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44"/>
          <w:szCs w:val="44"/>
        </w:rPr>
      </w:pPr>
      <w:r>
        <w:rPr>
          <w:rFonts w:hint="eastAsia"/>
          <w:b/>
          <w:sz w:val="44"/>
          <w:szCs w:val="44"/>
        </w:rPr>
        <w:t>第28课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hint="eastAsia" w:ascii="华文楷体" w:hAnsi="华文楷体" w:eastAsia="华文楷体"/>
          <w:sz w:val="28"/>
          <w:szCs w:val="28"/>
        </w:rPr>
      </w:pPr>
      <w:r>
        <w:rPr>
          <w:rFonts w:hint="eastAsia" w:ascii="华文楷体" w:hAnsi="华文楷体" w:eastAsia="华文楷体"/>
          <w:sz w:val="28"/>
          <w:szCs w:val="28"/>
        </w:rPr>
        <w:t>发了菩提心之后，今天继续宣讲全知麦彭仁波切所造的《中观庄严论释——文殊上师欢喜之教言论》。这个论典当中主要是宣说了自续派和应成派，或者就说宣讲了整个中观抉择一切万法无自性，抉择一切万法空性实相的这样一种究竟义理。当然对于自续派打破实有的执着这方面是着重宣说的，对于初学者</w:t>
      </w:r>
      <w:ins w:id="0" w:author="Administrator" w:date="2015-09-24T14:33:00Z">
        <w:r>
          <w:rPr>
            <w:rFonts w:hint="eastAsia" w:ascii="华文楷体" w:hAnsi="华文楷体" w:eastAsia="华文楷体"/>
            <w:sz w:val="28"/>
            <w:szCs w:val="28"/>
            <w:lang w:eastAsia="zh-CN"/>
          </w:rPr>
          <w:t>来讲</w:t>
        </w:r>
      </w:ins>
      <w:r>
        <w:rPr>
          <w:rFonts w:hint="eastAsia" w:ascii="华文楷体" w:hAnsi="华文楷体" w:eastAsia="华文楷体"/>
          <w:sz w:val="28"/>
          <w:szCs w:val="28"/>
        </w:rPr>
        <w:t>、</w:t>
      </w:r>
      <w:ins w:id="1" w:author="Administrator" w:date="2015-09-24T14:46:00Z">
        <w:r>
          <w:rPr>
            <w:rFonts w:hint="eastAsia" w:ascii="华文楷体" w:hAnsi="华文楷体" w:eastAsia="华文楷体"/>
            <w:sz w:val="28"/>
            <w:szCs w:val="28"/>
            <w:lang w:eastAsia="zh-CN"/>
          </w:rPr>
          <w:t>对于一些</w:t>
        </w:r>
      </w:ins>
      <w:r>
        <w:rPr>
          <w:rFonts w:hint="eastAsia" w:ascii="华文楷体" w:hAnsi="华文楷体" w:eastAsia="华文楷体"/>
          <w:sz w:val="28"/>
          <w:szCs w:val="28"/>
        </w:rPr>
        <w:t>凡夫人来讲，着重打破实有的执着的确是非常重要、非常关键的。如果没有着重打破这样一种实执的话，实际上我们对于离戏、这样这样一种现空双运的空性</w:t>
      </w:r>
      <w:ins w:id="2" w:author="Administrator" w:date="2015-09-24T14:46: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心中难以现起它的所缘，真正来讲没办法真实的安住或者说是圆满的修持这样的空性。所以说如果能够在最初的时候，能够帮助我们抉择一个一切万法无自性的</w:t>
      </w:r>
      <w:ins w:id="3" w:author="Administrator" w:date="2015-09-24T14:46:00Z">
        <w:r>
          <w:rPr>
            <w:rFonts w:hint="eastAsia" w:ascii="华文楷体" w:hAnsi="华文楷体" w:eastAsia="华文楷体"/>
            <w:sz w:val="28"/>
            <w:szCs w:val="28"/>
            <w:lang w:eastAsia="zh-CN"/>
          </w:rPr>
          <w:t>这样的</w:t>
        </w:r>
      </w:ins>
      <w:r>
        <w:rPr>
          <w:rFonts w:hint="eastAsia" w:ascii="华文楷体" w:hAnsi="华文楷体" w:eastAsia="华文楷体"/>
          <w:sz w:val="28"/>
          <w:szCs w:val="28"/>
        </w:rPr>
        <w:t>见解、无实有的见解，然后通过修行来打破相续当中的实执的话，对我们来讲实际上也是非常值得抉择修习的一个问题。</w:t>
      </w:r>
    </w:p>
    <w:p>
      <w:pPr>
        <w:ind w:firstLine="570"/>
        <w:rPr>
          <w:rFonts w:hint="eastAsia" w:ascii="华文楷体" w:hAnsi="华文楷体" w:eastAsia="华文楷体"/>
          <w:sz w:val="28"/>
          <w:szCs w:val="28"/>
        </w:rPr>
      </w:pPr>
      <w:r>
        <w:rPr>
          <w:rFonts w:hint="eastAsia" w:ascii="华文楷体" w:hAnsi="华文楷体" w:eastAsia="华文楷体"/>
          <w:sz w:val="28"/>
          <w:szCs w:val="28"/>
        </w:rPr>
        <w:t xml:space="preserve">    那么前面已经说过了这样一种造论五本的方式来安立的这样一种造论分支，现在讲的是所说论义。所说论义当中对于根本因方面做了一些旁述，根本因前面已经说过，自他所说的一切法在真实义当中无有自性，离一离多的缘故，犹如影像一般。那么这个就前面所讲的根本因。</w:t>
      </w:r>
      <w:ins w:id="4" w:author="Administrator" w:date="2015-09-24T14:50: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对于根本因也是进一步分析的时候，对于有法的方面观察，对于真因方面的这些观察，对喻理方面的观察三个方面来进行观察。现在是对于真因方面进行的观察，对于这样真因</w:t>
      </w:r>
      <w:ins w:id="5" w:author="Administrator" w:date="2015-09-24T14:52: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离一离多。离一多的这样一种真因观察的时候，这个因是属于应成因还是属于自续因？或者说这个是属于证成义理因</w:t>
      </w:r>
      <w:ins w:id="6" w:author="Administrator" w:date="2015-09-24T14:52:00Z">
        <w:r>
          <w:rPr>
            <w:rFonts w:hint="eastAsia" w:ascii="华文楷体" w:hAnsi="华文楷体" w:eastAsia="华文楷体"/>
            <w:sz w:val="28"/>
            <w:szCs w:val="28"/>
            <w:lang w:eastAsia="zh-CN"/>
          </w:rPr>
          <w:t>还</w:t>
        </w:r>
      </w:ins>
      <w:r>
        <w:rPr>
          <w:rFonts w:hint="eastAsia" w:ascii="华文楷体" w:hAnsi="华文楷体" w:eastAsia="华文楷体"/>
          <w:sz w:val="28"/>
          <w:szCs w:val="28"/>
        </w:rPr>
        <w:t>是证成名言因？然后是属于无遮还是非遮？三个方面进行安立的，如今正在宣讲这个是应成因还是自续因的这样一种科判当中。前面也讲过了，这样一方面可以是应成因，虽然对方没有直接承许离一多。但是通过分析他自己的承许，所辩识法的缘故，最后不得不承许离一多因，所以说可以使用应成因来进行观察。然后能不能够使用自续因呢？自续因应该是三</w:t>
      </w:r>
      <w:del w:id="7" w:author="Administrator" w:date="2015-09-26T16:30:52Z">
        <w:r>
          <w:rPr>
            <w:rFonts w:hint="eastAsia" w:ascii="华文楷体" w:hAnsi="华文楷体" w:eastAsia="华文楷体"/>
            <w:sz w:val="28"/>
            <w:szCs w:val="28"/>
          </w:rPr>
          <w:delText>项</w:delText>
        </w:r>
      </w:del>
      <w:ins w:id="8" w:author="Administrator" w:date="2015-09-26T16:30:52Z">
        <w:r>
          <w:rPr>
            <w:rFonts w:hint="eastAsia" w:ascii="华文楷体" w:hAnsi="华文楷体" w:eastAsia="华文楷体"/>
            <w:sz w:val="28"/>
            <w:szCs w:val="28"/>
            <w:lang w:eastAsia="zh-CN"/>
          </w:rPr>
          <w:t>相</w:t>
        </w:r>
      </w:ins>
      <w:r>
        <w:rPr>
          <w:rFonts w:hint="eastAsia" w:ascii="华文楷体" w:hAnsi="华文楷体" w:eastAsia="华文楷体"/>
          <w:sz w:val="28"/>
          <w:szCs w:val="28"/>
        </w:rPr>
        <w:t>齐全的因，而</w:t>
      </w:r>
      <w:del w:id="9" w:author="Administrator" w:date="2015-09-24T14:53:00Z">
        <w:r>
          <w:rPr>
            <w:rFonts w:hint="eastAsia" w:ascii="华文楷体" w:hAnsi="华文楷体" w:eastAsia="华文楷体"/>
            <w:sz w:val="28"/>
            <w:szCs w:val="28"/>
          </w:rPr>
          <w:delText>一些</w:delText>
        </w:r>
      </w:del>
      <w:ins w:id="10" w:author="Administrator" w:date="2015-09-24T14:53: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实有的常法这个方面从有法实际上是不成立的</w:t>
      </w:r>
      <w:ins w:id="11" w:author="Administrator" w:date="2015-09-24T14:54:00Z">
        <w:r>
          <w:rPr>
            <w:rFonts w:hint="eastAsia" w:ascii="华文楷体" w:hAnsi="华文楷体" w:eastAsia="华文楷体"/>
            <w:sz w:val="28"/>
            <w:szCs w:val="28"/>
            <w:lang w:eastAsia="zh-CN"/>
          </w:rPr>
          <w:t>，</w:t>
        </w:r>
      </w:ins>
      <w:ins w:id="12" w:author="Administrator" w:date="2015-09-24T14:54:00Z">
        <w:r>
          <w:rPr>
            <w:rFonts w:hint="eastAsia" w:ascii="华文楷体" w:hAnsi="华文楷体" w:eastAsia="华文楷体"/>
            <w:sz w:val="28"/>
            <w:szCs w:val="28"/>
            <w:lang w:val="en-US" w:eastAsia="zh-CN"/>
          </w:rPr>
          <w:t xml:space="preserve"> </w:t>
        </w:r>
      </w:ins>
      <w:del w:id="13" w:author="Administrator" w:date="2015-09-24T14:53:00Z">
        <w:r>
          <w:rPr>
            <w:rFonts w:hint="eastAsia" w:ascii="华文楷体" w:hAnsi="华文楷体" w:eastAsia="华文楷体"/>
            <w:sz w:val="28"/>
            <w:szCs w:val="28"/>
          </w:rPr>
          <w:delText>。</w:delText>
        </w:r>
      </w:del>
      <w:r>
        <w:rPr>
          <w:rFonts w:hint="eastAsia" w:ascii="华文楷体" w:hAnsi="华文楷体" w:eastAsia="华文楷体"/>
          <w:sz w:val="28"/>
          <w:szCs w:val="28"/>
        </w:rPr>
        <w:t>它是一种假立的法实际上不成立，不成立的话按照自续因的法相来讲它就不符合了。因为自续因的法相应该是三</w:t>
      </w:r>
      <w:del w:id="14" w:author="Administrator" w:date="2015-09-26T16:31:09Z">
        <w:r>
          <w:rPr>
            <w:rFonts w:hint="eastAsia" w:ascii="华文楷体" w:hAnsi="华文楷体" w:eastAsia="华文楷体"/>
            <w:sz w:val="28"/>
            <w:szCs w:val="28"/>
          </w:rPr>
          <w:delText>项</w:delText>
        </w:r>
      </w:del>
      <w:ins w:id="15" w:author="Administrator" w:date="2015-09-26T16:31:09Z">
        <w:r>
          <w:rPr>
            <w:rFonts w:hint="eastAsia" w:ascii="华文楷体" w:hAnsi="华文楷体" w:eastAsia="华文楷体"/>
            <w:sz w:val="28"/>
            <w:szCs w:val="28"/>
            <w:lang w:eastAsia="zh-CN"/>
          </w:rPr>
          <w:t>相</w:t>
        </w:r>
      </w:ins>
      <w:r>
        <w:rPr>
          <w:rFonts w:hint="eastAsia" w:ascii="华文楷体" w:hAnsi="华文楷体" w:eastAsia="华文楷体"/>
          <w:sz w:val="28"/>
          <w:szCs w:val="28"/>
        </w:rPr>
        <w:t>齐全，第一个有法必须要齐全，因为有法不齐全这样这些方面就成了残缺不全，前面有这样一种提问。</w:t>
      </w:r>
    </w:p>
    <w:p>
      <w:pPr>
        <w:ind w:firstLine="0"/>
        <w:rPr>
          <w:ins w:id="17" w:author="Administrator" w:date="2015-09-24T15:10:00Z"/>
          <w:rFonts w:hint="eastAsia" w:ascii="华文楷体" w:hAnsi="华文楷体" w:eastAsia="华文楷体"/>
          <w:sz w:val="28"/>
          <w:szCs w:val="28"/>
        </w:rPr>
        <w:pPrChange w:id="16" w:author="Administrator" w:date="2015-09-24T15:11:00Z">
          <w:pPr>
            <w:ind w:firstLine="570"/>
          </w:pPr>
        </w:pPrChange>
      </w:pPr>
      <w:del w:id="18" w:author="Administrator" w:date="2015-09-24T15:11: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今天我们要观察的实际上自续因也是可以的。</w:t>
      </w:r>
    </w:p>
    <w:p>
      <w:pPr>
        <w:ind w:firstLine="570"/>
        <w:rPr>
          <w:ins w:id="19" w:author="Administrator" w:date="2015-09-24T15:10:00Z"/>
          <w:rFonts w:hint="eastAsia" w:ascii="黑体" w:hAnsi="黑体" w:eastAsia="黑体" w:cs="黑体"/>
          <w:sz w:val="28"/>
          <w:szCs w:val="28"/>
          <w:rPrChange w:id="20" w:author="Administrator" w:date="2015-09-24T15:11:00Z">
            <w:rPr>
              <w:rFonts w:hint="eastAsia" w:ascii="华文楷体" w:hAnsi="华文楷体" w:eastAsia="华文楷体"/>
              <w:sz w:val="28"/>
              <w:szCs w:val="28"/>
            </w:rPr>
          </w:rPrChange>
        </w:rPr>
      </w:pPr>
      <w:ins w:id="21" w:author="Administrator" w:date="2015-09-24T15:10:00Z">
        <w:r>
          <w:rPr>
            <w:rFonts w:hint="eastAsia" w:ascii="华文楷体" w:hAnsi="华文楷体" w:eastAsia="华文楷体"/>
            <w:sz w:val="28"/>
            <w:szCs w:val="28"/>
            <w:lang w:eastAsia="zh-CN"/>
          </w:rPr>
          <w:t>【</w:t>
        </w:r>
      </w:ins>
      <w:del w:id="22" w:author="Administrator" w:date="2015-09-24T15:10:00Z">
        <w:r>
          <w:rPr>
            <w:rFonts w:hint="eastAsia" w:ascii="黑体" w:hAnsi="黑体" w:eastAsia="黑体" w:cs="黑体"/>
            <w:sz w:val="28"/>
            <w:szCs w:val="28"/>
            <w:rPrChange w:id="23" w:author="Administrator" w:date="2015-09-24T15:11:00Z">
              <w:rPr>
                <w:rFonts w:hint="eastAsia" w:ascii="华文楷体" w:hAnsi="华文楷体" w:eastAsia="华文楷体"/>
                <w:sz w:val="28"/>
                <w:szCs w:val="28"/>
              </w:rPr>
            </w:rPrChange>
          </w:rPr>
          <w:delText>“</w:delText>
        </w:r>
      </w:del>
      <w:r>
        <w:rPr>
          <w:rFonts w:hint="eastAsia" w:ascii="黑体" w:hAnsi="黑体" w:eastAsia="黑体" w:cs="黑体"/>
          <w:sz w:val="28"/>
          <w:szCs w:val="28"/>
          <w:rPrChange w:id="24" w:author="Administrator" w:date="2015-09-24T15:11:00Z">
            <w:rPr>
              <w:rFonts w:hint="eastAsia" w:ascii="华文楷体" w:hAnsi="华文楷体" w:eastAsia="华文楷体"/>
              <w:sz w:val="28"/>
              <w:szCs w:val="28"/>
            </w:rPr>
          </w:rPrChange>
        </w:rPr>
        <w:t>再者，运用自续因也同样应理，有法——恒常的自在天等，其实是不可能存在的，然而在分别心前以遣除自在天非恒常的遣余概念可以成立，为此，通过无实的名言成立也能打破外境中存在恒常实有之自在天的耽执。</w:t>
      </w:r>
      <w:ins w:id="25" w:author="Administrator" w:date="2015-09-24T15:10:00Z">
        <w:r>
          <w:rPr>
            <w:rFonts w:hint="eastAsia" w:ascii="黑体" w:hAnsi="黑体" w:eastAsia="黑体" w:cs="黑体"/>
            <w:sz w:val="28"/>
            <w:szCs w:val="28"/>
            <w:lang w:eastAsia="zh-CN"/>
            <w:rPrChange w:id="26" w:author="Administrator" w:date="2015-09-24T15:11:00Z">
              <w:rPr>
                <w:rFonts w:hint="eastAsia" w:ascii="华文楷体" w:hAnsi="华文楷体" w:eastAsia="华文楷体"/>
                <w:sz w:val="28"/>
                <w:szCs w:val="28"/>
                <w:lang w:eastAsia="zh-CN"/>
              </w:rPr>
            </w:rPrChange>
          </w:rPr>
          <w:t>】</w:t>
        </w:r>
      </w:ins>
      <w:del w:id="27" w:author="Administrator" w:date="2015-09-24T15:10:00Z">
        <w:r>
          <w:rPr>
            <w:rFonts w:hint="eastAsia" w:ascii="黑体" w:hAnsi="黑体" w:eastAsia="黑体" w:cs="黑体"/>
            <w:sz w:val="28"/>
            <w:szCs w:val="28"/>
            <w:rPrChange w:id="28" w:author="Administrator" w:date="2015-09-24T15:11:00Z">
              <w:rPr>
                <w:rFonts w:hint="eastAsia" w:ascii="华文楷体" w:hAnsi="华文楷体" w:eastAsia="华文楷体"/>
                <w:sz w:val="28"/>
                <w:szCs w:val="28"/>
              </w:rPr>
            </w:rPrChange>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那么实际上这个运用自续因也是同样应理的，首先就是这个有法，有法就是讲恒常的自在天。比如说我们在这个论</w:t>
      </w:r>
      <w:del w:id="29" w:author="Administrator" w:date="2015-09-26T16:31:32Z">
        <w:r>
          <w:rPr>
            <w:rFonts w:hint="eastAsia" w:ascii="华文楷体" w:hAnsi="华文楷体" w:eastAsia="华文楷体"/>
            <w:sz w:val="28"/>
            <w:szCs w:val="28"/>
          </w:rPr>
          <w:delText>式</w:delText>
        </w:r>
      </w:del>
      <w:ins w:id="30" w:author="Administrator" w:date="2015-09-26T16:31:32Z">
        <w:r>
          <w:rPr>
            <w:rFonts w:hint="eastAsia" w:ascii="华文楷体" w:hAnsi="华文楷体" w:eastAsia="华文楷体"/>
            <w:sz w:val="28"/>
            <w:szCs w:val="28"/>
            <w:lang w:eastAsia="zh-CN"/>
          </w:rPr>
          <w:t>释</w:t>
        </w:r>
      </w:ins>
      <w:r>
        <w:rPr>
          <w:rFonts w:hint="eastAsia" w:ascii="华文楷体" w:hAnsi="华文楷体" w:eastAsia="华文楷体"/>
          <w:sz w:val="28"/>
          <w:szCs w:val="28"/>
        </w:rPr>
        <w:t>当中讲，恒常的自在天是无自性的因为离一多故。</w:t>
      </w:r>
      <w:del w:id="31" w:author="Administrator" w:date="2015-09-24T15:11:00Z">
        <w:r>
          <w:rPr>
            <w:rFonts w:hint="eastAsia" w:ascii="华文楷体" w:hAnsi="华文楷体" w:eastAsia="华文楷体"/>
            <w:sz w:val="28"/>
            <w:szCs w:val="28"/>
          </w:rPr>
          <w:delText>那么</w:delText>
        </w:r>
      </w:del>
      <w:ins w:id="32" w:author="Administrator" w:date="2015-09-24T15:11:00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这样的话，对于这样一种有法的话恒常的自在天，其实本来来讲是不能存在的。不单</w:t>
      </w:r>
      <w:ins w:id="33" w:author="Administrator" w:date="2015-09-24T15:12: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胜义谛当中不存在，即便是在名言谛当中都没有一个恒常的自在天。那么也许在天界当中有一种大自在天，但是这个自在天毕竟不是一个恒常的自在天。他自己能够思维，自己也有从生到死的过程，所以说自在天他不是一个恒常的。那么外道安立的所谓的恒常的自在天，在二谛当中都是绝对不可能存在的。虽然不存在，有法似乎不成立了。但是“</w:t>
      </w:r>
      <w:r>
        <w:rPr>
          <w:rFonts w:hint="eastAsia" w:ascii="华文楷体" w:hAnsi="华文楷体" w:eastAsia="华文楷体"/>
          <w:b/>
          <w:bCs/>
          <w:sz w:val="28"/>
          <w:szCs w:val="28"/>
          <w:rPrChange w:id="34" w:author="Administrator" w:date="2015-09-24T15:12:00Z">
            <w:rPr>
              <w:rFonts w:hint="eastAsia" w:ascii="华文楷体" w:hAnsi="华文楷体" w:eastAsia="华文楷体"/>
              <w:sz w:val="28"/>
              <w:szCs w:val="28"/>
            </w:rPr>
          </w:rPrChange>
        </w:rPr>
        <w:t>然而在分别心前以遣除自在天非恒常的遣余概念可以成立</w:t>
      </w:r>
      <w:r>
        <w:rPr>
          <w:rFonts w:hint="eastAsia" w:ascii="华文楷体" w:hAnsi="华文楷体" w:eastAsia="华文楷体"/>
          <w:sz w:val="28"/>
          <w:szCs w:val="28"/>
        </w:rPr>
        <w:t>”，一方面我们可以理解成在外道的相续当中，有一个通过遣除概念成立的自在天</w:t>
      </w:r>
      <w:ins w:id="35" w:author="Administrator" w:date="2015-09-24T15:13:00Z">
        <w:r>
          <w:rPr>
            <w:rFonts w:hint="eastAsia" w:ascii="华文楷体" w:hAnsi="华文楷体" w:eastAsia="华文楷体"/>
            <w:sz w:val="28"/>
            <w:szCs w:val="28"/>
            <w:lang w:eastAsia="zh-CN"/>
          </w:rPr>
          <w:t>，恒常自在天的概念</w:t>
        </w:r>
      </w:ins>
      <w:r>
        <w:rPr>
          <w:rFonts w:hint="eastAsia" w:ascii="华文楷体" w:hAnsi="华文楷体" w:eastAsia="华文楷体"/>
          <w:sz w:val="28"/>
          <w:szCs w:val="28"/>
        </w:rPr>
        <w:t>；第二个方面就是说在分别心面前，“</w:t>
      </w:r>
      <w:r>
        <w:rPr>
          <w:rFonts w:hint="eastAsia" w:ascii="华文楷体" w:hAnsi="华文楷体" w:eastAsia="华文楷体"/>
          <w:b/>
          <w:bCs/>
          <w:sz w:val="28"/>
          <w:szCs w:val="28"/>
          <w:rPrChange w:id="36" w:author="Administrator" w:date="2015-09-24T15:13:00Z">
            <w:rPr>
              <w:rFonts w:hint="eastAsia" w:ascii="华文楷体" w:hAnsi="华文楷体" w:eastAsia="华文楷体"/>
              <w:sz w:val="28"/>
              <w:szCs w:val="28"/>
            </w:rPr>
          </w:rPrChange>
        </w:rPr>
        <w:t>以遣除自在天非恒常的遣余概念可以成立</w:t>
      </w:r>
      <w:r>
        <w:rPr>
          <w:rFonts w:hint="eastAsia" w:ascii="华文楷体" w:hAnsi="华文楷体" w:eastAsia="华文楷体"/>
          <w:sz w:val="28"/>
          <w:szCs w:val="28"/>
        </w:rPr>
        <w:t>”。那么这个什么意思呢？就是说自在天非恒常的</w:t>
      </w:r>
      <w:ins w:id="37" w:author="Administrator" w:date="2015-09-24T15:13:00Z">
        <w:r>
          <w:rPr>
            <w:rFonts w:hint="eastAsia" w:ascii="华文楷体" w:hAnsi="华文楷体" w:eastAsia="华文楷体"/>
            <w:sz w:val="28"/>
            <w:szCs w:val="28"/>
            <w:lang w:eastAsia="zh-CN"/>
          </w:rPr>
          <w:t>这种</w:t>
        </w:r>
      </w:ins>
      <w:r>
        <w:rPr>
          <w:rFonts w:hint="eastAsia" w:ascii="华文楷体" w:hAnsi="华文楷体" w:eastAsia="华文楷体"/>
          <w:sz w:val="28"/>
          <w:szCs w:val="28"/>
        </w:rPr>
        <w:t>遣余</w:t>
      </w:r>
      <w:ins w:id="38" w:author="Administrator" w:date="2015-09-24T15:14: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概念可以成立，那么在因明当中</w:t>
      </w:r>
      <w:ins w:id="39" w:author="Administrator" w:date="2015-09-25T15:15: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也提到了这样一种有法的问题。就是说对于有法在论</w:t>
      </w:r>
      <w:del w:id="40" w:author="Administrator" w:date="2015-09-26T16:32:10Z">
        <w:r>
          <w:rPr>
            <w:rFonts w:hint="eastAsia" w:ascii="华文楷体" w:hAnsi="华文楷体" w:eastAsia="华文楷体"/>
            <w:sz w:val="28"/>
            <w:szCs w:val="28"/>
          </w:rPr>
          <w:delText>式</w:delText>
        </w:r>
      </w:del>
      <w:ins w:id="41" w:author="Administrator" w:date="2015-09-26T16:32:10Z">
        <w:r>
          <w:rPr>
            <w:rFonts w:hint="eastAsia" w:ascii="华文楷体" w:hAnsi="华文楷体" w:eastAsia="华文楷体"/>
            <w:sz w:val="28"/>
            <w:szCs w:val="28"/>
            <w:lang w:eastAsia="zh-CN"/>
          </w:rPr>
          <w:t>释</w:t>
        </w:r>
      </w:ins>
      <w:r>
        <w:rPr>
          <w:rFonts w:hint="eastAsia" w:ascii="华文楷体" w:hAnsi="华文楷体" w:eastAsia="华文楷体"/>
          <w:sz w:val="28"/>
          <w:szCs w:val="28"/>
        </w:rPr>
        <w:t>当中你到底是怎么样安立的问题</w:t>
      </w:r>
      <w:del w:id="42" w:author="Administrator" w:date="2015-09-25T15:16:00Z">
        <w:r>
          <w:rPr>
            <w:rFonts w:hint="eastAsia" w:ascii="华文楷体" w:hAnsi="华文楷体" w:eastAsia="华文楷体"/>
            <w:sz w:val="28"/>
            <w:szCs w:val="28"/>
          </w:rPr>
          <w:delText>，</w:delText>
        </w:r>
      </w:del>
      <w:ins w:id="43" w:author="Administrator" w:date="2015-09-25T15:16: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基本上来讲两种安立的方式。如果你要安立一个法，在论</w:t>
      </w:r>
      <w:del w:id="44" w:author="Administrator" w:date="2015-09-26T16:32:19Z">
        <w:r>
          <w:rPr>
            <w:rFonts w:hint="eastAsia" w:ascii="华文楷体" w:hAnsi="华文楷体" w:eastAsia="华文楷体"/>
            <w:sz w:val="28"/>
            <w:szCs w:val="28"/>
          </w:rPr>
          <w:delText>式</w:delText>
        </w:r>
      </w:del>
      <w:ins w:id="45" w:author="Administrator" w:date="2015-09-26T16:32:19Z">
        <w:r>
          <w:rPr>
            <w:rFonts w:hint="eastAsia" w:ascii="华文楷体" w:hAnsi="华文楷体" w:eastAsia="华文楷体"/>
            <w:sz w:val="28"/>
            <w:szCs w:val="28"/>
            <w:lang w:eastAsia="zh-CN"/>
          </w:rPr>
          <w:t>释</w:t>
        </w:r>
      </w:ins>
      <w:r>
        <w:rPr>
          <w:rFonts w:hint="eastAsia" w:ascii="华文楷体" w:hAnsi="华文楷体" w:eastAsia="华文楷体"/>
          <w:sz w:val="28"/>
          <w:szCs w:val="28"/>
        </w:rPr>
        <w:t>当中如果你要把一个法来建立起来的话，那么这个有法是必须要有的。比如说你这个论</w:t>
      </w:r>
      <w:del w:id="46" w:author="Administrator" w:date="2015-09-26T16:32:27Z">
        <w:r>
          <w:rPr>
            <w:rFonts w:hint="eastAsia" w:ascii="华文楷体" w:hAnsi="华文楷体" w:eastAsia="华文楷体"/>
            <w:sz w:val="28"/>
            <w:szCs w:val="28"/>
          </w:rPr>
          <w:delText>式</w:delText>
        </w:r>
      </w:del>
      <w:ins w:id="47" w:author="Administrator" w:date="2015-09-26T16:32:27Z">
        <w:r>
          <w:rPr>
            <w:rFonts w:hint="eastAsia" w:ascii="华文楷体" w:hAnsi="华文楷体" w:eastAsia="华文楷体"/>
            <w:sz w:val="28"/>
            <w:szCs w:val="28"/>
            <w:lang w:eastAsia="zh-CN"/>
          </w:rPr>
          <w:t>释</w:t>
        </w:r>
      </w:ins>
      <w:r>
        <w:rPr>
          <w:rFonts w:hint="eastAsia" w:ascii="华文楷体" w:hAnsi="华文楷体" w:eastAsia="华文楷体"/>
          <w:sz w:val="28"/>
          <w:szCs w:val="28"/>
        </w:rPr>
        <w:t>是一个建立论，你必须要在这个论</w:t>
      </w:r>
      <w:del w:id="48" w:author="Administrator" w:date="2015-09-26T16:32:33Z">
        <w:r>
          <w:rPr>
            <w:rFonts w:hint="eastAsia" w:ascii="华文楷体" w:hAnsi="华文楷体" w:eastAsia="华文楷体"/>
            <w:sz w:val="28"/>
            <w:szCs w:val="28"/>
          </w:rPr>
          <w:delText>式</w:delText>
        </w:r>
      </w:del>
      <w:ins w:id="49" w:author="Administrator" w:date="2015-09-26T16:32:33Z">
        <w:r>
          <w:rPr>
            <w:rFonts w:hint="eastAsia" w:ascii="华文楷体" w:hAnsi="华文楷体" w:eastAsia="华文楷体"/>
            <w:sz w:val="28"/>
            <w:szCs w:val="28"/>
            <w:lang w:eastAsia="zh-CN"/>
          </w:rPr>
          <w:t>释</w:t>
        </w:r>
      </w:ins>
      <w:r>
        <w:rPr>
          <w:rFonts w:hint="eastAsia" w:ascii="华文楷体" w:hAnsi="华文楷体" w:eastAsia="华文楷体"/>
          <w:sz w:val="28"/>
          <w:szCs w:val="28"/>
        </w:rPr>
        <w:t>当中建立某个法存在，柱子存在</w:t>
      </w:r>
      <w:ins w:id="50" w:author="Administrator" w:date="2015-09-25T15:16:00Z">
        <w:r>
          <w:rPr>
            <w:rFonts w:hint="eastAsia" w:ascii="华文楷体" w:hAnsi="华文楷体" w:eastAsia="华文楷体"/>
            <w:sz w:val="28"/>
            <w:szCs w:val="28"/>
            <w:lang w:eastAsia="zh-CN"/>
          </w:rPr>
          <w:t>呀</w:t>
        </w:r>
      </w:ins>
      <w:r>
        <w:rPr>
          <w:rFonts w:hint="eastAsia" w:ascii="华文楷体" w:hAnsi="华文楷体" w:eastAsia="华文楷体"/>
          <w:sz w:val="28"/>
          <w:szCs w:val="28"/>
        </w:rPr>
        <w:t>或者</w:t>
      </w:r>
      <w:ins w:id="51" w:author="Administrator" w:date="2015-09-25T15:16:00Z">
        <w:r>
          <w:rPr>
            <w:rFonts w:hint="eastAsia" w:ascii="华文楷体" w:hAnsi="华文楷体" w:eastAsia="华文楷体"/>
            <w:sz w:val="28"/>
            <w:szCs w:val="28"/>
            <w:lang w:eastAsia="zh-CN"/>
          </w:rPr>
          <w:t>就说其他</w:t>
        </w:r>
      </w:ins>
      <w:ins w:id="52" w:author="Administrator" w:date="2015-09-25T15:17: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瓶子是存在的。如果论</w:t>
      </w:r>
      <w:del w:id="53" w:author="Administrator" w:date="2015-09-26T16:32:40Z">
        <w:r>
          <w:rPr>
            <w:rFonts w:hint="eastAsia" w:ascii="华文楷体" w:hAnsi="华文楷体" w:eastAsia="华文楷体"/>
            <w:sz w:val="28"/>
            <w:szCs w:val="28"/>
          </w:rPr>
          <w:delText>式</w:delText>
        </w:r>
      </w:del>
      <w:ins w:id="54" w:author="Administrator" w:date="2015-09-26T16:32:40Z">
        <w:r>
          <w:rPr>
            <w:rFonts w:hint="eastAsia" w:ascii="华文楷体" w:hAnsi="华文楷体" w:eastAsia="华文楷体"/>
            <w:sz w:val="28"/>
            <w:szCs w:val="28"/>
            <w:lang w:eastAsia="zh-CN"/>
          </w:rPr>
          <w:t>释</w:t>
        </w:r>
      </w:ins>
      <w:r>
        <w:rPr>
          <w:rFonts w:hint="eastAsia" w:ascii="华文楷体" w:hAnsi="华文楷体" w:eastAsia="华文楷体"/>
          <w:sz w:val="28"/>
          <w:szCs w:val="28"/>
        </w:rPr>
        <w:t>当中你的所立是一个建立，你要把这个法建立起来的话，那么有法必须要有的。有法如果不存在是不合理的，论</w:t>
      </w:r>
      <w:del w:id="55" w:author="Administrator" w:date="2015-09-26T16:32:49Z">
        <w:r>
          <w:rPr>
            <w:rFonts w:hint="eastAsia" w:ascii="华文楷体" w:hAnsi="华文楷体" w:eastAsia="华文楷体"/>
            <w:sz w:val="28"/>
            <w:szCs w:val="28"/>
          </w:rPr>
          <w:delText>式</w:delText>
        </w:r>
      </w:del>
      <w:ins w:id="56" w:author="Administrator" w:date="2015-09-26T16:32:49Z">
        <w:r>
          <w:rPr>
            <w:rFonts w:hint="eastAsia" w:ascii="华文楷体" w:hAnsi="华文楷体" w:eastAsia="华文楷体"/>
            <w:sz w:val="28"/>
            <w:szCs w:val="28"/>
            <w:lang w:eastAsia="zh-CN"/>
          </w:rPr>
          <w:t>释</w:t>
        </w:r>
      </w:ins>
      <w:r>
        <w:rPr>
          <w:rFonts w:hint="eastAsia" w:ascii="华文楷体" w:hAnsi="华文楷体" w:eastAsia="华文楷体"/>
          <w:sz w:val="28"/>
          <w:szCs w:val="28"/>
        </w:rPr>
        <w:t>也是不应理的。那么第二个情况呢？</w:t>
      </w:r>
      <w:ins w:id="57" w:author="Administrator" w:date="2015-09-25T15:17:00Z">
        <w:r>
          <w:rPr>
            <w:rFonts w:hint="eastAsia" w:ascii="华文楷体" w:hAnsi="华文楷体" w:eastAsia="华文楷体"/>
            <w:sz w:val="28"/>
            <w:szCs w:val="28"/>
            <w:lang w:eastAsia="zh-CN"/>
          </w:rPr>
          <w:t>如果</w:t>
        </w:r>
      </w:ins>
      <w:ins w:id="58" w:author="Administrator" w:date="2015-09-25T15:17: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在这个论</w:t>
      </w:r>
      <w:del w:id="59" w:author="Administrator" w:date="2015-09-26T16:32:55Z">
        <w:r>
          <w:rPr>
            <w:rFonts w:hint="eastAsia" w:ascii="华文楷体" w:hAnsi="华文楷体" w:eastAsia="华文楷体"/>
            <w:sz w:val="28"/>
            <w:szCs w:val="28"/>
          </w:rPr>
          <w:delText>式</w:delText>
        </w:r>
      </w:del>
      <w:ins w:id="60" w:author="Administrator" w:date="2015-09-26T16:32:55Z">
        <w:r>
          <w:rPr>
            <w:rFonts w:hint="eastAsia" w:ascii="华文楷体" w:hAnsi="华文楷体" w:eastAsia="华文楷体"/>
            <w:sz w:val="28"/>
            <w:szCs w:val="28"/>
            <w:lang w:eastAsia="zh-CN"/>
          </w:rPr>
          <w:t>释</w:t>
        </w:r>
      </w:ins>
      <w:r>
        <w:rPr>
          <w:rFonts w:hint="eastAsia" w:ascii="华文楷体" w:hAnsi="华文楷体" w:eastAsia="华文楷体"/>
          <w:sz w:val="28"/>
          <w:szCs w:val="28"/>
        </w:rPr>
        <w:t>当中你是要破除这个法，这个有法不存在也可以。比如说在这个地方所讲到的这个自在天，我们说这个自在天非恒常，自在天是不存在的、自在天无自性等等，像这样讲的时候实际上是要破除。那么如果这个论</w:t>
      </w:r>
      <w:del w:id="61" w:author="Administrator" w:date="2015-09-26T16:33:07Z">
        <w:r>
          <w:rPr>
            <w:rFonts w:hint="eastAsia" w:ascii="华文楷体" w:hAnsi="华文楷体" w:eastAsia="华文楷体"/>
            <w:sz w:val="28"/>
            <w:szCs w:val="28"/>
          </w:rPr>
          <w:delText>式</w:delText>
        </w:r>
      </w:del>
      <w:ins w:id="62" w:author="Administrator" w:date="2015-09-26T16:33:07Z">
        <w:r>
          <w:rPr>
            <w:rFonts w:hint="eastAsia" w:ascii="华文楷体" w:hAnsi="华文楷体" w:eastAsia="华文楷体"/>
            <w:sz w:val="28"/>
            <w:szCs w:val="28"/>
            <w:lang w:eastAsia="zh-CN"/>
          </w:rPr>
          <w:t>释</w:t>
        </w:r>
      </w:ins>
      <w:r>
        <w:rPr>
          <w:rFonts w:hint="eastAsia" w:ascii="华文楷体" w:hAnsi="华文楷体" w:eastAsia="华文楷体"/>
          <w:sz w:val="28"/>
          <w:szCs w:val="28"/>
        </w:rPr>
        <w:t>是属于一个破除的论</w:t>
      </w:r>
      <w:del w:id="63" w:author="Administrator" w:date="2015-09-26T16:33:12Z">
        <w:r>
          <w:rPr>
            <w:rFonts w:hint="eastAsia" w:ascii="华文楷体" w:hAnsi="华文楷体" w:eastAsia="华文楷体"/>
            <w:sz w:val="28"/>
            <w:szCs w:val="28"/>
          </w:rPr>
          <w:delText>式</w:delText>
        </w:r>
      </w:del>
      <w:ins w:id="64" w:author="Administrator" w:date="2015-09-26T16:33:12Z">
        <w:r>
          <w:rPr>
            <w:rFonts w:hint="eastAsia" w:ascii="华文楷体" w:hAnsi="华文楷体" w:eastAsia="华文楷体"/>
            <w:sz w:val="28"/>
            <w:szCs w:val="28"/>
            <w:lang w:eastAsia="zh-CN"/>
          </w:rPr>
          <w:t>释</w:t>
        </w:r>
      </w:ins>
      <w:r>
        <w:rPr>
          <w:rFonts w:hint="eastAsia" w:ascii="华文楷体" w:hAnsi="华文楷体" w:eastAsia="华文楷体"/>
          <w:sz w:val="28"/>
          <w:szCs w:val="28"/>
        </w:rPr>
        <w:t>，那么它的有法不存在也可以。所以说，像这样</w:t>
      </w:r>
      <w:ins w:id="65" w:author="Administrator" w:date="2015-09-25T15:18:00Z">
        <w:r>
          <w:rPr>
            <w:rFonts w:hint="eastAsia" w:ascii="华文楷体" w:hAnsi="华文楷体" w:eastAsia="华文楷体"/>
            <w:sz w:val="28"/>
            <w:szCs w:val="28"/>
            <w:lang w:eastAsia="zh-CN"/>
          </w:rPr>
          <w:t>比如</w:t>
        </w:r>
      </w:ins>
      <w:r>
        <w:rPr>
          <w:rFonts w:hint="eastAsia" w:ascii="华文楷体" w:hAnsi="华文楷体" w:eastAsia="华文楷体"/>
          <w:sz w:val="28"/>
          <w:szCs w:val="28"/>
        </w:rPr>
        <w:t>说石女儿是不存在的，这个当中把石女儿作为有法，那么这个有法它本身是不存在的有法。那么就是按照前面因明的两种规则来</w:t>
      </w:r>
      <w:ins w:id="66" w:author="Administrator" w:date="2015-09-25T15:18:00Z">
        <w:r>
          <w:rPr>
            <w:rFonts w:hint="eastAsia" w:ascii="华文楷体" w:hAnsi="华文楷体" w:eastAsia="华文楷体"/>
            <w:sz w:val="28"/>
            <w:szCs w:val="28"/>
            <w:lang w:eastAsia="zh-CN"/>
          </w:rPr>
          <w:t>看的时候呢</w:t>
        </w:r>
      </w:ins>
      <w:del w:id="67" w:author="Administrator" w:date="2015-09-25T15:18:00Z">
        <w:r>
          <w:rPr>
            <w:rFonts w:hint="eastAsia" w:ascii="华文楷体" w:hAnsi="华文楷体" w:eastAsia="华文楷体"/>
            <w:sz w:val="28"/>
            <w:szCs w:val="28"/>
          </w:rPr>
          <w:delText>说</w:delText>
        </w:r>
      </w:del>
      <w:r>
        <w:rPr>
          <w:rFonts w:hint="eastAsia" w:ascii="华文楷体" w:hAnsi="华文楷体" w:eastAsia="华文楷体"/>
          <w:sz w:val="28"/>
          <w:szCs w:val="28"/>
        </w:rPr>
        <w:t>，这个论</w:t>
      </w:r>
      <w:del w:id="68" w:author="Administrator" w:date="2015-09-26T16:33:25Z">
        <w:r>
          <w:rPr>
            <w:rFonts w:hint="eastAsia" w:ascii="华文楷体" w:hAnsi="华文楷体" w:eastAsia="华文楷体"/>
            <w:sz w:val="28"/>
            <w:szCs w:val="28"/>
          </w:rPr>
          <w:delText>式</w:delText>
        </w:r>
      </w:del>
      <w:ins w:id="69" w:author="Administrator" w:date="2015-09-26T16:33:25Z">
        <w:r>
          <w:rPr>
            <w:rFonts w:hint="eastAsia" w:ascii="华文楷体" w:hAnsi="华文楷体" w:eastAsia="华文楷体"/>
            <w:sz w:val="28"/>
            <w:szCs w:val="28"/>
            <w:lang w:eastAsia="zh-CN"/>
          </w:rPr>
          <w:t>释</w:t>
        </w:r>
      </w:ins>
      <w:r>
        <w:rPr>
          <w:rFonts w:hint="eastAsia" w:ascii="华文楷体" w:hAnsi="华文楷体" w:eastAsia="华文楷体"/>
          <w:sz w:val="28"/>
          <w:szCs w:val="28"/>
        </w:rPr>
        <w:t>当中我不是要建立石女儿，我不是建立石女儿的脸色，不是建立石女儿怎么怎么起功用。我是说石女儿不存在，我是要遮破石女儿。如果这个论</w:t>
      </w:r>
      <w:del w:id="70" w:author="Administrator" w:date="2015-09-26T16:33:33Z">
        <w:r>
          <w:rPr>
            <w:rFonts w:hint="eastAsia" w:ascii="华文楷体" w:hAnsi="华文楷体" w:eastAsia="华文楷体"/>
            <w:sz w:val="28"/>
            <w:szCs w:val="28"/>
          </w:rPr>
          <w:delText>式</w:delText>
        </w:r>
      </w:del>
      <w:ins w:id="71" w:author="Administrator" w:date="2015-09-26T16:33:33Z">
        <w:r>
          <w:rPr>
            <w:rFonts w:hint="eastAsia" w:ascii="华文楷体" w:hAnsi="华文楷体" w:eastAsia="华文楷体"/>
            <w:sz w:val="28"/>
            <w:szCs w:val="28"/>
            <w:lang w:eastAsia="zh-CN"/>
          </w:rPr>
          <w:t>释</w:t>
        </w:r>
      </w:ins>
      <w:bookmarkStart w:id="0" w:name="_GoBack"/>
      <w:bookmarkEnd w:id="0"/>
      <w:r>
        <w:rPr>
          <w:rFonts w:hint="eastAsia" w:ascii="华文楷体" w:hAnsi="华文楷体" w:eastAsia="华文楷体"/>
          <w:sz w:val="28"/>
          <w:szCs w:val="28"/>
        </w:rPr>
        <w:t>要遮破的话，这个有法石女儿本身即便是在二谛当中本来都不存在，但是在这个当中也可以作为一种有法，推理的时候可以作为有法。这个有法虽然是不存在的，但是也是没有过失的。所以说在这个地方讲，为什么讲“</w:t>
      </w:r>
      <w:r>
        <w:rPr>
          <w:rFonts w:hint="eastAsia" w:ascii="华文楷体" w:hAnsi="华文楷体" w:eastAsia="华文楷体"/>
          <w:b/>
          <w:bCs/>
          <w:sz w:val="28"/>
          <w:szCs w:val="28"/>
          <w:rPrChange w:id="72" w:author="Administrator" w:date="2015-09-25T15:19:00Z">
            <w:rPr>
              <w:rFonts w:hint="eastAsia" w:ascii="华文楷体" w:hAnsi="华文楷体" w:eastAsia="华文楷体"/>
              <w:sz w:val="28"/>
              <w:szCs w:val="28"/>
            </w:rPr>
          </w:rPrChange>
        </w:rPr>
        <w:t>然而在分别心前以遣除自在天非恒常的遣余概念可以成立</w:t>
      </w:r>
      <w:r>
        <w:rPr>
          <w:rFonts w:hint="eastAsia" w:ascii="华文楷体" w:hAnsi="华文楷体" w:eastAsia="华文楷体"/>
          <w:sz w:val="28"/>
          <w:szCs w:val="28"/>
        </w:rPr>
        <w:t>”呢？就是这个意思。因为在这个当中是一个遮破论，是遮破这样一种自在天。那么遮破自在天这样一种法，它的有法不存在也可以。当然</w:t>
      </w:r>
      <w:ins w:id="73" w:author="Administrator" w:date="2015-09-25T15:19: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就是说所遮破的法在名言谛当中它不存在，真正这个有实也是可以安立的，但是如果要遮破的话也是可以的。不管怎么样，对于有实法或者对于这些</w:t>
      </w:r>
      <w:ins w:id="74" w:author="Administrator" w:date="2015-09-25T15:20:00Z">
        <w:r>
          <w:rPr>
            <w:rFonts w:hint="eastAsia" w:ascii="华文楷体" w:hAnsi="华文楷体" w:eastAsia="华文楷体"/>
            <w:sz w:val="28"/>
            <w:szCs w:val="28"/>
            <w:lang w:eastAsia="zh-CN"/>
          </w:rPr>
          <w:t>无实法对于这些</w:t>
        </w:r>
      </w:ins>
      <w:r>
        <w:rPr>
          <w:rFonts w:hint="eastAsia" w:ascii="华文楷体" w:hAnsi="华文楷体" w:eastAsia="华文楷体"/>
          <w:sz w:val="28"/>
          <w:szCs w:val="28"/>
        </w:rPr>
        <w:t>恒常的自在天等无实法，这方面成立不成立都可以作为有法</w:t>
      </w:r>
      <w:ins w:id="75" w:author="Administrator" w:date="2015-09-25T15:20:00Z">
        <w:r>
          <w:rPr>
            <w:rFonts w:hint="eastAsia" w:ascii="华文楷体" w:hAnsi="华文楷体" w:eastAsia="华文楷体"/>
            <w:sz w:val="28"/>
            <w:szCs w:val="28"/>
            <w:lang w:eastAsia="zh-CN"/>
          </w:rPr>
          <w:t>来</w:t>
        </w:r>
      </w:ins>
      <w:r>
        <w:rPr>
          <w:rFonts w:hint="eastAsia" w:ascii="华文楷体" w:hAnsi="华文楷体" w:eastAsia="华文楷体"/>
          <w:sz w:val="28"/>
          <w:szCs w:val="28"/>
        </w:rPr>
        <w:t>安立</w:t>
      </w:r>
      <w:ins w:id="76" w:author="Administrator" w:date="2015-09-25T15:20: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就是这个含义。</w:t>
      </w:r>
    </w:p>
    <w:p>
      <w:pPr>
        <w:ind w:firstLine="570"/>
        <w:rPr>
          <w:ins w:id="77" w:author="Administrator" w:date="2015-09-25T15:22:00Z"/>
          <w:rFonts w:hint="eastAsia" w:ascii="黑体" w:hAnsi="黑体" w:eastAsia="黑体" w:cs="黑体"/>
          <w:sz w:val="28"/>
          <w:szCs w:val="28"/>
          <w:lang w:eastAsia="zh-CN"/>
          <w:rPrChange w:id="78" w:author="Administrator" w:date="2015-09-25T15:22:00Z">
            <w:rPr>
              <w:rFonts w:hint="eastAsia" w:ascii="华文楷体" w:hAnsi="华文楷体" w:eastAsia="华文楷体"/>
              <w:sz w:val="28"/>
              <w:szCs w:val="28"/>
              <w:lang w:eastAsia="zh-CN"/>
            </w:rPr>
          </w:rPrChange>
        </w:rPr>
      </w:pPr>
      <w:r>
        <w:rPr>
          <w:rFonts w:hint="eastAsia" w:ascii="华文楷体" w:hAnsi="华文楷体" w:eastAsia="华文楷体"/>
          <w:sz w:val="28"/>
          <w:szCs w:val="28"/>
        </w:rPr>
        <w:t xml:space="preserve">    </w:t>
      </w:r>
      <w:del w:id="79" w:author="Administrator" w:date="2015-09-25T15:22:00Z">
        <w:r>
          <w:rPr>
            <w:rFonts w:hint="eastAsia" w:ascii="华文楷体" w:hAnsi="华文楷体" w:eastAsia="华文楷体"/>
            <w:sz w:val="28"/>
            <w:szCs w:val="28"/>
          </w:rPr>
          <w:delText>“</w:delText>
        </w:r>
      </w:del>
      <w:ins w:id="80" w:author="Administrator" w:date="2015-09-25T15:22:00Z">
        <w:r>
          <w:rPr>
            <w:rFonts w:hint="eastAsia" w:ascii="华文楷体" w:hAnsi="华文楷体" w:eastAsia="华文楷体"/>
            <w:sz w:val="28"/>
            <w:szCs w:val="28"/>
            <w:lang w:eastAsia="zh-CN"/>
          </w:rPr>
          <w:t>【</w:t>
        </w:r>
      </w:ins>
      <w:r>
        <w:rPr>
          <w:rFonts w:hint="eastAsia" w:ascii="黑体" w:hAnsi="黑体" w:eastAsia="黑体" w:cs="黑体"/>
          <w:sz w:val="28"/>
          <w:szCs w:val="28"/>
          <w:rPrChange w:id="81" w:author="Administrator" w:date="2015-09-25T15:22:00Z">
            <w:rPr>
              <w:rFonts w:hint="eastAsia" w:ascii="华文楷体" w:hAnsi="华文楷体" w:eastAsia="华文楷体"/>
              <w:sz w:val="28"/>
              <w:szCs w:val="28"/>
            </w:rPr>
          </w:rPrChange>
        </w:rPr>
        <w:t>为此，通过无实的名言成立也能打破外境中存在恒常实有之自在天的耽执</w:t>
      </w:r>
      <w:del w:id="82" w:author="Administrator" w:date="2015-09-25T15:22:00Z">
        <w:r>
          <w:rPr>
            <w:rFonts w:hint="eastAsia" w:ascii="黑体" w:hAnsi="黑体" w:eastAsia="黑体" w:cs="黑体"/>
            <w:sz w:val="28"/>
            <w:szCs w:val="28"/>
            <w:rPrChange w:id="83" w:author="Administrator" w:date="2015-09-25T15:22:00Z">
              <w:rPr>
                <w:rFonts w:hint="eastAsia" w:ascii="华文楷体" w:hAnsi="华文楷体" w:eastAsia="华文楷体"/>
                <w:sz w:val="28"/>
                <w:szCs w:val="28"/>
              </w:rPr>
            </w:rPrChange>
          </w:rPr>
          <w:delText>”</w:delText>
        </w:r>
      </w:del>
      <w:ins w:id="84" w:author="Administrator" w:date="2015-09-25T15:22:00Z">
        <w:r>
          <w:rPr>
            <w:rFonts w:hint="eastAsia" w:ascii="黑体" w:hAnsi="黑体" w:eastAsia="黑体" w:cs="黑体"/>
            <w:sz w:val="28"/>
            <w:szCs w:val="28"/>
            <w:lang w:eastAsia="zh-CN"/>
            <w:rPrChange w:id="85" w:author="Administrator" w:date="2015-09-25T15:22: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什么叫做“无实的名言成立”呢？那么所谓的“无实的名言成立”这句话的意思就是讲到了这样一种自在天不存在了，最后就是自在天他是无实有的或者自在天他根本没有。这个方面叫做“通过无实的名言成立”。“也能打破外境中存在恒常实有</w:t>
      </w:r>
      <w:del w:id="86" w:author="Administrator" w:date="2015-09-25T15:23:00Z">
        <w:r>
          <w:rPr>
            <w:rFonts w:hint="eastAsia" w:ascii="华文楷体" w:hAnsi="华文楷体" w:eastAsia="华文楷体"/>
            <w:sz w:val="28"/>
            <w:szCs w:val="28"/>
          </w:rPr>
          <w:delText>之自在天</w:delText>
        </w:r>
      </w:del>
      <w:r>
        <w:rPr>
          <w:rFonts w:hint="eastAsia" w:ascii="华文楷体" w:hAnsi="华文楷体" w:eastAsia="华文楷体"/>
          <w:sz w:val="28"/>
          <w:szCs w:val="28"/>
        </w:rPr>
        <w:t>的耽执”就是说这样一种自在天他本身在外境当中是不存在的，</w:t>
      </w:r>
      <w:ins w:id="87" w:author="Administrator" w:date="2015-09-25T15:23: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不存在怎么样打破这种执着呢？就是通过无实的名言成立，能够打破外境当中所谓众生执着恒常实有的自在天的耽执。就通过这个方式，就把这样一种混在一起的方式。就是说外道呢，是执着这个恒常的自在天是实实在在的存在。那么现在我们通过这个无实的名言成立，真正观察的时候所谓的这样一种自在天根本就不存在。不存在之后，实际上我们是用了这样一种遣余，通过遣除自在天非恒常的这个遣余。</w:t>
      </w:r>
      <w:ins w:id="88" w:author="Administrator" w:date="2015-09-25T15:24:00Z">
        <w:r>
          <w:rPr>
            <w:rFonts w:hint="eastAsia" w:ascii="华文楷体" w:hAnsi="华文楷体" w:eastAsia="华文楷体"/>
            <w:sz w:val="28"/>
            <w:szCs w:val="28"/>
            <w:lang w:eastAsia="zh-CN"/>
          </w:rPr>
          <w:t>通过</w:t>
        </w:r>
      </w:ins>
      <w:r>
        <w:rPr>
          <w:rFonts w:hint="eastAsia" w:ascii="华文楷体" w:hAnsi="华文楷体" w:eastAsia="华文楷体"/>
          <w:sz w:val="28"/>
          <w:szCs w:val="28"/>
        </w:rPr>
        <w:t>我们是在分别念面前操纵的，</w:t>
      </w:r>
      <w:del w:id="89" w:author="Administrator" w:date="2015-09-25T15:24:00Z">
        <w:r>
          <w:rPr>
            <w:rFonts w:hint="eastAsia" w:ascii="华文楷体" w:hAnsi="华文楷体" w:eastAsia="华文楷体"/>
            <w:sz w:val="28"/>
            <w:szCs w:val="28"/>
          </w:rPr>
          <w:delText>这个</w:delText>
        </w:r>
      </w:del>
      <w:ins w:id="90" w:author="Administrator" w:date="2015-09-25T15:24:00Z">
        <w:r>
          <w:rPr>
            <w:rFonts w:hint="eastAsia" w:ascii="华文楷体" w:hAnsi="华文楷体" w:eastAsia="华文楷体"/>
            <w:sz w:val="28"/>
            <w:szCs w:val="28"/>
            <w:lang w:eastAsia="zh-CN"/>
          </w:rPr>
          <w:t>整个</w:t>
        </w:r>
      </w:ins>
      <w:r>
        <w:rPr>
          <w:rFonts w:hint="eastAsia" w:ascii="华文楷体" w:hAnsi="华文楷体" w:eastAsia="华文楷体"/>
          <w:sz w:val="28"/>
          <w:szCs w:val="28"/>
        </w:rPr>
        <w:t>一个破的过程针对佛教徒来讲、对于自续派论师来讲，他都是在心识面前操纵的。自在天是非恒常的因为是离一多的缘故，像这样的话通过这方面的名言成立，能够打破对外道他认为在外境当中在某个天界当中有一个恒常实有的自在天，那么自在天是作为一切万法的生因，一切万法的造物主，像这样的话他认为外境当中有一个恒常的自在天。所以像这样讲的时候，</w:t>
      </w:r>
      <w:ins w:id="91" w:author="Administrator" w:date="2015-09-25T15:25:00Z">
        <w:r>
          <w:rPr>
            <w:rFonts w:hint="eastAsia" w:ascii="华文楷体" w:hAnsi="华文楷体" w:eastAsia="华文楷体"/>
            <w:sz w:val="28"/>
            <w:szCs w:val="28"/>
            <w:lang w:eastAsia="zh-CN"/>
          </w:rPr>
          <w:t>实际上可以打破</w:t>
        </w:r>
      </w:ins>
      <w:r>
        <w:rPr>
          <w:rFonts w:hint="eastAsia" w:ascii="华文楷体" w:hAnsi="华文楷体" w:eastAsia="华文楷体"/>
          <w:sz w:val="28"/>
          <w:szCs w:val="28"/>
        </w:rPr>
        <w:t>通过无实的名言操作的方式</w:t>
      </w:r>
      <w:ins w:id="92" w:author="Administrator" w:date="2015-09-25T15:25:00Z">
        <w:r>
          <w:rPr>
            <w:rFonts w:hint="eastAsia" w:ascii="华文楷体" w:hAnsi="华文楷体" w:eastAsia="华文楷体"/>
            <w:sz w:val="28"/>
            <w:szCs w:val="28"/>
            <w:lang w:eastAsia="zh-CN"/>
          </w:rPr>
          <w:t>，</w:t>
        </w:r>
      </w:ins>
      <w:r>
        <w:rPr>
          <w:rFonts w:hint="eastAsia" w:ascii="华文楷体" w:hAnsi="华文楷体" w:eastAsia="华文楷体"/>
          <w:sz w:val="28"/>
          <w:szCs w:val="28"/>
        </w:rPr>
        <w:t>可以打破对方认为执着外境当中存在自在天这样的耽执，这方面完全可以的。</w:t>
      </w:r>
    </w:p>
    <w:p>
      <w:pPr>
        <w:ind w:firstLine="570"/>
        <w:rPr>
          <w:ins w:id="93" w:author="Administrator" w:date="2015-09-25T15:27:00Z"/>
          <w:rFonts w:hint="eastAsia" w:ascii="华文楷体" w:hAnsi="华文楷体" w:eastAsia="华文楷体"/>
          <w:sz w:val="28"/>
          <w:szCs w:val="28"/>
          <w:lang w:eastAsia="zh-CN"/>
        </w:rPr>
      </w:pPr>
      <w:r>
        <w:rPr>
          <w:rFonts w:hint="eastAsia" w:ascii="华文楷体" w:hAnsi="华文楷体" w:eastAsia="华文楷体"/>
          <w:sz w:val="28"/>
          <w:szCs w:val="28"/>
        </w:rPr>
        <w:t xml:space="preserve">    </w:t>
      </w:r>
      <w:del w:id="94" w:author="Administrator" w:date="2015-09-25T15:27:00Z">
        <w:r>
          <w:rPr>
            <w:rFonts w:hint="eastAsia" w:ascii="华文楷体" w:hAnsi="华文楷体" w:eastAsia="华文楷体"/>
            <w:sz w:val="28"/>
            <w:szCs w:val="28"/>
          </w:rPr>
          <w:delText>“</w:delText>
        </w:r>
      </w:del>
      <w:ins w:id="95" w:author="Administrator" w:date="2015-09-25T15:27:00Z">
        <w:r>
          <w:rPr>
            <w:rFonts w:hint="eastAsia" w:ascii="华文楷体" w:hAnsi="华文楷体" w:eastAsia="华文楷体"/>
            <w:sz w:val="28"/>
            <w:szCs w:val="28"/>
            <w:lang w:eastAsia="zh-CN"/>
          </w:rPr>
          <w:t>【</w:t>
        </w:r>
      </w:ins>
      <w:r>
        <w:rPr>
          <w:rFonts w:hint="eastAsia" w:ascii="黑体" w:hAnsi="黑体" w:eastAsia="黑体" w:cs="黑体"/>
          <w:sz w:val="28"/>
          <w:szCs w:val="28"/>
          <w:rPrChange w:id="96" w:author="Administrator" w:date="2015-09-25T15:27:00Z">
            <w:rPr>
              <w:rFonts w:hint="eastAsia" w:ascii="华文楷体" w:hAnsi="华文楷体" w:eastAsia="华文楷体"/>
              <w:sz w:val="28"/>
              <w:szCs w:val="28"/>
            </w:rPr>
          </w:rPrChange>
        </w:rPr>
        <w:t>常有之声立为有法等也与之相同</w:t>
      </w:r>
      <w:del w:id="97" w:author="Administrator" w:date="2015-09-25T15:27:00Z">
        <w:r>
          <w:rPr>
            <w:rFonts w:hint="eastAsia" w:ascii="华文楷体" w:hAnsi="华文楷体" w:eastAsia="华文楷体"/>
            <w:sz w:val="28"/>
            <w:szCs w:val="28"/>
          </w:rPr>
          <w:delText>”</w:delText>
        </w:r>
      </w:del>
      <w:ins w:id="98" w:author="Administrator" w:date="2015-09-25T15:27:00Z">
        <w:r>
          <w:rPr>
            <w:rFonts w:hint="eastAsia" w:ascii="华文楷体" w:hAnsi="华文楷体" w:eastAsia="华文楷体"/>
            <w:sz w:val="28"/>
            <w:szCs w:val="28"/>
            <w:lang w:eastAsia="zh-CN"/>
          </w:rPr>
          <w:t>】</w:t>
        </w:r>
      </w:ins>
    </w:p>
    <w:p>
      <w:pPr>
        <w:ind w:firstLine="570"/>
        <w:rPr>
          <w:del w:id="99" w:author="Administrator" w:date="2015-09-25T15:29:00Z"/>
          <w:rFonts w:hint="eastAsia" w:ascii="华文楷体" w:hAnsi="华文楷体" w:eastAsia="华文楷体"/>
          <w:sz w:val="28"/>
          <w:szCs w:val="28"/>
        </w:rPr>
      </w:pPr>
      <w:r>
        <w:rPr>
          <w:rFonts w:hint="eastAsia" w:ascii="华文楷体" w:hAnsi="华文楷体" w:eastAsia="华文楷体"/>
          <w:sz w:val="28"/>
          <w:szCs w:val="28"/>
        </w:rPr>
        <w:t>那么这个方面就讲到了，以常有的自在天为例，还有其他的外道执着常有</w:t>
      </w:r>
      <w:del w:id="100" w:author="Administrator" w:date="2015-09-25T15:27:00Z">
        <w:r>
          <w:rPr>
            <w:rFonts w:hint="eastAsia" w:ascii="华文楷体" w:hAnsi="华文楷体" w:eastAsia="华文楷体"/>
            <w:sz w:val="28"/>
            <w:szCs w:val="28"/>
          </w:rPr>
          <w:delText>之</w:delText>
        </w:r>
      </w:del>
      <w:ins w:id="101" w:author="Administrator" w:date="2015-09-25T15:27: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声</w:t>
      </w:r>
      <w:ins w:id="102" w:author="Administrator" w:date="2015-09-25T15:27:00Z">
        <w:r>
          <w:rPr>
            <w:rFonts w:hint="eastAsia" w:ascii="华文楷体" w:hAnsi="华文楷体" w:eastAsia="华文楷体"/>
            <w:sz w:val="28"/>
            <w:szCs w:val="28"/>
            <w:lang w:eastAsia="zh-CN"/>
          </w:rPr>
          <w:t>音</w:t>
        </w:r>
      </w:ins>
      <w:r>
        <w:rPr>
          <w:rFonts w:hint="eastAsia" w:ascii="华文楷体" w:hAnsi="华文楷体" w:eastAsia="华文楷体"/>
          <w:sz w:val="28"/>
          <w:szCs w:val="28"/>
        </w:rPr>
        <w:t>。常有的声音能不能作为有法</w:t>
      </w:r>
      <w:del w:id="103" w:author="Administrator" w:date="2015-09-25T15:27:00Z">
        <w:r>
          <w:rPr>
            <w:rFonts w:hint="eastAsia" w:ascii="华文楷体" w:hAnsi="华文楷体" w:eastAsia="华文楷体"/>
            <w:sz w:val="28"/>
            <w:szCs w:val="28"/>
          </w:rPr>
          <w:delText>，</w:delText>
        </w:r>
      </w:del>
      <w:ins w:id="104" w:author="Administrator" w:date="2015-09-25T15:27:00Z">
        <w:r>
          <w:rPr>
            <w:rFonts w:hint="eastAsia" w:ascii="华文楷体" w:hAnsi="华文楷体" w:eastAsia="华文楷体"/>
            <w:sz w:val="28"/>
            <w:szCs w:val="28"/>
            <w:lang w:eastAsia="zh-CN"/>
          </w:rPr>
          <w:t>？</w:t>
        </w:r>
      </w:ins>
      <w:ins w:id="105" w:author="Administrator" w:date="2015-09-25T15:27: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和前面的观察方式是一样的。实际上，你</w:t>
      </w:r>
      <w:ins w:id="106" w:author="Administrator" w:date="2015-09-25T15:28: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要遮破的话是可以的。如果你要遮破常有之声在这个二谛当中不存在，它也是可以</w:t>
      </w:r>
      <w:ins w:id="107" w:author="Administrator" w:date="2015-09-25T15:28:00Z">
        <w:r>
          <w:rPr>
            <w:rFonts w:hint="eastAsia" w:ascii="华文楷体" w:hAnsi="华文楷体" w:eastAsia="华文楷体"/>
            <w:sz w:val="28"/>
            <w:szCs w:val="28"/>
            <w:lang w:eastAsia="zh-CN"/>
          </w:rPr>
          <w:t>安立</w:t>
        </w:r>
      </w:ins>
      <w:r>
        <w:rPr>
          <w:rFonts w:hint="eastAsia" w:ascii="华文楷体" w:hAnsi="华文楷体" w:eastAsia="华文楷体"/>
          <w:sz w:val="28"/>
          <w:szCs w:val="28"/>
        </w:rPr>
        <w:t>的。如果你要成立的话，那么是不行的。像这样的话常有之声立为有法等也与之相同，所以说第一项它也可以成立。那么第一项就是讲到了因三项当中的第一项宗法，宗法也可以成立了。前面不是说有法不成吗，宗法就成不了，没办法证实。但是现在我们讲的话，如果是遮破的话这个有法不存在它也是合理的。所以说就把不存在的东西作为有法，那么这个有法这个因离一多，在这个有法上面安立的时候是成立的。自在天作为有法，</w:t>
      </w:r>
      <w:ins w:id="108" w:author="Administrator" w:date="2015-09-25T15:29:00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这个因是离一多。那么第一个就是说因在有法上面</w:t>
      </w:r>
      <w:del w:id="109" w:author="Administrator" w:date="2015-09-25T15:29:00Z">
        <w:r>
          <w:rPr>
            <w:rFonts w:hint="eastAsia" w:ascii="华文楷体" w:hAnsi="华文楷体" w:eastAsia="华文楷体"/>
            <w:sz w:val="28"/>
            <w:szCs w:val="28"/>
          </w:rPr>
          <w:delText>。。。</w:delText>
        </w:r>
      </w:del>
    </w:p>
    <w:p>
      <w:pPr>
        <w:ind w:firstLine="570"/>
        <w:rPr>
          <w:del w:id="110" w:author="Administrator" w:date="2015-09-25T15:32:00Z"/>
          <w:rFonts w:hint="eastAsia" w:ascii="华文楷体" w:hAnsi="华文楷体" w:eastAsia="华文楷体"/>
          <w:sz w:val="28"/>
          <w:szCs w:val="28"/>
        </w:rPr>
      </w:pPr>
      <w:del w:id="111" w:author="Administrator" w:date="2015-09-25T15:29:00Z">
        <w:r>
          <w:rPr>
            <w:rFonts w:hint="eastAsia" w:ascii="华文楷体" w:hAnsi="华文楷体" w:eastAsia="华文楷体"/>
            <w:sz w:val="28"/>
            <w:szCs w:val="28"/>
          </w:rPr>
          <w:delText>9:56有法这个因啊是离一多，在这个有法上面安立的时候呢是成立的。自在天作为有法，因呢是离一多。第一个就是说因在有法上</w:delText>
        </w:r>
      </w:del>
      <w:r>
        <w:rPr>
          <w:rFonts w:hint="eastAsia" w:ascii="华文楷体" w:hAnsi="华文楷体" w:eastAsia="华文楷体"/>
          <w:sz w:val="28"/>
          <w:szCs w:val="28"/>
        </w:rPr>
        <w:t>成不成立</w:t>
      </w:r>
      <w:del w:id="112" w:author="Administrator" w:date="2015-09-25T15:29:00Z">
        <w:r>
          <w:rPr>
            <w:rFonts w:hint="eastAsia" w:ascii="华文楷体" w:hAnsi="华文楷体" w:eastAsia="华文楷体"/>
            <w:sz w:val="28"/>
            <w:szCs w:val="28"/>
          </w:rPr>
          <w:delText>。</w:delText>
        </w:r>
      </w:del>
      <w:ins w:id="113" w:author="Administrator" w:date="2015-09-25T15:29: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如果因在有法上成立，那么三相推理中的第一相，就是讲宗法这一相成立了。就说是这个自在天是离一多的，啊自在天是离一多的。所以像这样因的</w:t>
      </w:r>
      <w:ins w:id="114" w:author="Administrator" w:date="2015-09-25T15:30: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离一多在有法的自在天上面观察的时候，这个自在天必定是离一多，像这样是可以成立有法。然后</w:t>
      </w:r>
      <w:ins w:id="115" w:author="Administrator" w:date="2015-09-25T15:30: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观察第二相呢，离一多的缘故肯定是无自性的同品周遍，就是异品周遍反过来一推的时候呢，如果是有自性，肯定是一多的自性，异品方面也是周遍的。所以像这样的话，因三相</w:t>
      </w:r>
      <w:ins w:id="116" w:author="Administrator" w:date="2015-09-25T15:31: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就成立了，就成立了完整的自续的推理。从这个方面呢，就是对于有法的方面争论，这个因到底是自续因呢</w:t>
      </w:r>
      <w:del w:id="117" w:author="Administrator" w:date="2015-09-25T15:31:00Z">
        <w:r>
          <w:rPr>
            <w:rFonts w:hint="eastAsia" w:ascii="华文楷体" w:hAnsi="华文楷体" w:eastAsia="华文楷体"/>
            <w:sz w:val="28"/>
            <w:szCs w:val="28"/>
          </w:rPr>
          <w:delText>，</w:delText>
        </w:r>
      </w:del>
      <w:ins w:id="118" w:author="Administrator" w:date="2015-09-25T15:31: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还是讲是应成因？好像我们是在前面观察有法，是不是在观察第一相有法呢，实际上不是这样的，实际上前面我们</w:t>
      </w:r>
      <w:ins w:id="119" w:author="Administrator" w:date="2015-09-25T15:31: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针对这个宗法到底有没有办法得以证实的问题，宗法是因三相当中的第一相，还是在因上面，在离一多因这个因上面，看它能不能在有法上成立的时候，好像是展开宣讲了一些有法的问题。但实际上它的重点还是在离一多这个角度，啊离一多的角度。</w:t>
      </w:r>
    </w:p>
    <w:p>
      <w:pPr>
        <w:ind w:firstLine="570"/>
        <w:rPr>
          <w:ins w:id="120" w:author="Administrator" w:date="2015-09-25T15:32:00Z"/>
          <w:rFonts w:hint="eastAsia" w:ascii="华文楷体" w:hAnsi="华文楷体" w:eastAsia="华文楷体"/>
          <w:sz w:val="28"/>
          <w:szCs w:val="28"/>
        </w:rPr>
      </w:pPr>
      <w:r>
        <w:rPr>
          <w:rFonts w:hint="eastAsia" w:ascii="华文楷体" w:hAnsi="华文楷体" w:eastAsia="华文楷体"/>
          <w:sz w:val="28"/>
          <w:szCs w:val="28"/>
        </w:rPr>
        <w:t>所以说像这样</w:t>
      </w:r>
      <w:del w:id="121" w:author="Administrator" w:date="2015-09-25T15:32:00Z">
        <w:r>
          <w:rPr>
            <w:rFonts w:hint="eastAsia" w:ascii="华文楷体" w:hAnsi="华文楷体" w:eastAsia="华文楷体"/>
            <w:sz w:val="28"/>
            <w:szCs w:val="28"/>
          </w:rPr>
          <w:delText>，</w:delText>
        </w:r>
      </w:del>
      <w:ins w:id="122" w:author="Administrator" w:date="2015-09-25T15:32:00Z">
        <w:r>
          <w:rPr>
            <w:rFonts w:hint="eastAsia" w:ascii="华文楷体" w:hAnsi="华文楷体" w:eastAsia="华文楷体"/>
            <w:sz w:val="28"/>
            <w:szCs w:val="28"/>
            <w:lang w:eastAsia="zh-CN"/>
          </w:rPr>
          <w:t>：</w:t>
        </w:r>
      </w:ins>
    </w:p>
    <w:p>
      <w:pPr>
        <w:ind w:firstLine="570"/>
        <w:rPr>
          <w:ins w:id="123" w:author="Administrator" w:date="2015-09-25T15:32:00Z"/>
          <w:rFonts w:hint="eastAsia" w:ascii="华文楷体" w:hAnsi="华文楷体" w:eastAsia="华文楷体"/>
          <w:sz w:val="28"/>
          <w:szCs w:val="28"/>
          <w:lang w:eastAsia="zh-CN"/>
        </w:rPr>
      </w:pPr>
      <w:del w:id="124" w:author="Administrator" w:date="2015-09-25T15:32:00Z">
        <w:r>
          <w:rPr>
            <w:rFonts w:hint="eastAsia" w:ascii="华文楷体" w:hAnsi="华文楷体" w:eastAsia="华文楷体"/>
            <w:sz w:val="28"/>
            <w:szCs w:val="28"/>
          </w:rPr>
          <w:delText>“</w:delText>
        </w:r>
      </w:del>
      <w:ins w:id="125" w:author="Administrator" w:date="2015-09-25T15:32:00Z">
        <w:r>
          <w:rPr>
            <w:rFonts w:hint="eastAsia" w:ascii="华文楷体" w:hAnsi="华文楷体" w:eastAsia="华文楷体"/>
            <w:sz w:val="28"/>
            <w:szCs w:val="28"/>
            <w:lang w:eastAsia="zh-CN"/>
          </w:rPr>
          <w:t>【</w:t>
        </w:r>
      </w:ins>
      <w:r>
        <w:rPr>
          <w:rFonts w:hint="eastAsia" w:ascii="黑体" w:hAnsi="黑体" w:eastAsia="黑体" w:cs="黑体"/>
          <w:sz w:val="28"/>
          <w:szCs w:val="28"/>
          <w:rPrChange w:id="126" w:author="Administrator" w:date="2015-09-25T15:32:00Z">
            <w:rPr>
              <w:rFonts w:hint="eastAsia" w:ascii="华文楷体" w:hAnsi="华文楷体" w:eastAsia="华文楷体"/>
              <w:sz w:val="28"/>
              <w:szCs w:val="28"/>
            </w:rPr>
          </w:rPrChange>
        </w:rPr>
        <w:t>无论各自分别心如何安立,对此进行破除都极富合理性。</w:t>
      </w:r>
      <w:del w:id="127" w:author="Administrator" w:date="2015-09-25T15:32:00Z">
        <w:r>
          <w:rPr>
            <w:rFonts w:hint="eastAsia" w:ascii="华文楷体" w:hAnsi="华文楷体" w:eastAsia="华文楷体"/>
            <w:sz w:val="28"/>
            <w:szCs w:val="28"/>
          </w:rPr>
          <w:delText>”</w:delText>
        </w:r>
      </w:del>
      <w:ins w:id="128" w:author="Administrator" w:date="2015-09-25T15:32:00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那么常有之声立为有法等也与之相同的，无论各自分别心</w:t>
      </w:r>
      <w:ins w:id="129" w:author="Administrator" w:date="2015-09-25T15:34: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如何安立的，对方它是安立常有的，</w:t>
      </w:r>
      <w:ins w:id="130" w:author="Administrator" w:date="2015-09-25T15:32:00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现在的话，</w:t>
      </w:r>
      <w:del w:id="131" w:author="Administrator" w:date="2015-09-25T15:41:00Z">
        <w:r>
          <w:rPr>
            <w:rFonts w:hint="eastAsia" w:ascii="华文楷体" w:hAnsi="华文楷体" w:eastAsia="华文楷体"/>
            <w:sz w:val="28"/>
            <w:szCs w:val="28"/>
          </w:rPr>
          <w:delText>？？？</w:delText>
        </w:r>
      </w:del>
      <w:ins w:id="132" w:author="Administrator" w:date="2015-09-25T15:41:00Z">
        <w:r>
          <w:rPr>
            <w:rFonts w:hint="eastAsia" w:ascii="华文楷体" w:hAnsi="华文楷体" w:eastAsia="华文楷体"/>
            <w:sz w:val="28"/>
            <w:szCs w:val="28"/>
            <w:lang w:eastAsia="zh-CN"/>
          </w:rPr>
          <w:t>赴悟</w:t>
        </w:r>
      </w:ins>
      <w:r>
        <w:rPr>
          <w:rFonts w:hint="eastAsia" w:ascii="华文楷体" w:hAnsi="华文楷体" w:eastAsia="华文楷体"/>
          <w:sz w:val="28"/>
          <w:szCs w:val="28"/>
        </w:rPr>
        <w:t>道（11：29）</w:t>
      </w:r>
      <w:ins w:id="133" w:author="Administrator" w:date="2015-09-25T15:41:00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认为它是无常有的，无常的。不管怎么样安立的话呢，对此进行破除都极富合理性。关键的问题就是前面所讲的因明的论释当中，它的传统的观察方式当中呢，如果你要遮破，如果要遮破你的分别心面前，你这个有法不存在，也是可以进行破除的。反正不管怎么样，你这个法不存在，如果要用遮破论，是可以极富合理性。</w:t>
      </w:r>
    </w:p>
    <w:p>
      <w:pPr>
        <w:ind w:firstLine="570"/>
        <w:rPr>
          <w:ins w:id="134" w:author="Administrator" w:date="2015-09-25T15:42:00Z"/>
          <w:rFonts w:hint="eastAsia" w:ascii="黑体" w:hAnsi="黑体" w:eastAsia="黑体" w:cs="黑体"/>
          <w:sz w:val="28"/>
          <w:szCs w:val="28"/>
          <w:lang w:eastAsia="zh-CN"/>
          <w:rPrChange w:id="135" w:author="Administrator" w:date="2015-09-25T15:43:00Z">
            <w:rPr>
              <w:rFonts w:hint="eastAsia" w:ascii="华文楷体" w:hAnsi="华文楷体" w:eastAsia="华文楷体"/>
              <w:sz w:val="28"/>
              <w:szCs w:val="28"/>
              <w:lang w:eastAsia="zh-CN"/>
            </w:rPr>
          </w:rPrChange>
        </w:rPr>
      </w:pPr>
      <w:del w:id="136" w:author="Administrator" w:date="2015-09-25T15:42:00Z">
        <w:r>
          <w:rPr>
            <w:rFonts w:hint="eastAsia" w:ascii="华文楷体" w:hAnsi="华文楷体" w:eastAsia="华文楷体"/>
            <w:sz w:val="28"/>
            <w:szCs w:val="28"/>
          </w:rPr>
          <w:delText>“</w:delText>
        </w:r>
      </w:del>
      <w:ins w:id="137" w:author="Administrator" w:date="2015-09-25T15:42:00Z">
        <w:r>
          <w:rPr>
            <w:rFonts w:hint="eastAsia" w:ascii="华文楷体" w:hAnsi="华文楷体" w:eastAsia="华文楷体"/>
            <w:sz w:val="28"/>
            <w:szCs w:val="28"/>
            <w:lang w:eastAsia="zh-CN"/>
          </w:rPr>
          <w:t>【</w:t>
        </w:r>
      </w:ins>
      <w:r>
        <w:rPr>
          <w:rFonts w:hint="eastAsia" w:ascii="黑体" w:hAnsi="黑体" w:eastAsia="黑体" w:cs="黑体"/>
          <w:sz w:val="28"/>
          <w:szCs w:val="28"/>
          <w:rPrChange w:id="138" w:author="Administrator" w:date="2015-09-25T15:43:00Z">
            <w:rPr>
              <w:rFonts w:hint="eastAsia" w:ascii="华文楷体" w:hAnsi="华文楷体" w:eastAsia="华文楷体"/>
              <w:sz w:val="28"/>
              <w:szCs w:val="28"/>
            </w:rPr>
          </w:rPrChange>
        </w:rPr>
        <w:t>自己分别心前通过遣余的方式取总相以及通过显现的方式取自相这两者浑然合一而取境、进行一切名言的破立正是因明的微妙</w:t>
      </w:r>
      <w:r>
        <w:rPr>
          <w:rFonts w:hint="eastAsia" w:ascii="黑体" w:hAnsi="黑体" w:eastAsia="黑体" w:cs="黑体"/>
          <w:sz w:val="28"/>
          <w:szCs w:val="28"/>
          <w:rPrChange w:id="139" w:author="Administrator" w:date="2015-09-25T15:43:00Z">
            <w:rPr>
              <w:rFonts w:hint="eastAsia" w:ascii="华文楷体" w:hAnsi="华文楷体" w:eastAsia="华文楷体"/>
              <w:sz w:val="28"/>
              <w:szCs w:val="28"/>
            </w:rPr>
          </w:rPrChange>
        </w:rPr>
        <w:t>总轨。</w:t>
      </w:r>
      <w:del w:id="140" w:author="Administrator" w:date="2015-09-25T15:42:00Z">
        <w:r>
          <w:rPr>
            <w:rFonts w:hint="eastAsia" w:ascii="黑体" w:hAnsi="黑体" w:eastAsia="黑体" w:cs="黑体"/>
            <w:sz w:val="28"/>
            <w:szCs w:val="28"/>
            <w:rPrChange w:id="141" w:author="Administrator" w:date="2015-09-25T15:43:00Z">
              <w:rPr>
                <w:rFonts w:hint="eastAsia" w:ascii="华文楷体" w:hAnsi="华文楷体" w:eastAsia="华文楷体"/>
                <w:sz w:val="28"/>
                <w:szCs w:val="28"/>
              </w:rPr>
            </w:rPrChange>
          </w:rPr>
          <w:delText>”</w:delText>
        </w:r>
      </w:del>
      <w:ins w:id="142" w:author="Administrator" w:date="2015-09-25T15:42:00Z">
        <w:r>
          <w:rPr>
            <w:rFonts w:hint="eastAsia" w:ascii="黑体" w:hAnsi="黑体" w:eastAsia="黑体" w:cs="黑体"/>
            <w:sz w:val="28"/>
            <w:szCs w:val="28"/>
            <w:lang w:eastAsia="zh-CN"/>
            <w:rPrChange w:id="143" w:author="Administrator" w:date="2015-09-25T15:43: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那么在因明当中有一个关要，关要就是对于取境的方式。取境的方式，如果要取总相呢，是通过遣余的方式来取总相的，遣余的方式来取总相。比如说这个法它是实有的呢还是无实有的呢</w:t>
      </w:r>
      <w:del w:id="144" w:author="Administrator" w:date="2015-09-25T15:43:00Z">
        <w:r>
          <w:rPr>
            <w:rFonts w:hint="eastAsia" w:ascii="华文楷体" w:hAnsi="华文楷体" w:eastAsia="华文楷体"/>
            <w:sz w:val="28"/>
            <w:szCs w:val="28"/>
          </w:rPr>
          <w:delText>，</w:delText>
        </w:r>
      </w:del>
      <w:ins w:id="145" w:author="Administrator" w:date="2015-09-25T15:43: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这相法是常有的还是无常的呢</w:t>
      </w:r>
      <w:del w:id="146" w:author="Administrator" w:date="2015-09-25T15:43:00Z">
        <w:r>
          <w:rPr>
            <w:rFonts w:hint="eastAsia" w:ascii="华文楷体" w:hAnsi="华文楷体" w:eastAsia="华文楷体"/>
            <w:sz w:val="28"/>
            <w:szCs w:val="28"/>
          </w:rPr>
          <w:delText>，</w:delText>
        </w:r>
      </w:del>
      <w:ins w:id="147" w:author="Administrator" w:date="2015-09-25T15:43:00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像这样的话就说在我们的相续当中，我们的心当中，浮现一个瓶子这些总相等等等等，这都是所谓的取总相。那</w:t>
      </w:r>
      <w:ins w:id="148" w:author="Administrator" w:date="2015-09-25T15:44:00Z">
        <w:r>
          <w:rPr>
            <w:rFonts w:hint="eastAsia" w:ascii="华文楷体" w:hAnsi="华文楷体" w:eastAsia="华文楷体"/>
            <w:sz w:val="28"/>
            <w:szCs w:val="28"/>
            <w:lang w:eastAsia="zh-CN"/>
          </w:rPr>
          <w:t>么</w:t>
        </w:r>
      </w:ins>
      <w:r>
        <w:rPr>
          <w:rFonts w:hint="eastAsia" w:ascii="华文楷体" w:hAnsi="华文楷体" w:eastAsia="华文楷体"/>
          <w:sz w:val="28"/>
          <w:szCs w:val="28"/>
        </w:rPr>
        <w:t>要取总相是通过遣余的方式来取总相的，就是通过分别念去操作，通过分别心去操作，操作之后，把其他的法排除掉之后呢，就取他的本身。比如说无常的，那么这个无常的概念如果要在我们的心中浮现出来的话，就通过遣余，就遣除非他本身的法，遣除它的无常之外的法，这些恒常的法，遣除掉之后呢，最后相续中得到一个无常这个定解，得到无常这样一种概念，所以像这样就叫作遣余。通过遣余的方式来取总相，这个方面就是取总相。或者我要取一个树的总相，要取个树的总相，这个时候也是在分别心面前遣除了非树，把其他的不是树的这些遣除掉之后呢，树的概念就在我们的相续当中</w:t>
      </w:r>
      <w:ins w:id="149" w:author="Administrator" w:date="2015-09-25T15:44: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成立了。所以这个方面就叫作分别心面前取总相，还有叫名字遣余。名称遣余就是比如我要取柱子这个名称，我在相续当中浮现柱子名称的时候呢，除了柱子之外的其他法，那么就排除掉之后，单单是取柱子。这个方面是通过遣余的方式来取的，通过分别心，通过遣余的方式来取总相。还有呢就是通过显现的方式来取自相。那么就说取自相怎么取呢？就显现就可以了，比如在眼识面前，这个柱子只要一显示，一显现过之后呢，就算是取完了它的自相了。这个方面不需要去通过分析，不需要通过分别念去观察，反正在你的眼识面前一显现完，声音在你耳识面前通过一显现完之后呢，这方面就相当于已经取完了。所以这个方面就叫作通过显现的方式来取自相。那么这个就是分别在观察的时候是这样。但是呢，就是在名言谛当中操纵的时候呢，很多时候都是把遣余取总相和显现取自相二者浑然一体而取境的。进行一切名言的破立。比如打比喻讲的时候，一个人说你给我拿瓶水来，你帮我打一瓶水。帮我打一瓶水的时候，在这句话当中，他就是把这个取总相和取自相，就是通过遣余取总相和通过显现取自相，把二者</w:t>
      </w:r>
      <w:del w:id="150" w:author="Administrator" w:date="2015-09-25T15:47:00Z">
        <w:r>
          <w:rPr>
            <w:rFonts w:hint="eastAsia" w:ascii="华文楷体" w:hAnsi="华文楷体" w:eastAsia="华文楷体"/>
            <w:sz w:val="28"/>
            <w:szCs w:val="28"/>
          </w:rPr>
          <w:delText>浑</w:delText>
        </w:r>
      </w:del>
      <w:ins w:id="151" w:author="Administrator" w:date="2015-09-25T15:47:00Z">
        <w:r>
          <w:rPr>
            <w:rFonts w:hint="eastAsia" w:ascii="华文楷体" w:hAnsi="华文楷体" w:eastAsia="华文楷体"/>
            <w:sz w:val="28"/>
            <w:szCs w:val="28"/>
            <w:lang w:eastAsia="zh-CN"/>
          </w:rPr>
          <w:t>混</w:t>
        </w:r>
      </w:ins>
      <w:r>
        <w:rPr>
          <w:rFonts w:hint="eastAsia" w:ascii="华文楷体" w:hAnsi="华文楷体" w:eastAsia="华文楷体"/>
          <w:sz w:val="28"/>
          <w:szCs w:val="28"/>
        </w:rPr>
        <w:t>在一起了，把二者</w:t>
      </w:r>
      <w:del w:id="152" w:author="Administrator" w:date="2015-09-25T15:47:00Z">
        <w:r>
          <w:rPr>
            <w:rFonts w:hint="eastAsia" w:ascii="华文楷体" w:hAnsi="华文楷体" w:eastAsia="华文楷体"/>
            <w:sz w:val="28"/>
            <w:szCs w:val="28"/>
          </w:rPr>
          <w:delText>浑</w:delText>
        </w:r>
      </w:del>
      <w:ins w:id="153" w:author="Administrator" w:date="2015-09-25T15:47:00Z">
        <w:r>
          <w:rPr>
            <w:rFonts w:hint="eastAsia" w:ascii="华文楷体" w:hAnsi="华文楷体" w:eastAsia="华文楷体"/>
            <w:sz w:val="28"/>
            <w:szCs w:val="28"/>
            <w:lang w:eastAsia="zh-CN"/>
          </w:rPr>
          <w:t>混</w:t>
        </w:r>
      </w:ins>
      <w:r>
        <w:rPr>
          <w:rFonts w:hint="eastAsia" w:ascii="华文楷体" w:hAnsi="华文楷体" w:eastAsia="华文楷体"/>
          <w:sz w:val="28"/>
          <w:szCs w:val="28"/>
        </w:rPr>
        <w:t>在一起而取境的。他内心当中想的时候呢，是要内心当中要说去取水，去取水的时候，他耽著的是这个水的自相，他所耽著的是这个自相，但是他就说是这个脑海当中真的浮现出来的时候呢，他是一种总相的方式，他脑海当中浮现一个水井的样子，然后想要取这个水，他耽著的是这个自相，但脑海当中浮现的是总相，他把两个合在一起。给对方说，你帮我取瓶水。对方听到的时候呢，他也是把这个合在一起了，</w:t>
      </w:r>
      <w:del w:id="154" w:author="Administrator" w:date="2015-09-25T15:47:00Z">
        <w:r>
          <w:rPr>
            <w:rFonts w:hint="eastAsia" w:ascii="华文楷体" w:hAnsi="华文楷体" w:eastAsia="华文楷体"/>
            <w:sz w:val="28"/>
            <w:szCs w:val="28"/>
          </w:rPr>
          <w:delText>浑</w:delText>
        </w:r>
      </w:del>
      <w:ins w:id="155" w:author="Administrator" w:date="2015-09-25T15:47:00Z">
        <w:r>
          <w:rPr>
            <w:rFonts w:hint="eastAsia" w:ascii="华文楷体" w:hAnsi="华文楷体" w:eastAsia="华文楷体"/>
            <w:sz w:val="28"/>
            <w:szCs w:val="28"/>
            <w:lang w:eastAsia="zh-CN"/>
          </w:rPr>
          <w:t>混</w:t>
        </w:r>
      </w:ins>
      <w:r>
        <w:rPr>
          <w:rFonts w:hint="eastAsia" w:ascii="华文楷体" w:hAnsi="华文楷体" w:eastAsia="华文楷体"/>
          <w:sz w:val="28"/>
          <w:szCs w:val="28"/>
        </w:rPr>
        <w:t>在一起了，他把自相和总相</w:t>
      </w:r>
      <w:del w:id="156" w:author="Administrator" w:date="2015-09-25T15:47:00Z">
        <w:r>
          <w:rPr>
            <w:rFonts w:hint="eastAsia" w:ascii="华文楷体" w:hAnsi="华文楷体" w:eastAsia="华文楷体"/>
            <w:sz w:val="28"/>
            <w:szCs w:val="28"/>
          </w:rPr>
          <w:delText>浑</w:delText>
        </w:r>
      </w:del>
      <w:ins w:id="157" w:author="Administrator" w:date="2015-09-25T15:47:00Z">
        <w:r>
          <w:rPr>
            <w:rFonts w:hint="eastAsia" w:ascii="华文楷体" w:hAnsi="华文楷体" w:eastAsia="华文楷体"/>
            <w:sz w:val="28"/>
            <w:szCs w:val="28"/>
            <w:lang w:eastAsia="zh-CN"/>
          </w:rPr>
          <w:t>混</w:t>
        </w:r>
      </w:ins>
      <w:r>
        <w:rPr>
          <w:rFonts w:hint="eastAsia" w:ascii="华文楷体" w:hAnsi="华文楷体" w:eastAsia="华文楷体"/>
          <w:sz w:val="28"/>
          <w:szCs w:val="28"/>
        </w:rPr>
        <w:t>在一起了。脑海当中浮现的是要去取水，他就觉得这个是自相，持的这个是自相，他就把总相和自相</w:t>
      </w:r>
      <w:del w:id="158" w:author="Administrator" w:date="2015-09-25T15:47:00Z">
        <w:r>
          <w:rPr>
            <w:rFonts w:hint="eastAsia" w:ascii="华文楷体" w:hAnsi="华文楷体" w:eastAsia="华文楷体"/>
            <w:sz w:val="28"/>
            <w:szCs w:val="28"/>
          </w:rPr>
          <w:delText>浑</w:delText>
        </w:r>
      </w:del>
      <w:ins w:id="159" w:author="Administrator" w:date="2015-09-25T15:47:00Z">
        <w:r>
          <w:rPr>
            <w:rFonts w:hint="eastAsia" w:ascii="华文楷体" w:hAnsi="华文楷体" w:eastAsia="华文楷体"/>
            <w:sz w:val="28"/>
            <w:szCs w:val="28"/>
            <w:lang w:eastAsia="zh-CN"/>
          </w:rPr>
          <w:t>混</w:t>
        </w:r>
      </w:ins>
      <w:r>
        <w:rPr>
          <w:rFonts w:hint="eastAsia" w:ascii="华文楷体" w:hAnsi="华文楷体" w:eastAsia="华文楷体"/>
          <w:sz w:val="28"/>
          <w:szCs w:val="28"/>
        </w:rPr>
        <w:t>在一起，他就拿着水桶到水井那打回来了。这个方面就是把自相和总相</w:t>
      </w:r>
      <w:del w:id="160" w:author="Administrator" w:date="2015-09-25T15:48:00Z">
        <w:r>
          <w:rPr>
            <w:rFonts w:hint="eastAsia" w:ascii="华文楷体" w:hAnsi="华文楷体" w:eastAsia="华文楷体"/>
            <w:sz w:val="28"/>
            <w:szCs w:val="28"/>
          </w:rPr>
          <w:delText>浑</w:delText>
        </w:r>
      </w:del>
      <w:ins w:id="161" w:author="Administrator" w:date="2015-09-25T15:48:00Z">
        <w:r>
          <w:rPr>
            <w:rFonts w:hint="eastAsia" w:ascii="华文楷体" w:hAnsi="华文楷体" w:eastAsia="华文楷体"/>
            <w:sz w:val="28"/>
            <w:szCs w:val="28"/>
            <w:lang w:eastAsia="zh-CN"/>
          </w:rPr>
          <w:t>混</w:t>
        </w:r>
      </w:ins>
      <w:r>
        <w:rPr>
          <w:rFonts w:hint="eastAsia" w:ascii="华文楷体" w:hAnsi="华文楷体" w:eastAsia="华文楷体"/>
          <w:sz w:val="28"/>
          <w:szCs w:val="28"/>
        </w:rPr>
        <w:t>在一起。对名言</w:t>
      </w:r>
      <w:del w:id="162" w:author="Administrator" w:date="2015-09-25T15:48:00Z">
        <w:r>
          <w:rPr>
            <w:rFonts w:hint="eastAsia" w:ascii="华文楷体" w:hAnsi="华文楷体" w:eastAsia="华文楷体"/>
            <w:sz w:val="28"/>
            <w:szCs w:val="28"/>
          </w:rPr>
          <w:delText>作</w:delText>
        </w:r>
      </w:del>
      <w:ins w:id="163" w:author="Administrator" w:date="2015-09-25T15:48:00Z">
        <w:r>
          <w:rPr>
            <w:rFonts w:hint="eastAsia" w:ascii="华文楷体" w:hAnsi="华文楷体" w:eastAsia="华文楷体"/>
            <w:sz w:val="28"/>
            <w:szCs w:val="28"/>
            <w:lang w:eastAsia="zh-CN"/>
          </w:rPr>
          <w:t>做</w:t>
        </w:r>
      </w:ins>
      <w:r>
        <w:rPr>
          <w:rFonts w:hint="eastAsia" w:ascii="华文楷体" w:hAnsi="华文楷体" w:eastAsia="华文楷体"/>
          <w:sz w:val="28"/>
          <w:szCs w:val="28"/>
        </w:rPr>
        <w:t>破立，该破的也是通过这个方面来破的，该立呢也是通过这个方面来立的，这个方面就是“因明微妙总轨”。</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实际上这一段是讲什么意思呢？这一段是和前面自续因的意思是紧密相联的。实际上前面我们讲的是自续因嘛。自续因如果我们没有通达，通过遣余取总相，通过显现取自相，而且在名言的破立的时候呢，通过将二者浑然合一而取境的，进行破立的总轨</w:t>
      </w:r>
      <w:ins w:id="164" w:author="Administrator" w:date="2015-09-25T15:48: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没有通达的话呢，很难理解这个问题。那么如果你要使用自续因，</w:t>
      </w:r>
      <w:ins w:id="165" w:author="Administrator" w:date="2015-09-25T15:49: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有法</w:t>
      </w:r>
      <w:del w:id="166" w:author="Administrator" w:date="2015-09-25T15:49:00Z">
        <w:r>
          <w:rPr>
            <w:rFonts w:hint="eastAsia" w:ascii="华文楷体" w:hAnsi="华文楷体" w:eastAsia="华文楷体"/>
            <w:sz w:val="28"/>
            <w:szCs w:val="28"/>
          </w:rPr>
          <w:delText>就</w:delText>
        </w:r>
      </w:del>
      <w:ins w:id="167" w:author="Administrator" w:date="2015-09-25T15:49: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不成立，那怎么办呢？实际</w:t>
      </w:r>
      <w:ins w:id="168" w:author="Administrator" w:date="2015-09-25T15:49:00Z">
        <w:r>
          <w:rPr>
            <w:rFonts w:hint="eastAsia" w:ascii="华文楷体" w:hAnsi="华文楷体" w:eastAsia="华文楷体"/>
            <w:sz w:val="28"/>
            <w:szCs w:val="28"/>
            <w:lang w:eastAsia="zh-CN"/>
          </w:rPr>
          <w:t>上</w:t>
        </w:r>
      </w:ins>
      <w:r>
        <w:rPr>
          <w:rFonts w:hint="eastAsia" w:ascii="华文楷体" w:hAnsi="华文楷体" w:eastAsia="华文楷体"/>
          <w:sz w:val="28"/>
          <w:szCs w:val="28"/>
        </w:rPr>
        <w:t>麦彭仁波切的意思就是讲，我们在破立的时候应该把总相和自相浑在一起来取境。浑在一起。那么这样一种自相对于恒常的自在天来讲，这个方面他没有自相，没有自相就办法通过，没有通过显现的方式来取自相的，没办法，但是他通过遣余的方式，通过遣余的方式把总相和自相浑在一起，对方呢实际上是浑在一起，我们现在也是浑在一起，通过打破他这个，通过遣除自在天非恒常的遣余，可以打破对方执著外境实有的这样的耽执。实际上，这个方面也是一种因明当中运用的这种微妙的总轨。这些问题在因明当中讲得比较细致的，像在《量理宝藏论》当中，第三品当中讲总相啊，自相啊，还有进行名言谛</w:t>
      </w:r>
      <w:del w:id="169" w:author="Administrator" w:date="2015-09-25T15:50:00Z">
        <w:r>
          <w:rPr>
            <w:rFonts w:hint="eastAsia" w:ascii="华文楷体" w:hAnsi="华文楷体" w:eastAsia="华文楷体"/>
            <w:sz w:val="28"/>
            <w:szCs w:val="28"/>
          </w:rPr>
          <w:delText>？？？？（16：48）</w:delText>
        </w:r>
      </w:del>
      <w:ins w:id="170" w:author="Administrator" w:date="2015-09-25T15:50:00Z">
        <w:r>
          <w:rPr>
            <w:rFonts w:hint="eastAsia" w:ascii="华文楷体" w:hAnsi="华文楷体" w:eastAsia="华文楷体"/>
            <w:sz w:val="28"/>
            <w:szCs w:val="28"/>
            <w:lang w:eastAsia="zh-CN"/>
          </w:rPr>
          <w:t>第五品</w:t>
        </w:r>
      </w:ins>
      <w:r>
        <w:rPr>
          <w:rFonts w:hint="eastAsia" w:ascii="华文楷体" w:hAnsi="华文楷体" w:eastAsia="华文楷体"/>
          <w:sz w:val="28"/>
          <w:szCs w:val="28"/>
        </w:rPr>
        <w:t>当中的这些能诠所诠啊等等等等，像这样法当中呢，对这些问题讲得比较清楚的。</w:t>
      </w:r>
    </w:p>
    <w:p>
      <w:pPr>
        <w:ind w:firstLine="570"/>
        <w:rPr>
          <w:ins w:id="171" w:author="Administrator" w:date="2015-09-25T15:53:00Z"/>
          <w:rFonts w:hint="eastAsia" w:ascii="黑体" w:hAnsi="黑体" w:eastAsia="黑体" w:cs="黑体"/>
          <w:sz w:val="28"/>
          <w:szCs w:val="28"/>
          <w:lang w:eastAsia="zh-CN"/>
          <w:rPrChange w:id="172" w:author="Administrator" w:date="2015-09-25T15:53:00Z">
            <w:rPr>
              <w:rFonts w:hint="eastAsia" w:ascii="华文楷体" w:hAnsi="华文楷体" w:eastAsia="华文楷体"/>
              <w:sz w:val="28"/>
              <w:szCs w:val="28"/>
              <w:lang w:eastAsia="zh-CN"/>
            </w:rPr>
          </w:rPrChange>
        </w:rPr>
      </w:pPr>
      <w:del w:id="173" w:author="Administrator" w:date="2015-09-25T15:52:00Z">
        <w:r>
          <w:rPr>
            <w:rFonts w:hint="eastAsia" w:ascii="华文楷体" w:hAnsi="华文楷体" w:eastAsia="华文楷体"/>
            <w:sz w:val="28"/>
            <w:szCs w:val="28"/>
          </w:rPr>
          <w:delText>“</w:delText>
        </w:r>
      </w:del>
      <w:ins w:id="174" w:author="Administrator" w:date="2015-09-25T15:52:00Z">
        <w:r>
          <w:rPr>
            <w:rFonts w:hint="eastAsia" w:ascii="华文楷体" w:hAnsi="华文楷体" w:eastAsia="华文楷体"/>
            <w:sz w:val="28"/>
            <w:szCs w:val="28"/>
            <w:lang w:eastAsia="zh-CN"/>
          </w:rPr>
          <w:t>【</w:t>
        </w:r>
      </w:ins>
      <w:r>
        <w:rPr>
          <w:rFonts w:hint="eastAsia" w:ascii="黑体" w:hAnsi="黑体" w:eastAsia="黑体" w:cs="黑体"/>
          <w:sz w:val="28"/>
          <w:szCs w:val="28"/>
          <w:rPrChange w:id="175" w:author="Administrator" w:date="2015-09-25T15:53:00Z">
            <w:rPr>
              <w:rFonts w:hint="eastAsia" w:ascii="华文楷体" w:hAnsi="华文楷体" w:eastAsia="华文楷体"/>
              <w:sz w:val="28"/>
              <w:szCs w:val="28"/>
            </w:rPr>
          </w:rPrChange>
        </w:rPr>
        <w:t>由此而观,对于实际不可能存在的一切有法来说,所观察的外境自相虽然无有,但对于耽著似有之心目中的某一对境,通过无实的名言量成足能了知它实际不存在。</w:t>
      </w:r>
      <w:del w:id="176" w:author="Administrator" w:date="2015-09-25T15:53:00Z">
        <w:r>
          <w:rPr>
            <w:rFonts w:hint="eastAsia" w:ascii="黑体" w:hAnsi="黑体" w:eastAsia="黑体" w:cs="黑体"/>
            <w:sz w:val="28"/>
            <w:szCs w:val="28"/>
            <w:rPrChange w:id="177" w:author="Administrator" w:date="2015-09-25T15:53:00Z">
              <w:rPr>
                <w:rFonts w:hint="eastAsia" w:ascii="华文楷体" w:hAnsi="华文楷体" w:eastAsia="华文楷体"/>
                <w:sz w:val="28"/>
                <w:szCs w:val="28"/>
              </w:rPr>
            </w:rPrChange>
          </w:rPr>
          <w:delText>”</w:delText>
        </w:r>
      </w:del>
      <w:ins w:id="178" w:author="Administrator" w:date="2015-09-25T15:53:00Z">
        <w:r>
          <w:rPr>
            <w:rFonts w:hint="eastAsia" w:ascii="黑体" w:hAnsi="黑体" w:eastAsia="黑体" w:cs="黑体"/>
            <w:sz w:val="28"/>
            <w:szCs w:val="28"/>
            <w:lang w:eastAsia="zh-CN"/>
            <w:rPrChange w:id="179" w:author="Administrator" w:date="2015-09-25T15:53: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由此而观呢,对于实际不可能存在的一切有法，就是实际不可能存在的一切有法，就是前面所讲的这些大自在天啊，常有的声音啊，诸如此类的这些法。那么对于这些法来说呢，所观察的外境自相虽然是无有的，我们所观察的外境自相呢，名言谛当中实际上都是不存在的，啊名言当中都不存在他的外境自相是石女儿、虚空，像这样的法都是不存在的。但是对于耽著似有的心目中，一般的众生呢，就是在心目中，耽著它似乎存在，石女儿好像是有的吧，虚空应该是有的吧，常有的自在天应该是有的吧，像这样的话就叫作耽著似有的心目中，对于这些方面的某一对境，要么就自在天，要么就石女儿，通过无实的名言量成足能了知它实际不存在。就是通过前面遣余的这些，这种名言量成，通过抉择它没有实有的这种名言量成，可以了知它实际是不存在的，实际上不存在。通过这样一种推理的方式呢，可以了知它</w:t>
      </w:r>
      <w:ins w:id="180" w:author="Administrator" w:date="2015-09-25T16:08: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实际上是根本不存在。这个方面就是遮破所谓恒常的自在天是存在的，通过</w:t>
      </w:r>
      <w:ins w:id="181" w:author="Administrator" w:date="2015-09-25T16:08: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无实的这种名言量成呢，就能够了知到实际上是不存在。所以像这样的话，就是对这个自续因，</w:t>
      </w:r>
      <w:ins w:id="182" w:author="Administrator" w:date="2015-09-25T16:08: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也可以通过这个方式来运用。所以</w:t>
      </w:r>
      <w:ins w:id="183" w:author="Administrator" w:date="2015-09-25T16:08:00Z">
        <w:r>
          <w:rPr>
            <w:rFonts w:hint="eastAsia" w:ascii="华文楷体" w:hAnsi="华文楷体" w:eastAsia="华文楷体"/>
            <w:sz w:val="28"/>
            <w:szCs w:val="28"/>
            <w:lang w:eastAsia="zh-CN"/>
          </w:rPr>
          <w:t>说</w:t>
        </w:r>
      </w:ins>
      <w:ins w:id="184" w:author="Administrator" w:date="2015-09-25T16:09: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就是没有必要分开了，分开就比如说是，前面所讲的，有些智者说，</w:t>
      </w:r>
      <w:ins w:id="185" w:author="Administrator" w:date="2015-09-25T16:09:00Z">
        <w:r>
          <w:rPr>
            <w:rFonts w:hint="eastAsia" w:ascii="华文楷体" w:hAnsi="华文楷体" w:eastAsia="华文楷体"/>
            <w:sz w:val="28"/>
            <w:szCs w:val="28"/>
            <w:lang w:eastAsia="zh-CN"/>
          </w:rPr>
          <w:t>如果就说</w:t>
        </w:r>
      </w:ins>
      <w:r>
        <w:rPr>
          <w:rFonts w:hint="eastAsia" w:ascii="华文楷体" w:hAnsi="华文楷体" w:eastAsia="华文楷体"/>
          <w:sz w:val="28"/>
          <w:szCs w:val="28"/>
        </w:rPr>
        <w:t>非为共称的他宗假立法,运用应成因,对于共称的所有本体,可以使用两种因。没有必要这样，前面说，应成因可以，自续因也是可以的，关键问题就是在，能不能</w:t>
      </w:r>
      <w:ins w:id="186" w:author="Administrator" w:date="2015-09-25T16:09:00Z">
        <w:r>
          <w:rPr>
            <w:rFonts w:hint="eastAsia" w:ascii="华文楷体" w:hAnsi="华文楷体" w:eastAsia="华文楷体"/>
            <w:sz w:val="28"/>
            <w:szCs w:val="28"/>
            <w:lang w:eastAsia="zh-CN"/>
          </w:rPr>
          <w:t>够</w:t>
        </w:r>
      </w:ins>
      <w:r>
        <w:rPr>
          <w:rFonts w:hint="eastAsia" w:ascii="华文楷体" w:hAnsi="华文楷体" w:eastAsia="华文楷体"/>
          <w:sz w:val="28"/>
          <w:szCs w:val="28"/>
        </w:rPr>
        <w:t>熟练的使用遣余，能不能熟练地使用总相和自相浑为一体而进行破立的这样一种方法。如果能够了知这个窍诀，能够使用的话，那么通过自续因也是可以成立的。</w:t>
      </w:r>
    </w:p>
    <w:p>
      <w:pPr>
        <w:ind w:firstLine="570"/>
        <w:rPr>
          <w:del w:id="187" w:author="Administrator" w:date="2015-09-25T16:11:00Z"/>
          <w:rFonts w:ascii="华文楷体" w:hAnsi="华文楷体" w:eastAsia="华文楷体"/>
          <w:sz w:val="28"/>
          <w:szCs w:val="28"/>
        </w:rPr>
      </w:pPr>
      <w:r>
        <w:rPr>
          <w:rFonts w:hint="eastAsia" w:ascii="华文楷体" w:hAnsi="华文楷体" w:eastAsia="华文楷体"/>
          <w:sz w:val="28"/>
          <w:szCs w:val="28"/>
        </w:rPr>
        <w:t>那么，下面是讲第二个问题，分析是证成义理因抑或证成名言因。那么就是说这个离一多因呢，它是证成义理因还是证成名言因，是这样分析的。那什么叫证成义理因，什么叫证成名言因呢？所谓的这样一种证成义理因，它就说对这个义理本身不了知，单独证成义理。比如我要证成无常，柱子是无常的，因为它所作的缘故。那么在这个当中，我要证成是什么呢？因是要证成的它这个义理，就是柱子它无常的这个道理，这个无常的道理我是不知道的，现在我要通过这样一种</w:t>
      </w:r>
      <w:ins w:id="188" w:author="Administrator" w:date="2015-09-25T16:10: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所作的缘故呢，通过所作推理来证知这样无常的道理，这个方面是单独地证成它的义理方面的。那么第二个呢，就叫作证成名言。证成名言上师在解释的时候呢，就说实际上它的意义，我知道了。啊意义我知道，但是我不知道它的名称，我不知道它的名称</w:t>
      </w:r>
      <w:ins w:id="189" w:author="Administrator" w:date="2015-09-25T16:10:00Z">
        <w:r>
          <w:rPr>
            <w:rFonts w:hint="eastAsia" w:ascii="华文楷体" w:hAnsi="华文楷体" w:eastAsia="华文楷体"/>
            <w:sz w:val="28"/>
            <w:szCs w:val="28"/>
            <w:lang w:eastAsia="zh-CN"/>
          </w:rPr>
          <w:t>到底</w:t>
        </w:r>
      </w:ins>
      <w:r>
        <w:rPr>
          <w:rFonts w:hint="eastAsia" w:ascii="华文楷体" w:hAnsi="华文楷体" w:eastAsia="华文楷体"/>
          <w:sz w:val="28"/>
          <w:szCs w:val="28"/>
        </w:rPr>
        <w:t>怎样去叫它，所以像这样的话就说是要证成它的名言，叫作证成名言因。打个比喻讲呢，就是面前一个花白的东西，实际上是一头花白的牛，那么就是我不知道它叫什么名字。</w:t>
      </w:r>
    </w:p>
    <w:p>
      <w:pPr>
        <w:ind w:firstLine="570"/>
        <w:rPr>
          <w:ins w:id="190" w:author="Administrator" w:date="2015-09-25T16:15:00Z"/>
          <w:rFonts w:hint="eastAsia" w:ascii="华文楷体" w:hAnsi="华文楷体" w:eastAsia="华文楷体"/>
          <w:sz w:val="28"/>
          <w:szCs w:val="28"/>
        </w:rPr>
      </w:pPr>
      <w:del w:id="191" w:author="Administrator" w:date="2015-09-25T16:11:00Z">
        <w:r>
          <w:rPr>
            <w:rFonts w:hint="eastAsia" w:ascii="华文楷体" w:hAnsi="华文楷体" w:eastAsia="华文楷体"/>
            <w:sz w:val="28"/>
            <w:szCs w:val="28"/>
          </w:rPr>
          <w:delText>19.54那么就说我不知道他叫什么名字</w:delText>
        </w:r>
      </w:del>
      <w:r>
        <w:rPr>
          <w:rFonts w:hint="eastAsia" w:ascii="华文楷体" w:hAnsi="华文楷体" w:eastAsia="华文楷体"/>
          <w:sz w:val="28"/>
          <w:szCs w:val="28"/>
        </w:rPr>
        <w:t>但是这个花白的这个我显现在我面前显现出来了，我知道他是一个牛</w:t>
      </w:r>
      <w:ins w:id="192" w:author="Administrator" w:date="2015-09-25T16:11: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但是不知道他的名称</w:t>
      </w:r>
      <w:ins w:id="193" w:author="Administrator" w:date="2015-09-25T16:11: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就说眼前的这个花白的这个东西呢是黄牛</w:t>
      </w:r>
      <w:ins w:id="194" w:author="Administrator" w:date="2015-09-25T16:11: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因为他具有项峰垂胡的缘故，项峰垂胡就是他的法相么，像这样的话就说面前的这个花白的东西就是他的事相</w:t>
      </w:r>
      <w:ins w:id="195" w:author="Administrator" w:date="2015-09-25T16:11: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就是在我们面前显现的</w:t>
      </w:r>
      <w:ins w:id="196" w:author="Administrator" w:date="2015-09-25T16:11: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那么这段论词当中呢</w:t>
      </w:r>
      <w:ins w:id="197" w:author="Administrator" w:date="2015-09-25T1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通过项峰垂胡要证成他的黄牛的名称，那么这个名称我要了知，就说他的事物本身事物的本身呢</w:t>
      </w:r>
      <w:ins w:id="198" w:author="Administrator" w:date="2015-09-25T1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可以说他已经显现出来了，事物本身显现出来了</w:t>
      </w:r>
      <w:ins w:id="199" w:author="Administrator" w:date="2015-09-25T1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但是我不知道他叫什么</w:t>
      </w:r>
      <w:del w:id="200" w:author="Administrator" w:date="2015-09-25T16:12:00Z">
        <w:r>
          <w:rPr>
            <w:rFonts w:hint="eastAsia" w:ascii="华文楷体" w:hAnsi="华文楷体" w:eastAsia="华文楷体"/>
            <w:sz w:val="28"/>
            <w:szCs w:val="28"/>
          </w:rPr>
          <w:delText>，</w:delText>
        </w:r>
      </w:del>
      <w:ins w:id="201" w:author="Administrator" w:date="2015-09-25T1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这个花白的东西叫什么呢</w:t>
      </w:r>
      <w:ins w:id="202" w:author="Administrator" w:date="2015-09-25T1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这个花白的东西叫黄牛</w:t>
      </w:r>
      <w:ins w:id="203" w:author="Administrator" w:date="2015-09-25T1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这个黄牛这个名称呢我必须要了知他就是黄牛</w:t>
      </w:r>
      <w:ins w:id="204" w:author="Administrator" w:date="2015-09-25T1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为什么呢</w:t>
      </w:r>
      <w:ins w:id="205" w:author="Administrator" w:date="2015-09-25T1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因为他具备项峰垂胡的缘故，具备项峰垂胡</w:t>
      </w:r>
      <w:ins w:id="206" w:author="Administrator" w:date="2015-09-25T16:13:00Z">
        <w:r>
          <w:rPr>
            <w:rFonts w:hint="eastAsia" w:ascii="华文楷体" w:hAnsi="华文楷体" w:eastAsia="华文楷体"/>
            <w:sz w:val="28"/>
            <w:szCs w:val="28"/>
            <w:lang w:eastAsia="zh-CN"/>
          </w:rPr>
          <w:t>，我要</w:t>
        </w:r>
      </w:ins>
      <w:r>
        <w:rPr>
          <w:rFonts w:hint="eastAsia" w:ascii="华文楷体" w:hAnsi="华文楷体" w:eastAsia="华文楷体"/>
          <w:sz w:val="28"/>
          <w:szCs w:val="28"/>
        </w:rPr>
        <w:t>通过项峰垂胡他的法相呢</w:t>
      </w:r>
      <w:ins w:id="207" w:author="Administrator" w:date="2015-09-25T16:13:00Z">
        <w:r>
          <w:rPr>
            <w:rFonts w:hint="eastAsia" w:ascii="华文楷体" w:hAnsi="华文楷体" w:eastAsia="华文楷体"/>
            <w:sz w:val="28"/>
            <w:szCs w:val="28"/>
            <w:lang w:eastAsia="zh-CN"/>
          </w:rPr>
          <w:t>，</w:t>
        </w:r>
      </w:ins>
      <w:r>
        <w:rPr>
          <w:rFonts w:hint="eastAsia" w:ascii="华文楷体" w:hAnsi="华文楷体" w:eastAsia="华文楷体"/>
          <w:sz w:val="28"/>
          <w:szCs w:val="28"/>
        </w:rPr>
        <w:t>比较明显的特征，通过项峰垂胡来证成他的名字就叫黄牛，这个因就叫做证成名言因，证明这个是比喻啊</w:t>
      </w:r>
      <w:ins w:id="208" w:author="Administrator" w:date="2015-09-25T16:13: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那么现在我们离一多因呢</w:t>
      </w:r>
      <w:ins w:id="209" w:author="Administrator" w:date="2015-09-25T16:14: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是证成意理呢</w:t>
      </w:r>
      <w:ins w:id="210" w:author="Administrator" w:date="2015-09-25T1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还是证成名言</w:t>
      </w:r>
      <w:ins w:id="211" w:author="Administrator" w:date="2015-09-25T1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就说通过离一多因你要证成的是无自性的意义，一切万法无自性的意义呢</w:t>
      </w:r>
      <w:ins w:id="212" w:author="Administrator" w:date="2015-09-25T1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还是说只是要证成无自性的这种名称</w:t>
      </w:r>
      <w:del w:id="213" w:author="Administrator" w:date="2015-09-25T16:14:00Z">
        <w:r>
          <w:rPr>
            <w:rFonts w:hint="eastAsia" w:ascii="华文楷体" w:hAnsi="华文楷体" w:eastAsia="华文楷体"/>
            <w:sz w:val="28"/>
            <w:szCs w:val="28"/>
          </w:rPr>
          <w:delText>，</w:delText>
        </w:r>
      </w:del>
      <w:ins w:id="214" w:author="Administrator" w:date="2015-09-25T1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一切有法是无自性这个无自性是一种名字，我不知道这个名字</w:t>
      </w:r>
      <w:ins w:id="215" w:author="Administrator" w:date="2015-09-25T1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但是我要通过离一多来证成他的名字，你是要证成他的意义以前不知道无自性的这个意理</w:t>
      </w:r>
      <w:ins w:id="216" w:author="Administrator" w:date="2015-09-25T1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现在我通过离一多因来了知他的意理呢</w:t>
      </w:r>
      <w:ins w:id="217" w:author="Administrator" w:date="2015-09-25T1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还是说他的意义</w:t>
      </w:r>
      <w:ins w:id="218" w:author="Administrator" w:date="2015-09-25T16:15: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我是知道但是名称我是不知道的</w:t>
      </w:r>
      <w:ins w:id="219" w:author="Administrator" w:date="2015-09-25T16:15: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我要证成他的名言呢</w:t>
      </w:r>
      <w:ins w:id="220" w:author="Administrator" w:date="2015-09-25T16:15: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实际上就是</w:t>
      </w:r>
      <w:del w:id="221" w:author="Administrator" w:date="2015-09-25T16:15:00Z">
        <w:r>
          <w:rPr>
            <w:rFonts w:hint="eastAsia" w:ascii="华文楷体" w:hAnsi="华文楷体" w:eastAsia="华文楷体"/>
            <w:sz w:val="28"/>
            <w:szCs w:val="28"/>
          </w:rPr>
          <w:delText>那</w:delText>
        </w:r>
      </w:del>
      <w:ins w:id="222" w:author="Administrator" w:date="2015-09-25T16:15:00Z">
        <w:r>
          <w:rPr>
            <w:rFonts w:hint="eastAsia" w:ascii="华文楷体" w:hAnsi="华文楷体" w:eastAsia="华文楷体"/>
            <w:sz w:val="28"/>
            <w:szCs w:val="28"/>
            <w:lang w:eastAsia="zh-CN"/>
          </w:rPr>
          <w:t>哪</w:t>
        </w:r>
      </w:ins>
      <w:r>
        <w:rPr>
          <w:rFonts w:hint="eastAsia" w:ascii="华文楷体" w:hAnsi="华文楷体" w:eastAsia="华文楷体"/>
          <w:sz w:val="28"/>
          <w:szCs w:val="28"/>
        </w:rPr>
        <w:t>种因，就这个就叫做证成意理因还是证成名言因，</w:t>
      </w:r>
    </w:p>
    <w:p>
      <w:pPr>
        <w:ind w:firstLine="570"/>
        <w:rPr>
          <w:ins w:id="223" w:author="Administrator" w:date="2015-09-25T16:16:00Z"/>
          <w:rFonts w:hint="eastAsia" w:ascii="黑体" w:hAnsi="黑体" w:eastAsia="黑体" w:cs="黑体"/>
          <w:sz w:val="28"/>
          <w:szCs w:val="28"/>
          <w:rPrChange w:id="224" w:author="Administrator" w:date="2015-09-25T16:17:00Z">
            <w:rPr>
              <w:rFonts w:hint="eastAsia" w:ascii="华文楷体" w:hAnsi="华文楷体" w:eastAsia="华文楷体"/>
              <w:sz w:val="28"/>
              <w:szCs w:val="28"/>
            </w:rPr>
          </w:rPrChange>
        </w:rPr>
      </w:pPr>
      <w:ins w:id="225" w:author="Administrator" w:date="2015-09-25T16:17:00Z">
        <w:r>
          <w:rPr>
            <w:rFonts w:hint="eastAsia" w:ascii="黑体" w:hAnsi="黑体" w:eastAsia="黑体" w:cs="黑体"/>
            <w:sz w:val="28"/>
            <w:szCs w:val="28"/>
            <w:lang w:eastAsia="zh-CN"/>
            <w:rPrChange w:id="226" w:author="Administrator" w:date="2015-09-25T16:17: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27" w:author="Administrator" w:date="2015-09-25T16:17:00Z">
            <w:rPr>
              <w:rFonts w:hint="eastAsia" w:ascii="华文楷体" w:hAnsi="华文楷体" w:eastAsia="华文楷体"/>
              <w:sz w:val="28"/>
              <w:szCs w:val="28"/>
            </w:rPr>
          </w:rPrChange>
        </w:rPr>
        <w:t>如果有人想此离一多因到底是证成意理因还是证成名言因，假设此因是证成意理因则无自性之意理仅是所破自性的无遮，因为遮破之余不在引出他法</w:t>
      </w:r>
      <w:del w:id="228" w:author="Administrator" w:date="2015-09-25T16:17:00Z">
        <w:r>
          <w:rPr>
            <w:rFonts w:hint="eastAsia" w:ascii="黑体" w:hAnsi="黑体" w:eastAsia="黑体" w:cs="黑体"/>
            <w:sz w:val="28"/>
            <w:szCs w:val="28"/>
            <w:rPrChange w:id="229" w:author="Administrator" w:date="2015-09-25T16:17:00Z">
              <w:rPr>
                <w:rFonts w:hint="eastAsia" w:ascii="华文楷体" w:hAnsi="华文楷体" w:eastAsia="华文楷体"/>
                <w:sz w:val="28"/>
                <w:szCs w:val="28"/>
              </w:rPr>
            </w:rPrChange>
          </w:rPr>
          <w:delText>，</w:delText>
        </w:r>
      </w:del>
      <w:ins w:id="230" w:author="Administrator" w:date="2015-09-25T16:17:00Z">
        <w:r>
          <w:rPr>
            <w:rFonts w:hint="eastAsia" w:ascii="黑体" w:hAnsi="黑体" w:eastAsia="黑体" w:cs="黑体"/>
            <w:sz w:val="28"/>
            <w:szCs w:val="28"/>
            <w:lang w:eastAsia="zh-CN"/>
            <w:rPrChange w:id="231" w:author="Administrator" w:date="2015-09-25T16:17:00Z">
              <w:rPr>
                <w:rFonts w:hint="eastAsia" w:ascii="华文楷体" w:hAnsi="华文楷体" w:eastAsia="华文楷体"/>
                <w:sz w:val="28"/>
                <w:szCs w:val="28"/>
                <w:lang w:eastAsia="zh-CN"/>
              </w:rPr>
            </w:rPrChange>
          </w:rPr>
          <w:t>】</w:t>
        </w:r>
      </w:ins>
    </w:p>
    <w:p>
      <w:pPr>
        <w:ind w:firstLine="570"/>
        <w:rPr>
          <w:ins w:id="232" w:author="Administrator" w:date="2015-09-25T16:19:00Z"/>
          <w:rFonts w:hint="eastAsia" w:ascii="华文楷体" w:hAnsi="华文楷体" w:eastAsia="华文楷体"/>
          <w:sz w:val="28"/>
          <w:szCs w:val="28"/>
        </w:rPr>
      </w:pPr>
      <w:r>
        <w:rPr>
          <w:rFonts w:hint="eastAsia" w:ascii="华文楷体" w:hAnsi="华文楷体" w:eastAsia="华文楷体"/>
          <w:sz w:val="28"/>
          <w:szCs w:val="28"/>
        </w:rPr>
        <w:t>那么下面要进行讲了</w:t>
      </w:r>
      <w:ins w:id="233" w:author="Administrator" w:date="2015-09-25T16:17: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就说是这个如果这个因是证成意理因</w:t>
      </w:r>
      <w:ins w:id="234" w:author="Administrator" w:date="2015-09-25T16:17:00Z">
        <w:r>
          <w:rPr>
            <w:rFonts w:hint="eastAsia" w:ascii="华文楷体" w:hAnsi="华文楷体" w:eastAsia="华文楷体"/>
            <w:sz w:val="28"/>
            <w:szCs w:val="28"/>
            <w:lang w:eastAsia="zh-CN"/>
          </w:rPr>
          <w:t>，</w:t>
        </w:r>
      </w:ins>
      <w:r>
        <w:rPr>
          <w:rFonts w:hint="eastAsia" w:ascii="华文楷体" w:hAnsi="华文楷体" w:eastAsia="华文楷体"/>
          <w:sz w:val="28"/>
          <w:szCs w:val="28"/>
        </w:rPr>
        <w:t>要证成无自性的意理，那么证成无自性的意理，无自性的意理仅是所破自性的无遮，所破自性的无遮是什么意思呢</w:t>
      </w:r>
      <w:ins w:id="235" w:author="Administrator" w:date="2015-09-25T16:17: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就说是你这个离一多，你是个根据么</w:t>
      </w:r>
      <w:ins w:id="236" w:author="Administrator" w:date="2015-09-25T16:17: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你是个因那么就说所遮破的法呢</w:t>
      </w:r>
      <w:ins w:id="237" w:author="Administrator" w:date="2015-09-25T16:17: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实际上就说一切万法他的这个自性方面遮破</w:t>
      </w:r>
      <w:ins w:id="238" w:author="Administrator" w:date="2015-09-25T16:17: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那么他的所破是什么呢</w:t>
      </w:r>
      <w:ins w:id="239" w:author="Administrator" w:date="2015-09-25T1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就说是这个离一多因的所破那就是有自性那就是实有，有自性的法所以说这个方面观察的时候呢</w:t>
      </w:r>
      <w:ins w:id="240" w:author="Administrator" w:date="2015-09-25T1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这个离一多因的所破，所破的自性因为他要抉择无自性么，无自性呢就说所破的法就是他的自性，把自性破掉之后呢</w:t>
      </w:r>
      <w:ins w:id="241" w:author="Administrator" w:date="2015-09-25T1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我们应该得到一个无自性的承认，应该把这个意理</w:t>
      </w:r>
      <w:ins w:id="242" w:author="Administrator" w:date="2015-09-25T1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这个无自性的意理应该抉择出来</w:t>
      </w:r>
      <w:ins w:id="243" w:author="Administrator" w:date="2015-09-25T1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就是他这个所立么，无自性是说一切有法无自性，无自性是所立</w:t>
      </w:r>
      <w:ins w:id="244" w:author="Administrator" w:date="2015-09-25T1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我们一定要知道一切有法他是无自性的，应该得到他的所立无自性才对，但现在如果你使用证成意理因的话</w:t>
      </w:r>
      <w:ins w:id="245" w:author="Administrator" w:date="2015-09-25T1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离一多你使用离一多因来证成，则无自性的义理仅是所破自性的无遮，无自性的意理呢</w:t>
      </w:r>
      <w:ins w:id="246" w:author="Administrator" w:date="2015-09-25T1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他是所破自性把自性破掉之后呢</w:t>
      </w:r>
      <w:ins w:id="247" w:author="Administrator" w:date="2015-09-25T1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把这个无遮不是非自他这个无遮</w:t>
      </w:r>
      <w:ins w:id="248" w:author="Administrator" w:date="2015-09-25T1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那么因为遮破之余不在引出他法，你把这样一种自性破掉之后呢不在引出他法了，他是一个要了知一切万法无自性</w:t>
      </w:r>
      <w:ins w:id="249" w:author="Administrator" w:date="2015-09-25T16:19: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那么就说是这个无自性的义理呢</w:t>
      </w:r>
      <w:ins w:id="250" w:author="Administrator" w:date="2015-09-25T16:19: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就是所破自性之后的一个无遮而已，所以像这样的话</w:t>
      </w:r>
      <w:ins w:id="251" w:author="Administrator" w:date="2015-09-25T16:19: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因为他就说遮破之余啊</w:t>
      </w:r>
      <w:ins w:id="252" w:author="Administrator" w:date="2015-09-25T16:19:00Z">
        <w:r>
          <w:rPr>
            <w:rFonts w:hint="eastAsia" w:ascii="华文楷体" w:hAnsi="华文楷体" w:eastAsia="华文楷体"/>
            <w:sz w:val="28"/>
            <w:szCs w:val="28"/>
            <w:lang w:eastAsia="zh-CN"/>
          </w:rPr>
          <w:t>，</w:t>
        </w:r>
      </w:ins>
      <w:r>
        <w:rPr>
          <w:rFonts w:hint="eastAsia" w:ascii="华文楷体" w:hAnsi="华文楷体" w:eastAsia="华文楷体"/>
          <w:sz w:val="28"/>
          <w:szCs w:val="28"/>
        </w:rPr>
        <w:t>把这样一种自性破掉之后呢</w:t>
      </w:r>
      <w:ins w:id="253" w:author="Administrator" w:date="2015-09-25T16:19:00Z">
        <w:r>
          <w:rPr>
            <w:rFonts w:hint="eastAsia" w:ascii="华文楷体" w:hAnsi="华文楷体" w:eastAsia="华文楷体"/>
            <w:sz w:val="28"/>
            <w:szCs w:val="28"/>
            <w:lang w:eastAsia="zh-CN"/>
          </w:rPr>
          <w:t>，</w:t>
        </w:r>
      </w:ins>
      <w:r>
        <w:rPr>
          <w:rFonts w:hint="eastAsia" w:ascii="华文楷体" w:hAnsi="华文楷体" w:eastAsia="华文楷体"/>
          <w:sz w:val="28"/>
          <w:szCs w:val="28"/>
        </w:rPr>
        <w:t>它不能够再引出他法，</w:t>
      </w:r>
    </w:p>
    <w:p>
      <w:pPr>
        <w:ind w:firstLine="570"/>
        <w:rPr>
          <w:ins w:id="254" w:author="Administrator" w:date="2015-09-25T16:19:00Z"/>
          <w:rFonts w:hint="eastAsia" w:ascii="黑体" w:hAnsi="黑体" w:eastAsia="黑体" w:cs="黑体"/>
          <w:sz w:val="28"/>
          <w:szCs w:val="28"/>
          <w:lang w:eastAsia="zh-CN"/>
          <w:rPrChange w:id="255" w:author="Administrator" w:date="2015-09-25T16:19:00Z">
            <w:rPr>
              <w:rFonts w:hint="eastAsia" w:ascii="华文楷体" w:hAnsi="华文楷体" w:eastAsia="华文楷体"/>
              <w:sz w:val="28"/>
              <w:szCs w:val="28"/>
              <w:lang w:eastAsia="zh-CN"/>
            </w:rPr>
          </w:rPrChange>
        </w:rPr>
      </w:pPr>
      <w:ins w:id="256" w:author="Administrator" w:date="2015-09-25T16:19:00Z">
        <w:r>
          <w:rPr>
            <w:rFonts w:hint="eastAsia" w:ascii="华文楷体" w:hAnsi="华文楷体" w:eastAsia="华文楷体"/>
            <w:sz w:val="28"/>
            <w:szCs w:val="28"/>
            <w:lang w:eastAsia="zh-CN"/>
          </w:rPr>
          <w:t>【</w:t>
        </w:r>
      </w:ins>
      <w:r>
        <w:rPr>
          <w:rFonts w:hint="eastAsia" w:ascii="黑体" w:hAnsi="黑体" w:eastAsia="黑体" w:cs="黑体"/>
          <w:sz w:val="28"/>
          <w:szCs w:val="28"/>
          <w:rPrChange w:id="257" w:author="Administrator" w:date="2015-09-25T16:19:00Z">
            <w:rPr>
              <w:rFonts w:hint="eastAsia" w:ascii="华文楷体" w:hAnsi="华文楷体" w:eastAsia="华文楷体"/>
              <w:sz w:val="28"/>
              <w:szCs w:val="28"/>
            </w:rPr>
          </w:rPrChange>
        </w:rPr>
        <w:t>如果依此仅能建立这一点势必导致所立的一切有法如空中鲜花一样不可得</w:t>
      </w:r>
      <w:del w:id="258" w:author="Administrator" w:date="2015-09-25T16:19:00Z">
        <w:r>
          <w:rPr>
            <w:rFonts w:hint="eastAsia" w:ascii="黑体" w:hAnsi="黑体" w:eastAsia="黑体" w:cs="黑体"/>
            <w:sz w:val="28"/>
            <w:szCs w:val="28"/>
            <w:rPrChange w:id="259" w:author="Administrator" w:date="2015-09-25T16:19:00Z">
              <w:rPr>
                <w:rFonts w:hint="eastAsia" w:ascii="华文楷体" w:hAnsi="华文楷体" w:eastAsia="华文楷体"/>
                <w:sz w:val="28"/>
                <w:szCs w:val="28"/>
              </w:rPr>
            </w:rPrChange>
          </w:rPr>
          <w:delText>，</w:delText>
        </w:r>
      </w:del>
      <w:ins w:id="260" w:author="Administrator" w:date="2015-09-25T16:19:00Z">
        <w:r>
          <w:rPr>
            <w:rFonts w:hint="eastAsia" w:ascii="黑体" w:hAnsi="黑体" w:eastAsia="黑体" w:cs="黑体"/>
            <w:sz w:val="28"/>
            <w:szCs w:val="28"/>
            <w:lang w:eastAsia="zh-CN"/>
            <w:rPrChange w:id="261" w:author="Administrator" w:date="2015-09-25T16:19:00Z">
              <w:rPr>
                <w:rFonts w:hint="eastAsia" w:ascii="华文楷体" w:hAnsi="华文楷体" w:eastAsia="华文楷体"/>
                <w:sz w:val="28"/>
                <w:szCs w:val="28"/>
                <w:lang w:eastAsia="zh-CN"/>
              </w:rPr>
            </w:rPrChange>
          </w:rPr>
          <w:t>。</w:t>
        </w:r>
      </w:ins>
      <w:ins w:id="262" w:author="Administrator" w:date="2015-09-25T16:19:00Z">
        <w:r>
          <w:rPr>
            <w:rFonts w:hint="eastAsia" w:ascii="黑体" w:hAnsi="黑体" w:eastAsia="黑体" w:cs="黑体"/>
            <w:sz w:val="28"/>
            <w:szCs w:val="28"/>
            <w:lang w:eastAsia="zh-CN"/>
            <w:rPrChange w:id="263" w:author="Administrator" w:date="2015-09-25T16:19:00Z">
              <w:rPr>
                <w:rFonts w:hint="eastAsia" w:ascii="华文楷体" w:hAnsi="华文楷体" w:eastAsia="华文楷体"/>
                <w:sz w:val="28"/>
                <w:szCs w:val="28"/>
                <w:lang w:eastAsia="zh-CN"/>
              </w:rPr>
            </w:rPrChange>
          </w:rPr>
          <w:t>】</w:t>
        </w:r>
      </w:ins>
    </w:p>
    <w:p>
      <w:pPr>
        <w:ind w:firstLine="570"/>
        <w:rPr>
          <w:ins w:id="264" w:author="Administrator" w:date="2015-09-25T16:44:00Z"/>
          <w:rFonts w:hint="eastAsia" w:ascii="华文楷体" w:hAnsi="华文楷体" w:eastAsia="华文楷体"/>
          <w:sz w:val="28"/>
          <w:szCs w:val="28"/>
        </w:rPr>
      </w:pPr>
      <w:r>
        <w:rPr>
          <w:rFonts w:hint="eastAsia" w:ascii="华文楷体" w:hAnsi="华文楷体" w:eastAsia="华文楷体"/>
          <w:sz w:val="28"/>
          <w:szCs w:val="28"/>
        </w:rPr>
        <w:t>因为他是一个无遮的缘故</w:t>
      </w:r>
      <w:ins w:id="265" w:author="Administrator" w:date="2015-09-25T16:20: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所以说如果通过离一多因</w:t>
      </w:r>
      <w:ins w:id="266" w:author="Administrator" w:date="2015-09-25T16:20:00Z">
        <w:r>
          <w:rPr>
            <w:rFonts w:hint="eastAsia" w:ascii="华文楷体" w:hAnsi="华文楷体" w:eastAsia="华文楷体"/>
            <w:sz w:val="28"/>
            <w:szCs w:val="28"/>
            <w:lang w:eastAsia="zh-CN"/>
          </w:rPr>
          <w:t>，</w:t>
        </w:r>
      </w:ins>
      <w:r>
        <w:rPr>
          <w:rFonts w:hint="eastAsia" w:ascii="华文楷体" w:hAnsi="华文楷体" w:eastAsia="华文楷体"/>
          <w:sz w:val="28"/>
          <w:szCs w:val="28"/>
        </w:rPr>
        <w:t>把这样的自性破掉之后呢</w:t>
      </w:r>
      <w:ins w:id="267" w:author="Administrator" w:date="2015-09-25T16:20: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那么所谓的无自性他只是一个无遮而已，他就破掉之后就不引出他法了</w:t>
      </w:r>
      <w:ins w:id="268" w:author="Administrator" w:date="2015-09-25T16:20:00Z">
        <w:r>
          <w:rPr>
            <w:rFonts w:hint="eastAsia" w:ascii="华文楷体" w:hAnsi="华文楷体" w:eastAsia="华文楷体"/>
            <w:sz w:val="28"/>
            <w:szCs w:val="28"/>
            <w:lang w:eastAsia="zh-CN"/>
          </w:rPr>
          <w:t>，</w:t>
        </w:r>
      </w:ins>
      <w:r>
        <w:rPr>
          <w:rFonts w:hint="eastAsia" w:ascii="华文楷体" w:hAnsi="华文楷体" w:eastAsia="华文楷体"/>
          <w:sz w:val="28"/>
          <w:szCs w:val="28"/>
        </w:rPr>
        <w:t>不存在了，不存在之后呢</w:t>
      </w:r>
      <w:ins w:id="269" w:author="Administrator" w:date="2015-09-25T16:20: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所谓的所立呀，一切有法这个无自性的所立，所立的这样一种一切有法有如空中鲜花一样不可得，那么实际上</w:t>
      </w:r>
      <w:ins w:id="270" w:author="Administrator" w:date="2015-09-25T16:21:00Z">
        <w:r>
          <w:rPr>
            <w:rFonts w:hint="eastAsia" w:ascii="华文楷体" w:hAnsi="华文楷体" w:eastAsia="华文楷体"/>
            <w:sz w:val="28"/>
            <w:szCs w:val="28"/>
            <w:lang w:eastAsia="zh-CN"/>
          </w:rPr>
          <w:t>最后</w:t>
        </w:r>
      </w:ins>
      <w:r>
        <w:rPr>
          <w:rFonts w:hint="eastAsia" w:ascii="华文楷体" w:hAnsi="华文楷体" w:eastAsia="华文楷体"/>
          <w:sz w:val="28"/>
          <w:szCs w:val="28"/>
        </w:rPr>
        <w:t>就变成了一切有法都没有了，但是在论</w:t>
      </w:r>
      <w:del w:id="271" w:author="Administrator" w:date="2015-09-25T16:21:00Z">
        <w:r>
          <w:rPr>
            <w:rFonts w:hint="eastAsia" w:ascii="华文楷体" w:hAnsi="华文楷体" w:eastAsia="华文楷体"/>
            <w:sz w:val="28"/>
            <w:szCs w:val="28"/>
          </w:rPr>
          <w:delText>词</w:delText>
        </w:r>
      </w:del>
      <w:ins w:id="272" w:author="Administrator" w:date="2015-09-25T16:21:00Z">
        <w:r>
          <w:rPr>
            <w:rFonts w:hint="eastAsia" w:ascii="华文楷体" w:hAnsi="华文楷体" w:eastAsia="华文楷体"/>
            <w:sz w:val="28"/>
            <w:szCs w:val="28"/>
            <w:lang w:eastAsia="zh-CN"/>
          </w:rPr>
          <w:t>式</w:t>
        </w:r>
      </w:ins>
      <w:r>
        <w:rPr>
          <w:rFonts w:hint="eastAsia" w:ascii="华文楷体" w:hAnsi="华文楷体" w:eastAsia="华文楷体"/>
          <w:sz w:val="28"/>
          <w:szCs w:val="28"/>
        </w:rPr>
        <w:t>当中我们要</w:t>
      </w:r>
      <w:del w:id="273" w:author="Administrator" w:date="2015-09-25T16:22:00Z">
        <w:r>
          <w:rPr>
            <w:rFonts w:hint="eastAsia" w:ascii="华文楷体" w:hAnsi="华文楷体" w:eastAsia="华文楷体"/>
            <w:sz w:val="28"/>
            <w:szCs w:val="28"/>
          </w:rPr>
          <w:delText>承认</w:delText>
        </w:r>
      </w:del>
      <w:ins w:id="274" w:author="Administrator" w:date="2015-09-25T16:22:00Z">
        <w:r>
          <w:rPr>
            <w:rFonts w:hint="eastAsia" w:ascii="华文楷体" w:hAnsi="华文楷体" w:eastAsia="华文楷体"/>
            <w:sz w:val="28"/>
            <w:szCs w:val="28"/>
            <w:lang w:eastAsia="zh-CN"/>
          </w:rPr>
          <w:t>成立</w:t>
        </w:r>
      </w:ins>
      <w:r>
        <w:rPr>
          <w:rFonts w:hint="eastAsia" w:ascii="华文楷体" w:hAnsi="华文楷体" w:eastAsia="华文楷体"/>
          <w:sz w:val="28"/>
          <w:szCs w:val="28"/>
        </w:rPr>
        <w:t>一切有法</w:t>
      </w:r>
      <w:del w:id="275" w:author="Administrator" w:date="2015-09-25T16:22:00Z">
        <w:r>
          <w:rPr>
            <w:rFonts w:hint="eastAsia" w:ascii="华文楷体" w:hAnsi="华文楷体" w:eastAsia="华文楷体"/>
            <w:sz w:val="28"/>
            <w:szCs w:val="28"/>
          </w:rPr>
          <w:delText>师</w:delText>
        </w:r>
      </w:del>
      <w:ins w:id="276" w:author="Administrator" w:date="2015-09-25T16:22: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无自性的，无自性的一切有法是由无自性的所立应该得到</w:t>
      </w:r>
      <w:ins w:id="277" w:author="Administrator" w:date="2015-09-25T16:22: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但现在关键你使用的是一个无遮，那么</w:t>
      </w:r>
      <w:ins w:id="278" w:author="Administrator" w:date="2015-09-25T16:22: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使用了无遮的话</w:t>
      </w:r>
      <w:ins w:id="279" w:author="Administrator" w:date="2015-09-25T16:22: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那么在破掉之后呢无遮的特点就是说遮破一个法之后不再引出其他的成认</w:t>
      </w:r>
      <w:ins w:id="280" w:author="Administrator" w:date="2015-09-25T16:23:00Z">
        <w:r>
          <w:rPr>
            <w:rFonts w:hint="eastAsia" w:ascii="华文楷体" w:hAnsi="华文楷体" w:eastAsia="华文楷体"/>
            <w:sz w:val="28"/>
            <w:szCs w:val="28"/>
            <w:lang w:eastAsia="zh-CN"/>
          </w:rPr>
          <w:t>，</w:t>
        </w:r>
      </w:ins>
      <w:r>
        <w:rPr>
          <w:rFonts w:hint="eastAsia" w:ascii="华文楷体" w:hAnsi="华文楷体" w:eastAsia="华文楷体"/>
          <w:sz w:val="28"/>
          <w:szCs w:val="28"/>
        </w:rPr>
        <w:t>不在引出其他的法不在引出其他的承认，这个方面就是无遮他的这个特点，非遮和无遮他的特点就是这样的</w:t>
      </w:r>
      <w:ins w:id="281" w:author="Administrator" w:date="2015-09-25T16:23:00Z">
        <w:r>
          <w:rPr>
            <w:rFonts w:hint="eastAsia" w:ascii="华文楷体" w:hAnsi="华文楷体" w:eastAsia="华文楷体"/>
            <w:sz w:val="28"/>
            <w:szCs w:val="28"/>
            <w:lang w:eastAsia="zh-CN"/>
          </w:rPr>
          <w:t>，</w:t>
        </w:r>
      </w:ins>
      <w:r>
        <w:rPr>
          <w:rFonts w:hint="eastAsia" w:ascii="华文楷体" w:hAnsi="华文楷体" w:eastAsia="华文楷体"/>
          <w:sz w:val="28"/>
          <w:szCs w:val="28"/>
        </w:rPr>
        <w:t>无遮的话就是说他对于一个法遮破之后呢</w:t>
      </w:r>
      <w:ins w:id="282" w:author="Administrator" w:date="2015-09-25T16:23: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他不在引出其他的承许，那么非遮的特点就是遮破一个法之后呢</w:t>
      </w:r>
      <w:ins w:id="283" w:author="Administrator" w:date="2015-09-25T16:23:00Z">
        <w:r>
          <w:rPr>
            <w:rFonts w:hint="eastAsia" w:ascii="华文楷体" w:hAnsi="华文楷体" w:eastAsia="华文楷体"/>
            <w:sz w:val="28"/>
            <w:szCs w:val="28"/>
            <w:lang w:eastAsia="zh-CN"/>
          </w:rPr>
          <w:t>，</w:t>
        </w:r>
      </w:ins>
      <w:r>
        <w:rPr>
          <w:rFonts w:hint="eastAsia" w:ascii="华文楷体" w:hAnsi="华文楷体" w:eastAsia="华文楷体"/>
          <w:sz w:val="28"/>
          <w:szCs w:val="28"/>
        </w:rPr>
        <w:t>要引出其他的承许，比如说我指着这匹马指着这匹马说</w:t>
      </w:r>
      <w:ins w:id="284" w:author="Administrator" w:date="2015-09-25T16:23: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他不是牛</w:t>
      </w:r>
      <w:ins w:id="285" w:author="Administrator" w:date="2015-09-25T16:23: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实际上就是说把它这个不是牛这破掉之后呢</w:t>
      </w:r>
      <w:ins w:id="286" w:author="Administrator" w:date="2015-09-25T16:24: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他的马的本身</w:t>
      </w:r>
      <w:ins w:id="287" w:author="Administrator" w:date="2015-09-25T16:24:00Z">
        <w:r>
          <w:rPr>
            <w:rFonts w:hint="eastAsia" w:ascii="华文楷体" w:hAnsi="华文楷体" w:eastAsia="华文楷体"/>
            <w:sz w:val="28"/>
            <w:szCs w:val="28"/>
            <w:lang w:eastAsia="zh-CN"/>
          </w:rPr>
          <w:t>，</w:t>
        </w:r>
      </w:ins>
      <w:r>
        <w:rPr>
          <w:rFonts w:hint="eastAsia" w:ascii="华文楷体" w:hAnsi="华文楷体" w:eastAsia="华文楷体"/>
          <w:sz w:val="28"/>
          <w:szCs w:val="28"/>
        </w:rPr>
        <w:t>马的本性他必须要引出来，这个方面就叫非遮</w:t>
      </w:r>
      <w:ins w:id="288" w:author="Administrator" w:date="2015-09-25T16:24:00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通过不是的方式来遮破他不是牛</w:t>
      </w:r>
      <w:ins w:id="289" w:author="Administrator" w:date="2015-09-25T16:24: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我是说他是马的意思，那么这个方面就是非遮的特点，非遮的特点就是破掉一个法之后要引出其他的承许的，而现在你使用的是离一多因，离一多因的话就说是如果你真正要使用这样一种无自性来遮破所破，如果你是证成义理么</w:t>
      </w:r>
      <w:ins w:id="290" w:author="Administrator" w:date="2015-09-25T16:24:00Z">
        <w:r>
          <w:rPr>
            <w:rFonts w:hint="eastAsia" w:ascii="华文楷体" w:hAnsi="华文楷体" w:eastAsia="华文楷体"/>
            <w:sz w:val="28"/>
            <w:szCs w:val="28"/>
            <w:lang w:eastAsia="zh-CN"/>
          </w:rPr>
          <w:t>，</w:t>
        </w:r>
      </w:ins>
      <w:r>
        <w:rPr>
          <w:rFonts w:hint="eastAsia" w:ascii="华文楷体" w:hAnsi="华文楷体" w:eastAsia="华文楷体"/>
          <w:sz w:val="28"/>
          <w:szCs w:val="28"/>
        </w:rPr>
        <w:t>要证成义理的话</w:t>
      </w:r>
      <w:ins w:id="291" w:author="Administrator" w:date="2015-09-25T16:24: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就说是这个当你把它的这样一种所破破掉之后呢</w:t>
      </w:r>
      <w:ins w:id="292" w:author="Administrator" w:date="2015-09-25T16:24: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他不在引出其他法</w:t>
      </w:r>
      <w:ins w:id="293" w:author="Administrator" w:date="2015-09-25T16:25: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他是一个无遮的论释不</w:t>
      </w:r>
      <w:del w:id="294" w:author="Administrator" w:date="2015-09-25T16:25:00Z">
        <w:r>
          <w:rPr>
            <w:rFonts w:hint="eastAsia" w:ascii="华文楷体" w:hAnsi="华文楷体" w:eastAsia="华文楷体"/>
            <w:sz w:val="28"/>
            <w:szCs w:val="28"/>
          </w:rPr>
          <w:delText>在</w:delText>
        </w:r>
      </w:del>
      <w:ins w:id="295" w:author="Administrator" w:date="2015-09-25T16:25: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引出其他法，不</w:t>
      </w:r>
      <w:del w:id="296" w:author="Administrator" w:date="2015-09-25T16:25:00Z">
        <w:r>
          <w:rPr>
            <w:rFonts w:hint="eastAsia" w:ascii="华文楷体" w:hAnsi="华文楷体" w:eastAsia="华文楷体"/>
            <w:sz w:val="28"/>
            <w:szCs w:val="28"/>
          </w:rPr>
          <w:delText>在</w:delText>
        </w:r>
      </w:del>
      <w:ins w:id="297" w:author="Administrator" w:date="2015-09-25T16:25: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引出其他法之后呢</w:t>
      </w:r>
      <w:ins w:id="298" w:author="Administrator" w:date="2015-09-25T16:25: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实际上就说说他破掉之后呢不建立了，破掉之后不建立</w:t>
      </w:r>
      <w:ins w:id="299" w:author="Administrator" w:date="2015-09-25T16:25: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那么一切有法无自性</w:t>
      </w:r>
      <w:ins w:id="300" w:author="Administrator" w:date="2015-09-25T16:25: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实际上这个一切万法无自性</w:t>
      </w:r>
      <w:ins w:id="301" w:author="Administrator" w:date="2015-09-25T16:25: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这个只要遮破之后呢</w:t>
      </w:r>
      <w:ins w:id="302" w:author="Administrator" w:date="2015-09-25T16:25: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他不</w:t>
      </w:r>
      <w:del w:id="303" w:author="Administrator" w:date="2015-09-25T16:25:00Z">
        <w:r>
          <w:rPr>
            <w:rFonts w:hint="eastAsia" w:ascii="华文楷体" w:hAnsi="华文楷体" w:eastAsia="华文楷体"/>
            <w:sz w:val="28"/>
            <w:szCs w:val="28"/>
          </w:rPr>
          <w:delText>在</w:delText>
        </w:r>
      </w:del>
      <w:ins w:id="304" w:author="Administrator" w:date="2015-09-25T16:25: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建立他是一个无遮</w:t>
      </w:r>
      <w:ins w:id="305" w:author="Administrator" w:date="2015-09-25T16:25: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w:t>
      </w:r>
      <w:ins w:id="306" w:author="Administrator" w:date="2015-09-25T16:26:00Z">
        <w:r>
          <w:rPr>
            <w:rFonts w:hint="eastAsia" w:ascii="华文楷体" w:hAnsi="华文楷体" w:eastAsia="华文楷体"/>
            <w:sz w:val="28"/>
            <w:szCs w:val="28"/>
            <w:lang w:eastAsia="zh-CN"/>
          </w:rPr>
          <w:t>不再</w:t>
        </w:r>
      </w:ins>
      <w:del w:id="307" w:author="Administrator" w:date="2015-09-25T16:25:00Z">
        <w:r>
          <w:rPr>
            <w:rFonts w:hint="eastAsia" w:ascii="华文楷体" w:hAnsi="华文楷体" w:eastAsia="华文楷体"/>
            <w:sz w:val="28"/>
            <w:szCs w:val="28"/>
          </w:rPr>
          <w:delText>不在</w:delText>
        </w:r>
      </w:del>
      <w:r>
        <w:rPr>
          <w:rFonts w:hint="eastAsia" w:ascii="华文楷体" w:hAnsi="华文楷体" w:eastAsia="华文楷体"/>
          <w:sz w:val="28"/>
          <w:szCs w:val="28"/>
        </w:rPr>
        <w:t>建立，他不</w:t>
      </w:r>
      <w:del w:id="308" w:author="Administrator" w:date="2015-09-25T16:26:00Z">
        <w:r>
          <w:rPr>
            <w:rFonts w:hint="eastAsia" w:ascii="华文楷体" w:hAnsi="华文楷体" w:eastAsia="华文楷体"/>
            <w:sz w:val="28"/>
            <w:szCs w:val="28"/>
          </w:rPr>
          <w:delText>在</w:delText>
        </w:r>
      </w:del>
      <w:ins w:id="309" w:author="Administrator" w:date="2015-09-25T16:26: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建立之后呢</w:t>
      </w:r>
      <w:ins w:id="310" w:author="Administrator" w:date="2015-09-25T16:26: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一切有法就不存在了，他不是一个非遮的论释</w:t>
      </w:r>
      <w:ins w:id="311" w:author="Administrator" w:date="2015-09-25T16:26: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如果是非遮的论释的话</w:t>
      </w:r>
      <w:ins w:id="312" w:author="Administrator" w:date="2015-09-25T16:26: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他就破掉他的其他不是他的本体之后呢</w:t>
      </w:r>
      <w:ins w:id="313" w:author="Administrator" w:date="2015-09-25T16:26: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他其他的本性可以成立的，但是像这样的话</w:t>
      </w:r>
      <w:ins w:id="314" w:author="Administrator" w:date="2015-09-25T16:26: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你是要把所破的实有</w:t>
      </w:r>
      <w:ins w:id="315" w:author="Administrator" w:date="2015-09-25T16:26:00Z">
        <w:r>
          <w:rPr>
            <w:rFonts w:hint="eastAsia" w:ascii="华文楷体" w:hAnsi="华文楷体" w:eastAsia="华文楷体"/>
            <w:sz w:val="28"/>
            <w:szCs w:val="28"/>
            <w:lang w:eastAsia="zh-CN"/>
          </w:rPr>
          <w:t>，</w:t>
        </w:r>
      </w:ins>
      <w:r>
        <w:rPr>
          <w:rFonts w:hint="eastAsia" w:ascii="华文楷体" w:hAnsi="华文楷体" w:eastAsia="华文楷体"/>
          <w:sz w:val="28"/>
          <w:szCs w:val="28"/>
        </w:rPr>
        <w:t>把所破的自性本身遮破掉，把自性本身遮破掉之后呢</w:t>
      </w:r>
      <w:ins w:id="316" w:author="Administrator" w:date="2015-09-25T16:26: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那就不能用非遮</w:t>
      </w:r>
      <w:ins w:id="317" w:author="Administrator" w:date="2015-09-25T16:26: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那肯定用无遮见。用无遮的方式遮破的时候呢</w:t>
      </w:r>
      <w:ins w:id="318" w:author="Administrator" w:date="2015-09-25T16:26:00Z">
        <w:r>
          <w:rPr>
            <w:rFonts w:hint="eastAsia" w:ascii="华文楷体" w:hAnsi="华文楷体" w:eastAsia="华文楷体"/>
            <w:sz w:val="28"/>
            <w:szCs w:val="28"/>
            <w:lang w:eastAsia="zh-CN"/>
          </w:rPr>
          <w:t>，</w:t>
        </w:r>
      </w:ins>
      <w:r>
        <w:rPr>
          <w:rFonts w:hint="eastAsia" w:ascii="华文楷体" w:hAnsi="华文楷体" w:eastAsia="华文楷体"/>
          <w:sz w:val="28"/>
          <w:szCs w:val="28"/>
        </w:rPr>
        <w:t>破掉之后不再引出其他法了</w:t>
      </w:r>
      <w:ins w:id="319" w:author="Administrator" w:date="2015-09-25T16:26: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所以说最后就导致这个一切有法犹如空中鲜花一样</w:t>
      </w:r>
      <w:del w:id="320" w:author="Administrator" w:date="2015-09-25T16:28:00Z">
        <w:r>
          <w:rPr>
            <w:rFonts w:hint="eastAsia" w:ascii="华文楷体" w:hAnsi="华文楷体" w:eastAsia="华文楷体"/>
            <w:sz w:val="28"/>
            <w:szCs w:val="28"/>
          </w:rPr>
          <w:delText>（26.10三个字听不清）</w:delText>
        </w:r>
      </w:del>
      <w:ins w:id="321" w:author="Administrator" w:date="2015-09-25T16:28:00Z">
        <w:r>
          <w:rPr>
            <w:rFonts w:hint="eastAsia" w:ascii="华文楷体" w:hAnsi="华文楷体" w:eastAsia="华文楷体"/>
            <w:sz w:val="28"/>
            <w:szCs w:val="28"/>
            <w:lang w:eastAsia="zh-CN"/>
          </w:rPr>
          <w:t>本来就</w:t>
        </w:r>
      </w:ins>
      <w:r>
        <w:rPr>
          <w:rFonts w:hint="eastAsia" w:ascii="华文楷体" w:hAnsi="华文楷体" w:eastAsia="华文楷体"/>
          <w:sz w:val="28"/>
          <w:szCs w:val="28"/>
        </w:rPr>
        <w:t>是不可得的，</w:t>
      </w:r>
    </w:p>
    <w:p>
      <w:pPr>
        <w:ind w:firstLine="570"/>
        <w:rPr>
          <w:ins w:id="322" w:author="Administrator" w:date="2015-09-25T16:44:00Z"/>
          <w:rFonts w:hint="eastAsia" w:ascii="华文楷体" w:hAnsi="华文楷体" w:eastAsia="华文楷体"/>
          <w:sz w:val="28"/>
          <w:szCs w:val="28"/>
          <w:lang w:eastAsia="zh-CN"/>
        </w:rPr>
      </w:pPr>
      <w:ins w:id="323" w:author="Administrator" w:date="2015-09-25T16:45:00Z">
        <w:r>
          <w:rPr>
            <w:rFonts w:hint="eastAsia" w:ascii="华文楷体" w:hAnsi="华文楷体" w:eastAsia="华文楷体"/>
            <w:sz w:val="28"/>
            <w:szCs w:val="28"/>
            <w:lang w:eastAsia="zh-CN"/>
          </w:rPr>
          <w:t>【</w:t>
        </w:r>
      </w:ins>
      <w:r>
        <w:rPr>
          <w:rFonts w:hint="eastAsia" w:ascii="黑体" w:hAnsi="黑体" w:eastAsia="黑体" w:cs="黑体"/>
          <w:sz w:val="28"/>
          <w:szCs w:val="28"/>
          <w:rPrChange w:id="324" w:author="Administrator" w:date="2015-09-25T16:45:00Z">
            <w:rPr>
              <w:rFonts w:hint="eastAsia" w:ascii="华文楷体" w:hAnsi="华文楷体" w:eastAsia="华文楷体"/>
              <w:sz w:val="28"/>
              <w:szCs w:val="28"/>
            </w:rPr>
          </w:rPrChange>
        </w:rPr>
        <w:t>这样一来</w:t>
      </w:r>
      <w:ins w:id="325" w:author="Administrator" w:date="2015-09-25T16:45:00Z">
        <w:r>
          <w:rPr>
            <w:rFonts w:hint="eastAsia" w:ascii="黑体" w:hAnsi="黑体" w:eastAsia="黑体" w:cs="黑体"/>
            <w:sz w:val="28"/>
            <w:szCs w:val="28"/>
            <w:lang w:eastAsia="zh-CN"/>
            <w:rPrChange w:id="326" w:author="Administrator" w:date="2015-09-25T16:45: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327" w:author="Administrator" w:date="2015-09-25T16:45:00Z">
            <w:rPr>
              <w:rFonts w:hint="eastAsia" w:ascii="华文楷体" w:hAnsi="华文楷体" w:eastAsia="华文楷体"/>
              <w:sz w:val="28"/>
              <w:szCs w:val="28"/>
            </w:rPr>
          </w:rPrChange>
        </w:rPr>
        <w:t>法与有法也成了无二无别</w:t>
      </w:r>
      <w:ins w:id="328" w:author="Administrator" w:date="2015-09-25T16:27:00Z">
        <w:r>
          <w:rPr>
            <w:rFonts w:hint="eastAsia" w:ascii="黑体" w:hAnsi="黑体" w:eastAsia="黑体" w:cs="黑体"/>
            <w:sz w:val="28"/>
            <w:szCs w:val="28"/>
            <w:lang w:eastAsia="zh-CN"/>
            <w:rPrChange w:id="329" w:author="Administrator" w:date="2015-09-25T16:45:00Z">
              <w:rPr>
                <w:rFonts w:hint="eastAsia" w:ascii="华文楷体" w:hAnsi="华文楷体" w:eastAsia="华文楷体"/>
                <w:sz w:val="28"/>
                <w:szCs w:val="28"/>
                <w:lang w:eastAsia="zh-CN"/>
              </w:rPr>
            </w:rPrChange>
          </w:rPr>
          <w:t>。</w:t>
        </w:r>
      </w:ins>
      <w:ins w:id="330" w:author="Administrator" w:date="2015-09-25T16:45:00Z">
        <w:r>
          <w:rPr>
            <w:rFonts w:hint="eastAsia" w:ascii="华文楷体" w:hAnsi="华文楷体" w:eastAsia="华文楷体"/>
            <w:sz w:val="28"/>
            <w:szCs w:val="28"/>
            <w:lang w:eastAsia="zh-CN"/>
          </w:rPr>
          <w:t>】</w:t>
        </w:r>
      </w:ins>
    </w:p>
    <w:p>
      <w:pPr>
        <w:ind w:firstLine="570"/>
        <w:rPr>
          <w:ins w:id="331" w:author="Administrator" w:date="2015-09-25T16:44:00Z"/>
          <w:rFonts w:hint="eastAsia" w:ascii="华文楷体" w:hAnsi="华文楷体" w:eastAsia="华文楷体"/>
          <w:sz w:val="28"/>
          <w:szCs w:val="28"/>
          <w:lang w:eastAsia="zh-CN"/>
        </w:rPr>
      </w:pPr>
      <w:r>
        <w:rPr>
          <w:rFonts w:hint="eastAsia" w:ascii="华文楷体" w:hAnsi="华文楷体" w:eastAsia="华文楷体"/>
          <w:sz w:val="28"/>
          <w:szCs w:val="28"/>
        </w:rPr>
        <w:t>那么这个所谓的法和有法呢</w:t>
      </w:r>
      <w:ins w:id="332" w:author="Administrator" w:date="2015-09-25T16:27:00Z">
        <w:r>
          <w:rPr>
            <w:rFonts w:hint="eastAsia" w:ascii="华文楷体" w:hAnsi="华文楷体" w:eastAsia="华文楷体"/>
            <w:sz w:val="28"/>
            <w:szCs w:val="28"/>
            <w:lang w:eastAsia="zh-CN"/>
          </w:rPr>
          <w:t>，</w:t>
        </w:r>
      </w:ins>
      <w:r>
        <w:rPr>
          <w:rFonts w:hint="eastAsia" w:ascii="华文楷体" w:hAnsi="华文楷体" w:eastAsia="华文楷体"/>
          <w:sz w:val="28"/>
          <w:szCs w:val="28"/>
        </w:rPr>
        <w:t>也变成了无二无别了</w:t>
      </w:r>
      <w:ins w:id="333" w:author="Administrator" w:date="2015-09-25T16:27: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这个有法就像是</w:t>
      </w:r>
      <w:del w:id="334" w:author="Administrator" w:date="2015-09-25T16:29:00Z">
        <w:r>
          <w:rPr>
            <w:rFonts w:hint="eastAsia" w:ascii="华文楷体" w:hAnsi="华文楷体" w:eastAsia="华文楷体"/>
            <w:sz w:val="28"/>
            <w:szCs w:val="28"/>
          </w:rPr>
          <w:delText>这个</w:delText>
        </w:r>
      </w:del>
      <w:r>
        <w:rPr>
          <w:rFonts w:hint="eastAsia" w:ascii="华文楷体" w:hAnsi="华文楷体" w:eastAsia="华文楷体"/>
          <w:sz w:val="28"/>
          <w:szCs w:val="28"/>
        </w:rPr>
        <w:t>一切有实法</w:t>
      </w:r>
      <w:ins w:id="335" w:author="Administrator" w:date="2015-09-25T16:27: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这个法呢就是讲他的这个无自性，在这个论释当中呢</w:t>
      </w:r>
      <w:ins w:id="336" w:author="Administrator" w:date="2015-09-25T16:27:00Z">
        <w:r>
          <w:rPr>
            <w:rFonts w:hint="eastAsia" w:ascii="华文楷体" w:hAnsi="华文楷体" w:eastAsia="华文楷体"/>
            <w:sz w:val="28"/>
            <w:szCs w:val="28"/>
            <w:lang w:eastAsia="zh-CN"/>
          </w:rPr>
          <w:t>，</w:t>
        </w:r>
      </w:ins>
      <w:r>
        <w:rPr>
          <w:rFonts w:hint="eastAsia" w:ascii="华文楷体" w:hAnsi="华文楷体" w:eastAsia="华文楷体"/>
          <w:sz w:val="28"/>
          <w:szCs w:val="28"/>
        </w:rPr>
        <w:t>在这个论释当中就是说一切有实法是无自性的</w:t>
      </w:r>
      <w:ins w:id="337" w:author="Administrator" w:date="2015-09-25T16:27: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这个当中分了一个有法和法，那么这个地方有法</w:t>
      </w:r>
      <w:del w:id="338" w:author="Administrator" w:date="2015-09-25T16:42:00Z">
        <w:r>
          <w:rPr>
            <w:rFonts w:hint="eastAsia" w:ascii="华文楷体" w:hAnsi="华文楷体" w:eastAsia="华文楷体"/>
            <w:sz w:val="28"/>
            <w:szCs w:val="28"/>
          </w:rPr>
          <w:delText>师</w:delText>
        </w:r>
      </w:del>
      <w:ins w:id="339" w:author="Administrator" w:date="2015-09-25T16:42:00Z">
        <w:r>
          <w:rPr>
            <w:rFonts w:hint="eastAsia" w:ascii="华文楷体" w:hAnsi="华文楷体" w:eastAsia="华文楷体"/>
            <w:sz w:val="28"/>
            <w:szCs w:val="28"/>
            <w:lang w:eastAsia="zh-CN"/>
          </w:rPr>
          <w:t>是叫</w:t>
        </w:r>
      </w:ins>
      <w:r>
        <w:rPr>
          <w:rFonts w:hint="eastAsia" w:ascii="华文楷体" w:hAnsi="华文楷体" w:eastAsia="华文楷体"/>
          <w:sz w:val="28"/>
          <w:szCs w:val="28"/>
        </w:rPr>
        <w:t>什么呢</w:t>
      </w:r>
      <w:ins w:id="340" w:author="Administrator" w:date="2015-09-25T16:42: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一切有实法这个叫做有法，然后呢就说是这个无自性呢</w:t>
      </w:r>
      <w:ins w:id="341" w:author="Administrator" w:date="2015-09-25T16:29: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这个叫做法</w:t>
      </w:r>
      <w:ins w:id="342" w:author="Administrator" w:date="2015-09-25T16:29:00Z">
        <w:r>
          <w:rPr>
            <w:rFonts w:hint="eastAsia" w:ascii="华文楷体" w:hAnsi="华文楷体" w:eastAsia="华文楷体"/>
            <w:sz w:val="28"/>
            <w:szCs w:val="28"/>
            <w:lang w:eastAsia="zh-CN"/>
          </w:rPr>
          <w:t>。</w:t>
        </w:r>
      </w:ins>
    </w:p>
    <w:p>
      <w:pPr>
        <w:ind w:firstLine="570"/>
        <w:rPr>
          <w:ins w:id="343" w:author="Administrator" w:date="2015-09-25T16:42:00Z"/>
          <w:rFonts w:hint="eastAsia" w:ascii="华文楷体" w:hAnsi="华文楷体" w:eastAsia="华文楷体"/>
          <w:sz w:val="28"/>
          <w:szCs w:val="28"/>
          <w:lang w:eastAsia="zh-CN"/>
        </w:rPr>
      </w:pPr>
      <w:r>
        <w:rPr>
          <w:rFonts w:hint="eastAsia" w:ascii="楷体_GB2312" w:hAnsi="楷体_GB2312" w:eastAsia="楷体_GB2312" w:cs="楷体_GB2312"/>
          <w:sz w:val="28"/>
          <w:szCs w:val="28"/>
          <w:rPrChange w:id="344" w:author="Administrator" w:date="2015-09-25T16:45:00Z">
            <w:rPr>
              <w:rFonts w:hint="eastAsia" w:ascii="华文楷体" w:hAnsi="华文楷体" w:eastAsia="华文楷体"/>
              <w:sz w:val="28"/>
              <w:szCs w:val="28"/>
            </w:rPr>
          </w:rPrChange>
        </w:rPr>
        <w:t>那最后法和有法就成了无二无别了，</w:t>
      </w:r>
      <w:r>
        <w:rPr>
          <w:rFonts w:hint="eastAsia" w:ascii="华文楷体" w:hAnsi="华文楷体" w:eastAsia="华文楷体"/>
          <w:sz w:val="28"/>
          <w:szCs w:val="28"/>
        </w:rPr>
        <w:t>那么如果就说是这个通过无遮的这样一种教言来看的时候呢</w:t>
      </w:r>
      <w:ins w:id="345" w:author="Administrator" w:date="2015-09-25T16:29:00Z">
        <w:r>
          <w:rPr>
            <w:rFonts w:hint="eastAsia" w:ascii="华文楷体" w:hAnsi="华文楷体" w:eastAsia="华文楷体"/>
            <w:sz w:val="28"/>
            <w:szCs w:val="28"/>
            <w:lang w:eastAsia="zh-CN"/>
          </w:rPr>
          <w:t>，</w:t>
        </w:r>
      </w:ins>
      <w:r>
        <w:rPr>
          <w:rFonts w:hint="eastAsia" w:ascii="华文楷体" w:hAnsi="华文楷体" w:eastAsia="华文楷体"/>
          <w:sz w:val="28"/>
          <w:szCs w:val="28"/>
        </w:rPr>
        <w:t>无遮的观点推理来看的时候呢，最后就说你这个抉择无自性之后</w:t>
      </w:r>
      <w:ins w:id="346" w:author="Administrator" w:date="2015-09-25T16:30: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你这个有法全部变成没有了，因为他是无遮的缘故</w:t>
      </w:r>
      <w:ins w:id="347" w:author="Administrator" w:date="2015-09-25T16:30:00Z">
        <w:r>
          <w:rPr>
            <w:rFonts w:hint="eastAsia" w:ascii="华文楷体" w:hAnsi="华文楷体" w:eastAsia="华文楷体"/>
            <w:sz w:val="28"/>
            <w:szCs w:val="28"/>
            <w:lang w:eastAsia="zh-CN"/>
          </w:rPr>
          <w:t>，</w:t>
        </w:r>
      </w:ins>
      <w:r>
        <w:rPr>
          <w:rFonts w:hint="eastAsia" w:ascii="华文楷体" w:hAnsi="华文楷体" w:eastAsia="华文楷体"/>
          <w:sz w:val="28"/>
          <w:szCs w:val="28"/>
        </w:rPr>
        <w:t>破掉之后不再引出其他承许的缘故</w:t>
      </w:r>
      <w:ins w:id="348" w:author="Administrator" w:date="2015-09-25T16:30: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他成了无二无别</w:t>
      </w:r>
      <w:ins w:id="349" w:author="Administrator" w:date="2015-09-25T16:30: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这方面如果就是承许证成义理因的话有这个过失，那么如果是证成名言因</w:t>
      </w:r>
      <w:ins w:id="350" w:author="Administrator" w:date="2015-09-25T16:30:00Z">
        <w:r>
          <w:rPr>
            <w:rFonts w:hint="eastAsia" w:ascii="华文楷体" w:hAnsi="华文楷体" w:eastAsia="华文楷体"/>
            <w:sz w:val="28"/>
            <w:szCs w:val="28"/>
            <w:lang w:eastAsia="zh-CN"/>
          </w:rPr>
          <w:t>，</w:t>
        </w:r>
      </w:ins>
    </w:p>
    <w:p>
      <w:pPr>
        <w:ind w:firstLine="570"/>
        <w:rPr>
          <w:ins w:id="351" w:author="Administrator" w:date="2015-09-25T16:46:00Z"/>
          <w:rFonts w:hint="eastAsia" w:ascii="黑体" w:hAnsi="黑体" w:eastAsia="黑体" w:cs="黑体"/>
          <w:sz w:val="28"/>
          <w:szCs w:val="28"/>
          <w:rPrChange w:id="352" w:author="Administrator" w:date="2015-09-25T16:46:00Z">
            <w:rPr>
              <w:rFonts w:hint="eastAsia" w:ascii="华文楷体" w:hAnsi="华文楷体" w:eastAsia="华文楷体"/>
              <w:sz w:val="28"/>
              <w:szCs w:val="28"/>
            </w:rPr>
          </w:rPrChange>
        </w:rPr>
      </w:pPr>
      <w:ins w:id="353" w:author="Administrator" w:date="2015-09-25T16:42:00Z">
        <w:r>
          <w:rPr>
            <w:rFonts w:hint="eastAsia" w:ascii="华文楷体" w:hAnsi="华文楷体" w:eastAsia="华文楷体"/>
            <w:sz w:val="28"/>
            <w:szCs w:val="28"/>
            <w:lang w:val="en-US" w:eastAsia="zh-CN"/>
          </w:rPr>
          <w:t xml:space="preserve"> </w:t>
        </w:r>
      </w:ins>
      <w:ins w:id="354" w:author="Administrator" w:date="2015-09-25T16:46:00Z">
        <w:r>
          <w:rPr>
            <w:rFonts w:hint="eastAsia" w:ascii="华文楷体" w:hAnsi="华文楷体" w:eastAsia="华文楷体"/>
            <w:sz w:val="28"/>
            <w:szCs w:val="28"/>
            <w:lang w:val="en-US" w:eastAsia="zh-CN"/>
          </w:rPr>
          <w:t>【</w:t>
        </w:r>
      </w:ins>
      <w:r>
        <w:rPr>
          <w:rFonts w:hint="eastAsia" w:ascii="黑体" w:hAnsi="黑体" w:eastAsia="黑体" w:cs="黑体"/>
          <w:sz w:val="28"/>
          <w:szCs w:val="28"/>
          <w:rPrChange w:id="355" w:author="Administrator" w:date="2015-09-25T16:46:00Z">
            <w:rPr>
              <w:rFonts w:hint="eastAsia" w:ascii="华文楷体" w:hAnsi="华文楷体" w:eastAsia="华文楷体"/>
              <w:sz w:val="28"/>
              <w:szCs w:val="28"/>
            </w:rPr>
          </w:rPrChange>
        </w:rPr>
        <w:t>如若说此因是证成名言因</w:t>
      </w:r>
      <w:ins w:id="356" w:author="Administrator" w:date="2015-09-25T16:46:00Z">
        <w:r>
          <w:rPr>
            <w:rFonts w:hint="eastAsia" w:ascii="黑体" w:hAnsi="黑体" w:eastAsia="黑体" w:cs="黑体"/>
            <w:sz w:val="28"/>
            <w:szCs w:val="28"/>
            <w:lang w:eastAsia="zh-CN"/>
            <w:rPrChange w:id="357" w:author="Administrator" w:date="2015-09-25T16:46: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358" w:author="Administrator" w:date="2015-09-25T16:46:00Z">
            <w:rPr>
              <w:rFonts w:hint="eastAsia" w:ascii="华文楷体" w:hAnsi="华文楷体" w:eastAsia="华文楷体"/>
              <w:sz w:val="28"/>
              <w:szCs w:val="28"/>
            </w:rPr>
          </w:rPrChange>
        </w:rPr>
        <w:t>那么无自性的名言在一切有实法上建立</w:t>
      </w:r>
      <w:ins w:id="359" w:author="Administrator" w:date="2015-09-25T16:46:00Z">
        <w:r>
          <w:rPr>
            <w:rFonts w:hint="eastAsia" w:ascii="黑体" w:hAnsi="黑体" w:eastAsia="黑体" w:cs="黑体"/>
            <w:sz w:val="28"/>
            <w:szCs w:val="28"/>
            <w:lang w:eastAsia="zh-CN"/>
            <w:rPrChange w:id="360" w:author="Administrator" w:date="2015-09-25T16:46:00Z">
              <w:rPr>
                <w:rFonts w:hint="eastAsia" w:ascii="华文楷体" w:hAnsi="华文楷体" w:eastAsia="华文楷体"/>
                <w:sz w:val="28"/>
                <w:szCs w:val="28"/>
                <w:lang w:eastAsia="zh-CN"/>
              </w:rPr>
            </w:rPrChange>
          </w:rPr>
          <w:t>时</w:t>
        </w:r>
      </w:ins>
      <w:ins w:id="361" w:author="Administrator" w:date="2015-09-25T16:46:00Z">
        <w:r>
          <w:rPr>
            <w:rFonts w:hint="eastAsia" w:ascii="黑体" w:hAnsi="黑体" w:eastAsia="黑体" w:cs="黑体"/>
            <w:sz w:val="28"/>
            <w:szCs w:val="28"/>
            <w:lang w:eastAsia="zh-CN"/>
            <w:rPrChange w:id="362" w:author="Administrator" w:date="2015-09-25T16:46:00Z">
              <w:rPr>
                <w:rFonts w:hint="eastAsia" w:ascii="华文楷体" w:hAnsi="华文楷体" w:eastAsia="华文楷体"/>
                <w:sz w:val="28"/>
                <w:szCs w:val="28"/>
                <w:lang w:eastAsia="zh-CN"/>
              </w:rPr>
            </w:rPrChange>
          </w:rPr>
          <w:t>，</w:t>
        </w:r>
      </w:ins>
      <w:del w:id="363" w:author="Administrator" w:date="2015-09-25T16:46:00Z">
        <w:r>
          <w:rPr>
            <w:rFonts w:hint="eastAsia" w:ascii="黑体" w:hAnsi="黑体" w:eastAsia="黑体" w:cs="黑体"/>
            <w:sz w:val="28"/>
            <w:szCs w:val="28"/>
            <w:rPrChange w:id="364" w:author="Administrator" w:date="2015-09-25T16:46:00Z">
              <w:rPr>
                <w:rFonts w:hint="eastAsia" w:ascii="华文楷体" w:hAnsi="华文楷体" w:eastAsia="华文楷体"/>
                <w:sz w:val="28"/>
                <w:szCs w:val="28"/>
              </w:rPr>
            </w:rPrChange>
          </w:rPr>
          <w:delText>此</w:delText>
        </w:r>
      </w:del>
      <w:r>
        <w:rPr>
          <w:rFonts w:hint="eastAsia" w:ascii="黑体" w:hAnsi="黑体" w:eastAsia="黑体" w:cs="黑体"/>
          <w:sz w:val="28"/>
          <w:szCs w:val="28"/>
          <w:rPrChange w:id="365" w:author="Administrator" w:date="2015-09-25T16:46:00Z">
            <w:rPr>
              <w:rFonts w:hint="eastAsia" w:ascii="华文楷体" w:hAnsi="华文楷体" w:eastAsia="华文楷体"/>
              <w:sz w:val="28"/>
              <w:szCs w:val="28"/>
            </w:rPr>
          </w:rPrChange>
        </w:rPr>
        <w:t>恰似无瓶的地方一样</w:t>
      </w:r>
      <w:ins w:id="366" w:author="Administrator" w:date="2015-09-25T16:30:00Z">
        <w:r>
          <w:rPr>
            <w:rFonts w:hint="eastAsia" w:ascii="黑体" w:hAnsi="黑体" w:eastAsia="黑体" w:cs="黑体"/>
            <w:sz w:val="28"/>
            <w:szCs w:val="28"/>
            <w:lang w:eastAsia="zh-CN"/>
            <w:rPrChange w:id="367" w:author="Administrator" w:date="2015-09-25T16:46: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368" w:author="Administrator" w:date="2015-09-25T16:46:00Z">
            <w:rPr>
              <w:rFonts w:hint="eastAsia" w:ascii="华文楷体" w:hAnsi="华文楷体" w:eastAsia="华文楷体"/>
              <w:sz w:val="28"/>
              <w:szCs w:val="28"/>
            </w:rPr>
          </w:rPrChange>
        </w:rPr>
        <w:t>显然已成立了具有无自性的</w:t>
      </w:r>
      <w:del w:id="369" w:author="Administrator" w:date="2015-09-25T16:46:00Z">
        <w:r>
          <w:rPr>
            <w:rFonts w:hint="eastAsia" w:ascii="黑体" w:hAnsi="黑体" w:eastAsia="黑体" w:cs="黑体"/>
            <w:sz w:val="28"/>
            <w:szCs w:val="28"/>
            <w:rPrChange w:id="370" w:author="Administrator" w:date="2015-09-25T16:46:00Z">
              <w:rPr>
                <w:rFonts w:hint="eastAsia" w:ascii="华文楷体" w:hAnsi="华文楷体" w:eastAsia="华文楷体"/>
                <w:sz w:val="28"/>
                <w:szCs w:val="28"/>
              </w:rPr>
            </w:rPrChange>
          </w:rPr>
          <w:delText>推</w:delText>
        </w:r>
      </w:del>
      <w:ins w:id="371" w:author="Administrator" w:date="2015-09-25T16:46:00Z">
        <w:r>
          <w:rPr>
            <w:rFonts w:hint="eastAsia" w:ascii="黑体" w:hAnsi="黑体" w:eastAsia="黑体" w:cs="黑体"/>
            <w:sz w:val="28"/>
            <w:szCs w:val="28"/>
            <w:lang w:eastAsia="zh-CN"/>
            <w:rPrChange w:id="372" w:author="Administrator" w:date="2015-09-25T16:46:00Z">
              <w:rPr>
                <w:rFonts w:hint="eastAsia" w:ascii="华文楷体" w:hAnsi="华文楷体" w:eastAsia="华文楷体"/>
                <w:sz w:val="28"/>
                <w:szCs w:val="28"/>
                <w:lang w:eastAsia="zh-CN"/>
              </w:rPr>
            </w:rPrChange>
          </w:rPr>
          <w:t>特</w:t>
        </w:r>
      </w:ins>
      <w:r>
        <w:rPr>
          <w:rFonts w:hint="eastAsia" w:ascii="黑体" w:hAnsi="黑体" w:eastAsia="黑体" w:cs="黑体"/>
          <w:sz w:val="28"/>
          <w:szCs w:val="28"/>
          <w:rPrChange w:id="373" w:author="Administrator" w:date="2015-09-25T16:46:00Z">
            <w:rPr>
              <w:rFonts w:hint="eastAsia" w:ascii="华文楷体" w:hAnsi="华文楷体" w:eastAsia="华文楷体"/>
              <w:sz w:val="28"/>
              <w:szCs w:val="28"/>
            </w:rPr>
          </w:rPrChange>
        </w:rPr>
        <w:t>法</w:t>
      </w:r>
      <w:del w:id="374" w:author="Administrator" w:date="2015-09-25T16:46:00Z">
        <w:r>
          <w:rPr>
            <w:rFonts w:hint="eastAsia" w:ascii="黑体" w:hAnsi="黑体" w:eastAsia="黑体" w:cs="黑体"/>
            <w:sz w:val="28"/>
            <w:szCs w:val="28"/>
            <w:rPrChange w:id="375" w:author="Administrator" w:date="2015-09-25T16:46:00Z">
              <w:rPr>
                <w:rFonts w:hint="eastAsia" w:ascii="华文楷体" w:hAnsi="华文楷体" w:eastAsia="华文楷体"/>
                <w:sz w:val="28"/>
                <w:szCs w:val="28"/>
              </w:rPr>
            </w:rPrChange>
          </w:rPr>
          <w:delText>，</w:delText>
        </w:r>
      </w:del>
      <w:ins w:id="376" w:author="Administrator" w:date="2015-09-25T16:46:00Z">
        <w:r>
          <w:rPr>
            <w:rFonts w:hint="eastAsia" w:ascii="黑体" w:hAnsi="黑体" w:eastAsia="黑体" w:cs="黑体"/>
            <w:sz w:val="28"/>
            <w:szCs w:val="28"/>
            <w:lang w:eastAsia="zh-CN"/>
            <w:rPrChange w:id="377" w:author="Administrator" w:date="2015-09-25T16:46:00Z">
              <w:rPr>
                <w:rFonts w:hint="eastAsia" w:ascii="华文楷体" w:hAnsi="华文楷体" w:eastAsia="华文楷体"/>
                <w:sz w:val="28"/>
                <w:szCs w:val="28"/>
                <w:lang w:eastAsia="zh-CN"/>
              </w:rPr>
            </w:rPrChange>
          </w:rPr>
          <w:t>。</w:t>
        </w:r>
      </w:ins>
      <w:ins w:id="378" w:author="Administrator" w:date="2015-09-25T16:46:00Z">
        <w:r>
          <w:rPr>
            <w:rFonts w:hint="eastAsia" w:ascii="黑体" w:hAnsi="黑体" w:eastAsia="黑体" w:cs="黑体"/>
            <w:sz w:val="28"/>
            <w:szCs w:val="28"/>
            <w:lang w:eastAsia="zh-CN"/>
            <w:rPrChange w:id="379" w:author="Administrator" w:date="2015-09-25T16:46:00Z">
              <w:rPr>
                <w:rFonts w:hint="eastAsia" w:ascii="华文楷体" w:hAnsi="华文楷体" w:eastAsia="华文楷体"/>
                <w:sz w:val="28"/>
                <w:szCs w:val="28"/>
                <w:lang w:eastAsia="zh-CN"/>
              </w:rPr>
            </w:rPrChange>
          </w:rPr>
          <w:t>】</w:t>
        </w:r>
      </w:ins>
    </w:p>
    <w:p>
      <w:pPr>
        <w:ind w:firstLine="570"/>
        <w:rPr>
          <w:del w:id="380" w:author="Administrator" w:date="2015-09-26T14:55:17Z"/>
          <w:rFonts w:hint="eastAsia" w:ascii="华文楷体" w:hAnsi="华文楷体" w:eastAsia="华文楷体"/>
          <w:sz w:val="28"/>
          <w:szCs w:val="28"/>
        </w:rPr>
      </w:pPr>
      <w:r>
        <w:rPr>
          <w:rFonts w:hint="eastAsia" w:ascii="华文楷体" w:hAnsi="华文楷体" w:eastAsia="华文楷体"/>
          <w:sz w:val="28"/>
          <w:szCs w:val="28"/>
        </w:rPr>
        <w:t>那么如果他不承许</w:t>
      </w:r>
      <w:ins w:id="381" w:author="Administrator" w:date="2015-09-25T16:30: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如果你这个因不是证成义理</w:t>
      </w:r>
      <w:ins w:id="382" w:author="Administrator" w:date="2015-09-25T16:30: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你就说根本就不是证成他无自性的义理</w:t>
      </w:r>
      <w:ins w:id="383" w:author="Administrator" w:date="2015-09-25T16:31:00Z">
        <w:r>
          <w:rPr>
            <w:rFonts w:hint="eastAsia" w:ascii="华文楷体" w:hAnsi="华文楷体" w:eastAsia="华文楷体"/>
            <w:sz w:val="28"/>
            <w:szCs w:val="28"/>
            <w:lang w:eastAsia="zh-CN"/>
          </w:rPr>
          <w:t>，</w:t>
        </w:r>
      </w:ins>
      <w:r>
        <w:rPr>
          <w:rFonts w:hint="eastAsia" w:ascii="华文楷体" w:hAnsi="华文楷体" w:eastAsia="华文楷体"/>
          <w:sz w:val="28"/>
          <w:szCs w:val="28"/>
        </w:rPr>
        <w:t>而是证成他的名言</w:t>
      </w:r>
      <w:ins w:id="384" w:author="Administrator" w:date="2015-09-25T16:31:00Z">
        <w:r>
          <w:rPr>
            <w:rFonts w:hint="eastAsia" w:ascii="华文楷体" w:hAnsi="华文楷体" w:eastAsia="华文楷体"/>
            <w:sz w:val="28"/>
            <w:szCs w:val="28"/>
            <w:lang w:eastAsia="zh-CN"/>
          </w:rPr>
          <w:t>，</w:t>
        </w:r>
      </w:ins>
      <w:r>
        <w:rPr>
          <w:rFonts w:hint="eastAsia" w:ascii="华文楷体" w:hAnsi="华文楷体" w:eastAsia="华文楷体"/>
          <w:sz w:val="28"/>
          <w:szCs w:val="28"/>
        </w:rPr>
        <w:t>只是证成他的名称</w:t>
      </w:r>
      <w:ins w:id="385" w:author="Administrator" w:date="2015-09-25T16:31: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所以说一切有实法是无自性</w:t>
      </w:r>
      <w:ins w:id="386" w:author="Administrator" w:date="2015-09-25T16:31: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那么只是要证成一切有实法他的名称是什么，一切有实法的名称是什么呢</w:t>
      </w:r>
      <w:del w:id="387" w:author="Administrator" w:date="2015-09-25T16:31:00Z">
        <w:r>
          <w:rPr>
            <w:rFonts w:hint="eastAsia" w:ascii="华文楷体" w:hAnsi="华文楷体" w:eastAsia="华文楷体"/>
            <w:sz w:val="28"/>
            <w:szCs w:val="28"/>
          </w:rPr>
          <w:delText>，</w:delText>
        </w:r>
      </w:del>
      <w:ins w:id="388" w:author="Administrator" w:date="2015-09-25T16:31: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一切有实法的名称是无自性</w:t>
      </w:r>
      <w:ins w:id="389" w:author="Administrator" w:date="2015-09-25T16:31: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你可以这样抉择</w:t>
      </w:r>
      <w:ins w:id="390" w:author="Administrator" w:date="2015-09-25T16:31: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因为他不是抉择义理么，不是抉择义理而是要证成他的名言</w:t>
      </w:r>
      <w:ins w:id="391" w:author="Administrator" w:date="2015-09-25T16:31: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他的名称</w:t>
      </w:r>
      <w:ins w:id="392" w:author="Administrator" w:date="2015-09-25T16:48: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就像前面这个你要证成的是什么呢</w:t>
      </w:r>
      <w:ins w:id="393" w:author="Administrator" w:date="2015-09-25T16:31:00Z">
        <w:r>
          <w:rPr>
            <w:rFonts w:hint="eastAsia" w:ascii="华文楷体" w:hAnsi="华文楷体" w:eastAsia="华文楷体"/>
            <w:sz w:val="28"/>
            <w:szCs w:val="28"/>
            <w:lang w:eastAsia="zh-CN"/>
          </w:rPr>
          <w:t>？</w:t>
        </w:r>
      </w:ins>
      <w:r>
        <w:rPr>
          <w:rFonts w:hint="eastAsia" w:ascii="华文楷体" w:hAnsi="华文楷体" w:eastAsia="华文楷体"/>
          <w:sz w:val="28"/>
          <w:szCs w:val="28"/>
        </w:rPr>
        <w:t>项峰垂胡</w:t>
      </w:r>
      <w:ins w:id="394" w:author="Administrator" w:date="2015-09-25T16:48:00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通过项峰垂胡来证成这个花白的东西</w:t>
      </w:r>
      <w:del w:id="395" w:author="Administrator" w:date="2015-09-25T16:48:00Z">
        <w:r>
          <w:rPr>
            <w:rFonts w:hint="eastAsia" w:ascii="华文楷体" w:hAnsi="华文楷体" w:eastAsia="华文楷体"/>
            <w:sz w:val="28"/>
            <w:szCs w:val="28"/>
          </w:rPr>
          <w:delText>是</w:delText>
        </w:r>
      </w:del>
      <w:ins w:id="396" w:author="Administrator" w:date="2015-09-25T16:48:00Z">
        <w:r>
          <w:rPr>
            <w:rFonts w:hint="eastAsia" w:ascii="华文楷体" w:hAnsi="华文楷体" w:eastAsia="华文楷体"/>
            <w:sz w:val="28"/>
            <w:szCs w:val="28"/>
            <w:lang w:eastAsia="zh-CN"/>
          </w:rPr>
          <w:t>叫</w:t>
        </w:r>
      </w:ins>
      <w:r>
        <w:rPr>
          <w:rFonts w:hint="eastAsia" w:ascii="华文楷体" w:hAnsi="华文楷体" w:eastAsia="华文楷体"/>
          <w:sz w:val="28"/>
          <w:szCs w:val="28"/>
        </w:rPr>
        <w:t>黄牛</w:t>
      </w:r>
      <w:ins w:id="397" w:author="Administrator" w:date="2015-09-25T16:31:00Z">
        <w:r>
          <w:rPr>
            <w:rFonts w:hint="eastAsia" w:ascii="华文楷体" w:hAnsi="华文楷体" w:eastAsia="华文楷体"/>
            <w:sz w:val="28"/>
            <w:szCs w:val="28"/>
            <w:lang w:eastAsia="zh-CN"/>
          </w:rPr>
          <w:t>，</w:t>
        </w:r>
      </w:ins>
      <w:r>
        <w:rPr>
          <w:rFonts w:hint="eastAsia" w:ascii="华文楷体" w:hAnsi="华文楷体" w:eastAsia="华文楷体"/>
          <w:sz w:val="28"/>
          <w:szCs w:val="28"/>
        </w:rPr>
        <w:t>不是要证成他的义理而是</w:t>
      </w:r>
      <w:del w:id="398" w:author="Administrator" w:date="2015-09-25T16:48:00Z">
        <w:r>
          <w:rPr>
            <w:rFonts w:hint="eastAsia" w:ascii="华文楷体" w:hAnsi="华文楷体" w:eastAsia="华文楷体"/>
            <w:sz w:val="28"/>
            <w:szCs w:val="28"/>
          </w:rPr>
          <w:delText>要证成</w:delText>
        </w:r>
      </w:del>
      <w:ins w:id="399" w:author="Administrator" w:date="2015-09-25T16:48: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他的名字是什么</w:t>
      </w:r>
      <w:del w:id="400" w:author="Administrator" w:date="2015-09-25T16:32:00Z">
        <w:r>
          <w:rPr>
            <w:rFonts w:hint="eastAsia" w:ascii="华文楷体" w:hAnsi="华文楷体" w:eastAsia="华文楷体"/>
            <w:sz w:val="28"/>
            <w:szCs w:val="28"/>
          </w:rPr>
          <w:delText>，</w:delText>
        </w:r>
      </w:del>
      <w:ins w:id="401" w:author="Administrator" w:date="2015-09-25T16:32:00Z">
        <w:r>
          <w:rPr>
            <w:rFonts w:hint="eastAsia" w:ascii="华文楷体" w:hAnsi="华文楷体" w:eastAsia="华文楷体"/>
            <w:sz w:val="28"/>
            <w:szCs w:val="28"/>
            <w:lang w:eastAsia="zh-CN"/>
          </w:rPr>
          <w:t>？</w:t>
        </w:r>
      </w:ins>
      <w:r>
        <w:rPr>
          <w:rFonts w:hint="eastAsia" w:ascii="华文楷体" w:hAnsi="华文楷体" w:eastAsia="华文楷体"/>
          <w:sz w:val="28"/>
          <w:szCs w:val="28"/>
        </w:rPr>
        <w:t>义而示范的名字是什么</w:t>
      </w:r>
      <w:ins w:id="402" w:author="Administrator" w:date="2015-09-25T16:32: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就是变成这样了</w:t>
      </w:r>
      <w:ins w:id="403" w:author="Administrator" w:date="2015-09-25T16:32: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那么前面的义理就是一切有实法的义理是什么</w:t>
      </w:r>
      <w:del w:id="404" w:author="Administrator" w:date="2015-09-25T16:32:00Z">
        <w:r>
          <w:rPr>
            <w:rFonts w:hint="eastAsia" w:ascii="华文楷体" w:hAnsi="华文楷体" w:eastAsia="华文楷体"/>
            <w:sz w:val="28"/>
            <w:szCs w:val="28"/>
          </w:rPr>
          <w:delText>，</w:delText>
        </w:r>
      </w:del>
      <w:ins w:id="405" w:author="Administrator" w:date="2015-09-25T16:32: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他本性是无自性</w:t>
      </w:r>
      <w:ins w:id="406" w:author="Administrator" w:date="2015-09-25T16:32: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这个叫证成义理</w:t>
      </w:r>
      <w:ins w:id="407" w:author="Administrator" w:date="2015-09-25T16:32: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那么这个名言呢</w:t>
      </w:r>
      <w:ins w:id="408" w:author="Administrator" w:date="2015-09-25T16:32: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就说是一切有实法的名称是什么</w:t>
      </w:r>
      <w:del w:id="409" w:author="Administrator" w:date="2015-09-25T16:32:00Z">
        <w:r>
          <w:rPr>
            <w:rFonts w:hint="eastAsia" w:ascii="华文楷体" w:hAnsi="华文楷体" w:eastAsia="华文楷体"/>
            <w:sz w:val="28"/>
            <w:szCs w:val="28"/>
          </w:rPr>
          <w:delText>，</w:delText>
        </w:r>
      </w:del>
      <w:ins w:id="410" w:author="Administrator" w:date="2015-09-25T16:32: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如果说只是要证成这个因释证成名言因的话</w:t>
      </w:r>
      <w:ins w:id="411" w:author="Administrator" w:date="2015-09-25T16:32: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那么无自性的名言在一切有实法的建立么，那么这个名言他一定是在有实法上建立的</w:t>
      </w:r>
      <w:ins w:id="412" w:author="Administrator" w:date="2015-09-25T16:32: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那么就说这个名言</w:t>
      </w:r>
      <w:ins w:id="413" w:author="Administrator" w:date="2015-09-25T16:32: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这个就说通过离一多</w:t>
      </w:r>
      <w:ins w:id="414" w:author="Administrator" w:date="2015-09-25T16:33:00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通过他离一多故么，离一多故就说他证成这个名言的根据</w:t>
      </w:r>
      <w:ins w:id="415" w:author="Administrator" w:date="2015-09-25T16:33: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他的名称的根据</w:t>
      </w:r>
      <w:ins w:id="416" w:author="Administrator" w:date="2015-09-25T16:33:00Z">
        <w:r>
          <w:rPr>
            <w:rFonts w:hint="eastAsia" w:ascii="华文楷体" w:hAnsi="华文楷体" w:eastAsia="华文楷体"/>
            <w:sz w:val="28"/>
            <w:szCs w:val="28"/>
            <w:lang w:eastAsia="zh-CN"/>
          </w:rPr>
          <w:t>。</w:t>
        </w:r>
      </w:ins>
      <w:r>
        <w:rPr>
          <w:rFonts w:hint="eastAsia" w:ascii="华文楷体" w:hAnsi="华文楷体" w:eastAsia="华文楷体"/>
          <w:sz w:val="28"/>
          <w:szCs w:val="28"/>
        </w:rPr>
        <w:t>最后就是讲这个通过离一多证成了一切有法的名字</w:t>
      </w:r>
      <w:ins w:id="417" w:author="Administrator" w:date="2015-09-25T16:33: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他的名相，就证成他的名字了证成之后呢</w:t>
      </w:r>
      <w:ins w:id="418" w:author="Administrator" w:date="2015-09-25T16:33: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一切有法无自性的名称是已经证成了</w:t>
      </w:r>
      <w:ins w:id="419" w:author="Administrator" w:date="2015-09-25T16:33: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所以说这个无自性的名言应该在一切有实法上面成立</w:t>
      </w:r>
      <w:ins w:id="420" w:author="Administrator" w:date="2015-09-25T16:33: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那么虽然这个无自性的名言在一切有实法上面建立了</w:t>
      </w:r>
      <w:ins w:id="421" w:author="Administrator" w:date="2015-09-25T16:33: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但是他恰似无瓶的地方一样，恰似无瓶的地方是什么意思呢</w:t>
      </w:r>
      <w:del w:id="422" w:author="Administrator" w:date="2015-09-25T16:33:00Z">
        <w:r>
          <w:rPr>
            <w:rFonts w:hint="eastAsia" w:ascii="华文楷体" w:hAnsi="华文楷体" w:eastAsia="华文楷体"/>
            <w:sz w:val="28"/>
            <w:szCs w:val="28"/>
          </w:rPr>
          <w:delText>，</w:delText>
        </w:r>
      </w:del>
      <w:ins w:id="423" w:author="Administrator" w:date="2015-09-25T16:33: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你可以把这个瓶子</w:t>
      </w:r>
      <w:ins w:id="424" w:author="Administrator" w:date="2015-09-25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你可以说这个地方没有瓶子</w:t>
      </w:r>
      <w:ins w:id="425" w:author="Administrator" w:date="2015-09-25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那么这个无瓶</w:t>
      </w:r>
      <w:ins w:id="426" w:author="Administrator" w:date="2015-09-25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他虽然建立了</w:t>
      </w:r>
      <w:ins w:id="427" w:author="Administrator" w:date="2015-09-25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但是他地方是否已经成立了，这个地方是没有瓶子的地方</w:t>
      </w:r>
      <w:ins w:id="428" w:author="Administrator" w:date="2015-09-25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这个话的意思就说</w:t>
      </w:r>
      <w:ins w:id="429" w:author="Administrator" w:date="2015-09-25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这个地方是没有瓶子的地方，我们</w:t>
      </w:r>
      <w:ins w:id="430" w:author="Administrator" w:date="2015-09-25T16:50: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在说</w:t>
      </w:r>
      <w:ins w:id="431" w:author="Administrator" w:date="2015-09-25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这个是没有瓶子的地方的时候呢</w:t>
      </w:r>
      <w:ins w:id="432" w:author="Administrator" w:date="2015-09-25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瓶子虽然是遮破了</w:t>
      </w:r>
      <w:ins w:id="433" w:author="Administrator" w:date="2015-09-25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但是地方得到了，地方可以获得就是这个意思</w:t>
      </w:r>
      <w:ins w:id="434" w:author="Administrator" w:date="2015-09-25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他是一个相当于非遮一样</w:t>
      </w:r>
      <w:ins w:id="435" w:author="Administrator" w:date="2015-09-26T14:50:56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所以像这样你在建立</w:t>
      </w:r>
      <w:del w:id="436" w:author="Administrator" w:date="2015-09-25T16:50:00Z">
        <w:r>
          <w:rPr>
            <w:rFonts w:hint="eastAsia" w:ascii="华文楷体" w:hAnsi="华文楷体" w:eastAsia="华文楷体"/>
            <w:sz w:val="28"/>
            <w:szCs w:val="28"/>
          </w:rPr>
          <w:delText>这个</w:delText>
        </w:r>
      </w:del>
      <w:r>
        <w:rPr>
          <w:rFonts w:hint="eastAsia" w:ascii="华文楷体" w:hAnsi="华文楷体" w:eastAsia="华文楷体"/>
          <w:sz w:val="28"/>
          <w:szCs w:val="28"/>
        </w:rPr>
        <w:t>有实法的名称的时候呢，你通过离一多因这个推理</w:t>
      </w:r>
      <w:ins w:id="437" w:author="Administrator" w:date="2015-09-25T16:37: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你了知了一切有实法的名字</w:t>
      </w:r>
      <w:ins w:id="438" w:author="Administrator" w:date="2015-09-25T16:37: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一切有实法的名称叫做无自性</w:t>
      </w:r>
      <w:ins w:id="439" w:author="Administrator" w:date="2015-09-25T16:37: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你这个可以建立他的名称</w:t>
      </w:r>
      <w:ins w:id="440" w:author="Administrator" w:date="2015-09-25T16:38:00Z">
        <w:r>
          <w:rPr>
            <w:rFonts w:hint="eastAsia" w:ascii="华文楷体" w:hAnsi="华文楷体" w:eastAsia="华文楷体"/>
            <w:sz w:val="28"/>
            <w:szCs w:val="28"/>
            <w:lang w:eastAsia="zh-CN"/>
          </w:rPr>
          <w:t>，</w:t>
        </w:r>
      </w:ins>
      <w:r>
        <w:rPr>
          <w:rFonts w:hint="eastAsia" w:ascii="华文楷体" w:hAnsi="华文楷体" w:eastAsia="华文楷体"/>
          <w:sz w:val="28"/>
          <w:szCs w:val="28"/>
        </w:rPr>
        <w:t>建立了他的名称呢</w:t>
      </w:r>
      <w:ins w:id="441" w:author="Administrator" w:date="2015-09-25T16:38:00Z">
        <w:r>
          <w:rPr>
            <w:rFonts w:hint="eastAsia" w:ascii="华文楷体" w:hAnsi="华文楷体" w:eastAsia="华文楷体"/>
            <w:sz w:val="28"/>
            <w:szCs w:val="28"/>
            <w:lang w:eastAsia="zh-CN"/>
          </w:rPr>
          <w:t>，</w:t>
        </w:r>
      </w:ins>
      <w:ins w:id="442" w:author="Administrator" w:date="2015-09-25T16:50:00Z">
        <w:r>
          <w:rPr>
            <w:rFonts w:hint="eastAsia" w:ascii="华文楷体" w:hAnsi="华文楷体" w:eastAsia="华文楷体"/>
            <w:sz w:val="28"/>
            <w:szCs w:val="28"/>
            <w:lang w:eastAsia="zh-CN"/>
          </w:rPr>
          <w:t>但是这个</w:t>
        </w:r>
      </w:ins>
      <w:ins w:id="443" w:author="Administrator" w:date="2015-09-25T16:51:00Z">
        <w:r>
          <w:rPr>
            <w:rFonts w:hint="eastAsia" w:ascii="华文楷体" w:hAnsi="华文楷体" w:eastAsia="华文楷体"/>
            <w:sz w:val="28"/>
            <w:szCs w:val="28"/>
            <w:lang w:eastAsia="zh-CN"/>
          </w:rPr>
          <w:t>名称呢</w:t>
        </w:r>
      </w:ins>
      <w:r>
        <w:rPr>
          <w:rFonts w:hint="eastAsia" w:ascii="华文楷体" w:hAnsi="华文楷体" w:eastAsia="华文楷体"/>
          <w:sz w:val="28"/>
          <w:szCs w:val="28"/>
        </w:rPr>
        <w:t>无自性的名言他是建立在有实法上面的</w:t>
      </w:r>
      <w:ins w:id="444" w:author="Administrator" w:date="2015-09-25T16:38:00Z">
        <w:r>
          <w:rPr>
            <w:rFonts w:hint="eastAsia" w:ascii="华文楷体" w:hAnsi="华文楷体" w:eastAsia="华文楷体"/>
            <w:sz w:val="28"/>
            <w:szCs w:val="28"/>
            <w:lang w:eastAsia="zh-CN"/>
          </w:rPr>
          <w:t>，</w:t>
        </w:r>
      </w:ins>
      <w:del w:id="445" w:author="Administrator" w:date="2015-09-25T16:51:00Z">
        <w:r>
          <w:rPr>
            <w:rFonts w:hint="eastAsia" w:ascii="华文楷体" w:hAnsi="华文楷体" w:eastAsia="华文楷体"/>
            <w:sz w:val="28"/>
            <w:szCs w:val="28"/>
          </w:rPr>
          <w:delText>所以</w:delText>
        </w:r>
      </w:del>
      <w:ins w:id="446" w:author="Administrator" w:date="2015-09-25T16:51:00Z">
        <w:r>
          <w:rPr>
            <w:rFonts w:hint="eastAsia" w:ascii="华文楷体" w:hAnsi="华文楷体" w:eastAsia="华文楷体"/>
            <w:sz w:val="28"/>
            <w:szCs w:val="28"/>
            <w:lang w:eastAsia="zh-CN"/>
          </w:rPr>
          <w:t>最</w:t>
        </w:r>
      </w:ins>
      <w:r>
        <w:rPr>
          <w:rFonts w:hint="eastAsia" w:ascii="华文楷体" w:hAnsi="华文楷体" w:eastAsia="华文楷体"/>
          <w:sz w:val="28"/>
          <w:szCs w:val="28"/>
        </w:rPr>
        <w:t>后就显然以成立了具有无自性的特法，什么叫</w:t>
      </w:r>
      <w:ins w:id="447" w:author="Administrator" w:date="2015-09-25T16:51:00Z">
        <w:r>
          <w:rPr>
            <w:rFonts w:hint="eastAsia" w:ascii="华文楷体" w:hAnsi="华文楷体" w:eastAsia="华文楷体"/>
            <w:sz w:val="28"/>
            <w:szCs w:val="28"/>
            <w:lang w:eastAsia="zh-CN"/>
          </w:rPr>
          <w:t>做</w:t>
        </w:r>
      </w:ins>
      <w:r>
        <w:rPr>
          <w:rFonts w:hint="eastAsia" w:ascii="华文楷体" w:hAnsi="华文楷体" w:eastAsia="华文楷体"/>
          <w:sz w:val="28"/>
          <w:szCs w:val="28"/>
        </w:rPr>
        <w:t>具有无自性的特法呢</w:t>
      </w:r>
      <w:ins w:id="448" w:author="Administrator" w:date="2015-09-25T16:51: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就说是具有无自性名称的</w:t>
      </w:r>
      <w:ins w:id="449" w:author="Administrator" w:date="2015-09-25T16:38: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这样一种有实法</w:t>
      </w:r>
      <w:ins w:id="450" w:author="Administrator" w:date="2015-09-25T16:38: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就建立了</w:t>
      </w:r>
      <w:ins w:id="451" w:author="Administrator" w:date="2015-09-25T16:51:00Z">
        <w:r>
          <w:rPr>
            <w:rFonts w:hint="eastAsia" w:ascii="华文楷体" w:hAnsi="华文楷体" w:eastAsia="华文楷体"/>
            <w:sz w:val="28"/>
            <w:szCs w:val="28"/>
            <w:lang w:eastAsia="zh-CN"/>
          </w:rPr>
          <w:t>，</w:t>
        </w:r>
      </w:ins>
      <w:ins w:id="452" w:author="Administrator" w:date="2015-09-25T16:52: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最后时间没有破除什么，你只是建立了一个具有一个没有自性的</w:t>
      </w:r>
      <w:ins w:id="453" w:author="Administrator" w:date="2015-09-25T16:53:00Z">
        <w:r>
          <w:rPr>
            <w:rFonts w:hint="eastAsia" w:ascii="华文楷体" w:hAnsi="华文楷体" w:eastAsia="华文楷体"/>
            <w:sz w:val="28"/>
            <w:szCs w:val="28"/>
            <w:lang w:eastAsia="zh-CN"/>
          </w:rPr>
          <w:t>名称的</w:t>
        </w:r>
      </w:ins>
      <w:r>
        <w:rPr>
          <w:rFonts w:hint="eastAsia" w:ascii="华文楷体" w:hAnsi="华文楷体" w:eastAsia="华文楷体"/>
          <w:sz w:val="28"/>
          <w:szCs w:val="28"/>
        </w:rPr>
        <w:t>有实法，有实法本身没有破除</w:t>
      </w:r>
      <w:ins w:id="454" w:author="Administrator" w:date="2015-09-25T16:53: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你这个无自性的名言有实法可以叫做无自性</w:t>
      </w:r>
      <w:ins w:id="455" w:author="Administrator" w:date="2015-09-26T14:52:28Z">
        <w:r>
          <w:rPr>
            <w:rFonts w:hint="eastAsia" w:ascii="华文楷体" w:hAnsi="华文楷体" w:eastAsia="华文楷体"/>
            <w:sz w:val="28"/>
            <w:szCs w:val="28"/>
            <w:lang w:val="en-US" w:eastAsia="zh-CN"/>
          </w:rPr>
          <w:t>,</w:t>
        </w:r>
      </w:ins>
      <w:ins w:id="456" w:author="Administrator" w:date="2015-09-26T14:52:35Z">
        <w:r>
          <w:rPr>
            <w:rFonts w:hint="eastAsia" w:ascii="华文楷体" w:hAnsi="华文楷体" w:eastAsia="华文楷体"/>
            <w:sz w:val="28"/>
            <w:szCs w:val="28"/>
            <w:lang w:val="en-US" w:eastAsia="zh-CN"/>
          </w:rPr>
          <w:t>因为</w:t>
        </w:r>
      </w:ins>
      <w:ins w:id="457" w:author="Administrator" w:date="2015-09-26T14:52:52Z">
        <w:r>
          <w:rPr>
            <w:rFonts w:hint="eastAsia" w:ascii="华文楷体" w:hAnsi="华文楷体" w:eastAsia="华文楷体"/>
            <w:sz w:val="28"/>
            <w:szCs w:val="28"/>
            <w:lang w:val="en-US" w:eastAsia="zh-CN"/>
          </w:rPr>
          <w:t>通过离一多因</w:t>
        </w:r>
      </w:ins>
      <w:ins w:id="458" w:author="Administrator" w:date="2015-09-26T14:53:01Z">
        <w:r>
          <w:rPr>
            <w:rFonts w:hint="eastAsia" w:ascii="华文楷体" w:hAnsi="华文楷体" w:eastAsia="华文楷体"/>
            <w:sz w:val="28"/>
            <w:szCs w:val="28"/>
            <w:lang w:val="en-US" w:eastAsia="zh-CN"/>
          </w:rPr>
          <w:t>，</w:t>
        </w:r>
      </w:ins>
      <w:ins w:id="459" w:author="Administrator" w:date="2015-09-26T14:53:15Z">
        <w:r>
          <w:rPr>
            <w:rFonts w:hint="eastAsia" w:ascii="华文楷体" w:hAnsi="华文楷体" w:eastAsia="华文楷体"/>
            <w:sz w:val="28"/>
            <w:szCs w:val="28"/>
            <w:lang w:val="en-US" w:eastAsia="zh-CN"/>
          </w:rPr>
          <w:t>把</w:t>
        </w:r>
      </w:ins>
      <w:ins w:id="460" w:author="Administrator" w:date="2015-09-26T14:53:40Z">
        <w:r>
          <w:rPr>
            <w:rFonts w:hint="eastAsia" w:ascii="华文楷体" w:hAnsi="华文楷体" w:eastAsia="华文楷体"/>
            <w:sz w:val="28"/>
            <w:szCs w:val="28"/>
            <w:lang w:val="en-US" w:eastAsia="zh-CN"/>
          </w:rPr>
          <w:t>无自性</w:t>
        </w:r>
      </w:ins>
      <w:ins w:id="461" w:author="Administrator" w:date="2015-09-26T14:53:41Z">
        <w:r>
          <w:rPr>
            <w:rFonts w:hint="eastAsia" w:ascii="华文楷体" w:hAnsi="华文楷体" w:eastAsia="华文楷体"/>
            <w:sz w:val="28"/>
            <w:szCs w:val="28"/>
            <w:lang w:val="en-US" w:eastAsia="zh-CN"/>
          </w:rPr>
          <w:t>的</w:t>
        </w:r>
      </w:ins>
      <w:ins w:id="462" w:author="Administrator" w:date="2015-09-26T14:53:21Z">
        <w:r>
          <w:rPr>
            <w:rFonts w:hint="eastAsia" w:ascii="华文楷体" w:hAnsi="华文楷体" w:eastAsia="华文楷体"/>
            <w:sz w:val="28"/>
            <w:szCs w:val="28"/>
            <w:lang w:val="en-US" w:eastAsia="zh-CN"/>
          </w:rPr>
          <w:t>名称</w:t>
        </w:r>
      </w:ins>
      <w:ins w:id="463" w:author="Administrator" w:date="2015-09-26T14:54:07Z">
        <w:r>
          <w:rPr>
            <w:rFonts w:hint="eastAsia" w:ascii="华文楷体" w:hAnsi="华文楷体" w:eastAsia="华文楷体"/>
            <w:sz w:val="28"/>
            <w:szCs w:val="28"/>
            <w:lang w:val="en-US" w:eastAsia="zh-CN"/>
          </w:rPr>
          <w:t>在有实法</w:t>
        </w:r>
      </w:ins>
      <w:ins w:id="464" w:author="Administrator" w:date="2015-09-26T14:54:09Z">
        <w:r>
          <w:rPr>
            <w:rFonts w:hint="eastAsia" w:ascii="华文楷体" w:hAnsi="华文楷体" w:eastAsia="华文楷体"/>
            <w:sz w:val="28"/>
            <w:szCs w:val="28"/>
            <w:lang w:val="en-US" w:eastAsia="zh-CN"/>
          </w:rPr>
          <w:t>上</w:t>
        </w:r>
      </w:ins>
      <w:ins w:id="465" w:author="Administrator" w:date="2015-09-26T14:54:12Z">
        <w:r>
          <w:rPr>
            <w:rFonts w:hint="eastAsia" w:ascii="华文楷体" w:hAnsi="华文楷体" w:eastAsia="华文楷体"/>
            <w:sz w:val="28"/>
            <w:szCs w:val="28"/>
            <w:lang w:val="en-US" w:eastAsia="zh-CN"/>
          </w:rPr>
          <w:t>建立了</w:t>
        </w:r>
      </w:ins>
      <w:ins w:id="466" w:author="Administrator" w:date="2015-09-26T14:54:14Z">
        <w:r>
          <w:rPr>
            <w:rFonts w:hint="eastAsia" w:ascii="华文楷体" w:hAnsi="华文楷体" w:eastAsia="华文楷体"/>
            <w:sz w:val="28"/>
            <w:szCs w:val="28"/>
            <w:lang w:val="en-US" w:eastAsia="zh-CN"/>
          </w:rPr>
          <w:t>，</w:t>
        </w:r>
      </w:ins>
      <w:ins w:id="467" w:author="Administrator" w:date="2015-09-26T14:54:21Z">
        <w:r>
          <w:rPr>
            <w:rFonts w:hint="eastAsia" w:ascii="华文楷体" w:hAnsi="华文楷体" w:eastAsia="华文楷体"/>
            <w:sz w:val="28"/>
            <w:szCs w:val="28"/>
            <w:lang w:val="en-US" w:eastAsia="zh-CN"/>
          </w:rPr>
          <w:t>但是</w:t>
        </w:r>
      </w:ins>
      <w:ins w:id="468" w:author="Administrator" w:date="2015-09-26T14:54:24Z">
        <w:r>
          <w:rPr>
            <w:rFonts w:hint="eastAsia" w:ascii="华文楷体" w:hAnsi="华文楷体" w:eastAsia="华文楷体"/>
            <w:sz w:val="28"/>
            <w:szCs w:val="28"/>
            <w:lang w:val="en-US" w:eastAsia="zh-CN"/>
          </w:rPr>
          <w:t>建立之后呢</w:t>
        </w:r>
      </w:ins>
      <w:ins w:id="469" w:author="Administrator" w:date="2015-09-26T14:54:29Z">
        <w:r>
          <w:rPr>
            <w:rFonts w:hint="eastAsia" w:ascii="华文楷体" w:hAnsi="华文楷体" w:eastAsia="华文楷体"/>
            <w:sz w:val="28"/>
            <w:szCs w:val="28"/>
            <w:lang w:val="en-US" w:eastAsia="zh-CN"/>
          </w:rPr>
          <w:t>，</w:t>
        </w:r>
      </w:ins>
      <w:ins w:id="470" w:author="Administrator" w:date="2015-09-26T14:55:03Z">
        <w:r>
          <w:rPr>
            <w:rFonts w:hint="eastAsia" w:ascii="华文楷体" w:hAnsi="华文楷体" w:eastAsia="华文楷体"/>
            <w:sz w:val="28"/>
            <w:szCs w:val="28"/>
            <w:lang w:val="en-US" w:eastAsia="zh-CN"/>
          </w:rPr>
          <w:t>有实法的本身</w:t>
        </w:r>
      </w:ins>
      <w:del w:id="471" w:author="Administrator" w:date="2015-09-26T14:55:14Z">
        <w:r>
          <w:rPr>
            <w:rFonts w:hint="eastAsia" w:ascii="华文楷体" w:hAnsi="华文楷体" w:eastAsia="华文楷体"/>
            <w:sz w:val="28"/>
            <w:szCs w:val="28"/>
          </w:rPr>
          <w:delText>30.01</w:delText>
        </w:r>
      </w:del>
    </w:p>
    <w:p>
      <w:pPr>
        <w:ind w:firstLine="570"/>
        <w:rPr>
          <w:rFonts w:hint="eastAsia" w:ascii="华文楷体" w:hAnsi="华文楷体" w:eastAsia="华文楷体"/>
          <w:sz w:val="28"/>
          <w:szCs w:val="28"/>
        </w:rPr>
        <w:pPrChange w:id="472" w:author="Administrator" w:date="2015-09-26T14:55:17Z">
          <w:pPr>
            <w:ind w:firstLine="570"/>
          </w:pPr>
        </w:pPrChange>
      </w:pPr>
      <w:del w:id="473" w:author="Administrator" w:date="2015-09-26T14:55:11Z">
        <w:r>
          <w:rPr>
            <w:rFonts w:hint="eastAsia" w:ascii="华文楷体" w:hAnsi="华文楷体" w:eastAsia="华文楷体"/>
            <w:sz w:val="28"/>
            <w:szCs w:val="28"/>
          </w:rPr>
          <w:delText>【30:00】</w:delText>
        </w:r>
      </w:del>
      <w:r>
        <w:rPr>
          <w:rFonts w:hint="eastAsia" w:ascii="华文楷体" w:hAnsi="华文楷体" w:eastAsia="华文楷体"/>
          <w:sz w:val="28"/>
          <w:szCs w:val="28"/>
        </w:rPr>
        <w:t>义理方面没有建立他的</w:t>
      </w:r>
      <w:del w:id="474" w:author="Administrator" w:date="2015-09-26T14:55:41Z">
        <w:r>
          <w:rPr>
            <w:rFonts w:hint="eastAsia" w:ascii="华文楷体" w:hAnsi="华文楷体" w:eastAsia="华文楷体"/>
            <w:sz w:val="28"/>
            <w:szCs w:val="28"/>
          </w:rPr>
          <w:delText>本</w:delText>
        </w:r>
      </w:del>
      <w:ins w:id="475" w:author="Administrator" w:date="2015-09-26T14:55:41Z">
        <w:r>
          <w:rPr>
            <w:rFonts w:hint="eastAsia" w:ascii="华文楷体" w:hAnsi="华文楷体" w:eastAsia="华文楷体"/>
            <w:sz w:val="28"/>
            <w:szCs w:val="28"/>
            <w:lang w:eastAsia="zh-CN"/>
          </w:rPr>
          <w:t>自</w:t>
        </w:r>
      </w:ins>
      <w:r>
        <w:rPr>
          <w:rFonts w:hint="eastAsia" w:ascii="华文楷体" w:hAnsi="华文楷体" w:eastAsia="华文楷体"/>
          <w:sz w:val="28"/>
          <w:szCs w:val="28"/>
        </w:rPr>
        <w:t>性，只是</w:t>
      </w:r>
      <w:ins w:id="476" w:author="Administrator" w:date="2015-09-26T14:55:49Z">
        <w:r>
          <w:rPr>
            <w:rFonts w:hint="eastAsia" w:ascii="华文楷体" w:hAnsi="华文楷体" w:eastAsia="华文楷体"/>
            <w:sz w:val="28"/>
            <w:szCs w:val="28"/>
            <w:lang w:eastAsia="zh-CN"/>
          </w:rPr>
          <w:t>把</w:t>
        </w:r>
      </w:ins>
      <w:r>
        <w:rPr>
          <w:rFonts w:hint="eastAsia" w:ascii="华文楷体" w:hAnsi="华文楷体" w:eastAsia="华文楷体"/>
          <w:sz w:val="28"/>
          <w:szCs w:val="28"/>
        </w:rPr>
        <w:t>名称上建立了。建立名称上的无自性之后呢，“显然已成立了具有无自性的特法。”这句话的意思就是说他的有实法的本身还是存在的。所以就是义理方面</w:t>
      </w:r>
      <w:ins w:id="477" w:author="Administrator" w:date="2015-09-26T14:58:48Z">
        <w:r>
          <w:rPr>
            <w:rFonts w:hint="eastAsia" w:ascii="华文楷体" w:hAnsi="华文楷体" w:eastAsia="华文楷体"/>
            <w:sz w:val="28"/>
            <w:szCs w:val="28"/>
            <w:lang w:eastAsia="zh-CN"/>
          </w:rPr>
          <w:t>是</w:t>
        </w:r>
      </w:ins>
      <w:r>
        <w:rPr>
          <w:rFonts w:hint="eastAsia" w:ascii="华文楷体" w:hAnsi="华文楷体" w:eastAsia="华文楷体"/>
          <w:sz w:val="28"/>
          <w:szCs w:val="28"/>
        </w:rPr>
        <w:t>了知了无自性呢</w:t>
      </w:r>
      <w:ins w:id="478" w:author="Administrator" w:date="2015-09-26T14:58:51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只是要把有实法建立一个无自性的名称而已。如果只是把它建立一个无自性的名称，像这样实际上就是最后建立完之后呢，这个有实法的本身他的有自性方面没有丝毫的妨害，这个也不符合于你要打破一切万法</w:t>
      </w:r>
      <w:del w:id="479" w:author="Administrator" w:date="2015-09-26T14:59:48Z">
        <w:r>
          <w:rPr>
            <w:rFonts w:hint="eastAsia" w:ascii="华文楷体" w:hAnsi="华文楷体" w:eastAsia="华文楷体"/>
            <w:sz w:val="28"/>
            <w:szCs w:val="28"/>
          </w:rPr>
          <w:delText>有</w:delText>
        </w:r>
      </w:del>
      <w:r>
        <w:rPr>
          <w:rFonts w:hint="eastAsia" w:ascii="华文楷体" w:hAnsi="华文楷体" w:eastAsia="华文楷体"/>
          <w:sz w:val="28"/>
          <w:szCs w:val="28"/>
        </w:rPr>
        <w:t>实执的特点。到底是哪个因呢？</w:t>
      </w:r>
    </w:p>
    <w:p>
      <w:pPr>
        <w:ind w:firstLine="570"/>
        <w:rPr>
          <w:rFonts w:hint="eastAsia" w:ascii="黑体" w:hAnsi="黑体" w:eastAsia="黑体" w:cs="黑体"/>
          <w:sz w:val="28"/>
          <w:szCs w:val="28"/>
          <w:rPrChange w:id="480" w:author="Administrator" w:date="2015-09-26T15:00:46Z">
            <w:rPr>
              <w:rFonts w:hint="eastAsia" w:ascii="华文楷体" w:hAnsi="华文楷体" w:eastAsia="华文楷体"/>
              <w:sz w:val="28"/>
              <w:szCs w:val="28"/>
            </w:rPr>
          </w:rPrChange>
        </w:rPr>
      </w:pPr>
      <w:r>
        <w:rPr>
          <w:rFonts w:hint="eastAsia" w:ascii="华文楷体" w:hAnsi="华文楷体" w:eastAsia="华文楷体"/>
          <w:sz w:val="28"/>
          <w:szCs w:val="28"/>
        </w:rPr>
        <w:t xml:space="preserve">   </w:t>
      </w:r>
      <w:ins w:id="481" w:author="Administrator" w:date="2015-09-26T15:00:49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w:t>
      </w:r>
      <w:r>
        <w:rPr>
          <w:rFonts w:hint="eastAsia" w:ascii="黑体" w:hAnsi="黑体" w:eastAsia="黑体" w:cs="黑体"/>
          <w:sz w:val="28"/>
          <w:szCs w:val="28"/>
          <w:rPrChange w:id="482" w:author="Administrator" w:date="2015-09-26T15:00:46Z">
            <w:rPr>
              <w:rFonts w:hint="eastAsia" w:ascii="华文楷体" w:hAnsi="华文楷体" w:eastAsia="华文楷体"/>
              <w:sz w:val="28"/>
              <w:szCs w:val="28"/>
            </w:rPr>
          </w:rPrChange>
        </w:rPr>
        <w:t>(下面对此进行回答分析：)</w:t>
      </w:r>
    </w:p>
    <w:p>
      <w:pPr>
        <w:ind w:firstLine="570"/>
        <w:rPr>
          <w:ins w:id="483" w:author="Administrator" w:date="2015-09-26T15:01:16Z"/>
          <w:rFonts w:hint="eastAsia" w:ascii="黑体" w:hAnsi="黑体" w:eastAsia="黑体" w:cs="黑体"/>
          <w:sz w:val="28"/>
          <w:szCs w:val="28"/>
          <w:rPrChange w:id="484" w:author="Administrator" w:date="2015-09-26T15:01:29Z">
            <w:rPr>
              <w:rFonts w:hint="eastAsia" w:ascii="华文楷体" w:hAnsi="华文楷体" w:eastAsia="华文楷体"/>
              <w:sz w:val="28"/>
              <w:szCs w:val="28"/>
            </w:rPr>
          </w:rPrChange>
        </w:rPr>
      </w:pPr>
      <w:r>
        <w:rPr>
          <w:rFonts w:hint="eastAsia" w:ascii="华文楷体" w:hAnsi="华文楷体" w:eastAsia="华文楷体"/>
          <w:sz w:val="28"/>
          <w:szCs w:val="28"/>
        </w:rPr>
        <w:t xml:space="preserve">   </w:t>
      </w:r>
      <w:del w:id="485" w:author="Administrator" w:date="2015-09-26T15:01:12Z">
        <w:r>
          <w:rPr>
            <w:rFonts w:hint="eastAsia" w:ascii="华文楷体" w:hAnsi="华文楷体" w:eastAsia="华文楷体"/>
            <w:sz w:val="28"/>
            <w:szCs w:val="28"/>
          </w:rPr>
          <w:delText>“</w:delText>
        </w:r>
      </w:del>
      <w:r>
        <w:rPr>
          <w:rFonts w:hint="eastAsia" w:ascii="华文楷体" w:hAnsi="华文楷体" w:eastAsia="华文楷体"/>
          <w:sz w:val="28"/>
          <w:szCs w:val="28"/>
        </w:rPr>
        <w:t xml:space="preserve"> </w:t>
      </w:r>
      <w:r>
        <w:rPr>
          <w:rFonts w:hint="eastAsia" w:ascii="黑体" w:hAnsi="黑体" w:eastAsia="黑体" w:cs="黑体"/>
          <w:sz w:val="28"/>
          <w:szCs w:val="28"/>
          <w:rPrChange w:id="486" w:author="Administrator" w:date="2015-09-26T15:01:29Z">
            <w:rPr>
              <w:rFonts w:hint="eastAsia" w:ascii="华文楷体" w:hAnsi="华文楷体" w:eastAsia="华文楷体"/>
              <w:sz w:val="28"/>
              <w:szCs w:val="28"/>
            </w:rPr>
          </w:rPrChange>
        </w:rPr>
        <w:t>虽然此因是证成义理因，但不至于造成一切所立法不存在的结局。</w:t>
      </w:r>
      <w:ins w:id="487" w:author="Administrator" w:date="2015-09-26T15:01:20Z">
        <w:r>
          <w:rPr>
            <w:rFonts w:hint="eastAsia" w:ascii="黑体" w:hAnsi="黑体" w:eastAsia="黑体" w:cs="黑体"/>
            <w:sz w:val="28"/>
            <w:szCs w:val="28"/>
            <w:lang w:eastAsia="zh-CN"/>
            <w:rPrChange w:id="488" w:author="Administrator" w:date="2015-09-26T15:01:29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del w:id="489" w:author="Administrator" w:date="2015-09-26T15:01:15Z">
        <w:r>
          <w:rPr>
            <w:rFonts w:hint="eastAsia" w:ascii="华文楷体" w:hAnsi="华文楷体" w:eastAsia="华文楷体"/>
            <w:sz w:val="28"/>
            <w:szCs w:val="28"/>
          </w:rPr>
          <w:delText>”</w:delText>
        </w:r>
      </w:del>
      <w:r>
        <w:rPr>
          <w:rFonts w:hint="eastAsia" w:ascii="华文楷体" w:hAnsi="华文楷体" w:eastAsia="华文楷体"/>
          <w:sz w:val="28"/>
          <w:szCs w:val="28"/>
        </w:rPr>
        <w:t>实际上就是说后面这一段回答的时候麦彭仁波切的意思就是说，这个因可以是证成义理因，也可以是证成名言因，两种因都可以。首先分析此因是证成义理因，因为我们要了知一切万法的义理嘛，主要来讲，他从</w:t>
      </w:r>
      <w:ins w:id="490" w:author="Administrator" w:date="2015-09-26T15:02:15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两个方面来讲，因为没有脱离前面提问者</w:t>
      </w:r>
      <w:ins w:id="491" w:author="Administrator" w:date="2015-09-26T15:02:27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他是把这个证成义理和证成名言分别开来了，像这样</w:t>
      </w:r>
      <w:ins w:id="492" w:author="Administrator" w:date="2015-09-26T15:03:07Z">
        <w:r>
          <w:rPr>
            <w:rFonts w:hint="eastAsia" w:ascii="华文楷体" w:hAnsi="华文楷体" w:eastAsia="华文楷体"/>
            <w:sz w:val="28"/>
            <w:szCs w:val="28"/>
            <w:lang w:eastAsia="zh-CN"/>
          </w:rPr>
          <w:t>你</w:t>
        </w:r>
      </w:ins>
      <w:r>
        <w:rPr>
          <w:rFonts w:hint="eastAsia" w:ascii="华文楷体" w:hAnsi="华文楷体" w:eastAsia="华文楷体"/>
          <w:sz w:val="28"/>
          <w:szCs w:val="28"/>
        </w:rPr>
        <w:t>是一个证成义理呢</w:t>
      </w:r>
      <w:ins w:id="493" w:author="Administrator" w:date="2015-09-26T15:03:1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还是证成名言</w:t>
      </w:r>
      <w:del w:id="494" w:author="Administrator" w:date="2015-09-26T15:03:13Z">
        <w:r>
          <w:rPr>
            <w:rFonts w:hint="eastAsia" w:ascii="华文楷体" w:hAnsi="华文楷体" w:eastAsia="华文楷体"/>
            <w:sz w:val="28"/>
            <w:szCs w:val="28"/>
          </w:rPr>
          <w:delText>，</w:delText>
        </w:r>
      </w:del>
      <w:ins w:id="495" w:author="Administrator" w:date="2015-09-26T15:03:13Z">
        <w:r>
          <w:rPr>
            <w:rFonts w:hint="eastAsia" w:ascii="华文楷体" w:hAnsi="华文楷体" w:eastAsia="华文楷体"/>
            <w:sz w:val="28"/>
            <w:szCs w:val="28"/>
            <w:lang w:eastAsia="zh-CN"/>
          </w:rPr>
          <w:t>？</w:t>
        </w:r>
      </w:ins>
      <w:r>
        <w:rPr>
          <w:rFonts w:hint="eastAsia" w:ascii="华文楷体" w:hAnsi="华文楷体" w:eastAsia="华文楷体"/>
          <w:sz w:val="28"/>
          <w:szCs w:val="28"/>
        </w:rPr>
        <w:t>尤其是第二个，你是证成你名言因的时候，如果你是证成名言因</w:t>
      </w:r>
      <w:ins w:id="496" w:author="Administrator" w:date="2015-09-26T15:03:26Z">
        <w:r>
          <w:rPr>
            <w:rFonts w:hint="eastAsia" w:ascii="华文楷体" w:hAnsi="华文楷体" w:eastAsia="华文楷体"/>
            <w:sz w:val="28"/>
            <w:szCs w:val="28"/>
            <w:lang w:eastAsia="zh-CN"/>
          </w:rPr>
          <w:t>那</w:t>
        </w:r>
      </w:ins>
      <w:r>
        <w:rPr>
          <w:rFonts w:hint="eastAsia" w:ascii="华文楷体" w:hAnsi="华文楷体" w:eastAsia="华文楷体"/>
          <w:sz w:val="28"/>
          <w:szCs w:val="28"/>
        </w:rPr>
        <w:t>就不是证成义理因，不是证成义理因呢，你的名言名</w:t>
      </w:r>
      <w:del w:id="497" w:author="Administrator" w:date="2015-09-26T15:03:43Z">
        <w:r>
          <w:rPr>
            <w:rFonts w:hint="eastAsia" w:ascii="华文楷体" w:hAnsi="华文楷体" w:eastAsia="华文楷体"/>
            <w:sz w:val="28"/>
            <w:szCs w:val="28"/>
          </w:rPr>
          <w:delText>分</w:delText>
        </w:r>
      </w:del>
      <w:ins w:id="498" w:author="Administrator" w:date="2015-09-26T15:03:43Z">
        <w:r>
          <w:rPr>
            <w:rFonts w:hint="eastAsia" w:ascii="华文楷体" w:hAnsi="华文楷体" w:eastAsia="华文楷体"/>
            <w:sz w:val="28"/>
            <w:szCs w:val="28"/>
            <w:lang w:eastAsia="zh-CN"/>
          </w:rPr>
          <w:t>证</w:t>
        </w:r>
      </w:ins>
      <w:r>
        <w:rPr>
          <w:rFonts w:hint="eastAsia" w:ascii="华文楷体" w:hAnsi="华文楷体" w:eastAsia="华文楷体"/>
          <w:sz w:val="28"/>
          <w:szCs w:val="28"/>
        </w:rPr>
        <w:t>名词虽然成立了，但是你的无自性的义理没有建立，最后得到一个有自性的法。后面我们在回答的时候，麦彭仁波切说一切万法实际上是无自性的，要成立一切万法无自性的义理也可以，再就是无自性的有法把他起名叫做无实</w:t>
      </w:r>
      <w:del w:id="499" w:author="Administrator" w:date="2015-09-26T15:04:18Z">
        <w:r>
          <w:rPr>
            <w:rFonts w:hint="eastAsia" w:ascii="华文楷体" w:hAnsi="华文楷体" w:eastAsia="华文楷体"/>
            <w:sz w:val="28"/>
            <w:szCs w:val="28"/>
          </w:rPr>
          <w:delText>有</w:delText>
        </w:r>
      </w:del>
      <w:r>
        <w:rPr>
          <w:rFonts w:hint="eastAsia" w:ascii="华文楷体" w:hAnsi="华文楷体" w:eastAsia="华文楷体"/>
          <w:sz w:val="28"/>
          <w:szCs w:val="28"/>
        </w:rPr>
        <w:t>也可以，两个都可以，关键是他的义理是怎样安立的。意思就是说证成义理和证成名言没有</w:t>
      </w:r>
      <w:del w:id="500" w:author="Administrator" w:date="2015-09-26T15:04:29Z">
        <w:r>
          <w:rPr>
            <w:rFonts w:hint="eastAsia" w:ascii="华文楷体" w:hAnsi="华文楷体" w:eastAsia="华文楷体"/>
            <w:sz w:val="28"/>
            <w:szCs w:val="28"/>
          </w:rPr>
          <w:delText>去</w:delText>
        </w:r>
      </w:del>
      <w:r>
        <w:rPr>
          <w:rFonts w:hint="eastAsia" w:ascii="华文楷体" w:hAnsi="华文楷体" w:eastAsia="华文楷体"/>
          <w:sz w:val="28"/>
          <w:szCs w:val="28"/>
        </w:rPr>
        <w:t>别别安立他。首先说</w:t>
      </w:r>
      <w:del w:id="501" w:author="Administrator" w:date="2015-09-26T15:04:33Z">
        <w:r>
          <w:rPr>
            <w:rFonts w:hint="eastAsia" w:ascii="华文楷体" w:hAnsi="华文楷体" w:eastAsia="华文楷体"/>
            <w:sz w:val="28"/>
            <w:szCs w:val="28"/>
          </w:rPr>
          <w:delText>“</w:delText>
        </w:r>
      </w:del>
      <w:ins w:id="502" w:author="Administrator" w:date="2015-09-26T15:04:38Z">
        <w:r>
          <w:rPr>
            <w:rFonts w:hint="eastAsia" w:ascii="华文楷体" w:hAnsi="华文楷体" w:eastAsia="华文楷体"/>
            <w:sz w:val="28"/>
            <w:szCs w:val="28"/>
            <w:lang w:eastAsia="zh-CN"/>
          </w:rPr>
          <w:t>“</w:t>
        </w:r>
      </w:ins>
      <w:r>
        <w:rPr>
          <w:rFonts w:hint="eastAsia" w:ascii="华文楷体" w:hAnsi="华文楷体" w:eastAsia="华文楷体"/>
          <w:sz w:val="28"/>
          <w:szCs w:val="28"/>
        </w:rPr>
        <w:t>此因是证成义理因”，</w:t>
      </w:r>
      <w:ins w:id="503" w:author="Administrator" w:date="2015-09-26T15:04:57Z">
        <w:r>
          <w:rPr>
            <w:rFonts w:hint="eastAsia" w:ascii="华文楷体" w:hAnsi="华文楷体" w:eastAsia="华文楷体"/>
            <w:sz w:val="28"/>
            <w:szCs w:val="28"/>
            <w:lang w:eastAsia="zh-CN"/>
          </w:rPr>
          <w:t>从他的</w:t>
        </w:r>
      </w:ins>
      <w:r>
        <w:rPr>
          <w:rFonts w:hint="eastAsia" w:ascii="华文楷体" w:hAnsi="华文楷体" w:eastAsia="华文楷体"/>
          <w:sz w:val="28"/>
          <w:szCs w:val="28"/>
        </w:rPr>
        <w:t>根本来说，从他的重点来说他就是一种证成义理的因，因为要帮助我们打破相续当中有自性的执着，所以说这个离一多因他重点来说是证成义理的因。虽然是证成义理的因，但是不是像刚才所讲的那样“一切所立法不存在”，就是说有些有实法是无自性的，这个叫做“所立”，我们要证成一切有实法是无自性，这个是所立。那么对方说呢，</w:t>
      </w:r>
      <w:ins w:id="504" w:author="Administrator" w:date="2015-09-26T15:05:47Z">
        <w:r>
          <w:rPr>
            <w:rFonts w:hint="eastAsia" w:ascii="华文楷体" w:hAnsi="华文楷体" w:eastAsia="华文楷体"/>
            <w:sz w:val="28"/>
            <w:szCs w:val="28"/>
            <w:lang w:eastAsia="zh-CN"/>
          </w:rPr>
          <w:t>你</w:t>
        </w:r>
      </w:ins>
      <w:r>
        <w:rPr>
          <w:rFonts w:hint="eastAsia" w:ascii="华文楷体" w:hAnsi="华文楷体" w:eastAsia="华文楷体"/>
          <w:sz w:val="28"/>
          <w:szCs w:val="28"/>
        </w:rPr>
        <w:t>如果是证成义理因的话，</w:t>
      </w:r>
      <w:ins w:id="505" w:author="Administrator" w:date="2015-09-26T15:05:59Z">
        <w:r>
          <w:rPr>
            <w:rFonts w:hint="eastAsia" w:ascii="华文楷体" w:hAnsi="华文楷体" w:eastAsia="华文楷体"/>
            <w:sz w:val="28"/>
            <w:szCs w:val="28"/>
            <w:lang w:eastAsia="zh-CN"/>
          </w:rPr>
          <w:t>最后</w:t>
        </w:r>
      </w:ins>
      <w:ins w:id="506" w:author="Administrator" w:date="2015-09-26T15:06:02Z">
        <w:r>
          <w:rPr>
            <w:rFonts w:hint="eastAsia" w:ascii="华文楷体" w:hAnsi="华文楷体" w:eastAsia="华文楷体"/>
            <w:sz w:val="28"/>
            <w:szCs w:val="28"/>
            <w:lang w:eastAsia="zh-CN"/>
          </w:rPr>
          <w:t>就成了</w:t>
        </w:r>
      </w:ins>
      <w:ins w:id="507" w:author="Administrator" w:date="2015-09-26T15:06:10Z">
        <w:r>
          <w:rPr>
            <w:rFonts w:hint="eastAsia" w:ascii="华文楷体" w:hAnsi="华文楷体" w:eastAsia="华文楷体"/>
            <w:sz w:val="28"/>
            <w:szCs w:val="28"/>
            <w:lang w:eastAsia="zh-CN"/>
          </w:rPr>
          <w:t>无遮</w:t>
        </w:r>
      </w:ins>
      <w:ins w:id="508" w:author="Administrator" w:date="2015-09-26T15:06:12Z">
        <w:r>
          <w:rPr>
            <w:rFonts w:hint="eastAsia" w:ascii="华文楷体" w:hAnsi="华文楷体" w:eastAsia="华文楷体"/>
            <w:sz w:val="28"/>
            <w:szCs w:val="28"/>
            <w:lang w:eastAsia="zh-CN"/>
          </w:rPr>
          <w:t>，</w:t>
        </w:r>
      </w:ins>
      <w:ins w:id="509" w:author="Administrator" w:date="2015-09-26T15:06:14Z">
        <w:r>
          <w:rPr>
            <w:rFonts w:hint="eastAsia" w:ascii="华文楷体" w:hAnsi="华文楷体" w:eastAsia="华文楷体"/>
            <w:sz w:val="28"/>
            <w:szCs w:val="28"/>
            <w:lang w:eastAsia="zh-CN"/>
          </w:rPr>
          <w:t>无遮</w:t>
        </w:r>
      </w:ins>
      <w:ins w:id="510" w:author="Administrator" w:date="2015-09-26T15:06:17Z">
        <w:r>
          <w:rPr>
            <w:rFonts w:hint="eastAsia" w:ascii="华文楷体" w:hAnsi="华文楷体" w:eastAsia="华文楷体"/>
            <w:sz w:val="28"/>
            <w:szCs w:val="28"/>
            <w:lang w:eastAsia="zh-CN"/>
          </w:rPr>
          <w:t>不再</w:t>
        </w:r>
      </w:ins>
      <w:ins w:id="511" w:author="Administrator" w:date="2015-09-26T15:06:29Z">
        <w:r>
          <w:rPr>
            <w:rFonts w:hint="eastAsia" w:ascii="华文楷体" w:hAnsi="华文楷体" w:eastAsia="华文楷体"/>
            <w:sz w:val="28"/>
            <w:szCs w:val="28"/>
            <w:lang w:eastAsia="zh-CN"/>
          </w:rPr>
          <w:t>隐蔽</w:t>
        </w:r>
      </w:ins>
      <w:del w:id="512" w:author="Administrator" w:date="2015-09-26T15:07:00Z">
        <w:r>
          <w:rPr>
            <w:rFonts w:hint="eastAsia" w:ascii="华文楷体" w:hAnsi="华文楷体" w:eastAsia="华文楷体"/>
            <w:sz w:val="28"/>
            <w:szCs w:val="28"/>
          </w:rPr>
          <w:delText>【32:24】</w:delText>
        </w:r>
      </w:del>
      <w:r>
        <w:rPr>
          <w:rFonts w:hint="eastAsia" w:ascii="华文楷体" w:hAnsi="华文楷体" w:eastAsia="华文楷体"/>
          <w:sz w:val="28"/>
          <w:szCs w:val="28"/>
        </w:rPr>
        <w:t>其他法的缘故，所依法就不存在了。我们说虽然是义理因但是不至于造成一切所依法不存在的</w:t>
      </w:r>
      <w:del w:id="513" w:author="Administrator" w:date="2015-09-26T15:07:19Z">
        <w:r>
          <w:rPr>
            <w:rFonts w:hint="eastAsia" w:ascii="华文楷体" w:hAnsi="华文楷体" w:eastAsia="华文楷体"/>
            <w:sz w:val="28"/>
            <w:szCs w:val="28"/>
          </w:rPr>
          <w:delText>义理因。</w:delText>
        </w:r>
      </w:del>
      <w:ins w:id="514" w:author="Administrator" w:date="2015-09-26T15:07:19Z">
        <w:r>
          <w:rPr>
            <w:rFonts w:hint="eastAsia" w:ascii="华文楷体" w:hAnsi="华文楷体" w:eastAsia="华文楷体"/>
            <w:sz w:val="28"/>
            <w:szCs w:val="28"/>
            <w:lang w:eastAsia="zh-CN"/>
          </w:rPr>
          <w:t>结局</w:t>
        </w:r>
      </w:ins>
      <w:ins w:id="515" w:author="Administrator" w:date="2015-09-26T15:07:21Z">
        <w:r>
          <w:rPr>
            <w:rFonts w:hint="eastAsia" w:ascii="华文楷体" w:hAnsi="华文楷体" w:eastAsia="华文楷体"/>
            <w:sz w:val="28"/>
            <w:szCs w:val="28"/>
            <w:lang w:eastAsia="zh-CN"/>
          </w:rPr>
          <w:t>。</w:t>
        </w:r>
      </w:ins>
    </w:p>
    <w:p>
      <w:pPr>
        <w:ind w:firstLine="570"/>
        <w:rPr>
          <w:ins w:id="516" w:author="Administrator" w:date="2015-09-26T15:08:49Z"/>
          <w:rFonts w:hint="eastAsia" w:ascii="黑体" w:hAnsi="黑体" w:eastAsia="黑体" w:cs="黑体"/>
          <w:sz w:val="28"/>
          <w:szCs w:val="28"/>
          <w:lang w:eastAsia="zh-CN"/>
          <w:rPrChange w:id="517" w:author="Administrator" w:date="2015-09-26T15:08:55Z">
            <w:rPr>
              <w:rFonts w:hint="eastAsia" w:ascii="华文楷体" w:hAnsi="华文楷体" w:eastAsia="华文楷体"/>
              <w:sz w:val="28"/>
              <w:szCs w:val="28"/>
              <w:lang w:eastAsia="zh-CN"/>
            </w:rPr>
          </w:rPrChange>
        </w:rPr>
      </w:pPr>
      <w:r>
        <w:rPr>
          <w:rFonts w:hint="eastAsia" w:ascii="华文楷体" w:hAnsi="华文楷体" w:eastAsia="华文楷体"/>
          <w:sz w:val="28"/>
          <w:szCs w:val="28"/>
        </w:rPr>
        <w:t xml:space="preserve">    </w:t>
      </w:r>
      <w:ins w:id="518" w:author="Administrator" w:date="2015-09-26T15:07:50Z">
        <w:r>
          <w:rPr>
            <w:rFonts w:hint="eastAsia" w:ascii="华文楷体" w:hAnsi="华文楷体" w:eastAsia="华文楷体"/>
            <w:sz w:val="28"/>
            <w:szCs w:val="28"/>
            <w:lang w:eastAsia="zh-CN"/>
          </w:rPr>
          <w:t>【</w:t>
        </w:r>
      </w:ins>
      <w:ins w:id="519" w:author="Administrator" w:date="2015-09-26T15:07:34Z">
        <w:r>
          <w:rPr>
            <w:rFonts w:hint="eastAsia" w:ascii="黑体" w:hAnsi="黑体" w:eastAsia="黑体" w:cs="黑体"/>
            <w:sz w:val="28"/>
            <w:szCs w:val="28"/>
            <w:lang w:eastAsia="zh-CN"/>
            <w:rPrChange w:id="520" w:author="Administrator" w:date="2015-09-26T15:08:55Z">
              <w:rPr>
                <w:rFonts w:hint="eastAsia" w:ascii="华文楷体" w:hAnsi="华文楷体" w:eastAsia="华文楷体"/>
                <w:sz w:val="28"/>
                <w:szCs w:val="28"/>
                <w:lang w:eastAsia="zh-CN"/>
              </w:rPr>
            </w:rPrChange>
          </w:rPr>
          <w:t>其原因</w:t>
        </w:r>
      </w:ins>
      <w:r>
        <w:rPr>
          <w:rFonts w:hint="eastAsia" w:ascii="黑体" w:hAnsi="黑体" w:eastAsia="黑体" w:cs="黑体"/>
          <w:sz w:val="28"/>
          <w:szCs w:val="28"/>
          <w:rPrChange w:id="521" w:author="Administrator" w:date="2015-09-26T15:08:55Z">
            <w:rPr>
              <w:rFonts w:hint="eastAsia" w:ascii="华文楷体" w:hAnsi="华文楷体" w:eastAsia="华文楷体"/>
              <w:sz w:val="28"/>
              <w:szCs w:val="28"/>
            </w:rPr>
          </w:rPrChange>
        </w:rPr>
        <w:t>是：仅仅对感受者由无始以来的实执所牵而实执的一切有实法建立为无自性，而本体可得的他法尘许也未建立，</w:t>
      </w:r>
      <w:del w:id="522" w:author="Administrator" w:date="2015-09-26T15:08:48Z">
        <w:r>
          <w:rPr>
            <w:rFonts w:hint="eastAsia" w:ascii="黑体" w:hAnsi="黑体" w:eastAsia="黑体" w:cs="黑体"/>
            <w:sz w:val="28"/>
            <w:szCs w:val="28"/>
            <w:rPrChange w:id="523" w:author="Administrator" w:date="2015-09-26T15:08:55Z">
              <w:rPr>
                <w:rFonts w:hint="eastAsia" w:ascii="华文楷体" w:hAnsi="华文楷体" w:eastAsia="华文楷体"/>
                <w:sz w:val="28"/>
                <w:szCs w:val="28"/>
              </w:rPr>
            </w:rPrChange>
          </w:rPr>
          <w:delText>”</w:delText>
        </w:r>
      </w:del>
      <w:ins w:id="524" w:author="Administrator" w:date="2015-09-26T15:08:48Z">
        <w:r>
          <w:rPr>
            <w:rFonts w:hint="eastAsia" w:ascii="黑体" w:hAnsi="黑体" w:eastAsia="黑体" w:cs="黑体"/>
            <w:sz w:val="28"/>
            <w:szCs w:val="28"/>
            <w:lang w:eastAsia="zh-CN"/>
            <w:rPrChange w:id="525" w:author="Administrator" w:date="2015-09-26T15:08:55Z">
              <w:rPr>
                <w:rFonts w:hint="eastAsia" w:ascii="华文楷体" w:hAnsi="华文楷体" w:eastAsia="华文楷体"/>
                <w:sz w:val="28"/>
                <w:szCs w:val="28"/>
                <w:lang w:eastAsia="zh-CN"/>
              </w:rPr>
            </w:rPrChange>
          </w:rPr>
          <w:t>】</w:t>
        </w:r>
      </w:ins>
    </w:p>
    <w:p>
      <w:pPr>
        <w:ind w:firstLine="570"/>
        <w:rPr>
          <w:ins w:id="526" w:author="Administrator" w:date="2015-09-26T15:15:07Z"/>
          <w:rFonts w:hint="eastAsia" w:ascii="华文楷体" w:hAnsi="华文楷体" w:eastAsia="华文楷体"/>
          <w:sz w:val="28"/>
          <w:szCs w:val="28"/>
        </w:rPr>
      </w:pPr>
      <w:r>
        <w:rPr>
          <w:rFonts w:hint="eastAsia" w:ascii="华文楷体" w:hAnsi="华文楷体" w:eastAsia="华文楷体"/>
          <w:sz w:val="28"/>
          <w:szCs w:val="28"/>
        </w:rPr>
        <w:t>首先这句话讲的是什么，讲的是要建立</w:t>
      </w:r>
      <w:ins w:id="527" w:author="Administrator" w:date="2015-09-26T15:09:18Z">
        <w:r>
          <w:rPr>
            <w:rFonts w:hint="eastAsia" w:ascii="华文楷体" w:hAnsi="华文楷体" w:eastAsia="华文楷体"/>
            <w:sz w:val="28"/>
            <w:szCs w:val="28"/>
            <w:lang w:eastAsia="zh-CN"/>
          </w:rPr>
          <w:t>打破</w:t>
        </w:r>
      </w:ins>
      <w:r>
        <w:rPr>
          <w:rFonts w:hint="eastAsia" w:ascii="华文楷体" w:hAnsi="华文楷体" w:eastAsia="华文楷体"/>
          <w:sz w:val="28"/>
          <w:szCs w:val="28"/>
        </w:rPr>
        <w:t>他的无自性的义理，他把这个问题分成两块。</w:t>
      </w:r>
      <w:ins w:id="528" w:author="Administrator" w:date="2015-09-26T15:09:3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我通过证成义理因来了知一切万法无自性的义理；第二块，虽然证成了无自性的义理，但是不至于造成所立法不存在。这个回答是分两块的，首先是前面这一块。前面这一块我怎么通过离一多因来建立一切万法无自性的义理呢。就是前面我们讲的这个例子，“仅仅对感受者</w:t>
      </w:r>
      <w:ins w:id="529" w:author="Administrator" w:date="2015-09-26T15:10:59Z">
        <w:r>
          <w:rPr>
            <w:rFonts w:hint="eastAsia" w:ascii="华文楷体" w:hAnsi="华文楷体" w:eastAsia="华文楷体"/>
            <w:sz w:val="28"/>
            <w:szCs w:val="28"/>
            <w:lang w:eastAsia="zh-CN"/>
          </w:rPr>
          <w:t>”</w:t>
        </w:r>
      </w:ins>
      <w:ins w:id="530" w:author="Administrator" w:date="2015-09-26T15:10:36Z">
        <w:r>
          <w:rPr>
            <w:rFonts w:hint="eastAsia" w:ascii="华文楷体" w:hAnsi="华文楷体" w:eastAsia="华文楷体"/>
            <w:sz w:val="28"/>
            <w:szCs w:val="28"/>
            <w:lang w:eastAsia="zh-CN"/>
          </w:rPr>
          <w:t>，</w:t>
        </w:r>
      </w:ins>
      <w:ins w:id="531" w:author="Administrator" w:date="2015-09-26T15:10:42Z">
        <w:r>
          <w:rPr>
            <w:rFonts w:hint="eastAsia" w:ascii="华文楷体" w:hAnsi="华文楷体" w:eastAsia="华文楷体"/>
            <w:sz w:val="28"/>
            <w:szCs w:val="28"/>
            <w:lang w:eastAsia="zh-CN"/>
          </w:rPr>
          <w:t>感受者</w:t>
        </w:r>
      </w:ins>
      <w:ins w:id="532" w:author="Administrator" w:date="2015-09-26T15:10:43Z">
        <w:r>
          <w:rPr>
            <w:rFonts w:hint="eastAsia" w:ascii="华文楷体" w:hAnsi="华文楷体" w:eastAsia="华文楷体"/>
            <w:sz w:val="28"/>
            <w:szCs w:val="28"/>
            <w:lang w:eastAsia="zh-CN"/>
          </w:rPr>
          <w:t>就是</w:t>
        </w:r>
      </w:ins>
      <w:ins w:id="533" w:author="Administrator" w:date="2015-09-26T15:10:46Z">
        <w:r>
          <w:rPr>
            <w:rFonts w:hint="eastAsia" w:ascii="华文楷体" w:hAnsi="华文楷体" w:eastAsia="华文楷体"/>
            <w:sz w:val="28"/>
            <w:szCs w:val="28"/>
            <w:lang w:eastAsia="zh-CN"/>
          </w:rPr>
          <w:t>对一般的</w:t>
        </w:r>
      </w:ins>
      <w:ins w:id="534" w:author="Administrator" w:date="2015-09-26T15:10:52Z">
        <w:r>
          <w:rPr>
            <w:rFonts w:hint="eastAsia" w:ascii="华文楷体" w:hAnsi="华文楷体" w:eastAsia="华文楷体"/>
            <w:sz w:val="28"/>
            <w:szCs w:val="28"/>
            <w:lang w:eastAsia="zh-CN"/>
          </w:rPr>
          <w:t>凡夫众生的</w:t>
        </w:r>
      </w:ins>
      <w:ins w:id="535" w:author="Administrator" w:date="2015-09-26T15:10:53Z">
        <w:r>
          <w:rPr>
            <w:rFonts w:hint="eastAsia" w:ascii="华文楷体" w:hAnsi="华文楷体" w:eastAsia="华文楷体"/>
            <w:sz w:val="28"/>
            <w:szCs w:val="28"/>
            <w:lang w:eastAsia="zh-CN"/>
          </w:rPr>
          <w:t>，</w:t>
        </w:r>
      </w:ins>
      <w:ins w:id="536" w:author="Administrator" w:date="2015-09-26T15:11:11Z">
        <w:r>
          <w:rPr>
            <w:rFonts w:hint="eastAsia" w:ascii="华文楷体" w:hAnsi="华文楷体" w:eastAsia="华文楷体"/>
            <w:sz w:val="28"/>
            <w:szCs w:val="28"/>
            <w:lang w:eastAsia="zh-CN"/>
          </w:rPr>
          <w:t>“</w:t>
        </w:r>
      </w:ins>
      <w:r>
        <w:rPr>
          <w:rFonts w:hint="eastAsia" w:ascii="华文楷体" w:hAnsi="华文楷体" w:eastAsia="华文楷体"/>
          <w:sz w:val="28"/>
          <w:szCs w:val="28"/>
        </w:rPr>
        <w:t>由无始以来的实执所牵”，众生无始以来形成的强有力的实有的执着，通过这种实执所牵而实执的一切有实法。那么通过实执所牵就是</w:t>
      </w:r>
      <w:del w:id="537" w:author="Administrator" w:date="2015-09-26T15:11:34Z">
        <w:r>
          <w:rPr>
            <w:rFonts w:hint="eastAsia" w:ascii="华文楷体" w:hAnsi="华文楷体" w:eastAsia="华文楷体"/>
            <w:sz w:val="28"/>
            <w:szCs w:val="28"/>
          </w:rPr>
          <w:delText>实</w:delText>
        </w:r>
      </w:del>
      <w:ins w:id="538" w:author="Administrator" w:date="2015-09-26T15:12:11Z">
        <w:r>
          <w:rPr>
            <w:rFonts w:hint="eastAsia" w:ascii="华文楷体" w:hAnsi="华文楷体" w:eastAsia="华文楷体"/>
            <w:sz w:val="28"/>
            <w:szCs w:val="28"/>
            <w:lang w:eastAsia="zh-CN"/>
          </w:rPr>
          <w:t>执着</w:t>
        </w:r>
      </w:ins>
      <w:del w:id="539" w:author="Administrator" w:date="2015-09-26T15:12:08Z">
        <w:r>
          <w:rPr>
            <w:rFonts w:hint="eastAsia" w:ascii="华文楷体" w:hAnsi="华文楷体" w:eastAsia="华文楷体"/>
            <w:sz w:val="28"/>
            <w:szCs w:val="28"/>
          </w:rPr>
          <w:delText>执</w:delText>
        </w:r>
      </w:del>
      <w:r>
        <w:rPr>
          <w:rFonts w:hint="eastAsia" w:ascii="华文楷体" w:hAnsi="华文楷体" w:eastAsia="华文楷体"/>
          <w:sz w:val="28"/>
          <w:szCs w:val="28"/>
        </w:rPr>
        <w:t>一切有实法是实有</w:t>
      </w:r>
      <w:ins w:id="540" w:author="Administrator" w:date="2015-09-26T15:12:27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ins w:id="541" w:author="Administrator" w:date="2015-09-26T15:12:24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对这一切万法对于感受者</w:t>
      </w:r>
      <w:ins w:id="542" w:author="Administrator" w:date="2015-09-26T15:12:39Z">
        <w:r>
          <w:rPr>
            <w:rFonts w:hint="eastAsia" w:ascii="华文楷体" w:hAnsi="华文楷体" w:eastAsia="华文楷体"/>
            <w:sz w:val="28"/>
            <w:szCs w:val="28"/>
            <w:lang w:eastAsia="zh-CN"/>
          </w:rPr>
          <w:t>所</w:t>
        </w:r>
      </w:ins>
      <w:r>
        <w:rPr>
          <w:rFonts w:hint="eastAsia" w:ascii="华文楷体" w:hAnsi="华文楷体" w:eastAsia="华文楷体"/>
          <w:sz w:val="28"/>
          <w:szCs w:val="28"/>
        </w:rPr>
        <w:t>执着</w:t>
      </w:r>
      <w:ins w:id="543" w:author="Administrator" w:date="2015-09-26T15:12:43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一切有实法来讲，把这些建立为无自性，通过离一多因把一切有实法全部抉择为无自性。本体可得的他法承许为建立。这个时候呢本体可得的其他一个法除了无自性之外，就是本体不可的他法除了无自性</w:t>
      </w:r>
      <w:del w:id="544" w:author="Administrator" w:date="2015-09-26T15:13:06Z">
        <w:r>
          <w:rPr>
            <w:rFonts w:hint="eastAsia" w:ascii="华文楷体" w:hAnsi="华文楷体" w:eastAsia="华文楷体"/>
            <w:sz w:val="28"/>
            <w:szCs w:val="28"/>
          </w:rPr>
          <w:delText>所立</w:delText>
        </w:r>
      </w:del>
      <w:r>
        <w:rPr>
          <w:rFonts w:hint="eastAsia" w:ascii="华文楷体" w:hAnsi="华文楷体" w:eastAsia="华文楷体"/>
          <w:sz w:val="28"/>
          <w:szCs w:val="28"/>
        </w:rPr>
        <w:t>之外</w:t>
      </w:r>
      <w:ins w:id="545" w:author="Administrator" w:date="2015-09-26T15:13:1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，像这样本体可得的他法承许为建立。从色法到一切智智之间，像这样</w:t>
      </w:r>
      <w:del w:id="546" w:author="Administrator" w:date="2015-09-26T15:13:33Z">
        <w:r>
          <w:rPr>
            <w:rFonts w:hint="eastAsia" w:ascii="华文楷体" w:hAnsi="华文楷体" w:eastAsia="华文楷体"/>
            <w:sz w:val="28"/>
            <w:szCs w:val="28"/>
          </w:rPr>
          <w:delText>有自性可得的</w:delText>
        </w:r>
      </w:del>
      <w:r>
        <w:rPr>
          <w:rFonts w:hint="eastAsia" w:ascii="华文楷体" w:hAnsi="华文楷体" w:eastAsia="华文楷体"/>
          <w:sz w:val="28"/>
          <w:szCs w:val="28"/>
        </w:rPr>
        <w:t>承许他</w:t>
      </w:r>
      <w:ins w:id="547" w:author="Administrator" w:date="2015-09-26T15:13:27Z">
        <w:r>
          <w:rPr>
            <w:rFonts w:hint="eastAsia" w:ascii="华文楷体" w:hAnsi="华文楷体" w:eastAsia="华文楷体"/>
            <w:sz w:val="28"/>
            <w:szCs w:val="28"/>
            <w:lang w:eastAsia="zh-CN"/>
          </w:rPr>
          <w:t>的</w:t>
        </w:r>
      </w:ins>
      <w:ins w:id="548" w:author="Administrator" w:date="2015-09-26T15:13:40Z">
        <w:r>
          <w:rPr>
            <w:rFonts w:hint="eastAsia" w:ascii="华文楷体" w:hAnsi="华文楷体" w:eastAsia="华文楷体"/>
            <w:sz w:val="28"/>
            <w:szCs w:val="28"/>
          </w:rPr>
          <w:t>有自性可得的</w:t>
        </w:r>
      </w:ins>
      <w:r>
        <w:rPr>
          <w:rFonts w:hint="eastAsia" w:ascii="华文楷体" w:hAnsi="华文楷体" w:eastAsia="华文楷体"/>
          <w:sz w:val="28"/>
          <w:szCs w:val="28"/>
        </w:rPr>
        <w:t>法完全都没有建立，统统打破掉，这个方面就是要建立一切万法无自性的义理。那么建立</w:t>
      </w:r>
      <w:ins w:id="549" w:author="Administrator" w:date="2015-09-26T15:13:54Z">
        <w:r>
          <w:rPr>
            <w:rFonts w:hint="eastAsia" w:ascii="华文楷体" w:hAnsi="华文楷体" w:eastAsia="华文楷体"/>
            <w:sz w:val="28"/>
            <w:szCs w:val="28"/>
            <w:lang w:eastAsia="zh-CN"/>
          </w:rPr>
          <w:t>了</w:t>
        </w:r>
      </w:ins>
      <w:r>
        <w:rPr>
          <w:rFonts w:hint="eastAsia" w:ascii="华文楷体" w:hAnsi="华文楷体" w:eastAsia="华文楷体"/>
          <w:sz w:val="28"/>
          <w:szCs w:val="28"/>
        </w:rPr>
        <w:t>一切万法无自性的义理之后呢，能不能够成</w:t>
      </w:r>
      <w:del w:id="550" w:author="Administrator" w:date="2015-09-26T15:14:07Z">
        <w:r>
          <w:rPr>
            <w:rFonts w:hint="eastAsia" w:ascii="华文楷体" w:hAnsi="华文楷体" w:eastAsia="华文楷体"/>
            <w:sz w:val="28"/>
            <w:szCs w:val="28"/>
          </w:rPr>
          <w:delText>立</w:delText>
        </w:r>
      </w:del>
      <w:ins w:id="551" w:author="Administrator" w:date="2015-09-26T15:14:07Z">
        <w:r>
          <w:rPr>
            <w:rFonts w:hint="eastAsia" w:ascii="华文楷体" w:hAnsi="华文楷体" w:eastAsia="华文楷体"/>
            <w:sz w:val="28"/>
            <w:szCs w:val="28"/>
            <w:lang w:eastAsia="zh-CN"/>
          </w:rPr>
          <w:t>为</w:t>
        </w:r>
      </w:ins>
      <w:r>
        <w:rPr>
          <w:rFonts w:hint="eastAsia" w:ascii="华文楷体" w:hAnsi="华文楷体" w:eastAsia="华文楷体"/>
          <w:sz w:val="28"/>
          <w:szCs w:val="28"/>
        </w:rPr>
        <w:t>所立一切不存在的结局呢？这个不会成立的。下面就是</w:t>
      </w:r>
      <w:del w:id="552" w:author="Administrator" w:date="2015-09-26T15:14:29Z">
        <w:r>
          <w:rPr>
            <w:rFonts w:hint="eastAsia" w:ascii="华文楷体" w:hAnsi="华文楷体" w:eastAsia="华文楷体"/>
            <w:sz w:val="28"/>
            <w:szCs w:val="28"/>
          </w:rPr>
          <w:delText>把命题</w:delText>
        </w:r>
      </w:del>
      <w:ins w:id="553" w:author="Administrator" w:date="2015-09-26T15:14:29Z">
        <w:r>
          <w:rPr>
            <w:rFonts w:hint="eastAsia" w:ascii="华文楷体" w:hAnsi="华文楷体" w:eastAsia="华文楷体"/>
            <w:sz w:val="28"/>
            <w:szCs w:val="28"/>
            <w:lang w:eastAsia="zh-CN"/>
          </w:rPr>
          <w:t>马上</w:t>
        </w:r>
      </w:ins>
      <w:ins w:id="554" w:author="Administrator" w:date="2015-09-26T15:14:33Z">
        <w:r>
          <w:rPr>
            <w:rFonts w:hint="eastAsia" w:ascii="华文楷体" w:hAnsi="华文楷体" w:eastAsia="华文楷体"/>
            <w:sz w:val="28"/>
            <w:szCs w:val="28"/>
            <w:lang w:eastAsia="zh-CN"/>
          </w:rPr>
          <w:t>把语气</w:t>
        </w:r>
      </w:ins>
      <w:r>
        <w:rPr>
          <w:rFonts w:hint="eastAsia" w:ascii="华文楷体" w:hAnsi="华文楷体" w:eastAsia="华文楷体"/>
          <w:sz w:val="28"/>
          <w:szCs w:val="28"/>
        </w:rPr>
        <w:t>转一下，把语气转了之后，就说一切的所立是可以成立的。</w:t>
      </w:r>
    </w:p>
    <w:p>
      <w:pPr>
        <w:ind w:firstLine="570"/>
        <w:rPr>
          <w:ins w:id="555" w:author="Administrator" w:date="2015-09-26T15:15:13Z"/>
          <w:rFonts w:hint="eastAsia" w:ascii="黑体" w:hAnsi="黑体" w:eastAsia="黑体" w:cs="黑体"/>
          <w:sz w:val="28"/>
          <w:szCs w:val="28"/>
          <w:lang w:eastAsia="zh-CN"/>
          <w:rPrChange w:id="556" w:author="Administrator" w:date="2015-09-26T15:15:17Z">
            <w:rPr>
              <w:rFonts w:hint="eastAsia" w:ascii="华文楷体" w:hAnsi="华文楷体" w:eastAsia="华文楷体"/>
              <w:sz w:val="28"/>
              <w:szCs w:val="28"/>
              <w:lang w:eastAsia="zh-CN"/>
            </w:rPr>
          </w:rPrChange>
        </w:rPr>
      </w:pPr>
      <w:ins w:id="557" w:author="Administrator" w:date="2015-09-26T15:15:09Z">
        <w:r>
          <w:rPr>
            <w:rFonts w:hint="eastAsia" w:ascii="华文楷体" w:hAnsi="华文楷体" w:eastAsia="华文楷体"/>
            <w:sz w:val="28"/>
            <w:szCs w:val="28"/>
            <w:lang w:eastAsia="zh-CN"/>
          </w:rPr>
          <w:t>【</w:t>
        </w:r>
      </w:ins>
      <w:del w:id="558" w:author="Administrator" w:date="2015-09-26T15:15:00Z">
        <w:r>
          <w:rPr>
            <w:rFonts w:hint="eastAsia" w:ascii="黑体" w:hAnsi="黑体" w:eastAsia="黑体" w:cs="黑体"/>
            <w:sz w:val="28"/>
            <w:szCs w:val="28"/>
            <w:rPrChange w:id="559" w:author="Administrator" w:date="2015-09-26T15:15:17Z">
              <w:rPr>
                <w:rFonts w:hint="eastAsia" w:ascii="华文楷体" w:hAnsi="华文楷体" w:eastAsia="华文楷体"/>
                <w:sz w:val="28"/>
                <w:szCs w:val="28"/>
              </w:rPr>
            </w:rPrChange>
          </w:rPr>
          <w:delText>“</w:delText>
        </w:r>
      </w:del>
      <w:r>
        <w:rPr>
          <w:rFonts w:hint="eastAsia" w:ascii="黑体" w:hAnsi="黑体" w:eastAsia="黑体" w:cs="黑体"/>
          <w:sz w:val="28"/>
          <w:szCs w:val="28"/>
          <w:rPrChange w:id="560" w:author="Administrator" w:date="2015-09-26T15:15:17Z">
            <w:rPr>
              <w:rFonts w:hint="eastAsia" w:ascii="华文楷体" w:hAnsi="华文楷体" w:eastAsia="华文楷体"/>
              <w:sz w:val="28"/>
              <w:szCs w:val="28"/>
            </w:rPr>
          </w:rPrChange>
        </w:rPr>
        <w:t>然而，针对世间一致共称的实执者前所现的这一切，无自性的有法与所立的名言实属合理，</w:t>
      </w:r>
      <w:del w:id="561" w:author="Administrator" w:date="2015-09-26T15:15:12Z">
        <w:r>
          <w:rPr>
            <w:rFonts w:hint="eastAsia" w:ascii="黑体" w:hAnsi="黑体" w:eastAsia="黑体" w:cs="黑体"/>
            <w:sz w:val="28"/>
            <w:szCs w:val="28"/>
            <w:rPrChange w:id="562" w:author="Administrator" w:date="2015-09-26T15:15:17Z">
              <w:rPr>
                <w:rFonts w:hint="eastAsia" w:ascii="华文楷体" w:hAnsi="华文楷体" w:eastAsia="华文楷体"/>
                <w:sz w:val="28"/>
                <w:szCs w:val="28"/>
              </w:rPr>
            </w:rPrChange>
          </w:rPr>
          <w:delText>”</w:delText>
        </w:r>
      </w:del>
      <w:ins w:id="563" w:author="Administrator" w:date="2015-09-26T15:15:12Z">
        <w:r>
          <w:rPr>
            <w:rFonts w:hint="eastAsia" w:ascii="黑体" w:hAnsi="黑体" w:eastAsia="黑体" w:cs="黑体"/>
            <w:sz w:val="28"/>
            <w:szCs w:val="28"/>
            <w:lang w:eastAsia="zh-CN"/>
            <w:rPrChange w:id="564" w:author="Administrator" w:date="2015-09-26T15:15:17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这是要解答第二个问题的，或者直接对方给我们发了过失，会不会变成所立法不存在的结局呢？不会的。虽然就是说针对一切万法的自性全部已经通过观察打破了，没有一点自性可言。但是针对世间一致共称的实执者面前</w:t>
      </w:r>
      <w:ins w:id="565" w:author="Administrator" w:date="2015-09-26T15:15:50Z">
        <w:r>
          <w:rPr>
            <w:rFonts w:hint="eastAsia" w:ascii="华文楷体" w:hAnsi="华文楷体" w:eastAsia="华文楷体"/>
            <w:sz w:val="28"/>
            <w:szCs w:val="28"/>
            <w:lang w:eastAsia="zh-CN"/>
          </w:rPr>
          <w:t>那么针对</w:t>
        </w:r>
      </w:ins>
      <w:ins w:id="566" w:author="Administrator" w:date="2015-09-26T15:16:02Z">
        <w:r>
          <w:rPr>
            <w:rFonts w:hint="eastAsia" w:ascii="华文楷体" w:hAnsi="华文楷体" w:eastAsia="华文楷体"/>
            <w:sz w:val="28"/>
            <w:szCs w:val="28"/>
            <w:lang w:eastAsia="zh-CN"/>
          </w:rPr>
          <w:t>世间</w:t>
        </w:r>
      </w:ins>
      <w:ins w:id="567" w:author="Administrator" w:date="2015-09-26T15:16:15Z">
        <w:r>
          <w:rPr>
            <w:rFonts w:hint="eastAsia" w:ascii="华文楷体" w:hAnsi="华文楷体" w:eastAsia="华文楷体"/>
            <w:sz w:val="28"/>
            <w:szCs w:val="28"/>
            <w:lang w:eastAsia="zh-CN"/>
          </w:rPr>
          <w:t>来讲</w:t>
        </w:r>
      </w:ins>
      <w:ins w:id="568" w:author="Administrator" w:date="2015-09-26T15:16:19Z">
        <w:r>
          <w:rPr>
            <w:rFonts w:hint="eastAsia" w:ascii="华文楷体" w:hAnsi="华文楷体" w:eastAsia="华文楷体"/>
            <w:sz w:val="28"/>
            <w:szCs w:val="28"/>
            <w:lang w:eastAsia="zh-CN"/>
          </w:rPr>
          <w:t>一致</w:t>
        </w:r>
      </w:ins>
      <w:ins w:id="569" w:author="Administrator" w:date="2015-09-26T15:16:28Z">
        <w:r>
          <w:rPr>
            <w:rFonts w:hint="eastAsia" w:ascii="华文楷体" w:hAnsi="华文楷体" w:eastAsia="华文楷体"/>
            <w:sz w:val="28"/>
            <w:szCs w:val="28"/>
            <w:lang w:eastAsia="zh-CN"/>
          </w:rPr>
          <w:t>供称</w:t>
        </w:r>
      </w:ins>
      <w:ins w:id="570" w:author="Administrator" w:date="2015-09-26T15:16:29Z">
        <w:r>
          <w:rPr>
            <w:rFonts w:hint="eastAsia" w:ascii="华文楷体" w:hAnsi="华文楷体" w:eastAsia="华文楷体"/>
            <w:sz w:val="28"/>
            <w:szCs w:val="28"/>
            <w:lang w:eastAsia="zh-CN"/>
          </w:rPr>
          <w:t>的</w:t>
        </w:r>
      </w:ins>
      <w:ins w:id="571" w:author="Administrator" w:date="2015-09-26T15:16:40Z">
        <w:r>
          <w:rPr>
            <w:rFonts w:hint="eastAsia" w:ascii="华文楷体" w:hAnsi="华文楷体" w:eastAsia="华文楷体"/>
            <w:sz w:val="28"/>
            <w:szCs w:val="28"/>
            <w:lang w:eastAsia="zh-CN"/>
          </w:rPr>
          <w:t>这些</w:t>
        </w:r>
      </w:ins>
      <w:ins w:id="572" w:author="Administrator" w:date="2015-09-26T15:16:54Z">
        <w:r>
          <w:rPr>
            <w:rFonts w:hint="eastAsia" w:ascii="华文楷体" w:hAnsi="华文楷体" w:eastAsia="华文楷体"/>
            <w:sz w:val="28"/>
            <w:szCs w:val="28"/>
            <w:lang w:eastAsia="zh-CN"/>
          </w:rPr>
          <w:t>实</w:t>
        </w:r>
      </w:ins>
      <w:ins w:id="573" w:author="Administrator" w:date="2015-09-26T15:17:04Z">
        <w:r>
          <w:rPr>
            <w:rFonts w:hint="eastAsia" w:ascii="华文楷体" w:hAnsi="华文楷体" w:eastAsia="华文楷体"/>
            <w:sz w:val="28"/>
            <w:szCs w:val="28"/>
            <w:lang w:eastAsia="zh-CN"/>
          </w:rPr>
          <w:t>执</w:t>
        </w:r>
      </w:ins>
      <w:ins w:id="574" w:author="Administrator" w:date="2015-09-26T15:16:54Z">
        <w:r>
          <w:rPr>
            <w:rFonts w:hint="eastAsia" w:ascii="华文楷体" w:hAnsi="华文楷体" w:eastAsia="华文楷体"/>
            <w:sz w:val="28"/>
            <w:szCs w:val="28"/>
            <w:lang w:eastAsia="zh-CN"/>
          </w:rPr>
          <w:t>面前</w:t>
        </w:r>
      </w:ins>
      <w:r>
        <w:rPr>
          <w:rFonts w:hint="eastAsia" w:ascii="华文楷体" w:hAnsi="华文楷体" w:eastAsia="华文楷体"/>
          <w:sz w:val="28"/>
          <w:szCs w:val="28"/>
        </w:rPr>
        <w:t>所现的这一切，</w:t>
      </w:r>
      <w:ins w:id="575" w:author="Administrator" w:date="2015-09-26T15:17:19Z">
        <w:r>
          <w:rPr>
            <w:rFonts w:hint="eastAsia" w:ascii="华文楷体" w:hAnsi="华文楷体" w:eastAsia="华文楷体"/>
            <w:sz w:val="28"/>
            <w:szCs w:val="28"/>
            <w:lang w:eastAsia="zh-CN"/>
          </w:rPr>
          <w:t>那</w:t>
        </w:r>
      </w:ins>
      <w:ins w:id="576" w:author="Administrator" w:date="2015-09-26T15:17:25Z">
        <w:r>
          <w:rPr>
            <w:rFonts w:hint="eastAsia" w:ascii="华文楷体" w:hAnsi="华文楷体" w:eastAsia="华文楷体"/>
            <w:sz w:val="28"/>
            <w:szCs w:val="28"/>
            <w:lang w:eastAsia="zh-CN"/>
          </w:rPr>
          <w:t>凡夫面前</w:t>
        </w:r>
      </w:ins>
      <w:ins w:id="577" w:author="Administrator" w:date="2015-09-26T15:17:33Z">
        <w:r>
          <w:rPr>
            <w:rFonts w:hint="eastAsia" w:ascii="华文楷体" w:hAnsi="华文楷体" w:eastAsia="华文楷体"/>
            <w:sz w:val="28"/>
            <w:szCs w:val="28"/>
            <w:lang w:eastAsia="zh-CN"/>
          </w:rPr>
          <w:t>所</w:t>
        </w:r>
      </w:ins>
      <w:ins w:id="578" w:author="Administrator" w:date="2015-09-26T15:17:38Z">
        <w:r>
          <w:rPr>
            <w:rFonts w:hint="eastAsia" w:ascii="华文楷体" w:hAnsi="华文楷体" w:eastAsia="华文楷体"/>
            <w:sz w:val="28"/>
            <w:szCs w:val="28"/>
            <w:lang w:eastAsia="zh-CN"/>
          </w:rPr>
          <w:t>现</w:t>
        </w:r>
      </w:ins>
      <w:ins w:id="579" w:author="Administrator" w:date="2015-09-26T15:17:33Z">
        <w:r>
          <w:rPr>
            <w:rFonts w:hint="eastAsia" w:ascii="华文楷体" w:hAnsi="华文楷体" w:eastAsia="华文楷体"/>
            <w:sz w:val="28"/>
            <w:szCs w:val="28"/>
            <w:lang w:eastAsia="zh-CN"/>
          </w:rPr>
          <w:t>的一切呢</w:t>
        </w:r>
      </w:ins>
      <w:ins w:id="580" w:author="Administrator" w:date="2015-09-26T15:17:41Z">
        <w:r>
          <w:rPr>
            <w:rFonts w:hint="eastAsia" w:ascii="华文楷体" w:hAnsi="华文楷体" w:eastAsia="华文楷体"/>
            <w:sz w:val="28"/>
            <w:szCs w:val="28"/>
            <w:lang w:eastAsia="zh-CN"/>
          </w:rPr>
          <w:t>，</w:t>
        </w:r>
      </w:ins>
      <w:del w:id="581" w:author="Administrator" w:date="2015-09-26T15:18:02Z">
        <w:r>
          <w:rPr>
            <w:rFonts w:hint="eastAsia" w:ascii="华文楷体" w:hAnsi="华文楷体" w:eastAsia="华文楷体"/>
            <w:b/>
            <w:bCs/>
            <w:sz w:val="28"/>
            <w:szCs w:val="28"/>
            <w:rPrChange w:id="582" w:author="Administrator" w:date="2015-09-26T15:17:53Z">
              <w:rPr>
                <w:rFonts w:hint="eastAsia" w:ascii="华文楷体" w:hAnsi="华文楷体" w:eastAsia="华文楷体"/>
                <w:sz w:val="28"/>
                <w:szCs w:val="28"/>
              </w:rPr>
            </w:rPrChange>
          </w:rPr>
          <w:delText>无自性的有法和所立</w:delText>
        </w:r>
      </w:del>
      <w:ins w:id="583" w:author="Administrator" w:date="2015-09-26T15:18:02Z">
        <w:r>
          <w:rPr>
            <w:rFonts w:hint="eastAsia" w:ascii="华文楷体" w:hAnsi="华文楷体" w:eastAsia="华文楷体"/>
            <w:b/>
            <w:bCs/>
            <w:sz w:val="28"/>
            <w:szCs w:val="28"/>
            <w:lang w:eastAsia="zh-CN"/>
          </w:rPr>
          <w:t xml:space="preserve"> </w:t>
        </w:r>
      </w:ins>
      <w:r>
        <w:rPr>
          <w:rFonts w:hint="eastAsia" w:ascii="华文楷体" w:hAnsi="华文楷体" w:eastAsia="华文楷体"/>
          <w:sz w:val="28"/>
          <w:szCs w:val="28"/>
        </w:rPr>
        <w:t>意思就是说，一切有法是无自性的。像这样的话就是无自性的有法和所立的名言安立的时候</w:t>
      </w:r>
      <w:ins w:id="584" w:author="Administrator" w:date="2015-09-26T15:18:32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呢，实属合理，这个方面是合理的。所以我们把有法有自性的执着打破掉之后，他无自性的有法和无自性的所立，本身可以成立。因为下面还要讲无自性的显现，现而无自性，这是一切有实法</w:t>
      </w:r>
      <w:ins w:id="585" w:author="Administrator" w:date="2015-09-26T15:19:32Z">
        <w:r>
          <w:rPr>
            <w:rFonts w:hint="eastAsia" w:ascii="华文楷体" w:hAnsi="华文楷体" w:eastAsia="华文楷体"/>
            <w:sz w:val="28"/>
            <w:szCs w:val="28"/>
            <w:lang w:eastAsia="zh-CN"/>
          </w:rPr>
          <w:t>本身</w:t>
        </w:r>
      </w:ins>
      <w:r>
        <w:rPr>
          <w:rFonts w:hint="eastAsia" w:ascii="华文楷体" w:hAnsi="华文楷体" w:eastAsia="华文楷体"/>
          <w:sz w:val="28"/>
          <w:szCs w:val="28"/>
        </w:rPr>
        <w:t>的规律嘛，一切万法的规律就是这样的。所以我们在抉择的时候，尤其在使用</w:t>
      </w:r>
      <w:del w:id="586" w:author="Administrator" w:date="2015-09-26T15:19:59Z">
        <w:r>
          <w:rPr>
            <w:rFonts w:hint="eastAsia" w:ascii="华文楷体" w:hAnsi="华文楷体" w:eastAsia="华文楷体"/>
            <w:sz w:val="28"/>
            <w:szCs w:val="28"/>
          </w:rPr>
          <w:delText>zixujing【35:46】</w:delText>
        </w:r>
      </w:del>
      <w:ins w:id="587" w:author="Administrator" w:date="2015-09-26T15:19:59Z">
        <w:r>
          <w:rPr>
            <w:rFonts w:hint="eastAsia" w:ascii="华文楷体" w:hAnsi="华文楷体" w:eastAsia="华文楷体"/>
            <w:sz w:val="28"/>
            <w:szCs w:val="28"/>
            <w:lang w:eastAsia="zh-CN"/>
          </w:rPr>
          <w:t>自续因</w:t>
        </w:r>
      </w:ins>
      <w:r>
        <w:rPr>
          <w:rFonts w:hint="eastAsia" w:ascii="华文楷体" w:hAnsi="华文楷体" w:eastAsia="华文楷体"/>
          <w:sz w:val="28"/>
          <w:szCs w:val="28"/>
        </w:rPr>
        <w:t>来抉择的时候，就说有实法如幻的显现和他的无自性二者之间不矛盾的。</w:t>
      </w:r>
      <w:ins w:id="588" w:author="Administrator" w:date="2015-09-26T15:20:20Z">
        <w:r>
          <w:rPr>
            <w:rFonts w:hint="eastAsia" w:ascii="华文楷体" w:hAnsi="华文楷体" w:eastAsia="华文楷体"/>
            <w:sz w:val="28"/>
            <w:szCs w:val="28"/>
            <w:lang w:eastAsia="zh-CN"/>
          </w:rPr>
          <w:t>具</w:t>
        </w:r>
      </w:ins>
      <w:r>
        <w:rPr>
          <w:rFonts w:hint="eastAsia" w:ascii="华文楷体" w:hAnsi="华文楷体" w:eastAsia="华文楷体"/>
          <w:sz w:val="28"/>
          <w:szCs w:val="28"/>
        </w:rPr>
        <w:t>有实执的人面前如果是显现</w:t>
      </w:r>
      <w:ins w:id="589" w:author="Administrator" w:date="2015-09-26T15:20:29Z">
        <w:r>
          <w:rPr>
            <w:rFonts w:hint="eastAsia" w:ascii="华文楷体" w:hAnsi="华文楷体" w:eastAsia="华文楷体"/>
            <w:sz w:val="28"/>
            <w:szCs w:val="28"/>
            <w:lang w:eastAsia="zh-CN"/>
          </w:rPr>
          <w:t>他</w:t>
        </w:r>
      </w:ins>
      <w:r>
        <w:rPr>
          <w:rFonts w:hint="eastAsia" w:ascii="华文楷体" w:hAnsi="华文楷体" w:eastAsia="华文楷体"/>
          <w:sz w:val="28"/>
          <w:szCs w:val="28"/>
        </w:rPr>
        <w:t>绝对是有自性的，不可能是无自性的。如果是空性就是不显现的，不是有实法的规律。有实法的规律就是说，一切有为法他可以显现，但是显现的时候无自性。所以说我们这个因恰恰就是对照这两个，一方面我们可以通过离一多因</w:t>
      </w:r>
      <w:ins w:id="590" w:author="Administrator" w:date="2015-09-26T15:20:51Z">
        <w:r>
          <w:rPr>
            <w:rFonts w:hint="eastAsia" w:ascii="华文楷体" w:hAnsi="华文楷体" w:eastAsia="华文楷体"/>
            <w:sz w:val="28"/>
            <w:szCs w:val="28"/>
            <w:lang w:eastAsia="zh-CN"/>
          </w:rPr>
          <w:t>来</w:t>
        </w:r>
      </w:ins>
      <w:r>
        <w:rPr>
          <w:rFonts w:hint="eastAsia" w:ascii="华文楷体" w:hAnsi="华文楷体" w:eastAsia="华文楷体"/>
          <w:sz w:val="28"/>
          <w:szCs w:val="28"/>
        </w:rPr>
        <w:t>打破一切万法的实执，可以打破实执，但是打破实执之后他名言</w:t>
      </w:r>
      <w:ins w:id="591" w:author="Administrator" w:date="2015-09-26T15:21:07Z">
        <w:r>
          <w:rPr>
            <w:rFonts w:hint="eastAsia" w:ascii="华文楷体" w:hAnsi="华文楷体" w:eastAsia="华文楷体"/>
            <w:sz w:val="28"/>
            <w:szCs w:val="28"/>
            <w:lang w:eastAsia="zh-CN"/>
          </w:rPr>
          <w:t>显现</w:t>
        </w:r>
      </w:ins>
      <w:ins w:id="592" w:author="Administrator" w:date="2015-09-26T15:21:08Z">
        <w:r>
          <w:rPr>
            <w:rFonts w:hint="eastAsia" w:ascii="华文楷体" w:hAnsi="华文楷体" w:eastAsia="华文楷体"/>
            <w:sz w:val="28"/>
            <w:szCs w:val="28"/>
            <w:lang w:eastAsia="zh-CN"/>
          </w:rPr>
          <w:t>呢</w:t>
        </w:r>
      </w:ins>
      <w:ins w:id="593" w:author="Administrator" w:date="2015-09-26T15:21:10Z">
        <w:r>
          <w:rPr>
            <w:rFonts w:hint="eastAsia" w:ascii="华文楷体" w:hAnsi="华文楷体" w:eastAsia="华文楷体"/>
            <w:sz w:val="28"/>
            <w:szCs w:val="28"/>
            <w:lang w:eastAsia="zh-CN"/>
          </w:rPr>
          <w:t>就说</w:t>
        </w:r>
      </w:ins>
      <w:ins w:id="594" w:author="Administrator" w:date="2015-09-26T15:21:20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如梦如幻的显现，无自性的有法，无自性的所立</w:t>
      </w:r>
      <w:ins w:id="595" w:author="Administrator" w:date="2015-09-26T15:21:29Z">
        <w:r>
          <w:rPr>
            <w:rFonts w:hint="eastAsia" w:ascii="华文楷体" w:hAnsi="华文楷体" w:eastAsia="华文楷体"/>
            <w:sz w:val="28"/>
            <w:szCs w:val="28"/>
            <w:lang w:eastAsia="zh-CN"/>
          </w:rPr>
          <w:t>，</w:t>
        </w:r>
      </w:ins>
      <w:ins w:id="596" w:author="Administrator" w:date="2015-09-26T15:21:3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名言安立实际上</w:t>
      </w:r>
      <w:ins w:id="597" w:author="Administrator" w:date="2015-09-26T15:21:57Z">
        <w:r>
          <w:rPr>
            <w:rFonts w:hint="eastAsia" w:ascii="华文楷体" w:hAnsi="华文楷体" w:eastAsia="华文楷体"/>
            <w:sz w:val="28"/>
            <w:szCs w:val="28"/>
            <w:lang w:eastAsia="zh-CN"/>
          </w:rPr>
          <w:t>，</w:t>
        </w:r>
      </w:ins>
      <w:r>
        <w:rPr>
          <w:rFonts w:hint="eastAsia" w:ascii="华文楷体" w:hAnsi="华文楷体" w:eastAsia="华文楷体"/>
          <w:sz w:val="28"/>
          <w:szCs w:val="28"/>
        </w:rPr>
        <w:t>暂时还是合理的。像这样真实意义上不存在，但是名言谛当中这</w:t>
      </w:r>
      <w:del w:id="598" w:author="Administrator" w:date="2015-09-26T15:21:54Z">
        <w:r>
          <w:rPr>
            <w:rFonts w:hint="eastAsia" w:ascii="华文楷体" w:hAnsi="华文楷体" w:eastAsia="华文楷体"/>
            <w:sz w:val="28"/>
            <w:szCs w:val="28"/>
          </w:rPr>
          <w:delText>些</w:delText>
        </w:r>
      </w:del>
      <w:r>
        <w:rPr>
          <w:rFonts w:hint="eastAsia" w:ascii="华文楷体" w:hAnsi="华文楷体" w:eastAsia="华文楷体"/>
          <w:sz w:val="28"/>
          <w:szCs w:val="28"/>
        </w:rPr>
        <w:t>方面是合理的。所以不至于变成所依法不存在的结局。这个就是讲到了证成义理因方面。这个以上一大段就讲完了，下面这一大段也是建立在也可以把这个因安立成证成名言因，证成名言因也是可以的，下面这一段是这样抉择的。</w:t>
      </w:r>
    </w:p>
    <w:p>
      <w:pPr>
        <w:ind w:firstLine="570"/>
        <w:rPr>
          <w:ins w:id="599" w:author="Administrator" w:date="2015-09-26T15:23:55Z"/>
          <w:rFonts w:hint="eastAsia" w:ascii="黑体" w:hAnsi="黑体" w:eastAsia="黑体" w:cs="黑体"/>
          <w:sz w:val="28"/>
          <w:szCs w:val="28"/>
          <w:lang w:eastAsia="zh-CN"/>
          <w:rPrChange w:id="600" w:author="Administrator" w:date="2015-09-26T15:24:00Z">
            <w:rPr>
              <w:rFonts w:hint="eastAsia" w:ascii="华文楷体" w:hAnsi="华文楷体" w:eastAsia="华文楷体"/>
              <w:sz w:val="28"/>
              <w:szCs w:val="28"/>
              <w:lang w:eastAsia="zh-CN"/>
            </w:rPr>
          </w:rPrChange>
        </w:rPr>
      </w:pPr>
      <w:r>
        <w:rPr>
          <w:rFonts w:hint="eastAsia" w:ascii="华文楷体" w:hAnsi="华文楷体" w:eastAsia="华文楷体"/>
          <w:sz w:val="28"/>
          <w:szCs w:val="28"/>
        </w:rPr>
        <w:t xml:space="preserve">    </w:t>
      </w:r>
      <w:del w:id="601" w:author="Administrator" w:date="2015-09-26T15:23:51Z">
        <w:r>
          <w:rPr>
            <w:rFonts w:hint="eastAsia" w:ascii="华文楷体" w:hAnsi="华文楷体" w:eastAsia="华文楷体"/>
            <w:sz w:val="28"/>
            <w:szCs w:val="28"/>
          </w:rPr>
          <w:delText>“</w:delText>
        </w:r>
      </w:del>
      <w:ins w:id="602" w:author="Administrator" w:date="2015-09-26T15:23:51Z">
        <w:r>
          <w:rPr>
            <w:rFonts w:hint="eastAsia" w:ascii="华文楷体" w:hAnsi="华文楷体" w:eastAsia="华文楷体"/>
            <w:sz w:val="28"/>
            <w:szCs w:val="28"/>
            <w:lang w:eastAsia="zh-CN"/>
          </w:rPr>
          <w:t>【</w:t>
        </w:r>
      </w:ins>
      <w:r>
        <w:rPr>
          <w:rFonts w:hint="eastAsia" w:ascii="黑体" w:hAnsi="黑体" w:eastAsia="黑体" w:cs="黑体"/>
          <w:sz w:val="28"/>
          <w:szCs w:val="28"/>
          <w:rPrChange w:id="603" w:author="Administrator" w:date="2015-09-26T15:24:00Z">
            <w:rPr>
              <w:rFonts w:hint="eastAsia" w:ascii="华文楷体" w:hAnsi="华文楷体" w:eastAsia="华文楷体"/>
              <w:sz w:val="28"/>
              <w:szCs w:val="28"/>
            </w:rPr>
          </w:rPrChange>
        </w:rPr>
        <w:t>将一切所见所闻显现的内外如幻的有实法作为有法，通过正因的途径建立无自性的语言、分别之名言，就像集聚项峰垂胡等而假立为黄牛的名言一样。</w:t>
      </w:r>
      <w:del w:id="604" w:author="Administrator" w:date="2015-09-26T15:23:54Z">
        <w:r>
          <w:rPr>
            <w:rFonts w:hint="eastAsia" w:ascii="黑体" w:hAnsi="黑体" w:eastAsia="黑体" w:cs="黑体"/>
            <w:sz w:val="28"/>
            <w:szCs w:val="28"/>
            <w:rPrChange w:id="605" w:author="Administrator" w:date="2015-09-26T15:24:00Z">
              <w:rPr>
                <w:rFonts w:hint="eastAsia" w:ascii="华文楷体" w:hAnsi="华文楷体" w:eastAsia="华文楷体"/>
                <w:sz w:val="28"/>
                <w:szCs w:val="28"/>
              </w:rPr>
            </w:rPrChange>
          </w:rPr>
          <w:delText>”</w:delText>
        </w:r>
      </w:del>
      <w:ins w:id="606" w:author="Administrator" w:date="2015-09-26T15:23:54Z">
        <w:r>
          <w:rPr>
            <w:rFonts w:hint="eastAsia" w:ascii="黑体" w:hAnsi="黑体" w:eastAsia="黑体" w:cs="黑体"/>
            <w:sz w:val="28"/>
            <w:szCs w:val="28"/>
            <w:lang w:eastAsia="zh-CN"/>
            <w:rPrChange w:id="607" w:author="Administrator" w:date="2015-09-26T15:24:00Z">
              <w:rPr>
                <w:rFonts w:hint="eastAsia" w:ascii="华文楷体" w:hAnsi="华文楷体" w:eastAsia="华文楷体"/>
                <w:sz w:val="28"/>
                <w:szCs w:val="28"/>
                <w:lang w:eastAsia="zh-CN"/>
              </w:rPr>
            </w:rPrChange>
          </w:rPr>
          <w:t>】</w:t>
        </w:r>
      </w:ins>
    </w:p>
    <w:p>
      <w:pPr>
        <w:ind w:firstLine="570"/>
        <w:rPr>
          <w:del w:id="608" w:author="Administrator" w:date="2015-09-26T15:34:11Z"/>
          <w:rFonts w:hint="eastAsia" w:ascii="华文楷体" w:hAnsi="华文楷体" w:eastAsia="华文楷体"/>
          <w:sz w:val="28"/>
          <w:szCs w:val="28"/>
        </w:rPr>
      </w:pPr>
      <w:r>
        <w:rPr>
          <w:rFonts w:hint="eastAsia" w:ascii="华文楷体" w:hAnsi="华文楷体" w:eastAsia="华文楷体"/>
          <w:sz w:val="28"/>
          <w:szCs w:val="28"/>
        </w:rPr>
        <w:t>这个方面就讲到了可以建立可以把这个因</w:t>
      </w:r>
      <w:ins w:id="609" w:author="Administrator" w:date="2015-09-26T15:24:51Z">
        <w:r>
          <w:rPr>
            <w:rFonts w:hint="eastAsia" w:ascii="华文楷体" w:hAnsi="华文楷体" w:eastAsia="华文楷体"/>
            <w:sz w:val="28"/>
            <w:szCs w:val="28"/>
            <w:lang w:eastAsia="zh-CN"/>
          </w:rPr>
          <w:t>安立</w:t>
        </w:r>
      </w:ins>
      <w:ins w:id="610" w:author="Administrator" w:date="2015-09-26T15:24:54Z">
        <w:r>
          <w:rPr>
            <w:rFonts w:hint="eastAsia" w:ascii="华文楷体" w:hAnsi="华文楷体" w:eastAsia="华文楷体"/>
            <w:sz w:val="28"/>
            <w:szCs w:val="28"/>
            <w:lang w:eastAsia="zh-CN"/>
          </w:rPr>
          <w:t>成</w:t>
        </w:r>
      </w:ins>
      <w:r>
        <w:rPr>
          <w:rFonts w:hint="eastAsia" w:ascii="华文楷体" w:hAnsi="华文楷体" w:eastAsia="华文楷体"/>
          <w:sz w:val="28"/>
          <w:szCs w:val="28"/>
        </w:rPr>
        <w:t>证成名言因。首先是“一切所见所闻显现的内外如幻的有实法作为有法作为有法”，就说一切的所见所闻反正内外如幻的有实法，反正就是有法，“通过正因的途径建立无自性的语言”，就说通过正因的途径离一多故，像这样的话就是通过正因的途径建立无自性的语言、分别之名言。</w:t>
      </w:r>
      <w:del w:id="611" w:author="Administrator" w:date="2015-09-26T15:25:34Z">
        <w:r>
          <w:rPr>
            <w:rFonts w:hint="eastAsia" w:ascii="华文楷体" w:hAnsi="华文楷体" w:eastAsia="华文楷体"/>
            <w:sz w:val="28"/>
            <w:szCs w:val="28"/>
          </w:rPr>
          <w:delText>随</w:delText>
        </w:r>
      </w:del>
      <w:ins w:id="612" w:author="Administrator" w:date="2015-09-26T15:25:34Z">
        <w:r>
          <w:rPr>
            <w:rFonts w:hint="eastAsia" w:ascii="华文楷体" w:hAnsi="华文楷体" w:eastAsia="华文楷体"/>
            <w:sz w:val="28"/>
            <w:szCs w:val="28"/>
            <w:lang w:eastAsia="zh-CN"/>
          </w:rPr>
          <w:t>那么</w:t>
        </w:r>
      </w:ins>
      <w:ins w:id="613" w:author="Administrator" w:date="2015-09-26T15:25:36Z">
        <w:r>
          <w:rPr>
            <w:rFonts w:hint="eastAsia" w:ascii="华文楷体" w:hAnsi="华文楷体" w:eastAsia="华文楷体"/>
            <w:sz w:val="28"/>
            <w:szCs w:val="28"/>
            <w:lang w:eastAsia="zh-CN"/>
          </w:rPr>
          <w:t>最</w:t>
        </w:r>
      </w:ins>
      <w:r>
        <w:rPr>
          <w:rFonts w:hint="eastAsia" w:ascii="华文楷体" w:hAnsi="华文楷体" w:eastAsia="华文楷体"/>
          <w:sz w:val="28"/>
          <w:szCs w:val="28"/>
        </w:rPr>
        <w:t>后就是说，一切所见所闻内外如幻的有实法，他是无自性的，无自性本身</w:t>
      </w:r>
      <w:ins w:id="614" w:author="Administrator" w:date="2015-09-26T15:26:11Z">
        <w:r>
          <w:rPr>
            <w:rFonts w:hint="eastAsia" w:ascii="华文楷体" w:hAnsi="华文楷体" w:eastAsia="华文楷体"/>
            <w:sz w:val="28"/>
            <w:szCs w:val="28"/>
            <w:lang w:eastAsia="zh-CN"/>
          </w:rPr>
          <w:t>，</w:t>
        </w:r>
      </w:ins>
      <w:r>
        <w:rPr>
          <w:rFonts w:hint="eastAsia" w:ascii="华文楷体" w:hAnsi="华文楷体" w:eastAsia="华文楷体"/>
          <w:sz w:val="28"/>
          <w:szCs w:val="28"/>
        </w:rPr>
        <w:t>他作为一个就通过这个途径来建立无自性的语言分别</w:t>
      </w:r>
      <w:ins w:id="615" w:author="Administrator" w:date="2015-09-26T15:26:07Z">
        <w:r>
          <w:rPr>
            <w:rFonts w:hint="eastAsia" w:ascii="华文楷体" w:hAnsi="华文楷体" w:eastAsia="华文楷体"/>
            <w:sz w:val="28"/>
            <w:szCs w:val="28"/>
            <w:lang w:eastAsia="zh-CN"/>
          </w:rPr>
          <w:t>的</w:t>
        </w:r>
      </w:ins>
      <w:r>
        <w:rPr>
          <w:rFonts w:hint="eastAsia" w:ascii="华文楷体" w:hAnsi="华文楷体" w:eastAsia="华文楷体"/>
          <w:sz w:val="28"/>
          <w:szCs w:val="28"/>
        </w:rPr>
        <w:t>名言，把他建立这样一个名言、建立这样一个名相、建立这样一个名称是可以的。把内外所有的法叫做无自性，把名称安立成无自性的名言，这个是可以通过正因可以安立的。那么打比喻讲，“就像集聚项峰垂胡等而假立为黄牛的名言一样”。那么通过法相来建立他的名相，这个是可以的。那么在这个例子当中，</w:t>
      </w:r>
      <w:del w:id="616" w:author="Administrator" w:date="2015-09-26T15:26:56Z">
        <w:r>
          <w:rPr>
            <w:rFonts w:hint="eastAsia" w:ascii="华文楷体" w:hAnsi="华文楷体" w:eastAsia="华文楷体"/>
            <w:sz w:val="28"/>
            <w:szCs w:val="28"/>
          </w:rPr>
          <w:delText>像</w:delText>
        </w:r>
      </w:del>
      <w:ins w:id="617" w:author="Administrator" w:date="2015-09-26T15:26:56Z">
        <w:r>
          <w:rPr>
            <w:rFonts w:hint="eastAsia" w:ascii="华文楷体" w:hAnsi="华文楷体" w:eastAsia="华文楷体"/>
            <w:sz w:val="28"/>
            <w:szCs w:val="28"/>
            <w:lang w:eastAsia="zh-CN"/>
          </w:rPr>
          <w:t>项</w:t>
        </w:r>
      </w:ins>
      <w:r>
        <w:rPr>
          <w:rFonts w:hint="eastAsia" w:ascii="华文楷体" w:hAnsi="华文楷体" w:eastAsia="华文楷体"/>
          <w:sz w:val="28"/>
          <w:szCs w:val="28"/>
        </w:rPr>
        <w:t>峰垂胡是黄牛的法相，</w:t>
      </w:r>
      <w:ins w:id="618" w:author="Administrator" w:date="2015-09-26T15:27:12Z">
        <w:r>
          <w:rPr>
            <w:rFonts w:hint="eastAsia" w:ascii="华文楷体" w:hAnsi="华文楷体" w:eastAsia="华文楷体"/>
            <w:sz w:val="28"/>
            <w:szCs w:val="28"/>
            <w:lang w:eastAsia="zh-CN"/>
          </w:rPr>
          <w:t>项</w:t>
        </w:r>
      </w:ins>
      <w:del w:id="619" w:author="Administrator" w:date="2015-09-26T15:27:12Z">
        <w:r>
          <w:rPr>
            <w:rFonts w:hint="eastAsia" w:ascii="华文楷体" w:hAnsi="华文楷体" w:eastAsia="华文楷体"/>
            <w:sz w:val="28"/>
            <w:szCs w:val="28"/>
          </w:rPr>
          <w:delText>像</w:delText>
        </w:r>
      </w:del>
      <w:r>
        <w:rPr>
          <w:rFonts w:hint="eastAsia" w:ascii="华文楷体" w:hAnsi="华文楷体" w:eastAsia="华文楷体"/>
          <w:sz w:val="28"/>
          <w:szCs w:val="28"/>
        </w:rPr>
        <w:t>峰垂胡图片上看得很清楚，就说印度的一种牛的品种，他名称叫黄牛，和我们内地的黄牛不一样。我们汉地有种</w:t>
      </w:r>
      <w:ins w:id="620" w:author="Administrator" w:date="2015-09-26T15:27:45Z">
        <w:r>
          <w:rPr>
            <w:rFonts w:hint="eastAsia" w:ascii="华文楷体" w:hAnsi="华文楷体" w:eastAsia="华文楷体"/>
            <w:sz w:val="28"/>
            <w:szCs w:val="28"/>
            <w:lang w:eastAsia="zh-CN"/>
          </w:rPr>
          <w:t>黄牛</w:t>
        </w:r>
      </w:ins>
      <w:ins w:id="621" w:author="Administrator" w:date="2015-09-26T15:27:51Z">
        <w:r>
          <w:rPr>
            <w:rFonts w:hint="eastAsia" w:ascii="华文楷体" w:hAnsi="华文楷体" w:eastAsia="华文楷体"/>
            <w:sz w:val="28"/>
            <w:szCs w:val="28"/>
            <w:lang w:eastAsia="zh-CN"/>
          </w:rPr>
          <w:t>，</w:t>
        </w:r>
      </w:ins>
      <w:ins w:id="622" w:author="Administrator" w:date="2015-09-26T15:27:48Z">
        <w:r>
          <w:rPr>
            <w:rFonts w:hint="eastAsia" w:ascii="华文楷体" w:hAnsi="华文楷体" w:eastAsia="华文楷体"/>
            <w:sz w:val="28"/>
            <w:szCs w:val="28"/>
            <w:lang w:eastAsia="zh-CN"/>
          </w:rPr>
          <w:t>那种</w:t>
        </w:r>
      </w:ins>
      <w:r>
        <w:rPr>
          <w:rFonts w:hint="eastAsia" w:ascii="华文楷体" w:hAnsi="华文楷体" w:eastAsia="华文楷体"/>
          <w:sz w:val="28"/>
          <w:szCs w:val="28"/>
        </w:rPr>
        <w:t>拉车的黄牛，不是那种。</w:t>
      </w:r>
      <w:ins w:id="623" w:author="Administrator" w:date="2015-09-26T15:28:06Z">
        <w:r>
          <w:rPr>
            <w:rFonts w:hint="eastAsia" w:ascii="华文楷体" w:hAnsi="华文楷体" w:eastAsia="华文楷体"/>
            <w:sz w:val="28"/>
            <w:szCs w:val="28"/>
            <w:lang w:eastAsia="zh-CN"/>
          </w:rPr>
          <w:t>好像是那种</w:t>
        </w:r>
      </w:ins>
      <w:ins w:id="624" w:author="Administrator" w:date="2015-09-26T15:28:07Z">
        <w:r>
          <w:rPr>
            <w:rFonts w:hint="eastAsia" w:ascii="华文楷体" w:hAnsi="华文楷体" w:eastAsia="华文楷体"/>
            <w:sz w:val="28"/>
            <w:szCs w:val="28"/>
            <w:lang w:eastAsia="zh-CN"/>
          </w:rPr>
          <w:t>，</w:t>
        </w:r>
      </w:ins>
      <w:ins w:id="625" w:author="Administrator" w:date="2015-09-26T15:28:08Z">
        <w:r>
          <w:rPr>
            <w:rFonts w:hint="eastAsia" w:ascii="华文楷体" w:hAnsi="华文楷体" w:eastAsia="华文楷体"/>
            <w:sz w:val="28"/>
            <w:szCs w:val="28"/>
            <w:lang w:eastAsia="zh-CN"/>
          </w:rPr>
          <w:t>但是</w:t>
        </w:r>
      </w:ins>
      <w:ins w:id="626" w:author="Administrator" w:date="2015-09-26T15:28:11Z">
        <w:r>
          <w:rPr>
            <w:rFonts w:hint="eastAsia" w:ascii="华文楷体" w:hAnsi="华文楷体" w:eastAsia="华文楷体"/>
            <w:sz w:val="28"/>
            <w:szCs w:val="28"/>
            <w:lang w:eastAsia="zh-CN"/>
          </w:rPr>
          <w:t>不是那种</w:t>
        </w:r>
      </w:ins>
      <w:ins w:id="627" w:author="Administrator" w:date="2015-09-26T15:28:12Z">
        <w:r>
          <w:rPr>
            <w:rFonts w:hint="eastAsia" w:ascii="华文楷体" w:hAnsi="华文楷体" w:eastAsia="华文楷体"/>
            <w:sz w:val="28"/>
            <w:szCs w:val="28"/>
            <w:lang w:eastAsia="zh-CN"/>
          </w:rPr>
          <w:t>，</w:t>
        </w:r>
      </w:ins>
      <w:ins w:id="628" w:author="Administrator" w:date="2015-09-26T15:28:15Z">
        <w:r>
          <w:rPr>
            <w:rFonts w:hint="eastAsia" w:ascii="华文楷体" w:hAnsi="华文楷体" w:eastAsia="华文楷体"/>
            <w:sz w:val="28"/>
            <w:szCs w:val="28"/>
            <w:lang w:eastAsia="zh-CN"/>
          </w:rPr>
          <w:t>他</w:t>
        </w:r>
      </w:ins>
      <w:r>
        <w:rPr>
          <w:rFonts w:hint="eastAsia" w:ascii="华文楷体" w:hAnsi="华文楷体" w:eastAsia="华文楷体"/>
          <w:sz w:val="28"/>
          <w:szCs w:val="28"/>
        </w:rPr>
        <w:t>印度的黄牛</w:t>
      </w:r>
      <w:ins w:id="629" w:author="Administrator" w:date="2015-09-26T15:28:33Z">
        <w:r>
          <w:rPr>
            <w:rFonts w:hint="eastAsia" w:ascii="华文楷体" w:hAnsi="华文楷体" w:eastAsia="华文楷体"/>
            <w:sz w:val="28"/>
            <w:szCs w:val="28"/>
            <w:lang w:eastAsia="zh-CN"/>
          </w:rPr>
          <w:t>他的项峰</w:t>
        </w:r>
      </w:ins>
      <w:ins w:id="630" w:author="Administrator" w:date="2015-09-26T15:28:35Z">
        <w:r>
          <w:rPr>
            <w:rFonts w:hint="eastAsia" w:ascii="华文楷体" w:hAnsi="华文楷体" w:eastAsia="华文楷体"/>
            <w:sz w:val="28"/>
            <w:szCs w:val="28"/>
            <w:lang w:eastAsia="zh-CN"/>
          </w:rPr>
          <w:t>啊</w:t>
        </w:r>
      </w:ins>
      <w:ins w:id="631" w:author="Administrator" w:date="2015-09-26T15:28:37Z">
        <w:r>
          <w:rPr>
            <w:rFonts w:hint="eastAsia" w:ascii="华文楷体" w:hAnsi="华文楷体" w:eastAsia="华文楷体"/>
            <w:sz w:val="28"/>
            <w:szCs w:val="28"/>
            <w:lang w:eastAsia="zh-CN"/>
          </w:rPr>
          <w:t>，</w:t>
        </w:r>
      </w:ins>
      <w:ins w:id="632" w:author="Administrator" w:date="2015-09-26T15:28:44Z">
        <w:r>
          <w:rPr>
            <w:rFonts w:hint="eastAsia" w:ascii="华文楷体" w:hAnsi="华文楷体" w:eastAsia="华文楷体"/>
            <w:sz w:val="28"/>
            <w:szCs w:val="28"/>
            <w:lang w:eastAsia="zh-CN"/>
          </w:rPr>
          <w:t>就</w:t>
        </w:r>
      </w:ins>
      <w:r>
        <w:rPr>
          <w:rFonts w:hint="eastAsia" w:ascii="华文楷体" w:hAnsi="华文楷体" w:eastAsia="华文楷体"/>
          <w:sz w:val="28"/>
          <w:szCs w:val="28"/>
        </w:rPr>
        <w:t>脖子后面长了一个很大的瘤，非常的高，叫</w:t>
      </w:r>
      <w:del w:id="633" w:author="Administrator" w:date="2015-09-26T15:28:53Z">
        <w:r>
          <w:rPr>
            <w:rFonts w:hint="eastAsia" w:ascii="华文楷体" w:hAnsi="华文楷体" w:eastAsia="华文楷体"/>
            <w:sz w:val="28"/>
            <w:szCs w:val="28"/>
          </w:rPr>
          <w:delText>像</w:delText>
        </w:r>
      </w:del>
      <w:ins w:id="634" w:author="Administrator" w:date="2015-09-26T15:28:53Z">
        <w:r>
          <w:rPr>
            <w:rFonts w:hint="eastAsia" w:ascii="华文楷体" w:hAnsi="华文楷体" w:eastAsia="华文楷体"/>
            <w:sz w:val="28"/>
            <w:szCs w:val="28"/>
            <w:lang w:eastAsia="zh-CN"/>
          </w:rPr>
          <w:t>项</w:t>
        </w:r>
      </w:ins>
      <w:r>
        <w:rPr>
          <w:rFonts w:hint="eastAsia" w:ascii="华文楷体" w:hAnsi="华文楷体" w:eastAsia="华文楷体"/>
          <w:sz w:val="28"/>
          <w:szCs w:val="28"/>
        </w:rPr>
        <w:t>峰，就是他的一个特点，不是病，就是这样长的。垂胡是脖子下面长了一块肉，像胡子一样，像胡须一样。像这样就是说，</w:t>
      </w:r>
      <w:del w:id="635" w:author="Administrator" w:date="2015-09-26T15:29:40Z">
        <w:r>
          <w:rPr>
            <w:rFonts w:hint="eastAsia" w:ascii="华文楷体" w:hAnsi="华文楷体" w:eastAsia="华文楷体"/>
            <w:sz w:val="28"/>
            <w:szCs w:val="28"/>
          </w:rPr>
          <w:delText>像</w:delText>
        </w:r>
      </w:del>
      <w:ins w:id="636" w:author="Administrator" w:date="2015-09-26T15:29:40Z">
        <w:r>
          <w:rPr>
            <w:rFonts w:hint="eastAsia" w:ascii="华文楷体" w:hAnsi="华文楷体" w:eastAsia="华文楷体"/>
            <w:sz w:val="28"/>
            <w:szCs w:val="28"/>
            <w:lang w:eastAsia="zh-CN"/>
          </w:rPr>
          <w:t>项</w:t>
        </w:r>
      </w:ins>
      <w:r>
        <w:rPr>
          <w:rFonts w:hint="eastAsia" w:ascii="华文楷体" w:hAnsi="华文楷体" w:eastAsia="华文楷体"/>
          <w:sz w:val="28"/>
          <w:szCs w:val="28"/>
        </w:rPr>
        <w:t>峰垂胡是他的一个特点，和其他的法都不一样的，你把牦牛牵过去、把内地的黄牛牵过去，</w:t>
      </w:r>
      <w:ins w:id="637" w:author="Administrator" w:date="2015-09-26T15:30:05Z">
        <w:r>
          <w:rPr>
            <w:rFonts w:hint="eastAsia" w:ascii="华文楷体" w:hAnsi="华文楷体" w:eastAsia="华文楷体"/>
            <w:sz w:val="28"/>
            <w:szCs w:val="28"/>
            <w:lang w:eastAsia="zh-CN"/>
          </w:rPr>
          <w:t>你把水牛</w:t>
        </w:r>
      </w:ins>
      <w:ins w:id="638" w:author="Administrator" w:date="2015-09-26T15:30:08Z">
        <w:r>
          <w:rPr>
            <w:rFonts w:hint="eastAsia" w:ascii="华文楷体" w:hAnsi="华文楷体" w:eastAsia="华文楷体"/>
            <w:sz w:val="28"/>
            <w:szCs w:val="28"/>
            <w:lang w:eastAsia="zh-CN"/>
          </w:rPr>
          <w:t>牵过去</w:t>
        </w:r>
      </w:ins>
      <w:ins w:id="639" w:author="Administrator" w:date="2015-09-26T15:30:09Z">
        <w:r>
          <w:rPr>
            <w:rFonts w:hint="eastAsia" w:ascii="华文楷体" w:hAnsi="华文楷体" w:eastAsia="华文楷体"/>
            <w:sz w:val="28"/>
            <w:szCs w:val="28"/>
            <w:lang w:eastAsia="zh-CN"/>
          </w:rPr>
          <w:t>，</w:t>
        </w:r>
      </w:ins>
      <w:r>
        <w:rPr>
          <w:rFonts w:hint="eastAsia" w:ascii="华文楷体" w:hAnsi="华文楷体" w:eastAsia="华文楷体"/>
          <w:sz w:val="28"/>
          <w:szCs w:val="28"/>
        </w:rPr>
        <w:t>和这个黄牛一比，</w:t>
      </w:r>
      <w:ins w:id="640" w:author="Administrator" w:date="2015-09-26T15:30:23Z">
        <w:r>
          <w:rPr>
            <w:rFonts w:hint="eastAsia" w:ascii="华文楷体" w:hAnsi="华文楷体" w:eastAsia="华文楷体"/>
            <w:sz w:val="28"/>
            <w:szCs w:val="28"/>
            <w:lang w:eastAsia="zh-CN"/>
          </w:rPr>
          <w:t>都没有</w:t>
        </w:r>
      </w:ins>
      <w:ins w:id="641" w:author="Administrator" w:date="2015-09-26T15:30:24Z">
        <w:r>
          <w:rPr>
            <w:rFonts w:hint="eastAsia" w:ascii="华文楷体" w:hAnsi="华文楷体" w:eastAsia="华文楷体"/>
            <w:sz w:val="28"/>
            <w:szCs w:val="28"/>
            <w:lang w:eastAsia="zh-CN"/>
          </w:rPr>
          <w:t>，</w:t>
        </w:r>
      </w:ins>
      <w:r>
        <w:rPr>
          <w:rFonts w:hint="eastAsia" w:ascii="华文楷体" w:hAnsi="华文楷体" w:eastAsia="华文楷体"/>
          <w:sz w:val="28"/>
          <w:szCs w:val="28"/>
        </w:rPr>
        <w:t>只有他有</w:t>
      </w:r>
      <w:del w:id="642" w:author="Administrator" w:date="2015-09-26T15:30:33Z">
        <w:r>
          <w:rPr>
            <w:rFonts w:hint="eastAsia" w:ascii="华文楷体" w:hAnsi="华文楷体" w:eastAsia="华文楷体"/>
            <w:sz w:val="28"/>
            <w:szCs w:val="28"/>
          </w:rPr>
          <w:delText>像</w:delText>
        </w:r>
      </w:del>
      <w:ins w:id="643" w:author="Administrator" w:date="2015-09-26T15:30:33Z">
        <w:r>
          <w:rPr>
            <w:rFonts w:hint="eastAsia" w:ascii="华文楷体" w:hAnsi="华文楷体" w:eastAsia="华文楷体"/>
            <w:sz w:val="28"/>
            <w:szCs w:val="28"/>
            <w:lang w:eastAsia="zh-CN"/>
          </w:rPr>
          <w:t>项</w:t>
        </w:r>
      </w:ins>
      <w:r>
        <w:rPr>
          <w:rFonts w:hint="eastAsia" w:ascii="华文楷体" w:hAnsi="华文楷体" w:eastAsia="华文楷体"/>
          <w:sz w:val="28"/>
          <w:szCs w:val="28"/>
        </w:rPr>
        <w:t>峰垂胡。所以就把</w:t>
      </w:r>
      <w:ins w:id="644" w:author="Administrator" w:date="2015-09-26T15:30:44Z">
        <w:r>
          <w:rPr>
            <w:rFonts w:hint="eastAsia" w:ascii="华文楷体" w:hAnsi="华文楷体" w:eastAsia="华文楷体"/>
            <w:sz w:val="28"/>
            <w:szCs w:val="28"/>
            <w:lang w:eastAsia="zh-CN"/>
          </w:rPr>
          <w:t>这种</w:t>
        </w:r>
      </w:ins>
      <w:ins w:id="645" w:author="Administrator" w:date="2015-09-26T15:30:46Z">
        <w:r>
          <w:rPr>
            <w:rFonts w:hint="eastAsia" w:ascii="华文楷体" w:hAnsi="华文楷体" w:eastAsia="华文楷体"/>
            <w:sz w:val="28"/>
            <w:szCs w:val="28"/>
            <w:lang w:eastAsia="zh-CN"/>
          </w:rPr>
          <w:t>特点</w:t>
        </w:r>
      </w:ins>
      <w:r>
        <w:rPr>
          <w:rFonts w:hint="eastAsia" w:ascii="华文楷体" w:hAnsi="华文楷体" w:eastAsia="华文楷体"/>
          <w:sz w:val="28"/>
          <w:szCs w:val="28"/>
        </w:rPr>
        <w:t>他和其他</w:t>
      </w:r>
      <w:del w:id="646" w:author="Administrator" w:date="2015-09-26T15:31:02Z">
        <w:r>
          <w:rPr>
            <w:rFonts w:hint="eastAsia" w:ascii="华文楷体" w:hAnsi="华文楷体" w:eastAsia="华文楷体"/>
            <w:sz w:val="28"/>
            <w:szCs w:val="28"/>
          </w:rPr>
          <w:delText>黄</w:delText>
        </w:r>
      </w:del>
      <w:r>
        <w:rPr>
          <w:rFonts w:hint="eastAsia" w:ascii="华文楷体" w:hAnsi="华文楷体" w:eastAsia="华文楷体"/>
          <w:sz w:val="28"/>
          <w:szCs w:val="28"/>
        </w:rPr>
        <w:t>牛、其他动物都不一样的</w:t>
      </w:r>
      <w:del w:id="647" w:author="Administrator" w:date="2015-09-26T15:30:59Z">
        <w:r>
          <w:rPr>
            <w:rFonts w:hint="eastAsia" w:ascii="华文楷体" w:hAnsi="华文楷体" w:eastAsia="华文楷体"/>
            <w:sz w:val="28"/>
            <w:szCs w:val="28"/>
          </w:rPr>
          <w:delText>像</w:delText>
        </w:r>
      </w:del>
      <w:ins w:id="648" w:author="Administrator" w:date="2015-09-26T15:30:59Z">
        <w:r>
          <w:rPr>
            <w:rFonts w:hint="eastAsia" w:ascii="华文楷体" w:hAnsi="华文楷体" w:eastAsia="华文楷体"/>
            <w:sz w:val="28"/>
            <w:szCs w:val="28"/>
            <w:lang w:eastAsia="zh-CN"/>
          </w:rPr>
          <w:t>项</w:t>
        </w:r>
      </w:ins>
      <w:r>
        <w:rPr>
          <w:rFonts w:hint="eastAsia" w:ascii="华文楷体" w:hAnsi="华文楷体" w:eastAsia="华文楷体"/>
          <w:sz w:val="28"/>
          <w:szCs w:val="28"/>
        </w:rPr>
        <w:t>峰垂胡作为他的法相。</w:t>
      </w:r>
      <w:del w:id="649" w:author="Administrator" w:date="2015-09-26T15:31:12Z">
        <w:r>
          <w:rPr>
            <w:rFonts w:hint="eastAsia" w:ascii="华文楷体" w:hAnsi="华文楷体" w:eastAsia="华文楷体"/>
            <w:sz w:val="28"/>
            <w:szCs w:val="28"/>
          </w:rPr>
          <w:delText>所以</w:delText>
        </w:r>
      </w:del>
      <w:r>
        <w:rPr>
          <w:rFonts w:hint="eastAsia" w:ascii="华文楷体" w:hAnsi="华文楷体" w:eastAsia="华文楷体"/>
          <w:sz w:val="28"/>
          <w:szCs w:val="28"/>
        </w:rPr>
        <w:t>就</w:t>
      </w:r>
      <w:ins w:id="650" w:author="Administrator" w:date="2015-09-26T15:31:18Z">
        <w:r>
          <w:rPr>
            <w:rFonts w:hint="eastAsia" w:ascii="华文楷体" w:hAnsi="华文楷体" w:eastAsia="华文楷体"/>
            <w:sz w:val="28"/>
            <w:szCs w:val="28"/>
            <w:lang w:eastAsia="zh-CN"/>
          </w:rPr>
          <w:t>说</w:t>
        </w:r>
      </w:ins>
      <w:del w:id="651" w:author="Administrator" w:date="2015-09-26T15:31:22Z">
        <w:r>
          <w:rPr>
            <w:rFonts w:hint="eastAsia" w:ascii="华文楷体" w:hAnsi="华文楷体" w:eastAsia="华文楷体"/>
            <w:sz w:val="28"/>
            <w:szCs w:val="28"/>
          </w:rPr>
          <w:delText>把</w:delText>
        </w:r>
      </w:del>
      <w:del w:id="652" w:author="Administrator" w:date="2015-09-26T15:31:21Z">
        <w:r>
          <w:rPr>
            <w:rFonts w:hint="eastAsia" w:ascii="华文楷体" w:hAnsi="华文楷体" w:eastAsia="华文楷体"/>
            <w:sz w:val="28"/>
            <w:szCs w:val="28"/>
          </w:rPr>
          <w:delText>这个</w:delText>
        </w:r>
      </w:del>
      <w:r>
        <w:rPr>
          <w:rFonts w:hint="eastAsia" w:ascii="华文楷体" w:hAnsi="华文楷体" w:eastAsia="华文楷体"/>
          <w:sz w:val="28"/>
          <w:szCs w:val="28"/>
        </w:rPr>
        <w:t>具备</w:t>
      </w:r>
      <w:del w:id="653" w:author="Administrator" w:date="2015-09-26T15:31:27Z">
        <w:r>
          <w:rPr>
            <w:rFonts w:hint="eastAsia" w:ascii="华文楷体" w:hAnsi="华文楷体" w:eastAsia="华文楷体"/>
            <w:sz w:val="28"/>
            <w:szCs w:val="28"/>
          </w:rPr>
          <w:delText>像</w:delText>
        </w:r>
      </w:del>
      <w:ins w:id="654" w:author="Administrator" w:date="2015-09-26T15:31:27Z">
        <w:r>
          <w:rPr>
            <w:rFonts w:hint="eastAsia" w:ascii="华文楷体" w:hAnsi="华文楷体" w:eastAsia="华文楷体"/>
            <w:sz w:val="28"/>
            <w:szCs w:val="28"/>
            <w:lang w:eastAsia="zh-CN"/>
          </w:rPr>
          <w:t>项</w:t>
        </w:r>
      </w:ins>
      <w:r>
        <w:rPr>
          <w:rFonts w:hint="eastAsia" w:ascii="华文楷体" w:hAnsi="华文楷体" w:eastAsia="华文楷体"/>
          <w:sz w:val="28"/>
          <w:szCs w:val="28"/>
        </w:rPr>
        <w:t>峰垂胡的物体叫做黄牛，通过他的法相来安立他的不共的名称，</w:t>
      </w:r>
      <w:ins w:id="655" w:author="Administrator" w:date="2015-09-26T15:32:11Z">
        <w:r>
          <w:rPr>
            <w:rFonts w:hint="eastAsia" w:ascii="华文楷体" w:hAnsi="华文楷体" w:eastAsia="华文楷体"/>
            <w:sz w:val="28"/>
            <w:szCs w:val="28"/>
            <w:lang w:eastAsia="zh-CN"/>
          </w:rPr>
          <w:t>就说</w:t>
        </w:r>
      </w:ins>
      <w:ins w:id="656" w:author="Administrator" w:date="2015-09-26T15:32:14Z">
        <w:r>
          <w:rPr>
            <w:rFonts w:hint="eastAsia" w:ascii="华文楷体" w:hAnsi="华文楷体" w:eastAsia="华文楷体"/>
            <w:sz w:val="28"/>
            <w:szCs w:val="28"/>
            <w:lang w:eastAsia="zh-CN"/>
          </w:rPr>
          <w:t>面前</w:t>
        </w:r>
      </w:ins>
      <w:ins w:id="657" w:author="Administrator" w:date="2015-09-26T15:32:1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是花白的，我们觉得黄牛</w:t>
      </w:r>
      <w:del w:id="658" w:author="Administrator" w:date="2015-09-26T15:32:30Z">
        <w:r>
          <w:rPr>
            <w:rFonts w:hint="eastAsia" w:ascii="华文楷体" w:hAnsi="华文楷体" w:eastAsia="华文楷体"/>
            <w:sz w:val="28"/>
            <w:szCs w:val="28"/>
          </w:rPr>
          <w:delText>就</w:delText>
        </w:r>
      </w:del>
      <w:ins w:id="659" w:author="Administrator" w:date="2015-09-26T15:32:30Z">
        <w:r>
          <w:rPr>
            <w:rFonts w:hint="eastAsia" w:ascii="华文楷体" w:hAnsi="华文楷体" w:eastAsia="华文楷体"/>
            <w:sz w:val="28"/>
            <w:szCs w:val="28"/>
            <w:lang w:eastAsia="zh-CN"/>
          </w:rPr>
          <w:t>应该</w:t>
        </w:r>
      </w:ins>
      <w:r>
        <w:rPr>
          <w:rFonts w:hint="eastAsia" w:ascii="华文楷体" w:hAnsi="华文楷体" w:eastAsia="华文楷体"/>
          <w:sz w:val="28"/>
          <w:szCs w:val="28"/>
        </w:rPr>
        <w:t>是黄的，但是</w:t>
      </w:r>
      <w:del w:id="660" w:author="Administrator" w:date="2015-09-26T15:34:20Z">
        <w:r>
          <w:rPr>
            <w:rFonts w:hint="eastAsia" w:ascii="华文楷体" w:hAnsi="华文楷体" w:eastAsia="华文楷体"/>
            <w:sz w:val="28"/>
            <w:szCs w:val="28"/>
          </w:rPr>
          <w:delText>黄牛是他的</w:delText>
        </w:r>
      </w:del>
      <w:del w:id="661" w:author="Administrator" w:date="2015-09-26T15:34:11Z">
        <w:r>
          <w:rPr>
            <w:rFonts w:hint="eastAsia" w:ascii="华文楷体" w:hAnsi="华文楷体" w:eastAsia="华文楷体"/>
            <w:sz w:val="28"/>
            <w:szCs w:val="28"/>
          </w:rPr>
          <w:delText>名称、总称而已啊。就说他的颜色可以是黄的，也可以是花白的，花白的也说他是黄牛，为什么是黄牛呢？他的法相因为具备像峰垂胡的缘故，通过他的不共的法相来成立他的名相，这个方面就是说【40:01】</w:delText>
        </w:r>
      </w:del>
    </w:p>
    <w:p>
      <w:pPr>
        <w:ind w:firstLine="570"/>
        <w:rPr>
          <w:del w:id="662" w:author="Administrator" w:date="2015-09-26T15:34:11Z"/>
          <w:rFonts w:hint="eastAsia" w:ascii="华文楷体" w:hAnsi="华文楷体" w:eastAsia="华文楷体"/>
          <w:sz w:val="28"/>
          <w:szCs w:val="28"/>
        </w:rPr>
      </w:pPr>
      <w:del w:id="663" w:author="Administrator" w:date="2015-09-26T15:34:11Z">
        <w:r>
          <w:rPr>
            <w:rFonts w:hint="eastAsia" w:ascii="华文楷体" w:hAnsi="华文楷体" w:eastAsia="华文楷体"/>
            <w:sz w:val="28"/>
            <w:szCs w:val="28"/>
          </w:rPr>
          <w:delText xml:space="preserve">《中观庄严论释》 第028课 第40-50分钟 圆慧 </w:delText>
        </w:r>
      </w:del>
    </w:p>
    <w:p>
      <w:pPr>
        <w:ind w:firstLine="570"/>
        <w:rPr>
          <w:ins w:id="664" w:author="Administrator" w:date="2015-09-26T15:36:34Z"/>
          <w:rFonts w:hint="eastAsia" w:ascii="华文楷体" w:hAnsi="华文楷体" w:eastAsia="华文楷体"/>
          <w:sz w:val="28"/>
          <w:szCs w:val="28"/>
        </w:rPr>
      </w:pPr>
      <w:del w:id="665" w:author="Administrator" w:date="2015-09-26T15:34:11Z">
        <w:r>
          <w:rPr>
            <w:rFonts w:hint="eastAsia" w:ascii="华文楷体" w:hAnsi="华文楷体" w:eastAsia="华文楷体"/>
            <w:sz w:val="28"/>
            <w:szCs w:val="28"/>
          </w:rPr>
          <w:delText>(39:50)</w:delText>
        </w:r>
      </w:del>
      <w:r>
        <w:rPr>
          <w:rFonts w:hint="eastAsia" w:ascii="华文楷体" w:hAnsi="华文楷体" w:eastAsia="华文楷体"/>
          <w:sz w:val="28"/>
          <w:szCs w:val="28"/>
        </w:rPr>
        <w:t>黄牛是它的名称，是它的总称而已，就是说它的颜色可以黄的、可以是花白的。那么在论释当中就是说，花白的物品呢，它是黄牛，为什么是黄牛呢？它的法相就是因为具备项峰垂胡的缘故，通过它的法相来成立它的名相，通过它不共的法相来成立它的名相。这个方面就是说，通过积聚项峰垂胡等，而假立为黄牛的名言，这个方面就是个例子，这个例子是比较容易了知的。就是说通过这个例子，我们可以知道，通过离一多的这个法相，它</w:t>
      </w:r>
      <w:ins w:id="666" w:author="Administrator" w:date="2015-09-26T15:34:55Z">
        <w:r>
          <w:rPr>
            <w:rFonts w:hint="eastAsia" w:ascii="华文楷体" w:hAnsi="华文楷体" w:eastAsia="华文楷体"/>
            <w:sz w:val="28"/>
            <w:szCs w:val="28"/>
            <w:lang w:eastAsia="zh-CN"/>
          </w:rPr>
          <w:t>也</w:t>
        </w:r>
      </w:ins>
      <w:r>
        <w:rPr>
          <w:rFonts w:hint="eastAsia" w:ascii="华文楷体" w:hAnsi="华文楷体" w:eastAsia="华文楷体"/>
          <w:sz w:val="28"/>
          <w:szCs w:val="28"/>
        </w:rPr>
        <w:t>可以去建立它的名相，可以建立它无自性的这个名称。离一多这个法相呢，就是说离内外显现的一切有法，一切有法，像这样的话就是说它是离一多的，把这个法相呢，建立它的名称，这个呢就叫做无自性、就叫做无自性。从这个方面来建立他的名称也可以，建立无自性的语言名称、分别的语言，就像把项峰垂胡的这个因来建立它的名称一样，它的所立、它的所立作为其它名相呢，名相这</w:t>
      </w:r>
      <w:ins w:id="667" w:author="Administrator" w:date="2015-09-26T15:35:39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个地方是它的所立。所以像这样的话，就像前面黄牛</w:t>
      </w:r>
      <w:ins w:id="668" w:author="Administrator" w:date="2015-09-26T15:35:46Z">
        <w:r>
          <w:rPr>
            <w:rFonts w:hint="eastAsia" w:ascii="华文楷体" w:hAnsi="华文楷体" w:eastAsia="华文楷体"/>
            <w:sz w:val="28"/>
            <w:szCs w:val="28"/>
            <w:lang w:eastAsia="zh-CN"/>
          </w:rPr>
          <w:t>名言</w:t>
        </w:r>
      </w:ins>
      <w:r>
        <w:rPr>
          <w:rFonts w:hint="eastAsia" w:ascii="华文楷体" w:hAnsi="华文楷体" w:eastAsia="华文楷体"/>
          <w:sz w:val="28"/>
          <w:szCs w:val="28"/>
        </w:rPr>
        <w:t>一样的，是可以的，这是可以。证成义理因、证成名言因都可以。那么下面就是把这两种因混合起来、总结起来，再观察一下，因为前边是分别回答的，可以是证成义理因，可以是证成名言因。那么下面这一段呢，就是把这两种因再合起来、再观察、再做个总结了。</w:t>
      </w:r>
    </w:p>
    <w:p>
      <w:pPr>
        <w:ind w:firstLine="570"/>
        <w:rPr>
          <w:ins w:id="669" w:author="Administrator" w:date="2015-09-26T15:36:36Z"/>
          <w:rFonts w:hint="eastAsia" w:ascii="黑体" w:hAnsi="黑体" w:eastAsia="黑体" w:cs="黑体"/>
          <w:sz w:val="28"/>
          <w:szCs w:val="28"/>
          <w:rPrChange w:id="670" w:author="Administrator" w:date="2015-09-26T15:36:41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671" w:author="Administrator" w:date="2015-09-26T15:36:41Z">
            <w:rPr>
              <w:rFonts w:hint="eastAsia" w:ascii="华文楷体" w:hAnsi="华文楷体" w:eastAsia="华文楷体"/>
              <w:sz w:val="28"/>
              <w:szCs w:val="28"/>
            </w:rPr>
          </w:rPrChange>
        </w:rPr>
        <w:t>对于已明确者，能起到督促再三忆念的作用；而对尚未了知者，则可通过证因加以比量推理。】</w:t>
      </w:r>
    </w:p>
    <w:p>
      <w:pPr>
        <w:ind w:firstLine="570"/>
        <w:rPr>
          <w:ins w:id="672" w:author="Administrator" w:date="2015-09-26T15:39:32Z"/>
          <w:rFonts w:hint="eastAsia" w:ascii="华文楷体" w:hAnsi="华文楷体" w:eastAsia="华文楷体"/>
          <w:sz w:val="28"/>
          <w:szCs w:val="28"/>
        </w:rPr>
      </w:pPr>
      <w:r>
        <w:rPr>
          <w:rFonts w:hint="eastAsia" w:ascii="华文楷体" w:hAnsi="华文楷体" w:eastAsia="华文楷体"/>
          <w:sz w:val="28"/>
          <w:szCs w:val="28"/>
        </w:rPr>
        <w:t>那么如果已经明确的，如果对它的这个法相、对它的因都已经明确，它的名称没办法了知的话，那么如果对于已经明确者</w:t>
      </w:r>
      <w:del w:id="673" w:author="Administrator" w:date="2015-09-26T15:37:15Z">
        <w:r>
          <w:rPr>
            <w:rFonts w:hint="eastAsia" w:ascii="华文楷体" w:hAnsi="华文楷体" w:eastAsia="华文楷体"/>
            <w:sz w:val="28"/>
            <w:szCs w:val="28"/>
          </w:rPr>
          <w:delText>，有</w:delText>
        </w:r>
      </w:del>
      <w:ins w:id="674" w:author="Administrator" w:date="2015-09-26T15:37:15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起到再三督促的作用。我使用，这句话的意思就是说，我可以使用证成名言因，我可以使用证成名言因呢，就是说已经明确了，已经</w:t>
      </w:r>
      <w:ins w:id="675" w:author="Administrator" w:date="2015-09-26T15:38:22Z">
        <w:r>
          <w:rPr>
            <w:rFonts w:hint="eastAsia" w:ascii="华文楷体" w:hAnsi="华文楷体" w:eastAsia="华文楷体"/>
            <w:sz w:val="28"/>
            <w:szCs w:val="28"/>
            <w:lang w:eastAsia="zh-CN"/>
          </w:rPr>
          <w:t>通过</w:t>
        </w:r>
      </w:ins>
      <w:r>
        <w:rPr>
          <w:rFonts w:hint="eastAsia" w:ascii="华文楷体" w:hAnsi="华文楷体" w:eastAsia="华文楷体"/>
          <w:sz w:val="28"/>
          <w:szCs w:val="28"/>
        </w:rPr>
        <w:t>使用离一多故，可以起到督促再三忆念的作用。一些有实法就是无自性，像通过无自性的这个名称呢，现在就可以再再忆念它的本体，实际上离一多的缘故呢，它的无自性可以再再的这个忆念，再三督促、再三忆念。对于尚未了知者，就是对于它的义理、对于它无自性的义理还没有了知的人呢，可以通过证因加以比量，通过离一多因来了知一切万法无自性的它的这个本性、了知它的本性。所以说像这样，这一句话可以</w:t>
      </w:r>
      <w:del w:id="676" w:author="Administrator" w:date="2015-09-26T15:39:03Z">
        <w:r>
          <w:rPr>
            <w:rFonts w:hint="eastAsia" w:ascii="华文楷体" w:hAnsi="华文楷体" w:eastAsia="华文楷体"/>
            <w:sz w:val="28"/>
            <w:szCs w:val="28"/>
          </w:rPr>
          <w:delText>了</w:delText>
        </w:r>
      </w:del>
      <w:ins w:id="677" w:author="Administrator" w:date="2015-09-26T15:39:03Z">
        <w:r>
          <w:rPr>
            <w:rFonts w:hint="eastAsia" w:ascii="华文楷体" w:hAnsi="华文楷体" w:eastAsia="华文楷体"/>
            <w:sz w:val="28"/>
            <w:szCs w:val="28"/>
            <w:lang w:eastAsia="zh-CN"/>
          </w:rPr>
          <w:t>理</w:t>
        </w:r>
      </w:ins>
      <w:r>
        <w:rPr>
          <w:rFonts w:hint="eastAsia" w:ascii="华文楷体" w:hAnsi="华文楷体" w:eastAsia="华文楷体"/>
          <w:sz w:val="28"/>
          <w:szCs w:val="28"/>
        </w:rPr>
        <w:t>解成呢，就说是它是通过证成义理因可以，也就是已经明确者使用可以使用，就是说是证成名言因。对于没有了知它的</w:t>
      </w:r>
      <w:del w:id="678" w:author="Administrator" w:date="2015-09-26T15:39:18Z">
        <w:r>
          <w:rPr>
            <w:rFonts w:hint="eastAsia" w:ascii="华文楷体" w:hAnsi="华文楷体" w:eastAsia="华文楷体"/>
            <w:sz w:val="28"/>
            <w:szCs w:val="28"/>
          </w:rPr>
          <w:delText>意</w:delText>
        </w:r>
      </w:del>
      <w:r>
        <w:rPr>
          <w:rFonts w:hint="eastAsia" w:ascii="华文楷体" w:hAnsi="华文楷体" w:eastAsia="华文楷体"/>
          <w:sz w:val="28"/>
          <w:szCs w:val="28"/>
        </w:rPr>
        <w:t>义</w:t>
      </w:r>
      <w:ins w:id="679" w:author="Administrator" w:date="2015-09-26T15:39:22Z">
        <w:r>
          <w:rPr>
            <w:rFonts w:hint="eastAsia" w:ascii="华文楷体" w:hAnsi="华文楷体" w:eastAsia="华文楷体"/>
            <w:sz w:val="28"/>
            <w:szCs w:val="28"/>
            <w:lang w:eastAsia="zh-CN"/>
          </w:rPr>
          <w:t>理</w:t>
        </w:r>
      </w:ins>
      <w:r>
        <w:rPr>
          <w:rFonts w:hint="eastAsia" w:ascii="华文楷体" w:hAnsi="华文楷体" w:eastAsia="华文楷体"/>
          <w:sz w:val="28"/>
          <w:szCs w:val="28"/>
        </w:rPr>
        <w:t>的人呢，可以使用证成义理因，两个都是可以的。这个方面是对于前边两个做一个总结了。</w:t>
      </w:r>
    </w:p>
    <w:p>
      <w:pPr>
        <w:ind w:firstLine="570"/>
        <w:rPr>
          <w:ins w:id="680" w:author="Administrator" w:date="2015-09-26T15:40:45Z"/>
          <w:rFonts w:hint="eastAsia" w:ascii="黑体" w:hAnsi="黑体" w:eastAsia="黑体" w:cs="黑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681" w:author="Administrator" w:date="2015-09-26T15:40:23Z">
            <w:rPr>
              <w:rFonts w:hint="eastAsia" w:ascii="华文楷体" w:hAnsi="华文楷体" w:eastAsia="华文楷体"/>
              <w:sz w:val="28"/>
              <w:szCs w:val="28"/>
            </w:rPr>
          </w:rPrChange>
        </w:rPr>
        <w:t>本来法与有法就是无二无别的，因为无自性而显现，其实并不矛盾，这就是有实法的必然规律。法与有法二者的比喻，</w:t>
      </w:r>
      <w:del w:id="682" w:author="Administrator" w:date="2015-09-26T15:41:07Z">
        <w:r>
          <w:rPr>
            <w:rFonts w:hint="eastAsia" w:ascii="黑体" w:hAnsi="黑体" w:eastAsia="黑体" w:cs="黑体"/>
            <w:sz w:val="28"/>
            <w:szCs w:val="28"/>
            <w:rPrChange w:id="683" w:author="Administrator" w:date="2015-09-26T15:40:23Z">
              <w:rPr>
                <w:rFonts w:hint="eastAsia" w:ascii="华文楷体" w:hAnsi="华文楷体" w:eastAsia="华文楷体"/>
                <w:sz w:val="28"/>
                <w:szCs w:val="28"/>
              </w:rPr>
            </w:rPrChange>
          </w:rPr>
          <w:delText>其实</w:delText>
        </w:r>
      </w:del>
      <w:ins w:id="684" w:author="Administrator" w:date="2015-09-26T15:41:07Z">
        <w:r>
          <w:rPr>
            <w:rFonts w:hint="eastAsia" w:ascii="黑体" w:hAnsi="黑体" w:eastAsia="黑体" w:cs="黑体"/>
            <w:sz w:val="28"/>
            <w:szCs w:val="28"/>
            <w:lang w:eastAsia="zh-CN"/>
          </w:rPr>
          <w:t>即</w:t>
        </w:r>
      </w:ins>
      <w:r>
        <w:rPr>
          <w:rFonts w:hint="eastAsia" w:ascii="黑体" w:hAnsi="黑体" w:eastAsia="黑体" w:cs="黑体"/>
          <w:sz w:val="28"/>
          <w:szCs w:val="28"/>
          <w:rPrChange w:id="685" w:author="Administrator" w:date="2015-09-26T15:40:23Z">
            <w:rPr>
              <w:rFonts w:hint="eastAsia" w:ascii="华文楷体" w:hAnsi="华文楷体" w:eastAsia="华文楷体"/>
              <w:sz w:val="28"/>
              <w:szCs w:val="28"/>
            </w:rPr>
          </w:rPrChange>
        </w:rPr>
        <w:t>是水中月影，</w:t>
      </w:r>
      <w:ins w:id="686" w:author="Administrator" w:date="2015-09-26T15:40:48Z">
        <w:r>
          <w:rPr>
            <w:rFonts w:hint="eastAsia" w:ascii="黑体" w:hAnsi="黑体" w:eastAsia="黑体" w:cs="黑体"/>
            <w:sz w:val="28"/>
            <w:szCs w:val="28"/>
            <w:lang w:eastAsia="zh-CN"/>
          </w:rPr>
          <w:t>】</w:t>
        </w:r>
      </w:ins>
    </w:p>
    <w:p>
      <w:pPr>
        <w:ind w:firstLine="570"/>
        <w:rPr>
          <w:ins w:id="687" w:author="Administrator" w:date="2015-09-26T15:47:17Z"/>
          <w:rFonts w:hint="eastAsia" w:ascii="华文楷体" w:hAnsi="华文楷体" w:eastAsia="华文楷体"/>
          <w:sz w:val="28"/>
          <w:szCs w:val="28"/>
        </w:rPr>
      </w:pPr>
      <w:r>
        <w:rPr>
          <w:rFonts w:hint="eastAsia" w:ascii="楷体_GB2312" w:hAnsi="楷体_GB2312" w:eastAsia="楷体_GB2312" w:cs="楷体_GB2312"/>
          <w:sz w:val="28"/>
          <w:szCs w:val="28"/>
          <w:rPrChange w:id="688" w:author="Administrator" w:date="2015-09-26T15:40:41Z">
            <w:rPr>
              <w:rFonts w:hint="eastAsia" w:ascii="华文楷体" w:hAnsi="华文楷体" w:eastAsia="华文楷体"/>
              <w:sz w:val="28"/>
              <w:szCs w:val="28"/>
            </w:rPr>
          </w:rPrChange>
        </w:rPr>
        <w:t>本来法和有法就是无二无别的。</w:t>
      </w:r>
      <w:del w:id="689" w:author="Administrator" w:date="2015-09-26T15:41:14Z">
        <w:r>
          <w:rPr>
            <w:rFonts w:hint="eastAsia" w:ascii="楷体_GB2312" w:hAnsi="楷体_GB2312" w:eastAsia="楷体_GB2312" w:cs="楷体_GB2312"/>
            <w:sz w:val="28"/>
            <w:szCs w:val="28"/>
            <w:rPrChange w:id="690" w:author="Administrator" w:date="2015-09-26T15:40:41Z">
              <w:rPr>
                <w:rFonts w:hint="eastAsia" w:ascii="华文楷体" w:hAnsi="华文楷体" w:eastAsia="华文楷体"/>
                <w:sz w:val="28"/>
                <w:szCs w:val="28"/>
              </w:rPr>
            </w:rPrChange>
          </w:rPr>
          <w:delText>】</w:delText>
        </w:r>
      </w:del>
      <w:r>
        <w:rPr>
          <w:rFonts w:hint="eastAsia" w:ascii="华文楷体" w:hAnsi="华文楷体" w:eastAsia="华文楷体"/>
          <w:sz w:val="28"/>
          <w:szCs w:val="28"/>
        </w:rPr>
        <w:t>这个地方呢，法和有法，有法就是一切万法，法呢就是讲无自性，就是说一切有法无自性，这二者本来就是无二无别的，本来就是没有差别，为什么是无有差别呢。因为，无自性而显现其实并不矛盾。显现可以作为这种有法，无自性可以作为这种法、作为这种法。所以说就是说，显而无自性如果比较容易了解的话，那么就这个地方法和有法就比较容易了解了。法和有法本来是无二无别的，就是因为无自性而显现，其实是不矛盾的。这个就是有实法的必然规律。只要是有实法，只要是显现的法，绝对是无自性的。只有无自性的法才能够显现，只有是无自性的法才会显现，有自性的法是永远</w:t>
      </w:r>
      <w:del w:id="691" w:author="Administrator" w:date="2015-09-26T15:42:07Z">
        <w:r>
          <w:rPr>
            <w:rFonts w:hint="eastAsia" w:ascii="华文楷体" w:hAnsi="华文楷体" w:eastAsia="华文楷体"/>
            <w:sz w:val="28"/>
            <w:szCs w:val="28"/>
          </w:rPr>
          <w:delText>都</w:delText>
        </w:r>
      </w:del>
      <w:r>
        <w:rPr>
          <w:rFonts w:hint="eastAsia" w:ascii="华文楷体" w:hAnsi="华文楷体" w:eastAsia="华文楷体"/>
          <w:sz w:val="28"/>
          <w:szCs w:val="28"/>
        </w:rPr>
        <w:t>不会显现的、永远不会显现的。所以像这样的话，这个就叫做有实法的必然规律。我们了</w:t>
      </w:r>
      <w:del w:id="692" w:author="Administrator" w:date="2015-09-26T15:42:24Z">
        <w:r>
          <w:rPr>
            <w:rFonts w:hint="eastAsia" w:ascii="华文楷体" w:hAnsi="华文楷体" w:eastAsia="华文楷体"/>
            <w:sz w:val="28"/>
            <w:szCs w:val="28"/>
          </w:rPr>
          <w:delText>解</w:delText>
        </w:r>
      </w:del>
      <w:ins w:id="693" w:author="Administrator" w:date="2015-09-26T15:42:24Z">
        <w:r>
          <w:rPr>
            <w:rFonts w:hint="eastAsia" w:ascii="华文楷体" w:hAnsi="华文楷体" w:eastAsia="华文楷体"/>
            <w:sz w:val="28"/>
            <w:szCs w:val="28"/>
            <w:lang w:eastAsia="zh-CN"/>
          </w:rPr>
          <w:t>知</w:t>
        </w:r>
      </w:ins>
      <w:ins w:id="694" w:author="Administrator" w:date="2015-09-26T15:42:26Z">
        <w:r>
          <w:rPr>
            <w:rFonts w:hint="eastAsia" w:ascii="华文楷体" w:hAnsi="华文楷体" w:eastAsia="华文楷体"/>
            <w:sz w:val="28"/>
            <w:szCs w:val="28"/>
            <w:lang w:eastAsia="zh-CN"/>
          </w:rPr>
          <w:t>了</w:t>
        </w:r>
      </w:ins>
      <w:ins w:id="695" w:author="Administrator" w:date="2015-09-26T15:42:28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有实法的必然规律，只要在我们的面前显现</w:t>
      </w:r>
      <w:ins w:id="696" w:author="Administrator" w:date="2015-09-26T15:42:44Z">
        <w:r>
          <w:rPr>
            <w:rFonts w:hint="eastAsia" w:ascii="华文楷体" w:hAnsi="华文楷体" w:eastAsia="华文楷体"/>
            <w:sz w:val="28"/>
            <w:szCs w:val="28"/>
            <w:lang w:eastAsia="zh-CN"/>
          </w:rPr>
          <w:t>出来</w:t>
        </w:r>
      </w:ins>
      <w:r>
        <w:rPr>
          <w:rFonts w:hint="eastAsia" w:ascii="华文楷体" w:hAnsi="华文楷体" w:eastAsia="华文楷体"/>
          <w:sz w:val="28"/>
          <w:szCs w:val="28"/>
        </w:rPr>
        <w:t>的有实法，绝对是无自性，没有</w:t>
      </w:r>
      <w:del w:id="697" w:author="Administrator" w:date="2015-09-26T15:42:54Z">
        <w:r>
          <w:rPr>
            <w:rFonts w:hint="eastAsia" w:ascii="华文楷体" w:hAnsi="华文楷体" w:eastAsia="华文楷体"/>
            <w:sz w:val="28"/>
            <w:szCs w:val="28"/>
          </w:rPr>
          <w:delText>那</w:delText>
        </w:r>
      </w:del>
      <w:ins w:id="698" w:author="Administrator" w:date="2015-09-26T15:42:54Z">
        <w:r>
          <w:rPr>
            <w:rFonts w:hint="eastAsia" w:ascii="华文楷体" w:hAnsi="华文楷体" w:eastAsia="华文楷体"/>
            <w:sz w:val="28"/>
            <w:szCs w:val="28"/>
            <w:lang w:eastAsia="zh-CN"/>
          </w:rPr>
          <w:t>哪</w:t>
        </w:r>
      </w:ins>
      <w:r>
        <w:rPr>
          <w:rFonts w:hint="eastAsia" w:ascii="华文楷体" w:hAnsi="华文楷体" w:eastAsia="华文楷体"/>
          <w:sz w:val="28"/>
          <w:szCs w:val="28"/>
        </w:rPr>
        <w:t>个法是真正</w:t>
      </w:r>
      <w:ins w:id="699" w:author="Administrator" w:date="2015-09-26T15:42:58Z">
        <w:r>
          <w:rPr>
            <w:rFonts w:hint="eastAsia" w:ascii="华文楷体" w:hAnsi="华文楷体" w:eastAsia="华文楷体"/>
            <w:sz w:val="28"/>
            <w:szCs w:val="28"/>
            <w:lang w:eastAsia="zh-CN"/>
          </w:rPr>
          <w:t>的</w:t>
        </w:r>
      </w:ins>
      <w:r>
        <w:rPr>
          <w:rFonts w:hint="eastAsia" w:ascii="华文楷体" w:hAnsi="华文楷体" w:eastAsia="华文楷体"/>
          <w:sz w:val="28"/>
          <w:szCs w:val="28"/>
        </w:rPr>
        <w:t>有自性的法，因为有自性的法，它是不会显现的，有自性的法是不会显现的，根本就没有一个有自性的法，就可以这样讲。法与有法二者比喻就是水中月影，那么就是说法与有法二者</w:t>
      </w:r>
      <w:ins w:id="700" w:author="Administrator" w:date="2015-09-26T15:43:17Z">
        <w:r>
          <w:rPr>
            <w:rFonts w:hint="eastAsia" w:ascii="华文楷体" w:hAnsi="华文楷体" w:eastAsia="华文楷体"/>
            <w:sz w:val="28"/>
            <w:szCs w:val="28"/>
            <w:lang w:eastAsia="zh-CN"/>
          </w:rPr>
          <w:t>是</w:t>
        </w:r>
      </w:ins>
      <w:r>
        <w:rPr>
          <w:rFonts w:hint="eastAsia" w:ascii="华文楷体" w:hAnsi="华文楷体" w:eastAsia="华文楷体"/>
          <w:sz w:val="28"/>
          <w:szCs w:val="28"/>
        </w:rPr>
        <w:t>显而无自性这个比喻呢就是水中月影，水中月影就是现而无自性。月影显现这部分就是有法，那么这个法呢就是无自性，无自性的这个部分就是这个月影，它虽然显现月亮的影子，但是根本没有月亮的真实性，没有一点月亮自性的存在。所以像这样的法，就是把法与有法二者比喻合起来比喻水中月影，就可以把这二者显而无自性的这个义理呢，完全就可以表示出来了，就这个意思。</w:t>
      </w:r>
    </w:p>
    <w:p>
      <w:pPr>
        <w:ind w:firstLine="570"/>
        <w:rPr>
          <w:ins w:id="701" w:author="Administrator" w:date="2015-09-26T15:48:35Z"/>
          <w:rFonts w:hint="eastAsia" w:ascii="华文楷体" w:hAnsi="华文楷体" w:eastAsia="华文楷体"/>
          <w:sz w:val="28"/>
          <w:szCs w:val="28"/>
        </w:rPr>
      </w:pPr>
      <w:ins w:id="702" w:author="Administrator" w:date="2015-09-26T15:47:19Z">
        <w:r>
          <w:rPr>
            <w:rFonts w:hint="eastAsia" w:ascii="华文楷体" w:hAnsi="华文楷体" w:eastAsia="华文楷体"/>
            <w:sz w:val="28"/>
            <w:szCs w:val="28"/>
            <w:lang w:eastAsia="zh-CN"/>
          </w:rPr>
          <w:t>【</w:t>
        </w:r>
      </w:ins>
      <w:r>
        <w:rPr>
          <w:rFonts w:hint="eastAsia" w:ascii="黑体" w:hAnsi="黑体" w:eastAsia="黑体" w:cs="黑体"/>
          <w:sz w:val="28"/>
          <w:szCs w:val="28"/>
          <w:rPrChange w:id="703" w:author="Administrator" w:date="2015-09-26T15:47:46Z">
            <w:rPr>
              <w:rFonts w:hint="eastAsia" w:ascii="华文楷体" w:hAnsi="华文楷体" w:eastAsia="华文楷体"/>
              <w:sz w:val="28"/>
              <w:szCs w:val="28"/>
            </w:rPr>
          </w:rPrChange>
        </w:rPr>
        <w:t>关于这一问题，在其他所有书籍中，只看见偏执一方的观点，</w:t>
      </w:r>
      <w:ins w:id="704" w:author="Administrator" w:date="2015-09-26T15:47:38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是关于这个是证成义理因的话，还是证成名言因呢，在其他书籍中呢，只是看到了偏执一方，偏执一方就是说，有些是着重是说它是证成义理的，偏在证成义理这个上面，它不是证成名言；有些时候呢，是偏在证成名言方面，它不是证成义理。实际上，麦彭仁波切前面呢没有偏执，证成义理也可以，证成名言可以。像这样其他书籍当中只是看到偏执一方的观点，</w:t>
      </w:r>
    </w:p>
    <w:p>
      <w:pPr>
        <w:ind w:firstLine="570"/>
        <w:rPr>
          <w:ins w:id="705" w:author="Administrator" w:date="2015-09-26T15:48:39Z"/>
          <w:rFonts w:hint="eastAsia" w:ascii="黑体" w:hAnsi="黑体" w:eastAsia="黑体" w:cs="黑体"/>
          <w:sz w:val="28"/>
          <w:szCs w:val="28"/>
          <w:rPrChange w:id="706" w:author="Administrator" w:date="2015-09-26T15:48:59Z">
            <w:rPr>
              <w:rFonts w:hint="eastAsia" w:ascii="华文楷体" w:hAnsi="华文楷体" w:eastAsia="华文楷体"/>
              <w:sz w:val="28"/>
              <w:szCs w:val="28"/>
            </w:rPr>
          </w:rPrChange>
        </w:rPr>
      </w:pPr>
      <w:ins w:id="707" w:author="Administrator" w:date="2015-09-26T15:48:30Z">
        <w:r>
          <w:rPr>
            <w:rFonts w:hint="eastAsia" w:ascii="华文楷体" w:hAnsi="华文楷体" w:eastAsia="华文楷体"/>
            <w:sz w:val="28"/>
            <w:szCs w:val="28"/>
            <w:lang w:eastAsia="zh-CN"/>
          </w:rPr>
          <w:t>【</w:t>
        </w:r>
      </w:ins>
      <w:r>
        <w:rPr>
          <w:rFonts w:hint="eastAsia" w:ascii="黑体" w:hAnsi="黑体" w:eastAsia="黑体" w:cs="黑体"/>
          <w:sz w:val="28"/>
          <w:szCs w:val="28"/>
          <w:rPrChange w:id="708" w:author="Administrator" w:date="2015-09-26T15:48:59Z">
            <w:rPr>
              <w:rFonts w:hint="eastAsia" w:ascii="华文楷体" w:hAnsi="华文楷体" w:eastAsia="华文楷体"/>
              <w:sz w:val="28"/>
              <w:szCs w:val="28"/>
            </w:rPr>
          </w:rPrChange>
        </w:rPr>
        <w:t>但如果按照上述之理而了知，则对于理解总的、尤其是此处的内容显得格外重要。</w:t>
      </w:r>
      <w:ins w:id="709" w:author="Administrator" w:date="2015-09-26T15:48:54Z">
        <w:r>
          <w:rPr>
            <w:rFonts w:hint="eastAsia" w:ascii="黑体" w:hAnsi="黑体" w:eastAsia="黑体" w:cs="黑体"/>
            <w:sz w:val="28"/>
            <w:szCs w:val="28"/>
            <w:lang w:eastAsia="zh-CN"/>
            <w:rPrChange w:id="710" w:author="Administrator" w:date="2015-09-26T15:48:59Z">
              <w:rPr>
                <w:rFonts w:hint="eastAsia" w:ascii="华文楷体" w:hAnsi="华文楷体" w:eastAsia="华文楷体"/>
                <w:sz w:val="28"/>
                <w:szCs w:val="28"/>
                <w:lang w:eastAsia="zh-CN"/>
              </w:rPr>
            </w:rPrChange>
          </w:rPr>
          <w:t>】</w:t>
        </w:r>
      </w:ins>
    </w:p>
    <w:p>
      <w:pPr>
        <w:ind w:firstLine="570"/>
        <w:rPr>
          <w:ins w:id="711" w:author="Administrator" w:date="2015-09-26T15:49:48Z"/>
          <w:rFonts w:hint="eastAsia" w:ascii="华文楷体" w:hAnsi="华文楷体" w:eastAsia="华文楷体"/>
          <w:sz w:val="28"/>
          <w:szCs w:val="28"/>
        </w:rPr>
      </w:pPr>
      <w:r>
        <w:rPr>
          <w:rFonts w:hint="eastAsia" w:ascii="华文楷体" w:hAnsi="华文楷体" w:eastAsia="华文楷体"/>
          <w:sz w:val="28"/>
          <w:szCs w:val="28"/>
        </w:rPr>
        <w:t>但是如果按照前面上述这一大段理，就可以做成证成义理，可以证成名言，通过这个上述理由而了知的时候呢，</w:t>
      </w:r>
      <w:del w:id="712" w:author="Administrator" w:date="2015-09-26T15:49:24Z">
        <w:r>
          <w:rPr>
            <w:rFonts w:hint="eastAsia" w:ascii="华文楷体" w:hAnsi="华文楷体" w:eastAsia="华文楷体"/>
            <w:sz w:val="28"/>
            <w:szCs w:val="28"/>
          </w:rPr>
          <w:delText>我们</w:delText>
        </w:r>
      </w:del>
      <w:r>
        <w:rPr>
          <w:rFonts w:hint="eastAsia" w:ascii="华文楷体" w:hAnsi="华文楷体" w:eastAsia="华文楷体"/>
          <w:sz w:val="28"/>
          <w:szCs w:val="28"/>
        </w:rPr>
        <w:t>对于理解总的内容、总的因明的这些内容观察的方式，尤其在这个当中，此处是讲离一多因，它到底证成义理因呢，还是证成名言因呢？尤其是此处的内容显得格外重要了，显得非常重要，就是这样的意思。以上讲的是第二个问题。</w:t>
      </w:r>
    </w:p>
    <w:p>
      <w:pPr>
        <w:ind w:firstLine="570"/>
        <w:rPr>
          <w:ins w:id="713" w:author="Administrator" w:date="2015-09-26T15:49:54Z"/>
          <w:rFonts w:hint="eastAsia" w:ascii="华文楷体" w:hAnsi="华文楷体" w:eastAsia="华文楷体"/>
          <w:sz w:val="28"/>
          <w:szCs w:val="28"/>
        </w:rPr>
      </w:pPr>
      <w:r>
        <w:rPr>
          <w:rFonts w:hint="eastAsia" w:ascii="华文楷体" w:hAnsi="华文楷体" w:eastAsia="华文楷体"/>
          <w:sz w:val="28"/>
          <w:szCs w:val="28"/>
        </w:rPr>
        <w:t>下面讲第三个问题，分析这个无遮，又或非遮。那么这个离一多因呢，它是无遮还是非遮？就是这个意思。无遮非遮前边我们都讲过了。</w:t>
      </w:r>
    </w:p>
    <w:p>
      <w:pPr>
        <w:ind w:firstLine="570"/>
        <w:rPr>
          <w:ins w:id="714" w:author="Administrator" w:date="2015-09-26T15:50:17Z"/>
          <w:rFonts w:hint="eastAsia" w:ascii="黑体" w:hAnsi="黑体" w:eastAsia="黑体" w:cs="黑体"/>
          <w:sz w:val="28"/>
          <w:szCs w:val="28"/>
          <w:rPrChange w:id="715" w:author="Administrator" w:date="2015-09-26T15:51:42Z">
            <w:rPr>
              <w:rFonts w:hint="eastAsia" w:ascii="华文楷体" w:hAnsi="华文楷体" w:eastAsia="华文楷体"/>
              <w:sz w:val="28"/>
              <w:szCs w:val="28"/>
            </w:rPr>
          </w:rPrChange>
        </w:rPr>
      </w:pPr>
      <w:ins w:id="716" w:author="Administrator" w:date="2015-09-26T15:50:12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w:t>
      </w:r>
      <w:ins w:id="717" w:author="Administrator" w:date="2015-09-26T15:51:06Z">
        <w:r>
          <w:rPr>
            <w:rFonts w:hint="eastAsia" w:ascii="黑体" w:hAnsi="黑体" w:eastAsia="黑体" w:cs="黑体"/>
            <w:i w:val="0"/>
            <w:color w:val="000000"/>
            <w:sz w:val="28"/>
            <w:szCs w:val="28"/>
            <w:rPrChange w:id="718" w:author="Administrator" w:date="2015-09-26T15:51:42Z">
              <w:rPr>
                <w:rFonts w:ascii="华文楷体" w:hAnsi="华文楷体" w:eastAsia="华文楷体" w:cs="华文楷体"/>
                <w:i w:val="0"/>
                <w:color w:val="000000"/>
                <w:sz w:val="28"/>
                <w:szCs w:val="28"/>
              </w:rPr>
            </w:rPrChange>
          </w:rPr>
          <w:t>如果有人想</w:t>
        </w:r>
      </w:ins>
      <w:ins w:id="719" w:author="Administrator" w:date="2015-09-26T15:51:06Z">
        <w:r>
          <w:rPr>
            <w:rFonts w:hint="eastAsia" w:ascii="黑体" w:hAnsi="黑体" w:eastAsia="黑体" w:cs="黑体"/>
            <w:i w:val="0"/>
            <w:color w:val="000000"/>
            <w:sz w:val="28"/>
            <w:szCs w:val="28"/>
            <w:rPrChange w:id="720" w:author="Administrator" w:date="2015-09-26T15:51:42Z">
              <w:rPr>
                <w:rFonts w:ascii="宋体" w:hAnsi="宋体" w:eastAsia="宋体" w:cs="宋体"/>
                <w:i w:val="0"/>
                <w:color w:val="000000"/>
                <w:sz w:val="28"/>
                <w:szCs w:val="28"/>
              </w:rPr>
            </w:rPrChange>
          </w:rPr>
          <w:t>:</w:t>
        </w:r>
      </w:ins>
      <w:ins w:id="721" w:author="Administrator" w:date="2015-09-26T15:51:06Z">
        <w:r>
          <w:rPr>
            <w:rFonts w:hint="eastAsia" w:ascii="黑体" w:hAnsi="黑体" w:eastAsia="黑体" w:cs="黑体"/>
            <w:i w:val="0"/>
            <w:color w:val="000000"/>
            <w:sz w:val="28"/>
            <w:szCs w:val="28"/>
            <w:rPrChange w:id="722" w:author="Administrator" w:date="2015-09-26T15:51:42Z">
              <w:rPr>
                <w:rFonts w:ascii="华文楷体" w:hAnsi="华文楷体" w:eastAsia="华文楷体" w:cs="华文楷体"/>
                <w:i w:val="0"/>
                <w:color w:val="000000"/>
                <w:sz w:val="28"/>
                <w:szCs w:val="28"/>
              </w:rPr>
            </w:rPrChange>
          </w:rPr>
          <w:t>因与所破二者是无遮还是非遮</w:t>
        </w:r>
      </w:ins>
      <w:ins w:id="723" w:author="Administrator" w:date="2015-09-26T15:51:06Z">
        <w:r>
          <w:rPr>
            <w:rFonts w:hint="eastAsia" w:ascii="黑体" w:hAnsi="黑体" w:eastAsia="黑体" w:cs="黑体"/>
            <w:i w:val="0"/>
            <w:color w:val="000000"/>
            <w:sz w:val="28"/>
            <w:szCs w:val="28"/>
            <w:rPrChange w:id="724" w:author="Administrator" w:date="2015-09-26T15:51:42Z">
              <w:rPr>
                <w:rFonts w:ascii="宋体" w:hAnsi="宋体" w:eastAsia="宋体" w:cs="宋体"/>
                <w:i w:val="0"/>
                <w:color w:val="000000"/>
                <w:sz w:val="28"/>
                <w:szCs w:val="28"/>
              </w:rPr>
            </w:rPrChange>
          </w:rPr>
          <w:t>?</w:t>
        </w:r>
      </w:ins>
      <w:ins w:id="725" w:author="Administrator" w:date="2015-09-26T15:51:06Z">
        <w:r>
          <w:rPr>
            <w:rFonts w:hint="eastAsia" w:ascii="黑体" w:hAnsi="黑体" w:eastAsia="黑体" w:cs="黑体"/>
            <w:i w:val="0"/>
            <w:color w:val="000000"/>
            <w:sz w:val="28"/>
            <w:szCs w:val="28"/>
            <w:rPrChange w:id="726" w:author="Administrator" w:date="2015-09-26T15:51:42Z">
              <w:rPr>
                <w:rFonts w:ascii="华文楷体" w:hAnsi="华文楷体" w:eastAsia="华文楷体" w:cs="华文楷体"/>
                <w:i w:val="0"/>
                <w:color w:val="000000"/>
                <w:sz w:val="28"/>
                <w:szCs w:val="28"/>
              </w:rPr>
            </w:rPrChange>
          </w:rPr>
          <w:t>假设是无遮</w:t>
        </w:r>
      </w:ins>
      <w:ins w:id="727" w:author="Administrator" w:date="2015-09-26T15:51:06Z">
        <w:r>
          <w:rPr>
            <w:rFonts w:hint="eastAsia" w:ascii="黑体" w:hAnsi="黑体" w:eastAsia="黑体" w:cs="黑体"/>
            <w:i w:val="0"/>
            <w:color w:val="000000"/>
            <w:sz w:val="28"/>
            <w:szCs w:val="28"/>
            <w:rPrChange w:id="728" w:author="Administrator" w:date="2015-09-26T15:51:42Z">
              <w:rPr>
                <w:rFonts w:ascii="宋体" w:hAnsi="宋体" w:eastAsia="宋体" w:cs="宋体"/>
                <w:i w:val="0"/>
                <w:color w:val="000000"/>
                <w:sz w:val="28"/>
                <w:szCs w:val="28"/>
              </w:rPr>
            </w:rPrChange>
          </w:rPr>
          <w:t>,</w:t>
        </w:r>
      </w:ins>
      <w:ins w:id="729" w:author="Administrator" w:date="2015-09-26T15:51:06Z">
        <w:r>
          <w:rPr>
            <w:rFonts w:hint="eastAsia" w:ascii="黑体" w:hAnsi="黑体" w:eastAsia="黑体" w:cs="黑体"/>
            <w:i w:val="0"/>
            <w:color w:val="000000"/>
            <w:sz w:val="28"/>
            <w:szCs w:val="28"/>
            <w:rPrChange w:id="730" w:author="Administrator" w:date="2015-09-26T15:51:42Z">
              <w:rPr>
                <w:rFonts w:ascii="华文楷体" w:hAnsi="华文楷体" w:eastAsia="华文楷体" w:cs="华文楷体"/>
                <w:i w:val="0"/>
                <w:color w:val="000000"/>
                <w:sz w:val="28"/>
                <w:szCs w:val="28"/>
              </w:rPr>
            </w:rPrChange>
          </w:rPr>
          <w:t>则除了遮破所破以外</w:t>
        </w:r>
      </w:ins>
      <w:ins w:id="731" w:author="Administrator" w:date="2015-09-26T15:51:06Z">
        <w:r>
          <w:rPr>
            <w:rFonts w:hint="eastAsia" w:ascii="黑体" w:hAnsi="黑体" w:eastAsia="黑体" w:cs="黑体"/>
            <w:i w:val="0"/>
            <w:color w:val="000000"/>
            <w:sz w:val="28"/>
            <w:szCs w:val="28"/>
            <w:rPrChange w:id="732" w:author="Administrator" w:date="2015-09-26T15:51:42Z">
              <w:rPr>
                <w:rFonts w:ascii="宋体" w:hAnsi="宋体" w:eastAsia="宋体" w:cs="宋体"/>
                <w:i w:val="0"/>
                <w:color w:val="000000"/>
                <w:sz w:val="28"/>
                <w:szCs w:val="28"/>
              </w:rPr>
            </w:rPrChange>
          </w:rPr>
          <w:t>,(</w:t>
        </w:r>
      </w:ins>
      <w:ins w:id="733" w:author="Administrator" w:date="2015-09-26T15:51:06Z">
        <w:r>
          <w:rPr>
            <w:rFonts w:hint="eastAsia" w:ascii="黑体" w:hAnsi="黑体" w:eastAsia="黑体" w:cs="黑体"/>
            <w:i w:val="0"/>
            <w:color w:val="000000"/>
            <w:sz w:val="28"/>
            <w:szCs w:val="28"/>
            <w:rPrChange w:id="734" w:author="Administrator" w:date="2015-09-26T15:51:42Z">
              <w:rPr>
                <w:rFonts w:ascii="华文楷体" w:hAnsi="华文楷体" w:eastAsia="华文楷体" w:cs="华文楷体"/>
                <w:i w:val="0"/>
                <w:color w:val="000000"/>
                <w:sz w:val="28"/>
                <w:szCs w:val="28"/>
              </w:rPr>
            </w:rPrChange>
          </w:rPr>
          <w:t>因与所立的</w:t>
        </w:r>
      </w:ins>
      <w:ins w:id="735" w:author="Administrator" w:date="2015-09-26T15:51:06Z">
        <w:r>
          <w:rPr>
            <w:rFonts w:hint="eastAsia" w:ascii="黑体" w:hAnsi="黑体" w:eastAsia="黑体" w:cs="黑体"/>
            <w:i w:val="0"/>
            <w:color w:val="000000"/>
            <w:sz w:val="28"/>
            <w:szCs w:val="28"/>
            <w:rPrChange w:id="736" w:author="Administrator" w:date="2015-09-26T15:51:42Z">
              <w:rPr>
                <w:rFonts w:ascii="宋体" w:hAnsi="宋体" w:eastAsia="宋体" w:cs="宋体"/>
                <w:i w:val="0"/>
                <w:color w:val="000000"/>
                <w:sz w:val="28"/>
                <w:szCs w:val="28"/>
              </w:rPr>
            </w:rPrChange>
          </w:rPr>
          <w:t>)</w:t>
        </w:r>
      </w:ins>
      <w:ins w:id="737" w:author="Administrator" w:date="2015-09-26T15:51:06Z">
        <w:r>
          <w:rPr>
            <w:rFonts w:hint="eastAsia" w:ascii="黑体" w:hAnsi="黑体" w:eastAsia="黑体" w:cs="黑体"/>
            <w:i w:val="0"/>
            <w:color w:val="000000"/>
            <w:sz w:val="28"/>
            <w:szCs w:val="28"/>
            <w:rPrChange w:id="738" w:author="Administrator" w:date="2015-09-26T15:51:42Z">
              <w:rPr>
                <w:rFonts w:ascii="华文楷体" w:hAnsi="华文楷体" w:eastAsia="华文楷体" w:cs="华文楷体"/>
                <w:i w:val="0"/>
                <w:color w:val="000000"/>
                <w:sz w:val="28"/>
                <w:szCs w:val="28"/>
              </w:rPr>
            </w:rPrChange>
          </w:rPr>
          <w:t>自本体不存在的无实单空不可能有关联</w:t>
        </w:r>
      </w:ins>
      <w:ins w:id="739" w:author="Administrator" w:date="2015-09-26T15:51:06Z">
        <w:r>
          <w:rPr>
            <w:rFonts w:hint="eastAsia" w:ascii="黑体" w:hAnsi="黑体" w:eastAsia="黑体" w:cs="黑体"/>
            <w:i w:val="0"/>
            <w:color w:val="000000"/>
            <w:sz w:val="28"/>
            <w:szCs w:val="28"/>
            <w:rPrChange w:id="740" w:author="Administrator" w:date="2015-09-26T15:51:42Z">
              <w:rPr>
                <w:rFonts w:ascii="宋体" w:hAnsi="宋体" w:eastAsia="宋体" w:cs="宋体"/>
                <w:i w:val="0"/>
                <w:color w:val="000000"/>
                <w:sz w:val="28"/>
                <w:szCs w:val="28"/>
              </w:rPr>
            </w:rPrChange>
          </w:rPr>
          <w:t>,</w:t>
        </w:r>
      </w:ins>
      <w:ins w:id="741" w:author="Administrator" w:date="2015-09-26T15:51:06Z">
        <w:r>
          <w:rPr>
            <w:rFonts w:hint="eastAsia" w:ascii="黑体" w:hAnsi="黑体" w:eastAsia="黑体" w:cs="黑体"/>
            <w:i w:val="0"/>
            <w:color w:val="000000"/>
            <w:sz w:val="28"/>
            <w:szCs w:val="28"/>
            <w:rPrChange w:id="742" w:author="Administrator" w:date="2015-09-26T15:51:42Z">
              <w:rPr>
                <w:rFonts w:ascii="华文楷体" w:hAnsi="华文楷体" w:eastAsia="华文楷体" w:cs="华文楷体"/>
                <w:i w:val="0"/>
                <w:color w:val="000000"/>
                <w:sz w:val="28"/>
                <w:szCs w:val="28"/>
              </w:rPr>
            </w:rPrChange>
          </w:rPr>
          <w:t>如此一来</w:t>
        </w:r>
      </w:ins>
      <w:ins w:id="743" w:author="Administrator" w:date="2015-09-26T15:51:06Z">
        <w:r>
          <w:rPr>
            <w:rFonts w:hint="eastAsia" w:ascii="黑体" w:hAnsi="黑体" w:eastAsia="黑体" w:cs="黑体"/>
            <w:i w:val="0"/>
            <w:color w:val="000000"/>
            <w:sz w:val="28"/>
            <w:szCs w:val="28"/>
            <w:rPrChange w:id="744" w:author="Administrator" w:date="2015-09-26T15:51:42Z">
              <w:rPr>
                <w:rFonts w:ascii="宋体" w:hAnsi="宋体" w:eastAsia="宋体" w:cs="宋体"/>
                <w:i w:val="0"/>
                <w:color w:val="000000"/>
                <w:sz w:val="28"/>
                <w:szCs w:val="28"/>
              </w:rPr>
            </w:rPrChange>
          </w:rPr>
          <w:t>,</w:t>
        </w:r>
      </w:ins>
      <w:ins w:id="745" w:author="Administrator" w:date="2015-09-26T15:51:06Z">
        <w:r>
          <w:rPr>
            <w:rFonts w:hint="eastAsia" w:ascii="黑体" w:hAnsi="黑体" w:eastAsia="黑体" w:cs="黑体"/>
            <w:i w:val="0"/>
            <w:color w:val="000000"/>
            <w:sz w:val="28"/>
            <w:szCs w:val="28"/>
            <w:rPrChange w:id="746" w:author="Administrator" w:date="2015-09-26T15:51:42Z">
              <w:rPr>
                <w:rFonts w:ascii="华文楷体" w:hAnsi="华文楷体" w:eastAsia="华文楷体" w:cs="华文楷体"/>
                <w:i w:val="0"/>
                <w:color w:val="000000"/>
                <w:sz w:val="28"/>
                <w:szCs w:val="28"/>
              </w:rPr>
            </w:rPrChange>
          </w:rPr>
          <w:t>所立无法作为所知、 因也无法作为能知了</w:t>
        </w:r>
      </w:ins>
      <w:ins w:id="747" w:author="Administrator" w:date="2015-09-26T15:51:06Z">
        <w:r>
          <w:rPr>
            <w:rFonts w:hint="eastAsia" w:ascii="黑体" w:hAnsi="黑体" w:eastAsia="黑体" w:cs="黑体"/>
            <w:i w:val="0"/>
            <w:color w:val="000000"/>
            <w:sz w:val="28"/>
            <w:szCs w:val="28"/>
            <w:rPrChange w:id="748" w:author="Administrator" w:date="2015-09-26T15:51:42Z">
              <w:rPr>
                <w:rFonts w:ascii="宋体" w:hAnsi="宋体" w:eastAsia="宋体" w:cs="宋体"/>
                <w:i w:val="0"/>
                <w:color w:val="000000"/>
                <w:sz w:val="28"/>
                <w:szCs w:val="28"/>
              </w:rPr>
            </w:rPrChange>
          </w:rPr>
          <w:t>;</w:t>
        </w:r>
      </w:ins>
      <w:del w:id="749" w:author="Administrator" w:date="2015-09-26T15:51:06Z">
        <w:r>
          <w:rPr>
            <w:rFonts w:hint="eastAsia" w:ascii="黑体" w:hAnsi="黑体" w:eastAsia="黑体" w:cs="黑体"/>
            <w:sz w:val="28"/>
            <w:szCs w:val="28"/>
            <w:rPrChange w:id="750" w:author="Administrator" w:date="2015-09-26T15:51:42Z">
              <w:rPr>
                <w:rFonts w:hint="eastAsia" w:ascii="华文楷体" w:hAnsi="华文楷体" w:eastAsia="华文楷体"/>
                <w:sz w:val="28"/>
                <w:szCs w:val="28"/>
              </w:rPr>
            </w:rPrChange>
          </w:rPr>
          <w:delText>如果有人想，因与所破二者是无遮还是非遮？假设是无遮，除遮破所破之外，由于所立的自本体不存在的无实单空，不可能关联。如此一来，所立无法作为所知，因也无法作为能知了。</w:delText>
        </w:r>
      </w:del>
      <w:r>
        <w:rPr>
          <w:rFonts w:hint="eastAsia" w:ascii="黑体" w:hAnsi="黑体" w:eastAsia="黑体" w:cs="黑体"/>
          <w:sz w:val="28"/>
          <w:szCs w:val="28"/>
          <w:rPrChange w:id="751" w:author="Administrator" w:date="2015-09-26T15:51:42Z">
            <w:rPr>
              <w:rFonts w:hint="eastAsia" w:ascii="华文楷体" w:hAnsi="华文楷体" w:eastAsia="华文楷体"/>
              <w:sz w:val="28"/>
              <w:szCs w:val="28"/>
            </w:rPr>
          </w:rPrChange>
        </w:rPr>
        <w:t>】</w:t>
      </w:r>
    </w:p>
    <w:p>
      <w:pPr>
        <w:ind w:firstLine="570"/>
        <w:rPr>
          <w:ins w:id="752" w:author="Administrator" w:date="2015-09-26T15:58:45Z"/>
          <w:rFonts w:hint="eastAsia" w:ascii="华文楷体" w:hAnsi="华文楷体" w:eastAsia="华文楷体"/>
          <w:sz w:val="28"/>
          <w:szCs w:val="28"/>
        </w:rPr>
      </w:pPr>
      <w:del w:id="753" w:author="Administrator" w:date="2015-09-26T15:53:13Z">
        <w:r>
          <w:rPr>
            <w:rFonts w:hint="eastAsia" w:ascii="华文楷体" w:hAnsi="华文楷体" w:eastAsia="华文楷体"/>
            <w:sz w:val="28"/>
            <w:szCs w:val="28"/>
          </w:rPr>
          <w:delText>这方面就是说，如果它是无遮的话，那么就是说，</w:delText>
        </w:r>
      </w:del>
      <w:r>
        <w:rPr>
          <w:rFonts w:hint="eastAsia" w:ascii="华文楷体" w:hAnsi="华文楷体" w:eastAsia="华文楷体"/>
          <w:sz w:val="28"/>
          <w:szCs w:val="28"/>
        </w:rPr>
        <w:t>这个地方讲了因和所破，因和所破是无遮还是非遮。这方面不是在观察因和它的所立方面的观察，它就是因和它的所破。因为离一多因它是能破嘛，离一多因它</w:t>
      </w:r>
      <w:del w:id="754" w:author="Administrator" w:date="2015-09-26T15:53:41Z">
        <w:r>
          <w:rPr>
            <w:rFonts w:hint="eastAsia" w:ascii="华文楷体" w:hAnsi="华文楷体" w:eastAsia="华文楷体"/>
            <w:sz w:val="28"/>
            <w:szCs w:val="28"/>
          </w:rPr>
          <w:delText>是</w:delText>
        </w:r>
      </w:del>
      <w:ins w:id="755" w:author="Administrator" w:date="2015-09-26T15:53:41Z">
        <w:r>
          <w:rPr>
            <w:rFonts w:hint="eastAsia" w:ascii="华文楷体" w:hAnsi="华文楷体" w:eastAsia="华文楷体"/>
            <w:sz w:val="28"/>
            <w:szCs w:val="28"/>
            <w:lang w:eastAsia="zh-CN"/>
          </w:rPr>
          <w:t>作为</w:t>
        </w:r>
      </w:ins>
      <w:r>
        <w:rPr>
          <w:rFonts w:hint="eastAsia" w:ascii="华文楷体" w:hAnsi="华文楷体" w:eastAsia="华文楷体"/>
          <w:sz w:val="28"/>
          <w:szCs w:val="28"/>
        </w:rPr>
        <w:t>一个能破，它是一个能破的根据，那么就是说，你有了能破了，必须有一个所破。就像有一把枪，这个枪是能打的，然后呢，对面有个靶子，这叫所打，能打所打。像这样的话就是说是，或者拿把斧头劈柴，这个斧头就是能破，这个柴就是所破，就是一个是能砍一个是所砍。所以像这样讲的时候，离一多因，也是个能破的因。那么能破的因所对的当然是所破了，所破呢，就是说你的因和你的所破自性二者，因为它所破的一切万法的自性、一切万法的实有，一切万法的自性、一切万法的实有是离一多的所破，它离一多所遮破的就是一切万法、承认一切万法实有的这样的一种执着。所以说，这个离一多因和它的所破二者，是无遮呢还是非遮？除了没有方式遮破，通过不是的方式来遮破的。假设是无遮，除了遮破所破之外，那么如果是无遮的话，那么把所破破掉之后，再不引发其它的承许了。那么就是说，你的因把它的自性一旦破掉之后呢，就不</w:t>
      </w:r>
      <w:ins w:id="756" w:author="Administrator" w:date="2015-09-26T15:55:35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再引发其它的承许，由于这个地方就是无遮它的特点，无遮的特点就是破完之后再不引出其它的这个承认，所以它的本身破掉了，对于它的本身破掉之后，不引出对它本身之外的这个承认，就是它本身其实就没有了、本身就没有了。所以说这个方面，如果是因和所破二者之间是无遮的话呢，通过没有的方式来遮破，如果通过没有的方式来遮破，那么除了遮破所破之外，最后离一多因就把这个所破自性遮除掉了，除了达到这个目的之外呢，因和所立的之本体不存在，无实单空不可能关联。因和所立，那么前面是因和所破，因和所破呢如果因和所破之间是无遮的话，那么破完之后，除了遮破所破之外，因和所立的这个自本体不存在无实单空，这个自本体不存在的无实单空就是这个所立，就是所立。那么最后离一多因和它的所立就不可能关联了，就没有关联。你只是通过你的能力，通过离一多因遮破了它的这个所破法的，这个所破法就是自性实有嘛，你只能够把自性实有遮破掉，把自性实有遮破掉之后，你不能再引发其它的承认了，无遮就是你不能再引发其它的承认。所以说你不能再引发其它的承认之后呢，你这个无自性就是所立方面就是讲无自性，自本体不存在，无实单空，这个方面就没什么关联了，因和它的这个所立，二者之间就没任何关联了，因为在破掉之后呢不再引发其它的承许，你不再会有无自性的承许，因为它是一种这个无遮的缘故呢，那么，如果这样有什么过失呢？如此一来，所立无法成所知，本来所立是一个所知的自性呢，这个所知的自性你要通过因的能知，来了知它的这个所知。比如说，因的能知就是说我要通过离一多因，离一多因作为能知，我要了知所知是无自性的，我要了知所立法是无自性，把这个无自性作为一个所知。我必须用这个，因为这个无自性我现在不知道嘛，我现在不知道，我现在必须要通过离一多因，来了知它是无自性的。这个方面就是讲到了这个因可以作为能知，所立作为所知。但是如果是这样的话，因和它的这个所立没有关系了、没有关联了，没有关联的时候呢，那么所立就没有办法作为所知了，因就没有办法作为能知了。如果有关联的话，我就离一多故，无自性，二者之间就会作为一个关联、一个联系。但现在的话就是说，二者之间没有办法作为联系，没有办法联系，所知就没有办法作为所知，因也没有办法作为能知，就有这样的过失。</w:t>
      </w:r>
    </w:p>
    <w:p>
      <w:pPr>
        <w:ind w:firstLine="570"/>
        <w:rPr>
          <w:ins w:id="757" w:author="Administrator" w:date="2015-09-26T15:58:48Z"/>
          <w:rFonts w:hint="eastAsia" w:ascii="黑体" w:hAnsi="黑体" w:eastAsia="黑体" w:cs="黑体"/>
          <w:sz w:val="28"/>
          <w:szCs w:val="28"/>
          <w:rPrChange w:id="758" w:author="Administrator" w:date="2015-09-26T15:58:57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759" w:author="Administrator" w:date="2015-09-26T15:58:57Z">
            <w:rPr>
              <w:rFonts w:hint="eastAsia" w:ascii="华文楷体" w:hAnsi="华文楷体" w:eastAsia="华文楷体"/>
              <w:sz w:val="28"/>
              <w:szCs w:val="28"/>
            </w:rPr>
          </w:rPrChange>
        </w:rPr>
        <w:t>倘若是非遮，则遮遣破除之余，为什么不承认尚有所立的有实法呢。】</w:t>
      </w:r>
    </w:p>
    <w:p>
      <w:pPr>
        <w:ind w:firstLine="570"/>
        <w:rPr>
          <w:del w:id="760" w:author="Administrator" w:date="2015-09-26T16:00:19Z"/>
          <w:rFonts w:hint="eastAsia" w:ascii="华文楷体" w:hAnsi="华文楷体" w:eastAsia="华文楷体"/>
          <w:sz w:val="28"/>
          <w:szCs w:val="28"/>
        </w:rPr>
      </w:pPr>
      <w:r>
        <w:rPr>
          <w:rFonts w:hint="eastAsia" w:ascii="华文楷体" w:hAnsi="华文楷体" w:eastAsia="华文楷体"/>
          <w:sz w:val="28"/>
          <w:szCs w:val="28"/>
        </w:rPr>
        <w:t>倘若是非遮，这个方面也是因和所破的观察的，仍然是因和所破观察。那么如果说是，不是的方面来遮破，因和这个所破是如果是通过不是的方式来遮破，那么就是说，非遮的特点就是遮破之后还要引发其他的承认</w:t>
      </w:r>
      <w:ins w:id="761" w:author="Administrator" w:date="2015-09-26T16:00:25Z">
        <w:r>
          <w:rPr>
            <w:rFonts w:hint="eastAsia" w:ascii="华文楷体" w:hAnsi="华文楷体" w:eastAsia="华文楷体"/>
            <w:sz w:val="28"/>
            <w:szCs w:val="28"/>
            <w:lang w:eastAsia="zh-CN"/>
          </w:rPr>
          <w:t>，</w:t>
        </w:r>
      </w:ins>
      <w:del w:id="762" w:author="Administrator" w:date="2015-09-26T16:00:23Z">
        <w:r>
          <w:rPr>
            <w:rFonts w:hint="eastAsia" w:ascii="华文楷体" w:hAnsi="华文楷体" w:eastAsia="华文楷体"/>
            <w:sz w:val="28"/>
            <w:szCs w:val="28"/>
          </w:rPr>
          <w:delText>（</w:delText>
        </w:r>
      </w:del>
      <w:del w:id="763" w:author="Administrator" w:date="2015-09-26T16:00:22Z">
        <w:r>
          <w:rPr>
            <w:rFonts w:hint="eastAsia" w:ascii="华文楷体" w:hAnsi="华文楷体" w:eastAsia="华文楷体"/>
            <w:sz w:val="28"/>
            <w:szCs w:val="28"/>
          </w:rPr>
          <w:delText>50:</w:delText>
        </w:r>
      </w:del>
      <w:del w:id="764" w:author="Administrator" w:date="2015-09-26T16:00:21Z">
        <w:r>
          <w:rPr>
            <w:rFonts w:hint="eastAsia" w:ascii="华文楷体" w:hAnsi="华文楷体" w:eastAsia="华文楷体"/>
            <w:sz w:val="28"/>
            <w:szCs w:val="28"/>
          </w:rPr>
          <w:delText>2</w:delText>
        </w:r>
      </w:del>
      <w:del w:id="765" w:author="Administrator" w:date="2015-09-26T16:00:20Z">
        <w:r>
          <w:rPr>
            <w:rFonts w:hint="eastAsia" w:ascii="华文楷体" w:hAnsi="华文楷体" w:eastAsia="华文楷体"/>
            <w:sz w:val="28"/>
            <w:szCs w:val="28"/>
          </w:rPr>
          <w:delText>5）</w:delText>
        </w:r>
      </w:del>
    </w:p>
    <w:p>
      <w:pPr>
        <w:ind w:firstLine="570"/>
        <w:rPr>
          <w:del w:id="767" w:author="Administrator" w:date="2015-09-26T16:00:16Z"/>
          <w:rFonts w:hint="eastAsia" w:ascii="华文楷体" w:hAnsi="华文楷体" w:eastAsia="华文楷体"/>
          <w:sz w:val="28"/>
          <w:szCs w:val="28"/>
        </w:rPr>
        <w:pPrChange w:id="766" w:author="Administrator" w:date="2015-09-26T16:00:19Z">
          <w:pPr>
            <w:ind w:firstLine="570"/>
          </w:pPr>
        </w:pPrChange>
      </w:pPr>
      <w:del w:id="768" w:author="Administrator" w:date="2015-09-26T16:00:16Z">
        <w:r>
          <w:rPr>
            <w:rFonts w:hint="eastAsia" w:ascii="华文楷体" w:hAnsi="华文楷体" w:eastAsia="华文楷体"/>
            <w:sz w:val="28"/>
            <w:szCs w:val="28"/>
          </w:rPr>
          <w:delText>中观庄严论释第28课50-62分钟-一片禅心月</w:delText>
        </w:r>
      </w:del>
    </w:p>
    <w:p>
      <w:pPr>
        <w:ind w:firstLine="570"/>
        <w:rPr>
          <w:ins w:id="770" w:author="Administrator" w:date="2015-09-26T16:05:34Z"/>
          <w:rFonts w:hint="eastAsia" w:ascii="华文楷体" w:hAnsi="华文楷体" w:eastAsia="华文楷体"/>
          <w:sz w:val="28"/>
          <w:szCs w:val="28"/>
        </w:rPr>
        <w:pPrChange w:id="769" w:author="Administrator" w:date="2015-09-26T16:03:06Z">
          <w:pPr>
            <w:ind w:firstLine="570"/>
          </w:pPr>
        </w:pPrChange>
      </w:pPr>
      <w:del w:id="771" w:author="Administrator" w:date="2015-09-26T16:00:16Z">
        <w:r>
          <w:rPr>
            <w:rFonts w:hint="eastAsia" w:ascii="华文楷体" w:hAnsi="华文楷体" w:eastAsia="华文楷体"/>
            <w:sz w:val="28"/>
            <w:szCs w:val="28"/>
          </w:rPr>
          <w:delText>50：00倘若是非遮,则遮遣所破之余为什么不承认尚有所立的有实法呢?倘若是非遮这个方面也是因和所破去观察的，仍然是因和所破上去观察，那么如果说是不是的方面来遮破，因和所破是如果是通过不是的方式来遮破，那么非遮的特点就是遮破之后还要引发其他的承认。还要引发其他的承认，</w:delText>
        </w:r>
      </w:del>
      <w:r>
        <w:rPr>
          <w:rFonts w:hint="eastAsia" w:ascii="华文楷体" w:hAnsi="华文楷体" w:eastAsia="华文楷体"/>
          <w:sz w:val="28"/>
          <w:szCs w:val="28"/>
        </w:rPr>
        <w:t>所以象这样讲的时候，如果是非遮的话，那么把这个遮破，遮破所破之余，把这个遮破这个所破破掉之后呢，还要引发其他的承认，那么</w:t>
      </w:r>
      <w:del w:id="772" w:author="Administrator" w:date="2015-09-26T16:00:53Z">
        <w:r>
          <w:rPr>
            <w:rFonts w:hint="eastAsia" w:ascii="华文楷体" w:hAnsi="华文楷体" w:eastAsia="华文楷体"/>
            <w:sz w:val="28"/>
            <w:szCs w:val="28"/>
          </w:rPr>
          <w:delText>还要</w:delText>
        </w:r>
      </w:del>
      <w:ins w:id="773" w:author="Administrator" w:date="2015-09-26T16:00:53Z">
        <w:r>
          <w:rPr>
            <w:rFonts w:hint="eastAsia" w:ascii="华文楷体" w:hAnsi="华文楷体" w:eastAsia="华文楷体"/>
            <w:sz w:val="28"/>
            <w:szCs w:val="28"/>
            <w:lang w:eastAsia="zh-CN"/>
          </w:rPr>
          <w:t>其他</w:t>
        </w:r>
      </w:ins>
      <w:r>
        <w:rPr>
          <w:rFonts w:hint="eastAsia" w:ascii="华文楷体" w:hAnsi="华文楷体" w:eastAsia="华文楷体"/>
          <w:sz w:val="28"/>
          <w:szCs w:val="28"/>
        </w:rPr>
        <w:t>承认是什么呢</w:t>
      </w:r>
      <w:del w:id="774" w:author="Administrator" w:date="2015-09-26T16:00:56Z">
        <w:r>
          <w:rPr>
            <w:rFonts w:hint="eastAsia" w:ascii="华文楷体" w:hAnsi="华文楷体" w:eastAsia="华文楷体"/>
            <w:sz w:val="28"/>
            <w:szCs w:val="28"/>
          </w:rPr>
          <w:delText>，</w:delText>
        </w:r>
      </w:del>
      <w:ins w:id="775" w:author="Administrator" w:date="2015-09-26T16:00:56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就是有实法，他是实有的这部分还要承认出来，还要引发其他有实法的承许还有，实际上如果引发了有实法的承许的之后，这个方面就没办法得到无自性，没办法得到无自性，象这样的话</w:t>
      </w:r>
      <w:ins w:id="776" w:author="Administrator" w:date="2015-09-26T16:01:23Z">
        <w:r>
          <w:rPr>
            <w:rFonts w:hint="eastAsia" w:ascii="华文楷体" w:hAnsi="华文楷体" w:eastAsia="华文楷体"/>
            <w:sz w:val="28"/>
            <w:szCs w:val="28"/>
            <w:lang w:eastAsia="zh-CN"/>
          </w:rPr>
          <w:t>无遮的方式</w:t>
        </w:r>
      </w:ins>
      <w:r>
        <w:rPr>
          <w:rFonts w:hint="eastAsia" w:ascii="华文楷体" w:hAnsi="华文楷体" w:eastAsia="华文楷体"/>
          <w:sz w:val="28"/>
          <w:szCs w:val="28"/>
        </w:rPr>
        <w:t>他的本体是要保留，本体要保留，只是他上面不是其他的一个法，不是其他的一个法，不是其他的一个法，就是把其他的法破掉之后呢，他的本体本身不能破掉，所以</w:t>
      </w:r>
      <w:ins w:id="777" w:author="Administrator" w:date="2015-09-26T16:01:48Z">
        <w:r>
          <w:rPr>
            <w:rFonts w:hint="eastAsia" w:ascii="华文楷体" w:hAnsi="华文楷体" w:eastAsia="华文楷体"/>
            <w:sz w:val="28"/>
            <w:szCs w:val="28"/>
            <w:lang w:eastAsia="zh-CN"/>
          </w:rPr>
          <w:t>说</w:t>
        </w:r>
      </w:ins>
      <w:r>
        <w:rPr>
          <w:rFonts w:hint="eastAsia" w:ascii="华文楷体" w:hAnsi="华文楷体" w:eastAsia="华文楷体"/>
          <w:sz w:val="28"/>
          <w:szCs w:val="28"/>
        </w:rPr>
        <w:t>有实法他最后还是保留下来了，那么有实法保留下来了之后实际上对有实法还是没办法遮破执著，没办法遮破执著，所以如果是非遮的话就是这样的，比如说</w:t>
      </w:r>
      <w:del w:id="778" w:author="Administrator" w:date="2015-09-26T16:02:10Z">
        <w:r>
          <w:rPr>
            <w:rFonts w:hint="eastAsia" w:ascii="华文楷体" w:hAnsi="华文楷体" w:eastAsia="华文楷体"/>
            <w:sz w:val="28"/>
            <w:szCs w:val="28"/>
          </w:rPr>
          <w:delText>我</w:delText>
        </w:r>
      </w:del>
      <w:del w:id="779" w:author="Administrator" w:date="2015-09-26T16:02:09Z">
        <w:r>
          <w:rPr>
            <w:rFonts w:hint="eastAsia" w:ascii="华文楷体" w:hAnsi="华文楷体" w:eastAsia="华文楷体"/>
            <w:sz w:val="28"/>
            <w:szCs w:val="28"/>
          </w:rPr>
          <w:delText>们</w:delText>
        </w:r>
      </w:del>
      <w:r>
        <w:rPr>
          <w:rFonts w:hint="eastAsia" w:ascii="华文楷体" w:hAnsi="华文楷体" w:eastAsia="华文楷体"/>
          <w:sz w:val="28"/>
          <w:szCs w:val="28"/>
        </w:rPr>
        <w:t>前面把比喻的时候就这样讲，比如说这个牛，就说马上没有牛，马不是牛，马不是牛，象这样的话不是牛这个不是</w:t>
      </w:r>
      <w:ins w:id="780" w:author="Administrator" w:date="2015-09-26T16:02:31Z">
        <w:r>
          <w:rPr>
            <w:rFonts w:hint="eastAsia" w:ascii="华文楷体" w:hAnsi="华文楷体" w:eastAsia="华文楷体"/>
            <w:sz w:val="28"/>
            <w:szCs w:val="28"/>
            <w:lang w:eastAsia="zh-CN"/>
          </w:rPr>
          <w:t>它虽然</w:t>
        </w:r>
      </w:ins>
      <w:del w:id="781" w:author="Administrator" w:date="2015-09-26T16:02:34Z">
        <w:r>
          <w:rPr>
            <w:rFonts w:hint="eastAsia" w:ascii="华文楷体" w:hAnsi="华文楷体" w:eastAsia="华文楷体"/>
            <w:sz w:val="28"/>
            <w:szCs w:val="28"/>
          </w:rPr>
          <w:delText>就</w:delText>
        </w:r>
      </w:del>
      <w:r>
        <w:rPr>
          <w:rFonts w:hint="eastAsia" w:ascii="华文楷体" w:hAnsi="华文楷体" w:eastAsia="华文楷体"/>
          <w:sz w:val="28"/>
          <w:szCs w:val="28"/>
        </w:rPr>
        <w:t>已经遮破掉了，但是</w:t>
      </w:r>
      <w:del w:id="782" w:author="Administrator" w:date="2015-09-26T16:03:03Z">
        <w:r>
          <w:rPr>
            <w:rFonts w:hint="eastAsia" w:ascii="华文楷体" w:hAnsi="华文楷体" w:eastAsia="华文楷体"/>
            <w:sz w:val="28"/>
            <w:szCs w:val="28"/>
          </w:rPr>
          <w:delText>他</w:delText>
        </w:r>
      </w:del>
      <w:ins w:id="783" w:author="Administrator" w:date="2015-09-26T16:03:14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的本体马本身</w:t>
      </w:r>
      <w:ins w:id="784" w:author="Administrator" w:date="2015-09-26T16:02:45Z">
        <w:r>
          <w:rPr>
            <w:rFonts w:hint="eastAsia" w:ascii="华文楷体" w:hAnsi="华文楷体" w:eastAsia="华文楷体"/>
            <w:sz w:val="28"/>
            <w:szCs w:val="28"/>
            <w:lang w:eastAsia="zh-CN"/>
          </w:rPr>
          <w:t>它</w:t>
        </w:r>
      </w:ins>
      <w:r>
        <w:rPr>
          <w:rFonts w:hint="eastAsia" w:ascii="华文楷体" w:hAnsi="华文楷体" w:eastAsia="华文楷体"/>
          <w:sz w:val="28"/>
          <w:szCs w:val="28"/>
        </w:rPr>
        <w:t>没有破掉，他得到他引发一个马存在，</w:t>
      </w:r>
      <w:del w:id="785" w:author="Administrator" w:date="2015-09-26T16:03:33Z">
        <w:r>
          <w:rPr>
            <w:rFonts w:hint="eastAsia" w:ascii="华文楷体" w:hAnsi="华文楷体" w:eastAsia="华文楷体"/>
            <w:sz w:val="28"/>
            <w:szCs w:val="28"/>
          </w:rPr>
          <w:delText>他</w:delText>
        </w:r>
      </w:del>
      <w:ins w:id="786" w:author="Administrator" w:date="2015-09-26T16:03:33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是一个马</w:t>
      </w:r>
      <w:del w:id="787" w:author="Administrator" w:date="2015-09-26T16:03:37Z">
        <w:r>
          <w:rPr>
            <w:rFonts w:hint="eastAsia" w:ascii="华文楷体" w:hAnsi="华文楷体" w:eastAsia="华文楷体"/>
            <w:sz w:val="28"/>
            <w:szCs w:val="28"/>
          </w:rPr>
          <w:delText>他</w:delText>
        </w:r>
      </w:del>
      <w:ins w:id="788" w:author="Administrator" w:date="2015-09-26T16:03:37Z">
        <w:r>
          <w:rPr>
            <w:rFonts w:hint="eastAsia" w:ascii="华文楷体" w:hAnsi="华文楷体" w:eastAsia="华文楷体"/>
            <w:sz w:val="28"/>
            <w:szCs w:val="28"/>
            <w:lang w:eastAsia="zh-CN"/>
          </w:rPr>
          <w:t>它</w:t>
        </w:r>
      </w:ins>
      <w:r>
        <w:rPr>
          <w:rFonts w:hint="eastAsia" w:ascii="华文楷体" w:hAnsi="华文楷体" w:eastAsia="华文楷体"/>
          <w:sz w:val="28"/>
          <w:szCs w:val="28"/>
        </w:rPr>
        <w:t>存在的结论他必须要引出来，这个方面是一个</w:t>
      </w:r>
      <w:ins w:id="789" w:author="Administrator" w:date="2015-09-26T16:03:55Z">
        <w:r>
          <w:rPr>
            <w:rFonts w:hint="eastAsia" w:ascii="华文楷体" w:hAnsi="华文楷体" w:eastAsia="华文楷体"/>
            <w:sz w:val="28"/>
            <w:szCs w:val="28"/>
            <w:lang w:eastAsia="zh-CN"/>
          </w:rPr>
          <w:t>所谓</w:t>
        </w:r>
      </w:ins>
      <w:r>
        <w:rPr>
          <w:rFonts w:hint="eastAsia" w:ascii="华文楷体" w:hAnsi="华文楷体" w:eastAsia="华文楷体"/>
          <w:sz w:val="28"/>
          <w:szCs w:val="28"/>
        </w:rPr>
        <w:t>非遮</w:t>
      </w:r>
      <w:ins w:id="790" w:author="Administrator" w:date="2015-09-26T16:04:04Z">
        <w:r>
          <w:rPr>
            <w:rFonts w:hint="eastAsia" w:ascii="华文楷体" w:hAnsi="华文楷体" w:eastAsia="华文楷体"/>
            <w:sz w:val="28"/>
            <w:szCs w:val="28"/>
            <w:lang w:eastAsia="zh-CN"/>
          </w:rPr>
          <w:t>，</w:t>
        </w:r>
      </w:ins>
      <w:r>
        <w:rPr>
          <w:rFonts w:hint="eastAsia" w:ascii="华文楷体" w:hAnsi="华文楷体" w:eastAsia="华文楷体"/>
          <w:sz w:val="28"/>
          <w:szCs w:val="28"/>
        </w:rPr>
        <w:t>一个他空的一个观点，他空的一个观点，所以如果是通过因和所破不是的方式来遮破，通过</w:t>
      </w:r>
      <w:del w:id="791" w:author="Administrator" w:date="2015-09-26T16:04:28Z">
        <w:r>
          <w:rPr>
            <w:rFonts w:hint="eastAsia" w:ascii="华文楷体" w:hAnsi="华文楷体" w:eastAsia="华文楷体"/>
            <w:sz w:val="28"/>
            <w:szCs w:val="28"/>
          </w:rPr>
          <w:delText>有遮</w:delText>
        </w:r>
      </w:del>
      <w:r>
        <w:rPr>
          <w:rFonts w:hint="eastAsia" w:ascii="华文楷体" w:hAnsi="华文楷体" w:eastAsia="华文楷体"/>
          <w:sz w:val="28"/>
          <w:szCs w:val="28"/>
        </w:rPr>
        <w:t>无遮</w:t>
      </w:r>
      <w:ins w:id="792" w:author="Administrator" w:date="2015-09-26T16:04:33Z">
        <w:r>
          <w:rPr>
            <w:rFonts w:hint="eastAsia" w:ascii="华文楷体" w:hAnsi="华文楷体" w:eastAsia="华文楷体"/>
            <w:sz w:val="28"/>
            <w:szCs w:val="28"/>
            <w:lang w:eastAsia="zh-CN"/>
          </w:rPr>
          <w:t>非</w:t>
        </w:r>
      </w:ins>
      <w:ins w:id="793" w:author="Administrator" w:date="2015-09-26T16:04:38Z">
        <w:r>
          <w:rPr>
            <w:rFonts w:hint="eastAsia" w:ascii="华文楷体" w:hAnsi="华文楷体" w:eastAsia="华文楷体"/>
            <w:sz w:val="28"/>
            <w:szCs w:val="28"/>
            <w:lang w:eastAsia="zh-CN"/>
          </w:rPr>
          <w:t>遮</w:t>
        </w:r>
      </w:ins>
      <w:r>
        <w:rPr>
          <w:rFonts w:hint="eastAsia" w:ascii="华文楷体" w:hAnsi="华文楷体" w:eastAsia="华文楷体"/>
          <w:sz w:val="28"/>
          <w:szCs w:val="28"/>
        </w:rPr>
        <w:t>的方式来遮破的话，象这样的话虽然你遮破掉了，遮破之余，你还要承许其他的有实法，</w:t>
      </w:r>
      <w:ins w:id="794" w:author="Administrator" w:date="2015-09-26T16:04:54Z">
        <w:r>
          <w:rPr>
            <w:rFonts w:hint="eastAsia" w:ascii="华文楷体" w:hAnsi="华文楷体" w:eastAsia="华文楷体"/>
            <w:sz w:val="28"/>
            <w:szCs w:val="28"/>
            <w:lang w:eastAsia="zh-CN"/>
          </w:rPr>
          <w:t>他</w:t>
        </w:r>
      </w:ins>
      <w:r>
        <w:rPr>
          <w:rFonts w:hint="eastAsia" w:ascii="华文楷体" w:hAnsi="华文楷体" w:eastAsia="华文楷体"/>
          <w:sz w:val="28"/>
          <w:szCs w:val="28"/>
        </w:rPr>
        <w:t>有实法的本身没破掉，实际上有实法的本身就说是引发出来了，而其他的不是</w:t>
      </w:r>
      <w:ins w:id="795" w:author="Administrator" w:date="2015-09-26T16:05:06Z">
        <w:r>
          <w:rPr>
            <w:rFonts w:hint="eastAsia" w:ascii="华文楷体" w:hAnsi="华文楷体" w:eastAsia="华文楷体"/>
            <w:sz w:val="28"/>
            <w:szCs w:val="28"/>
            <w:lang w:eastAsia="zh-CN"/>
          </w:rPr>
          <w:t>它</w:t>
        </w:r>
      </w:ins>
      <w:r>
        <w:rPr>
          <w:rFonts w:hint="eastAsia" w:ascii="华文楷体" w:hAnsi="华文楷体" w:eastAsia="华文楷体"/>
          <w:sz w:val="28"/>
          <w:szCs w:val="28"/>
        </w:rPr>
        <w:t>自性其他的法破掉之后，</w:t>
      </w:r>
      <w:ins w:id="796" w:author="Administrator" w:date="2015-09-26T16:05:15Z">
        <w:r>
          <w:rPr>
            <w:rFonts w:hint="eastAsia" w:ascii="华文楷体" w:hAnsi="华文楷体" w:eastAsia="华文楷体"/>
            <w:sz w:val="28"/>
            <w:szCs w:val="28"/>
            <w:lang w:eastAsia="zh-CN"/>
          </w:rPr>
          <w:t>那他</w:t>
        </w:r>
      </w:ins>
      <w:r>
        <w:rPr>
          <w:rFonts w:hint="eastAsia" w:ascii="华文楷体" w:hAnsi="华文楷体" w:eastAsia="华文楷体"/>
          <w:sz w:val="28"/>
          <w:szCs w:val="28"/>
        </w:rPr>
        <w:t>有实法的本身还是没办法破掉的，有这个过失。</w:t>
      </w:r>
    </w:p>
    <w:p>
      <w:pPr>
        <w:ind w:firstLine="570"/>
        <w:rPr>
          <w:ins w:id="798" w:author="Administrator" w:date="2015-09-26T16:05:37Z"/>
          <w:rFonts w:hint="eastAsia" w:ascii="黑体" w:hAnsi="黑体" w:eastAsia="黑体" w:cs="黑体"/>
          <w:sz w:val="28"/>
          <w:szCs w:val="28"/>
          <w:rPrChange w:id="799" w:author="Administrator" w:date="2015-09-26T16:05:44Z">
            <w:rPr>
              <w:rFonts w:hint="eastAsia" w:ascii="华文楷体" w:hAnsi="华文楷体" w:eastAsia="华文楷体"/>
              <w:sz w:val="28"/>
              <w:szCs w:val="28"/>
            </w:rPr>
          </w:rPrChange>
        </w:rPr>
        <w:pPrChange w:id="797" w:author="Administrator" w:date="2015-09-26T16:03:06Z">
          <w:pPr>
            <w:ind w:firstLine="570"/>
          </w:pPr>
        </w:pPrChange>
      </w:pPr>
      <w:ins w:id="800" w:author="Administrator" w:date="2015-09-26T16:05:35Z">
        <w:r>
          <w:rPr>
            <w:rFonts w:hint="eastAsia" w:ascii="华文楷体" w:hAnsi="华文楷体" w:eastAsia="华文楷体"/>
            <w:sz w:val="28"/>
            <w:szCs w:val="28"/>
            <w:lang w:eastAsia="zh-CN"/>
          </w:rPr>
          <w:t>【</w:t>
        </w:r>
      </w:ins>
      <w:r>
        <w:rPr>
          <w:rFonts w:hint="eastAsia" w:ascii="黑体" w:hAnsi="黑体" w:eastAsia="黑体" w:cs="黑体"/>
          <w:sz w:val="28"/>
          <w:szCs w:val="28"/>
          <w:rPrChange w:id="801" w:author="Administrator" w:date="2015-09-26T16:05:44Z">
            <w:rPr>
              <w:rFonts w:hint="eastAsia" w:ascii="华文楷体" w:hAnsi="华文楷体" w:eastAsia="华文楷体"/>
              <w:sz w:val="28"/>
              <w:szCs w:val="28"/>
            </w:rPr>
          </w:rPrChange>
        </w:rPr>
        <w:t>对此问题,虽然诸智者加以分析而各自分开建立,但实际上,离一多因与无实所立二者是无遮。</w:t>
      </w:r>
      <w:ins w:id="802" w:author="Administrator" w:date="2015-09-26T16:05:40Z">
        <w:r>
          <w:rPr>
            <w:rFonts w:hint="eastAsia" w:ascii="黑体" w:hAnsi="黑体" w:eastAsia="黑体" w:cs="黑体"/>
            <w:sz w:val="28"/>
            <w:szCs w:val="28"/>
            <w:lang w:eastAsia="zh-CN"/>
            <w:rPrChange w:id="803" w:author="Administrator" w:date="2015-09-26T16:05:44Z">
              <w:rPr>
                <w:rFonts w:hint="eastAsia" w:ascii="华文楷体" w:hAnsi="华文楷体" w:eastAsia="华文楷体"/>
                <w:sz w:val="28"/>
                <w:szCs w:val="28"/>
                <w:lang w:eastAsia="zh-CN"/>
              </w:rPr>
            </w:rPrChange>
          </w:rPr>
          <w:t>】</w:t>
        </w:r>
      </w:ins>
    </w:p>
    <w:p>
      <w:pPr>
        <w:ind w:firstLine="570"/>
        <w:rPr>
          <w:ins w:id="805" w:author="Administrator" w:date="2015-09-26T16:11:27Z"/>
          <w:rFonts w:hint="eastAsia" w:ascii="华文楷体" w:hAnsi="华文楷体" w:eastAsia="华文楷体"/>
          <w:sz w:val="28"/>
          <w:szCs w:val="28"/>
        </w:rPr>
        <w:pPrChange w:id="804" w:author="Administrator" w:date="2015-09-26T16:03:06Z">
          <w:pPr>
            <w:ind w:firstLine="570"/>
          </w:pPr>
        </w:pPrChange>
      </w:pPr>
      <w:r>
        <w:rPr>
          <w:rFonts w:hint="eastAsia" w:ascii="华文楷体" w:hAnsi="华文楷体" w:eastAsia="华文楷体"/>
          <w:sz w:val="28"/>
          <w:szCs w:val="28"/>
        </w:rPr>
        <w:t>这个问题和前面不一样，前面说可以是应成因，可以是自续因，可以是证得义理，可以是证得名言，但是呢，在这个论点当中只是无遮，不是非遮，不承许非遮只承许无遮，象这样的话在抉择自空见的时候，他只是用无遮的方式来遮破的</w:t>
      </w:r>
      <w:ins w:id="806" w:author="Administrator" w:date="2015-09-26T16:06:34Z">
        <w:r>
          <w:rPr>
            <w:rFonts w:hint="eastAsia" w:ascii="华文楷体" w:hAnsi="华文楷体" w:eastAsia="华文楷体"/>
            <w:sz w:val="28"/>
            <w:szCs w:val="28"/>
            <w:lang w:eastAsia="zh-CN"/>
          </w:rPr>
          <w:t>，</w:t>
        </w:r>
      </w:ins>
      <w:r>
        <w:rPr>
          <w:rFonts w:hint="eastAsia" w:ascii="华文楷体" w:hAnsi="华文楷体" w:eastAsia="华文楷体"/>
          <w:sz w:val="28"/>
          <w:szCs w:val="28"/>
        </w:rPr>
        <w:t>不会用非遮的方式来遮破的，因为在自空当中呢</w:t>
      </w:r>
      <w:ins w:id="807" w:author="Administrator" w:date="2015-09-26T16:07:02Z">
        <w:r>
          <w:rPr>
            <w:rFonts w:hint="eastAsia" w:ascii="华文楷体" w:hAnsi="华文楷体" w:eastAsia="华文楷体"/>
            <w:sz w:val="28"/>
            <w:szCs w:val="28"/>
            <w:lang w:eastAsia="zh-CN"/>
          </w:rPr>
          <w:t>，</w:t>
        </w:r>
      </w:ins>
      <w:r>
        <w:rPr>
          <w:rFonts w:hint="eastAsia" w:ascii="华文楷体" w:hAnsi="华文楷体" w:eastAsia="华文楷体"/>
          <w:sz w:val="28"/>
          <w:szCs w:val="28"/>
        </w:rPr>
        <w:t>他只是遮破万法的本体，他不是说遮破其他的法</w:t>
      </w:r>
      <w:ins w:id="808" w:author="Administrator" w:date="2015-09-26T16:07:07Z">
        <w:r>
          <w:rPr>
            <w:rFonts w:hint="eastAsia" w:ascii="华文楷体" w:hAnsi="华文楷体" w:eastAsia="华文楷体"/>
            <w:sz w:val="28"/>
            <w:szCs w:val="28"/>
            <w:lang w:eastAsia="zh-CN"/>
          </w:rPr>
          <w:t>，</w:t>
        </w:r>
      </w:ins>
      <w:r>
        <w:rPr>
          <w:rFonts w:hint="eastAsia" w:ascii="华文楷体" w:hAnsi="华文楷体" w:eastAsia="华文楷体"/>
          <w:sz w:val="28"/>
          <w:szCs w:val="28"/>
        </w:rPr>
        <w:t>最后保留他的本体，如果是这样的话，那么就说</w:t>
      </w:r>
      <w:ins w:id="809" w:author="Administrator" w:date="2015-09-26T16:07:18Z">
        <w:r>
          <w:rPr>
            <w:rFonts w:hint="eastAsia" w:ascii="华文楷体" w:hAnsi="华文楷体" w:eastAsia="华文楷体"/>
            <w:sz w:val="28"/>
            <w:szCs w:val="28"/>
            <w:lang w:eastAsia="zh-CN"/>
          </w:rPr>
          <w:t>最后</w:t>
        </w:r>
      </w:ins>
      <w:r>
        <w:rPr>
          <w:rFonts w:hint="eastAsia" w:ascii="华文楷体" w:hAnsi="华文楷体" w:eastAsia="华文楷体"/>
          <w:sz w:val="28"/>
          <w:szCs w:val="28"/>
        </w:rPr>
        <w:t>色法的一切智智，这个方面的法都要保留下来，保留下来之后实际上对他的打破执著方面没有什么可以了知的，</w:t>
      </w:r>
      <w:ins w:id="810" w:author="Administrator" w:date="2015-09-26T16:07:35Z">
        <w:r>
          <w:rPr>
            <w:rFonts w:hint="eastAsia" w:ascii="华文楷体" w:hAnsi="华文楷体" w:eastAsia="华文楷体"/>
            <w:sz w:val="28"/>
            <w:szCs w:val="28"/>
            <w:lang w:eastAsia="zh-CN"/>
          </w:rPr>
          <w:t>不是</w:t>
        </w:r>
      </w:ins>
      <w:r>
        <w:rPr>
          <w:rFonts w:hint="eastAsia" w:ascii="华文楷体" w:hAnsi="华文楷体" w:eastAsia="华文楷体"/>
          <w:sz w:val="28"/>
          <w:szCs w:val="28"/>
        </w:rPr>
        <w:t>名言</w:t>
      </w:r>
      <w:ins w:id="811" w:author="Administrator" w:date="2015-09-26T16:07:46Z">
        <w:r>
          <w:rPr>
            <w:rFonts w:hint="eastAsia" w:ascii="华文楷体" w:hAnsi="华文楷体" w:eastAsia="华文楷体"/>
            <w:sz w:val="28"/>
            <w:szCs w:val="28"/>
            <w:lang w:eastAsia="zh-CN"/>
          </w:rPr>
          <w:t>谛</w:t>
        </w:r>
      </w:ins>
      <w:r>
        <w:rPr>
          <w:rFonts w:hint="eastAsia" w:ascii="华文楷体" w:hAnsi="华文楷体" w:eastAsia="华文楷体"/>
          <w:sz w:val="28"/>
          <w:szCs w:val="28"/>
        </w:rPr>
        <w:t>当中</w:t>
      </w:r>
      <w:ins w:id="812" w:author="Administrator" w:date="2015-09-26T16:09:04Z">
        <w:r>
          <w:rPr>
            <w:rFonts w:hint="eastAsia" w:ascii="华文楷体" w:hAnsi="华文楷体" w:eastAsia="华文楷体"/>
            <w:sz w:val="28"/>
            <w:szCs w:val="28"/>
            <w:lang w:eastAsia="zh-CN"/>
          </w:rPr>
          <w:t>而是</w:t>
        </w:r>
      </w:ins>
      <w:r>
        <w:rPr>
          <w:rFonts w:hint="eastAsia" w:ascii="华文楷体" w:hAnsi="华文楷体" w:eastAsia="华文楷体"/>
          <w:sz w:val="28"/>
          <w:szCs w:val="28"/>
        </w:rPr>
        <w:t>胜义当中</w:t>
      </w:r>
      <w:ins w:id="813" w:author="Administrator" w:date="2015-09-26T16:08:10Z">
        <w:r>
          <w:rPr>
            <w:rFonts w:hint="eastAsia" w:ascii="华文楷体" w:hAnsi="华文楷体" w:eastAsia="华文楷体"/>
            <w:sz w:val="28"/>
            <w:szCs w:val="28"/>
            <w:lang w:eastAsia="zh-CN"/>
          </w:rPr>
          <w:t>对于</w:t>
        </w:r>
      </w:ins>
      <w:ins w:id="814" w:author="Administrator" w:date="2015-09-26T16:08:14Z">
        <w:r>
          <w:rPr>
            <w:rFonts w:hint="eastAsia" w:ascii="华文楷体" w:hAnsi="华文楷体" w:eastAsia="华文楷体"/>
            <w:sz w:val="28"/>
            <w:szCs w:val="28"/>
            <w:lang w:eastAsia="zh-CN"/>
          </w:rPr>
          <w:t>他这个</w:t>
        </w:r>
      </w:ins>
      <w:del w:id="815" w:author="Administrator" w:date="2015-09-26T16:08:31Z">
        <w:r>
          <w:rPr>
            <w:rFonts w:hint="eastAsia" w:ascii="华文楷体" w:hAnsi="华文楷体" w:eastAsia="华文楷体"/>
            <w:sz w:val="28"/>
            <w:szCs w:val="28"/>
          </w:rPr>
          <w:delText>都</w:delText>
        </w:r>
      </w:del>
      <w:del w:id="816" w:author="Administrator" w:date="2015-09-26T16:08:30Z">
        <w:r>
          <w:rPr>
            <w:rFonts w:hint="eastAsia" w:ascii="华文楷体" w:hAnsi="华文楷体" w:eastAsia="华文楷体"/>
            <w:sz w:val="28"/>
            <w:szCs w:val="28"/>
          </w:rPr>
          <w:delText>有</w:delText>
        </w:r>
      </w:del>
      <w:r>
        <w:rPr>
          <w:rFonts w:hint="eastAsia" w:ascii="华文楷体" w:hAnsi="华文楷体" w:eastAsia="华文楷体"/>
          <w:sz w:val="28"/>
          <w:szCs w:val="28"/>
        </w:rPr>
        <w:t>显现法</w:t>
      </w:r>
      <w:del w:id="817" w:author="Administrator" w:date="2015-09-26T16:08:43Z">
        <w:r>
          <w:rPr>
            <w:rFonts w:hint="eastAsia" w:ascii="华文楷体" w:hAnsi="华文楷体" w:eastAsia="华文楷体"/>
            <w:sz w:val="28"/>
            <w:szCs w:val="28"/>
          </w:rPr>
          <w:delText>的</w:delText>
        </w:r>
      </w:del>
      <w:ins w:id="818" w:author="Administrator" w:date="2015-09-26T16:08:43Z">
        <w:r>
          <w:rPr>
            <w:rFonts w:hint="eastAsia" w:ascii="华文楷体" w:hAnsi="华文楷体" w:eastAsia="华文楷体"/>
            <w:sz w:val="28"/>
            <w:szCs w:val="28"/>
            <w:lang w:eastAsia="zh-CN"/>
          </w:rPr>
          <w:t>有</w:t>
        </w:r>
      </w:ins>
      <w:r>
        <w:rPr>
          <w:rFonts w:hint="eastAsia" w:ascii="华文楷体" w:hAnsi="华文楷体" w:eastAsia="华文楷体"/>
          <w:sz w:val="28"/>
          <w:szCs w:val="28"/>
        </w:rPr>
        <w:t>永恒，</w:t>
      </w:r>
      <w:del w:id="819" w:author="Administrator" w:date="2015-09-26T16:08:51Z">
        <w:r>
          <w:rPr>
            <w:rFonts w:hint="eastAsia" w:ascii="华文楷体" w:hAnsi="华文楷体" w:eastAsia="华文楷体"/>
            <w:sz w:val="28"/>
            <w:szCs w:val="28"/>
          </w:rPr>
          <w:delText>都</w:delText>
        </w:r>
      </w:del>
      <w:r>
        <w:rPr>
          <w:rFonts w:hint="eastAsia" w:ascii="华文楷体" w:hAnsi="华文楷体" w:eastAsia="华文楷体"/>
          <w:sz w:val="28"/>
          <w:szCs w:val="28"/>
        </w:rPr>
        <w:t>有</w:t>
      </w:r>
      <w:del w:id="820" w:author="Administrator" w:date="2015-09-26T16:08:49Z">
        <w:r>
          <w:rPr>
            <w:rFonts w:hint="eastAsia" w:ascii="华文楷体" w:hAnsi="华文楷体" w:eastAsia="华文楷体"/>
            <w:sz w:val="28"/>
            <w:szCs w:val="28"/>
          </w:rPr>
          <w:delText>他的</w:delText>
        </w:r>
      </w:del>
      <w:ins w:id="821" w:author="Administrator" w:date="2015-09-26T16:08:4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过失，胜义理论，胜义理论</w:t>
      </w:r>
      <w:ins w:id="822" w:author="Administrator" w:date="2015-09-26T16:09:32Z">
        <w:r>
          <w:rPr>
            <w:rFonts w:hint="eastAsia" w:ascii="华文楷体" w:hAnsi="华文楷体" w:eastAsia="华文楷体"/>
            <w:sz w:val="28"/>
            <w:szCs w:val="28"/>
            <w:lang w:eastAsia="zh-CN"/>
          </w:rPr>
          <w:t>时候呢</w:t>
        </w:r>
      </w:ins>
      <w:del w:id="823" w:author="Administrator" w:date="2015-09-26T16:09:36Z">
        <w:r>
          <w:rPr>
            <w:rFonts w:hint="eastAsia" w:ascii="华文楷体" w:hAnsi="华文楷体" w:eastAsia="华文楷体"/>
            <w:sz w:val="28"/>
            <w:szCs w:val="28"/>
          </w:rPr>
          <w:delText>当中</w:delText>
        </w:r>
      </w:del>
      <w:r>
        <w:rPr>
          <w:rFonts w:hint="eastAsia" w:ascii="华文楷体" w:hAnsi="华文楷体" w:eastAsia="华文楷体"/>
          <w:sz w:val="28"/>
          <w:szCs w:val="28"/>
        </w:rPr>
        <w:t>遮破所余，遮破之后还有一个剩下的肯定是不对的，胜义当中还有他的显现，那是不对的，象这样讲肯定只是无遮见，</w:t>
      </w:r>
      <w:ins w:id="824" w:author="Administrator" w:date="2015-09-26T16:09:55Z">
        <w:r>
          <w:rPr>
            <w:rFonts w:hint="eastAsia" w:ascii="华文楷体" w:hAnsi="华文楷体" w:eastAsia="华文楷体"/>
            <w:sz w:val="28"/>
            <w:szCs w:val="28"/>
            <w:lang w:eastAsia="zh-CN"/>
          </w:rPr>
          <w:t>那么久说</w:t>
        </w:r>
      </w:ins>
      <w:r>
        <w:rPr>
          <w:rFonts w:hint="eastAsia" w:ascii="华文楷体" w:hAnsi="华文楷体" w:eastAsia="华文楷体"/>
          <w:sz w:val="28"/>
          <w:szCs w:val="28"/>
        </w:rPr>
        <w:t>诸智者加以分析而各自分开建立,分开建立的意思上师在讲的时候</w:t>
      </w:r>
      <w:ins w:id="825" w:author="Administrator" w:date="2015-09-26T16:10:05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有些智者，分开建立，因是无遮所立非遮，那么因为前面的问题他提出来了，提出来了之后你承许无遮好象和所立没有关联，如果非遮的话好象得到其他承认，他就把他分开，分开之后我的因是无遮，所立方面是非遮，分开</w:t>
      </w:r>
      <w:ins w:id="826" w:author="Administrator" w:date="2015-09-26T16:10:3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建立的，</w:t>
      </w:r>
      <w:del w:id="827" w:author="Administrator" w:date="2015-09-26T16:10:35Z">
        <w:r>
          <w:rPr>
            <w:rFonts w:hint="eastAsia" w:ascii="华文楷体" w:hAnsi="华文楷体" w:eastAsia="华文楷体"/>
            <w:sz w:val="28"/>
            <w:szCs w:val="28"/>
          </w:rPr>
          <w:delText>蛤</w:delText>
        </w:r>
      </w:del>
      <w:ins w:id="828" w:author="Administrator" w:date="2015-09-26T16:10:35Z">
        <w:r>
          <w:rPr>
            <w:rFonts w:hint="eastAsia" w:ascii="华文楷体" w:hAnsi="华文楷体" w:eastAsia="华文楷体"/>
            <w:sz w:val="28"/>
            <w:szCs w:val="28"/>
            <w:lang w:eastAsia="zh-CN"/>
          </w:rPr>
          <w:t>但</w:t>
        </w:r>
      </w:ins>
      <w:r>
        <w:rPr>
          <w:rFonts w:hint="eastAsia" w:ascii="华文楷体" w:hAnsi="华文楷体" w:eastAsia="华文楷体"/>
          <w:sz w:val="28"/>
          <w:szCs w:val="28"/>
        </w:rPr>
        <w:t>实际上就不能这样分开建立，离一多因和无实所立二者就是无遮，就是无遮，或者说是离一多因遮破所破这个方面是</w:t>
      </w:r>
      <w:ins w:id="829" w:author="Administrator" w:date="2015-09-26T16:10:55Z">
        <w:r>
          <w:rPr>
            <w:rFonts w:hint="eastAsia" w:ascii="华文楷体" w:hAnsi="华文楷体" w:eastAsia="华文楷体"/>
            <w:sz w:val="28"/>
            <w:szCs w:val="28"/>
            <w:lang w:eastAsia="zh-CN"/>
          </w:rPr>
          <w:t>个</w:t>
        </w:r>
      </w:ins>
      <w:r>
        <w:rPr>
          <w:rFonts w:hint="eastAsia" w:ascii="华文楷体" w:hAnsi="华文楷体" w:eastAsia="华文楷体"/>
          <w:sz w:val="28"/>
          <w:szCs w:val="28"/>
        </w:rPr>
        <w:t>无遮，最后破掉之后离一多因和无实所立二者之间还是可以建立的，仍然可以建立。</w:t>
      </w:r>
    </w:p>
    <w:p>
      <w:pPr>
        <w:ind w:firstLine="570"/>
        <w:rPr>
          <w:ins w:id="831" w:author="Administrator" w:date="2015-09-26T16:11:33Z"/>
          <w:rFonts w:hint="eastAsia" w:ascii="黑体" w:hAnsi="黑体" w:eastAsia="黑体" w:cs="黑体"/>
          <w:sz w:val="28"/>
          <w:szCs w:val="28"/>
          <w:rPrChange w:id="832" w:author="Administrator" w:date="2015-09-26T16:11:41Z">
            <w:rPr>
              <w:rFonts w:hint="eastAsia" w:ascii="华文楷体" w:hAnsi="华文楷体" w:eastAsia="华文楷体"/>
              <w:sz w:val="28"/>
              <w:szCs w:val="28"/>
            </w:rPr>
          </w:rPrChange>
        </w:rPr>
        <w:pPrChange w:id="830" w:author="Administrator" w:date="2015-09-26T16:03:06Z">
          <w:pPr>
            <w:ind w:firstLine="570"/>
          </w:pPr>
        </w:pPrChange>
      </w:pPr>
      <w:ins w:id="833" w:author="Administrator" w:date="2015-09-26T16:11:35Z">
        <w:r>
          <w:rPr>
            <w:rFonts w:hint="eastAsia" w:ascii="华文楷体" w:hAnsi="华文楷体" w:eastAsia="华文楷体"/>
            <w:sz w:val="28"/>
            <w:szCs w:val="28"/>
            <w:lang w:eastAsia="zh-CN"/>
          </w:rPr>
          <w:t>【</w:t>
        </w:r>
      </w:ins>
      <w:r>
        <w:rPr>
          <w:rFonts w:hint="eastAsia" w:ascii="黑体" w:hAnsi="黑体" w:eastAsia="黑体" w:cs="黑体"/>
          <w:sz w:val="28"/>
          <w:szCs w:val="28"/>
          <w:rPrChange w:id="834" w:author="Administrator" w:date="2015-09-26T16:11:41Z">
            <w:rPr>
              <w:rFonts w:hint="eastAsia" w:ascii="华文楷体" w:hAnsi="华文楷体" w:eastAsia="华文楷体"/>
              <w:sz w:val="28"/>
              <w:szCs w:val="28"/>
            </w:rPr>
          </w:rPrChange>
        </w:rPr>
        <w:t>尽管是仅仅否定所破的无遮但绝不会导致因与所立成为毫不相关,</w:t>
      </w:r>
      <w:ins w:id="835" w:author="Administrator" w:date="2015-09-26T16:11:37Z">
        <w:r>
          <w:rPr>
            <w:rFonts w:hint="eastAsia" w:ascii="黑体" w:hAnsi="黑体" w:eastAsia="黑体" w:cs="黑体"/>
            <w:sz w:val="28"/>
            <w:szCs w:val="28"/>
            <w:lang w:eastAsia="zh-CN"/>
            <w:rPrChange w:id="836" w:author="Administrator" w:date="2015-09-26T16:11:41Z">
              <w:rPr>
                <w:rFonts w:hint="eastAsia" w:ascii="华文楷体" w:hAnsi="华文楷体" w:eastAsia="华文楷体"/>
                <w:sz w:val="28"/>
                <w:szCs w:val="28"/>
                <w:lang w:eastAsia="zh-CN"/>
              </w:rPr>
            </w:rPrChange>
          </w:rPr>
          <w:t>】</w:t>
        </w:r>
      </w:ins>
    </w:p>
    <w:p>
      <w:pPr>
        <w:ind w:firstLine="570"/>
        <w:rPr>
          <w:ins w:id="838" w:author="Administrator" w:date="2015-09-26T16:12:45Z"/>
          <w:rFonts w:hint="eastAsia" w:ascii="华文楷体" w:hAnsi="华文楷体" w:eastAsia="华文楷体"/>
          <w:sz w:val="28"/>
          <w:szCs w:val="28"/>
          <w:lang w:eastAsia="zh-CN"/>
        </w:rPr>
        <w:pPrChange w:id="837" w:author="Administrator" w:date="2015-09-26T16:03:06Z">
          <w:pPr>
            <w:ind w:firstLine="570"/>
          </w:pPr>
        </w:pPrChange>
      </w:pPr>
      <w:r>
        <w:rPr>
          <w:rFonts w:hint="eastAsia" w:ascii="华文楷体" w:hAnsi="华文楷体" w:eastAsia="华文楷体"/>
          <w:sz w:val="28"/>
          <w:szCs w:val="28"/>
        </w:rPr>
        <w:t>那么仅仅否定所破的无遮，那么实际上我们就说因和所破之间是无遮，那么是无遮。破掉之后会不会导致因和所立毫不相</w:t>
      </w:r>
      <w:del w:id="839" w:author="Administrator" w:date="2015-09-26T16:12:11Z">
        <w:r>
          <w:rPr>
            <w:rFonts w:hint="eastAsia" w:ascii="华文楷体" w:hAnsi="华文楷体" w:eastAsia="华文楷体"/>
            <w:sz w:val="28"/>
            <w:szCs w:val="28"/>
          </w:rPr>
          <w:delText>关</w:delText>
        </w:r>
      </w:del>
      <w:ins w:id="840" w:author="Administrator" w:date="2015-09-26T16:12:11Z">
        <w:r>
          <w:rPr>
            <w:rFonts w:hint="eastAsia" w:ascii="华文楷体" w:hAnsi="华文楷体" w:eastAsia="华文楷体"/>
            <w:sz w:val="28"/>
            <w:szCs w:val="28"/>
            <w:lang w:eastAsia="zh-CN"/>
          </w:rPr>
          <w:t>干</w:t>
        </w:r>
      </w:ins>
      <w:r>
        <w:rPr>
          <w:rFonts w:hint="eastAsia" w:ascii="华文楷体" w:hAnsi="华文楷体" w:eastAsia="华文楷体"/>
          <w:sz w:val="28"/>
          <w:szCs w:val="28"/>
        </w:rPr>
        <w:t>了呢，不会的,为什么呢</w:t>
      </w:r>
      <w:del w:id="841" w:author="Administrator" w:date="2015-09-26T16:12:44Z">
        <w:r>
          <w:rPr>
            <w:rFonts w:hint="eastAsia" w:ascii="华文楷体" w:hAnsi="华文楷体" w:eastAsia="华文楷体"/>
            <w:sz w:val="28"/>
            <w:szCs w:val="28"/>
          </w:rPr>
          <w:delText>，</w:delText>
        </w:r>
      </w:del>
      <w:ins w:id="842" w:author="Administrator" w:date="2015-09-26T16:12:44Z">
        <w:r>
          <w:rPr>
            <w:rFonts w:hint="eastAsia" w:ascii="华文楷体" w:hAnsi="华文楷体" w:eastAsia="华文楷体"/>
            <w:sz w:val="28"/>
            <w:szCs w:val="28"/>
            <w:lang w:eastAsia="zh-CN"/>
          </w:rPr>
          <w:t>？</w:t>
        </w:r>
      </w:ins>
    </w:p>
    <w:p>
      <w:pPr>
        <w:ind w:firstLine="570"/>
        <w:rPr>
          <w:ins w:id="844" w:author="Administrator" w:date="2015-09-26T16:12:51Z"/>
          <w:rFonts w:hint="eastAsia" w:ascii="黑体" w:hAnsi="黑体" w:eastAsia="黑体" w:cs="黑体"/>
          <w:sz w:val="28"/>
          <w:szCs w:val="28"/>
          <w:rPrChange w:id="845" w:author="Administrator" w:date="2015-09-26T16:12:59Z">
            <w:rPr>
              <w:rFonts w:hint="eastAsia" w:ascii="华文楷体" w:hAnsi="华文楷体" w:eastAsia="华文楷体"/>
              <w:sz w:val="28"/>
              <w:szCs w:val="28"/>
            </w:rPr>
          </w:rPrChange>
        </w:rPr>
        <w:pPrChange w:id="843" w:author="Administrator" w:date="2015-09-26T16:03:06Z">
          <w:pPr>
            <w:ind w:firstLine="570"/>
          </w:pPr>
        </w:pPrChange>
      </w:pPr>
      <w:ins w:id="846" w:author="Administrator" w:date="2015-09-26T16:12:48Z">
        <w:r>
          <w:rPr>
            <w:rFonts w:hint="eastAsia" w:ascii="华文楷体" w:hAnsi="华文楷体" w:eastAsia="华文楷体"/>
            <w:sz w:val="28"/>
            <w:szCs w:val="28"/>
            <w:lang w:eastAsia="zh-CN"/>
          </w:rPr>
          <w:t>【</w:t>
        </w:r>
      </w:ins>
      <w:r>
        <w:rPr>
          <w:rFonts w:hint="eastAsia" w:ascii="黑体" w:hAnsi="黑体" w:eastAsia="黑体" w:cs="黑体"/>
          <w:sz w:val="28"/>
          <w:szCs w:val="28"/>
          <w:rPrChange w:id="847" w:author="Administrator" w:date="2015-09-26T16:12:59Z">
            <w:rPr>
              <w:rFonts w:hint="eastAsia" w:ascii="华文楷体" w:hAnsi="华文楷体" w:eastAsia="华文楷体"/>
              <w:sz w:val="28"/>
              <w:szCs w:val="28"/>
            </w:rPr>
          </w:rPrChange>
        </w:rPr>
        <w:t>因为从遮</w:t>
      </w:r>
      <w:del w:id="848" w:author="Administrator" w:date="2015-09-26T16:12:22Z">
        <w:r>
          <w:rPr>
            <w:rFonts w:hint="eastAsia" w:ascii="黑体" w:hAnsi="黑体" w:eastAsia="黑体" w:cs="黑体"/>
            <w:sz w:val="28"/>
            <w:szCs w:val="28"/>
            <w:rPrChange w:id="849" w:author="Administrator" w:date="2015-09-26T16:12:59Z">
              <w:rPr>
                <w:rFonts w:hint="eastAsia" w:ascii="华文楷体" w:hAnsi="华文楷体" w:eastAsia="华文楷体"/>
                <w:sz w:val="28"/>
                <w:szCs w:val="28"/>
              </w:rPr>
            </w:rPrChange>
          </w:rPr>
          <w:delText>遣</w:delText>
        </w:r>
      </w:del>
      <w:ins w:id="850" w:author="Administrator" w:date="2015-09-26T16:12:22Z">
        <w:r>
          <w:rPr>
            <w:rFonts w:hint="eastAsia" w:ascii="黑体" w:hAnsi="黑体" w:eastAsia="黑体" w:cs="黑体"/>
            <w:sz w:val="28"/>
            <w:szCs w:val="28"/>
            <w:lang w:eastAsia="zh-CN"/>
            <w:rPrChange w:id="851" w:author="Administrator" w:date="2015-09-26T16:12:59Z">
              <w:rPr>
                <w:rFonts w:hint="eastAsia" w:ascii="华文楷体" w:hAnsi="华文楷体" w:eastAsia="华文楷体"/>
                <w:sz w:val="28"/>
                <w:szCs w:val="28"/>
                <w:lang w:eastAsia="zh-CN"/>
              </w:rPr>
            </w:rPrChange>
          </w:rPr>
          <w:t>破</w:t>
        </w:r>
      </w:ins>
      <w:r>
        <w:rPr>
          <w:rFonts w:hint="eastAsia" w:ascii="黑体" w:hAnsi="黑体" w:eastAsia="黑体" w:cs="黑体"/>
          <w:sz w:val="28"/>
          <w:szCs w:val="28"/>
          <w:rPrChange w:id="852" w:author="Administrator" w:date="2015-09-26T16:12:59Z">
            <w:rPr>
              <w:rFonts w:hint="eastAsia" w:ascii="华文楷体" w:hAnsi="华文楷体" w:eastAsia="华文楷体"/>
              <w:sz w:val="28"/>
              <w:szCs w:val="28"/>
            </w:rPr>
          </w:rPrChange>
        </w:rPr>
        <w:t>所破的遣余角度来说,(因与所立)这两者同样是无我的本体,所以成立一本体的关系。</w:t>
      </w:r>
      <w:ins w:id="853" w:author="Administrator" w:date="2015-09-26T16:12:53Z">
        <w:r>
          <w:rPr>
            <w:rFonts w:hint="eastAsia" w:ascii="黑体" w:hAnsi="黑体" w:eastAsia="黑体" w:cs="黑体"/>
            <w:sz w:val="28"/>
            <w:szCs w:val="28"/>
            <w:lang w:eastAsia="zh-CN"/>
            <w:rPrChange w:id="854" w:author="Administrator" w:date="2015-09-26T16:12:59Z">
              <w:rPr>
                <w:rFonts w:hint="eastAsia" w:ascii="华文楷体" w:hAnsi="华文楷体" w:eastAsia="华文楷体"/>
                <w:sz w:val="28"/>
                <w:szCs w:val="28"/>
                <w:lang w:eastAsia="zh-CN"/>
              </w:rPr>
            </w:rPrChange>
          </w:rPr>
          <w:t>】</w:t>
        </w:r>
      </w:ins>
    </w:p>
    <w:p>
      <w:pPr>
        <w:ind w:firstLine="570"/>
        <w:rPr>
          <w:ins w:id="856" w:author="Administrator" w:date="2015-09-26T16:20:36Z"/>
          <w:rFonts w:hint="eastAsia" w:ascii="华文楷体" w:hAnsi="华文楷体" w:eastAsia="华文楷体"/>
          <w:sz w:val="28"/>
          <w:szCs w:val="28"/>
        </w:rPr>
        <w:pPrChange w:id="855" w:author="Administrator" w:date="2015-09-26T16:03:06Z">
          <w:pPr>
            <w:ind w:firstLine="570"/>
          </w:pPr>
        </w:pPrChange>
      </w:pPr>
      <w:r>
        <w:rPr>
          <w:rFonts w:hint="eastAsia" w:ascii="华文楷体" w:hAnsi="华文楷体" w:eastAsia="华文楷体"/>
          <w:sz w:val="28"/>
          <w:szCs w:val="28"/>
        </w:rPr>
        <w:t>那么此处还是用遣余来建立的，那么否定掉，把这样一种所破</w:t>
      </w:r>
      <w:ins w:id="857" w:author="Administrator" w:date="2015-09-26T16:13:30Z">
        <w:r>
          <w:rPr>
            <w:rFonts w:hint="eastAsia" w:ascii="华文楷体" w:hAnsi="华文楷体" w:eastAsia="华文楷体"/>
            <w:sz w:val="28"/>
            <w:szCs w:val="28"/>
            <w:lang w:eastAsia="zh-CN"/>
          </w:rPr>
          <w:t>破</w:t>
        </w:r>
      </w:ins>
      <w:r>
        <w:rPr>
          <w:rFonts w:hint="eastAsia" w:ascii="华文楷体" w:hAnsi="华文楷体" w:eastAsia="华文楷体"/>
          <w:sz w:val="28"/>
          <w:szCs w:val="28"/>
        </w:rPr>
        <w:t>掉之后呢，把这个自性破掉之后呢，这个方面就是无遮吗，无遮就是说和他的所立无自性，就说无遮和他的无自性之间他可以有关联，不会导致没有关联，因为从遣除所破的遣余角度，那么我把这样一种所破，把自性破掉之后，从他把这个所破破掉之后呢，象这样的话就讲这个无自性，这个因，离一多因和所立的无自性之间实际上都是无我，离一多因，也是建立了无我，他把这个离一多因，他把这样一种自性破掉之后，他也是一个无我的自性，那么无自性，所立当中的无自性</w:t>
      </w:r>
      <w:ins w:id="858" w:author="Administrator" w:date="2015-09-26T16:14:15Z">
        <w:r>
          <w:rPr>
            <w:rFonts w:hint="eastAsia" w:ascii="华文楷体" w:hAnsi="华文楷体" w:eastAsia="华文楷体"/>
            <w:sz w:val="28"/>
            <w:szCs w:val="28"/>
            <w:lang w:eastAsia="zh-CN"/>
          </w:rPr>
          <w:t>本身</w:t>
        </w:r>
      </w:ins>
      <w:r>
        <w:rPr>
          <w:rFonts w:hint="eastAsia" w:ascii="华文楷体" w:hAnsi="华文楷体" w:eastAsia="华文楷体"/>
          <w:sz w:val="28"/>
          <w:szCs w:val="28"/>
        </w:rPr>
        <w:t>也是无我的本体，所以说这个方面可以通过遣余的角度来建立一本体的关系，遣余</w:t>
      </w:r>
      <w:del w:id="859" w:author="Administrator" w:date="2015-09-26T16:14:29Z">
        <w:r>
          <w:rPr>
            <w:rFonts w:hint="eastAsia" w:ascii="华文楷体" w:hAnsi="华文楷体" w:eastAsia="华文楷体"/>
            <w:sz w:val="28"/>
            <w:szCs w:val="28"/>
          </w:rPr>
          <w:delText>建立</w:delText>
        </w:r>
      </w:del>
      <w:r>
        <w:rPr>
          <w:rFonts w:hint="eastAsia" w:ascii="华文楷体" w:hAnsi="华文楷体" w:eastAsia="华文楷体"/>
          <w:sz w:val="28"/>
          <w:szCs w:val="28"/>
        </w:rPr>
        <w:t>一本体</w:t>
      </w:r>
      <w:ins w:id="860" w:author="Administrator" w:date="2015-09-26T16:14:34Z">
        <w:r>
          <w:rPr>
            <w:rFonts w:hint="eastAsia" w:ascii="华文楷体" w:hAnsi="华文楷体" w:eastAsia="华文楷体"/>
            <w:sz w:val="28"/>
            <w:szCs w:val="28"/>
            <w:lang w:eastAsia="zh-CN"/>
          </w:rPr>
          <w:t>的关系</w:t>
        </w:r>
      </w:ins>
      <w:r>
        <w:rPr>
          <w:rFonts w:hint="eastAsia" w:ascii="华文楷体" w:hAnsi="华文楷体" w:eastAsia="华文楷体"/>
          <w:sz w:val="28"/>
          <w:szCs w:val="28"/>
        </w:rPr>
        <w:t>，所以象这样讲的时候，因为遣余他可以通过很多方式来假立关系，通过很多方式来假立关系，就这个遣余他可以实际情况来建立，也可以是假立的方式来建立的，都可以建立，他可以建立一本体，就</w:t>
      </w:r>
      <w:del w:id="861" w:author="Administrator" w:date="2015-09-26T16:14:59Z">
        <w:r>
          <w:rPr>
            <w:rFonts w:hint="eastAsia" w:ascii="华文楷体" w:hAnsi="华文楷体" w:eastAsia="华文楷体"/>
            <w:sz w:val="28"/>
            <w:szCs w:val="28"/>
          </w:rPr>
          <w:delText>是</w:delText>
        </w:r>
      </w:del>
      <w:ins w:id="862" w:author="Administrator" w:date="2015-09-26T16:14:59Z">
        <w:r>
          <w:rPr>
            <w:rFonts w:hint="eastAsia" w:ascii="华文楷体" w:hAnsi="华文楷体" w:eastAsia="华文楷体"/>
            <w:sz w:val="28"/>
            <w:szCs w:val="28"/>
            <w:lang w:eastAsia="zh-CN"/>
          </w:rPr>
          <w:t>说</w:t>
        </w:r>
      </w:ins>
      <w:r>
        <w:rPr>
          <w:rFonts w:hint="eastAsia" w:ascii="华文楷体" w:hAnsi="华文楷体" w:eastAsia="华文楷体"/>
          <w:sz w:val="28"/>
          <w:szCs w:val="28"/>
        </w:rPr>
        <w:t>无自性，无自性和离一多二者之间实际上都是一个本体，都是无我，都是无我的本体，所以</w:t>
      </w:r>
      <w:del w:id="863" w:author="Administrator" w:date="2015-09-26T16:15:14Z">
        <w:r>
          <w:rPr>
            <w:rFonts w:hint="eastAsia" w:ascii="华文楷体" w:hAnsi="华文楷体" w:eastAsia="华文楷体"/>
            <w:sz w:val="28"/>
            <w:szCs w:val="28"/>
          </w:rPr>
          <w:delText>可以</w:delText>
        </w:r>
      </w:del>
      <w:r>
        <w:rPr>
          <w:rFonts w:hint="eastAsia" w:ascii="华文楷体" w:hAnsi="华文楷体" w:eastAsia="华文楷体"/>
          <w:sz w:val="28"/>
          <w:szCs w:val="28"/>
        </w:rPr>
        <w:t>从无我的本体上面</w:t>
      </w:r>
      <w:ins w:id="864" w:author="Administrator" w:date="2015-09-26T16:15:25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安立两个侧面，但是也可以成立有关系他是一本体的，一本体，一本体他也可以安立的。那么就说是安立他的一本体呢，安立一本体可以建立他的关系，当然一本体无自性也好，离一多也好，他都是无我，所以他可以建立关系，他有关系，通过离一多来建立一种，通过离一多建立他的无自性，那么这个方面是一体，那么为什么要建立一反体呢，如果</w:t>
      </w:r>
      <w:ins w:id="865" w:author="Administrator" w:date="2015-09-26T16:16:05Z">
        <w:r>
          <w:rPr>
            <w:rFonts w:hint="eastAsia" w:ascii="华文楷体" w:hAnsi="华文楷体" w:eastAsia="华文楷体"/>
            <w:sz w:val="28"/>
            <w:szCs w:val="28"/>
            <w:lang w:eastAsia="zh-CN"/>
          </w:rPr>
          <w:t>你</w:t>
        </w:r>
      </w:ins>
      <w:r>
        <w:rPr>
          <w:rFonts w:hint="eastAsia" w:ascii="华文楷体" w:hAnsi="华文楷体" w:eastAsia="华文楷体"/>
          <w:sz w:val="28"/>
          <w:szCs w:val="28"/>
        </w:rPr>
        <w:t>不建立一反体的话，那么离一多来证成无自性他就没有意义了，你必须要建立一反体，通过离一多的因来推出无自性的这个结论，所以说他必须一反体，就如我们平常说“柱子是无常的，所作性故”这就是一个很好的例子，一本体一反体，就是所作性和无常都是柱子一个本体，你所作和无自性不是别别他体的，他是一个本体，但是一本体你必须安立一反体，要安立一反体，所作和无常从他的反体来讲他是不一样的，所作性他就说是人工，或者他就是所作，他通过以前他在树的时候他的种子通过雨水他逐渐长成大树，长成大树之后伐木工人把他砍下来了，皮剥了，然后把他弄成柱子，这个就是所作性，那么就说所作性的原故是无常的，实际上就说无常和所作他是一个本体，一反体，象这二者之间最后</w:t>
      </w:r>
      <w:ins w:id="866" w:author="Administrator" w:date="2015-09-26T16:18:12Z">
        <w:r>
          <w:rPr>
            <w:rFonts w:hint="eastAsia" w:ascii="华文楷体" w:hAnsi="华文楷体" w:eastAsia="华文楷体"/>
            <w:sz w:val="28"/>
            <w:szCs w:val="28"/>
            <w:lang w:eastAsia="zh-CN"/>
          </w:rPr>
          <w:t>呢</w:t>
        </w:r>
      </w:ins>
      <w:del w:id="867" w:author="Administrator" w:date="2015-09-26T16:18:11Z">
        <w:r>
          <w:rPr>
            <w:rFonts w:hint="eastAsia" w:ascii="华文楷体" w:hAnsi="华文楷体" w:eastAsia="华文楷体"/>
            <w:sz w:val="28"/>
            <w:szCs w:val="28"/>
          </w:rPr>
          <w:delText>他</w:delText>
        </w:r>
      </w:del>
      <w:r>
        <w:rPr>
          <w:rFonts w:hint="eastAsia" w:ascii="华文楷体" w:hAnsi="华文楷体" w:eastAsia="华文楷体"/>
          <w:sz w:val="28"/>
          <w:szCs w:val="28"/>
        </w:rPr>
        <w:t>是成立柱子的无常，他所作的原故，这方面是一本体</w:t>
      </w:r>
      <w:ins w:id="868" w:author="Administrator" w:date="2015-09-26T16:18:23Z">
        <w:r>
          <w:rPr>
            <w:rFonts w:hint="eastAsia" w:ascii="华文楷体" w:hAnsi="华文楷体" w:eastAsia="华文楷体"/>
            <w:sz w:val="28"/>
            <w:szCs w:val="28"/>
            <w:lang w:eastAsia="zh-CN"/>
          </w:rPr>
          <w:t>上</w:t>
        </w:r>
      </w:ins>
      <w:r>
        <w:rPr>
          <w:rFonts w:hint="eastAsia" w:ascii="华文楷体" w:hAnsi="华文楷体" w:eastAsia="华文楷体"/>
          <w:sz w:val="28"/>
          <w:szCs w:val="28"/>
        </w:rPr>
        <w:t>是建立的关系的，那么就说一反体呢，如果是一反体的话你就可以通过不同的反体通过所作性来推测他的无常，同样道理离一多和无自性也是这样的，一本体一反体的关系，那么是一反体关系的缘故，他通过离一多去推知他的无自性，如果连反体也是一样的话，就没办法推了，这个人是人是人的原故，都是一样，都是一样你怎么去推，象这样讲的话他必须通过一反体来推，通过一反体离一多来了知无自性，在这个当中离一多比较容易了知，无自性不好了知，无自性他是比较深的，但是离一多他是比较容易的，通过比较容易的来了知比较深的，就象所作性比较容易了知，无常比较难了知，所以推理他就通过容易了知的因来推知一个比较难的比较隐秘的东西，所以象这样讲的话因和所立之间都是无我的本性，</w:t>
      </w:r>
      <w:ins w:id="869" w:author="Administrator" w:date="2015-09-26T16:19:27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可以建立一本体的关系</w:t>
      </w:r>
      <w:ins w:id="870" w:author="Administrator" w:date="2015-09-26T16:19:33Z">
        <w:r>
          <w:rPr>
            <w:rFonts w:hint="eastAsia" w:ascii="华文楷体" w:hAnsi="华文楷体" w:eastAsia="华文楷体"/>
            <w:sz w:val="28"/>
            <w:szCs w:val="28"/>
            <w:lang w:eastAsia="zh-CN"/>
          </w:rPr>
          <w:t>，</w:t>
        </w:r>
      </w:ins>
      <w:r>
        <w:rPr>
          <w:rFonts w:hint="eastAsia" w:ascii="华文楷体" w:hAnsi="华文楷体" w:eastAsia="华文楷体"/>
          <w:sz w:val="28"/>
          <w:szCs w:val="28"/>
        </w:rPr>
        <w:t>他有联系，就不会变成毫无关联的过失了，不会变成毫无关联，二者之间通过遣余的方式建立一个本体都是无我的，所以离一多故他是一种无自性的法，他可以建立关系不会变成毫无关联，所以就说因可以作为能知，所立可以作为所知，这个方面就可以把前面的问题给回答了，当然后面这个不回答了，后面不回答因为不成立非遮，所以是不是非遮的问题这些过失就没有了，之前就不承认这个观点。</w:t>
      </w:r>
    </w:p>
    <w:p>
      <w:pPr>
        <w:ind w:firstLine="570"/>
        <w:rPr>
          <w:ins w:id="872" w:author="Administrator" w:date="2015-09-26T16:20:57Z"/>
          <w:rFonts w:hint="eastAsia" w:ascii="黑体" w:hAnsi="黑体" w:eastAsia="黑体" w:cs="黑体"/>
          <w:sz w:val="28"/>
          <w:szCs w:val="28"/>
          <w:rPrChange w:id="873" w:author="Administrator" w:date="2015-09-26T16:21:06Z">
            <w:rPr>
              <w:rFonts w:hint="eastAsia" w:ascii="华文楷体" w:hAnsi="华文楷体" w:eastAsia="华文楷体"/>
              <w:sz w:val="28"/>
              <w:szCs w:val="28"/>
            </w:rPr>
          </w:rPrChange>
        </w:rPr>
        <w:pPrChange w:id="871" w:author="Administrator" w:date="2015-09-26T16:03:06Z">
          <w:pPr>
            <w:ind w:firstLine="570"/>
          </w:pPr>
        </w:pPrChange>
      </w:pPr>
      <w:ins w:id="874" w:author="Administrator" w:date="2015-09-26T16:20:59Z">
        <w:r>
          <w:rPr>
            <w:rFonts w:hint="eastAsia" w:ascii="华文楷体" w:hAnsi="华文楷体" w:eastAsia="华文楷体"/>
            <w:sz w:val="28"/>
            <w:szCs w:val="28"/>
            <w:lang w:eastAsia="zh-CN"/>
          </w:rPr>
          <w:t>【</w:t>
        </w:r>
      </w:ins>
      <w:r>
        <w:rPr>
          <w:rFonts w:hint="eastAsia" w:ascii="黑体" w:hAnsi="黑体" w:eastAsia="黑体" w:cs="黑体"/>
          <w:sz w:val="28"/>
          <w:szCs w:val="28"/>
          <w:rPrChange w:id="875" w:author="Administrator" w:date="2015-09-26T16:21:06Z">
            <w:rPr>
              <w:rFonts w:hint="eastAsia" w:ascii="华文楷体" w:hAnsi="华文楷体" w:eastAsia="华文楷体"/>
              <w:sz w:val="28"/>
              <w:szCs w:val="28"/>
            </w:rPr>
          </w:rPrChange>
        </w:rPr>
        <w:t>由此看来,(建立)林林总总的这些观点(的论师们)尽管饱尝了破立的千辛万苦,但事实上,如果认真分析现量取自相、遣余取总相的道理,重重的疑暗自会消失得无影无踪。</w:t>
      </w:r>
      <w:ins w:id="876" w:author="Administrator" w:date="2015-09-26T16:21:01Z">
        <w:r>
          <w:rPr>
            <w:rFonts w:hint="eastAsia" w:ascii="黑体" w:hAnsi="黑体" w:eastAsia="黑体" w:cs="黑体"/>
            <w:sz w:val="28"/>
            <w:szCs w:val="28"/>
            <w:lang w:eastAsia="zh-CN"/>
            <w:rPrChange w:id="877" w:author="Administrator" w:date="2015-09-26T16:21:06Z">
              <w:rPr>
                <w:rFonts w:hint="eastAsia" w:ascii="华文楷体" w:hAnsi="华文楷体" w:eastAsia="华文楷体"/>
                <w:sz w:val="28"/>
                <w:szCs w:val="28"/>
                <w:lang w:eastAsia="zh-CN"/>
              </w:rPr>
            </w:rPrChange>
          </w:rPr>
          <w:t>】</w:t>
        </w:r>
      </w:ins>
      <w:ins w:id="878" w:author="Administrator" w:date="2015-09-26T16:21:17Z">
        <w:r>
          <w:rPr>
            <w:rFonts w:hint="eastAsia" w:ascii="黑体" w:hAnsi="黑体" w:eastAsia="黑体" w:cs="黑体"/>
            <w:sz w:val="28"/>
            <w:szCs w:val="28"/>
            <w:lang w:val="en-US" w:eastAsia="zh-CN"/>
          </w:rPr>
          <w:t xml:space="preserve"> </w:t>
        </w:r>
      </w:ins>
    </w:p>
    <w:p>
      <w:pPr>
        <w:ind w:firstLine="570"/>
        <w:rPr>
          <w:ins w:id="880" w:author="Administrator" w:date="2015-09-26T16:23:37Z"/>
          <w:rFonts w:hint="eastAsia" w:ascii="华文楷体" w:hAnsi="华文楷体" w:eastAsia="华文楷体"/>
          <w:sz w:val="28"/>
          <w:szCs w:val="28"/>
        </w:rPr>
        <w:pPrChange w:id="879" w:author="Administrator" w:date="2015-09-26T16:03:06Z">
          <w:pPr>
            <w:ind w:firstLine="570"/>
          </w:pPr>
        </w:pPrChange>
      </w:pPr>
      <w:r>
        <w:rPr>
          <w:rFonts w:hint="eastAsia" w:ascii="华文楷体" w:hAnsi="华文楷体" w:eastAsia="华文楷体"/>
          <w:sz w:val="28"/>
          <w:szCs w:val="28"/>
        </w:rPr>
        <w:t>那么由此看来,(建立)林林总总的这些观点(的论师们)尽管饱尝了破立的千辛万苦,在这个显现上面很多论师在这个问题上面到底是无遮还是非遮</w:t>
      </w:r>
      <w:ins w:id="881" w:author="Administrator" w:date="2015-09-26T16:21:50Z">
        <w:r>
          <w:rPr>
            <w:rFonts w:hint="eastAsia" w:ascii="华文楷体" w:hAnsi="华文楷体" w:eastAsia="华文楷体"/>
            <w:sz w:val="28"/>
            <w:szCs w:val="28"/>
            <w:lang w:eastAsia="zh-CN"/>
          </w:rPr>
          <w:t>等等</w:t>
        </w:r>
      </w:ins>
      <w:del w:id="882" w:author="Administrator" w:date="2015-09-26T16:21:54Z">
        <w:r>
          <w:rPr>
            <w:rFonts w:hint="eastAsia" w:ascii="华文楷体" w:hAnsi="华文楷体" w:eastAsia="华文楷体"/>
            <w:sz w:val="28"/>
            <w:szCs w:val="28"/>
          </w:rPr>
          <w:delText>上面</w:delText>
        </w:r>
      </w:del>
      <w:r>
        <w:rPr>
          <w:rFonts w:hint="eastAsia" w:ascii="华文楷体" w:hAnsi="华文楷体" w:eastAsia="华文楷体"/>
          <w:sz w:val="28"/>
          <w:szCs w:val="28"/>
        </w:rPr>
        <w:t>饱尝了很多的千辛万苦，</w:t>
      </w:r>
      <w:del w:id="883" w:author="Administrator" w:date="2015-09-26T16:22:04Z">
        <w:r>
          <w:rPr>
            <w:rFonts w:hint="eastAsia" w:ascii="华文楷体" w:hAnsi="华文楷体" w:eastAsia="华文楷体"/>
            <w:sz w:val="28"/>
            <w:szCs w:val="28"/>
          </w:rPr>
          <w:delText>在</w:delText>
        </w:r>
      </w:del>
      <w:ins w:id="884" w:author="Administrator" w:date="2015-09-26T16:22:04Z">
        <w:r>
          <w:rPr>
            <w:rFonts w:hint="eastAsia" w:ascii="华文楷体" w:hAnsi="华文楷体" w:eastAsia="华文楷体"/>
            <w:sz w:val="28"/>
            <w:szCs w:val="28"/>
            <w:lang w:eastAsia="zh-CN"/>
          </w:rPr>
          <w:t>但</w:t>
        </w:r>
      </w:ins>
      <w:r>
        <w:rPr>
          <w:rFonts w:hint="eastAsia" w:ascii="华文楷体" w:hAnsi="华文楷体" w:eastAsia="华文楷体"/>
          <w:sz w:val="28"/>
          <w:szCs w:val="28"/>
        </w:rPr>
        <w:t>实际上掌握了关要，</w:t>
      </w:r>
      <w:ins w:id="885" w:author="Administrator" w:date="2015-09-26T16:22:16Z">
        <w:r>
          <w:rPr>
            <w:rFonts w:hint="eastAsia" w:ascii="华文楷体" w:hAnsi="华文楷体" w:eastAsia="华文楷体"/>
            <w:sz w:val="28"/>
            <w:szCs w:val="28"/>
            <w:lang w:eastAsia="zh-CN"/>
          </w:rPr>
          <w:t>麦彭仁波切</w:t>
        </w:r>
      </w:ins>
      <w:ins w:id="886" w:author="Administrator" w:date="2015-09-26T16:22:23Z">
        <w:r>
          <w:rPr>
            <w:rFonts w:hint="eastAsia" w:ascii="华文楷体" w:hAnsi="华文楷体" w:eastAsia="华文楷体"/>
            <w:sz w:val="28"/>
            <w:szCs w:val="28"/>
            <w:lang w:eastAsia="zh-CN"/>
          </w:rPr>
          <w:t>在这个地方</w:t>
        </w:r>
      </w:ins>
      <w:ins w:id="887" w:author="Administrator" w:date="2015-09-26T16:22:28Z">
        <w:r>
          <w:rPr>
            <w:rFonts w:hint="eastAsia" w:ascii="华文楷体" w:hAnsi="华文楷体" w:eastAsia="华文楷体"/>
            <w:sz w:val="28"/>
            <w:szCs w:val="28"/>
            <w:lang w:eastAsia="zh-CN"/>
          </w:rPr>
          <w:t>讲</w:t>
        </w:r>
      </w:ins>
      <w:ins w:id="888" w:author="Administrator" w:date="2015-09-26T16:22:29Z">
        <w:r>
          <w:rPr>
            <w:rFonts w:hint="eastAsia" w:ascii="华文楷体" w:hAnsi="华文楷体" w:eastAsia="华文楷体"/>
            <w:sz w:val="28"/>
            <w:szCs w:val="28"/>
            <w:lang w:eastAsia="zh-CN"/>
          </w:rPr>
          <w:t>，</w:t>
        </w:r>
      </w:ins>
      <w:ins w:id="889" w:author="Administrator" w:date="2015-09-26T16:23:01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如果认真分析现量取自相、遣余取总相的道理, 重重的疑暗自会消失得无影无踪。</w:t>
      </w:r>
      <w:ins w:id="890" w:author="Administrator" w:date="2015-09-26T16:23:04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地方也有一个遣余取总相，那么遣余取总相的时候，一可以是多，可以把一安立成多，多可以安立成一，象这样的话通过遣余取自相，而且总相和自相混合起来进行破立呢，就象前面所讲的那样，如果把这个问题能够精探的话，重重的疑暗自会消失得无影无踪。</w:t>
      </w:r>
    </w:p>
    <w:p>
      <w:pPr>
        <w:ind w:firstLine="570"/>
        <w:rPr>
          <w:ins w:id="892" w:author="Administrator" w:date="2015-09-26T16:23:41Z"/>
          <w:rFonts w:hint="eastAsia" w:ascii="华文楷体" w:hAnsi="华文楷体" w:eastAsia="华文楷体"/>
          <w:sz w:val="28"/>
          <w:szCs w:val="28"/>
        </w:rPr>
        <w:pPrChange w:id="891" w:author="Administrator" w:date="2015-09-26T16:03:06Z">
          <w:pPr>
            <w:ind w:firstLine="570"/>
          </w:pPr>
        </w:pPrChange>
      </w:pPr>
      <w:ins w:id="893" w:author="Administrator" w:date="2015-09-26T16:23:43Z">
        <w:r>
          <w:rPr>
            <w:rFonts w:hint="eastAsia" w:ascii="华文楷体" w:hAnsi="华文楷体" w:eastAsia="华文楷体"/>
            <w:sz w:val="28"/>
            <w:szCs w:val="28"/>
            <w:lang w:eastAsia="zh-CN"/>
          </w:rPr>
          <w:t>【</w:t>
        </w:r>
      </w:ins>
      <w:r>
        <w:rPr>
          <w:rFonts w:hint="eastAsia" w:ascii="黑体" w:hAnsi="黑体" w:eastAsia="黑体" w:cs="黑体"/>
          <w:sz w:val="28"/>
          <w:szCs w:val="28"/>
          <w:rPrChange w:id="894" w:author="Administrator" w:date="2015-09-26T16:23:49Z">
            <w:rPr>
              <w:rFonts w:hint="eastAsia" w:ascii="华文楷体" w:hAnsi="华文楷体" w:eastAsia="华文楷体"/>
              <w:sz w:val="28"/>
              <w:szCs w:val="28"/>
            </w:rPr>
          </w:rPrChange>
        </w:rPr>
        <w:t>否则,再如何加以分析,也难以得出如实的定论。</w:t>
      </w:r>
      <w:ins w:id="895" w:author="Administrator" w:date="2015-09-26T16:23:51Z">
        <w:r>
          <w:rPr>
            <w:rFonts w:hint="eastAsia" w:ascii="黑体" w:hAnsi="黑体" w:eastAsia="黑体" w:cs="黑体"/>
            <w:sz w:val="28"/>
            <w:szCs w:val="28"/>
            <w:lang w:eastAsia="zh-CN"/>
          </w:rPr>
          <w:t>】</w:t>
        </w:r>
      </w:ins>
    </w:p>
    <w:p>
      <w:pPr>
        <w:ind w:firstLine="570"/>
        <w:rPr>
          <w:ins w:id="897" w:author="Administrator" w:date="2015-09-26T16:24:46Z"/>
          <w:rFonts w:hint="eastAsia" w:ascii="华文楷体" w:hAnsi="华文楷体" w:eastAsia="华文楷体"/>
          <w:sz w:val="28"/>
          <w:szCs w:val="28"/>
        </w:rPr>
        <w:pPrChange w:id="896" w:author="Administrator" w:date="2015-09-26T16:03:06Z">
          <w:pPr>
            <w:ind w:firstLine="570"/>
          </w:pPr>
        </w:pPrChange>
      </w:pPr>
      <w:r>
        <w:rPr>
          <w:rFonts w:hint="eastAsia" w:ascii="华文楷体" w:hAnsi="华文楷体" w:eastAsia="华文楷体"/>
          <w:sz w:val="28"/>
          <w:szCs w:val="28"/>
        </w:rPr>
        <w:t>否则的话你再怎么分开的建立啊，再怎么分析，</w:t>
      </w:r>
      <w:ins w:id="898" w:author="Administrator" w:date="2015-09-26T16:24:27Z">
        <w:r>
          <w:rPr>
            <w:rFonts w:hint="eastAsia" w:ascii="华文楷体" w:hAnsi="华文楷体" w:eastAsia="华文楷体"/>
            <w:sz w:val="28"/>
            <w:szCs w:val="28"/>
            <w:lang w:eastAsia="zh-CN"/>
          </w:rPr>
          <w:t>但实际上</w:t>
        </w:r>
      </w:ins>
      <w:r>
        <w:rPr>
          <w:rFonts w:hint="eastAsia" w:ascii="华文楷体" w:hAnsi="华文楷体" w:eastAsia="华文楷体"/>
          <w:sz w:val="28"/>
          <w:szCs w:val="28"/>
        </w:rPr>
        <w:t>也难以得出如实的定论的。</w:t>
      </w:r>
    </w:p>
    <w:p>
      <w:pPr>
        <w:ind w:firstLine="570"/>
        <w:rPr>
          <w:ins w:id="900" w:author="Administrator" w:date="2015-09-26T16:24:49Z"/>
          <w:rFonts w:hint="eastAsia" w:ascii="黑体" w:hAnsi="黑体" w:eastAsia="黑体" w:cs="黑体"/>
          <w:sz w:val="28"/>
          <w:szCs w:val="28"/>
          <w:rPrChange w:id="901" w:author="Administrator" w:date="2015-09-26T16:25:13Z">
            <w:rPr>
              <w:rFonts w:hint="eastAsia" w:ascii="华文楷体" w:hAnsi="华文楷体" w:eastAsia="华文楷体"/>
              <w:sz w:val="28"/>
              <w:szCs w:val="28"/>
            </w:rPr>
          </w:rPrChange>
        </w:rPr>
        <w:pPrChange w:id="899" w:author="Administrator" w:date="2015-09-26T16:03:06Z">
          <w:pPr>
            <w:ind w:firstLine="570"/>
          </w:pPr>
        </w:pPrChange>
      </w:pPr>
      <w:ins w:id="902" w:author="Administrator" w:date="2015-09-26T16:25:06Z">
        <w:r>
          <w:rPr>
            <w:rFonts w:hint="eastAsia" w:ascii="华文楷体" w:hAnsi="华文楷体" w:eastAsia="华文楷体"/>
            <w:sz w:val="28"/>
            <w:szCs w:val="28"/>
            <w:lang w:eastAsia="zh-CN"/>
          </w:rPr>
          <w:t>【</w:t>
        </w:r>
      </w:ins>
      <w:r>
        <w:rPr>
          <w:rFonts w:hint="eastAsia" w:ascii="黑体" w:hAnsi="黑体" w:eastAsia="黑体" w:cs="黑体"/>
          <w:sz w:val="28"/>
          <w:szCs w:val="28"/>
          <w:rPrChange w:id="903" w:author="Administrator" w:date="2015-09-26T16:25:13Z">
            <w:rPr>
              <w:rFonts w:hint="eastAsia" w:ascii="华文楷体" w:hAnsi="华文楷体" w:eastAsia="华文楷体"/>
              <w:sz w:val="28"/>
              <w:szCs w:val="28"/>
            </w:rPr>
          </w:rPrChange>
        </w:rPr>
        <w:t>本来,在此精通因类学中所讲的遣余、三相、破立的道理极为重要,但恐繁不述,</w:t>
      </w:r>
      <w:ins w:id="904" w:author="Administrator" w:date="2015-09-26T16:25:09Z">
        <w:r>
          <w:rPr>
            <w:rFonts w:hint="eastAsia" w:ascii="黑体" w:hAnsi="黑体" w:eastAsia="黑体" w:cs="黑体"/>
            <w:sz w:val="28"/>
            <w:szCs w:val="28"/>
            <w:lang w:eastAsia="zh-CN"/>
            <w:rPrChange w:id="905" w:author="Administrator" w:date="2015-09-26T16:25:13Z">
              <w:rPr>
                <w:rFonts w:hint="eastAsia" w:ascii="华文楷体" w:hAnsi="华文楷体" w:eastAsia="华文楷体"/>
                <w:sz w:val="28"/>
                <w:szCs w:val="28"/>
                <w:lang w:eastAsia="zh-CN"/>
              </w:rPr>
            </w:rPrChange>
          </w:rPr>
          <w:t>】</w:t>
        </w:r>
      </w:ins>
    </w:p>
    <w:p>
      <w:pPr>
        <w:ind w:firstLine="570"/>
        <w:rPr>
          <w:ins w:id="907" w:author="Administrator" w:date="2015-09-26T16:26:55Z"/>
          <w:rFonts w:hint="eastAsia" w:ascii="华文楷体" w:hAnsi="华文楷体" w:eastAsia="华文楷体"/>
          <w:sz w:val="28"/>
          <w:szCs w:val="28"/>
        </w:rPr>
        <w:pPrChange w:id="906" w:author="Administrator" w:date="2015-09-26T16:03:06Z">
          <w:pPr>
            <w:ind w:firstLine="570"/>
          </w:pPr>
        </w:pPrChange>
      </w:pPr>
      <w:r>
        <w:rPr>
          <w:rFonts w:hint="eastAsia" w:ascii="华文楷体" w:hAnsi="华文楷体" w:eastAsia="华文楷体"/>
          <w:sz w:val="28"/>
          <w:szCs w:val="28"/>
        </w:rPr>
        <w:t>那么本来在这个地方在讲无遮非遮的时候，在证成义理，在证成名言，这些方面在讲自续</w:t>
      </w:r>
      <w:del w:id="908" w:author="Administrator" w:date="2015-09-26T16:25:39Z">
        <w:r>
          <w:rPr>
            <w:rFonts w:hint="eastAsia" w:ascii="华文楷体" w:hAnsi="华文楷体" w:eastAsia="华文楷体"/>
            <w:sz w:val="28"/>
            <w:szCs w:val="28"/>
          </w:rPr>
          <w:delText>在讲应</w:delText>
        </w:r>
      </w:del>
      <w:ins w:id="909" w:author="Administrator" w:date="2015-09-26T16:25:39Z">
        <w:r>
          <w:rPr>
            <w:rFonts w:hint="eastAsia" w:ascii="华文楷体" w:hAnsi="华文楷体" w:eastAsia="华文楷体"/>
            <w:sz w:val="28"/>
            <w:szCs w:val="28"/>
            <w:lang w:eastAsia="zh-CN"/>
          </w:rPr>
          <w:t>证</w:t>
        </w:r>
      </w:ins>
      <w:r>
        <w:rPr>
          <w:rFonts w:hint="eastAsia" w:ascii="华文楷体" w:hAnsi="华文楷体" w:eastAsia="华文楷体"/>
          <w:sz w:val="28"/>
          <w:szCs w:val="28"/>
        </w:rPr>
        <w:t>成因的过程当中，如果能够精通因类学当中所讲的遣余的关要，还要三相，三相这个地方讲的不是因三相，有的时候三相是指三相推理三段论式，有的时候是讲因三相，因的三相，宗法，同品周遍，异品周遍，有的时候讲因的三相，法相，事相和名相，这个方面叫三相，因明当中有一个现量品当中实际上讲到这样一种三相的，这个地方讲三相就讲法相事相和名相，然后讲破立的道理是非常重要的，如果要真正通达这个问题，因明当中一些遣疑，三相破立的一些</w:t>
      </w:r>
      <w:ins w:id="910" w:author="Administrator" w:date="2015-09-26T16:26:33Z">
        <w:r>
          <w:rPr>
            <w:rFonts w:hint="eastAsia" w:ascii="华文楷体" w:hAnsi="华文楷体" w:eastAsia="华文楷体"/>
            <w:sz w:val="28"/>
            <w:szCs w:val="28"/>
            <w:lang w:eastAsia="zh-CN"/>
          </w:rPr>
          <w:t>比较</w:t>
        </w:r>
      </w:ins>
      <w:r>
        <w:rPr>
          <w:rFonts w:hint="eastAsia" w:ascii="华文楷体" w:hAnsi="华文楷体" w:eastAsia="华文楷体"/>
          <w:sz w:val="28"/>
          <w:szCs w:val="28"/>
        </w:rPr>
        <w:t>关键问题非常重要，但是就怕太多了，就不叙述，如果</w:t>
      </w:r>
      <w:ins w:id="911" w:author="Administrator" w:date="2015-09-26T16:26:45Z">
        <w:r>
          <w:rPr>
            <w:rFonts w:hint="eastAsia" w:ascii="华文楷体" w:hAnsi="华文楷体" w:eastAsia="华文楷体"/>
            <w:sz w:val="28"/>
            <w:szCs w:val="28"/>
            <w:lang w:eastAsia="zh-CN"/>
          </w:rPr>
          <w:t>真的</w:t>
        </w:r>
      </w:ins>
      <w:r>
        <w:rPr>
          <w:rFonts w:hint="eastAsia" w:ascii="华文楷体" w:hAnsi="华文楷体" w:eastAsia="华文楷体"/>
          <w:sz w:val="28"/>
          <w:szCs w:val="28"/>
        </w:rPr>
        <w:t>要展开宣讲的时候是非常多的，</w:t>
      </w:r>
    </w:p>
    <w:p>
      <w:pPr>
        <w:ind w:firstLine="570"/>
        <w:rPr>
          <w:ins w:id="913" w:author="Administrator" w:date="2015-09-26T16:26:58Z"/>
          <w:rFonts w:hint="eastAsia" w:ascii="华文楷体" w:hAnsi="华文楷体" w:eastAsia="华文楷体"/>
          <w:sz w:val="28"/>
          <w:szCs w:val="28"/>
        </w:rPr>
        <w:pPrChange w:id="912" w:author="Administrator" w:date="2015-09-26T16:03:06Z">
          <w:pPr>
            <w:ind w:firstLine="570"/>
          </w:pPr>
        </w:pPrChange>
      </w:pPr>
      <w:ins w:id="914" w:author="Administrator" w:date="2015-09-26T16:27:00Z">
        <w:r>
          <w:rPr>
            <w:rFonts w:hint="eastAsia" w:ascii="华文楷体" w:hAnsi="华文楷体" w:eastAsia="华文楷体"/>
            <w:sz w:val="28"/>
            <w:szCs w:val="28"/>
            <w:lang w:eastAsia="zh-CN"/>
          </w:rPr>
          <w:t>【</w:t>
        </w:r>
      </w:ins>
      <w:r>
        <w:rPr>
          <w:rFonts w:hint="eastAsia" w:ascii="黑体" w:hAnsi="黑体" w:eastAsia="黑体" w:cs="黑体"/>
          <w:sz w:val="28"/>
          <w:szCs w:val="28"/>
          <w:rPrChange w:id="915" w:author="Administrator" w:date="2015-09-26T16:27:07Z">
            <w:rPr>
              <w:rFonts w:hint="eastAsia" w:ascii="华文楷体" w:hAnsi="华文楷体" w:eastAsia="华文楷体"/>
              <w:sz w:val="28"/>
              <w:szCs w:val="28"/>
            </w:rPr>
          </w:rPrChange>
        </w:rPr>
        <w:t>详细内容当从因明论中得知，</w:t>
      </w:r>
      <w:ins w:id="916" w:author="Administrator" w:date="2015-09-26T16:27:02Z">
        <w:r>
          <w:rPr>
            <w:rFonts w:hint="eastAsia" w:ascii="华文楷体" w:hAnsi="华文楷体" w:eastAsia="华文楷体"/>
            <w:sz w:val="28"/>
            <w:szCs w:val="28"/>
            <w:lang w:eastAsia="zh-CN"/>
          </w:rPr>
          <w:t>】</w:t>
        </w:r>
      </w:ins>
    </w:p>
    <w:p>
      <w:pPr>
        <w:ind w:firstLine="570"/>
        <w:rPr>
          <w:rFonts w:ascii="华文楷体" w:hAnsi="华文楷体" w:eastAsia="华文楷体"/>
          <w:sz w:val="28"/>
          <w:szCs w:val="28"/>
        </w:rPr>
        <w:pPrChange w:id="917" w:author="Administrator" w:date="2015-09-26T16:03:06Z">
          <w:pPr>
            <w:ind w:firstLine="570"/>
          </w:pPr>
        </w:pPrChange>
      </w:pPr>
      <w:r>
        <w:rPr>
          <w:rFonts w:hint="eastAsia" w:ascii="华文楷体" w:hAnsi="华文楷体" w:eastAsia="华文楷体"/>
          <w:sz w:val="28"/>
          <w:szCs w:val="28"/>
        </w:rPr>
        <w:t>那么详细内容应该从因明论中详细了知，象《释量论》还有我们学习过的《量理宝藏论》在这个当中对于总相自相对于这个现量取自相，遣余取总相，或者对于他的法相自相这些，虽然有的时候第一次学的时候难是比较难，但是</w:t>
      </w:r>
      <w:ins w:id="918" w:author="Administrator" w:date="2015-09-26T16:27:41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多学几次多看几次，象这样的话可以掌握，但是如果把这个掌握之后，再把这些实</w:t>
      </w:r>
      <w:del w:id="919" w:author="Administrator" w:date="2015-09-26T16:27:56Z">
        <w:r>
          <w:rPr>
            <w:rFonts w:hint="eastAsia" w:ascii="华文楷体" w:hAnsi="华文楷体" w:eastAsia="华文楷体"/>
            <w:sz w:val="28"/>
            <w:szCs w:val="28"/>
          </w:rPr>
          <w:delText>行</w:delText>
        </w:r>
      </w:del>
      <w:ins w:id="920" w:author="Administrator" w:date="2015-09-26T16:27:56Z">
        <w:r>
          <w:rPr>
            <w:rFonts w:hint="eastAsia" w:ascii="华文楷体" w:hAnsi="华文楷体" w:eastAsia="华文楷体"/>
            <w:sz w:val="28"/>
            <w:szCs w:val="28"/>
            <w:lang w:eastAsia="zh-CN"/>
          </w:rPr>
          <w:t>用</w:t>
        </w:r>
      </w:ins>
      <w:r>
        <w:rPr>
          <w:rFonts w:hint="eastAsia" w:ascii="华文楷体" w:hAnsi="华文楷体" w:eastAsia="华文楷体"/>
          <w:sz w:val="28"/>
          <w:szCs w:val="28"/>
        </w:rPr>
        <w:t>在推理的方面建立的方面，实际上是比较容易的，详细内容还是</w:t>
      </w:r>
      <w:ins w:id="921" w:author="Administrator" w:date="2015-09-26T16:28:08Z">
        <w:r>
          <w:rPr>
            <w:rFonts w:hint="eastAsia" w:ascii="华文楷体" w:hAnsi="华文楷体" w:eastAsia="华文楷体"/>
            <w:sz w:val="28"/>
            <w:szCs w:val="28"/>
            <w:lang w:eastAsia="zh-CN"/>
          </w:rPr>
          <w:t>应该</w:t>
        </w:r>
      </w:ins>
      <w:r>
        <w:rPr>
          <w:rFonts w:hint="eastAsia" w:ascii="华文楷体" w:hAnsi="华文楷体" w:eastAsia="华文楷体"/>
          <w:sz w:val="28"/>
          <w:szCs w:val="28"/>
        </w:rPr>
        <w:t>从因明论中可以了知，今天就讲到这个地方。</w:t>
      </w:r>
    </w:p>
    <w:p>
      <w:pPr>
        <w:ind w:firstLine="570"/>
        <w:rPr>
          <w:rFonts w:ascii="华文楷体" w:hAnsi="华文楷体" w:eastAsia="华文楷体"/>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auto"/>
    <w:pitch w:val="default"/>
    <w:sig w:usb0="E00002FF" w:usb1="4000ACFF" w:usb2="00000001" w:usb3="00000000" w:csb0="0000019F" w:csb1="00000000"/>
  </w:font>
  <w:font w:name="华文楷体">
    <w:altName w:val="楷体_GB2312"/>
    <w:panose1 w:val="02010600040101010101"/>
    <w:charset w:val="86"/>
    <w:family w:val="auto"/>
    <w:pitch w:val="default"/>
    <w:sig w:usb0="00000287" w:usb1="080F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Century Gothic">
    <w:panose1 w:val="020B0502020202020204"/>
    <w:charset w:val="00"/>
    <w:family w:val="auto"/>
    <w:pitch w:val="default"/>
    <w:sig w:usb0="00000287" w:usb1="00000000" w:usb2="00000000" w:usb3="00000000" w:csb0="2000009F" w:csb1="DFD70000"/>
  </w:font>
  <w:font w:name="PMingLiU">
    <w:panose1 w:val="02020300000000000000"/>
    <w:charset w:val="88"/>
    <w:family w:val="auto"/>
    <w:pitch w:val="default"/>
    <w:sig w:usb0="00000003" w:usb1="082E0000" w:usb2="00000016" w:usb3="00000000" w:csb0="00100001" w:csb1="0000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MingLiU">
    <w:panose1 w:val="020203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Bookshelf Symbol 7">
    <w:panose1 w:val="05010101010101010101"/>
    <w:charset w:val="00"/>
    <w:family w:val="auto"/>
    <w:pitch w:val="default"/>
    <w:sig w:usb0="00000000" w:usb1="00000000" w:usb2="00000000" w:usb3="00000000" w:csb0="80000000" w:csb1="00000000"/>
  </w:font>
  <w:font w:name="Book Antiqua">
    <w:panose1 w:val="0204060205030503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12743"/>
    <w:rsid w:val="000222CC"/>
    <w:rsid w:val="00030D15"/>
    <w:rsid w:val="00052AA4"/>
    <w:rsid w:val="000558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4FE2"/>
    <w:rsid w:val="00330A59"/>
    <w:rsid w:val="00334997"/>
    <w:rsid w:val="00363832"/>
    <w:rsid w:val="003850E3"/>
    <w:rsid w:val="003A6307"/>
    <w:rsid w:val="003F06AC"/>
    <w:rsid w:val="003F5F4A"/>
    <w:rsid w:val="004008C4"/>
    <w:rsid w:val="00402F70"/>
    <w:rsid w:val="00406A54"/>
    <w:rsid w:val="004144A5"/>
    <w:rsid w:val="0042573D"/>
    <w:rsid w:val="00447061"/>
    <w:rsid w:val="004528A7"/>
    <w:rsid w:val="00462611"/>
    <w:rsid w:val="00465D8B"/>
    <w:rsid w:val="00471381"/>
    <w:rsid w:val="0048292A"/>
    <w:rsid w:val="004913B8"/>
    <w:rsid w:val="004B0F46"/>
    <w:rsid w:val="0051565F"/>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A48BA"/>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91050"/>
    <w:rsid w:val="008B5155"/>
    <w:rsid w:val="0092205B"/>
    <w:rsid w:val="00930991"/>
    <w:rsid w:val="00940223"/>
    <w:rsid w:val="00950634"/>
    <w:rsid w:val="009613A5"/>
    <w:rsid w:val="009658C1"/>
    <w:rsid w:val="009733A8"/>
    <w:rsid w:val="00975B37"/>
    <w:rsid w:val="00992E07"/>
    <w:rsid w:val="009C758F"/>
    <w:rsid w:val="009D1902"/>
    <w:rsid w:val="009D7FBE"/>
    <w:rsid w:val="009E07C0"/>
    <w:rsid w:val="009E70F2"/>
    <w:rsid w:val="009E7281"/>
    <w:rsid w:val="009F30AD"/>
    <w:rsid w:val="00A20906"/>
    <w:rsid w:val="00A22775"/>
    <w:rsid w:val="00A522B5"/>
    <w:rsid w:val="00A61D5B"/>
    <w:rsid w:val="00A74E83"/>
    <w:rsid w:val="00A75DAD"/>
    <w:rsid w:val="00A91E0D"/>
    <w:rsid w:val="00A92FE0"/>
    <w:rsid w:val="00AB6657"/>
    <w:rsid w:val="00AC7E91"/>
    <w:rsid w:val="00AE1B28"/>
    <w:rsid w:val="00B06747"/>
    <w:rsid w:val="00B32622"/>
    <w:rsid w:val="00B64F43"/>
    <w:rsid w:val="00B672C1"/>
    <w:rsid w:val="00BE0F08"/>
    <w:rsid w:val="00C02882"/>
    <w:rsid w:val="00C061F4"/>
    <w:rsid w:val="00C20A1D"/>
    <w:rsid w:val="00C31797"/>
    <w:rsid w:val="00C450FE"/>
    <w:rsid w:val="00C568D2"/>
    <w:rsid w:val="00C97F43"/>
    <w:rsid w:val="00CA0154"/>
    <w:rsid w:val="00CA58F5"/>
    <w:rsid w:val="00CE16B5"/>
    <w:rsid w:val="00CF2300"/>
    <w:rsid w:val="00D100ED"/>
    <w:rsid w:val="00D20361"/>
    <w:rsid w:val="00D24C7B"/>
    <w:rsid w:val="00D30E08"/>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74CFC"/>
    <w:rsid w:val="00E76223"/>
    <w:rsid w:val="00E86489"/>
    <w:rsid w:val="00EA115A"/>
    <w:rsid w:val="00EB01C1"/>
    <w:rsid w:val="00EB20F3"/>
    <w:rsid w:val="00ED0BB5"/>
    <w:rsid w:val="00ED1843"/>
    <w:rsid w:val="00ED6DE2"/>
    <w:rsid w:val="00EF043E"/>
    <w:rsid w:val="00F2162A"/>
    <w:rsid w:val="00F31BC1"/>
    <w:rsid w:val="00F62371"/>
    <w:rsid w:val="00F761CB"/>
    <w:rsid w:val="00F8170C"/>
    <w:rsid w:val="00F94E86"/>
    <w:rsid w:val="00FA5CD4"/>
    <w:rsid w:val="00FE3C4D"/>
    <w:rsid w:val="00FE7B2D"/>
    <w:rsid w:val="00FF4629"/>
    <w:rsid w:val="231861BA"/>
    <w:rsid w:val="6A3A6FF5"/>
    <w:rsid w:val="6ED17E0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31</Pages>
  <Words>3004</Words>
  <Characters>17124</Characters>
  <Lines>142</Lines>
  <Paragraphs>40</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2015-07-15T02:50:00Z</dcterms:created>
  <dc:creator>Hanjinhui</dc:creator>
  <cp:lastModifiedBy>Administrator</cp:lastModifiedBy>
  <dcterms:modified xsi:type="dcterms:W3CDTF">2015-09-26T08:35:45Z</dcterms:modified>
  <dc:title>第28课</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