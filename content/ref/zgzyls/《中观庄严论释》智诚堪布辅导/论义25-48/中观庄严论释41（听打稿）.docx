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lang w:val="en-US" w:eastAsia="zh-CN"/>
        </w:rPr>
        <w:t xml:space="preserve">第41课 </w:t>
      </w:r>
      <w:ins w:id="0" w:author="Administrator" w:date="2015-10-23T18:58:30Z">
        <w:r>
          <w:rPr>
            <w:rFonts w:hint="eastAsia"/>
            <w:b/>
            <w:sz w:val="44"/>
            <w:szCs w:val="44"/>
            <w:lang w:val="en-US" w:eastAsia="zh-CN"/>
          </w:rPr>
          <w:t>（</w:t>
        </w:r>
      </w:ins>
      <w:ins w:id="1" w:author="Administrator" w:date="2015-10-23T18:58:41Z">
        <w:r>
          <w:rPr>
            <w:rFonts w:hint="eastAsia"/>
            <w:b/>
            <w:sz w:val="44"/>
            <w:szCs w:val="44"/>
            <w:lang w:val="en-US" w:eastAsia="zh-CN"/>
          </w:rPr>
          <w:t>听打稿</w:t>
        </w:r>
      </w:ins>
      <w:ins w:id="2" w:author="Administrator" w:date="2015-10-23T18:58:44Z">
        <w:r>
          <w:rPr>
            <w:rFonts w:hint="eastAsia"/>
            <w:b/>
            <w:sz w:val="44"/>
            <w:szCs w:val="44"/>
            <w:lang w:val="en-US" w:eastAsia="zh-CN"/>
          </w:rPr>
          <w:t>）</w:t>
        </w:r>
      </w:ins>
      <w:bookmarkStart w:id="0" w:name="_GoBack"/>
      <w:bookmarkEnd w:id="0"/>
      <w:r>
        <w:rPr>
          <w:rFonts w:hint="eastAsia"/>
          <w:b/>
          <w:sz w:val="44"/>
          <w:szCs w:val="44"/>
          <w:lang w:val="en-US" w:eastAsia="zh-CN"/>
        </w:rPr>
        <w:t xml:space="preserve">    </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ascii="华文楷体" w:hAnsi="华文楷体" w:eastAsia="华文楷体"/>
          <w:sz w:val="28"/>
          <w:szCs w:val="28"/>
        </w:rPr>
      </w:pPr>
    </w:p>
    <w:p>
      <w:pPr>
        <w:ind w:firstLine="570"/>
        <w:rPr>
          <w:ins w:id="3" w:author="Administrator" w:date="2015-10-21T22:36:00Z"/>
          <w:rFonts w:hint="eastAsia" w:ascii="华文楷体" w:hAnsi="华文楷体" w:eastAsia="华文楷体"/>
          <w:sz w:val="28"/>
          <w:szCs w:val="28"/>
        </w:rPr>
      </w:pPr>
      <w:r>
        <w:rPr>
          <w:rFonts w:hint="eastAsia" w:ascii="华文楷体" w:hAnsi="华文楷体" w:eastAsia="华文楷体"/>
          <w:sz w:val="28"/>
          <w:szCs w:val="28"/>
        </w:rPr>
        <w:t>发了菩提心之后，今天我们继续宣讲全知麦彭仁波切所造的《中观庄严论释》——文殊上师欢喜教言论。然后《中观庄严论释》当中呢，主要是宣讲如何了知一切万法究竟实相，了知一切万法无有自性的道理。那么通过了知一切万法无自性，实际上可以帮助我们抉择这样一种大乘当中的殊胜的正见，有了正见之后呢，再修持布施等等的六度，就可以真正地踏入大乘的修法当中。那么在这样一种这个《中观庄严论》的注释当中呢，前面呢已经对于承许常法的实一呢做了观察了。现在宣讲的是破不变的，也就是无常的这些实一。那么这个方面也分了破他的外境和破心识两个部分，现在</w:t>
      </w:r>
      <w:del w:id="4" w:author="Administrator" w:date="2015-10-21T22:27:00Z">
        <w:r>
          <w:rPr>
            <w:rFonts w:hint="eastAsia" w:ascii="华文楷体" w:hAnsi="华文楷体" w:eastAsia="华文楷体"/>
            <w:sz w:val="28"/>
            <w:szCs w:val="28"/>
            <w:lang w:eastAsia="zh-CN"/>
          </w:rPr>
          <w:delText>在</w:delText>
        </w:r>
      </w:del>
      <w:r>
        <w:rPr>
          <w:rFonts w:hint="eastAsia" w:ascii="华文楷体" w:hAnsi="华文楷体" w:eastAsia="华文楷体"/>
          <w:sz w:val="28"/>
          <w:szCs w:val="28"/>
        </w:rPr>
        <w:t>破外境，破外境呢，也破这个粗法实一，也破微尘之实一。那么前面对于这样一种粗法的实一呢做了观察。现在讲第二个科判，</w:t>
      </w:r>
      <w:del w:id="5" w:author="Administrator" w:date="2015-10-21T22:26:00Z">
        <w:r>
          <w:rPr>
            <w:rFonts w:hint="eastAsia" w:ascii="华文楷体" w:hAnsi="华文楷体" w:eastAsia="华文楷体"/>
            <w:sz w:val="28"/>
            <w:szCs w:val="28"/>
          </w:rPr>
          <w:delText>在</w:delText>
        </w:r>
      </w:del>
      <w:r>
        <w:rPr>
          <w:rFonts w:hint="eastAsia" w:ascii="黑体" w:hAnsi="黑体" w:eastAsia="黑体" w:cs="黑体"/>
          <w:sz w:val="28"/>
          <w:szCs w:val="28"/>
          <w:rPrChange w:id="6" w:author="Administrator" w:date="2015-10-21T22:26:00Z">
            <w:rPr>
              <w:rFonts w:hint="eastAsia" w:ascii="华文楷体" w:hAnsi="华文楷体" w:eastAsia="华文楷体"/>
              <w:sz w:val="28"/>
              <w:szCs w:val="28"/>
            </w:rPr>
          </w:rPrChange>
        </w:rPr>
        <w:t>破微尘之实一</w:t>
      </w:r>
      <w:r>
        <w:rPr>
          <w:rFonts w:hint="eastAsia" w:ascii="华文楷体" w:hAnsi="华文楷体" w:eastAsia="华文楷体"/>
          <w:sz w:val="28"/>
          <w:szCs w:val="28"/>
        </w:rPr>
        <w:t>。破微尘的实一呢也就是说呢，执着有一个微尘，然后这个微尘呢是实实在在的一体，这个微尘就是实有的，这个微尘就是实一的。那么对于这样一种微尘进行观察，实际上了知这样的微尘是无有自性的。那么破微尘之实一呢分二，</w:t>
      </w:r>
      <w:r>
        <w:rPr>
          <w:rFonts w:hint="eastAsia" w:ascii="黑体" w:hAnsi="黑体" w:eastAsia="黑体" w:cs="黑体"/>
          <w:sz w:val="28"/>
          <w:szCs w:val="28"/>
          <w:rPrChange w:id="7" w:author="Administrator" w:date="2015-10-21T22:29:00Z">
            <w:rPr>
              <w:rFonts w:hint="eastAsia" w:ascii="华文楷体" w:hAnsi="华文楷体" w:eastAsia="华文楷体"/>
              <w:sz w:val="28"/>
              <w:szCs w:val="28"/>
            </w:rPr>
          </w:rPrChange>
        </w:rPr>
        <w:t>一阐明破微尘之理，二说明以破彼微尘而破多有实法</w:t>
      </w:r>
      <w:r>
        <w:rPr>
          <w:rFonts w:hint="eastAsia" w:ascii="华文楷体" w:hAnsi="华文楷体" w:eastAsia="华文楷体"/>
          <w:sz w:val="28"/>
          <w:szCs w:val="28"/>
        </w:rPr>
        <w:t>。那么这个科判的意思就是说呢，首先呢是真正的破微尘，真实破微尘。那么第二个科判呢就说，如果破了微尘之后呢，通过微尘而产生的，或者以微尘为基础而产生的其它的这样一种观点都可以破斥掉。那么也就是说微尘，</w:t>
      </w:r>
      <w:ins w:id="8" w:author="Administrator" w:date="2015-10-21T22:34:00Z">
        <w:r>
          <w:rPr>
            <w:rFonts w:hint="eastAsia" w:ascii="华文楷体" w:hAnsi="华文楷体" w:eastAsia="华文楷体"/>
            <w:sz w:val="28"/>
            <w:szCs w:val="28"/>
            <w:lang w:eastAsia="zh-CN"/>
          </w:rPr>
          <w:t>然后</w:t>
        </w:r>
      </w:ins>
      <w:del w:id="9" w:author="Administrator" w:date="2015-10-21T22:34:00Z">
        <w:r>
          <w:rPr>
            <w:rFonts w:hint="eastAsia" w:ascii="华文楷体" w:hAnsi="华文楷体" w:eastAsia="华文楷体"/>
            <w:sz w:val="28"/>
            <w:szCs w:val="28"/>
          </w:rPr>
          <w:delText>？1：47</w:delText>
        </w:r>
      </w:del>
      <w:r>
        <w:rPr>
          <w:rFonts w:hint="eastAsia" w:ascii="华文楷体" w:hAnsi="华文楷体" w:eastAsia="华文楷体"/>
          <w:sz w:val="28"/>
          <w:szCs w:val="28"/>
        </w:rPr>
        <w:t>是微尘，就说是</w:t>
      </w:r>
      <w:ins w:id="10" w:author="Administrator" w:date="2015-10-22T12:48:00Z">
        <w:r>
          <w:rPr>
            <w:rFonts w:hint="eastAsia" w:ascii="华文楷体" w:hAnsi="华文楷体" w:eastAsia="华文楷体"/>
            <w:sz w:val="28"/>
            <w:szCs w:val="28"/>
            <w:lang w:eastAsia="zh-CN"/>
          </w:rPr>
          <w:t>它</w:t>
        </w:r>
      </w:ins>
      <w:del w:id="11" w:author="Administrator" w:date="2015-10-22T12:48:00Z">
        <w:r>
          <w:rPr>
            <w:rFonts w:hint="eastAsia" w:ascii="华文楷体" w:hAnsi="华文楷体" w:eastAsia="华文楷体"/>
            <w:sz w:val="28"/>
            <w:szCs w:val="28"/>
          </w:rPr>
          <w:delText>他</w:delText>
        </w:r>
      </w:del>
      <w:r>
        <w:rPr>
          <w:rFonts w:hint="eastAsia" w:ascii="华文楷体" w:hAnsi="华文楷体" w:eastAsia="华文楷体"/>
          <w:sz w:val="28"/>
          <w:szCs w:val="28"/>
        </w:rPr>
        <w:t>产生的这些粗大的法，还有呢就说，如果有的这个粗大的法，外境，就还有微尘产生的这些诸根，五根。那么如果有了这样子，如果有了根和境的话就会产生识。所以如果把这个根和境破掉之后呢，那么这样一种心识也不会安立，因此说呢从这个方面讲的时候，如果微尘一旦破掉，其它的很多很多有色法，根就可以破掉了。那么首先讲</w:t>
      </w:r>
      <w:r>
        <w:rPr>
          <w:rFonts w:hint="eastAsia" w:ascii="黑体" w:hAnsi="黑体" w:eastAsia="黑体" w:cs="黑体"/>
          <w:sz w:val="28"/>
          <w:szCs w:val="28"/>
          <w:rPrChange w:id="12" w:author="Administrator" w:date="2015-10-21T22:35:00Z">
            <w:rPr>
              <w:rFonts w:hint="eastAsia" w:ascii="华文楷体" w:hAnsi="华文楷体" w:eastAsia="华文楷体"/>
              <w:sz w:val="28"/>
              <w:szCs w:val="28"/>
            </w:rPr>
          </w:rPrChange>
        </w:rPr>
        <w:t>第一个科判，阐明破微尘之理分二，一宣说对方观点，</w:t>
      </w:r>
      <w:del w:id="13" w:author="Administrator" w:date="2015-10-23T17:51:00Z">
        <w:r>
          <w:rPr>
            <w:rFonts w:hint="eastAsia" w:ascii="黑体" w:hAnsi="黑体" w:eastAsia="黑体" w:cs="黑体"/>
            <w:sz w:val="28"/>
            <w:szCs w:val="28"/>
            <w:rPrChange w:id="14" w:author="Administrator" w:date="2015-10-21T22:35:00Z">
              <w:rPr>
                <w:rFonts w:hint="eastAsia" w:ascii="华文楷体" w:hAnsi="华文楷体" w:eastAsia="华文楷体"/>
                <w:sz w:val="28"/>
                <w:szCs w:val="28"/>
              </w:rPr>
            </w:rPrChange>
          </w:rPr>
          <w:delText>第</w:delText>
        </w:r>
      </w:del>
      <w:r>
        <w:rPr>
          <w:rFonts w:hint="eastAsia" w:ascii="黑体" w:hAnsi="黑体" w:eastAsia="黑体" w:cs="黑体"/>
          <w:sz w:val="28"/>
          <w:szCs w:val="28"/>
          <w:rPrChange w:id="15" w:author="Administrator" w:date="2015-10-21T22:35:00Z">
            <w:rPr>
              <w:rFonts w:hint="eastAsia" w:ascii="华文楷体" w:hAnsi="华文楷体" w:eastAsia="华文楷体"/>
              <w:sz w:val="28"/>
              <w:szCs w:val="28"/>
            </w:rPr>
          </w:rPrChange>
        </w:rPr>
        <w:t>二</w:t>
      </w:r>
      <w:del w:id="16" w:author="Administrator" w:date="2015-10-23T17:49:00Z">
        <w:r>
          <w:rPr>
            <w:rFonts w:hint="eastAsia" w:ascii="黑体" w:hAnsi="黑体" w:eastAsia="黑体" w:cs="黑体"/>
            <w:sz w:val="28"/>
            <w:szCs w:val="28"/>
            <w:rPrChange w:id="17" w:author="Administrator" w:date="2015-10-21T22:35:00Z">
              <w:rPr>
                <w:rFonts w:hint="eastAsia" w:ascii="华文楷体" w:hAnsi="华文楷体" w:eastAsia="华文楷体"/>
                <w:sz w:val="28"/>
                <w:szCs w:val="28"/>
              </w:rPr>
            </w:rPrChange>
          </w:rPr>
          <w:delText>是</w:delText>
        </w:r>
      </w:del>
      <w:r>
        <w:rPr>
          <w:rFonts w:hint="eastAsia" w:ascii="黑体" w:hAnsi="黑体" w:eastAsia="黑体" w:cs="黑体"/>
          <w:sz w:val="28"/>
          <w:szCs w:val="28"/>
          <w:rPrChange w:id="18" w:author="Administrator" w:date="2015-10-21T22:35:00Z">
            <w:rPr>
              <w:rFonts w:hint="eastAsia" w:ascii="华文楷体" w:hAnsi="华文楷体" w:eastAsia="华文楷体"/>
              <w:sz w:val="28"/>
              <w:szCs w:val="28"/>
            </w:rPr>
          </w:rPrChange>
        </w:rPr>
        <w:t>驳斥</w:t>
      </w:r>
      <w:r>
        <w:rPr>
          <w:rFonts w:hint="eastAsia" w:ascii="华文楷体" w:hAnsi="华文楷体" w:eastAsia="华文楷体"/>
          <w:sz w:val="28"/>
          <w:szCs w:val="28"/>
        </w:rPr>
        <w:t>。首先讲第一个科判呢是宣说对方观点，宣说对方观点的时候呢，主要是宣讲对方观点，那么附带呢也做了一些破斥，在注释当中呢也是附带地进行了破斥。</w:t>
      </w:r>
    </w:p>
    <w:p>
      <w:pPr>
        <w:ind w:firstLine="570"/>
        <w:rPr>
          <w:ins w:id="19" w:author="Administrator" w:date="2015-10-21T22:36:00Z"/>
          <w:rFonts w:hint="eastAsia" w:ascii="华文楷体" w:hAnsi="华文楷体" w:eastAsia="华文楷体"/>
          <w:sz w:val="28"/>
          <w:szCs w:val="28"/>
        </w:rPr>
      </w:pPr>
      <w:r>
        <w:rPr>
          <w:rFonts w:hint="eastAsia" w:ascii="黑体" w:hAnsi="黑体" w:eastAsia="黑体" w:cs="黑体"/>
          <w:sz w:val="28"/>
          <w:szCs w:val="28"/>
          <w:rPrChange w:id="20" w:author="Administrator" w:date="2015-10-21T22:35:00Z">
            <w:rPr>
              <w:rFonts w:hint="eastAsia" w:ascii="华文楷体" w:hAnsi="华文楷体" w:eastAsia="华文楷体"/>
              <w:sz w:val="28"/>
              <w:szCs w:val="28"/>
            </w:rPr>
          </w:rPrChange>
        </w:rPr>
        <w:t>许粘或环绕，无间住亦尔</w:t>
      </w:r>
      <w:r>
        <w:rPr>
          <w:rFonts w:hint="eastAsia" w:ascii="华文楷体" w:hAnsi="华文楷体" w:eastAsia="华文楷体"/>
          <w:sz w:val="28"/>
          <w:szCs w:val="28"/>
        </w:rPr>
        <w:t>。</w:t>
      </w:r>
    </w:p>
    <w:p>
      <w:pPr>
        <w:ind w:firstLine="570"/>
        <w:rPr>
          <w:ins w:id="21" w:author="Administrator" w:date="2015-10-23T12:04:00Z"/>
          <w:rFonts w:hint="eastAsia" w:ascii="华文楷体" w:hAnsi="华文楷体" w:eastAsia="华文楷体"/>
          <w:sz w:val="28"/>
          <w:szCs w:val="28"/>
          <w:lang w:eastAsia="zh-CN"/>
        </w:rPr>
      </w:pPr>
      <w:r>
        <w:rPr>
          <w:rFonts w:hint="eastAsia" w:ascii="华文楷体" w:hAnsi="华文楷体" w:eastAsia="华文楷体"/>
          <w:sz w:val="28"/>
          <w:szCs w:val="28"/>
        </w:rPr>
        <w:t>那么就这个当中呢有三个对方的观点，那么第一个呢就是许粘</w:t>
      </w:r>
      <w:ins w:id="22" w:author="Administrator" w:date="2015-10-21T22:37:00Z">
        <w:r>
          <w:rPr>
            <w:rFonts w:hint="eastAsia" w:ascii="华文楷体" w:hAnsi="华文楷体" w:eastAsia="华文楷体"/>
            <w:sz w:val="28"/>
            <w:szCs w:val="28"/>
            <w:lang w:eastAsia="zh-CN"/>
          </w:rPr>
          <w:t>。</w:t>
        </w:r>
      </w:ins>
      <w:del w:id="23" w:author="Administrator" w:date="2015-10-21T22:37:00Z">
        <w:r>
          <w:rPr>
            <w:rFonts w:hint="eastAsia" w:ascii="华文楷体" w:hAnsi="华文楷体" w:eastAsia="华文楷体"/>
            <w:sz w:val="28"/>
            <w:szCs w:val="28"/>
          </w:rPr>
          <w:delText>，</w:delText>
        </w:r>
      </w:del>
      <w:r>
        <w:rPr>
          <w:rFonts w:hint="eastAsia" w:ascii="华文楷体" w:hAnsi="华文楷体" w:eastAsia="华文楷体"/>
          <w:sz w:val="28"/>
          <w:szCs w:val="28"/>
        </w:rPr>
        <w:t>粘，粘连的意思。也就是说是这个食米派外道，食</w:t>
      </w:r>
      <w:del w:id="24" w:author="Administrator" w:date="2015-10-23T11:55:00Z">
        <w:r>
          <w:rPr>
            <w:rFonts w:hint="eastAsia" w:ascii="华文楷体" w:hAnsi="华文楷体" w:eastAsia="华文楷体"/>
            <w:sz w:val="28"/>
            <w:szCs w:val="28"/>
          </w:rPr>
          <w:delText xml:space="preserve"> </w:delText>
        </w:r>
      </w:del>
      <w:ins w:id="25" w:author="Administrator" w:date="2015-10-23T11:55:00Z">
        <w:r>
          <w:rPr>
            <w:rFonts w:hint="eastAsia" w:ascii="华文楷体" w:hAnsi="华文楷体" w:eastAsia="华文楷体"/>
            <w:sz w:val="28"/>
            <w:szCs w:val="28"/>
            <w:lang w:eastAsia="zh-CN"/>
          </w:rPr>
          <w:t>米</w:t>
        </w:r>
      </w:ins>
      <w:r>
        <w:rPr>
          <w:rFonts w:hint="eastAsia" w:ascii="华文楷体" w:hAnsi="华文楷体" w:eastAsia="华文楷体"/>
          <w:sz w:val="28"/>
          <w:szCs w:val="28"/>
        </w:rPr>
        <w:t>派外道呢，他承许这个微尘在累积成为粗大色法的时候呢，那么微尘和微尘之间，那么是什么样一种关系，那么他们承许呢微尘和微尘之间是互相粘连的。因为就是说是用最小的</w:t>
      </w:r>
      <w:ins w:id="26" w:author="Administrator" w:date="2015-10-21T22:37:00Z">
        <w:r>
          <w:rPr>
            <w:rFonts w:hint="eastAsia" w:ascii="华文楷体" w:hAnsi="华文楷体" w:eastAsia="华文楷体"/>
            <w:sz w:val="28"/>
            <w:szCs w:val="28"/>
            <w:lang w:eastAsia="zh-CN"/>
          </w:rPr>
          <w:t>极</w:t>
        </w:r>
      </w:ins>
      <w:del w:id="27" w:author="Administrator" w:date="2015-10-21T22:37:00Z">
        <w:r>
          <w:rPr>
            <w:rFonts w:hint="eastAsia" w:ascii="华文楷体" w:hAnsi="华文楷体" w:eastAsia="华文楷体"/>
            <w:sz w:val="28"/>
            <w:szCs w:val="28"/>
          </w:rPr>
          <w:delText>积</w:delText>
        </w:r>
      </w:del>
      <w:r>
        <w:rPr>
          <w:rFonts w:hint="eastAsia" w:ascii="华文楷体" w:hAnsi="华文楷体" w:eastAsia="华文楷体"/>
          <w:sz w:val="28"/>
          <w:szCs w:val="28"/>
        </w:rPr>
        <w:t>微，然后呢就是开始组成这些微尘法，逐渐逐渐增大到粗大的法。那么从，就说微尘微尘之间如果你不，就说没有接触啊，或者没有关系的话，实际上你还是一个微尘而已，没有办法组成粗大法。那么如果要从微尘</w:t>
      </w:r>
      <w:ins w:id="28" w:author="Administrator" w:date="2015-10-21T22:39:00Z">
        <w:r>
          <w:rPr>
            <w:rFonts w:hint="eastAsia" w:ascii="华文楷体" w:hAnsi="华文楷体" w:eastAsia="华文楷体"/>
            <w:sz w:val="28"/>
            <w:szCs w:val="28"/>
            <w:lang w:eastAsia="zh-CN"/>
          </w:rPr>
          <w:t>组</w:t>
        </w:r>
      </w:ins>
      <w:del w:id="29" w:author="Administrator" w:date="2015-10-21T22:39:00Z">
        <w:r>
          <w:rPr>
            <w:rFonts w:hint="eastAsia" w:ascii="华文楷体" w:hAnsi="华文楷体" w:eastAsia="华文楷体"/>
            <w:sz w:val="28"/>
            <w:szCs w:val="28"/>
          </w:rPr>
          <w:delText>处</w:delText>
        </w:r>
      </w:del>
      <w:r>
        <w:rPr>
          <w:rFonts w:hint="eastAsia" w:ascii="华文楷体" w:hAnsi="华文楷体" w:eastAsia="华文楷体"/>
          <w:sz w:val="28"/>
          <w:szCs w:val="28"/>
        </w:rPr>
        <w:t>它</w:t>
      </w:r>
      <w:ins w:id="30" w:author="Administrator" w:date="2015-10-21T22:39:00Z">
        <w:r>
          <w:rPr>
            <w:rFonts w:hint="eastAsia" w:ascii="华文楷体" w:hAnsi="华文楷体" w:eastAsia="华文楷体"/>
            <w:sz w:val="28"/>
            <w:szCs w:val="28"/>
            <w:lang w:eastAsia="zh-CN"/>
          </w:rPr>
          <w:t>、</w:t>
        </w:r>
      </w:ins>
      <w:r>
        <w:rPr>
          <w:rFonts w:hint="eastAsia" w:ascii="华文楷体" w:hAnsi="华文楷体" w:eastAsia="华文楷体"/>
          <w:sz w:val="28"/>
          <w:szCs w:val="28"/>
        </w:rPr>
        <w:t>组成粗大的色法的话，怎么样安立呢，就说微尘和微尘之间呢互相粘连在一起，然后呢逐渐逐渐组成粗大的法，就像我们这个砌墙一样，那么通过很多小的这个砖头一个一个砌起来之后呢，然后就围成了一堵墙。所以说像这样的话，微尘要组成这个粗大的色法的话</w:t>
      </w:r>
      <w:ins w:id="31" w:author="Administrator" w:date="2015-10-21T22:40:00Z">
        <w:r>
          <w:rPr>
            <w:rFonts w:hint="eastAsia" w:ascii="华文楷体" w:hAnsi="华文楷体" w:eastAsia="华文楷体"/>
            <w:sz w:val="28"/>
            <w:szCs w:val="28"/>
            <w:lang w:eastAsia="zh-CN"/>
          </w:rPr>
          <w:t>，</w:t>
        </w:r>
      </w:ins>
      <w:r>
        <w:rPr>
          <w:rFonts w:hint="eastAsia" w:ascii="华文楷体" w:hAnsi="华文楷体" w:eastAsia="华文楷体"/>
          <w:sz w:val="28"/>
          <w:szCs w:val="28"/>
        </w:rPr>
        <w:t>互相之间应该要一种粘连，这个方面</w:t>
      </w:r>
      <w:ins w:id="32" w:author="Administrator" w:date="2015-10-23T17:52:00Z">
        <w:r>
          <w:rPr>
            <w:rFonts w:hint="eastAsia" w:ascii="华文楷体" w:hAnsi="华文楷体" w:eastAsia="华文楷体"/>
            <w:sz w:val="28"/>
            <w:szCs w:val="28"/>
            <w:lang w:eastAsia="zh-CN"/>
          </w:rPr>
          <w:t>就可以</w:t>
        </w:r>
      </w:ins>
      <w:r>
        <w:rPr>
          <w:rFonts w:hint="eastAsia" w:ascii="华文楷体" w:hAnsi="华文楷体" w:eastAsia="华文楷体"/>
          <w:sz w:val="28"/>
          <w:szCs w:val="28"/>
        </w:rPr>
        <w:t>最终</w:t>
      </w:r>
      <w:ins w:id="33" w:author="Administrator" w:date="2015-10-23T17:5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组成粗大的色法，这是第一种观点。那么或环绕，第二个承许的是环绕</w:t>
      </w:r>
      <w:ins w:id="34" w:author="Administrator" w:date="2015-10-21T22:40:00Z">
        <w:r>
          <w:rPr>
            <w:rFonts w:hint="eastAsia" w:ascii="华文楷体" w:hAnsi="华文楷体" w:eastAsia="华文楷体"/>
            <w:sz w:val="28"/>
            <w:szCs w:val="28"/>
            <w:lang w:eastAsia="zh-CN"/>
          </w:rPr>
          <w:t>。</w:t>
        </w:r>
      </w:ins>
      <w:del w:id="35" w:author="Administrator" w:date="2015-10-21T22:40:00Z">
        <w:r>
          <w:rPr>
            <w:rFonts w:hint="eastAsia" w:ascii="华文楷体" w:hAnsi="华文楷体" w:eastAsia="华文楷体"/>
            <w:sz w:val="28"/>
            <w:szCs w:val="28"/>
          </w:rPr>
          <w:delText>，</w:delText>
        </w:r>
      </w:del>
      <w:r>
        <w:rPr>
          <w:rFonts w:hint="eastAsia" w:ascii="华文楷体" w:hAnsi="华文楷体" w:eastAsia="华文楷体"/>
          <w:sz w:val="28"/>
          <w:szCs w:val="28"/>
        </w:rPr>
        <w:t>环绕是这个内道当中的有部宗。有部宗呢承许环绕，那么当然就是微尘和微尘之间环绕了。那么这个环绕的意思呢就是说，微尘和微尘之间内部它互相是不，不粘连在一起的，不接触的，互相是不接触的。像这样话，但是呢就说通过它的这个法性力吧，它们之间呢，互相之间呢就不分散，互相之间是不分散的，然后呢就说是虽然不接触，但是呢也不分散，像这样微尘微尘之间逐渐逐渐就这样组成粗大的法。也就是说如果不注意的时候呢，或者不仔细观察的时候呢，微尘和微尘之间似乎是紧密相连的，但是呢就说如果真正地去看的时候呢，它们微尘和微尘之间呢没有互相环绕，</w:t>
      </w:r>
      <w:ins w:id="36" w:author="Administrator" w:date="2015-10-23T11:58:00Z">
        <w:r>
          <w:rPr>
            <w:rFonts w:hint="eastAsia" w:ascii="华文楷体" w:hAnsi="华文楷体" w:eastAsia="华文楷体"/>
            <w:sz w:val="28"/>
            <w:szCs w:val="28"/>
            <w:lang w:eastAsia="zh-CN"/>
          </w:rPr>
          <w:t>噢</w:t>
        </w:r>
      </w:ins>
      <w:r>
        <w:rPr>
          <w:rFonts w:hint="eastAsia" w:ascii="华文楷体" w:hAnsi="华文楷体" w:eastAsia="华文楷体"/>
          <w:sz w:val="28"/>
          <w:szCs w:val="28"/>
        </w:rPr>
        <w:t>不是环绕，就说没有互相连接，它们就说微尘和微尘之间是互相环绕而住的，比如说中间有一个微尘，然后其余的六个微尘呢是环绕这个中间微尘而住。那么这个环绕而住的是什么呢，主要是这样的话，逐渐逐渐可以组成粗大的色法。那么下面</w:t>
      </w:r>
      <w:ins w:id="37" w:author="Administrator" w:date="2015-10-21T22:43:00Z">
        <w:r>
          <w:rPr>
            <w:rFonts w:hint="eastAsia" w:ascii="华文楷体" w:hAnsi="华文楷体" w:eastAsia="华文楷体"/>
            <w:sz w:val="28"/>
            <w:szCs w:val="28"/>
            <w:lang w:eastAsia="zh-CN"/>
          </w:rPr>
          <w:t>呢</w:t>
        </w:r>
      </w:ins>
      <w:del w:id="38" w:author="Administrator" w:date="2015-10-21T22:43:00Z">
        <w:r>
          <w:rPr>
            <w:rFonts w:hint="eastAsia" w:ascii="华文楷体" w:hAnsi="华文楷体" w:eastAsia="华文楷体"/>
            <w:sz w:val="28"/>
            <w:szCs w:val="28"/>
          </w:rPr>
          <w:delText>它</w:delText>
        </w:r>
      </w:del>
      <w:r>
        <w:rPr>
          <w:rFonts w:hint="eastAsia" w:ascii="华文楷体" w:hAnsi="华文楷体" w:eastAsia="华文楷体"/>
          <w:sz w:val="28"/>
          <w:szCs w:val="28"/>
        </w:rPr>
        <w:t>打比喻讲了，就好像一片草地，一片草地我们从这样泛泛看的时候，好像是这个每一根草啊它是一片一片的，都连在一起的，它是一片草，似乎之间都是连在一起的，但是如果你要趴在地上去看，每一根草每一根草之间呢，它都是有这样一种距离的。看起来似乎是粘在一起的，实际上是有距离的，看起来似乎是接触的，实际上是环绕而住的。就说有部宗</w:t>
      </w:r>
      <w:ins w:id="39" w:author="Administrator" w:date="2015-10-21T22:44:00Z">
        <w:r>
          <w:rPr>
            <w:rFonts w:hint="eastAsia" w:ascii="华文楷体" w:hAnsi="华文楷体" w:eastAsia="华文楷体"/>
            <w:sz w:val="28"/>
            <w:szCs w:val="28"/>
            <w:lang w:eastAsia="zh-CN"/>
          </w:rPr>
          <w:t>呢，</w:t>
        </w:r>
      </w:ins>
      <w:del w:id="40" w:author="Administrator" w:date="2015-10-21T22:44:00Z">
        <w:r>
          <w:rPr>
            <w:rFonts w:hint="eastAsia" w:ascii="华文楷体" w:hAnsi="华文楷体" w:eastAsia="华文楷体"/>
            <w:sz w:val="28"/>
            <w:szCs w:val="28"/>
          </w:rPr>
          <w:delText>他</w:delText>
        </w:r>
      </w:del>
      <w:r>
        <w:rPr>
          <w:rFonts w:hint="eastAsia" w:ascii="华文楷体" w:hAnsi="华文楷体" w:eastAsia="华文楷体"/>
          <w:sz w:val="28"/>
          <w:szCs w:val="28"/>
        </w:rPr>
        <w:t>承许这样微尘微尘之间是这样环绕的，中间有间隔，这是第二种观点。第三种观点就是无间住，无间住。那么无间住呢就是讲到了是经部派的观点，那么经部宗的观点呢</w:t>
      </w:r>
      <w:ins w:id="41" w:author="Administrator" w:date="2015-10-23T17:55:00Z">
        <w:r>
          <w:rPr>
            <w:rFonts w:hint="eastAsia" w:ascii="华文楷体" w:hAnsi="华文楷体" w:eastAsia="华文楷体"/>
            <w:sz w:val="28"/>
            <w:szCs w:val="28"/>
            <w:lang w:eastAsia="zh-CN"/>
          </w:rPr>
          <w:t>，</w:t>
        </w:r>
      </w:ins>
      <w:r>
        <w:rPr>
          <w:rFonts w:hint="eastAsia" w:ascii="华文楷体" w:hAnsi="华文楷体" w:eastAsia="华文楷体"/>
          <w:sz w:val="28"/>
          <w:szCs w:val="28"/>
        </w:rPr>
        <w:t>承许这样一种微尘和微尘之间呢没有粘连，但是呢是无间而住的，无间就是说没有间隔。无间隔而住呢，就是平时大家所讲的接触，但是呢不是粘连的。虽然是接触，虽然就说是这个无间隙，互相之间没有间隔而接触，但是呢并不粘连，</w:t>
      </w:r>
      <w:ins w:id="42" w:author="Administrator" w:date="2015-10-23T17:55:00Z">
        <w:r>
          <w:rPr>
            <w:rFonts w:hint="eastAsia" w:ascii="华文楷体" w:hAnsi="华文楷体" w:eastAsia="华文楷体"/>
            <w:sz w:val="28"/>
            <w:szCs w:val="28"/>
            <w:lang w:eastAsia="zh-CN"/>
          </w:rPr>
          <w:t>噢</w:t>
        </w:r>
      </w:ins>
      <w:r>
        <w:rPr>
          <w:rFonts w:hint="eastAsia" w:ascii="华文楷体" w:hAnsi="华文楷体" w:eastAsia="华文楷体"/>
          <w:sz w:val="28"/>
          <w:szCs w:val="28"/>
        </w:rPr>
        <w:t>并不粘连，所以说呢这个第三种观点呢，不粘连的缘故呢和这个食米派不一样。然后呢就说不承许环绕，他是承许接触呢和有部派不一样。但是在后面麦彭仁波切在观察的时候说呢，实际上你无间接触和你前面所讲的这个粘连</w:t>
      </w:r>
      <w:ins w:id="43" w:author="Administrator" w:date="2015-10-21T22:47:00Z">
        <w:r>
          <w:rPr>
            <w:rFonts w:hint="eastAsia" w:ascii="华文楷体" w:hAnsi="华文楷体" w:eastAsia="华文楷体"/>
            <w:sz w:val="28"/>
            <w:szCs w:val="28"/>
            <w:lang w:eastAsia="zh-CN"/>
          </w:rPr>
          <w:t>这样</w:t>
        </w:r>
      </w:ins>
      <w:del w:id="44" w:author="Administrator" w:date="2015-10-21T22:47:00Z">
        <w:r>
          <w:rPr>
            <w:rFonts w:hint="eastAsia" w:ascii="华文楷体" w:hAnsi="华文楷体" w:eastAsia="华文楷体"/>
            <w:sz w:val="28"/>
            <w:szCs w:val="28"/>
          </w:rPr>
          <w:delText>之间</w:delText>
        </w:r>
      </w:del>
      <w:r>
        <w:rPr>
          <w:rFonts w:hint="eastAsia" w:ascii="华文楷体" w:hAnsi="华文楷体" w:eastAsia="华文楷体"/>
          <w:sz w:val="28"/>
          <w:szCs w:val="28"/>
        </w:rPr>
        <w:t>的观点呢，很难分出差别来。粘连它实际上也是互相之间呢没有间隔而接触的，那么无间而住呢，实际上也是这个没有间隔，接触而住的。所以说实际上呢，就说它说和第一种差不多，这个观点和第一种差不多。“亦尔”的意思是什么意思呢，“亦尔”的意思就是说都不存在这样一种实有的观点，</w:t>
      </w:r>
      <w:ins w:id="45" w:author="Administrator" w:date="2015-10-23T17:56:00Z">
        <w:r>
          <w:rPr>
            <w:rFonts w:hint="eastAsia" w:ascii="华文楷体" w:hAnsi="华文楷体" w:eastAsia="华文楷体"/>
            <w:sz w:val="28"/>
            <w:szCs w:val="28"/>
            <w:lang w:eastAsia="zh-CN"/>
          </w:rPr>
          <w:t>这就是</w:t>
        </w:r>
      </w:ins>
      <w:r>
        <w:rPr>
          <w:rFonts w:hint="eastAsia" w:ascii="华文楷体" w:hAnsi="华文楷体" w:eastAsia="华文楷体"/>
          <w:sz w:val="28"/>
          <w:szCs w:val="28"/>
        </w:rPr>
        <w:t>属于一种</w:t>
      </w:r>
      <w:ins w:id="46" w:author="Administrator" w:date="2015-10-21T22:51:00Z">
        <w:r>
          <w:rPr>
            <w:rFonts w:hint="eastAsia" w:ascii="华文楷体" w:hAnsi="华文楷体" w:eastAsia="华文楷体"/>
            <w:sz w:val="28"/>
            <w:szCs w:val="28"/>
            <w:lang w:eastAsia="zh-CN"/>
          </w:rPr>
          <w:t>灭</w:t>
        </w:r>
      </w:ins>
      <w:del w:id="47" w:author="Administrator" w:date="2015-10-21T22:51:00Z">
        <w:r>
          <w:rPr>
            <w:rFonts w:hint="eastAsia" w:ascii="华文楷体" w:hAnsi="华文楷体" w:eastAsia="华文楷体"/>
            <w:sz w:val="28"/>
            <w:szCs w:val="28"/>
          </w:rPr>
          <w:delText>？6：25</w:delText>
        </w:r>
      </w:del>
      <w:r>
        <w:rPr>
          <w:rFonts w:hint="eastAsia" w:ascii="华文楷体" w:hAnsi="华文楷体" w:eastAsia="华文楷体"/>
          <w:sz w:val="28"/>
          <w:szCs w:val="28"/>
        </w:rPr>
        <w:t>破了</w:t>
      </w:r>
      <w:ins w:id="48" w:author="Administrator" w:date="2015-10-21T22:51:00Z">
        <w:r>
          <w:rPr>
            <w:rFonts w:hint="eastAsia" w:ascii="华文楷体" w:hAnsi="华文楷体" w:eastAsia="华文楷体"/>
            <w:sz w:val="28"/>
            <w:szCs w:val="28"/>
            <w:lang w:eastAsia="zh-CN"/>
          </w:rPr>
          <w:t>。</w:t>
        </w:r>
      </w:ins>
      <w:del w:id="49" w:author="Administrator" w:date="2015-10-21T22:51:00Z">
        <w:r>
          <w:rPr>
            <w:rFonts w:hint="eastAsia" w:ascii="华文楷体" w:hAnsi="华文楷体" w:eastAsia="华文楷体"/>
            <w:sz w:val="28"/>
            <w:szCs w:val="28"/>
          </w:rPr>
          <w:delText>，</w:delText>
        </w:r>
      </w:del>
      <w:r>
        <w:rPr>
          <w:rFonts w:hint="eastAsia" w:ascii="华文楷体" w:hAnsi="华文楷体" w:eastAsia="华文楷体"/>
          <w:sz w:val="28"/>
          <w:szCs w:val="28"/>
        </w:rPr>
        <w:t>虽然是科判当中是宣说对方</w:t>
      </w:r>
      <w:ins w:id="50" w:author="Administrator" w:date="2015-10-21T22:52: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观点，但实际上呢，</w:t>
      </w:r>
      <w:ins w:id="51" w:author="Administrator" w:date="2015-10-21T22:52: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主要讲了对方观点之后呢，附带呢就是说实际上你们这个观点都不存在，不单单是说食米外道，这样一种观点，没有这样一种实一，那么环绕和无间住亦尔，实际上也没有实一</w:t>
      </w:r>
      <w:ins w:id="52" w:author="Administrator" w:date="2015-10-21T22:53:00Z">
        <w:r>
          <w:rPr>
            <w:rFonts w:hint="eastAsia" w:ascii="华文楷体" w:hAnsi="华文楷体" w:eastAsia="华文楷体"/>
            <w:sz w:val="28"/>
            <w:szCs w:val="28"/>
            <w:lang w:eastAsia="zh-CN"/>
          </w:rPr>
          <w:t>。</w:t>
        </w:r>
      </w:ins>
      <w:del w:id="53" w:author="Administrator" w:date="2015-10-21T22:53:00Z">
        <w:r>
          <w:rPr>
            <w:rFonts w:hint="eastAsia" w:ascii="华文楷体" w:hAnsi="华文楷体" w:eastAsia="华文楷体"/>
            <w:sz w:val="28"/>
            <w:szCs w:val="28"/>
          </w:rPr>
          <w:delText>，</w:delText>
        </w:r>
      </w:del>
      <w:r>
        <w:rPr>
          <w:rFonts w:hint="eastAsia" w:ascii="华文楷体" w:hAnsi="华文楷体" w:eastAsia="华文楷体"/>
          <w:sz w:val="28"/>
          <w:szCs w:val="28"/>
        </w:rPr>
        <w:t>或者就是说前面我们不是说了粗法它不算实一嘛，那么粗法不存在实一，许粘连啊，环绕无间住呢也是这样的，也是没有实一的</w:t>
      </w:r>
      <w:ins w:id="54" w:author="Administrator" w:date="2015-10-23T12:01:00Z">
        <w:r>
          <w:rPr>
            <w:rFonts w:hint="eastAsia" w:ascii="华文楷体" w:hAnsi="华文楷体" w:eastAsia="华文楷体"/>
            <w:sz w:val="28"/>
            <w:szCs w:val="28"/>
            <w:lang w:eastAsia="zh-CN"/>
          </w:rPr>
          <w:t>。</w:t>
        </w:r>
      </w:ins>
      <w:del w:id="55" w:author="Administrator" w:date="2015-10-23T12:01:00Z">
        <w:r>
          <w:rPr>
            <w:rFonts w:hint="eastAsia" w:ascii="华文楷体" w:hAnsi="华文楷体" w:eastAsia="华文楷体"/>
            <w:sz w:val="28"/>
            <w:szCs w:val="28"/>
          </w:rPr>
          <w:delText>，</w:delText>
        </w:r>
      </w:del>
      <w:r>
        <w:rPr>
          <w:rFonts w:hint="eastAsia" w:ascii="华文楷体" w:hAnsi="华文楷体" w:eastAsia="华文楷体"/>
          <w:sz w:val="28"/>
          <w:szCs w:val="28"/>
        </w:rPr>
        <w:t>主要是宣说了对方的观点。那么下面呢要对比这个所谓的色法，对于这个色法呢作一分</w:t>
      </w:r>
      <w:ins w:id="56" w:author="Administrator" w:date="2015-10-23T12:05:00Z">
        <w:r>
          <w:rPr>
            <w:rFonts w:hint="eastAsia" w:ascii="华文楷体" w:hAnsi="华文楷体" w:eastAsia="华文楷体"/>
            <w:sz w:val="28"/>
            <w:szCs w:val="28"/>
            <w:lang w:eastAsia="zh-CN"/>
          </w:rPr>
          <w:t>析</w:t>
        </w:r>
      </w:ins>
      <w:r>
        <w:rPr>
          <w:rFonts w:hint="eastAsia" w:ascii="华文楷体" w:hAnsi="华文楷体" w:eastAsia="华文楷体"/>
          <w:sz w:val="28"/>
          <w:szCs w:val="28"/>
        </w:rPr>
        <w:t>观察</w:t>
      </w:r>
      <w:ins w:id="57" w:author="Administrator" w:date="2015-10-23T12:03:00Z">
        <w:r>
          <w:rPr>
            <w:rFonts w:hint="eastAsia" w:ascii="华文楷体" w:hAnsi="华文楷体" w:eastAsia="华文楷体"/>
            <w:sz w:val="28"/>
            <w:szCs w:val="28"/>
            <w:lang w:eastAsia="zh-CN"/>
          </w:rPr>
          <w:t>。</w:t>
        </w:r>
      </w:ins>
    </w:p>
    <w:p>
      <w:pPr>
        <w:ind w:firstLine="570"/>
        <w:rPr>
          <w:ins w:id="58" w:author="Administrator" w:date="2015-10-23T12:04:00Z"/>
          <w:rFonts w:hint="eastAsia" w:ascii="黑体" w:hAnsi="黑体" w:eastAsia="黑体" w:cs="黑体"/>
          <w:i w:val="0"/>
          <w:color w:val="000000"/>
          <w:sz w:val="28"/>
          <w:szCs w:val="28"/>
          <w:lang w:eastAsia="zh-CN"/>
        </w:rPr>
      </w:pPr>
      <w:ins w:id="59" w:author="Administrator" w:date="2015-10-23T12:03:00Z">
        <w:r>
          <w:rPr>
            <w:rFonts w:hint="eastAsia" w:ascii="黑体" w:hAnsi="黑体" w:eastAsia="黑体" w:cs="黑体"/>
            <w:sz w:val="28"/>
            <w:szCs w:val="28"/>
            <w:lang w:eastAsia="zh-CN"/>
            <w:rPrChange w:id="60" w:author="Administrator" w:date="2015-10-23T12:03:00Z">
              <w:rPr>
                <w:rFonts w:hint="eastAsia" w:ascii="华文楷体" w:hAnsi="华文楷体" w:eastAsia="华文楷体"/>
                <w:sz w:val="28"/>
                <w:szCs w:val="28"/>
                <w:lang w:eastAsia="zh-CN"/>
              </w:rPr>
            </w:rPrChange>
          </w:rPr>
          <w:t>【</w:t>
        </w:r>
      </w:ins>
      <w:ins w:id="61" w:author="Administrator" w:date="2015-10-23T12:03:00Z">
        <w:r>
          <w:rPr>
            <w:rFonts w:hint="eastAsia" w:ascii="黑体" w:hAnsi="黑体" w:eastAsia="黑体" w:cs="黑体"/>
            <w:i w:val="0"/>
            <w:color w:val="000000"/>
            <w:sz w:val="28"/>
            <w:szCs w:val="28"/>
            <w:rPrChange w:id="62" w:author="Administrator" w:date="2015-10-23T12:03:00Z">
              <w:rPr>
                <w:rFonts w:ascii="华文楷体" w:hAnsi="华文楷体" w:eastAsia="华文楷体" w:cs="华文楷体"/>
                <w:i w:val="0"/>
                <w:color w:val="000000"/>
                <w:sz w:val="28"/>
                <w:szCs w:val="28"/>
              </w:rPr>
            </w:rPrChange>
          </w:rPr>
          <w:t>五境与五根这十种色法中的任何一种</w:t>
        </w:r>
      </w:ins>
      <w:ins w:id="63" w:author="Administrator" w:date="2015-10-23T12:03:00Z">
        <w:r>
          <w:rPr>
            <w:rFonts w:hint="eastAsia" w:ascii="黑体" w:hAnsi="黑体" w:eastAsia="黑体" w:cs="黑体"/>
            <w:i w:val="0"/>
            <w:color w:val="000000"/>
            <w:sz w:val="28"/>
            <w:szCs w:val="28"/>
            <w:rPrChange w:id="64" w:author="Administrator" w:date="2015-10-23T12:03:00Z">
              <w:rPr>
                <w:rFonts w:ascii="宋体" w:hAnsi="宋体" w:eastAsia="宋体" w:cs="宋体"/>
                <w:i w:val="0"/>
                <w:color w:val="000000"/>
                <w:sz w:val="28"/>
                <w:szCs w:val="28"/>
              </w:rPr>
            </w:rPrChange>
          </w:rPr>
          <w:t>,</w:t>
        </w:r>
      </w:ins>
      <w:ins w:id="65" w:author="Administrator" w:date="2015-10-23T12:03:00Z">
        <w:r>
          <w:rPr>
            <w:rFonts w:hint="eastAsia" w:ascii="黑体" w:hAnsi="黑体" w:eastAsia="黑体" w:cs="黑体"/>
            <w:i w:val="0"/>
            <w:color w:val="000000"/>
            <w:sz w:val="28"/>
            <w:szCs w:val="28"/>
            <w:rPrChange w:id="66" w:author="Administrator" w:date="2015-10-23T12:03:00Z">
              <w:rPr>
                <w:rFonts w:ascii="华文楷体" w:hAnsi="华文楷体" w:eastAsia="华文楷体" w:cs="华文楷体"/>
                <w:i w:val="0"/>
                <w:color w:val="000000"/>
                <w:sz w:val="28"/>
                <w:szCs w:val="28"/>
              </w:rPr>
            </w:rPrChange>
          </w:rPr>
          <w:t>凡</w:t>
        </w:r>
      </w:ins>
      <w:ins w:id="67" w:author="Administrator" w:date="2015-10-23T12:03:00Z">
        <w:r>
          <w:rPr>
            <w:rFonts w:hint="eastAsia" w:ascii="黑体" w:hAnsi="黑体" w:eastAsia="黑体" w:cs="黑体"/>
            <w:i w:val="0"/>
            <w:color w:val="000000"/>
            <w:sz w:val="28"/>
            <w:szCs w:val="28"/>
            <w:rPrChange w:id="68" w:author="Administrator" w:date="2015-10-23T12:03:00Z">
              <w:rPr>
                <w:rFonts w:ascii="华文楷体" w:hAnsi="华文楷体" w:eastAsia="华文楷体" w:cs="华文楷体"/>
                <w:i w:val="0"/>
                <w:color w:val="000000"/>
                <w:sz w:val="28"/>
                <w:szCs w:val="28"/>
              </w:rPr>
            </w:rPrChange>
          </w:rPr>
          <w:t>是现为粗大的法都可剖析成多法</w:t>
        </w:r>
      </w:ins>
      <w:ins w:id="69" w:author="Administrator" w:date="2015-10-23T12:03:00Z">
        <w:r>
          <w:rPr>
            <w:rFonts w:hint="eastAsia" w:ascii="黑体" w:hAnsi="黑体" w:eastAsia="黑体" w:cs="黑体"/>
            <w:i w:val="0"/>
            <w:color w:val="000000"/>
            <w:sz w:val="28"/>
            <w:szCs w:val="28"/>
            <w:rPrChange w:id="70" w:author="Administrator" w:date="2015-10-23T12:03:00Z">
              <w:rPr>
                <w:rFonts w:ascii="宋体" w:hAnsi="宋体" w:eastAsia="宋体" w:cs="宋体"/>
                <w:i w:val="0"/>
                <w:color w:val="000000"/>
                <w:sz w:val="28"/>
                <w:szCs w:val="28"/>
              </w:rPr>
            </w:rPrChange>
          </w:rPr>
          <w:t>,</w:t>
        </w:r>
      </w:ins>
      <w:ins w:id="71" w:author="Administrator" w:date="2015-10-23T12:03:00Z">
        <w:r>
          <w:rPr>
            <w:rFonts w:hint="eastAsia" w:ascii="黑体" w:hAnsi="黑体" w:eastAsia="黑体" w:cs="黑体"/>
            <w:i w:val="0"/>
            <w:color w:val="000000"/>
            <w:sz w:val="28"/>
            <w:szCs w:val="28"/>
            <w:lang w:eastAsia="zh-CN"/>
            <w:rPrChange w:id="72" w:author="Administrator" w:date="2015-10-23T12:03:00Z">
              <w:rPr>
                <w:rFonts w:hint="eastAsia" w:ascii="宋体" w:hAnsi="宋体" w:cs="宋体"/>
                <w:i w:val="0"/>
                <w:color w:val="000000"/>
                <w:sz w:val="28"/>
                <w:szCs w:val="28"/>
                <w:lang w:eastAsia="zh-CN"/>
              </w:rPr>
            </w:rPrChange>
          </w:rPr>
          <w:t>】</w:t>
        </w:r>
      </w:ins>
    </w:p>
    <w:p>
      <w:pPr>
        <w:ind w:firstLine="570"/>
        <w:rPr>
          <w:ins w:id="73" w:author="Administrator" w:date="2015-10-21T23:02:00Z"/>
          <w:rFonts w:hint="eastAsia" w:ascii="华文楷体" w:hAnsi="华文楷体" w:eastAsia="华文楷体"/>
          <w:sz w:val="28"/>
          <w:szCs w:val="28"/>
        </w:rPr>
      </w:pPr>
      <w:del w:id="74" w:author="Administrator" w:date="2015-10-23T12:03:00Z">
        <w:r>
          <w:rPr>
            <w:rFonts w:hint="eastAsia" w:ascii="华文楷体" w:hAnsi="华文楷体" w:eastAsia="华文楷体"/>
            <w:sz w:val="28"/>
            <w:szCs w:val="28"/>
          </w:rPr>
          <w:delText>。</w:delText>
        </w:r>
      </w:del>
      <w:del w:id="75" w:author="Administrator" w:date="2015-10-23T12:02:00Z">
        <w:r>
          <w:rPr>
            <w:rFonts w:hint="eastAsia" w:ascii="华文楷体" w:hAnsi="华文楷体" w:eastAsia="华文楷体"/>
            <w:sz w:val="28"/>
            <w:szCs w:val="28"/>
          </w:rPr>
          <w:delText>五境与五根这十种色法中的任何一种，凡是现为粗大的法都可剖析成多法。</w:delText>
        </w:r>
      </w:del>
      <w:r>
        <w:rPr>
          <w:rFonts w:hint="eastAsia" w:ascii="华文楷体" w:hAnsi="华文楷体" w:eastAsia="华文楷体"/>
          <w:sz w:val="28"/>
          <w:szCs w:val="28"/>
        </w:rPr>
        <w:t>那么就说是这个所谓的色法呢</w:t>
      </w:r>
      <w:ins w:id="76" w:author="Administrator" w:date="2015-10-23T17:57: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一般来说呢是分为十种，色法分了十种。分了十种的话就说是五境，首先呢是对境，外境当中有五境，色声香味触。那么就说是这个眼根的对境是色，耳根的对境是声音，乃至于就说是这个身根呐，</w:t>
      </w:r>
      <w:ins w:id="77" w:author="Administrator" w:date="2015-10-21T22:55:00Z">
        <w:r>
          <w:rPr>
            <w:rFonts w:hint="eastAsia" w:ascii="华文楷体" w:hAnsi="华文楷体" w:eastAsia="华文楷体"/>
            <w:sz w:val="28"/>
            <w:szCs w:val="28"/>
            <w:lang w:eastAsia="zh-CN"/>
          </w:rPr>
          <w:t>譬如说</w:t>
        </w:r>
      </w:ins>
      <w:r>
        <w:rPr>
          <w:rFonts w:hint="eastAsia" w:ascii="华文楷体" w:hAnsi="华文楷体" w:eastAsia="华文楷体"/>
          <w:sz w:val="28"/>
          <w:szCs w:val="28"/>
        </w:rPr>
        <w:t>我们身根的对境呢就是这样一种这个触，所以说像这样就讲到了这个五种境。还有呢就是五根，五根大家很清楚，就是眼耳鼻舌身，那么这叫做五色根。那么五种色根和这个五境呢</w:t>
      </w:r>
      <w:ins w:id="78" w:author="Administrator" w:date="2015-10-21T22:55: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就承许这个色法就分为十种，</w:t>
      </w:r>
      <w:ins w:id="79" w:author="Administrator" w:date="2015-10-21T22:57: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十种色法。有些时候呢加上</w:t>
      </w:r>
      <w:ins w:id="80" w:author="Administrator" w:date="2015-10-21T22:56:00Z">
        <w:r>
          <w:rPr>
            <w:rFonts w:hint="eastAsia" w:ascii="华文楷体" w:hAnsi="华文楷体" w:eastAsia="华文楷体"/>
            <w:sz w:val="28"/>
            <w:szCs w:val="28"/>
            <w:lang w:eastAsia="zh-CN"/>
          </w:rPr>
          <w:t>无</w:t>
        </w:r>
      </w:ins>
      <w:del w:id="81" w:author="Administrator" w:date="2015-10-21T22:56:00Z">
        <w:r>
          <w:rPr>
            <w:rFonts w:hint="eastAsia" w:ascii="华文楷体" w:hAnsi="华文楷体" w:eastAsia="华文楷体"/>
            <w:sz w:val="28"/>
            <w:szCs w:val="28"/>
          </w:rPr>
          <w:delText>五</w:delText>
        </w:r>
      </w:del>
      <w:r>
        <w:rPr>
          <w:rFonts w:hint="eastAsia" w:ascii="华文楷体" w:hAnsi="华文楷体" w:eastAsia="华文楷体"/>
          <w:sz w:val="28"/>
          <w:szCs w:val="28"/>
        </w:rPr>
        <w:t>表色，加上</w:t>
      </w:r>
      <w:ins w:id="82" w:author="Administrator" w:date="2015-10-21T22:56:00Z">
        <w:r>
          <w:rPr>
            <w:rFonts w:hint="eastAsia" w:ascii="华文楷体" w:hAnsi="华文楷体" w:eastAsia="华文楷体"/>
            <w:sz w:val="28"/>
            <w:szCs w:val="28"/>
            <w:lang w:eastAsia="zh-CN"/>
          </w:rPr>
          <w:t>无</w:t>
        </w:r>
      </w:ins>
      <w:del w:id="83" w:author="Administrator" w:date="2015-10-21T22:56:00Z">
        <w:r>
          <w:rPr>
            <w:rFonts w:hint="eastAsia" w:ascii="华文楷体" w:hAnsi="华文楷体" w:eastAsia="华文楷体"/>
            <w:sz w:val="28"/>
            <w:szCs w:val="28"/>
          </w:rPr>
          <w:delText>五</w:delText>
        </w:r>
      </w:del>
      <w:r>
        <w:rPr>
          <w:rFonts w:hint="eastAsia" w:ascii="华文楷体" w:hAnsi="华文楷体" w:eastAsia="华文楷体"/>
          <w:sz w:val="28"/>
          <w:szCs w:val="28"/>
        </w:rPr>
        <w:t>表色，当然就说经部以上呢承许这个</w:t>
      </w:r>
      <w:ins w:id="84" w:author="Administrator" w:date="2015-10-21T22:56:00Z">
        <w:r>
          <w:rPr>
            <w:rFonts w:hint="eastAsia" w:ascii="华文楷体" w:hAnsi="华文楷体" w:eastAsia="华文楷体"/>
            <w:sz w:val="28"/>
            <w:szCs w:val="28"/>
            <w:lang w:eastAsia="zh-CN"/>
          </w:rPr>
          <w:t>无</w:t>
        </w:r>
      </w:ins>
      <w:del w:id="85" w:author="Administrator" w:date="2015-10-21T22:56:00Z">
        <w:r>
          <w:rPr>
            <w:rFonts w:hint="eastAsia" w:ascii="华文楷体" w:hAnsi="华文楷体" w:eastAsia="华文楷体"/>
            <w:sz w:val="28"/>
            <w:szCs w:val="28"/>
          </w:rPr>
          <w:delText>五</w:delText>
        </w:r>
      </w:del>
      <w:r>
        <w:rPr>
          <w:rFonts w:hint="eastAsia" w:ascii="华文楷体" w:hAnsi="华文楷体" w:eastAsia="华文楷体"/>
          <w:sz w:val="28"/>
          <w:szCs w:val="28"/>
        </w:rPr>
        <w:t>表色，</w:t>
      </w:r>
      <w:ins w:id="86" w:author="Administrator" w:date="2015-10-23T12:06:00Z">
        <w:r>
          <w:rPr>
            <w:rFonts w:hint="eastAsia" w:ascii="华文楷体" w:hAnsi="华文楷体" w:eastAsia="华文楷体"/>
            <w:sz w:val="28"/>
            <w:szCs w:val="28"/>
            <w:lang w:eastAsia="zh-CN"/>
          </w:rPr>
          <w:t>它</w:t>
        </w:r>
      </w:ins>
      <w:del w:id="87" w:author="Administrator" w:date="2015-10-23T12:06:00Z">
        <w:r>
          <w:rPr>
            <w:rFonts w:hint="eastAsia" w:ascii="华文楷体" w:hAnsi="华文楷体" w:eastAsia="华文楷体"/>
            <w:sz w:val="28"/>
            <w:szCs w:val="28"/>
          </w:rPr>
          <w:delText>他</w:delText>
        </w:r>
      </w:del>
      <w:r>
        <w:rPr>
          <w:rFonts w:hint="eastAsia" w:ascii="华文楷体" w:hAnsi="华文楷体" w:eastAsia="华文楷体"/>
          <w:sz w:val="28"/>
          <w:szCs w:val="28"/>
        </w:rPr>
        <w:t>是一种假立的。</w:t>
      </w:r>
      <w:ins w:id="88" w:author="Administrator" w:date="2015-10-21T22:57:00Z">
        <w:r>
          <w:rPr>
            <w:rFonts w:hint="eastAsia" w:ascii="华文楷体" w:hAnsi="华文楷体" w:eastAsia="华文楷体"/>
            <w:sz w:val="28"/>
            <w:szCs w:val="28"/>
            <w:lang w:eastAsia="zh-CN"/>
          </w:rPr>
          <w:t>在</w:t>
        </w:r>
      </w:ins>
      <w:del w:id="89" w:author="Administrator" w:date="2015-10-21T22:57:00Z">
        <w:r>
          <w:rPr>
            <w:rFonts w:hint="eastAsia" w:ascii="华文楷体" w:hAnsi="华文楷体" w:eastAsia="华文楷体"/>
            <w:sz w:val="28"/>
            <w:szCs w:val="28"/>
          </w:rPr>
          <w:delText>但</w:delText>
        </w:r>
      </w:del>
      <w:r>
        <w:rPr>
          <w:rFonts w:hint="eastAsia" w:ascii="华文楷体" w:hAnsi="华文楷体" w:eastAsia="华文楷体"/>
          <w:sz w:val="28"/>
          <w:szCs w:val="28"/>
        </w:rPr>
        <w:t>有部当中呢，他在分类的时候就分了十一种，五根五境再加上这个</w:t>
      </w:r>
      <w:ins w:id="90" w:author="Administrator" w:date="2015-10-23T12:06:00Z">
        <w:r>
          <w:rPr>
            <w:rFonts w:hint="eastAsia" w:ascii="华文楷体" w:hAnsi="华文楷体" w:eastAsia="华文楷体"/>
            <w:sz w:val="28"/>
            <w:szCs w:val="28"/>
            <w:lang w:eastAsia="zh-CN"/>
          </w:rPr>
          <w:t>无</w:t>
        </w:r>
      </w:ins>
      <w:del w:id="91" w:author="Administrator" w:date="2015-10-23T12:06:00Z">
        <w:r>
          <w:rPr>
            <w:rFonts w:hint="eastAsia" w:ascii="华文楷体" w:hAnsi="华文楷体" w:eastAsia="华文楷体"/>
            <w:sz w:val="28"/>
            <w:szCs w:val="28"/>
          </w:rPr>
          <w:delText>五</w:delText>
        </w:r>
      </w:del>
      <w:r>
        <w:rPr>
          <w:rFonts w:hint="eastAsia" w:ascii="华文楷体" w:hAnsi="华文楷体" w:eastAsia="华文楷体"/>
          <w:sz w:val="28"/>
          <w:szCs w:val="28"/>
        </w:rPr>
        <w:t>表色，总共有十一种。那么就说是这个一般的共同的说法来讲的话，这个色法就是五境和五根，总共呢就有十种色法，那么不管是五境也好，还是五根也好，那么这十种色法当中的任何一种凡是你显为粗大的这一法的话，都可以剖析成很多法。</w:t>
      </w:r>
    </w:p>
    <w:p>
      <w:pPr>
        <w:ind w:firstLine="570"/>
        <w:rPr>
          <w:ins w:id="92" w:author="Administrator" w:date="2015-10-21T23:02:00Z"/>
          <w:rFonts w:hint="eastAsia" w:ascii="黑体" w:hAnsi="黑体" w:eastAsia="黑体" w:cs="黑体"/>
          <w:i w:val="0"/>
          <w:color w:val="000000"/>
          <w:sz w:val="28"/>
          <w:szCs w:val="28"/>
          <w:lang w:eastAsia="zh-CN"/>
          <w:rPrChange w:id="93" w:author="Administrator" w:date="2015-10-23T12:11:00Z">
            <w:rPr>
              <w:rFonts w:hint="eastAsia" w:ascii="华文楷体" w:hAnsi="华文楷体" w:eastAsia="华文楷体" w:cs="华文楷体"/>
              <w:i w:val="0"/>
              <w:color w:val="000000"/>
              <w:sz w:val="28"/>
              <w:szCs w:val="28"/>
              <w:lang w:eastAsia="zh-CN"/>
            </w:rPr>
          </w:rPrChange>
        </w:rPr>
      </w:pPr>
      <w:ins w:id="94" w:author="Administrator" w:date="2015-10-21T23:01:00Z">
        <w:r>
          <w:rPr>
            <w:rFonts w:hint="eastAsia" w:ascii="黑体" w:hAnsi="黑体" w:eastAsia="黑体" w:cs="黑体"/>
            <w:sz w:val="28"/>
            <w:szCs w:val="28"/>
            <w:lang w:eastAsia="zh-CN"/>
            <w:rPrChange w:id="95" w:author="Administrator" w:date="2015-10-23T12:11:00Z">
              <w:rPr>
                <w:rFonts w:hint="eastAsia" w:ascii="华文楷体" w:hAnsi="华文楷体" w:eastAsia="华文楷体"/>
                <w:sz w:val="28"/>
                <w:szCs w:val="28"/>
                <w:lang w:eastAsia="zh-CN"/>
              </w:rPr>
            </w:rPrChange>
          </w:rPr>
          <w:t>【</w:t>
        </w:r>
      </w:ins>
      <w:ins w:id="96" w:author="Administrator" w:date="2015-10-21T23:01:00Z">
        <w:r>
          <w:rPr>
            <w:rFonts w:hint="eastAsia" w:ascii="黑体" w:hAnsi="黑体" w:eastAsia="黑体" w:cs="黑体"/>
            <w:i w:val="0"/>
            <w:color w:val="000000"/>
            <w:sz w:val="28"/>
            <w:szCs w:val="28"/>
            <w:rPrChange w:id="97" w:author="Administrator" w:date="2015-10-23T12:11:00Z">
              <w:rPr>
                <w:rFonts w:ascii="华文楷体" w:hAnsi="华文楷体" w:eastAsia="华文楷体" w:cs="华文楷体"/>
                <w:i w:val="0"/>
                <w:color w:val="000000"/>
                <w:sz w:val="28"/>
                <w:szCs w:val="28"/>
              </w:rPr>
            </w:rPrChange>
          </w:rPr>
          <w:t>相互之间一法的位置障碍另一法存在</w:t>
        </w:r>
      </w:ins>
      <w:ins w:id="98" w:author="Administrator" w:date="2015-10-21T23:01:00Z">
        <w:r>
          <w:rPr>
            <w:rFonts w:hint="eastAsia" w:ascii="黑体" w:hAnsi="黑体" w:eastAsia="黑体" w:cs="黑体"/>
            <w:i w:val="0"/>
            <w:color w:val="000000"/>
            <w:sz w:val="28"/>
            <w:szCs w:val="28"/>
            <w:rPrChange w:id="99" w:author="Administrator" w:date="2015-10-23T12:11:00Z">
              <w:rPr>
                <w:rFonts w:ascii="宋体" w:hAnsi="宋体" w:eastAsia="宋体" w:cs="宋体"/>
                <w:i w:val="0"/>
                <w:color w:val="000000"/>
                <w:sz w:val="28"/>
                <w:szCs w:val="28"/>
              </w:rPr>
            </w:rPrChange>
          </w:rPr>
          <w:t>,</w:t>
        </w:r>
      </w:ins>
      <w:ins w:id="100" w:author="Administrator" w:date="2015-10-21T23:01:00Z">
        <w:r>
          <w:rPr>
            <w:rFonts w:hint="eastAsia" w:ascii="黑体" w:hAnsi="黑体" w:eastAsia="黑体" w:cs="黑体"/>
            <w:i w:val="0"/>
            <w:color w:val="000000"/>
            <w:sz w:val="28"/>
            <w:szCs w:val="28"/>
            <w:rPrChange w:id="101" w:author="Administrator" w:date="2015-10-23T12:11:00Z">
              <w:rPr>
                <w:rFonts w:ascii="华文楷体" w:hAnsi="华文楷体" w:eastAsia="华文楷体" w:cs="华文楷体"/>
                <w:i w:val="0"/>
                <w:color w:val="000000"/>
                <w:sz w:val="28"/>
                <w:szCs w:val="28"/>
              </w:rPr>
            </w:rPrChange>
          </w:rPr>
          <w:t>由于是若干法积聚</w:t>
        </w:r>
      </w:ins>
      <w:ins w:id="102" w:author="Administrator" w:date="2015-10-21T23:01:00Z">
        <w:r>
          <w:rPr>
            <w:rFonts w:hint="eastAsia" w:ascii="黑体" w:hAnsi="黑体" w:eastAsia="黑体" w:cs="黑体"/>
            <w:i w:val="0"/>
            <w:color w:val="000000"/>
            <w:sz w:val="28"/>
            <w:szCs w:val="28"/>
            <w:rPrChange w:id="103" w:author="Administrator" w:date="2015-10-23T12:11:00Z">
              <w:rPr>
                <w:rFonts w:ascii="华文楷体" w:hAnsi="华文楷体" w:eastAsia="华文楷体" w:cs="华文楷体"/>
                <w:i w:val="0"/>
                <w:color w:val="000000"/>
                <w:sz w:val="28"/>
                <w:szCs w:val="28"/>
              </w:rPr>
            </w:rPrChange>
          </w:rPr>
          <w:br/>
        </w:r>
      </w:ins>
      <w:ins w:id="104" w:author="Administrator" w:date="2015-10-21T23:01:00Z">
        <w:r>
          <w:rPr>
            <w:rFonts w:hint="eastAsia" w:ascii="黑体" w:hAnsi="黑体" w:eastAsia="黑体" w:cs="黑体"/>
            <w:i w:val="0"/>
            <w:color w:val="000000"/>
            <w:sz w:val="28"/>
            <w:szCs w:val="28"/>
            <w:rPrChange w:id="105" w:author="Administrator" w:date="2015-10-23T12:11:00Z">
              <w:rPr>
                <w:rFonts w:ascii="华文楷体" w:hAnsi="华文楷体" w:eastAsia="华文楷体" w:cs="华文楷体"/>
                <w:i w:val="0"/>
                <w:color w:val="000000"/>
                <w:sz w:val="28"/>
                <w:szCs w:val="28"/>
              </w:rPr>
            </w:rPrChange>
          </w:rPr>
          <w:t>的自性</w:t>
        </w:r>
      </w:ins>
      <w:ins w:id="106" w:author="Administrator" w:date="2015-10-21T23:01:00Z">
        <w:r>
          <w:rPr>
            <w:rFonts w:hint="eastAsia" w:ascii="黑体" w:hAnsi="黑体" w:eastAsia="黑体" w:cs="黑体"/>
            <w:i w:val="0"/>
            <w:color w:val="000000"/>
            <w:sz w:val="28"/>
            <w:szCs w:val="28"/>
            <w:rPrChange w:id="107" w:author="Administrator" w:date="2015-10-23T12:11:00Z">
              <w:rPr>
                <w:rFonts w:ascii="宋体" w:hAnsi="宋体" w:eastAsia="宋体" w:cs="宋体"/>
                <w:i w:val="0"/>
                <w:color w:val="000000"/>
                <w:sz w:val="28"/>
                <w:szCs w:val="28"/>
              </w:rPr>
            </w:rPrChange>
          </w:rPr>
          <w:t>,</w:t>
        </w:r>
      </w:ins>
      <w:ins w:id="108" w:author="Administrator" w:date="2015-10-21T23:01:00Z">
        <w:r>
          <w:rPr>
            <w:rFonts w:hint="eastAsia" w:ascii="黑体" w:hAnsi="黑体" w:eastAsia="黑体" w:cs="黑体"/>
            <w:i w:val="0"/>
            <w:color w:val="000000"/>
            <w:sz w:val="28"/>
            <w:szCs w:val="28"/>
            <w:rPrChange w:id="109" w:author="Administrator" w:date="2015-10-23T12:11:00Z">
              <w:rPr>
                <w:rFonts w:ascii="华文楷体" w:hAnsi="华文楷体" w:eastAsia="华文楷体" w:cs="华文楷体"/>
                <w:i w:val="0"/>
                <w:color w:val="000000"/>
                <w:sz w:val="28"/>
                <w:szCs w:val="28"/>
              </w:rPr>
            </w:rPrChange>
          </w:rPr>
          <w:t>因而直至极微之间这些法都可以一分再分</w:t>
        </w:r>
      </w:ins>
      <w:ins w:id="110" w:author="Administrator" w:date="2015-10-21T23:02:00Z">
        <w:r>
          <w:rPr>
            <w:rFonts w:hint="eastAsia" w:ascii="黑体" w:hAnsi="黑体" w:eastAsia="黑体" w:cs="黑体"/>
            <w:i w:val="0"/>
            <w:color w:val="000000"/>
            <w:sz w:val="28"/>
            <w:szCs w:val="28"/>
            <w:lang w:eastAsia="zh-CN"/>
            <w:rPrChange w:id="111" w:author="Administrator" w:date="2015-10-23T12:11:00Z">
              <w:rPr>
                <w:rFonts w:hint="eastAsia" w:ascii="华文楷体" w:hAnsi="华文楷体" w:eastAsia="华文楷体" w:cs="华文楷体"/>
                <w:i w:val="0"/>
                <w:color w:val="000000"/>
                <w:sz w:val="28"/>
                <w:szCs w:val="28"/>
                <w:lang w:eastAsia="zh-CN"/>
              </w:rPr>
            </w:rPrChange>
          </w:rPr>
          <w:t>。】</w:t>
        </w:r>
      </w:ins>
    </w:p>
    <w:p>
      <w:pPr>
        <w:ind w:firstLine="570"/>
        <w:rPr>
          <w:del w:id="112" w:author="Administrator" w:date="2015-10-21T23:10:00Z"/>
          <w:rFonts w:hint="eastAsia" w:ascii="华文楷体" w:hAnsi="华文楷体" w:eastAsia="华文楷体"/>
          <w:sz w:val="28"/>
          <w:szCs w:val="28"/>
        </w:rPr>
      </w:pPr>
      <w:del w:id="113" w:author="Administrator" w:date="2015-10-21T23:01:00Z">
        <w:r>
          <w:rPr>
            <w:rFonts w:hint="eastAsia" w:ascii="华文楷体" w:hAnsi="华文楷体" w:eastAsia="华文楷体"/>
            <w:sz w:val="28"/>
            <w:szCs w:val="28"/>
          </w:rPr>
          <w:delText>相互之间一法的位置障碍另一法存在，由于是若干法积聚的自性，因而直至极微之间这些法都可以一分再分。</w:delText>
        </w:r>
      </w:del>
      <w:r>
        <w:rPr>
          <w:rFonts w:hint="eastAsia" w:ascii="华文楷体" w:hAnsi="华文楷体" w:eastAsia="华文楷体"/>
          <w:sz w:val="28"/>
          <w:szCs w:val="28"/>
        </w:rPr>
        <w:t>那么就说这些方面是可以剖析成很多法的，而且色法和色法之间，就说粗大的色法和粗大的色法之间呢，以一法的位置障碍另一法的存在。如果一个法存在了，另一法就不可能住在这个位置上</w:t>
      </w:r>
      <w:ins w:id="114" w:author="Administrator" w:date="2015-10-21T23:03:00Z">
        <w:r>
          <w:rPr>
            <w:rFonts w:hint="eastAsia" w:ascii="华文楷体" w:hAnsi="华文楷体" w:eastAsia="华文楷体"/>
            <w:sz w:val="28"/>
            <w:szCs w:val="28"/>
            <w:lang w:eastAsia="zh-CN"/>
          </w:rPr>
          <w:t>。</w:t>
        </w:r>
      </w:ins>
      <w:del w:id="115" w:author="Administrator" w:date="2015-10-21T23:03:00Z">
        <w:r>
          <w:rPr>
            <w:rFonts w:hint="eastAsia" w:ascii="华文楷体" w:hAnsi="华文楷体" w:eastAsia="华文楷体"/>
            <w:sz w:val="28"/>
            <w:szCs w:val="28"/>
          </w:rPr>
          <w:delText>，</w:delText>
        </w:r>
      </w:del>
      <w:r>
        <w:rPr>
          <w:rFonts w:hint="eastAsia" w:ascii="华文楷体" w:hAnsi="华文楷体" w:eastAsia="华文楷体"/>
          <w:sz w:val="28"/>
          <w:szCs w:val="28"/>
        </w:rPr>
        <w:t>比如说柱子存在的地方呢</w:t>
      </w:r>
      <w:ins w:id="116" w:author="Administrator" w:date="2015-10-23T12:07:00Z">
        <w:r>
          <w:rPr>
            <w:rFonts w:hint="eastAsia" w:ascii="华文楷体" w:hAnsi="华文楷体" w:eastAsia="华文楷体"/>
            <w:sz w:val="28"/>
            <w:szCs w:val="28"/>
            <w:lang w:eastAsia="zh-CN"/>
          </w:rPr>
          <w:t>，</w:t>
        </w:r>
      </w:ins>
      <w:r>
        <w:rPr>
          <w:rFonts w:hint="eastAsia" w:ascii="华文楷体" w:hAnsi="华文楷体" w:eastAsia="华文楷体"/>
          <w:sz w:val="28"/>
          <w:szCs w:val="28"/>
        </w:rPr>
        <w:t>瓶子就没办法存在</w:t>
      </w:r>
      <w:ins w:id="117" w:author="Administrator" w:date="2015-10-23T12:07:00Z">
        <w:r>
          <w:rPr>
            <w:rFonts w:hint="eastAsia" w:ascii="华文楷体" w:hAnsi="华文楷体" w:eastAsia="华文楷体"/>
            <w:sz w:val="28"/>
            <w:szCs w:val="28"/>
            <w:lang w:eastAsia="zh-CN"/>
          </w:rPr>
          <w:t>；</w:t>
        </w:r>
      </w:ins>
      <w:del w:id="118" w:author="Administrator" w:date="2015-10-23T12:07:00Z">
        <w:r>
          <w:rPr>
            <w:rFonts w:hint="eastAsia" w:ascii="华文楷体" w:hAnsi="华文楷体" w:eastAsia="华文楷体"/>
            <w:sz w:val="28"/>
            <w:szCs w:val="28"/>
          </w:rPr>
          <w:delText>，</w:delText>
        </w:r>
      </w:del>
      <w:r>
        <w:rPr>
          <w:rFonts w:hint="eastAsia" w:ascii="华文楷体" w:hAnsi="华文楷体" w:eastAsia="华文楷体"/>
          <w:sz w:val="28"/>
          <w:szCs w:val="28"/>
        </w:rPr>
        <w:t>一个人存在的地方呢，另外一个人没办法存在。所以说这个方面</w:t>
      </w:r>
      <w:ins w:id="119" w:author="Administrator" w:date="2015-10-23T17:58:00Z">
        <w:r>
          <w:rPr>
            <w:rFonts w:hint="eastAsia" w:ascii="华文楷体" w:hAnsi="华文楷体" w:eastAsia="华文楷体"/>
            <w:sz w:val="28"/>
            <w:szCs w:val="28"/>
            <w:lang w:eastAsia="zh-CN"/>
          </w:rPr>
          <w:t>叫</w:t>
        </w:r>
      </w:ins>
      <w:del w:id="120" w:author="Administrator" w:date="2015-10-23T17:58:00Z">
        <w:r>
          <w:rPr>
            <w:rFonts w:hint="eastAsia" w:ascii="华文楷体" w:hAnsi="华文楷体" w:eastAsia="华文楷体"/>
            <w:sz w:val="28"/>
            <w:szCs w:val="28"/>
          </w:rPr>
          <w:delText>就要</w:delText>
        </w:r>
      </w:del>
      <w:r>
        <w:rPr>
          <w:rFonts w:hint="eastAsia" w:ascii="华文楷体" w:hAnsi="华文楷体" w:eastAsia="华文楷体"/>
          <w:sz w:val="28"/>
          <w:szCs w:val="28"/>
        </w:rPr>
        <w:t>做这个一法的位置上呢障碍另一法存在的，色法都有这样一种本体的。由于是很多法积聚在一起的自性的缘故呢，所以说我们在外表看起来似乎很粗大的一个本体，它因为是若干法积聚的缘故呢，就可以把它分成很多部分。然后呢就是一分再分，直至到极微之间这些法都可以一分再分。那么这句话是什么意思呢，这句话的意思就是说除了极微之外，其它的这些色法都是有部分的，都是有部分，有组成它的部分，有组成它的部分的缘故呢，所以说呢像这样的话就可以一分再分，按照《俱舍论》的观点，按照这些共同的说法的话，那么</w:t>
      </w:r>
      <w:ins w:id="121" w:author="Administrator" w:date="2015-10-21T23:08:00Z">
        <w:r>
          <w:rPr>
            <w:rFonts w:hint="eastAsia" w:ascii="华文楷体" w:hAnsi="华文楷体" w:eastAsia="华文楷体"/>
            <w:sz w:val="28"/>
            <w:szCs w:val="28"/>
            <w:lang w:eastAsia="zh-CN"/>
          </w:rPr>
          <w:t>也就</w:t>
        </w:r>
      </w:ins>
      <w:del w:id="122" w:author="Administrator" w:date="2015-10-21T23:07:00Z">
        <w:r>
          <w:rPr>
            <w:rFonts w:hint="eastAsia" w:ascii="华文楷体" w:hAnsi="华文楷体" w:eastAsia="华文楷体"/>
            <w:sz w:val="28"/>
            <w:szCs w:val="28"/>
          </w:rPr>
          <w:delText>？9：26一周</w:delText>
        </w:r>
      </w:del>
      <w:r>
        <w:rPr>
          <w:rFonts w:hint="eastAsia" w:ascii="华文楷体" w:hAnsi="华文楷体" w:eastAsia="华文楷体"/>
          <w:sz w:val="28"/>
          <w:szCs w:val="28"/>
        </w:rPr>
        <w:t>是七倍七倍往上增的，它就说</w:t>
      </w:r>
      <w:ins w:id="123" w:author="Administrator" w:date="2015-10-21T23:08:00Z">
        <w:r>
          <w:rPr>
            <w:rFonts w:hint="eastAsia" w:ascii="华文楷体" w:hAnsi="华文楷体" w:eastAsia="华文楷体"/>
            <w:sz w:val="28"/>
            <w:szCs w:val="28"/>
            <w:lang w:eastAsia="zh-CN"/>
          </w:rPr>
          <w:t>是</w:t>
        </w:r>
      </w:ins>
      <w:del w:id="124" w:author="Administrator" w:date="2015-10-21T23:08:00Z">
        <w:r>
          <w:rPr>
            <w:rFonts w:hint="eastAsia" w:ascii="华文楷体" w:hAnsi="华文楷体" w:eastAsia="华文楷体"/>
            <w:sz w:val="28"/>
            <w:szCs w:val="28"/>
          </w:rPr>
          <w:delText>？9：29</w:delText>
        </w:r>
      </w:del>
      <w:r>
        <w:rPr>
          <w:rFonts w:hint="eastAsia" w:ascii="华文楷体" w:hAnsi="华文楷体" w:eastAsia="华文楷体"/>
          <w:sz w:val="28"/>
          <w:szCs w:val="28"/>
        </w:rPr>
        <w:t>都是七倍七倍往上增。像这样观察的时候乃至于极微之间呢，都有它的这样一种部分，都可以分，都是可以分的。那么为什么说直至极微之间呢，那么实际上按照小乘的承许的方式啊，这个极微就是最小的色法</w:t>
      </w:r>
      <w:ins w:id="125" w:author="Administrator" w:date="2015-10-23T17:59:00Z">
        <w:r>
          <w:rPr>
            <w:rFonts w:hint="eastAsia" w:ascii="华文楷体" w:hAnsi="华文楷体" w:eastAsia="华文楷体"/>
            <w:sz w:val="28"/>
            <w:szCs w:val="28"/>
            <w:lang w:eastAsia="zh-CN"/>
          </w:rPr>
          <w:t>。</w:t>
        </w:r>
      </w:ins>
      <w:del w:id="126" w:author="Administrator" w:date="2015-10-23T17:59:00Z">
        <w:r>
          <w:rPr>
            <w:rFonts w:hint="eastAsia" w:ascii="华文楷体" w:hAnsi="华文楷体" w:eastAsia="华文楷体"/>
            <w:sz w:val="28"/>
            <w:szCs w:val="28"/>
          </w:rPr>
          <w:delText>，</w:delText>
        </w:r>
      </w:del>
      <w:r>
        <w:rPr>
          <w:rFonts w:hint="eastAsia" w:ascii="华文楷体" w:hAnsi="华文楷体" w:eastAsia="华文楷体"/>
          <w:sz w:val="28"/>
          <w:szCs w:val="28"/>
        </w:rPr>
        <w:t>在所有宇宙当中呢，最小的色法就叫做极微。那么这个极微它是没有部分呐，它没有部分呐，所以既然它没有部分，不可以再分下去了，那么就说不可以再分下去，如果再分的话怎么样呢，如果再分就成了虚空，如果再分的话就成了虚空，它没有部分，没</w:t>
      </w:r>
      <w:ins w:id="127" w:author="Administrator" w:date="2015-10-21T23:10: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方分的角度讲叫无分</w:t>
      </w:r>
      <w:ins w:id="128" w:author="Administrator" w:date="2015-10-23T18:00:00Z">
        <w:r>
          <w:rPr>
            <w:rFonts w:hint="eastAsia" w:ascii="华文楷体" w:hAnsi="华文楷体" w:eastAsia="华文楷体"/>
            <w:sz w:val="28"/>
            <w:szCs w:val="28"/>
            <w:lang w:eastAsia="zh-CN"/>
          </w:rPr>
          <w:t>。</w:t>
        </w:r>
      </w:ins>
      <w:del w:id="129" w:author="Administrator" w:date="2015-10-23T18:00:00Z">
        <w:r>
          <w:rPr>
            <w:rFonts w:hint="eastAsia" w:ascii="华文楷体" w:hAnsi="华文楷体" w:eastAsia="华文楷体"/>
            <w:sz w:val="28"/>
            <w:szCs w:val="28"/>
          </w:rPr>
          <w:delText>，</w:delText>
        </w:r>
      </w:del>
      <w:r>
        <w:rPr>
          <w:rFonts w:hint="eastAsia" w:ascii="华文楷体" w:hAnsi="华文楷体" w:eastAsia="华文楷体"/>
          <w:sz w:val="28"/>
          <w:szCs w:val="28"/>
        </w:rPr>
        <w:t>但是就说能不能够再对它分析呢，中观宗说如果对它进行分析话，它就会变成空性，</w:t>
      </w:r>
      <w:del w:id="130" w:author="Administrator" w:date="2015-10-21T23:10:00Z">
        <w:r>
          <w:rPr>
            <w:rFonts w:hint="eastAsia" w:ascii="华文楷体" w:hAnsi="华文楷体" w:eastAsia="华文楷体"/>
            <w:sz w:val="28"/>
            <w:szCs w:val="28"/>
          </w:rPr>
          <w:delText>[10：09]</w:delText>
        </w:r>
      </w:del>
    </w:p>
    <w:p>
      <w:pPr>
        <w:ind w:firstLine="570"/>
        <w:rPr>
          <w:del w:id="131" w:author="Administrator" w:date="2015-10-21T23:10:00Z"/>
          <w:rFonts w:ascii="华文楷体" w:hAnsi="华文楷体" w:eastAsia="华文楷体"/>
          <w:sz w:val="28"/>
          <w:szCs w:val="28"/>
        </w:rPr>
      </w:pPr>
    </w:p>
    <w:p>
      <w:pPr>
        <w:ind w:firstLine="570"/>
        <w:rPr>
          <w:ins w:id="132" w:author="Administrator" w:date="2015-10-21T23:27:00Z"/>
          <w:rFonts w:hint="eastAsia" w:ascii="华文楷体" w:hAnsi="华文楷体" w:eastAsia="华文楷体"/>
          <w:sz w:val="28"/>
          <w:szCs w:val="28"/>
          <w:lang w:eastAsia="zh-CN"/>
        </w:rPr>
      </w:pPr>
      <w:del w:id="133" w:author="Administrator" w:date="2015-10-21T23:10:00Z">
        <w:r>
          <w:rPr>
            <w:rFonts w:hint="eastAsia" w:ascii="华文楷体" w:hAnsi="华文楷体" w:eastAsia="华文楷体"/>
            <w:sz w:val="28"/>
            <w:szCs w:val="28"/>
          </w:rPr>
          <w:delText>他没有部分，没有方分的这个角度讲叫无分，但是就说能不能够再对它分析呢，《中观庄严论》说如果对它分析的话，他就会变成空性，他</w:delText>
        </w:r>
      </w:del>
      <w:ins w:id="134" w:author="Administrator" w:date="2015-10-21T23:10: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就会变成不存在</w:t>
      </w:r>
      <w:del w:id="135" w:author="Administrator" w:date="2015-10-21T23:16:00Z">
        <w:r>
          <w:rPr>
            <w:rFonts w:hint="eastAsia" w:ascii="华文楷体" w:hAnsi="华文楷体" w:eastAsia="华文楷体"/>
            <w:sz w:val="28"/>
            <w:szCs w:val="28"/>
          </w:rPr>
          <w:delText>，</w:delText>
        </w:r>
      </w:del>
      <w:ins w:id="136" w:author="Administrator" w:date="2015-10-21T23:16: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所以说有些时候呢，这个极微也叫做</w:t>
      </w:r>
      <w:ins w:id="137" w:author="Administrator" w:date="2015-10-21T23:22:00Z">
        <w:r>
          <w:rPr>
            <w:rFonts w:hint="eastAsia" w:ascii="华文楷体" w:hAnsi="华文楷体" w:eastAsia="华文楷体"/>
            <w:sz w:val="28"/>
            <w:szCs w:val="28"/>
            <w:lang w:eastAsia="zh-CN"/>
          </w:rPr>
          <w:t>邻</w:t>
        </w:r>
      </w:ins>
      <w:del w:id="138" w:author="Administrator" w:date="2015-10-21T23:12:00Z">
        <w:r>
          <w:rPr>
            <w:rFonts w:hint="eastAsia" w:ascii="华文楷体" w:hAnsi="华文楷体" w:eastAsia="华文楷体"/>
            <w:sz w:val="28"/>
            <w:szCs w:val="28"/>
          </w:rPr>
          <w:delText>灵</w:delText>
        </w:r>
      </w:del>
      <w:r>
        <w:rPr>
          <w:rFonts w:hint="eastAsia" w:ascii="华文楷体" w:hAnsi="华文楷体" w:eastAsia="华文楷体"/>
          <w:sz w:val="28"/>
          <w:szCs w:val="28"/>
        </w:rPr>
        <w:t>虚</w:t>
      </w:r>
      <w:ins w:id="139" w:author="Administrator" w:date="2015-10-23T12:09:00Z">
        <w:r>
          <w:rPr>
            <w:rFonts w:hint="eastAsia" w:ascii="华文楷体" w:hAnsi="华文楷体" w:eastAsia="华文楷体"/>
            <w:sz w:val="28"/>
            <w:szCs w:val="28"/>
            <w:lang w:eastAsia="zh-CN"/>
          </w:rPr>
          <w:t>尘</w:t>
        </w:r>
      </w:ins>
      <w:del w:id="140" w:author="Administrator" w:date="2015-10-21T23:12:00Z">
        <w:r>
          <w:rPr>
            <w:rFonts w:hint="eastAsia" w:ascii="华文楷体" w:hAnsi="华文楷体" w:eastAsia="华文楷体"/>
            <w:sz w:val="28"/>
            <w:szCs w:val="28"/>
          </w:rPr>
          <w:delText>成，</w:delText>
        </w:r>
      </w:del>
      <w:ins w:id="141" w:author="Administrator" w:date="2015-10-21T23:12:00Z">
        <w:r>
          <w:rPr>
            <w:rFonts w:hint="eastAsia" w:ascii="华文楷体" w:hAnsi="华文楷体" w:eastAsia="华文楷体"/>
            <w:sz w:val="28"/>
            <w:szCs w:val="28"/>
            <w:lang w:eastAsia="zh-CN"/>
          </w:rPr>
          <w:t>。</w:t>
        </w:r>
      </w:ins>
      <w:del w:id="142" w:author="Administrator" w:date="2015-10-21T23:12:00Z">
        <w:r>
          <w:rPr>
            <w:rFonts w:hint="eastAsia" w:ascii="华文楷体" w:hAnsi="华文楷体" w:eastAsia="华文楷体"/>
            <w:sz w:val="28"/>
            <w:szCs w:val="28"/>
          </w:rPr>
          <w:delText>灵</w:delText>
        </w:r>
      </w:del>
      <w:ins w:id="143" w:author="Administrator" w:date="2015-10-21T23:22:00Z">
        <w:r>
          <w:rPr>
            <w:rFonts w:hint="eastAsia" w:ascii="华文楷体" w:hAnsi="华文楷体" w:eastAsia="华文楷体"/>
            <w:sz w:val="28"/>
            <w:szCs w:val="28"/>
            <w:lang w:eastAsia="zh-CN"/>
          </w:rPr>
          <w:t>邻</w:t>
        </w:r>
      </w:ins>
      <w:r>
        <w:rPr>
          <w:rFonts w:hint="eastAsia" w:ascii="华文楷体" w:hAnsi="华文楷体" w:eastAsia="华文楷体"/>
          <w:sz w:val="28"/>
          <w:szCs w:val="28"/>
        </w:rPr>
        <w:t>虚，</w:t>
      </w:r>
      <w:del w:id="144" w:author="Administrator" w:date="2015-10-21T23:13:00Z">
        <w:r>
          <w:rPr>
            <w:rFonts w:hint="eastAsia" w:ascii="华文楷体" w:hAnsi="华文楷体" w:eastAsia="华文楷体"/>
            <w:sz w:val="28"/>
            <w:szCs w:val="28"/>
          </w:rPr>
          <w:delText>灵</w:delText>
        </w:r>
      </w:del>
      <w:ins w:id="145" w:author="Administrator" w:date="2015-10-21T23:22:00Z">
        <w:r>
          <w:rPr>
            <w:rFonts w:hint="eastAsia" w:ascii="华文楷体" w:hAnsi="华文楷体" w:eastAsia="华文楷体"/>
            <w:sz w:val="28"/>
            <w:szCs w:val="28"/>
            <w:lang w:eastAsia="zh-CN"/>
          </w:rPr>
          <w:t>邻</w:t>
        </w:r>
      </w:ins>
      <w:r>
        <w:rPr>
          <w:rFonts w:hint="eastAsia" w:ascii="华文楷体" w:hAnsi="华文楷体" w:eastAsia="华文楷体"/>
          <w:sz w:val="28"/>
          <w:szCs w:val="28"/>
        </w:rPr>
        <w:t>呢就是</w:t>
      </w:r>
      <w:del w:id="146" w:author="Administrator" w:date="2015-10-21T23:13:00Z">
        <w:r>
          <w:rPr>
            <w:rFonts w:hint="eastAsia" w:ascii="华文楷体" w:hAnsi="华文楷体" w:eastAsia="华文楷体"/>
            <w:sz w:val="28"/>
            <w:szCs w:val="28"/>
          </w:rPr>
          <w:delText>机动</w:delText>
        </w:r>
      </w:del>
      <w:ins w:id="147" w:author="Administrator" w:date="2015-10-21T23:13:00Z">
        <w:r>
          <w:rPr>
            <w:rFonts w:hint="eastAsia" w:ascii="华文楷体" w:hAnsi="华文楷体" w:eastAsia="华文楷体"/>
            <w:sz w:val="28"/>
            <w:szCs w:val="28"/>
            <w:lang w:eastAsia="zh-CN"/>
          </w:rPr>
          <w:t>接近</w:t>
        </w:r>
      </w:ins>
      <w:r>
        <w:rPr>
          <w:rFonts w:hint="eastAsia" w:ascii="华文楷体" w:hAnsi="华文楷体" w:eastAsia="华文楷体"/>
          <w:sz w:val="28"/>
          <w:szCs w:val="28"/>
        </w:rPr>
        <w:t>的意思</w:t>
      </w:r>
      <w:ins w:id="148" w:author="Administrator" w:date="2015-10-21T23:13:00Z">
        <w:r>
          <w:rPr>
            <w:rFonts w:hint="eastAsia" w:ascii="华文楷体" w:hAnsi="华文楷体" w:eastAsia="华文楷体"/>
            <w:sz w:val="28"/>
            <w:szCs w:val="28"/>
            <w:lang w:eastAsia="zh-CN"/>
          </w:rPr>
          <w:t>；</w:t>
        </w:r>
      </w:ins>
      <w:del w:id="149" w:author="Administrator" w:date="2015-10-21T23:13:00Z">
        <w:r>
          <w:rPr>
            <w:rFonts w:hint="eastAsia" w:ascii="华文楷体" w:hAnsi="华文楷体" w:eastAsia="华文楷体"/>
            <w:sz w:val="28"/>
            <w:szCs w:val="28"/>
          </w:rPr>
          <w:delText>，</w:delText>
        </w:r>
      </w:del>
      <w:r>
        <w:rPr>
          <w:rFonts w:hint="eastAsia" w:ascii="华文楷体" w:hAnsi="华文楷体" w:eastAsia="华文楷体"/>
          <w:sz w:val="28"/>
          <w:szCs w:val="28"/>
        </w:rPr>
        <w:t>虚</w:t>
      </w:r>
      <w:ins w:id="150" w:author="Administrator" w:date="2015-10-21T23: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就是虚空的意思</w:t>
      </w:r>
      <w:ins w:id="151" w:author="Administrator" w:date="2015-10-21T23:14:00Z">
        <w:r>
          <w:rPr>
            <w:rFonts w:hint="eastAsia" w:ascii="华文楷体" w:hAnsi="华文楷体" w:eastAsia="华文楷体"/>
            <w:sz w:val="28"/>
            <w:szCs w:val="28"/>
            <w:lang w:eastAsia="zh-CN"/>
          </w:rPr>
          <w:t>。</w:t>
        </w:r>
      </w:ins>
      <w:del w:id="152" w:author="Administrator" w:date="2015-10-21T23:14:00Z">
        <w:r>
          <w:rPr>
            <w:rFonts w:hint="eastAsia" w:ascii="华文楷体" w:hAnsi="华文楷体" w:eastAsia="华文楷体"/>
            <w:sz w:val="28"/>
            <w:szCs w:val="28"/>
          </w:rPr>
          <w:delText>，</w:delText>
        </w:r>
      </w:del>
      <w:ins w:id="153" w:author="Administrator" w:date="2015-10-21T23:22:00Z">
        <w:r>
          <w:rPr>
            <w:rFonts w:hint="eastAsia" w:ascii="华文楷体" w:hAnsi="华文楷体" w:eastAsia="华文楷体"/>
            <w:sz w:val="28"/>
            <w:szCs w:val="28"/>
            <w:lang w:eastAsia="zh-CN"/>
          </w:rPr>
          <w:t>邻</w:t>
        </w:r>
      </w:ins>
      <w:del w:id="154" w:author="Administrator" w:date="2015-10-21T23:14:00Z">
        <w:r>
          <w:rPr>
            <w:rFonts w:hint="eastAsia" w:ascii="华文楷体" w:hAnsi="华文楷体" w:eastAsia="华文楷体"/>
            <w:sz w:val="28"/>
            <w:szCs w:val="28"/>
          </w:rPr>
          <w:delText>灵</w:delText>
        </w:r>
      </w:del>
      <w:r>
        <w:rPr>
          <w:rFonts w:hint="eastAsia" w:ascii="华文楷体" w:hAnsi="华文楷体" w:eastAsia="华文楷体"/>
          <w:sz w:val="28"/>
          <w:szCs w:val="28"/>
        </w:rPr>
        <w:t>虚</w:t>
      </w:r>
      <w:ins w:id="155" w:author="Administrator" w:date="2015-10-21T23:18:00Z">
        <w:r>
          <w:rPr>
            <w:rFonts w:hint="eastAsia" w:ascii="华文楷体" w:hAnsi="华文楷体" w:eastAsia="华文楷体"/>
            <w:sz w:val="28"/>
            <w:szCs w:val="28"/>
            <w:lang w:eastAsia="zh-CN"/>
          </w:rPr>
          <w:t>什么</w:t>
        </w:r>
      </w:ins>
      <w:del w:id="156" w:author="Administrator" w:date="2015-10-21T23:18:00Z">
        <w:r>
          <w:rPr>
            <w:rFonts w:hint="eastAsia" w:ascii="华文楷体" w:hAnsi="华文楷体" w:eastAsia="华文楷体"/>
            <w:sz w:val="28"/>
            <w:szCs w:val="28"/>
          </w:rPr>
          <w:delText>成的</w:delText>
        </w:r>
      </w:del>
      <w:r>
        <w:rPr>
          <w:rFonts w:hint="eastAsia" w:ascii="华文楷体" w:hAnsi="华文楷体" w:eastAsia="华文楷体"/>
          <w:sz w:val="28"/>
          <w:szCs w:val="28"/>
        </w:rPr>
        <w:t>意思就很明显了，就说如果有时候我们极微难以理解的话，就用一个</w:t>
      </w:r>
      <w:ins w:id="157" w:author="Administrator" w:date="2015-10-21T23:23:00Z">
        <w:r>
          <w:rPr>
            <w:rFonts w:hint="eastAsia" w:ascii="华文楷体" w:hAnsi="华文楷体" w:eastAsia="华文楷体"/>
            <w:sz w:val="28"/>
            <w:szCs w:val="28"/>
            <w:lang w:eastAsia="zh-CN"/>
          </w:rPr>
          <w:t>邻</w:t>
        </w:r>
      </w:ins>
      <w:del w:id="158" w:author="Administrator" w:date="2015-10-21T23:15:00Z">
        <w:r>
          <w:rPr>
            <w:rFonts w:hint="eastAsia" w:ascii="华文楷体" w:hAnsi="华文楷体" w:eastAsia="华文楷体"/>
            <w:sz w:val="28"/>
            <w:szCs w:val="28"/>
          </w:rPr>
          <w:delText>灵</w:delText>
        </w:r>
      </w:del>
      <w:r>
        <w:rPr>
          <w:rFonts w:hint="eastAsia" w:ascii="华文楷体" w:hAnsi="华文楷体" w:eastAsia="华文楷体"/>
          <w:sz w:val="28"/>
          <w:szCs w:val="28"/>
        </w:rPr>
        <w:t>虚</w:t>
      </w:r>
      <w:ins w:id="159" w:author="Administrator" w:date="2015-10-21T23:23:00Z">
        <w:r>
          <w:rPr>
            <w:rFonts w:hint="eastAsia" w:ascii="华文楷体" w:hAnsi="华文楷体" w:eastAsia="华文楷体"/>
            <w:sz w:val="28"/>
            <w:szCs w:val="28"/>
            <w:lang w:eastAsia="zh-CN"/>
          </w:rPr>
          <w:t>尘</w:t>
        </w:r>
      </w:ins>
      <w:del w:id="160" w:author="Administrator" w:date="2015-10-21T23:15:00Z">
        <w:r>
          <w:rPr>
            <w:rFonts w:hint="eastAsia" w:ascii="华文楷体" w:hAnsi="华文楷体" w:eastAsia="华文楷体"/>
            <w:sz w:val="28"/>
            <w:szCs w:val="28"/>
          </w:rPr>
          <w:delText>成</w:delText>
        </w:r>
      </w:del>
      <w:r>
        <w:rPr>
          <w:rFonts w:hint="eastAsia" w:ascii="华文楷体" w:hAnsi="华文楷体" w:eastAsia="华文楷体"/>
          <w:sz w:val="28"/>
          <w:szCs w:val="28"/>
        </w:rPr>
        <w:t>这个这个名词，就是说这样一种</w:t>
      </w:r>
      <w:ins w:id="161" w:author="Administrator" w:date="2015-10-21T23:23:00Z">
        <w:r>
          <w:rPr>
            <w:rFonts w:hint="eastAsia" w:ascii="华文楷体" w:hAnsi="华文楷体" w:eastAsia="华文楷体"/>
            <w:sz w:val="28"/>
            <w:szCs w:val="28"/>
            <w:lang w:eastAsia="zh-CN"/>
          </w:rPr>
          <w:t>邻</w:t>
        </w:r>
      </w:ins>
      <w:del w:id="162" w:author="Administrator" w:date="2015-10-21T23:15:00Z">
        <w:r>
          <w:rPr>
            <w:rFonts w:hint="eastAsia" w:ascii="华文楷体" w:hAnsi="华文楷体" w:eastAsia="华文楷体"/>
            <w:sz w:val="28"/>
            <w:szCs w:val="28"/>
          </w:rPr>
          <w:delText>凌</w:delText>
        </w:r>
      </w:del>
      <w:r>
        <w:rPr>
          <w:rFonts w:hint="eastAsia" w:ascii="华文楷体" w:hAnsi="华文楷体" w:eastAsia="华文楷体"/>
          <w:sz w:val="28"/>
          <w:szCs w:val="28"/>
        </w:rPr>
        <w:t>虚呢，就是</w:t>
      </w:r>
      <w:ins w:id="163" w:author="Administrator" w:date="2015-10-21T23:15:00Z">
        <w:r>
          <w:rPr>
            <w:rFonts w:hint="eastAsia" w:ascii="华文楷体" w:hAnsi="华文楷体" w:eastAsia="华文楷体"/>
            <w:sz w:val="28"/>
            <w:szCs w:val="28"/>
            <w:lang w:eastAsia="zh-CN"/>
          </w:rPr>
          <w:t>接近于</w:t>
        </w:r>
      </w:ins>
      <w:del w:id="164" w:author="Administrator" w:date="2015-10-21T23:15:00Z">
        <w:r>
          <w:rPr>
            <w:rFonts w:hint="eastAsia" w:ascii="华文楷体" w:hAnsi="华文楷体" w:eastAsia="华文楷体"/>
            <w:sz w:val="28"/>
            <w:szCs w:val="28"/>
          </w:rPr>
          <w:delText>洁净与</w:delText>
        </w:r>
      </w:del>
      <w:r>
        <w:rPr>
          <w:rFonts w:hint="eastAsia" w:ascii="华文楷体" w:hAnsi="华文楷体" w:eastAsia="华文楷体"/>
          <w:sz w:val="28"/>
          <w:szCs w:val="28"/>
        </w:rPr>
        <w:t>虚空的状态了，最小最小的一个微尘，所以说它的上面呢，再也没有部分了，再也没有部分从这个角度来讲叫无分，啊就叫做无分。但是呢如果就说，如果要分的话，</w:t>
      </w:r>
      <w:ins w:id="165" w:author="Administrator" w:date="2015-10-21T23:24:00Z">
        <w:r>
          <w:rPr>
            <w:rFonts w:hint="eastAsia" w:ascii="华文楷体" w:hAnsi="华文楷体" w:eastAsia="华文楷体"/>
            <w:sz w:val="28"/>
            <w:szCs w:val="28"/>
            <w:lang w:eastAsia="zh-CN"/>
          </w:rPr>
          <w:t>它</w:t>
        </w:r>
      </w:ins>
      <w:del w:id="166" w:author="Administrator" w:date="2015-10-21T23:24:00Z">
        <w:r>
          <w:rPr>
            <w:rFonts w:hint="eastAsia" w:ascii="华文楷体" w:hAnsi="华文楷体" w:eastAsia="华文楷体"/>
            <w:sz w:val="28"/>
            <w:szCs w:val="28"/>
          </w:rPr>
          <w:delText>他</w:delText>
        </w:r>
      </w:del>
      <w:r>
        <w:rPr>
          <w:rFonts w:hint="eastAsia" w:ascii="华文楷体" w:hAnsi="华文楷体" w:eastAsia="华文楷体"/>
          <w:sz w:val="28"/>
          <w:szCs w:val="28"/>
        </w:rPr>
        <w:t>肯定是成空性</w:t>
      </w:r>
      <w:ins w:id="167" w:author="Administrator" w:date="2015-10-23T12:10:00Z">
        <w:r>
          <w:rPr>
            <w:rFonts w:hint="eastAsia" w:ascii="华文楷体" w:hAnsi="华文楷体" w:eastAsia="华文楷体"/>
            <w:sz w:val="28"/>
            <w:szCs w:val="28"/>
            <w:lang w:eastAsia="zh-CN"/>
          </w:rPr>
          <w:t>了</w:t>
        </w:r>
      </w:ins>
      <w:del w:id="168" w:author="Administrator" w:date="2015-10-23T12:10:00Z">
        <w:r>
          <w:rPr>
            <w:rFonts w:hint="eastAsia" w:ascii="华文楷体" w:hAnsi="华文楷体" w:eastAsia="华文楷体"/>
            <w:sz w:val="28"/>
            <w:szCs w:val="28"/>
          </w:rPr>
          <w:delText>的</w:delText>
        </w:r>
      </w:del>
      <w:r>
        <w:rPr>
          <w:rFonts w:hint="eastAsia" w:ascii="华文楷体" w:hAnsi="华文楷体" w:eastAsia="华文楷体"/>
          <w:sz w:val="28"/>
          <w:szCs w:val="28"/>
        </w:rPr>
        <w:t>，所以说呢</w:t>
      </w:r>
      <w:ins w:id="169" w:author="Administrator" w:date="2015-10-21T23:24:00Z">
        <w:r>
          <w:rPr>
            <w:rFonts w:hint="eastAsia" w:ascii="华文楷体" w:hAnsi="华文楷体" w:eastAsia="华文楷体"/>
            <w:sz w:val="28"/>
            <w:szCs w:val="28"/>
            <w:lang w:eastAsia="zh-CN"/>
          </w:rPr>
          <w:t>它</w:t>
        </w:r>
      </w:ins>
      <w:del w:id="170" w:author="Administrator" w:date="2015-10-21T23:24:00Z">
        <w:r>
          <w:rPr>
            <w:rFonts w:hint="eastAsia" w:ascii="华文楷体" w:hAnsi="华文楷体" w:eastAsia="华文楷体"/>
            <w:sz w:val="28"/>
            <w:szCs w:val="28"/>
          </w:rPr>
          <w:delText>他</w:delText>
        </w:r>
      </w:del>
      <w:r>
        <w:rPr>
          <w:rFonts w:hint="eastAsia" w:ascii="华文楷体" w:hAnsi="华文楷体" w:eastAsia="华文楷体"/>
          <w:sz w:val="28"/>
          <w:szCs w:val="28"/>
        </w:rPr>
        <w:t>不像其他的法呢，</w:t>
      </w:r>
      <w:ins w:id="171" w:author="Administrator" w:date="2015-10-21T23:24:00Z">
        <w:r>
          <w:rPr>
            <w:rFonts w:hint="eastAsia" w:ascii="华文楷体" w:hAnsi="华文楷体" w:eastAsia="华文楷体"/>
            <w:sz w:val="28"/>
            <w:szCs w:val="28"/>
            <w:lang w:eastAsia="zh-CN"/>
          </w:rPr>
          <w:t>它</w:t>
        </w:r>
      </w:ins>
      <w:del w:id="172" w:author="Administrator" w:date="2015-10-21T23:24:00Z">
        <w:r>
          <w:rPr>
            <w:rFonts w:hint="eastAsia" w:ascii="华文楷体" w:hAnsi="华文楷体" w:eastAsia="华文楷体"/>
            <w:sz w:val="28"/>
            <w:szCs w:val="28"/>
          </w:rPr>
          <w:delText>他</w:delText>
        </w:r>
      </w:del>
      <w:r>
        <w:rPr>
          <w:rFonts w:hint="eastAsia" w:ascii="华文楷体" w:hAnsi="华文楷体" w:eastAsia="华文楷体"/>
          <w:sz w:val="28"/>
          <w:szCs w:val="28"/>
        </w:rPr>
        <w:t>就说可以这个分成很多部分了，意思说呢，此处讲直至极微之间这些法都可以一分再分。就说因为这个缘故呢，所以说如果没有对极微做最终极的观察的话，觉得这个极微是不是一个实一呢，</w:t>
      </w:r>
      <w:ins w:id="173" w:author="Administrator" w:date="2015-10-21T23:28: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是不是一个实一呢，实际上这样一种这个极微并不是实一的</w:t>
      </w:r>
      <w:ins w:id="174" w:author="Administrator" w:date="2015-10-21T23:25:00Z">
        <w:r>
          <w:rPr>
            <w:rFonts w:hint="eastAsia" w:ascii="华文楷体" w:hAnsi="华文楷体" w:eastAsia="华文楷体"/>
            <w:sz w:val="28"/>
            <w:szCs w:val="28"/>
            <w:lang w:eastAsia="zh-CN"/>
          </w:rPr>
          <w:t>。</w:t>
        </w:r>
      </w:ins>
      <w:del w:id="175" w:author="Administrator" w:date="2015-10-21T23:25:00Z">
        <w:r>
          <w:rPr>
            <w:rFonts w:hint="eastAsia" w:ascii="华文楷体" w:hAnsi="华文楷体" w:eastAsia="华文楷体"/>
            <w:sz w:val="28"/>
            <w:szCs w:val="28"/>
          </w:rPr>
          <w:delText>，</w:delText>
        </w:r>
      </w:del>
      <w:r>
        <w:rPr>
          <w:rFonts w:hint="eastAsia" w:ascii="华文楷体" w:hAnsi="华文楷体" w:eastAsia="华文楷体"/>
          <w:sz w:val="28"/>
          <w:szCs w:val="28"/>
        </w:rPr>
        <w:t>下面要复述与分析</w:t>
      </w:r>
      <w:ins w:id="176" w:author="Administrator" w:date="2015-10-21T23:27:00Z">
        <w:r>
          <w:rPr>
            <w:rFonts w:hint="eastAsia" w:ascii="华文楷体" w:hAnsi="华文楷体" w:eastAsia="华文楷体"/>
            <w:sz w:val="28"/>
            <w:szCs w:val="28"/>
            <w:lang w:eastAsia="zh-CN"/>
          </w:rPr>
          <w:t>。</w:t>
        </w:r>
      </w:ins>
    </w:p>
    <w:p>
      <w:pPr>
        <w:ind w:firstLine="570"/>
        <w:rPr>
          <w:ins w:id="177" w:author="Administrator" w:date="2015-10-21T23:27:00Z"/>
          <w:rFonts w:hint="eastAsia" w:ascii="黑体" w:hAnsi="黑体" w:eastAsia="黑体" w:cs="黑体"/>
          <w:i w:val="0"/>
          <w:color w:val="000000"/>
          <w:sz w:val="28"/>
          <w:szCs w:val="28"/>
          <w:lang w:eastAsia="zh-CN"/>
          <w:rPrChange w:id="178" w:author="Administrator" w:date="2015-10-23T12:10:00Z">
            <w:rPr>
              <w:rFonts w:hint="eastAsia" w:ascii="华文楷体" w:hAnsi="华文楷体" w:eastAsia="华文楷体" w:cs="华文楷体"/>
              <w:i w:val="0"/>
              <w:color w:val="000000"/>
              <w:sz w:val="28"/>
              <w:szCs w:val="28"/>
              <w:lang w:eastAsia="zh-CN"/>
            </w:rPr>
          </w:rPrChange>
        </w:rPr>
      </w:pPr>
      <w:del w:id="179" w:author="Administrator" w:date="2015-10-21T23:27:00Z">
        <w:r>
          <w:rPr>
            <w:rFonts w:hint="eastAsia" w:ascii="黑体" w:hAnsi="黑体" w:eastAsia="黑体" w:cs="黑体"/>
            <w:sz w:val="28"/>
            <w:szCs w:val="28"/>
            <w:rPrChange w:id="180" w:author="Administrator" w:date="2015-10-23T12:10:00Z">
              <w:rPr>
                <w:rFonts w:hint="eastAsia" w:ascii="华文楷体" w:hAnsi="华文楷体" w:eastAsia="华文楷体"/>
                <w:sz w:val="28"/>
                <w:szCs w:val="28"/>
              </w:rPr>
            </w:rPrChange>
          </w:rPr>
          <w:delText xml:space="preserve">，啊譬如,瓦瓶碎成瓦片,瓦片磨成粉末,粉末也有粗细之分。通过这种方式来说明一切色法可以分割得支离破碎。 </w:delText>
        </w:r>
      </w:del>
      <w:ins w:id="181" w:author="Administrator" w:date="2015-10-21T23:27:00Z">
        <w:r>
          <w:rPr>
            <w:rFonts w:hint="eastAsia" w:ascii="黑体" w:hAnsi="黑体" w:eastAsia="黑体" w:cs="黑体"/>
            <w:sz w:val="28"/>
            <w:szCs w:val="28"/>
            <w:lang w:eastAsia="zh-CN"/>
            <w:rPrChange w:id="182" w:author="Administrator" w:date="2015-10-23T12:10:00Z">
              <w:rPr>
                <w:rFonts w:hint="eastAsia" w:ascii="华文楷体" w:hAnsi="华文楷体" w:eastAsia="华文楷体"/>
                <w:sz w:val="28"/>
                <w:szCs w:val="28"/>
                <w:lang w:eastAsia="zh-CN"/>
              </w:rPr>
            </w:rPrChange>
          </w:rPr>
          <w:t>【</w:t>
        </w:r>
      </w:ins>
      <w:ins w:id="183" w:author="Administrator" w:date="2015-10-21T23:26:00Z">
        <w:r>
          <w:rPr>
            <w:rFonts w:hint="eastAsia" w:ascii="黑体" w:hAnsi="黑体" w:eastAsia="黑体" w:cs="黑体"/>
            <w:i w:val="0"/>
            <w:color w:val="000000"/>
            <w:sz w:val="28"/>
            <w:szCs w:val="28"/>
            <w:rPrChange w:id="184" w:author="Administrator" w:date="2015-10-23T12:10:00Z">
              <w:rPr>
                <w:rFonts w:ascii="华文楷体" w:hAnsi="华文楷体" w:eastAsia="华文楷体" w:cs="华文楷体"/>
                <w:i w:val="0"/>
                <w:color w:val="000000"/>
                <w:sz w:val="28"/>
                <w:szCs w:val="28"/>
              </w:rPr>
            </w:rPrChange>
          </w:rPr>
          <w:t>譬如</w:t>
        </w:r>
      </w:ins>
      <w:ins w:id="185" w:author="Administrator" w:date="2015-10-21T23:26:00Z">
        <w:r>
          <w:rPr>
            <w:rFonts w:hint="eastAsia" w:ascii="黑体" w:hAnsi="黑体" w:eastAsia="黑体" w:cs="黑体"/>
            <w:i w:val="0"/>
            <w:color w:val="000000"/>
            <w:sz w:val="28"/>
            <w:szCs w:val="28"/>
            <w:rPrChange w:id="186" w:author="Administrator" w:date="2015-10-23T12:10:00Z">
              <w:rPr>
                <w:rFonts w:ascii="宋体" w:hAnsi="宋体" w:eastAsia="宋体" w:cs="宋体"/>
                <w:i w:val="0"/>
                <w:color w:val="000000"/>
                <w:sz w:val="28"/>
                <w:szCs w:val="28"/>
              </w:rPr>
            </w:rPrChange>
          </w:rPr>
          <w:t>,</w:t>
        </w:r>
      </w:ins>
      <w:ins w:id="187" w:author="Administrator" w:date="2015-10-21T23:26:00Z">
        <w:r>
          <w:rPr>
            <w:rFonts w:hint="eastAsia" w:ascii="黑体" w:hAnsi="黑体" w:eastAsia="黑体" w:cs="黑体"/>
            <w:i w:val="0"/>
            <w:color w:val="000000"/>
            <w:sz w:val="28"/>
            <w:szCs w:val="28"/>
            <w:rPrChange w:id="188" w:author="Administrator" w:date="2015-10-23T12:10:00Z">
              <w:rPr>
                <w:rFonts w:ascii="华文楷体" w:hAnsi="华文楷体" w:eastAsia="华文楷体" w:cs="华文楷体"/>
                <w:i w:val="0"/>
                <w:color w:val="000000"/>
                <w:sz w:val="28"/>
                <w:szCs w:val="28"/>
              </w:rPr>
            </w:rPrChange>
          </w:rPr>
          <w:t>瓦瓶碎成瓦片</w:t>
        </w:r>
      </w:ins>
      <w:ins w:id="189" w:author="Administrator" w:date="2015-10-21T23:26:00Z">
        <w:r>
          <w:rPr>
            <w:rFonts w:hint="eastAsia" w:ascii="黑体" w:hAnsi="黑体" w:eastAsia="黑体" w:cs="黑体"/>
            <w:i w:val="0"/>
            <w:color w:val="000000"/>
            <w:sz w:val="28"/>
            <w:szCs w:val="28"/>
            <w:rPrChange w:id="190" w:author="Administrator" w:date="2015-10-23T12:10:00Z">
              <w:rPr>
                <w:rFonts w:ascii="宋体" w:hAnsi="宋体" w:eastAsia="宋体" w:cs="宋体"/>
                <w:i w:val="0"/>
                <w:color w:val="000000"/>
                <w:sz w:val="28"/>
                <w:szCs w:val="28"/>
              </w:rPr>
            </w:rPrChange>
          </w:rPr>
          <w:t>,</w:t>
        </w:r>
      </w:ins>
      <w:ins w:id="191" w:author="Administrator" w:date="2015-10-21T23:26:00Z">
        <w:r>
          <w:rPr>
            <w:rFonts w:hint="eastAsia" w:ascii="黑体" w:hAnsi="黑体" w:eastAsia="黑体" w:cs="黑体"/>
            <w:i w:val="0"/>
            <w:color w:val="000000"/>
            <w:sz w:val="28"/>
            <w:szCs w:val="28"/>
            <w:rPrChange w:id="192" w:author="Administrator" w:date="2015-10-23T12:10:00Z">
              <w:rPr>
                <w:rFonts w:ascii="华文楷体" w:hAnsi="华文楷体" w:eastAsia="华文楷体" w:cs="华文楷体"/>
                <w:i w:val="0"/>
                <w:color w:val="000000"/>
                <w:sz w:val="28"/>
                <w:szCs w:val="28"/>
              </w:rPr>
            </w:rPrChange>
          </w:rPr>
          <w:t>瓦片磨成粉末</w:t>
        </w:r>
      </w:ins>
      <w:ins w:id="193" w:author="Administrator" w:date="2015-10-21T23:26:00Z">
        <w:r>
          <w:rPr>
            <w:rFonts w:hint="eastAsia" w:ascii="黑体" w:hAnsi="黑体" w:eastAsia="黑体" w:cs="黑体"/>
            <w:i w:val="0"/>
            <w:color w:val="000000"/>
            <w:sz w:val="28"/>
            <w:szCs w:val="28"/>
            <w:rPrChange w:id="194" w:author="Administrator" w:date="2015-10-23T12:10:00Z">
              <w:rPr>
                <w:rFonts w:ascii="宋体" w:hAnsi="宋体" w:eastAsia="宋体" w:cs="宋体"/>
                <w:i w:val="0"/>
                <w:color w:val="000000"/>
                <w:sz w:val="28"/>
                <w:szCs w:val="28"/>
              </w:rPr>
            </w:rPrChange>
          </w:rPr>
          <w:t>,</w:t>
        </w:r>
      </w:ins>
      <w:ins w:id="195" w:author="Administrator" w:date="2015-10-21T23:26:00Z">
        <w:r>
          <w:rPr>
            <w:rFonts w:hint="eastAsia" w:ascii="黑体" w:hAnsi="黑体" w:eastAsia="黑体" w:cs="黑体"/>
            <w:i w:val="0"/>
            <w:color w:val="000000"/>
            <w:sz w:val="28"/>
            <w:szCs w:val="28"/>
            <w:rPrChange w:id="196" w:author="Administrator" w:date="2015-10-23T12:10:00Z">
              <w:rPr>
                <w:rFonts w:ascii="华文楷体" w:hAnsi="华文楷体" w:eastAsia="华文楷体" w:cs="华文楷体"/>
                <w:i w:val="0"/>
                <w:color w:val="000000"/>
                <w:sz w:val="28"/>
                <w:szCs w:val="28"/>
              </w:rPr>
            </w:rPrChange>
          </w:rPr>
          <w:t>粉末也有粗细之分。 通过这种方式来说明一切色法可以分割得支离破碎。</w:t>
        </w:r>
      </w:ins>
      <w:ins w:id="197" w:author="Administrator" w:date="2015-10-21T23:27:00Z">
        <w:r>
          <w:rPr>
            <w:rFonts w:hint="eastAsia" w:ascii="黑体" w:hAnsi="黑体" w:eastAsia="黑体" w:cs="黑体"/>
            <w:i w:val="0"/>
            <w:color w:val="000000"/>
            <w:sz w:val="28"/>
            <w:szCs w:val="28"/>
            <w:lang w:eastAsia="zh-CN"/>
            <w:rPrChange w:id="198" w:author="Administrator" w:date="2015-10-23T12:10:00Z">
              <w:rPr>
                <w:rFonts w:hint="eastAsia" w:ascii="华文楷体" w:hAnsi="华文楷体" w:eastAsia="华文楷体" w:cs="华文楷体"/>
                <w:i w:val="0"/>
                <w:color w:val="000000"/>
                <w:sz w:val="28"/>
                <w:szCs w:val="28"/>
                <w:lang w:eastAsia="zh-CN"/>
              </w:rPr>
            </w:rPrChange>
          </w:rPr>
          <w:t>】</w:t>
        </w:r>
      </w:ins>
    </w:p>
    <w:p>
      <w:pPr>
        <w:ind w:firstLine="570"/>
        <w:rPr>
          <w:ins w:id="199" w:author="Administrator" w:date="2015-10-21T23:33:00Z"/>
          <w:rFonts w:hint="eastAsia" w:ascii="华文楷体" w:hAnsi="华文楷体" w:eastAsia="华文楷体"/>
          <w:sz w:val="28"/>
          <w:szCs w:val="28"/>
          <w:lang w:eastAsia="zh-CN"/>
        </w:rPr>
      </w:pPr>
      <w:r>
        <w:rPr>
          <w:rFonts w:hint="eastAsia" w:ascii="华文楷体" w:hAnsi="华文楷体" w:eastAsia="华文楷体"/>
          <w:sz w:val="28"/>
          <w:szCs w:val="28"/>
        </w:rPr>
        <w:t>譬如说呢一个瓦瓶，然后就可以把它就是说摔碎，摔碎成了瓦片，那么就是说摔碎成瓦片的时候呢，就很多很多的瓦片，所以说这个实有的这个粗大的色法就没有了，像这样的话，粗法就可以分成瓦片，然后把一块瓦片呢，把一</w:t>
      </w:r>
      <w:ins w:id="200" w:author="Administrator" w:date="2015-10-21T23:29:00Z">
        <w:r>
          <w:rPr>
            <w:rFonts w:hint="eastAsia" w:ascii="华文楷体" w:hAnsi="华文楷体" w:eastAsia="华文楷体"/>
            <w:sz w:val="28"/>
            <w:szCs w:val="28"/>
            <w:lang w:eastAsia="zh-CN"/>
          </w:rPr>
          <w:t>片</w:t>
        </w:r>
      </w:ins>
      <w:del w:id="201" w:author="Administrator" w:date="2015-10-21T23:29:00Z">
        <w:r>
          <w:rPr>
            <w:rFonts w:hint="eastAsia" w:ascii="华文楷体" w:hAnsi="华文楷体" w:eastAsia="华文楷体"/>
            <w:sz w:val="28"/>
            <w:szCs w:val="28"/>
          </w:rPr>
          <w:delText>块</w:delText>
        </w:r>
      </w:del>
      <w:r>
        <w:rPr>
          <w:rFonts w:hint="eastAsia" w:ascii="华文楷体" w:hAnsi="华文楷体" w:eastAsia="华文楷体"/>
          <w:sz w:val="28"/>
          <w:szCs w:val="28"/>
        </w:rPr>
        <w:t>瓦片可以磨成粉末，那么在磨成粉末的时候呢，</w:t>
      </w:r>
      <w:ins w:id="202" w:author="Administrator" w:date="2015-10-21T23:30:00Z">
        <w:r>
          <w:rPr>
            <w:rFonts w:hint="eastAsia" w:ascii="华文楷体" w:hAnsi="华文楷体" w:eastAsia="华文楷体"/>
            <w:sz w:val="28"/>
            <w:szCs w:val="28"/>
            <w:lang w:eastAsia="zh-CN"/>
          </w:rPr>
          <w:t>它</w:t>
        </w:r>
      </w:ins>
      <w:del w:id="203" w:author="Administrator" w:date="2015-10-21T23:30:00Z">
        <w:r>
          <w:rPr>
            <w:rFonts w:hint="eastAsia" w:ascii="华文楷体" w:hAnsi="华文楷体" w:eastAsia="华文楷体"/>
            <w:sz w:val="28"/>
            <w:szCs w:val="28"/>
          </w:rPr>
          <w:delText>他</w:delText>
        </w:r>
      </w:del>
      <w:r>
        <w:rPr>
          <w:rFonts w:hint="eastAsia" w:ascii="华文楷体" w:hAnsi="华文楷体" w:eastAsia="华文楷体"/>
          <w:sz w:val="28"/>
          <w:szCs w:val="28"/>
        </w:rPr>
        <w:t>粉末当中有粗的粉末，有细的粉末，然后这个细的粉末呢，如果我们的眼识还能看得到的时候呢，啊就把这个细的粉末</w:t>
      </w:r>
      <w:ins w:id="204" w:author="Administrator" w:date="2015-10-23T12:11: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进行观察，再使用这个方法，把</w:t>
      </w:r>
      <w:ins w:id="205" w:author="Administrator" w:date="2015-10-21T23:30:00Z">
        <w:r>
          <w:rPr>
            <w:rFonts w:hint="eastAsia" w:ascii="华文楷体" w:hAnsi="华文楷体" w:eastAsia="华文楷体"/>
            <w:sz w:val="28"/>
            <w:szCs w:val="28"/>
            <w:lang w:eastAsia="zh-CN"/>
          </w:rPr>
          <w:t>它</w:t>
        </w:r>
      </w:ins>
      <w:del w:id="206" w:author="Administrator" w:date="2015-10-21T23:30:00Z">
        <w:r>
          <w:rPr>
            <w:rFonts w:hint="eastAsia" w:ascii="华文楷体" w:hAnsi="华文楷体" w:eastAsia="华文楷体"/>
            <w:sz w:val="28"/>
            <w:szCs w:val="28"/>
          </w:rPr>
          <w:delText>他</w:delText>
        </w:r>
      </w:del>
      <w:r>
        <w:rPr>
          <w:rFonts w:hint="eastAsia" w:ascii="华文楷体" w:hAnsi="华文楷体" w:eastAsia="华文楷体"/>
          <w:sz w:val="28"/>
          <w:szCs w:val="28"/>
        </w:rPr>
        <w:t>再进行分析，然后呢分到什么时候呢，分到我们眼识看不到了，分到眼识看不到了，分到眼识看不到的时候呢，这个时候就可以通过，啊就可以通过这样一种心识，继续的观察，啊用心识继续观察，然后像这样的话直接观察到极微之间</w:t>
      </w:r>
      <w:ins w:id="207" w:author="Administrator" w:date="2015-10-23T18:02:00Z">
        <w:r>
          <w:rPr>
            <w:rFonts w:hint="eastAsia" w:ascii="华文楷体" w:hAnsi="华文楷体" w:eastAsia="华文楷体"/>
            <w:sz w:val="28"/>
            <w:szCs w:val="28"/>
            <w:lang w:eastAsia="zh-CN"/>
          </w:rPr>
          <w:t>。</w:t>
        </w:r>
      </w:ins>
      <w:del w:id="208" w:author="Administrator" w:date="2015-10-23T18:02:00Z">
        <w:r>
          <w:rPr>
            <w:rFonts w:hint="eastAsia" w:ascii="华文楷体" w:hAnsi="华文楷体" w:eastAsia="华文楷体"/>
            <w:sz w:val="28"/>
            <w:szCs w:val="28"/>
          </w:rPr>
          <w:delText>，</w:delText>
        </w:r>
      </w:del>
      <w:r>
        <w:rPr>
          <w:rFonts w:hint="eastAsia" w:ascii="华文楷体" w:hAnsi="华文楷体" w:eastAsia="华文楷体"/>
          <w:sz w:val="28"/>
          <w:szCs w:val="28"/>
        </w:rPr>
        <w:t>当然现在如果有就是说显微镜的话，你可以把这个细粉放到显微镜下面，再用高科技再去分它，像这样的话就是说分到最小不可再分的这样一种状态，那么就通过这种方式来说明一切色法可以被分割得支离破碎。 这个方面就是总的原则</w:t>
      </w:r>
      <w:ins w:id="209" w:author="Administrator" w:date="2015-10-21T23:31:00Z">
        <w:r>
          <w:rPr>
            <w:rFonts w:hint="eastAsia" w:ascii="华文楷体" w:hAnsi="华文楷体" w:eastAsia="华文楷体"/>
            <w:sz w:val="28"/>
            <w:szCs w:val="28"/>
            <w:lang w:eastAsia="zh-CN"/>
          </w:rPr>
          <w:t>。</w:t>
        </w:r>
      </w:ins>
      <w:del w:id="210" w:author="Administrator" w:date="2015-10-21T23:31:00Z">
        <w:r>
          <w:rPr>
            <w:rFonts w:hint="eastAsia" w:ascii="华文楷体" w:hAnsi="华文楷体" w:eastAsia="华文楷体"/>
            <w:sz w:val="28"/>
            <w:szCs w:val="28"/>
          </w:rPr>
          <w:delText>，</w:delText>
        </w:r>
      </w:del>
      <w:r>
        <w:rPr>
          <w:rFonts w:hint="eastAsia" w:ascii="华文楷体" w:hAnsi="华文楷体" w:eastAsia="华文楷体"/>
          <w:sz w:val="28"/>
          <w:szCs w:val="28"/>
        </w:rPr>
        <w:t>下面就是解释</w:t>
      </w:r>
      <w:ins w:id="211" w:author="Administrator" w:date="2015-10-21T23:31:00Z">
        <w:r>
          <w:rPr>
            <w:rFonts w:hint="eastAsia" w:ascii="华文楷体" w:hAnsi="华文楷体" w:eastAsia="华文楷体"/>
            <w:sz w:val="28"/>
            <w:szCs w:val="28"/>
            <w:lang w:eastAsia="zh-CN"/>
          </w:rPr>
          <w:t>了。</w:t>
        </w:r>
      </w:ins>
    </w:p>
    <w:p>
      <w:pPr>
        <w:ind w:firstLine="570"/>
        <w:rPr>
          <w:ins w:id="212" w:author="Administrator" w:date="2015-10-21T23:34:00Z"/>
          <w:rFonts w:hint="eastAsia" w:ascii="黑体" w:hAnsi="黑体" w:eastAsia="黑体" w:cs="黑体"/>
          <w:sz w:val="28"/>
          <w:szCs w:val="28"/>
          <w:rPrChange w:id="213" w:author="Administrator" w:date="2015-10-23T12:12:00Z">
            <w:rPr>
              <w:rFonts w:hint="eastAsia" w:ascii="华文楷体" w:hAnsi="华文楷体" w:eastAsia="华文楷体"/>
              <w:sz w:val="28"/>
              <w:szCs w:val="28"/>
            </w:rPr>
          </w:rPrChange>
        </w:rPr>
      </w:pPr>
      <w:ins w:id="214" w:author="Administrator" w:date="2015-10-21T23:33:00Z">
        <w:r>
          <w:rPr>
            <w:rFonts w:hint="eastAsia" w:ascii="黑体" w:hAnsi="黑体" w:eastAsia="黑体" w:cs="黑体"/>
            <w:sz w:val="28"/>
            <w:szCs w:val="28"/>
            <w:lang w:eastAsia="zh-CN"/>
            <w:rPrChange w:id="215" w:author="Administrator" w:date="2015-10-23T12:12:00Z">
              <w:rPr>
                <w:rFonts w:hint="eastAsia" w:ascii="华文楷体" w:hAnsi="华文楷体" w:eastAsia="华文楷体"/>
                <w:sz w:val="28"/>
                <w:szCs w:val="28"/>
                <w:lang w:eastAsia="zh-CN"/>
              </w:rPr>
            </w:rPrChange>
          </w:rPr>
          <w:t>【</w:t>
        </w:r>
      </w:ins>
      <w:ins w:id="216" w:author="Administrator" w:date="2015-10-21T23:33:00Z">
        <w:r>
          <w:rPr>
            <w:rFonts w:hint="eastAsia" w:ascii="黑体" w:hAnsi="黑体" w:eastAsia="黑体" w:cs="黑体"/>
            <w:i w:val="0"/>
            <w:color w:val="000000"/>
            <w:sz w:val="28"/>
            <w:szCs w:val="28"/>
            <w:rPrChange w:id="217" w:author="Administrator" w:date="2015-10-23T12:12:00Z">
              <w:rPr>
                <w:rFonts w:ascii="华文楷体" w:hAnsi="华文楷体" w:eastAsia="华文楷体" w:cs="华文楷体"/>
                <w:i w:val="0"/>
                <w:color w:val="000000"/>
                <w:sz w:val="28"/>
                <w:szCs w:val="28"/>
              </w:rPr>
            </w:rPrChange>
          </w:rPr>
          <w:t>从名称上来看</w:t>
        </w:r>
      </w:ins>
      <w:ins w:id="218" w:author="Administrator" w:date="2015-10-21T23:33:00Z">
        <w:r>
          <w:rPr>
            <w:rFonts w:hint="eastAsia" w:ascii="黑体" w:hAnsi="黑体" w:eastAsia="黑体" w:cs="黑体"/>
            <w:i w:val="0"/>
            <w:color w:val="000000"/>
            <w:sz w:val="28"/>
            <w:szCs w:val="28"/>
            <w:rPrChange w:id="219" w:author="Administrator" w:date="2015-10-23T12:12:00Z">
              <w:rPr>
                <w:rFonts w:ascii="宋体" w:hAnsi="宋体" w:eastAsia="宋体" w:cs="宋体"/>
                <w:i w:val="0"/>
                <w:color w:val="000000"/>
                <w:sz w:val="28"/>
                <w:szCs w:val="28"/>
              </w:rPr>
            </w:rPrChange>
          </w:rPr>
          <w:t>,</w:t>
        </w:r>
      </w:ins>
      <w:ins w:id="220" w:author="Administrator" w:date="2015-10-21T23:33:00Z">
        <w:r>
          <w:rPr>
            <w:rFonts w:hint="eastAsia" w:ascii="黑体" w:hAnsi="黑体" w:eastAsia="黑体" w:cs="黑体"/>
            <w:i w:val="0"/>
            <w:color w:val="000000"/>
            <w:sz w:val="28"/>
            <w:szCs w:val="28"/>
            <w:rPrChange w:id="221" w:author="Administrator" w:date="2015-10-23T12:12:00Z">
              <w:rPr>
                <w:rFonts w:ascii="华文楷体" w:hAnsi="华文楷体" w:eastAsia="华文楷体" w:cs="华文楷体"/>
                <w:i w:val="0"/>
                <w:color w:val="000000"/>
                <w:sz w:val="28"/>
                <w:szCs w:val="28"/>
              </w:rPr>
            </w:rPrChange>
          </w:rPr>
          <w:t>所谓的“色”即指可插入、可转变毁灭的法。</w:t>
        </w:r>
      </w:ins>
      <w:ins w:id="222" w:author="Administrator" w:date="2015-10-21T23:33:00Z">
        <w:r>
          <w:rPr>
            <w:rFonts w:hint="eastAsia" w:ascii="黑体" w:hAnsi="黑体" w:eastAsia="黑体" w:cs="黑体"/>
            <w:i w:val="0"/>
            <w:color w:val="000000"/>
            <w:sz w:val="28"/>
            <w:szCs w:val="28"/>
            <w:lang w:eastAsia="zh-CN"/>
            <w:rPrChange w:id="223" w:author="Administrator" w:date="2015-10-23T12:12:00Z">
              <w:rPr>
                <w:rFonts w:hint="eastAsia" w:ascii="华文楷体" w:hAnsi="华文楷体" w:eastAsia="华文楷体" w:cs="华文楷体"/>
                <w:i w:val="0"/>
                <w:color w:val="000000"/>
                <w:sz w:val="28"/>
                <w:szCs w:val="28"/>
                <w:lang w:eastAsia="zh-CN"/>
              </w:rPr>
            </w:rPrChange>
          </w:rPr>
          <w:t>】</w:t>
        </w:r>
      </w:ins>
      <w:del w:id="224" w:author="Administrator" w:date="2015-10-21T23:33:00Z">
        <w:r>
          <w:rPr>
            <w:rFonts w:hint="eastAsia" w:ascii="黑体" w:hAnsi="黑体" w:eastAsia="黑体" w:cs="黑体"/>
            <w:sz w:val="28"/>
            <w:szCs w:val="28"/>
            <w:rPrChange w:id="225" w:author="Administrator" w:date="2015-10-23T12:12:00Z">
              <w:rPr>
                <w:rFonts w:hint="eastAsia" w:ascii="华文楷体" w:hAnsi="华文楷体" w:eastAsia="华文楷体"/>
                <w:sz w:val="28"/>
                <w:szCs w:val="28"/>
              </w:rPr>
            </w:rPrChange>
          </w:rPr>
          <w:delText>呢从名称上来看,所谓的“色”即指可插入、可转变毁灭的法。</w:delText>
        </w:r>
      </w:del>
      <w:r>
        <w:rPr>
          <w:rFonts w:hint="eastAsia" w:ascii="黑体" w:hAnsi="黑体" w:eastAsia="黑体" w:cs="黑体"/>
          <w:sz w:val="28"/>
          <w:szCs w:val="28"/>
          <w:rPrChange w:id="226" w:author="Administrator" w:date="2015-10-23T12:12:00Z">
            <w:rPr>
              <w:rFonts w:hint="eastAsia" w:ascii="华文楷体" w:hAnsi="华文楷体" w:eastAsia="华文楷体"/>
              <w:sz w:val="28"/>
              <w:szCs w:val="28"/>
            </w:rPr>
          </w:rPrChange>
        </w:rPr>
        <w:t xml:space="preserve"> </w:t>
      </w:r>
    </w:p>
    <w:p>
      <w:pPr>
        <w:ind w:firstLine="570"/>
        <w:rPr>
          <w:ins w:id="227" w:author="Administrator" w:date="2015-10-21T23:39:00Z"/>
          <w:rFonts w:hint="eastAsia" w:ascii="华文楷体" w:hAnsi="华文楷体" w:eastAsia="华文楷体"/>
          <w:sz w:val="28"/>
          <w:szCs w:val="28"/>
          <w:lang w:eastAsia="zh-CN"/>
        </w:rPr>
      </w:pPr>
      <w:r>
        <w:rPr>
          <w:rFonts w:hint="eastAsia" w:ascii="华文楷体" w:hAnsi="华文楷体" w:eastAsia="华文楷体"/>
          <w:sz w:val="28"/>
          <w:szCs w:val="28"/>
        </w:rPr>
        <w:t>啊这个方面就可以说是它们的一种法相了，那么就说这法相呢从名称上来看呢，这个所谓的色，当然从汉文的色，这个这个名字上面看不出插入啊转变的意思</w:t>
      </w:r>
      <w:ins w:id="228" w:author="Administrator" w:date="2015-10-23T18:03:00Z">
        <w:r>
          <w:rPr>
            <w:rFonts w:hint="eastAsia" w:ascii="华文楷体" w:hAnsi="华文楷体" w:eastAsia="华文楷体"/>
            <w:sz w:val="28"/>
            <w:szCs w:val="28"/>
            <w:lang w:eastAsia="zh-CN"/>
          </w:rPr>
          <w:t>。</w:t>
        </w:r>
      </w:ins>
      <w:del w:id="229" w:author="Administrator" w:date="2015-10-23T18:03:00Z">
        <w:r>
          <w:rPr>
            <w:rFonts w:hint="eastAsia" w:ascii="华文楷体" w:hAnsi="华文楷体" w:eastAsia="华文楷体"/>
            <w:sz w:val="28"/>
            <w:szCs w:val="28"/>
          </w:rPr>
          <w:delText>，</w:delText>
        </w:r>
      </w:del>
      <w:r>
        <w:rPr>
          <w:rFonts w:hint="eastAsia" w:ascii="华文楷体" w:hAnsi="华文楷体" w:eastAsia="华文楷体"/>
          <w:sz w:val="28"/>
          <w:szCs w:val="28"/>
        </w:rPr>
        <w:t>但上师说呢，在藏文上面，在藏文的名称上面呢，</w:t>
      </w:r>
      <w:ins w:id="230" w:author="Administrator" w:date="2015-10-21T23:35:00Z">
        <w:r>
          <w:rPr>
            <w:rFonts w:hint="eastAsia" w:ascii="华文楷体" w:hAnsi="华文楷体" w:eastAsia="华文楷体"/>
            <w:sz w:val="28"/>
            <w:szCs w:val="28"/>
            <w:lang w:eastAsia="zh-CN"/>
          </w:rPr>
          <w:t>它</w:t>
        </w:r>
      </w:ins>
      <w:del w:id="231" w:author="Administrator" w:date="2015-10-21T23:35:00Z">
        <w:r>
          <w:rPr>
            <w:rFonts w:hint="eastAsia" w:ascii="华文楷体" w:hAnsi="华文楷体" w:eastAsia="华文楷体"/>
            <w:sz w:val="28"/>
            <w:szCs w:val="28"/>
          </w:rPr>
          <w:delText>他</w:delText>
        </w:r>
      </w:del>
      <w:r>
        <w:rPr>
          <w:rFonts w:hint="eastAsia" w:ascii="华文楷体" w:hAnsi="华文楷体" w:eastAsia="华文楷体"/>
          <w:sz w:val="28"/>
          <w:szCs w:val="28"/>
        </w:rPr>
        <w:t>就很明显的，所谓的这个色这个名字呢，它里面就包括了可以插入，可以转变毁灭的法</w:t>
      </w:r>
      <w:ins w:id="232" w:author="Administrator" w:date="2015-10-23T18:02:00Z">
        <w:r>
          <w:rPr>
            <w:rFonts w:hint="eastAsia" w:ascii="华文楷体" w:hAnsi="华文楷体" w:eastAsia="华文楷体"/>
            <w:sz w:val="28"/>
            <w:szCs w:val="28"/>
            <w:lang w:eastAsia="zh-CN"/>
          </w:rPr>
          <w:t>。</w:t>
        </w:r>
      </w:ins>
      <w:del w:id="233" w:author="Administrator" w:date="2015-10-23T18:02:00Z">
        <w:r>
          <w:rPr>
            <w:rFonts w:hint="eastAsia" w:ascii="华文楷体" w:hAnsi="华文楷体" w:eastAsia="华文楷体"/>
            <w:sz w:val="28"/>
            <w:szCs w:val="28"/>
          </w:rPr>
          <w:delText>，</w:delText>
        </w:r>
      </w:del>
      <w:r>
        <w:rPr>
          <w:rFonts w:hint="eastAsia" w:ascii="华文楷体" w:hAnsi="华文楷体" w:eastAsia="华文楷体"/>
          <w:sz w:val="28"/>
          <w:szCs w:val="28"/>
        </w:rPr>
        <w:t>所以有些时候呢就把这个色法的法相</w:t>
      </w:r>
      <w:ins w:id="234" w:author="Administrator" w:date="2015-10-23T12:13: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它定义呢，就说可以插入，怎么可以插入呢？比如说其他的针啊，其他的刀子啊，像这样话可以插入这个色法当中，这个就是可插入的意思，还有呢就是可转变毁灭，那么就是说色法和色法之间接触的时候呢，</w:t>
      </w:r>
      <w:ins w:id="235" w:author="Administrator" w:date="2015-10-21T23:35:00Z">
        <w:r>
          <w:rPr>
            <w:rFonts w:hint="eastAsia" w:ascii="华文楷体" w:hAnsi="华文楷体" w:eastAsia="华文楷体"/>
            <w:sz w:val="28"/>
            <w:szCs w:val="28"/>
            <w:lang w:eastAsia="zh-CN"/>
          </w:rPr>
          <w:t>它</w:t>
        </w:r>
      </w:ins>
      <w:del w:id="236" w:author="Administrator" w:date="2015-10-21T23:35:00Z">
        <w:r>
          <w:rPr>
            <w:rFonts w:hint="eastAsia" w:ascii="华文楷体" w:hAnsi="华文楷体" w:eastAsia="华文楷体"/>
            <w:sz w:val="28"/>
            <w:szCs w:val="28"/>
          </w:rPr>
          <w:delText>他</w:delText>
        </w:r>
      </w:del>
      <w:r>
        <w:rPr>
          <w:rFonts w:hint="eastAsia" w:ascii="华文楷体" w:hAnsi="华文楷体" w:eastAsia="华文楷体"/>
          <w:sz w:val="28"/>
          <w:szCs w:val="28"/>
        </w:rPr>
        <w:t>就会转变，</w:t>
      </w:r>
      <w:ins w:id="237" w:author="Administrator" w:date="2015-10-21T23:35:00Z">
        <w:r>
          <w:rPr>
            <w:rFonts w:hint="eastAsia" w:ascii="华文楷体" w:hAnsi="华文楷体" w:eastAsia="华文楷体"/>
            <w:sz w:val="28"/>
            <w:szCs w:val="28"/>
            <w:lang w:eastAsia="zh-CN"/>
          </w:rPr>
          <w:t>它</w:t>
        </w:r>
      </w:ins>
      <w:del w:id="238" w:author="Administrator" w:date="2015-10-21T23:35:00Z">
        <w:r>
          <w:rPr>
            <w:rFonts w:hint="eastAsia" w:ascii="华文楷体" w:hAnsi="华文楷体" w:eastAsia="华文楷体"/>
            <w:sz w:val="28"/>
            <w:szCs w:val="28"/>
          </w:rPr>
          <w:delText>他</w:delText>
        </w:r>
      </w:del>
      <w:r>
        <w:rPr>
          <w:rFonts w:hint="eastAsia" w:ascii="华文楷体" w:hAnsi="华文楷体" w:eastAsia="华文楷体"/>
          <w:sz w:val="28"/>
          <w:szCs w:val="28"/>
        </w:rPr>
        <w:t>就会有一种逐渐逐渐变坏</w:t>
      </w:r>
      <w:ins w:id="239" w:author="Administrator" w:date="2015-10-23T18:03:00Z">
        <w:r>
          <w:rPr>
            <w:rFonts w:hint="eastAsia" w:ascii="华文楷体" w:hAnsi="华文楷体" w:eastAsia="华文楷体"/>
            <w:sz w:val="28"/>
            <w:szCs w:val="28"/>
            <w:lang w:eastAsia="zh-CN"/>
          </w:rPr>
          <w:t>。</w:t>
        </w:r>
      </w:ins>
      <w:del w:id="240" w:author="Administrator" w:date="2015-10-23T18:03:00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241" w:author="Administrator" w:date="2015-10-21T23:36:00Z">
        <w:r>
          <w:rPr>
            <w:rFonts w:hint="eastAsia" w:ascii="华文楷体" w:hAnsi="华文楷体" w:eastAsia="华文楷体"/>
            <w:sz w:val="28"/>
            <w:szCs w:val="28"/>
            <w:lang w:eastAsia="zh-CN"/>
          </w:rPr>
          <w:t>它</w:t>
        </w:r>
      </w:ins>
      <w:del w:id="242" w:author="Administrator" w:date="2015-10-21T23:35:00Z">
        <w:r>
          <w:rPr>
            <w:rFonts w:hint="eastAsia" w:ascii="华文楷体" w:hAnsi="华文楷体" w:eastAsia="华文楷体"/>
            <w:sz w:val="28"/>
            <w:szCs w:val="28"/>
          </w:rPr>
          <w:delText>他</w:delText>
        </w:r>
      </w:del>
      <w:r>
        <w:rPr>
          <w:rFonts w:hint="eastAsia" w:ascii="华文楷体" w:hAnsi="华文楷体" w:eastAsia="华文楷体"/>
          <w:sz w:val="28"/>
          <w:szCs w:val="28"/>
        </w:rPr>
        <w:t>就可以转变毁灭的法呢称之为色，这是从</w:t>
      </w:r>
      <w:ins w:id="243" w:author="Administrator" w:date="2015-10-21T23:36:00Z">
        <w:r>
          <w:rPr>
            <w:rFonts w:hint="eastAsia" w:ascii="华文楷体" w:hAnsi="华文楷体" w:eastAsia="华文楷体"/>
            <w:sz w:val="28"/>
            <w:szCs w:val="28"/>
            <w:lang w:eastAsia="zh-CN"/>
          </w:rPr>
          <w:t>它</w:t>
        </w:r>
      </w:ins>
      <w:del w:id="244" w:author="Administrator" w:date="2015-10-21T23:36:00Z">
        <w:r>
          <w:rPr>
            <w:rFonts w:hint="eastAsia" w:ascii="华文楷体" w:hAnsi="华文楷体" w:eastAsia="华文楷体"/>
            <w:sz w:val="28"/>
            <w:szCs w:val="28"/>
          </w:rPr>
          <w:delText>他</w:delText>
        </w:r>
      </w:del>
      <w:r>
        <w:rPr>
          <w:rFonts w:hint="eastAsia" w:ascii="华文楷体" w:hAnsi="华文楷体" w:eastAsia="华文楷体"/>
          <w:sz w:val="28"/>
          <w:szCs w:val="28"/>
        </w:rPr>
        <w:t>的词句的意义进行分析的</w:t>
      </w:r>
      <w:ins w:id="245" w:author="Administrator" w:date="2015-10-21T23:38:00Z">
        <w:r>
          <w:rPr>
            <w:rFonts w:hint="eastAsia" w:ascii="华文楷体" w:hAnsi="华文楷体" w:eastAsia="华文楷体"/>
            <w:sz w:val="28"/>
            <w:szCs w:val="28"/>
            <w:lang w:eastAsia="zh-CN"/>
          </w:rPr>
          <w:t>。</w:t>
        </w:r>
      </w:ins>
    </w:p>
    <w:p>
      <w:pPr>
        <w:ind w:firstLine="570"/>
        <w:rPr>
          <w:ins w:id="246" w:author="Administrator" w:date="2015-10-21T23:39:00Z"/>
          <w:rFonts w:hint="eastAsia" w:ascii="黑体" w:hAnsi="黑体" w:eastAsia="黑体" w:cs="黑体"/>
          <w:i w:val="0"/>
          <w:color w:val="000000"/>
          <w:sz w:val="28"/>
          <w:szCs w:val="28"/>
          <w:lang w:eastAsia="zh-CN"/>
          <w:rPrChange w:id="247" w:author="Administrator" w:date="2015-10-23T12:13:00Z">
            <w:rPr>
              <w:rFonts w:hint="eastAsia" w:ascii="宋体" w:hAnsi="宋体" w:cs="宋体"/>
              <w:i w:val="0"/>
              <w:color w:val="000000"/>
              <w:sz w:val="28"/>
              <w:szCs w:val="28"/>
              <w:lang w:eastAsia="zh-CN"/>
            </w:rPr>
          </w:rPrChange>
        </w:rPr>
      </w:pPr>
      <w:ins w:id="248" w:author="Administrator" w:date="2015-10-21T23:38:00Z">
        <w:r>
          <w:rPr>
            <w:rFonts w:hint="eastAsia" w:ascii="黑体" w:hAnsi="黑体" w:eastAsia="黑体" w:cs="黑体"/>
            <w:sz w:val="28"/>
            <w:szCs w:val="28"/>
            <w:lang w:eastAsia="zh-CN"/>
            <w:rPrChange w:id="249" w:author="Administrator" w:date="2015-10-23T12:13:00Z">
              <w:rPr>
                <w:rFonts w:hint="eastAsia" w:ascii="华文楷体" w:hAnsi="华文楷体" w:eastAsia="华文楷体"/>
                <w:sz w:val="28"/>
                <w:szCs w:val="28"/>
                <w:lang w:eastAsia="zh-CN"/>
              </w:rPr>
            </w:rPrChange>
          </w:rPr>
          <w:t>【</w:t>
        </w:r>
      </w:ins>
      <w:ins w:id="250" w:author="Administrator" w:date="2015-10-21T23:38:00Z">
        <w:r>
          <w:rPr>
            <w:rFonts w:hint="eastAsia" w:ascii="黑体" w:hAnsi="黑体" w:eastAsia="黑体" w:cs="黑体"/>
            <w:i w:val="0"/>
            <w:color w:val="000000"/>
            <w:sz w:val="28"/>
            <w:szCs w:val="28"/>
            <w:rPrChange w:id="251" w:author="Administrator" w:date="2015-10-23T12:13:00Z">
              <w:rPr>
                <w:rFonts w:ascii="华文楷体" w:hAnsi="华文楷体" w:eastAsia="华文楷体" w:cs="华文楷体"/>
                <w:i w:val="0"/>
                <w:color w:val="000000"/>
                <w:sz w:val="28"/>
                <w:szCs w:val="28"/>
              </w:rPr>
            </w:rPrChange>
          </w:rPr>
          <w:t>从意义上讲</w:t>
        </w:r>
      </w:ins>
      <w:ins w:id="252" w:author="Administrator" w:date="2015-10-21T23:38:00Z">
        <w:r>
          <w:rPr>
            <w:rFonts w:hint="eastAsia" w:ascii="黑体" w:hAnsi="黑体" w:eastAsia="黑体" w:cs="黑体"/>
            <w:i w:val="0"/>
            <w:color w:val="000000"/>
            <w:sz w:val="28"/>
            <w:szCs w:val="28"/>
            <w:rPrChange w:id="253" w:author="Administrator" w:date="2015-10-23T12:13:00Z">
              <w:rPr>
                <w:rFonts w:ascii="宋体" w:hAnsi="宋体" w:eastAsia="宋体" w:cs="宋体"/>
                <w:i w:val="0"/>
                <w:color w:val="000000"/>
                <w:sz w:val="28"/>
                <w:szCs w:val="28"/>
              </w:rPr>
            </w:rPrChange>
          </w:rPr>
          <w:t>,</w:t>
        </w:r>
      </w:ins>
      <w:ins w:id="254" w:author="Administrator" w:date="2015-10-21T23:38:00Z">
        <w:r>
          <w:rPr>
            <w:rFonts w:hint="eastAsia" w:ascii="黑体" w:hAnsi="黑体" w:eastAsia="黑体" w:cs="黑体"/>
            <w:i w:val="0"/>
            <w:color w:val="000000"/>
            <w:sz w:val="28"/>
            <w:szCs w:val="28"/>
            <w:rPrChange w:id="255" w:author="Administrator" w:date="2015-10-23T12:13:00Z">
              <w:rPr>
                <w:rFonts w:ascii="华文楷体" w:hAnsi="华文楷体" w:eastAsia="华文楷体" w:cs="华文楷体"/>
                <w:i w:val="0"/>
                <w:color w:val="000000"/>
                <w:sz w:val="28"/>
                <w:szCs w:val="28"/>
              </w:rPr>
            </w:rPrChange>
          </w:rPr>
          <w:t>带有阻碍的意思</w:t>
        </w:r>
      </w:ins>
      <w:ins w:id="256" w:author="Administrator" w:date="2015-10-21T23:38:00Z">
        <w:r>
          <w:rPr>
            <w:rFonts w:hint="eastAsia" w:ascii="黑体" w:hAnsi="黑体" w:eastAsia="黑体" w:cs="黑体"/>
            <w:i w:val="0"/>
            <w:color w:val="000000"/>
            <w:sz w:val="28"/>
            <w:szCs w:val="28"/>
            <w:rPrChange w:id="257" w:author="Administrator" w:date="2015-10-23T12:13:00Z">
              <w:rPr>
                <w:rFonts w:ascii="宋体" w:hAnsi="宋体" w:eastAsia="宋体" w:cs="宋体"/>
                <w:i w:val="0"/>
                <w:color w:val="000000"/>
                <w:sz w:val="28"/>
                <w:szCs w:val="28"/>
              </w:rPr>
            </w:rPrChange>
          </w:rPr>
          <w:t>,</w:t>
        </w:r>
      </w:ins>
      <w:ins w:id="258" w:author="Administrator" w:date="2015-10-21T23:38:00Z">
        <w:r>
          <w:rPr>
            <w:rFonts w:hint="eastAsia" w:ascii="黑体" w:hAnsi="黑体" w:eastAsia="黑体" w:cs="黑体"/>
            <w:i w:val="0"/>
            <w:color w:val="000000"/>
            <w:sz w:val="28"/>
            <w:szCs w:val="28"/>
            <w:rPrChange w:id="259" w:author="Administrator" w:date="2015-10-23T12:13:00Z">
              <w:rPr>
                <w:rFonts w:ascii="华文楷体" w:hAnsi="华文楷体" w:eastAsia="华文楷体" w:cs="华文楷体"/>
                <w:i w:val="0"/>
                <w:color w:val="000000"/>
                <w:sz w:val="28"/>
                <w:szCs w:val="28"/>
              </w:rPr>
            </w:rPrChange>
          </w:rPr>
          <w:t>因此与心识截然不同</w:t>
        </w:r>
      </w:ins>
      <w:ins w:id="260" w:author="Administrator" w:date="2015-10-21T23:38:00Z">
        <w:r>
          <w:rPr>
            <w:rFonts w:hint="eastAsia" w:ascii="黑体" w:hAnsi="黑体" w:eastAsia="黑体" w:cs="黑体"/>
            <w:i w:val="0"/>
            <w:color w:val="000000"/>
            <w:sz w:val="28"/>
            <w:szCs w:val="28"/>
            <w:rPrChange w:id="261" w:author="Administrator" w:date="2015-10-23T12:13:00Z">
              <w:rPr>
                <w:rFonts w:ascii="宋体" w:hAnsi="宋体" w:eastAsia="宋体" w:cs="宋体"/>
                <w:i w:val="0"/>
                <w:color w:val="000000"/>
                <w:sz w:val="28"/>
                <w:szCs w:val="28"/>
              </w:rPr>
            </w:rPrChange>
          </w:rPr>
          <w:t>,</w:t>
        </w:r>
      </w:ins>
      <w:ins w:id="262" w:author="Administrator" w:date="2015-10-21T23:38:00Z">
        <w:r>
          <w:rPr>
            <w:rFonts w:hint="eastAsia" w:ascii="黑体" w:hAnsi="黑体" w:eastAsia="黑体" w:cs="黑体"/>
            <w:i w:val="0"/>
            <w:color w:val="000000"/>
            <w:sz w:val="28"/>
            <w:szCs w:val="28"/>
            <w:lang w:eastAsia="zh-CN"/>
            <w:rPrChange w:id="263" w:author="Administrator" w:date="2015-10-23T12:13:00Z">
              <w:rPr>
                <w:rFonts w:hint="eastAsia" w:ascii="宋体" w:hAnsi="宋体" w:cs="宋体"/>
                <w:i w:val="0"/>
                <w:color w:val="000000"/>
                <w:sz w:val="28"/>
                <w:szCs w:val="28"/>
                <w:lang w:eastAsia="zh-CN"/>
              </w:rPr>
            </w:rPrChange>
          </w:rPr>
          <w:t>】</w:t>
        </w:r>
      </w:ins>
    </w:p>
    <w:p>
      <w:pPr>
        <w:spacing w:after="240" w:afterAutospacing="0"/>
        <w:ind w:firstLine="570"/>
        <w:rPr>
          <w:ins w:id="264" w:author="Administrator" w:date="2015-10-21T23:47:00Z"/>
          <w:rFonts w:hint="eastAsia" w:ascii="华文楷体" w:hAnsi="华文楷体" w:eastAsia="华文楷体"/>
          <w:sz w:val="28"/>
          <w:szCs w:val="28"/>
          <w:lang w:eastAsia="zh-CN"/>
        </w:rPr>
      </w:pPr>
      <w:del w:id="265" w:author="Administrator" w:date="2015-10-21T23:38:00Z">
        <w:r>
          <w:rPr>
            <w:rFonts w:hint="eastAsia" w:ascii="华文楷体" w:hAnsi="华文楷体" w:eastAsia="华文楷体"/>
            <w:sz w:val="28"/>
            <w:szCs w:val="28"/>
          </w:rPr>
          <w:delText>，从意义上讲,带有阻碍的意思,因此与心识截然不同,</w:delText>
        </w:r>
      </w:del>
      <w:r>
        <w:rPr>
          <w:rFonts w:hint="eastAsia" w:ascii="华文楷体" w:hAnsi="华文楷体" w:eastAsia="华文楷体"/>
          <w:sz w:val="28"/>
          <w:szCs w:val="28"/>
        </w:rPr>
        <w:t>那</w:t>
      </w:r>
      <w:ins w:id="266" w:author="Administrator" w:date="2015-10-23T18:03:00Z">
        <w:r>
          <w:rPr>
            <w:rFonts w:hint="eastAsia" w:ascii="华文楷体" w:hAnsi="华文楷体" w:eastAsia="华文楷体"/>
            <w:sz w:val="28"/>
            <w:szCs w:val="28"/>
            <w:lang w:eastAsia="zh-CN"/>
          </w:rPr>
          <w:t>么</w:t>
        </w:r>
      </w:ins>
      <w:r>
        <w:rPr>
          <w:rFonts w:hint="eastAsia" w:ascii="华文楷体" w:hAnsi="华文楷体" w:eastAsia="华文楷体"/>
          <w:sz w:val="28"/>
          <w:szCs w:val="28"/>
        </w:rPr>
        <w:t>从</w:t>
      </w:r>
      <w:ins w:id="267" w:author="Administrator" w:date="2015-10-21T23:42:00Z">
        <w:r>
          <w:rPr>
            <w:rFonts w:hint="eastAsia" w:ascii="华文楷体" w:hAnsi="华文楷体" w:eastAsia="华文楷体"/>
            <w:sz w:val="28"/>
            <w:szCs w:val="28"/>
            <w:lang w:eastAsia="zh-CN"/>
          </w:rPr>
          <w:t>它</w:t>
        </w:r>
      </w:ins>
      <w:del w:id="268" w:author="Administrator" w:date="2015-10-21T23:42:00Z">
        <w:r>
          <w:rPr>
            <w:rFonts w:hint="eastAsia" w:ascii="华文楷体" w:hAnsi="华文楷体" w:eastAsia="华文楷体"/>
            <w:sz w:val="28"/>
            <w:szCs w:val="28"/>
          </w:rPr>
          <w:delText>他</w:delText>
        </w:r>
      </w:del>
      <w:r>
        <w:rPr>
          <w:rFonts w:hint="eastAsia" w:ascii="华文楷体" w:hAnsi="华文楷体" w:eastAsia="华文楷体"/>
          <w:sz w:val="28"/>
          <w:szCs w:val="28"/>
        </w:rPr>
        <w:t>的意义上呢观察的时候呢，这个色法的意思呢就有带有阻碍的意</w:t>
      </w:r>
      <w:ins w:id="269" w:author="Administrator" w:date="2015-10-21T23:44:00Z">
        <w:r>
          <w:rPr>
            <w:rFonts w:hint="eastAsia" w:ascii="华文楷体" w:hAnsi="华文楷体" w:eastAsia="华文楷体"/>
            <w:sz w:val="28"/>
            <w:szCs w:val="28"/>
            <w:lang w:eastAsia="zh-CN"/>
          </w:rPr>
          <w:t>义</w:t>
        </w:r>
      </w:ins>
      <w:del w:id="270" w:author="Administrator" w:date="2015-10-21T23:44:00Z">
        <w:r>
          <w:rPr>
            <w:rFonts w:hint="eastAsia" w:ascii="华文楷体" w:hAnsi="华文楷体" w:eastAsia="华文楷体"/>
            <w:sz w:val="28"/>
            <w:szCs w:val="28"/>
          </w:rPr>
          <w:delText>思</w:delText>
        </w:r>
      </w:del>
      <w:r>
        <w:rPr>
          <w:rFonts w:hint="eastAsia" w:ascii="华文楷体" w:hAnsi="华文楷体" w:eastAsia="华文楷体"/>
          <w:sz w:val="28"/>
          <w:szCs w:val="28"/>
        </w:rPr>
        <w:t>，就是说从</w:t>
      </w:r>
      <w:ins w:id="271" w:author="Administrator" w:date="2015-10-21T23:42:00Z">
        <w:r>
          <w:rPr>
            <w:rFonts w:hint="eastAsia" w:ascii="华文楷体" w:hAnsi="华文楷体" w:eastAsia="华文楷体"/>
            <w:sz w:val="28"/>
            <w:szCs w:val="28"/>
            <w:lang w:eastAsia="zh-CN"/>
          </w:rPr>
          <w:t>它</w:t>
        </w:r>
      </w:ins>
      <w:del w:id="272" w:author="Administrator" w:date="2015-10-21T23:42:00Z">
        <w:r>
          <w:rPr>
            <w:rFonts w:hint="eastAsia" w:ascii="华文楷体" w:hAnsi="华文楷体" w:eastAsia="华文楷体"/>
            <w:sz w:val="28"/>
            <w:szCs w:val="28"/>
          </w:rPr>
          <w:delText>他</w:delText>
        </w:r>
      </w:del>
      <w:r>
        <w:rPr>
          <w:rFonts w:hint="eastAsia" w:ascii="华文楷体" w:hAnsi="华文楷体" w:eastAsia="华文楷体"/>
          <w:sz w:val="28"/>
          <w:szCs w:val="28"/>
        </w:rPr>
        <w:t>的名称上面呢</w:t>
      </w:r>
      <w:ins w:id="273" w:author="Administrator" w:date="2015-10-21T23:42:00Z">
        <w:r>
          <w:rPr>
            <w:rFonts w:hint="eastAsia" w:ascii="华文楷体" w:hAnsi="华文楷体" w:eastAsia="华文楷体"/>
            <w:sz w:val="28"/>
            <w:szCs w:val="28"/>
            <w:lang w:eastAsia="zh-CN"/>
          </w:rPr>
          <w:t>它</w:t>
        </w:r>
      </w:ins>
      <w:del w:id="274" w:author="Administrator" w:date="2015-10-21T23:42:00Z">
        <w:r>
          <w:rPr>
            <w:rFonts w:hint="eastAsia" w:ascii="华文楷体" w:hAnsi="华文楷体" w:eastAsia="华文楷体"/>
            <w:sz w:val="28"/>
            <w:szCs w:val="28"/>
          </w:rPr>
          <w:delText>他</w:delText>
        </w:r>
      </w:del>
      <w:r>
        <w:rPr>
          <w:rFonts w:hint="eastAsia" w:ascii="华文楷体" w:hAnsi="华文楷体" w:eastAsia="华文楷体"/>
          <w:sz w:val="28"/>
          <w:szCs w:val="28"/>
        </w:rPr>
        <w:t>可以插入，可以转变，从</w:t>
      </w:r>
      <w:ins w:id="275" w:author="Administrator" w:date="2015-10-21T23:42:00Z">
        <w:r>
          <w:rPr>
            <w:rFonts w:hint="eastAsia" w:ascii="华文楷体" w:hAnsi="华文楷体" w:eastAsia="华文楷体"/>
            <w:sz w:val="28"/>
            <w:szCs w:val="28"/>
            <w:lang w:eastAsia="zh-CN"/>
          </w:rPr>
          <w:t>它</w:t>
        </w:r>
      </w:ins>
      <w:del w:id="276" w:author="Administrator" w:date="2015-10-21T23:42:00Z">
        <w:r>
          <w:rPr>
            <w:rFonts w:hint="eastAsia" w:ascii="华文楷体" w:hAnsi="华文楷体" w:eastAsia="华文楷体"/>
            <w:sz w:val="28"/>
            <w:szCs w:val="28"/>
          </w:rPr>
          <w:delText>他</w:delText>
        </w:r>
      </w:del>
      <w:r>
        <w:rPr>
          <w:rFonts w:hint="eastAsia" w:ascii="华文楷体" w:hAnsi="华文楷体" w:eastAsia="华文楷体"/>
          <w:sz w:val="28"/>
          <w:szCs w:val="28"/>
        </w:rPr>
        <w:t>的意义上看的时候呢，就所谓的色法有阻碍的意思在里面，所以有的时候呢，讲法相的时候呢，就是说可插入</w:t>
      </w:r>
      <w:ins w:id="277" w:author="Administrator" w:date="2015-10-23T18:04:00Z">
        <w:r>
          <w:rPr>
            <w:rFonts w:hint="eastAsia" w:ascii="华文楷体" w:hAnsi="华文楷体" w:eastAsia="华文楷体"/>
            <w:sz w:val="28"/>
            <w:szCs w:val="28"/>
            <w:lang w:eastAsia="zh-CN"/>
          </w:rPr>
          <w:t>啊</w:t>
        </w:r>
      </w:ins>
      <w:del w:id="278" w:author="Administrator" w:date="2015-10-23T18:04:00Z">
        <w:r>
          <w:rPr>
            <w:rFonts w:hint="eastAsia" w:ascii="华文楷体" w:hAnsi="华文楷体" w:eastAsia="华文楷体"/>
            <w:sz w:val="28"/>
            <w:szCs w:val="28"/>
          </w:rPr>
          <w:delText>了</w:delText>
        </w:r>
      </w:del>
      <w:r>
        <w:rPr>
          <w:rFonts w:hint="eastAsia" w:ascii="华文楷体" w:hAnsi="华文楷体" w:eastAsia="华文楷体"/>
          <w:sz w:val="28"/>
          <w:szCs w:val="28"/>
        </w:rPr>
        <w:t>，可以转变毁灭，有的时候呢它色法的法相呢，哦有阻碍的意思在里面，所以这二者之间主要一个从名称上面来看，一个从意义来看</w:t>
      </w:r>
      <w:ins w:id="279" w:author="Administrator" w:date="2015-10-23T12:14:00Z">
        <w:r>
          <w:rPr>
            <w:rFonts w:hint="eastAsia" w:ascii="华文楷体" w:hAnsi="华文楷体" w:eastAsia="华文楷体"/>
            <w:sz w:val="28"/>
            <w:szCs w:val="28"/>
            <w:lang w:eastAsia="zh-CN"/>
          </w:rPr>
          <w:t>。</w:t>
        </w:r>
      </w:ins>
      <w:del w:id="280" w:author="Administrator" w:date="2015-10-23T12:14:00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那么就是说从意义上来看的时候呢，色法就有阻碍，色法和色法之间呢互相是有障碍的，有阻碍的，就这样的</w:t>
      </w:r>
      <w:ins w:id="281" w:author="Administrator" w:date="2015-10-23T18:04:00Z">
        <w:r>
          <w:rPr>
            <w:rFonts w:hint="eastAsia" w:ascii="华文楷体" w:hAnsi="华文楷体" w:eastAsia="华文楷体"/>
            <w:sz w:val="28"/>
            <w:szCs w:val="28"/>
            <w:lang w:eastAsia="zh-CN"/>
          </w:rPr>
          <w:t>。</w:t>
        </w:r>
      </w:ins>
      <w:del w:id="282" w:author="Administrator" w:date="2015-10-23T18:04:00Z">
        <w:r>
          <w:rPr>
            <w:rFonts w:hint="eastAsia" w:ascii="华文楷体" w:hAnsi="华文楷体" w:eastAsia="华文楷体"/>
            <w:sz w:val="28"/>
            <w:szCs w:val="28"/>
          </w:rPr>
          <w:delText>，</w:delText>
        </w:r>
      </w:del>
      <w:r>
        <w:rPr>
          <w:rFonts w:hint="eastAsia" w:ascii="华文楷体" w:hAnsi="华文楷体" w:eastAsia="华文楷体"/>
          <w:sz w:val="28"/>
          <w:szCs w:val="28"/>
        </w:rPr>
        <w:t>因此与心识截然不同</w:t>
      </w:r>
      <w:ins w:id="283" w:author="Administrator" w:date="2015-10-23T18:04:00Z">
        <w:r>
          <w:rPr>
            <w:rFonts w:hint="eastAsia" w:ascii="华文楷体" w:hAnsi="华文楷体" w:eastAsia="华文楷体"/>
            <w:sz w:val="28"/>
            <w:szCs w:val="28"/>
            <w:lang w:eastAsia="zh-CN"/>
          </w:rPr>
          <w:t>。</w:t>
        </w:r>
      </w:ins>
      <w:del w:id="284" w:author="Administrator" w:date="2015-10-23T18:04:00Z">
        <w:r>
          <w:rPr>
            <w:rFonts w:hint="eastAsia" w:ascii="华文楷体" w:hAnsi="华文楷体" w:eastAsia="华文楷体"/>
            <w:sz w:val="28"/>
            <w:szCs w:val="28"/>
          </w:rPr>
          <w:delText>，</w:delText>
        </w:r>
      </w:del>
      <w:r>
        <w:rPr>
          <w:rFonts w:hint="eastAsia" w:ascii="华文楷体" w:hAnsi="华文楷体" w:eastAsia="华文楷体"/>
          <w:sz w:val="28"/>
          <w:szCs w:val="28"/>
        </w:rPr>
        <w:t>那么色法的法相和心识的法相呢就不相同，心识的法相呢没有阻碍的意思，啊心识就没有阻碍，不像这个色法一样还有阻碍的，比如说呢，就说我们的一个身体，如果你的门窗关好之后呢，你的身体就很难从这个房子里面出去的</w:t>
      </w:r>
      <w:ins w:id="285" w:author="Administrator" w:date="2015-10-23T12:14:00Z">
        <w:r>
          <w:rPr>
            <w:rFonts w:hint="eastAsia" w:ascii="华文楷体" w:hAnsi="华文楷体" w:eastAsia="华文楷体"/>
            <w:sz w:val="28"/>
            <w:szCs w:val="28"/>
            <w:lang w:eastAsia="zh-CN"/>
          </w:rPr>
          <w:t>。</w:t>
        </w:r>
      </w:ins>
      <w:del w:id="286" w:author="Administrator" w:date="2015-10-23T12:14:00Z">
        <w:r>
          <w:rPr>
            <w:rFonts w:hint="eastAsia" w:ascii="华文楷体" w:hAnsi="华文楷体" w:eastAsia="华文楷体"/>
            <w:sz w:val="28"/>
            <w:szCs w:val="28"/>
          </w:rPr>
          <w:delText>，</w:delText>
        </w:r>
      </w:del>
      <w:r>
        <w:rPr>
          <w:rFonts w:hint="eastAsia" w:ascii="华文楷体" w:hAnsi="华文楷体" w:eastAsia="华文楷体"/>
          <w:sz w:val="28"/>
          <w:szCs w:val="28"/>
        </w:rPr>
        <w:t>但是呢你心识就没有这种阻碍，你心识就可以一下子到外面，可以一下子到月球上去走一圈，像这样观察的时候呢，这个心识他就没有这个阻碍了，</w:t>
      </w:r>
      <w:ins w:id="287" w:author="Administrator" w:date="2015-10-23T12:14:00Z">
        <w:r>
          <w:rPr>
            <w:rFonts w:hint="eastAsia" w:ascii="华文楷体" w:hAnsi="华文楷体" w:eastAsia="华文楷体"/>
            <w:sz w:val="28"/>
            <w:szCs w:val="28"/>
            <w:lang w:eastAsia="zh-CN"/>
          </w:rPr>
          <w:t>它</w:t>
        </w:r>
      </w:ins>
      <w:del w:id="288" w:author="Administrator" w:date="2015-10-23T12:14:00Z">
        <w:r>
          <w:rPr>
            <w:rFonts w:hint="eastAsia" w:ascii="华文楷体" w:hAnsi="华文楷体" w:eastAsia="华文楷体"/>
            <w:sz w:val="28"/>
            <w:szCs w:val="28"/>
          </w:rPr>
          <w:delText>他</w:delText>
        </w:r>
      </w:del>
      <w:r>
        <w:rPr>
          <w:rFonts w:hint="eastAsia" w:ascii="华文楷体" w:hAnsi="华文楷体" w:eastAsia="华文楷体"/>
          <w:sz w:val="28"/>
          <w:szCs w:val="28"/>
        </w:rPr>
        <w:t>是无有障碍的，所以说像这样与心识的法相截然不同的</w:t>
      </w:r>
      <w:ins w:id="289" w:author="Administrator" w:date="2015-10-21T23:47:00Z">
        <w:r>
          <w:rPr>
            <w:rFonts w:hint="eastAsia" w:ascii="华文楷体" w:hAnsi="华文楷体" w:eastAsia="华文楷体"/>
            <w:sz w:val="28"/>
            <w:szCs w:val="28"/>
            <w:lang w:eastAsia="zh-CN"/>
          </w:rPr>
          <w:t>。</w:t>
        </w:r>
      </w:ins>
    </w:p>
    <w:p>
      <w:pPr>
        <w:spacing w:after="240" w:afterAutospacing="0"/>
        <w:ind w:firstLine="570"/>
        <w:rPr>
          <w:ins w:id="290" w:author="Administrator" w:date="2015-10-21T23:47:00Z"/>
          <w:rFonts w:hint="eastAsia" w:ascii="黑体" w:hAnsi="黑体" w:eastAsia="黑体" w:cs="黑体"/>
          <w:i w:val="0"/>
          <w:color w:val="000000"/>
          <w:sz w:val="28"/>
          <w:szCs w:val="28"/>
          <w:lang w:eastAsia="zh-CN"/>
          <w:rPrChange w:id="291" w:author="Administrator" w:date="2015-10-23T12:14:00Z">
            <w:rPr>
              <w:rFonts w:hint="eastAsia" w:ascii="宋体" w:hAnsi="宋体" w:cs="宋体"/>
              <w:i w:val="0"/>
              <w:color w:val="000000"/>
              <w:sz w:val="28"/>
              <w:szCs w:val="28"/>
              <w:lang w:eastAsia="zh-CN"/>
            </w:rPr>
          </w:rPrChange>
        </w:rPr>
      </w:pPr>
      <w:ins w:id="292" w:author="Administrator" w:date="2015-10-21T23:47:00Z">
        <w:r>
          <w:rPr>
            <w:rFonts w:hint="eastAsia" w:ascii="黑体" w:hAnsi="黑体" w:eastAsia="黑体" w:cs="黑体"/>
            <w:sz w:val="28"/>
            <w:szCs w:val="28"/>
            <w:lang w:eastAsia="zh-CN"/>
            <w:rPrChange w:id="293" w:author="Administrator" w:date="2015-10-23T12:14:00Z">
              <w:rPr>
                <w:rFonts w:hint="eastAsia" w:ascii="华文楷体" w:hAnsi="华文楷体" w:eastAsia="华文楷体"/>
                <w:sz w:val="28"/>
                <w:szCs w:val="28"/>
                <w:lang w:eastAsia="zh-CN"/>
              </w:rPr>
            </w:rPrChange>
          </w:rPr>
          <w:t>【</w:t>
        </w:r>
      </w:ins>
      <w:del w:id="294" w:author="Administrator" w:date="2015-10-21T23:47:00Z">
        <w:r>
          <w:rPr>
            <w:rFonts w:hint="eastAsia" w:ascii="黑体" w:hAnsi="黑体" w:eastAsia="黑体" w:cs="黑体"/>
            <w:sz w:val="28"/>
            <w:szCs w:val="28"/>
            <w:rPrChange w:id="295" w:author="Administrator" w:date="2015-10-23T12:14:00Z">
              <w:rPr>
                <w:rFonts w:hint="eastAsia" w:ascii="华文楷体" w:hAnsi="华文楷体" w:eastAsia="华文楷体"/>
                <w:sz w:val="28"/>
                <w:szCs w:val="28"/>
              </w:rPr>
            </w:rPrChange>
          </w:rPr>
          <w:delText>，</w:delText>
        </w:r>
      </w:del>
      <w:ins w:id="296" w:author="Administrator" w:date="2015-10-21T23:47:00Z">
        <w:r>
          <w:rPr>
            <w:rFonts w:hint="eastAsia" w:ascii="黑体" w:hAnsi="黑体" w:eastAsia="黑体" w:cs="黑体"/>
            <w:i w:val="0"/>
            <w:color w:val="000000"/>
            <w:sz w:val="28"/>
            <w:szCs w:val="28"/>
            <w:rPrChange w:id="297" w:author="Administrator" w:date="2015-10-23T12:14:00Z">
              <w:rPr>
                <w:rFonts w:ascii="华文楷体" w:hAnsi="华文楷体" w:eastAsia="华文楷体" w:cs="华文楷体"/>
                <w:i w:val="0"/>
                <w:color w:val="000000"/>
                <w:sz w:val="28"/>
                <w:szCs w:val="28"/>
              </w:rPr>
            </w:rPrChange>
          </w:rPr>
          <w:t>只要缘取它就始终是所破的对境</w:t>
        </w:r>
      </w:ins>
      <w:ins w:id="298" w:author="Administrator" w:date="2015-10-21T23:47:00Z">
        <w:r>
          <w:rPr>
            <w:rFonts w:hint="eastAsia" w:ascii="黑体" w:hAnsi="黑体" w:eastAsia="黑体" w:cs="黑体"/>
            <w:i w:val="0"/>
            <w:color w:val="000000"/>
            <w:sz w:val="28"/>
            <w:szCs w:val="28"/>
            <w:rPrChange w:id="299" w:author="Administrator" w:date="2015-10-23T12:14:00Z">
              <w:rPr>
                <w:rFonts w:ascii="宋体" w:hAnsi="宋体" w:eastAsia="宋体" w:cs="宋体"/>
                <w:i w:val="0"/>
                <w:color w:val="000000"/>
                <w:sz w:val="28"/>
                <w:szCs w:val="28"/>
              </w:rPr>
            </w:rPrChange>
          </w:rPr>
          <w:t>,</w:t>
        </w:r>
      </w:ins>
      <w:ins w:id="300" w:author="Administrator" w:date="2015-10-21T23:47:00Z">
        <w:r>
          <w:rPr>
            <w:rFonts w:hint="eastAsia" w:ascii="黑体" w:hAnsi="黑体" w:eastAsia="黑体" w:cs="黑体"/>
            <w:i w:val="0"/>
            <w:color w:val="000000"/>
            <w:sz w:val="28"/>
            <w:szCs w:val="28"/>
            <w:lang w:eastAsia="zh-CN"/>
            <w:rPrChange w:id="301" w:author="Administrator" w:date="2015-10-23T12:14:00Z">
              <w:rPr>
                <w:rFonts w:hint="eastAsia" w:ascii="宋体" w:hAnsi="宋体" w:cs="宋体"/>
                <w:i w:val="0"/>
                <w:color w:val="000000"/>
                <w:sz w:val="28"/>
                <w:szCs w:val="28"/>
                <w:lang w:eastAsia="zh-CN"/>
              </w:rPr>
            </w:rPrChange>
          </w:rPr>
          <w:t>】</w:t>
        </w:r>
      </w:ins>
    </w:p>
    <w:p>
      <w:pPr>
        <w:spacing w:after="240" w:afterAutospacing="0"/>
        <w:ind w:firstLine="570"/>
        <w:rPr>
          <w:ins w:id="302" w:author="Administrator" w:date="2015-10-21T23:50:00Z"/>
          <w:rFonts w:hint="eastAsia" w:ascii="黑体" w:hAnsi="黑体" w:eastAsia="黑体" w:cs="黑体"/>
          <w:sz w:val="28"/>
          <w:szCs w:val="28"/>
          <w:lang w:eastAsia="zh-CN"/>
          <w:rPrChange w:id="303" w:author="Administrator" w:date="2015-10-23T12:15:00Z">
            <w:rPr>
              <w:rFonts w:hint="eastAsia" w:ascii="华文楷体" w:hAnsi="华文楷体" w:eastAsia="华文楷体"/>
              <w:sz w:val="28"/>
              <w:szCs w:val="28"/>
              <w:lang w:eastAsia="zh-CN"/>
            </w:rPr>
          </w:rPrChange>
        </w:rPr>
      </w:pPr>
      <w:del w:id="304" w:author="Administrator" w:date="2015-10-21T23:47:00Z">
        <w:r>
          <w:rPr>
            <w:rFonts w:hint="eastAsia" w:ascii="华文楷体" w:hAnsi="华文楷体" w:eastAsia="华文楷体"/>
            <w:sz w:val="28"/>
            <w:szCs w:val="28"/>
          </w:rPr>
          <w:delText>只要缘取它就始终是所破的对境，</w:delText>
        </w:r>
      </w:del>
      <w:r>
        <w:rPr>
          <w:rFonts w:hint="eastAsia" w:ascii="华文楷体" w:hAnsi="华文楷体" w:eastAsia="华文楷体"/>
          <w:sz w:val="28"/>
          <w:szCs w:val="28"/>
        </w:rPr>
        <w:t>那么只要缘取</w:t>
      </w:r>
      <w:ins w:id="305" w:author="Administrator" w:date="2015-10-21T23:48:00Z">
        <w:r>
          <w:rPr>
            <w:rFonts w:hint="eastAsia" w:ascii="华文楷体" w:hAnsi="华文楷体" w:eastAsia="华文楷体"/>
            <w:sz w:val="28"/>
            <w:szCs w:val="28"/>
            <w:lang w:eastAsia="zh-CN"/>
          </w:rPr>
          <w:t>它</w:t>
        </w:r>
      </w:ins>
      <w:del w:id="306" w:author="Administrator" w:date="2015-10-21T23:48:00Z">
        <w:r>
          <w:rPr>
            <w:rFonts w:hint="eastAsia" w:ascii="华文楷体" w:hAnsi="华文楷体" w:eastAsia="华文楷体"/>
            <w:sz w:val="28"/>
            <w:szCs w:val="28"/>
          </w:rPr>
          <w:delText>他</w:delText>
        </w:r>
      </w:del>
      <w:r>
        <w:rPr>
          <w:rFonts w:hint="eastAsia" w:ascii="华文楷体" w:hAnsi="华文楷体" w:eastAsia="华文楷体"/>
          <w:sz w:val="28"/>
          <w:szCs w:val="28"/>
        </w:rPr>
        <w:t>，就说只要是色法，只要</w:t>
      </w:r>
      <w:ins w:id="307" w:author="Administrator" w:date="2015-10-21T23:48:00Z">
        <w:r>
          <w:rPr>
            <w:rFonts w:hint="eastAsia" w:ascii="华文楷体" w:hAnsi="华文楷体" w:eastAsia="华文楷体"/>
            <w:sz w:val="28"/>
            <w:szCs w:val="28"/>
            <w:lang w:eastAsia="zh-CN"/>
          </w:rPr>
          <w:t>它</w:t>
        </w:r>
      </w:ins>
      <w:del w:id="308" w:author="Administrator" w:date="2015-10-21T23:48:00Z">
        <w:r>
          <w:rPr>
            <w:rFonts w:hint="eastAsia" w:ascii="华文楷体" w:hAnsi="华文楷体" w:eastAsia="华文楷体"/>
            <w:sz w:val="28"/>
            <w:szCs w:val="28"/>
          </w:rPr>
          <w:delText>他</w:delText>
        </w:r>
      </w:del>
      <w:r>
        <w:rPr>
          <w:rFonts w:hint="eastAsia" w:ascii="华文楷体" w:hAnsi="华文楷体" w:eastAsia="华文楷体"/>
          <w:sz w:val="28"/>
          <w:szCs w:val="28"/>
        </w:rPr>
        <w:t>是一个色法，只要能够缘取</w:t>
      </w:r>
      <w:ins w:id="309" w:author="Administrator" w:date="2015-10-21T23:48:00Z">
        <w:r>
          <w:rPr>
            <w:rFonts w:hint="eastAsia" w:ascii="华文楷体" w:hAnsi="华文楷体" w:eastAsia="华文楷体"/>
            <w:sz w:val="28"/>
            <w:szCs w:val="28"/>
            <w:lang w:eastAsia="zh-CN"/>
          </w:rPr>
          <w:t>它</w:t>
        </w:r>
      </w:ins>
      <w:del w:id="310" w:author="Administrator" w:date="2015-10-21T23:48:00Z">
        <w:r>
          <w:rPr>
            <w:rFonts w:hint="eastAsia" w:ascii="华文楷体" w:hAnsi="华文楷体" w:eastAsia="华文楷体"/>
            <w:sz w:val="28"/>
            <w:szCs w:val="28"/>
          </w:rPr>
          <w:delText>他</w:delText>
        </w:r>
      </w:del>
      <w:r>
        <w:rPr>
          <w:rFonts w:hint="eastAsia" w:ascii="华文楷体" w:hAnsi="华文楷体" w:eastAsia="华文楷体"/>
          <w:sz w:val="28"/>
          <w:szCs w:val="28"/>
        </w:rPr>
        <w:t>呢，就可以缘这个色法一直破斥，一直分析，所以说只要缘</w:t>
      </w:r>
      <w:r>
        <w:rPr>
          <w:rFonts w:hint="eastAsia" w:ascii="楷体_GB2312" w:hAnsi="楷体_GB2312" w:eastAsia="楷体_GB2312" w:cs="楷体_GB2312"/>
          <w:sz w:val="28"/>
          <w:szCs w:val="28"/>
          <w:rPrChange w:id="311" w:author="Administrator" w:date="2015-10-23T18:05:00Z">
            <w:rPr>
              <w:rFonts w:hint="eastAsia" w:ascii="华文楷体" w:hAnsi="华文楷体" w:eastAsia="华文楷体"/>
              <w:sz w:val="28"/>
              <w:szCs w:val="28"/>
            </w:rPr>
          </w:rPrChange>
        </w:rPr>
        <w:t>取</w:t>
      </w:r>
      <w:ins w:id="312" w:author="Administrator" w:date="2015-10-21T23:48:00Z">
        <w:r>
          <w:rPr>
            <w:rFonts w:hint="eastAsia" w:ascii="楷体_GB2312" w:hAnsi="楷体_GB2312" w:eastAsia="楷体_GB2312" w:cs="楷体_GB2312"/>
            <w:sz w:val="28"/>
            <w:szCs w:val="28"/>
            <w:lang w:eastAsia="zh-CN"/>
            <w:rPrChange w:id="313" w:author="Administrator" w:date="2015-10-23T18:05:00Z">
              <w:rPr>
                <w:rFonts w:hint="eastAsia" w:ascii="华文楷体" w:hAnsi="华文楷体" w:eastAsia="华文楷体"/>
                <w:sz w:val="28"/>
                <w:szCs w:val="28"/>
                <w:lang w:eastAsia="zh-CN"/>
              </w:rPr>
            </w:rPrChange>
          </w:rPr>
          <w:t>它</w:t>
        </w:r>
      </w:ins>
      <w:del w:id="314" w:author="Administrator" w:date="2015-10-21T23:48:00Z">
        <w:r>
          <w:rPr>
            <w:rFonts w:hint="eastAsia" w:ascii="楷体_GB2312" w:hAnsi="楷体_GB2312" w:eastAsia="楷体_GB2312" w:cs="楷体_GB2312"/>
            <w:sz w:val="28"/>
            <w:szCs w:val="28"/>
            <w:rPrChange w:id="315" w:author="Administrator" w:date="2015-10-23T18:05:00Z">
              <w:rPr>
                <w:rFonts w:hint="eastAsia" w:ascii="华文楷体" w:hAnsi="华文楷体" w:eastAsia="华文楷体"/>
                <w:sz w:val="28"/>
                <w:szCs w:val="28"/>
              </w:rPr>
            </w:rPrChange>
          </w:rPr>
          <w:delText>他</w:delText>
        </w:r>
      </w:del>
      <w:r>
        <w:rPr>
          <w:rFonts w:hint="eastAsia" w:ascii="楷体_GB2312" w:hAnsi="楷体_GB2312" w:eastAsia="楷体_GB2312" w:cs="楷体_GB2312"/>
          <w:sz w:val="28"/>
          <w:szCs w:val="28"/>
          <w:rPrChange w:id="316" w:author="Administrator" w:date="2015-10-23T18:05:00Z">
            <w:rPr>
              <w:rFonts w:hint="eastAsia" w:ascii="华文楷体" w:hAnsi="华文楷体" w:eastAsia="华文楷体"/>
              <w:sz w:val="28"/>
              <w:szCs w:val="28"/>
            </w:rPr>
          </w:rPrChange>
        </w:rPr>
        <w:t>就始终是所破的对</w:t>
      </w:r>
      <w:ins w:id="317" w:author="Administrator" w:date="2015-10-21T23:49:00Z">
        <w:r>
          <w:rPr>
            <w:rFonts w:hint="eastAsia" w:ascii="楷体_GB2312" w:hAnsi="楷体_GB2312" w:eastAsia="楷体_GB2312" w:cs="楷体_GB2312"/>
            <w:sz w:val="28"/>
            <w:szCs w:val="28"/>
            <w:lang w:eastAsia="zh-CN"/>
            <w:rPrChange w:id="318" w:author="Administrator" w:date="2015-10-23T18:05:00Z">
              <w:rPr>
                <w:rFonts w:hint="eastAsia" w:ascii="华文楷体" w:hAnsi="华文楷体" w:eastAsia="华文楷体"/>
                <w:sz w:val="28"/>
                <w:szCs w:val="28"/>
                <w:lang w:eastAsia="zh-CN"/>
              </w:rPr>
            </w:rPrChange>
          </w:rPr>
          <w:t>境</w:t>
        </w:r>
      </w:ins>
      <w:del w:id="319" w:author="Administrator" w:date="2015-10-21T23:49:00Z">
        <w:r>
          <w:rPr>
            <w:rFonts w:hint="eastAsia" w:ascii="楷体_GB2312" w:hAnsi="楷体_GB2312" w:eastAsia="楷体_GB2312" w:cs="楷体_GB2312"/>
            <w:sz w:val="28"/>
            <w:szCs w:val="28"/>
            <w:rPrChange w:id="320" w:author="Administrator" w:date="2015-10-23T18:05:00Z">
              <w:rPr>
                <w:rFonts w:hint="eastAsia" w:ascii="华文楷体" w:hAnsi="华文楷体" w:eastAsia="华文楷体"/>
                <w:sz w:val="28"/>
                <w:szCs w:val="28"/>
              </w:rPr>
            </w:rPrChange>
          </w:rPr>
          <w:delText>镜</w:delText>
        </w:r>
      </w:del>
      <w:r>
        <w:rPr>
          <w:rFonts w:hint="eastAsia" w:ascii="楷体_GB2312" w:hAnsi="楷体_GB2312" w:eastAsia="楷体_GB2312" w:cs="楷体_GB2312"/>
          <w:sz w:val="28"/>
          <w:szCs w:val="28"/>
          <w:rPrChange w:id="321" w:author="Administrator" w:date="2015-10-23T18:05:00Z">
            <w:rPr>
              <w:rFonts w:hint="eastAsia" w:ascii="华文楷体" w:hAnsi="华文楷体" w:eastAsia="华文楷体"/>
              <w:sz w:val="28"/>
              <w:szCs w:val="28"/>
            </w:rPr>
          </w:rPrChange>
        </w:rPr>
        <w:t>，就可以成所破的对</w:t>
      </w:r>
      <w:ins w:id="322" w:author="Administrator" w:date="2015-10-21T23:49:00Z">
        <w:r>
          <w:rPr>
            <w:rFonts w:hint="eastAsia" w:ascii="楷体_GB2312" w:hAnsi="楷体_GB2312" w:eastAsia="楷体_GB2312" w:cs="楷体_GB2312"/>
            <w:sz w:val="28"/>
            <w:szCs w:val="28"/>
            <w:lang w:eastAsia="zh-CN"/>
            <w:rPrChange w:id="323" w:author="Administrator" w:date="2015-10-23T18:05:00Z">
              <w:rPr>
                <w:rFonts w:hint="eastAsia" w:ascii="华文楷体" w:hAnsi="华文楷体" w:eastAsia="华文楷体"/>
                <w:sz w:val="28"/>
                <w:szCs w:val="28"/>
                <w:lang w:eastAsia="zh-CN"/>
              </w:rPr>
            </w:rPrChange>
          </w:rPr>
          <w:t>境</w:t>
        </w:r>
      </w:ins>
      <w:del w:id="324" w:author="Administrator" w:date="2015-10-21T23:49:00Z">
        <w:r>
          <w:rPr>
            <w:rFonts w:hint="eastAsia" w:ascii="黑体" w:hAnsi="黑体" w:eastAsia="黑体" w:cs="黑体"/>
            <w:sz w:val="28"/>
            <w:szCs w:val="28"/>
            <w:rPrChange w:id="325" w:author="Administrator" w:date="2015-10-23T12:15:00Z">
              <w:rPr>
                <w:rFonts w:hint="eastAsia" w:ascii="华文楷体" w:hAnsi="华文楷体" w:eastAsia="华文楷体"/>
                <w:sz w:val="28"/>
                <w:szCs w:val="28"/>
              </w:rPr>
            </w:rPrChange>
          </w:rPr>
          <w:delText>镜</w:delText>
        </w:r>
      </w:del>
      <w:ins w:id="326" w:author="Administrator" w:date="2015-10-21T23:50:00Z">
        <w:r>
          <w:rPr>
            <w:rFonts w:hint="eastAsia" w:ascii="黑体" w:hAnsi="黑体" w:eastAsia="黑体" w:cs="黑体"/>
            <w:sz w:val="28"/>
            <w:szCs w:val="28"/>
            <w:lang w:eastAsia="zh-CN"/>
            <w:rPrChange w:id="327" w:author="Administrator" w:date="2015-10-23T12:15:00Z">
              <w:rPr>
                <w:rFonts w:hint="eastAsia" w:ascii="华文楷体" w:hAnsi="华文楷体" w:eastAsia="华文楷体"/>
                <w:sz w:val="28"/>
                <w:szCs w:val="28"/>
                <w:lang w:eastAsia="zh-CN"/>
              </w:rPr>
            </w:rPrChange>
          </w:rPr>
          <w:t>。</w:t>
        </w:r>
      </w:ins>
    </w:p>
    <w:p>
      <w:pPr>
        <w:spacing w:after="240" w:afterAutospacing="0"/>
        <w:ind w:firstLine="570"/>
        <w:rPr>
          <w:ins w:id="328" w:author="Administrator" w:date="2015-10-21T23:51:00Z"/>
          <w:rFonts w:hint="eastAsia" w:ascii="黑体" w:hAnsi="黑体" w:eastAsia="黑体" w:cs="黑体"/>
          <w:i w:val="0"/>
          <w:color w:val="000000"/>
          <w:sz w:val="28"/>
          <w:szCs w:val="28"/>
          <w:lang w:eastAsia="zh-CN"/>
          <w:rPrChange w:id="329" w:author="Administrator" w:date="2015-10-23T12:15:00Z">
            <w:rPr>
              <w:rFonts w:hint="eastAsia" w:ascii="华文楷体" w:hAnsi="华文楷体" w:eastAsia="华文楷体" w:cs="华文楷体"/>
              <w:i w:val="0"/>
              <w:color w:val="000000"/>
              <w:sz w:val="28"/>
              <w:szCs w:val="28"/>
              <w:lang w:eastAsia="zh-CN"/>
            </w:rPr>
          </w:rPrChange>
        </w:rPr>
      </w:pPr>
      <w:ins w:id="330" w:author="Administrator" w:date="2015-10-21T23:50:00Z">
        <w:r>
          <w:rPr>
            <w:rFonts w:hint="eastAsia" w:ascii="黑体" w:hAnsi="黑体" w:eastAsia="黑体" w:cs="黑体"/>
            <w:sz w:val="28"/>
            <w:szCs w:val="28"/>
            <w:lang w:eastAsia="zh-CN"/>
            <w:rPrChange w:id="331" w:author="Administrator" w:date="2015-10-23T12:15:00Z">
              <w:rPr>
                <w:rFonts w:hint="eastAsia" w:ascii="华文楷体" w:hAnsi="华文楷体" w:eastAsia="华文楷体"/>
                <w:sz w:val="28"/>
                <w:szCs w:val="28"/>
                <w:lang w:eastAsia="zh-CN"/>
              </w:rPr>
            </w:rPrChange>
          </w:rPr>
          <w:t>【</w:t>
        </w:r>
      </w:ins>
      <w:del w:id="332" w:author="Administrator" w:date="2015-10-21T23:50:00Z">
        <w:r>
          <w:rPr>
            <w:rFonts w:hint="eastAsia" w:ascii="黑体" w:hAnsi="黑体" w:eastAsia="黑体" w:cs="黑体"/>
            <w:sz w:val="28"/>
            <w:szCs w:val="28"/>
            <w:rPrChange w:id="333" w:author="Administrator" w:date="2015-10-23T12:15:00Z">
              <w:rPr>
                <w:rFonts w:hint="eastAsia" w:ascii="华文楷体" w:hAnsi="华文楷体" w:eastAsia="华文楷体"/>
                <w:sz w:val="28"/>
                <w:szCs w:val="28"/>
              </w:rPr>
            </w:rPrChange>
          </w:rPr>
          <w:delText>，</w:delText>
        </w:r>
      </w:del>
      <w:ins w:id="334" w:author="Administrator" w:date="2015-10-21T23:50:00Z">
        <w:r>
          <w:rPr>
            <w:rFonts w:hint="eastAsia" w:ascii="黑体" w:hAnsi="黑体" w:eastAsia="黑体" w:cs="黑体"/>
            <w:i w:val="0"/>
            <w:color w:val="000000"/>
            <w:sz w:val="28"/>
            <w:szCs w:val="28"/>
            <w:rPrChange w:id="335" w:author="Administrator" w:date="2015-10-23T12:15:00Z">
              <w:rPr>
                <w:rFonts w:ascii="华文楷体" w:hAnsi="华文楷体" w:eastAsia="华文楷体" w:cs="华文楷体"/>
                <w:i w:val="0"/>
                <w:color w:val="000000"/>
                <w:sz w:val="28"/>
                <w:szCs w:val="28"/>
              </w:rPr>
            </w:rPrChange>
          </w:rPr>
          <w:t xml:space="preserve">为此取名为“色” </w:t>
        </w:r>
      </w:ins>
      <w:ins w:id="336" w:author="Administrator" w:date="2015-10-21T23:50:00Z">
        <w:r>
          <w:rPr>
            <w:rFonts w:hint="eastAsia" w:ascii="黑体" w:hAnsi="黑体" w:eastAsia="黑体" w:cs="黑体"/>
            <w:i w:val="0"/>
            <w:color w:val="000000"/>
            <w:sz w:val="28"/>
            <w:szCs w:val="28"/>
            <w:rPrChange w:id="337" w:author="Administrator" w:date="2015-10-23T12:15:00Z">
              <w:rPr>
                <w:rFonts w:ascii="宋体" w:hAnsi="宋体" w:eastAsia="宋体" w:cs="宋体"/>
                <w:i w:val="0"/>
                <w:color w:val="000000"/>
                <w:sz w:val="28"/>
                <w:szCs w:val="28"/>
              </w:rPr>
            </w:rPrChange>
          </w:rPr>
          <w:t>,</w:t>
        </w:r>
      </w:ins>
      <w:ins w:id="338" w:author="Administrator" w:date="2015-10-21T23:50:00Z">
        <w:r>
          <w:rPr>
            <w:rFonts w:hint="eastAsia" w:ascii="黑体" w:hAnsi="黑体" w:eastAsia="黑体" w:cs="黑体"/>
            <w:i w:val="0"/>
            <w:color w:val="000000"/>
            <w:sz w:val="28"/>
            <w:szCs w:val="28"/>
            <w:rPrChange w:id="339" w:author="Administrator" w:date="2015-10-23T12:15:00Z">
              <w:rPr>
                <w:rFonts w:ascii="华文楷体" w:hAnsi="华文楷体" w:eastAsia="华文楷体" w:cs="华文楷体"/>
                <w:i w:val="0"/>
                <w:color w:val="000000"/>
                <w:sz w:val="28"/>
                <w:szCs w:val="28"/>
              </w:rPr>
            </w:rPrChange>
          </w:rPr>
          <w:t>例如说“刀刺”。</w:t>
        </w:r>
      </w:ins>
      <w:ins w:id="340" w:author="Administrator" w:date="2015-10-21T23:50:00Z">
        <w:r>
          <w:rPr>
            <w:rFonts w:hint="eastAsia" w:ascii="黑体" w:hAnsi="黑体" w:eastAsia="黑体" w:cs="黑体"/>
            <w:i w:val="0"/>
            <w:color w:val="000000"/>
            <w:sz w:val="28"/>
            <w:szCs w:val="28"/>
            <w:lang w:eastAsia="zh-CN"/>
            <w:rPrChange w:id="341" w:author="Administrator" w:date="2015-10-23T12:15:00Z">
              <w:rPr>
                <w:rFonts w:hint="eastAsia" w:ascii="华文楷体" w:hAnsi="华文楷体" w:eastAsia="华文楷体" w:cs="华文楷体"/>
                <w:i w:val="0"/>
                <w:color w:val="000000"/>
                <w:sz w:val="28"/>
                <w:szCs w:val="28"/>
                <w:lang w:eastAsia="zh-CN"/>
              </w:rPr>
            </w:rPrChange>
          </w:rPr>
          <w:t>】</w:t>
        </w:r>
      </w:ins>
    </w:p>
    <w:p>
      <w:pPr>
        <w:spacing w:after="240" w:afterAutospacing="0"/>
        <w:ind w:firstLine="570"/>
        <w:rPr>
          <w:ins w:id="342" w:author="Administrator" w:date="2015-10-21T23:55:00Z"/>
          <w:rFonts w:hint="eastAsia" w:ascii="华文楷体" w:hAnsi="华文楷体" w:eastAsia="华文楷体"/>
          <w:sz w:val="28"/>
          <w:szCs w:val="28"/>
          <w:lang w:eastAsia="zh-CN"/>
        </w:rPr>
      </w:pPr>
      <w:del w:id="343" w:author="Administrator" w:date="2015-10-21T23:50:00Z">
        <w:r>
          <w:rPr>
            <w:rFonts w:hint="eastAsia" w:ascii="华文楷体" w:hAnsi="华文楷体" w:eastAsia="华文楷体"/>
            <w:sz w:val="28"/>
            <w:szCs w:val="28"/>
          </w:rPr>
          <w:delText>为此取名为色。,例如说“刀刺”</w:delText>
        </w:r>
      </w:del>
      <w:r>
        <w:rPr>
          <w:rFonts w:hint="eastAsia" w:ascii="华文楷体" w:hAnsi="华文楷体" w:eastAsia="华文楷体"/>
          <w:sz w:val="28"/>
          <w:szCs w:val="28"/>
        </w:rPr>
        <w:t>啊从前面呢这样一种名称上的意义，和意义上的意义观察起来的时候呢，就把它这种物质呢就取名叫色法了，啊就叫色法</w:t>
      </w:r>
      <w:ins w:id="344" w:author="Administrator" w:date="2015-10-21T23:51:00Z">
        <w:r>
          <w:rPr>
            <w:rFonts w:hint="eastAsia" w:ascii="华文楷体" w:hAnsi="华文楷体" w:eastAsia="华文楷体"/>
            <w:sz w:val="28"/>
            <w:szCs w:val="28"/>
            <w:lang w:eastAsia="zh-CN"/>
          </w:rPr>
          <w:t>。</w:t>
        </w:r>
      </w:ins>
      <w:del w:id="345" w:author="Administrator" w:date="2015-10-21T23:51:00Z">
        <w:r>
          <w:rPr>
            <w:rFonts w:hint="eastAsia" w:ascii="华文楷体" w:hAnsi="华文楷体" w:eastAsia="华文楷体"/>
            <w:sz w:val="28"/>
            <w:szCs w:val="28"/>
          </w:rPr>
          <w:delText>，</w:delText>
        </w:r>
      </w:del>
      <w:r>
        <w:rPr>
          <w:rFonts w:hint="eastAsia" w:ascii="华文楷体" w:hAnsi="华文楷体" w:eastAsia="华文楷体"/>
          <w:sz w:val="28"/>
          <w:szCs w:val="28"/>
        </w:rPr>
        <w:t>那譬如说刀刺，刀刺什么意思呢？上师解释的时候刀可以刺入。啊就是说刀刺入的意思就叫做刀刺， 啊比如说这个色法</w:t>
      </w:r>
      <w:ins w:id="346" w:author="Administrator" w:date="2015-10-21T23:52:00Z">
        <w:r>
          <w:rPr>
            <w:rFonts w:hint="eastAsia" w:ascii="华文楷体" w:hAnsi="华文楷体" w:eastAsia="华文楷体"/>
            <w:sz w:val="28"/>
            <w:szCs w:val="28"/>
            <w:lang w:eastAsia="zh-CN"/>
          </w:rPr>
          <w:t>它</w:t>
        </w:r>
      </w:ins>
      <w:del w:id="347" w:author="Administrator" w:date="2015-10-21T23:52:00Z">
        <w:r>
          <w:rPr>
            <w:rFonts w:hint="eastAsia" w:ascii="华文楷体" w:hAnsi="华文楷体" w:eastAsia="华文楷体"/>
            <w:sz w:val="28"/>
            <w:szCs w:val="28"/>
          </w:rPr>
          <w:delText>他</w:delText>
        </w:r>
      </w:del>
      <w:r>
        <w:rPr>
          <w:rFonts w:hint="eastAsia" w:ascii="华文楷体" w:hAnsi="华文楷体" w:eastAsia="华文楷体"/>
          <w:sz w:val="28"/>
          <w:szCs w:val="28"/>
        </w:rPr>
        <w:t>用这个刀可以刺入，针可以刺入，所以说例如说刀刺，那么刀刺呢就实际上可以说是一种色法，色法它就刀能够刺入，这个方面讲到了这个色法它的这个法相，啊</w:t>
      </w:r>
      <w:ins w:id="348" w:author="Administrator" w:date="2015-10-21T23:52: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讲了色法的法相</w:t>
      </w:r>
      <w:ins w:id="349" w:author="Administrator" w:date="2015-10-21T23:52:00Z">
        <w:r>
          <w:rPr>
            <w:rFonts w:hint="eastAsia" w:ascii="华文楷体" w:hAnsi="华文楷体" w:eastAsia="华文楷体"/>
            <w:sz w:val="28"/>
            <w:szCs w:val="28"/>
            <w:lang w:eastAsia="zh-CN"/>
          </w:rPr>
          <w:t>。</w:t>
        </w:r>
      </w:ins>
      <w:del w:id="350" w:author="Administrator" w:date="2015-10-21T23:52:00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那么就是说平时我们就是说，我们在平时都在</w:t>
      </w:r>
      <w:ins w:id="351" w:author="Administrator" w:date="2015-10-23T12:16:00Z">
        <w:r>
          <w:rPr>
            <w:rFonts w:hint="eastAsia" w:ascii="华文楷体" w:hAnsi="华文楷体" w:eastAsia="华文楷体"/>
            <w:sz w:val="28"/>
            <w:szCs w:val="28"/>
            <w:lang w:eastAsia="zh-CN"/>
          </w:rPr>
          <w:t>享用</w:t>
        </w:r>
      </w:ins>
      <w:del w:id="352" w:author="Administrator" w:date="2015-10-23T12:16:00Z">
        <w:r>
          <w:rPr>
            <w:rFonts w:hint="eastAsia" w:ascii="华文楷体" w:hAnsi="华文楷体" w:eastAsia="华文楷体"/>
            <w:sz w:val="28"/>
            <w:szCs w:val="28"/>
          </w:rPr>
          <w:delText>想念</w:delText>
        </w:r>
      </w:del>
      <w:r>
        <w:rPr>
          <w:rFonts w:hint="eastAsia" w:ascii="华文楷体" w:hAnsi="华文楷体" w:eastAsia="华文楷体"/>
          <w:sz w:val="28"/>
          <w:szCs w:val="28"/>
        </w:rPr>
        <w:t>色法，经常都在</w:t>
      </w:r>
      <w:ins w:id="353" w:author="Administrator" w:date="2015-10-23T12:16:00Z">
        <w:r>
          <w:rPr>
            <w:rFonts w:hint="eastAsia" w:ascii="华文楷体" w:hAnsi="华文楷体" w:eastAsia="华文楷体"/>
            <w:sz w:val="28"/>
            <w:szCs w:val="28"/>
            <w:lang w:eastAsia="zh-CN"/>
          </w:rPr>
          <w:t>享用</w:t>
        </w:r>
      </w:ins>
      <w:del w:id="354" w:author="Administrator" w:date="2015-10-23T12:16:00Z">
        <w:r>
          <w:rPr>
            <w:rFonts w:hint="eastAsia" w:ascii="华文楷体" w:hAnsi="华文楷体" w:eastAsia="华文楷体"/>
            <w:sz w:val="28"/>
            <w:szCs w:val="28"/>
          </w:rPr>
          <w:delText>想念</w:delText>
        </w:r>
      </w:del>
      <w:r>
        <w:rPr>
          <w:rFonts w:hint="eastAsia" w:ascii="华文楷体" w:hAnsi="华文楷体" w:eastAsia="华文楷体"/>
          <w:sz w:val="28"/>
          <w:szCs w:val="28"/>
        </w:rPr>
        <w:t>色，每天都在</w:t>
      </w:r>
      <w:ins w:id="355" w:author="Administrator" w:date="2015-10-23T12:16:00Z">
        <w:r>
          <w:rPr>
            <w:rFonts w:hint="eastAsia" w:ascii="华文楷体" w:hAnsi="华文楷体" w:eastAsia="华文楷体"/>
            <w:sz w:val="28"/>
            <w:szCs w:val="28"/>
            <w:lang w:eastAsia="zh-CN"/>
          </w:rPr>
          <w:t>享用</w:t>
        </w:r>
      </w:ins>
      <w:del w:id="356" w:author="Administrator" w:date="2015-10-23T12:16:00Z">
        <w:r>
          <w:rPr>
            <w:rFonts w:hint="eastAsia" w:ascii="华文楷体" w:hAnsi="华文楷体" w:eastAsia="华文楷体"/>
            <w:sz w:val="28"/>
            <w:szCs w:val="28"/>
          </w:rPr>
          <w:delText>想念</w:delText>
        </w:r>
      </w:del>
      <w:r>
        <w:rPr>
          <w:rFonts w:hint="eastAsia" w:ascii="华文楷体" w:hAnsi="华文楷体" w:eastAsia="华文楷体"/>
          <w:sz w:val="28"/>
          <w:szCs w:val="28"/>
        </w:rPr>
        <w:t>色法，但是就是色法到底是什么样的呢？实际上如果我们没学习这样论点的话，对这个色法的概念很模模糊糊的，啊就是这个东西吗，反正就是这个色法，好像就是说指着一个瓶子，柱子这就是色法，铺一块砖头这就是色法，这些都是色法，但是实际上</w:t>
      </w:r>
      <w:ins w:id="357" w:author="Administrator" w:date="2015-10-21T23:53:00Z">
        <w:r>
          <w:rPr>
            <w:rFonts w:hint="eastAsia" w:ascii="华文楷体" w:hAnsi="华文楷体" w:eastAsia="华文楷体"/>
            <w:sz w:val="28"/>
            <w:szCs w:val="28"/>
            <w:lang w:eastAsia="zh-CN"/>
          </w:rPr>
          <w:t>它</w:t>
        </w:r>
      </w:ins>
      <w:del w:id="358" w:author="Administrator" w:date="2015-10-21T23:53:00Z">
        <w:r>
          <w:rPr>
            <w:rFonts w:hint="eastAsia" w:ascii="华文楷体" w:hAnsi="华文楷体" w:eastAsia="华文楷体"/>
            <w:sz w:val="28"/>
            <w:szCs w:val="28"/>
          </w:rPr>
          <w:delText>他</w:delText>
        </w:r>
      </w:del>
      <w:r>
        <w:rPr>
          <w:rFonts w:hint="eastAsia" w:ascii="华文楷体" w:hAnsi="华文楷体" w:eastAsia="华文楷体"/>
          <w:sz w:val="28"/>
          <w:szCs w:val="28"/>
        </w:rPr>
        <w:t>们色法的法相呢，就可以插入，或者说可以转变毁灭，它就带有阻碍的意思在里面的，这个方面就叫做这个色</w:t>
      </w:r>
      <w:del w:id="359" w:author="Administrator" w:date="2015-10-21T23:54:00Z">
        <w:r>
          <w:rPr>
            <w:rFonts w:hint="eastAsia" w:ascii="华文楷体" w:hAnsi="华文楷体" w:eastAsia="华文楷体"/>
            <w:sz w:val="28"/>
            <w:szCs w:val="28"/>
          </w:rPr>
          <w:delText>，</w:delText>
        </w:r>
      </w:del>
      <w:ins w:id="360" w:author="Administrator" w:date="2015-10-21T23:54:00Z">
        <w:r>
          <w:rPr>
            <w:rFonts w:hint="eastAsia" w:ascii="华文楷体" w:hAnsi="华文楷体" w:eastAsia="华文楷体"/>
            <w:sz w:val="28"/>
            <w:szCs w:val="28"/>
            <w:lang w:eastAsia="zh-CN"/>
          </w:rPr>
          <w:t>。</w:t>
        </w:r>
      </w:ins>
    </w:p>
    <w:p>
      <w:pPr>
        <w:spacing w:after="240" w:afterAutospacing="0"/>
        <w:ind w:firstLine="570"/>
        <w:rPr>
          <w:ins w:id="361" w:author="Administrator" w:date="2015-10-21T23:55:00Z"/>
          <w:rFonts w:hint="eastAsia" w:ascii="黑体" w:hAnsi="黑体" w:eastAsia="黑体" w:cs="黑体"/>
          <w:sz w:val="28"/>
          <w:szCs w:val="28"/>
          <w:rPrChange w:id="362" w:author="Administrator" w:date="2015-10-23T12:17:00Z">
            <w:rPr>
              <w:rFonts w:hint="eastAsia" w:ascii="华文楷体" w:hAnsi="华文楷体" w:eastAsia="华文楷体"/>
              <w:sz w:val="28"/>
              <w:szCs w:val="28"/>
            </w:rPr>
          </w:rPrChange>
        </w:rPr>
      </w:pPr>
      <w:ins w:id="363" w:author="Administrator" w:date="2015-10-21T23:54:00Z">
        <w:r>
          <w:rPr>
            <w:rFonts w:hint="eastAsia" w:ascii="黑体" w:hAnsi="黑体" w:eastAsia="黑体" w:cs="黑体"/>
            <w:sz w:val="28"/>
            <w:szCs w:val="28"/>
            <w:lang w:eastAsia="zh-CN"/>
            <w:rPrChange w:id="364" w:author="Administrator" w:date="2015-10-23T12:17:00Z">
              <w:rPr>
                <w:rFonts w:hint="eastAsia" w:ascii="华文楷体" w:hAnsi="华文楷体" w:eastAsia="华文楷体"/>
                <w:sz w:val="28"/>
                <w:szCs w:val="28"/>
                <w:lang w:eastAsia="zh-CN"/>
              </w:rPr>
            </w:rPrChange>
          </w:rPr>
          <w:t>【</w:t>
        </w:r>
      </w:ins>
      <w:ins w:id="365" w:author="Administrator" w:date="2015-10-21T23:54:00Z">
        <w:r>
          <w:rPr>
            <w:rFonts w:hint="eastAsia" w:ascii="黑体" w:hAnsi="黑体" w:eastAsia="黑体" w:cs="黑体"/>
            <w:i w:val="0"/>
            <w:color w:val="000000"/>
            <w:sz w:val="28"/>
            <w:szCs w:val="28"/>
            <w:rPrChange w:id="366" w:author="Administrator" w:date="2015-10-23T12:17:00Z">
              <w:rPr>
                <w:rFonts w:ascii="华文楷体" w:hAnsi="华文楷体" w:eastAsia="华文楷体" w:cs="华文楷体"/>
                <w:i w:val="0"/>
                <w:color w:val="000000"/>
                <w:sz w:val="28"/>
                <w:szCs w:val="28"/>
              </w:rPr>
            </w:rPrChange>
          </w:rPr>
          <w:t>如果有人想</w:t>
        </w:r>
      </w:ins>
      <w:ins w:id="367" w:author="Administrator" w:date="2015-10-21T23:54:00Z">
        <w:r>
          <w:rPr>
            <w:rFonts w:hint="eastAsia" w:ascii="黑体" w:hAnsi="黑体" w:eastAsia="黑体" w:cs="黑体"/>
            <w:i w:val="0"/>
            <w:color w:val="000000"/>
            <w:sz w:val="28"/>
            <w:szCs w:val="28"/>
            <w:rPrChange w:id="368" w:author="Administrator" w:date="2015-10-23T12:17:00Z">
              <w:rPr>
                <w:rFonts w:ascii="宋体" w:hAnsi="宋体" w:eastAsia="宋体" w:cs="宋体"/>
                <w:i w:val="0"/>
                <w:color w:val="000000"/>
                <w:sz w:val="28"/>
                <w:szCs w:val="28"/>
              </w:rPr>
            </w:rPrChange>
          </w:rPr>
          <w:t>:</w:t>
        </w:r>
      </w:ins>
      <w:ins w:id="369" w:author="Administrator" w:date="2015-10-21T23:54:00Z">
        <w:r>
          <w:rPr>
            <w:rFonts w:hint="eastAsia" w:ascii="黑体" w:hAnsi="黑体" w:eastAsia="黑体" w:cs="黑体"/>
            <w:i w:val="0"/>
            <w:color w:val="000000"/>
            <w:sz w:val="28"/>
            <w:szCs w:val="28"/>
            <w:rPrChange w:id="370" w:author="Administrator" w:date="2015-10-23T12:17:00Z">
              <w:rPr>
                <w:rFonts w:ascii="华文楷体" w:hAnsi="华文楷体" w:eastAsia="华文楷体" w:cs="华文楷体"/>
                <w:i w:val="0"/>
                <w:color w:val="000000"/>
                <w:sz w:val="28"/>
                <w:szCs w:val="28"/>
              </w:rPr>
            </w:rPrChange>
          </w:rPr>
          <w:t>可是</w:t>
        </w:r>
      </w:ins>
      <w:ins w:id="371" w:author="Administrator" w:date="2015-10-21T23:54:00Z">
        <w:r>
          <w:rPr>
            <w:rFonts w:hint="eastAsia" w:ascii="黑体" w:hAnsi="黑体" w:eastAsia="黑体" w:cs="黑体"/>
            <w:i w:val="0"/>
            <w:color w:val="000000"/>
            <w:sz w:val="28"/>
            <w:szCs w:val="28"/>
            <w:rPrChange w:id="372" w:author="Administrator" w:date="2015-10-23T12:17:00Z">
              <w:rPr>
                <w:rFonts w:ascii="宋体" w:hAnsi="宋体" w:eastAsia="宋体" w:cs="宋体"/>
                <w:i w:val="0"/>
                <w:color w:val="000000"/>
                <w:sz w:val="28"/>
                <w:szCs w:val="28"/>
              </w:rPr>
            </w:rPrChange>
          </w:rPr>
          <w:t>,</w:t>
        </w:r>
      </w:ins>
      <w:ins w:id="373" w:author="Administrator" w:date="2015-10-21T23:54:00Z">
        <w:r>
          <w:rPr>
            <w:rFonts w:hint="eastAsia" w:ascii="黑体" w:hAnsi="黑体" w:eastAsia="黑体" w:cs="黑体"/>
            <w:i w:val="0"/>
            <w:color w:val="000000"/>
            <w:sz w:val="28"/>
            <w:szCs w:val="28"/>
            <w:rPrChange w:id="374" w:author="Administrator" w:date="2015-10-23T12:17:00Z">
              <w:rPr>
                <w:rFonts w:ascii="华文楷体" w:hAnsi="华文楷体" w:eastAsia="华文楷体" w:cs="华文楷体"/>
                <w:i w:val="0"/>
                <w:color w:val="000000"/>
                <w:sz w:val="28"/>
                <w:szCs w:val="28"/>
              </w:rPr>
            </w:rPrChange>
          </w:rPr>
          <w:t>这一法相在极微身上并不成立。</w:t>
        </w:r>
      </w:ins>
      <w:ins w:id="375" w:author="Administrator" w:date="2015-10-21T23:54:00Z">
        <w:r>
          <w:rPr>
            <w:rFonts w:hint="eastAsia" w:ascii="黑体" w:hAnsi="黑体" w:eastAsia="黑体" w:cs="黑体"/>
            <w:i w:val="0"/>
            <w:color w:val="000000"/>
            <w:sz w:val="28"/>
            <w:szCs w:val="28"/>
            <w:lang w:eastAsia="zh-CN"/>
            <w:rPrChange w:id="376" w:author="Administrator" w:date="2015-10-23T12:17:00Z">
              <w:rPr>
                <w:rFonts w:hint="eastAsia" w:ascii="华文楷体" w:hAnsi="华文楷体" w:eastAsia="华文楷体" w:cs="华文楷体"/>
                <w:i w:val="0"/>
                <w:color w:val="000000"/>
                <w:sz w:val="28"/>
                <w:szCs w:val="28"/>
                <w:lang w:eastAsia="zh-CN"/>
              </w:rPr>
            </w:rPrChange>
          </w:rPr>
          <w:t>】</w:t>
        </w:r>
      </w:ins>
      <w:del w:id="377" w:author="Administrator" w:date="2015-10-21T23:55:00Z">
        <w:r>
          <w:rPr>
            <w:rFonts w:hint="eastAsia" w:ascii="黑体" w:hAnsi="黑体" w:eastAsia="黑体" w:cs="黑体"/>
            <w:sz w:val="28"/>
            <w:szCs w:val="28"/>
            <w:rPrChange w:id="378" w:author="Administrator" w:date="2015-10-23T12:17:00Z">
              <w:rPr>
                <w:rFonts w:hint="eastAsia" w:ascii="华文楷体" w:hAnsi="华文楷体" w:eastAsia="华文楷体"/>
                <w:sz w:val="28"/>
                <w:szCs w:val="28"/>
              </w:rPr>
            </w:rPrChange>
          </w:rPr>
          <w:delText>啊如果有人想:可是,这一法相在极微身上并不成立。</w:delText>
        </w:r>
      </w:del>
      <w:r>
        <w:rPr>
          <w:rFonts w:hint="eastAsia" w:ascii="黑体" w:hAnsi="黑体" w:eastAsia="黑体" w:cs="黑体"/>
          <w:sz w:val="28"/>
          <w:szCs w:val="28"/>
          <w:rPrChange w:id="379" w:author="Administrator" w:date="2015-10-23T12:17:00Z">
            <w:rPr>
              <w:rFonts w:hint="eastAsia" w:ascii="华文楷体" w:hAnsi="华文楷体" w:eastAsia="华文楷体"/>
              <w:sz w:val="28"/>
              <w:szCs w:val="28"/>
            </w:rPr>
          </w:rPrChange>
        </w:rPr>
        <w:t xml:space="preserve"> </w:t>
      </w:r>
    </w:p>
    <w:p>
      <w:pPr>
        <w:spacing w:after="240" w:afterAutospacing="0"/>
        <w:ind w:firstLine="570"/>
        <w:rPr>
          <w:ins w:id="380" w:author="Administrator" w:date="2015-10-23T12:18:00Z"/>
          <w:rFonts w:hint="eastAsia" w:ascii="华文楷体" w:hAnsi="华文楷体" w:eastAsia="华文楷体"/>
          <w:sz w:val="28"/>
          <w:szCs w:val="28"/>
        </w:rPr>
      </w:pPr>
      <w:r>
        <w:rPr>
          <w:rFonts w:hint="eastAsia" w:ascii="华文楷体" w:hAnsi="华文楷体" w:eastAsia="华文楷体"/>
          <w:sz w:val="28"/>
          <w:szCs w:val="28"/>
        </w:rPr>
        <w:t>那么就是说你这个色法讲了这么多法相定义，那么在粗大的色法上面是可以成立的，但是呢这样一种可插入的这个法相而言呢，就是说以可插入这个法相而言呢，那么在极微上上成不成立呢？在极微上上是不成立的，极微是最小的微尘了，</w:t>
      </w:r>
      <w:ins w:id="381" w:author="Administrator" w:date="2015-10-21T23:56:00Z">
        <w:r>
          <w:rPr>
            <w:rFonts w:hint="eastAsia" w:ascii="华文楷体" w:hAnsi="华文楷体" w:eastAsia="华文楷体"/>
            <w:sz w:val="28"/>
            <w:szCs w:val="28"/>
            <w:lang w:eastAsia="zh-CN"/>
          </w:rPr>
          <w:t>它</w:t>
        </w:r>
      </w:ins>
      <w:del w:id="382" w:author="Administrator" w:date="2015-10-21T23:56:00Z">
        <w:r>
          <w:rPr>
            <w:rFonts w:hint="eastAsia" w:ascii="华文楷体" w:hAnsi="华文楷体" w:eastAsia="华文楷体"/>
            <w:sz w:val="28"/>
            <w:szCs w:val="28"/>
          </w:rPr>
          <w:delText>他</w:delText>
        </w:r>
      </w:del>
      <w:r>
        <w:rPr>
          <w:rFonts w:hint="eastAsia" w:ascii="华文楷体" w:hAnsi="华文楷体" w:eastAsia="华文楷体"/>
          <w:sz w:val="28"/>
          <w:szCs w:val="28"/>
        </w:rPr>
        <w:t>没有部分了，所以说在这个最小的微尘上面，怎么可以插入呢，谁去插入它，没办法再插入它了，微尘极微和极微就说是这个两个极微之间呢，一个极微一个极微也插不到另外一个极微上面，那比这个还小的一定不存在了，所以说</w:t>
      </w:r>
      <w:ins w:id="383" w:author="Administrator" w:date="2015-10-21T23:57:00Z">
        <w:r>
          <w:rPr>
            <w:rFonts w:hint="eastAsia" w:ascii="华文楷体" w:hAnsi="华文楷体" w:eastAsia="华文楷体"/>
            <w:sz w:val="28"/>
            <w:szCs w:val="28"/>
            <w:lang w:eastAsia="zh-CN"/>
          </w:rPr>
          <w:t>呢</w:t>
        </w:r>
      </w:ins>
      <w:del w:id="384" w:author="Administrator" w:date="2015-10-21T23:57:00Z">
        <w:r>
          <w:rPr>
            <w:rFonts w:hint="eastAsia" w:ascii="华文楷体" w:hAnsi="华文楷体" w:eastAsia="华文楷体"/>
            <w:sz w:val="28"/>
            <w:szCs w:val="28"/>
          </w:rPr>
          <w:delText>它</w:delText>
        </w:r>
      </w:del>
      <w:r>
        <w:rPr>
          <w:rFonts w:hint="eastAsia" w:ascii="华文楷体" w:hAnsi="华文楷体" w:eastAsia="华文楷体"/>
          <w:sz w:val="28"/>
          <w:szCs w:val="28"/>
        </w:rPr>
        <w:t>谁能够插入到极微上面去呢？所以说这个法相呢，极微身上是不成立的法，所以说你的法相是不是不究竟，</w:t>
      </w:r>
      <w:ins w:id="385" w:author="Administrator" w:date="2015-10-21T23:5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这样</w:t>
      </w:r>
      <w:ins w:id="386" w:author="Administrator" w:date="2015-10-22T00:00:00Z">
        <w:r>
          <w:rPr>
            <w:rFonts w:hint="eastAsia" w:ascii="华文楷体" w:hAnsi="华文楷体" w:eastAsia="华文楷体"/>
            <w:sz w:val="28"/>
            <w:szCs w:val="28"/>
            <w:lang w:eastAsia="zh-CN"/>
          </w:rPr>
          <w:t>的</w:t>
        </w:r>
      </w:ins>
      <w:del w:id="387" w:author="Administrator" w:date="2015-10-21T23:58:00Z">
        <w:r>
          <w:rPr>
            <w:rFonts w:hint="eastAsia" w:ascii="华文楷体" w:hAnsi="华文楷体" w:eastAsia="华文楷体"/>
            <w:sz w:val="28"/>
            <w:szCs w:val="28"/>
          </w:rPr>
          <w:delText>一个</w:delText>
        </w:r>
      </w:del>
      <w:r>
        <w:rPr>
          <w:rFonts w:hint="eastAsia" w:ascii="华文楷体" w:hAnsi="华文楷体" w:eastAsia="华文楷体"/>
          <w:sz w:val="28"/>
          <w:szCs w:val="28"/>
        </w:rPr>
        <w:t>。那么下面呢就是从这个问题</w:t>
      </w:r>
      <w:ins w:id="388" w:author="Administrator" w:date="2015-10-23T12:18:00Z">
        <w:r>
          <w:rPr>
            <w:rFonts w:hint="eastAsia" w:ascii="华文楷体" w:hAnsi="华文楷体" w:eastAsia="华文楷体"/>
            <w:sz w:val="28"/>
            <w:szCs w:val="28"/>
            <w:lang w:eastAsia="zh-CN"/>
          </w:rPr>
          <w:t>上</w:t>
        </w:r>
      </w:ins>
      <w:r>
        <w:rPr>
          <w:rFonts w:hint="eastAsia" w:ascii="华文楷体" w:hAnsi="华文楷体" w:eastAsia="华文楷体"/>
          <w:sz w:val="28"/>
          <w:szCs w:val="28"/>
        </w:rPr>
        <w:t>做一个分析，实际上也是帮助我们打开一个思路，啊帮助我们从另外一个方面去思考，避免我们就是说钻入牛角尖当中，那么就是说是这个下面是从两个解释的方式，啊两种解释的方式，第一种解释的方式呢，</w:t>
      </w:r>
    </w:p>
    <w:p>
      <w:pPr>
        <w:spacing w:after="240" w:afterAutospacing="0"/>
        <w:ind w:firstLine="570"/>
        <w:rPr>
          <w:ins w:id="389" w:author="Administrator" w:date="2015-10-23T12:18:00Z"/>
          <w:rFonts w:hint="eastAsia" w:ascii="黑体" w:hAnsi="黑体" w:eastAsia="黑体" w:cs="黑体"/>
          <w:sz w:val="28"/>
          <w:szCs w:val="28"/>
          <w:lang w:eastAsia="zh-CN"/>
        </w:rPr>
      </w:pPr>
      <w:ins w:id="390" w:author="Administrator" w:date="2015-10-22T12:54:00Z">
        <w:r>
          <w:rPr>
            <w:rFonts w:hint="eastAsia" w:ascii="黑体" w:hAnsi="黑体" w:eastAsia="黑体" w:cs="黑体"/>
            <w:sz w:val="28"/>
            <w:szCs w:val="28"/>
            <w:lang w:eastAsia="zh-CN"/>
            <w:rPrChange w:id="391" w:author="Administrator" w:date="2015-10-22T12:54: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92" w:author="Administrator" w:date="2015-10-22T12:54:00Z">
            <w:rPr>
              <w:rFonts w:hint="eastAsia" w:ascii="华文楷体" w:hAnsi="华文楷体" w:eastAsia="华文楷体"/>
              <w:sz w:val="28"/>
              <w:szCs w:val="28"/>
            </w:rPr>
          </w:rPrChange>
        </w:rPr>
        <w:t>因为(极微的)粗法具足这一法相,所以并无过失。按照承认无表色的观点而言,在所依上存在所害,因此可以得名。</w:t>
      </w:r>
      <w:ins w:id="393" w:author="Administrator" w:date="2015-10-22T12:54:00Z">
        <w:r>
          <w:rPr>
            <w:rFonts w:hint="eastAsia" w:ascii="黑体" w:hAnsi="黑体" w:eastAsia="黑体" w:cs="黑体"/>
            <w:sz w:val="28"/>
            <w:szCs w:val="28"/>
            <w:lang w:eastAsia="zh-CN"/>
            <w:rPrChange w:id="394" w:author="Administrator" w:date="2015-10-22T12:54:00Z">
              <w:rPr>
                <w:rFonts w:hint="eastAsia" w:ascii="华文楷体" w:hAnsi="华文楷体" w:eastAsia="华文楷体"/>
                <w:sz w:val="28"/>
                <w:szCs w:val="28"/>
                <w:lang w:eastAsia="zh-CN"/>
              </w:rPr>
            </w:rPrChange>
          </w:rPr>
          <w:t>】</w:t>
        </w:r>
      </w:ins>
    </w:p>
    <w:p>
      <w:pPr>
        <w:spacing w:after="240" w:afterAutospacing="0"/>
        <w:ind w:firstLine="570"/>
        <w:rPr>
          <w:ins w:id="395" w:author="Administrator" w:date="2015-10-23T12:20:00Z"/>
          <w:rFonts w:hint="eastAsia" w:ascii="华文楷体" w:hAnsi="华文楷体" w:eastAsia="华文楷体"/>
          <w:sz w:val="28"/>
          <w:szCs w:val="28"/>
          <w:lang w:eastAsia="zh-CN"/>
        </w:rPr>
      </w:pPr>
      <w:r>
        <w:rPr>
          <w:rFonts w:hint="eastAsia" w:ascii="华文楷体" w:hAnsi="华文楷体" w:eastAsia="华文楷体"/>
          <w:sz w:val="28"/>
          <w:szCs w:val="28"/>
        </w:rPr>
        <w:t>啊这是第一种解释的方法，那么第一种解释的方法就是说，在极微的上面虽然不具备可插入的这个法相，但是呢这个极微的粗法具足这</w:t>
      </w:r>
      <w:ins w:id="396" w:author="Administrator" w:date="2015-10-23T12:19:00Z">
        <w:r>
          <w:rPr>
            <w:rFonts w:hint="eastAsia" w:ascii="华文楷体" w:hAnsi="华文楷体" w:eastAsia="华文楷体"/>
            <w:sz w:val="28"/>
            <w:szCs w:val="28"/>
            <w:lang w:eastAsia="zh-CN"/>
          </w:rPr>
          <w:t>一</w:t>
        </w:r>
      </w:ins>
      <w:del w:id="397" w:author="Administrator" w:date="2015-10-23T12:19:00Z">
        <w:r>
          <w:rPr>
            <w:rFonts w:hint="eastAsia" w:ascii="华文楷体" w:hAnsi="华文楷体" w:eastAsia="华文楷体"/>
            <w:sz w:val="28"/>
            <w:szCs w:val="28"/>
          </w:rPr>
          <w:delText>个</w:delText>
        </w:r>
      </w:del>
      <w:r>
        <w:rPr>
          <w:rFonts w:hint="eastAsia" w:ascii="华文楷体" w:hAnsi="华文楷体" w:eastAsia="华文楷体"/>
          <w:sz w:val="28"/>
          <w:szCs w:val="28"/>
        </w:rPr>
        <w:t>法相</w:t>
      </w:r>
      <w:ins w:id="398" w:author="Administrator" w:date="2015-10-22T13:01:00Z">
        <w:r>
          <w:rPr>
            <w:rFonts w:hint="eastAsia" w:ascii="华文楷体" w:hAnsi="华文楷体" w:eastAsia="华文楷体"/>
            <w:sz w:val="28"/>
            <w:szCs w:val="28"/>
            <w:lang w:eastAsia="zh-CN"/>
          </w:rPr>
          <w:t>。</w:t>
        </w:r>
      </w:ins>
      <w:del w:id="399" w:author="Administrator" w:date="2015-10-22T13:01:00Z">
        <w:r>
          <w:rPr>
            <w:rFonts w:hint="eastAsia" w:ascii="华文楷体" w:hAnsi="华文楷体" w:eastAsia="华文楷体"/>
            <w:sz w:val="28"/>
            <w:szCs w:val="28"/>
          </w:rPr>
          <w:delText>，</w:delText>
        </w:r>
      </w:del>
      <w:r>
        <w:rPr>
          <w:rFonts w:hint="eastAsia" w:ascii="华文楷体" w:hAnsi="华文楷体" w:eastAsia="华文楷体"/>
          <w:sz w:val="28"/>
          <w:szCs w:val="28"/>
        </w:rPr>
        <w:t>为什么说我们在讲极微的时候，你把极微的粗法扯进来了，就是因为这个极微它是属于粗法的，啊极微它是属于粗法的</w:t>
      </w:r>
      <w:ins w:id="400" w:author="Administrator" w:date="2015-10-22T13:01:00Z">
        <w:r>
          <w:rPr>
            <w:rFonts w:hint="eastAsia" w:ascii="华文楷体" w:hAnsi="华文楷体" w:eastAsia="华文楷体"/>
            <w:sz w:val="28"/>
            <w:szCs w:val="28"/>
            <w:lang w:eastAsia="zh-CN"/>
          </w:rPr>
          <w:t>。</w:t>
        </w:r>
      </w:ins>
      <w:del w:id="401" w:author="Administrator" w:date="2015-10-22T13:01:00Z">
        <w:r>
          <w:rPr>
            <w:rFonts w:hint="eastAsia" w:ascii="华文楷体" w:hAnsi="华文楷体" w:eastAsia="华文楷体"/>
            <w:sz w:val="28"/>
            <w:szCs w:val="28"/>
          </w:rPr>
          <w:delText>，</w:delText>
        </w:r>
      </w:del>
      <w:r>
        <w:rPr>
          <w:rFonts w:hint="eastAsia" w:ascii="华文楷体" w:hAnsi="华文楷体" w:eastAsia="华文楷体"/>
          <w:sz w:val="28"/>
          <w:szCs w:val="28"/>
        </w:rPr>
        <w:t>所以说极微是属于粗法的缘故呢，在粗法上面具备可插入这个法相</w:t>
      </w:r>
      <w:del w:id="402" w:author="Administrator" w:date="2015-10-22T13:01:00Z">
        <w:r>
          <w:rPr>
            <w:rFonts w:hint="eastAsia" w:ascii="华文楷体" w:hAnsi="华文楷体" w:eastAsia="华文楷体"/>
            <w:sz w:val="28"/>
            <w:szCs w:val="28"/>
          </w:rPr>
          <w:delText>，</w:delText>
        </w:r>
      </w:del>
      <w:ins w:id="403" w:author="Administrator" w:date="2015-10-22T13:01: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所以说呢也没有过失，这句话是什么意思呢，就是说如果是在它的这个粗法上能够具备这样一种法相的话，在它的细法上面也可以安立色法的名称</w:t>
      </w:r>
      <w:ins w:id="404" w:author="Administrator" w:date="2015-10-22T13:01:00Z">
        <w:r>
          <w:rPr>
            <w:rFonts w:hint="eastAsia" w:ascii="华文楷体" w:hAnsi="华文楷体" w:eastAsia="华文楷体"/>
            <w:sz w:val="28"/>
            <w:szCs w:val="28"/>
            <w:lang w:eastAsia="zh-CN"/>
          </w:rPr>
          <w:t>。</w:t>
        </w:r>
      </w:ins>
      <w:del w:id="405" w:author="Administrator" w:date="2015-10-22T13:01:00Z">
        <w:r>
          <w:rPr>
            <w:rFonts w:hint="eastAsia" w:ascii="华文楷体" w:hAnsi="华文楷体" w:eastAsia="华文楷体"/>
            <w:sz w:val="28"/>
            <w:szCs w:val="28"/>
          </w:rPr>
          <w:delText>，</w:delText>
        </w:r>
      </w:del>
      <w:r>
        <w:rPr>
          <w:rFonts w:hint="eastAsia" w:ascii="华文楷体" w:hAnsi="华文楷体" w:eastAsia="华文楷体"/>
          <w:sz w:val="28"/>
          <w:szCs w:val="28"/>
        </w:rPr>
        <w:t>就是因为粗法和细法之间它有一种关联，啊一种关联，那么这样一种细法是从属于粗法的。细法是属于粗法的，所以说如果在粗法上面有这个法相的话，在细法上面可以安立它的名称，这个就是说色法的名称在细法上面是可以安立的，啊可以安立</w:t>
      </w:r>
      <w:ins w:id="406" w:author="Administrator" w:date="2015-10-22T13:04:00Z">
        <w:r>
          <w:rPr>
            <w:rFonts w:hint="eastAsia" w:ascii="华文楷体" w:hAnsi="华文楷体" w:eastAsia="华文楷体"/>
            <w:sz w:val="28"/>
            <w:szCs w:val="28"/>
            <w:lang w:eastAsia="zh-CN"/>
          </w:rPr>
          <w:t>。</w:t>
        </w:r>
      </w:ins>
      <w:del w:id="407" w:author="Administrator" w:date="2015-10-22T13:04:00Z">
        <w:r>
          <w:rPr>
            <w:rFonts w:hint="eastAsia" w:ascii="华文楷体" w:hAnsi="华文楷体" w:eastAsia="华文楷体"/>
            <w:sz w:val="28"/>
            <w:szCs w:val="28"/>
          </w:rPr>
          <w:delText>，</w:delText>
        </w:r>
      </w:del>
      <w:r>
        <w:rPr>
          <w:rFonts w:hint="eastAsia" w:ascii="华文楷体" w:hAnsi="华文楷体" w:eastAsia="华文楷体"/>
          <w:sz w:val="28"/>
          <w:szCs w:val="28"/>
        </w:rPr>
        <w:t>说像这样的话是从粗法的有这个法相的缘故，细法上可以安立它的名称，这就是第一种。那么就是说在这个这个当中呢，第二种观点呢，是按照承许无表色，这个第一种、第二种不是说它两种破斥的方式啊，它就是说在这个第一种破斥方式当中，第一个就是说粗法上面如果说可以安立法相的话，细法上可以安立名称，第二个方面就是所依上面可以有所害的话，在</w:t>
      </w:r>
      <w:ins w:id="408" w:author="Administrator" w:date="2015-10-22T13:03:00Z">
        <w:r>
          <w:rPr>
            <w:rFonts w:hint="eastAsia" w:ascii="华文楷体" w:hAnsi="华文楷体" w:eastAsia="华文楷体"/>
            <w:sz w:val="28"/>
            <w:szCs w:val="28"/>
            <w:lang w:eastAsia="zh-CN"/>
          </w:rPr>
          <w:t>能依</w:t>
        </w:r>
      </w:ins>
      <w:del w:id="409" w:author="Administrator" w:date="2015-10-22T13:02:00Z">
        <w:r>
          <w:rPr>
            <w:rFonts w:hint="eastAsia" w:ascii="华文楷体" w:hAnsi="华文楷体" w:eastAsia="华文楷体"/>
            <w:sz w:val="28"/>
            <w:szCs w:val="28"/>
          </w:rPr>
          <w:delText>名义</w:delText>
        </w:r>
      </w:del>
      <w:r>
        <w:rPr>
          <w:rFonts w:hint="eastAsia" w:ascii="华文楷体" w:hAnsi="华文楷体" w:eastAsia="华文楷体"/>
          <w:sz w:val="28"/>
          <w:szCs w:val="28"/>
        </w:rPr>
        <w:t>上也可以安立它的名称，所以这个方面是一个类别的</w:t>
      </w:r>
      <w:ins w:id="410" w:author="Administrator" w:date="2015-10-22T13:03:00Z">
        <w:r>
          <w:rPr>
            <w:rFonts w:hint="eastAsia" w:ascii="华文楷体" w:hAnsi="华文楷体" w:eastAsia="华文楷体"/>
            <w:sz w:val="28"/>
            <w:szCs w:val="28"/>
            <w:lang w:eastAsia="zh-CN"/>
          </w:rPr>
          <w:t>。</w:t>
        </w:r>
      </w:ins>
    </w:p>
    <w:p>
      <w:pPr>
        <w:spacing w:after="240" w:afterAutospacing="0"/>
        <w:ind w:firstLine="570"/>
        <w:rPr>
          <w:ins w:id="411" w:author="Administrator" w:date="2015-10-23T12:20:00Z"/>
          <w:rFonts w:hint="eastAsia" w:ascii="黑体" w:hAnsi="黑体" w:eastAsia="黑体" w:cs="黑体"/>
          <w:sz w:val="28"/>
          <w:szCs w:val="28"/>
          <w:lang w:eastAsia="zh-CN"/>
        </w:rPr>
      </w:pPr>
      <w:ins w:id="412" w:author="Administrator" w:date="2015-10-22T13:03:00Z">
        <w:r>
          <w:rPr>
            <w:rFonts w:hint="eastAsia" w:ascii="黑体" w:hAnsi="黑体" w:eastAsia="黑体" w:cs="黑体"/>
            <w:sz w:val="28"/>
            <w:szCs w:val="28"/>
            <w:lang w:eastAsia="zh-CN"/>
            <w:rPrChange w:id="413" w:author="Administrator" w:date="2015-10-22T13:03:00Z">
              <w:rPr>
                <w:rFonts w:hint="eastAsia" w:ascii="华文楷体" w:hAnsi="华文楷体" w:eastAsia="华文楷体"/>
                <w:sz w:val="28"/>
                <w:szCs w:val="28"/>
                <w:lang w:eastAsia="zh-CN"/>
              </w:rPr>
            </w:rPrChange>
          </w:rPr>
          <w:t>【</w:t>
        </w:r>
      </w:ins>
      <w:del w:id="414" w:author="Administrator" w:date="2015-10-22T13:03:00Z">
        <w:r>
          <w:rPr>
            <w:rFonts w:hint="eastAsia" w:ascii="黑体" w:hAnsi="黑体" w:eastAsia="黑体" w:cs="黑体"/>
            <w:sz w:val="28"/>
            <w:szCs w:val="28"/>
            <w:rPrChange w:id="415" w:author="Administrator" w:date="2015-10-22T13:03:00Z">
              <w:rPr>
                <w:rFonts w:hint="eastAsia" w:ascii="华文楷体" w:hAnsi="华文楷体" w:eastAsia="华文楷体"/>
                <w:sz w:val="28"/>
                <w:szCs w:val="28"/>
              </w:rPr>
            </w:rPrChange>
          </w:rPr>
          <w:delText>，</w:delText>
        </w:r>
      </w:del>
      <w:r>
        <w:rPr>
          <w:rFonts w:hint="eastAsia" w:ascii="黑体" w:hAnsi="黑体" w:eastAsia="黑体" w:cs="黑体"/>
          <w:sz w:val="28"/>
          <w:szCs w:val="28"/>
          <w:rPrChange w:id="416" w:author="Administrator" w:date="2015-10-22T13:03:00Z">
            <w:rPr>
              <w:rFonts w:hint="eastAsia" w:ascii="华文楷体" w:hAnsi="华文楷体" w:eastAsia="华文楷体"/>
              <w:sz w:val="28"/>
              <w:szCs w:val="28"/>
            </w:rPr>
          </w:rPrChange>
        </w:rPr>
        <w:t>按照承认无表色的观点而言,在所依上存在所害,因此可以得名。</w:t>
      </w:r>
      <w:ins w:id="417" w:author="Administrator" w:date="2015-10-22T13:03:00Z">
        <w:r>
          <w:rPr>
            <w:rFonts w:hint="eastAsia" w:ascii="黑体" w:hAnsi="黑体" w:eastAsia="黑体" w:cs="黑体"/>
            <w:sz w:val="28"/>
            <w:szCs w:val="28"/>
            <w:lang w:eastAsia="zh-CN"/>
            <w:rPrChange w:id="418" w:author="Administrator" w:date="2015-10-22T13:03:00Z">
              <w:rPr>
                <w:rFonts w:hint="eastAsia" w:ascii="华文楷体" w:hAnsi="华文楷体" w:eastAsia="华文楷体"/>
                <w:sz w:val="28"/>
                <w:szCs w:val="28"/>
                <w:lang w:eastAsia="zh-CN"/>
              </w:rPr>
            </w:rPrChange>
          </w:rPr>
          <w:t>】</w:t>
        </w:r>
      </w:ins>
    </w:p>
    <w:p>
      <w:pPr>
        <w:spacing w:after="240" w:afterAutospacing="0"/>
        <w:ind w:firstLine="570"/>
        <w:rPr>
          <w:del w:id="419" w:author="Administrator" w:date="2015-10-22T13:12:00Z"/>
          <w:rFonts w:hint="eastAsia" w:ascii="华文楷体" w:hAnsi="华文楷体" w:eastAsia="华文楷体"/>
          <w:sz w:val="28"/>
          <w:szCs w:val="28"/>
        </w:rPr>
      </w:pPr>
      <w:r>
        <w:rPr>
          <w:rFonts w:hint="eastAsia" w:ascii="华文楷体" w:hAnsi="华文楷体" w:eastAsia="华文楷体"/>
          <w:sz w:val="28"/>
          <w:szCs w:val="28"/>
        </w:rPr>
        <w:t>那么还有一种观点就是无表色，那么这无表色到底是什么呢，这无表色呢就是说在佛法当中经常会出现，尤其是在俱舍当中，在小乘当中呢，经常会出现这个无表色，实际上这个无表色呢</w:t>
      </w:r>
      <w:ins w:id="420" w:author="Administrator" w:date="2015-10-22T13:05:00Z">
        <w:r>
          <w:rPr>
            <w:rFonts w:hint="eastAsia" w:ascii="华文楷体" w:hAnsi="华文楷体" w:eastAsia="华文楷体"/>
            <w:sz w:val="28"/>
            <w:szCs w:val="28"/>
            <w:lang w:eastAsia="zh-CN"/>
          </w:rPr>
          <w:t>它</w:t>
        </w:r>
      </w:ins>
      <w:del w:id="421" w:author="Administrator" w:date="2015-10-22T13:05:00Z">
        <w:r>
          <w:rPr>
            <w:rFonts w:hint="eastAsia" w:ascii="华文楷体" w:hAnsi="华文楷体" w:eastAsia="华文楷体"/>
            <w:sz w:val="28"/>
            <w:szCs w:val="28"/>
          </w:rPr>
          <w:delText>他</w:delText>
        </w:r>
      </w:del>
      <w:r>
        <w:rPr>
          <w:rFonts w:hint="eastAsia" w:ascii="华文楷体" w:hAnsi="华文楷体" w:eastAsia="华文楷体"/>
          <w:sz w:val="28"/>
          <w:szCs w:val="28"/>
        </w:rPr>
        <w:t>是一种色法，啊</w:t>
      </w:r>
      <w:ins w:id="422" w:author="Administrator" w:date="2015-10-22T13:05:00Z">
        <w:r>
          <w:rPr>
            <w:rFonts w:hint="eastAsia" w:ascii="华文楷体" w:hAnsi="华文楷体" w:eastAsia="华文楷体"/>
            <w:sz w:val="28"/>
            <w:szCs w:val="28"/>
            <w:lang w:eastAsia="zh-CN"/>
          </w:rPr>
          <w:t>它</w:t>
        </w:r>
      </w:ins>
      <w:del w:id="423" w:author="Administrator" w:date="2015-10-22T13:05:00Z">
        <w:r>
          <w:rPr>
            <w:rFonts w:hint="eastAsia" w:ascii="华文楷体" w:hAnsi="华文楷体" w:eastAsia="华文楷体"/>
            <w:sz w:val="28"/>
            <w:szCs w:val="28"/>
          </w:rPr>
          <w:delText>他</w:delText>
        </w:r>
      </w:del>
      <w:r>
        <w:rPr>
          <w:rFonts w:hint="eastAsia" w:ascii="华文楷体" w:hAnsi="华文楷体" w:eastAsia="华文楷体"/>
          <w:sz w:val="28"/>
          <w:szCs w:val="28"/>
        </w:rPr>
        <w:t>是一种色法</w:t>
      </w:r>
      <w:ins w:id="424" w:author="Administrator" w:date="2015-10-23T18:09:00Z">
        <w:r>
          <w:rPr>
            <w:rFonts w:hint="eastAsia" w:ascii="华文楷体" w:hAnsi="华文楷体" w:eastAsia="华文楷体"/>
            <w:sz w:val="28"/>
            <w:szCs w:val="28"/>
            <w:lang w:eastAsia="zh-CN"/>
          </w:rPr>
          <w:t>。</w:t>
        </w:r>
      </w:ins>
      <w:del w:id="425" w:author="Administrator" w:date="2015-10-23T18:09:00Z">
        <w:r>
          <w:rPr>
            <w:rFonts w:hint="eastAsia" w:ascii="华文楷体" w:hAnsi="华文楷体" w:eastAsia="华文楷体"/>
            <w:sz w:val="28"/>
            <w:szCs w:val="28"/>
          </w:rPr>
          <w:delText>，</w:delText>
        </w:r>
      </w:del>
      <w:r>
        <w:rPr>
          <w:rFonts w:hint="eastAsia" w:ascii="华文楷体" w:hAnsi="华文楷体" w:eastAsia="华文楷体"/>
          <w:sz w:val="28"/>
          <w:szCs w:val="28"/>
        </w:rPr>
        <w:t>但是这种无表色的色法它并不是一种积</w:t>
      </w:r>
      <w:ins w:id="426" w:author="Administrator" w:date="2015-10-22T13:05:00Z">
        <w:r>
          <w:rPr>
            <w:rFonts w:hint="eastAsia" w:ascii="华文楷体" w:hAnsi="华文楷体" w:eastAsia="华文楷体"/>
            <w:sz w:val="28"/>
            <w:szCs w:val="28"/>
            <w:lang w:eastAsia="zh-CN"/>
          </w:rPr>
          <w:t>聚</w:t>
        </w:r>
      </w:ins>
      <w:del w:id="427" w:author="Administrator" w:date="2015-10-22T13:05:00Z">
        <w:r>
          <w:rPr>
            <w:rFonts w:hint="eastAsia" w:ascii="华文楷体" w:hAnsi="华文楷体" w:eastAsia="华文楷体"/>
            <w:sz w:val="28"/>
            <w:szCs w:val="28"/>
          </w:rPr>
          <w:delText>续</w:delText>
        </w:r>
      </w:del>
      <w:r>
        <w:rPr>
          <w:rFonts w:hint="eastAsia" w:ascii="华文楷体" w:hAnsi="华文楷体" w:eastAsia="华文楷体"/>
          <w:sz w:val="28"/>
          <w:szCs w:val="28"/>
        </w:rPr>
        <w:t>的自性，</w:t>
      </w:r>
      <w:ins w:id="428" w:author="Administrator" w:date="2015-10-22T13:05:00Z">
        <w:r>
          <w:rPr>
            <w:rFonts w:hint="eastAsia" w:ascii="华文楷体" w:hAnsi="华文楷体" w:eastAsia="华文楷体"/>
            <w:sz w:val="28"/>
            <w:szCs w:val="28"/>
            <w:lang w:eastAsia="zh-CN"/>
          </w:rPr>
          <w:t>它</w:t>
        </w:r>
      </w:ins>
      <w:del w:id="429" w:author="Administrator" w:date="2015-10-22T13:05:00Z">
        <w:r>
          <w:rPr>
            <w:rFonts w:hint="eastAsia" w:ascii="华文楷体" w:hAnsi="华文楷体" w:eastAsia="华文楷体"/>
            <w:sz w:val="28"/>
            <w:szCs w:val="28"/>
          </w:rPr>
          <w:delText>他</w:delText>
        </w:r>
      </w:del>
      <w:r>
        <w:rPr>
          <w:rFonts w:hint="eastAsia" w:ascii="华文楷体" w:hAnsi="华文楷体" w:eastAsia="华文楷体"/>
          <w:sz w:val="28"/>
          <w:szCs w:val="28"/>
        </w:rPr>
        <w:t>没一种积聚的自性</w:t>
      </w:r>
      <w:ins w:id="430" w:author="Administrator" w:date="2015-10-23T18:09:00Z">
        <w:r>
          <w:rPr>
            <w:rFonts w:hint="eastAsia" w:ascii="华文楷体" w:hAnsi="华文楷体" w:eastAsia="华文楷体"/>
            <w:sz w:val="28"/>
            <w:szCs w:val="28"/>
            <w:lang w:eastAsia="zh-CN"/>
          </w:rPr>
          <w:t>。</w:t>
        </w:r>
      </w:ins>
      <w:del w:id="431" w:author="Administrator" w:date="2015-10-23T18:09:00Z">
        <w:r>
          <w:rPr>
            <w:rFonts w:hint="eastAsia" w:ascii="华文楷体" w:hAnsi="华文楷体" w:eastAsia="华文楷体"/>
            <w:sz w:val="28"/>
            <w:szCs w:val="28"/>
          </w:rPr>
          <w:delText>，</w:delText>
        </w:r>
      </w:del>
      <w:ins w:id="432" w:author="Administrator" w:date="2015-10-22T13:05:00Z">
        <w:r>
          <w:rPr>
            <w:rFonts w:hint="eastAsia" w:ascii="华文楷体" w:hAnsi="华文楷体" w:eastAsia="华文楷体"/>
            <w:sz w:val="28"/>
            <w:szCs w:val="28"/>
            <w:lang w:eastAsia="zh-CN"/>
          </w:rPr>
          <w:t>它</w:t>
        </w:r>
      </w:ins>
      <w:del w:id="433" w:author="Administrator" w:date="2015-10-22T13:05:00Z">
        <w:r>
          <w:rPr>
            <w:rFonts w:hint="eastAsia" w:ascii="华文楷体" w:hAnsi="华文楷体" w:eastAsia="华文楷体"/>
            <w:sz w:val="28"/>
            <w:szCs w:val="28"/>
          </w:rPr>
          <w:delText>他</w:delText>
        </w:r>
      </w:del>
      <w:r>
        <w:rPr>
          <w:rFonts w:hint="eastAsia" w:ascii="华文楷体" w:hAnsi="华文楷体" w:eastAsia="华文楷体"/>
          <w:sz w:val="28"/>
          <w:szCs w:val="28"/>
        </w:rPr>
        <w:t>就是一种这个实际上平时我们讲的话小乘的观点，这个无表色就是戒体，啊就是戒体，就是别解脱戒的戒体是什么呢？这个戒体就是无表色</w:t>
      </w:r>
      <w:ins w:id="434" w:author="Administrator" w:date="2015-10-22T13:06:00Z">
        <w:r>
          <w:rPr>
            <w:rFonts w:hint="eastAsia" w:ascii="华文楷体" w:hAnsi="华文楷体" w:eastAsia="华文楷体"/>
            <w:sz w:val="28"/>
            <w:szCs w:val="28"/>
            <w:lang w:eastAsia="zh-CN"/>
          </w:rPr>
          <w:t>。</w:t>
        </w:r>
      </w:ins>
      <w:del w:id="435" w:author="Administrator" w:date="2015-10-22T13:06:00Z">
        <w:r>
          <w:rPr>
            <w:rFonts w:hint="eastAsia" w:ascii="华文楷体" w:hAnsi="华文楷体" w:eastAsia="华文楷体"/>
            <w:sz w:val="28"/>
            <w:szCs w:val="28"/>
          </w:rPr>
          <w:delText>，</w:delText>
        </w:r>
      </w:del>
      <w:r>
        <w:rPr>
          <w:rFonts w:hint="eastAsia" w:ascii="华文楷体" w:hAnsi="华文楷体" w:eastAsia="华文楷体"/>
          <w:sz w:val="28"/>
          <w:szCs w:val="28"/>
        </w:rPr>
        <w:t>啊比如说呢，就说我们在上师阿闍黎面前如果是受，就是说受这样一种这个五戒啊，或者受其它的这些斋戒啊，或者受这样一种这个比丘戒啊等等</w:t>
      </w:r>
      <w:ins w:id="436" w:author="Administrator" w:date="2015-10-23T18:10:00Z">
        <w:r>
          <w:rPr>
            <w:rFonts w:hint="eastAsia" w:ascii="华文楷体" w:hAnsi="华文楷体" w:eastAsia="华文楷体"/>
            <w:sz w:val="28"/>
            <w:szCs w:val="28"/>
            <w:lang w:eastAsia="zh-CN"/>
          </w:rPr>
          <w:t>。</w:t>
        </w:r>
      </w:ins>
      <w:del w:id="437" w:author="Administrator" w:date="2015-10-23T18:10:00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那么就是说当你在外表上做这些顶礼啊，做这些这个</w:t>
      </w:r>
      <w:ins w:id="438" w:author="Administrator" w:date="2015-10-22T13:08:00Z">
        <w:r>
          <w:rPr>
            <w:rFonts w:hint="eastAsia" w:ascii="华文楷体" w:hAnsi="华文楷体" w:eastAsia="华文楷体"/>
            <w:sz w:val="28"/>
            <w:szCs w:val="28"/>
            <w:lang w:eastAsia="zh-CN"/>
          </w:rPr>
          <w:t>陈述</w:t>
        </w:r>
      </w:ins>
      <w:del w:id="439" w:author="Administrator" w:date="2015-10-22T13:08:00Z">
        <w:r>
          <w:rPr>
            <w:rFonts w:hint="eastAsia" w:ascii="华文楷体" w:hAnsi="华文楷体" w:eastAsia="华文楷体"/>
            <w:sz w:val="28"/>
            <w:szCs w:val="28"/>
          </w:rPr>
          <w:delText>承诉</w:delText>
        </w:r>
      </w:del>
      <w:r>
        <w:rPr>
          <w:rFonts w:hint="eastAsia" w:ascii="华文楷体" w:hAnsi="华文楷体" w:eastAsia="华文楷体"/>
          <w:sz w:val="28"/>
          <w:szCs w:val="28"/>
        </w:rPr>
        <w:t>啊等等，像这样时候呢，阿闍黎</w:t>
      </w:r>
      <w:ins w:id="440" w:author="Administrator" w:date="2015-10-22T13:09:00Z">
        <w:r>
          <w:rPr>
            <w:rFonts w:hint="eastAsia" w:ascii="华文楷体" w:hAnsi="华文楷体" w:eastAsia="华文楷体"/>
            <w:sz w:val="28"/>
            <w:szCs w:val="28"/>
            <w:lang w:eastAsia="zh-CN"/>
          </w:rPr>
          <w:t>弹指</w:t>
        </w:r>
      </w:ins>
      <w:del w:id="441" w:author="Administrator" w:date="2015-10-22T13:08:00Z">
        <w:r>
          <w:rPr>
            <w:rFonts w:hint="eastAsia" w:ascii="华文楷体" w:hAnsi="华文楷体" w:eastAsia="华文楷体"/>
            <w:sz w:val="28"/>
            <w:szCs w:val="28"/>
          </w:rPr>
          <w:delText>？？19:00</w:delText>
        </w:r>
      </w:del>
      <w:r>
        <w:rPr>
          <w:rFonts w:hint="eastAsia" w:ascii="华文楷体" w:hAnsi="华文楷体" w:eastAsia="华文楷体"/>
          <w:sz w:val="28"/>
          <w:szCs w:val="28"/>
        </w:rPr>
        <w:t>的时候说你们得戒了，那么所得到的戒是什么东西？所得的戒是什么，这个戒体的话就说小乘说这个戒体就是一种色法，这个色法就叫做无表色</w:t>
      </w:r>
      <w:ins w:id="442" w:author="Administrator" w:date="2015-10-22T13:10:00Z">
        <w:r>
          <w:rPr>
            <w:rFonts w:hint="eastAsia" w:ascii="华文楷体" w:hAnsi="华文楷体" w:eastAsia="华文楷体"/>
            <w:sz w:val="28"/>
            <w:szCs w:val="28"/>
            <w:lang w:eastAsia="zh-CN"/>
          </w:rPr>
          <w:t>。</w:t>
        </w:r>
      </w:ins>
      <w:del w:id="443" w:author="Administrator" w:date="2015-10-22T13:10:00Z">
        <w:r>
          <w:rPr>
            <w:rFonts w:hint="eastAsia" w:ascii="华文楷体" w:hAnsi="华文楷体" w:eastAsia="华文楷体"/>
            <w:sz w:val="28"/>
            <w:szCs w:val="28"/>
          </w:rPr>
          <w:delText>，</w:delText>
        </w:r>
      </w:del>
      <w:r>
        <w:rPr>
          <w:rFonts w:hint="eastAsia" w:ascii="华文楷体" w:hAnsi="华文楷体" w:eastAsia="华文楷体"/>
          <w:sz w:val="28"/>
          <w:szCs w:val="28"/>
        </w:rPr>
        <w:t>为什么又叫做无表色呢？这个表就是一种表示的意思，</w:t>
      </w:r>
      <w:ins w:id="444" w:author="Administrator" w:date="2015-10-22T13:10:00Z">
        <w:r>
          <w:rPr>
            <w:rFonts w:hint="eastAsia" w:ascii="华文楷体" w:hAnsi="华文楷体" w:eastAsia="华文楷体"/>
            <w:sz w:val="28"/>
            <w:szCs w:val="28"/>
            <w:lang w:eastAsia="zh-CN"/>
          </w:rPr>
          <w:t>它</w:t>
        </w:r>
      </w:ins>
      <w:del w:id="445" w:author="Administrator" w:date="2015-10-22T13:10:00Z">
        <w:r>
          <w:rPr>
            <w:rFonts w:hint="eastAsia" w:ascii="华文楷体" w:hAnsi="华文楷体" w:eastAsia="华文楷体"/>
            <w:sz w:val="28"/>
            <w:szCs w:val="28"/>
          </w:rPr>
          <w:delText>他</w:delText>
        </w:r>
      </w:del>
      <w:r>
        <w:rPr>
          <w:rFonts w:hint="eastAsia" w:ascii="华文楷体" w:hAnsi="华文楷体" w:eastAsia="华文楷体"/>
          <w:sz w:val="28"/>
          <w:szCs w:val="28"/>
        </w:rPr>
        <w:t>是针对于有表色而言的</w:t>
      </w:r>
      <w:ins w:id="446" w:author="Administrator" w:date="2015-10-22T13:10:00Z">
        <w:r>
          <w:rPr>
            <w:rFonts w:hint="eastAsia" w:ascii="华文楷体" w:hAnsi="华文楷体" w:eastAsia="华文楷体"/>
            <w:sz w:val="28"/>
            <w:szCs w:val="28"/>
            <w:lang w:eastAsia="zh-CN"/>
          </w:rPr>
          <w:t>。</w:t>
        </w:r>
      </w:ins>
      <w:del w:id="447" w:author="Administrator" w:date="2015-10-22T13:10:00Z">
        <w:r>
          <w:rPr>
            <w:rFonts w:hint="eastAsia" w:ascii="华文楷体" w:hAnsi="华文楷体" w:eastAsia="华文楷体"/>
            <w:sz w:val="28"/>
            <w:szCs w:val="28"/>
          </w:rPr>
          <w:delText>，</w:delText>
        </w:r>
      </w:del>
      <w:r>
        <w:rPr>
          <w:rFonts w:hint="eastAsia" w:ascii="华文楷体" w:hAnsi="华文楷体" w:eastAsia="华文楷体"/>
          <w:sz w:val="28"/>
          <w:szCs w:val="28"/>
        </w:rPr>
        <w:t>那么怎么叫有表色，就说通过外面的色法可以表示一种意义，可以表示你的心</w:t>
      </w:r>
      <w:ins w:id="448" w:author="Administrator" w:date="2015-10-22T13:10:00Z">
        <w:r>
          <w:rPr>
            <w:rFonts w:hint="eastAsia" w:ascii="华文楷体" w:hAnsi="华文楷体" w:eastAsia="华文楷体"/>
            <w:sz w:val="28"/>
            <w:szCs w:val="28"/>
            <w:lang w:eastAsia="zh-CN"/>
          </w:rPr>
          <w:t>。</w:t>
        </w:r>
      </w:ins>
      <w:del w:id="449" w:author="Administrator" w:date="2015-10-22T13:10:00Z">
        <w:r>
          <w:rPr>
            <w:rFonts w:hint="eastAsia" w:ascii="华文楷体" w:hAnsi="华文楷体" w:eastAsia="华文楷体"/>
            <w:sz w:val="28"/>
            <w:szCs w:val="28"/>
          </w:rPr>
          <w:delText>，</w:delText>
        </w:r>
      </w:del>
      <w:r>
        <w:rPr>
          <w:rFonts w:hint="eastAsia" w:ascii="华文楷体" w:hAnsi="华文楷体" w:eastAsia="华文楷体"/>
          <w:sz w:val="28"/>
          <w:szCs w:val="28"/>
        </w:rPr>
        <w:t>比如说一个人他站在那顶礼，他站在那顶礼的时候呢，他就说把手恭敬的放在头上，放在喉间，放在心间，然后呢五体投地的啊就说是这个顶礼下去，这个方面就是一种有表，表示什么呢？表示他在做顶礼，或者表示他内心当中一种恭敬，啊可以通过外表，通过他外表的身体的这个色法表示他对于所顶礼的对</w:t>
      </w:r>
      <w:ins w:id="450" w:author="Administrator" w:date="2015-10-22T13:11:00Z">
        <w:r>
          <w:rPr>
            <w:rFonts w:hint="eastAsia" w:ascii="华文楷体" w:hAnsi="华文楷体" w:eastAsia="华文楷体"/>
            <w:sz w:val="28"/>
            <w:szCs w:val="28"/>
            <w:lang w:eastAsia="zh-CN"/>
          </w:rPr>
          <w:t>境</w:t>
        </w:r>
      </w:ins>
      <w:del w:id="451" w:author="Administrator" w:date="2015-10-22T13:11:00Z">
        <w:r>
          <w:rPr>
            <w:rFonts w:hint="eastAsia" w:ascii="华文楷体" w:hAnsi="华文楷体" w:eastAsia="华文楷体"/>
            <w:sz w:val="28"/>
            <w:szCs w:val="28"/>
          </w:rPr>
          <w:delText>镜</w:delText>
        </w:r>
      </w:del>
      <w:r>
        <w:rPr>
          <w:rFonts w:hint="eastAsia" w:ascii="华文楷体" w:hAnsi="华文楷体" w:eastAsia="华文楷体"/>
          <w:sz w:val="28"/>
          <w:szCs w:val="28"/>
        </w:rPr>
        <w:t>呢，有一种恭敬的态度，没有傲慢的态度，可以表示他的想法，说他的心态呢可以通过这个色法表现出来</w:t>
      </w:r>
      <w:ins w:id="452" w:author="Administrator" w:date="2015-10-22T13:11:00Z">
        <w:r>
          <w:rPr>
            <w:rFonts w:hint="eastAsia" w:ascii="华文楷体" w:hAnsi="华文楷体" w:eastAsia="华文楷体"/>
            <w:sz w:val="28"/>
            <w:szCs w:val="28"/>
            <w:lang w:eastAsia="zh-CN"/>
          </w:rPr>
          <w:t>。</w:t>
        </w:r>
      </w:ins>
      <w:del w:id="453" w:author="Administrator" w:date="2015-10-22T13:11:00Z">
        <w:r>
          <w:rPr>
            <w:rFonts w:hint="eastAsia" w:ascii="华文楷体" w:hAnsi="华文楷体" w:eastAsia="华文楷体"/>
            <w:sz w:val="28"/>
            <w:szCs w:val="28"/>
          </w:rPr>
          <w:delText>，</w:delText>
        </w:r>
      </w:del>
      <w:r>
        <w:rPr>
          <w:rFonts w:hint="eastAsia" w:ascii="华文楷体" w:hAnsi="华文楷体" w:eastAsia="华文楷体"/>
          <w:sz w:val="28"/>
          <w:szCs w:val="28"/>
        </w:rPr>
        <w:t>或者说你的外表表现的很粗暴，你的外表表现对某一个人的发脾气，通过外表这样一种这个表现呢，就可以说明啊，从外表色法可以表现出你的内心非常非常的不寂静，是处在一种嗔恨状态当中，这个叫有表。</w:t>
      </w:r>
      <w:del w:id="454" w:author="Administrator" w:date="2015-10-22T13:12:00Z">
        <w:r>
          <w:rPr>
            <w:rFonts w:hint="eastAsia" w:ascii="华文楷体" w:hAnsi="华文楷体" w:eastAsia="华文楷体"/>
            <w:sz w:val="28"/>
            <w:szCs w:val="28"/>
          </w:rPr>
          <w:delText>20：14</w:delText>
        </w:r>
      </w:del>
    </w:p>
    <w:p>
      <w:pPr>
        <w:ind w:firstLine="570"/>
        <w:rPr>
          <w:del w:id="455" w:author="Administrator" w:date="2015-10-22T13:12:00Z"/>
          <w:rFonts w:ascii="华文楷体" w:hAnsi="华文楷体" w:eastAsia="华文楷体"/>
          <w:sz w:val="28"/>
          <w:szCs w:val="28"/>
        </w:rPr>
      </w:pPr>
    </w:p>
    <w:p>
      <w:pPr>
        <w:ind w:firstLine="570"/>
        <w:rPr>
          <w:del w:id="456" w:author="Administrator" w:date="2015-10-22T13:12:00Z"/>
          <w:rFonts w:ascii="华文楷体" w:hAnsi="华文楷体" w:eastAsia="华文楷体"/>
          <w:sz w:val="28"/>
          <w:szCs w:val="28"/>
        </w:rPr>
      </w:pPr>
    </w:p>
    <w:p>
      <w:pPr>
        <w:ind w:firstLine="570"/>
        <w:rPr>
          <w:del w:id="457" w:author="Administrator" w:date="2015-10-22T13:12:00Z"/>
          <w:rFonts w:ascii="华文楷体" w:hAnsi="华文楷体" w:eastAsia="华文楷体"/>
          <w:sz w:val="28"/>
          <w:szCs w:val="28"/>
        </w:rPr>
      </w:pPr>
    </w:p>
    <w:p>
      <w:pPr>
        <w:ind w:firstLine="570"/>
        <w:rPr>
          <w:del w:id="458" w:author="Administrator" w:date="2015-10-22T13:12:00Z"/>
          <w:rFonts w:hint="eastAsia" w:ascii="华文楷体" w:hAnsi="华文楷体" w:eastAsia="华文楷体"/>
          <w:sz w:val="28"/>
          <w:szCs w:val="28"/>
        </w:rPr>
      </w:pPr>
      <w:del w:id="459" w:author="Administrator" w:date="2015-10-22T13:12:00Z">
        <w:r>
          <w:rPr>
            <w:rFonts w:hint="eastAsia" w:ascii="华文楷体" w:hAnsi="华文楷体" w:eastAsia="华文楷体"/>
            <w:sz w:val="28"/>
            <w:szCs w:val="28"/>
          </w:rPr>
          <w:delText>中观庄严论释</w:delText>
        </w:r>
      </w:del>
    </w:p>
    <w:p>
      <w:pPr>
        <w:ind w:firstLine="570"/>
        <w:rPr>
          <w:del w:id="460" w:author="Administrator" w:date="2015-10-22T13:12:00Z"/>
          <w:rFonts w:hint="eastAsia" w:ascii="华文楷体" w:hAnsi="华文楷体" w:eastAsia="华文楷体"/>
          <w:sz w:val="28"/>
          <w:szCs w:val="28"/>
        </w:rPr>
      </w:pPr>
      <w:del w:id="461" w:author="Administrator" w:date="2015-10-22T13:12:00Z">
        <w:r>
          <w:rPr>
            <w:rFonts w:hint="eastAsia" w:ascii="华文楷体" w:hAnsi="华文楷体" w:eastAsia="华文楷体"/>
            <w:sz w:val="28"/>
            <w:szCs w:val="28"/>
          </w:rPr>
          <w:delText>41课李亚兰20-30</w:delText>
        </w:r>
      </w:del>
    </w:p>
    <w:p>
      <w:pPr>
        <w:ind w:firstLine="570"/>
        <w:rPr>
          <w:del w:id="462" w:author="Administrator" w:date="2015-10-22T13:12:00Z"/>
          <w:rFonts w:hint="eastAsia" w:ascii="华文楷体" w:hAnsi="华文楷体" w:eastAsia="华文楷体"/>
          <w:sz w:val="28"/>
          <w:szCs w:val="28"/>
        </w:rPr>
      </w:pPr>
      <w:del w:id="463" w:author="Administrator" w:date="2015-10-22T13:12:00Z">
        <w:r>
          <w:rPr>
            <w:rFonts w:hint="eastAsia" w:ascii="华文楷体" w:hAnsi="华文楷体" w:eastAsia="华文楷体"/>
            <w:sz w:val="28"/>
            <w:szCs w:val="28"/>
          </w:rPr>
          <w:delText>没有傲慢的态度，可以表示他的想法，就是他的心态可以通过这个色法表现出来。或者说你的外表表现的很粗暴，外表表现对每一个人在发脾气，通过外表的表现可以说明从外表的色法可以表现你的内心非常非常的不寂静，是处在一种嗔恨当中，这个就叫做有表。</w:delText>
        </w:r>
      </w:del>
      <w:r>
        <w:rPr>
          <w:rFonts w:hint="eastAsia" w:ascii="华文楷体" w:hAnsi="华文楷体" w:eastAsia="华文楷体"/>
          <w:sz w:val="28"/>
          <w:szCs w:val="28"/>
        </w:rPr>
        <w:t>这个方面就是一种通过外面的色法可以表示他的内心的状态的一种色法，</w:t>
      </w:r>
      <w:del w:id="464" w:author="Administrator" w:date="2015-10-23T12:23:00Z">
        <w:r>
          <w:rPr>
            <w:rFonts w:hint="eastAsia" w:ascii="华文楷体" w:hAnsi="华文楷体" w:eastAsia="华文楷体"/>
            <w:sz w:val="28"/>
            <w:szCs w:val="28"/>
          </w:rPr>
          <w:delText>这个</w:delText>
        </w:r>
      </w:del>
      <w:ins w:id="465" w:author="Administrator" w:date="2015-10-23T12:23: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叫做有表色。</w:t>
      </w:r>
    </w:p>
    <w:p>
      <w:pPr>
        <w:ind w:firstLine="570"/>
        <w:rPr>
          <w:del w:id="466" w:author="Administrator" w:date="2015-10-23T12:23:00Z"/>
          <w:rFonts w:hint="eastAsia" w:ascii="华文楷体" w:hAnsi="华文楷体" w:eastAsia="华文楷体"/>
          <w:sz w:val="28"/>
          <w:szCs w:val="28"/>
        </w:rPr>
      </w:pPr>
      <w:r>
        <w:rPr>
          <w:rFonts w:hint="eastAsia" w:ascii="华文楷体" w:hAnsi="华文楷体" w:eastAsia="华文楷体"/>
          <w:sz w:val="28"/>
          <w:szCs w:val="28"/>
        </w:rPr>
        <w:t>无表色就说是没办法表示，表示不了他的心态的。所以像这样就称为</w:t>
      </w:r>
      <w:del w:id="467" w:author="Administrator" w:date="2015-10-22T13:12:00Z">
        <w:r>
          <w:rPr>
            <w:rFonts w:hint="eastAsia" w:ascii="华文楷体" w:hAnsi="华文楷体" w:eastAsia="华文楷体"/>
            <w:sz w:val="28"/>
            <w:szCs w:val="28"/>
          </w:rPr>
          <w:delText>有表示，</w:delText>
        </w:r>
      </w:del>
      <w:ins w:id="468" w:author="Administrator" w:date="2015-10-22T13:13:00Z">
        <w:r>
          <w:rPr>
            <w:rFonts w:hint="eastAsia" w:ascii="华文楷体" w:hAnsi="华文楷体" w:eastAsia="华文楷体"/>
            <w:sz w:val="28"/>
            <w:szCs w:val="28"/>
            <w:lang w:eastAsia="zh-CN"/>
          </w:rPr>
          <w:t>，</w:t>
        </w:r>
      </w:ins>
      <w:r>
        <w:rPr>
          <w:rFonts w:hint="eastAsia" w:ascii="华文楷体" w:hAnsi="华文楷体" w:eastAsia="华文楷体"/>
          <w:sz w:val="28"/>
          <w:szCs w:val="28"/>
        </w:rPr>
        <w:t>哦，就叫无表色。</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那么这个无表色实际上是通过四大为能依而</w:t>
      </w:r>
      <w:ins w:id="469" w:author="Administrator" w:date="2015-10-22T13:14:00Z">
        <w:r>
          <w:rPr>
            <w:rFonts w:hint="eastAsia" w:ascii="华文楷体" w:hAnsi="华文楷体" w:eastAsia="华文楷体"/>
            <w:sz w:val="28"/>
            <w:szCs w:val="28"/>
            <w:lang w:eastAsia="zh-CN"/>
          </w:rPr>
          <w:t>就说是</w:t>
        </w:r>
      </w:ins>
      <w:del w:id="470" w:author="Administrator" w:date="2015-10-22T13:14:00Z">
        <w:r>
          <w:rPr>
            <w:rFonts w:hint="eastAsia" w:ascii="华文楷体" w:hAnsi="华文楷体" w:eastAsia="华文楷体"/>
            <w:sz w:val="28"/>
            <w:szCs w:val="28"/>
          </w:rPr>
          <w:delText>，</w:delText>
        </w:r>
      </w:del>
      <w:ins w:id="471" w:author="Administrator" w:date="2015-10-22T13: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四大就是说通过四大为因而显现出来的。所以说这个无表色本身实际上并没有</w:t>
      </w:r>
      <w:del w:id="472" w:author="Administrator" w:date="2015-10-22T13:15:00Z">
        <w:r>
          <w:rPr>
            <w:rFonts w:hint="eastAsia" w:ascii="华文楷体" w:hAnsi="华文楷体" w:eastAsia="华文楷体"/>
            <w:sz w:val="28"/>
            <w:szCs w:val="28"/>
          </w:rPr>
          <w:delText>它的</w:delText>
        </w:r>
      </w:del>
      <w:ins w:id="473" w:author="Administrator" w:date="2015-10-22T13:15:0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法相，这</w:t>
      </w:r>
      <w:ins w:id="474" w:author="Administrator" w:date="2015-10-22T13:15:00Z">
        <w:r>
          <w:rPr>
            <w:rFonts w:hint="eastAsia" w:ascii="华文楷体" w:hAnsi="华文楷体" w:eastAsia="华文楷体"/>
            <w:sz w:val="28"/>
            <w:szCs w:val="28"/>
            <w:lang w:eastAsia="zh-CN"/>
          </w:rPr>
          <w:t>些</w:t>
        </w:r>
      </w:ins>
      <w:del w:id="475" w:author="Administrator" w:date="2015-10-22T13:15:00Z">
        <w:r>
          <w:rPr>
            <w:rFonts w:hint="eastAsia" w:ascii="华文楷体" w:hAnsi="华文楷体" w:eastAsia="华文楷体"/>
            <w:sz w:val="28"/>
            <w:szCs w:val="28"/>
          </w:rPr>
          <w:delText>个</w:delText>
        </w:r>
      </w:del>
      <w:r>
        <w:rPr>
          <w:rFonts w:hint="eastAsia" w:ascii="华文楷体" w:hAnsi="华文楷体" w:eastAsia="华文楷体"/>
          <w:sz w:val="28"/>
          <w:szCs w:val="28"/>
        </w:rPr>
        <w:t>色法的真实的法相，可插入的法相</w:t>
      </w:r>
      <w:ins w:id="476" w:author="Administrator" w:date="2015-10-23T12:23: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，或者其他</w:t>
      </w:r>
      <w:del w:id="477" w:author="Administrator" w:date="2015-10-23T18:12:00Z">
        <w:r>
          <w:rPr>
            <w:rFonts w:hint="eastAsia" w:ascii="华文楷体" w:hAnsi="华文楷体" w:eastAsia="华文楷体"/>
            <w:sz w:val="28"/>
            <w:szCs w:val="28"/>
          </w:rPr>
          <w:delText>助缘</w:delText>
        </w:r>
      </w:del>
      <w:r>
        <w:rPr>
          <w:rFonts w:hint="eastAsia" w:ascii="华文楷体" w:hAnsi="华文楷体" w:eastAsia="华文楷体"/>
          <w:sz w:val="28"/>
          <w:szCs w:val="28"/>
        </w:rPr>
        <w:t>的</w:t>
      </w:r>
      <w:ins w:id="478" w:author="Administrator" w:date="2015-10-23T18:12:00Z">
        <w:r>
          <w:rPr>
            <w:rFonts w:hint="eastAsia" w:ascii="华文楷体" w:hAnsi="华文楷体" w:eastAsia="华文楷体"/>
            <w:sz w:val="28"/>
            <w:szCs w:val="28"/>
            <w:lang w:eastAsia="zh-CN"/>
          </w:rPr>
          <w:t>这些阻碍的</w:t>
        </w:r>
      </w:ins>
      <w:r>
        <w:rPr>
          <w:rFonts w:hint="eastAsia" w:ascii="华文楷体" w:hAnsi="华文楷体" w:eastAsia="华文楷体"/>
          <w:sz w:val="28"/>
          <w:szCs w:val="28"/>
        </w:rPr>
        <w:t>法相</w:t>
      </w:r>
      <w:ins w:id="479" w:author="Administrator" w:date="2015-10-23T12:24: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，或者集聚的法相</w:t>
      </w:r>
      <w:ins w:id="480" w:author="Administrator" w:date="2015-10-23T12:24: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，这方面的法相是并不存在的。</w:t>
      </w:r>
    </w:p>
    <w:p>
      <w:pPr>
        <w:ind w:firstLine="570"/>
        <w:rPr>
          <w:del w:id="481" w:author="Administrator" w:date="2015-10-23T12:25:00Z"/>
          <w:rFonts w:hint="eastAsia" w:ascii="华文楷体" w:hAnsi="华文楷体" w:eastAsia="华文楷体"/>
          <w:sz w:val="28"/>
          <w:szCs w:val="28"/>
        </w:rPr>
      </w:pPr>
      <w:r>
        <w:rPr>
          <w:rFonts w:hint="eastAsia" w:ascii="华文楷体" w:hAnsi="华文楷体" w:eastAsia="华文楷体"/>
          <w:sz w:val="28"/>
          <w:szCs w:val="28"/>
        </w:rPr>
        <w:t>那么就是说前面就讲到了从承许极</w:t>
      </w:r>
      <w:ins w:id="482" w:author="Administrator" w:date="2015-10-22T13:16:00Z">
        <w:r>
          <w:rPr>
            <w:rFonts w:hint="eastAsia" w:ascii="华文楷体" w:hAnsi="华文楷体" w:eastAsia="华文楷体"/>
            <w:sz w:val="28"/>
            <w:szCs w:val="28"/>
            <w:lang w:eastAsia="zh-CN"/>
          </w:rPr>
          <w:t>微</w:t>
        </w:r>
      </w:ins>
      <w:del w:id="483" w:author="Administrator" w:date="2015-10-22T13:16:00Z">
        <w:r>
          <w:rPr>
            <w:rFonts w:hint="eastAsia" w:ascii="华文楷体" w:hAnsi="华文楷体" w:eastAsia="华文楷体"/>
            <w:sz w:val="28"/>
            <w:szCs w:val="28"/>
          </w:rPr>
          <w:delText>物</w:delText>
        </w:r>
      </w:del>
      <w:r>
        <w:rPr>
          <w:rFonts w:hint="eastAsia" w:ascii="华文楷体" w:hAnsi="华文楷体" w:eastAsia="华文楷体"/>
          <w:sz w:val="28"/>
          <w:szCs w:val="28"/>
        </w:rPr>
        <w:t>的角度来讲怎么怎么样</w:t>
      </w:r>
      <w:del w:id="484" w:author="Administrator" w:date="2015-10-22T13:16:00Z">
        <w:r>
          <w:rPr>
            <w:rFonts w:hint="eastAsia" w:ascii="华文楷体" w:hAnsi="华文楷体" w:eastAsia="华文楷体"/>
            <w:sz w:val="28"/>
            <w:szCs w:val="28"/>
          </w:rPr>
          <w:delText>，</w:delText>
        </w:r>
      </w:del>
      <w:r>
        <w:rPr>
          <w:rFonts w:hint="eastAsia" w:ascii="华文楷体" w:hAnsi="华文楷体" w:eastAsia="华文楷体"/>
          <w:sz w:val="28"/>
          <w:szCs w:val="28"/>
        </w:rPr>
        <w:t>我们去安立。那么下面就是说还有一个无表色，有部宗尤其承许无表色，前面我们讲如果色法，加上无表色就是十一种了，不加上无表色就是十种。</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那么这个无表色</w:t>
      </w:r>
      <w:ins w:id="485" w:author="Administrator" w:date="2015-10-22T13:19:00Z">
        <w:r>
          <w:rPr>
            <w:rFonts w:hint="eastAsia" w:ascii="华文楷体" w:hAnsi="华文楷体" w:eastAsia="华文楷体"/>
            <w:sz w:val="28"/>
            <w:szCs w:val="28"/>
            <w:lang w:eastAsia="zh-CN"/>
          </w:rPr>
          <w:t>呢，在</w:t>
        </w:r>
      </w:ins>
      <w:r>
        <w:rPr>
          <w:rFonts w:hint="eastAsia" w:ascii="华文楷体" w:hAnsi="华文楷体" w:eastAsia="华文楷体"/>
          <w:sz w:val="28"/>
          <w:szCs w:val="28"/>
        </w:rPr>
        <w:t>经部宗承许以上无表色是假立的。把这个戒体假立成无表色</w:t>
      </w:r>
      <w:ins w:id="486" w:author="Administrator" w:date="2015-10-22T13:19: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这个也是可以这样说，但实际上真正的无表色是不存在的。尤其是把戒律表示成一种色法的话，这方面</w:t>
      </w:r>
      <w:ins w:id="487" w:author="Administrator" w:date="2015-10-23T12:25: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w:t>
      </w:r>
      <w:ins w:id="488" w:author="Administrator" w:date="2015-10-23T18:12: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不了义的观点。</w:t>
      </w:r>
    </w:p>
    <w:p>
      <w:pPr>
        <w:ind w:firstLine="570"/>
        <w:rPr>
          <w:del w:id="489" w:author="Administrator" w:date="2015-10-22T13:22:00Z"/>
          <w:rFonts w:hint="eastAsia" w:ascii="华文楷体" w:hAnsi="华文楷体" w:eastAsia="华文楷体"/>
          <w:sz w:val="28"/>
          <w:szCs w:val="28"/>
        </w:rPr>
      </w:pPr>
      <w:r>
        <w:rPr>
          <w:rFonts w:hint="eastAsia" w:ascii="华文楷体" w:hAnsi="华文楷体" w:eastAsia="华文楷体"/>
          <w:sz w:val="28"/>
          <w:szCs w:val="28"/>
        </w:rPr>
        <w:t>所以说如果按照承许无表色的观点来讲，这个无表色上面没有存在</w:t>
      </w:r>
      <w:ins w:id="490" w:author="Administrator" w:date="2015-10-22T13:20: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色法</w:t>
      </w:r>
      <w:del w:id="491" w:author="Administrator" w:date="2015-10-22T13:20:00Z">
        <w:r>
          <w:rPr>
            <w:rFonts w:hint="eastAsia" w:ascii="华文楷体" w:hAnsi="华文楷体" w:eastAsia="华文楷体"/>
            <w:sz w:val="28"/>
            <w:szCs w:val="28"/>
          </w:rPr>
          <w:delText>这样</w:delText>
        </w:r>
      </w:del>
      <w:r>
        <w:rPr>
          <w:rFonts w:hint="eastAsia" w:ascii="华文楷体" w:hAnsi="华文楷体" w:eastAsia="华文楷体"/>
          <w:sz w:val="28"/>
          <w:szCs w:val="28"/>
        </w:rPr>
        <w:t>的</w:t>
      </w:r>
      <w:del w:id="492" w:author="Administrator" w:date="2015-10-22T13:20:00Z">
        <w:r>
          <w:rPr>
            <w:rFonts w:hint="eastAsia" w:ascii="华文楷体" w:hAnsi="华文楷体" w:eastAsia="华文楷体"/>
            <w:sz w:val="28"/>
            <w:szCs w:val="28"/>
          </w:rPr>
          <w:delText>一种</w:delText>
        </w:r>
      </w:del>
      <w:ins w:id="493" w:author="Administrator" w:date="2015-10-22T13:20: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法相，但是在所依上存在</w:t>
      </w:r>
      <w:del w:id="494" w:author="Administrator" w:date="2015-10-22T13:21:00Z">
        <w:r>
          <w:rPr>
            <w:rFonts w:hint="eastAsia" w:ascii="华文楷体" w:hAnsi="华文楷体" w:eastAsia="华文楷体"/>
            <w:sz w:val="28"/>
            <w:szCs w:val="28"/>
          </w:rPr>
          <w:delText>损</w:delText>
        </w:r>
      </w:del>
      <w:ins w:id="495" w:author="Administrator" w:date="2015-10-22T13:21: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害。也就是说无表色是能依，那么就是说身体啊等等这些粗大的法是所依。所</w:t>
      </w:r>
      <w:ins w:id="496" w:author="Administrator" w:date="2015-10-22T13:21:00Z">
        <w:r>
          <w:rPr>
            <w:rFonts w:hint="eastAsia" w:ascii="华文楷体" w:hAnsi="华文楷体" w:eastAsia="华文楷体"/>
            <w:sz w:val="28"/>
            <w:szCs w:val="28"/>
            <w:lang w:eastAsia="zh-CN"/>
          </w:rPr>
          <w:t>以</w:t>
        </w:r>
      </w:ins>
      <w:del w:id="497" w:author="Administrator" w:date="2015-10-22T13:21:00Z">
        <w:r>
          <w:rPr>
            <w:rFonts w:hint="eastAsia" w:ascii="华文楷体" w:hAnsi="华文楷体" w:eastAsia="华文楷体"/>
            <w:sz w:val="28"/>
            <w:szCs w:val="28"/>
          </w:rPr>
          <w:delText>依</w:delText>
        </w:r>
      </w:del>
      <w:r>
        <w:rPr>
          <w:rFonts w:hint="eastAsia" w:ascii="华文楷体" w:hAnsi="华文楷体" w:eastAsia="华文楷体"/>
          <w:sz w:val="28"/>
          <w:szCs w:val="28"/>
        </w:rPr>
        <w:t>说</w:t>
      </w:r>
      <w:ins w:id="498" w:author="Administrator" w:date="2015-10-22T13:2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在这个能依上面</w:t>
      </w:r>
      <w:ins w:id="499" w:author="Administrator" w:date="2015-10-23T12:26: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虽然不存在这个插入等等这个能害，但是在所依上面存在这个所害，不是能害。那么就是在所依上面存在所害的缘故，所</w:t>
      </w:r>
      <w:ins w:id="500" w:author="Administrator" w:date="2015-10-23T12:26:00Z">
        <w:r>
          <w:rPr>
            <w:rFonts w:hint="eastAsia" w:ascii="华文楷体" w:hAnsi="华文楷体" w:eastAsia="华文楷体"/>
            <w:sz w:val="28"/>
            <w:szCs w:val="28"/>
            <w:lang w:eastAsia="zh-CN"/>
          </w:rPr>
          <w:t>以</w:t>
        </w:r>
      </w:ins>
      <w:del w:id="501" w:author="Administrator" w:date="2015-10-23T12:26:00Z">
        <w:r>
          <w:rPr>
            <w:rFonts w:hint="eastAsia" w:ascii="华文楷体" w:hAnsi="华文楷体" w:eastAsia="华文楷体"/>
            <w:sz w:val="28"/>
            <w:szCs w:val="28"/>
          </w:rPr>
          <w:delText>依</w:delText>
        </w:r>
      </w:del>
      <w:r>
        <w:rPr>
          <w:rFonts w:hint="eastAsia" w:ascii="华文楷体" w:hAnsi="华文楷体" w:eastAsia="华文楷体"/>
          <w:sz w:val="28"/>
          <w:szCs w:val="28"/>
        </w:rPr>
        <w:t>说</w:t>
      </w:r>
      <w:ins w:id="502" w:author="Administrator" w:date="2015-10-23T12:2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所依上面如果有这个色法的法相，在能依上面也可以安立它的名称。</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所以说无表色可以安立成一种色法。它不具备这个很粗大法的</w:t>
      </w:r>
      <w:ins w:id="503" w:author="Administrator" w:date="2015-10-22T13:23:0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可插入</w:t>
      </w:r>
      <w:ins w:id="504" w:author="Administrator" w:date="2015-10-22T13:23: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、可转变</w:t>
      </w:r>
      <w:ins w:id="505" w:author="Administrator" w:date="2015-10-22T13:23: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、毁灭的</w:t>
      </w:r>
      <w:ins w:id="506" w:author="Administrator" w:date="2015-10-22T13:22: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自性。但是</w:t>
      </w:r>
      <w:ins w:id="507" w:author="Administrator" w:date="2015-10-22T13:2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在所依上面</w:t>
      </w:r>
      <w:ins w:id="508" w:author="Administrator" w:date="2015-10-22T13:23: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存在这个法相的话，能依上面可以安立它的无表色的名称。</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所以此处说：因此可以得名。因此可以得名，这个是第一种分析的方式。那么下面是第二种分析的方式</w:t>
      </w:r>
      <w:ins w:id="509" w:author="Administrator" w:date="2015-10-23T12:27:00Z">
        <w:r>
          <w:rPr>
            <w:rFonts w:hint="eastAsia" w:ascii="华文楷体" w:hAnsi="华文楷体" w:eastAsia="华文楷体"/>
            <w:sz w:val="28"/>
            <w:szCs w:val="28"/>
            <w:lang w:eastAsia="zh-CN"/>
          </w:rPr>
          <w:t>呢</w:t>
        </w:r>
      </w:ins>
      <w:del w:id="510" w:author="Administrator" w:date="2015-10-23T18:13:00Z">
        <w:r>
          <w:rPr>
            <w:rFonts w:hint="eastAsia" w:ascii="华文楷体" w:hAnsi="华文楷体" w:eastAsia="华文楷体"/>
            <w:sz w:val="28"/>
            <w:szCs w:val="28"/>
          </w:rPr>
          <w:delText>。</w:delText>
        </w:r>
      </w:del>
      <w:r>
        <w:rPr>
          <w:rFonts w:hint="eastAsia" w:ascii="华文楷体" w:hAnsi="华文楷体" w:eastAsia="华文楷体"/>
          <w:sz w:val="28"/>
          <w:szCs w:val="28"/>
        </w:rPr>
        <w:t>就是说，是名词，不一定能够解释</w:t>
      </w:r>
      <w:ins w:id="511" w:author="Administrator" w:date="2015-10-22T13:2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del w:id="512" w:author="Administrator" w:date="2015-10-22T13:25:00Z"/>
          <w:rFonts w:hint="eastAsia" w:ascii="华文楷体" w:hAnsi="华文楷体" w:eastAsia="华文楷体"/>
          <w:sz w:val="28"/>
          <w:szCs w:val="28"/>
        </w:rPr>
      </w:pPr>
      <w:r>
        <w:rPr>
          <w:rFonts w:hint="eastAsia" w:ascii="华文楷体" w:hAnsi="华文楷体" w:eastAsia="华文楷体"/>
          <w:sz w:val="28"/>
          <w:szCs w:val="28"/>
        </w:rPr>
        <w:t>如果是一个名词，不一定能够解释。比如说这个极微，极微是一种色法，无表色的</w:t>
      </w:r>
      <w:ins w:id="513" w:author="Administrator" w:date="2015-10-23T12:27:0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法。那么能不能够真正按照色法的定义去解释它呢？不一定能够解释。比如说前面说从名称上来讲所谓的“色”即指可插入、可以转变</w:t>
      </w:r>
      <w:del w:id="514" w:author="Administrator" w:date="2015-10-22T13:25:00Z">
        <w:r>
          <w:rPr>
            <w:rFonts w:hint="eastAsia" w:ascii="华文楷体" w:hAnsi="华文楷体" w:eastAsia="华文楷体"/>
            <w:sz w:val="28"/>
            <w:szCs w:val="28"/>
          </w:rPr>
          <w:delText>22:34</w:delText>
        </w:r>
      </w:del>
      <w:ins w:id="515" w:author="Administrator" w:date="2015-10-22T13:25:00Z">
        <w:r>
          <w:rPr>
            <w:rFonts w:hint="eastAsia" w:ascii="华文楷体" w:hAnsi="华文楷体" w:eastAsia="华文楷体"/>
            <w:sz w:val="28"/>
            <w:szCs w:val="28"/>
            <w:lang w:eastAsia="zh-CN"/>
          </w:rPr>
          <w:t>毁灭</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那么就是说这个极微是一种色法，或者说无表色是一种色法，那么这种无表色的色法</w:t>
      </w:r>
      <w:ins w:id="516" w:author="Administrator" w:date="2015-10-22T13:2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它的名称上面好像带有可插入可转变的意思。但是</w:t>
      </w:r>
      <w:ins w:id="517" w:author="Administrator" w:date="2015-10-23T18:14: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解释的上面，所有的名词不一定能够按照它的</w:t>
      </w:r>
      <w:ins w:id="518" w:author="Administrator" w:date="2015-10-22T13:26: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方面去解释它。它只有一种说</w:t>
      </w:r>
      <w:ins w:id="519" w:author="Administrator" w:date="2015-10-22T13:26:00Z">
        <w:r>
          <w:rPr>
            <w:rFonts w:hint="eastAsia" w:ascii="华文楷体" w:hAnsi="华文楷体" w:eastAsia="华文楷体"/>
            <w:sz w:val="28"/>
            <w:szCs w:val="28"/>
            <w:lang w:eastAsia="zh-CN"/>
          </w:rPr>
          <w:t>词</w:t>
        </w:r>
      </w:ins>
      <w:del w:id="520" w:author="Administrator" w:date="2015-10-22T13:26:00Z">
        <w:r>
          <w:rPr>
            <w:rFonts w:hint="eastAsia" w:ascii="华文楷体" w:hAnsi="华文楷体" w:eastAsia="华文楷体"/>
            <w:sz w:val="28"/>
            <w:szCs w:val="28"/>
          </w:rPr>
          <w:delText>怎么的意思</w:delText>
        </w:r>
      </w:del>
      <w:ins w:id="521" w:author="Administrator" w:date="2015-10-22T13:27:00Z">
        <w:r>
          <w:rPr>
            <w:rFonts w:hint="eastAsia" w:ascii="华文楷体" w:hAnsi="华文楷体" w:eastAsia="华文楷体"/>
            <w:sz w:val="28"/>
            <w:szCs w:val="28"/>
            <w:lang w:eastAsia="zh-CN"/>
          </w:rPr>
          <w:t>而没有释词</w:t>
        </w:r>
      </w:ins>
      <w:r>
        <w:rPr>
          <w:rFonts w:hint="eastAsia" w:ascii="华文楷体" w:hAnsi="华文楷体" w:eastAsia="华文楷体"/>
          <w:sz w:val="28"/>
          <w:szCs w:val="28"/>
        </w:rPr>
        <w:t>。所以下面也是一种观察的方式。</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下面讲：一般来说，名字有释词、说词兼具以及只具其中之一，共有三类。</w:t>
      </w:r>
    </w:p>
    <w:p>
      <w:pPr>
        <w:ind w:firstLine="570"/>
        <w:rPr>
          <w:del w:id="522" w:author="Administrator" w:date="2015-10-23T12:28:00Z"/>
          <w:rFonts w:hint="eastAsia" w:ascii="华文楷体" w:hAnsi="华文楷体" w:eastAsia="华文楷体"/>
          <w:sz w:val="28"/>
          <w:szCs w:val="28"/>
        </w:rPr>
      </w:pPr>
      <w:r>
        <w:rPr>
          <w:rFonts w:hint="eastAsia" w:ascii="华文楷体" w:hAnsi="华文楷体" w:eastAsia="华文楷体"/>
          <w:sz w:val="28"/>
          <w:szCs w:val="28"/>
        </w:rPr>
        <w:t>这方面讲到了释词和说词。那么什么叫做释词呢？“释”</w:t>
      </w:r>
      <w:ins w:id="523" w:author="Administrator" w:date="2015-10-23T12:28:00Z">
        <w:r>
          <w:rPr>
            <w:rFonts w:hint="eastAsia" w:ascii="华文楷体" w:hAnsi="华文楷体" w:eastAsia="华文楷体"/>
            <w:sz w:val="28"/>
            <w:szCs w:val="28"/>
            <w:lang w:eastAsia="zh-CN"/>
          </w:rPr>
          <w:t>词</w:t>
        </w:r>
      </w:ins>
      <w:r>
        <w:rPr>
          <w:rFonts w:hint="eastAsia" w:ascii="华文楷体" w:hAnsi="华文楷体" w:eastAsia="华文楷体"/>
          <w:sz w:val="28"/>
          <w:szCs w:val="28"/>
        </w:rPr>
        <w:t>就是说可以解释的，直接可以在它的</w:t>
      </w:r>
      <w:ins w:id="524" w:author="Administrator" w:date="2015-10-22T13:2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名词上面可以解释。比如下面就打比喻讲了。比如说，这样一种“水生”。</w:t>
      </w:r>
    </w:p>
    <w:p>
      <w:pPr>
        <w:ind w:firstLine="570"/>
        <w:rPr>
          <w:del w:id="525" w:author="Administrator" w:date="2015-10-23T12:28:00Z"/>
          <w:rFonts w:hint="eastAsia" w:ascii="华文楷体" w:hAnsi="华文楷体" w:eastAsia="华文楷体"/>
          <w:sz w:val="28"/>
          <w:szCs w:val="28"/>
        </w:rPr>
      </w:pPr>
      <w:r>
        <w:rPr>
          <w:rFonts w:hint="eastAsia" w:ascii="华文楷体" w:hAnsi="华文楷体" w:eastAsia="华文楷体"/>
          <w:sz w:val="28"/>
          <w:szCs w:val="28"/>
        </w:rPr>
        <w:t>“水生”这个名词就是水中生长的，水中出生的，或者水中生长的叫做“水生”。那么如果是这样的话就可以解释了。青蛙，以青蛙为例。那么青蛙是什么？青蛙就是水中生长，它是水中可以生长的，所以说它就是释词。</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或者就是说有的时候把莲花，水中的莲花就叫做水生。水中莲花在释词上面</w:t>
      </w:r>
      <w:ins w:id="526" w:author="Administrator" w:date="2015-10-23T18:15: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就叫做水生。那么就是说，我们说水中生长的莲花它可不可以解释？哦，可以解释。它的确就是从水中出生的，它就是生长在水中的。所以这个方面就叫做释词，</w:t>
      </w:r>
      <w:ins w:id="527" w:author="Administrator" w:date="2015-10-22T13:2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可以直接从它的名词上解释它的含义的。</w:t>
      </w:r>
    </w:p>
    <w:p>
      <w:pPr>
        <w:ind w:firstLine="570"/>
        <w:rPr>
          <w:del w:id="528" w:author="Administrator" w:date="2015-10-23T12:30:00Z"/>
          <w:rFonts w:hint="eastAsia" w:ascii="华文楷体" w:hAnsi="华文楷体" w:eastAsia="华文楷体"/>
          <w:sz w:val="28"/>
          <w:szCs w:val="28"/>
        </w:rPr>
      </w:pPr>
      <w:r>
        <w:rPr>
          <w:rFonts w:hint="eastAsia" w:ascii="华文楷体" w:hAnsi="华文楷体" w:eastAsia="华文楷体"/>
          <w:sz w:val="28"/>
          <w:szCs w:val="28"/>
        </w:rPr>
        <w:t>第二个方面叫做说词。说词就是没办法解释</w:t>
      </w:r>
      <w:ins w:id="529" w:author="Administrator" w:date="2015-10-23T18:15:00Z">
        <w:r>
          <w:rPr>
            <w:rFonts w:hint="eastAsia" w:ascii="华文楷体" w:hAnsi="华文楷体" w:eastAsia="华文楷体"/>
            <w:sz w:val="28"/>
            <w:szCs w:val="28"/>
            <w:lang w:eastAsia="zh-CN"/>
          </w:rPr>
          <w:t>，啊</w:t>
        </w:r>
      </w:ins>
      <w:ins w:id="530" w:author="Administrator" w:date="2015-10-23T18:15:00Z">
        <w:r>
          <w:rPr>
            <w:rFonts w:hint="eastAsia" w:ascii="华文楷体" w:hAnsi="华文楷体" w:eastAsia="华文楷体"/>
            <w:sz w:val="28"/>
            <w:szCs w:val="28"/>
          </w:rPr>
          <w:t>没办法解释</w:t>
        </w:r>
      </w:ins>
      <w:r>
        <w:rPr>
          <w:rFonts w:hint="eastAsia" w:ascii="华文楷体" w:hAnsi="华文楷体" w:eastAsia="华文楷体"/>
          <w:sz w:val="28"/>
          <w:szCs w:val="28"/>
        </w:rPr>
        <w:t>。所以像这样讲的时候就叫做释词和说词，它虽然有这样一个名词，但是它不能够解释，不能够按照它的字面上的意思去解释它。比如说水生。像这样，有些人叫水生。就有些人的小名叫水生。</w:t>
      </w:r>
      <w:ins w:id="531" w:author="Administrator" w:date="2015-10-23T12:29: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水生</w:t>
      </w:r>
      <w:ins w:id="532" w:author="Administrator" w:date="2015-10-23T12:29: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w:t>
      </w:r>
      <w:ins w:id="533" w:author="Administrator" w:date="2015-10-23T12:30: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是不是水中生的？</w:t>
      </w:r>
      <w:ins w:id="534" w:author="Administrator" w:date="2015-10-23T12:30:00Z">
        <w:r>
          <w:rPr>
            <w:rFonts w:hint="eastAsia" w:ascii="华文楷体" w:hAnsi="华文楷体" w:eastAsia="华文楷体"/>
            <w:sz w:val="28"/>
            <w:szCs w:val="28"/>
            <w:lang w:eastAsia="zh-CN"/>
          </w:rPr>
          <w:t>噢</w:t>
        </w:r>
      </w:ins>
      <w:r>
        <w:rPr>
          <w:rFonts w:hint="eastAsia" w:ascii="华文楷体" w:hAnsi="华文楷体" w:eastAsia="华文楷体"/>
          <w:sz w:val="28"/>
          <w:szCs w:val="28"/>
        </w:rPr>
        <w:t>不是，我只是名字叫水生而已。</w:t>
      </w:r>
    </w:p>
    <w:p>
      <w:pPr>
        <w:ind w:firstLine="570"/>
        <w:rPr>
          <w:rFonts w:hint="eastAsia" w:ascii="华文楷体" w:hAnsi="华文楷体" w:eastAsia="华文楷体"/>
          <w:sz w:val="28"/>
          <w:szCs w:val="28"/>
        </w:rPr>
      </w:pPr>
      <w:r>
        <w:rPr>
          <w:rFonts w:hint="eastAsia" w:ascii="华文楷体" w:hAnsi="华文楷体" w:eastAsia="华文楷体"/>
          <w:sz w:val="28"/>
          <w:szCs w:val="28"/>
        </w:rPr>
        <w:t xml:space="preserve">或者有些人取名叫狮子，哦，狮子，你能不能解释成狮子？哦，不能，我名字叫狮子而已。这方面就叫做说词，它不能够说直接从它的方面解释的。  </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这个叫释词和说词。那么在</w:t>
      </w:r>
      <w:ins w:id="535" w:author="Administrator" w:date="2015-10-22T13:30: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分的时候，有些法既具有释词也具有说词，所以这个叫做释词和说词兼具</w:t>
      </w:r>
      <w:ins w:id="536" w:author="Administrator" w:date="2015-10-23T18:16:00Z">
        <w:r>
          <w:rPr>
            <w:rFonts w:hint="eastAsia" w:ascii="华文楷体" w:hAnsi="华文楷体" w:eastAsia="华文楷体"/>
            <w:sz w:val="28"/>
            <w:szCs w:val="28"/>
            <w:lang w:eastAsia="zh-CN"/>
          </w:rPr>
          <w:t>，啊</w:t>
        </w:r>
      </w:ins>
      <w:ins w:id="537" w:author="Administrator" w:date="2015-10-23T18:16:00Z">
        <w:r>
          <w:rPr>
            <w:rFonts w:hint="eastAsia" w:ascii="华文楷体" w:hAnsi="华文楷体" w:eastAsia="华文楷体"/>
            <w:sz w:val="28"/>
            <w:szCs w:val="28"/>
          </w:rPr>
          <w:t>这个叫做释词和说词兼具</w:t>
        </w:r>
      </w:ins>
      <w:ins w:id="538" w:author="Administrator" w:date="2015-10-23T12:30:00Z">
        <w:r>
          <w:rPr>
            <w:rFonts w:hint="eastAsia" w:ascii="华文楷体" w:hAnsi="华文楷体" w:eastAsia="华文楷体"/>
            <w:sz w:val="28"/>
            <w:szCs w:val="28"/>
            <w:lang w:eastAsia="zh-CN"/>
          </w:rPr>
          <w:t>。</w:t>
        </w:r>
      </w:ins>
      <w:del w:id="539" w:author="Administrator" w:date="2015-10-23T12:30:00Z">
        <w:r>
          <w:rPr>
            <w:rFonts w:hint="eastAsia" w:ascii="华文楷体" w:hAnsi="华文楷体" w:eastAsia="华文楷体"/>
            <w:sz w:val="28"/>
            <w:szCs w:val="28"/>
          </w:rPr>
          <w:delText>，</w:delText>
        </w:r>
      </w:del>
      <w:r>
        <w:rPr>
          <w:rFonts w:hint="eastAsia" w:ascii="华文楷体" w:hAnsi="华文楷体" w:eastAsia="华文楷体"/>
          <w:sz w:val="28"/>
          <w:szCs w:val="28"/>
        </w:rPr>
        <w:t>然后以及只具其中一法</w:t>
      </w:r>
      <w:ins w:id="540" w:author="Administrator" w:date="2015-10-22T13:31:00Z">
        <w:r>
          <w:rPr>
            <w:rFonts w:hint="eastAsia" w:ascii="华文楷体" w:hAnsi="华文楷体" w:eastAsia="华文楷体"/>
            <w:sz w:val="28"/>
            <w:szCs w:val="28"/>
            <w:lang w:eastAsia="zh-CN"/>
          </w:rPr>
          <w:t>，</w:t>
        </w:r>
      </w:ins>
      <w:del w:id="541" w:author="Administrator" w:date="2015-10-22T13:31:00Z">
        <w:r>
          <w:rPr>
            <w:rFonts w:hint="eastAsia" w:ascii="华文楷体" w:hAnsi="华文楷体" w:eastAsia="华文楷体"/>
            <w:sz w:val="28"/>
            <w:szCs w:val="28"/>
          </w:rPr>
          <w:delText>。</w:delText>
        </w:r>
      </w:del>
      <w:r>
        <w:rPr>
          <w:rFonts w:hint="eastAsia" w:ascii="华文楷体" w:hAnsi="华文楷体" w:eastAsia="华文楷体"/>
          <w:sz w:val="28"/>
          <w:szCs w:val="28"/>
        </w:rPr>
        <w:t>就是说有些法只有释词，没有说词；有些法只有说词，没有释词。当然还有一类，这个地方没有讲了，既没有释词，也没有说词。这个也有，但这个方面主要的角度来讲分了三类。</w:t>
      </w:r>
    </w:p>
    <w:p>
      <w:pPr>
        <w:ind w:firstLine="570"/>
        <w:rPr>
          <w:del w:id="542" w:author="Administrator" w:date="2015-10-23T12:31:00Z"/>
          <w:rFonts w:hint="eastAsia" w:ascii="华文楷体" w:hAnsi="华文楷体" w:eastAsia="华文楷体"/>
          <w:sz w:val="28"/>
          <w:szCs w:val="28"/>
        </w:rPr>
      </w:pPr>
      <w:r>
        <w:rPr>
          <w:rFonts w:hint="eastAsia" w:ascii="华文楷体" w:hAnsi="华文楷体" w:eastAsia="华文楷体"/>
          <w:sz w:val="28"/>
          <w:szCs w:val="28"/>
        </w:rPr>
        <w:t>那么就打比喻</w:t>
      </w:r>
      <w:del w:id="543" w:author="Administrator" w:date="2015-10-22T13:31:00Z">
        <w:r>
          <w:rPr>
            <w:rFonts w:hint="eastAsia" w:ascii="华文楷体" w:hAnsi="华文楷体" w:eastAsia="华文楷体"/>
            <w:sz w:val="28"/>
            <w:szCs w:val="28"/>
          </w:rPr>
          <w:delText>来</w:delText>
        </w:r>
      </w:del>
      <w:r>
        <w:rPr>
          <w:rFonts w:hint="eastAsia" w:ascii="华文楷体" w:hAnsi="华文楷体" w:eastAsia="华文楷体"/>
          <w:sz w:val="28"/>
          <w:szCs w:val="28"/>
        </w:rPr>
        <w:t>讲的时候</w:t>
      </w:r>
      <w:ins w:id="544" w:author="Administrator" w:date="2015-10-22T13:30: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，什么法既具有释词，又具有说词呢？就是前面我们所讲的水中的莲花。水中的莲花在词藻学当中，尤其印度的</w:t>
      </w:r>
      <w:ins w:id="545" w:author="Administrator" w:date="2015-10-22T13:37:00Z">
        <w:r>
          <w:rPr>
            <w:rFonts w:hint="eastAsia" w:ascii="华文楷体" w:hAnsi="华文楷体" w:eastAsia="华文楷体"/>
            <w:sz w:val="28"/>
            <w:szCs w:val="28"/>
            <w:lang w:eastAsia="zh-CN"/>
          </w:rPr>
          <w:t>语声明</w:t>
        </w:r>
      </w:ins>
      <w:del w:id="546" w:author="Administrator" w:date="2015-10-22T13:37:00Z">
        <w:r>
          <w:rPr>
            <w:rFonts w:hint="eastAsia" w:ascii="华文楷体" w:hAnsi="华文楷体" w:eastAsia="华文楷体"/>
            <w:sz w:val="28"/>
            <w:szCs w:val="28"/>
          </w:rPr>
          <w:delText>声闻</w:delText>
        </w:r>
      </w:del>
      <w:r>
        <w:rPr>
          <w:rFonts w:hint="eastAsia" w:ascii="华文楷体" w:hAnsi="华文楷体" w:eastAsia="华文楷体"/>
          <w:sz w:val="28"/>
          <w:szCs w:val="28"/>
        </w:rPr>
        <w:t>学当中</w:t>
      </w:r>
      <w:ins w:id="547" w:author="Administrator" w:date="2015-10-23T12:3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，这个水中的莲花就叫做水生，直接就叫水生。水生</w:t>
      </w:r>
      <w:ins w:id="548" w:author="Administrator" w:date="2015-10-22T13:38: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，就是说精通诗学的人一看水生就知道，哦这个就是指水中的莲花。</w:t>
      </w:r>
    </w:p>
    <w:p>
      <w:pPr>
        <w:ind w:firstLine="570"/>
        <w:rPr>
          <w:rFonts w:hint="eastAsia" w:ascii="华文楷体" w:hAnsi="华文楷体" w:eastAsia="华文楷体"/>
          <w:sz w:val="28"/>
          <w:szCs w:val="28"/>
        </w:rPr>
      </w:pPr>
      <w:r>
        <w:rPr>
          <w:rFonts w:hint="eastAsia" w:ascii="华文楷体" w:hAnsi="华文楷体" w:eastAsia="华文楷体"/>
          <w:sz w:val="28"/>
          <w:szCs w:val="28"/>
        </w:rPr>
        <w:t>水中的莲花既具有释词，又具有说词。因为它本身是水中生长的，这个具有释词。就说词呢，它本来就叫做水生，它的名字</w:t>
      </w:r>
      <w:del w:id="549" w:author="Administrator" w:date="2015-10-22T13:38:00Z">
        <w:r>
          <w:rPr>
            <w:rFonts w:hint="eastAsia" w:ascii="华文楷体" w:hAnsi="华文楷体" w:eastAsia="华文楷体"/>
            <w:sz w:val="28"/>
            <w:szCs w:val="28"/>
          </w:rPr>
          <w:delText>就</w:delText>
        </w:r>
      </w:del>
      <w:ins w:id="550" w:author="Administrator" w:date="2015-10-22T13:38: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叫</w:t>
      </w:r>
      <w:del w:id="551" w:author="Administrator" w:date="2015-10-22T13:38:00Z">
        <w:r>
          <w:rPr>
            <w:rFonts w:hint="eastAsia" w:ascii="华文楷体" w:hAnsi="华文楷体" w:eastAsia="华文楷体"/>
            <w:sz w:val="28"/>
            <w:szCs w:val="28"/>
          </w:rPr>
          <w:delText>做</w:delText>
        </w:r>
      </w:del>
      <w:r>
        <w:rPr>
          <w:rFonts w:hint="eastAsia" w:ascii="华文楷体" w:hAnsi="华文楷体" w:eastAsia="华文楷体"/>
          <w:sz w:val="28"/>
          <w:szCs w:val="28"/>
        </w:rPr>
        <w:t>水生。也可以把它</w:t>
      </w:r>
      <w:ins w:id="552" w:author="Administrator" w:date="2015-10-23T12:3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解释成水中产生。所以这个莲花就叫做释词说词兼具。</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还有一种法就是只具有释词，不具有说词</w:t>
      </w:r>
      <w:ins w:id="553" w:author="Administrator" w:date="2015-10-22T13:3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。比如说这个地方讲到了，下面注释当中讲到了青蛙。青蛙</w:t>
      </w:r>
      <w:ins w:id="554" w:author="Administrator" w:date="2015-10-23T18:17: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它可以解释为释词，因为它是水中产生的。但是它的名字就叫做青蛙，它的名字并不叫做水生，所以它具有释词，但是它不具有说词</w:t>
      </w:r>
      <w:ins w:id="555" w:author="Administrator" w:date="2015-10-23T18:17:00Z">
        <w:r>
          <w:rPr>
            <w:rFonts w:hint="eastAsia" w:ascii="华文楷体" w:hAnsi="华文楷体" w:eastAsia="华文楷体"/>
            <w:sz w:val="28"/>
            <w:szCs w:val="28"/>
            <w:lang w:eastAsia="zh-CN"/>
          </w:rPr>
          <w:t>，啊</w:t>
        </w:r>
      </w:ins>
      <w:ins w:id="556" w:author="Administrator" w:date="2015-10-23T18:17:00Z">
        <w:r>
          <w:rPr>
            <w:rFonts w:hint="eastAsia" w:ascii="华文楷体" w:hAnsi="华文楷体" w:eastAsia="华文楷体"/>
            <w:sz w:val="28"/>
            <w:szCs w:val="28"/>
          </w:rPr>
          <w:t>不具有说词</w:t>
        </w:r>
      </w:ins>
      <w:r>
        <w:rPr>
          <w:rFonts w:hint="eastAsia" w:ascii="华文楷体" w:hAnsi="华文楷体" w:eastAsia="华文楷体"/>
          <w:sz w:val="28"/>
          <w:szCs w:val="28"/>
        </w:rPr>
        <w:t>。这是</w:t>
      </w:r>
      <w:ins w:id="557" w:author="Administrator" w:date="2015-10-23T12:32: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第二种。</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那么第三种就是具有说词，不具有释词。比如说讲到了这样一种，有些地方打比喻的时候就讲陆地上的莲花。陆地上有一种莲花是生长在陆地上</w:t>
      </w:r>
      <w:ins w:id="558" w:author="Administrator" w:date="2015-10-22T13:39:00Z">
        <w:r>
          <w:rPr>
            <w:rFonts w:hint="eastAsia" w:ascii="华文楷体" w:hAnsi="华文楷体" w:eastAsia="华文楷体"/>
            <w:sz w:val="28"/>
            <w:szCs w:val="28"/>
            <w:lang w:eastAsia="zh-CN"/>
          </w:rPr>
          <w:t>面</w:t>
        </w:r>
      </w:ins>
      <w:r>
        <w:rPr>
          <w:rFonts w:hint="eastAsia" w:ascii="华文楷体" w:hAnsi="华文楷体" w:eastAsia="华文楷体"/>
          <w:sz w:val="28"/>
          <w:szCs w:val="28"/>
        </w:rPr>
        <w:t>的，那么陆地上</w:t>
      </w:r>
      <w:ins w:id="559" w:author="Administrator" w:date="2015-10-22T13:40:00Z">
        <w:r>
          <w:rPr>
            <w:rFonts w:hint="eastAsia" w:ascii="华文楷体" w:hAnsi="华文楷体" w:eastAsia="华文楷体"/>
            <w:sz w:val="28"/>
            <w:szCs w:val="28"/>
            <w:lang w:eastAsia="zh-CN"/>
          </w:rPr>
          <w:t>面</w:t>
        </w:r>
      </w:ins>
      <w:r>
        <w:rPr>
          <w:rFonts w:hint="eastAsia" w:ascii="华文楷体" w:hAnsi="华文楷体" w:eastAsia="华文楷体"/>
          <w:sz w:val="28"/>
          <w:szCs w:val="28"/>
        </w:rPr>
        <w:t>的莲花</w:t>
      </w:r>
      <w:ins w:id="560" w:author="Administrator" w:date="2015-10-23T12:32: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是从说词的角度上来讲，它也叫做水生。它的名字叫水生，但实际上</w:t>
      </w:r>
      <w:ins w:id="561" w:author="Administrator" w:date="2015-10-22T13:41: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分析的时候</w:t>
      </w:r>
      <w:ins w:id="562" w:author="Administrator" w:date="2015-10-23T12:32:00Z">
        <w:r>
          <w:rPr>
            <w:rFonts w:hint="eastAsia" w:ascii="华文楷体" w:hAnsi="华文楷体" w:eastAsia="华文楷体"/>
            <w:sz w:val="28"/>
            <w:szCs w:val="28"/>
            <w:lang w:eastAsia="zh-CN"/>
          </w:rPr>
          <w:t>呢</w:t>
        </w:r>
      </w:ins>
      <w:ins w:id="563" w:author="Administrator" w:date="2015-10-23T18:18:00Z">
        <w:r>
          <w:rPr>
            <w:rFonts w:hint="eastAsia" w:ascii="华文楷体" w:hAnsi="华文楷体" w:eastAsia="华文楷体"/>
            <w:sz w:val="28"/>
            <w:szCs w:val="28"/>
            <w:lang w:eastAsia="zh-CN"/>
          </w:rPr>
          <w:t>，</w:t>
        </w:r>
      </w:ins>
      <w:r>
        <w:rPr>
          <w:rFonts w:hint="eastAsia" w:ascii="华文楷体" w:hAnsi="华文楷体" w:eastAsia="华文楷体"/>
          <w:sz w:val="28"/>
          <w:szCs w:val="28"/>
        </w:rPr>
        <w:t>能不能够</w:t>
      </w:r>
      <w:ins w:id="564" w:author="Administrator" w:date="2015-10-23T12:32: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从它的莲花上面有一个水生的解释呢？没有，因为它是生长在陆地上面，它不是生长在水池当中。所以说它的名字</w:t>
      </w:r>
      <w:del w:id="565" w:author="Administrator" w:date="2015-10-22T13:40:00Z">
        <w:r>
          <w:rPr>
            <w:rFonts w:hint="eastAsia" w:ascii="华文楷体" w:hAnsi="华文楷体" w:eastAsia="华文楷体"/>
            <w:sz w:val="28"/>
            <w:szCs w:val="28"/>
          </w:rPr>
          <w:delText>上面</w:delText>
        </w:r>
      </w:del>
      <w:r>
        <w:rPr>
          <w:rFonts w:hint="eastAsia" w:ascii="华文楷体" w:hAnsi="华文楷体" w:eastAsia="华文楷体"/>
          <w:sz w:val="28"/>
          <w:szCs w:val="28"/>
        </w:rPr>
        <w:t>叫水生，</w:t>
      </w:r>
      <w:ins w:id="566" w:author="Administrator" w:date="2015-10-23T12:33:00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说词上面有水生可以安立，但是释词上面安立不了水生，没有水生的</w:t>
      </w:r>
      <w:ins w:id="567" w:author="Administrator" w:date="2015-10-22T13:4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意思，所以说只有释词，</w:t>
      </w:r>
      <w:ins w:id="568" w:author="Administrator" w:date="2015-10-23T18:18:00Z">
        <w:r>
          <w:rPr>
            <w:rFonts w:hint="eastAsia" w:ascii="华文楷体" w:hAnsi="华文楷体" w:eastAsia="华文楷体"/>
            <w:sz w:val="28"/>
            <w:szCs w:val="28"/>
            <w:lang w:eastAsia="zh-CN"/>
          </w:rPr>
          <w:t>而</w:t>
        </w:r>
      </w:ins>
      <w:r>
        <w:rPr>
          <w:rFonts w:hint="eastAsia" w:ascii="华文楷体" w:hAnsi="华文楷体" w:eastAsia="华文楷体"/>
          <w:sz w:val="28"/>
          <w:szCs w:val="28"/>
        </w:rPr>
        <w:t>没有说词。</w:t>
      </w:r>
      <w:ins w:id="569" w:author="Administrator" w:date="2015-10-23T18:19:00Z">
        <w:r>
          <w:rPr>
            <w:rFonts w:hint="eastAsia" w:ascii="华文楷体" w:hAnsi="华文楷体" w:eastAsia="华文楷体"/>
            <w:sz w:val="28"/>
            <w:szCs w:val="28"/>
            <w:lang w:eastAsia="zh-CN"/>
          </w:rPr>
          <w:t>啊</w:t>
        </w:r>
      </w:ins>
      <w:ins w:id="570" w:author="Administrator" w:date="2015-10-23T18:19:00Z">
        <w:r>
          <w:rPr>
            <w:rFonts w:hint="eastAsia" w:ascii="华文楷体" w:hAnsi="华文楷体" w:eastAsia="华文楷体"/>
            <w:sz w:val="28"/>
            <w:szCs w:val="28"/>
          </w:rPr>
          <w:t>只有释词没有说词</w:t>
        </w:r>
      </w:ins>
      <w:ins w:id="571" w:author="Administrator" w:date="2015-10-23T18:19:00Z">
        <w:r>
          <w:rPr>
            <w:rFonts w:hint="eastAsia" w:ascii="华文楷体" w:hAnsi="华文楷体" w:eastAsia="华文楷体"/>
            <w:sz w:val="28"/>
            <w:szCs w:val="28"/>
            <w:lang w:eastAsia="zh-CN"/>
          </w:rPr>
          <w:t>，就这样的。</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那么还有一种方法就是如果要加第四种的话，比如说柱子。那么柱子的法不仅也没有释词，也没有说词。它也不是水中生的，它也没有水生的名字，所以是既没有释词</w:t>
      </w:r>
      <w:ins w:id="572" w:author="Administrator" w:date="2015-10-22T13:42:00Z">
        <w:r>
          <w:rPr>
            <w:rFonts w:hint="eastAsia" w:ascii="华文楷体" w:hAnsi="华文楷体" w:eastAsia="华文楷体"/>
            <w:sz w:val="28"/>
            <w:szCs w:val="28"/>
            <w:lang w:eastAsia="zh-CN"/>
          </w:rPr>
          <w:t>、</w:t>
        </w:r>
      </w:ins>
      <w:del w:id="573" w:author="Administrator" w:date="2015-10-22T13:42:00Z">
        <w:r>
          <w:rPr>
            <w:rFonts w:hint="eastAsia" w:ascii="华文楷体" w:hAnsi="华文楷体" w:eastAsia="华文楷体"/>
            <w:sz w:val="28"/>
            <w:szCs w:val="28"/>
          </w:rPr>
          <w:delText>，</w:delText>
        </w:r>
      </w:del>
      <w:r>
        <w:rPr>
          <w:rFonts w:hint="eastAsia" w:ascii="华文楷体" w:hAnsi="华文楷体" w:eastAsia="华文楷体"/>
          <w:sz w:val="28"/>
          <w:szCs w:val="28"/>
        </w:rPr>
        <w:t>也没有说词的这样一种名词也是存在。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那么实际上我们分析这个到底是什么样的意思呢？我们需要分析这个含义</w:t>
      </w:r>
      <w:ins w:id="574" w:author="Administrator" w:date="2015-10-23T12:34: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，首先我们要把释词和说词搞清楚，把这个搞清楚之后</w:t>
      </w:r>
      <w:ins w:id="575" w:author="Administrator" w:date="2015-10-23T18:19: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，把例子搞清楚。我们来看意义。意义是什么？意义就是无表色。</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这个极微是属于哪种</w:t>
      </w:r>
      <w:ins w:id="576" w:author="Administrator" w:date="2015-10-22T13:42:00Z">
        <w:r>
          <w:rPr>
            <w:rFonts w:hint="eastAsia" w:ascii="华文楷体" w:hAnsi="华文楷体" w:eastAsia="华文楷体"/>
            <w:sz w:val="28"/>
            <w:szCs w:val="28"/>
            <w:lang w:eastAsia="zh-CN"/>
          </w:rPr>
          <w:t>情况</w:t>
        </w:r>
      </w:ins>
      <w:r>
        <w:rPr>
          <w:rFonts w:hint="eastAsia" w:ascii="华文楷体" w:hAnsi="华文楷体" w:eastAsia="华文楷体"/>
          <w:sz w:val="28"/>
          <w:szCs w:val="28"/>
        </w:rPr>
        <w:t>？真的来讲的时候，这个极微</w:t>
      </w:r>
      <w:ins w:id="577" w:author="Administrator" w:date="2015-10-22T13:43:00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具有说词，不具有释词。你可以把这个极微，极微</w:t>
      </w:r>
      <w:del w:id="578" w:author="Administrator" w:date="2015-10-22T13:42:00Z">
        <w:r>
          <w:rPr>
            <w:rFonts w:hint="eastAsia" w:ascii="华文楷体" w:hAnsi="华文楷体" w:eastAsia="华文楷体"/>
            <w:sz w:val="28"/>
            <w:szCs w:val="28"/>
          </w:rPr>
          <w:delText>活着</w:delText>
        </w:r>
      </w:del>
      <w:ins w:id="579" w:author="Administrator" w:date="2015-10-22T13:42:00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无表色它是一种色，但是你能不能按照色法的意思去解释它呢？没有，解释不了。极微上面它没有这样一种可插入啊、没有什么阻碍的意思在里面。或者就是说这种极微上面，无表色上面也没有这些插入的意思。但是它叫做色法。这一类就是说它有说词，它是色，但是</w:t>
      </w:r>
      <w:ins w:id="580" w:author="Administrator" w:date="2015-10-23T18:20: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没有释词。这个也可以了知的。</w:t>
      </w:r>
    </w:p>
    <w:p>
      <w:pPr>
        <w:ind w:firstLine="570"/>
        <w:rPr>
          <w:del w:id="581" w:author="Administrator" w:date="2015-10-23T12:35:00Z"/>
          <w:rFonts w:hint="eastAsia" w:ascii="华文楷体" w:hAnsi="华文楷体" w:eastAsia="华文楷体"/>
          <w:sz w:val="28"/>
          <w:szCs w:val="28"/>
        </w:rPr>
      </w:pPr>
      <w:r>
        <w:rPr>
          <w:rFonts w:hint="eastAsia" w:ascii="华文楷体" w:hAnsi="华文楷体" w:eastAsia="华文楷体"/>
          <w:sz w:val="28"/>
          <w:szCs w:val="28"/>
        </w:rPr>
        <w:t>所以说从这个方面观察的时候</w:t>
      </w:r>
      <w:ins w:id="582" w:author="Administrator" w:date="2015-10-22T13:4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这个色法的法相和色法之间</w:t>
      </w:r>
      <w:ins w:id="583" w:author="Administrator" w:date="2015-10-22T13:44: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到底怎么样去安立，实际上这个此处是指以色法为例</w:t>
      </w:r>
      <w:ins w:id="584" w:author="Administrator" w:date="2015-10-23T12:35: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。实际上在我们安立其它</w:t>
      </w:r>
      <w:ins w:id="585" w:author="Administrator" w:date="2015-10-22T13:4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法相的时候还有很多类似的法</w:t>
      </w:r>
      <w:ins w:id="586" w:author="Administrator" w:date="2015-10-22T13:44:00Z">
        <w:r>
          <w:rPr>
            <w:rFonts w:hint="eastAsia" w:ascii="华文楷体" w:hAnsi="华文楷体" w:eastAsia="华文楷体"/>
            <w:sz w:val="28"/>
            <w:szCs w:val="28"/>
            <w:lang w:eastAsia="zh-CN"/>
          </w:rPr>
          <w:t>，</w:t>
        </w:r>
      </w:ins>
      <w:ins w:id="587" w:author="Administrator" w:date="2015-10-23T18:20:00Z">
        <w:r>
          <w:rPr>
            <w:rFonts w:hint="eastAsia" w:ascii="华文楷体" w:hAnsi="华文楷体" w:eastAsia="华文楷体"/>
            <w:sz w:val="28"/>
            <w:szCs w:val="28"/>
          </w:rPr>
          <w:t>还有很多类似的法</w:t>
        </w:r>
      </w:ins>
      <w:ins w:id="588" w:author="Administrator" w:date="2015-10-23T18:20: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都可以大概类似从这个角度去观察的。就是说从属于某一种法。从属于某一种法</w:t>
      </w:r>
      <w:ins w:id="589" w:author="Administrator" w:date="2015-10-22T13:44:00Z">
        <w:r>
          <w:rPr>
            <w:rFonts w:hint="eastAsia" w:ascii="华文楷体" w:hAnsi="华文楷体" w:eastAsia="华文楷体"/>
            <w:sz w:val="28"/>
            <w:szCs w:val="28"/>
            <w:lang w:eastAsia="zh-CN"/>
          </w:rPr>
          <w:t>的时候呢</w:t>
        </w:r>
      </w:ins>
      <w:ins w:id="590" w:author="Administrator" w:date="2015-10-22T13:45: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它可以安立它的</w:t>
      </w:r>
      <w:ins w:id="591" w:author="Administrator" w:date="2015-10-22T13:4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法相，哦，可以安立它的名称。虽然</w:t>
      </w:r>
      <w:ins w:id="592" w:author="Administrator" w:date="2015-10-23T12:35: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没有它的法相，可以安立它的名称。</w:t>
      </w:r>
    </w:p>
    <w:p>
      <w:pPr>
        <w:ind w:firstLine="570"/>
        <w:rPr>
          <w:del w:id="593" w:author="Administrator" w:date="2015-10-23T12:36:00Z"/>
          <w:rFonts w:hint="eastAsia" w:ascii="华文楷体" w:hAnsi="华文楷体" w:eastAsia="华文楷体"/>
          <w:sz w:val="28"/>
          <w:szCs w:val="28"/>
        </w:rPr>
      </w:pPr>
      <w:r>
        <w:rPr>
          <w:rFonts w:hint="eastAsia" w:ascii="华文楷体" w:hAnsi="华文楷体" w:eastAsia="华文楷体"/>
          <w:sz w:val="28"/>
          <w:szCs w:val="28"/>
        </w:rPr>
        <w:t>比如说，我们再打一个比喻来讲。比如说这个人，人的法相是知言解义</w:t>
      </w:r>
      <w:ins w:id="594" w:author="Administrator" w:date="2015-10-22T13:45:00Z">
        <w:r>
          <w:rPr>
            <w:rFonts w:hint="eastAsia" w:ascii="华文楷体" w:hAnsi="华文楷体" w:eastAsia="华文楷体"/>
            <w:sz w:val="28"/>
            <w:szCs w:val="28"/>
            <w:lang w:eastAsia="zh-CN"/>
          </w:rPr>
          <w:t>了</w:t>
        </w:r>
      </w:ins>
      <w:ins w:id="595" w:author="Administrator" w:date="2015-10-23T18:22:00Z">
        <w:r>
          <w:rPr>
            <w:rFonts w:hint="eastAsia" w:ascii="华文楷体" w:hAnsi="华文楷体" w:eastAsia="华文楷体"/>
            <w:sz w:val="28"/>
            <w:szCs w:val="28"/>
            <w:lang w:eastAsia="zh-CN"/>
          </w:rPr>
          <w:t>，</w:t>
        </w:r>
      </w:ins>
      <w:ins w:id="596" w:author="Administrator" w:date="2015-10-23T18:22:00Z">
        <w:r>
          <w:rPr>
            <w:rFonts w:hint="eastAsia" w:ascii="华文楷体" w:hAnsi="华文楷体" w:eastAsia="华文楷体"/>
            <w:sz w:val="28"/>
            <w:szCs w:val="28"/>
          </w:rPr>
          <w:t>知言解义</w:t>
        </w:r>
      </w:ins>
      <w:r>
        <w:rPr>
          <w:rFonts w:hint="eastAsia" w:ascii="华文楷体" w:hAnsi="华文楷体" w:eastAsia="华文楷体"/>
          <w:sz w:val="28"/>
          <w:szCs w:val="28"/>
        </w:rPr>
        <w:t>。那么知言解义是人的法相，所有的人都具有知言解义的</w:t>
      </w:r>
      <w:ins w:id="597" w:author="Administrator" w:date="2015-10-22T13:46: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法相。但是我们说刚出生的婴儿，你具不具备这样一种知言解义的法相？不具备他就不是人</w:t>
      </w:r>
      <w:ins w:id="598" w:author="Administrator" w:date="2015-10-23T12:36:00Z">
        <w:r>
          <w:rPr>
            <w:rFonts w:hint="eastAsia" w:ascii="华文楷体" w:hAnsi="华文楷体" w:eastAsia="华文楷体"/>
            <w:sz w:val="28"/>
            <w:szCs w:val="28"/>
            <w:lang w:eastAsia="zh-CN"/>
          </w:rPr>
          <w:t>？</w:t>
        </w:r>
      </w:ins>
      <w:del w:id="599" w:author="Administrator" w:date="2015-10-23T12:36:00Z">
        <w:r>
          <w:rPr>
            <w:rFonts w:hint="eastAsia" w:ascii="华文楷体" w:hAnsi="华文楷体" w:eastAsia="华文楷体"/>
            <w:sz w:val="28"/>
            <w:szCs w:val="28"/>
          </w:rPr>
          <w:delText>，</w:delText>
        </w:r>
      </w:del>
      <w:r>
        <w:rPr>
          <w:rFonts w:hint="eastAsia" w:ascii="华文楷体" w:hAnsi="华文楷体" w:eastAsia="华文楷体"/>
          <w:sz w:val="28"/>
          <w:szCs w:val="28"/>
        </w:rPr>
        <w:t>因为他没有人的法相的缘故。</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我们就是说，在这个小孩上面，他虽然不具备这个知言解义的法相，但是他从属于人</w:t>
      </w:r>
      <w:del w:id="600" w:author="Administrator" w:date="2015-10-23T18:22:00Z">
        <w:r>
          <w:rPr>
            <w:rFonts w:hint="eastAsia" w:ascii="华文楷体" w:hAnsi="华文楷体" w:eastAsia="华文楷体"/>
            <w:sz w:val="28"/>
            <w:szCs w:val="28"/>
          </w:rPr>
          <w:delText>。</w:delText>
        </w:r>
      </w:del>
      <w:ins w:id="601" w:author="Administrator" w:date="2015-10-23T18:22: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他从属于人，或者说他长大后会具备这个法相的。所以这个角度来讲也可以说是人，他虽然不具备他的法相，但是他也是人，还有</w:t>
      </w:r>
      <w:ins w:id="602" w:author="Administrator" w:date="2015-10-22T13:46:00Z">
        <w:r>
          <w:rPr>
            <w:rFonts w:hint="eastAsia" w:ascii="华文楷体" w:hAnsi="华文楷体" w:eastAsia="华文楷体"/>
            <w:sz w:val="28"/>
            <w:szCs w:val="28"/>
            <w:lang w:eastAsia="zh-CN"/>
          </w:rPr>
          <w:t>一些</w:t>
        </w:r>
      </w:ins>
      <w:r>
        <w:rPr>
          <w:rFonts w:hint="eastAsia" w:ascii="华文楷体" w:hAnsi="华文楷体" w:eastAsia="华文楷体"/>
          <w:sz w:val="28"/>
          <w:szCs w:val="28"/>
        </w:rPr>
        <w:t>聋哑人都可以这样安立</w:t>
      </w:r>
      <w:ins w:id="603" w:author="Administrator" w:date="2015-10-22T13:47: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所以说这个方面解释的时候</w:t>
      </w:r>
      <w:ins w:id="604" w:author="Administrator" w:date="2015-10-22T13:4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有些时候是很严格的去定义的，有的时候也不是</w:t>
      </w:r>
      <w:ins w:id="605" w:author="Administrator" w:date="2015-10-22T13:47:00Z">
        <w:r>
          <w:rPr>
            <w:rFonts w:hint="eastAsia" w:ascii="华文楷体" w:hAnsi="华文楷体" w:eastAsia="华文楷体"/>
            <w:sz w:val="28"/>
            <w:szCs w:val="28"/>
            <w:lang w:eastAsia="zh-CN"/>
          </w:rPr>
          <w:t>一定</w:t>
        </w:r>
      </w:ins>
      <w:ins w:id="606" w:author="Administrator" w:date="2015-10-23T12:36: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非常非常严格去安立的。此处的这个色法</w:t>
      </w:r>
      <w:ins w:id="607" w:author="Administrator" w:date="2015-10-22T13:4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也可以从这个角度去进行安立的。所以此处所谓的这个可插入啊、</w:t>
      </w:r>
      <w:ins w:id="608" w:author="Administrator" w:date="2015-10-22T13:47:00Z">
        <w:r>
          <w:rPr>
            <w:rFonts w:hint="eastAsia" w:ascii="华文楷体" w:hAnsi="华文楷体" w:eastAsia="华文楷体"/>
            <w:sz w:val="28"/>
            <w:szCs w:val="28"/>
            <w:lang w:eastAsia="zh-CN"/>
          </w:rPr>
          <w:t>可</w:t>
        </w:r>
      </w:ins>
      <w:r>
        <w:rPr>
          <w:rFonts w:hint="eastAsia" w:ascii="华文楷体" w:hAnsi="华文楷体" w:eastAsia="华文楷体"/>
          <w:sz w:val="28"/>
          <w:szCs w:val="28"/>
        </w:rPr>
        <w:t>转变，主要就是从粗大的色法上面去安立的</w:t>
      </w:r>
      <w:ins w:id="609" w:author="Administrator" w:date="2015-10-22T13:48:00Z">
        <w:r>
          <w:rPr>
            <w:rFonts w:hint="eastAsia" w:ascii="华文楷体" w:hAnsi="华文楷体" w:eastAsia="华文楷体"/>
            <w:sz w:val="28"/>
            <w:szCs w:val="28"/>
            <w:lang w:eastAsia="zh-CN"/>
          </w:rPr>
          <w:t>，</w:t>
        </w:r>
      </w:ins>
      <w:ins w:id="610" w:author="Administrator" w:date="2015-10-22T13:48:00Z">
        <w:r>
          <w:rPr>
            <w:rFonts w:hint="eastAsia" w:ascii="华文楷体" w:hAnsi="华文楷体" w:eastAsia="华文楷体"/>
            <w:sz w:val="28"/>
            <w:szCs w:val="28"/>
          </w:rPr>
          <w:t>从粗法上面安立的</w:t>
        </w:r>
      </w:ins>
      <w:r>
        <w:rPr>
          <w:rFonts w:hint="eastAsia" w:ascii="华文楷体" w:hAnsi="华文楷体" w:eastAsia="华文楷体"/>
          <w:sz w:val="28"/>
          <w:szCs w:val="28"/>
        </w:rPr>
        <w:t>。所以说细微是从属于粗法的缘故，它也可以叫做色的名称。这个方面就把第二种就解释完了。</w:t>
      </w:r>
    </w:p>
    <w:p>
      <w:pPr>
        <w:ind w:firstLine="570"/>
        <w:rPr>
          <w:rFonts w:hint="eastAsia" w:ascii="黑体" w:hAnsi="黑体" w:eastAsia="黑体" w:cs="黑体"/>
          <w:sz w:val="28"/>
          <w:szCs w:val="28"/>
          <w:rPrChange w:id="611" w:author="Administrator" w:date="2015-10-22T13:50:00Z">
            <w:rPr>
              <w:rFonts w:hint="eastAsia" w:ascii="华文楷体" w:hAnsi="华文楷体" w:eastAsia="华文楷体"/>
              <w:sz w:val="28"/>
              <w:szCs w:val="28"/>
            </w:rPr>
          </w:rPrChange>
        </w:rPr>
      </w:pPr>
      <w:ins w:id="612" w:author="Administrator" w:date="2015-10-22T13:50:00Z">
        <w:r>
          <w:rPr>
            <w:rFonts w:hint="eastAsia" w:ascii="黑体" w:hAnsi="黑体" w:eastAsia="黑体" w:cs="黑体"/>
            <w:sz w:val="28"/>
            <w:szCs w:val="28"/>
            <w:lang w:eastAsia="zh-CN"/>
            <w:rPrChange w:id="613" w:author="Administrator" w:date="2015-10-22T13:50: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614" w:author="Administrator" w:date="2015-10-22T13:50:00Z">
            <w:rPr>
              <w:rFonts w:hint="eastAsia" w:ascii="华文楷体" w:hAnsi="华文楷体" w:eastAsia="华文楷体"/>
              <w:sz w:val="28"/>
              <w:szCs w:val="28"/>
            </w:rPr>
          </w:rPrChange>
        </w:rPr>
        <w:t>有障碍性虽可说是色法的法相，但实际上是将比这一“色”更为粗大的眼根对境分别立名为色法。</w:t>
      </w:r>
      <w:ins w:id="615" w:author="Administrator" w:date="2015-10-22T13:50:00Z">
        <w:r>
          <w:rPr>
            <w:rFonts w:hint="eastAsia" w:ascii="黑体" w:hAnsi="黑体" w:eastAsia="黑体" w:cs="黑体"/>
            <w:sz w:val="28"/>
            <w:szCs w:val="28"/>
            <w:lang w:eastAsia="zh-CN"/>
            <w:rPrChange w:id="616" w:author="Administrator" w:date="2015-10-22T13:50: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w:t>
      </w:r>
      <w:ins w:id="617" w:author="Administrator" w:date="2015-10-23T12:37: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w:t>
      </w:r>
      <w:del w:id="618" w:author="Administrator" w:date="2015-10-23T12:37:00Z">
        <w:r>
          <w:rPr>
            <w:rFonts w:hint="eastAsia" w:ascii="华文楷体" w:hAnsi="华文楷体" w:eastAsia="华文楷体"/>
            <w:sz w:val="28"/>
            <w:szCs w:val="28"/>
          </w:rPr>
          <w:delText>说</w:delText>
        </w:r>
      </w:del>
      <w:r>
        <w:rPr>
          <w:rFonts w:hint="eastAsia" w:ascii="华文楷体" w:hAnsi="华文楷体" w:eastAsia="华文楷体"/>
          <w:sz w:val="28"/>
          <w:szCs w:val="28"/>
        </w:rPr>
        <w:t>这个色法的法相是有阻碍性的，有阻碍性的，前面意义上已经讲了是有阻碍性的，名称上可插入</w:t>
      </w:r>
      <w:ins w:id="619" w:author="Administrator" w:date="2015-10-22T13:52:00Z">
        <w:r>
          <w:rPr>
            <w:rFonts w:hint="eastAsia" w:ascii="华文楷体" w:hAnsi="华文楷体" w:eastAsia="华文楷体"/>
            <w:sz w:val="28"/>
            <w:szCs w:val="28"/>
            <w:lang w:eastAsia="zh-CN"/>
          </w:rPr>
          <w:t>啊等等</w:t>
        </w:r>
      </w:ins>
      <w:r>
        <w:rPr>
          <w:rFonts w:hint="eastAsia" w:ascii="华文楷体" w:hAnsi="华文楷体" w:eastAsia="华文楷体"/>
          <w:sz w:val="28"/>
          <w:szCs w:val="28"/>
        </w:rPr>
        <w:t>。那么有阻碍性是色法的法相，但是实际上</w:t>
      </w:r>
      <w:ins w:id="620" w:author="Administrator" w:date="2015-10-23T12:38: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所谓色法的法相安立</w:t>
      </w:r>
      <w:ins w:id="621" w:author="Administrator" w:date="2015-10-22T13:51: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是将</w:t>
      </w:r>
      <w:ins w:id="622" w:author="Administrator" w:date="2015-10-22T13:52:00Z">
        <w:r>
          <w:rPr>
            <w:rFonts w:hint="eastAsia" w:ascii="华文楷体" w:hAnsi="华文楷体" w:eastAsia="华文楷体"/>
            <w:sz w:val="28"/>
            <w:szCs w:val="28"/>
            <w:lang w:eastAsia="zh-CN"/>
          </w:rPr>
          <w:t>比</w:t>
        </w:r>
      </w:ins>
      <w:r>
        <w:rPr>
          <w:rFonts w:hint="eastAsia" w:ascii="华文楷体" w:hAnsi="华文楷体" w:eastAsia="华文楷体"/>
          <w:sz w:val="28"/>
          <w:szCs w:val="28"/>
        </w:rPr>
        <w:t>这一色</w:t>
      </w:r>
      <w:ins w:id="623" w:author="Administrator" w:date="2015-10-22T13:53:00Z">
        <w:r>
          <w:rPr>
            <w:rFonts w:hint="eastAsia" w:ascii="华文楷体" w:hAnsi="华文楷体" w:eastAsia="华文楷体"/>
            <w:sz w:val="28"/>
            <w:szCs w:val="28"/>
            <w:lang w:eastAsia="zh-CN"/>
          </w:rPr>
          <w:t>更为粗大</w:t>
        </w:r>
      </w:ins>
      <w:r>
        <w:rPr>
          <w:rFonts w:hint="eastAsia" w:ascii="华文楷体" w:hAnsi="华文楷体" w:eastAsia="华文楷体"/>
          <w:sz w:val="28"/>
          <w:szCs w:val="28"/>
        </w:rPr>
        <w:t>，什么叫这一色呢？这一色就是前面所讲的极微和无表色。那么是比这个极微和无表色，尤其是极微更为粗大的</w:t>
      </w:r>
      <w:ins w:id="624" w:author="Administrator" w:date="2015-10-22T13:53: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眼根的对境分别立名为色法的。</w:t>
      </w:r>
    </w:p>
    <w:p>
      <w:pPr>
        <w:ind w:firstLine="570"/>
        <w:rPr>
          <w:del w:id="625" w:author="Administrator" w:date="2015-10-22T13:54:00Z"/>
          <w:rFonts w:hint="eastAsia" w:ascii="华文楷体" w:hAnsi="华文楷体" w:eastAsia="华文楷体"/>
          <w:sz w:val="28"/>
          <w:szCs w:val="28"/>
        </w:rPr>
      </w:pPr>
      <w:r>
        <w:rPr>
          <w:rFonts w:hint="eastAsia" w:ascii="华文楷体" w:hAnsi="华文楷体" w:eastAsia="华文楷体"/>
          <w:sz w:val="28"/>
          <w:szCs w:val="28"/>
        </w:rPr>
        <w:t>实际上我们说这个色法就是眼根的对境，当我们说眼根的对境是色法的时候</w:t>
      </w:r>
      <w:ins w:id="626" w:author="Administrator" w:date="2015-10-22T13:5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，在这样一种安立的时候</w:t>
      </w:r>
      <w:ins w:id="627" w:author="Administrator" w:date="2015-10-22T13:5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，实际上就是说你的眼根，乃至于你的眼根能取的时候</w:t>
      </w:r>
      <w:ins w:id="628" w:author="Administrator" w:date="2015-10-22T13:5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这个时候就叫做色法。那么一般的肉眼，</w:t>
      </w:r>
    </w:p>
    <w:p>
      <w:pPr>
        <w:ind w:firstLine="570"/>
        <w:rPr>
          <w:del w:id="629" w:author="Administrator" w:date="2015-10-22T13:54:00Z"/>
          <w:rFonts w:hint="eastAsia" w:ascii="华文楷体" w:hAnsi="华文楷体" w:eastAsia="华文楷体"/>
          <w:sz w:val="28"/>
          <w:szCs w:val="28"/>
        </w:rPr>
      </w:pPr>
      <w:del w:id="630" w:author="Administrator" w:date="2015-10-22T13:54:00Z">
        <w:r>
          <w:rPr>
            <w:rFonts w:hint="eastAsia" w:ascii="华文楷体" w:hAnsi="华文楷体" w:eastAsia="华文楷体"/>
            <w:sz w:val="28"/>
            <w:szCs w:val="28"/>
          </w:rPr>
          <w:delText>第41课30-40分钟</w:delText>
        </w:r>
      </w:del>
    </w:p>
    <w:p>
      <w:pPr>
        <w:ind w:firstLine="570"/>
        <w:rPr>
          <w:rFonts w:hint="eastAsia" w:ascii="华文楷体" w:hAnsi="华文楷体" w:eastAsia="华文楷体"/>
          <w:sz w:val="28"/>
          <w:szCs w:val="28"/>
        </w:rPr>
      </w:pPr>
      <w:del w:id="631" w:author="Administrator" w:date="2015-10-22T13:54:00Z">
        <w:r>
          <w:rPr>
            <w:rFonts w:hint="eastAsia" w:ascii="华文楷体" w:hAnsi="华文楷体" w:eastAsia="华文楷体"/>
            <w:sz w:val="28"/>
            <w:szCs w:val="28"/>
          </w:rPr>
          <w:delText>【29:57】你的眼根，乃至于你的眼根能取的时候，这个时候就叫做色法。那么一般的肉眼</w:delText>
        </w:r>
      </w:del>
      <w:r>
        <w:rPr>
          <w:rFonts w:hint="eastAsia" w:ascii="华文楷体" w:hAnsi="华文楷体" w:eastAsia="华文楷体"/>
          <w:sz w:val="28"/>
          <w:szCs w:val="28"/>
        </w:rPr>
        <w:t>如果不借助其它的神通</w:t>
      </w:r>
      <w:ins w:id="632" w:author="Administrator" w:date="2015-10-22T13:54:00Z">
        <w:r>
          <w:rPr>
            <w:rFonts w:hint="eastAsia" w:ascii="华文楷体" w:hAnsi="华文楷体" w:eastAsia="华文楷体"/>
            <w:sz w:val="28"/>
            <w:szCs w:val="28"/>
            <w:lang w:eastAsia="zh-CN"/>
          </w:rPr>
          <w:t>啊</w:t>
        </w:r>
      </w:ins>
      <w:del w:id="633" w:author="Administrator" w:date="2015-10-22T13:54:00Z">
        <w:r>
          <w:rPr>
            <w:rFonts w:hint="eastAsia" w:ascii="华文楷体" w:hAnsi="华文楷体" w:eastAsia="华文楷体"/>
            <w:sz w:val="28"/>
            <w:szCs w:val="28"/>
          </w:rPr>
          <w:delText>，</w:delText>
        </w:r>
      </w:del>
      <w:ins w:id="634" w:author="Administrator" w:date="2015-10-22T13:54:00Z">
        <w:r>
          <w:rPr>
            <w:rFonts w:hint="eastAsia" w:ascii="华文楷体" w:hAnsi="华文楷体" w:eastAsia="华文楷体"/>
            <w:sz w:val="28"/>
            <w:szCs w:val="28"/>
            <w:lang w:eastAsia="zh-CN"/>
          </w:rPr>
          <w:t>、</w:t>
        </w:r>
      </w:ins>
      <w:ins w:id="635" w:author="Administrator" w:date="2015-10-23T18:23:00Z">
        <w:r>
          <w:rPr>
            <w:rFonts w:hint="eastAsia" w:ascii="华文楷体" w:hAnsi="华文楷体" w:eastAsia="华文楷体"/>
            <w:sz w:val="28"/>
            <w:szCs w:val="28"/>
            <w:lang w:eastAsia="zh-CN"/>
          </w:rPr>
          <w:t>借助</w:t>
        </w:r>
      </w:ins>
      <w:r>
        <w:rPr>
          <w:rFonts w:hint="eastAsia" w:ascii="华文楷体" w:hAnsi="华文楷体" w:eastAsia="华文楷体"/>
          <w:sz w:val="28"/>
          <w:szCs w:val="28"/>
        </w:rPr>
        <w:t>一些显微镜啊，最小的色法，能够取的色法是什么？就是在阳光下面飞舞的灰尘，这个就是我们的眼根能够取的最小的色法</w:t>
      </w:r>
      <w:ins w:id="636" w:author="Administrator" w:date="2015-10-22T13:54: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。比如说我们坐在房子里面，阳光透过窗户照进来，然后</w:t>
      </w:r>
      <w:ins w:id="637" w:author="Administrator" w:date="2015-10-22T13:55: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就你一翻过这个东西的时候，或者你一坐下的时候，</w:t>
      </w:r>
      <w:ins w:id="638" w:author="Administrator" w:date="2015-10-23T18:24:00Z">
        <w:r>
          <w:rPr>
            <w:rFonts w:hint="eastAsia" w:ascii="华文楷体" w:hAnsi="华文楷体" w:eastAsia="华文楷体"/>
            <w:sz w:val="28"/>
            <w:szCs w:val="28"/>
            <w:lang w:eastAsia="zh-CN"/>
          </w:rPr>
          <w:t>噢</w:t>
        </w:r>
      </w:ins>
      <w:r>
        <w:rPr>
          <w:rFonts w:hint="eastAsia" w:ascii="华文楷体" w:hAnsi="华文楷体" w:eastAsia="华文楷体"/>
          <w:sz w:val="28"/>
          <w:szCs w:val="28"/>
        </w:rPr>
        <w:t>这个灰尘就起来了，这个在阳光下面能够显出来的这个灰尘</w:t>
      </w:r>
      <w:ins w:id="639" w:author="Administrator" w:date="2015-10-22T13:55: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，就是说眼根能够取到的最小的色法，就是以这个作为眼根能取的最小的</w:t>
      </w:r>
      <w:ins w:id="640" w:author="Administrator" w:date="2015-10-22T13:5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色法了。当然再往上的时候，大房子</w:t>
      </w:r>
      <w:ins w:id="641" w:author="Administrator" w:date="2015-10-22T13:55: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、大山</w:t>
      </w:r>
      <w:ins w:id="642" w:author="Administrator" w:date="2015-10-22T13:55:00Z">
        <w:r>
          <w:rPr>
            <w:rFonts w:hint="eastAsia" w:ascii="华文楷体" w:hAnsi="华文楷体" w:eastAsia="华文楷体"/>
            <w:sz w:val="28"/>
            <w:szCs w:val="28"/>
            <w:lang w:eastAsia="zh-CN"/>
          </w:rPr>
          <w:t>呐这些</w:t>
        </w:r>
      </w:ins>
      <w:r>
        <w:rPr>
          <w:rFonts w:hint="eastAsia" w:ascii="华文楷体" w:hAnsi="华文楷体" w:eastAsia="华文楷体"/>
          <w:sz w:val="28"/>
          <w:szCs w:val="28"/>
        </w:rPr>
        <w:t>就说更粗大的了。所以说实际上我们说什么是色呢？色就是说眼根的对境，把眼根的对境分别立为色法，把眼根的对境</w:t>
      </w:r>
      <w:ins w:id="643" w:author="Administrator" w:date="2015-10-23T12:39: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分别立为色法</w:t>
      </w:r>
      <w:ins w:id="644" w:author="Administrator" w:date="2015-10-23T18:2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。那么就说耳根的对境是不是色法呢？耳根的对境是色法，但是就是说此处讲的时候，一般来说，眼根的对境安立成色法了，这个就把总立为别名</w:t>
      </w:r>
      <w:ins w:id="645" w:author="Administrator" w:date="2015-10-22T13:56:00Z">
        <w:r>
          <w:rPr>
            <w:rFonts w:hint="eastAsia" w:ascii="华文楷体" w:hAnsi="华文楷体" w:eastAsia="华文楷体"/>
            <w:sz w:val="28"/>
            <w:szCs w:val="28"/>
            <w:lang w:eastAsia="zh-CN"/>
          </w:rPr>
          <w:t>。</w:t>
        </w:r>
      </w:ins>
      <w:del w:id="646" w:author="Administrator" w:date="2015-10-22T13:56:00Z">
        <w:r>
          <w:rPr>
            <w:rFonts w:hint="eastAsia" w:ascii="华文楷体" w:hAnsi="华文楷体" w:eastAsia="华文楷体"/>
            <w:sz w:val="28"/>
            <w:szCs w:val="28"/>
          </w:rPr>
          <w:delText>，</w:delText>
        </w:r>
      </w:del>
      <w:r>
        <w:rPr>
          <w:rFonts w:hint="eastAsia" w:ascii="华文楷体" w:hAnsi="华文楷体" w:eastAsia="华文楷体"/>
          <w:sz w:val="28"/>
          <w:szCs w:val="28"/>
        </w:rPr>
        <w:t>因为在说色蕴的时候</w:t>
      </w:r>
      <w:ins w:id="647" w:author="Administrator" w:date="2015-10-23T12:39: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648" w:author="Administrator" w:date="2015-10-23T18:24:00Z">
        <w:r>
          <w:rPr>
            <w:rFonts w:hint="eastAsia" w:ascii="华文楷体" w:hAnsi="华文楷体" w:eastAsia="华文楷体"/>
            <w:sz w:val="28"/>
            <w:szCs w:val="28"/>
            <w:lang w:eastAsia="zh-CN"/>
          </w:rPr>
          <w:t>噢</w:t>
        </w:r>
      </w:ins>
      <w:r>
        <w:rPr>
          <w:rFonts w:hint="eastAsia" w:ascii="华文楷体" w:hAnsi="华文楷体" w:eastAsia="华文楷体"/>
          <w:sz w:val="28"/>
          <w:szCs w:val="28"/>
        </w:rPr>
        <w:t>这个色蕴就包括了十种，包括了十种，但是就说是把眼根的对境也叫色法，把眼根的对境这个方面也叫色法，这个在《俱舍论》当中有把这个总名在别名上面的很多很多的分析</w:t>
      </w:r>
      <w:ins w:id="649" w:author="Administrator" w:date="2015-10-22T13:56: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方式。所以说一般的情况之下，大家习惯性的使用的方式</w:t>
      </w:r>
      <w:ins w:id="650" w:author="Administrator" w:date="2015-10-22T13:57: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，就是比这个所谓的极微还要粗大的多的，能够成为眼根的对境的这个法，分别立为色法。所以平时我们讲的色呢，是从这个方面来进行安立的。</w:t>
      </w:r>
    </w:p>
    <w:p>
      <w:pPr>
        <w:ind w:firstLine="570"/>
        <w:rPr>
          <w:rFonts w:hint="eastAsia" w:ascii="黑体" w:hAnsi="黑体" w:eastAsia="黑体" w:cs="黑体"/>
          <w:sz w:val="28"/>
          <w:szCs w:val="28"/>
          <w:rPrChange w:id="651" w:author="Administrator" w:date="2015-10-22T13:58:00Z">
            <w:rPr>
              <w:rFonts w:hint="eastAsia" w:ascii="华文楷体" w:hAnsi="华文楷体" w:eastAsia="华文楷体"/>
              <w:sz w:val="28"/>
              <w:szCs w:val="28"/>
            </w:rPr>
          </w:rPrChange>
        </w:rPr>
      </w:pPr>
      <w:r>
        <w:rPr>
          <w:rFonts w:hint="eastAsia" w:ascii="黑体" w:hAnsi="黑体" w:eastAsia="黑体" w:cs="黑体"/>
          <w:sz w:val="28"/>
          <w:szCs w:val="28"/>
          <w:rPrChange w:id="652" w:author="Administrator" w:date="2015-10-22T13:58:00Z">
            <w:rPr>
              <w:rFonts w:hint="eastAsia" w:ascii="华文楷体" w:hAnsi="华文楷体" w:eastAsia="华文楷体"/>
              <w:sz w:val="28"/>
              <w:szCs w:val="28"/>
            </w:rPr>
          </w:rPrChange>
        </w:rPr>
        <w:t>【这样粗大的无情法一分再分，一细再细，直到终极的细微才不可分割，称为极微，再无有较它更小的微尘，堪为微尘之最或者究竟细微，它的七倍则为微尘等等。】</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那么就说这样粗大的无情法，一分再分，一细再细乃至最后到</w:t>
      </w:r>
      <w:ins w:id="653" w:author="Administrator" w:date="2015-10-23T18:2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最终极的细微，不可分割之间，这个方面就称之为极微了。那么这个极微再没有比它更小的微尘了，再没有部分了，再么有比它更小的微尘了，所以</w:t>
      </w:r>
      <w:ins w:id="654" w:author="Administrator" w:date="2015-10-22T14:00: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它就是属于微尘当中之最，或者最究竟的细微，这个方面就叫做极微，</w:t>
      </w:r>
      <w:ins w:id="655" w:author="Administrator" w:date="2015-10-22T14:00:00Z">
        <w:r>
          <w:rPr>
            <w:rFonts w:hint="eastAsia" w:ascii="华文楷体" w:hAnsi="华文楷体" w:eastAsia="华文楷体"/>
            <w:sz w:val="28"/>
            <w:szCs w:val="28"/>
            <w:lang w:eastAsia="zh-CN"/>
          </w:rPr>
          <w:t>叫做</w:t>
        </w:r>
      </w:ins>
      <w:r>
        <w:rPr>
          <w:rFonts w:hint="eastAsia" w:ascii="华文楷体" w:hAnsi="华文楷体" w:eastAsia="华文楷体"/>
          <w:sz w:val="28"/>
          <w:szCs w:val="28"/>
        </w:rPr>
        <w:t>最小的色法。它的七倍则为微尘等等。那么如果要累加的话，怎么样组成色法的呢？就是说</w:t>
      </w:r>
      <w:ins w:id="656" w:author="Administrator" w:date="2015-10-23T12:43: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七个极微，</w:t>
      </w:r>
      <w:ins w:id="657" w:author="Administrator" w:date="2015-10-23T18:29:00Z">
        <w:r>
          <w:rPr>
            <w:rFonts w:hint="eastAsia" w:ascii="华文楷体" w:hAnsi="华文楷体" w:eastAsia="华文楷体"/>
            <w:sz w:val="28"/>
            <w:szCs w:val="28"/>
            <w:lang w:eastAsia="zh-CN"/>
          </w:rPr>
          <w:t>就这个</w:t>
        </w:r>
      </w:ins>
      <w:r>
        <w:rPr>
          <w:rFonts w:hint="eastAsia" w:ascii="华文楷体" w:hAnsi="华文楷体" w:eastAsia="华文楷体"/>
          <w:sz w:val="28"/>
          <w:szCs w:val="28"/>
        </w:rPr>
        <w:t>一个极微的七倍呢，就是叫</w:t>
      </w:r>
      <w:ins w:id="658" w:author="Administrator" w:date="2015-10-22T14:01:00Z">
        <w:r>
          <w:rPr>
            <w:rFonts w:hint="eastAsia" w:ascii="华文楷体" w:hAnsi="华文楷体" w:eastAsia="华文楷体"/>
            <w:sz w:val="28"/>
            <w:szCs w:val="28"/>
            <w:lang w:eastAsia="zh-CN"/>
          </w:rPr>
          <w:t>做、它的名字叫</w:t>
        </w:r>
      </w:ins>
      <w:r>
        <w:rPr>
          <w:rFonts w:hint="eastAsia" w:ascii="华文楷体" w:hAnsi="华文楷体" w:eastAsia="华文楷体"/>
          <w:sz w:val="28"/>
          <w:szCs w:val="28"/>
        </w:rPr>
        <w:t>微尘，然后再</w:t>
      </w:r>
      <w:ins w:id="659" w:author="Administrator" w:date="2015-10-22T14:02:00Z">
        <w:r>
          <w:rPr>
            <w:rFonts w:hint="eastAsia" w:ascii="华文楷体" w:hAnsi="华文楷体" w:eastAsia="华文楷体"/>
            <w:sz w:val="28"/>
            <w:szCs w:val="28"/>
            <w:lang w:eastAsia="zh-CN"/>
          </w:rPr>
          <w:t>往</w:t>
        </w:r>
      </w:ins>
      <w:r>
        <w:rPr>
          <w:rFonts w:hint="eastAsia" w:ascii="华文楷体" w:hAnsi="华文楷体" w:eastAsia="华文楷体"/>
          <w:sz w:val="28"/>
          <w:szCs w:val="28"/>
        </w:rPr>
        <w:t>七倍七倍的往上递增，那么七倍七倍往上递增，按照顺序，下面讲，</w:t>
      </w:r>
    </w:p>
    <w:p>
      <w:pPr>
        <w:ind w:firstLine="570"/>
        <w:rPr>
          <w:rFonts w:hint="eastAsia" w:ascii="黑体" w:hAnsi="黑体" w:eastAsia="黑体" w:cs="黑体"/>
          <w:sz w:val="28"/>
          <w:szCs w:val="28"/>
          <w:rPrChange w:id="660" w:author="Administrator" w:date="2015-10-22T14:03:00Z">
            <w:rPr>
              <w:rFonts w:hint="eastAsia" w:ascii="华文楷体" w:hAnsi="华文楷体" w:eastAsia="华文楷体"/>
              <w:sz w:val="28"/>
              <w:szCs w:val="28"/>
            </w:rPr>
          </w:rPrChange>
        </w:rPr>
      </w:pPr>
      <w:r>
        <w:rPr>
          <w:rFonts w:hint="eastAsia" w:ascii="黑体" w:hAnsi="黑体" w:eastAsia="黑体" w:cs="黑体"/>
          <w:sz w:val="28"/>
          <w:szCs w:val="28"/>
          <w:rPrChange w:id="661" w:author="Administrator" w:date="2015-10-22T14:03:00Z">
            <w:rPr>
              <w:rFonts w:hint="eastAsia" w:ascii="华文楷体" w:hAnsi="华文楷体" w:eastAsia="华文楷体"/>
              <w:sz w:val="28"/>
              <w:szCs w:val="28"/>
            </w:rPr>
          </w:rPrChange>
        </w:rPr>
        <w:t>【按照顺序，铁尘、 水尘、 兔毛尘、 羊毛尘、 象毛尘、日光尘、 虮尘、 虱尘、 直至指节之间呈七倍递增。】</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那么就是说，在《俱舍论》当中安立的方式，就说是这个极微的七倍就</w:t>
      </w:r>
      <w:ins w:id="662" w:author="Administrator" w:date="2015-10-23T18:30: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叫做微尘，然后按照顺序呢，微尘的七倍叫做铁尘，有些在汉地当中叫金尘，黄金的金，这个方面叫铁尘。那么为什么叫做金尘或者铁尘呢？按照一般的说法来讲，黄金的密度很高</w:t>
      </w:r>
      <w:ins w:id="663" w:author="Administrator" w:date="2015-10-23T12:44: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，黄金</w:t>
      </w:r>
      <w:ins w:id="664" w:author="Administrator" w:date="2015-10-23T12:4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内部的</w:t>
      </w:r>
      <w:ins w:id="665" w:author="Administrator" w:date="2015-10-23T18:31:00Z">
        <w:r>
          <w:rPr>
            <w:rFonts w:hint="eastAsia" w:ascii="华文楷体" w:hAnsi="华文楷体" w:eastAsia="华文楷体"/>
            <w:sz w:val="28"/>
            <w:szCs w:val="28"/>
            <w:lang w:eastAsia="zh-CN"/>
          </w:rPr>
          <w:t>密度</w:t>
        </w:r>
      </w:ins>
      <w:r>
        <w:rPr>
          <w:rFonts w:hint="eastAsia" w:ascii="华文楷体" w:hAnsi="华文楷体" w:eastAsia="华文楷体"/>
          <w:sz w:val="28"/>
          <w:szCs w:val="28"/>
        </w:rPr>
        <w:t>缝隙非常非常小，那么就说这个所谓的金尘呢或铁尘呢，它</w:t>
      </w:r>
      <w:ins w:id="666" w:author="Administrator" w:date="2015-10-22T14:03: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什么意思呢？</w:t>
      </w:r>
      <w:ins w:id="667" w:author="Administrator" w:date="2015-10-23T12:44: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这个灰尘小得什么程度呢，可以在黄金的内部穿来穿去，我们就可以知道这个微尘非常非常小，很小很小，就</w:t>
      </w:r>
      <w:ins w:id="668" w:author="Administrator" w:date="2015-10-23T12:45: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这样的，它可以在黄金的里面</w:t>
      </w:r>
      <w:ins w:id="669" w:author="Administrator" w:date="2015-10-23T18:31: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，就说这个很细很细的内部穿来穿去，这个方面就叫做金尘。或就是说呢</w:t>
      </w:r>
      <w:ins w:id="670" w:author="Administrator" w:date="2015-10-22T14:0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这样一种</w:t>
      </w:r>
      <w:ins w:id="671" w:author="Administrator" w:date="2015-10-22T14:0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金尘，它可以停留在黄金上面，黄金的这个尘</w:t>
      </w:r>
      <w:ins w:id="672" w:author="Administrator" w:date="2015-10-22T14:05:00Z">
        <w:r>
          <w:rPr>
            <w:rFonts w:hint="eastAsia" w:ascii="华文楷体" w:hAnsi="华文楷体" w:eastAsia="华文楷体"/>
            <w:sz w:val="28"/>
            <w:szCs w:val="28"/>
            <w:lang w:eastAsia="zh-CN"/>
          </w:rPr>
          <w:t>、</w:t>
        </w:r>
      </w:ins>
      <w:del w:id="673" w:author="Administrator" w:date="2015-10-22T14:05:00Z">
        <w:r>
          <w:rPr>
            <w:rFonts w:hint="eastAsia" w:ascii="华文楷体" w:hAnsi="华文楷体" w:eastAsia="华文楷体"/>
            <w:sz w:val="28"/>
            <w:szCs w:val="28"/>
          </w:rPr>
          <w:delText>，</w:delText>
        </w:r>
      </w:del>
      <w:r>
        <w:rPr>
          <w:rFonts w:hint="eastAsia" w:ascii="华文楷体" w:hAnsi="华文楷体" w:eastAsia="华文楷体"/>
          <w:sz w:val="28"/>
          <w:szCs w:val="28"/>
        </w:rPr>
        <w:t>金尘上面可以停留</w:t>
      </w:r>
      <w:ins w:id="674" w:author="Administrator" w:date="2015-10-22T14:0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，这个方面就叫做金尘或铁尘。那么这个铁尘的七倍呢，就叫做水尘，水的尘也很小，然后它可以停留在水尘上面的，在水尘上面可以安住，这个</w:t>
      </w:r>
      <w:del w:id="675" w:author="Administrator" w:date="2015-10-22T14:04:00Z">
        <w:r>
          <w:rPr>
            <w:rFonts w:hint="eastAsia" w:ascii="华文楷体" w:hAnsi="华文楷体" w:eastAsia="华文楷体"/>
            <w:sz w:val="28"/>
            <w:szCs w:val="28"/>
          </w:rPr>
          <w:delText>方面就</w:delText>
        </w:r>
      </w:del>
      <w:r>
        <w:rPr>
          <w:rFonts w:hint="eastAsia" w:ascii="华文楷体" w:hAnsi="华文楷体" w:eastAsia="华文楷体"/>
          <w:sz w:val="28"/>
          <w:szCs w:val="28"/>
        </w:rPr>
        <w:t>叫做水尘。然后就叫做兔毛尘，兔毛就说它这个水尘的七倍叫做</w:t>
      </w:r>
      <w:ins w:id="676" w:author="Administrator" w:date="2015-10-23T12:46: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兔毛尘。那么就说兔毛的，兔子的毛很细</w:t>
      </w:r>
      <w:ins w:id="677" w:author="Administrator" w:date="2015-10-22T14:0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，在毛的尖端上面，这个微尘可以停留住，像这样的话这个方面就叫做兔毛尘。那么兔毛尘的七倍叫做羊毛尘，羊毛比兔毛要粗，所以像这样的话就说，</w:t>
      </w:r>
      <w:ins w:id="678" w:author="Administrator" w:date="2015-10-22T14:07:00Z">
        <w:r>
          <w:rPr>
            <w:rFonts w:hint="eastAsia" w:ascii="华文楷体" w:hAnsi="华文楷体" w:eastAsia="华文楷体"/>
            <w:sz w:val="28"/>
            <w:szCs w:val="28"/>
            <w:lang w:eastAsia="zh-CN"/>
          </w:rPr>
          <w:t>就说</w:t>
        </w:r>
      </w:ins>
      <w:del w:id="679" w:author="Administrator" w:date="2015-10-22T14:06:00Z">
        <w:r>
          <w:rPr>
            <w:rFonts w:hint="eastAsia" w:ascii="华文楷体" w:hAnsi="华文楷体" w:eastAsia="华文楷体"/>
            <w:sz w:val="28"/>
            <w:szCs w:val="28"/>
          </w:rPr>
          <w:delText>他</w:delText>
        </w:r>
      </w:del>
      <w:r>
        <w:rPr>
          <w:rFonts w:hint="eastAsia" w:ascii="华文楷体" w:hAnsi="华文楷体" w:eastAsia="华文楷体"/>
          <w:sz w:val="28"/>
          <w:szCs w:val="28"/>
        </w:rPr>
        <w:t>这个方面</w:t>
      </w:r>
      <w:ins w:id="680" w:author="Administrator" w:date="2015-10-22T14:0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w:t>
      </w:r>
      <w:ins w:id="681" w:author="Administrator" w:date="2015-10-22T14:08:00Z">
        <w:r>
          <w:rPr>
            <w:rFonts w:hint="eastAsia" w:ascii="华文楷体" w:hAnsi="华文楷体" w:eastAsia="华文楷体"/>
            <w:sz w:val="28"/>
            <w:szCs w:val="28"/>
            <w:lang w:eastAsia="zh-CN"/>
          </w:rPr>
          <w:t>容易停</w:t>
        </w:r>
      </w:ins>
      <w:r>
        <w:rPr>
          <w:rFonts w:hint="eastAsia" w:ascii="华文楷体" w:hAnsi="华文楷体" w:eastAsia="华文楷体"/>
          <w:sz w:val="28"/>
          <w:szCs w:val="28"/>
        </w:rPr>
        <w:t>在羊毛</w:t>
      </w:r>
      <w:ins w:id="682" w:author="Administrator" w:date="2015-10-22T14:08:00Z">
        <w:r>
          <w:rPr>
            <w:rFonts w:hint="eastAsia" w:ascii="华文楷体" w:hAnsi="华文楷体" w:eastAsia="华文楷体"/>
            <w:sz w:val="28"/>
            <w:szCs w:val="28"/>
            <w:lang w:eastAsia="zh-CN"/>
          </w:rPr>
          <w:t>顶端、</w:t>
        </w:r>
      </w:ins>
      <w:r>
        <w:rPr>
          <w:rFonts w:hint="eastAsia" w:ascii="华文楷体" w:hAnsi="华文楷体" w:eastAsia="华文楷体"/>
          <w:sz w:val="28"/>
          <w:szCs w:val="28"/>
        </w:rPr>
        <w:t>尖端上面可以停留的，这个叫做羊毛尘。然后再粗的时候，叫象毛尘，有的时候叫牛毛尘。像这样的就说，象毛它</w:t>
      </w:r>
      <w:ins w:id="683" w:author="Administrator" w:date="2015-10-22T14:0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这个，象的毛很粗，像这样的话就说</w:t>
      </w:r>
      <w:ins w:id="684" w:author="Administrator" w:date="2015-10-22T14:09: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微尘</w:t>
      </w:r>
      <w:ins w:id="685" w:author="Administrator" w:date="2015-10-22T14:09:00Z">
        <w:r>
          <w:rPr>
            <w:rFonts w:hint="eastAsia" w:ascii="华文楷体" w:hAnsi="华文楷体" w:eastAsia="华文楷体"/>
            <w:sz w:val="28"/>
            <w:szCs w:val="28"/>
            <w:lang w:eastAsia="zh-CN"/>
          </w:rPr>
          <w:t>呢</w:t>
        </w:r>
      </w:ins>
      <w:ins w:id="686" w:author="Administrator" w:date="2015-10-22T14:10:00Z">
        <w:r>
          <w:rPr>
            <w:rFonts w:hint="eastAsia" w:ascii="华文楷体" w:hAnsi="华文楷体" w:eastAsia="华文楷体"/>
            <w:sz w:val="28"/>
            <w:szCs w:val="28"/>
            <w:lang w:eastAsia="zh-CN"/>
          </w:rPr>
          <w:t>又</w:t>
        </w:r>
      </w:ins>
      <w:ins w:id="687" w:author="Administrator" w:date="2015-10-22T14:09:00Z">
        <w:r>
          <w:rPr>
            <w:rFonts w:hint="eastAsia" w:ascii="华文楷体" w:hAnsi="华文楷体" w:eastAsia="华文楷体"/>
            <w:sz w:val="28"/>
            <w:szCs w:val="28"/>
            <w:lang w:eastAsia="zh-CN"/>
          </w:rPr>
          <w:t>长</w:t>
        </w:r>
      </w:ins>
      <w:del w:id="688" w:author="Administrator" w:date="2015-10-22T14:09:00Z">
        <w:r>
          <w:rPr>
            <w:rFonts w:hint="eastAsia" w:ascii="华文楷体" w:hAnsi="华文楷体" w:eastAsia="华文楷体"/>
            <w:sz w:val="28"/>
            <w:szCs w:val="28"/>
          </w:rPr>
          <w:delText>涨</w:delText>
        </w:r>
      </w:del>
      <w:r>
        <w:rPr>
          <w:rFonts w:hint="eastAsia" w:ascii="华文楷体" w:hAnsi="华文楷体" w:eastAsia="华文楷体"/>
          <w:sz w:val="28"/>
          <w:szCs w:val="28"/>
        </w:rPr>
        <w:t>了七倍，它可以在象毛的尖端</w:t>
      </w:r>
      <w:ins w:id="689" w:author="Administrator" w:date="2015-10-22T14:10:00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停留的。然后再大七倍，就是日光尘，就是比</w:t>
      </w:r>
      <w:ins w:id="690" w:author="Administrator" w:date="2015-10-23T12:4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象毛尘再大七倍就</w:t>
      </w:r>
      <w:ins w:id="691" w:author="Administrator" w:date="2015-10-22T14:11: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日光尘，这个日光尘就是说，前面我们分析的，当你坐下来的时候，在家里面，一坐下来这个灰尘就飞起来了，这个就是在我们的家里面飞来飞去的，在阳光下飞来飞去的这个尘，就叫做日光尘，这个就能够成为我们眼根的对境，这个时候就开始成为</w:t>
      </w:r>
      <w:del w:id="692" w:author="Administrator" w:date="2015-10-22T14:11:00Z">
        <w:r>
          <w:rPr>
            <w:rFonts w:hint="eastAsia" w:ascii="华文楷体" w:hAnsi="华文楷体" w:eastAsia="华文楷体"/>
            <w:sz w:val="28"/>
            <w:szCs w:val="28"/>
          </w:rPr>
          <w:delText>我们</w:delText>
        </w:r>
      </w:del>
      <w:r>
        <w:rPr>
          <w:rFonts w:hint="eastAsia" w:ascii="华文楷体" w:hAnsi="华文楷体" w:eastAsia="华文楷体"/>
          <w:sz w:val="28"/>
          <w:szCs w:val="28"/>
        </w:rPr>
        <w:t>眼根的对境</w:t>
      </w:r>
      <w:ins w:id="693" w:author="Administrator" w:date="2015-10-22T14:11: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然后日光尘的七倍，它就是虮尘。虮是什么意思呢，这个虮就是虱子的卵，虱子蛋，像这样的话就是很小的，像这样的话就是讲虮尘，它就是到了这样一种层次了。然后虮尘的七倍就是虱尘，就是小虱子这个大小了，就说是小虱子的大小了，就是这样的。然后虱尘再大七倍</w:t>
      </w:r>
      <w:ins w:id="694" w:author="Administrator" w:date="2015-10-23T12:47: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，这个方面中间就不知道是掉了，还是省略了，中间还有一个叫做麦尘，或者叫做青稞尘，或者叫麦尘，就平时我们吃的这个小麦。像这样的话，一颗小麦，就说虱子的七倍是小麦，一颗小麦的这样一种</w:t>
      </w:r>
      <w:ins w:id="695" w:author="Administrator" w:date="2015-10-22T14:12:00Z">
        <w:r>
          <w:rPr>
            <w:rFonts w:hint="eastAsia" w:ascii="华文楷体" w:hAnsi="华文楷体" w:eastAsia="华文楷体"/>
            <w:sz w:val="28"/>
            <w:szCs w:val="28"/>
            <w:lang w:eastAsia="zh-CN"/>
          </w:rPr>
          <w:t>分量</w:t>
        </w:r>
      </w:ins>
      <w:del w:id="696" w:author="Administrator" w:date="2015-10-22T14:12:00Z">
        <w:r>
          <w:rPr>
            <w:rFonts w:hint="eastAsia" w:ascii="华文楷体" w:hAnsi="华文楷体" w:eastAsia="华文楷体"/>
            <w:sz w:val="28"/>
            <w:szCs w:val="28"/>
          </w:rPr>
          <w:delText>位置</w:delText>
        </w:r>
      </w:del>
      <w:r>
        <w:rPr>
          <w:rFonts w:hint="eastAsia" w:ascii="华文楷体" w:hAnsi="华文楷体" w:eastAsia="华文楷体"/>
          <w:sz w:val="28"/>
          <w:szCs w:val="28"/>
        </w:rPr>
        <w:t>。然后七个，小麦的七倍就是指节，七颗小麦它就是一个指节。比如说我们把这个手指头伸出来，一个指节，像这样的话就到了这样一</w:t>
      </w:r>
      <w:ins w:id="697" w:author="Administrator" w:date="2015-10-23T12:48:00Z">
        <w:r>
          <w:rPr>
            <w:rFonts w:hint="eastAsia" w:ascii="华文楷体" w:hAnsi="华文楷体" w:eastAsia="华文楷体"/>
            <w:sz w:val="28"/>
            <w:szCs w:val="28"/>
            <w:lang w:eastAsia="zh-CN"/>
          </w:rPr>
          <w:t>种</w:t>
        </w:r>
      </w:ins>
      <w:del w:id="698" w:author="Administrator" w:date="2015-10-23T12:48:00Z">
        <w:r>
          <w:rPr>
            <w:rFonts w:hint="eastAsia" w:ascii="华文楷体" w:hAnsi="华文楷体" w:eastAsia="华文楷体"/>
            <w:sz w:val="28"/>
            <w:szCs w:val="28"/>
          </w:rPr>
          <w:delText>个</w:delText>
        </w:r>
      </w:del>
      <w:r>
        <w:rPr>
          <w:rFonts w:hint="eastAsia" w:ascii="华文楷体" w:hAnsi="华文楷体" w:eastAsia="华文楷体"/>
          <w:sz w:val="28"/>
          <w:szCs w:val="28"/>
        </w:rPr>
        <w:t>位置。然后就指节之间成七倍递增，然后再</w:t>
      </w:r>
      <w:ins w:id="699" w:author="Administrator" w:date="2015-10-22T14:13:00Z">
        <w:r>
          <w:rPr>
            <w:rFonts w:hint="eastAsia" w:ascii="华文楷体" w:hAnsi="华文楷体" w:eastAsia="华文楷体"/>
            <w:sz w:val="28"/>
            <w:szCs w:val="28"/>
            <w:lang w:eastAsia="zh-CN"/>
          </w:rPr>
          <w:t>往</w:t>
        </w:r>
      </w:ins>
      <w:r>
        <w:rPr>
          <w:rFonts w:hint="eastAsia" w:ascii="华文楷体" w:hAnsi="华文楷体" w:eastAsia="华文楷体"/>
          <w:sz w:val="28"/>
          <w:szCs w:val="28"/>
        </w:rPr>
        <w:t>七倍七倍往上增，就是这样一个意思</w:t>
      </w:r>
      <w:ins w:id="700" w:author="Administrator" w:date="2015-10-22T14:14: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。所以像这样的</w:t>
      </w:r>
      <w:ins w:id="701" w:author="Administrator" w:date="2015-10-22T14:13:00Z">
        <w:r>
          <w:rPr>
            <w:rFonts w:hint="eastAsia" w:ascii="华文楷体" w:hAnsi="华文楷体" w:eastAsia="华文楷体"/>
            <w:sz w:val="28"/>
            <w:szCs w:val="28"/>
            <w:lang w:eastAsia="zh-CN"/>
          </w:rPr>
          <w:t>话</w:t>
        </w:r>
      </w:ins>
      <w:r>
        <w:rPr>
          <w:rFonts w:hint="eastAsia" w:ascii="华文楷体" w:hAnsi="华文楷体" w:eastAsia="华文楷体"/>
          <w:sz w:val="28"/>
          <w:szCs w:val="28"/>
        </w:rPr>
        <w:t>，</w:t>
      </w:r>
      <w:del w:id="702" w:author="Administrator" w:date="2015-10-22T14:14:00Z">
        <w:r>
          <w:rPr>
            <w:rFonts w:hint="eastAsia" w:ascii="华文楷体" w:hAnsi="华文楷体" w:eastAsia="华文楷体"/>
            <w:sz w:val="28"/>
            <w:szCs w:val="28"/>
          </w:rPr>
          <w:delText>它</w:delText>
        </w:r>
      </w:del>
      <w:r>
        <w:rPr>
          <w:rFonts w:hint="eastAsia" w:ascii="华文楷体" w:hAnsi="华文楷体" w:eastAsia="华文楷体"/>
          <w:sz w:val="28"/>
          <w:szCs w:val="28"/>
        </w:rPr>
        <w:t>这个微尘</w:t>
      </w:r>
      <w:ins w:id="703" w:author="Administrator" w:date="2015-10-22T14:1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这样一种安立的方式</w:t>
      </w:r>
      <w:ins w:id="704" w:author="Administrator" w:date="2015-10-23T18:3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，按照内道小乘</w:t>
      </w:r>
      <w:del w:id="705" w:author="Administrator" w:date="2015-10-23T12:49:00Z">
        <w:r>
          <w:rPr>
            <w:rFonts w:hint="eastAsia" w:ascii="华文楷体" w:hAnsi="华文楷体" w:eastAsia="华文楷体"/>
            <w:sz w:val="28"/>
            <w:szCs w:val="28"/>
          </w:rPr>
          <w:delText>的</w:delText>
        </w:r>
      </w:del>
      <w:r>
        <w:rPr>
          <w:rFonts w:hint="eastAsia" w:ascii="华文楷体" w:hAnsi="华文楷体" w:eastAsia="华文楷体"/>
          <w:sz w:val="28"/>
          <w:szCs w:val="28"/>
        </w:rPr>
        <w:t>有部宗的观点来讲，从极微到指节之间，是这样这样逐渐逐渐递增而显现的。</w:t>
      </w:r>
    </w:p>
    <w:p>
      <w:pPr>
        <w:ind w:firstLine="570"/>
        <w:rPr>
          <w:rFonts w:hint="eastAsia" w:ascii="黑体" w:hAnsi="黑体" w:eastAsia="黑体" w:cs="黑体"/>
          <w:sz w:val="28"/>
          <w:szCs w:val="28"/>
          <w:rPrChange w:id="706" w:author="Administrator" w:date="2015-10-22T14:15:00Z">
            <w:rPr>
              <w:rFonts w:hint="eastAsia" w:ascii="华文楷体" w:hAnsi="华文楷体" w:eastAsia="华文楷体"/>
              <w:sz w:val="28"/>
              <w:szCs w:val="28"/>
            </w:rPr>
          </w:rPrChange>
        </w:rPr>
      </w:pPr>
      <w:r>
        <w:rPr>
          <w:rFonts w:hint="eastAsia" w:ascii="黑体" w:hAnsi="黑体" w:eastAsia="黑体" w:cs="黑体"/>
          <w:sz w:val="28"/>
          <w:szCs w:val="28"/>
          <w:rPrChange w:id="707" w:author="Administrator" w:date="2015-10-22T14:15:00Z">
            <w:rPr>
              <w:rFonts w:hint="eastAsia" w:ascii="华文楷体" w:hAnsi="华文楷体" w:eastAsia="华文楷体"/>
              <w:sz w:val="28"/>
              <w:szCs w:val="28"/>
            </w:rPr>
          </w:rPrChange>
        </w:rPr>
        <w:t>【我们应当知道，在欲界中，能现于根前的一个小微尘最起码也具有不包括根尘与声尘的八个极微尘，如果有根尘等，则再累加。】</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我们应该知道</w:t>
      </w:r>
      <w:ins w:id="708" w:author="Administrator" w:date="2015-10-23T12:49: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，在欲界当中</w:t>
      </w:r>
      <w:ins w:id="709" w:author="Administrator" w:date="2015-10-22T14:15: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，色界和无色界不算，在欲界当中，能够现于根前的，比如说讲</w:t>
      </w:r>
      <w:ins w:id="710" w:author="Administrator" w:date="2015-10-23T18:3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日光尘，能够现于根前的一个最小的微尘，最起码也具有八尘，那么这个八尘不包括根尘和声尘的。那么什么叫做根尘呢，根尘就是身根，这个根就是身根的意思，不是指其他的。像这样的话就说这个不包括身根在内的，还有不包括声音的，就声音它也是一种尘，但是此处呢，</w:t>
      </w:r>
      <w:ins w:id="711" w:author="Administrator" w:date="2015-10-22T14:17:00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比如说在一个外面的无情法上面，在一个外面</w:t>
      </w:r>
      <w:ins w:id="712" w:author="Administrator" w:date="2015-10-23T18:3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飘动的日光尘上面，那么就说</w:t>
      </w:r>
      <w:ins w:id="713" w:author="Administrator" w:date="2015-10-22T14:17: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不包括根尘和声尘的它有八个微尘，在汉语当中叫八事，八种事。那么八种事就是讲到了</w:t>
      </w:r>
      <w:ins w:id="714" w:author="Administrator" w:date="2015-10-22T14:1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地水火风，这算是四种，然后就是讲色香味触，不包括声音，就说色香味触这四种尘，这四种事，还有就是讲到了</w:t>
      </w:r>
      <w:ins w:id="715" w:author="Administrator" w:date="2015-10-22T14:1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地水火风，这四大，像这样的就说一个在我们的眼根面前能够显现的微尘上面，就具备地</w:t>
      </w:r>
      <w:ins w:id="716" w:author="Administrator" w:date="2015-10-23T18:35:00Z">
        <w:r>
          <w:rPr>
            <w:rFonts w:hint="eastAsia" w:ascii="华文楷体" w:hAnsi="华文楷体" w:eastAsia="华文楷体"/>
            <w:sz w:val="28"/>
            <w:szCs w:val="28"/>
            <w:lang w:eastAsia="zh-CN"/>
          </w:rPr>
          <w:t>、</w:t>
        </w:r>
      </w:ins>
      <w:r>
        <w:rPr>
          <w:rFonts w:hint="eastAsia" w:ascii="华文楷体" w:hAnsi="华文楷体" w:eastAsia="华文楷体"/>
          <w:sz w:val="28"/>
          <w:szCs w:val="28"/>
        </w:rPr>
        <w:t>水</w:t>
      </w:r>
      <w:ins w:id="717" w:author="Administrator" w:date="2015-10-23T18:35:00Z">
        <w:r>
          <w:rPr>
            <w:rFonts w:hint="eastAsia" w:ascii="华文楷体" w:hAnsi="华文楷体" w:eastAsia="华文楷体"/>
            <w:sz w:val="28"/>
            <w:szCs w:val="28"/>
            <w:lang w:eastAsia="zh-CN"/>
          </w:rPr>
          <w:t>、</w:t>
        </w:r>
      </w:ins>
      <w:r>
        <w:rPr>
          <w:rFonts w:hint="eastAsia" w:ascii="华文楷体" w:hAnsi="华文楷体" w:eastAsia="华文楷体"/>
          <w:sz w:val="28"/>
          <w:szCs w:val="28"/>
        </w:rPr>
        <w:t>火</w:t>
      </w:r>
      <w:ins w:id="718" w:author="Administrator" w:date="2015-10-23T18:35:00Z">
        <w:r>
          <w:rPr>
            <w:rFonts w:hint="eastAsia" w:ascii="华文楷体" w:hAnsi="华文楷体" w:eastAsia="华文楷体"/>
            <w:sz w:val="28"/>
            <w:szCs w:val="28"/>
            <w:lang w:eastAsia="zh-CN"/>
          </w:rPr>
          <w:t>、</w:t>
        </w:r>
      </w:ins>
      <w:r>
        <w:rPr>
          <w:rFonts w:hint="eastAsia" w:ascii="华文楷体" w:hAnsi="华文楷体" w:eastAsia="华文楷体"/>
          <w:sz w:val="28"/>
          <w:szCs w:val="28"/>
        </w:rPr>
        <w:t>风、色</w:t>
      </w:r>
      <w:ins w:id="719" w:author="Administrator" w:date="2015-10-23T18:35:00Z">
        <w:r>
          <w:rPr>
            <w:rFonts w:hint="eastAsia" w:ascii="华文楷体" w:hAnsi="华文楷体" w:eastAsia="华文楷体"/>
            <w:sz w:val="28"/>
            <w:szCs w:val="28"/>
            <w:lang w:eastAsia="zh-CN"/>
          </w:rPr>
          <w:t>、</w:t>
        </w:r>
      </w:ins>
      <w:r>
        <w:rPr>
          <w:rFonts w:hint="eastAsia" w:ascii="华文楷体" w:hAnsi="华文楷体" w:eastAsia="华文楷体"/>
          <w:sz w:val="28"/>
          <w:szCs w:val="28"/>
        </w:rPr>
        <w:t>香</w:t>
      </w:r>
      <w:ins w:id="720" w:author="Administrator" w:date="2015-10-23T18: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味</w:t>
      </w:r>
      <w:ins w:id="721" w:author="Administrator" w:date="2015-10-23T18:35:00Z">
        <w:r>
          <w:rPr>
            <w:rFonts w:hint="eastAsia" w:ascii="华文楷体" w:hAnsi="华文楷体" w:eastAsia="华文楷体"/>
            <w:sz w:val="28"/>
            <w:szCs w:val="28"/>
            <w:lang w:eastAsia="zh-CN"/>
          </w:rPr>
          <w:t>、</w:t>
        </w:r>
      </w:ins>
      <w:r>
        <w:rPr>
          <w:rFonts w:hint="eastAsia" w:ascii="华文楷体" w:hAnsi="华文楷体" w:eastAsia="华文楷体"/>
          <w:sz w:val="28"/>
          <w:szCs w:val="28"/>
        </w:rPr>
        <w:t>触这八种事，都具备了，这个是最小的微尘，最起码也具备了这八个了，就是这样的就说不包括根尘和声尘的八个极微尘。如果有根尘等，则再累加。如果有身根，就如果显现上是有情上面，因为外面这个尘是属于无情，就说是阳光下的</w:t>
      </w:r>
      <w:ins w:id="722" w:author="Administrator" w:date="2015-10-22T14:1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尘，没有身根</w:t>
      </w:r>
      <w:ins w:id="723" w:author="Administrator" w:date="2015-10-23T12:51: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是属于无情。那么如果说是有身根的，就加一个就是九尘。如果再有眼根就再加一个十尘，有耳根再加一个十一尘。像这样的话，就逐渐累加，如果有声音呢，再加一个声音尘。</w:t>
      </w:r>
      <w:ins w:id="724" w:author="Administrator" w:date="2015-10-22T14:18:00Z">
        <w:r>
          <w:rPr>
            <w:rFonts w:hint="eastAsia" w:ascii="华文楷体" w:hAnsi="华文楷体" w:eastAsia="华文楷体"/>
            <w:sz w:val="28"/>
            <w:szCs w:val="28"/>
            <w:lang w:eastAsia="zh-CN"/>
          </w:rPr>
          <w:t>啊所以</w:t>
        </w:r>
      </w:ins>
      <w:r>
        <w:rPr>
          <w:rFonts w:hint="eastAsia" w:ascii="华文楷体" w:hAnsi="华文楷体" w:eastAsia="华文楷体"/>
          <w:sz w:val="28"/>
          <w:szCs w:val="28"/>
        </w:rPr>
        <w:t>像这样的话，就最小的，最起码有八个微尘一起生的。这个叫做尘聚，就所谓的</w:t>
      </w:r>
      <w:ins w:id="725" w:author="Administrator" w:date="2015-10-22T14:18:00Z">
        <w:r>
          <w:rPr>
            <w:rFonts w:hint="eastAsia" w:ascii="华文楷体" w:hAnsi="华文楷体" w:eastAsia="华文楷体"/>
            <w:sz w:val="28"/>
            <w:szCs w:val="28"/>
            <w:lang w:eastAsia="zh-CN"/>
          </w:rPr>
          <w:t>这样</w:t>
        </w:r>
      </w:ins>
      <w:ins w:id="726" w:author="Administrator" w:date="2015-10-22T14:19:00Z">
        <w:r>
          <w:rPr>
            <w:rFonts w:hint="eastAsia" w:ascii="华文楷体" w:hAnsi="华文楷体" w:eastAsia="华文楷体"/>
            <w:sz w:val="28"/>
            <w:szCs w:val="28"/>
            <w:lang w:eastAsia="zh-CN"/>
          </w:rPr>
          <w:t>一种这个</w:t>
        </w:r>
      </w:ins>
      <w:r>
        <w:rPr>
          <w:rFonts w:hint="eastAsia" w:ascii="华文楷体" w:hAnsi="华文楷体" w:eastAsia="华文楷体"/>
          <w:sz w:val="28"/>
          <w:szCs w:val="28"/>
        </w:rPr>
        <w:t>最小的微尘</w:t>
      </w:r>
      <w:ins w:id="727" w:author="Administrator" w:date="2015-10-23T18:36:00Z">
        <w:r>
          <w:rPr>
            <w:rFonts w:hint="eastAsia" w:ascii="华文楷体" w:hAnsi="华文楷体" w:eastAsia="华文楷体"/>
            <w:sz w:val="28"/>
            <w:szCs w:val="28"/>
            <w:lang w:eastAsia="zh-CN"/>
          </w:rPr>
          <w:t>，这个</w:t>
        </w:r>
      </w:ins>
      <w:del w:id="728" w:author="Administrator" w:date="2015-10-23T18:36:00Z">
        <w:r>
          <w:rPr>
            <w:rFonts w:hint="eastAsia" w:ascii="华文楷体" w:hAnsi="华文楷体" w:eastAsia="华文楷体"/>
            <w:sz w:val="28"/>
            <w:szCs w:val="28"/>
          </w:rPr>
          <w:delText>，</w:delText>
        </w:r>
      </w:del>
      <w:r>
        <w:rPr>
          <w:rFonts w:hint="eastAsia" w:ascii="华文楷体" w:hAnsi="华文楷体" w:eastAsia="华文楷体"/>
          <w:sz w:val="28"/>
          <w:szCs w:val="28"/>
        </w:rPr>
        <w:t>能现于根前的小微尘</w:t>
      </w:r>
      <w:ins w:id="729" w:author="Administrator" w:date="2015-10-22T14:19: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，术语上面叫做尘聚，聚就是聚集的意思，就很多尘聚在一起，这个就叫我们眼根所取的最小的微尘，这个方面叫尘聚，就最少有八个尘</w:t>
      </w:r>
      <w:ins w:id="730" w:author="Administrator" w:date="2015-10-23T12:52: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一起生。</w:t>
      </w:r>
    </w:p>
    <w:p>
      <w:pPr>
        <w:ind w:firstLine="570"/>
        <w:rPr>
          <w:rFonts w:hint="eastAsia" w:ascii="黑体" w:hAnsi="黑体" w:eastAsia="黑体" w:cs="黑体"/>
          <w:sz w:val="28"/>
          <w:szCs w:val="28"/>
          <w:rPrChange w:id="731" w:author="Administrator" w:date="2015-10-22T14:20:00Z">
            <w:rPr>
              <w:rFonts w:hint="eastAsia" w:ascii="华文楷体" w:hAnsi="华文楷体" w:eastAsia="华文楷体"/>
              <w:sz w:val="28"/>
              <w:szCs w:val="28"/>
            </w:rPr>
          </w:rPrChange>
        </w:rPr>
      </w:pPr>
      <w:r>
        <w:rPr>
          <w:rFonts w:hint="eastAsia" w:ascii="黑体" w:hAnsi="黑体" w:eastAsia="黑体" w:cs="黑体"/>
          <w:sz w:val="28"/>
          <w:szCs w:val="28"/>
          <w:rPrChange w:id="732" w:author="Administrator" w:date="2015-10-22T14:20:00Z">
            <w:rPr>
              <w:rFonts w:hint="eastAsia" w:ascii="华文楷体" w:hAnsi="华文楷体" w:eastAsia="华文楷体"/>
              <w:sz w:val="28"/>
              <w:szCs w:val="28"/>
            </w:rPr>
          </w:rPrChange>
        </w:rPr>
        <w:t>【最终的无分微尘是从大种与大种所造的每一微尘特意分开确定而言的，而不存在各自分割的部分。】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那么最小的微尘，最终的无分微尘</w:t>
      </w:r>
      <w:ins w:id="733" w:author="Administrator" w:date="2015-10-23T12:53: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是把这个微尘从大种和大种所造的每一个微尘当中，分开确定的，它是分开确定的。那么大种就说地水火风，地水火风就是讲这个组成一些粗大色法的元素，每一个粗大色法上面都有地、水、火、风四大。平时我们说四大皆空，像这样的四大皆空不是酒色财气，这个四大皆空就是指地水火风</w:t>
      </w:r>
      <w:ins w:id="734" w:author="Administrator" w:date="2015-10-23T18:37:00Z">
        <w:r>
          <w:rPr>
            <w:rFonts w:hint="eastAsia" w:ascii="华文楷体" w:hAnsi="华文楷体" w:eastAsia="华文楷体"/>
            <w:sz w:val="28"/>
            <w:szCs w:val="28"/>
            <w:lang w:eastAsia="zh-CN"/>
          </w:rPr>
          <w:t>。</w:t>
        </w:r>
      </w:ins>
      <w:del w:id="735" w:author="Administrator" w:date="2015-10-23T18:37:00Z">
        <w:r>
          <w:rPr>
            <w:rFonts w:hint="eastAsia" w:ascii="华文楷体" w:hAnsi="华文楷体" w:eastAsia="华文楷体"/>
            <w:sz w:val="28"/>
            <w:szCs w:val="28"/>
          </w:rPr>
          <w:delText>，</w:delText>
        </w:r>
      </w:del>
      <w:r>
        <w:rPr>
          <w:rFonts w:hint="eastAsia" w:ascii="华文楷体" w:hAnsi="华文楷体" w:eastAsia="华文楷体"/>
          <w:sz w:val="28"/>
          <w:szCs w:val="28"/>
        </w:rPr>
        <w:t>就说其他的世间人解释的时候，就是出家人四大皆空，酒色财气什么。但实际上这个不是酒色财气，这个是讲地水火风，这</w:t>
      </w:r>
      <w:ins w:id="736" w:author="Administrator" w:date="2015-10-22T14:22:00Z">
        <w:r>
          <w:rPr>
            <w:rFonts w:hint="eastAsia" w:ascii="华文楷体" w:hAnsi="华文楷体" w:eastAsia="华文楷体"/>
            <w:sz w:val="28"/>
            <w:szCs w:val="28"/>
            <w:lang w:eastAsia="zh-CN"/>
          </w:rPr>
          <w:t>叫</w:t>
        </w:r>
      </w:ins>
      <w:r>
        <w:rPr>
          <w:rFonts w:hint="eastAsia" w:ascii="华文楷体" w:hAnsi="华文楷体" w:eastAsia="华文楷体"/>
          <w:sz w:val="28"/>
          <w:szCs w:val="28"/>
        </w:rPr>
        <w:t>四大种。那么就说这个四大种呢，</w:t>
      </w:r>
      <w:ins w:id="737" w:author="Administrator" w:date="2015-10-22T14:21:00Z">
        <w:r>
          <w:rPr>
            <w:rFonts w:hint="eastAsia" w:ascii="华文楷体" w:hAnsi="华文楷体" w:eastAsia="华文楷体"/>
            <w:sz w:val="28"/>
            <w:szCs w:val="28"/>
            <w:lang w:eastAsia="zh-CN"/>
          </w:rPr>
          <w:t>它</w:t>
        </w:r>
      </w:ins>
      <w:del w:id="738" w:author="Administrator" w:date="2015-10-22T14:21:00Z">
        <w:r>
          <w:rPr>
            <w:rFonts w:hint="eastAsia" w:ascii="华文楷体" w:hAnsi="华文楷体" w:eastAsia="华文楷体"/>
            <w:sz w:val="28"/>
            <w:szCs w:val="28"/>
          </w:rPr>
          <w:delText>他</w:delText>
        </w:r>
      </w:del>
      <w:r>
        <w:rPr>
          <w:rFonts w:hint="eastAsia" w:ascii="华文楷体" w:hAnsi="华文楷体" w:eastAsia="华文楷体"/>
          <w:sz w:val="28"/>
          <w:szCs w:val="28"/>
        </w:rPr>
        <w:t>就说</w:t>
      </w:r>
      <w:ins w:id="739" w:author="Administrator" w:date="2015-10-22T14:22: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这个一切色法的一种</w:t>
      </w:r>
      <w:ins w:id="740" w:author="Administrator" w:date="2015-10-23T12:5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组成色法的一种物质，</w:t>
      </w:r>
      <w:ins w:id="741" w:author="Administrator" w:date="2015-10-23T12:55:00Z">
        <w:r>
          <w:rPr>
            <w:rFonts w:hint="eastAsia" w:ascii="华文楷体" w:hAnsi="华文楷体" w:eastAsia="华文楷体"/>
            <w:sz w:val="28"/>
            <w:szCs w:val="28"/>
            <w:lang w:eastAsia="zh-CN"/>
          </w:rPr>
          <w:t>它</w:t>
        </w:r>
      </w:ins>
      <w:del w:id="742" w:author="Administrator" w:date="2015-10-23T12:55:00Z">
        <w:r>
          <w:rPr>
            <w:rFonts w:hint="eastAsia" w:ascii="华文楷体" w:hAnsi="华文楷体" w:eastAsia="华文楷体"/>
            <w:sz w:val="28"/>
            <w:szCs w:val="28"/>
          </w:rPr>
          <w:delText>就说是</w:delText>
        </w:r>
      </w:del>
      <w:r>
        <w:rPr>
          <w:rFonts w:hint="eastAsia" w:ascii="华文楷体" w:hAnsi="华文楷体" w:eastAsia="华文楷体"/>
          <w:sz w:val="28"/>
          <w:szCs w:val="28"/>
        </w:rPr>
        <w:t>一种</w:t>
      </w:r>
      <w:ins w:id="743" w:author="Administrator" w:date="2015-10-23T12:57:00Z">
        <w:r>
          <w:rPr>
            <w:rFonts w:hint="eastAsia" w:ascii="华文楷体" w:hAnsi="华文楷体" w:eastAsia="华文楷体"/>
            <w:sz w:val="28"/>
            <w:szCs w:val="28"/>
            <w:lang w:eastAsia="zh-CN"/>
          </w:rPr>
          <w:t>这个就说是</w:t>
        </w:r>
      </w:ins>
      <w:ins w:id="744" w:author="Administrator" w:date="2015-10-23T12:5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物质、</w:t>
      </w:r>
      <w:ins w:id="745" w:author="Administrator" w:date="2015-10-22T14:22:0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元素。还有就大种所造，其它的身体</w:t>
      </w:r>
      <w:ins w:id="746" w:author="Administrator" w:date="2015-10-23T12:54:00Z">
        <w:r>
          <w:rPr>
            <w:rFonts w:hint="eastAsia" w:ascii="华文楷体" w:hAnsi="华文楷体" w:eastAsia="华文楷体"/>
            <w:sz w:val="28"/>
            <w:szCs w:val="28"/>
            <w:lang w:eastAsia="zh-CN"/>
          </w:rPr>
          <w:t>啊</w:t>
        </w:r>
      </w:ins>
      <w:r>
        <w:rPr>
          <w:rFonts w:hint="eastAsia" w:ascii="华文楷体" w:hAnsi="华文楷体" w:eastAsia="华文楷体"/>
          <w:sz w:val="28"/>
          <w:szCs w:val="28"/>
        </w:rPr>
        <w:t>，或者</w:t>
      </w:r>
      <w:ins w:id="747" w:author="Administrator" w:date="2015-10-23T12:57:00Z">
        <w:r>
          <w:rPr>
            <w:rFonts w:hint="eastAsia" w:ascii="华文楷体" w:hAnsi="华文楷体" w:eastAsia="华文楷体"/>
            <w:sz w:val="28"/>
            <w:szCs w:val="28"/>
            <w:lang w:eastAsia="zh-CN"/>
          </w:rPr>
          <w:t>一</w:t>
        </w:r>
      </w:ins>
      <w:del w:id="748" w:author="Administrator" w:date="2015-10-23T12:56:00Z">
        <w:r>
          <w:rPr>
            <w:rFonts w:hint="eastAsia" w:ascii="华文楷体" w:hAnsi="华文楷体" w:eastAsia="华文楷体"/>
            <w:sz w:val="28"/>
            <w:szCs w:val="28"/>
          </w:rPr>
          <w:delText>这</w:delText>
        </w:r>
      </w:del>
      <w:r>
        <w:rPr>
          <w:rFonts w:hint="eastAsia" w:ascii="华文楷体" w:hAnsi="华文楷体" w:eastAsia="华文楷体"/>
          <w:sz w:val="28"/>
          <w:szCs w:val="28"/>
        </w:rPr>
        <w:t>些粗大的法</w:t>
      </w:r>
      <w:del w:id="749" w:author="Administrator" w:date="2015-10-23T12:55:00Z">
        <w:r>
          <w:rPr>
            <w:rFonts w:hint="eastAsia" w:ascii="华文楷体" w:hAnsi="华文楷体" w:eastAsia="华文楷体"/>
            <w:sz w:val="28"/>
            <w:szCs w:val="28"/>
          </w:rPr>
          <w:delText>界</w:delText>
        </w:r>
      </w:del>
      <w:r>
        <w:rPr>
          <w:rFonts w:hint="eastAsia" w:ascii="华文楷体" w:hAnsi="华文楷体" w:eastAsia="华文楷体"/>
          <w:sz w:val="28"/>
          <w:szCs w:val="28"/>
        </w:rPr>
        <w:t>就</w:t>
      </w:r>
      <w:ins w:id="750" w:author="Administrator" w:date="2015-10-23T12:58:00Z">
        <w:r>
          <w:rPr>
            <w:rFonts w:hint="eastAsia" w:ascii="华文楷体" w:hAnsi="华文楷体" w:eastAsia="华文楷体"/>
            <w:sz w:val="28"/>
            <w:szCs w:val="28"/>
            <w:lang w:eastAsia="zh-CN"/>
          </w:rPr>
          <w:t>叫</w:t>
        </w:r>
      </w:ins>
      <w:r>
        <w:rPr>
          <w:rFonts w:hint="eastAsia" w:ascii="华文楷体" w:hAnsi="华文楷体" w:eastAsia="华文楷体"/>
          <w:sz w:val="28"/>
          <w:szCs w:val="28"/>
        </w:rPr>
        <w:t>大种所造，通过这个四大种而造的粗大的法</w:t>
      </w:r>
      <w:ins w:id="751" w:author="Administrator" w:date="2015-10-23T12:56:00Z">
        <w:r>
          <w:rPr>
            <w:rFonts w:hint="eastAsia" w:ascii="华文楷体" w:hAnsi="华文楷体" w:eastAsia="华文楷体"/>
            <w:sz w:val="28"/>
            <w:szCs w:val="28"/>
            <w:lang w:eastAsia="zh-CN"/>
          </w:rPr>
          <w:t>就</w:t>
        </w:r>
      </w:ins>
      <w:del w:id="752" w:author="Administrator" w:date="2015-10-23T12:56:00Z">
        <w:r>
          <w:rPr>
            <w:rFonts w:hint="eastAsia" w:ascii="华文楷体" w:hAnsi="华文楷体" w:eastAsia="华文楷体"/>
            <w:sz w:val="28"/>
            <w:szCs w:val="28"/>
          </w:rPr>
          <w:delText>界，</w:delText>
        </w:r>
      </w:del>
      <w:r>
        <w:rPr>
          <w:rFonts w:hint="eastAsia" w:ascii="华文楷体" w:hAnsi="华文楷体" w:eastAsia="华文楷体"/>
          <w:sz w:val="28"/>
          <w:szCs w:val="28"/>
        </w:rPr>
        <w:t>叫做大种所造。所以像这样讲的时候</w:t>
      </w:r>
      <w:ins w:id="753" w:author="Administrator" w:date="2015-10-23T18:38: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，就说是这个每一个微尘，把</w:t>
      </w:r>
      <w:ins w:id="754" w:author="Administrator" w:date="2015-10-22T14:23:00Z">
        <w:r>
          <w:rPr>
            <w:rFonts w:hint="eastAsia" w:ascii="华文楷体" w:hAnsi="华文楷体" w:eastAsia="华文楷体"/>
            <w:sz w:val="28"/>
            <w:szCs w:val="28"/>
            <w:lang w:eastAsia="zh-CN"/>
          </w:rPr>
          <w:t>这些把</w:t>
        </w:r>
      </w:ins>
      <w:r>
        <w:rPr>
          <w:rFonts w:hint="eastAsia" w:ascii="华文楷体" w:hAnsi="华文楷体" w:eastAsia="华文楷体"/>
          <w:sz w:val="28"/>
          <w:szCs w:val="28"/>
        </w:rPr>
        <w:t>这个微尘从大种和大种所造当中，特意分出来，然后</w:t>
      </w:r>
      <w:ins w:id="755" w:author="Administrator" w:date="2015-10-22T14:24: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就说是它这个分出来而确定的就叫做无分微尘，它上面就说不存在各自分割的部分</w:t>
      </w:r>
      <w:ins w:id="756" w:author="Administrator" w:date="2015-10-23T18:38: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，再没有可以分割的，这个是最小的，所以此</w:t>
      </w:r>
      <w:ins w:id="757" w:author="Administrator" w:date="2015-10-22T14:24:00Z">
        <w:r>
          <w:rPr>
            <w:rFonts w:hint="eastAsia" w:ascii="华文楷体" w:hAnsi="华文楷体" w:eastAsia="华文楷体"/>
            <w:sz w:val="28"/>
            <w:szCs w:val="28"/>
            <w:lang w:eastAsia="zh-CN"/>
          </w:rPr>
          <w:t>处</w:t>
        </w:r>
      </w:ins>
      <w:del w:id="758" w:author="Administrator" w:date="2015-10-22T14:24:00Z">
        <w:r>
          <w:rPr>
            <w:rFonts w:hint="eastAsia" w:ascii="华文楷体" w:hAnsi="华文楷体" w:eastAsia="华文楷体"/>
            <w:sz w:val="28"/>
            <w:szCs w:val="28"/>
          </w:rPr>
          <w:delText>次</w:delText>
        </w:r>
      </w:del>
      <w:r>
        <w:rPr>
          <w:rFonts w:hint="eastAsia" w:ascii="华文楷体" w:hAnsi="华文楷体" w:eastAsia="华文楷体"/>
          <w:sz w:val="28"/>
          <w:szCs w:val="28"/>
        </w:rPr>
        <w:t>呢就把它安立成无分微尘，没有办法再区分它的部分了。</w:t>
      </w:r>
    </w:p>
    <w:p>
      <w:pPr>
        <w:ind w:firstLine="570"/>
        <w:rPr>
          <w:rFonts w:hint="eastAsia" w:ascii="黑体" w:hAnsi="黑体" w:eastAsia="黑体" w:cs="黑体"/>
          <w:sz w:val="28"/>
          <w:szCs w:val="28"/>
          <w:rPrChange w:id="759" w:author="Administrator" w:date="2015-10-22T14:24:00Z">
            <w:rPr>
              <w:rFonts w:hint="eastAsia" w:ascii="华文楷体" w:hAnsi="华文楷体" w:eastAsia="华文楷体"/>
              <w:sz w:val="28"/>
              <w:szCs w:val="28"/>
            </w:rPr>
          </w:rPrChange>
        </w:rPr>
      </w:pPr>
      <w:r>
        <w:rPr>
          <w:rFonts w:hint="eastAsia" w:ascii="黑体" w:hAnsi="黑体" w:eastAsia="黑体" w:cs="黑体"/>
          <w:sz w:val="28"/>
          <w:szCs w:val="28"/>
          <w:rPrChange w:id="760" w:author="Administrator" w:date="2015-10-22T14:24:00Z">
            <w:rPr>
              <w:rFonts w:hint="eastAsia" w:ascii="华文楷体" w:hAnsi="华文楷体" w:eastAsia="华文楷体"/>
              <w:sz w:val="28"/>
              <w:szCs w:val="28"/>
            </w:rPr>
          </w:rPrChange>
        </w:rPr>
        <w:t>【所有粗法根据大小的不同，其中含有的极微也具多少的差别。】</w:t>
      </w:r>
    </w:p>
    <w:p>
      <w:pPr>
        <w:ind w:firstLine="570"/>
        <w:rPr>
          <w:del w:id="761" w:author="Administrator" w:date="2015-10-22T14:26:00Z"/>
          <w:rFonts w:hint="eastAsia" w:ascii="华文楷体" w:hAnsi="华文楷体" w:eastAsia="华文楷体"/>
          <w:sz w:val="28"/>
          <w:szCs w:val="28"/>
        </w:rPr>
      </w:pPr>
      <w:r>
        <w:rPr>
          <w:rFonts w:hint="eastAsia" w:ascii="华文楷体" w:hAnsi="华文楷体" w:eastAsia="华文楷体"/>
          <w:sz w:val="28"/>
          <w:szCs w:val="28"/>
        </w:rPr>
        <w:t>那么就所有的粗法根据大小</w:t>
      </w:r>
      <w:del w:id="762" w:author="Administrator" w:date="2015-10-23T18:38:00Z">
        <w:r>
          <w:rPr>
            <w:rFonts w:hint="eastAsia" w:ascii="华文楷体" w:hAnsi="华文楷体" w:eastAsia="华文楷体"/>
            <w:sz w:val="28"/>
            <w:szCs w:val="28"/>
          </w:rPr>
          <w:delText>的</w:delText>
        </w:r>
      </w:del>
      <w:r>
        <w:rPr>
          <w:rFonts w:hint="eastAsia" w:ascii="华文楷体" w:hAnsi="华文楷体" w:eastAsia="华文楷体"/>
          <w:sz w:val="28"/>
          <w:szCs w:val="28"/>
        </w:rPr>
        <w:t>不同，比如说你的这个法小，一颗麦子，你这个很小了，然后</w:t>
      </w:r>
      <w:ins w:id="763" w:author="Administrator" w:date="2015-10-22T14:25: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一座大山，你就很大了。那么根据你的粗法</w:t>
      </w:r>
      <w:ins w:id="764" w:author="Administrator" w:date="2015-10-22T14:2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大小的不同，其中所包含的极微也具有多少的差别</w:t>
      </w:r>
      <w:ins w:id="765" w:author="Administrator" w:date="2015-10-23T13:01:00Z">
        <w:r>
          <w:rPr>
            <w:rFonts w:hint="eastAsia" w:ascii="华文楷体" w:hAnsi="华文楷体" w:eastAsia="华文楷体"/>
            <w:sz w:val="28"/>
            <w:szCs w:val="28"/>
            <w:lang w:eastAsia="zh-CN"/>
          </w:rPr>
          <w:t>。</w:t>
        </w:r>
      </w:ins>
      <w:del w:id="766" w:author="Administrator" w:date="2015-10-23T13:01:00Z">
        <w:r>
          <w:rPr>
            <w:rFonts w:hint="eastAsia" w:ascii="华文楷体" w:hAnsi="华文楷体" w:eastAsia="华文楷体"/>
            <w:sz w:val="28"/>
            <w:szCs w:val="28"/>
          </w:rPr>
          <w:delText>，</w:delText>
        </w:r>
      </w:del>
      <w:r>
        <w:rPr>
          <w:rFonts w:hint="eastAsia" w:ascii="华文楷体" w:hAnsi="华文楷体" w:eastAsia="华文楷体"/>
          <w:sz w:val="28"/>
          <w:szCs w:val="28"/>
        </w:rPr>
        <w:t>也就是说你的小的这样一种法，包括的极微就少，然后</w:t>
      </w:r>
      <w:ins w:id="767" w:author="Administrator" w:date="2015-10-22T14:25:00Z">
        <w:r>
          <w:rPr>
            <w:rFonts w:hint="eastAsia" w:ascii="华文楷体" w:hAnsi="华文楷体" w:eastAsia="华文楷体"/>
            <w:sz w:val="28"/>
            <w:szCs w:val="28"/>
            <w:lang w:eastAsia="zh-CN"/>
          </w:rPr>
          <w:t>就</w:t>
        </w:r>
      </w:ins>
      <w:del w:id="768" w:author="Administrator" w:date="2015-10-22T14:25:00Z">
        <w:r>
          <w:rPr>
            <w:rFonts w:hint="eastAsia" w:ascii="华文楷体" w:hAnsi="华文楷体" w:eastAsia="华文楷体"/>
            <w:sz w:val="28"/>
            <w:szCs w:val="28"/>
          </w:rPr>
          <w:delText>你</w:delText>
        </w:r>
      </w:del>
      <w:r>
        <w:rPr>
          <w:rFonts w:hint="eastAsia" w:ascii="华文楷体" w:hAnsi="华文楷体" w:eastAsia="华文楷体"/>
          <w:sz w:val="28"/>
          <w:szCs w:val="28"/>
        </w:rPr>
        <w:t>这个粗大的法里面，包括的极微就多，包括的极微就多，就是这个意思。那么实际上这个方面就隐含一个什么含义呢？就隐含了</w:t>
      </w:r>
      <w:ins w:id="769" w:author="Administrator" w:date="2015-10-22T14:26: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在名言谛当中，有一个不可以再分的，最小的极微，有一个不可再分的最小的极微</w:t>
      </w:r>
      <w:ins w:id="770" w:author="Administrator" w:date="2015-10-22T14:26:00Z">
        <w:r>
          <w:rPr>
            <w:rFonts w:hint="eastAsia" w:ascii="华文楷体" w:hAnsi="华文楷体" w:eastAsia="华文楷体"/>
            <w:sz w:val="28"/>
            <w:szCs w:val="28"/>
            <w:lang w:eastAsia="zh-CN"/>
          </w:rPr>
          <w:t>了</w:t>
        </w:r>
      </w:ins>
      <w:ins w:id="771" w:author="Administrator" w:date="2015-10-23T18:39:00Z">
        <w:r>
          <w:rPr>
            <w:rFonts w:hint="eastAsia" w:ascii="华文楷体" w:hAnsi="华文楷体" w:eastAsia="华文楷体"/>
            <w:sz w:val="28"/>
            <w:szCs w:val="28"/>
            <w:lang w:eastAsia="zh-CN"/>
          </w:rPr>
          <w:t>，</w:t>
        </w:r>
      </w:ins>
      <w:del w:id="772" w:author="Administrator" w:date="2015-10-23T18:39:00Z">
        <w:r>
          <w:rPr>
            <w:rFonts w:hint="eastAsia" w:ascii="华文楷体" w:hAnsi="华文楷体" w:eastAsia="华文楷体"/>
            <w:sz w:val="28"/>
            <w:szCs w:val="28"/>
          </w:rPr>
          <w:delText>。</w:delText>
        </w:r>
      </w:del>
      <w:r>
        <w:rPr>
          <w:rFonts w:hint="eastAsia" w:ascii="华文楷体" w:hAnsi="华文楷体" w:eastAsia="华文楷体"/>
          <w:sz w:val="28"/>
          <w:szCs w:val="28"/>
        </w:rPr>
        <w:t>就是这样的。</w:t>
      </w:r>
      <w:del w:id="773" w:author="Administrator" w:date="2015-10-22T14:26:00Z">
        <w:r>
          <w:rPr>
            <w:rFonts w:hint="eastAsia" w:ascii="华文楷体" w:hAnsi="华文楷体" w:eastAsia="华文楷体"/>
            <w:sz w:val="28"/>
            <w:szCs w:val="28"/>
          </w:rPr>
          <w:delText>【4005】</w:delText>
        </w:r>
      </w:del>
    </w:p>
    <w:p>
      <w:pPr>
        <w:ind w:firstLine="570"/>
        <w:rPr>
          <w:del w:id="774" w:author="Administrator" w:date="2015-10-22T14:26:00Z"/>
          <w:rFonts w:hint="eastAsia" w:ascii="华文楷体" w:hAnsi="华文楷体" w:eastAsia="华文楷体"/>
          <w:sz w:val="28"/>
          <w:szCs w:val="28"/>
        </w:rPr>
      </w:pPr>
      <w:del w:id="775" w:author="Administrator" w:date="2015-10-22T14:26:00Z">
        <w:r>
          <w:rPr>
            <w:rFonts w:hint="eastAsia" w:ascii="华文楷体" w:hAnsi="华文楷体" w:eastAsia="华文楷体"/>
            <w:sz w:val="28"/>
            <w:szCs w:val="28"/>
          </w:rPr>
          <w:delText>中观041 罗淑梅 40-50</w:delText>
        </w:r>
      </w:del>
    </w:p>
    <w:p>
      <w:pPr>
        <w:ind w:firstLine="570"/>
        <w:rPr>
          <w:ins w:id="776" w:author="Administrator" w:date="2015-10-23T13:02:00Z"/>
          <w:rFonts w:hint="eastAsia" w:ascii="华文楷体" w:hAnsi="华文楷体" w:eastAsia="华文楷体"/>
          <w:sz w:val="28"/>
          <w:szCs w:val="28"/>
        </w:rPr>
      </w:pPr>
      <w:del w:id="777" w:author="Administrator" w:date="2015-10-22T14:26:00Z">
        <w:r>
          <w:rPr>
            <w:rFonts w:hint="eastAsia" w:ascii="华文楷体" w:hAnsi="华文楷体" w:eastAsia="华文楷体"/>
            <w:sz w:val="28"/>
            <w:szCs w:val="28"/>
          </w:rPr>
          <w:delText>39:55那么实际上呢，这个方面就隐含一个什么含义呢，就隐含了就是说在名言谛当中，有一个不可以再分的最小的极微，有一个不可再分的最小的极微了，就是这样子。</w:delText>
        </w:r>
      </w:del>
      <w:r>
        <w:rPr>
          <w:rFonts w:hint="eastAsia" w:ascii="华文楷体" w:hAnsi="华文楷体" w:eastAsia="华文楷体"/>
          <w:sz w:val="28"/>
          <w:szCs w:val="28"/>
        </w:rPr>
        <w:t xml:space="preserve"> 那么如果</w:t>
      </w:r>
      <w:del w:id="778" w:author="Administrator" w:date="2015-10-22T14:27:00Z">
        <w:r>
          <w:rPr>
            <w:rFonts w:hint="eastAsia" w:ascii="华文楷体" w:hAnsi="华文楷体" w:eastAsia="华文楷体"/>
            <w:sz w:val="28"/>
            <w:szCs w:val="28"/>
          </w:rPr>
          <w:delText>，</w:delText>
        </w:r>
      </w:del>
      <w:r>
        <w:rPr>
          <w:rFonts w:hint="eastAsia" w:ascii="华文楷体" w:hAnsi="华文楷体" w:eastAsia="华文楷体"/>
          <w:sz w:val="28"/>
          <w:szCs w:val="28"/>
        </w:rPr>
        <w:t>这个方面是必须要存在的，这个不存在的话</w:t>
      </w:r>
      <w:ins w:id="779" w:author="Administrator" w:date="2015-10-22T14:28:00Z">
        <w:r>
          <w:rPr>
            <w:rFonts w:hint="eastAsia" w:ascii="华文楷体" w:hAnsi="华文楷体" w:eastAsia="华文楷体"/>
            <w:sz w:val="28"/>
            <w:szCs w:val="28"/>
            <w:lang w:eastAsia="zh-CN"/>
          </w:rPr>
          <w:t>，</w:t>
        </w:r>
      </w:ins>
      <w:r>
        <w:rPr>
          <w:rFonts w:hint="eastAsia" w:ascii="华文楷体" w:hAnsi="华文楷体" w:eastAsia="华文楷体"/>
          <w:sz w:val="28"/>
          <w:szCs w:val="28"/>
        </w:rPr>
        <w:t>有过失。下面就是说是从这个隐含的意思呢，就开始要提出</w:t>
      </w:r>
      <w:ins w:id="780" w:author="Administrator" w:date="2015-10-23T13:01:00Z">
        <w:r>
          <w:rPr>
            <w:rFonts w:hint="eastAsia" w:ascii="华文楷体" w:hAnsi="华文楷体" w:eastAsia="华文楷体"/>
            <w:sz w:val="28"/>
            <w:szCs w:val="28"/>
            <w:lang w:eastAsia="zh-CN"/>
          </w:rPr>
          <w:t>这个</w:t>
        </w:r>
      </w:ins>
      <w:del w:id="781" w:author="Administrator" w:date="2015-10-23T13:01:00Z">
        <w:r>
          <w:rPr>
            <w:rFonts w:hint="eastAsia" w:ascii="华文楷体" w:hAnsi="华文楷体" w:eastAsia="华文楷体"/>
            <w:sz w:val="28"/>
            <w:szCs w:val="28"/>
          </w:rPr>
          <w:delText>一</w:delText>
        </w:r>
      </w:del>
      <w:del w:id="782" w:author="Administrator" w:date="2015-10-22T14:28:00Z">
        <w:r>
          <w:rPr>
            <w:rFonts w:hint="eastAsia" w:ascii="华文楷体" w:hAnsi="华文楷体" w:eastAsia="华文楷体"/>
            <w:sz w:val="28"/>
            <w:szCs w:val="28"/>
          </w:rPr>
          <w:delText>些</w:delText>
        </w:r>
      </w:del>
      <w:r>
        <w:rPr>
          <w:rFonts w:hint="eastAsia" w:ascii="华文楷体" w:hAnsi="华文楷体" w:eastAsia="华文楷体"/>
          <w:sz w:val="28"/>
          <w:szCs w:val="28"/>
        </w:rPr>
        <w:t>说法， 然后呢就是说一一予以破斥，简略地予以破斥。</w:t>
      </w:r>
    </w:p>
    <w:p>
      <w:pPr>
        <w:ind w:firstLine="570"/>
        <w:rPr>
          <w:ins w:id="783" w:author="Administrator" w:date="2015-10-23T13:02:00Z"/>
          <w:rFonts w:hint="eastAsia" w:ascii="黑体" w:hAnsi="黑体" w:eastAsia="黑体" w:cs="黑体"/>
          <w:sz w:val="28"/>
          <w:szCs w:val="28"/>
        </w:rPr>
      </w:pPr>
      <w:r>
        <w:rPr>
          <w:rFonts w:hint="eastAsia" w:ascii="黑体" w:hAnsi="黑体" w:eastAsia="黑体" w:cs="黑体"/>
          <w:sz w:val="28"/>
          <w:szCs w:val="28"/>
          <w:rPrChange w:id="784" w:author="Administrator" w:date="2015-10-22T14:32:00Z">
            <w:rPr>
              <w:rFonts w:hint="eastAsia" w:ascii="华文楷体" w:hAnsi="华文楷体" w:eastAsia="华文楷体"/>
              <w:sz w:val="28"/>
              <w:szCs w:val="28"/>
            </w:rPr>
          </w:rPrChange>
        </w:rPr>
        <w:t>【虽然藏地的有些智者认为微尘无穷无尽,但这样一来,以粗法就无法得以建立等理证有妨害,因此与事实不符。】</w:t>
      </w:r>
    </w:p>
    <w:p>
      <w:pPr>
        <w:ind w:firstLine="570"/>
        <w:rPr>
          <w:ins w:id="785" w:author="Administrator" w:date="2015-10-22T14:50:00Z"/>
          <w:rFonts w:hint="eastAsia" w:ascii="黑体" w:hAnsi="黑体" w:eastAsia="黑体" w:cs="黑体"/>
          <w:sz w:val="28"/>
          <w:szCs w:val="28"/>
        </w:rPr>
      </w:pPr>
      <w:r>
        <w:rPr>
          <w:rFonts w:hint="eastAsia" w:ascii="华文楷体" w:hAnsi="华文楷体" w:eastAsia="华文楷体"/>
          <w:sz w:val="28"/>
          <w:szCs w:val="28"/>
        </w:rPr>
        <w:t>藏地的有一些智者，有因明的前派</w:t>
      </w:r>
      <w:del w:id="786" w:author="Administrator" w:date="2015-10-23T13:03:00Z">
        <w:r>
          <w:rPr>
            <w:rFonts w:hint="eastAsia" w:ascii="华文楷体" w:hAnsi="华文楷体" w:eastAsia="华文楷体"/>
            <w:sz w:val="28"/>
            <w:szCs w:val="28"/>
          </w:rPr>
          <w:delText>（不确定）40:30</w:delText>
        </w:r>
      </w:del>
      <w:r>
        <w:rPr>
          <w:rFonts w:hint="eastAsia" w:ascii="华文楷体" w:hAnsi="华文楷体" w:eastAsia="华文楷体"/>
          <w:sz w:val="28"/>
          <w:szCs w:val="28"/>
        </w:rPr>
        <w:t>的一些论师，不单单是这个藏地的有些智者啊，还有一些是我们平时的执著也是这样子做的， 这个微尘是分不尽的。微尘是不可以再分的，无穷无尽。为什么呢</w:t>
      </w:r>
      <w:ins w:id="787" w:author="Administrator" w:date="2015-10-23T13:08:00Z">
        <w:r>
          <w:rPr>
            <w:rFonts w:hint="eastAsia" w:ascii="华文楷体" w:hAnsi="华文楷体" w:eastAsia="华文楷体"/>
            <w:sz w:val="28"/>
            <w:szCs w:val="28"/>
            <w:lang w:eastAsia="zh-CN"/>
          </w:rPr>
          <w:t>？</w:t>
        </w:r>
      </w:ins>
      <w:del w:id="788" w:author="Administrator" w:date="2015-10-23T13:08:00Z">
        <w:r>
          <w:rPr>
            <w:rFonts w:hint="eastAsia" w:ascii="华文楷体" w:hAnsi="华文楷体" w:eastAsia="华文楷体"/>
            <w:sz w:val="28"/>
            <w:szCs w:val="28"/>
          </w:rPr>
          <w:delText>。</w:delText>
        </w:r>
      </w:del>
      <w:r>
        <w:rPr>
          <w:rFonts w:hint="eastAsia" w:ascii="华文楷体" w:hAnsi="华文楷体" w:eastAsia="华文楷体"/>
          <w:sz w:val="28"/>
          <w:szCs w:val="28"/>
        </w:rPr>
        <w:t>比如说这个极微吧，你说极微可不可以一分为二呢，觉得好像可以一分为二啊，我就一分为二，这个极微就不是最小的了。然后再把这一分为二的这个极微这个</w:t>
      </w:r>
      <w:del w:id="789" w:author="Administrator" w:date="2015-10-22T14:34:00Z">
        <w:r>
          <w:rPr>
            <w:rFonts w:hint="eastAsia" w:ascii="华文楷体" w:hAnsi="华文楷体" w:eastAsia="华文楷体"/>
            <w:sz w:val="28"/>
            <w:szCs w:val="28"/>
          </w:rPr>
          <w:delText>，</w:delText>
        </w:r>
      </w:del>
      <w:r>
        <w:rPr>
          <w:rFonts w:hint="eastAsia" w:ascii="华文楷体" w:hAnsi="华文楷体" w:eastAsia="华文楷体"/>
          <w:sz w:val="28"/>
          <w:szCs w:val="28"/>
        </w:rPr>
        <w:t>分成两半的极微，我再分，又可以分成两半了嘛。这样又分分分，分下去一直分不完。</w:t>
      </w:r>
      <w:ins w:id="790" w:author="Administrator" w:date="2015-10-23T13:04:00Z">
        <w:r>
          <w:rPr>
            <w:rFonts w:hint="eastAsia" w:ascii="华文楷体" w:hAnsi="华文楷体" w:eastAsia="华文楷体"/>
            <w:sz w:val="28"/>
            <w:szCs w:val="28"/>
            <w:lang w:eastAsia="zh-CN"/>
          </w:rPr>
          <w:t>像这样</w:t>
        </w:r>
      </w:ins>
      <w:ins w:id="791" w:author="Administrator" w:date="2015-10-23T13:07: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觉得这个</w:t>
      </w:r>
      <w:ins w:id="792" w:author="Administrator" w:date="2015-10-22T14:35:00Z">
        <w:r>
          <w:rPr>
            <w:rFonts w:hint="eastAsia" w:ascii="华文楷体" w:hAnsi="华文楷体" w:eastAsia="华文楷体"/>
            <w:sz w:val="28"/>
            <w:szCs w:val="28"/>
            <w:lang w:eastAsia="zh-CN"/>
          </w:rPr>
          <w:t>极</w:t>
        </w:r>
      </w:ins>
      <w:r>
        <w:rPr>
          <w:rFonts w:hint="eastAsia" w:ascii="华文楷体" w:hAnsi="华文楷体" w:eastAsia="华文楷体"/>
          <w:sz w:val="28"/>
          <w:szCs w:val="28"/>
        </w:rPr>
        <w:t>微尘是无穷无尽的，就有些智者认为，或者说平时我们的概念当中，我觉得这个极微怎么可能不能再分呢，应该可以分完的，你看我们就用一</w:t>
      </w:r>
      <w:del w:id="793" w:author="Administrator" w:date="2015-10-22T14:37:00Z">
        <w:r>
          <w:rPr>
            <w:rFonts w:hint="eastAsia" w:ascii="华文楷体" w:hAnsi="华文楷体" w:eastAsia="华文楷体"/>
            <w:sz w:val="28"/>
            <w:szCs w:val="28"/>
          </w:rPr>
          <w:delText>XXX41:06</w:delText>
        </w:r>
      </w:del>
      <w:ins w:id="794" w:author="Administrator" w:date="2015-10-22T14:37:00Z">
        <w:r>
          <w:rPr>
            <w:rFonts w:hint="eastAsia" w:ascii="华文楷体" w:hAnsi="华文楷体" w:eastAsia="华文楷体"/>
            <w:sz w:val="28"/>
            <w:szCs w:val="28"/>
            <w:lang w:eastAsia="zh-CN"/>
          </w:rPr>
          <w:t>分析</w:t>
        </w:r>
      </w:ins>
      <w:r>
        <w:rPr>
          <w:rFonts w:hint="eastAsia" w:ascii="华文楷体" w:hAnsi="华文楷体" w:eastAsia="华文楷体"/>
          <w:sz w:val="28"/>
          <w:szCs w:val="28"/>
        </w:rPr>
        <w:t>观察的时候，分成两半，或者分成六个部分，这个方面就是可以一直分下去的。像这样的话就觉得这个微尘呢分不尽的，一直可以分下去，没有一个最小的。但是，如果这样认为</w:t>
      </w:r>
      <w:ins w:id="795" w:author="Administrator" w:date="2015-10-23T18:40:00Z">
        <w:r>
          <w:rPr>
            <w:rFonts w:hint="eastAsia" w:ascii="华文楷体" w:hAnsi="华文楷体" w:eastAsia="华文楷体"/>
            <w:sz w:val="28"/>
            <w:szCs w:val="28"/>
            <w:lang w:eastAsia="zh-CN"/>
          </w:rPr>
          <w:t>，</w:t>
        </w:r>
      </w:ins>
      <w:del w:id="796" w:author="Administrator" w:date="2015-10-23T18:40:00Z">
        <w:r>
          <w:rPr>
            <w:rFonts w:hint="eastAsia" w:ascii="华文楷体" w:hAnsi="华文楷体" w:eastAsia="华文楷体"/>
            <w:sz w:val="28"/>
            <w:szCs w:val="28"/>
          </w:rPr>
          <w:delText>。</w:delText>
        </w:r>
      </w:del>
      <w:r>
        <w:rPr>
          <w:rFonts w:hint="eastAsia" w:ascii="华文楷体" w:hAnsi="华文楷体" w:eastAsia="华文楷体"/>
          <w:sz w:val="28"/>
          <w:szCs w:val="28"/>
        </w:rPr>
        <w:t>这样一来,以粗法就无法得以建立等理证有妨害,因此与事实不符。那么如果说这样一直分下去，分不完的话，没有一个最小的法作为它的基，那因为你没有最小的法嘛</w:t>
      </w:r>
      <w:ins w:id="797" w:author="Administrator" w:date="2015-10-23T18:40:00Z">
        <w:r>
          <w:rPr>
            <w:rFonts w:hint="eastAsia" w:ascii="华文楷体" w:hAnsi="华文楷体" w:eastAsia="华文楷体"/>
            <w:sz w:val="28"/>
            <w:szCs w:val="28"/>
            <w:lang w:eastAsia="zh-CN"/>
          </w:rPr>
          <w:t>，</w:t>
        </w:r>
      </w:ins>
      <w:del w:id="798" w:author="Administrator" w:date="2015-10-23T18:40:00Z">
        <w:r>
          <w:rPr>
            <w:rFonts w:hint="eastAsia" w:ascii="华文楷体" w:hAnsi="华文楷体" w:eastAsia="华文楷体"/>
            <w:sz w:val="28"/>
            <w:szCs w:val="28"/>
          </w:rPr>
          <w:delText>。</w:delText>
        </w:r>
      </w:del>
      <w:r>
        <w:rPr>
          <w:rFonts w:hint="eastAsia" w:ascii="华文楷体" w:hAnsi="华文楷体" w:eastAsia="华文楷体"/>
          <w:sz w:val="28"/>
          <w:szCs w:val="28"/>
        </w:rPr>
        <w:t>你没有一个最小的法作为基的话，那你怎么样组成粗法呢，你怎么样组成粗法呢？那么实际上我们说组成粗法的话，你应该有一个小的基放在这</w:t>
      </w:r>
      <w:ins w:id="799" w:author="Administrator" w:date="2015-10-22T14:39:00Z">
        <w:r>
          <w:rPr>
            <w:rFonts w:hint="eastAsia" w:ascii="华文楷体" w:hAnsi="华文楷体" w:eastAsia="华文楷体"/>
            <w:sz w:val="28"/>
            <w:szCs w:val="28"/>
            <w:lang w:eastAsia="zh-CN"/>
          </w:rPr>
          <w:t>儿</w:t>
        </w:r>
      </w:ins>
      <w:r>
        <w:rPr>
          <w:rFonts w:hint="eastAsia" w:ascii="华文楷体" w:hAnsi="华文楷体" w:eastAsia="华文楷体"/>
          <w:sz w:val="28"/>
          <w:szCs w:val="28"/>
        </w:rPr>
        <w:t>。然后呢就是说很多很多小的法累积起来的时候呢，像这样就可以组成一个粗法。 但是现在问题就是说你没有一个最小的单位，没有一个最小的基你可以一直无穷无尽的分下去。像这样的话就是说很多粗法就没有办法得以建立了。所以说这个和事实不符。那么什么叫事实呢，事实上就是说粗法实际上已经得到了</w:t>
      </w:r>
      <w:ins w:id="800" w:author="Administrator" w:date="2015-10-23T18:41:00Z">
        <w:r>
          <w:rPr>
            <w:rFonts w:hint="eastAsia" w:ascii="华文楷体" w:hAnsi="华文楷体" w:eastAsia="华文楷体"/>
            <w:sz w:val="28"/>
            <w:szCs w:val="28"/>
            <w:lang w:eastAsia="zh-CN"/>
          </w:rPr>
          <w:t>，</w:t>
        </w:r>
      </w:ins>
      <w:del w:id="801" w:author="Administrator" w:date="2015-10-23T18:41:00Z">
        <w:r>
          <w:rPr>
            <w:rFonts w:hint="eastAsia" w:ascii="华文楷体" w:hAnsi="华文楷体" w:eastAsia="华文楷体"/>
            <w:sz w:val="28"/>
            <w:szCs w:val="28"/>
          </w:rPr>
          <w:delText>。</w:delText>
        </w:r>
      </w:del>
      <w:r>
        <w:rPr>
          <w:rFonts w:hint="eastAsia" w:ascii="华文楷体" w:hAnsi="华文楷体" w:eastAsia="华文楷体"/>
          <w:sz w:val="28"/>
          <w:szCs w:val="28"/>
        </w:rPr>
        <w:t>你从已经得到粗法的这个角度，你推的时候呢</w:t>
      </w:r>
      <w:ins w:id="802" w:author="Administrator" w:date="2015-10-22T14:40: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就知道实际上在这个当中有一个最小</w:t>
      </w:r>
      <w:ins w:id="803" w:author="Administrator" w:date="2015-10-22T14:3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单位，不可再分的这个最小的基，这个必须要安立的，如果不安立，这个粗法如何去安立呢，就没办法安立粗法，没办法建立粗法了。所以像这样讲的时候呢，有这种理证的妨害。还有一种理证的妨害呢，就是说前面所讲的，所有粗法根据大小的不同，其中含有极微，具有多少差</w:t>
      </w:r>
      <w:ins w:id="804" w:author="Administrator" w:date="2015-10-22T14:41:00Z">
        <w:r>
          <w:rPr>
            <w:rFonts w:hint="eastAsia" w:ascii="华文楷体" w:hAnsi="华文楷体" w:eastAsia="华文楷体"/>
            <w:sz w:val="28"/>
            <w:szCs w:val="28"/>
            <w:lang w:eastAsia="zh-CN"/>
          </w:rPr>
          <w:t>异</w:t>
        </w:r>
      </w:ins>
      <w:del w:id="805" w:author="Administrator" w:date="2015-10-22T14:40:00Z">
        <w:r>
          <w:rPr>
            <w:rFonts w:hint="eastAsia" w:ascii="华文楷体" w:hAnsi="华文楷体" w:eastAsia="华文楷体"/>
            <w:sz w:val="28"/>
            <w:szCs w:val="28"/>
          </w:rPr>
          <w:delText>别</w:delText>
        </w:r>
      </w:del>
      <w:r>
        <w:rPr>
          <w:rFonts w:hint="eastAsia" w:ascii="华文楷体" w:hAnsi="华文楷体" w:eastAsia="华文楷体"/>
          <w:sz w:val="28"/>
          <w:szCs w:val="28"/>
        </w:rPr>
        <w:t>。就是说你一个小的法和一个大的法， 二者之间，内部之间呢，它极微是有多少差别的。就是说细的法，它的极微就少</w:t>
      </w:r>
      <w:ins w:id="806" w:author="Administrator" w:date="2015-10-23T18:42:00Z">
        <w:r>
          <w:rPr>
            <w:rFonts w:hint="eastAsia" w:ascii="华文楷体" w:hAnsi="华文楷体" w:eastAsia="华文楷体"/>
            <w:sz w:val="28"/>
            <w:szCs w:val="28"/>
            <w:lang w:eastAsia="zh-CN"/>
          </w:rPr>
          <w:t>；</w:t>
        </w:r>
      </w:ins>
      <w:del w:id="807" w:author="Administrator" w:date="2015-10-23T18:41:00Z">
        <w:r>
          <w:rPr>
            <w:rFonts w:hint="eastAsia" w:ascii="华文楷体" w:hAnsi="华文楷体" w:eastAsia="华文楷体"/>
            <w:sz w:val="28"/>
            <w:szCs w:val="28"/>
          </w:rPr>
          <w:delText>，</w:delText>
        </w:r>
      </w:del>
      <w:r>
        <w:rPr>
          <w:rFonts w:hint="eastAsia" w:ascii="华文楷体" w:hAnsi="华文楷体" w:eastAsia="华文楷体"/>
          <w:sz w:val="28"/>
          <w:szCs w:val="28"/>
        </w:rPr>
        <w:t>粗的法，大的法，它的极微就多。但是如果按照你的理论来讲的话，那么就应该变成什么呢，一颗麦子的极微</w:t>
      </w:r>
      <w:ins w:id="808" w:author="Administrator" w:date="2015-10-22T14:41:00Z">
        <w:r>
          <w:rPr>
            <w:rFonts w:hint="eastAsia" w:ascii="华文楷体" w:hAnsi="华文楷体" w:eastAsia="华文楷体"/>
            <w:sz w:val="28"/>
            <w:szCs w:val="28"/>
            <w:lang w:eastAsia="zh-CN"/>
          </w:rPr>
          <w:t>、</w:t>
        </w:r>
      </w:ins>
      <w:del w:id="809" w:author="Administrator" w:date="2015-10-22T14:41:00Z">
        <w:r>
          <w:rPr>
            <w:rFonts w:hint="eastAsia" w:ascii="华文楷体" w:hAnsi="华文楷体" w:eastAsia="华文楷体"/>
            <w:sz w:val="28"/>
            <w:szCs w:val="28"/>
          </w:rPr>
          <w:delText>，</w:delText>
        </w:r>
      </w:del>
      <w:r>
        <w:rPr>
          <w:rFonts w:hint="eastAsia" w:ascii="华文楷体" w:hAnsi="华文楷体" w:eastAsia="华文楷体"/>
          <w:sz w:val="28"/>
          <w:szCs w:val="28"/>
        </w:rPr>
        <w:t>内部的极微</w:t>
      </w:r>
      <w:ins w:id="810" w:author="Administrator" w:date="2015-10-22T14:41:00Z">
        <w:r>
          <w:rPr>
            <w:rFonts w:hint="eastAsia" w:ascii="华文楷体" w:hAnsi="华文楷体" w:eastAsia="华文楷体"/>
            <w:sz w:val="28"/>
            <w:szCs w:val="28"/>
            <w:lang w:eastAsia="zh-CN"/>
          </w:rPr>
          <w:t>，</w:t>
        </w:r>
      </w:ins>
      <w:r>
        <w:rPr>
          <w:rFonts w:hint="eastAsia" w:ascii="华文楷体" w:hAnsi="华文楷体" w:eastAsia="华文楷体"/>
          <w:sz w:val="28"/>
          <w:szCs w:val="28"/>
        </w:rPr>
        <w:t>和一座须弥山王的极微没</w:t>
      </w:r>
      <w:ins w:id="811" w:author="Administrator" w:date="2015-10-23T13:10: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办法分多少，没办法分多少的。为什么没办法分多少呢。就是说一颗麦子的极微也是无穷无尽，也是分了无穷无尽</w:t>
      </w:r>
      <w:ins w:id="812" w:author="Administrator" w:date="2015-10-23T18:42:00Z">
        <w:r>
          <w:rPr>
            <w:rFonts w:hint="eastAsia" w:ascii="华文楷体" w:hAnsi="华文楷体" w:eastAsia="华文楷体"/>
            <w:sz w:val="28"/>
            <w:szCs w:val="28"/>
            <w:lang w:eastAsia="zh-CN"/>
          </w:rPr>
          <w:t>；</w:t>
        </w:r>
      </w:ins>
      <w:del w:id="813" w:author="Administrator" w:date="2015-10-23T18:42:00Z">
        <w:r>
          <w:rPr>
            <w:rFonts w:hint="eastAsia" w:ascii="华文楷体" w:hAnsi="华文楷体" w:eastAsia="华文楷体"/>
            <w:sz w:val="28"/>
            <w:szCs w:val="28"/>
          </w:rPr>
          <w:delText>，</w:delText>
        </w:r>
      </w:del>
      <w:r>
        <w:rPr>
          <w:rFonts w:hint="eastAsia" w:ascii="华文楷体" w:hAnsi="华文楷体" w:eastAsia="华文楷体"/>
          <w:sz w:val="28"/>
          <w:szCs w:val="28"/>
        </w:rPr>
        <w:t>一座须弥山王的极微仍然是无穷无尽。所以说你怎么样去安立二者之间的多少的差别呢。反正二者之间</w:t>
      </w:r>
      <w:ins w:id="814" w:author="Administrator" w:date="2015-10-23T13:11:00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是无穷无尽，但是我们实际上看的时候呢，大小之间有</w:t>
      </w:r>
      <w:ins w:id="815" w:author="Administrator" w:date="2015-10-22T14:41:00Z">
        <w:r>
          <w:rPr>
            <w:rFonts w:hint="eastAsia" w:ascii="华文楷体" w:hAnsi="华文楷体" w:eastAsia="华文楷体"/>
            <w:sz w:val="28"/>
            <w:szCs w:val="28"/>
            <w:lang w:eastAsia="zh-CN"/>
          </w:rPr>
          <w:t>这</w:t>
        </w:r>
      </w:ins>
      <w:del w:id="816" w:author="Administrator" w:date="2015-10-22T14:41:00Z">
        <w:r>
          <w:rPr>
            <w:rFonts w:hint="eastAsia" w:ascii="华文楷体" w:hAnsi="华文楷体" w:eastAsia="华文楷体"/>
            <w:sz w:val="28"/>
            <w:szCs w:val="28"/>
          </w:rPr>
          <w:delText>一</w:delText>
        </w:r>
      </w:del>
      <w:r>
        <w:rPr>
          <w:rFonts w:hint="eastAsia" w:ascii="华文楷体" w:hAnsi="华文楷体" w:eastAsia="华文楷体"/>
          <w:sz w:val="28"/>
          <w:szCs w:val="28"/>
        </w:rPr>
        <w:t>个差别，有一个大小的差别。所以说就可以说明了，像这样的话就是说</w:t>
      </w:r>
      <w:ins w:id="817" w:author="Administrator" w:date="2015-10-23T13:11:00Z">
        <w:r>
          <w:rPr>
            <w:rFonts w:hint="eastAsia" w:ascii="华文楷体" w:hAnsi="华文楷体" w:eastAsia="华文楷体"/>
            <w:sz w:val="28"/>
            <w:szCs w:val="28"/>
            <w:lang w:eastAsia="zh-CN"/>
          </w:rPr>
          <w:t>，</w:t>
        </w:r>
      </w:ins>
      <w:ins w:id="818" w:author="Administrator" w:date="2015-10-22T14:41:00Z">
        <w:r>
          <w:rPr>
            <w:rFonts w:hint="eastAsia" w:ascii="华文楷体" w:hAnsi="华文楷体" w:eastAsia="华文楷体"/>
            <w:sz w:val="28"/>
            <w:szCs w:val="28"/>
            <w:lang w:eastAsia="zh-CN"/>
          </w:rPr>
          <w:t>它</w:t>
        </w:r>
      </w:ins>
      <w:del w:id="819" w:author="Administrator" w:date="2015-10-22T14:41:00Z">
        <w:r>
          <w:rPr>
            <w:rFonts w:hint="eastAsia" w:ascii="华文楷体" w:hAnsi="华文楷体" w:eastAsia="华文楷体"/>
            <w:sz w:val="28"/>
            <w:szCs w:val="28"/>
          </w:rPr>
          <w:delText>他</w:delText>
        </w:r>
      </w:del>
      <w:r>
        <w:rPr>
          <w:rFonts w:hint="eastAsia" w:ascii="华文楷体" w:hAnsi="华文楷体" w:eastAsia="华文楷体"/>
          <w:sz w:val="28"/>
          <w:szCs w:val="28"/>
        </w:rPr>
        <w:t>内部之间的极微是有多少差别的。所以说才可以这样安立大小，才可以安立这个大小。所以说如果你说，都是无穷无尽的话，那么实际上你根本没办法在这个上面分多少了，乃至于就是说一个蚂蚁的极微和一个须弥山王的极微都是一样的，没办法分多少的差别。 所以这个方面是和事实不符了。那么实际上这个地方关键的问题在于哪个地方</w:t>
      </w:r>
      <w:ins w:id="820" w:author="Administrator" w:date="2015-10-22T14:44:00Z">
        <w:r>
          <w:rPr>
            <w:rFonts w:hint="eastAsia" w:ascii="华文楷体" w:hAnsi="华文楷体" w:eastAsia="华文楷体"/>
            <w:sz w:val="28"/>
            <w:szCs w:val="28"/>
            <w:lang w:eastAsia="zh-CN"/>
          </w:rPr>
          <w:t>？</w:t>
        </w:r>
      </w:ins>
      <w:del w:id="821" w:author="Administrator" w:date="2015-10-22T14:44:00Z">
        <w:r>
          <w:rPr>
            <w:rFonts w:hint="eastAsia" w:ascii="华文楷体" w:hAnsi="华文楷体" w:eastAsia="华文楷体"/>
            <w:sz w:val="28"/>
            <w:szCs w:val="28"/>
          </w:rPr>
          <w:delText>，</w:delText>
        </w:r>
      </w:del>
      <w:r>
        <w:rPr>
          <w:rFonts w:hint="eastAsia" w:ascii="华文楷体" w:hAnsi="华文楷体" w:eastAsia="华文楷体"/>
          <w:sz w:val="28"/>
          <w:szCs w:val="28"/>
        </w:rPr>
        <w:t>哪个地方出问题了</w:t>
      </w:r>
      <w:ins w:id="822" w:author="Administrator" w:date="2015-10-22T14:42:00Z">
        <w:r>
          <w:rPr>
            <w:rFonts w:hint="eastAsia" w:ascii="华文楷体" w:hAnsi="华文楷体" w:eastAsia="华文楷体"/>
            <w:sz w:val="28"/>
            <w:szCs w:val="28"/>
            <w:lang w:eastAsia="zh-CN"/>
          </w:rPr>
          <w:t>？</w:t>
        </w:r>
      </w:ins>
      <w:del w:id="823" w:author="Administrator" w:date="2015-10-22T14:42:00Z">
        <w:r>
          <w:rPr>
            <w:rFonts w:hint="eastAsia" w:ascii="华文楷体" w:hAnsi="华文楷体" w:eastAsia="华文楷体"/>
            <w:sz w:val="28"/>
            <w:szCs w:val="28"/>
          </w:rPr>
          <w:delText>。</w:delText>
        </w:r>
      </w:del>
      <w:r>
        <w:rPr>
          <w:rFonts w:hint="eastAsia" w:ascii="华文楷体" w:hAnsi="华文楷体" w:eastAsia="华文楷体"/>
          <w:sz w:val="28"/>
          <w:szCs w:val="28"/>
        </w:rPr>
        <w:t>就是说我们在认为这个</w:t>
      </w:r>
      <w:ins w:id="824" w:author="Administrator" w:date="2015-10-23T13:11:00Z">
        <w:r>
          <w:rPr>
            <w:rFonts w:hint="eastAsia" w:ascii="华文楷体" w:hAnsi="华文楷体" w:eastAsia="华文楷体"/>
            <w:sz w:val="28"/>
            <w:szCs w:val="28"/>
            <w:lang w:eastAsia="zh-CN"/>
          </w:rPr>
          <w:t>微尘</w:t>
        </w:r>
      </w:ins>
      <w:ins w:id="825" w:author="Administrator" w:date="2015-10-23T13:12:00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极微可以一分为二，再可以分下去，这个是属于一种意识</w:t>
      </w:r>
      <w:ins w:id="826" w:author="Administrator" w:date="2015-10-22T14:44:00Z">
        <w:r>
          <w:rPr>
            <w:rFonts w:hint="eastAsia" w:ascii="华文楷体" w:hAnsi="华文楷体" w:eastAsia="华文楷体"/>
            <w:sz w:val="28"/>
            <w:szCs w:val="28"/>
            <w:lang w:eastAsia="zh-CN"/>
          </w:rPr>
          <w:t>，</w:t>
        </w:r>
      </w:ins>
      <w:del w:id="827" w:author="Administrator" w:date="2015-10-22T14:44:00Z">
        <w:r>
          <w:rPr>
            <w:rFonts w:hint="eastAsia" w:ascii="华文楷体" w:hAnsi="华文楷体" w:eastAsia="华文楷体"/>
            <w:sz w:val="28"/>
            <w:szCs w:val="28"/>
          </w:rPr>
          <w:delText>。</w:delText>
        </w:r>
      </w:del>
      <w:r>
        <w:rPr>
          <w:rFonts w:hint="eastAsia" w:ascii="华文楷体" w:hAnsi="华文楷体" w:eastAsia="华文楷体"/>
          <w:sz w:val="28"/>
          <w:szCs w:val="28"/>
        </w:rPr>
        <w:t>是属于一种分别心，乃至于你的分别心没有用穷尽之前，你可以一直分下去。如果你得到长寿，你可以一直分到弥勒佛出世的时候。还没有分完，你的极微怎么还没有分完呢，</w:t>
      </w:r>
      <w:ins w:id="828" w:author="Administrator" w:date="2015-10-22T14:45:00Z">
        <w:r>
          <w:rPr>
            <w:rFonts w:hint="eastAsia" w:ascii="华文楷体" w:hAnsi="华文楷体" w:eastAsia="华文楷体"/>
            <w:sz w:val="28"/>
            <w:szCs w:val="28"/>
            <w:lang w:eastAsia="zh-CN"/>
          </w:rPr>
          <w:t>我</w:t>
        </w:r>
      </w:ins>
      <w:r>
        <w:rPr>
          <w:rFonts w:hint="eastAsia" w:ascii="华文楷体" w:hAnsi="华文楷体" w:eastAsia="华文楷体"/>
          <w:sz w:val="28"/>
          <w:szCs w:val="28"/>
        </w:rPr>
        <w:t>还可以分下去啊</w:t>
      </w:r>
      <w:ins w:id="829" w:author="Administrator" w:date="2015-10-22T14:45:00Z">
        <w:r>
          <w:rPr>
            <w:rFonts w:hint="eastAsia" w:ascii="华文楷体" w:hAnsi="华文楷体" w:eastAsia="华文楷体"/>
            <w:sz w:val="28"/>
            <w:szCs w:val="28"/>
            <w:lang w:eastAsia="zh-CN"/>
          </w:rPr>
          <w:t>，还</w:t>
        </w:r>
      </w:ins>
      <w:del w:id="830" w:author="Administrator" w:date="2015-10-22T14:45:00Z">
        <w:r>
          <w:rPr>
            <w:rFonts w:hint="eastAsia" w:ascii="华文楷体" w:hAnsi="华文楷体" w:eastAsia="华文楷体"/>
            <w:sz w:val="28"/>
            <w:szCs w:val="28"/>
          </w:rPr>
          <w:delText>。</w:delText>
        </w:r>
      </w:del>
      <w:r>
        <w:rPr>
          <w:rFonts w:hint="eastAsia" w:ascii="华文楷体" w:hAnsi="华文楷体" w:eastAsia="华文楷体"/>
          <w:sz w:val="28"/>
          <w:szCs w:val="28"/>
        </w:rPr>
        <w:t>可以一直一分为二 ，一分为二。所以说乃至</w:t>
      </w:r>
      <w:ins w:id="831" w:author="Administrator" w:date="2015-10-22T14:43:00Z">
        <w:r>
          <w:rPr>
            <w:rFonts w:hint="eastAsia" w:ascii="华文楷体" w:hAnsi="华文楷体" w:eastAsia="华文楷体"/>
            <w:sz w:val="28"/>
            <w:szCs w:val="28"/>
            <w:lang w:eastAsia="zh-CN"/>
          </w:rPr>
          <w:t>于你的</w:t>
        </w:r>
      </w:ins>
      <w:r>
        <w:rPr>
          <w:rFonts w:hint="eastAsia" w:ascii="华文楷体" w:hAnsi="华文楷体" w:eastAsia="华文楷体"/>
          <w:sz w:val="28"/>
          <w:szCs w:val="28"/>
        </w:rPr>
        <w:t>分别心存在的时候，你可以一直分。但是实际情况是怎么样呢，实际情况这个早就分完了，早就没办法再分了</w:t>
      </w:r>
      <w:ins w:id="832" w:author="Administrator" w:date="2015-10-22T14:45:00Z">
        <w:r>
          <w:rPr>
            <w:rFonts w:hint="eastAsia" w:ascii="华文楷体" w:hAnsi="华文楷体" w:eastAsia="华文楷体"/>
            <w:sz w:val="28"/>
            <w:szCs w:val="28"/>
            <w:lang w:eastAsia="zh-CN"/>
          </w:rPr>
          <w:t>。</w:t>
        </w:r>
      </w:ins>
      <w:del w:id="833" w:author="Administrator" w:date="2015-10-22T14:45:00Z">
        <w:r>
          <w:rPr>
            <w:rFonts w:hint="eastAsia" w:ascii="华文楷体" w:hAnsi="华文楷体" w:eastAsia="华文楷体"/>
            <w:sz w:val="28"/>
            <w:szCs w:val="28"/>
          </w:rPr>
          <w:delText>，</w:delText>
        </w:r>
      </w:del>
      <w:r>
        <w:rPr>
          <w:rFonts w:hint="eastAsia" w:ascii="华文楷体" w:hAnsi="华文楷体" w:eastAsia="华文楷体"/>
          <w:sz w:val="28"/>
          <w:szCs w:val="28"/>
        </w:rPr>
        <w:t>它在世俗谛当中，它有一个最小的单位，实际情况当中有一个最小的法。所以说你如果，置最小的这个，置这个事实不符，</w:t>
      </w:r>
      <w:ins w:id="834" w:author="Administrator" w:date="2015-10-22T14:45:00Z">
        <w:r>
          <w:rPr>
            <w:rFonts w:hint="eastAsia" w:ascii="华文楷体" w:hAnsi="华文楷体" w:eastAsia="华文楷体"/>
            <w:sz w:val="28"/>
            <w:szCs w:val="28"/>
            <w:lang w:eastAsia="zh-CN"/>
          </w:rPr>
          <w:t>啊</w:t>
        </w:r>
      </w:ins>
      <w:ins w:id="835" w:author="Administrator" w:date="2015-10-23T13:13:00Z">
        <w:r>
          <w:rPr>
            <w:rFonts w:hint="eastAsia" w:ascii="华文楷体" w:hAnsi="华文楷体" w:eastAsia="华文楷体"/>
            <w:sz w:val="28"/>
            <w:szCs w:val="28"/>
            <w:lang w:eastAsia="zh-CN"/>
          </w:rPr>
          <w:t>，</w:t>
        </w:r>
      </w:ins>
      <w:r>
        <w:rPr>
          <w:rFonts w:hint="eastAsia" w:ascii="华文楷体" w:hAnsi="华文楷体" w:eastAsia="华文楷体"/>
          <w:sz w:val="28"/>
          <w:szCs w:val="28"/>
        </w:rPr>
        <w:t>置这个事实于不顾的话，</w:t>
      </w:r>
      <w:del w:id="836" w:author="Administrator" w:date="2015-10-22T14:46:00Z">
        <w:r>
          <w:rPr>
            <w:rFonts w:hint="eastAsia" w:ascii="华文楷体" w:hAnsi="华文楷体" w:eastAsia="华文楷体"/>
            <w:sz w:val="28"/>
            <w:szCs w:val="28"/>
          </w:rPr>
          <w:delText>你</w:delText>
        </w:r>
      </w:del>
      <w:r>
        <w:rPr>
          <w:rFonts w:hint="eastAsia" w:ascii="华文楷体" w:hAnsi="华文楷体" w:eastAsia="华文楷体"/>
          <w:sz w:val="28"/>
          <w:szCs w:val="28"/>
        </w:rPr>
        <w:t>你这个分别心存在的时候，</w:t>
      </w:r>
      <w:del w:id="837" w:author="Administrator" w:date="2015-10-22T14:46:00Z">
        <w:r>
          <w:rPr>
            <w:rFonts w:hint="eastAsia" w:ascii="华文楷体" w:hAnsi="华文楷体" w:eastAsia="华文楷体"/>
            <w:sz w:val="28"/>
            <w:szCs w:val="28"/>
          </w:rPr>
          <w:delText>一</w:delText>
        </w:r>
      </w:del>
      <w:ins w:id="838" w:author="Administrator" w:date="2015-10-22T14:46: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可以一直想，你可以一直去幻想，你</w:t>
      </w:r>
      <w:del w:id="839" w:author="Administrator" w:date="2015-10-22T14:46:00Z">
        <w:r>
          <w:rPr>
            <w:rFonts w:hint="eastAsia" w:ascii="华文楷体" w:hAnsi="华文楷体" w:eastAsia="华文楷体"/>
            <w:sz w:val="28"/>
            <w:szCs w:val="28"/>
          </w:rPr>
          <w:delText>一</w:delText>
        </w:r>
      </w:del>
      <w:r>
        <w:rPr>
          <w:rFonts w:hint="eastAsia" w:ascii="华文楷体" w:hAnsi="华文楷体" w:eastAsia="华文楷体"/>
          <w:sz w:val="28"/>
          <w:szCs w:val="28"/>
        </w:rPr>
        <w:t>可以一直去分。所以</w:t>
      </w:r>
      <w:ins w:id="840" w:author="Administrator" w:date="2015-10-22T14:46:00Z">
        <w:r>
          <w:rPr>
            <w:rFonts w:hint="eastAsia" w:ascii="华文楷体" w:hAnsi="华文楷体" w:eastAsia="华文楷体"/>
            <w:sz w:val="28"/>
            <w:szCs w:val="28"/>
            <w:lang w:eastAsia="zh-CN"/>
          </w:rPr>
          <w:t>你</w:t>
        </w:r>
      </w:ins>
      <w:ins w:id="841" w:author="Administrator" w:date="2015-10-23T13:13:00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一个人坐在这，坐在椅子上去想，</w:t>
      </w:r>
      <w:ins w:id="842" w:author="Administrator" w:date="2015-10-23T18:43:00Z">
        <w:r>
          <w:rPr>
            <w:rFonts w:hint="eastAsia" w:ascii="华文楷体" w:hAnsi="华文楷体" w:eastAsia="华文楷体"/>
            <w:sz w:val="28"/>
            <w:szCs w:val="28"/>
            <w:lang w:eastAsia="zh-CN"/>
          </w:rPr>
          <w:t>噢</w:t>
        </w:r>
      </w:ins>
      <w:r>
        <w:rPr>
          <w:rFonts w:hint="eastAsia" w:ascii="华文楷体" w:hAnsi="华文楷体" w:eastAsia="华文楷体"/>
          <w:sz w:val="28"/>
          <w:szCs w:val="28"/>
        </w:rPr>
        <w:t>开始幻想很多很多法，但实际上你就还是坐在这个椅子上</w:t>
      </w:r>
      <w:ins w:id="843" w:author="Administrator" w:date="2015-10-22T14:47:00Z">
        <w:r>
          <w:rPr>
            <w:rFonts w:hint="eastAsia" w:ascii="华文楷体" w:hAnsi="华文楷体" w:eastAsia="华文楷体"/>
            <w:sz w:val="28"/>
            <w:szCs w:val="28"/>
            <w:lang w:eastAsia="zh-CN"/>
          </w:rPr>
          <w:t>面</w:t>
        </w:r>
      </w:ins>
      <w:r>
        <w:rPr>
          <w:rFonts w:hint="eastAsia" w:ascii="华文楷体" w:hAnsi="华文楷体" w:eastAsia="华文楷体"/>
          <w:sz w:val="28"/>
          <w:szCs w:val="28"/>
        </w:rPr>
        <w:t>，动都没动。也觉得你怎么怎么样了</w:t>
      </w:r>
      <w:ins w:id="844" w:author="Administrator" w:date="2015-10-22T14:47:00Z">
        <w:r>
          <w:rPr>
            <w:rFonts w:hint="eastAsia" w:ascii="华文楷体" w:hAnsi="华文楷体" w:eastAsia="华文楷体"/>
            <w:sz w:val="28"/>
            <w:szCs w:val="28"/>
            <w:lang w:eastAsia="zh-CN"/>
          </w:rPr>
          <w:t>。</w:t>
        </w:r>
      </w:ins>
      <w:del w:id="845" w:author="Administrator" w:date="2015-10-22T14:47:00Z">
        <w:r>
          <w:rPr>
            <w:rFonts w:hint="eastAsia" w:ascii="华文楷体" w:hAnsi="华文楷体" w:eastAsia="华文楷体"/>
            <w:sz w:val="28"/>
            <w:szCs w:val="28"/>
          </w:rPr>
          <w:delText>，</w:delText>
        </w:r>
      </w:del>
      <w:r>
        <w:rPr>
          <w:rFonts w:hint="eastAsia" w:ascii="华文楷体" w:hAnsi="华文楷体" w:eastAsia="华文楷体"/>
          <w:sz w:val="28"/>
          <w:szCs w:val="28"/>
        </w:rPr>
        <w:t>但实际上就是说你的分别心你可以无限的幻想，你可以一直分下去，这个是可以的。但是实际上的话就是说</w:t>
      </w:r>
      <w:ins w:id="846" w:author="Administrator" w:date="2015-10-22T14:47: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分到一个最小的时候，再分不存在了。这个是肯定必须要这样安立的。否则的话就和事实就不符合。所以这个方面就是说实际情况和分别心之间的差别。如果你要使用分别心，你不观待真实的事实的话你可以一直分，但如果你要观待事实的话你没必要，你就不能够一直分下去。所以所谓的无穷无尽的观点就无法安立了。所以像这样的话我们就在，中观宗也承许，如果你承许微尘的话，如果中观宗也承许说世俗当中这个粗大的法是微尘组成的话，那么也可以承许在名言谛当中有一个最小的单位</w:t>
      </w:r>
      <w:ins w:id="847" w:author="Administrator" w:date="2015-10-23T13:14:00Z">
        <w:r>
          <w:rPr>
            <w:rFonts w:hint="eastAsia" w:ascii="华文楷体" w:hAnsi="华文楷体" w:eastAsia="华文楷体"/>
            <w:sz w:val="28"/>
            <w:szCs w:val="28"/>
            <w:lang w:eastAsia="zh-CN"/>
          </w:rPr>
          <w:t>，</w:t>
        </w:r>
      </w:ins>
      <w:del w:id="848" w:author="Administrator" w:date="2015-10-23T13:14:00Z">
        <w:r>
          <w:rPr>
            <w:rFonts w:hint="eastAsia" w:ascii="华文楷体" w:hAnsi="华文楷体" w:eastAsia="华文楷体"/>
            <w:sz w:val="28"/>
            <w:szCs w:val="28"/>
          </w:rPr>
          <w:delText>。</w:delText>
        </w:r>
      </w:del>
      <w:r>
        <w:rPr>
          <w:rFonts w:hint="eastAsia" w:ascii="华文楷体" w:hAnsi="华文楷体" w:eastAsia="华文楷体"/>
          <w:sz w:val="28"/>
          <w:szCs w:val="28"/>
        </w:rPr>
        <w:t>这个单位叫极微</w:t>
      </w:r>
      <w:del w:id="849" w:author="Administrator" w:date="2015-10-23T13:14:00Z">
        <w:r>
          <w:rPr>
            <w:rFonts w:hint="eastAsia" w:ascii="华文楷体" w:hAnsi="华文楷体" w:eastAsia="华文楷体"/>
            <w:sz w:val="28"/>
            <w:szCs w:val="28"/>
          </w:rPr>
          <w:delText>，</w:delText>
        </w:r>
      </w:del>
      <w:ins w:id="850" w:author="Administrator" w:date="2015-10-23T13:14:00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而且通过这个最小的单位逐渐逐渐累积</w:t>
      </w:r>
      <w:ins w:id="851" w:author="Administrator" w:date="2015-10-23T18:44:00Z">
        <w:r>
          <w:rPr>
            <w:rFonts w:hint="eastAsia" w:ascii="华文楷体" w:hAnsi="华文楷体" w:eastAsia="华文楷体"/>
            <w:sz w:val="28"/>
            <w:szCs w:val="28"/>
            <w:lang w:eastAsia="zh-CN"/>
          </w:rPr>
          <w:t>变</w:t>
        </w:r>
      </w:ins>
      <w:del w:id="852" w:author="Administrator" w:date="2015-10-23T18:44:00Z">
        <w:r>
          <w:rPr>
            <w:rFonts w:hint="eastAsia" w:ascii="华文楷体" w:hAnsi="华文楷体" w:eastAsia="华文楷体"/>
            <w:sz w:val="28"/>
            <w:szCs w:val="28"/>
          </w:rPr>
          <w:delText>便</w:delText>
        </w:r>
      </w:del>
      <w:r>
        <w:rPr>
          <w:rFonts w:hint="eastAsia" w:ascii="华文楷体" w:hAnsi="华文楷体" w:eastAsia="华文楷体"/>
          <w:sz w:val="28"/>
          <w:szCs w:val="28"/>
        </w:rPr>
        <w:t>成了粗大的法。也可以这样成立的，如果你承许，就是说外面的色法是从小到大组成的话，可以这样承许。 但是中观宗是不是都这样承许，不一定的。中观宗就是说它是承许名言谛当中因缘和合而产生这样一种，就是说因缘和合产生这个粗大的法。这个方面就是说是不一定承许极微的，但如果要承许的话，就必须要承许在名言谛当中</w:t>
      </w:r>
      <w:ins w:id="853" w:author="Administrator" w:date="2015-10-23T13:14:00Z">
        <w:r>
          <w:rPr>
            <w:rFonts w:hint="eastAsia" w:ascii="华文楷体" w:hAnsi="华文楷体" w:eastAsia="华文楷体"/>
            <w:sz w:val="28"/>
            <w:szCs w:val="28"/>
            <w:lang w:eastAsia="zh-CN"/>
          </w:rPr>
          <w:t>，</w:t>
        </w:r>
      </w:ins>
      <w:r>
        <w:rPr>
          <w:rFonts w:hint="eastAsia" w:ascii="华文楷体" w:hAnsi="华文楷体" w:eastAsia="华文楷体"/>
          <w:sz w:val="28"/>
          <w:szCs w:val="28"/>
        </w:rPr>
        <w:t>有一个不可再分的最小的法</w:t>
      </w:r>
      <w:r>
        <w:rPr>
          <w:rFonts w:hint="eastAsia" w:ascii="黑体" w:hAnsi="黑体" w:eastAsia="黑体" w:cs="黑体"/>
          <w:sz w:val="28"/>
          <w:szCs w:val="28"/>
          <w:rPrChange w:id="854" w:author="Administrator" w:date="2015-10-22T14:49:00Z">
            <w:rPr>
              <w:rFonts w:hint="eastAsia" w:ascii="华文楷体" w:hAnsi="华文楷体" w:eastAsia="华文楷体"/>
              <w:sz w:val="28"/>
              <w:szCs w:val="28"/>
            </w:rPr>
          </w:rPrChange>
        </w:rPr>
        <w:t>。</w:t>
      </w:r>
    </w:p>
    <w:p>
      <w:pPr>
        <w:ind w:firstLine="570"/>
        <w:rPr>
          <w:ins w:id="855" w:author="Administrator" w:date="2015-10-22T14:50:00Z"/>
          <w:rFonts w:hint="eastAsia" w:ascii="黑体" w:hAnsi="黑体" w:eastAsia="黑体" w:cs="黑体"/>
          <w:sz w:val="28"/>
          <w:szCs w:val="28"/>
        </w:rPr>
      </w:pPr>
      <w:r>
        <w:rPr>
          <w:rFonts w:hint="eastAsia" w:ascii="黑体" w:hAnsi="黑体" w:eastAsia="黑体" w:cs="黑体"/>
          <w:sz w:val="28"/>
          <w:szCs w:val="28"/>
          <w:rPrChange w:id="856" w:author="Administrator" w:date="2015-10-22T14:49:00Z">
            <w:rPr>
              <w:rFonts w:hint="eastAsia" w:ascii="华文楷体" w:hAnsi="华文楷体" w:eastAsia="华文楷体"/>
              <w:sz w:val="28"/>
              <w:szCs w:val="28"/>
            </w:rPr>
          </w:rPrChange>
        </w:rPr>
        <w:t>【总之,粗法存在许多可分的部分,逐渐分得越来越细,到最后,如果基础已杳无踪影,那么粗法也将化为乌有,(有部宗为主的宗派)正是考虑到这一点而主张极微是最极微小、不可抛舍而存在的,这是承许极微派的总轨。】</w:t>
      </w:r>
    </w:p>
    <w:p>
      <w:pPr>
        <w:ind w:firstLine="570"/>
        <w:rPr>
          <w:ins w:id="857" w:author="Administrator" w:date="2015-10-22T14:51:00Z"/>
          <w:rFonts w:hint="eastAsia" w:ascii="华文楷体" w:hAnsi="华文楷体" w:eastAsia="华文楷体"/>
          <w:sz w:val="28"/>
          <w:szCs w:val="28"/>
        </w:rPr>
      </w:pPr>
      <w:r>
        <w:rPr>
          <w:rFonts w:hint="eastAsia" w:ascii="华文楷体" w:hAnsi="华文楷体" w:eastAsia="华文楷体"/>
          <w:sz w:val="28"/>
          <w:szCs w:val="28"/>
        </w:rPr>
        <w:t>总之呢就是说，这个粗法存在很多可分的部分。那么把这个可分的部分逐渐分下去，可以分得越来越细，到最后呢就是说是这个，到最后的时候就应该有基础，到最后如果连基础也不存在了，那么粗法也将化为乌有。这个粗法也不会再存在。所以说呢就是说有部派为主的宗派正是考虑到这一点呢，如果你没有安立一个最小的</w:t>
      </w:r>
      <w:del w:id="858" w:author="Administrator" w:date="2015-10-23T18:45: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基，那么如果没有一个最小的基的话，那么就没办法组成粗法。所以说呢主张这个极微是最小、不可再分析的，</w:t>
      </w:r>
      <w:del w:id="859" w:author="Administrator" w:date="2015-10-23T18:45: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这个是实有的。像这样我们就这样安立，这个是承许极微派的总轨。那么总轨是这样，那么就是分别来安立呢，外道和内道有不一样的地方。</w:t>
      </w:r>
    </w:p>
    <w:p>
      <w:pPr>
        <w:ind w:firstLine="570"/>
        <w:rPr>
          <w:ins w:id="860" w:author="Administrator" w:date="2015-10-22T14:51:00Z"/>
          <w:rFonts w:hint="eastAsia" w:ascii="黑体" w:hAnsi="黑体" w:eastAsia="黑体" w:cs="黑体"/>
          <w:sz w:val="28"/>
          <w:szCs w:val="28"/>
        </w:rPr>
      </w:pPr>
      <w:r>
        <w:rPr>
          <w:rFonts w:hint="eastAsia" w:ascii="黑体" w:hAnsi="黑体" w:eastAsia="黑体" w:cs="黑体"/>
          <w:sz w:val="28"/>
          <w:szCs w:val="28"/>
          <w:rPrChange w:id="861" w:author="Administrator" w:date="2015-10-22T14:51:00Z">
            <w:rPr>
              <w:rFonts w:hint="eastAsia" w:ascii="华文楷体" w:hAnsi="华文楷体" w:eastAsia="华文楷体"/>
              <w:sz w:val="28"/>
              <w:szCs w:val="28"/>
            </w:rPr>
          </w:rPrChange>
        </w:rPr>
        <w:t>【诸外道一致认为此微尘是常有的,佛教的所有宗派则认为它是刹那性。内道与外道有此分歧。】</w:t>
      </w:r>
    </w:p>
    <w:p>
      <w:pPr>
        <w:ind w:firstLine="570"/>
        <w:rPr>
          <w:ins w:id="862" w:author="Administrator" w:date="2015-10-22T14:52:00Z"/>
          <w:rFonts w:hint="eastAsia" w:ascii="黑体" w:hAnsi="黑体" w:eastAsia="黑体" w:cs="黑体"/>
          <w:sz w:val="28"/>
          <w:szCs w:val="28"/>
        </w:rPr>
      </w:pPr>
      <w:r>
        <w:rPr>
          <w:rFonts w:hint="eastAsia" w:ascii="华文楷体" w:hAnsi="华文楷体" w:eastAsia="华文楷体"/>
          <w:sz w:val="28"/>
          <w:szCs w:val="28"/>
        </w:rPr>
        <w:t>那么就是说这个外道</w:t>
      </w:r>
      <w:ins w:id="863" w:author="Administrator" w:date="2015-10-23T13:16: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，认为这个极微它是常有存在的，一方面它是实有的，一方面是常有的。佛教的所有宗派呢就是说承许极微的状态，认为这个极微是刹那生灭性的，它是实有，但是不是常有。这个方面就把实有和常有分开了。</w:t>
      </w:r>
      <w:ins w:id="864" w:author="Administrator" w:date="2015-10-22T14:52:00Z">
        <w:r>
          <w:rPr>
            <w:rFonts w:hint="eastAsia" w:ascii="华文楷体" w:hAnsi="华文楷体" w:eastAsia="华文楷体"/>
            <w:sz w:val="28"/>
            <w:szCs w:val="28"/>
            <w:lang w:eastAsia="zh-CN"/>
          </w:rPr>
          <w:t>它</w:t>
        </w:r>
      </w:ins>
      <w:del w:id="865" w:author="Administrator" w:date="2015-10-22T14:52:00Z">
        <w:r>
          <w:rPr>
            <w:rFonts w:hint="eastAsia" w:ascii="华文楷体" w:hAnsi="华文楷体" w:eastAsia="华文楷体"/>
            <w:sz w:val="28"/>
            <w:szCs w:val="28"/>
          </w:rPr>
          <w:delText>他</w:delText>
        </w:r>
      </w:del>
      <w:r>
        <w:rPr>
          <w:rFonts w:hint="eastAsia" w:ascii="华文楷体" w:hAnsi="华文楷体" w:eastAsia="华文楷体"/>
          <w:sz w:val="28"/>
          <w:szCs w:val="28"/>
        </w:rPr>
        <w:t>就是说它是实有的刹那，但是它根本不是恒常不变的法。内道和外道之间就有这样的分歧了。下面就讲这个三个的观点</w:t>
      </w:r>
      <w:r>
        <w:rPr>
          <w:rFonts w:hint="eastAsia" w:ascii="黑体" w:hAnsi="黑体" w:eastAsia="黑体" w:cs="黑体"/>
          <w:sz w:val="28"/>
          <w:szCs w:val="28"/>
          <w:rPrChange w:id="866" w:author="Administrator" w:date="2015-10-22T14:52:00Z">
            <w:rPr>
              <w:rFonts w:hint="eastAsia" w:ascii="华文楷体" w:hAnsi="华文楷体" w:eastAsia="华文楷体"/>
              <w:sz w:val="28"/>
              <w:szCs w:val="28"/>
            </w:rPr>
          </w:rPrChange>
        </w:rPr>
        <w:t>。</w:t>
      </w:r>
    </w:p>
    <w:p>
      <w:pPr>
        <w:ind w:firstLine="570"/>
        <w:rPr>
          <w:ins w:id="867" w:author="Administrator" w:date="2015-10-22T14:52:00Z"/>
          <w:rFonts w:hint="eastAsia" w:ascii="黑体" w:hAnsi="黑体" w:eastAsia="黑体" w:cs="黑体"/>
          <w:sz w:val="28"/>
          <w:szCs w:val="28"/>
        </w:rPr>
      </w:pPr>
      <w:r>
        <w:rPr>
          <w:rFonts w:hint="eastAsia" w:ascii="黑体" w:hAnsi="黑体" w:eastAsia="黑体" w:cs="黑体"/>
          <w:sz w:val="28"/>
          <w:szCs w:val="28"/>
          <w:rPrChange w:id="868" w:author="Administrator" w:date="2015-10-22T14:52:00Z">
            <w:rPr>
              <w:rFonts w:hint="eastAsia" w:ascii="华文楷体" w:hAnsi="华文楷体" w:eastAsia="华文楷体"/>
              <w:sz w:val="28"/>
              <w:szCs w:val="28"/>
            </w:rPr>
          </w:rPrChange>
        </w:rPr>
        <w:t>【此极微在组成粗法的过程中,这些微尘必须要通过有间隔或无间隔中任意一种方式来组合。】</w:t>
      </w:r>
    </w:p>
    <w:p>
      <w:pPr>
        <w:ind w:firstLine="570"/>
        <w:rPr>
          <w:ins w:id="869" w:author="Administrator" w:date="2015-10-22T14:54:00Z"/>
          <w:rFonts w:hint="eastAsia" w:ascii="华文楷体" w:hAnsi="华文楷体" w:eastAsia="华文楷体"/>
          <w:sz w:val="28"/>
          <w:szCs w:val="28"/>
        </w:rPr>
      </w:pPr>
      <w:r>
        <w:rPr>
          <w:rFonts w:hint="eastAsia" w:ascii="华文楷体" w:hAnsi="华文楷体" w:eastAsia="华文楷体"/>
          <w:sz w:val="28"/>
          <w:szCs w:val="28"/>
        </w:rPr>
        <w:t>那么前面已经讲到了极微的承许，那么极微要组成粗法，在极微组成粗法的过程当中，那么这些极微呢，必须要通过，或者是</w:t>
      </w:r>
      <w:del w:id="870" w:author="Administrator" w:date="2015-10-22T14:54:00Z">
        <w:r>
          <w:rPr>
            <w:rFonts w:hint="eastAsia" w:ascii="华文楷体" w:hAnsi="华文楷体" w:eastAsia="华文楷体"/>
            <w:sz w:val="28"/>
            <w:szCs w:val="28"/>
          </w:rPr>
          <w:delText>，</w:delText>
        </w:r>
      </w:del>
      <w:r>
        <w:rPr>
          <w:rFonts w:hint="eastAsia" w:ascii="华文楷体" w:hAnsi="华文楷体" w:eastAsia="华文楷体"/>
          <w:sz w:val="28"/>
          <w:szCs w:val="28"/>
        </w:rPr>
        <w:t>互相之间有间隔的方式，或者互相之间无间隔的方式来组成。那么就是说在这个问题上面呢</w:t>
      </w:r>
      <w:ins w:id="871" w:author="Administrator" w:date="2015-10-22T14:53: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不会有其他的问题了。反正就要组成粗法了，要不然就承许中间有间隔，要不然承许中间无间隔。在这</w:t>
      </w:r>
      <w:ins w:id="872" w:author="Administrator" w:date="2015-10-22T14:53:00Z">
        <w:r>
          <w:rPr>
            <w:rFonts w:hint="eastAsia" w:ascii="华文楷体" w:hAnsi="华文楷体" w:eastAsia="华文楷体"/>
            <w:sz w:val="28"/>
            <w:szCs w:val="28"/>
            <w:lang w:eastAsia="zh-CN"/>
          </w:rPr>
          <w:t>一</w:t>
        </w:r>
      </w:ins>
      <w:del w:id="873" w:author="Administrator" w:date="2015-10-22T14:53:00Z">
        <w:r>
          <w:rPr>
            <w:rFonts w:hint="eastAsia" w:ascii="华文楷体" w:hAnsi="华文楷体" w:eastAsia="华文楷体"/>
            <w:sz w:val="28"/>
            <w:szCs w:val="28"/>
          </w:rPr>
          <w:delText>个</w:delText>
        </w:r>
      </w:del>
      <w:r>
        <w:rPr>
          <w:rFonts w:hint="eastAsia" w:ascii="华文楷体" w:hAnsi="华文楷体" w:eastAsia="华文楷体"/>
          <w:sz w:val="28"/>
          <w:szCs w:val="28"/>
        </w:rPr>
        <w:t>问题上出现了三种不同的观点。</w:t>
      </w:r>
    </w:p>
    <w:p>
      <w:pPr>
        <w:ind w:firstLine="570"/>
        <w:rPr>
          <w:ins w:id="874" w:author="Administrator" w:date="2015-10-22T14:54:00Z"/>
          <w:rFonts w:hint="eastAsia" w:ascii="黑体" w:hAnsi="黑体" w:eastAsia="黑体" w:cs="黑体"/>
          <w:sz w:val="28"/>
          <w:szCs w:val="28"/>
        </w:rPr>
      </w:pPr>
      <w:r>
        <w:rPr>
          <w:rFonts w:hint="eastAsia" w:ascii="黑体" w:hAnsi="黑体" w:eastAsia="黑体" w:cs="黑体"/>
          <w:sz w:val="28"/>
          <w:szCs w:val="28"/>
          <w:rPrChange w:id="875" w:author="Administrator" w:date="2015-10-22T14:54:00Z">
            <w:rPr>
              <w:rFonts w:hint="eastAsia" w:ascii="华文楷体" w:hAnsi="华文楷体" w:eastAsia="华文楷体"/>
              <w:sz w:val="28"/>
              <w:szCs w:val="28"/>
            </w:rPr>
          </w:rPrChange>
        </w:rPr>
        <w:t>【一、食米派发表看法说:“(这些微尘)必须要相互接触聚合一起才能组合,如果不相接触,那么粗大的实法不可能成为一体,因此所有微尘绝对要一个粘合一个而存在。”】</w:t>
      </w:r>
    </w:p>
    <w:p>
      <w:pPr>
        <w:ind w:firstLine="570"/>
        <w:rPr>
          <w:ins w:id="876" w:author="Administrator" w:date="2015-10-23T13:19:00Z"/>
          <w:rFonts w:hint="eastAsia" w:ascii="华文楷体" w:hAnsi="华文楷体" w:eastAsia="华文楷体"/>
          <w:sz w:val="28"/>
          <w:szCs w:val="28"/>
          <w:lang w:eastAsia="zh-CN"/>
        </w:rPr>
      </w:pPr>
      <w:r>
        <w:rPr>
          <w:rFonts w:hint="eastAsia" w:ascii="华文楷体" w:hAnsi="华文楷体" w:eastAsia="华文楷体"/>
          <w:sz w:val="28"/>
          <w:szCs w:val="28"/>
        </w:rPr>
        <w:t>那么第一个就是食米派，食米派就是食米外道，讲它的这个</w:t>
      </w:r>
      <w:ins w:id="877" w:author="Administrator" w:date="2015-10-22T14:55:00Z">
        <w:r>
          <w:rPr>
            <w:rFonts w:hint="eastAsia" w:ascii="华文楷体" w:hAnsi="华文楷体" w:eastAsia="华文楷体"/>
            <w:sz w:val="28"/>
            <w:szCs w:val="28"/>
            <w:lang w:eastAsia="zh-CN"/>
          </w:rPr>
          <w:t>祖师</w:t>
        </w:r>
      </w:ins>
      <w:del w:id="878" w:author="Administrator" w:date="2015-10-22T14:55:00Z">
        <w:r>
          <w:rPr>
            <w:rFonts w:hint="eastAsia" w:ascii="华文楷体" w:hAnsi="华文楷体" w:eastAsia="华文楷体"/>
            <w:sz w:val="28"/>
            <w:szCs w:val="28"/>
          </w:rPr>
          <w:delText>主食（不确定）48:03</w:delText>
        </w:r>
      </w:del>
      <w:r>
        <w:rPr>
          <w:rFonts w:hint="eastAsia" w:ascii="华文楷体" w:hAnsi="华文楷体" w:eastAsia="华文楷体"/>
          <w:sz w:val="28"/>
          <w:szCs w:val="28"/>
        </w:rPr>
        <w:t>呢就是食米，就说是它的</w:t>
      </w:r>
      <w:ins w:id="879" w:author="Administrator" w:date="2015-10-22T14:56:00Z">
        <w:r>
          <w:rPr>
            <w:rFonts w:hint="eastAsia" w:ascii="华文楷体" w:hAnsi="华文楷体" w:eastAsia="华文楷体"/>
            <w:sz w:val="28"/>
            <w:szCs w:val="28"/>
            <w:lang w:eastAsia="zh-CN"/>
          </w:rPr>
          <w:t>祖师</w:t>
        </w:r>
      </w:ins>
      <w:del w:id="880" w:author="Administrator" w:date="2015-10-22T14:56:00Z">
        <w:r>
          <w:rPr>
            <w:rFonts w:hint="eastAsia" w:ascii="华文楷体" w:hAnsi="华文楷体" w:eastAsia="华文楷体"/>
            <w:sz w:val="28"/>
            <w:szCs w:val="28"/>
          </w:rPr>
          <w:delText>主食</w:delText>
        </w:r>
      </w:del>
      <w:r>
        <w:rPr>
          <w:rFonts w:hint="eastAsia" w:ascii="华文楷体" w:hAnsi="华文楷体" w:eastAsia="华文楷体"/>
          <w:sz w:val="28"/>
          <w:szCs w:val="28"/>
        </w:rPr>
        <w:t>呢，就是修行的时候呢是</w:t>
      </w:r>
      <w:del w:id="881" w:author="Administrator" w:date="2015-10-22T14:56:00Z">
        <w:r>
          <w:rPr>
            <w:rFonts w:hint="eastAsia" w:ascii="华文楷体" w:hAnsi="华文楷体" w:eastAsia="华文楷体"/>
            <w:sz w:val="28"/>
            <w:szCs w:val="28"/>
          </w:rPr>
          <w:delText>，</w:delText>
        </w:r>
      </w:del>
      <w:r>
        <w:rPr>
          <w:rFonts w:hint="eastAsia" w:ascii="华文楷体" w:hAnsi="华文楷体" w:eastAsia="华文楷体"/>
          <w:sz w:val="28"/>
          <w:szCs w:val="28"/>
        </w:rPr>
        <w:t>食这个米屑</w:t>
      </w:r>
      <w:del w:id="882" w:author="Administrator" w:date="2015-10-22T14:57:00Z">
        <w:r>
          <w:rPr>
            <w:rFonts w:hint="eastAsia" w:ascii="华文楷体" w:hAnsi="华文楷体" w:eastAsia="华文楷体"/>
            <w:sz w:val="28"/>
            <w:szCs w:val="28"/>
          </w:rPr>
          <w:delText>48:09</w:delText>
        </w:r>
      </w:del>
      <w:ins w:id="883" w:author="Administrator" w:date="2015-10-23T13:18:00Z">
        <w:r>
          <w:rPr>
            <w:rFonts w:hint="eastAsia" w:ascii="华文楷体" w:hAnsi="华文楷体" w:eastAsia="华文楷体"/>
            <w:sz w:val="28"/>
            <w:szCs w:val="28"/>
            <w:lang w:eastAsia="zh-CN"/>
          </w:rPr>
          <w:t>，</w:t>
        </w:r>
      </w:ins>
      <w:del w:id="884" w:author="Administrator" w:date="2015-10-23T13:18:00Z">
        <w:r>
          <w:rPr>
            <w:rFonts w:hint="eastAsia" w:ascii="华文楷体" w:hAnsi="华文楷体" w:eastAsia="华文楷体"/>
            <w:sz w:val="28"/>
            <w:szCs w:val="28"/>
          </w:rPr>
          <w:delText>。</w:delText>
        </w:r>
      </w:del>
      <w:r>
        <w:rPr>
          <w:rFonts w:hint="eastAsia" w:ascii="华文楷体" w:hAnsi="华文楷体" w:eastAsia="华文楷体"/>
          <w:sz w:val="28"/>
          <w:szCs w:val="28"/>
        </w:rPr>
        <w:t xml:space="preserve">  通过这个方面来苦行的。所以实际上后面那个派别叫做食米斋或者食米外道。那么这个食米派发表看法说呢 ：这些微尘必须要组成粗法的时候，必须就是说互相接</w:t>
      </w:r>
      <w:ins w:id="885" w:author="Administrator" w:date="2015-10-22T14:59:00Z">
        <w:r>
          <w:rPr>
            <w:rFonts w:hint="eastAsia" w:ascii="华文楷体" w:hAnsi="华文楷体" w:eastAsia="华文楷体"/>
            <w:sz w:val="28"/>
            <w:szCs w:val="28"/>
            <w:lang w:eastAsia="zh-CN"/>
          </w:rPr>
          <w:t>触</w:t>
        </w:r>
      </w:ins>
      <w:del w:id="886" w:author="Administrator" w:date="2015-10-22T14:59:00Z">
        <w:r>
          <w:rPr>
            <w:rFonts w:hint="eastAsia" w:ascii="华文楷体" w:hAnsi="华文楷体" w:eastAsia="华文楷体"/>
            <w:sz w:val="28"/>
            <w:szCs w:val="28"/>
          </w:rPr>
          <w:delText>连</w:delText>
        </w:r>
      </w:del>
      <w:r>
        <w:rPr>
          <w:rFonts w:hint="eastAsia" w:ascii="华文楷体" w:hAnsi="华文楷体" w:eastAsia="华文楷体"/>
          <w:sz w:val="28"/>
          <w:szCs w:val="28"/>
        </w:rPr>
        <w:t>，互相接触一体 互相累积之后呢才能够组合起来，如果不相接触的话</w:t>
      </w:r>
      <w:ins w:id="887" w:author="Administrator" w:date="2015-10-22T14:59: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那么粗大的实法不可能成为一体。那么就是说你微尘，微尘实际上如果不接触的话互相之间都是分，都是零散分开的，互相之间都是零散分开的怎么可能组合成一个一体呢。那么</w:t>
      </w:r>
      <w:ins w:id="888" w:author="Administrator" w:date="2015-10-22T14:59: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没有一个一体呢，那么就是说从细到粗的这样这个过程不可能显现的。所以说呢所有的微尘</w:t>
      </w:r>
      <w:ins w:id="889" w:author="Administrator" w:date="2015-10-22T14:59:00Z">
        <w:r>
          <w:rPr>
            <w:rFonts w:hint="eastAsia" w:ascii="华文楷体" w:hAnsi="华文楷体" w:eastAsia="华文楷体"/>
            <w:sz w:val="28"/>
            <w:szCs w:val="28"/>
            <w:lang w:eastAsia="zh-CN"/>
          </w:rPr>
          <w:t>，</w:t>
        </w:r>
      </w:ins>
      <w:r>
        <w:rPr>
          <w:rFonts w:hint="eastAsia" w:ascii="华文楷体" w:hAnsi="华文楷体" w:eastAsia="华文楷体"/>
          <w:sz w:val="28"/>
          <w:szCs w:val="28"/>
        </w:rPr>
        <w:t>绝对要一个粘合一个而存在的。那么下面就分析了</w:t>
      </w:r>
      <w:ins w:id="890" w:author="Administrator" w:date="2015-10-22T15:01:00Z">
        <w:r>
          <w:rPr>
            <w:rFonts w:hint="eastAsia" w:ascii="华文楷体" w:hAnsi="华文楷体" w:eastAsia="华文楷体"/>
            <w:sz w:val="28"/>
            <w:szCs w:val="28"/>
            <w:lang w:eastAsia="zh-CN"/>
          </w:rPr>
          <w:t>。</w:t>
        </w:r>
      </w:ins>
    </w:p>
    <w:p>
      <w:pPr>
        <w:ind w:firstLine="570"/>
        <w:rPr>
          <w:ins w:id="891" w:author="Administrator" w:date="2015-10-23T13:20:00Z"/>
          <w:rFonts w:hint="eastAsia" w:ascii="黑体" w:hAnsi="黑体" w:eastAsia="黑体" w:cs="黑体"/>
          <w:sz w:val="28"/>
          <w:szCs w:val="28"/>
        </w:rPr>
      </w:pPr>
      <w:del w:id="892" w:author="Administrator" w:date="2015-10-22T15:01:00Z">
        <w:r>
          <w:rPr>
            <w:rFonts w:hint="eastAsia" w:ascii="华文楷体" w:hAnsi="华文楷体" w:eastAsia="华文楷体"/>
            <w:sz w:val="28"/>
            <w:szCs w:val="28"/>
          </w:rPr>
          <w:delText>，</w:delText>
        </w:r>
      </w:del>
      <w:r>
        <w:rPr>
          <w:rFonts w:hint="eastAsia" w:ascii="黑体" w:hAnsi="黑体" w:eastAsia="黑体" w:cs="黑体"/>
          <w:sz w:val="28"/>
          <w:szCs w:val="28"/>
          <w:rPrChange w:id="893" w:author="Administrator" w:date="2015-10-22T15:00:00Z">
            <w:rPr>
              <w:rFonts w:hint="eastAsia" w:ascii="华文楷体" w:hAnsi="华文楷体" w:eastAsia="华文楷体"/>
              <w:sz w:val="28"/>
              <w:szCs w:val="28"/>
            </w:rPr>
          </w:rPrChange>
        </w:rPr>
        <w:t>【驳斥:如果在无分微尘上,以不同方向来粘合,那么就存在粘合与未粘合的部分了。如此一来,甚至无分微尘也已无法站得住脚了。】</w:t>
      </w:r>
    </w:p>
    <w:p>
      <w:pPr>
        <w:ind w:firstLine="570"/>
        <w:rPr>
          <w:ins w:id="894" w:author="Administrator" w:date="2015-10-22T15:04:00Z"/>
          <w:rFonts w:hint="eastAsia" w:ascii="华文楷体" w:hAnsi="华文楷体" w:eastAsia="华文楷体"/>
          <w:sz w:val="28"/>
          <w:szCs w:val="28"/>
        </w:rPr>
      </w:pPr>
      <w:r>
        <w:rPr>
          <w:rFonts w:hint="eastAsia" w:ascii="华文楷体" w:hAnsi="华文楷体" w:eastAsia="华文楷体"/>
          <w:sz w:val="28"/>
          <w:szCs w:val="28"/>
        </w:rPr>
        <w:t>那么这个方面就是</w:t>
      </w:r>
      <w:del w:id="895" w:author="Administrator" w:date="2015-10-22T15:00: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略</w:t>
      </w:r>
      <w:del w:id="896" w:author="Administrator" w:date="2015-10-22T15:00:00Z">
        <w:r>
          <w:rPr>
            <w:rFonts w:hint="eastAsia" w:ascii="华文楷体" w:hAnsi="华文楷体" w:eastAsia="华文楷体"/>
            <w:sz w:val="28"/>
            <w:szCs w:val="28"/>
          </w:rPr>
          <w:delText>49:00</w:delText>
        </w:r>
      </w:del>
      <w:r>
        <w:rPr>
          <w:rFonts w:hint="eastAsia" w:ascii="华文楷体" w:hAnsi="华文楷体" w:eastAsia="华文楷体"/>
          <w:sz w:val="28"/>
          <w:szCs w:val="28"/>
        </w:rPr>
        <w:t>破了，就</w:t>
      </w:r>
      <w:ins w:id="897" w:author="Administrator" w:date="2015-10-22T15:01:00Z">
        <w:r>
          <w:rPr>
            <w:rFonts w:hint="eastAsia" w:ascii="华文楷体" w:hAnsi="华文楷体" w:eastAsia="华文楷体"/>
            <w:sz w:val="28"/>
            <w:szCs w:val="28"/>
            <w:lang w:eastAsia="zh-CN"/>
          </w:rPr>
          <w:t>顺便</w:t>
        </w:r>
      </w:ins>
      <w:del w:id="898" w:author="Administrator" w:date="2015-10-22T15:00:00Z">
        <w:r>
          <w:rPr>
            <w:rFonts w:hint="eastAsia" w:ascii="华文楷体" w:hAnsi="华文楷体" w:eastAsia="华文楷体"/>
            <w:sz w:val="28"/>
            <w:szCs w:val="28"/>
          </w:rPr>
          <w:delText>分别</w:delText>
        </w:r>
      </w:del>
      <w:r>
        <w:rPr>
          <w:rFonts w:hint="eastAsia" w:ascii="华文楷体" w:hAnsi="华文楷体" w:eastAsia="华文楷体"/>
          <w:sz w:val="28"/>
          <w:szCs w:val="28"/>
        </w:rPr>
        <w:t>破斥，</w:t>
      </w:r>
      <w:ins w:id="899" w:author="Administrator" w:date="2015-10-22T15:01:00Z">
        <w:r>
          <w:rPr>
            <w:rFonts w:hint="eastAsia" w:ascii="华文楷体" w:hAnsi="华文楷体" w:eastAsia="华文楷体"/>
            <w:sz w:val="28"/>
            <w:szCs w:val="28"/>
            <w:lang w:eastAsia="zh-CN"/>
          </w:rPr>
          <w:t>顺便</w:t>
        </w:r>
      </w:ins>
      <w:del w:id="900" w:author="Administrator" w:date="2015-10-22T15:01:00Z">
        <w:r>
          <w:rPr>
            <w:rFonts w:hint="eastAsia" w:ascii="华文楷体" w:hAnsi="华文楷体" w:eastAsia="华文楷体"/>
            <w:sz w:val="28"/>
            <w:szCs w:val="28"/>
          </w:rPr>
          <w:delText>分别</w:delText>
        </w:r>
      </w:del>
      <w:r>
        <w:rPr>
          <w:rFonts w:hint="eastAsia" w:ascii="华文楷体" w:hAnsi="华文楷体" w:eastAsia="华文楷体"/>
          <w:sz w:val="28"/>
          <w:szCs w:val="28"/>
        </w:rPr>
        <w:t>破斥呢</w:t>
      </w:r>
      <w:del w:id="901" w:author="Administrator" w:date="2015-10-22T15:02:00Z">
        <w:r>
          <w:rPr>
            <w:rFonts w:hint="eastAsia" w:ascii="华文楷体" w:hAnsi="华文楷体" w:eastAsia="华文楷体"/>
            <w:sz w:val="28"/>
            <w:szCs w:val="28"/>
          </w:rPr>
          <w:delText>49:03</w:delText>
        </w:r>
      </w:del>
      <w:r>
        <w:rPr>
          <w:rFonts w:hint="eastAsia" w:ascii="华文楷体" w:hAnsi="华文楷体" w:eastAsia="华文楷体"/>
          <w:sz w:val="28"/>
          <w:szCs w:val="28"/>
        </w:rPr>
        <w:t>，针对这个观点，针对这个外道的这个</w:t>
      </w:r>
      <w:ins w:id="902" w:author="Administrator" w:date="2015-10-22T15:01:00Z">
        <w:r>
          <w:rPr>
            <w:rFonts w:hint="eastAsia" w:ascii="华文楷体" w:hAnsi="华文楷体" w:eastAsia="华文楷体"/>
            <w:sz w:val="28"/>
            <w:szCs w:val="28"/>
            <w:lang w:eastAsia="zh-CN"/>
          </w:rPr>
          <w:t>常</w:t>
        </w:r>
      </w:ins>
      <w:del w:id="903" w:author="Administrator" w:date="2015-10-22T15:01:00Z">
        <w:r>
          <w:rPr>
            <w:rFonts w:hint="eastAsia" w:ascii="华文楷体" w:hAnsi="华文楷体" w:eastAsia="华文楷体"/>
            <w:sz w:val="28"/>
            <w:szCs w:val="28"/>
          </w:rPr>
          <w:delText>X49:06</w:delText>
        </w:r>
      </w:del>
      <w:r>
        <w:rPr>
          <w:rFonts w:hint="eastAsia" w:ascii="华文楷体" w:hAnsi="华文楷体" w:eastAsia="华文楷体"/>
          <w:sz w:val="28"/>
          <w:szCs w:val="28"/>
        </w:rPr>
        <w:t>和这样一种这个极微的观点观察的时候，如果说是微尘和微尘之间要互相粘合</w:t>
      </w:r>
      <w:ins w:id="904" w:author="Administrator" w:date="2015-10-22T15:03:00Z">
        <w:r>
          <w:rPr>
            <w:rFonts w:hint="eastAsia" w:ascii="华文楷体" w:hAnsi="华文楷体" w:eastAsia="华文楷体"/>
            <w:sz w:val="28"/>
            <w:szCs w:val="28"/>
            <w:lang w:eastAsia="zh-CN"/>
          </w:rPr>
          <w:t>，</w:t>
        </w:r>
      </w:ins>
      <w:del w:id="905" w:author="Administrator" w:date="2015-10-22T15:03: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粘合的时候呢，那么就在微尘上面存在粘合和未粘合的部分，粘合和未粘合的部分。那么所谓的粘合是什么意思呢。就是说我们所谓的粘合，只能是表皮，表面上粘合，只是表面上粘合。那么实际上，如果这样观察的时候呢，如果说是，你不是说是表面</w:t>
      </w:r>
      <w:ins w:id="906" w:author="Administrator" w:date="2015-10-22T15:03:00Z">
        <w:r>
          <w:rPr>
            <w:rFonts w:hint="eastAsia" w:ascii="华文楷体" w:hAnsi="华文楷体" w:eastAsia="华文楷体"/>
            <w:sz w:val="28"/>
            <w:szCs w:val="28"/>
            <w:lang w:eastAsia="zh-CN"/>
          </w:rPr>
          <w:t>上</w:t>
        </w:r>
      </w:ins>
      <w:del w:id="907" w:author="Administrator" w:date="2015-10-22T15:03:00Z">
        <w:r>
          <w:rPr>
            <w:rFonts w:hint="eastAsia" w:ascii="华文楷体" w:hAnsi="华文楷体" w:eastAsia="华文楷体"/>
            <w:sz w:val="28"/>
            <w:szCs w:val="28"/>
          </w:rPr>
          <w:delText>是</w:delText>
        </w:r>
      </w:del>
      <w:r>
        <w:rPr>
          <w:rFonts w:hint="eastAsia" w:ascii="华文楷体" w:hAnsi="华文楷体" w:eastAsia="华文楷体"/>
          <w:sz w:val="28"/>
          <w:szCs w:val="28"/>
        </w:rPr>
        <w:t>粘合，是内部之间互相融合呢，会成为一体，那么如果说是没有融合呢，你就是说在这个微尘上</w:t>
      </w:r>
      <w:ins w:id="908" w:author="Administrator" w:date="2015-10-23T13:21:00Z">
        <w:r>
          <w:rPr>
            <w:rFonts w:hint="eastAsia" w:ascii="华文楷体" w:hAnsi="华文楷体" w:eastAsia="华文楷体"/>
            <w:sz w:val="28"/>
            <w:szCs w:val="28"/>
            <w:lang w:eastAsia="zh-CN"/>
          </w:rPr>
          <w:t>面</w:t>
        </w:r>
      </w:ins>
      <w:r>
        <w:rPr>
          <w:rFonts w:hint="eastAsia" w:ascii="华文楷体" w:hAnsi="华文楷体" w:eastAsia="华文楷体"/>
          <w:sz w:val="28"/>
          <w:szCs w:val="28"/>
        </w:rPr>
        <w:t>就有存在粘合的部分和没有粘合的部分。那么如果存在粘合和没有粘合的部分的话</w:t>
      </w:r>
      <w:ins w:id="909" w:author="Administrator" w:date="2015-10-22T15:03:00Z">
        <w:r>
          <w:rPr>
            <w:rFonts w:hint="eastAsia" w:ascii="华文楷体" w:hAnsi="华文楷体" w:eastAsia="华文楷体"/>
            <w:sz w:val="28"/>
            <w:szCs w:val="28"/>
            <w:lang w:eastAsia="zh-CN"/>
          </w:rPr>
          <w:t>，</w:t>
        </w:r>
      </w:ins>
      <w:del w:id="910" w:author="Administrator" w:date="2015-10-22T15:03:00Z">
        <w:r>
          <w:rPr>
            <w:rFonts w:hint="eastAsia" w:ascii="华文楷体" w:hAnsi="华文楷体" w:eastAsia="华文楷体"/>
            <w:sz w:val="28"/>
            <w:szCs w:val="28"/>
          </w:rPr>
          <w:delText>。</w:delText>
        </w:r>
      </w:del>
      <w:r>
        <w:rPr>
          <w:rFonts w:hint="eastAsia" w:ascii="华文楷体" w:hAnsi="华文楷体" w:eastAsia="华文楷体"/>
          <w:sz w:val="28"/>
          <w:szCs w:val="28"/>
        </w:rPr>
        <w:t>那么甚至无分微尘也无法站得住脚了</w:t>
      </w:r>
      <w:del w:id="911" w:author="Administrator" w:date="2015-10-22T15:03:00Z">
        <w:r>
          <w:rPr>
            <w:rFonts w:hint="eastAsia" w:ascii="华文楷体" w:hAnsi="华文楷体" w:eastAsia="华文楷体"/>
            <w:sz w:val="28"/>
            <w:szCs w:val="28"/>
          </w:rPr>
          <w:delText>，</w:delText>
        </w:r>
      </w:del>
      <w:ins w:id="912" w:author="Administrator" w:date="2015-10-22T15:03: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所谓的无分</w:t>
      </w:r>
      <w:ins w:id="913" w:author="Administrator" w:date="2015-10-23T13:2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就无法安立。为什么呢，它因为分了两个部分，分了粘合的部分和没有粘合的部分。所以说如此一来的话，甚至无分微尘也无法站得住脚。</w:t>
      </w:r>
    </w:p>
    <w:p>
      <w:pPr>
        <w:ind w:firstLine="570"/>
        <w:rPr>
          <w:ins w:id="914" w:author="Administrator" w:date="2015-10-22T15:04:00Z"/>
          <w:rFonts w:hint="eastAsia" w:ascii="黑体" w:hAnsi="黑体" w:eastAsia="黑体" w:cs="黑体"/>
          <w:sz w:val="28"/>
          <w:szCs w:val="28"/>
        </w:rPr>
      </w:pPr>
      <w:r>
        <w:rPr>
          <w:rFonts w:hint="eastAsia" w:ascii="黑体" w:hAnsi="黑体" w:eastAsia="黑体" w:cs="黑体"/>
          <w:sz w:val="28"/>
          <w:szCs w:val="28"/>
          <w:rPrChange w:id="915" w:author="Administrator" w:date="2015-10-22T15:04:00Z">
            <w:rPr>
              <w:rFonts w:hint="eastAsia" w:ascii="华文楷体" w:hAnsi="华文楷体" w:eastAsia="华文楷体"/>
              <w:sz w:val="28"/>
              <w:szCs w:val="28"/>
            </w:rPr>
          </w:rPrChange>
        </w:rPr>
        <w:t>【如果未粘连的部分永远不可能存在,那么这两者怎么会有不同的位置呢?显然已融为一体,最终须弥山王也将变成一个无分微尘了。】</w:t>
      </w:r>
    </w:p>
    <w:p>
      <w:pPr>
        <w:ind w:firstLine="570"/>
        <w:rPr>
          <w:del w:id="916" w:author="Administrator" w:date="2015-10-22T15:05:00Z"/>
          <w:rFonts w:ascii="华文楷体" w:hAnsi="华文楷体" w:eastAsia="华文楷体"/>
          <w:sz w:val="28"/>
          <w:szCs w:val="28"/>
        </w:rPr>
      </w:pPr>
      <w:del w:id="917" w:author="Administrator" w:date="2015-10-22T15:05:00Z">
        <w:r>
          <w:rPr>
            <w:rFonts w:hint="eastAsia" w:ascii="华文楷体" w:hAnsi="华文楷体" w:eastAsia="华文楷体"/>
            <w:sz w:val="28"/>
            <w:szCs w:val="28"/>
          </w:rPr>
          <w:delText>50:10</w:delText>
        </w:r>
      </w:del>
    </w:p>
    <w:p>
      <w:pPr>
        <w:ind w:firstLine="570"/>
        <w:rPr>
          <w:ins w:id="918" w:author="Administrator" w:date="2015-10-22T15:11:00Z"/>
          <w:rFonts w:hint="eastAsia" w:ascii="华文楷体" w:hAnsi="华文楷体" w:eastAsia="华文楷体"/>
          <w:sz w:val="28"/>
          <w:szCs w:val="28"/>
        </w:rPr>
      </w:pPr>
      <w:del w:id="919" w:author="Administrator" w:date="2015-10-22T15:05:00Z">
        <w:r>
          <w:rPr>
            <w:rFonts w:hint="eastAsia" w:ascii="华文楷体" w:hAnsi="华文楷体" w:eastAsia="华文楷体"/>
            <w:sz w:val="28"/>
            <w:szCs w:val="28"/>
          </w:rPr>
          <w:delText>【49:55】</w:delText>
        </w:r>
      </w:del>
      <w:r>
        <w:rPr>
          <w:rFonts w:hint="eastAsia" w:ascii="华文楷体" w:hAnsi="华文楷体" w:eastAsia="华文楷体"/>
          <w:sz w:val="28"/>
          <w:szCs w:val="28"/>
        </w:rPr>
        <w:t>那么如果说是这个，就是说没有未粘连的部分。就是说我们实际上这一段是分为两个部分的观察嘛。就是说你</w:t>
      </w:r>
      <w:ins w:id="920" w:author="Administrator" w:date="2015-10-23T13:22:00Z">
        <w:r>
          <w:rPr>
            <w:rFonts w:hint="eastAsia" w:ascii="华文楷体" w:hAnsi="华文楷体" w:eastAsia="华文楷体"/>
            <w:sz w:val="28"/>
            <w:szCs w:val="28"/>
            <w:lang w:eastAsia="zh-CN"/>
          </w:rPr>
          <w:t>两</w:t>
        </w:r>
      </w:ins>
      <w:del w:id="921" w:author="Administrator" w:date="2015-10-23T13:22:00Z">
        <w:r>
          <w:rPr>
            <w:rFonts w:hint="eastAsia" w:ascii="华文楷体" w:hAnsi="华文楷体" w:eastAsia="华文楷体"/>
            <w:sz w:val="28"/>
            <w:szCs w:val="28"/>
          </w:rPr>
          <w:delText>俩</w:delText>
        </w:r>
      </w:del>
      <w:r>
        <w:rPr>
          <w:rFonts w:hint="eastAsia" w:ascii="华文楷体" w:hAnsi="华文楷体" w:eastAsia="华文楷体"/>
          <w:sz w:val="28"/>
          <w:szCs w:val="28"/>
        </w:rPr>
        <w:t>个微尘在粘合的时候，在接触的时候呢，存不存在粘合和未粘合的部分呢？哦，如果他一想的时候呢，哦有一部分粘合，有一部分没粘合，如果是这样的话那么你是</w:t>
      </w:r>
      <w:ins w:id="922" w:author="Administrator" w:date="2015-10-22T15:07:00Z">
        <w:r>
          <w:rPr>
            <w:rFonts w:hint="eastAsia" w:ascii="华文楷体" w:hAnsi="华文楷体" w:eastAsia="华文楷体"/>
            <w:sz w:val="28"/>
            <w:szCs w:val="28"/>
            <w:lang w:eastAsia="zh-CN"/>
          </w:rPr>
          <w:t>失</w:t>
        </w:r>
      </w:ins>
      <w:del w:id="923" w:author="Administrator" w:date="2015-10-22T15:07:00Z">
        <w:r>
          <w:rPr>
            <w:rFonts w:hint="eastAsia" w:ascii="华文楷体" w:hAnsi="华文楷体" w:eastAsia="华文楷体"/>
            <w:sz w:val="28"/>
            <w:szCs w:val="28"/>
          </w:rPr>
          <w:delText>释</w:delText>
        </w:r>
      </w:del>
      <w:r>
        <w:rPr>
          <w:rFonts w:hint="eastAsia" w:ascii="华文楷体" w:hAnsi="华文楷体" w:eastAsia="华文楷体"/>
          <w:sz w:val="28"/>
          <w:szCs w:val="28"/>
        </w:rPr>
        <w:t>坏了你这个无分微尘的自性了。因为这个无分微尘没有分成两个部分的，因为已经无分了嘛。你如果有粘合和没粘和的这个可分，那么就属于有分微尘，那就不是无分微尘。所以说第一个过失是，如果这样的话，甚至无分微尘也无法站得住脚了。啊，如果他观察这个问题呢就不敢这样承认，啊不敢承认两部分，他就是说，实际上就是粘合的时候呢，全部粘合</w:t>
      </w:r>
      <w:ins w:id="924" w:author="Administrator" w:date="2015-10-22T15:08:00Z">
        <w:r>
          <w:rPr>
            <w:rFonts w:hint="eastAsia" w:ascii="华文楷体" w:hAnsi="华文楷体" w:eastAsia="华文楷体"/>
            <w:sz w:val="28"/>
            <w:szCs w:val="28"/>
            <w:lang w:eastAsia="zh-CN"/>
          </w:rPr>
          <w:t>，</w:t>
        </w:r>
      </w:ins>
      <w:del w:id="925" w:author="Administrator" w:date="2015-10-22T15:08:00Z">
        <w:r>
          <w:rPr>
            <w:rFonts w:hint="eastAsia" w:ascii="华文楷体" w:hAnsi="华文楷体" w:eastAsia="华文楷体"/>
            <w:sz w:val="28"/>
            <w:szCs w:val="28"/>
          </w:rPr>
          <w:delText>。</w:delText>
        </w:r>
      </w:del>
      <w:r>
        <w:rPr>
          <w:rFonts w:hint="eastAsia" w:ascii="华文楷体" w:hAnsi="华文楷体" w:eastAsia="华文楷体"/>
          <w:sz w:val="28"/>
          <w:szCs w:val="28"/>
        </w:rPr>
        <w:t>啊遍体和合</w:t>
      </w:r>
      <w:ins w:id="926" w:author="Administrator" w:date="2015-10-22T15:09:00Z">
        <w:r>
          <w:rPr>
            <w:rFonts w:hint="eastAsia" w:ascii="华文楷体" w:hAnsi="华文楷体" w:eastAsia="华文楷体"/>
            <w:sz w:val="28"/>
            <w:szCs w:val="28"/>
            <w:lang w:eastAsia="zh-CN"/>
          </w:rPr>
          <w:t>。</w:t>
        </w:r>
      </w:ins>
      <w:del w:id="927" w:author="Administrator" w:date="2015-10-22T15:08: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那么如果无有粘合的部分永远不可能存在，都粘合了，那么这两者怎么会有不同位置呢？那不能出现不同的位置了。</w:t>
      </w:r>
      <w:ins w:id="928" w:author="Administrator" w:date="2015-10-22T15:09:00Z">
        <w:r>
          <w:rPr>
            <w:rFonts w:hint="eastAsia" w:ascii="华文楷体" w:hAnsi="华文楷体" w:eastAsia="华文楷体"/>
            <w:sz w:val="28"/>
            <w:szCs w:val="28"/>
            <w:lang w:eastAsia="zh-CN"/>
          </w:rPr>
          <w:t>它</w:t>
        </w:r>
      </w:ins>
      <w:del w:id="929" w:author="Administrator" w:date="2015-10-22T15:09:00Z">
        <w:r>
          <w:rPr>
            <w:rFonts w:hint="eastAsia" w:ascii="华文楷体" w:hAnsi="华文楷体" w:eastAsia="华文楷体"/>
            <w:sz w:val="28"/>
            <w:szCs w:val="28"/>
          </w:rPr>
          <w:delText>他</w:delText>
        </w:r>
      </w:del>
      <w:r>
        <w:rPr>
          <w:rFonts w:hint="eastAsia" w:ascii="华文楷体" w:hAnsi="华文楷体" w:eastAsia="华文楷体"/>
          <w:sz w:val="28"/>
          <w:szCs w:val="28"/>
        </w:rPr>
        <w:t>绝对会成为融为一体的这个状态。就是因为这个两个微尘，两个微尘真正的融在一起的时候呢，这个当中才不会出现，啊粘连和未粘连的部分，全部都粘连了。全部粘连一起的。所以说这个时候就是说不会出现未有粘连的部分，但这个时候就出现另外一个问题，如果你这样安立的话，那么就是说是两个法就成了一个法，啊成为一个法了，就是这个时候才是遍体和合嘛</w:t>
      </w:r>
      <w:ins w:id="930" w:author="Administrator" w:date="2015-10-23T13:23:00Z">
        <w:r>
          <w:rPr>
            <w:rFonts w:hint="eastAsia" w:ascii="华文楷体" w:hAnsi="华文楷体" w:eastAsia="华文楷体"/>
            <w:sz w:val="28"/>
            <w:szCs w:val="28"/>
            <w:lang w:eastAsia="zh-CN"/>
          </w:rPr>
          <w:t>，</w:t>
        </w:r>
      </w:ins>
      <w:del w:id="931" w:author="Administrator" w:date="2015-10-23T13:23:00Z">
        <w:r>
          <w:rPr>
            <w:rFonts w:hint="eastAsia" w:ascii="华文楷体" w:hAnsi="华文楷体" w:eastAsia="华文楷体"/>
            <w:sz w:val="28"/>
            <w:szCs w:val="28"/>
          </w:rPr>
          <w:delText>。</w:delText>
        </w:r>
      </w:del>
      <w:r>
        <w:rPr>
          <w:rFonts w:hint="eastAsia" w:ascii="华文楷体" w:hAnsi="华文楷体" w:eastAsia="华文楷体"/>
          <w:sz w:val="28"/>
          <w:szCs w:val="28"/>
        </w:rPr>
        <w:t>这个时候才遍体和合。所以说这个时候呢实际上两个法融为一体的时候呢，</w:t>
      </w:r>
      <w:ins w:id="932" w:author="Administrator" w:date="2015-10-22T15:09:00Z">
        <w:r>
          <w:rPr>
            <w:rFonts w:hint="eastAsia" w:ascii="华文楷体" w:hAnsi="华文楷体" w:eastAsia="华文楷体"/>
            <w:sz w:val="28"/>
            <w:szCs w:val="28"/>
            <w:lang w:eastAsia="zh-CN"/>
          </w:rPr>
          <w:t>它</w:t>
        </w:r>
      </w:ins>
      <w:del w:id="933" w:author="Administrator" w:date="2015-10-22T15:09:00Z">
        <w:r>
          <w:rPr>
            <w:rFonts w:hint="eastAsia" w:ascii="华文楷体" w:hAnsi="华文楷体" w:eastAsia="华文楷体"/>
            <w:sz w:val="28"/>
            <w:szCs w:val="28"/>
          </w:rPr>
          <w:delText>他</w:delText>
        </w:r>
      </w:del>
      <w:r>
        <w:rPr>
          <w:rFonts w:hint="eastAsia" w:ascii="华文楷体" w:hAnsi="华文楷体" w:eastAsia="华文楷体"/>
          <w:sz w:val="28"/>
          <w:szCs w:val="28"/>
        </w:rPr>
        <w:t>并没有长大，</w:t>
      </w:r>
      <w:ins w:id="934" w:author="Administrator" w:date="2015-10-22T15:09:00Z">
        <w:r>
          <w:rPr>
            <w:rFonts w:hint="eastAsia" w:ascii="华文楷体" w:hAnsi="华文楷体" w:eastAsia="华文楷体"/>
            <w:sz w:val="28"/>
            <w:szCs w:val="28"/>
            <w:lang w:eastAsia="zh-CN"/>
          </w:rPr>
          <w:t>它</w:t>
        </w:r>
      </w:ins>
      <w:del w:id="935" w:author="Administrator" w:date="2015-10-22T15:09:00Z">
        <w:r>
          <w:rPr>
            <w:rFonts w:hint="eastAsia" w:ascii="华文楷体" w:hAnsi="华文楷体" w:eastAsia="华文楷体"/>
            <w:sz w:val="28"/>
            <w:szCs w:val="28"/>
          </w:rPr>
          <w:delText>他</w:delText>
        </w:r>
      </w:del>
      <w:r>
        <w:rPr>
          <w:rFonts w:hint="eastAsia" w:ascii="华文楷体" w:hAnsi="华文楷体" w:eastAsia="华文楷体"/>
          <w:sz w:val="28"/>
          <w:szCs w:val="28"/>
        </w:rPr>
        <w:t>还是没有变得粗大的，那么这个时候再加上第三个、第四个、第五个，最后就把所有须弥山王的微尘加进来都只能够遍体和合</w:t>
      </w:r>
      <w:ins w:id="936" w:author="Administrator" w:date="2015-10-23T13:23:00Z">
        <w:r>
          <w:rPr>
            <w:rFonts w:hint="eastAsia" w:ascii="华文楷体" w:hAnsi="华文楷体" w:eastAsia="华文楷体"/>
            <w:sz w:val="28"/>
            <w:szCs w:val="28"/>
            <w:lang w:eastAsia="zh-CN"/>
          </w:rPr>
          <w:t>。</w:t>
        </w:r>
      </w:ins>
      <w:del w:id="937" w:author="Administrator" w:date="2015-10-23T13:23:00Z">
        <w:r>
          <w:rPr>
            <w:rFonts w:hint="eastAsia" w:ascii="华文楷体" w:hAnsi="华文楷体" w:eastAsia="华文楷体"/>
            <w:sz w:val="28"/>
            <w:szCs w:val="28"/>
          </w:rPr>
          <w:delText>，</w:delText>
        </w:r>
      </w:del>
      <w:r>
        <w:rPr>
          <w:rFonts w:hint="eastAsia" w:ascii="华文楷体" w:hAnsi="华文楷体" w:eastAsia="华文楷体"/>
          <w:sz w:val="28"/>
          <w:szCs w:val="28"/>
        </w:rPr>
        <w:t>啊因为只有这样才能够就说是这个，分不出粘合和未粘合两个部分。所以说最后来讲的话</w:t>
      </w:r>
      <w:ins w:id="938" w:author="Administrator" w:date="2015-10-22T15:10: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所有的须弥山王微尘都变成一个微尘了，啊山王成极微这个过失就会存在。因此呢这一派的观点实属谬论</w:t>
      </w:r>
      <w:ins w:id="939" w:author="Administrator" w:date="2015-10-23T13:24:00Z">
        <w:r>
          <w:rPr>
            <w:rFonts w:hint="eastAsia" w:ascii="华文楷体" w:hAnsi="华文楷体" w:eastAsia="华文楷体"/>
            <w:sz w:val="28"/>
            <w:szCs w:val="28"/>
            <w:lang w:eastAsia="zh-CN"/>
          </w:rPr>
          <w:t>，</w:t>
        </w:r>
      </w:ins>
      <w:del w:id="940" w:author="Administrator" w:date="2015-10-23T13:24:00Z">
        <w:r>
          <w:rPr>
            <w:rFonts w:hint="eastAsia" w:ascii="华文楷体" w:hAnsi="华文楷体" w:eastAsia="华文楷体"/>
            <w:sz w:val="28"/>
            <w:szCs w:val="28"/>
          </w:rPr>
          <w:delText>。</w:delText>
        </w:r>
      </w:del>
      <w:r>
        <w:rPr>
          <w:rFonts w:hint="eastAsia" w:ascii="华文楷体" w:hAnsi="华文楷体" w:eastAsia="华文楷体"/>
          <w:sz w:val="28"/>
          <w:szCs w:val="28"/>
        </w:rPr>
        <w:t>啊</w:t>
      </w:r>
      <w:del w:id="941" w:author="Administrator" w:date="2015-10-23T13:24:00Z">
        <w:r>
          <w:rPr>
            <w:rFonts w:hint="eastAsia" w:ascii="华文楷体" w:hAnsi="华文楷体" w:eastAsia="华文楷体"/>
            <w:sz w:val="28"/>
            <w:szCs w:val="28"/>
          </w:rPr>
          <w:delText>，</w:delText>
        </w:r>
      </w:del>
      <w:r>
        <w:rPr>
          <w:rFonts w:hint="eastAsia" w:ascii="华文楷体" w:hAnsi="华文楷体" w:eastAsia="华文楷体"/>
          <w:sz w:val="28"/>
          <w:szCs w:val="28"/>
        </w:rPr>
        <w:t>这个观点，这一派的观点无法安立的。如果说你要承许一个常法，或者要承许一个无分微尘，又要承许二者接触而组成粗大的法，这个是无法安立的，无法成立的，没办法安立的。第二个观点</w:t>
      </w:r>
      <w:ins w:id="942" w:author="Administrator" w:date="2015-10-22T15:11:00Z">
        <w:r>
          <w:rPr>
            <w:rFonts w:hint="eastAsia" w:ascii="华文楷体" w:hAnsi="华文楷体" w:eastAsia="华文楷体"/>
            <w:sz w:val="28"/>
            <w:szCs w:val="28"/>
            <w:lang w:eastAsia="zh-CN"/>
          </w:rPr>
          <w:t>。</w:t>
        </w:r>
      </w:ins>
    </w:p>
    <w:p>
      <w:pPr>
        <w:ind w:firstLine="570"/>
        <w:rPr>
          <w:ins w:id="943" w:author="Administrator" w:date="2015-10-22T15:10:00Z"/>
          <w:rFonts w:hint="eastAsia" w:ascii="黑体" w:hAnsi="黑体" w:eastAsia="黑体" w:cs="黑体"/>
          <w:sz w:val="28"/>
          <w:szCs w:val="28"/>
        </w:rPr>
      </w:pPr>
      <w:r>
        <w:rPr>
          <w:rFonts w:hint="eastAsia" w:ascii="黑体" w:hAnsi="黑体" w:eastAsia="黑体" w:cs="黑体"/>
          <w:sz w:val="28"/>
          <w:szCs w:val="28"/>
          <w:rPrChange w:id="944" w:author="Administrator" w:date="2015-10-22T15:11:00Z">
            <w:rPr>
              <w:rFonts w:hint="eastAsia" w:ascii="华文楷体" w:hAnsi="华文楷体" w:eastAsia="华文楷体"/>
              <w:sz w:val="28"/>
              <w:szCs w:val="28"/>
            </w:rPr>
          </w:rPrChange>
        </w:rPr>
        <w:t>【此外,有部宗等承许说:大多数法相互之间依靠引力而没有东离西散,像前面所粘连在一个微尘上是不合理的,因此其余微尘带有间隔而围绕一个微尘,好似牛尾毛或青草一样存在着。】</w:t>
      </w:r>
    </w:p>
    <w:p>
      <w:pPr>
        <w:ind w:firstLine="570"/>
        <w:rPr>
          <w:ins w:id="945" w:author="Administrator" w:date="2015-10-23T13:26:00Z"/>
          <w:rFonts w:hint="eastAsia" w:ascii="华文楷体" w:hAnsi="华文楷体" w:eastAsia="华文楷体"/>
          <w:sz w:val="28"/>
          <w:szCs w:val="28"/>
        </w:rPr>
      </w:pPr>
      <w:r>
        <w:rPr>
          <w:rFonts w:hint="eastAsia" w:ascii="华文楷体" w:hAnsi="华文楷体" w:eastAsia="华文楷体"/>
          <w:sz w:val="28"/>
          <w:szCs w:val="28"/>
        </w:rPr>
        <w:t>那么就是有部的观点就是说是，大多数的法相互之间依靠引力而没有东离西散</w:t>
      </w:r>
      <w:ins w:id="946" w:author="Administrator" w:date="2015-10-22T15:13:00Z">
        <w:r>
          <w:rPr>
            <w:rFonts w:hint="eastAsia" w:ascii="华文楷体" w:hAnsi="华文楷体" w:eastAsia="华文楷体"/>
            <w:sz w:val="28"/>
            <w:szCs w:val="28"/>
            <w:lang w:eastAsia="zh-CN"/>
          </w:rPr>
          <w:t>。</w:t>
        </w:r>
      </w:ins>
      <w:del w:id="947" w:author="Administrator" w:date="2015-10-22T15:13:00Z">
        <w:r>
          <w:rPr>
            <w:rFonts w:hint="eastAsia" w:ascii="华文楷体" w:hAnsi="华文楷体" w:eastAsia="华文楷体"/>
            <w:sz w:val="28"/>
            <w:szCs w:val="28"/>
          </w:rPr>
          <w:delText>，</w:delText>
        </w:r>
      </w:del>
      <w:r>
        <w:rPr>
          <w:rFonts w:hint="eastAsia" w:ascii="华文楷体" w:hAnsi="华文楷体" w:eastAsia="华文楷体"/>
          <w:sz w:val="28"/>
          <w:szCs w:val="28"/>
        </w:rPr>
        <w:t>就是说微尘和微尘之间呢</w:t>
      </w:r>
      <w:ins w:id="948" w:author="Administrator" w:date="2015-10-22T15:12:00Z">
        <w:r>
          <w:rPr>
            <w:rFonts w:hint="eastAsia" w:ascii="华文楷体" w:hAnsi="华文楷体" w:eastAsia="华文楷体"/>
            <w:sz w:val="28"/>
            <w:szCs w:val="28"/>
            <w:lang w:eastAsia="zh-CN"/>
          </w:rPr>
          <w:t>，它</w:t>
        </w:r>
      </w:ins>
      <w:del w:id="949" w:author="Administrator" w:date="2015-10-22T15:12:00Z">
        <w:r>
          <w:rPr>
            <w:rFonts w:hint="eastAsia" w:ascii="华文楷体" w:hAnsi="华文楷体" w:eastAsia="华文楷体"/>
            <w:sz w:val="28"/>
            <w:szCs w:val="28"/>
          </w:rPr>
          <w:delText>他</w:delText>
        </w:r>
      </w:del>
      <w:r>
        <w:rPr>
          <w:rFonts w:hint="eastAsia" w:ascii="华文楷体" w:hAnsi="华文楷体" w:eastAsia="华文楷体"/>
          <w:sz w:val="28"/>
          <w:szCs w:val="28"/>
        </w:rPr>
        <w:t>并没有接触到一起，但</w:t>
      </w:r>
      <w:ins w:id="950" w:author="Administrator" w:date="2015-10-22T15:12:00Z">
        <w:r>
          <w:rPr>
            <w:rFonts w:hint="eastAsia" w:ascii="华文楷体" w:hAnsi="华文楷体" w:eastAsia="华文楷体"/>
            <w:sz w:val="28"/>
            <w:szCs w:val="28"/>
            <w:lang w:eastAsia="zh-CN"/>
          </w:rPr>
          <w:t>它</w:t>
        </w:r>
      </w:ins>
      <w:del w:id="951" w:author="Administrator" w:date="2015-10-22T15:12:00Z">
        <w:r>
          <w:rPr>
            <w:rFonts w:hint="eastAsia" w:ascii="华文楷体" w:hAnsi="华文楷体" w:eastAsia="华文楷体"/>
            <w:sz w:val="28"/>
            <w:szCs w:val="28"/>
          </w:rPr>
          <w:delText>他</w:delText>
        </w:r>
      </w:del>
      <w:r>
        <w:rPr>
          <w:rFonts w:hint="eastAsia" w:ascii="华文楷体" w:hAnsi="华文楷体" w:eastAsia="华文楷体"/>
          <w:sz w:val="28"/>
          <w:szCs w:val="28"/>
        </w:rPr>
        <w:t>没有接触到一起的时候呢，通过啊吸引力，把一种法性力通过吸引力呢</w:t>
      </w:r>
      <w:ins w:id="952" w:author="Administrator" w:date="2015-10-22T15:12:00Z">
        <w:r>
          <w:rPr>
            <w:rFonts w:hint="eastAsia" w:ascii="华文楷体" w:hAnsi="华文楷体" w:eastAsia="华文楷体"/>
            <w:sz w:val="28"/>
            <w:szCs w:val="28"/>
            <w:lang w:eastAsia="zh-CN"/>
          </w:rPr>
          <w:t>，它</w:t>
        </w:r>
      </w:ins>
      <w:del w:id="953" w:author="Administrator" w:date="2015-10-22T15:12:00Z">
        <w:r>
          <w:rPr>
            <w:rFonts w:hint="eastAsia" w:ascii="华文楷体" w:hAnsi="华文楷体" w:eastAsia="华文楷体"/>
            <w:sz w:val="28"/>
            <w:szCs w:val="28"/>
          </w:rPr>
          <w:delText>他</w:delText>
        </w:r>
      </w:del>
      <w:r>
        <w:rPr>
          <w:rFonts w:hint="eastAsia" w:ascii="华文楷体" w:hAnsi="华文楷体" w:eastAsia="华文楷体"/>
          <w:sz w:val="28"/>
          <w:szCs w:val="28"/>
        </w:rPr>
        <w:t>没有东离西散，</w:t>
      </w:r>
      <w:ins w:id="954" w:author="Administrator" w:date="2015-10-22T15:13:00Z">
        <w:r>
          <w:rPr>
            <w:rFonts w:hint="eastAsia" w:ascii="华文楷体" w:hAnsi="华文楷体" w:eastAsia="华文楷体"/>
            <w:sz w:val="28"/>
            <w:szCs w:val="28"/>
            <w:lang w:eastAsia="zh-CN"/>
          </w:rPr>
          <w:t>它</w:t>
        </w:r>
      </w:ins>
      <w:del w:id="955" w:author="Administrator" w:date="2015-10-22T15:13:00Z">
        <w:r>
          <w:rPr>
            <w:rFonts w:hint="eastAsia" w:ascii="华文楷体" w:hAnsi="华文楷体" w:eastAsia="华文楷体"/>
            <w:sz w:val="28"/>
            <w:szCs w:val="28"/>
          </w:rPr>
          <w:delText>他</w:delText>
        </w:r>
      </w:del>
      <w:r>
        <w:rPr>
          <w:rFonts w:hint="eastAsia" w:ascii="华文楷体" w:hAnsi="华文楷体" w:eastAsia="华文楷体"/>
          <w:sz w:val="28"/>
          <w:szCs w:val="28"/>
        </w:rPr>
        <w:t>没有分开。啊像前面所粘连在一个微尘上面是不合理的，那么如果这样的话就有很多过失，所以他就觉得呢这个方面是，就没有互相之间没有依靠的，啊没有接触在一起。啊因此其余微尘带有间隔而围绕一个微尘，那么在组成粗法的时候呢，他就说是这个微尘和微尘之间呢，就是说带有间隔而围绕一个微尘，这个方面就算是组成一个粗法了，然后呢就是说这个法和那个法之间也是这样互相不接触，啊互相不接触只有这种互相环绕的方式</w:t>
      </w:r>
      <w:ins w:id="956" w:author="Administrator" w:date="2015-10-22T15:14:00Z">
        <w:r>
          <w:rPr>
            <w:rFonts w:hint="eastAsia" w:ascii="华文楷体" w:hAnsi="华文楷体" w:eastAsia="华文楷体"/>
            <w:sz w:val="28"/>
            <w:szCs w:val="28"/>
            <w:lang w:eastAsia="zh-CN"/>
          </w:rPr>
          <w:t>，</w:t>
        </w:r>
      </w:ins>
      <w:r>
        <w:rPr>
          <w:rFonts w:hint="eastAsia" w:ascii="华文楷体" w:hAnsi="华文楷体" w:eastAsia="华文楷体"/>
          <w:sz w:val="28"/>
          <w:szCs w:val="28"/>
        </w:rPr>
        <w:t>组在一个微尘上面的</w:t>
      </w:r>
      <w:ins w:id="957" w:author="Administrator" w:date="2015-10-23T13:26:00Z">
        <w:r>
          <w:rPr>
            <w:rFonts w:hint="eastAsia" w:ascii="华文楷体" w:hAnsi="华文楷体" w:eastAsia="华文楷体"/>
            <w:sz w:val="28"/>
            <w:szCs w:val="28"/>
            <w:lang w:eastAsia="zh-CN"/>
          </w:rPr>
          <w:t>，</w:t>
        </w:r>
      </w:ins>
      <w:del w:id="958" w:author="Administrator" w:date="2015-10-23T13:26:00Z">
        <w:r>
          <w:rPr>
            <w:rFonts w:hint="eastAsia" w:ascii="华文楷体" w:hAnsi="华文楷体" w:eastAsia="华文楷体"/>
            <w:sz w:val="28"/>
            <w:szCs w:val="28"/>
          </w:rPr>
          <w:delText>。</w:delText>
        </w:r>
      </w:del>
      <w:r>
        <w:rPr>
          <w:rFonts w:hint="eastAsia" w:ascii="华文楷体" w:hAnsi="华文楷体" w:eastAsia="华文楷体"/>
          <w:sz w:val="28"/>
          <w:szCs w:val="28"/>
        </w:rPr>
        <w:t>好似牛尾毛或青草一样</w:t>
      </w:r>
      <w:ins w:id="959" w:author="Administrator" w:date="2015-10-23T13:26:00Z">
        <w:r>
          <w:rPr>
            <w:rFonts w:hint="eastAsia" w:ascii="华文楷体" w:hAnsi="华文楷体" w:eastAsia="华文楷体"/>
            <w:sz w:val="28"/>
            <w:szCs w:val="28"/>
            <w:lang w:eastAsia="zh-CN"/>
          </w:rPr>
          <w:t>。</w:t>
        </w:r>
      </w:ins>
      <w:del w:id="960" w:author="Administrator" w:date="2015-10-23T13:26:00Z">
        <w:r>
          <w:rPr>
            <w:rFonts w:hint="eastAsia" w:ascii="华文楷体" w:hAnsi="华文楷体" w:eastAsia="华文楷体"/>
            <w:sz w:val="28"/>
            <w:szCs w:val="28"/>
          </w:rPr>
          <w:delText>，</w:delText>
        </w:r>
      </w:del>
      <w:r>
        <w:rPr>
          <w:rFonts w:hint="eastAsia" w:ascii="华文楷体" w:hAnsi="华文楷体" w:eastAsia="华文楷体"/>
          <w:sz w:val="28"/>
          <w:szCs w:val="28"/>
        </w:rPr>
        <w:t>牛尾巴毛呢你看起来时候呢就好像一根，一个整体一样。但是，你把它掰开看的时候呢，哦一根毛一根毛之间互相之间啊，互相之间它没有</w:t>
      </w:r>
      <w:del w:id="961" w:author="Administrator" w:date="2015-10-22T15:14:00Z">
        <w:r>
          <w:rPr>
            <w:rFonts w:hint="eastAsia" w:ascii="华文楷体" w:hAnsi="华文楷体" w:eastAsia="华文楷体"/>
            <w:sz w:val="28"/>
            <w:szCs w:val="28"/>
          </w:rPr>
          <w:delText>，</w:delText>
        </w:r>
      </w:del>
      <w:r>
        <w:rPr>
          <w:rFonts w:hint="eastAsia" w:ascii="华文楷体" w:hAnsi="华文楷体" w:eastAsia="华文楷体"/>
          <w:sz w:val="28"/>
          <w:szCs w:val="28"/>
        </w:rPr>
        <w:t>啊完全是粘在一起的，互相之间都是有，都是有空隙的，互相之间有空隙。青草也是一样，一片草地看起来好像一片是一个整体的，但是你真正去看的时候呢，</w:t>
      </w:r>
      <w:ins w:id="962" w:author="Administrator" w:date="2015-10-22T15:15:00Z">
        <w:r>
          <w:rPr>
            <w:rFonts w:hint="eastAsia" w:ascii="华文楷体" w:hAnsi="华文楷体" w:eastAsia="华文楷体"/>
            <w:sz w:val="28"/>
            <w:szCs w:val="28"/>
            <w:lang w:eastAsia="zh-CN"/>
          </w:rPr>
          <w:t>它</w:t>
        </w:r>
      </w:ins>
      <w:del w:id="963" w:author="Administrator" w:date="2015-10-22T15:15:00Z">
        <w:r>
          <w:rPr>
            <w:rFonts w:hint="eastAsia" w:ascii="华文楷体" w:hAnsi="华文楷体" w:eastAsia="华文楷体"/>
            <w:sz w:val="28"/>
            <w:szCs w:val="28"/>
          </w:rPr>
          <w:delText>他</w:delText>
        </w:r>
      </w:del>
      <w:r>
        <w:rPr>
          <w:rFonts w:hint="eastAsia" w:ascii="华文楷体" w:hAnsi="华文楷体" w:eastAsia="华文楷体"/>
          <w:sz w:val="28"/>
          <w:szCs w:val="28"/>
        </w:rPr>
        <w:t>草和草之间一根草一根草之间呢，都是互相之间都是有空隙的，啊互相环绕的就是这样存在。</w:t>
      </w:r>
    </w:p>
    <w:p>
      <w:pPr>
        <w:ind w:firstLine="570"/>
        <w:rPr>
          <w:ins w:id="964" w:author="Administrator" w:date="2015-10-23T13:26:00Z"/>
          <w:rFonts w:hint="eastAsia" w:ascii="黑体" w:hAnsi="黑体" w:eastAsia="黑体" w:cs="黑体"/>
          <w:sz w:val="28"/>
          <w:szCs w:val="28"/>
        </w:rPr>
      </w:pPr>
      <w:del w:id="965" w:author="Administrator" w:date="2015-10-22T15:15:00Z">
        <w:r>
          <w:rPr>
            <w:rFonts w:hint="eastAsia" w:ascii="黑体" w:hAnsi="黑体" w:eastAsia="黑体" w:cs="黑体"/>
            <w:sz w:val="28"/>
            <w:szCs w:val="28"/>
            <w:rPrChange w:id="966" w:author="Administrator" w:date="2015-10-22T15:16:00Z">
              <w:rPr>
                <w:rFonts w:hint="eastAsia" w:ascii="华文楷体" w:hAnsi="华文楷体" w:eastAsia="华文楷体"/>
                <w:sz w:val="28"/>
                <w:szCs w:val="28"/>
              </w:rPr>
            </w:rPrChange>
          </w:rPr>
          <w:delText>好</w:delText>
        </w:r>
      </w:del>
      <w:del w:id="967" w:author="Administrator" w:date="2015-10-22T15:15:00Z">
        <w:r>
          <w:rPr>
            <w:rFonts w:hint="eastAsia" w:ascii="黑体" w:hAnsi="黑体" w:eastAsia="黑体" w:cs="黑体"/>
            <w:sz w:val="28"/>
            <w:szCs w:val="28"/>
            <w:rPrChange w:id="968" w:author="Administrator" w:date="2015-10-22T15:16:00Z">
              <w:rPr>
                <w:rFonts w:hint="eastAsia" w:ascii="华文楷体" w:hAnsi="华文楷体" w:eastAsia="华文楷体"/>
                <w:sz w:val="28"/>
                <w:szCs w:val="28"/>
              </w:rPr>
            </w:rPrChange>
          </w:rPr>
          <w:delText>啊</w:delText>
        </w:r>
      </w:del>
      <w:r>
        <w:rPr>
          <w:rFonts w:hint="eastAsia" w:ascii="黑体" w:hAnsi="黑体" w:eastAsia="黑体" w:cs="黑体"/>
          <w:sz w:val="28"/>
          <w:szCs w:val="28"/>
          <w:rPrChange w:id="969" w:author="Administrator" w:date="2015-10-22T15:16:00Z">
            <w:rPr>
              <w:rFonts w:hint="eastAsia" w:ascii="华文楷体" w:hAnsi="华文楷体" w:eastAsia="华文楷体"/>
              <w:sz w:val="28"/>
              <w:szCs w:val="28"/>
            </w:rPr>
          </w:rPrChange>
        </w:rPr>
        <w:t>【这种说法也不合理,其原因是:如果(这些微尘相互)有间隔,则明暗的极微就有钻入那一位置的机会</w:t>
      </w:r>
      <w:ins w:id="970" w:author="Administrator" w:date="2015-10-22T15:28:00Z">
        <w:r>
          <w:rPr>
            <w:rFonts w:hint="eastAsia" w:ascii="黑体" w:hAnsi="黑体" w:eastAsia="黑体" w:cs="黑体"/>
            <w:sz w:val="28"/>
            <w:szCs w:val="28"/>
            <w:lang w:eastAsia="zh-CN"/>
          </w:rPr>
          <w:t>，</w:t>
        </w:r>
      </w:ins>
      <w:r>
        <w:rPr>
          <w:rFonts w:hint="eastAsia" w:ascii="黑体" w:hAnsi="黑体" w:eastAsia="黑体" w:cs="黑体"/>
          <w:sz w:val="28"/>
          <w:szCs w:val="28"/>
          <w:rPrChange w:id="971" w:author="Administrator" w:date="2015-10-22T15:16:00Z">
            <w:rPr>
              <w:rFonts w:hint="eastAsia" w:ascii="华文楷体" w:hAnsi="华文楷体" w:eastAsia="华文楷体"/>
              <w:sz w:val="28"/>
              <w:szCs w:val="28"/>
            </w:rPr>
          </w:rPrChange>
        </w:rPr>
        <w:t>】</w:t>
      </w:r>
    </w:p>
    <w:p>
      <w:pPr>
        <w:ind w:firstLine="570"/>
        <w:rPr>
          <w:ins w:id="972" w:author="Administrator" w:date="2015-10-23T13:27:00Z"/>
          <w:rFonts w:hint="eastAsia" w:ascii="华文楷体" w:hAnsi="华文楷体" w:eastAsia="华文楷体"/>
          <w:sz w:val="28"/>
          <w:szCs w:val="28"/>
        </w:rPr>
      </w:pPr>
      <w:r>
        <w:rPr>
          <w:rFonts w:hint="eastAsia" w:ascii="华文楷体" w:hAnsi="华文楷体" w:eastAsia="华文楷体"/>
          <w:sz w:val="28"/>
          <w:szCs w:val="28"/>
        </w:rPr>
        <w:t>那么这个方面就是说：那么如果说微尘和微尘之间有间隔的话，那么这个时候呢，极微</w:t>
      </w:r>
      <w:ins w:id="973" w:author="Administrator" w:date="2015-10-22T15:29:00Z">
        <w:r>
          <w:rPr>
            <w:rFonts w:hint="eastAsia" w:ascii="华文楷体" w:hAnsi="华文楷体" w:eastAsia="华文楷体"/>
            <w:sz w:val="28"/>
            <w:szCs w:val="28"/>
            <w:lang w:eastAsia="zh-CN"/>
          </w:rPr>
          <w:t>即</w:t>
        </w:r>
      </w:ins>
      <w:del w:id="974" w:author="Administrator" w:date="2015-10-22T15:29:00Z">
        <w:r>
          <w:rPr>
            <w:rFonts w:hint="eastAsia" w:ascii="华文楷体" w:hAnsi="华文楷体" w:eastAsia="华文楷体"/>
            <w:sz w:val="28"/>
            <w:szCs w:val="28"/>
          </w:rPr>
          <w:delText>既</w:delText>
        </w:r>
      </w:del>
      <w:r>
        <w:rPr>
          <w:rFonts w:hint="eastAsia" w:ascii="华文楷体" w:hAnsi="华文楷体" w:eastAsia="华文楷体"/>
          <w:sz w:val="28"/>
          <w:szCs w:val="28"/>
        </w:rPr>
        <w:t>有进</w:t>
      </w:r>
      <w:ins w:id="975" w:author="Administrator" w:date="2015-10-22T15:29:00Z">
        <w:r>
          <w:rPr>
            <w:rFonts w:hint="eastAsia" w:ascii="华文楷体" w:hAnsi="华文楷体" w:eastAsia="华文楷体"/>
            <w:sz w:val="28"/>
            <w:szCs w:val="28"/>
            <w:lang w:eastAsia="zh-CN"/>
          </w:rPr>
          <w:t>、</w:t>
        </w:r>
      </w:ins>
      <w:del w:id="976" w:author="Administrator" w:date="2015-10-22T15:29:00Z">
        <w:r>
          <w:rPr>
            <w:rFonts w:hint="eastAsia" w:ascii="华文楷体" w:hAnsi="华文楷体" w:eastAsia="华文楷体"/>
            <w:sz w:val="28"/>
            <w:szCs w:val="28"/>
          </w:rPr>
          <w:delText>，</w:delText>
        </w:r>
      </w:del>
      <w:r>
        <w:rPr>
          <w:rFonts w:hint="eastAsia" w:ascii="华文楷体" w:hAnsi="华文楷体" w:eastAsia="华文楷体"/>
          <w:sz w:val="28"/>
          <w:szCs w:val="28"/>
        </w:rPr>
        <w:t>啊其他的极微</w:t>
      </w:r>
      <w:ins w:id="977" w:author="Administrator" w:date="2015-10-22T15:29:00Z">
        <w:r>
          <w:rPr>
            <w:rFonts w:hint="eastAsia" w:ascii="华文楷体" w:hAnsi="华文楷体" w:eastAsia="华文楷体"/>
            <w:sz w:val="28"/>
            <w:szCs w:val="28"/>
            <w:lang w:eastAsia="zh-CN"/>
          </w:rPr>
          <w:t>即</w:t>
        </w:r>
      </w:ins>
      <w:del w:id="978" w:author="Administrator" w:date="2015-10-22T15:29:00Z">
        <w:r>
          <w:rPr>
            <w:rFonts w:hint="eastAsia" w:ascii="华文楷体" w:hAnsi="华文楷体" w:eastAsia="华文楷体"/>
            <w:sz w:val="28"/>
            <w:szCs w:val="28"/>
          </w:rPr>
          <w:delText>既</w:delText>
        </w:r>
      </w:del>
      <w:r>
        <w:rPr>
          <w:rFonts w:hint="eastAsia" w:ascii="华文楷体" w:hAnsi="华文楷体" w:eastAsia="华文楷体"/>
          <w:sz w:val="28"/>
          <w:szCs w:val="28"/>
        </w:rPr>
        <w:t>有进入这个位置的机会了。此处说明暗的极微什么意思呢？就说</w:t>
      </w:r>
      <w:ins w:id="979" w:author="Administrator" w:date="2015-10-22T15:28:00Z">
        <w:r>
          <w:rPr>
            <w:rFonts w:hint="eastAsia" w:ascii="华文楷体" w:hAnsi="华文楷体" w:eastAsia="华文楷体"/>
            <w:sz w:val="28"/>
            <w:szCs w:val="28"/>
            <w:lang w:eastAsia="zh-CN"/>
          </w:rPr>
          <w:t>如果</w:t>
        </w:r>
      </w:ins>
      <w:del w:id="980" w:author="Administrator" w:date="2015-10-22T15:28:00Z">
        <w:r>
          <w:rPr>
            <w:rFonts w:hint="eastAsia" w:ascii="华文楷体" w:hAnsi="华文楷体" w:eastAsia="华文楷体"/>
            <w:sz w:val="28"/>
            <w:szCs w:val="28"/>
          </w:rPr>
          <w:delText>是</w:delText>
        </w:r>
      </w:del>
      <w:r>
        <w:rPr>
          <w:rFonts w:hint="eastAsia" w:ascii="华文楷体" w:hAnsi="华文楷体" w:eastAsia="华文楷体"/>
          <w:sz w:val="28"/>
          <w:szCs w:val="28"/>
        </w:rPr>
        <w:t>按照，按照这样一种有部派的观点呢，</w:t>
      </w:r>
      <w:ins w:id="981" w:author="Administrator" w:date="2015-10-22T15:30:00Z">
        <w:r>
          <w:rPr>
            <w:rFonts w:hint="eastAsia" w:ascii="华文楷体" w:hAnsi="华文楷体" w:eastAsia="华文楷体"/>
            <w:sz w:val="28"/>
            <w:szCs w:val="28"/>
            <w:lang w:eastAsia="zh-CN"/>
          </w:rPr>
          <w:t>按照</w:t>
        </w:r>
      </w:ins>
      <w:r>
        <w:rPr>
          <w:rFonts w:hint="eastAsia" w:ascii="华文楷体" w:hAnsi="华文楷体" w:eastAsia="华文楷体"/>
          <w:sz w:val="28"/>
          <w:szCs w:val="28"/>
        </w:rPr>
        <w:t>《俱舍论》观点来讲的话，就是说光明和黑暗</w:t>
      </w:r>
      <w:ins w:id="982" w:author="Administrator" w:date="2015-10-23T13:27:00Z">
        <w:r>
          <w:rPr>
            <w:rFonts w:hint="eastAsia" w:ascii="华文楷体" w:hAnsi="华文楷体" w:eastAsia="华文楷体"/>
            <w:sz w:val="28"/>
            <w:szCs w:val="28"/>
            <w:lang w:eastAsia="zh-CN"/>
          </w:rPr>
          <w:t>，</w:t>
        </w:r>
      </w:ins>
      <w:ins w:id="983" w:author="Administrator" w:date="2015-10-22T15:30:00Z">
        <w:r>
          <w:rPr>
            <w:rFonts w:hint="eastAsia" w:ascii="华文楷体" w:hAnsi="华文楷体" w:eastAsia="华文楷体"/>
            <w:sz w:val="28"/>
            <w:szCs w:val="28"/>
            <w:lang w:eastAsia="zh-CN"/>
          </w:rPr>
          <w:t>它</w:t>
        </w:r>
      </w:ins>
      <w:del w:id="984" w:author="Administrator" w:date="2015-10-22T15:30:00Z">
        <w:r>
          <w:rPr>
            <w:rFonts w:hint="eastAsia" w:ascii="华文楷体" w:hAnsi="华文楷体" w:eastAsia="华文楷体"/>
            <w:sz w:val="28"/>
            <w:szCs w:val="28"/>
          </w:rPr>
          <w:delText>他</w:delText>
        </w:r>
      </w:del>
      <w:r>
        <w:rPr>
          <w:rFonts w:hint="eastAsia" w:ascii="华文楷体" w:hAnsi="华文楷体" w:eastAsia="华文楷体"/>
          <w:sz w:val="28"/>
          <w:szCs w:val="28"/>
        </w:rPr>
        <w:t>都是一种色法</w:t>
      </w:r>
      <w:ins w:id="985" w:author="Administrator" w:date="2015-10-22T15:30:00Z">
        <w:r>
          <w:rPr>
            <w:rFonts w:hint="eastAsia" w:ascii="华文楷体" w:hAnsi="华文楷体" w:eastAsia="华文楷体"/>
            <w:sz w:val="28"/>
            <w:szCs w:val="28"/>
            <w:lang w:eastAsia="zh-CN"/>
          </w:rPr>
          <w:t>。</w:t>
        </w:r>
      </w:ins>
      <w:del w:id="986" w:author="Administrator" w:date="2015-10-22T15:30:00Z">
        <w:r>
          <w:rPr>
            <w:rFonts w:hint="eastAsia" w:ascii="华文楷体" w:hAnsi="华文楷体" w:eastAsia="华文楷体"/>
            <w:sz w:val="28"/>
            <w:szCs w:val="28"/>
          </w:rPr>
          <w:delText>，</w:delText>
        </w:r>
      </w:del>
      <w:r>
        <w:rPr>
          <w:rFonts w:hint="eastAsia" w:ascii="华文楷体" w:hAnsi="华文楷体" w:eastAsia="华文楷体"/>
          <w:sz w:val="28"/>
          <w:szCs w:val="28"/>
        </w:rPr>
        <w:t>那么就光明呢就叫做，就说是明</w:t>
      </w:r>
      <w:ins w:id="987" w:author="Administrator" w:date="2015-10-22T15:30:00Z">
        <w:r>
          <w:rPr>
            <w:rFonts w:hint="eastAsia" w:ascii="华文楷体" w:hAnsi="华文楷体" w:eastAsia="华文楷体"/>
            <w:sz w:val="28"/>
            <w:szCs w:val="28"/>
            <w:lang w:eastAsia="zh-CN"/>
          </w:rPr>
          <w:t>尘</w:t>
        </w:r>
      </w:ins>
      <w:del w:id="988" w:author="Administrator" w:date="2015-10-22T15:30:00Z">
        <w:r>
          <w:rPr>
            <w:rFonts w:hint="eastAsia" w:ascii="华文楷体" w:hAnsi="华文楷体" w:eastAsia="华文楷体"/>
            <w:sz w:val="28"/>
            <w:szCs w:val="28"/>
          </w:rPr>
          <w:delText>城</w:delText>
        </w:r>
      </w:del>
      <w:ins w:id="989" w:author="Administrator" w:date="2015-10-22T15:30:00Z">
        <w:r>
          <w:rPr>
            <w:rFonts w:hint="eastAsia" w:ascii="华文楷体" w:hAnsi="华文楷体" w:eastAsia="华文楷体"/>
            <w:sz w:val="28"/>
            <w:szCs w:val="28"/>
            <w:lang w:eastAsia="zh-CN"/>
          </w:rPr>
          <w:t>；</w:t>
        </w:r>
      </w:ins>
      <w:del w:id="990" w:author="Administrator" w:date="2015-10-22T15:30:00Z">
        <w:r>
          <w:rPr>
            <w:rFonts w:hint="eastAsia" w:ascii="华文楷体" w:hAnsi="华文楷体" w:eastAsia="华文楷体"/>
            <w:sz w:val="28"/>
            <w:szCs w:val="28"/>
          </w:rPr>
          <w:delText>。</w:delText>
        </w:r>
      </w:del>
      <w:r>
        <w:rPr>
          <w:rFonts w:hint="eastAsia" w:ascii="华文楷体" w:hAnsi="华文楷体" w:eastAsia="华文楷体"/>
          <w:sz w:val="28"/>
          <w:szCs w:val="28"/>
        </w:rPr>
        <w:t>就说这个黑暗叫暗</w:t>
      </w:r>
      <w:ins w:id="991" w:author="Administrator" w:date="2015-10-22T15:30:00Z">
        <w:r>
          <w:rPr>
            <w:rFonts w:hint="eastAsia" w:ascii="华文楷体" w:hAnsi="华文楷体" w:eastAsia="华文楷体"/>
            <w:sz w:val="28"/>
            <w:szCs w:val="28"/>
            <w:lang w:eastAsia="zh-CN"/>
          </w:rPr>
          <w:t>尘</w:t>
        </w:r>
      </w:ins>
      <w:del w:id="992" w:author="Administrator" w:date="2015-10-22T15:30:00Z">
        <w:r>
          <w:rPr>
            <w:rFonts w:hint="eastAsia" w:ascii="华文楷体" w:hAnsi="华文楷体" w:eastAsia="华文楷体"/>
            <w:sz w:val="28"/>
            <w:szCs w:val="28"/>
          </w:rPr>
          <w:delText>城</w:delText>
        </w:r>
      </w:del>
      <w:r>
        <w:rPr>
          <w:rFonts w:hint="eastAsia" w:ascii="华文楷体" w:hAnsi="华文楷体" w:eastAsia="华文楷体"/>
          <w:sz w:val="28"/>
          <w:szCs w:val="28"/>
        </w:rPr>
        <w:t>。很多很多光明，啊很多很多就是说明</w:t>
      </w:r>
      <w:ins w:id="993" w:author="Administrator" w:date="2015-10-22T15:31:00Z">
        <w:r>
          <w:rPr>
            <w:rFonts w:hint="eastAsia" w:ascii="华文楷体" w:hAnsi="华文楷体" w:eastAsia="华文楷体"/>
            <w:sz w:val="28"/>
            <w:szCs w:val="28"/>
            <w:lang w:eastAsia="zh-CN"/>
          </w:rPr>
          <w:t>尘</w:t>
        </w:r>
      </w:ins>
      <w:ins w:id="994" w:author="Administrator" w:date="2015-10-22T15:32:00Z">
        <w:r>
          <w:rPr>
            <w:rFonts w:hint="eastAsia" w:ascii="华文楷体" w:hAnsi="华文楷体" w:eastAsia="华文楷体"/>
            <w:sz w:val="28"/>
            <w:szCs w:val="28"/>
            <w:lang w:eastAsia="zh-CN"/>
          </w:rPr>
          <w:t>，聚</w:t>
        </w:r>
      </w:ins>
      <w:del w:id="995" w:author="Administrator" w:date="2015-10-22T15:31:00Z">
        <w:r>
          <w:rPr>
            <w:rFonts w:hint="eastAsia" w:ascii="华文楷体" w:hAnsi="华文楷体" w:eastAsia="华文楷体"/>
            <w:sz w:val="28"/>
            <w:szCs w:val="28"/>
          </w:rPr>
          <w:delText>城</w:delText>
        </w:r>
      </w:del>
      <w:r>
        <w:rPr>
          <w:rFonts w:hint="eastAsia" w:ascii="华文楷体" w:hAnsi="华文楷体" w:eastAsia="华文楷体"/>
          <w:sz w:val="28"/>
          <w:szCs w:val="28"/>
        </w:rPr>
        <w:t>集</w:t>
      </w:r>
      <w:del w:id="996" w:author="Administrator" w:date="2015-10-22T15:32:00Z">
        <w:r>
          <w:rPr>
            <w:rFonts w:hint="eastAsia" w:ascii="华文楷体" w:hAnsi="华文楷体" w:eastAsia="华文楷体"/>
            <w:sz w:val="28"/>
            <w:szCs w:val="28"/>
          </w:rPr>
          <w:delText>结</w:delText>
        </w:r>
      </w:del>
      <w:r>
        <w:rPr>
          <w:rFonts w:hint="eastAsia" w:ascii="华文楷体" w:hAnsi="华文楷体" w:eastAsia="华文楷体"/>
          <w:sz w:val="28"/>
          <w:szCs w:val="28"/>
        </w:rPr>
        <w:t>一起的时候呢，就会显现光明。那么很多很多暗</w:t>
      </w:r>
      <w:ins w:id="997" w:author="Administrator" w:date="2015-10-22T15:31:00Z">
        <w:r>
          <w:rPr>
            <w:rFonts w:hint="eastAsia" w:ascii="华文楷体" w:hAnsi="华文楷体" w:eastAsia="华文楷体"/>
            <w:sz w:val="28"/>
            <w:szCs w:val="28"/>
            <w:lang w:eastAsia="zh-CN"/>
          </w:rPr>
          <w:t>尘</w:t>
        </w:r>
      </w:ins>
      <w:ins w:id="998" w:author="Administrator" w:date="2015-10-22T15:33:00Z">
        <w:r>
          <w:rPr>
            <w:rFonts w:hint="eastAsia" w:ascii="华文楷体" w:hAnsi="华文楷体" w:eastAsia="华文楷体"/>
            <w:sz w:val="28"/>
            <w:szCs w:val="28"/>
            <w:lang w:eastAsia="zh-CN"/>
          </w:rPr>
          <w:t>，</w:t>
        </w:r>
      </w:ins>
      <w:del w:id="999" w:author="Administrator" w:date="2015-10-22T15:31:00Z">
        <w:r>
          <w:rPr>
            <w:rFonts w:hint="eastAsia" w:ascii="华文楷体" w:hAnsi="华文楷体" w:eastAsia="华文楷体"/>
            <w:sz w:val="28"/>
            <w:szCs w:val="28"/>
          </w:rPr>
          <w:delText>城</w:delText>
        </w:r>
      </w:del>
      <w:r>
        <w:rPr>
          <w:rFonts w:hint="eastAsia" w:ascii="华文楷体" w:hAnsi="华文楷体" w:eastAsia="华文楷体"/>
          <w:sz w:val="28"/>
          <w:szCs w:val="28"/>
        </w:rPr>
        <w:t>聚在一起的时候就会显现黑暗。所以这个这样讲的时候实际上明</w:t>
      </w:r>
      <w:ins w:id="1000" w:author="Administrator" w:date="2015-10-22T15:31:00Z">
        <w:r>
          <w:rPr>
            <w:rFonts w:hint="eastAsia" w:ascii="华文楷体" w:hAnsi="华文楷体" w:eastAsia="华文楷体"/>
            <w:sz w:val="28"/>
            <w:szCs w:val="28"/>
            <w:lang w:eastAsia="zh-CN"/>
          </w:rPr>
          <w:t>尘</w:t>
        </w:r>
      </w:ins>
      <w:del w:id="1001" w:author="Administrator" w:date="2015-10-22T15:31:00Z">
        <w:r>
          <w:rPr>
            <w:rFonts w:hint="eastAsia" w:ascii="华文楷体" w:hAnsi="华文楷体" w:eastAsia="华文楷体"/>
            <w:sz w:val="28"/>
            <w:szCs w:val="28"/>
          </w:rPr>
          <w:delText>城</w:delText>
        </w:r>
      </w:del>
      <w:r>
        <w:rPr>
          <w:rFonts w:hint="eastAsia" w:ascii="华文楷体" w:hAnsi="华文楷体" w:eastAsia="华文楷体"/>
          <w:sz w:val="28"/>
          <w:szCs w:val="28"/>
        </w:rPr>
        <w:t>和暗</w:t>
      </w:r>
      <w:ins w:id="1002" w:author="Administrator" w:date="2015-10-22T15:31:00Z">
        <w:r>
          <w:rPr>
            <w:rFonts w:hint="eastAsia" w:ascii="华文楷体" w:hAnsi="华文楷体" w:eastAsia="华文楷体"/>
            <w:sz w:val="28"/>
            <w:szCs w:val="28"/>
            <w:lang w:eastAsia="zh-CN"/>
          </w:rPr>
          <w:t>尘</w:t>
        </w:r>
      </w:ins>
      <w:del w:id="1003" w:author="Administrator" w:date="2015-10-22T15:31:00Z">
        <w:r>
          <w:rPr>
            <w:rFonts w:hint="eastAsia" w:ascii="华文楷体" w:hAnsi="华文楷体" w:eastAsia="华文楷体"/>
            <w:sz w:val="28"/>
            <w:szCs w:val="28"/>
          </w:rPr>
          <w:delText>城</w:delText>
        </w:r>
      </w:del>
      <w:r>
        <w:rPr>
          <w:rFonts w:hint="eastAsia" w:ascii="华文楷体" w:hAnsi="华文楷体" w:eastAsia="华文楷体"/>
          <w:sz w:val="28"/>
          <w:szCs w:val="28"/>
        </w:rPr>
        <w:t>，这些方面我们就理解成</w:t>
      </w:r>
      <w:ins w:id="1004" w:author="Administrator" w:date="2015-10-22T15:31:00Z">
        <w:r>
          <w:rPr>
            <w:rFonts w:hint="eastAsia" w:ascii="华文楷体" w:hAnsi="华文楷体" w:eastAsia="华文楷体"/>
            <w:sz w:val="28"/>
            <w:szCs w:val="28"/>
            <w:lang w:eastAsia="zh-CN"/>
          </w:rPr>
          <w:t>它</w:t>
        </w:r>
      </w:ins>
      <w:del w:id="1005" w:author="Administrator" w:date="2015-10-22T15:31:00Z">
        <w:r>
          <w:rPr>
            <w:rFonts w:hint="eastAsia" w:ascii="华文楷体" w:hAnsi="华文楷体" w:eastAsia="华文楷体"/>
            <w:sz w:val="28"/>
            <w:szCs w:val="28"/>
          </w:rPr>
          <w:delText>他</w:delText>
        </w:r>
      </w:del>
      <w:r>
        <w:rPr>
          <w:rFonts w:hint="eastAsia" w:ascii="华文楷体" w:hAnsi="华文楷体" w:eastAsia="华文楷体"/>
          <w:sz w:val="28"/>
          <w:szCs w:val="28"/>
        </w:rPr>
        <w:t>是一种极微就可以了。那么就是说极微就有钻入那一位置的机会了。</w:t>
      </w:r>
    </w:p>
    <w:p>
      <w:pPr>
        <w:ind w:firstLine="570"/>
        <w:rPr>
          <w:ins w:id="1006" w:author="Administrator" w:date="2015-10-23T13:27:00Z"/>
          <w:rFonts w:hint="eastAsia" w:ascii="黑体" w:hAnsi="黑体" w:eastAsia="黑体" w:cs="黑体"/>
          <w:sz w:val="28"/>
          <w:szCs w:val="28"/>
        </w:rPr>
      </w:pPr>
      <w:r>
        <w:rPr>
          <w:rFonts w:hint="eastAsia" w:ascii="黑体" w:hAnsi="黑体" w:eastAsia="黑体" w:cs="黑体"/>
          <w:sz w:val="28"/>
          <w:szCs w:val="28"/>
          <w:rPrChange w:id="1007" w:author="Administrator" w:date="2015-10-22T15:33:00Z">
            <w:rPr>
              <w:rFonts w:hint="eastAsia" w:ascii="华文楷体" w:hAnsi="华文楷体" w:eastAsia="华文楷体"/>
              <w:sz w:val="28"/>
              <w:szCs w:val="28"/>
            </w:rPr>
          </w:rPrChange>
        </w:rPr>
        <w:t>【由于其余微尘与中间的微尘相互不会接触,因而在它们之间还需要有其余微尘存在,最终两个极微聚合的中间甚至整个三有都将容纳在内了。】</w:t>
      </w:r>
    </w:p>
    <w:p>
      <w:pPr>
        <w:ind w:firstLine="570"/>
        <w:rPr>
          <w:rFonts w:ascii="华文楷体" w:hAnsi="华文楷体" w:eastAsia="华文楷体"/>
          <w:sz w:val="28"/>
          <w:szCs w:val="28"/>
        </w:rPr>
      </w:pPr>
      <w:r>
        <w:rPr>
          <w:rFonts w:hint="eastAsia" w:ascii="华文楷体" w:hAnsi="华文楷体" w:eastAsia="华文楷体"/>
          <w:sz w:val="28"/>
          <w:szCs w:val="28"/>
        </w:rPr>
        <w:t>那么如果说是中间有</w:t>
      </w:r>
      <w:ins w:id="1008" w:author="Administrator" w:date="2015-10-22T15:34:00Z">
        <w:r>
          <w:rPr>
            <w:rFonts w:hint="eastAsia" w:ascii="华文楷体" w:hAnsi="华文楷体" w:eastAsia="华文楷体"/>
            <w:sz w:val="28"/>
            <w:szCs w:val="28"/>
            <w:lang w:eastAsia="zh-CN"/>
          </w:rPr>
          <w:t>、</w:t>
        </w:r>
      </w:ins>
      <w:del w:id="1009" w:author="Administrator" w:date="2015-10-22T15:34:00Z">
        <w:r>
          <w:rPr>
            <w:rFonts w:hint="eastAsia" w:ascii="华文楷体" w:hAnsi="华文楷体" w:eastAsia="华文楷体"/>
            <w:sz w:val="28"/>
            <w:szCs w:val="28"/>
          </w:rPr>
          <w:delText>，</w:delText>
        </w:r>
      </w:del>
      <w:r>
        <w:rPr>
          <w:rFonts w:hint="eastAsia" w:ascii="华文楷体" w:hAnsi="华文楷体" w:eastAsia="华文楷体"/>
          <w:sz w:val="28"/>
          <w:szCs w:val="28"/>
        </w:rPr>
        <w:t>中间如果有间隔的话，就是前面所讲的那些或者明</w:t>
      </w:r>
      <w:ins w:id="1010" w:author="Administrator" w:date="2015-10-22T15:33:00Z">
        <w:r>
          <w:rPr>
            <w:rFonts w:hint="eastAsia" w:ascii="华文楷体" w:hAnsi="华文楷体" w:eastAsia="华文楷体"/>
            <w:sz w:val="28"/>
            <w:szCs w:val="28"/>
            <w:lang w:eastAsia="zh-CN"/>
          </w:rPr>
          <w:t>尘</w:t>
        </w:r>
      </w:ins>
      <w:del w:id="1011" w:author="Administrator" w:date="2015-10-22T15:33:00Z">
        <w:r>
          <w:rPr>
            <w:rFonts w:hint="eastAsia" w:ascii="华文楷体" w:hAnsi="华文楷体" w:eastAsia="华文楷体"/>
            <w:sz w:val="28"/>
            <w:szCs w:val="28"/>
          </w:rPr>
          <w:delText>城</w:delText>
        </w:r>
      </w:del>
      <w:r>
        <w:rPr>
          <w:rFonts w:hint="eastAsia" w:ascii="华文楷体" w:hAnsi="华文楷体" w:eastAsia="华文楷体"/>
          <w:sz w:val="28"/>
          <w:szCs w:val="28"/>
        </w:rPr>
        <w:t>、或者暗</w:t>
      </w:r>
      <w:ins w:id="1012" w:author="Administrator" w:date="2015-10-22T15:33:00Z">
        <w:r>
          <w:rPr>
            <w:rFonts w:hint="eastAsia" w:ascii="华文楷体" w:hAnsi="华文楷体" w:eastAsia="华文楷体"/>
            <w:sz w:val="28"/>
            <w:szCs w:val="28"/>
            <w:lang w:eastAsia="zh-CN"/>
          </w:rPr>
          <w:t>尘</w:t>
        </w:r>
      </w:ins>
      <w:del w:id="1013" w:author="Administrator" w:date="2015-10-22T15:33:00Z">
        <w:r>
          <w:rPr>
            <w:rFonts w:hint="eastAsia" w:ascii="华文楷体" w:hAnsi="华文楷体" w:eastAsia="华文楷体"/>
            <w:sz w:val="28"/>
            <w:szCs w:val="28"/>
          </w:rPr>
          <w:delText>城</w:delText>
        </w:r>
      </w:del>
      <w:r>
        <w:rPr>
          <w:rFonts w:hint="eastAsia" w:ascii="华文楷体" w:hAnsi="华文楷体" w:eastAsia="华文楷体"/>
          <w:sz w:val="28"/>
          <w:szCs w:val="28"/>
        </w:rPr>
        <w:t>、或者是一个极微，</w:t>
      </w:r>
      <w:ins w:id="1014" w:author="Administrator" w:date="2015-10-22T15:33:00Z">
        <w:r>
          <w:rPr>
            <w:rFonts w:hint="eastAsia" w:ascii="华文楷体" w:hAnsi="华文楷体" w:eastAsia="华文楷体"/>
            <w:sz w:val="28"/>
            <w:szCs w:val="28"/>
            <w:lang w:eastAsia="zh-CN"/>
          </w:rPr>
          <w:t>它</w:t>
        </w:r>
      </w:ins>
      <w:del w:id="1015" w:author="Administrator" w:date="2015-10-22T15:33:00Z">
        <w:r>
          <w:rPr>
            <w:rFonts w:hint="eastAsia" w:ascii="华文楷体" w:hAnsi="华文楷体" w:eastAsia="华文楷体"/>
            <w:sz w:val="28"/>
            <w:szCs w:val="28"/>
          </w:rPr>
          <w:delText>他</w:delText>
        </w:r>
      </w:del>
      <w:r>
        <w:rPr>
          <w:rFonts w:hint="eastAsia" w:ascii="华文楷体" w:hAnsi="华文楷体" w:eastAsia="华文楷体"/>
          <w:sz w:val="28"/>
          <w:szCs w:val="28"/>
        </w:rPr>
        <w:t>就可以钻入</w:t>
      </w:r>
      <w:ins w:id="1016" w:author="Administrator" w:date="2015-10-22T15:34:00Z">
        <w:r>
          <w:rPr>
            <w:rFonts w:hint="eastAsia" w:ascii="华文楷体" w:hAnsi="华文楷体" w:eastAsia="华文楷体"/>
            <w:sz w:val="28"/>
            <w:szCs w:val="28"/>
            <w:lang w:eastAsia="zh-CN"/>
          </w:rPr>
          <w:t>到</w:t>
        </w:r>
      </w:ins>
      <w:r>
        <w:rPr>
          <w:rFonts w:hint="eastAsia" w:ascii="华文楷体" w:hAnsi="华文楷体" w:eastAsia="华文楷体"/>
          <w:sz w:val="28"/>
          <w:szCs w:val="28"/>
        </w:rPr>
        <w:t>那个位置，那么钻入到这个空隙之间的时候呢会怎么样呢？我们会发现，比如说我们会看到就是，他们的观点就是说：中间的微尘和四周的微尘</w:t>
      </w:r>
      <w:ins w:id="1017" w:author="Administrator" w:date="2015-10-22T15:34:00Z">
        <w:r>
          <w:rPr>
            <w:rFonts w:hint="eastAsia" w:ascii="华文楷体" w:hAnsi="华文楷体" w:eastAsia="华文楷体"/>
            <w:sz w:val="28"/>
            <w:szCs w:val="28"/>
            <w:lang w:eastAsia="zh-CN"/>
          </w:rPr>
          <w:t>，它</w:t>
        </w:r>
      </w:ins>
      <w:del w:id="1018" w:author="Administrator" w:date="2015-10-22T15:34:00Z">
        <w:r>
          <w:rPr>
            <w:rFonts w:hint="eastAsia" w:ascii="华文楷体" w:hAnsi="华文楷体" w:eastAsia="华文楷体"/>
            <w:sz w:val="28"/>
            <w:szCs w:val="28"/>
          </w:rPr>
          <w:delText>他</w:delText>
        </w:r>
      </w:del>
      <w:r>
        <w:rPr>
          <w:rFonts w:hint="eastAsia" w:ascii="华文楷体" w:hAnsi="华文楷体" w:eastAsia="华文楷体"/>
          <w:sz w:val="28"/>
          <w:szCs w:val="28"/>
        </w:rPr>
        <w:t>中间是没有接触的，</w:t>
      </w:r>
      <w:ins w:id="1019" w:author="Administrator" w:date="2015-10-22T15:34:00Z">
        <w:r>
          <w:rPr>
            <w:rFonts w:hint="eastAsia" w:ascii="华文楷体" w:hAnsi="华文楷体" w:eastAsia="华文楷体"/>
            <w:sz w:val="28"/>
            <w:szCs w:val="28"/>
            <w:lang w:eastAsia="zh-CN"/>
          </w:rPr>
          <w:t>它</w:t>
        </w:r>
      </w:ins>
      <w:del w:id="1020" w:author="Administrator" w:date="2015-10-22T15:34:00Z">
        <w:r>
          <w:rPr>
            <w:rFonts w:hint="eastAsia" w:ascii="华文楷体" w:hAnsi="华文楷体" w:eastAsia="华文楷体"/>
            <w:sz w:val="28"/>
            <w:szCs w:val="28"/>
          </w:rPr>
          <w:delText>他</w:delText>
        </w:r>
      </w:del>
      <w:r>
        <w:rPr>
          <w:rFonts w:hint="eastAsia" w:ascii="华文楷体" w:hAnsi="华文楷体" w:eastAsia="华文楷体"/>
          <w:sz w:val="28"/>
          <w:szCs w:val="28"/>
        </w:rPr>
        <w:t>中间有缝隙，啊有这个间隔。那么如果我们说，中间有间隔我们再放一个极微进去，或者是一个明</w:t>
      </w:r>
      <w:ins w:id="1021" w:author="Administrator" w:date="2015-10-22T15:35:00Z">
        <w:r>
          <w:rPr>
            <w:rFonts w:hint="eastAsia" w:ascii="华文楷体" w:hAnsi="华文楷体" w:eastAsia="华文楷体"/>
            <w:sz w:val="28"/>
            <w:szCs w:val="28"/>
            <w:lang w:eastAsia="zh-CN"/>
          </w:rPr>
          <w:t>尘</w:t>
        </w:r>
      </w:ins>
      <w:del w:id="1022" w:author="Administrator" w:date="2015-10-22T15:35:00Z">
        <w:r>
          <w:rPr>
            <w:rFonts w:hint="eastAsia" w:ascii="华文楷体" w:hAnsi="华文楷体" w:eastAsia="华文楷体"/>
            <w:sz w:val="28"/>
            <w:szCs w:val="28"/>
          </w:rPr>
          <w:delText>城</w:delText>
        </w:r>
      </w:del>
      <w:r>
        <w:rPr>
          <w:rFonts w:hint="eastAsia" w:ascii="华文楷体" w:hAnsi="华文楷体" w:eastAsia="华文楷体"/>
          <w:sz w:val="28"/>
          <w:szCs w:val="28"/>
        </w:rPr>
        <w:t>，或者一个暗</w:t>
      </w:r>
      <w:ins w:id="1023" w:author="Administrator" w:date="2015-10-22T15:35:00Z">
        <w:r>
          <w:rPr>
            <w:rFonts w:hint="eastAsia" w:ascii="华文楷体" w:hAnsi="华文楷体" w:eastAsia="华文楷体"/>
            <w:sz w:val="28"/>
            <w:szCs w:val="28"/>
            <w:lang w:eastAsia="zh-CN"/>
          </w:rPr>
          <w:t>尘</w:t>
        </w:r>
      </w:ins>
      <w:del w:id="1024" w:author="Administrator" w:date="2015-10-22T15:35:00Z">
        <w:r>
          <w:rPr>
            <w:rFonts w:hint="eastAsia" w:ascii="华文楷体" w:hAnsi="华文楷体" w:eastAsia="华文楷体"/>
            <w:sz w:val="28"/>
            <w:szCs w:val="28"/>
          </w:rPr>
          <w:delText>城</w:delText>
        </w:r>
      </w:del>
      <w:r>
        <w:rPr>
          <w:rFonts w:hint="eastAsia" w:ascii="华文楷体" w:hAnsi="华文楷体" w:eastAsia="华文楷体"/>
          <w:sz w:val="28"/>
          <w:szCs w:val="28"/>
        </w:rPr>
        <w:t>，我们放一个极微进去。放一个极微进去之后呢，中间有没有接触呢？他是不承许接触了，他说没接触。没接触那就还有位置还有空隙了，还有空隙我再塞一个进去呢？接没接触呢？哦，还是不能接触，我再塞一个进去呢</w:t>
      </w:r>
      <w:ins w:id="1025" w:author="Administrator" w:date="2015-10-23T13:31:00Z">
        <w:r>
          <w:rPr>
            <w:rFonts w:hint="eastAsia" w:ascii="华文楷体" w:hAnsi="华文楷体" w:eastAsia="华文楷体"/>
            <w:sz w:val="28"/>
            <w:szCs w:val="28"/>
            <w:lang w:eastAsia="zh-CN"/>
          </w:rPr>
          <w:t>，</w:t>
        </w:r>
      </w:ins>
      <w:del w:id="1026" w:author="Administrator" w:date="2015-10-23T13:31:00Z">
        <w:r>
          <w:rPr>
            <w:rFonts w:hint="eastAsia" w:ascii="华文楷体" w:hAnsi="华文楷体" w:eastAsia="华文楷体"/>
            <w:sz w:val="28"/>
            <w:szCs w:val="28"/>
          </w:rPr>
          <w:delText>？</w:delText>
        </w:r>
      </w:del>
      <w:r>
        <w:rPr>
          <w:rFonts w:hint="eastAsia" w:ascii="华文楷体" w:hAnsi="华文楷体" w:eastAsia="华文楷体"/>
          <w:sz w:val="28"/>
          <w:szCs w:val="28"/>
        </w:rPr>
        <w:t>还是不能接触。说最后把整个三有塞进去了，还是接触不了。但是实际上这个情况，实际情况根本就不是这样的，啊实际情况就不是这样的。所以说如果你塞进去一个微尘</w:t>
      </w:r>
      <w:ins w:id="1027" w:author="Administrator" w:date="2015-10-22T15:35:00Z">
        <w:r>
          <w:rPr>
            <w:rFonts w:hint="eastAsia" w:ascii="华文楷体" w:hAnsi="华文楷体" w:eastAsia="华文楷体"/>
            <w:sz w:val="28"/>
            <w:szCs w:val="28"/>
            <w:lang w:eastAsia="zh-CN"/>
          </w:rPr>
          <w:t>，</w:t>
        </w:r>
      </w:ins>
      <w:del w:id="1028" w:author="Administrator" w:date="2015-10-22T15:35:00Z">
        <w:r>
          <w:rPr>
            <w:rFonts w:hint="eastAsia" w:ascii="华文楷体" w:hAnsi="华文楷体" w:eastAsia="华文楷体"/>
            <w:sz w:val="28"/>
            <w:szCs w:val="28"/>
          </w:rPr>
          <w:delText>他</w:delText>
        </w:r>
      </w:del>
      <w:ins w:id="1029" w:author="Administrator" w:date="2015-10-22T15:35: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互相之间就会</w:t>
      </w:r>
      <w:del w:id="1030" w:author="Administrator" w:date="2015-10-22T15:35:00Z">
        <w:r>
          <w:rPr>
            <w:rFonts w:hint="eastAsia" w:ascii="华文楷体" w:hAnsi="华文楷体" w:eastAsia="华文楷体"/>
            <w:sz w:val="28"/>
            <w:szCs w:val="28"/>
          </w:rPr>
          <w:delText>，</w:delText>
        </w:r>
      </w:del>
      <w:r>
        <w:rPr>
          <w:rFonts w:hint="eastAsia" w:ascii="华文楷体" w:hAnsi="华文楷体" w:eastAsia="华文楷体"/>
          <w:sz w:val="28"/>
          <w:szCs w:val="28"/>
        </w:rPr>
        <w:t>就有接触了。互相之间有接触那就不对，那必须要就是说还会承许有一个缝隙，你这个缝隙不管多大，反正有缝隙。缝隙的时候，有缝隙我再塞一个进去的时候，你如果承许接触，那你</w:t>
      </w:r>
      <w:ins w:id="1031" w:author="Administrator" w:date="2015-10-22T15:36:00Z">
        <w:r>
          <w:rPr>
            <w:rFonts w:hint="eastAsia" w:ascii="华文楷体" w:hAnsi="华文楷体" w:eastAsia="华文楷体"/>
            <w:sz w:val="28"/>
            <w:szCs w:val="28"/>
            <w:lang w:eastAsia="zh-CN"/>
          </w:rPr>
          <w:t>失</w:t>
        </w:r>
      </w:ins>
      <w:del w:id="1032" w:author="Administrator" w:date="2015-10-22T15:36:00Z">
        <w:r>
          <w:rPr>
            <w:rFonts w:hint="eastAsia" w:ascii="华文楷体" w:hAnsi="华文楷体" w:eastAsia="华文楷体"/>
            <w:sz w:val="28"/>
            <w:szCs w:val="28"/>
          </w:rPr>
          <w:delText>释</w:delText>
        </w:r>
      </w:del>
      <w:r>
        <w:rPr>
          <w:rFonts w:hint="eastAsia" w:ascii="华文楷体" w:hAnsi="华文楷体" w:eastAsia="华文楷体"/>
          <w:sz w:val="28"/>
          <w:szCs w:val="28"/>
        </w:rPr>
        <w:t>坏你的自宗了。啊如果你不承许接触还有缝隙</w:t>
      </w:r>
      <w:ins w:id="1033" w:author="Administrator" w:date="2015-10-22T15:37:00Z">
        <w:r>
          <w:rPr>
            <w:rFonts w:hint="eastAsia" w:ascii="华文楷体" w:hAnsi="华文楷体" w:eastAsia="华文楷体"/>
            <w:sz w:val="28"/>
            <w:szCs w:val="28"/>
            <w:lang w:eastAsia="zh-CN"/>
          </w:rPr>
          <w:t>的</w:t>
        </w:r>
      </w:ins>
      <w:del w:id="1034" w:author="Administrator" w:date="2015-10-22T15:37:00Z">
        <w:r>
          <w:rPr>
            <w:rFonts w:hint="eastAsia" w:ascii="华文楷体" w:hAnsi="华文楷体" w:eastAsia="华文楷体"/>
            <w:sz w:val="28"/>
            <w:szCs w:val="28"/>
          </w:rPr>
          <w:delText>了</w:delText>
        </w:r>
      </w:del>
      <w:r>
        <w:rPr>
          <w:rFonts w:hint="eastAsia" w:ascii="华文楷体" w:hAnsi="华文楷体" w:eastAsia="华文楷体"/>
          <w:sz w:val="28"/>
          <w:szCs w:val="28"/>
        </w:rPr>
        <w:t>，还有缝隙再塞一个进去的时候了，啊还是有缝隙的。所以说最后实际上就是</w:t>
      </w:r>
      <w:del w:id="1035" w:author="Administrator" w:date="2015-10-22T15:38:00Z">
        <w:r>
          <w:rPr>
            <w:rFonts w:hint="eastAsia" w:ascii="华文楷体" w:hAnsi="华文楷体" w:eastAsia="华文楷体"/>
            <w:sz w:val="28"/>
            <w:szCs w:val="28"/>
          </w:rPr>
          <w:delText>把，</w:delText>
        </w:r>
      </w:del>
      <w:del w:id="1036" w:author="Administrator" w:date="2015-10-22T15:39:00Z">
        <w:r>
          <w:rPr>
            <w:rFonts w:hint="eastAsia" w:ascii="华文楷体" w:hAnsi="华文楷体" w:eastAsia="华文楷体"/>
            <w:sz w:val="28"/>
            <w:szCs w:val="28"/>
          </w:rPr>
          <w:delText>最后</w:delText>
        </w:r>
      </w:del>
      <w:r>
        <w:rPr>
          <w:rFonts w:hint="eastAsia" w:ascii="华文楷体" w:hAnsi="华文楷体" w:eastAsia="华文楷体"/>
          <w:sz w:val="28"/>
          <w:szCs w:val="28"/>
        </w:rPr>
        <w:t>说</w:t>
      </w:r>
      <w:del w:id="1037" w:author="Administrator" w:date="2015-10-22T15:39:00Z">
        <w:r>
          <w:rPr>
            <w:rFonts w:hint="eastAsia" w:ascii="华文楷体" w:hAnsi="华文楷体" w:eastAsia="华文楷体"/>
            <w:sz w:val="28"/>
            <w:szCs w:val="28"/>
          </w:rPr>
          <w:delText>了</w:delText>
        </w:r>
      </w:del>
      <w:r>
        <w:rPr>
          <w:rFonts w:hint="eastAsia" w:ascii="华文楷体" w:hAnsi="华文楷体" w:eastAsia="华文楷体"/>
          <w:sz w:val="28"/>
          <w:szCs w:val="28"/>
        </w:rPr>
        <w:t>：最后在两个极微的中间</w:t>
      </w:r>
      <w:ins w:id="1038" w:author="Administrator" w:date="2015-10-23T18:56:00Z">
        <w:r>
          <w:rPr>
            <w:rFonts w:hint="eastAsia" w:ascii="华文楷体" w:hAnsi="华文楷体" w:eastAsia="华文楷体"/>
            <w:sz w:val="28"/>
            <w:szCs w:val="28"/>
            <w:lang w:eastAsia="zh-CN"/>
          </w:rPr>
          <w:t>，</w:t>
        </w:r>
      </w:ins>
      <w:r>
        <w:rPr>
          <w:rFonts w:hint="eastAsia" w:ascii="华文楷体" w:hAnsi="华文楷体" w:eastAsia="华文楷体"/>
          <w:sz w:val="28"/>
          <w:szCs w:val="28"/>
        </w:rPr>
        <w:t>甚至整个三有都可以容纳在内了。啊都可以容纳在内。那么这样观察的时候，到底怎么样才能合理呢？你说中间有间隔，啊中间有间隔呢</w:t>
      </w:r>
      <w:ins w:id="1039" w:author="Administrator" w:date="2015-10-22T15:39:00Z">
        <w:r>
          <w:rPr>
            <w:rFonts w:hint="eastAsia" w:ascii="华文楷体" w:hAnsi="华文楷体" w:eastAsia="华文楷体"/>
            <w:sz w:val="28"/>
            <w:szCs w:val="28"/>
            <w:lang w:eastAsia="zh-CN"/>
          </w:rPr>
          <w:t>，</w:t>
        </w:r>
      </w:ins>
      <w:r>
        <w:rPr>
          <w:rFonts w:hint="eastAsia" w:ascii="华文楷体" w:hAnsi="华文楷体" w:eastAsia="华文楷体"/>
          <w:sz w:val="28"/>
          <w:szCs w:val="28"/>
        </w:rPr>
        <w:t>互相之间不接触可以组成粗法了，可以组成粗大的法了吧？实际上在这个时候，你真正</w:t>
      </w:r>
      <w:ins w:id="1040" w:author="Administrator" w:date="2015-10-22T15:39: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仔细观察的时候，仔细观察的时候呢，这样一种观点没办法立住脚，啊是没办法立住脚的。实际上不单单是这样有部派是这样的问题呀，实际上如果我们要承许这个</w:t>
      </w:r>
      <w:del w:id="1041" w:author="Administrator" w:date="2015-10-22T15:39:00Z">
        <w:r>
          <w:rPr>
            <w:rFonts w:hint="eastAsia" w:ascii="华文楷体" w:hAnsi="华文楷体" w:eastAsia="华文楷体"/>
            <w:sz w:val="28"/>
            <w:szCs w:val="28"/>
          </w:rPr>
          <w:delText>，</w:delText>
        </w:r>
      </w:del>
      <w:r>
        <w:rPr>
          <w:rFonts w:hint="eastAsia" w:ascii="华文楷体" w:hAnsi="华文楷体" w:eastAsia="华文楷体"/>
          <w:sz w:val="28"/>
          <w:szCs w:val="28"/>
        </w:rPr>
        <w:t>世俗和胜义世间法</w:t>
      </w:r>
      <w:ins w:id="1042" w:author="Administrator" w:date="2015-10-23T18:56:00Z">
        <w:r>
          <w:rPr>
            <w:rFonts w:hint="eastAsia" w:ascii="华文楷体" w:hAnsi="华文楷体" w:eastAsia="华文楷体"/>
            <w:sz w:val="28"/>
            <w:szCs w:val="28"/>
            <w:lang w:eastAsia="zh-CN"/>
          </w:rPr>
          <w:t>？</w:t>
        </w:r>
      </w:ins>
      <w:ins w:id="1043" w:author="Administrator" w:date="2015-10-23T18:57: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，如果说是在世俗谛当中你不详细观察的时候，哦你就说微尘和微尘之间这样不断</w:t>
      </w:r>
      <w:ins w:id="1044" w:author="Administrator" w:date="2015-10-22T15:40:00Z">
        <w:r>
          <w:rPr>
            <w:rFonts w:hint="eastAsia" w:ascii="华文楷体" w:hAnsi="华文楷体" w:eastAsia="华文楷体"/>
            <w:sz w:val="28"/>
            <w:szCs w:val="28"/>
            <w:lang w:eastAsia="zh-CN"/>
          </w:rPr>
          <w:t>、</w:t>
        </w:r>
      </w:ins>
      <w:del w:id="1045" w:author="Administrator" w:date="2015-10-22T15:40:00Z">
        <w:r>
          <w:rPr>
            <w:rFonts w:hint="eastAsia" w:ascii="华文楷体" w:hAnsi="华文楷体" w:eastAsia="华文楷体"/>
            <w:sz w:val="28"/>
            <w:szCs w:val="28"/>
          </w:rPr>
          <w:delText>，</w:delText>
        </w:r>
      </w:del>
      <w:r>
        <w:rPr>
          <w:rFonts w:hint="eastAsia" w:ascii="华文楷体" w:hAnsi="华文楷体" w:eastAsia="华文楷体"/>
          <w:sz w:val="28"/>
          <w:szCs w:val="28"/>
        </w:rPr>
        <w:t>不间断的组成粗法，你就只有这样承许到这个层次了。然后</w:t>
      </w:r>
      <w:ins w:id="1046" w:author="Administrator" w:date="2015-10-23T13:33: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你还往后继续分析，你说微尘和微尘之间</w:t>
      </w:r>
      <w:ins w:id="1047" w:author="Administrator" w:date="2015-10-22T15:40: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组成粗法了，到底是接触还是不接触？到底是粘连还是不粘连？你怎么分析都不对。啊怎么分析都有问题的。所以说这个方面讲的时候呢，就是说有部派你承许如果，如果就说是没有</w:t>
      </w:r>
      <w:ins w:id="1048" w:author="Administrator" w:date="2015-10-22T15:41:00Z">
        <w:r>
          <w:rPr>
            <w:rFonts w:hint="eastAsia" w:ascii="华文楷体" w:hAnsi="华文楷体" w:eastAsia="华文楷体"/>
            <w:sz w:val="28"/>
            <w:szCs w:val="28"/>
            <w:lang w:eastAsia="zh-CN"/>
          </w:rPr>
          <w:t>、</w:t>
        </w:r>
      </w:ins>
      <w:del w:id="1049" w:author="Administrator" w:date="2015-10-22T15:41:00Z">
        <w:r>
          <w:rPr>
            <w:rFonts w:hint="eastAsia" w:ascii="华文楷体" w:hAnsi="华文楷体" w:eastAsia="华文楷体"/>
            <w:sz w:val="28"/>
            <w:szCs w:val="28"/>
          </w:rPr>
          <w:delText>，</w:delText>
        </w:r>
      </w:del>
      <w:r>
        <w:rPr>
          <w:rFonts w:hint="eastAsia" w:ascii="华文楷体" w:hAnsi="华文楷体" w:eastAsia="华文楷体"/>
          <w:sz w:val="28"/>
          <w:szCs w:val="28"/>
        </w:rPr>
        <w:t>如果之间没有接触的话，如果就是说，真正详细观察的时候，得不到一个真正的这样一个法的本体。没办法安立，哦一个这样粗法也好或者有</w:t>
      </w:r>
      <w:del w:id="1050" w:author="Administrator" w:date="2015-10-23T13:34:00Z">
        <w:r>
          <w:rPr>
            <w:rFonts w:hint="eastAsia" w:ascii="华文楷体" w:hAnsi="华文楷体" w:eastAsia="华文楷体"/>
            <w:sz w:val="28"/>
            <w:szCs w:val="28"/>
          </w:rPr>
          <w:delText>记无为</w:delText>
        </w:r>
      </w:del>
      <w:ins w:id="1051" w:author="Administrator" w:date="2015-10-23T13:35:00Z">
        <w:r>
          <w:rPr>
            <w:rFonts w:hint="eastAsia" w:ascii="华文楷体" w:hAnsi="华文楷体" w:eastAsia="华文楷体"/>
            <w:sz w:val="28"/>
            <w:szCs w:val="28"/>
            <w:lang w:eastAsia="zh-CN"/>
          </w:rPr>
          <w:t>极微</w:t>
        </w:r>
      </w:ins>
      <w:r>
        <w:rPr>
          <w:rFonts w:hint="eastAsia" w:ascii="华文楷体" w:hAnsi="华文楷体" w:eastAsia="华文楷体"/>
          <w:sz w:val="28"/>
          <w:szCs w:val="28"/>
        </w:rPr>
        <w:t>法也好，没办法安立的。否则的话就有这个地方所讲的过失。啊，意思就是这样。今天呢暂时讲到这个地方。</w:t>
      </w:r>
      <w:del w:id="1052" w:author="Administrator" w:date="2015-10-22T15:41:00Z">
        <w:r>
          <w:rPr>
            <w:rFonts w:hint="eastAsia" w:ascii="华文楷体" w:hAnsi="华文楷体" w:eastAsia="华文楷体"/>
            <w:sz w:val="28"/>
            <w:szCs w:val="28"/>
          </w:rPr>
          <w:delText>【56:59】</w:delText>
        </w:r>
      </w:del>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A00002EF" w:usb1="4000207B" w:usb2="00000000" w:usb3="00000000" w:csb0="2000009F" w:csb1="00000000"/>
  </w:font>
  <w:font w:name="华文楷体">
    <w:altName w:val="楷体_GB2312"/>
    <w:panose1 w:val="02010600040101010101"/>
    <w:charset w:val="86"/>
    <w:family w:val="auto"/>
    <w:pitch w:val="default"/>
    <w:sig w:usb0="00000287" w:usb1="080F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B6E7A"/>
    <w:rsid w:val="001D6F21"/>
    <w:rsid w:val="001E04AF"/>
    <w:rsid w:val="001E4A5F"/>
    <w:rsid w:val="001F3EA3"/>
    <w:rsid w:val="002017D2"/>
    <w:rsid w:val="00254B46"/>
    <w:rsid w:val="00262DE1"/>
    <w:rsid w:val="0027174C"/>
    <w:rsid w:val="002927E0"/>
    <w:rsid w:val="0029584A"/>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63C36"/>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248AF"/>
    <w:rsid w:val="00882464"/>
    <w:rsid w:val="00891050"/>
    <w:rsid w:val="008B5155"/>
    <w:rsid w:val="00905903"/>
    <w:rsid w:val="0091011A"/>
    <w:rsid w:val="00930991"/>
    <w:rsid w:val="00950634"/>
    <w:rsid w:val="00951C6E"/>
    <w:rsid w:val="009613A5"/>
    <w:rsid w:val="009658C1"/>
    <w:rsid w:val="009733A8"/>
    <w:rsid w:val="00975B37"/>
    <w:rsid w:val="00992E07"/>
    <w:rsid w:val="009A4725"/>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450FE"/>
    <w:rsid w:val="00C5093B"/>
    <w:rsid w:val="00C568D2"/>
    <w:rsid w:val="00C65E7B"/>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146D77F5"/>
    <w:rsid w:val="18A576D4"/>
    <w:rsid w:val="1CA73872"/>
    <w:rsid w:val="1E6B5351"/>
    <w:rsid w:val="3D58578A"/>
    <w:rsid w:val="7479680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33</Pages>
  <Words>3094</Words>
  <Characters>17637</Characters>
  <Lines>146</Lines>
  <Paragraphs>41</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2015-10-08T04:48:00Z</dcterms:created>
  <dc:creator>Hanjinhui</dc:creator>
  <cp:lastModifiedBy>Administrator</cp:lastModifiedBy>
  <dcterms:modified xsi:type="dcterms:W3CDTF">2015-10-23T10:58:52Z</dcterms:modified>
  <dc:title>第41课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