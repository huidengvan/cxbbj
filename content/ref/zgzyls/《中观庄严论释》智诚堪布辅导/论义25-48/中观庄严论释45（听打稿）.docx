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082AD3">
        <w:rPr>
          <w:rFonts w:hint="eastAsia"/>
          <w:b/>
          <w:sz w:val="44"/>
          <w:szCs w:val="44"/>
        </w:rPr>
        <w:t>4</w:t>
      </w:r>
      <w:r w:rsidR="009857A3">
        <w:rPr>
          <w:rFonts w:hint="eastAsia"/>
          <w:b/>
          <w:sz w:val="44"/>
          <w:szCs w:val="44"/>
        </w:rPr>
        <w:t>5</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371DB4">
      <w:pPr>
        <w:ind w:left="698" w:firstLineChars="200" w:firstLine="562"/>
        <w:rPr>
          <w:b/>
          <w:sz w:val="28"/>
          <w:szCs w:val="28"/>
        </w:rPr>
      </w:pPr>
      <w:r w:rsidRPr="00524315">
        <w:rPr>
          <w:rFonts w:hint="eastAsia"/>
          <w:b/>
          <w:sz w:val="28"/>
          <w:szCs w:val="28"/>
        </w:rPr>
        <w:t>为度化一切众生，请大家发无上的菩提心！</w:t>
      </w:r>
    </w:p>
    <w:p w:rsidR="006A3C0B" w:rsidRDefault="00B63A3F" w:rsidP="00B63A3F">
      <w:pPr>
        <w:ind w:firstLine="570"/>
        <w:rPr>
          <w:ins w:id="0" w:author="S-Yansong" w:date="2015-11-04T09:33:00Z"/>
          <w:rFonts w:ascii="华文楷体" w:eastAsia="华文楷体" w:hAnsi="华文楷体" w:hint="eastAsia"/>
          <w:sz w:val="28"/>
          <w:szCs w:val="28"/>
        </w:rPr>
      </w:pPr>
      <w:r w:rsidRPr="00B63A3F">
        <w:rPr>
          <w:rFonts w:ascii="华文楷体" w:eastAsia="华文楷体" w:hAnsi="华文楷体" w:hint="eastAsia"/>
          <w:sz w:val="28"/>
          <w:szCs w:val="28"/>
        </w:rPr>
        <w:t>发了菩提心之后今天继续宣讲全知麦彭仁波切所造的《中观庄严论释——文殊上师欢喜教言论》。这个中观庄严论注释当中主要是宣讲了很多世俗谛当中如何安立本体的观点，名言谛当中可以按照唯识、按照因明的一些论述进行详尽观察。那么在胜义谛当中</w:t>
      </w:r>
      <w:ins w:id="1" w:author="S-Yansong" w:date="2015-11-04T09:31:00Z">
        <w:r w:rsidR="00340F9F">
          <w:rPr>
            <w:rFonts w:ascii="华文楷体" w:eastAsia="华文楷体" w:hAnsi="华文楷体" w:hint="eastAsia"/>
            <w:sz w:val="28"/>
            <w:szCs w:val="28"/>
          </w:rPr>
          <w:t>承许</w:t>
        </w:r>
      </w:ins>
      <w:r w:rsidRPr="00B63A3F">
        <w:rPr>
          <w:rFonts w:ascii="华文楷体" w:eastAsia="华文楷体" w:hAnsi="华文楷体" w:hint="eastAsia"/>
          <w:sz w:val="28"/>
          <w:szCs w:val="28"/>
        </w:rPr>
        <w:t>一切万法都是无有自性的，一切万法都是空性的本体。</w:t>
      </w:r>
    </w:p>
    <w:p w:rsidR="006A3C0B" w:rsidRDefault="00B63A3F" w:rsidP="00B63A3F">
      <w:pPr>
        <w:ind w:firstLine="570"/>
        <w:rPr>
          <w:ins w:id="2" w:author="S-Yansong" w:date="2015-11-04T09:33:00Z"/>
          <w:rFonts w:ascii="华文楷体" w:eastAsia="华文楷体" w:hAnsi="华文楷体" w:hint="eastAsia"/>
          <w:sz w:val="28"/>
          <w:szCs w:val="28"/>
        </w:rPr>
      </w:pPr>
      <w:r w:rsidRPr="00B63A3F">
        <w:rPr>
          <w:rFonts w:ascii="华文楷体" w:eastAsia="华文楷体" w:hAnsi="华文楷体" w:hint="eastAsia"/>
          <w:sz w:val="28"/>
          <w:szCs w:val="28"/>
        </w:rPr>
        <w:t>那么了知了这两种本体之后呢，相当于就对整个大乘的意义进行了抉择了。因为在大乘当中无外乎就是两种观点，一种是承许唯识的，一种是承许胜义谛空性的。所以说如果通过这两个方面了知之后，那么整个大乘的教义可以说有所通达。然后在名言谛当中它的实相是怎样的，在胜义谛当中它的实相是怎么样的。如果能够对于名言谛的实相和对于究竟胜义谛的实相都能够融会贯通、都能够了知是无二无别的话，实际上对整个一切万法的本性也就有一个非常清晰的认知了。</w:t>
      </w:r>
    </w:p>
    <w:p w:rsidR="00B63A3F" w:rsidRPr="00B63A3F" w:rsidRDefault="00B63A3F" w:rsidP="00B63A3F">
      <w:pPr>
        <w:ind w:firstLine="570"/>
        <w:rPr>
          <w:rFonts w:ascii="华文楷体" w:eastAsia="华文楷体" w:hAnsi="华文楷体"/>
          <w:sz w:val="28"/>
          <w:szCs w:val="28"/>
        </w:rPr>
      </w:pPr>
      <w:r w:rsidRPr="00B63A3F">
        <w:rPr>
          <w:rFonts w:ascii="华文楷体" w:eastAsia="华文楷体" w:hAnsi="华文楷体" w:hint="eastAsia"/>
          <w:sz w:val="28"/>
          <w:szCs w:val="28"/>
        </w:rPr>
        <w:t>了知了一切万法的实相，那么我们在修行当中、生活当中就不会有很多的迷惑。因为认知了实相的缘故就不会有迷惑，迷惑来自于无明、来自于一切万法的不了知。因此说，对于通过学习这样一种论典来抉择一切万法究竟的本义，对我们修行有非常殊胜的或者很必要的一种作用。因此说我们在学习这样一种论典的时候，必须要通过精进的祈祷、思维、听闻、讨论等等，通过一切的方法让自己掌握这样一</w:t>
      </w:r>
      <w:r w:rsidRPr="00B63A3F">
        <w:rPr>
          <w:rFonts w:ascii="华文楷体" w:eastAsia="华文楷体" w:hAnsi="华文楷体" w:hint="eastAsia"/>
          <w:sz w:val="28"/>
          <w:szCs w:val="28"/>
        </w:rPr>
        <w:lastRenderedPageBreak/>
        <w:t>种殊胜论典的词句的意义和究竟的含义，这方面都是必须要逐渐逐渐来通达的。</w:t>
      </w:r>
    </w:p>
    <w:p w:rsidR="000D3294" w:rsidRDefault="00B63A3F" w:rsidP="00B63A3F">
      <w:pPr>
        <w:ind w:firstLine="570"/>
        <w:rPr>
          <w:ins w:id="3" w:author="S-Yansong" w:date="2015-11-04T09:34:00Z"/>
          <w:rFonts w:ascii="华文楷体" w:eastAsia="华文楷体" w:hAnsi="华文楷体" w:hint="eastAsia"/>
          <w:sz w:val="28"/>
          <w:szCs w:val="28"/>
        </w:rPr>
      </w:pPr>
      <w:del w:id="4" w:author="S-Yansong" w:date="2015-11-04T09:33:00Z">
        <w:r w:rsidRPr="00B63A3F" w:rsidDel="006A3C0B">
          <w:rPr>
            <w:rFonts w:ascii="华文楷体" w:eastAsia="华文楷体" w:hAnsi="华文楷体" w:hint="eastAsia"/>
            <w:sz w:val="28"/>
            <w:szCs w:val="28"/>
          </w:rPr>
          <w:delText xml:space="preserve">    </w:delText>
        </w:r>
      </w:del>
      <w:r w:rsidRPr="00B63A3F">
        <w:rPr>
          <w:rFonts w:ascii="华文楷体" w:eastAsia="华文楷体" w:hAnsi="华文楷体" w:hint="eastAsia"/>
          <w:sz w:val="28"/>
          <w:szCs w:val="28"/>
        </w:rPr>
        <w:t>那么现在我们在宣讲的还是在讲胜义谛当中的一切万法无自性的道理，前面对于这些恒常的法做了观察</w:t>
      </w:r>
      <w:ins w:id="5" w:author="S-Yansong" w:date="2015-11-04T09:34:00Z">
        <w:r w:rsidR="000D3294">
          <w:rPr>
            <w:rFonts w:ascii="华文楷体" w:eastAsia="华文楷体" w:hAnsi="华文楷体" w:hint="eastAsia"/>
            <w:sz w:val="28"/>
            <w:szCs w:val="28"/>
          </w:rPr>
          <w:t>，</w:t>
        </w:r>
      </w:ins>
      <w:r w:rsidRPr="00B63A3F">
        <w:rPr>
          <w:rFonts w:ascii="华文楷体" w:eastAsia="华文楷体" w:hAnsi="华文楷体" w:hint="eastAsia"/>
          <w:sz w:val="28"/>
          <w:szCs w:val="28"/>
        </w:rPr>
        <w:t>做了破斥了。现在是对于无常的法实际上也不存在一个实一的观点，也没有一个实一的观点。那么实际上就是说无常的法当中有这些外境，也有这样一种心识。外境当中粗大的法和细微的微尘这方面也是做了观察和剖析了，那么对于这样一种心识的法现在进行观察。那么心识当中实际上也有有相派，有无相派等等，就前面的科判当中已经做了详细的分析了。</w:t>
      </w:r>
    </w:p>
    <w:p w:rsidR="00B63A3F" w:rsidRPr="00B63A3F" w:rsidRDefault="00B63A3F" w:rsidP="00B63A3F">
      <w:pPr>
        <w:ind w:firstLine="570"/>
        <w:rPr>
          <w:rFonts w:ascii="华文楷体" w:eastAsia="华文楷体" w:hAnsi="华文楷体"/>
          <w:sz w:val="28"/>
          <w:szCs w:val="28"/>
        </w:rPr>
      </w:pPr>
      <w:r w:rsidRPr="00B63A3F">
        <w:rPr>
          <w:rFonts w:ascii="华文楷体" w:eastAsia="华文楷体" w:hAnsi="华文楷体" w:hint="eastAsia"/>
          <w:sz w:val="28"/>
          <w:szCs w:val="28"/>
        </w:rPr>
        <w:t>那么现在我们讲的是要承许这个自证的观点</w:t>
      </w:r>
      <w:del w:id="6" w:author="S-Yansong" w:date="2015-11-04T09:34:00Z">
        <w:r w:rsidRPr="00B63A3F" w:rsidDel="000D3294">
          <w:rPr>
            <w:rFonts w:ascii="华文楷体" w:eastAsia="华文楷体" w:hAnsi="华文楷体" w:hint="eastAsia"/>
            <w:sz w:val="28"/>
            <w:szCs w:val="28"/>
          </w:rPr>
          <w:delText>，</w:delText>
        </w:r>
      </w:del>
      <w:ins w:id="7" w:author="S-Yansong" w:date="2015-11-04T09:34:00Z">
        <w:r w:rsidR="000D3294">
          <w:rPr>
            <w:rFonts w:ascii="华文楷体" w:eastAsia="华文楷体" w:hAnsi="华文楷体" w:hint="eastAsia"/>
            <w:sz w:val="28"/>
            <w:szCs w:val="28"/>
          </w:rPr>
          <w:t>。</w:t>
        </w:r>
      </w:ins>
      <w:r w:rsidRPr="00B63A3F">
        <w:rPr>
          <w:rFonts w:ascii="华文楷体" w:eastAsia="华文楷体" w:hAnsi="华文楷体" w:hint="eastAsia"/>
          <w:sz w:val="28"/>
          <w:szCs w:val="28"/>
        </w:rPr>
        <w:t>前面也说了，什么是自证呢？遣除了无情性之后，那么这样一种心识的本体实际上就是一种自证。每一个心识它都是自明自知的，不需要其他法来证明它，自己就能够证明自己，自己能够有一种自明的观点，所以说这个方面就叫一种自证。那么在了知了这样一种心识在这个过程当中，实际上对于这些各种各样承许的观点做了进一步的阐释。今天我们要进一步的观察所谓的承许能境和所境之间关系的时候，有三类观点。三类观点当中自宗所持的观点就是一种相实等量的观点，其余的异相一识、相识各一的观点并不是此处的承许的对境。</w:t>
      </w:r>
    </w:p>
    <w:p w:rsidR="000D3294" w:rsidRDefault="00B63A3F" w:rsidP="00B63A3F">
      <w:pPr>
        <w:ind w:firstLine="570"/>
        <w:rPr>
          <w:ins w:id="8" w:author="S-Yansong" w:date="2015-11-04T09:35:00Z"/>
          <w:rFonts w:ascii="华文楷体" w:eastAsia="华文楷体" w:hAnsi="华文楷体" w:hint="eastAsia"/>
          <w:sz w:val="28"/>
          <w:szCs w:val="28"/>
        </w:rPr>
      </w:pPr>
      <w:del w:id="9" w:author="S-Yansong" w:date="2015-11-04T09:35:00Z">
        <w:r w:rsidRPr="00B63A3F" w:rsidDel="000D3294">
          <w:rPr>
            <w:rFonts w:ascii="华文楷体" w:eastAsia="华文楷体" w:hAnsi="华文楷体" w:hint="eastAsia"/>
            <w:sz w:val="28"/>
            <w:szCs w:val="28"/>
          </w:rPr>
          <w:delText xml:space="preserve">    “</w:delText>
        </w:r>
      </w:del>
      <w:ins w:id="10" w:author="S-Yansong" w:date="2015-11-04T09:36:00Z">
        <w:r w:rsidR="000D3294">
          <w:rPr>
            <w:rFonts w:ascii="华文楷体" w:eastAsia="华文楷体" w:hAnsi="华文楷体" w:hint="eastAsia"/>
            <w:sz w:val="28"/>
            <w:szCs w:val="28"/>
          </w:rPr>
          <w:t>【</w:t>
        </w:r>
      </w:ins>
      <w:r w:rsidRPr="000D3294">
        <w:rPr>
          <w:rFonts w:asciiTheme="minorEastAsia" w:hAnsiTheme="minorEastAsia" w:hint="eastAsia"/>
          <w:sz w:val="28"/>
          <w:szCs w:val="28"/>
          <w:rPrChange w:id="11" w:author="S-Yansong" w:date="2015-11-04T09:36:00Z">
            <w:rPr>
              <w:rFonts w:ascii="华文楷体" w:eastAsia="华文楷体" w:hAnsi="华文楷体" w:hint="eastAsia"/>
              <w:sz w:val="28"/>
              <w:szCs w:val="28"/>
            </w:rPr>
          </w:rPrChange>
        </w:rPr>
        <w:t>尽管唯识与经部一致主张识为有相的，但他们之间却有承不承认外境单独存在的差异。</w:t>
      </w:r>
      <w:ins w:id="12" w:author="S-Yansong" w:date="2015-11-04T09:36:00Z">
        <w:r w:rsidR="000D3294">
          <w:rPr>
            <w:rFonts w:ascii="华文楷体" w:eastAsia="华文楷体" w:hAnsi="华文楷体" w:hint="eastAsia"/>
            <w:sz w:val="28"/>
            <w:szCs w:val="28"/>
          </w:rPr>
          <w:t>】</w:t>
        </w:r>
      </w:ins>
      <w:del w:id="13" w:author="S-Yansong" w:date="2015-11-04T09:36:00Z">
        <w:r w:rsidRPr="00B63A3F" w:rsidDel="000D3294">
          <w:rPr>
            <w:rFonts w:ascii="华文楷体" w:eastAsia="华文楷体" w:hAnsi="华文楷体" w:hint="eastAsia"/>
            <w:sz w:val="28"/>
            <w:szCs w:val="28"/>
          </w:rPr>
          <w:delText>”</w:delText>
        </w:r>
      </w:del>
    </w:p>
    <w:p w:rsidR="0036056F" w:rsidRDefault="00B63A3F" w:rsidP="00B63A3F">
      <w:pPr>
        <w:ind w:firstLine="570"/>
        <w:rPr>
          <w:ins w:id="14" w:author="S-Yansong" w:date="2015-11-04T09:39:00Z"/>
          <w:rFonts w:ascii="华文楷体" w:eastAsia="华文楷体" w:hAnsi="华文楷体" w:hint="eastAsia"/>
          <w:sz w:val="28"/>
          <w:szCs w:val="28"/>
        </w:rPr>
      </w:pPr>
      <w:r w:rsidRPr="00B63A3F">
        <w:rPr>
          <w:rFonts w:ascii="华文楷体" w:eastAsia="华文楷体" w:hAnsi="华文楷体" w:hint="eastAsia"/>
          <w:sz w:val="28"/>
          <w:szCs w:val="28"/>
        </w:rPr>
        <w:t>前面对于经部的观点也是做了一番介绍了</w:t>
      </w:r>
      <w:ins w:id="15" w:author="S-Yansong" w:date="2015-11-04T09:36:00Z">
        <w:r w:rsidR="0036056F">
          <w:rPr>
            <w:rFonts w:ascii="华文楷体" w:eastAsia="华文楷体" w:hAnsi="华文楷体" w:hint="eastAsia"/>
            <w:sz w:val="28"/>
            <w:szCs w:val="28"/>
          </w:rPr>
          <w:t>。</w:t>
        </w:r>
      </w:ins>
      <w:del w:id="16" w:author="S-Yansong" w:date="2015-11-04T09:36:00Z">
        <w:r w:rsidRPr="00B63A3F" w:rsidDel="0036056F">
          <w:rPr>
            <w:rFonts w:ascii="华文楷体" w:eastAsia="华文楷体" w:hAnsi="华文楷体" w:hint="eastAsia"/>
            <w:sz w:val="28"/>
            <w:szCs w:val="28"/>
          </w:rPr>
          <w:delText>，</w:delText>
        </w:r>
      </w:del>
      <w:ins w:id="17" w:author="S-Yansong" w:date="2015-11-04T09:36:00Z">
        <w:r w:rsidR="0036056F">
          <w:rPr>
            <w:rFonts w:ascii="华文楷体" w:eastAsia="华文楷体" w:hAnsi="华文楷体" w:hint="eastAsia"/>
            <w:sz w:val="28"/>
            <w:szCs w:val="28"/>
          </w:rPr>
          <w:t>经部呢，我们就</w:t>
        </w:r>
      </w:ins>
      <w:r w:rsidRPr="00B63A3F">
        <w:rPr>
          <w:rFonts w:ascii="华文楷体" w:eastAsia="华文楷体" w:hAnsi="华文楷体" w:hint="eastAsia"/>
          <w:sz w:val="28"/>
          <w:szCs w:val="28"/>
        </w:rPr>
        <w:t>知道一方面它承许实有的外境，但是在取境的时候，实际上能够显在识</w:t>
      </w:r>
      <w:r w:rsidRPr="00B63A3F">
        <w:rPr>
          <w:rFonts w:ascii="华文楷体" w:eastAsia="华文楷体" w:hAnsi="华文楷体" w:hint="eastAsia"/>
          <w:sz w:val="28"/>
          <w:szCs w:val="28"/>
        </w:rPr>
        <w:lastRenderedPageBreak/>
        <w:t>面前的这些法都是和识无二的，都是心识的本性。所以说从这个方面观察的时候，他们在取境的时候都是有相的取境，就说有一种行相。</w:t>
      </w:r>
    </w:p>
    <w:p w:rsidR="0036056F" w:rsidRDefault="00B63A3F" w:rsidP="00B63A3F">
      <w:pPr>
        <w:ind w:firstLine="570"/>
        <w:rPr>
          <w:ins w:id="18" w:author="S-Yansong" w:date="2015-11-04T09:40:00Z"/>
          <w:rFonts w:ascii="华文楷体" w:eastAsia="华文楷体" w:hAnsi="华文楷体" w:hint="eastAsia"/>
          <w:sz w:val="28"/>
          <w:szCs w:val="28"/>
        </w:rPr>
      </w:pPr>
      <w:r w:rsidRPr="00B63A3F">
        <w:rPr>
          <w:rFonts w:ascii="华文楷体" w:eastAsia="华文楷体" w:hAnsi="华文楷体" w:hint="eastAsia"/>
          <w:sz w:val="28"/>
          <w:szCs w:val="28"/>
        </w:rPr>
        <w:t>那么经部宗所承许的观点前面我们分析了，它的真正的色法</w:t>
      </w:r>
      <w:del w:id="19" w:author="S-Yansong" w:date="2015-11-04T09:38:00Z">
        <w:r w:rsidRPr="00B63A3F" w:rsidDel="0036056F">
          <w:rPr>
            <w:rFonts w:ascii="华文楷体" w:eastAsia="华文楷体" w:hAnsi="华文楷体" w:hint="eastAsia"/>
            <w:sz w:val="28"/>
            <w:szCs w:val="28"/>
          </w:rPr>
          <w:delText>和这个</w:delText>
        </w:r>
      </w:del>
      <w:ins w:id="20" w:author="S-Yansong" w:date="2015-11-04T09:38:00Z">
        <w:r w:rsidR="0036056F">
          <w:rPr>
            <w:rFonts w:ascii="华文楷体" w:eastAsia="华文楷体" w:hAnsi="华文楷体" w:hint="eastAsia"/>
            <w:sz w:val="28"/>
            <w:szCs w:val="28"/>
          </w:rPr>
          <w:t>是一种</w:t>
        </w:r>
      </w:ins>
      <w:r w:rsidRPr="00B63A3F">
        <w:rPr>
          <w:rFonts w:ascii="华文楷体" w:eastAsia="华文楷体" w:hAnsi="华文楷体" w:hint="eastAsia"/>
          <w:sz w:val="28"/>
          <w:szCs w:val="28"/>
        </w:rPr>
        <w:t>隐蔽分</w:t>
      </w:r>
      <w:ins w:id="21" w:author="S-Yansong" w:date="2015-11-04T09:37:00Z">
        <w:r w:rsidR="0036056F">
          <w:rPr>
            <w:rFonts w:ascii="华文楷体" w:eastAsia="华文楷体" w:hAnsi="华文楷体" w:hint="eastAsia"/>
            <w:sz w:val="28"/>
            <w:szCs w:val="28"/>
          </w:rPr>
          <w:t>，</w:t>
        </w:r>
      </w:ins>
      <w:r w:rsidRPr="00B63A3F">
        <w:rPr>
          <w:rFonts w:ascii="华文楷体" w:eastAsia="华文楷体" w:hAnsi="华文楷体" w:hint="eastAsia"/>
          <w:sz w:val="28"/>
          <w:szCs w:val="28"/>
        </w:rPr>
        <w:t>始终没办法观察没办法认知的。但是这个隐蔽分它可以有一种能力能够指点出它自己的行相，然后现在识面前，那么这种观点就叫有相。唯识宗当然也是有相的，它是了知行相。那么从这个观点来讲，一致主张识是有相的，但他们之间却有承不承认外境单独存在的差异。唯识宗它不承许外境单独存在，经部宗它承许外境单独存在。也就是说，在承许有相的角度二者是一样的，但是二者之间的不同前面我们分析的一样。</w:t>
      </w:r>
    </w:p>
    <w:p w:rsidR="00B63A3F" w:rsidRPr="00B63A3F" w:rsidRDefault="00B63A3F" w:rsidP="00B63A3F">
      <w:pPr>
        <w:ind w:firstLine="570"/>
        <w:rPr>
          <w:rFonts w:ascii="华文楷体" w:eastAsia="华文楷体" w:hAnsi="华文楷体"/>
          <w:sz w:val="28"/>
          <w:szCs w:val="28"/>
        </w:rPr>
      </w:pPr>
      <w:r w:rsidRPr="00B63A3F">
        <w:rPr>
          <w:rFonts w:ascii="华文楷体" w:eastAsia="华文楷体" w:hAnsi="华文楷体" w:hint="eastAsia"/>
          <w:sz w:val="28"/>
          <w:szCs w:val="28"/>
        </w:rPr>
        <w:t>经部宗认为外面有一个外境，它能够指点出这个行相，然后被识了知，它是由外而内的。唯识宗它承许这一切山河大地的显现的行相是内心的习气，内心当中有一种习气，然后由内而外。从内而显现在外面当中，凡夫人不了知的认为这些外境、这些所谓的法都是在外面色法的自性和心识不一样的一种别别存在的自性。唯识宗说这个不正确，比如说做梦的时候，似乎是好像在外面有一个外境存在，但实际上除了自己内心的习气自现的一种梦境之外不存在心外的识，它不承认外境当中存在，所以这个就是二者之间比较明显的一种差别。比较明显的差别就是从这个方面进行观察、安立的。</w:t>
      </w:r>
    </w:p>
    <w:p w:rsidR="0036056F" w:rsidRDefault="00B63A3F" w:rsidP="00B63A3F">
      <w:pPr>
        <w:ind w:firstLine="570"/>
        <w:rPr>
          <w:ins w:id="22" w:author="S-Yansong" w:date="2015-11-04T09:41:00Z"/>
          <w:rFonts w:ascii="华文楷体" w:eastAsia="华文楷体" w:hAnsi="华文楷体" w:hint="eastAsia"/>
          <w:sz w:val="28"/>
          <w:szCs w:val="28"/>
        </w:rPr>
      </w:pPr>
      <w:del w:id="23" w:author="S-Yansong" w:date="2015-11-04T09:41:00Z">
        <w:r w:rsidRPr="00B63A3F" w:rsidDel="0036056F">
          <w:rPr>
            <w:rFonts w:ascii="华文楷体" w:eastAsia="华文楷体" w:hAnsi="华文楷体" w:hint="eastAsia"/>
            <w:sz w:val="28"/>
            <w:szCs w:val="28"/>
          </w:rPr>
          <w:delText xml:space="preserve">     “</w:delText>
        </w:r>
      </w:del>
      <w:ins w:id="24" w:author="S-Yansong" w:date="2015-11-04T09:41:00Z">
        <w:r w:rsidR="0036056F">
          <w:rPr>
            <w:rFonts w:ascii="华文楷体" w:eastAsia="华文楷体" w:hAnsi="华文楷体" w:hint="eastAsia"/>
            <w:sz w:val="28"/>
            <w:szCs w:val="28"/>
          </w:rPr>
          <w:t>【</w:t>
        </w:r>
      </w:ins>
      <w:r w:rsidRPr="0036056F">
        <w:rPr>
          <w:rFonts w:asciiTheme="minorEastAsia" w:hAnsiTheme="minorEastAsia" w:hint="eastAsia"/>
          <w:sz w:val="28"/>
          <w:szCs w:val="28"/>
          <w:rPrChange w:id="25" w:author="S-Yansong" w:date="2015-11-04T09:41:00Z">
            <w:rPr>
              <w:rFonts w:ascii="华文楷体" w:eastAsia="华文楷体" w:hAnsi="华文楷体" w:hint="eastAsia"/>
              <w:sz w:val="28"/>
              <w:szCs w:val="28"/>
            </w:rPr>
          </w:rPrChange>
        </w:rPr>
        <w:t>有相派观察所取境行相与能取之识有相识等量、异相一识、相识各一三类观点，在下文中将逐一予以论述。</w:t>
      </w:r>
      <w:del w:id="26" w:author="S-Yansong" w:date="2015-11-04T09:41:00Z">
        <w:r w:rsidRPr="0036056F" w:rsidDel="0036056F">
          <w:rPr>
            <w:rFonts w:asciiTheme="minorEastAsia" w:hAnsiTheme="minorEastAsia" w:hint="eastAsia"/>
            <w:sz w:val="28"/>
            <w:szCs w:val="28"/>
            <w:rPrChange w:id="27" w:author="S-Yansong" w:date="2015-11-04T09:41:00Z">
              <w:rPr>
                <w:rFonts w:ascii="华文楷体" w:eastAsia="华文楷体" w:hAnsi="华文楷体" w:hint="eastAsia"/>
                <w:sz w:val="28"/>
                <w:szCs w:val="28"/>
              </w:rPr>
            </w:rPrChange>
          </w:rPr>
          <w:delText>”</w:delText>
        </w:r>
      </w:del>
      <w:ins w:id="28" w:author="S-Yansong" w:date="2015-11-04T09:41:00Z">
        <w:r w:rsidR="0036056F">
          <w:rPr>
            <w:rFonts w:ascii="华文楷体" w:eastAsia="华文楷体" w:hAnsi="华文楷体" w:hint="eastAsia"/>
            <w:sz w:val="28"/>
            <w:szCs w:val="28"/>
          </w:rPr>
          <w:t>】</w:t>
        </w:r>
      </w:ins>
    </w:p>
    <w:p w:rsidR="00B63A3F" w:rsidRPr="00B63A3F" w:rsidRDefault="00B63A3F" w:rsidP="00B63A3F">
      <w:pPr>
        <w:ind w:firstLine="570"/>
        <w:rPr>
          <w:rFonts w:ascii="华文楷体" w:eastAsia="华文楷体" w:hAnsi="华文楷体"/>
          <w:sz w:val="28"/>
          <w:szCs w:val="28"/>
        </w:rPr>
      </w:pPr>
      <w:r w:rsidRPr="00B63A3F">
        <w:rPr>
          <w:rFonts w:ascii="华文楷体" w:eastAsia="华文楷体" w:hAnsi="华文楷体" w:hint="eastAsia"/>
          <w:sz w:val="28"/>
          <w:szCs w:val="28"/>
        </w:rPr>
        <w:t>前面讲到了唯识宗和经部宗都是属于有相派，有相派观察所取境</w:t>
      </w:r>
      <w:r w:rsidRPr="00B63A3F">
        <w:rPr>
          <w:rFonts w:ascii="华文楷体" w:eastAsia="华文楷体" w:hAnsi="华文楷体" w:hint="eastAsia"/>
          <w:sz w:val="28"/>
          <w:szCs w:val="28"/>
        </w:rPr>
        <w:lastRenderedPageBreak/>
        <w:t>的行相和能取的识的时候就这三类观点。一方面是所取境的行相，在识面前所显的柱子、瓶子、各种各样的人等等这个行相，还有能取能够了知它的心识。</w:t>
      </w:r>
      <w:ins w:id="29" w:author="S-Yansong" w:date="2015-11-04T09:42:00Z">
        <w:r w:rsidR="00AE40AD">
          <w:rPr>
            <w:rFonts w:ascii="华文楷体" w:eastAsia="华文楷体" w:hAnsi="华文楷体" w:hint="eastAsia"/>
            <w:sz w:val="28"/>
            <w:szCs w:val="28"/>
          </w:rPr>
          <w:t>那么就说</w:t>
        </w:r>
      </w:ins>
      <w:r w:rsidRPr="00B63A3F">
        <w:rPr>
          <w:rFonts w:ascii="华文楷体" w:eastAsia="华文楷体" w:hAnsi="华文楷体" w:hint="eastAsia"/>
          <w:sz w:val="28"/>
          <w:szCs w:val="28"/>
        </w:rPr>
        <w:t>所取境和能取的心识有三种关系可以存在，三类观点可以存在。三类观点这个方面也略说了，一个是相识等量、一个异相一识、一个是相识各一，那么就有这三类观点。那么在下文当中将逐一予以论述。下文当中逐一予以论述一方面就是在破的时候要破异相一识、相识各一，要破相识等量。那么在破的时候也对他们的观点做分析，但此处为了大概了解一下，我们首先简单介绍一下。</w:t>
      </w:r>
    </w:p>
    <w:p w:rsidR="00D20202" w:rsidRDefault="00B63A3F" w:rsidP="00D20202">
      <w:pPr>
        <w:ind w:firstLine="570"/>
        <w:rPr>
          <w:ins w:id="30" w:author="S-Yansong" w:date="2015-11-04T09:46:00Z"/>
          <w:rFonts w:ascii="华文楷体" w:eastAsia="华文楷体" w:hAnsi="华文楷体" w:hint="eastAsia"/>
          <w:sz w:val="28"/>
          <w:szCs w:val="28"/>
        </w:rPr>
      </w:pPr>
      <w:del w:id="31" w:author="S-Yansong" w:date="2015-11-04T09:42:00Z">
        <w:r w:rsidRPr="00B63A3F" w:rsidDel="00AE40AD">
          <w:rPr>
            <w:rFonts w:ascii="华文楷体" w:eastAsia="华文楷体" w:hAnsi="华文楷体" w:hint="eastAsia"/>
            <w:sz w:val="28"/>
            <w:szCs w:val="28"/>
          </w:rPr>
          <w:delText xml:space="preserve">    </w:delText>
        </w:r>
      </w:del>
      <w:r w:rsidRPr="00B63A3F">
        <w:rPr>
          <w:rFonts w:ascii="华文楷体" w:eastAsia="华文楷体" w:hAnsi="华文楷体" w:hint="eastAsia"/>
          <w:sz w:val="28"/>
          <w:szCs w:val="28"/>
        </w:rPr>
        <w:t>首先介绍一下这三类观点，先说三类观点的相识等量。这个“相”就是讲外面的行相。“识”就是讲能取的心识。那么就是说外面的所取行相和能取的心识二者的关系是什么呢？第一类就是讲相识等量</w:t>
      </w:r>
      <w:del w:id="32" w:author="S-Yansong" w:date="2015-11-04T09:43:00Z">
        <w:r w:rsidRPr="00B63A3F" w:rsidDel="00AE40AD">
          <w:rPr>
            <w:rFonts w:ascii="华文楷体" w:eastAsia="华文楷体" w:hAnsi="华文楷体" w:hint="eastAsia"/>
            <w:sz w:val="28"/>
            <w:szCs w:val="28"/>
          </w:rPr>
          <w:delText>，</w:delText>
        </w:r>
      </w:del>
      <w:ins w:id="33" w:author="S-Yansong" w:date="2015-11-04T09:43:00Z">
        <w:r w:rsidR="00AE40AD">
          <w:rPr>
            <w:rFonts w:ascii="华文楷体" w:eastAsia="华文楷体" w:hAnsi="华文楷体" w:hint="eastAsia"/>
            <w:sz w:val="28"/>
            <w:szCs w:val="28"/>
          </w:rPr>
          <w:t>。</w:t>
        </w:r>
      </w:ins>
      <w:r w:rsidRPr="00B63A3F">
        <w:rPr>
          <w:rFonts w:ascii="华文楷体" w:eastAsia="华文楷体" w:hAnsi="华文楷体" w:hint="eastAsia"/>
          <w:sz w:val="28"/>
          <w:szCs w:val="28"/>
        </w:rPr>
        <w:t>相识等量的意思就是说你外面的行相上面有多少种类别，能够了知</w:t>
      </w:r>
      <w:ins w:id="34" w:author="S-Yansong" w:date="2015-11-04T09:43:00Z">
        <w:r w:rsidR="00D20202">
          <w:rPr>
            <w:rFonts w:ascii="华文楷体" w:eastAsia="华文楷体" w:hAnsi="华文楷体" w:hint="eastAsia"/>
            <w:sz w:val="28"/>
            <w:szCs w:val="28"/>
          </w:rPr>
          <w:t>、</w:t>
        </w:r>
      </w:ins>
      <w:r w:rsidRPr="00B63A3F">
        <w:rPr>
          <w:rFonts w:ascii="华文楷体" w:eastAsia="华文楷体" w:hAnsi="华文楷体" w:hint="eastAsia"/>
          <w:sz w:val="28"/>
          <w:szCs w:val="28"/>
        </w:rPr>
        <w:t>能够取它的心识就有这么多的数量，所以说它的相和它的心识是同等的。如果你的外境是一个，那么引发的心识也就一个；那么如果你的外境是多个，那么你当时取它的心识也是多个。</w:t>
      </w:r>
    </w:p>
    <w:p w:rsidR="00B63A3F" w:rsidRPr="00B63A3F" w:rsidRDefault="00B63A3F" w:rsidP="00D20202">
      <w:pPr>
        <w:ind w:firstLine="570"/>
        <w:rPr>
          <w:rFonts w:ascii="华文楷体" w:eastAsia="华文楷体" w:hAnsi="华文楷体"/>
          <w:sz w:val="28"/>
          <w:szCs w:val="28"/>
        </w:rPr>
      </w:pPr>
      <w:r w:rsidRPr="00B63A3F">
        <w:rPr>
          <w:rFonts w:ascii="华文楷体" w:eastAsia="华文楷体" w:hAnsi="华文楷体" w:hint="eastAsia"/>
          <w:sz w:val="28"/>
          <w:szCs w:val="28"/>
        </w:rPr>
        <w:t>比如说我们看一张图画，这幅图画上面画了山水还有很这些花，实际上在这个图画上面有很多很多种的行相。取它的时候，你的对境上面有几种行相，能够取它的心识就有同等的数量。如果你的上面有十种对境，那么取它的心识就有十种，这方面叫做相识等量。有五种，能缘取它的心识也有五种，像这样讲的时候相识等量的。当然这里面有一个分部识和无分别识的差别，下面还要分析的。在无分别识的状态当中，它一个时间可以缘取各种各样不同的法。比如我们现在用眼</w:t>
      </w:r>
      <w:r w:rsidRPr="00B63A3F">
        <w:rPr>
          <w:rFonts w:ascii="华文楷体" w:eastAsia="华文楷体" w:hAnsi="华文楷体" w:hint="eastAsia"/>
          <w:sz w:val="28"/>
          <w:szCs w:val="28"/>
        </w:rPr>
        <w:lastRenderedPageBreak/>
        <w:t>睛一扫经堂里面的这些很多很多道友，实际上这个眼识一扫的时候，你有多少个这样一种道友眼识当中就会显出这么多相，所以说这个叫做相识等量的观点。</w:t>
      </w:r>
    </w:p>
    <w:p w:rsidR="00043680" w:rsidRDefault="00B63A3F" w:rsidP="00B63A3F">
      <w:pPr>
        <w:ind w:firstLine="570"/>
        <w:rPr>
          <w:ins w:id="35" w:author="S-Yansong" w:date="2015-11-04T09:48:00Z"/>
          <w:rFonts w:ascii="华文楷体" w:eastAsia="华文楷体" w:hAnsi="华文楷体" w:hint="eastAsia"/>
          <w:sz w:val="28"/>
          <w:szCs w:val="28"/>
        </w:rPr>
      </w:pPr>
      <w:del w:id="36" w:author="S-Yansong" w:date="2015-11-04T09:46:00Z">
        <w:r w:rsidRPr="00B63A3F" w:rsidDel="00D20202">
          <w:rPr>
            <w:rFonts w:ascii="华文楷体" w:eastAsia="华文楷体" w:hAnsi="华文楷体" w:hint="eastAsia"/>
            <w:sz w:val="28"/>
            <w:szCs w:val="28"/>
          </w:rPr>
          <w:delText xml:space="preserve">    </w:delText>
        </w:r>
      </w:del>
      <w:r w:rsidRPr="00B63A3F">
        <w:rPr>
          <w:rFonts w:ascii="华文楷体" w:eastAsia="华文楷体" w:hAnsi="华文楷体" w:hint="eastAsia"/>
          <w:sz w:val="28"/>
          <w:szCs w:val="28"/>
        </w:rPr>
        <w:t>还有就是讲异相一识</w:t>
      </w:r>
      <w:del w:id="37" w:author="S-Yansong" w:date="2015-11-04T09:46:00Z">
        <w:r w:rsidRPr="00B63A3F" w:rsidDel="00D20202">
          <w:rPr>
            <w:rFonts w:ascii="华文楷体" w:eastAsia="华文楷体" w:hAnsi="华文楷体" w:hint="eastAsia"/>
            <w:sz w:val="28"/>
            <w:szCs w:val="28"/>
          </w:rPr>
          <w:delText>，</w:delText>
        </w:r>
      </w:del>
      <w:ins w:id="38" w:author="S-Yansong" w:date="2015-11-04T09:46:00Z">
        <w:r w:rsidR="00D20202">
          <w:rPr>
            <w:rFonts w:ascii="华文楷体" w:eastAsia="华文楷体" w:hAnsi="华文楷体" w:hint="eastAsia"/>
            <w:sz w:val="28"/>
            <w:szCs w:val="28"/>
          </w:rPr>
          <w:t>。</w:t>
        </w:r>
      </w:ins>
      <w:r w:rsidRPr="00B63A3F">
        <w:rPr>
          <w:rFonts w:ascii="华文楷体" w:eastAsia="华文楷体" w:hAnsi="华文楷体" w:hint="eastAsia"/>
          <w:sz w:val="28"/>
          <w:szCs w:val="28"/>
        </w:rPr>
        <w:t>“异相”就是说相是很多种的，行相上有很多种。比如看一块花布，这个花布上面有五</w:t>
      </w:r>
      <w:ins w:id="39" w:author="S-Yansong" w:date="2015-11-04T09:46:00Z">
        <w:r w:rsidR="00043680">
          <w:rPr>
            <w:rFonts w:ascii="华文楷体" w:eastAsia="华文楷体" w:hAnsi="华文楷体" w:hint="eastAsia"/>
            <w:sz w:val="28"/>
            <w:szCs w:val="28"/>
          </w:rPr>
          <w:t>、</w:t>
        </w:r>
      </w:ins>
      <w:r w:rsidRPr="00B63A3F">
        <w:rPr>
          <w:rFonts w:ascii="华文楷体" w:eastAsia="华文楷体" w:hAnsi="华文楷体" w:hint="eastAsia"/>
          <w:sz w:val="28"/>
          <w:szCs w:val="28"/>
        </w:rPr>
        <w:t>六种颜色，这个叫做异相，它的相是很多的。但是取它的心识是一种，只有一种心识。也就是说如果你</w:t>
      </w:r>
      <w:del w:id="40" w:author="S-Yansong" w:date="2015-11-04T09:46:00Z">
        <w:r w:rsidRPr="00B63A3F" w:rsidDel="00043680">
          <w:rPr>
            <w:rFonts w:ascii="华文楷体" w:eastAsia="华文楷体" w:hAnsi="华文楷体" w:hint="eastAsia"/>
            <w:sz w:val="28"/>
            <w:szCs w:val="28"/>
          </w:rPr>
          <w:delText>（8：49）</w:delText>
        </w:r>
      </w:del>
      <w:r w:rsidRPr="00B63A3F">
        <w:rPr>
          <w:rFonts w:ascii="华文楷体" w:eastAsia="华文楷体" w:hAnsi="华文楷体" w:hint="eastAsia"/>
          <w:sz w:val="28"/>
          <w:szCs w:val="28"/>
        </w:rPr>
        <w:t>花布的话，按照前面相识等量的观点来讲，相有几种它的识就有几种。但是第二类观点和前面的观点有差别、有差异，有差异就是说它的相有多种但是能取它的心识唯一只有一种。</w:t>
      </w:r>
    </w:p>
    <w:p w:rsidR="00B63A3F" w:rsidRPr="00B63A3F" w:rsidRDefault="00043680" w:rsidP="00B63A3F">
      <w:pPr>
        <w:ind w:firstLine="570"/>
        <w:rPr>
          <w:rFonts w:ascii="华文楷体" w:eastAsia="华文楷体" w:hAnsi="华文楷体"/>
          <w:sz w:val="28"/>
          <w:szCs w:val="28"/>
        </w:rPr>
      </w:pPr>
      <w:ins w:id="41" w:author="S-Yansong" w:date="2015-11-04T09:48:00Z">
        <w:r>
          <w:rPr>
            <w:rFonts w:ascii="华文楷体" w:eastAsia="华文楷体" w:hAnsi="华文楷体" w:hint="eastAsia"/>
            <w:sz w:val="28"/>
            <w:szCs w:val="28"/>
          </w:rPr>
          <w:t>那么就说唯一取它的一种识，</w:t>
        </w:r>
      </w:ins>
      <w:r w:rsidR="00B63A3F" w:rsidRPr="00B63A3F">
        <w:rPr>
          <w:rFonts w:ascii="华文楷体" w:eastAsia="华文楷体" w:hAnsi="华文楷体" w:hint="eastAsia"/>
          <w:sz w:val="28"/>
          <w:szCs w:val="28"/>
        </w:rPr>
        <w:t>这种识是什么识呢？比如说外面的花布上面虽然有很多种颜色，但是它就是一种。它就是什么呢？就是一种花。取它的心识的时候它就是只是见到了一种花色的心识，产生了一种花色的心识。这种花色的心识它就说这是一种识，不是很多种识，所以说和前面的观点不相同。此处所安立的就是说相有多种，但是取它的心识只有一种，这叫做异相一识的观点。</w:t>
      </w:r>
    </w:p>
    <w:p w:rsidR="00EA735D" w:rsidRDefault="00B63A3F" w:rsidP="00EA735D">
      <w:pPr>
        <w:ind w:firstLine="420"/>
        <w:rPr>
          <w:moveTo w:id="42" w:author="S-Yansong" w:date="2015-11-04T09:52:00Z"/>
          <w:rFonts w:ascii="华文楷体" w:eastAsia="华文楷体" w:hAnsi="华文楷体" w:hint="eastAsia"/>
          <w:sz w:val="28"/>
          <w:szCs w:val="28"/>
        </w:rPr>
      </w:pPr>
      <w:del w:id="43" w:author="S-Yansong" w:date="2015-11-04T09:49:00Z">
        <w:r w:rsidRPr="00B63A3F" w:rsidDel="000179DE">
          <w:rPr>
            <w:rFonts w:ascii="华文楷体" w:eastAsia="华文楷体" w:hAnsi="华文楷体" w:hint="eastAsia"/>
            <w:sz w:val="28"/>
            <w:szCs w:val="28"/>
          </w:rPr>
          <w:delText xml:space="preserve">    </w:delText>
        </w:r>
      </w:del>
      <w:r w:rsidRPr="00B63A3F">
        <w:rPr>
          <w:rFonts w:ascii="华文楷体" w:eastAsia="华文楷体" w:hAnsi="华文楷体" w:hint="eastAsia"/>
          <w:sz w:val="28"/>
          <w:szCs w:val="28"/>
        </w:rPr>
        <w:t>那么第三类叫相识各一</w:t>
      </w:r>
      <w:del w:id="44" w:author="S-Yansong" w:date="2015-11-04T09:49:00Z">
        <w:r w:rsidRPr="00B63A3F" w:rsidDel="000179DE">
          <w:rPr>
            <w:rFonts w:ascii="华文楷体" w:eastAsia="华文楷体" w:hAnsi="华文楷体" w:hint="eastAsia"/>
            <w:sz w:val="28"/>
            <w:szCs w:val="28"/>
          </w:rPr>
          <w:delText>，</w:delText>
        </w:r>
      </w:del>
      <w:ins w:id="45" w:author="S-Yansong" w:date="2015-11-04T09:49:00Z">
        <w:r w:rsidR="000179DE">
          <w:rPr>
            <w:rFonts w:ascii="华文楷体" w:eastAsia="华文楷体" w:hAnsi="华文楷体" w:hint="eastAsia"/>
            <w:sz w:val="28"/>
            <w:szCs w:val="28"/>
          </w:rPr>
          <w:t>。</w:t>
        </w:r>
      </w:ins>
      <w:r w:rsidRPr="00B63A3F">
        <w:rPr>
          <w:rFonts w:ascii="华文楷体" w:eastAsia="华文楷体" w:hAnsi="华文楷体" w:hint="eastAsia"/>
          <w:sz w:val="28"/>
          <w:szCs w:val="28"/>
        </w:rPr>
        <w:t>相识各一的意思就是说不管说你外面的、外在的相有多少，他也安立成一种相，能够生起的心识它也是一种识，这个叫相识各一。也就是说前面我们讲的时候，在讲这个花色的布在认定的时候，虽然上面有很多种颜色</w:t>
      </w:r>
      <w:del w:id="46" w:author="S-Yansong" w:date="2015-11-04T09:50:00Z">
        <w:r w:rsidRPr="00B63A3F" w:rsidDel="000179DE">
          <w:rPr>
            <w:rFonts w:ascii="华文楷体" w:eastAsia="华文楷体" w:hAnsi="华文楷体" w:hint="eastAsia"/>
            <w:sz w:val="28"/>
            <w:szCs w:val="28"/>
          </w:rPr>
          <w:delText>，</w:delText>
        </w:r>
      </w:del>
      <w:ins w:id="47" w:author="S-Yansong" w:date="2015-11-04T09:51:00Z">
        <w:r w:rsidR="000179DE">
          <w:rPr>
            <w:rFonts w:ascii="华文楷体" w:eastAsia="华文楷体" w:hAnsi="华文楷体" w:hint="eastAsia"/>
            <w:sz w:val="28"/>
            <w:szCs w:val="28"/>
          </w:rPr>
          <w:t>，</w:t>
        </w:r>
      </w:ins>
      <w:moveToRangeStart w:id="48" w:author="S-Yansong" w:date="2015-11-04T09:51:00Z" w:name="move434394006"/>
      <w:moveTo w:id="49" w:author="S-Yansong" w:date="2015-11-04T09:51:00Z">
        <w:r w:rsidR="000179DE" w:rsidRPr="00FA031F">
          <w:rPr>
            <w:rFonts w:ascii="华文楷体" w:eastAsia="华文楷体" w:hAnsi="华文楷体" w:hint="eastAsia"/>
            <w:sz w:val="28"/>
            <w:szCs w:val="28"/>
          </w:rPr>
          <w:t>但从它差别方面就不安立了，它就从整个花色来安立说，噢，一种相，就是一种花色的相。那么能够了知它的心识，也就一种心识，了知一种花色的心识，这叫作相识各一</w:t>
        </w:r>
      </w:moveTo>
      <w:ins w:id="50" w:author="S-Yansong" w:date="2015-11-04T09:51:00Z">
        <w:r w:rsidR="00DC2F3B">
          <w:rPr>
            <w:rFonts w:ascii="华文楷体" w:eastAsia="华文楷体" w:hAnsi="华文楷体" w:hint="eastAsia"/>
            <w:sz w:val="28"/>
            <w:szCs w:val="28"/>
          </w:rPr>
          <w:t>，啊就是三类观点了</w:t>
        </w:r>
      </w:ins>
      <w:moveTo w:id="51" w:author="S-Yansong" w:date="2015-11-04T09:51:00Z">
        <w:r w:rsidR="000179DE" w:rsidRPr="00FA031F">
          <w:rPr>
            <w:rFonts w:ascii="华文楷体" w:eastAsia="华文楷体" w:hAnsi="华文楷体" w:hint="eastAsia"/>
            <w:sz w:val="28"/>
            <w:szCs w:val="28"/>
          </w:rPr>
          <w:t>。</w:t>
        </w:r>
      </w:moveTo>
      <w:moveToRangeStart w:id="52" w:author="S-Yansong" w:date="2015-11-04T09:52:00Z" w:name="move434394096"/>
      <w:moveToRangeEnd w:id="48"/>
      <w:moveTo w:id="53" w:author="S-Yansong" w:date="2015-11-04T09:52:00Z">
        <w:r w:rsidR="00EA735D" w:rsidRPr="00FA031F">
          <w:rPr>
            <w:rFonts w:ascii="华文楷体" w:eastAsia="华文楷体" w:hAnsi="华文楷体" w:hint="eastAsia"/>
            <w:sz w:val="28"/>
            <w:szCs w:val="28"/>
          </w:rPr>
          <w:t>那么三类观点下面要详细论述</w:t>
        </w:r>
        <w:r w:rsidR="00EA735D" w:rsidRPr="00FA031F">
          <w:rPr>
            <w:rFonts w:ascii="华文楷体" w:eastAsia="华文楷体" w:hAnsi="华文楷体" w:hint="eastAsia"/>
            <w:sz w:val="28"/>
            <w:szCs w:val="28"/>
          </w:rPr>
          <w:lastRenderedPageBreak/>
          <w:t>的或者要讲的，这个方面，我们为了便于了解下面的内容，首先做一个简单的介绍。</w:t>
        </w:r>
      </w:moveTo>
    </w:p>
    <w:moveToRangeEnd w:id="52"/>
    <w:p w:rsidR="00B63A3F" w:rsidRPr="00B63A3F" w:rsidDel="000179DE" w:rsidRDefault="00B63A3F" w:rsidP="000179DE">
      <w:pPr>
        <w:ind w:firstLine="570"/>
        <w:rPr>
          <w:del w:id="54" w:author="S-Yansong" w:date="2015-11-04T09:50:00Z"/>
          <w:rFonts w:ascii="华文楷体" w:eastAsia="华文楷体" w:hAnsi="华文楷体"/>
          <w:sz w:val="28"/>
          <w:szCs w:val="28"/>
        </w:rPr>
      </w:pPr>
      <w:del w:id="55" w:author="S-Yansong" w:date="2015-11-04T09:50:00Z">
        <w:r w:rsidRPr="00B63A3F" w:rsidDel="000179DE">
          <w:rPr>
            <w:rFonts w:ascii="华文楷体" w:eastAsia="华文楷体" w:hAnsi="华文楷体" w:hint="eastAsia"/>
            <w:sz w:val="28"/>
            <w:szCs w:val="28"/>
          </w:rPr>
          <w:delText>但是它差别方面就不安立了。他就从整个花色里安立说一种相。。。</w:delText>
        </w:r>
      </w:del>
    </w:p>
    <w:p w:rsidR="000179DE" w:rsidRDefault="00FA031F" w:rsidP="000179DE">
      <w:pPr>
        <w:rPr>
          <w:ins w:id="56" w:author="S-Yansong" w:date="2015-11-04T09:51:00Z"/>
          <w:rFonts w:ascii="华文楷体" w:eastAsia="华文楷体" w:hAnsi="华文楷体" w:hint="eastAsia"/>
          <w:sz w:val="28"/>
          <w:szCs w:val="28"/>
        </w:rPr>
        <w:pPrChange w:id="57" w:author="S-Yansong" w:date="2015-11-04T09:50:00Z">
          <w:pPr>
            <w:ind w:firstLine="570"/>
          </w:pPr>
        </w:pPrChange>
      </w:pPr>
      <w:del w:id="58" w:author="S-Yansong" w:date="2015-11-04T09:50:00Z">
        <w:r w:rsidRPr="00FA031F" w:rsidDel="000179DE">
          <w:rPr>
            <w:rFonts w:ascii="华文楷体" w:eastAsia="华文楷体" w:hAnsi="华文楷体" w:hint="eastAsia"/>
            <w:sz w:val="28"/>
            <w:szCs w:val="28"/>
          </w:rPr>
          <w:delText>9：55花色的布，它在认定的时候虽然上面有好多种颜色。很多颜色，</w:delText>
        </w:r>
      </w:del>
      <w:ins w:id="59" w:author="S-Yansong" w:date="2015-11-04T09:51:00Z">
        <w:r w:rsidR="000179DE" w:rsidRPr="00FA031F" w:rsidDel="000179DE">
          <w:rPr>
            <w:rFonts w:ascii="华文楷体" w:eastAsia="华文楷体" w:hAnsi="华文楷体" w:hint="eastAsia"/>
            <w:sz w:val="28"/>
            <w:szCs w:val="28"/>
          </w:rPr>
          <w:t xml:space="preserve"> </w:t>
        </w:r>
      </w:ins>
      <w:moveFromRangeStart w:id="60" w:author="S-Yansong" w:date="2015-11-04T09:51:00Z" w:name="move434394006"/>
      <w:moveFrom w:id="61" w:author="S-Yansong" w:date="2015-11-04T09:51:00Z">
        <w:r w:rsidRPr="00FA031F" w:rsidDel="000179DE">
          <w:rPr>
            <w:rFonts w:ascii="华文楷体" w:eastAsia="华文楷体" w:hAnsi="华文楷体" w:hint="eastAsia"/>
            <w:sz w:val="28"/>
            <w:szCs w:val="28"/>
          </w:rPr>
          <w:t>但从它差别方面就不安立了，它就从整个花色来安立说，噢，一种相，就是一种花色的相。那么能够了知它的心识，也就一种心识，了知一种花色的心识，这叫作相识各一。</w:t>
        </w:r>
      </w:moveFrom>
      <w:moveFromRangeEnd w:id="60"/>
    </w:p>
    <w:p w:rsidR="00DC2F3B" w:rsidRDefault="00FA031F" w:rsidP="000179DE">
      <w:pPr>
        <w:rPr>
          <w:ins w:id="62" w:author="S-Yansong" w:date="2015-11-04T09:52:00Z"/>
          <w:rFonts w:ascii="华文楷体" w:eastAsia="华文楷体" w:hAnsi="华文楷体" w:hint="eastAsia"/>
          <w:sz w:val="28"/>
          <w:szCs w:val="28"/>
        </w:rPr>
        <w:pPrChange w:id="63" w:author="S-Yansong" w:date="2015-11-04T09:51:00Z">
          <w:pPr>
            <w:ind w:firstLine="570"/>
          </w:pPr>
        </w:pPrChange>
      </w:pPr>
      <w:del w:id="64" w:author="S-Yansong" w:date="2015-11-04T09:52:00Z">
        <w:r w:rsidRPr="00FA031F" w:rsidDel="00DC2F3B">
          <w:rPr>
            <w:rFonts w:ascii="华文楷体" w:eastAsia="华文楷体" w:hAnsi="华文楷体" w:hint="eastAsia"/>
            <w:sz w:val="28"/>
            <w:szCs w:val="28"/>
          </w:rPr>
          <w:delText>啊就是三类观点。</w:delText>
        </w:r>
      </w:del>
    </w:p>
    <w:p w:rsidR="00EA735D" w:rsidRDefault="00EA735D" w:rsidP="00DC2F3B">
      <w:pPr>
        <w:ind w:firstLine="420"/>
        <w:rPr>
          <w:ins w:id="65" w:author="S-Yansong" w:date="2015-11-04T09:52:00Z"/>
          <w:rFonts w:ascii="华文楷体" w:eastAsia="华文楷体" w:hAnsi="华文楷体" w:hint="eastAsia"/>
          <w:sz w:val="28"/>
          <w:szCs w:val="28"/>
        </w:rPr>
        <w:pPrChange w:id="66" w:author="S-Yansong" w:date="2015-11-04T09:52:00Z">
          <w:pPr>
            <w:ind w:firstLine="570"/>
          </w:pPr>
        </w:pPrChange>
      </w:pPr>
      <w:ins w:id="67" w:author="S-Yansong" w:date="2015-11-04T09:52:00Z">
        <w:r w:rsidRPr="00FA031F" w:rsidDel="00EA735D">
          <w:rPr>
            <w:rFonts w:ascii="华文楷体" w:eastAsia="华文楷体" w:hAnsi="华文楷体" w:hint="eastAsia"/>
            <w:sz w:val="28"/>
            <w:szCs w:val="28"/>
          </w:rPr>
          <w:t xml:space="preserve"> </w:t>
        </w:r>
      </w:ins>
      <w:moveFromRangeStart w:id="68" w:author="S-Yansong" w:date="2015-11-04T09:52:00Z" w:name="move434394096"/>
      <w:moveFrom w:id="69" w:author="S-Yansong" w:date="2015-11-04T09:52:00Z">
        <w:r w:rsidR="00FA031F" w:rsidRPr="00FA031F" w:rsidDel="00EA735D">
          <w:rPr>
            <w:rFonts w:ascii="华文楷体" w:eastAsia="华文楷体" w:hAnsi="华文楷体" w:hint="eastAsia"/>
            <w:sz w:val="28"/>
            <w:szCs w:val="28"/>
          </w:rPr>
          <w:t>那么三类观点下面要详细论述的或者要讲的，这个方面，我们为了便于了解下面的内容，首先做一个简单的介绍。</w:t>
        </w:r>
      </w:moveFrom>
      <w:moveFromRangeEnd w:id="68"/>
      <w:del w:id="70" w:author="S-Yansong" w:date="2015-11-04T09:52:00Z">
        <w:r w:rsidR="00FA031F" w:rsidRPr="00FA031F" w:rsidDel="00EA735D">
          <w:rPr>
            <w:rFonts w:ascii="华文楷体" w:eastAsia="华文楷体" w:hAnsi="华文楷体" w:hint="eastAsia"/>
            <w:sz w:val="28"/>
            <w:szCs w:val="28"/>
          </w:rPr>
          <w:delText>“</w:delText>
        </w:r>
      </w:del>
      <w:ins w:id="71" w:author="S-Yansong" w:date="2015-11-04T09:52:00Z">
        <w:r>
          <w:rPr>
            <w:rFonts w:ascii="华文楷体" w:eastAsia="华文楷体" w:hAnsi="华文楷体" w:hint="eastAsia"/>
            <w:sz w:val="28"/>
            <w:szCs w:val="28"/>
          </w:rPr>
          <w:t>【</w:t>
        </w:r>
      </w:ins>
      <w:r w:rsidR="00FA031F" w:rsidRPr="00EA735D">
        <w:rPr>
          <w:rFonts w:asciiTheme="minorEastAsia" w:hAnsiTheme="minorEastAsia" w:hint="eastAsia"/>
          <w:sz w:val="28"/>
          <w:szCs w:val="28"/>
          <w:rPrChange w:id="72" w:author="S-Yansong" w:date="2015-11-04T09:53:00Z">
            <w:rPr>
              <w:rFonts w:ascii="华文楷体" w:eastAsia="华文楷体" w:hAnsi="华文楷体" w:hint="eastAsia"/>
              <w:sz w:val="28"/>
              <w:szCs w:val="28"/>
            </w:rPr>
          </w:rPrChange>
        </w:rPr>
        <w:t>如果有人问，本论在名言中认可这三类观点中的哪一类呢?</w:t>
      </w:r>
      <w:ins w:id="73" w:author="S-Yansong" w:date="2015-11-04T09:52:00Z">
        <w:r>
          <w:rPr>
            <w:rFonts w:ascii="华文楷体" w:eastAsia="华文楷体" w:hAnsi="华文楷体" w:hint="eastAsia"/>
            <w:sz w:val="28"/>
            <w:szCs w:val="28"/>
          </w:rPr>
          <w:t>】</w:t>
        </w:r>
      </w:ins>
      <w:del w:id="74" w:author="S-Yansong" w:date="2015-11-04T09:52:00Z">
        <w:r w:rsidR="00FA031F" w:rsidRPr="00FA031F" w:rsidDel="00EA735D">
          <w:rPr>
            <w:rFonts w:ascii="华文楷体" w:eastAsia="华文楷体" w:hAnsi="华文楷体" w:hint="eastAsia"/>
            <w:sz w:val="28"/>
            <w:szCs w:val="28"/>
          </w:rPr>
          <w:delText>”</w:delText>
        </w:r>
      </w:del>
    </w:p>
    <w:p w:rsidR="00D5574C" w:rsidRDefault="00FA031F" w:rsidP="00DC2F3B">
      <w:pPr>
        <w:ind w:firstLine="420"/>
        <w:rPr>
          <w:ins w:id="75" w:author="S-Yansong" w:date="2015-11-04T09:53:00Z"/>
          <w:rFonts w:ascii="华文楷体" w:eastAsia="华文楷体" w:hAnsi="华文楷体" w:hint="eastAsia"/>
          <w:sz w:val="28"/>
          <w:szCs w:val="28"/>
        </w:rPr>
        <w:pPrChange w:id="76" w:author="S-Yansong" w:date="2015-11-04T09:52:00Z">
          <w:pPr>
            <w:ind w:firstLine="570"/>
          </w:pPr>
        </w:pPrChange>
      </w:pPr>
      <w:r w:rsidRPr="00FA031F">
        <w:rPr>
          <w:rFonts w:ascii="华文楷体" w:eastAsia="华文楷体" w:hAnsi="华文楷体" w:hint="eastAsia"/>
          <w:sz w:val="28"/>
          <w:szCs w:val="28"/>
        </w:rPr>
        <w:t>那么本论就说《中观庄严论》。《中观庄严论》在名言谛当中在胜义当中一切都是无自性的，胜义当中都是不承许的。在名言谛当中，静命论师或说本论认可三类观点中的哪一类呢？下面就是进行一番分析。</w:t>
      </w:r>
    </w:p>
    <w:p w:rsidR="00D5574C" w:rsidRDefault="00FA031F" w:rsidP="00DC2F3B">
      <w:pPr>
        <w:ind w:firstLine="420"/>
        <w:rPr>
          <w:ins w:id="77" w:author="S-Yansong" w:date="2015-11-04T09:53:00Z"/>
          <w:rFonts w:ascii="华文楷体" w:eastAsia="华文楷体" w:hAnsi="华文楷体" w:hint="eastAsia"/>
          <w:sz w:val="28"/>
          <w:szCs w:val="28"/>
        </w:rPr>
        <w:pPrChange w:id="78" w:author="S-Yansong" w:date="2015-11-04T09:52:00Z">
          <w:pPr>
            <w:ind w:firstLine="570"/>
          </w:pPr>
        </w:pPrChange>
      </w:pPr>
      <w:del w:id="79" w:author="S-Yansong" w:date="2015-11-04T09:53:00Z">
        <w:r w:rsidRPr="00FA031F" w:rsidDel="00D5574C">
          <w:rPr>
            <w:rFonts w:ascii="华文楷体" w:eastAsia="华文楷体" w:hAnsi="华文楷体" w:hint="eastAsia"/>
            <w:sz w:val="28"/>
            <w:szCs w:val="28"/>
          </w:rPr>
          <w:delText>“</w:delText>
        </w:r>
      </w:del>
      <w:ins w:id="80" w:author="S-Yansong" w:date="2015-11-04T09:53:00Z">
        <w:r w:rsidR="00D5574C">
          <w:rPr>
            <w:rFonts w:ascii="华文楷体" w:eastAsia="华文楷体" w:hAnsi="华文楷体" w:hint="eastAsia"/>
            <w:sz w:val="28"/>
            <w:szCs w:val="28"/>
          </w:rPr>
          <w:t>【</w:t>
        </w:r>
      </w:ins>
      <w:r w:rsidRPr="00D5574C">
        <w:rPr>
          <w:rFonts w:asciiTheme="minorEastAsia" w:hAnsiTheme="minorEastAsia" w:hint="eastAsia"/>
          <w:sz w:val="28"/>
          <w:szCs w:val="28"/>
          <w:rPrChange w:id="81" w:author="S-Yansong" w:date="2015-11-04T09:53:00Z">
            <w:rPr>
              <w:rFonts w:ascii="华文楷体" w:eastAsia="华文楷体" w:hAnsi="华文楷体" w:hint="eastAsia"/>
              <w:sz w:val="28"/>
              <w:szCs w:val="28"/>
            </w:rPr>
          </w:rPrChange>
        </w:rPr>
        <w:t>虽然格鲁派的诸位智者无论是在因明还是中观之中,一致承认“异相一识”的观点</w:t>
      </w:r>
      <w:ins w:id="82" w:author="S-Yansong" w:date="2015-11-04T09:53:00Z">
        <w:r w:rsidR="00D5574C">
          <w:rPr>
            <w:rFonts w:ascii="华文楷体" w:eastAsia="华文楷体" w:hAnsi="华文楷体" w:hint="eastAsia"/>
            <w:sz w:val="28"/>
            <w:szCs w:val="28"/>
          </w:rPr>
          <w:t>】</w:t>
        </w:r>
      </w:ins>
      <w:del w:id="83" w:author="S-Yansong" w:date="2015-11-04T09:53:00Z">
        <w:r w:rsidRPr="00FA031F" w:rsidDel="00D5574C">
          <w:rPr>
            <w:rFonts w:ascii="华文楷体" w:eastAsia="华文楷体" w:hAnsi="华文楷体" w:hint="eastAsia"/>
            <w:sz w:val="28"/>
            <w:szCs w:val="28"/>
          </w:rPr>
          <w:delText>”，</w:delText>
        </w:r>
      </w:del>
    </w:p>
    <w:p w:rsidR="003973A9" w:rsidRDefault="00FA031F" w:rsidP="00DC2F3B">
      <w:pPr>
        <w:ind w:firstLine="420"/>
        <w:rPr>
          <w:ins w:id="84" w:author="S-Yansong" w:date="2015-11-04T09:57:00Z"/>
          <w:rFonts w:ascii="华文楷体" w:eastAsia="华文楷体" w:hAnsi="华文楷体" w:hint="eastAsia"/>
          <w:sz w:val="28"/>
          <w:szCs w:val="28"/>
        </w:rPr>
        <w:pPrChange w:id="85" w:author="S-Yansong" w:date="2015-11-04T09:52:00Z">
          <w:pPr>
            <w:ind w:firstLine="570"/>
          </w:pPr>
        </w:pPrChange>
      </w:pPr>
      <w:r w:rsidRPr="00FA031F">
        <w:rPr>
          <w:rFonts w:ascii="华文楷体" w:eastAsia="华文楷体" w:hAnsi="华文楷体" w:hint="eastAsia"/>
          <w:sz w:val="28"/>
          <w:szCs w:val="28"/>
        </w:rPr>
        <w:t>那么首先呢是格鲁派的诸位智者，有</w:t>
      </w:r>
      <w:del w:id="86" w:author="S-Yansong" w:date="2015-11-04T09:56:00Z">
        <w:r w:rsidRPr="00FA031F" w:rsidDel="003617BE">
          <w:rPr>
            <w:rFonts w:ascii="华文楷体" w:eastAsia="华文楷体" w:hAnsi="华文楷体" w:hint="eastAsia"/>
            <w:sz w:val="28"/>
            <w:szCs w:val="28"/>
          </w:rPr>
          <w:delText>各种</w:delText>
        </w:r>
      </w:del>
      <w:ins w:id="87" w:author="S-Yansong" w:date="2015-11-04T09:56:00Z">
        <w:r w:rsidR="003617BE">
          <w:rPr>
            <w:rFonts w:ascii="华文楷体" w:eastAsia="华文楷体" w:hAnsi="华文楷体" w:hint="eastAsia"/>
            <w:sz w:val="28"/>
            <w:szCs w:val="28"/>
          </w:rPr>
          <w:t>克主杰</w:t>
        </w:r>
      </w:ins>
      <w:r w:rsidRPr="00FA031F">
        <w:rPr>
          <w:rFonts w:ascii="华文楷体" w:eastAsia="华文楷体" w:hAnsi="华文楷体" w:hint="eastAsia"/>
          <w:sz w:val="28"/>
          <w:szCs w:val="28"/>
        </w:rPr>
        <w:t>大师为主的这些各位智者，他们在讲因明的时候也好，还是在讲中观的时候也好，实际上在安立这个名言谛的观点时，能取和所取之间的关系呀，在安立能取所取之间的关系时候呢，都承认三种观点中的“异相一识”的观点。就说对境虽然有很多种，但能够缘取它的心识就是唯一</w:t>
      </w:r>
      <w:ins w:id="88" w:author="S-Yansong" w:date="2015-11-04T09:57:00Z">
        <w:r w:rsidR="003973A9">
          <w:rPr>
            <w:rFonts w:ascii="华文楷体" w:eastAsia="华文楷体" w:hAnsi="华文楷体" w:hint="eastAsia"/>
            <w:sz w:val="28"/>
            <w:szCs w:val="28"/>
          </w:rPr>
          <w:t>的</w:t>
        </w:r>
      </w:ins>
      <w:r w:rsidRPr="00FA031F">
        <w:rPr>
          <w:rFonts w:ascii="华文楷体" w:eastAsia="华文楷体" w:hAnsi="华文楷体" w:hint="eastAsia"/>
          <w:sz w:val="28"/>
          <w:szCs w:val="28"/>
        </w:rPr>
        <w:t>一种，</w:t>
      </w:r>
      <w:r w:rsidRPr="00FA031F">
        <w:rPr>
          <w:rFonts w:ascii="华文楷体" w:eastAsia="华文楷体" w:hAnsi="华文楷体" w:hint="eastAsia"/>
          <w:sz w:val="28"/>
          <w:szCs w:val="28"/>
        </w:rPr>
        <w:lastRenderedPageBreak/>
        <w:t>只有一种心识，这个叫异相一识的观点。</w:t>
      </w:r>
    </w:p>
    <w:p w:rsidR="003973A9" w:rsidRDefault="00FA031F" w:rsidP="00DC2F3B">
      <w:pPr>
        <w:ind w:firstLine="420"/>
        <w:rPr>
          <w:ins w:id="89" w:author="S-Yansong" w:date="2015-11-04T09:57:00Z"/>
          <w:rFonts w:ascii="华文楷体" w:eastAsia="华文楷体" w:hAnsi="华文楷体" w:hint="eastAsia"/>
          <w:sz w:val="28"/>
          <w:szCs w:val="28"/>
        </w:rPr>
        <w:pPrChange w:id="90" w:author="S-Yansong" w:date="2015-11-04T09:52:00Z">
          <w:pPr>
            <w:ind w:firstLine="570"/>
          </w:pPr>
        </w:pPrChange>
      </w:pPr>
      <w:del w:id="91" w:author="S-Yansong" w:date="2015-11-04T09:57:00Z">
        <w:r w:rsidRPr="00FA031F" w:rsidDel="003973A9">
          <w:rPr>
            <w:rFonts w:ascii="华文楷体" w:eastAsia="华文楷体" w:hAnsi="华文楷体" w:hint="eastAsia"/>
            <w:sz w:val="28"/>
            <w:szCs w:val="28"/>
          </w:rPr>
          <w:delText>“</w:delText>
        </w:r>
      </w:del>
      <w:ins w:id="92" w:author="S-Yansong" w:date="2015-11-04T09:57:00Z">
        <w:r w:rsidR="003973A9">
          <w:rPr>
            <w:rFonts w:ascii="华文楷体" w:eastAsia="华文楷体" w:hAnsi="华文楷体" w:hint="eastAsia"/>
            <w:sz w:val="28"/>
            <w:szCs w:val="28"/>
          </w:rPr>
          <w:t>【</w:t>
        </w:r>
      </w:ins>
      <w:r w:rsidRPr="003973A9">
        <w:rPr>
          <w:rFonts w:asciiTheme="minorEastAsia" w:hAnsiTheme="minorEastAsia" w:hint="eastAsia"/>
          <w:sz w:val="28"/>
          <w:szCs w:val="28"/>
          <w:rPrChange w:id="93" w:author="S-Yansong" w:date="2015-11-04T09:57:00Z">
            <w:rPr>
              <w:rFonts w:ascii="华文楷体" w:eastAsia="华文楷体" w:hAnsi="华文楷体" w:hint="eastAsia"/>
              <w:sz w:val="28"/>
              <w:szCs w:val="28"/>
            </w:rPr>
          </w:rPrChange>
        </w:rPr>
        <w:t>但一般而言,如果从内观自证的角度出发,就心识为一相续这一点来考虑,那么形形色色的显现与心无二(即异相一识)。</w:t>
      </w:r>
      <w:ins w:id="94" w:author="S-Yansong" w:date="2015-11-04T09:57:00Z">
        <w:r w:rsidR="003973A9">
          <w:rPr>
            <w:rFonts w:ascii="华文楷体" w:eastAsia="华文楷体" w:hAnsi="华文楷体" w:hint="eastAsia"/>
            <w:sz w:val="28"/>
            <w:szCs w:val="28"/>
          </w:rPr>
          <w:t>】</w:t>
        </w:r>
      </w:ins>
      <w:del w:id="95" w:author="S-Yansong" w:date="2015-11-04T09:57:00Z">
        <w:r w:rsidRPr="00FA031F" w:rsidDel="003973A9">
          <w:rPr>
            <w:rFonts w:ascii="华文楷体" w:eastAsia="华文楷体" w:hAnsi="华文楷体" w:hint="eastAsia"/>
            <w:sz w:val="28"/>
            <w:szCs w:val="28"/>
          </w:rPr>
          <w:delText>”</w:delText>
        </w:r>
      </w:del>
    </w:p>
    <w:p w:rsidR="00FE5FFE" w:rsidRDefault="00FA031F" w:rsidP="00DC2F3B">
      <w:pPr>
        <w:ind w:firstLine="420"/>
        <w:rPr>
          <w:ins w:id="96" w:author="S-Yansong" w:date="2015-11-04T09:58:00Z"/>
          <w:rFonts w:ascii="华文楷体" w:eastAsia="华文楷体" w:hAnsi="华文楷体" w:hint="eastAsia"/>
          <w:sz w:val="28"/>
          <w:szCs w:val="28"/>
        </w:rPr>
        <w:pPrChange w:id="97" w:author="S-Yansong" w:date="2015-11-04T09:52:00Z">
          <w:pPr>
            <w:ind w:firstLine="570"/>
          </w:pPr>
        </w:pPrChange>
      </w:pPr>
      <w:r w:rsidRPr="00FA031F">
        <w:rPr>
          <w:rFonts w:ascii="华文楷体" w:eastAsia="华文楷体" w:hAnsi="华文楷体" w:hint="eastAsia"/>
          <w:sz w:val="28"/>
          <w:szCs w:val="28"/>
        </w:rPr>
        <w:t>那么就说，如果这样分析的时候呢，当然有他的根据了。一般来讲，如果从内观自证的角度，从内观，从自证这个角度出发的时候，心识就是一个相续。不管我们说有眼识，有耳识，有阿赖耶识，有其他的识，当然格鲁派不一定承许有阿赖耶识啊，</w:t>
      </w:r>
      <w:ins w:id="98" w:author="S-Yansong" w:date="2015-11-04T09:57:00Z">
        <w:r w:rsidR="003973A9">
          <w:rPr>
            <w:rFonts w:ascii="华文楷体" w:eastAsia="华文楷体" w:hAnsi="华文楷体" w:hint="eastAsia"/>
            <w:sz w:val="28"/>
            <w:szCs w:val="28"/>
          </w:rPr>
          <w:t>他</w:t>
        </w:r>
      </w:ins>
      <w:r w:rsidRPr="00FA031F">
        <w:rPr>
          <w:rFonts w:ascii="华文楷体" w:eastAsia="华文楷体" w:hAnsi="华文楷体" w:hint="eastAsia"/>
          <w:sz w:val="28"/>
          <w:szCs w:val="28"/>
        </w:rPr>
        <w:t>承许六识的观点。他就说不管是哪个角度讲，反正内在的心识就一个相续，只不过它的根不同，显现的这个眼识啊、耳识啊等等六种识，实际上里面这个心识就是一个相续的，它唯一的一个相续。所以如果从这点考虑的时候呢，就是一识了，一识这个方面就可以安立了。</w:t>
      </w:r>
    </w:p>
    <w:p w:rsidR="00FE5FFE" w:rsidRDefault="00FA031F" w:rsidP="00DC2F3B">
      <w:pPr>
        <w:ind w:firstLine="420"/>
        <w:rPr>
          <w:ins w:id="99" w:author="S-Yansong" w:date="2015-11-04T09:59:00Z"/>
          <w:rFonts w:ascii="华文楷体" w:eastAsia="华文楷体" w:hAnsi="华文楷体" w:hint="eastAsia"/>
          <w:sz w:val="28"/>
          <w:szCs w:val="28"/>
        </w:rPr>
        <w:pPrChange w:id="100" w:author="S-Yansong" w:date="2015-11-04T09:52:00Z">
          <w:pPr>
            <w:ind w:firstLine="570"/>
          </w:pPr>
        </w:pPrChange>
      </w:pPr>
      <w:r w:rsidRPr="00FA031F">
        <w:rPr>
          <w:rFonts w:ascii="华文楷体" w:eastAsia="华文楷体" w:hAnsi="华文楷体" w:hint="eastAsia"/>
          <w:sz w:val="28"/>
          <w:szCs w:val="28"/>
        </w:rPr>
        <w:t>那么异相又怎么安立呢？而且异相一识又怎么安立呢？那么形形色色的显现与心无二。那么如果是从形相，这个有相的观点来观察的时候呢，显在眼识面前的这些法，形形色色的这个显现和心是无二的。所以说你这个外面虽然有形形色色的多种显现，但是这种形形色色的多种显现如果是从有相的观点来安立的时候呢，它和自己的心识无二的，所以说从这个方面安立的叫异相一识也可以安立</w:t>
      </w:r>
      <w:del w:id="101" w:author="S-Yansong" w:date="2015-11-04T09:58:00Z">
        <w:r w:rsidRPr="00FA031F" w:rsidDel="00FE5FFE">
          <w:rPr>
            <w:rFonts w:ascii="华文楷体" w:eastAsia="华文楷体" w:hAnsi="华文楷体" w:hint="eastAsia"/>
            <w:sz w:val="28"/>
            <w:szCs w:val="28"/>
          </w:rPr>
          <w:delText>，</w:delText>
        </w:r>
      </w:del>
      <w:ins w:id="102" w:author="S-Yansong" w:date="2015-11-04T09:58:00Z">
        <w:r w:rsidR="00FE5FFE">
          <w:rPr>
            <w:rFonts w:ascii="华文楷体" w:eastAsia="华文楷体" w:hAnsi="华文楷体" w:hint="eastAsia"/>
            <w:sz w:val="28"/>
            <w:szCs w:val="28"/>
          </w:rPr>
          <w:t>。</w:t>
        </w:r>
      </w:ins>
      <w:r w:rsidRPr="00FA031F">
        <w:rPr>
          <w:rFonts w:ascii="华文楷体" w:eastAsia="华文楷体" w:hAnsi="华文楷体" w:hint="eastAsia"/>
          <w:sz w:val="28"/>
          <w:szCs w:val="28"/>
        </w:rPr>
        <w:t>因为它的一识就是从内观自证的角度出发的时候，那么</w:t>
      </w:r>
      <w:ins w:id="103" w:author="S-Yansong" w:date="2015-11-04T09:58:00Z">
        <w:r w:rsidR="00FE5FFE">
          <w:rPr>
            <w:rFonts w:ascii="华文楷体" w:eastAsia="华文楷体" w:hAnsi="华文楷体" w:hint="eastAsia"/>
            <w:sz w:val="28"/>
            <w:szCs w:val="28"/>
          </w:rPr>
          <w:t>心</w:t>
        </w:r>
      </w:ins>
      <w:r w:rsidRPr="00FA031F">
        <w:rPr>
          <w:rFonts w:ascii="华文楷体" w:eastAsia="华文楷体" w:hAnsi="华文楷体" w:hint="eastAsia"/>
          <w:sz w:val="28"/>
          <w:szCs w:val="28"/>
        </w:rPr>
        <w:t>相续，心识就是一个相续。那么就说这种外面形形色色的显现和这样一种唯一的相续，和这样一相续是无二的，所以从这个方面可以安立异相一识的观点。</w:t>
      </w:r>
    </w:p>
    <w:p w:rsidR="00FE5FFE" w:rsidRDefault="00FA031F" w:rsidP="00DC2F3B">
      <w:pPr>
        <w:ind w:firstLine="420"/>
        <w:rPr>
          <w:ins w:id="104" w:author="S-Yansong" w:date="2015-11-04T09:59:00Z"/>
          <w:rFonts w:ascii="华文楷体" w:eastAsia="华文楷体" w:hAnsi="华文楷体" w:hint="eastAsia"/>
          <w:sz w:val="28"/>
          <w:szCs w:val="28"/>
        </w:rPr>
        <w:pPrChange w:id="105" w:author="S-Yansong" w:date="2015-11-04T09:52:00Z">
          <w:pPr>
            <w:ind w:firstLine="570"/>
          </w:pPr>
        </w:pPrChange>
      </w:pPr>
      <w:del w:id="106" w:author="S-Yansong" w:date="2015-11-04T09:59:00Z">
        <w:r w:rsidRPr="00FA031F" w:rsidDel="00FE5FFE">
          <w:rPr>
            <w:rFonts w:ascii="华文楷体" w:eastAsia="华文楷体" w:hAnsi="华文楷体" w:hint="eastAsia"/>
            <w:sz w:val="28"/>
            <w:szCs w:val="28"/>
          </w:rPr>
          <w:delText>“</w:delText>
        </w:r>
      </w:del>
      <w:ins w:id="107" w:author="S-Yansong" w:date="2015-11-04T09:59:00Z">
        <w:r w:rsidR="00FE5FFE">
          <w:rPr>
            <w:rFonts w:ascii="华文楷体" w:eastAsia="华文楷体" w:hAnsi="华文楷体" w:hint="eastAsia"/>
            <w:sz w:val="28"/>
            <w:szCs w:val="28"/>
          </w:rPr>
          <w:t>【</w:t>
        </w:r>
      </w:ins>
      <w:r w:rsidRPr="00FE5FFE">
        <w:rPr>
          <w:rFonts w:asciiTheme="minorEastAsia" w:hAnsiTheme="minorEastAsia" w:hint="eastAsia"/>
          <w:sz w:val="28"/>
          <w:szCs w:val="28"/>
          <w:rPrChange w:id="108" w:author="S-Yansong" w:date="2015-11-04T09:59:00Z">
            <w:rPr>
              <w:rFonts w:ascii="华文楷体" w:eastAsia="华文楷体" w:hAnsi="华文楷体" w:hint="eastAsia"/>
              <w:sz w:val="28"/>
              <w:szCs w:val="28"/>
            </w:rPr>
          </w:rPrChange>
        </w:rPr>
        <w:t>这种说法纵然在名言中有他合理的一面,可是在三种类别的这一场合却不尽然,由于需要根据对境的不同来理解取相的方式,因而</w:t>
      </w:r>
      <w:r w:rsidRPr="00FE5FFE">
        <w:rPr>
          <w:rFonts w:asciiTheme="minorEastAsia" w:hAnsiTheme="minorEastAsia" w:hint="eastAsia"/>
          <w:sz w:val="28"/>
          <w:szCs w:val="28"/>
          <w:rPrChange w:id="109" w:author="S-Yansong" w:date="2015-11-04T09:59:00Z">
            <w:rPr>
              <w:rFonts w:ascii="华文楷体" w:eastAsia="华文楷体" w:hAnsi="华文楷体" w:hint="eastAsia"/>
              <w:sz w:val="28"/>
              <w:szCs w:val="28"/>
            </w:rPr>
          </w:rPrChange>
        </w:rPr>
        <w:lastRenderedPageBreak/>
        <w:t>(这种观点在此处)极不合理。</w:t>
      </w:r>
      <w:ins w:id="110" w:author="S-Yansong" w:date="2015-11-04T09:59:00Z">
        <w:r w:rsidR="00FE5FFE">
          <w:rPr>
            <w:rFonts w:ascii="华文楷体" w:eastAsia="华文楷体" w:hAnsi="华文楷体" w:hint="eastAsia"/>
            <w:sz w:val="28"/>
            <w:szCs w:val="28"/>
          </w:rPr>
          <w:t>】</w:t>
        </w:r>
      </w:ins>
      <w:del w:id="111" w:author="S-Yansong" w:date="2015-11-04T09:59:00Z">
        <w:r w:rsidRPr="00FA031F" w:rsidDel="00FE5FFE">
          <w:rPr>
            <w:rFonts w:ascii="华文楷体" w:eastAsia="华文楷体" w:hAnsi="华文楷体" w:hint="eastAsia"/>
            <w:sz w:val="28"/>
            <w:szCs w:val="28"/>
          </w:rPr>
          <w:delText>”</w:delText>
        </w:r>
      </w:del>
    </w:p>
    <w:p w:rsidR="00675994" w:rsidRDefault="00FA031F" w:rsidP="00DC2F3B">
      <w:pPr>
        <w:ind w:firstLine="420"/>
        <w:rPr>
          <w:ins w:id="112" w:author="S-Yansong" w:date="2015-11-04T10:00:00Z"/>
          <w:rFonts w:ascii="华文楷体" w:eastAsia="华文楷体" w:hAnsi="华文楷体" w:hint="eastAsia"/>
          <w:sz w:val="28"/>
          <w:szCs w:val="28"/>
        </w:rPr>
        <w:pPrChange w:id="113" w:author="S-Yansong" w:date="2015-11-04T09:52:00Z">
          <w:pPr>
            <w:ind w:firstLine="570"/>
          </w:pPr>
        </w:pPrChange>
      </w:pPr>
      <w:r w:rsidRPr="00FA031F">
        <w:rPr>
          <w:rFonts w:ascii="华文楷体" w:eastAsia="华文楷体" w:hAnsi="华文楷体" w:hint="eastAsia"/>
          <w:sz w:val="28"/>
          <w:szCs w:val="28"/>
        </w:rPr>
        <w:t>那么前面安立异相一识的观点在名言谛当中有它合理的一面，就像前面所分析的一样，如果从内观自证的角度出发呢，形形色色的显现和它无二，这个方面讲的时候可以安立为异相一识的观点有它合理的一面。但是这个方面是详细分析的时候，详细分析的时候</w:t>
      </w:r>
      <w:del w:id="114" w:author="S-Yansong" w:date="2015-11-04T10:00:00Z">
        <w:r w:rsidRPr="00FA031F" w:rsidDel="00675994">
          <w:rPr>
            <w:rFonts w:ascii="华文楷体" w:eastAsia="华文楷体" w:hAnsi="华文楷体" w:hint="eastAsia"/>
            <w:sz w:val="28"/>
            <w:szCs w:val="28"/>
          </w:rPr>
          <w:delText>就是</w:delText>
        </w:r>
      </w:del>
      <w:ins w:id="115" w:author="S-Yansong" w:date="2015-11-04T10:00:00Z">
        <w:r w:rsidR="00675994" w:rsidRPr="00FA031F">
          <w:rPr>
            <w:rFonts w:ascii="华文楷体" w:eastAsia="华文楷体" w:hAnsi="华文楷体" w:hint="eastAsia"/>
            <w:sz w:val="28"/>
            <w:szCs w:val="28"/>
          </w:rPr>
          <w:t>就</w:t>
        </w:r>
        <w:r w:rsidR="00675994">
          <w:rPr>
            <w:rFonts w:ascii="华文楷体" w:eastAsia="华文楷体" w:hAnsi="华文楷体" w:hint="eastAsia"/>
            <w:sz w:val="28"/>
            <w:szCs w:val="28"/>
          </w:rPr>
          <w:t>说</w:t>
        </w:r>
      </w:ins>
      <w:r w:rsidRPr="00FA031F">
        <w:rPr>
          <w:rFonts w:ascii="华文楷体" w:eastAsia="华文楷体" w:hAnsi="华文楷体" w:hint="eastAsia"/>
          <w:sz w:val="28"/>
          <w:szCs w:val="28"/>
        </w:rPr>
        <w:t>把这样一种能取所取呀</w:t>
      </w:r>
      <w:ins w:id="116" w:author="S-Yansong" w:date="2015-11-04T10:00:00Z">
        <w:r w:rsidR="00675994">
          <w:rPr>
            <w:rFonts w:ascii="华文楷体" w:eastAsia="华文楷体" w:hAnsi="华文楷体" w:hint="eastAsia"/>
            <w:sz w:val="28"/>
            <w:szCs w:val="28"/>
          </w:rPr>
          <w:t>，</w:t>
        </w:r>
      </w:ins>
      <w:r w:rsidRPr="00FA031F">
        <w:rPr>
          <w:rFonts w:ascii="华文楷体" w:eastAsia="华文楷体" w:hAnsi="华文楷体" w:hint="eastAsia"/>
          <w:sz w:val="28"/>
          <w:szCs w:val="28"/>
        </w:rPr>
        <w:t>分成三种类别。三种类别要取一种详尽观察的时候呢，那么你这样安立异相一识就不太合理了。因为这个地方需要根据对境的不同来安立取相的方式。你的对境有一种还是多种呢？像这样的话，你的能取有几种</w:t>
      </w:r>
      <w:del w:id="117" w:author="S-Yansong" w:date="2015-11-04T10:00:00Z">
        <w:r w:rsidRPr="00FA031F" w:rsidDel="00675994">
          <w:rPr>
            <w:rFonts w:ascii="华文楷体" w:eastAsia="华文楷体" w:hAnsi="华文楷体" w:hint="eastAsia"/>
            <w:sz w:val="28"/>
            <w:szCs w:val="28"/>
          </w:rPr>
          <w:delText>。</w:delText>
        </w:r>
      </w:del>
      <w:ins w:id="118" w:author="S-Yansong" w:date="2015-11-04T10:00:00Z">
        <w:r w:rsidR="00675994">
          <w:rPr>
            <w:rFonts w:ascii="华文楷体" w:eastAsia="华文楷体" w:hAnsi="华文楷体" w:hint="eastAsia"/>
            <w:sz w:val="28"/>
            <w:szCs w:val="28"/>
          </w:rPr>
          <w:t>？</w:t>
        </w:r>
      </w:ins>
      <w:r w:rsidRPr="00FA031F">
        <w:rPr>
          <w:rFonts w:ascii="华文楷体" w:eastAsia="华文楷体" w:hAnsi="华文楷体" w:hint="eastAsia"/>
          <w:sz w:val="28"/>
          <w:szCs w:val="28"/>
        </w:rPr>
        <w:t>通过这方面对境的不同来理解取相方式的缘故，所以你这样大概大概地讲内观的角度出发，异相一识的观点，在此处是不合理的，所以说自宗他不承许异相一识的观点。</w:t>
      </w:r>
    </w:p>
    <w:p w:rsidR="00675994" w:rsidRDefault="00675994" w:rsidP="00DC2F3B">
      <w:pPr>
        <w:ind w:firstLine="420"/>
        <w:rPr>
          <w:ins w:id="119" w:author="S-Yansong" w:date="2015-11-04T10:00:00Z"/>
          <w:rFonts w:ascii="华文楷体" w:eastAsia="华文楷体" w:hAnsi="华文楷体" w:hint="eastAsia"/>
          <w:sz w:val="28"/>
          <w:szCs w:val="28"/>
        </w:rPr>
        <w:pPrChange w:id="120" w:author="S-Yansong" w:date="2015-11-04T09:52:00Z">
          <w:pPr>
            <w:ind w:firstLine="570"/>
          </w:pPr>
        </w:pPrChange>
      </w:pPr>
      <w:ins w:id="121" w:author="S-Yansong" w:date="2015-11-04T10:00:00Z">
        <w:r>
          <w:rPr>
            <w:rFonts w:ascii="华文楷体" w:eastAsia="华文楷体" w:hAnsi="华文楷体" w:hint="eastAsia"/>
            <w:sz w:val="28"/>
            <w:szCs w:val="28"/>
          </w:rPr>
          <w:t>【</w:t>
        </w:r>
      </w:ins>
      <w:del w:id="122" w:author="S-Yansong" w:date="2015-11-04T10:00:00Z">
        <w:r w:rsidR="00FA031F" w:rsidRPr="00FA031F" w:rsidDel="00675994">
          <w:rPr>
            <w:rFonts w:ascii="华文楷体" w:eastAsia="华文楷体" w:hAnsi="华文楷体" w:hint="eastAsia"/>
            <w:sz w:val="28"/>
            <w:szCs w:val="28"/>
          </w:rPr>
          <w:delText>“</w:delText>
        </w:r>
      </w:del>
      <w:r w:rsidR="00FA031F" w:rsidRPr="00675994">
        <w:rPr>
          <w:rFonts w:asciiTheme="minorEastAsia" w:hAnsiTheme="minorEastAsia" w:hint="eastAsia"/>
          <w:sz w:val="28"/>
          <w:szCs w:val="28"/>
          <w:rPrChange w:id="123" w:author="S-Yansong" w:date="2015-11-04T10:00:00Z">
            <w:rPr>
              <w:rFonts w:ascii="华文楷体" w:eastAsia="华文楷体" w:hAnsi="华文楷体" w:hint="eastAsia"/>
              <w:sz w:val="28"/>
              <w:szCs w:val="28"/>
            </w:rPr>
          </w:rPrChange>
        </w:rPr>
        <w:t>此处的观点,以名言量成、无有妨害的绝对是“相识等量”,我本人也唯一依照这种观点来讲解,这也是《中观庄严论》的意趣所在。</w:t>
      </w:r>
      <w:ins w:id="124" w:author="S-Yansong" w:date="2015-11-04T10:00:00Z">
        <w:r>
          <w:rPr>
            <w:rFonts w:ascii="华文楷体" w:eastAsia="华文楷体" w:hAnsi="华文楷体" w:hint="eastAsia"/>
            <w:sz w:val="28"/>
            <w:szCs w:val="28"/>
          </w:rPr>
          <w:t>】</w:t>
        </w:r>
      </w:ins>
      <w:del w:id="125" w:author="S-Yansong" w:date="2015-11-04T10:00:00Z">
        <w:r w:rsidR="00FA031F" w:rsidRPr="00FA031F" w:rsidDel="00675994">
          <w:rPr>
            <w:rFonts w:ascii="华文楷体" w:eastAsia="华文楷体" w:hAnsi="华文楷体" w:hint="eastAsia"/>
            <w:sz w:val="28"/>
            <w:szCs w:val="28"/>
          </w:rPr>
          <w:delText>”</w:delText>
        </w:r>
      </w:del>
    </w:p>
    <w:p w:rsidR="001E617F" w:rsidRDefault="00FA031F" w:rsidP="00DC2F3B">
      <w:pPr>
        <w:ind w:firstLine="420"/>
        <w:rPr>
          <w:ins w:id="126" w:author="S-Yansong" w:date="2015-11-04T10:01:00Z"/>
          <w:rFonts w:ascii="华文楷体" w:eastAsia="华文楷体" w:hAnsi="华文楷体" w:hint="eastAsia"/>
          <w:sz w:val="28"/>
          <w:szCs w:val="28"/>
        </w:rPr>
        <w:pPrChange w:id="127" w:author="S-Yansong" w:date="2015-11-04T09:52:00Z">
          <w:pPr>
            <w:ind w:firstLine="570"/>
          </w:pPr>
        </w:pPrChange>
      </w:pPr>
      <w:r w:rsidRPr="00FA031F">
        <w:rPr>
          <w:rFonts w:ascii="华文楷体" w:eastAsia="华文楷体" w:hAnsi="华文楷体" w:hint="eastAsia"/>
          <w:sz w:val="28"/>
          <w:szCs w:val="28"/>
        </w:rPr>
        <w:t>那么还有一种观点呢就是相识各一，相识各一就是不分析的，因为相识各一像这样讲的时候过失也是很明显的。所以说异相一识的观点如果我们不承许的话，那么相识各一的观点也是类推，不太承许的。所以说在这三种观点当中呢，排除了异相一识和相识各一的观点之后呢，那么就说是自宗啊在本论当中承许的观点就是讲到了这样一种相识等量。</w:t>
      </w:r>
    </w:p>
    <w:p w:rsidR="001E617F" w:rsidRDefault="00FA031F" w:rsidP="00DC2F3B">
      <w:pPr>
        <w:ind w:firstLine="420"/>
        <w:rPr>
          <w:ins w:id="128" w:author="S-Yansong" w:date="2015-11-04T10:02:00Z"/>
          <w:rFonts w:ascii="华文楷体" w:eastAsia="华文楷体" w:hAnsi="华文楷体" w:hint="eastAsia"/>
          <w:sz w:val="28"/>
          <w:szCs w:val="28"/>
        </w:rPr>
        <w:pPrChange w:id="129" w:author="S-Yansong" w:date="2015-11-04T09:52:00Z">
          <w:pPr>
            <w:ind w:firstLine="570"/>
          </w:pPr>
        </w:pPrChange>
      </w:pPr>
      <w:r w:rsidRPr="00FA031F">
        <w:rPr>
          <w:rFonts w:ascii="华文楷体" w:eastAsia="华文楷体" w:hAnsi="华文楷体" w:hint="eastAsia"/>
          <w:sz w:val="28"/>
          <w:szCs w:val="28"/>
        </w:rPr>
        <w:t>那么就说是这样一种根据名言量成，就说此处的观点通过名言量成，名言量成就是通过名言量观察而成立的没有妨害的绝对就是相识</w:t>
      </w:r>
      <w:r w:rsidRPr="00FA031F">
        <w:rPr>
          <w:rFonts w:ascii="华文楷体" w:eastAsia="华文楷体" w:hAnsi="华文楷体" w:hint="eastAsia"/>
          <w:sz w:val="28"/>
          <w:szCs w:val="28"/>
        </w:rPr>
        <w:lastRenderedPageBreak/>
        <w:t>等量的观点。麦彭仁波切说呢，我是唯一依靠这种观点来讲解的，不单单是在本论当中啊，就说是讲因明的时候，讲这个中观的时候呢，都是按照这个相识等量来进行讲解的。如果你在胜义谛当中当然是无自性啊，什么都不承认了</w:t>
      </w:r>
      <w:del w:id="130" w:author="S-Yansong" w:date="2015-11-04T10:02:00Z">
        <w:r w:rsidRPr="00FA031F" w:rsidDel="001E617F">
          <w:rPr>
            <w:rFonts w:ascii="华文楷体" w:eastAsia="华文楷体" w:hAnsi="华文楷体" w:hint="eastAsia"/>
            <w:sz w:val="28"/>
            <w:szCs w:val="28"/>
          </w:rPr>
          <w:delText>，</w:delText>
        </w:r>
      </w:del>
      <w:ins w:id="131" w:author="S-Yansong" w:date="2015-11-04T10:02:00Z">
        <w:r w:rsidR="001E617F">
          <w:rPr>
            <w:rFonts w:ascii="华文楷体" w:eastAsia="华文楷体" w:hAnsi="华文楷体" w:hint="eastAsia"/>
            <w:sz w:val="28"/>
            <w:szCs w:val="28"/>
          </w:rPr>
          <w:t>。</w:t>
        </w:r>
      </w:ins>
      <w:r w:rsidRPr="00FA031F">
        <w:rPr>
          <w:rFonts w:ascii="华文楷体" w:eastAsia="华文楷体" w:hAnsi="华文楷体" w:hint="eastAsia"/>
          <w:sz w:val="28"/>
          <w:szCs w:val="28"/>
        </w:rPr>
        <w:t>在名言</w:t>
      </w:r>
      <w:del w:id="132" w:author="S-Yansong" w:date="2015-11-04T10:02:00Z">
        <w:r w:rsidRPr="00FA031F" w:rsidDel="001E617F">
          <w:rPr>
            <w:rFonts w:ascii="华文楷体" w:eastAsia="华文楷体" w:hAnsi="华文楷体" w:hint="eastAsia"/>
            <w:sz w:val="28"/>
            <w:szCs w:val="28"/>
          </w:rPr>
          <w:delText>中当</w:delText>
        </w:r>
      </w:del>
      <w:ins w:id="133" w:author="S-Yansong" w:date="2015-11-04T10:02:00Z">
        <w:r w:rsidR="001E617F">
          <w:rPr>
            <w:rFonts w:ascii="华文楷体" w:eastAsia="华文楷体" w:hAnsi="华文楷体" w:hint="eastAsia"/>
            <w:sz w:val="28"/>
            <w:szCs w:val="28"/>
          </w:rPr>
          <w:t>当中</w:t>
        </w:r>
      </w:ins>
      <w:r w:rsidRPr="00FA031F">
        <w:rPr>
          <w:rFonts w:ascii="华文楷体" w:eastAsia="华文楷体" w:hAnsi="华文楷体" w:hint="eastAsia"/>
          <w:sz w:val="28"/>
          <w:szCs w:val="28"/>
        </w:rPr>
        <w:t>，如果要承许能取所取的关系的话，那么就是唯一按照这样一种相识等量的观点来进行讲解。这个也是《中观庄严论》的意趣所在的。</w:t>
      </w:r>
    </w:p>
    <w:p w:rsidR="001E617F" w:rsidRDefault="001E617F" w:rsidP="00DC2F3B">
      <w:pPr>
        <w:ind w:firstLine="420"/>
        <w:rPr>
          <w:ins w:id="134" w:author="S-Yansong" w:date="2015-11-04T10:02:00Z"/>
          <w:rFonts w:ascii="华文楷体" w:eastAsia="华文楷体" w:hAnsi="华文楷体" w:hint="eastAsia"/>
          <w:sz w:val="28"/>
          <w:szCs w:val="28"/>
        </w:rPr>
        <w:pPrChange w:id="135" w:author="S-Yansong" w:date="2015-11-04T09:52:00Z">
          <w:pPr>
            <w:ind w:firstLine="570"/>
          </w:pPr>
        </w:pPrChange>
      </w:pPr>
      <w:ins w:id="136" w:author="S-Yansong" w:date="2015-11-04T10:02:00Z">
        <w:r>
          <w:rPr>
            <w:rFonts w:ascii="华文楷体" w:eastAsia="华文楷体" w:hAnsi="华文楷体" w:hint="eastAsia"/>
            <w:sz w:val="28"/>
            <w:szCs w:val="28"/>
          </w:rPr>
          <w:t>【</w:t>
        </w:r>
      </w:ins>
      <w:del w:id="137" w:author="S-Yansong" w:date="2015-11-04T10:02:00Z">
        <w:r w:rsidR="00FA031F" w:rsidRPr="001E617F" w:rsidDel="001E617F">
          <w:rPr>
            <w:rFonts w:asciiTheme="minorEastAsia" w:hAnsiTheme="minorEastAsia" w:hint="eastAsia"/>
            <w:sz w:val="28"/>
            <w:szCs w:val="28"/>
            <w:rPrChange w:id="138" w:author="S-Yansong" w:date="2015-11-04T10:02:00Z">
              <w:rPr>
                <w:rFonts w:ascii="华文楷体" w:eastAsia="华文楷体" w:hAnsi="华文楷体" w:hint="eastAsia"/>
                <w:sz w:val="28"/>
                <w:szCs w:val="28"/>
              </w:rPr>
            </w:rPrChange>
          </w:rPr>
          <w:delText>“</w:delText>
        </w:r>
      </w:del>
      <w:r w:rsidR="00FA031F" w:rsidRPr="001E617F">
        <w:rPr>
          <w:rFonts w:asciiTheme="minorEastAsia" w:hAnsiTheme="minorEastAsia" w:hint="eastAsia"/>
          <w:sz w:val="28"/>
          <w:szCs w:val="28"/>
          <w:rPrChange w:id="139" w:author="S-Yansong" w:date="2015-11-04T10:02:00Z">
            <w:rPr>
              <w:rFonts w:ascii="华文楷体" w:eastAsia="华文楷体" w:hAnsi="华文楷体" w:hint="eastAsia"/>
              <w:sz w:val="28"/>
              <w:szCs w:val="28"/>
            </w:rPr>
          </w:rPrChange>
        </w:rPr>
        <w:t>在破唯识宗所承许的“相识等量”的过程中,前辈的有些论师认为取蓝色等的若干同类识全部一并生起。</w:t>
      </w:r>
      <w:ins w:id="140" w:author="S-Yansong" w:date="2015-11-04T10:02:00Z">
        <w:r>
          <w:rPr>
            <w:rFonts w:ascii="华文楷体" w:eastAsia="华文楷体" w:hAnsi="华文楷体" w:hint="eastAsia"/>
            <w:sz w:val="28"/>
            <w:szCs w:val="28"/>
          </w:rPr>
          <w:t>】</w:t>
        </w:r>
      </w:ins>
      <w:del w:id="141" w:author="S-Yansong" w:date="2015-11-04T10:02:00Z">
        <w:r w:rsidR="00FA031F" w:rsidRPr="00FA031F" w:rsidDel="001E617F">
          <w:rPr>
            <w:rFonts w:ascii="华文楷体" w:eastAsia="华文楷体" w:hAnsi="华文楷体" w:hint="eastAsia"/>
            <w:sz w:val="28"/>
            <w:szCs w:val="28"/>
          </w:rPr>
          <w:delText>”</w:delText>
        </w:r>
      </w:del>
    </w:p>
    <w:p w:rsidR="001D175E" w:rsidRDefault="00FA031F" w:rsidP="00DC2F3B">
      <w:pPr>
        <w:ind w:firstLine="420"/>
        <w:rPr>
          <w:ins w:id="142" w:author="S-Yansong" w:date="2015-11-04T10:06:00Z"/>
          <w:rFonts w:ascii="华文楷体" w:eastAsia="华文楷体" w:hAnsi="华文楷体" w:hint="eastAsia"/>
          <w:sz w:val="28"/>
          <w:szCs w:val="28"/>
        </w:rPr>
        <w:pPrChange w:id="143" w:author="S-Yansong" w:date="2015-11-04T09:52:00Z">
          <w:pPr>
            <w:ind w:firstLine="570"/>
          </w:pPr>
        </w:pPrChange>
      </w:pPr>
      <w:r w:rsidRPr="00FA031F">
        <w:rPr>
          <w:rFonts w:ascii="华文楷体" w:eastAsia="华文楷体" w:hAnsi="华文楷体" w:hint="eastAsia"/>
          <w:sz w:val="28"/>
          <w:szCs w:val="28"/>
        </w:rPr>
        <w:t>那么下面是另外一层涵义，一方面是说自宗承许相识等量，但是呢就说自宗承许的相识等量呢和一些前辈论师所承许的相识等量是不相同的。那么在破唯识宗所承认的相识等量的过程当中，那么就说唯识宗一方面名言谛当中呢他安立这些观点，有他合理的地方，但是如果是胜义当中就不合理了，所以说胜义当中要破唯识宗的相识等量。</w:t>
      </w:r>
    </w:p>
    <w:p w:rsidR="001D175E" w:rsidRDefault="00FA031F" w:rsidP="001D175E">
      <w:pPr>
        <w:ind w:firstLine="420"/>
        <w:rPr>
          <w:ins w:id="144" w:author="S-Yansong" w:date="2015-11-04T10:06:00Z"/>
          <w:rFonts w:ascii="华文楷体" w:eastAsia="华文楷体" w:hAnsi="华文楷体" w:hint="eastAsia"/>
          <w:sz w:val="28"/>
          <w:szCs w:val="28"/>
        </w:rPr>
        <w:pPrChange w:id="145" w:author="S-Yansong" w:date="2015-11-04T10:06:00Z">
          <w:pPr>
            <w:ind w:firstLine="570"/>
          </w:pPr>
        </w:pPrChange>
      </w:pPr>
      <w:r w:rsidRPr="00FA031F">
        <w:rPr>
          <w:rFonts w:ascii="华文楷体" w:eastAsia="华文楷体" w:hAnsi="华文楷体" w:hint="eastAsia"/>
          <w:sz w:val="28"/>
          <w:szCs w:val="28"/>
        </w:rPr>
        <w:t>还有一些在名言当中承许相识等量的时候呢，他那种相识等量也不太符合名言的规律。有这两种意思啊，一方面就是胜义理论观察破斥唯识宗的相识等量的时候，主要是说胜义谛当中不存在这样一种实实在在心识的本体啊，所以一切都是无自性空性的缘故要破斥。还一个问题呢，就是在名言谛当中即便许相识等量，他是在承许相识等量的过程当中也有一些不合理的观点。</w:t>
      </w:r>
    </w:p>
    <w:p w:rsidR="001D175E" w:rsidRDefault="00FA031F" w:rsidP="001D175E">
      <w:pPr>
        <w:ind w:firstLine="420"/>
        <w:rPr>
          <w:ins w:id="146" w:author="S-Yansong" w:date="2015-11-04T10:07:00Z"/>
          <w:rFonts w:ascii="华文楷体" w:eastAsia="华文楷体" w:hAnsi="华文楷体" w:hint="eastAsia"/>
          <w:sz w:val="28"/>
          <w:szCs w:val="28"/>
        </w:rPr>
        <w:pPrChange w:id="147" w:author="S-Yansong" w:date="2015-11-04T10:06:00Z">
          <w:pPr>
            <w:ind w:firstLine="570"/>
          </w:pPr>
        </w:pPrChange>
      </w:pPr>
      <w:r w:rsidRPr="00FA031F">
        <w:rPr>
          <w:rFonts w:ascii="华文楷体" w:eastAsia="华文楷体" w:hAnsi="华文楷体" w:hint="eastAsia"/>
          <w:sz w:val="28"/>
          <w:szCs w:val="28"/>
        </w:rPr>
        <w:t>虽然也承许相识等量，但</w:t>
      </w:r>
      <w:ins w:id="148" w:author="S-Yansong" w:date="2015-11-04T10:04:00Z">
        <w:r w:rsidR="001D175E">
          <w:rPr>
            <w:rFonts w:ascii="华文楷体" w:eastAsia="华文楷体" w:hAnsi="华文楷体" w:hint="eastAsia"/>
            <w:sz w:val="28"/>
            <w:szCs w:val="28"/>
          </w:rPr>
          <w:t>是</w:t>
        </w:r>
      </w:ins>
      <w:r w:rsidRPr="00FA031F">
        <w:rPr>
          <w:rFonts w:ascii="华文楷体" w:eastAsia="华文楷体" w:hAnsi="华文楷体" w:hint="eastAsia"/>
          <w:sz w:val="28"/>
          <w:szCs w:val="28"/>
        </w:rPr>
        <w:t>在</w:t>
      </w:r>
      <w:del w:id="149" w:author="S-Yansong" w:date="2015-11-04T10:04:00Z">
        <w:r w:rsidRPr="00FA031F" w:rsidDel="001D175E">
          <w:rPr>
            <w:rFonts w:ascii="华文楷体" w:eastAsia="华文楷体" w:hAnsi="华文楷体" w:hint="eastAsia"/>
            <w:sz w:val="28"/>
            <w:szCs w:val="28"/>
          </w:rPr>
          <w:delText>??16：33</w:delText>
        </w:r>
      </w:del>
      <w:ins w:id="150" w:author="S-Yansong" w:date="2015-11-04T10:04:00Z">
        <w:r w:rsidR="001D175E">
          <w:rPr>
            <w:rFonts w:ascii="华文楷体" w:eastAsia="华文楷体" w:hAnsi="华文楷体" w:hint="eastAsia"/>
            <w:sz w:val="28"/>
            <w:szCs w:val="28"/>
          </w:rPr>
          <w:t>对驳</w:t>
        </w:r>
      </w:ins>
      <w:r w:rsidRPr="00FA031F">
        <w:rPr>
          <w:rFonts w:ascii="华文楷体" w:eastAsia="华文楷体" w:hAnsi="华文楷体" w:hint="eastAsia"/>
          <w:sz w:val="28"/>
          <w:szCs w:val="28"/>
        </w:rPr>
        <w:t>当中呢有些不合理的观点。所以说在破唯识宗所承许的相识等量的过程中，前辈的一些论师，上师在讲的时候，前辈的论师就安立成因明前派的论师，那么因</w:t>
      </w:r>
      <w:r w:rsidRPr="00FA031F">
        <w:rPr>
          <w:rFonts w:ascii="华文楷体" w:eastAsia="华文楷体" w:hAnsi="华文楷体" w:hint="eastAsia"/>
          <w:sz w:val="28"/>
          <w:szCs w:val="28"/>
        </w:rPr>
        <w:lastRenderedPageBreak/>
        <w:t>明前派的一些论师他认为呢，取蓝色等的若干同类识全部一并生起。</w:t>
      </w:r>
    </w:p>
    <w:p w:rsidR="001D175E" w:rsidRDefault="00FA031F" w:rsidP="001D175E">
      <w:pPr>
        <w:ind w:firstLine="420"/>
        <w:rPr>
          <w:ins w:id="151" w:author="S-Yansong" w:date="2015-11-04T10:13:00Z"/>
          <w:rFonts w:ascii="华文楷体" w:eastAsia="华文楷体" w:hAnsi="华文楷体" w:hint="eastAsia"/>
          <w:sz w:val="28"/>
          <w:szCs w:val="28"/>
        </w:rPr>
        <w:pPrChange w:id="152" w:author="S-Yansong" w:date="2015-11-04T10:06:00Z">
          <w:pPr>
            <w:ind w:firstLine="570"/>
          </w:pPr>
        </w:pPrChange>
      </w:pPr>
      <w:r w:rsidRPr="00FA031F">
        <w:rPr>
          <w:rFonts w:ascii="华文楷体" w:eastAsia="华文楷体" w:hAnsi="华文楷体" w:hint="eastAsia"/>
          <w:sz w:val="28"/>
          <w:szCs w:val="28"/>
        </w:rPr>
        <w:t>此处呢就说是取蓝色的识，那么取蓝色的识呢，它就说若干同类识全部一并生起。这个方面出现了个同类识。同类识和下面还要讲的不同类识呢，那么就说在此处的内容当中非常非常的重要，很重要。那实际上按照对方观点呢，他比如说取蓝色，一块蓝布，一块蓝布，就说他在取这个蓝色的布的时候呢，他生起了很多种的同类识。他就说取蓝布的都是一种同类的，比如说我取蓝布的中央部分，我取蓝布的边缘部分，或说我把这个蓝布取它的上下左右啊中间的部分等等这个方面都是取蓝色的识</w:t>
      </w:r>
      <w:del w:id="153" w:author="S-Yansong" w:date="2015-11-04T10:13:00Z">
        <w:r w:rsidRPr="00FA031F" w:rsidDel="001D175E">
          <w:rPr>
            <w:rFonts w:ascii="华文楷体" w:eastAsia="华文楷体" w:hAnsi="华文楷体" w:hint="eastAsia"/>
            <w:sz w:val="28"/>
            <w:szCs w:val="28"/>
          </w:rPr>
          <w:delText>，</w:delText>
        </w:r>
      </w:del>
      <w:ins w:id="154" w:author="S-Yansong" w:date="2015-11-04T10:13:00Z">
        <w:r w:rsidR="001D175E">
          <w:rPr>
            <w:rFonts w:ascii="华文楷体" w:eastAsia="华文楷体" w:hAnsi="华文楷体" w:hint="eastAsia"/>
            <w:sz w:val="28"/>
            <w:szCs w:val="28"/>
          </w:rPr>
          <w:t>。</w:t>
        </w:r>
      </w:ins>
      <w:r w:rsidRPr="00FA031F">
        <w:rPr>
          <w:rFonts w:ascii="华文楷体" w:eastAsia="华文楷体" w:hAnsi="华文楷体" w:hint="eastAsia"/>
          <w:sz w:val="28"/>
          <w:szCs w:val="28"/>
        </w:rPr>
        <w:t>那么这个取蓝色的识都是同类识，这些同类识一并同时当中可以生起来，他就是这个意思，这个就叫同类识。</w:t>
      </w:r>
    </w:p>
    <w:p w:rsidR="00A25B80" w:rsidRDefault="00FA031F" w:rsidP="001D175E">
      <w:pPr>
        <w:ind w:firstLine="420"/>
        <w:rPr>
          <w:ins w:id="155" w:author="S-Yansong" w:date="2015-11-04T10:16:00Z"/>
          <w:rFonts w:ascii="华文楷体" w:eastAsia="华文楷体" w:hAnsi="华文楷体" w:hint="eastAsia"/>
          <w:sz w:val="28"/>
          <w:szCs w:val="28"/>
        </w:rPr>
        <w:pPrChange w:id="156" w:author="S-Yansong" w:date="2015-11-04T10:06:00Z">
          <w:pPr>
            <w:ind w:firstLine="570"/>
          </w:pPr>
        </w:pPrChange>
      </w:pPr>
      <w:r w:rsidRPr="00FA031F">
        <w:rPr>
          <w:rFonts w:ascii="华文楷体" w:eastAsia="华文楷体" w:hAnsi="华文楷体" w:hint="eastAsia"/>
          <w:sz w:val="28"/>
          <w:szCs w:val="28"/>
        </w:rPr>
        <w:t>那么麦彭仁波切的意思就是说，不能安立这样一种同类识一并生起的观点。如果是不同类的识呢，可以同时生起，但是如果是同类识的话，若干同类识在一个时间当中同时生起是不可能的事情，否则就出现好多好多过失了。那为什么是这样讲的呢？实际上就说是这个蓝布的中央部分，蓝布的边缘部分，这个方面你如果泛泛地讲，大概地讲，似乎是一个法，噢，它的心识是同类的。但是如果你真正细分的时候呢，它的中央部分不是它的边缘部分，它的上面部分不是下面部分，所以说从它的对境来讲不存在同类。不管你再细分下去的话，没有完全同类的两个法同时存在，所以说没有完全同类的两个法同时存在的缘故呢，所以说哪里有同类的心识一起生起的观点。</w:t>
      </w:r>
    </w:p>
    <w:p w:rsidR="00A25B80" w:rsidRDefault="00FA031F" w:rsidP="001D175E">
      <w:pPr>
        <w:ind w:firstLine="420"/>
        <w:rPr>
          <w:ins w:id="157" w:author="S-Yansong" w:date="2015-11-04T10:17:00Z"/>
          <w:rFonts w:ascii="华文楷体" w:eastAsia="华文楷体" w:hAnsi="华文楷体" w:hint="eastAsia"/>
          <w:sz w:val="28"/>
          <w:szCs w:val="28"/>
        </w:rPr>
        <w:pPrChange w:id="158" w:author="S-Yansong" w:date="2015-11-04T10:06:00Z">
          <w:pPr>
            <w:ind w:firstLine="570"/>
          </w:pPr>
        </w:pPrChange>
      </w:pPr>
      <w:r w:rsidRPr="00FA031F">
        <w:rPr>
          <w:rFonts w:ascii="华文楷体" w:eastAsia="华文楷体" w:hAnsi="华文楷体" w:hint="eastAsia"/>
          <w:sz w:val="28"/>
          <w:szCs w:val="28"/>
        </w:rPr>
        <w:t>所以说，这个地方要安立的时候，也是相识等量，就是很明显的，就说如果你不仔细分析时候，似乎都是一个法，似乎都是同类的，都</w:t>
      </w:r>
      <w:r w:rsidRPr="00FA031F">
        <w:rPr>
          <w:rFonts w:ascii="华文楷体" w:eastAsia="华文楷体" w:hAnsi="华文楷体" w:hint="eastAsia"/>
          <w:sz w:val="28"/>
          <w:szCs w:val="28"/>
        </w:rPr>
        <w:lastRenderedPageBreak/>
        <w:t>是蓝色，泛泛讲是可以这样讲的。但如果详细分析的时候呢，像前面分析的一样，中间不是上面，下面不是上面，左边不是右边，所以这整个蓝色它可以分为很多不同类</w:t>
      </w:r>
      <w:del w:id="159" w:author="S-Yansong" w:date="2015-11-04T10:18:00Z">
        <w:r w:rsidRPr="00FA031F" w:rsidDel="00390579">
          <w:rPr>
            <w:rFonts w:ascii="华文楷体" w:eastAsia="华文楷体" w:hAnsi="华文楷体" w:hint="eastAsia"/>
            <w:sz w:val="28"/>
            <w:szCs w:val="28"/>
          </w:rPr>
          <w:delText>，</w:delText>
        </w:r>
      </w:del>
      <w:ins w:id="160" w:author="S-Yansong" w:date="2015-11-04T10:18:00Z">
        <w:r w:rsidR="00390579">
          <w:rPr>
            <w:rFonts w:ascii="华文楷体" w:eastAsia="华文楷体" w:hAnsi="华文楷体" w:hint="eastAsia"/>
            <w:sz w:val="28"/>
            <w:szCs w:val="28"/>
          </w:rPr>
          <w:t>。</w:t>
        </w:r>
      </w:ins>
      <w:r w:rsidRPr="00FA031F">
        <w:rPr>
          <w:rFonts w:ascii="华文楷体" w:eastAsia="华文楷体" w:hAnsi="华文楷体" w:hint="eastAsia"/>
          <w:sz w:val="28"/>
          <w:szCs w:val="28"/>
        </w:rPr>
        <w:t>所以在外境当中有很多不同类的缘故呢，取它的心识也全是不同类的心识，这种不同类的心识可以生起，同时生起，但如果你说有同类的心识同时生起的话，那么要不然就没有仔细观察，如果是仔细观察的过程，如果是仔细观察的话，就会出现一个人两个以上的心识，两个以上的相续同时存在的过失，啊就会出现这种问题。所以对方认为若干同类识是全部可以一并生起来的。那么下面呢，就是对这个观点进行分析。</w:t>
      </w:r>
    </w:p>
    <w:p w:rsidR="00FA031F" w:rsidRPr="00FA031F" w:rsidDel="00A25B80" w:rsidRDefault="00FA031F" w:rsidP="001D175E">
      <w:pPr>
        <w:ind w:firstLine="420"/>
        <w:rPr>
          <w:moveFrom w:id="161" w:author="S-Yansong" w:date="2015-11-04T10:17:00Z"/>
          <w:rFonts w:ascii="华文楷体" w:eastAsia="华文楷体" w:hAnsi="华文楷体"/>
          <w:sz w:val="28"/>
          <w:szCs w:val="28"/>
        </w:rPr>
        <w:pPrChange w:id="162" w:author="S-Yansong" w:date="2015-11-04T10:06:00Z">
          <w:pPr>
            <w:ind w:firstLine="570"/>
          </w:pPr>
        </w:pPrChange>
      </w:pPr>
      <w:moveFromRangeStart w:id="163" w:author="S-Yansong" w:date="2015-11-04T10:17:00Z" w:name="move434395574"/>
      <w:moveFrom w:id="164" w:author="S-Yansong" w:date="2015-11-04T10:17:00Z">
        <w:r w:rsidRPr="00FA031F" w:rsidDel="00A25B80">
          <w:rPr>
            <w:rFonts w:ascii="华文楷体" w:eastAsia="华文楷体" w:hAnsi="华文楷体" w:hint="eastAsia"/>
            <w:sz w:val="28"/>
            <w:szCs w:val="28"/>
          </w:rPr>
          <w:t>“如果这样,显然与教证相违,因为世尊明明</w:t>
        </w:r>
      </w:moveFrom>
    </w:p>
    <w:moveFromRangeEnd w:id="163"/>
    <w:p w:rsidR="00A25B80" w:rsidRDefault="00A25B80" w:rsidP="00A25B80">
      <w:pPr>
        <w:ind w:firstLine="420"/>
        <w:rPr>
          <w:ins w:id="165" w:author="S-Yansong" w:date="2015-11-04T10:17:00Z"/>
          <w:rFonts w:ascii="华文楷体" w:eastAsia="华文楷体" w:hAnsi="华文楷体" w:hint="eastAsia"/>
          <w:sz w:val="28"/>
          <w:szCs w:val="28"/>
        </w:rPr>
        <w:pPrChange w:id="166" w:author="S-Yansong" w:date="2015-11-04T10:17:00Z">
          <w:pPr>
            <w:ind w:firstLine="570"/>
          </w:pPr>
        </w:pPrChange>
      </w:pPr>
      <w:ins w:id="167" w:author="S-Yansong" w:date="2015-11-04T10:17:00Z">
        <w:r>
          <w:rPr>
            <w:rFonts w:ascii="华文楷体" w:eastAsia="华文楷体" w:hAnsi="华文楷体" w:hint="eastAsia"/>
            <w:sz w:val="28"/>
            <w:szCs w:val="28"/>
          </w:rPr>
          <w:t>【</w:t>
        </w:r>
      </w:ins>
      <w:moveToRangeStart w:id="168" w:author="S-Yansong" w:date="2015-11-04T10:17:00Z" w:name="move434395574"/>
      <w:moveTo w:id="169" w:author="S-Yansong" w:date="2015-11-04T10:17:00Z">
        <w:del w:id="170" w:author="S-Yansong" w:date="2015-11-04T10:17:00Z">
          <w:r w:rsidRPr="00FA031F" w:rsidDel="00A25B80">
            <w:rPr>
              <w:rFonts w:ascii="华文楷体" w:eastAsia="华文楷体" w:hAnsi="华文楷体" w:hint="eastAsia"/>
              <w:sz w:val="28"/>
              <w:szCs w:val="28"/>
            </w:rPr>
            <w:delText>“</w:delText>
          </w:r>
        </w:del>
        <w:r w:rsidRPr="00A25B80">
          <w:rPr>
            <w:rFonts w:asciiTheme="minorEastAsia" w:hAnsiTheme="minorEastAsia" w:hint="eastAsia"/>
            <w:sz w:val="28"/>
            <w:szCs w:val="28"/>
            <w:rPrChange w:id="171" w:author="S-Yansong" w:date="2015-11-04T10:17:00Z">
              <w:rPr>
                <w:rFonts w:ascii="华文楷体" w:eastAsia="华文楷体" w:hAnsi="华文楷体" w:hint="eastAsia"/>
                <w:sz w:val="28"/>
                <w:szCs w:val="28"/>
              </w:rPr>
            </w:rPrChange>
          </w:rPr>
          <w:t>如果这样,显然与教证相违,因为世尊明明</w:t>
        </w:r>
      </w:moveTo>
      <w:moveToRangeEnd w:id="168"/>
      <w:r w:rsidR="00FA031F" w:rsidRPr="00A25B80">
        <w:rPr>
          <w:rFonts w:asciiTheme="minorEastAsia" w:hAnsiTheme="minorEastAsia" w:hint="eastAsia"/>
          <w:sz w:val="28"/>
          <w:szCs w:val="28"/>
          <w:rPrChange w:id="172" w:author="S-Yansong" w:date="2015-11-04T10:17:00Z">
            <w:rPr>
              <w:rFonts w:ascii="华文楷体" w:eastAsia="华文楷体" w:hAnsi="华文楷体" w:hint="eastAsia"/>
              <w:sz w:val="28"/>
              <w:szCs w:val="28"/>
            </w:rPr>
          </w:rPrChange>
        </w:rPr>
        <w:t>在经中说“无有前后而生二心,无有是处”以及“一切有情即识之一相续”。</w:t>
      </w:r>
      <w:ins w:id="173" w:author="S-Yansong" w:date="2015-11-04T10:17:00Z">
        <w:r>
          <w:rPr>
            <w:rFonts w:ascii="华文楷体" w:eastAsia="华文楷体" w:hAnsi="华文楷体" w:hint="eastAsia"/>
            <w:sz w:val="28"/>
            <w:szCs w:val="28"/>
          </w:rPr>
          <w:t>】</w:t>
        </w:r>
      </w:ins>
      <w:del w:id="174" w:author="S-Yansong" w:date="2015-11-04T10:17:00Z">
        <w:r w:rsidR="00FA031F" w:rsidRPr="00FA031F" w:rsidDel="00A25B80">
          <w:rPr>
            <w:rFonts w:ascii="华文楷体" w:eastAsia="华文楷体" w:hAnsi="华文楷体" w:hint="eastAsia"/>
            <w:sz w:val="28"/>
            <w:szCs w:val="28"/>
          </w:rPr>
          <w:delText>”</w:delText>
        </w:r>
      </w:del>
    </w:p>
    <w:p w:rsidR="009D7FBE" w:rsidDel="00390579" w:rsidRDefault="00FA031F" w:rsidP="00A25B80">
      <w:pPr>
        <w:ind w:firstLine="420"/>
        <w:rPr>
          <w:del w:id="175" w:author="S-Yansong" w:date="2015-11-04T10:19:00Z"/>
          <w:rFonts w:ascii="华文楷体" w:eastAsia="华文楷体" w:hAnsi="华文楷体"/>
          <w:sz w:val="28"/>
          <w:szCs w:val="28"/>
        </w:rPr>
        <w:pPrChange w:id="176" w:author="S-Yansong" w:date="2015-11-04T10:17:00Z">
          <w:pPr>
            <w:ind w:firstLine="570"/>
          </w:pPr>
        </w:pPrChange>
      </w:pPr>
      <w:r w:rsidRPr="00FA031F">
        <w:rPr>
          <w:rFonts w:ascii="华文楷体" w:eastAsia="华文楷体" w:hAnsi="华文楷体" w:hint="eastAsia"/>
          <w:sz w:val="28"/>
          <w:szCs w:val="28"/>
        </w:rPr>
        <w:t>那么如果你这样承许就说若干同类识可以同时一并生起的话，就和教证相违了。那么教证当中怎么讲呢？世尊明明在佛经当中讲过，</w:t>
      </w:r>
    </w:p>
    <w:p w:rsidR="00390579" w:rsidRDefault="00D95C6E" w:rsidP="00390579">
      <w:pPr>
        <w:ind w:firstLine="420"/>
        <w:rPr>
          <w:ins w:id="177" w:author="S-Yansong" w:date="2015-11-04T10:22:00Z"/>
          <w:rFonts w:ascii="华文楷体" w:eastAsia="华文楷体" w:hAnsi="华文楷体" w:hint="eastAsia"/>
          <w:sz w:val="28"/>
          <w:szCs w:val="28"/>
        </w:rPr>
        <w:pPrChange w:id="178" w:author="S-Yansong" w:date="2015-11-04T10:19:00Z">
          <w:pPr>
            <w:ind w:firstLine="570"/>
          </w:pPr>
        </w:pPrChange>
      </w:pPr>
      <w:del w:id="179" w:author="S-Yansong" w:date="2015-11-04T10:19:00Z">
        <w:r w:rsidRPr="00D95C6E" w:rsidDel="00390579">
          <w:rPr>
            <w:rFonts w:ascii="华文楷体" w:eastAsia="华文楷体" w:hAnsi="华文楷体" w:hint="eastAsia"/>
            <w:sz w:val="28"/>
            <w:szCs w:val="28"/>
          </w:rPr>
          <w:delText>【20:00】</w:delText>
        </w:r>
      </w:del>
      <w:r w:rsidRPr="00D95C6E">
        <w:rPr>
          <w:rFonts w:ascii="华文楷体" w:eastAsia="华文楷体" w:hAnsi="华文楷体" w:hint="eastAsia"/>
          <w:sz w:val="28"/>
          <w:szCs w:val="28"/>
        </w:rPr>
        <w:t>无有前后，</w:t>
      </w:r>
      <w:ins w:id="180" w:author="S-Yansong" w:date="2015-11-04T10:19:00Z">
        <w:r w:rsidR="00390579">
          <w:rPr>
            <w:rFonts w:ascii="华文楷体" w:eastAsia="华文楷体" w:hAnsi="华文楷体" w:hint="eastAsia"/>
            <w:sz w:val="28"/>
            <w:szCs w:val="28"/>
          </w:rPr>
          <w:t>无有前后就同时的意思。</w:t>
        </w:r>
      </w:ins>
      <w:r w:rsidRPr="00D95C6E">
        <w:rPr>
          <w:rFonts w:ascii="华文楷体" w:eastAsia="华文楷体" w:hAnsi="华文楷体" w:hint="eastAsia"/>
          <w:sz w:val="28"/>
          <w:szCs w:val="28"/>
        </w:rPr>
        <w:t>就同时可以产生两种心是没有识处的</w:t>
      </w:r>
      <w:ins w:id="181" w:author="S-Yansong" w:date="2015-11-04T10:20:00Z">
        <w:r w:rsidR="00390579">
          <w:rPr>
            <w:rFonts w:ascii="华文楷体" w:eastAsia="华文楷体" w:hAnsi="华文楷体" w:hint="eastAsia"/>
            <w:sz w:val="28"/>
            <w:szCs w:val="28"/>
          </w:rPr>
          <w:t>，没有同时俱生两种心的可能性</w:t>
        </w:r>
      </w:ins>
      <w:r w:rsidRPr="00D95C6E">
        <w:rPr>
          <w:rFonts w:ascii="华文楷体" w:eastAsia="华文楷体" w:hAnsi="华文楷体" w:hint="eastAsia"/>
          <w:sz w:val="28"/>
          <w:szCs w:val="28"/>
        </w:rPr>
        <w:t>。</w:t>
      </w:r>
      <w:ins w:id="182" w:author="S-Yansong" w:date="2015-11-04T10:21:00Z">
        <w:r w:rsidR="00390579">
          <w:rPr>
            <w:rFonts w:ascii="华文楷体" w:eastAsia="华文楷体" w:hAnsi="华文楷体" w:hint="eastAsia"/>
            <w:sz w:val="28"/>
            <w:szCs w:val="28"/>
          </w:rPr>
          <w:t>所以你说若干同类识可以全部一并生起就和这个教证矛盾了</w:t>
        </w:r>
      </w:ins>
      <w:ins w:id="183" w:author="S-Yansong" w:date="2015-11-04T10:22:00Z">
        <w:r w:rsidR="00390579">
          <w:rPr>
            <w:rFonts w:ascii="华文楷体" w:eastAsia="华文楷体" w:hAnsi="华文楷体" w:hint="eastAsia"/>
            <w:sz w:val="28"/>
            <w:szCs w:val="28"/>
          </w:rPr>
          <w:t>，无有前后，就说同时可以产生两种心是没有识处的</w:t>
        </w:r>
      </w:ins>
      <w:ins w:id="184" w:author="S-Yansong" w:date="2015-11-04T10:21:00Z">
        <w:r w:rsidR="00390579">
          <w:rPr>
            <w:rFonts w:ascii="华文楷体" w:eastAsia="华文楷体" w:hAnsi="华文楷体" w:hint="eastAsia"/>
            <w:sz w:val="28"/>
            <w:szCs w:val="28"/>
          </w:rPr>
          <w:t>。</w:t>
        </w:r>
      </w:ins>
    </w:p>
    <w:p w:rsidR="00D60EB5" w:rsidRDefault="00D95C6E" w:rsidP="00390579">
      <w:pPr>
        <w:ind w:firstLine="420"/>
        <w:rPr>
          <w:ins w:id="185" w:author="S-Yansong" w:date="2015-11-04T10:24:00Z"/>
          <w:rFonts w:ascii="华文楷体" w:eastAsia="华文楷体" w:hAnsi="华文楷体" w:hint="eastAsia"/>
          <w:sz w:val="28"/>
          <w:szCs w:val="28"/>
        </w:rPr>
        <w:pPrChange w:id="186" w:author="S-Yansong" w:date="2015-11-04T10:19:00Z">
          <w:pPr>
            <w:ind w:firstLine="570"/>
          </w:pPr>
        </w:pPrChange>
      </w:pPr>
      <w:r w:rsidRPr="00D95C6E">
        <w:rPr>
          <w:rFonts w:ascii="华文楷体" w:eastAsia="华文楷体" w:hAnsi="华文楷体" w:hint="eastAsia"/>
          <w:sz w:val="28"/>
          <w:szCs w:val="28"/>
        </w:rPr>
        <w:t>还有就是一切有情既识一相续</w:t>
      </w:r>
      <w:del w:id="187" w:author="S-Yansong" w:date="2015-11-04T10:23:00Z">
        <w:r w:rsidRPr="00D95C6E" w:rsidDel="00D60EB5">
          <w:rPr>
            <w:rFonts w:ascii="华文楷体" w:eastAsia="华文楷体" w:hAnsi="华文楷体" w:hint="eastAsia"/>
            <w:sz w:val="28"/>
            <w:szCs w:val="28"/>
          </w:rPr>
          <w:delText>，</w:delText>
        </w:r>
      </w:del>
      <w:ins w:id="188" w:author="S-Yansong" w:date="2015-11-04T10:23:00Z">
        <w:r w:rsidR="00D60EB5">
          <w:rPr>
            <w:rFonts w:ascii="华文楷体" w:eastAsia="华文楷体" w:hAnsi="华文楷体" w:hint="eastAsia"/>
            <w:sz w:val="28"/>
            <w:szCs w:val="28"/>
          </w:rPr>
          <w:t>。</w:t>
        </w:r>
      </w:ins>
      <w:r w:rsidRPr="00D95C6E">
        <w:rPr>
          <w:rFonts w:ascii="华文楷体" w:eastAsia="华文楷体" w:hAnsi="华文楷体" w:hint="eastAsia"/>
          <w:sz w:val="28"/>
          <w:szCs w:val="28"/>
        </w:rPr>
        <w:t>一切有情就是心识的</w:t>
      </w:r>
      <w:del w:id="189" w:author="S-Yansong" w:date="2015-11-04T10:23:00Z">
        <w:r w:rsidRPr="00D95C6E" w:rsidDel="00D60EB5">
          <w:rPr>
            <w:rFonts w:ascii="华文楷体" w:eastAsia="华文楷体" w:hAnsi="华文楷体" w:hint="eastAsia"/>
            <w:sz w:val="28"/>
            <w:szCs w:val="28"/>
          </w:rPr>
          <w:delText>唯</w:delText>
        </w:r>
      </w:del>
      <w:r w:rsidRPr="00D95C6E">
        <w:rPr>
          <w:rFonts w:ascii="华文楷体" w:eastAsia="华文楷体" w:hAnsi="华文楷体" w:hint="eastAsia"/>
          <w:sz w:val="28"/>
          <w:szCs w:val="28"/>
        </w:rPr>
        <w:t>一相续，从这个方面讲就是一切有情就是识的一相续。这个方面就是说有很多同类识，很多同类识如果能够一并生起的话可以产生两种心了，如果能够产生两种心，那么就会出现两种相续，那么和佛陀说一切有情既</w:t>
      </w:r>
      <w:r w:rsidRPr="00D95C6E">
        <w:rPr>
          <w:rFonts w:ascii="华文楷体" w:eastAsia="华文楷体" w:hAnsi="华文楷体" w:hint="eastAsia"/>
          <w:sz w:val="28"/>
          <w:szCs w:val="28"/>
        </w:rPr>
        <w:lastRenderedPageBreak/>
        <w:t>识的一相续这样的观点就矛盾了。</w:t>
      </w:r>
    </w:p>
    <w:p w:rsidR="00D60EB5" w:rsidRDefault="00D95C6E" w:rsidP="00390579">
      <w:pPr>
        <w:ind w:firstLine="420"/>
        <w:rPr>
          <w:ins w:id="190" w:author="S-Yansong" w:date="2015-11-04T10:24:00Z"/>
          <w:rFonts w:ascii="华文楷体" w:eastAsia="华文楷体" w:hAnsi="华文楷体" w:hint="eastAsia"/>
          <w:sz w:val="28"/>
          <w:szCs w:val="28"/>
        </w:rPr>
        <w:pPrChange w:id="191" w:author="S-Yansong" w:date="2015-11-04T10:19:00Z">
          <w:pPr>
            <w:ind w:firstLine="570"/>
          </w:pPr>
        </w:pPrChange>
      </w:pPr>
      <w:r w:rsidRPr="00D95C6E">
        <w:rPr>
          <w:rFonts w:ascii="华文楷体" w:eastAsia="华文楷体" w:hAnsi="华文楷体" w:hint="eastAsia"/>
          <w:sz w:val="28"/>
          <w:szCs w:val="28"/>
        </w:rPr>
        <w:t>所以从这个方面讲的时候，因为这个方面的观点为什么不能这样？如果你承许同类识全部一并生起一定有这个过失呢？就同时会产生两种相续的过失。因为前面分析了，真正观察的时候在外境当中不存在真正的同类法。两个以上的同类法在外境当中是完全不存在的，即便是一块蓝布看了好像是很相似、好像是同类，但是你详细分的时候，乃至于分到微尘，都没有同类的法，都不是一样的法，全都是不同类的。所以如果说从对境都是不同类的话，同类的心识是不可能产生的，是完全不可能产生的。但是你这个时候就说同类的识可以同时产生</w:t>
      </w:r>
      <w:del w:id="192" w:author="S-Yansong" w:date="2015-11-04T10:24:00Z">
        <w:r w:rsidRPr="00D95C6E" w:rsidDel="00D60EB5">
          <w:rPr>
            <w:rFonts w:ascii="华文楷体" w:eastAsia="华文楷体" w:hAnsi="华文楷体" w:hint="eastAsia"/>
            <w:sz w:val="28"/>
            <w:szCs w:val="28"/>
          </w:rPr>
          <w:delText>，</w:delText>
        </w:r>
      </w:del>
      <w:ins w:id="193" w:author="S-Yansong" w:date="2015-11-04T10:24:00Z">
        <w:r w:rsidR="00D60EB5">
          <w:rPr>
            <w:rFonts w:ascii="华文楷体" w:eastAsia="华文楷体" w:hAnsi="华文楷体" w:hint="eastAsia"/>
            <w:sz w:val="28"/>
            <w:szCs w:val="28"/>
          </w:rPr>
          <w:t>。</w:t>
        </w:r>
      </w:ins>
    </w:p>
    <w:p w:rsidR="00B1480A" w:rsidRDefault="00D95C6E" w:rsidP="00390579">
      <w:pPr>
        <w:ind w:firstLine="420"/>
        <w:rPr>
          <w:ins w:id="194" w:author="S-Yansong" w:date="2015-11-04T10:25:00Z"/>
          <w:rFonts w:ascii="华文楷体" w:eastAsia="华文楷体" w:hAnsi="华文楷体" w:hint="eastAsia"/>
          <w:sz w:val="28"/>
          <w:szCs w:val="28"/>
        </w:rPr>
        <w:pPrChange w:id="195" w:author="S-Yansong" w:date="2015-11-04T10:19:00Z">
          <w:pPr>
            <w:ind w:firstLine="570"/>
          </w:pPr>
        </w:pPrChange>
      </w:pPr>
      <w:r w:rsidRPr="00D95C6E">
        <w:rPr>
          <w:rFonts w:ascii="华文楷体" w:eastAsia="华文楷体" w:hAnsi="华文楷体" w:hint="eastAsia"/>
          <w:sz w:val="28"/>
          <w:szCs w:val="28"/>
        </w:rPr>
        <w:t>那么同类的识同时产生是什么意思呢？就是说除非出现两种心识的情况。那么就说同时一个对境在缘一个对境的时候，这个时候张三和李四两个相续在缘同样一个法的时候，这个时候就会缘两种心识了，这个方面可以产生两种心识。否则的话如果是同类的心识这个产生的时候只有承认一个人有两个相续，否则的话如果你不承认一个人有两个相续，一个众生在缘一个法的时候呢，这个时候就不可能出现两种同类识，因为他的对境只有完全不同类的法的缘故，所以如果承许同类识一定产生，或者要在同类或者要在法上面安立两种同类，但是这样观察的时候怎么也找不到两种完全同类的法，完全找不到的。</w:t>
      </w:r>
    </w:p>
    <w:p w:rsidR="00D95C6E" w:rsidRPr="00D95C6E" w:rsidRDefault="00D95C6E" w:rsidP="00390579">
      <w:pPr>
        <w:ind w:firstLine="420"/>
        <w:rPr>
          <w:rFonts w:ascii="华文楷体" w:eastAsia="华文楷体" w:hAnsi="华文楷体"/>
          <w:sz w:val="28"/>
          <w:szCs w:val="28"/>
        </w:rPr>
        <w:pPrChange w:id="196" w:author="S-Yansong" w:date="2015-11-04T10:19:00Z">
          <w:pPr>
            <w:ind w:firstLine="570"/>
          </w:pPr>
        </w:pPrChange>
      </w:pPr>
      <w:r w:rsidRPr="00D95C6E">
        <w:rPr>
          <w:rFonts w:ascii="华文楷体" w:eastAsia="华文楷体" w:hAnsi="华文楷体" w:hint="eastAsia"/>
          <w:sz w:val="28"/>
          <w:szCs w:val="28"/>
        </w:rPr>
        <w:t>所以像这样如果分析的时候，肯定就只有安立有两种相续，一个人相续当中同时有两种心同时生起，这个时候才可以符合观点。但如果这样安立和佛的教证</w:t>
      </w:r>
      <w:ins w:id="197" w:author="S-Yansong" w:date="2015-11-04T10:27:00Z">
        <w:r w:rsidR="00B1480A">
          <w:rPr>
            <w:rFonts w:ascii="华文楷体" w:eastAsia="华文楷体" w:hAnsi="华文楷体" w:hint="eastAsia"/>
            <w:sz w:val="28"/>
            <w:szCs w:val="28"/>
          </w:rPr>
          <w:t>又</w:t>
        </w:r>
      </w:ins>
      <w:r w:rsidRPr="00D95C6E">
        <w:rPr>
          <w:rFonts w:ascii="华文楷体" w:eastAsia="华文楷体" w:hAnsi="华文楷体" w:hint="eastAsia"/>
          <w:sz w:val="28"/>
          <w:szCs w:val="28"/>
        </w:rPr>
        <w:t>矛盾了，佛陀说无有前后同时产生两种心是无有识处的，一切有情既是一相续这个方面是安立的很清楚的。</w:t>
      </w:r>
      <w:del w:id="198" w:author="S-Yansong" w:date="2015-11-04T10:28:00Z">
        <w:r w:rsidRPr="00D95C6E" w:rsidDel="00C94EEA">
          <w:rPr>
            <w:rFonts w:ascii="华文楷体" w:eastAsia="华文楷体" w:hAnsi="华文楷体" w:hint="eastAsia"/>
            <w:sz w:val="28"/>
            <w:szCs w:val="28"/>
          </w:rPr>
          <w:delText>首先</w:delText>
        </w:r>
      </w:del>
      <w:ins w:id="199" w:author="S-Yansong" w:date="2015-11-04T10:28:00Z">
        <w:r w:rsidR="00C94EEA">
          <w:rPr>
            <w:rFonts w:ascii="华文楷体" w:eastAsia="华文楷体" w:hAnsi="华文楷体" w:hint="eastAsia"/>
            <w:sz w:val="28"/>
            <w:szCs w:val="28"/>
          </w:rPr>
          <w:lastRenderedPageBreak/>
          <w:t>所以像这样</w:t>
        </w:r>
      </w:ins>
      <w:del w:id="200" w:author="S-Yansong" w:date="2015-11-04T10:28:00Z">
        <w:r w:rsidRPr="00D95C6E" w:rsidDel="00C94EEA">
          <w:rPr>
            <w:rFonts w:ascii="华文楷体" w:eastAsia="华文楷体" w:hAnsi="华文楷体" w:hint="eastAsia"/>
            <w:sz w:val="28"/>
            <w:szCs w:val="28"/>
          </w:rPr>
          <w:delText>最</w:delText>
        </w:r>
      </w:del>
      <w:r w:rsidRPr="00D95C6E">
        <w:rPr>
          <w:rFonts w:ascii="华文楷体" w:eastAsia="华文楷体" w:hAnsi="华文楷体" w:hint="eastAsia"/>
          <w:sz w:val="28"/>
          <w:szCs w:val="28"/>
        </w:rPr>
        <w:t>关键的问题就在于同类的心识实际上是不可能存在的，如果存在，只有出现两种心识这样的问题，如果出现这个的话，</w:t>
      </w:r>
      <w:ins w:id="201" w:author="S-Yansong" w:date="2015-11-04T10:29:00Z">
        <w:r w:rsidR="00C94EEA">
          <w:rPr>
            <w:rFonts w:ascii="华文楷体" w:eastAsia="华文楷体" w:hAnsi="华文楷体" w:hint="eastAsia"/>
            <w:sz w:val="28"/>
            <w:szCs w:val="28"/>
          </w:rPr>
          <w:t>和</w:t>
        </w:r>
      </w:ins>
      <w:r w:rsidRPr="00D95C6E">
        <w:rPr>
          <w:rFonts w:ascii="华文楷体" w:eastAsia="华文楷体" w:hAnsi="华文楷体" w:hint="eastAsia"/>
          <w:sz w:val="28"/>
          <w:szCs w:val="28"/>
        </w:rPr>
        <w:t>佛陀的教证就矛盾了。</w:t>
      </w:r>
    </w:p>
    <w:p w:rsidR="00061928" w:rsidRDefault="00D95C6E" w:rsidP="00D95C6E">
      <w:pPr>
        <w:ind w:firstLine="570"/>
        <w:rPr>
          <w:ins w:id="202" w:author="S-Yansong" w:date="2015-11-04T10:28:00Z"/>
          <w:rFonts w:ascii="华文楷体" w:eastAsia="华文楷体" w:hAnsi="华文楷体" w:hint="eastAsia"/>
          <w:sz w:val="28"/>
          <w:szCs w:val="28"/>
        </w:rPr>
      </w:pPr>
      <w:del w:id="203" w:author="S-Yansong" w:date="2015-11-04T10:28:00Z">
        <w:r w:rsidRPr="00D95C6E" w:rsidDel="00061928">
          <w:rPr>
            <w:rFonts w:ascii="华文楷体" w:eastAsia="华文楷体" w:hAnsi="华文楷体" w:hint="eastAsia"/>
            <w:sz w:val="28"/>
            <w:szCs w:val="28"/>
          </w:rPr>
          <w:delText xml:space="preserve">    “</w:delText>
        </w:r>
      </w:del>
      <w:ins w:id="204" w:author="S-Yansong" w:date="2015-11-04T10:28:00Z">
        <w:r w:rsidR="00061928">
          <w:rPr>
            <w:rFonts w:ascii="华文楷体" w:eastAsia="华文楷体" w:hAnsi="华文楷体" w:hint="eastAsia"/>
            <w:sz w:val="28"/>
            <w:szCs w:val="28"/>
          </w:rPr>
          <w:t>【</w:t>
        </w:r>
      </w:ins>
      <w:r w:rsidRPr="00061928">
        <w:rPr>
          <w:rFonts w:asciiTheme="minorEastAsia" w:hAnsiTheme="minorEastAsia" w:hint="eastAsia"/>
          <w:sz w:val="28"/>
          <w:szCs w:val="28"/>
          <w:rPrChange w:id="205" w:author="S-Yansong" w:date="2015-11-04T10:28:00Z">
            <w:rPr>
              <w:rFonts w:ascii="华文楷体" w:eastAsia="华文楷体" w:hAnsi="华文楷体" w:hint="eastAsia"/>
              <w:sz w:val="28"/>
              <w:szCs w:val="28"/>
            </w:rPr>
          </w:rPrChange>
        </w:rPr>
        <w:t>对方为了远离这种过失而辩解说：“这一教证的密意是指异熟的阿赖耶识。”</w:t>
      </w:r>
      <w:ins w:id="206" w:author="S-Yansong" w:date="2015-11-04T10:28:00Z">
        <w:r w:rsidR="00061928">
          <w:rPr>
            <w:rFonts w:ascii="华文楷体" w:eastAsia="华文楷体" w:hAnsi="华文楷体" w:hint="eastAsia"/>
            <w:sz w:val="28"/>
            <w:szCs w:val="28"/>
          </w:rPr>
          <w:t>】</w:t>
        </w:r>
      </w:ins>
      <w:del w:id="207" w:author="S-Yansong" w:date="2015-11-04T10:28:00Z">
        <w:r w:rsidRPr="00D95C6E" w:rsidDel="00061928">
          <w:rPr>
            <w:rFonts w:ascii="华文楷体" w:eastAsia="华文楷体" w:hAnsi="华文楷体" w:hint="eastAsia"/>
            <w:sz w:val="28"/>
            <w:szCs w:val="28"/>
          </w:rPr>
          <w:delText>”</w:delText>
        </w:r>
      </w:del>
    </w:p>
    <w:p w:rsidR="00084C35" w:rsidRDefault="00D95C6E" w:rsidP="00084C35">
      <w:pPr>
        <w:ind w:firstLine="570"/>
        <w:rPr>
          <w:ins w:id="208" w:author="S-Yansong" w:date="2015-11-04T10:33:00Z"/>
          <w:rFonts w:ascii="华文楷体" w:eastAsia="华文楷体" w:hAnsi="华文楷体" w:hint="eastAsia"/>
          <w:sz w:val="28"/>
          <w:szCs w:val="28"/>
        </w:rPr>
      </w:pPr>
      <w:r w:rsidRPr="00D95C6E">
        <w:rPr>
          <w:rFonts w:ascii="华文楷体" w:eastAsia="华文楷体" w:hAnsi="华文楷体" w:hint="eastAsia"/>
          <w:sz w:val="28"/>
          <w:szCs w:val="28"/>
        </w:rPr>
        <w:t>那么就是说对方为了远离前面这种过失就辩解开始解释这种教证了</w:t>
      </w:r>
      <w:del w:id="209" w:author="S-Yansong" w:date="2015-11-04T10:29:00Z">
        <w:r w:rsidRPr="00D95C6E" w:rsidDel="002848C9">
          <w:rPr>
            <w:rFonts w:ascii="华文楷体" w:eastAsia="华文楷体" w:hAnsi="华文楷体" w:hint="eastAsia"/>
            <w:sz w:val="28"/>
            <w:szCs w:val="28"/>
          </w:rPr>
          <w:delText>，</w:delText>
        </w:r>
      </w:del>
      <w:ins w:id="210" w:author="S-Yansong" w:date="2015-11-04T10:29:00Z">
        <w:r w:rsidR="002848C9">
          <w:rPr>
            <w:rFonts w:ascii="华文楷体" w:eastAsia="华文楷体" w:hAnsi="华文楷体" w:hint="eastAsia"/>
            <w:sz w:val="28"/>
            <w:szCs w:val="28"/>
          </w:rPr>
          <w:t>。</w:t>
        </w:r>
      </w:ins>
      <w:r w:rsidRPr="00D95C6E">
        <w:rPr>
          <w:rFonts w:ascii="华文楷体" w:eastAsia="华文楷体" w:hAnsi="华文楷体" w:hint="eastAsia"/>
          <w:sz w:val="28"/>
          <w:szCs w:val="28"/>
        </w:rPr>
        <w:t>这个教证说“无有前后而生二心”，或就说</w:t>
      </w:r>
      <w:ins w:id="211" w:author="S-Yansong" w:date="2015-11-04T10:30: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一切有情</w:t>
      </w:r>
      <w:del w:id="212" w:author="S-Yansong" w:date="2015-11-04T10:30:00Z">
        <w:r w:rsidRPr="00D95C6E" w:rsidDel="00084C35">
          <w:rPr>
            <w:rFonts w:ascii="华文楷体" w:eastAsia="华文楷体" w:hAnsi="华文楷体" w:hint="eastAsia"/>
            <w:sz w:val="28"/>
            <w:szCs w:val="28"/>
          </w:rPr>
          <w:delText>就是</w:delText>
        </w:r>
      </w:del>
      <w:ins w:id="213" w:author="S-Yansong" w:date="2015-11-04T10:30:00Z">
        <w:r w:rsidR="00084C35">
          <w:rPr>
            <w:rFonts w:ascii="华文楷体" w:eastAsia="华文楷体" w:hAnsi="华文楷体" w:hint="eastAsia"/>
            <w:sz w:val="28"/>
            <w:szCs w:val="28"/>
          </w:rPr>
          <w:t>既</w:t>
        </w:r>
      </w:ins>
      <w:r w:rsidRPr="00D95C6E">
        <w:rPr>
          <w:rFonts w:ascii="华文楷体" w:eastAsia="华文楷体" w:hAnsi="华文楷体" w:hint="eastAsia"/>
          <w:sz w:val="28"/>
          <w:szCs w:val="28"/>
        </w:rPr>
        <w:t>识之一相续</w:t>
      </w:r>
      <w:ins w:id="214" w:author="S-Yansong" w:date="2015-11-04T10:30: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，这方面教证的</w:t>
      </w:r>
      <w:del w:id="215" w:author="S-Yansong" w:date="2015-11-04T10:30:00Z">
        <w:r w:rsidRPr="00D95C6E" w:rsidDel="00084C35">
          <w:rPr>
            <w:rFonts w:ascii="华文楷体" w:eastAsia="华文楷体" w:hAnsi="华文楷体" w:hint="eastAsia"/>
            <w:sz w:val="28"/>
            <w:szCs w:val="28"/>
          </w:rPr>
          <w:delText>利益</w:delText>
        </w:r>
      </w:del>
      <w:ins w:id="216" w:author="S-Yansong" w:date="2015-11-04T10:30:00Z">
        <w:r w:rsidR="00084C35">
          <w:rPr>
            <w:rFonts w:ascii="华文楷体" w:eastAsia="华文楷体" w:hAnsi="华文楷体" w:hint="eastAsia"/>
            <w:sz w:val="28"/>
            <w:szCs w:val="28"/>
          </w:rPr>
          <w:t>密意</w:t>
        </w:r>
      </w:ins>
      <w:r w:rsidRPr="00D95C6E">
        <w:rPr>
          <w:rFonts w:ascii="华文楷体" w:eastAsia="华文楷体" w:hAnsi="华文楷体" w:hint="eastAsia"/>
          <w:sz w:val="28"/>
          <w:szCs w:val="28"/>
        </w:rPr>
        <w:t>是指异熟的阿赖耶识，不是指前面这个同类识，他就说异熟的阿赖耶识，这个方面的</w:t>
      </w:r>
      <w:del w:id="217" w:author="S-Yansong" w:date="2015-11-04T10:31:00Z">
        <w:r w:rsidRPr="00D95C6E" w:rsidDel="00084C35">
          <w:rPr>
            <w:rFonts w:ascii="华文楷体" w:eastAsia="华文楷体" w:hAnsi="华文楷体" w:hint="eastAsia"/>
            <w:sz w:val="28"/>
            <w:szCs w:val="28"/>
          </w:rPr>
          <w:delText>异熟</w:delText>
        </w:r>
      </w:del>
      <w:ins w:id="218" w:author="S-Yansong" w:date="2015-11-04T10:31:00Z">
        <w:r w:rsidR="00084C35">
          <w:rPr>
            <w:rFonts w:ascii="华文楷体" w:eastAsia="华文楷体" w:hAnsi="华文楷体" w:hint="eastAsia"/>
            <w:sz w:val="28"/>
            <w:szCs w:val="28"/>
          </w:rPr>
          <w:t>意思</w:t>
        </w:r>
      </w:ins>
      <w:r w:rsidRPr="00D95C6E">
        <w:rPr>
          <w:rFonts w:ascii="华文楷体" w:eastAsia="华文楷体" w:hAnsi="华文楷体" w:hint="eastAsia"/>
          <w:sz w:val="28"/>
          <w:szCs w:val="28"/>
        </w:rPr>
        <w:t>是这样</w:t>
      </w:r>
      <w:del w:id="219" w:author="S-Yansong" w:date="2015-11-04T10:31:00Z">
        <w:r w:rsidRPr="00D95C6E" w:rsidDel="00084C35">
          <w:rPr>
            <w:rFonts w:ascii="华文楷体" w:eastAsia="华文楷体" w:hAnsi="华文楷体" w:hint="eastAsia"/>
            <w:sz w:val="28"/>
            <w:szCs w:val="28"/>
          </w:rPr>
          <w:delText>，</w:delText>
        </w:r>
      </w:del>
      <w:ins w:id="220" w:author="S-Yansong" w:date="2015-11-04T10:31: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就是说如果把这个意思带进去带到教证之后看是什么意思呢？就无有前后而生起两种异熟阿赖耶识无有</w:t>
      </w:r>
      <w:ins w:id="221" w:author="S-Yansong" w:date="2015-11-04T10:31:00Z">
        <w:r w:rsidR="00084C35">
          <w:rPr>
            <w:rFonts w:ascii="华文楷体" w:eastAsia="华文楷体" w:hAnsi="华文楷体" w:hint="eastAsia"/>
            <w:sz w:val="28"/>
            <w:szCs w:val="28"/>
          </w:rPr>
          <w:t>识</w:t>
        </w:r>
      </w:ins>
      <w:del w:id="222" w:author="S-Yansong" w:date="2015-11-04T10:31:00Z">
        <w:r w:rsidRPr="00D95C6E" w:rsidDel="00084C35">
          <w:rPr>
            <w:rFonts w:ascii="华文楷体" w:eastAsia="华文楷体" w:hAnsi="华文楷体" w:hint="eastAsia"/>
            <w:sz w:val="28"/>
            <w:szCs w:val="28"/>
          </w:rPr>
          <w:delText>实</w:delText>
        </w:r>
      </w:del>
      <w:r w:rsidRPr="00D95C6E">
        <w:rPr>
          <w:rFonts w:ascii="华文楷体" w:eastAsia="华文楷体" w:hAnsi="华文楷体" w:hint="eastAsia"/>
          <w:sz w:val="28"/>
          <w:szCs w:val="28"/>
        </w:rPr>
        <w:t>处，就是这样的</w:t>
      </w:r>
      <w:ins w:id="223" w:author="S-Yansong" w:date="2015-11-04T10:31:00Z">
        <w:r w:rsidR="00084C35">
          <w:rPr>
            <w:rFonts w:ascii="华文楷体" w:eastAsia="华文楷体" w:hAnsi="华文楷体" w:hint="eastAsia"/>
            <w:sz w:val="28"/>
            <w:szCs w:val="28"/>
          </w:rPr>
          <w:t>。</w:t>
        </w:r>
      </w:ins>
      <w:del w:id="224" w:author="S-Yansong" w:date="2015-11-04T10:31:00Z">
        <w:r w:rsidRPr="00D95C6E" w:rsidDel="00084C35">
          <w:rPr>
            <w:rFonts w:ascii="华文楷体" w:eastAsia="华文楷体" w:hAnsi="华文楷体" w:hint="eastAsia"/>
            <w:sz w:val="28"/>
            <w:szCs w:val="28"/>
          </w:rPr>
          <w:delText>，</w:delText>
        </w:r>
      </w:del>
      <w:r w:rsidRPr="00D95C6E">
        <w:rPr>
          <w:rFonts w:ascii="华文楷体" w:eastAsia="华文楷体" w:hAnsi="华文楷体" w:hint="eastAsia"/>
          <w:sz w:val="28"/>
          <w:szCs w:val="28"/>
        </w:rPr>
        <w:t>就说一切有情就说</w:t>
      </w:r>
      <w:del w:id="225" w:author="S-Yansong" w:date="2015-11-04T10:33:00Z">
        <w:r w:rsidRPr="00D95C6E" w:rsidDel="00084C35">
          <w:rPr>
            <w:rFonts w:ascii="华文楷体" w:eastAsia="华文楷体" w:hAnsi="华文楷体" w:hint="eastAsia"/>
            <w:sz w:val="28"/>
            <w:szCs w:val="28"/>
          </w:rPr>
          <w:delText>是</w:delText>
        </w:r>
      </w:del>
      <w:r w:rsidRPr="00D95C6E">
        <w:rPr>
          <w:rFonts w:ascii="华文楷体" w:eastAsia="华文楷体" w:hAnsi="华文楷体" w:hint="eastAsia"/>
          <w:sz w:val="28"/>
          <w:szCs w:val="28"/>
        </w:rPr>
        <w:t>识</w:t>
      </w:r>
      <w:ins w:id="226" w:author="S-Yansong" w:date="2015-11-04T10:33:00Z">
        <w:r w:rsidR="00084C35">
          <w:rPr>
            <w:rFonts w:ascii="华文楷体" w:eastAsia="华文楷体" w:hAnsi="华文楷体" w:hint="eastAsia"/>
            <w:sz w:val="28"/>
            <w:szCs w:val="28"/>
          </w:rPr>
          <w:t>的</w:t>
        </w:r>
      </w:ins>
      <w:del w:id="227" w:author="S-Yansong" w:date="2015-11-04T10:33:00Z">
        <w:r w:rsidRPr="00D95C6E" w:rsidDel="00084C35">
          <w:rPr>
            <w:rFonts w:ascii="华文楷体" w:eastAsia="华文楷体" w:hAnsi="华文楷体" w:hint="eastAsia"/>
            <w:sz w:val="28"/>
            <w:szCs w:val="28"/>
          </w:rPr>
          <w:delText>到</w:delText>
        </w:r>
      </w:del>
      <w:r w:rsidRPr="00D95C6E">
        <w:rPr>
          <w:rFonts w:ascii="华文楷体" w:eastAsia="华文楷体" w:hAnsi="华文楷体" w:hint="eastAsia"/>
          <w:sz w:val="28"/>
          <w:szCs w:val="28"/>
        </w:rPr>
        <w:t>一相续，阿赖耶识的一相续，他是从这个方面异熟阿赖耶识的一相续，从</w:t>
      </w:r>
      <w:del w:id="228" w:author="S-Yansong" w:date="2015-11-04T10:33:00Z">
        <w:r w:rsidRPr="00D95C6E" w:rsidDel="00084C35">
          <w:rPr>
            <w:rFonts w:ascii="华文楷体" w:eastAsia="华文楷体" w:hAnsi="华文楷体" w:hint="eastAsia"/>
            <w:sz w:val="28"/>
            <w:szCs w:val="28"/>
          </w:rPr>
          <w:delText>另一个</w:delText>
        </w:r>
      </w:del>
      <w:ins w:id="229" w:author="S-Yansong" w:date="2015-11-04T10:33:00Z">
        <w:r w:rsidR="00084C35">
          <w:rPr>
            <w:rFonts w:ascii="华文楷体" w:eastAsia="华文楷体" w:hAnsi="华文楷体" w:hint="eastAsia"/>
            <w:sz w:val="28"/>
            <w:szCs w:val="28"/>
          </w:rPr>
          <w:t>这个</w:t>
        </w:r>
      </w:ins>
      <w:r w:rsidRPr="00D95C6E">
        <w:rPr>
          <w:rFonts w:ascii="华文楷体" w:eastAsia="华文楷体" w:hAnsi="华文楷体" w:hint="eastAsia"/>
          <w:sz w:val="28"/>
          <w:szCs w:val="28"/>
        </w:rPr>
        <w:t>方面解释的</w:t>
      </w:r>
      <w:del w:id="230" w:author="S-Yansong" w:date="2015-11-04T10:33:00Z">
        <w:r w:rsidRPr="00D95C6E" w:rsidDel="00084C35">
          <w:rPr>
            <w:rFonts w:ascii="华文楷体" w:eastAsia="华文楷体" w:hAnsi="华文楷体" w:hint="eastAsia"/>
            <w:sz w:val="28"/>
            <w:szCs w:val="28"/>
          </w:rPr>
          <w:delText>，</w:delText>
        </w:r>
      </w:del>
      <w:ins w:id="231" w:author="S-Yansong" w:date="2015-11-04T10:33: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所以他说不是说同类的识，就说两种</w:t>
      </w:r>
      <w:ins w:id="232" w:author="S-Yansong" w:date="2015-11-04T10:34: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佛经的意思就是说</w:t>
      </w:r>
      <w:del w:id="233" w:author="S-Yansong" w:date="2015-11-04T10:34:00Z">
        <w:r w:rsidRPr="00D95C6E" w:rsidDel="00084C35">
          <w:rPr>
            <w:rFonts w:ascii="华文楷体" w:eastAsia="华文楷体" w:hAnsi="华文楷体" w:hint="eastAsia"/>
            <w:sz w:val="28"/>
            <w:szCs w:val="28"/>
          </w:rPr>
          <w:delText>：他</w:delText>
        </w:r>
      </w:del>
      <w:r w:rsidRPr="00D95C6E">
        <w:rPr>
          <w:rFonts w:ascii="华文楷体" w:eastAsia="华文楷体" w:hAnsi="华文楷体" w:hint="eastAsia"/>
          <w:sz w:val="28"/>
          <w:szCs w:val="28"/>
        </w:rPr>
        <w:t>不是无有前后而产生两种同类识的意思</w:t>
      </w:r>
      <w:del w:id="234" w:author="S-Yansong" w:date="2015-11-04T10:34:00Z">
        <w:r w:rsidRPr="00D95C6E" w:rsidDel="00084C35">
          <w:rPr>
            <w:rFonts w:ascii="华文楷体" w:eastAsia="华文楷体" w:hAnsi="华文楷体" w:hint="eastAsia"/>
            <w:sz w:val="28"/>
            <w:szCs w:val="28"/>
          </w:rPr>
          <w:delText>，</w:delText>
        </w:r>
      </w:del>
      <w:ins w:id="235" w:author="S-Yansong" w:date="2015-11-04T10:34:00Z">
        <w:r w:rsidR="00084C35">
          <w:rPr>
            <w:rFonts w:ascii="华文楷体" w:eastAsia="华文楷体" w:hAnsi="华文楷体" w:hint="eastAsia"/>
            <w:sz w:val="28"/>
            <w:szCs w:val="28"/>
          </w:rPr>
          <w:t>。</w:t>
        </w:r>
      </w:ins>
      <w:ins w:id="236" w:author="S-Yansong" w:date="2015-11-04T10:35:00Z">
        <w:r w:rsidR="00084C35">
          <w:rPr>
            <w:rFonts w:ascii="华文楷体" w:eastAsia="华文楷体" w:hAnsi="华文楷体" w:hint="eastAsia"/>
            <w:sz w:val="28"/>
            <w:szCs w:val="28"/>
          </w:rPr>
          <w:t>他</w:t>
        </w:r>
      </w:ins>
      <w:r w:rsidRPr="00D95C6E">
        <w:rPr>
          <w:rFonts w:ascii="华文楷体" w:eastAsia="华文楷体" w:hAnsi="华文楷体" w:hint="eastAsia"/>
          <w:sz w:val="28"/>
          <w:szCs w:val="28"/>
        </w:rPr>
        <w:t>就说无有前后而产生两种异熟阿赖耶识的意思，他从这个方面解释异熟阿赖耶识。</w:t>
      </w:r>
    </w:p>
    <w:p w:rsidR="00084C35" w:rsidRDefault="00D95C6E" w:rsidP="00084C35">
      <w:pPr>
        <w:ind w:firstLine="570"/>
        <w:rPr>
          <w:ins w:id="237" w:author="S-Yansong" w:date="2015-11-04T10:33:00Z"/>
          <w:rFonts w:ascii="华文楷体" w:eastAsia="华文楷体" w:hAnsi="华文楷体" w:hint="eastAsia"/>
          <w:sz w:val="28"/>
          <w:szCs w:val="28"/>
        </w:rPr>
      </w:pPr>
      <w:r w:rsidRPr="00D95C6E">
        <w:rPr>
          <w:rFonts w:ascii="华文楷体" w:eastAsia="华文楷体" w:hAnsi="华文楷体" w:hint="eastAsia"/>
          <w:sz w:val="28"/>
          <w:szCs w:val="28"/>
        </w:rPr>
        <w:t>那么下面分析的时候说：</w:t>
      </w:r>
    </w:p>
    <w:p w:rsidR="00084C35" w:rsidRDefault="00084C35" w:rsidP="00084C35">
      <w:pPr>
        <w:ind w:firstLine="570"/>
        <w:rPr>
          <w:ins w:id="238" w:author="S-Yansong" w:date="2015-11-04T10:33:00Z"/>
          <w:rFonts w:ascii="华文楷体" w:eastAsia="华文楷体" w:hAnsi="华文楷体" w:hint="eastAsia"/>
          <w:sz w:val="28"/>
          <w:szCs w:val="28"/>
        </w:rPr>
      </w:pPr>
      <w:ins w:id="239" w:author="S-Yansong" w:date="2015-11-04T10:35:00Z">
        <w:r>
          <w:rPr>
            <w:rFonts w:ascii="华文楷体" w:eastAsia="华文楷体" w:hAnsi="华文楷体" w:hint="eastAsia"/>
            <w:sz w:val="28"/>
            <w:szCs w:val="28"/>
          </w:rPr>
          <w:t>【</w:t>
        </w:r>
      </w:ins>
      <w:del w:id="240" w:author="S-Yansong" w:date="2015-11-04T10:35:00Z">
        <w:r w:rsidR="00D95C6E" w:rsidRPr="00D95C6E" w:rsidDel="00084C35">
          <w:rPr>
            <w:rFonts w:ascii="华文楷体" w:eastAsia="华文楷体" w:hAnsi="华文楷体" w:hint="eastAsia"/>
            <w:sz w:val="28"/>
            <w:szCs w:val="28"/>
          </w:rPr>
          <w:delText>“</w:delText>
        </w:r>
      </w:del>
      <w:r w:rsidR="00D95C6E" w:rsidRPr="00084C35">
        <w:rPr>
          <w:rFonts w:asciiTheme="minorEastAsia" w:hAnsiTheme="minorEastAsia" w:hint="eastAsia"/>
          <w:sz w:val="28"/>
          <w:szCs w:val="28"/>
          <w:rPrChange w:id="241" w:author="S-Yansong" w:date="2015-11-04T10:35:00Z">
            <w:rPr>
              <w:rFonts w:ascii="华文楷体" w:eastAsia="华文楷体" w:hAnsi="华文楷体" w:hint="eastAsia"/>
              <w:sz w:val="28"/>
              <w:szCs w:val="28"/>
            </w:rPr>
          </w:rPrChange>
        </w:rPr>
        <w:t>这种说法也同样不应理，其原因是如此一来则有阿赖耶因为显现处所生起受用千差万别的形象，以致产生多种过失。</w:t>
      </w:r>
      <w:ins w:id="242" w:author="S-Yansong" w:date="2015-11-04T10:35:00Z">
        <w:r>
          <w:rPr>
            <w:rFonts w:ascii="华文楷体" w:eastAsia="华文楷体" w:hAnsi="华文楷体" w:hint="eastAsia"/>
            <w:sz w:val="28"/>
            <w:szCs w:val="28"/>
          </w:rPr>
          <w:t>】</w:t>
        </w:r>
      </w:ins>
      <w:del w:id="243" w:author="S-Yansong" w:date="2015-11-04T10:35:00Z">
        <w:r w:rsidR="00D95C6E" w:rsidRPr="00D95C6E" w:rsidDel="00084C35">
          <w:rPr>
            <w:rFonts w:ascii="华文楷体" w:eastAsia="华文楷体" w:hAnsi="华文楷体" w:hint="eastAsia"/>
            <w:sz w:val="28"/>
            <w:szCs w:val="28"/>
          </w:rPr>
          <w:delText>”</w:delText>
        </w:r>
      </w:del>
    </w:p>
    <w:p w:rsidR="006B21C6" w:rsidRDefault="00D95C6E" w:rsidP="00084C35">
      <w:pPr>
        <w:ind w:firstLine="570"/>
        <w:rPr>
          <w:ins w:id="244" w:author="S-Yansong" w:date="2015-11-04T10:40:00Z"/>
          <w:rFonts w:ascii="华文楷体" w:eastAsia="华文楷体" w:hAnsi="华文楷体" w:hint="eastAsia"/>
          <w:sz w:val="28"/>
          <w:szCs w:val="28"/>
        </w:rPr>
      </w:pPr>
      <w:r w:rsidRPr="00D95C6E">
        <w:rPr>
          <w:rFonts w:ascii="华文楷体" w:eastAsia="华文楷体" w:hAnsi="华文楷体" w:hint="eastAsia"/>
          <w:sz w:val="28"/>
          <w:szCs w:val="28"/>
        </w:rPr>
        <w:t>那么此处有个异熟阿赖耶，实际上观待异熟阿赖耶还有种种子阿赖耶</w:t>
      </w:r>
      <w:del w:id="245" w:author="S-Yansong" w:date="2015-11-04T10:35:00Z">
        <w:r w:rsidRPr="00D95C6E" w:rsidDel="00084C35">
          <w:rPr>
            <w:rFonts w:ascii="华文楷体" w:eastAsia="华文楷体" w:hAnsi="华文楷体" w:hint="eastAsia"/>
            <w:sz w:val="28"/>
            <w:szCs w:val="28"/>
          </w:rPr>
          <w:delText>，</w:delText>
        </w:r>
      </w:del>
      <w:ins w:id="246" w:author="S-Yansong" w:date="2015-11-04T10:35:00Z">
        <w:r w:rsidR="00084C35">
          <w:rPr>
            <w:rFonts w:ascii="华文楷体" w:eastAsia="华文楷体" w:hAnsi="华文楷体" w:hint="eastAsia"/>
            <w:sz w:val="28"/>
            <w:szCs w:val="28"/>
          </w:rPr>
          <w:t>。</w:t>
        </w:r>
      </w:ins>
      <w:r w:rsidRPr="00D95C6E">
        <w:rPr>
          <w:rFonts w:ascii="华文楷体" w:eastAsia="华文楷体" w:hAnsi="华文楷体" w:hint="eastAsia"/>
          <w:sz w:val="28"/>
          <w:szCs w:val="28"/>
        </w:rPr>
        <w:t>那种子阿赖耶识和异熟阿赖耶识就说种子阿赖耶识就说是在我们有情相续当中存在的这样一种习气，存在了这样一种种子他属于</w:t>
      </w:r>
      <w:r w:rsidRPr="00D95C6E">
        <w:rPr>
          <w:rFonts w:ascii="华文楷体" w:eastAsia="华文楷体" w:hAnsi="华文楷体" w:hint="eastAsia"/>
          <w:sz w:val="28"/>
          <w:szCs w:val="28"/>
        </w:rPr>
        <w:lastRenderedPageBreak/>
        <w:t>一种因的状态，他没有显现在外面。就说是当他种子阿赖耶</w:t>
      </w:r>
      <w:del w:id="247" w:author="S-Yansong" w:date="2015-11-04T10:37:00Z">
        <w:r w:rsidRPr="00D95C6E" w:rsidDel="006C2F6F">
          <w:rPr>
            <w:rFonts w:ascii="华文楷体" w:eastAsia="华文楷体" w:hAnsi="华文楷体" w:hint="eastAsia"/>
            <w:sz w:val="28"/>
            <w:szCs w:val="28"/>
          </w:rPr>
          <w:delText>yiyan【24:21】</w:delText>
        </w:r>
      </w:del>
      <w:ins w:id="248" w:author="S-Yansong" w:date="2015-11-04T10:37:00Z">
        <w:r w:rsidR="006C2F6F">
          <w:rPr>
            <w:rFonts w:ascii="华文楷体" w:eastAsia="华文楷体" w:hAnsi="华文楷体" w:hint="eastAsia"/>
            <w:sz w:val="28"/>
            <w:szCs w:val="28"/>
          </w:rPr>
          <w:t>遇缘</w:t>
        </w:r>
      </w:ins>
      <w:r w:rsidRPr="00D95C6E">
        <w:rPr>
          <w:rFonts w:ascii="华文楷体" w:eastAsia="华文楷体" w:hAnsi="华文楷体" w:hint="eastAsia"/>
          <w:sz w:val="28"/>
          <w:szCs w:val="28"/>
        </w:rPr>
        <w:t>的时候他会成熟，成熟的时候就会成熟在外境当中、成熟在我们的身体等等，这方面的法就叫做异熟阿赖耶</w:t>
      </w:r>
      <w:del w:id="249" w:author="S-Yansong" w:date="2015-11-04T10:38:00Z">
        <w:r w:rsidRPr="00D95C6E" w:rsidDel="006C2F6F">
          <w:rPr>
            <w:rFonts w:ascii="华文楷体" w:eastAsia="华文楷体" w:hAnsi="华文楷体" w:hint="eastAsia"/>
            <w:sz w:val="28"/>
            <w:szCs w:val="28"/>
          </w:rPr>
          <w:delText>，</w:delText>
        </w:r>
      </w:del>
      <w:ins w:id="250" w:author="S-Yansong" w:date="2015-11-04T10:38:00Z">
        <w:r w:rsidR="006C2F6F">
          <w:rPr>
            <w:rFonts w:ascii="华文楷体" w:eastAsia="华文楷体" w:hAnsi="华文楷体" w:hint="eastAsia"/>
            <w:sz w:val="28"/>
            <w:szCs w:val="28"/>
          </w:rPr>
          <w:t>。</w:t>
        </w:r>
      </w:ins>
      <w:r w:rsidRPr="00D95C6E">
        <w:rPr>
          <w:rFonts w:ascii="华文楷体" w:eastAsia="华文楷体" w:hAnsi="华文楷体" w:hint="eastAsia"/>
          <w:sz w:val="28"/>
          <w:szCs w:val="28"/>
        </w:rPr>
        <w:t>就是已经成熟的阿赖耶识，这个阿赖耶识的种子已经成熟的阶段这个叫做异熟阿赖耶识</w:t>
      </w:r>
      <w:del w:id="251" w:author="S-Yansong" w:date="2015-11-04T10:38:00Z">
        <w:r w:rsidRPr="00D95C6E" w:rsidDel="006C2F6F">
          <w:rPr>
            <w:rFonts w:ascii="华文楷体" w:eastAsia="华文楷体" w:hAnsi="华文楷体" w:hint="eastAsia"/>
            <w:sz w:val="28"/>
            <w:szCs w:val="28"/>
          </w:rPr>
          <w:delText>，</w:delText>
        </w:r>
      </w:del>
      <w:ins w:id="252" w:author="S-Yansong" w:date="2015-11-04T10:38:00Z">
        <w:r w:rsidR="006C2F6F">
          <w:rPr>
            <w:rFonts w:ascii="华文楷体" w:eastAsia="华文楷体" w:hAnsi="华文楷体" w:hint="eastAsia"/>
            <w:sz w:val="28"/>
            <w:szCs w:val="28"/>
          </w:rPr>
          <w:t>。</w:t>
        </w:r>
      </w:ins>
      <w:r w:rsidRPr="00D95C6E">
        <w:rPr>
          <w:rFonts w:ascii="华文楷体" w:eastAsia="华文楷体" w:hAnsi="华文楷体" w:hint="eastAsia"/>
          <w:sz w:val="28"/>
          <w:szCs w:val="28"/>
        </w:rPr>
        <w:t>打比喻、举例子讲，现在我们看到的房子、山河大地、一切柱子瓶子或者我们的身体受用都是异熟阿赖耶</w:t>
      </w:r>
      <w:del w:id="253" w:author="S-Yansong" w:date="2015-11-04T10:38:00Z">
        <w:r w:rsidRPr="00D95C6E" w:rsidDel="00BF2CDF">
          <w:rPr>
            <w:rFonts w:ascii="华文楷体" w:eastAsia="华文楷体" w:hAnsi="华文楷体" w:hint="eastAsia"/>
            <w:sz w:val="28"/>
            <w:szCs w:val="28"/>
          </w:rPr>
          <w:delText>，</w:delText>
        </w:r>
      </w:del>
      <w:ins w:id="254" w:author="S-Yansong" w:date="2015-11-04T10:38:00Z">
        <w:r w:rsidR="00BF2CDF">
          <w:rPr>
            <w:rFonts w:ascii="华文楷体" w:eastAsia="华文楷体" w:hAnsi="华文楷体" w:hint="eastAsia"/>
            <w:sz w:val="28"/>
            <w:szCs w:val="28"/>
          </w:rPr>
          <w:t>。</w:t>
        </w:r>
      </w:ins>
      <w:r w:rsidRPr="00D95C6E">
        <w:rPr>
          <w:rFonts w:ascii="华文楷体" w:eastAsia="华文楷体" w:hAnsi="华文楷体" w:hint="eastAsia"/>
          <w:sz w:val="28"/>
          <w:szCs w:val="28"/>
        </w:rPr>
        <w:t>相续当中的这样的种子，他已经成熟在外面了，他已经显现出来了，这个方面就叫做异熟阿赖耶识，就是这样的一种意思。实际上这一切都是阿赖耶识本体的显现，只不过</w:t>
      </w:r>
      <w:del w:id="255" w:author="S-Yansong" w:date="2015-11-04T10:39:00Z">
        <w:r w:rsidRPr="00D95C6E" w:rsidDel="00BF2CDF">
          <w:rPr>
            <w:rFonts w:ascii="华文楷体" w:eastAsia="华文楷体" w:hAnsi="华文楷体" w:hint="eastAsia"/>
            <w:sz w:val="28"/>
            <w:szCs w:val="28"/>
          </w:rPr>
          <w:delText>他</w:delText>
        </w:r>
      </w:del>
      <w:ins w:id="256" w:author="S-Yansong" w:date="2015-11-04T10:39:00Z">
        <w:r w:rsidR="00BF2CDF">
          <w:rPr>
            <w:rFonts w:ascii="华文楷体" w:eastAsia="华文楷体" w:hAnsi="华文楷体" w:hint="eastAsia"/>
            <w:sz w:val="28"/>
            <w:szCs w:val="28"/>
          </w:rPr>
          <w:t>它</w:t>
        </w:r>
      </w:ins>
      <w:r w:rsidRPr="00D95C6E">
        <w:rPr>
          <w:rFonts w:ascii="华文楷体" w:eastAsia="华文楷体" w:hAnsi="华文楷体" w:hint="eastAsia"/>
          <w:sz w:val="28"/>
          <w:szCs w:val="28"/>
        </w:rPr>
        <w:t>是一种异熟的阶段、</w:t>
      </w:r>
      <w:ins w:id="257" w:author="S-Yansong" w:date="2015-11-04T10:39:00Z">
        <w:r w:rsidR="00BF2CDF">
          <w:rPr>
            <w:rFonts w:ascii="华文楷体" w:eastAsia="华文楷体" w:hAnsi="华文楷体" w:hint="eastAsia"/>
            <w:sz w:val="28"/>
            <w:szCs w:val="28"/>
          </w:rPr>
          <w:t>它是一种</w:t>
        </w:r>
      </w:ins>
      <w:r w:rsidRPr="00D95C6E">
        <w:rPr>
          <w:rFonts w:ascii="华文楷体" w:eastAsia="华文楷体" w:hAnsi="华文楷体" w:hint="eastAsia"/>
          <w:sz w:val="28"/>
          <w:szCs w:val="28"/>
        </w:rPr>
        <w:t>成熟的阶段了。</w:t>
      </w:r>
    </w:p>
    <w:p w:rsidR="00AB58E6" w:rsidRDefault="00D95C6E" w:rsidP="006B21C6">
      <w:pPr>
        <w:ind w:firstLine="570"/>
        <w:rPr>
          <w:ins w:id="258" w:author="S-Yansong" w:date="2015-11-04T10:42:00Z"/>
          <w:rFonts w:ascii="华文楷体" w:eastAsia="华文楷体" w:hAnsi="华文楷体" w:hint="eastAsia"/>
          <w:sz w:val="28"/>
          <w:szCs w:val="28"/>
        </w:rPr>
      </w:pPr>
      <w:r w:rsidRPr="00D95C6E">
        <w:rPr>
          <w:rFonts w:ascii="华文楷体" w:eastAsia="华文楷体" w:hAnsi="华文楷体" w:hint="eastAsia"/>
          <w:sz w:val="28"/>
          <w:szCs w:val="28"/>
        </w:rPr>
        <w:t>所以像这样讲的时候这种说法就同样不合理了。</w:t>
      </w:r>
      <w:ins w:id="259" w:author="S-Yansong" w:date="2015-11-04T10:40:00Z">
        <w:r w:rsidR="00BF2CDF" w:rsidRPr="00D95C6E">
          <w:rPr>
            <w:rFonts w:ascii="华文楷体" w:eastAsia="华文楷体" w:hAnsi="华文楷体" w:hint="eastAsia"/>
            <w:sz w:val="28"/>
            <w:szCs w:val="28"/>
          </w:rPr>
          <w:t>“</w:t>
        </w:r>
      </w:ins>
      <w:r w:rsidRPr="00D95C6E">
        <w:rPr>
          <w:rFonts w:ascii="华文楷体" w:eastAsia="华文楷体" w:hAnsi="华文楷体" w:hint="eastAsia"/>
          <w:sz w:val="28"/>
          <w:szCs w:val="28"/>
        </w:rPr>
        <w:t>其原因是</w:t>
      </w:r>
      <w:del w:id="260" w:author="S-Yansong" w:date="2015-11-04T10:40:00Z">
        <w:r w:rsidRPr="00D95C6E" w:rsidDel="00BF2CDF">
          <w:rPr>
            <w:rFonts w:ascii="华文楷体" w:eastAsia="华文楷体" w:hAnsi="华文楷体" w:hint="eastAsia"/>
            <w:sz w:val="28"/>
            <w:szCs w:val="28"/>
          </w:rPr>
          <w:delText>“</w:delText>
        </w:r>
      </w:del>
      <w:r w:rsidRPr="00D95C6E">
        <w:rPr>
          <w:rFonts w:ascii="华文楷体" w:eastAsia="华文楷体" w:hAnsi="华文楷体" w:hint="eastAsia"/>
          <w:sz w:val="28"/>
          <w:szCs w:val="28"/>
        </w:rPr>
        <w:t>如此以来，就有阿赖耶因为显现处所、身体、受用千差万别的行相</w:t>
      </w:r>
      <w:ins w:id="261" w:author="S-Yansong" w:date="2015-11-04T10:40:00Z">
        <w:r w:rsidR="006B359A">
          <w:rPr>
            <w:rFonts w:ascii="华文楷体" w:eastAsia="华文楷体" w:hAnsi="华文楷体" w:hint="eastAsia"/>
            <w:sz w:val="28"/>
            <w:szCs w:val="28"/>
          </w:rPr>
          <w:t>，</w:t>
        </w:r>
      </w:ins>
      <w:r w:rsidRPr="00D95C6E">
        <w:rPr>
          <w:rFonts w:ascii="华文楷体" w:eastAsia="华文楷体" w:hAnsi="华文楷体" w:hint="eastAsia"/>
          <w:sz w:val="28"/>
          <w:szCs w:val="28"/>
        </w:rPr>
        <w:t>以致成了多种过失。”那么因为异熟阿赖耶识他显现的不同的</w:t>
      </w:r>
      <w:ins w:id="262" w:author="S-Yansong" w:date="2015-11-04T10:41:00Z">
        <w:r w:rsidR="006B21C6">
          <w:rPr>
            <w:rFonts w:ascii="华文楷体" w:eastAsia="华文楷体" w:hAnsi="华文楷体" w:hint="eastAsia"/>
            <w:sz w:val="28"/>
            <w:szCs w:val="28"/>
          </w:rPr>
          <w:t>，</w:t>
        </w:r>
      </w:ins>
      <w:r w:rsidRPr="00D95C6E">
        <w:rPr>
          <w:rFonts w:ascii="华文楷体" w:eastAsia="华文楷体" w:hAnsi="华文楷体" w:hint="eastAsia"/>
          <w:sz w:val="28"/>
          <w:szCs w:val="28"/>
        </w:rPr>
        <w:t>一个时间当中可以显现不同的处所、身体、受用等等千差万别的形象</w:t>
      </w:r>
      <w:del w:id="263" w:author="S-Yansong" w:date="2015-11-04T10:41:00Z">
        <w:r w:rsidRPr="00D95C6E" w:rsidDel="006B21C6">
          <w:rPr>
            <w:rFonts w:ascii="华文楷体" w:eastAsia="华文楷体" w:hAnsi="华文楷体" w:hint="eastAsia"/>
            <w:sz w:val="28"/>
            <w:szCs w:val="28"/>
          </w:rPr>
          <w:delText>，</w:delText>
        </w:r>
      </w:del>
      <w:ins w:id="264" w:author="S-Yansong" w:date="2015-11-04T10:41:00Z">
        <w:r w:rsidR="006B21C6">
          <w:rPr>
            <w:rFonts w:ascii="华文楷体" w:eastAsia="华文楷体" w:hAnsi="华文楷体" w:hint="eastAsia"/>
            <w:sz w:val="28"/>
            <w:szCs w:val="28"/>
          </w:rPr>
          <w:t>。那么</w:t>
        </w:r>
      </w:ins>
      <w:r w:rsidRPr="00D95C6E">
        <w:rPr>
          <w:rFonts w:ascii="华文楷体" w:eastAsia="华文楷体" w:hAnsi="华文楷体" w:hint="eastAsia"/>
          <w:sz w:val="28"/>
          <w:szCs w:val="28"/>
        </w:rPr>
        <w:t>如果是这样的话</w:t>
      </w:r>
      <w:ins w:id="265" w:author="S-Yansong" w:date="2015-11-04T10:41:00Z">
        <w:r w:rsidR="00AB58E6">
          <w:rPr>
            <w:rFonts w:ascii="华文楷体" w:eastAsia="华文楷体" w:hAnsi="华文楷体" w:hint="eastAsia"/>
            <w:sz w:val="28"/>
            <w:szCs w:val="28"/>
          </w:rPr>
          <w:t>，</w:t>
        </w:r>
      </w:ins>
      <w:r w:rsidRPr="00D95C6E">
        <w:rPr>
          <w:rFonts w:ascii="华文楷体" w:eastAsia="华文楷体" w:hAnsi="华文楷体" w:hint="eastAsia"/>
          <w:sz w:val="28"/>
          <w:szCs w:val="28"/>
        </w:rPr>
        <w:t>异熟阿赖耶就会变成多种了，因为异熟阿赖耶他显现的外象他有各种各样不同的处所、身体和受用，所以如果是这样的话异熟阿赖耶也有多种，这和前面的观点也不符合，也有过失的。</w:t>
      </w:r>
    </w:p>
    <w:p w:rsidR="00BD7E7A" w:rsidRDefault="00D95C6E" w:rsidP="006B21C6">
      <w:pPr>
        <w:ind w:firstLine="570"/>
        <w:rPr>
          <w:ins w:id="266" w:author="S-Yansong" w:date="2015-11-04T10:46:00Z"/>
          <w:rFonts w:ascii="华文楷体" w:eastAsia="华文楷体" w:hAnsi="华文楷体" w:hint="eastAsia"/>
          <w:sz w:val="28"/>
          <w:szCs w:val="28"/>
        </w:rPr>
      </w:pPr>
      <w:r w:rsidRPr="00D95C6E">
        <w:rPr>
          <w:rFonts w:ascii="华文楷体" w:eastAsia="华文楷体" w:hAnsi="华文楷体" w:hint="eastAsia"/>
          <w:sz w:val="28"/>
          <w:szCs w:val="28"/>
        </w:rPr>
        <w:t>你刚才解释的时候自己解释佛经的时候说无有前后生起两种阿赖耶识无有</w:t>
      </w:r>
      <w:del w:id="267" w:author="S-Yansong" w:date="2015-11-04T10:42:00Z">
        <w:r w:rsidRPr="00D95C6E" w:rsidDel="00AB58E6">
          <w:rPr>
            <w:rFonts w:ascii="华文楷体" w:eastAsia="华文楷体" w:hAnsi="华文楷体" w:hint="eastAsia"/>
            <w:sz w:val="28"/>
            <w:szCs w:val="28"/>
          </w:rPr>
          <w:delText>shichu【25:43】</w:delText>
        </w:r>
      </w:del>
      <w:ins w:id="268" w:author="S-Yansong" w:date="2015-11-04T10:42:00Z">
        <w:r w:rsidR="00AB58E6">
          <w:rPr>
            <w:rFonts w:ascii="华文楷体" w:eastAsia="华文楷体" w:hAnsi="华文楷体" w:hint="eastAsia"/>
            <w:sz w:val="28"/>
            <w:szCs w:val="28"/>
          </w:rPr>
          <w:t>识处</w:t>
        </w:r>
      </w:ins>
      <w:r w:rsidRPr="00D95C6E">
        <w:rPr>
          <w:rFonts w:ascii="华文楷体" w:eastAsia="华文楷体" w:hAnsi="华文楷体" w:hint="eastAsia"/>
          <w:sz w:val="28"/>
          <w:szCs w:val="28"/>
        </w:rPr>
        <w:t>的，但是我们说如果是这样的话按照你的观点来讲就只有一种阿赖耶</w:t>
      </w:r>
      <w:del w:id="269" w:author="S-Yansong" w:date="2015-11-04T10:44:00Z">
        <w:r w:rsidRPr="00D95C6E" w:rsidDel="00BD7E7A">
          <w:rPr>
            <w:rFonts w:ascii="华文楷体" w:eastAsia="华文楷体" w:hAnsi="华文楷体" w:hint="eastAsia"/>
            <w:sz w:val="28"/>
            <w:szCs w:val="28"/>
          </w:rPr>
          <w:delText>，</w:delText>
        </w:r>
      </w:del>
      <w:ins w:id="270" w:author="S-Yansong" w:date="2015-11-04T10:44:00Z">
        <w:r w:rsidR="00BD7E7A">
          <w:rPr>
            <w:rFonts w:ascii="华文楷体" w:eastAsia="华文楷体" w:hAnsi="华文楷体" w:hint="eastAsia"/>
            <w:sz w:val="28"/>
            <w:szCs w:val="28"/>
          </w:rPr>
          <w:t>。那么</w:t>
        </w:r>
      </w:ins>
      <w:r w:rsidRPr="00D95C6E">
        <w:rPr>
          <w:rFonts w:ascii="华文楷体" w:eastAsia="华文楷体" w:hAnsi="华文楷体" w:hint="eastAsia"/>
          <w:sz w:val="28"/>
          <w:szCs w:val="28"/>
        </w:rPr>
        <w:t>只有一种</w:t>
      </w:r>
      <w:ins w:id="271" w:author="S-Yansong" w:date="2015-11-04T10:44:00Z">
        <w:r w:rsidR="00BD7E7A">
          <w:rPr>
            <w:rFonts w:ascii="华文楷体" w:eastAsia="华文楷体" w:hAnsi="华文楷体" w:hint="eastAsia"/>
            <w:sz w:val="28"/>
            <w:szCs w:val="28"/>
          </w:rPr>
          <w:t>异熟</w:t>
        </w:r>
      </w:ins>
      <w:r w:rsidRPr="00D95C6E">
        <w:rPr>
          <w:rFonts w:ascii="华文楷体" w:eastAsia="华文楷体" w:hAnsi="华文楷体" w:hint="eastAsia"/>
          <w:sz w:val="28"/>
          <w:szCs w:val="28"/>
        </w:rPr>
        <w:t>阿赖耶</w:t>
      </w:r>
      <w:ins w:id="272" w:author="S-Yansong" w:date="2015-11-04T10:45:00Z">
        <w:r w:rsidR="00BD7E7A">
          <w:rPr>
            <w:rFonts w:ascii="华文楷体" w:eastAsia="华文楷体" w:hAnsi="华文楷体" w:hint="eastAsia"/>
            <w:sz w:val="28"/>
            <w:szCs w:val="28"/>
          </w:rPr>
          <w:t>的话</w:t>
        </w:r>
      </w:ins>
      <w:ins w:id="273" w:author="S-Yansong" w:date="2015-11-04T10:44:00Z">
        <w:r w:rsidR="00BD7E7A">
          <w:rPr>
            <w:rFonts w:ascii="华文楷体" w:eastAsia="华文楷体" w:hAnsi="华文楷体" w:hint="eastAsia"/>
            <w:sz w:val="28"/>
            <w:szCs w:val="28"/>
          </w:rPr>
          <w:t>，</w:t>
        </w:r>
      </w:ins>
      <w:ins w:id="274" w:author="S-Yansong" w:date="2015-11-04T10:45:00Z">
        <w:r w:rsidR="00BD7E7A">
          <w:rPr>
            <w:rFonts w:ascii="华文楷体" w:eastAsia="华文楷体" w:hAnsi="华文楷体" w:hint="eastAsia"/>
            <w:sz w:val="28"/>
            <w:szCs w:val="28"/>
          </w:rPr>
          <w:t>只有一种</w:t>
        </w:r>
      </w:ins>
      <w:r w:rsidRPr="00D95C6E">
        <w:rPr>
          <w:rFonts w:ascii="华文楷体" w:eastAsia="华文楷体" w:hAnsi="华文楷体" w:hint="eastAsia"/>
          <w:sz w:val="28"/>
          <w:szCs w:val="28"/>
        </w:rPr>
        <w:t>异熟阿赖耶</w:t>
      </w:r>
      <w:del w:id="275" w:author="S-Yansong" w:date="2015-11-04T10:45:00Z">
        <w:r w:rsidRPr="00D95C6E" w:rsidDel="00BD7E7A">
          <w:rPr>
            <w:rFonts w:ascii="华文楷体" w:eastAsia="华文楷体" w:hAnsi="华文楷体" w:hint="eastAsia"/>
            <w:sz w:val="28"/>
            <w:szCs w:val="28"/>
          </w:rPr>
          <w:delText>的话</w:delText>
        </w:r>
      </w:del>
      <w:r w:rsidRPr="00D95C6E">
        <w:rPr>
          <w:rFonts w:ascii="华文楷体" w:eastAsia="华文楷体" w:hAnsi="华文楷体" w:hint="eastAsia"/>
          <w:sz w:val="28"/>
          <w:szCs w:val="28"/>
        </w:rPr>
        <w:t>，那么其他的很多身体受用各种</w:t>
      </w:r>
      <w:ins w:id="276" w:author="S-Yansong" w:date="2015-11-04T10:42:00Z">
        <w:r w:rsidR="00BD7E7A">
          <w:rPr>
            <w:rFonts w:ascii="华文楷体" w:eastAsia="华文楷体" w:hAnsi="华文楷体" w:hint="eastAsia"/>
            <w:sz w:val="28"/>
            <w:szCs w:val="28"/>
          </w:rPr>
          <w:t>各样</w:t>
        </w:r>
      </w:ins>
      <w:r w:rsidRPr="00D95C6E">
        <w:rPr>
          <w:rFonts w:ascii="华文楷体" w:eastAsia="华文楷体" w:hAnsi="华文楷体" w:hint="eastAsia"/>
          <w:sz w:val="28"/>
          <w:szCs w:val="28"/>
        </w:rPr>
        <w:t>不同的观点又怎么解释呢？如果你认为异熟阿赖耶可以显现各种各样千差万别的处所、身体和受用</w:t>
      </w:r>
      <w:del w:id="277" w:author="S-Yansong" w:date="2015-11-04T10:45:00Z">
        <w:r w:rsidRPr="00D95C6E" w:rsidDel="00BD7E7A">
          <w:rPr>
            <w:rFonts w:ascii="华文楷体" w:eastAsia="华文楷体" w:hAnsi="华文楷体" w:hint="eastAsia"/>
            <w:sz w:val="28"/>
            <w:szCs w:val="28"/>
          </w:rPr>
          <w:delText>，</w:delText>
        </w:r>
      </w:del>
      <w:ins w:id="278" w:author="S-Yansong" w:date="2015-11-04T10:46:00Z">
        <w:r w:rsidR="00BD7E7A">
          <w:rPr>
            <w:rFonts w:ascii="华文楷体" w:eastAsia="华文楷体" w:hAnsi="华文楷体" w:hint="eastAsia"/>
            <w:sz w:val="28"/>
            <w:szCs w:val="28"/>
          </w:rPr>
          <w:t>，</w:t>
        </w:r>
      </w:ins>
      <w:ins w:id="279" w:author="S-Yansong" w:date="2015-11-04T10:45:00Z">
        <w:r w:rsidR="00BD7E7A">
          <w:rPr>
            <w:rFonts w:ascii="华文楷体" w:eastAsia="华文楷体" w:hAnsi="华文楷体" w:hint="eastAsia"/>
            <w:sz w:val="28"/>
            <w:szCs w:val="28"/>
          </w:rPr>
          <w:t>那么</w:t>
        </w:r>
      </w:ins>
      <w:r w:rsidRPr="00D95C6E">
        <w:rPr>
          <w:rFonts w:ascii="华文楷体" w:eastAsia="华文楷体" w:hAnsi="华文楷体" w:hint="eastAsia"/>
          <w:sz w:val="28"/>
          <w:szCs w:val="28"/>
        </w:rPr>
        <w:t>如果是这样的话实际上就说明异熟</w:t>
      </w:r>
      <w:r w:rsidRPr="00D95C6E">
        <w:rPr>
          <w:rFonts w:ascii="华文楷体" w:eastAsia="华文楷体" w:hAnsi="华文楷体" w:hint="eastAsia"/>
          <w:sz w:val="28"/>
          <w:szCs w:val="28"/>
        </w:rPr>
        <w:lastRenderedPageBreak/>
        <w:t>阿赖耶有多种多样的。如果这个异熟阿赖耶有多种多样的话，那么一方面就说无有前后而生二心无</w:t>
      </w:r>
      <w:del w:id="280" w:author="S-Yansong" w:date="2015-11-04T10:45:00Z">
        <w:r w:rsidRPr="00D95C6E" w:rsidDel="00BD7E7A">
          <w:rPr>
            <w:rFonts w:ascii="华文楷体" w:eastAsia="华文楷体" w:hAnsi="华文楷体" w:hint="eastAsia"/>
            <w:sz w:val="28"/>
            <w:szCs w:val="28"/>
          </w:rPr>
          <w:delText>有shichu</w:delText>
        </w:r>
      </w:del>
      <w:ins w:id="281" w:author="S-Yansong" w:date="2015-11-04T10:45:00Z">
        <w:r w:rsidR="00BD7E7A">
          <w:rPr>
            <w:rFonts w:ascii="华文楷体" w:eastAsia="华文楷体" w:hAnsi="华文楷体" w:hint="eastAsia"/>
            <w:sz w:val="28"/>
            <w:szCs w:val="28"/>
          </w:rPr>
          <w:t>识处</w:t>
        </w:r>
      </w:ins>
      <w:r w:rsidRPr="00D95C6E">
        <w:rPr>
          <w:rFonts w:ascii="华文楷体" w:eastAsia="华文楷体" w:hAnsi="华文楷体" w:hint="eastAsia"/>
          <w:sz w:val="28"/>
          <w:szCs w:val="28"/>
        </w:rPr>
        <w:t>的这个教证还是没办法圆融解释的</w:t>
      </w:r>
      <w:ins w:id="282" w:author="S-Yansong" w:date="2015-11-04T10:46:00Z">
        <w:r w:rsidR="00BD7E7A">
          <w:rPr>
            <w:rFonts w:ascii="华文楷体" w:eastAsia="华文楷体" w:hAnsi="华文楷体" w:hint="eastAsia"/>
            <w:sz w:val="28"/>
            <w:szCs w:val="28"/>
          </w:rPr>
          <w:t>，一样没有办法</w:t>
        </w:r>
      </w:ins>
      <w:ins w:id="283" w:author="S-Yansong" w:date="2015-11-04T10:47:00Z">
        <w:r w:rsidR="00BD7E7A">
          <w:rPr>
            <w:rFonts w:ascii="华文楷体" w:eastAsia="华文楷体" w:hAnsi="华文楷体" w:hint="eastAsia"/>
            <w:sz w:val="28"/>
            <w:szCs w:val="28"/>
          </w:rPr>
          <w:t>去解释</w:t>
        </w:r>
      </w:ins>
      <w:r w:rsidRPr="00D95C6E">
        <w:rPr>
          <w:rFonts w:ascii="华文楷体" w:eastAsia="华文楷体" w:hAnsi="华文楷体" w:hint="eastAsia"/>
          <w:sz w:val="28"/>
          <w:szCs w:val="28"/>
        </w:rPr>
        <w:t>。所以虽然把前面解释成异熟阿赖耶，但是再详细观察的时候，异熟阿赖耶他是显现很多很多不同的千差万别的形象，所以会导致异熟阿赖耶会变成多种过失，有很多种过失，是这样的。</w:t>
      </w:r>
    </w:p>
    <w:p w:rsidR="00BD7E7A" w:rsidRPr="003768C5" w:rsidRDefault="00D95C6E" w:rsidP="003768C5">
      <w:pPr>
        <w:autoSpaceDE w:val="0"/>
        <w:autoSpaceDN w:val="0"/>
        <w:adjustRightInd w:val="0"/>
        <w:jc w:val="left"/>
        <w:rPr>
          <w:ins w:id="284" w:author="S-Yansong" w:date="2015-11-04T10:46:00Z"/>
          <w:rFonts w:ascii="华文楷体" w:eastAsia="华文楷体" w:cs="华文楷体" w:hint="eastAsia"/>
          <w:kern w:val="0"/>
          <w:sz w:val="28"/>
          <w:szCs w:val="28"/>
          <w:rPrChange w:id="285" w:author="S-Yansong" w:date="2015-11-04T10:50:00Z">
            <w:rPr>
              <w:ins w:id="286" w:author="S-Yansong" w:date="2015-11-04T10:46:00Z"/>
              <w:rFonts w:ascii="华文楷体" w:eastAsia="华文楷体" w:hAnsi="华文楷体" w:hint="eastAsia"/>
              <w:sz w:val="28"/>
              <w:szCs w:val="28"/>
            </w:rPr>
          </w:rPrChange>
        </w:rPr>
        <w:pPrChange w:id="287" w:author="S-Yansong" w:date="2015-11-04T10:50:00Z">
          <w:pPr>
            <w:ind w:firstLine="570"/>
          </w:pPr>
        </w:pPrChange>
      </w:pPr>
      <w:del w:id="288" w:author="S-Yansong" w:date="2015-11-04T10:49:00Z">
        <w:r w:rsidRPr="00D95C6E" w:rsidDel="00616F1E">
          <w:rPr>
            <w:rFonts w:ascii="华文楷体" w:eastAsia="华文楷体" w:hAnsi="华文楷体" w:hint="eastAsia"/>
            <w:sz w:val="28"/>
            <w:szCs w:val="28"/>
          </w:rPr>
          <w:delText>“</w:delText>
        </w:r>
      </w:del>
      <w:ins w:id="289" w:author="S-Yansong" w:date="2015-11-04T10:49:00Z">
        <w:r w:rsidR="00616F1E">
          <w:rPr>
            <w:rFonts w:ascii="华文楷体" w:eastAsia="华文楷体" w:hAnsi="华文楷体" w:hint="eastAsia"/>
            <w:sz w:val="28"/>
            <w:szCs w:val="28"/>
          </w:rPr>
          <w:t>【</w:t>
        </w:r>
      </w:ins>
      <w:ins w:id="290" w:author="S-Yansong" w:date="2015-11-04T10:50:00Z">
        <w:r w:rsidR="003768C5" w:rsidRPr="003768C5">
          <w:rPr>
            <w:rFonts w:asciiTheme="minorEastAsia" w:hAnsiTheme="minorEastAsia" w:cs="华文楷体" w:hint="eastAsia"/>
            <w:kern w:val="0"/>
            <w:sz w:val="28"/>
            <w:szCs w:val="28"/>
            <w:rPrChange w:id="291" w:author="S-Yansong" w:date="2015-11-04T10:50:00Z">
              <w:rPr>
                <w:rFonts w:ascii="华文楷体" w:eastAsia="华文楷体" w:cs="华文楷体" w:hint="eastAsia"/>
                <w:kern w:val="0"/>
                <w:sz w:val="28"/>
                <w:szCs w:val="28"/>
              </w:rPr>
            </w:rPrChange>
          </w:rPr>
          <w:t>再者</w:t>
        </w:r>
        <w:r w:rsidR="003768C5" w:rsidRPr="003768C5">
          <w:rPr>
            <w:rFonts w:asciiTheme="minorEastAsia" w:hAnsiTheme="minorEastAsia" w:cs="宋体"/>
            <w:kern w:val="0"/>
            <w:sz w:val="28"/>
            <w:szCs w:val="28"/>
            <w:rPrChange w:id="292" w:author="S-Yansong" w:date="2015-11-04T10:50:00Z">
              <w:rPr>
                <w:rFonts w:ascii="宋体" w:eastAsia="宋体" w:cs="宋体"/>
                <w:kern w:val="0"/>
                <w:sz w:val="28"/>
                <w:szCs w:val="28"/>
              </w:rPr>
            </w:rPrChange>
          </w:rPr>
          <w:t>,</w:t>
        </w:r>
        <w:r w:rsidR="003768C5" w:rsidRPr="003768C5">
          <w:rPr>
            <w:rFonts w:asciiTheme="minorEastAsia" w:hAnsiTheme="minorEastAsia" w:cs="华文楷体" w:hint="eastAsia"/>
            <w:kern w:val="0"/>
            <w:sz w:val="28"/>
            <w:szCs w:val="28"/>
            <w:rPrChange w:id="293" w:author="S-Yansong" w:date="2015-11-04T10:50:00Z">
              <w:rPr>
                <w:rFonts w:ascii="华文楷体" w:eastAsia="华文楷体" w:cs="华文楷体" w:hint="eastAsia"/>
                <w:kern w:val="0"/>
                <w:sz w:val="28"/>
                <w:szCs w:val="28"/>
              </w:rPr>
            </w:rPrChange>
          </w:rPr>
          <w:t>以前代的法称论师亲口所说的“彼等中同类……”也能说明佛经的密意是指同类的两种识不可能俱生。</w:t>
        </w:r>
      </w:ins>
      <w:del w:id="294" w:author="S-Yansong" w:date="2015-11-04T10:50:00Z">
        <w:r w:rsidRPr="00616F1E" w:rsidDel="003768C5">
          <w:rPr>
            <w:rFonts w:asciiTheme="minorEastAsia" w:hAnsiTheme="minorEastAsia" w:hint="eastAsia"/>
            <w:sz w:val="28"/>
            <w:szCs w:val="28"/>
            <w:rPrChange w:id="295" w:author="S-Yansong" w:date="2015-11-04T10:49:00Z">
              <w:rPr>
                <w:rFonts w:ascii="华文楷体" w:eastAsia="华文楷体" w:hAnsi="华文楷体" w:hint="eastAsia"/>
                <w:sz w:val="28"/>
                <w:szCs w:val="28"/>
              </w:rPr>
            </w:rPrChange>
          </w:rPr>
          <w:delText>再者，与前</w:delText>
        </w:r>
      </w:del>
      <w:del w:id="296" w:author="S-Yansong" w:date="2015-11-04T10:49:00Z">
        <w:r w:rsidRPr="00616F1E" w:rsidDel="003768C5">
          <w:rPr>
            <w:rFonts w:asciiTheme="minorEastAsia" w:hAnsiTheme="minorEastAsia" w:hint="eastAsia"/>
            <w:sz w:val="28"/>
            <w:szCs w:val="28"/>
            <w:rPrChange w:id="297" w:author="S-Yansong" w:date="2015-11-04T10:49:00Z">
              <w:rPr>
                <w:rFonts w:ascii="华文楷体" w:eastAsia="华文楷体" w:hAnsi="华文楷体" w:hint="eastAsia"/>
                <w:sz w:val="28"/>
                <w:szCs w:val="28"/>
              </w:rPr>
            </w:rPrChange>
          </w:rPr>
          <w:delText>面</w:delText>
        </w:r>
      </w:del>
      <w:del w:id="298" w:author="S-Yansong" w:date="2015-11-04T10:50:00Z">
        <w:r w:rsidRPr="00616F1E" w:rsidDel="003768C5">
          <w:rPr>
            <w:rFonts w:asciiTheme="minorEastAsia" w:hAnsiTheme="minorEastAsia" w:hint="eastAsia"/>
            <w:sz w:val="28"/>
            <w:szCs w:val="28"/>
            <w:rPrChange w:id="299" w:author="S-Yansong" w:date="2015-11-04T10:49:00Z">
              <w:rPr>
                <w:rFonts w:ascii="华文楷体" w:eastAsia="华文楷体" w:hAnsi="华文楷体" w:hint="eastAsia"/>
                <w:sz w:val="28"/>
                <w:szCs w:val="28"/>
              </w:rPr>
            </w:rPrChange>
          </w:rPr>
          <w:delText>的法称论师亲口所说的彼等宗同类，也能说明佛经的意义是指同类的两种识不可能俱生。</w:delText>
        </w:r>
      </w:del>
      <w:ins w:id="300" w:author="S-Yansong" w:date="2015-11-04T10:49:00Z">
        <w:r w:rsidR="00616F1E">
          <w:rPr>
            <w:rFonts w:ascii="华文楷体" w:eastAsia="华文楷体" w:hAnsi="华文楷体" w:hint="eastAsia"/>
            <w:sz w:val="28"/>
            <w:szCs w:val="28"/>
          </w:rPr>
          <w:t>】</w:t>
        </w:r>
      </w:ins>
      <w:del w:id="301" w:author="S-Yansong" w:date="2015-11-04T10:49:00Z">
        <w:r w:rsidRPr="00D95C6E" w:rsidDel="00616F1E">
          <w:rPr>
            <w:rFonts w:ascii="华文楷体" w:eastAsia="华文楷体" w:hAnsi="华文楷体" w:hint="eastAsia"/>
            <w:sz w:val="28"/>
            <w:szCs w:val="28"/>
          </w:rPr>
          <w:delText>”</w:delText>
        </w:r>
      </w:del>
    </w:p>
    <w:p w:rsidR="003768C5" w:rsidRDefault="00D95C6E" w:rsidP="006B21C6">
      <w:pPr>
        <w:ind w:firstLine="570"/>
        <w:rPr>
          <w:ins w:id="302" w:author="S-Yansong" w:date="2015-11-04T10:52:00Z"/>
          <w:rFonts w:ascii="华文楷体" w:eastAsia="华文楷体" w:hAnsi="华文楷体" w:hint="eastAsia"/>
          <w:sz w:val="28"/>
          <w:szCs w:val="28"/>
        </w:rPr>
      </w:pPr>
      <w:r w:rsidRPr="00D95C6E">
        <w:rPr>
          <w:rFonts w:ascii="华文楷体" w:eastAsia="华文楷体" w:hAnsi="华文楷体" w:hint="eastAsia"/>
          <w:sz w:val="28"/>
          <w:szCs w:val="28"/>
        </w:rPr>
        <w:t>还有就是按照以前</w:t>
      </w:r>
      <w:ins w:id="303" w:author="S-Yansong" w:date="2015-11-04T10:51:00Z">
        <w:r w:rsidR="003768C5">
          <w:rPr>
            <w:rFonts w:ascii="华文楷体" w:eastAsia="华文楷体" w:hAnsi="华文楷体" w:hint="eastAsia"/>
            <w:sz w:val="28"/>
            <w:szCs w:val="28"/>
          </w:rPr>
          <w:t>代</w:t>
        </w:r>
      </w:ins>
      <w:r w:rsidRPr="00D95C6E">
        <w:rPr>
          <w:rFonts w:ascii="华文楷体" w:eastAsia="华文楷体" w:hAnsi="华文楷体" w:hint="eastAsia"/>
          <w:sz w:val="28"/>
          <w:szCs w:val="28"/>
        </w:rPr>
        <w:t>法称论师讲的《释量论》——讲因明七论的时候已亲口说了，彼等中同类等</w:t>
      </w:r>
      <w:del w:id="304" w:author="S-Yansong" w:date="2015-11-04T10:51:00Z">
        <w:r w:rsidRPr="00D95C6E" w:rsidDel="003768C5">
          <w:rPr>
            <w:rFonts w:ascii="华文楷体" w:eastAsia="华文楷体" w:hAnsi="华文楷体" w:hint="eastAsia"/>
            <w:sz w:val="28"/>
            <w:szCs w:val="28"/>
          </w:rPr>
          <w:delText>，</w:delText>
        </w:r>
      </w:del>
      <w:ins w:id="305" w:author="S-Yansong" w:date="2015-11-04T10:51:00Z">
        <w:r w:rsidR="003768C5">
          <w:rPr>
            <w:rFonts w:ascii="华文楷体" w:eastAsia="华文楷体" w:hAnsi="华文楷体" w:hint="eastAsia"/>
            <w:sz w:val="28"/>
            <w:szCs w:val="28"/>
          </w:rPr>
          <w:t>。</w:t>
        </w:r>
      </w:ins>
      <w:r w:rsidRPr="00D95C6E">
        <w:rPr>
          <w:rFonts w:ascii="华文楷体" w:eastAsia="华文楷体" w:hAnsi="华文楷体" w:hint="eastAsia"/>
          <w:sz w:val="28"/>
          <w:szCs w:val="28"/>
        </w:rPr>
        <w:t>那么在讲彼等中同类的时候，也能说明佛经当中的密意，就是指同类的两种识是不可能同时俱生的</w:t>
      </w:r>
      <w:del w:id="306" w:author="S-Yansong" w:date="2015-11-04T10:51:00Z">
        <w:r w:rsidRPr="00D95C6E" w:rsidDel="003768C5">
          <w:rPr>
            <w:rFonts w:ascii="华文楷体" w:eastAsia="华文楷体" w:hAnsi="华文楷体" w:hint="eastAsia"/>
            <w:sz w:val="28"/>
            <w:szCs w:val="28"/>
          </w:rPr>
          <w:delText>，</w:delText>
        </w:r>
      </w:del>
      <w:ins w:id="307" w:author="S-Yansong" w:date="2015-11-04T10:51:00Z">
        <w:r w:rsidR="003768C5">
          <w:rPr>
            <w:rFonts w:ascii="华文楷体" w:eastAsia="华文楷体" w:hAnsi="华文楷体" w:hint="eastAsia"/>
            <w:sz w:val="28"/>
            <w:szCs w:val="28"/>
          </w:rPr>
          <w:t>。</w:t>
        </w:r>
      </w:ins>
      <w:r w:rsidRPr="00D95C6E">
        <w:rPr>
          <w:rFonts w:ascii="华文楷体" w:eastAsia="华文楷体" w:hAnsi="华文楷体" w:hint="eastAsia"/>
          <w:sz w:val="28"/>
          <w:szCs w:val="28"/>
        </w:rPr>
        <w:t>就说完全相同的两种识不可能在一个人相续当中无有前后的产生。如果说是前后有可能，刚开始前面一刹那产生一个，后面一刹那又产生一个，这个方面这种识是可以的，这个是前后的。如果说是同类的两种识，无有前后的俱生是不可能的事情，（这个观点前面</w:t>
      </w:r>
      <w:del w:id="308" w:author="S-Yansong" w:date="2015-11-04T10:52:00Z">
        <w:r w:rsidRPr="00D95C6E" w:rsidDel="003768C5">
          <w:rPr>
            <w:rFonts w:ascii="华文楷体" w:eastAsia="华文楷体" w:hAnsi="华文楷体" w:hint="eastAsia"/>
            <w:sz w:val="28"/>
            <w:szCs w:val="28"/>
          </w:rPr>
          <w:delText>可以生起</w:delText>
        </w:r>
      </w:del>
      <w:ins w:id="309" w:author="S-Yansong" w:date="2015-11-04T10:52:00Z">
        <w:r w:rsidR="003768C5">
          <w:rPr>
            <w:rFonts w:ascii="华文楷体" w:eastAsia="华文楷体" w:hAnsi="华文楷体" w:hint="eastAsia"/>
            <w:sz w:val="28"/>
            <w:szCs w:val="28"/>
          </w:rPr>
          <w:t>分析过</w:t>
        </w:r>
      </w:ins>
      <w:r w:rsidRPr="00D95C6E">
        <w:rPr>
          <w:rFonts w:ascii="华文楷体" w:eastAsia="华文楷体" w:hAnsi="华文楷体" w:hint="eastAsia"/>
          <w:sz w:val="28"/>
          <w:szCs w:val="28"/>
        </w:rPr>
        <w:t>，后面也可以</w:t>
      </w:r>
      <w:del w:id="310" w:author="S-Yansong" w:date="2015-11-04T10:52:00Z">
        <w:r w:rsidRPr="00D95C6E" w:rsidDel="003768C5">
          <w:rPr>
            <w:rFonts w:ascii="华文楷体" w:eastAsia="华文楷体" w:hAnsi="华文楷体" w:hint="eastAsia"/>
            <w:sz w:val="28"/>
            <w:szCs w:val="28"/>
          </w:rPr>
          <w:delText>生起</w:delText>
        </w:r>
      </w:del>
      <w:ins w:id="311" w:author="S-Yansong" w:date="2015-11-04T10:52:00Z">
        <w:r w:rsidR="003768C5">
          <w:rPr>
            <w:rFonts w:ascii="华文楷体" w:eastAsia="华文楷体" w:hAnsi="华文楷体" w:hint="eastAsia"/>
            <w:sz w:val="28"/>
            <w:szCs w:val="28"/>
          </w:rPr>
          <w:t>分析</w:t>
        </w:r>
      </w:ins>
      <w:r w:rsidRPr="00D95C6E">
        <w:rPr>
          <w:rFonts w:ascii="华文楷体" w:eastAsia="华文楷体" w:hAnsi="华文楷体" w:hint="eastAsia"/>
          <w:sz w:val="28"/>
          <w:szCs w:val="28"/>
        </w:rPr>
        <w:t>的。）像这样讲的时候法称论师的观点也是说同样的两种识是不可能同时俱生。</w:t>
      </w:r>
    </w:p>
    <w:p w:rsidR="003768C5" w:rsidRDefault="003768C5" w:rsidP="006B21C6">
      <w:pPr>
        <w:ind w:firstLine="570"/>
        <w:rPr>
          <w:ins w:id="312" w:author="S-Yansong" w:date="2015-11-04T10:53:00Z"/>
          <w:rFonts w:ascii="华文楷体" w:eastAsia="华文楷体" w:hAnsi="华文楷体" w:hint="eastAsia"/>
          <w:sz w:val="28"/>
          <w:szCs w:val="28"/>
        </w:rPr>
      </w:pPr>
      <w:ins w:id="313" w:author="S-Yansong" w:date="2015-11-04T10:53:00Z">
        <w:r>
          <w:rPr>
            <w:rFonts w:ascii="华文楷体" w:eastAsia="华文楷体" w:hAnsi="华文楷体" w:hint="eastAsia"/>
            <w:sz w:val="28"/>
            <w:szCs w:val="28"/>
          </w:rPr>
          <w:t>【</w:t>
        </w:r>
      </w:ins>
      <w:del w:id="314" w:author="S-Yansong" w:date="2015-11-04T10:53:00Z">
        <w:r w:rsidR="00D95C6E" w:rsidRPr="00D95C6E" w:rsidDel="003768C5">
          <w:rPr>
            <w:rFonts w:ascii="华文楷体" w:eastAsia="华文楷体" w:hAnsi="华文楷体" w:hint="eastAsia"/>
            <w:sz w:val="28"/>
            <w:szCs w:val="28"/>
          </w:rPr>
          <w:delText>“</w:delText>
        </w:r>
      </w:del>
      <w:r w:rsidR="00D95C6E" w:rsidRPr="003768C5">
        <w:rPr>
          <w:rFonts w:asciiTheme="minorEastAsia" w:hAnsiTheme="minorEastAsia" w:hint="eastAsia"/>
          <w:sz w:val="28"/>
          <w:szCs w:val="28"/>
          <w:rPrChange w:id="315" w:author="S-Yansong" w:date="2015-11-04T10:53:00Z">
            <w:rPr>
              <w:rFonts w:ascii="华文楷体" w:eastAsia="华文楷体" w:hAnsi="华文楷体" w:hint="eastAsia"/>
              <w:sz w:val="28"/>
              <w:szCs w:val="28"/>
            </w:rPr>
          </w:rPrChange>
        </w:rPr>
        <w:t>因此</w:t>
      </w:r>
      <w:ins w:id="316" w:author="S-Yansong" w:date="2015-11-04T10:53:00Z">
        <w:r w:rsidRPr="003768C5">
          <w:rPr>
            <w:rFonts w:asciiTheme="minorEastAsia" w:hAnsiTheme="minorEastAsia" w:hint="eastAsia"/>
            <w:sz w:val="28"/>
            <w:szCs w:val="28"/>
            <w:rPrChange w:id="317" w:author="S-Yansong" w:date="2015-11-04T10:53:00Z">
              <w:rPr>
                <w:rFonts w:ascii="华文楷体" w:eastAsia="华文楷体" w:hAnsi="华文楷体" w:hint="eastAsia"/>
                <w:sz w:val="28"/>
                <w:szCs w:val="28"/>
              </w:rPr>
            </w:rPrChange>
          </w:rPr>
          <w:t>，</w:t>
        </w:r>
      </w:ins>
      <w:r w:rsidR="00D95C6E" w:rsidRPr="003768C5">
        <w:rPr>
          <w:rFonts w:asciiTheme="minorEastAsia" w:hAnsiTheme="minorEastAsia" w:hint="eastAsia"/>
          <w:sz w:val="28"/>
          <w:szCs w:val="28"/>
          <w:rPrChange w:id="318" w:author="S-Yansong" w:date="2015-11-04T10:53:00Z">
            <w:rPr>
              <w:rFonts w:ascii="华文楷体" w:eastAsia="华文楷体" w:hAnsi="华文楷体" w:hint="eastAsia"/>
              <w:sz w:val="28"/>
              <w:szCs w:val="28"/>
            </w:rPr>
          </w:rPrChange>
        </w:rPr>
        <w:t>放弃你们的观点如此来解释不符合佛经的含义。</w:t>
      </w:r>
      <w:ins w:id="319" w:author="S-Yansong" w:date="2015-11-04T10:53:00Z">
        <w:r>
          <w:rPr>
            <w:rFonts w:ascii="华文楷体" w:eastAsia="华文楷体" w:hAnsi="华文楷体" w:hint="eastAsia"/>
            <w:sz w:val="28"/>
            <w:szCs w:val="28"/>
          </w:rPr>
          <w:t>】</w:t>
        </w:r>
      </w:ins>
      <w:del w:id="320" w:author="S-Yansong" w:date="2015-11-04T10:53:00Z">
        <w:r w:rsidR="00D95C6E" w:rsidRPr="00D95C6E" w:rsidDel="003768C5">
          <w:rPr>
            <w:rFonts w:ascii="华文楷体" w:eastAsia="华文楷体" w:hAnsi="华文楷体" w:hint="eastAsia"/>
            <w:sz w:val="28"/>
            <w:szCs w:val="28"/>
          </w:rPr>
          <w:delText>”</w:delText>
        </w:r>
      </w:del>
    </w:p>
    <w:p w:rsidR="00622214" w:rsidRDefault="00D95C6E" w:rsidP="006B21C6">
      <w:pPr>
        <w:ind w:firstLine="570"/>
        <w:rPr>
          <w:ins w:id="321" w:author="S-Yansong" w:date="2015-11-04T10:53:00Z"/>
          <w:rFonts w:ascii="华文楷体" w:eastAsia="华文楷体" w:hAnsi="华文楷体" w:hint="eastAsia"/>
          <w:sz w:val="28"/>
          <w:szCs w:val="28"/>
        </w:rPr>
      </w:pPr>
      <w:r w:rsidRPr="00D95C6E">
        <w:rPr>
          <w:rFonts w:ascii="华文楷体" w:eastAsia="华文楷体" w:hAnsi="华文楷体" w:hint="eastAsia"/>
          <w:sz w:val="28"/>
          <w:szCs w:val="28"/>
        </w:rPr>
        <w:t>下面麦彭仁波切还要对不同类的观点做详细的分析，所以你要放弃你们所谓的若干同类识可以全部一并生起的观点，放弃这个来解释</w:t>
      </w:r>
      <w:r w:rsidRPr="00D95C6E">
        <w:rPr>
          <w:rFonts w:ascii="华文楷体" w:eastAsia="华文楷体" w:hAnsi="华文楷体" w:hint="eastAsia"/>
          <w:sz w:val="28"/>
          <w:szCs w:val="28"/>
        </w:rPr>
        <w:lastRenderedPageBreak/>
        <w:t>佛经的观点，解释他的相似等量才可以符合佛经的意思的。</w:t>
      </w:r>
    </w:p>
    <w:p w:rsidR="00622214" w:rsidRDefault="00622214" w:rsidP="00622214">
      <w:pPr>
        <w:rPr>
          <w:ins w:id="322" w:author="S-Yansong" w:date="2015-11-04T10:53:00Z"/>
          <w:rFonts w:ascii="华文楷体" w:eastAsia="华文楷体" w:hAnsi="华文楷体" w:hint="eastAsia"/>
          <w:sz w:val="28"/>
          <w:szCs w:val="28"/>
        </w:rPr>
        <w:pPrChange w:id="323" w:author="S-Yansong" w:date="2015-11-04T10:54:00Z">
          <w:pPr>
            <w:ind w:firstLine="570"/>
          </w:pPr>
        </w:pPrChange>
      </w:pPr>
      <w:ins w:id="324" w:author="S-Yansong" w:date="2015-11-04T10:54:00Z">
        <w:r>
          <w:rPr>
            <w:rFonts w:ascii="华文楷体" w:eastAsia="华文楷体" w:hAnsi="华文楷体" w:hint="eastAsia"/>
            <w:sz w:val="28"/>
            <w:szCs w:val="28"/>
          </w:rPr>
          <w:t>【</w:t>
        </w:r>
      </w:ins>
      <w:del w:id="325" w:author="S-Yansong" w:date="2015-11-04T10:54:00Z">
        <w:r w:rsidR="00D95C6E" w:rsidRPr="00D95C6E" w:rsidDel="00622214">
          <w:rPr>
            <w:rFonts w:ascii="华文楷体" w:eastAsia="华文楷体" w:hAnsi="华文楷体" w:hint="eastAsia"/>
            <w:sz w:val="28"/>
            <w:szCs w:val="28"/>
          </w:rPr>
          <w:delText>“</w:delText>
        </w:r>
      </w:del>
      <w:r w:rsidR="00D95C6E" w:rsidRPr="00622214">
        <w:rPr>
          <w:rFonts w:asciiTheme="minorEastAsia" w:hAnsiTheme="minorEastAsia" w:hint="eastAsia"/>
          <w:sz w:val="28"/>
          <w:szCs w:val="28"/>
          <w:rPrChange w:id="326" w:author="S-Yansong" w:date="2015-11-04T10:54:00Z">
            <w:rPr>
              <w:rFonts w:ascii="华文楷体" w:eastAsia="华文楷体" w:hAnsi="华文楷体" w:hint="eastAsia"/>
              <w:sz w:val="28"/>
              <w:szCs w:val="28"/>
            </w:rPr>
          </w:rPrChange>
        </w:rPr>
        <w:t>我自己一品以证，明了清晰的解释也可以，经中所说二心不俱生是从违品对治的角度来讲的。</w:t>
      </w:r>
      <w:ins w:id="327" w:author="S-Yansong" w:date="2015-11-04T10:54:00Z">
        <w:r w:rsidRPr="00622214">
          <w:rPr>
            <w:rFonts w:asciiTheme="minorEastAsia" w:hAnsiTheme="minorEastAsia" w:hint="eastAsia"/>
            <w:sz w:val="28"/>
            <w:szCs w:val="28"/>
            <w:rPrChange w:id="328" w:author="S-Yansong" w:date="2015-11-04T10:54:00Z">
              <w:rPr>
                <w:rFonts w:ascii="华文楷体" w:eastAsia="华文楷体" w:hAnsi="华文楷体" w:hint="eastAsia"/>
                <w:sz w:val="28"/>
                <w:szCs w:val="28"/>
              </w:rPr>
            </w:rPrChange>
          </w:rPr>
          <w:t>】</w:t>
        </w:r>
      </w:ins>
      <w:del w:id="329" w:author="S-Yansong" w:date="2015-11-04T10:54:00Z">
        <w:r w:rsidR="00D95C6E" w:rsidRPr="00D95C6E" w:rsidDel="00622214">
          <w:rPr>
            <w:rFonts w:ascii="华文楷体" w:eastAsia="华文楷体" w:hAnsi="华文楷体" w:hint="eastAsia"/>
            <w:sz w:val="28"/>
            <w:szCs w:val="28"/>
          </w:rPr>
          <w:delText>”</w:delText>
        </w:r>
      </w:del>
    </w:p>
    <w:p w:rsidR="00437A2A" w:rsidRDefault="00D95C6E" w:rsidP="006B21C6">
      <w:pPr>
        <w:ind w:firstLine="570"/>
        <w:rPr>
          <w:ins w:id="330" w:author="S-Yansong" w:date="2015-11-04T10:58:00Z"/>
          <w:rFonts w:ascii="华文楷体" w:eastAsia="华文楷体" w:hAnsi="华文楷体" w:hint="eastAsia"/>
          <w:sz w:val="28"/>
          <w:szCs w:val="28"/>
        </w:rPr>
      </w:pPr>
      <w:del w:id="331" w:author="S-Yansong" w:date="2015-11-04T10:54:00Z">
        <w:r w:rsidRPr="00D95C6E" w:rsidDel="00622214">
          <w:rPr>
            <w:rFonts w:ascii="华文楷体" w:eastAsia="华文楷体" w:hAnsi="华文楷体" w:hint="eastAsia"/>
            <w:sz w:val="28"/>
            <w:szCs w:val="28"/>
          </w:rPr>
          <w:delText>【28:01】</w:delText>
        </w:r>
      </w:del>
      <w:r w:rsidRPr="00D95C6E">
        <w:rPr>
          <w:rFonts w:ascii="华文楷体" w:eastAsia="华文楷体" w:hAnsi="华文楷体" w:hint="eastAsia"/>
          <w:sz w:val="28"/>
          <w:szCs w:val="28"/>
        </w:rPr>
        <w:t>那么麦彭仁波切说我自己凭借理证来明了清晰的解说教证的含义也是可以的</w:t>
      </w:r>
      <w:del w:id="332" w:author="S-Yansong" w:date="2015-11-04T10:56:00Z">
        <w:r w:rsidRPr="00D95C6E" w:rsidDel="009019BB">
          <w:rPr>
            <w:rFonts w:ascii="华文楷体" w:eastAsia="华文楷体" w:hAnsi="华文楷体" w:hint="eastAsia"/>
            <w:sz w:val="28"/>
            <w:szCs w:val="28"/>
          </w:rPr>
          <w:delText>，</w:delText>
        </w:r>
      </w:del>
      <w:ins w:id="333" w:author="S-Yansong" w:date="2015-11-04T10:56:00Z">
        <w:r w:rsidR="009019BB">
          <w:rPr>
            <w:rFonts w:ascii="华文楷体" w:eastAsia="华文楷体" w:hAnsi="华文楷体" w:hint="eastAsia"/>
            <w:sz w:val="28"/>
            <w:szCs w:val="28"/>
          </w:rPr>
          <w:t>。</w:t>
        </w:r>
      </w:ins>
      <w:r w:rsidRPr="00D95C6E">
        <w:rPr>
          <w:rFonts w:ascii="华文楷体" w:eastAsia="华文楷体" w:hAnsi="华文楷体" w:hint="eastAsia"/>
          <w:sz w:val="28"/>
          <w:szCs w:val="28"/>
        </w:rPr>
        <w:t>那么经中所说佛经当中所说的二心不俱生是从违品</w:t>
      </w:r>
      <w:ins w:id="334" w:author="S-Yansong" w:date="2015-11-04T10:58:00Z">
        <w:r w:rsidR="009019BB">
          <w:rPr>
            <w:rFonts w:ascii="华文楷体" w:eastAsia="华文楷体" w:hAnsi="华文楷体" w:hint="eastAsia"/>
            <w:sz w:val="28"/>
            <w:szCs w:val="28"/>
          </w:rPr>
          <w:t>和</w:t>
        </w:r>
      </w:ins>
      <w:r w:rsidRPr="00D95C6E">
        <w:rPr>
          <w:rFonts w:ascii="华文楷体" w:eastAsia="华文楷体" w:hAnsi="华文楷体" w:hint="eastAsia"/>
          <w:sz w:val="28"/>
          <w:szCs w:val="28"/>
        </w:rPr>
        <w:t>对治的角度来讲的。违品和对治的角度一方面就是讲到了两种法互相相违，两个法互相相违这个</w:t>
      </w:r>
      <w:ins w:id="335" w:author="S-Yansong" w:date="2015-11-04T10:58:00Z">
        <w:r w:rsidR="009019BB">
          <w:rPr>
            <w:rFonts w:ascii="华文楷体" w:eastAsia="华文楷体" w:hAnsi="华文楷体" w:hint="eastAsia"/>
            <w:sz w:val="28"/>
            <w:szCs w:val="28"/>
          </w:rPr>
          <w:t>方面</w:t>
        </w:r>
      </w:ins>
      <w:r w:rsidRPr="00D95C6E">
        <w:rPr>
          <w:rFonts w:ascii="华文楷体" w:eastAsia="华文楷体" w:hAnsi="华文楷体" w:hint="eastAsia"/>
          <w:sz w:val="28"/>
          <w:szCs w:val="28"/>
        </w:rPr>
        <w:t>叫违品。比如说就是讲人我和无我这两种观点，就是从违品的角度来讲的</w:t>
      </w:r>
      <w:del w:id="336" w:author="S-Yansong" w:date="2015-11-04T10:58:00Z">
        <w:r w:rsidRPr="00D95C6E" w:rsidDel="009019BB">
          <w:rPr>
            <w:rFonts w:ascii="华文楷体" w:eastAsia="华文楷体" w:hAnsi="华文楷体" w:hint="eastAsia"/>
            <w:sz w:val="28"/>
            <w:szCs w:val="28"/>
          </w:rPr>
          <w:delText>，</w:delText>
        </w:r>
      </w:del>
      <w:ins w:id="337" w:author="S-Yansong" w:date="2015-11-04T10:58:00Z">
        <w:r w:rsidR="009019BB">
          <w:rPr>
            <w:rFonts w:ascii="华文楷体" w:eastAsia="华文楷体" w:hAnsi="华文楷体" w:hint="eastAsia"/>
            <w:sz w:val="28"/>
            <w:szCs w:val="28"/>
          </w:rPr>
          <w:t>。</w:t>
        </w:r>
      </w:ins>
      <w:r w:rsidRPr="00D95C6E">
        <w:rPr>
          <w:rFonts w:ascii="华文楷体" w:eastAsia="华文楷体" w:hAnsi="华文楷体" w:hint="eastAsia"/>
          <w:sz w:val="28"/>
          <w:szCs w:val="28"/>
        </w:rPr>
        <w:t>也就是说如果你的相续当中存在人我见不会有无我的；如果你相续当中有无我见那不会有人我见的。因为人我和无我这两种观点完全矛盾、完全是违品的，所以这两种心不可能俱生，这个方面可以这样去解释。还一种对治的角度就像人无我、法无我也可以这样理解，还有就说争议和定解啊从这个方面也是可以这样理解的，能知和所知从这个方面也是可以这样了解的</w:t>
      </w:r>
      <w:del w:id="338" w:author="S-Yansong" w:date="2015-11-04T11:00:00Z">
        <w:r w:rsidRPr="00D95C6E" w:rsidDel="00437A2A">
          <w:rPr>
            <w:rFonts w:ascii="华文楷体" w:eastAsia="华文楷体" w:hAnsi="华文楷体" w:hint="eastAsia"/>
            <w:sz w:val="28"/>
            <w:szCs w:val="28"/>
          </w:rPr>
          <w:delText>，</w:delText>
        </w:r>
      </w:del>
      <w:ins w:id="339" w:author="S-Yansong" w:date="2015-11-04T11:00:00Z">
        <w:r w:rsidR="00437A2A">
          <w:rPr>
            <w:rFonts w:ascii="华文楷体" w:eastAsia="华文楷体" w:hAnsi="华文楷体" w:hint="eastAsia"/>
            <w:sz w:val="28"/>
            <w:szCs w:val="28"/>
          </w:rPr>
          <w:t>。</w:t>
        </w:r>
      </w:ins>
      <w:r w:rsidRPr="00D95C6E">
        <w:rPr>
          <w:rFonts w:ascii="华文楷体" w:eastAsia="华文楷体" w:hAnsi="华文楷体" w:hint="eastAsia"/>
          <w:sz w:val="28"/>
          <w:szCs w:val="28"/>
        </w:rPr>
        <w:t>所以像这样违品和对治的角度来讲，就说两种心不可能同时存在。</w:t>
      </w:r>
    </w:p>
    <w:p w:rsidR="00437A2A" w:rsidRDefault="00D95C6E" w:rsidP="006B21C6">
      <w:pPr>
        <w:ind w:firstLine="570"/>
        <w:rPr>
          <w:ins w:id="340" w:author="S-Yansong" w:date="2015-11-04T11:00:00Z"/>
          <w:rFonts w:ascii="华文楷体" w:eastAsia="华文楷体" w:hAnsi="华文楷体" w:hint="eastAsia"/>
          <w:sz w:val="28"/>
          <w:szCs w:val="28"/>
        </w:rPr>
      </w:pPr>
      <w:r w:rsidRPr="00D95C6E">
        <w:rPr>
          <w:rFonts w:ascii="华文楷体" w:eastAsia="华文楷体" w:hAnsi="华文楷体" w:hint="eastAsia"/>
          <w:sz w:val="28"/>
          <w:szCs w:val="28"/>
        </w:rPr>
        <w:t>还有就是后面一个一切有情即是唯一相续这个教证的意思什么样呢？</w:t>
      </w:r>
    </w:p>
    <w:p w:rsidR="00437A2A" w:rsidRDefault="00D95C6E" w:rsidP="00437A2A">
      <w:pPr>
        <w:autoSpaceDE w:val="0"/>
        <w:autoSpaceDN w:val="0"/>
        <w:adjustRightInd w:val="0"/>
        <w:ind w:firstLine="420"/>
        <w:jc w:val="left"/>
        <w:rPr>
          <w:ins w:id="341" w:author="S-Yansong" w:date="2015-11-04T11:01:00Z"/>
          <w:rFonts w:ascii="华文楷体" w:eastAsia="华文楷体" w:cs="华文楷体" w:hint="eastAsia"/>
          <w:kern w:val="0"/>
          <w:sz w:val="28"/>
          <w:szCs w:val="28"/>
        </w:rPr>
        <w:pPrChange w:id="342" w:author="S-Yansong" w:date="2015-11-04T11:01:00Z">
          <w:pPr>
            <w:ind w:firstLine="570"/>
          </w:pPr>
        </w:pPrChange>
      </w:pPr>
      <w:del w:id="343" w:author="S-Yansong" w:date="2015-11-04T11:01:00Z">
        <w:r w:rsidRPr="00D95C6E" w:rsidDel="00437A2A">
          <w:rPr>
            <w:rFonts w:ascii="华文楷体" w:eastAsia="华文楷体" w:hAnsi="华文楷体" w:hint="eastAsia"/>
            <w:sz w:val="28"/>
            <w:szCs w:val="28"/>
          </w:rPr>
          <w:delText>“</w:delText>
        </w:r>
      </w:del>
      <w:ins w:id="344" w:author="S-Yansong" w:date="2015-11-04T11:01:00Z">
        <w:r w:rsidR="00437A2A">
          <w:rPr>
            <w:rFonts w:ascii="华文楷体" w:eastAsia="华文楷体" w:hAnsi="华文楷体" w:hint="eastAsia"/>
            <w:sz w:val="28"/>
            <w:szCs w:val="28"/>
          </w:rPr>
          <w:t>【</w:t>
        </w:r>
        <w:r w:rsidR="00437A2A">
          <w:rPr>
            <w:rFonts w:ascii="华文楷体" w:eastAsia="华文楷体" w:cs="华文楷体" w:hint="eastAsia"/>
            <w:kern w:val="0"/>
            <w:sz w:val="28"/>
            <w:szCs w:val="28"/>
          </w:rPr>
          <w:t>所谓“识之一相续”也并非是指数目当中的“一”</w:t>
        </w:r>
        <w:r w:rsidR="00437A2A">
          <w:rPr>
            <w:rFonts w:ascii="宋体" w:eastAsia="宋体" w:cs="宋体"/>
            <w:kern w:val="0"/>
            <w:sz w:val="28"/>
            <w:szCs w:val="28"/>
          </w:rPr>
          <w:t>,</w:t>
        </w:r>
        <w:r w:rsidR="00437A2A">
          <w:rPr>
            <w:rFonts w:ascii="华文楷体" w:eastAsia="华文楷体" w:cs="华文楷体" w:hint="eastAsia"/>
            <w:kern w:val="0"/>
            <w:sz w:val="28"/>
            <w:szCs w:val="28"/>
          </w:rPr>
          <w:t>而是唯一的意思。</w:t>
        </w:r>
        <w:r w:rsidR="00437A2A">
          <w:rPr>
            <w:rFonts w:ascii="华文楷体" w:eastAsia="华文楷体" w:cs="华文楷体" w:hint="eastAsia"/>
            <w:kern w:val="0"/>
            <w:sz w:val="28"/>
            <w:szCs w:val="28"/>
          </w:rPr>
          <w:t>】</w:t>
        </w:r>
      </w:ins>
    </w:p>
    <w:p w:rsidR="0095749B" w:rsidRDefault="00D95C6E" w:rsidP="00437A2A">
      <w:pPr>
        <w:autoSpaceDE w:val="0"/>
        <w:autoSpaceDN w:val="0"/>
        <w:adjustRightInd w:val="0"/>
        <w:ind w:firstLine="420"/>
        <w:jc w:val="left"/>
        <w:rPr>
          <w:ins w:id="345" w:author="S-Yansong" w:date="2015-11-04T11:05:00Z"/>
          <w:rFonts w:ascii="华文楷体" w:eastAsia="华文楷体" w:hAnsi="华文楷体" w:hint="eastAsia"/>
          <w:sz w:val="28"/>
          <w:szCs w:val="28"/>
        </w:rPr>
        <w:pPrChange w:id="346" w:author="S-Yansong" w:date="2015-11-04T11:01:00Z">
          <w:pPr>
            <w:ind w:firstLine="570"/>
          </w:pPr>
        </w:pPrChange>
      </w:pPr>
      <w:del w:id="347" w:author="S-Yansong" w:date="2015-11-04T11:01:00Z">
        <w:r w:rsidRPr="00D95C6E" w:rsidDel="00437A2A">
          <w:rPr>
            <w:rFonts w:ascii="华文楷体" w:eastAsia="华文楷体" w:hAnsi="华文楷体" w:hint="eastAsia"/>
            <w:sz w:val="28"/>
            <w:szCs w:val="28"/>
          </w:rPr>
          <w:delText>所谓实一相续，并非是指数目当中的一，而是唯一的意思。</w:delText>
        </w:r>
      </w:del>
      <w:r w:rsidRPr="00D95C6E">
        <w:rPr>
          <w:rFonts w:ascii="华文楷体" w:eastAsia="华文楷体" w:hAnsi="华文楷体" w:hint="eastAsia"/>
          <w:sz w:val="28"/>
          <w:szCs w:val="28"/>
        </w:rPr>
        <w:t>那么“一切有情既是识的一相续”他不是一二三的一，是唯一的意思</w:t>
      </w:r>
      <w:del w:id="348" w:author="S-Yansong" w:date="2015-11-04T11:05:00Z">
        <w:r w:rsidRPr="00D95C6E" w:rsidDel="0095749B">
          <w:rPr>
            <w:rFonts w:ascii="华文楷体" w:eastAsia="华文楷体" w:hAnsi="华文楷体" w:hint="eastAsia"/>
            <w:sz w:val="28"/>
            <w:szCs w:val="28"/>
          </w:rPr>
          <w:delText>，</w:delText>
        </w:r>
      </w:del>
      <w:ins w:id="349" w:author="S-Yansong" w:date="2015-11-04T11:05:00Z">
        <w:r w:rsidR="0095749B">
          <w:rPr>
            <w:rFonts w:ascii="华文楷体" w:eastAsia="华文楷体" w:hAnsi="华文楷体" w:hint="eastAsia"/>
            <w:sz w:val="28"/>
            <w:szCs w:val="28"/>
          </w:rPr>
          <w:t>。</w:t>
        </w:r>
      </w:ins>
      <w:r w:rsidRPr="00D95C6E">
        <w:rPr>
          <w:rFonts w:ascii="华文楷体" w:eastAsia="华文楷体" w:hAnsi="华文楷体" w:hint="eastAsia"/>
          <w:sz w:val="28"/>
          <w:szCs w:val="28"/>
        </w:rPr>
        <w:t>就是一切有情就是心识的唯一相续，</w:t>
      </w:r>
      <w:ins w:id="350" w:author="S-Yansong" w:date="2015-11-04T11:05:00Z">
        <w:r w:rsidR="0095749B">
          <w:rPr>
            <w:rFonts w:ascii="华文楷体" w:eastAsia="华文楷体" w:hAnsi="华文楷体" w:hint="eastAsia"/>
            <w:sz w:val="28"/>
            <w:szCs w:val="28"/>
          </w:rPr>
          <w:t>唯一的心识相续，</w:t>
        </w:r>
      </w:ins>
      <w:r w:rsidRPr="00D95C6E">
        <w:rPr>
          <w:rFonts w:ascii="华文楷体" w:eastAsia="华文楷体" w:hAnsi="华文楷体" w:hint="eastAsia"/>
          <w:sz w:val="28"/>
          <w:szCs w:val="28"/>
        </w:rPr>
        <w:t>从这个方面也</w:t>
      </w:r>
      <w:r w:rsidRPr="00D95C6E">
        <w:rPr>
          <w:rFonts w:ascii="华文楷体" w:eastAsia="华文楷体" w:hAnsi="华文楷体" w:hint="eastAsia"/>
          <w:sz w:val="28"/>
          <w:szCs w:val="28"/>
        </w:rPr>
        <w:lastRenderedPageBreak/>
        <w:t>可以这样理解的。</w:t>
      </w:r>
    </w:p>
    <w:p w:rsidR="0095749B" w:rsidRDefault="00D95C6E" w:rsidP="00437A2A">
      <w:pPr>
        <w:autoSpaceDE w:val="0"/>
        <w:autoSpaceDN w:val="0"/>
        <w:adjustRightInd w:val="0"/>
        <w:ind w:firstLine="420"/>
        <w:jc w:val="left"/>
        <w:rPr>
          <w:ins w:id="351" w:author="S-Yansong" w:date="2015-11-04T11:05:00Z"/>
          <w:rFonts w:ascii="华文楷体" w:eastAsia="华文楷体" w:hAnsi="华文楷体" w:hint="eastAsia"/>
          <w:sz w:val="28"/>
          <w:szCs w:val="28"/>
        </w:rPr>
        <w:pPrChange w:id="352" w:author="S-Yansong" w:date="2015-11-04T11:01:00Z">
          <w:pPr>
            <w:ind w:firstLine="570"/>
          </w:pPr>
        </w:pPrChange>
      </w:pPr>
      <w:del w:id="353" w:author="S-Yansong" w:date="2015-11-04T11:05:00Z">
        <w:r w:rsidRPr="00D95C6E" w:rsidDel="0095749B">
          <w:rPr>
            <w:rFonts w:ascii="华文楷体" w:eastAsia="华文楷体" w:hAnsi="华文楷体" w:hint="eastAsia"/>
            <w:sz w:val="28"/>
            <w:szCs w:val="28"/>
          </w:rPr>
          <w:delText>“</w:delText>
        </w:r>
      </w:del>
      <w:ins w:id="354" w:author="S-Yansong" w:date="2015-11-04T11:05:00Z">
        <w:r w:rsidR="0095749B">
          <w:rPr>
            <w:rFonts w:ascii="华文楷体" w:eastAsia="华文楷体" w:hAnsi="华文楷体" w:hint="eastAsia"/>
            <w:sz w:val="28"/>
            <w:szCs w:val="28"/>
          </w:rPr>
          <w:t>【</w:t>
        </w:r>
      </w:ins>
      <w:r w:rsidRPr="0095749B">
        <w:rPr>
          <w:rFonts w:asciiTheme="minorEastAsia" w:hAnsiTheme="minorEastAsia" w:hint="eastAsia"/>
          <w:sz w:val="28"/>
          <w:szCs w:val="28"/>
          <w:rPrChange w:id="355" w:author="S-Yansong" w:date="2015-11-04T11:05:00Z">
            <w:rPr>
              <w:rFonts w:ascii="华文楷体" w:eastAsia="华文楷体" w:hAnsi="华文楷体" w:hint="eastAsia"/>
              <w:sz w:val="28"/>
              <w:szCs w:val="28"/>
            </w:rPr>
          </w:rPrChange>
        </w:rPr>
        <w:t>即便解释说外境不存在而远离我、我所，能取所取的唯一心性却存在，也是合情合理的。</w:t>
      </w:r>
      <w:ins w:id="356" w:author="S-Yansong" w:date="2015-11-04T11:05:00Z">
        <w:r w:rsidR="0095749B">
          <w:rPr>
            <w:rFonts w:ascii="华文楷体" w:eastAsia="华文楷体" w:hAnsi="华文楷体" w:hint="eastAsia"/>
            <w:sz w:val="28"/>
            <w:szCs w:val="28"/>
          </w:rPr>
          <w:t>】</w:t>
        </w:r>
      </w:ins>
      <w:del w:id="357" w:author="S-Yansong" w:date="2015-11-04T11:05:00Z">
        <w:r w:rsidRPr="00D95C6E" w:rsidDel="0095749B">
          <w:rPr>
            <w:rFonts w:ascii="华文楷体" w:eastAsia="华文楷体" w:hAnsi="华文楷体" w:hint="eastAsia"/>
            <w:sz w:val="28"/>
            <w:szCs w:val="28"/>
          </w:rPr>
          <w:delText>”</w:delText>
        </w:r>
      </w:del>
    </w:p>
    <w:p w:rsidR="00FA031F" w:rsidRPr="00437A2A" w:rsidRDefault="00D95C6E" w:rsidP="00437A2A">
      <w:pPr>
        <w:autoSpaceDE w:val="0"/>
        <w:autoSpaceDN w:val="0"/>
        <w:adjustRightInd w:val="0"/>
        <w:ind w:firstLine="420"/>
        <w:jc w:val="left"/>
        <w:rPr>
          <w:rFonts w:ascii="宋体" w:eastAsia="宋体" w:cs="宋体"/>
          <w:kern w:val="0"/>
          <w:sz w:val="28"/>
          <w:szCs w:val="28"/>
          <w:rPrChange w:id="358" w:author="S-Yansong" w:date="2015-11-04T11:01:00Z">
            <w:rPr>
              <w:rFonts w:ascii="华文楷体" w:eastAsia="华文楷体" w:hAnsi="华文楷体"/>
              <w:sz w:val="28"/>
              <w:szCs w:val="28"/>
            </w:rPr>
          </w:rPrChange>
        </w:rPr>
        <w:pPrChange w:id="359" w:author="S-Yansong" w:date="2015-11-04T11:01:00Z">
          <w:pPr>
            <w:ind w:firstLine="570"/>
          </w:pPr>
        </w:pPrChange>
      </w:pPr>
      <w:r w:rsidRPr="00D95C6E">
        <w:rPr>
          <w:rFonts w:ascii="华文楷体" w:eastAsia="华文楷体" w:hAnsi="华文楷体" w:hint="eastAsia"/>
          <w:sz w:val="28"/>
          <w:szCs w:val="28"/>
        </w:rPr>
        <w:t>那么如果按照这种唯一的解释的话，如果按照前面识的一相续，按照唯一的意思来解释，也可以这样解释说</w:t>
      </w:r>
      <w:del w:id="360" w:author="S-Yansong" w:date="2015-11-04T11:06:00Z">
        <w:r w:rsidRPr="00D95C6E" w:rsidDel="005218F9">
          <w:rPr>
            <w:rFonts w:ascii="华文楷体" w:eastAsia="华文楷体" w:hAnsi="华文楷体" w:hint="eastAsia"/>
            <w:sz w:val="28"/>
            <w:szCs w:val="28"/>
          </w:rPr>
          <w:delText>，</w:delText>
        </w:r>
      </w:del>
      <w:ins w:id="361" w:author="S-Yansong" w:date="2015-11-04T11:06:00Z">
        <w:r w:rsidR="005218F9">
          <w:rPr>
            <w:rFonts w:ascii="华文楷体" w:eastAsia="华文楷体" w:hAnsi="华文楷体" w:hint="eastAsia"/>
            <w:sz w:val="28"/>
            <w:szCs w:val="28"/>
          </w:rPr>
          <w:t>：</w:t>
        </w:r>
      </w:ins>
      <w:r w:rsidRPr="00D95C6E">
        <w:rPr>
          <w:rFonts w:ascii="华文楷体" w:eastAsia="华文楷体" w:hAnsi="华文楷体" w:hint="eastAsia"/>
          <w:sz w:val="28"/>
          <w:szCs w:val="28"/>
        </w:rPr>
        <w:t>外境不存在，一切外境实际上是不存在的，远离我和我所能取所取的唯一心性他却是存在的，那么从这个方面来解释也是合情合理。一切有情他就说唯一的心境，如果不分析、不观察的时候似乎有存在外境、存在我、我所、能取所取这些法，但如果你分析的时候，</w:t>
      </w:r>
      <w:ins w:id="362" w:author="S-Yansong" w:date="2015-11-04T11:09:00Z">
        <w:r w:rsidR="001A6702" w:rsidRPr="00067004">
          <w:rPr>
            <w:rFonts w:ascii="华文楷体" w:eastAsia="华文楷体" w:hAnsi="华文楷体" w:hint="eastAsia"/>
            <w:sz w:val="28"/>
            <w:szCs w:val="28"/>
          </w:rPr>
          <w:t>一切的这些外境不存在，也是这样一种我和我所、能取所取都不存在，这个唯一心性它是可以存在的，一切有情是这样唯一的心性可以存在。如果这样解释也是合情合理。也是合情合理，只不过一识</w:t>
        </w:r>
        <w:r w:rsidR="001A6702">
          <w:rPr>
            <w:rFonts w:ascii="华文楷体" w:eastAsia="华文楷体" w:hAnsi="华文楷体" w:hint="eastAsia"/>
            <w:sz w:val="28"/>
            <w:szCs w:val="28"/>
          </w:rPr>
          <w:t>。</w:t>
        </w:r>
      </w:ins>
      <w:del w:id="363" w:author="S-Yansong" w:date="2015-11-04T11:09:00Z">
        <w:r w:rsidRPr="00D95C6E" w:rsidDel="001A6702">
          <w:rPr>
            <w:rFonts w:ascii="华文楷体" w:eastAsia="华文楷体" w:hAnsi="华文楷体" w:hint="eastAsia"/>
            <w:sz w:val="28"/>
            <w:szCs w:val="28"/>
          </w:rPr>
          <w:delText>【30:00】</w:delText>
        </w:r>
      </w:del>
    </w:p>
    <w:p w:rsidR="00067004" w:rsidRPr="00067004" w:rsidDel="001A6702" w:rsidRDefault="00067004" w:rsidP="00067004">
      <w:pPr>
        <w:ind w:firstLine="570"/>
        <w:rPr>
          <w:del w:id="364" w:author="S-Yansong" w:date="2015-11-04T11:09:00Z"/>
          <w:rFonts w:ascii="华文楷体" w:eastAsia="华文楷体" w:hAnsi="华文楷体"/>
          <w:sz w:val="28"/>
          <w:szCs w:val="28"/>
        </w:rPr>
      </w:pPr>
      <w:del w:id="365" w:author="S-Yansong" w:date="2015-11-04T11:09:00Z">
        <w:r w:rsidRPr="00067004" w:rsidDel="001A6702">
          <w:rPr>
            <w:rFonts w:ascii="华文楷体" w:eastAsia="华文楷体" w:hAnsi="华文楷体" w:hint="eastAsia"/>
            <w:sz w:val="28"/>
            <w:szCs w:val="28"/>
          </w:rPr>
          <w:delText>《中观庄严论释》第45课30--40分花开见佛</w:delText>
        </w:r>
      </w:del>
    </w:p>
    <w:p w:rsidR="00067004" w:rsidRPr="00067004" w:rsidDel="001A6702" w:rsidRDefault="00067004" w:rsidP="00067004">
      <w:pPr>
        <w:ind w:firstLine="570"/>
        <w:rPr>
          <w:del w:id="366" w:author="S-Yansong" w:date="2015-11-04T11:09:00Z"/>
          <w:rFonts w:ascii="华文楷体" w:eastAsia="华文楷体" w:hAnsi="华文楷体"/>
          <w:sz w:val="28"/>
          <w:szCs w:val="28"/>
        </w:rPr>
      </w:pPr>
      <w:del w:id="367" w:author="S-Yansong" w:date="2015-11-04T11:09:00Z">
        <w:r w:rsidRPr="00067004" w:rsidDel="001A6702">
          <w:rPr>
            <w:rFonts w:ascii="华文楷体" w:eastAsia="华文楷体" w:hAnsi="华文楷体" w:hint="eastAsia"/>
            <w:sz w:val="28"/>
            <w:szCs w:val="28"/>
          </w:rPr>
          <w:delText>开始时间29分54秒</w:delText>
        </w:r>
      </w:del>
    </w:p>
    <w:p w:rsidR="00067004" w:rsidRPr="00067004" w:rsidDel="001A6702" w:rsidRDefault="00067004" w:rsidP="00067004">
      <w:pPr>
        <w:ind w:firstLine="570"/>
        <w:rPr>
          <w:del w:id="368" w:author="S-Yansong" w:date="2015-11-04T11:09:00Z"/>
          <w:rFonts w:ascii="华文楷体" w:eastAsia="华文楷体" w:hAnsi="华文楷体"/>
          <w:sz w:val="28"/>
          <w:szCs w:val="28"/>
        </w:rPr>
      </w:pPr>
      <w:del w:id="369" w:author="S-Yansong" w:date="2015-11-04T11:09:00Z">
        <w:r w:rsidRPr="00067004" w:rsidDel="001A6702">
          <w:rPr>
            <w:rFonts w:ascii="华文楷体" w:eastAsia="华文楷体" w:hAnsi="华文楷体" w:hint="eastAsia"/>
            <w:sz w:val="28"/>
            <w:szCs w:val="28"/>
          </w:rPr>
          <w:delText>远离我和我所，能取所取的唯一心性它确实存在的。从这个方面解释也是合情合理。一切有情他就说唯一的心性，如果你不分析不观察的时候呢似乎有存在外境啊、存在我所、能取所取的这些法，但如果你分析的时候呢一切的这些外境不存在，也是这样一种我和我所、能取所取都不存在，这个唯一心性它是可以存在的，一切有情是这样唯一的心性可以存在。如果这样解释也是合情合理。也是合情合理，只不过一识（30分21秒）</w:delText>
        </w:r>
      </w:del>
    </w:p>
    <w:p w:rsidR="00067004" w:rsidRPr="00067004" w:rsidRDefault="00067004" w:rsidP="00067004">
      <w:pPr>
        <w:ind w:firstLine="570"/>
        <w:rPr>
          <w:rFonts w:ascii="华文楷体" w:eastAsia="华文楷体" w:hAnsi="华文楷体"/>
          <w:sz w:val="28"/>
          <w:szCs w:val="28"/>
        </w:rPr>
      </w:pPr>
      <w:del w:id="370" w:author="S-Yansong" w:date="2015-11-04T11:09:00Z">
        <w:r w:rsidRPr="00067004" w:rsidDel="001A6702">
          <w:rPr>
            <w:rFonts w:ascii="华文楷体" w:eastAsia="华文楷体" w:hAnsi="华文楷体" w:hint="eastAsia"/>
            <w:sz w:val="28"/>
            <w:szCs w:val="28"/>
          </w:rPr>
          <w:delText xml:space="preserve">    </w:delText>
        </w:r>
      </w:del>
      <w:r w:rsidRPr="00067004">
        <w:rPr>
          <w:rFonts w:ascii="华文楷体" w:eastAsia="华文楷体" w:hAnsi="华文楷体" w:hint="eastAsia"/>
          <w:sz w:val="28"/>
          <w:szCs w:val="28"/>
        </w:rPr>
        <w:t>【</w:t>
      </w:r>
      <w:r w:rsidRPr="001A6702">
        <w:rPr>
          <w:rFonts w:asciiTheme="minorEastAsia" w:hAnsiTheme="minorEastAsia" w:hint="eastAsia"/>
          <w:sz w:val="28"/>
          <w:szCs w:val="28"/>
          <w:rPrChange w:id="371" w:author="S-Yansong" w:date="2015-11-04T11:10:00Z">
            <w:rPr>
              <w:rFonts w:ascii="华文楷体" w:eastAsia="华文楷体" w:hAnsi="华文楷体" w:hint="eastAsia"/>
              <w:sz w:val="28"/>
              <w:szCs w:val="28"/>
            </w:rPr>
          </w:rPrChange>
        </w:rPr>
        <w:t>如果有人问：纵然这种解释无有不合理之处，但有什么必</w:t>
      </w:r>
      <w:r w:rsidRPr="001A6702">
        <w:rPr>
          <w:rFonts w:asciiTheme="minorEastAsia" w:hAnsiTheme="minorEastAsia" w:hint="eastAsia"/>
          <w:sz w:val="28"/>
          <w:szCs w:val="28"/>
          <w:rPrChange w:id="372" w:author="S-Yansong" w:date="2015-11-04T11:10:00Z">
            <w:rPr>
              <w:rFonts w:ascii="华文楷体" w:eastAsia="华文楷体" w:hAnsi="华文楷体" w:hint="eastAsia"/>
              <w:sz w:val="28"/>
              <w:szCs w:val="28"/>
            </w:rPr>
          </w:rPrChange>
        </w:rPr>
        <w:lastRenderedPageBreak/>
        <w:t>要呢？</w:t>
      </w:r>
      <w:r w:rsidRPr="00067004">
        <w:rPr>
          <w:rFonts w:ascii="华文楷体" w:eastAsia="华文楷体" w:hAnsi="华文楷体" w:hint="eastAsia"/>
          <w:sz w:val="28"/>
          <w:szCs w:val="28"/>
        </w:rPr>
        <w:t>】</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你这个解释呢没有什么不合理的地方，但是你这样解释有什么必要？你为什么要这样解释呢？</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下面就是讲：</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F40BB7">
        <w:rPr>
          <w:rFonts w:asciiTheme="minorEastAsia" w:hAnsiTheme="minorEastAsia" w:hint="eastAsia"/>
          <w:sz w:val="28"/>
          <w:szCs w:val="28"/>
          <w:rPrChange w:id="373" w:author="S-Yansong" w:date="2015-11-04T11:10:00Z">
            <w:rPr>
              <w:rFonts w:ascii="华文楷体" w:eastAsia="华文楷体" w:hAnsi="华文楷体" w:hint="eastAsia"/>
              <w:sz w:val="28"/>
              <w:szCs w:val="28"/>
            </w:rPr>
          </w:rPrChange>
        </w:rPr>
        <w:t>异熟阿赖耶识因为显现处所、身体、受用各种各样的行相千差万别而成为迥然不同的过失绝不会产生，因此与你们的观点比较起来，显然更胜一筹。</w:t>
      </w:r>
      <w:r w:rsidRPr="00067004">
        <w:rPr>
          <w:rFonts w:ascii="华文楷体" w:eastAsia="华文楷体" w:hAnsi="华文楷体" w:hint="eastAsia"/>
          <w:sz w:val="28"/>
          <w:szCs w:val="28"/>
        </w:rPr>
        <w:t>】</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那么就是说你们前面分析的时候呢，就说是把这个“无有前后生二心，无有</w:t>
      </w:r>
      <w:del w:id="374" w:author="S-Yansong" w:date="2015-11-04T11:10:00Z">
        <w:r w:rsidRPr="00067004" w:rsidDel="00F547B9">
          <w:rPr>
            <w:rFonts w:ascii="华文楷体" w:eastAsia="华文楷体" w:hAnsi="华文楷体" w:hint="eastAsia"/>
            <w:sz w:val="28"/>
            <w:szCs w:val="28"/>
          </w:rPr>
          <w:delText>是处</w:delText>
        </w:r>
      </w:del>
      <w:ins w:id="375" w:author="S-Yansong" w:date="2015-11-04T11:10:00Z">
        <w:r w:rsidR="00F547B9">
          <w:rPr>
            <w:rFonts w:ascii="华文楷体" w:eastAsia="华文楷体" w:hAnsi="华文楷体" w:hint="eastAsia"/>
            <w:sz w:val="28"/>
            <w:szCs w:val="28"/>
          </w:rPr>
          <w:t>识</w:t>
        </w:r>
        <w:r w:rsidR="00F547B9" w:rsidRPr="00067004">
          <w:rPr>
            <w:rFonts w:ascii="华文楷体" w:eastAsia="华文楷体" w:hAnsi="华文楷体" w:hint="eastAsia"/>
            <w:sz w:val="28"/>
            <w:szCs w:val="28"/>
          </w:rPr>
          <w:t>处</w:t>
        </w:r>
      </w:ins>
      <w:r w:rsidRPr="00067004">
        <w:rPr>
          <w:rFonts w:ascii="华文楷体" w:eastAsia="华文楷体" w:hAnsi="华文楷体" w:hint="eastAsia"/>
          <w:sz w:val="28"/>
          <w:szCs w:val="28"/>
        </w:rPr>
        <w:t>”这个问题解释成异熟阿赖耶识嘛</w:t>
      </w:r>
      <w:del w:id="376" w:author="S-Yansong" w:date="2015-11-04T11:11:00Z">
        <w:r w:rsidRPr="00067004" w:rsidDel="00F547B9">
          <w:rPr>
            <w:rFonts w:ascii="华文楷体" w:eastAsia="华文楷体" w:hAnsi="华文楷体" w:hint="eastAsia"/>
            <w:sz w:val="28"/>
            <w:szCs w:val="28"/>
          </w:rPr>
          <w:delText>，</w:delText>
        </w:r>
      </w:del>
      <w:ins w:id="377" w:author="S-Yansong" w:date="2015-11-04T11:11:00Z">
        <w:r w:rsidR="00F547B9">
          <w:rPr>
            <w:rFonts w:ascii="华文楷体" w:eastAsia="华文楷体" w:hAnsi="华文楷体" w:hint="eastAsia"/>
            <w:sz w:val="28"/>
            <w:szCs w:val="28"/>
          </w:rPr>
          <w:t>。</w:t>
        </w:r>
      </w:ins>
      <w:r w:rsidRPr="00067004">
        <w:rPr>
          <w:rFonts w:ascii="华文楷体" w:eastAsia="华文楷体" w:hAnsi="华文楷体" w:hint="eastAsia"/>
          <w:sz w:val="28"/>
          <w:szCs w:val="28"/>
        </w:rPr>
        <w:t>那么就说有这种如果这样解释的话，前面所讲的一样就会存在异熟阿赖耶识因为显现不同的处所、身体、受用各种各样的行相千差万别就变成迥然不同的过失。那么这种过失在、如果按照前面麦彭仁波切的解释的方式呢这种过失是绝不会产生的</w:t>
      </w:r>
      <w:del w:id="378" w:author="S-Yansong" w:date="2015-11-04T11:11:00Z">
        <w:r w:rsidRPr="00067004" w:rsidDel="00F547B9">
          <w:rPr>
            <w:rFonts w:ascii="华文楷体" w:eastAsia="华文楷体" w:hAnsi="华文楷体" w:hint="eastAsia"/>
            <w:sz w:val="28"/>
            <w:szCs w:val="28"/>
          </w:rPr>
          <w:delText>（31分14秒）</w:delText>
        </w:r>
      </w:del>
      <w:r w:rsidRPr="00067004">
        <w:rPr>
          <w:rFonts w:ascii="华文楷体" w:eastAsia="华文楷体" w:hAnsi="华文楷体" w:hint="eastAsia"/>
          <w:sz w:val="28"/>
          <w:szCs w:val="28"/>
        </w:rPr>
        <w:t>，不会变成很多很多就说是异熟阿赖耶识因为外面的处所有很多种缘故呢它自己的本体变得很多，不会有这种过失。为什么呢？他解释唯一，那么一切有情即识的唯一相续，虽然就说是在不观察的时候有很多种形相，但是</w:t>
      </w:r>
      <w:del w:id="379" w:author="S-Yansong" w:date="2015-11-04T11:12:00Z">
        <w:r w:rsidRPr="00067004" w:rsidDel="00F547B9">
          <w:rPr>
            <w:rFonts w:ascii="华文楷体" w:eastAsia="华文楷体" w:hAnsi="华文楷体" w:hint="eastAsia"/>
            <w:sz w:val="28"/>
            <w:szCs w:val="28"/>
          </w:rPr>
          <w:delText>深着（31分29秒）</w:delText>
        </w:r>
      </w:del>
      <w:ins w:id="380" w:author="S-Yansong" w:date="2015-11-04T11:12:00Z">
        <w:r w:rsidR="00F547B9">
          <w:rPr>
            <w:rFonts w:ascii="华文楷体" w:eastAsia="华文楷体" w:hAnsi="华文楷体" w:hint="eastAsia"/>
            <w:sz w:val="28"/>
            <w:szCs w:val="28"/>
          </w:rPr>
          <w:t>真正</w:t>
        </w:r>
      </w:ins>
      <w:r w:rsidRPr="00067004">
        <w:rPr>
          <w:rFonts w:ascii="华文楷体" w:eastAsia="华文楷体" w:hAnsi="华文楷体" w:hint="eastAsia"/>
          <w:sz w:val="28"/>
          <w:szCs w:val="28"/>
        </w:rPr>
        <w:t>分析的时候呢除了唯一的这样心性之外呢，它不会有其它的法，所以说这种过失是不会存在的</w:t>
      </w:r>
      <w:ins w:id="381" w:author="S-Yansong" w:date="2015-11-04T11:12:00Z">
        <w:r w:rsidR="00F547B9">
          <w:rPr>
            <w:rFonts w:ascii="华文楷体" w:eastAsia="华文楷体" w:hAnsi="华文楷体" w:hint="eastAsia"/>
            <w:sz w:val="28"/>
            <w:szCs w:val="28"/>
          </w:rPr>
          <w:t>，</w:t>
        </w:r>
      </w:ins>
      <w:r w:rsidRPr="00067004">
        <w:rPr>
          <w:rFonts w:ascii="华文楷体" w:eastAsia="华文楷体" w:hAnsi="华文楷体" w:hint="eastAsia"/>
          <w:sz w:val="28"/>
          <w:szCs w:val="28"/>
        </w:rPr>
        <w:t>不会产生的。</w:t>
      </w:r>
      <w:del w:id="382" w:author="S-Yansong" w:date="2015-11-04T11:12:00Z">
        <w:r w:rsidRPr="00067004" w:rsidDel="00F547B9">
          <w:rPr>
            <w:rFonts w:ascii="华文楷体" w:eastAsia="华文楷体" w:hAnsi="华文楷体" w:hint="eastAsia"/>
            <w:sz w:val="28"/>
            <w:szCs w:val="28"/>
          </w:rPr>
          <w:delText>【因此与你们的观点比较起来，显然更胜一筹。】</w:delText>
        </w:r>
      </w:del>
      <w:ins w:id="383" w:author="S-Yansong" w:date="2015-11-04T11:12:00Z">
        <w:r w:rsidR="00F547B9">
          <w:rPr>
            <w:rFonts w:ascii="华文楷体" w:eastAsia="华文楷体" w:hAnsi="华文楷体" w:hint="eastAsia"/>
            <w:sz w:val="28"/>
            <w:szCs w:val="28"/>
          </w:rPr>
          <w:t>“</w:t>
        </w:r>
        <w:r w:rsidR="00F547B9" w:rsidRPr="00067004">
          <w:rPr>
            <w:rFonts w:ascii="华文楷体" w:eastAsia="华文楷体" w:hAnsi="华文楷体" w:hint="eastAsia"/>
            <w:sz w:val="28"/>
            <w:szCs w:val="28"/>
          </w:rPr>
          <w:t>因此与你们的观点比较起来，显然更胜一筹。</w:t>
        </w:r>
        <w:r w:rsidR="00F547B9">
          <w:rPr>
            <w:rFonts w:ascii="华文楷体" w:eastAsia="华文楷体" w:hAnsi="华文楷体" w:hint="eastAsia"/>
            <w:sz w:val="28"/>
            <w:szCs w:val="28"/>
          </w:rPr>
          <w:t>”</w:t>
        </w:r>
      </w:ins>
      <w:r w:rsidRPr="00067004">
        <w:rPr>
          <w:rFonts w:ascii="华文楷体" w:eastAsia="华文楷体" w:hAnsi="华文楷体" w:hint="eastAsia"/>
          <w:sz w:val="28"/>
          <w:szCs w:val="28"/>
        </w:rPr>
        <w:t>所以说和你们解释这个观点比较起来时候呢，前面这种观点就说麦彭仁波切解释的观点是更胜一筹的，所以说有这样一种必要性。</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lastRenderedPageBreak/>
        <w:t>【</w:t>
      </w:r>
      <w:r w:rsidRPr="00F547B9">
        <w:rPr>
          <w:rFonts w:asciiTheme="minorEastAsia" w:hAnsiTheme="minorEastAsia" w:hint="eastAsia"/>
          <w:sz w:val="28"/>
          <w:szCs w:val="28"/>
          <w:rPrChange w:id="384" w:author="S-Yansong" w:date="2015-11-04T11:12:00Z">
            <w:rPr>
              <w:rFonts w:ascii="华文楷体" w:eastAsia="华文楷体" w:hAnsi="华文楷体" w:hint="eastAsia"/>
              <w:sz w:val="28"/>
              <w:szCs w:val="28"/>
            </w:rPr>
          </w:rPrChange>
        </w:rPr>
        <w:t>如果有人又问：虽然破了对方承认的（“相识等量”的观点），但你们自己受持这一观点又怎么会是无垢的宗旨呢？</w:t>
      </w:r>
      <w:r w:rsidRPr="00067004">
        <w:rPr>
          <w:rFonts w:ascii="华文楷体" w:eastAsia="华文楷体" w:hAnsi="华文楷体" w:hint="eastAsia"/>
          <w:sz w:val="28"/>
          <w:szCs w:val="28"/>
        </w:rPr>
        <w:t>】</w:t>
      </w:r>
    </w:p>
    <w:p w:rsidR="00067004" w:rsidRPr="00067004" w:rsidRDefault="00067004" w:rsidP="00067004">
      <w:pPr>
        <w:ind w:firstLine="570"/>
        <w:rPr>
          <w:rFonts w:ascii="华文楷体" w:eastAsia="华文楷体" w:hAnsi="华文楷体"/>
          <w:sz w:val="28"/>
          <w:szCs w:val="28"/>
        </w:rPr>
      </w:pPr>
      <w:del w:id="385" w:author="S-Yansong" w:date="2015-11-04T11:12:00Z">
        <w:r w:rsidRPr="00067004" w:rsidDel="00F547B9">
          <w:rPr>
            <w:rFonts w:ascii="华文楷体" w:eastAsia="华文楷体" w:hAnsi="华文楷体" w:hint="eastAsia"/>
            <w:sz w:val="28"/>
            <w:szCs w:val="28"/>
          </w:rPr>
          <w:delText xml:space="preserve">    </w:delText>
        </w:r>
      </w:del>
      <w:r w:rsidRPr="00067004">
        <w:rPr>
          <w:rFonts w:ascii="华文楷体" w:eastAsia="华文楷体" w:hAnsi="华文楷体" w:hint="eastAsia"/>
          <w:sz w:val="28"/>
          <w:szCs w:val="28"/>
        </w:rPr>
        <w:t>那么前面就对对方的“相识等量”就说是若干同类识可以在一个时间当中产生这个观点也破掉了。但你们自己又受持这样观点怎么会是无垢的宗旨呢？你自己的“相识等量”怎么会变成没有过失的宗旨？</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F547B9">
        <w:rPr>
          <w:rFonts w:asciiTheme="minorEastAsia" w:hAnsiTheme="minorEastAsia" w:hint="eastAsia"/>
          <w:sz w:val="28"/>
          <w:szCs w:val="28"/>
          <w:rPrChange w:id="386" w:author="S-Yansong" w:date="2015-11-04T11:12:00Z">
            <w:rPr>
              <w:rFonts w:ascii="华文楷体" w:eastAsia="华文楷体" w:hAnsi="华文楷体" w:hint="eastAsia"/>
              <w:sz w:val="28"/>
              <w:szCs w:val="28"/>
            </w:rPr>
          </w:rPrChange>
        </w:rPr>
        <w:t>所谓的“非为而宣称”中说的破“相识等量”的这一理证否定了其他相识等量的观点，间接已说明自宗承认相识等量的观点具有合理性。</w:t>
      </w:r>
      <w:r w:rsidRPr="00067004">
        <w:rPr>
          <w:rFonts w:ascii="华文楷体" w:eastAsia="华文楷体" w:hAnsi="华文楷体" w:hint="eastAsia"/>
          <w:sz w:val="28"/>
          <w:szCs w:val="28"/>
        </w:rPr>
        <w:t>】</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 xml:space="preserve"> 那么这一段话实际上上师讲的时候说：这一段话是引用《中观庄严论自释》的观点。</w:t>
      </w:r>
      <w:del w:id="387" w:author="S-Yansong" w:date="2015-11-04T11:13:00Z">
        <w:r w:rsidRPr="00067004" w:rsidDel="007E40F0">
          <w:rPr>
            <w:rFonts w:ascii="华文楷体" w:eastAsia="华文楷体" w:hAnsi="华文楷体" w:hint="eastAsia"/>
            <w:sz w:val="28"/>
            <w:szCs w:val="28"/>
          </w:rPr>
          <w:delText>【“非为而宣称”】：</w:delText>
        </w:r>
      </w:del>
      <w:r w:rsidRPr="00067004">
        <w:rPr>
          <w:rFonts w:ascii="华文楷体" w:eastAsia="华文楷体" w:hAnsi="华文楷体" w:hint="eastAsia"/>
          <w:sz w:val="28"/>
          <w:szCs w:val="28"/>
        </w:rPr>
        <w:t>“非为而宣称”就在自释当中它有这样一种颂词，它有这样一种意思：就说是所谓的“非为而宣称”等等诸如此类这个话中所说的破“相识等量”这个理证，讲到这样一种宣称这个理证呢否认了其他相识等量的观点，间接是说明了自宗承认相识等量的观点是具有合理性的</w:t>
      </w:r>
      <w:del w:id="388" w:author="S-Yansong" w:date="2015-11-04T11:13:00Z">
        <w:r w:rsidRPr="00067004" w:rsidDel="007E40F0">
          <w:rPr>
            <w:rFonts w:ascii="华文楷体" w:eastAsia="华文楷体" w:hAnsi="华文楷体" w:hint="eastAsia"/>
            <w:sz w:val="28"/>
            <w:szCs w:val="28"/>
          </w:rPr>
          <w:delText>，</w:delText>
        </w:r>
      </w:del>
      <w:ins w:id="389" w:author="S-Yansong" w:date="2015-11-04T11:13:00Z">
        <w:r w:rsidR="007E40F0">
          <w:rPr>
            <w:rFonts w:ascii="华文楷体" w:eastAsia="华文楷体" w:hAnsi="华文楷体" w:hint="eastAsia"/>
            <w:sz w:val="28"/>
            <w:szCs w:val="28"/>
          </w:rPr>
          <w:t>。</w:t>
        </w:r>
      </w:ins>
      <w:r w:rsidRPr="00067004">
        <w:rPr>
          <w:rFonts w:ascii="华文楷体" w:eastAsia="华文楷体" w:hAnsi="华文楷体" w:hint="eastAsia"/>
          <w:sz w:val="28"/>
          <w:szCs w:val="28"/>
        </w:rPr>
        <w:t>就说虽然对方他也承许相识等量，但是通过“非为而宣称”这一段话所讲到的破对方的相识等量的这一理证啊</w:t>
      </w:r>
      <w:ins w:id="390" w:author="S-Yansong" w:date="2015-11-04T11:13:00Z">
        <w:r w:rsidR="00F77BEC">
          <w:rPr>
            <w:rFonts w:ascii="华文楷体" w:eastAsia="华文楷体" w:hAnsi="华文楷体" w:hint="eastAsia"/>
            <w:sz w:val="28"/>
            <w:szCs w:val="28"/>
          </w:rPr>
          <w:t>，</w:t>
        </w:r>
      </w:ins>
      <w:r w:rsidRPr="00067004">
        <w:rPr>
          <w:rFonts w:ascii="华文楷体" w:eastAsia="华文楷体" w:hAnsi="华文楷体" w:hint="eastAsia"/>
          <w:sz w:val="28"/>
          <w:szCs w:val="28"/>
        </w:rPr>
        <w:t>已经否定了其他的相识等量，所以间接地说明了自宗所承许的相识等量的观点是合理的。</w:t>
      </w:r>
      <w:del w:id="391" w:author="S-Yansong" w:date="2015-11-04T11:14:00Z">
        <w:r w:rsidRPr="00067004" w:rsidDel="00F77BEC">
          <w:rPr>
            <w:rFonts w:ascii="华文楷体" w:eastAsia="华文楷体" w:hAnsi="华文楷体" w:hint="eastAsia"/>
            <w:sz w:val="28"/>
            <w:szCs w:val="28"/>
          </w:rPr>
          <w:cr/>
        </w:r>
      </w:del>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这个方面是个总述了，下面就说一种别述。叫自己的相识等量为什么是很合理的原因，下面通过理证来作进一步分析了。</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F77BEC">
        <w:rPr>
          <w:rFonts w:asciiTheme="minorEastAsia" w:hAnsiTheme="minorEastAsia" w:hint="eastAsia"/>
          <w:sz w:val="28"/>
          <w:szCs w:val="28"/>
          <w:rPrChange w:id="392" w:author="S-Yansong" w:date="2015-11-04T11:14:00Z">
            <w:rPr>
              <w:rFonts w:ascii="华文楷体" w:eastAsia="华文楷体" w:hAnsi="华文楷体" w:hint="eastAsia"/>
              <w:sz w:val="28"/>
              <w:szCs w:val="28"/>
            </w:rPr>
          </w:rPrChange>
        </w:rPr>
        <w:t>对于“相识各一”的观点所说的过失不仅于胜义中甚至名言中</w:t>
      </w:r>
      <w:r w:rsidRPr="00F77BEC">
        <w:rPr>
          <w:rFonts w:asciiTheme="minorEastAsia" w:hAnsiTheme="minorEastAsia" w:hint="eastAsia"/>
          <w:sz w:val="28"/>
          <w:szCs w:val="28"/>
          <w:rPrChange w:id="393" w:author="S-Yansong" w:date="2015-11-04T11:14:00Z">
            <w:rPr>
              <w:rFonts w:ascii="华文楷体" w:eastAsia="华文楷体" w:hAnsi="华文楷体" w:hint="eastAsia"/>
              <w:sz w:val="28"/>
              <w:szCs w:val="28"/>
            </w:rPr>
          </w:rPrChange>
        </w:rPr>
        <w:lastRenderedPageBreak/>
        <w:t>也在所难免；</w:t>
      </w:r>
      <w:r w:rsidRPr="00067004">
        <w:rPr>
          <w:rFonts w:ascii="华文楷体" w:eastAsia="华文楷体" w:hAnsi="华文楷体" w:hint="eastAsia"/>
          <w:sz w:val="28"/>
          <w:szCs w:val="28"/>
        </w:rPr>
        <w:t>】</w:t>
      </w:r>
    </w:p>
    <w:p w:rsidR="006201F3" w:rsidRDefault="00067004" w:rsidP="00067004">
      <w:pPr>
        <w:ind w:firstLine="570"/>
        <w:rPr>
          <w:ins w:id="394" w:author="S-Yansong" w:date="2015-11-04T11:16:00Z"/>
          <w:rFonts w:ascii="华文楷体" w:eastAsia="华文楷体" w:hAnsi="华文楷体" w:hint="eastAsia"/>
          <w:sz w:val="28"/>
          <w:szCs w:val="28"/>
        </w:rPr>
      </w:pPr>
      <w:r w:rsidRPr="00067004">
        <w:rPr>
          <w:rFonts w:ascii="华文楷体" w:eastAsia="华文楷体" w:hAnsi="华文楷体" w:hint="eastAsia"/>
          <w:sz w:val="28"/>
          <w:szCs w:val="28"/>
        </w:rPr>
        <w:t>下面就说是在讲相识等量之前再把这三种观点作一个比较</w:t>
      </w:r>
      <w:del w:id="395" w:author="S-Yansong" w:date="2015-11-04T11:14:00Z">
        <w:r w:rsidRPr="00067004" w:rsidDel="00F77BEC">
          <w:rPr>
            <w:rFonts w:ascii="华文楷体" w:eastAsia="华文楷体" w:hAnsi="华文楷体" w:hint="eastAsia"/>
            <w:sz w:val="28"/>
            <w:szCs w:val="28"/>
          </w:rPr>
          <w:delText>，</w:delText>
        </w:r>
      </w:del>
      <w:ins w:id="396" w:author="S-Yansong" w:date="2015-11-04T11:14:00Z">
        <w:r w:rsidR="00F77BEC">
          <w:rPr>
            <w:rFonts w:ascii="华文楷体" w:eastAsia="华文楷体" w:hAnsi="华文楷体" w:hint="eastAsia"/>
            <w:sz w:val="28"/>
            <w:szCs w:val="28"/>
          </w:rPr>
          <w:t>。</w:t>
        </w:r>
      </w:ins>
      <w:r w:rsidRPr="00067004">
        <w:rPr>
          <w:rFonts w:ascii="华文楷体" w:eastAsia="华文楷体" w:hAnsi="华文楷体" w:hint="eastAsia"/>
          <w:sz w:val="28"/>
          <w:szCs w:val="28"/>
        </w:rPr>
        <w:t>首先是一个“相识各一”呢，“相识各一”的观点这种过失在胜义当中当然不用讲了，如果在胜义当中安立一个“相识各一”的它肯定会成为胜义理论所破，所以说胜义当中肯定有过失在所难免。甚至在名言谛当中也在所难免，就名言谛当中虽然名言谛都是假立的法，名言谛都是虚幻的，名言谛都是假立的，但是在观察的时候在安立的时候呢，你安立的这个名言谛符不符合实际情况这个方面要进行观察的，不能说名言谛都是假的可以随便来，这个是不能随便来的。所以说你像这样可以安立你的观点，但是你的观点符不符合实际情况</w:t>
      </w:r>
      <w:ins w:id="397" w:author="S-Yansong" w:date="2015-11-04T11:15:00Z">
        <w:r w:rsidR="006201F3">
          <w:rPr>
            <w:rFonts w:ascii="华文楷体" w:eastAsia="华文楷体" w:hAnsi="华文楷体" w:hint="eastAsia"/>
            <w:sz w:val="28"/>
            <w:szCs w:val="28"/>
          </w:rPr>
          <w:t>，</w:t>
        </w:r>
      </w:ins>
      <w:r w:rsidRPr="00067004">
        <w:rPr>
          <w:rFonts w:ascii="华文楷体" w:eastAsia="华文楷体" w:hAnsi="华文楷体" w:hint="eastAsia"/>
          <w:sz w:val="28"/>
          <w:szCs w:val="28"/>
        </w:rPr>
        <w:t>这个方面是可以通过观察来分析的。</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所以说像这样讲的“相识各一”的观点名言谛当中也在所难免，也是有很大的过失的。什么过失呢？就是说明明存在，比如说一块花布啊它明明存在很多很多种颜色，但是你说只有一种，就是只有一种相</w:t>
      </w:r>
      <w:del w:id="398" w:author="S-Yansong" w:date="2015-11-04T11:16:00Z">
        <w:r w:rsidRPr="00067004" w:rsidDel="006201F3">
          <w:rPr>
            <w:rFonts w:ascii="华文楷体" w:eastAsia="华文楷体" w:hAnsi="华文楷体" w:hint="eastAsia"/>
            <w:sz w:val="28"/>
            <w:szCs w:val="28"/>
          </w:rPr>
          <w:delText>，</w:delText>
        </w:r>
      </w:del>
      <w:ins w:id="399" w:author="S-Yansong" w:date="2015-11-04T11:16:00Z">
        <w:r w:rsidR="006201F3">
          <w:rPr>
            <w:rFonts w:ascii="华文楷体" w:eastAsia="华文楷体" w:hAnsi="华文楷体" w:hint="eastAsia"/>
            <w:sz w:val="28"/>
            <w:szCs w:val="28"/>
          </w:rPr>
          <w:t>。</w:t>
        </w:r>
      </w:ins>
      <w:r w:rsidRPr="00067004">
        <w:rPr>
          <w:rFonts w:ascii="华文楷体" w:eastAsia="华文楷体" w:hAnsi="华文楷体" w:hint="eastAsia"/>
          <w:sz w:val="28"/>
          <w:szCs w:val="28"/>
        </w:rPr>
        <w:t>还有就说你在取它这个花布的时候取黄色的眼识、取蓝色的眼识，这个取黄色和蓝色的眼识都不一样，你说这个完全是一种。这个当然就是名言当中有过失在所难免了。明明我们看到了很多人，经堂当中出现很多人，我们说就一个人，就说只有一个人</w:t>
      </w:r>
      <w:ins w:id="400" w:author="S-Yansong" w:date="2015-11-04T11:16:00Z">
        <w:r w:rsidR="006201F3">
          <w:rPr>
            <w:rFonts w:ascii="华文楷体" w:eastAsia="华文楷体" w:hAnsi="华文楷体" w:hint="eastAsia"/>
            <w:sz w:val="28"/>
            <w:szCs w:val="28"/>
          </w:rPr>
          <w:t>，</w:t>
        </w:r>
      </w:ins>
      <w:r w:rsidRPr="00067004">
        <w:rPr>
          <w:rFonts w:ascii="华文楷体" w:eastAsia="华文楷体" w:hAnsi="华文楷体" w:hint="eastAsia"/>
          <w:sz w:val="28"/>
          <w:szCs w:val="28"/>
        </w:rPr>
        <w:t>只有一个相，然后我的心识也只取一种相的一种心识。这方面在名言谛当中也说不过去的，它过失很大。像这样就是在名言谛当中过失也是在所难免的。</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6201F3">
        <w:rPr>
          <w:rFonts w:asciiTheme="minorEastAsia" w:hAnsiTheme="minorEastAsia" w:hint="eastAsia"/>
          <w:sz w:val="28"/>
          <w:szCs w:val="28"/>
          <w:rPrChange w:id="401" w:author="S-Yansong" w:date="2015-11-04T11:17:00Z">
            <w:rPr>
              <w:rFonts w:ascii="华文楷体" w:eastAsia="华文楷体" w:hAnsi="华文楷体" w:hint="eastAsia"/>
              <w:sz w:val="28"/>
              <w:szCs w:val="28"/>
            </w:rPr>
          </w:rPrChange>
        </w:rPr>
        <w:t>“异相一识”的观点也不例外，</w:t>
      </w:r>
      <w:r w:rsidRPr="00067004">
        <w:rPr>
          <w:rFonts w:ascii="华文楷体" w:eastAsia="华文楷体" w:hAnsi="华文楷体" w:hint="eastAsia"/>
          <w:sz w:val="28"/>
          <w:szCs w:val="28"/>
        </w:rPr>
        <w:t>】</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也是同样的，如果你在胜义当中如果这样承许“异相一识”</w:t>
      </w:r>
      <w:del w:id="402" w:author="S-Yansong" w:date="2015-11-04T11:17:00Z">
        <w:r w:rsidRPr="00067004" w:rsidDel="00293B2B">
          <w:rPr>
            <w:rFonts w:ascii="华文楷体" w:eastAsia="华文楷体" w:hAnsi="华文楷体" w:hint="eastAsia"/>
            <w:sz w:val="28"/>
            <w:szCs w:val="28"/>
          </w:rPr>
          <w:delText>也</w:delText>
        </w:r>
      </w:del>
      <w:ins w:id="403" w:author="S-Yansong" w:date="2015-11-04T11:17:00Z">
        <w:r w:rsidR="00293B2B">
          <w:rPr>
            <w:rFonts w:ascii="华文楷体" w:eastAsia="华文楷体" w:hAnsi="华文楷体" w:hint="eastAsia"/>
            <w:sz w:val="28"/>
            <w:szCs w:val="28"/>
          </w:rPr>
          <w:t>又</w:t>
        </w:r>
      </w:ins>
      <w:r w:rsidRPr="00067004">
        <w:rPr>
          <w:rFonts w:ascii="华文楷体" w:eastAsia="华文楷体" w:hAnsi="华文楷体" w:hint="eastAsia"/>
          <w:sz w:val="28"/>
          <w:szCs w:val="28"/>
        </w:rPr>
        <w:lastRenderedPageBreak/>
        <w:t>有过失，名言谛当中也有过失。</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6201F3">
        <w:rPr>
          <w:rFonts w:asciiTheme="minorEastAsia" w:hAnsiTheme="minorEastAsia" w:hint="eastAsia"/>
          <w:sz w:val="28"/>
          <w:szCs w:val="28"/>
          <w:rPrChange w:id="404" w:author="S-Yansong" w:date="2015-11-04T11:17:00Z">
            <w:rPr>
              <w:rFonts w:ascii="华文楷体" w:eastAsia="华文楷体" w:hAnsi="华文楷体" w:hint="eastAsia"/>
              <w:sz w:val="28"/>
              <w:szCs w:val="28"/>
            </w:rPr>
          </w:rPrChange>
        </w:rPr>
        <w:t>以“你们的这种观点难道是空衣派吗？”这般讽刺的反驳言词在名言中也能驳倒对方；</w:t>
      </w:r>
      <w:r w:rsidRPr="00067004">
        <w:rPr>
          <w:rFonts w:ascii="华文楷体" w:eastAsia="华文楷体" w:hAnsi="华文楷体" w:hint="eastAsia"/>
          <w:sz w:val="28"/>
          <w:szCs w:val="28"/>
        </w:rPr>
        <w:t>】</w:t>
      </w:r>
    </w:p>
    <w:p w:rsidR="00CA7659" w:rsidRDefault="00067004" w:rsidP="00067004">
      <w:pPr>
        <w:ind w:firstLine="570"/>
        <w:rPr>
          <w:ins w:id="405" w:author="S-Yansong" w:date="2015-11-04T11:18:00Z"/>
          <w:rFonts w:ascii="华文楷体" w:eastAsia="华文楷体" w:hAnsi="华文楷体" w:hint="eastAsia"/>
          <w:sz w:val="28"/>
          <w:szCs w:val="28"/>
        </w:rPr>
      </w:pPr>
      <w:r w:rsidRPr="00067004">
        <w:rPr>
          <w:rFonts w:ascii="华文楷体" w:eastAsia="华文楷体" w:hAnsi="华文楷体" w:hint="eastAsia"/>
          <w:sz w:val="28"/>
          <w:szCs w:val="28"/>
        </w:rPr>
        <w:t>“你们这种观点难道是空衣派吗？”这个方面也是自释当中的一个原文</w:t>
      </w:r>
      <w:del w:id="406" w:author="S-Yansong" w:date="2015-11-04T11:17:00Z">
        <w:r w:rsidRPr="00067004" w:rsidDel="00293B2B">
          <w:rPr>
            <w:rFonts w:ascii="华文楷体" w:eastAsia="华文楷体" w:hAnsi="华文楷体" w:hint="eastAsia"/>
            <w:sz w:val="28"/>
            <w:szCs w:val="28"/>
          </w:rPr>
          <w:delText>，</w:delText>
        </w:r>
      </w:del>
      <w:ins w:id="407" w:author="S-Yansong" w:date="2015-11-04T11:17:00Z">
        <w:r w:rsidR="00293B2B">
          <w:rPr>
            <w:rFonts w:ascii="华文楷体" w:eastAsia="华文楷体" w:hAnsi="华文楷体" w:hint="eastAsia"/>
            <w:sz w:val="28"/>
            <w:szCs w:val="28"/>
          </w:rPr>
          <w:t>。</w:t>
        </w:r>
      </w:ins>
      <w:r w:rsidRPr="00067004">
        <w:rPr>
          <w:rFonts w:ascii="华文楷体" w:eastAsia="华文楷体" w:hAnsi="华文楷体" w:hint="eastAsia"/>
          <w:sz w:val="28"/>
          <w:szCs w:val="28"/>
        </w:rPr>
        <w:t>还说很多大德在破这个观点的时候也是说“你们观点那是空衣派吗？”通过这样讽刺的反驳语言在名言当中也能驳倒对方。什么是空衣派？空衣派就是裸形外道、裸体外道</w:t>
      </w:r>
      <w:del w:id="408" w:author="S-Yansong" w:date="2015-11-04T11:18:00Z">
        <w:r w:rsidRPr="00067004" w:rsidDel="00293B2B">
          <w:rPr>
            <w:rFonts w:ascii="华文楷体" w:eastAsia="华文楷体" w:hAnsi="华文楷体" w:hint="eastAsia"/>
            <w:sz w:val="28"/>
            <w:szCs w:val="28"/>
          </w:rPr>
          <w:delText>，</w:delText>
        </w:r>
      </w:del>
      <w:ins w:id="409" w:author="S-Yansong" w:date="2015-11-04T11:18:00Z">
        <w:r w:rsidR="00293B2B">
          <w:rPr>
            <w:rFonts w:ascii="华文楷体" w:eastAsia="华文楷体" w:hAnsi="华文楷体" w:hint="eastAsia"/>
            <w:sz w:val="28"/>
            <w:szCs w:val="28"/>
          </w:rPr>
          <w:t>。</w:t>
        </w:r>
      </w:ins>
      <w:r w:rsidRPr="00067004">
        <w:rPr>
          <w:rFonts w:ascii="华文楷体" w:eastAsia="华文楷体" w:hAnsi="华文楷体" w:hint="eastAsia"/>
          <w:sz w:val="28"/>
          <w:szCs w:val="28"/>
        </w:rPr>
        <w:t>空衣嘛他穿的是空气衣服。虽然裸形外道他是不穿衣服的，不穿衣服就说是和说“你穿的是空气衣服”和说“你没有穿衣服”那就是一回事了。所以有的时候就说直接说：“哦，裸体外道裸形外道。”有的时候就说“你是空衣派，穿的空气的衣服，你什么都没穿。”像这样就讲的时候就空衣派。</w:t>
      </w:r>
    </w:p>
    <w:p w:rsidR="00D4329F" w:rsidRDefault="00067004" w:rsidP="00067004">
      <w:pPr>
        <w:ind w:firstLine="570"/>
        <w:rPr>
          <w:ins w:id="410" w:author="S-Yansong" w:date="2015-11-04T11:20:00Z"/>
          <w:rFonts w:ascii="华文楷体" w:eastAsia="华文楷体" w:hAnsi="华文楷体" w:hint="eastAsia"/>
          <w:sz w:val="28"/>
          <w:szCs w:val="28"/>
        </w:rPr>
      </w:pPr>
      <w:r w:rsidRPr="00067004">
        <w:rPr>
          <w:rFonts w:ascii="华文楷体" w:eastAsia="华文楷体" w:hAnsi="华文楷体" w:hint="eastAsia"/>
          <w:sz w:val="28"/>
          <w:szCs w:val="28"/>
        </w:rPr>
        <w:t xml:space="preserve">那为什么说你们的观点那是空一派吗？从这个方面为什么这样安立呢？因为裸体外道他也是有一种这样承许：把明明存在的很多很多种法，就说已经存在的各种各样差别法他就说：这个就是一种。所以像这样下面在讲裸体外道的观点的时候也是有这样承许，对方是这样承认的，明明存在千差万别的差异、很多很多种的不同的差别他就说“这个是实一，这个是实实在在的一。” </w:t>
      </w:r>
    </w:p>
    <w:p w:rsidR="00CA7659" w:rsidRDefault="00067004" w:rsidP="00067004">
      <w:pPr>
        <w:ind w:firstLine="570"/>
        <w:rPr>
          <w:ins w:id="411" w:author="S-Yansong" w:date="2015-11-04T11:19:00Z"/>
          <w:rFonts w:ascii="华文楷体" w:eastAsia="华文楷体" w:hAnsi="华文楷体" w:hint="eastAsia"/>
          <w:sz w:val="28"/>
          <w:szCs w:val="28"/>
        </w:rPr>
      </w:pPr>
      <w:r w:rsidRPr="00067004">
        <w:rPr>
          <w:rFonts w:ascii="华文楷体" w:eastAsia="华文楷体" w:hAnsi="华文楷体" w:hint="eastAsia"/>
          <w:sz w:val="28"/>
          <w:szCs w:val="28"/>
        </w:rPr>
        <w:t>这个方面就说很明显的一种过失嘛。如果你这样一种明明存在的很多很多不同的差别法你都能够说这个是一的话，那么在你的宗派当中还有什么不可能实现的事情呢？你可以随便来了，明明是多你可以说成一，那么石女儿可以显现了，明明石女儿他不显现的，你可以说：啊，这可以显现出来，怎么怎么样。。。像这样在你们宗派当中什么都</w:t>
      </w:r>
      <w:r w:rsidRPr="00067004">
        <w:rPr>
          <w:rFonts w:ascii="华文楷体" w:eastAsia="华文楷体" w:hAnsi="华文楷体" w:hint="eastAsia"/>
          <w:sz w:val="28"/>
          <w:szCs w:val="28"/>
        </w:rPr>
        <w:lastRenderedPageBreak/>
        <w:t>可以实现，什么都可以随便来。所以像这样讲的时候呢是裸体外道的特点。</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说同样道理呢</w:t>
      </w:r>
      <w:ins w:id="412" w:author="S-Yansong" w:date="2015-11-04T11:21:00Z">
        <w:r w:rsidR="00811D7A">
          <w:rPr>
            <w:rFonts w:ascii="华文楷体" w:eastAsia="华文楷体" w:hAnsi="华文楷体" w:hint="eastAsia"/>
            <w:sz w:val="28"/>
            <w:szCs w:val="28"/>
          </w:rPr>
          <w:t>，</w:t>
        </w:r>
      </w:ins>
      <w:r w:rsidRPr="00067004">
        <w:rPr>
          <w:rFonts w:ascii="华文楷体" w:eastAsia="华文楷体" w:hAnsi="华文楷体" w:hint="eastAsia"/>
          <w:sz w:val="28"/>
          <w:szCs w:val="28"/>
        </w:rPr>
        <w:t>就说你们这个观点难道不是空衣派吗？明明“异相”，就是说它的相明明很多种，你的心识缘他的心识的时候也应该很多种，但是你在产生了很多种心识的时候你说：“这个是一识，这只是一种心识。”你像这样观点的话很多种法明明存在很多种不同的差异，你说这个就是一个一，就和空衣派是一样的，和裸体外道一样的。所以说通过你们这种观点难是空衣派吗？这般讽刺的反驳言词在名言中也能够驳倒对方。</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w:t>
      </w:r>
      <w:r w:rsidRPr="00D4329F">
        <w:rPr>
          <w:rFonts w:asciiTheme="minorEastAsia" w:hAnsiTheme="minorEastAsia" w:hint="eastAsia"/>
          <w:sz w:val="28"/>
          <w:szCs w:val="28"/>
          <w:rPrChange w:id="413" w:author="S-Yansong" w:date="2015-11-04T11:20:00Z">
            <w:rPr>
              <w:rFonts w:ascii="华文楷体" w:eastAsia="华文楷体" w:hAnsi="华文楷体" w:hint="eastAsia"/>
              <w:sz w:val="28"/>
              <w:szCs w:val="28"/>
            </w:rPr>
          </w:rPrChange>
        </w:rPr>
        <w:t>而遮破“相识等量”的正理在胜义中方可成立，仅在名言中是不能破除的。</w:t>
      </w:r>
      <w:r w:rsidRPr="00067004">
        <w:rPr>
          <w:rFonts w:ascii="华文楷体" w:eastAsia="华文楷体" w:hAnsi="华文楷体" w:hint="eastAsia"/>
          <w:sz w:val="28"/>
          <w:szCs w:val="28"/>
        </w:rPr>
        <w:t>】</w:t>
      </w:r>
    </w:p>
    <w:p w:rsidR="00811D7A" w:rsidRDefault="00067004" w:rsidP="00067004">
      <w:pPr>
        <w:ind w:firstLine="570"/>
        <w:rPr>
          <w:ins w:id="414" w:author="S-Yansong" w:date="2015-11-04T11:22:00Z"/>
          <w:rFonts w:ascii="华文楷体" w:eastAsia="华文楷体" w:hAnsi="华文楷体" w:hint="eastAsia"/>
          <w:sz w:val="28"/>
          <w:szCs w:val="28"/>
        </w:rPr>
      </w:pPr>
      <w:r w:rsidRPr="00067004">
        <w:rPr>
          <w:rFonts w:ascii="华文楷体" w:eastAsia="华文楷体" w:hAnsi="华文楷体" w:hint="eastAsia"/>
          <w:sz w:val="28"/>
          <w:szCs w:val="28"/>
        </w:rPr>
        <w:t>那当然这个“相识等量”呢，就说前面讲过了有其他的因明前派论师所承许的“相识等量”，像这样“相识等量”呢当然是不合理的。真实的“相识等量”，就前面的静命论师和麦彭仁波切所承许的“相识等量”这个自宗，这种“相识等量”的正理在胜义当中才能够遮破，遮破这样正理在胜义当中才可以成立的</w:t>
      </w:r>
      <w:del w:id="415" w:author="S-Yansong" w:date="2015-11-04T11:22:00Z">
        <w:r w:rsidRPr="00067004" w:rsidDel="00811D7A">
          <w:rPr>
            <w:rFonts w:ascii="华文楷体" w:eastAsia="华文楷体" w:hAnsi="华文楷体" w:hint="eastAsia"/>
            <w:sz w:val="28"/>
            <w:szCs w:val="28"/>
          </w:rPr>
          <w:delText>，</w:delText>
        </w:r>
      </w:del>
      <w:ins w:id="416" w:author="S-Yansong" w:date="2015-11-04T11:22:00Z">
        <w:r w:rsidR="00811D7A">
          <w:rPr>
            <w:rFonts w:ascii="华文楷体" w:eastAsia="华文楷体" w:hAnsi="华文楷体" w:hint="eastAsia"/>
            <w:sz w:val="28"/>
            <w:szCs w:val="28"/>
          </w:rPr>
          <w:t>。</w:t>
        </w:r>
      </w:ins>
      <w:r w:rsidRPr="00067004">
        <w:rPr>
          <w:rFonts w:ascii="华文楷体" w:eastAsia="华文楷体" w:hAnsi="华文楷体" w:hint="eastAsia"/>
          <w:sz w:val="28"/>
          <w:szCs w:val="28"/>
        </w:rPr>
        <w:t>那么在名言谛当中是不能破除它的，名言当中一定要承许“相识等量”，而不能说你胜义当中不存在，你名言当中也不存在，不能这样讲的。所以麦彭仁波切以前讲的很清楚，他就说在胜义当中破的法不一定在名言当中也破，那么在名言当中成立的法在胜义当中不一定成立。就是这样讲的。</w:t>
      </w:r>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所以这个方面一种宗旨对我们来讲是很关键的，有的时候往往是把世俗谛和胜义谛搞混淆</w:t>
      </w:r>
      <w:del w:id="417" w:author="S-Yansong" w:date="2015-11-04T11:22:00Z">
        <w:r w:rsidRPr="00067004" w:rsidDel="00811D7A">
          <w:rPr>
            <w:rFonts w:ascii="华文楷体" w:eastAsia="华文楷体" w:hAnsi="华文楷体" w:hint="eastAsia"/>
            <w:sz w:val="28"/>
            <w:szCs w:val="28"/>
          </w:rPr>
          <w:delText>，</w:delText>
        </w:r>
      </w:del>
      <w:ins w:id="418" w:author="S-Yansong" w:date="2015-11-04T11:22:00Z">
        <w:r w:rsidR="00811D7A">
          <w:rPr>
            <w:rFonts w:ascii="华文楷体" w:eastAsia="华文楷体" w:hAnsi="华文楷体" w:hint="eastAsia"/>
            <w:sz w:val="28"/>
            <w:szCs w:val="28"/>
          </w:rPr>
          <w:t>。</w:t>
        </w:r>
      </w:ins>
      <w:r w:rsidRPr="00067004">
        <w:rPr>
          <w:rFonts w:ascii="华文楷体" w:eastAsia="华文楷体" w:hAnsi="华文楷体" w:hint="eastAsia"/>
          <w:sz w:val="28"/>
          <w:szCs w:val="28"/>
        </w:rPr>
        <w:t>把世俗谛和胜义谛搞混淆，就是说你在</w:t>
      </w:r>
      <w:r w:rsidRPr="00067004">
        <w:rPr>
          <w:rFonts w:ascii="华文楷体" w:eastAsia="华文楷体" w:hAnsi="华文楷体" w:hint="eastAsia"/>
          <w:sz w:val="28"/>
          <w:szCs w:val="28"/>
        </w:rPr>
        <w:lastRenderedPageBreak/>
        <w:t>名言中成立，你在胜义当中也会有；如果你在胜义当中不存在，你在世俗当中因果也没有。麦彭仁波切说你不能这样来，在胜义当中不存在的法在名言当中不一定不存在，在名言谛当中存在的法在胜义当中不一定存在。就是这样的。所以像这样观察的时候麦彭仁波切前面讲的很</w:t>
      </w:r>
      <w:del w:id="419" w:author="S-Yansong" w:date="2015-11-04T11:23:00Z">
        <w:r w:rsidRPr="00067004" w:rsidDel="00811D7A">
          <w:rPr>
            <w:rFonts w:ascii="华文楷体" w:eastAsia="华文楷体" w:hAnsi="华文楷体" w:hint="eastAsia"/>
            <w:sz w:val="28"/>
            <w:szCs w:val="28"/>
          </w:rPr>
          <w:delText>（38分24秒）</w:delText>
        </w:r>
      </w:del>
      <w:ins w:id="420" w:author="S-Yansong" w:date="2015-11-04T11:23:00Z">
        <w:r w:rsidR="00811D7A">
          <w:rPr>
            <w:rFonts w:ascii="华文楷体" w:eastAsia="华文楷体" w:hAnsi="华文楷体" w:hint="eastAsia"/>
            <w:sz w:val="28"/>
            <w:szCs w:val="28"/>
          </w:rPr>
          <w:t>清楚</w:t>
        </w:r>
      </w:ins>
      <w:r w:rsidRPr="00067004">
        <w:rPr>
          <w:rFonts w:ascii="华文楷体" w:eastAsia="华文楷体" w:hAnsi="华文楷体" w:hint="eastAsia"/>
          <w:sz w:val="28"/>
          <w:szCs w:val="28"/>
        </w:rPr>
        <w:t>分开二谛的承许观待不同的场合是非常重要的。所以说遮破“相识等量”只是在胜义中才能遮破，名言当中是不能够遮破的。</w:t>
      </w:r>
    </w:p>
    <w:p w:rsidR="00067004" w:rsidRPr="003323DB" w:rsidRDefault="00067004" w:rsidP="00067004">
      <w:pPr>
        <w:ind w:firstLine="570"/>
        <w:rPr>
          <w:rFonts w:asciiTheme="minorEastAsia" w:hAnsiTheme="minorEastAsia"/>
          <w:sz w:val="28"/>
          <w:szCs w:val="28"/>
          <w:rPrChange w:id="421" w:author="S-Yansong" w:date="2015-11-04T11:23:00Z">
            <w:rPr>
              <w:rFonts w:ascii="华文楷体" w:eastAsia="华文楷体" w:hAnsi="华文楷体"/>
              <w:sz w:val="28"/>
              <w:szCs w:val="28"/>
            </w:rPr>
          </w:rPrChange>
        </w:rPr>
      </w:pPr>
      <w:r w:rsidRPr="00067004">
        <w:rPr>
          <w:rFonts w:ascii="华文楷体" w:eastAsia="华文楷体" w:hAnsi="华文楷体" w:hint="eastAsia"/>
          <w:sz w:val="28"/>
          <w:szCs w:val="28"/>
        </w:rPr>
        <w:t>【</w:t>
      </w:r>
      <w:r w:rsidRPr="003323DB">
        <w:rPr>
          <w:rFonts w:asciiTheme="minorEastAsia" w:hAnsiTheme="minorEastAsia" w:hint="eastAsia"/>
          <w:sz w:val="28"/>
          <w:szCs w:val="28"/>
          <w:rPrChange w:id="422" w:author="S-Yansong" w:date="2015-11-04T11:23:00Z">
            <w:rPr>
              <w:rFonts w:ascii="华文楷体" w:eastAsia="华文楷体" w:hAnsi="华文楷体" w:hint="eastAsia"/>
              <w:sz w:val="28"/>
              <w:szCs w:val="28"/>
            </w:rPr>
          </w:rPrChange>
        </w:rPr>
        <w:t>因此（在名言中）承认（“相识等量”）这一观点实属合理。</w:t>
      </w:r>
    </w:p>
    <w:p w:rsidR="00067004" w:rsidRPr="00067004" w:rsidRDefault="00067004" w:rsidP="00067004">
      <w:pPr>
        <w:ind w:firstLine="570"/>
        <w:rPr>
          <w:rFonts w:ascii="华文楷体" w:eastAsia="华文楷体" w:hAnsi="华文楷体"/>
          <w:sz w:val="28"/>
          <w:szCs w:val="28"/>
        </w:rPr>
      </w:pPr>
      <w:r w:rsidRPr="003323DB">
        <w:rPr>
          <w:rFonts w:asciiTheme="minorEastAsia" w:hAnsiTheme="minorEastAsia" w:hint="eastAsia"/>
          <w:sz w:val="28"/>
          <w:szCs w:val="28"/>
          <w:rPrChange w:id="423" w:author="S-Yansong" w:date="2015-11-04T11:23:00Z">
            <w:rPr>
              <w:rFonts w:ascii="华文楷体" w:eastAsia="华文楷体" w:hAnsi="华文楷体" w:hint="eastAsia"/>
              <w:sz w:val="28"/>
              <w:szCs w:val="28"/>
            </w:rPr>
          </w:rPrChange>
        </w:rPr>
        <w:t>关于这一问题，大多数论师将分别与无分别的作用混为一谈，真正如理如实讲解的人可谓屈指可数。</w:t>
      </w:r>
      <w:r w:rsidRPr="00067004">
        <w:rPr>
          <w:rFonts w:ascii="华文楷体" w:eastAsia="华文楷体" w:hAnsi="华文楷体" w:hint="eastAsia"/>
          <w:sz w:val="28"/>
          <w:szCs w:val="28"/>
        </w:rPr>
        <w:t>】</w:t>
      </w:r>
    </w:p>
    <w:p w:rsidR="007D2825" w:rsidRDefault="00067004" w:rsidP="00067004">
      <w:pPr>
        <w:ind w:firstLine="570"/>
        <w:rPr>
          <w:ins w:id="424" w:author="S-Yansong" w:date="2015-11-04T11:24:00Z"/>
          <w:rFonts w:ascii="华文楷体" w:eastAsia="华文楷体" w:hAnsi="华文楷体" w:hint="eastAsia"/>
          <w:sz w:val="28"/>
          <w:szCs w:val="28"/>
        </w:rPr>
      </w:pPr>
      <w:r w:rsidRPr="00067004">
        <w:rPr>
          <w:rFonts w:ascii="华文楷体" w:eastAsia="华文楷体" w:hAnsi="华文楷体" w:hint="eastAsia"/>
          <w:sz w:val="28"/>
          <w:szCs w:val="28"/>
        </w:rPr>
        <w:t>那么在这个问题上面在取境的问题上面，大多数的论师在把分别和无分别的作用，就说分别识和无分别识的作用混为一谈了</w:t>
      </w:r>
      <w:del w:id="425" w:author="S-Yansong" w:date="2015-11-04T11:24:00Z">
        <w:r w:rsidRPr="00067004" w:rsidDel="002B291D">
          <w:rPr>
            <w:rFonts w:ascii="华文楷体" w:eastAsia="华文楷体" w:hAnsi="华文楷体" w:hint="eastAsia"/>
            <w:sz w:val="28"/>
            <w:szCs w:val="28"/>
          </w:rPr>
          <w:delText>，</w:delText>
        </w:r>
      </w:del>
      <w:ins w:id="426" w:author="S-Yansong" w:date="2015-11-04T11:24:00Z">
        <w:r w:rsidR="002B291D">
          <w:rPr>
            <w:rFonts w:ascii="华文楷体" w:eastAsia="华文楷体" w:hAnsi="华文楷体" w:hint="eastAsia"/>
            <w:sz w:val="28"/>
            <w:szCs w:val="28"/>
          </w:rPr>
          <w:t>。</w:t>
        </w:r>
      </w:ins>
      <w:r w:rsidRPr="00067004">
        <w:rPr>
          <w:rFonts w:ascii="华文楷体" w:eastAsia="华文楷体" w:hAnsi="华文楷体" w:hint="eastAsia"/>
          <w:sz w:val="28"/>
          <w:szCs w:val="28"/>
        </w:rPr>
        <w:t>分不清楚分别和无分别之间的不同的作用，所以说就不能够如实的讲解能所之间的关系</w:t>
      </w:r>
      <w:del w:id="427" w:author="S-Yansong" w:date="2015-11-04T11:24:00Z">
        <w:r w:rsidRPr="00067004" w:rsidDel="002B291D">
          <w:rPr>
            <w:rFonts w:ascii="华文楷体" w:eastAsia="华文楷体" w:hAnsi="华文楷体" w:hint="eastAsia"/>
            <w:sz w:val="28"/>
            <w:szCs w:val="28"/>
          </w:rPr>
          <w:delText>，</w:delText>
        </w:r>
      </w:del>
      <w:ins w:id="428" w:author="S-Yansong" w:date="2015-11-04T11:24:00Z">
        <w:r w:rsidR="002B291D">
          <w:rPr>
            <w:rFonts w:ascii="华文楷体" w:eastAsia="华文楷体" w:hAnsi="华文楷体" w:hint="eastAsia"/>
            <w:sz w:val="28"/>
            <w:szCs w:val="28"/>
          </w:rPr>
          <w:t>。</w:t>
        </w:r>
      </w:ins>
      <w:r w:rsidRPr="00067004">
        <w:rPr>
          <w:rFonts w:ascii="华文楷体" w:eastAsia="华文楷体" w:hAnsi="华文楷体" w:hint="eastAsia"/>
          <w:sz w:val="28"/>
          <w:szCs w:val="28"/>
        </w:rPr>
        <w:t>如果你能够把无分别和分别的这样一种作用分得清清楚楚的话， 就可以如理如实的讲解这样一种问题了，就可以讲解。那么就说无分别的心识、无分别的心识呢</w:t>
      </w:r>
      <w:ins w:id="429" w:author="S-Yansong" w:date="2015-11-04T11:24:00Z">
        <w:r w:rsidR="002B291D">
          <w:rPr>
            <w:rFonts w:ascii="华文楷体" w:eastAsia="华文楷体" w:hAnsi="华文楷体" w:hint="eastAsia"/>
            <w:sz w:val="28"/>
            <w:szCs w:val="28"/>
          </w:rPr>
          <w:t>，</w:t>
        </w:r>
      </w:ins>
      <w:r w:rsidRPr="00067004">
        <w:rPr>
          <w:rFonts w:ascii="华文楷体" w:eastAsia="华文楷体" w:hAnsi="华文楷体" w:hint="eastAsia"/>
          <w:sz w:val="28"/>
          <w:szCs w:val="28"/>
        </w:rPr>
        <w:t>不同类的心识无分别的心识，它可以同时生起很多种，可以同时生起很多种</w:t>
      </w:r>
      <w:del w:id="430" w:author="S-Yansong" w:date="2015-11-04T11:24:00Z">
        <w:r w:rsidRPr="00067004" w:rsidDel="002B291D">
          <w:rPr>
            <w:rFonts w:ascii="华文楷体" w:eastAsia="华文楷体" w:hAnsi="华文楷体" w:hint="eastAsia"/>
            <w:sz w:val="28"/>
            <w:szCs w:val="28"/>
          </w:rPr>
          <w:delText>，</w:delText>
        </w:r>
      </w:del>
      <w:ins w:id="431" w:author="S-Yansong" w:date="2015-11-04T11:24:00Z">
        <w:r w:rsidR="002B291D">
          <w:rPr>
            <w:rFonts w:ascii="华文楷体" w:eastAsia="华文楷体" w:hAnsi="华文楷体" w:hint="eastAsia"/>
            <w:sz w:val="28"/>
            <w:szCs w:val="28"/>
          </w:rPr>
          <w:t>。</w:t>
        </w:r>
      </w:ins>
    </w:p>
    <w:p w:rsidR="00067004" w:rsidRPr="00067004" w:rsidRDefault="00067004" w:rsidP="00067004">
      <w:pPr>
        <w:ind w:firstLine="570"/>
        <w:rPr>
          <w:rFonts w:ascii="华文楷体" w:eastAsia="华文楷体" w:hAnsi="华文楷体"/>
          <w:sz w:val="28"/>
          <w:szCs w:val="28"/>
        </w:rPr>
      </w:pPr>
      <w:r w:rsidRPr="00067004">
        <w:rPr>
          <w:rFonts w:ascii="华文楷体" w:eastAsia="华文楷体" w:hAnsi="华文楷体" w:hint="eastAsia"/>
          <w:sz w:val="28"/>
          <w:szCs w:val="28"/>
        </w:rPr>
        <w:t>比如说就说在无分别的识的角度来讲你可以同时生起五种识，或者同时生起六种识都可以的，这些方面都是可以。比如说以前也是讲过这个比喻嘛，麦彭仁波切在他的《释量论》的注释当中也是讲：一个人在花园当中的时候呢，他可以同时产生六种识，六种识都可以产生</w:t>
      </w:r>
      <w:del w:id="432" w:author="S-Yansong" w:date="2015-11-04T11:25:00Z">
        <w:r w:rsidRPr="00067004" w:rsidDel="007D2825">
          <w:rPr>
            <w:rFonts w:ascii="华文楷体" w:eastAsia="华文楷体" w:hAnsi="华文楷体" w:hint="eastAsia"/>
            <w:sz w:val="28"/>
            <w:szCs w:val="28"/>
          </w:rPr>
          <w:delText>，</w:delText>
        </w:r>
      </w:del>
      <w:ins w:id="433" w:author="S-Yansong" w:date="2015-11-04T11:25:00Z">
        <w:r w:rsidR="007D2825">
          <w:rPr>
            <w:rFonts w:ascii="华文楷体" w:eastAsia="华文楷体" w:hAnsi="华文楷体" w:hint="eastAsia"/>
            <w:sz w:val="28"/>
            <w:szCs w:val="28"/>
          </w:rPr>
          <w:t>。</w:t>
        </w:r>
      </w:ins>
      <w:r w:rsidRPr="00067004">
        <w:rPr>
          <w:rFonts w:ascii="华文楷体" w:eastAsia="华文楷体" w:hAnsi="华文楷体" w:hint="eastAsia"/>
          <w:sz w:val="28"/>
          <w:szCs w:val="28"/>
        </w:rPr>
        <w:t>就说比如眼睛，他的眼识在看花，耳识在听声音，然后就说鼻</w:t>
      </w:r>
      <w:r w:rsidRPr="00067004">
        <w:rPr>
          <w:rFonts w:ascii="华文楷体" w:eastAsia="华文楷体" w:hAnsi="华文楷体" w:hint="eastAsia"/>
          <w:sz w:val="28"/>
          <w:szCs w:val="28"/>
        </w:rPr>
        <w:lastRenderedPageBreak/>
        <w:t>识闻到了花香，嘴里在嚼口香糖，然后就说你的身体在风在吹，吹到你身上。这方面就说五种识一个时间当中同时可以生起的这个无分别识，无分别识就是说一个时间当中都可以同时生起来，再加意识也可以，就意现量也可以的。这个方面就六种识在一个时间当中可以成立。</w:t>
      </w:r>
    </w:p>
    <w:p w:rsidR="00067004" w:rsidRPr="00067004" w:rsidDel="007D2825" w:rsidRDefault="00067004" w:rsidP="00067004">
      <w:pPr>
        <w:ind w:firstLine="570"/>
        <w:rPr>
          <w:del w:id="434" w:author="S-Yansong" w:date="2015-11-04T11:25:00Z"/>
          <w:rFonts w:ascii="华文楷体" w:eastAsia="华文楷体" w:hAnsi="华文楷体"/>
          <w:sz w:val="28"/>
          <w:szCs w:val="28"/>
        </w:rPr>
      </w:pPr>
      <w:del w:id="435" w:author="S-Yansong" w:date="2015-11-04T11:25:00Z">
        <w:r w:rsidRPr="00067004" w:rsidDel="007D2825">
          <w:rPr>
            <w:rFonts w:ascii="华文楷体" w:eastAsia="华文楷体" w:hAnsi="华文楷体" w:hint="eastAsia"/>
            <w:sz w:val="28"/>
            <w:szCs w:val="28"/>
          </w:rPr>
          <w:delText>结束时间40分06秒。</w:delText>
        </w:r>
      </w:del>
    </w:p>
    <w:p w:rsidR="007D2825" w:rsidRPr="005827EB" w:rsidDel="007D2825" w:rsidRDefault="005827EB" w:rsidP="007D2825">
      <w:pPr>
        <w:ind w:firstLine="570"/>
        <w:rPr>
          <w:del w:id="436" w:author="S-Yansong" w:date="2015-11-04T11:27:00Z"/>
          <w:moveTo w:id="437" w:author="S-Yansong" w:date="2015-11-04T11:27:00Z"/>
          <w:rFonts w:ascii="华文楷体" w:eastAsia="华文楷体" w:hAnsi="华文楷体"/>
          <w:sz w:val="28"/>
          <w:szCs w:val="28"/>
        </w:rPr>
      </w:pPr>
      <w:del w:id="438" w:author="S-Yansong" w:date="2015-11-04T11:25:00Z">
        <w:r w:rsidRPr="005827EB" w:rsidDel="007D2825">
          <w:rPr>
            <w:rFonts w:ascii="华文楷体" w:eastAsia="华文楷体" w:hAnsi="华文楷体" w:hint="eastAsia"/>
            <w:sz w:val="28"/>
            <w:szCs w:val="28"/>
          </w:rPr>
          <w:delText>【40:00】你的身体，风在吹到你的身上，这方面讲就是说五种识一个时间当中同时可以生起，这个是无分别识，无分别识就是一个时间当中都可以同时生起来。再加意识也可以的，【40:11】【40:13】也可以的，六种识在一个时间当中可以成立。</w:delText>
        </w:r>
      </w:del>
      <w:r w:rsidRPr="005827EB">
        <w:rPr>
          <w:rFonts w:ascii="华文楷体" w:eastAsia="华文楷体" w:hAnsi="华文楷体" w:hint="eastAsia"/>
          <w:sz w:val="28"/>
          <w:szCs w:val="28"/>
        </w:rPr>
        <w:t>但是，如果是分别识，分别识</w:t>
      </w:r>
      <w:ins w:id="439" w:author="S-Yansong" w:date="2015-11-04T11:26:00Z">
        <w:r w:rsidR="007D2825">
          <w:rPr>
            <w:rFonts w:ascii="华文楷体" w:eastAsia="华文楷体" w:hAnsi="华文楷体" w:hint="eastAsia"/>
            <w:sz w:val="28"/>
            <w:szCs w:val="28"/>
          </w:rPr>
          <w:t>是一种遣余</w:t>
        </w:r>
      </w:ins>
      <w:del w:id="440" w:author="S-Yansong" w:date="2015-11-04T11:26:00Z">
        <w:r w:rsidRPr="005827EB" w:rsidDel="007D2825">
          <w:rPr>
            <w:rFonts w:ascii="华文楷体" w:eastAsia="华文楷体" w:hAnsi="华文楷体" w:hint="eastAsia"/>
            <w:sz w:val="28"/>
            <w:szCs w:val="28"/>
          </w:rPr>
          <w:delText>属于遣疑了</w:delText>
        </w:r>
      </w:del>
      <w:ins w:id="441" w:author="S-Yansong" w:date="2015-11-04T11:26:00Z">
        <w:r w:rsidR="007D2825">
          <w:rPr>
            <w:rFonts w:ascii="华文楷体" w:eastAsia="华文楷体" w:hAnsi="华文楷体" w:hint="eastAsia"/>
            <w:sz w:val="28"/>
            <w:szCs w:val="28"/>
          </w:rPr>
          <w:t>了</w:t>
        </w:r>
      </w:ins>
      <w:r w:rsidRPr="005827EB">
        <w:rPr>
          <w:rFonts w:ascii="华文楷体" w:eastAsia="华文楷体" w:hAnsi="华文楷体" w:hint="eastAsia"/>
          <w:sz w:val="28"/>
          <w:szCs w:val="28"/>
        </w:rPr>
        <w:t>，所以说你如果要产生一种分别识，你肯定要遣除其他的，安立一种。分别识在产生的时候，各种各样的分别识同时产生是不可能的的事情，一个时间当中只能产生一种分别。我认定柱子的时候，就不能认定瓶子，认定张三的时候，不能认定李四。</w:t>
      </w:r>
      <w:ins w:id="442" w:author="S-Yansong" w:date="2015-11-04T11:27:00Z">
        <w:r w:rsidR="007D2825">
          <w:rPr>
            <w:rFonts w:ascii="华文楷体" w:eastAsia="华文楷体" w:hAnsi="华文楷体" w:hint="eastAsia"/>
            <w:sz w:val="28"/>
            <w:szCs w:val="28"/>
          </w:rPr>
          <w:t>像这样讲，</w:t>
        </w:r>
      </w:ins>
      <w:r w:rsidRPr="005827EB">
        <w:rPr>
          <w:rFonts w:ascii="华文楷体" w:eastAsia="华文楷体" w:hAnsi="华文楷体" w:hint="eastAsia"/>
          <w:sz w:val="28"/>
          <w:szCs w:val="28"/>
        </w:rPr>
        <w:t>在你的脑海当中肯定的时候，通过遣余的方式来认定的时候，就不可能同时出现很多种分别识。</w:t>
      </w:r>
      <w:moveToRangeStart w:id="443" w:author="S-Yansong" w:date="2015-11-04T11:27:00Z" w:name="move434399777"/>
      <w:moveTo w:id="444" w:author="S-Yansong" w:date="2015-11-04T11:27:00Z">
        <w:r w:rsidR="007D2825" w:rsidRPr="005827EB">
          <w:rPr>
            <w:rFonts w:ascii="华文楷体" w:eastAsia="华文楷体" w:hAnsi="华文楷体" w:hint="eastAsia"/>
            <w:sz w:val="28"/>
            <w:szCs w:val="28"/>
          </w:rPr>
          <w:t>但无分别识，不同类的无分别识在一个时间当中可以生起很多种。不单单是前面所讲的五种识、六种识，或者你的眼识为例，眼识为例你可以同时产生五、六种，乃至于可以产生千差万别的几种不同类的识，一个时间当中都可以产生。</w:t>
        </w:r>
      </w:moveTo>
    </w:p>
    <w:moveToRangeEnd w:id="443"/>
    <w:p w:rsidR="005827EB" w:rsidRPr="007D2825" w:rsidDel="007D2825" w:rsidRDefault="005827EB" w:rsidP="007D2825">
      <w:pPr>
        <w:ind w:firstLine="570"/>
        <w:rPr>
          <w:del w:id="445" w:author="S-Yansong" w:date="2015-11-04T11:27:00Z"/>
          <w:rFonts w:ascii="华文楷体" w:eastAsia="华文楷体" w:hAnsi="华文楷体"/>
          <w:sz w:val="28"/>
          <w:szCs w:val="28"/>
        </w:rPr>
      </w:pPr>
    </w:p>
    <w:p w:rsidR="005827EB" w:rsidRPr="005827EB" w:rsidDel="007D2825" w:rsidRDefault="005827EB" w:rsidP="007D2825">
      <w:pPr>
        <w:ind w:firstLine="570"/>
        <w:rPr>
          <w:moveFrom w:id="446" w:author="S-Yansong" w:date="2015-11-04T11:27:00Z"/>
          <w:rFonts w:ascii="华文楷体" w:eastAsia="华文楷体" w:hAnsi="华文楷体"/>
          <w:sz w:val="28"/>
          <w:szCs w:val="28"/>
        </w:rPr>
      </w:pPr>
      <w:moveFromRangeStart w:id="447" w:author="S-Yansong" w:date="2015-11-04T11:27:00Z" w:name="move434399777"/>
      <w:moveFrom w:id="448" w:author="S-Yansong" w:date="2015-11-04T11:27:00Z">
        <w:r w:rsidRPr="005827EB" w:rsidDel="007D2825">
          <w:rPr>
            <w:rFonts w:ascii="华文楷体" w:eastAsia="华文楷体" w:hAnsi="华文楷体" w:hint="eastAsia"/>
            <w:sz w:val="28"/>
            <w:szCs w:val="28"/>
          </w:rPr>
          <w:t>但无分别识，不同类的无分别识在一个时间当中可以生起很多种。不单单是前面所讲的五种识、六种识，或者你的眼识为例，眼识为例你可以同时产生五、六种，乃至于可以产生千差万别的几种不同类的</w:t>
        </w:r>
        <w:r w:rsidRPr="005827EB" w:rsidDel="007D2825">
          <w:rPr>
            <w:rFonts w:ascii="华文楷体" w:eastAsia="华文楷体" w:hAnsi="华文楷体" w:hint="eastAsia"/>
            <w:sz w:val="28"/>
            <w:szCs w:val="28"/>
          </w:rPr>
          <w:lastRenderedPageBreak/>
          <w:t>识，一个时间当中都可以产生。</w:t>
        </w:r>
      </w:moveFrom>
    </w:p>
    <w:moveFromRangeEnd w:id="447"/>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当你看到一个非常广大的场面的时候，很多很多人，很多很多的情况，里面的人很多，成千上万的人，这个时候一个时间当中同时照见的，根本不需要次第。就是无分别识可以在一个时间当中同时显现出来，都是不同类的识。</w:t>
      </w:r>
      <w:ins w:id="449" w:author="S-Yansong" w:date="2015-11-04T11:28:00Z">
        <w:r w:rsidR="007D2825">
          <w:rPr>
            <w:rFonts w:ascii="华文楷体" w:eastAsia="华文楷体" w:hAnsi="华文楷体" w:hint="eastAsia"/>
            <w:sz w:val="28"/>
            <w:szCs w:val="28"/>
          </w:rPr>
          <w:t>这个方面就说</w:t>
        </w:r>
      </w:ins>
      <w:r w:rsidRPr="005827EB">
        <w:rPr>
          <w:rFonts w:ascii="华文楷体" w:eastAsia="华文楷体" w:hAnsi="华文楷体" w:hint="eastAsia"/>
          <w:sz w:val="28"/>
          <w:szCs w:val="28"/>
        </w:rPr>
        <w:t>无分别和分别，分别识有遣余，无分别识不需要遣余，它可以通过显现就可以取它的自相。如果你把分别和无分别的作用混为一谈呢，</w:t>
      </w:r>
      <w:ins w:id="450" w:author="S-Yansong" w:date="2015-11-04T11:28:00Z">
        <w:r w:rsidR="00CE48B4">
          <w:rPr>
            <w:rFonts w:ascii="华文楷体" w:eastAsia="华文楷体" w:hAnsi="华文楷体" w:hint="eastAsia"/>
            <w:sz w:val="28"/>
            <w:szCs w:val="28"/>
          </w:rPr>
          <w:t>像这样的话</w:t>
        </w:r>
      </w:ins>
      <w:r w:rsidRPr="005827EB">
        <w:rPr>
          <w:rFonts w:ascii="华文楷体" w:eastAsia="华文楷体" w:hAnsi="华文楷体" w:hint="eastAsia"/>
          <w:sz w:val="28"/>
          <w:szCs w:val="28"/>
        </w:rPr>
        <w:t>就把这个问题讲不清楚。</w:t>
      </w:r>
      <w:ins w:id="451" w:author="S-Yansong" w:date="2015-11-04T11:28:00Z">
        <w:r w:rsidR="00CE48B4">
          <w:rPr>
            <w:rFonts w:ascii="华文楷体" w:eastAsia="华文楷体" w:hAnsi="华文楷体" w:hint="eastAsia"/>
            <w:sz w:val="28"/>
            <w:szCs w:val="28"/>
          </w:rPr>
          <w:t>麦彭仁波切说：</w:t>
        </w:r>
      </w:ins>
      <w:r w:rsidRPr="005827EB">
        <w:rPr>
          <w:rFonts w:ascii="华文楷体" w:eastAsia="华文楷体" w:hAnsi="华文楷体" w:hint="eastAsia"/>
          <w:sz w:val="28"/>
          <w:szCs w:val="28"/>
        </w:rPr>
        <w:t>真正如理如实讲解的人，可谓是屈指可数的。</w:t>
      </w:r>
    </w:p>
    <w:p w:rsidR="00CE48B4" w:rsidRDefault="00CE48B4" w:rsidP="005827EB">
      <w:pPr>
        <w:ind w:firstLine="570"/>
        <w:rPr>
          <w:ins w:id="452" w:author="S-Yansong" w:date="2015-11-04T11:29:00Z"/>
          <w:rFonts w:ascii="华文楷体" w:eastAsia="华文楷体" w:hAnsi="华文楷体" w:hint="eastAsia"/>
          <w:sz w:val="28"/>
          <w:szCs w:val="28"/>
        </w:rPr>
      </w:pPr>
      <w:ins w:id="453" w:author="S-Yansong" w:date="2015-11-04T11:29:00Z">
        <w:r>
          <w:rPr>
            <w:rFonts w:ascii="华文楷体" w:eastAsia="华文楷体" w:hAnsi="华文楷体" w:hint="eastAsia"/>
            <w:sz w:val="28"/>
            <w:szCs w:val="28"/>
          </w:rPr>
          <w:t>【</w:t>
        </w:r>
      </w:ins>
      <w:del w:id="454" w:author="S-Yansong" w:date="2015-11-04T11:29:00Z">
        <w:r w:rsidR="005827EB" w:rsidRPr="005827EB" w:rsidDel="00CE48B4">
          <w:rPr>
            <w:rFonts w:ascii="华文楷体" w:eastAsia="华文楷体" w:hAnsi="华文楷体" w:hint="eastAsia"/>
            <w:sz w:val="28"/>
            <w:szCs w:val="28"/>
          </w:rPr>
          <w:delText>“</w:delText>
        </w:r>
      </w:del>
      <w:r w:rsidR="005827EB" w:rsidRPr="00CE48B4">
        <w:rPr>
          <w:rFonts w:asciiTheme="minorEastAsia" w:hAnsiTheme="minorEastAsia" w:hint="eastAsia"/>
          <w:sz w:val="28"/>
          <w:szCs w:val="28"/>
          <w:rPrChange w:id="455" w:author="S-Yansong" w:date="2015-11-04T11:29:00Z">
            <w:rPr>
              <w:rFonts w:ascii="华文楷体" w:eastAsia="华文楷体" w:hAnsi="华文楷体" w:hint="eastAsia"/>
              <w:sz w:val="28"/>
              <w:szCs w:val="28"/>
            </w:rPr>
          </w:rPrChange>
        </w:rPr>
        <w:t>实际上，无分别识前不同对境的行相不会现为一体，一体也不可能现为异体，倘若显现，则心境就互为矛盾了。</w:t>
      </w:r>
      <w:ins w:id="456" w:author="S-Yansong" w:date="2015-11-04T11:29:00Z">
        <w:r>
          <w:rPr>
            <w:rFonts w:ascii="华文楷体" w:eastAsia="华文楷体" w:hAnsi="华文楷体" w:hint="eastAsia"/>
            <w:sz w:val="28"/>
            <w:szCs w:val="28"/>
          </w:rPr>
          <w:t>】</w:t>
        </w:r>
      </w:ins>
      <w:del w:id="457" w:author="S-Yansong" w:date="2015-11-04T11:29:00Z">
        <w:r w:rsidR="005827EB" w:rsidRPr="005827EB" w:rsidDel="00CE48B4">
          <w:rPr>
            <w:rFonts w:ascii="华文楷体" w:eastAsia="华文楷体" w:hAnsi="华文楷体" w:hint="eastAsia"/>
            <w:sz w:val="28"/>
            <w:szCs w:val="28"/>
          </w:rPr>
          <w:delText>”</w:delText>
        </w:r>
      </w:del>
    </w:p>
    <w:p w:rsidR="005827EB" w:rsidRPr="005827EB" w:rsidDel="00CE48B4" w:rsidRDefault="005827EB" w:rsidP="005827EB">
      <w:pPr>
        <w:ind w:firstLine="570"/>
        <w:rPr>
          <w:del w:id="458" w:author="S-Yansong" w:date="2015-11-04T11:29:00Z"/>
          <w:rFonts w:ascii="华文楷体" w:eastAsia="华文楷体" w:hAnsi="华文楷体"/>
          <w:sz w:val="28"/>
          <w:szCs w:val="28"/>
        </w:rPr>
      </w:pPr>
      <w:r w:rsidRPr="005827EB">
        <w:rPr>
          <w:rFonts w:ascii="华文楷体" w:eastAsia="华文楷体" w:hAnsi="华文楷体" w:hint="eastAsia"/>
          <w:sz w:val="28"/>
          <w:szCs w:val="28"/>
        </w:rPr>
        <w:t>这方面要进一步的讲解相识等量的观点，所以像这样分析问题非常的精细，一定要好好的去体会这个地方的观点。如果把这个观点体会好之后，相识等量的问题就可以了知的很清楚了。</w:t>
      </w:r>
      <w:ins w:id="459" w:author="S-Yansong" w:date="2015-11-04T11:29:00Z">
        <w:r w:rsidR="00CE48B4">
          <w:rPr>
            <w:rFonts w:ascii="华文楷体" w:eastAsia="华文楷体" w:hAnsi="华文楷体" w:hint="eastAsia"/>
            <w:sz w:val="28"/>
            <w:szCs w:val="28"/>
          </w:rPr>
          <w:t>那么实际上，</w:t>
        </w:r>
      </w:ins>
    </w:p>
    <w:p w:rsidR="005827EB" w:rsidRPr="005827EB" w:rsidRDefault="005827EB" w:rsidP="006C69BC">
      <w:pPr>
        <w:rPr>
          <w:rFonts w:ascii="华文楷体" w:eastAsia="华文楷体" w:hAnsi="华文楷体"/>
          <w:sz w:val="28"/>
          <w:szCs w:val="28"/>
        </w:rPr>
        <w:pPrChange w:id="460" w:author="S-Yansong" w:date="2015-11-04T15:21:00Z">
          <w:pPr>
            <w:ind w:firstLine="570"/>
          </w:pPr>
        </w:pPrChange>
      </w:pPr>
      <w:del w:id="461" w:author="S-Yansong" w:date="2015-11-04T11:29:00Z">
        <w:r w:rsidRPr="005827EB" w:rsidDel="00CE48B4">
          <w:rPr>
            <w:rFonts w:ascii="华文楷体" w:eastAsia="华文楷体" w:hAnsi="华文楷体" w:hint="eastAsia"/>
            <w:sz w:val="28"/>
            <w:szCs w:val="28"/>
          </w:rPr>
          <w:delText>实际上</w:delText>
        </w:r>
      </w:del>
      <w:r w:rsidRPr="005827EB">
        <w:rPr>
          <w:rFonts w:ascii="华文楷体" w:eastAsia="华文楷体" w:hAnsi="华文楷体" w:hint="eastAsia"/>
          <w:sz w:val="28"/>
          <w:szCs w:val="28"/>
        </w:rPr>
        <w:t>无分别识面前不同的对境显现，比如说在无分别识面前，眼识为例。眼识为例，就是说不同对境的行相，它已经存在了不同对境的行相，这个时候在无分别识面前不可能是一体的，肯定不可能是一体的。它对境是很多种，它的无分别识面前所显现的心识，绝对不可能是一种，肯定是很多种。</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“一体也不可能现为异体”，如果它是一个那就不可能显为很多。</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“倘若显现，则心境就互为矛盾了”</w:t>
      </w:r>
      <w:del w:id="462" w:author="S-Yansong" w:date="2015-11-04T15:23:00Z">
        <w:r w:rsidRPr="005827EB" w:rsidDel="006C69BC">
          <w:rPr>
            <w:rFonts w:ascii="华文楷体" w:eastAsia="华文楷体" w:hAnsi="华文楷体" w:hint="eastAsia"/>
            <w:sz w:val="28"/>
            <w:szCs w:val="28"/>
          </w:rPr>
          <w:delText>，</w:delText>
        </w:r>
      </w:del>
      <w:ins w:id="463" w:author="S-Yansong" w:date="2015-11-04T15:23:00Z">
        <w:r w:rsidR="006C69BC">
          <w:rPr>
            <w:rFonts w:ascii="华文楷体" w:eastAsia="华文楷体" w:hAnsi="华文楷体" w:hint="eastAsia"/>
            <w:sz w:val="28"/>
            <w:szCs w:val="28"/>
          </w:rPr>
          <w:t>。</w:t>
        </w:r>
      </w:ins>
      <w:r w:rsidRPr="005827EB">
        <w:rPr>
          <w:rFonts w:ascii="华文楷体" w:eastAsia="华文楷体" w:hAnsi="华文楷体" w:hint="eastAsia"/>
          <w:sz w:val="28"/>
          <w:szCs w:val="28"/>
        </w:rPr>
        <w:t>如果要这样猝然显现，心境就矛盾了。如果外境很多，但显</w:t>
      </w:r>
      <w:ins w:id="464" w:author="S-Yansong" w:date="2015-11-04T15:24:00Z">
        <w:r w:rsidR="00DB3ADC">
          <w:rPr>
            <w:rFonts w:ascii="华文楷体" w:eastAsia="华文楷体" w:hAnsi="华文楷体" w:hint="eastAsia"/>
            <w:sz w:val="28"/>
            <w:szCs w:val="28"/>
          </w:rPr>
          <w:t>了</w:t>
        </w:r>
      </w:ins>
      <w:del w:id="465" w:author="S-Yansong" w:date="2015-11-04T15:24:00Z">
        <w:r w:rsidRPr="005827EB" w:rsidDel="00DB3ADC">
          <w:rPr>
            <w:rFonts w:ascii="华文楷体" w:eastAsia="华文楷体" w:hAnsi="华文楷体" w:hint="eastAsia"/>
            <w:sz w:val="28"/>
            <w:szCs w:val="28"/>
          </w:rPr>
          <w:delText>现</w:delText>
        </w:r>
      </w:del>
      <w:r w:rsidRPr="005827EB">
        <w:rPr>
          <w:rFonts w:ascii="华文楷体" w:eastAsia="华文楷体" w:hAnsi="华文楷体" w:hint="eastAsia"/>
          <w:sz w:val="28"/>
          <w:szCs w:val="28"/>
        </w:rPr>
        <w:t>一个识；或者外面一个境，</w:t>
      </w:r>
      <w:del w:id="466" w:author="S-Yansong" w:date="2015-11-04T15:24:00Z">
        <w:r w:rsidRPr="005827EB" w:rsidDel="00DB3ADC">
          <w:rPr>
            <w:rFonts w:ascii="华文楷体" w:eastAsia="华文楷体" w:hAnsi="华文楷体" w:hint="eastAsia"/>
            <w:sz w:val="28"/>
            <w:szCs w:val="28"/>
          </w:rPr>
          <w:delText>显现</w:delText>
        </w:r>
      </w:del>
      <w:ins w:id="467" w:author="S-Yansong" w:date="2015-11-04T15:24:00Z">
        <w:r w:rsidR="00DB3ADC" w:rsidRPr="005827EB">
          <w:rPr>
            <w:rFonts w:ascii="华文楷体" w:eastAsia="华文楷体" w:hAnsi="华文楷体" w:hint="eastAsia"/>
            <w:sz w:val="28"/>
            <w:szCs w:val="28"/>
          </w:rPr>
          <w:t>显</w:t>
        </w:r>
        <w:r w:rsidR="00DB3ADC">
          <w:rPr>
            <w:rFonts w:ascii="华文楷体" w:eastAsia="华文楷体" w:hAnsi="华文楷体" w:hint="eastAsia"/>
            <w:sz w:val="28"/>
            <w:szCs w:val="28"/>
          </w:rPr>
          <w:t>了</w:t>
        </w:r>
      </w:ins>
      <w:r w:rsidRPr="005827EB">
        <w:rPr>
          <w:rFonts w:ascii="华文楷体" w:eastAsia="华文楷体" w:hAnsi="华文楷体" w:hint="eastAsia"/>
          <w:sz w:val="28"/>
          <w:szCs w:val="28"/>
        </w:rPr>
        <w:t>很多识，心境就互相矛盾了，就不是实际情况了，成为一种错</w:t>
      </w:r>
      <w:r w:rsidRPr="005827EB">
        <w:rPr>
          <w:rFonts w:ascii="华文楷体" w:eastAsia="华文楷体" w:hAnsi="华文楷体" w:hint="eastAsia"/>
          <w:sz w:val="28"/>
          <w:szCs w:val="28"/>
        </w:rPr>
        <w:lastRenderedPageBreak/>
        <w:t>乱境。</w:t>
      </w:r>
    </w:p>
    <w:p w:rsidR="00414EDB" w:rsidRDefault="00414EDB" w:rsidP="005827EB">
      <w:pPr>
        <w:ind w:firstLine="570"/>
        <w:rPr>
          <w:ins w:id="468" w:author="S-Yansong" w:date="2015-11-04T15:24:00Z"/>
          <w:rFonts w:ascii="华文楷体" w:eastAsia="华文楷体" w:hAnsi="华文楷体" w:hint="eastAsia"/>
          <w:sz w:val="28"/>
          <w:szCs w:val="28"/>
        </w:rPr>
      </w:pPr>
      <w:ins w:id="469" w:author="S-Yansong" w:date="2015-11-04T15:24:00Z">
        <w:r>
          <w:rPr>
            <w:rFonts w:ascii="华文楷体" w:eastAsia="华文楷体" w:hAnsi="华文楷体" w:hint="eastAsia"/>
            <w:sz w:val="28"/>
            <w:szCs w:val="28"/>
          </w:rPr>
          <w:t>【</w:t>
        </w:r>
      </w:ins>
      <w:del w:id="470" w:author="S-Yansong" w:date="2015-11-04T15:24:00Z">
        <w:r w:rsidR="005827EB" w:rsidRPr="005827EB" w:rsidDel="00414EDB">
          <w:rPr>
            <w:rFonts w:ascii="华文楷体" w:eastAsia="华文楷体" w:hAnsi="华文楷体" w:hint="eastAsia"/>
            <w:sz w:val="28"/>
            <w:szCs w:val="28"/>
          </w:rPr>
          <w:delText>“</w:delText>
        </w:r>
      </w:del>
      <w:r w:rsidR="005827EB" w:rsidRPr="00414EDB">
        <w:rPr>
          <w:rFonts w:asciiTheme="minorEastAsia" w:hAnsiTheme="minorEastAsia" w:hint="eastAsia"/>
          <w:sz w:val="28"/>
          <w:szCs w:val="28"/>
          <w:rPrChange w:id="471" w:author="S-Yansong" w:date="2015-11-04T15:24:00Z">
            <w:rPr>
              <w:rFonts w:ascii="华文楷体" w:eastAsia="华文楷体" w:hAnsi="华文楷体" w:hint="eastAsia"/>
              <w:sz w:val="28"/>
              <w:szCs w:val="28"/>
            </w:rPr>
          </w:rPrChange>
        </w:rPr>
        <w:t>故而，外境如何显现，识也需要如是跟随。</w:t>
      </w:r>
      <w:ins w:id="472" w:author="S-Yansong" w:date="2015-11-04T15:24:00Z">
        <w:r>
          <w:rPr>
            <w:rFonts w:ascii="华文楷体" w:eastAsia="华文楷体" w:hAnsi="华文楷体" w:hint="eastAsia"/>
            <w:sz w:val="28"/>
            <w:szCs w:val="28"/>
          </w:rPr>
          <w:t>】</w:t>
        </w:r>
      </w:ins>
      <w:del w:id="473" w:author="S-Yansong" w:date="2015-11-04T15:24:00Z">
        <w:r w:rsidR="005827EB" w:rsidRPr="005827EB" w:rsidDel="00414EDB">
          <w:rPr>
            <w:rFonts w:ascii="华文楷体" w:eastAsia="华文楷体" w:hAnsi="华文楷体" w:hint="eastAsia"/>
            <w:sz w:val="28"/>
            <w:szCs w:val="28"/>
          </w:rPr>
          <w:delText>”</w:delText>
        </w:r>
      </w:del>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外境是如何显现，有多少种，那么心识要如实跟随它这样显现这么多种。</w:t>
      </w:r>
    </w:p>
    <w:p w:rsidR="00414EDB" w:rsidRDefault="00414EDB" w:rsidP="005827EB">
      <w:pPr>
        <w:ind w:firstLine="570"/>
        <w:rPr>
          <w:ins w:id="474" w:author="S-Yansong" w:date="2015-11-04T15:25:00Z"/>
          <w:rFonts w:ascii="华文楷体" w:eastAsia="华文楷体" w:hAnsi="华文楷体" w:hint="eastAsia"/>
          <w:sz w:val="28"/>
          <w:szCs w:val="28"/>
        </w:rPr>
      </w:pPr>
      <w:ins w:id="475" w:author="S-Yansong" w:date="2015-11-04T15:25:00Z">
        <w:r>
          <w:rPr>
            <w:rFonts w:ascii="华文楷体" w:eastAsia="华文楷体" w:hAnsi="华文楷体" w:hint="eastAsia"/>
            <w:sz w:val="28"/>
            <w:szCs w:val="28"/>
          </w:rPr>
          <w:t>【</w:t>
        </w:r>
      </w:ins>
      <w:del w:id="476" w:author="S-Yansong" w:date="2015-11-04T15:25:00Z">
        <w:r w:rsidR="005827EB" w:rsidRPr="005827EB" w:rsidDel="00414EDB">
          <w:rPr>
            <w:rFonts w:ascii="华文楷体" w:eastAsia="华文楷体" w:hAnsi="华文楷体" w:hint="eastAsia"/>
            <w:sz w:val="28"/>
            <w:szCs w:val="28"/>
          </w:rPr>
          <w:delText>“</w:delText>
        </w:r>
      </w:del>
      <w:r w:rsidR="005827EB" w:rsidRPr="00414EDB">
        <w:rPr>
          <w:rFonts w:asciiTheme="minorEastAsia" w:hAnsiTheme="minorEastAsia" w:hint="eastAsia"/>
          <w:sz w:val="28"/>
          <w:szCs w:val="28"/>
          <w:rPrChange w:id="477" w:author="S-Yansong" w:date="2015-11-04T15:25:00Z">
            <w:rPr>
              <w:rFonts w:ascii="华文楷体" w:eastAsia="华文楷体" w:hAnsi="华文楷体" w:hint="eastAsia"/>
              <w:sz w:val="28"/>
              <w:szCs w:val="28"/>
            </w:rPr>
          </w:rPrChange>
        </w:rPr>
        <w:t>比如说，当见到瓶子的自相时，必须要以时间、地点、行相毫不混淆来取这些自相，因此按照瓶口、瓶腹、瓶底等各个部分所指定的行相而取，不可能混为一体来取。</w:t>
      </w:r>
      <w:ins w:id="478" w:author="S-Yansong" w:date="2015-11-04T15:25:00Z">
        <w:r>
          <w:rPr>
            <w:rFonts w:ascii="华文楷体" w:eastAsia="华文楷体" w:hAnsi="华文楷体" w:hint="eastAsia"/>
            <w:sz w:val="28"/>
            <w:szCs w:val="28"/>
          </w:rPr>
          <w:t>】</w:t>
        </w:r>
      </w:ins>
      <w:del w:id="479" w:author="S-Yansong" w:date="2015-11-04T15:25:00Z">
        <w:r w:rsidR="005827EB" w:rsidRPr="005827EB" w:rsidDel="00414EDB">
          <w:rPr>
            <w:rFonts w:ascii="华文楷体" w:eastAsia="华文楷体" w:hAnsi="华文楷体" w:hint="eastAsia"/>
            <w:sz w:val="28"/>
            <w:szCs w:val="28"/>
          </w:rPr>
          <w:delText>”，</w:delText>
        </w:r>
      </w:del>
    </w:p>
    <w:p w:rsidR="00333A4A" w:rsidRPr="005827EB" w:rsidDel="00333A4A" w:rsidRDefault="005827EB" w:rsidP="00333A4A">
      <w:pPr>
        <w:ind w:firstLine="570"/>
        <w:rPr>
          <w:del w:id="480" w:author="S-Yansong" w:date="2015-11-04T15:27:00Z"/>
          <w:moveTo w:id="481" w:author="S-Yansong" w:date="2015-11-04T15:26:00Z"/>
          <w:rFonts w:ascii="华文楷体" w:eastAsia="华文楷体" w:hAnsi="华文楷体"/>
          <w:sz w:val="28"/>
          <w:szCs w:val="28"/>
        </w:rPr>
      </w:pPr>
      <w:r w:rsidRPr="005827EB">
        <w:rPr>
          <w:rFonts w:ascii="华文楷体" w:eastAsia="华文楷体" w:hAnsi="华文楷体" w:hint="eastAsia"/>
          <w:sz w:val="28"/>
          <w:szCs w:val="28"/>
        </w:rPr>
        <w:t>如果说当在取瓶子的自相的时候，必须要以时间、地点、行相毫不混淆来取这些自相。什么</w:t>
      </w:r>
      <w:ins w:id="482" w:author="S-Yansong" w:date="2015-11-04T15:25:00Z">
        <w:r w:rsidR="00333A4A">
          <w:rPr>
            <w:rFonts w:ascii="华文楷体" w:eastAsia="华文楷体" w:hAnsi="华文楷体" w:hint="eastAsia"/>
            <w:sz w:val="28"/>
            <w:szCs w:val="28"/>
          </w:rPr>
          <w:t>是</w:t>
        </w:r>
      </w:ins>
      <w:del w:id="483" w:author="S-Yansong" w:date="2015-11-04T15:25:00Z">
        <w:r w:rsidRPr="005827EB" w:rsidDel="00333A4A">
          <w:rPr>
            <w:rFonts w:ascii="华文楷体" w:eastAsia="华文楷体" w:hAnsi="华文楷体" w:hint="eastAsia"/>
            <w:sz w:val="28"/>
            <w:szCs w:val="28"/>
          </w:rPr>
          <w:delText>事</w:delText>
        </w:r>
      </w:del>
      <w:r w:rsidRPr="005827EB">
        <w:rPr>
          <w:rFonts w:ascii="华文楷体" w:eastAsia="华文楷体" w:hAnsi="华文楷体" w:hint="eastAsia"/>
          <w:sz w:val="28"/>
          <w:szCs w:val="28"/>
        </w:rPr>
        <w:t>时间、地点、行相毫不混淆呢？实际上这个意思和观待于有分别识，或者遣余识</w:t>
      </w:r>
      <w:ins w:id="484" w:author="S-Yansong" w:date="2015-11-04T15:26:00Z">
        <w:r w:rsidR="00333A4A">
          <w:rPr>
            <w:rFonts w:ascii="华文楷体" w:eastAsia="华文楷体" w:hAnsi="华文楷体" w:hint="eastAsia"/>
            <w:sz w:val="28"/>
            <w:szCs w:val="28"/>
          </w:rPr>
          <w:t>，观待这个</w:t>
        </w:r>
      </w:ins>
      <w:r w:rsidRPr="005827EB">
        <w:rPr>
          <w:rFonts w:ascii="华文楷体" w:eastAsia="华文楷体" w:hAnsi="华文楷体" w:hint="eastAsia"/>
          <w:sz w:val="28"/>
          <w:szCs w:val="28"/>
        </w:rPr>
        <w:t>来进行观察的。现量取自相的时候，时间一定是现在，一定是现在的法，它能够取到的法一定是现在。已经过去的法取不到的，还没产生的法是取不到的。所以，如果是真正的现量，要取的法肯定是现在的法，一定是取的现在。像这样时间方面的特点不会混淆的。</w:t>
      </w:r>
      <w:moveToRangeStart w:id="485" w:author="S-Yansong" w:date="2015-11-04T15:26:00Z" w:name="move434414138"/>
      <w:moveTo w:id="486" w:author="S-Yansong" w:date="2015-11-04T15:26:00Z">
        <w:r w:rsidR="00333A4A" w:rsidRPr="005827EB">
          <w:rPr>
            <w:rFonts w:ascii="华文楷体" w:eastAsia="华文楷体" w:hAnsi="华文楷体" w:hint="eastAsia"/>
            <w:sz w:val="28"/>
            <w:szCs w:val="28"/>
          </w:rPr>
          <w:t>地点，就是当你的眼识能够照见的这个地方，这个方面就可以取得</w:t>
        </w:r>
      </w:moveTo>
      <w:ins w:id="487" w:author="S-Yansong" w:date="2015-11-04T15:27:00Z">
        <w:r w:rsidR="00437B86">
          <w:rPr>
            <w:rFonts w:ascii="华文楷体" w:eastAsia="华文楷体" w:hAnsi="华文楷体" w:hint="eastAsia"/>
            <w:sz w:val="28"/>
            <w:szCs w:val="28"/>
          </w:rPr>
          <w:t>，</w:t>
        </w:r>
      </w:ins>
      <w:moveTo w:id="488" w:author="S-Yansong" w:date="2015-11-04T15:26:00Z">
        <w:del w:id="489" w:author="S-Yansong" w:date="2015-11-04T15:27:00Z">
          <w:r w:rsidR="00333A4A" w:rsidRPr="005827EB" w:rsidDel="00437B86">
            <w:rPr>
              <w:rFonts w:ascii="华文楷体" w:eastAsia="华文楷体" w:hAnsi="华文楷体" w:hint="eastAsia"/>
              <w:sz w:val="28"/>
              <w:szCs w:val="28"/>
            </w:rPr>
            <w:delText>。</w:delText>
          </w:r>
        </w:del>
        <w:r w:rsidR="00333A4A" w:rsidRPr="005827EB">
          <w:rPr>
            <w:rFonts w:ascii="华文楷体" w:eastAsia="华文楷体" w:hAnsi="华文楷体" w:hint="eastAsia"/>
            <w:sz w:val="28"/>
            <w:szCs w:val="28"/>
          </w:rPr>
          <w:t>它和遣余识也不相同的。</w:t>
        </w:r>
        <w:moveToRangeStart w:id="490" w:author="S-Yansong" w:date="2015-11-04T15:26:00Z" w:name="move434414146"/>
        <w:moveToRangeEnd w:id="485"/>
        <w:r w:rsidR="00333A4A" w:rsidRPr="005827EB">
          <w:rPr>
            <w:rFonts w:ascii="华文楷体" w:eastAsia="华文楷体" w:hAnsi="华文楷体" w:hint="eastAsia"/>
            <w:sz w:val="28"/>
            <w:szCs w:val="28"/>
          </w:rPr>
          <w:t>行相就是这样的，有多少种行相，你取的就是这种行相。</w:t>
        </w:r>
      </w:moveTo>
    </w:p>
    <w:moveToRangeEnd w:id="490"/>
    <w:p w:rsidR="005827EB" w:rsidRPr="00333A4A" w:rsidDel="00333A4A" w:rsidRDefault="005827EB" w:rsidP="00333A4A">
      <w:pPr>
        <w:rPr>
          <w:del w:id="491" w:author="S-Yansong" w:date="2015-11-04T15:26:00Z"/>
          <w:rFonts w:ascii="华文楷体" w:eastAsia="华文楷体" w:hAnsi="华文楷体"/>
          <w:sz w:val="28"/>
          <w:szCs w:val="28"/>
        </w:rPr>
        <w:pPrChange w:id="492" w:author="S-Yansong" w:date="2015-11-04T15:27:00Z">
          <w:pPr>
            <w:ind w:firstLine="570"/>
          </w:pPr>
        </w:pPrChange>
      </w:pPr>
    </w:p>
    <w:p w:rsidR="005827EB" w:rsidRPr="005827EB" w:rsidDel="00333A4A" w:rsidRDefault="005827EB" w:rsidP="00333A4A">
      <w:pPr>
        <w:rPr>
          <w:moveFrom w:id="493" w:author="S-Yansong" w:date="2015-11-04T15:26:00Z"/>
          <w:rFonts w:ascii="华文楷体" w:eastAsia="华文楷体" w:hAnsi="华文楷体"/>
          <w:sz w:val="28"/>
          <w:szCs w:val="28"/>
        </w:rPr>
        <w:pPrChange w:id="494" w:author="S-Yansong" w:date="2015-11-04T15:26:00Z">
          <w:pPr>
            <w:ind w:firstLine="570"/>
          </w:pPr>
        </w:pPrChange>
      </w:pPr>
      <w:moveFromRangeStart w:id="495" w:author="S-Yansong" w:date="2015-11-04T15:26:00Z" w:name="move434414138"/>
      <w:moveFrom w:id="496" w:author="S-Yansong" w:date="2015-11-04T15:26:00Z">
        <w:del w:id="497" w:author="S-Yansong" w:date="2015-11-04T15:27:00Z">
          <w:r w:rsidRPr="005827EB" w:rsidDel="00333A4A">
            <w:rPr>
              <w:rFonts w:ascii="华文楷体" w:eastAsia="华文楷体" w:hAnsi="华文楷体" w:hint="eastAsia"/>
              <w:sz w:val="28"/>
              <w:szCs w:val="28"/>
            </w:rPr>
            <w:delText>地</w:delText>
          </w:r>
        </w:del>
        <w:r w:rsidRPr="005827EB" w:rsidDel="00333A4A">
          <w:rPr>
            <w:rFonts w:ascii="华文楷体" w:eastAsia="华文楷体" w:hAnsi="华文楷体" w:hint="eastAsia"/>
            <w:sz w:val="28"/>
            <w:szCs w:val="28"/>
          </w:rPr>
          <w:t>点，就是当你的眼识能够照见的这个地方，这个方面就可以取得。它和遣余识也不相同的。</w:t>
        </w:r>
      </w:moveFrom>
    </w:p>
    <w:p w:rsidR="005827EB" w:rsidRPr="005827EB" w:rsidDel="00333A4A" w:rsidRDefault="005827EB" w:rsidP="00333A4A">
      <w:pPr>
        <w:ind w:firstLine="570"/>
        <w:rPr>
          <w:moveFrom w:id="498" w:author="S-Yansong" w:date="2015-11-04T15:26:00Z"/>
          <w:rFonts w:ascii="华文楷体" w:eastAsia="华文楷体" w:hAnsi="华文楷体"/>
          <w:sz w:val="28"/>
          <w:szCs w:val="28"/>
        </w:rPr>
      </w:pPr>
      <w:moveFromRangeStart w:id="499" w:author="S-Yansong" w:date="2015-11-04T15:26:00Z" w:name="move434414146"/>
      <w:moveFromRangeEnd w:id="495"/>
      <w:moveFrom w:id="500" w:author="S-Yansong" w:date="2015-11-04T15:26:00Z">
        <w:r w:rsidRPr="005827EB" w:rsidDel="00333A4A">
          <w:rPr>
            <w:rFonts w:ascii="华文楷体" w:eastAsia="华文楷体" w:hAnsi="华文楷体" w:hint="eastAsia"/>
            <w:sz w:val="28"/>
            <w:szCs w:val="28"/>
          </w:rPr>
          <w:t>行相就是这样的，有多少种行相，你取的就是这种行相。</w:t>
        </w:r>
      </w:moveFrom>
    </w:p>
    <w:moveFromRangeEnd w:id="499"/>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我们讲现量识的时候，无分别取现量，取自相的时候也是时间、地点、行相毫不混淆。这个时候我们说如果是遣余识，是个分别识，</w:t>
      </w:r>
      <w:r w:rsidRPr="005827EB">
        <w:rPr>
          <w:rFonts w:ascii="华文楷体" w:eastAsia="华文楷体" w:hAnsi="华文楷体" w:hint="eastAsia"/>
          <w:sz w:val="28"/>
          <w:szCs w:val="28"/>
        </w:rPr>
        <w:lastRenderedPageBreak/>
        <w:t>分别识不一定按照时间、地点的控制了。比如说，如果是遣余识，我们分别念来取的，我们可以取昨天的法，我们可以取前天的法。我们正在开法会的时候，这个时候，我的心在想：开法会的时候吃了什么、喝了什么、怎么念的。这个时候，时间已经过去了，但是</w:t>
      </w:r>
      <w:del w:id="501" w:author="S-Yansong" w:date="2015-11-04T15:27:00Z">
        <w:r w:rsidRPr="005827EB" w:rsidDel="00931436">
          <w:rPr>
            <w:rFonts w:ascii="华文楷体" w:eastAsia="华文楷体" w:hAnsi="华文楷体" w:hint="eastAsia"/>
            <w:sz w:val="28"/>
            <w:szCs w:val="28"/>
          </w:rPr>
          <w:delText>喏</w:delText>
        </w:r>
      </w:del>
      <w:r w:rsidRPr="005827EB">
        <w:rPr>
          <w:rFonts w:ascii="华文楷体" w:eastAsia="华文楷体" w:hAnsi="华文楷体" w:hint="eastAsia"/>
          <w:sz w:val="28"/>
          <w:szCs w:val="28"/>
        </w:rPr>
        <w:t>仍然可以缘。还有，遣余识可以缘未来的法，未来的法没有出现，但是我还可以缘以后怎么样，我要参加第二个法会的时候怎么样。这个时候这个时间还在未来，但是遣余识可以缘。现在的法也可以缘。遣余识可以缘三时的法。</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地点也是这样的，遣余识有一个遣余，然后我的分别念会可以缘很远的地方。我眼识看不到的我可以去想，在某个星球发生了什么事，像这样的话都可以想的。都是可以想的，行相方面也可以混淆的。你的脑海当中可以去幻想，可以发挥你的幻想，平时怎么样去变形，变成其他的变形金刚。像这样讲的时候，你可以这样去想，那是可以混淆的，如果你的分别识可以去无限的创造，但是无分别识不可能的。无分别识，外境怎么样显现，心识也怎么样去显现它，怎么样去取它，毫不混淆。而且，一就是一，多就是多。如果就用无分别识取的时候呢，比如外境是一个，你的心识就是一个，你的外境是多个，你的心识就是多个。遣余识，可以把一弄成多，把多弄成一，都是可以的。想这样讲的时候，就会有混淆的状态了。所以，无分别识肯定不会混淆的，是一就是一，是多就是多。</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“因此按照瓶口、瓶腹、瓶底等各个部分所指定的行相而取，不可能混为一体来取”，当我们的眼识在取一个瓶子的时候，这个瓶子</w:t>
      </w:r>
      <w:r w:rsidRPr="005827EB">
        <w:rPr>
          <w:rFonts w:ascii="华文楷体" w:eastAsia="华文楷体" w:hAnsi="华文楷体" w:hint="eastAsia"/>
          <w:sz w:val="28"/>
          <w:szCs w:val="28"/>
        </w:rPr>
        <w:lastRenderedPageBreak/>
        <w:t>本身有瓶口、瓶腹、瓶底，有各个部分。在取它的时候，肯定有取瓶口的时候，有取瓶腹的时候，有取瓶底的时候，不可能混为一体。不能说这个是一个，什么没有差别的，不可能这样的。</w:t>
      </w:r>
    </w:p>
    <w:p w:rsidR="00931436" w:rsidRDefault="00931436" w:rsidP="005827EB">
      <w:pPr>
        <w:ind w:firstLine="570"/>
        <w:rPr>
          <w:ins w:id="502" w:author="S-Yansong" w:date="2015-11-04T15:31:00Z"/>
          <w:rFonts w:ascii="华文楷体" w:eastAsia="华文楷体" w:hAnsi="华文楷体" w:hint="eastAsia"/>
          <w:sz w:val="28"/>
          <w:szCs w:val="28"/>
        </w:rPr>
      </w:pPr>
      <w:ins w:id="503" w:author="S-Yansong" w:date="2015-11-04T15:31:00Z">
        <w:r>
          <w:rPr>
            <w:rFonts w:ascii="华文楷体" w:eastAsia="华文楷体" w:hAnsi="华文楷体" w:hint="eastAsia"/>
            <w:sz w:val="28"/>
            <w:szCs w:val="28"/>
          </w:rPr>
          <w:t>【</w:t>
        </w:r>
      </w:ins>
      <w:del w:id="504" w:author="S-Yansong" w:date="2015-11-04T15:31:00Z">
        <w:r w:rsidR="005827EB" w:rsidRPr="005827EB" w:rsidDel="00931436">
          <w:rPr>
            <w:rFonts w:ascii="华文楷体" w:eastAsia="华文楷体" w:hAnsi="华文楷体" w:hint="eastAsia"/>
            <w:sz w:val="28"/>
            <w:szCs w:val="28"/>
          </w:rPr>
          <w:delText>“</w:delText>
        </w:r>
      </w:del>
      <w:r w:rsidR="005827EB" w:rsidRPr="00931436">
        <w:rPr>
          <w:rFonts w:asciiTheme="minorEastAsia" w:hAnsiTheme="minorEastAsia" w:hint="eastAsia"/>
          <w:sz w:val="28"/>
          <w:szCs w:val="28"/>
          <w:rPrChange w:id="505" w:author="S-Yansong" w:date="2015-11-04T15:31:00Z">
            <w:rPr>
              <w:rFonts w:ascii="华文楷体" w:eastAsia="华文楷体" w:hAnsi="华文楷体" w:hint="eastAsia"/>
              <w:sz w:val="28"/>
              <w:szCs w:val="28"/>
            </w:rPr>
          </w:rPrChange>
        </w:rPr>
        <w:t>取瓶口的识与取瓶底的识这两者不是一个，所得出识之名言的结论也是若干个，岂能只得出一种名言的结论？</w:t>
      </w:r>
      <w:ins w:id="506" w:author="S-Yansong" w:date="2015-11-04T15:31:00Z">
        <w:r>
          <w:rPr>
            <w:rFonts w:ascii="华文楷体" w:eastAsia="华文楷体" w:hAnsi="华文楷体" w:hint="eastAsia"/>
            <w:sz w:val="28"/>
            <w:szCs w:val="28"/>
          </w:rPr>
          <w:t>】</w:t>
        </w:r>
      </w:ins>
      <w:del w:id="507" w:author="S-Yansong" w:date="2015-11-04T15:31:00Z">
        <w:r w:rsidR="005827EB" w:rsidRPr="005827EB" w:rsidDel="00931436">
          <w:rPr>
            <w:rFonts w:ascii="华文楷体" w:eastAsia="华文楷体" w:hAnsi="华文楷体" w:hint="eastAsia"/>
            <w:sz w:val="28"/>
            <w:szCs w:val="28"/>
          </w:rPr>
          <w:delText>”</w:delText>
        </w:r>
      </w:del>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取瓶口的识和取瓶底的识，不是一个识。如果是一个识的话，那么取瓶底就是取瓶口，取瓶口就是取瓶底，完全就是混乱的，就是这样一个观点。所以，所得出的名言的结论也不可能是一个，绝对是若干个的怎么可能得出一种名言的结论？这不可能的。</w:t>
      </w:r>
    </w:p>
    <w:p w:rsidR="00B67119" w:rsidRDefault="00B67119" w:rsidP="005827EB">
      <w:pPr>
        <w:ind w:firstLine="570"/>
        <w:rPr>
          <w:ins w:id="508" w:author="S-Yansong" w:date="2015-11-04T15:31:00Z"/>
          <w:rFonts w:ascii="华文楷体" w:eastAsia="华文楷体" w:hAnsi="华文楷体" w:hint="eastAsia"/>
          <w:sz w:val="28"/>
          <w:szCs w:val="28"/>
        </w:rPr>
      </w:pPr>
      <w:ins w:id="509" w:author="S-Yansong" w:date="2015-11-04T15:31:00Z">
        <w:r>
          <w:rPr>
            <w:rFonts w:ascii="华文楷体" w:eastAsia="华文楷体" w:hAnsi="华文楷体" w:hint="eastAsia"/>
            <w:sz w:val="28"/>
            <w:szCs w:val="28"/>
          </w:rPr>
          <w:t>【</w:t>
        </w:r>
      </w:ins>
      <w:del w:id="510" w:author="S-Yansong" w:date="2015-11-04T15:31:00Z">
        <w:r w:rsidR="005827EB" w:rsidRPr="005827EB" w:rsidDel="00B67119">
          <w:rPr>
            <w:rFonts w:ascii="华文楷体" w:eastAsia="华文楷体" w:hAnsi="华文楷体" w:hint="eastAsia"/>
            <w:sz w:val="28"/>
            <w:szCs w:val="28"/>
          </w:rPr>
          <w:delText>“</w:delText>
        </w:r>
      </w:del>
      <w:r w:rsidR="005827EB" w:rsidRPr="00B67119">
        <w:rPr>
          <w:rFonts w:asciiTheme="minorEastAsia" w:hAnsiTheme="minorEastAsia" w:hint="eastAsia"/>
          <w:sz w:val="28"/>
          <w:szCs w:val="28"/>
          <w:rPrChange w:id="511" w:author="S-Yansong" w:date="2015-11-04T15:31:00Z">
            <w:rPr>
              <w:rFonts w:ascii="华文楷体" w:eastAsia="华文楷体" w:hAnsi="华文楷体" w:hint="eastAsia"/>
              <w:sz w:val="28"/>
              <w:szCs w:val="28"/>
            </w:rPr>
          </w:rPrChange>
        </w:rPr>
        <w:t>然而，将这一切综合起来，取瓶子的识就只有一类而别无其他。</w:t>
      </w:r>
      <w:ins w:id="512" w:author="S-Yansong" w:date="2015-11-04T15:31:00Z">
        <w:r>
          <w:rPr>
            <w:rFonts w:ascii="华文楷体" w:eastAsia="华文楷体" w:hAnsi="华文楷体" w:hint="eastAsia"/>
            <w:sz w:val="28"/>
            <w:szCs w:val="28"/>
          </w:rPr>
          <w:t>】</w:t>
        </w:r>
      </w:ins>
      <w:del w:id="513" w:author="S-Yansong" w:date="2015-11-04T15:31:00Z">
        <w:r w:rsidR="005827EB" w:rsidRPr="005827EB" w:rsidDel="00B67119">
          <w:rPr>
            <w:rFonts w:ascii="华文楷体" w:eastAsia="华文楷体" w:hAnsi="华文楷体" w:hint="eastAsia"/>
            <w:sz w:val="28"/>
            <w:szCs w:val="28"/>
          </w:rPr>
          <w:delText>”</w:delText>
        </w:r>
      </w:del>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如果把这一切综合起来，瓶口、瓶底、瓶腹是一个瓶子。把这个综合起来假立了一个一类的话，那么取瓶子的识就是只有一类，没有很多了。</w:t>
      </w:r>
      <w:ins w:id="514" w:author="S-Yansong" w:date="2015-11-04T15:32:00Z">
        <w:r w:rsidR="001524C2">
          <w:rPr>
            <w:rFonts w:ascii="华文楷体" w:eastAsia="华文楷体" w:hAnsi="华文楷体" w:hint="eastAsia"/>
            <w:sz w:val="28"/>
            <w:szCs w:val="28"/>
          </w:rPr>
          <w:t>所以</w:t>
        </w:r>
      </w:ins>
      <w:r w:rsidRPr="005827EB">
        <w:rPr>
          <w:rFonts w:ascii="华文楷体" w:eastAsia="华文楷体" w:hAnsi="华文楷体" w:hint="eastAsia"/>
          <w:sz w:val="28"/>
          <w:szCs w:val="28"/>
        </w:rPr>
        <w:t>这个时候，如果说取瓶子是一个取瓶子的识，在什么样的情况下才能得出“这是一个取瓶子的识”呢？这个前提就是</w:t>
      </w:r>
      <w:del w:id="515" w:author="S-Yansong" w:date="2015-11-04T15:32:00Z">
        <w:r w:rsidRPr="005827EB" w:rsidDel="001524C2">
          <w:rPr>
            <w:rFonts w:ascii="华文楷体" w:eastAsia="华文楷体" w:hAnsi="华文楷体" w:hint="eastAsia"/>
            <w:sz w:val="28"/>
            <w:szCs w:val="28"/>
          </w:rPr>
          <w:delText>，</w:delText>
        </w:r>
      </w:del>
      <w:r w:rsidRPr="005827EB">
        <w:rPr>
          <w:rFonts w:ascii="华文楷体" w:eastAsia="华文楷体" w:hAnsi="华文楷体" w:hint="eastAsia"/>
          <w:sz w:val="28"/>
          <w:szCs w:val="28"/>
        </w:rPr>
        <w:t>你一定要把瓶口、瓶底、瓶腹，把这些部分综合成一个。把他综合成一个的时候，取它的识才是一个识。如果不综合，瓶口、瓶底、瓶腹是如果分开三个，取它的识绝对是三个。什么时候你才能得到一个识？只有说你的对境变成一个，你认为对境是一个，你把这些对境的法综合起来了，这个就是一个，除这个之外再没有。所以，还是相识等量。</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不管通过分别识综合起来也好，还是通过无分别识取它的时候也好，都是相识等量。你的心识一定是跟随它的外境的，一定是跟随对</w:t>
      </w:r>
      <w:r w:rsidRPr="005827EB">
        <w:rPr>
          <w:rFonts w:ascii="华文楷体" w:eastAsia="华文楷体" w:hAnsi="华文楷体" w:hint="eastAsia"/>
          <w:sz w:val="28"/>
          <w:szCs w:val="28"/>
        </w:rPr>
        <w:lastRenderedPageBreak/>
        <w:t>镜的。所以，从这个方面观察的时候，不可能混淆的，混淆不了的。</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所以，自宗的观点就是，不管是无分别识也好，还是分别识也好，这种能取所取的关系，一定是相识等量的，二者之间一定是相同的，是这个观点，这个是总说。</w:t>
      </w:r>
    </w:p>
    <w:p w:rsidR="005827EB" w:rsidRPr="005827EB" w:rsidRDefault="005827EB" w:rsidP="005827EB">
      <w:pPr>
        <w:ind w:firstLine="570"/>
        <w:rPr>
          <w:rFonts w:ascii="华文楷体" w:eastAsia="华文楷体" w:hAnsi="华文楷体"/>
          <w:sz w:val="28"/>
          <w:szCs w:val="28"/>
        </w:rPr>
      </w:pPr>
      <w:r w:rsidRPr="005827EB">
        <w:rPr>
          <w:rFonts w:ascii="华文楷体" w:eastAsia="华文楷体" w:hAnsi="华文楷体" w:hint="eastAsia"/>
          <w:sz w:val="28"/>
          <w:szCs w:val="28"/>
        </w:rPr>
        <w:t>下面就是通过瓶口、瓶底分别再去观察的时候，也可以类推。真实来讲，都是相识等量，或者都是讲到不可能出现完全同类的法都是不同类的，下</w:t>
      </w:r>
      <w:ins w:id="516" w:author="S-Yansong" w:date="2015-11-04T15:33:00Z">
        <w:r w:rsidR="001524C2">
          <w:rPr>
            <w:rFonts w:ascii="华文楷体" w:eastAsia="华文楷体" w:hAnsi="华文楷体" w:hint="eastAsia"/>
            <w:sz w:val="28"/>
            <w:szCs w:val="28"/>
          </w:rPr>
          <w:t>面</w:t>
        </w:r>
      </w:ins>
      <w:bookmarkStart w:id="517" w:name="_GoBack"/>
      <w:bookmarkEnd w:id="517"/>
      <w:r w:rsidRPr="005827EB">
        <w:rPr>
          <w:rFonts w:ascii="华文楷体" w:eastAsia="华文楷体" w:hAnsi="华文楷体" w:hint="eastAsia"/>
          <w:sz w:val="28"/>
          <w:szCs w:val="28"/>
        </w:rPr>
        <w:t>一堂课当中才讲</w:t>
      </w:r>
      <w:ins w:id="518" w:author="S-Yansong" w:date="2015-11-04T15:33:00Z">
        <w:r w:rsidR="001524C2">
          <w:rPr>
            <w:rFonts w:ascii="华文楷体" w:eastAsia="华文楷体" w:hAnsi="华文楷体" w:hint="eastAsia"/>
            <w:sz w:val="28"/>
            <w:szCs w:val="28"/>
          </w:rPr>
          <w:t>这个问题</w:t>
        </w:r>
      </w:ins>
      <w:r w:rsidRPr="005827EB">
        <w:rPr>
          <w:rFonts w:ascii="华文楷体" w:eastAsia="华文楷体" w:hAnsi="华文楷体" w:hint="eastAsia"/>
          <w:sz w:val="28"/>
          <w:szCs w:val="28"/>
        </w:rPr>
        <w:t>，我们今天讲到这里。</w:t>
      </w:r>
      <w:del w:id="519" w:author="S-Yansong" w:date="2015-11-04T15:33:00Z">
        <w:r w:rsidRPr="005827EB" w:rsidDel="001524C2">
          <w:rPr>
            <w:rFonts w:ascii="华文楷体" w:eastAsia="华文楷体" w:hAnsi="华文楷体" w:hint="eastAsia"/>
            <w:sz w:val="28"/>
            <w:szCs w:val="28"/>
          </w:rPr>
          <w:delText>【终】</w:delText>
        </w:r>
      </w:del>
    </w:p>
    <w:p w:rsidR="00067004" w:rsidRPr="00067004" w:rsidRDefault="00067004" w:rsidP="00067004">
      <w:pPr>
        <w:ind w:firstLine="570"/>
        <w:rPr>
          <w:rFonts w:ascii="华文楷体" w:eastAsia="华文楷体" w:hAnsi="华文楷体"/>
          <w:sz w:val="28"/>
          <w:szCs w:val="28"/>
        </w:rPr>
      </w:pPr>
    </w:p>
    <w:p w:rsidR="00067004" w:rsidRPr="00067004" w:rsidRDefault="00067004" w:rsidP="00067004">
      <w:pPr>
        <w:ind w:firstLine="570"/>
        <w:rPr>
          <w:rFonts w:ascii="华文楷体" w:eastAsia="华文楷体" w:hAnsi="华文楷体"/>
          <w:sz w:val="28"/>
          <w:szCs w:val="28"/>
        </w:rPr>
      </w:pPr>
    </w:p>
    <w:p w:rsidR="00067004" w:rsidRPr="00067004" w:rsidRDefault="00067004" w:rsidP="00067004">
      <w:pPr>
        <w:ind w:firstLine="570"/>
        <w:rPr>
          <w:rFonts w:ascii="华文楷体" w:eastAsia="华文楷体" w:hAnsi="华文楷体"/>
          <w:sz w:val="28"/>
          <w:szCs w:val="28"/>
        </w:rPr>
      </w:pPr>
    </w:p>
    <w:p w:rsidR="00D95C6E" w:rsidRPr="00067004" w:rsidRDefault="00D95C6E" w:rsidP="00D95C6E">
      <w:pPr>
        <w:ind w:firstLine="570"/>
        <w:rPr>
          <w:rFonts w:ascii="华文楷体" w:eastAsia="华文楷体" w:hAnsi="华文楷体"/>
          <w:sz w:val="28"/>
          <w:szCs w:val="28"/>
        </w:rPr>
      </w:pPr>
    </w:p>
    <w:sectPr w:rsidR="00D95C6E" w:rsidRPr="000670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DC" w:rsidRDefault="004A62DC" w:rsidP="005C0DDA">
      <w:r>
        <w:separator/>
      </w:r>
    </w:p>
  </w:endnote>
  <w:endnote w:type="continuationSeparator" w:id="0">
    <w:p w:rsidR="004A62DC" w:rsidRDefault="004A62DC"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DC" w:rsidRDefault="004A62DC" w:rsidP="005C0DDA">
      <w:r>
        <w:separator/>
      </w:r>
    </w:p>
  </w:footnote>
  <w:footnote w:type="continuationSeparator" w:id="0">
    <w:p w:rsidR="004A62DC" w:rsidRDefault="004A62DC"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79DE"/>
    <w:rsid w:val="000222CC"/>
    <w:rsid w:val="00030D15"/>
    <w:rsid w:val="00043680"/>
    <w:rsid w:val="00052AA4"/>
    <w:rsid w:val="000558D3"/>
    <w:rsid w:val="000566A9"/>
    <w:rsid w:val="00061928"/>
    <w:rsid w:val="00067004"/>
    <w:rsid w:val="00082AD3"/>
    <w:rsid w:val="00084C35"/>
    <w:rsid w:val="00087A02"/>
    <w:rsid w:val="000925F5"/>
    <w:rsid w:val="000A2F8A"/>
    <w:rsid w:val="000A3B85"/>
    <w:rsid w:val="000A74F0"/>
    <w:rsid w:val="000C0553"/>
    <w:rsid w:val="000C0F9C"/>
    <w:rsid w:val="000C4A0D"/>
    <w:rsid w:val="000C55D1"/>
    <w:rsid w:val="000D2C13"/>
    <w:rsid w:val="000D3287"/>
    <w:rsid w:val="000D3294"/>
    <w:rsid w:val="000D68CD"/>
    <w:rsid w:val="000E4BE6"/>
    <w:rsid w:val="000F535D"/>
    <w:rsid w:val="000F5ABF"/>
    <w:rsid w:val="00102A5F"/>
    <w:rsid w:val="00106A10"/>
    <w:rsid w:val="00126C4A"/>
    <w:rsid w:val="0013587D"/>
    <w:rsid w:val="00142D29"/>
    <w:rsid w:val="0015126E"/>
    <w:rsid w:val="001524C2"/>
    <w:rsid w:val="00154016"/>
    <w:rsid w:val="00157DDE"/>
    <w:rsid w:val="0019371C"/>
    <w:rsid w:val="00197EDC"/>
    <w:rsid w:val="001A0B21"/>
    <w:rsid w:val="001A3FB2"/>
    <w:rsid w:val="001A47B1"/>
    <w:rsid w:val="001A6702"/>
    <w:rsid w:val="001B29D4"/>
    <w:rsid w:val="001B3FC4"/>
    <w:rsid w:val="001D175E"/>
    <w:rsid w:val="001D6F21"/>
    <w:rsid w:val="001E04AF"/>
    <w:rsid w:val="001E4A5F"/>
    <w:rsid w:val="001E617F"/>
    <w:rsid w:val="001F3EA3"/>
    <w:rsid w:val="002017D2"/>
    <w:rsid w:val="00254B46"/>
    <w:rsid w:val="00262DE1"/>
    <w:rsid w:val="0027174C"/>
    <w:rsid w:val="002848C9"/>
    <w:rsid w:val="002927E0"/>
    <w:rsid w:val="00293B2B"/>
    <w:rsid w:val="002B291D"/>
    <w:rsid w:val="002C072C"/>
    <w:rsid w:val="002C79DF"/>
    <w:rsid w:val="002D4FAD"/>
    <w:rsid w:val="002D719D"/>
    <w:rsid w:val="002D7D25"/>
    <w:rsid w:val="002E6E0C"/>
    <w:rsid w:val="00302655"/>
    <w:rsid w:val="00304FE2"/>
    <w:rsid w:val="00330A59"/>
    <w:rsid w:val="003323DB"/>
    <w:rsid w:val="00333A4A"/>
    <w:rsid w:val="00334997"/>
    <w:rsid w:val="00340F9F"/>
    <w:rsid w:val="0036056F"/>
    <w:rsid w:val="003617BE"/>
    <w:rsid w:val="00363832"/>
    <w:rsid w:val="00371DB4"/>
    <w:rsid w:val="003768C5"/>
    <w:rsid w:val="003850E3"/>
    <w:rsid w:val="00390579"/>
    <w:rsid w:val="003973A9"/>
    <w:rsid w:val="003A6307"/>
    <w:rsid w:val="003F06AC"/>
    <w:rsid w:val="003F5F4A"/>
    <w:rsid w:val="003F68A8"/>
    <w:rsid w:val="003F6FD4"/>
    <w:rsid w:val="004008C4"/>
    <w:rsid w:val="00402F70"/>
    <w:rsid w:val="00406A54"/>
    <w:rsid w:val="004106BD"/>
    <w:rsid w:val="004144A5"/>
    <w:rsid w:val="00414EDB"/>
    <w:rsid w:val="0042573D"/>
    <w:rsid w:val="00437A2A"/>
    <w:rsid w:val="00437B86"/>
    <w:rsid w:val="00447061"/>
    <w:rsid w:val="004528A7"/>
    <w:rsid w:val="00462611"/>
    <w:rsid w:val="00465D8B"/>
    <w:rsid w:val="00471381"/>
    <w:rsid w:val="004913B8"/>
    <w:rsid w:val="004A5F40"/>
    <w:rsid w:val="004A62DC"/>
    <w:rsid w:val="004B0F46"/>
    <w:rsid w:val="0051565F"/>
    <w:rsid w:val="005218F9"/>
    <w:rsid w:val="00523A50"/>
    <w:rsid w:val="00532ABC"/>
    <w:rsid w:val="00540FAF"/>
    <w:rsid w:val="00543896"/>
    <w:rsid w:val="00556332"/>
    <w:rsid w:val="005605F0"/>
    <w:rsid w:val="005827EB"/>
    <w:rsid w:val="00592173"/>
    <w:rsid w:val="005A3019"/>
    <w:rsid w:val="005B2BC3"/>
    <w:rsid w:val="005B54B7"/>
    <w:rsid w:val="005C0DDA"/>
    <w:rsid w:val="005C1B72"/>
    <w:rsid w:val="005E19B2"/>
    <w:rsid w:val="005E373A"/>
    <w:rsid w:val="005F7533"/>
    <w:rsid w:val="0060632E"/>
    <w:rsid w:val="00611C3E"/>
    <w:rsid w:val="00616F1E"/>
    <w:rsid w:val="006201F3"/>
    <w:rsid w:val="00622214"/>
    <w:rsid w:val="00675994"/>
    <w:rsid w:val="006A3C0B"/>
    <w:rsid w:val="006A48BA"/>
    <w:rsid w:val="006B0F29"/>
    <w:rsid w:val="006B21C6"/>
    <w:rsid w:val="006B359A"/>
    <w:rsid w:val="006B3B50"/>
    <w:rsid w:val="006C2F6F"/>
    <w:rsid w:val="006C4DEC"/>
    <w:rsid w:val="006C69BC"/>
    <w:rsid w:val="006E1393"/>
    <w:rsid w:val="0070560E"/>
    <w:rsid w:val="00721239"/>
    <w:rsid w:val="007315F7"/>
    <w:rsid w:val="0075127C"/>
    <w:rsid w:val="00754BAD"/>
    <w:rsid w:val="00760877"/>
    <w:rsid w:val="00773A02"/>
    <w:rsid w:val="00773E12"/>
    <w:rsid w:val="007A075D"/>
    <w:rsid w:val="007A1CE3"/>
    <w:rsid w:val="007D2825"/>
    <w:rsid w:val="007E40F0"/>
    <w:rsid w:val="007F107A"/>
    <w:rsid w:val="00811D7A"/>
    <w:rsid w:val="00891050"/>
    <w:rsid w:val="008B5155"/>
    <w:rsid w:val="009019BB"/>
    <w:rsid w:val="0091011A"/>
    <w:rsid w:val="00930991"/>
    <w:rsid w:val="00931436"/>
    <w:rsid w:val="00950634"/>
    <w:rsid w:val="00951C6E"/>
    <w:rsid w:val="0095749B"/>
    <w:rsid w:val="009613A5"/>
    <w:rsid w:val="009658C1"/>
    <w:rsid w:val="009733A8"/>
    <w:rsid w:val="00975B37"/>
    <w:rsid w:val="009857A3"/>
    <w:rsid w:val="00992E07"/>
    <w:rsid w:val="009C758F"/>
    <w:rsid w:val="009D1902"/>
    <w:rsid w:val="009D7FBE"/>
    <w:rsid w:val="009E70F2"/>
    <w:rsid w:val="009E7281"/>
    <w:rsid w:val="009F30AD"/>
    <w:rsid w:val="00A22775"/>
    <w:rsid w:val="00A25B80"/>
    <w:rsid w:val="00A522B5"/>
    <w:rsid w:val="00A61D5B"/>
    <w:rsid w:val="00A623E1"/>
    <w:rsid w:val="00A74E83"/>
    <w:rsid w:val="00A75DAD"/>
    <w:rsid w:val="00A91E0D"/>
    <w:rsid w:val="00A92FE0"/>
    <w:rsid w:val="00AB58E6"/>
    <w:rsid w:val="00AB6657"/>
    <w:rsid w:val="00AC7E91"/>
    <w:rsid w:val="00AE1B28"/>
    <w:rsid w:val="00AE40AD"/>
    <w:rsid w:val="00B1480A"/>
    <w:rsid w:val="00B32622"/>
    <w:rsid w:val="00B63A3F"/>
    <w:rsid w:val="00B64F43"/>
    <w:rsid w:val="00B67119"/>
    <w:rsid w:val="00BD7E7A"/>
    <w:rsid w:val="00BE0F08"/>
    <w:rsid w:val="00BF2CDF"/>
    <w:rsid w:val="00C02882"/>
    <w:rsid w:val="00C061F4"/>
    <w:rsid w:val="00C20A1D"/>
    <w:rsid w:val="00C31797"/>
    <w:rsid w:val="00C450FE"/>
    <w:rsid w:val="00C567D8"/>
    <w:rsid w:val="00C568D2"/>
    <w:rsid w:val="00C77C0F"/>
    <w:rsid w:val="00C94EEA"/>
    <w:rsid w:val="00C97F43"/>
    <w:rsid w:val="00CA0154"/>
    <w:rsid w:val="00CA58F5"/>
    <w:rsid w:val="00CA7659"/>
    <w:rsid w:val="00CB07B7"/>
    <w:rsid w:val="00CE0D2F"/>
    <w:rsid w:val="00CE16B5"/>
    <w:rsid w:val="00CE48B4"/>
    <w:rsid w:val="00CF2300"/>
    <w:rsid w:val="00D100ED"/>
    <w:rsid w:val="00D20202"/>
    <w:rsid w:val="00D20361"/>
    <w:rsid w:val="00D24C7B"/>
    <w:rsid w:val="00D30E08"/>
    <w:rsid w:val="00D4329F"/>
    <w:rsid w:val="00D46603"/>
    <w:rsid w:val="00D47544"/>
    <w:rsid w:val="00D5574C"/>
    <w:rsid w:val="00D60EB5"/>
    <w:rsid w:val="00D62BC2"/>
    <w:rsid w:val="00D650DB"/>
    <w:rsid w:val="00D95C6E"/>
    <w:rsid w:val="00DA62A8"/>
    <w:rsid w:val="00DB3667"/>
    <w:rsid w:val="00DB3ADC"/>
    <w:rsid w:val="00DC2F3B"/>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A735D"/>
    <w:rsid w:val="00EB01C1"/>
    <w:rsid w:val="00EB20F3"/>
    <w:rsid w:val="00ED0BB5"/>
    <w:rsid w:val="00ED1843"/>
    <w:rsid w:val="00ED6DE2"/>
    <w:rsid w:val="00EE065D"/>
    <w:rsid w:val="00EF043E"/>
    <w:rsid w:val="00F2162A"/>
    <w:rsid w:val="00F31BC1"/>
    <w:rsid w:val="00F40BB7"/>
    <w:rsid w:val="00F547B9"/>
    <w:rsid w:val="00F62371"/>
    <w:rsid w:val="00F761CB"/>
    <w:rsid w:val="00F77BEC"/>
    <w:rsid w:val="00F8170C"/>
    <w:rsid w:val="00F94E86"/>
    <w:rsid w:val="00FA031F"/>
    <w:rsid w:val="00FA5CD4"/>
    <w:rsid w:val="00FE5FFE"/>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D3294"/>
    <w:rPr>
      <w:sz w:val="18"/>
      <w:szCs w:val="18"/>
    </w:rPr>
  </w:style>
  <w:style w:type="character" w:customStyle="1" w:styleId="Char1">
    <w:name w:val="批注框文本 Char"/>
    <w:basedOn w:val="a0"/>
    <w:link w:val="a5"/>
    <w:uiPriority w:val="99"/>
    <w:semiHidden/>
    <w:rsid w:val="000D3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D3294"/>
    <w:rPr>
      <w:sz w:val="18"/>
      <w:szCs w:val="18"/>
    </w:rPr>
  </w:style>
  <w:style w:type="character" w:customStyle="1" w:styleId="Char1">
    <w:name w:val="批注框文本 Char"/>
    <w:basedOn w:val="a0"/>
    <w:link w:val="a5"/>
    <w:uiPriority w:val="99"/>
    <w:semiHidden/>
    <w:rsid w:val="000D3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29</Pages>
  <Words>2561</Words>
  <Characters>14600</Characters>
  <Application>Microsoft Office Word</Application>
  <DocSecurity>0</DocSecurity>
  <Lines>121</Lines>
  <Paragraphs>34</Paragraphs>
  <ScaleCrop>false</ScaleCrop>
  <Company>soft.netnest.com.cn</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66</cp:revision>
  <dcterms:created xsi:type="dcterms:W3CDTF">2015-09-01T05:40:00Z</dcterms:created>
  <dcterms:modified xsi:type="dcterms:W3CDTF">2015-11-04T07:33:00Z</dcterms:modified>
</cp:coreProperties>
</file>