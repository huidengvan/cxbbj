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4"/>
          <w:szCs w:val="44"/>
        </w:rPr>
      </w:pPr>
      <w:r>
        <w:rPr>
          <w:rFonts w:hint="eastAsia"/>
          <w:b/>
          <w:sz w:val="44"/>
          <w:szCs w:val="44"/>
        </w:rPr>
        <w:t>第46课</w:t>
      </w:r>
      <w:ins w:id="0" w:author="Administrator" w:date="2015-10-23T20:49:00Z">
        <w:r>
          <w:rPr>
            <w:rFonts w:hint="eastAsia"/>
            <w:b/>
            <w:sz w:val="44"/>
            <w:szCs w:val="44"/>
            <w:lang w:eastAsia="zh-CN"/>
          </w:rPr>
          <w:t>（听打稿）</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rFonts w:hint="eastAsia"/>
          <w:b/>
          <w:sz w:val="28"/>
          <w:szCs w:val="28"/>
        </w:rPr>
      </w:pPr>
      <w:r>
        <w:rPr>
          <w:rFonts w:hint="eastAsia"/>
          <w:b/>
          <w:sz w:val="28"/>
          <w:szCs w:val="28"/>
        </w:rPr>
        <w:t>为度化一切众生，请大家发无上的菩提心！</w:t>
      </w:r>
    </w:p>
    <w:p>
      <w:pPr>
        <w:spacing w:beforeLines="0" w:afterLines="0"/>
        <w:ind w:firstLine="560" w:firstLineChars="200"/>
        <w:rPr>
          <w:del w:id="2" w:author="Administrator" w:date="2015-10-24T18:24:00Z"/>
          <w:rFonts w:hint="eastAsia" w:ascii="华文楷体" w:hAnsi="华文楷体" w:eastAsia="华文楷体"/>
          <w:sz w:val="28"/>
          <w:szCs w:val="28"/>
        </w:rPr>
        <w:pPrChange w:id="1" w:author="Administrator" w:date="2015-10-27T13:13:00Z">
          <w:pPr>
            <w:ind w:firstLine="570"/>
          </w:pPr>
        </w:pPrChange>
      </w:pPr>
      <w:del w:id="3" w:author="Administrator" w:date="2015-10-24T18:24:00Z">
        <w:r>
          <w:rPr>
            <w:rFonts w:hint="eastAsia" w:ascii="华文楷体" w:hAnsi="华文楷体" w:eastAsia="华文楷体"/>
            <w:sz w:val="28"/>
            <w:szCs w:val="28"/>
          </w:rPr>
          <w:delText>中观庄严论释第46课0-10分钟 郝慧颖</w:delText>
        </w:r>
      </w:del>
    </w:p>
    <w:p>
      <w:pPr>
        <w:spacing w:beforeLines="0" w:afterLines="0"/>
        <w:ind w:firstLine="560" w:firstLineChars="200"/>
        <w:rPr>
          <w:ins w:id="5" w:author="Administrator" w:date="2015-10-24T18:42:00Z"/>
          <w:rFonts w:hint="eastAsia" w:ascii="华文楷体" w:hAnsi="华文楷体" w:eastAsia="华文楷体"/>
          <w:sz w:val="28"/>
          <w:szCs w:val="28"/>
          <w:lang w:eastAsia="zh-CN"/>
        </w:rPr>
        <w:pPrChange w:id="4" w:author="Administrator" w:date="2015-10-27T13:13:00Z">
          <w:pPr>
            <w:ind w:firstLine="570"/>
          </w:pPr>
        </w:pPrChange>
      </w:pPr>
      <w:del w:id="6" w:author="Administrator" w:date="2015-10-24T18:24:00Z">
        <w:r>
          <w:rPr>
            <w:rFonts w:hint="eastAsia" w:ascii="华文楷体" w:hAnsi="华文楷体" w:eastAsia="华文楷体"/>
            <w:sz w:val="28"/>
            <w:szCs w:val="28"/>
          </w:rPr>
          <w:delText>为度化一切众生，请大家发无上的菩提心，</w:delText>
        </w:r>
      </w:del>
      <w:r>
        <w:rPr>
          <w:rFonts w:hint="eastAsia" w:ascii="华文楷体" w:hAnsi="华文楷体" w:eastAsia="华文楷体"/>
          <w:sz w:val="28"/>
          <w:szCs w:val="28"/>
        </w:rPr>
        <w:t>发了菩提心之后呢，今天继续宣讲全知麦彭仁波切所造的《中观庄严论释》</w:t>
      </w:r>
      <w:ins w:id="7" w:author="Administrator" w:date="2015-10-23T20:50: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文殊上师欢喜教言论。那么中观庄严</w:t>
      </w:r>
      <w:ins w:id="8" w:author="Administrator" w:date="2015-10-23T20:51:00Z">
        <w:r>
          <w:rPr>
            <w:rFonts w:hint="eastAsia" w:ascii="华文楷体" w:hAnsi="华文楷体" w:eastAsia="华文楷体"/>
            <w:sz w:val="28"/>
            <w:szCs w:val="28"/>
            <w:lang w:eastAsia="zh-CN"/>
          </w:rPr>
          <w:t>论</w:t>
        </w:r>
      </w:ins>
      <w:del w:id="9" w:author="Administrator" w:date="2015-10-23T20:51:00Z">
        <w:r>
          <w:rPr>
            <w:rFonts w:hint="eastAsia" w:ascii="华文楷体" w:hAnsi="华文楷体" w:eastAsia="华文楷体"/>
            <w:sz w:val="28"/>
            <w:szCs w:val="28"/>
          </w:rPr>
          <w:delText>伦</w:delText>
        </w:r>
      </w:del>
      <w:r>
        <w:rPr>
          <w:rFonts w:hint="eastAsia" w:ascii="华文楷体" w:hAnsi="华文楷体" w:eastAsia="华文楷体"/>
          <w:sz w:val="28"/>
          <w:szCs w:val="28"/>
        </w:rPr>
        <w:t>当中呢，现在在</w:t>
      </w:r>
      <w:ins w:id="10" w:author="Administrator" w:date="2015-10-28T12:10:00Z">
        <w:r>
          <w:rPr>
            <w:rFonts w:hint="eastAsia" w:ascii="华文楷体" w:hAnsi="华文楷体" w:eastAsia="华文楷体"/>
            <w:sz w:val="28"/>
            <w:szCs w:val="28"/>
            <w:lang w:eastAsia="zh-CN"/>
          </w:rPr>
          <w:t>抉择</w:t>
        </w:r>
      </w:ins>
      <w:del w:id="11" w:author="Administrator" w:date="2015-10-28T12:09:00Z">
        <w:r>
          <w:rPr>
            <w:rFonts w:hint="eastAsia" w:ascii="华文楷体" w:hAnsi="华文楷体" w:eastAsia="华文楷体"/>
            <w:sz w:val="28"/>
            <w:szCs w:val="28"/>
          </w:rPr>
          <w:delText>学</w:delText>
        </w:r>
      </w:del>
      <w:r>
        <w:rPr>
          <w:rFonts w:hint="eastAsia" w:ascii="华文楷体" w:hAnsi="华文楷体" w:eastAsia="华文楷体"/>
          <w:sz w:val="28"/>
          <w:szCs w:val="28"/>
        </w:rPr>
        <w:t>胜义谛当中无生的空性</w:t>
      </w:r>
      <w:ins w:id="12" w:author="Administrator" w:date="2015-10-23T20:52:00Z">
        <w:r>
          <w:rPr>
            <w:rFonts w:hint="eastAsia" w:ascii="华文楷体" w:hAnsi="华文楷体" w:eastAsia="华文楷体"/>
            <w:sz w:val="28"/>
            <w:szCs w:val="28"/>
            <w:lang w:eastAsia="zh-CN"/>
          </w:rPr>
          <w:t>。</w:t>
        </w:r>
      </w:ins>
      <w:del w:id="13" w:author="Administrator" w:date="2015-10-23T20:52:00Z">
        <w:r>
          <w:rPr>
            <w:rFonts w:hint="eastAsia" w:ascii="华文楷体" w:hAnsi="华文楷体" w:eastAsia="华文楷体"/>
            <w:sz w:val="28"/>
            <w:szCs w:val="28"/>
          </w:rPr>
          <w:delText>，</w:delText>
        </w:r>
      </w:del>
      <w:r>
        <w:rPr>
          <w:rFonts w:hint="eastAsia" w:ascii="华文楷体" w:hAnsi="华文楷体" w:eastAsia="华文楷体"/>
          <w:sz w:val="28"/>
          <w:szCs w:val="28"/>
        </w:rPr>
        <w:t>那么胜义谛当中无生的空性</w:t>
      </w:r>
      <w:ins w:id="14" w:author="Administrator" w:date="2015-10-23T20:5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也抉择相似空性和抉择</w:t>
      </w:r>
      <w:ins w:id="15" w:author="Administrator" w:date="2015-10-23T20:5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究竟的现空双运大等性</w:t>
      </w:r>
      <w:ins w:id="16" w:author="Administrator" w:date="2015-10-23T20:52:00Z">
        <w:r>
          <w:rPr>
            <w:rFonts w:hint="eastAsia" w:ascii="华文楷体" w:hAnsi="华文楷体" w:eastAsia="华文楷体"/>
            <w:sz w:val="28"/>
            <w:szCs w:val="28"/>
            <w:lang w:eastAsia="zh-CN"/>
          </w:rPr>
          <w:t>这个空性。</w:t>
        </w:r>
      </w:ins>
      <w:r>
        <w:rPr>
          <w:rFonts w:hint="eastAsia" w:ascii="华文楷体" w:hAnsi="华文楷体" w:eastAsia="华文楷体"/>
          <w:sz w:val="28"/>
          <w:szCs w:val="28"/>
        </w:rPr>
        <w:t>那么就说是在这个现在的这个科判当中</w:t>
      </w:r>
      <w:ins w:id="17" w:author="Administrator" w:date="2015-10-23T20: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，主要是在破这个实一</w:t>
      </w:r>
      <w:ins w:id="18" w:author="Administrator" w:date="2015-10-23T20:52:00Z">
        <w:r>
          <w:rPr>
            <w:rFonts w:hint="eastAsia" w:ascii="华文楷体" w:hAnsi="华文楷体" w:eastAsia="华文楷体"/>
            <w:sz w:val="28"/>
            <w:szCs w:val="28"/>
            <w:lang w:eastAsia="zh-CN"/>
          </w:rPr>
          <w:t>，</w:t>
        </w:r>
      </w:ins>
      <w:r>
        <w:rPr>
          <w:rFonts w:hint="eastAsia" w:ascii="华文楷体" w:hAnsi="华文楷体" w:eastAsia="华文楷体"/>
          <w:sz w:val="28"/>
          <w:szCs w:val="28"/>
        </w:rPr>
        <w:t>破实一呢也有对于</w:t>
      </w:r>
      <w:ins w:id="19" w:author="Administrator" w:date="2015-10-23T20:5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常法的实一，和无常法的实一</w:t>
      </w:r>
      <w:ins w:id="20" w:author="Administrator" w:date="2015-10-23T20: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逐渐进行观察破斥</w:t>
      </w:r>
      <w:ins w:id="21" w:author="Administrator" w:date="2015-10-23T20:53: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现在讲的是呢，对于这个无常当中的心识法，那么</w:t>
      </w:r>
      <w:del w:id="22" w:author="Administrator" w:date="2015-10-23T20:55:00Z">
        <w:r>
          <w:rPr>
            <w:rFonts w:hint="eastAsia" w:ascii="华文楷体" w:hAnsi="华文楷体" w:eastAsia="华文楷体"/>
            <w:sz w:val="28"/>
            <w:szCs w:val="28"/>
          </w:rPr>
          <w:delText>呢</w:delText>
        </w:r>
      </w:del>
      <w:r>
        <w:rPr>
          <w:rFonts w:hint="eastAsia" w:ascii="华文楷体" w:hAnsi="华文楷体" w:eastAsia="华文楷体"/>
          <w:sz w:val="28"/>
          <w:szCs w:val="28"/>
        </w:rPr>
        <w:t>心识法当中呢</w:t>
      </w:r>
      <w:ins w:id="23" w:author="Administrator" w:date="2015-10-23T23:4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就说是这个也有承许，有相的承许无相的</w:t>
      </w:r>
      <w:ins w:id="24" w:author="Administrator" w:date="2015-10-23T20:55:00Z">
        <w:r>
          <w:rPr>
            <w:rFonts w:hint="eastAsia" w:ascii="华文楷体" w:hAnsi="华文楷体" w:eastAsia="华文楷体"/>
            <w:sz w:val="28"/>
            <w:szCs w:val="28"/>
            <w:lang w:eastAsia="zh-CN"/>
          </w:rPr>
          <w:t>。</w:t>
        </w:r>
      </w:ins>
      <w:del w:id="25" w:author="Administrator" w:date="2015-10-23T20:55:0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那么就说是在这个问题当中呢，主要是安立有相的观点合理，而无相观点不合理</w:t>
      </w:r>
      <w:ins w:id="26" w:author="Administrator" w:date="2015-10-23T20:55:00Z">
        <w:r>
          <w:rPr>
            <w:rFonts w:hint="eastAsia" w:ascii="华文楷体" w:hAnsi="华文楷体" w:eastAsia="华文楷体"/>
            <w:sz w:val="28"/>
            <w:szCs w:val="28"/>
            <w:lang w:eastAsia="zh-CN"/>
          </w:rPr>
          <w:t>。</w:t>
        </w:r>
      </w:ins>
      <w:del w:id="27" w:author="Administrator" w:date="2015-10-23T20:55:0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那么就说是所以说呢</w:t>
      </w:r>
      <w:ins w:id="28" w:author="Administrator" w:date="2015-10-23T21:00: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要安立这个自证，自证呢实际上前面讲过</w:t>
      </w:r>
      <w:ins w:id="29" w:author="Administrator" w:date="2015-10-23T20: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它主要是一种心识</w:t>
      </w:r>
      <w:ins w:id="30" w:author="Administrator" w:date="2015-10-23T20:56:00Z">
        <w:r>
          <w:rPr>
            <w:rFonts w:hint="eastAsia" w:ascii="华文楷体" w:hAnsi="华文楷体" w:eastAsia="华文楷体"/>
            <w:sz w:val="28"/>
            <w:szCs w:val="28"/>
            <w:lang w:eastAsia="zh-CN"/>
          </w:rPr>
          <w:t>。</w:t>
        </w:r>
      </w:ins>
      <w:del w:id="31" w:author="Administrator" w:date="2015-10-23T20:56:00Z">
        <w:r>
          <w:rPr>
            <w:rFonts w:hint="eastAsia" w:ascii="华文楷体" w:hAnsi="华文楷体" w:eastAsia="华文楷体"/>
            <w:sz w:val="28"/>
            <w:szCs w:val="28"/>
          </w:rPr>
          <w:delText>，</w:delText>
        </w:r>
      </w:del>
      <w:r>
        <w:rPr>
          <w:rFonts w:hint="eastAsia" w:ascii="华文楷体" w:hAnsi="华文楷体" w:eastAsia="华文楷体"/>
          <w:sz w:val="28"/>
          <w:szCs w:val="28"/>
        </w:rPr>
        <w:t>所有的心识</w:t>
      </w:r>
      <w:ins w:id="32" w:author="Administrator" w:date="2015-10-23T21:00: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都具备一种</w:t>
      </w:r>
      <w:ins w:id="33" w:author="Administrator" w:date="2015-10-23T21:0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自证的</w:t>
      </w:r>
      <w:ins w:id="34" w:author="Administrator" w:date="2015-10-23T21:01: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一种功能，都是一种自明自知的</w:t>
      </w:r>
      <w:ins w:id="35" w:author="Administrator" w:date="2015-10-23T20:59:00Z">
        <w:r>
          <w:rPr>
            <w:rFonts w:hint="eastAsia" w:ascii="华文楷体" w:hAnsi="华文楷体" w:eastAsia="华文楷体"/>
            <w:sz w:val="28"/>
            <w:szCs w:val="28"/>
            <w:lang w:eastAsia="zh-CN"/>
          </w:rPr>
          <w:t>。</w:t>
        </w:r>
      </w:ins>
      <w:del w:id="36" w:author="Administrator" w:date="2015-10-23T20:59:00Z">
        <w:r>
          <w:rPr>
            <w:rFonts w:hint="eastAsia" w:ascii="华文楷体" w:hAnsi="华文楷体" w:eastAsia="华文楷体"/>
            <w:sz w:val="28"/>
            <w:szCs w:val="28"/>
          </w:rPr>
          <w:delText>，</w:delText>
        </w:r>
      </w:del>
      <w:r>
        <w:rPr>
          <w:rFonts w:hint="eastAsia" w:ascii="华文楷体" w:hAnsi="华文楷体" w:eastAsia="华文楷体"/>
          <w:sz w:val="28"/>
          <w:szCs w:val="28"/>
        </w:rPr>
        <w:t>那么自明自知安立之后呢，一切的</w:t>
      </w:r>
      <w:ins w:id="37" w:author="Administrator" w:date="2015-10-23T20:56:00Z">
        <w:r>
          <w:rPr>
            <w:rFonts w:hint="eastAsia" w:ascii="华文楷体" w:hAnsi="华文楷体" w:eastAsia="华文楷体"/>
            <w:sz w:val="28"/>
            <w:szCs w:val="28"/>
            <w:lang w:eastAsia="zh-CN"/>
          </w:rPr>
          <w:t>名</w:t>
        </w:r>
      </w:ins>
      <w:del w:id="38" w:author="Administrator" w:date="2015-10-23T20:56:00Z">
        <w:r>
          <w:rPr>
            <w:rFonts w:hint="eastAsia" w:ascii="华文楷体" w:hAnsi="华文楷体" w:eastAsia="华文楷体"/>
            <w:sz w:val="28"/>
            <w:szCs w:val="28"/>
          </w:rPr>
          <w:delText>明</w:delText>
        </w:r>
      </w:del>
      <w:r>
        <w:rPr>
          <w:rFonts w:hint="eastAsia" w:ascii="华文楷体" w:hAnsi="华文楷体" w:eastAsia="华文楷体"/>
          <w:sz w:val="28"/>
          <w:szCs w:val="28"/>
        </w:rPr>
        <w:t>言安立才非常合理，如果没有自证的话</w:t>
      </w:r>
      <w:ins w:id="39" w:author="Administrator" w:date="2015-10-23T20:57: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所有的</w:t>
      </w:r>
      <w:ins w:id="40" w:author="Administrator" w:date="2015-10-23T20:57:00Z">
        <w:r>
          <w:rPr>
            <w:rFonts w:hint="eastAsia" w:ascii="华文楷体" w:hAnsi="华文楷体" w:eastAsia="华文楷体"/>
            <w:sz w:val="28"/>
            <w:szCs w:val="28"/>
            <w:lang w:eastAsia="zh-CN"/>
          </w:rPr>
          <w:t>名</w:t>
        </w:r>
      </w:ins>
      <w:del w:id="41" w:author="Administrator" w:date="2015-10-23T20:57:00Z">
        <w:r>
          <w:rPr>
            <w:rFonts w:hint="eastAsia" w:ascii="华文楷体" w:hAnsi="华文楷体" w:eastAsia="华文楷体"/>
            <w:sz w:val="28"/>
            <w:szCs w:val="28"/>
          </w:rPr>
          <w:delText>明</w:delText>
        </w:r>
      </w:del>
      <w:r>
        <w:rPr>
          <w:rFonts w:hint="eastAsia" w:ascii="华文楷体" w:hAnsi="华文楷体" w:eastAsia="华文楷体"/>
          <w:sz w:val="28"/>
          <w:szCs w:val="28"/>
        </w:rPr>
        <w:t>言</w:t>
      </w:r>
      <w:ins w:id="42" w:author="Administrator" w:date="2015-10-23T21:0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都会失坏</w:t>
      </w:r>
      <w:ins w:id="43" w:author="Administrator" w:date="2015-10-23T20:57:00Z">
        <w:r>
          <w:rPr>
            <w:rFonts w:hint="eastAsia" w:ascii="华文楷体" w:hAnsi="华文楷体" w:eastAsia="华文楷体"/>
            <w:sz w:val="28"/>
            <w:szCs w:val="28"/>
            <w:lang w:eastAsia="zh-CN"/>
          </w:rPr>
          <w:t>。</w:t>
        </w:r>
      </w:ins>
      <w:del w:id="44" w:author="Administrator" w:date="2015-10-23T20:57:00Z">
        <w:r>
          <w:rPr>
            <w:rFonts w:hint="eastAsia" w:ascii="华文楷体" w:hAnsi="华文楷体" w:eastAsia="华文楷体"/>
            <w:sz w:val="28"/>
            <w:szCs w:val="28"/>
          </w:rPr>
          <w:delText>，</w:delText>
        </w:r>
      </w:del>
      <w:r>
        <w:rPr>
          <w:rFonts w:hint="eastAsia" w:ascii="华文楷体" w:hAnsi="华文楷体" w:eastAsia="华文楷体"/>
          <w:sz w:val="28"/>
          <w:szCs w:val="28"/>
        </w:rPr>
        <w:t>那么次第当中要讲这个问题</w:t>
      </w:r>
      <w:ins w:id="45" w:author="Administrator" w:date="2015-10-23T20:57:00Z">
        <w:r>
          <w:rPr>
            <w:rFonts w:hint="eastAsia" w:ascii="华文楷体" w:hAnsi="华文楷体" w:eastAsia="华文楷体"/>
            <w:sz w:val="28"/>
            <w:szCs w:val="28"/>
            <w:lang w:eastAsia="zh-CN"/>
          </w:rPr>
          <w:t>。</w:t>
        </w:r>
      </w:ins>
      <w:del w:id="46" w:author="Administrator" w:date="2015-10-23T20:57:00Z">
        <w:r>
          <w:rPr>
            <w:rFonts w:hint="eastAsia" w:ascii="华文楷体" w:hAnsi="华文楷体" w:eastAsia="华文楷体"/>
            <w:sz w:val="28"/>
            <w:szCs w:val="28"/>
          </w:rPr>
          <w:delText>，</w:delText>
        </w:r>
      </w:del>
      <w:r>
        <w:rPr>
          <w:rFonts w:hint="eastAsia" w:ascii="华文楷体" w:hAnsi="华文楷体" w:eastAsia="华文楷体"/>
          <w:sz w:val="28"/>
          <w:szCs w:val="28"/>
        </w:rPr>
        <w:t>那么在</w:t>
      </w:r>
      <w:ins w:id="47" w:author="Administrator" w:date="2015-10-23T21:01: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安立</w:t>
      </w:r>
      <w:ins w:id="48" w:author="Administrator" w:date="2015-10-23T21:02: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自证的时候呢，实际上也是提到了</w:t>
      </w:r>
      <w:ins w:id="49" w:author="Administrator" w:date="2015-10-23T20:58:00Z">
        <w:r>
          <w:rPr>
            <w:rFonts w:hint="eastAsia" w:ascii="华文楷体" w:hAnsi="华文楷体" w:eastAsia="华文楷体"/>
            <w:sz w:val="28"/>
            <w:szCs w:val="28"/>
            <w:lang w:eastAsia="zh-CN"/>
          </w:rPr>
          <w:t>能境</w:t>
        </w:r>
      </w:ins>
      <w:del w:id="50" w:author="Administrator" w:date="2015-10-23T20:58:00Z">
        <w:r>
          <w:rPr>
            <w:rFonts w:hint="eastAsia" w:ascii="华文楷体" w:hAnsi="华文楷体" w:eastAsia="华文楷体"/>
            <w:sz w:val="28"/>
            <w:szCs w:val="28"/>
          </w:rPr>
          <w:delText>明镜</w:delText>
        </w:r>
      </w:del>
      <w:r>
        <w:rPr>
          <w:rFonts w:hint="eastAsia" w:ascii="华文楷体" w:hAnsi="华文楷体" w:eastAsia="华文楷体"/>
          <w:sz w:val="28"/>
          <w:szCs w:val="28"/>
        </w:rPr>
        <w:t>和所</w:t>
      </w:r>
      <w:ins w:id="51" w:author="Administrator" w:date="2015-10-23T20:58:00Z">
        <w:r>
          <w:rPr>
            <w:rFonts w:hint="eastAsia" w:ascii="华文楷体" w:hAnsi="华文楷体" w:eastAsia="华文楷体"/>
            <w:sz w:val="28"/>
            <w:szCs w:val="28"/>
            <w:lang w:eastAsia="zh-CN"/>
          </w:rPr>
          <w:t>境</w:t>
        </w:r>
      </w:ins>
      <w:del w:id="52" w:author="Administrator" w:date="2015-10-23T20:58:00Z">
        <w:r>
          <w:rPr>
            <w:rFonts w:hint="eastAsia" w:ascii="华文楷体" w:hAnsi="华文楷体" w:eastAsia="华文楷体"/>
            <w:sz w:val="28"/>
            <w:szCs w:val="28"/>
          </w:rPr>
          <w:delText>镜</w:delText>
        </w:r>
      </w:del>
      <w:r>
        <w:rPr>
          <w:rFonts w:hint="eastAsia" w:ascii="华文楷体" w:hAnsi="华文楷体" w:eastAsia="华文楷体"/>
          <w:sz w:val="28"/>
          <w:szCs w:val="28"/>
        </w:rPr>
        <w:t>之间的关系</w:t>
      </w:r>
      <w:ins w:id="53" w:author="Administrator" w:date="2015-10-23T21:01:00Z">
        <w:r>
          <w:rPr>
            <w:rFonts w:hint="eastAsia" w:ascii="华文楷体" w:hAnsi="华文楷体" w:eastAsia="华文楷体"/>
            <w:sz w:val="28"/>
            <w:szCs w:val="28"/>
            <w:lang w:eastAsia="zh-CN"/>
          </w:rPr>
          <w:t>。</w:t>
        </w:r>
      </w:ins>
      <w:del w:id="54" w:author="Administrator" w:date="2015-10-23T21:01:00Z">
        <w:r>
          <w:rPr>
            <w:rFonts w:hint="eastAsia" w:ascii="华文楷体" w:hAnsi="华文楷体" w:eastAsia="华文楷体"/>
            <w:sz w:val="28"/>
            <w:szCs w:val="28"/>
          </w:rPr>
          <w:delText>，</w:delText>
        </w:r>
      </w:del>
      <w:r>
        <w:rPr>
          <w:rFonts w:hint="eastAsia" w:ascii="华文楷体" w:hAnsi="华文楷体" w:eastAsia="华文楷体"/>
          <w:sz w:val="28"/>
          <w:szCs w:val="28"/>
        </w:rPr>
        <w:t>那么在安立一</w:t>
      </w:r>
      <w:ins w:id="55" w:author="Administrator" w:date="2015-10-24T18:40:00Z">
        <w:r>
          <w:rPr>
            <w:rFonts w:hint="eastAsia" w:ascii="华文楷体" w:hAnsi="华文楷体" w:eastAsia="华文楷体"/>
            <w:sz w:val="28"/>
            <w:szCs w:val="28"/>
            <w:lang w:eastAsia="zh-CN"/>
          </w:rPr>
          <w:t>相</w:t>
        </w:r>
      </w:ins>
      <w:del w:id="56" w:author="Administrator" w:date="2015-10-24T18:40:00Z">
        <w:r>
          <w:rPr>
            <w:rFonts w:hint="eastAsia" w:ascii="华文楷体" w:hAnsi="华文楷体" w:eastAsia="华文楷体"/>
            <w:sz w:val="28"/>
            <w:szCs w:val="28"/>
          </w:rPr>
          <w:delText>项</w:delText>
        </w:r>
      </w:del>
      <w:del w:id="57" w:author="Administrator" w:date="2015-10-23T21:02:00Z">
        <w:r>
          <w:rPr>
            <w:rFonts w:hint="eastAsia" w:ascii="华文楷体" w:hAnsi="华文楷体" w:eastAsia="华文楷体"/>
            <w:sz w:val="28"/>
            <w:szCs w:val="28"/>
          </w:rPr>
          <w:delText>，</w:delText>
        </w:r>
      </w:del>
      <w:ins w:id="58" w:author="Administrator" w:date="2015-10-24T18:40:00Z">
        <w:r>
          <w:rPr>
            <w:rFonts w:hint="eastAsia" w:ascii="华文楷体" w:hAnsi="华文楷体" w:eastAsia="华文楷体"/>
            <w:sz w:val="28"/>
            <w:szCs w:val="28"/>
            <w:lang w:eastAsia="zh-CN"/>
          </w:rPr>
          <w:t>一</w:t>
        </w:r>
      </w:ins>
      <w:del w:id="59" w:author="Administrator" w:date="2015-10-24T18:40:00Z">
        <w:r>
          <w:rPr>
            <w:rFonts w:hint="eastAsia" w:ascii="华文楷体" w:hAnsi="华文楷体" w:eastAsia="华文楷体"/>
            <w:sz w:val="28"/>
            <w:szCs w:val="28"/>
          </w:rPr>
          <w:delText>意</w:delText>
        </w:r>
      </w:del>
      <w:r>
        <w:rPr>
          <w:rFonts w:hint="eastAsia" w:ascii="华文楷体" w:hAnsi="华文楷体" w:eastAsia="华文楷体"/>
          <w:sz w:val="28"/>
          <w:szCs w:val="28"/>
        </w:rPr>
        <w:t>识</w:t>
      </w:r>
      <w:ins w:id="60" w:author="Administrator" w:date="2015-10-24T18:40: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w:t>
      </w:r>
      <w:ins w:id="61" w:author="Administrator" w:date="2015-10-23T21:04:00Z">
        <w:r>
          <w:rPr>
            <w:rFonts w:hint="eastAsia" w:ascii="华文楷体" w:hAnsi="华文楷体" w:eastAsia="华文楷体"/>
            <w:sz w:val="28"/>
            <w:szCs w:val="28"/>
            <w:lang w:eastAsia="zh-CN"/>
          </w:rPr>
          <w:t>有</w:t>
        </w:r>
      </w:ins>
      <w:del w:id="62" w:author="Administrator" w:date="2015-10-23T21:03:00Z">
        <w:r>
          <w:rPr>
            <w:rFonts w:hint="eastAsia" w:ascii="华文楷体" w:hAnsi="华文楷体" w:eastAsia="华文楷体"/>
            <w:sz w:val="28"/>
            <w:szCs w:val="28"/>
          </w:rPr>
          <w:delText>就</w:delText>
        </w:r>
      </w:del>
      <w:r>
        <w:rPr>
          <w:rFonts w:hint="eastAsia" w:ascii="华文楷体" w:hAnsi="华文楷体" w:eastAsia="华文楷体"/>
          <w:sz w:val="28"/>
          <w:szCs w:val="28"/>
        </w:rPr>
        <w:t>相识各一和相识等量的过程当中呢，哪一种观点是更合理的</w:t>
      </w:r>
      <w:ins w:id="63" w:author="Administrator" w:date="2015-10-23T21:06:00Z">
        <w:r>
          <w:rPr>
            <w:rFonts w:hint="eastAsia" w:ascii="华文楷体" w:hAnsi="华文楷体" w:eastAsia="华文楷体"/>
            <w:sz w:val="28"/>
            <w:szCs w:val="28"/>
            <w:lang w:eastAsia="zh-CN"/>
          </w:rPr>
          <w:t>？</w:t>
        </w:r>
      </w:ins>
      <w:del w:id="64" w:author="Administrator" w:date="2015-10-23T21:06:00Z">
        <w:r>
          <w:rPr>
            <w:rFonts w:hint="eastAsia" w:ascii="华文楷体" w:hAnsi="华文楷体" w:eastAsia="华文楷体"/>
            <w:sz w:val="28"/>
            <w:szCs w:val="28"/>
          </w:rPr>
          <w:delText>，</w:delText>
        </w:r>
      </w:del>
      <w:r>
        <w:rPr>
          <w:rFonts w:hint="eastAsia" w:ascii="华文楷体" w:hAnsi="华文楷体" w:eastAsia="华文楷体"/>
          <w:sz w:val="28"/>
          <w:szCs w:val="28"/>
        </w:rPr>
        <w:t>实际上麦彭仁波切的自宗呢，就是就</w:t>
      </w:r>
      <w:del w:id="65" w:author="Administrator" w:date="2015-10-23T21:05:00Z">
        <w:r>
          <w:rPr>
            <w:rFonts w:hint="eastAsia" w:ascii="华文楷体" w:hAnsi="华文楷体" w:eastAsia="华文楷体"/>
            <w:sz w:val="28"/>
            <w:szCs w:val="28"/>
          </w:rPr>
          <w:delText>是</w:delText>
        </w:r>
      </w:del>
      <w:r>
        <w:rPr>
          <w:rFonts w:hint="eastAsia" w:ascii="华文楷体" w:hAnsi="华文楷体" w:eastAsia="华文楷体"/>
          <w:sz w:val="28"/>
          <w:szCs w:val="28"/>
        </w:rPr>
        <w:t>说是</w:t>
      </w:r>
      <w:ins w:id="66" w:author="Administrator" w:date="2015-10-23T21:08:00Z">
        <w:r>
          <w:rPr>
            <w:rFonts w:hint="eastAsia" w:ascii="华文楷体" w:hAnsi="华文楷体" w:eastAsia="华文楷体"/>
            <w:sz w:val="28"/>
            <w:szCs w:val="28"/>
            <w:lang w:eastAsia="zh-CN"/>
          </w:rPr>
          <w:t>受</w:t>
        </w:r>
      </w:ins>
      <w:del w:id="67" w:author="Administrator" w:date="2015-10-23T21:08:00Z">
        <w:r>
          <w:rPr>
            <w:rFonts w:hint="eastAsia" w:ascii="华文楷体" w:hAnsi="华文楷体" w:eastAsia="华文楷体"/>
            <w:sz w:val="28"/>
            <w:szCs w:val="28"/>
          </w:rPr>
          <w:delText>守</w:delText>
        </w:r>
      </w:del>
      <w:r>
        <w:rPr>
          <w:rFonts w:hint="eastAsia" w:ascii="华文楷体" w:hAnsi="华文楷体" w:eastAsia="华文楷体"/>
          <w:sz w:val="28"/>
          <w:szCs w:val="28"/>
        </w:rPr>
        <w:t>持这个相识等量的观点，相识等量的观点呢，是非常合理的</w:t>
      </w:r>
      <w:ins w:id="68" w:author="Administrator" w:date="2015-10-23T21:05:00Z">
        <w:r>
          <w:rPr>
            <w:rFonts w:hint="eastAsia" w:ascii="华文楷体" w:hAnsi="华文楷体" w:eastAsia="华文楷体"/>
            <w:sz w:val="28"/>
            <w:szCs w:val="28"/>
            <w:lang w:eastAsia="zh-CN"/>
          </w:rPr>
          <w:t>。</w:t>
        </w:r>
      </w:ins>
      <w:del w:id="69" w:author="Administrator" w:date="2015-10-23T21:05:00Z">
        <w:r>
          <w:rPr>
            <w:rFonts w:hint="eastAsia" w:ascii="华文楷体" w:hAnsi="华文楷体" w:eastAsia="华文楷体"/>
            <w:sz w:val="28"/>
            <w:szCs w:val="28"/>
          </w:rPr>
          <w:delText>，</w:delText>
        </w:r>
      </w:del>
      <w:r>
        <w:rPr>
          <w:rFonts w:hint="eastAsia" w:ascii="华文楷体" w:hAnsi="华文楷体" w:eastAsia="华文楷体"/>
          <w:sz w:val="28"/>
          <w:szCs w:val="28"/>
        </w:rPr>
        <w:t>不管是从无</w:t>
      </w:r>
      <w:ins w:id="70" w:author="Administrator" w:date="2015-10-23T21:06:00Z">
        <w:r>
          <w:rPr>
            <w:rFonts w:hint="eastAsia" w:ascii="华文楷体" w:hAnsi="华文楷体" w:eastAsia="华文楷体"/>
            <w:sz w:val="28"/>
            <w:szCs w:val="28"/>
            <w:lang w:eastAsia="zh-CN"/>
          </w:rPr>
          <w:t>分</w:t>
        </w:r>
      </w:ins>
      <w:del w:id="71" w:author="Administrator" w:date="2015-10-23T21:05:00Z">
        <w:r>
          <w:rPr>
            <w:rFonts w:hint="eastAsia" w:ascii="华文楷体" w:hAnsi="华文楷体" w:eastAsia="华文楷体"/>
            <w:sz w:val="28"/>
            <w:szCs w:val="28"/>
          </w:rPr>
          <w:delText>非</w:delText>
        </w:r>
      </w:del>
      <w:r>
        <w:rPr>
          <w:rFonts w:hint="eastAsia" w:ascii="华文楷体" w:hAnsi="华文楷体" w:eastAsia="华文楷体"/>
          <w:sz w:val="28"/>
          <w:szCs w:val="28"/>
        </w:rPr>
        <w:t>别的这样一种心识来讲</w:t>
      </w:r>
      <w:ins w:id="72" w:author="Administrator" w:date="2015-10-23T21:06: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还是从有</w:t>
      </w:r>
      <w:ins w:id="73" w:author="Administrator" w:date="2015-10-23T21:06:00Z">
        <w:r>
          <w:rPr>
            <w:rFonts w:hint="eastAsia" w:ascii="华文楷体" w:hAnsi="华文楷体" w:eastAsia="华文楷体"/>
            <w:sz w:val="28"/>
            <w:szCs w:val="28"/>
            <w:lang w:eastAsia="zh-CN"/>
          </w:rPr>
          <w:t>分</w:t>
        </w:r>
      </w:ins>
      <w:del w:id="74" w:author="Administrator" w:date="2015-10-23T21:06:00Z">
        <w:r>
          <w:rPr>
            <w:rFonts w:hint="eastAsia" w:ascii="华文楷体" w:hAnsi="华文楷体" w:eastAsia="华文楷体"/>
            <w:sz w:val="28"/>
            <w:szCs w:val="28"/>
          </w:rPr>
          <w:delText>非</w:delText>
        </w:r>
      </w:del>
      <w:r>
        <w:rPr>
          <w:rFonts w:hint="eastAsia" w:ascii="华文楷体" w:hAnsi="华文楷体" w:eastAsia="华文楷体"/>
          <w:sz w:val="28"/>
          <w:szCs w:val="28"/>
        </w:rPr>
        <w:t>别的心识来讲，那么相识完全都是等量的</w:t>
      </w:r>
      <w:ins w:id="75" w:author="Administrator" w:date="2015-10-24T18:41:00Z">
        <w:r>
          <w:rPr>
            <w:rFonts w:hint="eastAsia" w:ascii="华文楷体" w:hAnsi="华文楷体" w:eastAsia="华文楷体"/>
            <w:sz w:val="28"/>
            <w:szCs w:val="28"/>
            <w:lang w:eastAsia="zh-CN"/>
          </w:rPr>
          <w:t>。</w:t>
        </w:r>
      </w:ins>
      <w:del w:id="76" w:author="Administrator" w:date="2015-10-24T18:41:0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那么就说是所</w:t>
      </w:r>
      <w:ins w:id="77" w:author="Administrator" w:date="2015-10-23T21:07:00Z">
        <w:r>
          <w:rPr>
            <w:rFonts w:hint="eastAsia" w:ascii="华文楷体" w:hAnsi="华文楷体" w:eastAsia="华文楷体"/>
            <w:sz w:val="28"/>
            <w:szCs w:val="28"/>
            <w:lang w:eastAsia="zh-CN"/>
          </w:rPr>
          <w:t>境</w:t>
        </w:r>
      </w:ins>
      <w:del w:id="78" w:author="Administrator" w:date="2015-10-23T21:07:00Z">
        <w:r>
          <w:rPr>
            <w:rFonts w:hint="eastAsia" w:ascii="华文楷体" w:hAnsi="华文楷体" w:eastAsia="华文楷体"/>
            <w:sz w:val="28"/>
            <w:szCs w:val="28"/>
          </w:rPr>
          <w:delText>镜</w:delText>
        </w:r>
      </w:del>
      <w:r>
        <w:rPr>
          <w:rFonts w:hint="eastAsia" w:ascii="华文楷体" w:hAnsi="华文楷体" w:eastAsia="华文楷体"/>
          <w:sz w:val="28"/>
          <w:szCs w:val="28"/>
        </w:rPr>
        <w:t>有多少</w:t>
      </w:r>
      <w:ins w:id="79" w:author="Administrator" w:date="2015-10-24T21:37:00Z">
        <w:r>
          <w:rPr>
            <w:rFonts w:hint="eastAsia" w:ascii="华文楷体" w:hAnsi="华文楷体" w:eastAsia="华文楷体"/>
            <w:sz w:val="28"/>
            <w:szCs w:val="28"/>
            <w:lang w:eastAsia="zh-CN"/>
          </w:rPr>
          <w:t>，</w:t>
        </w:r>
      </w:ins>
      <w:r>
        <w:rPr>
          <w:rFonts w:hint="eastAsia" w:ascii="华文楷体" w:hAnsi="华文楷体" w:eastAsia="华文楷体"/>
          <w:sz w:val="28"/>
          <w:szCs w:val="28"/>
        </w:rPr>
        <w:t>能</w:t>
      </w:r>
      <w:ins w:id="80" w:author="Administrator" w:date="2015-10-23T21:07:00Z">
        <w:r>
          <w:rPr>
            <w:rFonts w:hint="eastAsia" w:ascii="华文楷体" w:hAnsi="华文楷体" w:eastAsia="华文楷体"/>
            <w:sz w:val="28"/>
            <w:szCs w:val="28"/>
            <w:lang w:eastAsia="zh-CN"/>
          </w:rPr>
          <w:t>境</w:t>
        </w:r>
      </w:ins>
      <w:del w:id="81" w:author="Administrator" w:date="2015-10-23T21:07:00Z">
        <w:r>
          <w:rPr>
            <w:rFonts w:hint="eastAsia" w:ascii="华文楷体" w:hAnsi="华文楷体" w:eastAsia="华文楷体"/>
            <w:sz w:val="28"/>
            <w:szCs w:val="28"/>
          </w:rPr>
          <w:delText>镜</w:delText>
        </w:r>
      </w:del>
      <w:r>
        <w:rPr>
          <w:rFonts w:hint="eastAsia" w:ascii="华文楷体" w:hAnsi="华文楷体" w:eastAsia="华文楷体"/>
          <w:sz w:val="28"/>
          <w:szCs w:val="28"/>
        </w:rPr>
        <w:t>也就有这么多，所以说这个方面安立成相识等量</w:t>
      </w:r>
      <w:ins w:id="82" w:author="Administrator" w:date="2015-10-23T21:08:00Z">
        <w:r>
          <w:rPr>
            <w:rFonts w:hint="eastAsia" w:ascii="华文楷体" w:hAnsi="华文楷体" w:eastAsia="华文楷体"/>
            <w:sz w:val="28"/>
            <w:szCs w:val="28"/>
            <w:lang w:eastAsia="zh-CN"/>
          </w:rPr>
          <w:t>。</w:t>
        </w:r>
      </w:ins>
      <w:del w:id="83" w:author="Administrator" w:date="2015-10-23T21:08:00Z">
        <w:r>
          <w:rPr>
            <w:rFonts w:hint="eastAsia" w:ascii="华文楷体" w:hAnsi="华文楷体" w:eastAsia="华文楷体"/>
            <w:sz w:val="28"/>
            <w:szCs w:val="28"/>
          </w:rPr>
          <w:delText>，</w:delText>
        </w:r>
      </w:del>
      <w:r>
        <w:rPr>
          <w:rFonts w:hint="eastAsia" w:ascii="华文楷体" w:hAnsi="华文楷体" w:eastAsia="华文楷体"/>
          <w:sz w:val="28"/>
          <w:szCs w:val="28"/>
        </w:rPr>
        <w:t>那么在安立相识等量的时候呢，现在主要是在抉择呢</w:t>
      </w:r>
      <w:ins w:id="84" w:author="Administrator" w:date="2015-10-23T21:08: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实际上在</w:t>
      </w:r>
      <w:ins w:id="85" w:author="Administrator" w:date="2015-10-23T23:4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一个法上面，或能</w:t>
      </w:r>
      <w:ins w:id="86" w:author="Administrator" w:date="2015-10-23T21:08:00Z">
        <w:r>
          <w:rPr>
            <w:rFonts w:hint="eastAsia" w:ascii="华文楷体" w:hAnsi="华文楷体" w:eastAsia="华文楷体"/>
            <w:sz w:val="28"/>
            <w:szCs w:val="28"/>
            <w:lang w:eastAsia="zh-CN"/>
          </w:rPr>
          <w:t>境</w:t>
        </w:r>
      </w:ins>
      <w:del w:id="87" w:author="Administrator" w:date="2015-10-23T21:08:00Z">
        <w:r>
          <w:rPr>
            <w:rFonts w:hint="eastAsia" w:ascii="华文楷体" w:hAnsi="华文楷体" w:eastAsia="华文楷体"/>
            <w:sz w:val="28"/>
            <w:szCs w:val="28"/>
          </w:rPr>
          <w:delText>镜</w:delText>
        </w:r>
      </w:del>
      <w:r>
        <w:rPr>
          <w:rFonts w:hint="eastAsia" w:ascii="华文楷体" w:hAnsi="华文楷体" w:eastAsia="华文楷体"/>
          <w:sz w:val="28"/>
          <w:szCs w:val="28"/>
        </w:rPr>
        <w:t>当中</w:t>
      </w:r>
      <w:ins w:id="88" w:author="Administrator" w:date="2015-10-28T12:12: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没有一个同类的识同时生起的情况，实际上真正分析观察的时候，完全都是不同类的</w:t>
      </w:r>
      <w:ins w:id="89" w:author="Administrator" w:date="2015-10-23T21:09:00Z">
        <w:r>
          <w:rPr>
            <w:rFonts w:hint="eastAsia" w:ascii="华文楷体" w:hAnsi="华文楷体" w:eastAsia="华文楷体"/>
            <w:sz w:val="28"/>
            <w:szCs w:val="28"/>
            <w:lang w:eastAsia="zh-CN"/>
          </w:rPr>
          <w:t>。</w:t>
        </w:r>
      </w:ins>
      <w:del w:id="90" w:author="Administrator" w:date="2015-10-23T21:09:00Z">
        <w:r>
          <w:rPr>
            <w:rFonts w:hint="eastAsia" w:ascii="华文楷体" w:hAnsi="华文楷体" w:eastAsia="华文楷体"/>
            <w:sz w:val="28"/>
            <w:szCs w:val="28"/>
          </w:rPr>
          <w:delText>，</w:delText>
        </w:r>
      </w:del>
      <w:r>
        <w:rPr>
          <w:rFonts w:hint="eastAsia" w:ascii="华文楷体" w:hAnsi="华文楷体" w:eastAsia="华文楷体"/>
          <w:sz w:val="28"/>
          <w:szCs w:val="28"/>
        </w:rPr>
        <w:t>那么前面对于这样一种总的方面安立了，进行了安立了，就</w:t>
      </w:r>
      <w:ins w:id="91" w:author="Administrator" w:date="2015-10-23T23:57: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是说</w:t>
      </w:r>
      <w:ins w:id="92" w:author="Administrator" w:date="2015-10-28T12:12:00Z">
        <w:r>
          <w:rPr>
            <w:rFonts w:hint="eastAsia" w:ascii="华文楷体" w:hAnsi="华文楷体" w:eastAsia="华文楷体"/>
            <w:sz w:val="28"/>
            <w:szCs w:val="28"/>
            <w:lang w:eastAsia="zh-CN"/>
          </w:rPr>
          <w:t>对于</w:t>
        </w:r>
      </w:ins>
      <w:ins w:id="93" w:author="Administrator" w:date="2015-10-28T22:46:18Z">
        <w:r>
          <w:rPr>
            <w:rFonts w:hint="eastAsia" w:ascii="华文楷体" w:hAnsi="华文楷体" w:eastAsia="华文楷体"/>
            <w:sz w:val="28"/>
            <w:szCs w:val="28"/>
            <w:lang w:eastAsia="zh-CN"/>
          </w:rPr>
          <w:t>取</w:t>
        </w:r>
      </w:ins>
      <w:r>
        <w:rPr>
          <w:rFonts w:hint="eastAsia" w:ascii="华文楷体" w:hAnsi="华文楷体" w:eastAsia="华文楷体"/>
          <w:sz w:val="28"/>
          <w:szCs w:val="28"/>
        </w:rPr>
        <w:t>瓶口、瓶腹、瓶底等等，像这样的</w:t>
      </w:r>
      <w:ins w:id="94" w:author="Administrator" w:date="2015-10-23T23:49:00Z">
        <w:r>
          <w:rPr>
            <w:rFonts w:hint="eastAsia" w:ascii="华文楷体" w:hAnsi="华文楷体" w:eastAsia="华文楷体"/>
            <w:sz w:val="28"/>
            <w:szCs w:val="28"/>
            <w:lang w:eastAsia="zh-CN"/>
          </w:rPr>
          <w:t>行相</w:t>
        </w:r>
      </w:ins>
      <w:del w:id="95" w:author="Administrator" w:date="2015-10-23T23:48:00Z">
        <w:r>
          <w:rPr>
            <w:rFonts w:hint="eastAsia" w:ascii="华文楷体" w:hAnsi="华文楷体" w:eastAsia="华文楷体"/>
            <w:sz w:val="28"/>
            <w:szCs w:val="28"/>
          </w:rPr>
          <w:delText>形象</w:delText>
        </w:r>
      </w:del>
      <w:r>
        <w:rPr>
          <w:rFonts w:hint="eastAsia" w:ascii="华文楷体" w:hAnsi="华文楷体" w:eastAsia="华文楷体"/>
          <w:sz w:val="28"/>
          <w:szCs w:val="28"/>
        </w:rPr>
        <w:t>来安立</w:t>
      </w:r>
      <w:ins w:id="96" w:author="Administrator" w:date="2015-10-23T23:47:00Z">
        <w:r>
          <w:rPr>
            <w:rFonts w:hint="eastAsia" w:ascii="华文楷体" w:hAnsi="华文楷体" w:eastAsia="华文楷体"/>
            <w:sz w:val="28"/>
            <w:szCs w:val="28"/>
            <w:lang w:eastAsia="zh-CN"/>
          </w:rPr>
          <w:t>它</w:t>
        </w:r>
      </w:ins>
      <w:del w:id="97" w:author="Administrator" w:date="2015-10-23T23:47:00Z">
        <w:r>
          <w:rPr>
            <w:rFonts w:hint="eastAsia" w:ascii="华文楷体" w:hAnsi="华文楷体" w:eastAsia="华文楷体"/>
            <w:sz w:val="28"/>
            <w:szCs w:val="28"/>
          </w:rPr>
          <w:delText>他</w:delText>
        </w:r>
      </w:del>
      <w:r>
        <w:rPr>
          <w:rFonts w:hint="eastAsia" w:ascii="华文楷体" w:hAnsi="华文楷体" w:eastAsia="华文楷体"/>
          <w:sz w:val="28"/>
          <w:szCs w:val="28"/>
        </w:rPr>
        <w:t>的能取，然后呢把这一切综合起来的时候，就说</w:t>
      </w:r>
      <w:del w:id="98" w:author="Administrator" w:date="2015-10-23T23:57:00Z">
        <w:r>
          <w:rPr>
            <w:rFonts w:hint="eastAsia" w:ascii="华文楷体" w:hAnsi="华文楷体" w:eastAsia="华文楷体"/>
            <w:sz w:val="28"/>
            <w:szCs w:val="28"/>
          </w:rPr>
          <w:delText>是呢</w:delText>
        </w:r>
      </w:del>
      <w:r>
        <w:rPr>
          <w:rFonts w:hint="eastAsia" w:ascii="华文楷体" w:hAnsi="华文楷体" w:eastAsia="华文楷体"/>
          <w:sz w:val="28"/>
          <w:szCs w:val="28"/>
        </w:rPr>
        <w:t>一个瓶子</w:t>
      </w:r>
      <w:ins w:id="99" w:author="Administrator" w:date="2015-10-23T23:49:00Z">
        <w:r>
          <w:rPr>
            <w:rFonts w:hint="eastAsia" w:ascii="华文楷体" w:hAnsi="华文楷体" w:eastAsia="华文楷体"/>
            <w:sz w:val="28"/>
            <w:szCs w:val="28"/>
            <w:lang w:eastAsia="zh-CN"/>
          </w:rPr>
          <w:t>的</w:t>
        </w:r>
      </w:ins>
      <w:ins w:id="100" w:author="Administrator" w:date="2015-10-23T21:09:00Z">
        <w:r>
          <w:rPr>
            <w:rFonts w:hint="eastAsia" w:ascii="华文楷体" w:hAnsi="华文楷体" w:eastAsia="华文楷体"/>
            <w:sz w:val="28"/>
            <w:szCs w:val="28"/>
            <w:lang w:eastAsia="zh-CN"/>
          </w:rPr>
          <w:t>名</w:t>
        </w:r>
      </w:ins>
      <w:del w:id="101" w:author="Administrator" w:date="2015-10-23T21:09:00Z">
        <w:r>
          <w:rPr>
            <w:rFonts w:hint="eastAsia" w:ascii="华文楷体" w:hAnsi="华文楷体" w:eastAsia="华文楷体"/>
            <w:sz w:val="28"/>
            <w:szCs w:val="28"/>
          </w:rPr>
          <w:delText>明</w:delText>
        </w:r>
      </w:del>
      <w:r>
        <w:rPr>
          <w:rFonts w:hint="eastAsia" w:ascii="华文楷体" w:hAnsi="华文楷体" w:eastAsia="华文楷体"/>
          <w:sz w:val="28"/>
          <w:szCs w:val="28"/>
        </w:rPr>
        <w:t>言是可以安立的</w:t>
      </w:r>
      <w:ins w:id="102" w:author="Administrator" w:date="2015-10-23T21:10:00Z">
        <w:r>
          <w:rPr>
            <w:rFonts w:hint="eastAsia" w:ascii="华文楷体" w:hAnsi="华文楷体" w:eastAsia="华文楷体"/>
            <w:sz w:val="28"/>
            <w:szCs w:val="28"/>
            <w:lang w:eastAsia="zh-CN"/>
          </w:rPr>
          <w:t>。</w:t>
        </w:r>
      </w:ins>
      <w:del w:id="103" w:author="Administrator" w:date="2015-10-23T21:10:00Z">
        <w:r>
          <w:rPr>
            <w:rFonts w:hint="eastAsia" w:ascii="华文楷体" w:hAnsi="华文楷体" w:eastAsia="华文楷体"/>
            <w:sz w:val="28"/>
            <w:szCs w:val="28"/>
          </w:rPr>
          <w:delText>，</w:delText>
        </w:r>
      </w:del>
      <w:r>
        <w:rPr>
          <w:rFonts w:hint="eastAsia" w:ascii="华文楷体" w:hAnsi="华文楷体" w:eastAsia="华文楷体"/>
          <w:sz w:val="28"/>
          <w:szCs w:val="28"/>
        </w:rPr>
        <w:t>那么今天呢继续讲</w:t>
      </w:r>
      <w:ins w:id="104" w:author="Administrator" w:date="2015-10-23T23:55:00Z">
        <w:r>
          <w:rPr>
            <w:rFonts w:hint="eastAsia" w:ascii="华文楷体" w:hAnsi="华文楷体" w:eastAsia="华文楷体"/>
            <w:sz w:val="28"/>
            <w:szCs w:val="28"/>
            <w:lang w:eastAsia="zh-CN"/>
          </w:rPr>
          <w:t>，</w:t>
        </w:r>
      </w:ins>
    </w:p>
    <w:p>
      <w:pPr>
        <w:spacing w:beforeLines="0" w:afterLines="0"/>
        <w:ind w:firstLine="560" w:firstLineChars="200"/>
        <w:rPr>
          <w:ins w:id="106" w:author="Administrator" w:date="2015-10-24T18:42:00Z"/>
          <w:rFonts w:hint="eastAsia" w:ascii="华文楷体" w:hAnsi="华文楷体" w:eastAsia="华文楷体" w:cs="华文楷体"/>
          <w:i w:val="0"/>
          <w:color w:val="000000"/>
          <w:sz w:val="28"/>
          <w:szCs w:val="28"/>
        </w:rPr>
        <w:pPrChange w:id="105" w:author="Administrator" w:date="2015-10-27T13:13:00Z">
          <w:pPr>
            <w:ind w:firstLine="570"/>
          </w:pPr>
        </w:pPrChange>
      </w:pPr>
      <w:ins w:id="107" w:author="Administrator" w:date="2015-10-23T23:55:00Z">
        <w:r>
          <w:rPr>
            <w:rFonts w:hint="eastAsia" w:ascii="黑体" w:hAnsi="黑体" w:eastAsia="黑体" w:cs="黑体"/>
            <w:sz w:val="28"/>
            <w:szCs w:val="28"/>
            <w:lang w:eastAsia="zh-CN"/>
            <w:rPrChange w:id="108" w:author="Administrator" w:date="2015-10-23T23:55:00Z">
              <w:rPr>
                <w:rFonts w:hint="eastAsia" w:ascii="华文楷体" w:hAnsi="华文楷体" w:eastAsia="华文楷体"/>
                <w:sz w:val="28"/>
                <w:szCs w:val="28"/>
                <w:lang w:eastAsia="zh-CN"/>
              </w:rPr>
            </w:rPrChange>
          </w:rPr>
          <w:t>【</w:t>
        </w:r>
      </w:ins>
      <w:ins w:id="109" w:author="Administrator" w:date="2015-10-23T23:52:00Z">
        <w:r>
          <w:rPr>
            <w:rFonts w:hint="eastAsia" w:ascii="黑体" w:hAnsi="黑体" w:eastAsia="黑体" w:cs="黑体"/>
            <w:i w:val="0"/>
            <w:color w:val="000000"/>
            <w:sz w:val="28"/>
            <w:szCs w:val="28"/>
            <w:rPrChange w:id="110" w:author="Administrator" w:date="2015-10-23T23:55:00Z">
              <w:rPr>
                <w:rFonts w:hint="eastAsia" w:ascii="华文楷体" w:hAnsi="华文楷体" w:eastAsia="华文楷体" w:cs="华文楷体"/>
                <w:i w:val="0"/>
                <w:color w:val="000000"/>
                <w:sz w:val="28"/>
                <w:szCs w:val="28"/>
              </w:rPr>
            </w:rPrChange>
          </w:rPr>
          <w:t>分别而言</w:t>
        </w:r>
      </w:ins>
      <w:ins w:id="111" w:author="Administrator" w:date="2015-10-23T23:52:00Z">
        <w:r>
          <w:rPr>
            <w:rFonts w:hint="eastAsia" w:ascii="黑体" w:hAnsi="黑体" w:eastAsia="黑体" w:cs="黑体"/>
            <w:i w:val="0"/>
            <w:color w:val="000000"/>
            <w:sz w:val="28"/>
            <w:szCs w:val="28"/>
            <w:rPrChange w:id="112" w:author="Administrator" w:date="2015-10-23T23:55:00Z">
              <w:rPr>
                <w:rFonts w:hint="eastAsia" w:ascii="宋体" w:hAnsi="宋体" w:eastAsia="宋体" w:cs="宋体"/>
                <w:i w:val="0"/>
                <w:color w:val="000000"/>
                <w:sz w:val="28"/>
                <w:szCs w:val="28"/>
              </w:rPr>
            </w:rPrChange>
          </w:rPr>
          <w:t>,</w:t>
        </w:r>
      </w:ins>
      <w:ins w:id="113" w:author="Administrator" w:date="2015-10-23T23:52:00Z">
        <w:r>
          <w:rPr>
            <w:rFonts w:hint="eastAsia" w:ascii="黑体" w:hAnsi="黑体" w:eastAsia="黑体" w:cs="黑体"/>
            <w:i w:val="0"/>
            <w:color w:val="000000"/>
            <w:sz w:val="28"/>
            <w:szCs w:val="28"/>
            <w:rPrChange w:id="114" w:author="Administrator" w:date="2015-10-23T23:55:00Z">
              <w:rPr>
                <w:rFonts w:hint="eastAsia" w:ascii="华文楷体" w:hAnsi="华文楷体" w:eastAsia="华文楷体" w:cs="华文楷体"/>
                <w:i w:val="0"/>
                <w:color w:val="000000"/>
                <w:sz w:val="28"/>
                <w:szCs w:val="28"/>
              </w:rPr>
            </w:rPrChange>
          </w:rPr>
          <w:t>诸如识缘取瓶口</w:t>
        </w:r>
      </w:ins>
      <w:ins w:id="115" w:author="Administrator" w:date="2015-10-23T23:52:00Z">
        <w:r>
          <w:rPr>
            <w:rFonts w:hint="eastAsia" w:ascii="黑体" w:hAnsi="黑体" w:eastAsia="黑体" w:cs="黑体"/>
            <w:i w:val="0"/>
            <w:color w:val="000000"/>
            <w:sz w:val="28"/>
            <w:szCs w:val="28"/>
            <w:rPrChange w:id="116" w:author="Administrator" w:date="2015-10-23T23:55:00Z">
              <w:rPr>
                <w:rFonts w:hint="eastAsia" w:ascii="宋体" w:hAnsi="宋体" w:eastAsia="宋体" w:cs="宋体"/>
                <w:i w:val="0"/>
                <w:color w:val="000000"/>
                <w:sz w:val="28"/>
                <w:szCs w:val="28"/>
              </w:rPr>
            </w:rPrChange>
          </w:rPr>
          <w:t>,</w:t>
        </w:r>
      </w:ins>
      <w:ins w:id="117" w:author="Administrator" w:date="2015-10-23T23:52:00Z">
        <w:r>
          <w:rPr>
            <w:rFonts w:hint="eastAsia" w:ascii="黑体" w:hAnsi="黑体" w:eastAsia="黑体" w:cs="黑体"/>
            <w:i w:val="0"/>
            <w:color w:val="000000"/>
            <w:sz w:val="28"/>
            <w:szCs w:val="28"/>
            <w:rPrChange w:id="118" w:author="Administrator" w:date="2015-10-23T23:55:00Z">
              <w:rPr>
                <w:rFonts w:hint="eastAsia" w:ascii="华文楷体" w:hAnsi="华文楷体" w:eastAsia="华文楷体" w:cs="华文楷体"/>
                <w:i w:val="0"/>
                <w:color w:val="000000"/>
                <w:sz w:val="28"/>
                <w:szCs w:val="28"/>
              </w:rPr>
            </w:rPrChange>
          </w:rPr>
          <w:t>也只是随同瓶口来取而不可能随同其他。</w:t>
        </w:r>
      </w:ins>
      <w:ins w:id="119" w:author="Administrator" w:date="2015-10-23T23:52:00Z">
        <w:r>
          <w:rPr>
            <w:rFonts w:hint="eastAsia" w:ascii="黑体" w:hAnsi="黑体" w:eastAsia="黑体" w:cs="黑体"/>
            <w:i w:val="0"/>
            <w:color w:val="000000"/>
            <w:sz w:val="28"/>
            <w:szCs w:val="28"/>
            <w:lang w:eastAsia="zh-CN"/>
            <w:rPrChange w:id="120" w:author="Administrator" w:date="2015-10-23T23:55:00Z">
              <w:rPr>
                <w:rFonts w:hint="eastAsia" w:ascii="华文楷体" w:hAnsi="华文楷体" w:eastAsia="华文楷体" w:cs="华文楷体"/>
                <w:i w:val="0"/>
                <w:color w:val="000000"/>
                <w:sz w:val="28"/>
                <w:szCs w:val="28"/>
                <w:lang w:eastAsia="zh-CN"/>
              </w:rPr>
            </w:rPrChange>
          </w:rPr>
          <w:t>】</w:t>
        </w:r>
      </w:ins>
      <w:ins w:id="121" w:author="Administrator" w:date="2015-10-23T23:52:00Z">
        <w:r>
          <w:rPr>
            <w:rFonts w:hint="eastAsia" w:ascii="华文楷体" w:hAnsi="华文楷体" w:eastAsia="华文楷体" w:cs="华文楷体"/>
            <w:i w:val="0"/>
            <w:color w:val="000000"/>
            <w:sz w:val="28"/>
            <w:szCs w:val="28"/>
          </w:rPr>
          <w:t xml:space="preserve"> </w:t>
        </w:r>
      </w:ins>
    </w:p>
    <w:p>
      <w:pPr>
        <w:spacing w:beforeLines="0" w:afterLines="0"/>
        <w:ind w:firstLine="560" w:firstLineChars="200"/>
        <w:rPr>
          <w:ins w:id="123" w:author="Administrator" w:date="2015-10-24T18:45:00Z"/>
          <w:rFonts w:hint="eastAsia" w:ascii="华文楷体" w:hAnsi="华文楷体" w:eastAsia="华文楷体"/>
          <w:sz w:val="28"/>
          <w:szCs w:val="28"/>
        </w:rPr>
        <w:pPrChange w:id="122" w:author="Administrator" w:date="2015-10-27T13:13:00Z">
          <w:pPr>
            <w:ind w:firstLine="570"/>
          </w:pPr>
        </w:pPrChange>
      </w:pPr>
      <w:del w:id="124" w:author="Administrator" w:date="2015-10-23T23:55:00Z">
        <w:r>
          <w:rPr>
            <w:rFonts w:hint="eastAsia" w:ascii="华文楷体" w:hAnsi="华文楷体" w:eastAsia="华文楷体"/>
            <w:sz w:val="28"/>
            <w:szCs w:val="28"/>
          </w:rPr>
          <w:delText>分别而言，诸如识缘取瓶口，也只是随同瓶口来取而不可能随同其他。</w:delText>
        </w:r>
      </w:del>
      <w:r>
        <w:rPr>
          <w:rFonts w:hint="eastAsia" w:ascii="华文楷体" w:hAnsi="华文楷体" w:eastAsia="华文楷体"/>
          <w:sz w:val="28"/>
          <w:szCs w:val="28"/>
        </w:rPr>
        <w:t>那么在前面所讲到了，这些瓶口、瓶腹、瓶底，那么前面也讲过，这一方面呢可以产生</w:t>
      </w:r>
      <w:ins w:id="125" w:author="Administrator" w:date="2015-10-23T23:56:00Z">
        <w:r>
          <w:rPr>
            <w:rFonts w:hint="eastAsia" w:ascii="华文楷体" w:hAnsi="华文楷体" w:eastAsia="华文楷体"/>
            <w:sz w:val="28"/>
            <w:szCs w:val="28"/>
            <w:lang w:eastAsia="zh-CN"/>
          </w:rPr>
          <w:t>它</w:t>
        </w:r>
      </w:ins>
      <w:del w:id="126" w:author="Administrator" w:date="2015-10-23T23:56:00Z">
        <w:r>
          <w:rPr>
            <w:rFonts w:hint="eastAsia" w:ascii="华文楷体" w:hAnsi="华文楷体" w:eastAsia="华文楷体"/>
            <w:sz w:val="28"/>
            <w:szCs w:val="28"/>
          </w:rPr>
          <w:delText>他</w:delText>
        </w:r>
      </w:del>
      <w:r>
        <w:rPr>
          <w:rFonts w:hint="eastAsia" w:ascii="华文楷体" w:hAnsi="华文楷体" w:eastAsia="华文楷体"/>
          <w:sz w:val="28"/>
          <w:szCs w:val="28"/>
        </w:rPr>
        <w:t>的识，那么以分别来说的时候呢，就说是把其中的一个法，</w:t>
      </w:r>
      <w:ins w:id="127" w:author="Administrator" w:date="2015-10-23T23:57:00Z">
        <w:r>
          <w:rPr>
            <w:rFonts w:hint="eastAsia" w:ascii="华文楷体" w:hAnsi="华文楷体" w:eastAsia="华文楷体"/>
            <w:sz w:val="28"/>
            <w:szCs w:val="28"/>
            <w:lang w:eastAsia="zh-CN"/>
          </w:rPr>
          <w:t>再</w:t>
        </w:r>
      </w:ins>
      <w:del w:id="128" w:author="Administrator" w:date="2015-10-23T23:57:00Z">
        <w:r>
          <w:rPr>
            <w:rFonts w:hint="eastAsia" w:ascii="华文楷体" w:hAnsi="华文楷体" w:eastAsia="华文楷体"/>
            <w:sz w:val="28"/>
            <w:szCs w:val="28"/>
          </w:rPr>
          <w:delText>在</w:delText>
        </w:r>
      </w:del>
      <w:r>
        <w:rPr>
          <w:rFonts w:hint="eastAsia" w:ascii="华文楷体" w:hAnsi="华文楷体" w:eastAsia="华文楷体"/>
          <w:sz w:val="28"/>
          <w:szCs w:val="28"/>
        </w:rPr>
        <w:t>作为所缘的话，比如说呢，缘瓶口的识，诸如呢我们的识缘去瓶口的时候</w:t>
      </w:r>
      <w:ins w:id="129" w:author="Administrator" w:date="2015-10-23T21:10: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也只能是随同瓶口来取，不可能说随同其他</w:t>
      </w:r>
      <w:ins w:id="130" w:author="Administrator" w:date="2015-10-23T21:11:00Z">
        <w:r>
          <w:rPr>
            <w:rFonts w:hint="eastAsia" w:ascii="华文楷体" w:hAnsi="华文楷体" w:eastAsia="华文楷体"/>
            <w:sz w:val="28"/>
            <w:szCs w:val="28"/>
            <w:lang w:eastAsia="zh-CN"/>
          </w:rPr>
          <w:t>。</w:t>
        </w:r>
      </w:ins>
      <w:del w:id="131" w:author="Administrator" w:date="2015-10-23T21:11:00Z">
        <w:r>
          <w:rPr>
            <w:rFonts w:hint="eastAsia" w:ascii="华文楷体" w:hAnsi="华文楷体" w:eastAsia="华文楷体"/>
            <w:sz w:val="28"/>
            <w:szCs w:val="28"/>
          </w:rPr>
          <w:delText>，</w:delText>
        </w:r>
      </w:del>
      <w:r>
        <w:rPr>
          <w:rFonts w:hint="eastAsia" w:ascii="华文楷体" w:hAnsi="华文楷体" w:eastAsia="华文楷体"/>
          <w:sz w:val="28"/>
          <w:szCs w:val="28"/>
        </w:rPr>
        <w:t>你的心识在缘取瓶口</w:t>
      </w:r>
      <w:ins w:id="132" w:author="Administrator" w:date="2015-10-23T23: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已经产生了缘取瓶口的识，那么这个时候</w:t>
      </w:r>
      <w:del w:id="133" w:author="Administrator" w:date="2015-10-23T23:58:00Z">
        <w:r>
          <w:rPr>
            <w:rFonts w:hint="eastAsia" w:ascii="华文楷体" w:hAnsi="华文楷体" w:eastAsia="华文楷体"/>
            <w:sz w:val="28"/>
            <w:szCs w:val="28"/>
          </w:rPr>
          <w:delText>他</w:delText>
        </w:r>
      </w:del>
      <w:r>
        <w:rPr>
          <w:rFonts w:hint="eastAsia" w:ascii="华文楷体" w:hAnsi="华文楷体" w:eastAsia="华文楷体"/>
          <w:sz w:val="28"/>
          <w:szCs w:val="28"/>
        </w:rPr>
        <w:t>的所缘只能是瓶口，不可能</w:t>
      </w:r>
      <w:del w:id="134" w:author="Administrator" w:date="2015-10-24T18:45:00Z">
        <w:r>
          <w:rPr>
            <w:rFonts w:hint="eastAsia" w:ascii="华文楷体" w:hAnsi="华文楷体" w:eastAsia="华文楷体"/>
            <w:sz w:val="28"/>
            <w:szCs w:val="28"/>
          </w:rPr>
          <w:delText>是</w:delText>
        </w:r>
      </w:del>
      <w:r>
        <w:rPr>
          <w:rFonts w:hint="eastAsia" w:ascii="华文楷体" w:hAnsi="华文楷体" w:eastAsia="华文楷体"/>
          <w:sz w:val="28"/>
          <w:szCs w:val="28"/>
        </w:rPr>
        <w:t>说，就说我的相续当中产生的是一个缘瓶口的识，但是呢我的</w:t>
      </w:r>
      <w:ins w:id="135" w:author="Administrator" w:date="2015-10-23T23:5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w:t>
      </w:r>
      <w:ins w:id="136" w:author="Administrator" w:date="2015-10-23T21:11:00Z">
        <w:r>
          <w:rPr>
            <w:rFonts w:hint="eastAsia" w:ascii="华文楷体" w:hAnsi="华文楷体" w:eastAsia="华文楷体"/>
            <w:sz w:val="28"/>
            <w:szCs w:val="28"/>
            <w:lang w:eastAsia="zh-CN"/>
          </w:rPr>
          <w:t>境</w:t>
        </w:r>
      </w:ins>
      <w:del w:id="137" w:author="Administrator" w:date="2015-10-23T21:11:00Z">
        <w:r>
          <w:rPr>
            <w:rFonts w:hint="eastAsia" w:ascii="华文楷体" w:hAnsi="华文楷体" w:eastAsia="华文楷体"/>
            <w:sz w:val="28"/>
            <w:szCs w:val="28"/>
          </w:rPr>
          <w:delText>镜</w:delText>
        </w:r>
      </w:del>
      <w:r>
        <w:rPr>
          <w:rFonts w:hint="eastAsia" w:ascii="华文楷体" w:hAnsi="华文楷体" w:eastAsia="华文楷体"/>
          <w:sz w:val="28"/>
          <w:szCs w:val="28"/>
        </w:rPr>
        <w:t>呢是一个瓶腹啊，或者是瓶底，</w:t>
      </w:r>
      <w:del w:id="138" w:author="Administrator" w:date="2015-10-24T18:45:00Z">
        <w:r>
          <w:rPr>
            <w:rFonts w:hint="eastAsia" w:ascii="华文楷体" w:hAnsi="华文楷体" w:eastAsia="华文楷体"/>
            <w:sz w:val="28"/>
            <w:szCs w:val="28"/>
          </w:rPr>
          <w:delText>后面</w:delText>
        </w:r>
      </w:del>
      <w:ins w:id="139" w:author="Administrator" w:date="2015-10-24T18:45:00Z">
        <w:r>
          <w:rPr>
            <w:rFonts w:hint="eastAsia" w:ascii="华文楷体" w:hAnsi="华文楷体" w:eastAsia="华文楷体"/>
            <w:sz w:val="28"/>
            <w:szCs w:val="28"/>
            <w:lang w:eastAsia="zh-CN"/>
          </w:rPr>
          <w:t>或</w:t>
        </w:r>
      </w:ins>
      <w:del w:id="140" w:author="Administrator" w:date="2015-10-24T18:43:00Z">
        <w:r>
          <w:rPr>
            <w:rFonts w:hint="eastAsia" w:ascii="华文楷体" w:hAnsi="华文楷体" w:eastAsia="华文楷体"/>
            <w:sz w:val="28"/>
            <w:szCs w:val="28"/>
          </w:rPr>
          <w:delText>呢</w:delText>
        </w:r>
      </w:del>
      <w:ins w:id="141" w:author="Administrator" w:date="2015-10-24T18:43:00Z">
        <w:r>
          <w:rPr>
            <w:rFonts w:hint="eastAsia" w:ascii="华文楷体" w:hAnsi="华文楷体" w:eastAsia="华文楷体"/>
            <w:sz w:val="28"/>
            <w:szCs w:val="28"/>
            <w:lang w:eastAsia="zh-CN"/>
          </w:rPr>
          <w:t>乃至于</w:t>
        </w:r>
      </w:ins>
      <w:r>
        <w:rPr>
          <w:rFonts w:hint="eastAsia" w:ascii="华文楷体" w:hAnsi="华文楷体" w:eastAsia="华文楷体"/>
          <w:sz w:val="28"/>
          <w:szCs w:val="28"/>
        </w:rPr>
        <w:t>其他的法，这些都是不可能的事情</w:t>
      </w:r>
      <w:ins w:id="142" w:author="Administrator" w:date="2015-10-23T21:11:00Z">
        <w:r>
          <w:rPr>
            <w:rFonts w:hint="eastAsia" w:ascii="华文楷体" w:hAnsi="华文楷体" w:eastAsia="华文楷体"/>
            <w:sz w:val="28"/>
            <w:szCs w:val="28"/>
            <w:lang w:eastAsia="zh-CN"/>
          </w:rPr>
          <w:t>。</w:t>
        </w:r>
      </w:ins>
      <w:del w:id="143" w:author="Administrator" w:date="2015-10-23T21:11:00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所以说这个方面讲了</w:t>
      </w:r>
      <w:ins w:id="144" w:author="Administrator" w:date="2015-10-23T21:11: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也只是随同瓶口来取，不可能随同其他的。</w:t>
      </w:r>
    </w:p>
    <w:p>
      <w:pPr>
        <w:spacing w:beforeLines="0" w:afterLines="0"/>
        <w:ind w:firstLine="560" w:firstLineChars="200"/>
        <w:rPr>
          <w:ins w:id="146" w:author="Administrator" w:date="2015-10-24T18:45:00Z"/>
          <w:rFonts w:hint="eastAsia" w:ascii="黑体" w:hAnsi="黑体" w:eastAsia="黑体" w:cs="黑体"/>
          <w:i w:val="0"/>
          <w:color w:val="000000"/>
          <w:sz w:val="28"/>
          <w:szCs w:val="28"/>
          <w:lang w:eastAsia="zh-CN"/>
        </w:rPr>
        <w:pPrChange w:id="145" w:author="Administrator" w:date="2015-10-27T13:13:00Z">
          <w:pPr>
            <w:ind w:firstLine="570"/>
          </w:pPr>
        </w:pPrChange>
      </w:pPr>
      <w:ins w:id="147" w:author="Administrator" w:date="2015-10-23T23:59:00Z">
        <w:r>
          <w:rPr>
            <w:rFonts w:hint="eastAsia" w:ascii="黑体" w:hAnsi="黑体" w:eastAsia="黑体" w:cs="黑体"/>
            <w:sz w:val="28"/>
            <w:szCs w:val="28"/>
            <w:lang w:eastAsia="zh-CN"/>
            <w:rPrChange w:id="148" w:author="Administrator" w:date="2015-10-24T00:00:00Z">
              <w:rPr>
                <w:rFonts w:hint="eastAsia" w:ascii="华文楷体" w:hAnsi="华文楷体" w:eastAsia="华文楷体"/>
                <w:sz w:val="28"/>
                <w:szCs w:val="28"/>
                <w:lang w:eastAsia="zh-CN"/>
              </w:rPr>
            </w:rPrChange>
          </w:rPr>
          <w:t>【</w:t>
        </w:r>
      </w:ins>
      <w:ins w:id="149" w:author="Administrator" w:date="2015-10-23T23:59:00Z">
        <w:r>
          <w:rPr>
            <w:rFonts w:hint="eastAsia" w:ascii="黑体" w:hAnsi="黑体" w:eastAsia="黑体" w:cs="黑体"/>
            <w:i w:val="0"/>
            <w:color w:val="000000"/>
            <w:sz w:val="28"/>
            <w:szCs w:val="28"/>
            <w:rPrChange w:id="150" w:author="Administrator" w:date="2015-10-24T00:00:00Z">
              <w:rPr>
                <w:rFonts w:ascii="华文楷体" w:hAnsi="华文楷体" w:eastAsia="华文楷体" w:cs="华文楷体"/>
                <w:i w:val="0"/>
                <w:color w:val="000000"/>
                <w:sz w:val="28"/>
                <w:szCs w:val="28"/>
              </w:rPr>
            </w:rPrChange>
          </w:rPr>
          <w:t>瓶口也是如此</w:t>
        </w:r>
      </w:ins>
      <w:ins w:id="151" w:author="Administrator" w:date="2015-10-23T23:59:00Z">
        <w:r>
          <w:rPr>
            <w:rFonts w:hint="eastAsia" w:ascii="黑体" w:hAnsi="黑体" w:eastAsia="黑体" w:cs="黑体"/>
            <w:i w:val="0"/>
            <w:color w:val="000000"/>
            <w:sz w:val="28"/>
            <w:szCs w:val="28"/>
            <w:rPrChange w:id="152" w:author="Administrator" w:date="2015-10-24T00:00:00Z">
              <w:rPr>
                <w:rFonts w:ascii="宋体" w:hAnsi="宋体" w:eastAsia="宋体" w:cs="宋体"/>
                <w:i w:val="0"/>
                <w:color w:val="000000"/>
                <w:sz w:val="28"/>
                <w:szCs w:val="28"/>
              </w:rPr>
            </w:rPrChange>
          </w:rPr>
          <w:t>,</w:t>
        </w:r>
      </w:ins>
      <w:ins w:id="153" w:author="Administrator" w:date="2015-10-23T23:59:00Z">
        <w:r>
          <w:rPr>
            <w:rFonts w:hint="eastAsia" w:ascii="黑体" w:hAnsi="黑体" w:eastAsia="黑体" w:cs="黑体"/>
            <w:i w:val="0"/>
            <w:color w:val="000000"/>
            <w:sz w:val="28"/>
            <w:szCs w:val="28"/>
            <w:rPrChange w:id="154" w:author="Administrator" w:date="2015-10-24T00:00:00Z">
              <w:rPr>
                <w:rFonts w:ascii="华文楷体" w:hAnsi="华文楷体" w:eastAsia="华文楷体" w:cs="华文楷体"/>
                <w:i w:val="0"/>
                <w:color w:val="000000"/>
                <w:sz w:val="28"/>
                <w:szCs w:val="28"/>
              </w:rPr>
            </w:rPrChange>
          </w:rPr>
          <w:t>缘取上下各个部分之内部的不同类也都可以充当瓶口之一识的设施处……</w:t>
        </w:r>
      </w:ins>
      <w:ins w:id="155" w:author="Administrator" w:date="2015-10-23T23:59:00Z">
        <w:r>
          <w:rPr>
            <w:rFonts w:hint="eastAsia" w:ascii="黑体" w:hAnsi="黑体" w:eastAsia="黑体" w:cs="黑体"/>
            <w:i w:val="0"/>
            <w:color w:val="000000"/>
            <w:sz w:val="28"/>
            <w:szCs w:val="28"/>
            <w:lang w:eastAsia="zh-CN"/>
            <w:rPrChange w:id="156" w:author="Administrator" w:date="2015-10-24T00:00:00Z">
              <w:rPr>
                <w:rFonts w:hint="eastAsia" w:ascii="华文楷体" w:hAnsi="华文楷体" w:eastAsia="华文楷体" w:cs="华文楷体"/>
                <w:i w:val="0"/>
                <w:color w:val="000000"/>
                <w:sz w:val="28"/>
                <w:szCs w:val="28"/>
                <w:lang w:eastAsia="zh-CN"/>
              </w:rPr>
            </w:rPrChange>
          </w:rPr>
          <w:t>】</w:t>
        </w:r>
      </w:ins>
    </w:p>
    <w:p>
      <w:pPr>
        <w:spacing w:beforeLines="0" w:afterLines="0"/>
        <w:ind w:firstLine="560" w:firstLineChars="200"/>
        <w:rPr>
          <w:ins w:id="158" w:author="Administrator" w:date="2015-10-24T18:48:00Z"/>
          <w:rFonts w:hint="eastAsia" w:ascii="华文楷体" w:hAnsi="华文楷体" w:eastAsia="华文楷体"/>
          <w:sz w:val="28"/>
          <w:szCs w:val="28"/>
        </w:rPr>
        <w:pPrChange w:id="157" w:author="Administrator" w:date="2015-10-27T13:13:00Z">
          <w:pPr>
            <w:ind w:firstLine="570"/>
          </w:pPr>
        </w:pPrChange>
      </w:pPr>
      <w:del w:id="159" w:author="Administrator" w:date="2015-10-23T23:59:00Z">
        <w:r>
          <w:rPr>
            <w:rFonts w:hint="eastAsia" w:ascii="华文楷体" w:hAnsi="华文楷体" w:eastAsia="华文楷体"/>
            <w:sz w:val="28"/>
            <w:szCs w:val="28"/>
          </w:rPr>
          <w:delText>瓶口也是如此，缘取上下各个部分之内部的不同类也都可以充当瓶口之一识的设施处……</w:delText>
        </w:r>
      </w:del>
      <w:r>
        <w:rPr>
          <w:rFonts w:hint="eastAsia" w:ascii="华文楷体" w:hAnsi="华文楷体" w:eastAsia="华文楷体"/>
          <w:sz w:val="28"/>
          <w:szCs w:val="28"/>
        </w:rPr>
        <w:t>那么就是说</w:t>
      </w:r>
      <w:ins w:id="160" w:author="Administrator" w:date="2015-10-24T00:01:00Z">
        <w:r>
          <w:rPr>
            <w:rFonts w:hint="eastAsia" w:ascii="华文楷体" w:hAnsi="华文楷体" w:eastAsia="华文楷体"/>
            <w:sz w:val="28"/>
            <w:szCs w:val="28"/>
            <w:lang w:eastAsia="zh-CN"/>
          </w:rPr>
          <w:t>，再以</w:t>
        </w:r>
      </w:ins>
      <w:del w:id="161" w:author="Administrator" w:date="2015-10-24T00:00:00Z">
        <w:r>
          <w:rPr>
            <w:rFonts w:hint="eastAsia" w:ascii="华文楷体" w:hAnsi="华文楷体" w:eastAsia="华文楷体"/>
            <w:sz w:val="28"/>
            <w:szCs w:val="28"/>
          </w:rPr>
          <w:delText>在一</w:delText>
        </w:r>
      </w:del>
      <w:r>
        <w:rPr>
          <w:rFonts w:hint="eastAsia" w:ascii="华文楷体" w:hAnsi="华文楷体" w:eastAsia="华文楷体"/>
          <w:sz w:val="28"/>
          <w:szCs w:val="28"/>
        </w:rPr>
        <w:t>瓶口呢也是这样观察的</w:t>
      </w:r>
      <w:ins w:id="162" w:author="Administrator" w:date="2015-10-23T21:11:00Z">
        <w:r>
          <w:rPr>
            <w:rFonts w:hint="eastAsia" w:ascii="华文楷体" w:hAnsi="华文楷体" w:eastAsia="华文楷体"/>
            <w:sz w:val="28"/>
            <w:szCs w:val="28"/>
            <w:lang w:eastAsia="zh-CN"/>
          </w:rPr>
          <w:t>。</w:t>
        </w:r>
      </w:ins>
      <w:del w:id="163" w:author="Administrator" w:date="2015-10-23T21:11:00Z">
        <w:r>
          <w:rPr>
            <w:rFonts w:hint="eastAsia" w:ascii="华文楷体" w:hAnsi="华文楷体" w:eastAsia="华文楷体"/>
            <w:sz w:val="28"/>
            <w:szCs w:val="28"/>
          </w:rPr>
          <w:delText>，</w:delText>
        </w:r>
      </w:del>
      <w:r>
        <w:rPr>
          <w:rFonts w:hint="eastAsia" w:ascii="华文楷体" w:hAnsi="华文楷体" w:eastAsia="华文楷体"/>
          <w:sz w:val="28"/>
          <w:szCs w:val="28"/>
        </w:rPr>
        <w:t>那么就瓶口呢</w:t>
      </w:r>
      <w:ins w:id="164" w:author="Administrator" w:date="2015-10-23T21:11:00Z">
        <w:r>
          <w:rPr>
            <w:rFonts w:hint="eastAsia" w:ascii="华文楷体" w:hAnsi="华文楷体" w:eastAsia="华文楷体"/>
            <w:sz w:val="28"/>
            <w:szCs w:val="28"/>
            <w:lang w:eastAsia="zh-CN"/>
          </w:rPr>
          <w:t>，</w:t>
        </w:r>
      </w:ins>
      <w:ins w:id="165" w:author="Administrator" w:date="2015-10-23T21:12:00Z">
        <w:r>
          <w:rPr>
            <w:rFonts w:hint="eastAsia" w:ascii="华文楷体" w:hAnsi="华文楷体" w:eastAsia="华文楷体"/>
            <w:sz w:val="28"/>
            <w:szCs w:val="28"/>
            <w:lang w:eastAsia="zh-CN"/>
          </w:rPr>
          <w:t>它</w:t>
        </w:r>
      </w:ins>
      <w:del w:id="166" w:author="Administrator" w:date="2015-10-23T21:12:00Z">
        <w:r>
          <w:rPr>
            <w:rFonts w:hint="eastAsia" w:ascii="华文楷体" w:hAnsi="华文楷体" w:eastAsia="华文楷体"/>
            <w:sz w:val="28"/>
            <w:szCs w:val="28"/>
          </w:rPr>
          <w:delText>他</w:delText>
        </w:r>
      </w:del>
      <w:r>
        <w:rPr>
          <w:rFonts w:hint="eastAsia" w:ascii="华文楷体" w:hAnsi="华文楷体" w:eastAsia="华文楷体"/>
          <w:sz w:val="28"/>
          <w:szCs w:val="28"/>
        </w:rPr>
        <w:t>也有就说是</w:t>
      </w:r>
      <w:ins w:id="167" w:author="Administrator" w:date="2015-10-24T18:4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上下</w:t>
      </w:r>
      <w:ins w:id="168" w:author="Administrator" w:date="2015-10-24T18:46:00Z">
        <w:r>
          <w:rPr>
            <w:rFonts w:hint="eastAsia" w:ascii="华文楷体" w:hAnsi="华文楷体" w:eastAsia="华文楷体"/>
            <w:sz w:val="28"/>
            <w:szCs w:val="28"/>
            <w:lang w:eastAsia="zh-CN"/>
          </w:rPr>
          <w:t>里</w:t>
        </w:r>
      </w:ins>
      <w:r>
        <w:rPr>
          <w:rFonts w:hint="eastAsia" w:ascii="华文楷体" w:hAnsi="华文楷体" w:eastAsia="华文楷体"/>
          <w:sz w:val="28"/>
          <w:szCs w:val="28"/>
        </w:rPr>
        <w:t>外等等的这样一种的不同的</w:t>
      </w:r>
      <w:ins w:id="169" w:author="Administrator" w:date="2015-10-28T12:1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内部分类，那么实际上如果我们要缘取</w:t>
      </w:r>
      <w:ins w:id="170" w:author="Administrator" w:date="2015-10-23T21:12:00Z">
        <w:r>
          <w:rPr>
            <w:rFonts w:hint="eastAsia" w:ascii="华文楷体" w:hAnsi="华文楷体" w:eastAsia="华文楷体"/>
            <w:sz w:val="28"/>
            <w:szCs w:val="28"/>
            <w:lang w:eastAsia="zh-CN"/>
          </w:rPr>
          <w:t>它</w:t>
        </w:r>
      </w:ins>
      <w:del w:id="171" w:author="Administrator" w:date="2015-10-23T21:12:00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172" w:author="Administrator" w:date="2015-10-24T18:4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上部和缘取下部的时候呢，这些方面它的内部都是不同类的，所以说</w:t>
      </w:r>
      <w:ins w:id="173" w:author="Administrator" w:date="2015-10-23T21:12:00Z">
        <w:r>
          <w:rPr>
            <w:rFonts w:hint="eastAsia" w:ascii="华文楷体" w:hAnsi="华文楷体" w:eastAsia="华文楷体"/>
            <w:sz w:val="28"/>
            <w:szCs w:val="28"/>
            <w:lang w:eastAsia="zh-CN"/>
          </w:rPr>
          <w:t>它</w:t>
        </w:r>
      </w:ins>
      <w:del w:id="174" w:author="Administrator" w:date="2015-10-23T21:12:00Z">
        <w:r>
          <w:rPr>
            <w:rFonts w:hint="eastAsia" w:ascii="华文楷体" w:hAnsi="华文楷体" w:eastAsia="华文楷体"/>
            <w:sz w:val="28"/>
            <w:szCs w:val="28"/>
          </w:rPr>
          <w:delText>他</w:delText>
        </w:r>
      </w:del>
      <w:r>
        <w:rPr>
          <w:rFonts w:hint="eastAsia" w:ascii="华文楷体" w:hAnsi="华文楷体" w:eastAsia="华文楷体"/>
          <w:sz w:val="28"/>
          <w:szCs w:val="28"/>
        </w:rPr>
        <w:t>的这个</w:t>
      </w:r>
      <w:ins w:id="175" w:author="Administrator" w:date="2015-10-28T22:49:25Z">
        <w:r>
          <w:rPr>
            <w:rFonts w:hint="eastAsia" w:ascii="华文楷体" w:hAnsi="华文楷体" w:eastAsia="华文楷体"/>
            <w:sz w:val="28"/>
            <w:szCs w:val="28"/>
            <w:lang w:eastAsia="zh-CN"/>
          </w:rPr>
          <w:t>、</w:t>
        </w:r>
      </w:ins>
      <w:ins w:id="176" w:author="Administrator" w:date="2015-10-28T22:49:27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这样一种缘取</w:t>
      </w:r>
      <w:ins w:id="177" w:author="Administrator" w:date="2015-10-23T21:12:00Z">
        <w:r>
          <w:rPr>
            <w:rFonts w:hint="eastAsia" w:ascii="华文楷体" w:hAnsi="华文楷体" w:eastAsia="华文楷体"/>
            <w:sz w:val="28"/>
            <w:szCs w:val="28"/>
            <w:lang w:eastAsia="zh-CN"/>
          </w:rPr>
          <w:t>它</w:t>
        </w:r>
      </w:ins>
      <w:del w:id="178" w:author="Administrator" w:date="2015-10-23T21:12:00Z">
        <w:r>
          <w:rPr>
            <w:rFonts w:hint="eastAsia" w:ascii="华文楷体" w:hAnsi="华文楷体" w:eastAsia="华文楷体"/>
            <w:sz w:val="28"/>
            <w:szCs w:val="28"/>
          </w:rPr>
          <w:delText>他</w:delText>
        </w:r>
      </w:del>
      <w:r>
        <w:rPr>
          <w:rFonts w:hint="eastAsia" w:ascii="华文楷体" w:hAnsi="华文楷体" w:eastAsia="华文楷体"/>
          <w:sz w:val="28"/>
          <w:szCs w:val="28"/>
        </w:rPr>
        <w:t>的能取识，能</w:t>
      </w:r>
      <w:ins w:id="179" w:author="Administrator" w:date="2015-10-23T21:12:00Z">
        <w:r>
          <w:rPr>
            <w:rFonts w:hint="eastAsia" w:ascii="华文楷体" w:hAnsi="华文楷体" w:eastAsia="华文楷体"/>
            <w:sz w:val="28"/>
            <w:szCs w:val="28"/>
            <w:lang w:eastAsia="zh-CN"/>
          </w:rPr>
          <w:t>境</w:t>
        </w:r>
      </w:ins>
      <w:del w:id="180" w:author="Administrator" w:date="2015-10-23T21:12:00Z">
        <w:r>
          <w:rPr>
            <w:rFonts w:hint="eastAsia" w:ascii="华文楷体" w:hAnsi="华文楷体" w:eastAsia="华文楷体"/>
            <w:sz w:val="28"/>
            <w:szCs w:val="28"/>
          </w:rPr>
          <w:delText>镜</w:delText>
        </w:r>
      </w:del>
      <w:r>
        <w:rPr>
          <w:rFonts w:hint="eastAsia" w:ascii="华文楷体" w:hAnsi="华文楷体" w:eastAsia="华文楷体"/>
          <w:sz w:val="28"/>
          <w:szCs w:val="28"/>
        </w:rPr>
        <w:t>的</w:t>
      </w:r>
      <w:ins w:id="181" w:author="Administrator" w:date="2015-10-28T22:49: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识，也绝对是不同类的</w:t>
      </w:r>
      <w:ins w:id="182" w:author="Administrator" w:date="2015-10-23T21:12:00Z">
        <w:r>
          <w:rPr>
            <w:rFonts w:hint="eastAsia" w:ascii="华文楷体" w:hAnsi="华文楷体" w:eastAsia="华文楷体"/>
            <w:sz w:val="28"/>
            <w:szCs w:val="28"/>
            <w:lang w:eastAsia="zh-CN"/>
          </w:rPr>
          <w:t>。</w:t>
        </w:r>
      </w:ins>
      <w:del w:id="183" w:author="Administrator" w:date="2015-10-23T21:12:00Z">
        <w:r>
          <w:rPr>
            <w:rFonts w:hint="eastAsia" w:ascii="华文楷体" w:hAnsi="华文楷体" w:eastAsia="华文楷体"/>
            <w:sz w:val="28"/>
            <w:szCs w:val="28"/>
          </w:rPr>
          <w:delText>，</w:delText>
        </w:r>
      </w:del>
      <w:r>
        <w:rPr>
          <w:rFonts w:hint="eastAsia" w:ascii="华文楷体" w:hAnsi="华文楷体" w:eastAsia="华文楷体"/>
          <w:sz w:val="28"/>
          <w:szCs w:val="28"/>
        </w:rPr>
        <w:t>但是这些方面都可以充当瓶口</w:t>
      </w:r>
      <w:ins w:id="184" w:author="Administrator" w:date="2015-10-28T12:14:00Z">
        <w:r>
          <w:rPr>
            <w:rFonts w:hint="eastAsia" w:ascii="华文楷体" w:hAnsi="华文楷体" w:eastAsia="华文楷体"/>
            <w:sz w:val="28"/>
            <w:szCs w:val="28"/>
            <w:lang w:eastAsia="zh-CN"/>
          </w:rPr>
          <w:t>一</w:t>
        </w:r>
      </w:ins>
      <w:del w:id="185" w:author="Administrator" w:date="2015-10-28T12:14:00Z">
        <w:r>
          <w:rPr>
            <w:rFonts w:hint="eastAsia" w:ascii="华文楷体" w:hAnsi="华文楷体" w:eastAsia="华文楷体"/>
            <w:sz w:val="28"/>
            <w:szCs w:val="28"/>
          </w:rPr>
          <w:delText>意</w:delText>
        </w:r>
      </w:del>
      <w:r>
        <w:rPr>
          <w:rFonts w:hint="eastAsia" w:ascii="华文楷体" w:hAnsi="华文楷体" w:eastAsia="华文楷体"/>
          <w:sz w:val="28"/>
          <w:szCs w:val="28"/>
        </w:rPr>
        <w:t>识的</w:t>
      </w:r>
      <w:ins w:id="186" w:author="Administrator" w:date="2015-10-23T21:13:00Z">
        <w:r>
          <w:rPr>
            <w:rFonts w:hint="eastAsia" w:ascii="华文楷体" w:hAnsi="华文楷体" w:eastAsia="华文楷体"/>
            <w:sz w:val="28"/>
            <w:szCs w:val="28"/>
            <w:lang w:eastAsia="zh-CN"/>
          </w:rPr>
          <w:t>设施</w:t>
        </w:r>
      </w:ins>
      <w:ins w:id="187" w:author="Administrator" w:date="2015-10-24T00:02:00Z">
        <w:r>
          <w:rPr>
            <w:rFonts w:hint="eastAsia" w:ascii="华文楷体" w:hAnsi="华文楷体" w:eastAsia="华文楷体"/>
            <w:sz w:val="28"/>
            <w:szCs w:val="28"/>
            <w:lang w:eastAsia="zh-CN"/>
          </w:rPr>
          <w:t>处。</w:t>
        </w:r>
      </w:ins>
      <w:del w:id="188" w:author="Administrator" w:date="2015-10-23T21:13:00Z">
        <w:r>
          <w:rPr>
            <w:rFonts w:hint="eastAsia" w:ascii="华文楷体" w:hAnsi="华文楷体" w:eastAsia="华文楷体"/>
            <w:sz w:val="28"/>
            <w:szCs w:val="28"/>
          </w:rPr>
          <w:delText>色识</w:delText>
        </w:r>
      </w:del>
      <w:del w:id="189" w:author="Administrator" w:date="2015-10-23T21:14:00Z">
        <w:r>
          <w:rPr>
            <w:rFonts w:hint="eastAsia" w:ascii="华文楷体" w:hAnsi="华文楷体" w:eastAsia="华文楷体"/>
            <w:sz w:val="28"/>
            <w:szCs w:val="28"/>
          </w:rPr>
          <w:delText>处，</w:delText>
        </w:r>
      </w:del>
      <w:r>
        <w:rPr>
          <w:rFonts w:hint="eastAsia" w:ascii="华文楷体" w:hAnsi="华文楷体" w:eastAsia="华文楷体"/>
          <w:sz w:val="28"/>
          <w:szCs w:val="28"/>
        </w:rPr>
        <w:t>那么这个时候呢瓶口的</w:t>
      </w:r>
      <w:ins w:id="190" w:author="Administrator" w:date="2015-10-24T00:03: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一个识，实际上就是说如果不观察的时候，我们就说缘瓶口的一个识，但是呢就是说仔细分别的时候呢，你在缘瓶口这个识当中，如果是缘了瓶口的上面部分</w:t>
      </w:r>
      <w:ins w:id="191" w:author="Administrator" w:date="2015-10-24T00:03: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那么这个识呢，单独这个识，就是缘瓶口的能</w:t>
      </w:r>
      <w:ins w:id="192" w:author="Administrator" w:date="2015-10-23T21:13:00Z">
        <w:r>
          <w:rPr>
            <w:rFonts w:hint="eastAsia" w:ascii="华文楷体" w:hAnsi="华文楷体" w:eastAsia="华文楷体"/>
            <w:sz w:val="28"/>
            <w:szCs w:val="28"/>
            <w:lang w:eastAsia="zh-CN"/>
          </w:rPr>
          <w:t>境</w:t>
        </w:r>
      </w:ins>
      <w:del w:id="193" w:author="Administrator" w:date="2015-10-23T21:13:00Z">
        <w:r>
          <w:rPr>
            <w:rFonts w:hint="eastAsia" w:ascii="华文楷体" w:hAnsi="华文楷体" w:eastAsia="华文楷体"/>
            <w:sz w:val="28"/>
            <w:szCs w:val="28"/>
          </w:rPr>
          <w:delText>镜</w:delText>
        </w:r>
      </w:del>
      <w:r>
        <w:rPr>
          <w:rFonts w:hint="eastAsia" w:ascii="华文楷体" w:hAnsi="华文楷体" w:eastAsia="华文楷体"/>
          <w:sz w:val="28"/>
          <w:szCs w:val="28"/>
        </w:rPr>
        <w:t>了，</w:t>
      </w:r>
      <w:ins w:id="194" w:author="Administrator" w:date="2015-10-24T18:47: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瓶口的上面这一部分能</w:t>
      </w:r>
      <w:ins w:id="195" w:author="Administrator" w:date="2015-10-23T21:13:00Z">
        <w:r>
          <w:rPr>
            <w:rFonts w:hint="eastAsia" w:ascii="华文楷体" w:hAnsi="华文楷体" w:eastAsia="华文楷体"/>
            <w:sz w:val="28"/>
            <w:szCs w:val="28"/>
            <w:lang w:eastAsia="zh-CN"/>
          </w:rPr>
          <w:t>境</w:t>
        </w:r>
      </w:ins>
      <w:del w:id="196" w:author="Administrator" w:date="2015-10-23T21:13:00Z">
        <w:r>
          <w:rPr>
            <w:rFonts w:hint="eastAsia" w:ascii="华文楷体" w:hAnsi="华文楷体" w:eastAsia="华文楷体"/>
            <w:sz w:val="28"/>
            <w:szCs w:val="28"/>
          </w:rPr>
          <w:delText>镜</w:delText>
        </w:r>
      </w:del>
      <w:r>
        <w:rPr>
          <w:rFonts w:hint="eastAsia" w:ascii="华文楷体" w:hAnsi="华文楷体" w:eastAsia="华文楷体"/>
          <w:sz w:val="28"/>
          <w:szCs w:val="28"/>
        </w:rPr>
        <w:t>了</w:t>
      </w:r>
      <w:ins w:id="197" w:author="Administrator" w:date="2015-10-23T21:14:00Z">
        <w:r>
          <w:rPr>
            <w:rFonts w:hint="eastAsia" w:ascii="华文楷体" w:hAnsi="华文楷体" w:eastAsia="华文楷体"/>
            <w:sz w:val="28"/>
            <w:szCs w:val="28"/>
            <w:lang w:eastAsia="zh-CN"/>
          </w:rPr>
          <w:t>。</w:t>
        </w:r>
      </w:ins>
      <w:del w:id="198" w:author="Administrator" w:date="2015-10-23T21:14:00Z">
        <w:r>
          <w:rPr>
            <w:rFonts w:hint="eastAsia" w:ascii="华文楷体" w:hAnsi="华文楷体" w:eastAsia="华文楷体"/>
            <w:sz w:val="28"/>
            <w:szCs w:val="28"/>
          </w:rPr>
          <w:delText>，</w:delText>
        </w:r>
      </w:del>
      <w:r>
        <w:rPr>
          <w:rFonts w:hint="eastAsia" w:ascii="华文楷体" w:hAnsi="华文楷体" w:eastAsia="华文楷体"/>
          <w:sz w:val="28"/>
          <w:szCs w:val="28"/>
        </w:rPr>
        <w:t>然后是缘里面缘外面等等都是这样的</w:t>
      </w:r>
      <w:ins w:id="199" w:author="Administrator" w:date="2015-10-24T00:03:00Z">
        <w:r>
          <w:rPr>
            <w:rFonts w:hint="eastAsia" w:ascii="华文楷体" w:hAnsi="华文楷体" w:eastAsia="华文楷体"/>
            <w:sz w:val="28"/>
            <w:szCs w:val="28"/>
            <w:lang w:eastAsia="zh-CN"/>
          </w:rPr>
          <w:t>。</w:t>
        </w:r>
      </w:ins>
      <w:del w:id="200" w:author="Administrator" w:date="2015-10-24T00:03:00Z">
        <w:r>
          <w:rPr>
            <w:rFonts w:hint="eastAsia" w:ascii="华文楷体" w:hAnsi="华文楷体" w:eastAsia="华文楷体"/>
            <w:sz w:val="28"/>
            <w:szCs w:val="28"/>
          </w:rPr>
          <w:delText>，</w:delText>
        </w:r>
      </w:del>
      <w:r>
        <w:rPr>
          <w:rFonts w:hint="eastAsia" w:ascii="华文楷体" w:hAnsi="华文楷体" w:eastAsia="华文楷体"/>
          <w:sz w:val="28"/>
          <w:szCs w:val="28"/>
        </w:rPr>
        <w:t>但是呢就是说如果说如果从不详细观察的情况之下，都可以</w:t>
      </w:r>
      <w:ins w:id="201" w:author="Administrator" w:date="2015-10-24T00:04: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这个叫做缘瓶口的一个识，都可以作为缘瓶口一个识的</w:t>
      </w:r>
      <w:del w:id="202" w:author="Administrator" w:date="2015-10-24T00:04:00Z">
        <w:r>
          <w:rPr>
            <w:rFonts w:hint="eastAsia" w:ascii="华文楷体" w:hAnsi="华文楷体" w:eastAsia="华文楷体"/>
            <w:sz w:val="28"/>
            <w:szCs w:val="28"/>
          </w:rPr>
          <w:delText>时候</w:delText>
        </w:r>
      </w:del>
      <w:ins w:id="203" w:author="Administrator" w:date="2015-10-23T21:14:00Z">
        <w:r>
          <w:rPr>
            <w:rFonts w:hint="eastAsia" w:ascii="华文楷体" w:hAnsi="华文楷体" w:eastAsia="华文楷体"/>
            <w:sz w:val="28"/>
            <w:szCs w:val="28"/>
            <w:lang w:eastAsia="zh-CN"/>
          </w:rPr>
          <w:t>设施</w:t>
        </w:r>
      </w:ins>
      <w:del w:id="204" w:author="Administrator" w:date="2015-10-23T21:14:00Z">
        <w:r>
          <w:rPr>
            <w:rFonts w:hint="eastAsia" w:ascii="华文楷体" w:hAnsi="华文楷体" w:eastAsia="华文楷体"/>
            <w:sz w:val="28"/>
            <w:szCs w:val="28"/>
          </w:rPr>
          <w:delText>色识</w:delText>
        </w:r>
      </w:del>
      <w:r>
        <w:rPr>
          <w:rFonts w:hint="eastAsia" w:ascii="华文楷体" w:hAnsi="华文楷体" w:eastAsia="华文楷体"/>
          <w:sz w:val="28"/>
          <w:szCs w:val="28"/>
        </w:rPr>
        <w:t>处。</w:t>
      </w:r>
    </w:p>
    <w:p>
      <w:pPr>
        <w:spacing w:beforeLines="0" w:afterLines="0"/>
        <w:ind w:firstLine="560" w:firstLineChars="200"/>
        <w:rPr>
          <w:ins w:id="206" w:author="Administrator" w:date="2015-10-24T18:48:00Z"/>
          <w:rFonts w:hint="eastAsia" w:ascii="黑体" w:hAnsi="黑体" w:eastAsia="黑体" w:cs="黑体"/>
          <w:sz w:val="28"/>
          <w:szCs w:val="28"/>
          <w:lang w:eastAsia="zh-CN"/>
        </w:rPr>
        <w:pPrChange w:id="205" w:author="Administrator" w:date="2015-10-27T13:13:00Z">
          <w:pPr>
            <w:ind w:firstLine="570"/>
          </w:pPr>
        </w:pPrChange>
      </w:pPr>
      <w:ins w:id="207" w:author="Administrator" w:date="2015-10-24T00:04:00Z">
        <w:r>
          <w:rPr>
            <w:rFonts w:hint="eastAsia" w:ascii="黑体" w:hAnsi="黑体" w:eastAsia="黑体" w:cs="黑体"/>
            <w:sz w:val="28"/>
            <w:szCs w:val="28"/>
            <w:lang w:eastAsia="zh-CN"/>
            <w:rPrChange w:id="208" w:author="Administrator" w:date="2015-10-24T00:04: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9" w:author="Administrator" w:date="2015-10-24T00:04:00Z">
            <w:rPr>
              <w:rFonts w:hint="eastAsia" w:ascii="华文楷体" w:hAnsi="华文楷体" w:eastAsia="华文楷体"/>
              <w:sz w:val="28"/>
              <w:szCs w:val="28"/>
            </w:rPr>
          </w:rPrChange>
        </w:rPr>
        <w:t>如果普遍推及，则同类的两个识始终不会同时生起。</w:t>
      </w:r>
      <w:ins w:id="210" w:author="Administrator" w:date="2015-10-24T00:04:00Z">
        <w:r>
          <w:rPr>
            <w:rFonts w:hint="eastAsia" w:ascii="黑体" w:hAnsi="黑体" w:eastAsia="黑体" w:cs="黑体"/>
            <w:sz w:val="28"/>
            <w:szCs w:val="28"/>
            <w:lang w:eastAsia="zh-CN"/>
            <w:rPrChange w:id="211" w:author="Administrator" w:date="2015-10-24T00:04:00Z">
              <w:rPr>
                <w:rFonts w:hint="eastAsia" w:ascii="华文楷体" w:hAnsi="华文楷体" w:eastAsia="华文楷体"/>
                <w:sz w:val="28"/>
                <w:szCs w:val="28"/>
                <w:lang w:eastAsia="zh-CN"/>
              </w:rPr>
            </w:rPrChange>
          </w:rPr>
          <w:t>】</w:t>
        </w:r>
      </w:ins>
    </w:p>
    <w:p>
      <w:pPr>
        <w:spacing w:beforeLines="0" w:afterLines="0"/>
        <w:ind w:firstLine="560" w:firstLineChars="200"/>
        <w:rPr>
          <w:ins w:id="213" w:author="Administrator" w:date="2015-10-24T18:50:00Z"/>
          <w:rFonts w:hint="eastAsia" w:ascii="黑体" w:hAnsi="黑体" w:eastAsia="黑体" w:cs="黑体"/>
          <w:sz w:val="28"/>
          <w:szCs w:val="28"/>
        </w:rPr>
        <w:pPrChange w:id="212" w:author="Administrator" w:date="2015-10-27T13:13:00Z">
          <w:pPr>
            <w:ind w:firstLine="570"/>
          </w:pPr>
        </w:pPrChange>
      </w:pPr>
      <w:r>
        <w:rPr>
          <w:rFonts w:hint="eastAsia" w:ascii="华文楷体" w:hAnsi="华文楷体" w:eastAsia="华文楷体"/>
          <w:sz w:val="28"/>
          <w:szCs w:val="28"/>
        </w:rPr>
        <w:t>那么如果</w:t>
      </w:r>
      <w:ins w:id="214" w:author="Administrator" w:date="2015-10-24T00:05:00Z">
        <w:r>
          <w:rPr>
            <w:rFonts w:hint="eastAsia" w:ascii="华文楷体" w:hAnsi="华文楷体" w:eastAsia="华文楷体"/>
            <w:sz w:val="28"/>
            <w:szCs w:val="28"/>
            <w:lang w:eastAsia="zh-CN"/>
          </w:rPr>
          <w:t>再</w:t>
        </w:r>
      </w:ins>
      <w:del w:id="215" w:author="Administrator" w:date="2015-10-24T00:05:00Z">
        <w:r>
          <w:rPr>
            <w:rFonts w:hint="eastAsia" w:ascii="华文楷体" w:hAnsi="华文楷体" w:eastAsia="华文楷体"/>
            <w:sz w:val="28"/>
            <w:szCs w:val="28"/>
          </w:rPr>
          <w:delText>在</w:delText>
        </w:r>
      </w:del>
      <w:r>
        <w:rPr>
          <w:rFonts w:hint="eastAsia" w:ascii="华文楷体" w:hAnsi="华文楷体" w:eastAsia="华文楷体"/>
          <w:sz w:val="28"/>
          <w:szCs w:val="28"/>
        </w:rPr>
        <w:t>把这样一种瓶口上面的识，这样一种</w:t>
      </w:r>
      <w:ins w:id="216" w:author="Administrator" w:date="2015-10-24T00:06:00Z">
        <w:r>
          <w:rPr>
            <w:rFonts w:hint="eastAsia" w:ascii="华文楷体" w:hAnsi="华文楷体" w:eastAsia="华文楷体"/>
            <w:sz w:val="28"/>
            <w:szCs w:val="28"/>
            <w:lang w:eastAsia="zh-CN"/>
          </w:rPr>
          <w:t>这个</w:t>
        </w:r>
      </w:ins>
      <w:ins w:id="217" w:author="Administrator" w:date="2015-10-24T00:07:00Z">
        <w:r>
          <w:rPr>
            <w:rFonts w:hint="eastAsia" w:ascii="华文楷体" w:hAnsi="华文楷体" w:eastAsia="华文楷体"/>
            <w:sz w:val="28"/>
            <w:szCs w:val="28"/>
            <w:lang w:eastAsia="zh-CN"/>
          </w:rPr>
          <w:t>进行</w:t>
        </w:r>
      </w:ins>
      <w:del w:id="218" w:author="Administrator" w:date="2015-10-24T00:07:00Z">
        <w:r>
          <w:rPr>
            <w:rFonts w:hint="eastAsia" w:ascii="华文楷体" w:hAnsi="华文楷体" w:eastAsia="华文楷体"/>
            <w:sz w:val="28"/>
            <w:szCs w:val="28"/>
          </w:rPr>
          <w:delText>体系</w:delText>
        </w:r>
      </w:del>
      <w:r>
        <w:rPr>
          <w:rFonts w:hint="eastAsia" w:ascii="华文楷体" w:hAnsi="华文楷体" w:eastAsia="华文楷体"/>
          <w:sz w:val="28"/>
          <w:szCs w:val="28"/>
        </w:rPr>
        <w:t>分别的时候呢，</w:t>
      </w:r>
      <w:ins w:id="219" w:author="Administrator" w:date="2015-10-23T21:15:00Z">
        <w:r>
          <w:rPr>
            <w:rFonts w:hint="eastAsia" w:ascii="华文楷体" w:hAnsi="华文楷体" w:eastAsia="华文楷体"/>
            <w:sz w:val="28"/>
            <w:szCs w:val="28"/>
            <w:lang w:eastAsia="zh-CN"/>
          </w:rPr>
          <w:t>它</w:t>
        </w:r>
      </w:ins>
      <w:del w:id="220" w:author="Administrator" w:date="2015-10-23T21:15:00Z">
        <w:r>
          <w:rPr>
            <w:rFonts w:hint="eastAsia" w:ascii="华文楷体" w:hAnsi="华文楷体" w:eastAsia="华文楷体"/>
            <w:sz w:val="28"/>
            <w:szCs w:val="28"/>
          </w:rPr>
          <w:delText>他</w:delText>
        </w:r>
      </w:del>
      <w:r>
        <w:rPr>
          <w:rFonts w:hint="eastAsia" w:ascii="华文楷体" w:hAnsi="华文楷体" w:eastAsia="华文楷体"/>
          <w:sz w:val="28"/>
          <w:szCs w:val="28"/>
        </w:rPr>
        <w:t>也有分成不同的侧面</w:t>
      </w:r>
      <w:ins w:id="221" w:author="Administrator" w:date="2015-10-24T00:0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，都可以分成不同侧面</w:t>
      </w:r>
      <w:ins w:id="222" w:author="Administrator" w:date="2015-10-28T12:15:00Z">
        <w:r>
          <w:rPr>
            <w:rFonts w:hint="eastAsia" w:ascii="华文楷体" w:hAnsi="华文楷体" w:eastAsia="华文楷体"/>
            <w:sz w:val="28"/>
            <w:szCs w:val="28"/>
            <w:lang w:eastAsia="zh-CN"/>
          </w:rPr>
          <w:t>。</w:t>
        </w:r>
      </w:ins>
      <w:del w:id="223" w:author="Administrator" w:date="2015-10-28T12:15:00Z">
        <w:r>
          <w:rPr>
            <w:rFonts w:hint="eastAsia" w:ascii="华文楷体" w:hAnsi="华文楷体" w:eastAsia="华文楷体"/>
            <w:sz w:val="28"/>
            <w:szCs w:val="28"/>
          </w:rPr>
          <w:delText>，</w:delText>
        </w:r>
      </w:del>
      <w:r>
        <w:rPr>
          <w:rFonts w:hint="eastAsia" w:ascii="华文楷体" w:hAnsi="华文楷体" w:eastAsia="华文楷体"/>
          <w:sz w:val="28"/>
          <w:szCs w:val="28"/>
        </w:rPr>
        <w:t>所以如果这样普遍推及到</w:t>
      </w:r>
      <w:ins w:id="224" w:author="Administrator" w:date="2015-10-24T00:06:00Z">
        <w:r>
          <w:rPr>
            <w:rFonts w:hint="eastAsia" w:ascii="华文楷体" w:hAnsi="华文楷体" w:eastAsia="华文楷体"/>
            <w:sz w:val="28"/>
            <w:szCs w:val="28"/>
            <w:lang w:eastAsia="zh-CN"/>
          </w:rPr>
          <w:t>这个</w:t>
        </w:r>
      </w:ins>
      <w:del w:id="225" w:author="Administrator" w:date="2015-10-24T00:06:00Z">
        <w:r>
          <w:rPr>
            <w:rFonts w:hint="eastAsia" w:ascii="华文楷体" w:hAnsi="华文楷体" w:eastAsia="华文楷体"/>
            <w:sz w:val="28"/>
            <w:szCs w:val="28"/>
          </w:rPr>
          <w:delText>，</w:delText>
        </w:r>
      </w:del>
      <w:ins w:id="226" w:author="Administrator" w:date="2015-10-24T00:07:00Z">
        <w:r>
          <w:rPr>
            <w:rFonts w:hint="eastAsia" w:ascii="华文楷体" w:hAnsi="华文楷体" w:eastAsia="华文楷体"/>
            <w:sz w:val="28"/>
            <w:szCs w:val="28"/>
            <w:lang w:eastAsia="zh-CN"/>
          </w:rPr>
          <w:t>再</w:t>
        </w:r>
      </w:ins>
      <w:del w:id="227" w:author="Administrator" w:date="2015-10-24T00:06:00Z">
        <w:r>
          <w:rPr>
            <w:rFonts w:hint="eastAsia" w:ascii="华文楷体" w:hAnsi="华文楷体" w:eastAsia="华文楷体"/>
            <w:sz w:val="28"/>
            <w:szCs w:val="28"/>
          </w:rPr>
          <w:delText>在</w:delText>
        </w:r>
      </w:del>
      <w:r>
        <w:rPr>
          <w:rFonts w:hint="eastAsia" w:ascii="华文楷体" w:hAnsi="华文楷体" w:eastAsia="华文楷体"/>
          <w:sz w:val="28"/>
          <w:szCs w:val="28"/>
        </w:rPr>
        <w:t>继续观察下去的时候呢，始终是找不到一个同类的法</w:t>
      </w:r>
      <w:ins w:id="228" w:author="Administrator" w:date="2015-10-23T21:15:00Z">
        <w:r>
          <w:rPr>
            <w:rFonts w:hint="eastAsia" w:ascii="华文楷体" w:hAnsi="华文楷体" w:eastAsia="华文楷体"/>
            <w:sz w:val="28"/>
            <w:szCs w:val="28"/>
            <w:lang w:eastAsia="zh-CN"/>
          </w:rPr>
          <w:t>。</w:t>
        </w:r>
      </w:ins>
      <w:del w:id="229" w:author="Administrator" w:date="2015-10-23T21:15:00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ins w:id="230" w:author="Administrator" w:date="2015-10-24T00:07: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同类的两个识，始终不会同时生起来的</w:t>
      </w:r>
      <w:ins w:id="231" w:author="Administrator" w:date="2015-10-23T21:15:00Z">
        <w:r>
          <w:rPr>
            <w:rFonts w:hint="eastAsia" w:ascii="华文楷体" w:hAnsi="华文楷体" w:eastAsia="华文楷体"/>
            <w:sz w:val="28"/>
            <w:szCs w:val="28"/>
            <w:lang w:eastAsia="zh-CN"/>
          </w:rPr>
          <w:t>。</w:t>
        </w:r>
      </w:ins>
      <w:del w:id="232" w:author="Administrator" w:date="2015-10-23T21:15:0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w:t>
      </w:r>
      <w:ins w:id="233" w:author="Administrator" w:date="2015-10-28T12:15: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在不仔细观察的时候呢，似乎是有一个同类的识，比如说呢这个瓶口的一个识啊，缘瓶子的这一个识啊，像这样好像都是同类的</w:t>
      </w:r>
      <w:ins w:id="234" w:author="Administrator" w:date="2015-10-24T00:08:00Z">
        <w:r>
          <w:rPr>
            <w:rFonts w:hint="eastAsia" w:ascii="华文楷体" w:hAnsi="华文楷体" w:eastAsia="华文楷体"/>
            <w:sz w:val="28"/>
            <w:szCs w:val="28"/>
            <w:lang w:eastAsia="zh-CN"/>
          </w:rPr>
          <w:t>。</w:t>
        </w:r>
      </w:ins>
      <w:del w:id="235" w:author="Administrator" w:date="2015-10-24T00:08:00Z">
        <w:r>
          <w:rPr>
            <w:rFonts w:hint="eastAsia" w:ascii="华文楷体" w:hAnsi="华文楷体" w:eastAsia="华文楷体"/>
            <w:sz w:val="28"/>
            <w:szCs w:val="28"/>
          </w:rPr>
          <w:delText>，</w:delText>
        </w:r>
      </w:del>
      <w:r>
        <w:rPr>
          <w:rFonts w:hint="eastAsia" w:ascii="华文楷体" w:hAnsi="华文楷体" w:eastAsia="华文楷体"/>
          <w:sz w:val="28"/>
          <w:szCs w:val="28"/>
        </w:rPr>
        <w:t>一个瓶子里面的所有的</w:t>
      </w:r>
      <w:ins w:id="236" w:author="Administrator" w:date="2015-10-28T22:53:38Z">
        <w:r>
          <w:rPr>
            <w:rFonts w:hint="eastAsia" w:ascii="华文楷体" w:hAnsi="华文楷体" w:eastAsia="华文楷体"/>
            <w:sz w:val="28"/>
            <w:szCs w:val="28"/>
            <w:lang w:eastAsia="zh-CN"/>
          </w:rPr>
          <w:t>都是</w:t>
        </w:r>
      </w:ins>
      <w:r>
        <w:rPr>
          <w:rFonts w:hint="eastAsia" w:ascii="华文楷体" w:hAnsi="华文楷体" w:eastAsia="华文楷体"/>
          <w:sz w:val="28"/>
          <w:szCs w:val="28"/>
        </w:rPr>
        <w:t>瓶子的部分</w:t>
      </w:r>
      <w:ins w:id="237" w:author="Administrator" w:date="2015-10-24T18:48:00Z">
        <w:r>
          <w:rPr>
            <w:rFonts w:hint="eastAsia" w:ascii="华文楷体" w:hAnsi="华文楷体" w:eastAsia="华文楷体"/>
            <w:sz w:val="28"/>
            <w:szCs w:val="28"/>
            <w:lang w:eastAsia="zh-CN"/>
          </w:rPr>
          <w:t>嘛</w:t>
        </w:r>
      </w:ins>
      <w:r>
        <w:rPr>
          <w:rFonts w:hint="eastAsia" w:ascii="华文楷体" w:hAnsi="华文楷体" w:eastAsia="华文楷体"/>
          <w:sz w:val="28"/>
          <w:szCs w:val="28"/>
        </w:rPr>
        <w:t>，都是瓶子的部分，从这个角度来讲，都是同类，似乎都是同类的</w:t>
      </w:r>
      <w:ins w:id="238" w:author="Administrator" w:date="2015-10-24T18:49:00Z">
        <w:r>
          <w:rPr>
            <w:rFonts w:hint="eastAsia" w:ascii="华文楷体" w:hAnsi="华文楷体" w:eastAsia="华文楷体"/>
            <w:sz w:val="28"/>
            <w:szCs w:val="28"/>
            <w:lang w:eastAsia="zh-CN"/>
          </w:rPr>
          <w:t>。</w:t>
        </w:r>
      </w:ins>
      <w:del w:id="239" w:author="Administrator" w:date="2015-10-24T18:49:00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240" w:author="Administrator" w:date="2015-10-28T12:15: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这个只是没有经过详细观察的时候呢，似乎是同类</w:t>
      </w:r>
      <w:ins w:id="241" w:author="Administrator" w:date="2015-10-23T21:15:00Z">
        <w:r>
          <w:rPr>
            <w:rFonts w:hint="eastAsia" w:ascii="华文楷体" w:hAnsi="华文楷体" w:eastAsia="华文楷体"/>
            <w:sz w:val="28"/>
            <w:szCs w:val="28"/>
            <w:lang w:eastAsia="zh-CN"/>
          </w:rPr>
          <w:t>。</w:t>
        </w:r>
      </w:ins>
      <w:del w:id="242" w:author="Administrator" w:date="2015-10-23T21:15:00Z">
        <w:r>
          <w:rPr>
            <w:rFonts w:hint="eastAsia" w:ascii="华文楷体" w:hAnsi="华文楷体" w:eastAsia="华文楷体"/>
            <w:sz w:val="28"/>
            <w:szCs w:val="28"/>
          </w:rPr>
          <w:delText>，</w:delText>
        </w:r>
      </w:del>
      <w:r>
        <w:rPr>
          <w:rFonts w:hint="eastAsia" w:ascii="华文楷体" w:hAnsi="华文楷体" w:eastAsia="华文楷体"/>
          <w:sz w:val="28"/>
          <w:szCs w:val="28"/>
        </w:rPr>
        <w:t>但如果真正分析的时候</w:t>
      </w:r>
      <w:ins w:id="243" w:author="Administrator" w:date="2015-10-23T21:16: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就这一段话当中所讲的一样，那么如果你</w:t>
      </w:r>
      <w:ins w:id="244" w:author="Administrator" w:date="2015-10-24T00:08:00Z">
        <w:r>
          <w:rPr>
            <w:rFonts w:hint="eastAsia" w:ascii="华文楷体" w:hAnsi="华文楷体" w:eastAsia="华文楷体"/>
            <w:sz w:val="28"/>
            <w:szCs w:val="28"/>
            <w:lang w:eastAsia="zh-CN"/>
          </w:rPr>
          <w:t>再</w:t>
        </w:r>
      </w:ins>
      <w:del w:id="245" w:author="Administrator" w:date="2015-10-24T00:08:00Z">
        <w:r>
          <w:rPr>
            <w:rFonts w:hint="eastAsia" w:ascii="华文楷体" w:hAnsi="华文楷体" w:eastAsia="华文楷体"/>
            <w:sz w:val="28"/>
            <w:szCs w:val="28"/>
          </w:rPr>
          <w:delText>在</w:delText>
        </w:r>
      </w:del>
      <w:r>
        <w:rPr>
          <w:rFonts w:hint="eastAsia" w:ascii="华文楷体" w:hAnsi="华文楷体" w:eastAsia="华文楷体"/>
          <w:sz w:val="28"/>
          <w:szCs w:val="28"/>
        </w:rPr>
        <w:t>把这样一种瓶子</w:t>
      </w:r>
      <w:ins w:id="246" w:author="Administrator" w:date="2015-10-23T21:16:00Z">
        <w:r>
          <w:rPr>
            <w:rFonts w:hint="eastAsia" w:ascii="华文楷体" w:hAnsi="华文楷体" w:eastAsia="华文楷体"/>
            <w:sz w:val="28"/>
            <w:szCs w:val="28"/>
            <w:lang w:eastAsia="zh-CN"/>
          </w:rPr>
          <w:t>，</w:t>
        </w:r>
      </w:ins>
      <w:ins w:id="247" w:author="Administrator" w:date="2015-10-24T00:08:00Z">
        <w:r>
          <w:rPr>
            <w:rFonts w:hint="eastAsia" w:ascii="华文楷体" w:hAnsi="华文楷体" w:eastAsia="华文楷体"/>
            <w:sz w:val="28"/>
            <w:szCs w:val="28"/>
            <w:lang w:eastAsia="zh-CN"/>
          </w:rPr>
          <w:t>再</w:t>
        </w:r>
      </w:ins>
      <w:del w:id="248" w:author="Administrator" w:date="2015-10-24T00:08:00Z">
        <w:r>
          <w:rPr>
            <w:rFonts w:hint="eastAsia" w:ascii="华文楷体" w:hAnsi="华文楷体" w:eastAsia="华文楷体"/>
            <w:sz w:val="28"/>
            <w:szCs w:val="28"/>
          </w:rPr>
          <w:delText>在</w:delText>
        </w:r>
      </w:del>
      <w:r>
        <w:rPr>
          <w:rFonts w:hint="eastAsia" w:ascii="华文楷体" w:hAnsi="华文楷体" w:eastAsia="华文楷体"/>
          <w:sz w:val="28"/>
          <w:szCs w:val="28"/>
        </w:rPr>
        <w:t>观察的时候，</w:t>
      </w:r>
      <w:ins w:id="249" w:author="Administrator" w:date="2015-10-23T21:16:00Z">
        <w:r>
          <w:rPr>
            <w:rFonts w:hint="eastAsia" w:ascii="华文楷体" w:hAnsi="华文楷体" w:eastAsia="华文楷体"/>
            <w:sz w:val="28"/>
            <w:szCs w:val="28"/>
            <w:lang w:eastAsia="zh-CN"/>
          </w:rPr>
          <w:t>它</w:t>
        </w:r>
      </w:ins>
      <w:del w:id="250" w:author="Administrator" w:date="2015-10-23T21:16:00Z">
        <w:r>
          <w:rPr>
            <w:rFonts w:hint="eastAsia" w:ascii="华文楷体" w:hAnsi="华文楷体" w:eastAsia="华文楷体"/>
            <w:sz w:val="28"/>
            <w:szCs w:val="28"/>
          </w:rPr>
          <w:delText>他</w:delText>
        </w:r>
      </w:del>
      <w:r>
        <w:rPr>
          <w:rFonts w:hint="eastAsia" w:ascii="华文楷体" w:hAnsi="华文楷体" w:eastAsia="华文楷体"/>
          <w:sz w:val="28"/>
          <w:szCs w:val="28"/>
        </w:rPr>
        <w:t>有瓶口瓶底瓶腹</w:t>
      </w:r>
      <w:ins w:id="251" w:author="Administrator" w:date="2015-10-24T18:4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那么瓶口在观察的时候呢，</w:t>
      </w:r>
      <w:ins w:id="252" w:author="Administrator" w:date="2015-10-23T21:16:00Z">
        <w:r>
          <w:rPr>
            <w:rFonts w:hint="eastAsia" w:ascii="华文楷体" w:hAnsi="华文楷体" w:eastAsia="华文楷体"/>
            <w:sz w:val="28"/>
            <w:szCs w:val="28"/>
            <w:lang w:eastAsia="zh-CN"/>
          </w:rPr>
          <w:t>它</w:t>
        </w:r>
      </w:ins>
      <w:del w:id="253" w:author="Administrator" w:date="2015-10-23T21:16:00Z">
        <w:r>
          <w:rPr>
            <w:rFonts w:hint="eastAsia" w:ascii="华文楷体" w:hAnsi="华文楷体" w:eastAsia="华文楷体"/>
            <w:sz w:val="28"/>
            <w:szCs w:val="28"/>
          </w:rPr>
          <w:delText>他</w:delText>
        </w:r>
      </w:del>
      <w:r>
        <w:rPr>
          <w:rFonts w:hint="eastAsia" w:ascii="华文楷体" w:hAnsi="华文楷体" w:eastAsia="华文楷体"/>
          <w:sz w:val="28"/>
          <w:szCs w:val="28"/>
        </w:rPr>
        <w:t>有这样一种</w:t>
      </w:r>
      <w:ins w:id="254" w:author="Administrator" w:date="2015-10-28T12:1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上下或者里外</w:t>
      </w:r>
      <w:ins w:id="255" w:author="Administrator" w:date="2015-10-28T22:54:03Z">
        <w:r>
          <w:rPr>
            <w:rFonts w:hint="eastAsia" w:ascii="华文楷体" w:hAnsi="华文楷体" w:eastAsia="华文楷体"/>
            <w:sz w:val="28"/>
            <w:szCs w:val="28"/>
            <w:lang w:eastAsia="zh-CN"/>
          </w:rPr>
          <w:t>的</w:t>
        </w:r>
      </w:ins>
      <w:r>
        <w:rPr>
          <w:rFonts w:hint="eastAsia" w:ascii="华文楷体" w:hAnsi="华文楷体" w:eastAsia="华文楷体"/>
          <w:sz w:val="28"/>
          <w:szCs w:val="28"/>
        </w:rPr>
        <w:t>等等部分，那么把这个上下</w:t>
      </w:r>
      <w:ins w:id="256" w:author="Administrator" w:date="2015-10-23T21:16:00Z">
        <w:r>
          <w:rPr>
            <w:rFonts w:hint="eastAsia" w:ascii="华文楷体" w:hAnsi="华文楷体" w:eastAsia="华文楷体"/>
            <w:sz w:val="28"/>
            <w:szCs w:val="28"/>
            <w:lang w:eastAsia="zh-CN"/>
          </w:rPr>
          <w:t>再</w:t>
        </w:r>
      </w:ins>
      <w:del w:id="257" w:author="Administrator" w:date="2015-10-23T21:16:00Z">
        <w:r>
          <w:rPr>
            <w:rFonts w:hint="eastAsia" w:ascii="华文楷体" w:hAnsi="华文楷体" w:eastAsia="华文楷体"/>
            <w:sz w:val="28"/>
            <w:szCs w:val="28"/>
          </w:rPr>
          <w:delText>在</w:delText>
        </w:r>
      </w:del>
      <w:r>
        <w:rPr>
          <w:rFonts w:hint="eastAsia" w:ascii="华文楷体" w:hAnsi="华文楷体" w:eastAsia="华文楷体"/>
          <w:sz w:val="28"/>
          <w:szCs w:val="28"/>
        </w:rPr>
        <w:t>分的时候呢，左右啊或者前后啊都还是有不同的分类</w:t>
      </w:r>
      <w:ins w:id="258" w:author="Administrator" w:date="2015-10-23T21:16:00Z">
        <w:r>
          <w:rPr>
            <w:rFonts w:hint="eastAsia" w:ascii="华文楷体" w:hAnsi="华文楷体" w:eastAsia="华文楷体"/>
            <w:sz w:val="28"/>
            <w:szCs w:val="28"/>
            <w:lang w:eastAsia="zh-CN"/>
          </w:rPr>
          <w:t>。</w:t>
        </w:r>
      </w:ins>
      <w:del w:id="259" w:author="Administrator" w:date="2015-10-23T21:16:00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所以说如果真正讲的时候</w:t>
      </w:r>
      <w:ins w:id="260" w:author="Administrator" w:date="2015-10-24T00:09:00Z">
        <w:r>
          <w:rPr>
            <w:rFonts w:hint="eastAsia" w:ascii="华文楷体" w:hAnsi="华文楷体" w:eastAsia="华文楷体"/>
            <w:sz w:val="28"/>
            <w:szCs w:val="28"/>
            <w:lang w:eastAsia="zh-CN"/>
          </w:rPr>
          <w:t>呢</w:t>
        </w:r>
      </w:ins>
      <w:ins w:id="261" w:author="Administrator" w:date="2015-10-23T21: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有没有</w:t>
      </w:r>
      <w:ins w:id="262" w:author="Administrator" w:date="2015-10-24T00:09: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完全一样的呢，完全相同的这样一种法呢，在一</w:t>
      </w:r>
      <w:ins w:id="263" w:author="Administrator" w:date="2015-10-24T00:09:00Z">
        <w:r>
          <w:rPr>
            <w:rFonts w:hint="eastAsia" w:ascii="华文楷体" w:hAnsi="华文楷体" w:eastAsia="华文楷体"/>
            <w:sz w:val="28"/>
            <w:szCs w:val="28"/>
            <w:lang w:eastAsia="zh-CN"/>
          </w:rPr>
          <w:t>个</w:t>
        </w:r>
      </w:ins>
      <w:del w:id="264" w:author="Administrator" w:date="2015-10-24T00:09:00Z">
        <w:r>
          <w:rPr>
            <w:rFonts w:hint="eastAsia" w:ascii="华文楷体" w:hAnsi="华文楷体" w:eastAsia="华文楷体"/>
            <w:sz w:val="28"/>
            <w:szCs w:val="28"/>
          </w:rPr>
          <w:delText>份</w:delText>
        </w:r>
      </w:del>
      <w:r>
        <w:rPr>
          <w:rFonts w:hint="eastAsia" w:ascii="华文楷体" w:hAnsi="华文楷体" w:eastAsia="华文楷体"/>
          <w:sz w:val="28"/>
          <w:szCs w:val="28"/>
        </w:rPr>
        <w:t>法上面完全找不到一个完全相同的法</w:t>
      </w:r>
      <w:ins w:id="265" w:author="Administrator" w:date="2015-10-23T21:17:00Z">
        <w:r>
          <w:rPr>
            <w:rFonts w:hint="eastAsia" w:ascii="华文楷体" w:hAnsi="华文楷体" w:eastAsia="华文楷体"/>
            <w:sz w:val="28"/>
            <w:szCs w:val="28"/>
            <w:lang w:eastAsia="zh-CN"/>
          </w:rPr>
          <w:t>。</w:t>
        </w:r>
      </w:ins>
      <w:del w:id="266" w:author="Administrator" w:date="2015-10-23T21:17:00Z">
        <w:r>
          <w:rPr>
            <w:rFonts w:hint="eastAsia" w:ascii="华文楷体" w:hAnsi="华文楷体" w:eastAsia="华文楷体"/>
            <w:sz w:val="28"/>
            <w:szCs w:val="28"/>
          </w:rPr>
          <w:delText>，</w:delText>
        </w:r>
      </w:del>
      <w:r>
        <w:rPr>
          <w:rFonts w:hint="eastAsia" w:ascii="华文楷体" w:hAnsi="华文楷体" w:eastAsia="华文楷体"/>
          <w:sz w:val="28"/>
          <w:szCs w:val="28"/>
        </w:rPr>
        <w:t>所以要从这个方面讲的时候呢，所有的这个法都是不同类的，完全都是不相同的。但是呢如果你在不详细观察的时候</w:t>
      </w:r>
      <w:ins w:id="267" w:author="Administrator" w:date="2015-10-23T21:17: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都可以说这个就是缘瓶口的识，这</w:t>
      </w:r>
      <w:ins w:id="268" w:author="Administrator" w:date="2015-10-24T00:10:00Z">
        <w:r>
          <w:rPr>
            <w:rFonts w:hint="eastAsia" w:ascii="华文楷体" w:hAnsi="华文楷体" w:eastAsia="华文楷体"/>
            <w:sz w:val="28"/>
            <w:szCs w:val="28"/>
            <w:lang w:eastAsia="zh-CN"/>
          </w:rPr>
          <w:t>个</w:t>
        </w:r>
      </w:ins>
      <w:del w:id="269" w:author="Administrator" w:date="2015-10-24T00:10:00Z">
        <w:r>
          <w:rPr>
            <w:rFonts w:hint="eastAsia" w:ascii="华文楷体" w:hAnsi="华文楷体" w:eastAsia="华文楷体"/>
            <w:sz w:val="28"/>
            <w:szCs w:val="28"/>
          </w:rPr>
          <w:delText>份</w:delText>
        </w:r>
      </w:del>
      <w:r>
        <w:rPr>
          <w:rFonts w:hint="eastAsia" w:ascii="华文楷体" w:hAnsi="华文楷体" w:eastAsia="华文楷体"/>
          <w:sz w:val="28"/>
          <w:szCs w:val="28"/>
        </w:rPr>
        <w:t>就是缘瓶子的识，把所有的这些部分综合起来</w:t>
      </w:r>
      <w:ins w:id="270" w:author="Administrator" w:date="2015-10-24T00:13:00Z">
        <w:r>
          <w:rPr>
            <w:rFonts w:hint="eastAsia" w:ascii="华文楷体" w:hAnsi="华文楷体" w:eastAsia="华文楷体"/>
            <w:sz w:val="28"/>
            <w:szCs w:val="28"/>
            <w:lang w:eastAsia="zh-CN"/>
          </w:rPr>
          <w:t>才</w:t>
        </w:r>
      </w:ins>
      <w:r>
        <w:rPr>
          <w:rFonts w:hint="eastAsia" w:ascii="华文楷体" w:hAnsi="华文楷体" w:eastAsia="华文楷体"/>
          <w:sz w:val="28"/>
          <w:szCs w:val="28"/>
        </w:rPr>
        <w:t>可以这样安立</w:t>
      </w:r>
      <w:ins w:id="271" w:author="Administrator" w:date="2015-10-23T21:17:00Z">
        <w:r>
          <w:rPr>
            <w:rFonts w:hint="eastAsia" w:ascii="华文楷体" w:hAnsi="华文楷体" w:eastAsia="华文楷体"/>
            <w:sz w:val="28"/>
            <w:szCs w:val="28"/>
            <w:lang w:eastAsia="zh-CN"/>
          </w:rPr>
          <w:t>。</w:t>
        </w:r>
      </w:ins>
      <w:del w:id="272" w:author="Administrator" w:date="2015-10-23T21:17:00Z">
        <w:r>
          <w:rPr>
            <w:rFonts w:hint="eastAsia" w:ascii="华文楷体" w:hAnsi="华文楷体" w:eastAsia="华文楷体"/>
            <w:sz w:val="28"/>
            <w:szCs w:val="28"/>
          </w:rPr>
          <w:delText>，</w:delText>
        </w:r>
      </w:del>
      <w:r>
        <w:rPr>
          <w:rFonts w:hint="eastAsia" w:ascii="华文楷体" w:hAnsi="华文楷体" w:eastAsia="华文楷体"/>
          <w:sz w:val="28"/>
          <w:szCs w:val="28"/>
        </w:rPr>
        <w:t>但是真正分析的时候</w:t>
      </w:r>
      <w:ins w:id="273" w:author="Administrator" w:date="2015-10-28T12:1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根本找不到一个完全相同的法</w:t>
      </w:r>
      <w:ins w:id="274" w:author="Administrator" w:date="2015-10-23T21:17:00Z">
        <w:r>
          <w:rPr>
            <w:rFonts w:hint="eastAsia" w:ascii="华文楷体" w:hAnsi="华文楷体" w:eastAsia="华文楷体"/>
            <w:sz w:val="28"/>
            <w:szCs w:val="28"/>
            <w:lang w:eastAsia="zh-CN"/>
          </w:rPr>
          <w:t>。</w:t>
        </w:r>
      </w:ins>
      <w:del w:id="275" w:author="Administrator" w:date="2015-10-23T21:17:00Z">
        <w:r>
          <w:rPr>
            <w:rFonts w:hint="eastAsia" w:ascii="华文楷体" w:hAnsi="华文楷体" w:eastAsia="华文楷体"/>
            <w:sz w:val="28"/>
            <w:szCs w:val="28"/>
          </w:rPr>
          <w:delText>，</w:delText>
        </w:r>
      </w:del>
      <w:r>
        <w:rPr>
          <w:rFonts w:hint="eastAsia" w:ascii="华文楷体" w:hAnsi="华文楷体" w:eastAsia="华文楷体"/>
          <w:sz w:val="28"/>
          <w:szCs w:val="28"/>
        </w:rPr>
        <w:t>找不到一个相同的法的话，就同类的两个识始终不可能同时生起的</w:t>
      </w:r>
      <w:r>
        <w:rPr>
          <w:rFonts w:hint="eastAsia" w:ascii="黑体" w:hAnsi="黑体" w:eastAsia="黑体" w:cs="黑体"/>
          <w:sz w:val="28"/>
          <w:szCs w:val="28"/>
          <w:rPrChange w:id="276" w:author="Administrator" w:date="2015-10-24T00:12:00Z">
            <w:rPr>
              <w:rFonts w:hint="eastAsia" w:ascii="华文楷体" w:hAnsi="华文楷体" w:eastAsia="华文楷体"/>
              <w:sz w:val="28"/>
              <w:szCs w:val="28"/>
            </w:rPr>
          </w:rPrChange>
        </w:rPr>
        <w:t>。</w:t>
      </w:r>
    </w:p>
    <w:p>
      <w:pPr>
        <w:spacing w:beforeLines="0" w:afterLines="0"/>
        <w:ind w:firstLine="560" w:firstLineChars="200"/>
        <w:rPr>
          <w:ins w:id="278" w:author="Administrator" w:date="2015-10-24T18:50:00Z"/>
          <w:rFonts w:hint="eastAsia" w:ascii="黑体" w:hAnsi="黑体" w:eastAsia="黑体" w:cs="黑体"/>
          <w:i w:val="0"/>
          <w:color w:val="000000"/>
          <w:sz w:val="28"/>
          <w:szCs w:val="28"/>
          <w:lang w:eastAsia="zh-CN"/>
        </w:rPr>
        <w:pPrChange w:id="277" w:author="Administrator" w:date="2015-10-27T13:13:00Z">
          <w:pPr>
            <w:ind w:firstLine="570"/>
          </w:pPr>
        </w:pPrChange>
      </w:pPr>
      <w:ins w:id="279" w:author="Administrator" w:date="2015-10-24T00:12:00Z">
        <w:r>
          <w:rPr>
            <w:rFonts w:hint="eastAsia" w:ascii="黑体" w:hAnsi="黑体" w:eastAsia="黑体" w:cs="黑体"/>
            <w:sz w:val="28"/>
            <w:szCs w:val="28"/>
            <w:lang w:eastAsia="zh-CN"/>
            <w:rPrChange w:id="280" w:author="Administrator" w:date="2015-10-24T00:12:00Z">
              <w:rPr>
                <w:rFonts w:hint="eastAsia" w:ascii="华文楷体" w:hAnsi="华文楷体" w:eastAsia="华文楷体"/>
                <w:sz w:val="28"/>
                <w:szCs w:val="28"/>
                <w:lang w:eastAsia="zh-CN"/>
              </w:rPr>
            </w:rPrChange>
          </w:rPr>
          <w:t>【</w:t>
        </w:r>
      </w:ins>
      <w:ins w:id="281" w:author="Administrator" w:date="2015-10-24T00:12:00Z">
        <w:r>
          <w:rPr>
            <w:rFonts w:hint="eastAsia" w:ascii="黑体" w:hAnsi="黑体" w:eastAsia="黑体" w:cs="黑体"/>
            <w:i w:val="0"/>
            <w:color w:val="000000"/>
            <w:sz w:val="28"/>
            <w:szCs w:val="28"/>
            <w:rPrChange w:id="282" w:author="Administrator" w:date="2015-10-24T00:12:00Z">
              <w:rPr>
                <w:rFonts w:ascii="华文楷体" w:hAnsi="华文楷体" w:eastAsia="华文楷体" w:cs="华文楷体"/>
                <w:i w:val="0"/>
                <w:color w:val="000000"/>
                <w:sz w:val="28"/>
                <w:szCs w:val="28"/>
              </w:rPr>
            </w:rPrChange>
          </w:rPr>
          <w:t>假设要缘对境同一个瓶子时</w:t>
        </w:r>
      </w:ins>
      <w:ins w:id="283" w:author="Administrator" w:date="2015-10-24T00:12:00Z">
        <w:r>
          <w:rPr>
            <w:rFonts w:hint="eastAsia" w:ascii="黑体" w:hAnsi="黑体" w:eastAsia="黑体" w:cs="黑体"/>
            <w:i w:val="0"/>
            <w:color w:val="000000"/>
            <w:sz w:val="28"/>
            <w:szCs w:val="28"/>
            <w:rPrChange w:id="284" w:author="Administrator" w:date="2015-10-24T00:12:00Z">
              <w:rPr>
                <w:rFonts w:ascii="宋体" w:hAnsi="宋体" w:eastAsia="宋体" w:cs="宋体"/>
                <w:i w:val="0"/>
                <w:color w:val="000000"/>
                <w:sz w:val="28"/>
                <w:szCs w:val="28"/>
              </w:rPr>
            </w:rPrChange>
          </w:rPr>
          <w:t>,</w:t>
        </w:r>
      </w:ins>
      <w:ins w:id="285" w:author="Administrator" w:date="2015-10-24T00:12:00Z">
        <w:r>
          <w:rPr>
            <w:rFonts w:hint="eastAsia" w:ascii="黑体" w:hAnsi="黑体" w:eastAsia="黑体" w:cs="黑体"/>
            <w:i w:val="0"/>
            <w:color w:val="000000"/>
            <w:sz w:val="28"/>
            <w:szCs w:val="28"/>
            <w:rPrChange w:id="286" w:author="Administrator" w:date="2015-10-24T00:12:00Z">
              <w:rPr>
                <w:rFonts w:ascii="华文楷体" w:hAnsi="华文楷体" w:eastAsia="华文楷体" w:cs="华文楷体"/>
                <w:i w:val="0"/>
                <w:color w:val="000000"/>
                <w:sz w:val="28"/>
                <w:szCs w:val="28"/>
              </w:rPr>
            </w:rPrChange>
          </w:rPr>
          <w:t>取瓶子的同类无分别识或者有分</w:t>
        </w:r>
      </w:ins>
      <w:ins w:id="287" w:author="Administrator" w:date="2015-10-24T00:12:00Z">
        <w:r>
          <w:rPr>
            <w:rFonts w:hint="eastAsia" w:ascii="黑体" w:hAnsi="黑体" w:eastAsia="黑体" w:cs="黑体"/>
            <w:i w:val="0"/>
            <w:color w:val="000000"/>
            <w:sz w:val="28"/>
            <w:szCs w:val="28"/>
            <w:rPrChange w:id="288" w:author="Administrator" w:date="2015-10-24T00:12:00Z">
              <w:rPr>
                <w:rFonts w:ascii="华文楷体" w:hAnsi="华文楷体" w:eastAsia="华文楷体" w:cs="华文楷体"/>
                <w:i w:val="0"/>
                <w:color w:val="000000"/>
                <w:sz w:val="28"/>
                <w:szCs w:val="28"/>
              </w:rPr>
            </w:rPrChange>
          </w:rPr>
          <w:t>别识二者无有前后产生</w:t>
        </w:r>
      </w:ins>
      <w:ins w:id="289" w:author="Administrator" w:date="2015-10-24T00:12:00Z">
        <w:r>
          <w:rPr>
            <w:rFonts w:hint="eastAsia" w:ascii="黑体" w:hAnsi="黑体" w:eastAsia="黑体" w:cs="黑体"/>
            <w:i w:val="0"/>
            <w:color w:val="000000"/>
            <w:sz w:val="28"/>
            <w:szCs w:val="28"/>
            <w:rPrChange w:id="290" w:author="Administrator" w:date="2015-10-24T00:12:00Z">
              <w:rPr>
                <w:rFonts w:ascii="宋体" w:hAnsi="宋体" w:eastAsia="宋体" w:cs="宋体"/>
                <w:i w:val="0"/>
                <w:color w:val="000000"/>
                <w:sz w:val="28"/>
                <w:szCs w:val="28"/>
              </w:rPr>
            </w:rPrChange>
          </w:rPr>
          <w:t>,</w:t>
        </w:r>
      </w:ins>
      <w:ins w:id="291" w:author="Administrator" w:date="2015-10-24T00:12:00Z">
        <w:r>
          <w:rPr>
            <w:rFonts w:hint="eastAsia" w:ascii="黑体" w:hAnsi="黑体" w:eastAsia="黑体" w:cs="黑体"/>
            <w:i w:val="0"/>
            <w:color w:val="000000"/>
            <w:sz w:val="28"/>
            <w:szCs w:val="28"/>
            <w:rPrChange w:id="292" w:author="Administrator" w:date="2015-10-24T00:12:00Z">
              <w:rPr>
                <w:rFonts w:ascii="华文楷体" w:hAnsi="华文楷体" w:eastAsia="华文楷体" w:cs="华文楷体"/>
                <w:i w:val="0"/>
                <w:color w:val="000000"/>
                <w:sz w:val="28"/>
                <w:szCs w:val="28"/>
              </w:rPr>
            </w:rPrChange>
          </w:rPr>
          <w:t>那么有境就成了两个</w:t>
        </w:r>
      </w:ins>
      <w:ins w:id="293" w:author="Administrator" w:date="2015-10-24T00:12:00Z">
        <w:r>
          <w:rPr>
            <w:rFonts w:hint="eastAsia" w:ascii="黑体" w:hAnsi="黑体" w:eastAsia="黑体" w:cs="黑体"/>
            <w:i w:val="0"/>
            <w:color w:val="000000"/>
            <w:sz w:val="28"/>
            <w:szCs w:val="28"/>
            <w:rPrChange w:id="294" w:author="Administrator" w:date="2015-10-24T00:12:00Z">
              <w:rPr>
                <w:rFonts w:ascii="宋体" w:hAnsi="宋体" w:eastAsia="宋体" w:cs="宋体"/>
                <w:i w:val="0"/>
                <w:color w:val="000000"/>
                <w:sz w:val="28"/>
                <w:szCs w:val="28"/>
              </w:rPr>
            </w:rPrChange>
          </w:rPr>
          <w:t>,</w:t>
        </w:r>
      </w:ins>
      <w:ins w:id="295" w:author="Administrator" w:date="2015-10-24T00:12:00Z">
        <w:r>
          <w:rPr>
            <w:rFonts w:hint="eastAsia" w:ascii="黑体" w:hAnsi="黑体" w:eastAsia="黑体" w:cs="黑体"/>
            <w:i w:val="0"/>
            <w:color w:val="000000"/>
            <w:sz w:val="28"/>
            <w:szCs w:val="28"/>
            <w:rPrChange w:id="296" w:author="Administrator" w:date="2015-10-24T00:12:00Z">
              <w:rPr>
                <w:rFonts w:ascii="华文楷体" w:hAnsi="华文楷体" w:eastAsia="华文楷体" w:cs="华文楷体"/>
                <w:i w:val="0"/>
                <w:color w:val="000000"/>
                <w:sz w:val="28"/>
                <w:szCs w:val="28"/>
              </w:rPr>
            </w:rPrChange>
          </w:rPr>
          <w:t>致使相续也必然变成异体。</w:t>
        </w:r>
      </w:ins>
      <w:ins w:id="297" w:author="Administrator" w:date="2015-10-24T00:12:00Z">
        <w:r>
          <w:rPr>
            <w:rFonts w:hint="eastAsia" w:ascii="黑体" w:hAnsi="黑体" w:eastAsia="黑体" w:cs="黑体"/>
            <w:i w:val="0"/>
            <w:color w:val="000000"/>
            <w:sz w:val="28"/>
            <w:szCs w:val="28"/>
            <w:lang w:eastAsia="zh-CN"/>
            <w:rPrChange w:id="298" w:author="Administrator" w:date="2015-10-24T00:12:00Z">
              <w:rPr>
                <w:rFonts w:hint="eastAsia" w:ascii="华文楷体" w:hAnsi="华文楷体" w:eastAsia="华文楷体" w:cs="华文楷体"/>
                <w:i w:val="0"/>
                <w:color w:val="000000"/>
                <w:sz w:val="28"/>
                <w:szCs w:val="28"/>
                <w:lang w:eastAsia="zh-CN"/>
              </w:rPr>
            </w:rPrChange>
          </w:rPr>
          <w:t>】</w:t>
        </w:r>
      </w:ins>
    </w:p>
    <w:p>
      <w:pPr>
        <w:spacing w:beforeLines="0" w:afterLines="0"/>
        <w:ind w:firstLine="560" w:firstLineChars="200"/>
        <w:rPr>
          <w:ins w:id="300" w:author="Administrator" w:date="2015-10-24T18:56:00Z"/>
          <w:rFonts w:hint="eastAsia" w:ascii="华文楷体" w:hAnsi="华文楷体" w:eastAsia="华文楷体"/>
          <w:sz w:val="28"/>
          <w:szCs w:val="28"/>
        </w:rPr>
        <w:pPrChange w:id="299" w:author="Administrator" w:date="2015-10-27T13:13:00Z">
          <w:pPr>
            <w:ind w:firstLine="570"/>
          </w:pPr>
        </w:pPrChange>
      </w:pPr>
      <w:del w:id="301" w:author="Administrator" w:date="2015-10-24T00:12:00Z">
        <w:r>
          <w:rPr>
            <w:rFonts w:hint="eastAsia" w:ascii="华文楷体" w:hAnsi="华文楷体" w:eastAsia="华文楷体"/>
            <w:sz w:val="28"/>
            <w:szCs w:val="28"/>
          </w:rPr>
          <w:delText>假设要缘对境同一个瓶子时，取瓶子的同类无分别识或者有分别识二者无有前后产生，那么有境就成了两个，致使相续也必然变成异体。</w:delText>
        </w:r>
      </w:del>
      <w:r>
        <w:rPr>
          <w:rFonts w:hint="eastAsia" w:ascii="华文楷体" w:hAnsi="华文楷体" w:eastAsia="华文楷体"/>
          <w:sz w:val="28"/>
          <w:szCs w:val="28"/>
        </w:rPr>
        <w:t>那么就说是假设我们要缘对</w:t>
      </w:r>
      <w:ins w:id="302" w:author="Administrator" w:date="2015-10-23T21:18:00Z">
        <w:r>
          <w:rPr>
            <w:rFonts w:hint="eastAsia" w:ascii="华文楷体" w:hAnsi="华文楷体" w:eastAsia="华文楷体"/>
            <w:sz w:val="28"/>
            <w:szCs w:val="28"/>
            <w:lang w:eastAsia="zh-CN"/>
          </w:rPr>
          <w:t>境</w:t>
        </w:r>
      </w:ins>
      <w:del w:id="303" w:author="Administrator" w:date="2015-10-23T21:18:00Z">
        <w:r>
          <w:rPr>
            <w:rFonts w:hint="eastAsia" w:ascii="华文楷体" w:hAnsi="华文楷体" w:eastAsia="华文楷体"/>
            <w:sz w:val="28"/>
            <w:szCs w:val="28"/>
          </w:rPr>
          <w:delText>镜</w:delText>
        </w:r>
      </w:del>
      <w:r>
        <w:rPr>
          <w:rFonts w:hint="eastAsia" w:ascii="华文楷体" w:hAnsi="华文楷体" w:eastAsia="华文楷体"/>
          <w:sz w:val="28"/>
          <w:szCs w:val="28"/>
        </w:rPr>
        <w:t>的这个同一个瓶子</w:t>
      </w:r>
      <w:del w:id="304" w:author="Administrator" w:date="2015-10-24T00:14:00Z">
        <w:r>
          <w:rPr>
            <w:rFonts w:hint="eastAsia" w:ascii="华文楷体" w:hAnsi="华文楷体" w:eastAsia="华文楷体"/>
            <w:sz w:val="28"/>
            <w:szCs w:val="28"/>
          </w:rPr>
          <w:delText>时</w:delText>
        </w:r>
      </w:del>
      <w:r>
        <w:rPr>
          <w:rFonts w:hint="eastAsia" w:ascii="华文楷体" w:hAnsi="华文楷体" w:eastAsia="华文楷体"/>
          <w:sz w:val="28"/>
          <w:szCs w:val="28"/>
        </w:rPr>
        <w:t>，那么取瓶子的这个同类无分别识或者有分别识</w:t>
      </w:r>
      <w:del w:id="305" w:author="Administrator" w:date="2015-10-24T00:14:00Z">
        <w:r>
          <w:rPr>
            <w:rFonts w:hint="eastAsia" w:ascii="华文楷体" w:hAnsi="华文楷体" w:eastAsia="华文楷体"/>
            <w:sz w:val="28"/>
            <w:szCs w:val="28"/>
          </w:rPr>
          <w:delText>这</w:delText>
        </w:r>
      </w:del>
      <w:r>
        <w:rPr>
          <w:rFonts w:hint="eastAsia" w:ascii="华文楷体" w:hAnsi="华文楷体" w:eastAsia="华文楷体"/>
          <w:sz w:val="28"/>
          <w:szCs w:val="28"/>
        </w:rPr>
        <w:t>二者无有前后</w:t>
      </w:r>
      <w:ins w:id="306" w:author="Administrator" w:date="2015-10-24T00:14:00Z">
        <w:r>
          <w:rPr>
            <w:rFonts w:hint="eastAsia" w:ascii="华文楷体" w:hAnsi="华文楷体" w:eastAsia="华文楷体"/>
            <w:sz w:val="28"/>
            <w:szCs w:val="28"/>
            <w:lang w:eastAsia="zh-CN"/>
          </w:rPr>
          <w:t>同时</w:t>
        </w:r>
      </w:ins>
      <w:r>
        <w:rPr>
          <w:rFonts w:hint="eastAsia" w:ascii="华文楷体" w:hAnsi="华文楷体" w:eastAsia="华文楷体"/>
          <w:sz w:val="28"/>
          <w:szCs w:val="28"/>
        </w:rPr>
        <w:t>产生</w:t>
      </w:r>
      <w:ins w:id="307" w:author="Administrator" w:date="2015-10-23T21:18:00Z">
        <w:r>
          <w:rPr>
            <w:rFonts w:hint="eastAsia" w:ascii="华文楷体" w:hAnsi="华文楷体" w:eastAsia="华文楷体"/>
            <w:sz w:val="28"/>
            <w:szCs w:val="28"/>
            <w:lang w:eastAsia="zh-CN"/>
          </w:rPr>
          <w:t>。</w:t>
        </w:r>
      </w:ins>
      <w:del w:id="308" w:author="Administrator" w:date="2015-10-24T00:15:00Z">
        <w:r>
          <w:rPr>
            <w:rFonts w:hint="eastAsia" w:ascii="华文楷体" w:hAnsi="华文楷体" w:eastAsia="华文楷体"/>
            <w:sz w:val="28"/>
            <w:szCs w:val="28"/>
          </w:rPr>
          <w:delText>，就</w:delText>
        </w:r>
      </w:del>
      <w:ins w:id="309" w:author="Administrator" w:date="2015-10-24T00:15: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是什么意思呢</w:t>
      </w:r>
      <w:ins w:id="310" w:author="Administrator" w:date="2015-10-23T21:18:00Z">
        <w:r>
          <w:rPr>
            <w:rFonts w:hint="eastAsia" w:ascii="华文楷体" w:hAnsi="华文楷体" w:eastAsia="华文楷体"/>
            <w:sz w:val="28"/>
            <w:szCs w:val="28"/>
            <w:lang w:eastAsia="zh-CN"/>
          </w:rPr>
          <w:t>？</w:t>
        </w:r>
      </w:ins>
      <w:del w:id="311" w:author="Administrator" w:date="2015-10-23T21:18:00Z">
        <w:r>
          <w:rPr>
            <w:rFonts w:hint="eastAsia" w:ascii="华文楷体" w:hAnsi="华文楷体" w:eastAsia="华文楷体"/>
            <w:sz w:val="28"/>
            <w:szCs w:val="28"/>
          </w:rPr>
          <w:delText>，</w:delText>
        </w:r>
      </w:del>
      <w:r>
        <w:rPr>
          <w:rFonts w:hint="eastAsia" w:ascii="华文楷体" w:hAnsi="华文楷体" w:eastAsia="华文楷体"/>
          <w:sz w:val="28"/>
          <w:szCs w:val="28"/>
        </w:rPr>
        <w:t>这句话的意识就是说</w:t>
      </w:r>
      <w:ins w:id="312" w:author="Administrator" w:date="2015-10-24T18:52: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，不管是无分别的识也好，还是说有分别识也好，那么只要是同类的无分别识，两个就说二者无有前后产生，这个二者呢就是讲前面这个同类无分别识，那么这两个同类的无分别识</w:t>
      </w:r>
      <w:ins w:id="313" w:author="Administrator" w:date="2015-10-23T21:19:00Z">
        <w:r>
          <w:rPr>
            <w:rFonts w:hint="eastAsia" w:ascii="华文楷体" w:hAnsi="华文楷体" w:eastAsia="华文楷体"/>
            <w:sz w:val="28"/>
            <w:szCs w:val="28"/>
            <w:lang w:eastAsia="zh-CN"/>
          </w:rPr>
          <w:t>，它</w:t>
        </w:r>
      </w:ins>
      <w:del w:id="314" w:author="Administrator" w:date="2015-10-23T21:19:00Z">
        <w:r>
          <w:rPr>
            <w:rFonts w:hint="eastAsia" w:ascii="华文楷体" w:hAnsi="华文楷体" w:eastAsia="华文楷体"/>
            <w:sz w:val="28"/>
            <w:szCs w:val="28"/>
          </w:rPr>
          <w:delText>他</w:delText>
        </w:r>
      </w:del>
      <w:r>
        <w:rPr>
          <w:rFonts w:hint="eastAsia" w:ascii="华文楷体" w:hAnsi="华文楷体" w:eastAsia="华文楷体"/>
          <w:sz w:val="28"/>
          <w:szCs w:val="28"/>
        </w:rPr>
        <w:t>不可能无有前后同时产生</w:t>
      </w:r>
      <w:ins w:id="315" w:author="Administrator" w:date="2015-10-24T00:15:00Z">
        <w:r>
          <w:rPr>
            <w:rFonts w:hint="eastAsia" w:ascii="华文楷体" w:hAnsi="华文楷体" w:eastAsia="华文楷体"/>
            <w:sz w:val="28"/>
            <w:szCs w:val="28"/>
            <w:lang w:eastAsia="zh-CN"/>
          </w:rPr>
          <w:t>。</w:t>
        </w:r>
      </w:ins>
      <w:del w:id="316" w:author="Administrator" w:date="2015-10-24T00:15:00Z">
        <w:r>
          <w:rPr>
            <w:rFonts w:hint="eastAsia" w:ascii="华文楷体" w:hAnsi="华文楷体" w:eastAsia="华文楷体"/>
            <w:sz w:val="28"/>
            <w:szCs w:val="28"/>
          </w:rPr>
          <w:delText>，</w:delText>
        </w:r>
      </w:del>
      <w:r>
        <w:rPr>
          <w:rFonts w:hint="eastAsia" w:ascii="华文楷体" w:hAnsi="华文楷体" w:eastAsia="华文楷体"/>
          <w:sz w:val="28"/>
          <w:szCs w:val="28"/>
        </w:rPr>
        <w:t>还一个就是说有分别识呢</w:t>
      </w:r>
      <w:ins w:id="317" w:author="Administrator" w:date="2015-10-24T18:52:00Z">
        <w:r>
          <w:rPr>
            <w:rFonts w:hint="eastAsia" w:ascii="华文楷体" w:hAnsi="华文楷体" w:eastAsia="华文楷体"/>
            <w:sz w:val="28"/>
            <w:szCs w:val="28"/>
            <w:lang w:eastAsia="zh-CN"/>
          </w:rPr>
          <w:t>，</w:t>
        </w:r>
      </w:ins>
      <w:r>
        <w:rPr>
          <w:rFonts w:hint="eastAsia" w:ascii="华文楷体" w:hAnsi="华文楷体" w:eastAsia="华文楷体"/>
          <w:sz w:val="28"/>
          <w:szCs w:val="28"/>
        </w:rPr>
        <w:t>两个有分别识也不可能无有前后同时产生</w:t>
      </w:r>
      <w:ins w:id="318" w:author="Administrator" w:date="2015-10-23T21:19:00Z">
        <w:r>
          <w:rPr>
            <w:rFonts w:hint="eastAsia" w:ascii="华文楷体" w:hAnsi="华文楷体" w:eastAsia="华文楷体"/>
            <w:sz w:val="28"/>
            <w:szCs w:val="28"/>
            <w:lang w:eastAsia="zh-CN"/>
          </w:rPr>
          <w:t>。</w:t>
        </w:r>
      </w:ins>
      <w:del w:id="319" w:author="Administrator" w:date="2015-10-23T21:19:0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那么就是在这个方面观察的时候</w:t>
      </w:r>
      <w:ins w:id="320" w:author="Administrator" w:date="2015-10-28T22:56:31Z">
        <w:r>
          <w:rPr>
            <w:rFonts w:hint="eastAsia" w:ascii="华文楷体" w:hAnsi="华文楷体" w:eastAsia="华文楷体"/>
            <w:sz w:val="28"/>
            <w:szCs w:val="28"/>
            <w:lang w:eastAsia="zh-CN"/>
          </w:rPr>
          <w:t>呢</w:t>
        </w:r>
      </w:ins>
      <w:ins w:id="321" w:author="Administrator" w:date="2015-10-28T22:56:35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就说是呢，这个有分别识的话，</w:t>
      </w:r>
      <w:ins w:id="322" w:author="Administrator" w:date="2015-10-23T21:20:00Z">
        <w:r>
          <w:rPr>
            <w:rFonts w:hint="eastAsia" w:ascii="华文楷体" w:hAnsi="华文楷体" w:eastAsia="华文楷体"/>
            <w:sz w:val="28"/>
            <w:szCs w:val="28"/>
            <w:lang w:eastAsia="zh-CN"/>
          </w:rPr>
          <w:t>它</w:t>
        </w:r>
      </w:ins>
      <w:del w:id="323" w:author="Administrator" w:date="2015-10-23T21:20:00Z">
        <w:r>
          <w:rPr>
            <w:rFonts w:hint="eastAsia" w:ascii="华文楷体" w:hAnsi="华文楷体" w:eastAsia="华文楷体"/>
            <w:sz w:val="28"/>
            <w:szCs w:val="28"/>
          </w:rPr>
          <w:delText>他</w:delText>
        </w:r>
      </w:del>
      <w:r>
        <w:rPr>
          <w:rFonts w:hint="eastAsia" w:ascii="华文楷体" w:hAnsi="华文楷体" w:eastAsia="华文楷体"/>
          <w:sz w:val="28"/>
          <w:szCs w:val="28"/>
        </w:rPr>
        <w:t>只能够在一个时间当中产生一种有分别识</w:t>
      </w:r>
      <w:ins w:id="324" w:author="Administrator" w:date="2015-10-23T21:20:00Z">
        <w:r>
          <w:rPr>
            <w:rFonts w:hint="eastAsia" w:ascii="华文楷体" w:hAnsi="华文楷体" w:eastAsia="华文楷体"/>
            <w:sz w:val="28"/>
            <w:szCs w:val="28"/>
            <w:lang w:eastAsia="zh-CN"/>
          </w:rPr>
          <w:t>。</w:t>
        </w:r>
      </w:ins>
      <w:del w:id="325" w:author="Administrator" w:date="2015-10-23T21:20:0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w:t>
      </w:r>
      <w:ins w:id="326" w:author="Administrator" w:date="2015-10-24T00:16:00Z">
        <w:r>
          <w:rPr>
            <w:rFonts w:hint="eastAsia" w:ascii="华文楷体" w:hAnsi="华文楷体" w:eastAsia="华文楷体"/>
            <w:sz w:val="28"/>
            <w:szCs w:val="28"/>
            <w:lang w:eastAsia="zh-CN"/>
          </w:rPr>
          <w:t>无</w:t>
        </w:r>
      </w:ins>
      <w:del w:id="327" w:author="Administrator" w:date="2015-10-24T00:16:00Z">
        <w:r>
          <w:rPr>
            <w:rFonts w:hint="eastAsia" w:ascii="华文楷体" w:hAnsi="华文楷体" w:eastAsia="华文楷体"/>
            <w:sz w:val="28"/>
            <w:szCs w:val="28"/>
          </w:rPr>
          <w:delText>五</w:delText>
        </w:r>
      </w:del>
      <w:r>
        <w:rPr>
          <w:rFonts w:hint="eastAsia" w:ascii="华文楷体" w:hAnsi="华文楷体" w:eastAsia="华文楷体"/>
          <w:sz w:val="28"/>
          <w:szCs w:val="28"/>
        </w:rPr>
        <w:t>分别识呢，它可以同时产生很多种，但是呢同类的无分别识绝对不可能在同时无有前后</w:t>
      </w:r>
      <w:ins w:id="328" w:author="Administrator" w:date="2015-10-24T00:16:00Z">
        <w:r>
          <w:rPr>
            <w:rFonts w:hint="eastAsia" w:ascii="华文楷体" w:hAnsi="华文楷体" w:eastAsia="华文楷体"/>
            <w:sz w:val="28"/>
            <w:szCs w:val="28"/>
            <w:lang w:eastAsia="zh-CN"/>
          </w:rPr>
          <w:t>呢</w:t>
        </w:r>
      </w:ins>
      <w:del w:id="329" w:author="Administrator" w:date="2015-10-24T00:16:00Z">
        <w:r>
          <w:rPr>
            <w:rFonts w:hint="eastAsia" w:ascii="华文楷体" w:hAnsi="华文楷体" w:eastAsia="华文楷体"/>
            <w:sz w:val="28"/>
            <w:szCs w:val="28"/>
          </w:rPr>
          <w:delText>，</w:delText>
        </w:r>
      </w:del>
      <w:r>
        <w:rPr>
          <w:rFonts w:hint="eastAsia" w:ascii="华文楷体" w:hAnsi="华文楷体" w:eastAsia="华文楷体"/>
          <w:sz w:val="28"/>
          <w:szCs w:val="28"/>
        </w:rPr>
        <w:t>就是产生两个以上呢这样一种分别识，这是不可能的</w:t>
      </w:r>
      <w:ins w:id="330" w:author="Administrator" w:date="2015-10-23T21:20:00Z">
        <w:r>
          <w:rPr>
            <w:rFonts w:hint="eastAsia" w:ascii="华文楷体" w:hAnsi="华文楷体" w:eastAsia="华文楷体"/>
            <w:sz w:val="28"/>
            <w:szCs w:val="28"/>
            <w:lang w:eastAsia="zh-CN"/>
          </w:rPr>
          <w:t>。</w:t>
        </w:r>
      </w:ins>
      <w:del w:id="331" w:author="Administrator" w:date="2015-10-23T21:20:00Z">
        <w:r>
          <w:rPr>
            <w:rFonts w:hint="eastAsia" w:ascii="华文楷体" w:hAnsi="华文楷体" w:eastAsia="华文楷体"/>
            <w:sz w:val="28"/>
            <w:szCs w:val="28"/>
          </w:rPr>
          <w:delText>，</w:delText>
        </w:r>
      </w:del>
      <w:r>
        <w:rPr>
          <w:rFonts w:hint="eastAsia" w:ascii="华文楷体" w:hAnsi="华文楷体" w:eastAsia="华文楷体"/>
          <w:sz w:val="28"/>
          <w:szCs w:val="28"/>
        </w:rPr>
        <w:t>这句话的意思就是说，两个同类无分别识不可能同时产生，或者有分别识的，就两个有分别识呢，同时不可能产生的</w:t>
      </w:r>
      <w:ins w:id="332" w:author="Administrator" w:date="2015-10-23T21:20:00Z">
        <w:r>
          <w:rPr>
            <w:rFonts w:hint="eastAsia" w:ascii="华文楷体" w:hAnsi="华文楷体" w:eastAsia="华文楷体"/>
            <w:sz w:val="28"/>
            <w:szCs w:val="28"/>
            <w:lang w:eastAsia="zh-CN"/>
          </w:rPr>
          <w:t>。</w:t>
        </w:r>
      </w:ins>
      <w:del w:id="333" w:author="Administrator" w:date="2015-10-23T21:20:00Z">
        <w:r>
          <w:rPr>
            <w:rFonts w:hint="eastAsia" w:ascii="华文楷体" w:hAnsi="华文楷体" w:eastAsia="华文楷体"/>
            <w:sz w:val="28"/>
            <w:szCs w:val="28"/>
          </w:rPr>
          <w:delText>，</w:delText>
        </w:r>
      </w:del>
      <w:r>
        <w:rPr>
          <w:rFonts w:hint="eastAsia" w:ascii="华文楷体" w:hAnsi="华文楷体" w:eastAsia="华文楷体"/>
          <w:sz w:val="28"/>
          <w:szCs w:val="28"/>
        </w:rPr>
        <w:t>就是你取瓶子的这样一种同类无分别识也好，还是有分别识也好，不可能无有前后产生的</w:t>
      </w:r>
      <w:ins w:id="334" w:author="Administrator" w:date="2015-10-23T21:21:00Z">
        <w:r>
          <w:rPr>
            <w:rFonts w:hint="eastAsia" w:ascii="华文楷体" w:hAnsi="华文楷体" w:eastAsia="华文楷体"/>
            <w:sz w:val="28"/>
            <w:szCs w:val="28"/>
            <w:lang w:eastAsia="zh-CN"/>
          </w:rPr>
          <w:t>。</w:t>
        </w:r>
      </w:ins>
      <w:del w:id="335" w:author="Administrator" w:date="2015-10-23T21:21: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那么如果这样产生的时候呢，那么就说如果产生，那么有</w:t>
      </w:r>
      <w:ins w:id="336" w:author="Administrator" w:date="2015-10-23T21:21:00Z">
        <w:r>
          <w:rPr>
            <w:rFonts w:hint="eastAsia" w:ascii="华文楷体" w:hAnsi="华文楷体" w:eastAsia="华文楷体"/>
            <w:sz w:val="28"/>
            <w:szCs w:val="28"/>
            <w:lang w:eastAsia="zh-CN"/>
          </w:rPr>
          <w:t>境</w:t>
        </w:r>
      </w:ins>
      <w:del w:id="337" w:author="Administrator" w:date="2015-10-23T21:21:00Z">
        <w:r>
          <w:rPr>
            <w:rFonts w:hint="eastAsia" w:ascii="华文楷体" w:hAnsi="华文楷体" w:eastAsia="华文楷体"/>
            <w:sz w:val="28"/>
            <w:szCs w:val="28"/>
          </w:rPr>
          <w:delText>镜</w:delText>
        </w:r>
      </w:del>
      <w:r>
        <w:rPr>
          <w:rFonts w:hint="eastAsia" w:ascii="华文楷体" w:hAnsi="华文楷体" w:eastAsia="华文楷体"/>
          <w:sz w:val="28"/>
          <w:szCs w:val="28"/>
        </w:rPr>
        <w:t>就产生两个了</w:t>
      </w:r>
      <w:ins w:id="338" w:author="Administrator" w:date="2015-10-23T21:21:00Z">
        <w:r>
          <w:rPr>
            <w:rFonts w:hint="eastAsia" w:ascii="华文楷体" w:hAnsi="华文楷体" w:eastAsia="华文楷体"/>
            <w:sz w:val="28"/>
            <w:szCs w:val="28"/>
            <w:lang w:eastAsia="zh-CN"/>
          </w:rPr>
          <w:t>。</w:t>
        </w:r>
      </w:ins>
      <w:del w:id="339" w:author="Administrator" w:date="2015-10-23T21:21:00Z">
        <w:r>
          <w:rPr>
            <w:rFonts w:hint="eastAsia" w:ascii="华文楷体" w:hAnsi="华文楷体" w:eastAsia="华文楷体"/>
            <w:sz w:val="28"/>
            <w:szCs w:val="28"/>
          </w:rPr>
          <w:delText>，</w:delText>
        </w:r>
      </w:del>
      <w:r>
        <w:rPr>
          <w:rFonts w:hint="eastAsia" w:ascii="华文楷体" w:hAnsi="华文楷体" w:eastAsia="华文楷体"/>
          <w:sz w:val="28"/>
          <w:szCs w:val="28"/>
        </w:rPr>
        <w:t>因为像这样观察的时候呢</w:t>
      </w:r>
      <w:ins w:id="340" w:author="Administrator" w:date="2015-10-23T21:21: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你的这个对</w:t>
      </w:r>
      <w:ins w:id="341" w:author="Administrator" w:date="2015-10-23T21:21:00Z">
        <w:r>
          <w:rPr>
            <w:rFonts w:hint="eastAsia" w:ascii="华文楷体" w:hAnsi="华文楷体" w:eastAsia="华文楷体"/>
            <w:sz w:val="28"/>
            <w:szCs w:val="28"/>
            <w:lang w:eastAsia="zh-CN"/>
          </w:rPr>
          <w:t>境</w:t>
        </w:r>
      </w:ins>
      <w:del w:id="342" w:author="Administrator" w:date="2015-10-23T21:21:00Z">
        <w:r>
          <w:rPr>
            <w:rFonts w:hint="eastAsia" w:ascii="华文楷体" w:hAnsi="华文楷体" w:eastAsia="华文楷体"/>
            <w:sz w:val="28"/>
            <w:szCs w:val="28"/>
          </w:rPr>
          <w:delText>镜</w:delText>
        </w:r>
      </w:del>
      <w:r>
        <w:rPr>
          <w:rFonts w:hint="eastAsia" w:ascii="华文楷体" w:hAnsi="华文楷体" w:eastAsia="华文楷体"/>
          <w:sz w:val="28"/>
          <w:szCs w:val="28"/>
        </w:rPr>
        <w:t>如果真正要产生两个同类的无分别识的话，</w:t>
      </w:r>
      <w:ins w:id="343" w:author="Administrator" w:date="2015-10-24T18:54: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必须有这样一种</w:t>
      </w:r>
      <w:ins w:id="344" w:author="Administrator" w:date="2015-10-24T18:5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两个</w:t>
      </w:r>
      <w:ins w:id="345" w:author="Administrator" w:date="2015-10-23T21:21:00Z">
        <w:r>
          <w:rPr>
            <w:rFonts w:hint="eastAsia" w:ascii="华文楷体" w:hAnsi="华文楷体" w:eastAsia="华文楷体"/>
            <w:sz w:val="28"/>
            <w:szCs w:val="28"/>
            <w:lang w:eastAsia="zh-CN"/>
          </w:rPr>
          <w:t>境</w:t>
        </w:r>
      </w:ins>
      <w:del w:id="346" w:author="Administrator" w:date="2015-10-23T21:21:00Z">
        <w:r>
          <w:rPr>
            <w:rFonts w:hint="eastAsia" w:ascii="华文楷体" w:hAnsi="华文楷体" w:eastAsia="华文楷体"/>
            <w:sz w:val="28"/>
            <w:szCs w:val="28"/>
          </w:rPr>
          <w:delText>镜</w:delText>
        </w:r>
      </w:del>
      <w:ins w:id="347" w:author="Administrator" w:date="2015-10-23T21:22:00Z">
        <w:r>
          <w:rPr>
            <w:rFonts w:hint="eastAsia" w:ascii="华文楷体" w:hAnsi="华文楷体" w:eastAsia="华文楷体"/>
            <w:sz w:val="28"/>
            <w:szCs w:val="28"/>
            <w:lang w:eastAsia="zh-CN"/>
          </w:rPr>
          <w:t>。</w:t>
        </w:r>
      </w:ins>
      <w:del w:id="348" w:author="Administrator" w:date="2015-10-23T21:22:00Z">
        <w:r>
          <w:rPr>
            <w:rFonts w:hint="eastAsia" w:ascii="华文楷体" w:hAnsi="华文楷体" w:eastAsia="华文楷体"/>
            <w:sz w:val="28"/>
            <w:szCs w:val="28"/>
          </w:rPr>
          <w:delText>，</w:delText>
        </w:r>
      </w:del>
      <w:r>
        <w:rPr>
          <w:rFonts w:hint="eastAsia" w:ascii="华文楷体" w:hAnsi="华文楷体" w:eastAsia="华文楷体"/>
          <w:sz w:val="28"/>
          <w:szCs w:val="28"/>
        </w:rPr>
        <w:t>如果有两个对</w:t>
      </w:r>
      <w:ins w:id="349" w:author="Administrator" w:date="2015-10-23T21:21:00Z">
        <w:r>
          <w:rPr>
            <w:rFonts w:hint="eastAsia" w:ascii="华文楷体" w:hAnsi="华文楷体" w:eastAsia="华文楷体"/>
            <w:sz w:val="28"/>
            <w:szCs w:val="28"/>
            <w:lang w:eastAsia="zh-CN"/>
          </w:rPr>
          <w:t>境</w:t>
        </w:r>
      </w:ins>
      <w:del w:id="350" w:author="Administrator" w:date="2015-10-23T21:21:00Z">
        <w:r>
          <w:rPr>
            <w:rFonts w:hint="eastAsia" w:ascii="华文楷体" w:hAnsi="华文楷体" w:eastAsia="华文楷体"/>
            <w:sz w:val="28"/>
            <w:szCs w:val="28"/>
          </w:rPr>
          <w:delText>镜</w:delText>
        </w:r>
      </w:del>
      <w:r>
        <w:rPr>
          <w:rFonts w:hint="eastAsia" w:ascii="华文楷体" w:hAnsi="华文楷体" w:eastAsia="华文楷体"/>
          <w:sz w:val="28"/>
          <w:szCs w:val="28"/>
        </w:rPr>
        <w:t>，就应该有两个有</w:t>
      </w:r>
      <w:ins w:id="351" w:author="Administrator" w:date="2015-10-23T21:22:00Z">
        <w:r>
          <w:rPr>
            <w:rFonts w:hint="eastAsia" w:ascii="华文楷体" w:hAnsi="华文楷体" w:eastAsia="华文楷体"/>
            <w:sz w:val="28"/>
            <w:szCs w:val="28"/>
            <w:lang w:eastAsia="zh-CN"/>
          </w:rPr>
          <w:t>境</w:t>
        </w:r>
      </w:ins>
      <w:ins w:id="352" w:author="Administrator" w:date="2015-10-24T00:16:00Z">
        <w:r>
          <w:rPr>
            <w:rFonts w:hint="eastAsia" w:ascii="华文楷体" w:hAnsi="华文楷体" w:eastAsia="华文楷体"/>
            <w:sz w:val="28"/>
            <w:szCs w:val="28"/>
            <w:lang w:eastAsia="zh-CN"/>
          </w:rPr>
          <w:t>了</w:t>
        </w:r>
      </w:ins>
      <w:del w:id="353" w:author="Administrator" w:date="2015-10-23T21:22:00Z">
        <w:r>
          <w:rPr>
            <w:rFonts w:hint="eastAsia" w:ascii="华文楷体" w:hAnsi="华文楷体" w:eastAsia="华文楷体"/>
            <w:sz w:val="28"/>
            <w:szCs w:val="28"/>
          </w:rPr>
          <w:delText>镜</w:delText>
        </w:r>
      </w:del>
      <w:ins w:id="354" w:author="Administrator" w:date="2015-10-23T21:23:00Z">
        <w:r>
          <w:rPr>
            <w:rFonts w:hint="eastAsia" w:ascii="华文楷体" w:hAnsi="华文楷体" w:eastAsia="华文楷体"/>
            <w:sz w:val="28"/>
            <w:szCs w:val="28"/>
            <w:lang w:eastAsia="zh-CN"/>
          </w:rPr>
          <w:t>。</w:t>
        </w:r>
      </w:ins>
      <w:del w:id="355" w:author="Administrator" w:date="2015-10-23T21:23:00Z">
        <w:r>
          <w:rPr>
            <w:rFonts w:hint="eastAsia" w:ascii="华文楷体" w:hAnsi="华文楷体" w:eastAsia="华文楷体"/>
            <w:sz w:val="28"/>
            <w:szCs w:val="28"/>
          </w:rPr>
          <w:delText>，</w:delText>
        </w:r>
      </w:del>
      <w:r>
        <w:rPr>
          <w:rFonts w:hint="eastAsia" w:ascii="华文楷体" w:hAnsi="华文楷体" w:eastAsia="华文楷体"/>
          <w:sz w:val="28"/>
          <w:szCs w:val="28"/>
        </w:rPr>
        <w:t>有两个有</w:t>
      </w:r>
      <w:ins w:id="356" w:author="Administrator" w:date="2015-10-23T21:22:00Z">
        <w:r>
          <w:rPr>
            <w:rFonts w:hint="eastAsia" w:ascii="华文楷体" w:hAnsi="华文楷体" w:eastAsia="华文楷体"/>
            <w:sz w:val="28"/>
            <w:szCs w:val="28"/>
            <w:lang w:eastAsia="zh-CN"/>
          </w:rPr>
          <w:t>境</w:t>
        </w:r>
      </w:ins>
      <w:del w:id="357" w:author="Administrator" w:date="2015-10-23T21:22:00Z">
        <w:r>
          <w:rPr>
            <w:rFonts w:hint="eastAsia" w:ascii="华文楷体" w:hAnsi="华文楷体" w:eastAsia="华文楷体"/>
            <w:sz w:val="28"/>
            <w:szCs w:val="28"/>
          </w:rPr>
          <w:delText>镜</w:delText>
        </w:r>
      </w:del>
      <w:r>
        <w:rPr>
          <w:rFonts w:hint="eastAsia" w:ascii="华文楷体" w:hAnsi="华文楷体" w:eastAsia="华文楷体"/>
          <w:sz w:val="28"/>
          <w:szCs w:val="28"/>
        </w:rPr>
        <w:t>的话，那么就说是这个</w:t>
      </w:r>
      <w:ins w:id="358" w:author="Administrator" w:date="2015-10-24T18:55: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一个是缘</w:t>
      </w:r>
      <w:ins w:id="359" w:author="Administrator" w:date="2015-10-24T18:55:00Z">
        <w:r>
          <w:rPr>
            <w:rFonts w:hint="eastAsia" w:ascii="华文楷体" w:hAnsi="华文楷体" w:eastAsia="华文楷体"/>
            <w:sz w:val="28"/>
            <w:szCs w:val="28"/>
            <w:lang w:eastAsia="zh-CN"/>
          </w:rPr>
          <w:t>、</w:t>
        </w:r>
      </w:ins>
      <w:del w:id="360" w:author="Administrator" w:date="2015-10-24T18:55:00Z">
        <w:r>
          <w:rPr>
            <w:rFonts w:hint="eastAsia" w:ascii="华文楷体" w:hAnsi="华文楷体" w:eastAsia="华文楷体"/>
            <w:sz w:val="28"/>
            <w:szCs w:val="28"/>
          </w:rPr>
          <w:delText>，</w:delText>
        </w:r>
      </w:del>
      <w:r>
        <w:rPr>
          <w:rFonts w:hint="eastAsia" w:ascii="华文楷体" w:hAnsi="华文楷体" w:eastAsia="华文楷体"/>
          <w:sz w:val="28"/>
          <w:szCs w:val="28"/>
        </w:rPr>
        <w:t>就</w:t>
      </w:r>
      <w:ins w:id="361" w:author="Administrator" w:date="2015-10-24T18:55:00Z">
        <w:r>
          <w:rPr>
            <w:rFonts w:hint="eastAsia" w:ascii="华文楷体" w:hAnsi="华文楷体" w:eastAsia="华文楷体"/>
            <w:sz w:val="28"/>
            <w:szCs w:val="28"/>
            <w:lang w:eastAsia="zh-CN"/>
          </w:rPr>
          <w:t>说</w:t>
        </w:r>
      </w:ins>
      <w:del w:id="362" w:author="Administrator" w:date="2015-10-24T18:55:00Z">
        <w:r>
          <w:rPr>
            <w:rFonts w:hint="eastAsia" w:ascii="华文楷体" w:hAnsi="华文楷体" w:eastAsia="华文楷体"/>
            <w:sz w:val="28"/>
            <w:szCs w:val="28"/>
          </w:rPr>
          <w:delText>是</w:delText>
        </w:r>
      </w:del>
      <w:r>
        <w:rPr>
          <w:rFonts w:hint="eastAsia" w:ascii="华文楷体" w:hAnsi="华文楷体" w:eastAsia="华文楷体"/>
          <w:sz w:val="28"/>
          <w:szCs w:val="28"/>
        </w:rPr>
        <w:t>两个都是一种这个</w:t>
      </w:r>
      <w:ins w:id="363" w:author="Administrator" w:date="2015-10-24T18:55:00Z">
        <w:r>
          <w:rPr>
            <w:rFonts w:hint="eastAsia" w:ascii="华文楷体" w:hAnsi="华文楷体" w:eastAsia="华文楷体"/>
            <w:sz w:val="28"/>
            <w:szCs w:val="28"/>
            <w:lang w:eastAsia="zh-CN"/>
          </w:rPr>
          <w:t>缘</w:t>
        </w:r>
      </w:ins>
      <w:r>
        <w:rPr>
          <w:rFonts w:hint="eastAsia" w:ascii="华文楷体" w:hAnsi="华文楷体" w:eastAsia="华文楷体"/>
          <w:sz w:val="28"/>
          <w:szCs w:val="28"/>
        </w:rPr>
        <w:t>同样一个法的这样一种有</w:t>
      </w:r>
      <w:ins w:id="364" w:author="Administrator" w:date="2015-10-23T21:22:00Z">
        <w:r>
          <w:rPr>
            <w:rFonts w:hint="eastAsia" w:ascii="华文楷体" w:hAnsi="华文楷体" w:eastAsia="华文楷体"/>
            <w:sz w:val="28"/>
            <w:szCs w:val="28"/>
            <w:lang w:eastAsia="zh-CN"/>
          </w:rPr>
          <w:t>境</w:t>
        </w:r>
      </w:ins>
      <w:del w:id="365" w:author="Administrator" w:date="2015-10-23T21:22:00Z">
        <w:r>
          <w:rPr>
            <w:rFonts w:hint="eastAsia" w:ascii="华文楷体" w:hAnsi="华文楷体" w:eastAsia="华文楷体"/>
            <w:sz w:val="28"/>
            <w:szCs w:val="28"/>
          </w:rPr>
          <w:delText>镜</w:delText>
        </w:r>
      </w:del>
      <w:r>
        <w:rPr>
          <w:rFonts w:hint="eastAsia" w:ascii="华文楷体" w:hAnsi="华文楷体" w:eastAsia="华文楷体"/>
          <w:sz w:val="28"/>
          <w:szCs w:val="28"/>
        </w:rPr>
        <w:t>，这个时候有</w:t>
      </w:r>
      <w:ins w:id="366" w:author="Administrator" w:date="2015-10-23T21:23:00Z">
        <w:r>
          <w:rPr>
            <w:rFonts w:hint="eastAsia" w:ascii="华文楷体" w:hAnsi="华文楷体" w:eastAsia="华文楷体"/>
            <w:sz w:val="28"/>
            <w:szCs w:val="28"/>
            <w:lang w:eastAsia="zh-CN"/>
          </w:rPr>
          <w:t>境</w:t>
        </w:r>
      </w:ins>
      <w:del w:id="367" w:author="Administrator" w:date="2015-10-23T21:23:00Z">
        <w:r>
          <w:rPr>
            <w:rFonts w:hint="eastAsia" w:ascii="华文楷体" w:hAnsi="华文楷体" w:eastAsia="华文楷体"/>
            <w:sz w:val="28"/>
            <w:szCs w:val="28"/>
          </w:rPr>
          <w:delText>镜</w:delText>
        </w:r>
      </w:del>
      <w:r>
        <w:rPr>
          <w:rFonts w:hint="eastAsia" w:ascii="华文楷体" w:hAnsi="华文楷体" w:eastAsia="华文楷体"/>
          <w:sz w:val="28"/>
          <w:szCs w:val="28"/>
        </w:rPr>
        <w:t>变成两个</w:t>
      </w:r>
      <w:ins w:id="368" w:author="Administrator" w:date="2015-10-23T21:23:00Z">
        <w:r>
          <w:rPr>
            <w:rFonts w:hint="eastAsia" w:ascii="华文楷体" w:hAnsi="华文楷体" w:eastAsia="华文楷体"/>
            <w:sz w:val="28"/>
            <w:szCs w:val="28"/>
            <w:lang w:eastAsia="zh-CN"/>
          </w:rPr>
          <w:t>。</w:t>
        </w:r>
      </w:ins>
      <w:del w:id="369" w:author="Administrator" w:date="2015-10-23T21:23:00Z">
        <w:r>
          <w:rPr>
            <w:rFonts w:hint="eastAsia" w:ascii="华文楷体" w:hAnsi="华文楷体" w:eastAsia="华文楷体"/>
            <w:sz w:val="28"/>
            <w:szCs w:val="28"/>
          </w:rPr>
          <w:delText>，</w:delText>
        </w:r>
      </w:del>
      <w:r>
        <w:rPr>
          <w:rFonts w:hint="eastAsia" w:ascii="华文楷体" w:hAnsi="华文楷体" w:eastAsia="华文楷体"/>
          <w:sz w:val="28"/>
          <w:szCs w:val="28"/>
        </w:rPr>
        <w:t>如果有</w:t>
      </w:r>
      <w:ins w:id="370" w:author="Administrator" w:date="2015-10-23T21:23:00Z">
        <w:r>
          <w:rPr>
            <w:rFonts w:hint="eastAsia" w:ascii="华文楷体" w:hAnsi="华文楷体" w:eastAsia="华文楷体"/>
            <w:sz w:val="28"/>
            <w:szCs w:val="28"/>
            <w:lang w:eastAsia="zh-CN"/>
          </w:rPr>
          <w:t>境</w:t>
        </w:r>
      </w:ins>
      <w:del w:id="371" w:author="Administrator" w:date="2015-10-23T21:23:00Z">
        <w:r>
          <w:rPr>
            <w:rFonts w:hint="eastAsia" w:ascii="华文楷体" w:hAnsi="华文楷体" w:eastAsia="华文楷体"/>
            <w:sz w:val="28"/>
            <w:szCs w:val="28"/>
          </w:rPr>
          <w:delText>镜</w:delText>
        </w:r>
      </w:del>
      <w:r>
        <w:rPr>
          <w:rFonts w:hint="eastAsia" w:ascii="华文楷体" w:hAnsi="华文楷体" w:eastAsia="华文楷体"/>
          <w:sz w:val="28"/>
          <w:szCs w:val="28"/>
        </w:rPr>
        <w:t>变成两个的话，那么就相续就变成一体了</w:t>
      </w:r>
      <w:del w:id="372" w:author="Administrator" w:date="2015-10-23T21:23:00Z">
        <w:r>
          <w:rPr>
            <w:rFonts w:hint="eastAsia" w:ascii="华文楷体" w:hAnsi="华文楷体" w:eastAsia="华文楷体"/>
            <w:sz w:val="28"/>
            <w:szCs w:val="28"/>
          </w:rPr>
          <w:delText>，</w:delText>
        </w:r>
      </w:del>
      <w:r>
        <w:rPr>
          <w:rFonts w:hint="eastAsia" w:ascii="华文楷体" w:hAnsi="华文楷体" w:eastAsia="华文楷体"/>
          <w:sz w:val="28"/>
          <w:szCs w:val="28"/>
        </w:rPr>
        <w:t>，就变成两个相续了，就会产生这样一种过失</w:t>
      </w:r>
      <w:ins w:id="373" w:author="Administrator" w:date="2015-10-23T21:23:00Z">
        <w:r>
          <w:rPr>
            <w:rFonts w:hint="eastAsia" w:ascii="华文楷体" w:hAnsi="华文楷体" w:eastAsia="华文楷体"/>
            <w:sz w:val="28"/>
            <w:szCs w:val="28"/>
            <w:lang w:eastAsia="zh-CN"/>
          </w:rPr>
          <w:t>。</w:t>
        </w:r>
      </w:ins>
      <w:del w:id="374" w:author="Administrator" w:date="2015-10-23T21:23:00Z">
        <w:r>
          <w:rPr>
            <w:rFonts w:hint="eastAsia" w:ascii="华文楷体" w:hAnsi="华文楷体" w:eastAsia="华文楷体"/>
            <w:sz w:val="28"/>
            <w:szCs w:val="28"/>
          </w:rPr>
          <w:delText>，</w:delText>
        </w:r>
      </w:del>
      <w:r>
        <w:rPr>
          <w:rFonts w:hint="eastAsia" w:ascii="华文楷体" w:hAnsi="华文楷体" w:eastAsia="华文楷体"/>
          <w:sz w:val="28"/>
          <w:szCs w:val="28"/>
        </w:rPr>
        <w:t>说这个方面就是说为什么不可能同时产生两种无分别识的原因所在，就是这样的</w:t>
      </w:r>
      <w:ins w:id="375" w:author="Administrator" w:date="2015-10-23T21:24:00Z">
        <w:r>
          <w:rPr>
            <w:rFonts w:hint="eastAsia" w:ascii="华文楷体" w:hAnsi="华文楷体" w:eastAsia="华文楷体"/>
            <w:sz w:val="28"/>
            <w:szCs w:val="28"/>
            <w:lang w:eastAsia="zh-CN"/>
          </w:rPr>
          <w:t>。</w:t>
        </w:r>
      </w:ins>
      <w:del w:id="376" w:author="Administrator" w:date="2015-10-23T21:24:00Z">
        <w:r>
          <w:rPr>
            <w:rFonts w:hint="eastAsia" w:ascii="华文楷体" w:hAnsi="华文楷体" w:eastAsia="华文楷体"/>
            <w:sz w:val="28"/>
            <w:szCs w:val="28"/>
          </w:rPr>
          <w:delText>，</w:delText>
        </w:r>
      </w:del>
      <w:r>
        <w:rPr>
          <w:rFonts w:hint="eastAsia" w:ascii="华文楷体" w:hAnsi="华文楷体" w:eastAsia="华文楷体"/>
          <w:sz w:val="28"/>
          <w:szCs w:val="28"/>
        </w:rPr>
        <w:t>所以说在这句话当中，把根据呢也是作了一番阐述的。</w:t>
      </w:r>
    </w:p>
    <w:p>
      <w:pPr>
        <w:spacing w:beforeLines="0" w:afterLines="0"/>
        <w:ind w:firstLine="560" w:firstLineChars="200"/>
        <w:rPr>
          <w:ins w:id="378" w:author="Administrator" w:date="2015-10-24T18:56:00Z"/>
          <w:rFonts w:hint="eastAsia" w:ascii="黑体" w:hAnsi="黑体" w:eastAsia="黑体" w:cs="黑体"/>
          <w:i w:val="0"/>
          <w:color w:val="000000"/>
          <w:sz w:val="28"/>
          <w:szCs w:val="28"/>
          <w:lang w:eastAsia="zh-CN"/>
        </w:rPr>
        <w:pPrChange w:id="377" w:author="Administrator" w:date="2015-10-27T13:13:00Z">
          <w:pPr>
            <w:ind w:firstLine="570"/>
          </w:pPr>
        </w:pPrChange>
      </w:pPr>
      <w:ins w:id="379" w:author="Administrator" w:date="2015-10-24T00:18:00Z">
        <w:r>
          <w:rPr>
            <w:rFonts w:hint="eastAsia" w:ascii="黑体" w:hAnsi="黑体" w:eastAsia="黑体" w:cs="黑体"/>
            <w:sz w:val="28"/>
            <w:szCs w:val="28"/>
            <w:lang w:eastAsia="zh-CN"/>
            <w:rPrChange w:id="380" w:author="Administrator" w:date="2015-10-24T12:44:00Z">
              <w:rPr>
                <w:rFonts w:hint="eastAsia" w:ascii="华文楷体" w:hAnsi="华文楷体" w:eastAsia="华文楷体"/>
                <w:sz w:val="28"/>
                <w:szCs w:val="28"/>
                <w:lang w:eastAsia="zh-CN"/>
              </w:rPr>
            </w:rPrChange>
          </w:rPr>
          <w:t>【</w:t>
        </w:r>
      </w:ins>
      <w:ins w:id="381" w:author="Administrator" w:date="2015-10-24T00:18:00Z">
        <w:r>
          <w:rPr>
            <w:rFonts w:hint="eastAsia" w:ascii="黑体" w:hAnsi="黑体" w:eastAsia="黑体" w:cs="黑体"/>
            <w:i w:val="0"/>
            <w:color w:val="000000"/>
            <w:sz w:val="28"/>
            <w:szCs w:val="28"/>
            <w:rPrChange w:id="382" w:author="Administrator" w:date="2015-10-24T12:44:00Z">
              <w:rPr>
                <w:rFonts w:ascii="华文楷体" w:hAnsi="华文楷体" w:eastAsia="华文楷体" w:cs="华文楷体"/>
                <w:i w:val="0"/>
                <w:color w:val="000000"/>
                <w:sz w:val="28"/>
                <w:szCs w:val="28"/>
              </w:rPr>
            </w:rPrChange>
          </w:rPr>
          <w:t>事实上</w:t>
        </w:r>
      </w:ins>
      <w:ins w:id="383" w:author="Administrator" w:date="2015-10-24T00:18:00Z">
        <w:r>
          <w:rPr>
            <w:rFonts w:hint="eastAsia" w:ascii="黑体" w:hAnsi="黑体" w:eastAsia="黑体" w:cs="黑体"/>
            <w:i w:val="0"/>
            <w:color w:val="000000"/>
            <w:sz w:val="28"/>
            <w:szCs w:val="28"/>
            <w:rPrChange w:id="384" w:author="Administrator" w:date="2015-10-24T12:44:00Z">
              <w:rPr>
                <w:rFonts w:ascii="宋体" w:hAnsi="宋体" w:eastAsia="宋体" w:cs="宋体"/>
                <w:i w:val="0"/>
                <w:color w:val="000000"/>
                <w:sz w:val="28"/>
                <w:szCs w:val="28"/>
              </w:rPr>
            </w:rPrChange>
          </w:rPr>
          <w:t>,</w:t>
        </w:r>
      </w:ins>
      <w:ins w:id="385" w:author="Administrator" w:date="2015-10-24T00:18:00Z">
        <w:r>
          <w:rPr>
            <w:rFonts w:hint="eastAsia" w:ascii="黑体" w:hAnsi="黑体" w:eastAsia="黑体" w:cs="黑体"/>
            <w:i w:val="0"/>
            <w:color w:val="000000"/>
            <w:sz w:val="28"/>
            <w:szCs w:val="28"/>
            <w:rPrChange w:id="386" w:author="Administrator" w:date="2015-10-24T12:44:00Z">
              <w:rPr>
                <w:rFonts w:ascii="华文楷体" w:hAnsi="华文楷体" w:eastAsia="华文楷体" w:cs="华文楷体"/>
                <w:i w:val="0"/>
                <w:color w:val="000000"/>
                <w:sz w:val="28"/>
                <w:szCs w:val="28"/>
              </w:rPr>
            </w:rPrChange>
          </w:rPr>
          <w:t>即使产生多种不同类别</w:t>
        </w:r>
      </w:ins>
      <w:ins w:id="387" w:author="Administrator" w:date="2015-10-24T00:18:00Z">
        <w:r>
          <w:rPr>
            <w:rFonts w:hint="eastAsia" w:ascii="黑体" w:hAnsi="黑体" w:eastAsia="黑体" w:cs="黑体"/>
            <w:i w:val="0"/>
            <w:color w:val="000000"/>
            <w:sz w:val="28"/>
            <w:szCs w:val="28"/>
            <w:rPrChange w:id="388" w:author="Administrator" w:date="2015-10-24T12:44:00Z">
              <w:rPr>
                <w:rFonts w:ascii="宋体" w:hAnsi="宋体" w:eastAsia="宋体" w:cs="宋体"/>
                <w:i w:val="0"/>
                <w:color w:val="000000"/>
                <w:sz w:val="28"/>
                <w:szCs w:val="28"/>
              </w:rPr>
            </w:rPrChange>
          </w:rPr>
          <w:t>,</w:t>
        </w:r>
      </w:ins>
      <w:ins w:id="389" w:author="Administrator" w:date="2015-10-24T00:18:00Z">
        <w:r>
          <w:rPr>
            <w:rFonts w:hint="eastAsia" w:ascii="黑体" w:hAnsi="黑体" w:eastAsia="黑体" w:cs="黑体"/>
            <w:i w:val="0"/>
            <w:color w:val="000000"/>
            <w:sz w:val="28"/>
            <w:szCs w:val="28"/>
            <w:rPrChange w:id="390" w:author="Administrator" w:date="2015-10-24T12:44:00Z">
              <w:rPr>
                <w:rFonts w:ascii="华文楷体" w:hAnsi="华文楷体" w:eastAsia="华文楷体" w:cs="华文楷体"/>
                <w:i w:val="0"/>
                <w:color w:val="000000"/>
                <w:sz w:val="28"/>
                <w:szCs w:val="28"/>
              </w:rPr>
            </w:rPrChange>
          </w:rPr>
          <w:t>但相续与识不至于变成异体</w:t>
        </w:r>
      </w:ins>
      <w:ins w:id="391" w:author="Administrator" w:date="2015-10-24T00:18:00Z">
        <w:r>
          <w:rPr>
            <w:rFonts w:hint="eastAsia" w:ascii="黑体" w:hAnsi="黑体" w:eastAsia="黑体" w:cs="黑体"/>
            <w:i w:val="0"/>
            <w:color w:val="000000"/>
            <w:sz w:val="28"/>
            <w:szCs w:val="28"/>
            <w:rPrChange w:id="392" w:author="Administrator" w:date="2015-10-24T12:44:00Z">
              <w:rPr>
                <w:rFonts w:ascii="宋体" w:hAnsi="宋体" w:eastAsia="宋体" w:cs="宋体"/>
                <w:i w:val="0"/>
                <w:color w:val="000000"/>
                <w:sz w:val="28"/>
                <w:szCs w:val="28"/>
              </w:rPr>
            </w:rPrChange>
          </w:rPr>
          <w:t>,</w:t>
        </w:r>
      </w:ins>
      <w:ins w:id="393" w:author="Administrator" w:date="2015-10-24T00:18:00Z">
        <w:r>
          <w:rPr>
            <w:rFonts w:hint="eastAsia" w:ascii="黑体" w:hAnsi="黑体" w:eastAsia="黑体" w:cs="黑体"/>
            <w:i w:val="0"/>
            <w:color w:val="000000"/>
            <w:sz w:val="28"/>
            <w:szCs w:val="28"/>
            <w:rPrChange w:id="394" w:author="Administrator" w:date="2015-10-24T12:44:00Z">
              <w:rPr>
                <w:rFonts w:ascii="华文楷体" w:hAnsi="华文楷体" w:eastAsia="华文楷体" w:cs="华文楷体"/>
                <w:i w:val="0"/>
                <w:color w:val="000000"/>
                <w:sz w:val="28"/>
                <w:szCs w:val="28"/>
              </w:rPr>
            </w:rPrChange>
          </w:rPr>
          <w:t>对此道理要深信不移</w:t>
        </w:r>
      </w:ins>
      <w:ins w:id="395" w:author="Administrator" w:date="2015-10-24T00:18:00Z">
        <w:r>
          <w:rPr>
            <w:rFonts w:hint="eastAsia" w:ascii="黑体" w:hAnsi="黑体" w:eastAsia="黑体" w:cs="黑体"/>
            <w:i w:val="0"/>
            <w:color w:val="000000"/>
            <w:sz w:val="28"/>
            <w:szCs w:val="28"/>
            <w:rPrChange w:id="396" w:author="Administrator" w:date="2015-10-24T12:44:00Z">
              <w:rPr>
                <w:rFonts w:ascii="宋体" w:hAnsi="宋体" w:eastAsia="宋体" w:cs="宋体"/>
                <w:i w:val="0"/>
                <w:color w:val="000000"/>
                <w:sz w:val="28"/>
                <w:szCs w:val="28"/>
              </w:rPr>
            </w:rPrChange>
          </w:rPr>
          <w:t>,</w:t>
        </w:r>
      </w:ins>
      <w:ins w:id="397" w:author="Administrator" w:date="2015-10-24T00:18:00Z">
        <w:r>
          <w:rPr>
            <w:rFonts w:hint="eastAsia" w:ascii="黑体" w:hAnsi="黑体" w:eastAsia="黑体" w:cs="黑体"/>
            <w:i w:val="0"/>
            <w:color w:val="000000"/>
            <w:sz w:val="28"/>
            <w:szCs w:val="28"/>
            <w:lang w:eastAsia="zh-CN"/>
            <w:rPrChange w:id="398" w:author="Administrator" w:date="2015-10-24T12:44:00Z">
              <w:rPr>
                <w:rFonts w:hint="eastAsia" w:ascii="宋体" w:hAnsi="宋体" w:cs="宋体"/>
                <w:i w:val="0"/>
                <w:color w:val="000000"/>
                <w:sz w:val="28"/>
                <w:szCs w:val="28"/>
                <w:lang w:eastAsia="zh-CN"/>
              </w:rPr>
            </w:rPrChange>
          </w:rPr>
          <w:t>】</w:t>
        </w:r>
      </w:ins>
    </w:p>
    <w:p>
      <w:pPr>
        <w:spacing w:beforeLines="0" w:afterLines="0"/>
        <w:ind w:firstLine="560" w:firstLineChars="200"/>
        <w:rPr>
          <w:ins w:id="400" w:author="Administrator" w:date="2015-10-24T21:44:00Z"/>
          <w:rFonts w:hint="eastAsia" w:ascii="黑体" w:hAnsi="黑体" w:eastAsia="黑体" w:cs="黑体"/>
          <w:sz w:val="28"/>
          <w:szCs w:val="28"/>
        </w:rPr>
        <w:pPrChange w:id="399" w:author="Administrator" w:date="2015-10-27T13:13:00Z">
          <w:pPr>
            <w:ind w:firstLine="570"/>
          </w:pPr>
        </w:pPrChange>
      </w:pPr>
      <w:del w:id="401" w:author="Administrator" w:date="2015-10-24T00:18:00Z">
        <w:r>
          <w:rPr>
            <w:rFonts w:hint="eastAsia" w:ascii="华文楷体" w:hAnsi="华文楷体" w:eastAsia="华文楷体"/>
            <w:sz w:val="28"/>
            <w:szCs w:val="28"/>
          </w:rPr>
          <w:delText>事实上，即使产生多种不同类别，但相续与识不至于变成异体，对此道理要深信不移。</w:delText>
        </w:r>
      </w:del>
      <w:r>
        <w:rPr>
          <w:rFonts w:hint="eastAsia" w:ascii="华文楷体" w:hAnsi="华文楷体" w:eastAsia="华文楷体"/>
          <w:sz w:val="28"/>
          <w:szCs w:val="28"/>
        </w:rPr>
        <w:t>那么就是说</w:t>
      </w:r>
      <w:ins w:id="402" w:author="Administrator" w:date="2015-10-24T18:56: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真正在事实上的观察的时候呢，虽然可以产生多种不同的类别的识</w:t>
      </w:r>
      <w:ins w:id="403" w:author="Administrator" w:date="2015-10-23T21:24:00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比如说呢前面已经讲过了，就说是一个人在同一个时间当中可以产生五种，就说是这个根识，或者加意识呢产生六种识，那么就是说产生六种识呢，这六种识可以在一个时间当中产生，但是呢这都是不同类别的</w:t>
      </w:r>
      <w:ins w:id="404" w:author="Administrator" w:date="2015-10-24T00: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而且是无分别的不同类别识</w:t>
      </w:r>
      <w:ins w:id="405" w:author="Administrator" w:date="2015-10-23T21:25:00Z">
        <w:r>
          <w:rPr>
            <w:rFonts w:hint="eastAsia" w:ascii="华文楷体" w:hAnsi="华文楷体" w:eastAsia="华文楷体"/>
            <w:sz w:val="28"/>
            <w:szCs w:val="28"/>
            <w:lang w:eastAsia="zh-CN"/>
          </w:rPr>
          <w:t>。</w:t>
        </w:r>
      </w:ins>
      <w:del w:id="406" w:author="Administrator" w:date="2015-10-23T21:25:00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那么这个时候呢，可以产生多种不同类别的识</w:t>
      </w:r>
      <w:ins w:id="407" w:author="Administrator" w:date="2015-10-24T00:20:00Z">
        <w:r>
          <w:rPr>
            <w:rFonts w:hint="eastAsia" w:ascii="华文楷体" w:hAnsi="华文楷体" w:eastAsia="华文楷体"/>
            <w:sz w:val="28"/>
            <w:szCs w:val="28"/>
            <w:lang w:eastAsia="zh-CN"/>
          </w:rPr>
          <w:t>。</w:t>
        </w:r>
      </w:ins>
      <w:del w:id="408" w:author="Administrator" w:date="2015-10-24T00:20:00Z">
        <w:r>
          <w:rPr>
            <w:rFonts w:hint="eastAsia" w:ascii="华文楷体" w:hAnsi="华文楷体" w:eastAsia="华文楷体"/>
            <w:sz w:val="28"/>
            <w:szCs w:val="28"/>
          </w:rPr>
          <w:delText>，</w:delText>
        </w:r>
      </w:del>
      <w:ins w:id="409" w:author="Administrator" w:date="2015-10-24T18:57:00Z">
        <w:r>
          <w:rPr>
            <w:rFonts w:hint="eastAsia" w:ascii="华文楷体" w:hAnsi="华文楷体" w:eastAsia="华文楷体"/>
            <w:sz w:val="28"/>
            <w:szCs w:val="28"/>
            <w:lang w:eastAsia="zh-CN"/>
          </w:rPr>
          <w:t>它</w:t>
        </w:r>
      </w:ins>
      <w:del w:id="410" w:author="Administrator" w:date="2015-10-24T18:57:00Z">
        <w:r>
          <w:rPr>
            <w:rFonts w:hint="eastAsia" w:ascii="华文楷体" w:hAnsi="华文楷体" w:eastAsia="华文楷体"/>
            <w:sz w:val="28"/>
            <w:szCs w:val="28"/>
          </w:rPr>
          <w:delText>但</w:delText>
        </w:r>
      </w:del>
      <w:r>
        <w:rPr>
          <w:rFonts w:hint="eastAsia" w:ascii="华文楷体" w:hAnsi="华文楷体" w:eastAsia="华文楷体"/>
          <w:sz w:val="28"/>
          <w:szCs w:val="28"/>
        </w:rPr>
        <w:t>虽然产生的多种不同类别的识</w:t>
      </w:r>
      <w:ins w:id="411" w:author="Administrator" w:date="2015-10-23T21:26: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但相续和识呢不至于变成一体</w:t>
      </w:r>
      <w:del w:id="412" w:author="Administrator" w:date="2015-10-23T21:26:00Z">
        <w:r>
          <w:rPr>
            <w:rFonts w:hint="eastAsia" w:ascii="华文楷体" w:hAnsi="华文楷体" w:eastAsia="华文楷体"/>
            <w:sz w:val="28"/>
            <w:szCs w:val="28"/>
          </w:rPr>
          <w:delText>，</w:delText>
        </w:r>
      </w:del>
      <w:ins w:id="413" w:author="Administrator" w:date="2015-10-23T21:26: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因为这个时候呢</w:t>
      </w:r>
      <w:ins w:id="414" w:author="Administrator" w:date="2015-10-23T21:26:00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虽然产生了不同类别的不同识，但是</w:t>
      </w:r>
      <w:ins w:id="415" w:author="Administrator" w:date="2015-10-28T12:22:00Z">
        <w:r>
          <w:rPr>
            <w:rFonts w:hint="eastAsia" w:ascii="华文楷体" w:hAnsi="华文楷体" w:eastAsia="华文楷体"/>
            <w:sz w:val="28"/>
            <w:szCs w:val="28"/>
            <w:lang w:eastAsia="zh-CN"/>
          </w:rPr>
          <w:t>呢</w:t>
        </w:r>
      </w:ins>
      <w:ins w:id="416" w:author="Administrator" w:date="2015-10-23T21:26:00Z">
        <w:r>
          <w:rPr>
            <w:rFonts w:hint="eastAsia" w:ascii="华文楷体" w:hAnsi="华文楷体" w:eastAsia="华文楷体"/>
            <w:sz w:val="28"/>
            <w:szCs w:val="28"/>
            <w:lang w:eastAsia="zh-CN"/>
          </w:rPr>
          <w:t>它</w:t>
        </w:r>
      </w:ins>
      <w:del w:id="417" w:author="Administrator" w:date="2015-10-23T21:26:00Z">
        <w:r>
          <w:rPr>
            <w:rFonts w:hint="eastAsia" w:ascii="华文楷体" w:hAnsi="华文楷体" w:eastAsia="华文楷体"/>
            <w:sz w:val="28"/>
            <w:szCs w:val="28"/>
          </w:rPr>
          <w:delText>他</w:delText>
        </w:r>
      </w:del>
      <w:r>
        <w:rPr>
          <w:rFonts w:hint="eastAsia" w:ascii="华文楷体" w:hAnsi="华文楷体" w:eastAsia="华文楷体"/>
          <w:sz w:val="28"/>
          <w:szCs w:val="28"/>
        </w:rPr>
        <w:t>的有</w:t>
      </w:r>
      <w:ins w:id="418" w:author="Administrator" w:date="2015-10-23T21:26:00Z">
        <w:r>
          <w:rPr>
            <w:rFonts w:hint="eastAsia" w:ascii="华文楷体" w:hAnsi="华文楷体" w:eastAsia="华文楷体"/>
            <w:sz w:val="28"/>
            <w:szCs w:val="28"/>
            <w:lang w:eastAsia="zh-CN"/>
          </w:rPr>
          <w:t>境</w:t>
        </w:r>
      </w:ins>
      <w:del w:id="419" w:author="Administrator" w:date="2015-10-23T21:26:00Z">
        <w:r>
          <w:rPr>
            <w:rFonts w:hint="eastAsia" w:ascii="华文楷体" w:hAnsi="华文楷体" w:eastAsia="华文楷体"/>
            <w:sz w:val="28"/>
            <w:szCs w:val="28"/>
          </w:rPr>
          <w:delText>镜</w:delText>
        </w:r>
      </w:del>
      <w:r>
        <w:rPr>
          <w:rFonts w:hint="eastAsia" w:ascii="华文楷体" w:hAnsi="华文楷体" w:eastAsia="华文楷体"/>
          <w:sz w:val="28"/>
          <w:szCs w:val="28"/>
        </w:rPr>
        <w:t>呢还是算一个有</w:t>
      </w:r>
      <w:ins w:id="420" w:author="Administrator" w:date="2015-10-23T21:26:00Z">
        <w:r>
          <w:rPr>
            <w:rFonts w:hint="eastAsia" w:ascii="华文楷体" w:hAnsi="华文楷体" w:eastAsia="华文楷体"/>
            <w:sz w:val="28"/>
            <w:szCs w:val="28"/>
            <w:lang w:eastAsia="zh-CN"/>
          </w:rPr>
          <w:t>境</w:t>
        </w:r>
      </w:ins>
      <w:del w:id="421" w:author="Administrator" w:date="2015-10-23T21:26:00Z">
        <w:r>
          <w:rPr>
            <w:rFonts w:hint="eastAsia" w:ascii="华文楷体" w:hAnsi="华文楷体" w:eastAsia="华文楷体"/>
            <w:sz w:val="28"/>
            <w:szCs w:val="28"/>
          </w:rPr>
          <w:delText>镜</w:delText>
        </w:r>
      </w:del>
      <w:r>
        <w:rPr>
          <w:rFonts w:hint="eastAsia" w:ascii="华文楷体" w:hAnsi="华文楷体" w:eastAsia="华文楷体"/>
          <w:sz w:val="28"/>
          <w:szCs w:val="28"/>
        </w:rPr>
        <w:t>，啊一个有</w:t>
      </w:r>
      <w:ins w:id="422" w:author="Administrator" w:date="2015-10-23T21:26:00Z">
        <w:r>
          <w:rPr>
            <w:rFonts w:hint="eastAsia" w:ascii="华文楷体" w:hAnsi="华文楷体" w:eastAsia="华文楷体"/>
            <w:sz w:val="28"/>
            <w:szCs w:val="28"/>
            <w:lang w:eastAsia="zh-CN"/>
          </w:rPr>
          <w:t>境</w:t>
        </w:r>
      </w:ins>
      <w:del w:id="423" w:author="Administrator" w:date="2015-10-23T21:26:00Z">
        <w:r>
          <w:rPr>
            <w:rFonts w:hint="eastAsia" w:ascii="华文楷体" w:hAnsi="华文楷体" w:eastAsia="华文楷体"/>
            <w:sz w:val="28"/>
            <w:szCs w:val="28"/>
          </w:rPr>
          <w:delText>镜</w:delText>
        </w:r>
      </w:del>
      <w:r>
        <w:rPr>
          <w:rFonts w:hint="eastAsia" w:ascii="华文楷体" w:hAnsi="华文楷体" w:eastAsia="华文楷体"/>
          <w:sz w:val="28"/>
          <w:szCs w:val="28"/>
        </w:rPr>
        <w:t>，</w:t>
      </w:r>
      <w:ins w:id="424" w:author="Administrator" w:date="2015-10-23T21:26:00Z">
        <w:r>
          <w:rPr>
            <w:rFonts w:hint="eastAsia" w:ascii="华文楷体" w:hAnsi="华文楷体" w:eastAsia="华文楷体"/>
            <w:sz w:val="28"/>
            <w:szCs w:val="28"/>
            <w:lang w:eastAsia="zh-CN"/>
          </w:rPr>
          <w:t>它</w:t>
        </w:r>
      </w:ins>
      <w:del w:id="425" w:author="Administrator" w:date="2015-10-23T21:26:00Z">
        <w:r>
          <w:rPr>
            <w:rFonts w:hint="eastAsia" w:ascii="华文楷体" w:hAnsi="华文楷体" w:eastAsia="华文楷体"/>
            <w:sz w:val="28"/>
            <w:szCs w:val="28"/>
          </w:rPr>
          <w:delText>他</w:delText>
        </w:r>
      </w:del>
      <w:r>
        <w:rPr>
          <w:rFonts w:hint="eastAsia" w:ascii="华文楷体" w:hAnsi="华文楷体" w:eastAsia="华文楷体"/>
          <w:sz w:val="28"/>
          <w:szCs w:val="28"/>
        </w:rPr>
        <w:t>的相续呢</w:t>
      </w:r>
      <w:ins w:id="426" w:author="Administrator" w:date="2015-10-24T00:1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算是一个相续，</w:t>
      </w:r>
      <w:ins w:id="427" w:author="Administrator" w:date="2015-10-23T21:26:00Z">
        <w:r>
          <w:rPr>
            <w:rFonts w:hint="eastAsia" w:ascii="华文楷体" w:hAnsi="华文楷体" w:eastAsia="华文楷体"/>
            <w:sz w:val="28"/>
            <w:szCs w:val="28"/>
            <w:lang w:eastAsia="zh-CN"/>
          </w:rPr>
          <w:t>它</w:t>
        </w:r>
      </w:ins>
      <w:del w:id="428" w:author="Administrator" w:date="2015-10-23T21:26:00Z">
        <w:r>
          <w:rPr>
            <w:rFonts w:hint="eastAsia" w:ascii="华文楷体" w:hAnsi="华文楷体" w:eastAsia="华文楷体"/>
            <w:sz w:val="28"/>
            <w:szCs w:val="28"/>
          </w:rPr>
          <w:delText>他</w:delText>
        </w:r>
      </w:del>
      <w:r>
        <w:rPr>
          <w:rFonts w:hint="eastAsia" w:ascii="华文楷体" w:hAnsi="华文楷体" w:eastAsia="华文楷体"/>
          <w:sz w:val="28"/>
          <w:szCs w:val="28"/>
        </w:rPr>
        <w:t>是一个相续的</w:t>
      </w:r>
      <w:del w:id="429" w:author="Administrator" w:date="2015-10-23T21:26:00Z">
        <w:r>
          <w:rPr>
            <w:rFonts w:hint="eastAsia" w:ascii="华文楷体" w:hAnsi="华文楷体" w:eastAsia="华文楷体"/>
            <w:sz w:val="28"/>
            <w:szCs w:val="28"/>
          </w:rPr>
          <w:delText>，</w:delText>
        </w:r>
      </w:del>
      <w:ins w:id="430" w:author="Administrator" w:date="2015-10-23T21:26: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所以说从这个方面观察的时候呢，相续和识呢不至于变成一体的，对这个道理要深信不疑</w:t>
      </w:r>
      <w:ins w:id="431" w:author="Administrator" w:date="2015-10-23T21:27:00Z">
        <w:r>
          <w:rPr>
            <w:rFonts w:hint="eastAsia" w:ascii="华文楷体" w:hAnsi="华文楷体" w:eastAsia="华文楷体"/>
            <w:sz w:val="28"/>
            <w:szCs w:val="28"/>
            <w:lang w:eastAsia="zh-CN"/>
          </w:rPr>
          <w:t>。</w:t>
        </w:r>
      </w:ins>
      <w:del w:id="432" w:author="Administrator" w:date="2015-10-23T21:27:00Z">
        <w:r>
          <w:rPr>
            <w:rFonts w:hint="eastAsia" w:ascii="华文楷体" w:hAnsi="华文楷体" w:eastAsia="华文楷体"/>
            <w:sz w:val="28"/>
            <w:szCs w:val="28"/>
          </w:rPr>
          <w:delText>，</w:delText>
        </w:r>
      </w:del>
      <w:r>
        <w:rPr>
          <w:rFonts w:hint="eastAsia" w:ascii="华文楷体" w:hAnsi="华文楷体" w:eastAsia="华文楷体"/>
          <w:sz w:val="28"/>
          <w:szCs w:val="28"/>
        </w:rPr>
        <w:t>那么对于</w:t>
      </w:r>
      <w:ins w:id="433" w:author="Administrator" w:date="2015-10-24T00:2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诸识是这样</w:t>
      </w:r>
      <w:ins w:id="434" w:author="Administrator" w:date="2015-10-23T21:27:00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对于眼识也是这样的</w:t>
      </w:r>
      <w:ins w:id="435" w:author="Administrator" w:date="2015-10-23T21:27:00Z">
        <w:r>
          <w:rPr>
            <w:rFonts w:hint="eastAsia" w:ascii="华文楷体" w:hAnsi="华文楷体" w:eastAsia="华文楷体"/>
            <w:sz w:val="28"/>
            <w:szCs w:val="28"/>
            <w:lang w:eastAsia="zh-CN"/>
          </w:rPr>
          <w:t>。</w:t>
        </w:r>
      </w:ins>
      <w:del w:id="436" w:author="Administrator" w:date="2015-10-23T21:27:00Z">
        <w:r>
          <w:rPr>
            <w:rFonts w:hint="eastAsia" w:ascii="华文楷体" w:hAnsi="华文楷体" w:eastAsia="华文楷体"/>
            <w:sz w:val="28"/>
            <w:szCs w:val="28"/>
          </w:rPr>
          <w:delText>，</w:delText>
        </w:r>
      </w:del>
      <w:r>
        <w:rPr>
          <w:rFonts w:hint="eastAsia" w:ascii="华文楷体" w:hAnsi="华文楷体" w:eastAsia="华文楷体"/>
          <w:sz w:val="28"/>
          <w:szCs w:val="28"/>
        </w:rPr>
        <w:t>眼识同时可以产生，可以缘很多不同的类的法，但是呢像这样的话就说是这个可以产生很多不同类的法以后呢，</w:t>
      </w:r>
      <w:ins w:id="437" w:author="Administrator" w:date="2015-10-23T21:27:00Z">
        <w:r>
          <w:rPr>
            <w:rFonts w:hint="eastAsia" w:ascii="华文楷体" w:hAnsi="华文楷体" w:eastAsia="华文楷体"/>
            <w:sz w:val="28"/>
            <w:szCs w:val="28"/>
            <w:lang w:eastAsia="zh-CN"/>
          </w:rPr>
          <w:t>它</w:t>
        </w:r>
      </w:ins>
      <w:del w:id="438" w:author="Administrator" w:date="2015-10-23T21:27:00Z">
        <w:r>
          <w:rPr>
            <w:rFonts w:hint="eastAsia" w:ascii="华文楷体" w:hAnsi="华文楷体" w:eastAsia="华文楷体"/>
            <w:sz w:val="28"/>
            <w:szCs w:val="28"/>
          </w:rPr>
          <w:delText>他</w:delText>
        </w:r>
      </w:del>
      <w:r>
        <w:rPr>
          <w:rFonts w:hint="eastAsia" w:ascii="华文楷体" w:hAnsi="华文楷体" w:eastAsia="华文楷体"/>
          <w:sz w:val="28"/>
          <w:szCs w:val="28"/>
        </w:rPr>
        <w:t>就说是</w:t>
      </w:r>
      <w:ins w:id="439" w:author="Administrator" w:date="2015-10-23T21:27:00Z">
        <w:r>
          <w:rPr>
            <w:rFonts w:hint="eastAsia" w:ascii="华文楷体" w:hAnsi="华文楷体" w:eastAsia="华文楷体"/>
            <w:sz w:val="28"/>
            <w:szCs w:val="28"/>
            <w:lang w:eastAsia="zh-CN"/>
          </w:rPr>
          <w:t>它</w:t>
        </w:r>
      </w:ins>
      <w:del w:id="440" w:author="Administrator" w:date="2015-10-23T21:27:00Z">
        <w:r>
          <w:rPr>
            <w:rFonts w:hint="eastAsia" w:ascii="华文楷体" w:hAnsi="华文楷体" w:eastAsia="华文楷体"/>
            <w:sz w:val="28"/>
            <w:szCs w:val="28"/>
          </w:rPr>
          <w:delText>他</w:delText>
        </w:r>
      </w:del>
      <w:r>
        <w:rPr>
          <w:rFonts w:hint="eastAsia" w:ascii="华文楷体" w:hAnsi="华文楷体" w:eastAsia="华文楷体"/>
          <w:sz w:val="28"/>
          <w:szCs w:val="28"/>
        </w:rPr>
        <w:t>的这个相续呀</w:t>
      </w:r>
      <w:ins w:id="441" w:author="Administrator" w:date="2015-10-23T21:2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w:t>
      </w:r>
      <w:ins w:id="442" w:author="Administrator" w:date="2015-10-23T21:28:00Z">
        <w:r>
          <w:rPr>
            <w:rFonts w:hint="eastAsia" w:ascii="华文楷体" w:hAnsi="华文楷体" w:eastAsia="华文楷体"/>
            <w:sz w:val="28"/>
            <w:szCs w:val="28"/>
            <w:lang w:eastAsia="zh-CN"/>
          </w:rPr>
          <w:t>、</w:t>
        </w:r>
      </w:ins>
      <w:del w:id="443" w:author="Administrator" w:date="2015-10-23T21:28:00Z">
        <w:r>
          <w:rPr>
            <w:rFonts w:hint="eastAsia" w:ascii="华文楷体" w:hAnsi="华文楷体" w:eastAsia="华文楷体"/>
            <w:sz w:val="28"/>
            <w:szCs w:val="28"/>
          </w:rPr>
          <w:delText>，</w:delText>
        </w:r>
      </w:del>
      <w:r>
        <w:rPr>
          <w:rFonts w:hint="eastAsia" w:ascii="华文楷体" w:hAnsi="华文楷体" w:eastAsia="华文楷体"/>
          <w:sz w:val="28"/>
          <w:szCs w:val="28"/>
        </w:rPr>
        <w:t>也不会变成多个，相续不可能变成</w:t>
      </w:r>
      <w:ins w:id="444" w:author="Administrator" w:date="2015-10-28T12:23:00Z">
        <w:r>
          <w:rPr>
            <w:rFonts w:hint="eastAsia" w:ascii="华文楷体" w:hAnsi="华文楷体" w:eastAsia="华文楷体"/>
            <w:sz w:val="28"/>
            <w:szCs w:val="28"/>
            <w:lang w:eastAsia="zh-CN"/>
          </w:rPr>
          <w:t>异</w:t>
        </w:r>
      </w:ins>
      <w:ins w:id="445" w:author="Administrator" w:date="2015-10-24T00:21:00Z">
        <w:r>
          <w:rPr>
            <w:rFonts w:hint="eastAsia" w:ascii="华文楷体" w:hAnsi="华文楷体" w:eastAsia="华文楷体"/>
            <w:sz w:val="28"/>
            <w:szCs w:val="28"/>
            <w:lang w:eastAsia="zh-CN"/>
          </w:rPr>
          <w:t>体的</w:t>
        </w:r>
      </w:ins>
      <w:del w:id="446" w:author="Administrator" w:date="2015-10-24T00:21:00Z">
        <w:r>
          <w:rPr>
            <w:rFonts w:hint="eastAsia" w:ascii="华文楷体" w:hAnsi="华文楷体" w:eastAsia="华文楷体"/>
            <w:sz w:val="28"/>
            <w:szCs w:val="28"/>
          </w:rPr>
          <w:delText>多个一体</w:delText>
        </w:r>
      </w:del>
      <w:r>
        <w:rPr>
          <w:rFonts w:hint="eastAsia" w:ascii="华文楷体" w:hAnsi="华文楷体" w:eastAsia="华文楷体"/>
          <w:sz w:val="28"/>
          <w:szCs w:val="28"/>
        </w:rPr>
        <w:t>的法，对此道理要深信不移</w:t>
      </w:r>
      <w:r>
        <w:rPr>
          <w:rFonts w:hint="eastAsia" w:ascii="黑体" w:hAnsi="黑体" w:eastAsia="黑体" w:cs="黑体"/>
          <w:sz w:val="28"/>
          <w:szCs w:val="28"/>
          <w:rPrChange w:id="447" w:author="Administrator" w:date="2015-10-24T00:23:00Z">
            <w:rPr>
              <w:rFonts w:hint="eastAsia" w:ascii="华文楷体" w:hAnsi="华文楷体" w:eastAsia="华文楷体"/>
              <w:sz w:val="28"/>
              <w:szCs w:val="28"/>
            </w:rPr>
          </w:rPrChange>
        </w:rPr>
        <w:t>。</w:t>
      </w:r>
    </w:p>
    <w:p>
      <w:pPr>
        <w:spacing w:beforeLines="0" w:afterLines="0"/>
        <w:ind w:firstLine="560" w:firstLineChars="200"/>
        <w:rPr>
          <w:del w:id="449" w:author="Administrator" w:date="2015-10-23T21:32:00Z"/>
          <w:rFonts w:hint="eastAsia" w:ascii="华文楷体" w:hAnsi="华文楷体" w:eastAsia="华文楷体"/>
          <w:sz w:val="28"/>
          <w:szCs w:val="28"/>
        </w:rPr>
        <w:pPrChange w:id="448" w:author="Administrator" w:date="2015-10-27T13:13:00Z">
          <w:pPr>
            <w:ind w:firstLine="570"/>
          </w:pPr>
        </w:pPrChange>
      </w:pPr>
      <w:ins w:id="450" w:author="Administrator" w:date="2015-10-24T22:06:00Z">
        <w:r>
          <w:rPr>
            <w:rFonts w:hint="eastAsia" w:ascii="黑体" w:hAnsi="黑体" w:eastAsia="黑体" w:cs="黑体"/>
            <w:i w:val="0"/>
            <w:color w:val="000000"/>
            <w:sz w:val="28"/>
            <w:szCs w:val="28"/>
            <w:lang w:eastAsia="zh-CN"/>
            <w:rPrChange w:id="451" w:author="Administrator" w:date="2015-10-24T22:07:00Z">
              <w:rPr>
                <w:rFonts w:hint="eastAsia" w:ascii="华文楷体" w:hAnsi="华文楷体" w:eastAsia="华文楷体" w:cs="华文楷体"/>
                <w:i w:val="0"/>
                <w:color w:val="000000"/>
                <w:sz w:val="28"/>
                <w:szCs w:val="28"/>
                <w:lang w:eastAsia="zh-CN"/>
              </w:rPr>
            </w:rPrChange>
          </w:rPr>
          <w:t>【</w:t>
        </w:r>
      </w:ins>
      <w:ins w:id="452" w:author="Administrator" w:date="2015-10-24T22:06:00Z">
        <w:r>
          <w:rPr>
            <w:rFonts w:hint="eastAsia" w:ascii="黑体" w:hAnsi="黑体" w:eastAsia="黑体" w:cs="黑体"/>
            <w:i w:val="0"/>
            <w:color w:val="000000"/>
            <w:sz w:val="28"/>
            <w:szCs w:val="28"/>
            <w:rPrChange w:id="453" w:author="Administrator" w:date="2015-10-24T22:07:00Z">
              <w:rPr>
                <w:rFonts w:ascii="华文楷体" w:hAnsi="华文楷体" w:eastAsia="华文楷体" w:cs="华文楷体"/>
                <w:i w:val="0"/>
                <w:color w:val="000000"/>
                <w:sz w:val="28"/>
                <w:szCs w:val="28"/>
              </w:rPr>
            </w:rPrChange>
          </w:rPr>
          <w:t>如果理解成取瓶口也就是取瓶子的同一个识</w:t>
        </w:r>
      </w:ins>
      <w:ins w:id="454" w:author="Administrator" w:date="2015-10-24T22:06:00Z">
        <w:r>
          <w:rPr>
            <w:rFonts w:hint="eastAsia" w:ascii="黑体" w:hAnsi="黑体" w:eastAsia="黑体" w:cs="黑体"/>
            <w:i w:val="0"/>
            <w:color w:val="000000"/>
            <w:sz w:val="28"/>
            <w:szCs w:val="28"/>
            <w:rPrChange w:id="455" w:author="Administrator" w:date="2015-10-24T22:07:00Z">
              <w:rPr>
                <w:rFonts w:ascii="宋体" w:hAnsi="宋体" w:eastAsia="宋体" w:cs="宋体"/>
                <w:i w:val="0"/>
                <w:color w:val="000000"/>
                <w:sz w:val="28"/>
                <w:szCs w:val="28"/>
              </w:rPr>
            </w:rPrChange>
          </w:rPr>
          <w:t>,</w:t>
        </w:r>
      </w:ins>
      <w:ins w:id="456" w:author="Administrator" w:date="2015-10-24T22:06:00Z">
        <w:r>
          <w:rPr>
            <w:rFonts w:hint="eastAsia" w:ascii="黑体" w:hAnsi="黑体" w:eastAsia="黑体" w:cs="黑体"/>
            <w:i w:val="0"/>
            <w:color w:val="000000"/>
            <w:sz w:val="28"/>
            <w:szCs w:val="28"/>
            <w:rPrChange w:id="457" w:author="Administrator" w:date="2015-10-24T22:07:00Z">
              <w:rPr>
                <w:rFonts w:ascii="华文楷体" w:hAnsi="华文楷体" w:eastAsia="华文楷体" w:cs="华文楷体"/>
                <w:i w:val="0"/>
                <w:color w:val="000000"/>
                <w:sz w:val="28"/>
                <w:szCs w:val="28"/>
              </w:rPr>
            </w:rPrChange>
          </w:rPr>
          <w:t>取瓶腹也是那一个识</w:t>
        </w:r>
      </w:ins>
      <w:ins w:id="458" w:author="Administrator" w:date="2015-10-24T22:06:00Z">
        <w:r>
          <w:rPr>
            <w:rFonts w:hint="eastAsia" w:ascii="黑体" w:hAnsi="黑体" w:eastAsia="黑体" w:cs="黑体"/>
            <w:i w:val="0"/>
            <w:color w:val="000000"/>
            <w:sz w:val="28"/>
            <w:szCs w:val="28"/>
            <w:rPrChange w:id="459" w:author="Administrator" w:date="2015-10-24T22:07:00Z">
              <w:rPr>
                <w:rFonts w:ascii="宋体" w:hAnsi="宋体" w:eastAsia="宋体" w:cs="宋体"/>
                <w:i w:val="0"/>
                <w:color w:val="000000"/>
                <w:sz w:val="28"/>
                <w:szCs w:val="28"/>
              </w:rPr>
            </w:rPrChange>
          </w:rPr>
          <w:t>,</w:t>
        </w:r>
      </w:ins>
      <w:ins w:id="460" w:author="Administrator" w:date="2015-10-24T22:06:00Z">
        <w:r>
          <w:rPr>
            <w:rFonts w:hint="eastAsia" w:ascii="黑体" w:hAnsi="黑体" w:eastAsia="黑体" w:cs="黑体"/>
            <w:i w:val="0"/>
            <w:color w:val="000000"/>
            <w:sz w:val="28"/>
            <w:szCs w:val="28"/>
            <w:rPrChange w:id="461" w:author="Administrator" w:date="2015-10-24T22:07:00Z">
              <w:rPr>
                <w:rFonts w:ascii="华文楷体" w:hAnsi="华文楷体" w:eastAsia="华文楷体" w:cs="华文楷体"/>
                <w:i w:val="0"/>
                <w:color w:val="000000"/>
                <w:sz w:val="28"/>
                <w:szCs w:val="28"/>
              </w:rPr>
            </w:rPrChange>
          </w:rPr>
          <w:t>那简直是谬以千里、 离题万里了。</w:t>
        </w:r>
      </w:ins>
      <w:ins w:id="462" w:author="Administrator" w:date="2015-10-24T22:06:00Z">
        <w:r>
          <w:rPr>
            <w:rFonts w:hint="eastAsia" w:ascii="黑体" w:hAnsi="黑体" w:eastAsia="黑体" w:cs="黑体"/>
            <w:i w:val="0"/>
            <w:color w:val="000000"/>
            <w:sz w:val="28"/>
            <w:szCs w:val="28"/>
            <w:lang w:eastAsia="zh-CN"/>
            <w:rPrChange w:id="463" w:author="Administrator" w:date="2015-10-24T22:07:00Z">
              <w:rPr>
                <w:rFonts w:hint="eastAsia" w:ascii="华文楷体" w:hAnsi="华文楷体" w:eastAsia="华文楷体" w:cs="华文楷体"/>
                <w:i w:val="0"/>
                <w:color w:val="000000"/>
                <w:sz w:val="28"/>
                <w:szCs w:val="28"/>
                <w:lang w:eastAsia="zh-CN"/>
              </w:rPr>
            </w:rPrChange>
          </w:rPr>
          <w:t>】</w:t>
        </w:r>
      </w:ins>
      <w:del w:id="464" w:author="Administrator" w:date="2015-10-24T22:07:00Z">
        <w:r>
          <w:rPr>
            <w:rFonts w:hint="eastAsia" w:ascii="黑体" w:hAnsi="黑体" w:eastAsia="黑体" w:cs="黑体"/>
            <w:sz w:val="28"/>
            <w:szCs w:val="28"/>
            <w:rPrChange w:id="465" w:author="Administrator" w:date="2015-10-24T00:23:00Z">
              <w:rPr>
                <w:rFonts w:hint="eastAsia" w:ascii="华文楷体" w:hAnsi="华文楷体" w:eastAsia="华文楷体"/>
                <w:sz w:val="28"/>
                <w:szCs w:val="28"/>
              </w:rPr>
            </w:rPrChange>
          </w:rPr>
          <w:delText>如果理解成取瓶口也就是取瓶子的同一个识，取瓶腹也是那一个识，那简直是谬以千里、离题万里了。</w:delText>
        </w:r>
      </w:del>
      <w:ins w:id="466" w:author="Administrator" w:date="2015-10-24T21:57:00Z">
        <w:r>
          <w:rPr>
            <w:rFonts w:hint="eastAsia" w:ascii="黑体" w:hAnsi="黑体" w:eastAsia="黑体" w:cs="黑体"/>
            <w:sz w:val="28"/>
            <w:szCs w:val="28"/>
            <w:lang w:val="en-US" w:eastAsia="zh-CN"/>
          </w:rPr>
          <w:t xml:space="preserve"> </w:t>
        </w:r>
      </w:ins>
      <w:ins w:id="467" w:author="Administrator" w:date="2015-10-24T22:09:00Z">
        <w:r>
          <w:rPr>
            <w:rFonts w:hint="eastAsia" w:ascii="黑体" w:hAnsi="黑体" w:eastAsia="黑体" w:cs="黑体"/>
            <w:sz w:val="28"/>
            <w:szCs w:val="28"/>
            <w:lang w:val="en-US" w:eastAsia="zh-CN"/>
          </w:rPr>
          <w:t xml:space="preserve"> </w:t>
        </w:r>
      </w:ins>
      <w:r>
        <w:rPr>
          <w:rFonts w:hint="eastAsia" w:ascii="华文楷体" w:hAnsi="华文楷体" w:eastAsia="华文楷体"/>
          <w:sz w:val="28"/>
          <w:szCs w:val="28"/>
        </w:rPr>
        <w:t>那么明明这个里面产生了这么多的差别，那么你还是说呢，取瓶子也就是取</w:t>
      </w:r>
      <w:ins w:id="468" w:author="Administrator" w:date="2015-10-24T19:00:00Z">
        <w:r>
          <w:rPr>
            <w:rFonts w:hint="eastAsia" w:ascii="华文楷体" w:hAnsi="华文楷体" w:eastAsia="华文楷体"/>
            <w:sz w:val="28"/>
            <w:szCs w:val="28"/>
            <w:lang w:eastAsia="zh-CN"/>
          </w:rPr>
          <w:t>、</w:t>
        </w:r>
      </w:ins>
      <w:del w:id="469" w:author="Administrator" w:date="2015-10-24T19:00:00Z">
        <w:r>
          <w:rPr>
            <w:rFonts w:hint="eastAsia" w:ascii="华文楷体" w:hAnsi="华文楷体" w:eastAsia="华文楷体"/>
            <w:sz w:val="28"/>
            <w:szCs w:val="28"/>
          </w:rPr>
          <w:delText>，</w:delText>
        </w:r>
      </w:del>
      <w:r>
        <w:rPr>
          <w:rFonts w:hint="eastAsia" w:ascii="华文楷体" w:hAnsi="华文楷体" w:eastAsia="华文楷体"/>
          <w:sz w:val="28"/>
          <w:szCs w:val="28"/>
        </w:rPr>
        <w:t>哦取瓶口</w:t>
      </w:r>
      <w:ins w:id="470" w:author="Administrator" w:date="2015-10-24T19:00: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也就是取瓶子的识，实际上这个方面就是间接呢，</w:t>
      </w:r>
      <w:ins w:id="471" w:author="Administrator" w:date="2015-10-23T21:28:00Z">
        <w:r>
          <w:rPr>
            <w:rFonts w:hint="eastAsia" w:ascii="华文楷体" w:hAnsi="华文楷体" w:eastAsia="华文楷体"/>
            <w:sz w:val="28"/>
            <w:szCs w:val="28"/>
            <w:lang w:eastAsia="zh-CN"/>
          </w:rPr>
          <w:t>它</w:t>
        </w:r>
      </w:ins>
      <w:del w:id="472" w:author="Administrator" w:date="2015-10-23T21:28:00Z">
        <w:r>
          <w:rPr>
            <w:rFonts w:hint="eastAsia" w:ascii="华文楷体" w:hAnsi="华文楷体" w:eastAsia="华文楷体"/>
            <w:sz w:val="28"/>
            <w:szCs w:val="28"/>
          </w:rPr>
          <w:delText>他</w:delText>
        </w:r>
      </w:del>
      <w:r>
        <w:rPr>
          <w:rFonts w:hint="eastAsia" w:ascii="华文楷体" w:hAnsi="华文楷体" w:eastAsia="华文楷体"/>
          <w:sz w:val="28"/>
          <w:szCs w:val="28"/>
        </w:rPr>
        <w:t>也是提到了对方的一个一相一识的观点不合理的，一相一识的观点不合理</w:t>
      </w:r>
      <w:ins w:id="473" w:author="Administrator" w:date="2015-10-23T21:29:00Z">
        <w:r>
          <w:rPr>
            <w:rFonts w:hint="eastAsia" w:ascii="华文楷体" w:hAnsi="华文楷体" w:eastAsia="华文楷体"/>
            <w:sz w:val="28"/>
            <w:szCs w:val="28"/>
            <w:lang w:eastAsia="zh-CN"/>
          </w:rPr>
          <w:t>。</w:t>
        </w:r>
      </w:ins>
      <w:del w:id="474" w:author="Administrator" w:date="2015-10-23T21:29:00Z">
        <w:r>
          <w:rPr>
            <w:rFonts w:hint="eastAsia" w:ascii="华文楷体" w:hAnsi="华文楷体" w:eastAsia="华文楷体"/>
            <w:sz w:val="28"/>
            <w:szCs w:val="28"/>
          </w:rPr>
          <w:delText>，</w:delText>
        </w:r>
      </w:del>
      <w:r>
        <w:rPr>
          <w:rFonts w:hint="eastAsia" w:ascii="华文楷体" w:hAnsi="华文楷体" w:eastAsia="华文楷体"/>
          <w:sz w:val="28"/>
          <w:szCs w:val="28"/>
        </w:rPr>
        <w:t>那么一相一识</w:t>
      </w:r>
      <w:ins w:id="475" w:author="Administrator" w:date="2015-10-24T00:24:00Z">
        <w:r>
          <w:rPr>
            <w:rFonts w:hint="eastAsia" w:ascii="华文楷体" w:hAnsi="华文楷体" w:eastAsia="华文楷体"/>
            <w:sz w:val="28"/>
            <w:szCs w:val="28"/>
            <w:lang w:eastAsia="zh-CN"/>
          </w:rPr>
          <w:t>的意思</w:t>
        </w:r>
      </w:ins>
      <w:r>
        <w:rPr>
          <w:rFonts w:hint="eastAsia" w:ascii="华文楷体" w:hAnsi="华文楷体" w:eastAsia="华文楷体"/>
          <w:sz w:val="28"/>
          <w:szCs w:val="28"/>
        </w:rPr>
        <w:t>就说前面我们分析过了，就说是虽然有很多不同的相</w:t>
      </w:r>
      <w:ins w:id="476" w:author="Administrator" w:date="2015-10-23T21: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比如说在这一段话当中呢，瓶口啊，瓶腹啊，瓶底啊像这样的话</w:t>
      </w:r>
      <w:ins w:id="477" w:author="Administrator" w:date="2015-10-23T21:29:00Z">
        <w:r>
          <w:rPr>
            <w:rFonts w:hint="eastAsia" w:ascii="华文楷体" w:hAnsi="华文楷体" w:eastAsia="华文楷体"/>
            <w:sz w:val="28"/>
            <w:szCs w:val="28"/>
            <w:lang w:eastAsia="zh-CN"/>
          </w:rPr>
          <w:t>它</w:t>
        </w:r>
      </w:ins>
      <w:del w:id="478" w:author="Administrator" w:date="2015-10-23T21:29:00Z">
        <w:r>
          <w:rPr>
            <w:rFonts w:hint="eastAsia" w:ascii="华文楷体" w:hAnsi="华文楷体" w:eastAsia="华文楷体"/>
            <w:sz w:val="28"/>
            <w:szCs w:val="28"/>
          </w:rPr>
          <w:delText>他</w:delText>
        </w:r>
      </w:del>
      <w:r>
        <w:rPr>
          <w:rFonts w:hint="eastAsia" w:ascii="华文楷体" w:hAnsi="华文楷体" w:eastAsia="华文楷体"/>
          <w:sz w:val="28"/>
          <w:szCs w:val="28"/>
        </w:rPr>
        <w:t>的这个相，</w:t>
      </w:r>
      <w:ins w:id="479" w:author="Administrator" w:date="2015-10-23T21:29:00Z">
        <w:r>
          <w:rPr>
            <w:rFonts w:hint="eastAsia" w:ascii="华文楷体" w:hAnsi="华文楷体" w:eastAsia="华文楷体"/>
            <w:sz w:val="28"/>
            <w:szCs w:val="28"/>
            <w:lang w:eastAsia="zh-CN"/>
          </w:rPr>
          <w:t>它</w:t>
        </w:r>
      </w:ins>
      <w:del w:id="480" w:author="Administrator" w:date="2015-10-23T21:29:00Z">
        <w:r>
          <w:rPr>
            <w:rFonts w:hint="eastAsia" w:ascii="华文楷体" w:hAnsi="华文楷体" w:eastAsia="华文楷体"/>
            <w:sz w:val="28"/>
            <w:szCs w:val="28"/>
          </w:rPr>
          <w:delText>他</w:delText>
        </w:r>
      </w:del>
      <w:r>
        <w:rPr>
          <w:rFonts w:hint="eastAsia" w:ascii="华文楷体" w:hAnsi="华文楷体" w:eastAsia="华文楷体"/>
          <w:sz w:val="28"/>
          <w:szCs w:val="28"/>
        </w:rPr>
        <w:t>的这个</w:t>
      </w:r>
      <w:ins w:id="481" w:author="Administrator" w:date="2015-10-24T00:25:00Z">
        <w:r>
          <w:rPr>
            <w:rFonts w:hint="eastAsia" w:ascii="华文楷体" w:hAnsi="华文楷体" w:eastAsia="华文楷体"/>
            <w:sz w:val="28"/>
            <w:szCs w:val="28"/>
            <w:lang w:eastAsia="zh-CN"/>
          </w:rPr>
          <w:t>行</w:t>
        </w:r>
      </w:ins>
      <w:del w:id="482" w:author="Administrator" w:date="2015-10-24T00:24:00Z">
        <w:r>
          <w:rPr>
            <w:rFonts w:hint="eastAsia" w:ascii="华文楷体" w:hAnsi="华文楷体" w:eastAsia="华文楷体"/>
            <w:sz w:val="28"/>
            <w:szCs w:val="28"/>
          </w:rPr>
          <w:delText>形</w:delText>
        </w:r>
      </w:del>
      <w:ins w:id="483" w:author="Administrator" w:date="2015-10-23T21:33:00Z">
        <w:r>
          <w:rPr>
            <w:rFonts w:hint="eastAsia" w:ascii="华文楷体" w:hAnsi="华文楷体" w:eastAsia="华文楷体"/>
            <w:sz w:val="28"/>
            <w:szCs w:val="28"/>
            <w:lang w:eastAsia="zh-CN"/>
          </w:rPr>
          <w:t>相</w:t>
        </w:r>
      </w:ins>
      <w:del w:id="484" w:author="Administrator" w:date="2015-10-23T21:33:00Z">
        <w:r>
          <w:rPr>
            <w:rFonts w:hint="eastAsia" w:ascii="华文楷体" w:hAnsi="华文楷体" w:eastAsia="华文楷体"/>
            <w:sz w:val="28"/>
            <w:szCs w:val="28"/>
          </w:rPr>
          <w:delText>象</w:delText>
        </w:r>
      </w:del>
      <w:r>
        <w:rPr>
          <w:rFonts w:hint="eastAsia" w:ascii="华文楷体" w:hAnsi="华文楷体" w:eastAsia="华文楷体"/>
          <w:sz w:val="28"/>
          <w:szCs w:val="28"/>
        </w:rPr>
        <w:t>有多种多样的，但是呢取</w:t>
      </w:r>
      <w:ins w:id="485" w:author="Administrator" w:date="2015-10-23T21:29:00Z">
        <w:r>
          <w:rPr>
            <w:rFonts w:hint="eastAsia" w:ascii="华文楷体" w:hAnsi="华文楷体" w:eastAsia="华文楷体"/>
            <w:sz w:val="28"/>
            <w:szCs w:val="28"/>
            <w:lang w:eastAsia="zh-CN"/>
          </w:rPr>
          <w:t>它</w:t>
        </w:r>
      </w:ins>
      <w:del w:id="486" w:author="Administrator" w:date="2015-10-23T21:29:00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的这样一种能</w:t>
      </w:r>
      <w:ins w:id="487" w:author="Administrator" w:date="2015-10-23T21:29:00Z">
        <w:r>
          <w:rPr>
            <w:rFonts w:hint="eastAsia" w:ascii="华文楷体" w:hAnsi="华文楷体" w:eastAsia="华文楷体"/>
            <w:sz w:val="28"/>
            <w:szCs w:val="28"/>
            <w:lang w:eastAsia="zh-CN"/>
          </w:rPr>
          <w:t>境</w:t>
        </w:r>
      </w:ins>
      <w:del w:id="488" w:author="Administrator" w:date="2015-10-23T21:29:00Z">
        <w:r>
          <w:rPr>
            <w:rFonts w:hint="eastAsia" w:ascii="华文楷体" w:hAnsi="华文楷体" w:eastAsia="华文楷体"/>
            <w:sz w:val="28"/>
            <w:szCs w:val="28"/>
          </w:rPr>
          <w:delText>镜</w:delText>
        </w:r>
      </w:del>
      <w:r>
        <w:rPr>
          <w:rFonts w:hint="eastAsia" w:ascii="华文楷体" w:hAnsi="华文楷体" w:eastAsia="华文楷体"/>
          <w:sz w:val="28"/>
          <w:szCs w:val="28"/>
        </w:rPr>
        <w:t>呢</w:t>
      </w:r>
      <w:ins w:id="489" w:author="Administrator" w:date="2015-10-24T19:01:00Z">
        <w:r>
          <w:rPr>
            <w:rFonts w:hint="eastAsia" w:ascii="华文楷体" w:hAnsi="华文楷体" w:eastAsia="华文楷体"/>
            <w:sz w:val="28"/>
            <w:szCs w:val="28"/>
            <w:lang w:eastAsia="zh-CN"/>
          </w:rPr>
          <w:t>，</w:t>
        </w:r>
      </w:ins>
      <w:del w:id="490" w:author="Administrator" w:date="2015-10-23T21:31:00Z">
        <w:r>
          <w:rPr>
            <w:rFonts w:hint="eastAsia" w:ascii="华文楷体" w:hAnsi="华文楷体" w:eastAsia="华文楷体"/>
            <w:sz w:val="28"/>
            <w:szCs w:val="28"/>
          </w:rPr>
          <w:delText>，</w:delText>
        </w:r>
      </w:del>
      <w:r>
        <w:rPr>
          <w:rFonts w:hint="eastAsia" w:ascii="华文楷体" w:hAnsi="华文楷体" w:eastAsia="华文楷体"/>
          <w:sz w:val="28"/>
          <w:szCs w:val="28"/>
        </w:rPr>
        <w:t>就是一个识，一相一识</w:t>
      </w:r>
      <w:ins w:id="491" w:author="Administrator" w:date="2015-10-24T00:25:00Z">
        <w:r>
          <w:rPr>
            <w:rFonts w:hint="eastAsia" w:ascii="华文楷体" w:hAnsi="华文楷体" w:eastAsia="华文楷体"/>
            <w:sz w:val="28"/>
            <w:szCs w:val="28"/>
            <w:lang w:eastAsia="zh-CN"/>
          </w:rPr>
          <w:t>嘛</w:t>
        </w:r>
      </w:ins>
      <w:del w:id="492" w:author="Administrator" w:date="2015-10-24T00:25:00Z">
        <w:r>
          <w:rPr>
            <w:rFonts w:hint="eastAsia" w:ascii="华文楷体" w:hAnsi="华文楷体" w:eastAsia="华文楷体"/>
            <w:sz w:val="28"/>
            <w:szCs w:val="28"/>
          </w:rPr>
          <w:delText>论</w:delText>
        </w:r>
      </w:del>
      <w:ins w:id="493" w:author="Administrator" w:date="2015-10-23T21:30:00Z">
        <w:r>
          <w:rPr>
            <w:rFonts w:hint="eastAsia" w:ascii="华文楷体" w:hAnsi="华文楷体" w:eastAsia="华文楷体"/>
            <w:sz w:val="28"/>
            <w:szCs w:val="28"/>
            <w:lang w:eastAsia="zh-CN"/>
          </w:rPr>
          <w:t>。</w:t>
        </w:r>
      </w:ins>
      <w:del w:id="494" w:author="Administrator" w:date="2015-10-23T21:30:00Z">
        <w:r>
          <w:rPr>
            <w:rFonts w:hint="eastAsia" w:ascii="华文楷体" w:hAnsi="华文楷体" w:eastAsia="华文楷体"/>
            <w:sz w:val="28"/>
            <w:szCs w:val="28"/>
          </w:rPr>
          <w:delText>，</w:delText>
        </w:r>
      </w:del>
      <w:r>
        <w:rPr>
          <w:rFonts w:hint="eastAsia" w:ascii="华文楷体" w:hAnsi="华文楷体" w:eastAsia="华文楷体"/>
          <w:sz w:val="28"/>
          <w:szCs w:val="28"/>
        </w:rPr>
        <w:t>所以说取</w:t>
      </w:r>
      <w:ins w:id="495" w:author="Administrator" w:date="2015-10-23T21:30:00Z">
        <w:r>
          <w:rPr>
            <w:rFonts w:hint="eastAsia" w:ascii="华文楷体" w:hAnsi="华文楷体" w:eastAsia="华文楷体"/>
            <w:sz w:val="28"/>
            <w:szCs w:val="28"/>
            <w:lang w:eastAsia="zh-CN"/>
          </w:rPr>
          <w:t>它</w:t>
        </w:r>
      </w:ins>
      <w:del w:id="496" w:author="Administrator" w:date="2015-10-23T21:30:00Z">
        <w:r>
          <w:rPr>
            <w:rFonts w:hint="eastAsia" w:ascii="华文楷体" w:hAnsi="华文楷体" w:eastAsia="华文楷体"/>
            <w:sz w:val="28"/>
            <w:szCs w:val="28"/>
          </w:rPr>
          <w:delText>他</w:delText>
        </w:r>
      </w:del>
      <w:r>
        <w:rPr>
          <w:rFonts w:hint="eastAsia" w:ascii="华文楷体" w:hAnsi="华文楷体" w:eastAsia="华文楷体"/>
          <w:sz w:val="28"/>
          <w:szCs w:val="28"/>
        </w:rPr>
        <w:t>的能</w:t>
      </w:r>
      <w:ins w:id="497" w:author="Administrator" w:date="2015-10-23T21:30:00Z">
        <w:r>
          <w:rPr>
            <w:rFonts w:hint="eastAsia" w:ascii="华文楷体" w:hAnsi="华文楷体" w:eastAsia="华文楷体"/>
            <w:sz w:val="28"/>
            <w:szCs w:val="28"/>
            <w:lang w:eastAsia="zh-CN"/>
          </w:rPr>
          <w:t>境</w:t>
        </w:r>
      </w:ins>
      <w:del w:id="498" w:author="Administrator" w:date="2015-10-23T21:30:00Z">
        <w:r>
          <w:rPr>
            <w:rFonts w:hint="eastAsia" w:ascii="华文楷体" w:hAnsi="华文楷体" w:eastAsia="华文楷体"/>
            <w:sz w:val="28"/>
            <w:szCs w:val="28"/>
          </w:rPr>
          <w:delText>镜</w:delText>
        </w:r>
      </w:del>
      <w:r>
        <w:rPr>
          <w:rFonts w:hint="eastAsia" w:ascii="华文楷体" w:hAnsi="华文楷体" w:eastAsia="华文楷体"/>
          <w:sz w:val="28"/>
          <w:szCs w:val="28"/>
        </w:rPr>
        <w:t>是一个识，从这个方面观察的时候呢，我们就不能说</w:t>
      </w:r>
      <w:ins w:id="499" w:author="Administrator" w:date="2015-10-23T21:31:00Z">
        <w:r>
          <w:rPr>
            <w:rFonts w:hint="eastAsia" w:ascii="华文楷体" w:hAnsi="华文楷体" w:eastAsia="华文楷体"/>
            <w:sz w:val="28"/>
            <w:szCs w:val="28"/>
            <w:lang w:eastAsia="zh-CN"/>
          </w:rPr>
          <w:t>你</w:t>
        </w:r>
      </w:ins>
      <w:del w:id="500" w:author="Administrator" w:date="2015-10-23T21:31:00Z">
        <w:r>
          <w:rPr>
            <w:rFonts w:hint="eastAsia" w:ascii="华文楷体" w:hAnsi="华文楷体" w:eastAsia="华文楷体"/>
            <w:sz w:val="28"/>
            <w:szCs w:val="28"/>
          </w:rPr>
          <w:delText>已</w:delText>
        </w:r>
      </w:del>
      <w:r>
        <w:rPr>
          <w:rFonts w:hint="eastAsia" w:ascii="华文楷体" w:hAnsi="华文楷体" w:eastAsia="华文楷体"/>
          <w:sz w:val="28"/>
          <w:szCs w:val="28"/>
        </w:rPr>
        <w:t>取瓶口的识就是取瓶腹的识，像这样的话就说是</w:t>
      </w:r>
      <w:ins w:id="501" w:author="Administrator" w:date="2015-10-23T21: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如果是这样的话那么就是离题千里，</w:t>
      </w:r>
      <w:ins w:id="502" w:author="Administrator" w:date="2015-10-24T19:02:00Z">
        <w:r>
          <w:rPr>
            <w:rFonts w:hint="eastAsia" w:ascii="华文楷体" w:hAnsi="华文楷体" w:eastAsia="华文楷体"/>
            <w:sz w:val="28"/>
            <w:szCs w:val="28"/>
            <w:lang w:eastAsia="zh-CN"/>
          </w:rPr>
          <w:t>啊</w:t>
        </w:r>
      </w:ins>
      <w:ins w:id="503" w:author="Administrator" w:date="2015-10-24T19:02:00Z">
        <w:r>
          <w:rPr>
            <w:rFonts w:hint="eastAsia" w:ascii="华文楷体" w:hAnsi="华文楷体" w:eastAsia="华文楷体"/>
            <w:sz w:val="28"/>
            <w:szCs w:val="28"/>
          </w:rPr>
          <w:t>离题千里</w:t>
        </w:r>
      </w:ins>
      <w:ins w:id="504" w:author="Administrator" w:date="2015-10-24T19:02:00Z">
        <w:r>
          <w:rPr>
            <w:rFonts w:hint="eastAsia" w:ascii="华文楷体" w:hAnsi="华文楷体" w:eastAsia="华文楷体"/>
            <w:sz w:val="28"/>
            <w:szCs w:val="28"/>
            <w:lang w:eastAsia="zh-CN"/>
          </w:rPr>
          <w:t>，</w:t>
        </w:r>
      </w:ins>
      <w:r>
        <w:rPr>
          <w:rFonts w:hint="eastAsia" w:ascii="华文楷体" w:hAnsi="华文楷体" w:eastAsia="华文楷体"/>
          <w:sz w:val="28"/>
          <w:szCs w:val="28"/>
        </w:rPr>
        <w:t>离题万里了。</w:t>
      </w:r>
      <w:del w:id="505" w:author="Administrator" w:date="2015-10-23T21:32:00Z">
        <w:r>
          <w:rPr>
            <w:rFonts w:hint="eastAsia" w:ascii="华文楷体" w:hAnsi="华文楷体" w:eastAsia="华文楷体"/>
            <w:sz w:val="28"/>
            <w:szCs w:val="28"/>
          </w:rPr>
          <w:delText>（10:10）</w:delText>
        </w:r>
      </w:del>
    </w:p>
    <w:p>
      <w:pPr>
        <w:spacing w:beforeLines="0" w:afterLines="0"/>
        <w:ind w:hanging="15332" w:firstLineChars="200"/>
        <w:rPr>
          <w:del w:id="507" w:author="Administrator" w:date="2015-10-23T21:32:00Z"/>
          <w:rFonts w:hint="eastAsia" w:ascii="华文楷体" w:hAnsi="华文楷体" w:eastAsia="华文楷体"/>
          <w:sz w:val="28"/>
          <w:szCs w:val="28"/>
        </w:rPr>
        <w:pPrChange w:id="506" w:author="Administrator" w:date="2015-10-27T13:13:00Z">
          <w:pPr>
            <w:ind w:hanging="15332"/>
          </w:pPr>
        </w:pPrChange>
      </w:pPr>
      <w:del w:id="508" w:author="Administrator" w:date="2015-10-23T21:32:00Z">
        <w:r>
          <w:rPr>
            <w:rFonts w:hint="eastAsia" w:ascii="华文楷体" w:hAnsi="华文楷体" w:eastAsia="华文楷体"/>
            <w:sz w:val="28"/>
            <w:szCs w:val="28"/>
          </w:rPr>
          <w:delText>《中观庄严论释》第46课10分—20分—李篪</w:delText>
        </w:r>
      </w:del>
    </w:p>
    <w:p>
      <w:pPr>
        <w:spacing w:beforeLines="0" w:afterLines="0"/>
        <w:ind w:hanging="15332" w:firstLineChars="200"/>
        <w:rPr>
          <w:del w:id="510" w:author="Administrator" w:date="2015-10-23T21:32:00Z"/>
          <w:rFonts w:hint="eastAsia" w:ascii="华文楷体" w:hAnsi="华文楷体" w:eastAsia="华文楷体"/>
          <w:sz w:val="28"/>
          <w:szCs w:val="28"/>
        </w:rPr>
        <w:pPrChange w:id="509" w:author="Administrator" w:date="2015-10-27T13:13:00Z">
          <w:pPr>
            <w:ind w:hanging="15332"/>
          </w:pPr>
        </w:pPrChange>
      </w:pPr>
      <w:del w:id="511" w:author="Administrator" w:date="2015-10-23T21:32:00Z">
        <w:r>
          <w:rPr>
            <w:rFonts w:hint="eastAsia" w:ascii="华文楷体" w:hAnsi="华文楷体" w:eastAsia="华文楷体"/>
            <w:sz w:val="28"/>
            <w:szCs w:val="28"/>
          </w:rPr>
          <w:delText>[9：51]</w:delText>
        </w:r>
      </w:del>
    </w:p>
    <w:p>
      <w:pPr>
        <w:spacing w:beforeLines="0" w:afterLines="0"/>
        <w:ind w:hanging="15332" w:firstLineChars="200"/>
        <w:rPr>
          <w:ins w:id="513" w:author="Administrator" w:date="2015-10-24T22:10:00Z"/>
          <w:rFonts w:hint="eastAsia" w:ascii="华文楷体" w:hAnsi="华文楷体" w:eastAsia="华文楷体"/>
          <w:sz w:val="28"/>
          <w:szCs w:val="28"/>
        </w:rPr>
        <w:pPrChange w:id="512" w:author="Administrator" w:date="2015-10-27T13:13:00Z">
          <w:pPr>
            <w:ind w:hanging="15332"/>
          </w:pPr>
        </w:pPrChange>
      </w:pPr>
      <w:del w:id="514" w:author="Administrator" w:date="2015-10-23T21:32:00Z">
        <w:r>
          <w:rPr>
            <w:rFonts w:hint="eastAsia" w:ascii="华文楷体" w:hAnsi="华文楷体" w:eastAsia="华文楷体"/>
            <w:sz w:val="28"/>
            <w:szCs w:val="28"/>
          </w:rPr>
          <w:delText>像这样的话，它的这个相，行相有多种多样的，但是呢取它的能境呢就是一个识，一相一识嘛，所以说取它的能境是一个识，从这个方面观察的时候呢，我们就不能说你取瓶口的识，就是取瓶腹识，像这样的话就是说是，如果是这样的话那么就是离题千里，离题万里了，</w:delText>
        </w:r>
      </w:del>
      <w:r>
        <w:rPr>
          <w:rFonts w:hint="eastAsia" w:ascii="华文楷体" w:hAnsi="华文楷体" w:eastAsia="华文楷体"/>
          <w:sz w:val="28"/>
          <w:szCs w:val="28"/>
        </w:rPr>
        <w:t>那么这个方面就不合理的。实际上就是说</w:t>
      </w:r>
      <w:ins w:id="515" w:author="Administrator" w:date="2015-10-23T21:33: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如果你有多少个</w:t>
      </w:r>
      <w:ins w:id="516" w:author="Administrator" w:date="2015-10-24T00:25:00Z">
        <w:r>
          <w:rPr>
            <w:rFonts w:hint="eastAsia" w:ascii="华文楷体" w:hAnsi="华文楷体" w:eastAsia="华文楷体"/>
            <w:sz w:val="28"/>
            <w:szCs w:val="28"/>
            <w:lang w:eastAsia="zh-CN"/>
          </w:rPr>
          <w:t>行</w:t>
        </w:r>
      </w:ins>
      <w:del w:id="517" w:author="Administrator" w:date="2015-10-24T00:25:00Z">
        <w:r>
          <w:rPr>
            <w:rFonts w:hint="eastAsia" w:ascii="华文楷体" w:hAnsi="华文楷体" w:eastAsia="华文楷体"/>
            <w:sz w:val="28"/>
            <w:szCs w:val="28"/>
          </w:rPr>
          <w:delText>形</w:delText>
        </w:r>
      </w:del>
      <w:r>
        <w:rPr>
          <w:rFonts w:hint="eastAsia" w:ascii="华文楷体" w:hAnsi="华文楷体" w:eastAsia="华文楷体"/>
          <w:sz w:val="28"/>
          <w:szCs w:val="28"/>
        </w:rPr>
        <w:t>相的差别，取它的能境呢也就这么多</w:t>
      </w:r>
      <w:ins w:id="518" w:author="Administrator" w:date="2015-10-23T21:33:00Z">
        <w:r>
          <w:rPr>
            <w:rFonts w:hint="eastAsia" w:ascii="华文楷体" w:hAnsi="华文楷体" w:eastAsia="华文楷体"/>
            <w:sz w:val="28"/>
            <w:szCs w:val="28"/>
            <w:lang w:eastAsia="zh-CN"/>
          </w:rPr>
          <w:t>。</w:t>
        </w:r>
      </w:ins>
      <w:del w:id="519" w:author="Administrator" w:date="2015-10-23T21:33:00Z">
        <w:r>
          <w:rPr>
            <w:rFonts w:hint="eastAsia" w:ascii="华文楷体" w:hAnsi="华文楷体" w:eastAsia="华文楷体"/>
            <w:sz w:val="28"/>
            <w:szCs w:val="28"/>
          </w:rPr>
          <w:delText>，</w:delText>
        </w:r>
      </w:del>
      <w:r>
        <w:rPr>
          <w:rFonts w:hint="eastAsia" w:ascii="华文楷体" w:hAnsi="华文楷体" w:eastAsia="华文楷体"/>
          <w:sz w:val="28"/>
          <w:szCs w:val="28"/>
        </w:rPr>
        <w:t>如果说是外境有很多种，那么你说你的识只有一种，明明外面呢有瓶底</w:t>
      </w:r>
      <w:ins w:id="520" w:author="Administrator" w:date="2015-10-24T19:02:00Z">
        <w:r>
          <w:rPr>
            <w:rFonts w:hint="eastAsia" w:ascii="华文楷体" w:hAnsi="华文楷体" w:eastAsia="华文楷体"/>
            <w:sz w:val="28"/>
            <w:szCs w:val="28"/>
            <w:lang w:eastAsia="zh-CN"/>
          </w:rPr>
          <w:t>、</w:t>
        </w:r>
      </w:ins>
      <w:del w:id="521" w:author="Administrator" w:date="2015-10-24T19:02:00Z">
        <w:r>
          <w:rPr>
            <w:rFonts w:hint="eastAsia" w:ascii="华文楷体" w:hAnsi="华文楷体" w:eastAsia="华文楷体"/>
            <w:sz w:val="28"/>
            <w:szCs w:val="28"/>
          </w:rPr>
          <w:delText>，</w:delText>
        </w:r>
      </w:del>
      <w:r>
        <w:rPr>
          <w:rFonts w:hint="eastAsia" w:ascii="华文楷体" w:hAnsi="华文楷体" w:eastAsia="华文楷体"/>
          <w:sz w:val="28"/>
          <w:szCs w:val="28"/>
        </w:rPr>
        <w:t>瓶腹啊等等的差别，但是你说这个识呢</w:t>
      </w:r>
      <w:ins w:id="522" w:author="Administrator" w:date="2015-10-28T23:00:54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就是一个，那么你的识就是一个呢，最后就变成什么了呢，那么就说是这个，取瓶腹的识，也就是取瓶腹的识，这个识是一个的，所以从这方面看的时候呢完全没办法相对应，这个方面就是不正确了。</w:t>
      </w:r>
    </w:p>
    <w:p>
      <w:pPr>
        <w:spacing w:beforeLines="0" w:afterLines="0"/>
        <w:ind w:hanging="15332" w:firstLineChars="200"/>
        <w:rPr>
          <w:ins w:id="524" w:author="Administrator" w:date="2015-10-24T22:10:00Z"/>
          <w:rFonts w:hint="eastAsia" w:ascii="黑体" w:hAnsi="黑体" w:eastAsia="黑体" w:cs="黑体"/>
          <w:i w:val="0"/>
          <w:color w:val="000000"/>
          <w:sz w:val="28"/>
          <w:szCs w:val="28"/>
          <w:lang w:eastAsia="zh-CN"/>
        </w:rPr>
        <w:pPrChange w:id="523" w:author="Administrator" w:date="2015-10-27T13:13:00Z">
          <w:pPr>
            <w:ind w:hanging="15332"/>
          </w:pPr>
        </w:pPrChange>
      </w:pPr>
      <w:ins w:id="525" w:author="Administrator" w:date="2015-10-24T22:10:00Z">
        <w:r>
          <w:rPr>
            <w:rFonts w:hint="eastAsia" w:ascii="黑体" w:hAnsi="黑体" w:eastAsia="黑体" w:cs="黑体"/>
            <w:sz w:val="28"/>
            <w:szCs w:val="28"/>
            <w:lang w:eastAsia="zh-CN"/>
          </w:rPr>
          <w:t>【</w:t>
        </w:r>
      </w:ins>
      <w:ins w:id="526" w:author="Administrator" w:date="2015-10-24T22:10:00Z">
        <w:r>
          <w:rPr>
            <w:rFonts w:hint="eastAsia" w:ascii="黑体" w:hAnsi="黑体" w:eastAsia="黑体" w:cs="黑体"/>
            <w:i w:val="0"/>
            <w:color w:val="000000"/>
            <w:sz w:val="28"/>
            <w:szCs w:val="28"/>
          </w:rPr>
          <w:t>认知瓶口与了知瓶腹等所见的行境圆满综合为一,安立为取瓶之识,识不至于变成不同他体,</w:t>
        </w:r>
      </w:ins>
      <w:ins w:id="527" w:author="Administrator" w:date="2015-10-24T22:10:00Z">
        <w:r>
          <w:rPr>
            <w:rFonts w:hint="eastAsia" w:ascii="黑体" w:hAnsi="黑体" w:eastAsia="黑体" w:cs="黑体"/>
            <w:i w:val="0"/>
            <w:color w:val="000000"/>
            <w:sz w:val="28"/>
            <w:szCs w:val="28"/>
            <w:lang w:eastAsia="zh-CN"/>
          </w:rPr>
          <w:t>】</w:t>
        </w:r>
      </w:ins>
    </w:p>
    <w:p>
      <w:pPr>
        <w:spacing w:beforeLines="0" w:afterLines="0"/>
        <w:ind w:hanging="15332" w:firstLineChars="200"/>
        <w:rPr>
          <w:ins w:id="529" w:author="Administrator" w:date="2015-10-24T22:10:00Z"/>
          <w:rFonts w:hint="eastAsia" w:ascii="华文楷体" w:hAnsi="华文楷体" w:eastAsia="华文楷体"/>
          <w:sz w:val="28"/>
          <w:szCs w:val="28"/>
        </w:rPr>
        <w:pPrChange w:id="528" w:author="Administrator" w:date="2015-10-27T13:13:00Z">
          <w:pPr>
            <w:ind w:hanging="15332"/>
          </w:pPr>
        </w:pPrChange>
      </w:pPr>
      <w:del w:id="530" w:author="Administrator" w:date="2015-10-24T00:29:00Z">
        <w:r>
          <w:rPr>
            <w:rFonts w:hint="eastAsia" w:ascii="华文楷体" w:hAnsi="华文楷体" w:eastAsia="华文楷体"/>
            <w:sz w:val="28"/>
            <w:szCs w:val="28"/>
          </w:rPr>
          <w:delText>认知瓶口与了知瓶腹等所见的行境圆满综合为一,安立为取瓶之识,识不至于变成不同他体。</w:delText>
        </w:r>
      </w:del>
      <w:r>
        <w:rPr>
          <w:rFonts w:hint="eastAsia" w:ascii="华文楷体" w:hAnsi="华文楷体" w:eastAsia="华文楷体"/>
          <w:sz w:val="28"/>
          <w:szCs w:val="28"/>
        </w:rPr>
        <w:t>这是自宗的观点，自宗的观点的时候呢，就说是如果详细分析的时候，瓶口和瓶腹，了知瓶口和瓶腹的这样一种这个，这样一种</w:t>
      </w:r>
      <w:ins w:id="531" w:author="Administrator" w:date="2015-10-24T00:31:00Z">
        <w:r>
          <w:rPr>
            <w:rFonts w:hint="eastAsia" w:ascii="华文楷体" w:hAnsi="华文楷体" w:eastAsia="华文楷体"/>
            <w:sz w:val="28"/>
            <w:szCs w:val="28"/>
            <w:lang w:eastAsia="zh-CN"/>
          </w:rPr>
          <w:t>识</w:t>
        </w:r>
      </w:ins>
      <w:ins w:id="532" w:author="Administrator" w:date="2015-10-24T19:04:00Z">
        <w:r>
          <w:rPr>
            <w:rFonts w:hint="eastAsia" w:ascii="华文楷体" w:hAnsi="华文楷体" w:eastAsia="华文楷体"/>
            <w:sz w:val="28"/>
            <w:szCs w:val="28"/>
            <w:lang w:eastAsia="zh-CN"/>
          </w:rPr>
          <w:t>，</w:t>
        </w:r>
      </w:ins>
      <w:del w:id="533" w:author="Administrator" w:date="2015-10-24T00:31:00Z">
        <w:r>
          <w:rPr>
            <w:rFonts w:hint="eastAsia" w:ascii="华文楷体" w:hAnsi="华文楷体" w:eastAsia="华文楷体"/>
            <w:sz w:val="28"/>
            <w:szCs w:val="28"/>
          </w:rPr>
          <w:delText>舍</w:delText>
        </w:r>
      </w:del>
      <w:r>
        <w:rPr>
          <w:rFonts w:hint="eastAsia" w:ascii="华文楷体" w:hAnsi="华文楷体" w:eastAsia="华文楷体"/>
          <w:sz w:val="28"/>
          <w:szCs w:val="28"/>
        </w:rPr>
        <w:t>都是不相同的。但是呢如果把这些所见的行境</w:t>
      </w:r>
      <w:ins w:id="534" w:author="Administrator" w:date="2015-10-24T19:03:00Z">
        <w:r>
          <w:rPr>
            <w:rFonts w:hint="eastAsia" w:ascii="华文楷体" w:hAnsi="华文楷体" w:eastAsia="华文楷体"/>
            <w:sz w:val="28"/>
            <w:szCs w:val="28"/>
            <w:lang w:eastAsia="zh-CN"/>
          </w:rPr>
          <w:t>，</w:t>
        </w:r>
      </w:ins>
      <w:r>
        <w:rPr>
          <w:rFonts w:hint="eastAsia" w:ascii="华文楷体" w:hAnsi="华文楷体" w:eastAsia="华文楷体"/>
          <w:sz w:val="28"/>
          <w:szCs w:val="28"/>
        </w:rPr>
        <w:t>圆满地综合成一个，综合成一个什么呢，综合成一，就说是一只瓶子。这个时候</w:t>
      </w:r>
      <w:ins w:id="535" w:author="Administrator" w:date="2015-10-28T23:04:22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说把它的对境，外面已经综合成一个瓶子的时候呢，这个时候它的能境呢，就叫做取瓶之识了，就叫取瓶之识。所以说呢如果说这个时候综合完之后呢，你的对境是一个，那么你的识呢也就是一个。那么如果详细分析的时候呢，你的对境有多个，那么你的能境呢也就多个。那么就是说安立作为取瓶</w:t>
      </w:r>
      <w:del w:id="536" w:author="Administrator" w:date="2015-10-24T00:33:00Z">
        <w:r>
          <w:rPr>
            <w:rFonts w:hint="eastAsia" w:ascii="华文楷体" w:hAnsi="华文楷体" w:eastAsia="华文楷体"/>
            <w:sz w:val="28"/>
            <w:szCs w:val="28"/>
          </w:rPr>
          <w:delText>的？11：30</w:delText>
        </w:r>
      </w:del>
      <w:ins w:id="537" w:author="Administrator" w:date="2015-10-24T19:05:00Z">
        <w:r>
          <w:rPr>
            <w:rFonts w:hint="eastAsia" w:ascii="华文楷体" w:hAnsi="华文楷体" w:eastAsia="华文楷体"/>
            <w:sz w:val="28"/>
            <w:szCs w:val="28"/>
            <w:lang w:eastAsia="zh-CN"/>
          </w:rPr>
          <w:t>的一</w:t>
        </w:r>
      </w:ins>
      <w:r>
        <w:rPr>
          <w:rFonts w:hint="eastAsia" w:ascii="华文楷体" w:hAnsi="华文楷体" w:eastAsia="华文楷体"/>
          <w:sz w:val="28"/>
          <w:szCs w:val="28"/>
        </w:rPr>
        <w:t>识,识不至于变成不同他体。那么会不会变成不同他体的识呢，不会变成不同他体的识，因为像这样讲的时候呢，是这个详细观察而互相的观</w:t>
      </w:r>
      <w:del w:id="538" w:author="Administrator" w:date="2015-10-28T12:28:00Z">
        <w:r>
          <w:rPr>
            <w:rFonts w:hint="eastAsia" w:ascii="华文楷体" w:hAnsi="华文楷体" w:eastAsia="华文楷体"/>
            <w:sz w:val="28"/>
            <w:szCs w:val="28"/>
          </w:rPr>
          <w:delText>察</w:delText>
        </w:r>
      </w:del>
      <w:ins w:id="539" w:author="Administrator" w:date="2015-10-28T12:28:00Z">
        <w:r>
          <w:rPr>
            <w:rFonts w:hint="eastAsia" w:ascii="华文楷体" w:hAnsi="华文楷体" w:eastAsia="华文楷体"/>
            <w:sz w:val="28"/>
            <w:szCs w:val="28"/>
            <w:lang w:eastAsia="zh-CN"/>
          </w:rPr>
          <w:t>照</w:t>
        </w:r>
      </w:ins>
      <w:r>
        <w:rPr>
          <w:rFonts w:hint="eastAsia" w:ascii="华文楷体" w:hAnsi="华文楷体" w:eastAsia="华文楷体"/>
          <w:sz w:val="28"/>
          <w:szCs w:val="28"/>
        </w:rPr>
        <w:t>，或就说所谓的取瓶之识呢，一个取瓶之识呢，这个方面是一种假立的。它没有就说是两个，一个是</w:t>
      </w:r>
      <w:ins w:id="540" w:author="Administrator" w:date="2015-10-23T21:36:00Z">
        <w:r>
          <w:rPr>
            <w:rFonts w:hint="eastAsia" w:ascii="华文楷体" w:hAnsi="华文楷体" w:eastAsia="华文楷体"/>
            <w:sz w:val="28"/>
            <w:szCs w:val="28"/>
            <w:lang w:eastAsia="zh-CN"/>
          </w:rPr>
          <w:t>它</w:t>
        </w:r>
      </w:ins>
      <w:del w:id="541" w:author="Administrator" w:date="2015-10-23T21:36:00Z">
        <w:r>
          <w:rPr>
            <w:rFonts w:hint="eastAsia" w:ascii="华文楷体" w:hAnsi="华文楷体" w:eastAsia="华文楷体"/>
            <w:sz w:val="28"/>
            <w:szCs w:val="28"/>
          </w:rPr>
          <w:delText>他</w:delText>
        </w:r>
      </w:del>
      <w:r>
        <w:rPr>
          <w:rFonts w:hint="eastAsia" w:ascii="华文楷体" w:hAnsi="华文楷体" w:eastAsia="华文楷体"/>
          <w:sz w:val="28"/>
          <w:szCs w:val="28"/>
        </w:rPr>
        <w:t>取瓶底的识，这个是分开的，再一个是取瓶子的识这个是分开的，然后如果你要把二者综合起来的话，那么你的相续就变成两个相续了，变成两个</w:t>
      </w:r>
      <w:ins w:id="542" w:author="Administrator" w:date="2015-10-24T00:36:00Z">
        <w:r>
          <w:rPr>
            <w:rFonts w:hint="eastAsia" w:ascii="华文楷体" w:hAnsi="华文楷体" w:eastAsia="华文楷体"/>
            <w:sz w:val="28"/>
            <w:szCs w:val="28"/>
            <w:lang w:eastAsia="zh-CN"/>
          </w:rPr>
          <w:t>用心</w:t>
        </w:r>
      </w:ins>
      <w:ins w:id="543" w:author="Administrator" w:date="2015-10-24T00:35:00Z">
        <w:r>
          <w:rPr>
            <w:rFonts w:hint="eastAsia" w:ascii="华文楷体" w:hAnsi="华文楷体" w:eastAsia="华文楷体"/>
            <w:sz w:val="28"/>
            <w:szCs w:val="28"/>
            <w:lang w:eastAsia="zh-CN"/>
          </w:rPr>
          <w:t>了</w:t>
        </w:r>
      </w:ins>
      <w:del w:id="544" w:author="Administrator" w:date="2015-10-24T00:35:00Z">
        <w:r>
          <w:rPr>
            <w:rFonts w:hint="eastAsia" w:ascii="华文楷体" w:hAnsi="华文楷体" w:eastAsia="华文楷体"/>
            <w:sz w:val="28"/>
            <w:szCs w:val="28"/>
          </w:rPr>
          <w:delText>？11：55</w:delText>
        </w:r>
      </w:del>
      <w:r>
        <w:rPr>
          <w:rFonts w:hint="eastAsia" w:ascii="华文楷体" w:hAnsi="华文楷体" w:eastAsia="华文楷体"/>
          <w:sz w:val="28"/>
          <w:szCs w:val="28"/>
        </w:rPr>
        <w:t>。像这样的话就说不可能变成他体的，不可能变成他体</w:t>
      </w:r>
      <w:ins w:id="545" w:author="Administrator" w:date="2015-10-23T21:36:00Z">
        <w:r>
          <w:rPr>
            <w:rFonts w:hint="eastAsia" w:ascii="华文楷体" w:hAnsi="华文楷体" w:eastAsia="华文楷体"/>
            <w:sz w:val="28"/>
            <w:szCs w:val="28"/>
            <w:lang w:eastAsia="zh-CN"/>
          </w:rPr>
          <w:t>。</w:t>
        </w:r>
      </w:ins>
      <w:del w:id="546" w:author="Administrator" w:date="2015-10-23T21:36:00Z">
        <w:r>
          <w:rPr>
            <w:rFonts w:hint="eastAsia" w:ascii="华文楷体" w:hAnsi="华文楷体" w:eastAsia="华文楷体"/>
            <w:sz w:val="28"/>
            <w:szCs w:val="28"/>
          </w:rPr>
          <w:delText>，</w:delText>
        </w:r>
      </w:del>
      <w:r>
        <w:rPr>
          <w:rFonts w:hint="eastAsia" w:ascii="华文楷体" w:hAnsi="华文楷体" w:eastAsia="华文楷体"/>
          <w:sz w:val="28"/>
          <w:szCs w:val="28"/>
        </w:rPr>
        <w:t>实际上当我们在取的时候呢，如果你不综合的时候呢，像这样的话</w:t>
      </w:r>
      <w:ins w:id="547" w:author="Administrator" w:date="2015-10-23T21:36:00Z">
        <w:r>
          <w:rPr>
            <w:rFonts w:hint="eastAsia" w:ascii="华文楷体" w:hAnsi="华文楷体" w:eastAsia="华文楷体"/>
            <w:sz w:val="28"/>
            <w:szCs w:val="28"/>
            <w:lang w:eastAsia="zh-CN"/>
          </w:rPr>
          <w:t>它</w:t>
        </w:r>
      </w:ins>
      <w:del w:id="548" w:author="Administrator" w:date="2015-10-23T21:36:00Z">
        <w:r>
          <w:rPr>
            <w:rFonts w:hint="eastAsia" w:ascii="华文楷体" w:hAnsi="华文楷体" w:eastAsia="华文楷体"/>
            <w:sz w:val="28"/>
            <w:szCs w:val="28"/>
          </w:rPr>
          <w:delText>他</w:delText>
        </w:r>
      </w:del>
      <w:r>
        <w:rPr>
          <w:rFonts w:hint="eastAsia" w:ascii="华文楷体" w:hAnsi="华文楷体" w:eastAsia="华文楷体"/>
          <w:sz w:val="28"/>
          <w:szCs w:val="28"/>
        </w:rPr>
        <w:t>的内部都是不相同的。那么如果你要把这些假立成一个，综合成一个对境，那么这个时候</w:t>
      </w:r>
      <w:ins w:id="549" w:author="Administrator" w:date="2015-10-23T21:36:00Z">
        <w:r>
          <w:rPr>
            <w:rFonts w:hint="eastAsia" w:ascii="华文楷体" w:hAnsi="华文楷体" w:eastAsia="华文楷体"/>
            <w:sz w:val="28"/>
            <w:szCs w:val="28"/>
            <w:lang w:eastAsia="zh-CN"/>
          </w:rPr>
          <w:t>它</w:t>
        </w:r>
      </w:ins>
      <w:del w:id="550" w:author="Administrator" w:date="2015-10-23T21:36:00Z">
        <w:r>
          <w:rPr>
            <w:rFonts w:hint="eastAsia" w:ascii="华文楷体" w:hAnsi="华文楷体" w:eastAsia="华文楷体"/>
            <w:sz w:val="28"/>
            <w:szCs w:val="28"/>
          </w:rPr>
          <w:delText>他</w:delText>
        </w:r>
      </w:del>
      <w:r>
        <w:rPr>
          <w:rFonts w:hint="eastAsia" w:ascii="华文楷体" w:hAnsi="华文楷体" w:eastAsia="华文楷体"/>
          <w:sz w:val="28"/>
          <w:szCs w:val="28"/>
        </w:rPr>
        <w:t>的识呢</w:t>
      </w:r>
      <w:ins w:id="551" w:author="Administrator" w:date="2015-10-24T19:06: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也就一个对境</w:t>
      </w:r>
      <w:ins w:id="552" w:author="Administrator" w:date="2015-10-23T21:37:00Z">
        <w:r>
          <w:rPr>
            <w:rFonts w:hint="eastAsia" w:ascii="华文楷体" w:hAnsi="华文楷体" w:eastAsia="华文楷体"/>
            <w:sz w:val="28"/>
            <w:szCs w:val="28"/>
            <w:lang w:eastAsia="zh-CN"/>
          </w:rPr>
          <w:t>。</w:t>
        </w:r>
      </w:ins>
      <w:del w:id="553" w:author="Administrator" w:date="2015-10-23T21:37:00Z">
        <w:r>
          <w:rPr>
            <w:rFonts w:hint="eastAsia" w:ascii="华文楷体" w:hAnsi="华文楷体" w:eastAsia="华文楷体"/>
            <w:sz w:val="28"/>
            <w:szCs w:val="28"/>
          </w:rPr>
          <w:delText>，</w:delText>
        </w:r>
      </w:del>
      <w:r>
        <w:rPr>
          <w:rFonts w:hint="eastAsia" w:ascii="华文楷体" w:hAnsi="华文楷体" w:eastAsia="华文楷体"/>
          <w:sz w:val="28"/>
          <w:szCs w:val="28"/>
        </w:rPr>
        <w:t>所以说像这样的话就说</w:t>
      </w:r>
      <w:ins w:id="554" w:author="Administrator" w:date="2015-10-23T21:37: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实际上都是这个从假立的方式来安立，不至于变成他体的。</w:t>
      </w:r>
    </w:p>
    <w:p>
      <w:pPr>
        <w:spacing w:beforeLines="0" w:afterLines="0"/>
        <w:ind w:hanging="15332" w:firstLineChars="200"/>
        <w:rPr>
          <w:ins w:id="556" w:author="Administrator" w:date="2015-10-24T22:11:00Z"/>
          <w:rFonts w:hint="eastAsia" w:ascii="黑体" w:hAnsi="黑体" w:eastAsia="黑体" w:cs="黑体"/>
          <w:sz w:val="28"/>
          <w:szCs w:val="28"/>
          <w:lang w:eastAsia="zh-CN"/>
        </w:rPr>
        <w:pPrChange w:id="555" w:author="Administrator" w:date="2015-10-27T13:13:00Z">
          <w:pPr>
            <w:ind w:hanging="15332"/>
          </w:pPr>
        </w:pPrChange>
      </w:pPr>
      <w:ins w:id="557" w:author="Administrator" w:date="2015-10-24T22:10:00Z">
        <w:r>
          <w:rPr>
            <w:rFonts w:hint="eastAsia" w:ascii="黑体" w:hAnsi="黑体" w:eastAsia="黑体" w:cs="黑体"/>
            <w:sz w:val="28"/>
            <w:szCs w:val="28"/>
            <w:lang w:eastAsia="zh-CN"/>
          </w:rPr>
          <w:t>【</w:t>
        </w:r>
      </w:ins>
      <w:ins w:id="558" w:author="Administrator" w:date="2015-10-24T22:10:00Z">
        <w:r>
          <w:rPr>
            <w:rFonts w:hint="eastAsia" w:ascii="黑体" w:hAnsi="黑体" w:eastAsia="黑体" w:cs="黑体"/>
            <w:sz w:val="28"/>
            <w:szCs w:val="28"/>
          </w:rPr>
          <w:t>就像轮胎、中轴、轮辐等(组合一起)立名为车时,这所有的零件内部彼此之间不是一体,但整体的车绝不会因此而变成两个。</w:t>
        </w:r>
      </w:ins>
      <w:ins w:id="559" w:author="Administrator" w:date="2015-10-24T22:10:00Z">
        <w:r>
          <w:rPr>
            <w:rFonts w:hint="eastAsia" w:ascii="黑体" w:hAnsi="黑体" w:eastAsia="黑体" w:cs="黑体"/>
            <w:sz w:val="28"/>
            <w:szCs w:val="28"/>
            <w:lang w:eastAsia="zh-CN"/>
          </w:rPr>
          <w:t>】</w:t>
        </w:r>
      </w:ins>
    </w:p>
    <w:p>
      <w:pPr>
        <w:spacing w:beforeLines="0" w:afterLines="0"/>
        <w:ind w:hanging="15332" w:firstLineChars="200"/>
        <w:rPr>
          <w:ins w:id="561" w:author="Administrator" w:date="2015-10-24T22:11:00Z"/>
          <w:rFonts w:hint="eastAsia" w:ascii="华文楷体" w:hAnsi="华文楷体" w:eastAsia="华文楷体"/>
          <w:sz w:val="28"/>
          <w:szCs w:val="28"/>
        </w:rPr>
        <w:pPrChange w:id="560" w:author="Administrator" w:date="2015-10-27T13:13:00Z">
          <w:pPr>
            <w:ind w:hanging="15332"/>
          </w:pPr>
        </w:pPrChange>
      </w:pPr>
      <w:del w:id="562" w:author="Administrator" w:date="2015-10-24T22:10:00Z">
        <w:r>
          <w:rPr>
            <w:rFonts w:hint="eastAsia" w:ascii="黑体" w:hAnsi="黑体" w:eastAsia="黑体" w:cs="黑体"/>
            <w:sz w:val="28"/>
            <w:szCs w:val="28"/>
            <w:rPrChange w:id="563" w:author="Administrator" w:date="2015-10-24T00:39:00Z">
              <w:rPr>
                <w:rFonts w:hint="eastAsia" w:ascii="华文楷体" w:hAnsi="华文楷体" w:eastAsia="华文楷体"/>
                <w:sz w:val="28"/>
                <w:szCs w:val="28"/>
              </w:rPr>
            </w:rPrChange>
          </w:rPr>
          <w:delText>就像轮胎、中轴、轮辐等(组合一起)立名为车时,这所有的零件内部彼此之间不是一体,但整体的车绝不会因此而变成两个。</w:delText>
        </w:r>
      </w:del>
      <w:del w:id="564" w:author="Administrator" w:date="2015-10-24T19:06:00Z">
        <w:r>
          <w:rPr>
            <w:rFonts w:hint="eastAsia" w:ascii="华文楷体" w:hAnsi="华文楷体" w:eastAsia="华文楷体"/>
            <w:sz w:val="28"/>
            <w:szCs w:val="28"/>
          </w:rPr>
          <w:delText>把</w:delText>
        </w:r>
      </w:del>
      <w:ins w:id="565" w:author="Administrator" w:date="2015-10-24T19:06:00Z">
        <w:r>
          <w:rPr>
            <w:rFonts w:hint="eastAsia" w:ascii="华文楷体" w:hAnsi="华文楷体" w:eastAsia="华文楷体"/>
            <w:sz w:val="28"/>
            <w:szCs w:val="28"/>
            <w:lang w:eastAsia="zh-CN"/>
          </w:rPr>
          <w:t>打</w:t>
        </w:r>
      </w:ins>
      <w:r>
        <w:rPr>
          <w:rFonts w:hint="eastAsia" w:ascii="华文楷体" w:hAnsi="华文楷体" w:eastAsia="华文楷体"/>
          <w:sz w:val="28"/>
          <w:szCs w:val="28"/>
        </w:rPr>
        <w:t>比喻来讲的时候呢，比如说在组成一辆马车的时候，组成一辆马车的时候呢，这个就把它的轮胎呀，把它这个中轴啊，轮辐等等，把这样一种这个零件呢组成在一起，这个时候就叫车。那么在组成车的时候呢，所有内部的零件彼此之间完全都是不相同的，内部的零件彼此之间都不是一体的</w:t>
      </w:r>
      <w:ins w:id="566" w:author="Administrator" w:date="2015-10-24T00:40:00Z">
        <w:r>
          <w:rPr>
            <w:rFonts w:hint="eastAsia" w:ascii="华文楷体" w:hAnsi="华文楷体" w:eastAsia="华文楷体"/>
            <w:sz w:val="28"/>
            <w:szCs w:val="28"/>
            <w:lang w:eastAsia="zh-CN"/>
          </w:rPr>
          <w:t>。</w:t>
        </w:r>
      </w:ins>
      <w:del w:id="567" w:author="Administrator" w:date="2015-10-24T00:40:00Z">
        <w:r>
          <w:rPr>
            <w:rFonts w:hint="eastAsia" w:ascii="华文楷体" w:hAnsi="华文楷体" w:eastAsia="华文楷体"/>
            <w:sz w:val="28"/>
            <w:szCs w:val="28"/>
          </w:rPr>
          <w:delText>，</w:delText>
        </w:r>
      </w:del>
      <w:r>
        <w:rPr>
          <w:rFonts w:hint="eastAsia" w:ascii="华文楷体" w:hAnsi="华文楷体" w:eastAsia="华文楷体"/>
          <w:sz w:val="28"/>
          <w:szCs w:val="28"/>
        </w:rPr>
        <w:t>但是呢组合完了，这个整体的车呢，会不会是因为它内部是不一样的</w:t>
      </w:r>
      <w:ins w:id="568" w:author="Administrator" w:date="2015-10-24T19:0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就变成两个或变成多个呢？是不会变成两个或变成多个的。就是因为这样一种所谓的这个车呢，它是把很多很多法组合起来之后呢，安立一个车的名称，这个所谓的这样一种整体呀，这个一个车呢</w:t>
      </w:r>
      <w:ins w:id="569" w:author="Administrator" w:date="2015-10-23T21:38: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它是一种假立的，它是假立。所以说像这样讲的时候</w:t>
      </w:r>
      <w:ins w:id="570" w:author="Administrator" w:date="2015-10-23T21:38:00Z">
        <w:r>
          <w:rPr>
            <w:rFonts w:hint="eastAsia" w:ascii="华文楷体" w:hAnsi="华文楷体" w:eastAsia="华文楷体"/>
            <w:sz w:val="28"/>
            <w:szCs w:val="28"/>
            <w:lang w:eastAsia="zh-CN"/>
          </w:rPr>
          <w:t>，</w:t>
        </w:r>
      </w:ins>
      <w:r>
        <w:rPr>
          <w:rFonts w:hint="eastAsia" w:ascii="华文楷体" w:hAnsi="华文楷体" w:eastAsia="华文楷体"/>
          <w:sz w:val="28"/>
          <w:szCs w:val="28"/>
        </w:rPr>
        <w:t>内部它的分别和组合起来的一个整体呢，它就是说这个</w:t>
      </w:r>
      <w:del w:id="571" w:author="Administrator" w:date="2015-10-23T21:38:00Z">
        <w:r>
          <w:rPr>
            <w:rFonts w:hint="eastAsia" w:ascii="华文楷体" w:hAnsi="华文楷体" w:eastAsia="华文楷体"/>
            <w:sz w:val="28"/>
            <w:szCs w:val="28"/>
          </w:rPr>
          <w:delText>，</w:delText>
        </w:r>
      </w:del>
      <w:r>
        <w:rPr>
          <w:rFonts w:hint="eastAsia" w:ascii="华文楷体" w:hAnsi="华文楷体" w:eastAsia="华文楷体"/>
          <w:sz w:val="28"/>
          <w:szCs w:val="28"/>
        </w:rPr>
        <w:t>实际上是一个东西，</w:t>
      </w:r>
      <w:ins w:id="572" w:author="Administrator" w:date="2015-10-24T00:41: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不能说是两个法，不能说零件是</w:t>
      </w:r>
      <w:ins w:id="573" w:author="Administrator" w:date="2015-10-24T00:40:00Z">
        <w:r>
          <w:rPr>
            <w:rFonts w:hint="eastAsia" w:ascii="华文楷体" w:hAnsi="华文楷体" w:eastAsia="华文楷体"/>
            <w:sz w:val="28"/>
            <w:szCs w:val="28"/>
            <w:lang w:eastAsia="zh-CN"/>
          </w:rPr>
          <w:t>零件</w:t>
        </w:r>
      </w:ins>
      <w:r>
        <w:rPr>
          <w:rFonts w:hint="eastAsia" w:ascii="华文楷体" w:hAnsi="华文楷体" w:eastAsia="华文楷体"/>
          <w:sz w:val="28"/>
          <w:szCs w:val="28"/>
        </w:rPr>
        <w:t>，车是车。如果零件是零件，车是车的话，这个时候就可能是会有</w:t>
      </w:r>
      <w:del w:id="574" w:author="Administrator" w:date="2015-10-24T00:44:00Z">
        <w:r>
          <w:rPr>
            <w:rFonts w:hint="eastAsia" w:ascii="华文楷体" w:hAnsi="华文楷体" w:eastAsia="华文楷体"/>
            <w:sz w:val="28"/>
            <w:szCs w:val="28"/>
          </w:rPr>
          <w:delText>，</w:delText>
        </w:r>
      </w:del>
      <w:r>
        <w:rPr>
          <w:rFonts w:hint="eastAsia" w:ascii="华文楷体" w:hAnsi="华文楷体" w:eastAsia="华文楷体"/>
          <w:sz w:val="28"/>
          <w:szCs w:val="28"/>
        </w:rPr>
        <w:t>出现其它的问题，像我们在学《入中论》的时候呢，观察</w:t>
      </w:r>
      <w:ins w:id="575" w:author="Administrator" w:date="2015-10-24T00:44:00Z">
        <w:r>
          <w:rPr>
            <w:rFonts w:hint="eastAsia" w:ascii="华文楷体" w:hAnsi="华文楷体" w:eastAsia="华文楷体"/>
            <w:sz w:val="28"/>
            <w:szCs w:val="28"/>
            <w:lang w:eastAsia="zh-CN"/>
          </w:rPr>
          <w:t>七项</w:t>
        </w:r>
      </w:ins>
      <w:ins w:id="576" w:author="Administrator" w:date="2015-10-24T00:45:00Z">
        <w:r>
          <w:rPr>
            <w:rFonts w:hint="eastAsia" w:ascii="华文楷体" w:hAnsi="华文楷体" w:eastAsia="华文楷体"/>
            <w:sz w:val="28"/>
            <w:szCs w:val="28"/>
            <w:lang w:eastAsia="zh-CN"/>
          </w:rPr>
          <w:t>车理</w:t>
        </w:r>
      </w:ins>
      <w:del w:id="577" w:author="Administrator" w:date="2015-10-24T00:44:00Z">
        <w:r>
          <w:rPr>
            <w:rFonts w:hint="eastAsia" w:ascii="华文楷体" w:hAnsi="华文楷体" w:eastAsia="华文楷体"/>
            <w:sz w:val="28"/>
            <w:szCs w:val="28"/>
          </w:rPr>
          <w:delText>？13：28车里</w:delText>
        </w:r>
      </w:del>
      <w:r>
        <w:rPr>
          <w:rFonts w:hint="eastAsia" w:ascii="华文楷体" w:hAnsi="华文楷体" w:eastAsia="华文楷体"/>
          <w:sz w:val="28"/>
          <w:szCs w:val="28"/>
        </w:rPr>
        <w:t>的时候</w:t>
      </w:r>
      <w:ins w:id="578" w:author="Administrator" w:date="2015-10-24T19:08: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观察的那样。所以说此处这个比喻对照这个意义呢也是这样的，那么取瓶口的识啊，取瓶腹的识啊，等等</w:t>
      </w:r>
      <w:ins w:id="579" w:author="Administrator" w:date="2015-10-24T00:45:00Z">
        <w:r>
          <w:rPr>
            <w:rFonts w:hint="eastAsia" w:ascii="华文楷体" w:hAnsi="华文楷体" w:eastAsia="华文楷体"/>
            <w:sz w:val="28"/>
            <w:szCs w:val="28"/>
            <w:lang w:eastAsia="zh-CN"/>
          </w:rPr>
          <w:t>，像这样真正</w:t>
        </w:r>
      </w:ins>
      <w:del w:id="580" w:author="Administrator" w:date="2015-10-24T00:45:00Z">
        <w:r>
          <w:rPr>
            <w:rFonts w:hint="eastAsia" w:ascii="华文楷体" w:hAnsi="华文楷体" w:eastAsia="华文楷体"/>
            <w:sz w:val="28"/>
            <w:szCs w:val="28"/>
          </w:rPr>
          <w:delText>，？13：37</w:delText>
        </w:r>
      </w:del>
      <w:r>
        <w:rPr>
          <w:rFonts w:hint="eastAsia" w:ascii="华文楷体" w:hAnsi="华文楷体" w:eastAsia="华文楷体"/>
          <w:sz w:val="28"/>
          <w:szCs w:val="28"/>
        </w:rPr>
        <w:t>分析的时候呢，</w:t>
      </w:r>
      <w:ins w:id="581" w:author="Administrator" w:date="2015-10-23T21:39:00Z">
        <w:r>
          <w:rPr>
            <w:rFonts w:hint="eastAsia" w:ascii="华文楷体" w:hAnsi="华文楷体" w:eastAsia="华文楷体"/>
            <w:sz w:val="28"/>
            <w:szCs w:val="28"/>
            <w:lang w:eastAsia="zh-CN"/>
          </w:rPr>
          <w:t>它</w:t>
        </w:r>
      </w:ins>
      <w:del w:id="582" w:author="Administrator" w:date="2015-10-23T21:39:00Z">
        <w:r>
          <w:rPr>
            <w:rFonts w:hint="eastAsia" w:ascii="华文楷体" w:hAnsi="华文楷体" w:eastAsia="华文楷体"/>
            <w:sz w:val="28"/>
            <w:szCs w:val="28"/>
          </w:rPr>
          <w:delText>他</w:delText>
        </w:r>
      </w:del>
      <w:r>
        <w:rPr>
          <w:rFonts w:hint="eastAsia" w:ascii="华文楷体" w:hAnsi="华文楷体" w:eastAsia="华文楷体"/>
          <w:sz w:val="28"/>
          <w:szCs w:val="28"/>
        </w:rPr>
        <w:t>内部都不一样，取瓶口不是取瓶腹的识，但是呢，如果把它综合起来的时候呢，就可以安立说，这个是个取瓶之识。所以说取瓶之识，这个一个取瓶之识和内部当中</w:t>
      </w:r>
      <w:ins w:id="583" w:author="Administrator" w:date="2015-10-28T12:3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这样一种这个多个</w:t>
      </w:r>
      <w:del w:id="584" w:author="Administrator" w:date="2015-10-23T21:39:00Z">
        <w:r>
          <w:rPr>
            <w:rFonts w:hint="eastAsia" w:ascii="华文楷体" w:hAnsi="华文楷体" w:eastAsia="华文楷体"/>
            <w:sz w:val="28"/>
            <w:szCs w:val="28"/>
          </w:rPr>
          <w:delText>，</w:delText>
        </w:r>
      </w:del>
      <w:r>
        <w:rPr>
          <w:rFonts w:hint="eastAsia" w:ascii="华文楷体" w:hAnsi="华文楷体" w:eastAsia="华文楷体"/>
          <w:sz w:val="28"/>
          <w:szCs w:val="28"/>
        </w:rPr>
        <w:t>不同的这样一种识呢，实际上是不会抵触的，不会矛盾的。</w:t>
      </w:r>
    </w:p>
    <w:p>
      <w:pPr>
        <w:spacing w:beforeLines="0" w:afterLines="0"/>
        <w:ind w:hanging="15332" w:firstLineChars="200"/>
        <w:rPr>
          <w:ins w:id="586" w:author="Administrator" w:date="2015-10-24T22:11:00Z"/>
          <w:rFonts w:hint="eastAsia" w:ascii="黑体" w:hAnsi="黑体" w:eastAsia="黑体" w:cs="黑体"/>
          <w:i w:val="0"/>
          <w:color w:val="000000"/>
          <w:sz w:val="28"/>
          <w:szCs w:val="28"/>
          <w:lang w:eastAsia="zh-CN"/>
        </w:rPr>
        <w:pPrChange w:id="585" w:author="Administrator" w:date="2015-10-27T13:13:00Z">
          <w:pPr>
            <w:ind w:hanging="15332"/>
          </w:pPr>
        </w:pPrChange>
      </w:pPr>
      <w:ins w:id="587" w:author="Administrator" w:date="2015-10-24T22:11:00Z">
        <w:r>
          <w:rPr>
            <w:rFonts w:hint="eastAsia" w:ascii="黑体" w:hAnsi="黑体" w:eastAsia="黑体" w:cs="黑体"/>
            <w:sz w:val="28"/>
            <w:szCs w:val="28"/>
            <w:lang w:eastAsia="zh-CN"/>
          </w:rPr>
          <w:t>【</w:t>
        </w:r>
      </w:ins>
      <w:ins w:id="588" w:author="Administrator" w:date="2015-10-24T22:11:00Z">
        <w:r>
          <w:rPr>
            <w:rFonts w:hint="eastAsia" w:ascii="黑体" w:hAnsi="黑体" w:eastAsia="黑体" w:cs="黑体"/>
            <w:i w:val="0"/>
            <w:color w:val="000000"/>
            <w:sz w:val="28"/>
            <w:szCs w:val="28"/>
          </w:rPr>
          <w:t>当心里分别“瓶子”时,如果没有遣除一切非瓶的行相,那么就无法形成瓶子的概念,</w:t>
        </w:r>
      </w:ins>
      <w:ins w:id="589" w:author="Administrator" w:date="2015-10-24T22:11:00Z">
        <w:r>
          <w:rPr>
            <w:rFonts w:hint="eastAsia" w:ascii="黑体" w:hAnsi="黑体" w:eastAsia="黑体" w:cs="黑体"/>
            <w:i w:val="0"/>
            <w:color w:val="000000"/>
            <w:sz w:val="28"/>
            <w:szCs w:val="28"/>
            <w:lang w:eastAsia="zh-CN"/>
          </w:rPr>
          <w:t>】</w:t>
        </w:r>
      </w:ins>
    </w:p>
    <w:p>
      <w:pPr>
        <w:spacing w:beforeLines="0" w:afterLines="0"/>
        <w:ind w:hanging="15332" w:firstLineChars="200"/>
        <w:rPr>
          <w:ins w:id="591" w:author="Administrator" w:date="2015-10-24T22:11:00Z"/>
          <w:rFonts w:hint="eastAsia" w:ascii="华文楷体" w:hAnsi="华文楷体" w:eastAsia="华文楷体"/>
          <w:sz w:val="28"/>
          <w:szCs w:val="28"/>
          <w:lang w:eastAsia="zh-CN"/>
        </w:rPr>
        <w:pPrChange w:id="590" w:author="Administrator" w:date="2015-10-27T13:13:00Z">
          <w:pPr>
            <w:ind w:hanging="15332"/>
          </w:pPr>
        </w:pPrChange>
      </w:pPr>
      <w:del w:id="592" w:author="Administrator" w:date="2015-10-24T00:50:00Z">
        <w:r>
          <w:rPr>
            <w:rFonts w:hint="eastAsia" w:ascii="华文楷体" w:hAnsi="华文楷体" w:eastAsia="华文楷体"/>
            <w:sz w:val="28"/>
            <w:szCs w:val="28"/>
          </w:rPr>
          <w:delText>当心里分别“瓶子”时,如果没有遣除一切非瓶的行相,那么就无法形成瓶子的概念,</w:delText>
        </w:r>
      </w:del>
      <w:r>
        <w:rPr>
          <w:rFonts w:hint="eastAsia" w:ascii="华文楷体" w:hAnsi="华文楷体" w:eastAsia="华文楷体"/>
          <w:sz w:val="28"/>
          <w:szCs w:val="28"/>
        </w:rPr>
        <w:t>那么下面呢就进一步讲了，如果，比如说我们心中要分别一个瓶子，现在我们脑海当中要想一个瓶子的概念。那么这个时候，分别瓶子的时候呢，这个</w:t>
      </w:r>
      <w:ins w:id="593" w:author="Administrator" w:date="2015-10-24T00:52:00Z">
        <w:r>
          <w:rPr>
            <w:rFonts w:hint="eastAsia" w:ascii="华文楷体" w:hAnsi="华文楷体" w:eastAsia="华文楷体"/>
            <w:sz w:val="28"/>
            <w:szCs w:val="28"/>
            <w:lang w:eastAsia="zh-CN"/>
          </w:rPr>
          <w:t>时候</w:t>
        </w:r>
      </w:ins>
      <w:del w:id="594" w:author="Administrator" w:date="2015-10-24T00:52:00Z">
        <w:r>
          <w:rPr>
            <w:rFonts w:hint="eastAsia" w:ascii="华文楷体" w:hAnsi="华文楷体" w:eastAsia="华文楷体"/>
            <w:sz w:val="28"/>
            <w:szCs w:val="28"/>
          </w:rPr>
          <w:delText>是，</w:delText>
        </w:r>
      </w:del>
      <w:r>
        <w:rPr>
          <w:rFonts w:hint="eastAsia" w:ascii="华文楷体" w:hAnsi="华文楷体" w:eastAsia="华文楷体"/>
          <w:sz w:val="28"/>
          <w:szCs w:val="28"/>
        </w:rPr>
        <w:t>如果没有遣除一切非瓶行相的话，</w:t>
      </w:r>
      <w:ins w:id="595" w:author="Administrator" w:date="2015-10-24T00:53:00Z">
        <w:r>
          <w:rPr>
            <w:rFonts w:hint="eastAsia" w:ascii="华文楷体" w:hAnsi="华文楷体" w:eastAsia="华文楷体"/>
            <w:sz w:val="28"/>
            <w:szCs w:val="28"/>
            <w:lang w:eastAsia="zh-CN"/>
          </w:rPr>
          <w:t>就</w:t>
        </w:r>
      </w:ins>
      <w:del w:id="596" w:author="Administrator" w:date="2015-10-24T00:52:00Z">
        <w:r>
          <w:rPr>
            <w:rFonts w:hint="eastAsia" w:ascii="华文楷体" w:hAnsi="华文楷体" w:eastAsia="华文楷体"/>
            <w:sz w:val="28"/>
            <w:szCs w:val="28"/>
          </w:rPr>
          <w:delText>是</w:delText>
        </w:r>
      </w:del>
      <w:r>
        <w:rPr>
          <w:rFonts w:hint="eastAsia" w:ascii="华文楷体" w:hAnsi="华文楷体" w:eastAsia="华文楷体"/>
          <w:sz w:val="28"/>
          <w:szCs w:val="28"/>
        </w:rPr>
        <w:t>无法形成瓶子</w:t>
      </w:r>
      <w:ins w:id="597" w:author="Administrator" w:date="2015-10-24T00:52:00Z">
        <w:r>
          <w:rPr>
            <w:rFonts w:hint="eastAsia" w:ascii="华文楷体" w:hAnsi="华文楷体" w:eastAsia="华文楷体"/>
            <w:sz w:val="28"/>
            <w:szCs w:val="28"/>
            <w:lang w:eastAsia="zh-CN"/>
          </w:rPr>
          <w:t>的概念</w:t>
        </w:r>
      </w:ins>
      <w:del w:id="598" w:author="Administrator" w:date="2015-10-24T00:52:00Z">
        <w:r>
          <w:rPr>
            <w:rFonts w:hint="eastAsia" w:ascii="华文楷体" w:hAnsi="华文楷体" w:eastAsia="华文楷体"/>
            <w:sz w:val="28"/>
            <w:szCs w:val="28"/>
          </w:rPr>
          <w:delText>这样子</w:delText>
        </w:r>
      </w:del>
      <w:r>
        <w:rPr>
          <w:rFonts w:hint="eastAsia" w:ascii="华文楷体" w:hAnsi="华文楷体" w:eastAsia="华文楷体"/>
          <w:sz w:val="28"/>
          <w:szCs w:val="28"/>
        </w:rPr>
        <w:t>。</w:t>
      </w:r>
      <w:ins w:id="599" w:author="Administrator" w:date="2015-10-24T00:53:00Z">
        <w:r>
          <w:rPr>
            <w:rFonts w:hint="eastAsia" w:ascii="华文楷体" w:hAnsi="华文楷体" w:eastAsia="华文楷体"/>
            <w:sz w:val="28"/>
            <w:szCs w:val="28"/>
            <w:lang w:eastAsia="zh-CN"/>
          </w:rPr>
          <w:t>乃</w:t>
        </w:r>
      </w:ins>
      <w:del w:id="600" w:author="Administrator" w:date="2015-10-24T00:53:00Z">
        <w:r>
          <w:rPr>
            <w:rFonts w:hint="eastAsia" w:ascii="华文楷体" w:hAnsi="华文楷体" w:eastAsia="华文楷体"/>
            <w:sz w:val="28"/>
            <w:szCs w:val="28"/>
          </w:rPr>
          <w:delText>那</w:delText>
        </w:r>
      </w:del>
      <w:r>
        <w:rPr>
          <w:rFonts w:hint="eastAsia" w:ascii="华文楷体" w:hAnsi="华文楷体" w:eastAsia="华文楷体"/>
          <w:sz w:val="28"/>
          <w:szCs w:val="28"/>
        </w:rPr>
        <w:t>至于我们</w:t>
      </w:r>
      <w:ins w:id="601" w:author="Administrator" w:date="2015-10-24T00:53: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内心当中，我们的分别当中没有遣除，除了瓶子之外的这样一种</w:t>
      </w:r>
      <w:ins w:id="602" w:author="Administrator" w:date="2015-10-24T00:53:00Z">
        <w:r>
          <w:rPr>
            <w:rFonts w:hint="eastAsia" w:ascii="华文楷体" w:hAnsi="华文楷体" w:eastAsia="华文楷体"/>
            <w:sz w:val="28"/>
            <w:szCs w:val="28"/>
            <w:lang w:eastAsia="zh-CN"/>
          </w:rPr>
          <w:t>行</w:t>
        </w:r>
      </w:ins>
      <w:del w:id="603" w:author="Administrator" w:date="2015-10-24T00:53:00Z">
        <w:r>
          <w:rPr>
            <w:rFonts w:hint="eastAsia" w:ascii="华文楷体" w:hAnsi="华文楷体" w:eastAsia="华文楷体"/>
            <w:sz w:val="28"/>
            <w:szCs w:val="28"/>
          </w:rPr>
          <w:delText>形</w:delText>
        </w:r>
      </w:del>
      <w:r>
        <w:rPr>
          <w:rFonts w:hint="eastAsia" w:ascii="华文楷体" w:hAnsi="华文楷体" w:eastAsia="华文楷体"/>
          <w:sz w:val="28"/>
          <w:szCs w:val="28"/>
        </w:rPr>
        <w:t>相</w:t>
      </w:r>
      <w:ins w:id="604" w:author="Administrator" w:date="2015-10-28T12:32:00Z">
        <w:r>
          <w:rPr>
            <w:rFonts w:hint="eastAsia" w:ascii="华文楷体" w:hAnsi="华文楷体" w:eastAsia="华文楷体"/>
            <w:sz w:val="28"/>
            <w:szCs w:val="28"/>
            <w:lang w:eastAsia="zh-CN"/>
          </w:rPr>
          <w:t>。</w:t>
        </w:r>
      </w:ins>
      <w:del w:id="605" w:author="Administrator" w:date="2015-10-28T12:32:00Z">
        <w:r>
          <w:rPr>
            <w:rFonts w:hint="eastAsia" w:ascii="华文楷体" w:hAnsi="华文楷体" w:eastAsia="华文楷体"/>
            <w:sz w:val="28"/>
            <w:szCs w:val="28"/>
          </w:rPr>
          <w:delText>，</w:delText>
        </w:r>
      </w:del>
      <w:r>
        <w:rPr>
          <w:rFonts w:hint="eastAsia" w:ascii="华文楷体" w:hAnsi="华文楷体" w:eastAsia="华文楷体"/>
          <w:sz w:val="28"/>
          <w:szCs w:val="28"/>
        </w:rPr>
        <w:t>就说一切非瓶的</w:t>
      </w:r>
      <w:ins w:id="606" w:author="Administrator" w:date="2015-10-24T00:53:00Z">
        <w:r>
          <w:rPr>
            <w:rFonts w:hint="eastAsia" w:ascii="华文楷体" w:hAnsi="华文楷体" w:eastAsia="华文楷体"/>
            <w:sz w:val="28"/>
            <w:szCs w:val="28"/>
            <w:lang w:eastAsia="zh-CN"/>
          </w:rPr>
          <w:t>行</w:t>
        </w:r>
      </w:ins>
      <w:del w:id="607" w:author="Administrator" w:date="2015-10-24T00:53:00Z">
        <w:r>
          <w:rPr>
            <w:rFonts w:hint="eastAsia" w:ascii="华文楷体" w:hAnsi="华文楷体" w:eastAsia="华文楷体"/>
            <w:sz w:val="28"/>
            <w:szCs w:val="28"/>
          </w:rPr>
          <w:delText>形</w:delText>
        </w:r>
      </w:del>
      <w:r>
        <w:rPr>
          <w:rFonts w:hint="eastAsia" w:ascii="华文楷体" w:hAnsi="华文楷体" w:eastAsia="华文楷体"/>
          <w:sz w:val="28"/>
          <w:szCs w:val="28"/>
        </w:rPr>
        <w:t>相如果没遣除的话，你这个瓶子的概念是形成不了的，瓶子的概念形成不了。所以当你在想，内心当中分别瓶子的时候，我们就可以观察呢，如果你内心当中在想瓶子，但是你内心当中出现了柱子啊，出现了人啊，出现了这样一种</w:t>
      </w:r>
      <w:ins w:id="608" w:author="Administrator" w:date="2015-10-24T00:53:00Z">
        <w:r>
          <w:rPr>
            <w:rFonts w:hint="eastAsia" w:ascii="华文楷体" w:hAnsi="华文楷体" w:eastAsia="华文楷体"/>
            <w:sz w:val="28"/>
            <w:szCs w:val="28"/>
            <w:lang w:eastAsia="zh-CN"/>
          </w:rPr>
          <w:t>行</w:t>
        </w:r>
      </w:ins>
      <w:del w:id="609" w:author="Administrator" w:date="2015-10-24T00:53:00Z">
        <w:r>
          <w:rPr>
            <w:rFonts w:hint="eastAsia" w:ascii="华文楷体" w:hAnsi="华文楷体" w:eastAsia="华文楷体"/>
            <w:sz w:val="28"/>
            <w:szCs w:val="28"/>
          </w:rPr>
          <w:delText>形</w:delText>
        </w:r>
      </w:del>
      <w:r>
        <w:rPr>
          <w:rFonts w:hint="eastAsia" w:ascii="华文楷体" w:hAnsi="华文楷体" w:eastAsia="华文楷体"/>
          <w:sz w:val="28"/>
          <w:szCs w:val="28"/>
        </w:rPr>
        <w:t>相，那么这个瓶子的概念是不是形成了呢，没有形成。当你的内心当中很明确地确定，噢这个是瓶子的时候，在这个当时</w:t>
      </w:r>
      <w:ins w:id="610" w:author="Administrator" w:date="2015-10-23T21:41:00Z">
        <w:r>
          <w:rPr>
            <w:rFonts w:hint="eastAsia" w:ascii="华文楷体" w:hAnsi="华文楷体" w:eastAsia="华文楷体"/>
            <w:sz w:val="28"/>
            <w:szCs w:val="28"/>
            <w:lang w:eastAsia="zh-CN"/>
          </w:rPr>
          <w:t>它</w:t>
        </w:r>
      </w:ins>
      <w:del w:id="611" w:author="Administrator" w:date="2015-10-23T21:41:00Z">
        <w:r>
          <w:rPr>
            <w:rFonts w:hint="eastAsia" w:ascii="华文楷体" w:hAnsi="华文楷体" w:eastAsia="华文楷体"/>
            <w:sz w:val="28"/>
            <w:szCs w:val="28"/>
          </w:rPr>
          <w:delText>他</w:delText>
        </w:r>
      </w:del>
      <w:r>
        <w:rPr>
          <w:rFonts w:hint="eastAsia" w:ascii="华文楷体" w:hAnsi="华文楷体" w:eastAsia="华文楷体"/>
          <w:sz w:val="28"/>
          <w:szCs w:val="28"/>
        </w:rPr>
        <w:t>确定这个是瓶子的时候呢，其它的不是瓶子的一切法都遣除掉了，所以这个你内心当中就是只是有一个瓶子的概念。所以说必须要遣除一切非瓶的概念，否则的话就无法形成瓶子的概念了</w:t>
      </w:r>
      <w:ins w:id="612" w:author="Administrator" w:date="2015-10-24T22:07:00Z">
        <w:r>
          <w:rPr>
            <w:rFonts w:hint="eastAsia" w:ascii="华文楷体" w:hAnsi="华文楷体" w:eastAsia="华文楷体"/>
            <w:sz w:val="28"/>
            <w:szCs w:val="28"/>
            <w:lang w:eastAsia="zh-CN"/>
          </w:rPr>
          <w:t>。</w:t>
        </w:r>
      </w:ins>
    </w:p>
    <w:p>
      <w:pPr>
        <w:spacing w:beforeLines="0" w:afterLines="0"/>
        <w:ind w:hanging="15332" w:firstLineChars="200"/>
        <w:rPr>
          <w:ins w:id="614" w:author="Administrator" w:date="2015-10-24T22:12:00Z"/>
          <w:rFonts w:hint="eastAsia" w:ascii="华文楷体" w:hAnsi="华文楷体" w:eastAsia="华文楷体"/>
          <w:sz w:val="28"/>
          <w:szCs w:val="28"/>
        </w:rPr>
        <w:pPrChange w:id="613" w:author="Administrator" w:date="2015-10-27T13:13:00Z">
          <w:pPr>
            <w:ind w:hanging="15332"/>
          </w:pPr>
        </w:pPrChange>
      </w:pPr>
      <w:ins w:id="615" w:author="Administrator" w:date="2015-10-24T22:11:00Z">
        <w:r>
          <w:rPr>
            <w:rFonts w:hint="eastAsia" w:ascii="华文楷体" w:hAnsi="华文楷体" w:eastAsia="华文楷体"/>
            <w:sz w:val="28"/>
            <w:szCs w:val="28"/>
            <w:lang w:eastAsia="zh-CN"/>
          </w:rPr>
          <w:t>【</w:t>
        </w:r>
      </w:ins>
      <w:ins w:id="616" w:author="Administrator" w:date="2015-10-24T22:11:00Z">
        <w:r>
          <w:rPr>
            <w:rFonts w:hint="eastAsia" w:ascii="黑体" w:hAnsi="黑体" w:eastAsia="黑体" w:cs="黑体"/>
            <w:sz w:val="28"/>
            <w:szCs w:val="28"/>
          </w:rPr>
          <w:t>此时除了独一的瓶子本身以外，不可能与其他分别念同时并行不悖。</w:t>
        </w:r>
      </w:ins>
      <w:ins w:id="617" w:author="Administrator" w:date="2015-10-24T22:11:00Z">
        <w:r>
          <w:rPr>
            <w:rFonts w:hint="eastAsia" w:ascii="华文楷体" w:hAnsi="华文楷体" w:eastAsia="华文楷体"/>
            <w:sz w:val="28"/>
            <w:szCs w:val="28"/>
            <w:lang w:eastAsia="zh-CN"/>
          </w:rPr>
          <w:t>】</w:t>
        </w:r>
      </w:ins>
      <w:r>
        <w:rPr>
          <w:rFonts w:hint="eastAsia" w:ascii="华文楷体" w:hAnsi="华文楷体" w:eastAsia="华文楷体"/>
          <w:sz w:val="28"/>
          <w:szCs w:val="28"/>
        </w:rPr>
        <w:t>。</w:t>
      </w:r>
    </w:p>
    <w:p>
      <w:pPr>
        <w:spacing w:beforeLines="0" w:afterLines="0"/>
        <w:ind w:hanging="15332" w:firstLineChars="200"/>
        <w:rPr>
          <w:ins w:id="619" w:author="Administrator" w:date="2015-10-24T22:13:00Z"/>
          <w:rFonts w:hint="eastAsia" w:ascii="华文楷体" w:hAnsi="华文楷体" w:eastAsia="华文楷体"/>
          <w:sz w:val="28"/>
          <w:szCs w:val="28"/>
        </w:rPr>
        <w:pPrChange w:id="618" w:author="Administrator" w:date="2015-10-27T13:13:00Z">
          <w:pPr>
            <w:ind w:hanging="15332"/>
          </w:pPr>
        </w:pPrChange>
      </w:pPr>
      <w:del w:id="620" w:author="Administrator" w:date="2015-10-28T12:34:00Z">
        <w:r>
          <w:rPr>
            <w:rFonts w:hint="eastAsia" w:ascii="华文楷体" w:hAnsi="华文楷体" w:eastAsia="华文楷体"/>
            <w:sz w:val="28"/>
            <w:szCs w:val="28"/>
          </w:rPr>
          <w:delText>此时除了独一的瓶子本身以外，不可能与其他分别念同时并行不悖。</w:delText>
        </w:r>
      </w:del>
      <w:r>
        <w:rPr>
          <w:rFonts w:hint="eastAsia" w:ascii="华文楷体" w:hAnsi="华文楷体" w:eastAsia="华文楷体"/>
          <w:sz w:val="28"/>
          <w:szCs w:val="28"/>
        </w:rPr>
        <w:t>那么这个时候呢，形成了瓶子的概念了，内心当中除了独一的，只是瓶子本身的概念之外呢，不可能再有其他的非瓶的分别念，和这个瓶子的概念并行不悖的，这个是不可能的事情。所以说像这样讲的时候，当我们在想一个法的时候呢，只能够缘一个法，不能够说</w:t>
      </w:r>
      <w:ins w:id="621" w:author="Administrator" w:date="2015-10-24T19:1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在分别念在肯定一个法的时候呢，还可以</w:t>
      </w:r>
      <w:del w:id="622" w:author="Administrator" w:date="2015-10-23T21:42:00Z">
        <w:r>
          <w:rPr>
            <w:rFonts w:hint="eastAsia" w:ascii="华文楷体" w:hAnsi="华文楷体" w:eastAsia="华文楷体"/>
            <w:sz w:val="28"/>
            <w:szCs w:val="28"/>
          </w:rPr>
          <w:delText>，</w:delText>
        </w:r>
      </w:del>
      <w:r>
        <w:rPr>
          <w:rFonts w:hint="eastAsia" w:ascii="华文楷体" w:hAnsi="华文楷体" w:eastAsia="华文楷体"/>
          <w:sz w:val="28"/>
          <w:szCs w:val="28"/>
        </w:rPr>
        <w:t>同时和其他法同时去分别，这个是完全不可能的事情</w:t>
      </w:r>
      <w:ins w:id="623" w:author="Administrator" w:date="2015-10-23T21:42:00Z">
        <w:r>
          <w:rPr>
            <w:rFonts w:hint="eastAsia" w:ascii="华文楷体" w:hAnsi="华文楷体" w:eastAsia="华文楷体"/>
            <w:sz w:val="28"/>
            <w:szCs w:val="28"/>
            <w:lang w:eastAsia="zh-CN"/>
          </w:rPr>
          <w:t>。</w:t>
        </w:r>
      </w:ins>
      <w:del w:id="624" w:author="Administrator" w:date="2015-10-23T21:42:00Z">
        <w:r>
          <w:rPr>
            <w:rFonts w:hint="eastAsia" w:ascii="华文楷体" w:hAnsi="华文楷体" w:eastAsia="华文楷体"/>
            <w:sz w:val="28"/>
            <w:szCs w:val="28"/>
          </w:rPr>
          <w:delText>，</w:delText>
        </w:r>
      </w:del>
      <w:ins w:id="625" w:author="Administrator" w:date="2015-10-24T00:56:00Z">
        <w:r>
          <w:rPr>
            <w:rFonts w:hint="eastAsia" w:ascii="华文楷体" w:hAnsi="华文楷体" w:eastAsia="华文楷体"/>
            <w:sz w:val="28"/>
            <w:szCs w:val="28"/>
            <w:lang w:eastAsia="zh-CN"/>
          </w:rPr>
          <w:t>就</w:t>
        </w:r>
      </w:ins>
      <w:del w:id="626" w:author="Administrator" w:date="2015-10-24T00:56:00Z">
        <w:r>
          <w:rPr>
            <w:rFonts w:hint="eastAsia" w:ascii="华文楷体" w:hAnsi="华文楷体" w:eastAsia="华文楷体"/>
            <w:sz w:val="28"/>
            <w:szCs w:val="28"/>
          </w:rPr>
          <w:delText>去</w:delText>
        </w:r>
      </w:del>
      <w:r>
        <w:rPr>
          <w:rFonts w:hint="eastAsia" w:ascii="华文楷体" w:hAnsi="华文楷体" w:eastAsia="华文楷体"/>
          <w:sz w:val="28"/>
          <w:szCs w:val="28"/>
        </w:rPr>
        <w:t>分别识呢</w:t>
      </w:r>
      <w:ins w:id="627" w:author="Administrator" w:date="2015-10-23T21:4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就是从这个方面安立的。</w:t>
      </w:r>
    </w:p>
    <w:p>
      <w:pPr>
        <w:spacing w:beforeLines="0" w:afterLines="0"/>
        <w:ind w:hanging="15332" w:firstLineChars="200"/>
        <w:rPr>
          <w:ins w:id="629" w:author="Administrator" w:date="2015-10-24T22:13:00Z"/>
          <w:rFonts w:hint="eastAsia" w:ascii="黑体" w:hAnsi="黑体" w:eastAsia="黑体" w:cs="黑体"/>
          <w:sz w:val="28"/>
          <w:szCs w:val="28"/>
          <w:lang w:eastAsia="zh-CN"/>
        </w:rPr>
        <w:pPrChange w:id="628" w:author="Administrator" w:date="2015-10-27T13:13:00Z">
          <w:pPr>
            <w:ind w:hanging="15332"/>
          </w:pPr>
        </w:pPrChange>
      </w:pPr>
      <w:ins w:id="630" w:author="Administrator" w:date="2015-10-24T22:12:00Z">
        <w:r>
          <w:rPr>
            <w:rFonts w:hint="eastAsia" w:ascii="黑体" w:hAnsi="黑体" w:eastAsia="黑体" w:cs="黑体"/>
            <w:sz w:val="28"/>
            <w:szCs w:val="28"/>
            <w:lang w:eastAsia="zh-CN"/>
          </w:rPr>
          <w:t>【</w:t>
        </w:r>
      </w:ins>
      <w:ins w:id="631" w:author="Administrator" w:date="2015-10-24T22:12:00Z">
        <w:r>
          <w:rPr>
            <w:rFonts w:hint="eastAsia" w:ascii="黑体" w:hAnsi="黑体" w:eastAsia="黑体" w:cs="黑体"/>
            <w:sz w:val="28"/>
            <w:szCs w:val="28"/>
          </w:rPr>
          <w:t>同样,仅是取花色的识、取花色内部的蓝色,再取蓝色内部中央的蓝色……乃至以心识能够分析之间均可以同样了知。</w:t>
        </w:r>
      </w:ins>
      <w:ins w:id="632" w:author="Administrator" w:date="2015-10-24T22:12:00Z">
        <w:r>
          <w:rPr>
            <w:rFonts w:hint="eastAsia" w:ascii="黑体" w:hAnsi="黑体" w:eastAsia="黑体" w:cs="黑体"/>
            <w:sz w:val="28"/>
            <w:szCs w:val="28"/>
            <w:lang w:eastAsia="zh-CN"/>
          </w:rPr>
          <w:t>】</w:t>
        </w:r>
      </w:ins>
    </w:p>
    <w:p>
      <w:pPr>
        <w:spacing w:beforeLines="0" w:afterLines="0"/>
        <w:ind w:hanging="15332" w:firstLineChars="200"/>
        <w:rPr>
          <w:ins w:id="634" w:author="Administrator" w:date="2015-10-24T22:13:00Z"/>
          <w:rFonts w:hint="eastAsia" w:ascii="华文楷体" w:hAnsi="华文楷体" w:eastAsia="华文楷体"/>
          <w:sz w:val="28"/>
          <w:szCs w:val="28"/>
        </w:rPr>
        <w:pPrChange w:id="633" w:author="Administrator" w:date="2015-10-27T13:13:00Z">
          <w:pPr>
            <w:ind w:hanging="15332"/>
          </w:pPr>
        </w:pPrChange>
      </w:pPr>
      <w:del w:id="635" w:author="Administrator" w:date="2015-10-24T22:12:00Z">
        <w:r>
          <w:rPr>
            <w:rFonts w:hint="eastAsia" w:ascii="黑体" w:hAnsi="黑体" w:eastAsia="黑体" w:cs="黑体"/>
            <w:sz w:val="28"/>
            <w:szCs w:val="28"/>
            <w:rPrChange w:id="636" w:author="Administrator" w:date="2015-10-24T00:57:00Z">
              <w:rPr>
                <w:rFonts w:hint="eastAsia" w:ascii="华文楷体" w:hAnsi="华文楷体" w:eastAsia="华文楷体"/>
                <w:sz w:val="28"/>
                <w:szCs w:val="28"/>
              </w:rPr>
            </w:rPrChange>
          </w:rPr>
          <w:delText>同样,仅是取花色的识、取花色内部的蓝色,再取蓝色内部中央的蓝色……乃至以心识能够分析之间均可以同样了知。</w:delText>
        </w:r>
      </w:del>
      <w:r>
        <w:rPr>
          <w:rFonts w:hint="eastAsia" w:ascii="华文楷体" w:hAnsi="华文楷体" w:eastAsia="华文楷体"/>
          <w:sz w:val="28"/>
          <w:szCs w:val="28"/>
        </w:rPr>
        <w:t>那么同样</w:t>
      </w:r>
      <w:del w:id="637" w:author="Administrator" w:date="2015-10-24T00:57:00Z">
        <w:r>
          <w:rPr>
            <w:rFonts w:hint="eastAsia" w:ascii="华文楷体" w:hAnsi="华文楷体" w:eastAsia="华文楷体"/>
            <w:sz w:val="28"/>
            <w:szCs w:val="28"/>
          </w:rPr>
          <w:delText>的</w:delText>
        </w:r>
      </w:del>
      <w:r>
        <w:rPr>
          <w:rFonts w:hint="eastAsia" w:ascii="华文楷体" w:hAnsi="华文楷体" w:eastAsia="华文楷体"/>
          <w:sz w:val="28"/>
          <w:szCs w:val="28"/>
        </w:rPr>
        <w:t>道理，这个方面就是说如果你在缘一个法的时候呢，如果你在缘一个法的时候呢，除了这个法之外，</w:t>
      </w:r>
      <w:ins w:id="638" w:author="Administrator" w:date="2015-10-23T21:42:00Z">
        <w:r>
          <w:rPr>
            <w:rFonts w:hint="eastAsia" w:ascii="华文楷体" w:hAnsi="华文楷体" w:eastAsia="华文楷体"/>
            <w:sz w:val="28"/>
            <w:szCs w:val="28"/>
            <w:lang w:eastAsia="zh-CN"/>
          </w:rPr>
          <w:t>它</w:t>
        </w:r>
      </w:ins>
      <w:ins w:id="639" w:author="Administrator" w:date="2015-10-24T00:58:00Z">
        <w:r>
          <w:rPr>
            <w:rFonts w:hint="eastAsia" w:ascii="华文楷体" w:hAnsi="华文楷体" w:eastAsia="华文楷体"/>
            <w:sz w:val="28"/>
            <w:szCs w:val="28"/>
            <w:lang w:eastAsia="zh-CN"/>
          </w:rPr>
          <w:t>就</w:t>
        </w:r>
      </w:ins>
      <w:del w:id="640" w:author="Administrator" w:date="2015-10-23T21:42:00Z">
        <w:r>
          <w:rPr>
            <w:rFonts w:hint="eastAsia" w:ascii="华文楷体" w:hAnsi="华文楷体" w:eastAsia="华文楷体"/>
            <w:sz w:val="28"/>
            <w:szCs w:val="28"/>
          </w:rPr>
          <w:delText>他</w:delText>
        </w:r>
      </w:del>
      <w:r>
        <w:rPr>
          <w:rFonts w:hint="eastAsia" w:ascii="华文楷体" w:hAnsi="华文楷体" w:eastAsia="华文楷体"/>
          <w:sz w:val="28"/>
          <w:szCs w:val="28"/>
        </w:rPr>
        <w:t>没有缘其他法的，没有缘其他法。所以说就从前面这个分别，再通过</w:t>
      </w:r>
      <w:ins w:id="641" w:author="Administrator" w:date="2015-10-24T19:12: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前边这个观点，放在这儿观察的时候，取花色的识</w:t>
      </w:r>
      <w:ins w:id="642" w:author="Administrator" w:date="2015-10-23T21:42:00Z">
        <w:r>
          <w:rPr>
            <w:rFonts w:hint="eastAsia" w:ascii="华文楷体" w:hAnsi="华文楷体" w:eastAsia="华文楷体"/>
            <w:sz w:val="28"/>
            <w:szCs w:val="28"/>
            <w:lang w:eastAsia="zh-CN"/>
          </w:rPr>
          <w:t>，</w:t>
        </w:r>
      </w:ins>
      <w:del w:id="643" w:author="Administrator" w:date="2015-10-23T21:42:00Z">
        <w:r>
          <w:rPr>
            <w:rFonts w:hint="eastAsia" w:ascii="华文楷体" w:hAnsi="华文楷体" w:eastAsia="华文楷体"/>
            <w:sz w:val="28"/>
            <w:szCs w:val="28"/>
          </w:rPr>
          <w:delText>。</w:delText>
        </w:r>
      </w:del>
      <w:r>
        <w:rPr>
          <w:rFonts w:hint="eastAsia" w:ascii="华文楷体" w:hAnsi="华文楷体" w:eastAsia="华文楷体"/>
          <w:sz w:val="28"/>
          <w:szCs w:val="28"/>
        </w:rPr>
        <w:t>什么是取花色的识</w:t>
      </w:r>
      <w:ins w:id="644" w:author="Administrator" w:date="2015-10-23T21:42:00Z">
        <w:r>
          <w:rPr>
            <w:rFonts w:hint="eastAsia" w:ascii="华文楷体" w:hAnsi="华文楷体" w:eastAsia="华文楷体"/>
            <w:sz w:val="28"/>
            <w:szCs w:val="28"/>
            <w:lang w:eastAsia="zh-CN"/>
          </w:rPr>
          <w:t>？</w:t>
        </w:r>
      </w:ins>
      <w:del w:id="645" w:author="Administrator" w:date="2015-10-23T21:42:00Z">
        <w:r>
          <w:rPr>
            <w:rFonts w:hint="eastAsia" w:ascii="华文楷体" w:hAnsi="华文楷体" w:eastAsia="华文楷体"/>
            <w:sz w:val="28"/>
            <w:szCs w:val="28"/>
          </w:rPr>
          <w:delText>，</w:delText>
        </w:r>
      </w:del>
      <w:r>
        <w:rPr>
          <w:rFonts w:hint="eastAsia" w:ascii="华文楷体" w:hAnsi="华文楷体" w:eastAsia="华文楷体"/>
          <w:sz w:val="28"/>
          <w:szCs w:val="28"/>
        </w:rPr>
        <w:t>比如说一块花布了，一块花布呢就说是如果我们要取这个花色，如果要真正地缘取花色，如果你的能境啊，是肯定的这样一种</w:t>
      </w:r>
      <w:del w:id="646" w:author="Administrator" w:date="2015-10-24T19:13:00Z">
        <w:r>
          <w:rPr>
            <w:rFonts w:hint="eastAsia" w:ascii="华文楷体" w:hAnsi="华文楷体" w:eastAsia="华文楷体"/>
            <w:sz w:val="28"/>
            <w:szCs w:val="28"/>
          </w:rPr>
          <w:delText>，</w:delText>
        </w:r>
      </w:del>
      <w:r>
        <w:rPr>
          <w:rFonts w:hint="eastAsia" w:ascii="华文楷体" w:hAnsi="华文楷体" w:eastAsia="华文楷体"/>
          <w:sz w:val="28"/>
          <w:szCs w:val="28"/>
        </w:rPr>
        <w:t>能境是一个取花色的识，那么对境呢绝对是只是花色的，只是花色的，没有取其他的法。然后取花色里面呢，还有花布当中有蓝色，有黄色，红色等等，那么如果再把这样一种所取的这个能境呢，像这样的话就说取花色的这个内部的蓝色，如果要取它内部的蓝色的时候呢，这个时候也只能够缘它的蓝色。那么如果蓝色，蓝色又指的内部中央的蓝色，还就是说是这个</w:t>
      </w:r>
      <w:del w:id="647" w:author="Administrator" w:date="2015-10-28T12:36:00Z">
        <w:r>
          <w:rPr>
            <w:rFonts w:hint="eastAsia" w:ascii="华文楷体" w:hAnsi="华文楷体" w:eastAsia="华文楷体"/>
            <w:sz w:val="28"/>
            <w:szCs w:val="28"/>
          </w:rPr>
          <w:delText>，</w:delText>
        </w:r>
      </w:del>
      <w:r>
        <w:rPr>
          <w:rFonts w:hint="eastAsia" w:ascii="华文楷体" w:hAnsi="华文楷体" w:eastAsia="华文楷体"/>
          <w:sz w:val="28"/>
          <w:szCs w:val="28"/>
        </w:rPr>
        <w:t>它的这个内部边缘的蓝色，这个方面呢就是说乃至于呢我们能通过心识能够分析之间，都可以如是了知的，完全可以如是了知。所以像这样讲的时候，你可以说这个是取花色的识，也可以说这个是取蓝色的识，也可以说这个是取中央的蓝色的识，边缘的蓝色的识。所以说如果说</w:t>
      </w:r>
      <w:ins w:id="648" w:author="Administrator" w:date="2015-10-23T21:44:00Z">
        <w:r>
          <w:rPr>
            <w:rFonts w:hint="eastAsia" w:ascii="华文楷体" w:hAnsi="华文楷体" w:eastAsia="华文楷体"/>
            <w:sz w:val="28"/>
            <w:szCs w:val="28"/>
            <w:lang w:eastAsia="zh-CN"/>
          </w:rPr>
          <w:t>，它</w:t>
        </w:r>
      </w:ins>
      <w:del w:id="649" w:author="Administrator" w:date="2015-10-23T21:44:00Z">
        <w:r>
          <w:rPr>
            <w:rFonts w:hint="eastAsia" w:ascii="华文楷体" w:hAnsi="华文楷体" w:eastAsia="华文楷体"/>
            <w:sz w:val="28"/>
            <w:szCs w:val="28"/>
          </w:rPr>
          <w:delText>他</w:delText>
        </w:r>
      </w:del>
      <w:r>
        <w:rPr>
          <w:rFonts w:hint="eastAsia" w:ascii="华文楷体" w:hAnsi="华文楷体" w:eastAsia="华文楷体"/>
          <w:sz w:val="28"/>
          <w:szCs w:val="28"/>
        </w:rPr>
        <w:t>的外境有很多种的话，那么这个能境也可以这么多种</w:t>
      </w:r>
      <w:ins w:id="650" w:author="Administrator" w:date="2015-10-23T21:44:00Z">
        <w:r>
          <w:rPr>
            <w:rFonts w:hint="eastAsia" w:ascii="华文楷体" w:hAnsi="华文楷体" w:eastAsia="华文楷体"/>
            <w:sz w:val="28"/>
            <w:szCs w:val="28"/>
            <w:lang w:eastAsia="zh-CN"/>
          </w:rPr>
          <w:t>。</w:t>
        </w:r>
      </w:ins>
      <w:del w:id="651" w:author="Administrator" w:date="2015-10-23T21:44:00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w:t>
      </w:r>
      <w:ins w:id="652" w:author="Administrator" w:date="2015-10-23T21:44: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如果你要分别的时候呢，如果你只是要缘花色的时候，就不可以缘其他的</w:t>
      </w:r>
      <w:del w:id="653" w:author="Administrator" w:date="2015-10-23T21:44:00Z">
        <w:r>
          <w:rPr>
            <w:rFonts w:hint="eastAsia" w:ascii="华文楷体" w:hAnsi="华文楷体" w:eastAsia="华文楷体"/>
            <w:sz w:val="28"/>
            <w:szCs w:val="28"/>
          </w:rPr>
          <w:delText>，</w:delText>
        </w:r>
      </w:del>
      <w:ins w:id="654" w:author="Administrator" w:date="2015-10-23T21:44: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如果你是只是缘蓝色的时候呢，就不可能缘黄色了</w:t>
      </w:r>
      <w:ins w:id="655" w:author="Administrator" w:date="2015-10-23T21:44:00Z">
        <w:r>
          <w:rPr>
            <w:rFonts w:hint="eastAsia" w:ascii="华文楷体" w:hAnsi="华文楷体" w:eastAsia="华文楷体"/>
            <w:sz w:val="28"/>
            <w:szCs w:val="28"/>
            <w:lang w:eastAsia="zh-CN"/>
          </w:rPr>
          <w:t>；</w:t>
        </w:r>
      </w:ins>
      <w:del w:id="656" w:author="Administrator" w:date="2015-10-23T21:44:00Z">
        <w:r>
          <w:rPr>
            <w:rFonts w:hint="eastAsia" w:ascii="华文楷体" w:hAnsi="华文楷体" w:eastAsia="华文楷体"/>
            <w:sz w:val="28"/>
            <w:szCs w:val="28"/>
          </w:rPr>
          <w:delText>，</w:delText>
        </w:r>
      </w:del>
      <w:r>
        <w:rPr>
          <w:rFonts w:hint="eastAsia" w:ascii="华文楷体" w:hAnsi="华文楷体" w:eastAsia="华文楷体"/>
          <w:sz w:val="28"/>
          <w:szCs w:val="28"/>
        </w:rPr>
        <w:t>如果你真正去分别这样一种中央的蓝色的时候呢，你就没办法缘边缘</w:t>
      </w:r>
      <w:ins w:id="657" w:author="Administrator" w:date="2015-10-28T12:37:00Z">
        <w:r>
          <w:rPr>
            <w:rFonts w:hint="eastAsia" w:ascii="华文楷体" w:hAnsi="华文楷体" w:eastAsia="华文楷体"/>
            <w:sz w:val="28"/>
            <w:szCs w:val="28"/>
            <w:lang w:eastAsia="zh-CN"/>
          </w:rPr>
          <w:t>了</w:t>
        </w:r>
      </w:ins>
      <w:del w:id="658" w:author="Administrator" w:date="2015-10-28T12:37:00Z">
        <w:r>
          <w:rPr>
            <w:rFonts w:hint="eastAsia" w:ascii="华文楷体" w:hAnsi="华文楷体" w:eastAsia="华文楷体"/>
            <w:sz w:val="28"/>
            <w:szCs w:val="28"/>
          </w:rPr>
          <w:delText>的</w:delText>
        </w:r>
      </w:del>
      <w:ins w:id="659" w:author="Administrator" w:date="2015-10-23T21:45:00Z">
        <w:r>
          <w:rPr>
            <w:rFonts w:hint="eastAsia" w:ascii="华文楷体" w:hAnsi="华文楷体" w:eastAsia="华文楷体"/>
            <w:sz w:val="28"/>
            <w:szCs w:val="28"/>
            <w:lang w:eastAsia="zh-CN"/>
          </w:rPr>
          <w:t>。</w:t>
        </w:r>
      </w:ins>
      <w:del w:id="660" w:author="Administrator" w:date="2015-10-23T21:45:00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所以从这个方面</w:t>
      </w:r>
      <w:ins w:id="661" w:author="Administrator" w:date="2015-10-23T21:4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从无分别和有分别两个方面观察的时候都是这样的。</w:t>
      </w:r>
    </w:p>
    <w:p>
      <w:pPr>
        <w:spacing w:beforeLines="0" w:afterLines="0"/>
        <w:ind w:hanging="15332" w:firstLineChars="200"/>
        <w:rPr>
          <w:ins w:id="663" w:author="Administrator" w:date="2015-10-24T22:13:00Z"/>
          <w:rFonts w:hint="eastAsia" w:ascii="黑体" w:hAnsi="黑体" w:eastAsia="黑体" w:cs="黑体"/>
          <w:sz w:val="28"/>
          <w:szCs w:val="28"/>
        </w:rPr>
        <w:pPrChange w:id="662" w:author="Administrator" w:date="2015-10-27T13:13:00Z">
          <w:pPr>
            <w:ind w:hanging="15332"/>
          </w:pPr>
        </w:pPrChange>
      </w:pPr>
      <w:ins w:id="664" w:author="Administrator" w:date="2015-10-24T22:13:00Z">
        <w:r>
          <w:rPr>
            <w:rFonts w:hint="eastAsia" w:ascii="华文楷体" w:hAnsi="华文楷体" w:eastAsia="华文楷体"/>
            <w:sz w:val="28"/>
            <w:szCs w:val="28"/>
            <w:lang w:eastAsia="zh-CN"/>
          </w:rPr>
          <w:t>【</w:t>
        </w:r>
      </w:ins>
      <w:ins w:id="665" w:author="Administrator" w:date="2015-10-24T22:13:00Z">
        <w:r>
          <w:rPr>
            <w:rFonts w:hint="eastAsia" w:ascii="黑体" w:hAnsi="黑体" w:eastAsia="黑体" w:cs="黑体"/>
            <w:sz w:val="28"/>
            <w:szCs w:val="28"/>
          </w:rPr>
          <w:t>如果懂得了这一点,那么识安立为一相续与一本体的方式也是如此。</w:t>
        </w:r>
      </w:ins>
      <w:ins w:id="666" w:author="Administrator" w:date="2015-10-28T12:37:00Z">
        <w:r>
          <w:rPr>
            <w:rFonts w:hint="eastAsia" w:ascii="黑体" w:hAnsi="黑体" w:eastAsia="黑体" w:cs="黑体"/>
            <w:sz w:val="28"/>
            <w:szCs w:val="28"/>
            <w:lang w:eastAsia="zh-CN"/>
          </w:rPr>
          <w:t>】</w:t>
        </w:r>
      </w:ins>
    </w:p>
    <w:p>
      <w:pPr>
        <w:spacing w:beforeLines="0" w:afterLines="0"/>
        <w:ind w:hanging="15332" w:firstLineChars="200"/>
        <w:rPr>
          <w:ins w:id="668" w:author="Administrator" w:date="2015-10-24T22:14:00Z"/>
          <w:rFonts w:hint="eastAsia" w:ascii="华文楷体" w:hAnsi="华文楷体" w:eastAsia="华文楷体"/>
          <w:sz w:val="28"/>
          <w:szCs w:val="28"/>
        </w:rPr>
        <w:pPrChange w:id="667" w:author="Administrator" w:date="2015-10-27T13:13:00Z">
          <w:pPr>
            <w:ind w:hanging="15332"/>
          </w:pPr>
        </w:pPrChange>
      </w:pPr>
      <w:del w:id="669" w:author="Administrator" w:date="2015-10-24T22:13:00Z">
        <w:r>
          <w:rPr>
            <w:rFonts w:hint="eastAsia" w:ascii="黑体" w:hAnsi="黑体" w:eastAsia="黑体" w:cs="黑体"/>
            <w:sz w:val="28"/>
            <w:szCs w:val="28"/>
            <w:rPrChange w:id="670" w:author="Administrator" w:date="2015-10-24T01:00:00Z">
              <w:rPr>
                <w:rFonts w:hint="eastAsia" w:ascii="华文楷体" w:hAnsi="华文楷体" w:eastAsia="华文楷体"/>
                <w:sz w:val="28"/>
                <w:szCs w:val="28"/>
              </w:rPr>
            </w:rPrChange>
          </w:rPr>
          <w:delText>如果懂得了这一点,那么识安立为一相续与一本体的方式也是如此。</w:delText>
        </w:r>
      </w:del>
      <w:r>
        <w:rPr>
          <w:rFonts w:hint="eastAsia" w:ascii="华文楷体" w:hAnsi="华文楷体" w:eastAsia="华文楷体"/>
          <w:sz w:val="28"/>
          <w:szCs w:val="28"/>
        </w:rPr>
        <w:t>那么如果把这样一种问题了解清楚之后呢，那么把这个心识呢安立成一个相续，或者把这个心识安立成一个本体的方法也就是这样的</w:t>
      </w:r>
      <w:ins w:id="671" w:author="Administrator" w:date="2015-10-23T21:45:00Z">
        <w:r>
          <w:rPr>
            <w:rFonts w:hint="eastAsia" w:ascii="华文楷体" w:hAnsi="华文楷体" w:eastAsia="华文楷体"/>
            <w:sz w:val="28"/>
            <w:szCs w:val="28"/>
            <w:lang w:eastAsia="zh-CN"/>
          </w:rPr>
          <w:t>。</w:t>
        </w:r>
      </w:ins>
      <w:del w:id="672" w:author="Administrator" w:date="2015-10-23T21:45:00Z">
        <w:r>
          <w:rPr>
            <w:rFonts w:hint="eastAsia" w:ascii="华文楷体" w:hAnsi="华文楷体" w:eastAsia="华文楷体"/>
            <w:sz w:val="28"/>
            <w:szCs w:val="28"/>
          </w:rPr>
          <w:delText>，</w:delText>
        </w:r>
      </w:del>
      <w:r>
        <w:rPr>
          <w:rFonts w:hint="eastAsia" w:ascii="华文楷体" w:hAnsi="华文楷体" w:eastAsia="华文楷体"/>
          <w:sz w:val="28"/>
          <w:szCs w:val="28"/>
        </w:rPr>
        <w:t>主要是看我们要去怎么样去分别</w:t>
      </w:r>
      <w:ins w:id="673" w:author="Administrator" w:date="2015-10-23T21:46:00Z">
        <w:r>
          <w:rPr>
            <w:rFonts w:hint="eastAsia" w:ascii="华文楷体" w:hAnsi="华文楷体" w:eastAsia="华文楷体"/>
            <w:sz w:val="28"/>
            <w:szCs w:val="28"/>
            <w:lang w:eastAsia="zh-CN"/>
          </w:rPr>
          <w:t>它。</w:t>
        </w:r>
      </w:ins>
      <w:del w:id="674" w:author="Administrator" w:date="2015-10-23T21:46:00Z">
        <w:r>
          <w:rPr>
            <w:rFonts w:hint="eastAsia" w:ascii="华文楷体" w:hAnsi="华文楷体" w:eastAsia="华文楷体"/>
            <w:sz w:val="28"/>
            <w:szCs w:val="28"/>
          </w:rPr>
          <w:delText>他</w:delText>
        </w:r>
      </w:del>
      <w:del w:id="675" w:author="Administrator" w:date="2015-10-23T21:45:00Z">
        <w:r>
          <w:rPr>
            <w:rFonts w:hint="eastAsia" w:ascii="华文楷体" w:hAnsi="华文楷体" w:eastAsia="华文楷体"/>
            <w:sz w:val="28"/>
            <w:szCs w:val="28"/>
          </w:rPr>
          <w:delText>，</w:delText>
        </w:r>
      </w:del>
      <w:r>
        <w:rPr>
          <w:rFonts w:hint="eastAsia" w:ascii="华文楷体" w:hAnsi="华文楷体" w:eastAsia="华文楷体"/>
          <w:sz w:val="28"/>
          <w:szCs w:val="28"/>
        </w:rPr>
        <w:t>你说一个相续和一个本体，或者就说</w:t>
      </w:r>
      <w:ins w:id="676" w:author="Administrator" w:date="2015-10-23T21:46:00Z">
        <w:r>
          <w:rPr>
            <w:rFonts w:hint="eastAsia" w:ascii="华文楷体" w:hAnsi="华文楷体" w:eastAsia="华文楷体"/>
            <w:sz w:val="28"/>
            <w:szCs w:val="28"/>
            <w:lang w:eastAsia="zh-CN"/>
          </w:rPr>
          <w:t>它</w:t>
        </w:r>
      </w:ins>
      <w:del w:id="677" w:author="Administrator" w:date="2015-10-23T21:46:00Z">
        <w:r>
          <w:rPr>
            <w:rFonts w:hint="eastAsia" w:ascii="华文楷体" w:hAnsi="华文楷体" w:eastAsia="华文楷体"/>
            <w:sz w:val="28"/>
            <w:szCs w:val="28"/>
          </w:rPr>
          <w:delText>他</w:delText>
        </w:r>
      </w:del>
      <w:r>
        <w:rPr>
          <w:rFonts w:hint="eastAsia" w:ascii="华文楷体" w:hAnsi="华文楷体" w:eastAsia="华文楷体"/>
          <w:sz w:val="28"/>
          <w:szCs w:val="28"/>
        </w:rPr>
        <w:t>内部有很多很多分别，二者之间实际上不可能完全</w:t>
      </w:r>
      <w:ins w:id="678" w:author="Administrator" w:date="2015-10-24T19:15: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抵触的。把所有的法综合起来</w:t>
      </w:r>
      <w:ins w:id="679" w:author="Administrator" w:date="2015-10-23T21:46: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这个叫做一个相续，或者一个本体。我们就说，我说在缘一个本体的时候呢，说和缘就不同的法的时候呢，实际上就像前面一段分析的这样，这都是相</w:t>
      </w:r>
      <w:ins w:id="680" w:author="Administrator" w:date="2015-10-24T01:00:00Z">
        <w:r>
          <w:rPr>
            <w:rFonts w:hint="eastAsia" w:ascii="华文楷体" w:hAnsi="华文楷体" w:eastAsia="华文楷体"/>
            <w:sz w:val="28"/>
            <w:szCs w:val="28"/>
            <w:lang w:eastAsia="zh-CN"/>
          </w:rPr>
          <w:t>同</w:t>
        </w:r>
      </w:ins>
      <w:del w:id="681" w:author="Administrator" w:date="2015-10-24T01:00:00Z">
        <w:r>
          <w:rPr>
            <w:rFonts w:hint="eastAsia" w:ascii="华文楷体" w:hAnsi="华文楷体" w:eastAsia="华文楷体"/>
            <w:sz w:val="28"/>
            <w:szCs w:val="28"/>
          </w:rPr>
          <w:delText>通</w:delText>
        </w:r>
      </w:del>
      <w:r>
        <w:rPr>
          <w:rFonts w:hint="eastAsia" w:ascii="华文楷体" w:hAnsi="华文楷体" w:eastAsia="华文楷体"/>
          <w:sz w:val="28"/>
          <w:szCs w:val="28"/>
        </w:rPr>
        <w:t>的意思，都是一样的</w:t>
      </w:r>
      <w:ins w:id="682" w:author="Administrator" w:date="2015-10-23T21:46:00Z">
        <w:r>
          <w:rPr>
            <w:rFonts w:hint="eastAsia" w:ascii="华文楷体" w:hAnsi="华文楷体" w:eastAsia="华文楷体"/>
            <w:sz w:val="28"/>
            <w:szCs w:val="28"/>
            <w:lang w:eastAsia="zh-CN"/>
          </w:rPr>
          <w:t>。</w:t>
        </w:r>
      </w:ins>
      <w:del w:id="683" w:author="Administrator" w:date="2015-10-23T21:46:00Z">
        <w:r>
          <w:rPr>
            <w:rFonts w:hint="eastAsia" w:ascii="华文楷体" w:hAnsi="华文楷体" w:eastAsia="华文楷体"/>
            <w:sz w:val="28"/>
            <w:szCs w:val="28"/>
          </w:rPr>
          <w:delText>，</w:delText>
        </w:r>
      </w:del>
      <w:r>
        <w:rPr>
          <w:rFonts w:hint="eastAsia" w:ascii="华文楷体" w:hAnsi="华文楷体" w:eastAsia="华文楷体"/>
          <w:sz w:val="28"/>
          <w:szCs w:val="28"/>
        </w:rPr>
        <w:t>所以说呢，从这方面观察的时候</w:t>
      </w:r>
      <w:ins w:id="684" w:author="Administrator" w:date="2015-10-24T01:04:00Z">
        <w:r>
          <w:rPr>
            <w:rFonts w:hint="eastAsia" w:ascii="华文楷体" w:hAnsi="华文楷体" w:eastAsia="华文楷体"/>
            <w:sz w:val="28"/>
            <w:szCs w:val="28"/>
            <w:lang w:eastAsia="zh-CN"/>
          </w:rPr>
          <w:t>，</w:t>
        </w:r>
      </w:ins>
      <w:r>
        <w:rPr>
          <w:rFonts w:hint="eastAsia" w:ascii="华文楷体" w:hAnsi="华文楷体" w:eastAsia="华文楷体"/>
          <w:sz w:val="28"/>
          <w:szCs w:val="28"/>
        </w:rPr>
        <w:t>识安立为一相续与一本体的方式就是这样的。</w:t>
      </w:r>
    </w:p>
    <w:p>
      <w:pPr>
        <w:spacing w:beforeLines="0" w:afterLines="0"/>
        <w:ind w:hanging="15332" w:firstLineChars="200"/>
        <w:rPr>
          <w:ins w:id="686" w:author="Administrator" w:date="2015-10-24T22:14:00Z"/>
          <w:rFonts w:hint="eastAsia" w:ascii="黑体" w:hAnsi="黑体" w:eastAsia="黑体" w:cs="黑体"/>
          <w:sz w:val="28"/>
          <w:szCs w:val="28"/>
          <w:lang w:eastAsia="zh-CN"/>
        </w:rPr>
        <w:pPrChange w:id="685" w:author="Administrator" w:date="2015-10-27T13:13:00Z">
          <w:pPr>
            <w:ind w:hanging="15332"/>
          </w:pPr>
        </w:pPrChange>
      </w:pPr>
      <w:ins w:id="687" w:author="Administrator" w:date="2015-10-24T22:13:00Z">
        <w:r>
          <w:rPr>
            <w:rFonts w:hint="eastAsia" w:ascii="华文楷体" w:hAnsi="华文楷体" w:eastAsia="华文楷体"/>
            <w:sz w:val="28"/>
            <w:szCs w:val="28"/>
            <w:lang w:eastAsia="zh-CN"/>
          </w:rPr>
          <w:t>【</w:t>
        </w:r>
      </w:ins>
      <w:ins w:id="688" w:author="Administrator" w:date="2015-10-24T22:13:00Z">
        <w:r>
          <w:rPr>
            <w:rFonts w:hint="eastAsia" w:ascii="黑体" w:hAnsi="黑体" w:eastAsia="黑体" w:cs="黑体"/>
            <w:sz w:val="28"/>
            <w:szCs w:val="28"/>
          </w:rPr>
          <w:t>相反,如果在内部安立一个无有若干分类的法,那么除非承认一个成实无分的对境与成实无分的识以外又该如何进行建立呢?请你慎思!</w:t>
        </w:r>
      </w:ins>
      <w:ins w:id="689" w:author="Administrator" w:date="2015-10-24T22:13:00Z">
        <w:r>
          <w:rPr>
            <w:rFonts w:hint="eastAsia" w:ascii="黑体" w:hAnsi="黑体" w:eastAsia="黑体" w:cs="黑体"/>
            <w:sz w:val="28"/>
            <w:szCs w:val="28"/>
            <w:lang w:eastAsia="zh-CN"/>
          </w:rPr>
          <w:t>】</w:t>
        </w:r>
      </w:ins>
    </w:p>
    <w:p>
      <w:pPr>
        <w:spacing w:beforeLines="0" w:afterLines="0"/>
        <w:ind w:hanging="15332" w:firstLineChars="200"/>
        <w:rPr>
          <w:ins w:id="691" w:author="Administrator" w:date="2015-10-24T22:14:00Z"/>
          <w:rFonts w:hint="eastAsia" w:ascii="华文楷体" w:hAnsi="华文楷体" w:eastAsia="华文楷体"/>
          <w:sz w:val="28"/>
          <w:szCs w:val="28"/>
        </w:rPr>
        <w:pPrChange w:id="690" w:author="Administrator" w:date="2015-10-27T13:13:00Z">
          <w:pPr>
            <w:ind w:hanging="15332"/>
          </w:pPr>
        </w:pPrChange>
      </w:pPr>
      <w:del w:id="692" w:author="Administrator" w:date="2015-10-24T22:14:00Z">
        <w:r>
          <w:rPr>
            <w:rFonts w:hint="eastAsia" w:ascii="黑体" w:hAnsi="黑体" w:eastAsia="黑体" w:cs="黑体"/>
            <w:sz w:val="28"/>
            <w:szCs w:val="28"/>
            <w:rPrChange w:id="693" w:author="Administrator" w:date="2015-10-24T01:03:00Z">
              <w:rPr>
                <w:rFonts w:hint="eastAsia" w:ascii="华文楷体" w:hAnsi="华文楷体" w:eastAsia="华文楷体"/>
                <w:sz w:val="28"/>
                <w:szCs w:val="28"/>
              </w:rPr>
            </w:rPrChange>
          </w:rPr>
          <w:delText>相反,如果在内部安立一个无有若干分类的法,那么除非承认一个成实无分的对境与成实无分的识以外</w:delText>
        </w:r>
      </w:del>
      <w:del w:id="694" w:author="Administrator" w:date="2015-10-24T22:14:00Z">
        <w:r>
          <w:rPr>
            <w:rFonts w:hint="eastAsia" w:ascii="黑体" w:hAnsi="黑体" w:eastAsia="黑体" w:cs="黑体"/>
            <w:sz w:val="28"/>
            <w:szCs w:val="28"/>
            <w:rPrChange w:id="695" w:author="Administrator" w:date="2015-10-24T01:03:00Z">
              <w:rPr>
                <w:rFonts w:hint="eastAsia" w:ascii="华文楷体" w:hAnsi="华文楷体" w:eastAsia="华文楷体"/>
                <w:sz w:val="28"/>
                <w:szCs w:val="28"/>
              </w:rPr>
            </w:rPrChange>
          </w:rPr>
          <w:delText>又该如何进行建立呢?请你慎思!</w:delText>
        </w:r>
      </w:del>
      <w:r>
        <w:rPr>
          <w:rFonts w:hint="eastAsia" w:ascii="华文楷体" w:hAnsi="华文楷体" w:eastAsia="华文楷体"/>
          <w:sz w:val="28"/>
          <w:szCs w:val="28"/>
        </w:rPr>
        <w:t>那么如果没有充分的方便来安立这样一种名言，如果没有充分方便来安立名言，那么就是说是前面我们自宗的名言就很清楚了。如果就是说是外境</w:t>
      </w:r>
      <w:ins w:id="696" w:author="Administrator" w:date="2015-10-24T19:16:00Z">
        <w:r>
          <w:rPr>
            <w:rFonts w:hint="eastAsia" w:ascii="华文楷体" w:hAnsi="华文楷体" w:eastAsia="华文楷体"/>
            <w:sz w:val="28"/>
            <w:szCs w:val="28"/>
            <w:lang w:eastAsia="zh-CN"/>
          </w:rPr>
          <w:t>、</w:t>
        </w:r>
      </w:ins>
      <w:del w:id="697" w:author="Administrator" w:date="2015-10-24T19:16:00Z">
        <w:r>
          <w:rPr>
            <w:rFonts w:hint="eastAsia" w:ascii="华文楷体" w:hAnsi="华文楷体" w:eastAsia="华文楷体"/>
            <w:sz w:val="28"/>
            <w:szCs w:val="28"/>
          </w:rPr>
          <w:delText>，</w:delText>
        </w:r>
      </w:del>
      <w:r>
        <w:rPr>
          <w:rFonts w:hint="eastAsia" w:ascii="华文楷体" w:hAnsi="华文楷体" w:eastAsia="华文楷体"/>
          <w:sz w:val="28"/>
          <w:szCs w:val="28"/>
        </w:rPr>
        <w:t>外部行相很多的话，</w:t>
      </w:r>
      <w:ins w:id="698" w:author="Administrator" w:date="2015-10-23T21:48:00Z">
        <w:r>
          <w:rPr>
            <w:rFonts w:hint="eastAsia" w:ascii="华文楷体" w:hAnsi="华文楷体" w:eastAsia="华文楷体"/>
            <w:sz w:val="28"/>
            <w:szCs w:val="28"/>
            <w:lang w:eastAsia="zh-CN"/>
          </w:rPr>
          <w:t>它</w:t>
        </w:r>
      </w:ins>
      <w:del w:id="699" w:author="Administrator" w:date="2015-10-23T21:48:00Z">
        <w:r>
          <w:rPr>
            <w:rFonts w:hint="eastAsia" w:ascii="华文楷体" w:hAnsi="华文楷体" w:eastAsia="华文楷体"/>
            <w:sz w:val="28"/>
            <w:szCs w:val="28"/>
          </w:rPr>
          <w:delText>他</w:delText>
        </w:r>
      </w:del>
      <w:r>
        <w:rPr>
          <w:rFonts w:hint="eastAsia" w:ascii="华文楷体" w:hAnsi="华文楷体" w:eastAsia="华文楷体"/>
          <w:sz w:val="28"/>
          <w:szCs w:val="28"/>
        </w:rPr>
        <w:t>的这个能取也很多。那么如果你要综合起来的时候呢，那么就是外面是一个，那么</w:t>
      </w:r>
      <w:ins w:id="700" w:author="Administrator" w:date="2015-10-23T21:48:00Z">
        <w:r>
          <w:rPr>
            <w:rFonts w:hint="eastAsia" w:ascii="华文楷体" w:hAnsi="华文楷体" w:eastAsia="华文楷体"/>
            <w:sz w:val="28"/>
            <w:szCs w:val="28"/>
            <w:lang w:eastAsia="zh-CN"/>
          </w:rPr>
          <w:t>它</w:t>
        </w:r>
      </w:ins>
      <w:del w:id="701" w:author="Administrator" w:date="2015-10-23T21:48:00Z">
        <w:r>
          <w:rPr>
            <w:rFonts w:hint="eastAsia" w:ascii="华文楷体" w:hAnsi="华文楷体" w:eastAsia="华文楷体"/>
            <w:sz w:val="28"/>
            <w:szCs w:val="28"/>
          </w:rPr>
          <w:delText>他</w:delText>
        </w:r>
      </w:del>
      <w:r>
        <w:rPr>
          <w:rFonts w:hint="eastAsia" w:ascii="华文楷体" w:hAnsi="华文楷体" w:eastAsia="华文楷体"/>
          <w:sz w:val="28"/>
          <w:szCs w:val="28"/>
        </w:rPr>
        <w:t>的能境也是一个，这方面是非常合理的。相反如果你没有这样安立，如果你要在内部安立一个无有若干分类的法，实际上这个方面我们就说是，比如说对方他承许一个相识各一</w:t>
      </w:r>
      <w:ins w:id="702" w:author="Administrator" w:date="2015-10-28T12:40:00Z">
        <w:r>
          <w:rPr>
            <w:rFonts w:hint="eastAsia" w:ascii="华文楷体" w:hAnsi="华文楷体" w:eastAsia="华文楷体"/>
            <w:sz w:val="28"/>
            <w:szCs w:val="28"/>
            <w:lang w:eastAsia="zh-CN"/>
          </w:rPr>
          <w:t>嘛</w:t>
        </w:r>
      </w:ins>
      <w:r>
        <w:rPr>
          <w:rFonts w:hint="eastAsia" w:ascii="华文楷体" w:hAnsi="华文楷体" w:eastAsia="华文楷体"/>
          <w:sz w:val="28"/>
          <w:szCs w:val="28"/>
        </w:rPr>
        <w:t>，相识各一</w:t>
      </w:r>
      <w:del w:id="703" w:author="Administrator" w:date="2015-10-28T12:40:00Z">
        <w:r>
          <w:rPr>
            <w:rFonts w:hint="eastAsia" w:ascii="华文楷体" w:hAnsi="华文楷体" w:eastAsia="华文楷体"/>
            <w:sz w:val="28"/>
            <w:szCs w:val="28"/>
          </w:rPr>
          <w:delText>嘛</w:delText>
        </w:r>
      </w:del>
      <w:ins w:id="704" w:author="Administrator" w:date="2015-10-28T12:40:00Z">
        <w:r>
          <w:rPr>
            <w:rFonts w:hint="eastAsia" w:ascii="华文楷体" w:hAnsi="华文楷体" w:eastAsia="华文楷体"/>
            <w:sz w:val="28"/>
            <w:szCs w:val="28"/>
            <w:lang w:eastAsia="zh-CN"/>
          </w:rPr>
          <w:t>的话</w:t>
        </w:r>
      </w:ins>
      <w:ins w:id="705" w:author="Administrator" w:date="2015-10-28T23:16:14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就说相也是一个，那么就说是识也是一个。那么像这样讲的时候呢，只有一个如果真正按照你的观点详细观察，你的观点能够成立，那么除非你在这个外境内部安立一个无有若干分类的法</w:t>
      </w:r>
      <w:ins w:id="706" w:author="Administrator" w:date="2015-10-23T21:49:00Z">
        <w:r>
          <w:rPr>
            <w:rFonts w:hint="eastAsia" w:ascii="华文楷体" w:hAnsi="华文楷体" w:eastAsia="华文楷体"/>
            <w:sz w:val="28"/>
            <w:szCs w:val="28"/>
            <w:lang w:eastAsia="zh-CN"/>
          </w:rPr>
          <w:t>。</w:t>
        </w:r>
      </w:ins>
      <w:del w:id="707" w:author="Administrator" w:date="2015-10-23T21:49:00Z">
        <w:r>
          <w:rPr>
            <w:rFonts w:hint="eastAsia" w:ascii="华文楷体" w:hAnsi="华文楷体" w:eastAsia="华文楷体"/>
            <w:sz w:val="28"/>
            <w:szCs w:val="28"/>
          </w:rPr>
          <w:delText>，</w:delText>
        </w:r>
      </w:del>
      <w:r>
        <w:rPr>
          <w:rFonts w:hint="eastAsia" w:ascii="华文楷体" w:hAnsi="华文楷体" w:eastAsia="华文楷体"/>
          <w:sz w:val="28"/>
          <w:szCs w:val="28"/>
        </w:rPr>
        <w:t>一个花色是根本没有分类的</w:t>
      </w:r>
      <w:ins w:id="708" w:author="Administrator" w:date="2015-10-23T21:49:00Z">
        <w:r>
          <w:rPr>
            <w:rFonts w:hint="eastAsia" w:ascii="华文楷体" w:hAnsi="华文楷体" w:eastAsia="华文楷体"/>
            <w:sz w:val="28"/>
            <w:szCs w:val="28"/>
            <w:lang w:eastAsia="zh-CN"/>
          </w:rPr>
          <w:t>，</w:t>
        </w:r>
      </w:ins>
      <w:del w:id="709" w:author="Administrator" w:date="2015-10-23T21:49:00Z">
        <w:r>
          <w:rPr>
            <w:rFonts w:hint="eastAsia" w:ascii="华文楷体" w:hAnsi="华文楷体" w:eastAsia="华文楷体"/>
            <w:sz w:val="28"/>
            <w:szCs w:val="28"/>
          </w:rPr>
          <w:delText>。</w:delText>
        </w:r>
      </w:del>
      <w:r>
        <w:rPr>
          <w:rFonts w:hint="eastAsia" w:ascii="华文楷体" w:hAnsi="华文楷体" w:eastAsia="华文楷体"/>
          <w:sz w:val="28"/>
          <w:szCs w:val="28"/>
        </w:rPr>
        <w:t>所谓</w:t>
      </w:r>
      <w:ins w:id="710" w:author="Administrator" w:date="2015-10-23T21:49:00Z">
        <w:r>
          <w:rPr>
            <w:rFonts w:hint="eastAsia" w:ascii="华文楷体" w:hAnsi="华文楷体" w:eastAsia="华文楷体"/>
            <w:sz w:val="28"/>
            <w:szCs w:val="28"/>
            <w:lang w:eastAsia="zh-CN"/>
          </w:rPr>
          <w:t>它</w:t>
        </w:r>
      </w:ins>
      <w:del w:id="711" w:author="Administrator" w:date="2015-10-23T21:49:00Z">
        <w:r>
          <w:rPr>
            <w:rFonts w:hint="eastAsia" w:ascii="华文楷体" w:hAnsi="华文楷体" w:eastAsia="华文楷体"/>
            <w:sz w:val="28"/>
            <w:szCs w:val="28"/>
          </w:rPr>
          <w:delText>他</w:delText>
        </w:r>
      </w:del>
      <w:r>
        <w:rPr>
          <w:rFonts w:hint="eastAsia" w:ascii="华文楷体" w:hAnsi="华文楷体" w:eastAsia="华文楷体"/>
          <w:sz w:val="28"/>
          <w:szCs w:val="28"/>
        </w:rPr>
        <w:t>取花色，对方说取花色的这样一种这个识呢，</w:t>
      </w:r>
      <w:ins w:id="712" w:author="Administrator" w:date="2015-10-23T21:49:00Z">
        <w:r>
          <w:rPr>
            <w:rFonts w:hint="eastAsia" w:ascii="华文楷体" w:hAnsi="华文楷体" w:eastAsia="华文楷体"/>
            <w:sz w:val="28"/>
            <w:szCs w:val="28"/>
            <w:lang w:eastAsia="zh-CN"/>
          </w:rPr>
          <w:t>它</w:t>
        </w:r>
      </w:ins>
      <w:del w:id="713" w:author="Administrator" w:date="2015-10-23T21:49:00Z">
        <w:r>
          <w:rPr>
            <w:rFonts w:hint="eastAsia" w:ascii="华文楷体" w:hAnsi="华文楷体" w:eastAsia="华文楷体"/>
            <w:sz w:val="28"/>
            <w:szCs w:val="28"/>
          </w:rPr>
          <w:delText>他</w:delText>
        </w:r>
      </w:del>
      <w:r>
        <w:rPr>
          <w:rFonts w:hint="eastAsia" w:ascii="华文楷体" w:hAnsi="华文楷体" w:eastAsia="华文楷体"/>
          <w:sz w:val="28"/>
          <w:szCs w:val="28"/>
        </w:rPr>
        <w:t>就说是把，虽然对境有蓝黄等，但是呢把这个综合成一个，</w:t>
      </w:r>
      <w:ins w:id="714" w:author="Administrator" w:date="2015-10-23T21:50:00Z">
        <w:r>
          <w:rPr>
            <w:rFonts w:hint="eastAsia" w:ascii="华文楷体" w:hAnsi="华文楷体" w:eastAsia="华文楷体"/>
            <w:sz w:val="28"/>
            <w:szCs w:val="28"/>
            <w:lang w:eastAsia="zh-CN"/>
          </w:rPr>
          <w:t>它</w:t>
        </w:r>
      </w:ins>
      <w:del w:id="715" w:author="Administrator" w:date="2015-10-23T21:50:00Z">
        <w:r>
          <w:rPr>
            <w:rFonts w:hint="eastAsia" w:ascii="华文楷体" w:hAnsi="华文楷体" w:eastAsia="华文楷体"/>
            <w:sz w:val="28"/>
            <w:szCs w:val="28"/>
          </w:rPr>
          <w:delText>他</w:delText>
        </w:r>
      </w:del>
      <w:r>
        <w:rPr>
          <w:rFonts w:hint="eastAsia" w:ascii="华文楷体" w:hAnsi="华文楷体" w:eastAsia="华文楷体"/>
          <w:sz w:val="28"/>
          <w:szCs w:val="28"/>
        </w:rPr>
        <w:t>就说这个只是这个一个花色，然后呢取</w:t>
      </w:r>
      <w:ins w:id="716" w:author="Administrator" w:date="2015-10-23T21:50:00Z">
        <w:r>
          <w:rPr>
            <w:rFonts w:hint="eastAsia" w:ascii="华文楷体" w:hAnsi="华文楷体" w:eastAsia="华文楷体"/>
            <w:sz w:val="28"/>
            <w:szCs w:val="28"/>
            <w:lang w:eastAsia="zh-CN"/>
          </w:rPr>
          <w:t>它</w:t>
        </w:r>
      </w:ins>
      <w:del w:id="717" w:author="Administrator" w:date="2015-10-23T21:50:00Z">
        <w:r>
          <w:rPr>
            <w:rFonts w:hint="eastAsia" w:ascii="华文楷体" w:hAnsi="华文楷体" w:eastAsia="华文楷体"/>
            <w:sz w:val="28"/>
            <w:szCs w:val="28"/>
          </w:rPr>
          <w:delText>他</w:delText>
        </w:r>
      </w:del>
      <w:r>
        <w:rPr>
          <w:rFonts w:hint="eastAsia" w:ascii="华文楷体" w:hAnsi="华文楷体" w:eastAsia="华文楷体"/>
          <w:sz w:val="28"/>
          <w:szCs w:val="28"/>
        </w:rPr>
        <w:t>的识也就是只有一个识。那么如果从这个方面分析的时候呢，如果你真正的观点可以安立的，除非你在内部安立一个无有若干分类的法，那么就说是除非承认一个</w:t>
      </w:r>
      <w:ins w:id="718" w:author="Administrator" w:date="2015-10-24T01:06:00Z">
        <w:r>
          <w:rPr>
            <w:rFonts w:hint="eastAsia" w:ascii="华文楷体" w:hAnsi="华文楷体" w:eastAsia="华文楷体"/>
            <w:sz w:val="28"/>
            <w:szCs w:val="28"/>
            <w:lang w:eastAsia="zh-CN"/>
          </w:rPr>
          <w:t>成实</w:t>
        </w:r>
      </w:ins>
      <w:del w:id="719" w:author="Administrator" w:date="2015-10-24T01:06:00Z">
        <w:r>
          <w:rPr>
            <w:rFonts w:hint="eastAsia" w:ascii="华文楷体" w:hAnsi="华文楷体" w:eastAsia="华文楷体"/>
            <w:sz w:val="28"/>
            <w:szCs w:val="28"/>
          </w:rPr>
          <w:delText>承识</w:delText>
        </w:r>
      </w:del>
      <w:r>
        <w:rPr>
          <w:rFonts w:hint="eastAsia" w:ascii="华文楷体" w:hAnsi="华文楷体" w:eastAsia="华文楷体"/>
          <w:sz w:val="28"/>
          <w:szCs w:val="28"/>
        </w:rPr>
        <w:t>无分的对境，或者就说</w:t>
      </w:r>
      <w:ins w:id="720" w:author="Administrator" w:date="2015-10-24T01:06:00Z">
        <w:r>
          <w:rPr>
            <w:rFonts w:hint="eastAsia" w:ascii="华文楷体" w:hAnsi="华文楷体" w:eastAsia="华文楷体"/>
            <w:sz w:val="28"/>
            <w:szCs w:val="28"/>
            <w:lang w:eastAsia="zh-CN"/>
          </w:rPr>
          <w:t>成实</w:t>
        </w:r>
      </w:ins>
      <w:del w:id="721" w:author="Administrator" w:date="2015-10-24T01:06:00Z">
        <w:r>
          <w:rPr>
            <w:rFonts w:hint="eastAsia" w:ascii="华文楷体" w:hAnsi="华文楷体" w:eastAsia="华文楷体"/>
            <w:sz w:val="28"/>
            <w:szCs w:val="28"/>
          </w:rPr>
          <w:delText>承识</w:delText>
        </w:r>
      </w:del>
      <w:r>
        <w:rPr>
          <w:rFonts w:hint="eastAsia" w:ascii="华文楷体" w:hAnsi="华文楷体" w:eastAsia="华文楷体"/>
          <w:sz w:val="28"/>
          <w:szCs w:val="28"/>
        </w:rPr>
        <w:t>无分的识之外，又该怎么样建立呢？实际上是没办法建立的。如果要安立真正的一种</w:t>
      </w:r>
      <w:ins w:id="722" w:author="Administrator" w:date="2015-10-28T12:42: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相</w:t>
      </w:r>
      <w:ins w:id="723" w:author="Administrator" w:date="2015-10-28T12:42:00Z">
        <w:r>
          <w:rPr>
            <w:rFonts w:hint="eastAsia" w:ascii="华文楷体" w:hAnsi="华文楷体" w:eastAsia="华文楷体"/>
            <w:sz w:val="28"/>
            <w:szCs w:val="28"/>
            <w:lang w:eastAsia="zh-CN"/>
          </w:rPr>
          <w:t>、啊</w:t>
        </w:r>
      </w:ins>
      <w:del w:id="724" w:author="Administrator" w:date="2015-10-28T12:42:00Z">
        <w:r>
          <w:rPr>
            <w:rFonts w:hint="eastAsia" w:ascii="华文楷体" w:hAnsi="华文楷体" w:eastAsia="华文楷体"/>
            <w:sz w:val="28"/>
            <w:szCs w:val="28"/>
          </w:rPr>
          <w:delText>，</w:delText>
        </w:r>
      </w:del>
      <w:r>
        <w:rPr>
          <w:rFonts w:hint="eastAsia" w:ascii="华文楷体" w:hAnsi="华文楷体" w:eastAsia="华文楷体"/>
          <w:sz w:val="28"/>
          <w:szCs w:val="28"/>
        </w:rPr>
        <w:t>就说相识各一的话，没有办法安立的</w:t>
      </w:r>
      <w:ins w:id="725" w:author="Administrator" w:date="2015-10-23T21:50:00Z">
        <w:r>
          <w:rPr>
            <w:rFonts w:hint="eastAsia" w:ascii="华文楷体" w:hAnsi="华文楷体" w:eastAsia="华文楷体"/>
            <w:sz w:val="28"/>
            <w:szCs w:val="28"/>
            <w:lang w:eastAsia="zh-CN"/>
          </w:rPr>
          <w:t>。</w:t>
        </w:r>
      </w:ins>
      <w:del w:id="726" w:author="Administrator" w:date="2015-10-23T21:50:00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所以说如果你没有详细分析，你只是说，噢，就说是不管外部有多少种差别就是一个，不管内心当中有多少种差别，就是一个识，都是这样一种实一的识，像这样是根本无法安立的</w:t>
      </w:r>
      <w:ins w:id="727" w:author="Administrator" w:date="2015-10-23T21:51:00Z">
        <w:r>
          <w:rPr>
            <w:rFonts w:hint="eastAsia" w:ascii="华文楷体" w:hAnsi="华文楷体" w:eastAsia="华文楷体"/>
            <w:sz w:val="28"/>
            <w:szCs w:val="28"/>
            <w:lang w:eastAsia="zh-CN"/>
          </w:rPr>
          <w:t>。</w:t>
        </w:r>
      </w:ins>
      <w:del w:id="728" w:author="Administrator" w:date="2015-10-23T21:51:00Z">
        <w:r>
          <w:rPr>
            <w:rFonts w:hint="eastAsia" w:ascii="华文楷体" w:hAnsi="华文楷体" w:eastAsia="华文楷体"/>
            <w:sz w:val="28"/>
            <w:szCs w:val="28"/>
          </w:rPr>
          <w:delText>，</w:delText>
        </w:r>
      </w:del>
      <w:r>
        <w:rPr>
          <w:rFonts w:hint="eastAsia" w:ascii="华文楷体" w:hAnsi="华文楷体" w:eastAsia="华文楷体"/>
          <w:sz w:val="28"/>
          <w:szCs w:val="28"/>
        </w:rPr>
        <w:t>如果这样分析的时候呢，这种观点不合理了，所以要请你慎思。</w:t>
      </w:r>
    </w:p>
    <w:p>
      <w:pPr>
        <w:spacing w:beforeLines="0" w:afterLines="0"/>
        <w:ind w:hanging="15332" w:firstLineChars="200"/>
        <w:rPr>
          <w:ins w:id="730" w:author="Administrator" w:date="2015-10-24T22:14:00Z"/>
          <w:rFonts w:hint="eastAsia" w:ascii="黑体" w:hAnsi="黑体" w:eastAsia="黑体" w:cs="黑体"/>
          <w:sz w:val="28"/>
          <w:szCs w:val="28"/>
          <w:lang w:eastAsia="zh-CN"/>
        </w:rPr>
        <w:pPrChange w:id="729" w:author="Administrator" w:date="2015-10-27T13:13:00Z">
          <w:pPr>
            <w:ind w:hanging="15332"/>
          </w:pPr>
        </w:pPrChange>
      </w:pPr>
      <w:ins w:id="731" w:author="Administrator" w:date="2015-10-24T22:14:00Z">
        <w:r>
          <w:rPr>
            <w:rFonts w:hint="eastAsia" w:ascii="华文楷体" w:hAnsi="华文楷体" w:eastAsia="华文楷体"/>
            <w:sz w:val="28"/>
            <w:szCs w:val="28"/>
            <w:lang w:eastAsia="zh-CN"/>
          </w:rPr>
          <w:t>【</w:t>
        </w:r>
      </w:ins>
      <w:ins w:id="732" w:author="Administrator" w:date="2015-10-24T22:14:00Z">
        <w:r>
          <w:rPr>
            <w:rFonts w:hint="eastAsia" w:ascii="黑体" w:hAnsi="黑体" w:eastAsia="黑体" w:cs="黑体"/>
            <w:sz w:val="28"/>
            <w:szCs w:val="28"/>
          </w:rPr>
          <w:t>再者,瓶口与瓶腹等对境是各自分开的,如果说有境之识是同类,那么取瓶与取水的识也应成了一个,</w:t>
        </w:r>
      </w:ins>
      <w:ins w:id="733" w:author="Administrator" w:date="2015-10-24T22:14:00Z">
        <w:r>
          <w:rPr>
            <w:rFonts w:hint="eastAsia" w:ascii="黑体" w:hAnsi="黑体" w:eastAsia="黑体" w:cs="黑体"/>
            <w:sz w:val="28"/>
            <w:szCs w:val="28"/>
            <w:lang w:eastAsia="zh-CN"/>
          </w:rPr>
          <w:t>】</w:t>
        </w:r>
      </w:ins>
    </w:p>
    <w:p>
      <w:pPr>
        <w:spacing w:beforeLines="0" w:afterLines="0"/>
        <w:ind w:hanging="15332" w:firstLineChars="200"/>
        <w:rPr>
          <w:del w:id="735" w:author="Administrator" w:date="2015-10-24T01:11:00Z"/>
          <w:rFonts w:hint="eastAsia" w:ascii="华文楷体" w:hAnsi="华文楷体" w:eastAsia="华文楷体"/>
          <w:sz w:val="28"/>
          <w:szCs w:val="28"/>
        </w:rPr>
        <w:pPrChange w:id="734" w:author="Administrator" w:date="2015-10-27T13:13:00Z">
          <w:pPr>
            <w:ind w:hanging="15332"/>
          </w:pPr>
        </w:pPrChange>
      </w:pPr>
      <w:del w:id="736" w:author="Administrator" w:date="2015-10-24T22:14:00Z">
        <w:r>
          <w:rPr>
            <w:rFonts w:hint="eastAsia" w:ascii="黑体" w:hAnsi="黑体" w:eastAsia="黑体" w:cs="黑体"/>
            <w:sz w:val="28"/>
            <w:szCs w:val="28"/>
            <w:rPrChange w:id="737" w:author="Administrator" w:date="2015-10-24T01:10:00Z">
              <w:rPr>
                <w:rFonts w:hint="eastAsia" w:ascii="华文楷体" w:hAnsi="华文楷体" w:eastAsia="华文楷体"/>
                <w:sz w:val="28"/>
                <w:szCs w:val="28"/>
              </w:rPr>
            </w:rPrChange>
          </w:rPr>
          <w:delText>再者,瓶口与瓶腹等对境是各自分开的,如果说有境之识是同类,那么取瓶与取水的识也应成了一个,</w:delText>
        </w:r>
      </w:del>
      <w:del w:id="738" w:author="Administrator" w:date="2015-10-24T01:11:00Z">
        <w:r>
          <w:rPr>
            <w:rFonts w:hint="eastAsia" w:ascii="华文楷体" w:hAnsi="华文楷体" w:eastAsia="华文楷体"/>
            <w:sz w:val="28"/>
            <w:szCs w:val="28"/>
          </w:rPr>
          <w:delText>[20：08]</w:delText>
        </w:r>
      </w:del>
    </w:p>
    <w:p>
      <w:pPr>
        <w:spacing w:beforeLines="0" w:afterLines="0"/>
        <w:ind w:hanging="15332" w:firstLineChars="200"/>
        <w:rPr>
          <w:ins w:id="740" w:author="Administrator" w:date="2015-10-24T22:15:00Z"/>
          <w:rFonts w:hint="eastAsia" w:ascii="华文楷体" w:hAnsi="华文楷体" w:eastAsia="华文楷体"/>
          <w:sz w:val="28"/>
          <w:szCs w:val="28"/>
          <w:lang w:eastAsia="zh-CN"/>
        </w:rPr>
        <w:pPrChange w:id="739" w:author="Administrator" w:date="2015-10-27T13:13:00Z">
          <w:pPr>
            <w:ind w:hanging="15332"/>
          </w:pPr>
        </w:pPrChange>
      </w:pPr>
      <w:del w:id="741" w:author="Administrator" w:date="2015-10-24T01:11:00Z">
        <w:r>
          <w:rPr>
            <w:rFonts w:hint="eastAsia" w:ascii="华文楷体" w:hAnsi="华文楷体" w:eastAsia="华文楷体"/>
            <w:sz w:val="28"/>
            <w:szCs w:val="28"/>
          </w:rPr>
          <w:delText>再者,瓶口与瓶腹等对境是各自分开的,如果说有境之识是同类,那么取瓶与取水的识也应成了一个，</w:delText>
        </w:r>
      </w:del>
      <w:r>
        <w:rPr>
          <w:rFonts w:hint="eastAsia" w:ascii="华文楷体" w:hAnsi="华文楷体" w:eastAsia="华文楷体"/>
          <w:sz w:val="28"/>
          <w:szCs w:val="28"/>
        </w:rPr>
        <w:t>那么就是说再者呢，实际上瓶口和瓶腹等等的这些的对</w:t>
      </w:r>
      <w:ins w:id="742" w:author="Administrator" w:date="2015-10-23T21:51:00Z">
        <w:r>
          <w:rPr>
            <w:rFonts w:hint="eastAsia" w:ascii="华文楷体" w:hAnsi="华文楷体" w:eastAsia="华文楷体"/>
            <w:sz w:val="28"/>
            <w:szCs w:val="28"/>
            <w:lang w:eastAsia="zh-CN"/>
          </w:rPr>
          <w:t>境</w:t>
        </w:r>
      </w:ins>
      <w:del w:id="743" w:author="Administrator" w:date="2015-10-23T21:51:00Z">
        <w:r>
          <w:rPr>
            <w:rFonts w:hint="eastAsia" w:ascii="华文楷体" w:hAnsi="华文楷体" w:eastAsia="华文楷体"/>
            <w:sz w:val="28"/>
            <w:szCs w:val="28"/>
          </w:rPr>
          <w:delText>镜</w:delText>
        </w:r>
      </w:del>
      <w:r>
        <w:rPr>
          <w:rFonts w:hint="eastAsia" w:ascii="华文楷体" w:hAnsi="华文楷体" w:eastAsia="华文楷体"/>
          <w:sz w:val="28"/>
          <w:szCs w:val="28"/>
        </w:rPr>
        <w:t>呢，是各不相同</w:t>
      </w:r>
      <w:del w:id="744" w:author="Administrator" w:date="2015-10-28T12:43:00Z">
        <w:r>
          <w:rPr>
            <w:rFonts w:hint="eastAsia" w:ascii="华文楷体" w:hAnsi="华文楷体" w:eastAsia="华文楷体"/>
            <w:sz w:val="28"/>
            <w:szCs w:val="28"/>
          </w:rPr>
          <w:delText>的</w:delText>
        </w:r>
      </w:del>
      <w:r>
        <w:rPr>
          <w:rFonts w:hint="eastAsia" w:ascii="华文楷体" w:hAnsi="华文楷体" w:eastAsia="华文楷体"/>
          <w:sz w:val="28"/>
          <w:szCs w:val="28"/>
        </w:rPr>
        <w:t>，是各自分开的</w:t>
      </w:r>
      <w:ins w:id="745" w:author="Administrator" w:date="2015-10-23T21:52:00Z">
        <w:r>
          <w:rPr>
            <w:rFonts w:hint="eastAsia" w:ascii="华文楷体" w:hAnsi="华文楷体" w:eastAsia="华文楷体"/>
            <w:sz w:val="28"/>
            <w:szCs w:val="28"/>
            <w:lang w:eastAsia="zh-CN"/>
          </w:rPr>
          <w:t>。</w:t>
        </w:r>
      </w:ins>
      <w:del w:id="746" w:author="Administrator" w:date="2015-10-23T21:52: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那么如果说是瓶口瓶腹的对</w:t>
      </w:r>
      <w:ins w:id="747" w:author="Administrator" w:date="2015-10-23T21:52:00Z">
        <w:r>
          <w:rPr>
            <w:rFonts w:hint="eastAsia" w:ascii="华文楷体" w:hAnsi="华文楷体" w:eastAsia="华文楷体"/>
            <w:sz w:val="28"/>
            <w:szCs w:val="28"/>
            <w:lang w:eastAsia="zh-CN"/>
          </w:rPr>
          <w:t>境</w:t>
        </w:r>
      </w:ins>
      <w:del w:id="748" w:author="Administrator" w:date="2015-10-23T21:52:00Z">
        <w:r>
          <w:rPr>
            <w:rFonts w:hint="eastAsia" w:ascii="华文楷体" w:hAnsi="华文楷体" w:eastAsia="华文楷体"/>
            <w:sz w:val="28"/>
            <w:szCs w:val="28"/>
          </w:rPr>
          <w:delText>镜</w:delText>
        </w:r>
      </w:del>
      <w:r>
        <w:rPr>
          <w:rFonts w:hint="eastAsia" w:ascii="华文楷体" w:hAnsi="华文楷体" w:eastAsia="华文楷体"/>
          <w:sz w:val="28"/>
          <w:szCs w:val="28"/>
        </w:rPr>
        <w:t>是分开的，那么按理说呢，它的有境也是分开的</w:t>
      </w:r>
      <w:ins w:id="749" w:author="Administrator" w:date="2015-10-23T21:52:00Z">
        <w:r>
          <w:rPr>
            <w:rFonts w:hint="eastAsia" w:ascii="华文楷体" w:hAnsi="华文楷体" w:eastAsia="华文楷体"/>
            <w:sz w:val="28"/>
            <w:szCs w:val="28"/>
            <w:lang w:eastAsia="zh-CN"/>
          </w:rPr>
          <w:t>。</w:t>
        </w:r>
      </w:ins>
      <w:del w:id="750" w:author="Administrator" w:date="2015-10-23T21:52:00Z">
        <w:r>
          <w:rPr>
            <w:rFonts w:hint="eastAsia" w:ascii="华文楷体" w:hAnsi="华文楷体" w:eastAsia="华文楷体"/>
            <w:sz w:val="28"/>
            <w:szCs w:val="28"/>
          </w:rPr>
          <w:delText>，</w:delText>
        </w:r>
      </w:del>
      <w:r>
        <w:rPr>
          <w:rFonts w:hint="eastAsia" w:ascii="华文楷体" w:hAnsi="华文楷体" w:eastAsia="华文楷体"/>
          <w:sz w:val="28"/>
          <w:szCs w:val="28"/>
        </w:rPr>
        <w:t>它的有境呢，就是说是不应该是同类，它是不同类的法</w:t>
      </w:r>
      <w:ins w:id="751" w:author="Administrator" w:date="2015-10-23T21:52:00Z">
        <w:r>
          <w:rPr>
            <w:rFonts w:hint="eastAsia" w:ascii="华文楷体" w:hAnsi="华文楷体" w:eastAsia="华文楷体"/>
            <w:sz w:val="28"/>
            <w:szCs w:val="28"/>
            <w:lang w:eastAsia="zh-CN"/>
          </w:rPr>
          <w:t>。</w:t>
        </w:r>
      </w:ins>
      <w:del w:id="752" w:author="Administrator" w:date="2015-10-23T21:52: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那么如果在瓶口瓶腹的对</w:t>
      </w:r>
      <w:ins w:id="753" w:author="Administrator" w:date="2015-10-23T21:52:00Z">
        <w:r>
          <w:rPr>
            <w:rFonts w:hint="eastAsia" w:ascii="华文楷体" w:hAnsi="华文楷体" w:eastAsia="华文楷体"/>
            <w:sz w:val="28"/>
            <w:szCs w:val="28"/>
            <w:lang w:eastAsia="zh-CN"/>
          </w:rPr>
          <w:t>境</w:t>
        </w:r>
      </w:ins>
      <w:del w:id="754" w:author="Administrator" w:date="2015-10-23T21:52:00Z">
        <w:r>
          <w:rPr>
            <w:rFonts w:hint="eastAsia" w:ascii="华文楷体" w:hAnsi="华文楷体" w:eastAsia="华文楷体"/>
            <w:sz w:val="28"/>
            <w:szCs w:val="28"/>
          </w:rPr>
          <w:delText>镜</w:delText>
        </w:r>
      </w:del>
      <w:r>
        <w:rPr>
          <w:rFonts w:hint="eastAsia" w:ascii="华文楷体" w:hAnsi="华文楷体" w:eastAsia="华文楷体"/>
          <w:sz w:val="28"/>
          <w:szCs w:val="28"/>
        </w:rPr>
        <w:t>各自分开的前提之下，如果你还说这个有境之识是同类呀，就说能够缘取它的这个能取</w:t>
      </w:r>
      <w:ins w:id="755" w:author="Administrator" w:date="2015-10-24T19:2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有境之识</w:t>
      </w:r>
      <w:ins w:id="756" w:author="Administrator" w:date="2015-10-24T19: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它就一个识，</w:t>
      </w:r>
      <w:ins w:id="757" w:author="Administrator" w:date="2015-10-23T21:53:00Z">
        <w:r>
          <w:rPr>
            <w:rFonts w:hint="eastAsia" w:ascii="华文楷体" w:hAnsi="华文楷体" w:eastAsia="华文楷体"/>
            <w:sz w:val="28"/>
            <w:szCs w:val="28"/>
            <w:lang w:eastAsia="zh-CN"/>
          </w:rPr>
          <w:t>它</w:t>
        </w:r>
      </w:ins>
      <w:del w:id="758" w:author="Administrator" w:date="2015-10-23T21:53:00Z">
        <w:r>
          <w:rPr>
            <w:rFonts w:hint="eastAsia" w:ascii="华文楷体" w:hAnsi="华文楷体" w:eastAsia="华文楷体"/>
            <w:sz w:val="28"/>
            <w:szCs w:val="28"/>
          </w:rPr>
          <w:delText>他</w:delText>
        </w:r>
      </w:del>
      <w:r>
        <w:rPr>
          <w:rFonts w:hint="eastAsia" w:ascii="华文楷体" w:hAnsi="华文楷体" w:eastAsia="华文楷体"/>
          <w:sz w:val="28"/>
          <w:szCs w:val="28"/>
        </w:rPr>
        <w:t>就是同类的一个识，那么如果是这样的话，那么取瓶与取水的识</w:t>
      </w:r>
      <w:ins w:id="759" w:author="Administrator" w:date="2015-10-28T12:44: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应该成一个了</w:t>
      </w:r>
      <w:ins w:id="760" w:author="Administrator" w:date="2015-10-23T21:53:00Z">
        <w:r>
          <w:rPr>
            <w:rFonts w:hint="eastAsia" w:ascii="华文楷体" w:hAnsi="华文楷体" w:eastAsia="华文楷体"/>
            <w:sz w:val="28"/>
            <w:szCs w:val="28"/>
            <w:lang w:eastAsia="zh-CN"/>
          </w:rPr>
          <w:t>。</w:t>
        </w:r>
      </w:ins>
      <w:del w:id="761" w:author="Administrator" w:date="2015-10-23T21:53:00Z">
        <w:r>
          <w:rPr>
            <w:rFonts w:hint="eastAsia" w:ascii="华文楷体" w:hAnsi="华文楷体" w:eastAsia="华文楷体"/>
            <w:sz w:val="28"/>
            <w:szCs w:val="28"/>
          </w:rPr>
          <w:delText>，</w:delText>
        </w:r>
      </w:del>
      <w:r>
        <w:rPr>
          <w:rFonts w:hint="eastAsia" w:ascii="华文楷体" w:hAnsi="华文楷体" w:eastAsia="华文楷体"/>
          <w:sz w:val="28"/>
          <w:szCs w:val="28"/>
        </w:rPr>
        <w:t>那么因为瓶口和瓶腹明明是分开的，你就说它的识是一个识，那么如果这个合理的话，我们就瓶子和瓶子里面装的水，我取瓶子的这样一种识，和取瓶子里面装的水的识，按理说应该不是一样的</w:t>
      </w:r>
      <w:ins w:id="762" w:author="Administrator" w:date="2015-10-28T23:18:39Z">
        <w:r>
          <w:rPr>
            <w:rFonts w:hint="eastAsia" w:ascii="华文楷体" w:hAnsi="华文楷体" w:eastAsia="华文楷体"/>
            <w:sz w:val="28"/>
            <w:szCs w:val="28"/>
            <w:lang w:eastAsia="zh-CN"/>
          </w:rPr>
          <w:t>。</w:t>
        </w:r>
      </w:ins>
      <w:del w:id="763" w:author="Administrator" w:date="2015-10-28T23:18:39Z">
        <w:r>
          <w:rPr>
            <w:rFonts w:hint="eastAsia" w:ascii="华文楷体" w:hAnsi="华文楷体" w:eastAsia="华文楷体"/>
            <w:sz w:val="28"/>
            <w:szCs w:val="28"/>
          </w:rPr>
          <w:delText>，</w:delText>
        </w:r>
      </w:del>
      <w:r>
        <w:rPr>
          <w:rFonts w:hint="eastAsia" w:ascii="华文楷体" w:hAnsi="华文楷体" w:eastAsia="华文楷体"/>
          <w:sz w:val="28"/>
          <w:szCs w:val="28"/>
        </w:rPr>
        <w:t>我当我去缘瓶水的时候呢，我就说这样一种识，当我的识是缘瓶子里面水的时候呢，</w:t>
      </w:r>
      <w:ins w:id="764" w:author="Administrator" w:date="2015-10-23T21:54:00Z">
        <w:r>
          <w:rPr>
            <w:rFonts w:hint="eastAsia" w:ascii="华文楷体" w:hAnsi="华文楷体" w:eastAsia="华文楷体"/>
            <w:sz w:val="28"/>
            <w:szCs w:val="28"/>
            <w:lang w:eastAsia="zh-CN"/>
          </w:rPr>
          <w:t>它</w:t>
        </w:r>
      </w:ins>
      <w:del w:id="765" w:author="Administrator" w:date="2015-10-23T21:54:00Z">
        <w:r>
          <w:rPr>
            <w:rFonts w:hint="eastAsia" w:ascii="华文楷体" w:hAnsi="华文楷体" w:eastAsia="华文楷体"/>
            <w:sz w:val="28"/>
            <w:szCs w:val="28"/>
          </w:rPr>
          <w:delText>他</w:delText>
        </w:r>
      </w:del>
      <w:r>
        <w:rPr>
          <w:rFonts w:hint="eastAsia" w:ascii="华文楷体" w:hAnsi="华文楷体" w:eastAsia="华文楷体"/>
          <w:sz w:val="28"/>
          <w:szCs w:val="28"/>
        </w:rPr>
        <w:t>就不是缘它的瓶子了，说二者之间呢这个识应该不是一个</w:t>
      </w:r>
      <w:ins w:id="766" w:author="Administrator" w:date="2015-10-24T19:22:00Z">
        <w:r>
          <w:rPr>
            <w:rFonts w:hint="eastAsia" w:ascii="华文楷体" w:hAnsi="华文楷体" w:eastAsia="华文楷体"/>
            <w:sz w:val="28"/>
            <w:szCs w:val="28"/>
            <w:lang w:eastAsia="zh-CN"/>
          </w:rPr>
          <w:t>。</w:t>
        </w:r>
      </w:ins>
      <w:del w:id="767" w:author="Administrator" w:date="2015-10-24T19:22:00Z">
        <w:r>
          <w:rPr>
            <w:rFonts w:hint="eastAsia" w:ascii="华文楷体" w:hAnsi="华文楷体" w:eastAsia="华文楷体"/>
            <w:sz w:val="28"/>
            <w:szCs w:val="28"/>
          </w:rPr>
          <w:delText>，</w:delText>
        </w:r>
      </w:del>
      <w:r>
        <w:rPr>
          <w:rFonts w:hint="eastAsia" w:ascii="华文楷体" w:hAnsi="华文楷体" w:eastAsia="华文楷体"/>
          <w:sz w:val="28"/>
          <w:szCs w:val="28"/>
        </w:rPr>
        <w:t>但是如果你前面说瓶口和瓶腹明明分开还可以成一个的话，那么就说取瓶的识和取瓶水的识，那么有什么根据不会变成一个呢，会变成一个的</w:t>
      </w:r>
      <w:ins w:id="768" w:author="Administrator" w:date="2015-10-23T21:54:00Z">
        <w:r>
          <w:rPr>
            <w:rFonts w:hint="eastAsia" w:ascii="华文楷体" w:hAnsi="华文楷体" w:eastAsia="华文楷体"/>
            <w:sz w:val="28"/>
            <w:szCs w:val="28"/>
            <w:lang w:eastAsia="zh-CN"/>
          </w:rPr>
          <w:t>。</w:t>
        </w:r>
      </w:ins>
    </w:p>
    <w:p>
      <w:pPr>
        <w:spacing w:beforeLines="0" w:afterLines="0"/>
        <w:ind w:hanging="15332" w:firstLineChars="200"/>
        <w:rPr>
          <w:ins w:id="770" w:author="Administrator" w:date="2015-10-24T22:15:00Z"/>
          <w:rFonts w:hint="eastAsia" w:ascii="黑体" w:hAnsi="黑体" w:eastAsia="黑体" w:cs="黑体"/>
          <w:sz w:val="28"/>
          <w:szCs w:val="28"/>
          <w:lang w:eastAsia="zh-CN"/>
        </w:rPr>
        <w:pPrChange w:id="769" w:author="Administrator" w:date="2015-10-27T13:13:00Z">
          <w:pPr>
            <w:ind w:hanging="15332"/>
          </w:pPr>
        </w:pPrChange>
      </w:pPr>
      <w:ins w:id="771" w:author="Administrator" w:date="2015-10-24T22:15:00Z">
        <w:r>
          <w:rPr>
            <w:rFonts w:hint="eastAsia" w:ascii="黑体" w:hAnsi="黑体" w:eastAsia="黑体" w:cs="黑体"/>
            <w:sz w:val="28"/>
            <w:szCs w:val="28"/>
            <w:lang w:eastAsia="zh-CN"/>
          </w:rPr>
          <w:t>【</w:t>
        </w:r>
      </w:ins>
      <w:ins w:id="772" w:author="Administrator" w:date="2015-10-24T22:15:00Z">
        <w:r>
          <w:rPr>
            <w:rFonts w:hint="eastAsia" w:ascii="黑体" w:hAnsi="黑体" w:eastAsia="黑体" w:cs="黑体"/>
            <w:sz w:val="28"/>
            <w:szCs w:val="28"/>
          </w:rPr>
          <w:t>到最后,只要是有境之识必然相同,结果认知声音的识、认知色法的识等凡是识均成了一体。</w:t>
        </w:r>
      </w:ins>
      <w:ins w:id="773" w:author="Administrator" w:date="2015-10-24T22:15:00Z">
        <w:r>
          <w:rPr>
            <w:rFonts w:hint="eastAsia" w:ascii="黑体" w:hAnsi="黑体" w:eastAsia="黑体" w:cs="黑体"/>
            <w:sz w:val="28"/>
            <w:szCs w:val="28"/>
            <w:lang w:eastAsia="zh-CN"/>
          </w:rPr>
          <w:t>】</w:t>
        </w:r>
      </w:ins>
    </w:p>
    <w:p>
      <w:pPr>
        <w:spacing w:beforeLines="0" w:afterLines="0"/>
        <w:ind w:hanging="15332" w:firstLineChars="200"/>
        <w:rPr>
          <w:ins w:id="775" w:author="Administrator" w:date="2015-10-24T22:15:00Z"/>
          <w:rFonts w:hint="eastAsia" w:ascii="华文楷体" w:hAnsi="华文楷体" w:eastAsia="华文楷体"/>
          <w:sz w:val="28"/>
          <w:szCs w:val="28"/>
          <w:lang w:eastAsia="zh-CN"/>
        </w:rPr>
        <w:pPrChange w:id="774" w:author="Administrator" w:date="2015-10-27T13:13:00Z">
          <w:pPr>
            <w:ind w:hanging="15332"/>
          </w:pPr>
        </w:pPrChange>
      </w:pPr>
      <w:del w:id="776" w:author="Administrator" w:date="2015-10-24T22:15:00Z">
        <w:r>
          <w:rPr>
            <w:rFonts w:hint="eastAsia" w:ascii="黑体" w:hAnsi="黑体" w:eastAsia="黑体" w:cs="黑体"/>
            <w:sz w:val="28"/>
            <w:szCs w:val="28"/>
            <w:rPrChange w:id="777" w:author="Administrator" w:date="2015-10-24T01:14:00Z">
              <w:rPr>
                <w:rFonts w:hint="eastAsia" w:ascii="华文楷体" w:hAnsi="华文楷体" w:eastAsia="华文楷体"/>
                <w:sz w:val="28"/>
                <w:szCs w:val="28"/>
              </w:rPr>
            </w:rPrChange>
          </w:rPr>
          <w:delText>，</w:delText>
        </w:r>
      </w:del>
      <w:del w:id="778" w:author="Administrator" w:date="2015-10-24T22:15:00Z">
        <w:r>
          <w:rPr>
            <w:rFonts w:hint="eastAsia" w:ascii="黑体" w:hAnsi="黑体" w:eastAsia="黑体" w:cs="黑体"/>
            <w:sz w:val="28"/>
            <w:szCs w:val="28"/>
            <w:rPrChange w:id="779" w:author="Administrator" w:date="2015-10-24T01:14:00Z">
              <w:rPr>
                <w:rFonts w:hint="eastAsia" w:ascii="华文楷体" w:hAnsi="华文楷体" w:eastAsia="华文楷体"/>
                <w:sz w:val="28"/>
                <w:szCs w:val="28"/>
              </w:rPr>
            </w:rPrChange>
          </w:rPr>
          <w:delText>啊</w:delText>
        </w:r>
      </w:del>
      <w:del w:id="780" w:author="Administrator" w:date="2015-10-24T22:15:00Z">
        <w:r>
          <w:rPr>
            <w:rFonts w:hint="eastAsia" w:ascii="黑体" w:hAnsi="黑体" w:eastAsia="黑体" w:cs="黑体"/>
            <w:sz w:val="28"/>
            <w:szCs w:val="28"/>
            <w:rPrChange w:id="781" w:author="Administrator" w:date="2015-10-24T01:14:00Z">
              <w:rPr>
                <w:rFonts w:hint="eastAsia" w:ascii="华文楷体" w:hAnsi="华文楷体" w:eastAsia="华文楷体"/>
                <w:sz w:val="28"/>
                <w:szCs w:val="28"/>
              </w:rPr>
            </w:rPrChange>
          </w:rPr>
          <w:delText>到最后,只要是有境之识必然相同,结果认知声音的识、认知色法的识等凡是识均成了一体。</w:delText>
        </w:r>
      </w:del>
      <w:r>
        <w:rPr>
          <w:rFonts w:hint="eastAsia" w:ascii="华文楷体" w:hAnsi="华文楷体" w:eastAsia="华文楷体"/>
          <w:sz w:val="28"/>
          <w:szCs w:val="28"/>
        </w:rPr>
        <w:t>那么如果这样类推的话，那么就是凡是是有境的识必然是相同的，</w:t>
      </w:r>
      <w:ins w:id="782" w:author="Administrator" w:date="2015-10-28T12:45:00Z">
        <w:r>
          <w:rPr>
            <w:rFonts w:hint="eastAsia" w:ascii="华文楷体" w:hAnsi="华文楷体" w:eastAsia="华文楷体"/>
            <w:sz w:val="28"/>
            <w:szCs w:val="28"/>
            <w:lang w:eastAsia="zh-CN"/>
          </w:rPr>
          <w:t>凡</w:t>
        </w:r>
      </w:ins>
      <w:del w:id="783" w:author="Administrator" w:date="2015-10-28T12:45:00Z">
        <w:r>
          <w:rPr>
            <w:rFonts w:hint="eastAsia" w:ascii="华文楷体" w:hAnsi="华文楷体" w:eastAsia="华文楷体"/>
            <w:sz w:val="28"/>
            <w:szCs w:val="28"/>
          </w:rPr>
          <w:delText>反正</w:delText>
        </w:r>
      </w:del>
      <w:r>
        <w:rPr>
          <w:rFonts w:hint="eastAsia" w:ascii="华文楷体" w:hAnsi="华文楷体" w:eastAsia="华文楷体"/>
          <w:sz w:val="28"/>
          <w:szCs w:val="28"/>
        </w:rPr>
        <w:t>是有境</w:t>
      </w:r>
      <w:ins w:id="784" w:author="Administrator" w:date="2015-10-28T12:46: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识必然相同的</w:t>
      </w:r>
      <w:del w:id="785" w:author="Administrator" w:date="2015-10-23T21:54:00Z">
        <w:r>
          <w:rPr>
            <w:rFonts w:hint="eastAsia" w:ascii="华文楷体" w:hAnsi="华文楷体" w:eastAsia="华文楷体"/>
            <w:sz w:val="28"/>
            <w:szCs w:val="28"/>
          </w:rPr>
          <w:delText>，</w:delText>
        </w:r>
      </w:del>
      <w:ins w:id="786" w:author="Administrator" w:date="2015-10-23T21:54: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通过前面这样一种问题分析下来的时候呢，</w:t>
      </w:r>
      <w:del w:id="787" w:author="Administrator" w:date="2015-10-24T19:23:00Z">
        <w:r>
          <w:rPr>
            <w:rFonts w:hint="eastAsia" w:ascii="华文楷体" w:hAnsi="华文楷体" w:eastAsia="华文楷体"/>
            <w:sz w:val="28"/>
            <w:szCs w:val="28"/>
          </w:rPr>
          <w:delText>可以</w:delText>
        </w:r>
      </w:del>
      <w:r>
        <w:rPr>
          <w:rFonts w:hint="eastAsia" w:ascii="华文楷体" w:hAnsi="华文楷体" w:eastAsia="华文楷体"/>
          <w:sz w:val="28"/>
          <w:szCs w:val="28"/>
        </w:rPr>
        <w:t>把</w:t>
      </w:r>
      <w:ins w:id="788" w:author="Administrator" w:date="2015-10-24T19:23:00Z">
        <w:r>
          <w:rPr>
            <w:rFonts w:hint="eastAsia" w:ascii="华文楷体" w:hAnsi="华文楷体" w:eastAsia="华文楷体"/>
            <w:sz w:val="28"/>
            <w:szCs w:val="28"/>
          </w:rPr>
          <w:t>可以</w:t>
        </w:r>
      </w:ins>
      <w:r>
        <w:rPr>
          <w:rFonts w:hint="eastAsia" w:ascii="华文楷体" w:hAnsi="华文楷体" w:eastAsia="华文楷体"/>
          <w:sz w:val="28"/>
          <w:szCs w:val="28"/>
        </w:rPr>
        <w:t>不同的法安立成一个，虽然外境行相</w:t>
      </w:r>
      <w:ins w:id="789" w:author="Administrator" w:date="2015-10-24T01:16: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很多很多不同差别，但</w:t>
      </w:r>
      <w:ins w:id="790" w:author="Administrator" w:date="2015-10-23T21:55:00Z">
        <w:r>
          <w:rPr>
            <w:rFonts w:hint="eastAsia" w:ascii="华文楷体" w:hAnsi="华文楷体" w:eastAsia="华文楷体"/>
            <w:sz w:val="28"/>
            <w:szCs w:val="28"/>
            <w:lang w:eastAsia="zh-CN"/>
          </w:rPr>
          <w:t>它</w:t>
        </w:r>
      </w:ins>
      <w:del w:id="791" w:author="Administrator" w:date="2015-10-23T21:55:00Z">
        <w:r>
          <w:rPr>
            <w:rFonts w:hint="eastAsia" w:ascii="华文楷体" w:hAnsi="华文楷体" w:eastAsia="华文楷体"/>
            <w:sz w:val="28"/>
            <w:szCs w:val="28"/>
          </w:rPr>
          <w:delText>他</w:delText>
        </w:r>
      </w:del>
      <w:r>
        <w:rPr>
          <w:rFonts w:hint="eastAsia" w:ascii="华文楷体" w:hAnsi="华文楷体" w:eastAsia="华文楷体"/>
          <w:sz w:val="28"/>
          <w:szCs w:val="28"/>
        </w:rPr>
        <w:t>的心识都是一个，那么如果是这样的话，只要凡是是有境之识啊，都必然是相同的，因为</w:t>
      </w:r>
      <w:ins w:id="792" w:author="Administrator" w:date="2015-10-24T01:16:00Z">
        <w:r>
          <w:rPr>
            <w:rFonts w:hint="eastAsia" w:ascii="华文楷体" w:hAnsi="华文楷体" w:eastAsia="华文楷体"/>
            <w:sz w:val="28"/>
            <w:szCs w:val="28"/>
            <w:lang w:eastAsia="zh-CN"/>
          </w:rPr>
          <w:t>为什么</w:t>
        </w:r>
      </w:ins>
      <w:ins w:id="793" w:author="Administrator" w:date="2015-10-28T12:46:00Z">
        <w:r>
          <w:rPr>
            <w:rFonts w:hint="eastAsia" w:ascii="华文楷体" w:hAnsi="华文楷体" w:eastAsia="华文楷体"/>
            <w:sz w:val="28"/>
            <w:szCs w:val="28"/>
            <w:lang w:eastAsia="zh-CN"/>
          </w:rPr>
          <w:t>，</w:t>
        </w:r>
      </w:ins>
      <w:del w:id="794" w:author="Administrator" w:date="2015-10-24T01:16:00Z">
        <w:r>
          <w:rPr>
            <w:rFonts w:hint="eastAsia" w:ascii="华文楷体" w:hAnsi="华文楷体" w:eastAsia="华文楷体"/>
            <w:sz w:val="28"/>
            <w:szCs w:val="28"/>
          </w:rPr>
          <w:delText>过程</w:delText>
        </w:r>
      </w:del>
      <w:r>
        <w:rPr>
          <w:rFonts w:hint="eastAsia" w:ascii="华文楷体" w:hAnsi="华文楷体" w:eastAsia="华文楷体"/>
          <w:sz w:val="28"/>
          <w:szCs w:val="28"/>
        </w:rPr>
        <w:t>都是识</w:t>
      </w:r>
      <w:ins w:id="795" w:author="Administrator" w:date="2015-10-24T01:16:00Z">
        <w:r>
          <w:rPr>
            <w:rFonts w:hint="eastAsia" w:ascii="华文楷体" w:hAnsi="华文楷体" w:eastAsia="华文楷体"/>
            <w:sz w:val="28"/>
            <w:szCs w:val="28"/>
            <w:lang w:eastAsia="zh-CN"/>
          </w:rPr>
          <w:t>嘛</w:t>
        </w:r>
      </w:ins>
      <w:del w:id="796" w:author="Administrator" w:date="2015-10-24T01:16:00Z">
        <w:r>
          <w:rPr>
            <w:rFonts w:hint="eastAsia" w:ascii="华文楷体" w:hAnsi="华文楷体" w:eastAsia="华文楷体"/>
            <w:sz w:val="28"/>
            <w:szCs w:val="28"/>
          </w:rPr>
          <w:delText>吗</w:delText>
        </w:r>
      </w:del>
      <w:ins w:id="797" w:author="Administrator" w:date="2015-10-24T19:23:00Z">
        <w:r>
          <w:rPr>
            <w:rFonts w:hint="eastAsia" w:ascii="华文楷体" w:hAnsi="华文楷体" w:eastAsia="华文楷体"/>
            <w:sz w:val="28"/>
            <w:szCs w:val="28"/>
            <w:lang w:eastAsia="zh-CN"/>
          </w:rPr>
          <w:t>。</w:t>
        </w:r>
      </w:ins>
      <w:del w:id="798" w:author="Administrator" w:date="2015-10-24T19:23:00Z">
        <w:r>
          <w:rPr>
            <w:rFonts w:hint="eastAsia" w:ascii="华文楷体" w:hAnsi="华文楷体" w:eastAsia="华文楷体"/>
            <w:sz w:val="28"/>
            <w:szCs w:val="28"/>
          </w:rPr>
          <w:delText>，</w:delText>
        </w:r>
      </w:del>
      <w:r>
        <w:rPr>
          <w:rFonts w:hint="eastAsia" w:ascii="华文楷体" w:hAnsi="华文楷体" w:eastAsia="华文楷体"/>
          <w:sz w:val="28"/>
          <w:szCs w:val="28"/>
        </w:rPr>
        <w:t>说到最后的时候呢，认知声音的识也是一个识，认知色法的识也是一个识，像这样的话全部成为了</w:t>
      </w:r>
      <w:ins w:id="799" w:author="Administrator" w:date="2015-10-28T12:47: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同类识了</w:t>
      </w:r>
      <w:ins w:id="800" w:author="Administrator" w:date="2015-10-23T21:55:00Z">
        <w:r>
          <w:rPr>
            <w:rFonts w:hint="eastAsia" w:ascii="华文楷体" w:hAnsi="华文楷体" w:eastAsia="华文楷体"/>
            <w:sz w:val="28"/>
            <w:szCs w:val="28"/>
            <w:lang w:eastAsia="zh-CN"/>
          </w:rPr>
          <w:t>。</w:t>
        </w:r>
      </w:ins>
    </w:p>
    <w:p>
      <w:pPr>
        <w:spacing w:beforeLines="0" w:afterLines="0"/>
        <w:ind w:hanging="15332" w:firstLineChars="200"/>
        <w:rPr>
          <w:ins w:id="802" w:author="Administrator" w:date="2015-10-24T22:15:00Z"/>
          <w:rFonts w:hint="eastAsia" w:ascii="华文楷体" w:hAnsi="华文楷体" w:eastAsia="华文楷体"/>
          <w:sz w:val="28"/>
          <w:szCs w:val="28"/>
          <w:lang w:eastAsia="zh-CN"/>
        </w:rPr>
        <w:pPrChange w:id="801" w:author="Administrator" w:date="2015-10-27T13:13:00Z">
          <w:pPr>
            <w:ind w:hanging="15332"/>
          </w:pPr>
        </w:pPrChange>
      </w:pPr>
      <w:ins w:id="803" w:author="Administrator" w:date="2015-10-24T22:15:00Z">
        <w:r>
          <w:rPr>
            <w:rFonts w:hint="eastAsia" w:ascii="华文楷体" w:hAnsi="华文楷体" w:eastAsia="华文楷体"/>
            <w:sz w:val="28"/>
            <w:szCs w:val="28"/>
            <w:lang w:eastAsia="zh-CN"/>
          </w:rPr>
          <w:t>【</w:t>
        </w:r>
      </w:ins>
      <w:ins w:id="804" w:author="Administrator" w:date="2015-10-24T22:16:00Z">
        <w:r>
          <w:rPr>
            <w:rFonts w:hint="eastAsia" w:ascii="黑体" w:hAnsi="黑体" w:eastAsia="黑体" w:cs="黑体"/>
            <w:sz w:val="28"/>
            <w:szCs w:val="28"/>
          </w:rPr>
          <w:t>如此一来,不同类的识也无有立足之地,由此阿阇黎(法称)的“分析同类、异类识”也成多此一举的事</w:t>
        </w:r>
      </w:ins>
      <w:ins w:id="805" w:author="Administrator" w:date="2015-10-24T22:16:00Z">
        <w:r>
          <w:rPr>
            <w:rFonts w:hint="eastAsia" w:ascii="黑体" w:hAnsi="黑体" w:eastAsia="黑体" w:cs="黑体"/>
            <w:sz w:val="28"/>
            <w:szCs w:val="28"/>
            <w:lang w:eastAsia="zh-CN"/>
          </w:rPr>
          <w:t>。】</w:t>
        </w:r>
      </w:ins>
    </w:p>
    <w:p>
      <w:pPr>
        <w:spacing w:beforeLines="0" w:afterLines="0"/>
        <w:ind w:hanging="15332" w:firstLineChars="200"/>
        <w:rPr>
          <w:ins w:id="807" w:author="Administrator" w:date="2015-10-24T22:16:00Z"/>
          <w:rFonts w:hint="eastAsia" w:ascii="华文楷体" w:hAnsi="华文楷体" w:eastAsia="华文楷体"/>
          <w:sz w:val="28"/>
          <w:szCs w:val="28"/>
          <w:lang w:eastAsia="zh-CN"/>
        </w:rPr>
        <w:pPrChange w:id="806" w:author="Administrator" w:date="2015-10-27T13:13:00Z">
          <w:pPr>
            <w:ind w:hanging="15332"/>
          </w:pPr>
        </w:pPrChange>
      </w:pPr>
      <w:del w:id="808" w:author="Administrator" w:date="2015-10-24T22:15:00Z">
        <w:r>
          <w:rPr>
            <w:rFonts w:hint="eastAsia" w:ascii="黑体" w:hAnsi="黑体" w:eastAsia="黑体" w:cs="黑体"/>
            <w:sz w:val="28"/>
            <w:szCs w:val="28"/>
            <w:rPrChange w:id="809" w:author="Administrator" w:date="2015-10-24T01:17:00Z">
              <w:rPr>
                <w:rFonts w:hint="eastAsia" w:ascii="华文楷体" w:hAnsi="华文楷体" w:eastAsia="华文楷体"/>
                <w:sz w:val="28"/>
                <w:szCs w:val="28"/>
              </w:rPr>
            </w:rPrChange>
          </w:rPr>
          <w:delText>，</w:delText>
        </w:r>
      </w:del>
      <w:del w:id="810" w:author="Administrator" w:date="2015-10-24T22:15:00Z">
        <w:r>
          <w:rPr>
            <w:rFonts w:hint="eastAsia" w:ascii="黑体" w:hAnsi="黑体" w:eastAsia="黑体" w:cs="黑体"/>
            <w:sz w:val="28"/>
            <w:szCs w:val="28"/>
            <w:rPrChange w:id="811" w:author="Administrator" w:date="2015-10-24T01:17:00Z">
              <w:rPr>
                <w:rFonts w:hint="eastAsia" w:ascii="华文楷体" w:hAnsi="华文楷体" w:eastAsia="华文楷体"/>
                <w:sz w:val="28"/>
                <w:szCs w:val="28"/>
              </w:rPr>
            </w:rPrChange>
          </w:rPr>
          <w:delText>如此一来,不同类的识也无有立足之地,由此阿阇黎(法称)的“分析同类、异类识”也成多此一举的事</w:delText>
        </w:r>
      </w:del>
      <w:del w:id="812" w:author="Administrator" w:date="2015-10-24T01:17: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那么如果这样的话，那么全部都是同类识</w:t>
      </w:r>
      <w:ins w:id="813" w:author="Administrator" w:date="2015-10-28T12:47: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，完全就不存在不同类的识</w:t>
      </w:r>
      <w:ins w:id="814" w:author="Administrator" w:date="2015-10-23T21:55:00Z">
        <w:r>
          <w:rPr>
            <w:rFonts w:hint="eastAsia" w:ascii="华文楷体" w:hAnsi="华文楷体" w:eastAsia="华文楷体"/>
            <w:sz w:val="28"/>
            <w:szCs w:val="28"/>
            <w:lang w:eastAsia="zh-CN"/>
          </w:rPr>
          <w:t>。</w:t>
        </w:r>
      </w:ins>
      <w:del w:id="815" w:author="Administrator" w:date="2015-10-23T21:55: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那么如果就不存在不同类识的话，那么法称菩萨在这个《释量论》啊等等，在因明论点当中分析，要分析同类识和不同的异类识，像这样就成了多此一举的事情了</w:t>
      </w:r>
      <w:ins w:id="816" w:author="Administrator" w:date="2015-10-23T21:56:00Z">
        <w:r>
          <w:rPr>
            <w:rFonts w:hint="eastAsia" w:ascii="华文楷体" w:hAnsi="华文楷体" w:eastAsia="华文楷体"/>
            <w:sz w:val="28"/>
            <w:szCs w:val="28"/>
            <w:lang w:eastAsia="zh-CN"/>
          </w:rPr>
          <w:t>。</w:t>
        </w:r>
      </w:ins>
      <w:del w:id="817" w:author="Administrator" w:date="2015-10-23T21:56:00Z">
        <w:r>
          <w:rPr>
            <w:rFonts w:hint="eastAsia" w:ascii="华文楷体" w:hAnsi="华文楷体" w:eastAsia="华文楷体"/>
            <w:sz w:val="28"/>
            <w:szCs w:val="28"/>
          </w:rPr>
          <w:delText>，</w:delText>
        </w:r>
      </w:del>
      <w:r>
        <w:rPr>
          <w:rFonts w:hint="eastAsia" w:ascii="华文楷体" w:hAnsi="华文楷体" w:eastAsia="华文楷体"/>
          <w:sz w:val="28"/>
          <w:szCs w:val="28"/>
        </w:rPr>
        <w:t>为什么成多此一举的事情呢，因为所有的识都是同类的嘛，没有不同类的，所以说呢，就没有必要分析</w:t>
      </w:r>
      <w:ins w:id="818" w:author="Administrator" w:date="2015-10-23T21:56:00Z">
        <w:r>
          <w:rPr>
            <w:rFonts w:hint="eastAsia" w:ascii="华文楷体" w:hAnsi="华文楷体" w:eastAsia="华文楷体"/>
            <w:sz w:val="28"/>
            <w:szCs w:val="28"/>
            <w:lang w:eastAsia="zh-CN"/>
          </w:rPr>
          <w:t>。</w:t>
        </w:r>
      </w:ins>
      <w:del w:id="819" w:author="Administrator" w:date="2015-10-23T21:56:00Z">
        <w:r>
          <w:rPr>
            <w:rFonts w:hint="eastAsia" w:ascii="华文楷体" w:hAnsi="华文楷体" w:eastAsia="华文楷体"/>
            <w:sz w:val="28"/>
            <w:szCs w:val="28"/>
          </w:rPr>
          <w:delText>，</w:delText>
        </w:r>
      </w:del>
      <w:r>
        <w:rPr>
          <w:rFonts w:hint="eastAsia" w:ascii="华文楷体" w:hAnsi="华文楷体" w:eastAsia="华文楷体"/>
          <w:sz w:val="28"/>
          <w:szCs w:val="28"/>
        </w:rPr>
        <w:t>但是呢法称论师是属于正</w:t>
      </w:r>
      <w:ins w:id="820" w:author="Administrator" w:date="2015-10-24T19:24: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自在</w:t>
      </w:r>
      <w:ins w:id="821" w:author="Administrator" w:date="2015-10-23T21:56:00Z">
        <w:r>
          <w:rPr>
            <w:rFonts w:hint="eastAsia" w:ascii="华文楷体" w:hAnsi="华文楷体" w:eastAsia="华文楷体"/>
            <w:sz w:val="28"/>
            <w:szCs w:val="28"/>
            <w:lang w:eastAsia="zh-CN"/>
          </w:rPr>
          <w:t>嘛</w:t>
        </w:r>
      </w:ins>
      <w:del w:id="822" w:author="Administrator" w:date="2015-10-23T21:56:00Z">
        <w:r>
          <w:rPr>
            <w:rFonts w:hint="eastAsia" w:ascii="华文楷体" w:hAnsi="华文楷体" w:eastAsia="华文楷体"/>
            <w:sz w:val="28"/>
            <w:szCs w:val="28"/>
          </w:rPr>
          <w:delText>吗</w:delText>
        </w:r>
      </w:del>
      <w:r>
        <w:rPr>
          <w:rFonts w:hint="eastAsia" w:ascii="华文楷体" w:hAnsi="华文楷体" w:eastAsia="华文楷体"/>
          <w:sz w:val="28"/>
          <w:szCs w:val="28"/>
        </w:rPr>
        <w:t>，不管是自宗他宗都承许法称论师在抉择这些方面呢这个问题是权威了，所以说法称论师说要分析同类和异类识，那么如果你的这个观念合理的话，那么是不</w:t>
      </w:r>
      <w:ins w:id="823" w:author="Administrator" w:date="2015-10-24T19:24: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就推翻了法称论师的这样一种观点了呢？这个方面也是这个可以说是</w:t>
      </w:r>
      <w:ins w:id="824" w:author="Administrator" w:date="2015-10-24T01:19:00Z">
        <w:r>
          <w:rPr>
            <w:rFonts w:hint="eastAsia" w:ascii="华文楷体" w:hAnsi="华文楷体" w:eastAsia="华文楷体"/>
            <w:sz w:val="28"/>
            <w:szCs w:val="28"/>
            <w:lang w:eastAsia="zh-CN"/>
          </w:rPr>
          <w:t>经不起</w:t>
        </w:r>
      </w:ins>
      <w:del w:id="825" w:author="Administrator" w:date="2015-10-24T01:19:00Z">
        <w:r>
          <w:rPr>
            <w:rFonts w:hint="eastAsia" w:ascii="华文楷体" w:hAnsi="华文楷体" w:eastAsia="华文楷体"/>
            <w:sz w:val="28"/>
            <w:szCs w:val="28"/>
          </w:rPr>
          <w:delText>近取</w:delText>
        </w:r>
      </w:del>
      <w:r>
        <w:rPr>
          <w:rFonts w:hint="eastAsia" w:ascii="华文楷体" w:hAnsi="华文楷体" w:eastAsia="华文楷体"/>
          <w:sz w:val="28"/>
          <w:szCs w:val="28"/>
        </w:rPr>
        <w:t>观察的</w:t>
      </w:r>
      <w:ins w:id="826" w:author="Administrator" w:date="2015-10-23T21:57:00Z">
        <w:r>
          <w:rPr>
            <w:rFonts w:hint="eastAsia" w:ascii="华文楷体" w:hAnsi="华文楷体" w:eastAsia="华文楷体"/>
            <w:sz w:val="28"/>
            <w:szCs w:val="28"/>
            <w:lang w:eastAsia="zh-CN"/>
          </w:rPr>
          <w:t>。</w:t>
        </w:r>
      </w:ins>
      <w:del w:id="827" w:author="Administrator" w:date="2015-10-23T21:57:00Z">
        <w:r>
          <w:rPr>
            <w:rFonts w:hint="eastAsia" w:ascii="华文楷体" w:hAnsi="华文楷体" w:eastAsia="华文楷体"/>
            <w:sz w:val="28"/>
            <w:szCs w:val="28"/>
          </w:rPr>
          <w:delText>，</w:delText>
        </w:r>
      </w:del>
      <w:r>
        <w:rPr>
          <w:rFonts w:hint="eastAsia" w:ascii="华文楷体" w:hAnsi="华文楷体" w:eastAsia="华文楷体"/>
          <w:sz w:val="28"/>
          <w:szCs w:val="28"/>
        </w:rPr>
        <w:t>那么这一段话呢，你可以理解成呢</w:t>
      </w:r>
      <w:ins w:id="828" w:author="Administrator" w:date="2015-10-23T21:57:00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对于对方的异相一识的观点作分析，做了遮破了</w:t>
      </w:r>
      <w:ins w:id="829" w:author="Administrator" w:date="2015-10-23T21:57:00Z">
        <w:r>
          <w:rPr>
            <w:rFonts w:hint="eastAsia" w:ascii="华文楷体" w:hAnsi="华文楷体" w:eastAsia="华文楷体"/>
            <w:sz w:val="28"/>
            <w:szCs w:val="28"/>
            <w:lang w:eastAsia="zh-CN"/>
          </w:rPr>
          <w:t>。</w:t>
        </w:r>
      </w:ins>
      <w:del w:id="830" w:author="Administrator" w:date="2015-10-23T21:57:0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那么就说对方说呢，就说虽然相有多种，但它的识呢是一个</w:t>
      </w:r>
      <w:ins w:id="831" w:author="Administrator" w:date="2015-10-23T21:58:00Z">
        <w:r>
          <w:rPr>
            <w:rFonts w:hint="eastAsia" w:ascii="华文楷体" w:hAnsi="华文楷体" w:eastAsia="华文楷体"/>
            <w:sz w:val="28"/>
            <w:szCs w:val="28"/>
            <w:lang w:eastAsia="zh-CN"/>
          </w:rPr>
          <w:t>。</w:t>
        </w:r>
      </w:ins>
      <w:del w:id="832" w:author="Administrator" w:date="2015-10-23T21:58:00Z">
        <w:r>
          <w:rPr>
            <w:rFonts w:hint="eastAsia" w:ascii="华文楷体" w:hAnsi="华文楷体" w:eastAsia="华文楷体"/>
            <w:sz w:val="28"/>
            <w:szCs w:val="28"/>
          </w:rPr>
          <w:delText>，</w:delText>
        </w:r>
      </w:del>
      <w:r>
        <w:rPr>
          <w:rFonts w:hint="eastAsia" w:ascii="华文楷体" w:hAnsi="华文楷体" w:eastAsia="华文楷体"/>
          <w:sz w:val="28"/>
          <w:szCs w:val="28"/>
        </w:rPr>
        <w:t>就像我们看的时候呢，瓶口和瓶腹的对</w:t>
      </w:r>
      <w:ins w:id="833" w:author="Administrator" w:date="2015-10-23T21:58:00Z">
        <w:r>
          <w:rPr>
            <w:rFonts w:hint="eastAsia" w:ascii="华文楷体" w:hAnsi="华文楷体" w:eastAsia="华文楷体"/>
            <w:sz w:val="28"/>
            <w:szCs w:val="28"/>
            <w:lang w:eastAsia="zh-CN"/>
          </w:rPr>
          <w:t>境</w:t>
        </w:r>
      </w:ins>
      <w:del w:id="834" w:author="Administrator" w:date="2015-10-23T21:58:00Z">
        <w:r>
          <w:rPr>
            <w:rFonts w:hint="eastAsia" w:ascii="华文楷体" w:hAnsi="华文楷体" w:eastAsia="华文楷体"/>
            <w:sz w:val="28"/>
            <w:szCs w:val="28"/>
          </w:rPr>
          <w:delText>镜</w:delText>
        </w:r>
      </w:del>
      <w:r>
        <w:rPr>
          <w:rFonts w:hint="eastAsia" w:ascii="华文楷体" w:hAnsi="华文楷体" w:eastAsia="华文楷体"/>
          <w:sz w:val="28"/>
          <w:szCs w:val="28"/>
        </w:rPr>
        <w:t>是分开的，</w:t>
      </w:r>
      <w:ins w:id="835" w:author="Administrator" w:date="2015-10-23T21:58:00Z">
        <w:r>
          <w:rPr>
            <w:rFonts w:hint="eastAsia" w:ascii="华文楷体" w:hAnsi="华文楷体" w:eastAsia="华文楷体"/>
            <w:sz w:val="28"/>
            <w:szCs w:val="28"/>
            <w:lang w:eastAsia="zh-CN"/>
          </w:rPr>
          <w:t>它</w:t>
        </w:r>
      </w:ins>
      <w:del w:id="836" w:author="Administrator" w:date="2015-10-23T21:58:00Z">
        <w:r>
          <w:rPr>
            <w:rFonts w:hint="eastAsia" w:ascii="华文楷体" w:hAnsi="华文楷体" w:eastAsia="华文楷体"/>
            <w:sz w:val="28"/>
            <w:szCs w:val="28"/>
          </w:rPr>
          <w:delText>他</w:delText>
        </w:r>
      </w:del>
      <w:r>
        <w:rPr>
          <w:rFonts w:hint="eastAsia" w:ascii="华文楷体" w:hAnsi="华文楷体" w:eastAsia="华文楷体"/>
          <w:sz w:val="28"/>
          <w:szCs w:val="28"/>
        </w:rPr>
        <w:t>的心识呢是一个识，是一个同类识</w:t>
      </w:r>
      <w:ins w:id="837" w:author="Administrator" w:date="2015-10-24T19:25:00Z">
        <w:r>
          <w:rPr>
            <w:rFonts w:hint="eastAsia" w:ascii="华文楷体" w:hAnsi="华文楷体" w:eastAsia="华文楷体"/>
            <w:sz w:val="28"/>
            <w:szCs w:val="28"/>
            <w:lang w:eastAsia="zh-CN"/>
          </w:rPr>
          <w:t>。</w:t>
        </w:r>
      </w:ins>
      <w:del w:id="838" w:author="Administrator" w:date="2015-10-24T19:25: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那么如果这个这个，如果这样一种观点合理的话，这样分析下去</w:t>
      </w:r>
      <w:ins w:id="839" w:author="Administrator" w:date="2015-10-24T19:26:00Z">
        <w:r>
          <w:rPr>
            <w:rFonts w:hint="eastAsia" w:ascii="华文楷体" w:hAnsi="华文楷体" w:eastAsia="华文楷体"/>
            <w:sz w:val="28"/>
            <w:szCs w:val="28"/>
            <w:lang w:eastAsia="zh-CN"/>
          </w:rPr>
          <w:t>，</w:t>
        </w:r>
      </w:ins>
      <w:ins w:id="840" w:author="Administrator" w:date="2015-10-24T19:27:00Z">
        <w:r>
          <w:rPr>
            <w:rFonts w:hint="eastAsia" w:ascii="华文楷体" w:hAnsi="华文楷体" w:eastAsia="华文楷体"/>
            <w:sz w:val="28"/>
            <w:szCs w:val="28"/>
            <w:lang w:eastAsia="zh-CN"/>
          </w:rPr>
          <w:t>并且</w:t>
        </w:r>
      </w:ins>
      <w:del w:id="841" w:author="Administrator" w:date="2015-10-24T19:27:00Z">
        <w:r>
          <w:rPr>
            <w:rFonts w:hint="eastAsia" w:ascii="华文楷体" w:hAnsi="华文楷体" w:eastAsia="华文楷体"/>
            <w:sz w:val="28"/>
            <w:szCs w:val="28"/>
          </w:rPr>
          <w:delText>毕竟</w:delText>
        </w:r>
      </w:del>
      <w:r>
        <w:rPr>
          <w:rFonts w:hint="eastAsia" w:ascii="华文楷体" w:hAnsi="华文楷体" w:eastAsia="华文楷体"/>
          <w:sz w:val="28"/>
          <w:szCs w:val="28"/>
        </w:rPr>
        <w:t>到最后的时候呢，所有的心识只要是识，都是同类的，</w:t>
      </w:r>
      <w:ins w:id="842" w:author="Administrator" w:date="2015-10-24T01:20:00Z">
        <w:r>
          <w:rPr>
            <w:rFonts w:hint="eastAsia" w:ascii="华文楷体" w:hAnsi="华文楷体" w:eastAsia="华文楷体"/>
            <w:sz w:val="28"/>
            <w:szCs w:val="28"/>
            <w:lang w:eastAsia="zh-CN"/>
          </w:rPr>
          <w:t>不</w:t>
        </w:r>
      </w:ins>
      <w:del w:id="843" w:author="Administrator" w:date="2015-10-24T01:20:00Z">
        <w:r>
          <w:rPr>
            <w:rFonts w:hint="eastAsia" w:ascii="华文楷体" w:hAnsi="华文楷体" w:eastAsia="华文楷体"/>
            <w:sz w:val="28"/>
            <w:szCs w:val="28"/>
          </w:rPr>
          <w:delText>都</w:delText>
        </w:r>
      </w:del>
      <w:r>
        <w:rPr>
          <w:rFonts w:hint="eastAsia" w:ascii="华文楷体" w:hAnsi="华文楷体" w:eastAsia="华文楷体"/>
          <w:sz w:val="28"/>
          <w:szCs w:val="28"/>
        </w:rPr>
        <w:t>可能有不同类的识</w:t>
      </w:r>
      <w:ins w:id="844" w:author="Administrator" w:date="2015-10-24T01:21:00Z">
        <w:r>
          <w:rPr>
            <w:rFonts w:hint="eastAsia" w:ascii="华文楷体" w:hAnsi="华文楷体" w:eastAsia="华文楷体"/>
            <w:sz w:val="28"/>
            <w:szCs w:val="28"/>
            <w:lang w:eastAsia="zh-CN"/>
          </w:rPr>
          <w:t>。</w:t>
        </w:r>
      </w:ins>
      <w:del w:id="845" w:author="Administrator" w:date="2015-10-24T01:21:00Z">
        <w:r>
          <w:rPr>
            <w:rFonts w:hint="eastAsia" w:ascii="华文楷体" w:hAnsi="华文楷体" w:eastAsia="华文楷体"/>
            <w:sz w:val="28"/>
            <w:szCs w:val="28"/>
          </w:rPr>
          <w:delText>，</w:delText>
        </w:r>
      </w:del>
      <w:r>
        <w:rPr>
          <w:rFonts w:hint="eastAsia" w:ascii="华文楷体" w:hAnsi="华文楷体" w:eastAsia="华文楷体"/>
          <w:sz w:val="28"/>
          <w:szCs w:val="28"/>
        </w:rPr>
        <w:t>那么一方面呢就</w:t>
      </w:r>
      <w:ins w:id="846" w:author="Administrator" w:date="2015-10-28T12:49: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w:t>
      </w:r>
      <w:del w:id="847" w:author="Administrator" w:date="2015-10-28T12:49:00Z">
        <w:r>
          <w:rPr>
            <w:rFonts w:hint="eastAsia" w:ascii="华文楷体" w:hAnsi="华文楷体" w:eastAsia="华文楷体"/>
            <w:sz w:val="28"/>
            <w:szCs w:val="28"/>
          </w:rPr>
          <w:delText>说</w:delText>
        </w:r>
      </w:del>
      <w:r>
        <w:rPr>
          <w:rFonts w:hint="eastAsia" w:ascii="华文楷体" w:hAnsi="华文楷体" w:eastAsia="华文楷体"/>
          <w:sz w:val="28"/>
          <w:szCs w:val="28"/>
        </w:rPr>
        <w:t>，和正理呢完全不符合，不符合实际情况</w:t>
      </w:r>
      <w:ins w:id="848" w:author="Administrator" w:date="2015-10-28T12:49:00Z">
        <w:r>
          <w:rPr>
            <w:rFonts w:hint="eastAsia" w:ascii="华文楷体" w:hAnsi="华文楷体" w:eastAsia="华文楷体"/>
            <w:sz w:val="28"/>
            <w:szCs w:val="28"/>
            <w:lang w:eastAsia="zh-CN"/>
          </w:rPr>
          <w:t>；</w:t>
        </w:r>
      </w:ins>
      <w:del w:id="849" w:author="Administrator" w:date="2015-10-23T21:58:00Z">
        <w:r>
          <w:rPr>
            <w:rFonts w:hint="eastAsia" w:ascii="华文楷体" w:hAnsi="华文楷体" w:eastAsia="华文楷体"/>
            <w:sz w:val="28"/>
            <w:szCs w:val="28"/>
          </w:rPr>
          <w:delText>，</w:delText>
        </w:r>
      </w:del>
      <w:r>
        <w:rPr>
          <w:rFonts w:hint="eastAsia" w:ascii="华文楷体" w:hAnsi="华文楷体" w:eastAsia="华文楷体"/>
          <w:sz w:val="28"/>
          <w:szCs w:val="28"/>
        </w:rPr>
        <w:t>一方面也违背了法称论师在因明论点当中所建立的这样一个观点</w:t>
      </w:r>
      <w:ins w:id="850" w:author="Administrator" w:date="2015-10-28T12:50:00Z">
        <w:r>
          <w:rPr>
            <w:rFonts w:hint="eastAsia" w:ascii="华文楷体" w:hAnsi="华文楷体" w:eastAsia="华文楷体"/>
            <w:sz w:val="28"/>
            <w:szCs w:val="28"/>
            <w:lang w:eastAsia="zh-CN"/>
          </w:rPr>
          <w:t>。</w:t>
        </w:r>
      </w:ins>
      <w:del w:id="851" w:author="Administrator" w:date="2015-10-28T12:50:00Z">
        <w:r>
          <w:rPr>
            <w:rFonts w:hint="eastAsia" w:ascii="华文楷体" w:hAnsi="华文楷体" w:eastAsia="华文楷体"/>
            <w:sz w:val="28"/>
            <w:szCs w:val="28"/>
          </w:rPr>
          <w:delText>，</w:delText>
        </w:r>
      </w:del>
      <w:r>
        <w:rPr>
          <w:rFonts w:hint="eastAsia" w:ascii="华文楷体" w:hAnsi="华文楷体" w:eastAsia="华文楷体"/>
          <w:sz w:val="28"/>
          <w:szCs w:val="28"/>
        </w:rPr>
        <w:t>所以说安立成异相一识的这个观点呢还在经过分析，实际上呢也不是很符合因缘的</w:t>
      </w:r>
      <w:ins w:id="852" w:author="Administrator" w:date="2015-10-23T21:59:00Z">
        <w:r>
          <w:rPr>
            <w:rFonts w:hint="eastAsia" w:ascii="华文楷体" w:hAnsi="华文楷体" w:eastAsia="华文楷体"/>
            <w:sz w:val="28"/>
            <w:szCs w:val="28"/>
            <w:lang w:eastAsia="zh-CN"/>
          </w:rPr>
          <w:t>。</w:t>
        </w:r>
      </w:ins>
    </w:p>
    <w:p>
      <w:pPr>
        <w:spacing w:beforeLines="0" w:afterLines="0"/>
        <w:ind w:hanging="15332" w:firstLineChars="200"/>
        <w:rPr>
          <w:ins w:id="854" w:author="Administrator" w:date="2015-10-24T22:16:00Z"/>
          <w:rFonts w:hint="eastAsia" w:ascii="黑体" w:hAnsi="黑体" w:eastAsia="黑体" w:cs="黑体"/>
          <w:sz w:val="28"/>
          <w:szCs w:val="28"/>
        </w:rPr>
        <w:pPrChange w:id="853" w:author="Administrator" w:date="2015-10-27T13:13:00Z">
          <w:pPr>
            <w:ind w:hanging="15332"/>
          </w:pPr>
        </w:pPrChange>
      </w:pPr>
      <w:ins w:id="855" w:author="Administrator" w:date="2015-10-24T22:16:00Z">
        <w:r>
          <w:rPr>
            <w:rFonts w:hint="eastAsia" w:ascii="华文楷体" w:hAnsi="华文楷体" w:eastAsia="华文楷体"/>
            <w:sz w:val="28"/>
            <w:szCs w:val="28"/>
            <w:lang w:eastAsia="zh-CN"/>
          </w:rPr>
          <w:t>【</w:t>
        </w:r>
      </w:ins>
      <w:ins w:id="856" w:author="Administrator" w:date="2015-10-24T22:16:00Z">
        <w:r>
          <w:rPr>
            <w:rFonts w:hint="eastAsia" w:ascii="黑体" w:hAnsi="黑体" w:eastAsia="黑体" w:cs="黑体"/>
            <w:sz w:val="28"/>
            <w:szCs w:val="28"/>
          </w:rPr>
          <w:t>所以,在“相识等量”的观点上,蝴蝶花花绿绿的色彩被同时见到才有可能，</w:t>
        </w:r>
      </w:ins>
      <w:ins w:id="857" w:author="Administrator" w:date="2015-10-24T22:16:00Z">
        <w:r>
          <w:rPr>
            <w:rFonts w:hint="eastAsia" w:ascii="黑体" w:hAnsi="黑体" w:eastAsia="黑体" w:cs="黑体"/>
            <w:sz w:val="28"/>
            <w:szCs w:val="28"/>
            <w:lang w:eastAsia="zh-CN"/>
          </w:rPr>
          <w:t>】</w:t>
        </w:r>
      </w:ins>
      <w:del w:id="858" w:author="Administrator" w:date="2015-10-24T22:16:00Z">
        <w:r>
          <w:rPr>
            <w:rFonts w:hint="eastAsia" w:ascii="华文楷体" w:hAnsi="华文楷体" w:eastAsia="华文楷体"/>
            <w:sz w:val="28"/>
            <w:szCs w:val="28"/>
          </w:rPr>
          <w:delText>，所以,在“相识等量”的观点上,蝴蝶花花绿绿的色彩被同时见到才有可能，</w:delText>
        </w:r>
      </w:del>
    </w:p>
    <w:p>
      <w:pPr>
        <w:spacing w:beforeLines="0" w:afterLines="0"/>
        <w:ind w:hanging="15332" w:firstLineChars="200"/>
        <w:rPr>
          <w:ins w:id="860" w:author="Administrator" w:date="2015-10-24T22:17:00Z"/>
          <w:rFonts w:hint="eastAsia" w:ascii="华文楷体" w:hAnsi="华文楷体" w:eastAsia="华文楷体"/>
          <w:sz w:val="28"/>
          <w:szCs w:val="28"/>
        </w:rPr>
        <w:pPrChange w:id="859" w:author="Administrator" w:date="2015-10-27T13:13:00Z">
          <w:pPr>
            <w:ind w:hanging="15332"/>
          </w:pPr>
        </w:pPrChange>
      </w:pPr>
      <w:r>
        <w:rPr>
          <w:rFonts w:hint="eastAsia" w:ascii="华文楷体" w:hAnsi="华文楷体" w:eastAsia="华文楷体"/>
          <w:sz w:val="28"/>
          <w:szCs w:val="28"/>
        </w:rPr>
        <w:t>那么在分析相识等量的时候呢，如果按照相识等量的观点来分析，那么蝴蝶的花花绿绿的色彩被同时看到，这个方面才是可能的，啊才是合理的，才是合理的</w:t>
      </w:r>
      <w:ins w:id="861" w:author="Administrator" w:date="2015-10-23T22:00:00Z">
        <w:r>
          <w:rPr>
            <w:rFonts w:hint="eastAsia" w:ascii="华文楷体" w:hAnsi="华文楷体" w:eastAsia="华文楷体"/>
            <w:sz w:val="28"/>
            <w:szCs w:val="28"/>
            <w:lang w:eastAsia="zh-CN"/>
          </w:rPr>
          <w:t>。</w:t>
        </w:r>
      </w:ins>
      <w:del w:id="862" w:author="Administrator" w:date="2015-10-23T22:00:00Z">
        <w:r>
          <w:rPr>
            <w:rFonts w:hint="eastAsia" w:ascii="华文楷体" w:hAnsi="华文楷体" w:eastAsia="华文楷体"/>
            <w:sz w:val="28"/>
            <w:szCs w:val="28"/>
          </w:rPr>
          <w:delText>，</w:delText>
        </w:r>
      </w:del>
      <w:r>
        <w:rPr>
          <w:rFonts w:hint="eastAsia" w:ascii="华文楷体" w:hAnsi="华文楷体" w:eastAsia="华文楷体"/>
          <w:sz w:val="28"/>
          <w:szCs w:val="28"/>
        </w:rPr>
        <w:t>就说是如果这样一种蝴蝶它的翅膀上面有多种颜色呢，实际上就说我们同时，一个时间当中都可以见到</w:t>
      </w:r>
      <w:ins w:id="863" w:author="Administrator" w:date="2015-10-24T01:23:00Z">
        <w:r>
          <w:rPr>
            <w:rFonts w:hint="eastAsia" w:ascii="华文楷体" w:hAnsi="华文楷体" w:eastAsia="华文楷体"/>
            <w:sz w:val="28"/>
            <w:szCs w:val="28"/>
            <w:lang w:eastAsia="zh-CN"/>
          </w:rPr>
          <w:t>。</w:t>
        </w:r>
      </w:ins>
      <w:del w:id="864" w:author="Administrator" w:date="2015-10-24T01:23:00Z">
        <w:r>
          <w:rPr>
            <w:rFonts w:hint="eastAsia" w:ascii="华文楷体" w:hAnsi="华文楷体" w:eastAsia="华文楷体"/>
            <w:sz w:val="28"/>
            <w:szCs w:val="28"/>
          </w:rPr>
          <w:delText>，</w:delText>
        </w:r>
      </w:del>
      <w:r>
        <w:rPr>
          <w:rFonts w:hint="eastAsia" w:ascii="华文楷体" w:hAnsi="华文楷体" w:eastAsia="华文楷体"/>
          <w:sz w:val="28"/>
          <w:szCs w:val="28"/>
        </w:rPr>
        <w:t>那么同时见到了这么多花花绿绿的色彩，会不会变成多个相续呢，不会变成多个相续的，因为这个都是不同类的识</w:t>
      </w:r>
      <w:ins w:id="865" w:author="Administrator" w:date="2015-10-24T01:23:00Z">
        <w:r>
          <w:rPr>
            <w:rFonts w:hint="eastAsia" w:ascii="华文楷体" w:hAnsi="华文楷体" w:eastAsia="华文楷体"/>
            <w:sz w:val="28"/>
            <w:szCs w:val="28"/>
            <w:lang w:eastAsia="zh-CN"/>
          </w:rPr>
          <w:t>。</w:t>
        </w:r>
      </w:ins>
      <w:del w:id="866" w:author="Administrator" w:date="2015-10-24T01:23:00Z">
        <w:r>
          <w:rPr>
            <w:rFonts w:hint="eastAsia" w:ascii="华文楷体" w:hAnsi="华文楷体" w:eastAsia="华文楷体"/>
            <w:sz w:val="28"/>
            <w:szCs w:val="28"/>
          </w:rPr>
          <w:delText>，</w:delText>
        </w:r>
      </w:del>
      <w:r>
        <w:rPr>
          <w:rFonts w:hint="eastAsia" w:ascii="华文楷体" w:hAnsi="华文楷体" w:eastAsia="华文楷体"/>
          <w:sz w:val="28"/>
          <w:szCs w:val="28"/>
        </w:rPr>
        <w:t>不同类的无分别识在一个时间当中互相</w:t>
      </w:r>
      <w:ins w:id="867" w:author="Administrator" w:date="2015-10-23T22:00:00Z">
        <w:r>
          <w:rPr>
            <w:rFonts w:hint="eastAsia" w:ascii="华文楷体" w:hAnsi="华文楷体" w:eastAsia="华文楷体"/>
            <w:sz w:val="28"/>
            <w:szCs w:val="28"/>
            <w:lang w:eastAsia="zh-CN"/>
          </w:rPr>
          <w:t>生</w:t>
        </w:r>
      </w:ins>
      <w:del w:id="868" w:author="Administrator" w:date="2015-10-23T22:00:00Z">
        <w:r>
          <w:rPr>
            <w:rFonts w:hint="eastAsia" w:ascii="华文楷体" w:hAnsi="华文楷体" w:eastAsia="华文楷体"/>
            <w:sz w:val="28"/>
            <w:szCs w:val="28"/>
          </w:rPr>
          <w:delText>升</w:delText>
        </w:r>
      </w:del>
      <w:r>
        <w:rPr>
          <w:rFonts w:hint="eastAsia" w:ascii="华文楷体" w:hAnsi="华文楷体" w:eastAsia="华文楷体"/>
          <w:sz w:val="28"/>
          <w:szCs w:val="28"/>
        </w:rPr>
        <w:t>起来</w:t>
      </w:r>
      <w:ins w:id="869" w:author="Administrator" w:date="2015-10-24T19:30:00Z">
        <w:r>
          <w:rPr>
            <w:rFonts w:hint="eastAsia" w:ascii="华文楷体" w:hAnsi="华文楷体" w:eastAsia="华文楷体"/>
            <w:sz w:val="28"/>
            <w:szCs w:val="28"/>
            <w:lang w:eastAsia="zh-CN"/>
          </w:rPr>
          <w:t>，</w:t>
        </w:r>
      </w:ins>
      <w:ins w:id="870" w:author="Administrator" w:date="2015-10-23T22:01:00Z">
        <w:r>
          <w:rPr>
            <w:rFonts w:hint="eastAsia" w:ascii="华文楷体" w:hAnsi="华文楷体" w:eastAsia="华文楷体"/>
            <w:sz w:val="28"/>
            <w:szCs w:val="28"/>
            <w:lang w:eastAsia="zh-CN"/>
          </w:rPr>
          <w:t>它</w:t>
        </w:r>
      </w:ins>
      <w:del w:id="871" w:author="Administrator" w:date="2015-10-23T22:01:00Z">
        <w:r>
          <w:rPr>
            <w:rFonts w:hint="eastAsia" w:ascii="华文楷体" w:hAnsi="华文楷体" w:eastAsia="华文楷体"/>
            <w:sz w:val="28"/>
            <w:szCs w:val="28"/>
          </w:rPr>
          <w:delText>他</w:delText>
        </w:r>
      </w:del>
      <w:r>
        <w:rPr>
          <w:rFonts w:hint="eastAsia" w:ascii="华文楷体" w:hAnsi="华文楷体" w:eastAsia="华文楷体"/>
          <w:sz w:val="28"/>
          <w:szCs w:val="28"/>
        </w:rPr>
        <w:t>都是一个相续</w:t>
      </w:r>
      <w:ins w:id="872" w:author="Administrator" w:date="2015-10-23T22:01:00Z">
        <w:r>
          <w:rPr>
            <w:rFonts w:hint="eastAsia" w:ascii="华文楷体" w:hAnsi="华文楷体" w:eastAsia="华文楷体"/>
            <w:sz w:val="28"/>
            <w:szCs w:val="28"/>
            <w:lang w:eastAsia="zh-CN"/>
          </w:rPr>
          <w:t>。</w:t>
        </w:r>
      </w:ins>
      <w:del w:id="873" w:author="Administrator" w:date="2015-10-23T22:01:00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所以像这样讲的时候呢，是没有什么任何问题的，啊可以同时</w:t>
      </w:r>
      <w:ins w:id="874" w:author="Administrator" w:date="2015-10-24T19:30:00Z">
        <w:r>
          <w:rPr>
            <w:rFonts w:hint="eastAsia" w:ascii="华文楷体" w:hAnsi="华文楷体" w:eastAsia="华文楷体"/>
            <w:sz w:val="28"/>
            <w:szCs w:val="28"/>
            <w:lang w:eastAsia="zh-CN"/>
          </w:rPr>
          <w:t>都</w:t>
        </w:r>
      </w:ins>
      <w:del w:id="875" w:author="Administrator" w:date="2015-10-24T19:30:00Z">
        <w:r>
          <w:rPr>
            <w:rFonts w:hint="eastAsia" w:ascii="华文楷体" w:hAnsi="华文楷体" w:eastAsia="华文楷体"/>
            <w:sz w:val="28"/>
            <w:szCs w:val="28"/>
          </w:rPr>
          <w:delText>的</w:delText>
        </w:r>
      </w:del>
      <w:r>
        <w:rPr>
          <w:rFonts w:hint="eastAsia" w:ascii="华文楷体" w:hAnsi="华文楷体" w:eastAsia="华文楷体"/>
          <w:sz w:val="28"/>
          <w:szCs w:val="28"/>
        </w:rPr>
        <w:t>见到的</w:t>
      </w:r>
      <w:ins w:id="876" w:author="Administrator" w:date="2015-10-23T22:01:00Z">
        <w:r>
          <w:rPr>
            <w:rFonts w:hint="eastAsia" w:ascii="华文楷体" w:hAnsi="华文楷体" w:eastAsia="华文楷体"/>
            <w:sz w:val="28"/>
            <w:szCs w:val="28"/>
            <w:lang w:eastAsia="zh-CN"/>
          </w:rPr>
          <w:t>。</w:t>
        </w:r>
      </w:ins>
      <w:del w:id="877" w:author="Administrator" w:date="2015-10-23T22:01:00Z">
        <w:r>
          <w:rPr>
            <w:rFonts w:hint="eastAsia" w:ascii="华文楷体" w:hAnsi="华文楷体" w:eastAsia="华文楷体"/>
            <w:sz w:val="28"/>
            <w:szCs w:val="28"/>
          </w:rPr>
          <w:delText>，</w:delText>
        </w:r>
      </w:del>
      <w:r>
        <w:rPr>
          <w:rFonts w:hint="eastAsia" w:ascii="华文楷体" w:hAnsi="华文楷体" w:eastAsia="华文楷体"/>
          <w:sz w:val="28"/>
          <w:szCs w:val="28"/>
        </w:rPr>
        <w:t>啊所以说通过相识等量，同时见到蝴蝶花花绿绿的色彩呢，这个方面是可能的</w:t>
      </w:r>
      <w:ins w:id="878" w:author="Administrator" w:date="2015-10-23T22:01:00Z">
        <w:r>
          <w:rPr>
            <w:rFonts w:hint="eastAsia" w:ascii="华文楷体" w:hAnsi="华文楷体" w:eastAsia="华文楷体"/>
            <w:sz w:val="28"/>
            <w:szCs w:val="28"/>
            <w:lang w:eastAsia="zh-CN"/>
          </w:rPr>
          <w:t>。</w:t>
        </w:r>
      </w:ins>
      <w:del w:id="879" w:author="Administrator" w:date="2015-10-23T22:01:00Z">
        <w:r>
          <w:rPr>
            <w:rFonts w:hint="eastAsia" w:ascii="华文楷体" w:hAnsi="华文楷体" w:eastAsia="华文楷体"/>
            <w:sz w:val="28"/>
            <w:szCs w:val="28"/>
          </w:rPr>
          <w:delText>，</w:delText>
        </w:r>
      </w:del>
      <w:r>
        <w:rPr>
          <w:rFonts w:hint="eastAsia" w:ascii="华文楷体" w:hAnsi="华文楷体" w:eastAsia="华文楷体"/>
          <w:sz w:val="28"/>
          <w:szCs w:val="28"/>
        </w:rPr>
        <w:t>因为对</w:t>
      </w:r>
      <w:ins w:id="880" w:author="Administrator" w:date="2015-10-23T22:01:00Z">
        <w:r>
          <w:rPr>
            <w:rFonts w:hint="eastAsia" w:ascii="华文楷体" w:hAnsi="华文楷体" w:eastAsia="华文楷体"/>
            <w:sz w:val="28"/>
            <w:szCs w:val="28"/>
            <w:lang w:eastAsia="zh-CN"/>
          </w:rPr>
          <w:t>境</w:t>
        </w:r>
      </w:ins>
      <w:del w:id="881" w:author="Administrator" w:date="2015-10-23T22:01:00Z">
        <w:r>
          <w:rPr>
            <w:rFonts w:hint="eastAsia" w:ascii="华文楷体" w:hAnsi="华文楷体" w:eastAsia="华文楷体"/>
            <w:sz w:val="28"/>
            <w:szCs w:val="28"/>
          </w:rPr>
          <w:delText>镜</w:delText>
        </w:r>
      </w:del>
      <w:r>
        <w:rPr>
          <w:rFonts w:hint="eastAsia" w:ascii="华文楷体" w:hAnsi="华文楷体" w:eastAsia="华文楷体"/>
          <w:sz w:val="28"/>
          <w:szCs w:val="28"/>
        </w:rPr>
        <w:t>多种，它的能境也就是这么多，同时当中呢都可以去这个了知。</w:t>
      </w:r>
    </w:p>
    <w:p>
      <w:pPr>
        <w:spacing w:beforeLines="0" w:afterLines="0"/>
        <w:ind w:hanging="15332" w:firstLineChars="200"/>
        <w:rPr>
          <w:ins w:id="883" w:author="Administrator" w:date="2015-10-24T22:17:00Z"/>
          <w:rFonts w:hint="eastAsia" w:ascii="华文楷体" w:hAnsi="华文楷体" w:eastAsia="华文楷体"/>
          <w:sz w:val="28"/>
          <w:szCs w:val="28"/>
          <w:lang w:eastAsia="zh-CN"/>
        </w:rPr>
        <w:pPrChange w:id="882" w:author="Administrator" w:date="2015-10-27T13:13:00Z">
          <w:pPr>
            <w:ind w:hanging="15332"/>
          </w:pPr>
        </w:pPrChange>
      </w:pPr>
      <w:ins w:id="884" w:author="Administrator" w:date="2015-10-24T22:17:00Z">
        <w:r>
          <w:rPr>
            <w:rFonts w:hint="eastAsia" w:ascii="黑体" w:hAnsi="黑体" w:eastAsia="黑体" w:cs="黑体"/>
            <w:sz w:val="28"/>
            <w:szCs w:val="28"/>
            <w:lang w:eastAsia="zh-CN"/>
          </w:rPr>
          <w:t>【</w:t>
        </w:r>
      </w:ins>
      <w:ins w:id="885" w:author="Administrator" w:date="2015-10-24T22:17:00Z">
        <w:r>
          <w:rPr>
            <w:rFonts w:hint="eastAsia" w:ascii="黑体" w:hAnsi="黑体" w:eastAsia="黑体" w:cs="黑体"/>
            <w:sz w:val="28"/>
            <w:szCs w:val="28"/>
          </w:rPr>
          <w:t>而在用其它的两种观点的解释，则成了不现实的事，</w:t>
        </w:r>
      </w:ins>
      <w:ins w:id="886" w:author="Administrator" w:date="2015-10-24T22:17:00Z">
        <w:r>
          <w:rPr>
            <w:rFonts w:hint="eastAsia" w:ascii="华文楷体" w:hAnsi="华文楷体" w:eastAsia="华文楷体"/>
            <w:sz w:val="28"/>
            <w:szCs w:val="28"/>
            <w:lang w:eastAsia="zh-CN"/>
          </w:rPr>
          <w:t>】</w:t>
        </w:r>
      </w:ins>
    </w:p>
    <w:p>
      <w:pPr>
        <w:spacing w:beforeLines="0" w:afterLines="0"/>
        <w:ind w:hanging="15332" w:firstLineChars="200"/>
        <w:rPr>
          <w:ins w:id="888" w:author="Administrator" w:date="2015-10-24T22:17:00Z"/>
          <w:rFonts w:hint="eastAsia" w:ascii="华文楷体" w:hAnsi="华文楷体" w:eastAsia="华文楷体"/>
          <w:sz w:val="28"/>
          <w:szCs w:val="28"/>
          <w:lang w:eastAsia="zh-CN"/>
        </w:rPr>
        <w:pPrChange w:id="887" w:author="Administrator" w:date="2015-10-27T13:13:00Z">
          <w:pPr>
            <w:ind w:hanging="15332"/>
          </w:pPr>
        </w:pPrChange>
      </w:pPr>
      <w:del w:id="889" w:author="Administrator" w:date="2015-10-24T22:17:00Z">
        <w:r>
          <w:rPr>
            <w:rFonts w:hint="eastAsia" w:ascii="黑体" w:hAnsi="黑体" w:eastAsia="黑体" w:cs="黑体"/>
            <w:sz w:val="28"/>
            <w:szCs w:val="28"/>
            <w:rPrChange w:id="890" w:author="Administrator" w:date="2015-10-24T01:24:00Z">
              <w:rPr>
                <w:rFonts w:hint="eastAsia" w:ascii="华文楷体" w:hAnsi="华文楷体" w:eastAsia="华文楷体"/>
                <w:sz w:val="28"/>
                <w:szCs w:val="28"/>
              </w:rPr>
            </w:rPrChange>
          </w:rPr>
          <w:delText>而在用其它的两种观点的解释，则成了不现实的事，</w:delText>
        </w:r>
      </w:del>
      <w:r>
        <w:rPr>
          <w:rFonts w:hint="eastAsia" w:ascii="华文楷体" w:hAnsi="华文楷体" w:eastAsia="华文楷体"/>
          <w:sz w:val="28"/>
          <w:szCs w:val="28"/>
        </w:rPr>
        <w:t>那么如果是用相识，啊就说是用这样一种这个相识各一呀，或异相一识，通过这样一种观点解释这个问题的时候呢，就成了不现实的事情了</w:t>
      </w:r>
      <w:ins w:id="891" w:author="Administrator" w:date="2015-10-23T22:02:00Z">
        <w:r>
          <w:rPr>
            <w:rFonts w:hint="eastAsia" w:ascii="华文楷体" w:hAnsi="华文楷体" w:eastAsia="华文楷体"/>
            <w:sz w:val="28"/>
            <w:szCs w:val="28"/>
            <w:lang w:eastAsia="zh-CN"/>
          </w:rPr>
          <w:t>。</w:t>
        </w:r>
      </w:ins>
    </w:p>
    <w:p>
      <w:pPr>
        <w:spacing w:beforeLines="0" w:afterLines="0"/>
        <w:ind w:hanging="15332" w:firstLineChars="200"/>
        <w:rPr>
          <w:ins w:id="893" w:author="Administrator" w:date="2015-10-24T22:17:00Z"/>
          <w:rFonts w:hint="eastAsia" w:ascii="黑体" w:hAnsi="黑体" w:eastAsia="黑体" w:cs="黑体"/>
          <w:sz w:val="28"/>
          <w:szCs w:val="28"/>
          <w:lang w:eastAsia="zh-CN"/>
        </w:rPr>
        <w:pPrChange w:id="892" w:author="Administrator" w:date="2015-10-27T13:13:00Z">
          <w:pPr>
            <w:ind w:hanging="15332"/>
          </w:pPr>
        </w:pPrChange>
      </w:pPr>
      <w:ins w:id="894" w:author="Administrator" w:date="2015-10-24T21:53:00Z">
        <w:r>
          <w:rPr>
            <w:rFonts w:hint="eastAsia" w:ascii="黑体" w:hAnsi="黑体" w:eastAsia="黑体" w:cs="黑体"/>
            <w:sz w:val="28"/>
            <w:szCs w:val="28"/>
            <w:lang w:eastAsia="zh-CN"/>
          </w:rPr>
          <w:t>【</w:t>
        </w:r>
      </w:ins>
      <w:ins w:id="895" w:author="Administrator" w:date="2015-10-24T21:53:00Z">
        <w:r>
          <w:rPr>
            <w:rFonts w:hint="eastAsia" w:ascii="黑体" w:hAnsi="黑体" w:eastAsia="黑体" w:cs="黑体"/>
            <w:sz w:val="28"/>
            <w:szCs w:val="28"/>
          </w:rPr>
          <w:t>原因是:如果次第性见到,那么(本论下文中)对“相识各一”所说的藤条声等理证有妨害。</w:t>
        </w:r>
      </w:ins>
      <w:ins w:id="896" w:author="Administrator" w:date="2015-10-24T21:53:00Z">
        <w:r>
          <w:rPr>
            <w:rFonts w:hint="eastAsia" w:ascii="黑体" w:hAnsi="黑体" w:eastAsia="黑体" w:cs="黑体"/>
            <w:sz w:val="28"/>
            <w:szCs w:val="28"/>
            <w:lang w:eastAsia="zh-CN"/>
          </w:rPr>
          <w:t>】</w:t>
        </w:r>
      </w:ins>
    </w:p>
    <w:p>
      <w:pPr>
        <w:spacing w:beforeLines="0" w:afterLines="0"/>
        <w:ind w:hanging="15332" w:firstLineChars="200"/>
        <w:rPr>
          <w:rFonts w:hint="eastAsia" w:ascii="华文楷体" w:hAnsi="华文楷体" w:eastAsia="华文楷体"/>
          <w:sz w:val="28"/>
          <w:szCs w:val="28"/>
        </w:rPr>
        <w:pPrChange w:id="897" w:author="Administrator" w:date="2015-10-27T13:13:00Z">
          <w:pPr>
            <w:ind w:hanging="15332"/>
          </w:pPr>
        </w:pPrChange>
      </w:pPr>
      <w:del w:id="898" w:author="Administrator" w:date="2015-10-24T21:52:00Z">
        <w:r>
          <w:rPr>
            <w:rFonts w:hint="eastAsia" w:ascii="黑体" w:hAnsi="黑体" w:eastAsia="黑体" w:cs="黑体"/>
            <w:sz w:val="28"/>
            <w:szCs w:val="28"/>
            <w:rPrChange w:id="899" w:author="Administrator" w:date="2015-10-24T01:25:00Z">
              <w:rPr>
                <w:rFonts w:hint="eastAsia" w:ascii="华文楷体" w:hAnsi="华文楷体" w:eastAsia="华文楷体"/>
                <w:sz w:val="28"/>
                <w:szCs w:val="28"/>
              </w:rPr>
            </w:rPrChange>
          </w:rPr>
          <w:delText>，</w:delText>
        </w:r>
      </w:del>
      <w:del w:id="900" w:author="Administrator" w:date="2015-10-24T21:52:00Z">
        <w:r>
          <w:rPr>
            <w:rFonts w:hint="eastAsia" w:ascii="黑体" w:hAnsi="黑体" w:eastAsia="黑体" w:cs="黑体"/>
            <w:sz w:val="28"/>
            <w:szCs w:val="28"/>
            <w:rPrChange w:id="901" w:author="Administrator" w:date="2015-10-24T01:25:00Z">
              <w:rPr>
                <w:rFonts w:hint="eastAsia" w:ascii="华文楷体" w:hAnsi="华文楷体" w:eastAsia="华文楷体"/>
                <w:sz w:val="28"/>
                <w:szCs w:val="28"/>
              </w:rPr>
            </w:rPrChange>
          </w:rPr>
          <w:delText>啊</w:delText>
        </w:r>
      </w:del>
      <w:del w:id="902" w:author="Administrator" w:date="2015-10-24T21:52:00Z">
        <w:r>
          <w:rPr>
            <w:rFonts w:hint="eastAsia" w:ascii="黑体" w:hAnsi="黑体" w:eastAsia="黑体" w:cs="黑体"/>
            <w:sz w:val="28"/>
            <w:szCs w:val="28"/>
            <w:rPrChange w:id="903" w:author="Administrator" w:date="2015-10-24T01:25:00Z">
              <w:rPr>
                <w:rFonts w:hint="eastAsia" w:ascii="华文楷体" w:hAnsi="华文楷体" w:eastAsia="华文楷体"/>
                <w:sz w:val="28"/>
                <w:szCs w:val="28"/>
              </w:rPr>
            </w:rPrChange>
          </w:rPr>
          <w:delText>原因是:如果次第性见到,那么(本论下文中)对“相识各一”所说的藤条声等理证有妨害。</w:delText>
        </w:r>
      </w:del>
      <w:r>
        <w:rPr>
          <w:rFonts w:hint="eastAsia" w:ascii="华文楷体" w:hAnsi="华文楷体" w:eastAsia="华文楷体"/>
          <w:sz w:val="28"/>
          <w:szCs w:val="28"/>
        </w:rPr>
        <w:t>那么如果你不承许是同时见到的，你如果是承许是次第见，啊次第见，</w:t>
      </w:r>
      <w:ins w:id="904" w:author="Administrator" w:date="2015-10-24T01:26:00Z">
        <w:r>
          <w:rPr>
            <w:rFonts w:hint="eastAsia" w:ascii="华文楷体" w:hAnsi="华文楷体" w:eastAsia="华文楷体"/>
            <w:sz w:val="28"/>
            <w:szCs w:val="28"/>
            <w:lang w:eastAsia="zh-CN"/>
          </w:rPr>
          <w:t>你</w:t>
        </w:r>
      </w:ins>
      <w:del w:id="905" w:author="Administrator" w:date="2015-10-24T01:26:00Z">
        <w:r>
          <w:rPr>
            <w:rFonts w:hint="eastAsia" w:ascii="华文楷体" w:hAnsi="华文楷体" w:eastAsia="华文楷体"/>
            <w:sz w:val="28"/>
            <w:szCs w:val="28"/>
          </w:rPr>
          <w:delText>也是如果</w:delText>
        </w:r>
      </w:del>
      <w:r>
        <w:rPr>
          <w:rFonts w:hint="eastAsia" w:ascii="华文楷体" w:hAnsi="华文楷体" w:eastAsia="华文楷体"/>
          <w:sz w:val="28"/>
          <w:szCs w:val="28"/>
        </w:rPr>
        <w:t>认为</w:t>
      </w:r>
      <w:ins w:id="906" w:author="Administrator" w:date="2015-10-24T01:26: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次第性，啊同时见是不可能的，必须是次第见</w:t>
      </w:r>
      <w:ins w:id="907" w:author="Administrator" w:date="2015-10-23T22:03:00Z">
        <w:r>
          <w:rPr>
            <w:rFonts w:hint="eastAsia" w:ascii="华文楷体" w:hAnsi="华文楷体" w:eastAsia="华文楷体"/>
            <w:sz w:val="28"/>
            <w:szCs w:val="28"/>
            <w:lang w:eastAsia="zh-CN"/>
          </w:rPr>
          <w:t>。</w:t>
        </w:r>
      </w:ins>
      <w:del w:id="908" w:author="Administrator" w:date="2015-10-23T22:03:00Z">
        <w:r>
          <w:rPr>
            <w:rFonts w:hint="eastAsia" w:ascii="华文楷体" w:hAnsi="华文楷体" w:eastAsia="华文楷体"/>
            <w:sz w:val="28"/>
            <w:szCs w:val="28"/>
          </w:rPr>
          <w:delText>，</w:delText>
        </w:r>
      </w:del>
      <w:r>
        <w:rPr>
          <w:rFonts w:hint="eastAsia" w:ascii="华文楷体" w:hAnsi="华文楷体" w:eastAsia="华文楷体"/>
          <w:sz w:val="28"/>
          <w:szCs w:val="28"/>
        </w:rPr>
        <w:t>那么次第见因为太快的原故呢</w:t>
      </w:r>
      <w:ins w:id="909" w:author="Administrator" w:date="2015-10-23T22:03:00Z">
        <w:r>
          <w:rPr>
            <w:rFonts w:hint="eastAsia" w:ascii="华文楷体" w:hAnsi="华文楷体" w:eastAsia="华文楷体"/>
            <w:sz w:val="28"/>
            <w:szCs w:val="28"/>
            <w:lang w:eastAsia="zh-CN"/>
          </w:rPr>
          <w:t>，</w:t>
        </w:r>
      </w:ins>
      <w:del w:id="910" w:author="Administrator" w:date="2015-10-23T22:03:00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 似乎是同时的，</w:t>
      </w:r>
      <w:ins w:id="911" w:author="Administrator" w:date="2015-10-23T22:03:00Z">
        <w:r>
          <w:rPr>
            <w:rFonts w:hint="eastAsia" w:ascii="华文楷体" w:hAnsi="华文楷体" w:eastAsia="华文楷体"/>
            <w:sz w:val="28"/>
            <w:szCs w:val="28"/>
            <w:lang w:eastAsia="zh-CN"/>
          </w:rPr>
          <w:t>它</w:t>
        </w:r>
      </w:ins>
      <w:del w:id="912" w:author="Administrator" w:date="2015-10-23T22:03:00Z">
        <w:r>
          <w:rPr>
            <w:rFonts w:hint="eastAsia" w:ascii="华文楷体" w:hAnsi="华文楷体" w:eastAsia="华文楷体"/>
            <w:sz w:val="28"/>
            <w:szCs w:val="28"/>
          </w:rPr>
          <w:delText>他</w:delText>
        </w:r>
      </w:del>
      <w:r>
        <w:rPr>
          <w:rFonts w:hint="eastAsia" w:ascii="华文楷体" w:hAnsi="华文楷体" w:eastAsia="华文楷体"/>
          <w:sz w:val="28"/>
          <w:szCs w:val="28"/>
        </w:rPr>
        <w:t>太快了</w:t>
      </w:r>
      <w:ins w:id="913" w:author="Administrator" w:date="2015-10-23T22:03:00Z">
        <w:r>
          <w:rPr>
            <w:rFonts w:hint="eastAsia" w:ascii="华文楷体" w:hAnsi="华文楷体" w:eastAsia="华文楷体"/>
            <w:sz w:val="28"/>
            <w:szCs w:val="28"/>
            <w:lang w:eastAsia="zh-CN"/>
          </w:rPr>
          <w:t>，</w:t>
        </w:r>
      </w:ins>
      <w:r>
        <w:rPr>
          <w:rFonts w:hint="eastAsia" w:ascii="华文楷体" w:hAnsi="华文楷体" w:eastAsia="华文楷体"/>
          <w:sz w:val="28"/>
          <w:szCs w:val="28"/>
        </w:rPr>
        <w:t>好像是显得同时一样，它实际上不是同时的</w:t>
      </w:r>
      <w:ins w:id="914" w:author="Administrator" w:date="2015-10-23T22:03:00Z">
        <w:r>
          <w:rPr>
            <w:rFonts w:hint="eastAsia" w:ascii="华文楷体" w:hAnsi="华文楷体" w:eastAsia="华文楷体"/>
            <w:sz w:val="28"/>
            <w:szCs w:val="28"/>
            <w:lang w:eastAsia="zh-CN"/>
          </w:rPr>
          <w:t>。</w:t>
        </w:r>
      </w:ins>
      <w:del w:id="915" w:author="Administrator" w:date="2015-10-23T22:03: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那么如果是你承许</w:t>
      </w:r>
      <w:ins w:id="916" w:author="Administrator" w:date="2015-10-24T19:32:00Z">
        <w:r>
          <w:rPr>
            <w:rFonts w:hint="eastAsia" w:ascii="华文楷体" w:hAnsi="华文楷体" w:eastAsia="华文楷体"/>
            <w:sz w:val="28"/>
            <w:szCs w:val="28"/>
            <w:lang w:eastAsia="zh-CN"/>
          </w:rPr>
          <w:t>是</w:t>
        </w:r>
      </w:ins>
      <w:del w:id="917" w:author="Administrator" w:date="2015-10-24T19:32:00Z">
        <w:r>
          <w:rPr>
            <w:rFonts w:hint="eastAsia" w:ascii="华文楷体" w:hAnsi="华文楷体" w:eastAsia="华文楷体"/>
            <w:sz w:val="28"/>
            <w:szCs w:val="28"/>
          </w:rPr>
          <w:delText>的</w:delText>
        </w:r>
      </w:del>
      <w:r>
        <w:rPr>
          <w:rFonts w:hint="eastAsia" w:ascii="华文楷体" w:hAnsi="华文楷体" w:eastAsia="华文楷体"/>
          <w:sz w:val="28"/>
          <w:szCs w:val="28"/>
        </w:rPr>
        <w:t>次第见到的话呢，那么下文当中要破这个相识各一呢，要破相识各一</w:t>
      </w:r>
      <w:ins w:id="918" w:author="Administrator" w:date="2015-10-28T12:52: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时候使用了藤条声等理证，通过这个理证是有妨害的</w:t>
      </w:r>
      <w:ins w:id="919" w:author="Administrator" w:date="2015-10-24T01:27:00Z">
        <w:r>
          <w:rPr>
            <w:rFonts w:hint="eastAsia" w:ascii="华文楷体" w:hAnsi="华文楷体" w:eastAsia="华文楷体"/>
            <w:sz w:val="28"/>
            <w:szCs w:val="28"/>
            <w:lang w:eastAsia="zh-CN"/>
          </w:rPr>
          <w:t>。</w:t>
        </w:r>
      </w:ins>
      <w:del w:id="920" w:author="Administrator" w:date="2015-10-24T01:27:00Z">
        <w:r>
          <w:rPr>
            <w:rFonts w:hint="eastAsia" w:ascii="华文楷体" w:hAnsi="华文楷体" w:eastAsia="华文楷体"/>
            <w:sz w:val="28"/>
            <w:szCs w:val="28"/>
          </w:rPr>
          <w:delText>，</w:delText>
        </w:r>
      </w:del>
      <w:r>
        <w:rPr>
          <w:rFonts w:hint="eastAsia" w:ascii="华文楷体" w:hAnsi="华文楷体" w:eastAsia="华文楷体"/>
          <w:sz w:val="28"/>
          <w:szCs w:val="28"/>
        </w:rPr>
        <w:t>太快了似乎显得是这个同时，但是呢互相之间还不混乱，这个方面我们就是说是如果太快了，</w:t>
      </w:r>
      <w:del w:id="921" w:author="Administrator" w:date="2015-10-24T12:40:00Z">
        <w:r>
          <w:rPr>
            <w:rFonts w:hint="eastAsia" w:ascii="华文楷体" w:hAnsi="华文楷体" w:eastAsia="华文楷体"/>
            <w:sz w:val="28"/>
            <w:szCs w:val="28"/>
          </w:rPr>
          <w:delText>或？？25；38</w:delText>
        </w:r>
      </w:del>
      <w:ins w:id="922" w:author="Administrator" w:date="2015-10-24T12:40:00Z">
        <w:r>
          <w:rPr>
            <w:rFonts w:hint="eastAsia" w:ascii="华文楷体" w:hAnsi="华文楷体" w:eastAsia="华文楷体"/>
            <w:sz w:val="28"/>
            <w:szCs w:val="28"/>
            <w:lang w:eastAsia="zh-CN"/>
          </w:rPr>
          <w:t>会变成</w:t>
        </w:r>
      </w:ins>
      <w:r>
        <w:rPr>
          <w:rFonts w:hint="eastAsia" w:ascii="华文楷体" w:hAnsi="华文楷体" w:eastAsia="华文楷体"/>
          <w:sz w:val="28"/>
          <w:szCs w:val="28"/>
        </w:rPr>
        <w:t>同时的话</w:t>
      </w:r>
      <w:ins w:id="923" w:author="Administrator" w:date="2015-10-24T12:40:00Z">
        <w:r>
          <w:rPr>
            <w:rFonts w:hint="eastAsia" w:ascii="华文楷体" w:hAnsi="华文楷体" w:eastAsia="华文楷体"/>
            <w:sz w:val="28"/>
            <w:szCs w:val="28"/>
            <w:lang w:eastAsia="zh-CN"/>
          </w:rPr>
          <w:t>。</w:t>
        </w:r>
      </w:ins>
      <w:del w:id="924" w:author="Administrator" w:date="2015-10-24T12:40:00Z">
        <w:r>
          <w:rPr>
            <w:rFonts w:hint="eastAsia" w:ascii="华文楷体" w:hAnsi="华文楷体" w:eastAsia="华文楷体"/>
            <w:sz w:val="28"/>
            <w:szCs w:val="28"/>
          </w:rPr>
          <w:delText>，</w:delText>
        </w:r>
      </w:del>
      <w:r>
        <w:rPr>
          <w:rFonts w:hint="eastAsia" w:ascii="华文楷体" w:hAnsi="华文楷体" w:eastAsia="华文楷体"/>
          <w:sz w:val="28"/>
          <w:szCs w:val="28"/>
        </w:rPr>
        <w:t>比</w:t>
      </w:r>
      <w:ins w:id="925" w:author="Administrator" w:date="2015-10-24T12:41:00Z">
        <w:r>
          <w:rPr>
            <w:rFonts w:hint="eastAsia" w:ascii="华文楷体" w:hAnsi="华文楷体" w:eastAsia="华文楷体"/>
            <w:sz w:val="28"/>
            <w:szCs w:val="28"/>
            <w:lang w:eastAsia="zh-CN"/>
          </w:rPr>
          <w:t>如</w:t>
        </w:r>
      </w:ins>
      <w:del w:id="926" w:author="Administrator" w:date="2015-10-24T12:40:00Z">
        <w:r>
          <w:rPr>
            <w:rFonts w:hint="eastAsia" w:ascii="华文楷体" w:hAnsi="华文楷体" w:eastAsia="华文楷体"/>
            <w:sz w:val="28"/>
            <w:szCs w:val="28"/>
          </w:rPr>
          <w:delText>喻</w:delText>
        </w:r>
      </w:del>
      <w:r>
        <w:rPr>
          <w:rFonts w:hint="eastAsia" w:ascii="华文楷体" w:hAnsi="华文楷体" w:eastAsia="华文楷体"/>
          <w:sz w:val="28"/>
          <w:szCs w:val="28"/>
        </w:rPr>
        <w:t>说他念那个藤条，啊就是说是藤条，像那样讲的时候呢，那</w:t>
      </w:r>
      <w:ins w:id="927" w:author="Administrator" w:date="2015-10-29T12:45:01Z">
        <w:r>
          <w:rPr>
            <w:rFonts w:hint="eastAsia" w:ascii="华文楷体" w:hAnsi="华文楷体" w:eastAsia="华文楷体"/>
            <w:sz w:val="28"/>
            <w:szCs w:val="28"/>
            <w:lang w:eastAsia="zh-CN"/>
          </w:rPr>
          <w:t>哒</w:t>
        </w:r>
      </w:ins>
      <w:del w:id="928" w:author="Administrator" w:date="2015-10-29T12:44:49Z">
        <w:r>
          <w:rPr>
            <w:rFonts w:hint="eastAsia" w:ascii="华文楷体" w:hAnsi="华文楷体" w:eastAsia="华文楷体"/>
            <w:sz w:val="28"/>
            <w:szCs w:val="28"/>
          </w:rPr>
          <w:delText>达</w:delText>
        </w:r>
      </w:del>
      <w:r>
        <w:rPr>
          <w:rFonts w:hint="eastAsia" w:ascii="华文楷体" w:hAnsi="华文楷体" w:eastAsia="华文楷体"/>
          <w:sz w:val="28"/>
          <w:szCs w:val="28"/>
        </w:rPr>
        <w:t>、</w:t>
      </w:r>
      <w:ins w:id="929" w:author="Administrator" w:date="2015-10-29T12:45:10Z">
        <w:r>
          <w:rPr>
            <w:rFonts w:hint="eastAsia" w:ascii="华文楷体" w:hAnsi="华文楷体" w:eastAsia="华文楷体"/>
            <w:sz w:val="28"/>
            <w:szCs w:val="28"/>
            <w:lang w:eastAsia="zh-CN"/>
          </w:rPr>
          <w:t>哒</w:t>
        </w:r>
      </w:ins>
      <w:del w:id="930" w:author="Administrator" w:date="2015-10-29T12:45:06Z">
        <w:r>
          <w:rPr>
            <w:rFonts w:hint="eastAsia" w:ascii="华文楷体" w:hAnsi="华文楷体" w:eastAsia="华文楷体"/>
            <w:sz w:val="28"/>
            <w:szCs w:val="28"/>
          </w:rPr>
          <w:delText>达</w:delText>
        </w:r>
      </w:del>
      <w:r>
        <w:rPr>
          <w:rFonts w:hint="eastAsia" w:ascii="华文楷体" w:hAnsi="华文楷体" w:eastAsia="华文楷体"/>
          <w:sz w:val="28"/>
          <w:szCs w:val="28"/>
        </w:rPr>
        <w:t>那</w:t>
      </w:r>
      <w:ins w:id="931" w:author="Administrator" w:date="2015-10-28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讲的时候如果是太快的时候，那么会不会变成同时呢，如果变成同时的话，应该变成同时呢，那么如果变成同时的时候呢，啊你是在念哒？还是在念那？像这样话就是都是同时的，你根本没办法，就是说是没办法了</w:t>
      </w:r>
      <w:ins w:id="932" w:author="Administrator" w:date="2015-10-24T12:41:00Z">
        <w:r>
          <w:rPr>
            <w:rFonts w:hint="eastAsia" w:ascii="华文楷体" w:hAnsi="华文楷体" w:eastAsia="华文楷体"/>
            <w:sz w:val="28"/>
            <w:szCs w:val="28"/>
            <w:lang w:eastAsia="zh-CN"/>
          </w:rPr>
          <w:t>解</w:t>
        </w:r>
      </w:ins>
      <w:del w:id="933" w:author="Administrator" w:date="2015-10-24T12:41:00Z">
        <w:r>
          <w:rPr>
            <w:rFonts w:hint="eastAsia" w:ascii="华文楷体" w:hAnsi="华文楷体" w:eastAsia="华文楷体"/>
            <w:sz w:val="28"/>
            <w:szCs w:val="28"/>
          </w:rPr>
          <w:delText>结</w:delText>
        </w:r>
      </w:del>
      <w:r>
        <w:rPr>
          <w:rFonts w:hint="eastAsia" w:ascii="华文楷体" w:hAnsi="华文楷体" w:eastAsia="华文楷体"/>
          <w:sz w:val="28"/>
          <w:szCs w:val="28"/>
        </w:rPr>
        <w:t>这个是什么个意思，没办法了知的意思，就这意思</w:t>
      </w:r>
      <w:del w:id="934" w:author="Administrator" w:date="2015-10-23T22:05:00Z">
        <w:r>
          <w:rPr>
            <w:rFonts w:hint="eastAsia" w:ascii="华文楷体" w:hAnsi="华文楷体" w:eastAsia="华文楷体"/>
            <w:sz w:val="28"/>
            <w:szCs w:val="28"/>
          </w:rPr>
          <w:delText>，</w:delText>
        </w:r>
      </w:del>
      <w:ins w:id="935" w:author="Administrator" w:date="2015-10-23T22:05: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所以说你眼识可以在次第当中很快的可以缘啊缘这个法，而且显得是同时的话，那么就声音，我们就缘取声音的这样一种心识呢，它也可以是更快的这个方式可以了知</w:t>
      </w:r>
      <w:ins w:id="936" w:author="Administrator" w:date="2015-10-28T12:54:00Z">
        <w:r>
          <w:rPr>
            <w:rFonts w:hint="eastAsia" w:ascii="华文楷体" w:hAnsi="华文楷体" w:eastAsia="华文楷体"/>
            <w:sz w:val="28"/>
            <w:szCs w:val="28"/>
            <w:lang w:eastAsia="zh-CN"/>
          </w:rPr>
          <w:t>。</w:t>
        </w:r>
      </w:ins>
      <w:del w:id="937" w:author="Administrator" w:date="2015-10-28T12:54: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那么如果是这样的话，当我们在了知哒那、那哒的时候呢，在念的很快的时候呢就没办法去分析它了，它应该是同时的，如果同时的话就没办法就很清晰的了知，到底是</w:t>
      </w:r>
      <w:ins w:id="938" w:author="Administrator" w:date="2015-10-28T12:54: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说那哒，</w:t>
      </w:r>
      <w:ins w:id="939" w:author="Administrator" w:date="2015-10-24T19:33:00Z">
        <w:r>
          <w:rPr>
            <w:rFonts w:hint="eastAsia" w:ascii="华文楷体" w:hAnsi="华文楷体" w:eastAsia="华文楷体"/>
            <w:sz w:val="28"/>
            <w:szCs w:val="28"/>
            <w:lang w:eastAsia="zh-CN"/>
          </w:rPr>
          <w:t>还是</w:t>
        </w:r>
      </w:ins>
      <w:r>
        <w:rPr>
          <w:rFonts w:hint="eastAsia" w:ascii="华文楷体" w:hAnsi="华文楷体" w:eastAsia="华文楷体"/>
          <w:sz w:val="28"/>
          <w:szCs w:val="28"/>
        </w:rPr>
        <w:t>说哒那，像这样的话实际上都是这个很难区别的事情</w:t>
      </w:r>
      <w:ins w:id="940" w:author="Administrator" w:date="2015-10-24T19:34:00Z">
        <w:r>
          <w:rPr>
            <w:rFonts w:hint="eastAsia" w:ascii="华文楷体" w:hAnsi="华文楷体" w:eastAsia="华文楷体"/>
            <w:sz w:val="28"/>
            <w:szCs w:val="28"/>
            <w:lang w:eastAsia="zh-CN"/>
          </w:rPr>
          <w:t>。</w:t>
        </w:r>
      </w:ins>
      <w:del w:id="941" w:author="Administrator" w:date="2015-10-24T19:34:00Z">
        <w:r>
          <w:rPr>
            <w:rFonts w:hint="eastAsia" w:ascii="华文楷体" w:hAnsi="华文楷体" w:eastAsia="华文楷体"/>
            <w:sz w:val="28"/>
            <w:szCs w:val="28"/>
          </w:rPr>
          <w:delText>，</w:delText>
        </w:r>
      </w:del>
      <w:r>
        <w:rPr>
          <w:rFonts w:hint="eastAsia" w:ascii="华文楷体" w:hAnsi="华文楷体" w:eastAsia="华文楷体"/>
          <w:sz w:val="28"/>
          <w:szCs w:val="28"/>
        </w:rPr>
        <w:t>那哒、哒那实际上就是说是这七十啊，十七啊，像这样是讲的时候也是这样的，那么就是说如果你这样分析的时候呢，如果念的很快的时候，那到底是十在前面还是七在前面？似乎都分不清楚了，比如说我们念十七的时候，念十七、十七、十七念的非常快的时候，那么你的意思来讲，太快了</w:t>
      </w:r>
      <w:ins w:id="942" w:author="Administrator" w:date="2015-10-23T22:06:00Z">
        <w:r>
          <w:rPr>
            <w:rFonts w:hint="eastAsia" w:ascii="华文楷体" w:hAnsi="华文楷体" w:eastAsia="华文楷体"/>
            <w:sz w:val="28"/>
            <w:szCs w:val="28"/>
            <w:lang w:eastAsia="zh-CN"/>
          </w:rPr>
          <w:t>它</w:t>
        </w:r>
      </w:ins>
      <w:del w:id="943" w:author="Administrator" w:date="2015-10-23T22:06:00Z">
        <w:r>
          <w:rPr>
            <w:rFonts w:hint="eastAsia" w:ascii="华文楷体" w:hAnsi="华文楷体" w:eastAsia="华文楷体"/>
            <w:sz w:val="28"/>
            <w:szCs w:val="28"/>
          </w:rPr>
          <w:delText>他</w:delText>
        </w:r>
      </w:del>
      <w:r>
        <w:rPr>
          <w:rFonts w:hint="eastAsia" w:ascii="华文楷体" w:hAnsi="华文楷体" w:eastAsia="华文楷体"/>
          <w:sz w:val="28"/>
          <w:szCs w:val="28"/>
        </w:rPr>
        <w:t>就显得同时了，如果太快显得同时的话，那么到底是十七呢，还是七十呢？像这样的话你的十在前面还是七在前面，像这样分不清了，分不清了你的意思就无法表达了</w:t>
      </w:r>
      <w:ins w:id="944" w:author="Administrator" w:date="2015-10-23T22:06:00Z">
        <w:r>
          <w:rPr>
            <w:rFonts w:hint="eastAsia" w:ascii="华文楷体" w:hAnsi="华文楷体" w:eastAsia="华文楷体"/>
            <w:sz w:val="28"/>
            <w:szCs w:val="28"/>
            <w:lang w:eastAsia="zh-CN"/>
          </w:rPr>
          <w:t>。</w:t>
        </w:r>
      </w:ins>
      <w:del w:id="945" w:author="Administrator" w:date="2015-10-23T22:06:00Z">
        <w:r>
          <w:rPr>
            <w:rFonts w:hint="eastAsia" w:ascii="华文楷体" w:hAnsi="华文楷体" w:eastAsia="华文楷体"/>
            <w:sz w:val="28"/>
            <w:szCs w:val="28"/>
          </w:rPr>
          <w:delText>，</w:delText>
        </w:r>
      </w:del>
      <w:r>
        <w:rPr>
          <w:rFonts w:hint="eastAsia" w:ascii="华文楷体" w:hAnsi="华文楷体" w:eastAsia="华文楷体"/>
          <w:sz w:val="28"/>
          <w:szCs w:val="28"/>
        </w:rPr>
        <w:t>所以说你的</w:t>
      </w:r>
      <w:ins w:id="946" w:author="Administrator" w:date="2015-10-28T12: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眼识的缘这个色法是也是这样的， 虽然是次第性</w:t>
      </w:r>
      <w:ins w:id="947" w:author="Administrator" w:date="2015-10-23T22:0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但是太快了，似乎显得同时的话，那么就是说通过这个藤条声的理证有妨害</w:t>
      </w:r>
      <w:ins w:id="948" w:author="Administrator" w:date="2015-10-28T12:56:00Z">
        <w:r>
          <w:rPr>
            <w:rFonts w:hint="eastAsia" w:ascii="华文楷体" w:hAnsi="华文楷体" w:eastAsia="华文楷体"/>
            <w:sz w:val="28"/>
            <w:szCs w:val="28"/>
            <w:lang w:eastAsia="zh-CN"/>
          </w:rPr>
          <w:t>。</w:t>
        </w:r>
      </w:ins>
      <w:del w:id="949" w:author="Administrator" w:date="2015-10-28T12:56:00Z">
        <w:r>
          <w:rPr>
            <w:rFonts w:hint="eastAsia" w:ascii="华文楷体" w:hAnsi="华文楷体" w:eastAsia="华文楷体"/>
            <w:sz w:val="28"/>
            <w:szCs w:val="28"/>
          </w:rPr>
          <w:delText>，</w:delText>
        </w:r>
      </w:del>
      <w:r>
        <w:rPr>
          <w:rFonts w:hint="eastAsia" w:ascii="华文楷体" w:hAnsi="华文楷体" w:eastAsia="华文楷体"/>
          <w:sz w:val="28"/>
          <w:szCs w:val="28"/>
        </w:rPr>
        <w:t>那么这个问题呢在下面还要着重宣讲的，这个方面我们只是简单的提一下，就说如果你承许次第性见到</w:t>
      </w:r>
      <w:ins w:id="950" w:author="Administrator" w:date="2015-10-23T22:08: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不是同时见到的话， 通过这样一种藤条声等理证有妨害</w:t>
      </w:r>
      <w:ins w:id="951" w:author="Administrator" w:date="2015-10-23T22:08:00Z">
        <w:r>
          <w:rPr>
            <w:rFonts w:hint="eastAsia" w:ascii="华文楷体" w:hAnsi="华文楷体" w:eastAsia="华文楷体"/>
            <w:sz w:val="28"/>
            <w:szCs w:val="28"/>
            <w:lang w:eastAsia="zh-CN"/>
          </w:rPr>
          <w:t>。</w:t>
        </w:r>
      </w:ins>
      <w:del w:id="952" w:author="Administrator" w:date="2015-10-23T22:08:00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过两三天这个就能讲到这个问题 。                                                                 </w:t>
      </w:r>
    </w:p>
    <w:p>
      <w:pPr>
        <w:spacing w:beforeLines="0" w:afterLines="0"/>
        <w:ind w:firstLine="560" w:firstLineChars="200"/>
        <w:rPr>
          <w:ins w:id="954" w:author="Administrator" w:date="2015-10-24T19:35:00Z"/>
          <w:rFonts w:hint="eastAsia" w:ascii="华文楷体" w:hAnsi="华文楷体" w:eastAsia="华文楷体"/>
          <w:sz w:val="28"/>
          <w:szCs w:val="28"/>
          <w:lang w:eastAsia="zh-CN"/>
        </w:rPr>
        <w:pPrChange w:id="953" w:author="Administrator" w:date="2015-10-27T13:13:00Z">
          <w:pPr>
            <w:ind w:firstLine="570"/>
          </w:pPr>
        </w:pPrChange>
      </w:pPr>
      <w:ins w:id="955" w:author="Administrator" w:date="2015-10-24T12:36:00Z">
        <w:r>
          <w:rPr>
            <w:rFonts w:hint="eastAsia" w:ascii="黑体" w:hAnsi="黑体" w:eastAsia="黑体" w:cs="黑体"/>
            <w:sz w:val="28"/>
            <w:szCs w:val="28"/>
            <w:lang w:eastAsia="zh-CN"/>
            <w:rPrChange w:id="956" w:author="Administrator" w:date="2015-10-24T12:36: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57" w:author="Administrator" w:date="2015-10-24T12:36:00Z">
            <w:rPr>
              <w:rFonts w:hint="eastAsia" w:ascii="华文楷体" w:hAnsi="华文楷体" w:eastAsia="华文楷体"/>
              <w:sz w:val="28"/>
              <w:szCs w:val="28"/>
            </w:rPr>
          </w:rPrChange>
        </w:rPr>
        <w:t>尽管同时见到,但如果各自行相的能取不存在,则有识与行相二者成了毫无瓜葛等等过失。</w:t>
      </w:r>
      <w:ins w:id="958" w:author="Administrator" w:date="2015-10-24T12:36:00Z">
        <w:r>
          <w:rPr>
            <w:rFonts w:hint="eastAsia" w:ascii="华文楷体" w:hAnsi="华文楷体" w:eastAsia="华文楷体"/>
            <w:sz w:val="28"/>
            <w:szCs w:val="28"/>
            <w:lang w:eastAsia="zh-CN"/>
          </w:rPr>
          <w:t>】</w:t>
        </w:r>
      </w:ins>
    </w:p>
    <w:p>
      <w:pPr>
        <w:spacing w:beforeLines="0" w:afterLines="0"/>
        <w:ind w:firstLine="560" w:firstLineChars="200"/>
        <w:rPr>
          <w:ins w:id="960" w:author="Administrator" w:date="2015-10-24T19:41:00Z"/>
          <w:rFonts w:hint="eastAsia" w:ascii="黑体" w:hAnsi="黑体" w:eastAsia="黑体" w:cs="黑体"/>
          <w:sz w:val="28"/>
          <w:szCs w:val="28"/>
        </w:rPr>
        <w:pPrChange w:id="959" w:author="Administrator" w:date="2015-10-27T13:13:00Z">
          <w:pPr>
            <w:ind w:firstLine="570"/>
          </w:pPr>
        </w:pPrChange>
      </w:pPr>
      <w:r>
        <w:rPr>
          <w:rFonts w:hint="eastAsia" w:ascii="华文楷体" w:hAnsi="华文楷体" w:eastAsia="华文楷体"/>
          <w:sz w:val="28"/>
          <w:szCs w:val="28"/>
        </w:rPr>
        <w:t>那么前面就是说呢，两种观点当中，一种观点相识</w:t>
      </w:r>
      <w:ins w:id="961" w:author="Administrator" w:date="2015-10-24T19:36:00Z">
        <w:r>
          <w:rPr>
            <w:rFonts w:hint="eastAsia" w:ascii="华文楷体" w:hAnsi="华文楷体" w:eastAsia="华文楷体"/>
            <w:sz w:val="28"/>
            <w:szCs w:val="28"/>
            <w:lang w:eastAsia="zh-CN"/>
          </w:rPr>
          <w:t>同时</w:t>
        </w:r>
      </w:ins>
      <w:r>
        <w:rPr>
          <w:rFonts w:hint="eastAsia" w:ascii="华文楷体" w:hAnsi="华文楷体" w:eastAsia="华文楷体"/>
          <w:sz w:val="28"/>
          <w:szCs w:val="28"/>
        </w:rPr>
        <w:t>，另一种观点就是产生次第见，次第见有这样一种藤条声等理证的妨害，那么尽管承许同时见，那么比如异相一识，异相一识它承许同时见，那么如果同时见的话，如果各自行相的所取不存在，那么就说各自行相的意思就是说，它的行相各种各样</w:t>
      </w:r>
      <w:ins w:id="962" w:author="Administrator" w:date="2015-10-24T12:47:00Z">
        <w:r>
          <w:rPr>
            <w:rFonts w:hint="eastAsia" w:ascii="华文楷体" w:hAnsi="华文楷体" w:eastAsia="华文楷体"/>
            <w:sz w:val="28"/>
            <w:szCs w:val="28"/>
            <w:lang w:eastAsia="zh-CN"/>
          </w:rPr>
          <w:t>、</w:t>
        </w:r>
      </w:ins>
      <w:r>
        <w:rPr>
          <w:rFonts w:hint="eastAsia" w:ascii="华文楷体" w:hAnsi="华文楷体" w:eastAsia="华文楷体"/>
          <w:sz w:val="28"/>
          <w:szCs w:val="28"/>
        </w:rPr>
        <w:t>很多，那么就是说各自行相的能取是不存在的，只有一个识</w:t>
      </w:r>
      <w:ins w:id="963" w:author="Administrator" w:date="2015-10-24T19:39:00Z">
        <w:r>
          <w:rPr>
            <w:rFonts w:hint="eastAsia" w:ascii="华文楷体" w:hAnsi="华文楷体" w:eastAsia="华文楷体"/>
            <w:sz w:val="28"/>
            <w:szCs w:val="28"/>
            <w:lang w:eastAsia="zh-CN"/>
          </w:rPr>
          <w:t>嘛</w:t>
        </w:r>
      </w:ins>
      <w:del w:id="964" w:author="Administrator" w:date="2015-10-24T19:39:00Z">
        <w:r>
          <w:rPr>
            <w:rFonts w:hint="eastAsia" w:ascii="华文楷体" w:hAnsi="华文楷体" w:eastAsia="华文楷体"/>
            <w:sz w:val="28"/>
            <w:szCs w:val="28"/>
          </w:rPr>
          <w:delText>呢</w:delText>
        </w:r>
      </w:del>
      <w:r>
        <w:rPr>
          <w:rFonts w:hint="eastAsia" w:ascii="华文楷体" w:hAnsi="华文楷体" w:eastAsia="华文楷体"/>
          <w:sz w:val="28"/>
          <w:szCs w:val="28"/>
        </w:rPr>
        <w:t>，只有一个能取，所以说呢就是说按理来说呢</w:t>
      </w:r>
      <w:ins w:id="965" w:author="Administrator" w:date="2015-10-23T22:10: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有各自</w:t>
      </w:r>
      <w:ins w:id="966" w:author="Administrator" w:date="2015-10-28T12:5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行相就会有各自行相的能取识存在，你的行相</w:t>
      </w:r>
      <w:ins w:id="967" w:author="Administrator" w:date="2015-10-24T12:47: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多</w:t>
      </w:r>
      <w:ins w:id="968" w:author="Administrator" w:date="2015-10-24T12:47:00Z">
        <w:r>
          <w:rPr>
            <w:rFonts w:hint="eastAsia" w:ascii="华文楷体" w:hAnsi="华文楷体" w:eastAsia="华文楷体"/>
            <w:sz w:val="28"/>
            <w:szCs w:val="28"/>
            <w:lang w:eastAsia="zh-CN"/>
          </w:rPr>
          <w:t>少</w:t>
        </w:r>
      </w:ins>
      <w:r>
        <w:rPr>
          <w:rFonts w:hint="eastAsia" w:ascii="华文楷体" w:hAnsi="华文楷体" w:eastAsia="华文楷体"/>
          <w:sz w:val="28"/>
          <w:szCs w:val="28"/>
        </w:rPr>
        <w:t>种</w:t>
      </w:r>
      <w:ins w:id="969" w:author="Administrator" w:date="2015-10-24T12:48: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的能取就</w:t>
      </w:r>
      <w:ins w:id="970" w:author="Administrator" w:date="2015-10-24T12:48: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多</w:t>
      </w:r>
      <w:ins w:id="971" w:author="Administrator" w:date="2015-10-24T12:48:00Z">
        <w:r>
          <w:rPr>
            <w:rFonts w:hint="eastAsia" w:ascii="华文楷体" w:hAnsi="华文楷体" w:eastAsia="华文楷体"/>
            <w:sz w:val="28"/>
            <w:szCs w:val="28"/>
            <w:lang w:eastAsia="zh-CN"/>
          </w:rPr>
          <w:t>少</w:t>
        </w:r>
      </w:ins>
      <w:r>
        <w:rPr>
          <w:rFonts w:hint="eastAsia" w:ascii="华文楷体" w:hAnsi="华文楷体" w:eastAsia="华文楷体"/>
          <w:sz w:val="28"/>
          <w:szCs w:val="28"/>
        </w:rPr>
        <w:t>种</w:t>
      </w:r>
      <w:ins w:id="972" w:author="Administrator" w:date="2015-10-23T22:10:00Z">
        <w:r>
          <w:rPr>
            <w:rFonts w:hint="eastAsia" w:ascii="华文楷体" w:hAnsi="华文楷体" w:eastAsia="华文楷体"/>
            <w:sz w:val="28"/>
            <w:szCs w:val="28"/>
            <w:lang w:eastAsia="zh-CN"/>
          </w:rPr>
          <w:t>。</w:t>
        </w:r>
      </w:ins>
      <w:del w:id="973" w:author="Administrator" w:date="2015-10-23T22:10:00Z">
        <w:r>
          <w:rPr>
            <w:rFonts w:hint="eastAsia" w:ascii="华文楷体" w:hAnsi="华文楷体" w:eastAsia="华文楷体"/>
            <w:sz w:val="28"/>
            <w:szCs w:val="28"/>
          </w:rPr>
          <w:delText>，</w:delText>
        </w:r>
      </w:del>
      <w:r>
        <w:rPr>
          <w:rFonts w:hint="eastAsia" w:ascii="华文楷体" w:hAnsi="华文楷体" w:eastAsia="华文楷体"/>
          <w:sz w:val="28"/>
          <w:szCs w:val="28"/>
        </w:rPr>
        <w:t>但是如果按照异相一识的观点，各自行相虽然是存在的，但是各自行相的能取它不存在，只有一种能取，没有各种行相的能取</w:t>
      </w:r>
      <w:ins w:id="974" w:author="Administrator" w:date="2015-10-24T12:48:00Z">
        <w:r>
          <w:rPr>
            <w:rFonts w:hint="eastAsia" w:ascii="华文楷体" w:hAnsi="华文楷体" w:eastAsia="华文楷体"/>
            <w:sz w:val="28"/>
            <w:szCs w:val="28"/>
            <w:lang w:eastAsia="zh-CN"/>
          </w:rPr>
          <w:t>。</w:t>
        </w:r>
      </w:ins>
      <w:del w:id="975" w:author="Administrator" w:date="2015-10-24T12:48: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那么如果是这样的话，那么则有识和行相二者成了毫无瓜葛的过失了</w:t>
      </w:r>
      <w:ins w:id="976" w:author="Administrator" w:date="2015-10-23T22:11:00Z">
        <w:r>
          <w:rPr>
            <w:rFonts w:hint="eastAsia" w:ascii="华文楷体" w:hAnsi="华文楷体" w:eastAsia="华文楷体"/>
            <w:sz w:val="28"/>
            <w:szCs w:val="28"/>
            <w:lang w:eastAsia="zh-CN"/>
          </w:rPr>
          <w:t>。</w:t>
        </w:r>
      </w:ins>
      <w:del w:id="977" w:author="Administrator" w:date="2015-10-23T22:11:00Z">
        <w:r>
          <w:rPr>
            <w:rFonts w:hint="eastAsia" w:ascii="华文楷体" w:hAnsi="华文楷体" w:eastAsia="华文楷体"/>
            <w:sz w:val="28"/>
            <w:szCs w:val="28"/>
          </w:rPr>
          <w:delText>，</w:delText>
        </w:r>
      </w:del>
      <w:r>
        <w:rPr>
          <w:rFonts w:hint="eastAsia" w:ascii="华文楷体" w:hAnsi="华文楷体" w:eastAsia="华文楷体"/>
          <w:sz w:val="28"/>
          <w:szCs w:val="28"/>
        </w:rPr>
        <w:t>那么心识是心识，行相是行相</w:t>
      </w:r>
      <w:ins w:id="978" w:author="Administrator" w:date="2015-10-24T12:48:00Z">
        <w:r>
          <w:rPr>
            <w:rFonts w:hint="eastAsia" w:ascii="华文楷体" w:hAnsi="华文楷体" w:eastAsia="华文楷体"/>
            <w:sz w:val="28"/>
            <w:szCs w:val="28"/>
            <w:lang w:eastAsia="zh-CN"/>
          </w:rPr>
          <w:t>。</w:t>
        </w:r>
      </w:ins>
      <w:del w:id="979" w:author="Administrator" w:date="2015-10-24T12:48:00Z">
        <w:r>
          <w:rPr>
            <w:rFonts w:hint="eastAsia" w:ascii="华文楷体" w:hAnsi="华文楷体" w:eastAsia="华文楷体"/>
            <w:sz w:val="28"/>
            <w:szCs w:val="28"/>
          </w:rPr>
          <w:delText>，</w:delText>
        </w:r>
      </w:del>
      <w:r>
        <w:rPr>
          <w:rFonts w:hint="eastAsia" w:ascii="华文楷体" w:hAnsi="华文楷体" w:eastAsia="华文楷体"/>
          <w:sz w:val="28"/>
          <w:szCs w:val="28"/>
        </w:rPr>
        <w:t>虽然就是说是能取和所取它是互相</w:t>
      </w:r>
      <w:ins w:id="980" w:author="Administrator" w:date="2015-10-24T19:40:00Z">
        <w:r>
          <w:rPr>
            <w:rFonts w:hint="eastAsia" w:ascii="华文楷体" w:hAnsi="华文楷体" w:eastAsia="华文楷体"/>
            <w:sz w:val="28"/>
            <w:szCs w:val="28"/>
            <w:lang w:eastAsia="zh-CN"/>
          </w:rPr>
          <w:t>观待</w:t>
        </w:r>
      </w:ins>
      <w:del w:id="981" w:author="Administrator" w:date="2015-10-24T19:40:00Z">
        <w:r>
          <w:rPr>
            <w:rFonts w:hint="eastAsia" w:ascii="华文楷体" w:hAnsi="华文楷体" w:eastAsia="华文楷体"/>
            <w:sz w:val="28"/>
            <w:szCs w:val="28"/>
          </w:rPr>
          <w:delText>关带</w:delText>
        </w:r>
      </w:del>
      <w:r>
        <w:rPr>
          <w:rFonts w:hint="eastAsia" w:ascii="华文楷体" w:hAnsi="华文楷体" w:eastAsia="华文楷体"/>
          <w:sz w:val="28"/>
          <w:szCs w:val="28"/>
        </w:rPr>
        <w:t>的，心识和行相是互相</w:t>
      </w:r>
      <w:ins w:id="982" w:author="Administrator" w:date="2015-10-24T19:40:00Z">
        <w:r>
          <w:rPr>
            <w:rFonts w:hint="eastAsia" w:ascii="华文楷体" w:hAnsi="华文楷体" w:eastAsia="华文楷体"/>
            <w:sz w:val="28"/>
            <w:szCs w:val="28"/>
            <w:lang w:eastAsia="zh-CN"/>
          </w:rPr>
          <w:t>观待</w:t>
        </w:r>
      </w:ins>
      <w:del w:id="983" w:author="Administrator" w:date="2015-10-24T19:40:00Z">
        <w:r>
          <w:rPr>
            <w:rFonts w:hint="eastAsia" w:ascii="华文楷体" w:hAnsi="华文楷体" w:eastAsia="华文楷体"/>
            <w:sz w:val="28"/>
            <w:szCs w:val="28"/>
          </w:rPr>
          <w:delText>关带</w:delText>
        </w:r>
      </w:del>
      <w:r>
        <w:rPr>
          <w:rFonts w:hint="eastAsia" w:ascii="华文楷体" w:hAnsi="华文楷体" w:eastAsia="华文楷体"/>
          <w:sz w:val="28"/>
          <w:szCs w:val="28"/>
        </w:rPr>
        <w:t>的，</w:t>
      </w:r>
      <w:ins w:id="984" w:author="Administrator" w:date="2015-10-23T22:11:00Z">
        <w:r>
          <w:rPr>
            <w:rFonts w:hint="eastAsia" w:ascii="华文楷体" w:hAnsi="华文楷体" w:eastAsia="华文楷体"/>
            <w:sz w:val="28"/>
            <w:szCs w:val="28"/>
            <w:lang w:eastAsia="zh-CN"/>
          </w:rPr>
          <w:t>它</w:t>
        </w:r>
      </w:ins>
      <w:del w:id="985" w:author="Administrator" w:date="2015-10-23T22:11:00Z">
        <w:r>
          <w:rPr>
            <w:rFonts w:hint="eastAsia" w:ascii="华文楷体" w:hAnsi="华文楷体" w:eastAsia="华文楷体"/>
            <w:sz w:val="28"/>
            <w:szCs w:val="28"/>
          </w:rPr>
          <w:delText>他</w:delText>
        </w:r>
      </w:del>
      <w:r>
        <w:rPr>
          <w:rFonts w:hint="eastAsia" w:ascii="华文楷体" w:hAnsi="华文楷体" w:eastAsia="华文楷体"/>
          <w:sz w:val="28"/>
          <w:szCs w:val="28"/>
        </w:rPr>
        <w:t>二者之间有个很紧密的联系</w:t>
      </w:r>
      <w:ins w:id="986" w:author="Administrator" w:date="2015-10-24T19:40:00Z">
        <w:r>
          <w:rPr>
            <w:rFonts w:hint="eastAsia" w:ascii="华文楷体" w:hAnsi="华文楷体" w:eastAsia="华文楷体"/>
            <w:sz w:val="28"/>
            <w:szCs w:val="28"/>
            <w:lang w:eastAsia="zh-CN"/>
          </w:rPr>
          <w:t>了</w:t>
        </w:r>
      </w:ins>
      <w:del w:id="987" w:author="Administrator" w:date="2015-10-24T19:40:00Z">
        <w:r>
          <w:rPr>
            <w:rFonts w:hint="eastAsia" w:ascii="华文楷体" w:hAnsi="华文楷体" w:eastAsia="华文楷体"/>
            <w:sz w:val="28"/>
            <w:szCs w:val="28"/>
          </w:rPr>
          <w:delText>的</w:delText>
        </w:r>
      </w:del>
      <w:r>
        <w:rPr>
          <w:rFonts w:hint="eastAsia" w:ascii="华文楷体" w:hAnsi="华文楷体" w:eastAsia="华文楷体"/>
          <w:sz w:val="28"/>
          <w:szCs w:val="28"/>
        </w:rPr>
        <w:t>，但如果按照你的观点来讲的时候呢，心识和行相二者之间成了无关了，你的行相也可以显现很多种，但是我的心识我显现我的，我显现一种，这个方面就二者之间成了</w:t>
      </w:r>
      <w:ins w:id="988" w:author="Administrator" w:date="2015-10-24T19:41:00Z">
        <w:r>
          <w:rPr>
            <w:rFonts w:hint="eastAsia" w:ascii="华文楷体" w:hAnsi="华文楷体" w:eastAsia="华文楷体"/>
            <w:sz w:val="28"/>
            <w:szCs w:val="28"/>
            <w:lang w:eastAsia="zh-CN"/>
          </w:rPr>
          <w:t>无有联系</w:t>
        </w:r>
      </w:ins>
      <w:r>
        <w:rPr>
          <w:rFonts w:hint="eastAsia" w:ascii="华文楷体" w:hAnsi="华文楷体" w:eastAsia="华文楷体"/>
          <w:sz w:val="28"/>
          <w:szCs w:val="28"/>
        </w:rPr>
        <w:t>毫无瓜葛等的过失</w:t>
      </w:r>
      <w:r>
        <w:rPr>
          <w:rFonts w:hint="eastAsia" w:ascii="黑体" w:hAnsi="黑体" w:eastAsia="黑体" w:cs="黑体"/>
          <w:sz w:val="28"/>
          <w:szCs w:val="28"/>
          <w:rPrChange w:id="989" w:author="Administrator" w:date="2015-10-24T12:49:00Z">
            <w:rPr>
              <w:rFonts w:hint="eastAsia" w:ascii="华文楷体" w:hAnsi="华文楷体" w:eastAsia="华文楷体"/>
              <w:sz w:val="28"/>
              <w:szCs w:val="28"/>
            </w:rPr>
          </w:rPrChange>
        </w:rPr>
        <w:t>。</w:t>
      </w:r>
    </w:p>
    <w:p>
      <w:pPr>
        <w:spacing w:beforeLines="0" w:afterLines="0"/>
        <w:ind w:firstLine="560" w:firstLineChars="200"/>
        <w:rPr>
          <w:ins w:id="991" w:author="Administrator" w:date="2015-10-24T19:41:00Z"/>
          <w:rFonts w:hint="eastAsia" w:ascii="黑体" w:hAnsi="黑体" w:eastAsia="黑体" w:cs="黑体"/>
          <w:sz w:val="28"/>
          <w:szCs w:val="28"/>
          <w:lang w:eastAsia="zh-CN"/>
        </w:rPr>
        <w:pPrChange w:id="990" w:author="Administrator" w:date="2015-10-27T13:13:00Z">
          <w:pPr>
            <w:ind w:firstLine="570"/>
          </w:pPr>
        </w:pPrChange>
      </w:pPr>
      <w:ins w:id="992" w:author="Administrator" w:date="2015-10-24T12:49:00Z">
        <w:r>
          <w:rPr>
            <w:rFonts w:hint="eastAsia" w:ascii="黑体" w:hAnsi="黑体" w:eastAsia="黑体" w:cs="黑体"/>
            <w:sz w:val="28"/>
            <w:szCs w:val="28"/>
            <w:lang w:eastAsia="zh-CN"/>
            <w:rPrChange w:id="993" w:author="Administrator" w:date="2015-10-24T12:49: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94" w:author="Administrator" w:date="2015-10-24T12:49:00Z">
            <w:rPr>
              <w:rFonts w:hint="eastAsia" w:ascii="华文楷体" w:hAnsi="华文楷体" w:eastAsia="华文楷体"/>
              <w:sz w:val="28"/>
              <w:szCs w:val="28"/>
            </w:rPr>
          </w:rPrChange>
        </w:rPr>
        <w:t>由此可见,异相一识的观点也就更不恰当了,</w:t>
      </w:r>
      <w:ins w:id="995" w:author="Administrator" w:date="2015-10-24T12:49:00Z">
        <w:r>
          <w:rPr>
            <w:rFonts w:hint="eastAsia" w:ascii="黑体" w:hAnsi="黑体" w:eastAsia="黑体" w:cs="黑体"/>
            <w:sz w:val="28"/>
            <w:szCs w:val="28"/>
            <w:lang w:eastAsia="zh-CN"/>
            <w:rPrChange w:id="996" w:author="Administrator" w:date="2015-10-24T12:49:00Z">
              <w:rPr>
                <w:rFonts w:hint="eastAsia" w:ascii="华文楷体" w:hAnsi="华文楷体" w:eastAsia="华文楷体"/>
                <w:sz w:val="28"/>
                <w:szCs w:val="28"/>
                <w:lang w:eastAsia="zh-CN"/>
              </w:rPr>
            </w:rPrChange>
          </w:rPr>
          <w:t>】</w:t>
        </w:r>
      </w:ins>
    </w:p>
    <w:p>
      <w:pPr>
        <w:spacing w:beforeLines="0" w:afterLines="0"/>
        <w:ind w:firstLine="560" w:firstLineChars="200"/>
        <w:rPr>
          <w:ins w:id="998" w:author="Administrator" w:date="2015-10-24T19:41:00Z"/>
          <w:rFonts w:hint="eastAsia" w:ascii="华文楷体" w:hAnsi="华文楷体" w:eastAsia="华文楷体"/>
          <w:sz w:val="28"/>
          <w:szCs w:val="28"/>
          <w:lang w:eastAsia="zh-CN"/>
        </w:rPr>
        <w:pPrChange w:id="997" w:author="Administrator" w:date="2015-10-27T13:13:00Z">
          <w:pPr>
            <w:ind w:firstLine="570"/>
          </w:pPr>
        </w:pPrChange>
      </w:pPr>
      <w:r>
        <w:rPr>
          <w:rFonts w:hint="eastAsia" w:ascii="华文楷体" w:hAnsi="华文楷体" w:eastAsia="华文楷体"/>
          <w:sz w:val="28"/>
          <w:szCs w:val="28"/>
        </w:rPr>
        <w:t>所以说</w:t>
      </w:r>
      <w:ins w:id="999" w:author="Administrator" w:date="2015-10-29T12:47:50Z">
        <w:r>
          <w:rPr>
            <w:rFonts w:hint="eastAsia" w:ascii="华文楷体" w:hAnsi="华文楷体" w:eastAsia="华文楷体"/>
            <w:sz w:val="28"/>
            <w:szCs w:val="28"/>
            <w:lang w:eastAsia="zh-CN"/>
          </w:rPr>
          <w:t>呢</w:t>
        </w:r>
      </w:ins>
      <w:del w:id="1000" w:author="Administrator" w:date="2015-10-29T12:47:47Z">
        <w:r>
          <w:rPr>
            <w:rFonts w:hint="eastAsia" w:ascii="华文楷体" w:hAnsi="华文楷体" w:eastAsia="华文楷体"/>
            <w:sz w:val="28"/>
            <w:szCs w:val="28"/>
          </w:rPr>
          <w:delText>他</w:delText>
        </w:r>
      </w:del>
      <w:r>
        <w:rPr>
          <w:rFonts w:hint="eastAsia" w:ascii="华文楷体" w:hAnsi="华文楷体" w:eastAsia="华文楷体"/>
          <w:sz w:val="28"/>
          <w:szCs w:val="28"/>
        </w:rPr>
        <w:t>前面是对于这个相识各一的观点，通过藤条叫声等理证进行</w:t>
      </w:r>
      <w:ins w:id="1001" w:author="Administrator" w:date="2015-10-24T19:41: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破斥了</w:t>
      </w:r>
      <w:ins w:id="1002" w:author="Administrator" w:date="2015-10-23T22:11:00Z">
        <w:r>
          <w:rPr>
            <w:rFonts w:hint="eastAsia" w:ascii="华文楷体" w:hAnsi="华文楷体" w:eastAsia="华文楷体"/>
            <w:sz w:val="28"/>
            <w:szCs w:val="28"/>
            <w:lang w:eastAsia="zh-CN"/>
          </w:rPr>
          <w:t>。</w:t>
        </w:r>
      </w:ins>
      <w:del w:id="1003" w:author="Administrator" w:date="2015-10-23T22:11:00Z">
        <w:r>
          <w:rPr>
            <w:rFonts w:hint="eastAsia" w:ascii="华文楷体" w:hAnsi="华文楷体" w:eastAsia="华文楷体"/>
            <w:sz w:val="28"/>
            <w:szCs w:val="28"/>
          </w:rPr>
          <w:delText>，</w:delText>
        </w:r>
      </w:del>
      <w:r>
        <w:rPr>
          <w:rFonts w:hint="eastAsia" w:ascii="华文楷体" w:hAnsi="华文楷体" w:eastAsia="华文楷体"/>
          <w:sz w:val="28"/>
          <w:szCs w:val="28"/>
        </w:rPr>
        <w:t>那么对于异相一识的观点，通过这个地方呢，这个</w:t>
      </w:r>
      <w:ins w:id="1004" w:author="Administrator" w:date="2015-10-28T12:58:00Z">
        <w:r>
          <w:rPr>
            <w:rFonts w:hint="eastAsia" w:ascii="华文楷体" w:hAnsi="华文楷体" w:eastAsia="华文楷体"/>
            <w:sz w:val="28"/>
            <w:szCs w:val="28"/>
            <w:lang w:eastAsia="zh-CN"/>
          </w:rPr>
          <w:t>识和</w:t>
        </w:r>
      </w:ins>
      <w:del w:id="1005" w:author="Administrator" w:date="2015-10-28T12:58:00Z">
        <w:r>
          <w:rPr>
            <w:rFonts w:hint="eastAsia" w:ascii="华文楷体" w:hAnsi="华文楷体" w:eastAsia="华文楷体"/>
            <w:sz w:val="28"/>
            <w:szCs w:val="28"/>
          </w:rPr>
          <w:delText>适合</w:delText>
        </w:r>
      </w:del>
      <w:r>
        <w:rPr>
          <w:rFonts w:hint="eastAsia" w:ascii="华文楷体" w:hAnsi="华文楷体" w:eastAsia="华文楷体"/>
          <w:sz w:val="28"/>
          <w:szCs w:val="28"/>
        </w:rPr>
        <w:t>行相二者成了毫无瓜葛的这个观点进行了破斥了，所以说像这样的话异相一识的观点就更不恰当</w:t>
      </w:r>
      <w:del w:id="1006" w:author="Administrator" w:date="2015-10-23T22:12:00Z">
        <w:r>
          <w:rPr>
            <w:rFonts w:hint="eastAsia" w:ascii="华文楷体" w:hAnsi="华文楷体" w:eastAsia="华文楷体"/>
            <w:sz w:val="28"/>
            <w:szCs w:val="28"/>
          </w:rPr>
          <w:delText>，</w:delText>
        </w:r>
      </w:del>
      <w:ins w:id="1007" w:author="Administrator" w:date="2015-10-23T22:12:00Z">
        <w:r>
          <w:rPr>
            <w:rFonts w:hint="eastAsia" w:ascii="华文楷体" w:hAnsi="华文楷体" w:eastAsia="华文楷体"/>
            <w:sz w:val="28"/>
            <w:szCs w:val="28"/>
            <w:lang w:eastAsia="zh-CN"/>
          </w:rPr>
          <w:t>。</w:t>
        </w:r>
      </w:ins>
    </w:p>
    <w:p>
      <w:pPr>
        <w:spacing w:beforeLines="0" w:afterLines="0"/>
        <w:ind w:firstLine="560" w:firstLineChars="200"/>
        <w:rPr>
          <w:ins w:id="1009" w:author="Administrator" w:date="2015-10-24T19:45:00Z"/>
          <w:rFonts w:hint="eastAsia" w:ascii="黑体" w:hAnsi="黑体" w:eastAsia="黑体" w:cs="黑体"/>
          <w:i w:val="0"/>
          <w:color w:val="000000"/>
          <w:sz w:val="28"/>
          <w:szCs w:val="28"/>
          <w:lang w:eastAsia="zh-CN"/>
        </w:rPr>
        <w:pPrChange w:id="1008" w:author="Administrator" w:date="2015-10-27T13:13:00Z">
          <w:pPr>
            <w:ind w:firstLine="570"/>
          </w:pPr>
        </w:pPrChange>
      </w:pPr>
      <w:ins w:id="1010" w:author="Administrator" w:date="2015-10-24T19:44:00Z">
        <w:r>
          <w:rPr>
            <w:rFonts w:hint="eastAsia" w:ascii="黑体" w:hAnsi="黑体" w:eastAsia="黑体" w:cs="黑体"/>
            <w:i w:val="0"/>
            <w:color w:val="000000"/>
            <w:sz w:val="28"/>
            <w:szCs w:val="28"/>
            <w:lang w:eastAsia="zh-CN"/>
            <w:rPrChange w:id="1011" w:author="Administrator" w:date="2015-10-24T19:45:00Z">
              <w:rPr>
                <w:rFonts w:hint="eastAsia" w:ascii="华文楷体" w:hAnsi="华文楷体" w:eastAsia="华文楷体" w:cs="华文楷体"/>
                <w:i w:val="0"/>
                <w:color w:val="000000"/>
                <w:sz w:val="28"/>
                <w:szCs w:val="28"/>
                <w:lang w:eastAsia="zh-CN"/>
              </w:rPr>
            </w:rPrChange>
          </w:rPr>
          <w:t>【</w:t>
        </w:r>
      </w:ins>
      <w:ins w:id="1012" w:author="Administrator" w:date="2015-10-24T19:44:00Z">
        <w:r>
          <w:rPr>
            <w:rFonts w:hint="eastAsia" w:ascii="黑体" w:hAnsi="黑体" w:eastAsia="黑体" w:cs="黑体"/>
            <w:i w:val="0"/>
            <w:color w:val="000000"/>
            <w:sz w:val="28"/>
            <w:szCs w:val="28"/>
            <w:rPrChange w:id="1013" w:author="Administrator" w:date="2015-10-24T19:45:00Z">
              <w:rPr>
                <w:rFonts w:ascii="华文楷体" w:hAnsi="华文楷体" w:eastAsia="华文楷体" w:cs="华文楷体"/>
                <w:i w:val="0"/>
                <w:color w:val="000000"/>
                <w:sz w:val="28"/>
                <w:szCs w:val="28"/>
              </w:rPr>
            </w:rPrChange>
          </w:rPr>
          <w:t>而且最终</w:t>
        </w:r>
      </w:ins>
      <w:ins w:id="1014" w:author="Administrator" w:date="2015-10-24T19:44:00Z">
        <w:r>
          <w:rPr>
            <w:rFonts w:hint="eastAsia" w:ascii="黑体" w:hAnsi="黑体" w:eastAsia="黑体" w:cs="黑体"/>
            <w:i w:val="0"/>
            <w:color w:val="000000"/>
            <w:sz w:val="28"/>
            <w:szCs w:val="28"/>
            <w:rPrChange w:id="1015" w:author="Administrator" w:date="2015-10-24T19:45:00Z">
              <w:rPr>
                <w:rFonts w:ascii="宋体" w:hAnsi="宋体" w:eastAsia="宋体" w:cs="宋体"/>
                <w:i w:val="0"/>
                <w:color w:val="000000"/>
                <w:sz w:val="28"/>
                <w:szCs w:val="28"/>
              </w:rPr>
            </w:rPrChange>
          </w:rPr>
          <w:t>,</w:t>
        </w:r>
      </w:ins>
      <w:ins w:id="1016" w:author="Administrator" w:date="2015-10-24T19:44:00Z">
        <w:r>
          <w:rPr>
            <w:rFonts w:hint="eastAsia" w:ascii="黑体" w:hAnsi="黑体" w:eastAsia="黑体" w:cs="黑体"/>
            <w:i w:val="0"/>
            <w:color w:val="000000"/>
            <w:sz w:val="28"/>
            <w:szCs w:val="28"/>
            <w:rPrChange w:id="1017" w:author="Administrator" w:date="2015-10-24T19:45:00Z">
              <w:rPr>
                <w:rFonts w:ascii="华文楷体" w:hAnsi="华文楷体" w:eastAsia="华文楷体" w:cs="华文楷体"/>
                <w:i w:val="0"/>
                <w:color w:val="000000"/>
                <w:sz w:val="28"/>
                <w:szCs w:val="28"/>
              </w:rPr>
            </w:rPrChange>
          </w:rPr>
          <w:t>显现的对</w:t>
        </w:r>
      </w:ins>
      <w:ins w:id="1018" w:author="Administrator" w:date="2015-10-24T19:44:00Z">
        <w:r>
          <w:rPr>
            <w:rFonts w:hint="eastAsia" w:ascii="黑体" w:hAnsi="黑体" w:eastAsia="黑体" w:cs="黑体"/>
            <w:i w:val="0"/>
            <w:color w:val="000000"/>
            <w:sz w:val="28"/>
            <w:szCs w:val="28"/>
            <w:rPrChange w:id="1019" w:author="Administrator" w:date="2015-10-24T19:45:00Z">
              <w:rPr>
                <w:rFonts w:ascii="华文楷体" w:hAnsi="华文楷体" w:eastAsia="华文楷体" w:cs="华文楷体"/>
                <w:i w:val="0"/>
                <w:color w:val="000000"/>
                <w:sz w:val="28"/>
                <w:szCs w:val="28"/>
              </w:rPr>
            </w:rPrChange>
          </w:rPr>
          <w:t>境“蓝色”一者也具有中、 边等分类</w:t>
        </w:r>
      </w:ins>
      <w:ins w:id="1020" w:author="Administrator" w:date="2015-10-24T19:44:00Z">
        <w:r>
          <w:rPr>
            <w:rFonts w:hint="eastAsia" w:ascii="黑体" w:hAnsi="黑体" w:eastAsia="黑体" w:cs="黑体"/>
            <w:i w:val="0"/>
            <w:color w:val="000000"/>
            <w:sz w:val="28"/>
            <w:szCs w:val="28"/>
            <w:rPrChange w:id="1021" w:author="Administrator" w:date="2015-10-24T19:45:00Z">
              <w:rPr>
                <w:rFonts w:ascii="宋体" w:hAnsi="宋体" w:eastAsia="宋体" w:cs="宋体"/>
                <w:i w:val="0"/>
                <w:color w:val="000000"/>
                <w:sz w:val="28"/>
                <w:szCs w:val="28"/>
              </w:rPr>
            </w:rPrChange>
          </w:rPr>
          <w:t>,</w:t>
        </w:r>
      </w:ins>
      <w:ins w:id="1022" w:author="Administrator" w:date="2015-10-24T19:44:00Z">
        <w:r>
          <w:rPr>
            <w:rFonts w:hint="eastAsia" w:ascii="黑体" w:hAnsi="黑体" w:eastAsia="黑体" w:cs="黑体"/>
            <w:i w:val="0"/>
            <w:color w:val="000000"/>
            <w:sz w:val="28"/>
            <w:szCs w:val="28"/>
            <w:rPrChange w:id="1023" w:author="Administrator" w:date="2015-10-24T19:45:00Z">
              <w:rPr>
                <w:rFonts w:ascii="华文楷体" w:hAnsi="华文楷体" w:eastAsia="华文楷体" w:cs="华文楷体"/>
                <w:i w:val="0"/>
                <w:color w:val="000000"/>
                <w:sz w:val="28"/>
                <w:szCs w:val="28"/>
              </w:rPr>
            </w:rPrChange>
          </w:rPr>
          <w:t>原原本本</w:t>
        </w:r>
      </w:ins>
      <w:ins w:id="1024" w:author="Administrator" w:date="2015-10-24T19:44:00Z">
        <w:r>
          <w:rPr>
            <w:rFonts w:hint="eastAsia" w:ascii="黑体" w:hAnsi="黑体" w:eastAsia="黑体" w:cs="黑体"/>
            <w:i w:val="0"/>
            <w:color w:val="000000"/>
            <w:sz w:val="28"/>
            <w:szCs w:val="28"/>
            <w:rPrChange w:id="1025" w:author="Administrator" w:date="2015-10-24T19:45:00Z">
              <w:rPr>
                <w:rFonts w:ascii="华文楷体" w:hAnsi="华文楷体" w:eastAsia="华文楷体" w:cs="华文楷体"/>
                <w:i w:val="0"/>
                <w:color w:val="000000"/>
                <w:sz w:val="28"/>
                <w:szCs w:val="28"/>
              </w:rPr>
            </w:rPrChange>
          </w:rPr>
          <w:t>取它的有境性质不可能毫无差别</w:t>
        </w:r>
      </w:ins>
      <w:ins w:id="1026" w:author="Administrator" w:date="2015-10-24T19:44:00Z">
        <w:r>
          <w:rPr>
            <w:rFonts w:hint="eastAsia" w:ascii="黑体" w:hAnsi="黑体" w:eastAsia="黑体" w:cs="黑体"/>
            <w:i w:val="0"/>
            <w:color w:val="000000"/>
            <w:sz w:val="28"/>
            <w:szCs w:val="28"/>
            <w:rPrChange w:id="1027" w:author="Administrator" w:date="2015-10-24T19:45:00Z">
              <w:rPr>
                <w:rFonts w:ascii="宋体" w:hAnsi="宋体" w:eastAsia="宋体" w:cs="宋体"/>
                <w:i w:val="0"/>
                <w:color w:val="000000"/>
                <w:sz w:val="28"/>
                <w:szCs w:val="28"/>
              </w:rPr>
            </w:rPrChange>
          </w:rPr>
          <w:t>,</w:t>
        </w:r>
      </w:ins>
      <w:ins w:id="1028" w:author="Administrator" w:date="2015-10-24T19:44:00Z">
        <w:r>
          <w:rPr>
            <w:rFonts w:hint="eastAsia" w:ascii="黑体" w:hAnsi="黑体" w:eastAsia="黑体" w:cs="黑体"/>
            <w:i w:val="0"/>
            <w:color w:val="000000"/>
            <w:sz w:val="28"/>
            <w:szCs w:val="28"/>
            <w:rPrChange w:id="1029" w:author="Administrator" w:date="2015-10-24T19:45:00Z">
              <w:rPr>
                <w:rFonts w:ascii="华文楷体" w:hAnsi="华文楷体" w:eastAsia="华文楷体" w:cs="华文楷体"/>
                <w:i w:val="0"/>
                <w:color w:val="000000"/>
                <w:sz w:val="28"/>
                <w:szCs w:val="28"/>
              </w:rPr>
            </w:rPrChange>
          </w:rPr>
          <w:t>如果有这种</w:t>
        </w:r>
      </w:ins>
      <w:ins w:id="1030" w:author="Administrator" w:date="2015-10-24T19:44:00Z">
        <w:r>
          <w:rPr>
            <w:rFonts w:hint="eastAsia" w:ascii="黑体" w:hAnsi="黑体" w:eastAsia="黑体" w:cs="黑体"/>
            <w:i w:val="0"/>
            <w:color w:val="000000"/>
            <w:sz w:val="28"/>
            <w:szCs w:val="28"/>
            <w:rPrChange w:id="1031" w:author="Administrator" w:date="2015-10-24T19:45:00Z">
              <w:rPr>
                <w:rFonts w:ascii="华文楷体" w:hAnsi="华文楷体" w:eastAsia="华文楷体" w:cs="华文楷体"/>
                <w:i w:val="0"/>
                <w:color w:val="000000"/>
                <w:sz w:val="28"/>
                <w:szCs w:val="28"/>
              </w:rPr>
            </w:rPrChange>
          </w:rPr>
          <w:t>可能性</w:t>
        </w:r>
      </w:ins>
      <w:ins w:id="1032" w:author="Administrator" w:date="2015-10-24T19:44:00Z">
        <w:r>
          <w:rPr>
            <w:rFonts w:hint="eastAsia" w:ascii="黑体" w:hAnsi="黑体" w:eastAsia="黑体" w:cs="黑体"/>
            <w:i w:val="0"/>
            <w:color w:val="000000"/>
            <w:sz w:val="28"/>
            <w:szCs w:val="28"/>
            <w:rPrChange w:id="1033" w:author="Administrator" w:date="2015-10-24T19:45:00Z">
              <w:rPr>
                <w:rFonts w:ascii="宋体" w:hAnsi="宋体" w:eastAsia="宋体" w:cs="宋体"/>
                <w:i w:val="0"/>
                <w:color w:val="000000"/>
                <w:sz w:val="28"/>
                <w:szCs w:val="28"/>
              </w:rPr>
            </w:rPrChange>
          </w:rPr>
          <w:t>,</w:t>
        </w:r>
      </w:ins>
      <w:ins w:id="1034" w:author="Administrator" w:date="2015-10-24T19:44:00Z">
        <w:r>
          <w:rPr>
            <w:rFonts w:hint="eastAsia" w:ascii="黑体" w:hAnsi="黑体" w:eastAsia="黑体" w:cs="黑体"/>
            <w:i w:val="0"/>
            <w:color w:val="000000"/>
            <w:sz w:val="28"/>
            <w:szCs w:val="28"/>
            <w:rPrChange w:id="1035" w:author="Administrator" w:date="2015-10-24T19:45:00Z">
              <w:rPr>
                <w:rFonts w:ascii="华文楷体" w:hAnsi="华文楷体" w:eastAsia="华文楷体" w:cs="华文楷体"/>
                <w:i w:val="0"/>
                <w:color w:val="000000"/>
                <w:sz w:val="28"/>
                <w:szCs w:val="28"/>
              </w:rPr>
            </w:rPrChange>
          </w:rPr>
          <w:t>那么无分</w:t>
        </w:r>
      </w:ins>
      <w:ins w:id="1036" w:author="Administrator" w:date="2015-10-24T19:44:00Z">
        <w:r>
          <w:rPr>
            <w:rFonts w:hint="eastAsia" w:ascii="黑体" w:hAnsi="黑体" w:eastAsia="黑体" w:cs="黑体"/>
            <w:i w:val="0"/>
            <w:color w:val="000000"/>
            <w:sz w:val="28"/>
            <w:szCs w:val="28"/>
            <w:rPrChange w:id="1037" w:author="Administrator" w:date="2015-10-24T19:45:00Z">
              <w:rPr>
                <w:rFonts w:ascii="宋体" w:hAnsi="宋体" w:eastAsia="宋体" w:cs="宋体"/>
                <w:i w:val="0"/>
                <w:color w:val="000000"/>
                <w:sz w:val="28"/>
                <w:szCs w:val="28"/>
              </w:rPr>
            </w:rPrChange>
          </w:rPr>
          <w:t>(</w:t>
        </w:r>
      </w:ins>
      <w:ins w:id="1038" w:author="Administrator" w:date="2015-10-24T19:44:00Z">
        <w:r>
          <w:rPr>
            <w:rFonts w:hint="eastAsia" w:ascii="黑体" w:hAnsi="黑体" w:eastAsia="黑体" w:cs="黑体"/>
            <w:i w:val="0"/>
            <w:color w:val="000000"/>
            <w:sz w:val="28"/>
            <w:szCs w:val="28"/>
            <w:rPrChange w:id="1039" w:author="Administrator" w:date="2015-10-24T19:45:00Z">
              <w:rPr>
                <w:rFonts w:ascii="华文楷体" w:hAnsi="华文楷体" w:eastAsia="华文楷体" w:cs="华文楷体"/>
                <w:i w:val="0"/>
                <w:color w:val="000000"/>
                <w:sz w:val="28"/>
                <w:szCs w:val="28"/>
              </w:rPr>
            </w:rPrChange>
          </w:rPr>
          <w:t>之识</w:t>
        </w:r>
      </w:ins>
      <w:ins w:id="1040" w:author="Administrator" w:date="2015-10-24T19:44:00Z">
        <w:r>
          <w:rPr>
            <w:rFonts w:hint="eastAsia" w:ascii="黑体" w:hAnsi="黑体" w:eastAsia="黑体" w:cs="黑体"/>
            <w:i w:val="0"/>
            <w:color w:val="000000"/>
            <w:sz w:val="28"/>
            <w:szCs w:val="28"/>
            <w:rPrChange w:id="1041" w:author="Administrator" w:date="2015-10-24T19:45:00Z">
              <w:rPr>
                <w:rFonts w:ascii="宋体" w:hAnsi="宋体" w:eastAsia="宋体" w:cs="宋体"/>
                <w:i w:val="0"/>
                <w:color w:val="000000"/>
                <w:sz w:val="28"/>
                <w:szCs w:val="28"/>
              </w:rPr>
            </w:rPrChange>
          </w:rPr>
          <w:t>)</w:t>
        </w:r>
      </w:ins>
      <w:ins w:id="1042" w:author="Administrator" w:date="2015-10-24T19:44:00Z">
        <w:r>
          <w:rPr>
            <w:rFonts w:hint="eastAsia" w:ascii="黑体" w:hAnsi="黑体" w:eastAsia="黑体" w:cs="黑体"/>
            <w:i w:val="0"/>
            <w:color w:val="000000"/>
            <w:sz w:val="28"/>
            <w:szCs w:val="28"/>
            <w:rPrChange w:id="1043" w:author="Administrator" w:date="2015-10-24T19:45:00Z">
              <w:rPr>
                <w:rFonts w:ascii="华文楷体" w:hAnsi="华文楷体" w:eastAsia="华文楷体" w:cs="华文楷体"/>
                <w:i w:val="0"/>
                <w:color w:val="000000"/>
                <w:sz w:val="28"/>
                <w:szCs w:val="28"/>
              </w:rPr>
            </w:rPrChange>
          </w:rPr>
          <w:t>取有分之相怎么能适</w:t>
        </w:r>
      </w:ins>
      <w:ins w:id="1044" w:author="Administrator" w:date="2015-10-24T19:44:00Z">
        <w:r>
          <w:rPr>
            <w:rFonts w:hint="eastAsia" w:ascii="黑体" w:hAnsi="黑体" w:eastAsia="黑体" w:cs="黑体"/>
            <w:i w:val="0"/>
            <w:color w:val="000000"/>
            <w:sz w:val="28"/>
            <w:szCs w:val="28"/>
            <w:rPrChange w:id="1045" w:author="Administrator" w:date="2015-10-24T19:45:00Z">
              <w:rPr>
                <w:rFonts w:ascii="华文楷体" w:hAnsi="华文楷体" w:eastAsia="华文楷体" w:cs="华文楷体"/>
                <w:i w:val="0"/>
                <w:color w:val="000000"/>
                <w:sz w:val="28"/>
                <w:szCs w:val="28"/>
              </w:rPr>
            </w:rPrChange>
          </w:rPr>
          <w:t>合充当正量呢</w:t>
        </w:r>
      </w:ins>
      <w:ins w:id="1046" w:author="Administrator" w:date="2015-10-24T19:44:00Z">
        <w:r>
          <w:rPr>
            <w:rFonts w:hint="eastAsia" w:ascii="黑体" w:hAnsi="黑体" w:eastAsia="黑体" w:cs="黑体"/>
            <w:i w:val="0"/>
            <w:color w:val="000000"/>
            <w:sz w:val="28"/>
            <w:szCs w:val="28"/>
            <w:rPrChange w:id="1047" w:author="Administrator" w:date="2015-10-24T19:45:00Z">
              <w:rPr>
                <w:rFonts w:ascii="宋体" w:hAnsi="宋体" w:eastAsia="宋体" w:cs="宋体"/>
                <w:i w:val="0"/>
                <w:color w:val="000000"/>
                <w:sz w:val="28"/>
                <w:szCs w:val="28"/>
              </w:rPr>
            </w:rPrChange>
          </w:rPr>
          <w:t>?</w:t>
        </w:r>
      </w:ins>
      <w:ins w:id="1048" w:author="Administrator" w:date="2015-10-24T19:44:00Z">
        <w:r>
          <w:rPr>
            <w:rFonts w:hint="eastAsia" w:ascii="黑体" w:hAnsi="黑体" w:eastAsia="黑体" w:cs="黑体"/>
            <w:i w:val="0"/>
            <w:color w:val="000000"/>
            <w:sz w:val="28"/>
            <w:szCs w:val="28"/>
            <w:lang w:eastAsia="zh-CN"/>
            <w:rPrChange w:id="1049" w:author="Administrator" w:date="2015-10-24T19:45:00Z">
              <w:rPr>
                <w:rFonts w:hint="eastAsia" w:ascii="宋体" w:hAnsi="宋体" w:cs="宋体"/>
                <w:i w:val="0"/>
                <w:color w:val="000000"/>
                <w:sz w:val="28"/>
                <w:szCs w:val="28"/>
                <w:lang w:eastAsia="zh-CN"/>
              </w:rPr>
            </w:rPrChange>
          </w:rPr>
          <w:t>】</w:t>
        </w:r>
      </w:ins>
    </w:p>
    <w:p>
      <w:pPr>
        <w:spacing w:beforeLines="0" w:afterLines="0"/>
        <w:ind w:firstLine="560" w:firstLineChars="200"/>
        <w:rPr>
          <w:del w:id="1051" w:author="Administrator" w:date="2015-10-23T22:15:00Z"/>
          <w:rFonts w:hint="eastAsia" w:ascii="华文楷体" w:hAnsi="华文楷体" w:eastAsia="华文楷体"/>
          <w:sz w:val="28"/>
          <w:szCs w:val="28"/>
        </w:rPr>
        <w:pPrChange w:id="1050" w:author="Administrator" w:date="2015-10-27T13:13:00Z">
          <w:pPr>
            <w:ind w:firstLine="570"/>
          </w:pPr>
        </w:pPrChange>
      </w:pPr>
      <w:del w:id="1052" w:author="Administrator" w:date="2015-10-24T19:44:00Z">
        <w:r>
          <w:rPr>
            <w:rFonts w:hint="eastAsia" w:ascii="黑体" w:hAnsi="黑体" w:eastAsia="黑体" w:cs="黑体"/>
            <w:sz w:val="28"/>
            <w:szCs w:val="28"/>
            <w:rPrChange w:id="1053" w:author="Administrator" w:date="2015-10-24T12:50:00Z">
              <w:rPr>
                <w:rFonts w:hint="eastAsia" w:ascii="华文楷体" w:hAnsi="华文楷体" w:eastAsia="华文楷体"/>
                <w:sz w:val="28"/>
                <w:szCs w:val="28"/>
              </w:rPr>
            </w:rPrChange>
          </w:rPr>
          <w:delText>而且最终显现的对</w:delText>
        </w:r>
      </w:del>
      <w:del w:id="1054" w:author="Administrator" w:date="2015-10-24T19:44:00Z">
        <w:r>
          <w:rPr>
            <w:rFonts w:hint="eastAsia" w:ascii="黑体" w:hAnsi="黑体" w:eastAsia="黑体" w:cs="黑体"/>
            <w:sz w:val="28"/>
            <w:szCs w:val="28"/>
            <w:rPrChange w:id="1055" w:author="Administrator" w:date="2015-10-24T12:50:00Z">
              <w:rPr>
                <w:rFonts w:hint="eastAsia" w:ascii="华文楷体" w:hAnsi="华文楷体" w:eastAsia="华文楷体"/>
                <w:sz w:val="28"/>
                <w:szCs w:val="28"/>
              </w:rPr>
            </w:rPrChange>
          </w:rPr>
          <w:delText>镜</w:delText>
        </w:r>
      </w:del>
      <w:del w:id="1056" w:author="Administrator" w:date="2015-10-24T19:44:00Z">
        <w:r>
          <w:rPr>
            <w:rFonts w:hint="eastAsia" w:ascii="黑体" w:hAnsi="黑体" w:eastAsia="黑体" w:cs="黑体"/>
            <w:sz w:val="28"/>
            <w:szCs w:val="28"/>
            <w:rPrChange w:id="1057" w:author="Administrator" w:date="2015-10-24T12:50:00Z">
              <w:rPr>
                <w:rFonts w:hint="eastAsia" w:ascii="华文楷体" w:hAnsi="华文楷体" w:eastAsia="华文楷体"/>
                <w:sz w:val="28"/>
                <w:szCs w:val="28"/>
              </w:rPr>
            </w:rPrChange>
          </w:rPr>
          <w:delText>“蓝色”一者也具有中、边等分类,原原本本取它的有境性质不可能毫无差别,如果有这种可能性,那么无分(之识)取有分之相怎么能适合充当正量呢?</w:delText>
        </w:r>
      </w:del>
      <w:r>
        <w:rPr>
          <w:rFonts w:hint="eastAsia" w:ascii="华文楷体" w:hAnsi="华文楷体" w:eastAsia="华文楷体"/>
          <w:sz w:val="28"/>
          <w:szCs w:val="28"/>
        </w:rPr>
        <w:t>那么就是说是在进行观察的时候呢，我们就可以知道了，显现对</w:t>
      </w:r>
      <w:ins w:id="1058" w:author="Administrator" w:date="2015-10-23T22:12:00Z">
        <w:r>
          <w:rPr>
            <w:rFonts w:hint="eastAsia" w:ascii="华文楷体" w:hAnsi="华文楷体" w:eastAsia="华文楷体"/>
            <w:sz w:val="28"/>
            <w:szCs w:val="28"/>
            <w:lang w:eastAsia="zh-CN"/>
          </w:rPr>
          <w:t>境</w:t>
        </w:r>
      </w:ins>
      <w:del w:id="1059" w:author="Administrator" w:date="2015-10-23T22:12:00Z">
        <w:r>
          <w:rPr>
            <w:rFonts w:hint="eastAsia" w:ascii="华文楷体" w:hAnsi="华文楷体" w:eastAsia="华文楷体"/>
            <w:sz w:val="28"/>
            <w:szCs w:val="28"/>
          </w:rPr>
          <w:delText>镜</w:delText>
        </w:r>
      </w:del>
      <w:r>
        <w:rPr>
          <w:rFonts w:hint="eastAsia" w:ascii="华文楷体" w:hAnsi="华文楷体" w:eastAsia="华文楷体"/>
          <w:sz w:val="28"/>
          <w:szCs w:val="28"/>
        </w:rPr>
        <w:t>的蓝色当中</w:t>
      </w:r>
      <w:ins w:id="1060" w:author="Administrator" w:date="2015-10-23T22:12:00Z">
        <w:r>
          <w:rPr>
            <w:rFonts w:hint="eastAsia" w:ascii="华文楷体" w:hAnsi="华文楷体" w:eastAsia="华文楷体"/>
            <w:sz w:val="28"/>
            <w:szCs w:val="28"/>
            <w:lang w:eastAsia="zh-CN"/>
          </w:rPr>
          <w:t>，</w:t>
        </w:r>
      </w:ins>
      <w:r>
        <w:rPr>
          <w:rFonts w:hint="eastAsia" w:ascii="华文楷体" w:hAnsi="华文楷体" w:eastAsia="华文楷体"/>
          <w:sz w:val="28"/>
          <w:szCs w:val="28"/>
        </w:rPr>
        <w:t>单单是一个蓝色，一个蓝色当中</w:t>
      </w:r>
      <w:ins w:id="1061" w:author="Administrator" w:date="2015-10-23T22:12:00Z">
        <w:r>
          <w:rPr>
            <w:rFonts w:hint="eastAsia" w:ascii="华文楷体" w:hAnsi="华文楷体" w:eastAsia="华文楷体"/>
            <w:sz w:val="28"/>
            <w:szCs w:val="28"/>
            <w:lang w:eastAsia="zh-CN"/>
          </w:rPr>
          <w:t>，</w:t>
        </w:r>
      </w:ins>
      <w:del w:id="1062" w:author="Administrator" w:date="2015-10-23T22:13:00Z">
        <w:r>
          <w:rPr>
            <w:rFonts w:hint="eastAsia" w:ascii="华文楷体" w:hAnsi="华文楷体" w:eastAsia="华文楷体"/>
            <w:sz w:val="28"/>
            <w:szCs w:val="28"/>
          </w:rPr>
          <w:delText>他</w:delText>
        </w:r>
      </w:del>
      <w:ins w:id="1063" w:author="Administrator" w:date="2015-10-23T22:1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实际上也有中间的蓝色，它边缘四边的</w:t>
      </w:r>
      <w:ins w:id="1064" w:author="Administrator" w:date="2015-10-24T19:47:00Z">
        <w:r>
          <w:rPr>
            <w:rFonts w:hint="eastAsia" w:ascii="华文楷体" w:hAnsi="华文楷体" w:eastAsia="华文楷体"/>
            <w:sz w:val="28"/>
            <w:szCs w:val="28"/>
            <w:lang w:eastAsia="zh-CN"/>
          </w:rPr>
          <w:t>蓝</w:t>
        </w:r>
      </w:ins>
      <w:del w:id="1065" w:author="Administrator" w:date="2015-10-24T19:47:00Z">
        <w:r>
          <w:rPr>
            <w:rFonts w:hint="eastAsia" w:ascii="华文楷体" w:hAnsi="华文楷体" w:eastAsia="华文楷体"/>
            <w:sz w:val="28"/>
            <w:szCs w:val="28"/>
          </w:rPr>
          <w:delText>颜</w:delText>
        </w:r>
      </w:del>
      <w:r>
        <w:rPr>
          <w:rFonts w:hint="eastAsia" w:ascii="华文楷体" w:hAnsi="华文楷体" w:eastAsia="华文楷体"/>
          <w:sz w:val="28"/>
          <w:szCs w:val="28"/>
        </w:rPr>
        <w:t>色等等的分类</w:t>
      </w:r>
      <w:ins w:id="1066" w:author="Administrator" w:date="2015-10-23T22:13:00Z">
        <w:r>
          <w:rPr>
            <w:rFonts w:hint="eastAsia" w:ascii="华文楷体" w:hAnsi="华文楷体" w:eastAsia="华文楷体"/>
            <w:sz w:val="28"/>
            <w:szCs w:val="28"/>
            <w:lang w:eastAsia="zh-CN"/>
          </w:rPr>
          <w:t>。</w:t>
        </w:r>
      </w:ins>
      <w:del w:id="1067" w:author="Administrator" w:date="2015-10-23T22:13: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那么如果说它的这个对</w:t>
      </w:r>
      <w:ins w:id="1068" w:author="Administrator" w:date="2015-10-23T22:13:00Z">
        <w:r>
          <w:rPr>
            <w:rFonts w:hint="eastAsia" w:ascii="华文楷体" w:hAnsi="华文楷体" w:eastAsia="华文楷体"/>
            <w:sz w:val="28"/>
            <w:szCs w:val="28"/>
            <w:lang w:eastAsia="zh-CN"/>
          </w:rPr>
          <w:t>境</w:t>
        </w:r>
      </w:ins>
      <w:del w:id="1069" w:author="Administrator" w:date="2015-10-23T22:13:00Z">
        <w:r>
          <w:rPr>
            <w:rFonts w:hint="eastAsia" w:ascii="华文楷体" w:hAnsi="华文楷体" w:eastAsia="华文楷体"/>
            <w:sz w:val="28"/>
            <w:szCs w:val="28"/>
          </w:rPr>
          <w:delText>镜</w:delText>
        </w:r>
      </w:del>
      <w:r>
        <w:rPr>
          <w:rFonts w:hint="eastAsia" w:ascii="华文楷体" w:hAnsi="华文楷体" w:eastAsia="华文楷体"/>
          <w:sz w:val="28"/>
          <w:szCs w:val="28"/>
        </w:rPr>
        <w:t>有这么多分类呢，那么缘取它的有境的性质不可能是毫无差别的，就不可能完全是一个</w:t>
      </w:r>
      <w:ins w:id="1070" w:author="Administrator" w:date="2015-10-24T12:52:00Z">
        <w:r>
          <w:rPr>
            <w:rFonts w:hint="eastAsia" w:ascii="华文楷体" w:hAnsi="华文楷体" w:eastAsia="华文楷体"/>
            <w:sz w:val="28"/>
            <w:szCs w:val="28"/>
            <w:lang w:eastAsia="zh-CN"/>
          </w:rPr>
          <w:t>。</w:t>
        </w:r>
      </w:ins>
      <w:del w:id="1071" w:author="Administrator" w:date="2015-10-24T12:52:00Z">
        <w:r>
          <w:rPr>
            <w:rFonts w:hint="eastAsia" w:ascii="华文楷体" w:hAnsi="华文楷体" w:eastAsia="华文楷体"/>
            <w:sz w:val="28"/>
            <w:szCs w:val="28"/>
          </w:rPr>
          <w:delText>，</w:delText>
        </w:r>
      </w:del>
      <w:ins w:id="1072" w:author="Administrator" w:date="2015-10-24T19:47:00Z">
        <w:r>
          <w:rPr>
            <w:rFonts w:hint="eastAsia" w:ascii="华文楷体" w:hAnsi="华文楷体" w:eastAsia="华文楷体"/>
            <w:sz w:val="28"/>
            <w:szCs w:val="28"/>
            <w:lang w:eastAsia="zh-CN"/>
          </w:rPr>
          <w:t>它的</w:t>
        </w:r>
      </w:ins>
      <w:del w:id="1073" w:author="Administrator" w:date="2015-10-24T19:47:00Z">
        <w:r>
          <w:rPr>
            <w:rFonts w:hint="eastAsia" w:ascii="华文楷体" w:hAnsi="华文楷体" w:eastAsia="华文楷体"/>
            <w:sz w:val="28"/>
            <w:szCs w:val="28"/>
          </w:rPr>
          <w:delText>那么</w:delText>
        </w:r>
      </w:del>
      <w:r>
        <w:rPr>
          <w:rFonts w:hint="eastAsia" w:ascii="华文楷体" w:hAnsi="华文楷体" w:eastAsia="华文楷体"/>
          <w:sz w:val="28"/>
          <w:szCs w:val="28"/>
        </w:rPr>
        <w:t>对</w:t>
      </w:r>
      <w:ins w:id="1074" w:author="Administrator" w:date="2015-10-23T22:13:00Z">
        <w:r>
          <w:rPr>
            <w:rFonts w:hint="eastAsia" w:ascii="华文楷体" w:hAnsi="华文楷体" w:eastAsia="华文楷体"/>
            <w:sz w:val="28"/>
            <w:szCs w:val="28"/>
            <w:lang w:eastAsia="zh-CN"/>
          </w:rPr>
          <w:t>境</w:t>
        </w:r>
      </w:ins>
      <w:del w:id="1075" w:author="Administrator" w:date="2015-10-23T22:13:00Z">
        <w:r>
          <w:rPr>
            <w:rFonts w:hint="eastAsia" w:ascii="华文楷体" w:hAnsi="华文楷体" w:eastAsia="华文楷体"/>
            <w:sz w:val="28"/>
            <w:szCs w:val="28"/>
          </w:rPr>
          <w:delText>镜</w:delText>
        </w:r>
      </w:del>
      <w:r>
        <w:rPr>
          <w:rFonts w:hint="eastAsia" w:ascii="华文楷体" w:hAnsi="华文楷体" w:eastAsia="华文楷体"/>
          <w:sz w:val="28"/>
          <w:szCs w:val="28"/>
        </w:rPr>
        <w:t>有这么多的分别，你的缘取它的这样一种这个不同的对</w:t>
      </w:r>
      <w:ins w:id="1076" w:author="Administrator" w:date="2015-10-23T22:13:00Z">
        <w:r>
          <w:rPr>
            <w:rFonts w:hint="eastAsia" w:ascii="华文楷体" w:hAnsi="华文楷体" w:eastAsia="华文楷体"/>
            <w:sz w:val="28"/>
            <w:szCs w:val="28"/>
            <w:lang w:eastAsia="zh-CN"/>
          </w:rPr>
          <w:t>境</w:t>
        </w:r>
      </w:ins>
      <w:del w:id="1077" w:author="Administrator" w:date="2015-10-23T22:13:00Z">
        <w:r>
          <w:rPr>
            <w:rFonts w:hint="eastAsia" w:ascii="华文楷体" w:hAnsi="华文楷体" w:eastAsia="华文楷体"/>
            <w:sz w:val="28"/>
            <w:szCs w:val="28"/>
          </w:rPr>
          <w:delText>镜</w:delText>
        </w:r>
      </w:del>
      <w:r>
        <w:rPr>
          <w:rFonts w:hint="eastAsia" w:ascii="华文楷体" w:hAnsi="华文楷体" w:eastAsia="华文楷体"/>
          <w:sz w:val="28"/>
          <w:szCs w:val="28"/>
        </w:rPr>
        <w:t>的时候怎么可能是毫无差别呢</w:t>
      </w:r>
      <w:ins w:id="1078" w:author="Administrator" w:date="2015-10-23T22:13:00Z">
        <w:r>
          <w:rPr>
            <w:rFonts w:hint="eastAsia" w:ascii="华文楷体" w:hAnsi="华文楷体" w:eastAsia="华文楷体"/>
            <w:sz w:val="28"/>
            <w:szCs w:val="28"/>
            <w:lang w:eastAsia="zh-CN"/>
          </w:rPr>
          <w:t>？</w:t>
        </w:r>
      </w:ins>
      <w:del w:id="1079" w:author="Administrator" w:date="2015-10-23T22:13:00Z">
        <w:r>
          <w:rPr>
            <w:rFonts w:hint="eastAsia" w:ascii="华文楷体" w:hAnsi="华文楷体" w:eastAsia="华文楷体"/>
            <w:sz w:val="28"/>
            <w:szCs w:val="28"/>
          </w:rPr>
          <w:delText>，</w:delText>
        </w:r>
      </w:del>
      <w:r>
        <w:rPr>
          <w:rFonts w:hint="eastAsia" w:ascii="华文楷体" w:hAnsi="华文楷体" w:eastAsia="华文楷体"/>
          <w:sz w:val="28"/>
          <w:szCs w:val="28"/>
        </w:rPr>
        <w:t>是单单是一个心识不可能</w:t>
      </w:r>
      <w:ins w:id="1080" w:author="Administrator" w:date="2015-10-23T22:13:00Z">
        <w:r>
          <w:rPr>
            <w:rFonts w:hint="eastAsia" w:ascii="华文楷体" w:hAnsi="华文楷体" w:eastAsia="华文楷体"/>
            <w:sz w:val="28"/>
            <w:szCs w:val="28"/>
            <w:lang w:eastAsia="zh-CN"/>
          </w:rPr>
          <w:t>。</w:t>
        </w:r>
      </w:ins>
      <w:del w:id="1081" w:author="Administrator" w:date="2015-10-23T22:13:00Z">
        <w:r>
          <w:rPr>
            <w:rFonts w:hint="eastAsia" w:ascii="华文楷体" w:hAnsi="华文楷体" w:eastAsia="华文楷体"/>
            <w:sz w:val="28"/>
            <w:szCs w:val="28"/>
          </w:rPr>
          <w:delText>，</w:delText>
        </w:r>
      </w:del>
      <w:r>
        <w:rPr>
          <w:rFonts w:hint="eastAsia" w:ascii="华文楷体" w:hAnsi="华文楷体" w:eastAsia="华文楷体"/>
          <w:sz w:val="28"/>
          <w:szCs w:val="28"/>
        </w:rPr>
        <w:t>如果这个是可能性可以存在的话，那么无分(之识)取有分之相是不可能适合</w:t>
      </w:r>
      <w:del w:id="1082" w:author="Administrator" w:date="2015-10-24T12:52:00Z">
        <w:r>
          <w:rPr>
            <w:rFonts w:hint="eastAsia" w:ascii="华文楷体" w:hAnsi="华文楷体" w:eastAsia="华文楷体"/>
            <w:sz w:val="28"/>
            <w:szCs w:val="28"/>
          </w:rPr>
          <w:delText>充当</w:delText>
        </w:r>
      </w:del>
      <w:r>
        <w:rPr>
          <w:rFonts w:hint="eastAsia" w:ascii="华文楷体" w:hAnsi="华文楷体" w:eastAsia="华文楷体"/>
          <w:sz w:val="28"/>
          <w:szCs w:val="28"/>
        </w:rPr>
        <w:t>正量</w:t>
      </w:r>
      <w:ins w:id="1083" w:author="Administrator" w:date="2015-10-24T12:52:00Z">
        <w:r>
          <w:rPr>
            <w:rFonts w:hint="eastAsia" w:ascii="华文楷体" w:hAnsi="华文楷体" w:eastAsia="华文楷体"/>
            <w:sz w:val="28"/>
            <w:szCs w:val="28"/>
            <w:lang w:eastAsia="zh-CN"/>
          </w:rPr>
          <w:t>的</w:t>
        </w:r>
      </w:ins>
      <w:del w:id="1084" w:author="Administrator" w:date="2015-10-24T12:52:00Z">
        <w:r>
          <w:rPr>
            <w:rFonts w:hint="eastAsia" w:ascii="华文楷体" w:hAnsi="华文楷体" w:eastAsia="华文楷体"/>
            <w:sz w:val="28"/>
            <w:szCs w:val="28"/>
          </w:rPr>
          <w:delText>呢</w:delText>
        </w:r>
      </w:del>
      <w:ins w:id="1085" w:author="Administrator" w:date="2015-10-24T12:52:00Z">
        <w:r>
          <w:rPr>
            <w:rFonts w:hint="eastAsia" w:ascii="华文楷体" w:hAnsi="华文楷体" w:eastAsia="华文楷体"/>
            <w:sz w:val="28"/>
            <w:szCs w:val="28"/>
            <w:lang w:eastAsia="zh-CN"/>
          </w:rPr>
          <w:t>。</w:t>
        </w:r>
      </w:ins>
      <w:del w:id="1086" w:author="Administrator" w:date="2015-10-24T12:52:00Z">
        <w:r>
          <w:rPr>
            <w:rFonts w:hint="eastAsia" w:ascii="华文楷体" w:hAnsi="华文楷体" w:eastAsia="华文楷体"/>
            <w:sz w:val="28"/>
            <w:szCs w:val="28"/>
          </w:rPr>
          <w:delText>，</w:delText>
        </w:r>
      </w:del>
      <w:r>
        <w:rPr>
          <w:rFonts w:hint="eastAsia" w:ascii="华文楷体" w:hAnsi="华文楷体" w:eastAsia="华文楷体"/>
          <w:sz w:val="28"/>
          <w:szCs w:val="28"/>
        </w:rPr>
        <w:t>什么是无分之识呢，就是说一个识，内部没有分别的识叫无分之识</w:t>
      </w:r>
      <w:ins w:id="1087" w:author="Administrator" w:date="2015-10-23T22:14:00Z">
        <w:r>
          <w:rPr>
            <w:rFonts w:hint="eastAsia" w:ascii="华文楷体" w:hAnsi="华文楷体" w:eastAsia="华文楷体"/>
            <w:sz w:val="28"/>
            <w:szCs w:val="28"/>
            <w:lang w:eastAsia="zh-CN"/>
          </w:rPr>
          <w:t>。</w:t>
        </w:r>
      </w:ins>
      <w:del w:id="1088" w:author="Administrator" w:date="2015-10-23T22:14:00Z">
        <w:r>
          <w:rPr>
            <w:rFonts w:hint="eastAsia" w:ascii="华文楷体" w:hAnsi="华文楷体" w:eastAsia="华文楷体"/>
            <w:sz w:val="28"/>
            <w:szCs w:val="28"/>
          </w:rPr>
          <w:delText>，</w:delText>
        </w:r>
      </w:del>
      <w:r>
        <w:rPr>
          <w:rFonts w:hint="eastAsia" w:ascii="华文楷体" w:hAnsi="华文楷体" w:eastAsia="华文楷体"/>
          <w:sz w:val="28"/>
          <w:szCs w:val="28"/>
        </w:rPr>
        <w:t>有分之相是什么呢？有分之相就比如前面这个蓝色</w:t>
      </w:r>
      <w:ins w:id="1089" w:author="Administrator" w:date="2015-10-23T22:15:00Z">
        <w:r>
          <w:rPr>
            <w:rFonts w:hint="eastAsia" w:ascii="华文楷体" w:hAnsi="华文楷体" w:eastAsia="华文楷体"/>
            <w:sz w:val="28"/>
            <w:szCs w:val="28"/>
            <w:lang w:eastAsia="zh-CN"/>
          </w:rPr>
          <w:t>，</w:t>
        </w:r>
      </w:ins>
      <w:del w:id="1090" w:author="Administrator" w:date="2015-10-23T22:15:00Z">
        <w:r>
          <w:rPr>
            <w:rFonts w:hint="eastAsia" w:ascii="华文楷体" w:hAnsi="华文楷体" w:eastAsia="华文楷体"/>
            <w:sz w:val="28"/>
            <w:szCs w:val="28"/>
          </w:rPr>
          <w:delText xml:space="preserve">，前面这个蓝色的行相它是有分的，怎么分呢，中央的蓝色，四边的蓝色都是有分的 ，他这个是属于有分之相。 </w:delText>
        </w:r>
      </w:del>
    </w:p>
    <w:p>
      <w:pPr>
        <w:spacing w:beforeLines="0" w:afterLines="0"/>
        <w:ind w:firstLine="560" w:firstLineChars="200"/>
        <w:rPr>
          <w:del w:id="1092" w:author="Administrator" w:date="2015-10-23T22:15:00Z"/>
          <w:rFonts w:hint="eastAsia" w:ascii="华文楷体" w:hAnsi="华文楷体" w:eastAsia="华文楷体"/>
          <w:sz w:val="28"/>
          <w:szCs w:val="28"/>
        </w:rPr>
        <w:pPrChange w:id="1091" w:author="Administrator" w:date="2015-10-27T13:13:00Z">
          <w:pPr>
            <w:ind w:firstLine="570"/>
          </w:pPr>
        </w:pPrChange>
      </w:pPr>
      <w:del w:id="1093" w:author="Administrator" w:date="2015-10-23T22:15:00Z">
        <w:r>
          <w:rPr>
            <w:rFonts w:hint="eastAsia" w:ascii="华文楷体" w:hAnsi="华文楷体" w:eastAsia="华文楷体"/>
            <w:sz w:val="28"/>
            <w:szCs w:val="28"/>
          </w:rPr>
          <w:delText>中观庄严论  第46课</w:delText>
        </w:r>
      </w:del>
      <w:del w:id="1094" w:author="Administrator" w:date="2015-10-23T22:15:00Z">
        <w:r>
          <w:rPr>
            <w:rFonts w:hint="eastAsia" w:ascii="华文楷体" w:hAnsi="华文楷体" w:eastAsia="华文楷体"/>
            <w:sz w:val="28"/>
            <w:szCs w:val="28"/>
          </w:rPr>
          <w:tab/>
        </w:r>
      </w:del>
      <w:del w:id="1095" w:author="Administrator" w:date="2015-10-23T22:15:00Z">
        <w:r>
          <w:rPr>
            <w:rFonts w:hint="eastAsia" w:ascii="华文楷体" w:hAnsi="华文楷体" w:eastAsia="华文楷体"/>
            <w:sz w:val="28"/>
            <w:szCs w:val="28"/>
          </w:rPr>
          <w:delText>30-40分</w:delText>
        </w:r>
      </w:del>
    </w:p>
    <w:p>
      <w:pPr>
        <w:spacing w:beforeLines="0" w:afterLines="0"/>
        <w:ind w:firstLine="560" w:firstLineChars="200"/>
        <w:rPr>
          <w:rFonts w:hint="eastAsia" w:ascii="华文楷体" w:hAnsi="华文楷体" w:eastAsia="华文楷体"/>
          <w:sz w:val="28"/>
          <w:szCs w:val="28"/>
        </w:rPr>
        <w:pPrChange w:id="1096" w:author="Administrator" w:date="2015-10-27T13:13:00Z">
          <w:pPr>
            <w:ind w:firstLine="570"/>
          </w:pPr>
        </w:pPrChange>
      </w:pPr>
      <w:r>
        <w:rPr>
          <w:rFonts w:hint="eastAsia" w:ascii="华文楷体" w:hAnsi="华文楷体" w:eastAsia="华文楷体"/>
          <w:sz w:val="28"/>
          <w:szCs w:val="28"/>
        </w:rPr>
        <w:t>前面这个蓝色的行</w:t>
      </w:r>
      <w:ins w:id="1097" w:author="Administrator" w:date="2015-10-23T22:15: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它是有分的。怎么分呢？中央的蓝色，四边的蓝色，它是有分的，它这个是属于有分之相。那么它就是说是</w:t>
      </w:r>
      <w:ins w:id="1098" w:author="Administrator" w:date="2015-10-28T13:01:00Z">
        <w:r>
          <w:rPr>
            <w:rFonts w:hint="eastAsia" w:ascii="华文楷体" w:hAnsi="华文楷体" w:eastAsia="华文楷体"/>
            <w:sz w:val="28"/>
            <w:szCs w:val="28"/>
            <w:lang w:eastAsia="zh-CN"/>
          </w:rPr>
          <w:t>缘取</w:t>
        </w:r>
      </w:ins>
      <w:del w:id="1099" w:author="Administrator" w:date="2015-10-28T13:00:00Z">
        <w:r>
          <w:rPr>
            <w:rFonts w:hint="eastAsia" w:ascii="华文楷体" w:hAnsi="华文楷体" w:eastAsia="华文楷体"/>
            <w:sz w:val="28"/>
            <w:szCs w:val="28"/>
          </w:rPr>
          <w:delText>允许</w:delText>
        </w:r>
      </w:del>
      <w:r>
        <w:rPr>
          <w:rFonts w:hint="eastAsia" w:ascii="华文楷体" w:hAnsi="华文楷体" w:eastAsia="华文楷体"/>
          <w:sz w:val="28"/>
          <w:szCs w:val="28"/>
        </w:rPr>
        <w:t>它的识是无分之识，无分之识就是说它的内部是没有差别的，是个同类识。所以说一个无分之识去取一个有分之相</w:t>
      </w:r>
      <w:ins w:id="1100" w:author="Administrator" w:date="2015-10-23T22:16: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怎么可能适合充当正量呢？这个是不能够适合充当正量的。</w:t>
      </w:r>
    </w:p>
    <w:p>
      <w:pPr>
        <w:spacing w:beforeLines="0" w:afterLines="0"/>
        <w:ind w:firstLine="560" w:firstLineChars="200"/>
        <w:rPr>
          <w:rFonts w:hint="eastAsia" w:ascii="华文楷体" w:hAnsi="华文楷体" w:eastAsia="华文楷体"/>
          <w:sz w:val="28"/>
          <w:szCs w:val="28"/>
        </w:rPr>
        <w:pPrChange w:id="1101" w:author="Administrator" w:date="2015-10-27T13:13:00Z">
          <w:pPr>
            <w:ind w:firstLine="570"/>
          </w:pPr>
        </w:pPrChange>
      </w:pPr>
      <w:ins w:id="1102" w:author="Administrator" w:date="2015-10-24T12:54:00Z">
        <w:r>
          <w:rPr>
            <w:rFonts w:hint="eastAsia" w:ascii="黑体" w:hAnsi="黑体" w:eastAsia="黑体" w:cs="黑体"/>
            <w:sz w:val="28"/>
            <w:szCs w:val="28"/>
            <w:lang w:eastAsia="zh-CN"/>
            <w:rPrChange w:id="1103" w:author="Administrator" w:date="2015-10-24T12:54: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04" w:author="Administrator" w:date="2015-10-24T12:54:00Z">
            <w:rPr>
              <w:rFonts w:hint="eastAsia" w:ascii="华文楷体" w:hAnsi="华文楷体" w:eastAsia="华文楷体"/>
              <w:sz w:val="28"/>
              <w:szCs w:val="28"/>
            </w:rPr>
          </w:rPrChange>
        </w:rPr>
        <w:t>而承许“相识等量”的这一观点在名言中实可堪为取所量的正量</w:t>
      </w:r>
      <w:ins w:id="1105" w:author="Administrator" w:date="2015-10-24T12:54:00Z">
        <w:r>
          <w:rPr>
            <w:rFonts w:hint="eastAsia" w:ascii="黑体" w:hAnsi="黑体" w:eastAsia="黑体" w:cs="黑体"/>
            <w:sz w:val="28"/>
            <w:szCs w:val="28"/>
            <w:lang w:eastAsia="zh-CN"/>
            <w:rPrChange w:id="1106" w:author="Administrator" w:date="2015-10-24T12:54:00Z">
              <w:rPr>
                <w:rFonts w:hint="eastAsia" w:ascii="华文楷体" w:hAnsi="华文楷体" w:eastAsia="华文楷体"/>
                <w:sz w:val="28"/>
                <w:szCs w:val="28"/>
                <w:lang w:eastAsia="zh-CN"/>
              </w:rPr>
            </w:rPrChange>
          </w:rPr>
          <w:t>，</w:t>
        </w:r>
      </w:ins>
      <w:ins w:id="1107" w:author="Administrator" w:date="2015-10-24T12:54:00Z">
        <w:r>
          <w:rPr>
            <w:rFonts w:hint="eastAsia" w:ascii="黑体" w:hAnsi="黑体" w:eastAsia="黑体" w:cs="黑体"/>
            <w:sz w:val="28"/>
            <w:szCs w:val="28"/>
            <w:lang w:eastAsia="zh-CN"/>
            <w:rPrChange w:id="1108" w:author="Administrator" w:date="2015-10-24T12:54:00Z">
              <w:rPr>
                <w:rFonts w:hint="eastAsia" w:ascii="华文楷体" w:hAnsi="华文楷体" w:eastAsia="华文楷体"/>
                <w:sz w:val="28"/>
                <w:szCs w:val="28"/>
                <w:lang w:eastAsia="zh-CN"/>
              </w:rPr>
            </w:rPrChange>
          </w:rPr>
          <w:t>】</w:t>
        </w:r>
      </w:ins>
      <w:del w:id="1109" w:author="Administrator" w:date="2015-10-24T12:54:00Z">
        <w:r>
          <w:rPr>
            <w:rFonts w:hint="eastAsia" w:ascii="华文楷体" w:hAnsi="华文楷体" w:eastAsia="华文楷体"/>
            <w:sz w:val="28"/>
            <w:szCs w:val="28"/>
          </w:rPr>
          <w:delText>。</w:delText>
        </w:r>
      </w:del>
    </w:p>
    <w:p>
      <w:pPr>
        <w:spacing w:beforeLines="0" w:afterLines="0"/>
        <w:ind w:firstLine="560" w:firstLineChars="200"/>
        <w:rPr>
          <w:rFonts w:hint="eastAsia" w:ascii="华文楷体" w:hAnsi="华文楷体" w:eastAsia="华文楷体"/>
          <w:sz w:val="28"/>
          <w:szCs w:val="28"/>
        </w:rPr>
        <w:pPrChange w:id="1110" w:author="Administrator" w:date="2015-10-27T13:13:00Z">
          <w:pPr>
            <w:ind w:firstLine="570"/>
          </w:pPr>
        </w:pPrChange>
      </w:pPr>
      <w:r>
        <w:rPr>
          <w:rFonts w:hint="eastAsia" w:ascii="华文楷体" w:hAnsi="华文楷体" w:eastAsia="华文楷体"/>
          <w:sz w:val="28"/>
          <w:szCs w:val="28"/>
        </w:rPr>
        <w:t>那么就是说是相识等量这个观点</w:t>
      </w:r>
      <w:ins w:id="1111" w:author="Administrator" w:date="2015-10-23T22: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在名言谛当中</w:t>
      </w:r>
      <w:ins w:id="1112" w:author="Administrator" w:date="2015-10-24T12:5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可以成为取所量的正量的，相识等量就可以。因为它的这个外境有多种，它的这个能取的心识也就这么多，相合</w:t>
      </w:r>
      <w:ins w:id="1113" w:author="Administrator" w:date="2015-10-28T13:02: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它的这样一种行相来安立的。所以在名言谛当中就堪为取所量的正量。</w:t>
      </w:r>
    </w:p>
    <w:p>
      <w:pPr>
        <w:spacing w:beforeLines="0" w:afterLines="0"/>
        <w:ind w:firstLine="560" w:firstLineChars="200"/>
        <w:rPr>
          <w:rFonts w:hint="eastAsia" w:ascii="黑体" w:hAnsi="黑体" w:eastAsia="黑体" w:cs="黑体"/>
          <w:sz w:val="28"/>
          <w:szCs w:val="28"/>
          <w:rPrChange w:id="1115" w:author="Administrator" w:date="2015-10-24T12:55:00Z">
            <w:rPr>
              <w:rFonts w:hint="eastAsia" w:ascii="华文楷体" w:hAnsi="华文楷体" w:eastAsia="华文楷体"/>
              <w:sz w:val="28"/>
              <w:szCs w:val="28"/>
            </w:rPr>
          </w:rPrChange>
        </w:rPr>
        <w:pPrChange w:id="1114" w:author="Administrator" w:date="2015-10-27T13:13:00Z">
          <w:pPr>
            <w:ind w:firstLine="570"/>
          </w:pPr>
        </w:pPrChange>
      </w:pPr>
      <w:ins w:id="1116" w:author="Administrator" w:date="2015-10-24T12:54:00Z">
        <w:r>
          <w:rPr>
            <w:rFonts w:hint="eastAsia" w:ascii="黑体" w:hAnsi="黑体" w:eastAsia="黑体" w:cs="黑体"/>
            <w:sz w:val="28"/>
            <w:szCs w:val="28"/>
            <w:lang w:eastAsia="zh-CN"/>
            <w:rPrChange w:id="1117" w:author="Administrator" w:date="2015-10-24T12:55: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18" w:author="Administrator" w:date="2015-10-24T12:55:00Z">
            <w:rPr>
              <w:rFonts w:hint="eastAsia" w:ascii="华文楷体" w:hAnsi="华文楷体" w:eastAsia="华文楷体"/>
              <w:sz w:val="28"/>
              <w:szCs w:val="28"/>
            </w:rPr>
          </w:rPrChange>
        </w:rPr>
        <w:t>如同所有承认瓶子为多尘自性者否认“无分”之瓶子的理由完全是以识前显现“有分”而安立的。</w:t>
      </w:r>
      <w:ins w:id="1119" w:author="Administrator" w:date="2015-10-24T12:55:00Z">
        <w:r>
          <w:rPr>
            <w:rFonts w:hint="eastAsia" w:ascii="黑体" w:hAnsi="黑体" w:eastAsia="黑体" w:cs="黑体"/>
            <w:sz w:val="28"/>
            <w:szCs w:val="28"/>
            <w:lang w:eastAsia="zh-CN"/>
            <w:rPrChange w:id="1120" w:author="Administrator" w:date="2015-10-24T12:55:00Z">
              <w:rPr>
                <w:rFonts w:hint="eastAsia" w:ascii="华文楷体" w:hAnsi="华文楷体" w:eastAsia="华文楷体"/>
                <w:sz w:val="28"/>
                <w:szCs w:val="28"/>
                <w:lang w:eastAsia="zh-CN"/>
              </w:rPr>
            </w:rPrChange>
          </w:rPr>
          <w:t>】</w:t>
        </w:r>
      </w:ins>
    </w:p>
    <w:p>
      <w:pPr>
        <w:spacing w:beforeLines="0" w:afterLines="0"/>
        <w:ind w:firstLine="560" w:firstLineChars="200"/>
        <w:rPr>
          <w:rFonts w:hint="eastAsia" w:ascii="华文楷体" w:hAnsi="华文楷体" w:eastAsia="华文楷体"/>
          <w:sz w:val="28"/>
          <w:szCs w:val="28"/>
        </w:rPr>
        <w:pPrChange w:id="1121" w:author="Administrator" w:date="2015-10-27T13:13:00Z">
          <w:pPr>
            <w:ind w:firstLine="570"/>
          </w:pPr>
        </w:pPrChange>
      </w:pPr>
      <w:r>
        <w:rPr>
          <w:rFonts w:hint="eastAsia" w:ascii="华文楷体" w:hAnsi="华文楷体" w:eastAsia="华文楷体"/>
          <w:sz w:val="28"/>
          <w:szCs w:val="28"/>
        </w:rPr>
        <w:t>那么就是说我们这个观点是合理的，那么前面这个观点不合理。打个比喻讲，如同承许瓶子，承认瓶子为多尘自性</w:t>
      </w:r>
      <w:ins w:id="1122" w:author="Administrator" w:date="2015-10-24T12:55:00Z">
        <w:r>
          <w:rPr>
            <w:rFonts w:hint="eastAsia" w:ascii="华文楷体" w:hAnsi="华文楷体" w:eastAsia="华文楷体"/>
            <w:sz w:val="28"/>
            <w:szCs w:val="28"/>
            <w:lang w:eastAsia="zh-CN"/>
          </w:rPr>
          <w:t>、</w:t>
        </w:r>
      </w:ins>
      <w:r>
        <w:rPr>
          <w:rFonts w:hint="eastAsia" w:ascii="华文楷体" w:hAnsi="华文楷体" w:eastAsia="华文楷体"/>
          <w:sz w:val="28"/>
          <w:szCs w:val="28"/>
        </w:rPr>
        <w:t>否认无分。那么这个是在小乘以上都承认的，小乘以上都承认。那么小乘他们认为这个瓶子是多尘自性，前面我们分析了，像这样的话</w:t>
      </w:r>
      <w:ins w:id="1123" w:author="Administrator" w:date="2015-10-24T12:55:00Z">
        <w:r>
          <w:rPr>
            <w:rFonts w:hint="eastAsia" w:ascii="华文楷体" w:hAnsi="华文楷体" w:eastAsia="华文楷体"/>
            <w:sz w:val="28"/>
            <w:szCs w:val="28"/>
            <w:lang w:eastAsia="zh-CN"/>
          </w:rPr>
          <w:t>有这个</w:t>
        </w:r>
      </w:ins>
      <w:r>
        <w:rPr>
          <w:rFonts w:hint="eastAsia" w:ascii="华文楷体" w:hAnsi="华文楷体" w:eastAsia="华文楷体"/>
          <w:sz w:val="28"/>
          <w:szCs w:val="28"/>
        </w:rPr>
        <w:t>至少有八</w:t>
      </w:r>
      <w:ins w:id="1124" w:author="Administrator" w:date="2015-10-23T22:18:00Z">
        <w:r>
          <w:rPr>
            <w:rFonts w:hint="eastAsia" w:ascii="华文楷体" w:hAnsi="华文楷体" w:eastAsia="华文楷体"/>
            <w:sz w:val="28"/>
            <w:szCs w:val="28"/>
            <w:lang w:eastAsia="zh-CN"/>
          </w:rPr>
          <w:t>尘</w:t>
        </w:r>
      </w:ins>
      <w:del w:id="1125" w:author="Administrator" w:date="2015-10-23T22:18:00Z">
        <w:r>
          <w:rPr>
            <w:rFonts w:hint="eastAsia" w:ascii="华文楷体" w:hAnsi="华文楷体" w:eastAsia="华文楷体"/>
            <w:sz w:val="28"/>
            <w:szCs w:val="28"/>
          </w:rPr>
          <w:delText>层</w:delText>
        </w:r>
      </w:del>
      <w:r>
        <w:rPr>
          <w:rFonts w:hint="eastAsia" w:ascii="华文楷体" w:hAnsi="华文楷体" w:eastAsia="华文楷体"/>
          <w:sz w:val="28"/>
          <w:szCs w:val="28"/>
        </w:rPr>
        <w:t>，至少</w:t>
      </w:r>
      <w:ins w:id="1126" w:author="Administrator" w:date="2015-10-24T12:56: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八</w:t>
      </w:r>
      <w:ins w:id="1127" w:author="Administrator" w:date="2015-10-23T22:18:00Z">
        <w:r>
          <w:rPr>
            <w:rFonts w:hint="eastAsia" w:ascii="华文楷体" w:hAnsi="华文楷体" w:eastAsia="华文楷体"/>
            <w:sz w:val="28"/>
            <w:szCs w:val="28"/>
            <w:lang w:eastAsia="zh-CN"/>
          </w:rPr>
          <w:t>尘</w:t>
        </w:r>
      </w:ins>
      <w:del w:id="1128" w:author="Administrator" w:date="2015-10-23T22:18:00Z">
        <w:r>
          <w:rPr>
            <w:rFonts w:hint="eastAsia" w:ascii="华文楷体" w:hAnsi="华文楷体" w:eastAsia="华文楷体"/>
            <w:sz w:val="28"/>
            <w:szCs w:val="28"/>
          </w:rPr>
          <w:delText>层</w:delText>
        </w:r>
      </w:del>
      <w:r>
        <w:rPr>
          <w:rFonts w:hint="eastAsia" w:ascii="华文楷体" w:hAnsi="华文楷体" w:eastAsia="华文楷体"/>
          <w:sz w:val="28"/>
          <w:szCs w:val="28"/>
        </w:rPr>
        <w:t>组成，再加上有些声音啊，其它的尘可以安立的。所以说这个瓶子上面有地水火风，有色香味触，有这些很多很多尘的自性。</w:t>
      </w:r>
    </w:p>
    <w:p>
      <w:pPr>
        <w:spacing w:beforeLines="0" w:afterLines="0"/>
        <w:ind w:firstLine="560" w:firstLineChars="200"/>
        <w:rPr>
          <w:del w:id="1130" w:author="Administrator" w:date="2015-10-28T13:03:00Z"/>
          <w:rFonts w:hint="eastAsia" w:ascii="华文楷体" w:hAnsi="华文楷体" w:eastAsia="华文楷体"/>
          <w:sz w:val="28"/>
          <w:szCs w:val="28"/>
        </w:rPr>
        <w:pPrChange w:id="1129" w:author="Administrator" w:date="2015-10-27T13:13:00Z">
          <w:pPr>
            <w:ind w:firstLine="570"/>
          </w:pPr>
        </w:pPrChange>
      </w:pPr>
      <w:r>
        <w:rPr>
          <w:rFonts w:hint="eastAsia" w:ascii="华文楷体" w:hAnsi="华文楷体" w:eastAsia="华文楷体"/>
          <w:sz w:val="28"/>
          <w:szCs w:val="28"/>
        </w:rPr>
        <w:t>那么就是说承认瓶子是</w:t>
      </w:r>
      <w:ins w:id="1131" w:author="Administrator" w:date="2015-10-24T12: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八尘以上的</w:t>
      </w:r>
      <w:ins w:id="1132" w:author="Administrator" w:date="2015-10-24T12:56:00Z">
        <w:r>
          <w:rPr>
            <w:rFonts w:hint="eastAsia" w:ascii="华文楷体" w:hAnsi="华文楷体" w:eastAsia="华文楷体"/>
            <w:sz w:val="28"/>
            <w:szCs w:val="28"/>
            <w:lang w:eastAsia="zh-CN"/>
          </w:rPr>
          <w:t>这样一种</w:t>
        </w:r>
      </w:ins>
      <w:ins w:id="1133" w:author="Administrator" w:date="2015-10-24T19:5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多尘自性，组成这个瓶子的自性它就否认无分。</w:t>
      </w:r>
      <w:ins w:id="1134" w:author="Administrator" w:date="2015-10-23T22:18:00Z">
        <w:r>
          <w:rPr>
            <w:rFonts w:hint="eastAsia" w:ascii="华文楷体" w:hAnsi="华文楷体" w:eastAsia="华文楷体"/>
            <w:sz w:val="28"/>
            <w:szCs w:val="28"/>
            <w:lang w:eastAsia="zh-CN"/>
          </w:rPr>
          <w:t>它</w:t>
        </w:r>
      </w:ins>
      <w:del w:id="1135" w:author="Administrator" w:date="2015-10-23T22:18:00Z">
        <w:r>
          <w:rPr>
            <w:rFonts w:hint="eastAsia" w:ascii="华文楷体" w:hAnsi="华文楷体" w:eastAsia="华文楷体"/>
            <w:sz w:val="28"/>
            <w:szCs w:val="28"/>
          </w:rPr>
          <w:delText>他</w:delText>
        </w:r>
      </w:del>
      <w:r>
        <w:rPr>
          <w:rFonts w:hint="eastAsia" w:ascii="华文楷体" w:hAnsi="华文楷体" w:eastAsia="华文楷体"/>
          <w:sz w:val="28"/>
          <w:szCs w:val="28"/>
        </w:rPr>
        <w:t>就认为这个瓶子既然是多尘组成的，就不可能是无分的。为什么这个瓶子不可能是无分的呢？就是说这个理由</w:t>
      </w:r>
      <w:ins w:id="1136" w:author="Administrator" w:date="2015-10-24T12:5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完全是以识前显现有分而立的。</w:t>
      </w:r>
    </w:p>
    <w:p>
      <w:pPr>
        <w:spacing w:beforeLines="0" w:afterLines="0"/>
        <w:ind w:firstLine="560" w:firstLineChars="200"/>
        <w:rPr>
          <w:del w:id="1138" w:author="Administrator" w:date="2015-10-28T13:04:00Z"/>
          <w:rFonts w:hint="eastAsia" w:ascii="华文楷体" w:hAnsi="华文楷体" w:eastAsia="华文楷体"/>
          <w:sz w:val="28"/>
          <w:szCs w:val="28"/>
        </w:rPr>
        <w:pPrChange w:id="1137" w:author="Administrator" w:date="2015-10-27T13:13:00Z">
          <w:pPr>
            <w:ind w:firstLine="570"/>
          </w:pPr>
        </w:pPrChange>
      </w:pPr>
      <w:r>
        <w:rPr>
          <w:rFonts w:hint="eastAsia" w:ascii="华文楷体" w:hAnsi="华文楷体" w:eastAsia="华文楷体"/>
          <w:sz w:val="28"/>
          <w:szCs w:val="28"/>
        </w:rPr>
        <w:t>因为在我们的识面前明明显现了这样一种瓶子的有分，它可以分很多部分。所以说在我们的心识面前就是说</w:t>
      </w:r>
      <w:del w:id="1139" w:author="Administrator" w:date="2015-10-29T12:51:15Z">
        <w:r>
          <w:rPr>
            <w:rFonts w:hint="eastAsia" w:ascii="华文楷体" w:hAnsi="华文楷体" w:eastAsia="华文楷体"/>
            <w:sz w:val="28"/>
            <w:szCs w:val="28"/>
          </w:rPr>
          <w:delText>或</w:delText>
        </w:r>
      </w:del>
      <w:r>
        <w:rPr>
          <w:rFonts w:hint="eastAsia" w:ascii="华文楷体" w:hAnsi="华文楷体" w:eastAsia="华文楷体"/>
          <w:sz w:val="28"/>
          <w:szCs w:val="28"/>
        </w:rPr>
        <w:t>安立了有分，所以说我们就知道这个对</w:t>
      </w:r>
      <w:ins w:id="1140" w:author="Administrator" w:date="2015-10-23T22:19:00Z">
        <w:r>
          <w:rPr>
            <w:rFonts w:hint="eastAsia" w:ascii="华文楷体" w:hAnsi="华文楷体" w:eastAsia="华文楷体"/>
            <w:sz w:val="28"/>
            <w:szCs w:val="28"/>
            <w:lang w:eastAsia="zh-CN"/>
          </w:rPr>
          <w:t>境</w:t>
        </w:r>
      </w:ins>
      <w:ins w:id="1141" w:author="Administrator" w:date="2015-10-28T13:04:00Z">
        <w:r>
          <w:rPr>
            <w:rFonts w:hint="eastAsia" w:ascii="华文楷体" w:hAnsi="华文楷体" w:eastAsia="华文楷体"/>
            <w:sz w:val="28"/>
            <w:szCs w:val="28"/>
            <w:lang w:eastAsia="zh-CN"/>
          </w:rPr>
          <w:t>呢</w:t>
        </w:r>
      </w:ins>
      <w:ins w:id="1142" w:author="Administrator" w:date="2015-10-24T19:51:00Z">
        <w:r>
          <w:rPr>
            <w:rFonts w:hint="eastAsia" w:ascii="华文楷体" w:hAnsi="华文楷体" w:eastAsia="华文楷体"/>
            <w:sz w:val="28"/>
            <w:szCs w:val="28"/>
            <w:lang w:eastAsia="zh-CN"/>
          </w:rPr>
          <w:t>，</w:t>
        </w:r>
      </w:ins>
      <w:del w:id="1143" w:author="Administrator" w:date="2015-10-23T22:19:00Z">
        <w:r>
          <w:rPr>
            <w:rFonts w:hint="eastAsia" w:ascii="华文楷体" w:hAnsi="华文楷体" w:eastAsia="华文楷体"/>
            <w:sz w:val="28"/>
            <w:szCs w:val="28"/>
          </w:rPr>
          <w:delText>镜</w:delText>
        </w:r>
      </w:del>
      <w:r>
        <w:rPr>
          <w:rFonts w:hint="eastAsia" w:ascii="华文楷体" w:hAnsi="华文楷体" w:eastAsia="华文楷体"/>
          <w:sz w:val="28"/>
          <w:szCs w:val="28"/>
        </w:rPr>
        <w:t>它绝对不是无分的</w:t>
      </w:r>
      <w:ins w:id="1144" w:author="Administrator" w:date="2015-10-29T12:52:12Z">
        <w:r>
          <w:rPr>
            <w:rFonts w:hint="eastAsia" w:ascii="华文楷体" w:hAnsi="华文楷体" w:eastAsia="华文楷体"/>
            <w:sz w:val="28"/>
            <w:szCs w:val="28"/>
            <w:lang w:eastAsia="zh-CN"/>
          </w:rPr>
          <w:t>，</w:t>
        </w:r>
      </w:ins>
      <w:ins w:id="1145" w:author="Administrator" w:date="2015-10-29T12:52:10Z">
        <w:r>
          <w:rPr>
            <w:rFonts w:hint="eastAsia" w:ascii="华文楷体" w:hAnsi="华文楷体" w:eastAsia="华文楷体"/>
            <w:sz w:val="28"/>
            <w:szCs w:val="28"/>
          </w:rPr>
          <w:t>绝对不</w:t>
        </w:r>
      </w:ins>
      <w:ins w:id="1146" w:author="Administrator" w:date="2015-10-29T12:52:20Z">
        <w:r>
          <w:rPr>
            <w:rFonts w:hint="eastAsia" w:ascii="华文楷体" w:hAnsi="华文楷体" w:eastAsia="华文楷体"/>
            <w:sz w:val="28"/>
            <w:szCs w:val="28"/>
            <w:lang w:eastAsia="zh-CN"/>
          </w:rPr>
          <w:t>可能</w:t>
        </w:r>
      </w:ins>
      <w:ins w:id="1147" w:author="Administrator" w:date="2015-10-29T12:52:10Z">
        <w:r>
          <w:rPr>
            <w:rFonts w:hint="eastAsia" w:ascii="华文楷体" w:hAnsi="华文楷体" w:eastAsia="华文楷体"/>
            <w:sz w:val="28"/>
            <w:szCs w:val="28"/>
          </w:rPr>
          <w:t>是无</w:t>
        </w:r>
      </w:ins>
      <w:ins w:id="1148" w:author="Administrator" w:date="2015-10-29T12:52:40Z">
        <w:r>
          <w:rPr>
            <w:rFonts w:hint="eastAsia" w:ascii="华文楷体" w:hAnsi="华文楷体" w:eastAsia="华文楷体"/>
            <w:sz w:val="28"/>
            <w:szCs w:val="28"/>
            <w:lang w:eastAsia="zh-CN"/>
          </w:rPr>
          <w:t>分</w:t>
        </w:r>
      </w:ins>
      <w:r>
        <w:rPr>
          <w:rFonts w:hint="eastAsia" w:ascii="华文楷体" w:hAnsi="华文楷体" w:eastAsia="华文楷体"/>
          <w:sz w:val="28"/>
          <w:szCs w:val="28"/>
        </w:rPr>
        <w:t>。</w:t>
      </w:r>
    </w:p>
    <w:p>
      <w:pPr>
        <w:spacing w:beforeLines="0" w:afterLines="0"/>
        <w:ind w:firstLine="560" w:firstLineChars="200"/>
        <w:rPr>
          <w:rFonts w:hint="eastAsia" w:ascii="华文楷体" w:hAnsi="华文楷体" w:eastAsia="华文楷体"/>
          <w:sz w:val="28"/>
          <w:szCs w:val="28"/>
        </w:rPr>
        <w:pPrChange w:id="1149" w:author="Administrator" w:date="2015-10-27T13:13:00Z">
          <w:pPr>
            <w:ind w:firstLine="570"/>
          </w:pPr>
        </w:pPrChange>
      </w:pPr>
      <w:r>
        <w:rPr>
          <w:rFonts w:hint="eastAsia" w:ascii="华文楷体" w:hAnsi="华文楷体" w:eastAsia="华文楷体"/>
          <w:sz w:val="28"/>
          <w:szCs w:val="28"/>
        </w:rPr>
        <w:t>所以说就是说连这个经部啊、有部等等，像这样他们的</w:t>
      </w:r>
      <w:ins w:id="1150" w:author="Administrator" w:date="2015-10-24T12:5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观点在安立的时候</w:t>
      </w:r>
      <w:ins w:id="1151" w:author="Administrator" w:date="2015-10-23T22:1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他们不承许瓶子无分的根据也就是因为在心识面前显现了多分，所以说安立了这</w:t>
      </w:r>
      <w:ins w:id="1152" w:author="Administrator" w:date="2015-10-24T12:58:00Z">
        <w:r>
          <w:rPr>
            <w:rFonts w:hint="eastAsia" w:ascii="华文楷体" w:hAnsi="华文楷体" w:eastAsia="华文楷体"/>
            <w:sz w:val="28"/>
            <w:szCs w:val="28"/>
            <w:lang w:eastAsia="zh-CN"/>
          </w:rPr>
          <w:t>种</w:t>
        </w:r>
      </w:ins>
      <w:del w:id="1153" w:author="Administrator" w:date="2015-10-24T12:58:00Z">
        <w:r>
          <w:rPr>
            <w:rFonts w:hint="eastAsia" w:ascii="华文楷体" w:hAnsi="华文楷体" w:eastAsia="华文楷体"/>
            <w:sz w:val="28"/>
            <w:szCs w:val="28"/>
          </w:rPr>
          <w:delText>个</w:delText>
        </w:r>
      </w:del>
      <w:r>
        <w:rPr>
          <w:rFonts w:hint="eastAsia" w:ascii="华文楷体" w:hAnsi="华文楷体" w:eastAsia="华文楷体"/>
          <w:sz w:val="28"/>
          <w:szCs w:val="28"/>
        </w:rPr>
        <w:t>瓶子不是无分的。</w:t>
      </w:r>
    </w:p>
    <w:p>
      <w:pPr>
        <w:spacing w:beforeLines="0" w:afterLines="0"/>
        <w:ind w:firstLine="560" w:firstLineChars="200"/>
        <w:rPr>
          <w:rFonts w:hint="eastAsia" w:ascii="华文楷体" w:hAnsi="华文楷体" w:eastAsia="华文楷体"/>
          <w:sz w:val="28"/>
          <w:szCs w:val="28"/>
        </w:rPr>
        <w:pPrChange w:id="1154" w:author="Administrator" w:date="2015-10-27T13:13:00Z">
          <w:pPr>
            <w:ind w:firstLine="570"/>
          </w:pPr>
        </w:pPrChange>
      </w:pPr>
      <w:r>
        <w:rPr>
          <w:rFonts w:hint="eastAsia" w:ascii="华文楷体" w:hAnsi="华文楷体" w:eastAsia="华文楷体"/>
          <w:sz w:val="28"/>
          <w:szCs w:val="28"/>
        </w:rPr>
        <w:t>这个方面</w:t>
      </w:r>
      <w:ins w:id="1155" w:author="Administrator" w:date="2015-10-23T22:20:00Z">
        <w:r>
          <w:rPr>
            <w:rFonts w:hint="eastAsia" w:ascii="华文楷体" w:hAnsi="华文楷体" w:eastAsia="华文楷体"/>
            <w:sz w:val="28"/>
            <w:szCs w:val="28"/>
            <w:lang w:eastAsia="zh-CN"/>
          </w:rPr>
          <w:t>它</w:t>
        </w:r>
      </w:ins>
      <w:del w:id="1156" w:author="Administrator" w:date="2015-10-23T22:20:00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的这样一种相和识</w:t>
      </w:r>
      <w:ins w:id="1157" w:author="Administrator" w:date="2015-10-23T22:20:00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从这个方面讲也是等量的</w:t>
      </w:r>
      <w:ins w:id="1158" w:author="Administrator" w:date="2015-10-24T12:57:00Z">
        <w:r>
          <w:rPr>
            <w:rFonts w:hint="eastAsia" w:ascii="华文楷体" w:hAnsi="华文楷体" w:eastAsia="华文楷体"/>
            <w:sz w:val="28"/>
            <w:szCs w:val="28"/>
            <w:lang w:eastAsia="zh-CN"/>
          </w:rPr>
          <w:t>，</w:t>
        </w:r>
      </w:ins>
      <w:ins w:id="1159" w:author="Administrator" w:date="2015-10-24T12:57:00Z">
        <w:r>
          <w:rPr>
            <w:rFonts w:hint="eastAsia" w:ascii="华文楷体" w:hAnsi="华文楷体" w:eastAsia="华文楷体"/>
            <w:sz w:val="28"/>
            <w:szCs w:val="28"/>
          </w:rPr>
          <w:t>也是等量的</w:t>
        </w:r>
      </w:ins>
      <w:r>
        <w:rPr>
          <w:rFonts w:hint="eastAsia" w:ascii="华文楷体" w:hAnsi="华文楷体" w:eastAsia="华文楷体"/>
          <w:sz w:val="28"/>
          <w:szCs w:val="28"/>
        </w:rPr>
        <w:t>。所以说像这样讲的时候</w:t>
      </w:r>
      <w:ins w:id="1160" w:author="Administrator" w:date="2015-10-24T12:58:00Z">
        <w:r>
          <w:rPr>
            <w:rFonts w:hint="eastAsia" w:ascii="华文楷体" w:hAnsi="华文楷体" w:eastAsia="华文楷体"/>
            <w:sz w:val="28"/>
            <w:szCs w:val="28"/>
            <w:lang w:eastAsia="zh-CN"/>
          </w:rPr>
          <w:t>呢</w:t>
        </w:r>
      </w:ins>
      <w:ins w:id="1161" w:author="Administrator" w:date="2015-10-23T22:20: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你的这样</w:t>
      </w:r>
      <w:ins w:id="1162" w:author="Administrator" w:date="2015-10-24T12:58:00Z">
        <w:r>
          <w:rPr>
            <w:rFonts w:hint="eastAsia" w:ascii="华文楷体" w:hAnsi="华文楷体" w:eastAsia="华文楷体"/>
            <w:sz w:val="28"/>
            <w:szCs w:val="28"/>
            <w:lang w:eastAsia="zh-CN"/>
          </w:rPr>
          <w:t>一种</w:t>
        </w:r>
      </w:ins>
      <w:del w:id="1163" w:author="Administrator" w:date="2015-10-24T12:58:00Z">
        <w:r>
          <w:rPr>
            <w:rFonts w:hint="eastAsia" w:ascii="华文楷体" w:hAnsi="华文楷体" w:eastAsia="华文楷体"/>
            <w:sz w:val="28"/>
            <w:szCs w:val="28"/>
          </w:rPr>
          <w:delText>的</w:delText>
        </w:r>
      </w:del>
      <w:r>
        <w:rPr>
          <w:rFonts w:hint="eastAsia" w:ascii="华文楷体" w:hAnsi="华文楷体" w:eastAsia="华文楷体"/>
          <w:sz w:val="28"/>
          <w:szCs w:val="28"/>
        </w:rPr>
        <w:t>行相</w:t>
      </w:r>
      <w:del w:id="1164" w:author="Administrator" w:date="2015-10-24T12:59:00Z">
        <w:r>
          <w:rPr>
            <w:rFonts w:hint="eastAsia" w:ascii="华文楷体" w:hAnsi="华文楷体" w:eastAsia="华文楷体"/>
            <w:sz w:val="28"/>
            <w:szCs w:val="28"/>
          </w:rPr>
          <w:delText>有</w:delText>
        </w:r>
      </w:del>
      <w:r>
        <w:rPr>
          <w:rFonts w:hint="eastAsia" w:ascii="华文楷体" w:hAnsi="华文楷体" w:eastAsia="华文楷体"/>
          <w:sz w:val="28"/>
          <w:szCs w:val="28"/>
        </w:rPr>
        <w:t>这么多种，但是你的心识只有一种</w:t>
      </w:r>
      <w:ins w:id="1165" w:author="Administrator" w:date="2015-10-24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w:t>
      </w:r>
      <w:del w:id="1166" w:author="Administrator" w:date="2015-10-24T12:59:00Z">
        <w:r>
          <w:rPr>
            <w:rFonts w:hint="eastAsia" w:ascii="华文楷体" w:hAnsi="华文楷体" w:eastAsia="华文楷体"/>
            <w:sz w:val="28"/>
            <w:szCs w:val="28"/>
          </w:rPr>
          <w:delText>可分</w:delText>
        </w:r>
      </w:del>
      <w:ins w:id="1167" w:author="Administrator" w:date="2015-10-24T12:59:00Z">
        <w:r>
          <w:rPr>
            <w:rFonts w:hint="eastAsia" w:ascii="华文楷体" w:hAnsi="华文楷体" w:eastAsia="华文楷体"/>
            <w:sz w:val="28"/>
            <w:szCs w:val="28"/>
            <w:lang w:eastAsia="zh-CN"/>
          </w:rPr>
          <w:t>合理</w:t>
        </w:r>
      </w:ins>
      <w:ins w:id="1168" w:author="Administrator" w:date="2015-10-23T22:20:00Z">
        <w:r>
          <w:rPr>
            <w:rFonts w:hint="eastAsia" w:ascii="华文楷体" w:hAnsi="华文楷体" w:eastAsia="华文楷体"/>
            <w:sz w:val="28"/>
            <w:szCs w:val="28"/>
            <w:lang w:eastAsia="zh-CN"/>
          </w:rPr>
          <w:t>。</w:t>
        </w:r>
      </w:ins>
      <w:del w:id="1169" w:author="Administrator" w:date="2015-10-23T22:20:00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170" w:author="Administrator" w:date="2015-10-24T13:00:00Z">
        <w:r>
          <w:rPr>
            <w:rFonts w:hint="eastAsia" w:ascii="华文楷体" w:hAnsi="华文楷体" w:eastAsia="华文楷体"/>
            <w:sz w:val="28"/>
            <w:szCs w:val="28"/>
            <w:lang w:eastAsia="zh-CN"/>
          </w:rPr>
          <w:t>如上</w:t>
        </w:r>
      </w:ins>
      <w:del w:id="1171" w:author="Administrator" w:date="2015-10-24T13:00:00Z">
        <w:r>
          <w:rPr>
            <w:rFonts w:hint="eastAsia" w:ascii="华文楷体" w:hAnsi="华文楷体" w:eastAsia="华文楷体"/>
            <w:sz w:val="28"/>
            <w:szCs w:val="28"/>
          </w:rPr>
          <w:delText>同样</w:delText>
        </w:r>
      </w:del>
      <w:r>
        <w:rPr>
          <w:rFonts w:hint="eastAsia" w:ascii="华文楷体" w:hAnsi="华文楷体" w:eastAsia="华文楷体"/>
          <w:sz w:val="28"/>
          <w:szCs w:val="28"/>
        </w:rPr>
        <w:t>分析的时候只是相识等量的问题是非常合理的。</w:t>
      </w:r>
    </w:p>
    <w:p>
      <w:pPr>
        <w:spacing w:beforeLines="0" w:afterLines="0"/>
        <w:ind w:firstLine="560" w:firstLineChars="200"/>
        <w:rPr>
          <w:rFonts w:hint="eastAsia" w:ascii="黑体" w:hAnsi="黑体" w:eastAsia="黑体" w:cs="黑体"/>
          <w:sz w:val="28"/>
          <w:szCs w:val="28"/>
          <w:rPrChange w:id="1173" w:author="Administrator" w:date="2015-10-24T13:00:00Z">
            <w:rPr>
              <w:rFonts w:hint="eastAsia" w:ascii="华文楷体" w:hAnsi="华文楷体" w:eastAsia="华文楷体"/>
              <w:sz w:val="28"/>
              <w:szCs w:val="28"/>
            </w:rPr>
          </w:rPrChange>
        </w:rPr>
        <w:pPrChange w:id="1172" w:author="Administrator" w:date="2015-10-27T13:13:00Z">
          <w:pPr>
            <w:ind w:firstLine="570"/>
          </w:pPr>
        </w:pPrChange>
      </w:pPr>
      <w:ins w:id="1174" w:author="Administrator" w:date="2015-10-24T13:00:00Z">
        <w:r>
          <w:rPr>
            <w:rFonts w:hint="eastAsia" w:ascii="黑体" w:hAnsi="黑体" w:eastAsia="黑体" w:cs="黑体"/>
            <w:sz w:val="28"/>
            <w:szCs w:val="28"/>
            <w:lang w:eastAsia="zh-CN"/>
            <w:rPrChange w:id="1175" w:author="Administrator" w:date="2015-10-24T13:00: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76" w:author="Administrator" w:date="2015-10-24T13:00:00Z">
            <w:rPr>
              <w:rFonts w:hint="eastAsia" w:ascii="华文楷体" w:hAnsi="华文楷体" w:eastAsia="华文楷体"/>
              <w:sz w:val="28"/>
              <w:szCs w:val="28"/>
            </w:rPr>
          </w:rPrChange>
        </w:rPr>
        <w:t>在此“相识等量”的观点中也是同样，所取能取同类的两个识不会在同一时间生起，因为这两者只是在假立名言中分的，实际上无有异体。</w:t>
      </w:r>
      <w:ins w:id="1177" w:author="Administrator" w:date="2015-10-24T13:00:00Z">
        <w:r>
          <w:rPr>
            <w:rFonts w:hint="eastAsia" w:ascii="黑体" w:hAnsi="黑体" w:eastAsia="黑体" w:cs="黑体"/>
            <w:sz w:val="28"/>
            <w:szCs w:val="28"/>
            <w:lang w:eastAsia="zh-CN"/>
            <w:rPrChange w:id="1178" w:author="Administrator" w:date="2015-10-24T13:00:00Z">
              <w:rPr>
                <w:rFonts w:hint="eastAsia" w:ascii="华文楷体" w:hAnsi="华文楷体" w:eastAsia="华文楷体"/>
                <w:sz w:val="28"/>
                <w:szCs w:val="28"/>
                <w:lang w:eastAsia="zh-CN"/>
              </w:rPr>
            </w:rPrChange>
          </w:rPr>
          <w:t>】</w:t>
        </w:r>
      </w:ins>
    </w:p>
    <w:p>
      <w:pPr>
        <w:spacing w:beforeLines="0" w:afterLines="0"/>
        <w:ind w:firstLine="560" w:firstLineChars="200"/>
        <w:rPr>
          <w:rFonts w:hint="eastAsia" w:ascii="华文楷体" w:hAnsi="华文楷体" w:eastAsia="华文楷体"/>
          <w:sz w:val="28"/>
          <w:szCs w:val="28"/>
        </w:rPr>
        <w:pPrChange w:id="1179" w:author="Administrator" w:date="2015-10-27T13:13:00Z">
          <w:pPr>
            <w:ind w:firstLine="570"/>
          </w:pPr>
        </w:pPrChange>
      </w:pPr>
      <w:r>
        <w:rPr>
          <w:rFonts w:hint="eastAsia" w:ascii="华文楷体" w:hAnsi="华文楷体" w:eastAsia="华文楷体"/>
          <w:sz w:val="28"/>
          <w:szCs w:val="28"/>
        </w:rPr>
        <w:t>那么在承许相识等量的过程当中，这个相识等量的问题</w:t>
      </w:r>
      <w:ins w:id="1180" w:author="Administrator" w:date="2015-10-24T13:0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前面已经分析完了，可以说很合理。那么在这个当中，就是说进</w:t>
      </w:r>
      <w:ins w:id="1181" w:author="Administrator" w:date="2015-10-24T13:02: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步</w:t>
      </w:r>
      <w:del w:id="1182" w:author="Administrator" w:date="2015-10-24T13:02:00Z">
        <w:r>
          <w:rPr>
            <w:rFonts w:hint="eastAsia" w:ascii="华文楷体" w:hAnsi="华文楷体" w:eastAsia="华文楷体"/>
            <w:sz w:val="28"/>
            <w:szCs w:val="28"/>
          </w:rPr>
          <w:delText>一</w:delText>
        </w:r>
      </w:del>
      <w:r>
        <w:rPr>
          <w:rFonts w:hint="eastAsia" w:ascii="华文楷体" w:hAnsi="华文楷体" w:eastAsia="华文楷体"/>
          <w:sz w:val="28"/>
          <w:szCs w:val="28"/>
        </w:rPr>
        <w:t>吧，</w:t>
      </w:r>
      <w:ins w:id="1183" w:author="Administrator" w:date="2015-10-24T13:02:00Z">
        <w:r>
          <w:rPr>
            <w:rFonts w:hint="eastAsia" w:ascii="华文楷体" w:hAnsi="华文楷体" w:eastAsia="华文楷体"/>
            <w:sz w:val="28"/>
            <w:szCs w:val="28"/>
            <w:lang w:eastAsia="zh-CN"/>
          </w:rPr>
          <w:t>有</w:t>
        </w:r>
      </w:ins>
      <w:ins w:id="1184" w:author="Administrator" w:date="2015-10-23T22:21:00Z">
        <w:r>
          <w:rPr>
            <w:rFonts w:hint="eastAsia" w:ascii="华文楷体" w:hAnsi="华文楷体" w:eastAsia="华文楷体"/>
            <w:sz w:val="28"/>
            <w:szCs w:val="28"/>
            <w:lang w:eastAsia="zh-CN"/>
          </w:rPr>
          <w:t>内</w:t>
        </w:r>
      </w:ins>
      <w:del w:id="1185" w:author="Administrator" w:date="2015-10-23T22:21:00Z">
        <w:r>
          <w:rPr>
            <w:rFonts w:hint="eastAsia" w:ascii="华文楷体" w:hAnsi="华文楷体" w:eastAsia="华文楷体"/>
            <w:sz w:val="28"/>
            <w:szCs w:val="28"/>
          </w:rPr>
          <w:delText>类</w:delText>
        </w:r>
      </w:del>
      <w:r>
        <w:rPr>
          <w:rFonts w:hint="eastAsia" w:ascii="华文楷体" w:hAnsi="华文楷体" w:eastAsia="华文楷体"/>
          <w:sz w:val="28"/>
          <w:szCs w:val="28"/>
        </w:rPr>
        <w:t>部当中也许有一些疑惑。有些疑惑这个方面也是附带着解释一下。</w:t>
      </w:r>
    </w:p>
    <w:p>
      <w:pPr>
        <w:spacing w:beforeLines="0" w:afterLines="0"/>
        <w:ind w:firstLine="560" w:firstLineChars="200"/>
        <w:rPr>
          <w:rFonts w:hint="eastAsia" w:ascii="华文楷体" w:hAnsi="华文楷体" w:eastAsia="华文楷体"/>
          <w:sz w:val="28"/>
          <w:szCs w:val="28"/>
        </w:rPr>
        <w:pPrChange w:id="1186" w:author="Administrator" w:date="2015-10-27T13:13:00Z">
          <w:pPr>
            <w:ind w:firstLine="570"/>
          </w:pPr>
        </w:pPrChange>
      </w:pPr>
      <w:r>
        <w:rPr>
          <w:rFonts w:hint="eastAsia" w:ascii="华文楷体" w:hAnsi="华文楷体" w:eastAsia="华文楷体"/>
          <w:sz w:val="28"/>
          <w:szCs w:val="28"/>
        </w:rPr>
        <w:t>在相识等量的观点当中，所取能取的同类两个识会不会在一</w:t>
      </w:r>
      <w:ins w:id="1187" w:author="Administrator" w:date="2015-10-28T13:05: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时间生起呢？什么叫做所取能取的同类的两个识？这个方面就是说</w:t>
      </w:r>
      <w:ins w:id="1188" w:author="Administrator" w:date="2015-10-29T12:54: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因为在这个安立相识等量，或者安立这些</w:t>
      </w:r>
      <w:ins w:id="1189" w:author="Administrator" w:date="2015-10-24T13:0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问题的时候都是安立有相派</w:t>
      </w:r>
      <w:ins w:id="1190" w:author="Administrator" w:date="2015-10-24T19:54:00Z">
        <w:r>
          <w:rPr>
            <w:rFonts w:hint="eastAsia" w:ascii="华文楷体" w:hAnsi="华文楷体" w:eastAsia="华文楷体"/>
            <w:sz w:val="28"/>
            <w:szCs w:val="28"/>
            <w:lang w:eastAsia="zh-CN"/>
          </w:rPr>
          <w:t>嘛</w:t>
        </w:r>
      </w:ins>
      <w:ins w:id="1191" w:author="Administrator" w:date="2015-10-23T22:21:00Z">
        <w:r>
          <w:rPr>
            <w:rFonts w:hint="eastAsia" w:ascii="华文楷体" w:hAnsi="华文楷体" w:eastAsia="华文楷体"/>
            <w:sz w:val="28"/>
            <w:szCs w:val="28"/>
            <w:lang w:eastAsia="zh-CN"/>
          </w:rPr>
          <w:t>，</w:t>
        </w:r>
      </w:ins>
      <w:ins w:id="1192" w:author="Administrator" w:date="2015-10-24T19:52:00Z">
        <w:r>
          <w:rPr>
            <w:rFonts w:hint="eastAsia" w:ascii="华文楷体" w:hAnsi="华文楷体" w:eastAsia="华文楷体"/>
            <w:sz w:val="28"/>
            <w:szCs w:val="28"/>
            <w:lang w:eastAsia="zh-CN"/>
          </w:rPr>
          <w:t>都是</w:t>
        </w:r>
      </w:ins>
      <w:del w:id="1193" w:author="Administrator" w:date="2015-10-23T22:21:00Z">
        <w:r>
          <w:rPr>
            <w:rFonts w:hint="eastAsia" w:ascii="华文楷体" w:hAnsi="华文楷体" w:eastAsia="华文楷体"/>
            <w:sz w:val="28"/>
            <w:szCs w:val="28"/>
          </w:rPr>
          <w:delText>。</w:delText>
        </w:r>
      </w:del>
      <w:r>
        <w:rPr>
          <w:rFonts w:hint="eastAsia" w:ascii="华文楷体" w:hAnsi="华文楷体" w:eastAsia="华文楷体"/>
          <w:sz w:val="28"/>
          <w:szCs w:val="28"/>
        </w:rPr>
        <w:t>有相派</w:t>
      </w:r>
      <w:ins w:id="1194" w:author="Administrator" w:date="2015-10-24T19:53:00Z">
        <w:r>
          <w:rPr>
            <w:rFonts w:hint="eastAsia" w:ascii="华文楷体" w:hAnsi="华文楷体" w:eastAsia="华文楷体"/>
            <w:sz w:val="28"/>
            <w:szCs w:val="28"/>
            <w:lang w:eastAsia="zh-CN"/>
          </w:rPr>
          <w:t>，</w:t>
        </w:r>
      </w:ins>
      <w:ins w:id="1195" w:author="Administrator" w:date="2015-10-24T19:53:00Z">
        <w:r>
          <w:rPr>
            <w:rFonts w:hint="eastAsia" w:ascii="华文楷体" w:hAnsi="华文楷体" w:eastAsia="华文楷体"/>
            <w:sz w:val="28"/>
            <w:szCs w:val="28"/>
          </w:rPr>
          <w:t>有相派</w:t>
        </w:r>
      </w:ins>
      <w:ins w:id="1196" w:author="Administrator" w:date="2015-10-24T19:54:00Z">
        <w:r>
          <w:rPr>
            <w:rFonts w:hint="eastAsia" w:ascii="华文楷体" w:hAnsi="华文楷体" w:eastAsia="华文楷体"/>
            <w:sz w:val="28"/>
            <w:szCs w:val="28"/>
            <w:lang w:eastAsia="zh-CN"/>
          </w:rPr>
          <w:t>它</w:t>
        </w:r>
      </w:ins>
      <w:del w:id="1197" w:author="Administrator" w:date="2015-10-24T19:54:00Z">
        <w:r>
          <w:rPr>
            <w:rFonts w:hint="eastAsia" w:ascii="华文楷体" w:hAnsi="华文楷体" w:eastAsia="华文楷体"/>
            <w:sz w:val="28"/>
            <w:szCs w:val="28"/>
          </w:rPr>
          <w:delText>的</w:delText>
        </w:r>
      </w:del>
      <w:r>
        <w:rPr>
          <w:rFonts w:hint="eastAsia" w:ascii="华文楷体" w:hAnsi="华文楷体" w:eastAsia="华文楷体"/>
          <w:sz w:val="28"/>
          <w:szCs w:val="28"/>
        </w:rPr>
        <w:t>所取实际上是心识的自性，所取实际上是一种心识的自性，在我们心识面前显现的，它是一种心识的自性。</w:t>
      </w:r>
    </w:p>
    <w:p>
      <w:pPr>
        <w:spacing w:beforeLines="0" w:afterLines="0"/>
        <w:ind w:firstLine="560" w:firstLineChars="200"/>
        <w:rPr>
          <w:del w:id="1199" w:author="Administrator" w:date="2015-10-24T19:56:00Z"/>
          <w:rFonts w:hint="eastAsia" w:ascii="华文楷体" w:hAnsi="华文楷体" w:eastAsia="华文楷体"/>
          <w:sz w:val="28"/>
          <w:szCs w:val="28"/>
        </w:rPr>
        <w:pPrChange w:id="1198" w:author="Administrator" w:date="2015-10-27T13:13:00Z">
          <w:pPr>
            <w:ind w:firstLine="570"/>
          </w:pPr>
        </w:pPrChange>
      </w:pPr>
      <w:r>
        <w:rPr>
          <w:rFonts w:hint="eastAsia" w:ascii="华文楷体" w:hAnsi="华文楷体" w:eastAsia="华文楷体"/>
          <w:sz w:val="28"/>
          <w:szCs w:val="28"/>
        </w:rPr>
        <w:t>所以说能取它固然是心识的</w:t>
      </w:r>
      <w:ins w:id="1200" w:author="Administrator" w:date="2015-10-28T13:06:00Z">
        <w:r>
          <w:rPr>
            <w:rFonts w:hint="eastAsia" w:ascii="华文楷体" w:hAnsi="华文楷体" w:eastAsia="华文楷体"/>
            <w:sz w:val="28"/>
            <w:szCs w:val="28"/>
            <w:lang w:eastAsia="zh-CN"/>
          </w:rPr>
          <w:t>自</w:t>
        </w:r>
      </w:ins>
      <w:ins w:id="1201" w:author="Administrator" w:date="2015-10-24T13:03:00Z">
        <w:r>
          <w:rPr>
            <w:rFonts w:hint="eastAsia" w:ascii="华文楷体" w:hAnsi="华文楷体" w:eastAsia="华文楷体"/>
            <w:sz w:val="28"/>
            <w:szCs w:val="28"/>
            <w:lang w:eastAsia="zh-CN"/>
          </w:rPr>
          <w:t>性</w:t>
        </w:r>
      </w:ins>
      <w:del w:id="1202" w:author="Administrator" w:date="2015-10-28T13:06:00Z">
        <w:r>
          <w:rPr>
            <w:rFonts w:hint="eastAsia" w:ascii="华文楷体" w:hAnsi="华文楷体" w:eastAsia="华文楷体"/>
            <w:sz w:val="28"/>
            <w:szCs w:val="28"/>
          </w:rPr>
          <w:delText>心识；</w:delText>
        </w:r>
      </w:del>
      <w:ins w:id="1203" w:author="Administrator" w:date="2015-10-24T13:04: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所取它也是心识的自性</w:t>
      </w:r>
      <w:ins w:id="1204" w:author="Administrator" w:date="2015-10-28T13:07:00Z">
        <w:r>
          <w:rPr>
            <w:rFonts w:hint="eastAsia" w:ascii="华文楷体" w:hAnsi="华文楷体" w:eastAsia="华文楷体"/>
            <w:sz w:val="28"/>
            <w:szCs w:val="28"/>
            <w:lang w:eastAsia="zh-CN"/>
          </w:rPr>
          <w:t>，啊所</w:t>
        </w:r>
      </w:ins>
      <w:ins w:id="1205" w:author="Administrator" w:date="2015-10-28T13:07:00Z">
        <w:r>
          <w:rPr>
            <w:rFonts w:hint="eastAsia" w:ascii="华文楷体" w:hAnsi="华文楷体" w:eastAsia="华文楷体"/>
            <w:sz w:val="28"/>
            <w:szCs w:val="28"/>
          </w:rPr>
          <w:t>取也是心识的自性</w:t>
        </w:r>
      </w:ins>
      <w:r>
        <w:rPr>
          <w:rFonts w:hint="eastAsia" w:ascii="华文楷体" w:hAnsi="华文楷体" w:eastAsia="华文楷体"/>
          <w:sz w:val="28"/>
          <w:szCs w:val="28"/>
        </w:rPr>
        <w:t>。所以说这个时候所取能取都是心识的自性。再分析的时候，所取和能取是不是同类识？好像我们分析的时候应该是同类的。你看这个所取</w:t>
      </w:r>
      <w:ins w:id="1206" w:author="Administrator" w:date="2015-10-23T22:23: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它和能取是一个自性嘛，它完全就是一个自性</w:t>
      </w:r>
      <w:ins w:id="1207" w:author="Administrator" w:date="2015-10-29T12:55:30Z">
        <w:r>
          <w:rPr>
            <w:rFonts w:hint="eastAsia" w:ascii="华文楷体" w:hAnsi="华文楷体" w:eastAsia="华文楷体"/>
            <w:sz w:val="28"/>
            <w:szCs w:val="28"/>
            <w:lang w:eastAsia="zh-CN"/>
          </w:rPr>
          <w:t>，</w:t>
        </w:r>
      </w:ins>
      <w:del w:id="1208" w:author="Administrator" w:date="2015-10-29T12:55:30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像这样的话都是心识的自性，</w:t>
      </w:r>
      <w:ins w:id="1209" w:author="Administrator" w:date="2015-10-24T13:04:00Z">
        <w:r>
          <w:rPr>
            <w:rFonts w:hint="eastAsia" w:ascii="华文楷体" w:hAnsi="华文楷体" w:eastAsia="华文楷体"/>
            <w:sz w:val="28"/>
            <w:szCs w:val="28"/>
          </w:rPr>
          <w:t>都是心识的自性</w:t>
        </w:r>
      </w:ins>
      <w:ins w:id="1210" w:author="Administrator" w:date="2015-10-24T13:04: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所以说所取它所安立的所取相和能取的</w:t>
      </w:r>
      <w:ins w:id="1211" w:author="Administrator" w:date="2015-10-24T19:55: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法实际上是一个。</w:t>
      </w:r>
    </w:p>
    <w:p>
      <w:pPr>
        <w:spacing w:beforeLines="0" w:afterLines="0"/>
        <w:ind w:firstLine="560" w:firstLineChars="200"/>
        <w:rPr>
          <w:rFonts w:hint="eastAsia" w:ascii="华文楷体" w:hAnsi="华文楷体" w:eastAsia="华文楷体"/>
          <w:sz w:val="28"/>
          <w:szCs w:val="28"/>
        </w:rPr>
        <w:pPrChange w:id="1212" w:author="Administrator" w:date="2015-10-27T13:13:00Z">
          <w:pPr>
            <w:ind w:firstLine="570"/>
          </w:pPr>
        </w:pPrChange>
      </w:pPr>
      <w:r>
        <w:rPr>
          <w:rFonts w:hint="eastAsia" w:ascii="华文楷体" w:hAnsi="华文楷体" w:eastAsia="华文楷体"/>
          <w:sz w:val="28"/>
          <w:szCs w:val="28"/>
        </w:rPr>
        <w:t>你看我的</w:t>
      </w:r>
      <w:ins w:id="1213" w:author="Administrator" w:date="2015-10-28T13:09: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能取，我的心识是缘取瓶子的</w:t>
      </w:r>
      <w:ins w:id="1214" w:author="Administrator" w:date="2015-10-23T22:23:00Z">
        <w:r>
          <w:rPr>
            <w:rFonts w:hint="eastAsia" w:ascii="华文楷体" w:hAnsi="华文楷体" w:eastAsia="华文楷体"/>
            <w:sz w:val="28"/>
            <w:szCs w:val="28"/>
            <w:lang w:eastAsia="zh-CN"/>
          </w:rPr>
          <w:t>，</w:t>
        </w:r>
      </w:ins>
      <w:del w:id="1215" w:author="Administrator" w:date="2015-10-23T22:23:00Z">
        <w:r>
          <w:rPr>
            <w:rFonts w:hint="eastAsia" w:ascii="华文楷体" w:hAnsi="华文楷体" w:eastAsia="华文楷体"/>
            <w:sz w:val="28"/>
            <w:szCs w:val="28"/>
          </w:rPr>
          <w:delText>；</w:delText>
        </w:r>
      </w:del>
      <w:r>
        <w:rPr>
          <w:rFonts w:hint="eastAsia" w:ascii="华文楷体" w:hAnsi="华文楷体" w:eastAsia="华文楷体"/>
          <w:sz w:val="28"/>
          <w:szCs w:val="28"/>
        </w:rPr>
        <w:t>那么所取也是显现的瓶子的</w:t>
      </w:r>
      <w:ins w:id="1216" w:author="Administrator" w:date="2015-10-23T22:24:00Z">
        <w:r>
          <w:rPr>
            <w:rFonts w:hint="eastAsia" w:ascii="华文楷体" w:hAnsi="华文楷体" w:eastAsia="华文楷体"/>
            <w:sz w:val="28"/>
            <w:szCs w:val="28"/>
            <w:lang w:eastAsia="zh-CN"/>
          </w:rPr>
          <w:t>，</w:t>
        </w:r>
      </w:ins>
      <w:del w:id="1217" w:author="Administrator" w:date="2015-10-23T22:24:00Z">
        <w:r>
          <w:rPr>
            <w:rFonts w:hint="eastAsia" w:ascii="华文楷体" w:hAnsi="华文楷体" w:eastAsia="华文楷体"/>
            <w:sz w:val="28"/>
            <w:szCs w:val="28"/>
          </w:rPr>
          <w:delText>。</w:delText>
        </w:r>
      </w:del>
      <w:r>
        <w:rPr>
          <w:rFonts w:hint="eastAsia" w:ascii="华文楷体" w:hAnsi="华文楷体" w:eastAsia="华文楷体"/>
          <w:sz w:val="28"/>
          <w:szCs w:val="28"/>
        </w:rPr>
        <w:t>两个都是心识</w:t>
      </w:r>
      <w:ins w:id="1218" w:author="Administrator" w:date="2015-10-23T22:24:00Z">
        <w:r>
          <w:rPr>
            <w:rFonts w:hint="eastAsia" w:ascii="华文楷体" w:hAnsi="华文楷体" w:eastAsia="华文楷体"/>
            <w:sz w:val="28"/>
            <w:szCs w:val="28"/>
            <w:lang w:eastAsia="zh-CN"/>
          </w:rPr>
          <w:t>。</w:t>
        </w:r>
      </w:ins>
      <w:del w:id="1219" w:author="Administrator" w:date="2015-10-23T22:24:00Z">
        <w:r>
          <w:rPr>
            <w:rFonts w:hint="eastAsia" w:ascii="华文楷体" w:hAnsi="华文楷体" w:eastAsia="华文楷体"/>
            <w:sz w:val="28"/>
            <w:szCs w:val="28"/>
          </w:rPr>
          <w:delText>，</w:delText>
        </w:r>
      </w:del>
      <w:r>
        <w:rPr>
          <w:rFonts w:hint="eastAsia" w:ascii="华文楷体" w:hAnsi="华文楷体" w:eastAsia="华文楷体"/>
          <w:sz w:val="28"/>
          <w:szCs w:val="28"/>
        </w:rPr>
        <w:t>两个都是心识是不是是同类呢？是不是变成同类识了？这个同类识</w:t>
      </w:r>
      <w:ins w:id="1220" w:author="Administrator" w:date="2015-10-23T22: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因为在</w:t>
      </w:r>
      <w:ins w:id="1221" w:author="Administrator" w:date="2015-10-24T19: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安立相识等量观点的时候</w:t>
      </w:r>
      <w:ins w:id="1222" w:author="Administrator" w:date="2015-10-29T12:55:54Z">
        <w:r>
          <w:rPr>
            <w:rFonts w:hint="eastAsia" w:ascii="华文楷体" w:hAnsi="华文楷体" w:eastAsia="华文楷体"/>
            <w:sz w:val="28"/>
            <w:szCs w:val="28"/>
            <w:lang w:eastAsia="zh-CN"/>
          </w:rPr>
          <w:t>呢</w:t>
        </w:r>
      </w:ins>
      <w:r>
        <w:rPr>
          <w:rFonts w:hint="eastAsia" w:ascii="华文楷体" w:hAnsi="华文楷体" w:eastAsia="华文楷体"/>
          <w:sz w:val="28"/>
          <w:szCs w:val="28"/>
        </w:rPr>
        <w:t>，所取和能取它是同时生起的</w:t>
      </w:r>
      <w:ins w:id="1223" w:author="Administrator" w:date="2015-10-23T22:25:00Z">
        <w:r>
          <w:rPr>
            <w:rFonts w:hint="eastAsia" w:ascii="华文楷体" w:hAnsi="华文楷体" w:eastAsia="华文楷体"/>
            <w:sz w:val="28"/>
            <w:szCs w:val="28"/>
            <w:lang w:eastAsia="zh-CN"/>
          </w:rPr>
          <w:t>，</w:t>
        </w:r>
      </w:ins>
      <w:ins w:id="1224" w:author="Administrator" w:date="2015-10-24T13:04:00Z">
        <w:r>
          <w:rPr>
            <w:rFonts w:hint="eastAsia" w:ascii="华文楷体" w:hAnsi="华文楷体" w:eastAsia="华文楷体"/>
            <w:sz w:val="28"/>
            <w:szCs w:val="28"/>
          </w:rPr>
          <w:t>同时生起</w:t>
        </w:r>
      </w:ins>
      <w:ins w:id="1225" w:author="Administrator" w:date="2015-10-24T13:05:00Z">
        <w:r>
          <w:rPr>
            <w:rFonts w:hint="eastAsia" w:ascii="华文楷体" w:hAnsi="华文楷体" w:eastAsia="华文楷体"/>
            <w:sz w:val="28"/>
            <w:szCs w:val="28"/>
            <w:lang w:eastAsia="zh-CN"/>
          </w:rPr>
          <w:t>，</w:t>
        </w:r>
      </w:ins>
      <w:del w:id="1226" w:author="Administrator" w:date="2015-10-23T22:25:00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del w:id="1227" w:author="Administrator" w:date="2015-10-23T22:25:00Z">
        <w:r>
          <w:rPr>
            <w:rFonts w:hint="eastAsia" w:ascii="华文楷体" w:hAnsi="华文楷体" w:eastAsia="华文楷体"/>
            <w:sz w:val="28"/>
            <w:szCs w:val="28"/>
          </w:rPr>
          <w:delText>，</w:delText>
        </w:r>
      </w:del>
      <w:r>
        <w:rPr>
          <w:rFonts w:hint="eastAsia" w:ascii="华文楷体" w:hAnsi="华文楷体" w:eastAsia="华文楷体"/>
          <w:sz w:val="28"/>
          <w:szCs w:val="28"/>
        </w:rPr>
        <w:t>会不会变成两个同类识在一个时间中生起的过失呢？会不会有这样的过失</w:t>
      </w:r>
      <w:ins w:id="1228" w:author="Administrator" w:date="2015-10-28T13:10: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p>
    <w:p>
      <w:pPr>
        <w:spacing w:beforeLines="0" w:afterLines="0"/>
        <w:ind w:firstLine="560" w:firstLineChars="200"/>
        <w:rPr>
          <w:rFonts w:hint="eastAsia" w:ascii="华文楷体" w:hAnsi="华文楷体" w:eastAsia="华文楷体"/>
          <w:sz w:val="28"/>
          <w:szCs w:val="28"/>
        </w:rPr>
        <w:pPrChange w:id="1229" w:author="Administrator" w:date="2015-10-27T13:13:00Z">
          <w:pPr>
            <w:ind w:firstLine="570"/>
          </w:pPr>
        </w:pPrChange>
      </w:pPr>
      <w:r>
        <w:rPr>
          <w:rFonts w:hint="eastAsia" w:ascii="华文楷体" w:hAnsi="华文楷体" w:eastAsia="华文楷体"/>
          <w:sz w:val="28"/>
          <w:szCs w:val="28"/>
        </w:rPr>
        <w:t>这方面我们就讲没这个过失。就是说不会在同一个时间当中生起的，因为这两者只是在假立名言中分的，实际上无有异体。就是说把这样一种识安立成所取，安立成能取，它只是在假立了名言当中分别的，哦，这个叫所取，这个叫能取</w:t>
      </w:r>
      <w:ins w:id="1230" w:author="Administrator" w:date="2015-10-29T12:56:21Z">
        <w:r>
          <w:rPr>
            <w:rFonts w:hint="eastAsia" w:ascii="华文楷体" w:hAnsi="华文楷体" w:eastAsia="华文楷体"/>
            <w:sz w:val="28"/>
            <w:szCs w:val="28"/>
            <w:lang w:eastAsia="zh-CN"/>
          </w:rPr>
          <w:t>，</w:t>
        </w:r>
      </w:ins>
      <w:del w:id="1231" w:author="Administrator" w:date="2015-10-29T12:56:21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个无有异体。无有异体的意思实际上就是说这都是一个心识。如果你详细分的时候，也不会有同类的两个识存在。那么如果你不分的时候，它是在名言中假立这个是所取这个是能取。所以像这样的话也不是一个真实</w:t>
      </w:r>
      <w:ins w:id="1232" w:author="Administrator" w:date="2015-10-28T13:13: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安立的，它是一个假立的名言。</w:t>
      </w:r>
    </w:p>
    <w:p>
      <w:pPr>
        <w:spacing w:beforeLines="0" w:afterLines="0"/>
        <w:ind w:firstLine="560" w:firstLineChars="200"/>
        <w:rPr>
          <w:rFonts w:hint="eastAsia" w:ascii="华文楷体" w:hAnsi="华文楷体" w:eastAsia="华文楷体"/>
          <w:sz w:val="28"/>
          <w:szCs w:val="28"/>
        </w:rPr>
        <w:pPrChange w:id="1233" w:author="Administrator" w:date="2015-10-27T13:13:00Z">
          <w:pPr>
            <w:ind w:firstLine="570"/>
          </w:pPr>
        </w:pPrChange>
      </w:pPr>
      <w:r>
        <w:rPr>
          <w:rFonts w:hint="eastAsia" w:ascii="华文楷体" w:hAnsi="华文楷体" w:eastAsia="华文楷体"/>
          <w:sz w:val="28"/>
          <w:szCs w:val="28"/>
        </w:rPr>
        <w:t>真实当中，真实谛当中</w:t>
      </w:r>
      <w:ins w:id="1234" w:author="Administrator" w:date="2015-10-24T13:05: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所取和能取都是一个心识的法，它没有他体的，没有他体就不存在同类的两个识怎么怎么样生起。实际上它就是一个本体了，不会有两个法存在。所以不管从哪个方面分析的时候，所取和能取的两类同类识</w:t>
      </w:r>
      <w:ins w:id="1235" w:author="Administrator" w:date="2015-10-28T13: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不可能在同一个时间当中生起来。</w:t>
      </w:r>
    </w:p>
    <w:p>
      <w:pPr>
        <w:spacing w:beforeLines="0" w:afterLines="0"/>
        <w:ind w:firstLine="560" w:firstLineChars="200"/>
        <w:rPr>
          <w:rFonts w:hint="eastAsia" w:ascii="黑体" w:hAnsi="黑体" w:eastAsia="黑体" w:cs="黑体"/>
          <w:sz w:val="28"/>
          <w:szCs w:val="28"/>
          <w:rPrChange w:id="1237" w:author="Administrator" w:date="2015-10-24T13:06:00Z">
            <w:rPr>
              <w:rFonts w:hint="eastAsia" w:ascii="华文楷体" w:hAnsi="华文楷体" w:eastAsia="华文楷体"/>
              <w:sz w:val="28"/>
              <w:szCs w:val="28"/>
            </w:rPr>
          </w:rPrChange>
        </w:rPr>
        <w:pPrChange w:id="1236" w:author="Administrator" w:date="2015-10-27T13:13:00Z">
          <w:pPr>
            <w:ind w:firstLine="570"/>
          </w:pPr>
        </w:pPrChange>
      </w:pPr>
      <w:ins w:id="1238" w:author="Administrator" w:date="2015-10-24T13:06:00Z">
        <w:r>
          <w:rPr>
            <w:rFonts w:hint="eastAsia" w:ascii="黑体" w:hAnsi="黑体" w:eastAsia="黑体" w:cs="黑体"/>
            <w:sz w:val="28"/>
            <w:szCs w:val="28"/>
            <w:lang w:eastAsia="zh-CN"/>
            <w:rPrChange w:id="1239" w:author="Administrator" w:date="2015-10-24T13:06: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40" w:author="Administrator" w:date="2015-10-24T13:06:00Z">
            <w:rPr>
              <w:rFonts w:hint="eastAsia" w:ascii="华文楷体" w:hAnsi="华文楷体" w:eastAsia="华文楷体"/>
              <w:sz w:val="28"/>
              <w:szCs w:val="28"/>
            </w:rPr>
          </w:rPrChange>
        </w:rPr>
        <w:t>以上这些道理虽然在其余（论典中）未曾见过，但即使是我孤身一人也可无所畏惧地说：“在名言中绝对要承认这一道理。”</w:t>
      </w:r>
      <w:ins w:id="1241" w:author="Administrator" w:date="2015-10-24T13:06:00Z">
        <w:r>
          <w:rPr>
            <w:rFonts w:hint="eastAsia" w:ascii="黑体" w:hAnsi="黑体" w:eastAsia="黑体" w:cs="黑体"/>
            <w:sz w:val="28"/>
            <w:szCs w:val="28"/>
            <w:lang w:eastAsia="zh-CN"/>
            <w:rPrChange w:id="1242" w:author="Administrator" w:date="2015-10-24T13:06:00Z">
              <w:rPr>
                <w:rFonts w:hint="eastAsia" w:ascii="华文楷体" w:hAnsi="华文楷体" w:eastAsia="华文楷体"/>
                <w:sz w:val="28"/>
                <w:szCs w:val="28"/>
                <w:lang w:eastAsia="zh-CN"/>
              </w:rPr>
            </w:rPrChange>
          </w:rPr>
          <w:t>】</w:t>
        </w:r>
      </w:ins>
    </w:p>
    <w:p>
      <w:pPr>
        <w:spacing w:beforeLines="0" w:afterLines="0"/>
        <w:ind w:firstLine="560" w:firstLineChars="200"/>
        <w:rPr>
          <w:rFonts w:hint="eastAsia" w:ascii="华文楷体" w:hAnsi="华文楷体" w:eastAsia="华文楷体"/>
          <w:sz w:val="28"/>
          <w:szCs w:val="28"/>
        </w:rPr>
        <w:pPrChange w:id="1243" w:author="Administrator" w:date="2015-10-27T13:13:00Z">
          <w:pPr>
            <w:ind w:firstLine="570"/>
          </w:pPr>
        </w:pPrChange>
      </w:pPr>
      <w:r>
        <w:rPr>
          <w:rFonts w:hint="eastAsia" w:ascii="华文楷体" w:hAnsi="华文楷体" w:eastAsia="华文楷体"/>
          <w:sz w:val="28"/>
          <w:szCs w:val="28"/>
        </w:rPr>
        <w:t>那么就是说</w:t>
      </w:r>
      <w:ins w:id="1244" w:author="Administrator" w:date="2015-10-24T19:5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以上这些分析相识等量这个</w:t>
      </w:r>
      <w:ins w:id="1245" w:author="Administrator" w:date="2015-10-24T13:06:00Z">
        <w:r>
          <w:rPr>
            <w:rFonts w:hint="eastAsia" w:ascii="华文楷体" w:hAnsi="华文楷体" w:eastAsia="华文楷体"/>
            <w:sz w:val="28"/>
            <w:szCs w:val="28"/>
            <w:lang w:eastAsia="zh-CN"/>
          </w:rPr>
          <w:t>问题</w:t>
        </w:r>
      </w:ins>
      <w:ins w:id="1246" w:author="Administrator" w:date="2015-10-24T13:07:00Z">
        <w:r>
          <w:rPr>
            <w:rFonts w:hint="eastAsia" w:ascii="华文楷体" w:hAnsi="华文楷体" w:eastAsia="华文楷体"/>
            <w:sz w:val="28"/>
            <w:szCs w:val="28"/>
            <w:lang w:eastAsia="zh-CN"/>
          </w:rPr>
          <w:t>呢</w:t>
        </w:r>
      </w:ins>
      <w:ins w:id="1247" w:author="Administrator" w:date="2015-10-24T13:06:00Z">
        <w:r>
          <w:rPr>
            <w:rFonts w:hint="eastAsia" w:ascii="华文楷体" w:hAnsi="华文楷体" w:eastAsia="华文楷体"/>
            <w:sz w:val="28"/>
            <w:szCs w:val="28"/>
            <w:lang w:eastAsia="zh-CN"/>
          </w:rPr>
          <w:t>，</w:t>
        </w:r>
      </w:ins>
      <w:del w:id="1248" w:author="Administrator" w:date="2015-10-24T13:06:00Z">
        <w:r>
          <w:rPr>
            <w:rFonts w:hint="eastAsia" w:ascii="华文楷体" w:hAnsi="华文楷体" w:eastAsia="华文楷体"/>
            <w:sz w:val="28"/>
            <w:szCs w:val="28"/>
          </w:rPr>
          <w:delText>物体</w:delText>
        </w:r>
      </w:del>
      <w:r>
        <w:rPr>
          <w:rFonts w:hint="eastAsia" w:ascii="华文楷体" w:hAnsi="华文楷体" w:eastAsia="华文楷体"/>
          <w:sz w:val="28"/>
          <w:szCs w:val="28"/>
        </w:rPr>
        <w:t>在其它论典当中</w:t>
      </w:r>
      <w:ins w:id="1249" w:author="Administrator" w:date="2015-10-28T13:1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可以说是</w:t>
      </w:r>
      <w:ins w:id="1250" w:author="Administrator" w:date="2015-10-24T13:0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没有见过的。但是</w:t>
      </w:r>
      <w:ins w:id="1251" w:author="Administrator" w:date="2015-10-29T12:57:44Z">
        <w:r>
          <w:rPr>
            <w:rFonts w:hint="eastAsia" w:ascii="华文楷体" w:hAnsi="华文楷体" w:eastAsia="华文楷体"/>
            <w:sz w:val="28"/>
            <w:szCs w:val="28"/>
            <w:lang w:eastAsia="zh-CN"/>
          </w:rPr>
          <w:t>呢</w:t>
        </w:r>
      </w:ins>
      <w:ins w:id="1252" w:author="Administrator" w:date="2015-10-24T13:07:00Z">
        <w:r>
          <w:rPr>
            <w:rFonts w:hint="eastAsia" w:ascii="华文楷体" w:hAnsi="华文楷体" w:eastAsia="华文楷体"/>
            <w:sz w:val="28"/>
            <w:szCs w:val="28"/>
            <w:lang w:eastAsia="zh-CN"/>
          </w:rPr>
          <w:t>即使</w:t>
        </w:r>
      </w:ins>
      <w:del w:id="1253" w:author="Administrator" w:date="2015-10-24T13:07:00Z">
        <w:r>
          <w:rPr>
            <w:rFonts w:hint="eastAsia" w:ascii="华文楷体" w:hAnsi="华文楷体" w:eastAsia="华文楷体"/>
            <w:sz w:val="28"/>
            <w:szCs w:val="28"/>
          </w:rPr>
          <w:delText>其实</w:delText>
        </w:r>
      </w:del>
      <w:r>
        <w:rPr>
          <w:rFonts w:hint="eastAsia" w:ascii="华文楷体" w:hAnsi="华文楷体" w:eastAsia="华文楷体"/>
          <w:sz w:val="28"/>
          <w:szCs w:val="28"/>
        </w:rPr>
        <w:t>是我一个人，孤身一个人要安立</w:t>
      </w:r>
      <w:ins w:id="1254" w:author="Administrator" w:date="2015-10-29T12:58:08Z">
        <w:r>
          <w:rPr>
            <w:rFonts w:hint="eastAsia" w:ascii="华文楷体" w:hAnsi="华文楷体" w:eastAsia="华文楷体"/>
            <w:sz w:val="28"/>
            <w:szCs w:val="28"/>
            <w:lang w:eastAsia="zh-CN"/>
          </w:rPr>
          <w:t>这</w:t>
        </w:r>
      </w:ins>
      <w:del w:id="1255" w:author="Administrator" w:date="2015-10-29T12:58:06Z">
        <w:r>
          <w:rPr>
            <w:rFonts w:hint="eastAsia" w:ascii="华文楷体" w:hAnsi="华文楷体" w:eastAsia="华文楷体"/>
            <w:sz w:val="28"/>
            <w:szCs w:val="28"/>
          </w:rPr>
          <w:delText>一</w:delText>
        </w:r>
      </w:del>
      <w:r>
        <w:rPr>
          <w:rFonts w:hint="eastAsia" w:ascii="华文楷体" w:hAnsi="华文楷体" w:eastAsia="华文楷体"/>
          <w:sz w:val="28"/>
          <w:szCs w:val="28"/>
        </w:rPr>
        <w:t>个观点，也可以无所畏惧地说：在名言谛当中绝对要承认这一道理。</w:t>
      </w:r>
    </w:p>
    <w:p>
      <w:pPr>
        <w:spacing w:beforeLines="0" w:afterLines="0"/>
        <w:ind w:firstLine="560" w:firstLineChars="200"/>
        <w:rPr>
          <w:rFonts w:hint="eastAsia" w:ascii="华文楷体" w:hAnsi="华文楷体" w:eastAsia="华文楷体"/>
          <w:sz w:val="28"/>
          <w:szCs w:val="28"/>
        </w:rPr>
        <w:pPrChange w:id="1256" w:author="Administrator" w:date="2015-10-27T13:13:00Z">
          <w:pPr>
            <w:ind w:firstLine="570"/>
          </w:pPr>
        </w:pPrChange>
      </w:pPr>
      <w:r>
        <w:rPr>
          <w:rFonts w:hint="eastAsia" w:ascii="华文楷体" w:hAnsi="华文楷体" w:eastAsia="华文楷体"/>
          <w:sz w:val="28"/>
          <w:szCs w:val="28"/>
        </w:rPr>
        <w:t>那么以上这个道理实际上</w:t>
      </w:r>
      <w:ins w:id="1257" w:author="Administrator" w:date="2015-10-24T13:08:00Z">
        <w:r>
          <w:rPr>
            <w:rFonts w:hint="eastAsia" w:ascii="华文楷体" w:hAnsi="华文楷体" w:eastAsia="华文楷体"/>
            <w:sz w:val="28"/>
            <w:szCs w:val="28"/>
            <w:lang w:eastAsia="zh-CN"/>
          </w:rPr>
          <w:t>就是说</w:t>
        </w:r>
      </w:ins>
      <w:ins w:id="1258" w:author="Administrator" w:date="2015-10-28T13:15:00Z">
        <w:r>
          <w:rPr>
            <w:rFonts w:hint="eastAsia" w:ascii="华文楷体" w:hAnsi="华文楷体" w:eastAsia="华文楷体"/>
            <w:sz w:val="28"/>
            <w:szCs w:val="28"/>
            <w:lang w:eastAsia="zh-CN"/>
          </w:rPr>
          <w:t>这个</w:t>
        </w:r>
      </w:ins>
      <w:del w:id="1259" w:author="Administrator" w:date="2015-10-28T13:15:00Z">
        <w:r>
          <w:rPr>
            <w:rFonts w:hint="eastAsia" w:ascii="华文楷体" w:hAnsi="华文楷体" w:eastAsia="华文楷体"/>
            <w:sz w:val="28"/>
            <w:szCs w:val="28"/>
          </w:rPr>
          <w:delText>是</w:delText>
        </w:r>
      </w:del>
      <w:r>
        <w:rPr>
          <w:rFonts w:hint="eastAsia" w:ascii="华文楷体" w:hAnsi="华文楷体" w:eastAsia="华文楷体"/>
          <w:sz w:val="28"/>
          <w:szCs w:val="28"/>
        </w:rPr>
        <w:t>广大的方式，像全知麦彭仁波切这么详细的分析的方式</w:t>
      </w:r>
      <w:ins w:id="1260" w:author="Administrator" w:date="2015-10-24T13:0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在其他论典当中的确没有，但是意趣</w:t>
      </w:r>
      <w:ins w:id="1261" w:author="Administrator" w:date="2015-10-24T13:09:00Z">
        <w:r>
          <w:rPr>
            <w:rFonts w:hint="eastAsia" w:ascii="华文楷体" w:hAnsi="华文楷体" w:eastAsia="华文楷体"/>
            <w:sz w:val="28"/>
            <w:szCs w:val="28"/>
            <w:lang w:eastAsia="zh-CN"/>
          </w:rPr>
          <w:t>，</w:t>
        </w:r>
      </w:ins>
      <w:ins w:id="1262" w:author="Administrator" w:date="2015-10-24T13:09:00Z">
        <w:r>
          <w:rPr>
            <w:rFonts w:hint="eastAsia" w:ascii="华文楷体" w:hAnsi="华文楷体" w:eastAsia="华文楷体"/>
            <w:sz w:val="28"/>
            <w:szCs w:val="28"/>
          </w:rPr>
          <w:t>意趣</w:t>
        </w:r>
      </w:ins>
      <w:r>
        <w:rPr>
          <w:rFonts w:hint="eastAsia" w:ascii="华文楷体" w:hAnsi="华文楷体" w:eastAsia="华文楷体"/>
          <w:sz w:val="28"/>
          <w:szCs w:val="28"/>
        </w:rPr>
        <w:t>是有的。</w:t>
      </w:r>
    </w:p>
    <w:p>
      <w:pPr>
        <w:spacing w:beforeLines="0" w:afterLines="0"/>
        <w:ind w:firstLine="560" w:firstLineChars="200"/>
        <w:rPr>
          <w:rFonts w:hint="eastAsia" w:ascii="华文楷体" w:hAnsi="华文楷体" w:eastAsia="华文楷体"/>
          <w:sz w:val="28"/>
          <w:szCs w:val="28"/>
        </w:rPr>
        <w:pPrChange w:id="1263" w:author="Administrator" w:date="2015-10-27T13:13:00Z">
          <w:pPr>
            <w:ind w:firstLine="570"/>
          </w:pPr>
        </w:pPrChange>
      </w:pPr>
      <w:r>
        <w:rPr>
          <w:rFonts w:hint="eastAsia" w:ascii="华文楷体" w:hAnsi="华文楷体" w:eastAsia="华文楷体"/>
          <w:sz w:val="28"/>
          <w:szCs w:val="28"/>
        </w:rPr>
        <w:t>比如说</w:t>
      </w:r>
      <w:ins w:id="1264" w:author="Administrator" w:date="2015-10-24T13:08:00Z">
        <w:r>
          <w:rPr>
            <w:rFonts w:hint="eastAsia" w:ascii="华文楷体" w:hAnsi="华文楷体" w:eastAsia="华文楷体"/>
            <w:sz w:val="28"/>
            <w:szCs w:val="28"/>
            <w:lang w:eastAsia="zh-CN"/>
          </w:rPr>
          <w:t>就说</w:t>
        </w:r>
      </w:ins>
      <w:ins w:id="1265" w:author="Administrator" w:date="2015-10-24T13:09:00Z">
        <w:r>
          <w:rPr>
            <w:rFonts w:hint="eastAsia" w:ascii="华文楷体" w:hAnsi="华文楷体" w:eastAsia="华文楷体"/>
            <w:sz w:val="28"/>
            <w:szCs w:val="28"/>
            <w:lang w:eastAsia="zh-CN"/>
          </w:rPr>
          <w:t>是</w:t>
        </w:r>
      </w:ins>
      <w:ins w:id="1266" w:author="Administrator" w:date="2015-10-24T13:08:00Z">
        <w:r>
          <w:rPr>
            <w:rFonts w:hint="eastAsia" w:ascii="华文楷体" w:hAnsi="华文楷体" w:eastAsia="华文楷体"/>
            <w:sz w:val="28"/>
            <w:szCs w:val="28"/>
            <w:lang w:eastAsia="zh-CN"/>
          </w:rPr>
          <w:t>这样一种</w:t>
        </w:r>
      </w:ins>
      <w:ins w:id="1267" w:author="Administrator" w:date="2015-10-24T13:0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静命论师在《中观庄严论》意趣</w:t>
      </w:r>
      <w:ins w:id="1268" w:author="Administrator" w:date="2015-10-29T12:59:11Z">
        <w:r>
          <w:rPr>
            <w:rFonts w:hint="eastAsia" w:ascii="华文楷体" w:hAnsi="华文楷体" w:eastAsia="华文楷体"/>
            <w:sz w:val="28"/>
            <w:szCs w:val="28"/>
            <w:lang w:eastAsia="zh-CN"/>
          </w:rPr>
          <w:t>啊</w:t>
        </w:r>
      </w:ins>
      <w:r>
        <w:rPr>
          <w:rFonts w:hint="eastAsia" w:ascii="华文楷体" w:hAnsi="华文楷体" w:eastAsia="华文楷体"/>
          <w:sz w:val="28"/>
          <w:szCs w:val="28"/>
        </w:rPr>
        <w:t>，</w:t>
      </w:r>
      <w:ins w:id="1269" w:author="Administrator" w:date="2015-10-29T12:59:25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法称论师的意趣</w:t>
      </w:r>
      <w:ins w:id="1270" w:author="Administrator" w:date="2015-10-29T12:59:28Z">
        <w:r>
          <w:rPr>
            <w:rFonts w:hint="eastAsia" w:ascii="华文楷体" w:hAnsi="华文楷体" w:eastAsia="华文楷体"/>
            <w:sz w:val="28"/>
            <w:szCs w:val="28"/>
            <w:lang w:eastAsia="zh-CN"/>
          </w:rPr>
          <w:t>啊</w:t>
        </w:r>
      </w:ins>
      <w:r>
        <w:rPr>
          <w:rFonts w:hint="eastAsia" w:ascii="华文楷体" w:hAnsi="华文楷体" w:eastAsia="华文楷体"/>
          <w:sz w:val="28"/>
          <w:szCs w:val="28"/>
        </w:rPr>
        <w:t>，像这样的话都是有，但只不过像这么详细的分析，通过窍诀性的讲解，通过很多例子分析，像这样的讲解的方式在其他论典当中的确是没有，没有见过的。</w:t>
      </w:r>
    </w:p>
    <w:p>
      <w:pPr>
        <w:spacing w:beforeLines="0" w:afterLines="0"/>
        <w:ind w:firstLine="560" w:firstLineChars="200"/>
        <w:rPr>
          <w:rFonts w:hint="eastAsia" w:ascii="华文楷体" w:hAnsi="华文楷体" w:eastAsia="华文楷体"/>
          <w:sz w:val="28"/>
          <w:szCs w:val="28"/>
        </w:rPr>
        <w:pPrChange w:id="1271" w:author="Administrator" w:date="2015-10-27T13:13:00Z">
          <w:pPr>
            <w:ind w:firstLine="570"/>
          </w:pPr>
        </w:pPrChange>
      </w:pPr>
      <w:r>
        <w:rPr>
          <w:rFonts w:hint="eastAsia" w:ascii="华文楷体" w:hAnsi="华文楷体" w:eastAsia="华文楷体"/>
          <w:sz w:val="28"/>
          <w:szCs w:val="28"/>
        </w:rPr>
        <w:t>所以说即便是孤身一</w:t>
      </w:r>
      <w:ins w:id="1272" w:author="Administrator" w:date="2015-10-28T13:16:00Z">
        <w:r>
          <w:rPr>
            <w:rFonts w:hint="eastAsia" w:ascii="华文楷体" w:hAnsi="华文楷体" w:eastAsia="华文楷体"/>
            <w:sz w:val="28"/>
            <w:szCs w:val="28"/>
            <w:lang w:eastAsia="zh-CN"/>
          </w:rPr>
          <w:t>人</w:t>
        </w:r>
      </w:ins>
      <w:del w:id="1273" w:author="Administrator" w:date="2015-10-28T13:16:00Z">
        <w:r>
          <w:rPr>
            <w:rFonts w:hint="eastAsia" w:ascii="华文楷体" w:hAnsi="华文楷体" w:eastAsia="华文楷体"/>
            <w:sz w:val="28"/>
            <w:szCs w:val="28"/>
          </w:rPr>
          <w:delText>身</w:delText>
        </w:r>
      </w:del>
      <w:r>
        <w:rPr>
          <w:rFonts w:hint="eastAsia" w:ascii="华文楷体" w:hAnsi="华文楷体" w:eastAsia="华文楷体"/>
          <w:sz w:val="28"/>
          <w:szCs w:val="28"/>
        </w:rPr>
        <w:t>也可以无所畏惧地说：在名言中绝对要承认这些道理</w:t>
      </w:r>
      <w:ins w:id="1274" w:author="Administrator" w:date="2015-10-28T13:16: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spacing w:beforeLines="0" w:afterLines="0"/>
        <w:ind w:firstLine="560" w:firstLineChars="200"/>
        <w:rPr>
          <w:rFonts w:hint="eastAsia" w:ascii="黑体" w:hAnsi="黑体" w:eastAsia="黑体" w:cs="黑体"/>
          <w:sz w:val="28"/>
          <w:szCs w:val="28"/>
          <w:rPrChange w:id="1276" w:author="Administrator" w:date="2015-10-24T13:17:00Z">
            <w:rPr>
              <w:rFonts w:hint="eastAsia" w:ascii="华文楷体" w:hAnsi="华文楷体" w:eastAsia="华文楷体"/>
              <w:sz w:val="28"/>
              <w:szCs w:val="28"/>
            </w:rPr>
          </w:rPrChange>
        </w:rPr>
        <w:pPrChange w:id="1275" w:author="Administrator" w:date="2015-10-27T13:13:00Z">
          <w:pPr>
            <w:ind w:firstLine="570"/>
          </w:pPr>
        </w:pPrChange>
      </w:pPr>
      <w:ins w:id="1277" w:author="Administrator" w:date="2015-10-24T13:16:00Z">
        <w:r>
          <w:rPr>
            <w:rFonts w:hint="eastAsia" w:ascii="黑体" w:hAnsi="黑体" w:eastAsia="黑体" w:cs="黑体"/>
            <w:sz w:val="28"/>
            <w:szCs w:val="28"/>
            <w:lang w:eastAsia="zh-CN"/>
            <w:rPrChange w:id="1278" w:author="Administrator" w:date="2015-10-24T13:17: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79" w:author="Administrator" w:date="2015-10-24T13:17:00Z">
            <w:rPr>
              <w:rFonts w:hint="eastAsia" w:ascii="华文楷体" w:hAnsi="华文楷体" w:eastAsia="华文楷体"/>
              <w:sz w:val="28"/>
              <w:szCs w:val="28"/>
            </w:rPr>
          </w:rPrChange>
        </w:rPr>
        <w:t>并且具德法称论师的究竟立场也是站在那一方。</w:t>
      </w:r>
      <w:ins w:id="1280" w:author="Administrator" w:date="2015-10-24T13:16:00Z">
        <w:r>
          <w:rPr>
            <w:rFonts w:hint="eastAsia" w:ascii="黑体" w:hAnsi="黑体" w:eastAsia="黑体" w:cs="黑体"/>
            <w:sz w:val="28"/>
            <w:szCs w:val="28"/>
            <w:lang w:eastAsia="zh-CN"/>
            <w:rPrChange w:id="1281" w:author="Administrator" w:date="2015-10-24T13:17:00Z">
              <w:rPr>
                <w:rFonts w:hint="eastAsia" w:ascii="华文楷体" w:hAnsi="华文楷体" w:eastAsia="华文楷体"/>
                <w:sz w:val="28"/>
                <w:szCs w:val="28"/>
                <w:lang w:eastAsia="zh-CN"/>
              </w:rPr>
            </w:rPrChange>
          </w:rPr>
          <w:t>】</w:t>
        </w:r>
      </w:ins>
    </w:p>
    <w:p>
      <w:pPr>
        <w:spacing w:beforeLines="0" w:afterLines="0"/>
        <w:ind w:firstLine="560" w:firstLineChars="200"/>
        <w:rPr>
          <w:del w:id="1283" w:author="Administrator" w:date="2015-10-24T19:58:00Z"/>
          <w:rFonts w:hint="eastAsia" w:ascii="华文楷体" w:hAnsi="华文楷体" w:eastAsia="华文楷体"/>
          <w:sz w:val="28"/>
          <w:szCs w:val="28"/>
        </w:rPr>
        <w:pPrChange w:id="1282" w:author="Administrator" w:date="2015-10-27T13:13:00Z">
          <w:pPr>
            <w:ind w:firstLine="570"/>
          </w:pPr>
        </w:pPrChange>
      </w:pPr>
      <w:r>
        <w:rPr>
          <w:rFonts w:hint="eastAsia" w:ascii="华文楷体" w:hAnsi="华文楷体" w:eastAsia="华文楷体"/>
          <w:sz w:val="28"/>
          <w:szCs w:val="28"/>
        </w:rPr>
        <w:t>法称论师的</w:t>
      </w:r>
      <w:ins w:id="1284" w:author="Administrator" w:date="2015-10-24T13:10: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究竟立场也是站在这一方的。</w:t>
      </w:r>
    </w:p>
    <w:p>
      <w:pPr>
        <w:spacing w:beforeLines="0" w:afterLines="0"/>
        <w:ind w:firstLine="560" w:firstLineChars="200"/>
        <w:rPr>
          <w:rFonts w:hint="eastAsia" w:ascii="华文楷体" w:hAnsi="华文楷体" w:eastAsia="华文楷体"/>
          <w:sz w:val="28"/>
          <w:szCs w:val="28"/>
        </w:rPr>
        <w:pPrChange w:id="1285" w:author="Administrator" w:date="2015-10-27T13:13:00Z">
          <w:pPr>
            <w:ind w:firstLine="570"/>
          </w:pPr>
        </w:pPrChange>
      </w:pPr>
      <w:r>
        <w:rPr>
          <w:rFonts w:hint="eastAsia" w:ascii="华文楷体" w:hAnsi="华文楷体" w:eastAsia="华文楷体"/>
          <w:sz w:val="28"/>
          <w:szCs w:val="28"/>
        </w:rPr>
        <w:t>事实尽管如此，但到底有谁恰如其分、如理如是地明确了这一点，诸位具有智慧者只要拜读一下印藏的论典便可一目了然。</w:t>
      </w:r>
    </w:p>
    <w:p>
      <w:pPr>
        <w:spacing w:beforeLines="0" w:afterLines="0"/>
        <w:ind w:firstLine="560" w:firstLineChars="200"/>
        <w:rPr>
          <w:rFonts w:hint="eastAsia" w:ascii="华文楷体" w:hAnsi="华文楷体" w:eastAsia="华文楷体"/>
          <w:sz w:val="28"/>
          <w:szCs w:val="28"/>
        </w:rPr>
        <w:pPrChange w:id="1286" w:author="Administrator" w:date="2015-10-27T13:13:00Z">
          <w:pPr>
            <w:ind w:firstLine="570"/>
          </w:pPr>
        </w:pPrChange>
      </w:pPr>
      <w:r>
        <w:rPr>
          <w:rFonts w:hint="eastAsia" w:ascii="华文楷体" w:hAnsi="华文楷体" w:eastAsia="华文楷体"/>
          <w:sz w:val="28"/>
          <w:szCs w:val="28"/>
        </w:rPr>
        <w:t>那么就是说这个事实虽然是这样的，但是</w:t>
      </w:r>
      <w:ins w:id="1287" w:author="Administrator" w:date="2015-10-28T13:17: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到底谁是</w:t>
      </w:r>
      <w:ins w:id="1288" w:author="Administrator" w:date="2015-10-24T13:1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恰如其分的？那么就是说</w:t>
      </w:r>
      <w:ins w:id="1289" w:author="Administrator" w:date="2015-10-24T13:1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有谁能够恰如其分、如理如是地明确这一点的话，那么有智慧的人去拜读一下这些印度</w:t>
      </w:r>
      <w:ins w:id="1290" w:author="Administrator" w:date="2015-10-29T13:00:34Z">
        <w:r>
          <w:rPr>
            <w:rFonts w:hint="eastAsia" w:ascii="华文楷体" w:hAnsi="华文楷体" w:eastAsia="华文楷体"/>
            <w:sz w:val="28"/>
            <w:szCs w:val="28"/>
            <w:lang w:eastAsia="zh-CN"/>
          </w:rPr>
          <w:t>和</w:t>
        </w:r>
      </w:ins>
      <w:del w:id="1291" w:author="Administrator" w:date="2015-10-29T13:00:32Z">
        <w:r>
          <w:rPr>
            <w:rFonts w:hint="eastAsia" w:ascii="华文楷体" w:hAnsi="华文楷体" w:eastAsia="华文楷体"/>
            <w:sz w:val="28"/>
            <w:szCs w:val="28"/>
          </w:rPr>
          <w:delText>、</w:delText>
        </w:r>
      </w:del>
      <w:r>
        <w:rPr>
          <w:rFonts w:hint="eastAsia" w:ascii="华文楷体" w:hAnsi="华文楷体" w:eastAsia="华文楷体"/>
          <w:sz w:val="28"/>
          <w:szCs w:val="28"/>
        </w:rPr>
        <w:t>藏地的</w:t>
      </w:r>
      <w:ins w:id="1292" w:author="Administrator" w:date="2015-10-24T20:00: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论典也可一目了然</w:t>
      </w:r>
      <w:ins w:id="1293" w:author="Administrator" w:date="2015-10-24T13:11: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，就可以很清楚。</w:t>
      </w:r>
    </w:p>
    <w:p>
      <w:pPr>
        <w:spacing w:beforeLines="0" w:afterLines="0"/>
        <w:ind w:firstLine="560" w:firstLineChars="200"/>
        <w:rPr>
          <w:rFonts w:hint="eastAsia" w:ascii="华文楷体" w:hAnsi="华文楷体" w:eastAsia="华文楷体"/>
          <w:sz w:val="28"/>
          <w:szCs w:val="28"/>
        </w:rPr>
        <w:pPrChange w:id="1294" w:author="Administrator" w:date="2015-10-27T13:13:00Z">
          <w:pPr>
            <w:ind w:firstLine="570"/>
          </w:pPr>
        </w:pPrChange>
      </w:pPr>
      <w:r>
        <w:rPr>
          <w:rFonts w:hint="eastAsia" w:ascii="华文楷体" w:hAnsi="华文楷体" w:eastAsia="华文楷体"/>
          <w:sz w:val="28"/>
          <w:szCs w:val="28"/>
        </w:rPr>
        <w:t>麦彭仁波切在这个方面是非常有自信的，</w:t>
      </w:r>
      <w:ins w:id="1295" w:author="Administrator" w:date="2015-10-24T13:11:00Z">
        <w:r>
          <w:rPr>
            <w:rFonts w:hint="eastAsia" w:ascii="华文楷体" w:hAnsi="华文楷体" w:eastAsia="华文楷体"/>
            <w:sz w:val="28"/>
            <w:szCs w:val="28"/>
            <w:lang w:eastAsia="zh-CN"/>
          </w:rPr>
          <w:t>就说呢，</w:t>
        </w:r>
      </w:ins>
      <w:r>
        <w:rPr>
          <w:rFonts w:hint="eastAsia" w:ascii="华文楷体" w:hAnsi="华文楷体" w:eastAsia="华文楷体"/>
          <w:sz w:val="28"/>
          <w:szCs w:val="28"/>
        </w:rPr>
        <w:t>的确如果你</w:t>
      </w:r>
      <w:ins w:id="1296" w:author="Administrator" w:date="2015-10-24T13:12: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做</w:t>
      </w:r>
      <w:del w:id="1297" w:author="Administrator" w:date="2015-10-24T13:12:00Z">
        <w:r>
          <w:rPr>
            <w:rFonts w:hint="eastAsia" w:ascii="华文楷体" w:hAnsi="华文楷体" w:eastAsia="华文楷体"/>
            <w:sz w:val="28"/>
            <w:szCs w:val="28"/>
          </w:rPr>
          <w:delText>分</w:delText>
        </w:r>
      </w:del>
      <w:del w:id="1298" w:author="Administrator" w:date="2015-10-24T13:13:00Z">
        <w:r>
          <w:rPr>
            <w:rFonts w:hint="eastAsia" w:ascii="华文楷体" w:hAnsi="华文楷体" w:eastAsia="华文楷体"/>
            <w:sz w:val="28"/>
            <w:szCs w:val="28"/>
          </w:rPr>
          <w:delText>析的</w:delText>
        </w:r>
      </w:del>
      <w:ins w:id="1299" w:author="Administrator" w:date="2015-10-24T13:13:00Z">
        <w:r>
          <w:rPr>
            <w:rFonts w:hint="eastAsia" w:ascii="华文楷体" w:hAnsi="华文楷体" w:eastAsia="华文楷体"/>
            <w:sz w:val="28"/>
            <w:szCs w:val="28"/>
            <w:lang w:eastAsia="zh-CN"/>
          </w:rPr>
          <w:t>详细观察的</w:t>
        </w:r>
      </w:ins>
      <w:r>
        <w:rPr>
          <w:rFonts w:hint="eastAsia" w:ascii="华文楷体" w:hAnsi="华文楷体" w:eastAsia="华文楷体"/>
          <w:sz w:val="28"/>
          <w:szCs w:val="28"/>
        </w:rPr>
        <w:t>时候，</w:t>
      </w:r>
      <w:ins w:id="1300" w:author="Administrator" w:date="2015-10-24T13:13:00Z">
        <w:r>
          <w:rPr>
            <w:rFonts w:hint="eastAsia" w:ascii="华文楷体" w:hAnsi="华文楷体" w:eastAsia="华文楷体"/>
            <w:sz w:val="28"/>
            <w:szCs w:val="28"/>
            <w:lang w:eastAsia="zh-CN"/>
          </w:rPr>
          <w:t>做</w:t>
        </w:r>
      </w:ins>
      <w:r>
        <w:rPr>
          <w:rFonts w:hint="eastAsia" w:ascii="华文楷体" w:hAnsi="华文楷体" w:eastAsia="华文楷体"/>
          <w:sz w:val="28"/>
          <w:szCs w:val="28"/>
        </w:rPr>
        <w:t>详细观察的时候</w:t>
      </w:r>
      <w:ins w:id="1301" w:author="Administrator" w:date="2015-10-24T13:1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302" w:author="Administrator" w:date="2015-10-24T13:14:00Z">
        <w:r>
          <w:rPr>
            <w:rFonts w:hint="eastAsia" w:ascii="华文楷体" w:hAnsi="华文楷体" w:eastAsia="华文楷体"/>
            <w:sz w:val="28"/>
            <w:szCs w:val="28"/>
            <w:lang w:eastAsia="zh-CN"/>
          </w:rPr>
          <w:t>立论</w:t>
        </w:r>
      </w:ins>
      <w:del w:id="1303" w:author="Administrator" w:date="2015-10-24T13:14:00Z">
        <w:r>
          <w:rPr>
            <w:rFonts w:hint="eastAsia" w:ascii="华文楷体" w:hAnsi="华文楷体" w:eastAsia="华文楷体"/>
            <w:sz w:val="28"/>
            <w:szCs w:val="28"/>
          </w:rPr>
          <w:delText>37:01</w:delText>
        </w:r>
      </w:del>
      <w:r>
        <w:rPr>
          <w:rFonts w:hint="eastAsia" w:ascii="华文楷体" w:hAnsi="华文楷体" w:eastAsia="华文楷体"/>
          <w:sz w:val="28"/>
          <w:szCs w:val="28"/>
        </w:rPr>
        <w:t>当中在承许这样</w:t>
      </w:r>
      <w:ins w:id="1304" w:author="Administrator" w:date="2015-10-24T13:14:00Z">
        <w:r>
          <w:rPr>
            <w:rFonts w:hint="eastAsia" w:ascii="华文楷体" w:hAnsi="华文楷体" w:eastAsia="华文楷体"/>
            <w:sz w:val="28"/>
            <w:szCs w:val="28"/>
            <w:lang w:eastAsia="zh-CN"/>
          </w:rPr>
          <w:t>一种</w:t>
        </w:r>
      </w:ins>
      <w:ins w:id="1305" w:author="Administrator" w:date="2015-10-24T20:00:00Z">
        <w:r>
          <w:rPr>
            <w:rFonts w:hint="eastAsia" w:ascii="华文楷体" w:hAnsi="华文楷体" w:eastAsia="华文楷体"/>
            <w:sz w:val="28"/>
            <w:szCs w:val="28"/>
            <w:lang w:eastAsia="zh-CN"/>
          </w:rPr>
          <w:t>这个</w:t>
        </w:r>
      </w:ins>
      <w:del w:id="1306" w:author="Administrator" w:date="2015-10-24T13:14:00Z">
        <w:r>
          <w:rPr>
            <w:rFonts w:hint="eastAsia" w:ascii="华文楷体" w:hAnsi="华文楷体" w:eastAsia="华文楷体"/>
            <w:sz w:val="28"/>
            <w:szCs w:val="28"/>
          </w:rPr>
          <w:delText>的</w:delText>
        </w:r>
      </w:del>
      <w:r>
        <w:rPr>
          <w:rFonts w:hint="eastAsia" w:ascii="华文楷体" w:hAnsi="华文楷体" w:eastAsia="华文楷体"/>
          <w:sz w:val="28"/>
          <w:szCs w:val="28"/>
        </w:rPr>
        <w:t>相识等量的时候</w:t>
      </w:r>
      <w:ins w:id="1307" w:author="Administrator" w:date="2015-10-24T13:14:00Z">
        <w:r>
          <w:rPr>
            <w:rFonts w:hint="eastAsia" w:ascii="华文楷体" w:hAnsi="华文楷体" w:eastAsia="华文楷体"/>
            <w:sz w:val="28"/>
            <w:szCs w:val="28"/>
            <w:lang w:eastAsia="zh-CN"/>
          </w:rPr>
          <w:t>，就</w:t>
        </w:r>
      </w:ins>
      <w:ins w:id="1308" w:author="Administrator" w:date="2015-10-28T13:1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通过这个方面必须要来安立的。</w:t>
      </w:r>
    </w:p>
    <w:p>
      <w:pPr>
        <w:spacing w:beforeLines="0" w:afterLines="0"/>
        <w:ind w:firstLine="560" w:firstLineChars="200"/>
        <w:rPr>
          <w:rFonts w:hint="eastAsia" w:ascii="黑体" w:hAnsi="黑体" w:eastAsia="黑体" w:cs="黑体"/>
          <w:sz w:val="28"/>
          <w:szCs w:val="28"/>
          <w:rPrChange w:id="1310" w:author="Administrator" w:date="2015-10-24T13:15:00Z">
            <w:rPr>
              <w:rFonts w:hint="eastAsia" w:ascii="华文楷体" w:hAnsi="华文楷体" w:eastAsia="华文楷体"/>
              <w:sz w:val="28"/>
              <w:szCs w:val="28"/>
            </w:rPr>
          </w:rPrChange>
        </w:rPr>
        <w:pPrChange w:id="1309" w:author="Administrator" w:date="2015-10-27T13:13:00Z">
          <w:pPr>
            <w:ind w:firstLine="570"/>
          </w:pPr>
        </w:pPrChange>
      </w:pPr>
      <w:ins w:id="1311" w:author="Administrator" w:date="2015-10-24T13:15:00Z">
        <w:r>
          <w:rPr>
            <w:rFonts w:hint="eastAsia" w:ascii="黑体" w:hAnsi="黑体" w:eastAsia="黑体" w:cs="黑体"/>
            <w:sz w:val="28"/>
            <w:szCs w:val="28"/>
            <w:lang w:eastAsia="zh-CN"/>
            <w:rPrChange w:id="1312" w:author="Administrator" w:date="2015-10-24T13:15: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13" w:author="Administrator" w:date="2015-10-24T13:15:00Z">
            <w:rPr>
              <w:rFonts w:hint="eastAsia" w:ascii="华文楷体" w:hAnsi="华文楷体" w:eastAsia="华文楷体"/>
              <w:sz w:val="28"/>
              <w:szCs w:val="28"/>
            </w:rPr>
          </w:rPrChange>
        </w:rPr>
        <w:t>关于这一问题，虽然有许许多多需要阐述的，但暂且简略说明到此。</w:t>
      </w:r>
      <w:ins w:id="1314" w:author="Administrator" w:date="2015-10-24T13:15:00Z">
        <w:r>
          <w:rPr>
            <w:rFonts w:hint="eastAsia" w:ascii="黑体" w:hAnsi="黑体" w:eastAsia="黑体" w:cs="黑体"/>
            <w:sz w:val="28"/>
            <w:szCs w:val="28"/>
            <w:lang w:eastAsia="zh-CN"/>
            <w:rPrChange w:id="1315" w:author="Administrator" w:date="2015-10-24T13:15:00Z">
              <w:rPr>
                <w:rFonts w:hint="eastAsia" w:ascii="华文楷体" w:hAnsi="华文楷体" w:eastAsia="华文楷体"/>
                <w:sz w:val="28"/>
                <w:szCs w:val="28"/>
                <w:lang w:eastAsia="zh-CN"/>
              </w:rPr>
            </w:rPrChange>
          </w:rPr>
          <w:t>】</w:t>
        </w:r>
      </w:ins>
    </w:p>
    <w:p>
      <w:pPr>
        <w:spacing w:beforeLines="0" w:afterLines="0"/>
        <w:ind w:firstLine="560" w:firstLineChars="200"/>
        <w:rPr>
          <w:rFonts w:hint="eastAsia" w:ascii="华文楷体" w:hAnsi="华文楷体" w:eastAsia="华文楷体"/>
          <w:sz w:val="28"/>
          <w:szCs w:val="28"/>
        </w:rPr>
        <w:pPrChange w:id="1316" w:author="Administrator" w:date="2015-10-27T13:13:00Z">
          <w:pPr>
            <w:ind w:firstLine="570"/>
          </w:pPr>
        </w:pPrChange>
      </w:pPr>
      <w:r>
        <w:rPr>
          <w:rFonts w:hint="eastAsia" w:ascii="华文楷体" w:hAnsi="华文楷体" w:eastAsia="华文楷体"/>
          <w:sz w:val="28"/>
          <w:szCs w:val="28"/>
        </w:rPr>
        <w:t>那么对这个问题虽然还有很多需要阐述的，但是就是说简略说明，作为一个</w:t>
      </w:r>
      <w:ins w:id="1317" w:author="Administrator" w:date="2015-10-28T13:18:00Z">
        <w:r>
          <w:rPr>
            <w:rFonts w:hint="eastAsia" w:ascii="华文楷体" w:hAnsi="华文楷体" w:eastAsia="华文楷体"/>
            <w:sz w:val="28"/>
            <w:szCs w:val="28"/>
            <w:lang w:eastAsia="zh-CN"/>
          </w:rPr>
          <w:t>就说是这个</w:t>
        </w:r>
      </w:ins>
      <w:r>
        <w:rPr>
          <w:rFonts w:hint="eastAsia" w:ascii="华文楷体" w:hAnsi="华文楷体" w:eastAsia="华文楷体"/>
          <w:sz w:val="28"/>
          <w:szCs w:val="28"/>
        </w:rPr>
        <w:t>打开一个思路的方法。有智慧的人，他</w:t>
      </w:r>
      <w:ins w:id="1318" w:author="Administrator" w:date="2015-10-24T13:15:00Z">
        <w:r>
          <w:rPr>
            <w:rFonts w:hint="eastAsia" w:ascii="华文楷体" w:hAnsi="华文楷体" w:eastAsia="华文楷体"/>
            <w:sz w:val="28"/>
            <w:szCs w:val="28"/>
            <w:lang w:eastAsia="zh-CN"/>
          </w:rPr>
          <w:t>就说</w:t>
        </w:r>
      </w:ins>
      <w:ins w:id="1319" w:author="Administrator" w:date="2015-10-29T13:01:07Z">
        <w:r>
          <w:rPr>
            <w:rFonts w:hint="eastAsia" w:ascii="华文楷体" w:hAnsi="华文楷体" w:eastAsia="华文楷体"/>
            <w:sz w:val="28"/>
            <w:szCs w:val="28"/>
            <w:lang w:eastAsia="zh-CN"/>
          </w:rPr>
          <w:t>是</w:t>
        </w:r>
      </w:ins>
      <w:del w:id="1320" w:author="Administrator" w:date="2015-10-24T13:15:00Z">
        <w:r>
          <w:rPr>
            <w:rFonts w:hint="eastAsia" w:ascii="华文楷体" w:hAnsi="华文楷体" w:eastAsia="华文楷体"/>
            <w:sz w:val="28"/>
            <w:szCs w:val="28"/>
          </w:rPr>
          <w:delText>如果</w:delText>
        </w:r>
      </w:del>
      <w:r>
        <w:rPr>
          <w:rFonts w:hint="eastAsia" w:ascii="华文楷体" w:hAnsi="华文楷体" w:eastAsia="华文楷体"/>
          <w:sz w:val="28"/>
          <w:szCs w:val="28"/>
        </w:rPr>
        <w:t>打开这个思路之后，就可以从这个方面去思维，这个方面去思考，最后就可以</w:t>
      </w:r>
      <w:ins w:id="1321" w:author="Administrator" w:date="2015-10-29T13:01:26Z">
        <w:r>
          <w:rPr>
            <w:rFonts w:hint="eastAsia" w:ascii="华文楷体" w:hAnsi="华文楷体" w:eastAsia="华文楷体"/>
            <w:sz w:val="28"/>
            <w:szCs w:val="28"/>
            <w:lang w:eastAsia="zh-CN"/>
          </w:rPr>
          <w:t>就会</w:t>
        </w:r>
      </w:ins>
      <w:r>
        <w:rPr>
          <w:rFonts w:hint="eastAsia" w:ascii="华文楷体" w:hAnsi="华文楷体" w:eastAsia="华文楷体"/>
          <w:sz w:val="28"/>
          <w:szCs w:val="28"/>
        </w:rPr>
        <w:t>产生一种定解了。所以说很多需要讲的就没有讲了，暂且就简略地说明到这个地方</w:t>
      </w:r>
      <w:ins w:id="1322" w:author="Administrator" w:date="2015-10-28T13:19: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spacing w:beforeLines="0" w:afterLines="0"/>
        <w:ind w:firstLine="560" w:firstLineChars="200"/>
        <w:rPr>
          <w:rFonts w:hint="eastAsia" w:ascii="华文楷体" w:hAnsi="华文楷体" w:eastAsia="华文楷体"/>
          <w:sz w:val="28"/>
          <w:szCs w:val="28"/>
        </w:rPr>
        <w:pPrChange w:id="1323" w:author="Administrator" w:date="2015-10-27T13:13:00Z">
          <w:pPr>
            <w:ind w:firstLine="570"/>
          </w:pPr>
        </w:pPrChange>
      </w:pPr>
      <w:ins w:id="1324" w:author="Administrator" w:date="2015-10-24T13:15:00Z">
        <w:r>
          <w:rPr>
            <w:rFonts w:hint="eastAsia" w:ascii="黑体" w:hAnsi="黑体" w:eastAsia="黑体" w:cs="黑体"/>
            <w:sz w:val="28"/>
            <w:szCs w:val="28"/>
            <w:lang w:eastAsia="zh-CN"/>
            <w:rPrChange w:id="1325" w:author="Administrator" w:date="2015-10-24T13:18: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26" w:author="Administrator" w:date="2015-10-24T13:18:00Z">
            <w:rPr>
              <w:rFonts w:hint="eastAsia" w:ascii="华文楷体" w:hAnsi="华文楷体" w:eastAsia="华文楷体"/>
              <w:sz w:val="28"/>
              <w:szCs w:val="28"/>
            </w:rPr>
          </w:rPrChange>
        </w:rPr>
        <w:t>如果有人认为：</w:t>
      </w:r>
      <w:ins w:id="1327" w:author="Administrator" w:date="2015-10-24T13:18:00Z">
        <w:r>
          <w:rPr>
            <w:rFonts w:hint="eastAsia" w:ascii="黑体" w:hAnsi="黑体" w:eastAsia="黑体" w:cs="黑体"/>
            <w:sz w:val="28"/>
            <w:szCs w:val="28"/>
            <w:lang w:eastAsia="zh-CN"/>
            <w:rPrChange w:id="1328" w:author="Administrator" w:date="2015-10-24T13:18:00Z">
              <w:rPr>
                <w:rFonts w:hint="eastAsia" w:ascii="华文楷体" w:hAnsi="华文楷体" w:eastAsia="华文楷体"/>
                <w:sz w:val="28"/>
                <w:szCs w:val="28"/>
                <w:lang w:eastAsia="zh-CN"/>
              </w:rPr>
            </w:rPrChange>
          </w:rPr>
          <w:t>】</w:t>
        </w:r>
      </w:ins>
      <w:r>
        <w:rPr>
          <w:rFonts w:hint="eastAsia" w:ascii="华文楷体" w:hAnsi="华文楷体" w:eastAsia="华文楷体"/>
          <w:sz w:val="28"/>
          <w:szCs w:val="28"/>
        </w:rPr>
        <w:t>下面这一段话</w:t>
      </w:r>
      <w:ins w:id="1329" w:author="Administrator" w:date="2015-10-24T13:2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开始解释这个</w:t>
      </w:r>
      <w:ins w:id="1330" w:author="Administrator" w:date="2015-10-24T13:19:00Z">
        <w:r>
          <w:rPr>
            <w:rFonts w:hint="eastAsia" w:ascii="华文楷体" w:hAnsi="华文楷体" w:eastAsia="华文楷体"/>
            <w:sz w:val="28"/>
            <w:szCs w:val="28"/>
            <w:lang w:eastAsia="zh-CN"/>
          </w:rPr>
          <w:t>、正式</w:t>
        </w:r>
      </w:ins>
      <w:ins w:id="1331" w:author="Administrator" w:date="2015-10-24T13:20:00Z">
        <w:r>
          <w:rPr>
            <w:rFonts w:hint="eastAsia" w:ascii="华文楷体" w:hAnsi="华文楷体" w:eastAsia="华文楷体"/>
            <w:sz w:val="28"/>
            <w:szCs w:val="28"/>
            <w:lang w:eastAsia="zh-CN"/>
          </w:rPr>
          <w:t>开始解释</w:t>
        </w:r>
      </w:ins>
      <w:r>
        <w:rPr>
          <w:rFonts w:hint="eastAsia" w:ascii="华文楷体" w:hAnsi="华文楷体" w:eastAsia="华文楷体"/>
          <w:sz w:val="28"/>
          <w:szCs w:val="28"/>
        </w:rPr>
        <w:t>颂词的意思了。因为前面都是</w:t>
      </w:r>
      <w:ins w:id="1332" w:author="Administrator" w:date="2015-10-24T13:20:00Z">
        <w:r>
          <w:rPr>
            <w:rFonts w:hint="eastAsia" w:ascii="华文楷体" w:hAnsi="华文楷体" w:eastAsia="华文楷体"/>
            <w:sz w:val="28"/>
            <w:szCs w:val="28"/>
            <w:lang w:eastAsia="zh-CN"/>
          </w:rPr>
          <w:t>这个</w:t>
        </w:r>
      </w:ins>
      <w:ins w:id="1333" w:author="Administrator" w:date="2015-10-24T13:25:00Z">
        <w:r>
          <w:rPr>
            <w:rFonts w:hint="eastAsia" w:ascii="华文楷体" w:hAnsi="华文楷体" w:eastAsia="华文楷体"/>
            <w:sz w:val="28"/>
            <w:szCs w:val="28"/>
            <w:lang w:eastAsia="zh-CN"/>
          </w:rPr>
          <w:t>，</w:t>
        </w:r>
      </w:ins>
      <w:ins w:id="1334" w:author="Administrator" w:date="2015-10-24T13:20:00Z">
        <w:r>
          <w:rPr>
            <w:rFonts w:hint="eastAsia" w:ascii="华文楷体" w:hAnsi="华文楷体" w:eastAsia="华文楷体"/>
            <w:sz w:val="28"/>
            <w:szCs w:val="28"/>
            <w:lang w:eastAsia="zh-CN"/>
          </w:rPr>
          <w:t>属于</w:t>
        </w:r>
      </w:ins>
      <w:ins w:id="1335" w:author="Administrator" w:date="2015-10-24T13:22:00Z">
        <w:r>
          <w:rPr>
            <w:rFonts w:hint="eastAsia" w:ascii="华文楷体" w:hAnsi="华文楷体" w:eastAsia="华文楷体"/>
            <w:sz w:val="28"/>
            <w:szCs w:val="28"/>
            <w:lang w:eastAsia="zh-CN"/>
          </w:rPr>
          <w:t>一种这个</w:t>
        </w:r>
      </w:ins>
      <w:r>
        <w:rPr>
          <w:rFonts w:hint="eastAsia" w:ascii="华文楷体" w:hAnsi="华文楷体" w:eastAsia="华文楷体"/>
          <w:sz w:val="28"/>
          <w:szCs w:val="28"/>
        </w:rPr>
        <w:t>和</w:t>
      </w:r>
      <w:ins w:id="1336" w:author="Administrator" w:date="2015-10-24T13:2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颂词有关的</w:t>
      </w:r>
      <w:ins w:id="1337" w:author="Administrator" w:date="2015-10-24T13:22: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一些</w:t>
      </w:r>
      <w:ins w:id="1338" w:author="Administrator" w:date="2015-10-24T13:21:00Z">
        <w:r>
          <w:rPr>
            <w:rFonts w:hint="eastAsia" w:ascii="华文楷体" w:hAnsi="华文楷体" w:eastAsia="华文楷体"/>
            <w:sz w:val="28"/>
            <w:szCs w:val="28"/>
            <w:lang w:eastAsia="zh-CN"/>
          </w:rPr>
          <w:t>这样</w:t>
        </w:r>
      </w:ins>
      <w:ins w:id="1339" w:author="Administrator" w:date="2015-10-24T13:23:00Z">
        <w:r>
          <w:rPr>
            <w:rFonts w:hint="eastAsia" w:ascii="华文楷体" w:hAnsi="华文楷体" w:eastAsia="华文楷体"/>
            <w:sz w:val="28"/>
            <w:szCs w:val="28"/>
            <w:lang w:eastAsia="zh-CN"/>
          </w:rPr>
          <w:t>的</w:t>
        </w:r>
      </w:ins>
      <w:ins w:id="1340" w:author="Administrator" w:date="2015-10-24T20:02:00Z">
        <w:r>
          <w:rPr>
            <w:rFonts w:hint="eastAsia" w:ascii="华文楷体" w:hAnsi="华文楷体" w:eastAsia="华文楷体"/>
            <w:sz w:val="28"/>
            <w:szCs w:val="28"/>
            <w:lang w:eastAsia="zh-CN"/>
          </w:rPr>
          <w:t>这个</w:t>
        </w:r>
      </w:ins>
      <w:ins w:id="1341" w:author="Administrator" w:date="2015-10-24T20:03:00Z">
        <w:r>
          <w:rPr>
            <w:rFonts w:hint="eastAsia" w:ascii="华文楷体" w:hAnsi="华文楷体" w:eastAsia="华文楷体"/>
            <w:sz w:val="28"/>
            <w:szCs w:val="28"/>
            <w:lang w:eastAsia="zh-CN"/>
          </w:rPr>
          <w:t>啊</w:t>
        </w:r>
      </w:ins>
      <w:ins w:id="1342" w:author="Administrator" w:date="2015-10-24T13:21:00Z">
        <w:r>
          <w:rPr>
            <w:rFonts w:hint="eastAsia" w:ascii="华文楷体" w:hAnsi="华文楷体" w:eastAsia="华文楷体"/>
            <w:sz w:val="28"/>
            <w:szCs w:val="28"/>
            <w:lang w:eastAsia="zh-CN"/>
          </w:rPr>
          <w:t>一些旁述</w:t>
        </w:r>
      </w:ins>
      <w:ins w:id="1343" w:author="Administrator" w:date="2015-10-24T13:23:00Z">
        <w:r>
          <w:rPr>
            <w:rFonts w:hint="eastAsia" w:ascii="华文楷体" w:hAnsi="华文楷体" w:eastAsia="华文楷体"/>
            <w:sz w:val="28"/>
            <w:szCs w:val="28"/>
            <w:lang w:eastAsia="zh-CN"/>
          </w:rPr>
          <w:t>，一些旁述</w:t>
        </w:r>
      </w:ins>
      <w:del w:id="1344" w:author="Administrator" w:date="2015-10-24T13:23:00Z">
        <w:r>
          <w:rPr>
            <w:rFonts w:hint="eastAsia" w:ascii="华文楷体" w:hAnsi="华文楷体" w:eastAsia="华文楷体"/>
            <w:sz w:val="28"/>
            <w:szCs w:val="28"/>
          </w:rPr>
          <w:delText>37：47阐述</w:delText>
        </w:r>
      </w:del>
      <w:r>
        <w:rPr>
          <w:rFonts w:hint="eastAsia" w:ascii="华文楷体" w:hAnsi="华文楷体" w:eastAsia="华文楷体"/>
          <w:sz w:val="28"/>
          <w:szCs w:val="28"/>
        </w:rPr>
        <w:t>，</w:t>
      </w:r>
      <w:ins w:id="1345" w:author="Administrator" w:date="2015-10-24T13:28:00Z">
        <w:r>
          <w:rPr>
            <w:rFonts w:hint="eastAsia" w:ascii="华文楷体" w:hAnsi="华文楷体" w:eastAsia="华文楷体"/>
            <w:sz w:val="28"/>
            <w:szCs w:val="28"/>
            <w:lang w:eastAsia="zh-CN"/>
          </w:rPr>
          <w:t>和</w:t>
        </w:r>
      </w:ins>
      <w:r>
        <w:rPr>
          <w:rFonts w:hint="eastAsia" w:ascii="华文楷体" w:hAnsi="华文楷体" w:eastAsia="华文楷体"/>
          <w:sz w:val="28"/>
          <w:szCs w:val="28"/>
        </w:rPr>
        <w:t>一些</w:t>
      </w:r>
      <w:ins w:id="1346" w:author="Administrator" w:date="2015-10-24T20:0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因明当中</w:t>
      </w:r>
      <w:ins w:id="1347" w:author="Administrator" w:date="2015-10-24T20:04: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或者在安立名言谛当中</w:t>
      </w:r>
      <w:ins w:id="1348" w:author="Administrator" w:date="2015-10-24T13:2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有些关要的问题，窍决的问题。像这样的话就是说在前面这些大段中已经做了观察了。那么就是说静命论师的颂词要解释的话就在下面这两段当中，开始解释</w:t>
      </w:r>
      <w:ins w:id="1349" w:author="Administrator" w:date="2015-10-24T13:24:00Z">
        <w:r>
          <w:rPr>
            <w:rFonts w:hint="eastAsia" w:ascii="华文楷体" w:hAnsi="华文楷体" w:eastAsia="华文楷体"/>
            <w:sz w:val="28"/>
            <w:szCs w:val="28"/>
            <w:lang w:eastAsia="zh-CN"/>
          </w:rPr>
          <w:t>这样一种</w:t>
        </w:r>
      </w:ins>
      <w:ins w:id="1350" w:author="Administrator" w:date="2015-10-24T13:2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颂词的意思。</w:t>
      </w:r>
    </w:p>
    <w:p>
      <w:pPr>
        <w:spacing w:beforeLines="0" w:afterLines="0"/>
        <w:ind w:firstLine="560" w:firstLineChars="200"/>
        <w:rPr>
          <w:rFonts w:hint="eastAsia" w:ascii="华文楷体" w:hAnsi="华文楷体" w:eastAsia="华文楷体"/>
          <w:sz w:val="28"/>
          <w:szCs w:val="28"/>
        </w:rPr>
        <w:pPrChange w:id="1351" w:author="Administrator" w:date="2015-10-27T13:13:00Z">
          <w:pPr>
            <w:ind w:firstLine="570"/>
          </w:pPr>
        </w:pPrChange>
      </w:pPr>
      <w:r>
        <w:rPr>
          <w:rFonts w:hint="eastAsia" w:ascii="华文楷体" w:hAnsi="华文楷体" w:eastAsia="华文楷体"/>
          <w:sz w:val="28"/>
          <w:szCs w:val="28"/>
        </w:rPr>
        <w:t>首先是这样一种</w:t>
      </w:r>
      <w:ins w:id="1352" w:author="Administrator" w:date="2015-10-24T20:0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，就是说引出问题，引出对方的问题，然后再开始解释的。</w:t>
      </w:r>
    </w:p>
    <w:p>
      <w:pPr>
        <w:spacing w:beforeLines="0" w:afterLines="0"/>
        <w:ind w:firstLine="560" w:firstLineChars="200"/>
        <w:rPr>
          <w:rFonts w:hint="eastAsia" w:ascii="黑体" w:hAnsi="黑体" w:eastAsia="黑体" w:cs="黑体"/>
          <w:sz w:val="28"/>
          <w:szCs w:val="28"/>
          <w:rPrChange w:id="1354" w:author="Administrator" w:date="2015-10-24T13:19:00Z">
            <w:rPr>
              <w:rFonts w:hint="eastAsia" w:ascii="华文楷体" w:hAnsi="华文楷体" w:eastAsia="华文楷体"/>
              <w:sz w:val="28"/>
              <w:szCs w:val="28"/>
            </w:rPr>
          </w:rPrChange>
        </w:rPr>
        <w:pPrChange w:id="1353" w:author="Administrator" w:date="2015-10-27T13:13:00Z">
          <w:pPr>
            <w:ind w:firstLine="570"/>
          </w:pPr>
        </w:pPrChange>
      </w:pPr>
      <w:ins w:id="1355" w:author="Administrator" w:date="2015-10-24T13:18:00Z">
        <w:r>
          <w:rPr>
            <w:rFonts w:hint="eastAsia" w:ascii="黑体" w:hAnsi="黑体" w:eastAsia="黑体" w:cs="黑体"/>
            <w:sz w:val="28"/>
            <w:szCs w:val="28"/>
            <w:lang w:eastAsia="zh-CN"/>
            <w:rPrChange w:id="1356" w:author="Administrator" w:date="2015-10-24T13:19: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57" w:author="Administrator" w:date="2015-10-24T13:19:00Z">
            <w:rPr>
              <w:rFonts w:hint="eastAsia" w:ascii="华文楷体" w:hAnsi="华文楷体" w:eastAsia="华文楷体"/>
              <w:sz w:val="28"/>
              <w:szCs w:val="28"/>
            </w:rPr>
          </w:rPrChange>
        </w:rPr>
        <w:t>如果有人认为：要体现出无相（有部宗）的观点毫无关联（的过失），首先必须建立起自证的合理性。</w:t>
      </w:r>
      <w:ins w:id="1358" w:author="Administrator" w:date="2015-10-24T13:18:00Z">
        <w:r>
          <w:rPr>
            <w:rFonts w:hint="eastAsia" w:ascii="黑体" w:hAnsi="黑体" w:eastAsia="黑体" w:cs="黑体"/>
            <w:sz w:val="28"/>
            <w:szCs w:val="28"/>
            <w:lang w:eastAsia="zh-CN"/>
            <w:rPrChange w:id="1359" w:author="Administrator" w:date="2015-10-24T13:19:00Z">
              <w:rPr>
                <w:rFonts w:hint="eastAsia" w:ascii="华文楷体" w:hAnsi="华文楷体" w:eastAsia="华文楷体"/>
                <w:sz w:val="28"/>
                <w:szCs w:val="28"/>
                <w:lang w:eastAsia="zh-CN"/>
              </w:rPr>
            </w:rPrChange>
          </w:rPr>
          <w:t>】</w:t>
        </w:r>
      </w:ins>
    </w:p>
    <w:p>
      <w:pPr>
        <w:spacing w:beforeLines="0" w:afterLines="0"/>
        <w:ind w:firstLine="560" w:firstLineChars="200"/>
        <w:rPr>
          <w:del w:id="1361" w:author="Administrator" w:date="2015-10-24T20:06:00Z"/>
          <w:rFonts w:hint="eastAsia" w:ascii="华文楷体" w:hAnsi="华文楷体" w:eastAsia="华文楷体"/>
          <w:sz w:val="28"/>
          <w:szCs w:val="28"/>
        </w:rPr>
        <w:pPrChange w:id="1360" w:author="Administrator" w:date="2015-10-27T13:13:00Z">
          <w:pPr>
            <w:ind w:firstLine="570"/>
          </w:pPr>
        </w:pPrChange>
      </w:pPr>
      <w:r>
        <w:rPr>
          <w:rFonts w:hint="eastAsia" w:ascii="华文楷体" w:hAnsi="华文楷体" w:eastAsia="华文楷体"/>
          <w:sz w:val="28"/>
          <w:szCs w:val="28"/>
        </w:rPr>
        <w:t>那么有些人是这样认为的，因为我们要说无相有部宗的观点有过失。有什么过失呢？有毫无关联的过失。什么叫做毫无关联呢？就是说你的心识</w:t>
      </w:r>
      <w:ins w:id="1362" w:author="Administrator" w:date="2015-10-24T13:29:00Z">
        <w:r>
          <w:rPr>
            <w:rFonts w:hint="eastAsia" w:ascii="华文楷体" w:hAnsi="华文楷体" w:eastAsia="华文楷体"/>
            <w:sz w:val="28"/>
            <w:szCs w:val="28"/>
            <w:lang w:eastAsia="zh-CN"/>
          </w:rPr>
          <w:t>、噢</w:t>
        </w:r>
      </w:ins>
      <w:ins w:id="1363" w:author="Administrator" w:date="2015-10-24T13:29:00Z">
        <w:r>
          <w:rPr>
            <w:rFonts w:hint="eastAsia" w:ascii="华文楷体" w:hAnsi="华文楷体" w:eastAsia="华文楷体"/>
            <w:sz w:val="28"/>
            <w:szCs w:val="28"/>
          </w:rPr>
          <w:t>你的心识</w:t>
        </w:r>
      </w:ins>
      <w:r>
        <w:rPr>
          <w:rFonts w:hint="eastAsia" w:ascii="华文楷体" w:hAnsi="华文楷体" w:eastAsia="华文楷体"/>
          <w:sz w:val="28"/>
          <w:szCs w:val="28"/>
        </w:rPr>
        <w:t>和这样一种</w:t>
      </w:r>
      <w:ins w:id="1364" w:author="Administrator" w:date="2015-10-24T13:3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外境没有关系</w:t>
      </w:r>
      <w:ins w:id="1365" w:author="Administrator" w:date="2015-10-24T13:29:00Z">
        <w:r>
          <w:rPr>
            <w:rFonts w:hint="eastAsia" w:ascii="华文楷体" w:hAnsi="华文楷体" w:eastAsia="华文楷体"/>
            <w:sz w:val="28"/>
            <w:szCs w:val="28"/>
            <w:lang w:eastAsia="zh-CN"/>
          </w:rPr>
          <w:t>、</w:t>
        </w:r>
      </w:ins>
      <w:ins w:id="1366" w:author="Administrator" w:date="2015-10-24T20:05:00Z">
        <w:r>
          <w:rPr>
            <w:rFonts w:hint="eastAsia" w:ascii="华文楷体" w:hAnsi="华文楷体" w:eastAsia="华文楷体"/>
            <w:sz w:val="28"/>
            <w:szCs w:val="28"/>
            <w:lang w:eastAsia="zh-CN"/>
          </w:rPr>
          <w:t>啊</w:t>
        </w:r>
      </w:ins>
      <w:ins w:id="1367" w:author="Administrator" w:date="2015-10-24T13:29:00Z">
        <w:r>
          <w:rPr>
            <w:rFonts w:hint="eastAsia" w:ascii="华文楷体" w:hAnsi="华文楷体" w:eastAsia="华文楷体"/>
            <w:sz w:val="28"/>
            <w:szCs w:val="28"/>
          </w:rPr>
          <w:t>没有关系</w:t>
        </w:r>
      </w:ins>
      <w:r>
        <w:rPr>
          <w:rFonts w:hint="eastAsia" w:ascii="华文楷体" w:hAnsi="华文楷体" w:eastAsia="华文楷体"/>
          <w:sz w:val="28"/>
          <w:szCs w:val="28"/>
        </w:rPr>
        <w:t>，或者你的能知和</w:t>
      </w:r>
      <w:ins w:id="1368" w:author="Administrator" w:date="2015-10-28T13:20:00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所知</w:t>
      </w:r>
      <w:ins w:id="1369" w:author="Administrator" w:date="2015-10-28T13:2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没有关系。为什么没有关系呢？因为你的这样一种所境</w:t>
      </w:r>
      <w:ins w:id="1370" w:author="Administrator" w:date="2015-10-29T13:02:51Z">
        <w:r>
          <w:rPr>
            <w:rFonts w:hint="eastAsia" w:ascii="华文楷体" w:hAnsi="华文楷体" w:eastAsia="华文楷体"/>
            <w:sz w:val="28"/>
            <w:szCs w:val="28"/>
            <w:lang w:eastAsia="zh-CN"/>
          </w:rPr>
          <w:t>啊</w:t>
        </w:r>
      </w:ins>
      <w:ins w:id="1371" w:author="Administrator" w:date="2015-10-24T13:30:00Z">
        <w:r>
          <w:rPr>
            <w:rFonts w:hint="eastAsia" w:ascii="华文楷体" w:hAnsi="华文楷体" w:eastAsia="华文楷体"/>
            <w:sz w:val="28"/>
            <w:szCs w:val="28"/>
            <w:lang w:eastAsia="zh-CN"/>
          </w:rPr>
          <w:t>、你的所境</w:t>
        </w:r>
      </w:ins>
      <w:r>
        <w:rPr>
          <w:rFonts w:hint="eastAsia" w:ascii="华文楷体" w:hAnsi="华文楷体" w:eastAsia="华文楷体"/>
          <w:sz w:val="28"/>
          <w:szCs w:val="28"/>
        </w:rPr>
        <w:t>是一种无情法。</w:t>
      </w:r>
      <w:ins w:id="1372" w:author="Administrator" w:date="2015-10-24T13:30: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对方说是直接缘它的</w:t>
      </w:r>
      <w:ins w:id="1373" w:author="Administrator" w:date="2015-10-24T13:31:00Z">
        <w:r>
          <w:rPr>
            <w:rFonts w:hint="eastAsia" w:ascii="华文楷体" w:hAnsi="华文楷体" w:eastAsia="华文楷体"/>
            <w:sz w:val="28"/>
            <w:szCs w:val="28"/>
            <w:lang w:eastAsia="zh-CN"/>
          </w:rPr>
          <w:t>这样一种这个</w:t>
        </w:r>
      </w:ins>
      <w:r>
        <w:rPr>
          <w:rFonts w:hint="eastAsia" w:ascii="华文楷体" w:hAnsi="华文楷体" w:eastAsia="华文楷体"/>
          <w:sz w:val="28"/>
          <w:szCs w:val="28"/>
        </w:rPr>
        <w:t>对境，它没有行相，38:51没有行相，它是直接缘这个色法本身的</w:t>
      </w:r>
      <w:ins w:id="1374" w:author="Administrator" w:date="2015-10-24T13:32:00Z">
        <w:r>
          <w:rPr>
            <w:rFonts w:hint="eastAsia" w:ascii="华文楷体" w:hAnsi="华文楷体" w:eastAsia="华文楷体"/>
            <w:sz w:val="28"/>
            <w:szCs w:val="28"/>
            <w:lang w:eastAsia="zh-CN"/>
          </w:rPr>
          <w:t>，</w:t>
        </w:r>
      </w:ins>
      <w:ins w:id="1375" w:author="Administrator" w:date="2015-10-24T13:32:00Z">
        <w:r>
          <w:rPr>
            <w:rFonts w:hint="eastAsia" w:ascii="华文楷体" w:hAnsi="华文楷体" w:eastAsia="华文楷体"/>
            <w:sz w:val="28"/>
            <w:szCs w:val="28"/>
          </w:rPr>
          <w:t>直接缘这个色法本身的</w:t>
        </w:r>
      </w:ins>
      <w:r>
        <w:rPr>
          <w:rFonts w:hint="eastAsia" w:ascii="华文楷体" w:hAnsi="华文楷体" w:eastAsia="华文楷体"/>
          <w:sz w:val="28"/>
          <w:szCs w:val="28"/>
        </w:rPr>
        <w:t>。那么这个色法本身是什么自性呢？色法的本身是一个无情法的自性。无情法的自性</w:t>
      </w:r>
      <w:ins w:id="1376" w:author="Administrator" w:date="2015-10-29T13:04: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是不具备明知的，不具备明觉的，不具备明知的自性。</w:t>
      </w:r>
    </w:p>
    <w:p>
      <w:pPr>
        <w:spacing w:beforeLines="0" w:afterLines="0"/>
        <w:ind w:firstLine="560" w:firstLineChars="200"/>
        <w:rPr>
          <w:del w:id="1378" w:author="Administrator" w:date="2015-10-24T20:06:00Z"/>
          <w:rFonts w:hint="eastAsia" w:ascii="华文楷体" w:hAnsi="华文楷体" w:eastAsia="华文楷体"/>
          <w:sz w:val="28"/>
          <w:szCs w:val="28"/>
        </w:rPr>
        <w:pPrChange w:id="1377" w:author="Administrator" w:date="2015-10-27T13:13:00Z">
          <w:pPr>
            <w:ind w:firstLine="570"/>
          </w:pPr>
        </w:pPrChange>
      </w:pPr>
      <w:r>
        <w:rPr>
          <w:rFonts w:hint="eastAsia" w:ascii="华文楷体" w:hAnsi="华文楷体" w:eastAsia="华文楷体"/>
          <w:sz w:val="28"/>
          <w:szCs w:val="28"/>
        </w:rPr>
        <w:t>所以说当我们去了知它的时候，我们说：哦，这个是瓶子，这个是一个瓶子</w:t>
      </w:r>
      <w:ins w:id="1379" w:author="Administrator" w:date="2015-10-23T22:31:00Z">
        <w:r>
          <w:rPr>
            <w:rFonts w:hint="eastAsia" w:ascii="华文楷体" w:hAnsi="华文楷体" w:eastAsia="华文楷体"/>
            <w:sz w:val="28"/>
            <w:szCs w:val="28"/>
            <w:lang w:eastAsia="zh-CN"/>
          </w:rPr>
          <w:t>。</w:t>
        </w:r>
      </w:ins>
      <w:del w:id="1380" w:author="Administrator" w:date="2015-10-23T22:31:00Z">
        <w:r>
          <w:rPr>
            <w:rFonts w:hint="eastAsia" w:ascii="华文楷体" w:hAnsi="华文楷体" w:eastAsia="华文楷体"/>
            <w:sz w:val="28"/>
            <w:szCs w:val="28"/>
          </w:rPr>
          <w:delText>，</w:delText>
        </w:r>
      </w:del>
      <w:r>
        <w:rPr>
          <w:rFonts w:hint="eastAsia" w:ascii="华文楷体" w:hAnsi="华文楷体" w:eastAsia="华文楷体"/>
          <w:sz w:val="28"/>
          <w:szCs w:val="28"/>
        </w:rPr>
        <w:t>那么按照经部宗，按照有相部的观点，这个瓶子了知瓶子的时候</w:t>
      </w:r>
      <w:ins w:id="1381" w:author="Administrator" w:date="2015-10-24T13:34:00Z">
        <w:r>
          <w:rPr>
            <w:rFonts w:hint="eastAsia" w:ascii="华文楷体" w:hAnsi="华文楷体" w:eastAsia="华文楷体"/>
            <w:sz w:val="28"/>
            <w:szCs w:val="28"/>
            <w:lang w:eastAsia="zh-CN"/>
          </w:rPr>
          <w:t>呢，</w:t>
        </w:r>
      </w:ins>
      <w:ins w:id="1382" w:author="Administrator" w:date="2015-10-28T13:2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了知的是瓶子的一个行相。那么这个瓶子的行相是什么</w:t>
      </w:r>
      <w:ins w:id="1383" w:author="Administrator" w:date="2015-10-24T13:32: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？这个瓶子的行相就是心识的本身。心识的本身就具备这个明觉的自性</w:t>
      </w:r>
      <w:ins w:id="1384" w:author="Administrator" w:date="2015-10-24T13:37: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spacing w:beforeLines="0" w:afterLines="0"/>
        <w:ind w:firstLine="560" w:firstLineChars="200"/>
        <w:rPr>
          <w:rFonts w:hint="eastAsia" w:ascii="华文楷体" w:hAnsi="华文楷体" w:eastAsia="华文楷体"/>
          <w:sz w:val="28"/>
          <w:szCs w:val="28"/>
        </w:rPr>
        <w:pPrChange w:id="1385" w:author="Administrator" w:date="2015-10-27T13:13:00Z">
          <w:pPr>
            <w:ind w:firstLine="570"/>
          </w:pPr>
        </w:pPrChange>
      </w:pPr>
      <w:r>
        <w:rPr>
          <w:rFonts w:hint="eastAsia" w:ascii="华文楷体" w:hAnsi="华文楷体" w:eastAsia="华文楷体"/>
          <w:sz w:val="28"/>
          <w:szCs w:val="28"/>
        </w:rPr>
        <w:t>所以说我就知道，哦这个是瓶子，它就有一种瓶子的行相的本身，它具备一个心识的自性，它具备一个</w:t>
      </w:r>
      <w:ins w:id="1386" w:author="Administrator" w:date="2015-10-24T13:33:00Z">
        <w:r>
          <w:rPr>
            <w:rFonts w:hint="eastAsia" w:ascii="华文楷体" w:hAnsi="华文楷体" w:eastAsia="华文楷体"/>
            <w:sz w:val="28"/>
            <w:szCs w:val="28"/>
            <w:lang w:eastAsia="zh-CN"/>
          </w:rPr>
          <w:t>明知</w:t>
        </w:r>
      </w:ins>
      <w:del w:id="1387" w:author="Administrator" w:date="2015-10-24T13:32:00Z">
        <w:r>
          <w:rPr>
            <w:rFonts w:hint="eastAsia" w:ascii="华文楷体" w:hAnsi="华文楷体" w:eastAsia="华文楷体"/>
            <w:sz w:val="28"/>
            <w:szCs w:val="28"/>
          </w:rPr>
          <w:delText>名字</w:delText>
        </w:r>
      </w:del>
      <w:r>
        <w:rPr>
          <w:rFonts w:hint="eastAsia" w:ascii="华文楷体" w:hAnsi="华文楷体" w:eastAsia="华文楷体"/>
          <w:sz w:val="28"/>
          <w:szCs w:val="28"/>
        </w:rPr>
        <w:t>的自性，它就可以被我们了知</w:t>
      </w:r>
      <w:ins w:id="1388" w:author="Administrator" w:date="2015-10-24T13:3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spacing w:beforeLines="0" w:afterLines="0"/>
        <w:ind w:firstLine="560" w:firstLineChars="200"/>
        <w:rPr>
          <w:del w:id="1390" w:author="Administrator" w:date="2015-10-23T22:37:00Z"/>
          <w:rFonts w:hint="eastAsia" w:ascii="华文楷体" w:hAnsi="华文楷体" w:eastAsia="华文楷体"/>
          <w:sz w:val="28"/>
          <w:szCs w:val="28"/>
        </w:rPr>
        <w:pPrChange w:id="1389" w:author="Administrator" w:date="2015-10-27T13:13:00Z">
          <w:pPr>
            <w:ind w:firstLine="570"/>
          </w:pPr>
        </w:pPrChange>
      </w:pPr>
      <w:r>
        <w:rPr>
          <w:rFonts w:hint="eastAsia" w:ascii="华文楷体" w:hAnsi="华文楷体" w:eastAsia="华文楷体"/>
          <w:sz w:val="28"/>
          <w:szCs w:val="28"/>
        </w:rPr>
        <w:t>所以像这样如果承许行相的观点，</w:t>
      </w:r>
      <w:ins w:id="1391" w:author="Administrator" w:date="2015-10-24T13:36:00Z">
        <w:r>
          <w:rPr>
            <w:rFonts w:hint="eastAsia" w:ascii="华文楷体" w:hAnsi="华文楷体" w:eastAsia="华文楷体"/>
            <w:sz w:val="28"/>
            <w:szCs w:val="28"/>
            <w:lang w:eastAsia="zh-CN"/>
          </w:rPr>
          <w:t>如果</w:t>
        </w:r>
      </w:ins>
      <w:del w:id="1392" w:author="Administrator" w:date="2015-10-24T13:36:00Z">
        <w:r>
          <w:rPr>
            <w:rFonts w:hint="eastAsia" w:ascii="华文楷体" w:hAnsi="华文楷体" w:eastAsia="华文楷体"/>
            <w:sz w:val="28"/>
            <w:szCs w:val="28"/>
          </w:rPr>
          <w:delText>因为</w:delText>
        </w:r>
      </w:del>
      <w:r>
        <w:rPr>
          <w:rFonts w:hint="eastAsia" w:ascii="华文楷体" w:hAnsi="华文楷体" w:eastAsia="华文楷体"/>
          <w:sz w:val="28"/>
          <w:szCs w:val="28"/>
        </w:rPr>
        <w:t>它不是直接去取无情法，它是无情法上面隐蔽分</w:t>
      </w:r>
      <w:ins w:id="1393" w:author="Administrator" w:date="2015-10-24T13:34:00Z">
        <w:r>
          <w:rPr>
            <w:rFonts w:hint="eastAsia" w:ascii="华文楷体" w:hAnsi="华文楷体" w:eastAsia="华文楷体"/>
            <w:sz w:val="28"/>
            <w:szCs w:val="28"/>
            <w:lang w:eastAsia="zh-CN"/>
          </w:rPr>
          <w:t>它传</w:t>
        </w:r>
      </w:ins>
      <w:del w:id="1394" w:author="Administrator" w:date="2015-10-24T13:34:00Z">
        <w:r>
          <w:rPr>
            <w:rFonts w:hint="eastAsia" w:ascii="华文楷体" w:hAnsi="华文楷体" w:eastAsia="华文楷体"/>
            <w:sz w:val="28"/>
            <w:szCs w:val="28"/>
          </w:rPr>
          <w:delText>存</w:delText>
        </w:r>
      </w:del>
      <w:r>
        <w:rPr>
          <w:rFonts w:hint="eastAsia" w:ascii="华文楷体" w:hAnsi="华文楷体" w:eastAsia="华文楷体"/>
          <w:sz w:val="28"/>
          <w:szCs w:val="28"/>
        </w:rPr>
        <w:t>出来、</w:t>
      </w:r>
      <w:del w:id="1395" w:author="Administrator" w:date="2015-10-24T13:35:00Z">
        <w:r>
          <w:rPr>
            <w:rFonts w:hint="eastAsia" w:ascii="华文楷体" w:hAnsi="华文楷体" w:eastAsia="华文楷体"/>
            <w:sz w:val="28"/>
            <w:szCs w:val="28"/>
          </w:rPr>
          <w:delText>39:40</w:delText>
        </w:r>
      </w:del>
      <w:ins w:id="1396" w:author="Administrator" w:date="2015-10-24T13:35:00Z">
        <w:r>
          <w:rPr>
            <w:rFonts w:hint="eastAsia" w:ascii="华文楷体" w:hAnsi="华文楷体" w:eastAsia="华文楷体"/>
            <w:sz w:val="28"/>
            <w:szCs w:val="28"/>
            <w:lang w:eastAsia="zh-CN"/>
          </w:rPr>
          <w:t>逐渐逐渐</w:t>
        </w:r>
      </w:ins>
      <w:r>
        <w:rPr>
          <w:rFonts w:hint="eastAsia" w:ascii="华文楷体" w:hAnsi="华文楷体" w:eastAsia="华文楷体"/>
          <w:sz w:val="28"/>
          <w:szCs w:val="28"/>
        </w:rPr>
        <w:t>出来一个行相，</w:t>
      </w:r>
      <w:ins w:id="1397" w:author="Administrator" w:date="2015-10-24T13:36:00Z">
        <w:r>
          <w:rPr>
            <w:rFonts w:hint="eastAsia" w:ascii="华文楷体" w:hAnsi="华文楷体" w:eastAsia="华文楷体"/>
            <w:sz w:val="28"/>
            <w:szCs w:val="28"/>
            <w:lang w:eastAsia="zh-CN"/>
          </w:rPr>
          <w:t>逐渐逐渐</w:t>
        </w:r>
      </w:ins>
      <w:ins w:id="1398" w:author="Administrator" w:date="2015-10-24T13:36:00Z">
        <w:r>
          <w:rPr>
            <w:rFonts w:hint="eastAsia" w:ascii="华文楷体" w:hAnsi="华文楷体" w:eastAsia="华文楷体"/>
            <w:sz w:val="28"/>
            <w:szCs w:val="28"/>
          </w:rPr>
          <w:t>出来一个</w:t>
        </w:r>
      </w:ins>
      <w:del w:id="1399" w:author="Administrator" w:date="2015-10-24T13:35:00Z">
        <w:r>
          <w:rPr>
            <w:rFonts w:hint="eastAsia" w:ascii="华文楷体" w:hAnsi="华文楷体" w:eastAsia="华文楷体"/>
            <w:sz w:val="28"/>
            <w:szCs w:val="28"/>
          </w:rPr>
          <w:delText>39:42出</w:delText>
        </w:r>
      </w:del>
      <w:r>
        <w:rPr>
          <w:rFonts w:hint="eastAsia" w:ascii="华文楷体" w:hAnsi="华文楷体" w:eastAsia="华文楷体"/>
          <w:sz w:val="28"/>
          <w:szCs w:val="28"/>
        </w:rPr>
        <w:t>行相之后，就是说心识了知这样的行相，</w:t>
      </w:r>
      <w:del w:id="1400" w:author="Administrator" w:date="2015-10-23T22:37:00Z">
        <w:r>
          <w:rPr>
            <w:rFonts w:hint="eastAsia" w:ascii="华文楷体" w:hAnsi="华文楷体" w:eastAsia="华文楷体"/>
            <w:sz w:val="28"/>
            <w:szCs w:val="28"/>
          </w:rPr>
          <w:delText>这个行相实际上是和心识无二的。它就是心识的本体，是心识的本体，绝对明觉。所以说二者之间有一种关联，可以了知。</w:delText>
        </w:r>
      </w:del>
    </w:p>
    <w:p>
      <w:pPr>
        <w:spacing w:beforeLines="0" w:afterLines="0"/>
        <w:ind w:firstLine="560" w:firstLineChars="200"/>
        <w:rPr>
          <w:del w:id="1402" w:author="Administrator" w:date="2015-10-23T22:37:00Z"/>
          <w:rFonts w:hint="eastAsia" w:ascii="华文楷体" w:hAnsi="华文楷体" w:eastAsia="华文楷体"/>
          <w:sz w:val="28"/>
          <w:szCs w:val="28"/>
        </w:rPr>
        <w:pPrChange w:id="1401" w:author="Administrator" w:date="2015-10-27T13:13:00Z">
          <w:pPr>
            <w:ind w:firstLine="570"/>
          </w:pPr>
        </w:pPrChange>
      </w:pPr>
      <w:del w:id="1403" w:author="Administrator" w:date="2015-10-23T22:37:00Z">
        <w:r>
          <w:rPr>
            <w:rFonts w:hint="eastAsia" w:ascii="华文楷体" w:hAnsi="华文楷体" w:eastAsia="华文楷体"/>
            <w:sz w:val="28"/>
            <w:szCs w:val="28"/>
          </w:rPr>
          <w:delText>那么唯识宗的观点也是这样的。实际上这一切的无情法都是心识的自性，都是心识的本体。</w:delText>
        </w:r>
      </w:del>
    </w:p>
    <w:p>
      <w:pPr>
        <w:spacing w:beforeLines="0" w:afterLines="0"/>
        <w:ind w:firstLine="560" w:firstLineChars="200"/>
        <w:rPr>
          <w:del w:id="1405" w:author="Administrator" w:date="2015-10-23T22:37:00Z"/>
          <w:rFonts w:hint="eastAsia" w:ascii="华文楷体" w:hAnsi="华文楷体" w:eastAsia="华文楷体"/>
          <w:sz w:val="28"/>
          <w:szCs w:val="28"/>
        </w:rPr>
        <w:pPrChange w:id="1404" w:author="Administrator" w:date="2015-10-27T13:13:00Z">
          <w:pPr>
            <w:ind w:firstLine="570"/>
          </w:pPr>
        </w:pPrChange>
      </w:pPr>
      <w:del w:id="1406" w:author="Administrator" w:date="2015-10-23T22:37:00Z">
        <w:r>
          <w:rPr>
            <w:rFonts w:hint="eastAsia" w:ascii="华文楷体" w:hAnsi="华文楷体" w:eastAsia="华文楷体"/>
            <w:sz w:val="28"/>
            <w:szCs w:val="28"/>
          </w:rPr>
          <w:delText>第46课40-47分钟</w:delText>
        </w:r>
      </w:del>
    </w:p>
    <w:p>
      <w:pPr>
        <w:spacing w:beforeLines="0" w:afterLines="0"/>
        <w:ind w:firstLine="560" w:firstLineChars="200"/>
        <w:rPr>
          <w:ins w:id="1408" w:author="Administrator" w:date="2015-10-24T20:12:00Z"/>
          <w:rFonts w:hint="eastAsia" w:ascii="华文楷体" w:hAnsi="华文楷体" w:eastAsia="华文楷体"/>
          <w:sz w:val="28"/>
          <w:szCs w:val="28"/>
        </w:rPr>
        <w:pPrChange w:id="1407" w:author="Administrator" w:date="2015-10-27T13:13:00Z">
          <w:pPr>
            <w:ind w:firstLine="570"/>
          </w:pPr>
        </w:pPrChange>
      </w:pPr>
      <w:del w:id="1409" w:author="Administrator" w:date="2015-10-23T22:37:00Z">
        <w:r>
          <w:rPr>
            <w:rFonts w:hint="eastAsia" w:ascii="华文楷体" w:hAnsi="华文楷体" w:eastAsia="华文楷体"/>
            <w:sz w:val="28"/>
            <w:szCs w:val="28"/>
          </w:rPr>
          <w:delText>【3958】</w:delText>
        </w:r>
      </w:del>
      <w:r>
        <w:rPr>
          <w:rFonts w:hint="eastAsia" w:ascii="华文楷体" w:hAnsi="华文楷体" w:eastAsia="华文楷体"/>
          <w:sz w:val="28"/>
          <w:szCs w:val="28"/>
        </w:rPr>
        <w:t>这个行相实际上就是一种和心识无二的一种自性，它就是心识的本体。是心识的本体它就具备明觉，所以说这二者之间有一种关联，可以了知。那么唯实宗呢？唯实宗的观点也是这样的，实际上这一切的无情法，它都是心识的自性，都是心识的本体，这个就是一种心识自证的关系了。所以像这样讲的时候，虽然显现它似乎是一个外境，不观察的时候，似乎是一个色法，但是详细观察的时候，这个都是心识，都具备明觉的自性，都具备明觉的体相。如果具备这样明觉的法相的话，就说我们可以见到瓶子，可以见到色法，原因</w:t>
      </w:r>
      <w:ins w:id="1410" w:author="Administrator" w:date="2015-10-24T20:0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就是因为它</w:t>
      </w:r>
      <w:del w:id="1411" w:author="Administrator" w:date="2015-10-24T20:08:00Z">
        <w:r>
          <w:rPr>
            <w:rFonts w:hint="eastAsia" w:ascii="华文楷体" w:hAnsi="华文楷体" w:eastAsia="华文楷体"/>
            <w:sz w:val="28"/>
            <w:szCs w:val="28"/>
          </w:rPr>
          <w:delText>，</w:delText>
        </w:r>
      </w:del>
      <w:r>
        <w:rPr>
          <w:rFonts w:hint="eastAsia" w:ascii="华文楷体" w:hAnsi="华文楷体" w:eastAsia="华文楷体"/>
          <w:sz w:val="28"/>
          <w:szCs w:val="28"/>
        </w:rPr>
        <w:t>这个法本身它是一个心识，它具备明觉的自性</w:t>
      </w:r>
      <w:ins w:id="1412" w:author="Administrator" w:date="2015-10-23T22:38:00Z">
        <w:r>
          <w:rPr>
            <w:rFonts w:hint="eastAsia" w:ascii="华文楷体" w:hAnsi="华文楷体" w:eastAsia="华文楷体"/>
            <w:sz w:val="28"/>
            <w:szCs w:val="28"/>
            <w:lang w:eastAsia="zh-CN"/>
          </w:rPr>
          <w:t>。</w:t>
        </w:r>
      </w:ins>
      <w:del w:id="1413" w:author="Administrator" w:date="2015-10-23T22:38:00Z">
        <w:r>
          <w:rPr>
            <w:rFonts w:hint="eastAsia" w:ascii="华文楷体" w:hAnsi="华文楷体" w:eastAsia="华文楷体"/>
            <w:sz w:val="28"/>
            <w:szCs w:val="28"/>
          </w:rPr>
          <w:delText>，</w:delText>
        </w:r>
      </w:del>
      <w:r>
        <w:rPr>
          <w:rFonts w:hint="eastAsia" w:ascii="华文楷体" w:hAnsi="华文楷体" w:eastAsia="华文楷体"/>
          <w:sz w:val="28"/>
          <w:szCs w:val="28"/>
        </w:rPr>
        <w:t>否则的话，如果这个外境它不是一个明觉的，那么我们怎么样去了知它呢？我们的心识是明觉的，它的对境不是，</w:t>
      </w:r>
      <w:ins w:id="1414" w:author="Administrator" w:date="2015-10-24T20:0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是非明觉的，这个方面二者之间就没有关联</w:t>
      </w:r>
      <w:ins w:id="1415" w:author="Administrator" w:date="2015-10-23T22:38:00Z">
        <w:r>
          <w:rPr>
            <w:rFonts w:hint="eastAsia" w:ascii="华文楷体" w:hAnsi="华文楷体" w:eastAsia="华文楷体"/>
            <w:sz w:val="28"/>
            <w:szCs w:val="28"/>
            <w:lang w:eastAsia="zh-CN"/>
          </w:rPr>
          <w:t>。</w:t>
        </w:r>
      </w:ins>
      <w:del w:id="1416" w:author="Administrator" w:date="2015-10-23T22:38:00Z">
        <w:r>
          <w:rPr>
            <w:rFonts w:hint="eastAsia" w:ascii="华文楷体" w:hAnsi="华文楷体" w:eastAsia="华文楷体"/>
            <w:sz w:val="28"/>
            <w:szCs w:val="28"/>
          </w:rPr>
          <w:delText>，</w:delText>
        </w:r>
      </w:del>
      <w:r>
        <w:rPr>
          <w:rFonts w:hint="eastAsia" w:ascii="华文楷体" w:hAnsi="华文楷体" w:eastAsia="华文楷体"/>
          <w:sz w:val="28"/>
          <w:szCs w:val="28"/>
        </w:rPr>
        <w:t>所以说下面在破无相观点不合理的时候</w:t>
      </w:r>
      <w:ins w:id="1417" w:author="Administrator" w:date="2015-10-28T13:2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，也是指出这一点</w:t>
      </w:r>
      <w:ins w:id="1418" w:author="Administrator" w:date="2015-10-23T22:38:00Z">
        <w:r>
          <w:rPr>
            <w:rFonts w:hint="eastAsia" w:ascii="华文楷体" w:hAnsi="华文楷体" w:eastAsia="华文楷体"/>
            <w:sz w:val="28"/>
            <w:szCs w:val="28"/>
            <w:lang w:eastAsia="zh-CN"/>
          </w:rPr>
          <w:t>。</w:t>
        </w:r>
      </w:ins>
      <w:del w:id="1419" w:author="Administrator" w:date="2015-10-23T22:38:00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420" w:author="Administrator" w:date="2015-10-24T18:27: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就体现出，如果要体现出无相</w:t>
      </w:r>
      <w:ins w:id="1421" w:author="Administrator" w:date="2015-10-24T20:11:00Z">
        <w:r>
          <w:rPr>
            <w:rFonts w:hint="eastAsia" w:ascii="华文楷体" w:hAnsi="华文楷体" w:eastAsia="华文楷体"/>
            <w:sz w:val="28"/>
            <w:szCs w:val="28"/>
            <w:lang w:eastAsia="zh-CN"/>
          </w:rPr>
          <w:t>与</w:t>
        </w:r>
      </w:ins>
      <w:del w:id="1422" w:author="Administrator" w:date="2015-10-24T20:11:00Z">
        <w:r>
          <w:rPr>
            <w:rFonts w:hint="eastAsia" w:ascii="华文楷体" w:hAnsi="华文楷体" w:eastAsia="华文楷体"/>
            <w:sz w:val="28"/>
            <w:szCs w:val="28"/>
          </w:rPr>
          <w:delText>是</w:delText>
        </w:r>
      </w:del>
      <w:r>
        <w:rPr>
          <w:rFonts w:hint="eastAsia" w:ascii="华文楷体" w:hAnsi="华文楷体" w:eastAsia="华文楷体"/>
          <w:sz w:val="28"/>
          <w:szCs w:val="28"/>
        </w:rPr>
        <w:t>有部宗的观点</w:t>
      </w:r>
      <w:del w:id="1423" w:author="Administrator" w:date="2015-10-24T20:09:00Z">
        <w:r>
          <w:rPr>
            <w:rFonts w:hint="eastAsia" w:ascii="华文楷体" w:hAnsi="华文楷体" w:eastAsia="华文楷体"/>
            <w:sz w:val="28"/>
            <w:szCs w:val="28"/>
          </w:rPr>
          <w:delText>，有</w:delText>
        </w:r>
      </w:del>
      <w:r>
        <w:rPr>
          <w:rFonts w:hint="eastAsia" w:ascii="华文楷体" w:hAnsi="华文楷体" w:eastAsia="华文楷体"/>
          <w:sz w:val="28"/>
          <w:szCs w:val="28"/>
        </w:rPr>
        <w:t>毫无关联</w:t>
      </w:r>
      <w:del w:id="1424" w:author="Administrator" w:date="2015-10-24T20:10:00Z">
        <w:r>
          <w:rPr>
            <w:rFonts w:hint="eastAsia" w:ascii="华文楷体" w:hAnsi="华文楷体" w:eastAsia="华文楷体"/>
            <w:sz w:val="28"/>
            <w:szCs w:val="28"/>
          </w:rPr>
          <w:delText>的过失</w:delText>
        </w:r>
      </w:del>
      <w:r>
        <w:rPr>
          <w:rFonts w:hint="eastAsia" w:ascii="华文楷体" w:hAnsi="华文楷体" w:eastAsia="华文楷体"/>
          <w:sz w:val="28"/>
          <w:szCs w:val="28"/>
        </w:rPr>
        <w:t>，这个是毫无关联的过失，那么首先必须要建立起自证的合理性，必须要</w:t>
      </w:r>
      <w:ins w:id="1425" w:author="Administrator" w:date="2015-10-24T13:3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自证</w:t>
      </w:r>
      <w:ins w:id="1426" w:author="Administrator" w:date="2015-10-24T13:39: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一切是心识，而且是</w:t>
      </w:r>
      <w:ins w:id="1427" w:author="Administrator" w:date="2015-10-24T18:27:00Z">
        <w:r>
          <w:rPr>
            <w:rFonts w:hint="eastAsia" w:ascii="华文楷体" w:hAnsi="华文楷体" w:eastAsia="华文楷体"/>
            <w:sz w:val="28"/>
            <w:szCs w:val="28"/>
            <w:lang w:eastAsia="zh-CN"/>
          </w:rPr>
          <w:t>自明</w:t>
        </w:r>
      </w:ins>
      <w:del w:id="1428" w:author="Administrator" w:date="2015-10-24T18:27:00Z">
        <w:r>
          <w:rPr>
            <w:rFonts w:hint="eastAsia" w:ascii="华文楷体" w:hAnsi="华文楷体" w:eastAsia="华文楷体"/>
            <w:sz w:val="28"/>
            <w:szCs w:val="28"/>
          </w:rPr>
          <w:delText>证而</w:delText>
        </w:r>
      </w:del>
      <w:r>
        <w:rPr>
          <w:rFonts w:hint="eastAsia" w:ascii="华文楷体" w:hAnsi="华文楷体" w:eastAsia="华文楷体"/>
          <w:sz w:val="28"/>
          <w:szCs w:val="28"/>
        </w:rPr>
        <w:t>自知的合理性必须要建立起来。</w:t>
      </w:r>
    </w:p>
    <w:p>
      <w:pPr>
        <w:spacing w:beforeLines="0" w:afterLines="0"/>
        <w:ind w:firstLine="560" w:firstLineChars="200"/>
        <w:rPr>
          <w:rFonts w:hint="eastAsia" w:ascii="华文楷体" w:hAnsi="华文楷体" w:eastAsia="华文楷体"/>
          <w:sz w:val="28"/>
          <w:szCs w:val="28"/>
        </w:rPr>
        <w:pPrChange w:id="1429" w:author="Administrator" w:date="2015-10-27T13:13:00Z">
          <w:pPr>
            <w:ind w:firstLine="570"/>
          </w:pPr>
        </w:pPrChange>
      </w:pPr>
      <w:r>
        <w:rPr>
          <w:rFonts w:hint="eastAsia" w:ascii="黑体" w:hAnsi="黑体" w:eastAsia="黑体" w:cs="黑体"/>
          <w:sz w:val="28"/>
          <w:szCs w:val="28"/>
          <w:rPrChange w:id="1430" w:author="Administrator" w:date="2015-10-24T18:28:00Z">
            <w:rPr>
              <w:rFonts w:hint="eastAsia" w:ascii="华文楷体" w:hAnsi="华文楷体" w:eastAsia="华文楷体"/>
              <w:sz w:val="28"/>
              <w:szCs w:val="28"/>
            </w:rPr>
          </w:rPrChange>
        </w:rPr>
        <w:t>【也就是说，所取显现的某一行相就是识，能取也同样是识，】</w:t>
      </w:r>
    </w:p>
    <w:p>
      <w:pPr>
        <w:spacing w:beforeLines="0" w:afterLines="0"/>
        <w:ind w:firstLine="560" w:firstLineChars="200"/>
        <w:rPr>
          <w:rFonts w:hint="eastAsia" w:ascii="华文楷体" w:hAnsi="华文楷体" w:eastAsia="华文楷体"/>
          <w:sz w:val="28"/>
          <w:szCs w:val="28"/>
        </w:rPr>
        <w:pPrChange w:id="1431" w:author="Administrator" w:date="2015-10-27T13:13:00Z">
          <w:pPr>
            <w:ind w:firstLine="570"/>
          </w:pPr>
        </w:pPrChange>
      </w:pPr>
      <w:r>
        <w:rPr>
          <w:rFonts w:hint="eastAsia" w:ascii="华文楷体" w:hAnsi="华文楷体" w:eastAsia="华文楷体"/>
          <w:sz w:val="28"/>
          <w:szCs w:val="28"/>
        </w:rPr>
        <w:t>那么如果按照行相派的观点，就是有相派的观点，所取的行相</w:t>
      </w:r>
      <w:ins w:id="1432" w:author="Administrator" w:date="2015-10-29T13:06:17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，这个方面是心识的自性。能取的</w:t>
      </w:r>
      <w:ins w:id="1433" w:author="Administrator" w:date="2015-10-28T13:2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同样是心识的自性。当我们看到这个书，</w:t>
      </w:r>
      <w:ins w:id="1434" w:author="Administrator" w:date="2015-10-24T20:12: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觉得这个是外面的一个法，但是实际上当我们看到这个书的时候</w:t>
      </w:r>
      <w:ins w:id="1435" w:author="Administrator" w:date="2015-10-29T13:06:24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，它除了我们眼识的自性之外，没有其它的法。当我们的手去摸到</w:t>
      </w:r>
      <w:ins w:id="1436" w:author="Administrator" w:date="2015-10-24T20:1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这个书的时候</w:t>
      </w:r>
      <w:ins w:id="1437" w:author="Administrator" w:date="2015-10-29T13:06:3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，除了我们的身识之外，没有其它的法。所以像这样的话就说</w:t>
      </w:r>
      <w:ins w:id="1438" w:author="Administrator" w:date="2015-10-24T18:28:00Z">
        <w:r>
          <w:rPr>
            <w:rFonts w:hint="eastAsia" w:ascii="华文楷体" w:hAnsi="华文楷体" w:eastAsia="华文楷体"/>
            <w:sz w:val="28"/>
            <w:szCs w:val="28"/>
            <w:lang w:eastAsia="zh-CN"/>
          </w:rPr>
          <w:t>是这个</w:t>
        </w:r>
      </w:ins>
      <w:r>
        <w:rPr>
          <w:rFonts w:hint="eastAsia" w:ascii="华文楷体" w:hAnsi="华文楷体" w:eastAsia="华文楷体"/>
          <w:sz w:val="28"/>
          <w:szCs w:val="28"/>
        </w:rPr>
        <w:t>，</w:t>
      </w:r>
      <w:ins w:id="1439" w:author="Administrator" w:date="2015-10-23T22:39:00Z">
        <w:r>
          <w:rPr>
            <w:rFonts w:hint="eastAsia" w:ascii="华文楷体" w:hAnsi="华文楷体" w:eastAsia="华文楷体"/>
            <w:sz w:val="28"/>
            <w:szCs w:val="28"/>
            <w:lang w:eastAsia="zh-CN"/>
          </w:rPr>
          <w:t>它</w:t>
        </w:r>
      </w:ins>
      <w:del w:id="1440" w:author="Administrator" w:date="2015-10-23T22:39:00Z">
        <w:r>
          <w:rPr>
            <w:rFonts w:hint="eastAsia" w:ascii="华文楷体" w:hAnsi="华文楷体" w:eastAsia="华文楷体"/>
            <w:sz w:val="28"/>
            <w:szCs w:val="28"/>
          </w:rPr>
          <w:delText>他</w:delText>
        </w:r>
      </w:del>
      <w:r>
        <w:rPr>
          <w:rFonts w:hint="eastAsia" w:ascii="华文楷体" w:hAnsi="华文楷体" w:eastAsia="华文楷体"/>
          <w:sz w:val="28"/>
          <w:szCs w:val="28"/>
        </w:rPr>
        <w:t>所取的也是心识的自性，能取的也是心识的自性</w:t>
      </w:r>
      <w:ins w:id="1441" w:author="Administrator" w:date="2015-10-23T22:39:00Z">
        <w:r>
          <w:rPr>
            <w:rFonts w:hint="eastAsia" w:ascii="华文楷体" w:hAnsi="华文楷体" w:eastAsia="华文楷体"/>
            <w:sz w:val="28"/>
            <w:szCs w:val="28"/>
            <w:lang w:eastAsia="zh-CN"/>
          </w:rPr>
          <w:t>。</w:t>
        </w:r>
      </w:ins>
      <w:del w:id="1442" w:author="Administrator" w:date="2015-10-23T22:39:00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像这样的话，所取这个行相也是心识，能取也是心识。</w:t>
      </w:r>
    </w:p>
    <w:p>
      <w:pPr>
        <w:spacing w:beforeLines="0" w:afterLines="0"/>
        <w:ind w:firstLine="560" w:firstLineChars="200"/>
        <w:rPr>
          <w:rFonts w:hint="eastAsia" w:ascii="黑体" w:hAnsi="黑体" w:eastAsia="黑体" w:cs="黑体"/>
          <w:sz w:val="28"/>
          <w:szCs w:val="28"/>
          <w:rPrChange w:id="1444" w:author="Administrator" w:date="2015-10-24T18:29:00Z">
            <w:rPr>
              <w:rFonts w:hint="eastAsia" w:ascii="华文楷体" w:hAnsi="华文楷体" w:eastAsia="华文楷体"/>
              <w:sz w:val="28"/>
              <w:szCs w:val="28"/>
            </w:rPr>
          </w:rPrChange>
        </w:rPr>
        <w:pPrChange w:id="1443" w:author="Administrator" w:date="2015-10-27T13:13:00Z">
          <w:pPr>
            <w:ind w:firstLine="570"/>
          </w:pPr>
        </w:pPrChange>
      </w:pPr>
      <w:r>
        <w:rPr>
          <w:rFonts w:hint="eastAsia" w:ascii="黑体" w:hAnsi="黑体" w:eastAsia="黑体" w:cs="黑体"/>
          <w:sz w:val="28"/>
          <w:szCs w:val="28"/>
          <w:rPrChange w:id="1445" w:author="Administrator" w:date="2015-10-24T18:29:00Z">
            <w:rPr>
              <w:rFonts w:hint="eastAsia" w:ascii="华文楷体" w:hAnsi="华文楷体" w:eastAsia="华文楷体"/>
              <w:sz w:val="28"/>
              <w:szCs w:val="28"/>
            </w:rPr>
          </w:rPrChange>
        </w:rPr>
        <w:t>【如果能取所取这二者是一本体，那么自己对自己起作用显然矛盾，因此自证是不合理的。】</w:t>
      </w:r>
    </w:p>
    <w:p>
      <w:pPr>
        <w:spacing w:beforeLines="0" w:afterLines="0"/>
        <w:ind w:firstLine="560" w:firstLineChars="200"/>
        <w:rPr>
          <w:rFonts w:hint="eastAsia" w:ascii="华文楷体" w:hAnsi="华文楷体" w:eastAsia="华文楷体"/>
          <w:sz w:val="28"/>
          <w:szCs w:val="28"/>
        </w:rPr>
        <w:pPrChange w:id="1446" w:author="Administrator" w:date="2015-10-27T13:13:00Z">
          <w:pPr>
            <w:ind w:firstLine="570"/>
          </w:pPr>
        </w:pPrChange>
      </w:pPr>
      <w:r>
        <w:rPr>
          <w:rFonts w:hint="eastAsia" w:ascii="华文楷体" w:hAnsi="华文楷体" w:eastAsia="华文楷体"/>
          <w:sz w:val="28"/>
          <w:szCs w:val="28"/>
        </w:rPr>
        <w:t>那么就说安立二者</w:t>
      </w:r>
      <w:ins w:id="1447" w:author="Administrator" w:date="2015-10-24T18:29:00Z">
        <w:r>
          <w:rPr>
            <w:rFonts w:hint="eastAsia" w:ascii="华文楷体" w:hAnsi="华文楷体" w:eastAsia="华文楷体"/>
            <w:sz w:val="28"/>
            <w:szCs w:val="28"/>
            <w:lang w:eastAsia="zh-CN"/>
          </w:rPr>
          <w:t>都</w:t>
        </w:r>
      </w:ins>
      <w:del w:id="1448" w:author="Administrator" w:date="2015-10-24T18:29:00Z">
        <w:r>
          <w:rPr>
            <w:rFonts w:hint="eastAsia" w:ascii="华文楷体" w:hAnsi="华文楷体" w:eastAsia="华文楷体"/>
            <w:sz w:val="28"/>
            <w:szCs w:val="28"/>
          </w:rPr>
          <w:delText>通通</w:delText>
        </w:r>
      </w:del>
      <w:r>
        <w:rPr>
          <w:rFonts w:hint="eastAsia" w:ascii="华文楷体" w:hAnsi="华文楷体" w:eastAsia="华文楷体"/>
          <w:sz w:val="28"/>
          <w:szCs w:val="28"/>
        </w:rPr>
        <w:t>是同样一个心识，如果能取和所取二者是同样一个本体，都是一个心识的话，那么自己对自己起作用，就不合理了。自己证知自己</w:t>
      </w:r>
      <w:ins w:id="1449" w:author="Administrator" w:date="2015-10-23T22:40:00Z">
        <w:r>
          <w:rPr>
            <w:rFonts w:hint="eastAsia" w:ascii="华文楷体" w:hAnsi="华文楷体" w:eastAsia="华文楷体"/>
            <w:sz w:val="28"/>
            <w:szCs w:val="28"/>
            <w:lang w:eastAsia="zh-CN"/>
          </w:rPr>
          <w:t>，</w:t>
        </w:r>
      </w:ins>
      <w:ins w:id="1450" w:author="Administrator" w:date="2015-10-24T18:29:00Z">
        <w:r>
          <w:rPr>
            <w:rFonts w:hint="eastAsia" w:ascii="华文楷体" w:hAnsi="华文楷体" w:eastAsia="华文楷体"/>
            <w:sz w:val="28"/>
            <w:szCs w:val="28"/>
            <w:lang w:eastAsia="zh-CN"/>
          </w:rPr>
          <w:t>噢</w:t>
        </w:r>
      </w:ins>
      <w:ins w:id="1451" w:author="Administrator" w:date="2015-10-24T18:29:00Z">
        <w:r>
          <w:rPr>
            <w:rFonts w:hint="eastAsia" w:ascii="华文楷体" w:hAnsi="华文楷体" w:eastAsia="华文楷体"/>
            <w:sz w:val="28"/>
            <w:szCs w:val="28"/>
          </w:rPr>
          <w:t>自己证知自己</w:t>
        </w:r>
      </w:ins>
      <w:ins w:id="1452" w:author="Administrator" w:date="2015-10-24T18:29:00Z">
        <w:r>
          <w:rPr>
            <w:rFonts w:hint="eastAsia" w:ascii="华文楷体" w:hAnsi="华文楷体" w:eastAsia="华文楷体"/>
            <w:sz w:val="28"/>
            <w:szCs w:val="28"/>
            <w:lang w:eastAsia="zh-CN"/>
          </w:rPr>
          <w:t>，</w:t>
        </w:r>
      </w:ins>
      <w:del w:id="1453" w:author="Administrator" w:date="2015-10-23T22:40:00Z">
        <w:r>
          <w:rPr>
            <w:rFonts w:hint="eastAsia" w:ascii="华文楷体" w:hAnsi="华文楷体" w:eastAsia="华文楷体"/>
            <w:sz w:val="28"/>
            <w:szCs w:val="28"/>
          </w:rPr>
          <w:delText>。</w:delText>
        </w:r>
      </w:del>
      <w:r>
        <w:rPr>
          <w:rFonts w:hint="eastAsia" w:ascii="华文楷体" w:hAnsi="华文楷体" w:eastAsia="华文楷体"/>
          <w:sz w:val="28"/>
          <w:szCs w:val="28"/>
        </w:rPr>
        <w:t>那么你这个自己证知自己的话，像这样的话就说，你的这个能取和所取是不是一个呢？如果都是一个同样的心识呢，如果都是一个同样的心识，那么自己对自己起作用，那就是显然矛盾了</w:t>
      </w:r>
      <w:ins w:id="1454" w:author="Administrator" w:date="2015-10-23T22:40:00Z">
        <w:r>
          <w:rPr>
            <w:rFonts w:hint="eastAsia" w:ascii="华文楷体" w:hAnsi="华文楷体" w:eastAsia="华文楷体"/>
            <w:sz w:val="28"/>
            <w:szCs w:val="28"/>
            <w:lang w:eastAsia="zh-CN"/>
          </w:rPr>
          <w:t>嘛</w:t>
        </w:r>
      </w:ins>
      <w:del w:id="1455" w:author="Administrator" w:date="2015-10-23T22:40:00Z">
        <w:r>
          <w:rPr>
            <w:rFonts w:hint="eastAsia" w:ascii="华文楷体" w:hAnsi="华文楷体" w:eastAsia="华文楷体"/>
            <w:sz w:val="28"/>
            <w:szCs w:val="28"/>
          </w:rPr>
          <w:delText>麻</w:delText>
        </w:r>
      </w:del>
      <w:r>
        <w:rPr>
          <w:rFonts w:hint="eastAsia" w:ascii="华文楷体" w:hAnsi="华文楷体" w:eastAsia="华文楷体"/>
          <w:sz w:val="28"/>
          <w:szCs w:val="28"/>
        </w:rPr>
        <w:t>。</w:t>
      </w:r>
      <w:ins w:id="1456" w:author="Administrator" w:date="2015-10-28T13:26:00Z">
        <w:r>
          <w:rPr>
            <w:rFonts w:hint="eastAsia" w:ascii="华文楷体" w:hAnsi="华文楷体" w:eastAsia="华文楷体"/>
            <w:sz w:val="28"/>
            <w:szCs w:val="28"/>
            <w:lang w:eastAsia="zh-CN"/>
          </w:rPr>
          <w:t>那</w:t>
        </w:r>
      </w:ins>
      <w:del w:id="1457" w:author="Administrator" w:date="2015-10-28T13:26:00Z">
        <w:r>
          <w:rPr>
            <w:rFonts w:hint="eastAsia" w:ascii="华文楷体" w:hAnsi="华文楷体" w:eastAsia="华文楷体"/>
            <w:sz w:val="28"/>
            <w:szCs w:val="28"/>
          </w:rPr>
          <w:delText>当</w:delText>
        </w:r>
      </w:del>
      <w:r>
        <w:rPr>
          <w:rFonts w:hint="eastAsia" w:ascii="华文楷体" w:hAnsi="华文楷体" w:eastAsia="华文楷体"/>
          <w:sz w:val="28"/>
          <w:szCs w:val="28"/>
        </w:rPr>
        <w:t>如果不是一个心识呢，不是一个本体，那么你说安立心识之外的东西，那就变成色法了，</w:t>
      </w:r>
      <w:ins w:id="1458" w:author="Administrator" w:date="2015-10-24T18:30:00Z">
        <w:r>
          <w:rPr>
            <w:rFonts w:hint="eastAsia" w:ascii="华文楷体" w:hAnsi="华文楷体" w:eastAsia="华文楷体"/>
            <w:sz w:val="28"/>
            <w:szCs w:val="28"/>
            <w:lang w:eastAsia="zh-CN"/>
          </w:rPr>
          <w:t>又</w:t>
        </w:r>
      </w:ins>
      <w:del w:id="1459" w:author="Administrator" w:date="2015-10-24T18:30:00Z">
        <w:r>
          <w:rPr>
            <w:rFonts w:hint="eastAsia" w:ascii="华文楷体" w:hAnsi="华文楷体" w:eastAsia="华文楷体"/>
            <w:sz w:val="28"/>
            <w:szCs w:val="28"/>
          </w:rPr>
          <w:delText>这个</w:delText>
        </w:r>
      </w:del>
      <w:r>
        <w:rPr>
          <w:rFonts w:hint="eastAsia" w:ascii="华文楷体" w:hAnsi="华文楷体" w:eastAsia="华文楷体"/>
          <w:sz w:val="28"/>
          <w:szCs w:val="28"/>
        </w:rPr>
        <w:t>和色法是一模一样的。所以像这样讲的时候，你怎么样去安立自证呢？那么如果真正去分析的时候，你的自证是不合理的吧。像这样的话就说</w:t>
      </w:r>
      <w:ins w:id="1460" w:author="Administrator" w:date="2015-10-24T18:30: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，有能取和所取这两者，像这样的话就说又是一本体的，又要自己对自己起作用，像这样的话就不合理。也就是说，如果能取和所取这二者是分开的，它是分开的</w:t>
      </w:r>
      <w:ins w:id="1461" w:author="Administrator" w:date="2015-10-24T18:3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就不存在自证了</w:t>
      </w:r>
      <w:ins w:id="1462" w:author="Administrator" w:date="2015-10-24T18:31:00Z">
        <w:r>
          <w:rPr>
            <w:rFonts w:hint="eastAsia" w:ascii="华文楷体" w:hAnsi="华文楷体" w:eastAsia="华文楷体"/>
            <w:sz w:val="28"/>
            <w:szCs w:val="28"/>
            <w:lang w:eastAsia="zh-CN"/>
          </w:rPr>
          <w:t>。</w:t>
        </w:r>
      </w:ins>
      <w:del w:id="1463" w:author="Administrator" w:date="2015-10-24T18:31:00Z">
        <w:r>
          <w:rPr>
            <w:rFonts w:hint="eastAsia" w:ascii="华文楷体" w:hAnsi="华文楷体" w:eastAsia="华文楷体"/>
            <w:sz w:val="28"/>
            <w:szCs w:val="28"/>
          </w:rPr>
          <w:delText>，</w:delText>
        </w:r>
      </w:del>
      <w:r>
        <w:rPr>
          <w:rFonts w:hint="eastAsia" w:ascii="华文楷体" w:hAnsi="华文楷体" w:eastAsia="华文楷体"/>
          <w:sz w:val="28"/>
          <w:szCs w:val="28"/>
        </w:rPr>
        <w:t>你怎么是自证呢？你明明是</w:t>
      </w:r>
      <w:ins w:id="1464" w:author="Administrator" w:date="2015-10-24T20:17:00Z">
        <w:r>
          <w:rPr>
            <w:rFonts w:hint="eastAsia" w:ascii="华文楷体" w:hAnsi="华文楷体" w:eastAsia="华文楷体"/>
            <w:sz w:val="28"/>
            <w:szCs w:val="28"/>
            <w:lang w:eastAsia="zh-CN"/>
          </w:rPr>
          <w:t>就说</w:t>
        </w:r>
      </w:ins>
      <w:ins w:id="1465" w:author="Administrator" w:date="2015-10-24T20:1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一个所取是其它的法，能取是一个其它的法，你还说这个是自证，这个是不合理的。你不能说这二者是分开的。如果二者是一体的，那么一体的话，能取和所取一个法，自己要对自己起作用，那不合理</w:t>
      </w:r>
      <w:del w:id="1466" w:author="Administrator" w:date="2015-10-29T13:08:09Z">
        <w:r>
          <w:rPr>
            <w:rFonts w:hint="eastAsia" w:ascii="华文楷体" w:hAnsi="华文楷体" w:eastAsia="华文楷体"/>
            <w:sz w:val="28"/>
            <w:szCs w:val="28"/>
          </w:rPr>
          <w:delText>吗</w:delText>
        </w:r>
      </w:del>
      <w:ins w:id="1467" w:author="Administrator" w:date="2015-10-28T13:27:00Z">
        <w:r>
          <w:rPr>
            <w:rFonts w:hint="eastAsia" w:ascii="华文楷体" w:hAnsi="华文楷体" w:eastAsia="华文楷体"/>
            <w:sz w:val="28"/>
            <w:szCs w:val="28"/>
            <w:lang w:eastAsia="zh-CN"/>
          </w:rPr>
          <w:t>嘛，</w:t>
        </w:r>
      </w:ins>
      <w:del w:id="1468" w:author="Administrator" w:date="2015-10-28T13:27:00Z">
        <w:r>
          <w:rPr>
            <w:rFonts w:hint="eastAsia" w:ascii="华文楷体" w:hAnsi="华文楷体" w:eastAsia="华文楷体"/>
            <w:sz w:val="28"/>
            <w:szCs w:val="28"/>
          </w:rPr>
          <w:delText>？</w:delText>
        </w:r>
      </w:del>
      <w:ins w:id="1469" w:author="Administrator" w:date="2015-10-24T20:19:00Z">
        <w:r>
          <w:rPr>
            <w:rFonts w:hint="eastAsia" w:ascii="华文楷体" w:hAnsi="华文楷体" w:eastAsia="华文楷体"/>
            <w:sz w:val="28"/>
            <w:szCs w:val="28"/>
            <w:lang w:eastAsia="zh-CN"/>
          </w:rPr>
          <w:t>这</w:t>
        </w:r>
      </w:ins>
      <w:del w:id="1470" w:author="Administrator" w:date="2015-10-24T20:19:00Z">
        <w:r>
          <w:rPr>
            <w:rFonts w:hint="eastAsia" w:ascii="华文楷体" w:hAnsi="华文楷体" w:eastAsia="华文楷体"/>
            <w:sz w:val="28"/>
            <w:szCs w:val="28"/>
          </w:rPr>
          <w:delText>就</w:delText>
        </w:r>
      </w:del>
      <w:r>
        <w:rPr>
          <w:rFonts w:hint="eastAsia" w:ascii="华文楷体" w:hAnsi="华文楷体" w:eastAsia="华文楷体"/>
          <w:sz w:val="28"/>
          <w:szCs w:val="28"/>
        </w:rPr>
        <w:t>不合理的。所以说，比如说你的指尖，你的手指尖，你说我的指尖</w:t>
      </w:r>
      <w:ins w:id="1471" w:author="Administrator" w:date="2015-10-24T18:31:00Z">
        <w:r>
          <w:rPr>
            <w:rFonts w:hint="eastAsia" w:ascii="华文楷体" w:hAnsi="华文楷体" w:eastAsia="华文楷体"/>
            <w:sz w:val="28"/>
            <w:szCs w:val="28"/>
            <w:lang w:eastAsia="zh-CN"/>
          </w:rPr>
          <w:t>我</w:t>
        </w:r>
      </w:ins>
      <w:r>
        <w:rPr>
          <w:rFonts w:hint="eastAsia" w:ascii="华文楷体" w:hAnsi="华文楷体" w:eastAsia="华文楷体"/>
          <w:sz w:val="28"/>
          <w:szCs w:val="28"/>
        </w:rPr>
        <w:t>要接触自己的指尖，那是接触不到的，自己对自己是无法起作用的。这个宝剑可以砍其他的东西，但是宝剑</w:t>
      </w:r>
      <w:ins w:id="1472" w:author="Administrator" w:date="2015-10-24T20:1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砍自己</w:t>
      </w:r>
      <w:del w:id="1473" w:author="Administrator" w:date="2015-10-29T13:08:26Z">
        <w:r>
          <w:rPr>
            <w:rFonts w:hint="eastAsia" w:ascii="华文楷体" w:hAnsi="华文楷体" w:eastAsia="华文楷体"/>
            <w:sz w:val="28"/>
            <w:szCs w:val="28"/>
          </w:rPr>
          <w:delText>，</w:delText>
        </w:r>
      </w:del>
      <w:ins w:id="1474" w:author="Administrator" w:date="2015-10-29T13:08: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砍不了的</w:t>
      </w:r>
      <w:ins w:id="1475" w:author="Administrator" w:date="2015-10-23T22:41:00Z">
        <w:r>
          <w:rPr>
            <w:rFonts w:hint="eastAsia" w:ascii="华文楷体" w:hAnsi="华文楷体" w:eastAsia="华文楷体"/>
            <w:sz w:val="28"/>
            <w:szCs w:val="28"/>
            <w:lang w:eastAsia="zh-CN"/>
          </w:rPr>
          <w:t>，</w:t>
        </w:r>
      </w:ins>
      <w:del w:id="1476" w:author="Administrator" w:date="2015-10-23T22:41:00Z">
        <w:r>
          <w:rPr>
            <w:rFonts w:hint="eastAsia" w:ascii="华文楷体" w:hAnsi="华文楷体" w:eastAsia="华文楷体"/>
            <w:sz w:val="28"/>
            <w:szCs w:val="28"/>
          </w:rPr>
          <w:delText>。</w:delText>
        </w:r>
      </w:del>
      <w:r>
        <w:rPr>
          <w:rFonts w:hint="eastAsia" w:ascii="华文楷体" w:hAnsi="华文楷体" w:eastAsia="华文楷体"/>
          <w:sz w:val="28"/>
          <w:szCs w:val="28"/>
        </w:rPr>
        <w:t>没办法砍自己的。所以心识对心识自己起作用，也是不行的。它明明就</w:t>
      </w:r>
      <w:del w:id="1477" w:author="Administrator" w:date="2015-10-24T20:20:00Z">
        <w:r>
          <w:rPr>
            <w:rFonts w:hint="eastAsia" w:ascii="华文楷体" w:hAnsi="华文楷体" w:eastAsia="华文楷体"/>
            <w:sz w:val="28"/>
            <w:szCs w:val="28"/>
          </w:rPr>
          <w:delText>是</w:delText>
        </w:r>
      </w:del>
      <w:ins w:id="1478" w:author="Administrator" w:date="2015-10-24T18:31:00Z">
        <w:r>
          <w:rPr>
            <w:rFonts w:hint="eastAsia" w:ascii="华文楷体" w:hAnsi="华文楷体" w:eastAsia="华文楷体"/>
            <w:sz w:val="28"/>
            <w:szCs w:val="28"/>
            <w:lang w:eastAsia="zh-CN"/>
          </w:rPr>
          <w:t>说</w:t>
        </w:r>
      </w:ins>
      <w:ins w:id="1479" w:author="Administrator" w:date="2015-10-24T18:32:00Z">
        <w:r>
          <w:rPr>
            <w:rFonts w:hint="eastAsia" w:ascii="华文楷体" w:hAnsi="华文楷体" w:eastAsia="华文楷体"/>
            <w:sz w:val="28"/>
            <w:szCs w:val="28"/>
            <w:lang w:eastAsia="zh-CN"/>
          </w:rPr>
          <w:t>是</w:t>
        </w:r>
      </w:ins>
      <w:ins w:id="1480" w:author="Administrator" w:date="2015-10-24T20:19:00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一个法，自己怎么样了知自己呢？自己怎么样对自己起作用呢？像这样的话就说是</w:t>
      </w:r>
      <w:del w:id="1481" w:author="Administrator" w:date="2015-10-23T22:41:00Z">
        <w:r>
          <w:rPr>
            <w:rFonts w:hint="eastAsia" w:ascii="华文楷体" w:hAnsi="华文楷体" w:eastAsia="华文楷体"/>
            <w:sz w:val="28"/>
            <w:szCs w:val="28"/>
          </w:rPr>
          <w:delText>，</w:delText>
        </w:r>
      </w:del>
      <w:r>
        <w:rPr>
          <w:rFonts w:hint="eastAsia" w:ascii="华文楷体" w:hAnsi="华文楷体" w:eastAsia="华文楷体"/>
          <w:sz w:val="28"/>
          <w:szCs w:val="28"/>
        </w:rPr>
        <w:t>不合理，是矛盾的。当然就说我们在破斥这样一种</w:t>
      </w:r>
      <w:ins w:id="1482" w:author="Administrator" w:date="2015-10-24T20:2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有相派</w:t>
      </w:r>
      <w:del w:id="1483" w:author="Administrator" w:date="2015-10-24T20:21:00Z">
        <w:r>
          <w:rPr>
            <w:rFonts w:hint="eastAsia" w:ascii="华文楷体" w:hAnsi="华文楷体" w:eastAsia="华文楷体"/>
            <w:sz w:val="28"/>
            <w:szCs w:val="28"/>
          </w:rPr>
          <w:delText>，</w:delText>
        </w:r>
      </w:del>
      <w:r>
        <w:rPr>
          <w:rFonts w:hint="eastAsia" w:ascii="华文楷体" w:hAnsi="华文楷体" w:eastAsia="华文楷体"/>
          <w:sz w:val="28"/>
          <w:szCs w:val="28"/>
        </w:rPr>
        <w:t>胜义当中相识等量，胜义当中不合理的时候，我们是使用这样一种</w:t>
      </w:r>
      <w:ins w:id="1484" w:author="Administrator" w:date="2015-10-24T20:22:00Z">
        <w:r>
          <w:rPr>
            <w:rFonts w:hint="eastAsia" w:ascii="华文楷体" w:hAnsi="华文楷体" w:eastAsia="华文楷体"/>
            <w:sz w:val="28"/>
            <w:szCs w:val="28"/>
            <w:lang w:eastAsia="zh-CN"/>
          </w:rPr>
          <w:t>、</w:t>
        </w:r>
      </w:ins>
      <w:ins w:id="1485" w:author="Administrator" w:date="2015-10-24T20:21:00Z">
        <w:r>
          <w:rPr>
            <w:rFonts w:hint="eastAsia" w:ascii="华文楷体" w:hAnsi="华文楷体" w:eastAsia="华文楷体"/>
            <w:sz w:val="28"/>
            <w:szCs w:val="28"/>
          </w:rPr>
          <w:t>是使用这样</w:t>
        </w:r>
      </w:ins>
      <w:r>
        <w:rPr>
          <w:rFonts w:hint="eastAsia" w:ascii="华文楷体" w:hAnsi="华文楷体" w:eastAsia="华文楷体"/>
          <w:sz w:val="28"/>
          <w:szCs w:val="28"/>
        </w:rPr>
        <w:t>理证的。但是在名言谛当中，怎么样合理呢？对方就提出在名言谛当中自己证</w:t>
      </w:r>
      <w:ins w:id="1486" w:author="Administrator" w:date="2015-10-24T20:22:00Z">
        <w:r>
          <w:rPr>
            <w:rFonts w:hint="eastAsia" w:ascii="华文楷体" w:hAnsi="华文楷体" w:eastAsia="华文楷体"/>
            <w:sz w:val="28"/>
            <w:szCs w:val="28"/>
            <w:lang w:eastAsia="zh-CN"/>
          </w:rPr>
          <w:t>知</w:t>
        </w:r>
      </w:ins>
      <w:r>
        <w:rPr>
          <w:rFonts w:hint="eastAsia" w:ascii="华文楷体" w:hAnsi="华文楷体" w:eastAsia="华文楷体"/>
          <w:sz w:val="28"/>
          <w:szCs w:val="28"/>
        </w:rPr>
        <w:t>自己是矛盾的，所以显然是不合理的。那么下面我们就安立</w:t>
      </w:r>
      <w:ins w:id="1487" w:author="Administrator" w:date="2015-10-24T18:3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自宗。</w:t>
      </w:r>
    </w:p>
    <w:p>
      <w:pPr>
        <w:spacing w:beforeLines="0" w:afterLines="0"/>
        <w:ind w:firstLine="560" w:firstLineChars="200"/>
        <w:rPr>
          <w:rFonts w:hint="eastAsia" w:ascii="黑体" w:hAnsi="黑体" w:eastAsia="黑体" w:cs="黑体"/>
          <w:sz w:val="28"/>
          <w:szCs w:val="28"/>
          <w:rPrChange w:id="1489" w:author="Administrator" w:date="2015-10-24T18:33:00Z">
            <w:rPr>
              <w:rFonts w:hint="eastAsia" w:ascii="华文楷体" w:hAnsi="华文楷体" w:eastAsia="华文楷体"/>
              <w:sz w:val="28"/>
              <w:szCs w:val="28"/>
            </w:rPr>
          </w:rPrChange>
        </w:rPr>
        <w:pPrChange w:id="1488" w:author="Administrator" w:date="2015-10-27T13:13:00Z">
          <w:pPr>
            <w:ind w:firstLine="570"/>
          </w:pPr>
        </w:pPrChange>
      </w:pPr>
      <w:r>
        <w:rPr>
          <w:rFonts w:hint="eastAsia" w:ascii="黑体" w:hAnsi="黑体" w:eastAsia="黑体" w:cs="黑体"/>
          <w:sz w:val="28"/>
          <w:szCs w:val="28"/>
          <w:rPrChange w:id="1490" w:author="Administrator" w:date="2015-10-24T18:33:00Z">
            <w:rPr>
              <w:rFonts w:hint="eastAsia" w:ascii="华文楷体" w:hAnsi="华文楷体" w:eastAsia="华文楷体"/>
              <w:sz w:val="28"/>
              <w:szCs w:val="28"/>
            </w:rPr>
          </w:rPrChange>
        </w:rPr>
        <w:t>【尽管从如是所量形形色色之现境、能取之有境各自存在的现相这一角度而安立了所取与能取，】</w:t>
      </w:r>
    </w:p>
    <w:p>
      <w:pPr>
        <w:spacing w:beforeLines="0" w:afterLines="0"/>
        <w:ind w:firstLine="560" w:firstLineChars="200"/>
        <w:rPr>
          <w:rFonts w:hint="eastAsia" w:ascii="华文楷体" w:hAnsi="华文楷体" w:eastAsia="华文楷体"/>
          <w:sz w:val="28"/>
          <w:szCs w:val="28"/>
        </w:rPr>
        <w:pPrChange w:id="1491" w:author="Administrator" w:date="2015-10-27T13:13:00Z">
          <w:pPr>
            <w:ind w:firstLine="570"/>
          </w:pPr>
        </w:pPrChange>
      </w:pPr>
      <w:r>
        <w:rPr>
          <w:rFonts w:hint="eastAsia" w:ascii="华文楷体" w:hAnsi="华文楷体" w:eastAsia="华文楷体"/>
          <w:sz w:val="28"/>
          <w:szCs w:val="28"/>
        </w:rPr>
        <w:t>那么就说我们要安立所取能取的</w:t>
      </w:r>
      <w:ins w:id="1492" w:author="Administrator" w:date="2015-10-28T13:2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前提，在哪个层次下面安立</w:t>
      </w:r>
      <w:ins w:id="1493" w:author="Administrator" w:date="2015-10-29T13:09:40Z">
        <w:r>
          <w:rPr>
            <w:rFonts w:hint="eastAsia" w:ascii="华文楷体" w:hAnsi="华文楷体" w:eastAsia="华文楷体"/>
            <w:sz w:val="28"/>
            <w:szCs w:val="28"/>
            <w:lang w:eastAsia="zh-CN"/>
          </w:rPr>
          <w:t>所</w:t>
        </w:r>
      </w:ins>
      <w:del w:id="1494" w:author="Administrator" w:date="2015-10-29T13:09:38Z">
        <w:r>
          <w:rPr>
            <w:rFonts w:hint="eastAsia" w:ascii="华文楷体" w:hAnsi="华文楷体" w:eastAsia="华文楷体"/>
            <w:sz w:val="28"/>
            <w:szCs w:val="28"/>
          </w:rPr>
          <w:delText>能</w:delText>
        </w:r>
      </w:del>
      <w:r>
        <w:rPr>
          <w:rFonts w:hint="eastAsia" w:ascii="华文楷体" w:hAnsi="华文楷体" w:eastAsia="华文楷体"/>
          <w:sz w:val="28"/>
          <w:szCs w:val="28"/>
        </w:rPr>
        <w:t>取和</w:t>
      </w:r>
      <w:ins w:id="1495" w:author="Administrator" w:date="2015-10-29T13:09:43Z">
        <w:r>
          <w:rPr>
            <w:rFonts w:hint="eastAsia" w:ascii="华文楷体" w:hAnsi="华文楷体" w:eastAsia="华文楷体"/>
            <w:sz w:val="28"/>
            <w:szCs w:val="28"/>
            <w:lang w:eastAsia="zh-CN"/>
          </w:rPr>
          <w:t>能</w:t>
        </w:r>
      </w:ins>
      <w:del w:id="1496" w:author="Administrator" w:date="2015-10-29T13:09:42Z">
        <w:r>
          <w:rPr>
            <w:rFonts w:hint="eastAsia" w:ascii="华文楷体" w:hAnsi="华文楷体" w:eastAsia="华文楷体"/>
            <w:sz w:val="28"/>
            <w:szCs w:val="28"/>
          </w:rPr>
          <w:delText>所</w:delText>
        </w:r>
      </w:del>
      <w:r>
        <w:rPr>
          <w:rFonts w:hint="eastAsia" w:ascii="华文楷体" w:hAnsi="华文楷体" w:eastAsia="华文楷体"/>
          <w:sz w:val="28"/>
          <w:szCs w:val="28"/>
        </w:rPr>
        <w:t>取呢？那么就从如是所量形形色色的现境、能取之有境各自存在的</w:t>
      </w:r>
      <w:ins w:id="1497" w:author="Administrator" w:date="2015-10-24T20:2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现相</w:t>
      </w:r>
      <w:ins w:id="1498" w:author="Administrator" w:date="2015-10-24T20:26:00Z">
        <w:r>
          <w:rPr>
            <w:rFonts w:hint="eastAsia" w:ascii="华文楷体" w:hAnsi="华文楷体" w:eastAsia="华文楷体"/>
            <w:sz w:val="28"/>
            <w:szCs w:val="28"/>
            <w:lang w:eastAsia="zh-CN"/>
          </w:rPr>
          <w:t>的</w:t>
        </w:r>
      </w:ins>
      <w:del w:id="1499" w:author="Administrator" w:date="2015-10-24T20:27:00Z">
        <w:r>
          <w:rPr>
            <w:rFonts w:hint="eastAsia" w:ascii="华文楷体" w:hAnsi="华文楷体" w:eastAsia="华文楷体"/>
            <w:sz w:val="28"/>
            <w:szCs w:val="28"/>
          </w:rPr>
          <w:delText>这个</w:delText>
        </w:r>
      </w:del>
      <w:r>
        <w:rPr>
          <w:rFonts w:hint="eastAsia" w:ascii="华文楷体" w:hAnsi="华文楷体" w:eastAsia="华文楷体"/>
          <w:sz w:val="28"/>
          <w:szCs w:val="28"/>
        </w:rPr>
        <w:t>角度。有时我们说在名言谛当中，它有名言的现相和名言的实相</w:t>
      </w:r>
      <w:ins w:id="1500" w:author="Administrator" w:date="2015-10-24T18:34: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这两种。那么实际上就是说，如果说是分开了，已经把这</w:t>
      </w:r>
      <w:ins w:id="1501" w:author="Administrator" w:date="2015-10-24T20:23:00Z">
        <w:r>
          <w:rPr>
            <w:rFonts w:hint="eastAsia" w:ascii="华文楷体" w:hAnsi="华文楷体" w:eastAsia="华文楷体"/>
            <w:sz w:val="28"/>
            <w:szCs w:val="28"/>
            <w:lang w:eastAsia="zh-CN"/>
          </w:rPr>
          <w:t>样一种这</w:t>
        </w:r>
      </w:ins>
      <w:r>
        <w:rPr>
          <w:rFonts w:hint="eastAsia" w:ascii="华文楷体" w:hAnsi="华文楷体" w:eastAsia="华文楷体"/>
          <w:sz w:val="28"/>
          <w:szCs w:val="28"/>
        </w:rPr>
        <w:t>个所取，把这个现境安立成它的</w:t>
      </w:r>
      <w:ins w:id="1502" w:author="Administrator" w:date="2015-10-24T20:2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所取了，然后把它的这个心识安立成能取了，</w:t>
      </w:r>
      <w:ins w:id="1503" w:author="Administrator" w:date="2015-10-24T20:25: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如果已经各自分开了</w:t>
      </w:r>
      <w:del w:id="1504" w:author="Administrator" w:date="2015-10-24T20:25:00Z">
        <w:r>
          <w:rPr>
            <w:rFonts w:hint="eastAsia" w:ascii="华文楷体" w:hAnsi="华文楷体" w:eastAsia="华文楷体"/>
            <w:sz w:val="28"/>
            <w:szCs w:val="28"/>
          </w:rPr>
          <w:delText>之后</w:delText>
        </w:r>
      </w:del>
      <w:ins w:id="1505" w:author="Administrator" w:date="2015-10-24T20:25:00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呢，在这个角度下面可以安立所取和能取。或者就说从</w:t>
      </w:r>
      <w:ins w:id="1506" w:author="Administrator" w:date="2015-10-24T20:28:00Z">
        <w:r>
          <w:rPr>
            <w:rFonts w:hint="eastAsia" w:ascii="华文楷体" w:hAnsi="华文楷体" w:eastAsia="华文楷体"/>
            <w:sz w:val="28"/>
            <w:szCs w:val="28"/>
            <w:lang w:eastAsia="zh-CN"/>
          </w:rPr>
          <w:t>它</w:t>
        </w:r>
      </w:ins>
      <w:del w:id="1507" w:author="Administrator" w:date="2015-10-24T20:28:00Z">
        <w:r>
          <w:rPr>
            <w:rFonts w:hint="eastAsia" w:ascii="华文楷体" w:hAnsi="华文楷体" w:eastAsia="华文楷体"/>
            <w:sz w:val="28"/>
            <w:szCs w:val="28"/>
          </w:rPr>
          <w:delText>他</w:delText>
        </w:r>
      </w:del>
      <w:r>
        <w:rPr>
          <w:rFonts w:hint="eastAsia" w:ascii="华文楷体" w:hAnsi="华文楷体" w:eastAsia="华文楷体"/>
          <w:sz w:val="28"/>
          <w:szCs w:val="28"/>
        </w:rPr>
        <w:t>们各自的特性上面可以安立这个所取和能取。</w:t>
      </w:r>
    </w:p>
    <w:p>
      <w:pPr>
        <w:spacing w:beforeLines="0" w:afterLines="0"/>
        <w:ind w:firstLine="560" w:firstLineChars="200"/>
        <w:rPr>
          <w:rFonts w:hint="eastAsia" w:ascii="黑体" w:hAnsi="黑体" w:eastAsia="黑体" w:cs="黑体"/>
          <w:sz w:val="28"/>
          <w:szCs w:val="28"/>
          <w:rPrChange w:id="1509" w:author="Administrator" w:date="2015-10-24T18:34:00Z">
            <w:rPr>
              <w:rFonts w:hint="eastAsia" w:ascii="华文楷体" w:hAnsi="华文楷体" w:eastAsia="华文楷体"/>
              <w:sz w:val="28"/>
              <w:szCs w:val="28"/>
            </w:rPr>
          </w:rPrChange>
        </w:rPr>
        <w:pPrChange w:id="1508" w:author="Administrator" w:date="2015-10-27T13:13:00Z">
          <w:pPr>
            <w:ind w:firstLine="570"/>
          </w:pPr>
        </w:pPrChange>
      </w:pPr>
      <w:r>
        <w:rPr>
          <w:rFonts w:hint="eastAsia" w:ascii="黑体" w:hAnsi="黑体" w:eastAsia="黑体" w:cs="黑体"/>
          <w:sz w:val="28"/>
          <w:szCs w:val="28"/>
          <w:rPrChange w:id="1510" w:author="Administrator" w:date="2015-10-24T18:34:00Z">
            <w:rPr>
              <w:rFonts w:hint="eastAsia" w:ascii="华文楷体" w:hAnsi="华文楷体" w:eastAsia="华文楷体"/>
              <w:sz w:val="28"/>
              <w:szCs w:val="28"/>
            </w:rPr>
          </w:rPrChange>
        </w:rPr>
        <w:t>【但实际上，任何识只有遣除了车、墙等无有明觉的无情法自性，具有明觉法相的识方能得以产生，凡是非无情法的自性，这就称为自身识或者自明自证。】</w:t>
      </w:r>
    </w:p>
    <w:p>
      <w:pPr>
        <w:spacing w:beforeLines="0" w:afterLines="0"/>
        <w:ind w:firstLine="560" w:firstLineChars="200"/>
        <w:rPr>
          <w:rFonts w:ascii="华文楷体" w:hAnsi="华文楷体" w:eastAsia="华文楷体"/>
          <w:sz w:val="28"/>
          <w:szCs w:val="28"/>
        </w:rPr>
        <w:pPrChange w:id="1511" w:author="Administrator" w:date="2015-10-27T13:13:00Z">
          <w:pPr>
            <w:ind w:firstLine="570"/>
          </w:pPr>
        </w:pPrChange>
      </w:pPr>
      <w:r>
        <w:rPr>
          <w:rFonts w:hint="eastAsia" w:ascii="华文楷体" w:hAnsi="华文楷体" w:eastAsia="华文楷体"/>
          <w:sz w:val="28"/>
          <w:szCs w:val="28"/>
        </w:rPr>
        <w:t>那么实际上就说，任何的心识</w:t>
      </w:r>
      <w:ins w:id="1512" w:author="Administrator" w:date="2015-10-24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它是遣除了车、墙等无有明觉的无情法自性的。那么就说我们如果单独从心识，从能境的角度来讲呢，像这样的话，所谓的识呢，</w:t>
      </w:r>
      <w:ins w:id="1513" w:author="Administrator" w:date="2015-10-24T18:35: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绝对也是遣除了无情法的。像车、墙等的无情法，这些无有明觉的</w:t>
      </w:r>
      <w:ins w:id="1514" w:author="Administrator" w:date="2015-10-29T13:11:27Z">
        <w:r>
          <w:rPr>
            <w:rFonts w:hint="eastAsia" w:ascii="华文楷体" w:hAnsi="华文楷体" w:eastAsia="华文楷体"/>
            <w:sz w:val="28"/>
            <w:szCs w:val="28"/>
            <w:lang w:eastAsia="zh-CN"/>
          </w:rPr>
          <w:t>。</w:t>
        </w:r>
      </w:ins>
      <w:del w:id="1515" w:author="Administrator" w:date="2015-10-29T13:11:26Z">
        <w:r>
          <w:rPr>
            <w:rFonts w:hint="eastAsia" w:ascii="华文楷体" w:hAnsi="华文楷体" w:eastAsia="华文楷体"/>
            <w:sz w:val="28"/>
            <w:szCs w:val="28"/>
          </w:rPr>
          <w:delText>，</w:delText>
        </w:r>
      </w:del>
      <w:r>
        <w:rPr>
          <w:rFonts w:hint="eastAsia" w:ascii="华文楷体" w:hAnsi="华文楷体" w:eastAsia="华文楷体"/>
          <w:sz w:val="28"/>
          <w:szCs w:val="28"/>
        </w:rPr>
        <w:t>这个明觉就是识的法相</w:t>
      </w:r>
      <w:ins w:id="1516" w:author="Administrator" w:date="2015-10-24T20:28: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，明觉就是识的法相。那没有明觉呢，就是无情法的自性</w:t>
      </w:r>
      <w:ins w:id="1517" w:author="Administrator" w:date="2015-10-24T18:35: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。所以像这样讲的时候，所有的识都要遣除，就说车、墙等无有明觉的无情法的自性，然后安立具有明觉法相的识方能得以产生，或者说</w:t>
      </w:r>
      <w:ins w:id="1518" w:author="Administrator" w:date="2015-10-24T18:3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可以安立。凡是非无情法的自性，只要不是无情法的自性，这个就是自身识或者就说自明自</w:t>
      </w:r>
      <w:ins w:id="1519" w:author="Administrator" w:date="2015-10-24T18:35:00Z">
        <w:r>
          <w:rPr>
            <w:rFonts w:hint="eastAsia" w:ascii="华文楷体" w:hAnsi="华文楷体" w:eastAsia="华文楷体"/>
            <w:sz w:val="28"/>
            <w:szCs w:val="28"/>
            <w:lang w:eastAsia="zh-CN"/>
          </w:rPr>
          <w:t>知了</w:t>
        </w:r>
      </w:ins>
      <w:del w:id="1520" w:author="Administrator" w:date="2015-10-24T18:35:00Z">
        <w:r>
          <w:rPr>
            <w:rFonts w:hint="eastAsia" w:ascii="华文楷体" w:hAnsi="华文楷体" w:eastAsia="华文楷体"/>
            <w:sz w:val="28"/>
            <w:szCs w:val="28"/>
          </w:rPr>
          <w:delText>证</w:delText>
        </w:r>
      </w:del>
      <w:r>
        <w:rPr>
          <w:rFonts w:hint="eastAsia" w:ascii="华文楷体" w:hAnsi="华文楷体" w:eastAsia="华文楷体"/>
          <w:sz w:val="28"/>
          <w:szCs w:val="28"/>
        </w:rPr>
        <w:t>。那么就是从这样一种能境的角度来讲，完全可以肯定。那么从这样一种行相的角度来讲</w:t>
      </w:r>
      <w:ins w:id="1521" w:author="Administrator" w:date="2015-10-28T13:30: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，也是这样的，也完全是一个心识的本</w:t>
      </w:r>
      <w:ins w:id="1522" w:author="Administrator" w:date="2015-10-29T13:12:09Z">
        <w:r>
          <w:rPr>
            <w:rFonts w:hint="eastAsia" w:ascii="华文楷体" w:hAnsi="华文楷体" w:eastAsia="华文楷体"/>
            <w:sz w:val="28"/>
            <w:szCs w:val="28"/>
            <w:lang w:eastAsia="zh-CN"/>
          </w:rPr>
          <w:t>体</w:t>
        </w:r>
      </w:ins>
      <w:del w:id="1523" w:author="Administrator" w:date="2015-10-29T13:12:03Z">
        <w:r>
          <w:rPr>
            <w:rFonts w:hint="eastAsia" w:ascii="华文楷体" w:hAnsi="华文楷体" w:eastAsia="华文楷体"/>
            <w:sz w:val="28"/>
            <w:szCs w:val="28"/>
          </w:rPr>
          <w:delText>性</w:delText>
        </w:r>
      </w:del>
      <w:r>
        <w:rPr>
          <w:rFonts w:hint="eastAsia" w:ascii="华文楷体" w:hAnsi="华文楷体" w:eastAsia="华文楷体"/>
          <w:sz w:val="28"/>
          <w:szCs w:val="28"/>
        </w:rPr>
        <w:t>，</w:t>
      </w:r>
      <w:ins w:id="1524" w:author="Administrator" w:date="2015-10-29T13:12:14Z">
        <w:r>
          <w:rPr>
            <w:rFonts w:hint="eastAsia" w:ascii="华文楷体" w:hAnsi="华文楷体" w:eastAsia="华文楷体"/>
            <w:sz w:val="28"/>
            <w:szCs w:val="28"/>
            <w:lang w:eastAsia="zh-CN"/>
          </w:rPr>
          <w:t>啊</w:t>
        </w:r>
      </w:ins>
      <w:r>
        <w:rPr>
          <w:rFonts w:hint="eastAsia" w:ascii="华文楷体" w:hAnsi="华文楷体" w:eastAsia="华文楷体"/>
          <w:sz w:val="28"/>
          <w:szCs w:val="28"/>
        </w:rPr>
        <w:t>一个心的自性。所以说显现上面似乎这个墙、这个车，显现上面似乎是色法的自性，但是真正的通过下面的这个推理再观察的时候，如果它能够显现在心识面前，说明它就是心识无二的，它就具备明觉的</w:t>
      </w:r>
      <w:ins w:id="1525" w:author="Administrator" w:date="2015-10-29T13:13:35Z">
        <w:r>
          <w:rPr>
            <w:rFonts w:hint="eastAsia" w:ascii="华文楷体" w:hAnsi="华文楷体" w:eastAsia="华文楷体"/>
            <w:sz w:val="28"/>
            <w:szCs w:val="28"/>
            <w:lang w:eastAsia="zh-CN"/>
          </w:rPr>
          <w:t>。</w:t>
        </w:r>
      </w:ins>
      <w:del w:id="1526" w:author="Administrator" w:date="2015-10-29T13:13:35Z">
        <w:r>
          <w:rPr>
            <w:rFonts w:hint="eastAsia" w:ascii="华文楷体" w:hAnsi="华文楷体" w:eastAsia="华文楷体"/>
            <w:sz w:val="28"/>
            <w:szCs w:val="28"/>
          </w:rPr>
          <w:delText>，</w:delText>
        </w:r>
      </w:del>
      <w:r>
        <w:rPr>
          <w:rFonts w:hint="eastAsia" w:ascii="华文楷体" w:hAnsi="华文楷体" w:eastAsia="华文楷体"/>
          <w:sz w:val="28"/>
          <w:szCs w:val="28"/>
        </w:rPr>
        <w:t>否则的话它不可能被我们了知，一个明觉的东西不可能了知一个非明觉的东西</w:t>
      </w:r>
      <w:ins w:id="1527" w:author="Administrator" w:date="2015-10-24T18:36:00Z">
        <w:r>
          <w:rPr>
            <w:rFonts w:hint="eastAsia" w:ascii="华文楷体" w:hAnsi="华文楷体" w:eastAsia="华文楷体"/>
            <w:sz w:val="28"/>
            <w:szCs w:val="28"/>
            <w:lang w:eastAsia="zh-CN"/>
          </w:rPr>
          <w:t>。</w:t>
        </w:r>
      </w:ins>
      <w:del w:id="1528" w:author="Administrator" w:date="2015-10-24T18:38:00Z">
        <w:r>
          <w:rPr>
            <w:rFonts w:hint="eastAsia" w:ascii="华文楷体" w:hAnsi="华文楷体" w:eastAsia="华文楷体"/>
            <w:sz w:val="28"/>
            <w:szCs w:val="28"/>
          </w:rPr>
          <w:delText>，</w:delText>
        </w:r>
      </w:del>
      <w:r>
        <w:rPr>
          <w:rFonts w:hint="eastAsia" w:ascii="华文楷体" w:hAnsi="华文楷体" w:eastAsia="华文楷体"/>
          <w:sz w:val="28"/>
          <w:szCs w:val="28"/>
        </w:rPr>
        <w:t>所以只要能够被我们了知，它是显现在我们的识当中，所以这些车、墙等</w:t>
      </w:r>
      <w:ins w:id="1529" w:author="Administrator" w:date="2015-10-29T13:1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实际上都是一种非无情法的自性。所以说所谓的自证呢，</w:t>
      </w:r>
      <w:ins w:id="1530" w:author="Administrator" w:date="2015-10-24T20:30:00Z">
        <w:r>
          <w:rPr>
            <w:rFonts w:hint="eastAsia" w:ascii="华文楷体" w:hAnsi="华文楷体" w:eastAsia="华文楷体"/>
            <w:sz w:val="28"/>
            <w:szCs w:val="28"/>
            <w:lang w:eastAsia="zh-CN"/>
          </w:rPr>
          <w:t>它</w:t>
        </w:r>
      </w:ins>
      <w:del w:id="1531" w:author="Administrator" w:date="2015-10-24T20:30:00Z">
        <w:r>
          <w:rPr>
            <w:rFonts w:hint="eastAsia" w:ascii="华文楷体" w:hAnsi="华文楷体" w:eastAsia="华文楷体"/>
            <w:sz w:val="28"/>
            <w:szCs w:val="28"/>
          </w:rPr>
          <w:delText>他</w:delText>
        </w:r>
      </w:del>
      <w:r>
        <w:rPr>
          <w:rFonts w:hint="eastAsia" w:ascii="华文楷体" w:hAnsi="华文楷体" w:eastAsia="华文楷体"/>
          <w:sz w:val="28"/>
          <w:szCs w:val="28"/>
        </w:rPr>
        <w:t>就说是从这个方面遣除了无情法之后安立</w:t>
      </w:r>
      <w:ins w:id="1532" w:author="Administrator" w:date="2015-10-29T13:14:14Z">
        <w:r>
          <w:rPr>
            <w:rFonts w:hint="eastAsia" w:ascii="华文楷体" w:hAnsi="华文楷体" w:eastAsia="华文楷体"/>
            <w:sz w:val="28"/>
            <w:szCs w:val="28"/>
            <w:lang w:eastAsia="zh-CN"/>
          </w:rPr>
          <w:t>的</w:t>
        </w:r>
      </w:ins>
      <w:del w:id="1533" w:author="Administrator" w:date="2015-10-29T13:14:12Z">
        <w:r>
          <w:rPr>
            <w:rFonts w:hint="eastAsia" w:ascii="华文楷体" w:hAnsi="华文楷体" w:eastAsia="华文楷体"/>
            <w:sz w:val="28"/>
            <w:szCs w:val="28"/>
          </w:rPr>
          <w:delText>一</w:delText>
        </w:r>
      </w:del>
      <w:del w:id="1534" w:author="Administrator" w:date="2015-10-29T13:14:11Z">
        <w:r>
          <w:rPr>
            <w:rFonts w:hint="eastAsia" w:ascii="华文楷体" w:hAnsi="华文楷体" w:eastAsia="华文楷体"/>
            <w:sz w:val="28"/>
            <w:szCs w:val="28"/>
          </w:rPr>
          <w:delText>个</w:delText>
        </w:r>
      </w:del>
      <w:r>
        <w:rPr>
          <w:rFonts w:hint="eastAsia" w:ascii="华文楷体" w:hAnsi="华文楷体" w:eastAsia="华文楷体"/>
          <w:sz w:val="28"/>
          <w:szCs w:val="28"/>
        </w:rPr>
        <w:t>自证</w:t>
      </w:r>
      <w:ins w:id="1535" w:author="Administrator" w:date="2015-10-28T13:31:00Z">
        <w:r>
          <w:rPr>
            <w:rFonts w:hint="eastAsia" w:ascii="华文楷体" w:hAnsi="华文楷体" w:eastAsia="华文楷体"/>
            <w:sz w:val="28"/>
            <w:szCs w:val="28"/>
            <w:lang w:eastAsia="zh-CN"/>
          </w:rPr>
          <w:t>，</w:t>
        </w:r>
      </w:ins>
      <w:ins w:id="1536" w:author="Administrator" w:date="2015-10-28T13:31:00Z">
        <w:r>
          <w:rPr>
            <w:rFonts w:hint="eastAsia" w:ascii="华文楷体" w:hAnsi="华文楷体" w:eastAsia="华文楷体"/>
            <w:sz w:val="28"/>
            <w:szCs w:val="28"/>
          </w:rPr>
          <w:t>安立</w:t>
        </w:r>
      </w:ins>
      <w:ins w:id="1537" w:author="Administrator" w:date="2015-10-29T13:14:18Z">
        <w:r>
          <w:rPr>
            <w:rFonts w:hint="eastAsia" w:ascii="华文楷体" w:hAnsi="华文楷体" w:eastAsia="华文楷体"/>
            <w:sz w:val="28"/>
            <w:szCs w:val="28"/>
            <w:lang w:eastAsia="zh-CN"/>
          </w:rPr>
          <w:t>的</w:t>
        </w:r>
      </w:ins>
      <w:ins w:id="1538" w:author="Administrator" w:date="2015-10-28T13:31:00Z">
        <w:r>
          <w:rPr>
            <w:rFonts w:hint="eastAsia" w:ascii="华文楷体" w:hAnsi="华文楷体" w:eastAsia="华文楷体"/>
            <w:sz w:val="28"/>
            <w:szCs w:val="28"/>
          </w:rPr>
          <w:t>自证</w:t>
        </w:r>
      </w:ins>
      <w:r>
        <w:rPr>
          <w:rFonts w:hint="eastAsia" w:ascii="华文楷体" w:hAnsi="华文楷体" w:eastAsia="华文楷体"/>
          <w:sz w:val="28"/>
          <w:szCs w:val="28"/>
        </w:rPr>
        <w:t>。那么就说</w:t>
      </w:r>
      <w:ins w:id="1539" w:author="Administrator" w:date="2015-10-28T13:33: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，既然是这样的话，那么前面的过失你还没有回答呢，实际上前面这个发的过失呢，自己证知自己</w:t>
      </w:r>
      <w:ins w:id="1540" w:author="Administrator" w:date="2015-10-24T20:31: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，有一个能所</w:t>
      </w:r>
      <w:del w:id="1541" w:author="Administrator" w:date="2015-10-28T13:33:00Z">
        <w:r>
          <w:rPr>
            <w:rFonts w:hint="eastAsia" w:ascii="华文楷体" w:hAnsi="华文楷体" w:eastAsia="华文楷体"/>
            <w:sz w:val="28"/>
            <w:szCs w:val="28"/>
          </w:rPr>
          <w:delText>的</w:delText>
        </w:r>
      </w:del>
      <w:r>
        <w:rPr>
          <w:rFonts w:hint="eastAsia" w:ascii="华文楷体" w:hAnsi="华文楷体" w:eastAsia="华文楷体"/>
          <w:sz w:val="28"/>
          <w:szCs w:val="28"/>
        </w:rPr>
        <w:t>问题</w:t>
      </w:r>
      <w:ins w:id="1542" w:author="Administrator" w:date="2015-10-24T20:31: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，像这样的话，在下面这个颂词当中要详讲，就</w:t>
      </w:r>
      <w:ins w:id="1543" w:author="Administrator" w:date="2015-10-28T13:33: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第二个科判当中说明彼为自证之合理性当中呢，</w:t>
      </w:r>
      <w:ins w:id="1544" w:author="Administrator" w:date="2015-10-28T13:33: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把这个问题</w:t>
      </w:r>
      <w:ins w:id="1545" w:author="Administrator" w:date="2015-10-24T20:31: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做</w:t>
      </w:r>
      <w:del w:id="1546" w:author="Administrator" w:date="2015-10-29T13:16:08Z">
        <w:bookmarkStart w:id="0" w:name="_GoBack"/>
        <w:bookmarkEnd w:id="0"/>
        <w:r>
          <w:rPr>
            <w:rFonts w:hint="eastAsia" w:ascii="华文楷体" w:hAnsi="华文楷体" w:eastAsia="华文楷体"/>
            <w:sz w:val="28"/>
            <w:szCs w:val="28"/>
          </w:rPr>
          <w:delText>一个</w:delText>
        </w:r>
      </w:del>
      <w:r>
        <w:rPr>
          <w:rFonts w:hint="eastAsia" w:ascii="华文楷体" w:hAnsi="华文楷体" w:eastAsia="华文楷体"/>
          <w:sz w:val="28"/>
          <w:szCs w:val="28"/>
        </w:rPr>
        <w:t>详细的观察</w:t>
      </w:r>
      <w:ins w:id="1547" w:author="Administrator" w:date="2015-10-24T18:38:00Z">
        <w:r>
          <w:rPr>
            <w:rFonts w:hint="eastAsia" w:ascii="华文楷体" w:hAnsi="华文楷体" w:eastAsia="华文楷体"/>
            <w:sz w:val="28"/>
            <w:szCs w:val="28"/>
            <w:lang w:eastAsia="zh-CN"/>
          </w:rPr>
          <w:t>。</w:t>
        </w:r>
      </w:ins>
      <w:del w:id="1548" w:author="Administrator" w:date="2015-10-24T18:38:00Z">
        <w:r>
          <w:rPr>
            <w:rFonts w:hint="eastAsia" w:ascii="华文楷体" w:hAnsi="华文楷体" w:eastAsia="华文楷体"/>
            <w:sz w:val="28"/>
            <w:szCs w:val="28"/>
          </w:rPr>
          <w:delText>，</w:delText>
        </w:r>
      </w:del>
      <w:r>
        <w:rPr>
          <w:rFonts w:hint="eastAsia" w:ascii="华文楷体" w:hAnsi="华文楷体" w:eastAsia="华文楷体"/>
          <w:sz w:val="28"/>
          <w:szCs w:val="28"/>
        </w:rPr>
        <w:t>就是这样的。今天讲到这个地方。</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华文楷体">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11749"/>
    <w:rsid w:val="00325AE9"/>
    <w:rsid w:val="00330A59"/>
    <w:rsid w:val="00334997"/>
    <w:rsid w:val="003470EC"/>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D5B52"/>
    <w:rsid w:val="005E19B2"/>
    <w:rsid w:val="005E373A"/>
    <w:rsid w:val="005F7533"/>
    <w:rsid w:val="0060632E"/>
    <w:rsid w:val="00611C3E"/>
    <w:rsid w:val="006732EF"/>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3043"/>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77C0F"/>
    <w:rsid w:val="00C914E7"/>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4597715"/>
    <w:rsid w:val="09AE1BDB"/>
    <w:rsid w:val="0AFF5917"/>
    <w:rsid w:val="1E255368"/>
    <w:rsid w:val="27F01F19"/>
    <w:rsid w:val="3E6F4008"/>
    <w:rsid w:val="42014C57"/>
    <w:rsid w:val="477870BB"/>
    <w:rsid w:val="556F26A4"/>
    <w:rsid w:val="5B6B7177"/>
    <w:rsid w:val="5E277206"/>
    <w:rsid w:val="66190A97"/>
    <w:rsid w:val="6DC64F13"/>
    <w:rsid w:val="72B26325"/>
    <w:rsid w:val="72EF3C0B"/>
    <w:rsid w:val="76895670"/>
    <w:rsid w:val="7A81657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27</Pages>
  <Words>2493</Words>
  <Characters>14211</Characters>
  <Lines>118</Lines>
  <Paragraphs>33</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2015-10-09T01:54:00Z</dcterms:created>
  <dc:creator>Hanjinhui</dc:creator>
  <cp:lastModifiedBy>Administrator</cp:lastModifiedBy>
  <dcterms:modified xsi:type="dcterms:W3CDTF">2015-10-29T05:16:13Z</dcterms:modified>
  <dc:title>第46课（听打稿）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