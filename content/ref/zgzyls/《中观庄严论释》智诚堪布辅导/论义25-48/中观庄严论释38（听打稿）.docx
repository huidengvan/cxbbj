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1A47B1">
        <w:rPr>
          <w:rFonts w:hint="eastAsia"/>
          <w:b/>
          <w:sz w:val="44"/>
          <w:szCs w:val="44"/>
        </w:rPr>
        <w:t>3</w:t>
      </w:r>
      <w:r w:rsidR="00842098">
        <w:rPr>
          <w:rFonts w:hint="eastAsia"/>
          <w:b/>
          <w:sz w:val="44"/>
          <w:szCs w:val="44"/>
        </w:rPr>
        <w:t>8</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CC4031">
      <w:pPr>
        <w:jc w:val="center"/>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91438E" w:rsidRDefault="00B810E1" w:rsidP="00363832">
      <w:pPr>
        <w:ind w:firstLine="570"/>
        <w:rPr>
          <w:ins w:id="0" w:author="admin" w:date="2015-10-07T21:15:00Z"/>
          <w:rFonts w:ascii="华文楷体" w:eastAsia="华文楷体" w:hAnsi="华文楷体"/>
          <w:sz w:val="28"/>
          <w:szCs w:val="28"/>
        </w:rPr>
      </w:pPr>
      <w:del w:id="1" w:author="admin" w:date="2015-10-07T19:47:00Z">
        <w:r w:rsidRPr="00B810E1" w:rsidDel="00F50537">
          <w:rPr>
            <w:rFonts w:ascii="华文楷体" w:eastAsia="华文楷体" w:hAnsi="华文楷体" w:hint="eastAsia"/>
            <w:sz w:val="28"/>
            <w:szCs w:val="28"/>
          </w:rPr>
          <w:delText>【0:00】</w:delText>
        </w:r>
      </w:del>
      <w:r w:rsidRPr="00B810E1">
        <w:rPr>
          <w:rFonts w:ascii="华文楷体" w:eastAsia="华文楷体" w:hAnsi="华文楷体" w:hint="eastAsia"/>
          <w:sz w:val="28"/>
          <w:szCs w:val="28"/>
        </w:rPr>
        <w:t>那么发了菩提心之后，进行继续宣讲全知麦彭仁波切所造的《中观庄严论释——文殊上师欢喜教言论》。那么如今呢宣讲的是</w:t>
      </w:r>
      <w:proofErr w:type="gramStart"/>
      <w:r w:rsidRPr="00B810E1">
        <w:rPr>
          <w:rFonts w:ascii="华文楷体" w:eastAsia="华文楷体" w:hAnsi="华文楷体" w:hint="eastAsia"/>
          <w:sz w:val="28"/>
          <w:szCs w:val="28"/>
        </w:rPr>
        <w:t>所说论义的</w:t>
      </w:r>
      <w:proofErr w:type="gramEnd"/>
      <w:r w:rsidRPr="00B810E1">
        <w:rPr>
          <w:rFonts w:ascii="华文楷体" w:eastAsia="华文楷体" w:hAnsi="华文楷体" w:hint="eastAsia"/>
          <w:sz w:val="28"/>
          <w:szCs w:val="28"/>
        </w:rPr>
        <w:t>这个内容</w:t>
      </w:r>
      <w:del w:id="2" w:author="admin" w:date="2015-10-07T19:48:00Z">
        <w:r w:rsidRPr="00B810E1" w:rsidDel="00F50537">
          <w:rPr>
            <w:rFonts w:ascii="华文楷体" w:eastAsia="华文楷体" w:hAnsi="华文楷体" w:hint="eastAsia"/>
            <w:sz w:val="28"/>
            <w:szCs w:val="28"/>
          </w:rPr>
          <w:delText>，</w:delText>
        </w:r>
      </w:del>
      <w:ins w:id="3" w:author="admin" w:date="2015-10-07T19:48:00Z">
        <w:r w:rsidR="00C45697">
          <w:rPr>
            <w:rFonts w:ascii="华文楷体" w:eastAsia="华文楷体" w:hAnsi="华文楷体" w:hint="eastAsia"/>
            <w:sz w:val="28"/>
            <w:szCs w:val="28"/>
          </w:rPr>
          <w:t>。</w:t>
        </w:r>
      </w:ins>
      <w:r w:rsidRPr="00B810E1">
        <w:rPr>
          <w:rFonts w:ascii="华文楷体" w:eastAsia="华文楷体" w:hAnsi="华文楷体" w:hint="eastAsia"/>
          <w:sz w:val="28"/>
          <w:szCs w:val="28"/>
        </w:rPr>
        <w:t>那么所说</w:t>
      </w:r>
      <w:proofErr w:type="gramStart"/>
      <w:r w:rsidRPr="00B810E1">
        <w:rPr>
          <w:rFonts w:ascii="华文楷体" w:eastAsia="华文楷体" w:hAnsi="华文楷体" w:hint="eastAsia"/>
          <w:sz w:val="28"/>
          <w:szCs w:val="28"/>
        </w:rPr>
        <w:t>论义当中</w:t>
      </w:r>
      <w:proofErr w:type="gramEnd"/>
      <w:r w:rsidRPr="00B810E1">
        <w:rPr>
          <w:rFonts w:ascii="华文楷体" w:eastAsia="华文楷体" w:hAnsi="华文楷体" w:hint="eastAsia"/>
          <w:sz w:val="28"/>
          <w:szCs w:val="28"/>
        </w:rPr>
        <w:t>呢，主要是对于我们所执着的一切</w:t>
      </w:r>
      <w:proofErr w:type="gramStart"/>
      <w:r w:rsidRPr="00B810E1">
        <w:rPr>
          <w:rFonts w:ascii="华文楷体" w:eastAsia="华文楷体" w:hAnsi="华文楷体" w:hint="eastAsia"/>
          <w:sz w:val="28"/>
          <w:szCs w:val="28"/>
        </w:rPr>
        <w:t>有实法进行</w:t>
      </w:r>
      <w:proofErr w:type="gramEnd"/>
      <w:r w:rsidRPr="00B810E1">
        <w:rPr>
          <w:rFonts w:ascii="华文楷体" w:eastAsia="华文楷体" w:hAnsi="华文楷体" w:hint="eastAsia"/>
          <w:sz w:val="28"/>
          <w:szCs w:val="28"/>
        </w:rPr>
        <w:t>观察剖析，了知一切万法呢实际上都是现而无自性的，</w:t>
      </w:r>
      <w:proofErr w:type="gramStart"/>
      <w:r w:rsidRPr="00B810E1">
        <w:rPr>
          <w:rFonts w:ascii="华文楷体" w:eastAsia="华文楷体" w:hAnsi="华文楷体" w:hint="eastAsia"/>
          <w:sz w:val="28"/>
          <w:szCs w:val="28"/>
        </w:rPr>
        <w:t>了知现而</w:t>
      </w:r>
      <w:proofErr w:type="gramEnd"/>
      <w:r w:rsidRPr="00B810E1">
        <w:rPr>
          <w:rFonts w:ascii="华文楷体" w:eastAsia="华文楷体" w:hAnsi="华文楷体" w:hint="eastAsia"/>
          <w:sz w:val="28"/>
          <w:szCs w:val="28"/>
        </w:rPr>
        <w:t>无自性实际上就是了知了一切万法的实相</w:t>
      </w:r>
      <w:del w:id="4" w:author="admin" w:date="2015-10-07T19:49:00Z">
        <w:r w:rsidRPr="00B810E1" w:rsidDel="009A2F8A">
          <w:rPr>
            <w:rFonts w:ascii="华文楷体" w:eastAsia="华文楷体" w:hAnsi="华文楷体" w:hint="eastAsia"/>
            <w:sz w:val="28"/>
            <w:szCs w:val="28"/>
          </w:rPr>
          <w:delText>，</w:delText>
        </w:r>
      </w:del>
      <w:ins w:id="5" w:author="admin" w:date="2015-10-07T19:49:00Z">
        <w:r w:rsidR="009A2F8A">
          <w:rPr>
            <w:rFonts w:ascii="华文楷体" w:eastAsia="华文楷体" w:hAnsi="华文楷体" w:hint="eastAsia"/>
            <w:sz w:val="28"/>
            <w:szCs w:val="28"/>
          </w:rPr>
          <w:t>。</w:t>
        </w:r>
      </w:ins>
      <w:r w:rsidRPr="00B810E1">
        <w:rPr>
          <w:rFonts w:ascii="华文楷体" w:eastAsia="华文楷体" w:hAnsi="华文楷体" w:hint="eastAsia"/>
          <w:sz w:val="28"/>
          <w:szCs w:val="28"/>
        </w:rPr>
        <w:t>当然在这个了知这个实</w:t>
      </w:r>
      <w:proofErr w:type="gramStart"/>
      <w:r w:rsidRPr="00B810E1">
        <w:rPr>
          <w:rFonts w:ascii="华文楷体" w:eastAsia="华文楷体" w:hAnsi="华文楷体" w:hint="eastAsia"/>
          <w:sz w:val="28"/>
          <w:szCs w:val="28"/>
        </w:rPr>
        <w:t>相过程</w:t>
      </w:r>
      <w:proofErr w:type="gramEnd"/>
      <w:r w:rsidRPr="00B810E1">
        <w:rPr>
          <w:rFonts w:ascii="华文楷体" w:eastAsia="华文楷体" w:hAnsi="华文楷体" w:hint="eastAsia"/>
          <w:sz w:val="28"/>
          <w:szCs w:val="28"/>
        </w:rPr>
        <w:t>当中呢，那么对于这样一种无自性是了解为单空？还是就是说单单一个空</w:t>
      </w:r>
      <w:proofErr w:type="gramStart"/>
      <w:r w:rsidRPr="00B810E1">
        <w:rPr>
          <w:rFonts w:ascii="华文楷体" w:eastAsia="华文楷体" w:hAnsi="华文楷体" w:hint="eastAsia"/>
          <w:sz w:val="28"/>
          <w:szCs w:val="28"/>
        </w:rPr>
        <w:t>性啊还是</w:t>
      </w:r>
      <w:proofErr w:type="gramEnd"/>
      <w:r w:rsidRPr="00B810E1">
        <w:rPr>
          <w:rFonts w:ascii="华文楷体" w:eastAsia="华文楷体" w:hAnsi="华文楷体" w:hint="eastAsia"/>
          <w:sz w:val="28"/>
          <w:szCs w:val="28"/>
        </w:rPr>
        <w:t>说它完全是一种</w:t>
      </w:r>
      <w:del w:id="6" w:author="admin" w:date="2015-10-07T19:48:00Z">
        <w:r w:rsidRPr="00B810E1" w:rsidDel="00765C35">
          <w:rPr>
            <w:rFonts w:ascii="华文楷体" w:eastAsia="华文楷体" w:hAnsi="华文楷体" w:hint="eastAsia"/>
            <w:sz w:val="28"/>
            <w:szCs w:val="28"/>
          </w:rPr>
          <w:delText>离析</w:delText>
        </w:r>
      </w:del>
      <w:proofErr w:type="gramStart"/>
      <w:ins w:id="7" w:author="admin" w:date="2015-10-07T19:48:00Z">
        <w:r w:rsidR="00765C35">
          <w:rPr>
            <w:rFonts w:ascii="华文楷体" w:eastAsia="华文楷体" w:hAnsi="华文楷体" w:hint="eastAsia"/>
            <w:sz w:val="28"/>
            <w:szCs w:val="28"/>
          </w:rPr>
          <w:t>离戏</w:t>
        </w:r>
      </w:ins>
      <w:r w:rsidRPr="00B810E1">
        <w:rPr>
          <w:rFonts w:ascii="华文楷体" w:eastAsia="华文楷体" w:hAnsi="华文楷体" w:hint="eastAsia"/>
          <w:sz w:val="28"/>
          <w:szCs w:val="28"/>
        </w:rPr>
        <w:t>论</w:t>
      </w:r>
      <w:proofErr w:type="gramEnd"/>
      <w:r w:rsidRPr="00B810E1">
        <w:rPr>
          <w:rFonts w:ascii="华文楷体" w:eastAsia="华文楷体" w:hAnsi="华文楷体" w:hint="eastAsia"/>
          <w:sz w:val="28"/>
          <w:szCs w:val="28"/>
        </w:rPr>
        <w:t>的这个观点呢？还是有差别的。那么不管怎么样呢。第一步我们必须要了知</w:t>
      </w:r>
      <w:del w:id="8" w:author="admin" w:date="2015-10-07T19:49:00Z">
        <w:r w:rsidRPr="00B810E1" w:rsidDel="00A016E3">
          <w:rPr>
            <w:rFonts w:ascii="华文楷体" w:eastAsia="华文楷体" w:hAnsi="华文楷体" w:hint="eastAsia"/>
            <w:sz w:val="28"/>
            <w:szCs w:val="28"/>
          </w:rPr>
          <w:delText>，</w:delText>
        </w:r>
      </w:del>
      <w:r w:rsidRPr="00B810E1">
        <w:rPr>
          <w:rFonts w:ascii="华文楷体" w:eastAsia="华文楷体" w:hAnsi="华文楷体" w:hint="eastAsia"/>
          <w:sz w:val="28"/>
          <w:szCs w:val="28"/>
        </w:rPr>
        <w:t>一切万法显现的时候呢他的确是没有自性的</w:t>
      </w:r>
      <w:del w:id="9" w:author="admin" w:date="2015-10-07T21:14:00Z">
        <w:r w:rsidRPr="00B810E1" w:rsidDel="003A36DC">
          <w:rPr>
            <w:rFonts w:ascii="华文楷体" w:eastAsia="华文楷体" w:hAnsi="华文楷体" w:hint="eastAsia"/>
            <w:sz w:val="28"/>
            <w:szCs w:val="28"/>
          </w:rPr>
          <w:delText>，</w:delText>
        </w:r>
      </w:del>
      <w:ins w:id="10" w:author="admin" w:date="2015-10-07T21:14:00Z">
        <w:r w:rsidR="003A36DC">
          <w:rPr>
            <w:rFonts w:ascii="华文楷体" w:eastAsia="华文楷体" w:hAnsi="华文楷体" w:hint="eastAsia"/>
            <w:sz w:val="28"/>
            <w:szCs w:val="28"/>
          </w:rPr>
          <w:t>。</w:t>
        </w:r>
      </w:ins>
      <w:r w:rsidRPr="00B810E1">
        <w:rPr>
          <w:rFonts w:ascii="华文楷体" w:eastAsia="华文楷体" w:hAnsi="华文楷体" w:hint="eastAsia"/>
          <w:sz w:val="28"/>
          <w:szCs w:val="28"/>
        </w:rPr>
        <w:t>对于我们来说呢，首先建立一个空性的执着也是可以的，啊也是可以的。主要是呢，在建立空性执着的时候</w:t>
      </w:r>
      <w:proofErr w:type="gramStart"/>
      <w:r w:rsidRPr="00B810E1">
        <w:rPr>
          <w:rFonts w:ascii="华文楷体" w:eastAsia="华文楷体" w:hAnsi="华文楷体" w:hint="eastAsia"/>
          <w:sz w:val="28"/>
          <w:szCs w:val="28"/>
        </w:rPr>
        <w:t>呢可以</w:t>
      </w:r>
      <w:proofErr w:type="gramEnd"/>
      <w:r w:rsidRPr="00B810E1">
        <w:rPr>
          <w:rFonts w:ascii="华文楷体" w:eastAsia="华文楷体" w:hAnsi="华文楷体" w:hint="eastAsia"/>
          <w:sz w:val="28"/>
          <w:szCs w:val="28"/>
        </w:rPr>
        <w:t>打破对一切万法实有的执着。</w:t>
      </w:r>
    </w:p>
    <w:p w:rsidR="0091438E" w:rsidRDefault="00B810E1" w:rsidP="00363832">
      <w:pPr>
        <w:ind w:firstLine="570"/>
        <w:rPr>
          <w:ins w:id="11" w:author="admin" w:date="2015-10-07T21:16:00Z"/>
          <w:rFonts w:ascii="华文楷体" w:eastAsia="华文楷体" w:hAnsi="华文楷体"/>
          <w:sz w:val="28"/>
          <w:szCs w:val="28"/>
        </w:rPr>
      </w:pPr>
      <w:r w:rsidRPr="00B810E1">
        <w:rPr>
          <w:rFonts w:ascii="华文楷体" w:eastAsia="华文楷体" w:hAnsi="华文楷体" w:hint="eastAsia"/>
          <w:sz w:val="28"/>
          <w:szCs w:val="28"/>
        </w:rPr>
        <w:t>那么在这个空性的基础上，进一步的修持，进一步的体悟，那么再通过这个为基础啊，就可以真正的了知万</w:t>
      </w:r>
      <w:proofErr w:type="gramStart"/>
      <w:r w:rsidRPr="00B810E1">
        <w:rPr>
          <w:rFonts w:ascii="华文楷体" w:eastAsia="华文楷体" w:hAnsi="华文楷体" w:hint="eastAsia"/>
          <w:sz w:val="28"/>
          <w:szCs w:val="28"/>
        </w:rPr>
        <w:t>法</w:t>
      </w:r>
      <w:ins w:id="12" w:author="admin" w:date="2015-10-07T19:50:00Z">
        <w:r w:rsidR="006B306B">
          <w:rPr>
            <w:rFonts w:ascii="华文楷体" w:eastAsia="华文楷体" w:hAnsi="华文楷体" w:hint="eastAsia"/>
            <w:sz w:val="28"/>
            <w:szCs w:val="28"/>
          </w:rPr>
          <w:t>离戏</w:t>
        </w:r>
      </w:ins>
      <w:proofErr w:type="gramEnd"/>
      <w:del w:id="13" w:author="admin" w:date="2015-10-07T19:50:00Z">
        <w:r w:rsidRPr="00B810E1" w:rsidDel="006B306B">
          <w:rPr>
            <w:rFonts w:ascii="华文楷体" w:eastAsia="华文楷体" w:hAnsi="华文楷体" w:hint="eastAsia"/>
            <w:sz w:val="28"/>
            <w:szCs w:val="28"/>
          </w:rPr>
          <w:delText>离析</w:delText>
        </w:r>
      </w:del>
      <w:r w:rsidRPr="00B810E1">
        <w:rPr>
          <w:rFonts w:ascii="华文楷体" w:eastAsia="华文楷体" w:hAnsi="华文楷体" w:hint="eastAsia"/>
          <w:sz w:val="28"/>
          <w:szCs w:val="28"/>
        </w:rPr>
        <w:t>的观点。啊，万法的</w:t>
      </w:r>
      <w:del w:id="14" w:author="admin" w:date="2015-10-07T19:50:00Z">
        <w:r w:rsidRPr="00B810E1" w:rsidDel="006B306B">
          <w:rPr>
            <w:rFonts w:ascii="华文楷体" w:eastAsia="华文楷体" w:hAnsi="华文楷体" w:hint="eastAsia"/>
            <w:sz w:val="28"/>
            <w:szCs w:val="28"/>
          </w:rPr>
          <w:delText>离析</w:delText>
        </w:r>
      </w:del>
      <w:proofErr w:type="gramStart"/>
      <w:ins w:id="15" w:author="admin" w:date="2015-10-07T19:50:00Z">
        <w:r w:rsidR="006B306B">
          <w:rPr>
            <w:rFonts w:ascii="华文楷体" w:eastAsia="华文楷体" w:hAnsi="华文楷体" w:hint="eastAsia"/>
            <w:sz w:val="28"/>
            <w:szCs w:val="28"/>
          </w:rPr>
          <w:t>离戏</w:t>
        </w:r>
      </w:ins>
      <w:r w:rsidRPr="00B810E1">
        <w:rPr>
          <w:rFonts w:ascii="华文楷体" w:eastAsia="华文楷体" w:hAnsi="华文楷体" w:hint="eastAsia"/>
          <w:sz w:val="28"/>
          <w:szCs w:val="28"/>
        </w:rPr>
        <w:t>的</w:t>
      </w:r>
      <w:proofErr w:type="gramEnd"/>
      <w:r w:rsidRPr="00B810E1">
        <w:rPr>
          <w:rFonts w:ascii="华文楷体" w:eastAsia="华文楷体" w:hAnsi="华文楷体" w:hint="eastAsia"/>
          <w:sz w:val="28"/>
          <w:szCs w:val="28"/>
        </w:rPr>
        <w:t>观点呢，实际上就是说我们所执着的显现也好，或者就是说空性也好，认为他有也好无也好，一切的是是非非呢，实际上呢都是不存在的，全部都是一种这个可以说是戏论争议，那么要通过学习这样一种殊胜的论典，必须要修行</w:t>
      </w:r>
      <w:del w:id="16" w:author="admin" w:date="2015-10-07T21:15:00Z">
        <w:r w:rsidRPr="00B810E1" w:rsidDel="003A36DC">
          <w:rPr>
            <w:rFonts w:ascii="华文楷体" w:eastAsia="华文楷体" w:hAnsi="华文楷体" w:hint="eastAsia"/>
            <w:sz w:val="28"/>
            <w:szCs w:val="28"/>
          </w:rPr>
          <w:delText>一个</w:delText>
        </w:r>
      </w:del>
      <w:ins w:id="17" w:author="admin" w:date="2015-10-07T21:15:00Z">
        <w:r w:rsidR="003A36DC">
          <w:rPr>
            <w:rFonts w:ascii="华文楷体" w:eastAsia="华文楷体" w:hAnsi="华文楷体" w:hint="eastAsia"/>
            <w:sz w:val="28"/>
            <w:szCs w:val="28"/>
          </w:rPr>
          <w:t>这个</w:t>
        </w:r>
      </w:ins>
      <w:r w:rsidRPr="00B810E1">
        <w:rPr>
          <w:rFonts w:ascii="华文楷体" w:eastAsia="华文楷体" w:hAnsi="华文楷体" w:hint="eastAsia"/>
          <w:sz w:val="28"/>
          <w:szCs w:val="28"/>
        </w:rPr>
        <w:t>论典，最后来让我们</w:t>
      </w:r>
      <w:proofErr w:type="gramStart"/>
      <w:r w:rsidRPr="00B810E1">
        <w:rPr>
          <w:rFonts w:ascii="华文楷体" w:eastAsia="华文楷体" w:hAnsi="华文楷体" w:hint="eastAsia"/>
          <w:sz w:val="28"/>
          <w:szCs w:val="28"/>
        </w:rPr>
        <w:t>证悟这样</w:t>
      </w:r>
      <w:proofErr w:type="gramEnd"/>
      <w:r w:rsidRPr="00B810E1">
        <w:rPr>
          <w:rFonts w:ascii="华文楷体" w:eastAsia="华文楷体" w:hAnsi="华文楷体" w:hint="eastAsia"/>
          <w:sz w:val="28"/>
          <w:szCs w:val="28"/>
        </w:rPr>
        <w:t>万法的实相。那么现在我们讲的是这个</w:t>
      </w:r>
      <w:proofErr w:type="gramStart"/>
      <w:r w:rsidRPr="00B810E1">
        <w:rPr>
          <w:rFonts w:ascii="华文楷体" w:eastAsia="华文楷体" w:hAnsi="华文楷体" w:hint="eastAsia"/>
          <w:sz w:val="28"/>
          <w:szCs w:val="28"/>
        </w:rPr>
        <w:t>破这样</w:t>
      </w:r>
      <w:proofErr w:type="gramEnd"/>
      <w:r w:rsidRPr="00B810E1">
        <w:rPr>
          <w:rFonts w:ascii="华文楷体" w:eastAsia="华文楷体" w:hAnsi="华文楷体" w:hint="eastAsia"/>
          <w:sz w:val="28"/>
          <w:szCs w:val="28"/>
        </w:rPr>
        <w:t>一种这个实</w:t>
      </w:r>
      <w:proofErr w:type="gramStart"/>
      <w:r w:rsidRPr="00B810E1">
        <w:rPr>
          <w:rFonts w:ascii="华文楷体" w:eastAsia="华文楷体" w:hAnsi="华文楷体" w:hint="eastAsia"/>
          <w:sz w:val="28"/>
          <w:szCs w:val="28"/>
        </w:rPr>
        <w:lastRenderedPageBreak/>
        <w:t>一</w:t>
      </w:r>
      <w:proofErr w:type="gramEnd"/>
      <w:r w:rsidRPr="00B810E1">
        <w:rPr>
          <w:rFonts w:ascii="华文楷体" w:eastAsia="华文楷体" w:hAnsi="华文楷体" w:hint="eastAsia"/>
          <w:sz w:val="28"/>
          <w:szCs w:val="28"/>
        </w:rPr>
        <w:t>，那么前面呢，对于常法的实</w:t>
      </w:r>
      <w:proofErr w:type="gramStart"/>
      <w:r w:rsidRPr="00B810E1">
        <w:rPr>
          <w:rFonts w:ascii="华文楷体" w:eastAsia="华文楷体" w:hAnsi="华文楷体" w:hint="eastAsia"/>
          <w:sz w:val="28"/>
          <w:szCs w:val="28"/>
        </w:rPr>
        <w:t>一呢已经</w:t>
      </w:r>
      <w:proofErr w:type="gramEnd"/>
      <w:r w:rsidRPr="00B810E1">
        <w:rPr>
          <w:rFonts w:ascii="华文楷体" w:eastAsia="华文楷体" w:hAnsi="华文楷体" w:hint="eastAsia"/>
          <w:sz w:val="28"/>
          <w:szCs w:val="28"/>
        </w:rPr>
        <w:t>做了</w:t>
      </w:r>
      <w:proofErr w:type="gramStart"/>
      <w:r w:rsidRPr="00B810E1">
        <w:rPr>
          <w:rFonts w:ascii="华文楷体" w:eastAsia="华文楷体" w:hAnsi="华文楷体" w:hint="eastAsia"/>
          <w:sz w:val="28"/>
          <w:szCs w:val="28"/>
        </w:rPr>
        <w:t>观察破斥完了</w:t>
      </w:r>
      <w:proofErr w:type="gramEnd"/>
      <w:r w:rsidRPr="00B810E1">
        <w:rPr>
          <w:rFonts w:ascii="华文楷体" w:eastAsia="华文楷体" w:hAnsi="华文楷体" w:hint="eastAsia"/>
          <w:sz w:val="28"/>
          <w:szCs w:val="28"/>
        </w:rPr>
        <w:t>。今天讲呢</w:t>
      </w:r>
    </w:p>
    <w:p w:rsidR="0091438E" w:rsidRDefault="00B810E1" w:rsidP="00363832">
      <w:pPr>
        <w:ind w:firstLine="570"/>
        <w:rPr>
          <w:ins w:id="18" w:author="admin" w:date="2015-10-07T21:16:00Z"/>
          <w:rFonts w:ascii="华文楷体" w:eastAsia="华文楷体" w:hAnsi="华文楷体"/>
          <w:sz w:val="28"/>
          <w:szCs w:val="28"/>
        </w:rPr>
      </w:pPr>
      <w:r w:rsidRPr="00B810E1">
        <w:rPr>
          <w:rFonts w:ascii="华文楷体" w:eastAsia="华文楷体" w:hAnsi="华文楷体" w:hint="eastAsia"/>
          <w:sz w:val="28"/>
          <w:szCs w:val="28"/>
        </w:rPr>
        <w:t>第二个</w:t>
      </w:r>
      <w:proofErr w:type="gramStart"/>
      <w:r w:rsidRPr="00B810E1">
        <w:rPr>
          <w:rFonts w:ascii="华文楷体" w:eastAsia="华文楷体" w:hAnsi="华文楷体" w:hint="eastAsia"/>
          <w:sz w:val="28"/>
          <w:szCs w:val="28"/>
        </w:rPr>
        <w:t>课判是</w:t>
      </w:r>
      <w:proofErr w:type="gramEnd"/>
      <w:r w:rsidRPr="00B810E1">
        <w:rPr>
          <w:rFonts w:ascii="华文楷体" w:eastAsia="华文楷体" w:hAnsi="华文楷体" w:hint="eastAsia"/>
          <w:sz w:val="28"/>
          <w:szCs w:val="28"/>
        </w:rPr>
        <w:t>：</w:t>
      </w:r>
      <w:del w:id="19" w:author="admin" w:date="2015-10-07T21:16:00Z">
        <w:r w:rsidRPr="00B810E1" w:rsidDel="0091438E">
          <w:rPr>
            <w:rFonts w:ascii="华文楷体" w:eastAsia="华文楷体" w:hAnsi="华文楷体" w:hint="eastAsia"/>
            <w:sz w:val="28"/>
            <w:szCs w:val="28"/>
          </w:rPr>
          <w:delText>【</w:delText>
        </w:r>
      </w:del>
      <w:r w:rsidRPr="0091438E">
        <w:rPr>
          <w:rFonts w:ascii="华文楷体" w:eastAsia="华文楷体" w:hAnsi="华文楷体" w:hint="eastAsia"/>
          <w:b/>
          <w:sz w:val="28"/>
          <w:szCs w:val="28"/>
          <w:rPrChange w:id="20" w:author="admin" w:date="2015-10-07T21:17:00Z">
            <w:rPr>
              <w:rFonts w:ascii="华文楷体" w:eastAsia="华文楷体" w:hAnsi="华文楷体" w:hint="eastAsia"/>
              <w:sz w:val="28"/>
              <w:szCs w:val="28"/>
            </w:rPr>
          </w:rPrChange>
        </w:rPr>
        <w:t>破补</w:t>
      </w:r>
      <w:proofErr w:type="gramStart"/>
      <w:r w:rsidRPr="0091438E">
        <w:rPr>
          <w:rFonts w:ascii="华文楷体" w:eastAsia="华文楷体" w:hAnsi="华文楷体" w:hint="eastAsia"/>
          <w:b/>
          <w:sz w:val="28"/>
          <w:szCs w:val="28"/>
          <w:rPrChange w:id="21" w:author="admin" w:date="2015-10-07T21:17:00Z">
            <w:rPr>
              <w:rFonts w:ascii="华文楷体" w:eastAsia="华文楷体" w:hAnsi="华文楷体" w:hint="eastAsia"/>
              <w:sz w:val="28"/>
              <w:szCs w:val="28"/>
            </w:rPr>
          </w:rPrChange>
        </w:rPr>
        <w:t>特</w:t>
      </w:r>
      <w:proofErr w:type="gramEnd"/>
      <w:r w:rsidRPr="0091438E">
        <w:rPr>
          <w:rFonts w:ascii="华文楷体" w:eastAsia="华文楷体" w:hAnsi="华文楷体" w:hint="eastAsia"/>
          <w:b/>
          <w:sz w:val="28"/>
          <w:szCs w:val="28"/>
          <w:rPrChange w:id="22" w:author="admin" w:date="2015-10-07T21:17:00Z">
            <w:rPr>
              <w:rFonts w:ascii="华文楷体" w:eastAsia="华文楷体" w:hAnsi="华文楷体" w:hint="eastAsia"/>
              <w:sz w:val="28"/>
              <w:szCs w:val="28"/>
            </w:rPr>
          </w:rPrChange>
        </w:rPr>
        <w:t>伽罗之实</w:t>
      </w:r>
      <w:proofErr w:type="gramStart"/>
      <w:r w:rsidRPr="0091438E">
        <w:rPr>
          <w:rFonts w:ascii="华文楷体" w:eastAsia="华文楷体" w:hAnsi="华文楷体" w:hint="eastAsia"/>
          <w:b/>
          <w:sz w:val="28"/>
          <w:szCs w:val="28"/>
          <w:rPrChange w:id="23" w:author="admin" w:date="2015-10-07T21:17:00Z">
            <w:rPr>
              <w:rFonts w:ascii="华文楷体" w:eastAsia="华文楷体" w:hAnsi="华文楷体" w:hint="eastAsia"/>
              <w:sz w:val="28"/>
              <w:szCs w:val="28"/>
            </w:rPr>
          </w:rPrChange>
        </w:rPr>
        <w:t>一</w:t>
      </w:r>
      <w:proofErr w:type="gramEnd"/>
      <w:ins w:id="24" w:author="admin" w:date="2015-10-07T21:16:00Z">
        <w:r w:rsidR="0091438E">
          <w:rPr>
            <w:rFonts w:ascii="华文楷体" w:eastAsia="华文楷体" w:hAnsi="华文楷体" w:hint="eastAsia"/>
            <w:sz w:val="28"/>
            <w:szCs w:val="28"/>
          </w:rPr>
          <w:t>。</w:t>
        </w:r>
      </w:ins>
      <w:del w:id="25" w:author="admin" w:date="2015-10-07T21:16:00Z">
        <w:r w:rsidRPr="00B810E1" w:rsidDel="0091438E">
          <w:rPr>
            <w:rFonts w:ascii="华文楷体" w:eastAsia="华文楷体" w:hAnsi="华文楷体" w:hint="eastAsia"/>
            <w:sz w:val="28"/>
            <w:szCs w:val="28"/>
          </w:rPr>
          <w:delText>】</w:delText>
        </w:r>
      </w:del>
    </w:p>
    <w:p w:rsidR="0091438E" w:rsidRDefault="00B810E1" w:rsidP="00363832">
      <w:pPr>
        <w:ind w:firstLine="570"/>
        <w:rPr>
          <w:ins w:id="26" w:author="admin" w:date="2015-10-07T21:19:00Z"/>
          <w:rFonts w:ascii="华文楷体" w:eastAsia="华文楷体" w:hAnsi="华文楷体"/>
          <w:sz w:val="28"/>
          <w:szCs w:val="28"/>
        </w:rPr>
      </w:pPr>
      <w:r w:rsidRPr="00B810E1">
        <w:rPr>
          <w:rFonts w:ascii="华文楷体" w:eastAsia="华文楷体" w:hAnsi="华文楷体" w:hint="eastAsia"/>
          <w:sz w:val="28"/>
          <w:szCs w:val="28"/>
        </w:rPr>
        <w:t>破补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伽罗之实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呢实际上是关系到平时我们所讲到的这个“我”。那么这个人我到底是不是存在呢？补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伽罗呢实际上就是梵语，翻译过来</w:t>
      </w:r>
      <w:proofErr w:type="gramStart"/>
      <w:r w:rsidRPr="00B810E1">
        <w:rPr>
          <w:rFonts w:ascii="华文楷体" w:eastAsia="华文楷体" w:hAnsi="华文楷体" w:hint="eastAsia"/>
          <w:sz w:val="28"/>
          <w:szCs w:val="28"/>
        </w:rPr>
        <w:t>叫数取趣</w:t>
      </w:r>
      <w:proofErr w:type="gramEnd"/>
      <w:r w:rsidRPr="00B810E1">
        <w:rPr>
          <w:rFonts w:ascii="华文楷体" w:eastAsia="华文楷体" w:hAnsi="华文楷体" w:hint="eastAsia"/>
          <w:sz w:val="28"/>
          <w:szCs w:val="28"/>
        </w:rPr>
        <w:t>，那么数数的取六趣。那么谁在数</w:t>
      </w:r>
      <w:proofErr w:type="gramStart"/>
      <w:r w:rsidRPr="00B810E1">
        <w:rPr>
          <w:rFonts w:ascii="华文楷体" w:eastAsia="华文楷体" w:hAnsi="华文楷体" w:hint="eastAsia"/>
          <w:sz w:val="28"/>
          <w:szCs w:val="28"/>
        </w:rPr>
        <w:t>数</w:t>
      </w:r>
      <w:proofErr w:type="gramEnd"/>
      <w:r w:rsidRPr="00B810E1">
        <w:rPr>
          <w:rFonts w:ascii="华文楷体" w:eastAsia="华文楷体" w:hAnsi="华文楷体" w:hint="eastAsia"/>
          <w:sz w:val="28"/>
          <w:szCs w:val="28"/>
        </w:rPr>
        <w:t>的取六趣呢？实际上就是讲一切的众生，数数的通过自己的业呢来取这个六趣，</w:t>
      </w:r>
      <w:proofErr w:type="gramStart"/>
      <w:r w:rsidRPr="00B810E1">
        <w:rPr>
          <w:rFonts w:ascii="华文楷体" w:eastAsia="华文楷体" w:hAnsi="华文楷体" w:hint="eastAsia"/>
          <w:sz w:val="28"/>
          <w:szCs w:val="28"/>
        </w:rPr>
        <w:t>啊不断</w:t>
      </w:r>
      <w:proofErr w:type="gramEnd"/>
      <w:r w:rsidRPr="00B810E1">
        <w:rPr>
          <w:rFonts w:ascii="华文楷体" w:eastAsia="华文楷体" w:hAnsi="华文楷体" w:hint="eastAsia"/>
          <w:sz w:val="28"/>
          <w:szCs w:val="28"/>
        </w:rPr>
        <w:t>的流转于六趣当中而叫做</w:t>
      </w:r>
      <w:proofErr w:type="gramStart"/>
      <w:r w:rsidRPr="00B810E1">
        <w:rPr>
          <w:rFonts w:ascii="华文楷体" w:eastAsia="华文楷体" w:hAnsi="华文楷体" w:hint="eastAsia"/>
          <w:sz w:val="28"/>
          <w:szCs w:val="28"/>
        </w:rPr>
        <w:t>数取趣</w:t>
      </w:r>
      <w:proofErr w:type="gramEnd"/>
      <w:r w:rsidRPr="00B810E1">
        <w:rPr>
          <w:rFonts w:ascii="华文楷体" w:eastAsia="华文楷体" w:hAnsi="华文楷体" w:hint="eastAsia"/>
          <w:sz w:val="28"/>
          <w:szCs w:val="28"/>
        </w:rPr>
        <w:t>。那么这</w:t>
      </w:r>
      <w:proofErr w:type="gramStart"/>
      <w:r w:rsidRPr="00B810E1">
        <w:rPr>
          <w:rFonts w:ascii="华文楷体" w:eastAsia="华文楷体" w:hAnsi="华文楷体" w:hint="eastAsia"/>
          <w:sz w:val="28"/>
          <w:szCs w:val="28"/>
        </w:rPr>
        <w:t>个数取趣呢</w:t>
      </w:r>
      <w:proofErr w:type="gramEnd"/>
      <w:r w:rsidRPr="00B810E1">
        <w:rPr>
          <w:rFonts w:ascii="华文楷体" w:eastAsia="华文楷体" w:hAnsi="华文楷体" w:hint="eastAsia"/>
          <w:sz w:val="28"/>
          <w:szCs w:val="28"/>
        </w:rPr>
        <w:t>也</w:t>
      </w:r>
      <w:proofErr w:type="gramStart"/>
      <w:r w:rsidRPr="00B810E1">
        <w:rPr>
          <w:rFonts w:ascii="华文楷体" w:eastAsia="华文楷体" w:hAnsi="华文楷体" w:hint="eastAsia"/>
          <w:sz w:val="28"/>
          <w:szCs w:val="28"/>
        </w:rPr>
        <w:t>叫作</w:t>
      </w:r>
      <w:proofErr w:type="gramEnd"/>
      <w:r w:rsidRPr="00B810E1">
        <w:rPr>
          <w:rFonts w:ascii="华文楷体" w:eastAsia="华文楷体" w:hAnsi="华文楷体" w:hint="eastAsia"/>
          <w:sz w:val="28"/>
          <w:szCs w:val="28"/>
        </w:rPr>
        <w:t>“人”，平时就说“我”啊，“人”呐，这方面很多很多不同的名词。佛经当中</w:t>
      </w:r>
      <w:proofErr w:type="gramStart"/>
      <w:r w:rsidRPr="00B810E1">
        <w:rPr>
          <w:rFonts w:ascii="华文楷体" w:eastAsia="华文楷体" w:hAnsi="华文楷体" w:hint="eastAsia"/>
          <w:sz w:val="28"/>
          <w:szCs w:val="28"/>
        </w:rPr>
        <w:t>呢经常</w:t>
      </w:r>
      <w:proofErr w:type="gramEnd"/>
      <w:r w:rsidRPr="00B810E1">
        <w:rPr>
          <w:rFonts w:ascii="华文楷体" w:eastAsia="华文楷体" w:hAnsi="华文楷体" w:hint="eastAsia"/>
          <w:sz w:val="28"/>
          <w:szCs w:val="28"/>
        </w:rPr>
        <w:t>出现就是补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w:t>
      </w:r>
      <w:proofErr w:type="gramStart"/>
      <w:r w:rsidRPr="00B810E1">
        <w:rPr>
          <w:rFonts w:ascii="华文楷体" w:eastAsia="华文楷体" w:hAnsi="华文楷体" w:hint="eastAsia"/>
          <w:sz w:val="28"/>
          <w:szCs w:val="28"/>
        </w:rPr>
        <w:t>罗数取趣</w:t>
      </w:r>
      <w:proofErr w:type="gramEnd"/>
      <w:r w:rsidRPr="00B810E1">
        <w:rPr>
          <w:rFonts w:ascii="华文楷体" w:eastAsia="华文楷体" w:hAnsi="华文楷体" w:hint="eastAsia"/>
          <w:sz w:val="28"/>
          <w:szCs w:val="28"/>
        </w:rPr>
        <w:t>，那么实际上这样一种人，是不是实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的呢？平时我们觉得，哦我是存在的，我是实有的，我是恒常的，那实际上所谓的这个人我啊，必定啊就的的确确是一种假立，除了一个假立之外呢没办法获得补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伽罗之实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，或者就说平时我们觉得执着我存在的这个问题。</w:t>
      </w:r>
    </w:p>
    <w:p w:rsidR="0091438E" w:rsidRDefault="00B810E1" w:rsidP="00363832">
      <w:pPr>
        <w:ind w:firstLine="570"/>
        <w:rPr>
          <w:ins w:id="27" w:author="admin" w:date="2015-10-07T21:20:00Z"/>
          <w:rFonts w:ascii="华文楷体" w:eastAsia="华文楷体" w:hAnsi="华文楷体"/>
          <w:sz w:val="28"/>
          <w:szCs w:val="28"/>
        </w:rPr>
      </w:pPr>
      <w:r w:rsidRPr="00B810E1">
        <w:rPr>
          <w:rFonts w:ascii="华文楷体" w:eastAsia="华文楷体" w:hAnsi="华文楷体" w:hint="eastAsia"/>
          <w:sz w:val="28"/>
          <w:szCs w:val="28"/>
        </w:rPr>
        <w:t>那么从今天开始呢，我们过学习这个问题，就要开始彻底颠覆掉内心当中认为我存在的这样一种实执。啊，这样一种必须要进行颠覆，如果不颠覆它的话，那么因为一切流转的根本就来自于人我，来自于人我</w:t>
      </w:r>
      <w:proofErr w:type="gramStart"/>
      <w:r w:rsidRPr="00B810E1">
        <w:rPr>
          <w:rFonts w:ascii="华文楷体" w:eastAsia="华文楷体" w:hAnsi="华文楷体" w:hint="eastAsia"/>
          <w:sz w:val="28"/>
          <w:szCs w:val="28"/>
        </w:rPr>
        <w:t>之</w:t>
      </w:r>
      <w:proofErr w:type="gramEnd"/>
      <w:r w:rsidRPr="00B810E1">
        <w:rPr>
          <w:rFonts w:ascii="华文楷体" w:eastAsia="华文楷体" w:hAnsi="华文楷体" w:hint="eastAsia"/>
          <w:sz w:val="28"/>
          <w:szCs w:val="28"/>
        </w:rPr>
        <w:t>缘故，所以说呢如果不颠覆他的话，我们所有的所作所为，都是围绕他而转，我们实际上最后来进行修法的时候，修大乘的时候，也是围绕着“我”而转。啊，就是想要我要成佛啊等等</w:t>
      </w:r>
      <w:proofErr w:type="gramStart"/>
      <w:r w:rsidRPr="00B810E1">
        <w:rPr>
          <w:rFonts w:ascii="华文楷体" w:eastAsia="华文楷体" w:hAnsi="华文楷体" w:hint="eastAsia"/>
          <w:sz w:val="28"/>
          <w:szCs w:val="28"/>
        </w:rPr>
        <w:t>等等</w:t>
      </w:r>
      <w:proofErr w:type="gramEnd"/>
      <w:r w:rsidRPr="00B810E1">
        <w:rPr>
          <w:rFonts w:ascii="华文楷体" w:eastAsia="华文楷体" w:hAnsi="华文楷体" w:hint="eastAsia"/>
          <w:sz w:val="28"/>
          <w:szCs w:val="28"/>
        </w:rPr>
        <w:t>。那么还有呢，最后就说是要这个修持这样一种空性的时候呢，如果没有把这个人我打破的话，还是在围绕着我而转，所以说最后就变成了佛法，</w:t>
      </w:r>
      <w:r w:rsidRPr="00B810E1">
        <w:rPr>
          <w:rFonts w:ascii="华文楷体" w:eastAsia="华文楷体" w:hAnsi="华文楷体" w:hint="eastAsia"/>
          <w:sz w:val="28"/>
          <w:szCs w:val="28"/>
        </w:rPr>
        <w:lastRenderedPageBreak/>
        <w:t>整个佛法为了人我而服务，最后成了非常危险的一种这样啊一种，一种境界了。</w:t>
      </w:r>
    </w:p>
    <w:p w:rsidR="0091438E" w:rsidRDefault="00B810E1" w:rsidP="00363832">
      <w:pPr>
        <w:ind w:firstLine="570"/>
        <w:rPr>
          <w:ins w:id="28" w:author="admin" w:date="2015-10-07T21:21:00Z"/>
          <w:rFonts w:ascii="华文楷体" w:eastAsia="华文楷体" w:hAnsi="华文楷体"/>
          <w:sz w:val="28"/>
          <w:szCs w:val="28"/>
        </w:rPr>
      </w:pPr>
      <w:r w:rsidRPr="00B810E1">
        <w:rPr>
          <w:rFonts w:ascii="华文楷体" w:eastAsia="华文楷体" w:hAnsi="华文楷体" w:hint="eastAsia"/>
          <w:sz w:val="28"/>
          <w:szCs w:val="28"/>
        </w:rPr>
        <w:t>所以说我们必须要在观念上面呢，必须要认识到那么这个人我是彻头彻尾的不存在。实际上真正来了知人我不存在的时候呢，如果我人我不存在，那么就不存在我在修行，啊不存在我得到什么功德，也不存在所谓的我成佛的这个问题。那么后面我们</w:t>
      </w:r>
      <w:proofErr w:type="gramStart"/>
      <w:r w:rsidRPr="00B810E1">
        <w:rPr>
          <w:rFonts w:ascii="华文楷体" w:eastAsia="华文楷体" w:hAnsi="华文楷体" w:hint="eastAsia"/>
          <w:sz w:val="28"/>
          <w:szCs w:val="28"/>
        </w:rPr>
        <w:t>再这个</w:t>
      </w:r>
      <w:proofErr w:type="gramEnd"/>
      <w:r w:rsidRPr="00B810E1">
        <w:rPr>
          <w:rFonts w:ascii="华文楷体" w:eastAsia="华文楷体" w:hAnsi="华文楷体" w:hint="eastAsia"/>
          <w:sz w:val="28"/>
          <w:szCs w:val="28"/>
        </w:rPr>
        <w:t>学习佛法的时候呢，都会认为到，那么现在呢我在流转，然后呢我要修道，我</w:t>
      </w:r>
      <w:proofErr w:type="gramStart"/>
      <w:r w:rsidRPr="00B810E1">
        <w:rPr>
          <w:rFonts w:ascii="华文楷体" w:eastAsia="华文楷体" w:hAnsi="华文楷体" w:hint="eastAsia"/>
          <w:sz w:val="28"/>
          <w:szCs w:val="28"/>
        </w:rPr>
        <w:t>要哦入佛门</w:t>
      </w:r>
      <w:proofErr w:type="gramEnd"/>
      <w:r w:rsidRPr="00B810E1">
        <w:rPr>
          <w:rFonts w:ascii="华文楷体" w:eastAsia="华文楷体" w:hAnsi="华文楷体" w:hint="eastAsia"/>
          <w:sz w:val="28"/>
          <w:szCs w:val="28"/>
        </w:rPr>
        <w:t>要修道，最后呢是我会成就，我会成佛。</w:t>
      </w:r>
    </w:p>
    <w:p w:rsidR="0091438E" w:rsidRDefault="00B810E1" w:rsidP="00363832">
      <w:pPr>
        <w:ind w:firstLine="570"/>
        <w:rPr>
          <w:ins w:id="29" w:author="admin" w:date="2015-10-07T21:22:00Z"/>
          <w:rFonts w:ascii="华文楷体" w:eastAsia="华文楷体" w:hAnsi="华文楷体"/>
          <w:sz w:val="28"/>
          <w:szCs w:val="28"/>
        </w:rPr>
      </w:pPr>
      <w:r w:rsidRPr="00B810E1">
        <w:rPr>
          <w:rFonts w:ascii="华文楷体" w:eastAsia="华文楷体" w:hAnsi="华文楷体" w:hint="eastAsia"/>
          <w:sz w:val="28"/>
          <w:szCs w:val="28"/>
        </w:rPr>
        <w:t>那么实际上就是说，很多大德说呢：这个绝对不可能说，啊一方面有我，一方面有成佛的观点。最后就是说，哦我成佛了，别人看到我成佛了，我也就说是这个感觉到我成佛了，绝对没有这样的事情的，不会有这样的事情。为什么不会有这样的事情呢？因为就是说，说你有人我，那就绝对不可能成佛，那么如果你说成佛了，那就代表人我终极消亡，绝对不可能又说，啊人我啊我成佛了，这样一种问题是绝对不可能存在的。所以说我们在修行的过程当中呢，</w:t>
      </w:r>
      <w:proofErr w:type="gramStart"/>
      <w:r w:rsidRPr="00B810E1">
        <w:rPr>
          <w:rFonts w:ascii="华文楷体" w:eastAsia="华文楷体" w:hAnsi="华文楷体" w:hint="eastAsia"/>
          <w:sz w:val="28"/>
          <w:szCs w:val="28"/>
        </w:rPr>
        <w:t>哦还是</w:t>
      </w:r>
      <w:proofErr w:type="gramEnd"/>
      <w:r w:rsidRPr="00B810E1">
        <w:rPr>
          <w:rFonts w:ascii="华文楷体" w:eastAsia="华文楷体" w:hAnsi="华文楷体" w:hint="eastAsia"/>
          <w:sz w:val="28"/>
          <w:szCs w:val="28"/>
        </w:rPr>
        <w:t>在抱着这个我要修行，我要成佛这个观点，从一个角度来讲呢，不是什么不可以，因为这个人我必定是个假立的不存在的，但是呢如果我们没有认识到他是个假立的这个所谓的人我只是一种说法而已，这种安立而已。</w:t>
      </w:r>
    </w:p>
    <w:p w:rsidR="0091438E" w:rsidRDefault="00B810E1" w:rsidP="0091438E">
      <w:pPr>
        <w:ind w:firstLine="570"/>
        <w:rPr>
          <w:ins w:id="30" w:author="admin" w:date="2015-10-07T21:22:00Z"/>
          <w:rFonts w:ascii="华文楷体" w:eastAsia="华文楷体" w:hAnsi="华文楷体"/>
          <w:sz w:val="28"/>
          <w:szCs w:val="28"/>
        </w:rPr>
      </w:pPr>
      <w:r w:rsidRPr="00B810E1">
        <w:rPr>
          <w:rFonts w:ascii="华文楷体" w:eastAsia="华文楷体" w:hAnsi="华文楷体" w:hint="eastAsia"/>
          <w:sz w:val="28"/>
          <w:szCs w:val="28"/>
        </w:rPr>
        <w:t>那么从内心深处认为的的确确有一个实有的人我，然后呢我去修道，我去成佛，这个就是一种错误，啊有错误的一种观点。因此说呢，我们在修行佛法当中，只要是进入了真正的佛法，只要是进入了真正的佛门，想要获得一种成就，想要获得一种解脱的话，必须要打破人</w:t>
      </w:r>
      <w:r w:rsidRPr="00B810E1">
        <w:rPr>
          <w:rFonts w:ascii="华文楷体" w:eastAsia="华文楷体" w:hAnsi="华文楷体" w:hint="eastAsia"/>
          <w:sz w:val="28"/>
          <w:szCs w:val="28"/>
        </w:rPr>
        <w:lastRenderedPageBreak/>
        <w:t>我。那么这个方面就是讲，补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伽罗的这个实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的人我，的的确确是不存在的，必须要内心当中就是说树立起非常稳固的这种观念。</w:t>
      </w:r>
    </w:p>
    <w:p w:rsidR="0091438E" w:rsidRDefault="00B810E1" w:rsidP="00363832">
      <w:pPr>
        <w:ind w:firstLine="570"/>
        <w:rPr>
          <w:ins w:id="31" w:author="admin" w:date="2015-10-07T21:22:00Z"/>
          <w:rFonts w:ascii="华文楷体" w:eastAsia="华文楷体" w:hAnsi="华文楷体"/>
          <w:sz w:val="28"/>
          <w:szCs w:val="28"/>
        </w:rPr>
      </w:pPr>
      <w:r w:rsidRPr="00B810E1">
        <w:rPr>
          <w:rFonts w:ascii="华文楷体" w:eastAsia="华文楷体" w:hAnsi="华文楷体" w:hint="eastAsia"/>
          <w:sz w:val="28"/>
          <w:szCs w:val="28"/>
        </w:rPr>
        <w:t>颂词当中讲到</w:t>
      </w:r>
      <w:ins w:id="32" w:author="admin" w:date="2015-10-07T21:23:00Z">
        <w:r w:rsidR="0091438E">
          <w:rPr>
            <w:rFonts w:ascii="华文楷体" w:eastAsia="华文楷体" w:hAnsi="华文楷体" w:hint="eastAsia"/>
            <w:sz w:val="28"/>
            <w:szCs w:val="28"/>
          </w:rPr>
          <w:t>：</w:t>
        </w:r>
      </w:ins>
    </w:p>
    <w:p w:rsidR="002A49B0" w:rsidRDefault="00B810E1">
      <w:pPr>
        <w:ind w:firstLine="570"/>
        <w:jc w:val="center"/>
        <w:rPr>
          <w:ins w:id="33" w:author="admin" w:date="2015-10-07T21:24:00Z"/>
          <w:rFonts w:ascii="黑体" w:eastAsia="黑体" w:hAnsi="华文楷体"/>
          <w:sz w:val="28"/>
          <w:szCs w:val="28"/>
        </w:rPr>
        <w:pPrChange w:id="34" w:author="admin" w:date="2015-10-07T21:24:00Z">
          <w:pPr>
            <w:ind w:firstLine="570"/>
          </w:pPr>
        </w:pPrChange>
      </w:pPr>
      <w:del w:id="35" w:author="admin" w:date="2015-10-07T21:23:00Z">
        <w:r w:rsidRPr="00B810E1" w:rsidDel="0091438E">
          <w:rPr>
            <w:rFonts w:ascii="华文楷体" w:eastAsia="华文楷体" w:hAnsi="华文楷体" w:hint="eastAsia"/>
            <w:sz w:val="28"/>
            <w:szCs w:val="28"/>
          </w:rPr>
          <w:delText>【</w:delText>
        </w:r>
      </w:del>
      <w:r w:rsidRPr="002A49B0">
        <w:rPr>
          <w:rFonts w:ascii="黑体" w:eastAsia="黑体" w:hAnsi="华文楷体" w:hint="eastAsia"/>
          <w:sz w:val="28"/>
          <w:szCs w:val="28"/>
          <w:rPrChange w:id="36" w:author="admin" w:date="2015-10-07T21:23:00Z">
            <w:rPr>
              <w:rFonts w:ascii="华文楷体" w:eastAsia="华文楷体" w:hAnsi="华文楷体" w:hint="eastAsia"/>
              <w:sz w:val="28"/>
              <w:szCs w:val="28"/>
            </w:rPr>
          </w:rPrChange>
        </w:rPr>
        <w:t>除非刹那性，无法说人有，</w:t>
      </w:r>
    </w:p>
    <w:p w:rsidR="0091438E" w:rsidRDefault="00B810E1">
      <w:pPr>
        <w:ind w:firstLine="570"/>
        <w:jc w:val="center"/>
        <w:rPr>
          <w:ins w:id="37" w:author="admin" w:date="2015-10-07T21:22:00Z"/>
          <w:rFonts w:ascii="华文楷体" w:eastAsia="华文楷体" w:hAnsi="华文楷体"/>
          <w:sz w:val="28"/>
          <w:szCs w:val="28"/>
        </w:rPr>
        <w:pPrChange w:id="38" w:author="admin" w:date="2015-10-07T21:24:00Z">
          <w:pPr>
            <w:ind w:firstLine="570"/>
          </w:pPr>
        </w:pPrChange>
      </w:pPr>
      <w:r w:rsidRPr="002A49B0">
        <w:rPr>
          <w:rFonts w:ascii="黑体" w:eastAsia="黑体" w:hAnsi="华文楷体" w:hint="eastAsia"/>
          <w:sz w:val="28"/>
          <w:szCs w:val="28"/>
          <w:rPrChange w:id="39" w:author="admin" w:date="2015-10-07T21:23:00Z">
            <w:rPr>
              <w:rFonts w:ascii="华文楷体" w:eastAsia="华文楷体" w:hAnsi="华文楷体" w:hint="eastAsia"/>
              <w:sz w:val="28"/>
              <w:szCs w:val="28"/>
            </w:rPr>
          </w:rPrChange>
        </w:rPr>
        <w:t>是故明确知，离一多自性。</w:t>
      </w:r>
      <w:del w:id="40" w:author="admin" w:date="2015-10-07T21:23:00Z">
        <w:r w:rsidRPr="00B810E1" w:rsidDel="0091438E">
          <w:rPr>
            <w:rFonts w:ascii="华文楷体" w:eastAsia="华文楷体" w:hAnsi="华文楷体" w:hint="eastAsia"/>
            <w:sz w:val="28"/>
            <w:szCs w:val="28"/>
          </w:rPr>
          <w:delText>】</w:delText>
        </w:r>
      </w:del>
    </w:p>
    <w:p w:rsidR="002A49B0" w:rsidRDefault="00B810E1" w:rsidP="00363832">
      <w:pPr>
        <w:ind w:firstLine="570"/>
        <w:rPr>
          <w:ins w:id="41" w:author="admin" w:date="2015-10-07T21:25:00Z"/>
          <w:rFonts w:ascii="华文楷体" w:eastAsia="华文楷体" w:hAnsi="华文楷体"/>
          <w:sz w:val="28"/>
          <w:szCs w:val="28"/>
        </w:rPr>
      </w:pPr>
      <w:r w:rsidRPr="00B810E1">
        <w:rPr>
          <w:rFonts w:ascii="华文楷体" w:eastAsia="华文楷体" w:hAnsi="华文楷体" w:hint="eastAsia"/>
          <w:sz w:val="28"/>
          <w:szCs w:val="28"/>
        </w:rPr>
        <w:t>那么</w:t>
      </w:r>
      <w:ins w:id="42" w:author="admin" w:date="2015-10-07T21:29:00Z">
        <w:r w:rsidR="00370FF1">
          <w:rPr>
            <w:rFonts w:ascii="华文楷体" w:eastAsia="华文楷体" w:hAnsi="华文楷体" w:hint="eastAsia"/>
            <w:sz w:val="28"/>
            <w:szCs w:val="28"/>
          </w:rPr>
          <w:t>“</w:t>
        </w:r>
      </w:ins>
      <w:r w:rsidRPr="00B810E1">
        <w:rPr>
          <w:rFonts w:ascii="华文楷体" w:eastAsia="华文楷体" w:hAnsi="华文楷体" w:hint="eastAsia"/>
          <w:sz w:val="28"/>
          <w:szCs w:val="28"/>
        </w:rPr>
        <w:t>除非刹那性</w:t>
      </w:r>
      <w:ins w:id="43" w:author="admin" w:date="2015-10-07T21:29:00Z">
        <w:r w:rsidR="00370FF1">
          <w:rPr>
            <w:rFonts w:ascii="华文楷体" w:eastAsia="华文楷体" w:hAnsi="华文楷体" w:hint="eastAsia"/>
            <w:sz w:val="28"/>
            <w:szCs w:val="28"/>
          </w:rPr>
          <w:t>”</w:t>
        </w:r>
      </w:ins>
      <w:r w:rsidRPr="00B810E1">
        <w:rPr>
          <w:rFonts w:ascii="华文楷体" w:eastAsia="华文楷体" w:hAnsi="华文楷体" w:hint="eastAsia"/>
          <w:sz w:val="28"/>
          <w:szCs w:val="28"/>
        </w:rPr>
        <w:t>就是说：平时我们都执着有一个所谓的人存在，补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伽罗是存在的。但是真正通过观察的时候呢，除了刹那性的五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之外，那么刹那性主要是在讲这个五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。那么这个五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是</w:t>
      </w:r>
      <w:proofErr w:type="gramStart"/>
      <w:r w:rsidRPr="00B810E1">
        <w:rPr>
          <w:rFonts w:ascii="华文楷体" w:eastAsia="华文楷体" w:hAnsi="华文楷体" w:hint="eastAsia"/>
          <w:sz w:val="28"/>
          <w:szCs w:val="28"/>
        </w:rPr>
        <w:t>刹那刹那</w:t>
      </w:r>
      <w:proofErr w:type="gramEnd"/>
      <w:r w:rsidRPr="00B810E1">
        <w:rPr>
          <w:rFonts w:ascii="华文楷体" w:eastAsia="华文楷体" w:hAnsi="华文楷体" w:hint="eastAsia"/>
          <w:sz w:val="28"/>
          <w:szCs w:val="28"/>
        </w:rPr>
        <w:t>生灭的，实际上我们所执着的这个人我，这个补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伽罗呢，除了这个刹那生灭的五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之外，没有办法去安立，没办法去宣说所谓的一个人是存在的，这个补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伽罗这个人呢是存在的，没有这样一种安立的方式。所以说呢在这个当中呢，一个很大的这个差别呢，实际上</w:t>
      </w:r>
      <w:proofErr w:type="gramStart"/>
      <w:r w:rsidRPr="00B810E1">
        <w:rPr>
          <w:rFonts w:ascii="华文楷体" w:eastAsia="华文楷体" w:hAnsi="华文楷体" w:hint="eastAsia"/>
          <w:sz w:val="28"/>
          <w:szCs w:val="28"/>
        </w:rPr>
        <w:t>呢所谓</w:t>
      </w:r>
      <w:proofErr w:type="gramEnd"/>
      <w:r w:rsidRPr="00B810E1">
        <w:rPr>
          <w:rFonts w:ascii="华文楷体" w:eastAsia="华文楷体" w:hAnsi="华文楷体" w:hint="eastAsia"/>
          <w:sz w:val="28"/>
          <w:szCs w:val="28"/>
        </w:rPr>
        <w:t>的这个人，所谓的补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伽罗呢他只是在五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上面假立的，只是呢就说是把五</w:t>
      </w:r>
      <w:proofErr w:type="gramStart"/>
      <w:r w:rsidRPr="00B810E1">
        <w:rPr>
          <w:rFonts w:ascii="华文楷体" w:eastAsia="华文楷体" w:hAnsi="华文楷体" w:hint="eastAsia"/>
          <w:sz w:val="28"/>
          <w:szCs w:val="28"/>
        </w:rPr>
        <w:t>蕴啊安立</w:t>
      </w:r>
      <w:proofErr w:type="gramEnd"/>
      <w:r w:rsidRPr="00B810E1">
        <w:rPr>
          <w:rFonts w:ascii="华文楷体" w:eastAsia="华文楷体" w:hAnsi="华文楷体" w:hint="eastAsia"/>
          <w:sz w:val="28"/>
          <w:szCs w:val="28"/>
        </w:rPr>
        <w:t>成一个人我而已。</w:t>
      </w:r>
    </w:p>
    <w:p w:rsidR="00370FF1" w:rsidRDefault="00B810E1" w:rsidP="00363832">
      <w:pPr>
        <w:ind w:firstLine="570"/>
        <w:rPr>
          <w:ins w:id="44" w:author="admin" w:date="2015-10-07T21:27:00Z"/>
          <w:rFonts w:ascii="华文楷体" w:eastAsia="华文楷体" w:hAnsi="华文楷体"/>
          <w:sz w:val="28"/>
          <w:szCs w:val="28"/>
        </w:rPr>
      </w:pPr>
      <w:r w:rsidRPr="00B810E1">
        <w:rPr>
          <w:rFonts w:ascii="华文楷体" w:eastAsia="华文楷体" w:hAnsi="华文楷体" w:hint="eastAsia"/>
          <w:sz w:val="28"/>
          <w:szCs w:val="28"/>
        </w:rPr>
        <w:t>那么除了这样一种刹那生灭的五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呢，这个所谓实实在在的这个我到底存不存在？实实在在的我的确是根本不存在的。因此说呢，此处呢这两句就把这个关键的问题点的很清楚了，那么如果真的分析的时候呢，我们说这个我在哪里？我们在观察的时候。</w:t>
      </w:r>
      <w:proofErr w:type="gramStart"/>
      <w:r w:rsidRPr="00B810E1">
        <w:rPr>
          <w:rFonts w:ascii="华文楷体" w:eastAsia="华文楷体" w:hAnsi="华文楷体" w:hint="eastAsia"/>
          <w:sz w:val="28"/>
          <w:szCs w:val="28"/>
        </w:rPr>
        <w:t>哦除了</w:t>
      </w:r>
      <w:proofErr w:type="gramEnd"/>
      <w:r w:rsidRPr="00B810E1">
        <w:rPr>
          <w:rFonts w:ascii="华文楷体" w:eastAsia="华文楷体" w:hAnsi="华文楷体" w:hint="eastAsia"/>
          <w:sz w:val="28"/>
          <w:szCs w:val="28"/>
        </w:rPr>
        <w:t>这个刹那生灭的这个五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，啊就是这个身体，有的时候我们执着的这个身体就是我，但是这个身体呢就是色</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，啊是个色</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，那么所谓的</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的意思呢，就是</w:t>
      </w:r>
      <w:proofErr w:type="gramStart"/>
      <w:r w:rsidRPr="00B810E1">
        <w:rPr>
          <w:rFonts w:ascii="华文楷体" w:eastAsia="华文楷体" w:hAnsi="华文楷体" w:hint="eastAsia"/>
          <w:sz w:val="28"/>
          <w:szCs w:val="28"/>
        </w:rPr>
        <w:t>很多很多法</w:t>
      </w:r>
      <w:proofErr w:type="gramEnd"/>
      <w:r w:rsidRPr="00B810E1">
        <w:rPr>
          <w:rFonts w:ascii="华文楷体" w:eastAsia="华文楷体" w:hAnsi="华文楷体" w:hint="eastAsia"/>
          <w:sz w:val="28"/>
          <w:szCs w:val="28"/>
        </w:rPr>
        <w:t>聚集在一起，</w:t>
      </w:r>
      <w:proofErr w:type="gramStart"/>
      <w:r w:rsidRPr="00B810E1">
        <w:rPr>
          <w:rFonts w:ascii="华文楷体" w:eastAsia="华文楷体" w:hAnsi="华文楷体" w:hint="eastAsia"/>
          <w:sz w:val="28"/>
          <w:szCs w:val="28"/>
        </w:rPr>
        <w:t>很多法</w:t>
      </w:r>
      <w:proofErr w:type="gramEnd"/>
      <w:r w:rsidRPr="00B810E1">
        <w:rPr>
          <w:rFonts w:ascii="华文楷体" w:eastAsia="华文楷体" w:hAnsi="华文楷体" w:hint="eastAsia"/>
          <w:sz w:val="28"/>
          <w:szCs w:val="28"/>
        </w:rPr>
        <w:t>聚集在一起叫</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。所以说所谓的这个身体是色</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，因此说他也是由很多很多的这个部分组成的，</w:t>
      </w:r>
      <w:r w:rsidRPr="00B810E1">
        <w:rPr>
          <w:rFonts w:ascii="华文楷体" w:eastAsia="华文楷体" w:hAnsi="华文楷体" w:hint="eastAsia"/>
          <w:sz w:val="28"/>
          <w:szCs w:val="28"/>
        </w:rPr>
        <w:lastRenderedPageBreak/>
        <w:t>或者就是说真的要分析的时候，他是无数的微尘组成的，所以他这个叫做色</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w:t>
      </w:r>
    </w:p>
    <w:p w:rsidR="00370FF1" w:rsidRDefault="00B810E1" w:rsidP="00363832">
      <w:pPr>
        <w:ind w:firstLine="570"/>
        <w:rPr>
          <w:ins w:id="45" w:author="admin" w:date="2015-10-07T21:28:00Z"/>
          <w:rFonts w:ascii="华文楷体" w:eastAsia="华文楷体" w:hAnsi="华文楷体"/>
          <w:sz w:val="28"/>
          <w:szCs w:val="28"/>
        </w:rPr>
      </w:pPr>
      <w:r w:rsidRPr="00B810E1">
        <w:rPr>
          <w:rFonts w:ascii="华文楷体" w:eastAsia="华文楷体" w:hAnsi="华文楷体" w:hint="eastAsia"/>
          <w:sz w:val="28"/>
          <w:szCs w:val="28"/>
        </w:rPr>
        <w:t>然后再往下分的时候呢，受</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，想</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，行</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，食</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，那么有这样一种这个四种心识法。那么受</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也是很多很多受，苦乐</w:t>
      </w:r>
      <w:proofErr w:type="gramStart"/>
      <w:r w:rsidRPr="00B810E1">
        <w:rPr>
          <w:rFonts w:ascii="华文楷体" w:eastAsia="华文楷体" w:hAnsi="华文楷体" w:hint="eastAsia"/>
          <w:sz w:val="28"/>
          <w:szCs w:val="28"/>
        </w:rPr>
        <w:t>受啊或者</w:t>
      </w:r>
      <w:proofErr w:type="gramEnd"/>
      <w:r w:rsidRPr="00B810E1">
        <w:rPr>
          <w:rFonts w:ascii="华文楷体" w:eastAsia="华文楷体" w:hAnsi="华文楷体" w:hint="eastAsia"/>
          <w:sz w:val="28"/>
          <w:szCs w:val="28"/>
        </w:rPr>
        <w:t>就是说我们感觉的这些，</w:t>
      </w:r>
      <w:proofErr w:type="gramStart"/>
      <w:r w:rsidRPr="00B810E1">
        <w:rPr>
          <w:rFonts w:ascii="华文楷体" w:eastAsia="华文楷体" w:hAnsi="华文楷体" w:hint="eastAsia"/>
          <w:sz w:val="28"/>
          <w:szCs w:val="28"/>
        </w:rPr>
        <w:t>乐受当中</w:t>
      </w:r>
      <w:proofErr w:type="gramEnd"/>
      <w:r w:rsidRPr="00B810E1">
        <w:rPr>
          <w:rFonts w:ascii="华文楷体" w:eastAsia="华文楷体" w:hAnsi="华文楷体" w:hint="eastAsia"/>
          <w:sz w:val="28"/>
          <w:szCs w:val="28"/>
        </w:rPr>
        <w:t>呢，穿衣服的乐受啊，吃东西的乐受，晒太阳的乐受啊等等</w:t>
      </w:r>
      <w:proofErr w:type="gramStart"/>
      <w:r w:rsidRPr="00B810E1">
        <w:rPr>
          <w:rFonts w:ascii="华文楷体" w:eastAsia="华文楷体" w:hAnsi="华文楷体" w:hint="eastAsia"/>
          <w:sz w:val="28"/>
          <w:szCs w:val="28"/>
        </w:rPr>
        <w:t>等等</w:t>
      </w:r>
      <w:proofErr w:type="gramEnd"/>
      <w:r w:rsidRPr="00B810E1">
        <w:rPr>
          <w:rFonts w:ascii="华文楷体" w:eastAsia="华文楷体" w:hAnsi="华文楷体" w:hint="eastAsia"/>
          <w:sz w:val="28"/>
          <w:szCs w:val="28"/>
        </w:rPr>
        <w:t>。这个乐受分了很多的。</w:t>
      </w:r>
      <w:proofErr w:type="gramStart"/>
      <w:r w:rsidRPr="00B810E1">
        <w:rPr>
          <w:rFonts w:ascii="华文楷体" w:eastAsia="华文楷体" w:hAnsi="华文楷体" w:hint="eastAsia"/>
          <w:sz w:val="28"/>
          <w:szCs w:val="28"/>
        </w:rPr>
        <w:t>苦受分很多</w:t>
      </w:r>
      <w:proofErr w:type="gramEnd"/>
      <w:r w:rsidRPr="00B810E1">
        <w:rPr>
          <w:rFonts w:ascii="华文楷体" w:eastAsia="华文楷体" w:hAnsi="华文楷体" w:hint="eastAsia"/>
          <w:sz w:val="28"/>
          <w:szCs w:val="28"/>
        </w:rPr>
        <w:t>的，这样</w:t>
      </w:r>
      <w:proofErr w:type="gramStart"/>
      <w:r w:rsidRPr="00B810E1">
        <w:rPr>
          <w:rFonts w:ascii="华文楷体" w:eastAsia="华文楷体" w:hAnsi="华文楷体" w:hint="eastAsia"/>
          <w:sz w:val="28"/>
          <w:szCs w:val="28"/>
        </w:rPr>
        <w:t>舍受分</w:t>
      </w:r>
      <w:proofErr w:type="gramEnd"/>
      <w:r w:rsidRPr="00B810E1">
        <w:rPr>
          <w:rFonts w:ascii="华文楷体" w:eastAsia="华文楷体" w:hAnsi="华文楷体" w:hint="eastAsia"/>
          <w:sz w:val="28"/>
          <w:szCs w:val="28"/>
        </w:rPr>
        <w:t>了很多的。所以说这样一种受</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是很多的，乃至于我们的想</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，我们就说取这个相，</w:t>
      </w:r>
      <w:proofErr w:type="gramStart"/>
      <w:r w:rsidRPr="00B810E1">
        <w:rPr>
          <w:rFonts w:ascii="华文楷体" w:eastAsia="华文楷体" w:hAnsi="华文楷体" w:hint="eastAsia"/>
          <w:sz w:val="28"/>
          <w:szCs w:val="28"/>
        </w:rPr>
        <w:t>取那个</w:t>
      </w:r>
      <w:proofErr w:type="gramEnd"/>
      <w:r w:rsidRPr="00B810E1">
        <w:rPr>
          <w:rFonts w:ascii="华文楷体" w:eastAsia="华文楷体" w:hAnsi="华文楷体" w:hint="eastAsia"/>
          <w:sz w:val="28"/>
          <w:szCs w:val="28"/>
        </w:rPr>
        <w:t>相的时候想了很多。那么就是说行</w:t>
      </w:r>
      <w:proofErr w:type="gramStart"/>
      <w:r w:rsidRPr="00B810E1">
        <w:rPr>
          <w:rFonts w:ascii="华文楷体" w:eastAsia="华文楷体" w:hAnsi="华文楷体" w:hint="eastAsia"/>
          <w:sz w:val="28"/>
          <w:szCs w:val="28"/>
        </w:rPr>
        <w:t>蕴呢有着</w:t>
      </w:r>
      <w:proofErr w:type="gramEnd"/>
      <w:r w:rsidRPr="00B810E1">
        <w:rPr>
          <w:rFonts w:ascii="华文楷体" w:eastAsia="华文楷体" w:hAnsi="华文楷体" w:hint="eastAsia"/>
          <w:sz w:val="28"/>
          <w:szCs w:val="28"/>
        </w:rPr>
        <w:t>很多</w:t>
      </w:r>
      <w:del w:id="46" w:author="admin" w:date="2015-10-07T21:27:00Z">
        <w:r w:rsidRPr="00B810E1" w:rsidDel="00B259AB">
          <w:rPr>
            <w:rFonts w:ascii="华文楷体" w:eastAsia="华文楷体" w:hAnsi="华文楷体" w:hint="eastAsia"/>
            <w:sz w:val="28"/>
            <w:szCs w:val="28"/>
          </w:rPr>
          <w:delText>新手法</w:delText>
        </w:r>
      </w:del>
      <w:ins w:id="47" w:author="admin" w:date="2015-10-07T21:27:00Z">
        <w:r w:rsidR="00B259AB">
          <w:rPr>
            <w:rFonts w:ascii="华文楷体" w:eastAsia="华文楷体" w:hAnsi="华文楷体" w:hint="eastAsia"/>
            <w:sz w:val="28"/>
            <w:szCs w:val="28"/>
          </w:rPr>
          <w:t>心所法</w:t>
        </w:r>
      </w:ins>
      <w:r w:rsidRPr="00B810E1">
        <w:rPr>
          <w:rFonts w:ascii="华文楷体" w:eastAsia="华文楷体" w:hAnsi="华文楷体" w:hint="eastAsia"/>
          <w:sz w:val="28"/>
          <w:szCs w:val="28"/>
        </w:rPr>
        <w:t>，心</w:t>
      </w:r>
      <w:proofErr w:type="gramStart"/>
      <w:r w:rsidRPr="00B810E1">
        <w:rPr>
          <w:rFonts w:ascii="华文楷体" w:eastAsia="华文楷体" w:hAnsi="华文楷体" w:hint="eastAsia"/>
          <w:sz w:val="28"/>
          <w:szCs w:val="28"/>
        </w:rPr>
        <w:t>识呢至少</w:t>
      </w:r>
      <w:proofErr w:type="gramEnd"/>
      <w:r w:rsidRPr="00B810E1">
        <w:rPr>
          <w:rFonts w:ascii="华文楷体" w:eastAsia="华文楷体" w:hAnsi="华文楷体" w:hint="eastAsia"/>
          <w:sz w:val="28"/>
          <w:szCs w:val="28"/>
        </w:rPr>
        <w:t>有六个识，那么就再讲八个识。像这样的话实际上每个都是多体的，每一个都是刹那性的。</w:t>
      </w:r>
    </w:p>
    <w:p w:rsidR="00370FF1" w:rsidRDefault="00B810E1" w:rsidP="00363832">
      <w:pPr>
        <w:ind w:firstLine="570"/>
        <w:rPr>
          <w:ins w:id="48" w:author="admin" w:date="2015-10-07T21:29:00Z"/>
          <w:rFonts w:ascii="华文楷体" w:eastAsia="华文楷体" w:hAnsi="华文楷体"/>
          <w:sz w:val="28"/>
          <w:szCs w:val="28"/>
        </w:rPr>
      </w:pPr>
      <w:r w:rsidRPr="00B810E1">
        <w:rPr>
          <w:rFonts w:ascii="华文楷体" w:eastAsia="华文楷体" w:hAnsi="华文楷体" w:hint="eastAsia"/>
          <w:sz w:val="28"/>
          <w:szCs w:val="28"/>
        </w:rPr>
        <w:t>那么所以说我们说这样一种我存在，那么这个我真的分析的时候，除了这么多的这些，啊就说是</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聚集起来的这个刹那性的五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之外呢，哪里有个实实在在实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的人我呢？实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的人我是没有的。平时我们觉得我们是不是很多我呢？平时我们就觉得，</w:t>
      </w:r>
      <w:proofErr w:type="gramStart"/>
      <w:r w:rsidRPr="00B810E1">
        <w:rPr>
          <w:rFonts w:ascii="华文楷体" w:eastAsia="华文楷体" w:hAnsi="华文楷体" w:hint="eastAsia"/>
          <w:sz w:val="28"/>
          <w:szCs w:val="28"/>
        </w:rPr>
        <w:t>哦只有</w:t>
      </w:r>
      <w:proofErr w:type="gramEnd"/>
      <w:r w:rsidRPr="00B810E1">
        <w:rPr>
          <w:rFonts w:ascii="华文楷体" w:eastAsia="华文楷体" w:hAnsi="华文楷体" w:hint="eastAsia"/>
          <w:sz w:val="28"/>
          <w:szCs w:val="28"/>
        </w:rPr>
        <w:t>一个我，那么觉得这个我是实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的，只有一个我。但真的分析的时候呢，我们的这样一种这个，</w:t>
      </w:r>
      <w:proofErr w:type="gramStart"/>
      <w:r w:rsidRPr="00B810E1">
        <w:rPr>
          <w:rFonts w:ascii="华文楷体" w:eastAsia="华文楷体" w:hAnsi="华文楷体" w:hint="eastAsia"/>
          <w:sz w:val="28"/>
          <w:szCs w:val="28"/>
        </w:rPr>
        <w:t>啊这样</w:t>
      </w:r>
      <w:proofErr w:type="gramEnd"/>
      <w:r w:rsidRPr="00B810E1">
        <w:rPr>
          <w:rFonts w:ascii="华文楷体" w:eastAsia="华文楷体" w:hAnsi="华文楷体" w:hint="eastAsia"/>
          <w:sz w:val="28"/>
          <w:szCs w:val="28"/>
        </w:rPr>
        <w:t>一种安立我的这样一种基，除了平时我们执着的这个身体和这个心之外根本没有一个设施处。所以说真的分析下来的时候呢，除了刹那生灭的五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之外那就根本</w:t>
      </w:r>
      <w:ins w:id="49" w:author="admin" w:date="2015-10-07T21:30:00Z">
        <w:r w:rsidR="00AE630D">
          <w:rPr>
            <w:rFonts w:ascii="华文楷体" w:eastAsia="华文楷体" w:hAnsi="华文楷体" w:hint="eastAsia"/>
            <w:sz w:val="28"/>
            <w:szCs w:val="28"/>
          </w:rPr>
          <w:t>“</w:t>
        </w:r>
      </w:ins>
      <w:r w:rsidRPr="00B810E1">
        <w:rPr>
          <w:rFonts w:ascii="华文楷体" w:eastAsia="华文楷体" w:hAnsi="华文楷体" w:hint="eastAsia"/>
          <w:sz w:val="28"/>
          <w:szCs w:val="28"/>
        </w:rPr>
        <w:t>无法说人有</w:t>
      </w:r>
      <w:ins w:id="50" w:author="admin" w:date="2015-10-07T21:30:00Z">
        <w:r w:rsidR="00AE630D">
          <w:rPr>
            <w:rFonts w:ascii="华文楷体" w:eastAsia="华文楷体" w:hAnsi="华文楷体" w:hint="eastAsia"/>
            <w:sz w:val="28"/>
            <w:szCs w:val="28"/>
          </w:rPr>
          <w:t>”</w:t>
        </w:r>
      </w:ins>
      <w:r w:rsidRPr="00B810E1">
        <w:rPr>
          <w:rFonts w:ascii="华文楷体" w:eastAsia="华文楷体" w:hAnsi="华文楷体" w:hint="eastAsia"/>
          <w:sz w:val="28"/>
          <w:szCs w:val="28"/>
        </w:rPr>
        <w:t>了，这个方面就是一个关键的问题在这个地方。所以说我们要认知到，所谓的这个人我就是五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，除了五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之外没有人我。那么就既然除了五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之外没有人我，那么这个人我就只有是假立的，啊没办法是实有的。为什么没办法实有的呢？因为就说这个五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他是刹那性的，他是生灭的法，</w:t>
      </w:r>
      <w:r w:rsidRPr="00B810E1">
        <w:rPr>
          <w:rFonts w:ascii="华文楷体" w:eastAsia="华文楷体" w:hAnsi="华文楷体" w:hint="eastAsia"/>
          <w:sz w:val="28"/>
          <w:szCs w:val="28"/>
        </w:rPr>
        <w:lastRenderedPageBreak/>
        <w:t>他是多体的法。那么我们执着人我他是实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的法。觉得他是这个常有的</w:t>
      </w:r>
      <w:proofErr w:type="gramStart"/>
      <w:r w:rsidRPr="00B810E1">
        <w:rPr>
          <w:rFonts w:ascii="华文楷体" w:eastAsia="华文楷体" w:hAnsi="华文楷体" w:hint="eastAsia"/>
          <w:sz w:val="28"/>
          <w:szCs w:val="28"/>
        </w:rPr>
        <w:t>法或者</w:t>
      </w:r>
      <w:proofErr w:type="gramEnd"/>
      <w:r w:rsidRPr="00B810E1">
        <w:rPr>
          <w:rFonts w:ascii="华文楷体" w:eastAsia="华文楷体" w:hAnsi="华文楷体" w:hint="eastAsia"/>
          <w:sz w:val="28"/>
          <w:szCs w:val="28"/>
        </w:rPr>
        <w:t>他是实</w:t>
      </w:r>
      <w:proofErr w:type="gramStart"/>
      <w:r w:rsidRPr="00B810E1">
        <w:rPr>
          <w:rFonts w:ascii="华文楷体" w:eastAsia="华文楷体" w:hAnsi="华文楷体" w:hint="eastAsia"/>
          <w:sz w:val="28"/>
          <w:szCs w:val="28"/>
        </w:rPr>
        <w:t>一</w:t>
      </w:r>
      <w:proofErr w:type="gramEnd"/>
      <w:r w:rsidRPr="00B810E1">
        <w:rPr>
          <w:rFonts w:ascii="华文楷体" w:eastAsia="华文楷体" w:hAnsi="华文楷体" w:hint="eastAsia"/>
          <w:sz w:val="28"/>
          <w:szCs w:val="28"/>
        </w:rPr>
        <w:t>的法。</w:t>
      </w:r>
    </w:p>
    <w:p w:rsidR="00CC4C52" w:rsidRDefault="00B810E1" w:rsidP="00363832">
      <w:pPr>
        <w:ind w:firstLine="570"/>
        <w:rPr>
          <w:ins w:id="51" w:author="admin" w:date="2015-10-07T21:32:00Z"/>
          <w:rFonts w:ascii="华文楷体" w:eastAsia="华文楷体" w:hAnsi="华文楷体"/>
          <w:sz w:val="28"/>
          <w:szCs w:val="28"/>
        </w:rPr>
      </w:pPr>
      <w:r w:rsidRPr="00B810E1">
        <w:rPr>
          <w:rFonts w:ascii="华文楷体" w:eastAsia="华文楷体" w:hAnsi="华文楷体" w:hint="eastAsia"/>
          <w:sz w:val="28"/>
          <w:szCs w:val="28"/>
        </w:rPr>
        <w:t>那么这个方面就说是这个，完全二者之间的法相体相的完全不相同，所以说呢，我们分析的时候就知道了这个人我呢的确是除了虚妄假立之外，没办法安</w:t>
      </w:r>
      <w:proofErr w:type="gramStart"/>
      <w:r w:rsidRPr="00B810E1">
        <w:rPr>
          <w:rFonts w:ascii="华文楷体" w:eastAsia="华文楷体" w:hAnsi="华文楷体" w:hint="eastAsia"/>
          <w:sz w:val="28"/>
          <w:szCs w:val="28"/>
        </w:rPr>
        <w:t>立所谓</w:t>
      </w:r>
      <w:proofErr w:type="gramEnd"/>
      <w:r w:rsidRPr="00B810E1">
        <w:rPr>
          <w:rFonts w:ascii="华文楷体" w:eastAsia="华文楷体" w:hAnsi="华文楷体" w:hint="eastAsia"/>
          <w:sz w:val="28"/>
          <w:szCs w:val="28"/>
        </w:rPr>
        <w:t>的人存在。</w:t>
      </w:r>
      <w:ins w:id="52" w:author="admin" w:date="2015-10-07T21:29:00Z">
        <w:r w:rsidR="00370FF1">
          <w:rPr>
            <w:rFonts w:ascii="华文楷体" w:eastAsia="华文楷体" w:hAnsi="华文楷体" w:hint="eastAsia"/>
            <w:sz w:val="28"/>
            <w:szCs w:val="28"/>
          </w:rPr>
          <w:t>“</w:t>
        </w:r>
      </w:ins>
      <w:r w:rsidRPr="00B810E1">
        <w:rPr>
          <w:rFonts w:ascii="华文楷体" w:eastAsia="华文楷体" w:hAnsi="华文楷体" w:hint="eastAsia"/>
          <w:sz w:val="28"/>
          <w:szCs w:val="28"/>
        </w:rPr>
        <w:t>是故明确知，离一多自性。</w:t>
      </w:r>
      <w:ins w:id="53" w:author="admin" w:date="2015-10-07T21:29:00Z">
        <w:r w:rsidR="00370FF1">
          <w:rPr>
            <w:rFonts w:ascii="华文楷体" w:eastAsia="华文楷体" w:hAnsi="华文楷体" w:hint="eastAsia"/>
            <w:sz w:val="28"/>
            <w:szCs w:val="28"/>
          </w:rPr>
          <w:t>”</w:t>
        </w:r>
      </w:ins>
      <w:r w:rsidRPr="00B810E1">
        <w:rPr>
          <w:rFonts w:ascii="华文楷体" w:eastAsia="华文楷体" w:hAnsi="华文楷体" w:hint="eastAsia"/>
          <w:sz w:val="28"/>
          <w:szCs w:val="28"/>
        </w:rPr>
        <w:t>所以说我们就知道这个所谓的补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伽罗呢，他是离一离多的自性。离一离多的自性就说明他本身无自性，只要他离一多自性呢，就是根本无自性。所以说</w:t>
      </w:r>
      <w:proofErr w:type="gramStart"/>
      <w:r w:rsidRPr="00B810E1">
        <w:rPr>
          <w:rFonts w:ascii="华文楷体" w:eastAsia="华文楷体" w:hAnsi="华文楷体" w:hint="eastAsia"/>
          <w:sz w:val="28"/>
          <w:szCs w:val="28"/>
        </w:rPr>
        <w:t>呢这样</w:t>
      </w:r>
      <w:proofErr w:type="gramEnd"/>
      <w:r w:rsidRPr="00B810E1">
        <w:rPr>
          <w:rFonts w:ascii="华文楷体" w:eastAsia="华文楷体" w:hAnsi="华文楷体" w:hint="eastAsia"/>
          <w:sz w:val="28"/>
          <w:szCs w:val="28"/>
        </w:rPr>
        <w:t>一种这个补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伽罗呢，在名言</w:t>
      </w:r>
      <w:proofErr w:type="gramStart"/>
      <w:r w:rsidRPr="00B810E1">
        <w:rPr>
          <w:rFonts w:ascii="华文楷体" w:eastAsia="华文楷体" w:hAnsi="华文楷体" w:hint="eastAsia"/>
          <w:sz w:val="28"/>
          <w:szCs w:val="28"/>
        </w:rPr>
        <w:t>谛</w:t>
      </w:r>
      <w:proofErr w:type="gramEnd"/>
      <w:r w:rsidRPr="00B810E1">
        <w:rPr>
          <w:rFonts w:ascii="华文楷体" w:eastAsia="华文楷体" w:hAnsi="华文楷体" w:hint="eastAsia"/>
          <w:sz w:val="28"/>
          <w:szCs w:val="28"/>
        </w:rPr>
        <w:t>当中可以假立。那么这个假立是什么呢？只是五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，只是把这个五</w:t>
      </w:r>
      <w:proofErr w:type="gramStart"/>
      <w:r w:rsidRPr="00B810E1">
        <w:rPr>
          <w:rFonts w:ascii="华文楷体" w:eastAsia="华文楷体" w:hAnsi="华文楷体" w:hint="eastAsia"/>
          <w:sz w:val="28"/>
          <w:szCs w:val="28"/>
        </w:rPr>
        <w:t>蕴</w:t>
      </w:r>
      <w:proofErr w:type="gramEnd"/>
      <w:r w:rsidRPr="00B810E1">
        <w:rPr>
          <w:rFonts w:ascii="华文楷体" w:eastAsia="华文楷体" w:hAnsi="华文楷体" w:hint="eastAsia"/>
          <w:sz w:val="28"/>
          <w:szCs w:val="28"/>
        </w:rPr>
        <w:t>假立成人我而已，啊就假立成这样补</w:t>
      </w:r>
      <w:proofErr w:type="gramStart"/>
      <w:r w:rsidRPr="00B810E1">
        <w:rPr>
          <w:rFonts w:ascii="华文楷体" w:eastAsia="华文楷体" w:hAnsi="华文楷体" w:hint="eastAsia"/>
          <w:sz w:val="28"/>
          <w:szCs w:val="28"/>
        </w:rPr>
        <w:t>特</w:t>
      </w:r>
      <w:proofErr w:type="gramEnd"/>
      <w:r w:rsidRPr="00B810E1">
        <w:rPr>
          <w:rFonts w:ascii="华文楷体" w:eastAsia="华文楷体" w:hAnsi="华文楷体" w:hint="eastAsia"/>
          <w:sz w:val="28"/>
          <w:szCs w:val="28"/>
        </w:rPr>
        <w:t>伽罗而已，真正分析的时候，没有一个实有的这个我的存在，那么如果说有个假我呢，我们就说我发心啊，我修道我成佛，这个可以在名言当中安立，实际情况当中呢没有人我，那么也就没有人我</w:t>
      </w:r>
      <w:proofErr w:type="gramStart"/>
      <w:r w:rsidRPr="00B810E1">
        <w:rPr>
          <w:rFonts w:ascii="华文楷体" w:eastAsia="华文楷体" w:hAnsi="华文楷体" w:hint="eastAsia"/>
          <w:sz w:val="28"/>
          <w:szCs w:val="28"/>
        </w:rPr>
        <w:t>去所谓</w:t>
      </w:r>
      <w:proofErr w:type="gramEnd"/>
      <w:r w:rsidRPr="00B810E1">
        <w:rPr>
          <w:rFonts w:ascii="华文楷体" w:eastAsia="华文楷体" w:hAnsi="华文楷体" w:hint="eastAsia"/>
          <w:sz w:val="28"/>
          <w:szCs w:val="28"/>
        </w:rPr>
        <w:t>修道啊，人我去成佛了这些问题了。所以说在</w:t>
      </w:r>
      <w:ins w:id="54" w:author="admin" w:date="2015-10-07T21:32:00Z">
        <w:r w:rsidR="00CC4C52">
          <w:rPr>
            <w:rFonts w:ascii="华文楷体" w:eastAsia="华文楷体" w:hAnsi="华文楷体" w:hint="eastAsia"/>
            <w:sz w:val="28"/>
            <w:szCs w:val="28"/>
          </w:rPr>
          <w:t>《</w:t>
        </w:r>
      </w:ins>
      <w:r w:rsidRPr="00B810E1">
        <w:rPr>
          <w:rFonts w:ascii="华文楷体" w:eastAsia="华文楷体" w:hAnsi="华文楷体" w:hint="eastAsia"/>
          <w:sz w:val="28"/>
          <w:szCs w:val="28"/>
        </w:rPr>
        <w:t>中论</w:t>
      </w:r>
      <w:ins w:id="55" w:author="admin" w:date="2015-10-07T21:33:00Z">
        <w:r w:rsidR="00CC4C52">
          <w:rPr>
            <w:rFonts w:ascii="华文楷体" w:eastAsia="华文楷体" w:hAnsi="华文楷体" w:hint="eastAsia"/>
            <w:sz w:val="28"/>
            <w:szCs w:val="28"/>
          </w:rPr>
          <w:t>》</w:t>
        </w:r>
      </w:ins>
      <w:r w:rsidRPr="00B810E1">
        <w:rPr>
          <w:rFonts w:ascii="华文楷体" w:eastAsia="华文楷体" w:hAnsi="华文楷体" w:hint="eastAsia"/>
          <w:sz w:val="28"/>
          <w:szCs w:val="28"/>
        </w:rPr>
        <w:t>当中呢也是彻彻底底的否认，否定了一切万法的存在，也否定我的存在，也否定道啊，或者</w:t>
      </w:r>
      <w:proofErr w:type="gramStart"/>
      <w:r w:rsidRPr="00B810E1">
        <w:rPr>
          <w:rFonts w:ascii="华文楷体" w:eastAsia="华文楷体" w:hAnsi="华文楷体" w:hint="eastAsia"/>
          <w:sz w:val="28"/>
          <w:szCs w:val="28"/>
        </w:rPr>
        <w:t>苦集灭道</w:t>
      </w:r>
      <w:proofErr w:type="gramEnd"/>
      <w:r w:rsidRPr="00B810E1">
        <w:rPr>
          <w:rFonts w:ascii="华文楷体" w:eastAsia="华文楷体" w:hAnsi="华文楷体" w:hint="eastAsia"/>
          <w:sz w:val="28"/>
          <w:szCs w:val="28"/>
        </w:rPr>
        <w:t>的四</w:t>
      </w:r>
      <w:proofErr w:type="gramStart"/>
      <w:r w:rsidRPr="00B810E1">
        <w:rPr>
          <w:rFonts w:ascii="华文楷体" w:eastAsia="华文楷体" w:hAnsi="华文楷体" w:hint="eastAsia"/>
          <w:sz w:val="28"/>
          <w:szCs w:val="28"/>
        </w:rPr>
        <w:t>谛</w:t>
      </w:r>
      <w:proofErr w:type="gramEnd"/>
      <w:r w:rsidRPr="00B810E1">
        <w:rPr>
          <w:rFonts w:ascii="华文楷体" w:eastAsia="华文楷体" w:hAnsi="华文楷体" w:hint="eastAsia"/>
          <w:sz w:val="28"/>
          <w:szCs w:val="28"/>
        </w:rPr>
        <w:t>的存在，乃至于否定这个如来的存在。这些方面都是从胜义当中予以否定的，那么此处</w:t>
      </w:r>
      <w:proofErr w:type="gramStart"/>
      <w:r w:rsidRPr="00B810E1">
        <w:rPr>
          <w:rFonts w:ascii="华文楷体" w:eastAsia="华文楷体" w:hAnsi="华文楷体" w:hint="eastAsia"/>
          <w:sz w:val="28"/>
          <w:szCs w:val="28"/>
        </w:rPr>
        <w:t>呢主要</w:t>
      </w:r>
      <w:proofErr w:type="gramEnd"/>
      <w:r w:rsidRPr="00B810E1">
        <w:rPr>
          <w:rFonts w:ascii="华文楷体" w:eastAsia="华文楷体" w:hAnsi="华文楷体" w:hint="eastAsia"/>
          <w:sz w:val="28"/>
          <w:szCs w:val="28"/>
        </w:rPr>
        <w:t>是否定人我。因为他明确的了知他是离一多的自性的。</w:t>
      </w:r>
    </w:p>
    <w:p w:rsidR="00CC4C52" w:rsidRDefault="00B810E1" w:rsidP="00363832">
      <w:pPr>
        <w:ind w:firstLine="570"/>
        <w:rPr>
          <w:ins w:id="56" w:author="admin" w:date="2015-10-07T21:32:00Z"/>
          <w:rFonts w:ascii="华文楷体" w:eastAsia="华文楷体" w:hAnsi="华文楷体"/>
          <w:sz w:val="28"/>
          <w:szCs w:val="28"/>
        </w:rPr>
      </w:pPr>
      <w:r w:rsidRPr="00B810E1">
        <w:rPr>
          <w:rFonts w:ascii="华文楷体" w:eastAsia="华文楷体" w:hAnsi="华文楷体" w:hint="eastAsia"/>
          <w:sz w:val="28"/>
          <w:szCs w:val="28"/>
        </w:rPr>
        <w:t>【</w:t>
      </w:r>
      <w:r w:rsidRPr="007A5585">
        <w:rPr>
          <w:rFonts w:asciiTheme="minorEastAsia" w:hAnsiTheme="minorEastAsia" w:hint="eastAsia"/>
          <w:sz w:val="28"/>
          <w:szCs w:val="28"/>
          <w:rPrChange w:id="57" w:author="admin" w:date="2015-10-08T21:24:00Z">
            <w:rPr>
              <w:rFonts w:ascii="华文楷体" w:eastAsia="华文楷体" w:hAnsi="华文楷体" w:hint="eastAsia"/>
              <w:sz w:val="28"/>
              <w:szCs w:val="28"/>
            </w:rPr>
          </w:rPrChange>
        </w:rPr>
        <w:t>成为轮回连续不断、束缚解脱名言之设施处的一切众生相续被耽著为一</w:t>
      </w:r>
      <w:r w:rsidRPr="007A5585">
        <w:rPr>
          <w:rFonts w:asciiTheme="minorEastAsia" w:hAnsiTheme="minorEastAsia"/>
          <w:sz w:val="28"/>
          <w:szCs w:val="28"/>
          <w:rPrChange w:id="58" w:author="admin" w:date="2015-10-08T21:24:00Z">
            <w:rPr>
              <w:rFonts w:ascii="华文楷体" w:eastAsia="华文楷体" w:hAnsi="华文楷体"/>
              <w:sz w:val="28"/>
              <w:szCs w:val="28"/>
            </w:rPr>
          </w:rPrChange>
        </w:rPr>
        <w:t>,于是便有了补特伽罗的名言,因为将众多前后刹那综合一起而安立谓“补特伽罗漂泊轮回、获得解脱”的缘故。</w:t>
      </w:r>
      <w:r w:rsidRPr="00B810E1">
        <w:rPr>
          <w:rFonts w:ascii="华文楷体" w:eastAsia="华文楷体" w:hAnsi="华文楷体" w:hint="eastAsia"/>
          <w:sz w:val="28"/>
          <w:szCs w:val="28"/>
        </w:rPr>
        <w:t>】</w:t>
      </w:r>
    </w:p>
    <w:p w:rsidR="009D7FBE" w:rsidDel="0086132E" w:rsidRDefault="00B810E1" w:rsidP="0086132E">
      <w:pPr>
        <w:ind w:firstLine="570"/>
        <w:rPr>
          <w:del w:id="59" w:author="admin" w:date="2015-10-07T21:36:00Z"/>
          <w:rFonts w:ascii="华文楷体" w:eastAsia="华文楷体" w:hAnsi="华文楷体"/>
          <w:sz w:val="28"/>
          <w:szCs w:val="28"/>
        </w:rPr>
      </w:pPr>
      <w:r w:rsidRPr="00B810E1">
        <w:rPr>
          <w:rFonts w:ascii="华文楷体" w:eastAsia="华文楷体" w:hAnsi="华文楷体" w:hint="eastAsia"/>
          <w:sz w:val="28"/>
          <w:szCs w:val="28"/>
        </w:rPr>
        <w:t>那么就是说首先呢是观察众生所执着的这个我，啊这个人我那么到底是什么样一种状态呢？那么实际上真正分析的时候呢，这个成为</w:t>
      </w:r>
      <w:r w:rsidRPr="00B810E1">
        <w:rPr>
          <w:rFonts w:ascii="华文楷体" w:eastAsia="华文楷体" w:hAnsi="华文楷体" w:hint="eastAsia"/>
          <w:sz w:val="28"/>
          <w:szCs w:val="28"/>
        </w:rPr>
        <w:lastRenderedPageBreak/>
        <w:t>轮回连续不断的设施处的</w:t>
      </w:r>
      <w:del w:id="60" w:author="admin" w:date="2015-10-07T21:36:00Z">
        <w:r w:rsidRPr="00B810E1" w:rsidDel="0086132E">
          <w:rPr>
            <w:rFonts w:ascii="华文楷体" w:eastAsia="华文楷体" w:hAnsi="华文楷体" w:hint="eastAsia"/>
            <w:sz w:val="28"/>
            <w:szCs w:val="28"/>
          </w:rPr>
          <w:delText>【10:06】</w:delText>
        </w:r>
      </w:del>
    </w:p>
    <w:p w:rsidR="008736B1" w:rsidRDefault="00395A75">
      <w:pPr>
        <w:rPr>
          <w:ins w:id="61" w:author="admin" w:date="2015-10-07T21:38:00Z"/>
          <w:rFonts w:ascii="华文楷体" w:eastAsia="华文楷体" w:hAnsi="华文楷体"/>
          <w:sz w:val="28"/>
          <w:szCs w:val="28"/>
        </w:rPr>
        <w:pPrChange w:id="62" w:author="admin" w:date="2015-10-07T21:36:00Z">
          <w:pPr>
            <w:ind w:firstLine="570"/>
          </w:pPr>
        </w:pPrChange>
      </w:pPr>
      <w:del w:id="63" w:author="admin" w:date="2015-10-07T21:36:00Z">
        <w:r w:rsidRPr="00395A75" w:rsidDel="0086132E">
          <w:rPr>
            <w:rFonts w:ascii="华文楷体" w:eastAsia="华文楷体" w:hAnsi="华文楷体" w:hint="eastAsia"/>
            <w:sz w:val="28"/>
            <w:szCs w:val="28"/>
          </w:rPr>
          <w:delText>9：45“成为轮回连续不断、束缚解脱名言之设施处的一切众生相续被耽著为一,于是便有了补特伽罗的名言,因为将众多前后刹那综合一起而安立谓“补特伽罗漂泊轮回、获得解脱”的缘故。”那么就说首先呢是观察众生所执著的这个我，这个人我到底是什么样一种状态呢？那么实际上真正分析的时候呢，成为轮回连续不断的设施处的</w:delText>
        </w:r>
      </w:del>
      <w:r w:rsidRPr="00395A75">
        <w:rPr>
          <w:rFonts w:ascii="华文楷体" w:eastAsia="华文楷体" w:hAnsi="华文楷体" w:hint="eastAsia"/>
          <w:sz w:val="28"/>
          <w:szCs w:val="28"/>
        </w:rPr>
        <w:t>一切众生的相续被</w:t>
      </w:r>
      <w:proofErr w:type="gramStart"/>
      <w:r w:rsidRPr="00395A75">
        <w:rPr>
          <w:rFonts w:ascii="华文楷体" w:eastAsia="华文楷体" w:hAnsi="华文楷体" w:hint="eastAsia"/>
          <w:sz w:val="28"/>
          <w:szCs w:val="28"/>
        </w:rPr>
        <w:t>耽</w:t>
      </w:r>
      <w:proofErr w:type="gramEnd"/>
      <w:r w:rsidRPr="00395A75">
        <w:rPr>
          <w:rFonts w:ascii="华文楷体" w:eastAsia="华文楷体" w:hAnsi="华文楷体" w:hint="eastAsia"/>
          <w:sz w:val="28"/>
          <w:szCs w:val="28"/>
        </w:rPr>
        <w:t>著为一，这个好像有了一个补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伽罗的名言。那么就说一个众生从无始以来，流转到现在，</w:t>
      </w:r>
      <w:ins w:id="64" w:author="admin" w:date="2015-10-07T21:37:00Z">
        <w:r w:rsidR="0086132E">
          <w:rPr>
            <w:rFonts w:ascii="华文楷体" w:eastAsia="华文楷体" w:hAnsi="华文楷体" w:hint="eastAsia"/>
            <w:sz w:val="28"/>
            <w:szCs w:val="28"/>
          </w:rPr>
          <w:t>那么</w:t>
        </w:r>
      </w:ins>
      <w:del w:id="65" w:author="admin" w:date="2015-10-07T21:37:00Z">
        <w:r w:rsidRPr="00395A75" w:rsidDel="0086132E">
          <w:rPr>
            <w:rFonts w:ascii="华文楷体" w:eastAsia="华文楷体" w:hAnsi="华文楷体" w:hint="eastAsia"/>
            <w:sz w:val="28"/>
            <w:szCs w:val="28"/>
          </w:rPr>
          <w:delText>然后</w:delText>
        </w:r>
      </w:del>
      <w:r w:rsidRPr="00395A75">
        <w:rPr>
          <w:rFonts w:ascii="华文楷体" w:eastAsia="华文楷体" w:hAnsi="华文楷体" w:hint="eastAsia"/>
          <w:sz w:val="28"/>
          <w:szCs w:val="28"/>
        </w:rPr>
        <w:t>他就说轮回是</w:t>
      </w:r>
      <w:del w:id="66" w:author="admin" w:date="2015-10-07T21:37:00Z">
        <w:r w:rsidRPr="00395A75" w:rsidDel="0086132E">
          <w:rPr>
            <w:rFonts w:ascii="华文楷体" w:eastAsia="华文楷体" w:hAnsi="华文楷体" w:hint="eastAsia"/>
            <w:sz w:val="28"/>
            <w:szCs w:val="28"/>
          </w:rPr>
          <w:delText>连续不断</w:delText>
        </w:r>
      </w:del>
      <w:ins w:id="67" w:author="admin" w:date="2015-10-07T21:37:00Z">
        <w:r w:rsidR="0086132E" w:rsidRPr="00395A75">
          <w:rPr>
            <w:rFonts w:ascii="华文楷体" w:eastAsia="华文楷体" w:hAnsi="华文楷体" w:hint="eastAsia"/>
            <w:sz w:val="28"/>
            <w:szCs w:val="28"/>
          </w:rPr>
          <w:t>连</w:t>
        </w:r>
        <w:r w:rsidR="0086132E">
          <w:rPr>
            <w:rFonts w:ascii="华文楷体" w:eastAsia="华文楷体" w:hAnsi="华文楷体" w:hint="eastAsia"/>
            <w:sz w:val="28"/>
            <w:szCs w:val="28"/>
          </w:rPr>
          <w:t>接</w:t>
        </w:r>
        <w:r w:rsidR="0086132E" w:rsidRPr="00395A75">
          <w:rPr>
            <w:rFonts w:ascii="华文楷体" w:eastAsia="华文楷体" w:hAnsi="华文楷体" w:hint="eastAsia"/>
            <w:sz w:val="28"/>
            <w:szCs w:val="28"/>
          </w:rPr>
          <w:t>不断</w:t>
        </w:r>
      </w:ins>
      <w:r w:rsidRPr="00395A75">
        <w:rPr>
          <w:rFonts w:ascii="华文楷体" w:eastAsia="华文楷体" w:hAnsi="华文楷体" w:hint="eastAsia"/>
          <w:sz w:val="28"/>
          <w:szCs w:val="28"/>
        </w:rPr>
        <w:t>的。</w:t>
      </w:r>
    </w:p>
    <w:p w:rsidR="00B45BB2" w:rsidRDefault="00395A75">
      <w:pPr>
        <w:ind w:firstLine="420"/>
        <w:rPr>
          <w:ins w:id="68" w:author="admin" w:date="2015-10-07T21:41:00Z"/>
          <w:rFonts w:ascii="华文楷体" w:eastAsia="华文楷体" w:hAnsi="华文楷体"/>
          <w:sz w:val="28"/>
          <w:szCs w:val="28"/>
        </w:rPr>
        <w:pPrChange w:id="69" w:author="admin" w:date="2015-10-07T21:38:00Z">
          <w:pPr>
            <w:ind w:firstLine="570"/>
          </w:pPr>
        </w:pPrChange>
      </w:pPr>
      <w:r w:rsidRPr="00395A75">
        <w:rPr>
          <w:rFonts w:ascii="华文楷体" w:eastAsia="华文楷体" w:hAnsi="华文楷体" w:hint="eastAsia"/>
          <w:sz w:val="28"/>
          <w:szCs w:val="28"/>
        </w:rPr>
        <w:t>还有就安立束缚和解脱的名言</w:t>
      </w:r>
      <w:del w:id="70" w:author="admin" w:date="2015-10-07T21:38:00Z">
        <w:r w:rsidRPr="00395A75" w:rsidDel="00CF3FC3">
          <w:rPr>
            <w:rFonts w:ascii="华文楷体" w:eastAsia="华文楷体" w:hAnsi="华文楷体" w:hint="eastAsia"/>
            <w:sz w:val="28"/>
            <w:szCs w:val="28"/>
          </w:rPr>
          <w:delText>，</w:delText>
        </w:r>
      </w:del>
      <w:ins w:id="71" w:author="admin" w:date="2015-10-07T21:38:00Z">
        <w:r w:rsidR="00CF3FC3">
          <w:rPr>
            <w:rFonts w:ascii="华文楷体" w:eastAsia="华文楷体" w:hAnsi="华文楷体" w:hint="eastAsia"/>
            <w:sz w:val="28"/>
            <w:szCs w:val="28"/>
          </w:rPr>
          <w:t>。</w:t>
        </w:r>
      </w:ins>
      <w:r w:rsidRPr="00395A75">
        <w:rPr>
          <w:rFonts w:ascii="华文楷体" w:eastAsia="华文楷体" w:hAnsi="华文楷体" w:hint="eastAsia"/>
          <w:sz w:val="28"/>
          <w:szCs w:val="28"/>
        </w:rPr>
        <w:t>那么就说是束缚和解脱的名言呢，如果按世俗</w:t>
      </w:r>
      <w:proofErr w:type="gramStart"/>
      <w:r w:rsidRPr="00395A75">
        <w:rPr>
          <w:rFonts w:ascii="华文楷体" w:eastAsia="华文楷体" w:hAnsi="华文楷体" w:hint="eastAsia"/>
          <w:sz w:val="28"/>
          <w:szCs w:val="28"/>
        </w:rPr>
        <w:t>谛</w:t>
      </w:r>
      <w:proofErr w:type="gramEnd"/>
      <w:r w:rsidRPr="00395A75">
        <w:rPr>
          <w:rFonts w:ascii="华文楷体" w:eastAsia="华文楷体" w:hAnsi="华文楷体" w:hint="eastAsia"/>
          <w:sz w:val="28"/>
          <w:szCs w:val="28"/>
        </w:rPr>
        <w:t>来讲，</w:t>
      </w:r>
      <w:del w:id="72" w:author="admin" w:date="2015-10-07T21:39:00Z">
        <w:r w:rsidRPr="00395A75" w:rsidDel="0028555C">
          <w:rPr>
            <w:rFonts w:ascii="华文楷体" w:eastAsia="华文楷体" w:hAnsi="华文楷体" w:hint="eastAsia"/>
            <w:sz w:val="28"/>
            <w:szCs w:val="28"/>
          </w:rPr>
          <w:delText>有</w:delText>
        </w:r>
      </w:del>
      <w:ins w:id="73" w:author="admin" w:date="2015-10-07T21:39:00Z">
        <w:r w:rsidR="0028555C">
          <w:rPr>
            <w:rFonts w:ascii="华文楷体" w:eastAsia="华文楷体" w:hAnsi="华文楷体" w:hint="eastAsia"/>
            <w:sz w:val="28"/>
            <w:szCs w:val="28"/>
          </w:rPr>
          <w:t>一</w:t>
        </w:r>
      </w:ins>
      <w:r w:rsidRPr="00395A75">
        <w:rPr>
          <w:rFonts w:ascii="华文楷体" w:eastAsia="华文楷体" w:hAnsi="华文楷体" w:hint="eastAsia"/>
          <w:sz w:val="28"/>
          <w:szCs w:val="28"/>
        </w:rPr>
        <w:t>个补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罗，他现在束缚了，然后通过修道呢他解脱了。像这样的话就可以安立被束缚和被解脱的名言。那么这个设施处，这个设施处就是假立的处，就是安立的基的意思。那要安立一个众生的轮回，安立一个众生的束缚解脱他的这个设施处呢，是一切众生的相续被</w:t>
      </w:r>
      <w:proofErr w:type="gramStart"/>
      <w:r w:rsidRPr="00395A75">
        <w:rPr>
          <w:rFonts w:ascii="华文楷体" w:eastAsia="华文楷体" w:hAnsi="华文楷体" w:hint="eastAsia"/>
          <w:sz w:val="28"/>
          <w:szCs w:val="28"/>
        </w:rPr>
        <w:t>耽</w:t>
      </w:r>
      <w:proofErr w:type="gramEnd"/>
      <w:r w:rsidRPr="00395A75">
        <w:rPr>
          <w:rFonts w:ascii="华文楷体" w:eastAsia="华文楷体" w:hAnsi="华文楷体" w:hint="eastAsia"/>
          <w:sz w:val="28"/>
          <w:szCs w:val="28"/>
        </w:rPr>
        <w:t>著为一。那这个方面，一切众生的</w:t>
      </w:r>
      <w:proofErr w:type="gramStart"/>
      <w:r w:rsidRPr="00395A75">
        <w:rPr>
          <w:rFonts w:ascii="华文楷体" w:eastAsia="华文楷体" w:hAnsi="华文楷体" w:hint="eastAsia"/>
          <w:sz w:val="28"/>
          <w:szCs w:val="28"/>
        </w:rPr>
        <w:t>相续就讲</w:t>
      </w:r>
      <w:proofErr w:type="gramEnd"/>
      <w:r w:rsidRPr="00395A75">
        <w:rPr>
          <w:rFonts w:ascii="华文楷体" w:eastAsia="华文楷体" w:hAnsi="华文楷体" w:hint="eastAsia"/>
          <w:sz w:val="28"/>
          <w:szCs w:val="28"/>
        </w:rPr>
        <w:t>得很清楚了，实际上根本不存在一个所谓的实</w:t>
      </w:r>
      <w:proofErr w:type="gramStart"/>
      <w:r w:rsidRPr="00395A75">
        <w:rPr>
          <w:rFonts w:ascii="华文楷体" w:eastAsia="华文楷体" w:hAnsi="华文楷体" w:hint="eastAsia"/>
          <w:sz w:val="28"/>
          <w:szCs w:val="28"/>
        </w:rPr>
        <w:t>一</w:t>
      </w:r>
      <w:proofErr w:type="gramEnd"/>
      <w:r w:rsidRPr="00395A75">
        <w:rPr>
          <w:rFonts w:ascii="华文楷体" w:eastAsia="华文楷体" w:hAnsi="华文楷体" w:hint="eastAsia"/>
          <w:sz w:val="28"/>
          <w:szCs w:val="28"/>
        </w:rPr>
        <w:t>，一个众生他从轮回流转到现在，他好像是一个实</w:t>
      </w:r>
      <w:proofErr w:type="gramStart"/>
      <w:r w:rsidRPr="00395A75">
        <w:rPr>
          <w:rFonts w:ascii="华文楷体" w:eastAsia="华文楷体" w:hAnsi="华文楷体" w:hint="eastAsia"/>
          <w:sz w:val="28"/>
          <w:szCs w:val="28"/>
        </w:rPr>
        <w:t>一</w:t>
      </w:r>
      <w:proofErr w:type="gramEnd"/>
      <w:r w:rsidRPr="00395A75">
        <w:rPr>
          <w:rFonts w:ascii="华文楷体" w:eastAsia="华文楷体" w:hAnsi="华文楷体" w:hint="eastAsia"/>
          <w:sz w:val="28"/>
          <w:szCs w:val="28"/>
        </w:rPr>
        <w:t>的，没有这个实</w:t>
      </w:r>
      <w:proofErr w:type="gramStart"/>
      <w:r w:rsidRPr="00395A75">
        <w:rPr>
          <w:rFonts w:ascii="华文楷体" w:eastAsia="华文楷体" w:hAnsi="华文楷体" w:hint="eastAsia"/>
          <w:sz w:val="28"/>
          <w:szCs w:val="28"/>
        </w:rPr>
        <w:t>一</w:t>
      </w:r>
      <w:proofErr w:type="gramEnd"/>
      <w:r w:rsidRPr="00395A75">
        <w:rPr>
          <w:rFonts w:ascii="华文楷体" w:eastAsia="华文楷体" w:hAnsi="华文楷体" w:hint="eastAsia"/>
          <w:sz w:val="28"/>
          <w:szCs w:val="28"/>
        </w:rPr>
        <w:t>。他只不过是把每一</w:t>
      </w:r>
      <w:del w:id="74" w:author="admin" w:date="2015-10-07T21:40:00Z">
        <w:r w:rsidRPr="00395A75" w:rsidDel="003C5380">
          <w:rPr>
            <w:rFonts w:ascii="华文楷体" w:eastAsia="华文楷体" w:hAnsi="华文楷体" w:hint="eastAsia"/>
            <w:sz w:val="28"/>
            <w:szCs w:val="28"/>
          </w:rPr>
          <w:delText>次</w:delText>
        </w:r>
      </w:del>
      <w:proofErr w:type="gramStart"/>
      <w:ins w:id="75" w:author="admin" w:date="2015-10-07T21:40:00Z">
        <w:r w:rsidR="003C5380">
          <w:rPr>
            <w:rFonts w:ascii="华文楷体" w:eastAsia="华文楷体" w:hAnsi="华文楷体" w:hint="eastAsia"/>
            <w:sz w:val="28"/>
            <w:szCs w:val="28"/>
          </w:rPr>
          <w:t>世</w:t>
        </w:r>
      </w:ins>
      <w:proofErr w:type="gramEnd"/>
      <w:r w:rsidRPr="00395A75">
        <w:rPr>
          <w:rFonts w:ascii="华文楷体" w:eastAsia="华文楷体" w:hAnsi="华文楷体" w:hint="eastAsia"/>
          <w:sz w:val="28"/>
          <w:szCs w:val="28"/>
        </w:rPr>
        <w:t>的这个相续连接起来。每一</w:t>
      </w:r>
      <w:ins w:id="76" w:author="admin" w:date="2015-10-07T21:40:00Z">
        <w:r w:rsidR="003C5380">
          <w:rPr>
            <w:rFonts w:ascii="华文楷体" w:eastAsia="华文楷体" w:hAnsi="华文楷体" w:hint="eastAsia"/>
            <w:sz w:val="28"/>
            <w:szCs w:val="28"/>
          </w:rPr>
          <w:t>世</w:t>
        </w:r>
      </w:ins>
      <w:del w:id="77" w:author="admin" w:date="2015-10-07T21:40:00Z">
        <w:r w:rsidRPr="00395A75" w:rsidDel="003C5380">
          <w:rPr>
            <w:rFonts w:ascii="华文楷体" w:eastAsia="华文楷体" w:hAnsi="华文楷体" w:hint="eastAsia"/>
            <w:sz w:val="28"/>
            <w:szCs w:val="28"/>
          </w:rPr>
          <w:delText>次</w:delText>
        </w:r>
      </w:del>
      <w:r w:rsidRPr="00395A75">
        <w:rPr>
          <w:rFonts w:ascii="华文楷体" w:eastAsia="华文楷体" w:hAnsi="华文楷体" w:hint="eastAsia"/>
          <w:sz w:val="28"/>
          <w:szCs w:val="28"/>
        </w:rPr>
        <w:t>当中呢，也有他的</w:t>
      </w:r>
      <w:proofErr w:type="gramStart"/>
      <w:r w:rsidRPr="00395A75">
        <w:rPr>
          <w:rFonts w:ascii="华文楷体" w:eastAsia="华文楷体" w:hAnsi="华文楷体" w:hint="eastAsia"/>
          <w:sz w:val="28"/>
          <w:szCs w:val="28"/>
        </w:rPr>
        <w:t>相续从生</w:t>
      </w:r>
      <w:proofErr w:type="gramEnd"/>
      <w:r w:rsidRPr="00395A75">
        <w:rPr>
          <w:rFonts w:ascii="华文楷体" w:eastAsia="华文楷体" w:hAnsi="华文楷体" w:hint="eastAsia"/>
          <w:sz w:val="28"/>
          <w:szCs w:val="28"/>
        </w:rPr>
        <w:t>到死之间呢，他实际上也是</w:t>
      </w:r>
      <w:proofErr w:type="gramStart"/>
      <w:r w:rsidRPr="00395A75">
        <w:rPr>
          <w:rFonts w:ascii="华文楷体" w:eastAsia="华文楷体" w:hAnsi="华文楷体" w:hint="eastAsia"/>
          <w:sz w:val="28"/>
          <w:szCs w:val="28"/>
        </w:rPr>
        <w:t>刹那刹那</w:t>
      </w:r>
      <w:proofErr w:type="gramEnd"/>
      <w:r w:rsidRPr="00395A75">
        <w:rPr>
          <w:rFonts w:ascii="华文楷体" w:eastAsia="华文楷体" w:hAnsi="华文楷体" w:hint="eastAsia"/>
          <w:sz w:val="28"/>
          <w:szCs w:val="28"/>
        </w:rPr>
        <w:t>生灭的，啊刹那生灭。只不过他从他粗大的外表看起来的时候呢，他似乎是一个而已。这个方面就</w:t>
      </w:r>
      <w:proofErr w:type="gramStart"/>
      <w:r w:rsidRPr="00395A75">
        <w:rPr>
          <w:rFonts w:ascii="华文楷体" w:eastAsia="华文楷体" w:hAnsi="华文楷体" w:hint="eastAsia"/>
          <w:sz w:val="28"/>
          <w:szCs w:val="28"/>
        </w:rPr>
        <w:t>叫作</w:t>
      </w:r>
      <w:proofErr w:type="gramEnd"/>
      <w:r w:rsidRPr="00395A75">
        <w:rPr>
          <w:rFonts w:ascii="华文楷体" w:eastAsia="华文楷体" w:hAnsi="华文楷体" w:hint="eastAsia"/>
          <w:sz w:val="28"/>
          <w:szCs w:val="28"/>
        </w:rPr>
        <w:t>相续被</w:t>
      </w:r>
      <w:proofErr w:type="gramStart"/>
      <w:r w:rsidRPr="00395A75">
        <w:rPr>
          <w:rFonts w:ascii="华文楷体" w:eastAsia="华文楷体" w:hAnsi="华文楷体" w:hint="eastAsia"/>
          <w:sz w:val="28"/>
          <w:szCs w:val="28"/>
        </w:rPr>
        <w:t>耽</w:t>
      </w:r>
      <w:proofErr w:type="gramEnd"/>
      <w:r w:rsidRPr="00395A75">
        <w:rPr>
          <w:rFonts w:ascii="华文楷体" w:eastAsia="华文楷体" w:hAnsi="华文楷体" w:hint="eastAsia"/>
          <w:sz w:val="28"/>
          <w:szCs w:val="28"/>
        </w:rPr>
        <w:t>著为一了。</w:t>
      </w:r>
    </w:p>
    <w:p w:rsidR="00395A75" w:rsidRPr="00395A75" w:rsidRDefault="00395A75">
      <w:pPr>
        <w:ind w:firstLine="420"/>
        <w:rPr>
          <w:rFonts w:ascii="华文楷体" w:eastAsia="华文楷体" w:hAnsi="华文楷体"/>
          <w:sz w:val="28"/>
          <w:szCs w:val="28"/>
        </w:rPr>
        <w:pPrChange w:id="78" w:author="admin" w:date="2015-10-07T21:38:00Z">
          <w:pPr>
            <w:ind w:firstLine="570"/>
          </w:pPr>
        </w:pPrChange>
      </w:pPr>
      <w:r w:rsidRPr="00395A75">
        <w:rPr>
          <w:rFonts w:ascii="华文楷体" w:eastAsia="华文楷体" w:hAnsi="华文楷体" w:hint="eastAsia"/>
          <w:sz w:val="28"/>
          <w:szCs w:val="28"/>
        </w:rPr>
        <w:t>那么就说一生的相</w:t>
      </w:r>
      <w:proofErr w:type="gramStart"/>
      <w:r w:rsidRPr="00395A75">
        <w:rPr>
          <w:rFonts w:ascii="华文楷体" w:eastAsia="华文楷体" w:hAnsi="华文楷体" w:hint="eastAsia"/>
          <w:sz w:val="28"/>
          <w:szCs w:val="28"/>
        </w:rPr>
        <w:t>续可以被耽</w:t>
      </w:r>
      <w:proofErr w:type="gramEnd"/>
      <w:r w:rsidRPr="00395A75">
        <w:rPr>
          <w:rFonts w:ascii="华文楷体" w:eastAsia="华文楷体" w:hAnsi="华文楷体" w:hint="eastAsia"/>
          <w:sz w:val="28"/>
          <w:szCs w:val="28"/>
        </w:rPr>
        <w:t>著为，“噢，这个就是我的一生”。</w:t>
      </w:r>
      <w:r w:rsidRPr="00395A75">
        <w:rPr>
          <w:rFonts w:ascii="华文楷体" w:eastAsia="华文楷体" w:hAnsi="华文楷体" w:hint="eastAsia"/>
          <w:sz w:val="28"/>
          <w:szCs w:val="28"/>
        </w:rPr>
        <w:lastRenderedPageBreak/>
        <w:t>那无始以来呢，他的相续都不断的，无始以来流转轮回的相续都不断，所以我们就把所有这个无始以来的相续</w:t>
      </w:r>
      <w:proofErr w:type="gramStart"/>
      <w:r w:rsidRPr="00395A75">
        <w:rPr>
          <w:rFonts w:ascii="华文楷体" w:eastAsia="华文楷体" w:hAnsi="华文楷体" w:hint="eastAsia"/>
          <w:sz w:val="28"/>
          <w:szCs w:val="28"/>
        </w:rPr>
        <w:t>耽</w:t>
      </w:r>
      <w:proofErr w:type="gramEnd"/>
      <w:r w:rsidRPr="00395A75">
        <w:rPr>
          <w:rFonts w:ascii="华文楷体" w:eastAsia="华文楷体" w:hAnsi="华文楷体" w:hint="eastAsia"/>
          <w:sz w:val="28"/>
          <w:szCs w:val="28"/>
        </w:rPr>
        <w:t>成一个，就说这个众生一直流转到现在，好像似乎给了一个感觉呢，有一个实实在在的灵魂呢，或有一个实实在在的人我呢，他在这个漂流，他在漂流。像他在漂流的时候呢，不断地从这个地方到那个地方，就像一个人在旅游一样，有没有这样一种本体呢？实际上是根本不存在的。只不过在我们的现象当中，在我们不了知真正法义的时候，是觉得似乎有一个众生在这样的漂泊，但是跟我们讲得很清楚了，把一切众生的相续</w:t>
      </w:r>
      <w:proofErr w:type="gramStart"/>
      <w:r w:rsidRPr="00395A75">
        <w:rPr>
          <w:rFonts w:ascii="华文楷体" w:eastAsia="华文楷体" w:hAnsi="华文楷体" w:hint="eastAsia"/>
          <w:sz w:val="28"/>
          <w:szCs w:val="28"/>
        </w:rPr>
        <w:t>耽</w:t>
      </w:r>
      <w:proofErr w:type="gramEnd"/>
      <w:r w:rsidRPr="00395A75">
        <w:rPr>
          <w:rFonts w:ascii="华文楷体" w:eastAsia="华文楷体" w:hAnsi="华文楷体" w:hint="eastAsia"/>
          <w:sz w:val="28"/>
          <w:szCs w:val="28"/>
        </w:rPr>
        <w:t>著为一，所以这个时候就有了补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w:t>
      </w:r>
      <w:proofErr w:type="gramStart"/>
      <w:r w:rsidRPr="00395A75">
        <w:rPr>
          <w:rFonts w:ascii="华文楷体" w:eastAsia="华文楷体" w:hAnsi="华文楷体" w:hint="eastAsia"/>
          <w:sz w:val="28"/>
          <w:szCs w:val="28"/>
        </w:rPr>
        <w:t>罗数取趣</w:t>
      </w:r>
      <w:proofErr w:type="gramEnd"/>
      <w:r w:rsidRPr="00395A75">
        <w:rPr>
          <w:rFonts w:ascii="华文楷体" w:eastAsia="华文楷体" w:hAnsi="华文楷体" w:hint="eastAsia"/>
          <w:sz w:val="28"/>
          <w:szCs w:val="28"/>
        </w:rPr>
        <w:t>的名言。因为将众多前后刹那综合一起而安立了补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伽罗漂泊轮回，然后呢最后就说终止了这个轮回，获得了解脱的缘故。所以说就可以说有一个补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伽罗在流转，在解脱。</w:t>
      </w:r>
    </w:p>
    <w:p w:rsidR="00F625C1" w:rsidRDefault="00395A75" w:rsidP="00395A75">
      <w:pPr>
        <w:ind w:firstLine="570"/>
        <w:rPr>
          <w:ins w:id="79" w:author="admin" w:date="2015-10-07T21:42:00Z"/>
          <w:rFonts w:ascii="华文楷体" w:eastAsia="华文楷体" w:hAnsi="华文楷体"/>
          <w:sz w:val="28"/>
          <w:szCs w:val="28"/>
        </w:rPr>
      </w:pPr>
      <w:del w:id="80" w:author="admin" w:date="2015-10-07T21:42:00Z">
        <w:r w:rsidRPr="00395A75" w:rsidDel="00B45BB2">
          <w:rPr>
            <w:rFonts w:ascii="华文楷体" w:eastAsia="华文楷体" w:hAnsi="华文楷体" w:hint="eastAsia"/>
            <w:sz w:val="28"/>
            <w:szCs w:val="28"/>
          </w:rPr>
          <w:delText>“</w:delText>
        </w:r>
      </w:del>
      <w:ins w:id="81" w:author="admin" w:date="2015-10-07T21:42:00Z">
        <w:r w:rsidR="00B45BB2">
          <w:rPr>
            <w:rFonts w:ascii="华文楷体" w:eastAsia="华文楷体" w:hAnsi="华文楷体" w:hint="eastAsia"/>
            <w:sz w:val="28"/>
            <w:szCs w:val="28"/>
          </w:rPr>
          <w:t>【</w:t>
        </w:r>
      </w:ins>
      <w:r w:rsidRPr="007A5585">
        <w:rPr>
          <w:rFonts w:asciiTheme="minorEastAsia" w:hAnsiTheme="minorEastAsia" w:hint="eastAsia"/>
          <w:sz w:val="28"/>
          <w:szCs w:val="28"/>
          <w:rPrChange w:id="82" w:author="admin" w:date="2015-10-08T21:24:00Z">
            <w:rPr>
              <w:rFonts w:ascii="华文楷体" w:eastAsia="华文楷体" w:hAnsi="华文楷体" w:hint="eastAsia"/>
              <w:sz w:val="28"/>
              <w:szCs w:val="28"/>
            </w:rPr>
          </w:rPrChange>
        </w:rPr>
        <w:t>对于凡是以心来缘进而借助我与士夫等异名来表达并属于自相续的某法</w:t>
      </w:r>
      <w:r w:rsidRPr="007A5585">
        <w:rPr>
          <w:rFonts w:asciiTheme="minorEastAsia" w:hAnsiTheme="minorEastAsia"/>
          <w:sz w:val="28"/>
          <w:szCs w:val="28"/>
          <w:rPrChange w:id="83" w:author="admin" w:date="2015-10-08T21:24:00Z">
            <w:rPr>
              <w:rFonts w:ascii="华文楷体" w:eastAsia="华文楷体" w:hAnsi="华文楷体"/>
              <w:sz w:val="28"/>
              <w:szCs w:val="28"/>
            </w:rPr>
          </w:rPrChange>
        </w:rPr>
        <w:t>,众生未经观察分析而妄执是我。</w:t>
      </w:r>
      <w:ins w:id="84" w:author="admin" w:date="2015-10-07T21:42:00Z">
        <w:r w:rsidR="00F625C1">
          <w:rPr>
            <w:rFonts w:ascii="华文楷体" w:eastAsia="华文楷体" w:hAnsi="华文楷体" w:hint="eastAsia"/>
            <w:sz w:val="28"/>
            <w:szCs w:val="28"/>
          </w:rPr>
          <w:t>】</w:t>
        </w:r>
      </w:ins>
      <w:del w:id="85" w:author="admin" w:date="2015-10-07T21:42:00Z">
        <w:r w:rsidRPr="00395A75" w:rsidDel="00F625C1">
          <w:rPr>
            <w:rFonts w:ascii="华文楷体" w:eastAsia="华文楷体" w:hAnsi="华文楷体" w:hint="eastAsia"/>
            <w:sz w:val="28"/>
            <w:szCs w:val="28"/>
          </w:rPr>
          <w:delText>”</w:delText>
        </w:r>
      </w:del>
    </w:p>
    <w:p w:rsidR="001E01ED" w:rsidRDefault="00395A75" w:rsidP="00395A75">
      <w:pPr>
        <w:ind w:firstLine="570"/>
        <w:rPr>
          <w:ins w:id="86" w:author="admin" w:date="2015-10-07T21:54:00Z"/>
          <w:rFonts w:ascii="华文楷体" w:eastAsia="华文楷体" w:hAnsi="华文楷体"/>
          <w:sz w:val="28"/>
          <w:szCs w:val="28"/>
        </w:rPr>
      </w:pPr>
      <w:r w:rsidRPr="00395A75">
        <w:rPr>
          <w:rFonts w:ascii="华文楷体" w:eastAsia="华文楷体" w:hAnsi="华文楷体" w:hint="eastAsia"/>
          <w:sz w:val="28"/>
          <w:szCs w:val="28"/>
        </w:rPr>
        <w:t>那么就说众生是怎么样就说</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执是我的呢</w:t>
      </w:r>
      <w:del w:id="87" w:author="admin" w:date="2015-10-07T21:43:00Z">
        <w:r w:rsidRPr="00395A75" w:rsidDel="007637FA">
          <w:rPr>
            <w:rFonts w:ascii="华文楷体" w:eastAsia="华文楷体" w:hAnsi="华文楷体" w:hint="eastAsia"/>
            <w:sz w:val="28"/>
            <w:szCs w:val="28"/>
          </w:rPr>
          <w:delText>，</w:delText>
        </w:r>
      </w:del>
      <w:ins w:id="88" w:author="admin" w:date="2015-10-07T21:43:00Z">
        <w:r w:rsidR="007637FA">
          <w:rPr>
            <w:rFonts w:ascii="华文楷体" w:eastAsia="华文楷体" w:hAnsi="华文楷体" w:hint="eastAsia"/>
            <w:sz w:val="28"/>
            <w:szCs w:val="28"/>
          </w:rPr>
          <w:t>？</w:t>
        </w:r>
      </w:ins>
      <w:r w:rsidRPr="00395A75">
        <w:rPr>
          <w:rFonts w:ascii="华文楷体" w:eastAsia="华文楷体" w:hAnsi="华文楷体" w:hint="eastAsia"/>
          <w:sz w:val="28"/>
          <w:szCs w:val="28"/>
        </w:rPr>
        <w:t>把这个补</w:t>
      </w:r>
      <w:proofErr w:type="gramStart"/>
      <w:r w:rsidRPr="00395A75">
        <w:rPr>
          <w:rFonts w:ascii="华文楷体" w:eastAsia="华文楷体" w:hAnsi="华文楷体" w:hint="eastAsia"/>
          <w:sz w:val="28"/>
          <w:szCs w:val="28"/>
        </w:rPr>
        <w:t>特</w:t>
      </w:r>
      <w:proofErr w:type="gramEnd"/>
      <w:r w:rsidRPr="00395A75">
        <w:rPr>
          <w:rFonts w:ascii="华文楷体" w:eastAsia="华文楷体" w:hAnsi="华文楷体" w:hint="eastAsia"/>
          <w:sz w:val="28"/>
          <w:szCs w:val="28"/>
        </w:rPr>
        <w:t>伽罗</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执是我的呢？对于凡是以心来缘，首先呢就说这样一种我呢是以心来缘的，他是一种对境。那么就说以心来缘进而借助我与士夫等异名来表达，然后就说自己通过心来</w:t>
      </w:r>
      <w:proofErr w:type="gramStart"/>
      <w:r w:rsidRPr="00395A75">
        <w:rPr>
          <w:rFonts w:ascii="华文楷体" w:eastAsia="华文楷体" w:hAnsi="华文楷体" w:hint="eastAsia"/>
          <w:sz w:val="28"/>
          <w:szCs w:val="28"/>
        </w:rPr>
        <w:t>缘这个</w:t>
      </w:r>
      <w:proofErr w:type="gramEnd"/>
      <w:r w:rsidRPr="00395A75">
        <w:rPr>
          <w:rFonts w:ascii="华文楷体" w:eastAsia="华文楷体" w:hAnsi="华文楷体" w:hint="eastAsia"/>
          <w:sz w:val="28"/>
          <w:szCs w:val="28"/>
        </w:rPr>
        <w:t>法呢，把它安立个名字叫“我”，叫“士夫”，有很多很多这样一种名字，在《心性休息》当中还有就说</w:t>
      </w:r>
      <w:del w:id="89" w:author="admin" w:date="2015-10-07T21:51:00Z">
        <w:r w:rsidRPr="00395A75" w:rsidDel="00944249">
          <w:rPr>
            <w:rFonts w:ascii="华文楷体" w:eastAsia="华文楷体" w:hAnsi="华文楷体" w:hint="eastAsia"/>
            <w:sz w:val="28"/>
            <w:szCs w:val="28"/>
          </w:rPr>
          <w:delText>“异生”</w:delText>
        </w:r>
      </w:del>
      <w:ins w:id="90" w:author="admin" w:date="2015-10-07T21:51:00Z">
        <w:r w:rsidR="00944249" w:rsidRPr="00395A75">
          <w:rPr>
            <w:rFonts w:ascii="华文楷体" w:eastAsia="华文楷体" w:hAnsi="华文楷体" w:hint="eastAsia"/>
            <w:sz w:val="28"/>
            <w:szCs w:val="28"/>
          </w:rPr>
          <w:t>“</w:t>
        </w:r>
        <w:r w:rsidR="00944249">
          <w:rPr>
            <w:rFonts w:ascii="华文楷体" w:eastAsia="华文楷体" w:hAnsi="华文楷体" w:hint="eastAsia"/>
            <w:sz w:val="28"/>
            <w:szCs w:val="28"/>
          </w:rPr>
          <w:t>立身</w:t>
        </w:r>
        <w:r w:rsidR="00944249" w:rsidRPr="00395A75">
          <w:rPr>
            <w:rFonts w:ascii="华文楷体" w:eastAsia="华文楷体" w:hAnsi="华文楷体" w:hint="eastAsia"/>
            <w:sz w:val="28"/>
            <w:szCs w:val="28"/>
          </w:rPr>
          <w:t>”</w:t>
        </w:r>
      </w:ins>
      <w:r w:rsidRPr="00395A75">
        <w:rPr>
          <w:rFonts w:ascii="华文楷体" w:eastAsia="华文楷体" w:hAnsi="华文楷体" w:hint="eastAsia"/>
          <w:sz w:val="28"/>
          <w:szCs w:val="28"/>
        </w:rPr>
        <w:t>呀，“</w:t>
      </w:r>
      <w:ins w:id="91" w:author="admin" w:date="2015-10-07T21:51:00Z">
        <w:r w:rsidR="00944249">
          <w:rPr>
            <w:rFonts w:ascii="华文楷体" w:eastAsia="华文楷体" w:hAnsi="华文楷体" w:hint="eastAsia"/>
            <w:sz w:val="28"/>
            <w:szCs w:val="28"/>
          </w:rPr>
          <w:t>立主</w:t>
        </w:r>
      </w:ins>
      <w:del w:id="92" w:author="admin" w:date="2015-10-07T21:51:00Z">
        <w:r w:rsidRPr="00395A75" w:rsidDel="00944249">
          <w:rPr>
            <w:rFonts w:ascii="华文楷体" w:eastAsia="华文楷体" w:hAnsi="华文楷体" w:hint="eastAsia"/>
            <w:sz w:val="28"/>
            <w:szCs w:val="28"/>
          </w:rPr>
          <w:delText>异熟</w:delText>
        </w:r>
      </w:del>
      <w:r w:rsidRPr="00395A75">
        <w:rPr>
          <w:rFonts w:ascii="华文楷体" w:eastAsia="华文楷体" w:hAnsi="华文楷体" w:hint="eastAsia"/>
          <w:sz w:val="28"/>
          <w:szCs w:val="28"/>
        </w:rPr>
        <w:t>”呀，有很多这样一种不同的名字，乃至于</w:t>
      </w:r>
      <w:del w:id="93" w:author="admin" w:date="2015-10-07T21:52:00Z">
        <w:r w:rsidRPr="00395A75" w:rsidDel="00944249">
          <w:rPr>
            <w:rFonts w:ascii="华文楷体" w:eastAsia="华文楷体" w:hAnsi="华文楷体" w:hint="eastAsia"/>
            <w:sz w:val="28"/>
            <w:szCs w:val="28"/>
          </w:rPr>
          <w:delText>“？？？”</w:delText>
        </w:r>
      </w:del>
      <w:ins w:id="94" w:author="admin" w:date="2015-10-07T21:52:00Z">
        <w:r w:rsidR="00944249" w:rsidRPr="00395A75">
          <w:rPr>
            <w:rFonts w:ascii="华文楷体" w:eastAsia="华文楷体" w:hAnsi="华文楷体" w:hint="eastAsia"/>
            <w:sz w:val="28"/>
            <w:szCs w:val="28"/>
          </w:rPr>
          <w:t>“</w:t>
        </w:r>
        <w:r w:rsidR="00944249">
          <w:rPr>
            <w:rFonts w:ascii="华文楷体" w:eastAsia="华文楷体" w:hAnsi="华文楷体" w:hint="eastAsia"/>
            <w:sz w:val="28"/>
            <w:szCs w:val="28"/>
          </w:rPr>
          <w:t>汝同</w:t>
        </w:r>
        <w:r w:rsidR="00944249" w:rsidRPr="00395A75">
          <w:rPr>
            <w:rFonts w:ascii="华文楷体" w:eastAsia="华文楷体" w:hAnsi="华文楷体" w:hint="eastAsia"/>
            <w:sz w:val="28"/>
            <w:szCs w:val="28"/>
          </w:rPr>
          <w:t>”</w:t>
        </w:r>
      </w:ins>
      <w:del w:id="95" w:author="admin" w:date="2015-10-07T21:52:00Z">
        <w:r w:rsidRPr="00395A75" w:rsidDel="00944249">
          <w:rPr>
            <w:rFonts w:ascii="华文楷体" w:eastAsia="华文楷体" w:hAnsi="华文楷体" w:hint="eastAsia"/>
            <w:sz w:val="28"/>
            <w:szCs w:val="28"/>
          </w:rPr>
          <w:delText>呀（13：26）</w:delText>
        </w:r>
      </w:del>
      <w:r w:rsidRPr="00395A75">
        <w:rPr>
          <w:rFonts w:ascii="华文楷体" w:eastAsia="华文楷体" w:hAnsi="华文楷体" w:hint="eastAsia"/>
          <w:sz w:val="28"/>
          <w:szCs w:val="28"/>
        </w:rPr>
        <w:t>，有很多很多不同的名称。那么就把这些名称来表达这个心来缘的这个法，然后就说这个法是属于自相续的某法，实际上众生未经观察的时候</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执为我。</w:t>
      </w:r>
    </w:p>
    <w:p w:rsidR="001E01ED" w:rsidRDefault="00395A75" w:rsidP="00395A75">
      <w:pPr>
        <w:ind w:firstLine="570"/>
        <w:rPr>
          <w:ins w:id="96" w:author="admin" w:date="2015-10-07T21:54:00Z"/>
          <w:rFonts w:ascii="华文楷体" w:eastAsia="华文楷体" w:hAnsi="华文楷体"/>
          <w:sz w:val="28"/>
          <w:szCs w:val="28"/>
        </w:rPr>
      </w:pPr>
      <w:r w:rsidRPr="00395A75">
        <w:rPr>
          <w:rFonts w:ascii="华文楷体" w:eastAsia="华文楷体" w:hAnsi="华文楷体" w:hint="eastAsia"/>
          <w:sz w:val="28"/>
          <w:szCs w:val="28"/>
        </w:rPr>
        <w:lastRenderedPageBreak/>
        <w:t>那么这个我是什么呢？实际上就说五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的一种，把这个五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假立的一种整体，把这个五</w:t>
      </w:r>
      <w:proofErr w:type="gramStart"/>
      <w:r w:rsidRPr="00395A75">
        <w:rPr>
          <w:rFonts w:ascii="华文楷体" w:eastAsia="华文楷体" w:hAnsi="华文楷体" w:hint="eastAsia"/>
          <w:sz w:val="28"/>
          <w:szCs w:val="28"/>
        </w:rPr>
        <w:t>蕴呢综合</w:t>
      </w:r>
      <w:proofErr w:type="gramEnd"/>
      <w:r w:rsidRPr="00395A75">
        <w:rPr>
          <w:rFonts w:ascii="华文楷体" w:eastAsia="华文楷体" w:hAnsi="华文楷体" w:hint="eastAsia"/>
          <w:sz w:val="28"/>
          <w:szCs w:val="28"/>
        </w:rPr>
        <w:t>成一，然后就觉得所谓的整个的这个五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呢他就是这个我。那么这个我呢，就是以心来缘的，而且把这个五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的综合体，安上一个我和</w:t>
      </w:r>
      <w:proofErr w:type="gramStart"/>
      <w:r w:rsidRPr="00395A75">
        <w:rPr>
          <w:rFonts w:ascii="华文楷体" w:eastAsia="华文楷体" w:hAnsi="华文楷体" w:hint="eastAsia"/>
          <w:sz w:val="28"/>
          <w:szCs w:val="28"/>
        </w:rPr>
        <w:t>士夫</w:t>
      </w:r>
      <w:proofErr w:type="gramEnd"/>
      <w:r w:rsidRPr="00395A75">
        <w:rPr>
          <w:rFonts w:ascii="华文楷体" w:eastAsia="华文楷体" w:hAnsi="华文楷体" w:hint="eastAsia"/>
          <w:sz w:val="28"/>
          <w:szCs w:val="28"/>
        </w:rPr>
        <w:t>的异名来表达，然后这样的我是属于自相续的这个法，那么再这样对这个法进行观察的时候呢，根本就不是我，但是众生没有智慧，众生他有无明的缘故，没有智慧，他未经观察和分析，然后就</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执是我。</w:t>
      </w:r>
    </w:p>
    <w:p w:rsidR="001E01ED" w:rsidRDefault="00395A75" w:rsidP="00395A75">
      <w:pPr>
        <w:ind w:firstLine="570"/>
        <w:rPr>
          <w:ins w:id="97" w:author="admin" w:date="2015-10-07T21:54:00Z"/>
          <w:rFonts w:ascii="华文楷体" w:eastAsia="华文楷体" w:hAnsi="华文楷体"/>
          <w:sz w:val="28"/>
          <w:szCs w:val="28"/>
        </w:rPr>
      </w:pPr>
      <w:r w:rsidRPr="00395A75">
        <w:rPr>
          <w:rFonts w:ascii="华文楷体" w:eastAsia="华文楷体" w:hAnsi="华文楷体" w:hint="eastAsia"/>
          <w:sz w:val="28"/>
          <w:szCs w:val="28"/>
        </w:rPr>
        <w:t>那么就说这个未经观察分析呢，两层含义，两层含义。第一层含义，就从俱生我的角度来讲，那众生相续中有这个俱生无明啊，他没有分析观察的能力，所以说就想当然地认为，那当然就是我了。我们就说在街上随便抓一个人，你说“有没有我呢？”他说“当然有我了”，“那我在哪里？”他就指这自己的身体，“这不是我吗。”实际上就说，这方面安立的时候，他就把这个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的整体呢没有观察的时候</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执为我，这个方面就是一种典型的无明，</w:t>
      </w:r>
      <w:proofErr w:type="gramStart"/>
      <w:r w:rsidRPr="00395A75">
        <w:rPr>
          <w:rFonts w:ascii="华文楷体" w:eastAsia="华文楷体" w:hAnsi="华文楷体" w:hint="eastAsia"/>
          <w:sz w:val="28"/>
          <w:szCs w:val="28"/>
        </w:rPr>
        <w:t>啊典型</w:t>
      </w:r>
      <w:proofErr w:type="gramEnd"/>
      <w:r w:rsidRPr="00395A75">
        <w:rPr>
          <w:rFonts w:ascii="华文楷体" w:eastAsia="华文楷体" w:hAnsi="华文楷体" w:hint="eastAsia"/>
          <w:sz w:val="28"/>
          <w:szCs w:val="28"/>
        </w:rPr>
        <w:t>的一种俱生无明就是这样的。</w:t>
      </w:r>
    </w:p>
    <w:p w:rsidR="007E3496" w:rsidRDefault="00395A75" w:rsidP="00395A75">
      <w:pPr>
        <w:ind w:firstLine="570"/>
        <w:rPr>
          <w:ins w:id="98" w:author="admin" w:date="2015-10-07T22:02:00Z"/>
          <w:rFonts w:ascii="华文楷体" w:eastAsia="华文楷体" w:hAnsi="华文楷体"/>
          <w:sz w:val="28"/>
          <w:szCs w:val="28"/>
        </w:rPr>
      </w:pPr>
      <w:r w:rsidRPr="00395A75">
        <w:rPr>
          <w:rFonts w:ascii="华文楷体" w:eastAsia="华文楷体" w:hAnsi="华文楷体" w:hint="eastAsia"/>
          <w:sz w:val="28"/>
          <w:szCs w:val="28"/>
        </w:rPr>
        <w:t>所以说未经观察分析而妄执为我的第一层意思就是这样的。每个众生都有这样一种无明。还有一种未经观察</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执为我的意思呢，它是为了和</w:t>
      </w:r>
      <w:proofErr w:type="gramStart"/>
      <w:r w:rsidRPr="00395A75">
        <w:rPr>
          <w:rFonts w:ascii="华文楷体" w:eastAsia="华文楷体" w:hAnsi="华文楷体" w:hint="eastAsia"/>
          <w:sz w:val="28"/>
          <w:szCs w:val="28"/>
        </w:rPr>
        <w:t>这个遍计我</w:t>
      </w:r>
      <w:proofErr w:type="gramEnd"/>
      <w:r w:rsidRPr="00395A75">
        <w:rPr>
          <w:rFonts w:ascii="华文楷体" w:eastAsia="华文楷体" w:hAnsi="华文楷体" w:hint="eastAsia"/>
          <w:sz w:val="28"/>
          <w:szCs w:val="28"/>
        </w:rPr>
        <w:t>作一个简别的。那为什么</w:t>
      </w:r>
      <w:proofErr w:type="gramStart"/>
      <w:r w:rsidRPr="00395A75">
        <w:rPr>
          <w:rFonts w:ascii="华文楷体" w:eastAsia="华文楷体" w:hAnsi="华文楷体" w:hint="eastAsia"/>
          <w:sz w:val="28"/>
          <w:szCs w:val="28"/>
        </w:rPr>
        <w:t>和遍计</w:t>
      </w:r>
      <w:proofErr w:type="gramEnd"/>
      <w:r w:rsidRPr="00395A75">
        <w:rPr>
          <w:rFonts w:ascii="华文楷体" w:eastAsia="华文楷体" w:hAnsi="华文楷体" w:hint="eastAsia"/>
          <w:sz w:val="28"/>
          <w:szCs w:val="28"/>
        </w:rPr>
        <w:t>我作</w:t>
      </w:r>
      <w:proofErr w:type="gramStart"/>
      <w:r w:rsidRPr="00395A75">
        <w:rPr>
          <w:rFonts w:ascii="华文楷体" w:eastAsia="华文楷体" w:hAnsi="华文楷体" w:hint="eastAsia"/>
          <w:sz w:val="28"/>
          <w:szCs w:val="28"/>
        </w:rPr>
        <w:t>个简别呢</w:t>
      </w:r>
      <w:proofErr w:type="gramEnd"/>
      <w:r w:rsidRPr="00395A75">
        <w:rPr>
          <w:rFonts w:ascii="华文楷体" w:eastAsia="华文楷体" w:hAnsi="华文楷体" w:hint="eastAsia"/>
          <w:sz w:val="28"/>
          <w:szCs w:val="28"/>
        </w:rPr>
        <w:t>？</w:t>
      </w:r>
      <w:proofErr w:type="gramStart"/>
      <w:r w:rsidRPr="00395A75">
        <w:rPr>
          <w:rFonts w:ascii="华文楷体" w:eastAsia="华文楷体" w:hAnsi="华文楷体" w:hint="eastAsia"/>
          <w:sz w:val="28"/>
          <w:szCs w:val="28"/>
        </w:rPr>
        <w:t>遍计我</w:t>
      </w:r>
      <w:proofErr w:type="gramEnd"/>
      <w:r w:rsidRPr="00395A75">
        <w:rPr>
          <w:rFonts w:ascii="华文楷体" w:eastAsia="华文楷体" w:hAnsi="华文楷体" w:hint="eastAsia"/>
          <w:sz w:val="28"/>
          <w:szCs w:val="28"/>
        </w:rPr>
        <w:t>呢都是通过详细分析之后安立了一个所谓的我。我们看，外道的这些神我啊，还有犊子部的这些我啊，这方面这些不管是什么样</w:t>
      </w:r>
      <w:proofErr w:type="gramStart"/>
      <w:r w:rsidRPr="00395A75">
        <w:rPr>
          <w:rFonts w:ascii="华文楷体" w:eastAsia="华文楷体" w:hAnsi="华文楷体" w:hint="eastAsia"/>
          <w:sz w:val="28"/>
          <w:szCs w:val="28"/>
        </w:rPr>
        <w:t>一种遍计我</w:t>
      </w:r>
      <w:proofErr w:type="gramEnd"/>
      <w:r w:rsidRPr="00395A75">
        <w:rPr>
          <w:rFonts w:ascii="华文楷体" w:eastAsia="华文楷体" w:hAnsi="华文楷体" w:hint="eastAsia"/>
          <w:sz w:val="28"/>
          <w:szCs w:val="28"/>
        </w:rPr>
        <w:t>，他都是通过详细分析之后而安立的。色就是我，我就是色，乃至于</w:t>
      </w:r>
      <w:proofErr w:type="gramStart"/>
      <w:r w:rsidRPr="00395A75">
        <w:rPr>
          <w:rFonts w:ascii="华文楷体" w:eastAsia="华文楷体" w:hAnsi="华文楷体" w:hint="eastAsia"/>
          <w:sz w:val="28"/>
          <w:szCs w:val="28"/>
        </w:rPr>
        <w:t>受就是</w:t>
      </w:r>
      <w:proofErr w:type="gramEnd"/>
      <w:r w:rsidRPr="00395A75">
        <w:rPr>
          <w:rFonts w:ascii="华文楷体" w:eastAsia="华文楷体" w:hAnsi="华文楷体" w:hint="eastAsia"/>
          <w:sz w:val="28"/>
          <w:szCs w:val="28"/>
        </w:rPr>
        <w:t>我，我就是受，像这样，我们在学习《入中论》的时候</w:t>
      </w:r>
      <w:r w:rsidRPr="00395A75">
        <w:rPr>
          <w:rFonts w:ascii="华文楷体" w:eastAsia="华文楷体" w:hAnsi="华文楷体" w:hint="eastAsia"/>
          <w:sz w:val="28"/>
          <w:szCs w:val="28"/>
        </w:rPr>
        <w:lastRenderedPageBreak/>
        <w:t>有20种这样</w:t>
      </w:r>
      <w:proofErr w:type="gramStart"/>
      <w:r w:rsidRPr="00395A75">
        <w:rPr>
          <w:rFonts w:ascii="华文楷体" w:eastAsia="华文楷体" w:hAnsi="华文楷体" w:hint="eastAsia"/>
          <w:sz w:val="28"/>
          <w:szCs w:val="28"/>
        </w:rPr>
        <w:t>一种遍计我</w:t>
      </w:r>
      <w:proofErr w:type="gramEnd"/>
      <w:r w:rsidRPr="00395A75">
        <w:rPr>
          <w:rFonts w:ascii="华文楷体" w:eastAsia="华文楷体" w:hAnsi="华文楷体" w:hint="eastAsia"/>
          <w:sz w:val="28"/>
          <w:szCs w:val="28"/>
        </w:rPr>
        <w:t>，像这样一种20种</w:t>
      </w:r>
      <w:del w:id="99" w:author="admin" w:date="2015-10-07T22:00:00Z">
        <w:r w:rsidRPr="00395A75" w:rsidDel="006733C6">
          <w:rPr>
            <w:rFonts w:ascii="华文楷体" w:eastAsia="华文楷体" w:hAnsi="华文楷体" w:hint="eastAsia"/>
            <w:sz w:val="28"/>
            <w:szCs w:val="28"/>
          </w:rPr>
          <w:delText>的</w:delText>
        </w:r>
      </w:del>
      <w:proofErr w:type="gramStart"/>
      <w:r w:rsidRPr="00395A75">
        <w:rPr>
          <w:rFonts w:ascii="华文楷体" w:eastAsia="华文楷体" w:hAnsi="华文楷体" w:hint="eastAsia"/>
          <w:sz w:val="28"/>
          <w:szCs w:val="28"/>
        </w:rPr>
        <w:t>相</w:t>
      </w:r>
      <w:ins w:id="100" w:author="admin" w:date="2015-10-07T22:01:00Z">
        <w:r w:rsidR="006733C6">
          <w:rPr>
            <w:rFonts w:ascii="华文楷体" w:eastAsia="华文楷体" w:hAnsi="华文楷体" w:hint="eastAsia"/>
            <w:sz w:val="28"/>
            <w:szCs w:val="28"/>
          </w:rPr>
          <w:t>进行</w:t>
        </w:r>
      </w:ins>
      <w:r w:rsidRPr="00395A75">
        <w:rPr>
          <w:rFonts w:ascii="华文楷体" w:eastAsia="华文楷体" w:hAnsi="华文楷体" w:hint="eastAsia"/>
          <w:sz w:val="28"/>
          <w:szCs w:val="28"/>
        </w:rPr>
        <w:t>安</w:t>
      </w:r>
      <w:proofErr w:type="gramEnd"/>
      <w:r w:rsidRPr="00395A75">
        <w:rPr>
          <w:rFonts w:ascii="华文楷体" w:eastAsia="华文楷体" w:hAnsi="华文楷体" w:hint="eastAsia"/>
          <w:sz w:val="28"/>
          <w:szCs w:val="28"/>
        </w:rPr>
        <w:t>立的。</w:t>
      </w:r>
      <w:del w:id="101" w:author="admin" w:date="2015-10-07T22:01:00Z">
        <w:r w:rsidRPr="00395A75" w:rsidDel="006733C6">
          <w:rPr>
            <w:rFonts w:ascii="华文楷体" w:eastAsia="华文楷体" w:hAnsi="华文楷体" w:hint="eastAsia"/>
            <w:sz w:val="28"/>
            <w:szCs w:val="28"/>
          </w:rPr>
          <w:delText>这样，</w:delText>
        </w:r>
      </w:del>
      <w:ins w:id="102" w:author="admin" w:date="2015-10-07T22:01:00Z">
        <w:r w:rsidR="006733C6">
          <w:rPr>
            <w:rFonts w:ascii="华文楷体" w:eastAsia="华文楷体" w:hAnsi="华文楷体" w:hint="eastAsia"/>
            <w:sz w:val="28"/>
            <w:szCs w:val="28"/>
          </w:rPr>
          <w:t>所以说</w:t>
        </w:r>
      </w:ins>
      <w:r w:rsidRPr="00395A75">
        <w:rPr>
          <w:rFonts w:ascii="华文楷体" w:eastAsia="华文楷体" w:hAnsi="华文楷体" w:hint="eastAsia"/>
          <w:sz w:val="28"/>
          <w:szCs w:val="28"/>
        </w:rPr>
        <w:t>这个方面</w:t>
      </w:r>
      <w:ins w:id="103" w:author="admin" w:date="2015-10-07T22:01:00Z">
        <w:r w:rsidR="006733C6">
          <w:rPr>
            <w:rFonts w:ascii="华文楷体" w:eastAsia="华文楷体" w:hAnsi="华文楷体" w:hint="eastAsia"/>
            <w:sz w:val="28"/>
            <w:szCs w:val="28"/>
          </w:rPr>
          <w:t>的我，这一</w:t>
        </w:r>
      </w:ins>
      <w:del w:id="104" w:author="admin" w:date="2015-10-07T22:01:00Z">
        <w:r w:rsidRPr="00395A75" w:rsidDel="006733C6">
          <w:rPr>
            <w:rFonts w:ascii="华文楷体" w:eastAsia="华文楷体" w:hAnsi="华文楷体" w:hint="eastAsia"/>
            <w:sz w:val="28"/>
            <w:szCs w:val="28"/>
          </w:rPr>
          <w:delText>这</w:delText>
        </w:r>
      </w:del>
      <w:r w:rsidRPr="00395A75">
        <w:rPr>
          <w:rFonts w:ascii="华文楷体" w:eastAsia="华文楷体" w:hAnsi="华文楷体" w:hint="eastAsia"/>
          <w:sz w:val="28"/>
          <w:szCs w:val="28"/>
        </w:rPr>
        <w:t>层意思的我完全是通过分析观察之后来认定的</w:t>
      </w:r>
      <w:del w:id="105" w:author="admin" w:date="2015-10-07T22:01:00Z">
        <w:r w:rsidRPr="00395A75" w:rsidDel="006733C6">
          <w:rPr>
            <w:rFonts w:ascii="华文楷体" w:eastAsia="华文楷体" w:hAnsi="华文楷体" w:hint="eastAsia"/>
            <w:sz w:val="28"/>
            <w:szCs w:val="28"/>
          </w:rPr>
          <w:delText>，</w:delText>
        </w:r>
      </w:del>
      <w:ins w:id="106" w:author="admin" w:date="2015-10-07T22:01:00Z">
        <w:r w:rsidR="006733C6">
          <w:rPr>
            <w:rFonts w:ascii="华文楷体" w:eastAsia="华文楷体" w:hAnsi="华文楷体" w:hint="eastAsia"/>
            <w:sz w:val="28"/>
            <w:szCs w:val="28"/>
          </w:rPr>
          <w:t>。</w:t>
        </w:r>
      </w:ins>
      <w:r w:rsidRPr="00395A75">
        <w:rPr>
          <w:rFonts w:ascii="华文楷体" w:eastAsia="华文楷体" w:hAnsi="华文楷体" w:hint="eastAsia"/>
          <w:sz w:val="28"/>
          <w:szCs w:val="28"/>
        </w:rPr>
        <w:t>那么就说他认为有我，那这个我到底是什么呢？他通过分析观察之后呢，有时把其他的</w:t>
      </w:r>
      <w:proofErr w:type="gramStart"/>
      <w:r w:rsidRPr="00395A75">
        <w:rPr>
          <w:rFonts w:ascii="华文楷体" w:eastAsia="华文楷体" w:hAnsi="华文楷体" w:hint="eastAsia"/>
          <w:sz w:val="28"/>
          <w:szCs w:val="28"/>
        </w:rPr>
        <w:t>很多法简别</w:t>
      </w:r>
      <w:proofErr w:type="gramEnd"/>
      <w:r w:rsidRPr="00395A75">
        <w:rPr>
          <w:rFonts w:ascii="华文楷体" w:eastAsia="华文楷体" w:hAnsi="华文楷体" w:hint="eastAsia"/>
          <w:sz w:val="28"/>
          <w:szCs w:val="28"/>
        </w:rPr>
        <w:t>掉，然后就说有具有五种特色的这个神我，具有九种特点的神我，这个就是真正的我。这个方面就</w:t>
      </w:r>
      <w:proofErr w:type="gramStart"/>
      <w:r w:rsidRPr="00395A75">
        <w:rPr>
          <w:rFonts w:ascii="华文楷体" w:eastAsia="华文楷体" w:hAnsi="华文楷体" w:hint="eastAsia"/>
          <w:sz w:val="28"/>
          <w:szCs w:val="28"/>
        </w:rPr>
        <w:t>叫作</w:t>
      </w:r>
      <w:proofErr w:type="gramEnd"/>
      <w:r w:rsidRPr="00395A75">
        <w:rPr>
          <w:rFonts w:ascii="华文楷体" w:eastAsia="华文楷体" w:hAnsi="华文楷体" w:hint="eastAsia"/>
          <w:sz w:val="28"/>
          <w:szCs w:val="28"/>
        </w:rPr>
        <w:t>通过详细分析之后的我。</w:t>
      </w:r>
    </w:p>
    <w:p w:rsidR="00395A75" w:rsidRPr="00395A75" w:rsidRDefault="00395A75" w:rsidP="00395A75">
      <w:pPr>
        <w:ind w:firstLine="570"/>
        <w:rPr>
          <w:rFonts w:ascii="华文楷体" w:eastAsia="华文楷体" w:hAnsi="华文楷体"/>
          <w:sz w:val="28"/>
          <w:szCs w:val="28"/>
        </w:rPr>
      </w:pPr>
      <w:r w:rsidRPr="00395A75">
        <w:rPr>
          <w:rFonts w:ascii="华文楷体" w:eastAsia="华文楷体" w:hAnsi="华文楷体" w:hint="eastAsia"/>
          <w:sz w:val="28"/>
          <w:szCs w:val="28"/>
        </w:rPr>
        <w:t>所以说众生的俱生我呢，都是一种模糊的概念，都是没有经过详细分析观察之后的这个我</w:t>
      </w:r>
      <w:del w:id="107" w:author="admin" w:date="2015-10-07T22:02:00Z">
        <w:r w:rsidRPr="00395A75" w:rsidDel="007E3496">
          <w:rPr>
            <w:rFonts w:ascii="华文楷体" w:eastAsia="华文楷体" w:hAnsi="华文楷体" w:hint="eastAsia"/>
            <w:sz w:val="28"/>
            <w:szCs w:val="28"/>
          </w:rPr>
          <w:delText>，</w:delText>
        </w:r>
      </w:del>
      <w:ins w:id="108" w:author="admin" w:date="2015-10-07T22:02:00Z">
        <w:r w:rsidR="007E3496">
          <w:rPr>
            <w:rFonts w:ascii="华文楷体" w:eastAsia="华文楷体" w:hAnsi="华文楷体" w:hint="eastAsia"/>
            <w:sz w:val="28"/>
            <w:szCs w:val="28"/>
          </w:rPr>
          <w:t>。</w:t>
        </w:r>
      </w:ins>
      <w:r w:rsidRPr="00395A75">
        <w:rPr>
          <w:rFonts w:ascii="华文楷体" w:eastAsia="华文楷体" w:hAnsi="华文楷体" w:hint="eastAsia"/>
          <w:sz w:val="28"/>
          <w:szCs w:val="28"/>
        </w:rPr>
        <w:t>所以这样一种条件呢，就一般的世间人他也有具备这样法相的，还有这些旁生都没有观察过，他就觉得这个我就是存在的</w:t>
      </w:r>
      <w:del w:id="109" w:author="admin" w:date="2015-10-07T22:02:00Z">
        <w:r w:rsidRPr="00395A75" w:rsidDel="007E3496">
          <w:rPr>
            <w:rFonts w:ascii="华文楷体" w:eastAsia="华文楷体" w:hAnsi="华文楷体" w:hint="eastAsia"/>
            <w:sz w:val="28"/>
            <w:szCs w:val="28"/>
          </w:rPr>
          <w:delText>，</w:delText>
        </w:r>
      </w:del>
      <w:ins w:id="110" w:author="admin" w:date="2015-10-07T22:02:00Z">
        <w:r w:rsidR="007E3496">
          <w:rPr>
            <w:rFonts w:ascii="华文楷体" w:eastAsia="华文楷体" w:hAnsi="华文楷体" w:hint="eastAsia"/>
            <w:sz w:val="28"/>
            <w:szCs w:val="28"/>
          </w:rPr>
          <w:t>。</w:t>
        </w:r>
      </w:ins>
      <w:r w:rsidRPr="00395A75">
        <w:rPr>
          <w:rFonts w:ascii="华文楷体" w:eastAsia="华文楷体" w:hAnsi="华文楷体" w:hint="eastAsia"/>
          <w:sz w:val="28"/>
          <w:szCs w:val="28"/>
        </w:rPr>
        <w:t>啊就说这些旁生啊，这些</w:t>
      </w:r>
      <w:proofErr w:type="gramStart"/>
      <w:r w:rsidRPr="00395A75">
        <w:rPr>
          <w:rFonts w:ascii="华文楷体" w:eastAsia="华文楷体" w:hAnsi="华文楷体" w:hint="eastAsia"/>
          <w:sz w:val="28"/>
          <w:szCs w:val="28"/>
        </w:rPr>
        <w:t>猪牛它也</w:t>
      </w:r>
      <w:proofErr w:type="gramEnd"/>
      <w:r w:rsidRPr="00395A75">
        <w:rPr>
          <w:rFonts w:ascii="华文楷体" w:eastAsia="华文楷体" w:hAnsi="华文楷体" w:hint="eastAsia"/>
          <w:sz w:val="28"/>
          <w:szCs w:val="28"/>
        </w:rPr>
        <w:t>认为有我啊，像这样讲的时候呢，这些都是没有经过分析的，没有受到外道影响的。那么只要你分析，详细观察这个我到底什么样</w:t>
      </w:r>
      <w:ins w:id="111" w:author="admin" w:date="2015-10-07T22:02:00Z">
        <w:r w:rsidR="007E3496">
          <w:rPr>
            <w:rFonts w:ascii="华文楷体" w:eastAsia="华文楷体" w:hAnsi="华文楷体" w:hint="eastAsia"/>
            <w:sz w:val="28"/>
            <w:szCs w:val="28"/>
          </w:rPr>
          <w:t>？</w:t>
        </w:r>
      </w:ins>
      <w:del w:id="112" w:author="admin" w:date="2015-10-07T22:02:00Z">
        <w:r w:rsidRPr="00395A75" w:rsidDel="007E3496">
          <w:rPr>
            <w:rFonts w:ascii="华文楷体" w:eastAsia="华文楷体" w:hAnsi="华文楷体" w:hint="eastAsia"/>
            <w:sz w:val="28"/>
            <w:szCs w:val="28"/>
          </w:rPr>
          <w:delText>，</w:delText>
        </w:r>
      </w:del>
      <w:r w:rsidRPr="00395A75">
        <w:rPr>
          <w:rFonts w:ascii="华文楷体" w:eastAsia="华文楷体" w:hAnsi="华文楷体" w:hint="eastAsia"/>
          <w:sz w:val="28"/>
          <w:szCs w:val="28"/>
        </w:rPr>
        <w:t>然后通过分析观察之后呢，这个方面，噢，把我赋予了怎么样特点，等等</w:t>
      </w:r>
      <w:proofErr w:type="gramStart"/>
      <w:r w:rsidRPr="00395A75">
        <w:rPr>
          <w:rFonts w:ascii="华文楷体" w:eastAsia="华文楷体" w:hAnsi="华文楷体" w:hint="eastAsia"/>
          <w:sz w:val="28"/>
          <w:szCs w:val="28"/>
        </w:rPr>
        <w:t>等等</w:t>
      </w:r>
      <w:proofErr w:type="gramEnd"/>
      <w:r w:rsidRPr="00395A75">
        <w:rPr>
          <w:rFonts w:ascii="华文楷体" w:eastAsia="华文楷体" w:hAnsi="华文楷体" w:hint="eastAsia"/>
          <w:sz w:val="28"/>
          <w:szCs w:val="28"/>
        </w:rPr>
        <w:t>，像我们详细观察之后呢，就可以</w:t>
      </w:r>
      <w:proofErr w:type="gramStart"/>
      <w:r w:rsidRPr="00395A75">
        <w:rPr>
          <w:rFonts w:ascii="华文楷体" w:eastAsia="华文楷体" w:hAnsi="华文楷体" w:hint="eastAsia"/>
          <w:sz w:val="28"/>
          <w:szCs w:val="28"/>
        </w:rPr>
        <w:t>划到遍计所执</w:t>
      </w:r>
      <w:proofErr w:type="gramEnd"/>
      <w:r w:rsidRPr="00395A75">
        <w:rPr>
          <w:rFonts w:ascii="华文楷体" w:eastAsia="华文楷体" w:hAnsi="华文楷体" w:hint="eastAsia"/>
          <w:sz w:val="28"/>
          <w:szCs w:val="28"/>
        </w:rPr>
        <w:t>当中，</w:t>
      </w:r>
      <w:proofErr w:type="gramStart"/>
      <w:r w:rsidRPr="00395A75">
        <w:rPr>
          <w:rFonts w:ascii="华文楷体" w:eastAsia="华文楷体" w:hAnsi="华文楷体" w:hint="eastAsia"/>
          <w:sz w:val="28"/>
          <w:szCs w:val="28"/>
        </w:rPr>
        <w:t>划到遍计我</w:t>
      </w:r>
      <w:proofErr w:type="gramEnd"/>
      <w:r w:rsidRPr="00395A75">
        <w:rPr>
          <w:rFonts w:ascii="华文楷体" w:eastAsia="华文楷体" w:hAnsi="华文楷体" w:hint="eastAsia"/>
          <w:sz w:val="28"/>
          <w:szCs w:val="28"/>
        </w:rPr>
        <w:t>当中去了。所以这个众生未经观察分析呢，一个方面是没有能力观察，他处在无明当中，</w:t>
      </w:r>
      <w:proofErr w:type="gramStart"/>
      <w:r w:rsidRPr="00395A75">
        <w:rPr>
          <w:rFonts w:ascii="华文楷体" w:eastAsia="华文楷体" w:hAnsi="华文楷体" w:hint="eastAsia"/>
          <w:sz w:val="28"/>
          <w:szCs w:val="28"/>
        </w:rPr>
        <w:t>妄</w:t>
      </w:r>
      <w:proofErr w:type="gramEnd"/>
      <w:r w:rsidRPr="00395A75">
        <w:rPr>
          <w:rFonts w:ascii="华文楷体" w:eastAsia="华文楷体" w:hAnsi="华文楷体" w:hint="eastAsia"/>
          <w:sz w:val="28"/>
          <w:szCs w:val="28"/>
        </w:rPr>
        <w:t>执有我，第二个方面就是和这个</w:t>
      </w:r>
      <w:proofErr w:type="gramStart"/>
      <w:r w:rsidRPr="00395A75">
        <w:rPr>
          <w:rFonts w:ascii="华文楷体" w:eastAsia="华文楷体" w:hAnsi="华文楷体" w:hint="eastAsia"/>
          <w:sz w:val="28"/>
          <w:szCs w:val="28"/>
        </w:rPr>
        <w:t>遍计我简</w:t>
      </w:r>
      <w:proofErr w:type="gramEnd"/>
      <w:r w:rsidRPr="00395A75">
        <w:rPr>
          <w:rFonts w:ascii="华文楷体" w:eastAsia="华文楷体" w:hAnsi="华文楷体" w:hint="eastAsia"/>
          <w:sz w:val="28"/>
          <w:szCs w:val="28"/>
        </w:rPr>
        <w:t>别开。俱生我呢，就是这样一种状态，俱生我就是这样一种状态而已。这段话就是讲得很清楚，就把众生怎么样开始执著我存在的他的一种想法，或这样一种过程呢，作了这样一种分析了。</w:t>
      </w:r>
    </w:p>
    <w:p w:rsidR="00395A75" w:rsidRPr="00395A75" w:rsidRDefault="00395A75" w:rsidP="00395A75">
      <w:pPr>
        <w:ind w:firstLine="570"/>
        <w:rPr>
          <w:rFonts w:ascii="华文楷体" w:eastAsia="华文楷体" w:hAnsi="华文楷体"/>
          <w:sz w:val="28"/>
          <w:szCs w:val="28"/>
        </w:rPr>
      </w:pPr>
      <w:r w:rsidRPr="00395A75">
        <w:rPr>
          <w:rFonts w:ascii="华文楷体" w:eastAsia="华文楷体" w:hAnsi="华文楷体" w:hint="eastAsia"/>
          <w:sz w:val="28"/>
          <w:szCs w:val="28"/>
        </w:rPr>
        <w:t>那下面分析这样一种外道，这样一种</w:t>
      </w:r>
      <w:proofErr w:type="gramStart"/>
      <w:r w:rsidRPr="00395A75">
        <w:rPr>
          <w:rFonts w:ascii="华文楷体" w:eastAsia="华文楷体" w:hAnsi="华文楷体" w:hint="eastAsia"/>
          <w:sz w:val="28"/>
          <w:szCs w:val="28"/>
        </w:rPr>
        <w:t>遍计吧</w:t>
      </w:r>
      <w:proofErr w:type="gramEnd"/>
      <w:r w:rsidRPr="00395A75">
        <w:rPr>
          <w:rFonts w:ascii="华文楷体" w:eastAsia="华文楷体" w:hAnsi="华文楷体" w:hint="eastAsia"/>
          <w:sz w:val="28"/>
          <w:szCs w:val="28"/>
        </w:rPr>
        <w:t>，也不一定是外道。就是</w:t>
      </w:r>
      <w:proofErr w:type="gramStart"/>
      <w:r w:rsidRPr="00395A75">
        <w:rPr>
          <w:rFonts w:ascii="华文楷体" w:eastAsia="华文楷体" w:hAnsi="华文楷体" w:hint="eastAsia"/>
          <w:sz w:val="28"/>
          <w:szCs w:val="28"/>
        </w:rPr>
        <w:t>这个遍计我</w:t>
      </w:r>
      <w:proofErr w:type="gramEnd"/>
      <w:r w:rsidRPr="00395A75">
        <w:rPr>
          <w:rFonts w:ascii="华文楷体" w:eastAsia="华文楷体" w:hAnsi="华文楷体" w:hint="eastAsia"/>
          <w:sz w:val="28"/>
          <w:szCs w:val="28"/>
        </w:rPr>
        <w:t>是怎么样安立的。</w:t>
      </w:r>
    </w:p>
    <w:p w:rsidR="007E3496" w:rsidRDefault="00395A75" w:rsidP="00395A75">
      <w:pPr>
        <w:ind w:firstLine="570"/>
        <w:rPr>
          <w:ins w:id="113" w:author="admin" w:date="2015-10-07T22:03:00Z"/>
          <w:rFonts w:ascii="华文楷体" w:eastAsia="华文楷体" w:hAnsi="华文楷体"/>
          <w:sz w:val="28"/>
          <w:szCs w:val="28"/>
        </w:rPr>
      </w:pPr>
      <w:del w:id="114" w:author="admin" w:date="2015-10-07T22:03:00Z">
        <w:r w:rsidRPr="00395A75" w:rsidDel="007E3496">
          <w:rPr>
            <w:rFonts w:ascii="华文楷体" w:eastAsia="华文楷体" w:hAnsi="华文楷体" w:hint="eastAsia"/>
            <w:sz w:val="28"/>
            <w:szCs w:val="28"/>
          </w:rPr>
          <w:delText>“</w:delText>
        </w:r>
      </w:del>
      <w:ins w:id="115" w:author="admin" w:date="2015-10-07T22:03:00Z">
        <w:r w:rsidR="007E3496">
          <w:rPr>
            <w:rFonts w:ascii="华文楷体" w:eastAsia="华文楷体" w:hAnsi="华文楷体" w:hint="eastAsia"/>
            <w:sz w:val="28"/>
            <w:szCs w:val="28"/>
          </w:rPr>
          <w:t>【</w:t>
        </w:r>
      </w:ins>
      <w:r w:rsidRPr="007A5585">
        <w:rPr>
          <w:rFonts w:asciiTheme="minorEastAsia" w:hAnsiTheme="minorEastAsia" w:hint="eastAsia"/>
          <w:sz w:val="28"/>
          <w:szCs w:val="28"/>
          <w:rPrChange w:id="116" w:author="admin" w:date="2015-10-08T21:24:00Z">
            <w:rPr>
              <w:rFonts w:ascii="华文楷体" w:eastAsia="华文楷体" w:hAnsi="华文楷体" w:hint="eastAsia"/>
              <w:sz w:val="28"/>
              <w:szCs w:val="28"/>
            </w:rPr>
          </w:rPrChange>
        </w:rPr>
        <w:t>也就是说</w:t>
      </w:r>
      <w:r w:rsidRPr="007A5585">
        <w:rPr>
          <w:rFonts w:asciiTheme="minorEastAsia" w:hAnsiTheme="minorEastAsia"/>
          <w:sz w:val="28"/>
          <w:szCs w:val="28"/>
          <w:rPrChange w:id="117" w:author="admin" w:date="2015-10-08T21:24:00Z">
            <w:rPr>
              <w:rFonts w:ascii="华文楷体" w:eastAsia="华文楷体" w:hAnsi="华文楷体"/>
              <w:sz w:val="28"/>
              <w:szCs w:val="28"/>
            </w:rPr>
          </w:rPrChange>
        </w:rPr>
        <w:t>,诸如所有外道徒固执己见地承许我具有食者、常物、</w:t>
      </w:r>
      <w:r w:rsidRPr="007A5585">
        <w:rPr>
          <w:rFonts w:asciiTheme="minorEastAsia" w:hAnsiTheme="minorEastAsia" w:hint="eastAsia"/>
          <w:sz w:val="28"/>
          <w:szCs w:val="28"/>
          <w:rPrChange w:id="118" w:author="admin" w:date="2015-10-08T21:24:00Z">
            <w:rPr>
              <w:rFonts w:ascii="华文楷体" w:eastAsia="华文楷体" w:hAnsi="华文楷体" w:hint="eastAsia"/>
              <w:sz w:val="28"/>
              <w:szCs w:val="28"/>
            </w:rPr>
          </w:rPrChange>
        </w:rPr>
        <w:lastRenderedPageBreak/>
        <w:t>现象之作者等的法相</w:t>
      </w:r>
      <w:r w:rsidRPr="007A5585">
        <w:rPr>
          <w:rFonts w:asciiTheme="minorEastAsia" w:hAnsiTheme="minorEastAsia"/>
          <w:sz w:val="28"/>
          <w:szCs w:val="28"/>
          <w:rPrChange w:id="119" w:author="admin" w:date="2015-10-08T21:24:00Z">
            <w:rPr>
              <w:rFonts w:ascii="华文楷体" w:eastAsia="华文楷体" w:hAnsi="华文楷体"/>
              <w:sz w:val="28"/>
              <w:szCs w:val="28"/>
            </w:rPr>
          </w:rPrChange>
        </w:rPr>
        <w:t>,本体也是无生固有的。</w:t>
      </w:r>
      <w:del w:id="120" w:author="admin" w:date="2015-10-07T22:03:00Z">
        <w:r w:rsidRPr="00395A75" w:rsidDel="007E3496">
          <w:rPr>
            <w:rFonts w:ascii="华文楷体" w:eastAsia="华文楷体" w:hAnsi="华文楷体" w:hint="eastAsia"/>
            <w:sz w:val="28"/>
            <w:szCs w:val="28"/>
          </w:rPr>
          <w:delText>”</w:delText>
        </w:r>
      </w:del>
      <w:ins w:id="121" w:author="admin" w:date="2015-10-07T22:03:00Z">
        <w:r w:rsidR="007E3496">
          <w:rPr>
            <w:rFonts w:ascii="华文楷体" w:eastAsia="华文楷体" w:hAnsi="华文楷体" w:hint="eastAsia"/>
            <w:sz w:val="28"/>
            <w:szCs w:val="28"/>
          </w:rPr>
          <w:t>】</w:t>
        </w:r>
      </w:ins>
    </w:p>
    <w:p w:rsidR="00982284" w:rsidRDefault="00395A75" w:rsidP="00395A75">
      <w:pPr>
        <w:ind w:firstLine="570"/>
        <w:rPr>
          <w:ins w:id="122" w:author="admin" w:date="2015-10-08T21:08:00Z"/>
          <w:rFonts w:ascii="华文楷体" w:eastAsia="华文楷体" w:hAnsi="华文楷体"/>
          <w:sz w:val="28"/>
          <w:szCs w:val="28"/>
        </w:rPr>
      </w:pPr>
      <w:r w:rsidRPr="00395A75">
        <w:rPr>
          <w:rFonts w:ascii="华文楷体" w:eastAsia="华文楷体" w:hAnsi="华文楷体" w:hint="eastAsia"/>
          <w:sz w:val="28"/>
          <w:szCs w:val="28"/>
        </w:rPr>
        <w:t>那么就是说，在这样一种详细分析之后呢，前面所讲的是这些众生没有详细观察，那么</w:t>
      </w:r>
      <w:proofErr w:type="gramStart"/>
      <w:r w:rsidRPr="00395A75">
        <w:rPr>
          <w:rFonts w:ascii="华文楷体" w:eastAsia="华文楷体" w:hAnsi="华文楷体" w:hint="eastAsia"/>
          <w:sz w:val="28"/>
          <w:szCs w:val="28"/>
        </w:rPr>
        <w:t>遍计我执是</w:t>
      </w:r>
      <w:proofErr w:type="gramEnd"/>
      <w:r w:rsidRPr="00395A75">
        <w:rPr>
          <w:rFonts w:ascii="华文楷体" w:eastAsia="华文楷体" w:hAnsi="华文楷体" w:hint="eastAsia"/>
          <w:sz w:val="28"/>
          <w:szCs w:val="28"/>
        </w:rPr>
        <w:t>怎么样的呢？</w:t>
      </w:r>
      <w:proofErr w:type="gramStart"/>
      <w:r w:rsidRPr="00395A75">
        <w:rPr>
          <w:rFonts w:ascii="华文楷体" w:eastAsia="华文楷体" w:hAnsi="华文楷体" w:hint="eastAsia"/>
          <w:sz w:val="28"/>
          <w:szCs w:val="28"/>
        </w:rPr>
        <w:t>遍计我执</w:t>
      </w:r>
      <w:proofErr w:type="gramEnd"/>
      <w:r w:rsidRPr="00395A75">
        <w:rPr>
          <w:rFonts w:ascii="华文楷体" w:eastAsia="华文楷体" w:hAnsi="华文楷体" w:hint="eastAsia"/>
          <w:sz w:val="28"/>
          <w:szCs w:val="28"/>
        </w:rPr>
        <w:t>实际上就是讲，他通过分析完之后，然后这样安立的。所有外道徒固执己见</w:t>
      </w:r>
      <w:proofErr w:type="gramStart"/>
      <w:r w:rsidRPr="00395A75">
        <w:rPr>
          <w:rFonts w:ascii="华文楷体" w:eastAsia="华文楷体" w:hAnsi="华文楷体" w:hint="eastAsia"/>
          <w:sz w:val="28"/>
          <w:szCs w:val="28"/>
        </w:rPr>
        <w:t>地承许</w:t>
      </w:r>
      <w:proofErr w:type="gramEnd"/>
      <w:r w:rsidRPr="00395A75">
        <w:rPr>
          <w:rFonts w:ascii="华文楷体" w:eastAsia="华文楷体" w:hAnsi="华文楷体" w:hint="eastAsia"/>
          <w:sz w:val="28"/>
          <w:szCs w:val="28"/>
        </w:rPr>
        <w:t>我具有食者、常物、现象之作者等的法相。那么他通过分析之后，他认定这个法相就比较，相对于前面这个众生</w:t>
      </w:r>
      <w:proofErr w:type="gramStart"/>
      <w:r w:rsidRPr="00395A75">
        <w:rPr>
          <w:rFonts w:ascii="华文楷体" w:eastAsia="华文楷体" w:hAnsi="华文楷体" w:hint="eastAsia"/>
          <w:sz w:val="28"/>
          <w:szCs w:val="28"/>
        </w:rPr>
        <w:t>的我执来讲</w:t>
      </w:r>
      <w:proofErr w:type="gramEnd"/>
      <w:r w:rsidRPr="00395A75">
        <w:rPr>
          <w:rFonts w:ascii="华文楷体" w:eastAsia="华文楷体" w:hAnsi="华文楷体" w:hint="eastAsia"/>
          <w:sz w:val="28"/>
          <w:szCs w:val="28"/>
        </w:rPr>
        <w:t>啊，就更加明确了，就更加细化，更加明确了。他就把这些</w:t>
      </w:r>
      <w:proofErr w:type="gramStart"/>
      <w:r w:rsidRPr="00395A75">
        <w:rPr>
          <w:rFonts w:ascii="华文楷体" w:eastAsia="华文楷体" w:hAnsi="华文楷体" w:hint="eastAsia"/>
          <w:sz w:val="28"/>
          <w:szCs w:val="28"/>
        </w:rPr>
        <w:t>法相定</w:t>
      </w:r>
      <w:proofErr w:type="gramEnd"/>
      <w:r w:rsidRPr="00395A75">
        <w:rPr>
          <w:rFonts w:ascii="华文楷体" w:eastAsia="华文楷体" w:hAnsi="华文楷体" w:hint="eastAsia"/>
          <w:sz w:val="28"/>
          <w:szCs w:val="28"/>
        </w:rPr>
        <w:t>出来。所以说他这样一种我</w:t>
      </w:r>
      <w:proofErr w:type="gramStart"/>
      <w:r w:rsidRPr="00395A75">
        <w:rPr>
          <w:rFonts w:ascii="华文楷体" w:eastAsia="华文楷体" w:hAnsi="华文楷体" w:hint="eastAsia"/>
          <w:sz w:val="28"/>
          <w:szCs w:val="28"/>
        </w:rPr>
        <w:t>呢具有</w:t>
      </w:r>
      <w:proofErr w:type="gramEnd"/>
      <w:r w:rsidRPr="00395A75">
        <w:rPr>
          <w:rFonts w:ascii="华文楷体" w:eastAsia="华文楷体" w:hAnsi="华文楷体" w:hint="eastAsia"/>
          <w:sz w:val="28"/>
          <w:szCs w:val="28"/>
        </w:rPr>
        <w:t>食者。</w:t>
      </w:r>
    </w:p>
    <w:p w:rsidR="00982284" w:rsidRDefault="00395A75" w:rsidP="00395A75">
      <w:pPr>
        <w:ind w:firstLine="570"/>
        <w:rPr>
          <w:ins w:id="123" w:author="admin" w:date="2015-10-08T21:08:00Z"/>
          <w:rFonts w:ascii="华文楷体" w:eastAsia="华文楷体" w:hAnsi="华文楷体"/>
          <w:sz w:val="28"/>
          <w:szCs w:val="28"/>
        </w:rPr>
      </w:pPr>
      <w:r w:rsidRPr="00395A75">
        <w:rPr>
          <w:rFonts w:ascii="华文楷体" w:eastAsia="华文楷体" w:hAnsi="华文楷体" w:hint="eastAsia"/>
          <w:sz w:val="28"/>
          <w:szCs w:val="28"/>
        </w:rPr>
        <w:t>那么什么叫食者呢？这个食者就是讲享受者，食者就是享受的意思，那么这个我呢就具有享受者的法相。什么</w:t>
      </w:r>
      <w:proofErr w:type="gramStart"/>
      <w:r w:rsidRPr="00395A75">
        <w:rPr>
          <w:rFonts w:ascii="华文楷体" w:eastAsia="华文楷体" w:hAnsi="华文楷体" w:hint="eastAsia"/>
          <w:sz w:val="28"/>
          <w:szCs w:val="28"/>
        </w:rPr>
        <w:t>叫享受</w:t>
      </w:r>
      <w:proofErr w:type="gramEnd"/>
      <w:r w:rsidRPr="00395A75">
        <w:rPr>
          <w:rFonts w:ascii="华文楷体" w:eastAsia="华文楷体" w:hAnsi="华文楷体" w:hint="eastAsia"/>
          <w:sz w:val="28"/>
          <w:szCs w:val="28"/>
        </w:rPr>
        <w:t>者呢？我是享受者，他所享受，他所享受是什么呢？他所享受的是五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。我来享受五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。所以这个我呢就是能享受，那五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就是所享受，所以说我就是能食，就是食者了，那五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就是所食，就是被享受的对境。所以这个食者就是享受者，我就是享受者，我享受五</w:t>
      </w:r>
      <w:proofErr w:type="gramStart"/>
      <w:r w:rsidRPr="00395A75">
        <w:rPr>
          <w:rFonts w:ascii="华文楷体" w:eastAsia="华文楷体" w:hAnsi="华文楷体" w:hint="eastAsia"/>
          <w:sz w:val="28"/>
          <w:szCs w:val="28"/>
        </w:rPr>
        <w:t>蕴</w:t>
      </w:r>
      <w:proofErr w:type="gramEnd"/>
      <w:r w:rsidRPr="00395A75">
        <w:rPr>
          <w:rFonts w:ascii="华文楷体" w:eastAsia="华文楷体" w:hAnsi="华文楷体" w:hint="eastAsia"/>
          <w:sz w:val="28"/>
          <w:szCs w:val="28"/>
        </w:rPr>
        <w:t>，就是这个意思。然后就是这个常物呢，这个我是恒常不变的。而且有些外道说我呢是一切现象的作者，所有这些形形色色、五花八门的显相，这些现象的作者呢就来自于这个我，</w:t>
      </w:r>
      <w:proofErr w:type="gramStart"/>
      <w:r w:rsidRPr="00395A75">
        <w:rPr>
          <w:rFonts w:ascii="华文楷体" w:eastAsia="华文楷体" w:hAnsi="华文楷体" w:hint="eastAsia"/>
          <w:sz w:val="28"/>
          <w:szCs w:val="28"/>
        </w:rPr>
        <w:t>啊具备</w:t>
      </w:r>
      <w:proofErr w:type="gramEnd"/>
      <w:r w:rsidRPr="00395A75">
        <w:rPr>
          <w:rFonts w:ascii="华文楷体" w:eastAsia="华文楷体" w:hAnsi="华文楷体" w:hint="eastAsia"/>
          <w:sz w:val="28"/>
          <w:szCs w:val="28"/>
        </w:rPr>
        <w:t>这样的法相。</w:t>
      </w:r>
    </w:p>
    <w:p w:rsidR="00982284" w:rsidRDefault="00395A75" w:rsidP="00395A75">
      <w:pPr>
        <w:ind w:firstLine="570"/>
        <w:rPr>
          <w:ins w:id="124" w:author="admin" w:date="2015-10-08T21:09:00Z"/>
          <w:rFonts w:ascii="华文楷体" w:eastAsia="华文楷体" w:hAnsi="华文楷体"/>
          <w:sz w:val="28"/>
          <w:szCs w:val="28"/>
        </w:rPr>
      </w:pPr>
      <w:r w:rsidRPr="00395A75">
        <w:rPr>
          <w:rFonts w:ascii="华文楷体" w:eastAsia="华文楷体" w:hAnsi="华文楷体" w:hint="eastAsia"/>
          <w:sz w:val="28"/>
          <w:szCs w:val="28"/>
        </w:rPr>
        <w:t>他的本体是怎么样的呢？本体是无生固有的。无生</w:t>
      </w:r>
      <w:proofErr w:type="gramStart"/>
      <w:r w:rsidRPr="00395A75">
        <w:rPr>
          <w:rFonts w:ascii="华文楷体" w:eastAsia="华文楷体" w:hAnsi="华文楷体" w:hint="eastAsia"/>
          <w:sz w:val="28"/>
          <w:szCs w:val="28"/>
        </w:rPr>
        <w:t>固有是</w:t>
      </w:r>
      <w:proofErr w:type="gramEnd"/>
      <w:r w:rsidRPr="00395A75">
        <w:rPr>
          <w:rFonts w:ascii="华文楷体" w:eastAsia="华文楷体" w:hAnsi="华文楷体" w:hint="eastAsia"/>
          <w:sz w:val="28"/>
          <w:szCs w:val="28"/>
        </w:rPr>
        <w:t>什么意思呢？就说他没有一个因缘来把他生起来，因为他是常法嘛。他是常法的缘故，所以没有一个因缘把他生起来。固有，他本来就存在。那么如果说他是一个因缘产生的法，那么因缘产生的法就说他本来是没有的，后面产生的，先无后有。那么如果是先无后有，</w:t>
      </w:r>
      <w:proofErr w:type="gramStart"/>
      <w:r w:rsidRPr="00395A75">
        <w:rPr>
          <w:rFonts w:ascii="华文楷体" w:eastAsia="华文楷体" w:hAnsi="华文楷体" w:hint="eastAsia"/>
          <w:sz w:val="28"/>
          <w:szCs w:val="28"/>
        </w:rPr>
        <w:t>观待因缘</w:t>
      </w:r>
      <w:proofErr w:type="gramEnd"/>
      <w:r w:rsidRPr="00395A75">
        <w:rPr>
          <w:rFonts w:ascii="华文楷体" w:eastAsia="华文楷体" w:hAnsi="华文楷体" w:hint="eastAsia"/>
          <w:sz w:val="28"/>
          <w:szCs w:val="28"/>
        </w:rPr>
        <w:t>呢，</w:t>
      </w:r>
      <w:r w:rsidRPr="00395A75">
        <w:rPr>
          <w:rFonts w:ascii="华文楷体" w:eastAsia="华文楷体" w:hAnsi="华文楷体" w:hint="eastAsia"/>
          <w:sz w:val="28"/>
          <w:szCs w:val="28"/>
        </w:rPr>
        <w:lastRenderedPageBreak/>
        <w:t>那这个我当然就要刹那生灭了，就成为无常自性的，</w:t>
      </w:r>
      <w:proofErr w:type="gramStart"/>
      <w:r w:rsidRPr="00395A75">
        <w:rPr>
          <w:rFonts w:ascii="华文楷体" w:eastAsia="华文楷体" w:hAnsi="华文楷体" w:hint="eastAsia"/>
          <w:sz w:val="28"/>
          <w:szCs w:val="28"/>
        </w:rPr>
        <w:t>啊成为</w:t>
      </w:r>
      <w:proofErr w:type="gramEnd"/>
      <w:r w:rsidRPr="00395A75">
        <w:rPr>
          <w:rFonts w:ascii="华文楷体" w:eastAsia="华文楷体" w:hAnsi="华文楷体" w:hint="eastAsia"/>
          <w:sz w:val="28"/>
          <w:szCs w:val="28"/>
        </w:rPr>
        <w:t>无常自性。所以外道安立</w:t>
      </w:r>
      <w:proofErr w:type="gramStart"/>
      <w:r w:rsidRPr="00395A75">
        <w:rPr>
          <w:rFonts w:ascii="华文楷体" w:eastAsia="华文楷体" w:hAnsi="华文楷体" w:hint="eastAsia"/>
          <w:sz w:val="28"/>
          <w:szCs w:val="28"/>
        </w:rPr>
        <w:t>个常我呢</w:t>
      </w:r>
      <w:proofErr w:type="gramEnd"/>
      <w:r w:rsidRPr="00395A75">
        <w:rPr>
          <w:rFonts w:ascii="华文楷体" w:eastAsia="华文楷体" w:hAnsi="华文楷体" w:hint="eastAsia"/>
          <w:sz w:val="28"/>
          <w:szCs w:val="28"/>
        </w:rPr>
        <w:t>，他就安立这个我，</w:t>
      </w:r>
      <w:proofErr w:type="gramStart"/>
      <w:r w:rsidRPr="00395A75">
        <w:rPr>
          <w:rFonts w:ascii="华文楷体" w:eastAsia="华文楷体" w:hAnsi="华文楷体" w:hint="eastAsia"/>
          <w:sz w:val="28"/>
          <w:szCs w:val="28"/>
        </w:rPr>
        <w:t>不是观待因缘</w:t>
      </w:r>
      <w:proofErr w:type="gramEnd"/>
      <w:r w:rsidRPr="00395A75">
        <w:rPr>
          <w:rFonts w:ascii="华文楷体" w:eastAsia="华文楷体" w:hAnsi="华文楷体" w:hint="eastAsia"/>
          <w:sz w:val="28"/>
          <w:szCs w:val="28"/>
        </w:rPr>
        <w:t>，从不</w:t>
      </w:r>
      <w:proofErr w:type="gramStart"/>
      <w:r w:rsidRPr="00395A75">
        <w:rPr>
          <w:rFonts w:ascii="华文楷体" w:eastAsia="华文楷体" w:hAnsi="华文楷体" w:hint="eastAsia"/>
          <w:sz w:val="28"/>
          <w:szCs w:val="28"/>
        </w:rPr>
        <w:t>是观待因缘</w:t>
      </w:r>
      <w:proofErr w:type="gramEnd"/>
      <w:r w:rsidRPr="00395A75">
        <w:rPr>
          <w:rFonts w:ascii="华文楷体" w:eastAsia="华文楷体" w:hAnsi="华文楷体" w:hint="eastAsia"/>
          <w:sz w:val="28"/>
          <w:szCs w:val="28"/>
        </w:rPr>
        <w:t>的角度来讲呢，叫无生。那既然他</w:t>
      </w:r>
      <w:proofErr w:type="gramStart"/>
      <w:r w:rsidRPr="00395A75">
        <w:rPr>
          <w:rFonts w:ascii="华文楷体" w:eastAsia="华文楷体" w:hAnsi="华文楷体" w:hint="eastAsia"/>
          <w:sz w:val="28"/>
          <w:szCs w:val="28"/>
        </w:rPr>
        <w:t>不观待因缘</w:t>
      </w:r>
      <w:proofErr w:type="gramEnd"/>
      <w:r w:rsidRPr="00395A75">
        <w:rPr>
          <w:rFonts w:ascii="华文楷体" w:eastAsia="华文楷体" w:hAnsi="华文楷体" w:hint="eastAsia"/>
          <w:sz w:val="28"/>
          <w:szCs w:val="28"/>
        </w:rPr>
        <w:t>，会不会就不存在了呢？他说不是，你</w:t>
      </w:r>
      <w:proofErr w:type="gramStart"/>
      <w:r w:rsidRPr="00395A75">
        <w:rPr>
          <w:rFonts w:ascii="华文楷体" w:eastAsia="华文楷体" w:hAnsi="华文楷体" w:hint="eastAsia"/>
          <w:sz w:val="28"/>
          <w:szCs w:val="28"/>
        </w:rPr>
        <w:t>不观待因缘</w:t>
      </w:r>
      <w:proofErr w:type="gramEnd"/>
      <w:r w:rsidRPr="00395A75">
        <w:rPr>
          <w:rFonts w:ascii="华文楷体" w:eastAsia="华文楷体" w:hAnsi="华文楷体" w:hint="eastAsia"/>
          <w:sz w:val="28"/>
          <w:szCs w:val="28"/>
        </w:rPr>
        <w:t>，不是不存在，而是固有的，啊固有他就是本来存在的。这个本来存在的法，他就不需要生，但是他本体就存在。啊这个方面就非常符合他常法的特性，所以说本体就是无生固有的意思是这样的。</w:t>
      </w:r>
    </w:p>
    <w:p w:rsidR="00982284" w:rsidRDefault="00395A75" w:rsidP="00395A75">
      <w:pPr>
        <w:ind w:firstLine="570"/>
        <w:rPr>
          <w:ins w:id="125" w:author="admin" w:date="2015-10-08T21:09:00Z"/>
          <w:rFonts w:ascii="华文楷体" w:eastAsia="华文楷体" w:hAnsi="华文楷体"/>
          <w:sz w:val="28"/>
          <w:szCs w:val="28"/>
        </w:rPr>
      </w:pPr>
      <w:del w:id="126" w:author="admin" w:date="2015-10-08T21:09:00Z">
        <w:r w:rsidRPr="00395A75" w:rsidDel="00982284">
          <w:rPr>
            <w:rFonts w:ascii="华文楷体" w:eastAsia="华文楷体" w:hAnsi="华文楷体" w:hint="eastAsia"/>
            <w:sz w:val="28"/>
            <w:szCs w:val="28"/>
          </w:rPr>
          <w:delText>"</w:delText>
        </w:r>
      </w:del>
      <w:ins w:id="127" w:author="admin" w:date="2015-10-08T21:09:00Z">
        <w:r w:rsidR="00982284">
          <w:rPr>
            <w:rFonts w:ascii="华文楷体" w:eastAsia="华文楷体" w:hAnsi="华文楷体" w:hint="eastAsia"/>
            <w:sz w:val="28"/>
            <w:szCs w:val="28"/>
          </w:rPr>
          <w:t>【</w:t>
        </w:r>
      </w:ins>
      <w:r w:rsidRPr="007A5585">
        <w:rPr>
          <w:rFonts w:asciiTheme="minorEastAsia" w:hAnsiTheme="minorEastAsia" w:hint="eastAsia"/>
          <w:sz w:val="28"/>
          <w:szCs w:val="28"/>
          <w:rPrChange w:id="128" w:author="admin" w:date="2015-10-08T21:24:00Z">
            <w:rPr>
              <w:rFonts w:ascii="华文楷体" w:eastAsia="华文楷体" w:hAnsi="华文楷体" w:hint="eastAsia"/>
              <w:sz w:val="28"/>
              <w:szCs w:val="28"/>
            </w:rPr>
          </w:rPrChange>
        </w:rPr>
        <w:t>在他们当中</w:t>
      </w:r>
      <w:r w:rsidRPr="007A5585">
        <w:rPr>
          <w:rFonts w:asciiTheme="minorEastAsia" w:hAnsiTheme="minorEastAsia"/>
          <w:sz w:val="28"/>
          <w:szCs w:val="28"/>
          <w:rPrChange w:id="129" w:author="admin" w:date="2015-10-08T21:24:00Z">
            <w:rPr>
              <w:rFonts w:ascii="华文楷体" w:eastAsia="华文楷体" w:hAnsi="华文楷体"/>
              <w:sz w:val="28"/>
              <w:szCs w:val="28"/>
            </w:rPr>
          </w:rPrChange>
        </w:rPr>
        <w:t>,有些认为我是能遍、有些视为不遍、有些看作无情法、有些说是心识,在诸如此类众说纷纭的俱生铁镣上钉上各式各样遍计所执法的钉子,立宗创派。</w:t>
      </w:r>
      <w:ins w:id="130" w:author="admin" w:date="2015-10-08T21:09:00Z">
        <w:r w:rsidR="00982284">
          <w:rPr>
            <w:rFonts w:ascii="华文楷体" w:eastAsia="华文楷体" w:hAnsi="华文楷体" w:hint="eastAsia"/>
            <w:sz w:val="28"/>
            <w:szCs w:val="28"/>
          </w:rPr>
          <w:t>】</w:t>
        </w:r>
      </w:ins>
      <w:del w:id="131" w:author="admin" w:date="2015-10-08T21:09:00Z">
        <w:r w:rsidRPr="00395A75" w:rsidDel="00982284">
          <w:rPr>
            <w:rFonts w:ascii="华文楷体" w:eastAsia="华文楷体" w:hAnsi="华文楷体" w:hint="eastAsia"/>
            <w:sz w:val="28"/>
            <w:szCs w:val="28"/>
          </w:rPr>
          <w:delText>"</w:delText>
        </w:r>
      </w:del>
    </w:p>
    <w:p w:rsidR="00B810E1" w:rsidDel="00982284" w:rsidRDefault="00395A75" w:rsidP="00395A75">
      <w:pPr>
        <w:ind w:firstLine="570"/>
        <w:rPr>
          <w:del w:id="132" w:author="admin" w:date="2015-10-08T21:10:00Z"/>
          <w:rFonts w:ascii="华文楷体" w:eastAsia="华文楷体" w:hAnsi="华文楷体"/>
          <w:sz w:val="28"/>
          <w:szCs w:val="28"/>
        </w:rPr>
      </w:pPr>
      <w:r w:rsidRPr="00395A75">
        <w:rPr>
          <w:rFonts w:ascii="华文楷体" w:eastAsia="华文楷体" w:hAnsi="华文楷体" w:hint="eastAsia"/>
          <w:sz w:val="28"/>
          <w:szCs w:val="28"/>
        </w:rPr>
        <w:t>那么就说是，在把这个我确定下来之后呢</w:t>
      </w:r>
      <w:ins w:id="133" w:author="admin" w:date="2015-10-08T21:10:00Z">
        <w:r w:rsidR="00982284">
          <w:rPr>
            <w:rFonts w:ascii="华文楷体" w:eastAsia="华文楷体" w:hAnsi="华文楷体" w:hint="eastAsia"/>
            <w:sz w:val="28"/>
            <w:szCs w:val="28"/>
          </w:rPr>
          <w:t>，外道的宗派不一样，</w:t>
        </w:r>
      </w:ins>
      <w:del w:id="134" w:author="admin" w:date="2015-10-08T21:10:00Z">
        <w:r w:rsidRPr="00395A75" w:rsidDel="00982284">
          <w:rPr>
            <w:rFonts w:ascii="华文楷体" w:eastAsia="华文楷体" w:hAnsi="华文楷体" w:hint="eastAsia"/>
            <w:sz w:val="28"/>
            <w:szCs w:val="28"/>
          </w:rPr>
          <w:delText>。</w:delText>
        </w:r>
      </w:del>
    </w:p>
    <w:p w:rsidR="009528A3" w:rsidRPr="009528A3" w:rsidDel="00982284" w:rsidRDefault="009528A3" w:rsidP="00982284">
      <w:pPr>
        <w:ind w:firstLine="570"/>
        <w:rPr>
          <w:del w:id="135" w:author="admin" w:date="2015-10-08T21:10:00Z"/>
          <w:rFonts w:ascii="华文楷体" w:eastAsia="华文楷体" w:hAnsi="华文楷体"/>
          <w:sz w:val="28"/>
          <w:szCs w:val="28"/>
        </w:rPr>
      </w:pPr>
      <w:del w:id="136" w:author="admin" w:date="2015-10-08T21:10:00Z">
        <w:r w:rsidRPr="009528A3" w:rsidDel="00982284">
          <w:rPr>
            <w:rFonts w:ascii="华文楷体" w:eastAsia="华文楷体" w:hAnsi="华文楷体" w:hint="eastAsia"/>
            <w:sz w:val="28"/>
            <w:szCs w:val="28"/>
          </w:rPr>
          <w:delText>开始时间19分54秒</w:delText>
        </w:r>
      </w:del>
    </w:p>
    <w:p w:rsidR="009528A3" w:rsidRPr="009528A3" w:rsidRDefault="009528A3">
      <w:pPr>
        <w:rPr>
          <w:rFonts w:ascii="华文楷体" w:eastAsia="华文楷体" w:hAnsi="华文楷体"/>
          <w:sz w:val="28"/>
          <w:szCs w:val="28"/>
        </w:rPr>
        <w:pPrChange w:id="137" w:author="admin" w:date="2015-10-08T21:10:00Z">
          <w:pPr>
            <w:ind w:firstLine="570"/>
          </w:pPr>
        </w:pPrChange>
      </w:pPr>
      <w:r w:rsidRPr="009528A3">
        <w:rPr>
          <w:rFonts w:ascii="华文楷体" w:eastAsia="华文楷体" w:hAnsi="华文楷体" w:hint="eastAsia"/>
          <w:sz w:val="28"/>
          <w:szCs w:val="28"/>
        </w:rPr>
        <w:t>所以说他们自己内部当中呢，内部当中他们就说各个宗派当中他们所安立的这个常我也不相同</w:t>
      </w:r>
      <w:del w:id="138" w:author="admin" w:date="2015-10-08T21:11:00Z">
        <w:r w:rsidRPr="009528A3" w:rsidDel="00982284">
          <w:rPr>
            <w:rFonts w:ascii="华文楷体" w:eastAsia="华文楷体" w:hAnsi="华文楷体" w:hint="eastAsia"/>
            <w:sz w:val="28"/>
            <w:szCs w:val="28"/>
          </w:rPr>
          <w:delText>，</w:delText>
        </w:r>
      </w:del>
      <w:ins w:id="139" w:author="admin" w:date="2015-10-08T21:11:00Z">
        <w:r w:rsidR="00982284">
          <w:rPr>
            <w:rFonts w:ascii="华文楷体" w:eastAsia="华文楷体" w:hAnsi="华文楷体" w:hint="eastAsia"/>
            <w:sz w:val="28"/>
            <w:szCs w:val="28"/>
          </w:rPr>
          <w:t>。</w:t>
        </w:r>
      </w:ins>
      <w:r w:rsidRPr="009528A3">
        <w:rPr>
          <w:rFonts w:ascii="华文楷体" w:eastAsia="华文楷体" w:hAnsi="华文楷体" w:hint="eastAsia"/>
          <w:sz w:val="28"/>
          <w:szCs w:val="28"/>
        </w:rPr>
        <w:t>有些认为我就是能遍，能遍就是能够周遍一切法，能够周遍所有的</w:t>
      </w:r>
      <w:proofErr w:type="gramStart"/>
      <w:r w:rsidRPr="009528A3">
        <w:rPr>
          <w:rFonts w:ascii="华文楷体" w:eastAsia="华文楷体" w:hAnsi="华文楷体" w:hint="eastAsia"/>
          <w:sz w:val="28"/>
          <w:szCs w:val="28"/>
        </w:rPr>
        <w:t>现相这个</w:t>
      </w:r>
      <w:proofErr w:type="gramEnd"/>
      <w:r w:rsidRPr="009528A3">
        <w:rPr>
          <w:rFonts w:ascii="华文楷体" w:eastAsia="华文楷体" w:hAnsi="华文楷体" w:hint="eastAsia"/>
          <w:sz w:val="28"/>
          <w:szCs w:val="28"/>
        </w:rPr>
        <w:t>能遍，这个非常大这个大我能够周遍一切法就像虚空能够周遍一切法一样，所以他就觉得这样一种我能够周遍</w:t>
      </w:r>
      <w:proofErr w:type="gramStart"/>
      <w:r w:rsidRPr="009528A3">
        <w:rPr>
          <w:rFonts w:ascii="华文楷体" w:eastAsia="华文楷体" w:hAnsi="华文楷体" w:hint="eastAsia"/>
          <w:sz w:val="28"/>
          <w:szCs w:val="28"/>
        </w:rPr>
        <w:t>一切现相</w:t>
      </w:r>
      <w:proofErr w:type="gramEnd"/>
      <w:del w:id="140" w:author="admin" w:date="2015-10-08T21:11:00Z">
        <w:r w:rsidRPr="009528A3" w:rsidDel="001F74DC">
          <w:rPr>
            <w:rFonts w:ascii="华文楷体" w:eastAsia="华文楷体" w:hAnsi="华文楷体" w:hint="eastAsia"/>
            <w:sz w:val="28"/>
            <w:szCs w:val="28"/>
          </w:rPr>
          <w:delText>（20分16秒）</w:delText>
        </w:r>
      </w:del>
      <w:r w:rsidRPr="009528A3">
        <w:rPr>
          <w:rFonts w:ascii="华文楷体" w:eastAsia="华文楷体" w:hAnsi="华文楷体" w:hint="eastAsia"/>
          <w:sz w:val="28"/>
          <w:szCs w:val="28"/>
        </w:rPr>
        <w:t>见，那么这个叫能遍。有的时候就讲到像数论外道这些我都是有这个能遍的一个功用的。</w:t>
      </w:r>
    </w:p>
    <w:p w:rsidR="00FF48AB" w:rsidRDefault="001F74DC" w:rsidP="009528A3">
      <w:pPr>
        <w:ind w:firstLine="570"/>
        <w:rPr>
          <w:ins w:id="141" w:author="admin" w:date="2015-10-08T21:14:00Z"/>
          <w:rFonts w:ascii="华文楷体" w:eastAsia="华文楷体" w:hAnsi="华文楷体"/>
          <w:sz w:val="28"/>
          <w:szCs w:val="28"/>
        </w:rPr>
      </w:pPr>
      <w:ins w:id="142" w:author="admin" w:date="2015-10-08T21:12:00Z">
        <w:r>
          <w:rPr>
            <w:rFonts w:ascii="华文楷体" w:eastAsia="华文楷体" w:hAnsi="华文楷体" w:hint="eastAsia"/>
            <w:sz w:val="28"/>
            <w:szCs w:val="28"/>
          </w:rPr>
          <w:t>“</w:t>
        </w:r>
      </w:ins>
      <w:del w:id="143" w:author="admin" w:date="2015-10-08T21:12:00Z">
        <w:r w:rsidR="009528A3" w:rsidRPr="009528A3" w:rsidDel="001F74DC">
          <w:rPr>
            <w:rFonts w:ascii="华文楷体" w:eastAsia="华文楷体" w:hAnsi="华文楷体" w:hint="eastAsia"/>
            <w:sz w:val="28"/>
            <w:szCs w:val="28"/>
          </w:rPr>
          <w:delText>【</w:delText>
        </w:r>
      </w:del>
      <w:r w:rsidR="009528A3" w:rsidRPr="009528A3">
        <w:rPr>
          <w:rFonts w:ascii="华文楷体" w:eastAsia="华文楷体" w:hAnsi="华文楷体" w:hint="eastAsia"/>
          <w:sz w:val="28"/>
          <w:szCs w:val="28"/>
        </w:rPr>
        <w:t>有些视为</w:t>
      </w:r>
      <w:proofErr w:type="gramStart"/>
      <w:r w:rsidR="009528A3" w:rsidRPr="009528A3">
        <w:rPr>
          <w:rFonts w:ascii="华文楷体" w:eastAsia="华文楷体" w:hAnsi="华文楷体" w:hint="eastAsia"/>
          <w:sz w:val="28"/>
          <w:szCs w:val="28"/>
        </w:rPr>
        <w:t>不</w:t>
      </w:r>
      <w:proofErr w:type="gramEnd"/>
      <w:r w:rsidR="009528A3" w:rsidRPr="009528A3">
        <w:rPr>
          <w:rFonts w:ascii="华文楷体" w:eastAsia="华文楷体" w:hAnsi="华文楷体" w:hint="eastAsia"/>
          <w:sz w:val="28"/>
          <w:szCs w:val="28"/>
        </w:rPr>
        <w:t>遍</w:t>
      </w:r>
      <w:ins w:id="144" w:author="admin" w:date="2015-10-08T21:12:00Z">
        <w:r>
          <w:rPr>
            <w:rFonts w:ascii="华文楷体" w:eastAsia="华文楷体" w:hAnsi="华文楷体" w:hint="eastAsia"/>
            <w:sz w:val="28"/>
            <w:szCs w:val="28"/>
          </w:rPr>
          <w:t>”</w:t>
        </w:r>
      </w:ins>
      <w:del w:id="145" w:author="admin" w:date="2015-10-08T21:12:00Z">
        <w:r w:rsidR="009528A3" w:rsidRPr="009528A3" w:rsidDel="001F74DC">
          <w:rPr>
            <w:rFonts w:ascii="华文楷体" w:eastAsia="华文楷体" w:hAnsi="华文楷体" w:hint="eastAsia"/>
            <w:sz w:val="28"/>
            <w:szCs w:val="28"/>
          </w:rPr>
          <w:delText>】</w:delText>
        </w:r>
      </w:del>
      <w:del w:id="146" w:author="admin" w:date="2015-10-08T21:14:00Z">
        <w:r w:rsidR="009528A3" w:rsidRPr="009528A3" w:rsidDel="00FF48AB">
          <w:rPr>
            <w:rFonts w:ascii="华文楷体" w:eastAsia="华文楷体" w:hAnsi="华文楷体" w:hint="eastAsia"/>
            <w:sz w:val="28"/>
            <w:szCs w:val="28"/>
          </w:rPr>
          <w:delText>，</w:delText>
        </w:r>
      </w:del>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t>有些视为</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遍的意思就是说这个我呢是比较小的，这个我是比较小的</w:t>
      </w:r>
      <w:ins w:id="147" w:author="admin" w:date="2015-10-08T21:12:00Z">
        <w:r w:rsidR="001F74DC">
          <w:rPr>
            <w:rFonts w:ascii="华文楷体" w:eastAsia="华文楷体" w:hAnsi="华文楷体" w:hint="eastAsia"/>
            <w:sz w:val="28"/>
            <w:szCs w:val="28"/>
          </w:rPr>
          <w:t>，</w:t>
        </w:r>
      </w:ins>
      <w:r w:rsidRPr="009528A3">
        <w:rPr>
          <w:rFonts w:ascii="华文楷体" w:eastAsia="华文楷体" w:hAnsi="华文楷体" w:hint="eastAsia"/>
          <w:sz w:val="28"/>
          <w:szCs w:val="28"/>
        </w:rPr>
        <w:t>它是</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遍的</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周遍的</w:t>
      </w:r>
      <w:del w:id="148" w:author="admin" w:date="2015-10-08T21:12:00Z">
        <w:r w:rsidRPr="009528A3" w:rsidDel="001F74DC">
          <w:rPr>
            <w:rFonts w:ascii="华文楷体" w:eastAsia="华文楷体" w:hAnsi="华文楷体" w:hint="eastAsia"/>
            <w:sz w:val="28"/>
            <w:szCs w:val="28"/>
          </w:rPr>
          <w:delText>，</w:delText>
        </w:r>
      </w:del>
      <w:ins w:id="149" w:author="admin" w:date="2015-10-08T21:12:00Z">
        <w:r w:rsidR="001F74DC">
          <w:rPr>
            <w:rFonts w:ascii="华文楷体" w:eastAsia="华文楷体" w:hAnsi="华文楷体" w:hint="eastAsia"/>
            <w:sz w:val="28"/>
            <w:szCs w:val="28"/>
          </w:rPr>
          <w:t>。</w:t>
        </w:r>
      </w:ins>
      <w:r w:rsidRPr="009528A3">
        <w:rPr>
          <w:rFonts w:ascii="华文楷体" w:eastAsia="华文楷体" w:hAnsi="华文楷体" w:hint="eastAsia"/>
          <w:sz w:val="28"/>
          <w:szCs w:val="28"/>
        </w:rPr>
        <w:t>像这样话就说是比如说呢就说有些外道认为这个我呢，他这个我有多大呢？就看你的身体有多大，那么如</w:t>
      </w:r>
      <w:r w:rsidRPr="009528A3">
        <w:rPr>
          <w:rFonts w:ascii="华文楷体" w:eastAsia="华文楷体" w:hAnsi="华文楷体" w:hint="eastAsia"/>
          <w:sz w:val="28"/>
          <w:szCs w:val="28"/>
        </w:rPr>
        <w:lastRenderedPageBreak/>
        <w:t>果你的身体1米8的话</w:t>
      </w:r>
      <w:ins w:id="150" w:author="admin" w:date="2015-10-08T21:12:00Z">
        <w:r w:rsidR="00FF48AB">
          <w:rPr>
            <w:rFonts w:ascii="华文楷体" w:eastAsia="华文楷体" w:hAnsi="华文楷体" w:hint="eastAsia"/>
            <w:sz w:val="28"/>
            <w:szCs w:val="28"/>
          </w:rPr>
          <w:t>，</w:t>
        </w:r>
      </w:ins>
      <w:r w:rsidRPr="009528A3">
        <w:rPr>
          <w:rFonts w:ascii="华文楷体" w:eastAsia="华文楷体" w:hAnsi="华文楷体" w:hint="eastAsia"/>
          <w:sz w:val="28"/>
          <w:szCs w:val="28"/>
        </w:rPr>
        <w:t>那么就说就在这个范围当中你的我就这么大</w:t>
      </w:r>
      <w:del w:id="151" w:author="admin" w:date="2015-10-08T21:13:00Z">
        <w:r w:rsidRPr="009528A3" w:rsidDel="00FF48AB">
          <w:rPr>
            <w:rFonts w:ascii="华文楷体" w:eastAsia="华文楷体" w:hAnsi="华文楷体" w:hint="eastAsia"/>
            <w:sz w:val="28"/>
            <w:szCs w:val="28"/>
          </w:rPr>
          <w:delText>，</w:delText>
        </w:r>
      </w:del>
      <w:ins w:id="152" w:author="admin" w:date="2015-10-08T21:13:00Z">
        <w:r w:rsidR="00FF48AB">
          <w:rPr>
            <w:rFonts w:ascii="华文楷体" w:eastAsia="华文楷体" w:hAnsi="华文楷体" w:hint="eastAsia"/>
            <w:sz w:val="28"/>
            <w:szCs w:val="28"/>
          </w:rPr>
          <w:t>。</w:t>
        </w:r>
      </w:ins>
      <w:r w:rsidRPr="009528A3">
        <w:rPr>
          <w:rFonts w:ascii="华文楷体" w:eastAsia="华文楷体" w:hAnsi="华文楷体" w:hint="eastAsia"/>
          <w:sz w:val="28"/>
          <w:szCs w:val="28"/>
        </w:rPr>
        <w:t>如果你是个蚂蚁呢</w:t>
      </w:r>
      <w:ins w:id="153" w:author="admin" w:date="2015-10-08T21:12:00Z">
        <w:r w:rsidR="00FF48AB">
          <w:rPr>
            <w:rFonts w:ascii="华文楷体" w:eastAsia="华文楷体" w:hAnsi="华文楷体" w:hint="eastAsia"/>
            <w:sz w:val="28"/>
            <w:szCs w:val="28"/>
          </w:rPr>
          <w:t>，</w:t>
        </w:r>
      </w:ins>
      <w:r w:rsidRPr="009528A3">
        <w:rPr>
          <w:rFonts w:ascii="华文楷体" w:eastAsia="华文楷体" w:hAnsi="华文楷体" w:hint="eastAsia"/>
          <w:sz w:val="28"/>
          <w:szCs w:val="28"/>
        </w:rPr>
        <w:t>你的我就像蚂蚁这么大，像这样如果是这样的话那就</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周遍了，</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周遍所有的万法。所以它就和前面的像虚空一样的能周遍的这不相同，它就是这样一种</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周遍，或者就说一部分胜义当中一部分比如说它就是个微尘，他觉得这个我是微尘，这个微尘它就是我，那么这个我就是一切万法的现基，所以说这个所谓这种我就</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周遍了他只是一部分而已。这个就是他周遍</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周遍的问题。</w:t>
      </w:r>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t>还有这些外道呢，就说有些把这个我呢看成无情法，</w:t>
      </w:r>
      <w:proofErr w:type="gramStart"/>
      <w:r w:rsidRPr="009528A3">
        <w:rPr>
          <w:rFonts w:ascii="华文楷体" w:eastAsia="华文楷体" w:hAnsi="华文楷体" w:hint="eastAsia"/>
          <w:sz w:val="28"/>
          <w:szCs w:val="28"/>
        </w:rPr>
        <w:t>比如说胜论外道</w:t>
      </w:r>
      <w:proofErr w:type="gramEnd"/>
      <w:r w:rsidRPr="009528A3">
        <w:rPr>
          <w:rFonts w:ascii="华文楷体" w:eastAsia="华文楷体" w:hAnsi="华文楷体" w:hint="eastAsia"/>
          <w:sz w:val="28"/>
          <w:szCs w:val="28"/>
        </w:rPr>
        <w:t>，</w:t>
      </w:r>
      <w:proofErr w:type="gramStart"/>
      <w:r w:rsidRPr="009528A3">
        <w:rPr>
          <w:rFonts w:ascii="华文楷体" w:eastAsia="华文楷体" w:hAnsi="华文楷体" w:hint="eastAsia"/>
          <w:sz w:val="28"/>
          <w:szCs w:val="28"/>
        </w:rPr>
        <w:t>胜论外道</w:t>
      </w:r>
      <w:proofErr w:type="gramEnd"/>
      <w:r w:rsidRPr="009528A3">
        <w:rPr>
          <w:rFonts w:ascii="华文楷体" w:eastAsia="华文楷体" w:hAnsi="华文楷体" w:hint="eastAsia"/>
          <w:sz w:val="28"/>
          <w:szCs w:val="28"/>
        </w:rPr>
        <w:t>就认为这个所谓的我呢他不是一个有情、不是一个</w:t>
      </w:r>
      <w:proofErr w:type="gramStart"/>
      <w:r w:rsidRPr="009528A3">
        <w:rPr>
          <w:rFonts w:ascii="华文楷体" w:eastAsia="华文楷体" w:hAnsi="华文楷体" w:hint="eastAsia"/>
          <w:sz w:val="28"/>
          <w:szCs w:val="28"/>
        </w:rPr>
        <w:t>心识他是</w:t>
      </w:r>
      <w:proofErr w:type="gramEnd"/>
      <w:r w:rsidRPr="009528A3">
        <w:rPr>
          <w:rFonts w:ascii="华文楷体" w:eastAsia="华文楷体" w:hAnsi="华文楷体" w:hint="eastAsia"/>
          <w:sz w:val="28"/>
          <w:szCs w:val="28"/>
        </w:rPr>
        <w:t>个无情，这个无情不代表就是色法，色法是一种无情，但是呢就是说所有的无情法是不</w:t>
      </w:r>
      <w:proofErr w:type="gramStart"/>
      <w:r w:rsidRPr="009528A3">
        <w:rPr>
          <w:rFonts w:ascii="华文楷体" w:eastAsia="华文楷体" w:hAnsi="华文楷体" w:hint="eastAsia"/>
          <w:sz w:val="28"/>
          <w:szCs w:val="28"/>
        </w:rPr>
        <w:t>都是色</w:t>
      </w:r>
      <w:proofErr w:type="gramEnd"/>
      <w:r w:rsidRPr="009528A3">
        <w:rPr>
          <w:rFonts w:ascii="华文楷体" w:eastAsia="华文楷体" w:hAnsi="华文楷体" w:hint="eastAsia"/>
          <w:sz w:val="28"/>
          <w:szCs w:val="28"/>
        </w:rPr>
        <w:t>法呢？不一定</w:t>
      </w:r>
      <w:del w:id="154" w:author="admin" w:date="2015-10-08T21:14:00Z">
        <w:r w:rsidRPr="009528A3" w:rsidDel="00FF48AB">
          <w:rPr>
            <w:rFonts w:ascii="华文楷体" w:eastAsia="华文楷体" w:hAnsi="华文楷体" w:hint="eastAsia"/>
            <w:sz w:val="28"/>
            <w:szCs w:val="28"/>
          </w:rPr>
          <w:delText>，</w:delText>
        </w:r>
      </w:del>
      <w:ins w:id="155" w:author="admin" w:date="2015-10-08T21:14:00Z">
        <w:r w:rsidR="00FF48AB">
          <w:rPr>
            <w:rFonts w:ascii="华文楷体" w:eastAsia="华文楷体" w:hAnsi="华文楷体" w:hint="eastAsia"/>
            <w:sz w:val="28"/>
            <w:szCs w:val="28"/>
          </w:rPr>
          <w:t>。</w:t>
        </w:r>
      </w:ins>
      <w:r w:rsidRPr="009528A3">
        <w:rPr>
          <w:rFonts w:ascii="华文楷体" w:eastAsia="华文楷体" w:hAnsi="华文楷体" w:hint="eastAsia"/>
          <w:sz w:val="28"/>
          <w:szCs w:val="28"/>
        </w:rPr>
        <w:t>所以说他就说这样</w:t>
      </w:r>
      <w:proofErr w:type="gramStart"/>
      <w:r w:rsidRPr="009528A3">
        <w:rPr>
          <w:rFonts w:ascii="华文楷体" w:eastAsia="华文楷体" w:hAnsi="华文楷体" w:hint="eastAsia"/>
          <w:sz w:val="28"/>
          <w:szCs w:val="28"/>
        </w:rPr>
        <w:t>一种胜论外道</w:t>
      </w:r>
      <w:proofErr w:type="gramEnd"/>
      <w:r w:rsidRPr="009528A3">
        <w:rPr>
          <w:rFonts w:ascii="华文楷体" w:eastAsia="华文楷体" w:hAnsi="华文楷体" w:hint="eastAsia"/>
          <w:sz w:val="28"/>
          <w:szCs w:val="28"/>
        </w:rPr>
        <w:t>的这个我呢是无情法，但是不一定就是色法的意思，反正</w:t>
      </w:r>
      <w:proofErr w:type="gramStart"/>
      <w:r w:rsidRPr="009528A3">
        <w:rPr>
          <w:rFonts w:ascii="华文楷体" w:eastAsia="华文楷体" w:hAnsi="华文楷体" w:hint="eastAsia"/>
          <w:sz w:val="28"/>
          <w:szCs w:val="28"/>
        </w:rPr>
        <w:t>就是说简别了</w:t>
      </w:r>
      <w:proofErr w:type="gramEnd"/>
      <w:r w:rsidRPr="009528A3">
        <w:rPr>
          <w:rFonts w:ascii="华文楷体" w:eastAsia="华文楷体" w:hAnsi="华文楷体" w:hint="eastAsia"/>
          <w:sz w:val="28"/>
          <w:szCs w:val="28"/>
        </w:rPr>
        <w:t>心识之外的他不是一个具有心识的法他是个无情法。有些说是心</w:t>
      </w:r>
      <w:proofErr w:type="gramStart"/>
      <w:r w:rsidRPr="009528A3">
        <w:rPr>
          <w:rFonts w:ascii="华文楷体" w:eastAsia="华文楷体" w:hAnsi="华文楷体" w:hint="eastAsia"/>
          <w:sz w:val="28"/>
          <w:szCs w:val="28"/>
        </w:rPr>
        <w:t>识那典型</w:t>
      </w:r>
      <w:proofErr w:type="gramEnd"/>
      <w:r w:rsidRPr="009528A3">
        <w:rPr>
          <w:rFonts w:ascii="华文楷体" w:eastAsia="华文楷体" w:hAnsi="华文楷体" w:hint="eastAsia"/>
          <w:sz w:val="28"/>
          <w:szCs w:val="28"/>
        </w:rPr>
        <w:t>就是数论外道了，数论外道就说这样一种神我就是心识的自性。所以说就说把这样一种所谓的我加了很多很多这样一种差别法。</w:t>
      </w:r>
    </w:p>
    <w:p w:rsidR="009528A3" w:rsidRPr="009528A3" w:rsidRDefault="009528A3" w:rsidP="009528A3">
      <w:pPr>
        <w:ind w:firstLine="570"/>
        <w:rPr>
          <w:rFonts w:ascii="华文楷体" w:eastAsia="华文楷体" w:hAnsi="华文楷体"/>
          <w:sz w:val="28"/>
          <w:szCs w:val="28"/>
        </w:rPr>
      </w:pPr>
      <w:del w:id="156" w:author="admin" w:date="2015-10-08T21:14:00Z">
        <w:r w:rsidRPr="009528A3" w:rsidDel="00FF48AB">
          <w:rPr>
            <w:rFonts w:ascii="华文楷体" w:eastAsia="华文楷体" w:hAnsi="华文楷体" w:hint="eastAsia"/>
            <w:sz w:val="28"/>
            <w:szCs w:val="28"/>
          </w:rPr>
          <w:delText>【在诸如此类众说纷纭的俱生铁镣上钉上各式各样遍计所执法的钉子，】</w:delText>
        </w:r>
      </w:del>
      <w:ins w:id="157" w:author="admin" w:date="2015-10-08T21:14:00Z">
        <w:r w:rsidR="00FF48AB">
          <w:rPr>
            <w:rFonts w:ascii="华文楷体" w:eastAsia="华文楷体" w:hAnsi="华文楷体" w:hint="eastAsia"/>
            <w:sz w:val="28"/>
            <w:szCs w:val="28"/>
          </w:rPr>
          <w:t>“</w:t>
        </w:r>
        <w:r w:rsidR="00FF48AB" w:rsidRPr="009528A3">
          <w:rPr>
            <w:rFonts w:ascii="华文楷体" w:eastAsia="华文楷体" w:hAnsi="华文楷体" w:hint="eastAsia"/>
            <w:sz w:val="28"/>
            <w:szCs w:val="28"/>
          </w:rPr>
          <w:t>在诸如此类众说纷纭的俱生铁镣上钉上各式各样遍计所执法的钉子，</w:t>
        </w:r>
        <w:r w:rsidR="00FF48AB">
          <w:rPr>
            <w:rFonts w:ascii="华文楷体" w:eastAsia="华文楷体" w:hAnsi="华文楷体" w:hint="eastAsia"/>
            <w:sz w:val="28"/>
            <w:szCs w:val="28"/>
          </w:rPr>
          <w:t>”</w:t>
        </w:r>
      </w:ins>
    </w:p>
    <w:p w:rsidR="00FF48AB" w:rsidRDefault="009528A3" w:rsidP="009528A3">
      <w:pPr>
        <w:ind w:firstLine="570"/>
        <w:rPr>
          <w:ins w:id="158" w:author="admin" w:date="2015-10-08T21:17:00Z"/>
          <w:rFonts w:ascii="华文楷体" w:eastAsia="华文楷体" w:hAnsi="华文楷体"/>
          <w:sz w:val="28"/>
          <w:szCs w:val="28"/>
        </w:rPr>
      </w:pPr>
      <w:r w:rsidRPr="009528A3">
        <w:rPr>
          <w:rFonts w:ascii="华文楷体" w:eastAsia="华文楷体" w:hAnsi="华文楷体" w:hint="eastAsia"/>
          <w:sz w:val="28"/>
          <w:szCs w:val="28"/>
        </w:rPr>
        <w:t>那么这个方面就把这样一种俱生的</w:t>
      </w:r>
      <w:proofErr w:type="gramStart"/>
      <w:r w:rsidRPr="009528A3">
        <w:rPr>
          <w:rFonts w:ascii="华文楷体" w:eastAsia="华文楷体" w:hAnsi="华文楷体" w:hint="eastAsia"/>
          <w:sz w:val="28"/>
          <w:szCs w:val="28"/>
        </w:rPr>
        <w:t>我执呢</w:t>
      </w:r>
      <w:proofErr w:type="gramEnd"/>
      <w:r w:rsidRPr="009528A3">
        <w:rPr>
          <w:rFonts w:ascii="华文楷体" w:eastAsia="华文楷体" w:hAnsi="华文楷体" w:hint="eastAsia"/>
          <w:sz w:val="28"/>
          <w:szCs w:val="28"/>
        </w:rPr>
        <w:t>比喻成一个铁镣，也就是说众生本来就具备这个俱生我执，就相当于本来就带上一副铁镣了，然后你在承认我的基础上又把这个我定义成所谓的常有不变</w:t>
      </w:r>
      <w:del w:id="159" w:author="admin" w:date="2015-10-08T21:15:00Z">
        <w:r w:rsidRPr="009528A3" w:rsidDel="00FF48AB">
          <w:rPr>
            <w:rFonts w:ascii="华文楷体" w:eastAsia="华文楷体" w:hAnsi="华文楷体" w:hint="eastAsia"/>
            <w:sz w:val="28"/>
            <w:szCs w:val="28"/>
          </w:rPr>
          <w:delText>啦</w:delText>
        </w:r>
      </w:del>
      <w:r w:rsidRPr="009528A3">
        <w:rPr>
          <w:rFonts w:ascii="华文楷体" w:eastAsia="华文楷体" w:hAnsi="华文楷体" w:hint="eastAsia"/>
          <w:sz w:val="28"/>
          <w:szCs w:val="28"/>
        </w:rPr>
        <w:t>、或就</w:t>
      </w:r>
      <w:r w:rsidRPr="009528A3">
        <w:rPr>
          <w:rFonts w:ascii="华文楷体" w:eastAsia="华文楷体" w:hAnsi="华文楷体" w:hint="eastAsia"/>
          <w:sz w:val="28"/>
          <w:szCs w:val="28"/>
        </w:rPr>
        <w:lastRenderedPageBreak/>
        <w:t>说无情有情啊、</w:t>
      </w:r>
      <w:proofErr w:type="gramStart"/>
      <w:r w:rsidRPr="009528A3">
        <w:rPr>
          <w:rFonts w:ascii="华文楷体" w:eastAsia="华文楷体" w:hAnsi="华文楷体" w:hint="eastAsia"/>
          <w:sz w:val="28"/>
          <w:szCs w:val="28"/>
        </w:rPr>
        <w:t>或就是</w:t>
      </w:r>
      <w:proofErr w:type="gramEnd"/>
      <w:r w:rsidRPr="009528A3">
        <w:rPr>
          <w:rFonts w:ascii="华文楷体" w:eastAsia="华文楷体" w:hAnsi="华文楷体" w:hint="eastAsia"/>
          <w:sz w:val="28"/>
          <w:szCs w:val="28"/>
        </w:rPr>
        <w:t>他是一个能遍</w:t>
      </w:r>
      <w:proofErr w:type="gramStart"/>
      <w:r w:rsidRPr="009528A3">
        <w:rPr>
          <w:rFonts w:ascii="华文楷体" w:eastAsia="华文楷体" w:hAnsi="华文楷体" w:hint="eastAsia"/>
          <w:sz w:val="28"/>
          <w:szCs w:val="28"/>
        </w:rPr>
        <w:t>不遍啦</w:t>
      </w:r>
      <w:proofErr w:type="gramEnd"/>
      <w:r w:rsidRPr="009528A3">
        <w:rPr>
          <w:rFonts w:ascii="华文楷体" w:eastAsia="华文楷体" w:hAnsi="华文楷体" w:hint="eastAsia"/>
          <w:sz w:val="28"/>
          <w:szCs w:val="28"/>
        </w:rPr>
        <w:t>等等，这个方面就相当于在铁镣上面又钉上了各式各样钉子，让这个铁镣更加的稳固了，让这铁镣更加稳固。所以说在这样基础</w:t>
      </w:r>
      <w:proofErr w:type="gramStart"/>
      <w:r w:rsidRPr="009528A3">
        <w:rPr>
          <w:rFonts w:ascii="华文楷体" w:eastAsia="华文楷体" w:hAnsi="华文楷体" w:hint="eastAsia"/>
          <w:sz w:val="28"/>
          <w:szCs w:val="28"/>
        </w:rPr>
        <w:t>上呢立宗</w:t>
      </w:r>
      <w:proofErr w:type="gramEnd"/>
      <w:r w:rsidRPr="009528A3">
        <w:rPr>
          <w:rFonts w:ascii="华文楷体" w:eastAsia="华文楷体" w:hAnsi="华文楷体" w:hint="eastAsia"/>
          <w:sz w:val="28"/>
          <w:szCs w:val="28"/>
        </w:rPr>
        <w:t>创派，所以说这些诸方面</w:t>
      </w:r>
      <w:del w:id="160" w:author="admin" w:date="2015-10-08T21:16:00Z">
        <w:r w:rsidRPr="009528A3" w:rsidDel="00FF48AB">
          <w:rPr>
            <w:rFonts w:ascii="华文楷体" w:eastAsia="华文楷体" w:hAnsi="华文楷体" w:hint="eastAsia"/>
            <w:sz w:val="28"/>
            <w:szCs w:val="28"/>
          </w:rPr>
          <w:delText>（22分38秒）</w:delText>
        </w:r>
      </w:del>
      <w:r w:rsidRPr="009528A3">
        <w:rPr>
          <w:rFonts w:ascii="华文楷体" w:eastAsia="华文楷体" w:hAnsi="华文楷体" w:hint="eastAsia"/>
          <w:sz w:val="28"/>
          <w:szCs w:val="28"/>
        </w:rPr>
        <w:t>也是看的很清楚，外道</w:t>
      </w:r>
      <w:proofErr w:type="gramStart"/>
      <w:r w:rsidRPr="009528A3">
        <w:rPr>
          <w:rFonts w:ascii="华文楷体" w:eastAsia="华文楷体" w:hAnsi="华文楷体" w:hint="eastAsia"/>
          <w:sz w:val="28"/>
          <w:szCs w:val="28"/>
        </w:rPr>
        <w:t>的遍计啊</w:t>
      </w:r>
      <w:proofErr w:type="gramEnd"/>
      <w:del w:id="161" w:author="admin" w:date="2015-10-08T21:18:00Z">
        <w:r w:rsidRPr="009528A3" w:rsidDel="00727E9B">
          <w:rPr>
            <w:rFonts w:ascii="华文楷体" w:eastAsia="华文楷体" w:hAnsi="华文楷体" w:hint="eastAsia"/>
            <w:sz w:val="28"/>
            <w:szCs w:val="28"/>
          </w:rPr>
          <w:delText>、</w:delText>
        </w:r>
      </w:del>
      <w:ins w:id="162" w:author="admin" w:date="2015-10-08T21:18:00Z">
        <w:r w:rsidR="00727E9B">
          <w:rPr>
            <w:rFonts w:ascii="华文楷体" w:eastAsia="华文楷体" w:hAnsi="华文楷体" w:hint="eastAsia"/>
            <w:sz w:val="28"/>
            <w:szCs w:val="28"/>
          </w:rPr>
          <w:t>，</w:t>
        </w:r>
      </w:ins>
      <w:r w:rsidRPr="009528A3">
        <w:rPr>
          <w:rFonts w:ascii="华文楷体" w:eastAsia="华文楷体" w:hAnsi="华文楷体" w:hint="eastAsia"/>
          <w:sz w:val="28"/>
          <w:szCs w:val="28"/>
        </w:rPr>
        <w:t>所有</w:t>
      </w:r>
      <w:proofErr w:type="gramStart"/>
      <w:r w:rsidRPr="009528A3">
        <w:rPr>
          <w:rFonts w:ascii="华文楷体" w:eastAsia="华文楷体" w:hAnsi="华文楷体" w:hint="eastAsia"/>
          <w:sz w:val="28"/>
          <w:szCs w:val="28"/>
        </w:rPr>
        <w:t>的遍计我执都是</w:t>
      </w:r>
      <w:proofErr w:type="gramEnd"/>
      <w:r w:rsidRPr="009528A3">
        <w:rPr>
          <w:rFonts w:ascii="华文楷体" w:eastAsia="华文楷体" w:hAnsi="华文楷体" w:hint="eastAsia"/>
          <w:sz w:val="28"/>
          <w:szCs w:val="28"/>
        </w:rPr>
        <w:t>在俱</w:t>
      </w:r>
      <w:proofErr w:type="gramStart"/>
      <w:r w:rsidRPr="009528A3">
        <w:rPr>
          <w:rFonts w:ascii="华文楷体" w:eastAsia="华文楷体" w:hAnsi="华文楷体" w:hint="eastAsia"/>
          <w:sz w:val="28"/>
          <w:szCs w:val="28"/>
        </w:rPr>
        <w:t>生我执的</w:t>
      </w:r>
      <w:proofErr w:type="gramEnd"/>
      <w:r w:rsidRPr="009528A3">
        <w:rPr>
          <w:rFonts w:ascii="华文楷体" w:eastAsia="华文楷体" w:hAnsi="华文楷体" w:hint="eastAsia"/>
          <w:sz w:val="28"/>
          <w:szCs w:val="28"/>
        </w:rPr>
        <w:t>基础上安立的</w:t>
      </w:r>
      <w:del w:id="163" w:author="admin" w:date="2015-10-08T21:16:00Z">
        <w:r w:rsidRPr="009528A3" w:rsidDel="00FF48AB">
          <w:rPr>
            <w:rFonts w:ascii="华文楷体" w:eastAsia="华文楷体" w:hAnsi="华文楷体" w:hint="eastAsia"/>
            <w:sz w:val="28"/>
            <w:szCs w:val="28"/>
          </w:rPr>
          <w:delText>，</w:delText>
        </w:r>
      </w:del>
      <w:ins w:id="164" w:author="admin" w:date="2015-10-08T21:16:00Z">
        <w:r w:rsidR="00FF48AB">
          <w:rPr>
            <w:rFonts w:ascii="华文楷体" w:eastAsia="华文楷体" w:hAnsi="华文楷体" w:hint="eastAsia"/>
            <w:sz w:val="28"/>
            <w:szCs w:val="28"/>
          </w:rPr>
          <w:t>。</w:t>
        </w:r>
      </w:ins>
    </w:p>
    <w:p w:rsidR="00FF48AB" w:rsidRDefault="009528A3" w:rsidP="009528A3">
      <w:pPr>
        <w:ind w:firstLine="570"/>
        <w:rPr>
          <w:ins w:id="165" w:author="admin" w:date="2015-10-08T21:17:00Z"/>
          <w:rFonts w:ascii="华文楷体" w:eastAsia="华文楷体" w:hAnsi="华文楷体"/>
          <w:sz w:val="28"/>
          <w:szCs w:val="28"/>
        </w:rPr>
      </w:pPr>
      <w:r w:rsidRPr="009528A3">
        <w:rPr>
          <w:rFonts w:ascii="华文楷体" w:eastAsia="华文楷体" w:hAnsi="华文楷体" w:hint="eastAsia"/>
          <w:sz w:val="28"/>
          <w:szCs w:val="28"/>
        </w:rPr>
        <w:t>所以说就像前面所讲的一样，既然是这样的话那么你把单纯的把外道</w:t>
      </w:r>
      <w:proofErr w:type="gramStart"/>
      <w:r w:rsidRPr="009528A3">
        <w:rPr>
          <w:rFonts w:ascii="华文楷体" w:eastAsia="华文楷体" w:hAnsi="华文楷体" w:hint="eastAsia"/>
          <w:sz w:val="28"/>
          <w:szCs w:val="28"/>
        </w:rPr>
        <w:t>的遍计</w:t>
      </w:r>
      <w:proofErr w:type="gramEnd"/>
      <w:r w:rsidRPr="009528A3">
        <w:rPr>
          <w:rFonts w:ascii="华文楷体" w:eastAsia="华文楷体" w:hAnsi="华文楷体" w:hint="eastAsia"/>
          <w:sz w:val="28"/>
          <w:szCs w:val="28"/>
        </w:rPr>
        <w:t>我打破之后呢，能不能打破俱</w:t>
      </w:r>
      <w:proofErr w:type="gramStart"/>
      <w:r w:rsidRPr="009528A3">
        <w:rPr>
          <w:rFonts w:ascii="华文楷体" w:eastAsia="华文楷体" w:hAnsi="华文楷体" w:hint="eastAsia"/>
          <w:sz w:val="28"/>
          <w:szCs w:val="28"/>
        </w:rPr>
        <w:t>生执呢</w:t>
      </w:r>
      <w:proofErr w:type="gramEnd"/>
      <w:r w:rsidRPr="009528A3">
        <w:rPr>
          <w:rFonts w:ascii="华文楷体" w:eastAsia="华文楷体" w:hAnsi="华文楷体" w:hint="eastAsia"/>
          <w:sz w:val="28"/>
          <w:szCs w:val="28"/>
        </w:rPr>
        <w:t>？这方面是不一定的，但是如果你能够把俱生的</w:t>
      </w:r>
      <w:proofErr w:type="gramStart"/>
      <w:r w:rsidRPr="009528A3">
        <w:rPr>
          <w:rFonts w:ascii="华文楷体" w:eastAsia="华文楷体" w:hAnsi="华文楷体" w:hint="eastAsia"/>
          <w:sz w:val="28"/>
          <w:szCs w:val="28"/>
        </w:rPr>
        <w:t>我执彻底</w:t>
      </w:r>
      <w:proofErr w:type="gramEnd"/>
      <w:r w:rsidRPr="009528A3">
        <w:rPr>
          <w:rFonts w:ascii="华文楷体" w:eastAsia="华文楷体" w:hAnsi="华文楷体" w:hint="eastAsia"/>
          <w:sz w:val="28"/>
          <w:szCs w:val="28"/>
        </w:rPr>
        <w:t>的推翻的话，</w:t>
      </w:r>
      <w:proofErr w:type="gramStart"/>
      <w:r w:rsidRPr="009528A3">
        <w:rPr>
          <w:rFonts w:ascii="华文楷体" w:eastAsia="华文楷体" w:hAnsi="华文楷体" w:hint="eastAsia"/>
          <w:sz w:val="28"/>
          <w:szCs w:val="28"/>
        </w:rPr>
        <w:t>证悟这个俱</w:t>
      </w:r>
      <w:proofErr w:type="gramEnd"/>
      <w:r w:rsidRPr="009528A3">
        <w:rPr>
          <w:rFonts w:ascii="华文楷体" w:eastAsia="华文楷体" w:hAnsi="华文楷体" w:hint="eastAsia"/>
          <w:sz w:val="28"/>
          <w:szCs w:val="28"/>
        </w:rPr>
        <w:t>生我不存在</w:t>
      </w:r>
      <w:ins w:id="166" w:author="admin" w:date="2015-10-08T21:16:00Z">
        <w:r w:rsidR="00FF48AB">
          <w:rPr>
            <w:rFonts w:ascii="华文楷体" w:eastAsia="华文楷体" w:hAnsi="华文楷体" w:hint="eastAsia"/>
            <w:sz w:val="28"/>
            <w:szCs w:val="28"/>
          </w:rPr>
          <w:t>，</w:t>
        </w:r>
      </w:ins>
      <w:proofErr w:type="gramStart"/>
      <w:r w:rsidRPr="009528A3">
        <w:rPr>
          <w:rFonts w:ascii="华文楷体" w:eastAsia="华文楷体" w:hAnsi="华文楷体" w:hint="eastAsia"/>
          <w:sz w:val="28"/>
          <w:szCs w:val="28"/>
        </w:rPr>
        <w:t>那么遍计我</w:t>
      </w:r>
      <w:proofErr w:type="gramEnd"/>
      <w:r w:rsidRPr="009528A3">
        <w:rPr>
          <w:rFonts w:ascii="华文楷体" w:eastAsia="华文楷体" w:hAnsi="华文楷体" w:hint="eastAsia"/>
          <w:sz w:val="28"/>
          <w:szCs w:val="28"/>
        </w:rPr>
        <w:t>是肯定不会存在的。就是因为外道</w:t>
      </w:r>
      <w:proofErr w:type="gramStart"/>
      <w:r w:rsidRPr="009528A3">
        <w:rPr>
          <w:rFonts w:ascii="华文楷体" w:eastAsia="华文楷体" w:hAnsi="华文楷体" w:hint="eastAsia"/>
          <w:sz w:val="28"/>
          <w:szCs w:val="28"/>
        </w:rPr>
        <w:t>他不了知</w:t>
      </w:r>
      <w:proofErr w:type="gramEnd"/>
      <w:r w:rsidRPr="009528A3">
        <w:rPr>
          <w:rFonts w:ascii="华文楷体" w:eastAsia="华文楷体" w:hAnsi="华文楷体" w:hint="eastAsia"/>
          <w:sz w:val="28"/>
          <w:szCs w:val="28"/>
        </w:rPr>
        <w:t>，因为外道他</w:t>
      </w:r>
      <w:proofErr w:type="gramStart"/>
      <w:r w:rsidRPr="009528A3">
        <w:rPr>
          <w:rFonts w:ascii="华文楷体" w:eastAsia="华文楷体" w:hAnsi="华文楷体" w:hint="eastAsia"/>
          <w:sz w:val="28"/>
          <w:szCs w:val="28"/>
        </w:rPr>
        <w:t>本身认为</w:t>
      </w:r>
      <w:proofErr w:type="gramEnd"/>
      <w:r w:rsidRPr="009528A3">
        <w:rPr>
          <w:rFonts w:ascii="华文楷体" w:eastAsia="华文楷体" w:hAnsi="华文楷体" w:hint="eastAsia"/>
          <w:sz w:val="28"/>
          <w:szCs w:val="28"/>
        </w:rPr>
        <w:t>是我存在，那我存在的时候呢就不像世间人一样</w:t>
      </w:r>
      <w:ins w:id="167" w:author="admin" w:date="2015-10-08T21:18:00Z">
        <w:r w:rsidR="00727E9B">
          <w:rPr>
            <w:rFonts w:ascii="华文楷体" w:eastAsia="华文楷体" w:hAnsi="华文楷体" w:hint="eastAsia"/>
            <w:sz w:val="28"/>
            <w:szCs w:val="28"/>
          </w:rPr>
          <w:t>，</w:t>
        </w:r>
      </w:ins>
      <w:r w:rsidRPr="009528A3">
        <w:rPr>
          <w:rFonts w:ascii="华文楷体" w:eastAsia="华文楷体" w:hAnsi="华文楷体" w:hint="eastAsia"/>
          <w:sz w:val="28"/>
          <w:szCs w:val="28"/>
        </w:rPr>
        <w:t>这个我那是个模模糊糊的概念他想当然认为这个我存在而已，所以说世间人来讲就觉得这个我是就是这样一种存在的。</w:t>
      </w:r>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t>那外道呢</w:t>
      </w:r>
      <w:del w:id="168" w:author="admin" w:date="2015-10-08T21:19:00Z">
        <w:r w:rsidRPr="009528A3" w:rsidDel="00727E9B">
          <w:rPr>
            <w:rFonts w:ascii="华文楷体" w:eastAsia="华文楷体" w:hAnsi="华文楷体" w:hint="eastAsia"/>
            <w:sz w:val="28"/>
            <w:szCs w:val="28"/>
          </w:rPr>
          <w:delText>，</w:delText>
        </w:r>
      </w:del>
      <w:ins w:id="169" w:author="admin" w:date="2015-10-08T21:19:00Z">
        <w:r w:rsidR="00727E9B">
          <w:rPr>
            <w:rFonts w:ascii="华文楷体" w:eastAsia="华文楷体" w:hAnsi="华文楷体" w:hint="eastAsia"/>
            <w:sz w:val="28"/>
            <w:szCs w:val="28"/>
          </w:rPr>
          <w:t>？</w:t>
        </w:r>
      </w:ins>
      <w:r w:rsidRPr="009528A3">
        <w:rPr>
          <w:rFonts w:ascii="华文楷体" w:eastAsia="华文楷体" w:hAnsi="华文楷体" w:hint="eastAsia"/>
          <w:sz w:val="28"/>
          <w:szCs w:val="28"/>
        </w:rPr>
        <w:t>外道他就不行不能这么模糊，他就开始对这个我观察，那么这个我到底怎么样的呢？他通过分析之后就认定的这个很多很多我，常我的相，然后这个遍啊、</w:t>
      </w:r>
      <w:proofErr w:type="gramStart"/>
      <w:r w:rsidRPr="009528A3">
        <w:rPr>
          <w:rFonts w:ascii="华文楷体" w:eastAsia="华文楷体" w:hAnsi="华文楷体" w:hint="eastAsia"/>
          <w:sz w:val="28"/>
          <w:szCs w:val="28"/>
        </w:rPr>
        <w:t>不</w:t>
      </w:r>
      <w:proofErr w:type="gramEnd"/>
      <w:r w:rsidRPr="009528A3">
        <w:rPr>
          <w:rFonts w:ascii="华文楷体" w:eastAsia="华文楷体" w:hAnsi="华文楷体" w:hint="eastAsia"/>
          <w:sz w:val="28"/>
          <w:szCs w:val="28"/>
        </w:rPr>
        <w:t>遍啊，无情啊有情啊等等，就安立了很多很多这样观点。所以说像这种观点实际上也就是在俱</w:t>
      </w:r>
      <w:proofErr w:type="gramStart"/>
      <w:r w:rsidRPr="009528A3">
        <w:rPr>
          <w:rFonts w:ascii="华文楷体" w:eastAsia="华文楷体" w:hAnsi="华文楷体" w:hint="eastAsia"/>
          <w:sz w:val="28"/>
          <w:szCs w:val="28"/>
        </w:rPr>
        <w:t>生我执的</w:t>
      </w:r>
      <w:proofErr w:type="gramEnd"/>
      <w:r w:rsidRPr="009528A3">
        <w:rPr>
          <w:rFonts w:ascii="华文楷体" w:eastAsia="华文楷体" w:hAnsi="华文楷体" w:hint="eastAsia"/>
          <w:sz w:val="28"/>
          <w:szCs w:val="28"/>
        </w:rPr>
        <w:t>基础上发展出来的，这个方面就是讲俱生我</w:t>
      </w:r>
      <w:proofErr w:type="gramStart"/>
      <w:r w:rsidRPr="009528A3">
        <w:rPr>
          <w:rFonts w:ascii="华文楷体" w:eastAsia="华文楷体" w:hAnsi="华文楷体" w:hint="eastAsia"/>
          <w:sz w:val="28"/>
          <w:szCs w:val="28"/>
        </w:rPr>
        <w:t>和遍计</w:t>
      </w:r>
      <w:proofErr w:type="gramEnd"/>
      <w:r w:rsidRPr="009528A3">
        <w:rPr>
          <w:rFonts w:ascii="华文楷体" w:eastAsia="华文楷体" w:hAnsi="华文楷体" w:hint="eastAsia"/>
          <w:sz w:val="28"/>
          <w:szCs w:val="28"/>
        </w:rPr>
        <w:t>我之间的差别了。这方面就从外道的观点而言的。</w:t>
      </w:r>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t>那么下面就是从内道，有一部分的</w:t>
      </w:r>
      <w:proofErr w:type="gramStart"/>
      <w:r w:rsidRPr="009528A3">
        <w:rPr>
          <w:rFonts w:ascii="华文楷体" w:eastAsia="华文楷体" w:hAnsi="华文楷体" w:hint="eastAsia"/>
          <w:sz w:val="28"/>
          <w:szCs w:val="28"/>
        </w:rPr>
        <w:t>观点呢像犊子</w:t>
      </w:r>
      <w:proofErr w:type="gramEnd"/>
      <w:r w:rsidRPr="009528A3">
        <w:rPr>
          <w:rFonts w:ascii="华文楷体" w:eastAsia="华文楷体" w:hAnsi="华文楷体" w:hint="eastAsia"/>
          <w:sz w:val="28"/>
          <w:szCs w:val="28"/>
        </w:rPr>
        <w:t>部，像</w:t>
      </w:r>
      <w:proofErr w:type="gramStart"/>
      <w:r w:rsidRPr="009528A3">
        <w:rPr>
          <w:rFonts w:ascii="华文楷体" w:eastAsia="华文楷体" w:hAnsi="华文楷体" w:hint="eastAsia"/>
          <w:sz w:val="28"/>
          <w:szCs w:val="28"/>
        </w:rPr>
        <w:t>犊子部它是</w:t>
      </w:r>
      <w:proofErr w:type="gramEnd"/>
      <w:r w:rsidRPr="009528A3">
        <w:rPr>
          <w:rFonts w:ascii="华文楷体" w:eastAsia="华文楷体" w:hAnsi="华文楷体" w:hint="eastAsia"/>
          <w:sz w:val="28"/>
          <w:szCs w:val="28"/>
        </w:rPr>
        <w:t>特别特殊的一个这样一种教派嘛，像这样讲的时候它的见呢是属于外道见，他</w:t>
      </w:r>
      <w:proofErr w:type="gramStart"/>
      <w:r w:rsidRPr="009528A3">
        <w:rPr>
          <w:rFonts w:ascii="华文楷体" w:eastAsia="华文楷体" w:hAnsi="华文楷体" w:hint="eastAsia"/>
          <w:sz w:val="28"/>
          <w:szCs w:val="28"/>
        </w:rPr>
        <w:t>是承许有</w:t>
      </w:r>
      <w:proofErr w:type="gramEnd"/>
      <w:r w:rsidRPr="009528A3">
        <w:rPr>
          <w:rFonts w:ascii="华文楷体" w:eastAsia="华文楷体" w:hAnsi="华文楷体" w:hint="eastAsia"/>
          <w:sz w:val="28"/>
          <w:szCs w:val="28"/>
        </w:rPr>
        <w:t>我的</w:t>
      </w:r>
      <w:ins w:id="170" w:author="admin" w:date="2015-10-08T21:19:00Z">
        <w:r w:rsidR="00F36496">
          <w:rPr>
            <w:rFonts w:ascii="华文楷体" w:eastAsia="华文楷体" w:hAnsi="华文楷体" w:hint="eastAsia"/>
            <w:sz w:val="28"/>
            <w:szCs w:val="28"/>
          </w:rPr>
          <w:t>，</w:t>
        </w:r>
      </w:ins>
      <w:r w:rsidRPr="009528A3">
        <w:rPr>
          <w:rFonts w:ascii="华文楷体" w:eastAsia="华文楷体" w:hAnsi="华文楷体" w:hint="eastAsia"/>
          <w:sz w:val="28"/>
          <w:szCs w:val="28"/>
        </w:rPr>
        <w:t>他是有我派</w:t>
      </w:r>
      <w:del w:id="171" w:author="admin" w:date="2015-10-08T21:19:00Z">
        <w:r w:rsidRPr="009528A3" w:rsidDel="00F36496">
          <w:rPr>
            <w:rFonts w:ascii="华文楷体" w:eastAsia="华文楷体" w:hAnsi="华文楷体" w:hint="eastAsia"/>
            <w:sz w:val="28"/>
            <w:szCs w:val="28"/>
          </w:rPr>
          <w:delText>，</w:delText>
        </w:r>
      </w:del>
      <w:ins w:id="172" w:author="admin" w:date="2015-10-08T21:19:00Z">
        <w:r w:rsidR="00F36496">
          <w:rPr>
            <w:rFonts w:ascii="华文楷体" w:eastAsia="华文楷体" w:hAnsi="华文楷体" w:hint="eastAsia"/>
            <w:sz w:val="28"/>
            <w:szCs w:val="28"/>
          </w:rPr>
          <w:t>。</w:t>
        </w:r>
      </w:ins>
      <w:r w:rsidRPr="009528A3">
        <w:rPr>
          <w:rFonts w:ascii="华文楷体" w:eastAsia="华文楷体" w:hAnsi="华文楷体" w:hint="eastAsia"/>
          <w:sz w:val="28"/>
          <w:szCs w:val="28"/>
        </w:rPr>
        <w:t>所以说他就觉得这个我是存在的，他的见解是属于这样一种外道见，他的行为呢是属于佛教，</w:t>
      </w:r>
      <w:r w:rsidRPr="009528A3">
        <w:rPr>
          <w:rFonts w:ascii="华文楷体" w:eastAsia="华文楷体" w:hAnsi="华文楷体" w:hint="eastAsia"/>
          <w:sz w:val="28"/>
          <w:szCs w:val="28"/>
        </w:rPr>
        <w:lastRenderedPageBreak/>
        <w:t>他皈依佛陀皈依三宝，然后也守持这个佛教的戒律，也是修持一些取舍因果的法，所以这个就是属于比较特殊的一个佛教宗派了，犊子部也是身为十八部之一嘛。像这样话就说很多在讲解无我的时候都是拿他开刀，像这样话就说中</w:t>
      </w:r>
      <w:proofErr w:type="gramStart"/>
      <w:r w:rsidRPr="009528A3">
        <w:rPr>
          <w:rFonts w:ascii="华文楷体" w:eastAsia="华文楷体" w:hAnsi="华文楷体" w:hint="eastAsia"/>
          <w:sz w:val="28"/>
          <w:szCs w:val="28"/>
        </w:rPr>
        <w:t>观宗破的</w:t>
      </w:r>
      <w:proofErr w:type="gramEnd"/>
      <w:r w:rsidRPr="009528A3">
        <w:rPr>
          <w:rFonts w:ascii="华文楷体" w:eastAsia="华文楷体" w:hAnsi="华文楷体" w:hint="eastAsia"/>
          <w:sz w:val="28"/>
          <w:szCs w:val="28"/>
        </w:rPr>
        <w:t>时候也是有它，然后就说《俱舍论》当中</w:t>
      </w:r>
      <w:proofErr w:type="gramStart"/>
      <w:r w:rsidRPr="009528A3">
        <w:rPr>
          <w:rFonts w:ascii="华文楷体" w:eastAsia="华文楷体" w:hAnsi="华文楷体" w:hint="eastAsia"/>
          <w:sz w:val="28"/>
          <w:szCs w:val="28"/>
        </w:rPr>
        <w:t>世亲论师在</w:t>
      </w:r>
      <w:proofErr w:type="gramEnd"/>
      <w:r w:rsidRPr="009528A3">
        <w:rPr>
          <w:rFonts w:ascii="华文楷体" w:eastAsia="华文楷体" w:hAnsi="华文楷体" w:hint="eastAsia"/>
          <w:sz w:val="28"/>
          <w:szCs w:val="28"/>
        </w:rPr>
        <w:t>讲《俱舍论》第九品</w:t>
      </w:r>
      <w:ins w:id="173" w:author="admin" w:date="2015-10-08T21:20:00Z">
        <w:r w:rsidR="009F0E69">
          <w:rPr>
            <w:rFonts w:ascii="华文楷体" w:eastAsia="华文楷体" w:hAnsi="华文楷体" w:hint="eastAsia"/>
            <w:sz w:val="28"/>
            <w:szCs w:val="28"/>
          </w:rPr>
          <w:t>，</w:t>
        </w:r>
      </w:ins>
      <w:r w:rsidRPr="009528A3">
        <w:rPr>
          <w:rFonts w:ascii="华文楷体" w:eastAsia="华文楷体" w:hAnsi="华文楷体" w:hint="eastAsia"/>
          <w:sz w:val="28"/>
          <w:szCs w:val="28"/>
        </w:rPr>
        <w:t>在《破我品》时候呢也是用大量的篇幅来观察犊子部</w:t>
      </w:r>
      <w:ins w:id="174" w:author="admin" w:date="2015-10-08T21:20:00Z">
        <w:r w:rsidR="009F0E69">
          <w:rPr>
            <w:rFonts w:ascii="华文楷体" w:eastAsia="华文楷体" w:hAnsi="华文楷体" w:hint="eastAsia"/>
            <w:sz w:val="28"/>
            <w:szCs w:val="28"/>
          </w:rPr>
          <w:t>、</w:t>
        </w:r>
      </w:ins>
      <w:r w:rsidRPr="009528A3">
        <w:rPr>
          <w:rFonts w:ascii="华文楷体" w:eastAsia="华文楷体" w:hAnsi="华文楷体" w:hint="eastAsia"/>
          <w:sz w:val="28"/>
          <w:szCs w:val="28"/>
        </w:rPr>
        <w:t>来</w:t>
      </w:r>
      <w:proofErr w:type="gramStart"/>
      <w:r w:rsidRPr="009528A3">
        <w:rPr>
          <w:rFonts w:ascii="华文楷体" w:eastAsia="华文楷体" w:hAnsi="华文楷体" w:hint="eastAsia"/>
          <w:sz w:val="28"/>
          <w:szCs w:val="28"/>
        </w:rPr>
        <w:t>观察正量</w:t>
      </w:r>
      <w:proofErr w:type="gramEnd"/>
      <w:r w:rsidRPr="009528A3">
        <w:rPr>
          <w:rFonts w:ascii="华文楷体" w:eastAsia="华文楷体" w:hAnsi="华文楷体" w:hint="eastAsia"/>
          <w:sz w:val="28"/>
          <w:szCs w:val="28"/>
        </w:rPr>
        <w:t>部的观点，像这样话把他们这样一种我</w:t>
      </w:r>
      <w:proofErr w:type="gramStart"/>
      <w:r w:rsidRPr="009528A3">
        <w:rPr>
          <w:rFonts w:ascii="华文楷体" w:eastAsia="华文楷体" w:hAnsi="华文楷体" w:hint="eastAsia"/>
          <w:sz w:val="28"/>
          <w:szCs w:val="28"/>
        </w:rPr>
        <w:t>呢彻底</w:t>
      </w:r>
      <w:proofErr w:type="gramEnd"/>
      <w:r w:rsidRPr="009528A3">
        <w:rPr>
          <w:rFonts w:ascii="华文楷体" w:eastAsia="华文楷体" w:hAnsi="华文楷体" w:hint="eastAsia"/>
          <w:sz w:val="28"/>
          <w:szCs w:val="28"/>
        </w:rPr>
        <w:t>的予以否定。因为真正的佛教</w:t>
      </w:r>
      <w:proofErr w:type="gramStart"/>
      <w:r w:rsidRPr="009528A3">
        <w:rPr>
          <w:rFonts w:ascii="华文楷体" w:eastAsia="华文楷体" w:hAnsi="华文楷体" w:hint="eastAsia"/>
          <w:sz w:val="28"/>
          <w:szCs w:val="28"/>
        </w:rPr>
        <w:t>呢它是承许</w:t>
      </w:r>
      <w:proofErr w:type="gramEnd"/>
      <w:r w:rsidRPr="009528A3">
        <w:rPr>
          <w:rFonts w:ascii="华文楷体" w:eastAsia="华文楷体" w:hAnsi="华文楷体" w:hint="eastAsia"/>
          <w:sz w:val="28"/>
          <w:szCs w:val="28"/>
        </w:rPr>
        <w:t>无我的，所以说犊子</w:t>
      </w:r>
      <w:proofErr w:type="gramStart"/>
      <w:r w:rsidRPr="009528A3">
        <w:rPr>
          <w:rFonts w:ascii="华文楷体" w:eastAsia="华文楷体" w:hAnsi="华文楷体" w:hint="eastAsia"/>
          <w:sz w:val="28"/>
          <w:szCs w:val="28"/>
        </w:rPr>
        <w:t>部呢它作为</w:t>
      </w:r>
      <w:proofErr w:type="gramEnd"/>
      <w:r w:rsidRPr="009528A3">
        <w:rPr>
          <w:rFonts w:ascii="华文楷体" w:eastAsia="华文楷体" w:hAnsi="华文楷体" w:hint="eastAsia"/>
          <w:sz w:val="28"/>
          <w:szCs w:val="28"/>
        </w:rPr>
        <w:t>佛教的一支，它</w:t>
      </w:r>
      <w:proofErr w:type="gramStart"/>
      <w:r w:rsidRPr="009528A3">
        <w:rPr>
          <w:rFonts w:ascii="华文楷体" w:eastAsia="华文楷体" w:hAnsi="华文楷体" w:hint="eastAsia"/>
          <w:sz w:val="28"/>
          <w:szCs w:val="28"/>
        </w:rPr>
        <w:t>也承许这样</w:t>
      </w:r>
      <w:proofErr w:type="gramEnd"/>
      <w:r w:rsidRPr="009528A3">
        <w:rPr>
          <w:rFonts w:ascii="华文楷体" w:eastAsia="华文楷体" w:hAnsi="华文楷体" w:hint="eastAsia"/>
          <w:sz w:val="28"/>
          <w:szCs w:val="28"/>
        </w:rPr>
        <w:t>一种我存在，所以像这样话就是要去遮破。</w:t>
      </w:r>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t>那么就犊子</w:t>
      </w:r>
      <w:proofErr w:type="gramStart"/>
      <w:r w:rsidRPr="009528A3">
        <w:rPr>
          <w:rFonts w:ascii="华文楷体" w:eastAsia="华文楷体" w:hAnsi="华文楷体" w:hint="eastAsia"/>
          <w:sz w:val="28"/>
          <w:szCs w:val="28"/>
        </w:rPr>
        <w:t>部呢它也是</w:t>
      </w:r>
      <w:proofErr w:type="gramEnd"/>
      <w:r w:rsidRPr="009528A3">
        <w:rPr>
          <w:rFonts w:ascii="华文楷体" w:eastAsia="华文楷体" w:hAnsi="华文楷体" w:hint="eastAsia"/>
          <w:sz w:val="28"/>
          <w:szCs w:val="28"/>
        </w:rPr>
        <w:t>有它的一个怎么说呢，不管怎么讲它就见解来讲直接的</w:t>
      </w:r>
      <w:proofErr w:type="gramStart"/>
      <w:r w:rsidRPr="009528A3">
        <w:rPr>
          <w:rFonts w:ascii="华文楷体" w:eastAsia="华文楷体" w:hAnsi="华文楷体" w:hint="eastAsia"/>
          <w:sz w:val="28"/>
          <w:szCs w:val="28"/>
        </w:rPr>
        <w:t>见通过</w:t>
      </w:r>
      <w:proofErr w:type="gramEnd"/>
      <w:r w:rsidRPr="009528A3">
        <w:rPr>
          <w:rFonts w:ascii="华文楷体" w:eastAsia="华文楷体" w:hAnsi="华文楷体" w:hint="eastAsia"/>
          <w:sz w:val="28"/>
          <w:szCs w:val="28"/>
        </w:rPr>
        <w:t>这样修行下去没办法获得解脱的，因为</w:t>
      </w:r>
      <w:proofErr w:type="gramStart"/>
      <w:r w:rsidRPr="009528A3">
        <w:rPr>
          <w:rFonts w:ascii="华文楷体" w:eastAsia="华文楷体" w:hAnsi="华文楷体" w:hint="eastAsia"/>
          <w:sz w:val="28"/>
          <w:szCs w:val="28"/>
        </w:rPr>
        <w:t>你承许有</w:t>
      </w:r>
      <w:proofErr w:type="gramEnd"/>
      <w:r w:rsidRPr="009528A3">
        <w:rPr>
          <w:rFonts w:ascii="华文楷体" w:eastAsia="华文楷体" w:hAnsi="华文楷体" w:hint="eastAsia"/>
          <w:sz w:val="28"/>
          <w:szCs w:val="28"/>
        </w:rPr>
        <w:t>我嘛，你</w:t>
      </w:r>
      <w:proofErr w:type="gramStart"/>
      <w:r w:rsidRPr="009528A3">
        <w:rPr>
          <w:rFonts w:ascii="华文楷体" w:eastAsia="华文楷体" w:hAnsi="华文楷体" w:hint="eastAsia"/>
          <w:sz w:val="28"/>
          <w:szCs w:val="28"/>
        </w:rPr>
        <w:t>只要承许有</w:t>
      </w:r>
      <w:proofErr w:type="gramEnd"/>
      <w:r w:rsidRPr="009528A3">
        <w:rPr>
          <w:rFonts w:ascii="华文楷体" w:eastAsia="华文楷体" w:hAnsi="华文楷体" w:hint="eastAsia"/>
          <w:sz w:val="28"/>
          <w:szCs w:val="28"/>
        </w:rPr>
        <w:t>我的时候就根本无法获得解脱</w:t>
      </w:r>
      <w:del w:id="175" w:author="admin" w:date="2015-10-08T21:21:00Z">
        <w:r w:rsidRPr="009528A3" w:rsidDel="009F0E69">
          <w:rPr>
            <w:rFonts w:ascii="华文楷体" w:eastAsia="华文楷体" w:hAnsi="华文楷体" w:hint="eastAsia"/>
            <w:sz w:val="28"/>
            <w:szCs w:val="28"/>
          </w:rPr>
          <w:delText>，</w:delText>
        </w:r>
      </w:del>
      <w:ins w:id="176" w:author="admin" w:date="2015-10-08T21:21:00Z">
        <w:r w:rsidR="009F0E69">
          <w:rPr>
            <w:rFonts w:ascii="华文楷体" w:eastAsia="华文楷体" w:hAnsi="华文楷体" w:hint="eastAsia"/>
            <w:sz w:val="28"/>
            <w:szCs w:val="28"/>
          </w:rPr>
          <w:t>。</w:t>
        </w:r>
      </w:ins>
      <w:r w:rsidRPr="009528A3">
        <w:rPr>
          <w:rFonts w:ascii="华文楷体" w:eastAsia="华文楷体" w:hAnsi="华文楷体" w:hint="eastAsia"/>
          <w:sz w:val="28"/>
          <w:szCs w:val="28"/>
        </w:rPr>
        <w:t>但是他皈依三宝或者他守持戒律呢</w:t>
      </w:r>
      <w:ins w:id="177" w:author="admin" w:date="2015-10-08T21:21:00Z">
        <w:r w:rsidR="00CA4996">
          <w:rPr>
            <w:rFonts w:ascii="华文楷体" w:eastAsia="华文楷体" w:hAnsi="华文楷体" w:hint="eastAsia"/>
            <w:sz w:val="28"/>
            <w:szCs w:val="28"/>
          </w:rPr>
          <w:t>，</w:t>
        </w:r>
      </w:ins>
      <w:r w:rsidRPr="009528A3">
        <w:rPr>
          <w:rFonts w:ascii="华文楷体" w:eastAsia="华文楷体" w:hAnsi="华文楷体" w:hint="eastAsia"/>
          <w:sz w:val="28"/>
          <w:szCs w:val="28"/>
        </w:rPr>
        <w:t>从间接的侧面来讲还是可以解脱。那么如果是这样我们就可以设想：如果说有那么一部分众生他又想学习佛法，但是也没有办法接受无我观点，那么犊子部对他来讲就是最好的了，最好的选择了。一方面犊子部当中它</w:t>
      </w:r>
      <w:proofErr w:type="gramStart"/>
      <w:r w:rsidRPr="009528A3">
        <w:rPr>
          <w:rFonts w:ascii="华文楷体" w:eastAsia="华文楷体" w:hAnsi="华文楷体" w:hint="eastAsia"/>
          <w:sz w:val="28"/>
          <w:szCs w:val="28"/>
        </w:rPr>
        <w:t>也是承许有</w:t>
      </w:r>
      <w:proofErr w:type="gramEnd"/>
      <w:r w:rsidRPr="009528A3">
        <w:rPr>
          <w:rFonts w:ascii="华文楷体" w:eastAsia="华文楷体" w:hAnsi="华文楷体" w:hint="eastAsia"/>
          <w:sz w:val="28"/>
          <w:szCs w:val="28"/>
        </w:rPr>
        <w:t>我的，一方面也有对佛法方面的皈依</w:t>
      </w:r>
      <w:proofErr w:type="gramStart"/>
      <w:r w:rsidRPr="009528A3">
        <w:rPr>
          <w:rFonts w:ascii="华文楷体" w:eastAsia="华文楷体" w:hAnsi="华文楷体" w:hint="eastAsia"/>
          <w:sz w:val="28"/>
          <w:szCs w:val="28"/>
        </w:rPr>
        <w:t>啊或者</w:t>
      </w:r>
      <w:proofErr w:type="gramEnd"/>
      <w:r w:rsidRPr="009528A3">
        <w:rPr>
          <w:rFonts w:ascii="华文楷体" w:eastAsia="华文楷体" w:hAnsi="华文楷体" w:hint="eastAsia"/>
          <w:sz w:val="28"/>
          <w:szCs w:val="28"/>
        </w:rPr>
        <w:t>也有这样一种戒律啊等等，所以说这部分众生怎么办？实在也没办法就说没办法直接安立他们让他们获得解脱道的时候呢，也可以把犊子部作为一种过渡吧，算是一种过渡的教派也可以的，所以从这个角度来讲的话我们说</w:t>
      </w:r>
      <w:proofErr w:type="gramStart"/>
      <w:r w:rsidRPr="009528A3">
        <w:rPr>
          <w:rFonts w:ascii="华文楷体" w:eastAsia="华文楷体" w:hAnsi="华文楷体" w:hint="eastAsia"/>
          <w:sz w:val="28"/>
          <w:szCs w:val="28"/>
        </w:rPr>
        <w:t>犊子部它存在</w:t>
      </w:r>
      <w:proofErr w:type="gramEnd"/>
      <w:r w:rsidRPr="009528A3">
        <w:rPr>
          <w:rFonts w:ascii="华文楷体" w:eastAsia="华文楷体" w:hAnsi="华文楷体" w:hint="eastAsia"/>
          <w:sz w:val="28"/>
          <w:szCs w:val="28"/>
        </w:rPr>
        <w:t>的这样一种根据是什么呢？从这个方面我们也可以理解，也是可以从这个角度可以理解的。那么下面就分析他的观点了。</w:t>
      </w:r>
    </w:p>
    <w:p w:rsidR="009528A3" w:rsidRPr="009528A3" w:rsidRDefault="009528A3" w:rsidP="009528A3">
      <w:pPr>
        <w:ind w:firstLine="570"/>
        <w:rPr>
          <w:rFonts w:ascii="华文楷体" w:eastAsia="华文楷体" w:hAnsi="华文楷体"/>
          <w:sz w:val="28"/>
          <w:szCs w:val="28"/>
        </w:rPr>
      </w:pPr>
      <w:r w:rsidRPr="009528A3">
        <w:rPr>
          <w:rFonts w:ascii="华文楷体" w:eastAsia="华文楷体" w:hAnsi="华文楷体" w:hint="eastAsia"/>
          <w:sz w:val="28"/>
          <w:szCs w:val="28"/>
        </w:rPr>
        <w:lastRenderedPageBreak/>
        <w:t>【</w:t>
      </w:r>
      <w:r w:rsidRPr="007A5585">
        <w:rPr>
          <w:rFonts w:asciiTheme="minorEastAsia" w:hAnsiTheme="minorEastAsia" w:hint="eastAsia"/>
          <w:sz w:val="28"/>
          <w:szCs w:val="28"/>
          <w:rPrChange w:id="178" w:author="admin" w:date="2015-10-08T21:24:00Z">
            <w:rPr>
              <w:rFonts w:ascii="华文楷体" w:eastAsia="华文楷体" w:hAnsi="华文楷体" w:hint="eastAsia"/>
              <w:sz w:val="28"/>
              <w:szCs w:val="28"/>
            </w:rPr>
          </w:rPrChange>
        </w:rPr>
        <w:t>犊子部认为有我：那个我存在于有实法中并且是业果的依处，它与蕴既不是一体也不可说为异体，常、无常等何者也不可言宣。</w:t>
      </w:r>
      <w:r w:rsidRPr="009528A3">
        <w:rPr>
          <w:rFonts w:ascii="华文楷体" w:eastAsia="华文楷体" w:hAnsi="华文楷体" w:hint="eastAsia"/>
          <w:sz w:val="28"/>
          <w:szCs w:val="28"/>
        </w:rPr>
        <w:t>】</w:t>
      </w:r>
    </w:p>
    <w:p w:rsidR="00832784" w:rsidRDefault="009528A3" w:rsidP="009528A3">
      <w:pPr>
        <w:ind w:firstLine="570"/>
        <w:rPr>
          <w:ins w:id="179" w:author="admin" w:date="2015-10-08T21:26:00Z"/>
          <w:rFonts w:ascii="华文楷体" w:eastAsia="华文楷体" w:hAnsi="华文楷体"/>
          <w:sz w:val="28"/>
          <w:szCs w:val="28"/>
        </w:rPr>
      </w:pPr>
      <w:r w:rsidRPr="009528A3">
        <w:rPr>
          <w:rFonts w:ascii="华文楷体" w:eastAsia="华文楷体" w:hAnsi="华文楷体" w:hint="eastAsia"/>
          <w:sz w:val="28"/>
          <w:szCs w:val="28"/>
        </w:rPr>
        <w:t>那么这个我呢就是我们在《入中论》当中所讲的不可言说的我，那么就是说这个我它是属于有实法，它是存在于</w:t>
      </w:r>
      <w:proofErr w:type="gramStart"/>
      <w:r w:rsidRPr="009528A3">
        <w:rPr>
          <w:rFonts w:ascii="华文楷体" w:eastAsia="华文楷体" w:hAnsi="华文楷体" w:hint="eastAsia"/>
          <w:sz w:val="28"/>
          <w:szCs w:val="28"/>
        </w:rPr>
        <w:t>有实法当中</w:t>
      </w:r>
      <w:proofErr w:type="gramEnd"/>
      <w:r w:rsidRPr="009528A3">
        <w:rPr>
          <w:rFonts w:ascii="华文楷体" w:eastAsia="华文楷体" w:hAnsi="华文楷体" w:hint="eastAsia"/>
          <w:sz w:val="28"/>
          <w:szCs w:val="28"/>
        </w:rPr>
        <w:t>，它是实实在在存在的就这个意思，而且这个我</w:t>
      </w:r>
      <w:proofErr w:type="gramStart"/>
      <w:r w:rsidRPr="009528A3">
        <w:rPr>
          <w:rFonts w:ascii="华文楷体" w:eastAsia="华文楷体" w:hAnsi="华文楷体" w:hint="eastAsia"/>
          <w:sz w:val="28"/>
          <w:szCs w:val="28"/>
        </w:rPr>
        <w:t>是业果的</w:t>
      </w:r>
      <w:proofErr w:type="gramEnd"/>
      <w:r w:rsidRPr="009528A3">
        <w:rPr>
          <w:rFonts w:ascii="华文楷体" w:eastAsia="华文楷体" w:hAnsi="华文楷体" w:hint="eastAsia"/>
          <w:sz w:val="28"/>
          <w:szCs w:val="28"/>
        </w:rPr>
        <w:t>所依处，那么就说你造了业了</w:t>
      </w:r>
      <w:ins w:id="180" w:author="admin" w:date="2015-10-08T21:25:00Z">
        <w:r w:rsidR="007A5585">
          <w:rPr>
            <w:rFonts w:ascii="华文楷体" w:eastAsia="华文楷体" w:hAnsi="华文楷体" w:hint="eastAsia"/>
            <w:sz w:val="28"/>
            <w:szCs w:val="28"/>
          </w:rPr>
          <w:t>，</w:t>
        </w:r>
      </w:ins>
      <w:r w:rsidRPr="009528A3">
        <w:rPr>
          <w:rFonts w:ascii="华文楷体" w:eastAsia="华文楷体" w:hAnsi="华文楷体" w:hint="eastAsia"/>
          <w:sz w:val="28"/>
          <w:szCs w:val="28"/>
        </w:rPr>
        <w:t>你这个人造了业了</w:t>
      </w:r>
      <w:del w:id="181" w:author="admin" w:date="2015-10-08T21:25:00Z">
        <w:r w:rsidRPr="009528A3" w:rsidDel="00BD6B58">
          <w:rPr>
            <w:rFonts w:ascii="华文楷体" w:eastAsia="华文楷体" w:hAnsi="华文楷体" w:hint="eastAsia"/>
            <w:sz w:val="28"/>
            <w:szCs w:val="28"/>
          </w:rPr>
          <w:delText>，</w:delText>
        </w:r>
      </w:del>
      <w:ins w:id="182" w:author="admin" w:date="2015-10-08T21:25:00Z">
        <w:r w:rsidR="00BD6B58">
          <w:rPr>
            <w:rFonts w:ascii="华文楷体" w:eastAsia="华文楷体" w:hAnsi="华文楷体" w:hint="eastAsia"/>
            <w:sz w:val="28"/>
            <w:szCs w:val="28"/>
          </w:rPr>
          <w:t>。</w:t>
        </w:r>
      </w:ins>
      <w:r w:rsidRPr="009528A3">
        <w:rPr>
          <w:rFonts w:ascii="华文楷体" w:eastAsia="华文楷体" w:hAnsi="华文楷体" w:hint="eastAsia"/>
          <w:sz w:val="28"/>
          <w:szCs w:val="28"/>
        </w:rPr>
        <w:t>造了</w:t>
      </w:r>
      <w:proofErr w:type="gramStart"/>
      <w:r w:rsidRPr="009528A3">
        <w:rPr>
          <w:rFonts w:ascii="华文楷体" w:eastAsia="华文楷体" w:hAnsi="华文楷体" w:hint="eastAsia"/>
          <w:sz w:val="28"/>
          <w:szCs w:val="28"/>
        </w:rPr>
        <w:t>业之后</w:t>
      </w:r>
      <w:proofErr w:type="gramEnd"/>
      <w:r w:rsidRPr="009528A3">
        <w:rPr>
          <w:rFonts w:ascii="华文楷体" w:eastAsia="华文楷体" w:hAnsi="华文楷体" w:hint="eastAsia"/>
          <w:sz w:val="28"/>
          <w:szCs w:val="28"/>
        </w:rPr>
        <w:t>你</w:t>
      </w:r>
      <w:proofErr w:type="gramStart"/>
      <w:r w:rsidRPr="009528A3">
        <w:rPr>
          <w:rFonts w:ascii="华文楷体" w:eastAsia="华文楷体" w:hAnsi="华文楷体" w:hint="eastAsia"/>
          <w:sz w:val="28"/>
          <w:szCs w:val="28"/>
        </w:rPr>
        <w:t>的业果是</w:t>
      </w:r>
      <w:proofErr w:type="gramEnd"/>
      <w:r w:rsidRPr="009528A3">
        <w:rPr>
          <w:rFonts w:ascii="华文楷体" w:eastAsia="华文楷体" w:hAnsi="华文楷体" w:hint="eastAsia"/>
          <w:sz w:val="28"/>
          <w:szCs w:val="28"/>
        </w:rPr>
        <w:t>依靠什么为所依呢？整个五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都在变化嘛，整个五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都在变化的话五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就不可能作为</w:t>
      </w:r>
      <w:proofErr w:type="gramStart"/>
      <w:r w:rsidRPr="009528A3">
        <w:rPr>
          <w:rFonts w:ascii="华文楷体" w:eastAsia="华文楷体" w:hAnsi="华文楷体" w:hint="eastAsia"/>
          <w:sz w:val="28"/>
          <w:szCs w:val="28"/>
        </w:rPr>
        <w:t>所依处的</w:t>
      </w:r>
      <w:proofErr w:type="gramEnd"/>
      <w:r w:rsidRPr="009528A3">
        <w:rPr>
          <w:rFonts w:ascii="华文楷体" w:eastAsia="华文楷体" w:hAnsi="华文楷体" w:hint="eastAsia"/>
          <w:sz w:val="28"/>
          <w:szCs w:val="28"/>
        </w:rPr>
        <w:t>，因为前世的五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到了后世之后就舍弃了</w:t>
      </w:r>
      <w:del w:id="183" w:author="admin" w:date="2015-10-08T21:26:00Z">
        <w:r w:rsidRPr="009528A3" w:rsidDel="007926E4">
          <w:rPr>
            <w:rFonts w:ascii="华文楷体" w:eastAsia="华文楷体" w:hAnsi="华文楷体" w:hint="eastAsia"/>
            <w:sz w:val="28"/>
            <w:szCs w:val="28"/>
          </w:rPr>
          <w:delText>，</w:delText>
        </w:r>
      </w:del>
      <w:ins w:id="184" w:author="admin" w:date="2015-10-08T21:26:00Z">
        <w:r w:rsidR="007926E4">
          <w:rPr>
            <w:rFonts w:ascii="华文楷体" w:eastAsia="华文楷体" w:hAnsi="华文楷体" w:hint="eastAsia"/>
            <w:sz w:val="28"/>
            <w:szCs w:val="28"/>
          </w:rPr>
          <w:t>。</w:t>
        </w:r>
      </w:ins>
      <w:r w:rsidRPr="009528A3">
        <w:rPr>
          <w:rFonts w:ascii="华文楷体" w:eastAsia="华文楷体" w:hAnsi="华文楷体" w:hint="eastAsia"/>
          <w:sz w:val="28"/>
          <w:szCs w:val="28"/>
        </w:rPr>
        <w:t>那么如果你五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作为</w:t>
      </w:r>
      <w:proofErr w:type="gramStart"/>
      <w:r w:rsidRPr="009528A3">
        <w:rPr>
          <w:rFonts w:ascii="华文楷体" w:eastAsia="华文楷体" w:hAnsi="华文楷体" w:hint="eastAsia"/>
          <w:sz w:val="28"/>
          <w:szCs w:val="28"/>
        </w:rPr>
        <w:t>所依处的话</w:t>
      </w:r>
      <w:proofErr w:type="gramEnd"/>
      <w:r w:rsidRPr="009528A3">
        <w:rPr>
          <w:rFonts w:ascii="华文楷体" w:eastAsia="华文楷体" w:hAnsi="华文楷体" w:hint="eastAsia"/>
          <w:sz w:val="28"/>
          <w:szCs w:val="28"/>
        </w:rPr>
        <w:t>，那么如果你舍弃了五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之后那么你</w:t>
      </w:r>
      <w:proofErr w:type="gramStart"/>
      <w:r w:rsidRPr="009528A3">
        <w:rPr>
          <w:rFonts w:ascii="华文楷体" w:eastAsia="华文楷体" w:hAnsi="华文楷体" w:hint="eastAsia"/>
          <w:sz w:val="28"/>
          <w:szCs w:val="28"/>
        </w:rPr>
        <w:t>的业果就</w:t>
      </w:r>
      <w:proofErr w:type="gramEnd"/>
      <w:r w:rsidRPr="009528A3">
        <w:rPr>
          <w:rFonts w:ascii="华文楷体" w:eastAsia="华文楷体" w:hAnsi="华文楷体" w:hint="eastAsia"/>
          <w:sz w:val="28"/>
          <w:szCs w:val="28"/>
        </w:rPr>
        <w:t>舍弃了，</w:t>
      </w:r>
      <w:proofErr w:type="gramStart"/>
      <w:r w:rsidRPr="009528A3">
        <w:rPr>
          <w:rFonts w:ascii="华文楷体" w:eastAsia="华文楷体" w:hAnsi="华文楷体" w:hint="eastAsia"/>
          <w:sz w:val="28"/>
          <w:szCs w:val="28"/>
        </w:rPr>
        <w:t>那么业果就</w:t>
      </w:r>
      <w:proofErr w:type="gramEnd"/>
      <w:r w:rsidRPr="009528A3">
        <w:rPr>
          <w:rFonts w:ascii="华文楷体" w:eastAsia="华文楷体" w:hAnsi="华文楷体" w:hint="eastAsia"/>
          <w:sz w:val="28"/>
          <w:szCs w:val="28"/>
        </w:rPr>
        <w:t>没有</w:t>
      </w:r>
      <w:proofErr w:type="gramStart"/>
      <w:r w:rsidRPr="009528A3">
        <w:rPr>
          <w:rFonts w:ascii="华文楷体" w:eastAsia="华文楷体" w:hAnsi="华文楷体" w:hint="eastAsia"/>
          <w:sz w:val="28"/>
          <w:szCs w:val="28"/>
        </w:rPr>
        <w:t>所依处了</w:t>
      </w:r>
      <w:proofErr w:type="gramEnd"/>
      <w:r w:rsidRPr="009528A3">
        <w:rPr>
          <w:rFonts w:ascii="华文楷体" w:eastAsia="华文楷体" w:hAnsi="华文楷体" w:hint="eastAsia"/>
          <w:sz w:val="28"/>
          <w:szCs w:val="28"/>
        </w:rPr>
        <w:t>，所以他就觉得这个五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不能作为所依处。那么谁能作为</w:t>
      </w:r>
      <w:proofErr w:type="gramStart"/>
      <w:r w:rsidRPr="009528A3">
        <w:rPr>
          <w:rFonts w:ascii="华文楷体" w:eastAsia="华文楷体" w:hAnsi="华文楷体" w:hint="eastAsia"/>
          <w:sz w:val="28"/>
          <w:szCs w:val="28"/>
        </w:rPr>
        <w:t>所依处</w:t>
      </w:r>
      <w:proofErr w:type="gramEnd"/>
      <w:del w:id="185" w:author="admin" w:date="2015-10-08T21:26:00Z">
        <w:r w:rsidRPr="009528A3" w:rsidDel="007C73C0">
          <w:rPr>
            <w:rFonts w:ascii="华文楷体" w:eastAsia="华文楷体" w:hAnsi="华文楷体" w:hint="eastAsia"/>
            <w:sz w:val="28"/>
            <w:szCs w:val="28"/>
          </w:rPr>
          <w:delText>那</w:delText>
        </w:r>
      </w:del>
      <w:ins w:id="186" w:author="admin" w:date="2015-10-08T21:26:00Z">
        <w:r w:rsidR="007C73C0">
          <w:rPr>
            <w:rFonts w:ascii="华文楷体" w:eastAsia="华文楷体" w:hAnsi="华文楷体" w:hint="eastAsia"/>
            <w:sz w:val="28"/>
            <w:szCs w:val="28"/>
          </w:rPr>
          <w:t>呢</w:t>
        </w:r>
      </w:ins>
      <w:r w:rsidRPr="009528A3">
        <w:rPr>
          <w:rFonts w:ascii="华文楷体" w:eastAsia="华文楷体" w:hAnsi="华文楷体" w:hint="eastAsia"/>
          <w:sz w:val="28"/>
          <w:szCs w:val="28"/>
        </w:rPr>
        <w:t>？我</w:t>
      </w:r>
      <w:proofErr w:type="gramStart"/>
      <w:r w:rsidRPr="009528A3">
        <w:rPr>
          <w:rFonts w:ascii="华文楷体" w:eastAsia="华文楷体" w:hAnsi="华文楷体" w:hint="eastAsia"/>
          <w:sz w:val="28"/>
          <w:szCs w:val="28"/>
        </w:rPr>
        <w:t>来作</w:t>
      </w:r>
      <w:proofErr w:type="gramEnd"/>
      <w:r w:rsidRPr="009528A3">
        <w:rPr>
          <w:rFonts w:ascii="华文楷体" w:eastAsia="华文楷体" w:hAnsi="华文楷体" w:hint="eastAsia"/>
          <w:sz w:val="28"/>
          <w:szCs w:val="28"/>
        </w:rPr>
        <w:t>为</w:t>
      </w:r>
      <w:proofErr w:type="gramStart"/>
      <w:r w:rsidRPr="009528A3">
        <w:rPr>
          <w:rFonts w:ascii="华文楷体" w:eastAsia="华文楷体" w:hAnsi="华文楷体" w:hint="eastAsia"/>
          <w:sz w:val="28"/>
          <w:szCs w:val="28"/>
        </w:rPr>
        <w:t>这个业果的</w:t>
      </w:r>
      <w:proofErr w:type="gramEnd"/>
      <w:r w:rsidRPr="009528A3">
        <w:rPr>
          <w:rFonts w:ascii="华文楷体" w:eastAsia="华文楷体" w:hAnsi="华文楷体" w:hint="eastAsia"/>
          <w:sz w:val="28"/>
          <w:szCs w:val="28"/>
        </w:rPr>
        <w:t>所依处，这个我是实有的。所以说像这样的话你的这五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可以抛弃，但是这个我不能抛弃的，是有我的</w:t>
      </w:r>
      <w:del w:id="187" w:author="admin" w:date="2015-10-08T21:26:00Z">
        <w:r w:rsidRPr="009528A3" w:rsidDel="000B37B5">
          <w:rPr>
            <w:rFonts w:ascii="华文楷体" w:eastAsia="华文楷体" w:hAnsi="华文楷体" w:hint="eastAsia"/>
            <w:sz w:val="28"/>
            <w:szCs w:val="28"/>
          </w:rPr>
          <w:delText>，</w:delText>
        </w:r>
      </w:del>
      <w:ins w:id="188" w:author="admin" w:date="2015-10-08T21:26:00Z">
        <w:r w:rsidR="000B37B5">
          <w:rPr>
            <w:rFonts w:ascii="华文楷体" w:eastAsia="华文楷体" w:hAnsi="华文楷体" w:hint="eastAsia"/>
            <w:sz w:val="28"/>
            <w:szCs w:val="28"/>
          </w:rPr>
          <w:t>。</w:t>
        </w:r>
      </w:ins>
      <w:r w:rsidRPr="009528A3">
        <w:rPr>
          <w:rFonts w:ascii="华文楷体" w:eastAsia="华文楷体" w:hAnsi="华文楷体" w:hint="eastAsia"/>
          <w:sz w:val="28"/>
          <w:szCs w:val="28"/>
        </w:rPr>
        <w:t>所以像这样讲的时候呢那么就是他可以</w:t>
      </w:r>
      <w:proofErr w:type="gramStart"/>
      <w:r w:rsidRPr="009528A3">
        <w:rPr>
          <w:rFonts w:ascii="华文楷体" w:eastAsia="华文楷体" w:hAnsi="华文楷体" w:hint="eastAsia"/>
          <w:sz w:val="28"/>
          <w:szCs w:val="28"/>
        </w:rPr>
        <w:t>作为业果所</w:t>
      </w:r>
      <w:proofErr w:type="gramEnd"/>
      <w:r w:rsidRPr="009528A3">
        <w:rPr>
          <w:rFonts w:ascii="华文楷体" w:eastAsia="华文楷体" w:hAnsi="华文楷体" w:hint="eastAsia"/>
          <w:sz w:val="28"/>
          <w:szCs w:val="28"/>
        </w:rPr>
        <w:t>依处，你的五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抛弃之后呢你的业存在于我上面，我来</w:t>
      </w:r>
      <w:proofErr w:type="gramStart"/>
      <w:r w:rsidRPr="009528A3">
        <w:rPr>
          <w:rFonts w:ascii="华文楷体" w:eastAsia="华文楷体" w:hAnsi="华文楷体" w:hint="eastAsia"/>
          <w:sz w:val="28"/>
          <w:szCs w:val="28"/>
        </w:rPr>
        <w:t>造业我</w:t>
      </w:r>
      <w:proofErr w:type="gramEnd"/>
      <w:r w:rsidRPr="009528A3">
        <w:rPr>
          <w:rFonts w:ascii="华文楷体" w:eastAsia="华文楷体" w:hAnsi="华文楷体" w:hint="eastAsia"/>
          <w:sz w:val="28"/>
          <w:szCs w:val="28"/>
        </w:rPr>
        <w:t>来受果，他就把这个我安立成</w:t>
      </w:r>
      <w:proofErr w:type="gramStart"/>
      <w:r w:rsidRPr="009528A3">
        <w:rPr>
          <w:rFonts w:ascii="华文楷体" w:eastAsia="华文楷体" w:hAnsi="华文楷体" w:hint="eastAsia"/>
          <w:sz w:val="28"/>
          <w:szCs w:val="28"/>
        </w:rPr>
        <w:t>业果的依处</w:t>
      </w:r>
      <w:proofErr w:type="gramEnd"/>
      <w:r w:rsidRPr="009528A3">
        <w:rPr>
          <w:rFonts w:ascii="华文楷体" w:eastAsia="华文楷体" w:hAnsi="华文楷体" w:hint="eastAsia"/>
          <w:sz w:val="28"/>
          <w:szCs w:val="28"/>
        </w:rPr>
        <w:t>了。</w:t>
      </w:r>
    </w:p>
    <w:p w:rsidR="00D04D5F" w:rsidRDefault="009528A3" w:rsidP="009528A3">
      <w:pPr>
        <w:ind w:firstLine="570"/>
        <w:rPr>
          <w:ins w:id="189" w:author="admin" w:date="2015-10-08T21:28:00Z"/>
          <w:rFonts w:ascii="华文楷体" w:eastAsia="华文楷体" w:hAnsi="华文楷体"/>
          <w:sz w:val="28"/>
          <w:szCs w:val="28"/>
        </w:rPr>
      </w:pPr>
      <w:r w:rsidRPr="009528A3">
        <w:rPr>
          <w:rFonts w:ascii="华文楷体" w:eastAsia="华文楷体" w:hAnsi="华文楷体" w:hint="eastAsia"/>
          <w:sz w:val="28"/>
          <w:szCs w:val="28"/>
        </w:rPr>
        <w:t>而且他分析的时候这个所谓的这个我不可言说的我和五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的关系是一体还是他体的？他就是一个特殊的关联，他与</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既不是一体也不可说为异体，不是一也不是异，就这样的。那么如果是我和五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是一体的话那么我就会变成无常，为什么？因为五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是无常的五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是多体的</w:t>
      </w:r>
      <w:del w:id="190" w:author="admin" w:date="2015-10-08T21:27:00Z">
        <w:r w:rsidRPr="009528A3" w:rsidDel="00832784">
          <w:rPr>
            <w:rFonts w:ascii="华文楷体" w:eastAsia="华文楷体" w:hAnsi="华文楷体" w:hint="eastAsia"/>
            <w:sz w:val="28"/>
            <w:szCs w:val="28"/>
          </w:rPr>
          <w:delText>，</w:delText>
        </w:r>
      </w:del>
      <w:ins w:id="191" w:author="admin" w:date="2015-10-08T21:27:00Z">
        <w:r w:rsidR="00832784">
          <w:rPr>
            <w:rFonts w:ascii="华文楷体" w:eastAsia="华文楷体" w:hAnsi="华文楷体" w:hint="eastAsia"/>
            <w:sz w:val="28"/>
            <w:szCs w:val="28"/>
          </w:rPr>
          <w:t>。</w:t>
        </w:r>
      </w:ins>
      <w:r w:rsidRPr="009528A3">
        <w:rPr>
          <w:rFonts w:ascii="华文楷体" w:eastAsia="华文楷体" w:hAnsi="华文楷体" w:hint="eastAsia"/>
          <w:sz w:val="28"/>
          <w:szCs w:val="28"/>
        </w:rPr>
        <w:t>所以如果你</w:t>
      </w:r>
      <w:proofErr w:type="gramStart"/>
      <w:r w:rsidRPr="009528A3">
        <w:rPr>
          <w:rFonts w:ascii="华文楷体" w:eastAsia="华文楷体" w:hAnsi="华文楷体" w:hint="eastAsia"/>
          <w:sz w:val="28"/>
          <w:szCs w:val="28"/>
        </w:rPr>
        <w:t>是承许我</w:t>
      </w:r>
      <w:proofErr w:type="gramEnd"/>
      <w:r w:rsidRPr="009528A3">
        <w:rPr>
          <w:rFonts w:ascii="华文楷体" w:eastAsia="华文楷体" w:hAnsi="华文楷体" w:hint="eastAsia"/>
          <w:sz w:val="28"/>
          <w:szCs w:val="28"/>
        </w:rPr>
        <w:t>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是一体的话</w:t>
      </w:r>
      <w:ins w:id="192" w:author="admin" w:date="2015-10-08T21:27:00Z">
        <w:r w:rsidR="00287685">
          <w:rPr>
            <w:rFonts w:ascii="华文楷体" w:eastAsia="华文楷体" w:hAnsi="华文楷体" w:hint="eastAsia"/>
            <w:sz w:val="28"/>
            <w:szCs w:val="28"/>
          </w:rPr>
          <w:t>，</w:t>
        </w:r>
      </w:ins>
      <w:r w:rsidRPr="009528A3">
        <w:rPr>
          <w:rFonts w:ascii="华文楷体" w:eastAsia="华文楷体" w:hAnsi="华文楷体" w:hint="eastAsia"/>
          <w:sz w:val="28"/>
          <w:szCs w:val="28"/>
        </w:rPr>
        <w:t>那么我就变成无常了，而且呢就说五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它在每一世都在变的，每一世都在变化，如果说我和五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是一体的话，那么就说当你前一世的五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舍弃掉之后呢那么</w:t>
      </w:r>
      <w:r w:rsidRPr="009528A3">
        <w:rPr>
          <w:rFonts w:ascii="华文楷体" w:eastAsia="华文楷体" w:hAnsi="华文楷体" w:hint="eastAsia"/>
          <w:sz w:val="28"/>
          <w:szCs w:val="28"/>
        </w:rPr>
        <w:lastRenderedPageBreak/>
        <w:t>我也就没有了，他就觉得有这样一种过失了，</w:t>
      </w:r>
      <w:proofErr w:type="gramStart"/>
      <w:r w:rsidRPr="009528A3">
        <w:rPr>
          <w:rFonts w:ascii="华文楷体" w:eastAsia="华文楷体" w:hAnsi="华文楷体" w:hint="eastAsia"/>
          <w:sz w:val="28"/>
          <w:szCs w:val="28"/>
        </w:rPr>
        <w:t>或者业果之间</w:t>
      </w:r>
      <w:proofErr w:type="gramEnd"/>
      <w:r w:rsidRPr="009528A3">
        <w:rPr>
          <w:rFonts w:ascii="华文楷体" w:eastAsia="华文楷体" w:hAnsi="华文楷体" w:hint="eastAsia"/>
          <w:sz w:val="28"/>
          <w:szCs w:val="28"/>
        </w:rPr>
        <w:t>就不合理了，所以不是一体；那么是不是他体呢？也不是他体，就说离开五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之外也不存在所谓我的存在，所以说也不可以说是我和五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是异体的法</w:t>
      </w:r>
      <w:del w:id="193" w:author="admin" w:date="2015-10-08T21:27:00Z">
        <w:r w:rsidRPr="009528A3" w:rsidDel="00287685">
          <w:rPr>
            <w:rFonts w:ascii="华文楷体" w:eastAsia="华文楷体" w:hAnsi="华文楷体" w:hint="eastAsia"/>
            <w:sz w:val="28"/>
            <w:szCs w:val="28"/>
          </w:rPr>
          <w:delText>，</w:delText>
        </w:r>
      </w:del>
      <w:ins w:id="194" w:author="admin" w:date="2015-10-08T21:27:00Z">
        <w:r w:rsidR="00287685">
          <w:rPr>
            <w:rFonts w:ascii="华文楷体" w:eastAsia="华文楷体" w:hAnsi="华文楷体" w:hint="eastAsia"/>
            <w:sz w:val="28"/>
            <w:szCs w:val="28"/>
          </w:rPr>
          <w:t>。</w:t>
        </w:r>
      </w:ins>
      <w:r w:rsidRPr="009528A3">
        <w:rPr>
          <w:rFonts w:ascii="华文楷体" w:eastAsia="华文楷体" w:hAnsi="华文楷体" w:hint="eastAsia"/>
          <w:sz w:val="28"/>
          <w:szCs w:val="28"/>
        </w:rPr>
        <w:t>那么如果说我和五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是他体的法这个我就会变成常有，因为它并不是和五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异体的</w:t>
      </w:r>
      <w:del w:id="195" w:author="admin" w:date="2015-10-08T21:27:00Z">
        <w:r w:rsidRPr="009528A3" w:rsidDel="00D04D5F">
          <w:rPr>
            <w:rFonts w:ascii="华文楷体" w:eastAsia="华文楷体" w:hAnsi="华文楷体" w:hint="eastAsia"/>
            <w:sz w:val="28"/>
            <w:szCs w:val="28"/>
          </w:rPr>
          <w:delText>（28分31秒）</w:delText>
        </w:r>
      </w:del>
      <w:r w:rsidRPr="009528A3">
        <w:rPr>
          <w:rFonts w:ascii="华文楷体" w:eastAsia="华文楷体" w:hAnsi="华文楷体" w:hint="eastAsia"/>
          <w:sz w:val="28"/>
          <w:szCs w:val="28"/>
        </w:rPr>
        <w:t>，并不是和五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他体的缘故，如果是他体的话那么离开五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之外有一个我，那么这个我就应该是常法了，所以应该有我是常的过失。</w:t>
      </w:r>
    </w:p>
    <w:p w:rsidR="00D64CDE" w:rsidRDefault="009528A3" w:rsidP="009528A3">
      <w:pPr>
        <w:ind w:firstLine="570"/>
        <w:rPr>
          <w:ins w:id="196" w:author="admin" w:date="2015-10-08T21:29:00Z"/>
          <w:rFonts w:ascii="华文楷体" w:eastAsia="华文楷体" w:hAnsi="华文楷体"/>
          <w:sz w:val="28"/>
          <w:szCs w:val="28"/>
        </w:rPr>
      </w:pPr>
      <w:r w:rsidRPr="009528A3">
        <w:rPr>
          <w:rFonts w:ascii="华文楷体" w:eastAsia="华文楷体" w:hAnsi="华文楷体" w:hint="eastAsia"/>
          <w:sz w:val="28"/>
          <w:szCs w:val="28"/>
        </w:rPr>
        <w:t>所以他就成立一个观点什么呢？我和五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不是一体也不是他体。那么这个不是一也不是异体，有的时候我们在讲中观的时候呢也讲到非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非异，但是在中观宗讲非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非异或者有的时候三转法轮当中讲非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w:t>
      </w:r>
      <w:del w:id="197" w:author="admin" w:date="2015-10-08T21:29:00Z">
        <w:r w:rsidRPr="009528A3" w:rsidDel="0060626D">
          <w:rPr>
            <w:rFonts w:ascii="华文楷体" w:eastAsia="华文楷体" w:hAnsi="华文楷体" w:hint="eastAsia"/>
            <w:sz w:val="28"/>
            <w:szCs w:val="28"/>
          </w:rPr>
          <w:delText>，</w:delText>
        </w:r>
      </w:del>
      <w:ins w:id="198" w:author="admin" w:date="2015-10-08T21:29:00Z">
        <w:r w:rsidR="0060626D">
          <w:rPr>
            <w:rFonts w:ascii="华文楷体" w:eastAsia="华文楷体" w:hAnsi="华文楷体" w:hint="eastAsia"/>
            <w:sz w:val="28"/>
            <w:szCs w:val="28"/>
          </w:rPr>
          <w:t>。</w:t>
        </w:r>
      </w:ins>
      <w:r w:rsidRPr="009528A3">
        <w:rPr>
          <w:rFonts w:ascii="华文楷体" w:eastAsia="华文楷体" w:hAnsi="华文楷体" w:hint="eastAsia"/>
          <w:sz w:val="28"/>
          <w:szCs w:val="28"/>
        </w:rPr>
        <w:t>他实际上不是在建立一个什么非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非异的这个本体，他就实际上就是不是一也不是异，他就说实际上中观宗意思就是说它就是无自性的，或就是说它是不存在的，它是不存在的意思。那么此处说非</w:t>
      </w:r>
      <w:proofErr w:type="gramStart"/>
      <w:r w:rsidRPr="009528A3">
        <w:rPr>
          <w:rFonts w:ascii="华文楷体" w:eastAsia="华文楷体" w:hAnsi="华文楷体" w:hint="eastAsia"/>
          <w:sz w:val="28"/>
          <w:szCs w:val="28"/>
        </w:rPr>
        <w:t>一非异呢他</w:t>
      </w:r>
      <w:proofErr w:type="gramEnd"/>
      <w:r w:rsidRPr="009528A3">
        <w:rPr>
          <w:rFonts w:ascii="华文楷体" w:eastAsia="华文楷体" w:hAnsi="华文楷体" w:hint="eastAsia"/>
          <w:sz w:val="28"/>
          <w:szCs w:val="28"/>
        </w:rPr>
        <w:t>就说不是一也不是异</w:t>
      </w:r>
      <w:ins w:id="199" w:author="admin" w:date="2015-10-08T21:29:00Z">
        <w:r w:rsidR="00D64CDE">
          <w:rPr>
            <w:rFonts w:ascii="华文楷体" w:eastAsia="华文楷体" w:hAnsi="华文楷体" w:hint="eastAsia"/>
            <w:sz w:val="28"/>
            <w:szCs w:val="28"/>
          </w:rPr>
          <w:t>，</w:t>
        </w:r>
      </w:ins>
      <w:r w:rsidRPr="009528A3">
        <w:rPr>
          <w:rFonts w:ascii="华文楷体" w:eastAsia="华文楷体" w:hAnsi="华文楷体" w:hint="eastAsia"/>
          <w:sz w:val="28"/>
          <w:szCs w:val="28"/>
        </w:rPr>
        <w:t>但是呢就有那么一个实有东西存在，这种实有的东西是什么呢？这个实有的东西就是非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非异的，就说我和五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呢不是一体也不是他体的，但是呢他的的确确就是实有存在</w:t>
      </w:r>
      <w:del w:id="200" w:author="admin" w:date="2015-10-08T21:29:00Z">
        <w:r w:rsidRPr="009528A3" w:rsidDel="00D64CDE">
          <w:rPr>
            <w:rFonts w:ascii="华文楷体" w:eastAsia="华文楷体" w:hAnsi="华文楷体" w:hint="eastAsia"/>
            <w:sz w:val="28"/>
            <w:szCs w:val="28"/>
          </w:rPr>
          <w:delText>，</w:delText>
        </w:r>
      </w:del>
      <w:ins w:id="201" w:author="admin" w:date="2015-10-08T21:29:00Z">
        <w:r w:rsidR="00D64CDE">
          <w:rPr>
            <w:rFonts w:ascii="华文楷体" w:eastAsia="华文楷体" w:hAnsi="华文楷体" w:hint="eastAsia"/>
            <w:sz w:val="28"/>
            <w:szCs w:val="28"/>
          </w:rPr>
          <w:t>。</w:t>
        </w:r>
      </w:ins>
    </w:p>
    <w:p w:rsidR="009528A3" w:rsidRPr="009528A3" w:rsidDel="00257909" w:rsidRDefault="009528A3" w:rsidP="00257909">
      <w:pPr>
        <w:ind w:firstLine="570"/>
        <w:rPr>
          <w:del w:id="202" w:author="admin" w:date="2015-10-08T21:32:00Z"/>
          <w:rFonts w:ascii="华文楷体" w:eastAsia="华文楷体" w:hAnsi="华文楷体"/>
          <w:sz w:val="28"/>
          <w:szCs w:val="28"/>
        </w:rPr>
      </w:pPr>
      <w:r w:rsidRPr="009528A3">
        <w:rPr>
          <w:rFonts w:ascii="华文楷体" w:eastAsia="华文楷体" w:hAnsi="华文楷体" w:hint="eastAsia"/>
          <w:sz w:val="28"/>
          <w:szCs w:val="28"/>
        </w:rPr>
        <w:t>所以从这个方面分析的时候就知道了：哦，中观</w:t>
      </w:r>
      <w:proofErr w:type="gramStart"/>
      <w:r w:rsidRPr="009528A3">
        <w:rPr>
          <w:rFonts w:ascii="华文楷体" w:eastAsia="华文楷体" w:hAnsi="华文楷体" w:hint="eastAsia"/>
          <w:sz w:val="28"/>
          <w:szCs w:val="28"/>
        </w:rPr>
        <w:t>当中说</w:t>
      </w:r>
      <w:proofErr w:type="gramEnd"/>
      <w:r w:rsidRPr="009528A3">
        <w:rPr>
          <w:rFonts w:ascii="华文楷体" w:eastAsia="华文楷体" w:hAnsi="华文楷体" w:hint="eastAsia"/>
          <w:sz w:val="28"/>
          <w:szCs w:val="28"/>
        </w:rPr>
        <w:t>非</w:t>
      </w:r>
      <w:proofErr w:type="gramStart"/>
      <w:r w:rsidRPr="009528A3">
        <w:rPr>
          <w:rFonts w:ascii="华文楷体" w:eastAsia="华文楷体" w:hAnsi="华文楷体" w:hint="eastAsia"/>
          <w:sz w:val="28"/>
          <w:szCs w:val="28"/>
        </w:rPr>
        <w:t>一非异他就是完全遮破一体</w:t>
      </w:r>
      <w:proofErr w:type="gramEnd"/>
      <w:r w:rsidRPr="009528A3">
        <w:rPr>
          <w:rFonts w:ascii="华文楷体" w:eastAsia="华文楷体" w:hAnsi="华文楷体" w:hint="eastAsia"/>
          <w:sz w:val="28"/>
          <w:szCs w:val="28"/>
        </w:rPr>
        <w:t>和他体，</w:t>
      </w:r>
      <w:proofErr w:type="gramStart"/>
      <w:r w:rsidRPr="009528A3">
        <w:rPr>
          <w:rFonts w:ascii="华文楷体" w:eastAsia="华文楷体" w:hAnsi="华文楷体" w:hint="eastAsia"/>
          <w:sz w:val="28"/>
          <w:szCs w:val="28"/>
        </w:rPr>
        <w:t>遮破完</w:t>
      </w:r>
      <w:proofErr w:type="gramEnd"/>
      <w:r w:rsidRPr="009528A3">
        <w:rPr>
          <w:rFonts w:ascii="华文楷体" w:eastAsia="华文楷体" w:hAnsi="华文楷体" w:hint="eastAsia"/>
          <w:sz w:val="28"/>
          <w:szCs w:val="28"/>
        </w:rPr>
        <w:t>之后呢再不有</w:t>
      </w:r>
      <w:proofErr w:type="gramStart"/>
      <w:r w:rsidRPr="009528A3">
        <w:rPr>
          <w:rFonts w:ascii="华文楷体" w:eastAsia="华文楷体" w:hAnsi="华文楷体" w:hint="eastAsia"/>
          <w:sz w:val="28"/>
          <w:szCs w:val="28"/>
        </w:rPr>
        <w:t>什么承许的</w:t>
      </w:r>
      <w:proofErr w:type="gramEnd"/>
      <w:r w:rsidRPr="009528A3">
        <w:rPr>
          <w:rFonts w:ascii="华文楷体" w:eastAsia="华文楷体" w:hAnsi="华文楷体" w:hint="eastAsia"/>
          <w:sz w:val="28"/>
          <w:szCs w:val="28"/>
        </w:rPr>
        <w:t>。那么就说是犊子部他是首先内心当中有一个承认的观点</w:t>
      </w:r>
      <w:ins w:id="203" w:author="admin" w:date="2015-10-08T21:31:00Z">
        <w:r w:rsidR="008425AE">
          <w:rPr>
            <w:rFonts w:ascii="华文楷体" w:eastAsia="华文楷体" w:hAnsi="华文楷体" w:hint="eastAsia"/>
            <w:sz w:val="28"/>
            <w:szCs w:val="28"/>
          </w:rPr>
          <w:t>：</w:t>
        </w:r>
      </w:ins>
      <w:del w:id="204" w:author="admin" w:date="2015-10-08T21:31:00Z">
        <w:r w:rsidRPr="009528A3" w:rsidDel="008425AE">
          <w:rPr>
            <w:rFonts w:ascii="华文楷体" w:eastAsia="华文楷体" w:hAnsi="华文楷体" w:hint="eastAsia"/>
            <w:sz w:val="28"/>
            <w:szCs w:val="28"/>
          </w:rPr>
          <w:delText>，</w:delText>
        </w:r>
      </w:del>
      <w:r w:rsidRPr="009528A3">
        <w:rPr>
          <w:rFonts w:ascii="华文楷体" w:eastAsia="华文楷体" w:hAnsi="华文楷体" w:hint="eastAsia"/>
          <w:sz w:val="28"/>
          <w:szCs w:val="28"/>
        </w:rPr>
        <w:t>认为这个我是实有存在的</w:t>
      </w:r>
      <w:del w:id="205" w:author="admin" w:date="2015-10-08T21:31:00Z">
        <w:r w:rsidRPr="009528A3" w:rsidDel="008425AE">
          <w:rPr>
            <w:rFonts w:ascii="华文楷体" w:eastAsia="华文楷体" w:hAnsi="华文楷体" w:hint="eastAsia"/>
            <w:sz w:val="28"/>
            <w:szCs w:val="28"/>
          </w:rPr>
          <w:delText>，</w:delText>
        </w:r>
      </w:del>
      <w:ins w:id="206" w:author="admin" w:date="2015-10-08T21:31:00Z">
        <w:r w:rsidR="008425AE">
          <w:rPr>
            <w:rFonts w:ascii="华文楷体" w:eastAsia="华文楷体" w:hAnsi="华文楷体" w:hint="eastAsia"/>
            <w:sz w:val="28"/>
            <w:szCs w:val="28"/>
          </w:rPr>
          <w:t>。</w:t>
        </w:r>
      </w:ins>
      <w:proofErr w:type="gramStart"/>
      <w:r w:rsidRPr="009528A3">
        <w:rPr>
          <w:rFonts w:ascii="华文楷体" w:eastAsia="华文楷体" w:hAnsi="华文楷体" w:hint="eastAsia"/>
          <w:sz w:val="28"/>
          <w:szCs w:val="28"/>
        </w:rPr>
        <w:t>那但是</w:t>
      </w:r>
      <w:proofErr w:type="gramEnd"/>
      <w:r w:rsidRPr="009528A3">
        <w:rPr>
          <w:rFonts w:ascii="华文楷体" w:eastAsia="华文楷体" w:hAnsi="华文楷体" w:hint="eastAsia"/>
          <w:sz w:val="28"/>
          <w:szCs w:val="28"/>
        </w:rPr>
        <w:t>只不过要安立我和五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的时候呢</w:t>
      </w:r>
      <w:ins w:id="207" w:author="admin" w:date="2015-10-08T21:31:00Z">
        <w:r w:rsidR="0094596B">
          <w:rPr>
            <w:rFonts w:ascii="华文楷体" w:eastAsia="华文楷体" w:hAnsi="华文楷体" w:hint="eastAsia"/>
            <w:sz w:val="28"/>
            <w:szCs w:val="28"/>
          </w:rPr>
          <w:t>，</w:t>
        </w:r>
      </w:ins>
      <w:r w:rsidRPr="009528A3">
        <w:rPr>
          <w:rFonts w:ascii="华文楷体" w:eastAsia="华文楷体" w:hAnsi="华文楷体" w:hint="eastAsia"/>
          <w:sz w:val="28"/>
          <w:szCs w:val="28"/>
        </w:rPr>
        <w:t>他的关系呢</w:t>
      </w:r>
      <w:ins w:id="208" w:author="admin" w:date="2015-10-08T21:32:00Z">
        <w:r w:rsidR="0094596B">
          <w:rPr>
            <w:rFonts w:ascii="华文楷体" w:eastAsia="华文楷体" w:hAnsi="华文楷体" w:hint="eastAsia"/>
            <w:sz w:val="28"/>
            <w:szCs w:val="28"/>
          </w:rPr>
          <w:t>，</w:t>
        </w:r>
      </w:ins>
      <w:r w:rsidRPr="009528A3">
        <w:rPr>
          <w:rFonts w:ascii="华文楷体" w:eastAsia="华文楷体" w:hAnsi="华文楷体" w:hint="eastAsia"/>
          <w:sz w:val="28"/>
          <w:szCs w:val="28"/>
        </w:rPr>
        <w:t>你完全直接安立一体也不对，你直接安立他体也不对，那么怎么样呢？</w:t>
      </w:r>
      <w:r w:rsidRPr="009528A3">
        <w:rPr>
          <w:rFonts w:ascii="华文楷体" w:eastAsia="华文楷体" w:hAnsi="华文楷体" w:hint="eastAsia"/>
          <w:sz w:val="28"/>
          <w:szCs w:val="28"/>
        </w:rPr>
        <w:lastRenderedPageBreak/>
        <w:t>那就非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非异嘛</w:t>
      </w:r>
      <w:del w:id="209" w:author="admin" w:date="2015-10-08T21:32:00Z">
        <w:r w:rsidRPr="009528A3" w:rsidDel="0094596B">
          <w:rPr>
            <w:rFonts w:ascii="华文楷体" w:eastAsia="华文楷体" w:hAnsi="华文楷体" w:hint="eastAsia"/>
            <w:sz w:val="28"/>
            <w:szCs w:val="28"/>
          </w:rPr>
          <w:delText>，</w:delText>
        </w:r>
      </w:del>
      <w:ins w:id="210" w:author="admin" w:date="2015-10-08T21:32:00Z">
        <w:r w:rsidR="0094596B">
          <w:rPr>
            <w:rFonts w:ascii="华文楷体" w:eastAsia="华文楷体" w:hAnsi="华文楷体" w:hint="eastAsia"/>
            <w:sz w:val="28"/>
            <w:szCs w:val="28"/>
          </w:rPr>
          <w:t>。</w:t>
        </w:r>
      </w:ins>
      <w:r w:rsidRPr="009528A3">
        <w:rPr>
          <w:rFonts w:ascii="华文楷体" w:eastAsia="华文楷体" w:hAnsi="华文楷体" w:hint="eastAsia"/>
          <w:sz w:val="28"/>
          <w:szCs w:val="28"/>
        </w:rPr>
        <w:t>非</w:t>
      </w:r>
      <w:proofErr w:type="gramStart"/>
      <w:r w:rsidRPr="009528A3">
        <w:rPr>
          <w:rFonts w:ascii="华文楷体" w:eastAsia="华文楷体" w:hAnsi="华文楷体" w:hint="eastAsia"/>
          <w:sz w:val="28"/>
          <w:szCs w:val="28"/>
        </w:rPr>
        <w:t>一</w:t>
      </w:r>
      <w:proofErr w:type="gramEnd"/>
      <w:r w:rsidRPr="009528A3">
        <w:rPr>
          <w:rFonts w:ascii="华文楷体" w:eastAsia="华文楷体" w:hAnsi="华文楷体" w:hint="eastAsia"/>
          <w:sz w:val="28"/>
          <w:szCs w:val="28"/>
        </w:rPr>
        <w:t>非异的第一个他就认为安立非</w:t>
      </w:r>
      <w:proofErr w:type="gramStart"/>
      <w:r w:rsidRPr="009528A3">
        <w:rPr>
          <w:rFonts w:ascii="华文楷体" w:eastAsia="华文楷体" w:hAnsi="华文楷体" w:hint="eastAsia"/>
          <w:sz w:val="28"/>
          <w:szCs w:val="28"/>
        </w:rPr>
        <w:t>一非异呢就</w:t>
      </w:r>
      <w:proofErr w:type="gramEnd"/>
      <w:r w:rsidRPr="009528A3">
        <w:rPr>
          <w:rFonts w:ascii="华文楷体" w:eastAsia="华文楷体" w:hAnsi="华文楷体" w:hint="eastAsia"/>
          <w:sz w:val="28"/>
          <w:szCs w:val="28"/>
        </w:rPr>
        <w:t>把我和五</w:t>
      </w:r>
      <w:proofErr w:type="gramStart"/>
      <w:r w:rsidRPr="009528A3">
        <w:rPr>
          <w:rFonts w:ascii="华文楷体" w:eastAsia="华文楷体" w:hAnsi="华文楷体" w:hint="eastAsia"/>
          <w:sz w:val="28"/>
          <w:szCs w:val="28"/>
        </w:rPr>
        <w:t>蕴</w:t>
      </w:r>
      <w:proofErr w:type="gramEnd"/>
      <w:r w:rsidRPr="009528A3">
        <w:rPr>
          <w:rFonts w:ascii="华文楷体" w:eastAsia="华文楷体" w:hAnsi="华文楷体" w:hint="eastAsia"/>
          <w:sz w:val="28"/>
          <w:szCs w:val="28"/>
        </w:rPr>
        <w:t>一体和他体的过失都避免掉了，这个他认为第一个高明之处了；第二个方面就是把这个过失避免之后呢</w:t>
      </w:r>
      <w:ins w:id="211" w:author="admin" w:date="2015-10-08T21:33:00Z">
        <w:r w:rsidR="00257909">
          <w:rPr>
            <w:rFonts w:ascii="华文楷体" w:eastAsia="华文楷体" w:hAnsi="华文楷体" w:hint="eastAsia"/>
            <w:sz w:val="28"/>
            <w:szCs w:val="28"/>
          </w:rPr>
          <w:t>，</w:t>
        </w:r>
      </w:ins>
    </w:p>
    <w:p w:rsidR="00395A75" w:rsidDel="00257909" w:rsidRDefault="009528A3">
      <w:pPr>
        <w:rPr>
          <w:del w:id="212" w:author="admin" w:date="2015-10-08T21:32:00Z"/>
          <w:rFonts w:ascii="华文楷体" w:eastAsia="华文楷体" w:hAnsi="华文楷体"/>
          <w:sz w:val="28"/>
          <w:szCs w:val="28"/>
        </w:rPr>
        <w:pPrChange w:id="213" w:author="admin" w:date="2015-10-08T21:32:00Z">
          <w:pPr>
            <w:ind w:firstLine="570"/>
          </w:pPr>
        </w:pPrChange>
      </w:pPr>
      <w:del w:id="214" w:author="admin" w:date="2015-10-08T21:32:00Z">
        <w:r w:rsidRPr="009528A3" w:rsidDel="00257909">
          <w:rPr>
            <w:rFonts w:ascii="华文楷体" w:eastAsia="华文楷体" w:hAnsi="华文楷体" w:hint="eastAsia"/>
            <w:sz w:val="28"/>
            <w:szCs w:val="28"/>
          </w:rPr>
          <w:delText>结束时间：30分08秒</w:delText>
        </w:r>
      </w:del>
    </w:p>
    <w:p w:rsidR="0069590E" w:rsidRPr="0069590E" w:rsidDel="00257909" w:rsidRDefault="0069590E">
      <w:pPr>
        <w:rPr>
          <w:del w:id="215" w:author="admin" w:date="2015-10-08T21:32:00Z"/>
          <w:rFonts w:ascii="华文楷体" w:eastAsia="华文楷体" w:hAnsi="华文楷体"/>
          <w:sz w:val="28"/>
          <w:szCs w:val="28"/>
        </w:rPr>
        <w:pPrChange w:id="216" w:author="admin" w:date="2015-10-08T21:32:00Z">
          <w:pPr>
            <w:ind w:firstLine="570"/>
          </w:pPr>
        </w:pPrChange>
      </w:pPr>
      <w:del w:id="217" w:author="admin" w:date="2015-10-08T21:32:00Z">
        <w:r w:rsidRPr="0069590E" w:rsidDel="00257909">
          <w:rPr>
            <w:rFonts w:ascii="华文楷体" w:eastAsia="华文楷体" w:hAnsi="华文楷体" w:hint="eastAsia"/>
            <w:sz w:val="28"/>
            <w:szCs w:val="28"/>
          </w:rPr>
          <w:delText>中观庄严论释第38课30-40 郝慧颖</w:delText>
        </w:r>
      </w:del>
    </w:p>
    <w:p w:rsidR="00EE6FDE" w:rsidRDefault="0069590E">
      <w:pPr>
        <w:rPr>
          <w:ins w:id="218" w:author="admin" w:date="2015-10-08T21:35:00Z"/>
          <w:rFonts w:ascii="华文楷体" w:eastAsia="华文楷体" w:hAnsi="华文楷体"/>
          <w:sz w:val="28"/>
          <w:szCs w:val="28"/>
        </w:rPr>
        <w:pPrChange w:id="219" w:author="admin" w:date="2015-10-08T21:32:00Z">
          <w:pPr>
            <w:ind w:firstLine="570"/>
          </w:pPr>
        </w:pPrChange>
      </w:pPr>
      <w:del w:id="220" w:author="admin" w:date="2015-10-08T21:32:00Z">
        <w:r w:rsidRPr="0069590E" w:rsidDel="00257909">
          <w:rPr>
            <w:rFonts w:ascii="华文楷体" w:eastAsia="华文楷体" w:hAnsi="华文楷体" w:hint="eastAsia"/>
            <w:sz w:val="28"/>
            <w:szCs w:val="28"/>
          </w:rPr>
          <w:delText>直接安立一体的也不对，直接安立他体也不多，那么怎么样呢？那就非一非异吗。非一非异的第一个，他就认为安立非一非异呢，就把我和五蕴一体和他体的过失都避免掉了，他认为的第一高明之处了，第二个方面就是把这个过失避免之后呢</w:delText>
        </w:r>
      </w:del>
      <w:del w:id="221" w:author="admin" w:date="2015-10-08T21:33:00Z">
        <w:r w:rsidRPr="0069590E" w:rsidDel="00257909">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这个我</w:t>
      </w:r>
      <w:del w:id="222" w:author="admin" w:date="2015-10-08T21:34:00Z">
        <w:r w:rsidRPr="0069590E" w:rsidDel="00CC4808">
          <w:rPr>
            <w:rFonts w:ascii="华文楷体" w:eastAsia="华文楷体" w:hAnsi="华文楷体" w:hint="eastAsia"/>
            <w:sz w:val="28"/>
            <w:szCs w:val="28"/>
          </w:rPr>
          <w:delText>也有</w:delText>
        </w:r>
      </w:del>
      <w:ins w:id="223" w:author="admin" w:date="2015-10-08T21:34:00Z">
        <w:r w:rsidR="00CC4808">
          <w:rPr>
            <w:rFonts w:ascii="华文楷体" w:eastAsia="华文楷体" w:hAnsi="华文楷体" w:hint="eastAsia"/>
            <w:sz w:val="28"/>
            <w:szCs w:val="28"/>
          </w:rPr>
          <w:t>又</w:t>
        </w:r>
      </w:ins>
      <w:r w:rsidRPr="0069590E">
        <w:rPr>
          <w:rFonts w:ascii="华文楷体" w:eastAsia="华文楷体" w:hAnsi="华文楷体" w:hint="eastAsia"/>
          <w:sz w:val="28"/>
          <w:szCs w:val="28"/>
        </w:rPr>
        <w:t>承认了，我</w:t>
      </w:r>
      <w:ins w:id="224" w:author="admin" w:date="2015-10-08T21:34:00Z">
        <w:r w:rsidR="00CC4808">
          <w:rPr>
            <w:rFonts w:ascii="华文楷体" w:eastAsia="华文楷体" w:hAnsi="华文楷体" w:hint="eastAsia"/>
            <w:sz w:val="28"/>
            <w:szCs w:val="28"/>
          </w:rPr>
          <w:t>又</w:t>
        </w:r>
      </w:ins>
      <w:del w:id="225" w:author="admin" w:date="2015-10-08T21:34:00Z">
        <w:r w:rsidRPr="0069590E" w:rsidDel="00CC4808">
          <w:rPr>
            <w:rFonts w:ascii="华文楷体" w:eastAsia="华文楷体" w:hAnsi="华文楷体" w:hint="eastAsia"/>
            <w:sz w:val="28"/>
            <w:szCs w:val="28"/>
          </w:rPr>
          <w:delText>有</w:delText>
        </w:r>
      </w:del>
      <w:r w:rsidRPr="0069590E">
        <w:rPr>
          <w:rFonts w:ascii="华文楷体" w:eastAsia="华文楷体" w:hAnsi="华文楷体" w:hint="eastAsia"/>
          <w:sz w:val="28"/>
          <w:szCs w:val="28"/>
        </w:rPr>
        <w:t>安立了，这个实有的我又成立了，所以他就觉得是这样安立的，这个我就可以合法的存在，他就觉得这个我和</w:t>
      </w:r>
      <w:ins w:id="226" w:author="admin" w:date="2015-10-08T21:34:00Z">
        <w:r w:rsidR="00430339">
          <w:rPr>
            <w:rFonts w:ascii="华文楷体" w:eastAsia="华文楷体" w:hAnsi="华文楷体" w:hint="eastAsia"/>
            <w:sz w:val="28"/>
            <w:szCs w:val="28"/>
          </w:rPr>
          <w:t>五</w:t>
        </w:r>
        <w:proofErr w:type="gramStart"/>
        <w:r w:rsidR="00430339">
          <w:rPr>
            <w:rFonts w:ascii="华文楷体" w:eastAsia="华文楷体" w:hAnsi="华文楷体" w:hint="eastAsia"/>
            <w:sz w:val="28"/>
            <w:szCs w:val="28"/>
          </w:rPr>
          <w:t>蕴</w:t>
        </w:r>
      </w:ins>
      <w:proofErr w:type="gramEnd"/>
      <w:del w:id="227" w:author="admin" w:date="2015-10-08T21:34:00Z">
        <w:r w:rsidRPr="0069590E" w:rsidDel="00430339">
          <w:rPr>
            <w:rFonts w:ascii="华文楷体" w:eastAsia="华文楷体" w:hAnsi="华文楷体" w:hint="eastAsia"/>
            <w:sz w:val="28"/>
            <w:szCs w:val="28"/>
          </w:rPr>
          <w:delText>我</w:delText>
        </w:r>
      </w:del>
      <w:r w:rsidRPr="0069590E">
        <w:rPr>
          <w:rFonts w:ascii="华文楷体" w:eastAsia="华文楷体" w:hAnsi="华文楷体" w:hint="eastAsia"/>
          <w:sz w:val="28"/>
          <w:szCs w:val="28"/>
        </w:rPr>
        <w:t>不能说</w:t>
      </w:r>
      <w:proofErr w:type="gramStart"/>
      <w:r w:rsidRPr="0069590E">
        <w:rPr>
          <w:rFonts w:ascii="华文楷体" w:eastAsia="华文楷体" w:hAnsi="华文楷体" w:hint="eastAsia"/>
          <w:sz w:val="28"/>
          <w:szCs w:val="28"/>
        </w:rPr>
        <w:t>一不能说异</w:t>
      </w:r>
      <w:proofErr w:type="gramEnd"/>
      <w:del w:id="228" w:author="admin" w:date="2015-10-08T21:33:00Z">
        <w:r w:rsidRPr="0069590E" w:rsidDel="00257909">
          <w:rPr>
            <w:rFonts w:ascii="华文楷体" w:eastAsia="华文楷体" w:hAnsi="华文楷体" w:hint="eastAsia"/>
            <w:sz w:val="28"/>
            <w:szCs w:val="28"/>
          </w:rPr>
          <w:delText>，</w:delText>
        </w:r>
      </w:del>
      <w:ins w:id="229" w:author="admin" w:date="2015-10-08T21:33:00Z">
        <w:r w:rsidR="00257909">
          <w:rPr>
            <w:rFonts w:ascii="华文楷体" w:eastAsia="华文楷体" w:hAnsi="华文楷体" w:hint="eastAsia"/>
            <w:sz w:val="28"/>
            <w:szCs w:val="28"/>
          </w:rPr>
          <w:t>。</w:t>
        </w:r>
      </w:ins>
    </w:p>
    <w:p w:rsidR="0069590E" w:rsidRPr="0069590E" w:rsidRDefault="0069590E">
      <w:pPr>
        <w:ind w:firstLine="420"/>
        <w:rPr>
          <w:rFonts w:ascii="华文楷体" w:eastAsia="华文楷体" w:hAnsi="华文楷体"/>
          <w:sz w:val="28"/>
          <w:szCs w:val="28"/>
        </w:rPr>
        <w:pPrChange w:id="230" w:author="admin" w:date="2015-10-08T21:35:00Z">
          <w:pPr>
            <w:ind w:firstLine="570"/>
          </w:pPr>
        </w:pPrChange>
      </w:pPr>
      <w:r w:rsidRPr="0069590E">
        <w:rPr>
          <w:rFonts w:ascii="华文楷体" w:eastAsia="华文楷体" w:hAnsi="华文楷体" w:hint="eastAsia"/>
          <w:sz w:val="28"/>
          <w:szCs w:val="28"/>
        </w:rPr>
        <w:t>那么这个不可言说的意思是什么呢</w:t>
      </w:r>
      <w:del w:id="231" w:author="admin" w:date="2015-10-08T21:33:00Z">
        <w:r w:rsidRPr="0069590E" w:rsidDel="00257909">
          <w:rPr>
            <w:rFonts w:ascii="华文楷体" w:eastAsia="华文楷体" w:hAnsi="华文楷体" w:hint="eastAsia"/>
            <w:sz w:val="28"/>
            <w:szCs w:val="28"/>
          </w:rPr>
          <w:delText>，</w:delText>
        </w:r>
      </w:del>
      <w:ins w:id="232" w:author="admin" w:date="2015-10-08T21:33:00Z">
        <w:r w:rsidR="00257909">
          <w:rPr>
            <w:rFonts w:ascii="华文楷体" w:eastAsia="华文楷体" w:hAnsi="华文楷体" w:hint="eastAsia"/>
            <w:sz w:val="28"/>
            <w:szCs w:val="28"/>
          </w:rPr>
          <w:t>？</w:t>
        </w:r>
      </w:ins>
      <w:r w:rsidRPr="0069590E">
        <w:rPr>
          <w:rFonts w:ascii="华文楷体" w:eastAsia="华文楷体" w:hAnsi="华文楷体" w:hint="eastAsia"/>
          <w:sz w:val="28"/>
          <w:szCs w:val="28"/>
        </w:rPr>
        <w:t>不可言说一不一般如意，就这个我呢是不能说</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和</w:t>
      </w:r>
      <w:proofErr w:type="gramStart"/>
      <w:r w:rsidRPr="0069590E">
        <w:rPr>
          <w:rFonts w:ascii="华文楷体" w:eastAsia="华文楷体" w:hAnsi="华文楷体" w:hint="eastAsia"/>
          <w:sz w:val="28"/>
          <w:szCs w:val="28"/>
        </w:rPr>
        <w:t>异的</w:t>
      </w:r>
      <w:proofErr w:type="gramEnd"/>
      <w:r w:rsidRPr="0069590E">
        <w:rPr>
          <w:rFonts w:ascii="华文楷体" w:eastAsia="华文楷体" w:hAnsi="华文楷体" w:hint="eastAsia"/>
          <w:sz w:val="28"/>
          <w:szCs w:val="28"/>
        </w:rPr>
        <w:t>，我和五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之间是不能说</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和</w:t>
      </w:r>
      <w:proofErr w:type="gramStart"/>
      <w:r w:rsidRPr="0069590E">
        <w:rPr>
          <w:rFonts w:ascii="华文楷体" w:eastAsia="华文楷体" w:hAnsi="华文楷体" w:hint="eastAsia"/>
          <w:sz w:val="28"/>
          <w:szCs w:val="28"/>
        </w:rPr>
        <w:t>异的</w:t>
      </w:r>
      <w:proofErr w:type="gramEnd"/>
      <w:r w:rsidRPr="0069590E">
        <w:rPr>
          <w:rFonts w:ascii="华文楷体" w:eastAsia="华文楷体" w:hAnsi="华文楷体" w:hint="eastAsia"/>
          <w:sz w:val="28"/>
          <w:szCs w:val="28"/>
        </w:rPr>
        <w:t>，所以这个就是他的不可言说的意思。这个方面也是属于遍</w:t>
      </w:r>
      <w:del w:id="233" w:author="admin" w:date="2015-10-08T21:36:00Z">
        <w:r w:rsidRPr="0069590E" w:rsidDel="00112F32">
          <w:rPr>
            <w:rFonts w:ascii="华文楷体" w:eastAsia="华文楷体" w:hAnsi="华文楷体" w:hint="eastAsia"/>
            <w:sz w:val="28"/>
            <w:szCs w:val="28"/>
          </w:rPr>
          <w:delText>记</w:delText>
        </w:r>
      </w:del>
      <w:ins w:id="234" w:author="admin" w:date="2015-10-08T21:36:00Z">
        <w:r w:rsidR="00112F32">
          <w:rPr>
            <w:rFonts w:ascii="华文楷体" w:eastAsia="华文楷体" w:hAnsi="华文楷体" w:hint="eastAsia"/>
            <w:sz w:val="28"/>
            <w:szCs w:val="28"/>
          </w:rPr>
          <w:t>计</w:t>
        </w:r>
      </w:ins>
      <w:r w:rsidRPr="0069590E">
        <w:rPr>
          <w:rFonts w:ascii="华文楷体" w:eastAsia="华文楷体" w:hAnsi="华文楷体" w:hint="eastAsia"/>
          <w:sz w:val="28"/>
          <w:szCs w:val="28"/>
        </w:rPr>
        <w:t>，也是</w:t>
      </w:r>
      <w:proofErr w:type="gramStart"/>
      <w:r w:rsidRPr="0069590E">
        <w:rPr>
          <w:rFonts w:ascii="华文楷体" w:eastAsia="华文楷体" w:hAnsi="华文楷体" w:hint="eastAsia"/>
          <w:sz w:val="28"/>
          <w:szCs w:val="28"/>
        </w:rPr>
        <w:t>属于</w:t>
      </w:r>
      <w:ins w:id="235" w:author="admin" w:date="2015-10-08T21:36:00Z">
        <w:r w:rsidR="00112F32">
          <w:rPr>
            <w:rFonts w:ascii="华文楷体" w:eastAsia="华文楷体" w:hAnsi="华文楷体" w:hint="eastAsia"/>
            <w:sz w:val="28"/>
            <w:szCs w:val="28"/>
          </w:rPr>
          <w:t>遍计</w:t>
        </w:r>
      </w:ins>
      <w:proofErr w:type="gramEnd"/>
      <w:del w:id="236" w:author="admin" w:date="2015-10-08T21:36:00Z">
        <w:r w:rsidRPr="0069590E" w:rsidDel="00112F32">
          <w:rPr>
            <w:rFonts w:ascii="华文楷体" w:eastAsia="华文楷体" w:hAnsi="华文楷体" w:hint="eastAsia"/>
            <w:sz w:val="28"/>
            <w:szCs w:val="28"/>
          </w:rPr>
          <w:delText>遍记</w:delText>
        </w:r>
      </w:del>
      <w:r w:rsidRPr="0069590E">
        <w:rPr>
          <w:rFonts w:ascii="华文楷体" w:eastAsia="华文楷体" w:hAnsi="华文楷体" w:hint="eastAsia"/>
          <w:sz w:val="28"/>
          <w:szCs w:val="28"/>
        </w:rPr>
        <w:t>的这个我，他不是这个俱生我，因为他做了详尽观察了，已经做了详尽观察</w:t>
      </w:r>
      <w:del w:id="237" w:author="admin" w:date="2015-10-08T21:35:00Z">
        <w:r w:rsidRPr="0069590E" w:rsidDel="006648F3">
          <w:rPr>
            <w:rFonts w:ascii="华文楷体" w:eastAsia="华文楷体" w:hAnsi="华文楷体" w:hint="eastAsia"/>
            <w:sz w:val="28"/>
            <w:szCs w:val="28"/>
          </w:rPr>
          <w:delText>，</w:delText>
        </w:r>
      </w:del>
      <w:ins w:id="238" w:author="admin" w:date="2015-10-08T21:35:00Z">
        <w:r w:rsidR="006648F3">
          <w:rPr>
            <w:rFonts w:ascii="华文楷体" w:eastAsia="华文楷体" w:hAnsi="华文楷体" w:hint="eastAsia"/>
            <w:sz w:val="28"/>
            <w:szCs w:val="28"/>
          </w:rPr>
          <w:t>。</w:t>
        </w:r>
      </w:ins>
      <w:r w:rsidRPr="0069590E">
        <w:rPr>
          <w:rFonts w:ascii="华文楷体" w:eastAsia="华文楷体" w:hAnsi="华文楷体" w:hint="eastAsia"/>
          <w:sz w:val="28"/>
          <w:szCs w:val="28"/>
        </w:rPr>
        <w:t>所以说此处呢，是两种</w:t>
      </w:r>
      <w:del w:id="239" w:author="admin" w:date="2015-10-08T21:36:00Z">
        <w:r w:rsidRPr="0069590E" w:rsidDel="00112F32">
          <w:rPr>
            <w:rFonts w:ascii="华文楷体" w:eastAsia="华文楷体" w:hAnsi="华文楷体" w:hint="eastAsia"/>
            <w:sz w:val="28"/>
            <w:szCs w:val="28"/>
          </w:rPr>
          <w:delText>遍记</w:delText>
        </w:r>
      </w:del>
      <w:proofErr w:type="gramStart"/>
      <w:ins w:id="240" w:author="admin" w:date="2015-10-08T21:36:00Z">
        <w:r w:rsidR="00112F32">
          <w:rPr>
            <w:rFonts w:ascii="华文楷体" w:eastAsia="华文楷体" w:hAnsi="华文楷体" w:hint="eastAsia"/>
            <w:sz w:val="28"/>
            <w:szCs w:val="28"/>
          </w:rPr>
          <w:t>遍计</w:t>
        </w:r>
      </w:ins>
      <w:r w:rsidRPr="0069590E">
        <w:rPr>
          <w:rFonts w:ascii="华文楷体" w:eastAsia="华文楷体" w:hAnsi="华文楷体" w:hint="eastAsia"/>
          <w:sz w:val="28"/>
          <w:szCs w:val="28"/>
        </w:rPr>
        <w:t>的</w:t>
      </w:r>
      <w:proofErr w:type="gramEnd"/>
      <w:r w:rsidRPr="0069590E">
        <w:rPr>
          <w:rFonts w:ascii="华文楷体" w:eastAsia="华文楷体" w:hAnsi="华文楷体" w:hint="eastAsia"/>
          <w:sz w:val="28"/>
          <w:szCs w:val="28"/>
        </w:rPr>
        <w:t>观点，一个是纯粹的外道，一</w:t>
      </w:r>
      <w:del w:id="241" w:author="admin" w:date="2015-10-08T21:36:00Z">
        <w:r w:rsidRPr="0069590E" w:rsidDel="007827C3">
          <w:rPr>
            <w:rFonts w:ascii="华文楷体" w:eastAsia="华文楷体" w:hAnsi="华文楷体" w:hint="eastAsia"/>
            <w:sz w:val="28"/>
            <w:szCs w:val="28"/>
          </w:rPr>
          <w:delText>个</w:delText>
        </w:r>
      </w:del>
      <w:ins w:id="242" w:author="admin" w:date="2015-10-08T21:36:00Z">
        <w:r w:rsidR="007827C3">
          <w:rPr>
            <w:rFonts w:ascii="华文楷体" w:eastAsia="华文楷体" w:hAnsi="华文楷体" w:hint="eastAsia"/>
            <w:sz w:val="28"/>
            <w:szCs w:val="28"/>
          </w:rPr>
          <w:t>种</w:t>
        </w:r>
      </w:ins>
      <w:r w:rsidRPr="0069590E">
        <w:rPr>
          <w:rFonts w:ascii="华文楷体" w:eastAsia="华文楷体" w:hAnsi="华文楷体" w:hint="eastAsia"/>
          <w:sz w:val="28"/>
          <w:szCs w:val="28"/>
        </w:rPr>
        <w:t>就是佛教当中的有我宗，又是</w:t>
      </w:r>
      <w:del w:id="243" w:author="admin" w:date="2015-10-08T21:35:00Z">
        <w:r w:rsidRPr="0069590E" w:rsidDel="006648F3">
          <w:rPr>
            <w:rFonts w:ascii="华文楷体" w:eastAsia="华文楷体" w:hAnsi="华文楷体" w:hint="eastAsia"/>
            <w:sz w:val="28"/>
            <w:szCs w:val="28"/>
          </w:rPr>
          <w:delText>度支部（30：46）</w:delText>
        </w:r>
      </w:del>
      <w:ins w:id="244" w:author="admin" w:date="2015-10-08T21:35:00Z">
        <w:r w:rsidR="006648F3">
          <w:rPr>
            <w:rFonts w:ascii="华文楷体" w:eastAsia="华文楷体" w:hAnsi="华文楷体" w:hint="eastAsia"/>
            <w:sz w:val="28"/>
            <w:szCs w:val="28"/>
          </w:rPr>
          <w:t>犊子部</w:t>
        </w:r>
      </w:ins>
      <w:r w:rsidRPr="0069590E">
        <w:rPr>
          <w:rFonts w:ascii="华文楷体" w:eastAsia="华文楷体" w:hAnsi="华文楷体" w:hint="eastAsia"/>
          <w:sz w:val="28"/>
          <w:szCs w:val="28"/>
        </w:rPr>
        <w:t>他两种，一个是纯粹外道</w:t>
      </w:r>
      <w:ins w:id="245" w:author="admin" w:date="2015-10-08T21:37:00Z">
        <w:r w:rsidR="006034EF">
          <w:rPr>
            <w:rFonts w:ascii="华文楷体" w:eastAsia="华文楷体" w:hAnsi="华文楷体" w:hint="eastAsia"/>
            <w:sz w:val="28"/>
            <w:szCs w:val="28"/>
          </w:rPr>
          <w:t>，</w:t>
        </w:r>
      </w:ins>
      <w:r w:rsidRPr="0069590E">
        <w:rPr>
          <w:rFonts w:ascii="华文楷体" w:eastAsia="华文楷体" w:hAnsi="华文楷体" w:hint="eastAsia"/>
          <w:sz w:val="28"/>
          <w:szCs w:val="28"/>
        </w:rPr>
        <w:t>一个是</w:t>
      </w:r>
      <w:del w:id="246" w:author="admin" w:date="2015-10-08T21:35:00Z">
        <w:r w:rsidRPr="0069590E" w:rsidDel="006648F3">
          <w:rPr>
            <w:rFonts w:ascii="华文楷体" w:eastAsia="华文楷体" w:hAnsi="华文楷体" w:hint="eastAsia"/>
            <w:sz w:val="28"/>
            <w:szCs w:val="28"/>
          </w:rPr>
          <w:delText>度支部</w:delText>
        </w:r>
      </w:del>
      <w:ins w:id="247" w:author="admin" w:date="2015-10-08T21:35:00Z">
        <w:r w:rsidR="006648F3">
          <w:rPr>
            <w:rFonts w:ascii="华文楷体" w:eastAsia="华文楷体" w:hAnsi="华文楷体" w:hint="eastAsia"/>
            <w:sz w:val="28"/>
            <w:szCs w:val="28"/>
          </w:rPr>
          <w:t>犊子部</w:t>
        </w:r>
      </w:ins>
      <w:r w:rsidRPr="0069590E">
        <w:rPr>
          <w:rFonts w:ascii="华文楷体" w:eastAsia="华文楷体" w:hAnsi="华文楷体" w:hint="eastAsia"/>
          <w:sz w:val="28"/>
          <w:szCs w:val="28"/>
        </w:rPr>
        <w:t>，他们安立</w:t>
      </w:r>
      <w:proofErr w:type="gramStart"/>
      <w:r w:rsidRPr="0069590E">
        <w:rPr>
          <w:rFonts w:ascii="华文楷体" w:eastAsia="华文楷体" w:hAnsi="华文楷体" w:hint="eastAsia"/>
          <w:sz w:val="28"/>
          <w:szCs w:val="28"/>
        </w:rPr>
        <w:t>的遍记</w:t>
      </w:r>
      <w:proofErr w:type="gramEnd"/>
      <w:r w:rsidRPr="0069590E">
        <w:rPr>
          <w:rFonts w:ascii="华文楷体" w:eastAsia="华文楷体" w:hAnsi="华文楷体" w:hint="eastAsia"/>
          <w:sz w:val="28"/>
          <w:szCs w:val="28"/>
        </w:rPr>
        <w:t>，他们安立</w:t>
      </w:r>
      <w:proofErr w:type="gramStart"/>
      <w:r w:rsidRPr="0069590E">
        <w:rPr>
          <w:rFonts w:ascii="华文楷体" w:eastAsia="华文楷体" w:hAnsi="华文楷体" w:hint="eastAsia"/>
          <w:sz w:val="28"/>
          <w:szCs w:val="28"/>
        </w:rPr>
        <w:t>的遍记</w:t>
      </w:r>
      <w:proofErr w:type="gramEnd"/>
      <w:r w:rsidRPr="0069590E">
        <w:rPr>
          <w:rFonts w:ascii="华文楷体" w:eastAsia="华文楷体" w:hAnsi="华文楷体" w:hint="eastAsia"/>
          <w:sz w:val="28"/>
          <w:szCs w:val="28"/>
        </w:rPr>
        <w:t>是这样</w:t>
      </w:r>
      <w:del w:id="248" w:author="admin" w:date="2015-10-08T21:37:00Z">
        <w:r w:rsidRPr="0069590E" w:rsidDel="006034EF">
          <w:rPr>
            <w:rFonts w:ascii="华文楷体" w:eastAsia="华文楷体" w:hAnsi="华文楷体" w:hint="eastAsia"/>
            <w:sz w:val="28"/>
            <w:szCs w:val="28"/>
          </w:rPr>
          <w:delText>，</w:delText>
        </w:r>
      </w:del>
      <w:ins w:id="249" w:author="admin" w:date="2015-10-08T21:37:00Z">
        <w:r w:rsidR="006034EF">
          <w:rPr>
            <w:rFonts w:ascii="华文楷体" w:eastAsia="华文楷体" w:hAnsi="华文楷体" w:hint="eastAsia"/>
            <w:sz w:val="28"/>
            <w:szCs w:val="28"/>
          </w:rPr>
          <w:t>。</w:t>
        </w:r>
      </w:ins>
      <w:r w:rsidRPr="0069590E">
        <w:rPr>
          <w:rFonts w:ascii="华文楷体" w:eastAsia="华文楷体" w:hAnsi="华文楷体" w:hint="eastAsia"/>
          <w:sz w:val="28"/>
          <w:szCs w:val="28"/>
        </w:rPr>
        <w:t>所以前面一段呢最初一段安立的这个众生的俱生我是怎么样安立的，那么这个第二大段呢，同理也就是说乃至于后面无常等何者也不可言宣。这一大段</w:t>
      </w:r>
      <w:proofErr w:type="gramStart"/>
      <w:r w:rsidRPr="0069590E">
        <w:rPr>
          <w:rFonts w:ascii="华文楷体" w:eastAsia="华文楷体" w:hAnsi="华文楷体" w:hint="eastAsia"/>
          <w:sz w:val="28"/>
          <w:szCs w:val="28"/>
        </w:rPr>
        <w:t>呢主要</w:t>
      </w:r>
      <w:proofErr w:type="gramEnd"/>
      <w:r w:rsidRPr="0069590E">
        <w:rPr>
          <w:rFonts w:ascii="华文楷体" w:eastAsia="华文楷体" w:hAnsi="华文楷体" w:hint="eastAsia"/>
          <w:sz w:val="28"/>
          <w:szCs w:val="28"/>
        </w:rPr>
        <w:t>是讲</w:t>
      </w:r>
      <w:del w:id="250" w:author="admin" w:date="2015-10-08T21:37:00Z">
        <w:r w:rsidRPr="0069590E" w:rsidDel="006034EF">
          <w:rPr>
            <w:rFonts w:ascii="华文楷体" w:eastAsia="华文楷体" w:hAnsi="华文楷体" w:hint="eastAsia"/>
            <w:sz w:val="28"/>
            <w:szCs w:val="28"/>
          </w:rPr>
          <w:delText>遍记</w:delText>
        </w:r>
      </w:del>
      <w:ins w:id="251" w:author="admin" w:date="2015-10-08T21:37:00Z">
        <w:r w:rsidR="006034EF">
          <w:rPr>
            <w:rFonts w:ascii="华文楷体" w:eastAsia="华文楷体" w:hAnsi="华文楷体" w:hint="eastAsia"/>
            <w:sz w:val="28"/>
            <w:szCs w:val="28"/>
          </w:rPr>
          <w:t>遍计</w:t>
        </w:r>
      </w:ins>
      <w:r w:rsidRPr="0069590E">
        <w:rPr>
          <w:rFonts w:ascii="华文楷体" w:eastAsia="华文楷体" w:hAnsi="华文楷体" w:hint="eastAsia"/>
          <w:sz w:val="28"/>
          <w:szCs w:val="28"/>
        </w:rPr>
        <w:t>，</w:t>
      </w:r>
      <w:del w:id="252" w:author="admin" w:date="2015-10-08T21:37:00Z">
        <w:r w:rsidRPr="0069590E" w:rsidDel="006034EF">
          <w:rPr>
            <w:rFonts w:ascii="华文楷体" w:eastAsia="华文楷体" w:hAnsi="华文楷体" w:hint="eastAsia"/>
            <w:sz w:val="28"/>
            <w:szCs w:val="28"/>
          </w:rPr>
          <w:delText>遍记</w:delText>
        </w:r>
      </w:del>
      <w:proofErr w:type="gramStart"/>
      <w:ins w:id="253" w:author="admin" w:date="2015-10-08T21:37:00Z">
        <w:r w:rsidR="006034EF">
          <w:rPr>
            <w:rFonts w:ascii="华文楷体" w:eastAsia="华文楷体" w:hAnsi="华文楷体" w:hint="eastAsia"/>
            <w:sz w:val="28"/>
            <w:szCs w:val="28"/>
          </w:rPr>
          <w:t>遍计</w:t>
        </w:r>
      </w:ins>
      <w:r w:rsidRPr="0069590E">
        <w:rPr>
          <w:rFonts w:ascii="华文楷体" w:eastAsia="华文楷体" w:hAnsi="华文楷体" w:hint="eastAsia"/>
          <w:sz w:val="28"/>
          <w:szCs w:val="28"/>
        </w:rPr>
        <w:t>当中</w:t>
      </w:r>
      <w:proofErr w:type="gramEnd"/>
      <w:r w:rsidRPr="0069590E">
        <w:rPr>
          <w:rFonts w:ascii="华文楷体" w:eastAsia="华文楷体" w:hAnsi="华文楷体" w:hint="eastAsia"/>
          <w:sz w:val="28"/>
          <w:szCs w:val="28"/>
        </w:rPr>
        <w:t>分了两种一个是外道，一个是内道的</w:t>
      </w:r>
      <w:del w:id="254" w:author="admin" w:date="2015-10-08T21:37:00Z">
        <w:r w:rsidRPr="0069590E" w:rsidDel="006034EF">
          <w:rPr>
            <w:rFonts w:ascii="华文楷体" w:eastAsia="华文楷体" w:hAnsi="华文楷体" w:hint="eastAsia"/>
            <w:sz w:val="28"/>
            <w:szCs w:val="28"/>
          </w:rPr>
          <w:delText>度支部</w:delText>
        </w:r>
      </w:del>
      <w:ins w:id="255" w:author="admin" w:date="2015-10-08T21:37:00Z">
        <w:r w:rsidR="006034EF">
          <w:rPr>
            <w:rFonts w:ascii="华文楷体" w:eastAsia="华文楷体" w:hAnsi="华文楷体" w:hint="eastAsia"/>
            <w:sz w:val="28"/>
            <w:szCs w:val="28"/>
          </w:rPr>
          <w:t>犊子部</w:t>
        </w:r>
      </w:ins>
      <w:r w:rsidRPr="0069590E">
        <w:rPr>
          <w:rFonts w:ascii="华文楷体" w:eastAsia="华文楷体" w:hAnsi="华文楷体" w:hint="eastAsia"/>
          <w:sz w:val="28"/>
          <w:szCs w:val="28"/>
        </w:rPr>
        <w:t>，从</w:t>
      </w:r>
      <w:r w:rsidRPr="0069590E">
        <w:rPr>
          <w:rFonts w:ascii="华文楷体" w:eastAsia="华文楷体" w:hAnsi="华文楷体" w:hint="eastAsia"/>
          <w:sz w:val="28"/>
          <w:szCs w:val="28"/>
        </w:rPr>
        <w:lastRenderedPageBreak/>
        <w:t>这个方面就介绍了他们的观念，那么下面开始这一段的是开始介绍内道的假我和无我的观点。</w:t>
      </w:r>
    </w:p>
    <w:p w:rsidR="00DB4539" w:rsidRDefault="00DB4539" w:rsidP="0069590E">
      <w:pPr>
        <w:ind w:firstLine="570"/>
        <w:rPr>
          <w:ins w:id="256" w:author="admin" w:date="2015-10-08T21:38:00Z"/>
          <w:rFonts w:ascii="华文楷体" w:eastAsia="华文楷体" w:hAnsi="华文楷体"/>
          <w:sz w:val="28"/>
          <w:szCs w:val="28"/>
        </w:rPr>
      </w:pPr>
      <w:ins w:id="257" w:author="admin" w:date="2015-10-08T21:38:00Z">
        <w:r>
          <w:rPr>
            <w:rFonts w:ascii="华文楷体" w:eastAsia="华文楷体" w:hAnsi="华文楷体" w:hint="eastAsia"/>
            <w:sz w:val="28"/>
            <w:szCs w:val="28"/>
          </w:rPr>
          <w:t>【</w:t>
        </w:r>
      </w:ins>
      <w:r w:rsidR="0069590E" w:rsidRPr="00DB4539">
        <w:rPr>
          <w:rFonts w:asciiTheme="minorEastAsia" w:hAnsiTheme="minorEastAsia" w:hint="eastAsia"/>
          <w:sz w:val="28"/>
          <w:szCs w:val="28"/>
          <w:rPrChange w:id="258" w:author="admin" w:date="2015-10-08T21:38:00Z">
            <w:rPr>
              <w:rFonts w:ascii="华文楷体" w:eastAsia="华文楷体" w:hAnsi="华文楷体" w:hint="eastAsia"/>
              <w:sz w:val="28"/>
              <w:szCs w:val="28"/>
            </w:rPr>
          </w:rPrChange>
        </w:rPr>
        <w:t>所有真正秉持佛教宗派的佛教徒</w:t>
      </w:r>
      <w:r w:rsidR="0069590E" w:rsidRPr="00DB4539">
        <w:rPr>
          <w:rFonts w:asciiTheme="minorEastAsia" w:hAnsiTheme="minorEastAsia"/>
          <w:sz w:val="28"/>
          <w:szCs w:val="28"/>
          <w:rPrChange w:id="259" w:author="admin" w:date="2015-10-08T21:38:00Z">
            <w:rPr>
              <w:rFonts w:ascii="华文楷体" w:eastAsia="华文楷体" w:hAnsi="华文楷体"/>
              <w:sz w:val="28"/>
              <w:szCs w:val="28"/>
            </w:rPr>
          </w:rPrChange>
        </w:rPr>
        <w:t>,也仅是将五蕴的聚合及相续认为是我而已,其实我本来绝不成立。</w:t>
      </w:r>
      <w:ins w:id="260" w:author="admin" w:date="2015-10-08T21:38:00Z">
        <w:r>
          <w:rPr>
            <w:rFonts w:ascii="华文楷体" w:eastAsia="华文楷体" w:hAnsi="华文楷体" w:hint="eastAsia"/>
            <w:sz w:val="28"/>
            <w:szCs w:val="28"/>
          </w:rPr>
          <w:t>】</w:t>
        </w:r>
      </w:ins>
    </w:p>
    <w:p w:rsidR="002631BF" w:rsidRDefault="0069590E" w:rsidP="0069590E">
      <w:pPr>
        <w:ind w:firstLine="570"/>
        <w:rPr>
          <w:ins w:id="261" w:author="admin" w:date="2015-10-08T21:40:00Z"/>
          <w:rFonts w:ascii="华文楷体" w:eastAsia="华文楷体" w:hAnsi="华文楷体"/>
          <w:sz w:val="28"/>
          <w:szCs w:val="28"/>
        </w:rPr>
      </w:pPr>
      <w:r w:rsidRPr="0069590E">
        <w:rPr>
          <w:rFonts w:ascii="华文楷体" w:eastAsia="华文楷体" w:hAnsi="华文楷体" w:hint="eastAsia"/>
          <w:sz w:val="28"/>
          <w:szCs w:val="28"/>
        </w:rPr>
        <w:t>那么这个就是有部以上的观点，那么有部以上的观点</w:t>
      </w:r>
      <w:proofErr w:type="gramStart"/>
      <w:r w:rsidRPr="0069590E">
        <w:rPr>
          <w:rFonts w:ascii="华文楷体" w:eastAsia="华文楷体" w:hAnsi="华文楷体" w:hint="eastAsia"/>
          <w:sz w:val="28"/>
          <w:szCs w:val="28"/>
        </w:rPr>
        <w:t>都承许无我</w:t>
      </w:r>
      <w:proofErr w:type="gramEnd"/>
      <w:r w:rsidRPr="0069590E">
        <w:rPr>
          <w:rFonts w:ascii="华文楷体" w:eastAsia="华文楷体" w:hAnsi="华文楷体" w:hint="eastAsia"/>
          <w:sz w:val="28"/>
          <w:szCs w:val="28"/>
        </w:rPr>
        <w:t>，</w:t>
      </w:r>
      <w:proofErr w:type="gramStart"/>
      <w:r w:rsidRPr="0069590E">
        <w:rPr>
          <w:rFonts w:ascii="华文楷体" w:eastAsia="华文楷体" w:hAnsi="华文楷体" w:hint="eastAsia"/>
          <w:sz w:val="28"/>
          <w:szCs w:val="28"/>
        </w:rPr>
        <w:t>都是承许无我</w:t>
      </w:r>
      <w:proofErr w:type="gramEnd"/>
      <w:r w:rsidRPr="0069590E">
        <w:rPr>
          <w:rFonts w:ascii="华文楷体" w:eastAsia="华文楷体" w:hAnsi="华文楷体" w:hint="eastAsia"/>
          <w:sz w:val="28"/>
          <w:szCs w:val="28"/>
        </w:rPr>
        <w:t>的</w:t>
      </w:r>
      <w:del w:id="262" w:author="admin" w:date="2015-10-08T21:38:00Z">
        <w:r w:rsidRPr="0069590E" w:rsidDel="001A20F2">
          <w:rPr>
            <w:rFonts w:ascii="华文楷体" w:eastAsia="华文楷体" w:hAnsi="华文楷体" w:hint="eastAsia"/>
            <w:sz w:val="28"/>
            <w:szCs w:val="28"/>
          </w:rPr>
          <w:delText>，</w:delText>
        </w:r>
      </w:del>
      <w:ins w:id="263" w:author="admin" w:date="2015-10-08T21:38:00Z">
        <w:r w:rsidR="001A20F2">
          <w:rPr>
            <w:rFonts w:ascii="华文楷体" w:eastAsia="华文楷体" w:hAnsi="华文楷体" w:hint="eastAsia"/>
            <w:sz w:val="28"/>
            <w:szCs w:val="28"/>
          </w:rPr>
          <w:t>。</w:t>
        </w:r>
      </w:ins>
      <w:r w:rsidRPr="0069590E">
        <w:rPr>
          <w:rFonts w:ascii="华文楷体" w:eastAsia="华文楷体" w:hAnsi="华文楷体" w:hint="eastAsia"/>
          <w:sz w:val="28"/>
          <w:szCs w:val="28"/>
        </w:rPr>
        <w:t>那么这个有部</w:t>
      </w:r>
      <w:ins w:id="264" w:author="admin" w:date="2015-10-08T21:38:00Z">
        <w:r w:rsidR="001A20F2">
          <w:rPr>
            <w:rFonts w:ascii="华文楷体" w:eastAsia="华文楷体" w:hAnsi="华文楷体" w:hint="eastAsia"/>
            <w:sz w:val="28"/>
            <w:szCs w:val="28"/>
          </w:rPr>
          <w:t>、</w:t>
        </w:r>
      </w:ins>
      <w:r w:rsidRPr="0069590E">
        <w:rPr>
          <w:rFonts w:ascii="华文楷体" w:eastAsia="华文楷体" w:hAnsi="华文楷体" w:hint="eastAsia"/>
          <w:sz w:val="28"/>
          <w:szCs w:val="28"/>
        </w:rPr>
        <w:t>经部</w:t>
      </w:r>
      <w:ins w:id="265" w:author="admin" w:date="2015-10-08T21:38:00Z">
        <w:r w:rsidR="001A20F2">
          <w:rPr>
            <w:rFonts w:ascii="华文楷体" w:eastAsia="华文楷体" w:hAnsi="华文楷体" w:hint="eastAsia"/>
            <w:sz w:val="28"/>
            <w:szCs w:val="28"/>
          </w:rPr>
          <w:t>、</w:t>
        </w:r>
      </w:ins>
      <w:r w:rsidRPr="0069590E">
        <w:rPr>
          <w:rFonts w:ascii="华文楷体" w:eastAsia="华文楷体" w:hAnsi="华文楷体" w:hint="eastAsia"/>
          <w:sz w:val="28"/>
          <w:szCs w:val="28"/>
        </w:rPr>
        <w:t>唯识宗啊等等他是有识宗，但是他是无我派，啊他是无我派</w:t>
      </w:r>
      <w:del w:id="266" w:author="admin" w:date="2015-10-08T21:39:00Z">
        <w:r w:rsidRPr="0069590E" w:rsidDel="001A20F2">
          <w:rPr>
            <w:rFonts w:ascii="华文楷体" w:eastAsia="华文楷体" w:hAnsi="华文楷体" w:hint="eastAsia"/>
            <w:sz w:val="28"/>
            <w:szCs w:val="28"/>
          </w:rPr>
          <w:delText>，</w:delText>
        </w:r>
      </w:del>
      <w:ins w:id="267" w:author="admin" w:date="2015-10-08T21:39:00Z">
        <w:r w:rsidR="001A20F2">
          <w:rPr>
            <w:rFonts w:ascii="华文楷体" w:eastAsia="华文楷体" w:hAnsi="华文楷体" w:hint="eastAsia"/>
            <w:sz w:val="28"/>
            <w:szCs w:val="28"/>
          </w:rPr>
          <w:t>。</w:t>
        </w:r>
      </w:ins>
      <w:r w:rsidRPr="0069590E">
        <w:rPr>
          <w:rFonts w:ascii="华文楷体" w:eastAsia="华文楷体" w:hAnsi="华文楷体" w:hint="eastAsia"/>
          <w:sz w:val="28"/>
          <w:szCs w:val="28"/>
        </w:rPr>
        <w:t>就是说在她们的观点当中呢，</w:t>
      </w:r>
      <w:proofErr w:type="gramStart"/>
      <w:r w:rsidRPr="0069590E">
        <w:rPr>
          <w:rFonts w:ascii="华文楷体" w:eastAsia="华文楷体" w:hAnsi="华文楷体" w:hint="eastAsia"/>
          <w:sz w:val="28"/>
          <w:szCs w:val="28"/>
        </w:rPr>
        <w:t>一方面呢承许一</w:t>
      </w:r>
      <w:proofErr w:type="gramEnd"/>
      <w:r w:rsidRPr="0069590E">
        <w:rPr>
          <w:rFonts w:ascii="华文楷体" w:eastAsia="华文楷体" w:hAnsi="华文楷体" w:hint="eastAsia"/>
          <w:sz w:val="28"/>
          <w:szCs w:val="28"/>
        </w:rPr>
        <w:t>切实法存在，比如说微尘啊，</w:t>
      </w:r>
      <w:proofErr w:type="gramStart"/>
      <w:r w:rsidRPr="0069590E">
        <w:rPr>
          <w:rFonts w:ascii="华文楷体" w:eastAsia="华文楷体" w:hAnsi="华文楷体" w:hint="eastAsia"/>
          <w:sz w:val="28"/>
          <w:szCs w:val="28"/>
        </w:rPr>
        <w:t>承许这样</w:t>
      </w:r>
      <w:proofErr w:type="gramEnd"/>
      <w:r w:rsidRPr="0069590E">
        <w:rPr>
          <w:rFonts w:ascii="华文楷体" w:eastAsia="华文楷体" w:hAnsi="华文楷体" w:hint="eastAsia"/>
          <w:sz w:val="28"/>
          <w:szCs w:val="28"/>
        </w:rPr>
        <w:t>一种刹那存在啊，或者</w:t>
      </w:r>
      <w:proofErr w:type="gramStart"/>
      <w:r w:rsidRPr="0069590E">
        <w:rPr>
          <w:rFonts w:ascii="华文楷体" w:eastAsia="华文楷体" w:hAnsi="华文楷体" w:hint="eastAsia"/>
          <w:sz w:val="28"/>
          <w:szCs w:val="28"/>
        </w:rPr>
        <w:t>承许心识存在啊</w:t>
      </w:r>
      <w:proofErr w:type="gramEnd"/>
      <w:r w:rsidRPr="0069590E">
        <w:rPr>
          <w:rFonts w:ascii="华文楷体" w:eastAsia="华文楷体" w:hAnsi="华文楷体" w:hint="eastAsia"/>
          <w:sz w:val="28"/>
          <w:szCs w:val="28"/>
        </w:rPr>
        <w:t>，他是从这个角度来讲是叫有识宗</w:t>
      </w:r>
      <w:del w:id="268" w:author="admin" w:date="2015-10-08T21:39:00Z">
        <w:r w:rsidRPr="0069590E" w:rsidDel="004704EB">
          <w:rPr>
            <w:rFonts w:ascii="华文楷体" w:eastAsia="华文楷体" w:hAnsi="华文楷体" w:hint="eastAsia"/>
            <w:sz w:val="28"/>
            <w:szCs w:val="28"/>
          </w:rPr>
          <w:delText>，</w:delText>
        </w:r>
      </w:del>
      <w:ins w:id="269" w:author="admin" w:date="2015-10-08T21:39:00Z">
        <w:r w:rsidR="004704EB">
          <w:rPr>
            <w:rFonts w:ascii="华文楷体" w:eastAsia="华文楷体" w:hAnsi="华文楷体" w:hint="eastAsia"/>
            <w:sz w:val="28"/>
            <w:szCs w:val="28"/>
          </w:rPr>
          <w:t>。</w:t>
        </w:r>
      </w:ins>
      <w:r w:rsidRPr="0069590E">
        <w:rPr>
          <w:rFonts w:ascii="华文楷体" w:eastAsia="华文楷体" w:hAnsi="华文楷体" w:hint="eastAsia"/>
          <w:sz w:val="28"/>
          <w:szCs w:val="28"/>
        </w:rPr>
        <w:t>平时我们说有识宗怎么怎么样，说有识宗的时候就是这个有部经部，和唯识宗乃至于这些</w:t>
      </w:r>
      <w:del w:id="270" w:author="admin" w:date="2015-10-08T21:39:00Z">
        <w:r w:rsidRPr="0069590E" w:rsidDel="00A30F04">
          <w:rPr>
            <w:rFonts w:ascii="华文楷体" w:eastAsia="华文楷体" w:hAnsi="华文楷体" w:hint="eastAsia"/>
            <w:sz w:val="28"/>
            <w:szCs w:val="28"/>
          </w:rPr>
          <w:delText>度支部</w:delText>
        </w:r>
      </w:del>
      <w:ins w:id="271" w:author="admin" w:date="2015-10-08T21:39:00Z">
        <w:r w:rsidR="00A30F04">
          <w:rPr>
            <w:rFonts w:ascii="华文楷体" w:eastAsia="华文楷体" w:hAnsi="华文楷体" w:hint="eastAsia"/>
            <w:sz w:val="28"/>
            <w:szCs w:val="28"/>
          </w:rPr>
          <w:t>犊子部</w:t>
        </w:r>
      </w:ins>
      <w:r w:rsidRPr="0069590E">
        <w:rPr>
          <w:rFonts w:ascii="华文楷体" w:eastAsia="华文楷体" w:hAnsi="华文楷体" w:hint="eastAsia"/>
          <w:sz w:val="28"/>
          <w:szCs w:val="28"/>
        </w:rPr>
        <w:t>，乃至于外道都叫有识宗，</w:t>
      </w:r>
      <w:proofErr w:type="gramStart"/>
      <w:r w:rsidRPr="0069590E">
        <w:rPr>
          <w:rFonts w:ascii="华文楷体" w:eastAsia="华文楷体" w:hAnsi="华文楷体" w:hint="eastAsia"/>
          <w:sz w:val="28"/>
          <w:szCs w:val="28"/>
        </w:rPr>
        <w:t>因为承许一个有实法</w:t>
      </w:r>
      <w:proofErr w:type="gramEnd"/>
      <w:del w:id="272" w:author="admin" w:date="2015-10-08T21:40:00Z">
        <w:r w:rsidRPr="0069590E" w:rsidDel="002631BF">
          <w:rPr>
            <w:rFonts w:ascii="华文楷体" w:eastAsia="华文楷体" w:hAnsi="华文楷体" w:hint="eastAsia"/>
            <w:sz w:val="28"/>
            <w:szCs w:val="28"/>
          </w:rPr>
          <w:delText>，</w:delText>
        </w:r>
      </w:del>
      <w:ins w:id="273" w:author="admin" w:date="2015-10-08T21:40:00Z">
        <w:r w:rsidR="002631BF">
          <w:rPr>
            <w:rFonts w:ascii="华文楷体" w:eastAsia="华文楷体" w:hAnsi="华文楷体" w:hint="eastAsia"/>
            <w:sz w:val="28"/>
            <w:szCs w:val="28"/>
          </w:rPr>
          <w:t>。</w:t>
        </w:r>
      </w:ins>
    </w:p>
    <w:p w:rsidR="00852054" w:rsidRDefault="0069590E" w:rsidP="0069590E">
      <w:pPr>
        <w:ind w:firstLine="570"/>
        <w:rPr>
          <w:ins w:id="274" w:author="admin" w:date="2015-10-08T21:42:00Z"/>
          <w:rFonts w:ascii="华文楷体" w:eastAsia="华文楷体" w:hAnsi="华文楷体"/>
          <w:sz w:val="28"/>
          <w:szCs w:val="28"/>
        </w:rPr>
      </w:pPr>
      <w:r w:rsidRPr="0069590E">
        <w:rPr>
          <w:rFonts w:ascii="华文楷体" w:eastAsia="华文楷体" w:hAnsi="华文楷体" w:hint="eastAsia"/>
          <w:sz w:val="28"/>
          <w:szCs w:val="28"/>
        </w:rPr>
        <w:t>但是在有识宗当中呢也分两类，一个是有我宗，</w:t>
      </w:r>
      <w:proofErr w:type="gramStart"/>
      <w:r w:rsidRPr="0069590E">
        <w:rPr>
          <w:rFonts w:ascii="华文楷体" w:eastAsia="华文楷体" w:hAnsi="华文楷体" w:hint="eastAsia"/>
          <w:sz w:val="28"/>
          <w:szCs w:val="28"/>
        </w:rPr>
        <w:t>有我宗就是说</w:t>
      </w:r>
      <w:proofErr w:type="gramEnd"/>
      <w:r w:rsidRPr="0069590E">
        <w:rPr>
          <w:rFonts w:ascii="华文楷体" w:eastAsia="华文楷体" w:hAnsi="华文楷体" w:hint="eastAsia"/>
          <w:sz w:val="28"/>
          <w:szCs w:val="28"/>
        </w:rPr>
        <w:t>一方面有识他承许是有，一方面</w:t>
      </w:r>
      <w:proofErr w:type="gramStart"/>
      <w:r w:rsidRPr="0069590E">
        <w:rPr>
          <w:rFonts w:ascii="华文楷体" w:eastAsia="华文楷体" w:hAnsi="华文楷体" w:hint="eastAsia"/>
          <w:sz w:val="28"/>
          <w:szCs w:val="28"/>
        </w:rPr>
        <w:t>也承许有</w:t>
      </w:r>
      <w:proofErr w:type="gramEnd"/>
      <w:r w:rsidRPr="0069590E">
        <w:rPr>
          <w:rFonts w:ascii="华文楷体" w:eastAsia="华文楷体" w:hAnsi="华文楷体" w:hint="eastAsia"/>
          <w:sz w:val="28"/>
          <w:szCs w:val="28"/>
        </w:rPr>
        <w:t>我，这些外道啊，还有前面的</w:t>
      </w:r>
      <w:del w:id="275" w:author="admin" w:date="2015-10-08T21:40:00Z">
        <w:r w:rsidRPr="0069590E" w:rsidDel="002631BF">
          <w:rPr>
            <w:rFonts w:ascii="华文楷体" w:eastAsia="华文楷体" w:hAnsi="华文楷体" w:hint="eastAsia"/>
            <w:sz w:val="28"/>
            <w:szCs w:val="28"/>
          </w:rPr>
          <w:delText>度支部</w:delText>
        </w:r>
      </w:del>
      <w:ins w:id="276" w:author="admin" w:date="2015-10-08T21:40:00Z">
        <w:r w:rsidR="002631BF">
          <w:rPr>
            <w:rFonts w:ascii="华文楷体" w:eastAsia="华文楷体" w:hAnsi="华文楷体" w:hint="eastAsia"/>
            <w:sz w:val="28"/>
            <w:szCs w:val="28"/>
          </w:rPr>
          <w:t>犊子部</w:t>
        </w:r>
      </w:ins>
      <w:r w:rsidRPr="0069590E">
        <w:rPr>
          <w:rFonts w:ascii="华文楷体" w:eastAsia="华文楷体" w:hAnsi="华文楷体" w:hint="eastAsia"/>
          <w:sz w:val="28"/>
          <w:szCs w:val="28"/>
        </w:rPr>
        <w:t>啊，这些有我</w:t>
      </w:r>
      <w:del w:id="277" w:author="admin" w:date="2015-10-08T21:40:00Z">
        <w:r w:rsidRPr="0069590E" w:rsidDel="00EA427E">
          <w:rPr>
            <w:rFonts w:ascii="华文楷体" w:eastAsia="华文楷体" w:hAnsi="华文楷体" w:hint="eastAsia"/>
            <w:sz w:val="28"/>
            <w:szCs w:val="28"/>
          </w:rPr>
          <w:delText>，</w:delText>
        </w:r>
      </w:del>
      <w:ins w:id="278" w:author="admin" w:date="2015-10-08T21:40:00Z">
        <w:r w:rsidR="00EA427E">
          <w:rPr>
            <w:rFonts w:ascii="华文楷体" w:eastAsia="华文楷体" w:hAnsi="华文楷体" w:hint="eastAsia"/>
            <w:sz w:val="28"/>
            <w:szCs w:val="28"/>
          </w:rPr>
          <w:t>。</w:t>
        </w:r>
      </w:ins>
      <w:r w:rsidRPr="0069590E">
        <w:rPr>
          <w:rFonts w:ascii="华文楷体" w:eastAsia="华文楷体" w:hAnsi="华文楷体" w:hint="eastAsia"/>
          <w:sz w:val="28"/>
          <w:szCs w:val="28"/>
        </w:rPr>
        <w:t>然后就是说有识宗当中的无我宗呢，有</w:t>
      </w:r>
      <w:proofErr w:type="gramStart"/>
      <w:r w:rsidRPr="0069590E">
        <w:rPr>
          <w:rFonts w:ascii="华文楷体" w:eastAsia="华文楷体" w:hAnsi="华文楷体" w:hint="eastAsia"/>
          <w:sz w:val="28"/>
          <w:szCs w:val="28"/>
        </w:rPr>
        <w:t>有</w:t>
      </w:r>
      <w:proofErr w:type="gramEnd"/>
      <w:r w:rsidRPr="0069590E">
        <w:rPr>
          <w:rFonts w:ascii="华文楷体" w:eastAsia="华文楷体" w:hAnsi="华文楷体" w:hint="eastAsia"/>
          <w:sz w:val="28"/>
          <w:szCs w:val="28"/>
        </w:rPr>
        <w:t>部</w:t>
      </w:r>
      <w:ins w:id="279" w:author="admin" w:date="2015-10-08T21:40:00Z">
        <w:r w:rsidR="00EA427E">
          <w:rPr>
            <w:rFonts w:ascii="华文楷体" w:eastAsia="华文楷体" w:hAnsi="华文楷体" w:hint="eastAsia"/>
            <w:sz w:val="28"/>
            <w:szCs w:val="28"/>
          </w:rPr>
          <w:t>、</w:t>
        </w:r>
      </w:ins>
      <w:r w:rsidRPr="0069590E">
        <w:rPr>
          <w:rFonts w:ascii="华文楷体" w:eastAsia="华文楷体" w:hAnsi="华文楷体" w:hint="eastAsia"/>
          <w:sz w:val="28"/>
          <w:szCs w:val="28"/>
        </w:rPr>
        <w:t>经部啊，</w:t>
      </w:r>
      <w:del w:id="280" w:author="admin" w:date="2015-10-08T21:40:00Z">
        <w:r w:rsidRPr="0069590E" w:rsidDel="00EA427E">
          <w:rPr>
            <w:rFonts w:ascii="华文楷体" w:eastAsia="华文楷体" w:hAnsi="华文楷体" w:hint="eastAsia"/>
            <w:sz w:val="28"/>
            <w:szCs w:val="28"/>
          </w:rPr>
          <w:delText>向</w:delText>
        </w:r>
      </w:del>
      <w:ins w:id="281" w:author="admin" w:date="2015-10-08T21:40:00Z">
        <w:r w:rsidR="00EA427E">
          <w:rPr>
            <w:rFonts w:ascii="华文楷体" w:eastAsia="华文楷体" w:hAnsi="华文楷体" w:hint="eastAsia"/>
            <w:sz w:val="28"/>
            <w:szCs w:val="28"/>
          </w:rPr>
          <w:t>像</w:t>
        </w:r>
      </w:ins>
      <w:r w:rsidRPr="0069590E">
        <w:rPr>
          <w:rFonts w:ascii="华文楷体" w:eastAsia="华文楷体" w:hAnsi="华文楷体" w:hint="eastAsia"/>
          <w:sz w:val="28"/>
          <w:szCs w:val="28"/>
        </w:rPr>
        <w:t>唯识啊等等都是属于无我宗，所以说呢</w:t>
      </w:r>
      <w:proofErr w:type="gramStart"/>
      <w:r w:rsidRPr="0069590E">
        <w:rPr>
          <w:rFonts w:ascii="华文楷体" w:eastAsia="华文楷体" w:hAnsi="华文楷体" w:hint="eastAsia"/>
          <w:sz w:val="28"/>
          <w:szCs w:val="28"/>
        </w:rPr>
        <w:t>如果承许无我</w:t>
      </w:r>
      <w:proofErr w:type="gramEnd"/>
      <w:r w:rsidRPr="0069590E">
        <w:rPr>
          <w:rFonts w:ascii="华文楷体" w:eastAsia="华文楷体" w:hAnsi="华文楷体" w:hint="eastAsia"/>
          <w:sz w:val="28"/>
          <w:szCs w:val="28"/>
        </w:rPr>
        <w:t>，就可以有解脱道，啊有解脱道</w:t>
      </w:r>
      <w:del w:id="282" w:author="admin" w:date="2015-10-08T21:41:00Z">
        <w:r w:rsidRPr="0069590E" w:rsidDel="00EA427E">
          <w:rPr>
            <w:rFonts w:ascii="华文楷体" w:eastAsia="华文楷体" w:hAnsi="华文楷体" w:hint="eastAsia"/>
            <w:sz w:val="28"/>
            <w:szCs w:val="28"/>
          </w:rPr>
          <w:delText>，</w:delText>
        </w:r>
      </w:del>
      <w:ins w:id="283" w:author="admin" w:date="2015-10-08T21:41:00Z">
        <w:r w:rsidR="00EA427E">
          <w:rPr>
            <w:rFonts w:ascii="华文楷体" w:eastAsia="华文楷体" w:hAnsi="华文楷体" w:hint="eastAsia"/>
            <w:sz w:val="28"/>
            <w:szCs w:val="28"/>
          </w:rPr>
          <w:t>。</w:t>
        </w:r>
      </w:ins>
      <w:r w:rsidRPr="0069590E">
        <w:rPr>
          <w:rFonts w:ascii="华文楷体" w:eastAsia="华文楷体" w:hAnsi="华文楷体" w:hint="eastAsia"/>
          <w:sz w:val="28"/>
          <w:szCs w:val="28"/>
        </w:rPr>
        <w:t>所以说这个方面讲的时候有部以上所有真正秉持佛教宗派，这个叫做什么叫做真正秉持佛教宗派呢？他就是说他这个行为皈依佛</w:t>
      </w:r>
      <w:ins w:id="284" w:author="admin" w:date="2015-10-08T21:42:00Z">
        <w:r w:rsidR="00852054">
          <w:rPr>
            <w:rFonts w:ascii="华文楷体" w:eastAsia="华文楷体" w:hAnsi="华文楷体" w:hint="eastAsia"/>
            <w:sz w:val="28"/>
            <w:szCs w:val="28"/>
          </w:rPr>
          <w:t>、</w:t>
        </w:r>
      </w:ins>
      <w:r w:rsidRPr="0069590E">
        <w:rPr>
          <w:rFonts w:ascii="华文楷体" w:eastAsia="华文楷体" w:hAnsi="华文楷体" w:hint="eastAsia"/>
          <w:sz w:val="28"/>
          <w:szCs w:val="28"/>
        </w:rPr>
        <w:t>守持戒律，这个也是佛教徒</w:t>
      </w:r>
      <w:del w:id="285" w:author="admin" w:date="2015-10-08T21:42:00Z">
        <w:r w:rsidRPr="0069590E" w:rsidDel="00852054">
          <w:rPr>
            <w:rFonts w:ascii="华文楷体" w:eastAsia="华文楷体" w:hAnsi="华文楷体" w:hint="eastAsia"/>
            <w:sz w:val="28"/>
            <w:szCs w:val="28"/>
          </w:rPr>
          <w:delText>，</w:delText>
        </w:r>
      </w:del>
      <w:ins w:id="286" w:author="admin" w:date="2015-10-08T21:42:00Z">
        <w:r w:rsidR="00852054">
          <w:rPr>
            <w:rFonts w:ascii="华文楷体" w:eastAsia="华文楷体" w:hAnsi="华文楷体" w:hint="eastAsia"/>
            <w:sz w:val="28"/>
            <w:szCs w:val="28"/>
          </w:rPr>
          <w:t>。</w:t>
        </w:r>
      </w:ins>
      <w:r w:rsidRPr="0069590E">
        <w:rPr>
          <w:rFonts w:ascii="华文楷体" w:eastAsia="华文楷体" w:hAnsi="华文楷体" w:hint="eastAsia"/>
          <w:sz w:val="28"/>
          <w:szCs w:val="28"/>
        </w:rPr>
        <w:t>他的见也是佛教徒，</w:t>
      </w:r>
      <w:proofErr w:type="gramStart"/>
      <w:r w:rsidRPr="0069590E">
        <w:rPr>
          <w:rFonts w:ascii="华文楷体" w:eastAsia="华文楷体" w:hAnsi="华文楷体" w:hint="eastAsia"/>
          <w:sz w:val="28"/>
          <w:szCs w:val="28"/>
        </w:rPr>
        <w:t>也承许无我</w:t>
      </w:r>
      <w:proofErr w:type="gramEnd"/>
      <w:r w:rsidRPr="0069590E">
        <w:rPr>
          <w:rFonts w:ascii="华文楷体" w:eastAsia="华文楷体" w:hAnsi="华文楷体" w:hint="eastAsia"/>
          <w:sz w:val="28"/>
          <w:szCs w:val="28"/>
        </w:rPr>
        <w:t>，诸法无我，像这样</w:t>
      </w:r>
      <w:proofErr w:type="gramStart"/>
      <w:r w:rsidRPr="0069590E">
        <w:rPr>
          <w:rFonts w:ascii="华文楷体" w:eastAsia="华文楷体" w:hAnsi="华文楷体" w:hint="eastAsia"/>
          <w:sz w:val="28"/>
          <w:szCs w:val="28"/>
        </w:rPr>
        <w:t>也是承许无我</w:t>
      </w:r>
      <w:proofErr w:type="gramEnd"/>
      <w:r w:rsidRPr="0069590E">
        <w:rPr>
          <w:rFonts w:ascii="华文楷体" w:eastAsia="华文楷体" w:hAnsi="华文楷体" w:hint="eastAsia"/>
          <w:sz w:val="28"/>
          <w:szCs w:val="28"/>
        </w:rPr>
        <w:t>，所以这个叫真正的秉持佛教宗派的佛教徒。</w:t>
      </w:r>
    </w:p>
    <w:p w:rsidR="00637F78" w:rsidRDefault="0069590E" w:rsidP="0069590E">
      <w:pPr>
        <w:ind w:firstLine="570"/>
        <w:rPr>
          <w:ins w:id="287" w:author="admin" w:date="2015-10-08T21:53:00Z"/>
          <w:rFonts w:ascii="华文楷体" w:eastAsia="华文楷体" w:hAnsi="华文楷体"/>
          <w:sz w:val="28"/>
          <w:szCs w:val="28"/>
        </w:rPr>
      </w:pPr>
      <w:r w:rsidRPr="0069590E">
        <w:rPr>
          <w:rFonts w:ascii="华文楷体" w:eastAsia="华文楷体" w:hAnsi="华文楷体" w:hint="eastAsia"/>
          <w:sz w:val="28"/>
          <w:szCs w:val="28"/>
        </w:rPr>
        <w:t>那么就是说在世俗</w:t>
      </w:r>
      <w:proofErr w:type="gramStart"/>
      <w:r w:rsidRPr="0069590E">
        <w:rPr>
          <w:rFonts w:ascii="华文楷体" w:eastAsia="华文楷体" w:hAnsi="华文楷体" w:hint="eastAsia"/>
          <w:sz w:val="28"/>
          <w:szCs w:val="28"/>
        </w:rPr>
        <w:t>谛</w:t>
      </w:r>
      <w:proofErr w:type="gramEnd"/>
      <w:r w:rsidRPr="0069590E">
        <w:rPr>
          <w:rFonts w:ascii="华文楷体" w:eastAsia="华文楷体" w:hAnsi="华文楷体" w:hint="eastAsia"/>
          <w:sz w:val="28"/>
          <w:szCs w:val="28"/>
        </w:rPr>
        <w:t>当中，有个假我的承认</w:t>
      </w:r>
      <w:del w:id="288" w:author="admin" w:date="2015-10-08T21:42:00Z">
        <w:r w:rsidRPr="0069590E" w:rsidDel="00852054">
          <w:rPr>
            <w:rFonts w:ascii="华文楷体" w:eastAsia="华文楷体" w:hAnsi="华文楷体" w:hint="eastAsia"/>
            <w:sz w:val="28"/>
            <w:szCs w:val="28"/>
          </w:rPr>
          <w:delText>，</w:delText>
        </w:r>
      </w:del>
      <w:ins w:id="289" w:author="admin" w:date="2015-10-08T21:42:00Z">
        <w:r w:rsidR="00852054">
          <w:rPr>
            <w:rFonts w:ascii="华文楷体" w:eastAsia="华文楷体" w:hAnsi="华文楷体" w:hint="eastAsia"/>
            <w:sz w:val="28"/>
            <w:szCs w:val="28"/>
          </w:rPr>
          <w:t>。</w:t>
        </w:r>
      </w:ins>
      <w:r w:rsidRPr="0069590E">
        <w:rPr>
          <w:rFonts w:ascii="华文楷体" w:eastAsia="华文楷体" w:hAnsi="华文楷体" w:hint="eastAsia"/>
          <w:sz w:val="28"/>
          <w:szCs w:val="28"/>
        </w:rPr>
        <w:t>什么是假我的承</w:t>
      </w:r>
      <w:r w:rsidRPr="0069590E">
        <w:rPr>
          <w:rFonts w:ascii="华文楷体" w:eastAsia="华文楷体" w:hAnsi="华文楷体" w:hint="eastAsia"/>
          <w:sz w:val="28"/>
          <w:szCs w:val="28"/>
        </w:rPr>
        <w:lastRenderedPageBreak/>
        <w:t>认呢</w:t>
      </w:r>
      <w:del w:id="290" w:author="admin" w:date="2015-10-08T21:42:00Z">
        <w:r w:rsidRPr="0069590E" w:rsidDel="00852054">
          <w:rPr>
            <w:rFonts w:ascii="华文楷体" w:eastAsia="华文楷体" w:hAnsi="华文楷体" w:hint="eastAsia"/>
            <w:sz w:val="28"/>
            <w:szCs w:val="28"/>
          </w:rPr>
          <w:delText>，</w:delText>
        </w:r>
      </w:del>
      <w:ins w:id="291" w:author="admin" w:date="2015-10-08T21:42:00Z">
        <w:r w:rsidR="00852054">
          <w:rPr>
            <w:rFonts w:ascii="华文楷体" w:eastAsia="华文楷体" w:hAnsi="华文楷体" w:hint="eastAsia"/>
            <w:sz w:val="28"/>
            <w:szCs w:val="28"/>
          </w:rPr>
          <w:t>？</w:t>
        </w:r>
      </w:ins>
      <w:r w:rsidRPr="0069590E">
        <w:rPr>
          <w:rFonts w:ascii="华文楷体" w:eastAsia="华文楷体" w:hAnsi="华文楷体" w:hint="eastAsia"/>
          <w:sz w:val="28"/>
          <w:szCs w:val="28"/>
        </w:rPr>
        <w:t>也仅是将五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的聚合及相</w:t>
      </w:r>
      <w:proofErr w:type="gramStart"/>
      <w:r w:rsidRPr="0069590E">
        <w:rPr>
          <w:rFonts w:ascii="华文楷体" w:eastAsia="华文楷体" w:hAnsi="华文楷体" w:hint="eastAsia"/>
          <w:sz w:val="28"/>
          <w:szCs w:val="28"/>
        </w:rPr>
        <w:t>续认为</w:t>
      </w:r>
      <w:proofErr w:type="gramEnd"/>
      <w:r w:rsidRPr="0069590E">
        <w:rPr>
          <w:rFonts w:ascii="华文楷体" w:eastAsia="华文楷体" w:hAnsi="华文楷体" w:hint="eastAsia"/>
          <w:sz w:val="28"/>
          <w:szCs w:val="28"/>
        </w:rPr>
        <w:t>是我</w:t>
      </w:r>
      <w:del w:id="292" w:author="admin" w:date="2015-10-08T21:43:00Z">
        <w:r w:rsidRPr="0069590E" w:rsidDel="009C6B2C">
          <w:rPr>
            <w:rFonts w:ascii="华文楷体" w:eastAsia="华文楷体" w:hAnsi="华文楷体" w:hint="eastAsia"/>
            <w:sz w:val="28"/>
            <w:szCs w:val="28"/>
          </w:rPr>
          <w:delText>可以</w:delText>
        </w:r>
      </w:del>
      <w:ins w:id="293" w:author="admin" w:date="2015-10-08T21:43:00Z">
        <w:r w:rsidR="009C6B2C">
          <w:rPr>
            <w:rFonts w:ascii="华文楷体" w:eastAsia="华文楷体" w:hAnsi="华文楷体" w:hint="eastAsia"/>
            <w:sz w:val="28"/>
            <w:szCs w:val="28"/>
          </w:rPr>
          <w:t>而已</w:t>
        </w:r>
      </w:ins>
      <w:r w:rsidRPr="0069590E">
        <w:rPr>
          <w:rFonts w:ascii="华文楷体" w:eastAsia="华文楷体" w:hAnsi="华文楷体" w:hint="eastAsia"/>
          <w:sz w:val="28"/>
          <w:szCs w:val="28"/>
        </w:rPr>
        <w:t>，他就是把这个五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的聚合和</w:t>
      </w:r>
      <w:proofErr w:type="gramStart"/>
      <w:r w:rsidRPr="0069590E">
        <w:rPr>
          <w:rFonts w:ascii="华文楷体" w:eastAsia="华文楷体" w:hAnsi="华文楷体" w:hint="eastAsia"/>
          <w:sz w:val="28"/>
          <w:szCs w:val="28"/>
        </w:rPr>
        <w:t>相续呢假立</w:t>
      </w:r>
      <w:proofErr w:type="gramEnd"/>
      <w:r w:rsidRPr="0069590E">
        <w:rPr>
          <w:rFonts w:ascii="华文楷体" w:eastAsia="华文楷体" w:hAnsi="华文楷体" w:hint="eastAsia"/>
          <w:sz w:val="28"/>
          <w:szCs w:val="28"/>
        </w:rPr>
        <w:t>为我，因为就是说你不把这个我假立起来的时候</w:t>
      </w:r>
      <w:ins w:id="294" w:author="admin" w:date="2015-10-08T21:43:00Z">
        <w:r w:rsidR="00061907">
          <w:rPr>
            <w:rFonts w:ascii="华文楷体" w:eastAsia="华文楷体" w:hAnsi="华文楷体" w:hint="eastAsia"/>
            <w:sz w:val="28"/>
            <w:szCs w:val="28"/>
          </w:rPr>
          <w:t>，</w:t>
        </w:r>
      </w:ins>
      <w:r w:rsidRPr="0069590E">
        <w:rPr>
          <w:rFonts w:ascii="华文楷体" w:eastAsia="华文楷体" w:hAnsi="华文楷体" w:hint="eastAsia"/>
          <w:sz w:val="28"/>
          <w:szCs w:val="28"/>
        </w:rPr>
        <w:t>在安立的时候非常不方便，</w:t>
      </w:r>
      <w:proofErr w:type="gramStart"/>
      <w:r w:rsidRPr="0069590E">
        <w:rPr>
          <w:rFonts w:ascii="华文楷体" w:eastAsia="华文楷体" w:hAnsi="华文楷体" w:hint="eastAsia"/>
          <w:sz w:val="28"/>
          <w:szCs w:val="28"/>
        </w:rPr>
        <w:t>啊非常</w:t>
      </w:r>
      <w:proofErr w:type="gramEnd"/>
      <w:r w:rsidRPr="0069590E">
        <w:rPr>
          <w:rFonts w:ascii="华文楷体" w:eastAsia="华文楷体" w:hAnsi="华文楷体" w:hint="eastAsia"/>
          <w:sz w:val="28"/>
          <w:szCs w:val="28"/>
        </w:rPr>
        <w:t>不方便</w:t>
      </w:r>
      <w:del w:id="295" w:author="admin" w:date="2015-10-08T21:52:00Z">
        <w:r w:rsidRPr="0069590E" w:rsidDel="00061907">
          <w:rPr>
            <w:rFonts w:ascii="华文楷体" w:eastAsia="华文楷体" w:hAnsi="华文楷体" w:hint="eastAsia"/>
            <w:sz w:val="28"/>
            <w:szCs w:val="28"/>
          </w:rPr>
          <w:delText>，</w:delText>
        </w:r>
      </w:del>
      <w:ins w:id="296" w:author="admin" w:date="2015-10-08T21:52:00Z">
        <w:r w:rsidR="00061907">
          <w:rPr>
            <w:rFonts w:ascii="华文楷体" w:eastAsia="华文楷体" w:hAnsi="华文楷体" w:hint="eastAsia"/>
            <w:sz w:val="28"/>
            <w:szCs w:val="28"/>
          </w:rPr>
          <w:t>。</w:t>
        </w:r>
      </w:ins>
      <w:r w:rsidRPr="0069590E">
        <w:rPr>
          <w:rFonts w:ascii="华文楷体" w:eastAsia="华文楷体" w:hAnsi="华文楷体" w:hint="eastAsia"/>
          <w:sz w:val="28"/>
          <w:szCs w:val="28"/>
        </w:rPr>
        <w:t>所以像这样讲的时候呢，</w:t>
      </w:r>
      <w:proofErr w:type="gramStart"/>
      <w:r w:rsidRPr="0069590E">
        <w:rPr>
          <w:rFonts w:ascii="华文楷体" w:eastAsia="华文楷体" w:hAnsi="华文楷体" w:hint="eastAsia"/>
          <w:sz w:val="28"/>
          <w:szCs w:val="28"/>
        </w:rPr>
        <w:t>哦就说是</w:t>
      </w:r>
      <w:proofErr w:type="gramEnd"/>
      <w:r w:rsidRPr="0069590E">
        <w:rPr>
          <w:rFonts w:ascii="华文楷体" w:eastAsia="华文楷体" w:hAnsi="华文楷体" w:hint="eastAsia"/>
          <w:sz w:val="28"/>
          <w:szCs w:val="28"/>
        </w:rPr>
        <w:t>我流转那，或就是说我解脱啊，我发心啊，我守戒律啊</w:t>
      </w:r>
      <w:proofErr w:type="gramStart"/>
      <w:r w:rsidRPr="0069590E">
        <w:rPr>
          <w:rFonts w:ascii="华文楷体" w:eastAsia="华文楷体" w:hAnsi="华文楷体" w:hint="eastAsia"/>
          <w:sz w:val="28"/>
          <w:szCs w:val="28"/>
        </w:rPr>
        <w:t>等等等等</w:t>
      </w:r>
      <w:proofErr w:type="gramEnd"/>
      <w:del w:id="297" w:author="admin" w:date="2015-10-08T21:52:00Z">
        <w:r w:rsidRPr="0069590E" w:rsidDel="00193F39">
          <w:rPr>
            <w:rFonts w:ascii="华文楷体" w:eastAsia="华文楷体" w:hAnsi="华文楷体" w:hint="eastAsia"/>
            <w:sz w:val="28"/>
            <w:szCs w:val="28"/>
          </w:rPr>
          <w:delText>，</w:delText>
        </w:r>
      </w:del>
      <w:ins w:id="298" w:author="admin" w:date="2015-10-08T21:52:00Z">
        <w:r w:rsidR="00193F39">
          <w:rPr>
            <w:rFonts w:ascii="华文楷体" w:eastAsia="华文楷体" w:hAnsi="华文楷体" w:hint="eastAsia"/>
            <w:sz w:val="28"/>
            <w:szCs w:val="28"/>
          </w:rPr>
          <w:t>。</w:t>
        </w:r>
      </w:ins>
      <w:r w:rsidRPr="0069590E">
        <w:rPr>
          <w:rFonts w:ascii="华文楷体" w:eastAsia="华文楷体" w:hAnsi="华文楷体" w:hint="eastAsia"/>
          <w:sz w:val="28"/>
          <w:szCs w:val="28"/>
        </w:rPr>
        <w:t>像这样的话你在说的时候呢，你要代表，你说要交流的时候有一个代表，这方面就是一个假我</w:t>
      </w:r>
      <w:del w:id="299" w:author="admin" w:date="2015-10-08T21:52:00Z">
        <w:r w:rsidRPr="0069590E" w:rsidDel="00193F39">
          <w:rPr>
            <w:rFonts w:ascii="华文楷体" w:eastAsia="华文楷体" w:hAnsi="华文楷体" w:hint="eastAsia"/>
            <w:sz w:val="28"/>
            <w:szCs w:val="28"/>
          </w:rPr>
          <w:delText>，</w:delText>
        </w:r>
      </w:del>
      <w:ins w:id="300" w:author="admin" w:date="2015-10-08T21:52:00Z">
        <w:r w:rsidR="00193F39">
          <w:rPr>
            <w:rFonts w:ascii="华文楷体" w:eastAsia="华文楷体" w:hAnsi="华文楷体" w:hint="eastAsia"/>
            <w:sz w:val="28"/>
            <w:szCs w:val="28"/>
          </w:rPr>
          <w:t>。</w:t>
        </w:r>
      </w:ins>
      <w:r w:rsidRPr="0069590E">
        <w:rPr>
          <w:rFonts w:ascii="华文楷体" w:eastAsia="华文楷体" w:hAnsi="华文楷体" w:hint="eastAsia"/>
          <w:sz w:val="28"/>
          <w:szCs w:val="28"/>
        </w:rPr>
        <w:t>就说这个我来了，实际上就是指的是什么呢</w:t>
      </w:r>
      <w:del w:id="301" w:author="admin" w:date="2015-10-08T21:52:00Z">
        <w:r w:rsidRPr="0069590E" w:rsidDel="00193F39">
          <w:rPr>
            <w:rFonts w:ascii="华文楷体" w:eastAsia="华文楷体" w:hAnsi="华文楷体" w:hint="eastAsia"/>
            <w:sz w:val="28"/>
            <w:szCs w:val="28"/>
          </w:rPr>
          <w:delText>，</w:delText>
        </w:r>
      </w:del>
      <w:ins w:id="302" w:author="admin" w:date="2015-10-08T21:52:00Z">
        <w:r w:rsidR="00193F39">
          <w:rPr>
            <w:rFonts w:ascii="华文楷体" w:eastAsia="华文楷体" w:hAnsi="华文楷体" w:hint="eastAsia"/>
            <w:sz w:val="28"/>
            <w:szCs w:val="28"/>
          </w:rPr>
          <w:t>？</w:t>
        </w:r>
      </w:ins>
      <w:r w:rsidRPr="0069590E">
        <w:rPr>
          <w:rFonts w:ascii="华文楷体" w:eastAsia="华文楷体" w:hAnsi="华文楷体" w:hint="eastAsia"/>
          <w:sz w:val="28"/>
          <w:szCs w:val="28"/>
        </w:rPr>
        <w:t>真正的佛教徒的宗派，所谓的我，就是五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的聚合和相续，单单是这个，除了这个之外没有一个实实在在的我</w:t>
      </w:r>
      <w:del w:id="303" w:author="admin" w:date="2015-10-08T21:53:00Z">
        <w:r w:rsidRPr="0069590E" w:rsidDel="00637F78">
          <w:rPr>
            <w:rFonts w:ascii="华文楷体" w:eastAsia="华文楷体" w:hAnsi="华文楷体" w:hint="eastAsia"/>
            <w:sz w:val="28"/>
            <w:szCs w:val="28"/>
          </w:rPr>
          <w:delText>，</w:delText>
        </w:r>
      </w:del>
      <w:ins w:id="304" w:author="admin" w:date="2015-10-08T21:53:00Z">
        <w:r w:rsidR="00637F78">
          <w:rPr>
            <w:rFonts w:ascii="华文楷体" w:eastAsia="华文楷体" w:hAnsi="华文楷体" w:hint="eastAsia"/>
            <w:sz w:val="28"/>
            <w:szCs w:val="28"/>
          </w:rPr>
          <w:t>。</w:t>
        </w:r>
      </w:ins>
    </w:p>
    <w:p w:rsidR="0069590E" w:rsidRPr="0069590E" w:rsidRDefault="0069590E" w:rsidP="0069590E">
      <w:pPr>
        <w:ind w:firstLine="570"/>
        <w:rPr>
          <w:rFonts w:ascii="华文楷体" w:eastAsia="华文楷体" w:hAnsi="华文楷体"/>
          <w:sz w:val="28"/>
          <w:szCs w:val="28"/>
        </w:rPr>
      </w:pPr>
      <w:r w:rsidRPr="0069590E">
        <w:rPr>
          <w:rFonts w:ascii="华文楷体" w:eastAsia="华文楷体" w:hAnsi="华文楷体" w:hint="eastAsia"/>
          <w:sz w:val="28"/>
          <w:szCs w:val="28"/>
        </w:rPr>
        <w:t>所以说一方面在世俗</w:t>
      </w:r>
      <w:proofErr w:type="gramStart"/>
      <w:r w:rsidRPr="0069590E">
        <w:rPr>
          <w:rFonts w:ascii="华文楷体" w:eastAsia="华文楷体" w:hAnsi="华文楷体" w:hint="eastAsia"/>
          <w:sz w:val="28"/>
          <w:szCs w:val="28"/>
        </w:rPr>
        <w:t>谛</w:t>
      </w:r>
      <w:proofErr w:type="gramEnd"/>
      <w:r w:rsidRPr="0069590E">
        <w:rPr>
          <w:rFonts w:ascii="华文楷体" w:eastAsia="华文楷体" w:hAnsi="华文楷体" w:hint="eastAsia"/>
          <w:sz w:val="28"/>
          <w:szCs w:val="28"/>
        </w:rPr>
        <w:t>当中呢，</w:t>
      </w:r>
      <w:proofErr w:type="gramStart"/>
      <w:r w:rsidRPr="0069590E">
        <w:rPr>
          <w:rFonts w:ascii="华文楷体" w:eastAsia="华文楷体" w:hAnsi="华文楷体" w:hint="eastAsia"/>
          <w:sz w:val="28"/>
          <w:szCs w:val="28"/>
        </w:rPr>
        <w:t>承许有</w:t>
      </w:r>
      <w:proofErr w:type="gramEnd"/>
      <w:r w:rsidRPr="0069590E">
        <w:rPr>
          <w:rFonts w:ascii="华文楷体" w:eastAsia="华文楷体" w:hAnsi="华文楷体" w:hint="eastAsia"/>
          <w:sz w:val="28"/>
          <w:szCs w:val="28"/>
        </w:rPr>
        <w:t>一个假我，其实我本来绝不成立，那么就在真实义当中在胜义当中这个我是绝对没有的，我就是没有的</w:t>
      </w:r>
      <w:del w:id="305" w:author="admin" w:date="2015-10-08T21:53:00Z">
        <w:r w:rsidRPr="0069590E" w:rsidDel="00637F78">
          <w:rPr>
            <w:rFonts w:ascii="华文楷体" w:eastAsia="华文楷体" w:hAnsi="华文楷体" w:hint="eastAsia"/>
            <w:sz w:val="28"/>
            <w:szCs w:val="28"/>
          </w:rPr>
          <w:delText>，</w:delText>
        </w:r>
      </w:del>
      <w:ins w:id="306" w:author="admin" w:date="2015-10-08T21:53:00Z">
        <w:r w:rsidR="00637F78">
          <w:rPr>
            <w:rFonts w:ascii="华文楷体" w:eastAsia="华文楷体" w:hAnsi="华文楷体" w:hint="eastAsia"/>
            <w:sz w:val="28"/>
            <w:szCs w:val="28"/>
          </w:rPr>
          <w:t>。</w:t>
        </w:r>
      </w:ins>
      <w:r w:rsidRPr="0069590E">
        <w:rPr>
          <w:rFonts w:ascii="华文楷体" w:eastAsia="华文楷体" w:hAnsi="华文楷体" w:hint="eastAsia"/>
          <w:sz w:val="28"/>
          <w:szCs w:val="28"/>
        </w:rPr>
        <w:t>所以这个方面就分了三个层次了，经过三个层次就很清楚，第一个层次就是聚生我</w:t>
      </w:r>
      <w:ins w:id="307" w:author="admin" w:date="2015-10-08T21:53:00Z">
        <w:r w:rsidR="00637F78">
          <w:rPr>
            <w:rFonts w:ascii="华文楷体" w:eastAsia="华文楷体" w:hAnsi="华文楷体" w:hint="eastAsia"/>
            <w:sz w:val="28"/>
            <w:szCs w:val="28"/>
          </w:rPr>
          <w:t>；</w:t>
        </w:r>
      </w:ins>
      <w:del w:id="308" w:author="admin" w:date="2015-10-08T21:53:00Z">
        <w:r w:rsidRPr="0069590E" w:rsidDel="00637F78">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第二个层次就是</w:t>
      </w:r>
      <w:del w:id="309" w:author="admin" w:date="2015-10-08T21:53:00Z">
        <w:r w:rsidRPr="0069590E" w:rsidDel="00637F78">
          <w:rPr>
            <w:rFonts w:ascii="华文楷体" w:eastAsia="华文楷体" w:hAnsi="华文楷体" w:hint="eastAsia"/>
            <w:sz w:val="28"/>
            <w:szCs w:val="28"/>
          </w:rPr>
          <w:delText>遍记</w:delText>
        </w:r>
      </w:del>
      <w:proofErr w:type="gramStart"/>
      <w:ins w:id="310" w:author="admin" w:date="2015-10-08T21:53:00Z">
        <w:r w:rsidR="00637F78">
          <w:rPr>
            <w:rFonts w:ascii="华文楷体" w:eastAsia="华文楷体" w:hAnsi="华文楷体" w:hint="eastAsia"/>
            <w:sz w:val="28"/>
            <w:szCs w:val="28"/>
          </w:rPr>
          <w:t>遍计</w:t>
        </w:r>
      </w:ins>
      <w:r w:rsidRPr="0069590E">
        <w:rPr>
          <w:rFonts w:ascii="华文楷体" w:eastAsia="华文楷体" w:hAnsi="华文楷体" w:hint="eastAsia"/>
          <w:sz w:val="28"/>
          <w:szCs w:val="28"/>
        </w:rPr>
        <w:t>我</w:t>
      </w:r>
      <w:proofErr w:type="gramEnd"/>
      <w:ins w:id="311" w:author="admin" w:date="2015-10-08T21:54:00Z">
        <w:r w:rsidR="00637F78">
          <w:rPr>
            <w:rFonts w:ascii="华文楷体" w:eastAsia="华文楷体" w:hAnsi="华文楷体" w:hint="eastAsia"/>
            <w:sz w:val="28"/>
            <w:szCs w:val="28"/>
          </w:rPr>
          <w:t>；</w:t>
        </w:r>
      </w:ins>
      <w:del w:id="312" w:author="admin" w:date="2015-10-08T21:54:00Z">
        <w:r w:rsidRPr="0069590E" w:rsidDel="00637F78">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第三个层次就是讲无我。就是无我，佛教的无我名言</w:t>
      </w:r>
      <w:proofErr w:type="gramStart"/>
      <w:r w:rsidRPr="0069590E">
        <w:rPr>
          <w:rFonts w:ascii="华文楷体" w:eastAsia="华文楷体" w:hAnsi="华文楷体" w:hint="eastAsia"/>
          <w:sz w:val="28"/>
          <w:szCs w:val="28"/>
        </w:rPr>
        <w:t>当中承许假</w:t>
      </w:r>
      <w:proofErr w:type="gramEnd"/>
      <w:r w:rsidRPr="0069590E">
        <w:rPr>
          <w:rFonts w:ascii="华文楷体" w:eastAsia="华文楷体" w:hAnsi="华文楷体" w:hint="eastAsia"/>
          <w:sz w:val="28"/>
          <w:szCs w:val="28"/>
        </w:rPr>
        <w:t>我，然后再胜义当中</w:t>
      </w:r>
      <w:proofErr w:type="gramStart"/>
      <w:r w:rsidRPr="0069590E">
        <w:rPr>
          <w:rFonts w:ascii="华文楷体" w:eastAsia="华文楷体" w:hAnsi="华文楷体" w:hint="eastAsia"/>
          <w:sz w:val="28"/>
          <w:szCs w:val="28"/>
        </w:rPr>
        <w:t>是承许无我</w:t>
      </w:r>
      <w:proofErr w:type="gramEnd"/>
      <w:r w:rsidRPr="0069590E">
        <w:rPr>
          <w:rFonts w:ascii="华文楷体" w:eastAsia="华文楷体" w:hAnsi="华文楷体" w:hint="eastAsia"/>
          <w:sz w:val="28"/>
          <w:szCs w:val="28"/>
        </w:rPr>
        <w:t>的，</w:t>
      </w:r>
      <w:proofErr w:type="gramStart"/>
      <w:r w:rsidRPr="0069590E">
        <w:rPr>
          <w:rFonts w:ascii="华文楷体" w:eastAsia="华文楷体" w:hAnsi="华文楷体" w:hint="eastAsia"/>
          <w:sz w:val="28"/>
          <w:szCs w:val="28"/>
        </w:rPr>
        <w:t>承许无我</w:t>
      </w:r>
      <w:proofErr w:type="gramEnd"/>
      <w:r w:rsidRPr="0069590E">
        <w:rPr>
          <w:rFonts w:ascii="华文楷体" w:eastAsia="华文楷体" w:hAnsi="华文楷体" w:hint="eastAsia"/>
          <w:sz w:val="28"/>
          <w:szCs w:val="28"/>
        </w:rPr>
        <w:t>，所以此处就按照真正的佛教，真正的佛教宗派来抉择无我的道理是怎么样的。</w:t>
      </w:r>
    </w:p>
    <w:p w:rsidR="00637F78" w:rsidRDefault="00637F78" w:rsidP="0069590E">
      <w:pPr>
        <w:ind w:firstLine="570"/>
        <w:rPr>
          <w:ins w:id="313" w:author="admin" w:date="2015-10-08T21:54:00Z"/>
          <w:rFonts w:ascii="华文楷体" w:eastAsia="华文楷体" w:hAnsi="华文楷体"/>
          <w:sz w:val="28"/>
          <w:szCs w:val="28"/>
        </w:rPr>
      </w:pPr>
      <w:ins w:id="314" w:author="admin" w:date="2015-10-08T21:54:00Z">
        <w:r>
          <w:rPr>
            <w:rFonts w:ascii="华文楷体" w:eastAsia="华文楷体" w:hAnsi="华文楷体" w:hint="eastAsia"/>
            <w:sz w:val="28"/>
            <w:szCs w:val="28"/>
          </w:rPr>
          <w:t>【</w:t>
        </w:r>
      </w:ins>
      <w:r w:rsidR="0069590E" w:rsidRPr="00637F78">
        <w:rPr>
          <w:rFonts w:asciiTheme="minorEastAsia" w:hAnsiTheme="minorEastAsia" w:hint="eastAsia"/>
          <w:sz w:val="28"/>
          <w:szCs w:val="28"/>
          <w:rPrChange w:id="315" w:author="admin" w:date="2015-10-08T21:54:00Z">
            <w:rPr>
              <w:rFonts w:ascii="华文楷体" w:eastAsia="华文楷体" w:hAnsi="华文楷体" w:hint="eastAsia"/>
              <w:sz w:val="28"/>
              <w:szCs w:val="28"/>
            </w:rPr>
          </w:rPrChange>
        </w:rPr>
        <w:t>下面依理抉择这其中的道理：除了是刹那刹那性生灭的这个近取五蕴以外，绝对无法说所谓的补特伽罗有尘许合乎道理之处。</w:t>
      </w:r>
      <w:ins w:id="316" w:author="admin" w:date="2015-10-08T21:54:00Z">
        <w:r>
          <w:rPr>
            <w:rFonts w:ascii="华文楷体" w:eastAsia="华文楷体" w:hAnsi="华文楷体" w:hint="eastAsia"/>
            <w:sz w:val="28"/>
            <w:szCs w:val="28"/>
          </w:rPr>
          <w:t>】</w:t>
        </w:r>
      </w:ins>
    </w:p>
    <w:p w:rsidR="00533FF1" w:rsidRDefault="0069590E" w:rsidP="0069590E">
      <w:pPr>
        <w:ind w:firstLine="570"/>
        <w:rPr>
          <w:ins w:id="317" w:author="admin" w:date="2015-10-08T21:58:00Z"/>
          <w:rFonts w:ascii="华文楷体" w:eastAsia="华文楷体" w:hAnsi="华文楷体"/>
          <w:sz w:val="28"/>
          <w:szCs w:val="28"/>
        </w:rPr>
      </w:pPr>
      <w:r w:rsidRPr="0069590E">
        <w:rPr>
          <w:rFonts w:ascii="华文楷体" w:eastAsia="华文楷体" w:hAnsi="华文楷体" w:hint="eastAsia"/>
          <w:sz w:val="28"/>
          <w:szCs w:val="28"/>
        </w:rPr>
        <w:t>那么实际上真正对补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伽罗的在分析做观察的时候呢，</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观察只得到一个</w:t>
      </w:r>
      <w:proofErr w:type="gramStart"/>
      <w:r w:rsidRPr="0069590E">
        <w:rPr>
          <w:rFonts w:ascii="华文楷体" w:eastAsia="华文楷体" w:hAnsi="华文楷体" w:hint="eastAsia"/>
          <w:sz w:val="28"/>
          <w:szCs w:val="28"/>
        </w:rPr>
        <w:t>刹那刹那</w:t>
      </w:r>
      <w:proofErr w:type="gramEnd"/>
      <w:r w:rsidRPr="0069590E">
        <w:rPr>
          <w:rFonts w:ascii="华文楷体" w:eastAsia="华文楷体" w:hAnsi="华文楷体" w:hint="eastAsia"/>
          <w:sz w:val="28"/>
          <w:szCs w:val="28"/>
        </w:rPr>
        <w:t>性生灭的近取五</w:t>
      </w:r>
      <w:proofErr w:type="gramStart"/>
      <w:r w:rsidRPr="0069590E">
        <w:rPr>
          <w:rFonts w:ascii="华文楷体" w:eastAsia="华文楷体" w:hAnsi="华文楷体" w:hint="eastAsia"/>
          <w:sz w:val="28"/>
          <w:szCs w:val="28"/>
        </w:rPr>
        <w:t>蕴</w:t>
      </w:r>
      <w:proofErr w:type="gramEnd"/>
      <w:ins w:id="318" w:author="admin" w:date="2015-10-08T21:56:00Z">
        <w:r w:rsidR="00850DEF">
          <w:rPr>
            <w:rFonts w:ascii="华文楷体" w:eastAsia="华文楷体" w:hAnsi="华文楷体" w:hint="eastAsia"/>
            <w:sz w:val="28"/>
            <w:szCs w:val="28"/>
          </w:rPr>
          <w:t>，</w:t>
        </w:r>
      </w:ins>
      <w:r w:rsidRPr="0069590E">
        <w:rPr>
          <w:rFonts w:ascii="华文楷体" w:eastAsia="华文楷体" w:hAnsi="华文楷体" w:hint="eastAsia"/>
          <w:sz w:val="28"/>
          <w:szCs w:val="28"/>
        </w:rPr>
        <w:t>除了这个近取五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之外呢，绝对没办法找到补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伽罗，所以说也没有办法宣说所谓的补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伽罗是存在是合乎道理的</w:t>
      </w:r>
      <w:del w:id="319" w:author="admin" w:date="2015-10-08T21:56:00Z">
        <w:r w:rsidRPr="0069590E" w:rsidDel="00850DEF">
          <w:rPr>
            <w:rFonts w:ascii="华文楷体" w:eastAsia="华文楷体" w:hAnsi="华文楷体" w:hint="eastAsia"/>
            <w:sz w:val="28"/>
            <w:szCs w:val="28"/>
          </w:rPr>
          <w:delText>，</w:delText>
        </w:r>
      </w:del>
      <w:ins w:id="320" w:author="admin" w:date="2015-10-08T21:56:00Z">
        <w:r w:rsidR="00850DEF">
          <w:rPr>
            <w:rFonts w:ascii="华文楷体" w:eastAsia="华文楷体" w:hAnsi="华文楷体" w:hint="eastAsia"/>
            <w:sz w:val="28"/>
            <w:szCs w:val="28"/>
          </w:rPr>
          <w:t>。</w:t>
        </w:r>
      </w:ins>
      <w:r w:rsidRPr="0069590E">
        <w:rPr>
          <w:rFonts w:ascii="华文楷体" w:eastAsia="华文楷体" w:hAnsi="华文楷体" w:hint="eastAsia"/>
          <w:sz w:val="28"/>
          <w:szCs w:val="28"/>
        </w:rPr>
        <w:t>就像</w:t>
      </w:r>
      <w:del w:id="321" w:author="admin" w:date="2015-10-08T21:57:00Z">
        <w:r w:rsidRPr="0069590E" w:rsidDel="0095293C">
          <w:rPr>
            <w:rFonts w:ascii="华文楷体" w:eastAsia="华文楷体" w:hAnsi="华文楷体" w:hint="eastAsia"/>
            <w:sz w:val="28"/>
            <w:szCs w:val="28"/>
          </w:rPr>
          <w:delText>一堆</w:delText>
        </w:r>
      </w:del>
      <w:ins w:id="322" w:author="admin" w:date="2015-10-08T21:57:00Z">
        <w:r w:rsidR="0095293C">
          <w:rPr>
            <w:rFonts w:ascii="华文楷体" w:eastAsia="华文楷体" w:hAnsi="华文楷体" w:hint="eastAsia"/>
            <w:sz w:val="28"/>
            <w:szCs w:val="28"/>
          </w:rPr>
          <w:t>你对</w:t>
        </w:r>
      </w:ins>
      <w:r w:rsidRPr="0069590E">
        <w:rPr>
          <w:rFonts w:ascii="华文楷体" w:eastAsia="华文楷体" w:hAnsi="华文楷体" w:hint="eastAsia"/>
          <w:sz w:val="28"/>
          <w:szCs w:val="28"/>
        </w:rPr>
        <w:t>黄昏的蛇</w:t>
      </w:r>
      <w:del w:id="323" w:author="admin" w:date="2015-10-08T21:57:00Z">
        <w:r w:rsidRPr="0069590E" w:rsidDel="0095293C">
          <w:rPr>
            <w:rFonts w:ascii="华文楷体" w:eastAsia="华文楷体" w:hAnsi="华文楷体" w:hint="eastAsia"/>
            <w:sz w:val="28"/>
            <w:szCs w:val="28"/>
          </w:rPr>
          <w:delText>八成</w:delText>
        </w:r>
      </w:del>
      <w:ins w:id="324" w:author="admin" w:date="2015-10-08T21:57:00Z">
        <w:r w:rsidR="0095293C">
          <w:rPr>
            <w:rFonts w:ascii="华文楷体" w:eastAsia="华文楷体" w:hAnsi="华文楷体" w:hint="eastAsia"/>
            <w:sz w:val="28"/>
            <w:szCs w:val="28"/>
          </w:rPr>
          <w:t>，花绳</w:t>
        </w:r>
      </w:ins>
      <w:r w:rsidRPr="0069590E">
        <w:rPr>
          <w:rFonts w:ascii="华文楷体" w:eastAsia="华文楷体" w:hAnsi="华文楷体" w:hint="eastAsia"/>
          <w:sz w:val="28"/>
          <w:szCs w:val="28"/>
        </w:rPr>
        <w:t>显现的时候，</w:t>
      </w:r>
      <w:ins w:id="325" w:author="admin" w:date="2015-10-08T21:58:00Z">
        <w:r w:rsidR="0095293C">
          <w:rPr>
            <w:rFonts w:ascii="华文楷体" w:eastAsia="华文楷体" w:hAnsi="华文楷体" w:hint="eastAsia"/>
            <w:sz w:val="28"/>
            <w:szCs w:val="28"/>
          </w:rPr>
          <w:lastRenderedPageBreak/>
          <w:t>观察的时候，</w:t>
        </w:r>
      </w:ins>
      <w:r w:rsidRPr="0069590E">
        <w:rPr>
          <w:rFonts w:ascii="华文楷体" w:eastAsia="华文楷体" w:hAnsi="华文楷体" w:hint="eastAsia"/>
          <w:sz w:val="28"/>
          <w:szCs w:val="28"/>
        </w:rPr>
        <w:t>最后只得到一个，除了得到这个花绳之外，这个蛇的本体呢一丝一毫都没有的</w:t>
      </w:r>
      <w:del w:id="326" w:author="admin" w:date="2015-10-08T21:58:00Z">
        <w:r w:rsidRPr="0069590E" w:rsidDel="0095293C">
          <w:rPr>
            <w:rFonts w:ascii="华文楷体" w:eastAsia="华文楷体" w:hAnsi="华文楷体" w:hint="eastAsia"/>
            <w:sz w:val="28"/>
            <w:szCs w:val="28"/>
          </w:rPr>
          <w:delText>，</w:delText>
        </w:r>
      </w:del>
      <w:ins w:id="327" w:author="admin" w:date="2015-10-08T21:58:00Z">
        <w:r w:rsidR="0095293C">
          <w:rPr>
            <w:rFonts w:ascii="华文楷体" w:eastAsia="华文楷体" w:hAnsi="华文楷体" w:hint="eastAsia"/>
            <w:sz w:val="28"/>
            <w:szCs w:val="28"/>
          </w:rPr>
          <w:t>。</w:t>
        </w:r>
      </w:ins>
      <w:r w:rsidRPr="0069590E">
        <w:rPr>
          <w:rFonts w:ascii="华文楷体" w:eastAsia="华文楷体" w:hAnsi="华文楷体" w:hint="eastAsia"/>
          <w:sz w:val="28"/>
          <w:szCs w:val="28"/>
        </w:rPr>
        <w:t>所以说平时我们在不分析不观察的时候，就觉得我当然是理所应当，天经地义存在的吗，像这样的话就说是肯定是存在的</w:t>
      </w:r>
      <w:del w:id="328" w:author="admin" w:date="2015-10-08T21:58:00Z">
        <w:r w:rsidRPr="0069590E" w:rsidDel="00C27D85">
          <w:rPr>
            <w:rFonts w:ascii="华文楷体" w:eastAsia="华文楷体" w:hAnsi="华文楷体" w:hint="eastAsia"/>
            <w:sz w:val="28"/>
            <w:szCs w:val="28"/>
          </w:rPr>
          <w:delText>，</w:delText>
        </w:r>
      </w:del>
      <w:ins w:id="329" w:author="admin" w:date="2015-10-08T21:58:00Z">
        <w:r w:rsidR="00C27D85">
          <w:rPr>
            <w:rFonts w:ascii="华文楷体" w:eastAsia="华文楷体" w:hAnsi="华文楷体" w:hint="eastAsia"/>
            <w:sz w:val="28"/>
            <w:szCs w:val="28"/>
          </w:rPr>
          <w:t>。</w:t>
        </w:r>
      </w:ins>
    </w:p>
    <w:p w:rsidR="001B3B85" w:rsidRDefault="0069590E" w:rsidP="001B3B85">
      <w:pPr>
        <w:ind w:firstLine="570"/>
        <w:rPr>
          <w:ins w:id="330" w:author="admin" w:date="2015-10-08T22:02:00Z"/>
          <w:rFonts w:ascii="华文楷体" w:eastAsia="华文楷体" w:hAnsi="华文楷体"/>
          <w:sz w:val="28"/>
          <w:szCs w:val="28"/>
        </w:rPr>
      </w:pPr>
      <w:r w:rsidRPr="0069590E">
        <w:rPr>
          <w:rFonts w:ascii="华文楷体" w:eastAsia="华文楷体" w:hAnsi="华文楷体" w:hint="eastAsia"/>
          <w:sz w:val="28"/>
          <w:szCs w:val="28"/>
        </w:rPr>
        <w:t>那么说是如果我不存在的话</w:t>
      </w:r>
      <w:ins w:id="331" w:author="admin" w:date="2015-10-08T21:59:00Z">
        <w:r w:rsidR="00533FF1">
          <w:rPr>
            <w:rFonts w:ascii="华文楷体" w:eastAsia="华文楷体" w:hAnsi="华文楷体" w:hint="eastAsia"/>
            <w:sz w:val="28"/>
            <w:szCs w:val="28"/>
          </w:rPr>
          <w:t>，</w:t>
        </w:r>
      </w:ins>
      <w:r w:rsidRPr="0069590E">
        <w:rPr>
          <w:rFonts w:ascii="华文楷体" w:eastAsia="华文楷体" w:hAnsi="华文楷体" w:hint="eastAsia"/>
          <w:sz w:val="28"/>
          <w:szCs w:val="28"/>
        </w:rPr>
        <w:t>也许就说如果我们没有学习佛法之前，如果说就直接说我不存在，我们会觉得这个是不是脑袋有问题</w:t>
      </w:r>
      <w:del w:id="332" w:author="admin" w:date="2015-10-08T21:59:00Z">
        <w:r w:rsidRPr="0069590E" w:rsidDel="00533FF1">
          <w:rPr>
            <w:rFonts w:ascii="华文楷体" w:eastAsia="华文楷体" w:hAnsi="华文楷体" w:hint="eastAsia"/>
            <w:sz w:val="28"/>
            <w:szCs w:val="28"/>
          </w:rPr>
          <w:delText>，</w:delText>
        </w:r>
      </w:del>
      <w:ins w:id="333" w:author="admin" w:date="2015-10-08T21:59:00Z">
        <w:r w:rsidR="00533FF1">
          <w:rPr>
            <w:rFonts w:ascii="华文楷体" w:eastAsia="华文楷体" w:hAnsi="华文楷体" w:hint="eastAsia"/>
            <w:sz w:val="28"/>
            <w:szCs w:val="28"/>
          </w:rPr>
          <w:t>。</w:t>
        </w:r>
      </w:ins>
      <w:r w:rsidRPr="0069590E">
        <w:rPr>
          <w:rFonts w:ascii="华文楷体" w:eastAsia="华文楷体" w:hAnsi="华文楷体" w:hint="eastAsia"/>
          <w:sz w:val="28"/>
          <w:szCs w:val="28"/>
        </w:rPr>
        <w:t>我怎么会不存在呢</w:t>
      </w:r>
      <w:del w:id="334" w:author="admin" w:date="2015-10-08T21:59:00Z">
        <w:r w:rsidRPr="0069590E" w:rsidDel="00533FF1">
          <w:rPr>
            <w:rFonts w:ascii="华文楷体" w:eastAsia="华文楷体" w:hAnsi="华文楷体" w:hint="eastAsia"/>
            <w:sz w:val="28"/>
            <w:szCs w:val="28"/>
          </w:rPr>
          <w:delText>，</w:delText>
        </w:r>
      </w:del>
      <w:ins w:id="335" w:author="admin" w:date="2015-10-08T21:59:00Z">
        <w:r w:rsidR="00533FF1">
          <w:rPr>
            <w:rFonts w:ascii="华文楷体" w:eastAsia="华文楷体" w:hAnsi="华文楷体" w:hint="eastAsia"/>
            <w:sz w:val="28"/>
            <w:szCs w:val="28"/>
          </w:rPr>
          <w:t>？</w:t>
        </w:r>
      </w:ins>
      <w:r w:rsidRPr="0069590E">
        <w:rPr>
          <w:rFonts w:ascii="华文楷体" w:eastAsia="华文楷体" w:hAnsi="华文楷体" w:hint="eastAsia"/>
          <w:sz w:val="28"/>
          <w:szCs w:val="28"/>
        </w:rPr>
        <w:t>这个我明明就是存在的</w:t>
      </w:r>
      <w:del w:id="336" w:author="admin" w:date="2015-10-08T21:59:00Z">
        <w:r w:rsidRPr="0069590E" w:rsidDel="00533FF1">
          <w:rPr>
            <w:rFonts w:ascii="华文楷体" w:eastAsia="华文楷体" w:hAnsi="华文楷体" w:hint="eastAsia"/>
            <w:sz w:val="28"/>
            <w:szCs w:val="28"/>
          </w:rPr>
          <w:delText>，</w:delText>
        </w:r>
      </w:del>
      <w:ins w:id="337" w:author="admin" w:date="2015-10-08T21:59:00Z">
        <w:r w:rsidR="00533FF1">
          <w:rPr>
            <w:rFonts w:ascii="华文楷体" w:eastAsia="华文楷体" w:hAnsi="华文楷体" w:hint="eastAsia"/>
            <w:sz w:val="28"/>
            <w:szCs w:val="28"/>
          </w:rPr>
          <w:t>。</w:t>
        </w:r>
      </w:ins>
      <w:r w:rsidRPr="0069590E">
        <w:rPr>
          <w:rFonts w:ascii="华文楷体" w:eastAsia="华文楷体" w:hAnsi="华文楷体" w:hint="eastAsia"/>
          <w:sz w:val="28"/>
          <w:szCs w:val="28"/>
        </w:rPr>
        <w:t>但是这个完全都是凡夫人的一种</w:t>
      </w:r>
      <w:proofErr w:type="gramStart"/>
      <w:r w:rsidRPr="0069590E">
        <w:rPr>
          <w:rFonts w:ascii="华文楷体" w:eastAsia="华文楷体" w:hAnsi="华文楷体" w:hint="eastAsia"/>
          <w:sz w:val="28"/>
          <w:szCs w:val="28"/>
        </w:rPr>
        <w:t>妄</w:t>
      </w:r>
      <w:proofErr w:type="gramEnd"/>
      <w:r w:rsidRPr="0069590E">
        <w:rPr>
          <w:rFonts w:ascii="华文楷体" w:eastAsia="华文楷体" w:hAnsi="华文楷体" w:hint="eastAsia"/>
          <w:sz w:val="28"/>
          <w:szCs w:val="28"/>
        </w:rPr>
        <w:t>执</w:t>
      </w:r>
      <w:ins w:id="338" w:author="admin" w:date="2015-10-08T21:59:00Z">
        <w:r w:rsidR="004F6A06">
          <w:rPr>
            <w:rFonts w:ascii="华文楷体" w:eastAsia="华文楷体" w:hAnsi="华文楷体" w:hint="eastAsia"/>
            <w:sz w:val="28"/>
            <w:szCs w:val="28"/>
          </w:rPr>
          <w:t>而已</w:t>
        </w:r>
      </w:ins>
      <w:r w:rsidRPr="0069590E">
        <w:rPr>
          <w:rFonts w:ascii="华文楷体" w:eastAsia="华文楷体" w:hAnsi="华文楷体" w:hint="eastAsia"/>
          <w:sz w:val="28"/>
          <w:szCs w:val="28"/>
        </w:rPr>
        <w:t>，真正通过这样一种你说一个人我存在，人我存在你到底怎么样存在的</w:t>
      </w:r>
      <w:del w:id="339" w:author="admin" w:date="2015-10-08T22:00:00Z">
        <w:r w:rsidRPr="0069590E" w:rsidDel="004F6A06">
          <w:rPr>
            <w:rFonts w:ascii="华文楷体" w:eastAsia="华文楷体" w:hAnsi="华文楷体" w:hint="eastAsia"/>
            <w:sz w:val="28"/>
            <w:szCs w:val="28"/>
          </w:rPr>
          <w:delText>，</w:delText>
        </w:r>
      </w:del>
      <w:ins w:id="340" w:author="admin" w:date="2015-10-08T22:00:00Z">
        <w:r w:rsidR="004F6A06">
          <w:rPr>
            <w:rFonts w:ascii="华文楷体" w:eastAsia="华文楷体" w:hAnsi="华文楷体" w:hint="eastAsia"/>
            <w:sz w:val="28"/>
            <w:szCs w:val="28"/>
          </w:rPr>
          <w:t>？</w:t>
        </w:r>
      </w:ins>
      <w:r w:rsidRPr="0069590E">
        <w:rPr>
          <w:rFonts w:ascii="华文楷体" w:eastAsia="华文楷体" w:hAnsi="华文楷体" w:hint="eastAsia"/>
          <w:sz w:val="28"/>
          <w:szCs w:val="28"/>
        </w:rPr>
        <w:t>你分析之后呢，最后就除了得到一个</w:t>
      </w:r>
      <w:proofErr w:type="gramStart"/>
      <w:r w:rsidRPr="0069590E">
        <w:rPr>
          <w:rFonts w:ascii="华文楷体" w:eastAsia="华文楷体" w:hAnsi="华文楷体" w:hint="eastAsia"/>
          <w:sz w:val="28"/>
          <w:szCs w:val="28"/>
        </w:rPr>
        <w:t>刹那刹那</w:t>
      </w:r>
      <w:proofErr w:type="gramEnd"/>
      <w:r w:rsidRPr="0069590E">
        <w:rPr>
          <w:rFonts w:ascii="华文楷体" w:eastAsia="华文楷体" w:hAnsi="华文楷体" w:hint="eastAsia"/>
          <w:sz w:val="28"/>
          <w:szCs w:val="28"/>
        </w:rPr>
        <w:t>生灭的五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之外，得不到我</w:t>
      </w:r>
      <w:del w:id="341" w:author="admin" w:date="2015-10-08T22:00:00Z">
        <w:r w:rsidRPr="0069590E" w:rsidDel="001B3B85">
          <w:rPr>
            <w:rFonts w:ascii="华文楷体" w:eastAsia="华文楷体" w:hAnsi="华文楷体" w:hint="eastAsia"/>
            <w:sz w:val="28"/>
            <w:szCs w:val="28"/>
          </w:rPr>
          <w:delText>，</w:delText>
        </w:r>
      </w:del>
      <w:ins w:id="342" w:author="admin" w:date="2015-10-08T22:00: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因为你是所谓的我除了在五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上安立，你又怎么能</w:t>
      </w:r>
      <w:ins w:id="343" w:author="admin" w:date="2015-10-08T22:00:00Z">
        <w:r w:rsidR="001B3B85">
          <w:rPr>
            <w:rFonts w:ascii="华文楷体" w:eastAsia="华文楷体" w:hAnsi="华文楷体" w:hint="eastAsia"/>
            <w:sz w:val="28"/>
            <w:szCs w:val="28"/>
          </w:rPr>
          <w:t>够</w:t>
        </w:r>
      </w:ins>
      <w:r w:rsidRPr="0069590E">
        <w:rPr>
          <w:rFonts w:ascii="华文楷体" w:eastAsia="华文楷体" w:hAnsi="华文楷体" w:hint="eastAsia"/>
          <w:sz w:val="28"/>
          <w:szCs w:val="28"/>
        </w:rPr>
        <w:t>在其他地方安立呢</w:t>
      </w:r>
      <w:del w:id="344" w:author="admin" w:date="2015-10-08T22:00:00Z">
        <w:r w:rsidRPr="0069590E" w:rsidDel="001B3B85">
          <w:rPr>
            <w:rFonts w:ascii="华文楷体" w:eastAsia="华文楷体" w:hAnsi="华文楷体" w:hint="eastAsia"/>
            <w:sz w:val="28"/>
            <w:szCs w:val="28"/>
          </w:rPr>
          <w:delText>，</w:delText>
        </w:r>
      </w:del>
      <w:ins w:id="345" w:author="admin" w:date="2015-10-08T22:00: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哪里在其他地方安立</w:t>
      </w:r>
      <w:ins w:id="346" w:author="admin" w:date="2015-10-08T22:00:00Z">
        <w:r w:rsidR="001B3B85">
          <w:rPr>
            <w:rFonts w:ascii="华文楷体" w:eastAsia="华文楷体" w:hAnsi="华文楷体" w:hint="eastAsia"/>
            <w:sz w:val="28"/>
            <w:szCs w:val="28"/>
          </w:rPr>
          <w:t>？</w:t>
        </w:r>
      </w:ins>
      <w:del w:id="347" w:author="admin" w:date="2015-10-08T22:00:00Z">
        <w:r w:rsidRPr="0069590E" w:rsidDel="001B3B85">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所以说我们真正去分析你这个所谓的我的时候呢，哦</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分析</w:t>
      </w:r>
      <w:proofErr w:type="gramStart"/>
      <w:r w:rsidRPr="0069590E">
        <w:rPr>
          <w:rFonts w:ascii="华文楷体" w:eastAsia="华文楷体" w:hAnsi="华文楷体" w:hint="eastAsia"/>
          <w:sz w:val="28"/>
          <w:szCs w:val="28"/>
        </w:rPr>
        <w:t>哦所谓</w:t>
      </w:r>
      <w:proofErr w:type="gramEnd"/>
      <w:r w:rsidRPr="0069590E">
        <w:rPr>
          <w:rFonts w:ascii="华文楷体" w:eastAsia="华文楷体" w:hAnsi="华文楷体" w:hint="eastAsia"/>
          <w:sz w:val="28"/>
          <w:szCs w:val="28"/>
        </w:rPr>
        <w:t>的这样一种色吗，身体就是一个色</w:t>
      </w:r>
      <w:proofErr w:type="gramStart"/>
      <w:r w:rsidRPr="0069590E">
        <w:rPr>
          <w:rFonts w:ascii="华文楷体" w:eastAsia="华文楷体" w:hAnsi="华文楷体" w:hint="eastAsia"/>
          <w:sz w:val="28"/>
          <w:szCs w:val="28"/>
        </w:rPr>
        <w:t>蕴</w:t>
      </w:r>
      <w:proofErr w:type="gramEnd"/>
      <w:del w:id="348" w:author="admin" w:date="2015-10-08T22:01:00Z">
        <w:r w:rsidRPr="0069590E" w:rsidDel="001B3B85">
          <w:rPr>
            <w:rFonts w:ascii="华文楷体" w:eastAsia="华文楷体" w:hAnsi="华文楷体" w:hint="eastAsia"/>
            <w:sz w:val="28"/>
            <w:szCs w:val="28"/>
          </w:rPr>
          <w:delText>，</w:delText>
        </w:r>
      </w:del>
      <w:ins w:id="349" w:author="admin" w:date="2015-10-08T22:01: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你说我感受啊</w:t>
      </w:r>
      <w:ins w:id="350" w:author="admin" w:date="2015-10-08T22:02: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我很痛，那么</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观察的时候这个就是个受</w:t>
      </w:r>
      <w:proofErr w:type="gramStart"/>
      <w:r w:rsidRPr="0069590E">
        <w:rPr>
          <w:rFonts w:ascii="华文楷体" w:eastAsia="华文楷体" w:hAnsi="华文楷体" w:hint="eastAsia"/>
          <w:sz w:val="28"/>
          <w:szCs w:val="28"/>
        </w:rPr>
        <w:t>蕴</w:t>
      </w:r>
      <w:proofErr w:type="gramEnd"/>
      <w:del w:id="351" w:author="admin" w:date="2015-10-08T22:01:00Z">
        <w:r w:rsidRPr="0069590E" w:rsidDel="001B3B85">
          <w:rPr>
            <w:rFonts w:ascii="华文楷体" w:eastAsia="华文楷体" w:hAnsi="华文楷体" w:hint="eastAsia"/>
            <w:sz w:val="28"/>
            <w:szCs w:val="28"/>
          </w:rPr>
          <w:delText>，</w:delText>
        </w:r>
      </w:del>
      <w:ins w:id="352" w:author="admin" w:date="2015-10-08T22:01: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你说我能够想东西，这个就是想</w:t>
      </w:r>
      <w:proofErr w:type="gramStart"/>
      <w:r w:rsidRPr="0069590E">
        <w:rPr>
          <w:rFonts w:ascii="华文楷体" w:eastAsia="华文楷体" w:hAnsi="华文楷体" w:hint="eastAsia"/>
          <w:sz w:val="28"/>
          <w:szCs w:val="28"/>
        </w:rPr>
        <w:t>蕴</w:t>
      </w:r>
      <w:proofErr w:type="gramEnd"/>
      <w:del w:id="353" w:author="admin" w:date="2015-10-08T22:01:00Z">
        <w:r w:rsidRPr="0069590E" w:rsidDel="001B3B85">
          <w:rPr>
            <w:rFonts w:ascii="华文楷体" w:eastAsia="华文楷体" w:hAnsi="华文楷体" w:hint="eastAsia"/>
            <w:sz w:val="28"/>
            <w:szCs w:val="28"/>
          </w:rPr>
          <w:delText>，</w:delText>
        </w:r>
      </w:del>
      <w:ins w:id="354" w:author="admin" w:date="2015-10-08T22:01: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我的</w:t>
      </w:r>
      <w:proofErr w:type="gramStart"/>
      <w:r w:rsidRPr="0069590E">
        <w:rPr>
          <w:rFonts w:ascii="华文楷体" w:eastAsia="华文楷体" w:hAnsi="华文楷体" w:hint="eastAsia"/>
          <w:sz w:val="28"/>
          <w:szCs w:val="28"/>
        </w:rPr>
        <w:t>个思这个</w:t>
      </w:r>
      <w:proofErr w:type="gramEnd"/>
      <w:r w:rsidRPr="0069590E">
        <w:rPr>
          <w:rFonts w:ascii="华文楷体" w:eastAsia="华文楷体" w:hAnsi="华文楷体" w:hint="eastAsia"/>
          <w:sz w:val="28"/>
          <w:szCs w:val="28"/>
        </w:rPr>
        <w:t>就是行</w:t>
      </w:r>
      <w:proofErr w:type="gramStart"/>
      <w:r w:rsidRPr="0069590E">
        <w:rPr>
          <w:rFonts w:ascii="华文楷体" w:eastAsia="华文楷体" w:hAnsi="华文楷体" w:hint="eastAsia"/>
          <w:sz w:val="28"/>
          <w:szCs w:val="28"/>
        </w:rPr>
        <w:t>蕴</w:t>
      </w:r>
      <w:proofErr w:type="gramEnd"/>
      <w:del w:id="355" w:author="admin" w:date="2015-10-08T22:01:00Z">
        <w:r w:rsidRPr="0069590E" w:rsidDel="001B3B85">
          <w:rPr>
            <w:rFonts w:ascii="华文楷体" w:eastAsia="华文楷体" w:hAnsi="华文楷体" w:hint="eastAsia"/>
            <w:sz w:val="28"/>
            <w:szCs w:val="28"/>
          </w:rPr>
          <w:delText>，</w:delText>
        </w:r>
      </w:del>
      <w:ins w:id="356" w:author="admin" w:date="2015-10-08T22:01: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然后</w:t>
      </w:r>
      <w:proofErr w:type="gramStart"/>
      <w:r w:rsidRPr="0069590E">
        <w:rPr>
          <w:rFonts w:ascii="华文楷体" w:eastAsia="华文楷体" w:hAnsi="华文楷体" w:hint="eastAsia"/>
          <w:sz w:val="28"/>
          <w:szCs w:val="28"/>
        </w:rPr>
        <w:t>呢这样</w:t>
      </w:r>
      <w:proofErr w:type="gramEnd"/>
      <w:r w:rsidRPr="0069590E">
        <w:rPr>
          <w:rFonts w:ascii="华文楷体" w:eastAsia="华文楷体" w:hAnsi="华文楷体" w:hint="eastAsia"/>
          <w:sz w:val="28"/>
          <w:szCs w:val="28"/>
        </w:rPr>
        <w:t>一种</w:t>
      </w:r>
      <w:proofErr w:type="gramStart"/>
      <w:r w:rsidRPr="0069590E">
        <w:rPr>
          <w:rFonts w:ascii="华文楷体" w:eastAsia="华文楷体" w:hAnsi="华文楷体" w:hint="eastAsia"/>
          <w:sz w:val="28"/>
          <w:szCs w:val="28"/>
        </w:rPr>
        <w:t>这个这个</w:t>
      </w:r>
      <w:proofErr w:type="gramEnd"/>
      <w:r w:rsidRPr="0069590E">
        <w:rPr>
          <w:rFonts w:ascii="华文楷体" w:eastAsia="华文楷体" w:hAnsi="华文楷体" w:hint="eastAsia"/>
          <w:sz w:val="28"/>
          <w:szCs w:val="28"/>
        </w:rPr>
        <w:t>就是识</w:t>
      </w:r>
      <w:proofErr w:type="gramStart"/>
      <w:r w:rsidRPr="0069590E">
        <w:rPr>
          <w:rFonts w:ascii="华文楷体" w:eastAsia="华文楷体" w:hAnsi="华文楷体" w:hint="eastAsia"/>
          <w:sz w:val="28"/>
          <w:szCs w:val="28"/>
        </w:rPr>
        <w:t>蕴</w:t>
      </w:r>
      <w:proofErr w:type="gramEnd"/>
      <w:del w:id="357" w:author="admin" w:date="2015-10-08T22:01:00Z">
        <w:r w:rsidRPr="0069590E" w:rsidDel="001B3B85">
          <w:rPr>
            <w:rFonts w:ascii="华文楷体" w:eastAsia="华文楷体" w:hAnsi="华文楷体" w:hint="eastAsia"/>
            <w:sz w:val="28"/>
            <w:szCs w:val="28"/>
          </w:rPr>
          <w:delText>，</w:delText>
        </w:r>
      </w:del>
      <w:ins w:id="358" w:author="admin" w:date="2015-10-08T22:01:00Z">
        <w:r w:rsidR="001B3B85">
          <w:rPr>
            <w:rFonts w:ascii="华文楷体" w:eastAsia="华文楷体" w:hAnsi="华文楷体" w:hint="eastAsia"/>
            <w:sz w:val="28"/>
            <w:szCs w:val="28"/>
          </w:rPr>
          <w:t>。</w:t>
        </w:r>
      </w:ins>
    </w:p>
    <w:p w:rsidR="00BB5523" w:rsidRDefault="0069590E" w:rsidP="001B3B85">
      <w:pPr>
        <w:ind w:firstLine="570"/>
        <w:rPr>
          <w:ins w:id="359" w:author="admin" w:date="2015-10-08T22:04:00Z"/>
          <w:rFonts w:ascii="华文楷体" w:eastAsia="华文楷体" w:hAnsi="华文楷体"/>
          <w:sz w:val="28"/>
          <w:szCs w:val="28"/>
        </w:rPr>
      </w:pPr>
      <w:r w:rsidRPr="0069590E">
        <w:rPr>
          <w:rFonts w:ascii="华文楷体" w:eastAsia="华文楷体" w:hAnsi="华文楷体" w:hint="eastAsia"/>
          <w:sz w:val="28"/>
          <w:szCs w:val="28"/>
        </w:rPr>
        <w:t>那么最后</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分析的时候，你所谓的我除了这个五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之外，根本不存在，没有</w:t>
      </w:r>
      <w:ins w:id="360"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找不到，在五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上哪里都找不到</w:t>
      </w:r>
      <w:ins w:id="361" w:author="admin" w:date="2015-10-08T22:02:00Z">
        <w:r w:rsidR="001B3B85">
          <w:rPr>
            <w:rFonts w:ascii="华文楷体" w:eastAsia="华文楷体" w:hAnsi="华文楷体" w:hint="eastAsia"/>
            <w:sz w:val="28"/>
            <w:szCs w:val="28"/>
          </w:rPr>
          <w:t>。</w:t>
        </w:r>
      </w:ins>
      <w:r w:rsidRPr="0069590E">
        <w:rPr>
          <w:rFonts w:ascii="华文楷体" w:eastAsia="华文楷体" w:hAnsi="华文楷体" w:hint="eastAsia"/>
          <w:sz w:val="28"/>
          <w:szCs w:val="28"/>
        </w:rPr>
        <w:t>所以最后</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分析就只有得到一个刹那生灭的五取</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，除了这个之外没有一个补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伽罗实实在在存在的地方</w:t>
      </w:r>
      <w:del w:id="362" w:author="admin" w:date="2015-10-08T22:03:00Z">
        <w:r w:rsidRPr="0069590E" w:rsidDel="00BB5523">
          <w:rPr>
            <w:rFonts w:ascii="华文楷体" w:eastAsia="华文楷体" w:hAnsi="华文楷体" w:hint="eastAsia"/>
            <w:sz w:val="28"/>
            <w:szCs w:val="28"/>
          </w:rPr>
          <w:delText>，</w:delText>
        </w:r>
      </w:del>
      <w:ins w:id="363"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但是呢如果你不分析的时候，你就把这个五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认成我</w:t>
      </w:r>
      <w:del w:id="364" w:author="admin" w:date="2015-10-08T22:03:00Z">
        <w:r w:rsidRPr="0069590E" w:rsidDel="00BB5523">
          <w:rPr>
            <w:rFonts w:ascii="华文楷体" w:eastAsia="华文楷体" w:hAnsi="华文楷体" w:hint="eastAsia"/>
            <w:sz w:val="28"/>
            <w:szCs w:val="28"/>
          </w:rPr>
          <w:delText>，</w:delText>
        </w:r>
      </w:del>
      <w:ins w:id="365"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就像你看不清楚的时候，你就把这花</w:t>
      </w:r>
      <w:proofErr w:type="gramStart"/>
      <w:r w:rsidRPr="0069590E">
        <w:rPr>
          <w:rFonts w:ascii="华文楷体" w:eastAsia="华文楷体" w:hAnsi="华文楷体" w:hint="eastAsia"/>
          <w:sz w:val="28"/>
          <w:szCs w:val="28"/>
        </w:rPr>
        <w:t>绳</w:t>
      </w:r>
      <w:proofErr w:type="gramEnd"/>
      <w:r w:rsidRPr="0069590E">
        <w:rPr>
          <w:rFonts w:ascii="华文楷体" w:eastAsia="华文楷体" w:hAnsi="华文楷体" w:hint="eastAsia"/>
          <w:sz w:val="28"/>
          <w:szCs w:val="28"/>
        </w:rPr>
        <w:t>看成蛇，就是这样的</w:t>
      </w:r>
      <w:del w:id="366" w:author="admin" w:date="2015-10-08T22:03:00Z">
        <w:r w:rsidRPr="0069590E" w:rsidDel="00BB5523">
          <w:rPr>
            <w:rFonts w:ascii="华文楷体" w:eastAsia="华文楷体" w:hAnsi="华文楷体" w:hint="eastAsia"/>
            <w:sz w:val="28"/>
            <w:szCs w:val="28"/>
          </w:rPr>
          <w:delText>，</w:delText>
        </w:r>
      </w:del>
      <w:ins w:id="367"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这个蛇在哪里</w:t>
      </w:r>
      <w:del w:id="368" w:author="admin" w:date="2015-10-08T22:03:00Z">
        <w:r w:rsidRPr="0069590E" w:rsidDel="00BB5523">
          <w:rPr>
            <w:rFonts w:ascii="华文楷体" w:eastAsia="华文楷体" w:hAnsi="华文楷体" w:hint="eastAsia"/>
            <w:sz w:val="28"/>
            <w:szCs w:val="28"/>
          </w:rPr>
          <w:delText>，</w:delText>
        </w:r>
      </w:del>
      <w:ins w:id="369"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你说你如果不分析的时候，</w:t>
      </w:r>
      <w:proofErr w:type="gramStart"/>
      <w:r w:rsidRPr="0069590E">
        <w:rPr>
          <w:rFonts w:ascii="华文楷体" w:eastAsia="华文楷体" w:hAnsi="华文楷体" w:hint="eastAsia"/>
          <w:sz w:val="28"/>
          <w:szCs w:val="28"/>
        </w:rPr>
        <w:t>蛇当然</w:t>
      </w:r>
      <w:proofErr w:type="gramEnd"/>
      <w:r w:rsidRPr="0069590E">
        <w:rPr>
          <w:rFonts w:ascii="华文楷体" w:eastAsia="华文楷体" w:hAnsi="华文楷体" w:hint="eastAsia"/>
          <w:sz w:val="28"/>
          <w:szCs w:val="28"/>
        </w:rPr>
        <w:t>存在了，他是让我生起这么大恐怖呢</w:t>
      </w:r>
      <w:del w:id="370" w:author="admin" w:date="2015-10-08T22:03:00Z">
        <w:r w:rsidRPr="0069590E" w:rsidDel="00BB5523">
          <w:rPr>
            <w:rFonts w:ascii="华文楷体" w:eastAsia="华文楷体" w:hAnsi="华文楷体" w:hint="eastAsia"/>
            <w:sz w:val="28"/>
            <w:szCs w:val="28"/>
          </w:rPr>
          <w:delText>，</w:delText>
        </w:r>
      </w:del>
      <w:ins w:id="371"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但是你分析的时候呢就没有了，这个分析就</w:t>
      </w:r>
      <w:r w:rsidRPr="0069590E">
        <w:rPr>
          <w:rFonts w:ascii="华文楷体" w:eastAsia="华文楷体" w:hAnsi="华文楷体" w:hint="eastAsia"/>
          <w:sz w:val="28"/>
          <w:szCs w:val="28"/>
        </w:rPr>
        <w:lastRenderedPageBreak/>
        <w:t>是一种相当于看这个蛇的一种灯火一样，这个就叫做智慧</w:t>
      </w:r>
      <w:del w:id="372" w:author="admin" w:date="2015-10-08T22:03:00Z">
        <w:r w:rsidRPr="0069590E" w:rsidDel="00BB5523">
          <w:rPr>
            <w:rFonts w:ascii="华文楷体" w:eastAsia="华文楷体" w:hAnsi="华文楷体" w:hint="eastAsia"/>
            <w:sz w:val="28"/>
            <w:szCs w:val="28"/>
          </w:rPr>
          <w:delText>，</w:delText>
        </w:r>
      </w:del>
      <w:ins w:id="373"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那么当你没有智慧的时候，这个叫无明</w:t>
      </w:r>
      <w:del w:id="374" w:author="admin" w:date="2015-10-08T22:03:00Z">
        <w:r w:rsidRPr="0069590E" w:rsidDel="00BB5523">
          <w:rPr>
            <w:rFonts w:ascii="华文楷体" w:eastAsia="华文楷体" w:hAnsi="华文楷体" w:hint="eastAsia"/>
            <w:sz w:val="28"/>
            <w:szCs w:val="28"/>
          </w:rPr>
          <w:delText>，</w:delText>
        </w:r>
      </w:del>
      <w:ins w:id="375" w:author="admin" w:date="2015-10-08T22:03: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也就是说没有智慧的时候，没有灯光的时候你把他看成你把这个花绳看成蛇了</w:t>
      </w:r>
      <w:del w:id="376" w:author="admin" w:date="2015-10-08T22:04:00Z">
        <w:r w:rsidRPr="0069590E" w:rsidDel="00BB5523">
          <w:rPr>
            <w:rFonts w:ascii="华文楷体" w:eastAsia="华文楷体" w:hAnsi="华文楷体" w:hint="eastAsia"/>
            <w:sz w:val="28"/>
            <w:szCs w:val="28"/>
          </w:rPr>
          <w:delText>。</w:delText>
        </w:r>
      </w:del>
      <w:ins w:id="377" w:author="admin" w:date="2015-10-08T22:04:00Z">
        <w:r w:rsidR="00BB5523">
          <w:rPr>
            <w:rFonts w:ascii="华文楷体" w:eastAsia="华文楷体" w:hAnsi="华文楷体" w:hint="eastAsia"/>
            <w:sz w:val="28"/>
            <w:szCs w:val="28"/>
          </w:rPr>
          <w:t>，</w:t>
        </w:r>
      </w:ins>
      <w:r w:rsidRPr="0069590E">
        <w:rPr>
          <w:rFonts w:ascii="华文楷体" w:eastAsia="华文楷体" w:hAnsi="华文楷体" w:hint="eastAsia"/>
          <w:sz w:val="28"/>
          <w:szCs w:val="28"/>
        </w:rPr>
        <w:t>像这样的就是无明</w:t>
      </w:r>
      <w:del w:id="378" w:author="admin" w:date="2015-10-08T22:04:00Z">
        <w:r w:rsidRPr="0069590E" w:rsidDel="00BB5523">
          <w:rPr>
            <w:rFonts w:ascii="华文楷体" w:eastAsia="华文楷体" w:hAnsi="华文楷体" w:hint="eastAsia"/>
            <w:sz w:val="28"/>
            <w:szCs w:val="28"/>
          </w:rPr>
          <w:delText>，</w:delText>
        </w:r>
      </w:del>
      <w:ins w:id="379" w:author="admin" w:date="2015-10-08T22:04:00Z">
        <w:r w:rsidR="00BB5523">
          <w:rPr>
            <w:rFonts w:ascii="华文楷体" w:eastAsia="华文楷体" w:hAnsi="华文楷体" w:hint="eastAsia"/>
            <w:sz w:val="28"/>
            <w:szCs w:val="28"/>
          </w:rPr>
          <w:t>。</w:t>
        </w:r>
      </w:ins>
    </w:p>
    <w:p w:rsidR="00724540" w:rsidRDefault="0069590E" w:rsidP="001B3B85">
      <w:pPr>
        <w:ind w:firstLine="570"/>
        <w:rPr>
          <w:ins w:id="380" w:author="admin" w:date="2015-10-08T22:05:00Z"/>
          <w:rFonts w:ascii="华文楷体" w:eastAsia="华文楷体" w:hAnsi="华文楷体"/>
          <w:sz w:val="28"/>
          <w:szCs w:val="28"/>
        </w:rPr>
      </w:pPr>
      <w:r w:rsidRPr="0069590E">
        <w:rPr>
          <w:rFonts w:ascii="华文楷体" w:eastAsia="华文楷体" w:hAnsi="华文楷体" w:hint="eastAsia"/>
          <w:sz w:val="28"/>
          <w:szCs w:val="28"/>
        </w:rPr>
        <w:t>所以说当我们就说处在无</w:t>
      </w:r>
      <w:proofErr w:type="gramStart"/>
      <w:r w:rsidRPr="0069590E">
        <w:rPr>
          <w:rFonts w:ascii="华文楷体" w:eastAsia="华文楷体" w:hAnsi="华文楷体" w:hint="eastAsia"/>
          <w:sz w:val="28"/>
          <w:szCs w:val="28"/>
        </w:rPr>
        <w:t>明状态</w:t>
      </w:r>
      <w:proofErr w:type="gramEnd"/>
      <w:r w:rsidRPr="0069590E">
        <w:rPr>
          <w:rFonts w:ascii="华文楷体" w:eastAsia="华文楷体" w:hAnsi="华文楷体" w:hint="eastAsia"/>
          <w:sz w:val="28"/>
          <w:szCs w:val="28"/>
        </w:rPr>
        <w:t>的时候呢，我们就觉得五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就是我，这个我是存在的</w:t>
      </w:r>
      <w:del w:id="381" w:author="admin" w:date="2015-10-08T22:04:00Z">
        <w:r w:rsidRPr="0069590E" w:rsidDel="00724540">
          <w:rPr>
            <w:rFonts w:ascii="华文楷体" w:eastAsia="华文楷体" w:hAnsi="华文楷体" w:hint="eastAsia"/>
            <w:sz w:val="28"/>
            <w:szCs w:val="28"/>
          </w:rPr>
          <w:delText>，</w:delText>
        </w:r>
      </w:del>
      <w:ins w:id="382" w:author="admin" w:date="2015-10-08T22:04: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你如果</w:t>
      </w:r>
      <w:ins w:id="383" w:author="admin" w:date="2015-10-08T22:05:00Z">
        <w:r w:rsidR="00724540">
          <w:rPr>
            <w:rFonts w:ascii="华文楷体" w:eastAsia="华文楷体" w:hAnsi="华文楷体" w:hint="eastAsia"/>
            <w:sz w:val="28"/>
            <w:szCs w:val="28"/>
          </w:rPr>
          <w:t>一旦</w:t>
        </w:r>
      </w:ins>
      <w:del w:id="384" w:author="admin" w:date="2015-10-08T22:05:00Z">
        <w:r w:rsidRPr="0069590E" w:rsidDel="00724540">
          <w:rPr>
            <w:rFonts w:ascii="华文楷体" w:eastAsia="华文楷体" w:hAnsi="华文楷体" w:hint="eastAsia"/>
            <w:sz w:val="28"/>
            <w:szCs w:val="28"/>
          </w:rPr>
          <w:delText>一单</w:delText>
        </w:r>
      </w:del>
      <w:r w:rsidRPr="0069590E">
        <w:rPr>
          <w:rFonts w:ascii="华文楷体" w:eastAsia="华文楷体" w:hAnsi="华文楷体" w:hint="eastAsia"/>
          <w:sz w:val="28"/>
          <w:szCs w:val="28"/>
        </w:rPr>
        <w:t>借助人无我的理论</w:t>
      </w:r>
      <w:proofErr w:type="gramStart"/>
      <w:r w:rsidRPr="0069590E">
        <w:rPr>
          <w:rFonts w:ascii="华文楷体" w:eastAsia="华文楷体" w:hAnsi="华文楷体" w:hint="eastAsia"/>
          <w:sz w:val="28"/>
          <w:szCs w:val="28"/>
        </w:rPr>
        <w:t>一</w:t>
      </w:r>
      <w:proofErr w:type="gramEnd"/>
      <w:r w:rsidRPr="0069590E">
        <w:rPr>
          <w:rFonts w:ascii="华文楷体" w:eastAsia="华文楷体" w:hAnsi="华文楷体" w:hint="eastAsia"/>
          <w:sz w:val="28"/>
          <w:szCs w:val="28"/>
        </w:rPr>
        <w:t>分析观察的时候，</w:t>
      </w:r>
      <w:del w:id="385" w:author="admin" w:date="2015-10-08T22:05:00Z">
        <w:r w:rsidRPr="0069590E" w:rsidDel="00724540">
          <w:rPr>
            <w:rFonts w:ascii="华文楷体" w:eastAsia="华文楷体" w:hAnsi="华文楷体" w:hint="eastAsia"/>
            <w:sz w:val="28"/>
            <w:szCs w:val="28"/>
          </w:rPr>
          <w:delText>一单</w:delText>
        </w:r>
      </w:del>
      <w:ins w:id="386" w:author="admin" w:date="2015-10-08T22:05:00Z">
        <w:r w:rsidR="00724540">
          <w:rPr>
            <w:rFonts w:ascii="华文楷体" w:eastAsia="华文楷体" w:hAnsi="华文楷体" w:hint="eastAsia"/>
            <w:sz w:val="28"/>
            <w:szCs w:val="28"/>
          </w:rPr>
          <w:t>一旦</w:t>
        </w:r>
      </w:ins>
      <w:r w:rsidRPr="0069590E">
        <w:rPr>
          <w:rFonts w:ascii="华文楷体" w:eastAsia="华文楷体" w:hAnsi="华文楷体" w:hint="eastAsia"/>
          <w:sz w:val="28"/>
          <w:szCs w:val="28"/>
        </w:rPr>
        <w:t>你分析你就发现了只能得到一个刹那生灭的五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，除了这个五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的本体之外，这个我根本不存在，没有，一点都不存在，叫做通过智慧照见了人我空，啊照见了人我空</w:t>
      </w:r>
      <w:del w:id="387" w:author="admin" w:date="2015-10-08T22:05:00Z">
        <w:r w:rsidRPr="0069590E" w:rsidDel="00724540">
          <w:rPr>
            <w:rFonts w:ascii="华文楷体" w:eastAsia="华文楷体" w:hAnsi="华文楷体" w:hint="eastAsia"/>
            <w:sz w:val="28"/>
            <w:szCs w:val="28"/>
          </w:rPr>
          <w:delText>，</w:delText>
        </w:r>
      </w:del>
      <w:ins w:id="388" w:author="admin" w:date="2015-10-08T22:05: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所以这个方面我们就知道，具不具备智慧的的确确是非常非常关键的问题，就看我们怎么样去分析去观察</w:t>
      </w:r>
      <w:del w:id="389" w:author="admin" w:date="2015-10-08T22:05:00Z">
        <w:r w:rsidRPr="0069590E" w:rsidDel="00724540">
          <w:rPr>
            <w:rFonts w:ascii="华文楷体" w:eastAsia="华文楷体" w:hAnsi="华文楷体" w:hint="eastAsia"/>
            <w:sz w:val="28"/>
            <w:szCs w:val="28"/>
          </w:rPr>
          <w:delText>，</w:delText>
        </w:r>
      </w:del>
      <w:ins w:id="390" w:author="admin" w:date="2015-10-08T22:05:00Z">
        <w:r w:rsidR="00724540">
          <w:rPr>
            <w:rFonts w:ascii="华文楷体" w:eastAsia="华文楷体" w:hAnsi="华文楷体" w:hint="eastAsia"/>
            <w:sz w:val="28"/>
            <w:szCs w:val="28"/>
          </w:rPr>
          <w:t>。</w:t>
        </w:r>
      </w:ins>
    </w:p>
    <w:p w:rsidR="00B34BAA" w:rsidRDefault="0069590E" w:rsidP="001B3B85">
      <w:pPr>
        <w:ind w:firstLine="570"/>
        <w:rPr>
          <w:ins w:id="391" w:author="admin" w:date="2015-10-08T22:07:00Z"/>
          <w:rFonts w:ascii="华文楷体" w:eastAsia="华文楷体" w:hAnsi="华文楷体"/>
          <w:sz w:val="28"/>
          <w:szCs w:val="28"/>
        </w:rPr>
      </w:pPr>
      <w:r w:rsidRPr="0069590E">
        <w:rPr>
          <w:rFonts w:ascii="华文楷体" w:eastAsia="华文楷体" w:hAnsi="华文楷体" w:hint="eastAsia"/>
          <w:sz w:val="28"/>
          <w:szCs w:val="28"/>
        </w:rPr>
        <w:t>当然就是说第一步啊，通过这样论点来引导，我们第一步从上到下从色</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到识</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之间，仔仔细细的去找一趟，我们就可以得到一个这个我的确是没有的</w:t>
      </w:r>
      <w:del w:id="392" w:author="admin" w:date="2015-10-08T22:05:00Z">
        <w:r w:rsidRPr="0069590E" w:rsidDel="00724540">
          <w:rPr>
            <w:rFonts w:ascii="华文楷体" w:eastAsia="华文楷体" w:hAnsi="华文楷体" w:hint="eastAsia"/>
            <w:sz w:val="28"/>
            <w:szCs w:val="28"/>
          </w:rPr>
          <w:delText>，</w:delText>
        </w:r>
      </w:del>
      <w:ins w:id="393" w:author="admin" w:date="2015-10-08T22:05: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但是呢就是说你单单满足于这一点是不够的，不够的，虽然你是这样的</w:t>
      </w:r>
      <w:ins w:id="394" w:author="admin" w:date="2015-10-08T22:06: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当你不观察的时候，你还是觉得有我存在</w:t>
      </w:r>
      <w:del w:id="395" w:author="admin" w:date="2015-10-08T22:06:00Z">
        <w:r w:rsidRPr="0069590E" w:rsidDel="00724540">
          <w:rPr>
            <w:rFonts w:ascii="华文楷体" w:eastAsia="华文楷体" w:hAnsi="华文楷体" w:hint="eastAsia"/>
            <w:sz w:val="28"/>
            <w:szCs w:val="28"/>
          </w:rPr>
          <w:delText>，</w:delText>
        </w:r>
      </w:del>
      <w:ins w:id="396" w:author="admin" w:date="2015-10-08T22:06: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当</w:t>
      </w:r>
      <w:del w:id="397" w:author="admin" w:date="2015-10-08T22:06:00Z">
        <w:r w:rsidRPr="0069590E" w:rsidDel="00724540">
          <w:rPr>
            <w:rFonts w:ascii="华文楷体" w:eastAsia="华文楷体" w:hAnsi="华文楷体" w:hint="eastAsia"/>
            <w:sz w:val="28"/>
            <w:szCs w:val="28"/>
          </w:rPr>
          <w:delText>一单</w:delText>
        </w:r>
      </w:del>
      <w:ins w:id="398" w:author="admin" w:date="2015-10-08T22:06:00Z">
        <w:r w:rsidR="00724540">
          <w:rPr>
            <w:rFonts w:ascii="华文楷体" w:eastAsia="华文楷体" w:hAnsi="华文楷体" w:hint="eastAsia"/>
            <w:sz w:val="28"/>
            <w:szCs w:val="28"/>
          </w:rPr>
          <w:t>一旦</w:t>
        </w:r>
      </w:ins>
      <w:r w:rsidRPr="0069590E">
        <w:rPr>
          <w:rFonts w:ascii="华文楷体" w:eastAsia="华文楷体" w:hAnsi="华文楷体" w:hint="eastAsia"/>
          <w:sz w:val="28"/>
          <w:szCs w:val="28"/>
        </w:rPr>
        <w:t>事情出来的时候你还是觉得我存在，我受伤害了，或者就说是我很高兴今天中了大奖，很高兴</w:t>
      </w:r>
      <w:del w:id="399" w:author="admin" w:date="2015-10-08T22:06:00Z">
        <w:r w:rsidRPr="0069590E" w:rsidDel="00724540">
          <w:rPr>
            <w:rFonts w:ascii="华文楷体" w:eastAsia="华文楷体" w:hAnsi="华文楷体" w:hint="eastAsia"/>
            <w:sz w:val="28"/>
            <w:szCs w:val="28"/>
          </w:rPr>
          <w:delText>，</w:delText>
        </w:r>
      </w:del>
      <w:ins w:id="400" w:author="admin" w:date="2015-10-08T22:06:00Z">
        <w:r w:rsidR="00724540">
          <w:rPr>
            <w:rFonts w:ascii="华文楷体" w:eastAsia="华文楷体" w:hAnsi="华文楷体" w:hint="eastAsia"/>
            <w:sz w:val="28"/>
            <w:szCs w:val="28"/>
          </w:rPr>
          <w:t>。</w:t>
        </w:r>
      </w:ins>
      <w:r w:rsidRPr="0069590E">
        <w:rPr>
          <w:rFonts w:ascii="华文楷体" w:eastAsia="华文楷体" w:hAnsi="华文楷体" w:hint="eastAsia"/>
          <w:sz w:val="28"/>
          <w:szCs w:val="28"/>
        </w:rPr>
        <w:t>像这样讲的时候呢，还是觉得我存在</w:t>
      </w:r>
      <w:ins w:id="401" w:author="admin" w:date="2015-10-08T22:07:00Z">
        <w:r w:rsidR="00B34BAA">
          <w:rPr>
            <w:rFonts w:ascii="华文楷体" w:eastAsia="华文楷体" w:hAnsi="华文楷体" w:hint="eastAsia"/>
            <w:sz w:val="28"/>
            <w:szCs w:val="28"/>
          </w:rPr>
          <w:t>。</w:t>
        </w:r>
      </w:ins>
      <w:del w:id="402" w:author="admin" w:date="2015-10-08T22:07:00Z">
        <w:r w:rsidRPr="0069590E" w:rsidDel="00B34BAA">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那么为什么会是出现这种情况呢</w:t>
      </w:r>
      <w:del w:id="403" w:author="admin" w:date="2015-10-08T22:07:00Z">
        <w:r w:rsidRPr="0069590E" w:rsidDel="00B34BAA">
          <w:rPr>
            <w:rFonts w:ascii="华文楷体" w:eastAsia="华文楷体" w:hAnsi="华文楷体" w:hint="eastAsia"/>
            <w:sz w:val="28"/>
            <w:szCs w:val="28"/>
          </w:rPr>
          <w:delText>，</w:delText>
        </w:r>
      </w:del>
      <w:ins w:id="404" w:author="admin" w:date="2015-10-08T22:07:00Z">
        <w:r w:rsidR="00B34BAA">
          <w:rPr>
            <w:rFonts w:ascii="华文楷体" w:eastAsia="华文楷体" w:hAnsi="华文楷体" w:hint="eastAsia"/>
            <w:sz w:val="28"/>
            <w:szCs w:val="28"/>
          </w:rPr>
          <w:t>？</w:t>
        </w:r>
      </w:ins>
      <w:r w:rsidRPr="0069590E">
        <w:rPr>
          <w:rFonts w:ascii="华文楷体" w:eastAsia="华文楷体" w:hAnsi="华文楷体" w:hint="eastAsia"/>
          <w:sz w:val="28"/>
          <w:szCs w:val="28"/>
        </w:rPr>
        <w:t>因为这个</w:t>
      </w:r>
      <w:proofErr w:type="gramStart"/>
      <w:r w:rsidRPr="0069590E">
        <w:rPr>
          <w:rFonts w:ascii="华文楷体" w:eastAsia="华文楷体" w:hAnsi="华文楷体" w:hint="eastAsia"/>
          <w:sz w:val="28"/>
          <w:szCs w:val="28"/>
        </w:rPr>
        <w:t>我执他</w:t>
      </w:r>
      <w:proofErr w:type="gramEnd"/>
      <w:r w:rsidRPr="0069590E">
        <w:rPr>
          <w:rFonts w:ascii="华文楷体" w:eastAsia="华文楷体" w:hAnsi="华文楷体" w:hint="eastAsia"/>
          <w:sz w:val="28"/>
          <w:szCs w:val="28"/>
        </w:rPr>
        <w:t>潜伏在我们相续当中，根深蒂固的</w:t>
      </w:r>
      <w:del w:id="405" w:author="admin" w:date="2015-10-08T22:07:00Z">
        <w:r w:rsidRPr="0069590E" w:rsidDel="00B34BAA">
          <w:rPr>
            <w:rFonts w:ascii="华文楷体" w:eastAsia="华文楷体" w:hAnsi="华文楷体" w:hint="eastAsia"/>
            <w:sz w:val="28"/>
            <w:szCs w:val="28"/>
          </w:rPr>
          <w:delText>，</w:delText>
        </w:r>
      </w:del>
      <w:ins w:id="406" w:author="admin" w:date="2015-10-08T22:07:00Z">
        <w:r w:rsidR="00B34BAA">
          <w:rPr>
            <w:rFonts w:ascii="华文楷体" w:eastAsia="华文楷体" w:hAnsi="华文楷体" w:hint="eastAsia"/>
            <w:sz w:val="28"/>
            <w:szCs w:val="28"/>
          </w:rPr>
          <w:t>。</w:t>
        </w:r>
      </w:ins>
    </w:p>
    <w:p w:rsidR="0069590E" w:rsidRPr="0069590E" w:rsidRDefault="0069590E" w:rsidP="001B3B85">
      <w:pPr>
        <w:ind w:firstLine="570"/>
        <w:rPr>
          <w:rFonts w:ascii="华文楷体" w:eastAsia="华文楷体" w:hAnsi="华文楷体"/>
          <w:sz w:val="28"/>
          <w:szCs w:val="28"/>
        </w:rPr>
      </w:pPr>
      <w:r w:rsidRPr="0069590E">
        <w:rPr>
          <w:rFonts w:ascii="华文楷体" w:eastAsia="华文楷体" w:hAnsi="华文楷体" w:hint="eastAsia"/>
          <w:sz w:val="28"/>
          <w:szCs w:val="28"/>
        </w:rPr>
        <w:t>通过这么一两次分析观察根本损害不了他，所以说这个呢就进了第二步，必须要在在的分析</w:t>
      </w:r>
      <w:ins w:id="407" w:author="admin" w:date="2015-10-08T22:08:00Z">
        <w:r w:rsidR="00B34BAA">
          <w:rPr>
            <w:rFonts w:ascii="华文楷体" w:eastAsia="华文楷体" w:hAnsi="华文楷体" w:hint="eastAsia"/>
            <w:sz w:val="28"/>
            <w:szCs w:val="28"/>
          </w:rPr>
          <w:t>。</w:t>
        </w:r>
      </w:ins>
      <w:del w:id="408" w:author="admin" w:date="2015-10-08T22:08:00Z">
        <w:r w:rsidRPr="0069590E" w:rsidDel="00B34BAA">
          <w:rPr>
            <w:rFonts w:ascii="华文楷体" w:eastAsia="华文楷体" w:hAnsi="华文楷体" w:hint="eastAsia"/>
            <w:sz w:val="28"/>
            <w:szCs w:val="28"/>
          </w:rPr>
          <w:delText>，</w:delText>
        </w:r>
      </w:del>
      <w:r w:rsidRPr="0069590E">
        <w:rPr>
          <w:rFonts w:ascii="华文楷体" w:eastAsia="华文楷体" w:hAnsi="华文楷体" w:hint="eastAsia"/>
          <w:sz w:val="28"/>
          <w:szCs w:val="28"/>
        </w:rPr>
        <w:t>你第一步在听了之后呢，觉得我的确是不存在</w:t>
      </w:r>
      <w:del w:id="409" w:author="admin" w:date="2015-10-08T22:07:00Z">
        <w:r w:rsidRPr="0069590E" w:rsidDel="00B34BAA">
          <w:rPr>
            <w:rFonts w:ascii="华文楷体" w:eastAsia="华文楷体" w:hAnsi="华文楷体" w:hint="eastAsia"/>
            <w:sz w:val="28"/>
            <w:szCs w:val="28"/>
          </w:rPr>
          <w:delText>（37:57）</w:delText>
        </w:r>
      </w:del>
      <w:r w:rsidRPr="0069590E">
        <w:rPr>
          <w:rFonts w:ascii="华文楷体" w:eastAsia="华文楷体" w:hAnsi="华文楷体" w:hint="eastAsia"/>
          <w:sz w:val="28"/>
          <w:szCs w:val="28"/>
        </w:rPr>
        <w:t>的，道理上可以接受了</w:t>
      </w:r>
      <w:ins w:id="410" w:author="admin" w:date="2015-10-08T22:08:00Z">
        <w:r w:rsidR="004F5013">
          <w:rPr>
            <w:rFonts w:ascii="华文楷体" w:eastAsia="华文楷体" w:hAnsi="华文楷体" w:hint="eastAsia"/>
            <w:sz w:val="28"/>
            <w:szCs w:val="28"/>
          </w:rPr>
          <w:t>。</w:t>
        </w:r>
      </w:ins>
      <w:r w:rsidRPr="0069590E">
        <w:rPr>
          <w:rFonts w:ascii="华文楷体" w:eastAsia="华文楷体" w:hAnsi="华文楷体" w:hint="eastAsia"/>
          <w:sz w:val="28"/>
          <w:szCs w:val="28"/>
        </w:rPr>
        <w:t>但是第二步你必须要下去详详细细的思考，详细的思考去做一个生起定解的方法</w:t>
      </w:r>
      <w:del w:id="411" w:author="admin" w:date="2015-10-08T22:08:00Z">
        <w:r w:rsidRPr="0069590E" w:rsidDel="00B34BAA">
          <w:rPr>
            <w:rFonts w:ascii="华文楷体" w:eastAsia="华文楷体" w:hAnsi="华文楷体" w:hint="eastAsia"/>
            <w:sz w:val="28"/>
            <w:szCs w:val="28"/>
          </w:rPr>
          <w:delText>，</w:delText>
        </w:r>
      </w:del>
      <w:ins w:id="412" w:author="admin" w:date="2015-10-08T22:08:00Z">
        <w:r w:rsidR="00B34BAA">
          <w:rPr>
            <w:rFonts w:ascii="华文楷体" w:eastAsia="华文楷体" w:hAnsi="华文楷体" w:hint="eastAsia"/>
            <w:sz w:val="28"/>
            <w:szCs w:val="28"/>
          </w:rPr>
          <w:t>。</w:t>
        </w:r>
      </w:ins>
      <w:r w:rsidRPr="0069590E">
        <w:rPr>
          <w:rFonts w:ascii="华文楷体" w:eastAsia="华文楷体" w:hAnsi="华文楷体" w:hint="eastAsia"/>
          <w:sz w:val="28"/>
          <w:szCs w:val="28"/>
        </w:rPr>
        <w:t>然后有定</w:t>
      </w:r>
      <w:r w:rsidRPr="0069590E">
        <w:rPr>
          <w:rFonts w:ascii="华文楷体" w:eastAsia="华文楷体" w:hAnsi="华文楷体" w:hint="eastAsia"/>
          <w:sz w:val="28"/>
          <w:szCs w:val="28"/>
        </w:rPr>
        <w:lastRenderedPageBreak/>
        <w:t>解之后呢，为了让这个</w:t>
      </w:r>
      <w:proofErr w:type="gramStart"/>
      <w:r w:rsidRPr="0069590E">
        <w:rPr>
          <w:rFonts w:ascii="华文楷体" w:eastAsia="华文楷体" w:hAnsi="华文楷体" w:hint="eastAsia"/>
          <w:sz w:val="28"/>
          <w:szCs w:val="28"/>
        </w:rPr>
        <w:t>我执彻底</w:t>
      </w:r>
      <w:proofErr w:type="gramEnd"/>
      <w:r w:rsidRPr="0069590E">
        <w:rPr>
          <w:rFonts w:ascii="华文楷体" w:eastAsia="华文楷体" w:hAnsi="华文楷体" w:hint="eastAsia"/>
          <w:sz w:val="28"/>
          <w:szCs w:val="28"/>
        </w:rPr>
        <w:t>泯灭必须要实修，必须要去打坐，必须要</w:t>
      </w:r>
      <w:del w:id="413" w:author="admin" w:date="2015-10-08T22:09:00Z">
        <w:r w:rsidRPr="0069590E" w:rsidDel="004F5013">
          <w:rPr>
            <w:rFonts w:ascii="华文楷体" w:eastAsia="华文楷体" w:hAnsi="华文楷体" w:hint="eastAsia"/>
            <w:sz w:val="28"/>
            <w:szCs w:val="28"/>
          </w:rPr>
          <w:delText>在在</w:delText>
        </w:r>
      </w:del>
      <w:proofErr w:type="gramStart"/>
      <w:ins w:id="414" w:author="admin" w:date="2015-10-08T22:09:00Z">
        <w:r w:rsidR="004F5013">
          <w:rPr>
            <w:rFonts w:ascii="华文楷体" w:eastAsia="华文楷体" w:hAnsi="华文楷体" w:hint="eastAsia"/>
            <w:sz w:val="28"/>
            <w:szCs w:val="28"/>
          </w:rPr>
          <w:t>再再</w:t>
        </w:r>
      </w:ins>
      <w:proofErr w:type="gramEnd"/>
      <w:r w:rsidRPr="0069590E">
        <w:rPr>
          <w:rFonts w:ascii="华文楷体" w:eastAsia="华文楷体" w:hAnsi="华文楷体" w:hint="eastAsia"/>
          <w:sz w:val="28"/>
          <w:szCs w:val="28"/>
        </w:rPr>
        <w:t>的反复观察无我的道理</w:t>
      </w:r>
      <w:del w:id="415" w:author="admin" w:date="2015-10-08T22:08:00Z">
        <w:r w:rsidRPr="0069590E" w:rsidDel="00B34BAA">
          <w:rPr>
            <w:rFonts w:ascii="华文楷体" w:eastAsia="华文楷体" w:hAnsi="华文楷体" w:hint="eastAsia"/>
            <w:sz w:val="28"/>
            <w:szCs w:val="28"/>
          </w:rPr>
          <w:delText>，</w:delText>
        </w:r>
      </w:del>
      <w:ins w:id="416" w:author="admin" w:date="2015-10-08T22:08:00Z">
        <w:r w:rsidR="00B34BAA">
          <w:rPr>
            <w:rFonts w:ascii="华文楷体" w:eastAsia="华文楷体" w:hAnsi="华文楷体" w:hint="eastAsia"/>
            <w:sz w:val="28"/>
            <w:szCs w:val="28"/>
          </w:rPr>
          <w:t>。</w:t>
        </w:r>
      </w:ins>
      <w:r w:rsidRPr="0069590E">
        <w:rPr>
          <w:rFonts w:ascii="华文楷体" w:eastAsia="华文楷体" w:hAnsi="华文楷体" w:hint="eastAsia"/>
          <w:sz w:val="28"/>
          <w:szCs w:val="28"/>
        </w:rPr>
        <w:t>这个时候才可以说修持一段时间之后</w:t>
      </w:r>
      <w:ins w:id="417" w:author="admin" w:date="2015-10-08T22:09:00Z">
        <w:r w:rsidR="00863FF9">
          <w:rPr>
            <w:rFonts w:ascii="华文楷体" w:eastAsia="华文楷体" w:hAnsi="华文楷体" w:hint="eastAsia"/>
            <w:sz w:val="28"/>
            <w:szCs w:val="28"/>
          </w:rPr>
          <w:t>，</w:t>
        </w:r>
      </w:ins>
      <w:r w:rsidRPr="0069590E">
        <w:rPr>
          <w:rFonts w:ascii="华文楷体" w:eastAsia="华文楷体" w:hAnsi="华文楷体" w:hint="eastAsia"/>
          <w:sz w:val="28"/>
          <w:szCs w:val="28"/>
        </w:rPr>
        <w:t>才可以说能不能对这个</w:t>
      </w:r>
      <w:proofErr w:type="gramStart"/>
      <w:ins w:id="418" w:author="admin" w:date="2015-10-08T22:10:00Z">
        <w:r w:rsidR="005D74BA">
          <w:rPr>
            <w:rFonts w:ascii="华文楷体" w:eastAsia="华文楷体" w:hAnsi="华文楷体" w:hint="eastAsia"/>
            <w:sz w:val="28"/>
            <w:szCs w:val="28"/>
          </w:rPr>
          <w:t>俱生引生</w:t>
        </w:r>
        <w:proofErr w:type="gramEnd"/>
        <w:r w:rsidR="005D74BA">
          <w:rPr>
            <w:rFonts w:ascii="华文楷体" w:eastAsia="华文楷体" w:hAnsi="华文楷体" w:hint="eastAsia"/>
            <w:sz w:val="28"/>
            <w:szCs w:val="28"/>
          </w:rPr>
          <w:t>的这个</w:t>
        </w:r>
      </w:ins>
      <w:del w:id="419" w:author="admin" w:date="2015-10-08T22:08:00Z">
        <w:r w:rsidRPr="0069590E" w:rsidDel="00B34BAA">
          <w:rPr>
            <w:rFonts w:ascii="华文楷体" w:eastAsia="华文楷体" w:hAnsi="华文楷体" w:hint="eastAsia"/>
            <w:sz w:val="28"/>
            <w:szCs w:val="28"/>
          </w:rPr>
          <w:delText>聚生</w:delText>
        </w:r>
      </w:del>
      <w:ins w:id="420" w:author="admin" w:date="2015-10-08T22:08:00Z">
        <w:r w:rsidR="00B34BAA">
          <w:rPr>
            <w:rFonts w:ascii="华文楷体" w:eastAsia="华文楷体" w:hAnsi="华文楷体" w:hint="eastAsia"/>
            <w:sz w:val="28"/>
            <w:szCs w:val="28"/>
          </w:rPr>
          <w:t>俱</w:t>
        </w:r>
        <w:proofErr w:type="gramStart"/>
        <w:r w:rsidR="00B34BAA">
          <w:rPr>
            <w:rFonts w:ascii="华文楷体" w:eastAsia="华文楷体" w:hAnsi="华文楷体" w:hint="eastAsia"/>
            <w:sz w:val="28"/>
            <w:szCs w:val="28"/>
          </w:rPr>
          <w:t>生</w:t>
        </w:r>
      </w:ins>
      <w:r w:rsidRPr="0069590E">
        <w:rPr>
          <w:rFonts w:ascii="华文楷体" w:eastAsia="华文楷体" w:hAnsi="华文楷体" w:hint="eastAsia"/>
          <w:sz w:val="28"/>
          <w:szCs w:val="28"/>
        </w:rPr>
        <w:t>我执会不会</w:t>
      </w:r>
      <w:proofErr w:type="gramEnd"/>
      <w:r w:rsidRPr="0069590E">
        <w:rPr>
          <w:rFonts w:ascii="华文楷体" w:eastAsia="华文楷体" w:hAnsi="华文楷体" w:hint="eastAsia"/>
          <w:sz w:val="28"/>
          <w:szCs w:val="28"/>
        </w:rPr>
        <w:t>产生一个伤害，这个时候才能说对他有伤害的问题</w:t>
      </w:r>
      <w:del w:id="421" w:author="admin" w:date="2015-10-08T22:09:00Z">
        <w:r w:rsidRPr="0069590E" w:rsidDel="00863FF9">
          <w:rPr>
            <w:rFonts w:ascii="华文楷体" w:eastAsia="华文楷体" w:hAnsi="华文楷体" w:hint="eastAsia"/>
            <w:sz w:val="28"/>
            <w:szCs w:val="28"/>
          </w:rPr>
          <w:delText>，</w:delText>
        </w:r>
      </w:del>
      <w:ins w:id="422" w:author="admin" w:date="2015-10-08T22:09:00Z">
        <w:r w:rsidR="00863FF9">
          <w:rPr>
            <w:rFonts w:ascii="华文楷体" w:eastAsia="华文楷体" w:hAnsi="华文楷体" w:hint="eastAsia"/>
            <w:sz w:val="28"/>
            <w:szCs w:val="28"/>
          </w:rPr>
          <w:t>。</w:t>
        </w:r>
      </w:ins>
      <w:r w:rsidRPr="0069590E">
        <w:rPr>
          <w:rFonts w:ascii="华文楷体" w:eastAsia="华文楷体" w:hAnsi="华文楷体" w:hint="eastAsia"/>
          <w:sz w:val="28"/>
          <w:szCs w:val="28"/>
        </w:rPr>
        <w:t>所以我们不能够说一学了之后</w:t>
      </w:r>
      <w:ins w:id="423" w:author="admin" w:date="2015-10-08T22:11: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这个我为什么还存在呢</w:t>
      </w:r>
      <w:del w:id="424" w:author="admin" w:date="2015-10-08T22:09:00Z">
        <w:r w:rsidRPr="0069590E" w:rsidDel="00863FF9">
          <w:rPr>
            <w:rFonts w:ascii="华文楷体" w:eastAsia="华文楷体" w:hAnsi="华文楷体" w:hint="eastAsia"/>
            <w:sz w:val="28"/>
            <w:szCs w:val="28"/>
          </w:rPr>
          <w:delText>，</w:delText>
        </w:r>
      </w:del>
      <w:ins w:id="425" w:author="admin" w:date="2015-10-08T22:09:00Z">
        <w:r w:rsidR="00863FF9">
          <w:rPr>
            <w:rFonts w:ascii="华文楷体" w:eastAsia="华文楷体" w:hAnsi="华文楷体" w:hint="eastAsia"/>
            <w:sz w:val="28"/>
            <w:szCs w:val="28"/>
          </w:rPr>
          <w:t>？</w:t>
        </w:r>
      </w:ins>
      <w:r w:rsidRPr="0069590E">
        <w:rPr>
          <w:rFonts w:ascii="华文楷体" w:eastAsia="华文楷体" w:hAnsi="华文楷体" w:hint="eastAsia"/>
          <w:sz w:val="28"/>
          <w:szCs w:val="28"/>
        </w:rPr>
        <w:t>既然我不存在为什么还起作用呢</w:t>
      </w:r>
      <w:del w:id="426" w:author="admin" w:date="2015-10-08T22:09:00Z">
        <w:r w:rsidRPr="0069590E" w:rsidDel="00863FF9">
          <w:rPr>
            <w:rFonts w:ascii="华文楷体" w:eastAsia="华文楷体" w:hAnsi="华文楷体" w:hint="eastAsia"/>
            <w:sz w:val="28"/>
            <w:szCs w:val="28"/>
          </w:rPr>
          <w:delText>，</w:delText>
        </w:r>
      </w:del>
      <w:ins w:id="427" w:author="admin" w:date="2015-10-08T22:09:00Z">
        <w:r w:rsidR="00863FF9">
          <w:rPr>
            <w:rFonts w:ascii="华文楷体" w:eastAsia="华文楷体" w:hAnsi="华文楷体" w:hint="eastAsia"/>
            <w:sz w:val="28"/>
            <w:szCs w:val="28"/>
          </w:rPr>
          <w:t>？</w:t>
        </w:r>
      </w:ins>
      <w:r w:rsidRPr="0069590E">
        <w:rPr>
          <w:rFonts w:ascii="华文楷体" w:eastAsia="华文楷体" w:hAnsi="华文楷体" w:hint="eastAsia"/>
          <w:sz w:val="28"/>
          <w:szCs w:val="28"/>
        </w:rPr>
        <w:t>这个方面就是属于一种见和</w:t>
      </w:r>
      <w:proofErr w:type="gramStart"/>
      <w:r w:rsidRPr="0069590E">
        <w:rPr>
          <w:rFonts w:ascii="华文楷体" w:eastAsia="华文楷体" w:hAnsi="华文楷体" w:hint="eastAsia"/>
          <w:sz w:val="28"/>
          <w:szCs w:val="28"/>
        </w:rPr>
        <w:t>修之间</w:t>
      </w:r>
      <w:proofErr w:type="gramEnd"/>
      <w:r w:rsidRPr="0069590E">
        <w:rPr>
          <w:rFonts w:ascii="华文楷体" w:eastAsia="华文楷体" w:hAnsi="华文楷体" w:hint="eastAsia"/>
          <w:sz w:val="28"/>
          <w:szCs w:val="28"/>
        </w:rPr>
        <w:t>的差别，</w:t>
      </w:r>
      <w:proofErr w:type="gramStart"/>
      <w:r w:rsidRPr="0069590E">
        <w:rPr>
          <w:rFonts w:ascii="华文楷体" w:eastAsia="华文楷体" w:hAnsi="华文楷体" w:hint="eastAsia"/>
          <w:sz w:val="28"/>
          <w:szCs w:val="28"/>
        </w:rPr>
        <w:t>啊见和修之间</w:t>
      </w:r>
      <w:proofErr w:type="gramEnd"/>
      <w:r w:rsidRPr="0069590E">
        <w:rPr>
          <w:rFonts w:ascii="华文楷体" w:eastAsia="华文楷体" w:hAnsi="华文楷体" w:hint="eastAsia"/>
          <w:sz w:val="28"/>
          <w:szCs w:val="28"/>
        </w:rPr>
        <w:t>的差别</w:t>
      </w:r>
      <w:del w:id="428" w:author="admin" w:date="2015-10-08T22:09:00Z">
        <w:r w:rsidRPr="0069590E" w:rsidDel="00863FF9">
          <w:rPr>
            <w:rFonts w:ascii="华文楷体" w:eastAsia="华文楷体" w:hAnsi="华文楷体" w:hint="eastAsia"/>
            <w:sz w:val="28"/>
            <w:szCs w:val="28"/>
          </w:rPr>
          <w:delText>，</w:delText>
        </w:r>
      </w:del>
      <w:ins w:id="429" w:author="admin" w:date="2015-10-08T22:09:00Z">
        <w:r w:rsidR="00863FF9">
          <w:rPr>
            <w:rFonts w:ascii="华文楷体" w:eastAsia="华文楷体" w:hAnsi="华文楷体" w:hint="eastAsia"/>
            <w:sz w:val="28"/>
            <w:szCs w:val="28"/>
          </w:rPr>
          <w:t>。</w:t>
        </w:r>
      </w:ins>
      <w:r w:rsidRPr="0069590E">
        <w:rPr>
          <w:rFonts w:ascii="华文楷体" w:eastAsia="华文楷体" w:hAnsi="华文楷体" w:hint="eastAsia"/>
          <w:sz w:val="28"/>
          <w:szCs w:val="28"/>
        </w:rPr>
        <w:t>我们知道生起</w:t>
      </w:r>
      <w:proofErr w:type="gramStart"/>
      <w:r w:rsidRPr="0069590E">
        <w:rPr>
          <w:rFonts w:ascii="华文楷体" w:eastAsia="华文楷体" w:hAnsi="华文楷体" w:hint="eastAsia"/>
          <w:sz w:val="28"/>
          <w:szCs w:val="28"/>
        </w:rPr>
        <w:t>个见很容易</w:t>
      </w:r>
      <w:proofErr w:type="gramEnd"/>
      <w:r w:rsidRPr="0069590E">
        <w:rPr>
          <w:rFonts w:ascii="华文楷体" w:eastAsia="华文楷体" w:hAnsi="华文楷体" w:hint="eastAsia"/>
          <w:sz w:val="28"/>
          <w:szCs w:val="28"/>
        </w:rPr>
        <w:t>，但是就说你要去通过去修行你才能觉悟，才能够体会，这个还是需要时间的，这个需要时间，所以说像这样的补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伽罗事故的的确确是不存在的。</w:t>
      </w:r>
    </w:p>
    <w:p w:rsidR="00A87DF4" w:rsidRDefault="00A87DF4" w:rsidP="0069590E">
      <w:pPr>
        <w:ind w:firstLine="570"/>
        <w:rPr>
          <w:ins w:id="430" w:author="admin" w:date="2015-10-08T22:10:00Z"/>
          <w:rFonts w:ascii="华文楷体" w:eastAsia="华文楷体" w:hAnsi="华文楷体"/>
          <w:sz w:val="28"/>
          <w:szCs w:val="28"/>
        </w:rPr>
      </w:pPr>
      <w:ins w:id="431" w:author="admin" w:date="2015-10-08T22:10:00Z">
        <w:r>
          <w:rPr>
            <w:rFonts w:ascii="华文楷体" w:eastAsia="华文楷体" w:hAnsi="华文楷体" w:hint="eastAsia"/>
            <w:sz w:val="28"/>
            <w:szCs w:val="28"/>
          </w:rPr>
          <w:t>【</w:t>
        </w:r>
      </w:ins>
      <w:r w:rsidR="0069590E" w:rsidRPr="00A87DF4">
        <w:rPr>
          <w:rFonts w:asciiTheme="minorEastAsia" w:hAnsiTheme="minorEastAsia" w:hint="eastAsia"/>
          <w:sz w:val="28"/>
          <w:szCs w:val="28"/>
          <w:rPrChange w:id="432" w:author="admin" w:date="2015-10-08T22:10:00Z">
            <w:rPr>
              <w:rFonts w:ascii="华文楷体" w:eastAsia="华文楷体" w:hAnsi="华文楷体" w:hint="eastAsia"/>
              <w:sz w:val="28"/>
              <w:szCs w:val="28"/>
            </w:rPr>
          </w:rPrChange>
        </w:rPr>
        <w:t>因此，凡是具有智慧的人都会极其明确地了知，所说的补特伽罗只不过是依赖设施处的五蕴而假立的。</w:t>
      </w:r>
      <w:ins w:id="433" w:author="admin" w:date="2015-10-08T22:10:00Z">
        <w:r>
          <w:rPr>
            <w:rFonts w:ascii="华文楷体" w:eastAsia="华文楷体" w:hAnsi="华文楷体" w:hint="eastAsia"/>
            <w:sz w:val="28"/>
            <w:szCs w:val="28"/>
          </w:rPr>
          <w:t>】</w:t>
        </w:r>
      </w:ins>
    </w:p>
    <w:p w:rsidR="005D74BA" w:rsidRDefault="0069590E" w:rsidP="005D74BA">
      <w:pPr>
        <w:ind w:firstLine="570"/>
        <w:rPr>
          <w:ins w:id="434" w:author="admin" w:date="2015-10-08T22:18:00Z"/>
          <w:rFonts w:ascii="华文楷体" w:eastAsia="华文楷体" w:hAnsi="华文楷体"/>
          <w:sz w:val="28"/>
          <w:szCs w:val="28"/>
        </w:rPr>
      </w:pPr>
      <w:r w:rsidRPr="0069590E">
        <w:rPr>
          <w:rFonts w:ascii="华文楷体" w:eastAsia="华文楷体" w:hAnsi="华文楷体" w:hint="eastAsia"/>
          <w:sz w:val="28"/>
          <w:szCs w:val="28"/>
        </w:rPr>
        <w:t>所以说凡是具有智慧的人通过观察之后呢，都可以明确的了知，所说的补</w:t>
      </w:r>
      <w:proofErr w:type="gramStart"/>
      <w:r w:rsidRPr="0069590E">
        <w:rPr>
          <w:rFonts w:ascii="华文楷体" w:eastAsia="华文楷体" w:hAnsi="华文楷体" w:hint="eastAsia"/>
          <w:sz w:val="28"/>
          <w:szCs w:val="28"/>
        </w:rPr>
        <w:t>特</w:t>
      </w:r>
      <w:proofErr w:type="gramEnd"/>
      <w:r w:rsidRPr="0069590E">
        <w:rPr>
          <w:rFonts w:ascii="华文楷体" w:eastAsia="华文楷体" w:hAnsi="华文楷体" w:hint="eastAsia"/>
          <w:sz w:val="28"/>
          <w:szCs w:val="28"/>
        </w:rPr>
        <w:t>伽罗，所说的这个我呢</w:t>
      </w:r>
      <w:ins w:id="435" w:author="admin" w:date="2015-10-08T22:12: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只不过是依赖设施处的五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假立的</w:t>
      </w:r>
      <w:del w:id="436" w:author="admin" w:date="2015-10-08T22:12:00Z">
        <w:r w:rsidRPr="0069590E" w:rsidDel="005D74BA">
          <w:rPr>
            <w:rFonts w:ascii="华文楷体" w:eastAsia="华文楷体" w:hAnsi="华文楷体" w:hint="eastAsia"/>
            <w:sz w:val="28"/>
            <w:szCs w:val="28"/>
          </w:rPr>
          <w:delText>，</w:delText>
        </w:r>
      </w:del>
      <w:ins w:id="437" w:author="admin" w:date="2015-10-08T22:12: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他是个假立</w:t>
      </w:r>
      <w:ins w:id="438" w:author="admin" w:date="2015-10-08T22:12: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所以在这个入中论当中是讲的很清楚的</w:t>
      </w:r>
      <w:del w:id="439" w:author="admin" w:date="2015-10-08T22:13:00Z">
        <w:r w:rsidRPr="0069590E" w:rsidDel="005D74BA">
          <w:rPr>
            <w:rFonts w:ascii="华文楷体" w:eastAsia="华文楷体" w:hAnsi="华文楷体" w:hint="eastAsia"/>
            <w:sz w:val="28"/>
            <w:szCs w:val="28"/>
          </w:rPr>
          <w:delText>，</w:delText>
        </w:r>
      </w:del>
      <w:ins w:id="440" w:author="admin" w:date="2015-10-08T22:13: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那么依靠某个法假立和这个法就是</w:t>
      </w:r>
      <w:ins w:id="441" w:author="admin" w:date="2015-10-08T22:13: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完全不一样</w:t>
      </w:r>
      <w:del w:id="442" w:author="admin" w:date="2015-10-08T22:13:00Z">
        <w:r w:rsidRPr="0069590E" w:rsidDel="005D74BA">
          <w:rPr>
            <w:rFonts w:ascii="华文楷体" w:eastAsia="华文楷体" w:hAnsi="华文楷体" w:hint="eastAsia"/>
            <w:sz w:val="28"/>
            <w:szCs w:val="28"/>
          </w:rPr>
          <w:delText>，</w:delText>
        </w:r>
      </w:del>
      <w:ins w:id="443" w:author="admin" w:date="2015-10-08T22:13: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那么就说是如果我们不分析的时候呢，就觉得五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就是我，哦五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就是我，这个时候就把五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当成我了</w:t>
      </w:r>
      <w:del w:id="444" w:author="admin" w:date="2015-10-08T22:13:00Z">
        <w:r w:rsidRPr="0069590E" w:rsidDel="005D74BA">
          <w:rPr>
            <w:rFonts w:ascii="华文楷体" w:eastAsia="华文楷体" w:hAnsi="华文楷体" w:hint="eastAsia"/>
            <w:sz w:val="28"/>
            <w:szCs w:val="28"/>
          </w:rPr>
          <w:delText>，</w:delText>
        </w:r>
      </w:del>
      <w:ins w:id="445" w:author="admin" w:date="2015-10-08T22:13:00Z">
        <w:r w:rsidR="005D74BA">
          <w:rPr>
            <w:rFonts w:ascii="华文楷体" w:eastAsia="华文楷体" w:hAnsi="华文楷体" w:hint="eastAsia"/>
            <w:sz w:val="28"/>
            <w:szCs w:val="28"/>
          </w:rPr>
          <w:t>。</w:t>
        </w:r>
      </w:ins>
    </w:p>
    <w:p w:rsidR="005D74BA" w:rsidRDefault="0069590E" w:rsidP="005D74BA">
      <w:pPr>
        <w:ind w:firstLine="570"/>
        <w:rPr>
          <w:ins w:id="446" w:author="admin" w:date="2015-10-08T22:18:00Z"/>
          <w:rFonts w:ascii="华文楷体" w:eastAsia="华文楷体" w:hAnsi="华文楷体"/>
          <w:sz w:val="28"/>
          <w:szCs w:val="28"/>
        </w:rPr>
      </w:pPr>
      <w:r w:rsidRPr="0069590E">
        <w:rPr>
          <w:rFonts w:ascii="华文楷体" w:eastAsia="华文楷体" w:hAnsi="华文楷体" w:hint="eastAsia"/>
          <w:sz w:val="28"/>
          <w:szCs w:val="28"/>
        </w:rPr>
        <w:t>那么第二个观点呢，就说依靠五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假立了一个我，依靠五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而立了一个我，这个不相同</w:t>
      </w:r>
      <w:del w:id="447" w:author="admin" w:date="2015-10-08T22:13:00Z">
        <w:r w:rsidRPr="0069590E" w:rsidDel="005D74BA">
          <w:rPr>
            <w:rFonts w:ascii="华文楷体" w:eastAsia="华文楷体" w:hAnsi="华文楷体" w:hint="eastAsia"/>
            <w:sz w:val="28"/>
            <w:szCs w:val="28"/>
          </w:rPr>
          <w:delText>，</w:delText>
        </w:r>
      </w:del>
      <w:ins w:id="448" w:author="admin" w:date="2015-10-08T22:13: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这个所谓的立呢，就是假立的意思，也可以通过五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说假立一个我存在，但是呢这个五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觉得不是我</w:t>
      </w:r>
      <w:del w:id="449" w:author="admin" w:date="2015-10-08T22:14:00Z">
        <w:r w:rsidRPr="0069590E" w:rsidDel="005D74BA">
          <w:rPr>
            <w:rFonts w:ascii="华文楷体" w:eastAsia="华文楷体" w:hAnsi="华文楷体" w:hint="eastAsia"/>
            <w:sz w:val="28"/>
            <w:szCs w:val="28"/>
          </w:rPr>
          <w:delText>，</w:delText>
        </w:r>
      </w:del>
      <w:ins w:id="450" w:author="admin" w:date="2015-10-08T22:14: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绝对不是，你可以通过五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假我，安立一个假我，这个就是说世俗</w:t>
      </w:r>
      <w:proofErr w:type="gramStart"/>
      <w:r w:rsidRPr="0069590E">
        <w:rPr>
          <w:rFonts w:ascii="华文楷体" w:eastAsia="华文楷体" w:hAnsi="华文楷体" w:hint="eastAsia"/>
          <w:sz w:val="28"/>
          <w:szCs w:val="28"/>
        </w:rPr>
        <w:t>谛</w:t>
      </w:r>
      <w:proofErr w:type="gramEnd"/>
      <w:r w:rsidRPr="0069590E">
        <w:rPr>
          <w:rFonts w:ascii="华文楷体" w:eastAsia="华文楷体" w:hAnsi="华文楷体" w:hint="eastAsia"/>
          <w:sz w:val="28"/>
          <w:szCs w:val="28"/>
        </w:rPr>
        <w:t>当中说我存在，我要修道</w:t>
      </w:r>
      <w:del w:id="451" w:author="admin" w:date="2015-10-08T22:14:00Z">
        <w:r w:rsidRPr="0069590E" w:rsidDel="005D74BA">
          <w:rPr>
            <w:rFonts w:ascii="华文楷体" w:eastAsia="华文楷体" w:hAnsi="华文楷体" w:hint="eastAsia"/>
            <w:sz w:val="28"/>
            <w:szCs w:val="28"/>
          </w:rPr>
          <w:delText>，</w:delText>
        </w:r>
      </w:del>
      <w:ins w:id="452" w:author="admin" w:date="2015-10-08T22:14: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这个所谓的我修道，就是依靠五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lastRenderedPageBreak/>
        <w:t>假立的，实际上是不存在的</w:t>
      </w:r>
      <w:del w:id="453" w:author="admin" w:date="2015-10-08T22:14:00Z">
        <w:r w:rsidRPr="0069590E" w:rsidDel="005D74BA">
          <w:rPr>
            <w:rFonts w:ascii="华文楷体" w:eastAsia="华文楷体" w:hAnsi="华文楷体" w:hint="eastAsia"/>
            <w:sz w:val="28"/>
            <w:szCs w:val="28"/>
          </w:rPr>
          <w:delText>，</w:delText>
        </w:r>
      </w:del>
      <w:ins w:id="454" w:author="admin" w:date="2015-10-08T22:14:00Z">
        <w:r w:rsidR="005D74BA">
          <w:rPr>
            <w:rFonts w:ascii="华文楷体" w:eastAsia="华文楷体" w:hAnsi="华文楷体" w:hint="eastAsia"/>
            <w:sz w:val="28"/>
            <w:szCs w:val="28"/>
          </w:rPr>
          <w:t>。</w:t>
        </w:r>
      </w:ins>
    </w:p>
    <w:p w:rsidR="0069590E" w:rsidRPr="0069590E" w:rsidDel="005D74BA" w:rsidRDefault="0069590E" w:rsidP="005D74BA">
      <w:pPr>
        <w:ind w:firstLine="570"/>
        <w:rPr>
          <w:del w:id="455" w:author="admin" w:date="2015-10-08T22:18:00Z"/>
          <w:rFonts w:ascii="华文楷体" w:eastAsia="华文楷体" w:hAnsi="华文楷体"/>
          <w:sz w:val="28"/>
          <w:szCs w:val="28"/>
        </w:rPr>
      </w:pPr>
      <w:r w:rsidRPr="0069590E">
        <w:rPr>
          <w:rFonts w:ascii="华文楷体" w:eastAsia="华文楷体" w:hAnsi="华文楷体" w:hint="eastAsia"/>
          <w:sz w:val="28"/>
          <w:szCs w:val="28"/>
        </w:rPr>
        <w:t>所以你如果说懂得了这个五</w:t>
      </w:r>
      <w:proofErr w:type="gramStart"/>
      <w:r w:rsidRPr="0069590E">
        <w:rPr>
          <w:rFonts w:ascii="华文楷体" w:eastAsia="华文楷体" w:hAnsi="华文楷体" w:hint="eastAsia"/>
          <w:sz w:val="28"/>
          <w:szCs w:val="28"/>
        </w:rPr>
        <w:t>蕴</w:t>
      </w:r>
      <w:proofErr w:type="gramEnd"/>
      <w:r w:rsidRPr="0069590E">
        <w:rPr>
          <w:rFonts w:ascii="华文楷体" w:eastAsia="华文楷体" w:hAnsi="华文楷体" w:hint="eastAsia"/>
          <w:sz w:val="28"/>
          <w:szCs w:val="28"/>
        </w:rPr>
        <w:t>的这个假我的道理，你在语句上可以说，就像佛陀</w:t>
      </w:r>
      <w:del w:id="456" w:author="admin" w:date="2015-10-08T22:14:00Z">
        <w:r w:rsidRPr="0069590E" w:rsidDel="005D74BA">
          <w:rPr>
            <w:rFonts w:ascii="华文楷体" w:eastAsia="华文楷体" w:hAnsi="华文楷体" w:hint="eastAsia"/>
            <w:sz w:val="28"/>
            <w:szCs w:val="28"/>
          </w:rPr>
          <w:delText>。</w:delText>
        </w:r>
      </w:del>
      <w:ins w:id="457" w:author="admin" w:date="2015-10-08T22:14: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佛陀他</w:t>
      </w:r>
      <w:proofErr w:type="gramStart"/>
      <w:r w:rsidRPr="0069590E">
        <w:rPr>
          <w:rFonts w:ascii="华文楷体" w:eastAsia="华文楷体" w:hAnsi="华文楷体" w:hint="eastAsia"/>
          <w:sz w:val="28"/>
          <w:szCs w:val="28"/>
        </w:rPr>
        <w:t>完全证悟了无</w:t>
      </w:r>
      <w:proofErr w:type="gramEnd"/>
      <w:r w:rsidRPr="0069590E">
        <w:rPr>
          <w:rFonts w:ascii="华文楷体" w:eastAsia="华文楷体" w:hAnsi="华文楷体" w:hint="eastAsia"/>
          <w:sz w:val="28"/>
          <w:szCs w:val="28"/>
        </w:rPr>
        <w:t>我了</w:t>
      </w:r>
      <w:del w:id="458" w:author="admin" w:date="2015-10-08T22:14:00Z">
        <w:r w:rsidRPr="0069590E" w:rsidDel="005D74BA">
          <w:rPr>
            <w:rFonts w:ascii="华文楷体" w:eastAsia="华文楷体" w:hAnsi="华文楷体" w:hint="eastAsia"/>
            <w:sz w:val="28"/>
            <w:szCs w:val="28"/>
          </w:rPr>
          <w:delText>，</w:delText>
        </w:r>
      </w:del>
      <w:ins w:id="459" w:author="admin" w:date="2015-10-08T22:14:00Z">
        <w:r w:rsidR="005D74BA">
          <w:rPr>
            <w:rFonts w:ascii="华文楷体" w:eastAsia="华文楷体" w:hAnsi="华文楷体" w:hint="eastAsia"/>
            <w:sz w:val="28"/>
            <w:szCs w:val="28"/>
          </w:rPr>
          <w:t>。</w:t>
        </w:r>
      </w:ins>
      <w:r w:rsidRPr="0069590E">
        <w:rPr>
          <w:rFonts w:ascii="华文楷体" w:eastAsia="华文楷体" w:hAnsi="华文楷体" w:hint="eastAsia"/>
          <w:sz w:val="28"/>
          <w:szCs w:val="28"/>
        </w:rPr>
        <w:t>那么他在讲经的时候，也说我以前怎么怎么样呢，我的眷属怎么怎么样，好像似乎有我</w:t>
      </w:r>
      <w:ins w:id="460" w:author="admin" w:date="2015-10-08T22:15:00Z">
        <w:r w:rsidR="005D74BA">
          <w:rPr>
            <w:rFonts w:ascii="华文楷体" w:eastAsia="华文楷体" w:hAnsi="华文楷体" w:hint="eastAsia"/>
            <w:sz w:val="28"/>
            <w:szCs w:val="28"/>
          </w:rPr>
          <w:t>、我所一样</w:t>
        </w:r>
      </w:ins>
      <w:del w:id="461" w:author="admin" w:date="2015-10-08T22:15:00Z">
        <w:r w:rsidRPr="0069590E" w:rsidDel="005D74BA">
          <w:rPr>
            <w:rFonts w:ascii="华文楷体" w:eastAsia="华文楷体" w:hAnsi="华文楷体" w:hint="eastAsia"/>
            <w:sz w:val="28"/>
            <w:szCs w:val="28"/>
          </w:rPr>
          <w:delText>所依的样</w:delText>
        </w:r>
      </w:del>
      <w:r w:rsidRPr="0069590E">
        <w:rPr>
          <w:rFonts w:ascii="华文楷体" w:eastAsia="华文楷体" w:hAnsi="华文楷体" w:hint="eastAsia"/>
          <w:sz w:val="28"/>
          <w:szCs w:val="28"/>
        </w:rPr>
        <w:t>，但是佛陀相续当中的所有</w:t>
      </w:r>
      <w:proofErr w:type="gramStart"/>
      <w:r w:rsidRPr="0069590E">
        <w:rPr>
          <w:rFonts w:ascii="华文楷体" w:eastAsia="华文楷体" w:hAnsi="华文楷体" w:hint="eastAsia"/>
          <w:sz w:val="28"/>
          <w:szCs w:val="28"/>
        </w:rPr>
        <w:t>的我执全都</w:t>
      </w:r>
      <w:proofErr w:type="gramEnd"/>
      <w:r w:rsidRPr="0069590E">
        <w:rPr>
          <w:rFonts w:ascii="华文楷体" w:eastAsia="华文楷体" w:hAnsi="华文楷体" w:hint="eastAsia"/>
          <w:sz w:val="28"/>
          <w:szCs w:val="28"/>
        </w:rPr>
        <w:t>已经消亡了。</w:t>
      </w:r>
    </w:p>
    <w:p w:rsidR="005D74BA" w:rsidRDefault="004027E8" w:rsidP="005D74BA">
      <w:pPr>
        <w:ind w:firstLine="570"/>
        <w:rPr>
          <w:ins w:id="462" w:author="admin" w:date="2015-10-08T22:19:00Z"/>
          <w:rFonts w:ascii="华文楷体" w:eastAsia="华文楷体" w:hAnsi="华文楷体"/>
          <w:sz w:val="28"/>
          <w:szCs w:val="28"/>
        </w:rPr>
      </w:pPr>
      <w:del w:id="463" w:author="admin" w:date="2015-10-08T22:18:00Z">
        <w:r w:rsidRPr="004027E8" w:rsidDel="005D74BA">
          <w:rPr>
            <w:rFonts w:ascii="华文楷体" w:eastAsia="华文楷体" w:hAnsi="华文楷体" w:hint="eastAsia"/>
            <w:sz w:val="28"/>
            <w:szCs w:val="28"/>
          </w:rPr>
          <w:delText>但是佛陀相续当中的所有的我执全部都已经消完了，</w:delText>
        </w:r>
      </w:del>
      <w:r w:rsidRPr="004027E8">
        <w:rPr>
          <w:rFonts w:ascii="华文楷体" w:eastAsia="华文楷体" w:hAnsi="华文楷体" w:hint="eastAsia"/>
          <w:sz w:val="28"/>
          <w:szCs w:val="28"/>
        </w:rPr>
        <w:t>只不过呢是为了方便和其他众生交流，在名言上面</w:t>
      </w:r>
      <w:proofErr w:type="gramStart"/>
      <w:r w:rsidRPr="004027E8">
        <w:rPr>
          <w:rFonts w:ascii="华文楷体" w:eastAsia="华文楷体" w:hAnsi="华文楷体" w:hint="eastAsia"/>
          <w:sz w:val="28"/>
          <w:szCs w:val="28"/>
        </w:rPr>
        <w:t>呢依靠</w:t>
      </w:r>
      <w:proofErr w:type="gramEnd"/>
      <w:r w:rsidRPr="004027E8">
        <w:rPr>
          <w:rFonts w:ascii="华文楷体" w:eastAsia="华文楷体" w:hAnsi="华文楷体" w:hint="eastAsia"/>
          <w:sz w:val="28"/>
          <w:szCs w:val="28"/>
        </w:rPr>
        <w:t>我的，假我的这样</w:t>
      </w:r>
      <w:proofErr w:type="gramStart"/>
      <w:r w:rsidRPr="004027E8">
        <w:rPr>
          <w:rFonts w:ascii="华文楷体" w:eastAsia="华文楷体" w:hAnsi="华文楷体" w:hint="eastAsia"/>
          <w:sz w:val="28"/>
          <w:szCs w:val="28"/>
        </w:rPr>
        <w:t>一</w:t>
      </w:r>
      <w:proofErr w:type="gramEnd"/>
      <w:r w:rsidRPr="004027E8">
        <w:rPr>
          <w:rFonts w:ascii="华文楷体" w:eastAsia="华文楷体" w:hAnsi="华文楷体" w:hint="eastAsia"/>
          <w:sz w:val="28"/>
          <w:szCs w:val="28"/>
        </w:rPr>
        <w:t>种概念</w:t>
      </w:r>
      <w:del w:id="464" w:author="admin" w:date="2015-10-08T22:19:00Z">
        <w:r w:rsidRPr="004027E8" w:rsidDel="005D74BA">
          <w:rPr>
            <w:rFonts w:ascii="华文楷体" w:eastAsia="华文楷体" w:hAnsi="华文楷体" w:hint="eastAsia"/>
            <w:sz w:val="28"/>
            <w:szCs w:val="28"/>
          </w:rPr>
          <w:delText>，</w:delText>
        </w:r>
      </w:del>
      <w:ins w:id="465" w:author="admin" w:date="2015-10-08T22:19:00Z">
        <w:r w:rsidR="005D74BA">
          <w:rPr>
            <w:rFonts w:ascii="华文楷体" w:eastAsia="华文楷体" w:hAnsi="华文楷体" w:hint="eastAsia"/>
            <w:sz w:val="28"/>
            <w:szCs w:val="28"/>
          </w:rPr>
          <w:t>。</w:t>
        </w:r>
      </w:ins>
      <w:r w:rsidRPr="004027E8">
        <w:rPr>
          <w:rFonts w:ascii="华文楷体" w:eastAsia="华文楷体" w:hAnsi="华文楷体" w:hint="eastAsia"/>
          <w:sz w:val="28"/>
          <w:szCs w:val="28"/>
        </w:rPr>
        <w:t>所以说如果通达了我实际不存在的道理呢，你使用假我来安立名言呢，安立因果的，像这样的问题都可以的</w:t>
      </w:r>
      <w:del w:id="466" w:author="admin" w:date="2015-10-08T22:19:00Z">
        <w:r w:rsidRPr="004027E8" w:rsidDel="005D74BA">
          <w:rPr>
            <w:rFonts w:ascii="华文楷体" w:eastAsia="华文楷体" w:hAnsi="华文楷体" w:hint="eastAsia"/>
            <w:sz w:val="28"/>
            <w:szCs w:val="28"/>
          </w:rPr>
          <w:delText>，</w:delText>
        </w:r>
      </w:del>
      <w:ins w:id="467" w:author="admin" w:date="2015-10-08T22:19:00Z">
        <w:r w:rsidR="005D74BA">
          <w:rPr>
            <w:rFonts w:ascii="华文楷体" w:eastAsia="华文楷体" w:hAnsi="华文楷体" w:hint="eastAsia"/>
            <w:sz w:val="28"/>
            <w:szCs w:val="28"/>
          </w:rPr>
          <w:t>。</w:t>
        </w:r>
      </w:ins>
      <w:r w:rsidRPr="004027E8">
        <w:rPr>
          <w:rFonts w:ascii="华文楷体" w:eastAsia="华文楷体" w:hAnsi="华文楷体" w:hint="eastAsia"/>
          <w:sz w:val="28"/>
          <w:szCs w:val="28"/>
        </w:rPr>
        <w:t>但关键就是说不能够认为五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就是我，如果认为五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就是我呢，那就是觉得这个我呢就是的的确确存在的了，啊就是这样</w:t>
      </w:r>
      <w:del w:id="468" w:author="admin" w:date="2015-10-08T22:19:00Z">
        <w:r w:rsidRPr="004027E8" w:rsidDel="005D74BA">
          <w:rPr>
            <w:rFonts w:ascii="华文楷体" w:eastAsia="华文楷体" w:hAnsi="华文楷体" w:hint="eastAsia"/>
            <w:sz w:val="28"/>
            <w:szCs w:val="28"/>
          </w:rPr>
          <w:delText>，</w:delText>
        </w:r>
      </w:del>
      <w:ins w:id="469" w:author="admin" w:date="2015-10-08T22:19:00Z">
        <w:r w:rsidR="005D74BA">
          <w:rPr>
            <w:rFonts w:ascii="华文楷体" w:eastAsia="华文楷体" w:hAnsi="华文楷体" w:hint="eastAsia"/>
            <w:sz w:val="28"/>
            <w:szCs w:val="28"/>
          </w:rPr>
          <w:t>。</w:t>
        </w:r>
      </w:ins>
      <w:r w:rsidRPr="004027E8">
        <w:rPr>
          <w:rFonts w:ascii="华文楷体" w:eastAsia="华文楷体" w:hAnsi="华文楷体" w:hint="eastAsia"/>
          <w:sz w:val="28"/>
          <w:szCs w:val="28"/>
        </w:rPr>
        <w:t>所以说,此处讲可言依赖设施处的五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而假立的</w:t>
      </w:r>
      <w:del w:id="470" w:author="admin" w:date="2015-10-08T22:19:00Z">
        <w:r w:rsidRPr="004027E8" w:rsidDel="005D74BA">
          <w:rPr>
            <w:rFonts w:ascii="华文楷体" w:eastAsia="华文楷体" w:hAnsi="华文楷体" w:hint="eastAsia"/>
            <w:sz w:val="28"/>
            <w:szCs w:val="28"/>
          </w:rPr>
          <w:delText>,</w:delText>
        </w:r>
      </w:del>
      <w:ins w:id="471" w:author="admin" w:date="2015-10-08T22:19:00Z">
        <w:r w:rsidR="005D74BA">
          <w:rPr>
            <w:rFonts w:ascii="华文楷体" w:eastAsia="华文楷体" w:hAnsi="华文楷体" w:hint="eastAsia"/>
            <w:sz w:val="28"/>
            <w:szCs w:val="28"/>
          </w:rPr>
          <w:t>。</w:t>
        </w:r>
      </w:ins>
    </w:p>
    <w:p w:rsidR="00F93AD5" w:rsidRDefault="00F93AD5" w:rsidP="005D74BA">
      <w:pPr>
        <w:ind w:firstLine="570"/>
        <w:rPr>
          <w:ins w:id="472" w:author="admin" w:date="2015-10-08T22:21:00Z"/>
          <w:rFonts w:ascii="华文楷体" w:eastAsia="华文楷体" w:hAnsi="华文楷体"/>
          <w:sz w:val="28"/>
          <w:szCs w:val="28"/>
        </w:rPr>
      </w:pPr>
      <w:ins w:id="473" w:author="admin" w:date="2015-10-08T22:21:00Z">
        <w:r>
          <w:rPr>
            <w:rFonts w:ascii="华文楷体" w:eastAsia="华文楷体" w:hAnsi="华文楷体" w:hint="eastAsia"/>
            <w:sz w:val="28"/>
            <w:szCs w:val="28"/>
          </w:rPr>
          <w:t>【</w:t>
        </w:r>
      </w:ins>
      <w:r w:rsidR="004027E8" w:rsidRPr="00F93AD5">
        <w:rPr>
          <w:rFonts w:asciiTheme="minorEastAsia" w:hAnsiTheme="minorEastAsia" w:hint="eastAsia"/>
          <w:sz w:val="28"/>
          <w:szCs w:val="28"/>
          <w:rPrChange w:id="474" w:author="admin" w:date="2015-10-08T22:21:00Z">
            <w:rPr>
              <w:rFonts w:ascii="华文楷体" w:eastAsia="华文楷体" w:hAnsi="华文楷体" w:hint="eastAsia"/>
              <w:sz w:val="28"/>
              <w:szCs w:val="28"/>
            </w:rPr>
          </w:rPrChange>
        </w:rPr>
        <w:t>实际上远离真实的一与多的之自性</w:t>
      </w:r>
      <w:ins w:id="475" w:author="admin" w:date="2015-10-08T22:21:00Z">
        <w:r>
          <w:rPr>
            <w:rFonts w:ascii="华文楷体" w:eastAsia="华文楷体" w:hAnsi="华文楷体" w:hint="eastAsia"/>
            <w:sz w:val="28"/>
            <w:szCs w:val="28"/>
          </w:rPr>
          <w:t>】</w:t>
        </w:r>
      </w:ins>
    </w:p>
    <w:p w:rsidR="004A2F8F" w:rsidRDefault="004027E8" w:rsidP="005D74BA">
      <w:pPr>
        <w:ind w:firstLine="570"/>
        <w:rPr>
          <w:ins w:id="476" w:author="admin" w:date="2015-10-08T22:23:00Z"/>
          <w:rFonts w:ascii="华文楷体" w:eastAsia="华文楷体" w:hAnsi="华文楷体"/>
          <w:sz w:val="28"/>
          <w:szCs w:val="28"/>
        </w:rPr>
      </w:pPr>
      <w:del w:id="477" w:author="admin" w:date="2015-10-08T22:21:00Z">
        <w:r w:rsidRPr="004027E8" w:rsidDel="00F93AD5">
          <w:rPr>
            <w:rFonts w:ascii="华文楷体" w:eastAsia="华文楷体" w:hAnsi="华文楷体" w:hint="eastAsia"/>
            <w:sz w:val="28"/>
            <w:szCs w:val="28"/>
          </w:rPr>
          <w:delText>,</w:delText>
        </w:r>
      </w:del>
      <w:r w:rsidRPr="004027E8">
        <w:rPr>
          <w:rFonts w:ascii="华文楷体" w:eastAsia="华文楷体" w:hAnsi="华文楷体" w:hint="eastAsia"/>
          <w:sz w:val="28"/>
          <w:szCs w:val="28"/>
        </w:rPr>
        <w:t>啊</w:t>
      </w:r>
      <w:proofErr w:type="gramStart"/>
      <w:r w:rsidRPr="004027E8">
        <w:rPr>
          <w:rFonts w:ascii="华文楷体" w:eastAsia="华文楷体" w:hAnsi="华文楷体" w:hint="eastAsia"/>
          <w:sz w:val="28"/>
          <w:szCs w:val="28"/>
        </w:rPr>
        <w:t>一</w:t>
      </w:r>
      <w:proofErr w:type="gramEnd"/>
      <w:r w:rsidRPr="004027E8">
        <w:rPr>
          <w:rFonts w:ascii="华文楷体" w:eastAsia="华文楷体" w:hAnsi="华文楷体" w:hint="eastAsia"/>
          <w:sz w:val="28"/>
          <w:szCs w:val="28"/>
        </w:rPr>
        <w:t>与多的自性，由于与</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，这个方面就</w:t>
      </w:r>
      <w:del w:id="478" w:author="admin" w:date="2015-10-08T22:21:00Z">
        <w:r w:rsidRPr="004027E8" w:rsidDel="00E26E96">
          <w:rPr>
            <w:rFonts w:ascii="华文楷体" w:eastAsia="华文楷体" w:hAnsi="华文楷体" w:hint="eastAsia"/>
            <w:sz w:val="28"/>
            <w:szCs w:val="28"/>
          </w:rPr>
          <w:delText>始终</w:delText>
        </w:r>
      </w:del>
      <w:ins w:id="479" w:author="admin" w:date="2015-10-08T22:21:00Z">
        <w:r w:rsidR="00E26E96">
          <w:rPr>
            <w:rFonts w:ascii="华文楷体" w:eastAsia="华文楷体" w:hAnsi="华文楷体" w:hint="eastAsia"/>
            <w:sz w:val="28"/>
            <w:szCs w:val="28"/>
          </w:rPr>
          <w:t>是首先</w:t>
        </w:r>
      </w:ins>
      <w:r w:rsidRPr="004027E8">
        <w:rPr>
          <w:rFonts w:ascii="华文楷体" w:eastAsia="华文楷体" w:hAnsi="华文楷体" w:hint="eastAsia"/>
          <w:sz w:val="28"/>
          <w:szCs w:val="28"/>
        </w:rPr>
        <w:t>讲</w:t>
      </w:r>
      <w:del w:id="480" w:author="admin" w:date="2015-10-08T22:21:00Z">
        <w:r w:rsidRPr="004027E8" w:rsidDel="007133F7">
          <w:rPr>
            <w:rFonts w:ascii="华文楷体" w:eastAsia="华文楷体" w:hAnsi="华文楷体" w:hint="eastAsia"/>
            <w:sz w:val="28"/>
            <w:szCs w:val="28"/>
          </w:rPr>
          <w:delText>这些</w:delText>
        </w:r>
      </w:del>
      <w:ins w:id="481" w:author="admin" w:date="2015-10-08T22:21:00Z">
        <w:r w:rsidR="007133F7">
          <w:rPr>
            <w:rFonts w:ascii="华文楷体" w:eastAsia="华文楷体" w:hAnsi="华文楷体" w:hint="eastAsia"/>
            <w:sz w:val="28"/>
            <w:szCs w:val="28"/>
          </w:rPr>
          <w:t>这一句</w:t>
        </w:r>
      </w:ins>
      <w:del w:id="482" w:author="admin" w:date="2015-10-08T22:21:00Z">
        <w:r w:rsidRPr="004027E8" w:rsidDel="00E26E96">
          <w:rPr>
            <w:rFonts w:ascii="华文楷体" w:eastAsia="华文楷体" w:hAnsi="华文楷体" w:hint="eastAsia"/>
            <w:sz w:val="28"/>
            <w:szCs w:val="28"/>
          </w:rPr>
          <w:delText>，</w:delText>
        </w:r>
      </w:del>
      <w:ins w:id="483" w:author="admin" w:date="2015-10-08T22:21:00Z">
        <w:r w:rsidR="00E26E96">
          <w:rPr>
            <w:rFonts w:ascii="华文楷体" w:eastAsia="华文楷体" w:hAnsi="华文楷体" w:hint="eastAsia"/>
            <w:sz w:val="28"/>
            <w:szCs w:val="28"/>
          </w:rPr>
          <w:t>。</w:t>
        </w:r>
      </w:ins>
      <w:r w:rsidRPr="004027E8">
        <w:rPr>
          <w:rFonts w:ascii="华文楷体" w:eastAsia="华文楷体" w:hAnsi="华文楷体" w:hint="eastAsia"/>
          <w:sz w:val="28"/>
          <w:szCs w:val="28"/>
        </w:rPr>
        <w:t>那么实际上呢这个方面的法，就是说是远离了“一”和远离了“多”的自性了，他根本不存在“一”的自性</w:t>
      </w:r>
      <w:del w:id="484" w:author="admin" w:date="2015-10-08T22:22:00Z">
        <w:r w:rsidRPr="004027E8" w:rsidDel="004A2F8F">
          <w:rPr>
            <w:rFonts w:ascii="华文楷体" w:eastAsia="华文楷体" w:hAnsi="华文楷体" w:hint="eastAsia"/>
            <w:sz w:val="28"/>
            <w:szCs w:val="28"/>
          </w:rPr>
          <w:delText>，</w:delText>
        </w:r>
      </w:del>
      <w:ins w:id="485" w:author="admin" w:date="2015-10-08T22:22:00Z">
        <w:r w:rsidR="004A2F8F">
          <w:rPr>
            <w:rFonts w:ascii="华文楷体" w:eastAsia="华文楷体" w:hAnsi="华文楷体" w:hint="eastAsia"/>
            <w:sz w:val="28"/>
            <w:szCs w:val="28"/>
          </w:rPr>
          <w:t>。</w:t>
        </w:r>
      </w:ins>
      <w:r w:rsidRPr="004027E8">
        <w:rPr>
          <w:rFonts w:ascii="华文楷体" w:eastAsia="华文楷体" w:hAnsi="华文楷体" w:hint="eastAsia"/>
          <w:sz w:val="28"/>
          <w:szCs w:val="28"/>
        </w:rPr>
        <w:t>所以说这样一种我既然他不存在，“一”“多”的自性，就只说明他不存在了，啊不存在了</w:t>
      </w:r>
      <w:del w:id="486" w:author="admin" w:date="2015-10-08T22:22:00Z">
        <w:r w:rsidRPr="004027E8" w:rsidDel="004A2F8F">
          <w:rPr>
            <w:rFonts w:ascii="华文楷体" w:eastAsia="华文楷体" w:hAnsi="华文楷体" w:hint="eastAsia"/>
            <w:sz w:val="28"/>
            <w:szCs w:val="28"/>
          </w:rPr>
          <w:delText>，</w:delText>
        </w:r>
      </w:del>
      <w:ins w:id="487" w:author="admin" w:date="2015-10-08T22:22:00Z">
        <w:r w:rsidR="004A2F8F">
          <w:rPr>
            <w:rFonts w:ascii="华文楷体" w:eastAsia="华文楷体" w:hAnsi="华文楷体" w:hint="eastAsia"/>
            <w:sz w:val="28"/>
            <w:szCs w:val="28"/>
          </w:rPr>
          <w:t>。</w:t>
        </w:r>
      </w:ins>
      <w:r w:rsidRPr="004027E8">
        <w:rPr>
          <w:rFonts w:ascii="华文楷体" w:eastAsia="华文楷体" w:hAnsi="华文楷体" w:hint="eastAsia"/>
          <w:sz w:val="28"/>
          <w:szCs w:val="28"/>
        </w:rPr>
        <w:t>所以像这样观察的时候呢，</w:t>
      </w:r>
      <w:del w:id="488" w:author="admin" w:date="2015-10-08T22:22:00Z">
        <w:r w:rsidRPr="004027E8" w:rsidDel="004A2F8F">
          <w:rPr>
            <w:rFonts w:ascii="华文楷体" w:eastAsia="华文楷体" w:hAnsi="华文楷体" w:hint="eastAsia"/>
            <w:sz w:val="28"/>
            <w:szCs w:val="28"/>
          </w:rPr>
          <w:delText>这个</w:delText>
        </w:r>
      </w:del>
      <w:r w:rsidRPr="004027E8">
        <w:rPr>
          <w:rFonts w:ascii="华文楷体" w:eastAsia="华文楷体" w:hAnsi="华文楷体" w:hint="eastAsia"/>
          <w:sz w:val="28"/>
          <w:szCs w:val="28"/>
        </w:rPr>
        <w:t>这样一种这个我呢，是没有一个存在，但是众生认为有一个我是“实一”的，觉得有一个“实一”的我</w:t>
      </w:r>
      <w:del w:id="489" w:author="admin" w:date="2015-10-08T22:23:00Z">
        <w:r w:rsidRPr="004027E8" w:rsidDel="004A2F8F">
          <w:rPr>
            <w:rFonts w:ascii="华文楷体" w:eastAsia="华文楷体" w:hAnsi="华文楷体" w:hint="eastAsia"/>
            <w:sz w:val="28"/>
            <w:szCs w:val="28"/>
          </w:rPr>
          <w:delText>，</w:delText>
        </w:r>
      </w:del>
      <w:ins w:id="490" w:author="admin" w:date="2015-10-08T22:23:00Z">
        <w:r w:rsidR="004A2F8F">
          <w:rPr>
            <w:rFonts w:ascii="华文楷体" w:eastAsia="华文楷体" w:hAnsi="华文楷体" w:hint="eastAsia"/>
            <w:sz w:val="28"/>
            <w:szCs w:val="28"/>
          </w:rPr>
          <w:t>。</w:t>
        </w:r>
      </w:ins>
    </w:p>
    <w:p w:rsidR="00394A3F" w:rsidRDefault="004027E8" w:rsidP="005D74BA">
      <w:pPr>
        <w:ind w:firstLine="570"/>
        <w:rPr>
          <w:ins w:id="491" w:author="admin" w:date="2015-10-08T22:55:00Z"/>
          <w:rFonts w:ascii="华文楷体" w:eastAsia="华文楷体" w:hAnsi="华文楷体"/>
          <w:sz w:val="28"/>
          <w:szCs w:val="28"/>
        </w:rPr>
      </w:pPr>
      <w:del w:id="492" w:author="admin" w:date="2015-10-08T22:23:00Z">
        <w:r w:rsidRPr="004027E8" w:rsidDel="004A2F8F">
          <w:rPr>
            <w:rFonts w:ascii="华文楷体" w:eastAsia="华文楷体" w:hAnsi="华文楷体" w:hint="eastAsia"/>
            <w:sz w:val="28"/>
            <w:szCs w:val="28"/>
          </w:rPr>
          <w:delText>这样</w:delText>
        </w:r>
      </w:del>
      <w:ins w:id="493" w:author="admin" w:date="2015-10-08T22:23:00Z">
        <w:r w:rsidR="004A2F8F">
          <w:rPr>
            <w:rFonts w:ascii="华文楷体" w:eastAsia="华文楷体" w:hAnsi="华文楷体" w:hint="eastAsia"/>
            <w:sz w:val="28"/>
            <w:szCs w:val="28"/>
          </w:rPr>
          <w:t>那么下面</w:t>
        </w:r>
      </w:ins>
      <w:r w:rsidRPr="004027E8">
        <w:rPr>
          <w:rFonts w:ascii="华文楷体" w:eastAsia="华文楷体" w:hAnsi="华文楷体" w:hint="eastAsia"/>
          <w:sz w:val="28"/>
          <w:szCs w:val="28"/>
        </w:rPr>
        <w:t>分析这个我到底是不是“实一”的呢？那么如果这个我是“实一”的，这个我是有一个“实一”的存在</w:t>
      </w:r>
      <w:del w:id="494" w:author="admin" w:date="2015-10-08T22:23:00Z">
        <w:r w:rsidRPr="004027E8" w:rsidDel="004A2F8F">
          <w:rPr>
            <w:rFonts w:ascii="华文楷体" w:eastAsia="华文楷体" w:hAnsi="华文楷体" w:hint="eastAsia"/>
            <w:sz w:val="28"/>
            <w:szCs w:val="28"/>
          </w:rPr>
          <w:delText>，</w:delText>
        </w:r>
      </w:del>
      <w:ins w:id="495" w:author="admin" w:date="2015-10-08T22:23:00Z">
        <w:r w:rsidR="004A2F8F">
          <w:rPr>
            <w:rFonts w:ascii="华文楷体" w:eastAsia="华文楷体" w:hAnsi="华文楷体" w:hint="eastAsia"/>
            <w:sz w:val="28"/>
            <w:szCs w:val="28"/>
          </w:rPr>
          <w:t>。</w:t>
        </w:r>
      </w:ins>
      <w:r w:rsidRPr="004027E8">
        <w:rPr>
          <w:rFonts w:ascii="华文楷体" w:eastAsia="华文楷体" w:hAnsi="华文楷体" w:hint="eastAsia"/>
          <w:sz w:val="28"/>
          <w:szCs w:val="28"/>
        </w:rPr>
        <w:t>那么就可以</w:t>
      </w:r>
      <w:r w:rsidRPr="004027E8">
        <w:rPr>
          <w:rFonts w:ascii="华文楷体" w:eastAsia="华文楷体" w:hAnsi="华文楷体" w:hint="eastAsia"/>
          <w:sz w:val="28"/>
          <w:szCs w:val="28"/>
        </w:rPr>
        <w:lastRenderedPageBreak/>
        <w:t>分析，既然一个我存在，那么这个我要么就和五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是他体的，要不然就和我是一体的</w:t>
      </w:r>
      <w:del w:id="496" w:author="admin" w:date="2015-10-08T22:24:00Z">
        <w:r w:rsidRPr="004027E8" w:rsidDel="004A2F8F">
          <w:rPr>
            <w:rFonts w:ascii="华文楷体" w:eastAsia="华文楷体" w:hAnsi="华文楷体" w:hint="eastAsia"/>
            <w:sz w:val="28"/>
            <w:szCs w:val="28"/>
          </w:rPr>
          <w:delText>，</w:delText>
        </w:r>
      </w:del>
      <w:ins w:id="497" w:author="admin" w:date="2015-10-08T22:24:00Z">
        <w:r w:rsidR="004A2F8F">
          <w:rPr>
            <w:rFonts w:ascii="华文楷体" w:eastAsia="华文楷体" w:hAnsi="华文楷体" w:hint="eastAsia"/>
            <w:sz w:val="28"/>
            <w:szCs w:val="28"/>
          </w:rPr>
          <w:t>。</w:t>
        </w:r>
      </w:ins>
      <w:r w:rsidRPr="004027E8">
        <w:rPr>
          <w:rFonts w:ascii="华文楷体" w:eastAsia="华文楷体" w:hAnsi="华文楷体" w:hint="eastAsia"/>
          <w:sz w:val="28"/>
          <w:szCs w:val="28"/>
        </w:rPr>
        <w:t>那你</w:t>
      </w:r>
      <w:proofErr w:type="gramStart"/>
      <w:r w:rsidRPr="004027E8">
        <w:rPr>
          <w:rFonts w:ascii="华文楷体" w:eastAsia="华文楷体" w:hAnsi="华文楷体" w:hint="eastAsia"/>
          <w:sz w:val="28"/>
          <w:szCs w:val="28"/>
        </w:rPr>
        <w:t>怎么样承许</w:t>
      </w:r>
      <w:proofErr w:type="gramEnd"/>
      <w:del w:id="498" w:author="admin" w:date="2015-10-08T22:24:00Z">
        <w:r w:rsidRPr="004027E8" w:rsidDel="004A2F8F">
          <w:rPr>
            <w:rFonts w:ascii="华文楷体" w:eastAsia="华文楷体" w:hAnsi="华文楷体" w:hint="eastAsia"/>
            <w:sz w:val="28"/>
            <w:szCs w:val="28"/>
          </w:rPr>
          <w:delText>，</w:delText>
        </w:r>
      </w:del>
      <w:ins w:id="499" w:author="admin" w:date="2015-10-08T22:24:00Z">
        <w:r w:rsidR="004A2F8F">
          <w:rPr>
            <w:rFonts w:ascii="华文楷体" w:eastAsia="华文楷体" w:hAnsi="华文楷体" w:hint="eastAsia"/>
            <w:sz w:val="28"/>
            <w:szCs w:val="28"/>
          </w:rPr>
          <w:t>？</w:t>
        </w:r>
      </w:ins>
      <w:r w:rsidRPr="004027E8">
        <w:rPr>
          <w:rFonts w:ascii="华文楷体" w:eastAsia="华文楷体" w:hAnsi="华文楷体" w:hint="eastAsia"/>
          <w:sz w:val="28"/>
          <w:szCs w:val="28"/>
        </w:rPr>
        <w:t>因为你现在</w:t>
      </w:r>
      <w:proofErr w:type="gramStart"/>
      <w:r w:rsidRPr="004027E8">
        <w:rPr>
          <w:rFonts w:ascii="华文楷体" w:eastAsia="华文楷体" w:hAnsi="华文楷体" w:hint="eastAsia"/>
          <w:sz w:val="28"/>
          <w:szCs w:val="28"/>
        </w:rPr>
        <w:t>已经承许了</w:t>
      </w:r>
      <w:proofErr w:type="gramEnd"/>
      <w:r w:rsidRPr="004027E8">
        <w:rPr>
          <w:rFonts w:ascii="华文楷体" w:eastAsia="华文楷体" w:hAnsi="华文楷体" w:hint="eastAsia"/>
          <w:sz w:val="28"/>
          <w:szCs w:val="28"/>
        </w:rPr>
        <w:t>我是“实一”的，有一个本体</w:t>
      </w:r>
      <w:del w:id="500" w:author="admin" w:date="2015-10-08T22:25:00Z">
        <w:r w:rsidRPr="004027E8" w:rsidDel="00BB4F14">
          <w:rPr>
            <w:rFonts w:ascii="华文楷体" w:eastAsia="华文楷体" w:hAnsi="华文楷体" w:hint="eastAsia"/>
            <w:sz w:val="28"/>
            <w:szCs w:val="28"/>
          </w:rPr>
          <w:delText>，</w:delText>
        </w:r>
      </w:del>
      <w:ins w:id="501" w:author="admin" w:date="2015-10-08T22:25:00Z">
        <w:r w:rsidR="00BB4F14">
          <w:rPr>
            <w:rFonts w:ascii="华文楷体" w:eastAsia="华文楷体" w:hAnsi="华文楷体" w:hint="eastAsia"/>
            <w:sz w:val="28"/>
            <w:szCs w:val="28"/>
          </w:rPr>
          <w:t>。</w:t>
        </w:r>
      </w:ins>
      <w:r w:rsidRPr="004027E8">
        <w:rPr>
          <w:rFonts w:ascii="华文楷体" w:eastAsia="华文楷体" w:hAnsi="华文楷体" w:hint="eastAsia"/>
          <w:sz w:val="28"/>
          <w:szCs w:val="28"/>
        </w:rPr>
        <w:t>既然他有一个本体，那么就可以说，我和五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之间的关系，到底是“一”还是“多”呢？或者到底是“一”还是“异”呢？首先如果是认为这个实有一的我存在的话，那么我们就分析，那么这个所谓的这个“实一”的我和五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是不是他体的？那么如果这个我，“实一”的我和五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是他体的观察存不存在呢</w:t>
      </w:r>
      <w:del w:id="502" w:author="admin" w:date="2015-10-08T22:25:00Z">
        <w:r w:rsidRPr="004027E8" w:rsidDel="00827660">
          <w:rPr>
            <w:rFonts w:ascii="华文楷体" w:eastAsia="华文楷体" w:hAnsi="华文楷体" w:hint="eastAsia"/>
            <w:sz w:val="28"/>
            <w:szCs w:val="28"/>
          </w:rPr>
          <w:delText>，</w:delText>
        </w:r>
      </w:del>
      <w:ins w:id="503" w:author="admin" w:date="2015-10-08T22:25:00Z">
        <w:r w:rsidR="00827660">
          <w:rPr>
            <w:rFonts w:ascii="华文楷体" w:eastAsia="华文楷体" w:hAnsi="华文楷体" w:hint="eastAsia"/>
            <w:sz w:val="28"/>
            <w:szCs w:val="28"/>
          </w:rPr>
          <w:t>？</w:t>
        </w:r>
      </w:ins>
    </w:p>
    <w:p w:rsidR="00394A3F" w:rsidRDefault="00394A3F" w:rsidP="005D74BA">
      <w:pPr>
        <w:ind w:firstLine="570"/>
        <w:rPr>
          <w:ins w:id="504" w:author="admin" w:date="2015-10-08T22:55:00Z"/>
          <w:rFonts w:ascii="华文楷体" w:eastAsia="华文楷体" w:hAnsi="华文楷体"/>
          <w:sz w:val="28"/>
          <w:szCs w:val="28"/>
        </w:rPr>
      </w:pPr>
      <w:ins w:id="505" w:author="admin" w:date="2015-10-08T22:55:00Z">
        <w:r>
          <w:rPr>
            <w:rFonts w:ascii="华文楷体" w:eastAsia="华文楷体" w:hAnsi="华文楷体" w:hint="eastAsia"/>
            <w:sz w:val="28"/>
            <w:szCs w:val="28"/>
          </w:rPr>
          <w:t>【</w:t>
        </w:r>
      </w:ins>
      <w:r w:rsidR="004027E8" w:rsidRPr="00394A3F">
        <w:rPr>
          <w:rFonts w:asciiTheme="minorEastAsia" w:hAnsiTheme="minorEastAsia" w:hint="eastAsia"/>
          <w:sz w:val="28"/>
          <w:szCs w:val="28"/>
          <w:rPrChange w:id="506" w:author="admin" w:date="2015-10-08T22:56:00Z">
            <w:rPr>
              <w:rFonts w:ascii="华文楷体" w:eastAsia="华文楷体" w:hAnsi="华文楷体" w:hint="eastAsia"/>
              <w:sz w:val="28"/>
              <w:szCs w:val="28"/>
            </w:rPr>
          </w:rPrChange>
        </w:rPr>
        <w:t>与蕴</w:t>
      </w:r>
      <w:del w:id="507" w:author="admin" w:date="2015-10-08T22:57:00Z">
        <w:r w:rsidR="004027E8" w:rsidRPr="00394A3F" w:rsidDel="003B4500">
          <w:rPr>
            <w:rFonts w:asciiTheme="minorEastAsia" w:hAnsiTheme="minorEastAsia" w:hint="eastAsia"/>
            <w:sz w:val="28"/>
            <w:szCs w:val="28"/>
            <w:rPrChange w:id="508" w:author="admin" w:date="2015-10-08T22:56:00Z">
              <w:rPr>
                <w:rFonts w:ascii="华文楷体" w:eastAsia="华文楷体" w:hAnsi="华文楷体" w:hint="eastAsia"/>
                <w:sz w:val="28"/>
                <w:szCs w:val="28"/>
              </w:rPr>
            </w:rPrChange>
          </w:rPr>
          <w:delText>一</w:delText>
        </w:r>
      </w:del>
      <w:ins w:id="509" w:author="admin" w:date="2015-10-08T22:57:00Z">
        <w:r w:rsidR="003B4500">
          <w:rPr>
            <w:rFonts w:asciiTheme="minorEastAsia" w:hAnsiTheme="minorEastAsia" w:hint="eastAsia"/>
            <w:sz w:val="28"/>
            <w:szCs w:val="28"/>
          </w:rPr>
          <w:t>异</w:t>
        </w:r>
      </w:ins>
      <w:r w:rsidR="004027E8" w:rsidRPr="00394A3F">
        <w:rPr>
          <w:rFonts w:asciiTheme="minorEastAsia" w:hAnsiTheme="minorEastAsia" w:hint="eastAsia"/>
          <w:sz w:val="28"/>
          <w:szCs w:val="28"/>
          <w:rPrChange w:id="510" w:author="admin" w:date="2015-10-08T22:56:00Z">
            <w:rPr>
              <w:rFonts w:ascii="华文楷体" w:eastAsia="华文楷体" w:hAnsi="华文楷体" w:hint="eastAsia"/>
              <w:sz w:val="28"/>
              <w:szCs w:val="28"/>
            </w:rPr>
          </w:rPrChange>
        </w:rPr>
        <w:t>体的</w:t>
      </w:r>
      <w:ins w:id="511" w:author="admin" w:date="2015-10-08T22:57:00Z">
        <w:r w:rsidR="003B4500">
          <w:rPr>
            <w:rFonts w:asciiTheme="minorEastAsia" w:hAnsiTheme="minorEastAsia" w:hint="eastAsia"/>
            <w:sz w:val="28"/>
            <w:szCs w:val="28"/>
          </w:rPr>
          <w:t>“</w:t>
        </w:r>
      </w:ins>
      <w:r w:rsidR="004027E8" w:rsidRPr="00394A3F">
        <w:rPr>
          <w:rFonts w:asciiTheme="minorEastAsia" w:hAnsiTheme="minorEastAsia" w:hint="eastAsia"/>
          <w:sz w:val="28"/>
          <w:szCs w:val="28"/>
          <w:rPrChange w:id="512" w:author="admin" w:date="2015-10-08T22:56:00Z">
            <w:rPr>
              <w:rFonts w:ascii="华文楷体" w:eastAsia="华文楷体" w:hAnsi="华文楷体" w:hint="eastAsia"/>
              <w:sz w:val="28"/>
              <w:szCs w:val="28"/>
            </w:rPr>
          </w:rPrChange>
        </w:rPr>
        <w:t>我</w:t>
      </w:r>
      <w:ins w:id="513" w:author="admin" w:date="2015-10-08T22:57:00Z">
        <w:r w:rsidR="003B4500">
          <w:rPr>
            <w:rFonts w:asciiTheme="minorEastAsia" w:hAnsiTheme="minorEastAsia" w:hint="eastAsia"/>
            <w:sz w:val="28"/>
            <w:szCs w:val="28"/>
          </w:rPr>
          <w:t>”</w:t>
        </w:r>
      </w:ins>
      <w:r w:rsidR="004027E8" w:rsidRPr="00394A3F">
        <w:rPr>
          <w:rFonts w:asciiTheme="minorEastAsia" w:hAnsiTheme="minorEastAsia" w:hint="eastAsia"/>
          <w:sz w:val="28"/>
          <w:szCs w:val="28"/>
          <w:rPrChange w:id="514" w:author="admin" w:date="2015-10-08T22:56:00Z">
            <w:rPr>
              <w:rFonts w:ascii="华文楷体" w:eastAsia="华文楷体" w:hAnsi="华文楷体" w:hint="eastAsia"/>
              <w:sz w:val="28"/>
              <w:szCs w:val="28"/>
            </w:rPr>
          </w:rPrChange>
        </w:rPr>
        <w:t>是不成立的</w:t>
      </w:r>
      <w:del w:id="515" w:author="admin" w:date="2015-10-08T22:25:00Z">
        <w:r w:rsidR="004027E8" w:rsidRPr="00394A3F" w:rsidDel="00827660">
          <w:rPr>
            <w:rFonts w:asciiTheme="minorEastAsia" w:hAnsiTheme="minorEastAsia" w:hint="eastAsia"/>
            <w:sz w:val="28"/>
            <w:szCs w:val="28"/>
            <w:rPrChange w:id="516" w:author="admin" w:date="2015-10-08T22:56:00Z">
              <w:rPr>
                <w:rFonts w:ascii="华文楷体" w:eastAsia="华文楷体" w:hAnsi="华文楷体" w:hint="eastAsia"/>
                <w:sz w:val="28"/>
                <w:szCs w:val="28"/>
              </w:rPr>
            </w:rPrChange>
          </w:rPr>
          <w:delText>，</w:delText>
        </w:r>
      </w:del>
      <w:ins w:id="517" w:author="admin" w:date="2015-10-08T22:25:00Z">
        <w:r w:rsidR="00827660" w:rsidRPr="00394A3F">
          <w:rPr>
            <w:rFonts w:asciiTheme="minorEastAsia" w:hAnsiTheme="minorEastAsia" w:hint="eastAsia"/>
            <w:sz w:val="28"/>
            <w:szCs w:val="28"/>
            <w:rPrChange w:id="518" w:author="admin" w:date="2015-10-08T22:56:00Z">
              <w:rPr>
                <w:rFonts w:ascii="华文楷体" w:eastAsia="华文楷体" w:hAnsi="华文楷体" w:hint="eastAsia"/>
                <w:sz w:val="28"/>
                <w:szCs w:val="28"/>
              </w:rPr>
            </w:rPrChange>
          </w:rPr>
          <w:t>。</w:t>
        </w:r>
      </w:ins>
      <w:ins w:id="519" w:author="admin" w:date="2015-10-08T22:56:00Z">
        <w:r>
          <w:rPr>
            <w:rFonts w:ascii="华文楷体" w:eastAsia="华文楷体" w:hAnsi="华文楷体" w:hint="eastAsia"/>
            <w:sz w:val="28"/>
            <w:szCs w:val="28"/>
          </w:rPr>
          <w:t>】</w:t>
        </w:r>
      </w:ins>
    </w:p>
    <w:p w:rsidR="004A76D5" w:rsidRDefault="004027E8" w:rsidP="003B4500">
      <w:pPr>
        <w:ind w:firstLine="570"/>
        <w:rPr>
          <w:ins w:id="520" w:author="admin" w:date="2015-10-08T22:29:00Z"/>
          <w:rFonts w:ascii="华文楷体" w:eastAsia="华文楷体" w:hAnsi="华文楷体"/>
          <w:sz w:val="28"/>
          <w:szCs w:val="28"/>
        </w:rPr>
      </w:pPr>
      <w:r w:rsidRPr="004027E8">
        <w:rPr>
          <w:rFonts w:ascii="华文楷体" w:eastAsia="华文楷体" w:hAnsi="华文楷体" w:hint="eastAsia"/>
          <w:sz w:val="28"/>
          <w:szCs w:val="28"/>
        </w:rPr>
        <w:t>每一个众生不会这样认为的，不会认为</w:t>
      </w:r>
      <w:proofErr w:type="gramStart"/>
      <w:r w:rsidRPr="004027E8">
        <w:rPr>
          <w:rFonts w:ascii="华文楷体" w:eastAsia="华文楷体" w:hAnsi="华文楷体" w:hint="eastAsia"/>
          <w:sz w:val="28"/>
          <w:szCs w:val="28"/>
        </w:rPr>
        <w:t>哦离开五蕴</w:t>
      </w:r>
      <w:proofErr w:type="gramEnd"/>
      <w:r w:rsidRPr="004027E8">
        <w:rPr>
          <w:rFonts w:ascii="华文楷体" w:eastAsia="华文楷体" w:hAnsi="华文楷体" w:hint="eastAsia"/>
          <w:sz w:val="28"/>
          <w:szCs w:val="28"/>
        </w:rPr>
        <w:t>之外还有一个我的存在</w:t>
      </w:r>
      <w:del w:id="521" w:author="admin" w:date="2015-10-08T22:25:00Z">
        <w:r w:rsidRPr="004027E8" w:rsidDel="00827660">
          <w:rPr>
            <w:rFonts w:ascii="华文楷体" w:eastAsia="华文楷体" w:hAnsi="华文楷体" w:hint="eastAsia"/>
            <w:sz w:val="28"/>
            <w:szCs w:val="28"/>
          </w:rPr>
          <w:delText>，</w:delText>
        </w:r>
      </w:del>
      <w:ins w:id="522" w:author="admin" w:date="2015-10-08T22:25:00Z">
        <w:r w:rsidR="00827660">
          <w:rPr>
            <w:rFonts w:ascii="华文楷体" w:eastAsia="华文楷体" w:hAnsi="华文楷体" w:hint="eastAsia"/>
            <w:sz w:val="28"/>
            <w:szCs w:val="28"/>
          </w:rPr>
          <w:t>。</w:t>
        </w:r>
      </w:ins>
      <w:r w:rsidRPr="004027E8">
        <w:rPr>
          <w:rFonts w:ascii="华文楷体" w:eastAsia="华文楷体" w:hAnsi="华文楷体" w:hint="eastAsia"/>
          <w:sz w:val="28"/>
          <w:szCs w:val="28"/>
        </w:rPr>
        <w:t>那么实际上就是说，是</w:t>
      </w:r>
      <w:del w:id="523" w:author="admin" w:date="2015-10-08T22:26:00Z">
        <w:r w:rsidRPr="004027E8" w:rsidDel="00827660">
          <w:rPr>
            <w:rFonts w:ascii="华文楷体" w:eastAsia="华文楷体" w:hAnsi="华文楷体" w:hint="eastAsia"/>
            <w:sz w:val="28"/>
            <w:szCs w:val="28"/>
          </w:rPr>
          <w:delText>这个</w:delText>
        </w:r>
      </w:del>
      <w:r w:rsidRPr="004027E8">
        <w:rPr>
          <w:rFonts w:ascii="华文楷体" w:eastAsia="华文楷体" w:hAnsi="华文楷体" w:hint="eastAsia"/>
          <w:sz w:val="28"/>
          <w:szCs w:val="28"/>
        </w:rPr>
        <w:t>这个五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呢 ，平时我们就是讲这个五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，他这个名词，</w:t>
      </w:r>
      <w:del w:id="524" w:author="admin" w:date="2015-10-08T22:27:00Z">
        <w:r w:rsidRPr="004027E8" w:rsidDel="00827660">
          <w:rPr>
            <w:rFonts w:ascii="华文楷体" w:eastAsia="华文楷体" w:hAnsi="华文楷体" w:hint="eastAsia"/>
            <w:sz w:val="28"/>
            <w:szCs w:val="28"/>
          </w:rPr>
          <w:delText>专用</w:delText>
        </w:r>
      </w:del>
      <w:ins w:id="525" w:author="admin" w:date="2015-10-08T22:27:00Z">
        <w:r w:rsidR="00827660">
          <w:rPr>
            <w:rFonts w:ascii="华文楷体" w:eastAsia="华文楷体" w:hAnsi="华文楷体" w:hint="eastAsia"/>
            <w:sz w:val="28"/>
            <w:szCs w:val="28"/>
          </w:rPr>
          <w:t>专业</w:t>
        </w:r>
      </w:ins>
      <w:r w:rsidRPr="004027E8">
        <w:rPr>
          <w:rFonts w:ascii="华文楷体" w:eastAsia="华文楷体" w:hAnsi="华文楷体" w:hint="eastAsia"/>
          <w:sz w:val="28"/>
          <w:szCs w:val="28"/>
        </w:rPr>
        <w:t>名词</w:t>
      </w:r>
      <w:del w:id="526" w:author="admin" w:date="2015-10-08T22:26:00Z">
        <w:r w:rsidRPr="004027E8" w:rsidDel="00827660">
          <w:rPr>
            <w:rFonts w:ascii="华文楷体" w:eastAsia="华文楷体" w:hAnsi="华文楷体" w:hint="eastAsia"/>
            <w:sz w:val="28"/>
            <w:szCs w:val="28"/>
          </w:rPr>
          <w:delText>，</w:delText>
        </w:r>
      </w:del>
      <w:ins w:id="527" w:author="admin" w:date="2015-10-08T22:26:00Z">
        <w:r w:rsidR="00827660">
          <w:rPr>
            <w:rFonts w:ascii="华文楷体" w:eastAsia="华文楷体" w:hAnsi="华文楷体" w:hint="eastAsia"/>
            <w:sz w:val="28"/>
            <w:szCs w:val="28"/>
          </w:rPr>
          <w:t>。</w:t>
        </w:r>
      </w:ins>
      <w:del w:id="528" w:author="admin" w:date="2015-10-08T22:27:00Z">
        <w:r w:rsidRPr="004027E8" w:rsidDel="001672A8">
          <w:rPr>
            <w:rFonts w:ascii="华文楷体" w:eastAsia="华文楷体" w:hAnsi="华文楷体" w:hint="eastAsia"/>
            <w:sz w:val="28"/>
            <w:szCs w:val="28"/>
          </w:rPr>
          <w:delText>像这样</w:delText>
        </w:r>
      </w:del>
      <w:ins w:id="529" w:author="admin" w:date="2015-10-08T22:27:00Z">
        <w:r w:rsidR="001672A8">
          <w:rPr>
            <w:rFonts w:ascii="华文楷体" w:eastAsia="华文楷体" w:hAnsi="华文楷体" w:hint="eastAsia"/>
            <w:sz w:val="28"/>
            <w:szCs w:val="28"/>
          </w:rPr>
          <w:t>实际上</w:t>
        </w:r>
      </w:ins>
      <w:r w:rsidRPr="004027E8">
        <w:rPr>
          <w:rFonts w:ascii="华文楷体" w:eastAsia="华文楷体" w:hAnsi="华文楷体" w:hint="eastAsia"/>
          <w:sz w:val="28"/>
          <w:szCs w:val="28"/>
        </w:rPr>
        <w:t>真正我们要讲的时候，就是说离开你的身体</w:t>
      </w:r>
      <w:del w:id="530" w:author="admin" w:date="2015-10-08T22:27:00Z">
        <w:r w:rsidRPr="004027E8" w:rsidDel="001672A8">
          <w:rPr>
            <w:rFonts w:ascii="华文楷体" w:eastAsia="华文楷体" w:hAnsi="华文楷体" w:hint="eastAsia"/>
            <w:sz w:val="28"/>
            <w:szCs w:val="28"/>
          </w:rPr>
          <w:delText>，</w:delText>
        </w:r>
      </w:del>
      <w:ins w:id="531" w:author="admin" w:date="2015-10-08T22:27:00Z">
        <w:r w:rsidR="001672A8">
          <w:rPr>
            <w:rFonts w:ascii="华文楷体" w:eastAsia="华文楷体" w:hAnsi="华文楷体" w:hint="eastAsia"/>
            <w:sz w:val="28"/>
            <w:szCs w:val="28"/>
          </w:rPr>
          <w:t>。</w:t>
        </w:r>
      </w:ins>
      <w:del w:id="532" w:author="admin" w:date="2015-10-08T22:27:00Z">
        <w:r w:rsidRPr="004027E8" w:rsidDel="001672A8">
          <w:rPr>
            <w:rFonts w:ascii="华文楷体" w:eastAsia="华文楷体" w:hAnsi="华文楷体" w:hint="eastAsia"/>
            <w:sz w:val="28"/>
            <w:szCs w:val="28"/>
          </w:rPr>
          <w:delText xml:space="preserve"> </w:delText>
        </w:r>
      </w:del>
      <w:r w:rsidRPr="004027E8">
        <w:rPr>
          <w:rFonts w:ascii="华文楷体" w:eastAsia="华文楷体" w:hAnsi="华文楷体" w:hint="eastAsia"/>
          <w:sz w:val="28"/>
          <w:szCs w:val="28"/>
        </w:rPr>
        <w:t>离开你的心之外</w:t>
      </w:r>
      <w:del w:id="533" w:author="admin" w:date="2015-10-08T22:27:00Z">
        <w:r w:rsidRPr="004027E8" w:rsidDel="001672A8">
          <w:rPr>
            <w:rFonts w:ascii="华文楷体" w:eastAsia="华文楷体" w:hAnsi="华文楷体" w:hint="eastAsia"/>
            <w:sz w:val="28"/>
            <w:szCs w:val="28"/>
          </w:rPr>
          <w:delText>呢</w:delText>
        </w:r>
      </w:del>
      <w:r w:rsidRPr="004027E8">
        <w:rPr>
          <w:rFonts w:ascii="华文楷体" w:eastAsia="华文楷体" w:hAnsi="华文楷体" w:hint="eastAsia"/>
          <w:sz w:val="28"/>
          <w:szCs w:val="28"/>
        </w:rPr>
        <w:t>，你的我有没有</w:t>
      </w:r>
      <w:del w:id="534" w:author="admin" w:date="2015-10-08T22:28:00Z">
        <w:r w:rsidRPr="004027E8" w:rsidDel="001672A8">
          <w:rPr>
            <w:rFonts w:ascii="华文楷体" w:eastAsia="华文楷体" w:hAnsi="华文楷体" w:hint="eastAsia"/>
            <w:sz w:val="28"/>
            <w:szCs w:val="28"/>
          </w:rPr>
          <w:delText>，</w:delText>
        </w:r>
      </w:del>
      <w:ins w:id="535" w:author="admin" w:date="2015-10-08T22:28:00Z">
        <w:r w:rsidR="001672A8">
          <w:rPr>
            <w:rFonts w:ascii="华文楷体" w:eastAsia="华文楷体" w:hAnsi="华文楷体" w:hint="eastAsia"/>
            <w:sz w:val="28"/>
            <w:szCs w:val="28"/>
          </w:rPr>
          <w:t>？</w:t>
        </w:r>
      </w:ins>
      <w:r w:rsidRPr="004027E8">
        <w:rPr>
          <w:rFonts w:ascii="华文楷体" w:eastAsia="华文楷体" w:hAnsi="华文楷体" w:hint="eastAsia"/>
          <w:sz w:val="28"/>
          <w:szCs w:val="28"/>
        </w:rPr>
        <w:t>就这个意思</w:t>
      </w:r>
      <w:del w:id="536" w:author="admin" w:date="2015-10-08T22:28:00Z">
        <w:r w:rsidRPr="004027E8" w:rsidDel="001672A8">
          <w:rPr>
            <w:rFonts w:ascii="华文楷体" w:eastAsia="华文楷体" w:hAnsi="华文楷体" w:hint="eastAsia"/>
            <w:sz w:val="28"/>
            <w:szCs w:val="28"/>
          </w:rPr>
          <w:delText>，</w:delText>
        </w:r>
      </w:del>
      <w:ins w:id="537" w:author="admin" w:date="2015-10-08T22:28:00Z">
        <w:r w:rsidR="001672A8">
          <w:rPr>
            <w:rFonts w:ascii="华文楷体" w:eastAsia="华文楷体" w:hAnsi="华文楷体" w:hint="eastAsia"/>
            <w:sz w:val="28"/>
            <w:szCs w:val="28"/>
          </w:rPr>
          <w:t>。</w:t>
        </w:r>
      </w:ins>
      <w:r w:rsidRPr="004027E8">
        <w:rPr>
          <w:rFonts w:ascii="华文楷体" w:eastAsia="华文楷体" w:hAnsi="华文楷体" w:hint="eastAsia"/>
          <w:sz w:val="28"/>
          <w:szCs w:val="28"/>
        </w:rPr>
        <w:t>你的身心之外有没有</w:t>
      </w:r>
      <w:del w:id="538" w:author="admin" w:date="2015-10-08T22:28:00Z">
        <w:r w:rsidRPr="004027E8" w:rsidDel="00A10FA5">
          <w:rPr>
            <w:rFonts w:ascii="华文楷体" w:eastAsia="华文楷体" w:hAnsi="华文楷体" w:hint="eastAsia"/>
            <w:sz w:val="28"/>
            <w:szCs w:val="28"/>
          </w:rPr>
          <w:delText>个</w:delText>
        </w:r>
      </w:del>
      <w:r w:rsidRPr="004027E8">
        <w:rPr>
          <w:rFonts w:ascii="华文楷体" w:eastAsia="华文楷体" w:hAnsi="华文楷体" w:hint="eastAsia"/>
          <w:sz w:val="28"/>
          <w:szCs w:val="28"/>
        </w:rPr>
        <w:t>我</w:t>
      </w:r>
      <w:del w:id="539" w:author="admin" w:date="2015-10-08T22:28:00Z">
        <w:r w:rsidRPr="004027E8" w:rsidDel="00A10FA5">
          <w:rPr>
            <w:rFonts w:ascii="华文楷体" w:eastAsia="华文楷体" w:hAnsi="华文楷体" w:hint="eastAsia"/>
            <w:sz w:val="28"/>
            <w:szCs w:val="28"/>
          </w:rPr>
          <w:delText>，</w:delText>
        </w:r>
      </w:del>
      <w:ins w:id="540" w:author="admin" w:date="2015-10-08T22:28:00Z">
        <w:r w:rsidR="00A10FA5">
          <w:rPr>
            <w:rFonts w:ascii="华文楷体" w:eastAsia="华文楷体" w:hAnsi="华文楷体" w:hint="eastAsia"/>
            <w:sz w:val="28"/>
            <w:szCs w:val="28"/>
          </w:rPr>
          <w:t>？</w:t>
        </w:r>
      </w:ins>
      <w:proofErr w:type="gramStart"/>
      <w:r w:rsidRPr="004027E8">
        <w:rPr>
          <w:rFonts w:ascii="华文楷体" w:eastAsia="华文楷体" w:hAnsi="华文楷体" w:hint="eastAsia"/>
          <w:sz w:val="28"/>
          <w:szCs w:val="28"/>
        </w:rPr>
        <w:t>哦所有</w:t>
      </w:r>
      <w:proofErr w:type="gramEnd"/>
      <w:r w:rsidRPr="004027E8">
        <w:rPr>
          <w:rFonts w:ascii="华文楷体" w:eastAsia="华文楷体" w:hAnsi="华文楷体" w:hint="eastAsia"/>
          <w:sz w:val="28"/>
          <w:szCs w:val="28"/>
        </w:rPr>
        <w:t>众生不会认为，</w:t>
      </w:r>
      <w:proofErr w:type="gramStart"/>
      <w:r w:rsidRPr="004027E8">
        <w:rPr>
          <w:rFonts w:ascii="华文楷体" w:eastAsia="华文楷体" w:hAnsi="华文楷体" w:hint="eastAsia"/>
          <w:sz w:val="28"/>
          <w:szCs w:val="28"/>
        </w:rPr>
        <w:t>哦离开</w:t>
      </w:r>
      <w:proofErr w:type="gramEnd"/>
      <w:r w:rsidRPr="004027E8">
        <w:rPr>
          <w:rFonts w:ascii="华文楷体" w:eastAsia="华文楷体" w:hAnsi="华文楷体" w:hint="eastAsia"/>
          <w:sz w:val="28"/>
          <w:szCs w:val="28"/>
        </w:rPr>
        <w:t>身心之外哪里还有我呢</w:t>
      </w:r>
      <w:del w:id="541" w:author="admin" w:date="2015-10-08T22:28:00Z">
        <w:r w:rsidRPr="004027E8" w:rsidDel="00A10FA5">
          <w:rPr>
            <w:rFonts w:ascii="华文楷体" w:eastAsia="华文楷体" w:hAnsi="华文楷体" w:hint="eastAsia"/>
            <w:sz w:val="28"/>
            <w:szCs w:val="28"/>
          </w:rPr>
          <w:delText>，</w:delText>
        </w:r>
      </w:del>
      <w:ins w:id="542" w:author="admin" w:date="2015-10-08T22:28:00Z">
        <w:r w:rsidR="00A10FA5">
          <w:rPr>
            <w:rFonts w:ascii="华文楷体" w:eastAsia="华文楷体" w:hAnsi="华文楷体" w:hint="eastAsia"/>
            <w:sz w:val="28"/>
            <w:szCs w:val="28"/>
          </w:rPr>
          <w:t>？</w:t>
        </w:r>
      </w:ins>
      <w:r w:rsidRPr="004027E8">
        <w:rPr>
          <w:rFonts w:ascii="华文楷体" w:eastAsia="华文楷体" w:hAnsi="华文楷体" w:hint="eastAsia"/>
          <w:sz w:val="28"/>
          <w:szCs w:val="28"/>
        </w:rPr>
        <w:t>离开身心之外就没有我了</w:t>
      </w:r>
      <w:del w:id="543" w:author="admin" w:date="2015-10-08T22:28:00Z">
        <w:r w:rsidRPr="004027E8" w:rsidDel="00A10FA5">
          <w:rPr>
            <w:rFonts w:ascii="华文楷体" w:eastAsia="华文楷体" w:hAnsi="华文楷体" w:hint="eastAsia"/>
            <w:sz w:val="28"/>
            <w:szCs w:val="28"/>
          </w:rPr>
          <w:delText>，</w:delText>
        </w:r>
      </w:del>
      <w:ins w:id="544" w:author="admin" w:date="2015-10-08T22:28:00Z">
        <w:r w:rsidR="00A10FA5">
          <w:rPr>
            <w:rFonts w:ascii="华文楷体" w:eastAsia="华文楷体" w:hAnsi="华文楷体" w:hint="eastAsia"/>
            <w:sz w:val="28"/>
            <w:szCs w:val="28"/>
          </w:rPr>
          <w:t>。</w:t>
        </w:r>
      </w:ins>
      <w:r w:rsidRPr="004027E8">
        <w:rPr>
          <w:rFonts w:ascii="华文楷体" w:eastAsia="华文楷体" w:hAnsi="华文楷体" w:hint="eastAsia"/>
          <w:sz w:val="28"/>
          <w:szCs w:val="28"/>
        </w:rPr>
        <w:t>所以说呢就是说离开和</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一体的我是根本不存在的，没有</w:t>
      </w:r>
      <w:del w:id="545" w:author="admin" w:date="2015-10-08T22:29:00Z">
        <w:r w:rsidRPr="004027E8" w:rsidDel="00A10FA5">
          <w:rPr>
            <w:rFonts w:ascii="华文楷体" w:eastAsia="华文楷体" w:hAnsi="华文楷体" w:hint="eastAsia"/>
            <w:sz w:val="28"/>
            <w:szCs w:val="28"/>
          </w:rPr>
          <w:delText>，</w:delText>
        </w:r>
      </w:del>
      <w:ins w:id="546" w:author="admin" w:date="2015-10-08T22:29:00Z">
        <w:r w:rsidR="00A10FA5">
          <w:rPr>
            <w:rFonts w:ascii="华文楷体" w:eastAsia="华文楷体" w:hAnsi="华文楷体" w:hint="eastAsia"/>
            <w:sz w:val="28"/>
            <w:szCs w:val="28"/>
          </w:rPr>
          <w:t>。</w:t>
        </w:r>
      </w:ins>
      <w:r w:rsidRPr="004027E8">
        <w:rPr>
          <w:rFonts w:ascii="华文楷体" w:eastAsia="华文楷体" w:hAnsi="华文楷体" w:hint="eastAsia"/>
          <w:sz w:val="28"/>
          <w:szCs w:val="28"/>
        </w:rPr>
        <w:t>如果存在，那么就应该在身体之外，在我们心之外能够</w:t>
      </w:r>
      <w:del w:id="547" w:author="admin" w:date="2015-10-08T22:35:00Z">
        <w:r w:rsidRPr="004027E8" w:rsidDel="00437041">
          <w:rPr>
            <w:rFonts w:ascii="华文楷体" w:eastAsia="华文楷体" w:hAnsi="华文楷体" w:hint="eastAsia"/>
            <w:sz w:val="28"/>
            <w:szCs w:val="28"/>
          </w:rPr>
          <w:delText>找的到</w:delText>
        </w:r>
      </w:del>
      <w:ins w:id="548" w:author="admin" w:date="2015-10-08T22:35:00Z">
        <w:r w:rsidR="00437041">
          <w:rPr>
            <w:rFonts w:ascii="华文楷体" w:eastAsia="华文楷体" w:hAnsi="华文楷体" w:hint="eastAsia"/>
            <w:sz w:val="28"/>
            <w:szCs w:val="28"/>
          </w:rPr>
          <w:t>找得到</w:t>
        </w:r>
      </w:ins>
      <w:del w:id="549" w:author="admin" w:date="2015-10-08T22:29:00Z">
        <w:r w:rsidRPr="004027E8" w:rsidDel="00E04700">
          <w:rPr>
            <w:rFonts w:ascii="华文楷体" w:eastAsia="华文楷体" w:hAnsi="华文楷体" w:hint="eastAsia"/>
            <w:sz w:val="28"/>
            <w:szCs w:val="28"/>
          </w:rPr>
          <w:delText>，</w:delText>
        </w:r>
      </w:del>
      <w:ins w:id="550" w:author="admin" w:date="2015-10-08T22:29:00Z">
        <w:r w:rsidR="00E04700">
          <w:rPr>
            <w:rFonts w:ascii="华文楷体" w:eastAsia="华文楷体" w:hAnsi="华文楷体" w:hint="eastAsia"/>
            <w:sz w:val="28"/>
            <w:szCs w:val="28"/>
          </w:rPr>
          <w:t>。</w:t>
        </w:r>
      </w:ins>
      <w:r w:rsidRPr="004027E8">
        <w:rPr>
          <w:rFonts w:ascii="华文楷体" w:eastAsia="华文楷体" w:hAnsi="华文楷体" w:hint="eastAsia"/>
          <w:sz w:val="28"/>
          <w:szCs w:val="28"/>
        </w:rPr>
        <w:t>因为他是实有的嘛，他是实有的、存在的，那么就离开五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之外存在的，那当然你在五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之外去找嘛，就找得到了，啊就可以找到这样一种我了</w:t>
      </w:r>
      <w:del w:id="551" w:author="admin" w:date="2015-10-08T22:29:00Z">
        <w:r w:rsidRPr="004027E8" w:rsidDel="004A76D5">
          <w:rPr>
            <w:rFonts w:ascii="华文楷体" w:eastAsia="华文楷体" w:hAnsi="华文楷体" w:hint="eastAsia"/>
            <w:sz w:val="28"/>
            <w:szCs w:val="28"/>
          </w:rPr>
          <w:delText>，</w:delText>
        </w:r>
      </w:del>
      <w:ins w:id="552" w:author="admin" w:date="2015-10-08T22:29:00Z">
        <w:r w:rsidR="004A76D5">
          <w:rPr>
            <w:rFonts w:ascii="华文楷体" w:eastAsia="华文楷体" w:hAnsi="华文楷体" w:hint="eastAsia"/>
            <w:sz w:val="28"/>
            <w:szCs w:val="28"/>
          </w:rPr>
          <w:t>。</w:t>
        </w:r>
      </w:ins>
    </w:p>
    <w:p w:rsidR="00437041" w:rsidRDefault="004027E8" w:rsidP="00437041">
      <w:pPr>
        <w:ind w:firstLine="570"/>
        <w:rPr>
          <w:ins w:id="553" w:author="admin" w:date="2015-10-08T22:33:00Z"/>
          <w:rFonts w:ascii="华文楷体" w:eastAsia="华文楷体" w:hAnsi="华文楷体"/>
          <w:sz w:val="28"/>
          <w:szCs w:val="28"/>
        </w:rPr>
      </w:pPr>
      <w:r w:rsidRPr="004027E8">
        <w:rPr>
          <w:rFonts w:ascii="华文楷体" w:eastAsia="华文楷体" w:hAnsi="华文楷体" w:hint="eastAsia"/>
          <w:sz w:val="28"/>
          <w:szCs w:val="28"/>
        </w:rPr>
        <w:t>以前陈</w:t>
      </w:r>
      <w:proofErr w:type="gramStart"/>
      <w:r w:rsidRPr="004027E8">
        <w:rPr>
          <w:rFonts w:ascii="华文楷体" w:eastAsia="华文楷体" w:hAnsi="华文楷体" w:hint="eastAsia"/>
          <w:sz w:val="28"/>
          <w:szCs w:val="28"/>
        </w:rPr>
        <w:t>那论师他</w:t>
      </w:r>
      <w:proofErr w:type="gramEnd"/>
      <w:r w:rsidRPr="004027E8">
        <w:rPr>
          <w:rFonts w:ascii="华文楷体" w:eastAsia="华文楷体" w:hAnsi="华文楷体" w:hint="eastAsia"/>
          <w:sz w:val="28"/>
          <w:szCs w:val="28"/>
        </w:rPr>
        <w:t>也是刚刚入佛门的时候，他的上师给他教，就是说让他找什么就是说这个不可言说这个我</w:t>
      </w:r>
      <w:del w:id="554" w:author="admin" w:date="2015-10-08T22:30:00Z">
        <w:r w:rsidRPr="004027E8" w:rsidDel="0031367F">
          <w:rPr>
            <w:rFonts w:ascii="华文楷体" w:eastAsia="华文楷体" w:hAnsi="华文楷体" w:hint="eastAsia"/>
            <w:sz w:val="28"/>
            <w:szCs w:val="28"/>
          </w:rPr>
          <w:delText>，</w:delText>
        </w:r>
      </w:del>
      <w:ins w:id="555" w:author="admin" w:date="2015-10-08T22:30:00Z">
        <w:r w:rsidR="0031367F">
          <w:rPr>
            <w:rFonts w:ascii="华文楷体" w:eastAsia="华文楷体" w:hAnsi="华文楷体" w:hint="eastAsia"/>
            <w:sz w:val="28"/>
            <w:szCs w:val="28"/>
          </w:rPr>
          <w:t>。</w:t>
        </w:r>
      </w:ins>
      <w:r w:rsidRPr="004027E8">
        <w:rPr>
          <w:rFonts w:ascii="华文楷体" w:eastAsia="华文楷体" w:hAnsi="华文楷体" w:hint="eastAsia"/>
          <w:sz w:val="28"/>
          <w:szCs w:val="28"/>
        </w:rPr>
        <w:t>他就找，他就白天一直到处找，就是说离开身体之外的一个他体的我，到底在哪里呢</w:t>
      </w:r>
      <w:del w:id="556" w:author="admin" w:date="2015-10-08T22:30:00Z">
        <w:r w:rsidRPr="004027E8" w:rsidDel="0031367F">
          <w:rPr>
            <w:rFonts w:ascii="华文楷体" w:eastAsia="华文楷体" w:hAnsi="华文楷体" w:hint="eastAsia"/>
            <w:sz w:val="28"/>
            <w:szCs w:val="28"/>
          </w:rPr>
          <w:delText>，</w:delText>
        </w:r>
      </w:del>
      <w:ins w:id="557" w:author="admin" w:date="2015-10-08T22:30:00Z">
        <w:r w:rsidR="0031367F">
          <w:rPr>
            <w:rFonts w:ascii="华文楷体" w:eastAsia="华文楷体" w:hAnsi="华文楷体" w:hint="eastAsia"/>
            <w:sz w:val="28"/>
            <w:szCs w:val="28"/>
          </w:rPr>
          <w:t>？</w:t>
        </w:r>
      </w:ins>
      <w:r w:rsidRPr="004027E8">
        <w:rPr>
          <w:rFonts w:ascii="华文楷体" w:eastAsia="华文楷体" w:hAnsi="华文楷体" w:hint="eastAsia"/>
          <w:sz w:val="28"/>
          <w:szCs w:val="28"/>
        </w:rPr>
        <w:t>他</w:t>
      </w:r>
      <w:r w:rsidRPr="004027E8">
        <w:rPr>
          <w:rFonts w:ascii="华文楷体" w:eastAsia="华文楷体" w:hAnsi="华文楷体" w:hint="eastAsia"/>
          <w:sz w:val="28"/>
          <w:szCs w:val="28"/>
        </w:rPr>
        <w:lastRenderedPageBreak/>
        <w:t>就开始找，到处找，白天也找，晚上的时候他没找到，白天没找到</w:t>
      </w:r>
      <w:del w:id="558" w:author="admin" w:date="2015-10-08T22:31:00Z">
        <w:r w:rsidRPr="004027E8" w:rsidDel="0031367F">
          <w:rPr>
            <w:rFonts w:ascii="华文楷体" w:eastAsia="华文楷体" w:hAnsi="华文楷体" w:hint="eastAsia"/>
            <w:sz w:val="28"/>
            <w:szCs w:val="28"/>
          </w:rPr>
          <w:delText>，</w:delText>
        </w:r>
      </w:del>
      <w:ins w:id="559" w:author="admin" w:date="2015-10-08T22:31:00Z">
        <w:r w:rsidR="0031367F">
          <w:rPr>
            <w:rFonts w:ascii="华文楷体" w:eastAsia="华文楷体" w:hAnsi="华文楷体" w:hint="eastAsia"/>
            <w:sz w:val="28"/>
            <w:szCs w:val="28"/>
          </w:rPr>
          <w:t>。</w:t>
        </w:r>
      </w:ins>
      <w:r w:rsidRPr="004027E8">
        <w:rPr>
          <w:rFonts w:ascii="华文楷体" w:eastAsia="华文楷体" w:hAnsi="华文楷体" w:hint="eastAsia"/>
          <w:sz w:val="28"/>
          <w:szCs w:val="28"/>
        </w:rPr>
        <w:t>他就是不是我没有精进吧</w:t>
      </w:r>
      <w:del w:id="560" w:author="admin" w:date="2015-10-08T22:31:00Z">
        <w:r w:rsidRPr="004027E8" w:rsidDel="0031367F">
          <w:rPr>
            <w:rFonts w:ascii="华文楷体" w:eastAsia="华文楷体" w:hAnsi="华文楷体" w:hint="eastAsia"/>
            <w:sz w:val="28"/>
            <w:szCs w:val="28"/>
          </w:rPr>
          <w:delText>，</w:delText>
        </w:r>
      </w:del>
      <w:ins w:id="561" w:author="admin" w:date="2015-10-08T22:31:00Z">
        <w:r w:rsidR="0031367F">
          <w:rPr>
            <w:rFonts w:ascii="华文楷体" w:eastAsia="华文楷体" w:hAnsi="华文楷体" w:hint="eastAsia"/>
            <w:sz w:val="28"/>
            <w:szCs w:val="28"/>
          </w:rPr>
          <w:t>？</w:t>
        </w:r>
      </w:ins>
      <w:r w:rsidRPr="004027E8">
        <w:rPr>
          <w:rFonts w:ascii="华文楷体" w:eastAsia="华文楷体" w:hAnsi="华文楷体" w:hint="eastAsia"/>
          <w:sz w:val="28"/>
          <w:szCs w:val="28"/>
        </w:rPr>
        <w:t>可能还没精进，还要找</w:t>
      </w:r>
      <w:del w:id="562" w:author="admin" w:date="2015-10-08T22:31:00Z">
        <w:r w:rsidRPr="004027E8" w:rsidDel="002E0DE9">
          <w:rPr>
            <w:rFonts w:ascii="华文楷体" w:eastAsia="华文楷体" w:hAnsi="华文楷体" w:hint="eastAsia"/>
            <w:sz w:val="28"/>
            <w:szCs w:val="28"/>
          </w:rPr>
          <w:delText>，</w:delText>
        </w:r>
      </w:del>
      <w:ins w:id="563" w:author="admin" w:date="2015-10-08T22:31:00Z">
        <w:r w:rsidR="002E0DE9">
          <w:rPr>
            <w:rFonts w:ascii="华文楷体" w:eastAsia="华文楷体" w:hAnsi="华文楷体" w:hint="eastAsia"/>
            <w:sz w:val="28"/>
            <w:szCs w:val="28"/>
          </w:rPr>
          <w:t>。</w:t>
        </w:r>
      </w:ins>
      <w:r w:rsidRPr="004027E8">
        <w:rPr>
          <w:rFonts w:ascii="华文楷体" w:eastAsia="华文楷体" w:hAnsi="华文楷体" w:hint="eastAsia"/>
          <w:sz w:val="28"/>
          <w:szCs w:val="28"/>
        </w:rPr>
        <w:t>晚上的时候把这个，在院子里把火点起来，四周把这个把这个火堆点起来，然后再去四处仔细去看，往四周看</w:t>
      </w:r>
      <w:del w:id="564" w:author="admin" w:date="2015-10-08T22:31:00Z">
        <w:r w:rsidRPr="004027E8" w:rsidDel="002E0DE9">
          <w:rPr>
            <w:rFonts w:ascii="华文楷体" w:eastAsia="华文楷体" w:hAnsi="华文楷体" w:hint="eastAsia"/>
            <w:sz w:val="28"/>
            <w:szCs w:val="28"/>
          </w:rPr>
          <w:delText>，</w:delText>
        </w:r>
      </w:del>
      <w:ins w:id="565" w:author="admin" w:date="2015-10-08T22:31:00Z">
        <w:r w:rsidR="002E0DE9">
          <w:rPr>
            <w:rFonts w:ascii="华文楷体" w:eastAsia="华文楷体" w:hAnsi="华文楷体" w:hint="eastAsia"/>
            <w:sz w:val="28"/>
            <w:szCs w:val="28"/>
          </w:rPr>
          <w:t>。</w:t>
        </w:r>
      </w:ins>
      <w:r w:rsidRPr="004027E8">
        <w:rPr>
          <w:rFonts w:ascii="华文楷体" w:eastAsia="华文楷体" w:hAnsi="华文楷体" w:hint="eastAsia"/>
          <w:sz w:val="28"/>
          <w:szCs w:val="28"/>
        </w:rPr>
        <w:t>他上师说你在看什么？他说找我啊，找这个不可言说的我，</w:t>
      </w:r>
      <w:proofErr w:type="gramStart"/>
      <w:r w:rsidRPr="004027E8">
        <w:rPr>
          <w:rFonts w:ascii="华文楷体" w:eastAsia="华文楷体" w:hAnsi="华文楷体" w:hint="eastAsia"/>
          <w:sz w:val="28"/>
          <w:szCs w:val="28"/>
        </w:rPr>
        <w:t>找离开五蕴</w:t>
      </w:r>
      <w:proofErr w:type="gramEnd"/>
      <w:r w:rsidRPr="004027E8">
        <w:rPr>
          <w:rFonts w:ascii="华文楷体" w:eastAsia="华文楷体" w:hAnsi="华文楷体" w:hint="eastAsia"/>
          <w:sz w:val="28"/>
          <w:szCs w:val="28"/>
        </w:rPr>
        <w:t>之外的我</w:t>
      </w:r>
      <w:del w:id="566" w:author="admin" w:date="2015-10-08T22:32:00Z">
        <w:r w:rsidRPr="004027E8" w:rsidDel="002E0DE9">
          <w:rPr>
            <w:rFonts w:ascii="华文楷体" w:eastAsia="华文楷体" w:hAnsi="华文楷体" w:hint="eastAsia"/>
            <w:sz w:val="28"/>
            <w:szCs w:val="28"/>
          </w:rPr>
          <w:delText>，</w:delText>
        </w:r>
      </w:del>
      <w:ins w:id="567" w:author="admin" w:date="2015-10-08T22:32:00Z">
        <w:r w:rsidR="002E0DE9">
          <w:rPr>
            <w:rFonts w:ascii="华文楷体" w:eastAsia="华文楷体" w:hAnsi="华文楷体" w:hint="eastAsia"/>
            <w:sz w:val="28"/>
            <w:szCs w:val="28"/>
          </w:rPr>
          <w:t>。</w:t>
        </w:r>
      </w:ins>
      <w:r w:rsidRPr="004027E8">
        <w:rPr>
          <w:rFonts w:ascii="华文楷体" w:eastAsia="华文楷体" w:hAnsi="华文楷体" w:hint="eastAsia"/>
          <w:sz w:val="28"/>
          <w:szCs w:val="28"/>
        </w:rPr>
        <w:t>像这样的话就怎么找也找不到</w:t>
      </w:r>
      <w:ins w:id="568" w:author="admin" w:date="2015-10-08T22:32:00Z">
        <w:r w:rsidR="008E1B39">
          <w:rPr>
            <w:rFonts w:ascii="华文楷体" w:eastAsia="华文楷体" w:hAnsi="华文楷体" w:hint="eastAsia"/>
            <w:sz w:val="28"/>
            <w:szCs w:val="28"/>
          </w:rPr>
          <w:t>好像是</w:t>
        </w:r>
      </w:ins>
      <w:r w:rsidRPr="004027E8">
        <w:rPr>
          <w:rFonts w:ascii="华文楷体" w:eastAsia="华文楷体" w:hAnsi="华文楷体" w:hint="eastAsia"/>
          <w:sz w:val="28"/>
          <w:szCs w:val="28"/>
        </w:rPr>
        <w:t>，他上师说你这个</w:t>
      </w:r>
      <w:proofErr w:type="gramStart"/>
      <w:r w:rsidRPr="004027E8">
        <w:rPr>
          <w:rFonts w:ascii="华文楷体" w:eastAsia="华文楷体" w:hAnsi="华文楷体" w:hint="eastAsia"/>
          <w:sz w:val="28"/>
          <w:szCs w:val="28"/>
        </w:rPr>
        <w:t>破坏自宗</w:t>
      </w:r>
      <w:proofErr w:type="gramEnd"/>
      <w:r w:rsidRPr="004027E8">
        <w:rPr>
          <w:rFonts w:ascii="华文楷体" w:eastAsia="华文楷体" w:hAnsi="华文楷体" w:hint="eastAsia"/>
          <w:sz w:val="28"/>
          <w:szCs w:val="28"/>
        </w:rPr>
        <w:t>的家伙，赶快给我滚蛋</w:t>
      </w:r>
      <w:del w:id="569" w:author="admin" w:date="2015-10-08T22:33:00Z">
        <w:r w:rsidRPr="004027E8" w:rsidDel="008E1B39">
          <w:rPr>
            <w:rFonts w:ascii="华文楷体" w:eastAsia="华文楷体" w:hAnsi="华文楷体" w:hint="eastAsia"/>
            <w:sz w:val="28"/>
            <w:szCs w:val="28"/>
          </w:rPr>
          <w:delText>，</w:delText>
        </w:r>
      </w:del>
      <w:ins w:id="570" w:author="admin" w:date="2015-10-08T22:33:00Z">
        <w:r w:rsidR="008E1B39">
          <w:rPr>
            <w:rFonts w:ascii="华文楷体" w:eastAsia="华文楷体" w:hAnsi="华文楷体" w:hint="eastAsia"/>
            <w:sz w:val="28"/>
            <w:szCs w:val="28"/>
          </w:rPr>
          <w:t>。</w:t>
        </w:r>
      </w:ins>
      <w:r w:rsidRPr="004027E8">
        <w:rPr>
          <w:rFonts w:ascii="华文楷体" w:eastAsia="华文楷体" w:hAnsi="华文楷体" w:hint="eastAsia"/>
          <w:sz w:val="28"/>
          <w:szCs w:val="28"/>
        </w:rPr>
        <w:t>像这样就把他驱逐出去了，后面</w:t>
      </w:r>
      <w:proofErr w:type="gramStart"/>
      <w:r w:rsidRPr="004027E8">
        <w:rPr>
          <w:rFonts w:ascii="华文楷体" w:eastAsia="华文楷体" w:hAnsi="华文楷体" w:hint="eastAsia"/>
          <w:sz w:val="28"/>
          <w:szCs w:val="28"/>
        </w:rPr>
        <w:t>呢依止</w:t>
      </w:r>
      <w:proofErr w:type="gramEnd"/>
      <w:r w:rsidRPr="004027E8">
        <w:rPr>
          <w:rFonts w:ascii="华文楷体" w:eastAsia="华文楷体" w:hAnsi="华文楷体" w:hint="eastAsia"/>
          <w:sz w:val="28"/>
          <w:szCs w:val="28"/>
        </w:rPr>
        <w:t>了世亲论师，知道了真正这个无我存在的这个观点。</w:t>
      </w:r>
    </w:p>
    <w:p w:rsidR="00C27F8A" w:rsidRDefault="004027E8" w:rsidP="00437041">
      <w:pPr>
        <w:ind w:firstLine="570"/>
        <w:rPr>
          <w:ins w:id="571" w:author="admin" w:date="2015-10-08T22:59:00Z"/>
          <w:rFonts w:ascii="华文楷体" w:eastAsia="华文楷体" w:hAnsi="华文楷体"/>
          <w:sz w:val="28"/>
          <w:szCs w:val="28"/>
        </w:rPr>
      </w:pPr>
      <w:r w:rsidRPr="004027E8">
        <w:rPr>
          <w:rFonts w:ascii="华文楷体" w:eastAsia="华文楷体" w:hAnsi="华文楷体" w:hint="eastAsia"/>
          <w:sz w:val="28"/>
          <w:szCs w:val="28"/>
        </w:rPr>
        <w:t>所以说像这样找的时候，如果就是说如果真的除了五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之外，你是这个我存在的话，那么就应该找得到嘛，但实际上不管是怎么样都是找不到的</w:t>
      </w:r>
      <w:del w:id="572" w:author="admin" w:date="2015-10-08T22:33:00Z">
        <w:r w:rsidRPr="004027E8" w:rsidDel="00437041">
          <w:rPr>
            <w:rFonts w:ascii="华文楷体" w:eastAsia="华文楷体" w:hAnsi="华文楷体" w:hint="eastAsia"/>
            <w:sz w:val="28"/>
            <w:szCs w:val="28"/>
          </w:rPr>
          <w:delText>，</w:delText>
        </w:r>
      </w:del>
      <w:ins w:id="573" w:author="admin" w:date="2015-10-08T22:33:00Z">
        <w:r w:rsidR="00437041">
          <w:rPr>
            <w:rFonts w:ascii="华文楷体" w:eastAsia="华文楷体" w:hAnsi="华文楷体" w:hint="eastAsia"/>
            <w:sz w:val="28"/>
            <w:szCs w:val="28"/>
          </w:rPr>
          <w:t>。</w:t>
        </w:r>
      </w:ins>
      <w:r w:rsidRPr="004027E8">
        <w:rPr>
          <w:rFonts w:ascii="华文楷体" w:eastAsia="华文楷体" w:hAnsi="华文楷体" w:hint="eastAsia"/>
          <w:sz w:val="28"/>
          <w:szCs w:val="28"/>
        </w:rPr>
        <w:t>那么就是说是这个和五</w:t>
      </w:r>
      <w:proofErr w:type="gramStart"/>
      <w:r w:rsidRPr="004027E8">
        <w:rPr>
          <w:rFonts w:ascii="华文楷体" w:eastAsia="华文楷体" w:hAnsi="华文楷体" w:hint="eastAsia"/>
          <w:sz w:val="28"/>
          <w:szCs w:val="28"/>
        </w:rPr>
        <w:t>蕴</w:t>
      </w:r>
      <w:proofErr w:type="gramEnd"/>
      <w:del w:id="574" w:author="admin" w:date="2015-10-08T22:59:00Z">
        <w:r w:rsidRPr="004027E8" w:rsidDel="00C27F8A">
          <w:rPr>
            <w:rFonts w:ascii="华文楷体" w:eastAsia="华文楷体" w:hAnsi="华文楷体" w:hint="eastAsia"/>
            <w:sz w:val="28"/>
            <w:szCs w:val="28"/>
          </w:rPr>
          <w:delText>一体</w:delText>
        </w:r>
      </w:del>
      <w:ins w:id="575" w:author="admin" w:date="2015-10-08T22:59:00Z">
        <w:r w:rsidR="00C27F8A">
          <w:rPr>
            <w:rFonts w:ascii="华文楷体" w:eastAsia="华文楷体" w:hAnsi="华文楷体" w:hint="eastAsia"/>
            <w:sz w:val="28"/>
            <w:szCs w:val="28"/>
          </w:rPr>
          <w:t>异体</w:t>
        </w:r>
      </w:ins>
      <w:r w:rsidRPr="004027E8">
        <w:rPr>
          <w:rFonts w:ascii="华文楷体" w:eastAsia="华文楷体" w:hAnsi="华文楷体" w:hint="eastAsia"/>
          <w:sz w:val="28"/>
          <w:szCs w:val="28"/>
        </w:rPr>
        <w:t>的我根本不存在</w:t>
      </w:r>
      <w:del w:id="576" w:author="admin" w:date="2015-10-08T22:59:00Z">
        <w:r w:rsidRPr="004027E8" w:rsidDel="00C27F8A">
          <w:rPr>
            <w:rFonts w:ascii="华文楷体" w:eastAsia="华文楷体" w:hAnsi="华文楷体" w:hint="eastAsia"/>
            <w:sz w:val="28"/>
            <w:szCs w:val="28"/>
          </w:rPr>
          <w:delText>，</w:delText>
        </w:r>
      </w:del>
      <w:ins w:id="577" w:author="admin" w:date="2015-10-08T22:59:00Z">
        <w:r w:rsidR="00C27F8A">
          <w:rPr>
            <w:rFonts w:ascii="华文楷体" w:eastAsia="华文楷体" w:hAnsi="华文楷体" w:hint="eastAsia"/>
            <w:sz w:val="28"/>
            <w:szCs w:val="28"/>
          </w:rPr>
          <w:t>。</w:t>
        </w:r>
      </w:ins>
      <w:r w:rsidRPr="004027E8">
        <w:rPr>
          <w:rFonts w:ascii="华文楷体" w:eastAsia="华文楷体" w:hAnsi="华文楷体" w:hint="eastAsia"/>
          <w:sz w:val="28"/>
          <w:szCs w:val="28"/>
        </w:rPr>
        <w:t>那么还有一个问题呢就是说，那么如果存在了，那我和五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是不是一体的</w:t>
      </w:r>
      <w:del w:id="578" w:author="admin" w:date="2015-10-08T22:36:00Z">
        <w:r w:rsidRPr="004027E8" w:rsidDel="00085D53">
          <w:rPr>
            <w:rFonts w:ascii="华文楷体" w:eastAsia="华文楷体" w:hAnsi="华文楷体" w:hint="eastAsia"/>
            <w:sz w:val="28"/>
            <w:szCs w:val="28"/>
          </w:rPr>
          <w:delText>，</w:delText>
        </w:r>
      </w:del>
      <w:ins w:id="579" w:author="admin" w:date="2015-10-08T22:36: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啊是不是一体的</w:t>
      </w:r>
      <w:ins w:id="580" w:author="admin" w:date="2015-10-08T22:36:00Z">
        <w:r w:rsidR="00085D53">
          <w:rPr>
            <w:rFonts w:ascii="华文楷体" w:eastAsia="华文楷体" w:hAnsi="华文楷体" w:hint="eastAsia"/>
            <w:sz w:val="28"/>
            <w:szCs w:val="28"/>
          </w:rPr>
          <w:t>？</w:t>
        </w:r>
      </w:ins>
      <w:del w:id="581" w:author="admin" w:date="2015-10-08T22:36:00Z">
        <w:r w:rsidRPr="004027E8" w:rsidDel="00085D53">
          <w:rPr>
            <w:rFonts w:ascii="华文楷体" w:eastAsia="华文楷体" w:hAnsi="华文楷体" w:hint="eastAsia"/>
            <w:sz w:val="28"/>
            <w:szCs w:val="28"/>
          </w:rPr>
          <w:delText>，</w:delText>
        </w:r>
      </w:del>
      <w:r w:rsidRPr="004027E8">
        <w:rPr>
          <w:rFonts w:ascii="华文楷体" w:eastAsia="华文楷体" w:hAnsi="华文楷体" w:hint="eastAsia"/>
          <w:sz w:val="28"/>
          <w:szCs w:val="28"/>
        </w:rPr>
        <w:t>那么就是说不可能是一体</w:t>
      </w:r>
      <w:del w:id="582" w:author="admin" w:date="2015-10-08T22:36:00Z">
        <w:r w:rsidRPr="004027E8" w:rsidDel="00085D53">
          <w:rPr>
            <w:rFonts w:ascii="华文楷体" w:eastAsia="华文楷体" w:hAnsi="华文楷体" w:hint="eastAsia"/>
            <w:sz w:val="28"/>
            <w:szCs w:val="28"/>
          </w:rPr>
          <w:delText>，</w:delText>
        </w:r>
      </w:del>
      <w:ins w:id="583" w:author="admin" w:date="2015-10-08T22:36: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为什么呢</w:t>
      </w:r>
      <w:del w:id="584" w:author="admin" w:date="2015-10-08T22:36:00Z">
        <w:r w:rsidRPr="004027E8" w:rsidDel="00085D53">
          <w:rPr>
            <w:rFonts w:ascii="华文楷体" w:eastAsia="华文楷体" w:hAnsi="华文楷体" w:hint="eastAsia"/>
            <w:sz w:val="28"/>
            <w:szCs w:val="28"/>
          </w:rPr>
          <w:delText>，</w:delText>
        </w:r>
      </w:del>
      <w:ins w:id="585" w:author="admin" w:date="2015-10-08T22:36:00Z">
        <w:r w:rsidR="00085D53">
          <w:rPr>
            <w:rFonts w:ascii="华文楷体" w:eastAsia="华文楷体" w:hAnsi="华文楷体" w:hint="eastAsia"/>
            <w:sz w:val="28"/>
            <w:szCs w:val="28"/>
          </w:rPr>
          <w:t>？</w:t>
        </w:r>
      </w:ins>
    </w:p>
    <w:p w:rsidR="00C27F8A" w:rsidRDefault="00C27F8A" w:rsidP="00437041">
      <w:pPr>
        <w:ind w:firstLine="570"/>
        <w:rPr>
          <w:ins w:id="586" w:author="admin" w:date="2015-10-08T22:59:00Z"/>
          <w:rFonts w:ascii="华文楷体" w:eastAsia="华文楷体" w:hAnsi="华文楷体"/>
          <w:sz w:val="28"/>
          <w:szCs w:val="28"/>
        </w:rPr>
      </w:pPr>
      <w:ins w:id="587" w:author="admin" w:date="2015-10-08T22:59:00Z">
        <w:r>
          <w:rPr>
            <w:rFonts w:ascii="华文楷体" w:eastAsia="华文楷体" w:hAnsi="华文楷体" w:hint="eastAsia"/>
            <w:sz w:val="28"/>
            <w:szCs w:val="28"/>
          </w:rPr>
          <w:t>【</w:t>
        </w:r>
      </w:ins>
      <w:r w:rsidR="004027E8" w:rsidRPr="00C27F8A">
        <w:rPr>
          <w:rFonts w:asciiTheme="minorEastAsia" w:hAnsiTheme="minorEastAsia" w:hint="eastAsia"/>
          <w:sz w:val="28"/>
          <w:szCs w:val="28"/>
          <w:rPrChange w:id="588" w:author="admin" w:date="2015-10-08T22:59:00Z">
            <w:rPr>
              <w:rFonts w:ascii="华文楷体" w:eastAsia="华文楷体" w:hAnsi="华文楷体" w:hint="eastAsia"/>
              <w:sz w:val="28"/>
              <w:szCs w:val="28"/>
            </w:rPr>
          </w:rPrChange>
        </w:rPr>
        <w:t>因为蕴是众多无常的法，因而“我”不应是真实一体的自性。</w:t>
      </w:r>
      <w:ins w:id="589" w:author="admin" w:date="2015-10-08T22:59:00Z">
        <w:r>
          <w:rPr>
            <w:rFonts w:ascii="华文楷体" w:eastAsia="华文楷体" w:hAnsi="华文楷体" w:hint="eastAsia"/>
            <w:sz w:val="28"/>
            <w:szCs w:val="28"/>
          </w:rPr>
          <w:t>】</w:t>
        </w:r>
      </w:ins>
    </w:p>
    <w:p w:rsidR="00085D53" w:rsidRDefault="004027E8" w:rsidP="00437041">
      <w:pPr>
        <w:ind w:firstLine="570"/>
        <w:rPr>
          <w:ins w:id="590" w:author="admin" w:date="2015-10-08T22:38:00Z"/>
          <w:rFonts w:ascii="华文楷体" w:eastAsia="华文楷体" w:hAnsi="华文楷体"/>
          <w:sz w:val="28"/>
          <w:szCs w:val="28"/>
        </w:rPr>
      </w:pPr>
      <w:del w:id="591" w:author="admin" w:date="2015-10-08T22:37:00Z">
        <w:r w:rsidRPr="004027E8" w:rsidDel="00085D53">
          <w:rPr>
            <w:rFonts w:ascii="华文楷体" w:eastAsia="华文楷体" w:hAnsi="华文楷体" w:hint="eastAsia"/>
            <w:sz w:val="28"/>
            <w:szCs w:val="28"/>
          </w:rPr>
          <w:delText xml:space="preserve"> </w:delText>
        </w:r>
      </w:del>
      <w:r w:rsidRPr="004027E8">
        <w:rPr>
          <w:rFonts w:ascii="华文楷体" w:eastAsia="华文楷体" w:hAnsi="华文楷体" w:hint="eastAsia"/>
          <w:sz w:val="28"/>
          <w:szCs w:val="28"/>
        </w:rPr>
        <w:t>那么如果说是这个真正我和五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是一体的，那我就应该变的众多了，我呢也应该变</w:t>
      </w:r>
      <w:del w:id="592" w:author="admin" w:date="2015-10-08T22:37:00Z">
        <w:r w:rsidRPr="004027E8" w:rsidDel="00085D53">
          <w:rPr>
            <w:rFonts w:ascii="华文楷体" w:eastAsia="华文楷体" w:hAnsi="华文楷体" w:hint="eastAsia"/>
            <w:sz w:val="28"/>
            <w:szCs w:val="28"/>
          </w:rPr>
          <w:delText>的</w:delText>
        </w:r>
      </w:del>
      <w:ins w:id="593" w:author="admin" w:date="2015-10-08T22:37:00Z">
        <w:r w:rsidR="00085D53">
          <w:rPr>
            <w:rFonts w:ascii="华文楷体" w:eastAsia="华文楷体" w:hAnsi="华文楷体" w:hint="eastAsia"/>
            <w:sz w:val="28"/>
            <w:szCs w:val="28"/>
          </w:rPr>
          <w:t>成</w:t>
        </w:r>
      </w:ins>
      <w:r w:rsidRPr="004027E8">
        <w:rPr>
          <w:rFonts w:ascii="华文楷体" w:eastAsia="华文楷体" w:hAnsi="华文楷体" w:hint="eastAsia"/>
          <w:sz w:val="28"/>
          <w:szCs w:val="28"/>
        </w:rPr>
        <w:t>无常了</w:t>
      </w:r>
      <w:del w:id="594" w:author="admin" w:date="2015-10-08T22:37:00Z">
        <w:r w:rsidRPr="004027E8" w:rsidDel="00085D53">
          <w:rPr>
            <w:rFonts w:ascii="华文楷体" w:eastAsia="华文楷体" w:hAnsi="华文楷体" w:hint="eastAsia"/>
            <w:sz w:val="28"/>
            <w:szCs w:val="28"/>
          </w:rPr>
          <w:delText>，</w:delText>
        </w:r>
      </w:del>
      <w:ins w:id="595" w:author="admin" w:date="2015-10-08T22:37: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那么如果有五个</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的话，那么如果我和五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是一体的，五蕴有五个，那么我就应该变成五个</w:t>
      </w:r>
      <w:del w:id="596" w:author="admin" w:date="2015-10-08T22:37:00Z">
        <w:r w:rsidRPr="004027E8" w:rsidDel="00085D53">
          <w:rPr>
            <w:rFonts w:ascii="华文楷体" w:eastAsia="华文楷体" w:hAnsi="华文楷体" w:hint="eastAsia"/>
            <w:sz w:val="28"/>
            <w:szCs w:val="28"/>
          </w:rPr>
          <w:delText>，</w:delText>
        </w:r>
      </w:del>
      <w:ins w:id="597" w:author="admin" w:date="2015-10-08T22:37:00Z">
        <w:r w:rsidR="00085D53">
          <w:rPr>
            <w:rFonts w:ascii="华文楷体" w:eastAsia="华文楷体" w:hAnsi="华文楷体" w:hint="eastAsia"/>
            <w:sz w:val="28"/>
            <w:szCs w:val="28"/>
          </w:rPr>
          <w:t>。</w:t>
        </w:r>
      </w:ins>
      <w:del w:id="598" w:author="admin" w:date="2015-10-08T22:37:00Z">
        <w:r w:rsidRPr="004027E8" w:rsidDel="00085D53">
          <w:rPr>
            <w:rFonts w:ascii="华文楷体" w:eastAsia="华文楷体" w:hAnsi="华文楷体" w:hint="eastAsia"/>
            <w:sz w:val="28"/>
            <w:szCs w:val="28"/>
          </w:rPr>
          <w:delText>那这个就是说，</w:delText>
        </w:r>
      </w:del>
      <w:ins w:id="599" w:author="admin" w:date="2015-10-08T22:37:00Z">
        <w:r w:rsidR="00085D53">
          <w:rPr>
            <w:rFonts w:ascii="华文楷体" w:eastAsia="华文楷体" w:hAnsi="华文楷体" w:hint="eastAsia"/>
            <w:sz w:val="28"/>
            <w:szCs w:val="28"/>
          </w:rPr>
          <w:t>乃至于</w:t>
        </w:r>
      </w:ins>
      <w:ins w:id="600" w:author="admin" w:date="2015-10-08T22:38:00Z">
        <w:r w:rsidR="00085D53">
          <w:rPr>
            <w:rFonts w:ascii="华文楷体" w:eastAsia="华文楷体" w:hAnsi="华文楷体" w:hint="eastAsia"/>
            <w:sz w:val="28"/>
            <w:szCs w:val="28"/>
          </w:rPr>
          <w:t>就说</w:t>
        </w:r>
      </w:ins>
      <w:r w:rsidRPr="004027E8">
        <w:rPr>
          <w:rFonts w:ascii="华文楷体" w:eastAsia="华文楷体" w:hAnsi="华文楷体" w:hint="eastAsia"/>
          <w:sz w:val="28"/>
          <w:szCs w:val="28"/>
        </w:rPr>
        <w:t>你再把身体分成无数的微尘，那么就是单单在色</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上面也可以安立无数的我，</w:t>
      </w:r>
      <w:proofErr w:type="gramStart"/>
      <w:r w:rsidRPr="004027E8">
        <w:rPr>
          <w:rFonts w:ascii="华文楷体" w:eastAsia="华文楷体" w:hAnsi="华文楷体" w:hint="eastAsia"/>
          <w:sz w:val="28"/>
          <w:szCs w:val="28"/>
        </w:rPr>
        <w:t>啊可以</w:t>
      </w:r>
      <w:proofErr w:type="gramEnd"/>
      <w:r w:rsidRPr="004027E8">
        <w:rPr>
          <w:rFonts w:ascii="华文楷体" w:eastAsia="华文楷体" w:hAnsi="华文楷体" w:hint="eastAsia"/>
          <w:sz w:val="28"/>
          <w:szCs w:val="28"/>
        </w:rPr>
        <w:t>安立无数的我</w:t>
      </w:r>
      <w:del w:id="601" w:author="admin" w:date="2015-10-08T22:38:00Z">
        <w:r w:rsidRPr="004027E8" w:rsidDel="00085D53">
          <w:rPr>
            <w:rFonts w:ascii="华文楷体" w:eastAsia="华文楷体" w:hAnsi="华文楷体" w:hint="eastAsia"/>
            <w:sz w:val="28"/>
            <w:szCs w:val="28"/>
          </w:rPr>
          <w:delText>，</w:delText>
        </w:r>
      </w:del>
      <w:ins w:id="602" w:author="admin" w:date="2015-10-08T22:38: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但哪里众生知道有无数的我呢</w:t>
      </w:r>
      <w:del w:id="603" w:author="admin" w:date="2015-10-08T22:38:00Z">
        <w:r w:rsidRPr="004027E8" w:rsidDel="00085D53">
          <w:rPr>
            <w:rFonts w:ascii="华文楷体" w:eastAsia="华文楷体" w:hAnsi="华文楷体" w:hint="eastAsia"/>
            <w:sz w:val="28"/>
            <w:szCs w:val="28"/>
          </w:rPr>
          <w:delText>，</w:delText>
        </w:r>
      </w:del>
      <w:ins w:id="604" w:author="admin" w:date="2015-10-08T22:38: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就知道有一个我</w:t>
      </w:r>
      <w:ins w:id="605" w:author="admin" w:date="2015-10-08T22:38:00Z">
        <w:r w:rsidR="00085D53">
          <w:rPr>
            <w:rFonts w:ascii="华文楷体" w:eastAsia="华文楷体" w:hAnsi="华文楷体" w:hint="eastAsia"/>
            <w:sz w:val="28"/>
            <w:szCs w:val="28"/>
          </w:rPr>
          <w:t>。</w:t>
        </w:r>
      </w:ins>
      <w:del w:id="606" w:author="admin" w:date="2015-10-08T22:38:00Z">
        <w:r w:rsidRPr="004027E8" w:rsidDel="00085D53">
          <w:rPr>
            <w:rFonts w:ascii="华文楷体" w:eastAsia="华文楷体" w:hAnsi="华文楷体" w:hint="eastAsia"/>
            <w:sz w:val="28"/>
            <w:szCs w:val="28"/>
          </w:rPr>
          <w:delText>，</w:delText>
        </w:r>
      </w:del>
    </w:p>
    <w:p w:rsidR="007F2C38" w:rsidRDefault="004027E8" w:rsidP="00437041">
      <w:pPr>
        <w:ind w:firstLine="570"/>
        <w:rPr>
          <w:ins w:id="607" w:author="admin" w:date="2015-10-08T22:40:00Z"/>
          <w:rFonts w:ascii="华文楷体" w:eastAsia="华文楷体" w:hAnsi="华文楷体"/>
          <w:sz w:val="28"/>
          <w:szCs w:val="28"/>
        </w:rPr>
      </w:pPr>
      <w:r w:rsidRPr="004027E8">
        <w:rPr>
          <w:rFonts w:ascii="华文楷体" w:eastAsia="华文楷体" w:hAnsi="华文楷体" w:hint="eastAsia"/>
          <w:sz w:val="28"/>
          <w:szCs w:val="28"/>
        </w:rPr>
        <w:t>还有就是说是</w:t>
      </w:r>
      <w:del w:id="608" w:author="admin" w:date="2015-10-08T22:39:00Z">
        <w:r w:rsidRPr="004027E8" w:rsidDel="00085D53">
          <w:rPr>
            <w:rFonts w:ascii="华文楷体" w:eastAsia="华文楷体" w:hAnsi="华文楷体" w:hint="eastAsia"/>
            <w:sz w:val="28"/>
            <w:szCs w:val="28"/>
          </w:rPr>
          <w:delText>这个</w:delText>
        </w:r>
      </w:del>
      <w:r w:rsidRPr="004027E8">
        <w:rPr>
          <w:rFonts w:ascii="华文楷体" w:eastAsia="华文楷体" w:hAnsi="华文楷体" w:hint="eastAsia"/>
          <w:sz w:val="28"/>
          <w:szCs w:val="28"/>
        </w:rPr>
        <w:t>这个五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是生灭的</w:t>
      </w:r>
      <w:del w:id="609" w:author="admin" w:date="2015-10-08T22:39:00Z">
        <w:r w:rsidRPr="004027E8" w:rsidDel="00085D53">
          <w:rPr>
            <w:rFonts w:ascii="华文楷体" w:eastAsia="华文楷体" w:hAnsi="华文楷体" w:hint="eastAsia"/>
            <w:sz w:val="28"/>
            <w:szCs w:val="28"/>
          </w:rPr>
          <w:delText>，</w:delText>
        </w:r>
      </w:del>
      <w:ins w:id="610" w:author="admin" w:date="2015-10-08T22:39: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那么如果我和五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是一体的话，那么这个我呢也应该是无常生灭的法，也应该有这样无常生</w:t>
      </w:r>
      <w:r w:rsidRPr="004027E8">
        <w:rPr>
          <w:rFonts w:ascii="华文楷体" w:eastAsia="华文楷体" w:hAnsi="华文楷体" w:hint="eastAsia"/>
          <w:sz w:val="28"/>
          <w:szCs w:val="28"/>
        </w:rPr>
        <w:lastRenderedPageBreak/>
        <w:t>灭法，所以说像这样的话不应该是一体的</w:t>
      </w:r>
      <w:del w:id="611" w:author="admin" w:date="2015-10-08T22:39:00Z">
        <w:r w:rsidRPr="004027E8" w:rsidDel="00085D53">
          <w:rPr>
            <w:rFonts w:ascii="华文楷体" w:eastAsia="华文楷体" w:hAnsi="华文楷体" w:hint="eastAsia"/>
            <w:sz w:val="28"/>
            <w:szCs w:val="28"/>
          </w:rPr>
          <w:delText>，</w:delText>
        </w:r>
      </w:del>
      <w:ins w:id="612" w:author="admin" w:date="2015-10-08T22:39: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那么这个方面就讲到了这个</w:t>
      </w:r>
      <w:ins w:id="613" w:author="admin" w:date="2015-10-08T22:39: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实一</w:t>
      </w:r>
      <w:ins w:id="614" w:author="admin" w:date="2015-10-08T22:39:00Z">
        <w:r w:rsidR="00085D53">
          <w:rPr>
            <w:rFonts w:ascii="华文楷体" w:eastAsia="华文楷体" w:hAnsi="华文楷体" w:hint="eastAsia"/>
            <w:sz w:val="28"/>
            <w:szCs w:val="28"/>
          </w:rPr>
          <w:t>”</w:t>
        </w:r>
      </w:ins>
      <w:r w:rsidRPr="004027E8">
        <w:rPr>
          <w:rFonts w:ascii="华文楷体" w:eastAsia="华文楷体" w:hAnsi="华文楷体" w:hint="eastAsia"/>
          <w:sz w:val="28"/>
          <w:szCs w:val="28"/>
        </w:rPr>
        <w:t>不存在</w:t>
      </w:r>
      <w:del w:id="615" w:author="admin" w:date="2015-10-08T22:40:00Z">
        <w:r w:rsidRPr="004027E8" w:rsidDel="007F2C38">
          <w:rPr>
            <w:rFonts w:ascii="华文楷体" w:eastAsia="华文楷体" w:hAnsi="华文楷体" w:hint="eastAsia"/>
            <w:sz w:val="28"/>
            <w:szCs w:val="28"/>
          </w:rPr>
          <w:delText>，</w:delText>
        </w:r>
      </w:del>
      <w:ins w:id="616" w:author="admin" w:date="2015-10-08T22:40:00Z">
        <w:r w:rsidR="007F2C38">
          <w:rPr>
            <w:rFonts w:ascii="华文楷体" w:eastAsia="华文楷体" w:hAnsi="华文楷体" w:hint="eastAsia"/>
            <w:sz w:val="28"/>
            <w:szCs w:val="28"/>
          </w:rPr>
          <w:t>。</w:t>
        </w:r>
      </w:ins>
      <w:r w:rsidRPr="004027E8">
        <w:rPr>
          <w:rFonts w:ascii="华文楷体" w:eastAsia="华文楷体" w:hAnsi="华文楷体" w:hint="eastAsia"/>
          <w:sz w:val="28"/>
          <w:szCs w:val="28"/>
        </w:rPr>
        <w:t>如果“实一”的我存在呢，那么就是说把这个“实一”，实在的我和五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之间“一”和“异”分析的时候呢都没办法得到</w:t>
      </w:r>
      <w:del w:id="617" w:author="admin" w:date="2015-10-08T22:40:00Z">
        <w:r w:rsidRPr="004027E8" w:rsidDel="007F2C38">
          <w:rPr>
            <w:rFonts w:ascii="华文楷体" w:eastAsia="华文楷体" w:hAnsi="华文楷体" w:hint="eastAsia"/>
            <w:sz w:val="28"/>
            <w:szCs w:val="28"/>
          </w:rPr>
          <w:delText>，</w:delText>
        </w:r>
      </w:del>
      <w:ins w:id="618" w:author="admin" w:date="2015-10-08T22:40:00Z">
        <w:r w:rsidR="007F2C38">
          <w:rPr>
            <w:rFonts w:ascii="华文楷体" w:eastAsia="华文楷体" w:hAnsi="华文楷体" w:hint="eastAsia"/>
            <w:sz w:val="28"/>
            <w:szCs w:val="28"/>
          </w:rPr>
          <w:t>。</w:t>
        </w:r>
      </w:ins>
      <w:r w:rsidRPr="004027E8">
        <w:rPr>
          <w:rFonts w:ascii="华文楷体" w:eastAsia="华文楷体" w:hAnsi="华文楷体" w:hint="eastAsia"/>
          <w:sz w:val="28"/>
          <w:szCs w:val="28"/>
        </w:rPr>
        <w:t>那么没有“实一”呢那你也就没有“多”了，“多”也不存在了，所以说这个方面实际上就告诉我们，这个我呢是不存在的</w:t>
      </w:r>
      <w:del w:id="619" w:author="admin" w:date="2015-10-08T22:40:00Z">
        <w:r w:rsidRPr="004027E8" w:rsidDel="007F2C38">
          <w:rPr>
            <w:rFonts w:ascii="华文楷体" w:eastAsia="华文楷体" w:hAnsi="华文楷体" w:hint="eastAsia"/>
            <w:sz w:val="28"/>
            <w:szCs w:val="28"/>
          </w:rPr>
          <w:delText>，</w:delText>
        </w:r>
      </w:del>
      <w:ins w:id="620" w:author="admin" w:date="2015-10-08T22:40:00Z">
        <w:r w:rsidR="007F2C38">
          <w:rPr>
            <w:rFonts w:ascii="华文楷体" w:eastAsia="华文楷体" w:hAnsi="华文楷体" w:hint="eastAsia"/>
            <w:sz w:val="28"/>
            <w:szCs w:val="28"/>
          </w:rPr>
          <w:t>。</w:t>
        </w:r>
      </w:ins>
    </w:p>
    <w:p w:rsidR="00094615" w:rsidRDefault="004027E8" w:rsidP="00094615">
      <w:pPr>
        <w:ind w:firstLine="570"/>
        <w:rPr>
          <w:ins w:id="621" w:author="admin" w:date="2015-10-08T23:02:00Z"/>
          <w:rFonts w:ascii="华文楷体" w:eastAsia="华文楷体" w:hAnsi="华文楷体"/>
          <w:sz w:val="28"/>
          <w:szCs w:val="28"/>
        </w:rPr>
      </w:pPr>
      <w:r w:rsidRPr="004027E8">
        <w:rPr>
          <w:rFonts w:ascii="华文楷体" w:eastAsia="华文楷体" w:hAnsi="华文楷体" w:hint="eastAsia"/>
          <w:sz w:val="28"/>
          <w:szCs w:val="28"/>
        </w:rPr>
        <w:t>那么就是说</w:t>
      </w:r>
      <w:del w:id="622" w:author="admin" w:date="2015-10-08T22:40:00Z">
        <w:r w:rsidRPr="004027E8" w:rsidDel="007F2C38">
          <w:rPr>
            <w:rFonts w:ascii="华文楷体" w:eastAsia="华文楷体" w:hAnsi="华文楷体" w:hint="eastAsia"/>
            <w:sz w:val="28"/>
            <w:szCs w:val="28"/>
          </w:rPr>
          <w:delText>，</w:delText>
        </w:r>
      </w:del>
      <w:r w:rsidRPr="004027E8">
        <w:rPr>
          <w:rFonts w:ascii="华文楷体" w:eastAsia="华文楷体" w:hAnsi="华文楷体" w:hint="eastAsia"/>
          <w:sz w:val="28"/>
          <w:szCs w:val="28"/>
        </w:rPr>
        <w:t>如果你认为我是实有存在的，那么就可以把你这个实有存在的法和五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就做一个比较，“一”还是“异”</w:t>
      </w:r>
      <w:del w:id="623" w:author="admin" w:date="2015-10-08T22:41:00Z">
        <w:r w:rsidRPr="004027E8" w:rsidDel="004F6480">
          <w:rPr>
            <w:rFonts w:ascii="华文楷体" w:eastAsia="华文楷体" w:hAnsi="华文楷体" w:hint="eastAsia"/>
            <w:sz w:val="28"/>
            <w:szCs w:val="28"/>
          </w:rPr>
          <w:delText>，</w:delText>
        </w:r>
      </w:del>
      <w:ins w:id="624" w:author="admin" w:date="2015-10-08T22:41:00Z">
        <w:r w:rsidR="004F6480">
          <w:rPr>
            <w:rFonts w:ascii="华文楷体" w:eastAsia="华文楷体" w:hAnsi="华文楷体" w:hint="eastAsia"/>
            <w:sz w:val="28"/>
            <w:szCs w:val="28"/>
          </w:rPr>
          <w:t>。</w:t>
        </w:r>
      </w:ins>
      <w:r w:rsidRPr="004027E8">
        <w:rPr>
          <w:rFonts w:ascii="华文楷体" w:eastAsia="华文楷体" w:hAnsi="华文楷体" w:hint="eastAsia"/>
          <w:sz w:val="28"/>
          <w:szCs w:val="28"/>
        </w:rPr>
        <w:t>那么就是说，如果别人反过来看，那么你这个佛教的我，佛教的我和五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是“一”还是“异”？我们说这个佛教当中这个“我”是没有的</w:t>
      </w:r>
      <w:del w:id="625" w:author="admin" w:date="2015-10-08T22:41:00Z">
        <w:r w:rsidRPr="004027E8" w:rsidDel="00C2559D">
          <w:rPr>
            <w:rFonts w:ascii="华文楷体" w:eastAsia="华文楷体" w:hAnsi="华文楷体" w:hint="eastAsia"/>
            <w:sz w:val="28"/>
            <w:szCs w:val="28"/>
          </w:rPr>
          <w:delText>，</w:delText>
        </w:r>
      </w:del>
      <w:ins w:id="626" w:author="admin" w:date="2015-10-08T22:41:00Z">
        <w:r w:rsidR="00C2559D">
          <w:rPr>
            <w:rFonts w:ascii="华文楷体" w:eastAsia="华文楷体" w:hAnsi="华文楷体" w:hint="eastAsia"/>
            <w:sz w:val="28"/>
            <w:szCs w:val="28"/>
          </w:rPr>
          <w:t>。</w:t>
        </w:r>
      </w:ins>
      <w:r w:rsidRPr="004027E8">
        <w:rPr>
          <w:rFonts w:ascii="华文楷体" w:eastAsia="华文楷体" w:hAnsi="华文楷体" w:hint="eastAsia"/>
          <w:sz w:val="28"/>
          <w:szCs w:val="28"/>
        </w:rPr>
        <w:t>把一个不存在的法“一”和五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说“一”是“异”，那有什么意义呢？那么既然这样，别人说既然你的这个我不存在，又为什么说我存在</w:t>
      </w:r>
      <w:del w:id="627" w:author="admin" w:date="2015-10-08T22:41:00Z">
        <w:r w:rsidRPr="004027E8" w:rsidDel="00C2559D">
          <w:rPr>
            <w:rFonts w:ascii="华文楷体" w:eastAsia="华文楷体" w:hAnsi="华文楷体" w:hint="eastAsia"/>
            <w:sz w:val="28"/>
            <w:szCs w:val="28"/>
          </w:rPr>
          <w:delText>，</w:delText>
        </w:r>
      </w:del>
      <w:ins w:id="628" w:author="admin" w:date="2015-10-08T22:41:00Z">
        <w:r w:rsidR="00C2559D">
          <w:rPr>
            <w:rFonts w:ascii="华文楷体" w:eastAsia="华文楷体" w:hAnsi="华文楷体" w:hint="eastAsia"/>
            <w:sz w:val="28"/>
            <w:szCs w:val="28"/>
          </w:rPr>
          <w:t>呢？</w:t>
        </w:r>
      </w:ins>
      <w:r w:rsidRPr="004027E8">
        <w:rPr>
          <w:rFonts w:ascii="华文楷体" w:eastAsia="华文楷体" w:hAnsi="华文楷体" w:hint="eastAsia"/>
          <w:sz w:val="28"/>
          <w:szCs w:val="28"/>
        </w:rPr>
        <w:t>前面</w:t>
      </w:r>
      <w:ins w:id="629" w:author="admin" w:date="2015-10-08T22:42:00Z">
        <w:r w:rsidR="007A1030">
          <w:rPr>
            <w:rFonts w:ascii="华文楷体" w:eastAsia="华文楷体" w:hAnsi="华文楷体" w:hint="eastAsia"/>
            <w:sz w:val="28"/>
            <w:szCs w:val="28"/>
          </w:rPr>
          <w:t>我们</w:t>
        </w:r>
      </w:ins>
      <w:r w:rsidRPr="004027E8">
        <w:rPr>
          <w:rFonts w:ascii="华文楷体" w:eastAsia="华文楷体" w:hAnsi="华文楷体" w:hint="eastAsia"/>
          <w:sz w:val="28"/>
          <w:szCs w:val="28"/>
        </w:rPr>
        <w:t>说了依五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而假立，只是依靠五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而假立的，它的本体是本来不存在的，本体不存在</w:t>
      </w:r>
      <w:del w:id="630" w:author="admin" w:date="2015-10-08T22:43:00Z">
        <w:r w:rsidRPr="004027E8" w:rsidDel="007A1030">
          <w:rPr>
            <w:rFonts w:ascii="华文楷体" w:eastAsia="华文楷体" w:hAnsi="华文楷体" w:hint="eastAsia"/>
            <w:sz w:val="28"/>
            <w:szCs w:val="28"/>
          </w:rPr>
          <w:delText>，</w:delText>
        </w:r>
      </w:del>
      <w:ins w:id="631" w:author="admin" w:date="2015-10-08T22:43:00Z">
        <w:r w:rsidR="007A1030">
          <w:rPr>
            <w:rFonts w:ascii="华文楷体" w:eastAsia="华文楷体" w:hAnsi="华文楷体" w:hint="eastAsia"/>
            <w:sz w:val="28"/>
            <w:szCs w:val="28"/>
          </w:rPr>
          <w:t>。</w:t>
        </w:r>
      </w:ins>
      <w:r w:rsidRPr="004027E8">
        <w:rPr>
          <w:rFonts w:ascii="华文楷体" w:eastAsia="华文楷体" w:hAnsi="华文楷体" w:hint="eastAsia"/>
          <w:sz w:val="28"/>
          <w:szCs w:val="28"/>
        </w:rPr>
        <w:t>所以说它的本体不存在，你就没有必要把这个不存在的法和五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说一体呢和他体呢，我们说根本不存在，所谓一体他体的关系，只是假立的，只是一个假立的法而已。</w:t>
      </w:r>
    </w:p>
    <w:p w:rsidR="00147938" w:rsidRDefault="004027E8" w:rsidP="00094615">
      <w:pPr>
        <w:ind w:firstLine="570"/>
        <w:rPr>
          <w:ins w:id="632" w:author="admin" w:date="2015-10-08T22:44:00Z"/>
          <w:rFonts w:ascii="华文楷体" w:eastAsia="华文楷体" w:hAnsi="华文楷体"/>
          <w:sz w:val="28"/>
          <w:szCs w:val="28"/>
        </w:rPr>
      </w:pPr>
      <w:r w:rsidRPr="004027E8">
        <w:rPr>
          <w:rFonts w:ascii="华文楷体" w:eastAsia="华文楷体" w:hAnsi="华文楷体" w:hint="eastAsia"/>
          <w:sz w:val="28"/>
          <w:szCs w:val="28"/>
        </w:rPr>
        <w:t>所以说如果你要对方认为这个我实有，那就有了一个可以比较，可以观察关系的一种机能</w:t>
      </w:r>
      <w:del w:id="633" w:author="admin" w:date="2015-10-08T22:43:00Z">
        <w:r w:rsidRPr="004027E8" w:rsidDel="007A1030">
          <w:rPr>
            <w:rFonts w:ascii="华文楷体" w:eastAsia="华文楷体" w:hAnsi="华文楷体" w:hint="eastAsia"/>
            <w:sz w:val="28"/>
            <w:szCs w:val="28"/>
          </w:rPr>
          <w:delText>，</w:delText>
        </w:r>
      </w:del>
      <w:ins w:id="634" w:author="admin" w:date="2015-10-08T22:43:00Z">
        <w:r w:rsidR="007A1030">
          <w:rPr>
            <w:rFonts w:ascii="华文楷体" w:eastAsia="华文楷体" w:hAnsi="华文楷体" w:hint="eastAsia"/>
            <w:sz w:val="28"/>
            <w:szCs w:val="28"/>
          </w:rPr>
          <w:t>。</w:t>
        </w:r>
      </w:ins>
      <w:r w:rsidRPr="004027E8">
        <w:rPr>
          <w:rFonts w:ascii="华文楷体" w:eastAsia="华文楷体" w:hAnsi="华文楷体" w:hint="eastAsia"/>
          <w:sz w:val="28"/>
          <w:szCs w:val="28"/>
        </w:rPr>
        <w:t>因为我也是实有的吗，五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也是有的嘛，所以两个有的法，那么就是说就是一体和他体的关系，除了这个之外再也没有其它的关系了</w:t>
      </w:r>
      <w:del w:id="635" w:author="admin" w:date="2015-10-08T22:43:00Z">
        <w:r w:rsidRPr="004027E8" w:rsidDel="00147938">
          <w:rPr>
            <w:rFonts w:ascii="华文楷体" w:eastAsia="华文楷体" w:hAnsi="华文楷体" w:hint="eastAsia"/>
            <w:sz w:val="28"/>
            <w:szCs w:val="28"/>
          </w:rPr>
          <w:delText>，</w:delText>
        </w:r>
      </w:del>
      <w:ins w:id="636" w:author="admin" w:date="2015-10-08T22:43:00Z">
        <w:r w:rsidR="00147938">
          <w:rPr>
            <w:rFonts w:ascii="华文楷体" w:eastAsia="华文楷体" w:hAnsi="华文楷体" w:hint="eastAsia"/>
            <w:sz w:val="28"/>
            <w:szCs w:val="28"/>
          </w:rPr>
          <w:t>。</w:t>
        </w:r>
      </w:ins>
      <w:r w:rsidRPr="004027E8">
        <w:rPr>
          <w:rFonts w:ascii="华文楷体" w:eastAsia="华文楷体" w:hAnsi="华文楷体" w:hint="eastAsia"/>
          <w:sz w:val="28"/>
          <w:szCs w:val="28"/>
        </w:rPr>
        <w:t>但是呢，这个佛教当中我是假我，是假我它就说明他本体根本不存在</w:t>
      </w:r>
      <w:del w:id="637" w:author="admin" w:date="2015-10-08T22:44:00Z">
        <w:r w:rsidRPr="004027E8" w:rsidDel="00147938">
          <w:rPr>
            <w:rFonts w:ascii="华文楷体" w:eastAsia="华文楷体" w:hAnsi="华文楷体" w:hint="eastAsia"/>
            <w:sz w:val="28"/>
            <w:szCs w:val="28"/>
          </w:rPr>
          <w:delText>，</w:delText>
        </w:r>
      </w:del>
      <w:ins w:id="638" w:author="admin" w:date="2015-10-08T22:44:00Z">
        <w:r w:rsidR="00147938">
          <w:rPr>
            <w:rFonts w:ascii="华文楷体" w:eastAsia="华文楷体" w:hAnsi="华文楷体" w:hint="eastAsia"/>
            <w:sz w:val="28"/>
            <w:szCs w:val="28"/>
          </w:rPr>
          <w:t>。</w:t>
        </w:r>
      </w:ins>
      <w:r w:rsidRPr="004027E8">
        <w:rPr>
          <w:rFonts w:ascii="华文楷体" w:eastAsia="华文楷体" w:hAnsi="华文楷体" w:hint="eastAsia"/>
          <w:sz w:val="28"/>
          <w:szCs w:val="28"/>
        </w:rPr>
        <w:t>不存在呢那么就是说，和五</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之间也没有必要说“一体”和“他体”，这些过失都没有，他只是依</w:t>
      </w:r>
      <w:proofErr w:type="gramStart"/>
      <w:r w:rsidRPr="004027E8">
        <w:rPr>
          <w:rFonts w:ascii="华文楷体" w:eastAsia="华文楷体" w:hAnsi="华文楷体" w:hint="eastAsia"/>
          <w:sz w:val="28"/>
          <w:szCs w:val="28"/>
        </w:rPr>
        <w:t>蕴</w:t>
      </w:r>
      <w:proofErr w:type="gramEnd"/>
      <w:r w:rsidRPr="004027E8">
        <w:rPr>
          <w:rFonts w:ascii="华文楷体" w:eastAsia="华文楷体" w:hAnsi="华文楷体" w:hint="eastAsia"/>
          <w:sz w:val="28"/>
          <w:szCs w:val="28"/>
        </w:rPr>
        <w:t>而假立的，他本身是不存在的，就是这样一个关系</w:t>
      </w:r>
      <w:del w:id="639" w:author="admin" w:date="2015-10-08T22:44:00Z">
        <w:r w:rsidRPr="004027E8" w:rsidDel="00147938">
          <w:rPr>
            <w:rFonts w:ascii="华文楷体" w:eastAsia="华文楷体" w:hAnsi="华文楷体" w:hint="eastAsia"/>
            <w:sz w:val="28"/>
            <w:szCs w:val="28"/>
          </w:rPr>
          <w:delText>，</w:delText>
        </w:r>
      </w:del>
      <w:ins w:id="640" w:author="admin" w:date="2015-10-08T22:44:00Z">
        <w:r w:rsidR="00147938">
          <w:rPr>
            <w:rFonts w:ascii="华文楷体" w:eastAsia="华文楷体" w:hAnsi="华文楷体" w:hint="eastAsia"/>
            <w:sz w:val="28"/>
            <w:szCs w:val="28"/>
          </w:rPr>
          <w:t>。</w:t>
        </w:r>
      </w:ins>
    </w:p>
    <w:p w:rsidR="00147938" w:rsidRDefault="00147938" w:rsidP="00437041">
      <w:pPr>
        <w:ind w:firstLine="570"/>
        <w:rPr>
          <w:ins w:id="641" w:author="admin" w:date="2015-10-08T22:45:00Z"/>
          <w:rFonts w:ascii="华文楷体" w:eastAsia="华文楷体" w:hAnsi="华文楷体"/>
          <w:sz w:val="28"/>
          <w:szCs w:val="28"/>
        </w:rPr>
      </w:pPr>
      <w:ins w:id="642" w:author="admin" w:date="2015-10-08T22:44:00Z">
        <w:r>
          <w:rPr>
            <w:rFonts w:ascii="华文楷体" w:eastAsia="华文楷体" w:hAnsi="华文楷体" w:hint="eastAsia"/>
            <w:sz w:val="28"/>
            <w:szCs w:val="28"/>
          </w:rPr>
          <w:lastRenderedPageBreak/>
          <w:t>【</w:t>
        </w:r>
      </w:ins>
      <w:r w:rsidR="004027E8" w:rsidRPr="00147938">
        <w:rPr>
          <w:rFonts w:asciiTheme="minorEastAsia" w:hAnsiTheme="minorEastAsia" w:hint="eastAsia"/>
          <w:sz w:val="28"/>
          <w:szCs w:val="28"/>
          <w:rPrChange w:id="643" w:author="admin" w:date="2015-10-08T22:45:00Z">
            <w:rPr>
              <w:rFonts w:ascii="华文楷体" w:eastAsia="华文楷体" w:hAnsi="华文楷体" w:hint="eastAsia"/>
              <w:sz w:val="28"/>
              <w:szCs w:val="28"/>
            </w:rPr>
          </w:rPrChange>
        </w:rPr>
        <w:t>再者说</w:t>
      </w:r>
      <w:r w:rsidR="004027E8" w:rsidRPr="00147938">
        <w:rPr>
          <w:rFonts w:asciiTheme="minorEastAsia" w:hAnsiTheme="minorEastAsia"/>
          <w:sz w:val="28"/>
          <w:szCs w:val="28"/>
          <w:rPrChange w:id="644" w:author="admin" w:date="2015-10-08T22:45:00Z">
            <w:rPr>
              <w:rFonts w:ascii="华文楷体" w:eastAsia="华文楷体" w:hAnsi="华文楷体"/>
              <w:sz w:val="28"/>
              <w:szCs w:val="28"/>
            </w:rPr>
          </w:rPrChange>
        </w:rPr>
        <w:t>,如果我是刹那性,则一再形成其他自性,而将变为多体,如此一来,作者与受者也成了截然分开的;</w:t>
      </w:r>
      <w:ins w:id="645" w:author="admin" w:date="2015-10-08T22:45:00Z">
        <w:r>
          <w:rPr>
            <w:rFonts w:ascii="华文楷体" w:eastAsia="华文楷体" w:hAnsi="华文楷体" w:hint="eastAsia"/>
            <w:sz w:val="28"/>
            <w:szCs w:val="28"/>
          </w:rPr>
          <w:t>】</w:t>
        </w:r>
      </w:ins>
    </w:p>
    <w:p w:rsidR="00D271FC" w:rsidRDefault="004027E8" w:rsidP="006040DF">
      <w:pPr>
        <w:ind w:firstLine="570"/>
        <w:rPr>
          <w:ins w:id="646" w:author="admin" w:date="2015-10-08T23:07:00Z"/>
          <w:rFonts w:ascii="华文楷体" w:eastAsia="华文楷体" w:hAnsi="华文楷体"/>
          <w:sz w:val="28"/>
          <w:szCs w:val="28"/>
        </w:rPr>
      </w:pPr>
      <w:r w:rsidRPr="004027E8">
        <w:rPr>
          <w:rFonts w:ascii="华文楷体" w:eastAsia="华文楷体" w:hAnsi="华文楷体" w:hint="eastAsia"/>
          <w:sz w:val="28"/>
          <w:szCs w:val="28"/>
        </w:rPr>
        <w:t>那么下面这一段呢就分析，我是刹那性呢还是非刹那性的，那么我存在只有两种这个特色，两种特点</w:t>
      </w:r>
      <w:del w:id="647" w:author="admin" w:date="2015-10-08T23:03:00Z">
        <w:r w:rsidRPr="004027E8" w:rsidDel="006370FF">
          <w:rPr>
            <w:rFonts w:ascii="华文楷体" w:eastAsia="华文楷体" w:hAnsi="华文楷体" w:hint="eastAsia"/>
            <w:sz w:val="28"/>
            <w:szCs w:val="28"/>
          </w:rPr>
          <w:delText>，</w:delText>
        </w:r>
      </w:del>
      <w:ins w:id="648" w:author="admin" w:date="2015-10-08T23:03:00Z">
        <w:r w:rsidR="006370FF">
          <w:rPr>
            <w:rFonts w:ascii="华文楷体" w:eastAsia="华文楷体" w:hAnsi="华文楷体" w:hint="eastAsia"/>
            <w:sz w:val="28"/>
            <w:szCs w:val="28"/>
          </w:rPr>
          <w:t>。</w:t>
        </w:r>
      </w:ins>
      <w:r w:rsidRPr="004027E8">
        <w:rPr>
          <w:rFonts w:ascii="华文楷体" w:eastAsia="华文楷体" w:hAnsi="华文楷体" w:hint="eastAsia"/>
          <w:sz w:val="28"/>
          <w:szCs w:val="28"/>
        </w:rPr>
        <w:t>要么就是刹那生灭的，要么就是不是刹那生灭的，那你选哪一种</w:t>
      </w:r>
      <w:del w:id="649" w:author="admin" w:date="2015-10-08T23:03:00Z">
        <w:r w:rsidRPr="004027E8" w:rsidDel="006370FF">
          <w:rPr>
            <w:rFonts w:ascii="华文楷体" w:eastAsia="华文楷体" w:hAnsi="华文楷体" w:hint="eastAsia"/>
            <w:sz w:val="28"/>
            <w:szCs w:val="28"/>
          </w:rPr>
          <w:delText>，</w:delText>
        </w:r>
      </w:del>
      <w:ins w:id="650" w:author="admin" w:date="2015-10-08T23:03:00Z">
        <w:r w:rsidR="006370FF">
          <w:rPr>
            <w:rFonts w:ascii="华文楷体" w:eastAsia="华文楷体" w:hAnsi="华文楷体" w:hint="eastAsia"/>
            <w:sz w:val="28"/>
            <w:szCs w:val="28"/>
          </w:rPr>
          <w:t>？</w:t>
        </w:r>
      </w:ins>
      <w:r w:rsidRPr="004027E8">
        <w:rPr>
          <w:rFonts w:ascii="华文楷体" w:eastAsia="华文楷体" w:hAnsi="华文楷体" w:hint="eastAsia"/>
          <w:sz w:val="28"/>
          <w:szCs w:val="28"/>
        </w:rPr>
        <w:t>那么就是说，如果你认为我存在，我存在那么就是说，如果我存在，那是刹那还是</w:t>
      </w:r>
      <w:proofErr w:type="gramStart"/>
      <w:r w:rsidRPr="004027E8">
        <w:rPr>
          <w:rFonts w:ascii="华文楷体" w:eastAsia="华文楷体" w:hAnsi="华文楷体" w:hint="eastAsia"/>
          <w:sz w:val="28"/>
          <w:szCs w:val="28"/>
        </w:rPr>
        <w:t>不</w:t>
      </w:r>
      <w:proofErr w:type="gramEnd"/>
      <w:r w:rsidRPr="004027E8">
        <w:rPr>
          <w:rFonts w:ascii="华文楷体" w:eastAsia="华文楷体" w:hAnsi="华文楷体" w:hint="eastAsia"/>
          <w:sz w:val="28"/>
          <w:szCs w:val="28"/>
        </w:rPr>
        <w:t>刹那</w:t>
      </w:r>
      <w:del w:id="651" w:author="admin" w:date="2015-10-08T23:03:00Z">
        <w:r w:rsidRPr="004027E8" w:rsidDel="006370FF">
          <w:rPr>
            <w:rFonts w:ascii="华文楷体" w:eastAsia="华文楷体" w:hAnsi="华文楷体" w:hint="eastAsia"/>
            <w:sz w:val="28"/>
            <w:szCs w:val="28"/>
          </w:rPr>
          <w:delText>，</w:delText>
        </w:r>
      </w:del>
      <w:ins w:id="652" w:author="admin" w:date="2015-10-08T23:03:00Z">
        <w:r w:rsidR="006370FF">
          <w:rPr>
            <w:rFonts w:ascii="华文楷体" w:eastAsia="华文楷体" w:hAnsi="华文楷体" w:hint="eastAsia"/>
            <w:sz w:val="28"/>
            <w:szCs w:val="28"/>
          </w:rPr>
          <w:t>？</w:t>
        </w:r>
      </w:ins>
      <w:r w:rsidRPr="004027E8">
        <w:rPr>
          <w:rFonts w:ascii="华文楷体" w:eastAsia="华文楷体" w:hAnsi="华文楷体" w:hint="eastAsia"/>
          <w:sz w:val="28"/>
          <w:szCs w:val="28"/>
        </w:rPr>
        <w:t>那么下面就说如果我是刹那性的，如果我又存在，又是实有的法，又是刹那生灭的法</w:t>
      </w:r>
      <w:del w:id="653" w:author="admin" w:date="2015-10-08T23:04:00Z">
        <w:r w:rsidRPr="004027E8" w:rsidDel="00C10B73">
          <w:rPr>
            <w:rFonts w:ascii="华文楷体" w:eastAsia="华文楷体" w:hAnsi="华文楷体" w:hint="eastAsia"/>
            <w:sz w:val="28"/>
            <w:szCs w:val="28"/>
          </w:rPr>
          <w:delText>，</w:delText>
        </w:r>
      </w:del>
      <w:ins w:id="654" w:author="admin" w:date="2015-10-08T23:04:00Z">
        <w:r w:rsidR="00C10B73">
          <w:rPr>
            <w:rFonts w:ascii="华文楷体" w:eastAsia="华文楷体" w:hAnsi="华文楷体" w:hint="eastAsia"/>
            <w:sz w:val="28"/>
            <w:szCs w:val="28"/>
          </w:rPr>
          <w:t>。</w:t>
        </w:r>
      </w:ins>
      <w:r w:rsidRPr="004027E8">
        <w:rPr>
          <w:rFonts w:ascii="华文楷体" w:eastAsia="华文楷体" w:hAnsi="华文楷体" w:hint="eastAsia"/>
          <w:sz w:val="28"/>
          <w:szCs w:val="28"/>
        </w:rPr>
        <w:t>那么就是说在这样前提之下呢，就会一再形成其他自性，前后的每一个刹那的本体都不相同，第一刹那生了之后就灭了，在第二刹那当中根本就找不到第一刹那的，啊我的一点影子都没有</w:t>
      </w:r>
      <w:del w:id="655" w:author="admin" w:date="2015-10-08T23:04:00Z">
        <w:r w:rsidRPr="004027E8" w:rsidDel="00C10B73">
          <w:rPr>
            <w:rFonts w:ascii="华文楷体" w:eastAsia="华文楷体" w:hAnsi="华文楷体" w:hint="eastAsia"/>
            <w:sz w:val="28"/>
            <w:szCs w:val="28"/>
          </w:rPr>
          <w:delText>，</w:delText>
        </w:r>
      </w:del>
      <w:ins w:id="656" w:author="admin" w:date="2015-10-08T23:04:00Z">
        <w:r w:rsidR="00C10B73">
          <w:rPr>
            <w:rFonts w:ascii="华文楷体" w:eastAsia="华文楷体" w:hAnsi="华文楷体" w:hint="eastAsia"/>
            <w:sz w:val="28"/>
            <w:szCs w:val="28"/>
          </w:rPr>
          <w:t>。</w:t>
        </w:r>
      </w:ins>
      <w:r w:rsidRPr="004027E8">
        <w:rPr>
          <w:rFonts w:ascii="华文楷体" w:eastAsia="华文楷体" w:hAnsi="华文楷体" w:hint="eastAsia"/>
          <w:sz w:val="28"/>
          <w:szCs w:val="28"/>
        </w:rPr>
        <w:t>那么因为他就是说二者之间是</w:t>
      </w:r>
      <w:proofErr w:type="gramStart"/>
      <w:r w:rsidRPr="004027E8">
        <w:rPr>
          <w:rFonts w:ascii="华文楷体" w:eastAsia="华文楷体" w:hAnsi="华文楷体" w:hint="eastAsia"/>
          <w:sz w:val="28"/>
          <w:szCs w:val="28"/>
        </w:rPr>
        <w:t>刹那刹那</w:t>
      </w:r>
      <w:proofErr w:type="gramEnd"/>
      <w:r w:rsidRPr="004027E8">
        <w:rPr>
          <w:rFonts w:ascii="华文楷体" w:eastAsia="华文楷体" w:hAnsi="华文楷体" w:hint="eastAsia"/>
          <w:sz w:val="28"/>
          <w:szCs w:val="28"/>
        </w:rPr>
        <w:t>生灭的，每一个</w:t>
      </w:r>
      <w:proofErr w:type="gramStart"/>
      <w:r w:rsidRPr="004027E8">
        <w:rPr>
          <w:rFonts w:ascii="华文楷体" w:eastAsia="华文楷体" w:hAnsi="华文楷体" w:hint="eastAsia"/>
          <w:sz w:val="28"/>
          <w:szCs w:val="28"/>
        </w:rPr>
        <w:t>刹那都</w:t>
      </w:r>
      <w:proofErr w:type="gramEnd"/>
      <w:r w:rsidRPr="004027E8">
        <w:rPr>
          <w:rFonts w:ascii="华文楷体" w:eastAsia="华文楷体" w:hAnsi="华文楷体" w:hint="eastAsia"/>
          <w:sz w:val="28"/>
          <w:szCs w:val="28"/>
        </w:rPr>
        <w:t>不一样，所以说这样的话就会一再</w:t>
      </w:r>
      <w:proofErr w:type="gramStart"/>
      <w:r w:rsidRPr="004027E8">
        <w:rPr>
          <w:rFonts w:ascii="华文楷体" w:eastAsia="华文楷体" w:hAnsi="华文楷体" w:hint="eastAsia"/>
          <w:sz w:val="28"/>
          <w:szCs w:val="28"/>
        </w:rPr>
        <w:t>一再</w:t>
      </w:r>
      <w:proofErr w:type="gramEnd"/>
      <w:r w:rsidRPr="004027E8">
        <w:rPr>
          <w:rFonts w:ascii="华文楷体" w:eastAsia="华文楷体" w:hAnsi="华文楷体" w:hint="eastAsia"/>
          <w:sz w:val="28"/>
          <w:szCs w:val="28"/>
        </w:rPr>
        <w:t>的形成其他自性</w:t>
      </w:r>
      <w:del w:id="657" w:author="admin" w:date="2015-10-08T23:04:00Z">
        <w:r w:rsidRPr="004027E8" w:rsidDel="00C10B73">
          <w:rPr>
            <w:rFonts w:ascii="华文楷体" w:eastAsia="华文楷体" w:hAnsi="华文楷体" w:hint="eastAsia"/>
            <w:sz w:val="28"/>
            <w:szCs w:val="28"/>
          </w:rPr>
          <w:delText>，</w:delText>
        </w:r>
      </w:del>
      <w:ins w:id="658" w:author="admin" w:date="2015-10-08T23:04:00Z">
        <w:r w:rsidR="00C10B73">
          <w:rPr>
            <w:rFonts w:ascii="华文楷体" w:eastAsia="华文楷体" w:hAnsi="华文楷体" w:hint="eastAsia"/>
            <w:sz w:val="28"/>
            <w:szCs w:val="28"/>
          </w:rPr>
          <w:t>。</w:t>
        </w:r>
      </w:ins>
      <w:r w:rsidRPr="004027E8">
        <w:rPr>
          <w:rFonts w:ascii="华文楷体" w:eastAsia="华文楷体" w:hAnsi="华文楷体" w:hint="eastAsia"/>
          <w:sz w:val="28"/>
          <w:szCs w:val="28"/>
        </w:rPr>
        <w:t>所以说这个时候我就变成多体了，第一个我就变成多体的过失</w:t>
      </w:r>
      <w:del w:id="659" w:author="admin" w:date="2015-10-08T23:04:00Z">
        <w:r w:rsidRPr="004027E8" w:rsidDel="00C10B73">
          <w:rPr>
            <w:rFonts w:ascii="华文楷体" w:eastAsia="华文楷体" w:hAnsi="华文楷体" w:hint="eastAsia"/>
            <w:sz w:val="28"/>
            <w:szCs w:val="28"/>
          </w:rPr>
          <w:delText>，</w:delText>
        </w:r>
      </w:del>
      <w:ins w:id="660" w:author="admin" w:date="2015-10-08T23:04:00Z">
        <w:r w:rsidR="00C10B73">
          <w:rPr>
            <w:rFonts w:ascii="华文楷体" w:eastAsia="华文楷体" w:hAnsi="华文楷体" w:hint="eastAsia"/>
            <w:sz w:val="28"/>
            <w:szCs w:val="28"/>
          </w:rPr>
          <w:t>。</w:t>
        </w:r>
      </w:ins>
    </w:p>
    <w:p w:rsidR="00894D33" w:rsidRDefault="004027E8" w:rsidP="00894D33">
      <w:pPr>
        <w:ind w:firstLine="570"/>
        <w:rPr>
          <w:ins w:id="661" w:author="admin" w:date="2015-10-08T23:11:00Z"/>
          <w:rFonts w:ascii="华文楷体" w:eastAsia="华文楷体" w:hAnsi="华文楷体"/>
          <w:sz w:val="28"/>
          <w:szCs w:val="28"/>
        </w:rPr>
      </w:pPr>
      <w:r w:rsidRPr="004027E8">
        <w:rPr>
          <w:rFonts w:ascii="华文楷体" w:eastAsia="华文楷体" w:hAnsi="华文楷体" w:hint="eastAsia"/>
          <w:sz w:val="28"/>
          <w:szCs w:val="28"/>
        </w:rPr>
        <w:t>还有一个过失呢，如此一来作者与受者就成了截然分开的</w:t>
      </w:r>
      <w:del w:id="662" w:author="admin" w:date="2015-10-08T23:05:00Z">
        <w:r w:rsidRPr="004027E8" w:rsidDel="006040DF">
          <w:rPr>
            <w:rFonts w:ascii="华文楷体" w:eastAsia="华文楷体" w:hAnsi="华文楷体" w:hint="eastAsia"/>
            <w:sz w:val="28"/>
            <w:szCs w:val="28"/>
          </w:rPr>
          <w:delText>，</w:delText>
        </w:r>
      </w:del>
      <w:ins w:id="663" w:author="admin" w:date="2015-10-08T23:05:00Z">
        <w:r w:rsidR="006040DF">
          <w:rPr>
            <w:rFonts w:ascii="华文楷体" w:eastAsia="华文楷体" w:hAnsi="华文楷体" w:hint="eastAsia"/>
            <w:sz w:val="28"/>
            <w:szCs w:val="28"/>
          </w:rPr>
          <w:t>。</w:t>
        </w:r>
      </w:ins>
      <w:r w:rsidRPr="004027E8">
        <w:rPr>
          <w:rFonts w:ascii="华文楷体" w:eastAsia="华文楷体" w:hAnsi="华文楷体" w:hint="eastAsia"/>
          <w:sz w:val="28"/>
          <w:szCs w:val="28"/>
        </w:rPr>
        <w:t>作者就是作者，受者也就是受者，二者之间呢就没有关系了</w:t>
      </w:r>
      <w:del w:id="664" w:author="admin" w:date="2015-10-08T23:05:00Z">
        <w:r w:rsidRPr="004027E8" w:rsidDel="006040DF">
          <w:rPr>
            <w:rFonts w:ascii="华文楷体" w:eastAsia="华文楷体" w:hAnsi="华文楷体" w:hint="eastAsia"/>
            <w:sz w:val="28"/>
            <w:szCs w:val="28"/>
          </w:rPr>
          <w:delText>，</w:delText>
        </w:r>
      </w:del>
      <w:ins w:id="665" w:author="admin" w:date="2015-10-08T23:05:00Z">
        <w:r w:rsidR="006040DF">
          <w:rPr>
            <w:rFonts w:ascii="华文楷体" w:eastAsia="华文楷体" w:hAnsi="华文楷体" w:hint="eastAsia"/>
            <w:sz w:val="28"/>
            <w:szCs w:val="28"/>
          </w:rPr>
          <w:t>。</w:t>
        </w:r>
      </w:ins>
      <w:r w:rsidRPr="004027E8">
        <w:rPr>
          <w:rFonts w:ascii="华文楷体" w:eastAsia="华文楷体" w:hAnsi="华文楷体" w:hint="eastAsia"/>
          <w:sz w:val="28"/>
          <w:szCs w:val="28"/>
        </w:rPr>
        <w:t>那么这二者之间没有关系，就会出现什么问题呢？所谓的自作自受，啊这个人造</w:t>
      </w:r>
      <w:proofErr w:type="gramStart"/>
      <w:r w:rsidRPr="004027E8">
        <w:rPr>
          <w:rFonts w:ascii="华文楷体" w:eastAsia="华文楷体" w:hAnsi="华文楷体" w:hint="eastAsia"/>
          <w:sz w:val="28"/>
          <w:szCs w:val="28"/>
        </w:rPr>
        <w:t>了业你会</w:t>
      </w:r>
      <w:proofErr w:type="gramEnd"/>
      <w:r w:rsidRPr="004027E8">
        <w:rPr>
          <w:rFonts w:ascii="华文楷体" w:eastAsia="华文楷体" w:hAnsi="华文楷体" w:hint="eastAsia"/>
          <w:sz w:val="28"/>
          <w:szCs w:val="28"/>
        </w:rPr>
        <w:t>受果，这个我们这个关系彻底</w:t>
      </w:r>
      <w:del w:id="666" w:author="admin" w:date="2015-10-08T23:06:00Z">
        <w:r w:rsidRPr="004027E8" w:rsidDel="006040DF">
          <w:rPr>
            <w:rFonts w:ascii="华文楷体" w:eastAsia="华文楷体" w:hAnsi="华文楷体" w:hint="eastAsia"/>
            <w:sz w:val="28"/>
            <w:szCs w:val="28"/>
          </w:rPr>
          <w:delText>拥护</w:delText>
        </w:r>
      </w:del>
      <w:ins w:id="667" w:author="admin" w:date="2015-10-08T23:06:00Z">
        <w:r w:rsidR="006040DF">
          <w:rPr>
            <w:rFonts w:ascii="华文楷体" w:eastAsia="华文楷体" w:hAnsi="华文楷体" w:hint="eastAsia"/>
            <w:sz w:val="28"/>
            <w:szCs w:val="28"/>
          </w:rPr>
          <w:t>颠覆。</w:t>
        </w:r>
      </w:ins>
      <w:del w:id="668" w:author="admin" w:date="2015-10-08T23:06:00Z">
        <w:r w:rsidRPr="004027E8" w:rsidDel="006040DF">
          <w:rPr>
            <w:rFonts w:ascii="华文楷体" w:eastAsia="华文楷体" w:hAnsi="华文楷体" w:hint="eastAsia"/>
            <w:sz w:val="28"/>
            <w:szCs w:val="28"/>
          </w:rPr>
          <w:delText>，</w:delText>
        </w:r>
      </w:del>
      <w:r w:rsidRPr="004027E8">
        <w:rPr>
          <w:rFonts w:ascii="华文楷体" w:eastAsia="华文楷体" w:hAnsi="华文楷体" w:hint="eastAsia"/>
          <w:sz w:val="28"/>
          <w:szCs w:val="28"/>
        </w:rPr>
        <w:t>因为为什么呢</w:t>
      </w:r>
      <w:ins w:id="669" w:author="admin" w:date="2015-10-08T23:06:00Z">
        <w:r w:rsidR="006040DF">
          <w:rPr>
            <w:rFonts w:ascii="华文楷体" w:eastAsia="华文楷体" w:hAnsi="华文楷体" w:hint="eastAsia"/>
            <w:sz w:val="28"/>
            <w:szCs w:val="28"/>
          </w:rPr>
          <w:t>？</w:t>
        </w:r>
      </w:ins>
      <w:del w:id="670" w:author="admin" w:date="2015-10-08T23:06:00Z">
        <w:r w:rsidRPr="004027E8" w:rsidDel="006040DF">
          <w:rPr>
            <w:rFonts w:ascii="华文楷体" w:eastAsia="华文楷体" w:hAnsi="华文楷体" w:hint="eastAsia"/>
            <w:sz w:val="28"/>
            <w:szCs w:val="28"/>
          </w:rPr>
          <w:delText>，</w:delText>
        </w:r>
      </w:del>
      <w:r w:rsidRPr="004027E8">
        <w:rPr>
          <w:rFonts w:ascii="华文楷体" w:eastAsia="华文楷体" w:hAnsi="华文楷体" w:hint="eastAsia"/>
          <w:sz w:val="28"/>
          <w:szCs w:val="28"/>
        </w:rPr>
        <w:t>作者是一个自性，受者成另外一个自性了</w:t>
      </w:r>
      <w:del w:id="671" w:author="admin" w:date="2015-10-08T23:07:00Z">
        <w:r w:rsidRPr="004027E8" w:rsidDel="00D271FC">
          <w:rPr>
            <w:rFonts w:ascii="华文楷体" w:eastAsia="华文楷体" w:hAnsi="华文楷体" w:hint="eastAsia"/>
            <w:sz w:val="28"/>
            <w:szCs w:val="28"/>
          </w:rPr>
          <w:delText>，</w:delText>
        </w:r>
      </w:del>
      <w:ins w:id="672" w:author="admin" w:date="2015-10-08T23:07: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第一个我是实有的，这个我是实有的这个特点不要忘记啊，如果我们把我实有的这个特点忘记了，像这样我们在分析过失的时候呢，就难以生起定解</w:t>
      </w:r>
      <w:del w:id="673" w:author="admin" w:date="2015-10-08T23:07:00Z">
        <w:r w:rsidRPr="004027E8" w:rsidDel="00D271FC">
          <w:rPr>
            <w:rFonts w:ascii="华文楷体" w:eastAsia="华文楷体" w:hAnsi="华文楷体" w:hint="eastAsia"/>
            <w:sz w:val="28"/>
            <w:szCs w:val="28"/>
          </w:rPr>
          <w:delText>，</w:delText>
        </w:r>
      </w:del>
      <w:ins w:id="674" w:author="admin" w:date="2015-10-08T23:07: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说第一个我是实有存在的，第二个他是刹那生灭的，所以说一个实有的法，第一个刹那存在的时候呢，第二</w:t>
      </w:r>
      <w:proofErr w:type="gramStart"/>
      <w:r w:rsidRPr="004027E8">
        <w:rPr>
          <w:rFonts w:ascii="华文楷体" w:eastAsia="华文楷体" w:hAnsi="华文楷体" w:hint="eastAsia"/>
          <w:sz w:val="28"/>
          <w:szCs w:val="28"/>
        </w:rPr>
        <w:t>刹那就</w:t>
      </w:r>
      <w:proofErr w:type="gramEnd"/>
      <w:r w:rsidRPr="004027E8">
        <w:rPr>
          <w:rFonts w:ascii="华文楷体" w:eastAsia="华文楷体" w:hAnsi="华文楷体" w:hint="eastAsia"/>
          <w:sz w:val="28"/>
          <w:szCs w:val="28"/>
        </w:rPr>
        <w:t>没有了，完全变成另外</w:t>
      </w:r>
      <w:r w:rsidRPr="004027E8">
        <w:rPr>
          <w:rFonts w:ascii="华文楷体" w:eastAsia="华文楷体" w:hAnsi="华文楷体" w:hint="eastAsia"/>
          <w:sz w:val="28"/>
          <w:szCs w:val="28"/>
        </w:rPr>
        <w:lastRenderedPageBreak/>
        <w:t>一个新的法了</w:t>
      </w:r>
      <w:del w:id="675" w:author="admin" w:date="2015-10-08T23:08:00Z">
        <w:r w:rsidRPr="004027E8" w:rsidDel="00D271FC">
          <w:rPr>
            <w:rFonts w:ascii="华文楷体" w:eastAsia="华文楷体" w:hAnsi="华文楷体" w:hint="eastAsia"/>
            <w:sz w:val="28"/>
            <w:szCs w:val="28"/>
          </w:rPr>
          <w:delText>，</w:delText>
        </w:r>
      </w:del>
      <w:ins w:id="676" w:author="admin" w:date="2015-10-08T23:08:00Z">
        <w:r w:rsidR="00D271FC">
          <w:rPr>
            <w:rFonts w:ascii="华文楷体" w:eastAsia="华文楷体" w:hAnsi="华文楷体" w:hint="eastAsia"/>
            <w:sz w:val="28"/>
            <w:szCs w:val="28"/>
          </w:rPr>
          <w:t>。</w:t>
        </w:r>
      </w:ins>
    </w:p>
    <w:p w:rsidR="00894D33" w:rsidRDefault="004027E8" w:rsidP="00894D33">
      <w:pPr>
        <w:ind w:firstLine="570"/>
        <w:rPr>
          <w:ins w:id="677" w:author="admin" w:date="2015-10-08T23:12:00Z"/>
          <w:rFonts w:ascii="华文楷体" w:eastAsia="华文楷体" w:hAnsi="华文楷体"/>
          <w:sz w:val="28"/>
          <w:szCs w:val="28"/>
        </w:rPr>
      </w:pPr>
      <w:r w:rsidRPr="004027E8">
        <w:rPr>
          <w:rFonts w:ascii="华文楷体" w:eastAsia="华文楷体" w:hAnsi="华文楷体" w:hint="eastAsia"/>
          <w:sz w:val="28"/>
          <w:szCs w:val="28"/>
        </w:rPr>
        <w:t>所以说像这样的话就变成多体，这样的话作者和受者成了截然分开</w:t>
      </w:r>
      <w:del w:id="678" w:author="admin" w:date="2015-10-08T23:08:00Z">
        <w:r w:rsidRPr="004027E8" w:rsidDel="00D271FC">
          <w:rPr>
            <w:rFonts w:ascii="华文楷体" w:eastAsia="华文楷体" w:hAnsi="华文楷体" w:hint="eastAsia"/>
            <w:sz w:val="28"/>
            <w:szCs w:val="28"/>
          </w:rPr>
          <w:delText>，</w:delText>
        </w:r>
      </w:del>
      <w:ins w:id="679" w:author="admin" w:date="2015-10-08T23:08: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作者和受者成了截然分开呢，那么就是说作者，当作者造了</w:t>
      </w:r>
      <w:proofErr w:type="gramStart"/>
      <w:r w:rsidRPr="004027E8">
        <w:rPr>
          <w:rFonts w:ascii="华文楷体" w:eastAsia="华文楷体" w:hAnsi="华文楷体" w:hint="eastAsia"/>
          <w:sz w:val="28"/>
          <w:szCs w:val="28"/>
        </w:rPr>
        <w:t>业之后</w:t>
      </w:r>
      <w:proofErr w:type="gramEnd"/>
      <w:r w:rsidRPr="004027E8">
        <w:rPr>
          <w:rFonts w:ascii="华文楷体" w:eastAsia="华文楷体" w:hAnsi="华文楷体" w:hint="eastAsia"/>
          <w:sz w:val="28"/>
          <w:szCs w:val="28"/>
        </w:rPr>
        <w:t>呢，他一灭之后呢，他整个就灭掉了，不可能再有受者了，啊不可能再有受者</w:t>
      </w:r>
      <w:del w:id="680" w:author="admin" w:date="2015-10-08T23:08:00Z">
        <w:r w:rsidRPr="004027E8" w:rsidDel="00D271FC">
          <w:rPr>
            <w:rFonts w:ascii="华文楷体" w:eastAsia="华文楷体" w:hAnsi="华文楷体" w:hint="eastAsia"/>
            <w:sz w:val="28"/>
            <w:szCs w:val="28"/>
          </w:rPr>
          <w:delText>，</w:delText>
        </w:r>
      </w:del>
      <w:ins w:id="681" w:author="admin" w:date="2015-10-08T23:08: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因为二者之间是两个法了</w:t>
      </w:r>
      <w:del w:id="682" w:author="admin" w:date="2015-10-08T23:08:00Z">
        <w:r w:rsidRPr="004027E8" w:rsidDel="00D271FC">
          <w:rPr>
            <w:rFonts w:ascii="华文楷体" w:eastAsia="华文楷体" w:hAnsi="华文楷体" w:hint="eastAsia"/>
            <w:sz w:val="28"/>
            <w:szCs w:val="28"/>
          </w:rPr>
          <w:delText>。</w:delText>
        </w:r>
      </w:del>
      <w:ins w:id="683" w:author="admin" w:date="2015-10-08T23:08: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可以说成两个相续了，相当又成了两个相续了，就成了张三李四两个相续了</w:t>
      </w:r>
      <w:del w:id="684" w:author="admin" w:date="2015-10-08T23:09:00Z">
        <w:r w:rsidRPr="004027E8" w:rsidDel="00D271FC">
          <w:rPr>
            <w:rFonts w:ascii="华文楷体" w:eastAsia="华文楷体" w:hAnsi="华文楷体" w:hint="eastAsia"/>
            <w:sz w:val="28"/>
            <w:szCs w:val="28"/>
          </w:rPr>
          <w:delText>，</w:delText>
        </w:r>
      </w:del>
      <w:ins w:id="685" w:author="admin" w:date="2015-10-08T23:09: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因为什么张三和李四也是截然不同的他体，也是成了截然不同的他体</w:t>
      </w:r>
      <w:del w:id="686" w:author="admin" w:date="2015-10-08T23:09:00Z">
        <w:r w:rsidRPr="004027E8" w:rsidDel="00D271FC">
          <w:rPr>
            <w:rFonts w:ascii="华文楷体" w:eastAsia="华文楷体" w:hAnsi="华文楷体" w:hint="eastAsia"/>
            <w:sz w:val="28"/>
            <w:szCs w:val="28"/>
          </w:rPr>
          <w:delText>，</w:delText>
        </w:r>
      </w:del>
      <w:ins w:id="687" w:author="admin" w:date="2015-10-08T23:09: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所以像这样的话如果你说这个二者之间还有作者和受者的关系，</w:t>
      </w:r>
      <w:proofErr w:type="gramStart"/>
      <w:r w:rsidRPr="004027E8">
        <w:rPr>
          <w:rFonts w:ascii="华文楷体" w:eastAsia="华文楷体" w:hAnsi="华文楷体" w:hint="eastAsia"/>
          <w:sz w:val="28"/>
          <w:szCs w:val="28"/>
        </w:rPr>
        <w:t>业果就</w:t>
      </w:r>
      <w:proofErr w:type="gramEnd"/>
      <w:r w:rsidRPr="004027E8">
        <w:rPr>
          <w:rFonts w:ascii="华文楷体" w:eastAsia="华文楷体" w:hAnsi="华文楷体" w:hint="eastAsia"/>
          <w:sz w:val="28"/>
          <w:szCs w:val="28"/>
        </w:rPr>
        <w:t>彻底不合道理的</w:t>
      </w:r>
      <w:del w:id="688" w:author="admin" w:date="2015-10-08T23:10:00Z">
        <w:r w:rsidRPr="004027E8" w:rsidDel="00D271FC">
          <w:rPr>
            <w:rFonts w:ascii="华文楷体" w:eastAsia="华文楷体" w:hAnsi="华文楷体" w:hint="eastAsia"/>
            <w:sz w:val="28"/>
            <w:szCs w:val="28"/>
          </w:rPr>
          <w:delText>，</w:delText>
        </w:r>
      </w:del>
      <w:ins w:id="689" w:author="admin" w:date="2015-10-08T23:10:00Z">
        <w:r w:rsidR="00D271FC">
          <w:rPr>
            <w:rFonts w:ascii="华文楷体" w:eastAsia="华文楷体" w:hAnsi="华文楷体" w:hint="eastAsia"/>
            <w:sz w:val="28"/>
            <w:szCs w:val="28"/>
          </w:rPr>
          <w:t>。</w:t>
        </w:r>
      </w:ins>
      <w:del w:id="690" w:author="admin" w:date="2015-10-08T23:10:00Z">
        <w:r w:rsidRPr="004027E8" w:rsidDel="00D271FC">
          <w:rPr>
            <w:rFonts w:ascii="华文楷体" w:eastAsia="华文楷体" w:hAnsi="华文楷体" w:hint="eastAsia"/>
            <w:sz w:val="28"/>
            <w:szCs w:val="28"/>
          </w:rPr>
          <w:delText>你是</w:delText>
        </w:r>
      </w:del>
      <w:ins w:id="691" w:author="admin" w:date="2015-10-08T23:10:00Z">
        <w:r w:rsidR="00D271FC">
          <w:rPr>
            <w:rFonts w:ascii="华文楷体" w:eastAsia="华文楷体" w:hAnsi="华文楷体" w:hint="eastAsia"/>
            <w:sz w:val="28"/>
            <w:szCs w:val="28"/>
          </w:rPr>
          <w:t>李</w:t>
        </w:r>
        <w:proofErr w:type="gramStart"/>
        <w:r w:rsidR="00D271FC">
          <w:rPr>
            <w:rFonts w:ascii="华文楷体" w:eastAsia="华文楷体" w:hAnsi="华文楷体" w:hint="eastAsia"/>
            <w:sz w:val="28"/>
            <w:szCs w:val="28"/>
          </w:rPr>
          <w:t>四</w:t>
        </w:r>
      </w:ins>
      <w:r w:rsidRPr="004027E8">
        <w:rPr>
          <w:rFonts w:ascii="华文楷体" w:eastAsia="华文楷体" w:hAnsi="华文楷体" w:hint="eastAsia"/>
          <w:sz w:val="28"/>
          <w:szCs w:val="28"/>
        </w:rPr>
        <w:t>根本没有造业但是</w:t>
      </w:r>
      <w:proofErr w:type="gramEnd"/>
      <w:r w:rsidRPr="004027E8">
        <w:rPr>
          <w:rFonts w:ascii="华文楷体" w:eastAsia="华文楷体" w:hAnsi="华文楷体" w:hint="eastAsia"/>
          <w:sz w:val="28"/>
          <w:szCs w:val="28"/>
        </w:rPr>
        <w:t>他最后受，</w:t>
      </w:r>
      <w:del w:id="692" w:author="admin" w:date="2015-10-08T23:10:00Z">
        <w:r w:rsidRPr="004027E8" w:rsidDel="00D271FC">
          <w:rPr>
            <w:rFonts w:ascii="华文楷体" w:eastAsia="华文楷体" w:hAnsi="华文楷体" w:hint="eastAsia"/>
            <w:sz w:val="28"/>
            <w:szCs w:val="28"/>
          </w:rPr>
          <w:delText>最后会</w:delText>
        </w:r>
      </w:del>
      <w:ins w:id="693" w:author="admin" w:date="2015-10-08T23:10:00Z">
        <w:r w:rsidR="00D271FC">
          <w:rPr>
            <w:rFonts w:ascii="华文楷体" w:eastAsia="华文楷体" w:hAnsi="华文楷体" w:hint="eastAsia"/>
            <w:sz w:val="28"/>
            <w:szCs w:val="28"/>
          </w:rPr>
          <w:t>就会</w:t>
        </w:r>
      </w:ins>
      <w:ins w:id="694" w:author="admin" w:date="2015-10-08T23:11:00Z">
        <w:r w:rsidR="00D271FC">
          <w:rPr>
            <w:rFonts w:ascii="华文楷体" w:eastAsia="华文楷体" w:hAnsi="华文楷体" w:hint="eastAsia"/>
            <w:sz w:val="28"/>
            <w:szCs w:val="28"/>
          </w:rPr>
          <w:t>做</w:t>
        </w:r>
        <w:proofErr w:type="gramStart"/>
        <w:r w:rsidR="00D271FC">
          <w:rPr>
            <w:rFonts w:ascii="华文楷体" w:eastAsia="华文楷体" w:hAnsi="华文楷体" w:hint="eastAsia"/>
            <w:sz w:val="28"/>
            <w:szCs w:val="28"/>
          </w:rPr>
          <w:t>一回</w:t>
        </w:r>
      </w:ins>
      <w:r w:rsidRPr="004027E8">
        <w:rPr>
          <w:rFonts w:ascii="华文楷体" w:eastAsia="华文楷体" w:hAnsi="华文楷体" w:hint="eastAsia"/>
          <w:sz w:val="28"/>
          <w:szCs w:val="28"/>
        </w:rPr>
        <w:t>受果</w:t>
      </w:r>
      <w:proofErr w:type="gramEnd"/>
      <w:del w:id="695" w:author="admin" w:date="2015-10-08T23:11:00Z">
        <w:r w:rsidRPr="004027E8" w:rsidDel="00D271FC">
          <w:rPr>
            <w:rFonts w:ascii="华文楷体" w:eastAsia="华文楷体" w:hAnsi="华文楷体" w:hint="eastAsia"/>
            <w:sz w:val="28"/>
            <w:szCs w:val="28"/>
          </w:rPr>
          <w:delText>，</w:delText>
        </w:r>
      </w:del>
      <w:ins w:id="696" w:author="admin" w:date="2015-10-08T23:11:00Z">
        <w:r w:rsidR="00D271FC">
          <w:rPr>
            <w:rFonts w:ascii="华文楷体" w:eastAsia="华文楷体" w:hAnsi="华文楷体" w:hint="eastAsia"/>
            <w:sz w:val="28"/>
            <w:szCs w:val="28"/>
          </w:rPr>
          <w:t>。</w:t>
        </w:r>
      </w:ins>
      <w:r w:rsidRPr="004027E8">
        <w:rPr>
          <w:rFonts w:ascii="华文楷体" w:eastAsia="华文楷体" w:hAnsi="华文楷体" w:hint="eastAsia"/>
          <w:sz w:val="28"/>
          <w:szCs w:val="28"/>
        </w:rPr>
        <w:t>那么就是说张三造了</w:t>
      </w:r>
      <w:proofErr w:type="gramStart"/>
      <w:r w:rsidRPr="004027E8">
        <w:rPr>
          <w:rFonts w:ascii="华文楷体" w:eastAsia="华文楷体" w:hAnsi="华文楷体" w:hint="eastAsia"/>
          <w:sz w:val="28"/>
          <w:szCs w:val="28"/>
        </w:rPr>
        <w:t>业之后</w:t>
      </w:r>
      <w:proofErr w:type="gramEnd"/>
      <w:r w:rsidRPr="004027E8">
        <w:rPr>
          <w:rFonts w:ascii="华文楷体" w:eastAsia="华文楷体" w:hAnsi="华文楷体" w:hint="eastAsia"/>
          <w:sz w:val="28"/>
          <w:szCs w:val="28"/>
        </w:rPr>
        <w:t>呢不会受果，这个二者之间呢</w:t>
      </w:r>
      <w:proofErr w:type="gramStart"/>
      <w:r w:rsidRPr="004027E8">
        <w:rPr>
          <w:rFonts w:ascii="华文楷体" w:eastAsia="华文楷体" w:hAnsi="华文楷体" w:hint="eastAsia"/>
          <w:sz w:val="28"/>
          <w:szCs w:val="28"/>
        </w:rPr>
        <w:t>就如果</w:t>
      </w:r>
      <w:proofErr w:type="gramEnd"/>
      <w:r w:rsidRPr="004027E8">
        <w:rPr>
          <w:rFonts w:ascii="华文楷体" w:eastAsia="华文楷体" w:hAnsi="华文楷体" w:hint="eastAsia"/>
          <w:sz w:val="28"/>
          <w:szCs w:val="28"/>
        </w:rPr>
        <w:t>真的分析的时候就成了完全的他体了，完全的他体</w:t>
      </w:r>
      <w:del w:id="697" w:author="admin" w:date="2015-10-08T23:12:00Z">
        <w:r w:rsidRPr="004027E8" w:rsidDel="00894D33">
          <w:rPr>
            <w:rFonts w:ascii="华文楷体" w:eastAsia="华文楷体" w:hAnsi="华文楷体" w:hint="eastAsia"/>
            <w:sz w:val="28"/>
            <w:szCs w:val="28"/>
          </w:rPr>
          <w:delText>，</w:delText>
        </w:r>
      </w:del>
      <w:ins w:id="698" w:author="admin" w:date="2015-10-08T23:12:00Z">
        <w:r w:rsidR="00894D33">
          <w:rPr>
            <w:rFonts w:ascii="华文楷体" w:eastAsia="华文楷体" w:hAnsi="华文楷体" w:hint="eastAsia"/>
            <w:sz w:val="28"/>
            <w:szCs w:val="28"/>
          </w:rPr>
          <w:t>。</w:t>
        </w:r>
      </w:ins>
    </w:p>
    <w:p w:rsidR="00894D33" w:rsidRDefault="004027E8" w:rsidP="00894D33">
      <w:pPr>
        <w:ind w:firstLine="570"/>
        <w:rPr>
          <w:ins w:id="699" w:author="admin" w:date="2015-10-08T23:14:00Z"/>
          <w:rFonts w:ascii="华文楷体" w:eastAsia="华文楷体" w:hAnsi="华文楷体"/>
          <w:sz w:val="28"/>
          <w:szCs w:val="28"/>
        </w:rPr>
      </w:pPr>
      <w:r w:rsidRPr="004027E8">
        <w:rPr>
          <w:rFonts w:ascii="华文楷体" w:eastAsia="华文楷体" w:hAnsi="华文楷体" w:hint="eastAsia"/>
          <w:sz w:val="28"/>
          <w:szCs w:val="28"/>
        </w:rPr>
        <w:t>当然就我们的感觉当中，就觉得这个怎么是他体呢</w:t>
      </w:r>
      <w:del w:id="700" w:author="admin" w:date="2015-10-08T23:12:00Z">
        <w:r w:rsidRPr="004027E8" w:rsidDel="00894D33">
          <w:rPr>
            <w:rFonts w:ascii="华文楷体" w:eastAsia="华文楷体" w:hAnsi="华文楷体" w:hint="eastAsia"/>
            <w:sz w:val="28"/>
            <w:szCs w:val="28"/>
          </w:rPr>
          <w:delText>，</w:delText>
        </w:r>
      </w:del>
      <w:ins w:id="701" w:author="admin" w:date="2015-10-08T23:12:00Z">
        <w:r w:rsidR="00894D33">
          <w:rPr>
            <w:rFonts w:ascii="华文楷体" w:eastAsia="华文楷体" w:hAnsi="华文楷体" w:hint="eastAsia"/>
            <w:sz w:val="28"/>
            <w:szCs w:val="28"/>
          </w:rPr>
          <w:t>？</w:t>
        </w:r>
      </w:ins>
      <w:r w:rsidRPr="004027E8">
        <w:rPr>
          <w:rFonts w:ascii="华文楷体" w:eastAsia="华文楷体" w:hAnsi="华文楷体" w:hint="eastAsia"/>
          <w:sz w:val="28"/>
          <w:szCs w:val="28"/>
        </w:rPr>
        <w:t>就用张三李四这两个相续来做比喻，为什么呢？</w:t>
      </w:r>
      <w:del w:id="702" w:author="admin" w:date="2015-10-08T23:13:00Z">
        <w:r w:rsidRPr="004027E8" w:rsidDel="00894D33">
          <w:rPr>
            <w:rFonts w:ascii="华文楷体" w:eastAsia="华文楷体" w:hAnsi="华文楷体" w:hint="eastAsia"/>
            <w:sz w:val="28"/>
            <w:szCs w:val="28"/>
          </w:rPr>
          <w:delText xml:space="preserve"> </w:delText>
        </w:r>
      </w:del>
      <w:r w:rsidRPr="004027E8">
        <w:rPr>
          <w:rFonts w:ascii="华文楷体" w:eastAsia="华文楷体" w:hAnsi="华文楷体" w:hint="eastAsia"/>
          <w:sz w:val="28"/>
          <w:szCs w:val="28"/>
        </w:rPr>
        <w:t>因为这个我还是一个相续嘛，无法</w:t>
      </w:r>
      <w:proofErr w:type="gramStart"/>
      <w:r w:rsidRPr="004027E8">
        <w:rPr>
          <w:rFonts w:ascii="华文楷体" w:eastAsia="华文楷体" w:hAnsi="华文楷体" w:hint="eastAsia"/>
          <w:sz w:val="28"/>
          <w:szCs w:val="28"/>
        </w:rPr>
        <w:t>安立相续</w:t>
      </w:r>
      <w:proofErr w:type="gramEnd"/>
      <w:r w:rsidRPr="004027E8">
        <w:rPr>
          <w:rFonts w:ascii="华文楷体" w:eastAsia="华文楷体" w:hAnsi="华文楷体" w:hint="eastAsia"/>
          <w:sz w:val="28"/>
          <w:szCs w:val="28"/>
        </w:rPr>
        <w:t>，安立不了相续</w:t>
      </w:r>
      <w:del w:id="703" w:author="admin" w:date="2015-10-08T23:13:00Z">
        <w:r w:rsidRPr="004027E8" w:rsidDel="00894D33">
          <w:rPr>
            <w:rFonts w:ascii="华文楷体" w:eastAsia="华文楷体" w:hAnsi="华文楷体" w:hint="eastAsia"/>
            <w:sz w:val="28"/>
            <w:szCs w:val="28"/>
          </w:rPr>
          <w:delText>，</w:delText>
        </w:r>
      </w:del>
      <w:ins w:id="704" w:author="admin" w:date="2015-10-08T23:13:00Z">
        <w:r w:rsidR="00894D33">
          <w:rPr>
            <w:rFonts w:ascii="华文楷体" w:eastAsia="华文楷体" w:hAnsi="华文楷体" w:hint="eastAsia"/>
            <w:sz w:val="28"/>
            <w:szCs w:val="28"/>
          </w:rPr>
          <w:t>。</w:t>
        </w:r>
      </w:ins>
      <w:r w:rsidRPr="004027E8">
        <w:rPr>
          <w:rFonts w:ascii="华文楷体" w:eastAsia="华文楷体" w:hAnsi="华文楷体" w:hint="eastAsia"/>
          <w:sz w:val="28"/>
          <w:szCs w:val="28"/>
        </w:rPr>
        <w:t>因为就是说你是实有的法，再是刹那生灭的法，第一刹那，第二</w:t>
      </w:r>
      <w:proofErr w:type="gramStart"/>
      <w:r w:rsidRPr="004027E8">
        <w:rPr>
          <w:rFonts w:ascii="华文楷体" w:eastAsia="华文楷体" w:hAnsi="华文楷体" w:hint="eastAsia"/>
          <w:sz w:val="28"/>
          <w:szCs w:val="28"/>
        </w:rPr>
        <w:t>刹那都</w:t>
      </w:r>
      <w:proofErr w:type="gramEnd"/>
      <w:r w:rsidRPr="004027E8">
        <w:rPr>
          <w:rFonts w:ascii="华文楷体" w:eastAsia="华文楷体" w:hAnsi="华文楷体" w:hint="eastAsia"/>
          <w:sz w:val="28"/>
          <w:szCs w:val="28"/>
        </w:rPr>
        <w:t>不一样</w:t>
      </w:r>
      <w:del w:id="705" w:author="admin" w:date="2015-10-08T23:13:00Z">
        <w:r w:rsidRPr="004027E8" w:rsidDel="00894D33">
          <w:rPr>
            <w:rFonts w:ascii="华文楷体" w:eastAsia="华文楷体" w:hAnsi="华文楷体" w:hint="eastAsia"/>
            <w:sz w:val="28"/>
            <w:szCs w:val="28"/>
          </w:rPr>
          <w:delText>，</w:delText>
        </w:r>
      </w:del>
      <w:ins w:id="706" w:author="admin" w:date="2015-10-08T23:13:00Z">
        <w:r w:rsidR="00894D33">
          <w:rPr>
            <w:rFonts w:ascii="华文楷体" w:eastAsia="华文楷体" w:hAnsi="华文楷体" w:hint="eastAsia"/>
            <w:sz w:val="28"/>
            <w:szCs w:val="28"/>
          </w:rPr>
          <w:t>。</w:t>
        </w:r>
      </w:ins>
      <w:r w:rsidRPr="004027E8">
        <w:rPr>
          <w:rFonts w:ascii="华文楷体" w:eastAsia="华文楷体" w:hAnsi="华文楷体" w:hint="eastAsia"/>
          <w:sz w:val="28"/>
          <w:szCs w:val="28"/>
        </w:rPr>
        <w:t>第一刹那和，第一刹那存在的时候，第二刹那，第一刹那、第二刹那本体完全不相同的，是完全是他体的法</w:t>
      </w:r>
      <w:del w:id="707" w:author="admin" w:date="2015-10-08T23:14:00Z">
        <w:r w:rsidRPr="004027E8" w:rsidDel="008A1626">
          <w:rPr>
            <w:rFonts w:ascii="华文楷体" w:eastAsia="华文楷体" w:hAnsi="华文楷体" w:hint="eastAsia"/>
            <w:sz w:val="28"/>
            <w:szCs w:val="28"/>
          </w:rPr>
          <w:delText>，</w:delText>
        </w:r>
      </w:del>
      <w:ins w:id="708" w:author="admin" w:date="2015-10-08T23:14:00Z">
        <w:r w:rsidR="008A1626">
          <w:rPr>
            <w:rFonts w:ascii="华文楷体" w:eastAsia="华文楷体" w:hAnsi="华文楷体" w:hint="eastAsia"/>
            <w:sz w:val="28"/>
            <w:szCs w:val="28"/>
          </w:rPr>
          <w:t>。</w:t>
        </w:r>
      </w:ins>
      <w:r w:rsidRPr="004027E8">
        <w:rPr>
          <w:rFonts w:ascii="华文楷体" w:eastAsia="华文楷体" w:hAnsi="华文楷体" w:hint="eastAsia"/>
          <w:sz w:val="28"/>
          <w:szCs w:val="28"/>
        </w:rPr>
        <w:t>所以说我们就可以用张三李四的这个两个相续的来做比喻，像这样</w:t>
      </w:r>
      <w:proofErr w:type="gramStart"/>
      <w:r w:rsidRPr="004027E8">
        <w:rPr>
          <w:rFonts w:ascii="华文楷体" w:eastAsia="华文楷体" w:hAnsi="华文楷体" w:hint="eastAsia"/>
          <w:sz w:val="28"/>
          <w:szCs w:val="28"/>
        </w:rPr>
        <w:t>的话业果作者</w:t>
      </w:r>
      <w:proofErr w:type="gramEnd"/>
      <w:r w:rsidRPr="004027E8">
        <w:rPr>
          <w:rFonts w:ascii="华文楷体" w:eastAsia="华文楷体" w:hAnsi="华文楷体" w:hint="eastAsia"/>
          <w:sz w:val="28"/>
          <w:szCs w:val="28"/>
        </w:rPr>
        <w:t>和受者，完全相同了，这个是《入中论》当中的这个分析的理论就是这样的</w:t>
      </w:r>
      <w:del w:id="709" w:author="admin" w:date="2015-10-08T23:14:00Z">
        <w:r w:rsidRPr="004027E8" w:rsidDel="00894D33">
          <w:rPr>
            <w:rFonts w:ascii="华文楷体" w:eastAsia="华文楷体" w:hAnsi="华文楷体" w:hint="eastAsia"/>
            <w:sz w:val="28"/>
            <w:szCs w:val="28"/>
          </w:rPr>
          <w:delText>，</w:delText>
        </w:r>
      </w:del>
      <w:ins w:id="710" w:author="admin" w:date="2015-10-08T23:14:00Z">
        <w:r w:rsidR="00894D33">
          <w:rPr>
            <w:rFonts w:ascii="华文楷体" w:eastAsia="华文楷体" w:hAnsi="华文楷体" w:hint="eastAsia"/>
            <w:sz w:val="28"/>
            <w:szCs w:val="28"/>
          </w:rPr>
          <w:t>。</w:t>
        </w:r>
      </w:ins>
    </w:p>
    <w:p w:rsidR="00894D33" w:rsidRDefault="00894D33" w:rsidP="00894D33">
      <w:pPr>
        <w:ind w:firstLine="570"/>
        <w:rPr>
          <w:ins w:id="711" w:author="admin" w:date="2015-10-08T23:14:00Z"/>
          <w:rFonts w:ascii="华文楷体" w:eastAsia="华文楷体" w:hAnsi="华文楷体"/>
          <w:sz w:val="28"/>
          <w:szCs w:val="28"/>
        </w:rPr>
      </w:pPr>
      <w:ins w:id="712" w:author="admin" w:date="2015-10-08T23:14:00Z">
        <w:r>
          <w:rPr>
            <w:rFonts w:ascii="华文楷体" w:eastAsia="华文楷体" w:hAnsi="华文楷体" w:hint="eastAsia"/>
            <w:sz w:val="28"/>
            <w:szCs w:val="28"/>
          </w:rPr>
          <w:t>【</w:t>
        </w:r>
      </w:ins>
      <w:r w:rsidR="004027E8" w:rsidRPr="00894D33">
        <w:rPr>
          <w:rFonts w:asciiTheme="minorEastAsia" w:hAnsiTheme="minorEastAsia" w:hint="eastAsia"/>
          <w:sz w:val="28"/>
          <w:szCs w:val="28"/>
          <w:rPrChange w:id="713" w:author="admin" w:date="2015-10-08T23:14:00Z">
            <w:rPr>
              <w:rFonts w:ascii="华文楷体" w:eastAsia="华文楷体" w:hAnsi="华文楷体" w:hint="eastAsia"/>
              <w:sz w:val="28"/>
              <w:szCs w:val="28"/>
            </w:rPr>
          </w:rPrChange>
        </w:rPr>
        <w:t>那么假设我不是刹那性</w:t>
      </w:r>
      <w:r w:rsidR="004027E8" w:rsidRPr="00894D33">
        <w:rPr>
          <w:rFonts w:asciiTheme="minorEastAsia" w:hAnsiTheme="minorEastAsia"/>
          <w:sz w:val="28"/>
          <w:szCs w:val="28"/>
          <w:rPrChange w:id="714" w:author="admin" w:date="2015-10-08T23:14:00Z">
            <w:rPr>
              <w:rFonts w:ascii="华文楷体" w:eastAsia="华文楷体" w:hAnsi="华文楷体"/>
              <w:sz w:val="28"/>
              <w:szCs w:val="28"/>
            </w:rPr>
          </w:rPrChange>
        </w:rPr>
        <w:t>,则因为前不灭尽、后不产生而成为永恒、唯一的自性。</w:t>
      </w:r>
      <w:ins w:id="715" w:author="admin" w:date="2015-10-08T23:14:00Z">
        <w:r>
          <w:rPr>
            <w:rFonts w:ascii="华文楷体" w:eastAsia="华文楷体" w:hAnsi="华文楷体" w:hint="eastAsia"/>
            <w:sz w:val="28"/>
            <w:szCs w:val="28"/>
          </w:rPr>
          <w:t>】</w:t>
        </w:r>
      </w:ins>
    </w:p>
    <w:p w:rsidR="00774F9B" w:rsidRDefault="004027E8" w:rsidP="00894D33">
      <w:pPr>
        <w:ind w:firstLine="570"/>
        <w:rPr>
          <w:ins w:id="716" w:author="admin" w:date="2015-10-08T23:16:00Z"/>
          <w:rFonts w:ascii="华文楷体" w:eastAsia="华文楷体" w:hAnsi="华文楷体"/>
          <w:sz w:val="28"/>
          <w:szCs w:val="28"/>
        </w:rPr>
      </w:pPr>
      <w:r w:rsidRPr="004027E8">
        <w:rPr>
          <w:rFonts w:ascii="华文楷体" w:eastAsia="华文楷体" w:hAnsi="华文楷体" w:hint="eastAsia"/>
          <w:sz w:val="28"/>
          <w:szCs w:val="28"/>
        </w:rPr>
        <w:t>那么如果我不是刹那性呢，不是刹那生灭就是实有的</w:t>
      </w:r>
      <w:del w:id="717" w:author="admin" w:date="2015-10-08T23:15:00Z">
        <w:r w:rsidRPr="004027E8" w:rsidDel="00774F9B">
          <w:rPr>
            <w:rFonts w:ascii="华文楷体" w:eastAsia="华文楷体" w:hAnsi="华文楷体" w:hint="eastAsia"/>
            <w:sz w:val="28"/>
            <w:szCs w:val="28"/>
          </w:rPr>
          <w:delText xml:space="preserve"> ，</w:delText>
        </w:r>
      </w:del>
      <w:ins w:id="718" w:author="admin" w:date="2015-10-08T23:15:00Z">
        <w:r w:rsidR="00774F9B">
          <w:rPr>
            <w:rFonts w:ascii="华文楷体" w:eastAsia="华文楷体" w:hAnsi="华文楷体" w:hint="eastAsia"/>
            <w:sz w:val="28"/>
            <w:szCs w:val="28"/>
          </w:rPr>
          <w:t>。</w:t>
        </w:r>
      </w:ins>
      <w:r w:rsidRPr="004027E8">
        <w:rPr>
          <w:rFonts w:ascii="华文楷体" w:eastAsia="华文楷体" w:hAnsi="华文楷体" w:hint="eastAsia"/>
          <w:sz w:val="28"/>
          <w:szCs w:val="28"/>
        </w:rPr>
        <w:t>那么如</w:t>
      </w:r>
      <w:r w:rsidRPr="004027E8">
        <w:rPr>
          <w:rFonts w:ascii="华文楷体" w:eastAsia="华文楷体" w:hAnsi="华文楷体" w:hint="eastAsia"/>
          <w:sz w:val="28"/>
          <w:szCs w:val="28"/>
        </w:rPr>
        <w:lastRenderedPageBreak/>
        <w:t>果这样的话呢，前面不灭尽、后不产生。前面的法生了之后呢，</w:t>
      </w:r>
      <w:del w:id="719" w:author="admin" w:date="2015-10-08T23:15:00Z">
        <w:r w:rsidRPr="004027E8" w:rsidDel="00774F9B">
          <w:rPr>
            <w:rFonts w:ascii="华文楷体" w:eastAsia="华文楷体" w:hAnsi="华文楷体" w:hint="eastAsia"/>
            <w:sz w:val="28"/>
            <w:szCs w:val="28"/>
          </w:rPr>
          <w:delText xml:space="preserve"> </w:delText>
        </w:r>
      </w:del>
      <w:r w:rsidRPr="004027E8">
        <w:rPr>
          <w:rFonts w:ascii="华文楷体" w:eastAsia="华文楷体" w:hAnsi="华文楷体" w:hint="eastAsia"/>
          <w:sz w:val="28"/>
          <w:szCs w:val="28"/>
        </w:rPr>
        <w:t>永远不会灭，后面的法也永远不会产生的，那么这个我又成了永恒的，成了唯一的自性</w:t>
      </w:r>
      <w:del w:id="720" w:author="admin" w:date="2015-10-08T23:15:00Z">
        <w:r w:rsidRPr="004027E8" w:rsidDel="00774F9B">
          <w:rPr>
            <w:rFonts w:ascii="华文楷体" w:eastAsia="华文楷体" w:hAnsi="华文楷体" w:hint="eastAsia"/>
            <w:sz w:val="28"/>
            <w:szCs w:val="28"/>
          </w:rPr>
          <w:delText>，</w:delText>
        </w:r>
      </w:del>
      <w:ins w:id="721" w:author="admin" w:date="2015-10-08T23:15:00Z">
        <w:r w:rsidR="00774F9B">
          <w:rPr>
            <w:rFonts w:ascii="华文楷体" w:eastAsia="华文楷体" w:hAnsi="华文楷体" w:hint="eastAsia"/>
            <w:sz w:val="28"/>
            <w:szCs w:val="28"/>
          </w:rPr>
          <w:t>。</w:t>
        </w:r>
      </w:ins>
      <w:r w:rsidRPr="004027E8">
        <w:rPr>
          <w:rFonts w:ascii="华文楷体" w:eastAsia="华文楷体" w:hAnsi="华文楷体" w:hint="eastAsia"/>
          <w:sz w:val="28"/>
          <w:szCs w:val="28"/>
        </w:rPr>
        <w:t>那么这个就又有过失，又有问题了</w:t>
      </w:r>
      <w:del w:id="722" w:author="admin" w:date="2015-10-08T23:16:00Z">
        <w:r w:rsidRPr="004027E8" w:rsidDel="00774F9B">
          <w:rPr>
            <w:rFonts w:ascii="华文楷体" w:eastAsia="华文楷体" w:hAnsi="华文楷体" w:hint="eastAsia"/>
            <w:sz w:val="28"/>
            <w:szCs w:val="28"/>
          </w:rPr>
          <w:delText>，</w:delText>
        </w:r>
      </w:del>
      <w:ins w:id="723" w:author="admin" w:date="2015-10-08T23:16:00Z">
        <w:r w:rsidR="00774F9B">
          <w:rPr>
            <w:rFonts w:ascii="华文楷体" w:eastAsia="华文楷体" w:hAnsi="华文楷体" w:hint="eastAsia"/>
            <w:sz w:val="28"/>
            <w:szCs w:val="28"/>
          </w:rPr>
          <w:t>。</w:t>
        </w:r>
      </w:ins>
      <w:r w:rsidRPr="004027E8">
        <w:rPr>
          <w:rFonts w:ascii="华文楷体" w:eastAsia="华文楷体" w:hAnsi="华文楷体" w:hint="eastAsia"/>
          <w:sz w:val="28"/>
          <w:szCs w:val="28"/>
        </w:rPr>
        <w:t>那么下面就是说什么问题呢？</w:t>
      </w:r>
    </w:p>
    <w:p w:rsidR="00774F9B" w:rsidRDefault="00774F9B" w:rsidP="00894D33">
      <w:pPr>
        <w:ind w:firstLine="570"/>
        <w:rPr>
          <w:ins w:id="724" w:author="admin" w:date="2015-10-08T23:16:00Z"/>
          <w:rFonts w:ascii="华文楷体" w:eastAsia="华文楷体" w:hAnsi="华文楷体"/>
          <w:sz w:val="28"/>
          <w:szCs w:val="28"/>
        </w:rPr>
      </w:pPr>
      <w:ins w:id="725" w:author="admin" w:date="2015-10-08T23:16:00Z">
        <w:r>
          <w:rPr>
            <w:rFonts w:ascii="华文楷体" w:eastAsia="华文楷体" w:hAnsi="华文楷体" w:hint="eastAsia"/>
            <w:sz w:val="28"/>
            <w:szCs w:val="28"/>
          </w:rPr>
          <w:t>【</w:t>
        </w:r>
      </w:ins>
      <w:r w:rsidR="004027E8" w:rsidRPr="00774F9B">
        <w:rPr>
          <w:rFonts w:asciiTheme="minorEastAsia" w:hAnsiTheme="minorEastAsia" w:hint="eastAsia"/>
          <w:sz w:val="28"/>
          <w:szCs w:val="28"/>
          <w:rPrChange w:id="726" w:author="admin" w:date="2015-10-08T23:16:00Z">
            <w:rPr>
              <w:rFonts w:ascii="华文楷体" w:eastAsia="华文楷体" w:hAnsi="华文楷体" w:hint="eastAsia"/>
              <w:sz w:val="28"/>
              <w:szCs w:val="28"/>
            </w:rPr>
          </w:rPrChange>
        </w:rPr>
        <w:t>这么一来</w:t>
      </w:r>
      <w:r w:rsidR="004027E8" w:rsidRPr="00774F9B">
        <w:rPr>
          <w:rFonts w:asciiTheme="minorEastAsia" w:hAnsiTheme="minorEastAsia"/>
          <w:sz w:val="28"/>
          <w:szCs w:val="28"/>
          <w:rPrChange w:id="727" w:author="admin" w:date="2015-10-08T23:16:00Z">
            <w:rPr>
              <w:rFonts w:ascii="华文楷体" w:eastAsia="华文楷体" w:hAnsi="华文楷体"/>
              <w:sz w:val="28"/>
              <w:szCs w:val="28"/>
            </w:rPr>
          </w:rPrChange>
        </w:rPr>
        <w:t>,束缚解脱、痛苦快乐等均成荒谬,也根本不会出生,而且有实法也不可能有得以存在的时机,都成了石女儿一样。</w:t>
      </w:r>
      <w:ins w:id="728" w:author="admin" w:date="2015-10-08T23:16:00Z">
        <w:r>
          <w:rPr>
            <w:rFonts w:ascii="华文楷体" w:eastAsia="华文楷体" w:hAnsi="华文楷体" w:hint="eastAsia"/>
            <w:sz w:val="28"/>
            <w:szCs w:val="28"/>
          </w:rPr>
          <w:t>】</w:t>
        </w:r>
      </w:ins>
    </w:p>
    <w:p w:rsidR="00F5030E" w:rsidRDefault="004027E8" w:rsidP="00554B50">
      <w:pPr>
        <w:ind w:firstLine="570"/>
        <w:rPr>
          <w:ins w:id="729" w:author="admin" w:date="2015-10-10T21:59:00Z"/>
          <w:rFonts w:ascii="华文楷体" w:eastAsia="华文楷体" w:hAnsi="华文楷体" w:hint="eastAsia"/>
          <w:sz w:val="28"/>
          <w:szCs w:val="28"/>
        </w:rPr>
      </w:pPr>
      <w:r w:rsidRPr="004027E8">
        <w:rPr>
          <w:rFonts w:ascii="华文楷体" w:eastAsia="华文楷体" w:hAnsi="华文楷体" w:hint="eastAsia"/>
          <w:sz w:val="28"/>
          <w:szCs w:val="28"/>
        </w:rPr>
        <w:t>那么如果说是这个法呢，就是说是前面的法生起之后不灭尽，后面也</w:t>
      </w:r>
      <w:proofErr w:type="gramStart"/>
      <w:r w:rsidRPr="004027E8">
        <w:rPr>
          <w:rFonts w:ascii="华文楷体" w:eastAsia="华文楷体" w:hAnsi="华文楷体" w:hint="eastAsia"/>
          <w:sz w:val="28"/>
          <w:szCs w:val="28"/>
        </w:rPr>
        <w:t>不</w:t>
      </w:r>
      <w:proofErr w:type="gramEnd"/>
      <w:r w:rsidRPr="004027E8">
        <w:rPr>
          <w:rFonts w:ascii="华文楷体" w:eastAsia="华文楷体" w:hAnsi="华文楷体" w:hint="eastAsia"/>
          <w:sz w:val="28"/>
          <w:szCs w:val="28"/>
        </w:rPr>
        <w:t>出生的话，那么你从束缚解脱，这个两个阶段怎么安立呢？本来我们说束缚和解脱，这个是两个阶段啊，啊两个阶段</w:t>
      </w:r>
      <w:del w:id="730" w:author="admin" w:date="2015-10-08T23:16:00Z">
        <w:r w:rsidRPr="004027E8" w:rsidDel="00554B50">
          <w:rPr>
            <w:rFonts w:ascii="华文楷体" w:eastAsia="华文楷体" w:hAnsi="华文楷体" w:hint="eastAsia"/>
            <w:sz w:val="28"/>
            <w:szCs w:val="28"/>
          </w:rPr>
          <w:delText>，</w:delText>
        </w:r>
      </w:del>
      <w:ins w:id="731" w:author="admin" w:date="2015-10-08T23:16:00Z">
        <w:r w:rsidR="00554B50">
          <w:rPr>
            <w:rFonts w:ascii="华文楷体" w:eastAsia="华文楷体" w:hAnsi="华文楷体" w:hint="eastAsia"/>
            <w:sz w:val="28"/>
            <w:szCs w:val="28"/>
          </w:rPr>
          <w:t>。</w:t>
        </w:r>
      </w:ins>
      <w:r w:rsidRPr="004027E8">
        <w:rPr>
          <w:rFonts w:ascii="华文楷体" w:eastAsia="华文楷体" w:hAnsi="华文楷体" w:hint="eastAsia"/>
          <w:sz w:val="28"/>
          <w:szCs w:val="28"/>
        </w:rPr>
        <w:t>当你就是说轮回当中的时候</w:t>
      </w:r>
      <w:ins w:id="732" w:author="admin" w:date="2015-10-10T21:52:00Z">
        <w:r w:rsidR="00417DE1">
          <w:rPr>
            <w:rFonts w:ascii="华文楷体" w:eastAsia="华文楷体" w:hAnsi="华文楷体" w:hint="eastAsia"/>
            <w:sz w:val="28"/>
            <w:szCs w:val="28"/>
          </w:rPr>
          <w:t>你</w:t>
        </w:r>
      </w:ins>
      <w:r w:rsidRPr="004027E8">
        <w:rPr>
          <w:rFonts w:ascii="华文楷体" w:eastAsia="华文楷体" w:hAnsi="华文楷体" w:hint="eastAsia"/>
          <w:sz w:val="28"/>
          <w:szCs w:val="28"/>
        </w:rPr>
        <w:t>要束缚，你后面修法</w:t>
      </w:r>
      <w:del w:id="733" w:author="admin" w:date="2015-10-10T21:52:00Z">
        <w:r w:rsidRPr="004027E8" w:rsidDel="00417DE1">
          <w:rPr>
            <w:rFonts w:ascii="华文楷体" w:eastAsia="华文楷体" w:hAnsi="华文楷体" w:hint="eastAsia"/>
            <w:sz w:val="28"/>
            <w:szCs w:val="28"/>
          </w:rPr>
          <w:delText>时候</w:delText>
        </w:r>
      </w:del>
      <w:ins w:id="734" w:author="admin" w:date="2015-10-10T21:52:00Z">
        <w:r w:rsidR="00417DE1">
          <w:rPr>
            <w:rFonts w:ascii="华文楷体" w:eastAsia="华文楷体" w:hAnsi="华文楷体" w:hint="eastAsia"/>
            <w:sz w:val="28"/>
            <w:szCs w:val="28"/>
          </w:rPr>
          <w:t>之后</w:t>
        </w:r>
      </w:ins>
      <w:r w:rsidRPr="004027E8">
        <w:rPr>
          <w:rFonts w:ascii="华文楷体" w:eastAsia="华文楷体" w:hAnsi="华文楷体" w:hint="eastAsia"/>
          <w:sz w:val="28"/>
          <w:szCs w:val="28"/>
        </w:rPr>
        <w:t>你解脱了</w:t>
      </w:r>
      <w:del w:id="735" w:author="admin" w:date="2015-10-08T23:16:00Z">
        <w:r w:rsidRPr="004027E8" w:rsidDel="00554B50">
          <w:rPr>
            <w:rFonts w:ascii="华文楷体" w:eastAsia="华文楷体" w:hAnsi="华文楷体" w:hint="eastAsia"/>
            <w:sz w:val="28"/>
            <w:szCs w:val="28"/>
          </w:rPr>
          <w:delText>，</w:delText>
        </w:r>
      </w:del>
      <w:ins w:id="736" w:author="admin" w:date="2015-10-08T23:16:00Z">
        <w:r w:rsidR="00554B50">
          <w:rPr>
            <w:rFonts w:ascii="华文楷体" w:eastAsia="华文楷体" w:hAnsi="华文楷体" w:hint="eastAsia"/>
            <w:sz w:val="28"/>
            <w:szCs w:val="28"/>
          </w:rPr>
          <w:t>。</w:t>
        </w:r>
      </w:ins>
      <w:r w:rsidRPr="004027E8">
        <w:rPr>
          <w:rFonts w:ascii="华文楷体" w:eastAsia="华文楷体" w:hAnsi="华文楷体" w:hint="eastAsia"/>
          <w:sz w:val="28"/>
          <w:szCs w:val="28"/>
        </w:rPr>
        <w:t>所以说应该有前面灭尽，前面的这个轮回</w:t>
      </w:r>
      <w:del w:id="737" w:author="admin" w:date="2015-10-10T21:53:00Z">
        <w:r w:rsidRPr="004027E8" w:rsidDel="00240656">
          <w:rPr>
            <w:rFonts w:ascii="华文楷体" w:eastAsia="华文楷体" w:hAnsi="华文楷体" w:hint="eastAsia"/>
            <w:sz w:val="28"/>
            <w:szCs w:val="28"/>
          </w:rPr>
          <w:delText>的这个，这个轮回所生的法，</w:delText>
        </w:r>
      </w:del>
      <w:ins w:id="738" w:author="admin" w:date="2015-10-10T21:53:00Z">
        <w:r w:rsidR="00240656">
          <w:rPr>
            <w:rFonts w:ascii="华文楷体" w:eastAsia="华文楷体" w:hAnsi="华文楷体" w:hint="eastAsia"/>
            <w:sz w:val="28"/>
            <w:szCs w:val="28"/>
          </w:rPr>
          <w:t>所摄</w:t>
        </w:r>
        <w:proofErr w:type="gramStart"/>
        <w:r w:rsidR="00240656">
          <w:rPr>
            <w:rFonts w:ascii="华文楷体" w:eastAsia="华文楷体" w:hAnsi="华文楷体" w:hint="eastAsia"/>
            <w:sz w:val="28"/>
            <w:szCs w:val="28"/>
          </w:rPr>
          <w:t>的法</w:t>
        </w:r>
      </w:ins>
      <w:r w:rsidRPr="004027E8">
        <w:rPr>
          <w:rFonts w:ascii="华文楷体" w:eastAsia="华文楷体" w:hAnsi="华文楷体" w:hint="eastAsia"/>
          <w:sz w:val="28"/>
          <w:szCs w:val="28"/>
        </w:rPr>
        <w:t>灭尽</w:t>
      </w:r>
      <w:proofErr w:type="gramEnd"/>
      <w:r w:rsidRPr="004027E8">
        <w:rPr>
          <w:rFonts w:ascii="华文楷体" w:eastAsia="华文楷体" w:hAnsi="华文楷体" w:hint="eastAsia"/>
          <w:sz w:val="28"/>
          <w:szCs w:val="28"/>
        </w:rPr>
        <w:t>了，后面解脱的法出生了，有这样</w:t>
      </w:r>
      <w:proofErr w:type="gramStart"/>
      <w:r w:rsidRPr="004027E8">
        <w:rPr>
          <w:rFonts w:ascii="华文楷体" w:eastAsia="华文楷体" w:hAnsi="华文楷体" w:hint="eastAsia"/>
          <w:sz w:val="28"/>
          <w:szCs w:val="28"/>
        </w:rPr>
        <w:t>一种前灭后生</w:t>
      </w:r>
      <w:proofErr w:type="gramEnd"/>
      <w:r w:rsidRPr="004027E8">
        <w:rPr>
          <w:rFonts w:ascii="华文楷体" w:eastAsia="华文楷体" w:hAnsi="华文楷体" w:hint="eastAsia"/>
          <w:sz w:val="28"/>
          <w:szCs w:val="28"/>
        </w:rPr>
        <w:t>的阶段</w:t>
      </w:r>
      <w:del w:id="739" w:author="admin" w:date="2015-10-08T23:17:00Z">
        <w:r w:rsidRPr="004027E8" w:rsidDel="00554B50">
          <w:rPr>
            <w:rFonts w:ascii="华文楷体" w:eastAsia="华文楷体" w:hAnsi="华文楷体" w:hint="eastAsia"/>
            <w:sz w:val="28"/>
            <w:szCs w:val="28"/>
          </w:rPr>
          <w:delText>，</w:delText>
        </w:r>
      </w:del>
      <w:ins w:id="740" w:author="admin" w:date="2015-10-08T23:17:00Z">
        <w:r w:rsidR="00554B50">
          <w:rPr>
            <w:rFonts w:ascii="华文楷体" w:eastAsia="华文楷体" w:hAnsi="华文楷体" w:hint="eastAsia"/>
            <w:sz w:val="28"/>
            <w:szCs w:val="28"/>
          </w:rPr>
          <w:t>。</w:t>
        </w:r>
      </w:ins>
    </w:p>
    <w:p w:rsidR="004027E8" w:rsidRPr="004027E8" w:rsidDel="00554B50" w:rsidRDefault="004027E8" w:rsidP="00554B50">
      <w:pPr>
        <w:ind w:firstLine="570"/>
        <w:rPr>
          <w:del w:id="741" w:author="admin" w:date="2015-10-08T23:17:00Z"/>
          <w:rFonts w:ascii="华文楷体" w:eastAsia="华文楷体" w:hAnsi="华文楷体"/>
          <w:sz w:val="28"/>
          <w:szCs w:val="28"/>
        </w:rPr>
      </w:pPr>
      <w:r w:rsidRPr="004027E8">
        <w:rPr>
          <w:rFonts w:ascii="华文楷体" w:eastAsia="华文楷体" w:hAnsi="华文楷体" w:hint="eastAsia"/>
          <w:sz w:val="28"/>
          <w:szCs w:val="28"/>
        </w:rPr>
        <w:t>但是呢，如果你</w:t>
      </w:r>
      <w:proofErr w:type="gramStart"/>
      <w:r w:rsidRPr="004027E8">
        <w:rPr>
          <w:rFonts w:ascii="华文楷体" w:eastAsia="华文楷体" w:hAnsi="华文楷体" w:hint="eastAsia"/>
          <w:sz w:val="28"/>
          <w:szCs w:val="28"/>
        </w:rPr>
        <w:t>承许这个</w:t>
      </w:r>
      <w:proofErr w:type="gramEnd"/>
      <w:r w:rsidRPr="004027E8">
        <w:rPr>
          <w:rFonts w:ascii="华文楷体" w:eastAsia="华文楷体" w:hAnsi="华文楷体" w:hint="eastAsia"/>
          <w:sz w:val="28"/>
          <w:szCs w:val="28"/>
        </w:rPr>
        <w:t>我是恒常的，如果我是恒常的</w:t>
      </w:r>
      <w:ins w:id="742" w:author="admin" w:date="2015-10-10T21:53:00Z">
        <w:r w:rsidR="00240656">
          <w:rPr>
            <w:rFonts w:ascii="华文楷体" w:eastAsia="华文楷体" w:hAnsi="华文楷体" w:hint="eastAsia"/>
            <w:sz w:val="28"/>
            <w:szCs w:val="28"/>
          </w:rPr>
          <w:t>，</w:t>
        </w:r>
      </w:ins>
      <w:r w:rsidRPr="004027E8">
        <w:rPr>
          <w:rFonts w:ascii="华文楷体" w:eastAsia="华文楷体" w:hAnsi="华文楷体" w:hint="eastAsia"/>
          <w:sz w:val="28"/>
          <w:szCs w:val="28"/>
        </w:rPr>
        <w:t>哪里会出现前面</w:t>
      </w:r>
      <w:proofErr w:type="gramStart"/>
      <w:r w:rsidRPr="004027E8">
        <w:rPr>
          <w:rFonts w:ascii="华文楷体" w:eastAsia="华文楷体" w:hAnsi="华文楷体" w:hint="eastAsia"/>
          <w:sz w:val="28"/>
          <w:szCs w:val="28"/>
        </w:rPr>
        <w:t>的法灭尽</w:t>
      </w:r>
      <w:proofErr w:type="gramEnd"/>
      <w:r w:rsidRPr="004027E8">
        <w:rPr>
          <w:rFonts w:ascii="华文楷体" w:eastAsia="华文楷体" w:hAnsi="华文楷体" w:hint="eastAsia"/>
          <w:sz w:val="28"/>
          <w:szCs w:val="28"/>
        </w:rPr>
        <w:t>，后面的法出生的这样一种问题呢？</w:t>
      </w:r>
      <w:del w:id="743" w:author="admin" w:date="2015-10-08T23:17:00Z">
        <w:r w:rsidRPr="004027E8" w:rsidDel="00554B50">
          <w:rPr>
            <w:rFonts w:ascii="华文楷体" w:eastAsia="华文楷体" w:hAnsi="华文楷体" w:hint="eastAsia"/>
            <w:sz w:val="28"/>
            <w:szCs w:val="28"/>
          </w:rPr>
          <w:delText>50.10</w:delText>
        </w:r>
      </w:del>
    </w:p>
    <w:p w:rsidR="00F5030E" w:rsidRDefault="00862B28">
      <w:pPr>
        <w:rPr>
          <w:ins w:id="744" w:author="admin" w:date="2015-10-10T21:59:00Z"/>
          <w:rFonts w:ascii="华文楷体" w:eastAsia="华文楷体" w:hAnsi="华文楷体" w:hint="eastAsia"/>
          <w:sz w:val="28"/>
          <w:szCs w:val="28"/>
        </w:rPr>
        <w:pPrChange w:id="745" w:author="admin" w:date="2015-10-08T23:17:00Z">
          <w:pPr>
            <w:ind w:firstLine="570"/>
          </w:pPr>
        </w:pPrChange>
      </w:pPr>
      <w:del w:id="746" w:author="admin" w:date="2015-10-08T23:17:00Z">
        <w:r w:rsidRPr="00862B28" w:rsidDel="00554B50">
          <w:rPr>
            <w:rFonts w:ascii="华文楷体" w:eastAsia="华文楷体" w:hAnsi="华文楷体" w:hint="eastAsia"/>
            <w:sz w:val="28"/>
            <w:szCs w:val="28"/>
          </w:rPr>
          <w:delText>【50:01】但是呢，如果你称许这个我是恒常的，如果我是恒常，哪里会出现前面的法灭尽、后面的法出生的这样一种问题呢？</w:delText>
        </w:r>
      </w:del>
      <w:r w:rsidRPr="00862B28">
        <w:rPr>
          <w:rFonts w:ascii="华文楷体" w:eastAsia="华文楷体" w:hAnsi="华文楷体" w:hint="eastAsia"/>
          <w:sz w:val="28"/>
          <w:szCs w:val="28"/>
        </w:rPr>
        <w:t>不会出现这个问题的</w:t>
      </w:r>
      <w:del w:id="747" w:author="admin" w:date="2015-10-08T23:18:00Z">
        <w:r w:rsidRPr="00862B28" w:rsidDel="00554B50">
          <w:rPr>
            <w:rFonts w:ascii="华文楷体" w:eastAsia="华文楷体" w:hAnsi="华文楷体" w:hint="eastAsia"/>
            <w:sz w:val="28"/>
            <w:szCs w:val="28"/>
          </w:rPr>
          <w:delText>，</w:delText>
        </w:r>
      </w:del>
      <w:ins w:id="748" w:author="admin" w:date="2015-10-08T23:18:00Z">
        <w:r w:rsidR="00554B50">
          <w:rPr>
            <w:rFonts w:ascii="华文楷体" w:eastAsia="华文楷体" w:hAnsi="华文楷体" w:hint="eastAsia"/>
            <w:sz w:val="28"/>
            <w:szCs w:val="28"/>
          </w:rPr>
          <w:t>。</w:t>
        </w:r>
      </w:ins>
      <w:r w:rsidRPr="00862B28">
        <w:rPr>
          <w:rFonts w:ascii="华文楷体" w:eastAsia="华文楷体" w:hAnsi="华文楷体" w:hint="eastAsia"/>
          <w:sz w:val="28"/>
          <w:szCs w:val="28"/>
        </w:rPr>
        <w:t>束缚解脱，不会出生，这个完全就把束缚解脱完全颠覆了。然后痛苦快乐也不会有了，痛苦和快乐也不会有，就说痛苦和快乐不断转变的机会也没有。</w:t>
      </w:r>
      <w:ins w:id="749" w:author="admin" w:date="2015-10-10T21:54:00Z">
        <w:r w:rsidR="00240656">
          <w:rPr>
            <w:rFonts w:ascii="华文楷体" w:eastAsia="华文楷体" w:hAnsi="华文楷体" w:hint="eastAsia"/>
            <w:sz w:val="28"/>
            <w:szCs w:val="28"/>
          </w:rPr>
          <w:t>那么</w:t>
        </w:r>
      </w:ins>
      <w:r w:rsidRPr="00862B28">
        <w:rPr>
          <w:rFonts w:ascii="华文楷体" w:eastAsia="华文楷体" w:hAnsi="华文楷体" w:hint="eastAsia"/>
          <w:sz w:val="28"/>
          <w:szCs w:val="28"/>
        </w:rPr>
        <w:t>一切众生痛苦和快乐是不断在转换的，但是我们说这样的转换</w:t>
      </w:r>
      <w:del w:id="750" w:author="admin" w:date="2015-10-10T21:55:00Z">
        <w:r w:rsidRPr="00862B28" w:rsidDel="00240656">
          <w:rPr>
            <w:rFonts w:ascii="华文楷体" w:eastAsia="华文楷体" w:hAnsi="华文楷体" w:hint="eastAsia"/>
            <w:sz w:val="28"/>
            <w:szCs w:val="28"/>
          </w:rPr>
          <w:delText>时</w:delText>
        </w:r>
      </w:del>
      <w:ins w:id="751" w:author="admin" w:date="2015-10-10T21:55:00Z">
        <w:r w:rsidR="00240656">
          <w:rPr>
            <w:rFonts w:ascii="华文楷体" w:eastAsia="华文楷体" w:hAnsi="华文楷体" w:hint="eastAsia"/>
            <w:sz w:val="28"/>
            <w:szCs w:val="28"/>
          </w:rPr>
          <w:t>是</w:t>
        </w:r>
      </w:ins>
      <w:r w:rsidRPr="00862B28">
        <w:rPr>
          <w:rFonts w:ascii="华文楷体" w:eastAsia="华文楷体" w:hAnsi="华文楷体" w:hint="eastAsia"/>
          <w:sz w:val="28"/>
          <w:szCs w:val="28"/>
        </w:rPr>
        <w:t>不可能有的。如果第一刹那你这个我处在痛苦当中，他就永远不会灭，他一直痛苦下去；</w:t>
      </w:r>
      <w:ins w:id="752" w:author="admin" w:date="2015-10-10T21:58:00Z">
        <w:r w:rsidR="009F15D0">
          <w:rPr>
            <w:rFonts w:ascii="华文楷体" w:eastAsia="华文楷体" w:hAnsi="华文楷体" w:hint="eastAsia"/>
            <w:sz w:val="28"/>
            <w:szCs w:val="28"/>
          </w:rPr>
          <w:t>那么</w:t>
        </w:r>
      </w:ins>
      <w:r w:rsidRPr="00862B28">
        <w:rPr>
          <w:rFonts w:ascii="华文楷体" w:eastAsia="华文楷体" w:hAnsi="华文楷体" w:hint="eastAsia"/>
          <w:sz w:val="28"/>
          <w:szCs w:val="28"/>
        </w:rPr>
        <w:t>如果第一刹那你出现了快乐，那么就说痛苦也不会出现，因为他不会变化嘛，前面的</w:t>
      </w:r>
      <w:r w:rsidRPr="00862B28">
        <w:rPr>
          <w:rFonts w:ascii="华文楷体" w:eastAsia="华文楷体" w:hAnsi="华文楷体" w:hint="eastAsia"/>
          <w:sz w:val="28"/>
          <w:szCs w:val="28"/>
        </w:rPr>
        <w:lastRenderedPageBreak/>
        <w:t>不会灭尽、后面的不会出生。如果第一刹那是舍受，那么这个</w:t>
      </w:r>
      <w:proofErr w:type="gramStart"/>
      <w:r w:rsidRPr="00862B28">
        <w:rPr>
          <w:rFonts w:ascii="华文楷体" w:eastAsia="华文楷体" w:hAnsi="华文楷体" w:hint="eastAsia"/>
          <w:sz w:val="28"/>
          <w:szCs w:val="28"/>
        </w:rPr>
        <w:t>舍受就</w:t>
      </w:r>
      <w:proofErr w:type="gramEnd"/>
      <w:r w:rsidRPr="00862B28">
        <w:rPr>
          <w:rFonts w:ascii="华文楷体" w:eastAsia="华文楷体" w:hAnsi="华文楷体" w:hint="eastAsia"/>
          <w:sz w:val="28"/>
          <w:szCs w:val="28"/>
        </w:rPr>
        <w:t>永远保存，痛苦和快乐就不会出现了</w:t>
      </w:r>
      <w:del w:id="753" w:author="admin" w:date="2015-10-10T21:58:00Z">
        <w:r w:rsidRPr="00862B28" w:rsidDel="00B039A7">
          <w:rPr>
            <w:rFonts w:ascii="华文楷体" w:eastAsia="华文楷体" w:hAnsi="华文楷体" w:hint="eastAsia"/>
            <w:sz w:val="28"/>
            <w:szCs w:val="28"/>
          </w:rPr>
          <w:delText>，</w:delText>
        </w:r>
      </w:del>
      <w:ins w:id="754" w:author="admin" w:date="2015-10-10T21:58:00Z">
        <w:r w:rsidR="00B039A7">
          <w:rPr>
            <w:rFonts w:ascii="华文楷体" w:eastAsia="华文楷体" w:hAnsi="华文楷体" w:hint="eastAsia"/>
            <w:sz w:val="28"/>
            <w:szCs w:val="28"/>
          </w:rPr>
          <w:t>。</w:t>
        </w:r>
      </w:ins>
    </w:p>
    <w:p w:rsidR="00F5030E" w:rsidRDefault="00862B28" w:rsidP="00F5030E">
      <w:pPr>
        <w:ind w:firstLine="420"/>
        <w:rPr>
          <w:ins w:id="755" w:author="admin" w:date="2015-10-10T22:00:00Z"/>
          <w:rFonts w:ascii="华文楷体" w:eastAsia="华文楷体" w:hAnsi="华文楷体" w:hint="eastAsia"/>
          <w:sz w:val="28"/>
          <w:szCs w:val="28"/>
        </w:rPr>
        <w:pPrChange w:id="756" w:author="admin" w:date="2015-10-10T21:59:00Z">
          <w:pPr>
            <w:ind w:firstLine="570"/>
          </w:pPr>
        </w:pPrChange>
      </w:pPr>
      <w:r w:rsidRPr="00862B28">
        <w:rPr>
          <w:rFonts w:ascii="华文楷体" w:eastAsia="华文楷体" w:hAnsi="华文楷体" w:hint="eastAsia"/>
          <w:sz w:val="28"/>
          <w:szCs w:val="28"/>
        </w:rPr>
        <w:t>所以这一切的一切安立就全部成为荒谬，根本不会出生的，没有这种出生的机会，而且</w:t>
      </w:r>
      <w:proofErr w:type="gramStart"/>
      <w:r w:rsidRPr="00862B28">
        <w:rPr>
          <w:rFonts w:ascii="华文楷体" w:eastAsia="华文楷体" w:hAnsi="华文楷体" w:hint="eastAsia"/>
          <w:sz w:val="28"/>
          <w:szCs w:val="28"/>
        </w:rPr>
        <w:t>有实法也</w:t>
      </w:r>
      <w:proofErr w:type="gramEnd"/>
      <w:r w:rsidRPr="00862B28">
        <w:rPr>
          <w:rFonts w:ascii="华文楷体" w:eastAsia="华文楷体" w:hAnsi="华文楷体" w:hint="eastAsia"/>
          <w:sz w:val="28"/>
          <w:szCs w:val="28"/>
        </w:rPr>
        <w:t>不可能得以存在，因为他是不变化的法的缘故，所以这个一切的</w:t>
      </w:r>
      <w:proofErr w:type="gramStart"/>
      <w:r w:rsidRPr="00862B28">
        <w:rPr>
          <w:rFonts w:ascii="华文楷体" w:eastAsia="华文楷体" w:hAnsi="华文楷体" w:hint="eastAsia"/>
          <w:sz w:val="28"/>
          <w:szCs w:val="28"/>
        </w:rPr>
        <w:t>有实法也</w:t>
      </w:r>
      <w:proofErr w:type="gramEnd"/>
      <w:r w:rsidRPr="00862B28">
        <w:rPr>
          <w:rFonts w:ascii="华文楷体" w:eastAsia="华文楷体" w:hAnsi="华文楷体" w:hint="eastAsia"/>
          <w:sz w:val="28"/>
          <w:szCs w:val="28"/>
        </w:rPr>
        <w:t>不可能得以存在，没有存在的时机。或就说你这个我是一种作者，他</w:t>
      </w:r>
      <w:proofErr w:type="gramStart"/>
      <w:r w:rsidRPr="00862B28">
        <w:rPr>
          <w:rFonts w:ascii="华文楷体" w:eastAsia="华文楷体" w:hAnsi="华文楷体" w:hint="eastAsia"/>
          <w:sz w:val="28"/>
          <w:szCs w:val="28"/>
        </w:rPr>
        <w:t>呢通过</w:t>
      </w:r>
      <w:proofErr w:type="gramEnd"/>
      <w:r w:rsidRPr="00862B28">
        <w:rPr>
          <w:rFonts w:ascii="华文楷体" w:eastAsia="华文楷体" w:hAnsi="华文楷体" w:hint="eastAsia"/>
          <w:sz w:val="28"/>
          <w:szCs w:val="28"/>
        </w:rPr>
        <w:t>我的作者来让其他的法出现，这也不可能，因为这个我已经不变化了，不会再出现其他法了，所以全部都变成</w:t>
      </w:r>
      <w:ins w:id="757" w:author="admin" w:date="2015-10-10T21:59:00Z">
        <w:r w:rsidR="00F5030E">
          <w:rPr>
            <w:rFonts w:ascii="华文楷体" w:eastAsia="华文楷体" w:hAnsi="华文楷体" w:hint="eastAsia"/>
            <w:sz w:val="28"/>
            <w:szCs w:val="28"/>
          </w:rPr>
          <w:t>石女儿</w:t>
        </w:r>
      </w:ins>
      <w:r w:rsidRPr="00862B28">
        <w:rPr>
          <w:rFonts w:ascii="华文楷体" w:eastAsia="华文楷体" w:hAnsi="华文楷体" w:hint="eastAsia"/>
          <w:sz w:val="28"/>
          <w:szCs w:val="28"/>
        </w:rPr>
        <w:t>不会存在了，所以说这个我不可能是非刹那性的。</w:t>
      </w:r>
    </w:p>
    <w:p w:rsidR="00862B28" w:rsidRPr="00862B28" w:rsidRDefault="00862B28" w:rsidP="00F5030E">
      <w:pPr>
        <w:ind w:firstLine="420"/>
        <w:rPr>
          <w:rFonts w:ascii="华文楷体" w:eastAsia="华文楷体" w:hAnsi="华文楷体"/>
          <w:sz w:val="28"/>
          <w:szCs w:val="28"/>
        </w:rPr>
        <w:pPrChange w:id="758" w:author="admin" w:date="2015-10-10T21:59:00Z">
          <w:pPr>
            <w:ind w:firstLine="570"/>
          </w:pPr>
        </w:pPrChange>
      </w:pPr>
      <w:r w:rsidRPr="00862B28">
        <w:rPr>
          <w:rFonts w:ascii="华文楷体" w:eastAsia="华文楷体" w:hAnsi="华文楷体" w:hint="eastAsia"/>
          <w:sz w:val="28"/>
          <w:szCs w:val="28"/>
        </w:rPr>
        <w:t>所以说你这个我是实有的话，要不然就是非刹那、要不然就是刹那，但是这两种过失都无法避免。那么怎么办呢？真正观察的时候就是无我，我就是不存在的</w:t>
      </w:r>
      <w:del w:id="759" w:author="admin" w:date="2015-10-10T22:00:00Z">
        <w:r w:rsidRPr="00862B28" w:rsidDel="00F5030E">
          <w:rPr>
            <w:rFonts w:ascii="华文楷体" w:eastAsia="华文楷体" w:hAnsi="华文楷体" w:hint="eastAsia"/>
            <w:sz w:val="28"/>
            <w:szCs w:val="28"/>
          </w:rPr>
          <w:delText>，</w:delText>
        </w:r>
      </w:del>
      <w:ins w:id="760" w:author="admin" w:date="2015-10-10T22:00:00Z">
        <w:r w:rsidR="00F5030E">
          <w:rPr>
            <w:rFonts w:ascii="华文楷体" w:eastAsia="华文楷体" w:hAnsi="华文楷体" w:hint="eastAsia"/>
            <w:sz w:val="28"/>
            <w:szCs w:val="28"/>
          </w:rPr>
          <w:t>。</w:t>
        </w:r>
      </w:ins>
      <w:r w:rsidRPr="00862B28">
        <w:rPr>
          <w:rFonts w:ascii="华文楷体" w:eastAsia="华文楷体" w:hAnsi="华文楷体" w:hint="eastAsia"/>
          <w:sz w:val="28"/>
          <w:szCs w:val="28"/>
        </w:rPr>
        <w:t>那么就是说如果你称许了无我的话，这一切的问题就可以解决了，他依</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假立，依</w:t>
      </w:r>
      <w:proofErr w:type="gramStart"/>
      <w:r w:rsidRPr="00862B28">
        <w:rPr>
          <w:rFonts w:ascii="华文楷体" w:eastAsia="华文楷体" w:hAnsi="华文楷体" w:hint="eastAsia"/>
          <w:sz w:val="28"/>
          <w:szCs w:val="28"/>
        </w:rPr>
        <w:t>蕴</w:t>
      </w:r>
      <w:proofErr w:type="gramEnd"/>
      <w:ins w:id="761" w:author="admin" w:date="2015-10-10T22:00:00Z">
        <w:r w:rsidR="00F5030E">
          <w:rPr>
            <w:rFonts w:ascii="华文楷体" w:eastAsia="华文楷体" w:hAnsi="华文楷体" w:hint="eastAsia"/>
            <w:sz w:val="28"/>
            <w:szCs w:val="28"/>
          </w:rPr>
          <w:t>来</w:t>
        </w:r>
      </w:ins>
      <w:r w:rsidRPr="00862B28">
        <w:rPr>
          <w:rFonts w:ascii="华文楷体" w:eastAsia="华文楷体" w:hAnsi="华文楷体" w:hint="eastAsia"/>
          <w:sz w:val="28"/>
          <w:szCs w:val="28"/>
        </w:rPr>
        <w:t>假立我</w:t>
      </w:r>
      <w:del w:id="762" w:author="admin" w:date="2015-10-10T22:01:00Z">
        <w:r w:rsidRPr="00862B28" w:rsidDel="000900A2">
          <w:rPr>
            <w:rFonts w:ascii="华文楷体" w:eastAsia="华文楷体" w:hAnsi="华文楷体" w:hint="eastAsia"/>
            <w:sz w:val="28"/>
            <w:szCs w:val="28"/>
          </w:rPr>
          <w:delText>，</w:delText>
        </w:r>
      </w:del>
      <w:ins w:id="763" w:author="admin" w:date="2015-10-10T22:01:00Z">
        <w:r w:rsidR="000900A2">
          <w:rPr>
            <w:rFonts w:ascii="华文楷体" w:eastAsia="华文楷体" w:hAnsi="华文楷体" w:hint="eastAsia"/>
            <w:sz w:val="28"/>
            <w:szCs w:val="28"/>
          </w:rPr>
          <w:t>。</w:t>
        </w:r>
      </w:ins>
      <w:r w:rsidRPr="00862B28">
        <w:rPr>
          <w:rFonts w:ascii="华文楷体" w:eastAsia="华文楷体" w:hAnsi="华文楷体" w:hint="eastAsia"/>
          <w:sz w:val="28"/>
          <w:szCs w:val="28"/>
        </w:rPr>
        <w:t>这个</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是刹那生灭的法，他就有束缚</w:t>
      </w:r>
      <w:ins w:id="764" w:author="admin" w:date="2015-10-10T22:01:00Z">
        <w:r w:rsidR="000900A2">
          <w:rPr>
            <w:rFonts w:ascii="华文楷体" w:eastAsia="华文楷体" w:hAnsi="华文楷体" w:hint="eastAsia"/>
            <w:sz w:val="28"/>
            <w:szCs w:val="28"/>
          </w:rPr>
          <w:t>、</w:t>
        </w:r>
      </w:ins>
      <w:r w:rsidRPr="00862B28">
        <w:rPr>
          <w:rFonts w:ascii="华文楷体" w:eastAsia="华文楷体" w:hAnsi="华文楷体" w:hint="eastAsia"/>
          <w:sz w:val="28"/>
          <w:szCs w:val="28"/>
        </w:rPr>
        <w:t>解脱</w:t>
      </w:r>
      <w:ins w:id="765" w:author="admin" w:date="2015-10-10T22:01:00Z">
        <w:r w:rsidR="000900A2">
          <w:rPr>
            <w:rFonts w:ascii="华文楷体" w:eastAsia="华文楷体" w:hAnsi="华文楷体" w:hint="eastAsia"/>
            <w:sz w:val="28"/>
            <w:szCs w:val="28"/>
          </w:rPr>
          <w:t>、</w:t>
        </w:r>
      </w:ins>
      <w:r w:rsidRPr="00862B28">
        <w:rPr>
          <w:rFonts w:ascii="华文楷体" w:eastAsia="华文楷体" w:hAnsi="华文楷体" w:hint="eastAsia"/>
          <w:sz w:val="28"/>
          <w:szCs w:val="28"/>
        </w:rPr>
        <w:t>痛苦</w:t>
      </w:r>
      <w:ins w:id="766" w:author="admin" w:date="2015-10-10T22:01:00Z">
        <w:r w:rsidR="000900A2">
          <w:rPr>
            <w:rFonts w:ascii="华文楷体" w:eastAsia="华文楷体" w:hAnsi="华文楷体" w:hint="eastAsia"/>
            <w:sz w:val="28"/>
            <w:szCs w:val="28"/>
          </w:rPr>
          <w:t>、</w:t>
        </w:r>
      </w:ins>
      <w:r w:rsidRPr="00862B28">
        <w:rPr>
          <w:rFonts w:ascii="华文楷体" w:eastAsia="华文楷体" w:hAnsi="华文楷体" w:hint="eastAsia"/>
          <w:sz w:val="28"/>
          <w:szCs w:val="28"/>
        </w:rPr>
        <w:t>快乐等等</w:t>
      </w:r>
      <w:proofErr w:type="gramStart"/>
      <w:r w:rsidRPr="00862B28">
        <w:rPr>
          <w:rFonts w:ascii="华文楷体" w:eastAsia="华文楷体" w:hAnsi="华文楷体" w:hint="eastAsia"/>
          <w:sz w:val="28"/>
          <w:szCs w:val="28"/>
        </w:rPr>
        <w:t>等等</w:t>
      </w:r>
      <w:proofErr w:type="gramEnd"/>
      <w:r w:rsidRPr="00862B28">
        <w:rPr>
          <w:rFonts w:ascii="华文楷体" w:eastAsia="华文楷体" w:hAnsi="华文楷体" w:hint="eastAsia"/>
          <w:sz w:val="28"/>
          <w:szCs w:val="28"/>
        </w:rPr>
        <w:t>，</w:t>
      </w:r>
      <w:proofErr w:type="gramStart"/>
      <w:r w:rsidRPr="00862B28">
        <w:rPr>
          <w:rFonts w:ascii="华文楷体" w:eastAsia="华文楷体" w:hAnsi="华文楷体" w:hint="eastAsia"/>
          <w:sz w:val="28"/>
          <w:szCs w:val="28"/>
        </w:rPr>
        <w:t>有实法也</w:t>
      </w:r>
      <w:proofErr w:type="gramEnd"/>
      <w:r w:rsidRPr="00862B28">
        <w:rPr>
          <w:rFonts w:ascii="华文楷体" w:eastAsia="华文楷体" w:hAnsi="华文楷体" w:hint="eastAsia"/>
          <w:sz w:val="28"/>
          <w:szCs w:val="28"/>
        </w:rPr>
        <w:t>可以出现也可以存在，</w:t>
      </w:r>
      <w:ins w:id="767" w:author="admin" w:date="2015-10-10T22:01:00Z">
        <w:r w:rsidR="0026043B">
          <w:rPr>
            <w:rFonts w:ascii="华文楷体" w:eastAsia="华文楷体" w:hAnsi="华文楷体" w:hint="eastAsia"/>
            <w:sz w:val="28"/>
            <w:szCs w:val="28"/>
          </w:rPr>
          <w:t>一切都可以显现。</w:t>
        </w:r>
      </w:ins>
      <w:r w:rsidRPr="00862B28">
        <w:rPr>
          <w:rFonts w:ascii="华文楷体" w:eastAsia="华文楷体" w:hAnsi="华文楷体" w:hint="eastAsia"/>
          <w:sz w:val="28"/>
          <w:szCs w:val="28"/>
        </w:rPr>
        <w:t>就像前面这个理论一样，如果你</w:t>
      </w:r>
      <w:del w:id="768" w:author="admin" w:date="2015-10-10T22:03:00Z">
        <w:r w:rsidRPr="00862B28" w:rsidDel="0057075D">
          <w:rPr>
            <w:rFonts w:ascii="华文楷体" w:eastAsia="华文楷体" w:hAnsi="华文楷体" w:hint="eastAsia"/>
            <w:sz w:val="28"/>
            <w:szCs w:val="28"/>
          </w:rPr>
          <w:delText>称许</w:delText>
        </w:r>
      </w:del>
      <w:proofErr w:type="gramStart"/>
      <w:ins w:id="769" w:author="admin" w:date="2015-10-10T22:03:00Z">
        <w:r w:rsidR="0057075D">
          <w:rPr>
            <w:rFonts w:ascii="华文楷体" w:eastAsia="华文楷体" w:hAnsi="华文楷体" w:hint="eastAsia"/>
            <w:sz w:val="28"/>
            <w:szCs w:val="28"/>
          </w:rPr>
          <w:t>承许</w:t>
        </w:r>
      </w:ins>
      <w:r w:rsidRPr="00862B28">
        <w:rPr>
          <w:rFonts w:ascii="华文楷体" w:eastAsia="华文楷体" w:hAnsi="华文楷体" w:hint="eastAsia"/>
          <w:sz w:val="28"/>
          <w:szCs w:val="28"/>
        </w:rPr>
        <w:t>这个</w:t>
      </w:r>
      <w:proofErr w:type="gramEnd"/>
      <w:r w:rsidRPr="00862B28">
        <w:rPr>
          <w:rFonts w:ascii="华文楷体" w:eastAsia="华文楷体" w:hAnsi="华文楷体" w:hint="eastAsia"/>
          <w:sz w:val="28"/>
          <w:szCs w:val="28"/>
        </w:rPr>
        <w:t>世间</w:t>
      </w:r>
      <w:ins w:id="770" w:author="admin" w:date="2015-10-10T22:02:00Z">
        <w:r w:rsidR="0057075D">
          <w:rPr>
            <w:rFonts w:ascii="华文楷体" w:eastAsia="华文楷体" w:hAnsi="华文楷体" w:hint="eastAsia"/>
            <w:sz w:val="28"/>
            <w:szCs w:val="28"/>
          </w:rPr>
          <w:t>当中</w:t>
        </w:r>
      </w:ins>
      <w:r w:rsidRPr="00862B28">
        <w:rPr>
          <w:rFonts w:ascii="华文楷体" w:eastAsia="华文楷体" w:hAnsi="华文楷体" w:hint="eastAsia"/>
          <w:sz w:val="28"/>
          <w:szCs w:val="28"/>
        </w:rPr>
        <w:t>有一个实有的法的话，一切的法都</w:t>
      </w:r>
      <w:ins w:id="771" w:author="admin" w:date="2015-10-10T22:03:00Z">
        <w:r w:rsidR="0057075D">
          <w:rPr>
            <w:rFonts w:ascii="华文楷体" w:eastAsia="华文楷体" w:hAnsi="华文楷体" w:hint="eastAsia"/>
            <w:sz w:val="28"/>
            <w:szCs w:val="28"/>
          </w:rPr>
          <w:t>如</w:t>
        </w:r>
      </w:ins>
      <w:r w:rsidRPr="00862B28">
        <w:rPr>
          <w:rFonts w:ascii="华文楷体" w:eastAsia="华文楷体" w:hAnsi="华文楷体" w:hint="eastAsia"/>
          <w:sz w:val="28"/>
          <w:szCs w:val="28"/>
        </w:rPr>
        <w:t>虚空一样不显现</w:t>
      </w:r>
      <w:ins w:id="772" w:author="admin" w:date="2015-10-10T22:03:00Z">
        <w:r w:rsidR="0057075D">
          <w:rPr>
            <w:rFonts w:ascii="华文楷体" w:eastAsia="华文楷体" w:hAnsi="华文楷体" w:hint="eastAsia"/>
            <w:sz w:val="28"/>
            <w:szCs w:val="28"/>
          </w:rPr>
          <w:t>。</w:t>
        </w:r>
      </w:ins>
      <w:del w:id="773" w:author="admin" w:date="2015-10-10T22:03:00Z">
        <w:r w:rsidRPr="00862B28" w:rsidDel="0057075D">
          <w:rPr>
            <w:rFonts w:ascii="华文楷体" w:eastAsia="华文楷体" w:hAnsi="华文楷体" w:hint="eastAsia"/>
            <w:sz w:val="28"/>
            <w:szCs w:val="28"/>
          </w:rPr>
          <w:delText>，</w:delText>
        </w:r>
      </w:del>
      <w:ins w:id="774" w:author="admin" w:date="2015-10-10T22:03:00Z">
        <w:r w:rsidR="0057075D">
          <w:rPr>
            <w:rFonts w:ascii="华文楷体" w:eastAsia="华文楷体" w:hAnsi="华文楷体" w:hint="eastAsia"/>
            <w:sz w:val="28"/>
            <w:szCs w:val="28"/>
          </w:rPr>
          <w:t>那么</w:t>
        </w:r>
      </w:ins>
      <w:r w:rsidRPr="00862B28">
        <w:rPr>
          <w:rFonts w:ascii="华文楷体" w:eastAsia="华文楷体" w:hAnsi="华文楷体" w:hint="eastAsia"/>
          <w:sz w:val="28"/>
          <w:szCs w:val="28"/>
        </w:rPr>
        <w:t>就是因为没有一个实有法存在了，一切</w:t>
      </w:r>
      <w:ins w:id="775" w:author="admin" w:date="2015-10-10T22:04:00Z">
        <w:r w:rsidR="00BC0AEF">
          <w:rPr>
            <w:rFonts w:ascii="华文楷体" w:eastAsia="华文楷体" w:hAnsi="华文楷体" w:hint="eastAsia"/>
            <w:sz w:val="28"/>
            <w:szCs w:val="28"/>
          </w:rPr>
          <w:t>的</w:t>
        </w:r>
      </w:ins>
      <w:r w:rsidRPr="00862B28">
        <w:rPr>
          <w:rFonts w:ascii="华文楷体" w:eastAsia="华文楷体" w:hAnsi="华文楷体" w:hint="eastAsia"/>
          <w:sz w:val="28"/>
          <w:szCs w:val="28"/>
        </w:rPr>
        <w:t>万法了分别，就</w:t>
      </w:r>
      <w:del w:id="776" w:author="admin" w:date="2015-10-10T22:06:00Z">
        <w:r w:rsidRPr="00862B28" w:rsidDel="00644CE4">
          <w:rPr>
            <w:rFonts w:ascii="华文楷体" w:eastAsia="华文楷体" w:hAnsi="华文楷体" w:hint="eastAsia"/>
            <w:sz w:val="28"/>
            <w:szCs w:val="28"/>
          </w:rPr>
          <w:delText>像</w:delText>
        </w:r>
      </w:del>
      <w:r w:rsidRPr="00862B28">
        <w:rPr>
          <w:rFonts w:ascii="华文楷体" w:eastAsia="华文楷体" w:hAnsi="华文楷体" w:hint="eastAsia"/>
          <w:sz w:val="28"/>
          <w:szCs w:val="28"/>
        </w:rPr>
        <w:t>这样可以明明清清的显现出来，所以一切的束缚解脱都因为无我的缘故</w:t>
      </w:r>
      <w:proofErr w:type="gramStart"/>
      <w:r w:rsidRPr="00862B28">
        <w:rPr>
          <w:rFonts w:ascii="华文楷体" w:eastAsia="华文楷体" w:hAnsi="华文楷体" w:hint="eastAsia"/>
          <w:sz w:val="28"/>
          <w:szCs w:val="28"/>
        </w:rPr>
        <w:t>呢可以</w:t>
      </w:r>
      <w:proofErr w:type="gramEnd"/>
      <w:r w:rsidRPr="00862B28">
        <w:rPr>
          <w:rFonts w:ascii="华文楷体" w:eastAsia="华文楷体" w:hAnsi="华文楷体" w:hint="eastAsia"/>
          <w:sz w:val="28"/>
          <w:szCs w:val="28"/>
        </w:rPr>
        <w:t>出现。</w:t>
      </w:r>
    </w:p>
    <w:p w:rsidR="00DF05B7" w:rsidRDefault="00862B28" w:rsidP="00862B28">
      <w:pPr>
        <w:ind w:firstLine="570"/>
        <w:rPr>
          <w:ins w:id="777" w:author="admin" w:date="2015-10-10T22:07:00Z"/>
          <w:rFonts w:ascii="华文楷体" w:eastAsia="华文楷体" w:hAnsi="华文楷体" w:hint="eastAsia"/>
          <w:sz w:val="28"/>
          <w:szCs w:val="28"/>
        </w:rPr>
      </w:pPr>
      <w:del w:id="778" w:author="admin" w:date="2015-10-10T22:07:00Z">
        <w:r w:rsidRPr="00862B28" w:rsidDel="00DF05B7">
          <w:rPr>
            <w:rFonts w:ascii="华文楷体" w:eastAsia="华文楷体" w:hAnsi="华文楷体" w:hint="eastAsia"/>
            <w:sz w:val="28"/>
            <w:szCs w:val="28"/>
          </w:rPr>
          <w:delText xml:space="preserve">    “</w:delText>
        </w:r>
      </w:del>
      <w:ins w:id="779" w:author="admin" w:date="2015-10-10T22:07:00Z">
        <w:r w:rsidR="00DF05B7">
          <w:rPr>
            <w:rFonts w:ascii="华文楷体" w:eastAsia="华文楷体" w:hAnsi="华文楷体" w:hint="eastAsia"/>
            <w:sz w:val="28"/>
            <w:szCs w:val="28"/>
          </w:rPr>
          <w:t>【</w:t>
        </w:r>
      </w:ins>
      <w:r w:rsidRPr="00BE2C22">
        <w:rPr>
          <w:rFonts w:asciiTheme="minorEastAsia" w:hAnsiTheme="minorEastAsia" w:hint="eastAsia"/>
          <w:sz w:val="28"/>
          <w:szCs w:val="28"/>
          <w:rPrChange w:id="780" w:author="admin" w:date="2015-10-10T22:11:00Z">
            <w:rPr>
              <w:rFonts w:ascii="华文楷体" w:eastAsia="华文楷体" w:hAnsi="华文楷体" w:hint="eastAsia"/>
              <w:sz w:val="28"/>
              <w:szCs w:val="28"/>
            </w:rPr>
          </w:rPrChange>
        </w:rPr>
        <w:t>一般来说，人无我要依靠破常法理证可以推翻。</w:t>
      </w:r>
      <w:ins w:id="781" w:author="admin" w:date="2015-10-10T22:07:00Z">
        <w:r w:rsidR="00DF05B7">
          <w:rPr>
            <w:rFonts w:ascii="华文楷体" w:eastAsia="华文楷体" w:hAnsi="华文楷体" w:hint="eastAsia"/>
            <w:sz w:val="28"/>
            <w:szCs w:val="28"/>
          </w:rPr>
          <w:t>】</w:t>
        </w:r>
      </w:ins>
      <w:del w:id="782" w:author="admin" w:date="2015-10-10T22:07:00Z">
        <w:r w:rsidRPr="00862B28" w:rsidDel="00DF05B7">
          <w:rPr>
            <w:rFonts w:ascii="华文楷体" w:eastAsia="华文楷体" w:hAnsi="华文楷体" w:hint="eastAsia"/>
            <w:sz w:val="28"/>
            <w:szCs w:val="28"/>
          </w:rPr>
          <w:delText>”</w:delText>
        </w:r>
      </w:del>
    </w:p>
    <w:p w:rsidR="00320970" w:rsidRDefault="00862B28" w:rsidP="00862B28">
      <w:pPr>
        <w:ind w:firstLine="570"/>
        <w:rPr>
          <w:ins w:id="783" w:author="admin" w:date="2015-10-10T22:11:00Z"/>
          <w:rFonts w:ascii="华文楷体" w:eastAsia="华文楷体" w:hAnsi="华文楷体" w:hint="eastAsia"/>
          <w:sz w:val="28"/>
          <w:szCs w:val="28"/>
        </w:rPr>
      </w:pPr>
      <w:r w:rsidRPr="00862B28">
        <w:rPr>
          <w:rFonts w:ascii="华文楷体" w:eastAsia="华文楷体" w:hAnsi="华文楷体" w:hint="eastAsia"/>
          <w:sz w:val="28"/>
          <w:szCs w:val="28"/>
        </w:rPr>
        <w:t>一般来讲的话，破人我是</w:t>
      </w:r>
      <w:proofErr w:type="gramStart"/>
      <w:r w:rsidRPr="00862B28">
        <w:rPr>
          <w:rFonts w:ascii="华文楷体" w:eastAsia="华文楷体" w:hAnsi="华文楷体" w:hint="eastAsia"/>
          <w:sz w:val="28"/>
          <w:szCs w:val="28"/>
        </w:rPr>
        <w:t>凭借破</w:t>
      </w:r>
      <w:proofErr w:type="gramEnd"/>
      <w:r w:rsidRPr="00862B28">
        <w:rPr>
          <w:rFonts w:ascii="华文楷体" w:eastAsia="华文楷体" w:hAnsi="华文楷体" w:hint="eastAsia"/>
          <w:sz w:val="28"/>
          <w:szCs w:val="28"/>
        </w:rPr>
        <w:t>常法的理证，是予以推翻的。因为一般的众生都</w:t>
      </w:r>
      <w:ins w:id="784" w:author="admin" w:date="2015-10-10T22:08:00Z">
        <w:r w:rsidR="00DF05B7">
          <w:rPr>
            <w:rFonts w:ascii="华文楷体" w:eastAsia="华文楷体" w:hAnsi="华文楷体" w:hint="eastAsia"/>
            <w:sz w:val="28"/>
            <w:szCs w:val="28"/>
          </w:rPr>
          <w:t>有一个</w:t>
        </w:r>
      </w:ins>
      <w:r w:rsidRPr="00862B28">
        <w:rPr>
          <w:rFonts w:ascii="华文楷体" w:eastAsia="华文楷体" w:hAnsi="华文楷体" w:hint="eastAsia"/>
          <w:sz w:val="28"/>
          <w:szCs w:val="28"/>
        </w:rPr>
        <w:t>认为</w:t>
      </w:r>
      <w:ins w:id="785" w:author="admin" w:date="2015-10-10T22:08:00Z">
        <w:r w:rsidR="00DF05B7">
          <w:rPr>
            <w:rFonts w:ascii="华文楷体" w:eastAsia="华文楷体" w:hAnsi="华文楷体" w:hint="eastAsia"/>
            <w:sz w:val="28"/>
            <w:szCs w:val="28"/>
          </w:rPr>
          <w:t>我</w:t>
        </w:r>
      </w:ins>
      <w:del w:id="786" w:author="admin" w:date="2015-10-10T22:08:00Z">
        <w:r w:rsidRPr="00862B28" w:rsidDel="00DF05B7">
          <w:rPr>
            <w:rFonts w:ascii="华文楷体" w:eastAsia="华文楷体" w:hAnsi="华文楷体" w:hint="eastAsia"/>
            <w:sz w:val="28"/>
            <w:szCs w:val="28"/>
          </w:rPr>
          <w:delText>一个</w:delText>
        </w:r>
      </w:del>
      <w:r w:rsidRPr="00862B28">
        <w:rPr>
          <w:rFonts w:ascii="华文楷体" w:eastAsia="华文楷体" w:hAnsi="华文楷体" w:hint="eastAsia"/>
          <w:sz w:val="28"/>
          <w:szCs w:val="28"/>
        </w:rPr>
        <w:t>实有</w:t>
      </w:r>
      <w:del w:id="787" w:author="admin" w:date="2015-10-10T22:08:00Z">
        <w:r w:rsidRPr="00862B28" w:rsidDel="00DF05B7">
          <w:rPr>
            <w:rFonts w:ascii="华文楷体" w:eastAsia="华文楷体" w:hAnsi="华文楷体" w:hint="eastAsia"/>
            <w:sz w:val="28"/>
            <w:szCs w:val="28"/>
          </w:rPr>
          <w:delText>的我</w:delText>
        </w:r>
      </w:del>
      <w:r w:rsidRPr="00862B28">
        <w:rPr>
          <w:rFonts w:ascii="华文楷体" w:eastAsia="华文楷体" w:hAnsi="华文楷体" w:hint="eastAsia"/>
          <w:sz w:val="28"/>
          <w:szCs w:val="28"/>
        </w:rPr>
        <w:t>存在，</w:t>
      </w:r>
      <w:ins w:id="788" w:author="admin" w:date="2015-10-10T22:08:00Z">
        <w:r w:rsidR="00DF05B7">
          <w:rPr>
            <w:rFonts w:ascii="华文楷体" w:eastAsia="华文楷体" w:hAnsi="华文楷体" w:hint="eastAsia"/>
            <w:sz w:val="28"/>
            <w:szCs w:val="28"/>
          </w:rPr>
          <w:t>或者乃至于</w:t>
        </w:r>
      </w:ins>
      <w:del w:id="789" w:author="admin" w:date="2015-10-10T22:08:00Z">
        <w:r w:rsidRPr="00862B28" w:rsidDel="00DF05B7">
          <w:rPr>
            <w:rFonts w:ascii="华文楷体" w:eastAsia="华文楷体" w:hAnsi="华文楷体" w:hint="eastAsia"/>
            <w:sz w:val="28"/>
            <w:szCs w:val="28"/>
          </w:rPr>
          <w:delText>然后这</w:delText>
        </w:r>
        <w:r w:rsidRPr="00862B28" w:rsidDel="00DF05B7">
          <w:rPr>
            <w:rFonts w:ascii="华文楷体" w:eastAsia="华文楷体" w:hAnsi="华文楷体" w:hint="eastAsia"/>
            <w:sz w:val="28"/>
            <w:szCs w:val="28"/>
          </w:rPr>
          <w:lastRenderedPageBreak/>
          <w:delText>样的</w:delText>
        </w:r>
      </w:del>
      <w:r w:rsidRPr="00862B28">
        <w:rPr>
          <w:rFonts w:ascii="华文楷体" w:eastAsia="华文楷体" w:hAnsi="华文楷体" w:hint="eastAsia"/>
          <w:sz w:val="28"/>
          <w:szCs w:val="28"/>
        </w:rPr>
        <w:t>我是常存的这样的观点。所以像这样的话一般来讲，破人我是</w:t>
      </w:r>
      <w:del w:id="790" w:author="admin" w:date="2015-10-10T22:09:00Z">
        <w:r w:rsidRPr="00862B28" w:rsidDel="00A45DD4">
          <w:rPr>
            <w:rFonts w:ascii="华文楷体" w:eastAsia="华文楷体" w:hAnsi="华文楷体" w:hint="eastAsia"/>
            <w:sz w:val="28"/>
            <w:szCs w:val="28"/>
          </w:rPr>
          <w:delText>需要</w:delText>
        </w:r>
      </w:del>
      <w:ins w:id="791" w:author="admin" w:date="2015-10-10T22:09:00Z">
        <w:r w:rsidR="00A45DD4">
          <w:rPr>
            <w:rFonts w:ascii="华文楷体" w:eastAsia="华文楷体" w:hAnsi="华文楷体" w:hint="eastAsia"/>
            <w:sz w:val="28"/>
            <w:szCs w:val="28"/>
          </w:rPr>
          <w:t>要</w:t>
        </w:r>
        <w:proofErr w:type="gramStart"/>
        <w:r w:rsidR="00A45DD4">
          <w:rPr>
            <w:rFonts w:ascii="华文楷体" w:eastAsia="华文楷体" w:hAnsi="华文楷体" w:hint="eastAsia"/>
            <w:sz w:val="28"/>
            <w:szCs w:val="28"/>
          </w:rPr>
          <w:t>凭借</w:t>
        </w:r>
      </w:ins>
      <w:r w:rsidRPr="00862B28">
        <w:rPr>
          <w:rFonts w:ascii="华文楷体" w:eastAsia="华文楷体" w:hAnsi="华文楷体" w:hint="eastAsia"/>
          <w:sz w:val="28"/>
          <w:szCs w:val="28"/>
        </w:rPr>
        <w:t>破常</w:t>
      </w:r>
      <w:proofErr w:type="gramEnd"/>
      <w:r w:rsidRPr="00862B28">
        <w:rPr>
          <w:rFonts w:ascii="华文楷体" w:eastAsia="华文楷体" w:hAnsi="华文楷体" w:hint="eastAsia"/>
          <w:sz w:val="28"/>
          <w:szCs w:val="28"/>
        </w:rPr>
        <w:t>法理证</w:t>
      </w:r>
      <w:del w:id="792" w:author="admin" w:date="2015-10-10T22:10:00Z">
        <w:r w:rsidRPr="00862B28" w:rsidDel="00BE2C22">
          <w:rPr>
            <w:rFonts w:ascii="华文楷体" w:eastAsia="华文楷体" w:hAnsi="华文楷体" w:hint="eastAsia"/>
            <w:sz w:val="28"/>
            <w:szCs w:val="28"/>
          </w:rPr>
          <w:delText>可以</w:delText>
        </w:r>
      </w:del>
      <w:ins w:id="793" w:author="admin" w:date="2015-10-10T22:10:00Z">
        <w:r w:rsidR="00BE2C22">
          <w:rPr>
            <w:rFonts w:ascii="华文楷体" w:eastAsia="华文楷体" w:hAnsi="华文楷体" w:hint="eastAsia"/>
            <w:sz w:val="28"/>
            <w:szCs w:val="28"/>
          </w:rPr>
          <w:t>予以</w:t>
        </w:r>
      </w:ins>
      <w:r w:rsidRPr="00862B28">
        <w:rPr>
          <w:rFonts w:ascii="华文楷体" w:eastAsia="华文楷体" w:hAnsi="华文楷体" w:hint="eastAsia"/>
          <w:sz w:val="28"/>
          <w:szCs w:val="28"/>
        </w:rPr>
        <w:t>推翻，前面</w:t>
      </w:r>
      <w:proofErr w:type="gramStart"/>
      <w:r w:rsidRPr="00862B28">
        <w:rPr>
          <w:rFonts w:ascii="华文楷体" w:eastAsia="华文楷体" w:hAnsi="华文楷体" w:hint="eastAsia"/>
          <w:sz w:val="28"/>
          <w:szCs w:val="28"/>
        </w:rPr>
        <w:t>都是破常法理</w:t>
      </w:r>
      <w:proofErr w:type="gramEnd"/>
      <w:r w:rsidRPr="00862B28">
        <w:rPr>
          <w:rFonts w:ascii="华文楷体" w:eastAsia="华文楷体" w:hAnsi="华文楷体" w:hint="eastAsia"/>
          <w:sz w:val="28"/>
          <w:szCs w:val="28"/>
        </w:rPr>
        <w:t>证予以推翻的。</w:t>
      </w:r>
    </w:p>
    <w:p w:rsidR="00862B28" w:rsidRPr="00862B28" w:rsidRDefault="00862B28" w:rsidP="00862B28">
      <w:pPr>
        <w:ind w:firstLine="570"/>
        <w:rPr>
          <w:rFonts w:ascii="华文楷体" w:eastAsia="华文楷体" w:hAnsi="华文楷体"/>
          <w:sz w:val="28"/>
          <w:szCs w:val="28"/>
        </w:rPr>
      </w:pPr>
      <w:r w:rsidRPr="00862B28">
        <w:rPr>
          <w:rFonts w:ascii="华文楷体" w:eastAsia="华文楷体" w:hAnsi="华文楷体" w:hint="eastAsia"/>
          <w:sz w:val="28"/>
          <w:szCs w:val="28"/>
        </w:rPr>
        <w:t>下面就是对于犊子部</w:t>
      </w:r>
      <w:ins w:id="794" w:author="admin" w:date="2015-10-10T22:10:00Z">
        <w:r w:rsidR="00BE2C22">
          <w:rPr>
            <w:rFonts w:ascii="华文楷体" w:eastAsia="华文楷体" w:hAnsi="华文楷体" w:hint="eastAsia"/>
            <w:sz w:val="28"/>
            <w:szCs w:val="28"/>
          </w:rPr>
          <w:t>一个</w:t>
        </w:r>
      </w:ins>
      <w:r w:rsidRPr="00862B28">
        <w:rPr>
          <w:rFonts w:ascii="华文楷体" w:eastAsia="华文楷体" w:hAnsi="华文楷体" w:hint="eastAsia"/>
          <w:sz w:val="28"/>
          <w:szCs w:val="28"/>
        </w:rPr>
        <w:t>不可言说的我做一番分析。</w:t>
      </w:r>
    </w:p>
    <w:p w:rsidR="00BE2C22" w:rsidRDefault="00862B28" w:rsidP="00862B28">
      <w:pPr>
        <w:ind w:firstLine="570"/>
        <w:rPr>
          <w:ins w:id="795" w:author="admin" w:date="2015-10-10T22:10:00Z"/>
          <w:rFonts w:ascii="华文楷体" w:eastAsia="华文楷体" w:hAnsi="华文楷体" w:hint="eastAsia"/>
          <w:sz w:val="28"/>
          <w:szCs w:val="28"/>
        </w:rPr>
      </w:pPr>
      <w:del w:id="796" w:author="admin" w:date="2015-10-10T22:10:00Z">
        <w:r w:rsidRPr="00862B28" w:rsidDel="00BE2C22">
          <w:rPr>
            <w:rFonts w:ascii="华文楷体" w:eastAsia="华文楷体" w:hAnsi="华文楷体" w:hint="eastAsia"/>
            <w:sz w:val="28"/>
            <w:szCs w:val="28"/>
          </w:rPr>
          <w:delText xml:space="preserve">    “</w:delText>
        </w:r>
      </w:del>
      <w:ins w:id="797" w:author="admin" w:date="2015-10-10T22:10:00Z">
        <w:r w:rsidR="00BE2C22">
          <w:rPr>
            <w:rFonts w:ascii="华文楷体" w:eastAsia="华文楷体" w:hAnsi="华文楷体" w:hint="eastAsia"/>
            <w:sz w:val="28"/>
            <w:szCs w:val="28"/>
          </w:rPr>
          <w:t>【</w:t>
        </w:r>
      </w:ins>
      <w:r w:rsidRPr="00BE2C22">
        <w:rPr>
          <w:rFonts w:asciiTheme="minorEastAsia" w:hAnsiTheme="minorEastAsia" w:hint="eastAsia"/>
          <w:sz w:val="28"/>
          <w:szCs w:val="28"/>
          <w:rPrChange w:id="798" w:author="admin" w:date="2015-10-10T22:11:00Z">
            <w:rPr>
              <w:rFonts w:ascii="华文楷体" w:eastAsia="华文楷体" w:hAnsi="华文楷体" w:hint="eastAsia"/>
              <w:sz w:val="28"/>
              <w:szCs w:val="28"/>
            </w:rPr>
          </w:rPrChange>
        </w:rPr>
        <w:t>作为无可言说的“我”，真实的能遍一旦消失殆尽，真实的所遍岂能留存？</w:t>
      </w:r>
      <w:ins w:id="799" w:author="admin" w:date="2015-10-10T22:10:00Z">
        <w:r w:rsidR="00BE2C22">
          <w:rPr>
            <w:rFonts w:ascii="华文楷体" w:eastAsia="华文楷体" w:hAnsi="华文楷体"/>
            <w:sz w:val="28"/>
            <w:szCs w:val="28"/>
          </w:rPr>
          <w:t>】</w:t>
        </w:r>
      </w:ins>
      <w:del w:id="800" w:author="admin" w:date="2015-10-10T22:10:00Z">
        <w:r w:rsidRPr="00862B28" w:rsidDel="00BE2C22">
          <w:rPr>
            <w:rFonts w:ascii="华文楷体" w:eastAsia="华文楷体" w:hAnsi="华文楷体" w:hint="eastAsia"/>
            <w:sz w:val="28"/>
            <w:szCs w:val="28"/>
          </w:rPr>
          <w:delText>”</w:delText>
        </w:r>
      </w:del>
    </w:p>
    <w:p w:rsidR="00193465" w:rsidRDefault="00862B28" w:rsidP="00862B28">
      <w:pPr>
        <w:ind w:firstLine="570"/>
        <w:rPr>
          <w:ins w:id="801" w:author="admin" w:date="2015-10-10T22:27:00Z"/>
          <w:rFonts w:ascii="华文楷体" w:eastAsia="华文楷体" w:hAnsi="华文楷体" w:hint="eastAsia"/>
          <w:sz w:val="28"/>
          <w:szCs w:val="28"/>
        </w:rPr>
      </w:pPr>
      <w:r w:rsidRPr="00862B28">
        <w:rPr>
          <w:rFonts w:ascii="华文楷体" w:eastAsia="华文楷体" w:hAnsi="华文楷体" w:hint="eastAsia"/>
          <w:sz w:val="28"/>
          <w:szCs w:val="28"/>
        </w:rPr>
        <w:t>那么这个当中的</w:t>
      </w:r>
      <w:del w:id="802" w:author="admin" w:date="2015-10-10T22:11:00Z">
        <w:r w:rsidRPr="00862B28" w:rsidDel="00320970">
          <w:rPr>
            <w:rFonts w:ascii="华文楷体" w:eastAsia="华文楷体" w:hAnsi="华文楷体" w:hint="eastAsia"/>
            <w:sz w:val="28"/>
            <w:szCs w:val="28"/>
          </w:rPr>
          <w:delText>能辨</w:delText>
        </w:r>
      </w:del>
      <w:ins w:id="803" w:author="admin" w:date="2015-10-10T22:12:00Z">
        <w:r w:rsidR="00320970">
          <w:rPr>
            <w:rFonts w:ascii="华文楷体" w:eastAsia="华文楷体" w:hAnsi="华文楷体" w:hint="eastAsia"/>
            <w:sz w:val="28"/>
            <w:szCs w:val="28"/>
          </w:rPr>
          <w:t>能遍</w:t>
        </w:r>
      </w:ins>
      <w:r w:rsidRPr="00862B28">
        <w:rPr>
          <w:rFonts w:ascii="华文楷体" w:eastAsia="华文楷体" w:hAnsi="华文楷体" w:hint="eastAsia"/>
          <w:sz w:val="28"/>
          <w:szCs w:val="28"/>
        </w:rPr>
        <w:t>就是</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异，一</w:t>
      </w:r>
      <w:proofErr w:type="gramEnd"/>
      <w:r w:rsidRPr="00862B28">
        <w:rPr>
          <w:rFonts w:ascii="华文楷体" w:eastAsia="华文楷体" w:hAnsi="华文楷体" w:hint="eastAsia"/>
          <w:sz w:val="28"/>
          <w:szCs w:val="28"/>
        </w:rPr>
        <w:t>和多；</w:t>
      </w:r>
      <w:del w:id="804" w:author="admin" w:date="2015-10-10T22:12:00Z">
        <w:r w:rsidRPr="00862B28" w:rsidDel="00320970">
          <w:rPr>
            <w:rFonts w:ascii="华文楷体" w:eastAsia="华文楷体" w:hAnsi="华文楷体" w:hint="eastAsia"/>
            <w:sz w:val="28"/>
            <w:szCs w:val="28"/>
          </w:rPr>
          <w:delText>所辩</w:delText>
        </w:r>
      </w:del>
      <w:proofErr w:type="gramStart"/>
      <w:ins w:id="805" w:author="admin" w:date="2015-10-10T22:12:00Z">
        <w:r w:rsidR="00320970">
          <w:rPr>
            <w:rFonts w:ascii="华文楷体" w:eastAsia="华文楷体" w:hAnsi="华文楷体" w:hint="eastAsia"/>
            <w:sz w:val="28"/>
            <w:szCs w:val="28"/>
          </w:rPr>
          <w:t>所遍</w:t>
        </w:r>
      </w:ins>
      <w:r w:rsidRPr="00862B28">
        <w:rPr>
          <w:rFonts w:ascii="华文楷体" w:eastAsia="华文楷体" w:hAnsi="华文楷体" w:hint="eastAsia"/>
          <w:sz w:val="28"/>
          <w:szCs w:val="28"/>
        </w:rPr>
        <w:t>就是</w:t>
      </w:r>
      <w:proofErr w:type="gramEnd"/>
      <w:r w:rsidRPr="00862B28">
        <w:rPr>
          <w:rFonts w:ascii="华文楷体" w:eastAsia="华文楷体" w:hAnsi="华文楷体" w:hint="eastAsia"/>
          <w:sz w:val="28"/>
          <w:szCs w:val="28"/>
        </w:rPr>
        <w:t>这个我。那么真正的</w:t>
      </w:r>
      <w:ins w:id="806" w:author="admin" w:date="2015-10-10T22:12:00Z">
        <w:r w:rsidR="00320970">
          <w:rPr>
            <w:rFonts w:ascii="华文楷体" w:eastAsia="华文楷体" w:hAnsi="华文楷体" w:hint="eastAsia"/>
            <w:sz w:val="28"/>
            <w:szCs w:val="28"/>
          </w:rPr>
          <w:t>能遍</w:t>
        </w:r>
      </w:ins>
      <w:del w:id="807" w:author="admin" w:date="2015-10-10T22:12:00Z">
        <w:r w:rsidRPr="00862B28" w:rsidDel="00320970">
          <w:rPr>
            <w:rFonts w:ascii="华文楷体" w:eastAsia="华文楷体" w:hAnsi="华文楷体" w:hint="eastAsia"/>
            <w:sz w:val="28"/>
            <w:szCs w:val="28"/>
          </w:rPr>
          <w:delText>能辨</w:delText>
        </w:r>
      </w:del>
      <w:r w:rsidRPr="00862B28">
        <w:rPr>
          <w:rFonts w:ascii="华文楷体" w:eastAsia="华文楷体" w:hAnsi="华文楷体" w:hint="eastAsia"/>
          <w:sz w:val="28"/>
          <w:szCs w:val="28"/>
        </w:rPr>
        <w:t>不存在，</w:t>
      </w:r>
      <w:proofErr w:type="gramStart"/>
      <w:r w:rsidRPr="00862B28">
        <w:rPr>
          <w:rFonts w:ascii="华文楷体" w:eastAsia="华文楷体" w:hAnsi="华文楷体" w:hint="eastAsia"/>
          <w:sz w:val="28"/>
          <w:szCs w:val="28"/>
        </w:rPr>
        <w:t>那么</w:t>
      </w:r>
      <w:ins w:id="808" w:author="admin" w:date="2015-10-10T22:12:00Z">
        <w:r w:rsidR="00320970">
          <w:rPr>
            <w:rFonts w:ascii="华文楷体" w:eastAsia="华文楷体" w:hAnsi="华文楷体" w:hint="eastAsia"/>
            <w:sz w:val="28"/>
            <w:szCs w:val="28"/>
          </w:rPr>
          <w:t>所遍</w:t>
        </w:r>
      </w:ins>
      <w:proofErr w:type="gramEnd"/>
      <w:del w:id="809" w:author="admin" w:date="2015-10-10T22:12:00Z">
        <w:r w:rsidRPr="00862B28" w:rsidDel="00320970">
          <w:rPr>
            <w:rFonts w:ascii="华文楷体" w:eastAsia="华文楷体" w:hAnsi="华文楷体" w:hint="eastAsia"/>
            <w:sz w:val="28"/>
            <w:szCs w:val="28"/>
          </w:rPr>
          <w:delText>所辩</w:delText>
        </w:r>
      </w:del>
      <w:r w:rsidRPr="00862B28">
        <w:rPr>
          <w:rFonts w:ascii="华文楷体" w:eastAsia="华文楷体" w:hAnsi="华文楷体" w:hint="eastAsia"/>
          <w:sz w:val="28"/>
          <w:szCs w:val="28"/>
        </w:rPr>
        <w:t>就不存在了</w:t>
      </w:r>
      <w:del w:id="810" w:author="admin" w:date="2015-10-10T22:26:00Z">
        <w:r w:rsidRPr="00862B28" w:rsidDel="000B5A36">
          <w:rPr>
            <w:rFonts w:ascii="华文楷体" w:eastAsia="华文楷体" w:hAnsi="华文楷体" w:hint="eastAsia"/>
            <w:sz w:val="28"/>
            <w:szCs w:val="28"/>
          </w:rPr>
          <w:delText>。</w:delText>
        </w:r>
      </w:del>
      <w:ins w:id="811" w:author="admin" w:date="2015-10-10T22:26:00Z">
        <w:r w:rsidR="000B5A36">
          <w:rPr>
            <w:rFonts w:ascii="华文楷体" w:eastAsia="华文楷体" w:hAnsi="华文楷体" w:hint="eastAsia"/>
            <w:sz w:val="28"/>
            <w:szCs w:val="28"/>
          </w:rPr>
          <w:t>，</w:t>
        </w:r>
      </w:ins>
      <w:r w:rsidRPr="00862B28">
        <w:rPr>
          <w:rFonts w:ascii="华文楷体" w:eastAsia="华文楷体" w:hAnsi="华文楷体" w:hint="eastAsia"/>
          <w:sz w:val="28"/>
          <w:szCs w:val="28"/>
        </w:rPr>
        <w:t>这个方面也可以</w:t>
      </w:r>
      <w:ins w:id="812" w:author="admin" w:date="2015-10-10T22:13:00Z">
        <w:r w:rsidR="008A1791">
          <w:rPr>
            <w:rFonts w:ascii="华文楷体" w:eastAsia="华文楷体" w:hAnsi="华文楷体" w:hint="eastAsia"/>
            <w:sz w:val="28"/>
            <w:szCs w:val="28"/>
          </w:rPr>
          <w:t>借</w:t>
        </w:r>
      </w:ins>
      <w:del w:id="813" w:author="admin" w:date="2015-10-10T22:13:00Z">
        <w:r w:rsidRPr="00862B28" w:rsidDel="008A1791">
          <w:rPr>
            <w:rFonts w:ascii="华文楷体" w:eastAsia="华文楷体" w:hAnsi="华文楷体" w:hint="eastAsia"/>
            <w:sz w:val="28"/>
            <w:szCs w:val="28"/>
          </w:rPr>
          <w:delText>皆</w:delText>
        </w:r>
      </w:del>
      <w:r w:rsidRPr="00862B28">
        <w:rPr>
          <w:rFonts w:ascii="华文楷体" w:eastAsia="华文楷体" w:hAnsi="华文楷体" w:hint="eastAsia"/>
          <w:sz w:val="28"/>
          <w:szCs w:val="28"/>
        </w:rPr>
        <w:t>由前面我们的根本推理</w:t>
      </w:r>
      <w:del w:id="814" w:author="admin" w:date="2015-10-10T22:26:00Z">
        <w:r w:rsidRPr="00862B28" w:rsidDel="000B5A36">
          <w:rPr>
            <w:rFonts w:ascii="华文楷体" w:eastAsia="华文楷体" w:hAnsi="华文楷体" w:hint="eastAsia"/>
            <w:sz w:val="28"/>
            <w:szCs w:val="28"/>
          </w:rPr>
          <w:delText>，</w:delText>
        </w:r>
      </w:del>
      <w:ins w:id="815" w:author="admin" w:date="2015-10-10T22:26:00Z">
        <w:r w:rsidR="000B5A36">
          <w:rPr>
            <w:rFonts w:ascii="华文楷体" w:eastAsia="华文楷体" w:hAnsi="华文楷体" w:hint="eastAsia"/>
            <w:sz w:val="28"/>
            <w:szCs w:val="28"/>
          </w:rPr>
          <w:t>。</w:t>
        </w:r>
      </w:ins>
      <w:ins w:id="816" w:author="admin" w:date="2015-10-10T22:25:00Z">
        <w:r w:rsidR="000B5A36">
          <w:rPr>
            <w:rFonts w:ascii="华文楷体" w:eastAsia="华文楷体" w:hAnsi="华文楷体" w:hint="eastAsia"/>
            <w:sz w:val="28"/>
            <w:szCs w:val="28"/>
          </w:rPr>
          <w:t>根本推理</w:t>
        </w:r>
      </w:ins>
      <w:r w:rsidRPr="00862B28">
        <w:rPr>
          <w:rFonts w:ascii="华文楷体" w:eastAsia="华文楷体" w:hAnsi="华文楷体" w:hint="eastAsia"/>
          <w:sz w:val="28"/>
          <w:szCs w:val="28"/>
        </w:rPr>
        <w:t>就是说一多到底存不存在？你这个我到底存不存在</w:t>
      </w:r>
      <w:ins w:id="817" w:author="admin" w:date="2015-10-10T22:26:00Z">
        <w:r w:rsidR="000B5A36">
          <w:rPr>
            <w:rFonts w:ascii="华文楷体" w:eastAsia="华文楷体" w:hAnsi="华文楷体" w:hint="eastAsia"/>
            <w:sz w:val="28"/>
            <w:szCs w:val="28"/>
          </w:rPr>
          <w:t>一多</w:t>
        </w:r>
      </w:ins>
      <w:r w:rsidRPr="00862B28">
        <w:rPr>
          <w:rFonts w:ascii="华文楷体" w:eastAsia="华文楷体" w:hAnsi="华文楷体" w:hint="eastAsia"/>
          <w:sz w:val="28"/>
          <w:szCs w:val="28"/>
        </w:rPr>
        <w:t>？那么如果不存在一、不存在多，那么</w:t>
      </w:r>
      <w:del w:id="818" w:author="admin" w:date="2015-10-10T22:26:00Z">
        <w:r w:rsidRPr="00862B28" w:rsidDel="000B5A36">
          <w:rPr>
            <w:rFonts w:ascii="华文楷体" w:eastAsia="华文楷体" w:hAnsi="华文楷体" w:hint="eastAsia"/>
            <w:sz w:val="28"/>
            <w:szCs w:val="28"/>
          </w:rPr>
          <w:delText>能辨</w:delText>
        </w:r>
      </w:del>
      <w:proofErr w:type="gramStart"/>
      <w:ins w:id="819" w:author="admin" w:date="2015-10-10T22:26:00Z">
        <w:r w:rsidR="000B5A36">
          <w:rPr>
            <w:rFonts w:ascii="华文楷体" w:eastAsia="华文楷体" w:hAnsi="华文楷体" w:hint="eastAsia"/>
            <w:sz w:val="28"/>
            <w:szCs w:val="28"/>
          </w:rPr>
          <w:t>能遍</w:t>
        </w:r>
      </w:ins>
      <w:r w:rsidRPr="00862B28">
        <w:rPr>
          <w:rFonts w:ascii="华文楷体" w:eastAsia="华文楷体" w:hAnsi="华文楷体" w:hint="eastAsia"/>
          <w:sz w:val="28"/>
          <w:szCs w:val="28"/>
        </w:rPr>
        <w:t>不存在</w:t>
      </w:r>
      <w:proofErr w:type="gramEnd"/>
      <w:r w:rsidRPr="00862B28">
        <w:rPr>
          <w:rFonts w:ascii="华文楷体" w:eastAsia="华文楷体" w:hAnsi="华文楷体" w:hint="eastAsia"/>
          <w:sz w:val="28"/>
          <w:szCs w:val="28"/>
        </w:rPr>
        <w:t>的话，那么就说</w:t>
      </w:r>
      <w:ins w:id="820" w:author="admin" w:date="2015-10-10T22:13:00Z">
        <w:r w:rsidR="00FA20D3">
          <w:rPr>
            <w:rFonts w:ascii="华文楷体" w:eastAsia="华文楷体" w:hAnsi="华文楷体" w:hint="eastAsia"/>
            <w:sz w:val="28"/>
            <w:szCs w:val="28"/>
          </w:rPr>
          <w:t>能遍</w:t>
        </w:r>
      </w:ins>
      <w:del w:id="821" w:author="admin" w:date="2015-10-10T22:13:00Z">
        <w:r w:rsidRPr="00862B28" w:rsidDel="00FA20D3">
          <w:rPr>
            <w:rFonts w:ascii="华文楷体" w:eastAsia="华文楷体" w:hAnsi="华文楷体" w:hint="eastAsia"/>
            <w:sz w:val="28"/>
            <w:szCs w:val="28"/>
          </w:rPr>
          <w:delText>所辩</w:delText>
        </w:r>
      </w:del>
      <w:r w:rsidRPr="00862B28">
        <w:rPr>
          <w:rFonts w:ascii="华文楷体" w:eastAsia="华文楷体" w:hAnsi="华文楷体" w:hint="eastAsia"/>
          <w:sz w:val="28"/>
          <w:szCs w:val="28"/>
        </w:rPr>
        <w:t>的我不可能存在的，从这个角度也可以安立的。就说我们的根本理证当中通过</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多来安立，</w:t>
      </w:r>
      <w:del w:id="822" w:author="admin" w:date="2015-10-10T22:27:00Z">
        <w:r w:rsidRPr="00862B28" w:rsidDel="000B5A36">
          <w:rPr>
            <w:rFonts w:ascii="华文楷体" w:eastAsia="华文楷体" w:hAnsi="华文楷体" w:hint="eastAsia"/>
            <w:sz w:val="28"/>
            <w:szCs w:val="28"/>
          </w:rPr>
          <w:delText>能辨</w:delText>
        </w:r>
      </w:del>
      <w:ins w:id="823" w:author="admin" w:date="2015-10-10T22:27:00Z">
        <w:r w:rsidR="000B5A36">
          <w:rPr>
            <w:rFonts w:ascii="华文楷体" w:eastAsia="华文楷体" w:hAnsi="华文楷体" w:hint="eastAsia"/>
            <w:sz w:val="28"/>
            <w:szCs w:val="28"/>
          </w:rPr>
          <w:t>能遍</w:t>
        </w:r>
      </w:ins>
      <w:r w:rsidRPr="00862B28">
        <w:rPr>
          <w:rFonts w:ascii="华文楷体" w:eastAsia="华文楷体" w:hAnsi="华文楷体" w:hint="eastAsia"/>
          <w:sz w:val="28"/>
          <w:szCs w:val="28"/>
        </w:rPr>
        <w:t>是一多，然后</w:t>
      </w:r>
      <w:del w:id="824" w:author="admin" w:date="2015-10-10T22:13:00Z">
        <w:r w:rsidRPr="00862B28" w:rsidDel="00FA20D3">
          <w:rPr>
            <w:rFonts w:ascii="华文楷体" w:eastAsia="华文楷体" w:hAnsi="华文楷体" w:hint="eastAsia"/>
            <w:sz w:val="28"/>
            <w:szCs w:val="28"/>
          </w:rPr>
          <w:delText>所辩</w:delText>
        </w:r>
      </w:del>
      <w:proofErr w:type="gramStart"/>
      <w:ins w:id="825" w:author="admin" w:date="2015-10-10T22:13:00Z">
        <w:r w:rsidR="00FA20D3">
          <w:rPr>
            <w:rFonts w:ascii="华文楷体" w:eastAsia="华文楷体" w:hAnsi="华文楷体" w:hint="eastAsia"/>
            <w:sz w:val="28"/>
            <w:szCs w:val="28"/>
          </w:rPr>
          <w:t>所遍</w:t>
        </w:r>
      </w:ins>
      <w:r w:rsidRPr="00862B28">
        <w:rPr>
          <w:rFonts w:ascii="华文楷体" w:eastAsia="华文楷体" w:hAnsi="华文楷体" w:hint="eastAsia"/>
          <w:sz w:val="28"/>
          <w:szCs w:val="28"/>
        </w:rPr>
        <w:t>是我</w:t>
      </w:r>
      <w:proofErr w:type="gramEnd"/>
      <w:r w:rsidRPr="00862B28">
        <w:rPr>
          <w:rFonts w:ascii="华文楷体" w:eastAsia="华文楷体" w:hAnsi="华文楷体" w:hint="eastAsia"/>
          <w:sz w:val="28"/>
          <w:szCs w:val="28"/>
        </w:rPr>
        <w:t>，像这样的话就说可以安立。</w:t>
      </w:r>
    </w:p>
    <w:p w:rsidR="00257E37" w:rsidRDefault="00862B28" w:rsidP="00862B28">
      <w:pPr>
        <w:ind w:firstLine="570"/>
        <w:rPr>
          <w:ins w:id="826" w:author="admin" w:date="2015-10-10T22:31:00Z"/>
          <w:rFonts w:ascii="华文楷体" w:eastAsia="华文楷体" w:hAnsi="华文楷体" w:hint="eastAsia"/>
          <w:sz w:val="28"/>
          <w:szCs w:val="28"/>
        </w:rPr>
      </w:pPr>
      <w:r w:rsidRPr="00862B28">
        <w:rPr>
          <w:rFonts w:ascii="华文楷体" w:eastAsia="华文楷体" w:hAnsi="华文楷体" w:hint="eastAsia"/>
          <w:sz w:val="28"/>
          <w:szCs w:val="28"/>
        </w:rPr>
        <w:t>而且从另外一个角度，从犊子部的内部他的观点可以分析这个问题。那么就说实际意义上</w:t>
      </w:r>
      <w:del w:id="827" w:author="admin" w:date="2015-10-10T22:28:00Z">
        <w:r w:rsidRPr="00862B28" w:rsidDel="00841CB7">
          <w:rPr>
            <w:rFonts w:ascii="华文楷体" w:eastAsia="华文楷体" w:hAnsi="华文楷体" w:hint="eastAsia"/>
            <w:sz w:val="28"/>
            <w:szCs w:val="28"/>
          </w:rPr>
          <w:delText>的</w:delText>
        </w:r>
      </w:del>
      <w:r w:rsidRPr="00862B28">
        <w:rPr>
          <w:rFonts w:ascii="华文楷体" w:eastAsia="华文楷体" w:hAnsi="华文楷体" w:hint="eastAsia"/>
          <w:sz w:val="28"/>
          <w:szCs w:val="28"/>
        </w:rPr>
        <w:t>所有的实法、一切</w:t>
      </w:r>
      <w:proofErr w:type="gramStart"/>
      <w:r w:rsidRPr="00862B28">
        <w:rPr>
          <w:rFonts w:ascii="华文楷体" w:eastAsia="华文楷体" w:hAnsi="华文楷体" w:hint="eastAsia"/>
          <w:sz w:val="28"/>
          <w:szCs w:val="28"/>
        </w:rPr>
        <w:t>的实法他</w:t>
      </w:r>
      <w:proofErr w:type="gramEnd"/>
      <w:r w:rsidRPr="00862B28">
        <w:rPr>
          <w:rFonts w:ascii="华文楷体" w:eastAsia="华文楷体" w:hAnsi="华文楷体" w:hint="eastAsia"/>
          <w:sz w:val="28"/>
          <w:szCs w:val="28"/>
        </w:rPr>
        <w:t>有一个法</w:t>
      </w:r>
      <w:del w:id="828" w:author="admin" w:date="2015-10-10T22:28:00Z">
        <w:r w:rsidRPr="00862B28" w:rsidDel="00841CB7">
          <w:rPr>
            <w:rFonts w:ascii="华文楷体" w:eastAsia="华文楷体" w:hAnsi="华文楷体" w:hint="eastAsia"/>
            <w:sz w:val="28"/>
            <w:szCs w:val="28"/>
          </w:rPr>
          <w:delText>的</w:delText>
        </w:r>
      </w:del>
      <w:del w:id="829" w:author="admin" w:date="2015-10-10T22:27:00Z">
        <w:r w:rsidRPr="00862B28" w:rsidDel="00193465">
          <w:rPr>
            <w:rFonts w:ascii="华文楷体" w:eastAsia="华文楷体" w:hAnsi="华文楷体" w:hint="eastAsia"/>
            <w:sz w:val="28"/>
            <w:szCs w:val="28"/>
          </w:rPr>
          <w:delText>像</w:delText>
        </w:r>
      </w:del>
      <w:ins w:id="830" w:author="admin" w:date="2015-10-10T22:27:00Z">
        <w:r w:rsidR="00193465">
          <w:rPr>
            <w:rFonts w:ascii="华文楷体" w:eastAsia="华文楷体" w:hAnsi="华文楷体" w:hint="eastAsia"/>
            <w:sz w:val="28"/>
            <w:szCs w:val="28"/>
          </w:rPr>
          <w:t>相</w:t>
        </w:r>
      </w:ins>
      <w:r w:rsidRPr="00862B28">
        <w:rPr>
          <w:rFonts w:ascii="华文楷体" w:eastAsia="华文楷体" w:hAnsi="华文楷体" w:hint="eastAsia"/>
          <w:sz w:val="28"/>
          <w:szCs w:val="28"/>
        </w:rPr>
        <w:t>，或者说他具有特性，要不然就是一、要不然就是异，</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异是所有实法的</w:t>
      </w:r>
      <w:proofErr w:type="gramEnd"/>
      <w:r w:rsidRPr="00862B28">
        <w:rPr>
          <w:rFonts w:ascii="华文楷体" w:eastAsia="华文楷体" w:hAnsi="华文楷体" w:hint="eastAsia"/>
          <w:sz w:val="28"/>
          <w:szCs w:val="28"/>
        </w:rPr>
        <w:t>周遍，</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异就是</w:t>
      </w:r>
      <w:proofErr w:type="gramEnd"/>
      <w:r w:rsidRPr="00862B28">
        <w:rPr>
          <w:rFonts w:ascii="华文楷体" w:eastAsia="华文楷体" w:hAnsi="华文楷体" w:hint="eastAsia"/>
          <w:sz w:val="28"/>
          <w:szCs w:val="28"/>
        </w:rPr>
        <w:t>这样的周遍。那么这个</w:t>
      </w:r>
      <w:del w:id="831" w:author="admin" w:date="2015-10-10T22:28:00Z">
        <w:r w:rsidRPr="00862B28" w:rsidDel="00841CB7">
          <w:rPr>
            <w:rFonts w:ascii="华文楷体" w:eastAsia="华文楷体" w:hAnsi="华文楷体" w:hint="eastAsia"/>
            <w:sz w:val="28"/>
            <w:szCs w:val="28"/>
          </w:rPr>
          <w:delText>地方</w:delText>
        </w:r>
      </w:del>
      <w:ins w:id="832" w:author="admin" w:date="2015-10-10T22:28:00Z">
        <w:r w:rsidR="00841CB7">
          <w:rPr>
            <w:rFonts w:ascii="华文楷体" w:eastAsia="华文楷体" w:hAnsi="华文楷体" w:hint="eastAsia"/>
            <w:sz w:val="28"/>
            <w:szCs w:val="28"/>
          </w:rPr>
          <w:t>方面</w:t>
        </w:r>
      </w:ins>
      <w:r w:rsidRPr="00862B28">
        <w:rPr>
          <w:rFonts w:ascii="华文楷体" w:eastAsia="华文楷体" w:hAnsi="华文楷体" w:hint="eastAsia"/>
          <w:sz w:val="28"/>
          <w:szCs w:val="28"/>
        </w:rPr>
        <w:t>作为一个</w:t>
      </w:r>
      <w:del w:id="833" w:author="admin" w:date="2015-10-10T22:14:00Z">
        <w:r w:rsidRPr="00862B28" w:rsidDel="00FA20D3">
          <w:rPr>
            <w:rFonts w:ascii="华文楷体" w:eastAsia="华文楷体" w:hAnsi="华文楷体" w:hint="eastAsia"/>
            <w:sz w:val="28"/>
            <w:szCs w:val="28"/>
          </w:rPr>
          <w:delText>能辨</w:delText>
        </w:r>
      </w:del>
      <w:ins w:id="834" w:author="admin" w:date="2015-10-10T22:14:00Z">
        <w:r w:rsidR="00FA20D3">
          <w:rPr>
            <w:rFonts w:ascii="华文楷体" w:eastAsia="华文楷体" w:hAnsi="华文楷体" w:hint="eastAsia"/>
            <w:sz w:val="28"/>
            <w:szCs w:val="28"/>
          </w:rPr>
          <w:t>能遍</w:t>
        </w:r>
      </w:ins>
      <w:r w:rsidRPr="00862B28">
        <w:rPr>
          <w:rFonts w:ascii="华文楷体" w:eastAsia="华文楷体" w:hAnsi="华文楷体" w:hint="eastAsia"/>
          <w:sz w:val="28"/>
          <w:szCs w:val="28"/>
        </w:rPr>
        <w:t>。</w:t>
      </w:r>
      <w:ins w:id="835" w:author="admin" w:date="2015-10-10T22:29:00Z">
        <w:r w:rsidR="00841CB7">
          <w:rPr>
            <w:rFonts w:ascii="华文楷体" w:eastAsia="华文楷体" w:hAnsi="华文楷体" w:hint="eastAsia"/>
            <w:sz w:val="28"/>
            <w:szCs w:val="28"/>
          </w:rPr>
          <w:t>那么</w:t>
        </w:r>
      </w:ins>
      <w:r w:rsidRPr="00862B28">
        <w:rPr>
          <w:rFonts w:ascii="华文楷体" w:eastAsia="华文楷体" w:hAnsi="华文楷体" w:hint="eastAsia"/>
          <w:sz w:val="28"/>
          <w:szCs w:val="28"/>
        </w:rPr>
        <w:t>如果</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异作为</w:t>
      </w:r>
      <w:proofErr w:type="gramEnd"/>
      <w:r w:rsidRPr="00862B28">
        <w:rPr>
          <w:rFonts w:ascii="华文楷体" w:eastAsia="华文楷体" w:hAnsi="华文楷体" w:hint="eastAsia"/>
          <w:sz w:val="28"/>
          <w:szCs w:val="28"/>
        </w:rPr>
        <w:t>一个本体存在，才有他的</w:t>
      </w:r>
      <w:proofErr w:type="gramStart"/>
      <w:r w:rsidRPr="00862B28">
        <w:rPr>
          <w:rFonts w:ascii="华文楷体" w:eastAsia="华文楷体" w:hAnsi="华文楷体" w:hint="eastAsia"/>
          <w:sz w:val="28"/>
          <w:szCs w:val="28"/>
        </w:rPr>
        <w:t>有实法的</w:t>
      </w:r>
      <w:proofErr w:type="gramEnd"/>
      <w:r w:rsidRPr="00862B28">
        <w:rPr>
          <w:rFonts w:ascii="华文楷体" w:eastAsia="华文楷体" w:hAnsi="华文楷体" w:hint="eastAsia"/>
          <w:sz w:val="28"/>
          <w:szCs w:val="28"/>
        </w:rPr>
        <w:t>存在；那么如果</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异的</w:t>
      </w:r>
      <w:proofErr w:type="gramEnd"/>
      <w:r w:rsidRPr="00862B28">
        <w:rPr>
          <w:rFonts w:ascii="华文楷体" w:eastAsia="华文楷体" w:hAnsi="华文楷体" w:hint="eastAsia"/>
          <w:sz w:val="28"/>
          <w:szCs w:val="28"/>
        </w:rPr>
        <w:t>本体不存在，</w:t>
      </w:r>
      <w:ins w:id="836" w:author="admin" w:date="2015-10-10T22:29:00Z">
        <w:r w:rsidR="00841CB7">
          <w:rPr>
            <w:rFonts w:ascii="华文楷体" w:eastAsia="华文楷体" w:hAnsi="华文楷体" w:hint="eastAsia"/>
            <w:sz w:val="28"/>
            <w:szCs w:val="28"/>
          </w:rPr>
          <w:t>那么</w:t>
        </w:r>
      </w:ins>
      <w:r w:rsidRPr="00862B28">
        <w:rPr>
          <w:rFonts w:ascii="华文楷体" w:eastAsia="华文楷体" w:hAnsi="华文楷体" w:hint="eastAsia"/>
          <w:sz w:val="28"/>
          <w:szCs w:val="28"/>
        </w:rPr>
        <w:t>他的</w:t>
      </w:r>
      <w:proofErr w:type="gramStart"/>
      <w:r w:rsidRPr="00862B28">
        <w:rPr>
          <w:rFonts w:ascii="华文楷体" w:eastAsia="华文楷体" w:hAnsi="华文楷体" w:hint="eastAsia"/>
          <w:sz w:val="28"/>
          <w:szCs w:val="28"/>
        </w:rPr>
        <w:t>有实法又</w:t>
      </w:r>
      <w:proofErr w:type="gramEnd"/>
      <w:r w:rsidRPr="00862B28">
        <w:rPr>
          <w:rFonts w:ascii="华文楷体" w:eastAsia="华文楷体" w:hAnsi="华文楷体" w:hint="eastAsia"/>
          <w:sz w:val="28"/>
          <w:szCs w:val="28"/>
        </w:rPr>
        <w:t>怎么样存在呢？关键的问题就出在这个地方。犊子部认为“我”是有实法，他是所遍，这个我是所遍。但是他又不承认</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异，不可说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异么，不可言说就是不可说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异，那么就是说他不可说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异常无常等实有我这个是他的观</w:t>
      </w:r>
      <w:r w:rsidRPr="00862B28">
        <w:rPr>
          <w:rFonts w:ascii="华文楷体" w:eastAsia="华文楷体" w:hAnsi="华文楷体" w:hint="eastAsia"/>
          <w:sz w:val="28"/>
          <w:szCs w:val="28"/>
        </w:rPr>
        <w:lastRenderedPageBreak/>
        <w:t>点当中非常非常明确的</w:t>
      </w:r>
      <w:del w:id="837" w:author="admin" w:date="2015-10-10T22:29:00Z">
        <w:r w:rsidRPr="00862B28" w:rsidDel="00841CB7">
          <w:rPr>
            <w:rFonts w:ascii="华文楷体" w:eastAsia="华文楷体" w:hAnsi="华文楷体" w:hint="eastAsia"/>
            <w:sz w:val="28"/>
            <w:szCs w:val="28"/>
          </w:rPr>
          <w:delText>，</w:delText>
        </w:r>
      </w:del>
      <w:ins w:id="838" w:author="admin" w:date="2015-10-10T22:29:00Z">
        <w:r w:rsidR="00841CB7">
          <w:rPr>
            <w:rFonts w:ascii="华文楷体" w:eastAsia="华文楷体" w:hAnsi="华文楷体" w:hint="eastAsia"/>
            <w:sz w:val="28"/>
            <w:szCs w:val="28"/>
          </w:rPr>
          <w:t>。</w:t>
        </w:r>
      </w:ins>
    </w:p>
    <w:p w:rsidR="00862B28" w:rsidRPr="00862B28" w:rsidRDefault="00862B28" w:rsidP="00862B28">
      <w:pPr>
        <w:ind w:firstLine="570"/>
        <w:rPr>
          <w:rFonts w:ascii="华文楷体" w:eastAsia="华文楷体" w:hAnsi="华文楷体"/>
          <w:sz w:val="28"/>
          <w:szCs w:val="28"/>
        </w:rPr>
      </w:pPr>
      <w:r w:rsidRPr="00862B28">
        <w:rPr>
          <w:rFonts w:ascii="华文楷体" w:eastAsia="华文楷体" w:hAnsi="华文楷体" w:hint="eastAsia"/>
          <w:sz w:val="28"/>
          <w:szCs w:val="28"/>
        </w:rPr>
        <w:t>所以按照你的观点来分析的时候，第一个你自己不承认</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异，就说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异你</w:t>
      </w:r>
      <w:proofErr w:type="gramEnd"/>
      <w:r w:rsidRPr="00862B28">
        <w:rPr>
          <w:rFonts w:ascii="华文楷体" w:eastAsia="华文楷体" w:hAnsi="华文楷体" w:hint="eastAsia"/>
          <w:sz w:val="28"/>
          <w:szCs w:val="28"/>
        </w:rPr>
        <w:t>不承认的，也不能说我和五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是一，也不能说我和五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是异，这个方面不能说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w:t>
      </w:r>
      <w:del w:id="839" w:author="admin" w:date="2015-10-10T22:30:00Z">
        <w:r w:rsidRPr="00862B28" w:rsidDel="00841CB7">
          <w:rPr>
            <w:rFonts w:ascii="华文楷体" w:eastAsia="华文楷体" w:hAnsi="华文楷体" w:hint="eastAsia"/>
            <w:sz w:val="28"/>
            <w:szCs w:val="28"/>
          </w:rPr>
          <w:delText>，</w:delText>
        </w:r>
      </w:del>
      <w:ins w:id="840" w:author="admin" w:date="2015-10-10T22:30:00Z">
        <w:r w:rsidR="00841CB7">
          <w:rPr>
            <w:rFonts w:ascii="华文楷体" w:eastAsia="华文楷体" w:hAnsi="华文楷体" w:hint="eastAsia"/>
            <w:sz w:val="28"/>
            <w:szCs w:val="28"/>
          </w:rPr>
          <w:t>。</w:t>
        </w:r>
      </w:ins>
      <w:r w:rsidRPr="00862B28">
        <w:rPr>
          <w:rFonts w:ascii="华文楷体" w:eastAsia="华文楷体" w:hAnsi="华文楷体" w:hint="eastAsia"/>
          <w:sz w:val="28"/>
          <w:szCs w:val="28"/>
        </w:rPr>
        <w:t>但是又有称许实有，这个就不合理，为什么？因为真实的能灭已经殆尽了，你不承认</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异就相当于真实的</w:t>
      </w:r>
      <w:del w:id="841" w:author="admin" w:date="2015-10-10T22:30:00Z">
        <w:r w:rsidRPr="00862B28" w:rsidDel="00202744">
          <w:rPr>
            <w:rFonts w:ascii="华文楷体" w:eastAsia="华文楷体" w:hAnsi="华文楷体" w:hint="eastAsia"/>
            <w:sz w:val="28"/>
            <w:szCs w:val="28"/>
          </w:rPr>
          <w:delText>能变</w:delText>
        </w:r>
      </w:del>
      <w:ins w:id="842" w:author="admin" w:date="2015-10-10T22:30:00Z">
        <w:r w:rsidR="00202744">
          <w:rPr>
            <w:rFonts w:ascii="华文楷体" w:eastAsia="华文楷体" w:hAnsi="华文楷体" w:hint="eastAsia"/>
            <w:sz w:val="28"/>
            <w:szCs w:val="28"/>
          </w:rPr>
          <w:t>能遍</w:t>
        </w:r>
      </w:ins>
      <w:r w:rsidRPr="00862B28">
        <w:rPr>
          <w:rFonts w:ascii="华文楷体" w:eastAsia="华文楷体" w:hAnsi="华文楷体" w:hint="eastAsia"/>
          <w:sz w:val="28"/>
          <w:szCs w:val="28"/>
        </w:rPr>
        <w:t>是不承认的。你如果不承认真实的</w:t>
      </w:r>
      <w:ins w:id="843" w:author="admin" w:date="2015-10-10T22:30:00Z">
        <w:r w:rsidR="00841CB7">
          <w:rPr>
            <w:rFonts w:ascii="华文楷体" w:eastAsia="华文楷体" w:hAnsi="华文楷体" w:hint="eastAsia"/>
            <w:sz w:val="28"/>
            <w:szCs w:val="28"/>
          </w:rPr>
          <w:t>能遍</w:t>
        </w:r>
      </w:ins>
      <w:del w:id="844" w:author="admin" w:date="2015-10-10T22:30:00Z">
        <w:r w:rsidRPr="00862B28" w:rsidDel="00841CB7">
          <w:rPr>
            <w:rFonts w:ascii="华文楷体" w:eastAsia="华文楷体" w:hAnsi="华文楷体" w:hint="eastAsia"/>
            <w:sz w:val="28"/>
            <w:szCs w:val="28"/>
          </w:rPr>
          <w:delText>能变——</w:delText>
        </w:r>
      </w:del>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异的话</w:t>
      </w:r>
      <w:proofErr w:type="gramEnd"/>
      <w:r w:rsidRPr="00862B28">
        <w:rPr>
          <w:rFonts w:ascii="华文楷体" w:eastAsia="华文楷体" w:hAnsi="华文楷体" w:hint="eastAsia"/>
          <w:sz w:val="28"/>
          <w:szCs w:val="28"/>
        </w:rPr>
        <w:t>，那么怎么可能有实有的法呢？《入中论》在破不可言说我的时候，使用的</w:t>
      </w:r>
      <w:ins w:id="845" w:author="admin" w:date="2015-10-10T22:32:00Z">
        <w:r w:rsidR="00216622">
          <w:rPr>
            <w:rFonts w:ascii="华文楷体" w:eastAsia="华文楷体" w:hAnsi="华文楷体" w:hint="eastAsia"/>
            <w:sz w:val="28"/>
            <w:szCs w:val="28"/>
          </w:rPr>
          <w:t>理证</w:t>
        </w:r>
      </w:ins>
      <w:r w:rsidRPr="00862B28">
        <w:rPr>
          <w:rFonts w:ascii="华文楷体" w:eastAsia="华文楷体" w:hAnsi="华文楷体" w:hint="eastAsia"/>
          <w:sz w:val="28"/>
          <w:szCs w:val="28"/>
        </w:rPr>
        <w:t>也就是这个理证</w:t>
      </w:r>
      <w:del w:id="846" w:author="admin" w:date="2015-10-10T22:32:00Z">
        <w:r w:rsidRPr="00862B28" w:rsidDel="00257E37">
          <w:rPr>
            <w:rFonts w:ascii="华文楷体" w:eastAsia="华文楷体" w:hAnsi="华文楷体" w:hint="eastAsia"/>
            <w:sz w:val="28"/>
            <w:szCs w:val="28"/>
          </w:rPr>
          <w:delText>，</w:delText>
        </w:r>
      </w:del>
      <w:ins w:id="847" w:author="admin" w:date="2015-10-10T22:32:00Z">
        <w:r w:rsidR="00257E37">
          <w:rPr>
            <w:rFonts w:ascii="华文楷体" w:eastAsia="华文楷体" w:hAnsi="华文楷体" w:hint="eastAsia"/>
            <w:sz w:val="28"/>
            <w:szCs w:val="28"/>
          </w:rPr>
          <w:t>。</w:t>
        </w:r>
      </w:ins>
      <w:r w:rsidRPr="00862B28">
        <w:rPr>
          <w:rFonts w:ascii="华文楷体" w:eastAsia="华文楷体" w:hAnsi="华文楷体" w:hint="eastAsia"/>
          <w:sz w:val="28"/>
          <w:szCs w:val="28"/>
        </w:rPr>
        <w:t>什么理证呢？就说所有</w:t>
      </w:r>
      <w:proofErr w:type="gramStart"/>
      <w:r w:rsidRPr="00862B28">
        <w:rPr>
          <w:rFonts w:ascii="华文楷体" w:eastAsia="华文楷体" w:hAnsi="华文楷体" w:hint="eastAsia"/>
          <w:sz w:val="28"/>
          <w:szCs w:val="28"/>
        </w:rPr>
        <w:t>的实法不可</w:t>
      </w:r>
      <w:proofErr w:type="gramEnd"/>
      <w:r w:rsidRPr="00862B28">
        <w:rPr>
          <w:rFonts w:ascii="华文楷体" w:eastAsia="华文楷体" w:hAnsi="华文楷体" w:hint="eastAsia"/>
          <w:sz w:val="28"/>
          <w:szCs w:val="28"/>
        </w:rPr>
        <w:t>能不能说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异的。所有存在的</w:t>
      </w:r>
      <w:proofErr w:type="gramStart"/>
      <w:r w:rsidRPr="00862B28">
        <w:rPr>
          <w:rFonts w:ascii="华文楷体" w:eastAsia="华文楷体" w:hAnsi="华文楷体" w:hint="eastAsia"/>
          <w:sz w:val="28"/>
          <w:szCs w:val="28"/>
        </w:rPr>
        <w:t>有实法要不然</w:t>
      </w:r>
      <w:proofErr w:type="gramEnd"/>
      <w:r w:rsidRPr="00862B28">
        <w:rPr>
          <w:rFonts w:ascii="华文楷体" w:eastAsia="华文楷体" w:hAnsi="华文楷体" w:hint="eastAsia"/>
          <w:sz w:val="28"/>
          <w:szCs w:val="28"/>
        </w:rPr>
        <w:t>就是</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，要不然就是异，</w:t>
      </w:r>
      <w:proofErr w:type="gramStart"/>
      <w:r w:rsidRPr="00862B28">
        <w:rPr>
          <w:rFonts w:ascii="华文楷体" w:eastAsia="华文楷体" w:hAnsi="华文楷体" w:hint="eastAsia"/>
          <w:sz w:val="28"/>
          <w:szCs w:val="28"/>
        </w:rPr>
        <w:t>观待于</w:t>
      </w:r>
      <w:proofErr w:type="gramEnd"/>
      <w:r w:rsidRPr="00862B28">
        <w:rPr>
          <w:rFonts w:ascii="华文楷体" w:eastAsia="华文楷体" w:hAnsi="华文楷体" w:hint="eastAsia"/>
          <w:sz w:val="28"/>
          <w:szCs w:val="28"/>
        </w:rPr>
        <w:t>其他法来讲就是他体，比如说瓶子和柱子。要不然就是</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，你</w:t>
      </w:r>
      <w:proofErr w:type="gramStart"/>
      <w:r w:rsidRPr="00862B28">
        <w:rPr>
          <w:rFonts w:ascii="华文楷体" w:eastAsia="华文楷体" w:hAnsi="华文楷体" w:hint="eastAsia"/>
          <w:sz w:val="28"/>
          <w:szCs w:val="28"/>
        </w:rPr>
        <w:t>不观待于</w:t>
      </w:r>
      <w:proofErr w:type="gramEnd"/>
      <w:r w:rsidRPr="00862B28">
        <w:rPr>
          <w:rFonts w:ascii="华文楷体" w:eastAsia="华文楷体" w:hAnsi="华文楷体" w:hint="eastAsia"/>
          <w:sz w:val="28"/>
          <w:szCs w:val="28"/>
        </w:rPr>
        <w:t>其他法呢，自己存在这个就是</w:t>
      </w:r>
      <w:proofErr w:type="gramStart"/>
      <w:r w:rsidRPr="00862B28">
        <w:rPr>
          <w:rFonts w:ascii="华文楷体" w:eastAsia="华文楷体" w:hAnsi="华文楷体" w:hint="eastAsia"/>
          <w:sz w:val="28"/>
          <w:szCs w:val="28"/>
        </w:rPr>
        <w:t>一</w:t>
      </w:r>
      <w:proofErr w:type="gramEnd"/>
      <w:del w:id="848" w:author="admin" w:date="2015-10-10T22:33:00Z">
        <w:r w:rsidRPr="00862B28" w:rsidDel="00216622">
          <w:rPr>
            <w:rFonts w:ascii="华文楷体" w:eastAsia="华文楷体" w:hAnsi="华文楷体" w:hint="eastAsia"/>
            <w:sz w:val="28"/>
            <w:szCs w:val="28"/>
          </w:rPr>
          <w:delText>。</w:delText>
        </w:r>
      </w:del>
      <w:ins w:id="849" w:author="admin" w:date="2015-10-10T22:33:00Z">
        <w:r w:rsidR="00216622">
          <w:rPr>
            <w:rFonts w:ascii="华文楷体" w:eastAsia="华文楷体" w:hAnsi="华文楷体" w:hint="eastAsia"/>
            <w:sz w:val="28"/>
            <w:szCs w:val="28"/>
          </w:rPr>
          <w:t>，</w:t>
        </w:r>
      </w:ins>
      <w:r w:rsidRPr="00862B28">
        <w:rPr>
          <w:rFonts w:ascii="华文楷体" w:eastAsia="华文楷体" w:hAnsi="华文楷体" w:hint="eastAsia"/>
          <w:sz w:val="28"/>
          <w:szCs w:val="28"/>
        </w:rPr>
        <w:t>所以说实有的法绝对可以说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异的</w:t>
      </w:r>
      <w:del w:id="850" w:author="admin" w:date="2015-10-10T22:33:00Z">
        <w:r w:rsidRPr="00862B28" w:rsidDel="00216622">
          <w:rPr>
            <w:rFonts w:ascii="华文楷体" w:eastAsia="华文楷体" w:hAnsi="华文楷体" w:hint="eastAsia"/>
            <w:sz w:val="28"/>
            <w:szCs w:val="28"/>
          </w:rPr>
          <w:delText>，</w:delText>
        </w:r>
      </w:del>
      <w:ins w:id="851" w:author="admin" w:date="2015-10-10T22:33:00Z">
        <w:r w:rsidR="00216622">
          <w:rPr>
            <w:rFonts w:ascii="华文楷体" w:eastAsia="华文楷体" w:hAnsi="华文楷体" w:hint="eastAsia"/>
            <w:sz w:val="28"/>
            <w:szCs w:val="28"/>
          </w:rPr>
          <w:t>。</w:t>
        </w:r>
      </w:ins>
      <w:del w:id="852" w:author="admin" w:date="2015-10-10T22:33:00Z">
        <w:r w:rsidRPr="00862B28" w:rsidDel="00216622">
          <w:rPr>
            <w:rFonts w:ascii="华文楷体" w:eastAsia="华文楷体" w:hAnsi="华文楷体" w:hint="eastAsia"/>
            <w:sz w:val="28"/>
            <w:szCs w:val="28"/>
          </w:rPr>
          <w:delText>你说这个柱子不说</w:delText>
        </w:r>
      </w:del>
      <w:ins w:id="853" w:author="admin" w:date="2015-10-10T22:33:00Z">
        <w:r w:rsidR="00216622">
          <w:rPr>
            <w:rFonts w:ascii="华文楷体" w:eastAsia="华文楷体" w:hAnsi="华文楷体" w:hint="eastAsia"/>
            <w:sz w:val="28"/>
            <w:szCs w:val="28"/>
          </w:rPr>
          <w:t>你说你这个犊子部说</w:t>
        </w:r>
      </w:ins>
      <w:r w:rsidRPr="00862B28">
        <w:rPr>
          <w:rFonts w:ascii="华文楷体" w:eastAsia="华文楷体" w:hAnsi="华文楷体" w:hint="eastAsia"/>
          <w:sz w:val="28"/>
          <w:szCs w:val="28"/>
        </w:rPr>
        <w:t>，我这个法是实有的法，但是又不可说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w:t>
      </w:r>
      <w:del w:id="854" w:author="admin" w:date="2015-10-10T22:34:00Z">
        <w:r w:rsidRPr="00862B28" w:rsidDel="00216622">
          <w:rPr>
            <w:rFonts w:ascii="华文楷体" w:eastAsia="华文楷体" w:hAnsi="华文楷体" w:hint="eastAsia"/>
            <w:sz w:val="28"/>
            <w:szCs w:val="28"/>
          </w:rPr>
          <w:delText>，</w:delText>
        </w:r>
      </w:del>
      <w:ins w:id="855" w:author="admin" w:date="2015-10-10T22:34:00Z">
        <w:r w:rsidR="00216622">
          <w:rPr>
            <w:rFonts w:ascii="华文楷体" w:eastAsia="华文楷体" w:hAnsi="华文楷体" w:hint="eastAsia"/>
            <w:sz w:val="28"/>
            <w:szCs w:val="28"/>
          </w:rPr>
          <w:t>。</w:t>
        </w:r>
      </w:ins>
      <w:r w:rsidRPr="00862B28">
        <w:rPr>
          <w:rFonts w:ascii="华文楷体" w:eastAsia="华文楷体" w:hAnsi="华文楷体" w:hint="eastAsia"/>
          <w:sz w:val="28"/>
          <w:szCs w:val="28"/>
        </w:rPr>
        <w:t>那就不合理，为什么？真实的</w:t>
      </w:r>
      <w:del w:id="856" w:author="admin" w:date="2015-10-10T22:34:00Z">
        <w:r w:rsidRPr="00862B28" w:rsidDel="00216622">
          <w:rPr>
            <w:rFonts w:ascii="华文楷体" w:eastAsia="华文楷体" w:hAnsi="华文楷体" w:hint="eastAsia"/>
            <w:sz w:val="28"/>
            <w:szCs w:val="28"/>
          </w:rPr>
          <w:delText>能变</w:delText>
        </w:r>
      </w:del>
      <w:ins w:id="857" w:author="admin" w:date="2015-10-10T22:34:00Z">
        <w:r w:rsidR="00216622">
          <w:rPr>
            <w:rFonts w:ascii="华文楷体" w:eastAsia="华文楷体" w:hAnsi="华文楷体" w:hint="eastAsia"/>
            <w:sz w:val="28"/>
            <w:szCs w:val="28"/>
          </w:rPr>
          <w:t>能</w:t>
        </w:r>
        <w:proofErr w:type="gramStart"/>
        <w:r w:rsidR="00216622">
          <w:rPr>
            <w:rFonts w:ascii="华文楷体" w:eastAsia="华文楷体" w:hAnsi="华文楷体" w:hint="eastAsia"/>
            <w:sz w:val="28"/>
            <w:szCs w:val="28"/>
          </w:rPr>
          <w:t>遍</w:t>
        </w:r>
      </w:ins>
      <w:r w:rsidRPr="00862B28">
        <w:rPr>
          <w:rFonts w:ascii="华文楷体" w:eastAsia="华文楷体" w:hAnsi="华文楷体" w:hint="eastAsia"/>
          <w:sz w:val="28"/>
          <w:szCs w:val="28"/>
        </w:rPr>
        <w:t>没有</w:t>
      </w:r>
      <w:proofErr w:type="gramEnd"/>
      <w:r w:rsidRPr="00862B28">
        <w:rPr>
          <w:rFonts w:ascii="华文楷体" w:eastAsia="华文楷体" w:hAnsi="华文楷体" w:hint="eastAsia"/>
          <w:sz w:val="28"/>
          <w:szCs w:val="28"/>
        </w:rPr>
        <w:t>了，真实的</w:t>
      </w:r>
      <w:ins w:id="858" w:author="admin" w:date="2015-10-10T22:34:00Z">
        <w:r w:rsidR="00216622">
          <w:rPr>
            <w:rFonts w:ascii="华文楷体" w:eastAsia="华文楷体" w:hAnsi="华文楷体" w:hint="eastAsia"/>
            <w:sz w:val="28"/>
            <w:szCs w:val="28"/>
          </w:rPr>
          <w:t>能遍</w:t>
        </w:r>
      </w:ins>
      <w:del w:id="859" w:author="admin" w:date="2015-10-10T22:34:00Z">
        <w:r w:rsidRPr="00862B28" w:rsidDel="00216622">
          <w:rPr>
            <w:rFonts w:ascii="华文楷体" w:eastAsia="华文楷体" w:hAnsi="华文楷体" w:hint="eastAsia"/>
            <w:sz w:val="28"/>
            <w:szCs w:val="28"/>
          </w:rPr>
          <w:delText>能变</w:delText>
        </w:r>
      </w:del>
      <w:r w:rsidRPr="00862B28">
        <w:rPr>
          <w:rFonts w:ascii="华文楷体" w:eastAsia="华文楷体" w:hAnsi="华文楷体" w:hint="eastAsia"/>
          <w:sz w:val="28"/>
          <w:szCs w:val="28"/>
        </w:rPr>
        <w:t>就是</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异嘛，</w:t>
      </w:r>
      <w:proofErr w:type="gramStart"/>
      <w:r w:rsidRPr="00862B28">
        <w:rPr>
          <w:rFonts w:ascii="华文楷体" w:eastAsia="华文楷体" w:hAnsi="华文楷体" w:hint="eastAsia"/>
          <w:sz w:val="28"/>
          <w:szCs w:val="28"/>
        </w:rPr>
        <w:t>一异不</w:t>
      </w:r>
      <w:proofErr w:type="gramEnd"/>
      <w:r w:rsidRPr="00862B28">
        <w:rPr>
          <w:rFonts w:ascii="华文楷体" w:eastAsia="华文楷体" w:hAnsi="华文楷体" w:hint="eastAsia"/>
          <w:sz w:val="28"/>
          <w:szCs w:val="28"/>
        </w:rPr>
        <w:t>存在了。那么既然</w:t>
      </w:r>
      <w:proofErr w:type="gramStart"/>
      <w:r w:rsidRPr="00862B28">
        <w:rPr>
          <w:rFonts w:ascii="华文楷体" w:eastAsia="华文楷体" w:hAnsi="华文楷体" w:hint="eastAsia"/>
          <w:sz w:val="28"/>
          <w:szCs w:val="28"/>
        </w:rPr>
        <w:t>一异不</w:t>
      </w:r>
      <w:proofErr w:type="gramEnd"/>
      <w:r w:rsidRPr="00862B28">
        <w:rPr>
          <w:rFonts w:ascii="华文楷体" w:eastAsia="华文楷体" w:hAnsi="华文楷体" w:hint="eastAsia"/>
          <w:sz w:val="28"/>
          <w:szCs w:val="28"/>
        </w:rPr>
        <w:t>存在了</w:t>
      </w:r>
      <w:ins w:id="860" w:author="admin" w:date="2015-10-10T22:35:00Z">
        <w:r w:rsidR="00EE311A">
          <w:rPr>
            <w:rFonts w:ascii="华文楷体" w:eastAsia="华文楷体" w:hAnsi="华文楷体" w:hint="eastAsia"/>
            <w:sz w:val="28"/>
            <w:szCs w:val="28"/>
          </w:rPr>
          <w:t>，</w:t>
        </w:r>
      </w:ins>
      <w:r w:rsidRPr="00862B28">
        <w:rPr>
          <w:rFonts w:ascii="华文楷体" w:eastAsia="华文楷体" w:hAnsi="华文楷体" w:hint="eastAsia"/>
          <w:sz w:val="28"/>
          <w:szCs w:val="28"/>
        </w:rPr>
        <w:t>实有的法怎么可能存在呢？你这个我怎么存在呢？所以说真实的</w:t>
      </w:r>
      <w:del w:id="861" w:author="admin" w:date="2015-10-10T22:34:00Z">
        <w:r w:rsidRPr="00862B28" w:rsidDel="00216622">
          <w:rPr>
            <w:rFonts w:ascii="华文楷体" w:eastAsia="华文楷体" w:hAnsi="华文楷体" w:hint="eastAsia"/>
            <w:sz w:val="28"/>
            <w:szCs w:val="28"/>
          </w:rPr>
          <w:delText>所变</w:delText>
        </w:r>
      </w:del>
      <w:proofErr w:type="gramStart"/>
      <w:ins w:id="862" w:author="admin" w:date="2015-10-10T22:34:00Z">
        <w:r w:rsidR="00216622">
          <w:rPr>
            <w:rFonts w:ascii="华文楷体" w:eastAsia="华文楷体" w:hAnsi="华文楷体" w:hint="eastAsia"/>
            <w:sz w:val="28"/>
            <w:szCs w:val="28"/>
          </w:rPr>
          <w:t>所遍</w:t>
        </w:r>
      </w:ins>
      <w:r w:rsidRPr="00862B28">
        <w:rPr>
          <w:rFonts w:ascii="华文楷体" w:eastAsia="华文楷体" w:hAnsi="华文楷体" w:hint="eastAsia"/>
          <w:sz w:val="28"/>
          <w:szCs w:val="28"/>
        </w:rPr>
        <w:t>是</w:t>
      </w:r>
      <w:proofErr w:type="gramEnd"/>
      <w:r w:rsidRPr="00862B28">
        <w:rPr>
          <w:rFonts w:ascii="华文楷体" w:eastAsia="华文楷体" w:hAnsi="华文楷体" w:hint="eastAsia"/>
          <w:sz w:val="28"/>
          <w:szCs w:val="28"/>
        </w:rPr>
        <w:t>不能存在的，从这个思路观察下来也可以的。</w:t>
      </w:r>
    </w:p>
    <w:p w:rsidR="00EE311A" w:rsidRDefault="00862B28" w:rsidP="00862B28">
      <w:pPr>
        <w:ind w:firstLine="570"/>
        <w:rPr>
          <w:ins w:id="863" w:author="admin" w:date="2015-10-10T22:35:00Z"/>
          <w:rFonts w:ascii="华文楷体" w:eastAsia="华文楷体" w:hAnsi="华文楷体" w:hint="eastAsia"/>
          <w:sz w:val="28"/>
          <w:szCs w:val="28"/>
        </w:rPr>
      </w:pPr>
      <w:del w:id="864" w:author="admin" w:date="2015-10-10T22:35:00Z">
        <w:r w:rsidRPr="00862B28" w:rsidDel="00EE311A">
          <w:rPr>
            <w:rFonts w:ascii="华文楷体" w:eastAsia="华文楷体" w:hAnsi="华文楷体" w:hint="eastAsia"/>
            <w:sz w:val="28"/>
            <w:szCs w:val="28"/>
          </w:rPr>
          <w:delText xml:space="preserve">    “</w:delText>
        </w:r>
      </w:del>
      <w:ins w:id="865" w:author="admin" w:date="2015-10-10T22:35:00Z">
        <w:r w:rsidR="00EE311A">
          <w:rPr>
            <w:rFonts w:ascii="华文楷体" w:eastAsia="华文楷体" w:hAnsi="华文楷体" w:hint="eastAsia"/>
            <w:sz w:val="28"/>
            <w:szCs w:val="28"/>
          </w:rPr>
          <w:t>【</w:t>
        </w:r>
      </w:ins>
      <w:r w:rsidRPr="00EE311A">
        <w:rPr>
          <w:rFonts w:asciiTheme="minorEastAsia" w:hAnsiTheme="minorEastAsia" w:hint="eastAsia"/>
          <w:sz w:val="28"/>
          <w:szCs w:val="28"/>
          <w:rPrChange w:id="866" w:author="admin" w:date="2015-10-10T22:36:00Z">
            <w:rPr>
              <w:rFonts w:ascii="华文楷体" w:eastAsia="华文楷体" w:hAnsi="华文楷体" w:hint="eastAsia"/>
              <w:sz w:val="28"/>
              <w:szCs w:val="28"/>
            </w:rPr>
          </w:rPrChange>
        </w:rPr>
        <w:t>由于一体与异体始终不存在，犹如空中鲜花等一般，也就无需煞费苦心加以证实。</w:t>
      </w:r>
      <w:ins w:id="867" w:author="admin" w:date="2015-10-10T22:35:00Z">
        <w:r w:rsidR="00EE311A">
          <w:rPr>
            <w:rFonts w:ascii="华文楷体" w:eastAsia="华文楷体" w:hAnsi="华文楷体" w:hint="eastAsia"/>
            <w:sz w:val="28"/>
            <w:szCs w:val="28"/>
          </w:rPr>
          <w:t>】</w:t>
        </w:r>
      </w:ins>
      <w:del w:id="868" w:author="admin" w:date="2015-10-10T22:35:00Z">
        <w:r w:rsidRPr="00862B28" w:rsidDel="00EE311A">
          <w:rPr>
            <w:rFonts w:ascii="华文楷体" w:eastAsia="华文楷体" w:hAnsi="华文楷体" w:hint="eastAsia"/>
            <w:sz w:val="28"/>
            <w:szCs w:val="28"/>
          </w:rPr>
          <w:delText>”</w:delText>
        </w:r>
      </w:del>
    </w:p>
    <w:p w:rsidR="00862B28" w:rsidRPr="00862B28" w:rsidRDefault="00EE311A" w:rsidP="00862B28">
      <w:pPr>
        <w:ind w:firstLine="570"/>
        <w:rPr>
          <w:rFonts w:ascii="华文楷体" w:eastAsia="华文楷体" w:hAnsi="华文楷体"/>
          <w:sz w:val="28"/>
          <w:szCs w:val="28"/>
        </w:rPr>
      </w:pPr>
      <w:ins w:id="869" w:author="admin" w:date="2015-10-10T22:35:00Z">
        <w:r>
          <w:rPr>
            <w:rFonts w:ascii="华文楷体" w:eastAsia="华文楷体" w:hAnsi="华文楷体" w:hint="eastAsia"/>
            <w:sz w:val="28"/>
            <w:szCs w:val="28"/>
          </w:rPr>
          <w:t>那么就是</w:t>
        </w:r>
      </w:ins>
      <w:r w:rsidR="00862B28" w:rsidRPr="00862B28">
        <w:rPr>
          <w:rFonts w:ascii="华文楷体" w:eastAsia="华文楷体" w:hAnsi="华文楷体" w:hint="eastAsia"/>
          <w:sz w:val="28"/>
          <w:szCs w:val="28"/>
        </w:rPr>
        <w:t>因为你承认了嘛，一体和异体始终是不存在的。那么如果一体和异体不存在，犹如虚空中鲜花一样，那么对于他的</w:t>
      </w:r>
      <w:del w:id="870" w:author="admin" w:date="2015-10-10T22:36:00Z">
        <w:r w:rsidR="00862B28" w:rsidRPr="00862B28" w:rsidDel="00EE311A">
          <w:rPr>
            <w:rFonts w:ascii="华文楷体" w:eastAsia="华文楷体" w:hAnsi="华文楷体" w:hint="eastAsia"/>
            <w:sz w:val="28"/>
            <w:szCs w:val="28"/>
          </w:rPr>
          <w:delText>所变</w:delText>
        </w:r>
      </w:del>
      <w:proofErr w:type="gramStart"/>
      <w:ins w:id="871" w:author="admin" w:date="2015-10-10T22:36:00Z">
        <w:r>
          <w:rPr>
            <w:rFonts w:ascii="华文楷体" w:eastAsia="华文楷体" w:hAnsi="华文楷体" w:hint="eastAsia"/>
            <w:sz w:val="28"/>
            <w:szCs w:val="28"/>
          </w:rPr>
          <w:t>所遍</w:t>
        </w:r>
      </w:ins>
      <w:r w:rsidR="00862B28" w:rsidRPr="00862B28">
        <w:rPr>
          <w:rFonts w:ascii="华文楷体" w:eastAsia="华文楷体" w:hAnsi="华文楷体" w:hint="eastAsia"/>
          <w:sz w:val="28"/>
          <w:szCs w:val="28"/>
        </w:rPr>
        <w:t>就</w:t>
      </w:r>
      <w:proofErr w:type="gramEnd"/>
      <w:r w:rsidR="00862B28" w:rsidRPr="00862B28">
        <w:rPr>
          <w:rFonts w:ascii="华文楷体" w:eastAsia="华文楷体" w:hAnsi="华文楷体" w:hint="eastAsia"/>
          <w:sz w:val="28"/>
          <w:szCs w:val="28"/>
        </w:rPr>
        <w:t>无需煞费苦心去加以证实了</w:t>
      </w:r>
      <w:del w:id="872" w:author="admin" w:date="2015-10-10T22:37:00Z">
        <w:r w:rsidR="00862B28" w:rsidRPr="00862B28" w:rsidDel="0091798C">
          <w:rPr>
            <w:rFonts w:ascii="华文楷体" w:eastAsia="华文楷体" w:hAnsi="华文楷体" w:hint="eastAsia"/>
            <w:sz w:val="28"/>
            <w:szCs w:val="28"/>
          </w:rPr>
          <w:delText>，</w:delText>
        </w:r>
      </w:del>
      <w:ins w:id="873" w:author="admin" w:date="2015-10-10T22:37:00Z">
        <w:r w:rsidR="0091798C">
          <w:rPr>
            <w:rFonts w:ascii="华文楷体" w:eastAsia="华文楷体" w:hAnsi="华文楷体" w:hint="eastAsia"/>
            <w:sz w:val="28"/>
            <w:szCs w:val="28"/>
          </w:rPr>
          <w:t>。</w:t>
        </w:r>
      </w:ins>
      <w:r w:rsidR="00862B28" w:rsidRPr="00862B28">
        <w:rPr>
          <w:rFonts w:ascii="华文楷体" w:eastAsia="华文楷体" w:hAnsi="华文楷体" w:hint="eastAsia"/>
          <w:sz w:val="28"/>
          <w:szCs w:val="28"/>
        </w:rPr>
        <w:t>根本不存在</w:t>
      </w:r>
      <w:del w:id="874" w:author="admin" w:date="2015-10-10T22:37:00Z">
        <w:r w:rsidR="00862B28" w:rsidRPr="00862B28" w:rsidDel="00C61754">
          <w:rPr>
            <w:rFonts w:ascii="华文楷体" w:eastAsia="华文楷体" w:hAnsi="华文楷体" w:hint="eastAsia"/>
            <w:sz w:val="28"/>
            <w:szCs w:val="28"/>
          </w:rPr>
          <w:delText>这些</w:delText>
        </w:r>
      </w:del>
      <w:ins w:id="875" w:author="admin" w:date="2015-10-10T22:37:00Z">
        <w:r w:rsidR="00C61754" w:rsidRPr="00862B28">
          <w:rPr>
            <w:rFonts w:ascii="华文楷体" w:eastAsia="华文楷体" w:hAnsi="华文楷体" w:hint="eastAsia"/>
            <w:sz w:val="28"/>
            <w:szCs w:val="28"/>
          </w:rPr>
          <w:t>这</w:t>
        </w:r>
        <w:r w:rsidR="00C61754">
          <w:rPr>
            <w:rFonts w:ascii="华文楷体" w:eastAsia="华文楷体" w:hAnsi="华文楷体" w:hint="eastAsia"/>
            <w:sz w:val="28"/>
            <w:szCs w:val="28"/>
          </w:rPr>
          <w:t>个</w:t>
        </w:r>
      </w:ins>
      <w:r w:rsidR="00862B28" w:rsidRPr="00862B28">
        <w:rPr>
          <w:rFonts w:ascii="华文楷体" w:eastAsia="华文楷体" w:hAnsi="华文楷体" w:hint="eastAsia"/>
          <w:sz w:val="28"/>
          <w:szCs w:val="28"/>
        </w:rPr>
        <w:t>有实法，你所谓这个</w:t>
      </w:r>
      <w:proofErr w:type="gramStart"/>
      <w:r w:rsidR="00862B28" w:rsidRPr="00862B28">
        <w:rPr>
          <w:rFonts w:ascii="华文楷体" w:eastAsia="华文楷体" w:hAnsi="华文楷体" w:hint="eastAsia"/>
          <w:sz w:val="28"/>
          <w:szCs w:val="28"/>
        </w:rPr>
        <w:t>有实法</w:t>
      </w:r>
      <w:ins w:id="876" w:author="admin" w:date="2015-10-10T22:37:00Z">
        <w:r w:rsidR="00C61754">
          <w:rPr>
            <w:rFonts w:ascii="华文楷体" w:eastAsia="华文楷体" w:hAnsi="华文楷体" w:hint="eastAsia"/>
            <w:sz w:val="28"/>
            <w:szCs w:val="28"/>
          </w:rPr>
          <w:t>的</w:t>
        </w:r>
        <w:proofErr w:type="gramEnd"/>
        <w:r w:rsidR="00C61754">
          <w:rPr>
            <w:rFonts w:ascii="华文楷体" w:eastAsia="华文楷体" w:hAnsi="华文楷体" w:hint="eastAsia"/>
            <w:sz w:val="28"/>
            <w:szCs w:val="28"/>
          </w:rPr>
          <w:t>我</w:t>
        </w:r>
      </w:ins>
      <w:r w:rsidR="00862B28" w:rsidRPr="00862B28">
        <w:rPr>
          <w:rFonts w:ascii="华文楷体" w:eastAsia="华文楷体" w:hAnsi="华文楷体" w:hint="eastAsia"/>
          <w:sz w:val="28"/>
          <w:szCs w:val="28"/>
        </w:rPr>
        <w:t>根本就不存在了。所以如果学习过《入中论》的话，</w:t>
      </w:r>
      <w:r w:rsidR="00862B28" w:rsidRPr="00862B28">
        <w:rPr>
          <w:rFonts w:ascii="华文楷体" w:eastAsia="华文楷体" w:hAnsi="华文楷体" w:hint="eastAsia"/>
          <w:sz w:val="28"/>
          <w:szCs w:val="28"/>
        </w:rPr>
        <w:lastRenderedPageBreak/>
        <w:t>这个地方的理论是比较清楚的。关键问题就在于</w:t>
      </w:r>
      <w:proofErr w:type="gramStart"/>
      <w:r w:rsidR="00862B28" w:rsidRPr="00862B28">
        <w:rPr>
          <w:rFonts w:ascii="华文楷体" w:eastAsia="华文楷体" w:hAnsi="华文楷体" w:hint="eastAsia"/>
          <w:sz w:val="28"/>
          <w:szCs w:val="28"/>
        </w:rPr>
        <w:t>有实法和一</w:t>
      </w:r>
      <w:proofErr w:type="gramEnd"/>
      <w:r w:rsidR="00862B28" w:rsidRPr="00862B28">
        <w:rPr>
          <w:rFonts w:ascii="华文楷体" w:eastAsia="华文楷体" w:hAnsi="华文楷体" w:hint="eastAsia"/>
          <w:sz w:val="28"/>
          <w:szCs w:val="28"/>
        </w:rPr>
        <w:t>异的关系。所有的</w:t>
      </w:r>
      <w:proofErr w:type="gramStart"/>
      <w:r w:rsidR="00862B28" w:rsidRPr="00862B28">
        <w:rPr>
          <w:rFonts w:ascii="华文楷体" w:eastAsia="华文楷体" w:hAnsi="华文楷体" w:hint="eastAsia"/>
          <w:sz w:val="28"/>
          <w:szCs w:val="28"/>
        </w:rPr>
        <w:t>有实法要不然</w:t>
      </w:r>
      <w:proofErr w:type="gramEnd"/>
      <w:r w:rsidR="00862B28" w:rsidRPr="00862B28">
        <w:rPr>
          <w:rFonts w:ascii="华文楷体" w:eastAsia="华文楷体" w:hAnsi="华文楷体" w:hint="eastAsia"/>
          <w:sz w:val="28"/>
          <w:szCs w:val="28"/>
        </w:rPr>
        <w:t>就是一、要不然就是异，肯定会存在一个，绝对会存在一个的。所以如果你说不存在</w:t>
      </w:r>
      <w:del w:id="877" w:author="admin" w:date="2015-10-10T22:38:00Z">
        <w:r w:rsidR="00862B28" w:rsidRPr="00862B28" w:rsidDel="006472D4">
          <w:rPr>
            <w:rFonts w:ascii="华文楷体" w:eastAsia="华文楷体" w:hAnsi="华文楷体" w:hint="eastAsia"/>
            <w:sz w:val="28"/>
            <w:szCs w:val="28"/>
          </w:rPr>
          <w:delText>一个</w:delText>
        </w:r>
      </w:del>
      <w:proofErr w:type="gramStart"/>
      <w:r w:rsidR="00862B28" w:rsidRPr="00862B28">
        <w:rPr>
          <w:rFonts w:ascii="华文楷体" w:eastAsia="华文楷体" w:hAnsi="华文楷体" w:hint="eastAsia"/>
          <w:sz w:val="28"/>
          <w:szCs w:val="28"/>
        </w:rPr>
        <w:t>一</w:t>
      </w:r>
      <w:proofErr w:type="gramEnd"/>
      <w:r w:rsidR="00862B28" w:rsidRPr="00862B28">
        <w:rPr>
          <w:rFonts w:ascii="华文楷体" w:eastAsia="华文楷体" w:hAnsi="华文楷体" w:hint="eastAsia"/>
          <w:sz w:val="28"/>
          <w:szCs w:val="28"/>
        </w:rPr>
        <w:t>异，那就不是有实法，那就是无实法。在《入中论》当中他打了一个瓶子的比喻就是这样讲的。所以像这样讲的时候所谓的瓶子是一个概念，所以像这样观察的时候呢，你说这样瓶子的概念和他的法是一体的还是他体的？这样分析的时候呢一体也不行</w:t>
      </w:r>
      <w:ins w:id="878" w:author="admin" w:date="2015-10-10T22:39:00Z">
        <w:r w:rsidR="006472D4">
          <w:rPr>
            <w:rFonts w:ascii="华文楷体" w:eastAsia="华文楷体" w:hAnsi="华文楷体" w:hint="eastAsia"/>
            <w:sz w:val="28"/>
            <w:szCs w:val="28"/>
          </w:rPr>
          <w:t>，</w:t>
        </w:r>
      </w:ins>
      <w:r w:rsidR="00862B28" w:rsidRPr="00862B28">
        <w:rPr>
          <w:rFonts w:ascii="华文楷体" w:eastAsia="华文楷体" w:hAnsi="华文楷体" w:hint="eastAsia"/>
          <w:sz w:val="28"/>
          <w:szCs w:val="28"/>
        </w:rPr>
        <w:t>异体也不行</w:t>
      </w:r>
      <w:del w:id="879" w:author="admin" w:date="2015-10-10T22:39:00Z">
        <w:r w:rsidR="00862B28" w:rsidRPr="00862B28" w:rsidDel="006472D4">
          <w:rPr>
            <w:rFonts w:ascii="华文楷体" w:eastAsia="华文楷体" w:hAnsi="华文楷体" w:hint="eastAsia"/>
            <w:sz w:val="28"/>
            <w:szCs w:val="28"/>
          </w:rPr>
          <w:delText>，</w:delText>
        </w:r>
      </w:del>
      <w:ins w:id="880" w:author="admin" w:date="2015-10-10T22:39:00Z">
        <w:r w:rsidR="006472D4">
          <w:rPr>
            <w:rFonts w:ascii="华文楷体" w:eastAsia="华文楷体" w:hAnsi="华文楷体" w:hint="eastAsia"/>
            <w:sz w:val="28"/>
            <w:szCs w:val="28"/>
          </w:rPr>
          <w:t>。</w:t>
        </w:r>
      </w:ins>
      <w:r w:rsidR="00862B28" w:rsidRPr="00862B28">
        <w:rPr>
          <w:rFonts w:ascii="华文楷体" w:eastAsia="华文楷体" w:hAnsi="华文楷体" w:hint="eastAsia"/>
          <w:sz w:val="28"/>
          <w:szCs w:val="28"/>
        </w:rPr>
        <w:t>所以这个方面来讲的时候他就是一个无实</w:t>
      </w:r>
      <w:del w:id="881" w:author="admin" w:date="2015-10-10T22:39:00Z">
        <w:r w:rsidR="00862B28" w:rsidRPr="00862B28" w:rsidDel="006472D4">
          <w:rPr>
            <w:rFonts w:ascii="华文楷体" w:eastAsia="华文楷体" w:hAnsi="华文楷体" w:hint="eastAsia"/>
            <w:sz w:val="28"/>
            <w:szCs w:val="28"/>
          </w:rPr>
          <w:delText>法</w:delText>
        </w:r>
      </w:del>
      <w:r w:rsidR="00862B28" w:rsidRPr="00862B28">
        <w:rPr>
          <w:rFonts w:ascii="华文楷体" w:eastAsia="华文楷体" w:hAnsi="华文楷体" w:hint="eastAsia"/>
          <w:sz w:val="28"/>
          <w:szCs w:val="28"/>
        </w:rPr>
        <w:t>。如果是无实法呢不存在一体和他体的关系。但如果是</w:t>
      </w:r>
      <w:proofErr w:type="gramStart"/>
      <w:r w:rsidR="00862B28" w:rsidRPr="00862B28">
        <w:rPr>
          <w:rFonts w:ascii="华文楷体" w:eastAsia="华文楷体" w:hAnsi="华文楷体" w:hint="eastAsia"/>
          <w:sz w:val="28"/>
          <w:szCs w:val="28"/>
        </w:rPr>
        <w:t>有实法的话</w:t>
      </w:r>
      <w:proofErr w:type="gramEnd"/>
      <w:r w:rsidR="00862B28" w:rsidRPr="00862B28">
        <w:rPr>
          <w:rFonts w:ascii="华文楷体" w:eastAsia="华文楷体" w:hAnsi="华文楷体" w:hint="eastAsia"/>
          <w:sz w:val="28"/>
          <w:szCs w:val="28"/>
        </w:rPr>
        <w:t>肯定存在，要不然是一</w:t>
      </w:r>
      <w:ins w:id="882" w:author="admin" w:date="2015-10-10T22:40:00Z">
        <w:r w:rsidR="006472D4">
          <w:rPr>
            <w:rFonts w:ascii="华文楷体" w:eastAsia="华文楷体" w:hAnsi="华文楷体" w:hint="eastAsia"/>
            <w:sz w:val="28"/>
            <w:szCs w:val="28"/>
          </w:rPr>
          <w:t>，</w:t>
        </w:r>
      </w:ins>
      <w:r w:rsidR="00862B28" w:rsidRPr="00862B28">
        <w:rPr>
          <w:rFonts w:ascii="华文楷体" w:eastAsia="华文楷体" w:hAnsi="华文楷体" w:hint="eastAsia"/>
          <w:sz w:val="28"/>
          <w:szCs w:val="28"/>
        </w:rPr>
        <w:t>要不然是异</w:t>
      </w:r>
      <w:ins w:id="883" w:author="admin" w:date="2015-10-10T22:40:00Z">
        <w:r w:rsidR="006472D4">
          <w:rPr>
            <w:rFonts w:ascii="华文楷体" w:eastAsia="华文楷体" w:hAnsi="华文楷体" w:hint="eastAsia"/>
            <w:sz w:val="28"/>
            <w:szCs w:val="28"/>
          </w:rPr>
          <w:t>体的关系</w:t>
        </w:r>
      </w:ins>
      <w:del w:id="884" w:author="admin" w:date="2015-10-10T22:40:00Z">
        <w:r w:rsidR="00862B28" w:rsidRPr="00862B28" w:rsidDel="006472D4">
          <w:rPr>
            <w:rFonts w:ascii="华文楷体" w:eastAsia="华文楷体" w:hAnsi="华文楷体" w:hint="eastAsia"/>
            <w:sz w:val="28"/>
            <w:szCs w:val="28"/>
          </w:rPr>
          <w:delText>，</w:delText>
        </w:r>
      </w:del>
      <w:ins w:id="885" w:author="admin" w:date="2015-10-10T22:40:00Z">
        <w:r w:rsidR="006472D4">
          <w:rPr>
            <w:rFonts w:ascii="华文楷体" w:eastAsia="华文楷体" w:hAnsi="华文楷体" w:hint="eastAsia"/>
            <w:sz w:val="28"/>
            <w:szCs w:val="28"/>
          </w:rPr>
          <w:t>。</w:t>
        </w:r>
      </w:ins>
      <w:r w:rsidR="00862B28" w:rsidRPr="00862B28">
        <w:rPr>
          <w:rFonts w:ascii="华文楷体" w:eastAsia="华文楷体" w:hAnsi="华文楷体" w:hint="eastAsia"/>
          <w:sz w:val="28"/>
          <w:szCs w:val="28"/>
        </w:rPr>
        <w:t>但是犊子部就认为，我和五</w:t>
      </w:r>
      <w:proofErr w:type="gramStart"/>
      <w:r w:rsidR="00862B28" w:rsidRPr="00862B28">
        <w:rPr>
          <w:rFonts w:ascii="华文楷体" w:eastAsia="华文楷体" w:hAnsi="华文楷体" w:hint="eastAsia"/>
          <w:sz w:val="28"/>
          <w:szCs w:val="28"/>
        </w:rPr>
        <w:t>蕴</w:t>
      </w:r>
      <w:proofErr w:type="gramEnd"/>
      <w:r w:rsidR="00862B28" w:rsidRPr="00862B28">
        <w:rPr>
          <w:rFonts w:ascii="华文楷体" w:eastAsia="华文楷体" w:hAnsi="华文楷体" w:hint="eastAsia"/>
          <w:sz w:val="28"/>
          <w:szCs w:val="28"/>
        </w:rPr>
        <w:t>一体、异体都不可说，没有一、异体，如果没有</w:t>
      </w:r>
      <w:proofErr w:type="gramStart"/>
      <w:r w:rsidR="00862B28" w:rsidRPr="00862B28">
        <w:rPr>
          <w:rFonts w:ascii="华文楷体" w:eastAsia="华文楷体" w:hAnsi="华文楷体" w:hint="eastAsia"/>
          <w:sz w:val="28"/>
          <w:szCs w:val="28"/>
        </w:rPr>
        <w:t>一</w:t>
      </w:r>
      <w:proofErr w:type="gramEnd"/>
      <w:r w:rsidR="00862B28" w:rsidRPr="00862B28">
        <w:rPr>
          <w:rFonts w:ascii="华文楷体" w:eastAsia="华文楷体" w:hAnsi="华文楷体" w:hint="eastAsia"/>
          <w:sz w:val="28"/>
          <w:szCs w:val="28"/>
        </w:rPr>
        <w:t>异体就只能是无实法，不可能是有实法。但是他又</w:t>
      </w:r>
      <w:del w:id="886" w:author="admin" w:date="2015-10-10T22:40:00Z">
        <w:r w:rsidR="00862B28" w:rsidRPr="00862B28" w:rsidDel="006472D4">
          <w:rPr>
            <w:rFonts w:ascii="华文楷体" w:eastAsia="华文楷体" w:hAnsi="华文楷体" w:hint="eastAsia"/>
            <w:sz w:val="28"/>
            <w:szCs w:val="28"/>
          </w:rPr>
          <w:delText>称许</w:delText>
        </w:r>
      </w:del>
      <w:proofErr w:type="gramStart"/>
      <w:ins w:id="887" w:author="admin" w:date="2015-10-10T22:40:00Z">
        <w:r w:rsidR="006472D4">
          <w:rPr>
            <w:rFonts w:ascii="华文楷体" w:eastAsia="华文楷体" w:hAnsi="华文楷体" w:hint="eastAsia"/>
            <w:sz w:val="28"/>
            <w:szCs w:val="28"/>
          </w:rPr>
          <w:t>承许</w:t>
        </w:r>
      </w:ins>
      <w:r w:rsidR="00862B28" w:rsidRPr="00862B28">
        <w:rPr>
          <w:rFonts w:ascii="华文楷体" w:eastAsia="华文楷体" w:hAnsi="华文楷体" w:hint="eastAsia"/>
          <w:sz w:val="28"/>
          <w:szCs w:val="28"/>
        </w:rPr>
        <w:t>我</w:t>
      </w:r>
      <w:proofErr w:type="gramEnd"/>
      <w:r w:rsidR="00862B28" w:rsidRPr="00862B28">
        <w:rPr>
          <w:rFonts w:ascii="华文楷体" w:eastAsia="华文楷体" w:hAnsi="华文楷体" w:hint="eastAsia"/>
          <w:sz w:val="28"/>
          <w:szCs w:val="28"/>
        </w:rPr>
        <w:t>是有实法，这个绝对无法证实的，所以这个地方讲的话就无需煞费苦心加以证实。</w:t>
      </w:r>
    </w:p>
    <w:p w:rsidR="006472D4" w:rsidRDefault="00862B28" w:rsidP="00862B28">
      <w:pPr>
        <w:ind w:firstLine="570"/>
        <w:rPr>
          <w:ins w:id="888" w:author="admin" w:date="2015-10-10T22:40:00Z"/>
          <w:rFonts w:ascii="华文楷体" w:eastAsia="华文楷体" w:hAnsi="华文楷体" w:hint="eastAsia"/>
          <w:sz w:val="28"/>
          <w:szCs w:val="28"/>
        </w:rPr>
      </w:pPr>
      <w:del w:id="889" w:author="admin" w:date="2015-10-10T22:40:00Z">
        <w:r w:rsidRPr="00862B28" w:rsidDel="006472D4">
          <w:rPr>
            <w:rFonts w:ascii="华文楷体" w:eastAsia="华文楷体" w:hAnsi="华文楷体" w:hint="eastAsia"/>
            <w:sz w:val="28"/>
            <w:szCs w:val="28"/>
          </w:rPr>
          <w:delText xml:space="preserve">    “</w:delText>
        </w:r>
      </w:del>
      <w:ins w:id="890" w:author="admin" w:date="2015-10-10T22:40:00Z">
        <w:r w:rsidR="006472D4">
          <w:rPr>
            <w:rFonts w:ascii="华文楷体" w:eastAsia="华文楷体" w:hAnsi="华文楷体" w:hint="eastAsia"/>
            <w:sz w:val="28"/>
            <w:szCs w:val="28"/>
          </w:rPr>
          <w:t>【</w:t>
        </w:r>
      </w:ins>
      <w:r w:rsidRPr="006472D4">
        <w:rPr>
          <w:rFonts w:asciiTheme="minorEastAsia" w:hAnsiTheme="minorEastAsia" w:hint="eastAsia"/>
          <w:sz w:val="28"/>
          <w:szCs w:val="28"/>
          <w:rPrChange w:id="891" w:author="admin" w:date="2015-10-10T22:41:00Z">
            <w:rPr>
              <w:rFonts w:ascii="华文楷体" w:eastAsia="华文楷体" w:hAnsi="华文楷体" w:hint="eastAsia"/>
              <w:sz w:val="28"/>
              <w:szCs w:val="28"/>
            </w:rPr>
          </w:rPrChange>
        </w:rPr>
        <w:t>如果在名言中是有实法，那么观待一个对境决定〖遍〗可以安立一体或异体。</w:t>
      </w:r>
      <w:ins w:id="892" w:author="admin" w:date="2015-10-10T22:40:00Z">
        <w:r w:rsidR="006472D4">
          <w:rPr>
            <w:rFonts w:ascii="华文楷体" w:eastAsia="华文楷体" w:hAnsi="华文楷体" w:hint="eastAsia"/>
            <w:sz w:val="28"/>
            <w:szCs w:val="28"/>
          </w:rPr>
          <w:t>】</w:t>
        </w:r>
      </w:ins>
      <w:del w:id="893" w:author="admin" w:date="2015-10-10T22:40:00Z">
        <w:r w:rsidRPr="00862B28" w:rsidDel="006472D4">
          <w:rPr>
            <w:rFonts w:ascii="华文楷体" w:eastAsia="华文楷体" w:hAnsi="华文楷体" w:hint="eastAsia"/>
            <w:sz w:val="28"/>
            <w:szCs w:val="28"/>
          </w:rPr>
          <w:delText>”</w:delText>
        </w:r>
      </w:del>
    </w:p>
    <w:p w:rsidR="00862B28" w:rsidRPr="00862B28" w:rsidRDefault="00862B28" w:rsidP="00862B28">
      <w:pPr>
        <w:ind w:firstLine="570"/>
        <w:rPr>
          <w:rFonts w:ascii="华文楷体" w:eastAsia="华文楷体" w:hAnsi="华文楷体"/>
          <w:sz w:val="28"/>
          <w:szCs w:val="28"/>
        </w:rPr>
      </w:pPr>
      <w:r w:rsidRPr="00862B28">
        <w:rPr>
          <w:rFonts w:ascii="华文楷体" w:eastAsia="华文楷体" w:hAnsi="华文楷体" w:hint="eastAsia"/>
          <w:sz w:val="28"/>
          <w:szCs w:val="28"/>
        </w:rPr>
        <w:t>如果在名言</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当中没有其他的第三体的，他如果是</w:t>
      </w:r>
      <w:proofErr w:type="gramStart"/>
      <w:r w:rsidRPr="00862B28">
        <w:rPr>
          <w:rFonts w:ascii="华文楷体" w:eastAsia="华文楷体" w:hAnsi="华文楷体" w:hint="eastAsia"/>
          <w:sz w:val="28"/>
          <w:szCs w:val="28"/>
        </w:rPr>
        <w:t>有实法的话</w:t>
      </w:r>
      <w:proofErr w:type="gramEnd"/>
      <w:r w:rsidRPr="00862B28">
        <w:rPr>
          <w:rFonts w:ascii="华文楷体" w:eastAsia="华文楷体" w:hAnsi="华文楷体" w:hint="eastAsia"/>
          <w:sz w:val="28"/>
          <w:szCs w:val="28"/>
        </w:rPr>
        <w:t>，</w:t>
      </w:r>
      <w:proofErr w:type="gramStart"/>
      <w:r w:rsidRPr="00862B28">
        <w:rPr>
          <w:rFonts w:ascii="华文楷体" w:eastAsia="华文楷体" w:hAnsi="华文楷体" w:hint="eastAsia"/>
          <w:sz w:val="28"/>
          <w:szCs w:val="28"/>
        </w:rPr>
        <w:t>观待一个对境</w:t>
      </w:r>
      <w:proofErr w:type="gramEnd"/>
      <w:r w:rsidRPr="00862B28">
        <w:rPr>
          <w:rFonts w:ascii="华文楷体" w:eastAsia="华文楷体" w:hAnsi="华文楷体" w:hint="eastAsia"/>
          <w:sz w:val="28"/>
          <w:szCs w:val="28"/>
        </w:rPr>
        <w:t>来讲，要不然自己存在他就是一体，</w:t>
      </w:r>
      <w:proofErr w:type="gramStart"/>
      <w:r w:rsidRPr="00862B28">
        <w:rPr>
          <w:rFonts w:ascii="华文楷体" w:eastAsia="华文楷体" w:hAnsi="华文楷体" w:hint="eastAsia"/>
          <w:sz w:val="28"/>
          <w:szCs w:val="28"/>
        </w:rPr>
        <w:t>要不然观待其他</w:t>
      </w:r>
      <w:proofErr w:type="gramEnd"/>
      <w:r w:rsidRPr="00862B28">
        <w:rPr>
          <w:rFonts w:ascii="华文楷体" w:eastAsia="华文楷体" w:hAnsi="华文楷体" w:hint="eastAsia"/>
          <w:sz w:val="28"/>
          <w:szCs w:val="28"/>
        </w:rPr>
        <w:t>法来讲就是他体，就是一体的，所以说肯定是一体或异体的，就决定是周遍的可以安立的。但是对方不</w:t>
      </w:r>
      <w:del w:id="894" w:author="admin" w:date="2015-10-10T22:41:00Z">
        <w:r w:rsidRPr="00862B28" w:rsidDel="005B2BCF">
          <w:rPr>
            <w:rFonts w:ascii="华文楷体" w:eastAsia="华文楷体" w:hAnsi="华文楷体" w:hint="eastAsia"/>
            <w:sz w:val="28"/>
            <w:szCs w:val="28"/>
          </w:rPr>
          <w:delText>称许</w:delText>
        </w:r>
      </w:del>
      <w:ins w:id="895" w:author="admin" w:date="2015-10-10T22:41:00Z">
        <w:r w:rsidR="005B2BCF">
          <w:rPr>
            <w:rFonts w:ascii="华文楷体" w:eastAsia="华文楷体" w:hAnsi="华文楷体" w:hint="eastAsia"/>
            <w:sz w:val="28"/>
            <w:szCs w:val="28"/>
          </w:rPr>
          <w:t>承许</w:t>
        </w:r>
      </w:ins>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异嘛，不</w:t>
      </w:r>
      <w:del w:id="896" w:author="admin" w:date="2015-10-10T22:42:00Z">
        <w:r w:rsidRPr="00862B28" w:rsidDel="00E24A8A">
          <w:rPr>
            <w:rFonts w:ascii="华文楷体" w:eastAsia="华文楷体" w:hAnsi="华文楷体" w:hint="eastAsia"/>
            <w:sz w:val="28"/>
            <w:szCs w:val="28"/>
          </w:rPr>
          <w:delText>称许</w:delText>
        </w:r>
      </w:del>
      <w:ins w:id="897" w:author="admin" w:date="2015-10-10T22:42:00Z">
        <w:r w:rsidR="00E24A8A">
          <w:rPr>
            <w:rFonts w:ascii="华文楷体" w:eastAsia="华文楷体" w:hAnsi="华文楷体" w:hint="eastAsia"/>
            <w:sz w:val="28"/>
            <w:szCs w:val="28"/>
          </w:rPr>
          <w:t>承许</w:t>
        </w:r>
      </w:ins>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异就说明他不是</w:t>
      </w:r>
      <w:proofErr w:type="gramStart"/>
      <w:r w:rsidRPr="00862B28">
        <w:rPr>
          <w:rFonts w:ascii="华文楷体" w:eastAsia="华文楷体" w:hAnsi="华文楷体" w:hint="eastAsia"/>
          <w:sz w:val="28"/>
          <w:szCs w:val="28"/>
        </w:rPr>
        <w:t>有实法了</w:t>
      </w:r>
      <w:proofErr w:type="gramEnd"/>
      <w:r w:rsidRPr="00862B28">
        <w:rPr>
          <w:rFonts w:ascii="华文楷体" w:eastAsia="华文楷体" w:hAnsi="华文楷体" w:hint="eastAsia"/>
          <w:sz w:val="28"/>
          <w:szCs w:val="28"/>
        </w:rPr>
        <w:t>。</w:t>
      </w:r>
    </w:p>
    <w:p w:rsidR="005B2BCF" w:rsidRDefault="00862B28" w:rsidP="00862B28">
      <w:pPr>
        <w:ind w:firstLine="570"/>
        <w:rPr>
          <w:ins w:id="898" w:author="admin" w:date="2015-10-10T22:41:00Z"/>
          <w:rFonts w:ascii="华文楷体" w:eastAsia="华文楷体" w:hAnsi="华文楷体" w:hint="eastAsia"/>
          <w:sz w:val="28"/>
          <w:szCs w:val="28"/>
        </w:rPr>
      </w:pPr>
      <w:del w:id="899" w:author="admin" w:date="2015-10-10T22:41:00Z">
        <w:r w:rsidRPr="00862B28" w:rsidDel="005B2BCF">
          <w:rPr>
            <w:rFonts w:ascii="华文楷体" w:eastAsia="华文楷体" w:hAnsi="华文楷体" w:hint="eastAsia"/>
            <w:sz w:val="28"/>
            <w:szCs w:val="28"/>
          </w:rPr>
          <w:delText xml:space="preserve">    “</w:delText>
        </w:r>
      </w:del>
      <w:ins w:id="900" w:author="admin" w:date="2015-10-10T22:41:00Z">
        <w:r w:rsidR="005B2BCF">
          <w:rPr>
            <w:rFonts w:ascii="华文楷体" w:eastAsia="华文楷体" w:hAnsi="华文楷体" w:hint="eastAsia"/>
            <w:sz w:val="28"/>
            <w:szCs w:val="28"/>
          </w:rPr>
          <w:t>【</w:t>
        </w:r>
      </w:ins>
      <w:r w:rsidRPr="005B2BCF">
        <w:rPr>
          <w:rFonts w:asciiTheme="minorEastAsia" w:hAnsiTheme="minorEastAsia" w:hint="eastAsia"/>
          <w:sz w:val="28"/>
          <w:szCs w:val="28"/>
          <w:rPrChange w:id="901" w:author="admin" w:date="2015-10-10T22:42:00Z">
            <w:rPr>
              <w:rFonts w:ascii="华文楷体" w:eastAsia="华文楷体" w:hAnsi="华文楷体" w:hint="eastAsia"/>
              <w:sz w:val="28"/>
              <w:szCs w:val="28"/>
            </w:rPr>
          </w:rPrChange>
        </w:rPr>
        <w:t>但因为我原本就不存在，而说我实有存在的立宗，无有能遍而承认所遍，显然是极其愚昧之举，如同承认无树的同时认可沉</w:t>
      </w:r>
      <w:r w:rsidRPr="005B2BCF">
        <w:rPr>
          <w:rFonts w:asciiTheme="minorEastAsia" w:hAnsiTheme="minorEastAsia" w:hint="eastAsia"/>
          <w:sz w:val="28"/>
          <w:szCs w:val="28"/>
          <w:rPrChange w:id="902" w:author="admin" w:date="2015-10-10T22:42:00Z">
            <w:rPr>
              <w:rFonts w:ascii="华文楷体" w:eastAsia="华文楷体" w:hAnsi="华文楷体" w:hint="eastAsia"/>
              <w:sz w:val="28"/>
              <w:szCs w:val="28"/>
            </w:rPr>
          </w:rPrChange>
        </w:rPr>
        <w:lastRenderedPageBreak/>
        <w:t>香树存在一样。</w:t>
      </w:r>
      <w:ins w:id="903" w:author="admin" w:date="2015-10-10T22:42:00Z">
        <w:r w:rsidR="005B2BCF">
          <w:rPr>
            <w:rFonts w:ascii="华文楷体" w:eastAsia="华文楷体" w:hAnsi="华文楷体" w:hint="eastAsia"/>
            <w:sz w:val="28"/>
            <w:szCs w:val="28"/>
          </w:rPr>
          <w:t>】</w:t>
        </w:r>
      </w:ins>
      <w:del w:id="904" w:author="admin" w:date="2015-10-10T22:41:00Z">
        <w:r w:rsidRPr="00862B28" w:rsidDel="005B2BCF">
          <w:rPr>
            <w:rFonts w:ascii="华文楷体" w:eastAsia="华文楷体" w:hAnsi="华文楷体" w:hint="eastAsia"/>
            <w:sz w:val="28"/>
            <w:szCs w:val="28"/>
          </w:rPr>
          <w:delText>”</w:delText>
        </w:r>
      </w:del>
    </w:p>
    <w:p w:rsidR="00862B28" w:rsidRPr="00862B28" w:rsidRDefault="00862B28" w:rsidP="00862B28">
      <w:pPr>
        <w:ind w:firstLine="570"/>
        <w:rPr>
          <w:rFonts w:ascii="华文楷体" w:eastAsia="华文楷体" w:hAnsi="华文楷体"/>
          <w:sz w:val="28"/>
          <w:szCs w:val="28"/>
        </w:rPr>
      </w:pPr>
      <w:r w:rsidRPr="00862B28">
        <w:rPr>
          <w:rFonts w:ascii="华文楷体" w:eastAsia="华文楷体" w:hAnsi="华文楷体" w:hint="eastAsia"/>
          <w:sz w:val="28"/>
          <w:szCs w:val="28"/>
        </w:rPr>
        <w:t>那么就是说对方因为我本来</w:t>
      </w:r>
      <w:del w:id="905" w:author="admin" w:date="2015-10-10T22:42:00Z">
        <w:r w:rsidRPr="00862B28" w:rsidDel="00A05612">
          <w:rPr>
            <w:rFonts w:ascii="华文楷体" w:eastAsia="华文楷体" w:hAnsi="华文楷体" w:hint="eastAsia"/>
            <w:sz w:val="28"/>
            <w:szCs w:val="28"/>
          </w:rPr>
          <w:delText>就</w:delText>
        </w:r>
      </w:del>
      <w:ins w:id="906" w:author="admin" w:date="2015-10-10T22:42:00Z">
        <w:r w:rsidR="00A05612">
          <w:rPr>
            <w:rFonts w:ascii="华文楷体" w:eastAsia="华文楷体" w:hAnsi="华文楷体" w:hint="eastAsia"/>
            <w:sz w:val="28"/>
            <w:szCs w:val="28"/>
          </w:rPr>
          <w:t>是</w:t>
        </w:r>
      </w:ins>
      <w:r w:rsidRPr="00862B28">
        <w:rPr>
          <w:rFonts w:ascii="华文楷体" w:eastAsia="华文楷体" w:hAnsi="华文楷体" w:hint="eastAsia"/>
          <w:sz w:val="28"/>
          <w:szCs w:val="28"/>
        </w:rPr>
        <w:t>不存在的，但是对方说我是实有存在，而且不</w:t>
      </w:r>
      <w:del w:id="907" w:author="admin" w:date="2015-10-10T22:43:00Z">
        <w:r w:rsidRPr="00862B28" w:rsidDel="00A05612">
          <w:rPr>
            <w:rFonts w:ascii="华文楷体" w:eastAsia="华文楷体" w:hAnsi="华文楷体" w:hint="eastAsia"/>
            <w:sz w:val="28"/>
            <w:szCs w:val="28"/>
          </w:rPr>
          <w:delText>称许能变</w:delText>
        </w:r>
      </w:del>
      <w:proofErr w:type="gramStart"/>
      <w:ins w:id="908" w:author="admin" w:date="2015-10-10T22:43:00Z">
        <w:r w:rsidR="00A05612">
          <w:rPr>
            <w:rFonts w:ascii="华文楷体" w:eastAsia="华文楷体" w:hAnsi="华文楷体" w:hint="eastAsia"/>
            <w:sz w:val="28"/>
            <w:szCs w:val="28"/>
          </w:rPr>
          <w:t>承许能</w:t>
        </w:r>
        <w:proofErr w:type="gramEnd"/>
        <w:r w:rsidR="00A05612">
          <w:rPr>
            <w:rFonts w:ascii="华文楷体" w:eastAsia="华文楷体" w:hAnsi="华文楷体" w:hint="eastAsia"/>
            <w:sz w:val="28"/>
            <w:szCs w:val="28"/>
          </w:rPr>
          <w:t>遍</w:t>
        </w:r>
      </w:ins>
      <w:r w:rsidRPr="00862B28">
        <w:rPr>
          <w:rFonts w:ascii="华文楷体" w:eastAsia="华文楷体" w:hAnsi="华文楷体" w:hint="eastAsia"/>
          <w:sz w:val="28"/>
          <w:szCs w:val="28"/>
        </w:rPr>
        <w:t>、不</w:t>
      </w:r>
      <w:del w:id="909" w:author="admin" w:date="2015-10-10T22:43:00Z">
        <w:r w:rsidRPr="00862B28" w:rsidDel="00A05612">
          <w:rPr>
            <w:rFonts w:ascii="华文楷体" w:eastAsia="华文楷体" w:hAnsi="华文楷体" w:hint="eastAsia"/>
            <w:sz w:val="28"/>
            <w:szCs w:val="28"/>
          </w:rPr>
          <w:delText>称许</w:delText>
        </w:r>
      </w:del>
      <w:ins w:id="910" w:author="admin" w:date="2015-10-10T22:43:00Z">
        <w:r w:rsidR="00A05612">
          <w:rPr>
            <w:rFonts w:ascii="华文楷体" w:eastAsia="华文楷体" w:hAnsi="华文楷体" w:hint="eastAsia"/>
            <w:sz w:val="28"/>
            <w:szCs w:val="28"/>
          </w:rPr>
          <w:t>承许</w:t>
        </w:r>
      </w:ins>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w:t>
      </w:r>
      <w:del w:id="911" w:author="admin" w:date="2015-10-10T22:43:00Z">
        <w:r w:rsidRPr="00862B28" w:rsidDel="00A67EF6">
          <w:rPr>
            <w:rFonts w:ascii="华文楷体" w:eastAsia="华文楷体" w:hAnsi="华文楷体" w:hint="eastAsia"/>
            <w:sz w:val="28"/>
            <w:szCs w:val="28"/>
          </w:rPr>
          <w:delText>，</w:delText>
        </w:r>
      </w:del>
      <w:ins w:id="912" w:author="admin" w:date="2015-10-10T22:43:00Z">
        <w:r w:rsidR="00A67EF6">
          <w:rPr>
            <w:rFonts w:ascii="华文楷体" w:eastAsia="华文楷体" w:hAnsi="华文楷体" w:hint="eastAsia"/>
            <w:sz w:val="28"/>
            <w:szCs w:val="28"/>
          </w:rPr>
          <w:t>。</w:t>
        </w:r>
      </w:ins>
      <w:r w:rsidRPr="00862B28">
        <w:rPr>
          <w:rFonts w:ascii="华文楷体" w:eastAsia="华文楷体" w:hAnsi="华文楷体" w:hint="eastAsia"/>
          <w:sz w:val="28"/>
          <w:szCs w:val="28"/>
        </w:rPr>
        <w:t>但是在不</w:t>
      </w:r>
      <w:del w:id="913" w:author="admin" w:date="2015-10-10T22:43:00Z">
        <w:r w:rsidRPr="00862B28" w:rsidDel="00A05612">
          <w:rPr>
            <w:rFonts w:ascii="华文楷体" w:eastAsia="华文楷体" w:hAnsi="华文楷体" w:hint="eastAsia"/>
            <w:sz w:val="28"/>
            <w:szCs w:val="28"/>
          </w:rPr>
          <w:delText>称许能变</w:delText>
        </w:r>
      </w:del>
      <w:proofErr w:type="gramStart"/>
      <w:ins w:id="914" w:author="admin" w:date="2015-10-10T22:43:00Z">
        <w:r w:rsidR="00A05612">
          <w:rPr>
            <w:rFonts w:ascii="华文楷体" w:eastAsia="华文楷体" w:hAnsi="华文楷体" w:hint="eastAsia"/>
            <w:sz w:val="28"/>
            <w:szCs w:val="28"/>
          </w:rPr>
          <w:t>承许能</w:t>
        </w:r>
        <w:proofErr w:type="gramEnd"/>
        <w:r w:rsidR="00A05612">
          <w:rPr>
            <w:rFonts w:ascii="华文楷体" w:eastAsia="华文楷体" w:hAnsi="华文楷体" w:hint="eastAsia"/>
            <w:sz w:val="28"/>
            <w:szCs w:val="28"/>
          </w:rPr>
          <w:t>遍</w:t>
        </w:r>
      </w:ins>
      <w:r w:rsidRPr="00862B28">
        <w:rPr>
          <w:rFonts w:ascii="华文楷体" w:eastAsia="华文楷体" w:hAnsi="华文楷体" w:hint="eastAsia"/>
          <w:sz w:val="28"/>
          <w:szCs w:val="28"/>
        </w:rPr>
        <w:t>的同时</w:t>
      </w:r>
      <w:del w:id="915" w:author="admin" w:date="2015-10-10T22:43:00Z">
        <w:r w:rsidRPr="00862B28" w:rsidDel="00A05612">
          <w:rPr>
            <w:rFonts w:ascii="华文楷体" w:eastAsia="华文楷体" w:hAnsi="华文楷体" w:hint="eastAsia"/>
            <w:sz w:val="28"/>
            <w:szCs w:val="28"/>
          </w:rPr>
          <w:delText>称许所变</w:delText>
        </w:r>
      </w:del>
      <w:proofErr w:type="gramStart"/>
      <w:ins w:id="916" w:author="admin" w:date="2015-10-10T22:43:00Z">
        <w:r w:rsidR="00A05612">
          <w:rPr>
            <w:rFonts w:ascii="华文楷体" w:eastAsia="华文楷体" w:hAnsi="华文楷体" w:hint="eastAsia"/>
            <w:sz w:val="28"/>
            <w:szCs w:val="28"/>
          </w:rPr>
          <w:t>承许所</w:t>
        </w:r>
        <w:proofErr w:type="gramEnd"/>
        <w:r w:rsidR="00A05612">
          <w:rPr>
            <w:rFonts w:ascii="华文楷体" w:eastAsia="华文楷体" w:hAnsi="华文楷体" w:hint="eastAsia"/>
            <w:sz w:val="28"/>
            <w:szCs w:val="28"/>
          </w:rPr>
          <w:t>遍</w:t>
        </w:r>
      </w:ins>
      <w:r w:rsidRPr="00862B28">
        <w:rPr>
          <w:rFonts w:ascii="华文楷体" w:eastAsia="华文楷体" w:hAnsi="华文楷体" w:hint="eastAsia"/>
          <w:sz w:val="28"/>
          <w:szCs w:val="28"/>
        </w:rPr>
        <w:t>，这个就是非常愚昧之举。打个比喻讲，这个对方的树就是能遍，沉香树就是</w:t>
      </w:r>
      <w:del w:id="917" w:author="admin" w:date="2015-10-10T22:43:00Z">
        <w:r w:rsidRPr="00862B28" w:rsidDel="009E2571">
          <w:rPr>
            <w:rFonts w:ascii="华文楷体" w:eastAsia="华文楷体" w:hAnsi="华文楷体" w:hint="eastAsia"/>
            <w:sz w:val="28"/>
            <w:szCs w:val="28"/>
          </w:rPr>
          <w:delText>所变</w:delText>
        </w:r>
      </w:del>
      <w:ins w:id="918" w:author="admin" w:date="2015-10-10T22:43:00Z">
        <w:r w:rsidR="009E2571">
          <w:rPr>
            <w:rFonts w:ascii="华文楷体" w:eastAsia="华文楷体" w:hAnsi="华文楷体" w:hint="eastAsia"/>
            <w:sz w:val="28"/>
            <w:szCs w:val="28"/>
          </w:rPr>
          <w:t>所遍</w:t>
        </w:r>
      </w:ins>
      <w:r w:rsidRPr="00862B28">
        <w:rPr>
          <w:rFonts w:ascii="华文楷体" w:eastAsia="华文楷体" w:hAnsi="华文楷体" w:hint="eastAsia"/>
          <w:sz w:val="28"/>
          <w:szCs w:val="28"/>
        </w:rPr>
        <w:t>。树呢是总体，沉香树是分支。就好像说在这个经堂当中没有树，但是有一棵沉香树，这个</w:t>
      </w:r>
      <w:del w:id="919" w:author="admin" w:date="2015-10-10T22:44:00Z">
        <w:r w:rsidRPr="00862B28" w:rsidDel="007506B6">
          <w:rPr>
            <w:rFonts w:ascii="华文楷体" w:eastAsia="华文楷体" w:hAnsi="华文楷体" w:hint="eastAsia"/>
            <w:sz w:val="28"/>
            <w:szCs w:val="28"/>
          </w:rPr>
          <w:delText>地方</w:delText>
        </w:r>
      </w:del>
      <w:ins w:id="920" w:author="admin" w:date="2015-10-10T22:44:00Z">
        <w:r w:rsidR="007506B6">
          <w:rPr>
            <w:rFonts w:ascii="华文楷体" w:eastAsia="华文楷体" w:hAnsi="华文楷体" w:hint="eastAsia"/>
            <w:sz w:val="28"/>
            <w:szCs w:val="28"/>
          </w:rPr>
          <w:t>方面</w:t>
        </w:r>
      </w:ins>
      <w:r w:rsidRPr="00862B28">
        <w:rPr>
          <w:rFonts w:ascii="华文楷体" w:eastAsia="华文楷体" w:hAnsi="华文楷体" w:hint="eastAsia"/>
          <w:sz w:val="28"/>
          <w:szCs w:val="28"/>
        </w:rPr>
        <w:t>就是直接矛盾。所以像这样讲我不</w:t>
      </w:r>
      <w:del w:id="921" w:author="admin" w:date="2015-10-10T22:44:00Z">
        <w:r w:rsidRPr="00862B28" w:rsidDel="007506B6">
          <w:rPr>
            <w:rFonts w:ascii="华文楷体" w:eastAsia="华文楷体" w:hAnsi="华文楷体" w:hint="eastAsia"/>
            <w:sz w:val="28"/>
            <w:szCs w:val="28"/>
          </w:rPr>
          <w:delText>称许</w:delText>
        </w:r>
      </w:del>
      <w:ins w:id="922" w:author="admin" w:date="2015-10-10T22:44:00Z">
        <w:r w:rsidR="007506B6">
          <w:rPr>
            <w:rFonts w:ascii="华文楷体" w:eastAsia="华文楷体" w:hAnsi="华文楷体" w:hint="eastAsia"/>
            <w:sz w:val="28"/>
            <w:szCs w:val="28"/>
          </w:rPr>
          <w:t>承许</w:t>
        </w:r>
      </w:ins>
      <w:proofErr w:type="gramStart"/>
      <w:r w:rsidRPr="00862B28">
        <w:rPr>
          <w:rFonts w:ascii="华文楷体" w:eastAsia="华文楷体" w:hAnsi="华文楷体" w:hint="eastAsia"/>
          <w:sz w:val="28"/>
          <w:szCs w:val="28"/>
        </w:rPr>
        <w:t>一</w:t>
      </w:r>
      <w:proofErr w:type="gramEnd"/>
      <w:ins w:id="923" w:author="admin" w:date="2015-10-10T22:45:00Z">
        <w:r w:rsidR="00F43233">
          <w:rPr>
            <w:rFonts w:ascii="华文楷体" w:eastAsia="华文楷体" w:hAnsi="华文楷体" w:hint="eastAsia"/>
            <w:sz w:val="28"/>
            <w:szCs w:val="28"/>
          </w:rPr>
          <w:t>异</w:t>
        </w:r>
      </w:ins>
      <w:r w:rsidRPr="00862B28">
        <w:rPr>
          <w:rFonts w:ascii="华文楷体" w:eastAsia="华文楷体" w:hAnsi="华文楷体" w:hint="eastAsia"/>
          <w:sz w:val="28"/>
          <w:szCs w:val="28"/>
        </w:rPr>
        <w:t>体，但是我</w:t>
      </w:r>
      <w:del w:id="924" w:author="admin" w:date="2015-10-10T22:44:00Z">
        <w:r w:rsidRPr="00862B28" w:rsidDel="007506B6">
          <w:rPr>
            <w:rFonts w:ascii="华文楷体" w:eastAsia="华文楷体" w:hAnsi="华文楷体" w:hint="eastAsia"/>
            <w:sz w:val="28"/>
            <w:szCs w:val="28"/>
          </w:rPr>
          <w:delText>称许</w:delText>
        </w:r>
      </w:del>
      <w:proofErr w:type="gramStart"/>
      <w:ins w:id="925" w:author="admin" w:date="2015-10-10T22:44:00Z">
        <w:r w:rsidR="007506B6">
          <w:rPr>
            <w:rFonts w:ascii="华文楷体" w:eastAsia="华文楷体" w:hAnsi="华文楷体" w:hint="eastAsia"/>
            <w:sz w:val="28"/>
            <w:szCs w:val="28"/>
          </w:rPr>
          <w:t>承许</w:t>
        </w:r>
      </w:ins>
      <w:r w:rsidRPr="00862B28">
        <w:rPr>
          <w:rFonts w:ascii="华文楷体" w:eastAsia="华文楷体" w:hAnsi="华文楷体" w:hint="eastAsia"/>
          <w:sz w:val="28"/>
          <w:szCs w:val="28"/>
        </w:rPr>
        <w:t>实有法</w:t>
      </w:r>
      <w:proofErr w:type="gramEnd"/>
      <w:r w:rsidRPr="00862B28">
        <w:rPr>
          <w:rFonts w:ascii="华文楷体" w:eastAsia="华文楷体" w:hAnsi="华文楷体" w:hint="eastAsia"/>
          <w:sz w:val="28"/>
          <w:szCs w:val="28"/>
        </w:rPr>
        <w:t>，这个就是直接矛盾嘛</w:t>
      </w:r>
      <w:del w:id="926" w:author="admin" w:date="2015-10-10T22:46:00Z">
        <w:r w:rsidRPr="00862B28" w:rsidDel="00F43233">
          <w:rPr>
            <w:rFonts w:ascii="华文楷体" w:eastAsia="华文楷体" w:hAnsi="华文楷体" w:hint="eastAsia"/>
            <w:sz w:val="28"/>
            <w:szCs w:val="28"/>
          </w:rPr>
          <w:delText>，</w:delText>
        </w:r>
      </w:del>
      <w:ins w:id="927" w:author="admin" w:date="2015-10-10T22:46:00Z">
        <w:r w:rsidR="00F43233">
          <w:rPr>
            <w:rFonts w:ascii="华文楷体" w:eastAsia="华文楷体" w:hAnsi="华文楷体" w:hint="eastAsia"/>
            <w:sz w:val="28"/>
            <w:szCs w:val="28"/>
          </w:rPr>
          <w:t>。</w:t>
        </w:r>
      </w:ins>
      <w:r w:rsidRPr="00862B28">
        <w:rPr>
          <w:rFonts w:ascii="华文楷体" w:eastAsia="华文楷体" w:hAnsi="华文楷体" w:hint="eastAsia"/>
          <w:sz w:val="28"/>
          <w:szCs w:val="28"/>
        </w:rPr>
        <w:t>如果要</w:t>
      </w:r>
      <w:del w:id="928" w:author="admin" w:date="2015-10-10T22:44:00Z">
        <w:r w:rsidRPr="00862B28" w:rsidDel="007506B6">
          <w:rPr>
            <w:rFonts w:ascii="华文楷体" w:eastAsia="华文楷体" w:hAnsi="华文楷体" w:hint="eastAsia"/>
            <w:sz w:val="28"/>
            <w:szCs w:val="28"/>
          </w:rPr>
          <w:delText>称许</w:delText>
        </w:r>
      </w:del>
      <w:proofErr w:type="gramStart"/>
      <w:ins w:id="929" w:author="admin" w:date="2015-10-10T22:44:00Z">
        <w:r w:rsidR="007506B6">
          <w:rPr>
            <w:rFonts w:ascii="华文楷体" w:eastAsia="华文楷体" w:hAnsi="华文楷体" w:hint="eastAsia"/>
            <w:sz w:val="28"/>
            <w:szCs w:val="28"/>
          </w:rPr>
          <w:t>承许</w:t>
        </w:r>
      </w:ins>
      <w:r w:rsidRPr="00862B28">
        <w:rPr>
          <w:rFonts w:ascii="华文楷体" w:eastAsia="华文楷体" w:hAnsi="华文楷体" w:hint="eastAsia"/>
          <w:sz w:val="28"/>
          <w:szCs w:val="28"/>
        </w:rPr>
        <w:t>实有法</w:t>
      </w:r>
      <w:proofErr w:type="gramEnd"/>
      <w:r w:rsidRPr="00862B28">
        <w:rPr>
          <w:rFonts w:ascii="华文楷体" w:eastAsia="华文楷体" w:hAnsi="华文楷体" w:hint="eastAsia"/>
          <w:sz w:val="28"/>
          <w:szCs w:val="28"/>
        </w:rPr>
        <w:t>肯定必须是一，</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和他当中或者</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w:t>
      </w:r>
      <w:proofErr w:type="gramStart"/>
      <w:r w:rsidRPr="00862B28">
        <w:rPr>
          <w:rFonts w:ascii="华文楷体" w:eastAsia="华文楷体" w:hAnsi="华文楷体" w:hint="eastAsia"/>
          <w:sz w:val="28"/>
          <w:szCs w:val="28"/>
        </w:rPr>
        <w:t>异当中</w:t>
      </w:r>
      <w:proofErr w:type="gramEnd"/>
      <w:r w:rsidRPr="00862B28">
        <w:rPr>
          <w:rFonts w:ascii="华文楷体" w:eastAsia="华文楷体" w:hAnsi="华文楷体" w:hint="eastAsia"/>
          <w:sz w:val="28"/>
          <w:szCs w:val="28"/>
        </w:rPr>
        <w:t>必须要选择一个，要不然就是一体要不然就是他体。他说</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异都不可说、都不存在，但是实有的我是存在的，就像你们</w:t>
      </w:r>
      <w:del w:id="930" w:author="admin" w:date="2015-10-10T22:44:00Z">
        <w:r w:rsidRPr="00862B28" w:rsidDel="007506B6">
          <w:rPr>
            <w:rFonts w:ascii="华文楷体" w:eastAsia="华文楷体" w:hAnsi="华文楷体" w:hint="eastAsia"/>
            <w:sz w:val="28"/>
            <w:szCs w:val="28"/>
          </w:rPr>
          <w:delText>称许</w:delText>
        </w:r>
      </w:del>
      <w:proofErr w:type="gramStart"/>
      <w:ins w:id="931" w:author="admin" w:date="2015-10-10T22:44:00Z">
        <w:r w:rsidR="007506B6">
          <w:rPr>
            <w:rFonts w:ascii="华文楷体" w:eastAsia="华文楷体" w:hAnsi="华文楷体" w:hint="eastAsia"/>
            <w:sz w:val="28"/>
            <w:szCs w:val="28"/>
          </w:rPr>
          <w:t>承许</w:t>
        </w:r>
      </w:ins>
      <w:r w:rsidRPr="00862B28">
        <w:rPr>
          <w:rFonts w:ascii="华文楷体" w:eastAsia="华文楷体" w:hAnsi="华文楷体" w:hint="eastAsia"/>
          <w:sz w:val="28"/>
          <w:szCs w:val="28"/>
        </w:rPr>
        <w:t>无树</w:t>
      </w:r>
      <w:proofErr w:type="gramEnd"/>
      <w:r w:rsidRPr="00862B28">
        <w:rPr>
          <w:rFonts w:ascii="华文楷体" w:eastAsia="华文楷体" w:hAnsi="华文楷体" w:hint="eastAsia"/>
          <w:sz w:val="28"/>
          <w:szCs w:val="28"/>
        </w:rPr>
        <w:t>的同时认可沉香树一样，这个就完全不合理了。</w:t>
      </w:r>
    </w:p>
    <w:p w:rsidR="00290B06" w:rsidRDefault="00862B28" w:rsidP="00862B28">
      <w:pPr>
        <w:ind w:firstLine="570"/>
        <w:rPr>
          <w:ins w:id="932" w:author="admin" w:date="2015-10-10T22:44:00Z"/>
          <w:rFonts w:ascii="华文楷体" w:eastAsia="华文楷体" w:hAnsi="华文楷体" w:hint="eastAsia"/>
          <w:sz w:val="28"/>
          <w:szCs w:val="28"/>
        </w:rPr>
      </w:pPr>
      <w:del w:id="933" w:author="admin" w:date="2015-10-10T22:44:00Z">
        <w:r w:rsidRPr="00862B28" w:rsidDel="00290B06">
          <w:rPr>
            <w:rFonts w:ascii="华文楷体" w:eastAsia="华文楷体" w:hAnsi="华文楷体" w:hint="eastAsia"/>
            <w:sz w:val="28"/>
            <w:szCs w:val="28"/>
          </w:rPr>
          <w:delText xml:space="preserve">    “</w:delText>
        </w:r>
      </w:del>
      <w:ins w:id="934" w:author="admin" w:date="2015-10-10T22:44:00Z">
        <w:r w:rsidR="00290B06">
          <w:rPr>
            <w:rFonts w:ascii="华文楷体" w:eastAsia="华文楷体" w:hAnsi="华文楷体" w:hint="eastAsia"/>
            <w:sz w:val="28"/>
            <w:szCs w:val="28"/>
          </w:rPr>
          <w:t>【</w:t>
        </w:r>
      </w:ins>
      <w:r w:rsidRPr="00290B06">
        <w:rPr>
          <w:rFonts w:asciiTheme="minorEastAsia" w:hAnsiTheme="minorEastAsia" w:hint="eastAsia"/>
          <w:sz w:val="28"/>
          <w:szCs w:val="28"/>
          <w:rPrChange w:id="935" w:author="admin" w:date="2015-10-10T22:44:00Z">
            <w:rPr>
              <w:rFonts w:ascii="华文楷体" w:eastAsia="华文楷体" w:hAnsi="华文楷体" w:hint="eastAsia"/>
              <w:sz w:val="28"/>
              <w:szCs w:val="28"/>
            </w:rPr>
          </w:rPrChange>
        </w:rPr>
        <w:t>因而，正如世尊亲口所言：“如诸支分聚，承许名谓车，如是蕴为因，世俗说众生。</w:t>
      </w:r>
      <w:ins w:id="936" w:author="admin" w:date="2015-10-10T22:44:00Z">
        <w:r w:rsidR="00290B06">
          <w:rPr>
            <w:rFonts w:ascii="华文楷体" w:eastAsia="华文楷体" w:hAnsi="华文楷体" w:hint="eastAsia"/>
            <w:sz w:val="28"/>
            <w:szCs w:val="28"/>
          </w:rPr>
          <w:t>】</w:t>
        </w:r>
      </w:ins>
      <w:del w:id="937" w:author="admin" w:date="2015-10-10T22:44:00Z">
        <w:r w:rsidRPr="00862B28" w:rsidDel="00290B06">
          <w:rPr>
            <w:rFonts w:ascii="华文楷体" w:eastAsia="华文楷体" w:hAnsi="华文楷体" w:hint="eastAsia"/>
            <w:sz w:val="28"/>
            <w:szCs w:val="28"/>
          </w:rPr>
          <w:delText>”</w:delText>
        </w:r>
      </w:del>
    </w:p>
    <w:p w:rsidR="00862B28" w:rsidRPr="00862B28" w:rsidRDefault="00862B28" w:rsidP="00862B28">
      <w:pPr>
        <w:ind w:firstLine="570"/>
        <w:rPr>
          <w:rFonts w:ascii="华文楷体" w:eastAsia="华文楷体" w:hAnsi="华文楷体"/>
          <w:sz w:val="28"/>
          <w:szCs w:val="28"/>
        </w:rPr>
      </w:pPr>
      <w:r w:rsidRPr="00862B28">
        <w:rPr>
          <w:rFonts w:ascii="华文楷体" w:eastAsia="华文楷体" w:hAnsi="华文楷体" w:hint="eastAsia"/>
          <w:sz w:val="28"/>
          <w:szCs w:val="28"/>
        </w:rPr>
        <w:t>那么佛陀在经典当中对于这样一种假我分析通过比喻来证实，前面有一个比喻：</w:t>
      </w:r>
      <w:proofErr w:type="gramStart"/>
      <w:r w:rsidRPr="00862B28">
        <w:rPr>
          <w:rFonts w:ascii="华文楷体" w:eastAsia="华文楷体" w:hAnsi="华文楷体" w:hint="eastAsia"/>
          <w:sz w:val="28"/>
          <w:szCs w:val="28"/>
        </w:rPr>
        <w:t>如诸支</w:t>
      </w:r>
      <w:proofErr w:type="gramEnd"/>
      <w:r w:rsidRPr="00862B28">
        <w:rPr>
          <w:rFonts w:ascii="华文楷体" w:eastAsia="华文楷体" w:hAnsi="华文楷体" w:hint="eastAsia"/>
          <w:sz w:val="28"/>
          <w:szCs w:val="28"/>
        </w:rPr>
        <w:t>分聚，</w:t>
      </w:r>
      <w:proofErr w:type="gramStart"/>
      <w:r w:rsidRPr="00862B28">
        <w:rPr>
          <w:rFonts w:ascii="华文楷体" w:eastAsia="华文楷体" w:hAnsi="华文楷体" w:hint="eastAsia"/>
          <w:sz w:val="28"/>
          <w:szCs w:val="28"/>
        </w:rPr>
        <w:t>承许名</w:t>
      </w:r>
      <w:proofErr w:type="gramEnd"/>
      <w:r w:rsidRPr="00862B28">
        <w:rPr>
          <w:rFonts w:ascii="华文楷体" w:eastAsia="华文楷体" w:hAnsi="华文楷体" w:hint="eastAsia"/>
          <w:sz w:val="28"/>
          <w:szCs w:val="28"/>
        </w:rPr>
        <w:t>谓车。那么就好像一辆车，就</w:t>
      </w:r>
      <w:proofErr w:type="gramStart"/>
      <w:r w:rsidRPr="00862B28">
        <w:rPr>
          <w:rFonts w:ascii="华文楷体" w:eastAsia="华文楷体" w:hAnsi="华文楷体" w:hint="eastAsia"/>
          <w:sz w:val="28"/>
          <w:szCs w:val="28"/>
        </w:rPr>
        <w:t>说诸支</w:t>
      </w:r>
      <w:proofErr w:type="gramEnd"/>
      <w:r w:rsidRPr="00862B28">
        <w:rPr>
          <w:rFonts w:ascii="华文楷体" w:eastAsia="华文楷体" w:hAnsi="华文楷体" w:hint="eastAsia"/>
          <w:sz w:val="28"/>
          <w:szCs w:val="28"/>
        </w:rPr>
        <w:t>分聚，把他的车轮、车架、方向盘啊等等</w:t>
      </w:r>
      <w:ins w:id="938" w:author="admin" w:date="2015-10-10T22:47:00Z">
        <w:r w:rsidR="00E94FFF">
          <w:rPr>
            <w:rFonts w:ascii="华文楷体" w:eastAsia="华文楷体" w:hAnsi="华文楷体" w:hint="eastAsia"/>
            <w:sz w:val="28"/>
            <w:szCs w:val="28"/>
          </w:rPr>
          <w:t>很多很多东西、支分聚集起来，</w:t>
        </w:r>
      </w:ins>
      <w:r w:rsidRPr="00862B28">
        <w:rPr>
          <w:rFonts w:ascii="华文楷体" w:eastAsia="华文楷体" w:hAnsi="华文楷体" w:hint="eastAsia"/>
          <w:sz w:val="28"/>
          <w:szCs w:val="28"/>
        </w:rPr>
        <w:t>装起来之后</w:t>
      </w:r>
      <w:ins w:id="939" w:author="admin" w:date="2015-10-10T22:48:00Z">
        <w:r w:rsidR="00E94FFF">
          <w:rPr>
            <w:rFonts w:ascii="华文楷体" w:eastAsia="华文楷体" w:hAnsi="华文楷体" w:hint="eastAsia"/>
            <w:sz w:val="28"/>
            <w:szCs w:val="28"/>
          </w:rPr>
          <w:t>呢</w:t>
        </w:r>
      </w:ins>
      <w:r w:rsidRPr="00862B28">
        <w:rPr>
          <w:rFonts w:ascii="华文楷体" w:eastAsia="华文楷体" w:hAnsi="华文楷体" w:hint="eastAsia"/>
          <w:sz w:val="28"/>
          <w:szCs w:val="28"/>
        </w:rPr>
        <w:t>，我们就称许这个叫车，把他安立一</w:t>
      </w:r>
      <w:proofErr w:type="gramStart"/>
      <w:r w:rsidRPr="00862B28">
        <w:rPr>
          <w:rFonts w:ascii="华文楷体" w:eastAsia="华文楷体" w:hAnsi="华文楷体" w:hint="eastAsia"/>
          <w:sz w:val="28"/>
          <w:szCs w:val="28"/>
        </w:rPr>
        <w:t>个</w:t>
      </w:r>
      <w:proofErr w:type="gramEnd"/>
      <w:r w:rsidRPr="00862B28">
        <w:rPr>
          <w:rFonts w:ascii="华文楷体" w:eastAsia="华文楷体" w:hAnsi="华文楷体" w:hint="eastAsia"/>
          <w:sz w:val="28"/>
          <w:szCs w:val="28"/>
        </w:rPr>
        <w:t>车的名字。那么这个所谓的车</w:t>
      </w:r>
      <w:ins w:id="940" w:author="admin" w:date="2015-10-10T22:48:00Z">
        <w:r w:rsidR="00EB50B2">
          <w:rPr>
            <w:rFonts w:ascii="华文楷体" w:eastAsia="华文楷体" w:hAnsi="华文楷体" w:hint="eastAsia"/>
            <w:sz w:val="28"/>
            <w:szCs w:val="28"/>
          </w:rPr>
          <w:t>，</w:t>
        </w:r>
      </w:ins>
      <w:r w:rsidRPr="00862B28">
        <w:rPr>
          <w:rFonts w:ascii="华文楷体" w:eastAsia="华文楷体" w:hAnsi="华文楷体" w:hint="eastAsia"/>
          <w:sz w:val="28"/>
          <w:szCs w:val="28"/>
        </w:rPr>
        <w:t>就是依靠这个支分的集聚而假立的。</w:t>
      </w:r>
      <w:ins w:id="941" w:author="admin" w:date="2015-10-10T22:48:00Z">
        <w:r w:rsidR="00EB50B2">
          <w:rPr>
            <w:rFonts w:ascii="华文楷体" w:eastAsia="华文楷体" w:hAnsi="华文楷体" w:hint="eastAsia"/>
            <w:sz w:val="28"/>
            <w:szCs w:val="28"/>
          </w:rPr>
          <w:t>那么</w:t>
        </w:r>
      </w:ins>
      <w:r w:rsidRPr="00862B28">
        <w:rPr>
          <w:rFonts w:ascii="华文楷体" w:eastAsia="华文楷体" w:hAnsi="华文楷体" w:hint="eastAsia"/>
          <w:sz w:val="28"/>
          <w:szCs w:val="28"/>
        </w:rPr>
        <w:t>就说这个支分的本体到底是不是车呢？</w:t>
      </w:r>
      <w:proofErr w:type="gramStart"/>
      <w:r w:rsidRPr="00862B28">
        <w:rPr>
          <w:rFonts w:ascii="华文楷体" w:eastAsia="华文楷体" w:hAnsi="华文楷体" w:hint="eastAsia"/>
          <w:sz w:val="28"/>
          <w:szCs w:val="28"/>
        </w:rPr>
        <w:t>支分本身</w:t>
      </w:r>
      <w:proofErr w:type="gramEnd"/>
      <w:r w:rsidRPr="00862B28">
        <w:rPr>
          <w:rFonts w:ascii="华文楷体" w:eastAsia="华文楷体" w:hAnsi="华文楷体" w:hint="eastAsia"/>
          <w:sz w:val="28"/>
          <w:szCs w:val="28"/>
        </w:rPr>
        <w:t>不是车，支分的聚集本身不是车。</w:t>
      </w:r>
      <w:ins w:id="942" w:author="admin" w:date="2015-10-10T22:48:00Z">
        <w:r w:rsidR="00EB50B2">
          <w:rPr>
            <w:rFonts w:ascii="华文楷体" w:eastAsia="华文楷体" w:hAnsi="华文楷体" w:hint="eastAsia"/>
            <w:sz w:val="28"/>
            <w:szCs w:val="28"/>
          </w:rPr>
          <w:t>那么</w:t>
        </w:r>
      </w:ins>
      <w:r w:rsidRPr="00862B28">
        <w:rPr>
          <w:rFonts w:ascii="华文楷体" w:eastAsia="华文楷体" w:hAnsi="华文楷体" w:hint="eastAsia"/>
          <w:sz w:val="28"/>
          <w:szCs w:val="28"/>
        </w:rPr>
        <w:t>像这样如果支分就是车的话，那么这么多支分就会变成很多很多车</w:t>
      </w:r>
      <w:del w:id="943" w:author="admin" w:date="2015-10-10T22:48:00Z">
        <w:r w:rsidRPr="00862B28" w:rsidDel="00EB50B2">
          <w:rPr>
            <w:rFonts w:ascii="华文楷体" w:eastAsia="华文楷体" w:hAnsi="华文楷体" w:hint="eastAsia"/>
            <w:sz w:val="28"/>
            <w:szCs w:val="28"/>
          </w:rPr>
          <w:delText>，</w:delText>
        </w:r>
      </w:del>
      <w:ins w:id="944" w:author="admin" w:date="2015-10-10T22:48:00Z">
        <w:r w:rsidR="00EB50B2">
          <w:rPr>
            <w:rFonts w:ascii="华文楷体" w:eastAsia="华文楷体" w:hAnsi="华文楷体" w:hint="eastAsia"/>
            <w:sz w:val="28"/>
            <w:szCs w:val="28"/>
          </w:rPr>
          <w:t>。</w:t>
        </w:r>
      </w:ins>
      <w:r w:rsidRPr="00862B28">
        <w:rPr>
          <w:rFonts w:ascii="华文楷体" w:eastAsia="华文楷体" w:hAnsi="华文楷体" w:hint="eastAsia"/>
          <w:sz w:val="28"/>
          <w:szCs w:val="28"/>
        </w:rPr>
        <w:t>但是我们又说把这个支分聚集之后、把这个支分的</w:t>
      </w:r>
      <w:r w:rsidRPr="00862B28">
        <w:rPr>
          <w:rFonts w:ascii="华文楷体" w:eastAsia="华文楷体" w:hAnsi="华文楷体" w:hint="eastAsia"/>
          <w:sz w:val="28"/>
          <w:szCs w:val="28"/>
        </w:rPr>
        <w:lastRenderedPageBreak/>
        <w:t>聚集体安立一</w:t>
      </w:r>
      <w:proofErr w:type="gramStart"/>
      <w:r w:rsidRPr="00862B28">
        <w:rPr>
          <w:rFonts w:ascii="华文楷体" w:eastAsia="华文楷体" w:hAnsi="华文楷体" w:hint="eastAsia"/>
          <w:sz w:val="28"/>
          <w:szCs w:val="28"/>
        </w:rPr>
        <w:t>个</w:t>
      </w:r>
      <w:proofErr w:type="gramEnd"/>
      <w:r w:rsidRPr="00862B28">
        <w:rPr>
          <w:rFonts w:ascii="华文楷体" w:eastAsia="华文楷体" w:hAnsi="华文楷体" w:hint="eastAsia"/>
          <w:sz w:val="28"/>
          <w:szCs w:val="28"/>
        </w:rPr>
        <w:t>车的名字，所以这个车的名字实际上就是一个假立的，但是可以有，但是</w:t>
      </w:r>
      <w:proofErr w:type="gramStart"/>
      <w:r w:rsidRPr="00862B28">
        <w:rPr>
          <w:rFonts w:ascii="华文楷体" w:eastAsia="华文楷体" w:hAnsi="华文楷体" w:hint="eastAsia"/>
          <w:sz w:val="28"/>
          <w:szCs w:val="28"/>
        </w:rPr>
        <w:t>是</w:t>
      </w:r>
      <w:proofErr w:type="gramEnd"/>
      <w:r w:rsidRPr="00862B28">
        <w:rPr>
          <w:rFonts w:ascii="华文楷体" w:eastAsia="华文楷体" w:hAnsi="华文楷体" w:hint="eastAsia"/>
          <w:sz w:val="28"/>
          <w:szCs w:val="28"/>
        </w:rPr>
        <w:t>假立的，他是</w:t>
      </w:r>
      <w:proofErr w:type="gramStart"/>
      <w:r w:rsidRPr="00862B28">
        <w:rPr>
          <w:rFonts w:ascii="华文楷体" w:eastAsia="华文楷体" w:hAnsi="华文楷体" w:hint="eastAsia"/>
          <w:sz w:val="28"/>
          <w:szCs w:val="28"/>
        </w:rPr>
        <w:t>通过车聚假立</w:t>
      </w:r>
      <w:proofErr w:type="gramEnd"/>
      <w:r w:rsidRPr="00862B28">
        <w:rPr>
          <w:rFonts w:ascii="华文楷体" w:eastAsia="华文楷体" w:hAnsi="华文楷体" w:hint="eastAsia"/>
          <w:sz w:val="28"/>
          <w:szCs w:val="28"/>
        </w:rPr>
        <w:t>的，安立一</w:t>
      </w:r>
      <w:proofErr w:type="gramStart"/>
      <w:r w:rsidRPr="00862B28">
        <w:rPr>
          <w:rFonts w:ascii="华文楷体" w:eastAsia="华文楷体" w:hAnsi="华文楷体" w:hint="eastAsia"/>
          <w:sz w:val="28"/>
          <w:szCs w:val="28"/>
        </w:rPr>
        <w:t>个</w:t>
      </w:r>
      <w:proofErr w:type="gramEnd"/>
      <w:r w:rsidRPr="00862B28">
        <w:rPr>
          <w:rFonts w:ascii="华文楷体" w:eastAsia="华文楷体" w:hAnsi="华文楷体" w:hint="eastAsia"/>
          <w:sz w:val="28"/>
          <w:szCs w:val="28"/>
        </w:rPr>
        <w:t>车名，这个就是一个比喻。同样的道理，如实</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为因，世俗说众生。同样的道理把五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聚集作为因，世俗</w:t>
      </w:r>
      <w:proofErr w:type="gramStart"/>
      <w:r w:rsidRPr="00862B28">
        <w:rPr>
          <w:rFonts w:ascii="华文楷体" w:eastAsia="华文楷体" w:hAnsi="华文楷体" w:hint="eastAsia"/>
          <w:sz w:val="28"/>
          <w:szCs w:val="28"/>
        </w:rPr>
        <w:t>谛当中说</w:t>
      </w:r>
      <w:proofErr w:type="gramEnd"/>
      <w:r w:rsidRPr="00862B28">
        <w:rPr>
          <w:rFonts w:ascii="华文楷体" w:eastAsia="华文楷体" w:hAnsi="华文楷体" w:hint="eastAsia"/>
          <w:sz w:val="28"/>
          <w:szCs w:val="28"/>
        </w:rPr>
        <w:t>众生，这个是众生、这个是</w:t>
      </w:r>
      <w:del w:id="945" w:author="admin" w:date="2015-10-10T22:49:00Z">
        <w:r w:rsidRPr="00862B28" w:rsidDel="00AA43E4">
          <w:rPr>
            <w:rFonts w:ascii="华文楷体" w:eastAsia="华文楷体" w:hAnsi="华文楷体" w:hint="eastAsia"/>
            <w:sz w:val="28"/>
            <w:szCs w:val="28"/>
          </w:rPr>
          <w:delText>普特伽罗</w:delText>
        </w:r>
      </w:del>
      <w:ins w:id="946" w:author="admin" w:date="2015-10-10T22:49:00Z">
        <w:r w:rsidR="00AA43E4">
          <w:rPr>
            <w:rFonts w:ascii="华文楷体" w:eastAsia="华文楷体" w:hAnsi="华文楷体" w:hint="eastAsia"/>
            <w:sz w:val="28"/>
            <w:szCs w:val="28"/>
          </w:rPr>
          <w:t>补</w:t>
        </w:r>
        <w:proofErr w:type="gramStart"/>
        <w:r w:rsidR="00AA43E4">
          <w:rPr>
            <w:rFonts w:ascii="华文楷体" w:eastAsia="华文楷体" w:hAnsi="华文楷体" w:hint="eastAsia"/>
            <w:sz w:val="28"/>
            <w:szCs w:val="28"/>
          </w:rPr>
          <w:t>特</w:t>
        </w:r>
        <w:proofErr w:type="gramEnd"/>
        <w:r w:rsidR="00AA43E4">
          <w:rPr>
            <w:rFonts w:ascii="华文楷体" w:eastAsia="华文楷体" w:hAnsi="华文楷体" w:hint="eastAsia"/>
            <w:sz w:val="28"/>
            <w:szCs w:val="28"/>
          </w:rPr>
          <w:t>伽罗</w:t>
        </w:r>
      </w:ins>
      <w:r w:rsidRPr="00862B28">
        <w:rPr>
          <w:rFonts w:ascii="华文楷体" w:eastAsia="华文楷体" w:hAnsi="华文楷体" w:hint="eastAsia"/>
          <w:sz w:val="28"/>
          <w:szCs w:val="28"/>
        </w:rPr>
        <w:t>、这个就是人、这个就是我，从这个方面就可以假立的。假立是假立，就像前面讲的一样，假立就是通过这个</w:t>
      </w:r>
      <w:del w:id="947" w:author="admin" w:date="2015-10-10T22:50:00Z">
        <w:r w:rsidRPr="00862B28" w:rsidDel="00B85B74">
          <w:rPr>
            <w:rFonts w:ascii="华文楷体" w:eastAsia="华文楷体" w:hAnsi="华文楷体" w:hint="eastAsia"/>
            <w:sz w:val="28"/>
            <w:szCs w:val="28"/>
          </w:rPr>
          <w:delText>法来安立</w:delText>
        </w:r>
      </w:del>
      <w:ins w:id="948" w:author="admin" w:date="2015-10-10T22:50:00Z">
        <w:r w:rsidR="00B85B74" w:rsidRPr="00862B28">
          <w:rPr>
            <w:rFonts w:ascii="华文楷体" w:eastAsia="华文楷体" w:hAnsi="华文楷体" w:hint="eastAsia"/>
            <w:sz w:val="28"/>
            <w:szCs w:val="28"/>
          </w:rPr>
          <w:t>法</w:t>
        </w:r>
        <w:r w:rsidR="00B85B74">
          <w:rPr>
            <w:rFonts w:ascii="华文楷体" w:eastAsia="华文楷体" w:hAnsi="华文楷体" w:hint="eastAsia"/>
            <w:sz w:val="28"/>
            <w:szCs w:val="28"/>
          </w:rPr>
          <w:t>而</w:t>
        </w:r>
        <w:r w:rsidR="00B85B74" w:rsidRPr="00862B28">
          <w:rPr>
            <w:rFonts w:ascii="华文楷体" w:eastAsia="华文楷体" w:hAnsi="华文楷体" w:hint="eastAsia"/>
            <w:sz w:val="28"/>
            <w:szCs w:val="28"/>
          </w:rPr>
          <w:t>安立</w:t>
        </w:r>
      </w:ins>
      <w:r w:rsidRPr="00862B28">
        <w:rPr>
          <w:rFonts w:ascii="华文楷体" w:eastAsia="华文楷体" w:hAnsi="华文楷体" w:hint="eastAsia"/>
          <w:sz w:val="28"/>
          <w:szCs w:val="28"/>
        </w:rPr>
        <w:t>一</w:t>
      </w:r>
      <w:proofErr w:type="gramStart"/>
      <w:r w:rsidRPr="00862B28">
        <w:rPr>
          <w:rFonts w:ascii="华文楷体" w:eastAsia="华文楷体" w:hAnsi="华文楷体" w:hint="eastAsia"/>
          <w:sz w:val="28"/>
          <w:szCs w:val="28"/>
        </w:rPr>
        <w:t>个</w:t>
      </w:r>
      <w:proofErr w:type="gramEnd"/>
      <w:r w:rsidRPr="00862B28">
        <w:rPr>
          <w:rFonts w:ascii="华文楷体" w:eastAsia="华文楷体" w:hAnsi="华文楷体" w:hint="eastAsia"/>
          <w:sz w:val="28"/>
          <w:szCs w:val="28"/>
        </w:rPr>
        <w:t>众生的名称而已，所以名称就是假立的、众生就是假立的，没一个实实在在的法。</w:t>
      </w:r>
    </w:p>
    <w:p w:rsidR="00B85B74" w:rsidRDefault="00862B28" w:rsidP="00862B28">
      <w:pPr>
        <w:ind w:firstLine="570"/>
        <w:rPr>
          <w:ins w:id="949" w:author="admin" w:date="2015-10-10T22:50:00Z"/>
          <w:rFonts w:ascii="华文楷体" w:eastAsia="华文楷体" w:hAnsi="华文楷体" w:hint="eastAsia"/>
          <w:sz w:val="28"/>
          <w:szCs w:val="28"/>
        </w:rPr>
      </w:pPr>
      <w:del w:id="950" w:author="admin" w:date="2015-10-10T22:50:00Z">
        <w:r w:rsidRPr="00862B28" w:rsidDel="00B85B74">
          <w:rPr>
            <w:rFonts w:ascii="华文楷体" w:eastAsia="华文楷体" w:hAnsi="华文楷体" w:hint="eastAsia"/>
            <w:sz w:val="28"/>
            <w:szCs w:val="28"/>
          </w:rPr>
          <w:delText xml:space="preserve">    “</w:delText>
        </w:r>
      </w:del>
      <w:ins w:id="951" w:author="admin" w:date="2015-10-10T22:50:00Z">
        <w:r w:rsidR="00B85B74">
          <w:rPr>
            <w:rFonts w:ascii="华文楷体" w:eastAsia="华文楷体" w:hAnsi="华文楷体" w:hint="eastAsia"/>
            <w:sz w:val="28"/>
            <w:szCs w:val="28"/>
          </w:rPr>
          <w:t>【</w:t>
        </w:r>
      </w:ins>
      <w:r w:rsidRPr="00B85B74">
        <w:rPr>
          <w:rFonts w:asciiTheme="minorEastAsia" w:hAnsiTheme="minorEastAsia" w:hint="eastAsia"/>
          <w:sz w:val="28"/>
          <w:szCs w:val="28"/>
          <w:rPrChange w:id="952" w:author="admin" w:date="2015-10-10T22:50:00Z">
            <w:rPr>
              <w:rFonts w:ascii="华文楷体" w:eastAsia="华文楷体" w:hAnsi="华文楷体" w:hint="eastAsia"/>
              <w:sz w:val="28"/>
              <w:szCs w:val="28"/>
            </w:rPr>
          </w:rPrChange>
        </w:rPr>
        <w:t>由于所谓的补特伽罗远离一体与多体的自性，因此在胜义中真实不存在。</w:t>
      </w:r>
      <w:ins w:id="953" w:author="admin" w:date="2015-10-10T22:50:00Z">
        <w:r w:rsidR="00B85B74">
          <w:rPr>
            <w:rFonts w:ascii="华文楷体" w:eastAsia="华文楷体" w:hAnsi="华文楷体" w:hint="eastAsia"/>
            <w:sz w:val="28"/>
            <w:szCs w:val="28"/>
          </w:rPr>
          <w:t>】</w:t>
        </w:r>
      </w:ins>
      <w:del w:id="954" w:author="admin" w:date="2015-10-10T22:50:00Z">
        <w:r w:rsidRPr="00862B28" w:rsidDel="00B85B74">
          <w:rPr>
            <w:rFonts w:ascii="华文楷体" w:eastAsia="华文楷体" w:hAnsi="华文楷体" w:hint="eastAsia"/>
            <w:sz w:val="28"/>
            <w:szCs w:val="28"/>
          </w:rPr>
          <w:delText>”</w:delText>
        </w:r>
      </w:del>
    </w:p>
    <w:p w:rsidR="00E11DF0" w:rsidRDefault="00862B28" w:rsidP="00862B28">
      <w:pPr>
        <w:ind w:firstLine="570"/>
        <w:rPr>
          <w:ins w:id="955" w:author="admin" w:date="2015-10-10T22:50:00Z"/>
          <w:rFonts w:ascii="华文楷体" w:eastAsia="华文楷体" w:hAnsi="华文楷体" w:hint="eastAsia"/>
          <w:sz w:val="28"/>
          <w:szCs w:val="28"/>
        </w:rPr>
      </w:pPr>
      <w:r w:rsidRPr="00862B28">
        <w:rPr>
          <w:rFonts w:ascii="华文楷体" w:eastAsia="华文楷体" w:hAnsi="华文楷体" w:hint="eastAsia"/>
          <w:sz w:val="28"/>
          <w:szCs w:val="28"/>
        </w:rPr>
        <w:t>因为所谓的</w:t>
      </w:r>
      <w:del w:id="956" w:author="admin" w:date="2015-10-10T22:50:00Z">
        <w:r w:rsidRPr="00862B28" w:rsidDel="00B85B74">
          <w:rPr>
            <w:rFonts w:ascii="华文楷体" w:eastAsia="华文楷体" w:hAnsi="华文楷体" w:hint="eastAsia"/>
            <w:sz w:val="28"/>
            <w:szCs w:val="28"/>
          </w:rPr>
          <w:delText>普特伽罗</w:delText>
        </w:r>
      </w:del>
      <w:ins w:id="957" w:author="admin" w:date="2015-10-10T22:50:00Z">
        <w:r w:rsidR="00B85B74">
          <w:rPr>
            <w:rFonts w:ascii="华文楷体" w:eastAsia="华文楷体" w:hAnsi="华文楷体" w:hint="eastAsia"/>
            <w:sz w:val="28"/>
            <w:szCs w:val="28"/>
          </w:rPr>
          <w:t>补</w:t>
        </w:r>
        <w:proofErr w:type="gramStart"/>
        <w:r w:rsidR="00B85B74">
          <w:rPr>
            <w:rFonts w:ascii="华文楷体" w:eastAsia="华文楷体" w:hAnsi="华文楷体" w:hint="eastAsia"/>
            <w:sz w:val="28"/>
            <w:szCs w:val="28"/>
          </w:rPr>
          <w:t>特伽罗</w:t>
        </w:r>
      </w:ins>
      <w:r w:rsidRPr="00862B28">
        <w:rPr>
          <w:rFonts w:ascii="华文楷体" w:eastAsia="华文楷体" w:hAnsi="华文楷体" w:hint="eastAsia"/>
          <w:sz w:val="28"/>
          <w:szCs w:val="28"/>
        </w:rPr>
        <w:t>他是</w:t>
      </w:r>
      <w:proofErr w:type="gramEnd"/>
      <w:r w:rsidRPr="00862B28">
        <w:rPr>
          <w:rFonts w:ascii="华文楷体" w:eastAsia="华文楷体" w:hAnsi="华文楷体" w:hint="eastAsia"/>
          <w:sz w:val="28"/>
          <w:szCs w:val="28"/>
        </w:rPr>
        <w:t>远离</w:t>
      </w:r>
      <w:proofErr w:type="gramStart"/>
      <w:r w:rsidRPr="00862B28">
        <w:rPr>
          <w:rFonts w:ascii="华文楷体" w:eastAsia="华文楷体" w:hAnsi="华文楷体" w:hint="eastAsia"/>
          <w:sz w:val="28"/>
          <w:szCs w:val="28"/>
        </w:rPr>
        <w:t>一</w:t>
      </w:r>
      <w:proofErr w:type="gramEnd"/>
      <w:r w:rsidRPr="00862B28">
        <w:rPr>
          <w:rFonts w:ascii="华文楷体" w:eastAsia="华文楷体" w:hAnsi="华文楷体" w:hint="eastAsia"/>
          <w:sz w:val="28"/>
          <w:szCs w:val="28"/>
        </w:rPr>
        <w:t>和多体的自性缘故呢，所以说在胜义</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当中，真实不存在所谓这样的法的。</w:t>
      </w:r>
    </w:p>
    <w:p w:rsidR="00E11DF0" w:rsidRDefault="00E11DF0" w:rsidP="00862B28">
      <w:pPr>
        <w:ind w:firstLine="570"/>
        <w:rPr>
          <w:ins w:id="958" w:author="admin" w:date="2015-10-10T22:50:00Z"/>
          <w:rFonts w:ascii="华文楷体" w:eastAsia="华文楷体" w:hAnsi="华文楷体" w:hint="eastAsia"/>
          <w:sz w:val="28"/>
          <w:szCs w:val="28"/>
        </w:rPr>
      </w:pPr>
      <w:ins w:id="959" w:author="admin" w:date="2015-10-10T22:50:00Z">
        <w:r>
          <w:rPr>
            <w:rFonts w:ascii="华文楷体" w:eastAsia="华文楷体" w:hAnsi="华文楷体" w:hint="eastAsia"/>
            <w:sz w:val="28"/>
            <w:szCs w:val="28"/>
          </w:rPr>
          <w:t>【</w:t>
        </w:r>
      </w:ins>
      <w:del w:id="960" w:author="admin" w:date="2015-10-10T22:50:00Z">
        <w:r w:rsidR="00862B28" w:rsidRPr="00862B28" w:rsidDel="00E11DF0">
          <w:rPr>
            <w:rFonts w:ascii="华文楷体" w:eastAsia="华文楷体" w:hAnsi="华文楷体" w:hint="eastAsia"/>
            <w:sz w:val="28"/>
            <w:szCs w:val="28"/>
          </w:rPr>
          <w:delText>“</w:delText>
        </w:r>
      </w:del>
      <w:r w:rsidR="00862B28" w:rsidRPr="00E11DF0">
        <w:rPr>
          <w:rFonts w:asciiTheme="minorEastAsia" w:hAnsiTheme="minorEastAsia" w:hint="eastAsia"/>
          <w:sz w:val="28"/>
          <w:szCs w:val="28"/>
          <w:rPrChange w:id="961" w:author="admin" w:date="2015-10-10T22:50:00Z">
            <w:rPr>
              <w:rFonts w:ascii="华文楷体" w:eastAsia="华文楷体" w:hAnsi="华文楷体" w:hint="eastAsia"/>
              <w:sz w:val="28"/>
              <w:szCs w:val="28"/>
            </w:rPr>
          </w:rPrChange>
        </w:rPr>
        <w:t>然而，在世俗名言中，以五蕴作因而视为“我”，仅是未经细致分析而将五蕴执为一体立名为补特伽罗〖人〗的，</w:t>
      </w:r>
      <w:ins w:id="962" w:author="admin" w:date="2015-10-10T22:50:00Z">
        <w:r>
          <w:rPr>
            <w:rFonts w:ascii="华文楷体" w:eastAsia="华文楷体" w:hAnsi="华文楷体" w:hint="eastAsia"/>
            <w:sz w:val="28"/>
            <w:szCs w:val="28"/>
          </w:rPr>
          <w:t>】</w:t>
        </w:r>
      </w:ins>
      <w:del w:id="963" w:author="admin" w:date="2015-10-10T22:50:00Z">
        <w:r w:rsidR="00862B28" w:rsidRPr="00862B28" w:rsidDel="00E11DF0">
          <w:rPr>
            <w:rFonts w:ascii="华文楷体" w:eastAsia="华文楷体" w:hAnsi="华文楷体" w:hint="eastAsia"/>
            <w:sz w:val="28"/>
            <w:szCs w:val="28"/>
          </w:rPr>
          <w:delText>”</w:delText>
        </w:r>
      </w:del>
    </w:p>
    <w:p w:rsidR="00E11DF0" w:rsidRDefault="00862B28" w:rsidP="00862B28">
      <w:pPr>
        <w:ind w:firstLine="570"/>
        <w:rPr>
          <w:ins w:id="964" w:author="admin" w:date="2015-10-10T22:50:00Z"/>
          <w:rFonts w:ascii="华文楷体" w:eastAsia="华文楷体" w:hAnsi="华文楷体" w:hint="eastAsia"/>
          <w:sz w:val="28"/>
          <w:szCs w:val="28"/>
        </w:rPr>
      </w:pPr>
      <w:del w:id="965" w:author="admin" w:date="2015-10-10T22:52:00Z">
        <w:r w:rsidRPr="00862B28" w:rsidDel="00E11DF0">
          <w:rPr>
            <w:rFonts w:ascii="华文楷体" w:eastAsia="华文楷体" w:hAnsi="华文楷体" w:hint="eastAsia"/>
            <w:sz w:val="28"/>
            <w:szCs w:val="28"/>
          </w:rPr>
          <w:delText>这个</w:delText>
        </w:r>
      </w:del>
      <w:ins w:id="966" w:author="admin" w:date="2015-10-10T22:52:00Z">
        <w:r w:rsidR="00E11DF0">
          <w:rPr>
            <w:rFonts w:ascii="华文楷体" w:eastAsia="华文楷体" w:hAnsi="华文楷体" w:hint="eastAsia"/>
            <w:sz w:val="28"/>
            <w:szCs w:val="28"/>
          </w:rPr>
          <w:t>那么</w:t>
        </w:r>
      </w:ins>
      <w:r w:rsidRPr="00862B28">
        <w:rPr>
          <w:rFonts w:ascii="华文楷体" w:eastAsia="华文楷体" w:hAnsi="华文楷体" w:hint="eastAsia"/>
          <w:sz w:val="28"/>
          <w:szCs w:val="28"/>
        </w:rPr>
        <w:t>就说在名言</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和世俗</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当中</w:t>
      </w:r>
      <w:ins w:id="967" w:author="admin" w:date="2015-10-10T22:52:00Z">
        <w:r w:rsidR="00E11DF0">
          <w:rPr>
            <w:rFonts w:ascii="华文楷体" w:eastAsia="华文楷体" w:hAnsi="华文楷体" w:hint="eastAsia"/>
            <w:sz w:val="28"/>
            <w:szCs w:val="28"/>
          </w:rPr>
          <w:t>，以</w:t>
        </w:r>
      </w:ins>
      <w:r w:rsidRPr="00862B28">
        <w:rPr>
          <w:rFonts w:ascii="华文楷体" w:eastAsia="华文楷体" w:hAnsi="华文楷体" w:hint="eastAsia"/>
          <w:sz w:val="28"/>
          <w:szCs w:val="28"/>
        </w:rPr>
        <w:t>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作为因而视为“我”，把五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安立成我。从这个角度讲的时候，仅是未经分析的时候把五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执为一体</w:t>
      </w:r>
      <w:ins w:id="968" w:author="admin" w:date="2015-10-10T22:52:00Z">
        <w:r w:rsidR="00E11DF0">
          <w:rPr>
            <w:rFonts w:ascii="华文楷体" w:eastAsia="华文楷体" w:hAnsi="华文楷体" w:hint="eastAsia"/>
            <w:sz w:val="28"/>
            <w:szCs w:val="28"/>
          </w:rPr>
          <w:t>，</w:t>
        </w:r>
      </w:ins>
      <w:r w:rsidRPr="00862B28">
        <w:rPr>
          <w:rFonts w:ascii="华文楷体" w:eastAsia="华文楷体" w:hAnsi="华文楷体" w:hint="eastAsia"/>
          <w:sz w:val="28"/>
          <w:szCs w:val="28"/>
        </w:rPr>
        <w:t>然后把他取名叫补</w:t>
      </w:r>
      <w:proofErr w:type="gramStart"/>
      <w:r w:rsidRPr="00862B28">
        <w:rPr>
          <w:rFonts w:ascii="华文楷体" w:eastAsia="华文楷体" w:hAnsi="华文楷体" w:hint="eastAsia"/>
          <w:sz w:val="28"/>
          <w:szCs w:val="28"/>
        </w:rPr>
        <w:t>特</w:t>
      </w:r>
      <w:proofErr w:type="gramEnd"/>
      <w:r w:rsidRPr="00862B28">
        <w:rPr>
          <w:rFonts w:ascii="华文楷体" w:eastAsia="华文楷体" w:hAnsi="华文楷体" w:hint="eastAsia"/>
          <w:sz w:val="28"/>
          <w:szCs w:val="28"/>
        </w:rPr>
        <w:t>伽罗的。</w:t>
      </w:r>
    </w:p>
    <w:p w:rsidR="00E11DF0" w:rsidRDefault="00E11DF0" w:rsidP="00862B28">
      <w:pPr>
        <w:ind w:firstLine="570"/>
        <w:rPr>
          <w:ins w:id="969" w:author="admin" w:date="2015-10-10T22:50:00Z"/>
          <w:rFonts w:ascii="华文楷体" w:eastAsia="华文楷体" w:hAnsi="华文楷体" w:hint="eastAsia"/>
          <w:sz w:val="28"/>
          <w:szCs w:val="28"/>
        </w:rPr>
      </w:pPr>
      <w:ins w:id="970" w:author="admin" w:date="2015-10-10T22:51:00Z">
        <w:r>
          <w:rPr>
            <w:rFonts w:ascii="华文楷体" w:eastAsia="华文楷体" w:hAnsi="华文楷体" w:hint="eastAsia"/>
            <w:sz w:val="28"/>
            <w:szCs w:val="28"/>
          </w:rPr>
          <w:t>【</w:t>
        </w:r>
      </w:ins>
      <w:del w:id="971" w:author="admin" w:date="2015-10-10T22:51:00Z">
        <w:r w:rsidR="00862B28" w:rsidRPr="00862B28" w:rsidDel="00E11DF0">
          <w:rPr>
            <w:rFonts w:ascii="华文楷体" w:eastAsia="华文楷体" w:hAnsi="华文楷体" w:hint="eastAsia"/>
            <w:sz w:val="28"/>
            <w:szCs w:val="28"/>
          </w:rPr>
          <w:delText>“</w:delText>
        </w:r>
      </w:del>
      <w:r w:rsidR="00862B28" w:rsidRPr="00E11DF0">
        <w:rPr>
          <w:rFonts w:asciiTheme="minorEastAsia" w:hAnsiTheme="minorEastAsia" w:hint="eastAsia"/>
          <w:sz w:val="28"/>
          <w:szCs w:val="28"/>
          <w:rPrChange w:id="972" w:author="admin" w:date="2015-10-10T22:51:00Z">
            <w:rPr>
              <w:rFonts w:ascii="华文楷体" w:eastAsia="华文楷体" w:hAnsi="华文楷体" w:hint="eastAsia"/>
              <w:sz w:val="28"/>
              <w:szCs w:val="28"/>
            </w:rPr>
          </w:rPrChange>
        </w:rPr>
        <w:t>将五蕴的所有刹那相续执为一体而叫做相续，并非是分析成方向、时间的部分。</w:t>
      </w:r>
      <w:ins w:id="973" w:author="admin" w:date="2015-10-10T22:51:00Z">
        <w:r>
          <w:rPr>
            <w:rFonts w:ascii="华文楷体" w:eastAsia="华文楷体" w:hAnsi="华文楷体" w:hint="eastAsia"/>
            <w:sz w:val="28"/>
            <w:szCs w:val="28"/>
          </w:rPr>
          <w:t>】</w:t>
        </w:r>
      </w:ins>
      <w:del w:id="974" w:author="admin" w:date="2015-10-10T22:51:00Z">
        <w:r w:rsidR="00862B28" w:rsidRPr="00862B28" w:rsidDel="00E11DF0">
          <w:rPr>
            <w:rFonts w:ascii="华文楷体" w:eastAsia="华文楷体" w:hAnsi="华文楷体" w:hint="eastAsia"/>
            <w:sz w:val="28"/>
            <w:szCs w:val="28"/>
          </w:rPr>
          <w:delText>”</w:delText>
        </w:r>
      </w:del>
    </w:p>
    <w:p w:rsidR="00E11DF0" w:rsidRDefault="00E11DF0" w:rsidP="00862B28">
      <w:pPr>
        <w:ind w:firstLine="570"/>
        <w:rPr>
          <w:ins w:id="975" w:author="admin" w:date="2015-10-10T22:53:00Z"/>
          <w:rFonts w:ascii="华文楷体" w:eastAsia="华文楷体" w:hAnsi="华文楷体" w:hint="eastAsia"/>
          <w:sz w:val="28"/>
          <w:szCs w:val="28"/>
        </w:rPr>
      </w:pPr>
      <w:ins w:id="976" w:author="admin" w:date="2015-10-10T22:50:00Z">
        <w:r>
          <w:rPr>
            <w:rFonts w:ascii="华文楷体" w:eastAsia="华文楷体" w:hAnsi="华文楷体" w:hint="eastAsia"/>
            <w:sz w:val="28"/>
            <w:szCs w:val="28"/>
          </w:rPr>
          <w:t>那么</w:t>
        </w:r>
      </w:ins>
      <w:del w:id="977" w:author="admin" w:date="2015-10-10T22:51:00Z">
        <w:r w:rsidR="00862B28" w:rsidRPr="00862B28" w:rsidDel="00E11DF0">
          <w:rPr>
            <w:rFonts w:ascii="华文楷体" w:eastAsia="华文楷体" w:hAnsi="华文楷体" w:hint="eastAsia"/>
            <w:sz w:val="28"/>
            <w:szCs w:val="28"/>
          </w:rPr>
          <w:delText>对</w:delText>
        </w:r>
      </w:del>
      <w:r w:rsidR="00862B28" w:rsidRPr="00862B28">
        <w:rPr>
          <w:rFonts w:ascii="华文楷体" w:eastAsia="华文楷体" w:hAnsi="华文楷体" w:hint="eastAsia"/>
          <w:sz w:val="28"/>
          <w:szCs w:val="28"/>
        </w:rPr>
        <w:t>这段话的意思就是说把五</w:t>
      </w:r>
      <w:proofErr w:type="gramStart"/>
      <w:r w:rsidR="00862B28" w:rsidRPr="00862B28">
        <w:rPr>
          <w:rFonts w:ascii="华文楷体" w:eastAsia="华文楷体" w:hAnsi="华文楷体" w:hint="eastAsia"/>
          <w:sz w:val="28"/>
          <w:szCs w:val="28"/>
        </w:rPr>
        <w:t>蕴</w:t>
      </w:r>
      <w:proofErr w:type="gramEnd"/>
      <w:r w:rsidR="00862B28" w:rsidRPr="00862B28">
        <w:rPr>
          <w:rFonts w:ascii="华文楷体" w:eastAsia="华文楷体" w:hAnsi="华文楷体" w:hint="eastAsia"/>
          <w:sz w:val="28"/>
          <w:szCs w:val="28"/>
        </w:rPr>
        <w:t>的所有刹那相</w:t>
      </w:r>
      <w:proofErr w:type="gramStart"/>
      <w:r w:rsidR="00862B28" w:rsidRPr="00862B28">
        <w:rPr>
          <w:rFonts w:ascii="华文楷体" w:eastAsia="华文楷体" w:hAnsi="华文楷体" w:hint="eastAsia"/>
          <w:sz w:val="28"/>
          <w:szCs w:val="28"/>
        </w:rPr>
        <w:t>续执为</w:t>
      </w:r>
      <w:proofErr w:type="gramEnd"/>
      <w:r w:rsidR="00862B28" w:rsidRPr="00862B28">
        <w:rPr>
          <w:rFonts w:ascii="华文楷体" w:eastAsia="华文楷体" w:hAnsi="华文楷体" w:hint="eastAsia"/>
          <w:sz w:val="28"/>
          <w:szCs w:val="28"/>
        </w:rPr>
        <w:t>一体，就叫做相</w:t>
      </w:r>
      <w:proofErr w:type="gramStart"/>
      <w:r w:rsidR="00862B28" w:rsidRPr="00862B28">
        <w:rPr>
          <w:rFonts w:ascii="华文楷体" w:eastAsia="华文楷体" w:hAnsi="华文楷体" w:hint="eastAsia"/>
          <w:sz w:val="28"/>
          <w:szCs w:val="28"/>
        </w:rPr>
        <w:t>续没有</w:t>
      </w:r>
      <w:proofErr w:type="gramEnd"/>
      <w:r w:rsidR="00862B28" w:rsidRPr="00862B28">
        <w:rPr>
          <w:rFonts w:ascii="华文楷体" w:eastAsia="华文楷体" w:hAnsi="华文楷体" w:hint="eastAsia"/>
          <w:sz w:val="28"/>
          <w:szCs w:val="28"/>
        </w:rPr>
        <w:t>细致分析。如果在没有细致分析的情况下，这个假我可以有</w:t>
      </w:r>
      <w:ins w:id="978" w:author="admin" w:date="2015-10-10T22:53:00Z">
        <w:r>
          <w:rPr>
            <w:rFonts w:ascii="华文楷体" w:eastAsia="华文楷体" w:hAnsi="华文楷体" w:hint="eastAsia"/>
            <w:sz w:val="28"/>
            <w:szCs w:val="28"/>
          </w:rPr>
          <w:t>。</w:t>
        </w:r>
      </w:ins>
      <w:del w:id="979" w:author="admin" w:date="2015-10-10T22:53:00Z">
        <w:r w:rsidR="00862B28" w:rsidRPr="00862B28" w:rsidDel="00E11DF0">
          <w:rPr>
            <w:rFonts w:ascii="华文楷体" w:eastAsia="华文楷体" w:hAnsi="华文楷体" w:hint="eastAsia"/>
            <w:sz w:val="28"/>
            <w:szCs w:val="28"/>
          </w:rPr>
          <w:delText>，</w:delText>
        </w:r>
      </w:del>
    </w:p>
    <w:p w:rsidR="00E11DF0" w:rsidRDefault="00E11DF0" w:rsidP="00862B28">
      <w:pPr>
        <w:ind w:firstLine="570"/>
        <w:rPr>
          <w:ins w:id="980" w:author="admin" w:date="2015-10-10T22:53:00Z"/>
          <w:rFonts w:ascii="华文楷体" w:eastAsia="华文楷体" w:hAnsi="华文楷体" w:hint="eastAsia"/>
          <w:sz w:val="28"/>
          <w:szCs w:val="28"/>
        </w:rPr>
      </w:pPr>
      <w:ins w:id="981" w:author="admin" w:date="2015-10-10T22:53:00Z">
        <w:r>
          <w:rPr>
            <w:rFonts w:ascii="华文楷体" w:eastAsia="华文楷体" w:hAnsi="华文楷体" w:hint="eastAsia"/>
            <w:sz w:val="28"/>
            <w:szCs w:val="28"/>
          </w:rPr>
          <w:lastRenderedPageBreak/>
          <w:t>【</w:t>
        </w:r>
      </w:ins>
      <w:del w:id="982" w:author="admin" w:date="2015-10-10T22:53:00Z">
        <w:r w:rsidR="00862B28" w:rsidRPr="00862B28" w:rsidDel="00E11DF0">
          <w:rPr>
            <w:rFonts w:ascii="华文楷体" w:eastAsia="华文楷体" w:hAnsi="华文楷体" w:hint="eastAsia"/>
            <w:sz w:val="28"/>
            <w:szCs w:val="28"/>
          </w:rPr>
          <w:delText>“</w:delText>
        </w:r>
      </w:del>
      <w:r w:rsidR="00862B28" w:rsidRPr="00E11DF0">
        <w:rPr>
          <w:rFonts w:asciiTheme="minorEastAsia" w:hAnsiTheme="minorEastAsia" w:hint="eastAsia"/>
          <w:sz w:val="28"/>
          <w:szCs w:val="28"/>
          <w:rPrChange w:id="983" w:author="admin" w:date="2015-10-10T22:53:00Z">
            <w:rPr>
              <w:rFonts w:ascii="华文楷体" w:eastAsia="华文楷体" w:hAnsi="华文楷体" w:hint="eastAsia"/>
              <w:sz w:val="28"/>
              <w:szCs w:val="28"/>
            </w:rPr>
          </w:rPrChange>
        </w:rPr>
        <w:t>并非是分析成方向、时间，</w:t>
      </w:r>
      <w:ins w:id="984" w:author="admin" w:date="2015-10-10T22:53:00Z">
        <w:r>
          <w:rPr>
            <w:rFonts w:ascii="华文楷体" w:eastAsia="华文楷体" w:hAnsi="华文楷体" w:hint="eastAsia"/>
            <w:sz w:val="28"/>
            <w:szCs w:val="28"/>
          </w:rPr>
          <w:t>】</w:t>
        </w:r>
      </w:ins>
      <w:del w:id="985" w:author="admin" w:date="2015-10-10T22:53:00Z">
        <w:r w:rsidR="00862B28" w:rsidRPr="00862B28" w:rsidDel="00E11DF0">
          <w:rPr>
            <w:rFonts w:ascii="华文楷体" w:eastAsia="华文楷体" w:hAnsi="华文楷体" w:hint="eastAsia"/>
            <w:sz w:val="28"/>
            <w:szCs w:val="28"/>
          </w:rPr>
          <w:delText>”</w:delText>
        </w:r>
      </w:del>
    </w:p>
    <w:p w:rsidR="00E11DF0" w:rsidRDefault="00862B28" w:rsidP="00862B28">
      <w:pPr>
        <w:ind w:firstLine="570"/>
        <w:rPr>
          <w:ins w:id="986" w:author="admin" w:date="2015-10-10T22:54:00Z"/>
          <w:rFonts w:ascii="华文楷体" w:eastAsia="华文楷体" w:hAnsi="华文楷体" w:hint="eastAsia"/>
          <w:sz w:val="28"/>
          <w:szCs w:val="28"/>
        </w:rPr>
      </w:pPr>
      <w:r w:rsidRPr="00862B28">
        <w:rPr>
          <w:rFonts w:ascii="华文楷体" w:eastAsia="华文楷体" w:hAnsi="华文楷体" w:hint="eastAsia"/>
          <w:sz w:val="28"/>
          <w:szCs w:val="28"/>
        </w:rPr>
        <w:t>那么</w:t>
      </w:r>
      <w:ins w:id="987" w:author="admin" w:date="2015-10-10T22:53:00Z">
        <w:r w:rsidR="00E11DF0">
          <w:rPr>
            <w:rFonts w:ascii="华文楷体" w:eastAsia="华文楷体" w:hAnsi="华文楷体" w:hint="eastAsia"/>
            <w:sz w:val="28"/>
            <w:szCs w:val="28"/>
          </w:rPr>
          <w:t>如果你</w:t>
        </w:r>
      </w:ins>
      <w:r w:rsidRPr="00862B28">
        <w:rPr>
          <w:rFonts w:ascii="华文楷体" w:eastAsia="华文楷体" w:hAnsi="华文楷体" w:hint="eastAsia"/>
          <w:sz w:val="28"/>
          <w:szCs w:val="28"/>
        </w:rPr>
        <w:t>一旦要分析的时候呢，这个</w:t>
      </w:r>
      <w:proofErr w:type="gramStart"/>
      <w:r w:rsidRPr="00862B28">
        <w:rPr>
          <w:rFonts w:ascii="华文楷体" w:eastAsia="华文楷体" w:hAnsi="华文楷体" w:hint="eastAsia"/>
          <w:sz w:val="28"/>
          <w:szCs w:val="28"/>
        </w:rPr>
        <w:t>相续就得不到</w:t>
      </w:r>
      <w:proofErr w:type="gramEnd"/>
      <w:r w:rsidRPr="00862B28">
        <w:rPr>
          <w:rFonts w:ascii="华文楷体" w:eastAsia="华文楷体" w:hAnsi="华文楷体" w:hint="eastAsia"/>
          <w:sz w:val="28"/>
          <w:szCs w:val="28"/>
        </w:rPr>
        <w:t>了，这个我就得不到了</w:t>
      </w:r>
      <w:del w:id="988" w:author="admin" w:date="2015-10-10T22:54:00Z">
        <w:r w:rsidRPr="00862B28" w:rsidDel="00E11DF0">
          <w:rPr>
            <w:rFonts w:ascii="华文楷体" w:eastAsia="华文楷体" w:hAnsi="华文楷体" w:hint="eastAsia"/>
            <w:sz w:val="28"/>
            <w:szCs w:val="28"/>
          </w:rPr>
          <w:delText>，</w:delText>
        </w:r>
      </w:del>
      <w:ins w:id="989" w:author="admin" w:date="2015-10-10T22:54:00Z">
        <w:r w:rsidR="00E11DF0">
          <w:rPr>
            <w:rFonts w:ascii="华文楷体" w:eastAsia="华文楷体" w:hAnsi="华文楷体" w:hint="eastAsia"/>
            <w:sz w:val="28"/>
            <w:szCs w:val="28"/>
          </w:rPr>
          <w:t>。</w:t>
        </w:r>
      </w:ins>
      <w:r w:rsidRPr="00862B28">
        <w:rPr>
          <w:rFonts w:ascii="华文楷体" w:eastAsia="华文楷体" w:hAnsi="华文楷体" w:hint="eastAsia"/>
          <w:sz w:val="28"/>
          <w:szCs w:val="28"/>
        </w:rPr>
        <w:t>所有如果你要分析方分的时候呢，哪个方向是我、哪个时间段是我，</w:t>
      </w:r>
      <w:ins w:id="990" w:author="admin" w:date="2015-10-10T22:54:00Z">
        <w:r w:rsidR="00E11DF0">
          <w:rPr>
            <w:rFonts w:ascii="华文楷体" w:eastAsia="华文楷体" w:hAnsi="华文楷体" w:hint="eastAsia"/>
            <w:sz w:val="28"/>
            <w:szCs w:val="28"/>
          </w:rPr>
          <w:t>这样分的时候，</w:t>
        </w:r>
      </w:ins>
      <w:r w:rsidRPr="00862B28">
        <w:rPr>
          <w:rFonts w:ascii="华文楷体" w:eastAsia="华文楷体" w:hAnsi="华文楷体" w:hint="eastAsia"/>
          <w:sz w:val="28"/>
          <w:szCs w:val="28"/>
        </w:rPr>
        <w:t>根本</w:t>
      </w:r>
      <w:ins w:id="991" w:author="admin" w:date="2015-10-10T22:54:00Z">
        <w:r w:rsidR="00E11DF0">
          <w:rPr>
            <w:rFonts w:ascii="华文楷体" w:eastAsia="华文楷体" w:hAnsi="华文楷体" w:hint="eastAsia"/>
            <w:sz w:val="28"/>
            <w:szCs w:val="28"/>
          </w:rPr>
          <w:t>就</w:t>
        </w:r>
      </w:ins>
      <w:r w:rsidRPr="00862B28">
        <w:rPr>
          <w:rFonts w:ascii="华文楷体" w:eastAsia="华文楷体" w:hAnsi="华文楷体" w:hint="eastAsia"/>
          <w:sz w:val="28"/>
          <w:szCs w:val="28"/>
        </w:rPr>
        <w:t>找不到</w:t>
      </w:r>
      <w:ins w:id="992" w:author="admin" w:date="2015-10-10T22:54:00Z">
        <w:r w:rsidR="00E11DF0">
          <w:rPr>
            <w:rFonts w:ascii="华文楷体" w:eastAsia="华文楷体" w:hAnsi="华文楷体" w:hint="eastAsia"/>
            <w:sz w:val="28"/>
            <w:szCs w:val="28"/>
          </w:rPr>
          <w:t>我</w:t>
        </w:r>
      </w:ins>
      <w:r w:rsidRPr="00862B28">
        <w:rPr>
          <w:rFonts w:ascii="华文楷体" w:eastAsia="华文楷体" w:hAnsi="华文楷体" w:hint="eastAsia"/>
          <w:sz w:val="28"/>
          <w:szCs w:val="28"/>
        </w:rPr>
        <w:t>。所有如果你要假立的我就根本不能够做严格分析，就把这个五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的刹那相续，认为是一体，把他叫做</w:t>
      </w:r>
      <w:proofErr w:type="gramStart"/>
      <w:r w:rsidRPr="00862B28">
        <w:rPr>
          <w:rFonts w:ascii="华文楷体" w:eastAsia="华文楷体" w:hAnsi="华文楷体" w:hint="eastAsia"/>
          <w:sz w:val="28"/>
          <w:szCs w:val="28"/>
        </w:rPr>
        <w:t>相续就可以</w:t>
      </w:r>
      <w:proofErr w:type="gramEnd"/>
      <w:r w:rsidRPr="00862B28">
        <w:rPr>
          <w:rFonts w:ascii="华文楷体" w:eastAsia="华文楷体" w:hAnsi="华文楷体" w:hint="eastAsia"/>
          <w:sz w:val="28"/>
          <w:szCs w:val="28"/>
        </w:rPr>
        <w:t>了、把他叫做我就可以了</w:t>
      </w:r>
      <w:del w:id="993" w:author="admin" w:date="2015-10-10T22:54:00Z">
        <w:r w:rsidRPr="00862B28" w:rsidDel="00E11DF0">
          <w:rPr>
            <w:rFonts w:ascii="华文楷体" w:eastAsia="华文楷体" w:hAnsi="华文楷体" w:hint="eastAsia"/>
            <w:sz w:val="28"/>
            <w:szCs w:val="28"/>
          </w:rPr>
          <w:delText>，</w:delText>
        </w:r>
      </w:del>
      <w:ins w:id="994" w:author="admin" w:date="2015-10-10T22:54:00Z">
        <w:r w:rsidR="00E11DF0">
          <w:rPr>
            <w:rFonts w:ascii="华文楷体" w:eastAsia="华文楷体" w:hAnsi="华文楷体" w:hint="eastAsia"/>
            <w:sz w:val="28"/>
            <w:szCs w:val="28"/>
          </w:rPr>
          <w:t>。</w:t>
        </w:r>
      </w:ins>
      <w:r w:rsidRPr="00862B28">
        <w:rPr>
          <w:rFonts w:ascii="华文楷体" w:eastAsia="华文楷体" w:hAnsi="华文楷体" w:hint="eastAsia"/>
          <w:sz w:val="28"/>
          <w:szCs w:val="28"/>
        </w:rPr>
        <w:t>那么</w:t>
      </w:r>
      <w:ins w:id="995" w:author="admin" w:date="2015-10-10T22:55:00Z">
        <w:r w:rsidR="00E11DF0">
          <w:rPr>
            <w:rFonts w:ascii="华文楷体" w:eastAsia="华文楷体" w:hAnsi="华文楷体" w:hint="eastAsia"/>
            <w:sz w:val="28"/>
            <w:szCs w:val="28"/>
          </w:rPr>
          <w:t>如果</w:t>
        </w:r>
      </w:ins>
      <w:r w:rsidRPr="00862B28">
        <w:rPr>
          <w:rFonts w:ascii="华文楷体" w:eastAsia="华文楷体" w:hAnsi="华文楷体" w:hint="eastAsia"/>
          <w:sz w:val="28"/>
          <w:szCs w:val="28"/>
        </w:rPr>
        <w:t>你再分析下去就得不到了，就说不能够详细分析了，“并非是分析成方向、时间的部分”的意思也就是这样的。</w:t>
      </w:r>
    </w:p>
    <w:p w:rsidR="00E11DF0" w:rsidRDefault="00E11DF0" w:rsidP="00862B28">
      <w:pPr>
        <w:ind w:firstLine="570"/>
        <w:rPr>
          <w:ins w:id="996" w:author="admin" w:date="2015-10-10T22:54:00Z"/>
          <w:rFonts w:ascii="华文楷体" w:eastAsia="华文楷体" w:hAnsi="华文楷体" w:hint="eastAsia"/>
          <w:sz w:val="28"/>
          <w:szCs w:val="28"/>
        </w:rPr>
      </w:pPr>
      <w:ins w:id="997" w:author="admin" w:date="2015-10-10T22:55:00Z">
        <w:r>
          <w:rPr>
            <w:rFonts w:ascii="华文楷体" w:eastAsia="华文楷体" w:hAnsi="华文楷体" w:hint="eastAsia"/>
            <w:sz w:val="28"/>
            <w:szCs w:val="28"/>
          </w:rPr>
          <w:t>【</w:t>
        </w:r>
      </w:ins>
      <w:del w:id="998" w:author="admin" w:date="2015-10-10T22:55:00Z">
        <w:r w:rsidR="00862B28" w:rsidRPr="00862B28" w:rsidDel="00E11DF0">
          <w:rPr>
            <w:rFonts w:ascii="华文楷体" w:eastAsia="华文楷体" w:hAnsi="华文楷体" w:hint="eastAsia"/>
            <w:sz w:val="28"/>
            <w:szCs w:val="28"/>
          </w:rPr>
          <w:delText>“</w:delText>
        </w:r>
      </w:del>
      <w:r w:rsidR="00862B28" w:rsidRPr="00E11DF0">
        <w:rPr>
          <w:rFonts w:asciiTheme="minorEastAsia" w:hAnsiTheme="minorEastAsia" w:hint="eastAsia"/>
          <w:sz w:val="28"/>
          <w:szCs w:val="28"/>
          <w:rPrChange w:id="999" w:author="admin" w:date="2015-10-10T22:55:00Z">
            <w:rPr>
              <w:rFonts w:ascii="华文楷体" w:eastAsia="华文楷体" w:hAnsi="华文楷体" w:hint="eastAsia"/>
              <w:sz w:val="28"/>
              <w:szCs w:val="28"/>
            </w:rPr>
          </w:rPrChange>
        </w:rPr>
        <w:t>当然，将属于其相续的一切法假立为一体完全可以谈论说“这个人昔日从此离世，后来投生于此”。</w:t>
      </w:r>
      <w:ins w:id="1000" w:author="admin" w:date="2015-10-10T22:55:00Z">
        <w:r>
          <w:rPr>
            <w:rFonts w:ascii="华文楷体" w:eastAsia="华文楷体" w:hAnsi="华文楷体" w:hint="eastAsia"/>
            <w:sz w:val="28"/>
            <w:szCs w:val="28"/>
          </w:rPr>
          <w:t>】</w:t>
        </w:r>
      </w:ins>
      <w:del w:id="1001" w:author="admin" w:date="2015-10-10T22:54:00Z">
        <w:r w:rsidR="00862B28" w:rsidRPr="00862B28" w:rsidDel="00E11DF0">
          <w:rPr>
            <w:rFonts w:ascii="华文楷体" w:eastAsia="华文楷体" w:hAnsi="华文楷体" w:hint="eastAsia"/>
            <w:sz w:val="28"/>
            <w:szCs w:val="28"/>
          </w:rPr>
          <w:delText>”</w:delText>
        </w:r>
      </w:del>
    </w:p>
    <w:p w:rsidR="004027E8" w:rsidRPr="004027E8" w:rsidRDefault="00862B28" w:rsidP="00F17DD0">
      <w:pPr>
        <w:ind w:firstLine="570"/>
        <w:rPr>
          <w:rFonts w:ascii="华文楷体" w:eastAsia="华文楷体" w:hAnsi="华文楷体"/>
          <w:sz w:val="28"/>
          <w:szCs w:val="28"/>
        </w:rPr>
      </w:pPr>
      <w:r w:rsidRPr="00862B28">
        <w:rPr>
          <w:rFonts w:ascii="华文楷体" w:eastAsia="华文楷体" w:hAnsi="华文楷体" w:hint="eastAsia"/>
          <w:sz w:val="28"/>
          <w:szCs w:val="28"/>
        </w:rPr>
        <w:t>当然就是说把属于这个相续的所有的法</w:t>
      </w:r>
      <w:ins w:id="1002" w:author="admin" w:date="2015-10-10T22:55:00Z">
        <w:r w:rsidR="00A90C6A">
          <w:rPr>
            <w:rFonts w:ascii="华文楷体" w:eastAsia="华文楷体" w:hAnsi="华文楷体" w:hint="eastAsia"/>
            <w:sz w:val="28"/>
            <w:szCs w:val="28"/>
          </w:rPr>
          <w:t>，</w:t>
        </w:r>
      </w:ins>
      <w:r w:rsidRPr="00862B28">
        <w:rPr>
          <w:rFonts w:ascii="华文楷体" w:eastAsia="华文楷体" w:hAnsi="华文楷体" w:hint="eastAsia"/>
          <w:sz w:val="28"/>
          <w:szCs w:val="28"/>
        </w:rPr>
        <w:t>从无始以来到现在，这个就是我相续当中的一切法，把这些所有的法假立为一体之后完全就可以说“这个人昔日从那个地方死了之后投生到这个地方的。”好像说一个人从此到彼，</w:t>
      </w:r>
      <w:del w:id="1003" w:author="admin" w:date="2015-10-10T22:56:00Z">
        <w:r w:rsidRPr="00862B28" w:rsidDel="00A90C6A">
          <w:rPr>
            <w:rFonts w:ascii="华文楷体" w:eastAsia="华文楷体" w:hAnsi="华文楷体" w:hint="eastAsia"/>
            <w:sz w:val="28"/>
            <w:szCs w:val="28"/>
          </w:rPr>
          <w:delText>是一</w:delText>
        </w:r>
      </w:del>
      <w:ins w:id="1004" w:author="admin" w:date="2015-10-10T22:56:00Z">
        <w:r w:rsidR="00A90C6A">
          <w:rPr>
            <w:rFonts w:ascii="华文楷体" w:eastAsia="华文楷体" w:hAnsi="华文楷体" w:hint="eastAsia"/>
            <w:sz w:val="28"/>
            <w:szCs w:val="28"/>
          </w:rPr>
          <w:t>有这个</w:t>
        </w:r>
      </w:ins>
      <w:del w:id="1005" w:author="admin" w:date="2015-10-10T22:56:00Z">
        <w:r w:rsidRPr="00862B28" w:rsidDel="00A90C6A">
          <w:rPr>
            <w:rFonts w:ascii="华文楷体" w:eastAsia="华文楷体" w:hAnsi="华文楷体" w:hint="eastAsia"/>
            <w:sz w:val="28"/>
            <w:szCs w:val="28"/>
          </w:rPr>
          <w:delText>个</w:delText>
        </w:r>
      </w:del>
      <w:r w:rsidRPr="00862B28">
        <w:rPr>
          <w:rFonts w:ascii="华文楷体" w:eastAsia="华文楷体" w:hAnsi="华文楷体" w:hint="eastAsia"/>
          <w:sz w:val="28"/>
          <w:szCs w:val="28"/>
        </w:rPr>
        <w:t>概念，但是这个概念分析的时候，只是一个假立的概念而已</w:t>
      </w:r>
      <w:del w:id="1006" w:author="admin" w:date="2015-10-10T22:56:00Z">
        <w:r w:rsidRPr="00862B28" w:rsidDel="00A90C6A">
          <w:rPr>
            <w:rFonts w:ascii="华文楷体" w:eastAsia="华文楷体" w:hAnsi="华文楷体" w:hint="eastAsia"/>
            <w:sz w:val="28"/>
            <w:szCs w:val="28"/>
          </w:rPr>
          <w:delText>，</w:delText>
        </w:r>
      </w:del>
      <w:ins w:id="1007" w:author="admin" w:date="2015-10-10T22:56:00Z">
        <w:r w:rsidR="00A90C6A">
          <w:rPr>
            <w:rFonts w:ascii="华文楷体" w:eastAsia="华文楷体" w:hAnsi="华文楷体" w:hint="eastAsia"/>
            <w:sz w:val="28"/>
            <w:szCs w:val="28"/>
          </w:rPr>
          <w:t>。</w:t>
        </w:r>
      </w:ins>
      <w:r w:rsidRPr="00862B28">
        <w:rPr>
          <w:rFonts w:ascii="华文楷体" w:eastAsia="华文楷体" w:hAnsi="华文楷体" w:hint="eastAsia"/>
          <w:sz w:val="28"/>
          <w:szCs w:val="28"/>
        </w:rPr>
        <w:t>没有一个实实在在</w:t>
      </w:r>
      <w:ins w:id="1008" w:author="admin" w:date="2015-10-10T22:56:00Z">
        <w:r w:rsidR="00A90C6A">
          <w:rPr>
            <w:rFonts w:ascii="华文楷体" w:eastAsia="华文楷体" w:hAnsi="华文楷体" w:hint="eastAsia"/>
            <w:sz w:val="28"/>
            <w:szCs w:val="28"/>
          </w:rPr>
          <w:t>的人</w:t>
        </w:r>
      </w:ins>
      <w:r w:rsidRPr="00862B28">
        <w:rPr>
          <w:rFonts w:ascii="华文楷体" w:eastAsia="华文楷体" w:hAnsi="华文楷体" w:hint="eastAsia"/>
          <w:sz w:val="28"/>
          <w:szCs w:val="28"/>
        </w:rPr>
        <w:t>“从那个地方死了之后投生到这个地方，”实际上这个投生的我、实有的我是不存在的，但是从相续的假立的角度来讲，误认为是一个可以说从此到彼，这个问题是非常关键的问题，</w:t>
      </w:r>
      <w:ins w:id="1009" w:author="admin" w:date="2015-10-10T22:57:00Z">
        <w:r w:rsidR="00F17DD0">
          <w:rPr>
            <w:rFonts w:ascii="华文楷体" w:eastAsia="华文楷体" w:hAnsi="华文楷体" w:hint="eastAsia"/>
            <w:sz w:val="28"/>
            <w:szCs w:val="28"/>
          </w:rPr>
          <w:t>这个问题非常关键。就说所谓</w:t>
        </w:r>
      </w:ins>
      <w:ins w:id="1010" w:author="admin" w:date="2015-10-10T22:58:00Z">
        <w:r w:rsidR="00F17DD0">
          <w:rPr>
            <w:rFonts w:ascii="华文楷体" w:eastAsia="华文楷体" w:hAnsi="华文楷体" w:hint="eastAsia"/>
            <w:sz w:val="28"/>
            <w:szCs w:val="28"/>
          </w:rPr>
          <w:t>的</w:t>
        </w:r>
      </w:ins>
      <w:r w:rsidRPr="00862B28">
        <w:rPr>
          <w:rFonts w:ascii="华文楷体" w:eastAsia="华文楷体" w:hAnsi="华文楷体" w:hint="eastAsia"/>
          <w:sz w:val="28"/>
          <w:szCs w:val="28"/>
        </w:rPr>
        <w:t>关系到</w:t>
      </w:r>
      <w:del w:id="1011" w:author="admin" w:date="2015-10-10T22:58:00Z">
        <w:r w:rsidRPr="00862B28" w:rsidDel="00F17DD0">
          <w:rPr>
            <w:rFonts w:ascii="华文楷体" w:eastAsia="华文楷体" w:hAnsi="华文楷体" w:hint="eastAsia"/>
            <w:sz w:val="28"/>
            <w:szCs w:val="28"/>
          </w:rPr>
          <w:delText>所谓的</w:delText>
        </w:r>
      </w:del>
      <w:ins w:id="1012" w:author="admin" w:date="2015-10-10T22:58:00Z">
        <w:r w:rsidR="00F17DD0">
          <w:rPr>
            <w:rFonts w:ascii="华文楷体" w:eastAsia="华文楷体" w:hAnsi="华文楷体" w:hint="eastAsia"/>
            <w:sz w:val="28"/>
            <w:szCs w:val="28"/>
          </w:rPr>
          <w:t>我们</w:t>
        </w:r>
      </w:ins>
      <w:r w:rsidRPr="00862B28">
        <w:rPr>
          <w:rFonts w:ascii="华文楷体" w:eastAsia="华文楷体" w:hAnsi="华文楷体" w:hint="eastAsia"/>
          <w:sz w:val="28"/>
          <w:szCs w:val="28"/>
        </w:rPr>
        <w:t>人我的问题，</w:t>
      </w:r>
      <w:ins w:id="1013" w:author="admin" w:date="2015-10-10T22:58:00Z">
        <w:r w:rsidR="00F17DD0">
          <w:rPr>
            <w:rFonts w:ascii="华文楷体" w:eastAsia="华文楷体" w:hAnsi="华文楷体" w:hint="eastAsia"/>
            <w:sz w:val="28"/>
            <w:szCs w:val="28"/>
          </w:rPr>
          <w:t>人我啊、</w:t>
        </w:r>
      </w:ins>
      <w:r w:rsidRPr="00862B28">
        <w:rPr>
          <w:rFonts w:ascii="华文楷体" w:eastAsia="华文楷体" w:hAnsi="华文楷体" w:hint="eastAsia"/>
          <w:sz w:val="28"/>
          <w:szCs w:val="28"/>
        </w:rPr>
        <w:t>流转啊、解脱</w:t>
      </w:r>
      <w:proofErr w:type="gramStart"/>
      <w:r w:rsidRPr="00862B28">
        <w:rPr>
          <w:rFonts w:ascii="华文楷体" w:eastAsia="华文楷体" w:hAnsi="华文楷体" w:hint="eastAsia"/>
          <w:sz w:val="28"/>
          <w:szCs w:val="28"/>
        </w:rPr>
        <w:t>啊或者</w:t>
      </w:r>
      <w:proofErr w:type="gramEnd"/>
      <w:r w:rsidRPr="00862B28">
        <w:rPr>
          <w:rFonts w:ascii="华文楷体" w:eastAsia="华文楷体" w:hAnsi="华文楷体" w:hint="eastAsia"/>
          <w:sz w:val="28"/>
          <w:szCs w:val="28"/>
        </w:rPr>
        <w:t>说因果之间的关系、这些人我到底存不存在呢</w:t>
      </w:r>
      <w:del w:id="1014" w:author="admin" w:date="2015-10-10T22:59:00Z">
        <w:r w:rsidRPr="00862B28" w:rsidDel="00F17DD0">
          <w:rPr>
            <w:rFonts w:ascii="华文楷体" w:eastAsia="华文楷体" w:hAnsi="华文楷体" w:hint="eastAsia"/>
            <w:sz w:val="28"/>
            <w:szCs w:val="28"/>
          </w:rPr>
          <w:delText>，</w:delText>
        </w:r>
      </w:del>
      <w:ins w:id="1015" w:author="admin" w:date="2015-10-10T22:59:00Z">
        <w:r w:rsidR="00F17DD0">
          <w:rPr>
            <w:rFonts w:ascii="华文楷体" w:eastAsia="华文楷体" w:hAnsi="华文楷体" w:hint="eastAsia"/>
            <w:sz w:val="28"/>
            <w:szCs w:val="28"/>
          </w:rPr>
          <w:t>？</w:t>
        </w:r>
      </w:ins>
      <w:r w:rsidRPr="00862B28">
        <w:rPr>
          <w:rFonts w:ascii="华文楷体" w:eastAsia="华文楷体" w:hAnsi="华文楷体" w:hint="eastAsia"/>
          <w:sz w:val="28"/>
          <w:szCs w:val="28"/>
        </w:rPr>
        <w:t>像这样观察的时候，佛教的观点很明确——胜义当中没有我，真实</w:t>
      </w:r>
      <w:ins w:id="1016" w:author="admin" w:date="2015-10-10T22:59:00Z">
        <w:r w:rsidR="00F17DD0">
          <w:rPr>
            <w:rFonts w:ascii="华文楷体" w:eastAsia="华文楷体" w:hAnsi="华文楷体" w:hint="eastAsia"/>
            <w:sz w:val="28"/>
            <w:szCs w:val="28"/>
          </w:rPr>
          <w:t>义</w:t>
        </w:r>
      </w:ins>
      <w:del w:id="1017" w:author="admin" w:date="2015-10-10T22:59:00Z">
        <w:r w:rsidRPr="00862B28" w:rsidDel="00F17DD0">
          <w:rPr>
            <w:rFonts w:ascii="华文楷体" w:eastAsia="华文楷体" w:hAnsi="华文楷体" w:hint="eastAsia"/>
            <w:sz w:val="28"/>
            <w:szCs w:val="28"/>
          </w:rPr>
          <w:delText>之中</w:delText>
        </w:r>
      </w:del>
      <w:ins w:id="1018" w:author="admin" w:date="2015-10-10T22:59:00Z">
        <w:r w:rsidR="00F17DD0">
          <w:rPr>
            <w:rFonts w:ascii="华文楷体" w:eastAsia="华文楷体" w:hAnsi="华文楷体" w:hint="eastAsia"/>
            <w:sz w:val="28"/>
            <w:szCs w:val="28"/>
          </w:rPr>
          <w:t>当</w:t>
        </w:r>
        <w:r w:rsidR="00F17DD0" w:rsidRPr="00862B28">
          <w:rPr>
            <w:rFonts w:ascii="华文楷体" w:eastAsia="华文楷体" w:hAnsi="华文楷体" w:hint="eastAsia"/>
            <w:sz w:val="28"/>
            <w:szCs w:val="28"/>
          </w:rPr>
          <w:t>中</w:t>
        </w:r>
      </w:ins>
      <w:r w:rsidRPr="00862B28">
        <w:rPr>
          <w:rFonts w:ascii="华文楷体" w:eastAsia="华文楷体" w:hAnsi="华文楷体" w:hint="eastAsia"/>
          <w:sz w:val="28"/>
          <w:szCs w:val="28"/>
        </w:rPr>
        <w:t>没有我，但是名言</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当中有一个假我，这个假我是什么？这个假我就叫五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的相续。每一次</w:t>
      </w:r>
      <w:r w:rsidRPr="00862B28">
        <w:rPr>
          <w:rFonts w:ascii="华文楷体" w:eastAsia="华文楷体" w:hAnsi="华文楷体" w:hint="eastAsia"/>
          <w:sz w:val="28"/>
          <w:szCs w:val="28"/>
        </w:rPr>
        <w:lastRenderedPageBreak/>
        <w:t>的五</w:t>
      </w:r>
      <w:proofErr w:type="gramStart"/>
      <w:r w:rsidRPr="00862B28">
        <w:rPr>
          <w:rFonts w:ascii="华文楷体" w:eastAsia="华文楷体" w:hAnsi="华文楷体" w:hint="eastAsia"/>
          <w:sz w:val="28"/>
          <w:szCs w:val="28"/>
        </w:rPr>
        <w:t>蕴</w:t>
      </w:r>
      <w:proofErr w:type="gramEnd"/>
      <w:r w:rsidRPr="00862B28">
        <w:rPr>
          <w:rFonts w:ascii="华文楷体" w:eastAsia="华文楷体" w:hAnsi="华文楷体" w:hint="eastAsia"/>
          <w:sz w:val="28"/>
          <w:szCs w:val="28"/>
        </w:rPr>
        <w:t>都在灭，但是这个所有的相</w:t>
      </w:r>
      <w:proofErr w:type="gramStart"/>
      <w:r w:rsidRPr="00862B28">
        <w:rPr>
          <w:rFonts w:ascii="华文楷体" w:eastAsia="华文楷体" w:hAnsi="华文楷体" w:hint="eastAsia"/>
          <w:sz w:val="28"/>
          <w:szCs w:val="28"/>
        </w:rPr>
        <w:t>续因为</w:t>
      </w:r>
      <w:proofErr w:type="gramEnd"/>
      <w:r w:rsidRPr="00862B28">
        <w:rPr>
          <w:rFonts w:ascii="华文楷体" w:eastAsia="华文楷体" w:hAnsi="华文楷体" w:hint="eastAsia"/>
          <w:sz w:val="28"/>
          <w:szCs w:val="28"/>
        </w:rPr>
        <w:t>毕竟在名言</w:t>
      </w:r>
      <w:proofErr w:type="gramStart"/>
      <w:r w:rsidRPr="00862B28">
        <w:rPr>
          <w:rFonts w:ascii="华文楷体" w:eastAsia="华文楷体" w:hAnsi="华文楷体" w:hint="eastAsia"/>
          <w:sz w:val="28"/>
          <w:szCs w:val="28"/>
        </w:rPr>
        <w:t>谛</w:t>
      </w:r>
      <w:proofErr w:type="gramEnd"/>
      <w:r w:rsidRPr="00862B28">
        <w:rPr>
          <w:rFonts w:ascii="华文楷体" w:eastAsia="华文楷体" w:hAnsi="华文楷体" w:hint="eastAsia"/>
          <w:sz w:val="28"/>
          <w:szCs w:val="28"/>
        </w:rPr>
        <w:t>当中还是属于一个心识、一个相续所摄</w:t>
      </w:r>
      <w:del w:id="1019" w:author="admin" w:date="2015-10-10T23:00:00Z">
        <w:r w:rsidRPr="00862B28" w:rsidDel="00FE12B7">
          <w:rPr>
            <w:rFonts w:ascii="华文楷体" w:eastAsia="华文楷体" w:hAnsi="华文楷体" w:hint="eastAsia"/>
            <w:sz w:val="28"/>
            <w:szCs w:val="28"/>
          </w:rPr>
          <w:delText>，</w:delText>
        </w:r>
      </w:del>
      <w:ins w:id="1020" w:author="admin" w:date="2015-10-10T23:00:00Z">
        <w:r w:rsidR="00FE12B7">
          <w:rPr>
            <w:rFonts w:ascii="华文楷体" w:eastAsia="华文楷体" w:hAnsi="华文楷体" w:hint="eastAsia"/>
            <w:sz w:val="28"/>
            <w:szCs w:val="28"/>
          </w:rPr>
          <w:t>。</w:t>
        </w:r>
      </w:ins>
      <w:r w:rsidRPr="00862B28">
        <w:rPr>
          <w:rFonts w:ascii="华文楷体" w:eastAsia="华文楷体" w:hAnsi="华文楷体" w:hint="eastAsia"/>
          <w:sz w:val="28"/>
          <w:szCs w:val="28"/>
        </w:rPr>
        <w:t>所有就把这个当成</w:t>
      </w:r>
      <w:ins w:id="1021" w:author="admin" w:date="2015-10-10T23:00:00Z">
        <w:r w:rsidR="00F17DD0">
          <w:rPr>
            <w:rFonts w:ascii="华文楷体" w:eastAsia="华文楷体" w:hAnsi="华文楷体" w:hint="eastAsia"/>
            <w:sz w:val="28"/>
            <w:szCs w:val="28"/>
          </w:rPr>
          <w:t>一体，当成</w:t>
        </w:r>
      </w:ins>
      <w:r w:rsidRPr="00862B28">
        <w:rPr>
          <w:rFonts w:ascii="华文楷体" w:eastAsia="华文楷体" w:hAnsi="华文楷体" w:hint="eastAsia"/>
          <w:sz w:val="28"/>
          <w:szCs w:val="28"/>
        </w:rPr>
        <w:t>一个我</w:t>
      </w:r>
      <w:ins w:id="1022" w:author="admin" w:date="2015-10-10T23:00:00Z">
        <w:r w:rsidR="00F17DD0">
          <w:rPr>
            <w:rFonts w:ascii="华文楷体" w:eastAsia="华文楷体" w:hAnsi="华文楷体" w:hint="eastAsia"/>
            <w:sz w:val="28"/>
            <w:szCs w:val="28"/>
          </w:rPr>
          <w:t>在</w:t>
        </w:r>
      </w:ins>
      <w:r w:rsidRPr="00862B28">
        <w:rPr>
          <w:rFonts w:ascii="华文楷体" w:eastAsia="华文楷体" w:hAnsi="华文楷体" w:hint="eastAsia"/>
          <w:sz w:val="28"/>
          <w:szCs w:val="28"/>
        </w:rPr>
        <w:t>流转了，我以前造业我现在受报，我以后修法我往生西方极乐世界去，像这样就是把所有的相续假立成一体、安立一个我的名言，除了这个之外，没有</w:t>
      </w:r>
      <w:del w:id="1023" w:author="admin" w:date="2015-10-10T23:01:00Z">
        <w:r w:rsidRPr="00862B28" w:rsidDel="00FE12B7">
          <w:rPr>
            <w:rFonts w:ascii="华文楷体" w:eastAsia="华文楷体" w:hAnsi="华文楷体" w:hint="eastAsia"/>
            <w:sz w:val="28"/>
            <w:szCs w:val="28"/>
          </w:rPr>
          <w:delText>一个</w:delText>
        </w:r>
      </w:del>
      <w:r w:rsidRPr="00862B28">
        <w:rPr>
          <w:rFonts w:ascii="华文楷体" w:eastAsia="华文楷体" w:hAnsi="华文楷体" w:hint="eastAsia"/>
          <w:sz w:val="28"/>
          <w:szCs w:val="28"/>
        </w:rPr>
        <w:t>实实在在的我，一分析之后得不到</w:t>
      </w:r>
      <w:bookmarkStart w:id="1024" w:name="_GoBack"/>
      <w:bookmarkEnd w:id="1024"/>
      <w:del w:id="1025" w:author="admin" w:date="2015-10-10T23:01:00Z">
        <w:r w:rsidRPr="00862B28" w:rsidDel="00FE12B7">
          <w:rPr>
            <w:rFonts w:ascii="华文楷体" w:eastAsia="华文楷体" w:hAnsi="华文楷体" w:hint="eastAsia"/>
            <w:sz w:val="28"/>
            <w:szCs w:val="28"/>
          </w:rPr>
          <w:delText>一个</w:delText>
        </w:r>
      </w:del>
      <w:r w:rsidRPr="00862B28">
        <w:rPr>
          <w:rFonts w:ascii="华文楷体" w:eastAsia="华文楷体" w:hAnsi="华文楷体" w:hint="eastAsia"/>
          <w:sz w:val="28"/>
          <w:szCs w:val="28"/>
        </w:rPr>
        <w:t>我的存在，这个就是佛教很明确的观点。今天就讲到这个地方。</w:t>
      </w:r>
    </w:p>
    <w:p w:rsidR="004027E8" w:rsidRPr="004027E8" w:rsidRDefault="004027E8" w:rsidP="004027E8">
      <w:pPr>
        <w:ind w:firstLine="570"/>
        <w:rPr>
          <w:rFonts w:ascii="华文楷体" w:eastAsia="华文楷体" w:hAnsi="华文楷体"/>
          <w:sz w:val="28"/>
          <w:szCs w:val="28"/>
        </w:rPr>
      </w:pPr>
    </w:p>
    <w:p w:rsidR="004027E8" w:rsidRPr="004027E8" w:rsidRDefault="004027E8" w:rsidP="004027E8">
      <w:pPr>
        <w:ind w:firstLine="570"/>
        <w:rPr>
          <w:rFonts w:ascii="华文楷体" w:eastAsia="华文楷体" w:hAnsi="华文楷体"/>
          <w:sz w:val="28"/>
          <w:szCs w:val="28"/>
        </w:rPr>
      </w:pPr>
    </w:p>
    <w:sectPr w:rsidR="004027E8" w:rsidRPr="00402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E7A" w:rsidRDefault="00472E7A" w:rsidP="005C0DDA">
      <w:r>
        <w:separator/>
      </w:r>
    </w:p>
  </w:endnote>
  <w:endnote w:type="continuationSeparator" w:id="0">
    <w:p w:rsidR="00472E7A" w:rsidRDefault="00472E7A"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E7A" w:rsidRDefault="00472E7A" w:rsidP="005C0DDA">
      <w:r>
        <w:separator/>
      </w:r>
    </w:p>
  </w:footnote>
  <w:footnote w:type="continuationSeparator" w:id="0">
    <w:p w:rsidR="00472E7A" w:rsidRDefault="00472E7A"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61907"/>
    <w:rsid w:val="00085D53"/>
    <w:rsid w:val="000900A2"/>
    <w:rsid w:val="000925F5"/>
    <w:rsid w:val="00094615"/>
    <w:rsid w:val="000A2F8A"/>
    <w:rsid w:val="000A3B85"/>
    <w:rsid w:val="000A74F0"/>
    <w:rsid w:val="000B37B5"/>
    <w:rsid w:val="000B5A36"/>
    <w:rsid w:val="000C0553"/>
    <w:rsid w:val="000C0F9C"/>
    <w:rsid w:val="000C4A0D"/>
    <w:rsid w:val="000C55D1"/>
    <w:rsid w:val="000D2C13"/>
    <w:rsid w:val="000D3287"/>
    <w:rsid w:val="000D68CD"/>
    <w:rsid w:val="000E4BE6"/>
    <w:rsid w:val="000F535D"/>
    <w:rsid w:val="000F5ABF"/>
    <w:rsid w:val="00102A5F"/>
    <w:rsid w:val="00106A10"/>
    <w:rsid w:val="00112F32"/>
    <w:rsid w:val="00126C4A"/>
    <w:rsid w:val="0013587D"/>
    <w:rsid w:val="00142D29"/>
    <w:rsid w:val="00147938"/>
    <w:rsid w:val="0015126E"/>
    <w:rsid w:val="00154016"/>
    <w:rsid w:val="00157DDE"/>
    <w:rsid w:val="001672A8"/>
    <w:rsid w:val="00193465"/>
    <w:rsid w:val="0019371C"/>
    <w:rsid w:val="00193F39"/>
    <w:rsid w:val="00197EDC"/>
    <w:rsid w:val="001A0B21"/>
    <w:rsid w:val="001A20F2"/>
    <w:rsid w:val="001A3FB2"/>
    <w:rsid w:val="001A47B1"/>
    <w:rsid w:val="001B3B85"/>
    <w:rsid w:val="001B3FC4"/>
    <w:rsid w:val="001D6F21"/>
    <w:rsid w:val="001E01ED"/>
    <w:rsid w:val="001E04AF"/>
    <w:rsid w:val="001E4A5F"/>
    <w:rsid w:val="001F3EA3"/>
    <w:rsid w:val="001F74DC"/>
    <w:rsid w:val="002017D2"/>
    <w:rsid w:val="00202744"/>
    <w:rsid w:val="00216622"/>
    <w:rsid w:val="00240656"/>
    <w:rsid w:val="00254B46"/>
    <w:rsid w:val="00257909"/>
    <w:rsid w:val="00257E37"/>
    <w:rsid w:val="0026043B"/>
    <w:rsid w:val="00262DE1"/>
    <w:rsid w:val="002631BF"/>
    <w:rsid w:val="0027174C"/>
    <w:rsid w:val="0028555C"/>
    <w:rsid w:val="00287685"/>
    <w:rsid w:val="00290B06"/>
    <w:rsid w:val="002927E0"/>
    <w:rsid w:val="002A49B0"/>
    <w:rsid w:val="002C072C"/>
    <w:rsid w:val="002C79DF"/>
    <w:rsid w:val="002D4FAD"/>
    <w:rsid w:val="002D719D"/>
    <w:rsid w:val="002D7D25"/>
    <w:rsid w:val="002E0DE9"/>
    <w:rsid w:val="002E6E0C"/>
    <w:rsid w:val="00302655"/>
    <w:rsid w:val="00304FE2"/>
    <w:rsid w:val="0031367F"/>
    <w:rsid w:val="00320970"/>
    <w:rsid w:val="00330A59"/>
    <w:rsid w:val="00334997"/>
    <w:rsid w:val="00363832"/>
    <w:rsid w:val="00370FF1"/>
    <w:rsid w:val="003850E3"/>
    <w:rsid w:val="00394A3F"/>
    <w:rsid w:val="00395A75"/>
    <w:rsid w:val="003A36DC"/>
    <w:rsid w:val="003A6307"/>
    <w:rsid w:val="003B4500"/>
    <w:rsid w:val="003C5380"/>
    <w:rsid w:val="003F06AC"/>
    <w:rsid w:val="003F5F4A"/>
    <w:rsid w:val="003F68A8"/>
    <w:rsid w:val="004008C4"/>
    <w:rsid w:val="004027E8"/>
    <w:rsid w:val="00402F70"/>
    <w:rsid w:val="00406A54"/>
    <w:rsid w:val="004106BD"/>
    <w:rsid w:val="004144A5"/>
    <w:rsid w:val="00417DE1"/>
    <w:rsid w:val="0042573D"/>
    <w:rsid w:val="00430339"/>
    <w:rsid w:val="00437041"/>
    <w:rsid w:val="00447061"/>
    <w:rsid w:val="004528A7"/>
    <w:rsid w:val="00462611"/>
    <w:rsid w:val="00465D8B"/>
    <w:rsid w:val="004704EB"/>
    <w:rsid w:val="00471381"/>
    <w:rsid w:val="00472E7A"/>
    <w:rsid w:val="004913B8"/>
    <w:rsid w:val="004A2F8F"/>
    <w:rsid w:val="004A76D5"/>
    <w:rsid w:val="004B0F46"/>
    <w:rsid w:val="004F5013"/>
    <w:rsid w:val="004F6480"/>
    <w:rsid w:val="004F6A06"/>
    <w:rsid w:val="0051565F"/>
    <w:rsid w:val="00523A50"/>
    <w:rsid w:val="00532ABC"/>
    <w:rsid w:val="00533FF1"/>
    <w:rsid w:val="00540FAF"/>
    <w:rsid w:val="00543896"/>
    <w:rsid w:val="00554B50"/>
    <w:rsid w:val="00556332"/>
    <w:rsid w:val="005605F0"/>
    <w:rsid w:val="0057075D"/>
    <w:rsid w:val="00592173"/>
    <w:rsid w:val="005A3019"/>
    <w:rsid w:val="005B2BC3"/>
    <w:rsid w:val="005B2BCF"/>
    <w:rsid w:val="005B54B7"/>
    <w:rsid w:val="005C0DDA"/>
    <w:rsid w:val="005C1B72"/>
    <w:rsid w:val="005D74BA"/>
    <w:rsid w:val="005E19B2"/>
    <w:rsid w:val="005E373A"/>
    <w:rsid w:val="005F7533"/>
    <w:rsid w:val="006034EF"/>
    <w:rsid w:val="006040DF"/>
    <w:rsid w:val="0060626D"/>
    <w:rsid w:val="0060632E"/>
    <w:rsid w:val="00611C3E"/>
    <w:rsid w:val="006370FF"/>
    <w:rsid w:val="00637F78"/>
    <w:rsid w:val="00644CE4"/>
    <w:rsid w:val="006472D4"/>
    <w:rsid w:val="006648F3"/>
    <w:rsid w:val="006733C6"/>
    <w:rsid w:val="0069590E"/>
    <w:rsid w:val="006A48BA"/>
    <w:rsid w:val="006B0F29"/>
    <w:rsid w:val="006B306B"/>
    <w:rsid w:val="006B3B50"/>
    <w:rsid w:val="006C4DEC"/>
    <w:rsid w:val="006E1393"/>
    <w:rsid w:val="0070560E"/>
    <w:rsid w:val="007133F7"/>
    <w:rsid w:val="00721239"/>
    <w:rsid w:val="00724540"/>
    <w:rsid w:val="00727E9B"/>
    <w:rsid w:val="007315F7"/>
    <w:rsid w:val="007506B6"/>
    <w:rsid w:val="0075127C"/>
    <w:rsid w:val="00754BAD"/>
    <w:rsid w:val="00760877"/>
    <w:rsid w:val="007637FA"/>
    <w:rsid w:val="00765C35"/>
    <w:rsid w:val="00773A02"/>
    <w:rsid w:val="00773E12"/>
    <w:rsid w:val="00774F9B"/>
    <w:rsid w:val="007827C3"/>
    <w:rsid w:val="007926E4"/>
    <w:rsid w:val="007A075D"/>
    <w:rsid w:val="007A1030"/>
    <w:rsid w:val="007A1CE3"/>
    <w:rsid w:val="007A5585"/>
    <w:rsid w:val="007C73C0"/>
    <w:rsid w:val="007E3496"/>
    <w:rsid w:val="007F107A"/>
    <w:rsid w:val="007F2C38"/>
    <w:rsid w:val="00827660"/>
    <w:rsid w:val="00832784"/>
    <w:rsid w:val="00841CB7"/>
    <w:rsid w:val="00842098"/>
    <w:rsid w:val="008425AE"/>
    <w:rsid w:val="00850DEF"/>
    <w:rsid w:val="00852054"/>
    <w:rsid w:val="0086132E"/>
    <w:rsid w:val="00862B28"/>
    <w:rsid w:val="00863FF9"/>
    <w:rsid w:val="008736B1"/>
    <w:rsid w:val="00891050"/>
    <w:rsid w:val="00894D33"/>
    <w:rsid w:val="008A1626"/>
    <w:rsid w:val="008A1791"/>
    <w:rsid w:val="008B5155"/>
    <w:rsid w:val="008E1B39"/>
    <w:rsid w:val="0091011A"/>
    <w:rsid w:val="0091438E"/>
    <w:rsid w:val="0091798C"/>
    <w:rsid w:val="00930991"/>
    <w:rsid w:val="00944249"/>
    <w:rsid w:val="0094596B"/>
    <w:rsid w:val="00950634"/>
    <w:rsid w:val="00951C6E"/>
    <w:rsid w:val="009528A3"/>
    <w:rsid w:val="0095293C"/>
    <w:rsid w:val="009613A5"/>
    <w:rsid w:val="009658C1"/>
    <w:rsid w:val="009733A8"/>
    <w:rsid w:val="00975B37"/>
    <w:rsid w:val="00982284"/>
    <w:rsid w:val="00992E07"/>
    <w:rsid w:val="009A2F8A"/>
    <w:rsid w:val="009C6B2C"/>
    <w:rsid w:val="009C758F"/>
    <w:rsid w:val="009D1902"/>
    <w:rsid w:val="009D7FBE"/>
    <w:rsid w:val="009E2571"/>
    <w:rsid w:val="009E70F2"/>
    <w:rsid w:val="009E7281"/>
    <w:rsid w:val="009F0E69"/>
    <w:rsid w:val="009F15D0"/>
    <w:rsid w:val="009F30AD"/>
    <w:rsid w:val="00A016E3"/>
    <w:rsid w:val="00A05612"/>
    <w:rsid w:val="00A10FA5"/>
    <w:rsid w:val="00A22775"/>
    <w:rsid w:val="00A30F04"/>
    <w:rsid w:val="00A45DD4"/>
    <w:rsid w:val="00A522B5"/>
    <w:rsid w:val="00A61D5B"/>
    <w:rsid w:val="00A623E1"/>
    <w:rsid w:val="00A67EF6"/>
    <w:rsid w:val="00A74E83"/>
    <w:rsid w:val="00A75DAD"/>
    <w:rsid w:val="00A87DF4"/>
    <w:rsid w:val="00A90C6A"/>
    <w:rsid w:val="00A91E0D"/>
    <w:rsid w:val="00A92FE0"/>
    <w:rsid w:val="00AA43E4"/>
    <w:rsid w:val="00AB6657"/>
    <w:rsid w:val="00AC7E91"/>
    <w:rsid w:val="00AE1B28"/>
    <w:rsid w:val="00AE630D"/>
    <w:rsid w:val="00B039A7"/>
    <w:rsid w:val="00B259AB"/>
    <w:rsid w:val="00B32622"/>
    <w:rsid w:val="00B34BAA"/>
    <w:rsid w:val="00B45BB2"/>
    <w:rsid w:val="00B64F43"/>
    <w:rsid w:val="00B810E1"/>
    <w:rsid w:val="00B85B74"/>
    <w:rsid w:val="00BB4F14"/>
    <w:rsid w:val="00BB5523"/>
    <w:rsid w:val="00BC0AEF"/>
    <w:rsid w:val="00BD6B58"/>
    <w:rsid w:val="00BE0F08"/>
    <w:rsid w:val="00BE2C22"/>
    <w:rsid w:val="00C02882"/>
    <w:rsid w:val="00C061F4"/>
    <w:rsid w:val="00C10B73"/>
    <w:rsid w:val="00C20A1D"/>
    <w:rsid w:val="00C2559D"/>
    <w:rsid w:val="00C27D85"/>
    <w:rsid w:val="00C27F8A"/>
    <w:rsid w:val="00C31797"/>
    <w:rsid w:val="00C450FE"/>
    <w:rsid w:val="00C45697"/>
    <w:rsid w:val="00C568D2"/>
    <w:rsid w:val="00C61754"/>
    <w:rsid w:val="00C77C0F"/>
    <w:rsid w:val="00C97F43"/>
    <w:rsid w:val="00CA0154"/>
    <w:rsid w:val="00CA4996"/>
    <w:rsid w:val="00CA58F5"/>
    <w:rsid w:val="00CC4031"/>
    <w:rsid w:val="00CC4808"/>
    <w:rsid w:val="00CC4C52"/>
    <w:rsid w:val="00CE0D2F"/>
    <w:rsid w:val="00CE16B5"/>
    <w:rsid w:val="00CF2300"/>
    <w:rsid w:val="00CF3FC3"/>
    <w:rsid w:val="00D04D5F"/>
    <w:rsid w:val="00D100ED"/>
    <w:rsid w:val="00D20361"/>
    <w:rsid w:val="00D24C7B"/>
    <w:rsid w:val="00D271FC"/>
    <w:rsid w:val="00D30E08"/>
    <w:rsid w:val="00D46603"/>
    <w:rsid w:val="00D47544"/>
    <w:rsid w:val="00D62BC2"/>
    <w:rsid w:val="00D64CDE"/>
    <w:rsid w:val="00D650DB"/>
    <w:rsid w:val="00DA62A8"/>
    <w:rsid w:val="00DB3667"/>
    <w:rsid w:val="00DB4539"/>
    <w:rsid w:val="00DC3BB8"/>
    <w:rsid w:val="00DC507B"/>
    <w:rsid w:val="00DD1C92"/>
    <w:rsid w:val="00DD719B"/>
    <w:rsid w:val="00DF05B7"/>
    <w:rsid w:val="00DF7ED1"/>
    <w:rsid w:val="00E04700"/>
    <w:rsid w:val="00E11DF0"/>
    <w:rsid w:val="00E210DC"/>
    <w:rsid w:val="00E21606"/>
    <w:rsid w:val="00E24A8A"/>
    <w:rsid w:val="00E26E96"/>
    <w:rsid w:val="00E31D68"/>
    <w:rsid w:val="00E379DD"/>
    <w:rsid w:val="00E40F1A"/>
    <w:rsid w:val="00E576BB"/>
    <w:rsid w:val="00E74CFC"/>
    <w:rsid w:val="00E76223"/>
    <w:rsid w:val="00E86489"/>
    <w:rsid w:val="00E94FFF"/>
    <w:rsid w:val="00EA115A"/>
    <w:rsid w:val="00EA427E"/>
    <w:rsid w:val="00EB01C1"/>
    <w:rsid w:val="00EB20F3"/>
    <w:rsid w:val="00EB50B2"/>
    <w:rsid w:val="00ED0BB5"/>
    <w:rsid w:val="00ED1843"/>
    <w:rsid w:val="00ED6DE2"/>
    <w:rsid w:val="00EE065D"/>
    <w:rsid w:val="00EE311A"/>
    <w:rsid w:val="00EE6FDE"/>
    <w:rsid w:val="00EF043E"/>
    <w:rsid w:val="00F17DD0"/>
    <w:rsid w:val="00F2162A"/>
    <w:rsid w:val="00F31BC1"/>
    <w:rsid w:val="00F36496"/>
    <w:rsid w:val="00F43233"/>
    <w:rsid w:val="00F5030E"/>
    <w:rsid w:val="00F50537"/>
    <w:rsid w:val="00F610EC"/>
    <w:rsid w:val="00F62371"/>
    <w:rsid w:val="00F625C1"/>
    <w:rsid w:val="00F761CB"/>
    <w:rsid w:val="00F8170C"/>
    <w:rsid w:val="00F93AD5"/>
    <w:rsid w:val="00F94E86"/>
    <w:rsid w:val="00FA20D3"/>
    <w:rsid w:val="00FA5CD4"/>
    <w:rsid w:val="00FE12B7"/>
    <w:rsid w:val="00FE7B2D"/>
    <w:rsid w:val="00FF4629"/>
    <w:rsid w:val="00FF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1438E"/>
    <w:rPr>
      <w:sz w:val="18"/>
      <w:szCs w:val="18"/>
    </w:rPr>
  </w:style>
  <w:style w:type="character" w:customStyle="1" w:styleId="Char1">
    <w:name w:val="批注框文本 Char"/>
    <w:basedOn w:val="a0"/>
    <w:link w:val="a5"/>
    <w:uiPriority w:val="99"/>
    <w:semiHidden/>
    <w:rsid w:val="009143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1438E"/>
    <w:rPr>
      <w:sz w:val="18"/>
      <w:szCs w:val="18"/>
    </w:rPr>
  </w:style>
  <w:style w:type="character" w:customStyle="1" w:styleId="Char1">
    <w:name w:val="批注框文本 Char"/>
    <w:basedOn w:val="a0"/>
    <w:link w:val="a5"/>
    <w:uiPriority w:val="99"/>
    <w:semiHidden/>
    <w:rsid w:val="009143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38</Pages>
  <Words>3431</Words>
  <Characters>19558</Characters>
  <Application>Microsoft Office Word</Application>
  <DocSecurity>0</DocSecurity>
  <Lines>162</Lines>
  <Paragraphs>45</Paragraphs>
  <ScaleCrop>false</ScaleCrop>
  <Company>soft.netnest.com.cn</Company>
  <LinksUpToDate>false</LinksUpToDate>
  <CharactersWithSpaces>22944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155</cp:revision>
  <dcterms:created xsi:type="dcterms:W3CDTF">2015-08-12T12:56:00Z</dcterms:created>
  <dcterms:modified xsi:type="dcterms:W3CDTF">2015-10-10T15:01:00Z</dcterms:modified>
</cp:coreProperties>
</file>