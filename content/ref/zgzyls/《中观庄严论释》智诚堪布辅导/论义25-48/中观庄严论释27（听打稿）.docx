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21382C">
        <w:rPr>
          <w:rFonts w:hint="eastAsia"/>
          <w:b/>
          <w:sz w:val="44"/>
          <w:szCs w:val="44"/>
        </w:rPr>
        <w:t>27</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6A59D4">
      <w:pPr>
        <w:ind w:firstLineChars="400" w:firstLine="1124"/>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DF711B" w:rsidRPr="00DF711B" w:rsidDel="00956392" w:rsidRDefault="00DF711B" w:rsidP="00DF711B">
      <w:pPr>
        <w:ind w:firstLine="570"/>
        <w:rPr>
          <w:del w:id="0" w:author="admin" w:date="2015-09-17T21:17:00Z"/>
          <w:rFonts w:ascii="华文楷体" w:eastAsia="华文楷体" w:hAnsi="华文楷体"/>
          <w:sz w:val="28"/>
          <w:szCs w:val="28"/>
        </w:rPr>
      </w:pPr>
      <w:del w:id="1" w:author="admin" w:date="2015-09-17T21:17:00Z">
        <w:r w:rsidRPr="00DF711B" w:rsidDel="00956392">
          <w:rPr>
            <w:rFonts w:ascii="华文楷体" w:eastAsia="华文楷体" w:hAnsi="华文楷体" w:hint="eastAsia"/>
            <w:sz w:val="28"/>
            <w:szCs w:val="28"/>
          </w:rPr>
          <w:delText>《中观庄严论》第27课讲记  第0-10分钟</w:delText>
        </w:r>
      </w:del>
    </w:p>
    <w:p w:rsidR="006D374B" w:rsidRDefault="00DF711B" w:rsidP="00DF711B">
      <w:pPr>
        <w:ind w:firstLine="570"/>
        <w:rPr>
          <w:ins w:id="2" w:author="admin" w:date="2015-09-17T21:19:00Z"/>
          <w:rFonts w:ascii="华文楷体" w:eastAsia="华文楷体" w:hAnsi="华文楷体"/>
          <w:sz w:val="28"/>
          <w:szCs w:val="28"/>
        </w:rPr>
      </w:pPr>
      <w:r w:rsidRPr="00DF711B">
        <w:rPr>
          <w:rFonts w:ascii="华文楷体" w:eastAsia="华文楷体" w:hAnsi="华文楷体" w:hint="eastAsia"/>
          <w:sz w:val="28"/>
          <w:szCs w:val="28"/>
        </w:rPr>
        <w:t>发了菩提心之后继续宣讲全知麦彭仁波切所造的</w:t>
      </w:r>
      <w:ins w:id="3" w:author="admin" w:date="2015-09-16T23:31:00Z">
        <w:r w:rsidR="000C099F">
          <w:rPr>
            <w:rFonts w:ascii="华文楷体" w:eastAsia="华文楷体" w:hAnsi="华文楷体" w:hint="eastAsia"/>
            <w:sz w:val="28"/>
            <w:szCs w:val="28"/>
          </w:rPr>
          <w:t>《</w:t>
        </w:r>
      </w:ins>
      <w:r w:rsidRPr="00DF711B">
        <w:rPr>
          <w:rFonts w:ascii="华文楷体" w:eastAsia="华文楷体" w:hAnsi="华文楷体" w:hint="eastAsia"/>
          <w:sz w:val="28"/>
          <w:szCs w:val="28"/>
        </w:rPr>
        <w:t>中观庄严论</w:t>
      </w:r>
      <w:del w:id="4" w:author="admin" w:date="2015-09-16T23:32:00Z">
        <w:r w:rsidRPr="00DF711B" w:rsidDel="000C099F">
          <w:rPr>
            <w:rFonts w:ascii="华文楷体" w:eastAsia="华文楷体" w:hAnsi="华文楷体" w:hint="eastAsia"/>
            <w:sz w:val="28"/>
            <w:szCs w:val="28"/>
          </w:rPr>
          <w:delText>注</w:delText>
        </w:r>
      </w:del>
      <w:r w:rsidRPr="00DF711B">
        <w:rPr>
          <w:rFonts w:ascii="华文楷体" w:eastAsia="华文楷体" w:hAnsi="华文楷体" w:hint="eastAsia"/>
          <w:sz w:val="28"/>
          <w:szCs w:val="28"/>
        </w:rPr>
        <w:t>释</w:t>
      </w:r>
      <w:ins w:id="5" w:author="admin" w:date="2015-09-16T23:32:00Z">
        <w:r w:rsidR="000C099F">
          <w:rPr>
            <w:rFonts w:ascii="华文楷体" w:eastAsia="华文楷体" w:hAnsi="华文楷体" w:hint="eastAsia"/>
            <w:sz w:val="28"/>
            <w:szCs w:val="28"/>
          </w:rPr>
          <w:t>--</w:t>
        </w:r>
      </w:ins>
      <w:r w:rsidRPr="00DF711B">
        <w:rPr>
          <w:rFonts w:ascii="华文楷体" w:eastAsia="华文楷体" w:hAnsi="华文楷体" w:hint="eastAsia"/>
          <w:sz w:val="28"/>
          <w:szCs w:val="28"/>
        </w:rPr>
        <w:t>文殊上师欢喜教言论</w:t>
      </w:r>
      <w:ins w:id="6" w:author="admin" w:date="2015-09-16T23:31:00Z">
        <w:r w:rsidR="000C099F">
          <w:rPr>
            <w:rFonts w:ascii="华文楷体" w:eastAsia="华文楷体" w:hAnsi="华文楷体" w:hint="eastAsia"/>
            <w:sz w:val="28"/>
            <w:szCs w:val="28"/>
          </w:rPr>
          <w:t>》</w:t>
        </w:r>
      </w:ins>
      <w:del w:id="7" w:author="admin" w:date="2015-09-17T21:18:00Z">
        <w:r w:rsidRPr="00DF711B" w:rsidDel="00C11890">
          <w:rPr>
            <w:rFonts w:ascii="华文楷体" w:eastAsia="华文楷体" w:hAnsi="华文楷体" w:hint="eastAsia"/>
            <w:sz w:val="28"/>
            <w:szCs w:val="28"/>
          </w:rPr>
          <w:delText>，</w:delText>
        </w:r>
      </w:del>
      <w:ins w:id="8" w:author="admin" w:date="2015-09-17T21:18:00Z">
        <w:r w:rsidR="00C11890">
          <w:rPr>
            <w:rFonts w:ascii="华文楷体" w:eastAsia="华文楷体" w:hAnsi="华文楷体" w:hint="eastAsia"/>
            <w:sz w:val="28"/>
            <w:szCs w:val="28"/>
          </w:rPr>
          <w:t>。</w:t>
        </w:r>
      </w:ins>
      <w:proofErr w:type="gramStart"/>
      <w:r w:rsidRPr="00DF711B">
        <w:rPr>
          <w:rFonts w:ascii="华文楷体" w:eastAsia="华文楷体" w:hAnsi="华文楷体" w:hint="eastAsia"/>
          <w:sz w:val="28"/>
          <w:szCs w:val="28"/>
        </w:rPr>
        <w:t>在论典中</w:t>
      </w:r>
      <w:proofErr w:type="gramEnd"/>
      <w:r w:rsidRPr="00DF711B">
        <w:rPr>
          <w:rFonts w:ascii="华文楷体" w:eastAsia="华文楷体" w:hAnsi="华文楷体" w:hint="eastAsia"/>
          <w:sz w:val="28"/>
          <w:szCs w:val="28"/>
        </w:rPr>
        <w:t>分为了两个部分，首先宣讲了造论的分支，第二个是所说</w:t>
      </w:r>
      <w:proofErr w:type="gramStart"/>
      <w:r w:rsidRPr="00DF711B">
        <w:rPr>
          <w:rFonts w:ascii="华文楷体" w:eastAsia="华文楷体" w:hAnsi="华文楷体" w:hint="eastAsia"/>
          <w:sz w:val="28"/>
          <w:szCs w:val="28"/>
        </w:rPr>
        <w:t>的论义</w:t>
      </w:r>
      <w:proofErr w:type="gramEnd"/>
      <w:del w:id="9" w:author="admin" w:date="2015-09-17T21:18:00Z">
        <w:r w:rsidRPr="00DF711B" w:rsidDel="00C11890">
          <w:rPr>
            <w:rFonts w:ascii="华文楷体" w:eastAsia="华文楷体" w:hAnsi="华文楷体" w:hint="eastAsia"/>
            <w:sz w:val="28"/>
            <w:szCs w:val="28"/>
          </w:rPr>
          <w:delText>，</w:delText>
        </w:r>
      </w:del>
      <w:ins w:id="10" w:author="admin" w:date="2015-09-17T21:18:00Z">
        <w:r w:rsidR="00C11890">
          <w:rPr>
            <w:rFonts w:ascii="华文楷体" w:eastAsia="华文楷体" w:hAnsi="华文楷体" w:hint="eastAsia"/>
            <w:sz w:val="28"/>
            <w:szCs w:val="28"/>
          </w:rPr>
          <w:t>。</w:t>
        </w:r>
      </w:ins>
      <w:r w:rsidRPr="00DF711B">
        <w:rPr>
          <w:rFonts w:ascii="华文楷体" w:eastAsia="华文楷体" w:hAnsi="华文楷体" w:hint="eastAsia"/>
          <w:sz w:val="28"/>
          <w:szCs w:val="28"/>
        </w:rPr>
        <w:t>现在正在宣讲第二个科判，所说论义。所说</w:t>
      </w:r>
      <w:proofErr w:type="gramStart"/>
      <w:r w:rsidRPr="00DF711B">
        <w:rPr>
          <w:rFonts w:ascii="华文楷体" w:eastAsia="华文楷体" w:hAnsi="华文楷体" w:hint="eastAsia"/>
          <w:sz w:val="28"/>
          <w:szCs w:val="28"/>
        </w:rPr>
        <w:t>论义当中</w:t>
      </w:r>
      <w:proofErr w:type="gramEnd"/>
      <w:r w:rsidRPr="00DF711B">
        <w:rPr>
          <w:rFonts w:ascii="华文楷体" w:eastAsia="华文楷体" w:hAnsi="华文楷体" w:hint="eastAsia"/>
          <w:sz w:val="28"/>
          <w:szCs w:val="28"/>
        </w:rPr>
        <w:t>有对于二</w:t>
      </w:r>
      <w:proofErr w:type="gramStart"/>
      <w:r w:rsidRPr="00DF711B">
        <w:rPr>
          <w:rFonts w:ascii="华文楷体" w:eastAsia="华文楷体" w:hAnsi="华文楷体" w:hint="eastAsia"/>
          <w:sz w:val="28"/>
          <w:szCs w:val="28"/>
        </w:rPr>
        <w:t>谛</w:t>
      </w:r>
      <w:proofErr w:type="gramEnd"/>
      <w:del w:id="11" w:author="admin" w:date="2015-09-17T21:17:00Z">
        <w:r w:rsidRPr="00DF711B" w:rsidDel="00956392">
          <w:rPr>
            <w:rFonts w:ascii="华文楷体" w:eastAsia="华文楷体" w:hAnsi="华文楷体" w:hint="eastAsia"/>
            <w:sz w:val="28"/>
            <w:szCs w:val="28"/>
          </w:rPr>
          <w:delText>对镜</w:delText>
        </w:r>
      </w:del>
      <w:proofErr w:type="gramStart"/>
      <w:ins w:id="12" w:author="admin" w:date="2015-09-17T21:17:00Z">
        <w:r w:rsidR="00956392">
          <w:rPr>
            <w:rFonts w:ascii="华文楷体" w:eastAsia="华文楷体" w:hAnsi="华文楷体" w:hint="eastAsia"/>
            <w:sz w:val="28"/>
            <w:szCs w:val="28"/>
          </w:rPr>
          <w:t>对境</w:t>
        </w:r>
      </w:ins>
      <w:r w:rsidRPr="00DF711B">
        <w:rPr>
          <w:rFonts w:ascii="华文楷体" w:eastAsia="华文楷体" w:hAnsi="华文楷体" w:hint="eastAsia"/>
          <w:sz w:val="28"/>
          <w:szCs w:val="28"/>
        </w:rPr>
        <w:t>的</w:t>
      </w:r>
      <w:proofErr w:type="gramEnd"/>
      <w:r w:rsidRPr="00DF711B">
        <w:rPr>
          <w:rFonts w:ascii="华文楷体" w:eastAsia="华文楷体" w:hAnsi="华文楷体" w:hint="eastAsia"/>
          <w:sz w:val="28"/>
          <w:szCs w:val="28"/>
        </w:rPr>
        <w:t>观察，对修行方式的阐述。现在对二</w:t>
      </w:r>
      <w:proofErr w:type="gramStart"/>
      <w:r w:rsidRPr="00DF711B">
        <w:rPr>
          <w:rFonts w:ascii="华文楷体" w:eastAsia="华文楷体" w:hAnsi="华文楷体" w:hint="eastAsia"/>
          <w:sz w:val="28"/>
          <w:szCs w:val="28"/>
        </w:rPr>
        <w:t>谛</w:t>
      </w:r>
      <w:proofErr w:type="gramEnd"/>
      <w:r w:rsidRPr="00DF711B">
        <w:rPr>
          <w:rFonts w:ascii="华文楷体" w:eastAsia="华文楷体" w:hAnsi="华文楷体" w:hint="eastAsia"/>
          <w:sz w:val="28"/>
          <w:szCs w:val="28"/>
        </w:rPr>
        <w:t>观察的时候，对胜义</w:t>
      </w:r>
      <w:proofErr w:type="gramStart"/>
      <w:r w:rsidRPr="00DF711B">
        <w:rPr>
          <w:rFonts w:ascii="华文楷体" w:eastAsia="华文楷体" w:hAnsi="华文楷体" w:hint="eastAsia"/>
          <w:sz w:val="28"/>
          <w:szCs w:val="28"/>
        </w:rPr>
        <w:t>谛</w:t>
      </w:r>
      <w:proofErr w:type="gramEnd"/>
      <w:r w:rsidRPr="00DF711B">
        <w:rPr>
          <w:rFonts w:ascii="华文楷体" w:eastAsia="华文楷体" w:hAnsi="华文楷体" w:hint="eastAsia"/>
          <w:sz w:val="28"/>
          <w:szCs w:val="28"/>
        </w:rPr>
        <w:t>方面安立成实有空，在世俗</w:t>
      </w:r>
      <w:proofErr w:type="gramStart"/>
      <w:r w:rsidRPr="00DF711B">
        <w:rPr>
          <w:rFonts w:ascii="华文楷体" w:eastAsia="华文楷体" w:hAnsi="华文楷体" w:hint="eastAsia"/>
          <w:sz w:val="28"/>
          <w:szCs w:val="28"/>
        </w:rPr>
        <w:t>谛</w:t>
      </w:r>
      <w:proofErr w:type="gramEnd"/>
      <w:r w:rsidRPr="00DF711B">
        <w:rPr>
          <w:rFonts w:ascii="华文楷体" w:eastAsia="华文楷体" w:hAnsi="华文楷体" w:hint="eastAsia"/>
          <w:sz w:val="28"/>
          <w:szCs w:val="28"/>
        </w:rPr>
        <w:t>方面安</w:t>
      </w:r>
      <w:proofErr w:type="gramStart"/>
      <w:r w:rsidRPr="00DF711B">
        <w:rPr>
          <w:rFonts w:ascii="华文楷体" w:eastAsia="华文楷体" w:hAnsi="华文楷体" w:hint="eastAsia"/>
          <w:sz w:val="28"/>
          <w:szCs w:val="28"/>
        </w:rPr>
        <w:t>立有实法存在</w:t>
      </w:r>
      <w:proofErr w:type="gramEnd"/>
      <w:r w:rsidRPr="00DF711B">
        <w:rPr>
          <w:rFonts w:ascii="华文楷体" w:eastAsia="华文楷体" w:hAnsi="华文楷体" w:hint="eastAsia"/>
          <w:sz w:val="28"/>
          <w:szCs w:val="28"/>
        </w:rPr>
        <w:t>，现在</w:t>
      </w:r>
      <w:proofErr w:type="gramStart"/>
      <w:r w:rsidRPr="00DF711B">
        <w:rPr>
          <w:rFonts w:ascii="华文楷体" w:eastAsia="华文楷体" w:hAnsi="华文楷体" w:hint="eastAsia"/>
          <w:sz w:val="28"/>
          <w:szCs w:val="28"/>
        </w:rPr>
        <w:t>在</w:t>
      </w:r>
      <w:proofErr w:type="gramEnd"/>
      <w:r w:rsidRPr="00DF711B">
        <w:rPr>
          <w:rFonts w:ascii="华文楷体" w:eastAsia="华文楷体" w:hAnsi="华文楷体" w:hint="eastAsia"/>
          <w:sz w:val="28"/>
          <w:szCs w:val="28"/>
        </w:rPr>
        <w:t>安立胜义</w:t>
      </w:r>
      <w:proofErr w:type="gramStart"/>
      <w:r w:rsidRPr="00DF711B">
        <w:rPr>
          <w:rFonts w:ascii="华文楷体" w:eastAsia="华文楷体" w:hAnsi="华文楷体" w:hint="eastAsia"/>
          <w:sz w:val="28"/>
          <w:szCs w:val="28"/>
        </w:rPr>
        <w:t>谛</w:t>
      </w:r>
      <w:proofErr w:type="gramEnd"/>
      <w:r w:rsidRPr="00DF711B">
        <w:rPr>
          <w:rFonts w:ascii="华文楷体" w:eastAsia="华文楷体" w:hAnsi="华文楷体" w:hint="eastAsia"/>
          <w:sz w:val="28"/>
          <w:szCs w:val="28"/>
        </w:rPr>
        <w:t>是空性的，前面已通过推理建立根本因，根本因实际上是讲自他</w:t>
      </w:r>
      <w:ins w:id="13" w:author="admin" w:date="2015-09-17T21:19:00Z">
        <w:r w:rsidR="00C11890">
          <w:rPr>
            <w:rFonts w:ascii="华文楷体" w:eastAsia="华文楷体" w:hAnsi="华文楷体" w:hint="eastAsia"/>
            <w:sz w:val="28"/>
            <w:szCs w:val="28"/>
          </w:rPr>
          <w:t>所说</w:t>
        </w:r>
      </w:ins>
      <w:r w:rsidRPr="00DF711B">
        <w:rPr>
          <w:rFonts w:ascii="华文楷体" w:eastAsia="华文楷体" w:hAnsi="华文楷体" w:hint="eastAsia"/>
          <w:sz w:val="28"/>
          <w:szCs w:val="28"/>
        </w:rPr>
        <w:t>一切万法在真实义当中，实际上因为离</w:t>
      </w:r>
      <w:ins w:id="14" w:author="admin" w:date="2015-09-17T21:18:00Z">
        <w:r w:rsidR="00C11890">
          <w:rPr>
            <w:rFonts w:ascii="华文楷体" w:eastAsia="华文楷体" w:hAnsi="华文楷体" w:hint="eastAsia"/>
            <w:sz w:val="28"/>
            <w:szCs w:val="28"/>
          </w:rPr>
          <w:t>一</w:t>
        </w:r>
      </w:ins>
      <w:r w:rsidRPr="00DF711B">
        <w:rPr>
          <w:rFonts w:ascii="华文楷体" w:eastAsia="华文楷体" w:hAnsi="华文楷体" w:hint="eastAsia"/>
          <w:sz w:val="28"/>
          <w:szCs w:val="28"/>
        </w:rPr>
        <w:t>多</w:t>
      </w:r>
      <w:del w:id="15" w:author="admin" w:date="2015-09-17T21:18:00Z">
        <w:r w:rsidRPr="00DF711B" w:rsidDel="00C11890">
          <w:rPr>
            <w:rFonts w:ascii="华文楷体" w:eastAsia="华文楷体" w:hAnsi="华文楷体" w:hint="eastAsia"/>
            <w:sz w:val="28"/>
            <w:szCs w:val="28"/>
          </w:rPr>
          <w:delText>【0:56】</w:delText>
        </w:r>
      </w:del>
      <w:r w:rsidRPr="00DF711B">
        <w:rPr>
          <w:rFonts w:ascii="华文楷体" w:eastAsia="华文楷体" w:hAnsi="华文楷体" w:hint="eastAsia"/>
          <w:sz w:val="28"/>
          <w:szCs w:val="28"/>
        </w:rPr>
        <w:t>的缘故是无自性，犹如影像一样。</w:t>
      </w:r>
    </w:p>
    <w:p w:rsidR="004E3375" w:rsidRDefault="006D374B" w:rsidP="00DF711B">
      <w:pPr>
        <w:ind w:firstLine="570"/>
        <w:rPr>
          <w:ins w:id="16" w:author="admin" w:date="2015-09-17T21:21:00Z"/>
          <w:rFonts w:ascii="华文楷体" w:eastAsia="华文楷体" w:hAnsi="华文楷体"/>
          <w:sz w:val="28"/>
          <w:szCs w:val="28"/>
        </w:rPr>
      </w:pPr>
      <w:ins w:id="17" w:author="admin" w:date="2015-09-17T21:20:00Z">
        <w:r>
          <w:rPr>
            <w:rFonts w:ascii="华文楷体" w:eastAsia="华文楷体" w:hAnsi="华文楷体" w:hint="eastAsia"/>
            <w:sz w:val="28"/>
            <w:szCs w:val="28"/>
          </w:rPr>
          <w:t>那么</w:t>
        </w:r>
      </w:ins>
      <w:r w:rsidR="00DF711B" w:rsidRPr="00DF711B">
        <w:rPr>
          <w:rFonts w:ascii="华文楷体" w:eastAsia="华文楷体" w:hAnsi="华文楷体" w:hint="eastAsia"/>
          <w:sz w:val="28"/>
          <w:szCs w:val="28"/>
        </w:rPr>
        <w:t>对于根本</w:t>
      </w:r>
      <w:proofErr w:type="gramStart"/>
      <w:r w:rsidR="00DF711B" w:rsidRPr="00DF711B">
        <w:rPr>
          <w:rFonts w:ascii="华文楷体" w:eastAsia="华文楷体" w:hAnsi="华文楷体" w:hint="eastAsia"/>
          <w:sz w:val="28"/>
          <w:szCs w:val="28"/>
        </w:rPr>
        <w:t>因方面</w:t>
      </w:r>
      <w:proofErr w:type="gramEnd"/>
      <w:r w:rsidR="00DF711B" w:rsidRPr="00DF711B">
        <w:rPr>
          <w:rFonts w:ascii="华文楷体" w:eastAsia="华文楷体" w:hAnsi="华文楷体" w:hint="eastAsia"/>
          <w:sz w:val="28"/>
          <w:szCs w:val="28"/>
        </w:rPr>
        <w:t>做了观察。现在第二个问题是</w:t>
      </w:r>
      <w:proofErr w:type="gramStart"/>
      <w:r w:rsidR="00DF711B" w:rsidRPr="00DF711B">
        <w:rPr>
          <w:rFonts w:ascii="华文楷体" w:eastAsia="华文楷体" w:hAnsi="华文楷体" w:hint="eastAsia"/>
          <w:sz w:val="28"/>
          <w:szCs w:val="28"/>
        </w:rPr>
        <w:t>旁述分三</w:t>
      </w:r>
      <w:proofErr w:type="gramEnd"/>
      <w:r w:rsidR="00DF711B" w:rsidRPr="00DF711B">
        <w:rPr>
          <w:rFonts w:ascii="华文楷体" w:eastAsia="华文楷体" w:hAnsi="华文楷体" w:hint="eastAsia"/>
          <w:sz w:val="28"/>
          <w:szCs w:val="28"/>
        </w:rPr>
        <w:t>，第一是分析有法，第二是分析真因，第三是阐明喻理。在旁述中，主要是对前面根本因当中的一些问题，比如对于有法的问题，对于真因的问题，对于比喻的问题进一步进行阐释。有些地方对初学者</w:t>
      </w:r>
      <w:del w:id="18" w:author="admin" w:date="2015-09-17T21:20:00Z">
        <w:r w:rsidR="00DF711B" w:rsidRPr="00DF711B" w:rsidDel="00CE489E">
          <w:rPr>
            <w:rFonts w:ascii="华文楷体" w:eastAsia="华文楷体" w:hAnsi="华文楷体" w:hint="eastAsia"/>
            <w:sz w:val="28"/>
            <w:szCs w:val="28"/>
          </w:rPr>
          <w:delText>而言</w:delText>
        </w:r>
      </w:del>
      <w:ins w:id="19" w:author="admin" w:date="2015-09-17T21:20:00Z">
        <w:r w:rsidR="00CE489E">
          <w:rPr>
            <w:rFonts w:ascii="华文楷体" w:eastAsia="华文楷体" w:hAnsi="华文楷体" w:hint="eastAsia"/>
            <w:sz w:val="28"/>
            <w:szCs w:val="28"/>
          </w:rPr>
          <w:t>来讲</w:t>
        </w:r>
      </w:ins>
      <w:r w:rsidR="00DF711B" w:rsidRPr="00DF711B">
        <w:rPr>
          <w:rFonts w:ascii="华文楷体" w:eastAsia="华文楷体" w:hAnsi="华文楷体" w:hint="eastAsia"/>
          <w:sz w:val="28"/>
          <w:szCs w:val="28"/>
        </w:rPr>
        <w:t>会有些疑惑，所以</w:t>
      </w:r>
      <w:ins w:id="20" w:author="admin" w:date="2015-09-17T21:20:00Z">
        <w:r w:rsidR="00CE489E">
          <w:rPr>
            <w:rFonts w:ascii="华文楷体" w:eastAsia="华文楷体" w:hAnsi="华文楷体" w:hint="eastAsia"/>
            <w:sz w:val="28"/>
            <w:szCs w:val="28"/>
          </w:rPr>
          <w:t>说</w:t>
        </w:r>
      </w:ins>
      <w:r w:rsidR="00DF711B" w:rsidRPr="00DF711B">
        <w:rPr>
          <w:rFonts w:ascii="华文楷体" w:eastAsia="华文楷体" w:hAnsi="华文楷体" w:hint="eastAsia"/>
          <w:sz w:val="28"/>
          <w:szCs w:val="28"/>
        </w:rPr>
        <w:t>如果没有进一步分析的话</w:t>
      </w:r>
      <w:ins w:id="21" w:author="admin" w:date="2015-09-17T21:21:00Z">
        <w:r w:rsidR="004E3375">
          <w:rPr>
            <w:rFonts w:ascii="华文楷体" w:eastAsia="华文楷体" w:hAnsi="华文楷体" w:hint="eastAsia"/>
            <w:sz w:val="28"/>
            <w:szCs w:val="28"/>
          </w:rPr>
          <w:t>，</w:t>
        </w:r>
      </w:ins>
      <w:r w:rsidR="00DF711B" w:rsidRPr="00DF711B">
        <w:rPr>
          <w:rFonts w:ascii="华文楷体" w:eastAsia="华文楷体" w:hAnsi="华文楷体" w:hint="eastAsia"/>
          <w:sz w:val="28"/>
          <w:szCs w:val="28"/>
        </w:rPr>
        <w:t>初学者、智慧浅的人没办法真实了知他的内容。</w:t>
      </w:r>
    </w:p>
    <w:p w:rsidR="00DF711B" w:rsidRPr="00DF711B" w:rsidRDefault="00DF711B" w:rsidP="00DF711B">
      <w:pPr>
        <w:ind w:firstLine="570"/>
        <w:rPr>
          <w:rFonts w:ascii="华文楷体" w:eastAsia="华文楷体" w:hAnsi="华文楷体"/>
          <w:sz w:val="28"/>
          <w:szCs w:val="28"/>
        </w:rPr>
      </w:pPr>
      <w:r w:rsidRPr="00DF711B">
        <w:rPr>
          <w:rFonts w:ascii="华文楷体" w:eastAsia="华文楷体" w:hAnsi="华文楷体" w:hint="eastAsia"/>
          <w:sz w:val="28"/>
          <w:szCs w:val="28"/>
        </w:rPr>
        <w:t>第一个是有法的问题，分析有法是自他所说法，自他所说法这个问题到底是怎么样安立的，对于自他所说的这些法破掉之后能不能真正建立一切万法的空性，所以这里“有法”指自他所说法，主要指推</w:t>
      </w:r>
      <w:r w:rsidRPr="00DF711B">
        <w:rPr>
          <w:rFonts w:ascii="华文楷体" w:eastAsia="华文楷体" w:hAnsi="华文楷体" w:hint="eastAsia"/>
          <w:sz w:val="28"/>
          <w:szCs w:val="28"/>
        </w:rPr>
        <w:lastRenderedPageBreak/>
        <w:t>理当中的自他所说法，这个方面就称之为有法，然后无自性是他的立宗，离</w:t>
      </w:r>
      <w:ins w:id="22" w:author="admin" w:date="2015-09-17T21:21:00Z">
        <w:r w:rsidR="004E3375">
          <w:rPr>
            <w:rFonts w:ascii="华文楷体" w:eastAsia="华文楷体" w:hAnsi="华文楷体" w:hint="eastAsia"/>
            <w:sz w:val="28"/>
            <w:szCs w:val="28"/>
          </w:rPr>
          <w:t>一</w:t>
        </w:r>
      </w:ins>
      <w:r w:rsidRPr="00DF711B">
        <w:rPr>
          <w:rFonts w:ascii="华文楷体" w:eastAsia="华文楷体" w:hAnsi="华文楷体" w:hint="eastAsia"/>
          <w:sz w:val="28"/>
          <w:szCs w:val="28"/>
        </w:rPr>
        <w:t>多故</w:t>
      </w:r>
      <w:del w:id="23" w:author="admin" w:date="2015-09-17T21:21:00Z">
        <w:r w:rsidRPr="00DF711B" w:rsidDel="004E3375">
          <w:rPr>
            <w:rFonts w:ascii="华文楷体" w:eastAsia="华文楷体" w:hAnsi="华文楷体" w:hint="eastAsia"/>
            <w:sz w:val="28"/>
            <w:szCs w:val="28"/>
          </w:rPr>
          <w:delText>？【2:12】</w:delText>
        </w:r>
      </w:del>
      <w:r w:rsidRPr="00DF711B">
        <w:rPr>
          <w:rFonts w:ascii="华文楷体" w:eastAsia="华文楷体" w:hAnsi="华文楷体" w:hint="eastAsia"/>
          <w:sz w:val="28"/>
          <w:szCs w:val="28"/>
        </w:rPr>
        <w:t>就是</w:t>
      </w:r>
      <w:ins w:id="24" w:author="admin" w:date="2015-09-17T21:22:00Z">
        <w:r w:rsidR="004E3375">
          <w:rPr>
            <w:rFonts w:ascii="华文楷体" w:eastAsia="华文楷体" w:hAnsi="华文楷体" w:hint="eastAsia"/>
            <w:sz w:val="28"/>
            <w:szCs w:val="28"/>
          </w:rPr>
          <w:t>它</w:t>
        </w:r>
      </w:ins>
      <w:del w:id="25" w:author="admin" w:date="2015-09-17T21:22:00Z">
        <w:r w:rsidRPr="00DF711B" w:rsidDel="004E3375">
          <w:rPr>
            <w:rFonts w:ascii="华文楷体" w:eastAsia="华文楷体" w:hAnsi="华文楷体" w:hint="eastAsia"/>
            <w:sz w:val="28"/>
            <w:szCs w:val="28"/>
          </w:rPr>
          <w:delText>他</w:delText>
        </w:r>
      </w:del>
      <w:r w:rsidRPr="00DF711B">
        <w:rPr>
          <w:rFonts w:ascii="华文楷体" w:eastAsia="华文楷体" w:hAnsi="华文楷体" w:hint="eastAsia"/>
          <w:sz w:val="28"/>
          <w:szCs w:val="28"/>
        </w:rPr>
        <w:t>的真因</w:t>
      </w:r>
      <w:ins w:id="26" w:author="admin" w:date="2015-09-17T21:22:00Z">
        <w:r w:rsidR="004E3375">
          <w:rPr>
            <w:rFonts w:ascii="华文楷体" w:eastAsia="华文楷体" w:hAnsi="华文楷体" w:hint="eastAsia"/>
            <w:sz w:val="28"/>
            <w:szCs w:val="28"/>
          </w:rPr>
          <w:t>，就是它的</w:t>
        </w:r>
      </w:ins>
      <w:del w:id="27" w:author="admin" w:date="2015-09-17T21:22:00Z">
        <w:r w:rsidRPr="00DF711B" w:rsidDel="004E3375">
          <w:rPr>
            <w:rFonts w:ascii="华文楷体" w:eastAsia="华文楷体" w:hAnsi="华文楷体" w:hint="eastAsia"/>
            <w:sz w:val="28"/>
            <w:szCs w:val="28"/>
          </w:rPr>
          <w:delText>、</w:delText>
        </w:r>
      </w:del>
      <w:r w:rsidRPr="00DF711B">
        <w:rPr>
          <w:rFonts w:ascii="华文楷体" w:eastAsia="华文楷体" w:hAnsi="华文楷体" w:hint="eastAsia"/>
          <w:sz w:val="28"/>
          <w:szCs w:val="28"/>
        </w:rPr>
        <w:t>根据</w:t>
      </w:r>
      <w:del w:id="28" w:author="admin" w:date="2015-09-17T21:22:00Z">
        <w:r w:rsidRPr="00DF711B" w:rsidDel="004E3375">
          <w:rPr>
            <w:rFonts w:ascii="华文楷体" w:eastAsia="华文楷体" w:hAnsi="华文楷体" w:hint="eastAsia"/>
            <w:sz w:val="28"/>
            <w:szCs w:val="28"/>
          </w:rPr>
          <w:delText>、</w:delText>
        </w:r>
      </w:del>
      <w:r w:rsidRPr="00DF711B">
        <w:rPr>
          <w:rFonts w:ascii="华文楷体" w:eastAsia="华文楷体" w:hAnsi="华文楷体" w:hint="eastAsia"/>
          <w:sz w:val="28"/>
          <w:szCs w:val="28"/>
        </w:rPr>
        <w:t>，如影像就是</w:t>
      </w:r>
      <w:del w:id="29" w:author="admin" w:date="2015-09-17T21:22:00Z">
        <w:r w:rsidRPr="00DF711B" w:rsidDel="004E3375">
          <w:rPr>
            <w:rFonts w:ascii="华文楷体" w:eastAsia="华文楷体" w:hAnsi="华文楷体" w:hint="eastAsia"/>
            <w:sz w:val="28"/>
            <w:szCs w:val="28"/>
          </w:rPr>
          <w:delText>他</w:delText>
        </w:r>
      </w:del>
      <w:ins w:id="30" w:author="admin" w:date="2015-09-17T21:22:00Z">
        <w:r w:rsidR="004E3375">
          <w:rPr>
            <w:rFonts w:ascii="华文楷体" w:eastAsia="华文楷体" w:hAnsi="华文楷体" w:hint="eastAsia"/>
            <w:sz w:val="28"/>
            <w:szCs w:val="28"/>
          </w:rPr>
          <w:t>它</w:t>
        </w:r>
      </w:ins>
      <w:r w:rsidRPr="00DF711B">
        <w:rPr>
          <w:rFonts w:ascii="华文楷体" w:eastAsia="华文楷体" w:hAnsi="华文楷体" w:hint="eastAsia"/>
          <w:sz w:val="28"/>
          <w:szCs w:val="28"/>
        </w:rPr>
        <w:t>的比喻。这个当中除了</w:t>
      </w:r>
      <w:del w:id="31" w:author="admin" w:date="2015-09-17T21:22:00Z">
        <w:r w:rsidRPr="00DF711B" w:rsidDel="006907D1">
          <w:rPr>
            <w:rFonts w:ascii="华文楷体" w:eastAsia="华文楷体" w:hAnsi="华文楷体" w:hint="eastAsia"/>
            <w:sz w:val="28"/>
            <w:szCs w:val="28"/>
          </w:rPr>
          <w:delText>他</w:delText>
        </w:r>
      </w:del>
      <w:ins w:id="32" w:author="admin" w:date="2015-09-17T21:22:00Z">
        <w:r w:rsidR="006907D1">
          <w:rPr>
            <w:rFonts w:ascii="华文楷体" w:eastAsia="华文楷体" w:hAnsi="华文楷体" w:hint="eastAsia"/>
            <w:sz w:val="28"/>
            <w:szCs w:val="28"/>
          </w:rPr>
          <w:t>它</w:t>
        </w:r>
      </w:ins>
      <w:r w:rsidRPr="00DF711B">
        <w:rPr>
          <w:rFonts w:ascii="华文楷体" w:eastAsia="华文楷体" w:hAnsi="华文楷体" w:hint="eastAsia"/>
          <w:sz w:val="28"/>
          <w:szCs w:val="28"/>
        </w:rPr>
        <w:t>的无自性，无自性就是指在</w:t>
      </w:r>
      <w:del w:id="33" w:author="admin" w:date="2015-09-17T21:22:00Z">
        <w:r w:rsidRPr="00DF711B" w:rsidDel="006907D1">
          <w:rPr>
            <w:rFonts w:ascii="华文楷体" w:eastAsia="华文楷体" w:hAnsi="华文楷体" w:hint="eastAsia"/>
            <w:sz w:val="28"/>
            <w:szCs w:val="28"/>
          </w:rPr>
          <w:delText>他</w:delText>
        </w:r>
      </w:del>
      <w:ins w:id="34" w:author="admin" w:date="2015-09-17T21:22:00Z">
        <w:r w:rsidR="006907D1">
          <w:rPr>
            <w:rFonts w:ascii="华文楷体" w:eastAsia="华文楷体" w:hAnsi="华文楷体" w:hint="eastAsia"/>
            <w:sz w:val="28"/>
            <w:szCs w:val="28"/>
          </w:rPr>
          <w:t>它</w:t>
        </w:r>
      </w:ins>
      <w:r w:rsidRPr="00DF711B">
        <w:rPr>
          <w:rFonts w:ascii="华文楷体" w:eastAsia="华文楷体" w:hAnsi="华文楷体" w:hint="eastAsia"/>
          <w:sz w:val="28"/>
          <w:szCs w:val="28"/>
        </w:rPr>
        <w:t>的有法当中、在真因当中都有阐释，比喻当中也有</w:t>
      </w:r>
      <w:ins w:id="35" w:author="admin" w:date="2015-09-17T21:22:00Z">
        <w:r w:rsidR="006907D1">
          <w:rPr>
            <w:rFonts w:ascii="华文楷体" w:eastAsia="华文楷体" w:hAnsi="华文楷体" w:hint="eastAsia"/>
            <w:sz w:val="28"/>
            <w:szCs w:val="28"/>
          </w:rPr>
          <w:t>它的</w:t>
        </w:r>
      </w:ins>
      <w:ins w:id="36" w:author="admin" w:date="2015-09-17T21:23:00Z">
        <w:r w:rsidR="006907D1">
          <w:rPr>
            <w:rFonts w:ascii="华文楷体" w:eastAsia="华文楷体" w:hAnsi="华文楷体" w:hint="eastAsia"/>
            <w:sz w:val="28"/>
            <w:szCs w:val="28"/>
          </w:rPr>
          <w:t>阐释</w:t>
        </w:r>
      </w:ins>
      <w:r w:rsidRPr="00DF711B">
        <w:rPr>
          <w:rFonts w:ascii="华文楷体" w:eastAsia="华文楷体" w:hAnsi="华文楷体" w:hint="eastAsia"/>
          <w:sz w:val="28"/>
          <w:szCs w:val="28"/>
        </w:rPr>
        <w:t>，主要问题就是讲了他的有法，他的推理的因，他的比喻，从三个方面做进一步的分析，让我们了知</w:t>
      </w:r>
      <w:ins w:id="37" w:author="admin" w:date="2015-09-17T21:23:00Z">
        <w:r w:rsidR="00C81FDC">
          <w:rPr>
            <w:rFonts w:ascii="华文楷体" w:eastAsia="华文楷体" w:hAnsi="华文楷体" w:hint="eastAsia"/>
            <w:sz w:val="28"/>
            <w:szCs w:val="28"/>
          </w:rPr>
          <w:t>实际上</w:t>
        </w:r>
      </w:ins>
      <w:r w:rsidRPr="00DF711B">
        <w:rPr>
          <w:rFonts w:ascii="华文楷体" w:eastAsia="华文楷体" w:hAnsi="华文楷体" w:hint="eastAsia"/>
          <w:sz w:val="28"/>
          <w:szCs w:val="28"/>
        </w:rPr>
        <w:t>一切万法</w:t>
      </w:r>
      <w:del w:id="38" w:author="admin" w:date="2015-09-17T21:23:00Z">
        <w:r w:rsidRPr="00DF711B" w:rsidDel="00174FAD">
          <w:rPr>
            <w:rFonts w:ascii="华文楷体" w:eastAsia="华文楷体" w:hAnsi="华文楷体" w:hint="eastAsia"/>
            <w:sz w:val="28"/>
            <w:szCs w:val="28"/>
          </w:rPr>
          <w:delText>实际上</w:delText>
        </w:r>
      </w:del>
      <w:ins w:id="39" w:author="admin" w:date="2015-09-17T21:23:00Z">
        <w:r w:rsidR="00174FAD">
          <w:rPr>
            <w:rFonts w:ascii="华文楷体" w:eastAsia="华文楷体" w:hAnsi="华文楷体" w:hint="eastAsia"/>
            <w:sz w:val="28"/>
            <w:szCs w:val="28"/>
          </w:rPr>
          <w:t>的的确确</w:t>
        </w:r>
      </w:ins>
      <w:r w:rsidRPr="00DF711B">
        <w:rPr>
          <w:rFonts w:ascii="华文楷体" w:eastAsia="华文楷体" w:hAnsi="华文楷体" w:hint="eastAsia"/>
          <w:sz w:val="28"/>
          <w:szCs w:val="28"/>
        </w:rPr>
        <w:t>都是无有自性的，首先</w:t>
      </w:r>
      <w:proofErr w:type="gramStart"/>
      <w:r w:rsidRPr="00DF711B">
        <w:rPr>
          <w:rFonts w:ascii="华文楷体" w:eastAsia="华文楷体" w:hAnsi="华文楷体" w:hint="eastAsia"/>
          <w:sz w:val="28"/>
          <w:szCs w:val="28"/>
        </w:rPr>
        <w:t>对于自宗和</w:t>
      </w:r>
      <w:proofErr w:type="gramEnd"/>
      <w:r w:rsidRPr="00DF711B">
        <w:rPr>
          <w:rFonts w:ascii="华文楷体" w:eastAsia="华文楷体" w:hAnsi="华文楷体" w:hint="eastAsia"/>
          <w:sz w:val="28"/>
          <w:szCs w:val="28"/>
        </w:rPr>
        <w:t>他宗所说的一切有法做的分析。在此略微宣</w:t>
      </w:r>
      <w:proofErr w:type="gramStart"/>
      <w:r w:rsidRPr="00DF711B">
        <w:rPr>
          <w:rFonts w:ascii="华文楷体" w:eastAsia="华文楷体" w:hAnsi="华文楷体" w:hint="eastAsia"/>
          <w:sz w:val="28"/>
          <w:szCs w:val="28"/>
        </w:rPr>
        <w:t>说插述</w:t>
      </w:r>
      <w:proofErr w:type="gramEnd"/>
      <w:r w:rsidRPr="00DF711B">
        <w:rPr>
          <w:rFonts w:ascii="华文楷体" w:eastAsia="华文楷体" w:hAnsi="华文楷体" w:hint="eastAsia"/>
          <w:sz w:val="28"/>
          <w:szCs w:val="28"/>
        </w:rPr>
        <w:t>内容。第一个问题是分析有法</w:t>
      </w:r>
    </w:p>
    <w:p w:rsidR="00DF711B" w:rsidRPr="00DF711B" w:rsidRDefault="00DF711B" w:rsidP="00DF711B">
      <w:pPr>
        <w:ind w:firstLine="570"/>
        <w:rPr>
          <w:rFonts w:ascii="华文楷体" w:eastAsia="华文楷体" w:hAnsi="华文楷体"/>
          <w:sz w:val="28"/>
          <w:szCs w:val="28"/>
        </w:rPr>
      </w:pPr>
      <w:r w:rsidRPr="00DF711B">
        <w:rPr>
          <w:rFonts w:ascii="华文楷体" w:eastAsia="华文楷体" w:hAnsi="华文楷体" w:hint="eastAsia"/>
          <w:sz w:val="28"/>
          <w:szCs w:val="28"/>
        </w:rPr>
        <w:t>【</w:t>
      </w:r>
      <w:r w:rsidRPr="00443FF9">
        <w:rPr>
          <w:rFonts w:asciiTheme="minorEastAsia" w:hAnsiTheme="minorEastAsia" w:hint="eastAsia"/>
          <w:sz w:val="28"/>
          <w:szCs w:val="28"/>
          <w:rPrChange w:id="40" w:author="admin" w:date="2015-09-16T23:33:00Z">
            <w:rPr>
              <w:rFonts w:ascii="华文楷体" w:eastAsia="华文楷体" w:hAnsi="华文楷体" w:hint="eastAsia"/>
              <w:sz w:val="28"/>
              <w:szCs w:val="28"/>
            </w:rPr>
          </w:rPrChange>
        </w:rPr>
        <w:t>如果有些人怀有这样的疑问：这里遮破宗派所说的一切有实法，由此又如何能妨害无始以来久经传习的俱生我执呢？</w:t>
      </w:r>
      <w:r w:rsidRPr="00DF711B">
        <w:rPr>
          <w:rFonts w:ascii="华文楷体" w:eastAsia="华文楷体" w:hAnsi="华文楷体" w:hint="eastAsia"/>
          <w:sz w:val="28"/>
          <w:szCs w:val="28"/>
        </w:rPr>
        <w:t>】</w:t>
      </w:r>
    </w:p>
    <w:p w:rsidR="00DF711B" w:rsidRPr="009F0780" w:rsidRDefault="009F0780">
      <w:pPr>
        <w:autoSpaceDE w:val="0"/>
        <w:autoSpaceDN w:val="0"/>
        <w:adjustRightInd w:val="0"/>
        <w:ind w:firstLine="420"/>
        <w:jc w:val="left"/>
        <w:rPr>
          <w:rFonts w:ascii="华文中宋" w:eastAsia="华文中宋" w:cs="华文中宋"/>
          <w:kern w:val="0"/>
          <w:sz w:val="28"/>
          <w:szCs w:val="28"/>
          <w:rPrChange w:id="41" w:author="admin" w:date="2015-09-17T21:26:00Z">
            <w:rPr>
              <w:rFonts w:ascii="华文楷体" w:eastAsia="华文楷体" w:hAnsi="华文楷体"/>
              <w:sz w:val="28"/>
              <w:szCs w:val="28"/>
            </w:rPr>
          </w:rPrChange>
        </w:rPr>
        <w:pPrChange w:id="42" w:author="admin" w:date="2015-09-17T21:27:00Z">
          <w:pPr>
            <w:ind w:firstLine="570"/>
          </w:pPr>
        </w:pPrChange>
      </w:pPr>
      <w:ins w:id="43" w:author="admin" w:date="2015-09-17T21:24:00Z">
        <w:r>
          <w:rPr>
            <w:rFonts w:ascii="华文楷体" w:eastAsia="华文楷体" w:hAnsi="华文楷体" w:hint="eastAsia"/>
            <w:sz w:val="28"/>
            <w:szCs w:val="28"/>
          </w:rPr>
          <w:t>那么</w:t>
        </w:r>
      </w:ins>
      <w:del w:id="44" w:author="admin" w:date="2015-09-17T21:24:00Z">
        <w:r w:rsidR="00DF711B" w:rsidRPr="00DF711B" w:rsidDel="009F0780">
          <w:rPr>
            <w:rFonts w:ascii="华文楷体" w:eastAsia="华文楷体" w:hAnsi="华文楷体" w:hint="eastAsia"/>
            <w:sz w:val="28"/>
            <w:szCs w:val="28"/>
          </w:rPr>
          <w:delText>在</w:delText>
        </w:r>
      </w:del>
      <w:r w:rsidR="00DF711B" w:rsidRPr="00DF711B">
        <w:rPr>
          <w:rFonts w:ascii="华文楷体" w:eastAsia="华文楷体" w:hAnsi="华文楷体" w:hint="eastAsia"/>
          <w:sz w:val="28"/>
          <w:szCs w:val="28"/>
        </w:rPr>
        <w:t>把</w:t>
      </w:r>
      <w:del w:id="45" w:author="admin" w:date="2015-09-17T21:24:00Z">
        <w:r w:rsidR="00DF711B" w:rsidRPr="00DF711B" w:rsidDel="009F0780">
          <w:rPr>
            <w:rFonts w:ascii="华文楷体" w:eastAsia="华文楷体" w:hAnsi="华文楷体" w:hint="eastAsia"/>
            <w:sz w:val="28"/>
            <w:szCs w:val="28"/>
          </w:rPr>
          <w:delText>这样</w:delText>
        </w:r>
      </w:del>
      <w:r w:rsidR="00DF711B" w:rsidRPr="00DF711B">
        <w:rPr>
          <w:rFonts w:ascii="华文楷体" w:eastAsia="华文楷体" w:hAnsi="华文楷体" w:hint="eastAsia"/>
          <w:sz w:val="28"/>
          <w:szCs w:val="28"/>
        </w:rPr>
        <w:t>这样</w:t>
      </w:r>
      <w:ins w:id="46" w:author="admin" w:date="2015-09-17T21:24:00Z">
        <w:r>
          <w:rPr>
            <w:rFonts w:ascii="华文楷体" w:eastAsia="华文楷体" w:hAnsi="华文楷体" w:hint="eastAsia"/>
            <w:sz w:val="28"/>
            <w:szCs w:val="28"/>
          </w:rPr>
          <w:t>一种</w:t>
        </w:r>
      </w:ins>
      <w:r w:rsidR="00DF711B" w:rsidRPr="00DF711B">
        <w:rPr>
          <w:rFonts w:ascii="华文楷体" w:eastAsia="华文楷体" w:hAnsi="华文楷体" w:hint="eastAsia"/>
          <w:sz w:val="28"/>
          <w:szCs w:val="28"/>
        </w:rPr>
        <w:t>根本因立完之后，自他所说法，</w:t>
      </w:r>
      <w:ins w:id="47" w:author="admin" w:date="2015-09-17T21:26:00Z">
        <w:r w:rsidRPr="009F0780">
          <w:rPr>
            <w:rFonts w:ascii="华文楷体" w:eastAsia="华文楷体" w:hAnsi="华文楷体" w:hint="eastAsia"/>
            <w:sz w:val="28"/>
            <w:szCs w:val="28"/>
            <w:rPrChange w:id="48" w:author="admin" w:date="2015-09-17T21:26:00Z">
              <w:rPr>
                <w:rFonts w:ascii="华文中宋" w:eastAsia="华文中宋" w:cs="华文中宋" w:hint="eastAsia"/>
                <w:kern w:val="0"/>
                <w:sz w:val="28"/>
                <w:szCs w:val="28"/>
              </w:rPr>
            </w:rPrChange>
          </w:rPr>
          <w:t>此等真实中，离</w:t>
        </w:r>
        <w:proofErr w:type="gramStart"/>
        <w:r w:rsidRPr="009F0780">
          <w:rPr>
            <w:rFonts w:ascii="华文楷体" w:eastAsia="华文楷体" w:hAnsi="华文楷体" w:hint="eastAsia"/>
            <w:sz w:val="28"/>
            <w:szCs w:val="28"/>
            <w:rPrChange w:id="49" w:author="admin" w:date="2015-09-17T21:26:00Z">
              <w:rPr>
                <w:rFonts w:ascii="华文中宋" w:eastAsia="华文中宋" w:cs="华文中宋" w:hint="eastAsia"/>
                <w:kern w:val="0"/>
                <w:sz w:val="28"/>
                <w:szCs w:val="28"/>
              </w:rPr>
            </w:rPrChange>
          </w:rPr>
          <w:t>一</w:t>
        </w:r>
        <w:proofErr w:type="gramEnd"/>
        <w:r w:rsidRPr="009F0780">
          <w:rPr>
            <w:rFonts w:ascii="华文楷体" w:eastAsia="华文楷体" w:hAnsi="华文楷体" w:hint="eastAsia"/>
            <w:sz w:val="28"/>
            <w:szCs w:val="28"/>
            <w:rPrChange w:id="50" w:author="admin" w:date="2015-09-17T21:26:00Z">
              <w:rPr>
                <w:rFonts w:ascii="华文中宋" w:eastAsia="华文中宋" w:cs="华文中宋" w:hint="eastAsia"/>
                <w:kern w:val="0"/>
                <w:sz w:val="28"/>
                <w:szCs w:val="28"/>
              </w:rPr>
            </w:rPrChange>
          </w:rPr>
          <w:t>及多故，无性如影像。</w:t>
        </w:r>
      </w:ins>
      <w:del w:id="51" w:author="admin" w:date="2015-09-17T21:26:00Z">
        <w:r w:rsidR="00DF711B" w:rsidRPr="00DF711B" w:rsidDel="009F0780">
          <w:rPr>
            <w:rFonts w:ascii="华文楷体" w:eastAsia="华文楷体" w:hAnsi="华文楷体" w:hint="eastAsia"/>
            <w:sz w:val="28"/>
            <w:szCs w:val="28"/>
          </w:rPr>
          <w:delText>……【3:11】</w:delText>
        </w:r>
      </w:del>
      <w:r w:rsidR="00DF711B" w:rsidRPr="00DF711B">
        <w:rPr>
          <w:rFonts w:ascii="华文楷体" w:eastAsia="华文楷体" w:hAnsi="华文楷体" w:hint="eastAsia"/>
          <w:sz w:val="28"/>
          <w:szCs w:val="28"/>
        </w:rPr>
        <w:t>把这个问题讲完之后就有怀疑了，这</w:t>
      </w:r>
      <w:proofErr w:type="gramStart"/>
      <w:r w:rsidR="00DF711B" w:rsidRPr="00DF711B">
        <w:rPr>
          <w:rFonts w:ascii="华文楷体" w:eastAsia="华文楷体" w:hAnsi="华文楷体" w:hint="eastAsia"/>
          <w:sz w:val="28"/>
          <w:szCs w:val="28"/>
        </w:rPr>
        <w:t>里</w:t>
      </w:r>
      <w:ins w:id="52" w:author="admin" w:date="2015-09-17T21:27:00Z">
        <w:r w:rsidR="00D6239B">
          <w:rPr>
            <w:rFonts w:ascii="华文楷体" w:eastAsia="华文楷体" w:hAnsi="华文楷体" w:hint="eastAsia"/>
            <w:sz w:val="28"/>
            <w:szCs w:val="28"/>
          </w:rPr>
          <w:t>面</w:t>
        </w:r>
      </w:ins>
      <w:r w:rsidR="00DF711B" w:rsidRPr="00DF711B">
        <w:rPr>
          <w:rFonts w:ascii="华文楷体" w:eastAsia="华文楷体" w:hAnsi="华文楷体" w:hint="eastAsia"/>
          <w:sz w:val="28"/>
          <w:szCs w:val="28"/>
        </w:rPr>
        <w:t>遮破宗派</w:t>
      </w:r>
      <w:proofErr w:type="gramEnd"/>
      <w:r w:rsidR="00DF711B" w:rsidRPr="00DF711B">
        <w:rPr>
          <w:rFonts w:ascii="华文楷体" w:eastAsia="华文楷体" w:hAnsi="华文楷体" w:hint="eastAsia"/>
          <w:sz w:val="28"/>
          <w:szCs w:val="28"/>
        </w:rPr>
        <w:t>中说的一切有实法，内道和外道所说的一切有实法</w:t>
      </w:r>
      <w:ins w:id="53" w:author="admin" w:date="2015-09-17T21:27:00Z">
        <w:r w:rsidR="00D6239B">
          <w:rPr>
            <w:rFonts w:ascii="华文楷体" w:eastAsia="华文楷体" w:hAnsi="华文楷体" w:hint="eastAsia"/>
            <w:sz w:val="28"/>
            <w:szCs w:val="28"/>
          </w:rPr>
          <w:t>。</w:t>
        </w:r>
      </w:ins>
      <w:del w:id="54" w:author="admin" w:date="2015-09-17T21:27:00Z">
        <w:r w:rsidR="00DF711B" w:rsidRPr="00DF711B" w:rsidDel="00D6239B">
          <w:rPr>
            <w:rFonts w:ascii="华文楷体" w:eastAsia="华文楷体" w:hAnsi="华文楷体" w:hint="eastAsia"/>
            <w:sz w:val="28"/>
            <w:szCs w:val="28"/>
          </w:rPr>
          <w:delText>，</w:delText>
        </w:r>
      </w:del>
      <w:r w:rsidR="00DF711B" w:rsidRPr="00DF711B">
        <w:rPr>
          <w:rFonts w:ascii="华文楷体" w:eastAsia="华文楷体" w:hAnsi="华文楷体" w:hint="eastAsia"/>
          <w:sz w:val="28"/>
          <w:szCs w:val="28"/>
        </w:rPr>
        <w:t>那么把这些宗派当中所说的一切有</w:t>
      </w:r>
      <w:proofErr w:type="gramStart"/>
      <w:r w:rsidR="00DF711B" w:rsidRPr="00DF711B">
        <w:rPr>
          <w:rFonts w:ascii="华文楷体" w:eastAsia="华文楷体" w:hAnsi="华文楷体" w:hint="eastAsia"/>
          <w:sz w:val="28"/>
          <w:szCs w:val="28"/>
        </w:rPr>
        <w:t>实法遮破</w:t>
      </w:r>
      <w:proofErr w:type="gramEnd"/>
      <w:r w:rsidR="00DF711B" w:rsidRPr="00DF711B">
        <w:rPr>
          <w:rFonts w:ascii="华文楷体" w:eastAsia="华文楷体" w:hAnsi="华文楷体" w:hint="eastAsia"/>
          <w:sz w:val="28"/>
          <w:szCs w:val="28"/>
        </w:rPr>
        <w:t>之后怎么能够妨害无始以来久经传习的俱生我执。虽然你把内外道所说的一切有</w:t>
      </w:r>
      <w:proofErr w:type="gramStart"/>
      <w:r w:rsidR="00DF711B" w:rsidRPr="00DF711B">
        <w:rPr>
          <w:rFonts w:ascii="华文楷体" w:eastAsia="华文楷体" w:hAnsi="华文楷体" w:hint="eastAsia"/>
          <w:sz w:val="28"/>
          <w:szCs w:val="28"/>
        </w:rPr>
        <w:t>实法遮破</w:t>
      </w:r>
      <w:proofErr w:type="gramEnd"/>
      <w:r w:rsidR="00DF711B" w:rsidRPr="00DF711B">
        <w:rPr>
          <w:rFonts w:ascii="华文楷体" w:eastAsia="华文楷体" w:hAnsi="华文楷体" w:hint="eastAsia"/>
          <w:sz w:val="28"/>
          <w:szCs w:val="28"/>
        </w:rPr>
        <w:t>了，但是怎么样能够</w:t>
      </w:r>
      <w:proofErr w:type="gramStart"/>
      <w:r w:rsidR="00DF711B" w:rsidRPr="00DF711B">
        <w:rPr>
          <w:rFonts w:ascii="华文楷体" w:eastAsia="华文楷体" w:hAnsi="华文楷体" w:hint="eastAsia"/>
          <w:sz w:val="28"/>
          <w:szCs w:val="28"/>
        </w:rPr>
        <w:t>遮破俱</w:t>
      </w:r>
      <w:proofErr w:type="gramEnd"/>
      <w:r w:rsidR="00DF711B" w:rsidRPr="00DF711B">
        <w:rPr>
          <w:rFonts w:ascii="华文楷体" w:eastAsia="华文楷体" w:hAnsi="华文楷体" w:hint="eastAsia"/>
          <w:sz w:val="28"/>
          <w:szCs w:val="28"/>
        </w:rPr>
        <w:t>生我执。实际上他提的问题是很具体</w:t>
      </w:r>
      <w:ins w:id="55" w:author="admin" w:date="2015-09-17T21:27:00Z">
        <w:r w:rsidR="00D6239B">
          <w:rPr>
            <w:rFonts w:ascii="华文楷体" w:eastAsia="华文楷体" w:hAnsi="华文楷体" w:hint="eastAsia"/>
            <w:sz w:val="28"/>
            <w:szCs w:val="28"/>
          </w:rPr>
          <w:t>或者</w:t>
        </w:r>
      </w:ins>
      <w:r w:rsidR="00DF711B" w:rsidRPr="00DF711B">
        <w:rPr>
          <w:rFonts w:ascii="华文楷体" w:eastAsia="华文楷体" w:hAnsi="华文楷体" w:hint="eastAsia"/>
          <w:sz w:val="28"/>
          <w:szCs w:val="28"/>
        </w:rPr>
        <w:t>很现实的问题。因为众生流转轮回，主要是来自于俱生的我执，如果把这一切的有</w:t>
      </w:r>
      <w:proofErr w:type="gramStart"/>
      <w:r w:rsidR="00DF711B" w:rsidRPr="00DF711B">
        <w:rPr>
          <w:rFonts w:ascii="华文楷体" w:eastAsia="华文楷体" w:hAnsi="华文楷体" w:hint="eastAsia"/>
          <w:sz w:val="28"/>
          <w:szCs w:val="28"/>
        </w:rPr>
        <w:t>实法遮</w:t>
      </w:r>
      <w:proofErr w:type="gramEnd"/>
      <w:r w:rsidR="00DF711B" w:rsidRPr="00DF711B">
        <w:rPr>
          <w:rFonts w:ascii="华文楷体" w:eastAsia="华文楷体" w:hAnsi="华文楷体" w:hint="eastAsia"/>
          <w:sz w:val="28"/>
          <w:szCs w:val="28"/>
        </w:rPr>
        <w:t>破掉之后，没有妨害俱生我执，</w:t>
      </w:r>
      <w:proofErr w:type="gramStart"/>
      <w:r w:rsidR="00DF711B" w:rsidRPr="00DF711B">
        <w:rPr>
          <w:rFonts w:ascii="华文楷体" w:eastAsia="华文楷体" w:hAnsi="华文楷体" w:hint="eastAsia"/>
          <w:sz w:val="28"/>
          <w:szCs w:val="28"/>
        </w:rPr>
        <w:t>遮破这</w:t>
      </w:r>
      <w:proofErr w:type="gramEnd"/>
      <w:r w:rsidR="00DF711B" w:rsidRPr="00DF711B">
        <w:rPr>
          <w:rFonts w:ascii="华文楷体" w:eastAsia="华文楷体" w:hAnsi="华文楷体" w:hint="eastAsia"/>
          <w:sz w:val="28"/>
          <w:szCs w:val="28"/>
        </w:rPr>
        <w:t>一切法就没有意义。</w:t>
      </w:r>
      <w:ins w:id="56" w:author="admin" w:date="2015-09-17T21:28:00Z">
        <w:r w:rsidR="00D6239B">
          <w:rPr>
            <w:rFonts w:ascii="华文楷体" w:eastAsia="华文楷体" w:hAnsi="华文楷体" w:hint="eastAsia"/>
            <w:sz w:val="28"/>
            <w:szCs w:val="28"/>
          </w:rPr>
          <w:t>那么如果</w:t>
        </w:r>
        <w:proofErr w:type="gramStart"/>
        <w:r w:rsidR="00D6239B">
          <w:rPr>
            <w:rFonts w:ascii="华文楷体" w:eastAsia="华文楷体" w:hAnsi="华文楷体" w:hint="eastAsia"/>
            <w:sz w:val="28"/>
            <w:szCs w:val="28"/>
          </w:rPr>
          <w:t>说</w:t>
        </w:r>
      </w:ins>
      <w:r w:rsidR="00DF711B" w:rsidRPr="00DF711B">
        <w:rPr>
          <w:rFonts w:ascii="华文楷体" w:eastAsia="华文楷体" w:hAnsi="华文楷体" w:hint="eastAsia"/>
          <w:sz w:val="28"/>
          <w:szCs w:val="28"/>
        </w:rPr>
        <w:t>遮破一切有实法</w:t>
      </w:r>
      <w:proofErr w:type="gramEnd"/>
      <w:r w:rsidR="00DF711B" w:rsidRPr="00DF711B">
        <w:rPr>
          <w:rFonts w:ascii="华文楷体" w:eastAsia="华文楷体" w:hAnsi="华文楷体" w:hint="eastAsia"/>
          <w:sz w:val="28"/>
          <w:szCs w:val="28"/>
        </w:rPr>
        <w:t>能够妨害俱生我执，那么又是如何妨害的</w:t>
      </w:r>
      <w:ins w:id="57" w:author="admin" w:date="2015-09-17T21:28:00Z">
        <w:r w:rsidR="00CF45B0">
          <w:rPr>
            <w:rFonts w:ascii="华文楷体" w:eastAsia="华文楷体" w:hAnsi="华文楷体" w:hint="eastAsia"/>
            <w:sz w:val="28"/>
            <w:szCs w:val="28"/>
          </w:rPr>
          <w:t>？</w:t>
        </w:r>
      </w:ins>
      <w:del w:id="58" w:author="admin" w:date="2015-09-17T21:28:00Z">
        <w:r w:rsidR="00DF711B" w:rsidRPr="00DF711B" w:rsidDel="00CF45B0">
          <w:rPr>
            <w:rFonts w:ascii="华文楷体" w:eastAsia="华文楷体" w:hAnsi="华文楷体" w:hint="eastAsia"/>
            <w:sz w:val="28"/>
            <w:szCs w:val="28"/>
          </w:rPr>
          <w:delText>。</w:delText>
        </w:r>
      </w:del>
      <w:r w:rsidR="00DF711B" w:rsidRPr="00DF711B">
        <w:rPr>
          <w:rFonts w:ascii="华文楷体" w:eastAsia="华文楷体" w:hAnsi="华文楷体" w:hint="eastAsia"/>
          <w:sz w:val="28"/>
          <w:szCs w:val="28"/>
        </w:rPr>
        <w:t>这关系到我们从轮回当中获得解脱，或者说观察一切万法的空性，通过中观了知一切万法无自性，怎么样能够具体的来对于俱</w:t>
      </w:r>
      <w:proofErr w:type="gramStart"/>
      <w:r w:rsidR="00DF711B" w:rsidRPr="00DF711B">
        <w:rPr>
          <w:rFonts w:ascii="华文楷体" w:eastAsia="华文楷体" w:hAnsi="华文楷体" w:hint="eastAsia"/>
          <w:sz w:val="28"/>
          <w:szCs w:val="28"/>
        </w:rPr>
        <w:t>生我执进行</w:t>
      </w:r>
      <w:proofErr w:type="gramEnd"/>
      <w:r w:rsidR="00DF711B" w:rsidRPr="00DF711B">
        <w:rPr>
          <w:rFonts w:ascii="华文楷体" w:eastAsia="华文楷体" w:hAnsi="华文楷体" w:hint="eastAsia"/>
          <w:sz w:val="28"/>
          <w:szCs w:val="28"/>
        </w:rPr>
        <w:t>妨害呢？</w:t>
      </w:r>
    </w:p>
    <w:p w:rsidR="00DF711B" w:rsidRPr="00DF711B" w:rsidRDefault="00DF711B" w:rsidP="00DF711B">
      <w:pPr>
        <w:ind w:firstLine="570"/>
        <w:rPr>
          <w:rFonts w:ascii="华文楷体" w:eastAsia="华文楷体" w:hAnsi="华文楷体"/>
          <w:sz w:val="28"/>
          <w:szCs w:val="28"/>
        </w:rPr>
      </w:pPr>
      <w:r w:rsidRPr="00DF711B">
        <w:rPr>
          <w:rFonts w:ascii="华文楷体" w:eastAsia="华文楷体" w:hAnsi="华文楷体" w:hint="eastAsia"/>
          <w:sz w:val="28"/>
          <w:szCs w:val="28"/>
        </w:rPr>
        <w:lastRenderedPageBreak/>
        <w:t>（下面对此进行答复：）</w:t>
      </w:r>
    </w:p>
    <w:p w:rsidR="00DF711B" w:rsidRPr="00DF711B" w:rsidRDefault="00DF711B" w:rsidP="00DF711B">
      <w:pPr>
        <w:ind w:firstLine="570"/>
        <w:rPr>
          <w:rFonts w:ascii="华文楷体" w:eastAsia="华文楷体" w:hAnsi="华文楷体"/>
          <w:sz w:val="28"/>
          <w:szCs w:val="28"/>
        </w:rPr>
      </w:pPr>
      <w:r w:rsidRPr="00DF711B">
        <w:rPr>
          <w:rFonts w:ascii="华文楷体" w:eastAsia="华文楷体" w:hAnsi="华文楷体" w:hint="eastAsia"/>
          <w:sz w:val="28"/>
          <w:szCs w:val="28"/>
        </w:rPr>
        <w:t>【</w:t>
      </w:r>
      <w:r w:rsidRPr="00443FF9">
        <w:rPr>
          <w:rFonts w:asciiTheme="minorEastAsia" w:hAnsiTheme="minorEastAsia" w:hint="eastAsia"/>
          <w:sz w:val="28"/>
          <w:szCs w:val="28"/>
          <w:rPrChange w:id="59" w:author="admin" w:date="2015-09-16T23:33:00Z">
            <w:rPr>
              <w:rFonts w:ascii="华文楷体" w:eastAsia="华文楷体" w:hAnsi="华文楷体" w:hint="eastAsia"/>
              <w:sz w:val="28"/>
              <w:szCs w:val="28"/>
            </w:rPr>
          </w:rPrChange>
        </w:rPr>
        <w:t>本论中将自宗他派所承许的常恒实法、无为法、补特伽罗、遍、粗、细与识一切法作为有法，</w:t>
      </w:r>
      <w:r w:rsidRPr="00DF711B">
        <w:rPr>
          <w:rFonts w:ascii="华文楷体" w:eastAsia="华文楷体" w:hAnsi="华文楷体" w:hint="eastAsia"/>
          <w:sz w:val="28"/>
          <w:szCs w:val="28"/>
        </w:rPr>
        <w:t>】</w:t>
      </w:r>
    </w:p>
    <w:p w:rsidR="00DF711B" w:rsidRPr="00DF711B" w:rsidRDefault="005713D1" w:rsidP="00DF711B">
      <w:pPr>
        <w:ind w:firstLine="570"/>
        <w:rPr>
          <w:rFonts w:ascii="华文楷体" w:eastAsia="华文楷体" w:hAnsi="华文楷体"/>
          <w:sz w:val="28"/>
          <w:szCs w:val="28"/>
        </w:rPr>
      </w:pPr>
      <w:ins w:id="60" w:author="admin" w:date="2015-09-17T21:29:00Z">
        <w:r>
          <w:rPr>
            <w:rFonts w:ascii="华文楷体" w:eastAsia="华文楷体" w:hAnsi="华文楷体" w:hint="eastAsia"/>
            <w:sz w:val="28"/>
            <w:szCs w:val="28"/>
          </w:rPr>
          <w:t>《</w:t>
        </w:r>
      </w:ins>
      <w:r w:rsidR="00DF711B" w:rsidRPr="00DF711B">
        <w:rPr>
          <w:rFonts w:ascii="华文楷体" w:eastAsia="华文楷体" w:hAnsi="华文楷体" w:hint="eastAsia"/>
          <w:sz w:val="28"/>
          <w:szCs w:val="28"/>
        </w:rPr>
        <w:t>中观庄严论</w:t>
      </w:r>
      <w:ins w:id="61" w:author="admin" w:date="2015-09-17T21:29:00Z">
        <w:r>
          <w:rPr>
            <w:rFonts w:ascii="华文楷体" w:eastAsia="华文楷体" w:hAnsi="华文楷体" w:hint="eastAsia"/>
            <w:sz w:val="28"/>
            <w:szCs w:val="28"/>
          </w:rPr>
          <w:t>》</w:t>
        </w:r>
      </w:ins>
      <w:r w:rsidR="00DF711B" w:rsidRPr="00DF711B">
        <w:rPr>
          <w:rFonts w:ascii="华文楷体" w:eastAsia="华文楷体" w:hAnsi="华文楷体" w:hint="eastAsia"/>
          <w:sz w:val="28"/>
          <w:szCs w:val="28"/>
        </w:rPr>
        <w:t>当中</w:t>
      </w:r>
      <w:proofErr w:type="gramStart"/>
      <w:r w:rsidR="00DF711B" w:rsidRPr="00DF711B">
        <w:rPr>
          <w:rFonts w:ascii="华文楷体" w:eastAsia="华文楷体" w:hAnsi="华文楷体" w:hint="eastAsia"/>
          <w:sz w:val="28"/>
          <w:szCs w:val="28"/>
        </w:rPr>
        <w:t>把自宗和</w:t>
      </w:r>
      <w:proofErr w:type="gramEnd"/>
      <w:r w:rsidR="00DF711B" w:rsidRPr="00DF711B">
        <w:rPr>
          <w:rFonts w:ascii="华文楷体" w:eastAsia="华文楷体" w:hAnsi="华文楷体" w:hint="eastAsia"/>
          <w:sz w:val="28"/>
          <w:szCs w:val="28"/>
        </w:rPr>
        <w:t>他派所承许的一切</w:t>
      </w:r>
      <w:ins w:id="62" w:author="admin" w:date="2015-09-17T21:29:00Z">
        <w:r w:rsidR="00CF45B0">
          <w:rPr>
            <w:rFonts w:ascii="华文楷体" w:eastAsia="华文楷体" w:hAnsi="华文楷体" w:hint="eastAsia"/>
            <w:sz w:val="28"/>
            <w:szCs w:val="28"/>
          </w:rPr>
          <w:t>有法、</w:t>
        </w:r>
        <w:r w:rsidR="00423A11">
          <w:rPr>
            <w:rFonts w:ascii="华文楷体" w:eastAsia="华文楷体" w:hAnsi="华文楷体" w:hint="eastAsia"/>
            <w:sz w:val="28"/>
            <w:szCs w:val="28"/>
          </w:rPr>
          <w:t>一切</w:t>
        </w:r>
      </w:ins>
      <w:proofErr w:type="gramStart"/>
      <w:r w:rsidR="00DF711B" w:rsidRPr="00DF711B">
        <w:rPr>
          <w:rFonts w:ascii="华文楷体" w:eastAsia="华文楷体" w:hAnsi="华文楷体" w:hint="eastAsia"/>
          <w:sz w:val="28"/>
          <w:szCs w:val="28"/>
        </w:rPr>
        <w:t>常恒实法</w:t>
      </w:r>
      <w:proofErr w:type="gramEnd"/>
      <w:r w:rsidR="00DF711B" w:rsidRPr="00DF711B">
        <w:rPr>
          <w:rFonts w:ascii="华文楷体" w:eastAsia="华文楷体" w:hAnsi="华文楷体" w:hint="eastAsia"/>
          <w:sz w:val="28"/>
          <w:szCs w:val="28"/>
        </w:rPr>
        <w:t>等等作为有法，比如此处讲到有</w:t>
      </w:r>
      <w:proofErr w:type="gramStart"/>
      <w:r w:rsidR="00DF711B" w:rsidRPr="00DF711B">
        <w:rPr>
          <w:rFonts w:ascii="华文楷体" w:eastAsia="华文楷体" w:hAnsi="华文楷体" w:hint="eastAsia"/>
          <w:sz w:val="28"/>
          <w:szCs w:val="28"/>
        </w:rPr>
        <w:t>常恒实法</w:t>
      </w:r>
      <w:proofErr w:type="gramEnd"/>
      <w:r w:rsidR="00DF711B" w:rsidRPr="00DF711B">
        <w:rPr>
          <w:rFonts w:ascii="华文楷体" w:eastAsia="华文楷体" w:hAnsi="华文楷体" w:hint="eastAsia"/>
          <w:sz w:val="28"/>
          <w:szCs w:val="28"/>
        </w:rPr>
        <w:t>，所有内道实际都不</w:t>
      </w:r>
      <w:proofErr w:type="gramStart"/>
      <w:r w:rsidR="00DF711B" w:rsidRPr="00DF711B">
        <w:rPr>
          <w:rFonts w:ascii="华文楷体" w:eastAsia="华文楷体" w:hAnsi="华文楷体" w:hint="eastAsia"/>
          <w:sz w:val="28"/>
          <w:szCs w:val="28"/>
        </w:rPr>
        <w:t>承许一个常恒实法</w:t>
      </w:r>
      <w:proofErr w:type="gramEnd"/>
      <w:r w:rsidR="00DF711B" w:rsidRPr="00DF711B">
        <w:rPr>
          <w:rFonts w:ascii="华文楷体" w:eastAsia="华文楷体" w:hAnsi="华文楷体" w:hint="eastAsia"/>
          <w:sz w:val="28"/>
          <w:szCs w:val="28"/>
        </w:rPr>
        <w:t>的，</w:t>
      </w:r>
      <w:proofErr w:type="gramStart"/>
      <w:r w:rsidR="00DF711B" w:rsidRPr="00DF711B">
        <w:rPr>
          <w:rFonts w:ascii="华文楷体" w:eastAsia="华文楷体" w:hAnsi="华文楷体" w:hint="eastAsia"/>
          <w:sz w:val="28"/>
          <w:szCs w:val="28"/>
        </w:rPr>
        <w:t>常恒实法的承许主要</w:t>
      </w:r>
      <w:proofErr w:type="gramEnd"/>
      <w:r w:rsidR="00DF711B" w:rsidRPr="00DF711B">
        <w:rPr>
          <w:rFonts w:ascii="华文楷体" w:eastAsia="华文楷体" w:hAnsi="华文楷体" w:hint="eastAsia"/>
          <w:sz w:val="28"/>
          <w:szCs w:val="28"/>
        </w:rPr>
        <w:t>是外道</w:t>
      </w:r>
      <w:proofErr w:type="gramStart"/>
      <w:r w:rsidR="00DF711B" w:rsidRPr="00DF711B">
        <w:rPr>
          <w:rFonts w:ascii="华文楷体" w:eastAsia="华文楷体" w:hAnsi="华文楷体" w:hint="eastAsia"/>
          <w:sz w:val="28"/>
          <w:szCs w:val="28"/>
        </w:rPr>
        <w:t>当中承许的</w:t>
      </w:r>
      <w:proofErr w:type="gramEnd"/>
      <w:ins w:id="63" w:author="admin" w:date="2015-09-17T21:29:00Z">
        <w:r w:rsidR="00E840AB">
          <w:rPr>
            <w:rFonts w:ascii="华文楷体" w:eastAsia="华文楷体" w:hAnsi="华文楷体" w:hint="eastAsia"/>
            <w:sz w:val="28"/>
            <w:szCs w:val="28"/>
          </w:rPr>
          <w:t>一些</w:t>
        </w:r>
      </w:ins>
      <w:r w:rsidR="00DF711B" w:rsidRPr="00DF711B">
        <w:rPr>
          <w:rFonts w:ascii="华文楷体" w:eastAsia="华文楷体" w:hAnsi="华文楷体" w:hint="eastAsia"/>
          <w:sz w:val="28"/>
          <w:szCs w:val="28"/>
        </w:rPr>
        <w:t>主我、神我、微尘等诸如此类的东西。还有无为法，内道</w:t>
      </w:r>
      <w:proofErr w:type="gramStart"/>
      <w:r w:rsidR="00DF711B" w:rsidRPr="00DF711B">
        <w:rPr>
          <w:rFonts w:ascii="华文楷体" w:eastAsia="华文楷体" w:hAnsi="华文楷体" w:hint="eastAsia"/>
          <w:sz w:val="28"/>
          <w:szCs w:val="28"/>
        </w:rPr>
        <w:t>当中承许涅槃</w:t>
      </w:r>
      <w:proofErr w:type="gramEnd"/>
      <w:r w:rsidR="00DF711B" w:rsidRPr="00DF711B">
        <w:rPr>
          <w:rFonts w:ascii="华文楷体" w:eastAsia="华文楷体" w:hAnsi="华文楷体" w:hint="eastAsia"/>
          <w:sz w:val="28"/>
          <w:szCs w:val="28"/>
        </w:rPr>
        <w:t>无为法是实有的观点，还有一些虚空的无住无凭等无为法的</w:t>
      </w:r>
      <w:proofErr w:type="gramStart"/>
      <w:r w:rsidR="00DF711B" w:rsidRPr="00DF711B">
        <w:rPr>
          <w:rFonts w:ascii="华文楷体" w:eastAsia="华文楷体" w:hAnsi="华文楷体" w:hint="eastAsia"/>
          <w:sz w:val="28"/>
          <w:szCs w:val="28"/>
        </w:rPr>
        <w:t>耽着</w:t>
      </w:r>
      <w:proofErr w:type="gramEnd"/>
      <w:r w:rsidR="00DF711B" w:rsidRPr="00DF711B">
        <w:rPr>
          <w:rFonts w:ascii="华文楷体" w:eastAsia="华文楷体" w:hAnsi="华文楷体" w:hint="eastAsia"/>
          <w:sz w:val="28"/>
          <w:szCs w:val="28"/>
        </w:rPr>
        <w:t>，这倒是</w:t>
      </w:r>
      <w:proofErr w:type="gramStart"/>
      <w:r w:rsidR="00DF711B" w:rsidRPr="00DF711B">
        <w:rPr>
          <w:rFonts w:ascii="华文楷体" w:eastAsia="华文楷体" w:hAnsi="华文楷体" w:hint="eastAsia"/>
          <w:sz w:val="28"/>
          <w:szCs w:val="28"/>
        </w:rPr>
        <w:t>自他宗都会</w:t>
      </w:r>
      <w:proofErr w:type="gramEnd"/>
      <w:r w:rsidR="00DF711B" w:rsidRPr="00DF711B">
        <w:rPr>
          <w:rFonts w:ascii="华文楷体" w:eastAsia="华文楷体" w:hAnsi="华文楷体" w:hint="eastAsia"/>
          <w:sz w:val="28"/>
          <w:szCs w:val="28"/>
        </w:rPr>
        <w:t>有的，还有就是补</w:t>
      </w:r>
      <w:proofErr w:type="gramStart"/>
      <w:r w:rsidR="00DF711B" w:rsidRPr="00DF711B">
        <w:rPr>
          <w:rFonts w:ascii="华文楷体" w:eastAsia="华文楷体" w:hAnsi="华文楷体" w:hint="eastAsia"/>
          <w:sz w:val="28"/>
          <w:szCs w:val="28"/>
        </w:rPr>
        <w:t>特</w:t>
      </w:r>
      <w:proofErr w:type="gramEnd"/>
      <w:r w:rsidR="00DF711B" w:rsidRPr="00DF711B">
        <w:rPr>
          <w:rFonts w:ascii="华文楷体" w:eastAsia="华文楷体" w:hAnsi="华文楷体" w:hint="eastAsia"/>
          <w:sz w:val="28"/>
          <w:szCs w:val="28"/>
        </w:rPr>
        <w:t>伽罗，补</w:t>
      </w:r>
      <w:proofErr w:type="gramStart"/>
      <w:r w:rsidR="00DF711B" w:rsidRPr="00DF711B">
        <w:rPr>
          <w:rFonts w:ascii="华文楷体" w:eastAsia="华文楷体" w:hAnsi="华文楷体" w:hint="eastAsia"/>
          <w:sz w:val="28"/>
          <w:szCs w:val="28"/>
        </w:rPr>
        <w:t>特</w:t>
      </w:r>
      <w:proofErr w:type="gramEnd"/>
      <w:r w:rsidR="00DF711B" w:rsidRPr="00DF711B">
        <w:rPr>
          <w:rFonts w:ascii="华文楷体" w:eastAsia="华文楷体" w:hAnsi="华文楷体" w:hint="eastAsia"/>
          <w:sz w:val="28"/>
          <w:szCs w:val="28"/>
        </w:rPr>
        <w:t>伽罗是实有的，假我也好、实有的补</w:t>
      </w:r>
      <w:proofErr w:type="gramStart"/>
      <w:r w:rsidR="00DF711B" w:rsidRPr="00DF711B">
        <w:rPr>
          <w:rFonts w:ascii="华文楷体" w:eastAsia="华文楷体" w:hAnsi="华文楷体" w:hint="eastAsia"/>
          <w:sz w:val="28"/>
          <w:szCs w:val="28"/>
        </w:rPr>
        <w:t>特</w:t>
      </w:r>
      <w:proofErr w:type="gramEnd"/>
      <w:r w:rsidR="00DF711B" w:rsidRPr="00DF711B">
        <w:rPr>
          <w:rFonts w:ascii="华文楷体" w:eastAsia="华文楷体" w:hAnsi="华文楷体" w:hint="eastAsia"/>
          <w:sz w:val="28"/>
          <w:szCs w:val="28"/>
        </w:rPr>
        <w:t>伽罗也好</w:t>
      </w:r>
      <w:ins w:id="64" w:author="admin" w:date="2015-09-17T21:30:00Z">
        <w:r w:rsidR="004B6C2E">
          <w:rPr>
            <w:rFonts w:ascii="华文楷体" w:eastAsia="华文楷体" w:hAnsi="华文楷体" w:hint="eastAsia"/>
            <w:sz w:val="28"/>
            <w:szCs w:val="28"/>
          </w:rPr>
          <w:t>，</w:t>
        </w:r>
      </w:ins>
      <w:r w:rsidR="00DF711B" w:rsidRPr="00DF711B">
        <w:rPr>
          <w:rFonts w:ascii="华文楷体" w:eastAsia="华文楷体" w:hAnsi="华文楷体" w:hint="eastAsia"/>
          <w:sz w:val="28"/>
          <w:szCs w:val="28"/>
        </w:rPr>
        <w:t>实际上内外道都有可能有，只有</w:t>
      </w:r>
      <w:proofErr w:type="gramStart"/>
      <w:r w:rsidR="00DF711B" w:rsidRPr="00DF711B">
        <w:rPr>
          <w:rFonts w:ascii="华文楷体" w:eastAsia="华文楷体" w:hAnsi="华文楷体" w:hint="eastAsia"/>
          <w:sz w:val="28"/>
          <w:szCs w:val="28"/>
        </w:rPr>
        <w:t>是承许有</w:t>
      </w:r>
      <w:proofErr w:type="gramEnd"/>
      <w:r w:rsidR="00DF711B" w:rsidRPr="00DF711B">
        <w:rPr>
          <w:rFonts w:ascii="华文楷体" w:eastAsia="华文楷体" w:hAnsi="华文楷体" w:hint="eastAsia"/>
          <w:sz w:val="28"/>
          <w:szCs w:val="28"/>
        </w:rPr>
        <w:t>我</w:t>
      </w:r>
      <w:del w:id="65" w:author="admin" w:date="2015-09-17T21:30:00Z">
        <w:r w:rsidR="00DF711B" w:rsidRPr="00DF711B" w:rsidDel="00A65939">
          <w:rPr>
            <w:rFonts w:ascii="华文楷体" w:eastAsia="华文楷体" w:hAnsi="华文楷体" w:hint="eastAsia"/>
            <w:sz w:val="28"/>
            <w:szCs w:val="28"/>
          </w:rPr>
          <w:delText>中</w:delText>
        </w:r>
      </w:del>
      <w:ins w:id="66" w:author="admin" w:date="2015-09-17T21:30:00Z">
        <w:r w:rsidR="00A65939">
          <w:rPr>
            <w:rFonts w:ascii="华文楷体" w:eastAsia="华文楷体" w:hAnsi="华文楷体" w:hint="eastAsia"/>
            <w:sz w:val="28"/>
            <w:szCs w:val="28"/>
          </w:rPr>
          <w:t>宗</w:t>
        </w:r>
      </w:ins>
      <w:r w:rsidR="00DF711B" w:rsidRPr="00DF711B">
        <w:rPr>
          <w:rFonts w:ascii="华文楷体" w:eastAsia="华文楷体" w:hAnsi="华文楷体" w:hint="eastAsia"/>
          <w:sz w:val="28"/>
          <w:szCs w:val="28"/>
        </w:rPr>
        <w:t>的观点，</w:t>
      </w:r>
      <w:proofErr w:type="gramStart"/>
      <w:r w:rsidR="00DF711B" w:rsidRPr="00DF711B">
        <w:rPr>
          <w:rFonts w:ascii="华文楷体" w:eastAsia="华文楷体" w:hAnsi="华文楷体" w:hint="eastAsia"/>
          <w:sz w:val="28"/>
          <w:szCs w:val="28"/>
        </w:rPr>
        <w:t>都承许有</w:t>
      </w:r>
      <w:proofErr w:type="gramEnd"/>
      <w:r w:rsidR="00DF711B" w:rsidRPr="00DF711B">
        <w:rPr>
          <w:rFonts w:ascii="华文楷体" w:eastAsia="华文楷体" w:hAnsi="华文楷体" w:hint="eastAsia"/>
          <w:sz w:val="28"/>
          <w:szCs w:val="28"/>
        </w:rPr>
        <w:t>一个</w:t>
      </w:r>
      <w:del w:id="67" w:author="admin" w:date="2015-09-17T21:30:00Z">
        <w:r w:rsidR="00DF711B" w:rsidRPr="00DF711B" w:rsidDel="003471D1">
          <w:rPr>
            <w:rFonts w:ascii="华文楷体" w:eastAsia="华文楷体" w:hAnsi="华文楷体" w:hint="eastAsia"/>
            <w:sz w:val="28"/>
            <w:szCs w:val="28"/>
          </w:rPr>
          <w:delText>？【5:21】</w:delText>
        </w:r>
      </w:del>
      <w:ins w:id="68" w:author="admin" w:date="2015-09-17T21:30:00Z">
        <w:r w:rsidR="003471D1">
          <w:rPr>
            <w:rFonts w:ascii="华文楷体" w:eastAsia="华文楷体" w:hAnsi="华文楷体" w:hint="eastAsia"/>
            <w:sz w:val="28"/>
            <w:szCs w:val="28"/>
          </w:rPr>
          <w:t>人</w:t>
        </w:r>
      </w:ins>
      <w:r w:rsidR="00DF711B" w:rsidRPr="00DF711B">
        <w:rPr>
          <w:rFonts w:ascii="华文楷体" w:eastAsia="华文楷体" w:hAnsi="华文楷体" w:hint="eastAsia"/>
          <w:sz w:val="28"/>
          <w:szCs w:val="28"/>
        </w:rPr>
        <w:t>我存在，</w:t>
      </w:r>
      <w:proofErr w:type="gramStart"/>
      <w:r w:rsidR="00DF711B" w:rsidRPr="00DF711B">
        <w:rPr>
          <w:rFonts w:ascii="华文楷体" w:eastAsia="华文楷体" w:hAnsi="华文楷体" w:hint="eastAsia"/>
          <w:sz w:val="28"/>
          <w:szCs w:val="28"/>
        </w:rPr>
        <w:t>都承许有</w:t>
      </w:r>
      <w:proofErr w:type="gramEnd"/>
      <w:r w:rsidR="00DF711B" w:rsidRPr="00DF711B">
        <w:rPr>
          <w:rFonts w:ascii="华文楷体" w:eastAsia="华文楷体" w:hAnsi="华文楷体" w:hint="eastAsia"/>
          <w:sz w:val="28"/>
          <w:szCs w:val="28"/>
        </w:rPr>
        <w:t>一个补</w:t>
      </w:r>
      <w:proofErr w:type="gramStart"/>
      <w:r w:rsidR="00DF711B" w:rsidRPr="00DF711B">
        <w:rPr>
          <w:rFonts w:ascii="华文楷体" w:eastAsia="华文楷体" w:hAnsi="华文楷体" w:hint="eastAsia"/>
          <w:sz w:val="28"/>
          <w:szCs w:val="28"/>
        </w:rPr>
        <w:t>特</w:t>
      </w:r>
      <w:proofErr w:type="gramEnd"/>
      <w:r w:rsidR="00DF711B" w:rsidRPr="00DF711B">
        <w:rPr>
          <w:rFonts w:ascii="华文楷体" w:eastAsia="华文楷体" w:hAnsi="华文楷体" w:hint="eastAsia"/>
          <w:sz w:val="28"/>
          <w:szCs w:val="28"/>
        </w:rPr>
        <w:t>伽罗的存在，当然无为以上</w:t>
      </w:r>
      <w:proofErr w:type="gramStart"/>
      <w:r w:rsidR="00DF711B" w:rsidRPr="00DF711B">
        <w:rPr>
          <w:rFonts w:ascii="华文楷体" w:eastAsia="华文楷体" w:hAnsi="华文楷体" w:hint="eastAsia"/>
          <w:sz w:val="28"/>
          <w:szCs w:val="28"/>
        </w:rPr>
        <w:t>只是承许一个</w:t>
      </w:r>
      <w:proofErr w:type="gramEnd"/>
      <w:r w:rsidR="00DF711B" w:rsidRPr="00DF711B">
        <w:rPr>
          <w:rFonts w:ascii="华文楷体" w:eastAsia="华文楷体" w:hAnsi="华文楷体" w:hint="eastAsia"/>
          <w:sz w:val="28"/>
          <w:szCs w:val="28"/>
        </w:rPr>
        <w:t>假我，这个假我实际上没有真正的我的话，如果</w:t>
      </w:r>
      <w:proofErr w:type="gramStart"/>
      <w:r w:rsidR="00DF711B" w:rsidRPr="00DF711B">
        <w:rPr>
          <w:rFonts w:ascii="华文楷体" w:eastAsia="华文楷体" w:hAnsi="华文楷体" w:hint="eastAsia"/>
          <w:sz w:val="28"/>
          <w:szCs w:val="28"/>
        </w:rPr>
        <w:t>说是承许假</w:t>
      </w:r>
      <w:proofErr w:type="gramEnd"/>
      <w:r w:rsidR="00DF711B" w:rsidRPr="00DF711B">
        <w:rPr>
          <w:rFonts w:ascii="华文楷体" w:eastAsia="华文楷体" w:hAnsi="华文楷体" w:hint="eastAsia"/>
          <w:sz w:val="28"/>
          <w:szCs w:val="28"/>
        </w:rPr>
        <w:t>我就</w:t>
      </w:r>
      <w:proofErr w:type="gramStart"/>
      <w:r w:rsidR="00DF711B" w:rsidRPr="00DF711B">
        <w:rPr>
          <w:rFonts w:ascii="华文楷体" w:eastAsia="华文楷体" w:hAnsi="华文楷体" w:hint="eastAsia"/>
          <w:sz w:val="28"/>
          <w:szCs w:val="28"/>
        </w:rPr>
        <w:t>肯定承</w:t>
      </w:r>
      <w:proofErr w:type="gramEnd"/>
      <w:r w:rsidR="00DF711B" w:rsidRPr="00DF711B">
        <w:rPr>
          <w:rFonts w:ascii="华文楷体" w:eastAsia="华文楷体" w:hAnsi="华文楷体" w:hint="eastAsia"/>
          <w:sz w:val="28"/>
          <w:szCs w:val="28"/>
        </w:rPr>
        <w:t>许人无我</w:t>
      </w:r>
      <w:del w:id="69" w:author="admin" w:date="2015-09-17T21:31:00Z">
        <w:r w:rsidR="00DF711B" w:rsidRPr="00DF711B" w:rsidDel="009B1CF6">
          <w:rPr>
            <w:rFonts w:ascii="华文楷体" w:eastAsia="华文楷体" w:hAnsi="华文楷体" w:hint="eastAsia"/>
            <w:sz w:val="28"/>
            <w:szCs w:val="28"/>
          </w:rPr>
          <w:delText>，</w:delText>
        </w:r>
      </w:del>
      <w:ins w:id="70" w:author="admin" w:date="2015-09-17T21:31:00Z">
        <w:r w:rsidR="009B1CF6">
          <w:rPr>
            <w:rFonts w:ascii="华文楷体" w:eastAsia="华文楷体" w:hAnsi="华文楷体" w:hint="eastAsia"/>
            <w:sz w:val="28"/>
            <w:szCs w:val="28"/>
          </w:rPr>
          <w:t>。</w:t>
        </w:r>
      </w:ins>
      <w:r w:rsidR="00DF711B" w:rsidRPr="00DF711B">
        <w:rPr>
          <w:rFonts w:ascii="华文楷体" w:eastAsia="华文楷体" w:hAnsi="华文楷体" w:hint="eastAsia"/>
          <w:sz w:val="28"/>
          <w:szCs w:val="28"/>
        </w:rPr>
        <w:t>除了无我中之外的有些</w:t>
      </w:r>
      <w:del w:id="71" w:author="admin" w:date="2015-09-17T21:31:00Z">
        <w:r w:rsidR="00DF711B" w:rsidRPr="00DF711B" w:rsidDel="00E63CEA">
          <w:rPr>
            <w:rFonts w:ascii="华文楷体" w:eastAsia="华文楷体" w:hAnsi="华文楷体" w:hint="eastAsia"/>
            <w:sz w:val="28"/>
            <w:szCs w:val="28"/>
          </w:rPr>
          <w:delText>？【5:37】</w:delText>
        </w:r>
      </w:del>
      <w:ins w:id="72" w:author="admin" w:date="2015-09-17T21:31:00Z">
        <w:r w:rsidR="00E63CEA">
          <w:rPr>
            <w:rFonts w:ascii="华文楷体" w:eastAsia="华文楷体" w:hAnsi="华文楷体" w:hint="eastAsia"/>
            <w:sz w:val="28"/>
            <w:szCs w:val="28"/>
          </w:rPr>
          <w:t>犊子部</w:t>
        </w:r>
        <w:r w:rsidR="00F912B0">
          <w:rPr>
            <w:rFonts w:ascii="华文楷体" w:eastAsia="华文楷体" w:hAnsi="华文楷体" w:hint="eastAsia"/>
            <w:sz w:val="28"/>
            <w:szCs w:val="28"/>
          </w:rPr>
          <w:t>，</w:t>
        </w:r>
      </w:ins>
      <w:r w:rsidR="00DF711B" w:rsidRPr="00DF711B">
        <w:rPr>
          <w:rFonts w:ascii="华文楷体" w:eastAsia="华文楷体" w:hAnsi="华文楷体" w:hint="eastAsia"/>
          <w:sz w:val="28"/>
          <w:szCs w:val="28"/>
        </w:rPr>
        <w:t>还有一些外道的观点</w:t>
      </w:r>
      <w:ins w:id="73" w:author="admin" w:date="2015-09-17T21:32:00Z">
        <w:r w:rsidR="000C58FC">
          <w:rPr>
            <w:rFonts w:ascii="华文楷体" w:eastAsia="华文楷体" w:hAnsi="华文楷体" w:hint="eastAsia"/>
            <w:sz w:val="28"/>
            <w:szCs w:val="28"/>
          </w:rPr>
          <w:t>，</w:t>
        </w:r>
      </w:ins>
      <w:r w:rsidR="00DF711B" w:rsidRPr="00DF711B">
        <w:rPr>
          <w:rFonts w:ascii="华文楷体" w:eastAsia="华文楷体" w:hAnsi="华文楷体" w:hint="eastAsia"/>
          <w:sz w:val="28"/>
          <w:szCs w:val="28"/>
        </w:rPr>
        <w:t>还有一些世间人</w:t>
      </w:r>
      <w:ins w:id="74" w:author="admin" w:date="2015-09-17T21:31:00Z">
        <w:r w:rsidR="00F912B0">
          <w:rPr>
            <w:rFonts w:ascii="华文楷体" w:eastAsia="华文楷体" w:hAnsi="华文楷体" w:hint="eastAsia"/>
            <w:sz w:val="28"/>
            <w:szCs w:val="28"/>
          </w:rPr>
          <w:t>，实际上</w:t>
        </w:r>
      </w:ins>
      <w:r w:rsidR="00DF711B" w:rsidRPr="00DF711B">
        <w:rPr>
          <w:rFonts w:ascii="华文楷体" w:eastAsia="华文楷体" w:hAnsi="华文楷体" w:hint="eastAsia"/>
          <w:sz w:val="28"/>
          <w:szCs w:val="28"/>
        </w:rPr>
        <w:t>对于补</w:t>
      </w:r>
      <w:proofErr w:type="gramStart"/>
      <w:r w:rsidR="00DF711B" w:rsidRPr="00DF711B">
        <w:rPr>
          <w:rFonts w:ascii="华文楷体" w:eastAsia="华文楷体" w:hAnsi="华文楷体" w:hint="eastAsia"/>
          <w:sz w:val="28"/>
          <w:szCs w:val="28"/>
        </w:rPr>
        <w:t>特</w:t>
      </w:r>
      <w:proofErr w:type="gramEnd"/>
      <w:r w:rsidR="00DF711B" w:rsidRPr="00DF711B">
        <w:rPr>
          <w:rFonts w:ascii="华文楷体" w:eastAsia="华文楷体" w:hAnsi="华文楷体" w:hint="eastAsia"/>
          <w:sz w:val="28"/>
          <w:szCs w:val="28"/>
        </w:rPr>
        <w:t>伽罗</w:t>
      </w:r>
      <w:ins w:id="75" w:author="admin" w:date="2015-09-17T21:32:00Z">
        <w:r w:rsidR="000C58FC">
          <w:rPr>
            <w:rFonts w:ascii="华文楷体" w:eastAsia="华文楷体" w:hAnsi="华文楷体" w:hint="eastAsia"/>
            <w:sz w:val="28"/>
            <w:szCs w:val="28"/>
          </w:rPr>
          <w:t>、</w:t>
        </w:r>
      </w:ins>
      <w:r w:rsidR="00DF711B" w:rsidRPr="00DF711B">
        <w:rPr>
          <w:rFonts w:ascii="华文楷体" w:eastAsia="华文楷体" w:hAnsi="华文楷体" w:hint="eastAsia"/>
          <w:sz w:val="28"/>
          <w:szCs w:val="28"/>
        </w:rPr>
        <w:t>人</w:t>
      </w:r>
      <w:del w:id="76" w:author="admin" w:date="2015-09-17T21:32:00Z">
        <w:r w:rsidR="00DF711B" w:rsidRPr="00DF711B" w:rsidDel="000C58FC">
          <w:rPr>
            <w:rFonts w:ascii="华文楷体" w:eastAsia="华文楷体" w:hAnsi="华文楷体" w:hint="eastAsia"/>
            <w:sz w:val="28"/>
            <w:szCs w:val="28"/>
          </w:rPr>
          <w:delText>无</w:delText>
        </w:r>
      </w:del>
      <w:r w:rsidR="00DF711B" w:rsidRPr="00DF711B">
        <w:rPr>
          <w:rFonts w:ascii="华文楷体" w:eastAsia="华文楷体" w:hAnsi="华文楷体" w:hint="eastAsia"/>
          <w:sz w:val="28"/>
          <w:szCs w:val="28"/>
        </w:rPr>
        <w:t>我存在都是没</w:t>
      </w:r>
      <w:proofErr w:type="gramStart"/>
      <w:r w:rsidR="00DF711B" w:rsidRPr="00DF711B">
        <w:rPr>
          <w:rFonts w:ascii="华文楷体" w:eastAsia="华文楷体" w:hAnsi="华文楷体" w:hint="eastAsia"/>
          <w:sz w:val="28"/>
          <w:szCs w:val="28"/>
        </w:rPr>
        <w:t>办法破斥的</w:t>
      </w:r>
      <w:proofErr w:type="gramEnd"/>
      <w:r w:rsidR="00DF711B" w:rsidRPr="00DF711B">
        <w:rPr>
          <w:rFonts w:ascii="华文楷体" w:eastAsia="华文楷体" w:hAnsi="华文楷体" w:hint="eastAsia"/>
          <w:sz w:val="28"/>
          <w:szCs w:val="28"/>
        </w:rPr>
        <w:t>，所以把这个也作为一个有法进行观察</w:t>
      </w:r>
      <w:del w:id="77" w:author="admin" w:date="2015-09-17T21:31:00Z">
        <w:r w:rsidR="00DF711B" w:rsidRPr="00DF711B" w:rsidDel="001B20BC">
          <w:rPr>
            <w:rFonts w:ascii="华文楷体" w:eastAsia="华文楷体" w:hAnsi="华文楷体" w:hint="eastAsia"/>
            <w:sz w:val="28"/>
            <w:szCs w:val="28"/>
          </w:rPr>
          <w:delText>，</w:delText>
        </w:r>
      </w:del>
      <w:ins w:id="78" w:author="admin" w:date="2015-09-17T21:31:00Z">
        <w:r w:rsidR="001B20BC">
          <w:rPr>
            <w:rFonts w:ascii="华文楷体" w:eastAsia="华文楷体" w:hAnsi="华文楷体" w:hint="eastAsia"/>
            <w:sz w:val="28"/>
            <w:szCs w:val="28"/>
          </w:rPr>
          <w:t>。</w:t>
        </w:r>
      </w:ins>
      <w:r w:rsidR="00DF711B" w:rsidRPr="00DF711B">
        <w:rPr>
          <w:rFonts w:ascii="华文楷体" w:eastAsia="华文楷体" w:hAnsi="华文楷体" w:hint="eastAsia"/>
          <w:sz w:val="28"/>
          <w:szCs w:val="28"/>
        </w:rPr>
        <w:t>还有讲到了遍，周遍能遍的意思，前面讲到了能</w:t>
      </w:r>
      <w:proofErr w:type="gramStart"/>
      <w:r w:rsidR="00DF711B" w:rsidRPr="00DF711B">
        <w:rPr>
          <w:rFonts w:ascii="华文楷体" w:eastAsia="华文楷体" w:hAnsi="华文楷体" w:hint="eastAsia"/>
          <w:sz w:val="28"/>
          <w:szCs w:val="28"/>
        </w:rPr>
        <w:t>遍和所遍</w:t>
      </w:r>
      <w:proofErr w:type="gramEnd"/>
      <w:del w:id="79" w:author="admin" w:date="2015-09-17T21:34:00Z">
        <w:r w:rsidR="00DF711B" w:rsidRPr="00DF711B" w:rsidDel="00954CBA">
          <w:rPr>
            <w:rFonts w:ascii="华文楷体" w:eastAsia="华文楷体" w:hAnsi="华文楷体" w:hint="eastAsia"/>
            <w:sz w:val="28"/>
            <w:szCs w:val="28"/>
          </w:rPr>
          <w:delText>的关系</w:delText>
        </w:r>
      </w:del>
      <w:ins w:id="80" w:author="admin" w:date="2015-09-17T21:34:00Z">
        <w:r w:rsidR="00954CBA">
          <w:rPr>
            <w:rFonts w:ascii="华文楷体" w:eastAsia="华文楷体" w:hAnsi="华文楷体" w:hint="eastAsia"/>
            <w:sz w:val="28"/>
            <w:szCs w:val="28"/>
          </w:rPr>
          <w:t>之间的问题</w:t>
        </w:r>
      </w:ins>
      <w:r w:rsidR="00DF711B" w:rsidRPr="00DF711B">
        <w:rPr>
          <w:rFonts w:ascii="华文楷体" w:eastAsia="华文楷体" w:hAnsi="华文楷体" w:hint="eastAsia"/>
          <w:sz w:val="28"/>
          <w:szCs w:val="28"/>
        </w:rPr>
        <w:t>，</w:t>
      </w:r>
      <w:ins w:id="81" w:author="admin" w:date="2015-09-17T21:32:00Z">
        <w:r w:rsidR="000C58FC">
          <w:rPr>
            <w:rFonts w:ascii="华文楷体" w:eastAsia="华文楷体" w:hAnsi="华文楷体" w:hint="eastAsia"/>
            <w:sz w:val="28"/>
            <w:szCs w:val="28"/>
          </w:rPr>
          <w:t>后面还要提到这个</w:t>
        </w:r>
      </w:ins>
      <w:proofErr w:type="gramStart"/>
      <w:ins w:id="82" w:author="admin" w:date="2015-09-17T21:33:00Z">
        <w:r w:rsidR="00954CBA">
          <w:rPr>
            <w:rFonts w:ascii="华文楷体" w:eastAsia="华文楷体" w:hAnsi="华文楷体" w:hint="eastAsia"/>
            <w:sz w:val="28"/>
            <w:szCs w:val="28"/>
          </w:rPr>
          <w:t>能遍和所</w:t>
        </w:r>
        <w:proofErr w:type="gramEnd"/>
        <w:r w:rsidR="00954CBA">
          <w:rPr>
            <w:rFonts w:ascii="华文楷体" w:eastAsia="华文楷体" w:hAnsi="华文楷体" w:hint="eastAsia"/>
            <w:sz w:val="28"/>
            <w:szCs w:val="28"/>
          </w:rPr>
          <w:t>遍</w:t>
        </w:r>
        <w:r w:rsidR="000C58FC">
          <w:rPr>
            <w:rFonts w:ascii="华文楷体" w:eastAsia="华文楷体" w:hAnsi="华文楷体" w:hint="eastAsia"/>
            <w:sz w:val="28"/>
            <w:szCs w:val="28"/>
          </w:rPr>
          <w:t>，</w:t>
        </w:r>
      </w:ins>
      <w:r w:rsidR="00DF711B" w:rsidRPr="00DF711B">
        <w:rPr>
          <w:rFonts w:ascii="华文楷体" w:eastAsia="华文楷体" w:hAnsi="华文楷体" w:hint="eastAsia"/>
          <w:sz w:val="28"/>
          <w:szCs w:val="28"/>
        </w:rPr>
        <w:t>还有所谓的粗和细的</w:t>
      </w:r>
      <w:ins w:id="83" w:author="admin" w:date="2015-09-17T21:34:00Z">
        <w:r w:rsidR="00954CBA">
          <w:rPr>
            <w:rFonts w:ascii="华文楷体" w:eastAsia="华文楷体" w:hAnsi="华文楷体" w:hint="eastAsia"/>
            <w:sz w:val="28"/>
            <w:szCs w:val="28"/>
          </w:rPr>
          <w:t>这些</w:t>
        </w:r>
      </w:ins>
      <w:r w:rsidR="00DF711B" w:rsidRPr="00DF711B">
        <w:rPr>
          <w:rFonts w:ascii="华文楷体" w:eastAsia="华文楷体" w:hAnsi="华文楷体" w:hint="eastAsia"/>
          <w:sz w:val="28"/>
          <w:szCs w:val="28"/>
        </w:rPr>
        <w:t>概念，还有心识等一切法作为有法，</w:t>
      </w:r>
    </w:p>
    <w:p w:rsidR="00DF711B" w:rsidRPr="00DF711B" w:rsidRDefault="00DF711B" w:rsidP="00DF711B">
      <w:pPr>
        <w:ind w:firstLine="570"/>
        <w:rPr>
          <w:rFonts w:ascii="华文楷体" w:eastAsia="华文楷体" w:hAnsi="华文楷体"/>
          <w:sz w:val="28"/>
          <w:szCs w:val="28"/>
        </w:rPr>
      </w:pPr>
      <w:r w:rsidRPr="00DF711B">
        <w:rPr>
          <w:rFonts w:ascii="华文楷体" w:eastAsia="华文楷体" w:hAnsi="华文楷体" w:hint="eastAsia"/>
          <w:sz w:val="28"/>
          <w:szCs w:val="28"/>
        </w:rPr>
        <w:t>【</w:t>
      </w:r>
      <w:r w:rsidRPr="00443FF9">
        <w:rPr>
          <w:rFonts w:asciiTheme="minorEastAsia" w:hAnsiTheme="minorEastAsia" w:hint="eastAsia"/>
          <w:sz w:val="28"/>
          <w:szCs w:val="28"/>
          <w:rPrChange w:id="84" w:author="admin" w:date="2015-09-16T23:33:00Z">
            <w:rPr>
              <w:rFonts w:ascii="华文楷体" w:eastAsia="华文楷体" w:hAnsi="华文楷体" w:hint="eastAsia"/>
              <w:sz w:val="28"/>
              <w:szCs w:val="28"/>
            </w:rPr>
          </w:rPrChange>
        </w:rPr>
        <w:t>因而这其中已囊括了常无常、内外、境有境、遍不遍、粗细、能知所知等一切有为法与无为法。</w:t>
      </w:r>
      <w:r w:rsidRPr="00DF711B">
        <w:rPr>
          <w:rFonts w:ascii="华文楷体" w:eastAsia="华文楷体" w:hAnsi="华文楷体" w:hint="eastAsia"/>
          <w:sz w:val="28"/>
          <w:szCs w:val="28"/>
        </w:rPr>
        <w:t>】</w:t>
      </w:r>
    </w:p>
    <w:p w:rsidR="00DF711B" w:rsidRPr="00DF711B" w:rsidRDefault="00DF711B" w:rsidP="00DF711B">
      <w:pPr>
        <w:ind w:firstLine="570"/>
        <w:rPr>
          <w:rFonts w:ascii="华文楷体" w:eastAsia="华文楷体" w:hAnsi="华文楷体"/>
          <w:sz w:val="28"/>
          <w:szCs w:val="28"/>
        </w:rPr>
      </w:pPr>
      <w:r w:rsidRPr="00DF711B">
        <w:rPr>
          <w:rFonts w:ascii="华文楷体" w:eastAsia="华文楷体" w:hAnsi="华文楷体" w:hint="eastAsia"/>
          <w:sz w:val="28"/>
          <w:szCs w:val="28"/>
        </w:rPr>
        <w:t>所以说实际上在有法当中已经包括了所有法，包括一切常和无常的法，因为前面的常和无识，补</w:t>
      </w:r>
      <w:proofErr w:type="gramStart"/>
      <w:r w:rsidRPr="00DF711B">
        <w:rPr>
          <w:rFonts w:ascii="华文楷体" w:eastAsia="华文楷体" w:hAnsi="华文楷体" w:hint="eastAsia"/>
          <w:sz w:val="28"/>
          <w:szCs w:val="28"/>
        </w:rPr>
        <w:t>特</w:t>
      </w:r>
      <w:proofErr w:type="gramEnd"/>
      <w:r w:rsidRPr="00DF711B">
        <w:rPr>
          <w:rFonts w:ascii="华文楷体" w:eastAsia="华文楷体" w:hAnsi="华文楷体" w:hint="eastAsia"/>
          <w:sz w:val="28"/>
          <w:szCs w:val="28"/>
        </w:rPr>
        <w:t>伽罗、遍、粗细等等，这里面也有</w:t>
      </w:r>
      <w:r w:rsidRPr="00DF711B">
        <w:rPr>
          <w:rFonts w:ascii="华文楷体" w:eastAsia="华文楷体" w:hAnsi="华文楷体" w:hint="eastAsia"/>
          <w:sz w:val="28"/>
          <w:szCs w:val="28"/>
        </w:rPr>
        <w:lastRenderedPageBreak/>
        <w:t>常法，外道安立的常、无常的法、内外的一些法，内的法就是讲心识的法，外面的法就是指色法等等</w:t>
      </w:r>
      <w:del w:id="85" w:author="admin" w:date="2015-09-17T21:35:00Z">
        <w:r w:rsidRPr="00DF711B" w:rsidDel="00655EB8">
          <w:rPr>
            <w:rFonts w:ascii="华文楷体" w:eastAsia="华文楷体" w:hAnsi="华文楷体" w:hint="eastAsia"/>
            <w:sz w:val="28"/>
            <w:szCs w:val="28"/>
          </w:rPr>
          <w:delText>，</w:delText>
        </w:r>
      </w:del>
      <w:ins w:id="86" w:author="admin" w:date="2015-09-17T21:35:00Z">
        <w:r w:rsidR="00655EB8">
          <w:rPr>
            <w:rFonts w:ascii="华文楷体" w:eastAsia="华文楷体" w:hAnsi="华文楷体" w:hint="eastAsia"/>
            <w:sz w:val="28"/>
            <w:szCs w:val="28"/>
          </w:rPr>
          <w:t>。</w:t>
        </w:r>
      </w:ins>
      <w:r w:rsidRPr="00DF711B">
        <w:rPr>
          <w:rFonts w:ascii="华文楷体" w:eastAsia="华文楷体" w:hAnsi="华文楷体" w:hint="eastAsia"/>
          <w:sz w:val="28"/>
          <w:szCs w:val="28"/>
        </w:rPr>
        <w:t>境有境，</w:t>
      </w:r>
      <w:proofErr w:type="gramStart"/>
      <w:r w:rsidRPr="00DF711B">
        <w:rPr>
          <w:rFonts w:ascii="华文楷体" w:eastAsia="华文楷体" w:hAnsi="华文楷体" w:hint="eastAsia"/>
          <w:sz w:val="28"/>
          <w:szCs w:val="28"/>
        </w:rPr>
        <w:t>境就是</w:t>
      </w:r>
      <w:del w:id="87" w:author="admin" w:date="2015-09-17T21:35:00Z">
        <w:r w:rsidRPr="00DF711B" w:rsidDel="00655EB8">
          <w:rPr>
            <w:rFonts w:ascii="华文楷体" w:eastAsia="华文楷体" w:hAnsi="华文楷体" w:hint="eastAsia"/>
            <w:sz w:val="28"/>
            <w:szCs w:val="28"/>
          </w:rPr>
          <w:delText>对镜</w:delText>
        </w:r>
      </w:del>
      <w:ins w:id="88" w:author="admin" w:date="2015-09-17T21:35:00Z">
        <w:r w:rsidR="00655EB8">
          <w:rPr>
            <w:rFonts w:ascii="华文楷体" w:eastAsia="华文楷体" w:hAnsi="华文楷体" w:hint="eastAsia"/>
            <w:sz w:val="28"/>
            <w:szCs w:val="28"/>
          </w:rPr>
          <w:t>对境</w:t>
        </w:r>
      </w:ins>
      <w:proofErr w:type="gramEnd"/>
      <w:r w:rsidRPr="00DF711B">
        <w:rPr>
          <w:rFonts w:ascii="华文楷体" w:eastAsia="华文楷体" w:hAnsi="华文楷体" w:hint="eastAsia"/>
          <w:sz w:val="28"/>
          <w:szCs w:val="28"/>
        </w:rPr>
        <w:t>的意思，有</w:t>
      </w:r>
      <w:proofErr w:type="gramStart"/>
      <w:r w:rsidRPr="00DF711B">
        <w:rPr>
          <w:rFonts w:ascii="华文楷体" w:eastAsia="华文楷体" w:hAnsi="华文楷体" w:hint="eastAsia"/>
          <w:sz w:val="28"/>
          <w:szCs w:val="28"/>
        </w:rPr>
        <w:t>境就是</w:t>
      </w:r>
      <w:proofErr w:type="gramEnd"/>
      <w:r w:rsidRPr="00DF711B">
        <w:rPr>
          <w:rFonts w:ascii="华文楷体" w:eastAsia="华文楷体" w:hAnsi="华文楷体" w:hint="eastAsia"/>
          <w:sz w:val="28"/>
          <w:szCs w:val="28"/>
        </w:rPr>
        <w:t>自己能了知的本体，如果从粗的角度而言，有境，有些时候人本身作为有境，然后所观察、所了知、所趋入的对象就称为</w:t>
      </w:r>
      <w:del w:id="89" w:author="admin" w:date="2015-09-17T21:48:00Z">
        <w:r w:rsidRPr="00DF711B" w:rsidDel="00824CFB">
          <w:rPr>
            <w:rFonts w:ascii="华文楷体" w:eastAsia="华文楷体" w:hAnsi="华文楷体" w:hint="eastAsia"/>
            <w:sz w:val="28"/>
            <w:szCs w:val="28"/>
          </w:rPr>
          <w:delText>对镜</w:delText>
        </w:r>
      </w:del>
      <w:ins w:id="90" w:author="admin" w:date="2015-09-17T21:48:00Z">
        <w:r w:rsidR="00824CFB">
          <w:rPr>
            <w:rFonts w:ascii="华文楷体" w:eastAsia="华文楷体" w:hAnsi="华文楷体" w:hint="eastAsia"/>
            <w:sz w:val="28"/>
            <w:szCs w:val="28"/>
          </w:rPr>
          <w:t>对境。</w:t>
        </w:r>
      </w:ins>
      <w:del w:id="91" w:author="admin" w:date="2015-09-17T21:48:00Z">
        <w:r w:rsidRPr="00DF711B" w:rsidDel="00824CFB">
          <w:rPr>
            <w:rFonts w:ascii="华文楷体" w:eastAsia="华文楷体" w:hAnsi="华文楷体" w:hint="eastAsia"/>
            <w:sz w:val="28"/>
            <w:szCs w:val="28"/>
          </w:rPr>
          <w:delText>，</w:delText>
        </w:r>
      </w:del>
      <w:r w:rsidRPr="00DF711B">
        <w:rPr>
          <w:rFonts w:ascii="华文楷体" w:eastAsia="华文楷体" w:hAnsi="华文楷体" w:hint="eastAsia"/>
          <w:sz w:val="28"/>
          <w:szCs w:val="28"/>
        </w:rPr>
        <w:t>有</w:t>
      </w:r>
      <w:ins w:id="92" w:author="admin" w:date="2015-09-17T21:48:00Z">
        <w:r w:rsidR="00F51F61">
          <w:rPr>
            <w:rFonts w:ascii="华文楷体" w:eastAsia="华文楷体" w:hAnsi="华文楷体" w:hint="eastAsia"/>
            <w:sz w:val="28"/>
            <w:szCs w:val="28"/>
          </w:rPr>
          <w:t>些</w:t>
        </w:r>
      </w:ins>
      <w:r w:rsidRPr="00DF711B">
        <w:rPr>
          <w:rFonts w:ascii="华文楷体" w:eastAsia="华文楷体" w:hAnsi="华文楷体" w:hint="eastAsia"/>
          <w:sz w:val="28"/>
          <w:szCs w:val="28"/>
        </w:rPr>
        <w:t>时候有境</w:t>
      </w:r>
      <w:proofErr w:type="gramStart"/>
      <w:r w:rsidRPr="00DF711B">
        <w:rPr>
          <w:rFonts w:ascii="华文楷体" w:eastAsia="华文楷体" w:hAnsi="华文楷体" w:hint="eastAsia"/>
          <w:sz w:val="28"/>
          <w:szCs w:val="28"/>
        </w:rPr>
        <w:t>单单指</w:t>
      </w:r>
      <w:proofErr w:type="gramEnd"/>
      <w:r w:rsidRPr="00DF711B">
        <w:rPr>
          <w:rFonts w:ascii="华文楷体" w:eastAsia="华文楷体" w:hAnsi="华文楷体" w:hint="eastAsia"/>
          <w:sz w:val="28"/>
          <w:szCs w:val="28"/>
        </w:rPr>
        <w:t>心识，因为前面是从整个人讲的，有时候单单讲心识，如果说我们讲的很细</w:t>
      </w:r>
      <w:ins w:id="93" w:author="admin" w:date="2015-09-17T21:48:00Z">
        <w:r w:rsidR="00A248F8">
          <w:rPr>
            <w:rFonts w:ascii="华文楷体" w:eastAsia="华文楷体" w:hAnsi="华文楷体" w:hint="eastAsia"/>
            <w:sz w:val="28"/>
            <w:szCs w:val="28"/>
          </w:rPr>
          <w:t>的时候</w:t>
        </w:r>
      </w:ins>
      <w:r w:rsidRPr="00DF711B">
        <w:rPr>
          <w:rFonts w:ascii="华文楷体" w:eastAsia="华文楷体" w:hAnsi="华文楷体" w:hint="eastAsia"/>
          <w:sz w:val="28"/>
          <w:szCs w:val="28"/>
        </w:rPr>
        <w:t>，</w:t>
      </w:r>
      <w:ins w:id="94" w:author="admin" w:date="2015-09-17T21:48:00Z">
        <w:r w:rsidR="00A248F8">
          <w:rPr>
            <w:rFonts w:ascii="华文楷体" w:eastAsia="华文楷体" w:hAnsi="华文楷体" w:hint="eastAsia"/>
            <w:sz w:val="28"/>
            <w:szCs w:val="28"/>
          </w:rPr>
          <w:t>真的</w:t>
        </w:r>
      </w:ins>
      <w:r w:rsidRPr="00DF711B">
        <w:rPr>
          <w:rFonts w:ascii="华文楷体" w:eastAsia="华文楷体" w:hAnsi="华文楷体" w:hint="eastAsia"/>
          <w:sz w:val="28"/>
          <w:szCs w:val="28"/>
        </w:rPr>
        <w:t>很严格</w:t>
      </w:r>
      <w:del w:id="95" w:author="admin" w:date="2015-09-17T21:49:00Z">
        <w:r w:rsidRPr="00DF711B" w:rsidDel="00AD1307">
          <w:rPr>
            <w:rFonts w:ascii="华文楷体" w:eastAsia="华文楷体" w:hAnsi="华文楷体" w:hint="eastAsia"/>
            <w:sz w:val="28"/>
            <w:szCs w:val="28"/>
          </w:rPr>
          <w:delText>的来讲</w:delText>
        </w:r>
      </w:del>
      <w:ins w:id="96" w:author="admin" w:date="2015-09-17T21:49:00Z">
        <w:r w:rsidR="00AD1307">
          <w:rPr>
            <w:rFonts w:ascii="华文楷体" w:eastAsia="华文楷体" w:hAnsi="华文楷体" w:hint="eastAsia"/>
            <w:sz w:val="28"/>
            <w:szCs w:val="28"/>
          </w:rPr>
          <w:t>分析的时候</w:t>
        </w:r>
      </w:ins>
      <w:r w:rsidRPr="00DF711B">
        <w:rPr>
          <w:rFonts w:ascii="华文楷体" w:eastAsia="华文楷体" w:hAnsi="华文楷体" w:hint="eastAsia"/>
          <w:sz w:val="28"/>
          <w:szCs w:val="28"/>
        </w:rPr>
        <w:t>这个</w:t>
      </w:r>
      <w:del w:id="97" w:author="admin" w:date="2015-09-17T21:48:00Z">
        <w:r w:rsidRPr="00DF711B" w:rsidDel="00A248F8">
          <w:rPr>
            <w:rFonts w:ascii="华文楷体" w:eastAsia="华文楷体" w:hAnsi="华文楷体" w:hint="eastAsia"/>
            <w:sz w:val="28"/>
            <w:szCs w:val="28"/>
          </w:rPr>
          <w:delText>对镜</w:delText>
        </w:r>
      </w:del>
      <w:proofErr w:type="gramStart"/>
      <w:ins w:id="98" w:author="admin" w:date="2015-09-17T21:48:00Z">
        <w:r w:rsidR="00A248F8">
          <w:rPr>
            <w:rFonts w:ascii="华文楷体" w:eastAsia="华文楷体" w:hAnsi="华文楷体" w:hint="eastAsia"/>
            <w:sz w:val="28"/>
            <w:szCs w:val="28"/>
          </w:rPr>
          <w:t>对境</w:t>
        </w:r>
      </w:ins>
      <w:r w:rsidRPr="00DF711B">
        <w:rPr>
          <w:rFonts w:ascii="华文楷体" w:eastAsia="华文楷体" w:hAnsi="华文楷体" w:hint="eastAsia"/>
          <w:sz w:val="28"/>
          <w:szCs w:val="28"/>
        </w:rPr>
        <w:t>就是</w:t>
      </w:r>
      <w:proofErr w:type="gramEnd"/>
      <w:r w:rsidRPr="00DF711B">
        <w:rPr>
          <w:rFonts w:ascii="华文楷体" w:eastAsia="华文楷体" w:hAnsi="华文楷体" w:hint="eastAsia"/>
          <w:sz w:val="28"/>
          <w:szCs w:val="28"/>
        </w:rPr>
        <w:t>作为心识来讲的</w:t>
      </w:r>
      <w:del w:id="99" w:author="admin" w:date="2015-09-17T21:49:00Z">
        <w:r w:rsidRPr="00DF711B" w:rsidDel="009E4600">
          <w:rPr>
            <w:rFonts w:ascii="华文楷体" w:eastAsia="华文楷体" w:hAnsi="华文楷体" w:hint="eastAsia"/>
            <w:sz w:val="28"/>
            <w:szCs w:val="28"/>
          </w:rPr>
          <w:delText>，</w:delText>
        </w:r>
      </w:del>
      <w:ins w:id="100" w:author="admin" w:date="2015-09-17T21:49:00Z">
        <w:r w:rsidR="009E4600">
          <w:rPr>
            <w:rFonts w:ascii="华文楷体" w:eastAsia="华文楷体" w:hAnsi="华文楷体" w:hint="eastAsia"/>
            <w:sz w:val="28"/>
            <w:szCs w:val="28"/>
          </w:rPr>
          <w:t>。</w:t>
        </w:r>
      </w:ins>
      <w:r w:rsidRPr="00DF711B">
        <w:rPr>
          <w:rFonts w:ascii="华文楷体" w:eastAsia="华文楷体" w:hAnsi="华文楷体" w:hint="eastAsia"/>
          <w:sz w:val="28"/>
          <w:szCs w:val="28"/>
        </w:rPr>
        <w:t>心</w:t>
      </w:r>
      <w:proofErr w:type="gramStart"/>
      <w:r w:rsidRPr="00DF711B">
        <w:rPr>
          <w:rFonts w:ascii="华文楷体" w:eastAsia="华文楷体" w:hAnsi="华文楷体" w:hint="eastAsia"/>
          <w:sz w:val="28"/>
          <w:szCs w:val="28"/>
        </w:rPr>
        <w:t>识能够</w:t>
      </w:r>
      <w:proofErr w:type="gramEnd"/>
      <w:r w:rsidRPr="00DF711B">
        <w:rPr>
          <w:rFonts w:ascii="华文楷体" w:eastAsia="华文楷体" w:hAnsi="华文楷体" w:hint="eastAsia"/>
          <w:sz w:val="28"/>
          <w:szCs w:val="28"/>
        </w:rPr>
        <w:t>了知的，心</w:t>
      </w:r>
      <w:proofErr w:type="gramStart"/>
      <w:r w:rsidRPr="00DF711B">
        <w:rPr>
          <w:rFonts w:ascii="华文楷体" w:eastAsia="华文楷体" w:hAnsi="华文楷体" w:hint="eastAsia"/>
          <w:sz w:val="28"/>
          <w:szCs w:val="28"/>
        </w:rPr>
        <w:t>识能够</w:t>
      </w:r>
      <w:proofErr w:type="gramEnd"/>
      <w:r w:rsidRPr="00DF711B">
        <w:rPr>
          <w:rFonts w:ascii="华文楷体" w:eastAsia="华文楷体" w:hAnsi="华文楷体" w:hint="eastAsia"/>
          <w:sz w:val="28"/>
          <w:szCs w:val="28"/>
        </w:rPr>
        <w:t>判断的</w:t>
      </w:r>
      <w:ins w:id="101" w:author="admin" w:date="2015-09-17T21:49:00Z">
        <w:r w:rsidR="00AD1307">
          <w:rPr>
            <w:rFonts w:ascii="华文楷体" w:eastAsia="华文楷体" w:hAnsi="华文楷体" w:hint="eastAsia"/>
            <w:sz w:val="28"/>
            <w:szCs w:val="28"/>
          </w:rPr>
          <w:t>这些方面</w:t>
        </w:r>
      </w:ins>
      <w:r w:rsidRPr="00DF711B">
        <w:rPr>
          <w:rFonts w:ascii="华文楷体" w:eastAsia="华文楷体" w:hAnsi="华文楷体" w:hint="eastAsia"/>
          <w:sz w:val="28"/>
          <w:szCs w:val="28"/>
        </w:rPr>
        <w:t>就叫做</w:t>
      </w:r>
      <w:del w:id="102" w:author="admin" w:date="2015-09-17T21:48:00Z">
        <w:r w:rsidRPr="00DF711B" w:rsidDel="0083138D">
          <w:rPr>
            <w:rFonts w:ascii="华文楷体" w:eastAsia="华文楷体" w:hAnsi="华文楷体" w:hint="eastAsia"/>
            <w:sz w:val="28"/>
            <w:szCs w:val="28"/>
          </w:rPr>
          <w:delText>对镜</w:delText>
        </w:r>
      </w:del>
      <w:ins w:id="103" w:author="admin" w:date="2015-09-17T21:48:00Z">
        <w:r w:rsidR="0083138D">
          <w:rPr>
            <w:rFonts w:ascii="华文楷体" w:eastAsia="华文楷体" w:hAnsi="华文楷体" w:hint="eastAsia"/>
            <w:sz w:val="28"/>
            <w:szCs w:val="28"/>
          </w:rPr>
          <w:t>对境</w:t>
        </w:r>
      </w:ins>
      <w:r w:rsidRPr="00DF711B">
        <w:rPr>
          <w:rFonts w:ascii="华文楷体" w:eastAsia="华文楷体" w:hAnsi="华文楷体" w:hint="eastAsia"/>
          <w:sz w:val="28"/>
          <w:szCs w:val="28"/>
        </w:rPr>
        <w:t>。还有周遍也好</w:t>
      </w:r>
      <w:proofErr w:type="gramStart"/>
      <w:r w:rsidRPr="00DF711B">
        <w:rPr>
          <w:rFonts w:ascii="华文楷体" w:eastAsia="华文楷体" w:hAnsi="华文楷体" w:hint="eastAsia"/>
          <w:sz w:val="28"/>
          <w:szCs w:val="28"/>
        </w:rPr>
        <w:t>不</w:t>
      </w:r>
      <w:proofErr w:type="gramEnd"/>
      <w:r w:rsidRPr="00DF711B">
        <w:rPr>
          <w:rFonts w:ascii="华文楷体" w:eastAsia="华文楷体" w:hAnsi="华文楷体" w:hint="eastAsia"/>
          <w:sz w:val="28"/>
          <w:szCs w:val="28"/>
        </w:rPr>
        <w:t>周遍也好，还有粗细，能知和所知等等，这一切有为法和无为法都是包括了这里所讲的有法。所以有法是包括了一切有为法和无为法。</w:t>
      </w:r>
    </w:p>
    <w:p w:rsidR="00DF711B" w:rsidRPr="00DF711B" w:rsidRDefault="00DF711B" w:rsidP="00DF711B">
      <w:pPr>
        <w:ind w:firstLine="570"/>
        <w:rPr>
          <w:rFonts w:ascii="华文楷体" w:eastAsia="华文楷体" w:hAnsi="华文楷体"/>
          <w:sz w:val="28"/>
          <w:szCs w:val="28"/>
        </w:rPr>
      </w:pPr>
      <w:r w:rsidRPr="00DF711B">
        <w:rPr>
          <w:rFonts w:ascii="华文楷体" w:eastAsia="华文楷体" w:hAnsi="华文楷体" w:hint="eastAsia"/>
          <w:sz w:val="28"/>
          <w:szCs w:val="28"/>
        </w:rPr>
        <w:t>【</w:t>
      </w:r>
      <w:r w:rsidRPr="00443FF9">
        <w:rPr>
          <w:rFonts w:asciiTheme="minorEastAsia" w:hAnsiTheme="minorEastAsia" w:hint="eastAsia"/>
          <w:sz w:val="28"/>
          <w:szCs w:val="28"/>
          <w:rPrChange w:id="104" w:author="admin" w:date="2015-09-16T23:33:00Z">
            <w:rPr>
              <w:rFonts w:ascii="华文楷体" w:eastAsia="华文楷体" w:hAnsi="华文楷体" w:hint="eastAsia"/>
              <w:sz w:val="28"/>
              <w:szCs w:val="28"/>
            </w:rPr>
          </w:rPrChange>
        </w:rPr>
        <w:t>为此，只要依理证明（这一切）无实，就必定能根除两种俱生我执。</w:t>
      </w:r>
      <w:r w:rsidRPr="00DF711B">
        <w:rPr>
          <w:rFonts w:ascii="华文楷体" w:eastAsia="华文楷体" w:hAnsi="华文楷体" w:hint="eastAsia"/>
          <w:sz w:val="28"/>
          <w:szCs w:val="28"/>
        </w:rPr>
        <w:t>】</w:t>
      </w:r>
    </w:p>
    <w:p w:rsidR="00DF711B" w:rsidRPr="00DF711B" w:rsidRDefault="00DF711B" w:rsidP="00DF711B">
      <w:pPr>
        <w:ind w:firstLine="570"/>
        <w:rPr>
          <w:rFonts w:ascii="华文楷体" w:eastAsia="华文楷体" w:hAnsi="华文楷体"/>
          <w:sz w:val="28"/>
          <w:szCs w:val="28"/>
        </w:rPr>
      </w:pPr>
      <w:r w:rsidRPr="00DF711B">
        <w:rPr>
          <w:rFonts w:ascii="华文楷体" w:eastAsia="华文楷体" w:hAnsi="华文楷体" w:hint="eastAsia"/>
          <w:sz w:val="28"/>
          <w:szCs w:val="28"/>
        </w:rPr>
        <w:t>因为自他所说法中包括了所有有为法和无为法，如果我们能够把这一切有为法和无为法了知是无自性的，我们就在</w:t>
      </w:r>
      <w:proofErr w:type="gramStart"/>
      <w:r w:rsidRPr="00DF711B">
        <w:rPr>
          <w:rFonts w:ascii="华文楷体" w:eastAsia="华文楷体" w:hAnsi="华文楷体" w:hint="eastAsia"/>
          <w:sz w:val="28"/>
          <w:szCs w:val="28"/>
        </w:rPr>
        <w:t>立根本因中</w:t>
      </w:r>
      <w:proofErr w:type="gramEnd"/>
      <w:r w:rsidRPr="00DF711B">
        <w:rPr>
          <w:rFonts w:ascii="华文楷体" w:eastAsia="华文楷体" w:hAnsi="华文楷体" w:hint="eastAsia"/>
          <w:sz w:val="28"/>
          <w:szCs w:val="28"/>
        </w:rPr>
        <w:t>讲到自他所说法</w:t>
      </w:r>
      <w:del w:id="105" w:author="admin" w:date="2015-09-17T21:50:00Z">
        <w:r w:rsidRPr="00DF711B" w:rsidDel="000F63B0">
          <w:rPr>
            <w:rFonts w:ascii="华文楷体" w:eastAsia="华文楷体" w:hAnsi="华文楷体" w:hint="eastAsia"/>
            <w:sz w:val="28"/>
            <w:szCs w:val="28"/>
          </w:rPr>
          <w:delText>？【8:01】</w:delText>
        </w:r>
      </w:del>
      <w:ins w:id="106" w:author="admin" w:date="2015-09-17T21:50:00Z">
        <w:r w:rsidR="000F63B0">
          <w:rPr>
            <w:rFonts w:ascii="华文楷体" w:eastAsia="华文楷体" w:hAnsi="华文楷体" w:hint="eastAsia"/>
            <w:sz w:val="28"/>
            <w:szCs w:val="28"/>
          </w:rPr>
          <w:t>，此等</w:t>
        </w:r>
      </w:ins>
      <w:r w:rsidRPr="00DF711B">
        <w:rPr>
          <w:rFonts w:ascii="华文楷体" w:eastAsia="华文楷体" w:hAnsi="华文楷体" w:hint="eastAsia"/>
          <w:sz w:val="28"/>
          <w:szCs w:val="28"/>
        </w:rPr>
        <w:t>真实中，无性（后面第四句中有个无性），就是指无有自性。如果我们真正能够通过离</w:t>
      </w:r>
      <w:ins w:id="107" w:author="admin" w:date="2015-09-17T21:51:00Z">
        <w:r w:rsidR="005F2F13">
          <w:rPr>
            <w:rFonts w:ascii="华文楷体" w:eastAsia="华文楷体" w:hAnsi="华文楷体" w:hint="eastAsia"/>
            <w:sz w:val="28"/>
            <w:szCs w:val="28"/>
          </w:rPr>
          <w:t>一</w:t>
        </w:r>
      </w:ins>
      <w:r w:rsidRPr="00DF711B">
        <w:rPr>
          <w:rFonts w:ascii="华文楷体" w:eastAsia="华文楷体" w:hAnsi="华文楷体" w:hint="eastAsia"/>
          <w:sz w:val="28"/>
          <w:szCs w:val="28"/>
        </w:rPr>
        <w:t>多因来了知一切有为法无为法都是无有自性，</w:t>
      </w:r>
      <w:ins w:id="108" w:author="admin" w:date="2015-09-17T21:51:00Z">
        <w:r w:rsidR="008F7ED5">
          <w:rPr>
            <w:rFonts w:ascii="华文楷体" w:eastAsia="华文楷体" w:hAnsi="华文楷体" w:hint="eastAsia"/>
            <w:sz w:val="28"/>
            <w:szCs w:val="28"/>
          </w:rPr>
          <w:t>都是</w:t>
        </w:r>
      </w:ins>
      <w:r w:rsidRPr="00DF711B">
        <w:rPr>
          <w:rFonts w:ascii="华文楷体" w:eastAsia="华文楷体" w:hAnsi="华文楷体" w:hint="eastAsia"/>
          <w:sz w:val="28"/>
          <w:szCs w:val="28"/>
        </w:rPr>
        <w:t>无实有的话</w:t>
      </w:r>
      <w:ins w:id="109" w:author="admin" w:date="2015-09-17T21:51:00Z">
        <w:r w:rsidR="008F7ED5">
          <w:rPr>
            <w:rFonts w:ascii="华文楷体" w:eastAsia="华文楷体" w:hAnsi="华文楷体" w:hint="eastAsia"/>
            <w:sz w:val="28"/>
            <w:szCs w:val="28"/>
          </w:rPr>
          <w:t>，</w:t>
        </w:r>
      </w:ins>
      <w:r w:rsidRPr="00DF711B">
        <w:rPr>
          <w:rFonts w:ascii="华文楷体" w:eastAsia="华文楷体" w:hAnsi="华文楷体" w:hint="eastAsia"/>
          <w:sz w:val="28"/>
          <w:szCs w:val="28"/>
        </w:rPr>
        <w:t>就肯定能根除两种俱</w:t>
      </w:r>
      <w:proofErr w:type="gramStart"/>
      <w:r w:rsidRPr="00DF711B">
        <w:rPr>
          <w:rFonts w:ascii="华文楷体" w:eastAsia="华文楷体" w:hAnsi="华文楷体" w:hint="eastAsia"/>
          <w:sz w:val="28"/>
          <w:szCs w:val="28"/>
        </w:rPr>
        <w:t>生我执</w:t>
      </w:r>
      <w:proofErr w:type="gramEnd"/>
      <w:del w:id="110" w:author="admin" w:date="2015-09-17T21:51:00Z">
        <w:r w:rsidRPr="00DF711B" w:rsidDel="008F7ED5">
          <w:rPr>
            <w:rFonts w:ascii="华文楷体" w:eastAsia="华文楷体" w:hAnsi="华文楷体" w:hint="eastAsia"/>
            <w:sz w:val="28"/>
            <w:szCs w:val="28"/>
          </w:rPr>
          <w:delText>，</w:delText>
        </w:r>
      </w:del>
      <w:ins w:id="111" w:author="admin" w:date="2015-09-17T21:51:00Z">
        <w:r w:rsidR="008F7ED5">
          <w:rPr>
            <w:rFonts w:ascii="华文楷体" w:eastAsia="华文楷体" w:hAnsi="华文楷体" w:hint="eastAsia"/>
            <w:sz w:val="28"/>
            <w:szCs w:val="28"/>
          </w:rPr>
          <w:t>。</w:t>
        </w:r>
      </w:ins>
      <w:r w:rsidRPr="00DF711B">
        <w:rPr>
          <w:rFonts w:ascii="华文楷体" w:eastAsia="华文楷体" w:hAnsi="华文楷体" w:hint="eastAsia"/>
          <w:sz w:val="28"/>
          <w:szCs w:val="28"/>
        </w:rPr>
        <w:t>所以这一句实际上做了一个总答。那么前面的提问，如果</w:t>
      </w:r>
      <w:proofErr w:type="gramStart"/>
      <w:r w:rsidRPr="00DF711B">
        <w:rPr>
          <w:rFonts w:ascii="华文楷体" w:eastAsia="华文楷体" w:hAnsi="华文楷体" w:hint="eastAsia"/>
          <w:sz w:val="28"/>
          <w:szCs w:val="28"/>
        </w:rPr>
        <w:t>你遮破</w:t>
      </w:r>
      <w:proofErr w:type="gramEnd"/>
      <w:r w:rsidRPr="00DF711B">
        <w:rPr>
          <w:rFonts w:ascii="华文楷体" w:eastAsia="华文楷体" w:hAnsi="华文楷体" w:hint="eastAsia"/>
          <w:sz w:val="28"/>
          <w:szCs w:val="28"/>
        </w:rPr>
        <w:t>了一切</w:t>
      </w:r>
      <w:proofErr w:type="gramStart"/>
      <w:r w:rsidRPr="00DF711B">
        <w:rPr>
          <w:rFonts w:ascii="华文楷体" w:eastAsia="华文楷体" w:hAnsi="华文楷体" w:hint="eastAsia"/>
          <w:sz w:val="28"/>
          <w:szCs w:val="28"/>
        </w:rPr>
        <w:t>有实法怎么</w:t>
      </w:r>
      <w:proofErr w:type="gramEnd"/>
      <w:r w:rsidRPr="00DF711B">
        <w:rPr>
          <w:rFonts w:ascii="华文楷体" w:eastAsia="华文楷体" w:hAnsi="华文楷体" w:hint="eastAsia"/>
          <w:sz w:val="28"/>
          <w:szCs w:val="28"/>
        </w:rPr>
        <w:t>能够妨害俱生</w:t>
      </w:r>
      <w:proofErr w:type="gramStart"/>
      <w:r w:rsidRPr="00DF711B">
        <w:rPr>
          <w:rFonts w:ascii="华文楷体" w:eastAsia="华文楷体" w:hAnsi="华文楷体" w:hint="eastAsia"/>
          <w:sz w:val="28"/>
          <w:szCs w:val="28"/>
        </w:rPr>
        <w:t>我执呢</w:t>
      </w:r>
      <w:proofErr w:type="gramEnd"/>
      <w:del w:id="112" w:author="admin" w:date="2015-09-17T21:51:00Z">
        <w:r w:rsidRPr="00DF711B" w:rsidDel="00242F4C">
          <w:rPr>
            <w:rFonts w:ascii="华文楷体" w:eastAsia="华文楷体" w:hAnsi="华文楷体" w:hint="eastAsia"/>
            <w:sz w:val="28"/>
            <w:szCs w:val="28"/>
          </w:rPr>
          <w:delText>，</w:delText>
        </w:r>
      </w:del>
      <w:ins w:id="113" w:author="admin" w:date="2015-09-17T21:51:00Z">
        <w:r w:rsidR="00242F4C">
          <w:rPr>
            <w:rFonts w:ascii="华文楷体" w:eastAsia="华文楷体" w:hAnsi="华文楷体" w:hint="eastAsia"/>
            <w:sz w:val="28"/>
            <w:szCs w:val="28"/>
          </w:rPr>
          <w:t>？</w:t>
        </w:r>
      </w:ins>
      <w:r w:rsidRPr="00DF711B">
        <w:rPr>
          <w:rFonts w:ascii="华文楷体" w:eastAsia="华文楷体" w:hAnsi="华文楷体" w:hint="eastAsia"/>
          <w:sz w:val="28"/>
          <w:szCs w:val="28"/>
        </w:rPr>
        <w:t>麦彭仁波</w:t>
      </w:r>
      <w:proofErr w:type="gramStart"/>
      <w:r w:rsidRPr="00DF711B">
        <w:rPr>
          <w:rFonts w:ascii="华文楷体" w:eastAsia="华文楷体" w:hAnsi="华文楷体" w:hint="eastAsia"/>
          <w:sz w:val="28"/>
          <w:szCs w:val="28"/>
        </w:rPr>
        <w:t>切首先</w:t>
      </w:r>
      <w:proofErr w:type="gramEnd"/>
      <w:r w:rsidRPr="00DF711B">
        <w:rPr>
          <w:rFonts w:ascii="华文楷体" w:eastAsia="华文楷体" w:hAnsi="华文楷体" w:hint="eastAsia"/>
          <w:sz w:val="28"/>
          <w:szCs w:val="28"/>
        </w:rPr>
        <w:t>就把自他所说法实际包括一切万法，一切万法都包括在这里面</w:t>
      </w:r>
      <w:del w:id="114" w:author="admin" w:date="2015-09-17T21:52:00Z">
        <w:r w:rsidRPr="00DF711B" w:rsidDel="00286D51">
          <w:rPr>
            <w:rFonts w:ascii="华文楷体" w:eastAsia="华文楷体" w:hAnsi="华文楷体" w:hint="eastAsia"/>
            <w:sz w:val="28"/>
            <w:szCs w:val="28"/>
          </w:rPr>
          <w:delText>，</w:delText>
        </w:r>
      </w:del>
      <w:ins w:id="115" w:author="admin" w:date="2015-09-17T21:52:00Z">
        <w:r w:rsidR="00286D51">
          <w:rPr>
            <w:rFonts w:ascii="华文楷体" w:eastAsia="华文楷体" w:hAnsi="华文楷体" w:hint="eastAsia"/>
            <w:sz w:val="28"/>
            <w:szCs w:val="28"/>
          </w:rPr>
          <w:t>。</w:t>
        </w:r>
      </w:ins>
      <w:r w:rsidRPr="00DF711B">
        <w:rPr>
          <w:rFonts w:ascii="华文楷体" w:eastAsia="华文楷体" w:hAnsi="华文楷体" w:hint="eastAsia"/>
          <w:sz w:val="28"/>
          <w:szCs w:val="28"/>
        </w:rPr>
        <w:t>首先将有法做这样的判断，然后如果把一切的有为法和无为法都能够了知是无实的，那么就能了知这个俱生</w:t>
      </w:r>
      <w:proofErr w:type="gramStart"/>
      <w:r w:rsidRPr="00DF711B">
        <w:rPr>
          <w:rFonts w:ascii="华文楷体" w:eastAsia="华文楷体" w:hAnsi="华文楷体" w:hint="eastAsia"/>
          <w:sz w:val="28"/>
          <w:szCs w:val="28"/>
        </w:rPr>
        <w:t>我执是</w:t>
      </w:r>
      <w:proofErr w:type="gramEnd"/>
      <w:r w:rsidRPr="00DF711B">
        <w:rPr>
          <w:rFonts w:ascii="华文楷体" w:eastAsia="华文楷体" w:hAnsi="华文楷体" w:hint="eastAsia"/>
          <w:sz w:val="28"/>
          <w:szCs w:val="28"/>
        </w:rPr>
        <w:t>根本没有立足之地的，</w:t>
      </w:r>
      <w:ins w:id="116" w:author="admin" w:date="2015-09-17T21:52:00Z">
        <w:r w:rsidR="00816F5F">
          <w:rPr>
            <w:rFonts w:ascii="华文楷体" w:eastAsia="华文楷体" w:hAnsi="华文楷体" w:hint="eastAsia"/>
            <w:sz w:val="28"/>
            <w:szCs w:val="28"/>
          </w:rPr>
          <w:t>不可能有俱</w:t>
        </w:r>
        <w:proofErr w:type="gramStart"/>
        <w:r w:rsidR="00816F5F">
          <w:rPr>
            <w:rFonts w:ascii="华文楷体" w:eastAsia="华文楷体" w:hAnsi="华文楷体" w:hint="eastAsia"/>
            <w:sz w:val="28"/>
            <w:szCs w:val="28"/>
          </w:rPr>
          <w:t>生我</w:t>
        </w:r>
        <w:r w:rsidR="00816F5F">
          <w:rPr>
            <w:rFonts w:ascii="华文楷体" w:eastAsia="华文楷体" w:hAnsi="华文楷体" w:hint="eastAsia"/>
            <w:sz w:val="28"/>
            <w:szCs w:val="28"/>
          </w:rPr>
          <w:lastRenderedPageBreak/>
          <w:t>执的</w:t>
        </w:r>
        <w:proofErr w:type="gramEnd"/>
        <w:r w:rsidR="00816F5F">
          <w:rPr>
            <w:rFonts w:ascii="华文楷体" w:eastAsia="华文楷体" w:hAnsi="华文楷体" w:hint="eastAsia"/>
            <w:sz w:val="28"/>
            <w:szCs w:val="28"/>
          </w:rPr>
          <w:t>立足之地，</w:t>
        </w:r>
      </w:ins>
      <w:r w:rsidRPr="00DF711B">
        <w:rPr>
          <w:rFonts w:ascii="华文楷体" w:eastAsia="华文楷体" w:hAnsi="华文楷体" w:hint="eastAsia"/>
          <w:sz w:val="28"/>
          <w:szCs w:val="28"/>
        </w:rPr>
        <w:t>所以</w:t>
      </w:r>
      <w:ins w:id="117" w:author="admin" w:date="2015-09-17T21:53:00Z">
        <w:r w:rsidR="003F3F76">
          <w:rPr>
            <w:rFonts w:ascii="华文楷体" w:eastAsia="华文楷体" w:hAnsi="华文楷体" w:hint="eastAsia"/>
            <w:sz w:val="28"/>
            <w:szCs w:val="28"/>
          </w:rPr>
          <w:t>说</w:t>
        </w:r>
      </w:ins>
      <w:r w:rsidRPr="00DF711B">
        <w:rPr>
          <w:rFonts w:ascii="华文楷体" w:eastAsia="华文楷体" w:hAnsi="华文楷体" w:hint="eastAsia"/>
          <w:sz w:val="28"/>
          <w:szCs w:val="28"/>
        </w:rPr>
        <w:t>了知一切万法无实有，通过中观打破一切万法的实执，绝对能够根除两种俱生我执。这里就是做一个总的回答。</w:t>
      </w:r>
    </w:p>
    <w:p w:rsidR="00DF711B" w:rsidRPr="00DF711B" w:rsidRDefault="00DF711B" w:rsidP="00DF711B">
      <w:pPr>
        <w:ind w:firstLine="570"/>
        <w:rPr>
          <w:rFonts w:ascii="华文楷体" w:eastAsia="华文楷体" w:hAnsi="华文楷体"/>
          <w:sz w:val="28"/>
          <w:szCs w:val="28"/>
        </w:rPr>
      </w:pPr>
      <w:r w:rsidRPr="00DF711B">
        <w:rPr>
          <w:rFonts w:ascii="华文楷体" w:eastAsia="华文楷体" w:hAnsi="华文楷体" w:hint="eastAsia"/>
          <w:sz w:val="28"/>
          <w:szCs w:val="28"/>
        </w:rPr>
        <w:t>下面</w:t>
      </w:r>
      <w:ins w:id="118" w:author="admin" w:date="2015-09-17T23:37:00Z">
        <w:r w:rsidR="00C15E07">
          <w:rPr>
            <w:rFonts w:ascii="华文楷体" w:eastAsia="华文楷体" w:hAnsi="华文楷体" w:hint="eastAsia"/>
            <w:sz w:val="28"/>
            <w:szCs w:val="28"/>
          </w:rPr>
          <w:t>这一段就是</w:t>
        </w:r>
      </w:ins>
      <w:proofErr w:type="gramStart"/>
      <w:r w:rsidRPr="00DF711B">
        <w:rPr>
          <w:rFonts w:ascii="华文楷体" w:eastAsia="华文楷体" w:hAnsi="华文楷体" w:hint="eastAsia"/>
          <w:sz w:val="28"/>
          <w:szCs w:val="28"/>
        </w:rPr>
        <w:t>是</w:t>
      </w:r>
      <w:proofErr w:type="gramEnd"/>
      <w:r w:rsidRPr="00DF711B">
        <w:rPr>
          <w:rFonts w:ascii="华文楷体" w:eastAsia="华文楷体" w:hAnsi="华文楷体" w:hint="eastAsia"/>
          <w:sz w:val="28"/>
          <w:szCs w:val="28"/>
        </w:rPr>
        <w:t>做分的回答，进一步</w:t>
      </w:r>
      <w:ins w:id="119" w:author="admin" w:date="2015-09-17T23:37:00Z">
        <w:r w:rsidR="00C15E07">
          <w:rPr>
            <w:rFonts w:ascii="华文楷体" w:eastAsia="华文楷体" w:hAnsi="华文楷体" w:hint="eastAsia"/>
            <w:sz w:val="28"/>
            <w:szCs w:val="28"/>
          </w:rPr>
          <w:t>分别的</w:t>
        </w:r>
      </w:ins>
      <w:r w:rsidRPr="00DF711B">
        <w:rPr>
          <w:rFonts w:ascii="华文楷体" w:eastAsia="华文楷体" w:hAnsi="华文楷体" w:hint="eastAsia"/>
          <w:sz w:val="28"/>
          <w:szCs w:val="28"/>
        </w:rPr>
        <w:t>做阐释。首先是对俱生</w:t>
      </w:r>
      <w:proofErr w:type="gramStart"/>
      <w:r w:rsidRPr="00DF711B">
        <w:rPr>
          <w:rFonts w:ascii="华文楷体" w:eastAsia="华文楷体" w:hAnsi="华文楷体" w:hint="eastAsia"/>
          <w:sz w:val="28"/>
          <w:szCs w:val="28"/>
        </w:rPr>
        <w:t>的我执进行</w:t>
      </w:r>
      <w:proofErr w:type="gramEnd"/>
      <w:r w:rsidRPr="00DF711B">
        <w:rPr>
          <w:rFonts w:ascii="华文楷体" w:eastAsia="华文楷体" w:hAnsi="华文楷体" w:hint="eastAsia"/>
          <w:sz w:val="28"/>
          <w:szCs w:val="28"/>
        </w:rPr>
        <w:t>观察，然后是对</w:t>
      </w:r>
      <w:del w:id="120" w:author="admin" w:date="2015-09-17T23:37:00Z">
        <w:r w:rsidRPr="00DF711B" w:rsidDel="00C15E07">
          <w:rPr>
            <w:rFonts w:ascii="华文楷体" w:eastAsia="华文楷体" w:hAnsi="华文楷体" w:hint="eastAsia"/>
            <w:sz w:val="28"/>
            <w:szCs w:val="28"/>
          </w:rPr>
          <w:delText>遍际</w:delText>
        </w:r>
      </w:del>
      <w:proofErr w:type="gramStart"/>
      <w:ins w:id="121" w:author="admin" w:date="2015-09-17T23:37:00Z">
        <w:r w:rsidR="00C15E07">
          <w:rPr>
            <w:rFonts w:ascii="华文楷体" w:eastAsia="华文楷体" w:hAnsi="华文楷体" w:hint="eastAsia"/>
            <w:sz w:val="28"/>
            <w:szCs w:val="28"/>
          </w:rPr>
          <w:t>遍计</w:t>
        </w:r>
      </w:ins>
      <w:r w:rsidRPr="00DF711B">
        <w:rPr>
          <w:rFonts w:ascii="华文楷体" w:eastAsia="华文楷体" w:hAnsi="华文楷体" w:hint="eastAsia"/>
          <w:sz w:val="28"/>
          <w:szCs w:val="28"/>
        </w:rPr>
        <w:t>的我执</w:t>
      </w:r>
      <w:proofErr w:type="gramEnd"/>
      <w:r w:rsidRPr="00DF711B">
        <w:rPr>
          <w:rFonts w:ascii="华文楷体" w:eastAsia="华文楷体" w:hAnsi="华文楷体" w:hint="eastAsia"/>
          <w:sz w:val="28"/>
          <w:szCs w:val="28"/>
        </w:rPr>
        <w:t>进行观察，所以不管是俱</w:t>
      </w:r>
      <w:proofErr w:type="gramStart"/>
      <w:r w:rsidRPr="00DF711B">
        <w:rPr>
          <w:rFonts w:ascii="华文楷体" w:eastAsia="华文楷体" w:hAnsi="华文楷体" w:hint="eastAsia"/>
          <w:sz w:val="28"/>
          <w:szCs w:val="28"/>
        </w:rPr>
        <w:t>生我执也好</w:t>
      </w:r>
      <w:proofErr w:type="gramEnd"/>
      <w:r w:rsidRPr="00DF711B">
        <w:rPr>
          <w:rFonts w:ascii="华文楷体" w:eastAsia="华文楷体" w:hAnsi="华文楷体" w:hint="eastAsia"/>
          <w:sz w:val="28"/>
          <w:szCs w:val="28"/>
        </w:rPr>
        <w:t>，</w:t>
      </w:r>
      <w:del w:id="122" w:author="admin" w:date="2015-09-17T23:38:00Z">
        <w:r w:rsidRPr="00DF711B" w:rsidDel="00970CAC">
          <w:rPr>
            <w:rFonts w:ascii="华文楷体" w:eastAsia="华文楷体" w:hAnsi="华文楷体" w:hint="eastAsia"/>
            <w:sz w:val="28"/>
            <w:szCs w:val="28"/>
          </w:rPr>
          <w:delText>遍际</w:delText>
        </w:r>
      </w:del>
      <w:proofErr w:type="gramStart"/>
      <w:ins w:id="123" w:author="admin" w:date="2015-09-17T23:38:00Z">
        <w:r w:rsidR="00970CAC">
          <w:rPr>
            <w:rFonts w:ascii="华文楷体" w:eastAsia="华文楷体" w:hAnsi="华文楷体" w:hint="eastAsia"/>
            <w:sz w:val="28"/>
            <w:szCs w:val="28"/>
          </w:rPr>
          <w:t>遍计</w:t>
        </w:r>
      </w:ins>
      <w:r w:rsidRPr="00DF711B">
        <w:rPr>
          <w:rFonts w:ascii="华文楷体" w:eastAsia="华文楷体" w:hAnsi="华文楷体" w:hint="eastAsia"/>
          <w:sz w:val="28"/>
          <w:szCs w:val="28"/>
        </w:rPr>
        <w:t>我执</w:t>
      </w:r>
      <w:proofErr w:type="gramEnd"/>
      <w:r w:rsidRPr="00DF711B">
        <w:rPr>
          <w:rFonts w:ascii="华文楷体" w:eastAsia="华文楷体" w:hAnsi="华文楷体" w:hint="eastAsia"/>
          <w:sz w:val="28"/>
          <w:szCs w:val="28"/>
        </w:rPr>
        <w:t>也好</w:t>
      </w:r>
      <w:ins w:id="124" w:author="admin" w:date="2015-09-17T23:38:00Z">
        <w:r w:rsidR="00970CAC">
          <w:rPr>
            <w:rFonts w:ascii="华文楷体" w:eastAsia="华文楷体" w:hAnsi="华文楷体" w:hint="eastAsia"/>
            <w:sz w:val="28"/>
            <w:szCs w:val="28"/>
          </w:rPr>
          <w:t>，</w:t>
        </w:r>
      </w:ins>
      <w:r w:rsidRPr="00DF711B">
        <w:rPr>
          <w:rFonts w:ascii="华文楷体" w:eastAsia="华文楷体" w:hAnsi="华文楷体" w:hint="eastAsia"/>
          <w:sz w:val="28"/>
          <w:szCs w:val="28"/>
        </w:rPr>
        <w:t>实际上都可以通过离</w:t>
      </w:r>
      <w:ins w:id="125" w:author="admin" w:date="2015-09-17T23:38:00Z">
        <w:r w:rsidR="00970CAC">
          <w:rPr>
            <w:rFonts w:ascii="华文楷体" w:eastAsia="华文楷体" w:hAnsi="华文楷体" w:hint="eastAsia"/>
            <w:sz w:val="28"/>
            <w:szCs w:val="28"/>
          </w:rPr>
          <w:t>一</w:t>
        </w:r>
      </w:ins>
      <w:r w:rsidRPr="00DF711B">
        <w:rPr>
          <w:rFonts w:ascii="华文楷体" w:eastAsia="华文楷体" w:hAnsi="华文楷体" w:hint="eastAsia"/>
          <w:sz w:val="28"/>
          <w:szCs w:val="28"/>
        </w:rPr>
        <w:t>多因的方式</w:t>
      </w:r>
      <w:ins w:id="126" w:author="admin" w:date="2015-09-17T23:38:00Z">
        <w:r w:rsidR="00C30E46">
          <w:rPr>
            <w:rFonts w:ascii="华文楷体" w:eastAsia="华文楷体" w:hAnsi="华文楷体" w:hint="eastAsia"/>
            <w:sz w:val="28"/>
            <w:szCs w:val="28"/>
          </w:rPr>
          <w:t>、</w:t>
        </w:r>
      </w:ins>
      <w:r w:rsidRPr="00DF711B">
        <w:rPr>
          <w:rFonts w:ascii="华文楷体" w:eastAsia="华文楷体" w:hAnsi="华文楷体" w:hint="eastAsia"/>
          <w:sz w:val="28"/>
          <w:szCs w:val="28"/>
        </w:rPr>
        <w:t>证明无实的方式来打破的。</w:t>
      </w:r>
    </w:p>
    <w:p w:rsidR="00DF711B" w:rsidRPr="00DF711B" w:rsidRDefault="00DF711B" w:rsidP="00DF711B">
      <w:pPr>
        <w:ind w:firstLine="570"/>
        <w:rPr>
          <w:rFonts w:ascii="华文楷体" w:eastAsia="华文楷体" w:hAnsi="华文楷体"/>
          <w:sz w:val="28"/>
          <w:szCs w:val="28"/>
        </w:rPr>
      </w:pPr>
      <w:r w:rsidRPr="00DF711B">
        <w:rPr>
          <w:rFonts w:ascii="华文楷体" w:eastAsia="华文楷体" w:hAnsi="华文楷体" w:hint="eastAsia"/>
          <w:sz w:val="28"/>
          <w:szCs w:val="28"/>
        </w:rPr>
        <w:t>【</w:t>
      </w:r>
      <w:r w:rsidRPr="00564845">
        <w:rPr>
          <w:rFonts w:asciiTheme="minorEastAsia" w:hAnsiTheme="minorEastAsia" w:hint="eastAsia"/>
          <w:sz w:val="28"/>
          <w:szCs w:val="28"/>
          <w:rPrChange w:id="127" w:author="admin" w:date="2015-09-16T23:33:00Z">
            <w:rPr>
              <w:rFonts w:ascii="华文楷体" w:eastAsia="华文楷体" w:hAnsi="华文楷体" w:hint="eastAsia"/>
              <w:sz w:val="28"/>
              <w:szCs w:val="28"/>
            </w:rPr>
          </w:rPrChange>
        </w:rPr>
        <w:t>本来，一切众生由相续中俱生愚痴的牵引而对瓶子等一切有实法执著成立这个、那个。依赖有实法也可形成无实法的名言，对有实法与无实法执著为此</w:t>
      </w:r>
      <w:del w:id="128" w:author="admin" w:date="2015-09-17T23:39:00Z">
        <w:r w:rsidRPr="00564845" w:rsidDel="00BF62C7">
          <w:rPr>
            <w:rFonts w:asciiTheme="minorEastAsia" w:hAnsiTheme="minorEastAsia" w:hint="eastAsia"/>
            <w:sz w:val="28"/>
            <w:szCs w:val="28"/>
            <w:rPrChange w:id="129" w:author="admin" w:date="2015-09-16T23:33:00Z">
              <w:rPr>
                <w:rFonts w:ascii="华文楷体" w:eastAsia="华文楷体" w:hAnsi="华文楷体" w:hint="eastAsia"/>
                <w:sz w:val="28"/>
                <w:szCs w:val="28"/>
              </w:rPr>
            </w:rPrChange>
          </w:rPr>
          <w:delText>，</w:delText>
        </w:r>
      </w:del>
      <w:r w:rsidRPr="00DF711B">
        <w:rPr>
          <w:rFonts w:ascii="华文楷体" w:eastAsia="华文楷体" w:hAnsi="华文楷体" w:hint="eastAsia"/>
          <w:sz w:val="28"/>
          <w:szCs w:val="28"/>
        </w:rPr>
        <w:t>】</w:t>
      </w:r>
    </w:p>
    <w:p w:rsidR="002929B4" w:rsidRPr="00DF711B" w:rsidDel="002929B4" w:rsidRDefault="00DF711B" w:rsidP="002929B4">
      <w:pPr>
        <w:ind w:firstLine="570"/>
        <w:rPr>
          <w:ins w:id="130" w:author="admin" w:date="2015-09-17T23:39:00Z"/>
          <w:rFonts w:ascii="华文楷体" w:eastAsia="华文楷体" w:hAnsi="华文楷体"/>
          <w:sz w:val="28"/>
          <w:szCs w:val="28"/>
        </w:rPr>
      </w:pPr>
      <w:r w:rsidRPr="00DF711B">
        <w:rPr>
          <w:rFonts w:ascii="华文楷体" w:eastAsia="华文楷体" w:hAnsi="华文楷体" w:hint="eastAsia"/>
          <w:sz w:val="28"/>
          <w:szCs w:val="28"/>
        </w:rPr>
        <w:t>在“执著为此”以上主要是讲到了俱生的法执。众生是怎么样形成俱生法执的？俱生法执，本来一切众生由于相续中的俱生愚痴，这个俱生愚痴就是相续当中本来具备的，无始以来就具备的俱生的无明</w:t>
      </w:r>
    </w:p>
    <w:p w:rsidR="00462611" w:rsidRPr="00462611" w:rsidDel="002929B4" w:rsidRDefault="00DF711B">
      <w:pPr>
        <w:rPr>
          <w:del w:id="131" w:author="admin" w:date="2015-09-17T23:39:00Z"/>
          <w:rFonts w:ascii="华文楷体" w:eastAsia="华文楷体" w:hAnsi="华文楷体"/>
          <w:sz w:val="28"/>
          <w:szCs w:val="28"/>
        </w:rPr>
        <w:pPrChange w:id="132" w:author="admin" w:date="2015-09-17T23:39:00Z">
          <w:pPr>
            <w:ind w:firstLine="570"/>
          </w:pPr>
        </w:pPrChange>
      </w:pPr>
      <w:del w:id="133" w:author="admin" w:date="2015-09-17T23:39:00Z">
        <w:r w:rsidRPr="00DF711B" w:rsidDel="002929B4">
          <w:rPr>
            <w:rFonts w:ascii="华文楷体" w:eastAsia="华文楷体" w:hAnsi="华文楷体" w:hint="eastAsia"/>
            <w:sz w:val="28"/>
            <w:szCs w:val="28"/>
          </w:rPr>
          <w:delText>……</w:delText>
        </w:r>
      </w:del>
    </w:p>
    <w:p w:rsidR="00DA349F" w:rsidRPr="00DA349F" w:rsidDel="002929B4" w:rsidRDefault="00DA349F">
      <w:pPr>
        <w:rPr>
          <w:del w:id="134" w:author="admin" w:date="2015-09-17T23:39:00Z"/>
          <w:rFonts w:ascii="华文楷体" w:eastAsia="华文楷体" w:hAnsi="华文楷体"/>
          <w:sz w:val="28"/>
          <w:szCs w:val="28"/>
        </w:rPr>
        <w:pPrChange w:id="135" w:author="admin" w:date="2015-09-17T23:39:00Z">
          <w:pPr>
            <w:ind w:firstLine="570"/>
          </w:pPr>
        </w:pPrChange>
      </w:pPr>
      <w:del w:id="136" w:author="admin" w:date="2015-09-17T23:39:00Z">
        <w:r w:rsidRPr="00DA349F" w:rsidDel="002929B4">
          <w:rPr>
            <w:rFonts w:ascii="华文楷体" w:eastAsia="华文楷体" w:hAnsi="华文楷体" w:hint="eastAsia"/>
            <w:sz w:val="28"/>
            <w:szCs w:val="28"/>
          </w:rPr>
          <w:delText xml:space="preserve">《中观庄严论释》 第027课 第10-20分钟 圆慧 </w:delText>
        </w:r>
      </w:del>
    </w:p>
    <w:p w:rsidR="00E073CE" w:rsidRDefault="00DA349F">
      <w:pPr>
        <w:rPr>
          <w:ins w:id="137" w:author="admin" w:date="2015-09-16T23:34:00Z"/>
          <w:rFonts w:ascii="华文楷体" w:eastAsia="华文楷体" w:hAnsi="华文楷体"/>
          <w:sz w:val="28"/>
          <w:szCs w:val="28"/>
        </w:rPr>
        <w:pPrChange w:id="138" w:author="admin" w:date="2015-09-17T23:39:00Z">
          <w:pPr>
            <w:ind w:firstLine="570"/>
          </w:pPr>
        </w:pPrChange>
      </w:pPr>
      <w:del w:id="139" w:author="admin" w:date="2015-09-17T23:39:00Z">
        <w:r w:rsidRPr="00DA349F" w:rsidDel="002929B4">
          <w:rPr>
            <w:rFonts w:ascii="华文楷体" w:eastAsia="华文楷体" w:hAnsi="华文楷体" w:hint="eastAsia"/>
            <w:sz w:val="28"/>
            <w:szCs w:val="28"/>
          </w:rPr>
          <w:delText>(9:50)俱生法执，那么就是说众生怎么样就形成俱生法执的？俱生法执的话，本来一切众生由于相续当中的俱生愚痴，这个俱生愚痴就是说是相续当中本来具备的、无始以来就具备了这样一种俱生无明</w:delText>
        </w:r>
      </w:del>
      <w:r w:rsidRPr="00DA349F">
        <w:rPr>
          <w:rFonts w:ascii="华文楷体" w:eastAsia="华文楷体" w:hAnsi="华文楷体" w:hint="eastAsia"/>
          <w:sz w:val="28"/>
          <w:szCs w:val="28"/>
        </w:rPr>
        <w:t>，</w:t>
      </w:r>
      <w:proofErr w:type="gramStart"/>
      <w:r w:rsidRPr="00DA349F">
        <w:rPr>
          <w:rFonts w:ascii="华文楷体" w:eastAsia="华文楷体" w:hAnsi="华文楷体" w:hint="eastAsia"/>
          <w:sz w:val="28"/>
          <w:szCs w:val="28"/>
        </w:rPr>
        <w:t>把不了知</w:t>
      </w:r>
      <w:proofErr w:type="gramEnd"/>
      <w:r w:rsidRPr="00DA349F">
        <w:rPr>
          <w:rFonts w:ascii="华文楷体" w:eastAsia="华文楷体" w:hAnsi="华文楷体" w:hint="eastAsia"/>
          <w:sz w:val="28"/>
          <w:szCs w:val="28"/>
        </w:rPr>
        <w:t>一切万法的本性就叫做俱生愚痴、俱生无明。通过这样一种俱生无明愚痴的牵引，然后呢，对外在显现的瓶子、柱子等等一切的有实法，执着成这个法，瓶子在这边</w:t>
      </w:r>
      <w:ins w:id="140" w:author="admin" w:date="2015-09-17T23:40:00Z">
        <w:r w:rsidR="00210756">
          <w:rPr>
            <w:rFonts w:ascii="华文楷体" w:eastAsia="华文楷体" w:hAnsi="华文楷体" w:hint="eastAsia"/>
            <w:sz w:val="28"/>
            <w:szCs w:val="28"/>
          </w:rPr>
          <w:t>；</w:t>
        </w:r>
      </w:ins>
      <w:del w:id="141" w:author="admin" w:date="2015-09-17T23:40:00Z">
        <w:r w:rsidRPr="00DA349F" w:rsidDel="00210756">
          <w:rPr>
            <w:rFonts w:ascii="华文楷体" w:eastAsia="华文楷体" w:hAnsi="华文楷体" w:hint="eastAsia"/>
            <w:sz w:val="28"/>
            <w:szCs w:val="28"/>
          </w:rPr>
          <w:delText>、</w:delText>
        </w:r>
      </w:del>
      <w:ins w:id="142" w:author="admin" w:date="2015-09-17T23:40:00Z">
        <w:r w:rsidR="002929B4">
          <w:rPr>
            <w:rFonts w:ascii="华文楷体" w:eastAsia="华文楷体" w:hAnsi="华文楷体" w:hint="eastAsia"/>
            <w:sz w:val="28"/>
            <w:szCs w:val="28"/>
          </w:rPr>
          <w:t>这个是柱子，</w:t>
        </w:r>
      </w:ins>
      <w:r w:rsidRPr="00DA349F">
        <w:rPr>
          <w:rFonts w:ascii="华文楷体" w:eastAsia="华文楷体" w:hAnsi="华文楷体" w:hint="eastAsia"/>
          <w:sz w:val="28"/>
          <w:szCs w:val="28"/>
        </w:rPr>
        <w:t>柱子在那边，这是我的柱子，或者怎么怎么样，反正通过这个方面成立了这样一种有实法，有</w:t>
      </w:r>
      <w:proofErr w:type="gramStart"/>
      <w:r w:rsidRPr="00DA349F">
        <w:rPr>
          <w:rFonts w:ascii="华文楷体" w:eastAsia="华文楷体" w:hAnsi="华文楷体" w:hint="eastAsia"/>
          <w:sz w:val="28"/>
          <w:szCs w:val="28"/>
        </w:rPr>
        <w:t>实法执着</w:t>
      </w:r>
      <w:proofErr w:type="gramEnd"/>
      <w:r w:rsidRPr="00DA349F">
        <w:rPr>
          <w:rFonts w:ascii="华文楷体" w:eastAsia="华文楷体" w:hAnsi="华文楷体" w:hint="eastAsia"/>
          <w:sz w:val="28"/>
          <w:szCs w:val="28"/>
        </w:rPr>
        <w:t>为这个那个。当然就是说，这个是我的柱子、我的</w:t>
      </w:r>
      <w:r w:rsidRPr="00DA349F">
        <w:rPr>
          <w:rFonts w:ascii="华文楷体" w:eastAsia="华文楷体" w:hAnsi="华文楷体" w:hint="eastAsia"/>
          <w:sz w:val="28"/>
          <w:szCs w:val="28"/>
        </w:rPr>
        <w:lastRenderedPageBreak/>
        <w:t>瓶子，这个实际意义上分析是放在俱生的人执当中。那么就是说，俱生法执，就是对于柱子</w:t>
      </w:r>
      <w:proofErr w:type="gramStart"/>
      <w:r w:rsidRPr="00DA349F">
        <w:rPr>
          <w:rFonts w:ascii="华文楷体" w:eastAsia="华文楷体" w:hAnsi="华文楷体" w:hint="eastAsia"/>
          <w:sz w:val="28"/>
          <w:szCs w:val="28"/>
        </w:rPr>
        <w:t>瓶子而了知</w:t>
      </w:r>
      <w:proofErr w:type="gramEnd"/>
      <w:r w:rsidRPr="00DA349F">
        <w:rPr>
          <w:rFonts w:ascii="华文楷体" w:eastAsia="华文楷体" w:hAnsi="华文楷体" w:hint="eastAsia"/>
          <w:sz w:val="28"/>
          <w:szCs w:val="28"/>
        </w:rPr>
        <w:t>这个就是柱子、这个就是瓶子，它们是存在的，等等。像这样通过俱生无明引发，瓶子一切的实法，执着成立这个那个。</w:t>
      </w:r>
    </w:p>
    <w:p w:rsidR="00E073CE" w:rsidRDefault="00DA349F" w:rsidP="00DA349F">
      <w:pPr>
        <w:ind w:firstLine="570"/>
        <w:rPr>
          <w:ins w:id="143" w:author="admin" w:date="2015-09-16T23:34:00Z"/>
          <w:rFonts w:ascii="华文楷体" w:eastAsia="华文楷体" w:hAnsi="华文楷体"/>
          <w:sz w:val="28"/>
          <w:szCs w:val="28"/>
        </w:rPr>
      </w:pPr>
      <w:r w:rsidRPr="00DA349F">
        <w:rPr>
          <w:rFonts w:ascii="华文楷体" w:eastAsia="华文楷体" w:hAnsi="华文楷体" w:hint="eastAsia"/>
          <w:sz w:val="28"/>
          <w:szCs w:val="28"/>
        </w:rPr>
        <w:t>然后下面讲，</w:t>
      </w:r>
    </w:p>
    <w:p w:rsidR="00E073CE" w:rsidRDefault="00DA349F" w:rsidP="00DA349F">
      <w:pPr>
        <w:ind w:firstLine="570"/>
        <w:rPr>
          <w:ins w:id="144" w:author="admin" w:date="2015-09-16T23:34:00Z"/>
          <w:rFonts w:ascii="华文楷体" w:eastAsia="华文楷体" w:hAnsi="华文楷体"/>
          <w:sz w:val="28"/>
          <w:szCs w:val="28"/>
        </w:rPr>
      </w:pPr>
      <w:r w:rsidRPr="00DA349F">
        <w:rPr>
          <w:rFonts w:ascii="华文楷体" w:eastAsia="华文楷体" w:hAnsi="华文楷体" w:hint="eastAsia"/>
          <w:sz w:val="28"/>
          <w:szCs w:val="28"/>
        </w:rPr>
        <w:t>【</w:t>
      </w:r>
      <w:r w:rsidRPr="00E073CE">
        <w:rPr>
          <w:rFonts w:asciiTheme="minorEastAsia" w:hAnsiTheme="minorEastAsia" w:hint="eastAsia"/>
          <w:sz w:val="28"/>
          <w:szCs w:val="28"/>
          <w:rPrChange w:id="145" w:author="admin" w:date="2015-09-16T23:34:00Z">
            <w:rPr>
              <w:rFonts w:ascii="华文楷体" w:eastAsia="华文楷体" w:hAnsi="华文楷体" w:hint="eastAsia"/>
              <w:sz w:val="28"/>
              <w:szCs w:val="28"/>
            </w:rPr>
          </w:rPrChange>
        </w:rPr>
        <w:t>依赖有实法也可形成无实法的一面</w:t>
      </w:r>
      <w:r w:rsidRPr="00DA349F">
        <w:rPr>
          <w:rFonts w:ascii="华文楷体" w:eastAsia="华文楷体" w:hAnsi="华文楷体" w:hint="eastAsia"/>
          <w:sz w:val="28"/>
          <w:szCs w:val="28"/>
        </w:rPr>
        <w:t>，】</w:t>
      </w:r>
    </w:p>
    <w:p w:rsidR="00E073CE" w:rsidRDefault="00DA349F" w:rsidP="00DA349F">
      <w:pPr>
        <w:ind w:firstLine="570"/>
        <w:rPr>
          <w:ins w:id="146" w:author="admin" w:date="2015-09-16T23:34:00Z"/>
          <w:rFonts w:ascii="华文楷体" w:eastAsia="华文楷体" w:hAnsi="华文楷体"/>
          <w:sz w:val="28"/>
          <w:szCs w:val="28"/>
        </w:rPr>
      </w:pPr>
      <w:r w:rsidRPr="00DA349F">
        <w:rPr>
          <w:rFonts w:ascii="华文楷体" w:eastAsia="华文楷体" w:hAnsi="华文楷体" w:hint="eastAsia"/>
          <w:sz w:val="28"/>
          <w:szCs w:val="28"/>
        </w:rPr>
        <w:t>那么就是说</w:t>
      </w:r>
      <w:del w:id="147" w:author="admin" w:date="2015-09-17T23:41:00Z">
        <w:r w:rsidRPr="00DA349F" w:rsidDel="00210756">
          <w:rPr>
            <w:rFonts w:ascii="华文楷体" w:eastAsia="华文楷体" w:hAnsi="华文楷体" w:hint="eastAsia"/>
            <w:sz w:val="28"/>
            <w:szCs w:val="28"/>
          </w:rPr>
          <w:delText>，</w:delText>
        </w:r>
      </w:del>
      <w:r w:rsidRPr="00DA349F">
        <w:rPr>
          <w:rFonts w:ascii="华文楷体" w:eastAsia="华文楷体" w:hAnsi="华文楷体" w:hint="eastAsia"/>
          <w:sz w:val="28"/>
          <w:szCs w:val="28"/>
        </w:rPr>
        <w:t>有了</w:t>
      </w:r>
      <w:proofErr w:type="gramStart"/>
      <w:r w:rsidRPr="00DA349F">
        <w:rPr>
          <w:rFonts w:ascii="华文楷体" w:eastAsia="华文楷体" w:hAnsi="华文楷体" w:hint="eastAsia"/>
          <w:sz w:val="28"/>
          <w:szCs w:val="28"/>
        </w:rPr>
        <w:t>有实法以后</w:t>
      </w:r>
      <w:proofErr w:type="gramEnd"/>
      <w:r w:rsidRPr="00DA349F">
        <w:rPr>
          <w:rFonts w:ascii="华文楷体" w:eastAsia="华文楷体" w:hAnsi="华文楷体" w:hint="eastAsia"/>
          <w:sz w:val="28"/>
          <w:szCs w:val="28"/>
        </w:rPr>
        <w:t>就有无实法。比如说，这样一种</w:t>
      </w:r>
      <w:proofErr w:type="gramStart"/>
      <w:r w:rsidRPr="00DA349F">
        <w:rPr>
          <w:rFonts w:ascii="华文楷体" w:eastAsia="华文楷体" w:hAnsi="华文楷体" w:hint="eastAsia"/>
          <w:sz w:val="28"/>
          <w:szCs w:val="28"/>
        </w:rPr>
        <w:t>无瓶啊</w:t>
      </w:r>
      <w:proofErr w:type="gramEnd"/>
      <w:r w:rsidRPr="00DA349F">
        <w:rPr>
          <w:rFonts w:ascii="华文楷体" w:eastAsia="华文楷体" w:hAnsi="华文楷体" w:hint="eastAsia"/>
          <w:sz w:val="28"/>
          <w:szCs w:val="28"/>
        </w:rPr>
        <w:t>、无柱啊，像这样一种无实法，这个瓶子首先存在，后面不存在了，不存在这个本体就叫做无实法、灭法。像这样的话，无实法的名言是依赖</w:t>
      </w:r>
      <w:proofErr w:type="gramStart"/>
      <w:r w:rsidRPr="00DA349F">
        <w:rPr>
          <w:rFonts w:ascii="华文楷体" w:eastAsia="华文楷体" w:hAnsi="华文楷体" w:hint="eastAsia"/>
          <w:sz w:val="28"/>
          <w:szCs w:val="28"/>
        </w:rPr>
        <w:t>有实法而</w:t>
      </w:r>
      <w:proofErr w:type="gramEnd"/>
      <w:r w:rsidRPr="00DA349F">
        <w:rPr>
          <w:rFonts w:ascii="华文楷体" w:eastAsia="华文楷体" w:hAnsi="华文楷体" w:hint="eastAsia"/>
          <w:sz w:val="28"/>
          <w:szCs w:val="28"/>
        </w:rPr>
        <w:t>形成的。</w:t>
      </w:r>
    </w:p>
    <w:p w:rsidR="00E073CE" w:rsidRDefault="00DA349F" w:rsidP="00DA349F">
      <w:pPr>
        <w:ind w:firstLine="570"/>
        <w:rPr>
          <w:ins w:id="148" w:author="admin" w:date="2015-09-16T23:34:00Z"/>
          <w:rFonts w:ascii="华文楷体" w:eastAsia="华文楷体" w:hAnsi="华文楷体"/>
          <w:sz w:val="28"/>
          <w:szCs w:val="28"/>
        </w:rPr>
      </w:pPr>
      <w:r w:rsidRPr="00DA349F">
        <w:rPr>
          <w:rFonts w:ascii="华文楷体" w:eastAsia="华文楷体" w:hAnsi="华文楷体" w:hint="eastAsia"/>
          <w:sz w:val="28"/>
          <w:szCs w:val="28"/>
        </w:rPr>
        <w:t>【</w:t>
      </w:r>
      <w:r w:rsidRPr="00E073CE">
        <w:rPr>
          <w:rFonts w:asciiTheme="minorEastAsia" w:hAnsiTheme="minorEastAsia" w:hint="eastAsia"/>
          <w:sz w:val="28"/>
          <w:szCs w:val="28"/>
          <w:rPrChange w:id="149" w:author="admin" w:date="2015-09-16T23:34:00Z">
            <w:rPr>
              <w:rFonts w:ascii="华文楷体" w:eastAsia="华文楷体" w:hAnsi="华文楷体" w:hint="eastAsia"/>
              <w:sz w:val="28"/>
              <w:szCs w:val="28"/>
            </w:rPr>
          </w:rPrChange>
        </w:rPr>
        <w:t>对有实法与无实法执着为此，</w:t>
      </w:r>
      <w:r w:rsidRPr="00DA349F">
        <w:rPr>
          <w:rFonts w:ascii="华文楷体" w:eastAsia="华文楷体" w:hAnsi="华文楷体" w:hint="eastAsia"/>
          <w:sz w:val="28"/>
          <w:szCs w:val="28"/>
        </w:rPr>
        <w:t>】</w:t>
      </w:r>
    </w:p>
    <w:p w:rsidR="00E073CE" w:rsidRDefault="00DA349F" w:rsidP="00DA349F">
      <w:pPr>
        <w:ind w:firstLine="570"/>
        <w:rPr>
          <w:ins w:id="150" w:author="admin" w:date="2015-09-16T23:34:00Z"/>
          <w:rFonts w:ascii="华文楷体" w:eastAsia="华文楷体" w:hAnsi="华文楷体"/>
          <w:sz w:val="28"/>
          <w:szCs w:val="28"/>
        </w:rPr>
      </w:pPr>
      <w:r w:rsidRPr="00DA349F">
        <w:rPr>
          <w:rFonts w:ascii="华文楷体" w:eastAsia="华文楷体" w:hAnsi="华文楷体" w:hint="eastAsia"/>
          <w:sz w:val="28"/>
          <w:szCs w:val="28"/>
        </w:rPr>
        <w:t>那么就是对于</w:t>
      </w:r>
      <w:proofErr w:type="gramStart"/>
      <w:r w:rsidRPr="00DA349F">
        <w:rPr>
          <w:rFonts w:ascii="华文楷体" w:eastAsia="华文楷体" w:hAnsi="华文楷体" w:hint="eastAsia"/>
          <w:sz w:val="28"/>
          <w:szCs w:val="28"/>
        </w:rPr>
        <w:t>有实法这样</w:t>
      </w:r>
      <w:proofErr w:type="gramEnd"/>
      <w:r w:rsidRPr="00DA349F">
        <w:rPr>
          <w:rFonts w:ascii="华文楷体" w:eastAsia="华文楷体" w:hAnsi="华文楷体" w:hint="eastAsia"/>
          <w:sz w:val="28"/>
          <w:szCs w:val="28"/>
        </w:rPr>
        <w:t>执着、那样执着，对于无实法也是这样执着、那样执着的。这个以上就是所谓的俱生法执，俱生法</w:t>
      </w:r>
      <w:proofErr w:type="gramStart"/>
      <w:r w:rsidRPr="00DA349F">
        <w:rPr>
          <w:rFonts w:ascii="华文楷体" w:eastAsia="华文楷体" w:hAnsi="华文楷体" w:hint="eastAsia"/>
          <w:sz w:val="28"/>
          <w:szCs w:val="28"/>
        </w:rPr>
        <w:t>执这个</w:t>
      </w:r>
      <w:proofErr w:type="gramEnd"/>
      <w:r w:rsidRPr="00DA349F">
        <w:rPr>
          <w:rFonts w:ascii="华文楷体" w:eastAsia="华文楷体" w:hAnsi="华文楷体" w:hint="eastAsia"/>
          <w:sz w:val="28"/>
          <w:szCs w:val="28"/>
        </w:rPr>
        <w:t>方面就</w:t>
      </w:r>
      <w:proofErr w:type="gramStart"/>
      <w:r w:rsidRPr="00DA349F">
        <w:rPr>
          <w:rFonts w:ascii="华文楷体" w:eastAsia="华文楷体" w:hAnsi="华文楷体" w:hint="eastAsia"/>
          <w:sz w:val="28"/>
          <w:szCs w:val="28"/>
        </w:rPr>
        <w:t>是不是遍计的</w:t>
      </w:r>
      <w:proofErr w:type="gramEnd"/>
      <w:r w:rsidRPr="00DA349F">
        <w:rPr>
          <w:rFonts w:ascii="华文楷体" w:eastAsia="华文楷体" w:hAnsi="华文楷体" w:hint="eastAsia"/>
          <w:sz w:val="28"/>
          <w:szCs w:val="28"/>
        </w:rPr>
        <w:t>，因为俱生的话就说是通过俱生的无明而形成的、 而牵引形成的，所以说这部分呢，什么是俱生法执呢？这里边有俱生和法执两个方面，所谓的俱生呢，是鉴别了遍计。那么</w:t>
      </w:r>
      <w:proofErr w:type="gramStart"/>
      <w:r w:rsidRPr="00DA349F">
        <w:rPr>
          <w:rFonts w:ascii="华文楷体" w:eastAsia="华文楷体" w:hAnsi="华文楷体" w:hint="eastAsia"/>
          <w:sz w:val="28"/>
          <w:szCs w:val="28"/>
        </w:rPr>
        <w:t>这个遍计实际上</w:t>
      </w:r>
      <w:proofErr w:type="gramEnd"/>
      <w:r w:rsidRPr="00DA349F">
        <w:rPr>
          <w:rFonts w:ascii="华文楷体" w:eastAsia="华文楷体" w:hAnsi="华文楷体" w:hint="eastAsia"/>
          <w:sz w:val="28"/>
          <w:szCs w:val="28"/>
        </w:rPr>
        <w:t>是通过学习外道的观点，通过学习外道的观点之后呢，相续当中重新生起来的诸如此类的执着，就叫做</w:t>
      </w:r>
      <w:proofErr w:type="gramStart"/>
      <w:r w:rsidRPr="00DA349F">
        <w:rPr>
          <w:rFonts w:ascii="华文楷体" w:eastAsia="华文楷体" w:hAnsi="华文楷体" w:hint="eastAsia"/>
          <w:sz w:val="28"/>
          <w:szCs w:val="28"/>
        </w:rPr>
        <w:t>遍计执</w:t>
      </w:r>
      <w:proofErr w:type="gramEnd"/>
      <w:r w:rsidRPr="00DA349F">
        <w:rPr>
          <w:rFonts w:ascii="华文楷体" w:eastAsia="华文楷体" w:hAnsi="华文楷体" w:hint="eastAsia"/>
          <w:sz w:val="28"/>
          <w:szCs w:val="28"/>
        </w:rPr>
        <w:t>。那么就是说俱</w:t>
      </w:r>
      <w:proofErr w:type="gramStart"/>
      <w:r w:rsidRPr="00DA349F">
        <w:rPr>
          <w:rFonts w:ascii="华文楷体" w:eastAsia="华文楷体" w:hAnsi="华文楷体" w:hint="eastAsia"/>
          <w:sz w:val="28"/>
          <w:szCs w:val="28"/>
        </w:rPr>
        <w:t>生执呢</w:t>
      </w:r>
      <w:proofErr w:type="gramEnd"/>
      <w:r w:rsidRPr="00DA349F">
        <w:rPr>
          <w:rFonts w:ascii="华文楷体" w:eastAsia="华文楷体" w:hAnsi="华文楷体" w:hint="eastAsia"/>
          <w:sz w:val="28"/>
          <w:szCs w:val="28"/>
        </w:rPr>
        <w:t>，不管学不学外道，反正众生</w:t>
      </w:r>
      <w:proofErr w:type="gramStart"/>
      <w:r w:rsidRPr="00DA349F">
        <w:rPr>
          <w:rFonts w:ascii="华文楷体" w:eastAsia="华文楷体" w:hAnsi="华文楷体" w:hint="eastAsia"/>
          <w:sz w:val="28"/>
          <w:szCs w:val="28"/>
        </w:rPr>
        <w:t>生</w:t>
      </w:r>
      <w:proofErr w:type="gramEnd"/>
      <w:r w:rsidRPr="00DA349F">
        <w:rPr>
          <w:rFonts w:ascii="华文楷体" w:eastAsia="华文楷体" w:hAnsi="华文楷体" w:hint="eastAsia"/>
          <w:sz w:val="28"/>
          <w:szCs w:val="28"/>
        </w:rPr>
        <w:t>下来之后呢，对于这些法都有一种这个那个的这种执着。此处说，对于有实法，然后通过</w:t>
      </w:r>
      <w:proofErr w:type="gramStart"/>
      <w:r w:rsidRPr="00DA349F">
        <w:rPr>
          <w:rFonts w:ascii="华文楷体" w:eastAsia="华文楷体" w:hAnsi="华文楷体" w:hint="eastAsia"/>
          <w:sz w:val="28"/>
          <w:szCs w:val="28"/>
        </w:rPr>
        <w:t>有实法形成</w:t>
      </w:r>
      <w:proofErr w:type="gramEnd"/>
      <w:r w:rsidRPr="00DA349F">
        <w:rPr>
          <w:rFonts w:ascii="华文楷体" w:eastAsia="华文楷体" w:hAnsi="华文楷体" w:hint="eastAsia"/>
          <w:sz w:val="28"/>
          <w:szCs w:val="28"/>
        </w:rPr>
        <w:t>的无实法，像这样的话就是说是，这个方面是通过这个俱生引起的，这个方面叫做俱生，俱生是鉴别了</w:t>
      </w:r>
      <w:proofErr w:type="gramStart"/>
      <w:r w:rsidRPr="00DA349F">
        <w:rPr>
          <w:rFonts w:ascii="华文楷体" w:eastAsia="华文楷体" w:hAnsi="华文楷体" w:hint="eastAsia"/>
          <w:sz w:val="28"/>
          <w:szCs w:val="28"/>
        </w:rPr>
        <w:t>这个遍计的</w:t>
      </w:r>
      <w:proofErr w:type="gramEnd"/>
      <w:r w:rsidRPr="00DA349F">
        <w:rPr>
          <w:rFonts w:ascii="华文楷体" w:eastAsia="华文楷体" w:hAnsi="华文楷体" w:hint="eastAsia"/>
          <w:sz w:val="28"/>
          <w:szCs w:val="28"/>
        </w:rPr>
        <w:t>。然后有个法执，法执呢，是</w:t>
      </w:r>
      <w:r w:rsidRPr="00DA349F">
        <w:rPr>
          <w:rFonts w:ascii="华文楷体" w:eastAsia="华文楷体" w:hAnsi="华文楷体" w:hint="eastAsia"/>
          <w:sz w:val="28"/>
          <w:szCs w:val="28"/>
        </w:rPr>
        <w:lastRenderedPageBreak/>
        <w:t>鉴别了人执的。所以说此处讲到了，对于有实法、对于无实法，执着为这个、执着为那个的，这样一种执着呢，实际上就叫做法执。那么合起来就叫做俱生法执。那么下面就是讲俱生的</w:t>
      </w:r>
      <w:proofErr w:type="gramStart"/>
      <w:r w:rsidRPr="00DA349F">
        <w:rPr>
          <w:rFonts w:ascii="华文楷体" w:eastAsia="华文楷体" w:hAnsi="华文楷体" w:hint="eastAsia"/>
          <w:sz w:val="28"/>
          <w:szCs w:val="28"/>
        </w:rPr>
        <w:t>我执或</w:t>
      </w:r>
      <w:proofErr w:type="gramEnd"/>
      <w:r w:rsidRPr="00DA349F">
        <w:rPr>
          <w:rFonts w:ascii="华文楷体" w:eastAsia="华文楷体" w:hAnsi="华文楷体" w:hint="eastAsia"/>
          <w:sz w:val="28"/>
          <w:szCs w:val="28"/>
        </w:rPr>
        <w:t>叫做俱生的人执</w:t>
      </w:r>
      <w:del w:id="151" w:author="admin" w:date="2015-09-17T23:43:00Z">
        <w:r w:rsidRPr="00DA349F" w:rsidDel="00210756">
          <w:rPr>
            <w:rFonts w:ascii="华文楷体" w:eastAsia="华文楷体" w:hAnsi="华文楷体" w:hint="eastAsia"/>
            <w:sz w:val="28"/>
            <w:szCs w:val="28"/>
          </w:rPr>
          <w:delText>，</w:delText>
        </w:r>
      </w:del>
      <w:ins w:id="152" w:author="admin" w:date="2015-09-17T23:43:00Z">
        <w:r w:rsidR="00210756">
          <w:rPr>
            <w:rFonts w:ascii="华文楷体" w:eastAsia="华文楷体" w:hAnsi="华文楷体" w:hint="eastAsia"/>
            <w:sz w:val="28"/>
            <w:szCs w:val="28"/>
          </w:rPr>
          <w:t>。</w:t>
        </w:r>
      </w:ins>
    </w:p>
    <w:p w:rsidR="00E073CE" w:rsidRDefault="00DA349F" w:rsidP="00DA349F">
      <w:pPr>
        <w:ind w:firstLine="570"/>
        <w:rPr>
          <w:ins w:id="153" w:author="admin" w:date="2015-09-16T23:34:00Z"/>
          <w:rFonts w:ascii="华文楷体" w:eastAsia="华文楷体" w:hAnsi="华文楷体"/>
          <w:sz w:val="28"/>
          <w:szCs w:val="28"/>
        </w:rPr>
      </w:pPr>
      <w:r w:rsidRPr="00DA349F">
        <w:rPr>
          <w:rFonts w:ascii="华文楷体" w:eastAsia="华文楷体" w:hAnsi="华文楷体" w:hint="eastAsia"/>
          <w:sz w:val="28"/>
          <w:szCs w:val="28"/>
        </w:rPr>
        <w:t>【</w:t>
      </w:r>
      <w:r w:rsidRPr="00E073CE">
        <w:rPr>
          <w:rFonts w:asciiTheme="minorEastAsia" w:hAnsiTheme="minorEastAsia" w:hint="eastAsia"/>
          <w:sz w:val="28"/>
          <w:szCs w:val="28"/>
          <w:rPrChange w:id="154" w:author="admin" w:date="2015-09-16T23:34:00Z">
            <w:rPr>
              <w:rFonts w:ascii="华文楷体" w:eastAsia="华文楷体" w:hAnsi="华文楷体" w:hint="eastAsia"/>
              <w:sz w:val="28"/>
              <w:szCs w:val="28"/>
            </w:rPr>
          </w:rPrChange>
        </w:rPr>
        <w:t>依于自相续的五蕴，而认为是我，未经详察细审而执着的俱生坏聚见，也就由此产生了。</w:t>
      </w:r>
      <w:r w:rsidRPr="00DA349F">
        <w:rPr>
          <w:rFonts w:ascii="华文楷体" w:eastAsia="华文楷体" w:hAnsi="华文楷体" w:hint="eastAsia"/>
          <w:sz w:val="28"/>
          <w:szCs w:val="28"/>
        </w:rPr>
        <w:t>】</w:t>
      </w:r>
    </w:p>
    <w:p w:rsidR="005A619C" w:rsidRDefault="00DA349F" w:rsidP="00DA349F">
      <w:pPr>
        <w:ind w:firstLine="570"/>
        <w:rPr>
          <w:ins w:id="155" w:author="admin" w:date="2015-09-17T23:45:00Z"/>
          <w:rFonts w:ascii="华文楷体" w:eastAsia="华文楷体" w:hAnsi="华文楷体"/>
          <w:sz w:val="28"/>
          <w:szCs w:val="28"/>
        </w:rPr>
      </w:pPr>
      <w:r w:rsidRPr="00DA349F">
        <w:rPr>
          <w:rFonts w:ascii="华文楷体" w:eastAsia="华文楷体" w:hAnsi="华文楷体" w:hint="eastAsia"/>
          <w:sz w:val="28"/>
          <w:szCs w:val="28"/>
        </w:rPr>
        <w:t>那么这个俱生的我执、俱生人执，又是怎么样的呢？俱生的人执</w:t>
      </w:r>
      <w:ins w:id="156" w:author="admin" w:date="2015-09-16T23:34:00Z">
        <w:r w:rsidR="00E073CE">
          <w:rPr>
            <w:rFonts w:ascii="华文楷体" w:eastAsia="华文楷体" w:hAnsi="华文楷体" w:hint="eastAsia"/>
            <w:sz w:val="28"/>
            <w:szCs w:val="28"/>
          </w:rPr>
          <w:t>“</w:t>
        </w:r>
      </w:ins>
      <w:del w:id="157" w:author="admin" w:date="2015-09-16T23:34:00Z">
        <w:r w:rsidRPr="00DA349F" w:rsidDel="00E073CE">
          <w:rPr>
            <w:rFonts w:ascii="华文楷体" w:eastAsia="华文楷体" w:hAnsi="华文楷体" w:hint="eastAsia"/>
            <w:sz w:val="28"/>
            <w:szCs w:val="28"/>
          </w:rPr>
          <w:delText>【</w:delText>
        </w:r>
      </w:del>
      <w:r w:rsidRPr="00DA349F">
        <w:rPr>
          <w:rFonts w:ascii="华文楷体" w:eastAsia="华文楷体" w:hAnsi="华文楷体" w:hint="eastAsia"/>
          <w:sz w:val="28"/>
          <w:szCs w:val="28"/>
        </w:rPr>
        <w:t>依于自相续的五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，而认为是我</w:t>
      </w:r>
      <w:ins w:id="158" w:author="admin" w:date="2015-09-16T23:34:00Z">
        <w:r w:rsidR="00E073CE">
          <w:rPr>
            <w:rFonts w:ascii="华文楷体" w:eastAsia="华文楷体" w:hAnsi="华文楷体" w:hint="eastAsia"/>
            <w:sz w:val="28"/>
            <w:szCs w:val="28"/>
          </w:rPr>
          <w:t>”</w:t>
        </w:r>
      </w:ins>
      <w:del w:id="159" w:author="admin" w:date="2015-09-16T23:34:00Z">
        <w:r w:rsidRPr="00DA349F" w:rsidDel="00E073CE">
          <w:rPr>
            <w:rFonts w:ascii="华文楷体" w:eastAsia="华文楷体" w:hAnsi="华文楷体" w:hint="eastAsia"/>
            <w:sz w:val="28"/>
            <w:szCs w:val="28"/>
          </w:rPr>
          <w:delText>】</w:delText>
        </w:r>
      </w:del>
      <w:r w:rsidRPr="00DA349F">
        <w:rPr>
          <w:rFonts w:ascii="华文楷体" w:eastAsia="华文楷体" w:hAnsi="华文楷体" w:hint="eastAsia"/>
          <w:sz w:val="28"/>
          <w:szCs w:val="28"/>
        </w:rPr>
        <w:t>那么实际上在名言</w:t>
      </w:r>
      <w:proofErr w:type="gramStart"/>
      <w:r w:rsidRPr="00DA349F">
        <w:rPr>
          <w:rFonts w:ascii="华文楷体" w:eastAsia="华文楷体" w:hAnsi="华文楷体" w:hint="eastAsia"/>
          <w:sz w:val="28"/>
          <w:szCs w:val="28"/>
        </w:rPr>
        <w:t>谛</w:t>
      </w:r>
      <w:proofErr w:type="gramEnd"/>
      <w:r w:rsidRPr="00DA349F">
        <w:rPr>
          <w:rFonts w:ascii="华文楷体" w:eastAsia="华文楷体" w:hAnsi="华文楷体" w:hint="eastAsia"/>
          <w:sz w:val="28"/>
          <w:szCs w:val="28"/>
        </w:rPr>
        <w:t>当中呢，只有五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，而没有人我，人我是不存在的。但是在众生的不了知这个五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的自性，他就把这个整个五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这样一种法，首先执着为一个整体，然后把这个整体认为是“我”。</w:t>
      </w:r>
    </w:p>
    <w:p w:rsidR="005A619C" w:rsidRDefault="00DA349F" w:rsidP="00DA349F">
      <w:pPr>
        <w:ind w:firstLine="570"/>
        <w:rPr>
          <w:ins w:id="160" w:author="admin" w:date="2015-09-17T23:45:00Z"/>
          <w:rFonts w:ascii="华文楷体" w:eastAsia="华文楷体" w:hAnsi="华文楷体"/>
          <w:sz w:val="28"/>
          <w:szCs w:val="28"/>
        </w:rPr>
      </w:pPr>
      <w:r w:rsidRPr="00DA349F">
        <w:rPr>
          <w:rFonts w:ascii="华文楷体" w:eastAsia="华文楷体" w:hAnsi="华文楷体" w:hint="eastAsia"/>
          <w:sz w:val="28"/>
          <w:szCs w:val="28"/>
        </w:rPr>
        <w:t>实际上就是说，所谓的这个“我”呢，他除了五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的自性之外，根本不存在。所以说，众生首先把这个五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执着为一个整体的，然后把这个整体执着为我。那么实际上我们说五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它就是五个别法，有色、受、想、行、识有五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w:t>
      </w:r>
    </w:p>
    <w:p w:rsidR="005A619C" w:rsidRDefault="00DA349F" w:rsidP="00DA349F">
      <w:pPr>
        <w:ind w:firstLine="570"/>
        <w:rPr>
          <w:ins w:id="161" w:author="admin" w:date="2015-09-17T23:44:00Z"/>
          <w:rFonts w:ascii="华文楷体" w:eastAsia="华文楷体" w:hAnsi="华文楷体"/>
          <w:sz w:val="28"/>
          <w:szCs w:val="28"/>
        </w:rPr>
      </w:pPr>
      <w:r w:rsidRPr="00DA349F">
        <w:rPr>
          <w:rFonts w:ascii="华文楷体" w:eastAsia="华文楷体" w:hAnsi="华文楷体" w:hint="eastAsia"/>
          <w:sz w:val="28"/>
          <w:szCs w:val="28"/>
        </w:rPr>
        <w:t>实际上再分析的时候呢，所谓的色</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就是</w:t>
      </w:r>
      <w:proofErr w:type="gramStart"/>
      <w:r w:rsidRPr="00DA349F">
        <w:rPr>
          <w:rFonts w:ascii="华文楷体" w:eastAsia="华文楷体" w:hAnsi="华文楷体" w:hint="eastAsia"/>
          <w:sz w:val="28"/>
          <w:szCs w:val="28"/>
        </w:rPr>
        <w:t>很多色</w:t>
      </w:r>
      <w:proofErr w:type="gramEnd"/>
      <w:r w:rsidRPr="00DA349F">
        <w:rPr>
          <w:rFonts w:ascii="华文楷体" w:eastAsia="华文楷体" w:hAnsi="华文楷体" w:hint="eastAsia"/>
          <w:sz w:val="28"/>
          <w:szCs w:val="28"/>
        </w:rPr>
        <w:t>法聚集在一起叫色</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；受</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就是多种多样的受聚集在一起；至于识</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呢就是各种各样的心识聚集在一起。这里面根本没有一个整体的，首先是分了五大块，分</w:t>
      </w:r>
      <w:proofErr w:type="gramStart"/>
      <w:r w:rsidRPr="00DA349F">
        <w:rPr>
          <w:rFonts w:ascii="华文楷体" w:eastAsia="华文楷体" w:hAnsi="华文楷体" w:hint="eastAsia"/>
          <w:sz w:val="28"/>
          <w:szCs w:val="28"/>
        </w:rPr>
        <w:t>了色受想行识五大块</w:t>
      </w:r>
      <w:proofErr w:type="gramEnd"/>
      <w:r w:rsidRPr="00DA349F">
        <w:rPr>
          <w:rFonts w:ascii="华文楷体" w:eastAsia="华文楷体" w:hAnsi="华文楷体" w:hint="eastAsia"/>
          <w:sz w:val="28"/>
          <w:szCs w:val="28"/>
        </w:rPr>
        <w:t>，然后再细分的时候呢，每一个</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上面都是很多很多细微的</w:t>
      </w:r>
      <w:proofErr w:type="gramStart"/>
      <w:r w:rsidRPr="00DA349F">
        <w:rPr>
          <w:rFonts w:ascii="华文楷体" w:eastAsia="华文楷体" w:hAnsi="华文楷体" w:hint="eastAsia"/>
          <w:sz w:val="28"/>
          <w:szCs w:val="28"/>
        </w:rPr>
        <w:t>法组成</w:t>
      </w:r>
      <w:proofErr w:type="gramEnd"/>
      <w:r w:rsidRPr="00DA349F">
        <w:rPr>
          <w:rFonts w:ascii="华文楷体" w:eastAsia="华文楷体" w:hAnsi="华文楷体" w:hint="eastAsia"/>
          <w:sz w:val="28"/>
          <w:szCs w:val="28"/>
        </w:rPr>
        <w:t>的。但是众生就不了知，一般的凡夫众生根本不了知这个问题。生下来之后呢，他就想当然就把这个身体和这个</w:t>
      </w:r>
      <w:proofErr w:type="gramStart"/>
      <w:r w:rsidRPr="00DA349F">
        <w:rPr>
          <w:rFonts w:ascii="华文楷体" w:eastAsia="华文楷体" w:hAnsi="华文楷体" w:hint="eastAsia"/>
          <w:sz w:val="28"/>
          <w:szCs w:val="28"/>
        </w:rPr>
        <w:t>心认为</w:t>
      </w:r>
      <w:proofErr w:type="gramEnd"/>
      <w:r w:rsidRPr="00DA349F">
        <w:rPr>
          <w:rFonts w:ascii="华文楷体" w:eastAsia="华文楷体" w:hAnsi="华文楷体" w:hint="eastAsia"/>
          <w:sz w:val="28"/>
          <w:szCs w:val="28"/>
        </w:rPr>
        <w:t>是一个整体，把五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认为是一个整体，然后就执着这个五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是“我”。</w:t>
      </w:r>
    </w:p>
    <w:p w:rsidR="00D50806" w:rsidRDefault="00DA349F" w:rsidP="00DA349F">
      <w:pPr>
        <w:ind w:firstLine="570"/>
        <w:rPr>
          <w:ins w:id="162" w:author="admin" w:date="2015-09-17T23:47:00Z"/>
          <w:rFonts w:ascii="华文楷体" w:eastAsia="华文楷体" w:hAnsi="华文楷体"/>
          <w:sz w:val="28"/>
          <w:szCs w:val="28"/>
        </w:rPr>
      </w:pPr>
      <w:r w:rsidRPr="00DA349F">
        <w:rPr>
          <w:rFonts w:ascii="华文楷体" w:eastAsia="华文楷体" w:hAnsi="华文楷体" w:hint="eastAsia"/>
          <w:sz w:val="28"/>
          <w:szCs w:val="28"/>
        </w:rPr>
        <w:lastRenderedPageBreak/>
        <w:t>所以说把这个五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认为是“我”的概念呢，就叫做我执。这个方面叫俱生我执。我们也是有俱生</w:t>
      </w:r>
      <w:proofErr w:type="gramStart"/>
      <w:r w:rsidRPr="00DA349F">
        <w:rPr>
          <w:rFonts w:ascii="华文楷体" w:eastAsia="华文楷体" w:hAnsi="华文楷体" w:hint="eastAsia"/>
          <w:sz w:val="28"/>
          <w:szCs w:val="28"/>
        </w:rPr>
        <w:t>和我执两个</w:t>
      </w:r>
      <w:proofErr w:type="gramEnd"/>
      <w:r w:rsidRPr="00DA349F">
        <w:rPr>
          <w:rFonts w:ascii="华文楷体" w:eastAsia="华文楷体" w:hAnsi="华文楷体" w:hint="eastAsia"/>
          <w:sz w:val="28"/>
          <w:szCs w:val="28"/>
        </w:rPr>
        <w:t>方面。所谓俱生鉴别</w:t>
      </w:r>
      <w:proofErr w:type="gramStart"/>
      <w:r w:rsidRPr="00DA349F">
        <w:rPr>
          <w:rFonts w:ascii="华文楷体" w:eastAsia="华文楷体" w:hAnsi="华文楷体" w:hint="eastAsia"/>
          <w:sz w:val="28"/>
          <w:szCs w:val="28"/>
        </w:rPr>
        <w:t>了遍计了</w:t>
      </w:r>
      <w:proofErr w:type="gramEnd"/>
      <w:r w:rsidRPr="00DA349F">
        <w:rPr>
          <w:rFonts w:ascii="华文楷体" w:eastAsia="华文楷体" w:hAnsi="华文楷体" w:hint="eastAsia"/>
          <w:sz w:val="28"/>
          <w:szCs w:val="28"/>
        </w:rPr>
        <w:t>，因为在外道当中呢，这个外道他单独安立一种所谓的“我”，外道单独安立一种神我，等等。像这样的话，他是通过宗派观察，详细观察完之后呢，认定了一个所谓的“我”，对于这样“我”产生的执著叫做我执，因为不是俱生的，</w:t>
      </w:r>
      <w:proofErr w:type="gramStart"/>
      <w:r w:rsidRPr="00DA349F">
        <w:rPr>
          <w:rFonts w:ascii="华文楷体" w:eastAsia="华文楷体" w:hAnsi="华文楷体" w:hint="eastAsia"/>
          <w:sz w:val="28"/>
          <w:szCs w:val="28"/>
        </w:rPr>
        <w:t>是遍计</w:t>
      </w:r>
      <w:proofErr w:type="gramEnd"/>
      <w:r w:rsidRPr="00DA349F">
        <w:rPr>
          <w:rFonts w:ascii="华文楷体" w:eastAsia="华文楷体" w:hAnsi="华文楷体" w:hint="eastAsia"/>
          <w:sz w:val="28"/>
          <w:szCs w:val="28"/>
        </w:rPr>
        <w:t>的我执。那么俱生我执，第一个必须是俱生，就是说人生下来后呢，没人教他，他就会执着这个我，执着这样一种身体和这个心执着是“我”。</w:t>
      </w:r>
    </w:p>
    <w:p w:rsidR="00D50806" w:rsidRDefault="00DA349F" w:rsidP="00DA349F">
      <w:pPr>
        <w:ind w:firstLine="570"/>
        <w:rPr>
          <w:ins w:id="163" w:author="admin" w:date="2015-09-17T23:47:00Z"/>
          <w:rFonts w:ascii="华文楷体" w:eastAsia="华文楷体" w:hAnsi="华文楷体"/>
          <w:sz w:val="28"/>
          <w:szCs w:val="28"/>
        </w:rPr>
      </w:pPr>
      <w:r w:rsidRPr="00DA349F">
        <w:rPr>
          <w:rFonts w:ascii="华文楷体" w:eastAsia="华文楷体" w:hAnsi="华文楷体" w:hint="eastAsia"/>
          <w:sz w:val="28"/>
          <w:szCs w:val="28"/>
        </w:rPr>
        <w:t>还有一些像旁生，一切的这样一种低等动物，这些旁生，实际上也是，不管是怎么样，他是小蚂蚁也好、他是蚯蚓也好、他是乌鸦也好，实际上就是说是他生下来之后呢，他就有一种俱生我执。一方面是俱生的，一个方面是我执，把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执着为我</w:t>
      </w:r>
      <w:ins w:id="164" w:author="admin" w:date="2015-09-17T23:46:00Z">
        <w:r w:rsidR="005A619C">
          <w:rPr>
            <w:rFonts w:ascii="华文楷体" w:eastAsia="华文楷体" w:hAnsi="华文楷体" w:hint="eastAsia"/>
            <w:sz w:val="28"/>
            <w:szCs w:val="28"/>
          </w:rPr>
          <w:t>，</w:t>
        </w:r>
      </w:ins>
      <w:del w:id="165" w:author="admin" w:date="2015-09-17T23:46:00Z">
        <w:r w:rsidRPr="00DA349F" w:rsidDel="005A619C">
          <w:rPr>
            <w:rFonts w:ascii="华文楷体" w:eastAsia="华文楷体" w:hAnsi="华文楷体" w:hint="eastAsia"/>
            <w:sz w:val="28"/>
            <w:szCs w:val="28"/>
          </w:rPr>
          <w:delText>,</w:delText>
        </w:r>
      </w:del>
      <w:r w:rsidRPr="00DA349F">
        <w:rPr>
          <w:rFonts w:ascii="华文楷体" w:eastAsia="华文楷体" w:hAnsi="华文楷体" w:hint="eastAsia"/>
          <w:sz w:val="28"/>
          <w:szCs w:val="28"/>
        </w:rPr>
        <w:t>对五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的这种执着就叫做俱生我执。所以此处讲的很清楚</w:t>
      </w:r>
      <w:ins w:id="166" w:author="admin" w:date="2015-09-17T23:46:00Z">
        <w:r w:rsidR="00D50806">
          <w:rPr>
            <w:rFonts w:ascii="华文楷体" w:eastAsia="华文楷体" w:hAnsi="华文楷体" w:hint="eastAsia"/>
            <w:sz w:val="28"/>
            <w:szCs w:val="28"/>
          </w:rPr>
          <w:t>“</w:t>
        </w:r>
      </w:ins>
      <w:del w:id="167" w:author="admin" w:date="2015-09-17T23:46:00Z">
        <w:r w:rsidRPr="00DA349F" w:rsidDel="00D50806">
          <w:rPr>
            <w:rFonts w:ascii="华文楷体" w:eastAsia="华文楷体" w:hAnsi="华文楷体" w:hint="eastAsia"/>
            <w:sz w:val="28"/>
            <w:szCs w:val="28"/>
          </w:rPr>
          <w:delText>【</w:delText>
        </w:r>
      </w:del>
      <w:r w:rsidRPr="00DA349F">
        <w:rPr>
          <w:rFonts w:ascii="华文楷体" w:eastAsia="华文楷体" w:hAnsi="华文楷体" w:hint="eastAsia"/>
          <w:sz w:val="28"/>
          <w:szCs w:val="28"/>
        </w:rPr>
        <w:t>依于自相续的五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，而认为是我</w:t>
      </w:r>
      <w:ins w:id="168" w:author="admin" w:date="2015-09-17T23:46:00Z">
        <w:r w:rsidR="00D50806">
          <w:rPr>
            <w:rFonts w:ascii="华文楷体" w:eastAsia="华文楷体" w:hAnsi="华文楷体" w:hint="eastAsia"/>
            <w:sz w:val="28"/>
            <w:szCs w:val="28"/>
          </w:rPr>
          <w:t>”。</w:t>
        </w:r>
      </w:ins>
      <w:del w:id="169" w:author="admin" w:date="2015-09-17T23:46:00Z">
        <w:r w:rsidRPr="00DA349F" w:rsidDel="00D50806">
          <w:rPr>
            <w:rFonts w:ascii="华文楷体" w:eastAsia="华文楷体" w:hAnsi="华文楷体" w:hint="eastAsia"/>
            <w:sz w:val="28"/>
            <w:szCs w:val="28"/>
          </w:rPr>
          <w:delText>】</w:delText>
        </w:r>
      </w:del>
      <w:r w:rsidRPr="00DA349F">
        <w:rPr>
          <w:rFonts w:ascii="华文楷体" w:eastAsia="华文楷体" w:hAnsi="华文楷体" w:hint="eastAsia"/>
          <w:sz w:val="28"/>
          <w:szCs w:val="28"/>
        </w:rPr>
        <w:t>一定是自相续的五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，然后就是说是把五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的整体，他没有认知这个是五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。如果他了知了这个是五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的话，实际上相当于就是有了一种智慧了，就有一种光明的智慧。为什么呢？他就把这个实际的情况是什么就认知为什么了。他把五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认知为五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，那么如果是真正的认为五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，就不会认知为“我”了。但是现在我们把五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没有认为是五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，把五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认为是“我”，这个是一种无明的成分。那么有了这种无明的成分之后呢，对于这个实际情况他就错乱了，他就是一种错乱。所以说实际上这个我们分析一下的时候，这个所谓的“我”，他就纯粹是一种错乱。</w:t>
      </w:r>
    </w:p>
    <w:p w:rsidR="000925A0" w:rsidRDefault="00DA349F" w:rsidP="00DA349F">
      <w:pPr>
        <w:ind w:firstLine="570"/>
        <w:rPr>
          <w:ins w:id="170" w:author="admin" w:date="2015-09-17T23:49:00Z"/>
          <w:rFonts w:ascii="华文楷体" w:eastAsia="华文楷体" w:hAnsi="华文楷体"/>
          <w:sz w:val="28"/>
          <w:szCs w:val="28"/>
        </w:rPr>
      </w:pPr>
      <w:r w:rsidRPr="00DA349F">
        <w:rPr>
          <w:rFonts w:ascii="华文楷体" w:eastAsia="华文楷体" w:hAnsi="华文楷体" w:hint="eastAsia"/>
          <w:sz w:val="28"/>
          <w:szCs w:val="28"/>
        </w:rPr>
        <w:lastRenderedPageBreak/>
        <w:t>我们无始以来已经形成了习惯这个所谓的我，纯粹是一种错乱。真正分析的时候呢，</w:t>
      </w:r>
      <w:proofErr w:type="gramStart"/>
      <w:r w:rsidRPr="00DA349F">
        <w:rPr>
          <w:rFonts w:ascii="华文楷体" w:eastAsia="华文楷体" w:hAnsi="华文楷体" w:hint="eastAsia"/>
          <w:sz w:val="28"/>
          <w:szCs w:val="28"/>
        </w:rPr>
        <w:t>除了别</w:t>
      </w:r>
      <w:proofErr w:type="gramEnd"/>
      <w:r w:rsidRPr="00DA349F">
        <w:rPr>
          <w:rFonts w:ascii="华文楷体" w:eastAsia="华文楷体" w:hAnsi="华文楷体" w:hint="eastAsia"/>
          <w:sz w:val="28"/>
          <w:szCs w:val="28"/>
        </w:rPr>
        <w:t>别的五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之外，根本就找不到一个所谓的“我”，根本就没有一个所谓的“我”。但是呢，如果没有学习空性之前，没有通过学人我理论、了知这个五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的实相，了知没有人我的实</w:t>
      </w:r>
      <w:proofErr w:type="gramStart"/>
      <w:r w:rsidRPr="00DA349F">
        <w:rPr>
          <w:rFonts w:ascii="华文楷体" w:eastAsia="华文楷体" w:hAnsi="华文楷体" w:hint="eastAsia"/>
          <w:sz w:val="28"/>
          <w:szCs w:val="28"/>
        </w:rPr>
        <w:t>相之前</w:t>
      </w:r>
      <w:proofErr w:type="gramEnd"/>
      <w:r w:rsidRPr="00DA349F">
        <w:rPr>
          <w:rFonts w:ascii="华文楷体" w:eastAsia="华文楷体" w:hAnsi="华文楷体" w:hint="eastAsia"/>
          <w:sz w:val="28"/>
          <w:szCs w:val="28"/>
        </w:rPr>
        <w:t>呢，众生还是习惯性的执着这个就是“我”</w:t>
      </w:r>
      <w:del w:id="171" w:author="admin" w:date="2015-09-17T23:48:00Z">
        <w:r w:rsidRPr="00DA349F" w:rsidDel="00D50806">
          <w:rPr>
            <w:rFonts w:ascii="华文楷体" w:eastAsia="华文楷体" w:hAnsi="华文楷体" w:hint="eastAsia"/>
            <w:sz w:val="28"/>
            <w:szCs w:val="28"/>
          </w:rPr>
          <w:delText>，</w:delText>
        </w:r>
      </w:del>
      <w:ins w:id="172" w:author="admin" w:date="2015-09-17T23:48:00Z">
        <w:r w:rsidR="00D50806">
          <w:rPr>
            <w:rFonts w:ascii="华文楷体" w:eastAsia="华文楷体" w:hAnsi="华文楷体" w:hint="eastAsia"/>
            <w:sz w:val="28"/>
            <w:szCs w:val="28"/>
          </w:rPr>
          <w:t>。</w:t>
        </w:r>
      </w:ins>
      <w:r w:rsidRPr="00DA349F">
        <w:rPr>
          <w:rFonts w:ascii="华文楷体" w:eastAsia="华文楷体" w:hAnsi="华文楷体" w:hint="eastAsia"/>
          <w:sz w:val="28"/>
          <w:szCs w:val="28"/>
        </w:rPr>
        <w:t>而且我们在学中观时还会这样想：怎么会没有我呢？我不是坐在这里吗？我不是在走路吗？这样实际上就是说这个还是没有了知一切万法的实相，还是生活在虚幻当中，生活在一种迷乱当中。现在我们要做的事情，就是要把这样一种所谓的迷乱消尽。没有我、只有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，只有五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的存在。所以平时的时候呢，就是说是，坐在这个地方是谁坐在这个地方呢？实际上是五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坐在这个地方，走来走去的实际上是五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走来走去。除了这个之外呢，没有我走来走去。这个方面呢，认知方面的转变，这个方面是很困难的。一方面就是说是，从一种迷乱到实相的一种过渡</w:t>
      </w:r>
      <w:del w:id="173" w:author="admin" w:date="2015-09-17T23:49:00Z">
        <w:r w:rsidRPr="00DA349F" w:rsidDel="000925A0">
          <w:rPr>
            <w:rFonts w:ascii="华文楷体" w:eastAsia="华文楷体" w:hAnsi="华文楷体" w:hint="eastAsia"/>
            <w:sz w:val="28"/>
            <w:szCs w:val="28"/>
          </w:rPr>
          <w:delText>，</w:delText>
        </w:r>
      </w:del>
      <w:ins w:id="174" w:author="admin" w:date="2015-09-17T23:49:00Z">
        <w:r w:rsidR="000925A0">
          <w:rPr>
            <w:rFonts w:ascii="华文楷体" w:eastAsia="华文楷体" w:hAnsi="华文楷体" w:hint="eastAsia"/>
            <w:sz w:val="28"/>
            <w:szCs w:val="28"/>
          </w:rPr>
          <w:t>。</w:t>
        </w:r>
      </w:ins>
    </w:p>
    <w:p w:rsidR="0057774B" w:rsidRDefault="00DA349F" w:rsidP="00DA349F">
      <w:pPr>
        <w:ind w:firstLine="570"/>
        <w:rPr>
          <w:ins w:id="175" w:author="admin" w:date="2015-09-17T23:50:00Z"/>
          <w:rFonts w:ascii="华文楷体" w:eastAsia="华文楷体" w:hAnsi="华文楷体"/>
          <w:sz w:val="28"/>
          <w:szCs w:val="28"/>
        </w:rPr>
      </w:pPr>
      <w:r w:rsidRPr="00DA349F">
        <w:rPr>
          <w:rFonts w:ascii="华文楷体" w:eastAsia="华文楷体" w:hAnsi="华文楷体" w:hint="eastAsia"/>
          <w:sz w:val="28"/>
          <w:szCs w:val="28"/>
        </w:rPr>
        <w:t>实际上就说是，吃饭的时候呢，我们认为是我在吃饭，实际上不是我在吃饭，是嘴在吃、是嘴巴在吃饭；然后坐在这个地方时候呢，我们认为是我</w:t>
      </w:r>
      <w:proofErr w:type="gramStart"/>
      <w:r w:rsidRPr="00DA349F">
        <w:rPr>
          <w:rFonts w:ascii="华文楷体" w:eastAsia="华文楷体" w:hAnsi="华文楷体" w:hint="eastAsia"/>
          <w:sz w:val="28"/>
          <w:szCs w:val="28"/>
        </w:rPr>
        <w:t>在坐</w:t>
      </w:r>
      <w:proofErr w:type="gramEnd"/>
      <w:r w:rsidRPr="00DA349F">
        <w:rPr>
          <w:rFonts w:ascii="华文楷体" w:eastAsia="华文楷体" w:hAnsi="华文楷体" w:hint="eastAsia"/>
          <w:sz w:val="28"/>
          <w:szCs w:val="28"/>
        </w:rPr>
        <w:t>，实际上是屁股坐在这个地方。实际上在真正观察的时候，这个方面就是说有的时候是五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别别的在做事情，但是我们不了知的时候，就认为我在做事情。</w:t>
      </w:r>
    </w:p>
    <w:p w:rsidR="0057774B" w:rsidRDefault="00DA349F" w:rsidP="0057774B">
      <w:pPr>
        <w:ind w:firstLine="570"/>
        <w:rPr>
          <w:ins w:id="176" w:author="admin" w:date="2015-09-17T23:51:00Z"/>
          <w:rFonts w:ascii="华文楷体" w:eastAsia="华文楷体" w:hAnsi="华文楷体"/>
          <w:sz w:val="28"/>
          <w:szCs w:val="28"/>
        </w:rPr>
      </w:pPr>
      <w:r w:rsidRPr="00DA349F">
        <w:rPr>
          <w:rFonts w:ascii="华文楷体" w:eastAsia="华文楷体" w:hAnsi="华文楷体" w:hint="eastAsia"/>
          <w:sz w:val="28"/>
          <w:szCs w:val="28"/>
        </w:rPr>
        <w:t>那么在《大乘经庄严论》当中弥勒菩萨也提到过，</w:t>
      </w:r>
      <w:ins w:id="177" w:author="admin" w:date="2015-09-17T23:49:00Z">
        <w:r w:rsidR="000925A0">
          <w:rPr>
            <w:rFonts w:ascii="华文楷体" w:eastAsia="华文楷体" w:hAnsi="华文楷体" w:hint="eastAsia"/>
            <w:sz w:val="28"/>
            <w:szCs w:val="28"/>
          </w:rPr>
          <w:t>实际上</w:t>
        </w:r>
      </w:ins>
      <w:r w:rsidRPr="00DA349F">
        <w:rPr>
          <w:rFonts w:ascii="华文楷体" w:eastAsia="华文楷体" w:hAnsi="华文楷体" w:hint="eastAsia"/>
          <w:sz w:val="28"/>
          <w:szCs w:val="28"/>
        </w:rPr>
        <w:t>如果“我”是一个实有的法，“我”也应该起作用</w:t>
      </w:r>
      <w:del w:id="178" w:author="admin" w:date="2015-09-17T23:49:00Z">
        <w:r w:rsidRPr="00DA349F" w:rsidDel="00ED5790">
          <w:rPr>
            <w:rFonts w:ascii="华文楷体" w:eastAsia="华文楷体" w:hAnsi="华文楷体" w:hint="eastAsia"/>
            <w:sz w:val="28"/>
            <w:szCs w:val="28"/>
          </w:rPr>
          <w:delText>，</w:delText>
        </w:r>
      </w:del>
      <w:ins w:id="179" w:author="admin" w:date="2015-09-17T23:49:00Z">
        <w:r w:rsidR="00ED5790">
          <w:rPr>
            <w:rFonts w:ascii="华文楷体" w:eastAsia="华文楷体" w:hAnsi="华文楷体" w:hint="eastAsia"/>
            <w:sz w:val="28"/>
            <w:szCs w:val="28"/>
          </w:rPr>
          <w:t>。</w:t>
        </w:r>
      </w:ins>
      <w:r w:rsidRPr="00DA349F">
        <w:rPr>
          <w:rFonts w:ascii="华文楷体" w:eastAsia="华文楷体" w:hAnsi="华文楷体" w:hint="eastAsia"/>
          <w:sz w:val="28"/>
          <w:szCs w:val="28"/>
        </w:rPr>
        <w:t>但是，“我”在真正观察的时候，没有起任何作用，我们可以观察，没有起任何作用。前面我们说，我在这儿起作用、我在走路，不是我在走，脚在走。这个方面就</w:t>
      </w:r>
      <w:r w:rsidRPr="00DA349F">
        <w:rPr>
          <w:rFonts w:ascii="华文楷体" w:eastAsia="华文楷体" w:hAnsi="华文楷体" w:hint="eastAsia"/>
          <w:sz w:val="28"/>
          <w:szCs w:val="28"/>
        </w:rPr>
        <w:lastRenderedPageBreak/>
        <w:t>是说是，脚在走啊、手在动作啊、或者就是说这个嘴在说话啊，这个方面都是它别别的五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，还有这个脚是属于色</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的。然后就是说有的时候说我在想，我在想这个事情，实际上这个不是我在想，是心在想，是五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当中的心识在想；然后就是受、想、行。除了这个之外，没有一个我。如果我存在，我如果实有的话，他必定能够起作用、能够起功用。但是真正观察的时候呢，我在这里边没有起到功用，除了五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起功用外，这个“我”的确没有起功用。所以说我们就可以知道迷乱到什么程度了，错乱到什么程度了。如果就是说我们没有好好地去观察、修习这个无我正见的话，还会一直迷乱下去，如果一直迷乱下去的话，还是不断的流转轮回，就是有这样一种错乱，所以现在必须要通过学习了知，一切都是错乱，打破这样一种俱生我执。</w:t>
      </w:r>
    </w:p>
    <w:p w:rsidR="0057774B" w:rsidRDefault="0057774B" w:rsidP="0057774B">
      <w:pPr>
        <w:ind w:firstLine="570"/>
        <w:rPr>
          <w:ins w:id="180" w:author="admin" w:date="2015-09-17T23:51:00Z"/>
          <w:rFonts w:ascii="华文楷体" w:eastAsia="华文楷体" w:hAnsi="华文楷体"/>
          <w:sz w:val="28"/>
          <w:szCs w:val="28"/>
        </w:rPr>
      </w:pPr>
      <w:ins w:id="181" w:author="admin" w:date="2015-09-17T23:54:00Z">
        <w:r>
          <w:rPr>
            <w:rFonts w:ascii="华文楷体" w:eastAsia="华文楷体" w:hAnsi="华文楷体" w:hint="eastAsia"/>
            <w:sz w:val="28"/>
            <w:szCs w:val="28"/>
          </w:rPr>
          <w:t>“</w:t>
        </w:r>
      </w:ins>
      <w:del w:id="182" w:author="admin" w:date="2015-09-17T23:54:00Z">
        <w:r w:rsidR="00DA349F" w:rsidRPr="00DA349F" w:rsidDel="0057774B">
          <w:rPr>
            <w:rFonts w:ascii="华文楷体" w:eastAsia="华文楷体" w:hAnsi="华文楷体" w:hint="eastAsia"/>
            <w:sz w:val="28"/>
            <w:szCs w:val="28"/>
          </w:rPr>
          <w:delText>【</w:delText>
        </w:r>
      </w:del>
      <w:ins w:id="183" w:author="admin" w:date="2015-09-17T23:54:00Z">
        <w:r w:rsidRPr="003D564C">
          <w:rPr>
            <w:rFonts w:asciiTheme="minorEastAsia" w:hAnsiTheme="minorEastAsia" w:cs="华文楷体" w:hint="eastAsia"/>
            <w:kern w:val="0"/>
            <w:sz w:val="28"/>
            <w:szCs w:val="28"/>
            <w:rPrChange w:id="184" w:author="admin" w:date="2015-09-17T23:55:00Z">
              <w:rPr>
                <w:rFonts w:ascii="华文楷体" w:eastAsia="华文楷体" w:cs="华文楷体" w:hint="eastAsia"/>
                <w:kern w:val="0"/>
                <w:sz w:val="28"/>
                <w:szCs w:val="28"/>
              </w:rPr>
            </w:rPrChange>
          </w:rPr>
          <w:t>未经详察细审而执著的俱生坏聚见”</w:t>
        </w:r>
      </w:ins>
      <w:del w:id="185" w:author="admin" w:date="2015-09-17T23:54:00Z">
        <w:r w:rsidR="00DA349F" w:rsidRPr="003D564C" w:rsidDel="0057774B">
          <w:rPr>
            <w:rFonts w:asciiTheme="minorEastAsia" w:hAnsiTheme="minorEastAsia" w:hint="eastAsia"/>
            <w:sz w:val="28"/>
            <w:szCs w:val="28"/>
            <w:rPrChange w:id="186" w:author="admin" w:date="2015-09-17T23:55:00Z">
              <w:rPr>
                <w:rFonts w:ascii="华文楷体" w:eastAsia="华文楷体" w:hAnsi="华文楷体" w:hint="eastAsia"/>
                <w:sz w:val="28"/>
                <w:szCs w:val="28"/>
              </w:rPr>
            </w:rPrChange>
          </w:rPr>
          <w:delText>未经详查细审而执着的俱生坏聚见</w:delText>
        </w:r>
        <w:r w:rsidR="00DA349F" w:rsidRPr="00DA349F" w:rsidDel="0057774B">
          <w:rPr>
            <w:rFonts w:ascii="华文楷体" w:eastAsia="华文楷体" w:hAnsi="华文楷体" w:hint="eastAsia"/>
            <w:sz w:val="28"/>
            <w:szCs w:val="28"/>
          </w:rPr>
          <w:delText>】</w:delText>
        </w:r>
      </w:del>
    </w:p>
    <w:p w:rsidR="005F2A10" w:rsidRDefault="00DA349F" w:rsidP="0057774B">
      <w:pPr>
        <w:ind w:firstLine="570"/>
        <w:rPr>
          <w:ins w:id="187" w:author="admin" w:date="2015-09-17T23:56:00Z"/>
          <w:rFonts w:ascii="华文楷体" w:eastAsia="华文楷体" w:hAnsi="华文楷体"/>
          <w:sz w:val="28"/>
          <w:szCs w:val="28"/>
        </w:rPr>
      </w:pPr>
      <w:r w:rsidRPr="00DA349F">
        <w:rPr>
          <w:rFonts w:ascii="华文楷体" w:eastAsia="华文楷体" w:hAnsi="华文楷体" w:hint="eastAsia"/>
          <w:sz w:val="28"/>
          <w:szCs w:val="28"/>
        </w:rPr>
        <w:t>那么这个地方</w:t>
      </w:r>
      <w:ins w:id="188" w:author="admin" w:date="2015-09-17T23:54:00Z">
        <w:r w:rsidR="003D564C">
          <w:rPr>
            <w:rFonts w:ascii="华文楷体" w:eastAsia="华文楷体" w:hAnsi="华文楷体" w:hint="eastAsia"/>
            <w:sz w:val="28"/>
            <w:szCs w:val="28"/>
          </w:rPr>
          <w:t>叫</w:t>
        </w:r>
      </w:ins>
      <w:ins w:id="189" w:author="admin" w:date="2015-09-17T23:51:00Z">
        <w:r w:rsidR="0057774B">
          <w:rPr>
            <w:rFonts w:ascii="华文楷体" w:eastAsia="华文楷体" w:hAnsi="华文楷体" w:hint="eastAsia"/>
            <w:sz w:val="28"/>
            <w:szCs w:val="28"/>
          </w:rPr>
          <w:t>“</w:t>
        </w:r>
      </w:ins>
      <w:del w:id="190" w:author="admin" w:date="2015-09-17T23:51:00Z">
        <w:r w:rsidRPr="00DA349F" w:rsidDel="0057774B">
          <w:rPr>
            <w:rFonts w:ascii="华文楷体" w:eastAsia="华文楷体" w:hAnsi="华文楷体" w:hint="eastAsia"/>
            <w:sz w:val="28"/>
            <w:szCs w:val="28"/>
          </w:rPr>
          <w:delText>【</w:delText>
        </w:r>
      </w:del>
      <w:r w:rsidRPr="00DA349F">
        <w:rPr>
          <w:rFonts w:ascii="华文楷体" w:eastAsia="华文楷体" w:hAnsi="华文楷体" w:hint="eastAsia"/>
          <w:sz w:val="28"/>
          <w:szCs w:val="28"/>
        </w:rPr>
        <w:t>未经</w:t>
      </w:r>
      <w:ins w:id="191" w:author="admin" w:date="2015-09-17T23:54:00Z">
        <w:r w:rsidR="003D564C">
          <w:rPr>
            <w:rFonts w:ascii="华文楷体" w:eastAsia="华文楷体" w:cs="华文楷体" w:hint="eastAsia"/>
            <w:kern w:val="0"/>
            <w:sz w:val="28"/>
            <w:szCs w:val="28"/>
          </w:rPr>
          <w:t>详察</w:t>
        </w:r>
      </w:ins>
      <w:del w:id="192" w:author="admin" w:date="2015-09-17T23:54:00Z">
        <w:r w:rsidRPr="00DA349F" w:rsidDel="003D564C">
          <w:rPr>
            <w:rFonts w:ascii="华文楷体" w:eastAsia="华文楷体" w:hAnsi="华文楷体" w:hint="eastAsia"/>
            <w:sz w:val="28"/>
            <w:szCs w:val="28"/>
          </w:rPr>
          <w:delText>详查</w:delText>
        </w:r>
      </w:del>
      <w:r w:rsidRPr="00DA349F">
        <w:rPr>
          <w:rFonts w:ascii="华文楷体" w:eastAsia="华文楷体" w:hAnsi="华文楷体" w:hint="eastAsia"/>
          <w:sz w:val="28"/>
          <w:szCs w:val="28"/>
        </w:rPr>
        <w:t>细审</w:t>
      </w:r>
      <w:ins w:id="193" w:author="admin" w:date="2015-09-17T23:51:00Z">
        <w:r w:rsidR="0057774B">
          <w:rPr>
            <w:rFonts w:ascii="华文楷体" w:eastAsia="华文楷体" w:hAnsi="华文楷体" w:hint="eastAsia"/>
            <w:sz w:val="28"/>
            <w:szCs w:val="28"/>
          </w:rPr>
          <w:t>”</w:t>
        </w:r>
      </w:ins>
      <w:del w:id="194" w:author="admin" w:date="2015-09-17T23:51:00Z">
        <w:r w:rsidRPr="00DA349F" w:rsidDel="0057774B">
          <w:rPr>
            <w:rFonts w:ascii="华文楷体" w:eastAsia="华文楷体" w:hAnsi="华文楷体" w:hint="eastAsia"/>
            <w:sz w:val="28"/>
            <w:szCs w:val="28"/>
          </w:rPr>
          <w:delText>】</w:delText>
        </w:r>
      </w:del>
      <w:ins w:id="195" w:author="admin" w:date="2015-09-17T23:54:00Z">
        <w:r w:rsidR="003D564C">
          <w:rPr>
            <w:rFonts w:ascii="华文楷体" w:eastAsia="华文楷体" w:hAnsi="华文楷体" w:hint="eastAsia"/>
            <w:sz w:val="28"/>
            <w:szCs w:val="28"/>
          </w:rPr>
          <w:t>，</w:t>
        </w:r>
      </w:ins>
      <w:r w:rsidRPr="00DA349F">
        <w:rPr>
          <w:rFonts w:ascii="华文楷体" w:eastAsia="华文楷体" w:hAnsi="华文楷体" w:hint="eastAsia"/>
          <w:sz w:val="28"/>
          <w:szCs w:val="28"/>
        </w:rPr>
        <w:t>这句话也是大有深意的。为什么呢？因为众生的俱生</w:t>
      </w:r>
      <w:proofErr w:type="gramStart"/>
      <w:r w:rsidRPr="00DA349F">
        <w:rPr>
          <w:rFonts w:ascii="华文楷体" w:eastAsia="华文楷体" w:hAnsi="华文楷体" w:hint="eastAsia"/>
          <w:sz w:val="28"/>
          <w:szCs w:val="28"/>
        </w:rPr>
        <w:t>坏聚见</w:t>
      </w:r>
      <w:proofErr w:type="gramEnd"/>
      <w:r w:rsidRPr="00DA349F">
        <w:rPr>
          <w:rFonts w:ascii="华文楷体" w:eastAsia="华文楷体" w:hAnsi="华文楷体" w:hint="eastAsia"/>
          <w:sz w:val="28"/>
          <w:szCs w:val="28"/>
        </w:rPr>
        <w:t>呢，都是没有经过详细观察的，非常模糊、笼统的一个概念，认为“我”是天经地义成立的，想当然就是“我”就是成立的。所以说呢，没有经过</w:t>
      </w:r>
      <w:ins w:id="196" w:author="admin" w:date="2015-09-17T23:55:00Z">
        <w:r w:rsidR="00137BD6">
          <w:rPr>
            <w:rFonts w:ascii="华文楷体" w:eastAsia="华文楷体" w:cs="华文楷体" w:hint="eastAsia"/>
            <w:kern w:val="0"/>
            <w:sz w:val="28"/>
            <w:szCs w:val="28"/>
          </w:rPr>
          <w:t>详察</w:t>
        </w:r>
      </w:ins>
      <w:del w:id="197" w:author="admin" w:date="2015-09-17T23:55:00Z">
        <w:r w:rsidRPr="00DA349F" w:rsidDel="00137BD6">
          <w:rPr>
            <w:rFonts w:ascii="华文楷体" w:eastAsia="华文楷体" w:hAnsi="华文楷体" w:hint="eastAsia"/>
            <w:sz w:val="28"/>
            <w:szCs w:val="28"/>
          </w:rPr>
          <w:delText>详查</w:delText>
        </w:r>
      </w:del>
      <w:r w:rsidRPr="00DA349F">
        <w:rPr>
          <w:rFonts w:ascii="华文楷体" w:eastAsia="华文楷体" w:hAnsi="华文楷体" w:hint="eastAsia"/>
          <w:sz w:val="28"/>
          <w:szCs w:val="28"/>
        </w:rPr>
        <w:t>细审的。那么实际上，很多外道他安立了这个很多神我，这些方面，他是经过</w:t>
      </w:r>
      <w:ins w:id="198" w:author="admin" w:date="2015-09-17T23:55:00Z">
        <w:r w:rsidR="00137BD6">
          <w:rPr>
            <w:rFonts w:ascii="华文楷体" w:eastAsia="华文楷体" w:cs="华文楷体" w:hint="eastAsia"/>
            <w:kern w:val="0"/>
            <w:sz w:val="28"/>
            <w:szCs w:val="28"/>
          </w:rPr>
          <w:t>详察</w:t>
        </w:r>
      </w:ins>
      <w:del w:id="199" w:author="admin" w:date="2015-09-17T23:55:00Z">
        <w:r w:rsidRPr="00DA349F" w:rsidDel="00137BD6">
          <w:rPr>
            <w:rFonts w:ascii="华文楷体" w:eastAsia="华文楷体" w:hAnsi="华文楷体" w:hint="eastAsia"/>
            <w:sz w:val="28"/>
            <w:szCs w:val="28"/>
          </w:rPr>
          <w:delText>详查</w:delText>
        </w:r>
      </w:del>
      <w:r w:rsidRPr="00DA349F">
        <w:rPr>
          <w:rFonts w:ascii="华文楷体" w:eastAsia="华文楷体" w:hAnsi="华文楷体" w:hint="eastAsia"/>
          <w:sz w:val="28"/>
          <w:szCs w:val="28"/>
        </w:rPr>
        <w:t>细审的，他通过观察之后呢，他认定有一个恒常的我，所以说像这样一种</w:t>
      </w:r>
      <w:proofErr w:type="gramStart"/>
      <w:r w:rsidRPr="00DA349F">
        <w:rPr>
          <w:rFonts w:ascii="华文楷体" w:eastAsia="华文楷体" w:hAnsi="华文楷体" w:hint="eastAsia"/>
          <w:sz w:val="28"/>
          <w:szCs w:val="28"/>
        </w:rPr>
        <w:t>我执呢</w:t>
      </w:r>
      <w:proofErr w:type="gramEnd"/>
      <w:r w:rsidRPr="00DA349F">
        <w:rPr>
          <w:rFonts w:ascii="华文楷体" w:eastAsia="华文楷体" w:hAnsi="华文楷体" w:hint="eastAsia"/>
          <w:sz w:val="28"/>
          <w:szCs w:val="28"/>
        </w:rPr>
        <w:t>，他是判在</w:t>
      </w:r>
      <w:proofErr w:type="gramStart"/>
      <w:r w:rsidRPr="00DA349F">
        <w:rPr>
          <w:rFonts w:ascii="华文楷体" w:eastAsia="华文楷体" w:hAnsi="华文楷体" w:hint="eastAsia"/>
          <w:sz w:val="28"/>
          <w:szCs w:val="28"/>
        </w:rPr>
        <w:t>遍计当中</w:t>
      </w:r>
      <w:proofErr w:type="gramEnd"/>
      <w:r w:rsidRPr="00DA349F">
        <w:rPr>
          <w:rFonts w:ascii="华文楷体" w:eastAsia="华文楷体" w:hAnsi="华文楷体" w:hint="eastAsia"/>
          <w:sz w:val="28"/>
          <w:szCs w:val="28"/>
        </w:rPr>
        <w:t>。那么就是说是，众生的俱生</w:t>
      </w:r>
      <w:proofErr w:type="gramStart"/>
      <w:r w:rsidRPr="00DA349F">
        <w:rPr>
          <w:rFonts w:ascii="华文楷体" w:eastAsia="华文楷体" w:hAnsi="华文楷体" w:hint="eastAsia"/>
          <w:sz w:val="28"/>
          <w:szCs w:val="28"/>
        </w:rPr>
        <w:t>坏聚见</w:t>
      </w:r>
      <w:proofErr w:type="gramEnd"/>
      <w:r w:rsidRPr="00DA349F">
        <w:rPr>
          <w:rFonts w:ascii="华文楷体" w:eastAsia="华文楷体" w:hAnsi="华文楷体" w:hint="eastAsia"/>
          <w:sz w:val="28"/>
          <w:szCs w:val="28"/>
        </w:rPr>
        <w:t>、俱生我执，它有一个特点，就是没有经过详察细审的，想当然地认为这个“我”是存在的，</w:t>
      </w:r>
      <w:ins w:id="200" w:author="admin" w:date="2015-09-17T23:55:00Z">
        <w:r w:rsidR="00137BD6">
          <w:rPr>
            <w:rFonts w:ascii="华文楷体" w:eastAsia="华文楷体" w:hAnsi="华文楷体" w:hint="eastAsia"/>
            <w:sz w:val="28"/>
            <w:szCs w:val="28"/>
          </w:rPr>
          <w:t>“</w:t>
        </w:r>
      </w:ins>
      <w:del w:id="201" w:author="admin" w:date="2015-09-17T23:55:00Z">
        <w:r w:rsidRPr="00DA349F" w:rsidDel="00137BD6">
          <w:rPr>
            <w:rFonts w:ascii="华文楷体" w:eastAsia="华文楷体" w:hAnsi="华文楷体" w:hint="eastAsia"/>
            <w:sz w:val="28"/>
            <w:szCs w:val="28"/>
          </w:rPr>
          <w:delText>【</w:delText>
        </w:r>
      </w:del>
      <w:r w:rsidRPr="00DA349F">
        <w:rPr>
          <w:rFonts w:ascii="华文楷体" w:eastAsia="华文楷体" w:hAnsi="华文楷体" w:hint="eastAsia"/>
          <w:sz w:val="28"/>
          <w:szCs w:val="28"/>
        </w:rPr>
        <w:t>未经</w:t>
      </w:r>
      <w:ins w:id="202" w:author="admin" w:date="2015-09-17T23:55:00Z">
        <w:r w:rsidR="00137BD6">
          <w:rPr>
            <w:rFonts w:ascii="华文楷体" w:eastAsia="华文楷体" w:cs="华文楷体" w:hint="eastAsia"/>
            <w:kern w:val="0"/>
            <w:sz w:val="28"/>
            <w:szCs w:val="28"/>
          </w:rPr>
          <w:t>详察</w:t>
        </w:r>
      </w:ins>
      <w:del w:id="203" w:author="admin" w:date="2015-09-17T23:55:00Z">
        <w:r w:rsidRPr="00DA349F" w:rsidDel="00137BD6">
          <w:rPr>
            <w:rFonts w:ascii="华文楷体" w:eastAsia="华文楷体" w:hAnsi="华文楷体" w:hint="eastAsia"/>
            <w:sz w:val="28"/>
            <w:szCs w:val="28"/>
          </w:rPr>
          <w:delText>详查</w:delText>
        </w:r>
      </w:del>
      <w:r w:rsidRPr="00DA349F">
        <w:rPr>
          <w:rFonts w:ascii="华文楷体" w:eastAsia="华文楷体" w:hAnsi="华文楷体" w:hint="eastAsia"/>
          <w:sz w:val="28"/>
          <w:szCs w:val="28"/>
        </w:rPr>
        <w:t>细审而执着的这种俱生</w:t>
      </w:r>
      <w:r w:rsidRPr="00DA349F">
        <w:rPr>
          <w:rFonts w:ascii="华文楷体" w:eastAsia="华文楷体" w:hAnsi="华文楷体" w:hint="eastAsia"/>
          <w:sz w:val="28"/>
          <w:szCs w:val="28"/>
        </w:rPr>
        <w:lastRenderedPageBreak/>
        <w:t>坏聚见，也就由此而产生的</w:t>
      </w:r>
      <w:ins w:id="204" w:author="admin" w:date="2015-09-17T23:56:00Z">
        <w:r w:rsidR="00137BD6">
          <w:rPr>
            <w:rFonts w:ascii="华文楷体" w:eastAsia="华文楷体" w:hAnsi="华文楷体" w:hint="eastAsia"/>
            <w:sz w:val="28"/>
            <w:szCs w:val="28"/>
          </w:rPr>
          <w:t>”</w:t>
        </w:r>
      </w:ins>
      <w:r w:rsidRPr="00DA349F">
        <w:rPr>
          <w:rFonts w:ascii="华文楷体" w:eastAsia="华文楷体" w:hAnsi="华文楷体" w:hint="eastAsia"/>
          <w:sz w:val="28"/>
          <w:szCs w:val="28"/>
        </w:rPr>
        <w:t>，</w:t>
      </w:r>
      <w:del w:id="205" w:author="admin" w:date="2015-09-17T23:56:00Z">
        <w:r w:rsidRPr="00DA349F" w:rsidDel="00137BD6">
          <w:rPr>
            <w:rFonts w:ascii="华文楷体" w:eastAsia="华文楷体" w:hAnsi="华文楷体" w:hint="eastAsia"/>
            <w:sz w:val="28"/>
            <w:szCs w:val="28"/>
          </w:rPr>
          <w:delText>】</w:delText>
        </w:r>
      </w:del>
      <w:r w:rsidRPr="00DA349F">
        <w:rPr>
          <w:rFonts w:ascii="华文楷体" w:eastAsia="华文楷体" w:hAnsi="华文楷体" w:hint="eastAsia"/>
          <w:sz w:val="28"/>
          <w:szCs w:val="28"/>
        </w:rPr>
        <w:t>一方面是俱生，一方面是坏聚。</w:t>
      </w:r>
      <w:proofErr w:type="gramStart"/>
      <w:r w:rsidRPr="00DA349F">
        <w:rPr>
          <w:rFonts w:ascii="华文楷体" w:eastAsia="华文楷体" w:hAnsi="华文楷体" w:hint="eastAsia"/>
          <w:sz w:val="28"/>
          <w:szCs w:val="28"/>
        </w:rPr>
        <w:t>坏聚的话</w:t>
      </w:r>
      <w:proofErr w:type="gramEnd"/>
      <w:r w:rsidRPr="00DA349F">
        <w:rPr>
          <w:rFonts w:ascii="华文楷体" w:eastAsia="华文楷体" w:hAnsi="华文楷体" w:hint="eastAsia"/>
          <w:sz w:val="28"/>
          <w:szCs w:val="28"/>
        </w:rPr>
        <w:t>，前边分析过，这个坏呢，就是讲到这个五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实际上是一种无常的自性、变坏的一种自性，叫坏；聚呢，就是聚合，色</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就是色法的聚合，受</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就是受法的聚合，等等。所以这个方面，就把五</w:t>
      </w:r>
      <w:proofErr w:type="gramStart"/>
      <w:r w:rsidRPr="00DA349F">
        <w:rPr>
          <w:rFonts w:ascii="华文楷体" w:eastAsia="华文楷体" w:hAnsi="华文楷体" w:hint="eastAsia"/>
          <w:sz w:val="28"/>
          <w:szCs w:val="28"/>
        </w:rPr>
        <w:t>蕴</w:t>
      </w:r>
      <w:proofErr w:type="gramEnd"/>
      <w:r w:rsidRPr="00DA349F">
        <w:rPr>
          <w:rFonts w:ascii="华文楷体" w:eastAsia="华文楷体" w:hAnsi="华文楷体" w:hint="eastAsia"/>
          <w:sz w:val="28"/>
          <w:szCs w:val="28"/>
        </w:rPr>
        <w:t>执着我，就叫做</w:t>
      </w:r>
      <w:proofErr w:type="gramStart"/>
      <w:r w:rsidRPr="00DA349F">
        <w:rPr>
          <w:rFonts w:ascii="华文楷体" w:eastAsia="华文楷体" w:hAnsi="华文楷体" w:hint="eastAsia"/>
          <w:sz w:val="28"/>
          <w:szCs w:val="28"/>
        </w:rPr>
        <w:t>坏聚见</w:t>
      </w:r>
      <w:proofErr w:type="gramEnd"/>
      <w:r w:rsidRPr="00DA349F">
        <w:rPr>
          <w:rFonts w:ascii="华文楷体" w:eastAsia="华文楷体" w:hAnsi="华文楷体" w:hint="eastAsia"/>
          <w:sz w:val="28"/>
          <w:szCs w:val="28"/>
        </w:rPr>
        <w:t>，那么像这个</w:t>
      </w:r>
      <w:proofErr w:type="gramStart"/>
      <w:r w:rsidRPr="00DA349F">
        <w:rPr>
          <w:rFonts w:ascii="华文楷体" w:eastAsia="华文楷体" w:hAnsi="华文楷体" w:hint="eastAsia"/>
          <w:sz w:val="28"/>
          <w:szCs w:val="28"/>
        </w:rPr>
        <w:t>坏聚见</w:t>
      </w:r>
      <w:proofErr w:type="gramEnd"/>
      <w:r w:rsidRPr="00DA349F">
        <w:rPr>
          <w:rFonts w:ascii="华文楷体" w:eastAsia="华文楷体" w:hAnsi="华文楷体" w:hint="eastAsia"/>
          <w:sz w:val="28"/>
          <w:szCs w:val="28"/>
        </w:rPr>
        <w:t>也就由此而产生了。</w:t>
      </w:r>
    </w:p>
    <w:p w:rsidR="005F2A10" w:rsidRDefault="00DA349F" w:rsidP="0057774B">
      <w:pPr>
        <w:ind w:firstLine="570"/>
        <w:rPr>
          <w:ins w:id="206" w:author="admin" w:date="2015-09-17T23:56:00Z"/>
          <w:rFonts w:ascii="华文楷体" w:eastAsia="华文楷体" w:hAnsi="华文楷体"/>
          <w:sz w:val="28"/>
          <w:szCs w:val="28"/>
        </w:rPr>
      </w:pPr>
      <w:r w:rsidRPr="00DA349F">
        <w:rPr>
          <w:rFonts w:ascii="华文楷体" w:eastAsia="华文楷体" w:hAnsi="华文楷体" w:hint="eastAsia"/>
          <w:sz w:val="28"/>
          <w:szCs w:val="28"/>
        </w:rPr>
        <w:t>【</w:t>
      </w:r>
      <w:r w:rsidRPr="005F2A10">
        <w:rPr>
          <w:rFonts w:asciiTheme="minorEastAsia" w:hAnsiTheme="minorEastAsia" w:hint="eastAsia"/>
          <w:sz w:val="28"/>
          <w:szCs w:val="28"/>
          <w:rPrChange w:id="207" w:author="admin" w:date="2015-09-17T23:57:00Z">
            <w:rPr>
              <w:rFonts w:ascii="华文楷体" w:eastAsia="华文楷体" w:hAnsi="华文楷体" w:hint="eastAsia"/>
              <w:sz w:val="28"/>
              <w:szCs w:val="28"/>
            </w:rPr>
          </w:rPrChange>
        </w:rPr>
        <w:t>如此看来，耽执似乎成立的法，与补特伽罗之此等本体的设施处就是蕴等。</w:t>
      </w:r>
      <w:r w:rsidRPr="00DA349F">
        <w:rPr>
          <w:rFonts w:ascii="华文楷体" w:eastAsia="华文楷体" w:hAnsi="华文楷体" w:hint="eastAsia"/>
          <w:sz w:val="28"/>
          <w:szCs w:val="28"/>
        </w:rPr>
        <w:t>】</w:t>
      </w:r>
    </w:p>
    <w:p w:rsidR="009D7FBE" w:rsidDel="005F2A10" w:rsidRDefault="00DA349F" w:rsidP="005F2A10">
      <w:pPr>
        <w:ind w:firstLine="570"/>
        <w:rPr>
          <w:del w:id="208" w:author="admin" w:date="2015-09-17T23:57:00Z"/>
          <w:rFonts w:ascii="华文楷体" w:eastAsia="华文楷体" w:hAnsi="华文楷体"/>
          <w:sz w:val="28"/>
          <w:szCs w:val="28"/>
        </w:rPr>
      </w:pPr>
      <w:r w:rsidRPr="00DA349F">
        <w:rPr>
          <w:rFonts w:ascii="华文楷体" w:eastAsia="华文楷体" w:hAnsi="华文楷体" w:hint="eastAsia"/>
          <w:sz w:val="28"/>
          <w:szCs w:val="28"/>
        </w:rPr>
        <w:t>那么</w:t>
      </w:r>
      <w:del w:id="209" w:author="admin" w:date="2015-09-18T20:42:00Z">
        <w:r w:rsidRPr="00DA349F" w:rsidDel="00692A35">
          <w:rPr>
            <w:rFonts w:ascii="华文楷体" w:eastAsia="华文楷体" w:hAnsi="华文楷体" w:hint="eastAsia"/>
            <w:sz w:val="28"/>
            <w:szCs w:val="28"/>
          </w:rPr>
          <w:delText>前边</w:delText>
        </w:r>
      </w:del>
      <w:ins w:id="210" w:author="admin" w:date="2015-09-18T20:42:00Z">
        <w:r w:rsidR="00692A35">
          <w:rPr>
            <w:rFonts w:ascii="华文楷体" w:eastAsia="华文楷体" w:hAnsi="华文楷体" w:hint="eastAsia"/>
            <w:sz w:val="28"/>
            <w:szCs w:val="28"/>
          </w:rPr>
          <w:t>前面</w:t>
        </w:r>
      </w:ins>
      <w:r w:rsidRPr="00DA349F">
        <w:rPr>
          <w:rFonts w:ascii="华文楷体" w:eastAsia="华文楷体" w:hAnsi="华文楷体" w:hint="eastAsia"/>
          <w:sz w:val="28"/>
          <w:szCs w:val="28"/>
        </w:rPr>
        <w:t>这一大段呢，对于分别、对于俱生法执、俱生人执做了观察。下面是一个总结。那么，</w:t>
      </w:r>
      <w:del w:id="211" w:author="admin" w:date="2015-09-17T23:57:00Z">
        <w:r w:rsidRPr="00DA349F" w:rsidDel="005F2A10">
          <w:rPr>
            <w:rFonts w:ascii="华文楷体" w:eastAsia="华文楷体" w:hAnsi="华文楷体" w:hint="eastAsia"/>
            <w:sz w:val="28"/>
            <w:szCs w:val="28"/>
          </w:rPr>
          <w:delText>【如此看来，耽执似乎成立的法】</w:delText>
        </w:r>
      </w:del>
      <w:ins w:id="212" w:author="admin" w:date="2015-09-17T23:57:00Z">
        <w:r w:rsidR="005F2A10">
          <w:rPr>
            <w:rFonts w:ascii="华文楷体" w:eastAsia="华文楷体" w:hAnsi="华文楷体" w:hint="eastAsia"/>
            <w:sz w:val="28"/>
            <w:szCs w:val="28"/>
          </w:rPr>
          <w:t>“</w:t>
        </w:r>
        <w:r w:rsidR="005F2A10" w:rsidRPr="00DA349F">
          <w:rPr>
            <w:rFonts w:ascii="华文楷体" w:eastAsia="华文楷体" w:hAnsi="华文楷体" w:hint="eastAsia"/>
            <w:sz w:val="28"/>
            <w:szCs w:val="28"/>
          </w:rPr>
          <w:t>如此看来，</w:t>
        </w:r>
        <w:proofErr w:type="gramStart"/>
        <w:r w:rsidR="005F2A10" w:rsidRPr="00DA349F">
          <w:rPr>
            <w:rFonts w:ascii="华文楷体" w:eastAsia="华文楷体" w:hAnsi="华文楷体" w:hint="eastAsia"/>
            <w:sz w:val="28"/>
            <w:szCs w:val="28"/>
          </w:rPr>
          <w:t>耽执似乎</w:t>
        </w:r>
        <w:proofErr w:type="gramEnd"/>
        <w:r w:rsidR="005F2A10" w:rsidRPr="00DA349F">
          <w:rPr>
            <w:rFonts w:ascii="华文楷体" w:eastAsia="华文楷体" w:hAnsi="华文楷体" w:hint="eastAsia"/>
            <w:sz w:val="28"/>
            <w:szCs w:val="28"/>
          </w:rPr>
          <w:t>成立的法</w:t>
        </w:r>
        <w:r w:rsidR="005F2A10">
          <w:rPr>
            <w:rFonts w:ascii="华文楷体" w:eastAsia="华文楷体" w:hAnsi="华文楷体" w:hint="eastAsia"/>
            <w:sz w:val="28"/>
            <w:szCs w:val="28"/>
          </w:rPr>
          <w:t>”，</w:t>
        </w:r>
      </w:ins>
      <w:r w:rsidRPr="00DA349F">
        <w:rPr>
          <w:rFonts w:ascii="华文楷体" w:eastAsia="华文楷体" w:hAnsi="华文楷体" w:hint="eastAsia"/>
          <w:sz w:val="28"/>
          <w:szCs w:val="28"/>
        </w:rPr>
        <w:t>这个叫做“似乎成立的法”，就是说我们把瓶子、柱子，认为是这个、那个，这个方面是似乎成立，似乎成立的意思就是说，如果你不观察的时候呢，好像就像我们的</w:t>
      </w:r>
      <w:proofErr w:type="gramStart"/>
      <w:r w:rsidRPr="00DA349F">
        <w:rPr>
          <w:rFonts w:ascii="华文楷体" w:eastAsia="华文楷体" w:hAnsi="华文楷体" w:hint="eastAsia"/>
          <w:sz w:val="28"/>
          <w:szCs w:val="28"/>
        </w:rPr>
        <w:t>这个分别念</w:t>
      </w:r>
      <w:proofErr w:type="gramEnd"/>
      <w:r w:rsidRPr="00DA349F">
        <w:rPr>
          <w:rFonts w:ascii="华文楷体" w:eastAsia="华文楷体" w:hAnsi="华文楷体" w:hint="eastAsia"/>
          <w:sz w:val="28"/>
          <w:szCs w:val="28"/>
        </w:rPr>
        <w:t>所认定的一样，似乎就是这样的，而且就是说，</w:t>
      </w:r>
      <w:ins w:id="213" w:author="admin" w:date="2015-09-17T23:57:00Z">
        <w:r w:rsidR="005F2A10" w:rsidRPr="00DA349F" w:rsidDel="005F2A10">
          <w:rPr>
            <w:rFonts w:ascii="华文楷体" w:eastAsia="华文楷体" w:hAnsi="华文楷体" w:hint="eastAsia"/>
            <w:sz w:val="28"/>
            <w:szCs w:val="28"/>
          </w:rPr>
          <w:t xml:space="preserve"> </w:t>
        </w:r>
      </w:ins>
      <w:del w:id="214" w:author="admin" w:date="2015-09-17T23:57:00Z">
        <w:r w:rsidRPr="00DA349F" w:rsidDel="005F2A10">
          <w:rPr>
            <w:rFonts w:ascii="华文楷体" w:eastAsia="华文楷体" w:hAnsi="华文楷体" w:hint="eastAsia"/>
            <w:sz w:val="28"/>
            <w:szCs w:val="28"/>
          </w:rPr>
          <w:delText>（20:20）</w:delText>
        </w:r>
      </w:del>
    </w:p>
    <w:p w:rsidR="00E1371A" w:rsidRPr="00E1371A" w:rsidDel="005F2A10" w:rsidRDefault="00E1371A">
      <w:pPr>
        <w:rPr>
          <w:del w:id="215" w:author="admin" w:date="2015-09-17T23:57:00Z"/>
          <w:rFonts w:ascii="华文楷体" w:eastAsia="华文楷体" w:hAnsi="华文楷体"/>
          <w:sz w:val="28"/>
          <w:szCs w:val="28"/>
        </w:rPr>
        <w:pPrChange w:id="216" w:author="admin" w:date="2015-09-17T23:57:00Z">
          <w:pPr>
            <w:ind w:firstLine="570"/>
          </w:pPr>
        </w:pPrChange>
      </w:pPr>
      <w:del w:id="217" w:author="admin" w:date="2015-09-17T23:57:00Z">
        <w:r w:rsidRPr="00E1371A" w:rsidDel="005F2A10">
          <w:rPr>
            <w:rFonts w:ascii="华文楷体" w:eastAsia="华文楷体" w:hAnsi="华文楷体" w:hint="eastAsia"/>
            <w:sz w:val="28"/>
            <w:szCs w:val="28"/>
          </w:rPr>
          <w:delText>中观庄严论027 李亚兰20分-30分</w:delText>
        </w:r>
      </w:del>
    </w:p>
    <w:p w:rsidR="00E1371A" w:rsidRPr="00E1371A" w:rsidDel="005F2A10" w:rsidRDefault="00E1371A">
      <w:pPr>
        <w:rPr>
          <w:del w:id="218" w:author="admin" w:date="2015-09-17T23:57:00Z"/>
          <w:rFonts w:ascii="华文楷体" w:eastAsia="华文楷体" w:hAnsi="华文楷体"/>
          <w:sz w:val="28"/>
          <w:szCs w:val="28"/>
        </w:rPr>
        <w:pPrChange w:id="219" w:author="admin" w:date="2015-09-17T23:57:00Z">
          <w:pPr>
            <w:ind w:firstLine="570"/>
          </w:pPr>
        </w:pPrChange>
      </w:pPr>
    </w:p>
    <w:p w:rsidR="00E1371A" w:rsidRPr="00E1371A" w:rsidRDefault="00E1371A">
      <w:pPr>
        <w:rPr>
          <w:rFonts w:ascii="华文楷体" w:eastAsia="华文楷体" w:hAnsi="华文楷体"/>
          <w:sz w:val="28"/>
          <w:szCs w:val="28"/>
        </w:rPr>
        <w:pPrChange w:id="220" w:author="admin" w:date="2015-09-17T23:57:00Z">
          <w:pPr>
            <w:ind w:firstLine="570"/>
          </w:pPr>
        </w:pPrChange>
      </w:pPr>
      <w:del w:id="221" w:author="admin" w:date="2015-09-17T23:59:00Z">
        <w:r w:rsidRPr="00E1371A" w:rsidDel="005F2A10">
          <w:rPr>
            <w:rFonts w:ascii="华文楷体" w:eastAsia="华文楷体" w:hAnsi="华文楷体" w:hint="eastAsia"/>
            <w:sz w:val="28"/>
            <w:szCs w:val="28"/>
          </w:rPr>
          <w:delText>这个叫做似乎成立的法，就是说我们把瓶子、柱子认为是这个是那个，这个方面是似乎成立。似乎成立的意思就是说如果你不观察的时候呢，哦，好像是，就像我们的分别念所认定一样，似乎就是这样的。而且就是说</w:delText>
        </w:r>
      </w:del>
      <w:r w:rsidRPr="00E1371A">
        <w:rPr>
          <w:rFonts w:ascii="华文楷体" w:eastAsia="华文楷体" w:hAnsi="华文楷体" w:hint="eastAsia"/>
          <w:sz w:val="28"/>
          <w:szCs w:val="28"/>
        </w:rPr>
        <w:t>我认为是这个十个人我们大家在一起讨论，哦，大家决定了就是这个，对，就是这个，我们没必要辩了。然后就是把这十个人再扩展到一个国家一个世界，大家都是这样认为的，哦，就把这样的问题这样固定下来了。所以这个方面就叫做似乎成立，没有经过观察，经</w:t>
      </w:r>
      <w:r w:rsidRPr="00E1371A">
        <w:rPr>
          <w:rFonts w:ascii="华文楷体" w:eastAsia="华文楷体" w:hAnsi="华文楷体" w:hint="eastAsia"/>
          <w:sz w:val="28"/>
          <w:szCs w:val="28"/>
        </w:rPr>
        <w:lastRenderedPageBreak/>
        <w:t>不起观察的，这个就叫做似乎成立。似乎成立的法，还有似乎成立的补</w:t>
      </w:r>
      <w:proofErr w:type="gramStart"/>
      <w:r w:rsidRPr="00E1371A">
        <w:rPr>
          <w:rFonts w:ascii="华文楷体" w:eastAsia="华文楷体" w:hAnsi="华文楷体" w:hint="eastAsia"/>
          <w:sz w:val="28"/>
          <w:szCs w:val="28"/>
        </w:rPr>
        <w:t>特</w:t>
      </w:r>
      <w:proofErr w:type="gramEnd"/>
      <w:r w:rsidRPr="00E1371A">
        <w:rPr>
          <w:rFonts w:ascii="华文楷体" w:eastAsia="华文楷体" w:hAnsi="华文楷体" w:hint="eastAsia"/>
          <w:sz w:val="28"/>
          <w:szCs w:val="28"/>
        </w:rPr>
        <w:t>伽罗人，这个方面也是似乎成立，我们也是想当然的，认为这个我当然是有的。但是，为什么说为什么有？他就是实际上举了理由，是似是而非的理由，不是一个真正的理由。</w:t>
      </w:r>
    </w:p>
    <w:p w:rsidR="00E1371A" w:rsidRPr="00E1371A" w:rsidRDefault="00E1371A" w:rsidP="00E1371A">
      <w:pPr>
        <w:ind w:firstLine="570"/>
        <w:rPr>
          <w:rFonts w:ascii="华文楷体" w:eastAsia="华文楷体" w:hAnsi="华文楷体"/>
          <w:sz w:val="28"/>
          <w:szCs w:val="28"/>
        </w:rPr>
      </w:pPr>
      <w:r w:rsidRPr="00E1371A">
        <w:rPr>
          <w:rFonts w:ascii="华文楷体" w:eastAsia="华文楷体" w:hAnsi="华文楷体" w:hint="eastAsia"/>
          <w:sz w:val="28"/>
          <w:szCs w:val="28"/>
        </w:rPr>
        <w:t>所以说</w:t>
      </w:r>
      <w:del w:id="222" w:author="admin" w:date="2015-09-18T20:44:00Z">
        <w:r w:rsidRPr="00E1371A" w:rsidDel="00E97AAC">
          <w:rPr>
            <w:rFonts w:ascii="华文楷体" w:eastAsia="华文楷体" w:hAnsi="华文楷体" w:hint="eastAsia"/>
            <w:sz w:val="28"/>
            <w:szCs w:val="28"/>
          </w:rPr>
          <w:delText>，这个20:47四论本体的设施处</w:delText>
        </w:r>
      </w:del>
      <w:ins w:id="223" w:author="admin" w:date="2015-09-18T20:44:00Z">
        <w:r w:rsidR="00E97AAC">
          <w:rPr>
            <w:rFonts w:ascii="华文楷体" w:eastAsia="华文楷体" w:hAnsi="华文楷体" w:hint="eastAsia"/>
            <w:sz w:val="28"/>
            <w:szCs w:val="28"/>
          </w:rPr>
          <w:t>此等本体的设施处</w:t>
        </w:r>
      </w:ins>
      <w:r w:rsidRPr="00E1371A">
        <w:rPr>
          <w:rFonts w:ascii="华文楷体" w:eastAsia="华文楷体" w:hAnsi="华文楷体" w:hint="eastAsia"/>
          <w:sz w:val="28"/>
          <w:szCs w:val="28"/>
        </w:rPr>
        <w:t>就是</w:t>
      </w:r>
      <w:proofErr w:type="gramStart"/>
      <w:r w:rsidRPr="00E1371A">
        <w:rPr>
          <w:rFonts w:ascii="华文楷体" w:eastAsia="华文楷体" w:hAnsi="华文楷体" w:hint="eastAsia"/>
          <w:sz w:val="28"/>
          <w:szCs w:val="28"/>
        </w:rPr>
        <w:t>蕴</w:t>
      </w:r>
      <w:proofErr w:type="gramEnd"/>
      <w:r w:rsidRPr="00E1371A">
        <w:rPr>
          <w:rFonts w:ascii="华文楷体" w:eastAsia="华文楷体" w:hAnsi="华文楷体" w:hint="eastAsia"/>
          <w:sz w:val="28"/>
          <w:szCs w:val="28"/>
        </w:rPr>
        <w:t>等，那个就是这个所谓的设施处呢就是讲这个依靠处，假立的处，安立的处。我们要</w:t>
      </w:r>
      <w:del w:id="224" w:author="admin" w:date="2015-09-18T20:45:00Z">
        <w:r w:rsidRPr="00E1371A" w:rsidDel="00457F9A">
          <w:rPr>
            <w:rFonts w:ascii="华文楷体" w:eastAsia="华文楷体" w:hAnsi="华文楷体" w:hint="eastAsia"/>
            <w:sz w:val="28"/>
            <w:szCs w:val="28"/>
          </w:rPr>
          <w:delText>施舍</w:delText>
        </w:r>
      </w:del>
      <w:ins w:id="225" w:author="admin" w:date="2015-09-18T20:46:00Z">
        <w:r w:rsidR="000208FC">
          <w:rPr>
            <w:rFonts w:ascii="华文楷体" w:eastAsia="华文楷体" w:hAnsi="华文楷体" w:hint="eastAsia"/>
            <w:sz w:val="28"/>
            <w:szCs w:val="28"/>
          </w:rPr>
          <w:t>施设</w:t>
        </w:r>
      </w:ins>
      <w:r w:rsidRPr="00E1371A">
        <w:rPr>
          <w:rFonts w:ascii="华文楷体" w:eastAsia="华文楷体" w:hAnsi="华文楷体" w:hint="eastAsia"/>
          <w:sz w:val="28"/>
          <w:szCs w:val="28"/>
        </w:rPr>
        <w:t>，</w:t>
      </w:r>
      <w:del w:id="226" w:author="admin" w:date="2015-09-18T20:45:00Z">
        <w:r w:rsidRPr="00E1371A" w:rsidDel="00457F9A">
          <w:rPr>
            <w:rFonts w:ascii="华文楷体" w:eastAsia="华文楷体" w:hAnsi="华文楷体" w:hint="eastAsia"/>
            <w:sz w:val="28"/>
            <w:szCs w:val="28"/>
          </w:rPr>
          <w:delText>施舍</w:delText>
        </w:r>
      </w:del>
      <w:ins w:id="227" w:author="admin" w:date="2015-09-18T20:46:00Z">
        <w:r w:rsidR="000208FC">
          <w:rPr>
            <w:rFonts w:ascii="华文楷体" w:eastAsia="华文楷体" w:hAnsi="华文楷体" w:hint="eastAsia"/>
            <w:sz w:val="28"/>
            <w:szCs w:val="28"/>
          </w:rPr>
          <w:t>施设</w:t>
        </w:r>
      </w:ins>
      <w:r w:rsidRPr="00E1371A">
        <w:rPr>
          <w:rFonts w:ascii="华文楷体" w:eastAsia="华文楷体" w:hAnsi="华文楷体" w:hint="eastAsia"/>
          <w:sz w:val="28"/>
          <w:szCs w:val="28"/>
        </w:rPr>
        <w:t>的这个所依，就是这个意思。那么我们要</w:t>
      </w:r>
      <w:ins w:id="228" w:author="admin" w:date="2015-09-18T20:46:00Z">
        <w:r w:rsidR="008C09A6">
          <w:rPr>
            <w:rFonts w:ascii="华文楷体" w:eastAsia="华文楷体" w:hAnsi="华文楷体" w:hint="eastAsia"/>
            <w:sz w:val="28"/>
            <w:szCs w:val="28"/>
          </w:rPr>
          <w:t>施设</w:t>
        </w:r>
      </w:ins>
      <w:del w:id="229" w:author="admin" w:date="2015-09-18T20:46:00Z">
        <w:r w:rsidRPr="00E1371A" w:rsidDel="008C09A6">
          <w:rPr>
            <w:rFonts w:ascii="华文楷体" w:eastAsia="华文楷体" w:hAnsi="华文楷体" w:hint="eastAsia"/>
            <w:sz w:val="28"/>
            <w:szCs w:val="28"/>
          </w:rPr>
          <w:delText>施舍</w:delText>
        </w:r>
      </w:del>
      <w:r w:rsidRPr="00E1371A">
        <w:rPr>
          <w:rFonts w:ascii="华文楷体" w:eastAsia="华文楷体" w:hAnsi="华文楷体" w:hint="eastAsia"/>
          <w:sz w:val="28"/>
          <w:szCs w:val="28"/>
        </w:rPr>
        <w:t>人，我们要安立一个人，安立一个法，那么我们要把人我</w:t>
      </w:r>
      <w:proofErr w:type="gramStart"/>
      <w:r w:rsidRPr="00E1371A">
        <w:rPr>
          <w:rFonts w:ascii="华文楷体" w:eastAsia="华文楷体" w:hAnsi="华文楷体" w:hint="eastAsia"/>
          <w:sz w:val="28"/>
          <w:szCs w:val="28"/>
        </w:rPr>
        <w:t>和法我安立</w:t>
      </w:r>
      <w:proofErr w:type="gramEnd"/>
      <w:r w:rsidRPr="00E1371A">
        <w:rPr>
          <w:rFonts w:ascii="华文楷体" w:eastAsia="华文楷体" w:hAnsi="华文楷体" w:hint="eastAsia"/>
          <w:sz w:val="28"/>
          <w:szCs w:val="28"/>
        </w:rPr>
        <w:t>，安立在什么地方呢？就安立在</w:t>
      </w:r>
      <w:proofErr w:type="gramStart"/>
      <w:r w:rsidRPr="00E1371A">
        <w:rPr>
          <w:rFonts w:ascii="华文楷体" w:eastAsia="华文楷体" w:hAnsi="华文楷体" w:hint="eastAsia"/>
          <w:sz w:val="28"/>
          <w:szCs w:val="28"/>
        </w:rPr>
        <w:t>蕴</w:t>
      </w:r>
      <w:proofErr w:type="gramEnd"/>
      <w:r w:rsidRPr="00E1371A">
        <w:rPr>
          <w:rFonts w:ascii="华文楷体" w:eastAsia="华文楷体" w:hAnsi="华文楷体" w:hint="eastAsia"/>
          <w:sz w:val="28"/>
          <w:szCs w:val="28"/>
        </w:rPr>
        <w:t>上面。就是通过五</w:t>
      </w:r>
      <w:proofErr w:type="gramStart"/>
      <w:r w:rsidRPr="00E1371A">
        <w:rPr>
          <w:rFonts w:ascii="华文楷体" w:eastAsia="华文楷体" w:hAnsi="华文楷体" w:hint="eastAsia"/>
          <w:sz w:val="28"/>
          <w:szCs w:val="28"/>
        </w:rPr>
        <w:t>蕴</w:t>
      </w:r>
      <w:proofErr w:type="gramEnd"/>
      <w:r w:rsidRPr="00E1371A">
        <w:rPr>
          <w:rFonts w:ascii="华文楷体" w:eastAsia="华文楷体" w:hAnsi="华文楷体" w:hint="eastAsia"/>
          <w:sz w:val="28"/>
          <w:szCs w:val="28"/>
        </w:rPr>
        <w:t>、十二处、十八</w:t>
      </w:r>
      <w:del w:id="230" w:author="admin" w:date="2015-09-18T20:46:00Z">
        <w:r w:rsidRPr="00E1371A" w:rsidDel="003327DE">
          <w:rPr>
            <w:rFonts w:ascii="华文楷体" w:eastAsia="华文楷体" w:hAnsi="华文楷体" w:hint="eastAsia"/>
            <w:sz w:val="28"/>
            <w:szCs w:val="28"/>
          </w:rPr>
          <w:delText>戒</w:delText>
        </w:r>
      </w:del>
      <w:ins w:id="231" w:author="admin" w:date="2015-09-18T20:46:00Z">
        <w:r w:rsidR="003327DE">
          <w:rPr>
            <w:rFonts w:ascii="华文楷体" w:eastAsia="华文楷体" w:hAnsi="华文楷体" w:hint="eastAsia"/>
            <w:sz w:val="28"/>
            <w:szCs w:val="28"/>
          </w:rPr>
          <w:t>界</w:t>
        </w:r>
      </w:ins>
      <w:r w:rsidRPr="00E1371A">
        <w:rPr>
          <w:rFonts w:ascii="华文楷体" w:eastAsia="华文楷体" w:hAnsi="华文楷体" w:hint="eastAsia"/>
          <w:sz w:val="28"/>
          <w:szCs w:val="28"/>
        </w:rPr>
        <w:t>，通过这个方面来安立的。所以说这个处叫做设施处，叫做假立处。所谓的设施处的意思就是它作为一种本体，作为一个基，安立这些人我和</w:t>
      </w:r>
      <w:proofErr w:type="gramStart"/>
      <w:r w:rsidRPr="00E1371A">
        <w:rPr>
          <w:rFonts w:ascii="华文楷体" w:eastAsia="华文楷体" w:hAnsi="华文楷体" w:hint="eastAsia"/>
          <w:sz w:val="28"/>
          <w:szCs w:val="28"/>
        </w:rPr>
        <w:t>法我的基叫设施</w:t>
      </w:r>
      <w:proofErr w:type="gramEnd"/>
      <w:r w:rsidRPr="00E1371A">
        <w:rPr>
          <w:rFonts w:ascii="华文楷体" w:eastAsia="华文楷体" w:hAnsi="华文楷体" w:hint="eastAsia"/>
          <w:sz w:val="28"/>
          <w:szCs w:val="28"/>
        </w:rPr>
        <w:t>处。那么这个设施处也是不观察的时候似乎有，</w:t>
      </w:r>
      <w:proofErr w:type="gramStart"/>
      <w:r w:rsidRPr="00E1371A">
        <w:rPr>
          <w:rFonts w:ascii="华文楷体" w:eastAsia="华文楷体" w:hAnsi="华文楷体" w:hint="eastAsia"/>
          <w:sz w:val="28"/>
          <w:szCs w:val="28"/>
        </w:rPr>
        <w:t>一</w:t>
      </w:r>
      <w:proofErr w:type="gramEnd"/>
      <w:r w:rsidRPr="00E1371A">
        <w:rPr>
          <w:rFonts w:ascii="华文楷体" w:eastAsia="华文楷体" w:hAnsi="华文楷体" w:hint="eastAsia"/>
          <w:sz w:val="28"/>
          <w:szCs w:val="28"/>
        </w:rPr>
        <w:t>观察的时候根本不存在的。这方面就叫做</w:t>
      </w:r>
      <w:proofErr w:type="gramStart"/>
      <w:r w:rsidRPr="00E1371A">
        <w:rPr>
          <w:rFonts w:ascii="华文楷体" w:eastAsia="华文楷体" w:hAnsi="华文楷体" w:hint="eastAsia"/>
          <w:sz w:val="28"/>
          <w:szCs w:val="28"/>
        </w:rPr>
        <w:t>蕴</w:t>
      </w:r>
      <w:proofErr w:type="gramEnd"/>
      <w:ins w:id="232" w:author="admin" w:date="2015-09-18T20:47:00Z">
        <w:r w:rsidR="00743CD2">
          <w:rPr>
            <w:rFonts w:ascii="华文楷体" w:eastAsia="华文楷体" w:hAnsi="华文楷体" w:hint="eastAsia"/>
            <w:sz w:val="28"/>
            <w:szCs w:val="28"/>
          </w:rPr>
          <w:t>等</w:t>
        </w:r>
      </w:ins>
      <w:r w:rsidRPr="00E1371A">
        <w:rPr>
          <w:rFonts w:ascii="华文楷体" w:eastAsia="华文楷体" w:hAnsi="华文楷体" w:hint="eastAsia"/>
          <w:sz w:val="28"/>
          <w:szCs w:val="28"/>
        </w:rPr>
        <w:t>。</w:t>
      </w:r>
    </w:p>
    <w:p w:rsidR="00E1371A" w:rsidRPr="00E1371A" w:rsidRDefault="00E1371A" w:rsidP="00E1371A">
      <w:pPr>
        <w:ind w:firstLine="570"/>
        <w:rPr>
          <w:rFonts w:ascii="华文楷体" w:eastAsia="华文楷体" w:hAnsi="华文楷体"/>
          <w:sz w:val="28"/>
          <w:szCs w:val="28"/>
        </w:rPr>
      </w:pPr>
      <w:r w:rsidRPr="00E1371A">
        <w:rPr>
          <w:rFonts w:ascii="华文楷体" w:eastAsia="华文楷体" w:hAnsi="华文楷体" w:hint="eastAsia"/>
          <w:sz w:val="28"/>
          <w:szCs w:val="28"/>
        </w:rPr>
        <w:t>所以说我们观察的时候不管是这样一种法也好，还是这样一种人也好，它的这个设施处都是</w:t>
      </w:r>
      <w:proofErr w:type="gramStart"/>
      <w:r w:rsidRPr="00E1371A">
        <w:rPr>
          <w:rFonts w:ascii="华文楷体" w:eastAsia="华文楷体" w:hAnsi="华文楷体" w:hint="eastAsia"/>
          <w:sz w:val="28"/>
          <w:szCs w:val="28"/>
        </w:rPr>
        <w:t>蕴</w:t>
      </w:r>
      <w:proofErr w:type="gramEnd"/>
      <w:r w:rsidRPr="00E1371A">
        <w:rPr>
          <w:rFonts w:ascii="华文楷体" w:eastAsia="华文楷体" w:hAnsi="华文楷体" w:hint="eastAsia"/>
          <w:sz w:val="28"/>
          <w:szCs w:val="28"/>
        </w:rPr>
        <w:t>，都是一个</w:t>
      </w:r>
      <w:proofErr w:type="gramStart"/>
      <w:r w:rsidRPr="00E1371A">
        <w:rPr>
          <w:rFonts w:ascii="华文楷体" w:eastAsia="华文楷体" w:hAnsi="华文楷体" w:hint="eastAsia"/>
          <w:sz w:val="28"/>
          <w:szCs w:val="28"/>
        </w:rPr>
        <w:t>蕴</w:t>
      </w:r>
      <w:proofErr w:type="gramEnd"/>
      <w:r w:rsidRPr="00E1371A">
        <w:rPr>
          <w:rFonts w:ascii="华文楷体" w:eastAsia="华文楷体" w:hAnsi="华文楷体" w:hint="eastAsia"/>
          <w:sz w:val="28"/>
          <w:szCs w:val="28"/>
        </w:rPr>
        <w:t>。只不过这个方面就是说是所谓这个人我呢，他就是说是以我，它和我有关系的，和我有关系。比如说把这个五</w:t>
      </w:r>
      <w:proofErr w:type="gramStart"/>
      <w:r w:rsidRPr="00E1371A">
        <w:rPr>
          <w:rFonts w:ascii="华文楷体" w:eastAsia="华文楷体" w:hAnsi="华文楷体" w:hint="eastAsia"/>
          <w:sz w:val="28"/>
          <w:szCs w:val="28"/>
        </w:rPr>
        <w:t>蕴</w:t>
      </w:r>
      <w:proofErr w:type="gramEnd"/>
      <w:r w:rsidRPr="00E1371A">
        <w:rPr>
          <w:rFonts w:ascii="华文楷体" w:eastAsia="华文楷体" w:hAnsi="华文楷体" w:hint="eastAsia"/>
          <w:sz w:val="28"/>
          <w:szCs w:val="28"/>
        </w:rPr>
        <w:t>整体的认为是我，然后就是说是其他的这个我拥有的东西呢，我的房子，就是说这个是我的财产啊，这个方面叫做我所，就叫做我所。这方面虽然就是说是柱子，房子，这个方面本身来讲它也可以是法。但是这个是必定是和我有关联的，和人我有关联。所以说这个是我的房子它就成为我所了，但是它实际上从另外一个角度来</w:t>
      </w:r>
      <w:r w:rsidRPr="00E1371A">
        <w:rPr>
          <w:rFonts w:ascii="华文楷体" w:eastAsia="华文楷体" w:hAnsi="华文楷体" w:hint="eastAsia"/>
          <w:sz w:val="28"/>
          <w:szCs w:val="28"/>
        </w:rPr>
        <w:lastRenderedPageBreak/>
        <w:t>讲它就是一个法，如果说从其他的角度来讲，它不是我的东西，其他一个人对于这个所谓我的房子，概念就是一个纯粹的法，他执着这个房子是实有就是法执。所以说不管是这样一种人执也好法执也好，它的设施处是对</w:t>
      </w:r>
      <w:proofErr w:type="gramStart"/>
      <w:r w:rsidRPr="00E1371A">
        <w:rPr>
          <w:rFonts w:ascii="华文楷体" w:eastAsia="华文楷体" w:hAnsi="华文楷体" w:hint="eastAsia"/>
          <w:sz w:val="28"/>
          <w:szCs w:val="28"/>
        </w:rPr>
        <w:t>蕴</w:t>
      </w:r>
      <w:proofErr w:type="gramEnd"/>
      <w:del w:id="233" w:author="admin" w:date="2015-09-18T20:48:00Z">
        <w:r w:rsidRPr="00E1371A" w:rsidDel="00E14428">
          <w:rPr>
            <w:rFonts w:ascii="华文楷体" w:eastAsia="华文楷体" w:hAnsi="华文楷体" w:hint="eastAsia"/>
            <w:sz w:val="28"/>
            <w:szCs w:val="28"/>
          </w:rPr>
          <w:delText>的</w:delText>
        </w:r>
      </w:del>
      <w:ins w:id="234" w:author="admin" w:date="2015-09-18T20:48:00Z">
        <w:r w:rsidR="00E14428">
          <w:rPr>
            <w:rFonts w:ascii="华文楷体" w:eastAsia="华文楷体" w:hAnsi="华文楷体" w:hint="eastAsia"/>
            <w:sz w:val="28"/>
            <w:szCs w:val="28"/>
          </w:rPr>
          <w:t>等</w:t>
        </w:r>
      </w:ins>
      <w:r w:rsidRPr="00E1371A">
        <w:rPr>
          <w:rFonts w:ascii="华文楷体" w:eastAsia="华文楷体" w:hAnsi="华文楷体" w:hint="eastAsia"/>
          <w:sz w:val="28"/>
          <w:szCs w:val="28"/>
        </w:rPr>
        <w:t>，除了这个</w:t>
      </w:r>
      <w:proofErr w:type="gramStart"/>
      <w:r w:rsidRPr="00E1371A">
        <w:rPr>
          <w:rFonts w:ascii="华文楷体" w:eastAsia="华文楷体" w:hAnsi="华文楷体" w:hint="eastAsia"/>
          <w:sz w:val="28"/>
          <w:szCs w:val="28"/>
        </w:rPr>
        <w:t>蕴</w:t>
      </w:r>
      <w:proofErr w:type="gramEnd"/>
      <w:ins w:id="235" w:author="admin" w:date="2015-09-18T20:48:00Z">
        <w:r w:rsidR="00E14428">
          <w:rPr>
            <w:rFonts w:ascii="华文楷体" w:eastAsia="华文楷体" w:hAnsi="华文楷体" w:hint="eastAsia"/>
            <w:sz w:val="28"/>
            <w:szCs w:val="28"/>
          </w:rPr>
          <w:t>等</w:t>
        </w:r>
      </w:ins>
      <w:r w:rsidRPr="00E1371A">
        <w:rPr>
          <w:rFonts w:ascii="华文楷体" w:eastAsia="华文楷体" w:hAnsi="华文楷体" w:hint="eastAsia"/>
          <w:sz w:val="28"/>
          <w:szCs w:val="28"/>
        </w:rPr>
        <w:t>之外再没有办法安立了。所以说如果把五</w:t>
      </w:r>
      <w:proofErr w:type="gramStart"/>
      <w:r w:rsidRPr="00E1371A">
        <w:rPr>
          <w:rFonts w:ascii="华文楷体" w:eastAsia="华文楷体" w:hAnsi="华文楷体" w:hint="eastAsia"/>
          <w:sz w:val="28"/>
          <w:szCs w:val="28"/>
        </w:rPr>
        <w:t>蕴</w:t>
      </w:r>
      <w:proofErr w:type="gramEnd"/>
      <w:r w:rsidRPr="00E1371A">
        <w:rPr>
          <w:rFonts w:ascii="华文楷体" w:eastAsia="华文楷体" w:hAnsi="华文楷体" w:hint="eastAsia"/>
          <w:sz w:val="28"/>
          <w:szCs w:val="28"/>
        </w:rPr>
        <w:t>、十二处、十八</w:t>
      </w:r>
      <w:del w:id="236" w:author="admin" w:date="2015-09-18T20:48:00Z">
        <w:r w:rsidRPr="00E1371A" w:rsidDel="00E14428">
          <w:rPr>
            <w:rFonts w:ascii="华文楷体" w:eastAsia="华文楷体" w:hAnsi="华文楷体" w:hint="eastAsia"/>
            <w:sz w:val="28"/>
            <w:szCs w:val="28"/>
          </w:rPr>
          <w:delText>戒</w:delText>
        </w:r>
      </w:del>
      <w:ins w:id="237" w:author="admin" w:date="2015-09-18T20:48:00Z">
        <w:r w:rsidR="00E14428">
          <w:rPr>
            <w:rFonts w:ascii="华文楷体" w:eastAsia="华文楷体" w:hAnsi="华文楷体" w:hint="eastAsia"/>
            <w:sz w:val="28"/>
            <w:szCs w:val="28"/>
          </w:rPr>
          <w:t>界</w:t>
        </w:r>
      </w:ins>
      <w:r w:rsidRPr="00E1371A">
        <w:rPr>
          <w:rFonts w:ascii="华文楷体" w:eastAsia="华文楷体" w:hAnsi="华文楷体" w:hint="eastAsia"/>
          <w:sz w:val="28"/>
          <w:szCs w:val="28"/>
        </w:rPr>
        <w:t>打破之后呢实际上就能够打破对一切万法的</w:t>
      </w:r>
      <w:ins w:id="238" w:author="admin" w:date="2015-09-18T20:49:00Z">
        <w:r w:rsidR="00340ACD">
          <w:rPr>
            <w:rFonts w:ascii="华文楷体" w:eastAsia="华文楷体" w:hAnsi="华文楷体" w:hint="eastAsia"/>
            <w:sz w:val="28"/>
            <w:szCs w:val="28"/>
          </w:rPr>
          <w:t>执著</w:t>
        </w:r>
      </w:ins>
      <w:del w:id="239" w:author="admin" w:date="2015-09-18T20:49:00Z">
        <w:r w:rsidRPr="00E1371A" w:rsidDel="00340ACD">
          <w:rPr>
            <w:rFonts w:ascii="华文楷体" w:eastAsia="华文楷体" w:hAnsi="华文楷体" w:hint="eastAsia"/>
            <w:sz w:val="28"/>
            <w:szCs w:val="28"/>
          </w:rPr>
          <w:delText>执着</w:delText>
        </w:r>
      </w:del>
      <w:r w:rsidRPr="00E1371A">
        <w:rPr>
          <w:rFonts w:ascii="华文楷体" w:eastAsia="华文楷体" w:hAnsi="华文楷体" w:hint="eastAsia"/>
          <w:sz w:val="28"/>
          <w:szCs w:val="28"/>
        </w:rPr>
        <w:t>。</w:t>
      </w:r>
    </w:p>
    <w:p w:rsidR="00E1371A" w:rsidRPr="00E1371A" w:rsidRDefault="00E1371A" w:rsidP="00E1371A">
      <w:pPr>
        <w:ind w:firstLine="570"/>
        <w:rPr>
          <w:rFonts w:ascii="华文楷体" w:eastAsia="华文楷体" w:hAnsi="华文楷体"/>
          <w:sz w:val="28"/>
          <w:szCs w:val="28"/>
        </w:rPr>
      </w:pPr>
      <w:r w:rsidRPr="00E1371A">
        <w:rPr>
          <w:rFonts w:ascii="华文楷体" w:eastAsia="华文楷体" w:hAnsi="华文楷体" w:hint="eastAsia"/>
          <w:sz w:val="28"/>
          <w:szCs w:val="28"/>
        </w:rPr>
        <w:t>下面再讲，下面这一段主要是讲</w:t>
      </w:r>
      <w:del w:id="240" w:author="admin" w:date="2015-09-18T20:49:00Z">
        <w:r w:rsidRPr="00E1371A" w:rsidDel="00340ACD">
          <w:rPr>
            <w:rFonts w:ascii="华文楷体" w:eastAsia="华文楷体" w:hAnsi="华文楷体" w:hint="eastAsia"/>
            <w:sz w:val="28"/>
            <w:szCs w:val="28"/>
          </w:rPr>
          <w:delText>遍际的执着</w:delText>
        </w:r>
      </w:del>
      <w:proofErr w:type="gramStart"/>
      <w:ins w:id="241" w:author="admin" w:date="2015-09-18T20:49:00Z">
        <w:r w:rsidR="00340ACD">
          <w:rPr>
            <w:rFonts w:ascii="华文楷体" w:eastAsia="华文楷体" w:hAnsi="华文楷体" w:hint="eastAsia"/>
            <w:sz w:val="28"/>
            <w:szCs w:val="28"/>
          </w:rPr>
          <w:t>遍计的</w:t>
        </w:r>
        <w:proofErr w:type="gramEnd"/>
        <w:r w:rsidR="00340ACD">
          <w:rPr>
            <w:rFonts w:ascii="华文楷体" w:eastAsia="华文楷体" w:hAnsi="华文楷体" w:hint="eastAsia"/>
            <w:sz w:val="28"/>
            <w:szCs w:val="28"/>
          </w:rPr>
          <w:t>执著</w:t>
        </w:r>
      </w:ins>
      <w:r w:rsidRPr="00E1371A">
        <w:rPr>
          <w:rFonts w:ascii="华文楷体" w:eastAsia="华文楷体" w:hAnsi="华文楷体" w:hint="eastAsia"/>
          <w:sz w:val="28"/>
          <w:szCs w:val="28"/>
        </w:rPr>
        <w:t>，</w:t>
      </w:r>
      <w:proofErr w:type="gramStart"/>
      <w:ins w:id="242" w:author="admin" w:date="2015-09-18T20:49:00Z">
        <w:r w:rsidR="00340ACD">
          <w:rPr>
            <w:rFonts w:ascii="华文楷体" w:eastAsia="华文楷体" w:hAnsi="华文楷体" w:hint="eastAsia"/>
            <w:sz w:val="28"/>
            <w:szCs w:val="28"/>
          </w:rPr>
          <w:t>遍计</w:t>
        </w:r>
      </w:ins>
      <w:proofErr w:type="gramEnd"/>
      <w:del w:id="243" w:author="admin" w:date="2015-09-18T20:49:00Z">
        <w:r w:rsidRPr="00E1371A" w:rsidDel="00340ACD">
          <w:rPr>
            <w:rFonts w:ascii="华文楷体" w:eastAsia="华文楷体" w:hAnsi="华文楷体" w:hint="eastAsia"/>
            <w:sz w:val="28"/>
            <w:szCs w:val="28"/>
          </w:rPr>
          <w:delText>边际</w:delText>
        </w:r>
      </w:del>
      <w:r w:rsidRPr="00E1371A">
        <w:rPr>
          <w:rFonts w:ascii="华文楷体" w:eastAsia="华文楷体" w:hAnsi="华文楷体" w:hint="eastAsia"/>
          <w:sz w:val="28"/>
          <w:szCs w:val="28"/>
        </w:rPr>
        <w:t>的人执和法执。</w:t>
      </w:r>
    </w:p>
    <w:p w:rsidR="00E1371A" w:rsidRPr="00E1371A" w:rsidRDefault="00002234" w:rsidP="00E1371A">
      <w:pPr>
        <w:ind w:firstLine="570"/>
        <w:rPr>
          <w:rFonts w:ascii="华文楷体" w:eastAsia="华文楷体" w:hAnsi="华文楷体"/>
          <w:sz w:val="28"/>
          <w:szCs w:val="28"/>
        </w:rPr>
      </w:pPr>
      <w:ins w:id="244" w:author="admin" w:date="2015-09-18T20:49:00Z">
        <w:r>
          <w:rPr>
            <w:rFonts w:ascii="华文楷体" w:eastAsia="华文楷体" w:hAnsi="华文楷体" w:hint="eastAsia"/>
            <w:sz w:val="28"/>
            <w:szCs w:val="28"/>
          </w:rPr>
          <w:t>【</w:t>
        </w:r>
      </w:ins>
      <w:r w:rsidR="00E1371A" w:rsidRPr="00002234">
        <w:rPr>
          <w:rFonts w:asciiTheme="minorEastAsia" w:hAnsiTheme="minorEastAsia" w:hint="eastAsia"/>
          <w:sz w:val="28"/>
          <w:szCs w:val="28"/>
          <w:rPrChange w:id="245" w:author="admin" w:date="2015-09-18T20:49:00Z">
            <w:rPr>
              <w:rFonts w:ascii="华文楷体" w:eastAsia="华文楷体" w:hAnsi="华文楷体" w:hint="eastAsia"/>
              <w:sz w:val="28"/>
              <w:szCs w:val="28"/>
            </w:rPr>
          </w:rPrChange>
        </w:rPr>
        <w:t>此外</w:t>
      </w:r>
      <w:r w:rsidR="00E1371A" w:rsidRPr="00002234">
        <w:rPr>
          <w:rFonts w:asciiTheme="minorEastAsia" w:hAnsiTheme="minorEastAsia"/>
          <w:sz w:val="28"/>
          <w:szCs w:val="28"/>
          <w:rPrChange w:id="246" w:author="admin" w:date="2015-09-18T20:49:00Z">
            <w:rPr>
              <w:rFonts w:ascii="华文楷体" w:eastAsia="华文楷体" w:hAnsi="华文楷体"/>
              <w:sz w:val="28"/>
              <w:szCs w:val="28"/>
            </w:rPr>
          </w:rPrChange>
        </w:rPr>
        <w:t>,众生还对于名言中本来无有之法而以颠倒理由妄加执著为有。</w:t>
      </w:r>
      <w:ins w:id="247" w:author="admin" w:date="2015-09-18T20:49:00Z">
        <w:r>
          <w:rPr>
            <w:rFonts w:ascii="华文楷体" w:eastAsia="华文楷体" w:hAnsi="华文楷体" w:hint="eastAsia"/>
            <w:sz w:val="28"/>
            <w:szCs w:val="28"/>
          </w:rPr>
          <w:t>】</w:t>
        </w:r>
      </w:ins>
    </w:p>
    <w:p w:rsidR="00E1371A" w:rsidRPr="00E1371A" w:rsidRDefault="00542D1C" w:rsidP="00E1371A">
      <w:pPr>
        <w:ind w:firstLine="570"/>
        <w:rPr>
          <w:rFonts w:ascii="华文楷体" w:eastAsia="华文楷体" w:hAnsi="华文楷体"/>
          <w:sz w:val="28"/>
          <w:szCs w:val="28"/>
        </w:rPr>
      </w:pPr>
      <w:ins w:id="248" w:author="admin" w:date="2015-09-18T20:51:00Z">
        <w:r>
          <w:rPr>
            <w:rFonts w:ascii="华文楷体" w:eastAsia="华文楷体" w:hAnsi="华文楷体" w:hint="eastAsia"/>
            <w:sz w:val="28"/>
            <w:szCs w:val="28"/>
          </w:rPr>
          <w:t>那么</w:t>
        </w:r>
      </w:ins>
      <w:r w:rsidR="00E1371A" w:rsidRPr="00E1371A">
        <w:rPr>
          <w:rFonts w:ascii="华文楷体" w:eastAsia="华文楷体" w:hAnsi="华文楷体" w:hint="eastAsia"/>
          <w:sz w:val="28"/>
          <w:szCs w:val="28"/>
        </w:rPr>
        <w:t>此外的意思，就是除了俱生的人执和</w:t>
      </w:r>
      <w:proofErr w:type="gramStart"/>
      <w:r w:rsidR="00E1371A" w:rsidRPr="00E1371A">
        <w:rPr>
          <w:rFonts w:ascii="华文楷体" w:eastAsia="华文楷体" w:hAnsi="华文楷体" w:hint="eastAsia"/>
          <w:sz w:val="28"/>
          <w:szCs w:val="28"/>
        </w:rPr>
        <w:t>俱生</w:t>
      </w:r>
      <w:proofErr w:type="gramEnd"/>
      <w:r w:rsidR="00E1371A" w:rsidRPr="00E1371A">
        <w:rPr>
          <w:rFonts w:ascii="华文楷体" w:eastAsia="华文楷体" w:hAnsi="华文楷体" w:hint="eastAsia"/>
          <w:sz w:val="28"/>
          <w:szCs w:val="28"/>
        </w:rPr>
        <w:t>的法执之外</w:t>
      </w:r>
      <w:ins w:id="249" w:author="admin" w:date="2015-09-18T20:51:00Z">
        <w:r w:rsidR="003C28BE">
          <w:rPr>
            <w:rFonts w:ascii="华文楷体" w:eastAsia="华文楷体" w:hAnsi="华文楷体" w:hint="eastAsia"/>
            <w:sz w:val="28"/>
            <w:szCs w:val="28"/>
          </w:rPr>
          <w:t>，</w:t>
        </w:r>
      </w:ins>
      <w:r w:rsidR="00E1371A" w:rsidRPr="00E1371A">
        <w:rPr>
          <w:rFonts w:ascii="华文楷体" w:eastAsia="华文楷体" w:hAnsi="华文楷体" w:hint="eastAsia"/>
          <w:sz w:val="28"/>
          <w:szCs w:val="28"/>
        </w:rPr>
        <w:t>众生还对名言当中本来不存在的法而以颠倒理由妄加执著为有。那么就是说名言当中根本就不存在的法通过颠倒的理由，通过观察之后呢有一种颠倒理由，通过这个颠倒理由妄加</w:t>
      </w:r>
      <w:ins w:id="250" w:author="admin" w:date="2015-09-18T20:51:00Z">
        <w:r w:rsidR="0091600B">
          <w:rPr>
            <w:rFonts w:ascii="华文楷体" w:eastAsia="华文楷体" w:hAnsi="华文楷体" w:hint="eastAsia"/>
            <w:sz w:val="28"/>
            <w:szCs w:val="28"/>
          </w:rPr>
          <w:t>执著</w:t>
        </w:r>
      </w:ins>
      <w:del w:id="251" w:author="admin" w:date="2015-09-18T20:51:00Z">
        <w:r w:rsidR="00E1371A" w:rsidRPr="00E1371A" w:rsidDel="0091600B">
          <w:rPr>
            <w:rFonts w:ascii="华文楷体" w:eastAsia="华文楷体" w:hAnsi="华文楷体" w:hint="eastAsia"/>
            <w:sz w:val="28"/>
            <w:szCs w:val="28"/>
          </w:rPr>
          <w:delText>执着</w:delText>
        </w:r>
      </w:del>
      <w:r w:rsidR="00E1371A" w:rsidRPr="00E1371A">
        <w:rPr>
          <w:rFonts w:ascii="华文楷体" w:eastAsia="华文楷体" w:hAnsi="华文楷体" w:hint="eastAsia"/>
          <w:sz w:val="28"/>
          <w:szCs w:val="28"/>
        </w:rPr>
        <w:t>为有。下面就进一步分析。</w:t>
      </w:r>
    </w:p>
    <w:p w:rsidR="00E1371A" w:rsidRPr="00E1371A" w:rsidRDefault="00E1371A" w:rsidP="00E1371A">
      <w:pPr>
        <w:ind w:firstLine="570"/>
        <w:rPr>
          <w:rFonts w:ascii="华文楷体" w:eastAsia="华文楷体" w:hAnsi="华文楷体"/>
          <w:sz w:val="28"/>
          <w:szCs w:val="28"/>
        </w:rPr>
      </w:pPr>
      <w:del w:id="252" w:author="admin" w:date="2015-09-18T20:52:00Z">
        <w:r w:rsidRPr="0091600B" w:rsidDel="00434D2F">
          <w:rPr>
            <w:rFonts w:asciiTheme="minorEastAsia" w:hAnsiTheme="minorEastAsia" w:hint="eastAsia"/>
            <w:sz w:val="28"/>
            <w:szCs w:val="28"/>
            <w:rPrChange w:id="253" w:author="admin" w:date="2015-09-18T20:51:00Z">
              <w:rPr>
                <w:rFonts w:ascii="华文楷体" w:eastAsia="华文楷体" w:hAnsi="华文楷体" w:hint="eastAsia"/>
                <w:sz w:val="28"/>
                <w:szCs w:val="28"/>
              </w:rPr>
            </w:rPrChange>
          </w:rPr>
          <w:delText>也就是说，以趋入、耽著自心强行假立的常有实法、神我等种种想的索链将所有凡愚紧紧束缚住。</w:delText>
        </w:r>
      </w:del>
      <w:ins w:id="254" w:author="admin" w:date="2015-09-18T20:52:00Z">
        <w:r w:rsidR="00434D2F">
          <w:rPr>
            <w:rFonts w:ascii="华文楷体" w:eastAsia="华文楷体" w:hAnsi="华文楷体" w:hint="eastAsia"/>
            <w:sz w:val="28"/>
            <w:szCs w:val="28"/>
          </w:rPr>
          <w:t>【</w:t>
        </w:r>
        <w:r w:rsidR="00434D2F" w:rsidRPr="0091600B">
          <w:rPr>
            <w:rFonts w:asciiTheme="minorEastAsia" w:hAnsiTheme="minorEastAsia" w:hint="eastAsia"/>
            <w:sz w:val="28"/>
            <w:szCs w:val="28"/>
            <w:rPrChange w:id="255" w:author="admin" w:date="2015-09-18T20:51:00Z">
              <w:rPr>
                <w:rFonts w:ascii="华文楷体" w:eastAsia="华文楷体" w:hAnsi="华文楷体" w:hint="eastAsia"/>
                <w:sz w:val="28"/>
                <w:szCs w:val="28"/>
              </w:rPr>
            </w:rPrChange>
          </w:rPr>
          <w:t>也就是说，以趋入、耽著自心强行假立的常有实法、神我等种种想的</w:t>
        </w:r>
        <w:r w:rsidR="00434D2F">
          <w:rPr>
            <w:rFonts w:asciiTheme="minorEastAsia" w:hAnsiTheme="minorEastAsia" w:hint="eastAsia"/>
            <w:sz w:val="28"/>
            <w:szCs w:val="28"/>
          </w:rPr>
          <w:t>锁链</w:t>
        </w:r>
        <w:r w:rsidR="00434D2F" w:rsidRPr="0091600B">
          <w:rPr>
            <w:rFonts w:asciiTheme="minorEastAsia" w:hAnsiTheme="minorEastAsia" w:hint="eastAsia"/>
            <w:sz w:val="28"/>
            <w:szCs w:val="28"/>
            <w:rPrChange w:id="256" w:author="admin" w:date="2015-09-18T20:51:00Z">
              <w:rPr>
                <w:rFonts w:ascii="华文楷体" w:eastAsia="华文楷体" w:hAnsi="华文楷体" w:hint="eastAsia"/>
                <w:sz w:val="28"/>
                <w:szCs w:val="28"/>
              </w:rPr>
            </w:rPrChange>
          </w:rPr>
          <w:t>将所有凡愚紧紧束缚住。</w:t>
        </w:r>
        <w:r w:rsidR="00434D2F">
          <w:rPr>
            <w:rFonts w:ascii="华文楷体" w:eastAsia="华文楷体" w:hAnsi="华文楷体" w:hint="eastAsia"/>
            <w:sz w:val="28"/>
            <w:szCs w:val="28"/>
          </w:rPr>
          <w:t>】</w:t>
        </w:r>
      </w:ins>
    </w:p>
    <w:p w:rsidR="00E1371A" w:rsidRPr="00E1371A" w:rsidRDefault="00E1371A" w:rsidP="00E1371A">
      <w:pPr>
        <w:ind w:firstLine="570"/>
        <w:rPr>
          <w:rFonts w:ascii="华文楷体" w:eastAsia="华文楷体" w:hAnsi="华文楷体"/>
          <w:sz w:val="28"/>
          <w:szCs w:val="28"/>
        </w:rPr>
      </w:pPr>
      <w:r w:rsidRPr="00E1371A">
        <w:rPr>
          <w:rFonts w:ascii="华文楷体" w:eastAsia="华文楷体" w:hAnsi="华文楷体" w:hint="eastAsia"/>
          <w:sz w:val="28"/>
          <w:szCs w:val="28"/>
        </w:rPr>
        <w:t>那么也就是说，以</w:t>
      </w:r>
      <w:proofErr w:type="gramStart"/>
      <w:r w:rsidRPr="00E1371A">
        <w:rPr>
          <w:rFonts w:ascii="华文楷体" w:eastAsia="华文楷体" w:hAnsi="华文楷体" w:hint="eastAsia"/>
          <w:sz w:val="28"/>
          <w:szCs w:val="28"/>
        </w:rPr>
        <w:t>趋入和耽著自</w:t>
      </w:r>
      <w:proofErr w:type="gramEnd"/>
      <w:r w:rsidRPr="00E1371A">
        <w:rPr>
          <w:rFonts w:ascii="华文楷体" w:eastAsia="华文楷体" w:hAnsi="华文楷体" w:hint="eastAsia"/>
          <w:sz w:val="28"/>
          <w:szCs w:val="28"/>
        </w:rPr>
        <w:t>心强行假立的常有实法，就是说所谓的这个常有的实法，比如说数论外道的自信，这个自信主物，还有就是讲到了神我，也就是数论外道他</w:t>
      </w:r>
      <w:del w:id="257" w:author="admin" w:date="2015-09-18T20:53:00Z">
        <w:r w:rsidRPr="00E1371A" w:rsidDel="00AD4FAD">
          <w:rPr>
            <w:rFonts w:ascii="华文楷体" w:eastAsia="华文楷体" w:hAnsi="华文楷体" w:hint="eastAsia"/>
            <w:sz w:val="28"/>
            <w:szCs w:val="28"/>
          </w:rPr>
          <w:delText>执着</w:delText>
        </w:r>
      </w:del>
      <w:ins w:id="258" w:author="admin" w:date="2015-09-18T20:53:00Z">
        <w:r w:rsidR="00AD4FAD">
          <w:rPr>
            <w:rFonts w:ascii="华文楷体" w:eastAsia="华文楷体" w:hAnsi="华文楷体" w:hint="eastAsia"/>
            <w:sz w:val="28"/>
            <w:szCs w:val="28"/>
          </w:rPr>
          <w:t>执著</w:t>
        </w:r>
      </w:ins>
      <w:r w:rsidRPr="00E1371A">
        <w:rPr>
          <w:rFonts w:ascii="华文楷体" w:eastAsia="华文楷体" w:hAnsi="华文楷体" w:hint="eastAsia"/>
          <w:sz w:val="28"/>
          <w:szCs w:val="28"/>
        </w:rPr>
        <w:t>神我，还有其他外道的神我，还有其他外道所承许的</w:t>
      </w:r>
      <w:proofErr w:type="gramStart"/>
      <w:r w:rsidRPr="00E1371A">
        <w:rPr>
          <w:rFonts w:ascii="华文楷体" w:eastAsia="华文楷体" w:hAnsi="华文楷体" w:hint="eastAsia"/>
          <w:sz w:val="28"/>
          <w:szCs w:val="28"/>
        </w:rPr>
        <w:t>常有实法等等</w:t>
      </w:r>
      <w:proofErr w:type="gramEnd"/>
      <w:r w:rsidRPr="00E1371A">
        <w:rPr>
          <w:rFonts w:ascii="华文楷体" w:eastAsia="华文楷体" w:hAnsi="华文楷体" w:hint="eastAsia"/>
          <w:sz w:val="28"/>
          <w:szCs w:val="28"/>
        </w:rPr>
        <w:t>。实际上这个法名言</w:t>
      </w:r>
      <w:proofErr w:type="gramStart"/>
      <w:r w:rsidRPr="00E1371A">
        <w:rPr>
          <w:rFonts w:ascii="华文楷体" w:eastAsia="华文楷体" w:hAnsi="华文楷体" w:hint="eastAsia"/>
          <w:sz w:val="28"/>
          <w:szCs w:val="28"/>
        </w:rPr>
        <w:t>谛</w:t>
      </w:r>
      <w:proofErr w:type="gramEnd"/>
      <w:r w:rsidRPr="00E1371A">
        <w:rPr>
          <w:rFonts w:ascii="华文楷体" w:eastAsia="华文楷体" w:hAnsi="华文楷体" w:hint="eastAsia"/>
          <w:sz w:val="28"/>
          <w:szCs w:val="28"/>
        </w:rPr>
        <w:lastRenderedPageBreak/>
        <w:t>当中是根本不存在的，名言当中根本不存在。所以说像这样的话他就通过颠倒理由妄加</w:t>
      </w:r>
      <w:del w:id="259" w:author="admin" w:date="2015-09-18T20:53:00Z">
        <w:r w:rsidRPr="00E1371A" w:rsidDel="00DB79F7">
          <w:rPr>
            <w:rFonts w:ascii="华文楷体" w:eastAsia="华文楷体" w:hAnsi="华文楷体" w:hint="eastAsia"/>
            <w:sz w:val="28"/>
            <w:szCs w:val="28"/>
          </w:rPr>
          <w:delText>执着</w:delText>
        </w:r>
      </w:del>
      <w:ins w:id="260" w:author="admin" w:date="2015-09-18T20:53:00Z">
        <w:r w:rsidR="00DB79F7">
          <w:rPr>
            <w:rFonts w:ascii="华文楷体" w:eastAsia="华文楷体" w:hAnsi="华文楷体" w:hint="eastAsia"/>
            <w:sz w:val="28"/>
            <w:szCs w:val="28"/>
          </w:rPr>
          <w:t>执著</w:t>
        </w:r>
      </w:ins>
      <w:r w:rsidRPr="00E1371A">
        <w:rPr>
          <w:rFonts w:ascii="华文楷体" w:eastAsia="华文楷体" w:hAnsi="华文楷体" w:hint="eastAsia"/>
          <w:sz w:val="28"/>
          <w:szCs w:val="28"/>
        </w:rPr>
        <w:t>这些</w:t>
      </w:r>
      <w:proofErr w:type="gramStart"/>
      <w:r w:rsidRPr="00E1371A">
        <w:rPr>
          <w:rFonts w:ascii="华文楷体" w:eastAsia="华文楷体" w:hAnsi="华文楷体" w:hint="eastAsia"/>
          <w:sz w:val="28"/>
          <w:szCs w:val="28"/>
        </w:rPr>
        <w:t>常有实法是</w:t>
      </w:r>
      <w:proofErr w:type="gramEnd"/>
      <w:r w:rsidRPr="00E1371A">
        <w:rPr>
          <w:rFonts w:ascii="华文楷体" w:eastAsia="华文楷体" w:hAnsi="华文楷体" w:hint="eastAsia"/>
          <w:sz w:val="28"/>
          <w:szCs w:val="28"/>
        </w:rPr>
        <w:t>存在的，神我是存在的，像这样就落入了这样一种</w:t>
      </w:r>
      <w:del w:id="261" w:author="admin" w:date="2015-09-18T20:53:00Z">
        <w:r w:rsidRPr="00E1371A" w:rsidDel="00DB79F7">
          <w:rPr>
            <w:rFonts w:ascii="华文楷体" w:eastAsia="华文楷体" w:hAnsi="华文楷体" w:hint="eastAsia"/>
            <w:sz w:val="28"/>
            <w:szCs w:val="28"/>
          </w:rPr>
          <w:delText>遍际</w:delText>
        </w:r>
      </w:del>
      <w:proofErr w:type="gramStart"/>
      <w:ins w:id="262" w:author="admin" w:date="2015-09-18T20:53:00Z">
        <w:r w:rsidR="00DB79F7">
          <w:rPr>
            <w:rFonts w:ascii="华文楷体" w:eastAsia="华文楷体" w:hAnsi="华文楷体" w:hint="eastAsia"/>
            <w:sz w:val="28"/>
            <w:szCs w:val="28"/>
          </w:rPr>
          <w:t>遍计</w:t>
        </w:r>
      </w:ins>
      <w:r w:rsidRPr="00E1371A">
        <w:rPr>
          <w:rFonts w:ascii="华文楷体" w:eastAsia="华文楷体" w:hAnsi="华文楷体" w:hint="eastAsia"/>
          <w:sz w:val="28"/>
          <w:szCs w:val="28"/>
        </w:rPr>
        <w:t>当中</w:t>
      </w:r>
      <w:proofErr w:type="gramEnd"/>
      <w:r w:rsidRPr="00E1371A">
        <w:rPr>
          <w:rFonts w:ascii="华文楷体" w:eastAsia="华文楷体" w:hAnsi="华文楷体" w:hint="eastAsia"/>
          <w:sz w:val="28"/>
          <w:szCs w:val="28"/>
        </w:rPr>
        <w:t>。</w:t>
      </w:r>
    </w:p>
    <w:p w:rsidR="00E1371A" w:rsidRPr="00E1371A" w:rsidRDefault="00E1371A" w:rsidP="00E1371A">
      <w:pPr>
        <w:ind w:firstLine="570"/>
        <w:rPr>
          <w:rFonts w:ascii="华文楷体" w:eastAsia="华文楷体" w:hAnsi="华文楷体"/>
          <w:sz w:val="28"/>
          <w:szCs w:val="28"/>
        </w:rPr>
      </w:pPr>
      <w:proofErr w:type="gramStart"/>
      <w:r w:rsidRPr="00E1371A">
        <w:rPr>
          <w:rFonts w:ascii="华文楷体" w:eastAsia="华文楷体" w:hAnsi="华文楷体" w:hint="eastAsia"/>
          <w:sz w:val="28"/>
          <w:szCs w:val="28"/>
        </w:rPr>
        <w:t>种种想</w:t>
      </w:r>
      <w:proofErr w:type="gramEnd"/>
      <w:r w:rsidRPr="00E1371A">
        <w:rPr>
          <w:rFonts w:ascii="华文楷体" w:eastAsia="华文楷体" w:hAnsi="华文楷体" w:hint="eastAsia"/>
          <w:sz w:val="28"/>
          <w:szCs w:val="28"/>
        </w:rPr>
        <w:t>的</w:t>
      </w:r>
      <w:ins w:id="263" w:author="admin" w:date="2015-09-18T20:53:00Z">
        <w:r w:rsidR="00DB79F7">
          <w:rPr>
            <w:rFonts w:ascii="华文楷体" w:eastAsia="华文楷体" w:hAnsi="华文楷体" w:hint="eastAsia"/>
            <w:sz w:val="28"/>
            <w:szCs w:val="28"/>
          </w:rPr>
          <w:t>锁链</w:t>
        </w:r>
      </w:ins>
      <w:del w:id="264" w:author="admin" w:date="2015-09-18T20:53:00Z">
        <w:r w:rsidRPr="00E1371A" w:rsidDel="00DB79F7">
          <w:rPr>
            <w:rFonts w:ascii="华文楷体" w:eastAsia="华文楷体" w:hAnsi="华文楷体" w:hint="eastAsia"/>
            <w:sz w:val="28"/>
            <w:szCs w:val="28"/>
          </w:rPr>
          <w:delText>索链</w:delText>
        </w:r>
      </w:del>
      <w:r w:rsidRPr="00E1371A">
        <w:rPr>
          <w:rFonts w:ascii="华文楷体" w:eastAsia="华文楷体" w:hAnsi="华文楷体" w:hint="eastAsia"/>
          <w:sz w:val="28"/>
          <w:szCs w:val="28"/>
        </w:rPr>
        <w:t>把所有</w:t>
      </w:r>
      <w:proofErr w:type="gramStart"/>
      <w:r w:rsidRPr="00E1371A">
        <w:rPr>
          <w:rFonts w:ascii="华文楷体" w:eastAsia="华文楷体" w:hAnsi="华文楷体" w:hint="eastAsia"/>
          <w:sz w:val="28"/>
          <w:szCs w:val="28"/>
        </w:rPr>
        <w:t>的凡愚紧紧</w:t>
      </w:r>
      <w:proofErr w:type="gramEnd"/>
      <w:r w:rsidRPr="00E1371A">
        <w:rPr>
          <w:rFonts w:ascii="华文楷体" w:eastAsia="华文楷体" w:hAnsi="华文楷体" w:hint="eastAsia"/>
          <w:sz w:val="28"/>
          <w:szCs w:val="28"/>
        </w:rPr>
        <w:t>束缚住了。这方面就是讲入了外道者他的一种</w:t>
      </w:r>
      <w:del w:id="265" w:author="admin" w:date="2015-09-18T20:53:00Z">
        <w:r w:rsidRPr="00E1371A" w:rsidDel="00DB79F7">
          <w:rPr>
            <w:rFonts w:ascii="华文楷体" w:eastAsia="华文楷体" w:hAnsi="华文楷体" w:hint="eastAsia"/>
            <w:sz w:val="28"/>
            <w:szCs w:val="28"/>
          </w:rPr>
          <w:delText>遍际</w:delText>
        </w:r>
      </w:del>
      <w:proofErr w:type="gramStart"/>
      <w:ins w:id="266" w:author="admin" w:date="2015-09-18T20:53:00Z">
        <w:r w:rsidR="00DB79F7">
          <w:rPr>
            <w:rFonts w:ascii="华文楷体" w:eastAsia="华文楷体" w:hAnsi="华文楷体" w:hint="eastAsia"/>
            <w:sz w:val="28"/>
            <w:szCs w:val="28"/>
          </w:rPr>
          <w:t>遍计</w:t>
        </w:r>
      </w:ins>
      <w:r w:rsidRPr="00E1371A">
        <w:rPr>
          <w:rFonts w:ascii="华文楷体" w:eastAsia="华文楷体" w:hAnsi="华文楷体" w:hint="eastAsia"/>
          <w:sz w:val="28"/>
          <w:szCs w:val="28"/>
        </w:rPr>
        <w:t>执</w:t>
      </w:r>
      <w:proofErr w:type="gramEnd"/>
      <w:r w:rsidRPr="00E1371A">
        <w:rPr>
          <w:rFonts w:ascii="华文楷体" w:eastAsia="华文楷体" w:hAnsi="华文楷体" w:hint="eastAsia"/>
          <w:sz w:val="28"/>
          <w:szCs w:val="28"/>
        </w:rPr>
        <w:t>。像这样的话就是说</w:t>
      </w:r>
      <w:del w:id="267" w:author="admin" w:date="2015-09-18T20:53:00Z">
        <w:r w:rsidRPr="00E1371A" w:rsidDel="00DB79F7">
          <w:rPr>
            <w:rFonts w:ascii="华文楷体" w:eastAsia="华文楷体" w:hAnsi="华文楷体" w:hint="eastAsia"/>
            <w:sz w:val="28"/>
            <w:szCs w:val="28"/>
          </w:rPr>
          <w:delText>遍际</w:delText>
        </w:r>
      </w:del>
      <w:proofErr w:type="gramStart"/>
      <w:ins w:id="268" w:author="admin" w:date="2015-09-18T20:53:00Z">
        <w:r w:rsidR="00DB79F7">
          <w:rPr>
            <w:rFonts w:ascii="华文楷体" w:eastAsia="华文楷体" w:hAnsi="华文楷体" w:hint="eastAsia"/>
            <w:sz w:val="28"/>
            <w:szCs w:val="28"/>
          </w:rPr>
          <w:t>遍计</w:t>
        </w:r>
      </w:ins>
      <w:r w:rsidRPr="00E1371A">
        <w:rPr>
          <w:rFonts w:ascii="华文楷体" w:eastAsia="华文楷体" w:hAnsi="华文楷体" w:hint="eastAsia"/>
          <w:sz w:val="28"/>
          <w:szCs w:val="28"/>
        </w:rPr>
        <w:t>执著</w:t>
      </w:r>
      <w:proofErr w:type="gramEnd"/>
      <w:r w:rsidRPr="00E1371A">
        <w:rPr>
          <w:rFonts w:ascii="华文楷体" w:eastAsia="华文楷体" w:hAnsi="华文楷体" w:hint="eastAsia"/>
          <w:sz w:val="28"/>
          <w:szCs w:val="28"/>
        </w:rPr>
        <w:t>主要是通过学习外道而熏染的，通过学习外道而熏染的这样一种执着就叫做</w:t>
      </w:r>
      <w:del w:id="269" w:author="admin" w:date="2015-09-18T20:53:00Z">
        <w:r w:rsidRPr="00E1371A" w:rsidDel="00DB79F7">
          <w:rPr>
            <w:rFonts w:ascii="华文楷体" w:eastAsia="华文楷体" w:hAnsi="华文楷体" w:hint="eastAsia"/>
            <w:sz w:val="28"/>
            <w:szCs w:val="28"/>
          </w:rPr>
          <w:delText>遍际</w:delText>
        </w:r>
      </w:del>
      <w:proofErr w:type="gramStart"/>
      <w:ins w:id="270" w:author="admin" w:date="2015-09-18T20:53:00Z">
        <w:r w:rsidR="00DB79F7">
          <w:rPr>
            <w:rFonts w:ascii="华文楷体" w:eastAsia="华文楷体" w:hAnsi="华文楷体" w:hint="eastAsia"/>
            <w:sz w:val="28"/>
            <w:szCs w:val="28"/>
          </w:rPr>
          <w:t>遍计</w:t>
        </w:r>
      </w:ins>
      <w:r w:rsidRPr="00E1371A">
        <w:rPr>
          <w:rFonts w:ascii="华文楷体" w:eastAsia="华文楷体" w:hAnsi="华文楷体" w:hint="eastAsia"/>
          <w:sz w:val="28"/>
          <w:szCs w:val="28"/>
        </w:rPr>
        <w:t>执</w:t>
      </w:r>
      <w:proofErr w:type="gramEnd"/>
      <w:r w:rsidRPr="00E1371A">
        <w:rPr>
          <w:rFonts w:ascii="华文楷体" w:eastAsia="华文楷体" w:hAnsi="华文楷体" w:hint="eastAsia"/>
          <w:sz w:val="28"/>
          <w:szCs w:val="28"/>
        </w:rPr>
        <w:t>。那么</w:t>
      </w:r>
      <w:proofErr w:type="gramStart"/>
      <w:r w:rsidRPr="00E1371A">
        <w:rPr>
          <w:rFonts w:ascii="华文楷体" w:eastAsia="华文楷体" w:hAnsi="华文楷体" w:hint="eastAsia"/>
          <w:sz w:val="28"/>
          <w:szCs w:val="28"/>
        </w:rPr>
        <w:t>这个</w:t>
      </w:r>
      <w:ins w:id="271" w:author="admin" w:date="2015-09-18T20:53:00Z">
        <w:r w:rsidR="00DB79F7">
          <w:rPr>
            <w:rFonts w:ascii="华文楷体" w:eastAsia="华文楷体" w:hAnsi="华文楷体" w:hint="eastAsia"/>
            <w:sz w:val="28"/>
            <w:szCs w:val="28"/>
          </w:rPr>
          <w:t>遍计</w:t>
        </w:r>
      </w:ins>
      <w:proofErr w:type="gramEnd"/>
      <w:del w:id="272" w:author="admin" w:date="2015-09-18T20:53: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执有两种，</w:t>
      </w:r>
      <w:proofErr w:type="gramStart"/>
      <w:ins w:id="273" w:author="admin" w:date="2015-09-18T20:53:00Z">
        <w:r w:rsidR="00DB79F7">
          <w:rPr>
            <w:rFonts w:ascii="华文楷体" w:eastAsia="华文楷体" w:hAnsi="华文楷体" w:hint="eastAsia"/>
            <w:sz w:val="28"/>
            <w:szCs w:val="28"/>
          </w:rPr>
          <w:t>遍计</w:t>
        </w:r>
      </w:ins>
      <w:proofErr w:type="gramEnd"/>
      <w:del w:id="274" w:author="admin" w:date="2015-09-18T20:53: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人执</w:t>
      </w:r>
      <w:proofErr w:type="gramStart"/>
      <w:r w:rsidRPr="00E1371A">
        <w:rPr>
          <w:rFonts w:ascii="华文楷体" w:eastAsia="华文楷体" w:hAnsi="华文楷体" w:hint="eastAsia"/>
          <w:sz w:val="28"/>
          <w:szCs w:val="28"/>
        </w:rPr>
        <w:t>和</w:t>
      </w:r>
      <w:ins w:id="275" w:author="admin" w:date="2015-09-18T20:53:00Z">
        <w:r w:rsidR="00DB79F7">
          <w:rPr>
            <w:rFonts w:ascii="华文楷体" w:eastAsia="华文楷体" w:hAnsi="华文楷体" w:hint="eastAsia"/>
            <w:sz w:val="28"/>
            <w:szCs w:val="28"/>
          </w:rPr>
          <w:t>遍计</w:t>
        </w:r>
      </w:ins>
      <w:proofErr w:type="gramEnd"/>
      <w:del w:id="276" w:author="admin" w:date="2015-09-18T20:53: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法执。</w:t>
      </w:r>
      <w:proofErr w:type="gramStart"/>
      <w:r w:rsidRPr="00E1371A">
        <w:rPr>
          <w:rFonts w:ascii="华文楷体" w:eastAsia="华文楷体" w:hAnsi="华文楷体" w:hint="eastAsia"/>
          <w:sz w:val="28"/>
          <w:szCs w:val="28"/>
        </w:rPr>
        <w:t>那么</w:t>
      </w:r>
      <w:ins w:id="277" w:author="admin" w:date="2015-09-18T20:53:00Z">
        <w:r w:rsidR="00DB79F7">
          <w:rPr>
            <w:rFonts w:ascii="华文楷体" w:eastAsia="华文楷体" w:hAnsi="华文楷体" w:hint="eastAsia"/>
            <w:sz w:val="28"/>
            <w:szCs w:val="28"/>
          </w:rPr>
          <w:t>遍计</w:t>
        </w:r>
      </w:ins>
      <w:proofErr w:type="gramEnd"/>
      <w:del w:id="278" w:author="admin" w:date="2015-09-18T20:53: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人执，当然</w:t>
      </w:r>
      <w:proofErr w:type="gramStart"/>
      <w:r w:rsidRPr="00E1371A">
        <w:rPr>
          <w:rFonts w:ascii="华文楷体" w:eastAsia="华文楷体" w:hAnsi="华文楷体" w:hint="eastAsia"/>
          <w:sz w:val="28"/>
          <w:szCs w:val="28"/>
        </w:rPr>
        <w:t>这个</w:t>
      </w:r>
      <w:ins w:id="279" w:author="admin" w:date="2015-09-18T20:53:00Z">
        <w:r w:rsidR="00DB79F7">
          <w:rPr>
            <w:rFonts w:ascii="华文楷体" w:eastAsia="华文楷体" w:hAnsi="华文楷体" w:hint="eastAsia"/>
            <w:sz w:val="28"/>
            <w:szCs w:val="28"/>
          </w:rPr>
          <w:t>遍计</w:t>
        </w:r>
      </w:ins>
      <w:proofErr w:type="gramEnd"/>
      <w:del w:id="280" w:author="admin" w:date="2015-09-18T20:53: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，首先</w:t>
      </w:r>
      <w:proofErr w:type="gramStart"/>
      <w:r w:rsidRPr="00E1371A">
        <w:rPr>
          <w:rFonts w:ascii="华文楷体" w:eastAsia="华文楷体" w:hAnsi="华文楷体" w:hint="eastAsia"/>
          <w:sz w:val="28"/>
          <w:szCs w:val="28"/>
        </w:rPr>
        <w:t>这个</w:t>
      </w:r>
      <w:ins w:id="281" w:author="admin" w:date="2015-09-18T20:53:00Z">
        <w:r w:rsidR="00DB79F7">
          <w:rPr>
            <w:rFonts w:ascii="华文楷体" w:eastAsia="华文楷体" w:hAnsi="华文楷体" w:hint="eastAsia"/>
            <w:sz w:val="28"/>
            <w:szCs w:val="28"/>
          </w:rPr>
          <w:t>遍计</w:t>
        </w:r>
      </w:ins>
      <w:proofErr w:type="gramEnd"/>
      <w:del w:id="282" w:author="admin" w:date="2015-09-18T20:53: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它已经和前面的俱生</w:t>
      </w:r>
      <w:del w:id="283" w:author="admin" w:date="2015-09-18T20:55:00Z">
        <w:r w:rsidRPr="00E1371A" w:rsidDel="007611A2">
          <w:rPr>
            <w:rFonts w:ascii="华文楷体" w:eastAsia="华文楷体" w:hAnsi="华文楷体" w:hint="eastAsia"/>
            <w:sz w:val="28"/>
            <w:szCs w:val="28"/>
          </w:rPr>
          <w:delText>解决</w:delText>
        </w:r>
      </w:del>
      <w:ins w:id="284" w:author="admin" w:date="2015-09-18T20:55:00Z">
        <w:r w:rsidR="007611A2">
          <w:rPr>
            <w:rFonts w:ascii="华文楷体" w:eastAsia="华文楷体" w:hAnsi="华文楷体" w:hint="eastAsia"/>
            <w:sz w:val="28"/>
            <w:szCs w:val="28"/>
          </w:rPr>
          <w:t>鉴别</w:t>
        </w:r>
      </w:ins>
      <w:r w:rsidRPr="00E1371A">
        <w:rPr>
          <w:rFonts w:ascii="华文楷体" w:eastAsia="华文楷体" w:hAnsi="华文楷体" w:hint="eastAsia"/>
          <w:sz w:val="28"/>
          <w:szCs w:val="28"/>
        </w:rPr>
        <w:t>开了，肯定是通过学习外道的宗义而产生的</w:t>
      </w:r>
      <w:ins w:id="285" w:author="admin" w:date="2015-09-18T20:55:00Z">
        <w:r w:rsidR="00020A1C">
          <w:rPr>
            <w:rFonts w:ascii="华文楷体" w:eastAsia="华文楷体" w:hAnsi="华文楷体" w:hint="eastAsia"/>
            <w:sz w:val="28"/>
            <w:szCs w:val="28"/>
          </w:rPr>
          <w:t>执著</w:t>
        </w:r>
      </w:ins>
      <w:proofErr w:type="gramStart"/>
      <w:r w:rsidRPr="00E1371A">
        <w:rPr>
          <w:rFonts w:ascii="华文楷体" w:eastAsia="华文楷体" w:hAnsi="华文楷体" w:hint="eastAsia"/>
          <w:sz w:val="28"/>
          <w:szCs w:val="28"/>
        </w:rPr>
        <w:t>叫做</w:t>
      </w:r>
      <w:ins w:id="286" w:author="admin" w:date="2015-09-18T20:54:00Z">
        <w:r w:rsidR="00DB79F7">
          <w:rPr>
            <w:rFonts w:ascii="华文楷体" w:eastAsia="华文楷体" w:hAnsi="华文楷体" w:hint="eastAsia"/>
            <w:sz w:val="28"/>
            <w:szCs w:val="28"/>
          </w:rPr>
          <w:t>遍计</w:t>
        </w:r>
      </w:ins>
      <w:proofErr w:type="gramEnd"/>
      <w:del w:id="287" w:author="admin" w:date="2015-09-18T20:54: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w:t>
      </w:r>
      <w:proofErr w:type="gramStart"/>
      <w:r w:rsidRPr="00E1371A">
        <w:rPr>
          <w:rFonts w:ascii="华文楷体" w:eastAsia="华文楷体" w:hAnsi="华文楷体" w:hint="eastAsia"/>
          <w:sz w:val="28"/>
          <w:szCs w:val="28"/>
        </w:rPr>
        <w:t>那么</w:t>
      </w:r>
      <w:ins w:id="288" w:author="admin" w:date="2015-09-18T20:54:00Z">
        <w:r w:rsidR="00DB79F7">
          <w:rPr>
            <w:rFonts w:ascii="华文楷体" w:eastAsia="华文楷体" w:hAnsi="华文楷体" w:hint="eastAsia"/>
            <w:sz w:val="28"/>
            <w:szCs w:val="28"/>
          </w:rPr>
          <w:t>遍计</w:t>
        </w:r>
      </w:ins>
      <w:proofErr w:type="gramEnd"/>
      <w:del w:id="289" w:author="admin" w:date="2015-09-18T20:54: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的人执，比如说神我，这个神我是和我有关的，所以说就是说把本来不存在的神我认为这个就是我的就</w:t>
      </w:r>
      <w:proofErr w:type="gramStart"/>
      <w:r w:rsidRPr="00E1371A">
        <w:rPr>
          <w:rFonts w:ascii="华文楷体" w:eastAsia="华文楷体" w:hAnsi="华文楷体" w:hint="eastAsia"/>
          <w:sz w:val="28"/>
          <w:szCs w:val="28"/>
        </w:rPr>
        <w:t>叫做</w:t>
      </w:r>
      <w:ins w:id="290" w:author="admin" w:date="2015-09-18T20:54:00Z">
        <w:r w:rsidR="00DB79F7">
          <w:rPr>
            <w:rFonts w:ascii="华文楷体" w:eastAsia="华文楷体" w:hAnsi="华文楷体" w:hint="eastAsia"/>
            <w:sz w:val="28"/>
            <w:szCs w:val="28"/>
          </w:rPr>
          <w:t>遍计</w:t>
        </w:r>
      </w:ins>
      <w:proofErr w:type="gramEnd"/>
      <w:del w:id="291" w:author="admin" w:date="2015-09-18T20:54: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的一种人执，</w:t>
      </w:r>
      <w:proofErr w:type="gramStart"/>
      <w:ins w:id="292" w:author="admin" w:date="2015-09-18T20:54:00Z">
        <w:r w:rsidR="00DB79F7">
          <w:rPr>
            <w:rFonts w:ascii="华文楷体" w:eastAsia="华文楷体" w:hAnsi="华文楷体" w:hint="eastAsia"/>
            <w:sz w:val="28"/>
            <w:szCs w:val="28"/>
          </w:rPr>
          <w:t>遍计</w:t>
        </w:r>
      </w:ins>
      <w:proofErr w:type="gramEnd"/>
      <w:del w:id="293" w:author="admin" w:date="2015-09-18T20:54: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的我执。</w:t>
      </w:r>
      <w:proofErr w:type="gramStart"/>
      <w:ins w:id="294" w:author="admin" w:date="2015-09-18T20:54:00Z">
        <w:r w:rsidR="00DB79F7">
          <w:rPr>
            <w:rFonts w:ascii="华文楷体" w:eastAsia="华文楷体" w:hAnsi="华文楷体" w:hint="eastAsia"/>
            <w:sz w:val="28"/>
            <w:szCs w:val="28"/>
          </w:rPr>
          <w:t>遍计</w:t>
        </w:r>
      </w:ins>
      <w:proofErr w:type="gramEnd"/>
      <w:del w:id="295" w:author="admin" w:date="2015-09-18T20:54: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的法</w:t>
      </w:r>
      <w:proofErr w:type="gramStart"/>
      <w:r w:rsidRPr="00E1371A">
        <w:rPr>
          <w:rFonts w:ascii="华文楷体" w:eastAsia="华文楷体" w:hAnsi="华文楷体" w:hint="eastAsia"/>
          <w:sz w:val="28"/>
          <w:szCs w:val="28"/>
        </w:rPr>
        <w:t>执就是</w:t>
      </w:r>
      <w:proofErr w:type="gramEnd"/>
      <w:r w:rsidRPr="00E1371A">
        <w:rPr>
          <w:rFonts w:ascii="华文楷体" w:eastAsia="华文楷体" w:hAnsi="华文楷体" w:hint="eastAsia"/>
          <w:sz w:val="28"/>
          <w:szCs w:val="28"/>
        </w:rPr>
        <w:t>除了这个神我之外的其他的法，比如说</w:t>
      </w:r>
      <w:del w:id="296" w:author="admin" w:date="2015-09-18T20:55:00Z">
        <w:r w:rsidRPr="00E1371A" w:rsidDel="004E0852">
          <w:rPr>
            <w:rFonts w:ascii="华文楷体" w:eastAsia="华文楷体" w:hAnsi="华文楷体" w:hint="eastAsia"/>
            <w:sz w:val="28"/>
            <w:szCs w:val="28"/>
          </w:rPr>
          <w:delText>执着</w:delText>
        </w:r>
      </w:del>
      <w:ins w:id="297" w:author="admin" w:date="2015-09-18T20:55:00Z">
        <w:r w:rsidR="004E0852">
          <w:rPr>
            <w:rFonts w:ascii="华文楷体" w:eastAsia="华文楷体" w:hAnsi="华文楷体" w:hint="eastAsia"/>
            <w:sz w:val="28"/>
            <w:szCs w:val="28"/>
          </w:rPr>
          <w:t>执著</w:t>
        </w:r>
      </w:ins>
      <w:r w:rsidRPr="00E1371A">
        <w:rPr>
          <w:rFonts w:ascii="华文楷体" w:eastAsia="华文楷体" w:hAnsi="华文楷体" w:hint="eastAsia"/>
          <w:sz w:val="28"/>
          <w:szCs w:val="28"/>
        </w:rPr>
        <w:t>这样一种比如说主物啊，</w:t>
      </w:r>
      <w:ins w:id="298" w:author="admin" w:date="2015-09-18T20:56:00Z">
        <w:r w:rsidR="004E0852">
          <w:rPr>
            <w:rFonts w:ascii="华文楷体" w:eastAsia="华文楷体" w:hAnsi="华文楷体" w:hint="eastAsia"/>
            <w:sz w:val="28"/>
            <w:szCs w:val="28"/>
          </w:rPr>
          <w:t>执著</w:t>
        </w:r>
      </w:ins>
      <w:del w:id="299" w:author="admin" w:date="2015-09-18T20:56:00Z">
        <w:r w:rsidRPr="00E1371A" w:rsidDel="004E0852">
          <w:rPr>
            <w:rFonts w:ascii="华文楷体" w:eastAsia="华文楷体" w:hAnsi="华文楷体" w:hint="eastAsia"/>
            <w:sz w:val="28"/>
            <w:szCs w:val="28"/>
          </w:rPr>
          <w:delText>执着</w:delText>
        </w:r>
      </w:del>
      <w:r w:rsidRPr="00E1371A">
        <w:rPr>
          <w:rFonts w:ascii="华文楷体" w:eastAsia="华文楷体" w:hAnsi="华文楷体" w:hint="eastAsia"/>
          <w:sz w:val="28"/>
          <w:szCs w:val="28"/>
        </w:rPr>
        <w:t>其它的自信啊，这个方面都</w:t>
      </w:r>
      <w:proofErr w:type="gramStart"/>
      <w:r w:rsidRPr="00E1371A">
        <w:rPr>
          <w:rFonts w:ascii="华文楷体" w:eastAsia="华文楷体" w:hAnsi="华文楷体" w:hint="eastAsia"/>
          <w:sz w:val="28"/>
          <w:szCs w:val="28"/>
        </w:rPr>
        <w:t>叫做</w:t>
      </w:r>
      <w:ins w:id="300" w:author="admin" w:date="2015-09-18T20:54:00Z">
        <w:r w:rsidR="00DB79F7">
          <w:rPr>
            <w:rFonts w:ascii="华文楷体" w:eastAsia="华文楷体" w:hAnsi="华文楷体" w:hint="eastAsia"/>
            <w:sz w:val="28"/>
            <w:szCs w:val="28"/>
          </w:rPr>
          <w:t>遍计</w:t>
        </w:r>
      </w:ins>
      <w:proofErr w:type="gramEnd"/>
      <w:del w:id="301" w:author="admin" w:date="2015-09-18T20:54: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的法执。有时候俱生的人执和</w:t>
      </w:r>
      <w:proofErr w:type="gramStart"/>
      <w:r w:rsidRPr="00E1371A">
        <w:rPr>
          <w:rFonts w:ascii="华文楷体" w:eastAsia="华文楷体" w:hAnsi="华文楷体" w:hint="eastAsia"/>
          <w:sz w:val="28"/>
          <w:szCs w:val="28"/>
        </w:rPr>
        <w:t>俱生</w:t>
      </w:r>
      <w:proofErr w:type="gramEnd"/>
      <w:r w:rsidRPr="00E1371A">
        <w:rPr>
          <w:rFonts w:ascii="华文楷体" w:eastAsia="华文楷体" w:hAnsi="华文楷体" w:hint="eastAsia"/>
          <w:sz w:val="28"/>
          <w:szCs w:val="28"/>
        </w:rPr>
        <w:t>的法执也是和前面大概是这样俱生的，俱生的人执和</w:t>
      </w:r>
      <w:proofErr w:type="gramStart"/>
      <w:r w:rsidRPr="00E1371A">
        <w:rPr>
          <w:rFonts w:ascii="华文楷体" w:eastAsia="华文楷体" w:hAnsi="华文楷体" w:hint="eastAsia"/>
          <w:sz w:val="28"/>
          <w:szCs w:val="28"/>
        </w:rPr>
        <w:t>法执是可以</w:t>
      </w:r>
      <w:proofErr w:type="gramEnd"/>
      <w:r w:rsidRPr="00E1371A">
        <w:rPr>
          <w:rFonts w:ascii="华文楷体" w:eastAsia="华文楷体" w:hAnsi="华文楷体" w:hint="eastAsia"/>
          <w:sz w:val="28"/>
          <w:szCs w:val="28"/>
        </w:rPr>
        <w:t>这样对待去理解的。</w:t>
      </w:r>
      <w:ins w:id="302" w:author="admin" w:date="2015-09-18T20:56:00Z">
        <w:r w:rsidR="00747AE7">
          <w:rPr>
            <w:rFonts w:ascii="华文楷体" w:eastAsia="华文楷体" w:hAnsi="华文楷体" w:hint="eastAsia"/>
            <w:sz w:val="28"/>
            <w:szCs w:val="28"/>
          </w:rPr>
          <w:t>反正就是说</w:t>
        </w:r>
      </w:ins>
      <w:del w:id="303" w:author="admin" w:date="2015-09-18T20:56:00Z">
        <w:r w:rsidRPr="00E1371A" w:rsidDel="00747AE7">
          <w:rPr>
            <w:rFonts w:ascii="华文楷体" w:eastAsia="华文楷体" w:hAnsi="华文楷体" w:hint="eastAsia"/>
            <w:sz w:val="28"/>
            <w:szCs w:val="28"/>
          </w:rPr>
          <w:delText>就是说</w:delText>
        </w:r>
      </w:del>
      <w:proofErr w:type="gramStart"/>
      <w:r w:rsidRPr="00E1371A">
        <w:rPr>
          <w:rFonts w:ascii="华文楷体" w:eastAsia="华文楷体" w:hAnsi="华文楷体" w:hint="eastAsia"/>
          <w:sz w:val="28"/>
          <w:szCs w:val="28"/>
        </w:rPr>
        <w:t>这个</w:t>
      </w:r>
      <w:ins w:id="304" w:author="admin" w:date="2015-09-18T20:54:00Z">
        <w:r w:rsidR="00DB79F7">
          <w:rPr>
            <w:rFonts w:ascii="华文楷体" w:eastAsia="华文楷体" w:hAnsi="华文楷体" w:hint="eastAsia"/>
            <w:sz w:val="28"/>
            <w:szCs w:val="28"/>
          </w:rPr>
          <w:t>遍计</w:t>
        </w:r>
      </w:ins>
      <w:proofErr w:type="gramEnd"/>
      <w:del w:id="305" w:author="admin" w:date="2015-09-18T20:54: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w:t>
      </w:r>
      <w:proofErr w:type="gramStart"/>
      <w:r w:rsidRPr="00E1371A">
        <w:rPr>
          <w:rFonts w:ascii="华文楷体" w:eastAsia="华文楷体" w:hAnsi="华文楷体" w:hint="eastAsia"/>
          <w:sz w:val="28"/>
          <w:szCs w:val="28"/>
        </w:rPr>
        <w:t>人执是和</w:t>
      </w:r>
      <w:proofErr w:type="gramEnd"/>
      <w:r w:rsidRPr="00E1371A">
        <w:rPr>
          <w:rFonts w:ascii="华文楷体" w:eastAsia="华文楷体" w:hAnsi="华文楷体" w:hint="eastAsia"/>
          <w:sz w:val="28"/>
          <w:szCs w:val="28"/>
        </w:rPr>
        <w:t>我有关的这一类的，</w:t>
      </w:r>
      <w:proofErr w:type="gramStart"/>
      <w:ins w:id="306" w:author="admin" w:date="2015-09-18T20:54:00Z">
        <w:r w:rsidR="00DB79F7">
          <w:rPr>
            <w:rFonts w:ascii="华文楷体" w:eastAsia="华文楷体" w:hAnsi="华文楷体" w:hint="eastAsia"/>
            <w:sz w:val="28"/>
            <w:szCs w:val="28"/>
          </w:rPr>
          <w:t>遍计</w:t>
        </w:r>
      </w:ins>
      <w:proofErr w:type="gramEnd"/>
      <w:del w:id="307" w:author="admin" w:date="2015-09-18T20:54: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w:t>
      </w:r>
      <w:proofErr w:type="gramStart"/>
      <w:r w:rsidRPr="00E1371A">
        <w:rPr>
          <w:rFonts w:ascii="华文楷体" w:eastAsia="华文楷体" w:hAnsi="华文楷体" w:hint="eastAsia"/>
          <w:sz w:val="28"/>
          <w:szCs w:val="28"/>
        </w:rPr>
        <w:t>法执是外道</w:t>
      </w:r>
      <w:proofErr w:type="gramEnd"/>
      <w:r w:rsidRPr="00E1371A">
        <w:rPr>
          <w:rFonts w:ascii="华文楷体" w:eastAsia="华文楷体" w:hAnsi="华文楷体" w:hint="eastAsia"/>
          <w:sz w:val="28"/>
          <w:szCs w:val="28"/>
        </w:rPr>
        <w:t>所承许的这些实有的主物，实有的</w:t>
      </w:r>
      <w:proofErr w:type="gramStart"/>
      <w:r w:rsidRPr="00E1371A">
        <w:rPr>
          <w:rFonts w:ascii="华文楷体" w:eastAsia="华文楷体" w:hAnsi="华文楷体" w:hint="eastAsia"/>
          <w:sz w:val="28"/>
          <w:szCs w:val="28"/>
        </w:rPr>
        <w:t>主物它怎么样</w:t>
      </w:r>
      <w:proofErr w:type="gramEnd"/>
      <w:r w:rsidRPr="00E1371A">
        <w:rPr>
          <w:rFonts w:ascii="华文楷体" w:eastAsia="华文楷体" w:hAnsi="华文楷体" w:hint="eastAsia"/>
          <w:sz w:val="28"/>
          <w:szCs w:val="28"/>
        </w:rPr>
        <w:t>产生三</w:t>
      </w:r>
      <w:proofErr w:type="gramStart"/>
      <w:r w:rsidRPr="00E1371A">
        <w:rPr>
          <w:rFonts w:ascii="华文楷体" w:eastAsia="华文楷体" w:hAnsi="华文楷体" w:hint="eastAsia"/>
          <w:sz w:val="28"/>
          <w:szCs w:val="28"/>
        </w:rPr>
        <w:t>谛</w:t>
      </w:r>
      <w:proofErr w:type="gramEnd"/>
      <w:r w:rsidRPr="00E1371A">
        <w:rPr>
          <w:rFonts w:ascii="华文楷体" w:eastAsia="华文楷体" w:hAnsi="华文楷体" w:hint="eastAsia"/>
          <w:sz w:val="28"/>
          <w:szCs w:val="28"/>
        </w:rPr>
        <w:t>法的诸如此类的东西都</w:t>
      </w:r>
      <w:proofErr w:type="gramStart"/>
      <w:r w:rsidRPr="00E1371A">
        <w:rPr>
          <w:rFonts w:ascii="华文楷体" w:eastAsia="华文楷体" w:hAnsi="华文楷体" w:hint="eastAsia"/>
          <w:sz w:val="28"/>
          <w:szCs w:val="28"/>
        </w:rPr>
        <w:t>叫做</w:t>
      </w:r>
      <w:ins w:id="308" w:author="admin" w:date="2015-09-18T20:54:00Z">
        <w:r w:rsidR="00DB79F7">
          <w:rPr>
            <w:rFonts w:ascii="华文楷体" w:eastAsia="华文楷体" w:hAnsi="华文楷体" w:hint="eastAsia"/>
            <w:sz w:val="28"/>
            <w:szCs w:val="28"/>
          </w:rPr>
          <w:t>遍计</w:t>
        </w:r>
      </w:ins>
      <w:proofErr w:type="gramEnd"/>
      <w:del w:id="309" w:author="admin" w:date="2015-09-18T20:54:00Z">
        <w:r w:rsidRPr="00E1371A" w:rsidDel="00DB79F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的法执。所以像这样就讲到了俱生的人</w:t>
      </w:r>
      <w:proofErr w:type="gramStart"/>
      <w:r w:rsidRPr="00E1371A">
        <w:rPr>
          <w:rFonts w:ascii="华文楷体" w:eastAsia="华文楷体" w:hAnsi="华文楷体" w:hint="eastAsia"/>
          <w:sz w:val="28"/>
          <w:szCs w:val="28"/>
        </w:rPr>
        <w:t>执我执，</w:t>
      </w:r>
      <w:ins w:id="310" w:author="admin" w:date="2015-09-18T20:56:00Z">
        <w:r w:rsidR="00747AE7">
          <w:rPr>
            <w:rFonts w:ascii="华文楷体" w:eastAsia="华文楷体" w:hAnsi="华文楷体" w:hint="eastAsia"/>
            <w:sz w:val="28"/>
            <w:szCs w:val="28"/>
          </w:rPr>
          <w:t>遍计</w:t>
        </w:r>
      </w:ins>
      <w:proofErr w:type="gramEnd"/>
      <w:del w:id="311" w:author="admin" w:date="2015-09-18T20:56:00Z">
        <w:r w:rsidRPr="00E1371A" w:rsidDel="00747AE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的俱生的人</w:t>
      </w:r>
      <w:proofErr w:type="gramStart"/>
      <w:r w:rsidRPr="00E1371A">
        <w:rPr>
          <w:rFonts w:ascii="华文楷体" w:eastAsia="华文楷体" w:hAnsi="华文楷体" w:hint="eastAsia"/>
          <w:sz w:val="28"/>
          <w:szCs w:val="28"/>
        </w:rPr>
        <w:t>执我执</w:t>
      </w:r>
      <w:proofErr w:type="gramEnd"/>
      <w:r w:rsidRPr="00E1371A">
        <w:rPr>
          <w:rFonts w:ascii="华文楷体" w:eastAsia="华文楷体" w:hAnsi="华文楷体" w:hint="eastAsia"/>
          <w:sz w:val="28"/>
          <w:szCs w:val="28"/>
        </w:rPr>
        <w:t>，实际上都是缘一切万法的一种错误的观念而引发的，所以说它就是因为来自于对于一切法没有认知它的本性。如果打破了本性就可以真正的打破一切的俱生</w:t>
      </w:r>
      <w:proofErr w:type="gramStart"/>
      <w:r w:rsidRPr="00E1371A">
        <w:rPr>
          <w:rFonts w:ascii="华文楷体" w:eastAsia="华文楷体" w:hAnsi="华文楷体" w:hint="eastAsia"/>
          <w:sz w:val="28"/>
          <w:szCs w:val="28"/>
        </w:rPr>
        <w:t>我执与</w:t>
      </w:r>
      <w:ins w:id="312" w:author="admin" w:date="2015-09-18T20:56:00Z">
        <w:r w:rsidR="00747AE7">
          <w:rPr>
            <w:rFonts w:ascii="华文楷体" w:eastAsia="华文楷体" w:hAnsi="华文楷体" w:hint="eastAsia"/>
            <w:sz w:val="28"/>
            <w:szCs w:val="28"/>
          </w:rPr>
          <w:t>遍计</w:t>
        </w:r>
      </w:ins>
      <w:proofErr w:type="gramEnd"/>
      <w:del w:id="313" w:author="admin" w:date="2015-09-18T20:56:00Z">
        <w:r w:rsidRPr="00E1371A" w:rsidDel="00747AE7">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w:t>
      </w:r>
      <w:del w:id="314" w:author="admin" w:date="2015-09-18T20:56:00Z">
        <w:r w:rsidRPr="00E1371A" w:rsidDel="00D54AE4">
          <w:rPr>
            <w:rFonts w:ascii="华文楷体" w:eastAsia="华文楷体" w:hAnsi="华文楷体" w:hint="eastAsia"/>
            <w:sz w:val="28"/>
            <w:szCs w:val="28"/>
          </w:rPr>
          <w:delText>执着</w:delText>
        </w:r>
      </w:del>
      <w:ins w:id="315" w:author="admin" w:date="2015-09-18T20:56:00Z">
        <w:r w:rsidR="00D54AE4">
          <w:rPr>
            <w:rFonts w:ascii="华文楷体" w:eastAsia="华文楷体" w:hAnsi="华文楷体" w:hint="eastAsia"/>
            <w:sz w:val="28"/>
            <w:szCs w:val="28"/>
          </w:rPr>
          <w:t>执</w:t>
        </w:r>
        <w:r w:rsidR="00D54AE4">
          <w:rPr>
            <w:rFonts w:ascii="华文楷体" w:eastAsia="华文楷体" w:hAnsi="华文楷体" w:hint="eastAsia"/>
            <w:sz w:val="28"/>
            <w:szCs w:val="28"/>
          </w:rPr>
          <w:lastRenderedPageBreak/>
          <w:t>著</w:t>
        </w:r>
      </w:ins>
      <w:r w:rsidRPr="00E1371A">
        <w:rPr>
          <w:rFonts w:ascii="华文楷体" w:eastAsia="华文楷体" w:hAnsi="华文楷体" w:hint="eastAsia"/>
          <w:sz w:val="28"/>
          <w:szCs w:val="28"/>
        </w:rPr>
        <w:t>。</w:t>
      </w:r>
    </w:p>
    <w:p w:rsidR="005466EC" w:rsidRDefault="00E1371A" w:rsidP="00E1371A">
      <w:pPr>
        <w:ind w:firstLine="570"/>
        <w:rPr>
          <w:ins w:id="316" w:author="admin" w:date="2015-09-18T20:57:00Z"/>
          <w:rFonts w:ascii="华文楷体" w:eastAsia="华文楷体" w:hAnsi="华文楷体"/>
          <w:sz w:val="28"/>
          <w:szCs w:val="28"/>
        </w:rPr>
      </w:pPr>
      <w:r w:rsidRPr="00E1371A">
        <w:rPr>
          <w:rFonts w:ascii="华文楷体" w:eastAsia="华文楷体" w:hAnsi="华文楷体" w:hint="eastAsia"/>
          <w:sz w:val="28"/>
          <w:szCs w:val="28"/>
        </w:rPr>
        <w:t>下面讲：</w:t>
      </w:r>
    </w:p>
    <w:p w:rsidR="00E1371A" w:rsidRPr="00E1371A" w:rsidRDefault="005466EC" w:rsidP="00E1371A">
      <w:pPr>
        <w:ind w:firstLine="570"/>
        <w:rPr>
          <w:rFonts w:ascii="华文楷体" w:eastAsia="华文楷体" w:hAnsi="华文楷体"/>
          <w:sz w:val="28"/>
          <w:szCs w:val="28"/>
        </w:rPr>
      </w:pPr>
      <w:ins w:id="317" w:author="admin" w:date="2015-09-18T20:57:00Z">
        <w:r>
          <w:rPr>
            <w:rFonts w:ascii="华文楷体" w:eastAsia="华文楷体" w:hAnsi="华文楷体" w:hint="eastAsia"/>
            <w:sz w:val="28"/>
            <w:szCs w:val="28"/>
          </w:rPr>
          <w:t>【</w:t>
        </w:r>
      </w:ins>
      <w:r w:rsidR="00E1371A" w:rsidRPr="005466EC">
        <w:rPr>
          <w:rFonts w:asciiTheme="minorEastAsia" w:hAnsiTheme="minorEastAsia" w:hint="eastAsia"/>
          <w:sz w:val="28"/>
          <w:szCs w:val="28"/>
          <w:rPrChange w:id="318" w:author="admin" w:date="2015-09-18T20:57:00Z">
            <w:rPr>
              <w:rFonts w:ascii="华文楷体" w:eastAsia="华文楷体" w:hAnsi="华文楷体" w:hint="eastAsia"/>
              <w:sz w:val="28"/>
              <w:szCs w:val="28"/>
            </w:rPr>
          </w:rPrChange>
        </w:rPr>
        <w:t>遮破此等一切的“一”而能否真正破除“一”之理：</w:t>
      </w:r>
      <w:ins w:id="319" w:author="admin" w:date="2015-09-18T20:57:00Z">
        <w:r>
          <w:rPr>
            <w:rFonts w:ascii="华文楷体" w:eastAsia="华文楷体" w:hAnsi="华文楷体" w:hint="eastAsia"/>
            <w:sz w:val="28"/>
            <w:szCs w:val="28"/>
          </w:rPr>
          <w:t>】</w:t>
        </w:r>
      </w:ins>
    </w:p>
    <w:p w:rsidR="00E1371A" w:rsidRPr="00E1371A" w:rsidRDefault="00E1371A" w:rsidP="00E1371A">
      <w:pPr>
        <w:ind w:firstLine="570"/>
        <w:rPr>
          <w:rFonts w:ascii="华文楷体" w:eastAsia="华文楷体" w:hAnsi="华文楷体"/>
          <w:sz w:val="28"/>
          <w:szCs w:val="28"/>
        </w:rPr>
      </w:pPr>
      <w:r w:rsidRPr="00E1371A">
        <w:rPr>
          <w:rFonts w:ascii="华文楷体" w:eastAsia="华文楷体" w:hAnsi="华文楷体" w:hint="eastAsia"/>
          <w:sz w:val="28"/>
          <w:szCs w:val="28"/>
        </w:rPr>
        <w:t>那么就前面这些所谓的一切的</w:t>
      </w:r>
      <w:proofErr w:type="gramStart"/>
      <w:r w:rsidRPr="00E1371A">
        <w:rPr>
          <w:rFonts w:ascii="华文楷体" w:eastAsia="华文楷体" w:hAnsi="华文楷体" w:hint="eastAsia"/>
          <w:sz w:val="28"/>
          <w:szCs w:val="28"/>
        </w:rPr>
        <w:t>有实法和</w:t>
      </w:r>
      <w:proofErr w:type="gramEnd"/>
      <w:r w:rsidRPr="00E1371A">
        <w:rPr>
          <w:rFonts w:ascii="华文楷体" w:eastAsia="华文楷体" w:hAnsi="华文楷体" w:hint="eastAsia"/>
          <w:sz w:val="28"/>
          <w:szCs w:val="28"/>
        </w:rPr>
        <w:t>无实法，我们把这个法当中的</w:t>
      </w:r>
      <w:proofErr w:type="gramStart"/>
      <w:r w:rsidRPr="00E1371A">
        <w:rPr>
          <w:rFonts w:ascii="华文楷体" w:eastAsia="华文楷体" w:hAnsi="华文楷体" w:hint="eastAsia"/>
          <w:sz w:val="28"/>
          <w:szCs w:val="28"/>
        </w:rPr>
        <w:t>“一”遮破了</w:t>
      </w:r>
      <w:proofErr w:type="gramEnd"/>
      <w:r w:rsidRPr="00E1371A">
        <w:rPr>
          <w:rFonts w:ascii="华文楷体" w:eastAsia="华文楷体" w:hAnsi="华文楷体" w:hint="eastAsia"/>
          <w:sz w:val="28"/>
          <w:szCs w:val="28"/>
        </w:rPr>
        <w:t>，因为离一多嘛，那么就所谓的常和一，实有和</w:t>
      </w:r>
      <w:proofErr w:type="gramStart"/>
      <w:r w:rsidRPr="00E1371A">
        <w:rPr>
          <w:rFonts w:ascii="华文楷体" w:eastAsia="华文楷体" w:hAnsi="华文楷体" w:hint="eastAsia"/>
          <w:sz w:val="28"/>
          <w:szCs w:val="28"/>
        </w:rPr>
        <w:t>一</w:t>
      </w:r>
      <w:proofErr w:type="gramEnd"/>
      <w:r w:rsidRPr="00E1371A">
        <w:rPr>
          <w:rFonts w:ascii="华文楷体" w:eastAsia="华文楷体" w:hAnsi="华文楷体" w:hint="eastAsia"/>
          <w:sz w:val="28"/>
          <w:szCs w:val="28"/>
        </w:rPr>
        <w:t>，它必定是有关联的。如果我们把这些法打破之后能不能够真正破除“一”的概念，能不能打破对“一”的</w:t>
      </w:r>
      <w:del w:id="320" w:author="admin" w:date="2015-09-18T20:57:00Z">
        <w:r w:rsidRPr="00E1371A" w:rsidDel="0022490F">
          <w:rPr>
            <w:rFonts w:ascii="华文楷体" w:eastAsia="华文楷体" w:hAnsi="华文楷体" w:hint="eastAsia"/>
            <w:sz w:val="28"/>
            <w:szCs w:val="28"/>
          </w:rPr>
          <w:delText>执着</w:delText>
        </w:r>
      </w:del>
      <w:ins w:id="321" w:author="admin" w:date="2015-09-18T20:57:00Z">
        <w:r w:rsidR="0022490F">
          <w:rPr>
            <w:rFonts w:ascii="华文楷体" w:eastAsia="华文楷体" w:hAnsi="华文楷体" w:hint="eastAsia"/>
            <w:sz w:val="28"/>
            <w:szCs w:val="28"/>
          </w:rPr>
          <w:t>执著</w:t>
        </w:r>
      </w:ins>
      <w:r w:rsidRPr="00E1371A">
        <w:rPr>
          <w:rFonts w:ascii="华文楷体" w:eastAsia="华文楷体" w:hAnsi="华文楷体" w:hint="eastAsia"/>
          <w:sz w:val="28"/>
          <w:szCs w:val="28"/>
        </w:rPr>
        <w:t>。下面就是这样分析了。</w:t>
      </w:r>
    </w:p>
    <w:p w:rsidR="00E1371A" w:rsidRPr="00E1371A" w:rsidRDefault="005113DA" w:rsidP="00E1371A">
      <w:pPr>
        <w:ind w:firstLine="570"/>
        <w:rPr>
          <w:rFonts w:ascii="华文楷体" w:eastAsia="华文楷体" w:hAnsi="华文楷体"/>
          <w:sz w:val="28"/>
          <w:szCs w:val="28"/>
        </w:rPr>
      </w:pPr>
      <w:ins w:id="322" w:author="admin" w:date="2015-09-18T20:58:00Z">
        <w:r>
          <w:rPr>
            <w:rFonts w:ascii="华文楷体" w:eastAsia="华文楷体" w:hAnsi="华文楷体" w:hint="eastAsia"/>
            <w:sz w:val="28"/>
            <w:szCs w:val="28"/>
          </w:rPr>
          <w:t>【</w:t>
        </w:r>
      </w:ins>
      <w:r w:rsidR="00E1371A" w:rsidRPr="005113DA">
        <w:rPr>
          <w:rFonts w:asciiTheme="minorEastAsia" w:hAnsiTheme="minorEastAsia" w:hint="eastAsia"/>
          <w:sz w:val="28"/>
          <w:szCs w:val="28"/>
          <w:rPrChange w:id="323" w:author="admin" w:date="2015-09-18T20:58:00Z">
            <w:rPr>
              <w:rFonts w:ascii="华文楷体" w:eastAsia="华文楷体" w:hAnsi="华文楷体" w:hint="eastAsia"/>
              <w:sz w:val="28"/>
              <w:szCs w:val="28"/>
            </w:rPr>
          </w:rPrChange>
        </w:rPr>
        <w:t>凭借能破的正理尽管能推翻耽著常物的一切对境，但由于这所有对境并不是俱生我执的所依，因而依然打破不了俱生我执；</w:t>
      </w:r>
      <w:ins w:id="324" w:author="admin" w:date="2015-09-18T20:58:00Z">
        <w:r>
          <w:rPr>
            <w:rFonts w:ascii="华文楷体" w:eastAsia="华文楷体" w:hAnsi="华文楷体" w:hint="eastAsia"/>
            <w:sz w:val="28"/>
            <w:szCs w:val="28"/>
          </w:rPr>
          <w:t>】</w:t>
        </w:r>
      </w:ins>
    </w:p>
    <w:p w:rsidR="00B14572" w:rsidRDefault="00E1371A" w:rsidP="00E1371A">
      <w:pPr>
        <w:ind w:firstLine="570"/>
        <w:rPr>
          <w:ins w:id="325" w:author="admin" w:date="2015-09-18T21:01:00Z"/>
          <w:rFonts w:ascii="华文楷体" w:eastAsia="华文楷体" w:hAnsi="华文楷体"/>
          <w:sz w:val="28"/>
          <w:szCs w:val="28"/>
        </w:rPr>
      </w:pPr>
      <w:r w:rsidRPr="00E1371A">
        <w:rPr>
          <w:rFonts w:ascii="华文楷体" w:eastAsia="华文楷体" w:hAnsi="华文楷体" w:hint="eastAsia"/>
          <w:sz w:val="28"/>
          <w:szCs w:val="28"/>
        </w:rPr>
        <w:t>那么这一句话实际和下一句话有关联的，它讲到了一个总的原则。讲一个什么总的原则呢？就是我们在</w:t>
      </w:r>
      <w:proofErr w:type="gramStart"/>
      <w:r w:rsidRPr="00E1371A">
        <w:rPr>
          <w:rFonts w:ascii="华文楷体" w:eastAsia="华文楷体" w:hAnsi="华文楷体" w:hint="eastAsia"/>
          <w:sz w:val="28"/>
          <w:szCs w:val="28"/>
        </w:rPr>
        <w:t>破这些有实法</w:t>
      </w:r>
      <w:proofErr w:type="gramEnd"/>
      <w:r w:rsidRPr="00E1371A">
        <w:rPr>
          <w:rFonts w:ascii="华文楷体" w:eastAsia="华文楷体" w:hAnsi="华文楷体" w:hint="eastAsia"/>
          <w:sz w:val="28"/>
          <w:szCs w:val="28"/>
        </w:rPr>
        <w:t>的时候，如果是单单地</w:t>
      </w:r>
      <w:proofErr w:type="gramStart"/>
      <w:r w:rsidRPr="00E1371A">
        <w:rPr>
          <w:rFonts w:ascii="华文楷体" w:eastAsia="华文楷体" w:hAnsi="华文楷体" w:hint="eastAsia"/>
          <w:sz w:val="28"/>
          <w:szCs w:val="28"/>
        </w:rPr>
        <w:t>打破</w:t>
      </w:r>
      <w:ins w:id="326" w:author="admin" w:date="2015-09-18T21:00:00Z">
        <w:r w:rsidR="0006687E">
          <w:rPr>
            <w:rFonts w:ascii="华文楷体" w:eastAsia="华文楷体" w:hAnsi="华文楷体" w:hint="eastAsia"/>
            <w:sz w:val="28"/>
            <w:szCs w:val="28"/>
          </w:rPr>
          <w:t>遍计</w:t>
        </w:r>
      </w:ins>
      <w:proofErr w:type="gramEnd"/>
      <w:del w:id="327" w:author="admin" w:date="2015-09-18T21:00:00Z">
        <w:r w:rsidRPr="00E1371A" w:rsidDel="0006687E">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执，那么是打破不了</w:t>
      </w:r>
      <w:proofErr w:type="gramStart"/>
      <w:r w:rsidRPr="00E1371A">
        <w:rPr>
          <w:rFonts w:ascii="华文楷体" w:eastAsia="华文楷体" w:hAnsi="华文楷体" w:hint="eastAsia"/>
          <w:sz w:val="28"/>
          <w:szCs w:val="28"/>
        </w:rPr>
        <w:t>俱生执的</w:t>
      </w:r>
      <w:proofErr w:type="gramEnd"/>
      <w:r w:rsidRPr="00E1371A">
        <w:rPr>
          <w:rFonts w:ascii="华文楷体" w:eastAsia="华文楷体" w:hAnsi="华文楷体" w:hint="eastAsia"/>
          <w:sz w:val="28"/>
          <w:szCs w:val="28"/>
        </w:rPr>
        <w:t>。也可以</w:t>
      </w:r>
      <w:proofErr w:type="gramStart"/>
      <w:r w:rsidRPr="00E1371A">
        <w:rPr>
          <w:rFonts w:ascii="华文楷体" w:eastAsia="华文楷体" w:hAnsi="华文楷体" w:hint="eastAsia"/>
          <w:sz w:val="28"/>
          <w:szCs w:val="28"/>
        </w:rPr>
        <w:t>打破</w:t>
      </w:r>
      <w:ins w:id="328" w:author="admin" w:date="2015-09-18T21:00:00Z">
        <w:r w:rsidR="002F5D4B">
          <w:rPr>
            <w:rFonts w:ascii="华文楷体" w:eastAsia="华文楷体" w:hAnsi="华文楷体" w:hint="eastAsia"/>
            <w:sz w:val="28"/>
            <w:szCs w:val="28"/>
          </w:rPr>
          <w:t>遍计</w:t>
        </w:r>
      </w:ins>
      <w:proofErr w:type="gramEnd"/>
      <w:del w:id="329" w:author="admin" w:date="2015-09-18T21:00:00Z">
        <w:r w:rsidRPr="00E1371A" w:rsidDel="002F5D4B">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执，但是对俱生的</w:t>
      </w:r>
      <w:del w:id="330" w:author="admin" w:date="2015-09-18T21:00:00Z">
        <w:r w:rsidRPr="00E1371A" w:rsidDel="002F5D4B">
          <w:rPr>
            <w:rFonts w:ascii="华文楷体" w:eastAsia="华文楷体" w:hAnsi="华文楷体" w:hint="eastAsia"/>
            <w:sz w:val="28"/>
            <w:szCs w:val="28"/>
          </w:rPr>
          <w:delText>执着</w:delText>
        </w:r>
      </w:del>
      <w:proofErr w:type="gramStart"/>
      <w:ins w:id="331" w:author="admin" w:date="2015-09-18T21:00:00Z">
        <w:r w:rsidR="002F5D4B">
          <w:rPr>
            <w:rFonts w:ascii="华文楷体" w:eastAsia="华文楷体" w:hAnsi="华文楷体" w:hint="eastAsia"/>
            <w:sz w:val="28"/>
            <w:szCs w:val="28"/>
          </w:rPr>
          <w:t>执著</w:t>
        </w:r>
      </w:ins>
      <w:r w:rsidRPr="00E1371A">
        <w:rPr>
          <w:rFonts w:ascii="华文楷体" w:eastAsia="华文楷体" w:hAnsi="华文楷体" w:hint="eastAsia"/>
          <w:sz w:val="28"/>
          <w:szCs w:val="28"/>
        </w:rPr>
        <w:t>还</w:t>
      </w:r>
      <w:proofErr w:type="gramEnd"/>
      <w:r w:rsidRPr="00E1371A">
        <w:rPr>
          <w:rFonts w:ascii="华文楷体" w:eastAsia="华文楷体" w:hAnsi="华文楷体" w:hint="eastAsia"/>
          <w:sz w:val="28"/>
          <w:szCs w:val="28"/>
        </w:rPr>
        <w:t>不能打破。第二个问题如果打破了俱生执，同时就能够</w:t>
      </w:r>
      <w:proofErr w:type="gramStart"/>
      <w:r w:rsidRPr="00E1371A">
        <w:rPr>
          <w:rFonts w:ascii="华文楷体" w:eastAsia="华文楷体" w:hAnsi="华文楷体" w:hint="eastAsia"/>
          <w:sz w:val="28"/>
          <w:szCs w:val="28"/>
        </w:rPr>
        <w:t>打破</w:t>
      </w:r>
      <w:ins w:id="332" w:author="admin" w:date="2015-09-18T21:00:00Z">
        <w:r w:rsidR="00EF75D3">
          <w:rPr>
            <w:rFonts w:ascii="华文楷体" w:eastAsia="华文楷体" w:hAnsi="华文楷体" w:hint="eastAsia"/>
            <w:sz w:val="28"/>
            <w:szCs w:val="28"/>
          </w:rPr>
          <w:t>遍计</w:t>
        </w:r>
      </w:ins>
      <w:proofErr w:type="gramEnd"/>
      <w:del w:id="333" w:author="admin" w:date="2015-09-18T21:00:00Z">
        <w:r w:rsidRPr="00E1371A" w:rsidDel="00EF75D3">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执。那么这个是什么原因呢？就是因为俱生执著</w:t>
      </w:r>
      <w:proofErr w:type="gramStart"/>
      <w:r w:rsidRPr="00E1371A">
        <w:rPr>
          <w:rFonts w:ascii="华文楷体" w:eastAsia="华文楷体" w:hAnsi="华文楷体" w:hint="eastAsia"/>
          <w:sz w:val="28"/>
          <w:szCs w:val="28"/>
        </w:rPr>
        <w:t>是</w:t>
      </w:r>
      <w:ins w:id="334" w:author="admin" w:date="2015-09-18T21:01:00Z">
        <w:r w:rsidR="00EF75D3">
          <w:rPr>
            <w:rFonts w:ascii="华文楷体" w:eastAsia="华文楷体" w:hAnsi="华文楷体" w:hint="eastAsia"/>
            <w:sz w:val="28"/>
            <w:szCs w:val="28"/>
          </w:rPr>
          <w:t>遍计</w:t>
        </w:r>
      </w:ins>
      <w:proofErr w:type="gramEnd"/>
      <w:del w:id="335" w:author="admin" w:date="2015-09-18T21:01:00Z">
        <w:r w:rsidRPr="00E1371A" w:rsidDel="00EF75D3">
          <w:rPr>
            <w:rFonts w:ascii="华文楷体" w:eastAsia="华文楷体" w:hAnsi="华文楷体" w:hint="eastAsia"/>
            <w:sz w:val="28"/>
            <w:szCs w:val="28"/>
          </w:rPr>
          <w:delText>遍际执着</w:delText>
        </w:r>
      </w:del>
      <w:ins w:id="336" w:author="admin" w:date="2015-09-18T21:01:00Z">
        <w:r w:rsidR="00EF75D3">
          <w:rPr>
            <w:rFonts w:ascii="华文楷体" w:eastAsia="华文楷体" w:hAnsi="华文楷体" w:hint="eastAsia"/>
            <w:sz w:val="28"/>
            <w:szCs w:val="28"/>
          </w:rPr>
          <w:t>执著</w:t>
        </w:r>
      </w:ins>
      <w:r w:rsidRPr="00E1371A">
        <w:rPr>
          <w:rFonts w:ascii="华文楷体" w:eastAsia="华文楷体" w:hAnsi="华文楷体" w:hint="eastAsia"/>
          <w:sz w:val="28"/>
          <w:szCs w:val="28"/>
        </w:rPr>
        <w:t>的根本</w:t>
      </w:r>
      <w:del w:id="337" w:author="admin" w:date="2015-09-18T21:01:00Z">
        <w:r w:rsidRPr="00E1371A" w:rsidDel="00A71768">
          <w:rPr>
            <w:rFonts w:ascii="华文楷体" w:eastAsia="华文楷体" w:hAnsi="华文楷体" w:hint="eastAsia"/>
            <w:sz w:val="28"/>
            <w:szCs w:val="28"/>
          </w:rPr>
          <w:delText>，</w:delText>
        </w:r>
      </w:del>
      <w:ins w:id="338" w:author="admin" w:date="2015-09-18T21:01:00Z">
        <w:r w:rsidR="00A71768">
          <w:rPr>
            <w:rFonts w:ascii="华文楷体" w:eastAsia="华文楷体" w:hAnsi="华文楷体" w:hint="eastAsia"/>
            <w:sz w:val="28"/>
            <w:szCs w:val="28"/>
          </w:rPr>
          <w:t>。</w:t>
        </w:r>
      </w:ins>
      <w:r w:rsidRPr="00E1371A">
        <w:rPr>
          <w:rFonts w:ascii="华文楷体" w:eastAsia="华文楷体" w:hAnsi="华文楷体" w:hint="eastAsia"/>
          <w:sz w:val="28"/>
          <w:szCs w:val="28"/>
        </w:rPr>
        <w:t>所以说像这样讲的时候，那么如果你把根本破了，它的支分也就破了。那么如果你就是说你只</w:t>
      </w:r>
      <w:proofErr w:type="gramStart"/>
      <w:r w:rsidRPr="00E1371A">
        <w:rPr>
          <w:rFonts w:ascii="华文楷体" w:eastAsia="华文楷体" w:hAnsi="华文楷体" w:hint="eastAsia"/>
          <w:sz w:val="28"/>
          <w:szCs w:val="28"/>
        </w:rPr>
        <w:t>破支分</w:t>
      </w:r>
      <w:proofErr w:type="gramEnd"/>
      <w:r w:rsidRPr="00E1371A">
        <w:rPr>
          <w:rFonts w:ascii="华文楷体" w:eastAsia="华文楷体" w:hAnsi="华文楷体" w:hint="eastAsia"/>
          <w:sz w:val="28"/>
          <w:szCs w:val="28"/>
        </w:rPr>
        <w:t>，它的根本是不一定破的。所以说如果你打破了俱生的人执、法</w:t>
      </w:r>
      <w:proofErr w:type="gramStart"/>
      <w:r w:rsidRPr="00E1371A">
        <w:rPr>
          <w:rFonts w:ascii="华文楷体" w:eastAsia="华文楷体" w:hAnsi="华文楷体" w:hint="eastAsia"/>
          <w:sz w:val="28"/>
          <w:szCs w:val="28"/>
        </w:rPr>
        <w:t>执的话</w:t>
      </w:r>
      <w:proofErr w:type="gramEnd"/>
      <w:r w:rsidRPr="00E1371A">
        <w:rPr>
          <w:rFonts w:ascii="华文楷体" w:eastAsia="华文楷体" w:hAnsi="华文楷体" w:hint="eastAsia"/>
          <w:sz w:val="28"/>
          <w:szCs w:val="28"/>
        </w:rPr>
        <w:t>那么就可以</w:t>
      </w:r>
      <w:proofErr w:type="gramStart"/>
      <w:r w:rsidRPr="00E1371A">
        <w:rPr>
          <w:rFonts w:ascii="华文楷体" w:eastAsia="华文楷体" w:hAnsi="华文楷体" w:hint="eastAsia"/>
          <w:sz w:val="28"/>
          <w:szCs w:val="28"/>
        </w:rPr>
        <w:t>打破</w:t>
      </w:r>
      <w:ins w:id="339" w:author="admin" w:date="2015-09-18T21:01:00Z">
        <w:r w:rsidR="00F41FFA">
          <w:rPr>
            <w:rFonts w:ascii="华文楷体" w:eastAsia="华文楷体" w:hAnsi="华文楷体" w:hint="eastAsia"/>
            <w:sz w:val="28"/>
            <w:szCs w:val="28"/>
          </w:rPr>
          <w:t>遍计</w:t>
        </w:r>
      </w:ins>
      <w:proofErr w:type="gramEnd"/>
      <w:del w:id="340" w:author="admin" w:date="2015-09-18T21:01:00Z">
        <w:r w:rsidRPr="00E1371A" w:rsidDel="00F41FFA">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的人执、法执，因为它根本就是俱生的</w:t>
      </w:r>
      <w:del w:id="341" w:author="admin" w:date="2015-09-18T21:01:00Z">
        <w:r w:rsidRPr="00E1371A" w:rsidDel="00F41FFA">
          <w:rPr>
            <w:rFonts w:ascii="华文楷体" w:eastAsia="华文楷体" w:hAnsi="华文楷体" w:hint="eastAsia"/>
            <w:sz w:val="28"/>
            <w:szCs w:val="28"/>
          </w:rPr>
          <w:delText>执着</w:delText>
        </w:r>
      </w:del>
      <w:ins w:id="342" w:author="admin" w:date="2015-09-18T21:01:00Z">
        <w:r w:rsidR="00F41FFA">
          <w:rPr>
            <w:rFonts w:ascii="华文楷体" w:eastAsia="华文楷体" w:hAnsi="华文楷体" w:hint="eastAsia"/>
            <w:sz w:val="28"/>
            <w:szCs w:val="28"/>
          </w:rPr>
          <w:t>执著</w:t>
        </w:r>
      </w:ins>
      <w:r w:rsidRPr="00E1371A">
        <w:rPr>
          <w:rFonts w:ascii="华文楷体" w:eastAsia="华文楷体" w:hAnsi="华文楷体" w:hint="eastAsia"/>
          <w:sz w:val="28"/>
          <w:szCs w:val="28"/>
        </w:rPr>
        <w:t>的缘故。</w:t>
      </w:r>
    </w:p>
    <w:p w:rsidR="00E1371A" w:rsidRPr="00E1371A" w:rsidDel="00B14572" w:rsidRDefault="00E1371A" w:rsidP="00E1371A">
      <w:pPr>
        <w:ind w:firstLine="570"/>
        <w:rPr>
          <w:del w:id="343" w:author="admin" w:date="2015-09-18T21:01:00Z"/>
          <w:rFonts w:ascii="华文楷体" w:eastAsia="华文楷体" w:hAnsi="华文楷体"/>
          <w:sz w:val="28"/>
          <w:szCs w:val="28"/>
        </w:rPr>
      </w:pPr>
      <w:r w:rsidRPr="00E1371A">
        <w:rPr>
          <w:rFonts w:ascii="华文楷体" w:eastAsia="华文楷体" w:hAnsi="华文楷体" w:hint="eastAsia"/>
          <w:sz w:val="28"/>
          <w:szCs w:val="28"/>
        </w:rPr>
        <w:t>那么反过来讲如果你只是打破</w:t>
      </w:r>
      <w:proofErr w:type="gramStart"/>
      <w:r w:rsidRPr="00E1371A">
        <w:rPr>
          <w:rFonts w:ascii="华文楷体" w:eastAsia="华文楷体" w:hAnsi="华文楷体" w:hint="eastAsia"/>
          <w:sz w:val="28"/>
          <w:szCs w:val="28"/>
        </w:rPr>
        <w:t>了</w:t>
      </w:r>
      <w:ins w:id="344" w:author="admin" w:date="2015-09-18T21:01:00Z">
        <w:r w:rsidR="00F41FFA">
          <w:rPr>
            <w:rFonts w:ascii="华文楷体" w:eastAsia="华文楷体" w:hAnsi="华文楷体" w:hint="eastAsia"/>
            <w:sz w:val="28"/>
            <w:szCs w:val="28"/>
          </w:rPr>
          <w:t>遍计</w:t>
        </w:r>
      </w:ins>
      <w:proofErr w:type="gramEnd"/>
      <w:del w:id="345" w:author="admin" w:date="2015-09-18T21:01:00Z">
        <w:r w:rsidRPr="00E1371A" w:rsidDel="00F41FFA">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w:t>
      </w:r>
      <w:del w:id="346" w:author="admin" w:date="2015-09-18T21:02:00Z">
        <w:r w:rsidRPr="00E1371A" w:rsidDel="00B14572">
          <w:rPr>
            <w:rFonts w:ascii="华文楷体" w:eastAsia="华文楷体" w:hAnsi="华文楷体" w:hint="eastAsia"/>
            <w:sz w:val="28"/>
            <w:szCs w:val="28"/>
          </w:rPr>
          <w:delText>执着</w:delText>
        </w:r>
      </w:del>
      <w:ins w:id="347" w:author="admin" w:date="2015-09-18T21:02:00Z">
        <w:r w:rsidR="00B14572">
          <w:rPr>
            <w:rFonts w:ascii="华文楷体" w:eastAsia="华文楷体" w:hAnsi="华文楷体" w:hint="eastAsia"/>
            <w:sz w:val="28"/>
            <w:szCs w:val="28"/>
          </w:rPr>
          <w:t>执著</w:t>
        </w:r>
      </w:ins>
      <w:r w:rsidRPr="00E1371A">
        <w:rPr>
          <w:rFonts w:ascii="华文楷体" w:eastAsia="华文楷体" w:hAnsi="华文楷体" w:hint="eastAsia"/>
          <w:sz w:val="28"/>
          <w:szCs w:val="28"/>
        </w:rPr>
        <w:t>，那对俱生的执着不一定有害，是不会有妨害的。所以像这样讲的时候，这个地</w:t>
      </w:r>
      <w:r w:rsidRPr="00E1371A">
        <w:rPr>
          <w:rFonts w:ascii="华文楷体" w:eastAsia="华文楷体" w:hAnsi="华文楷体" w:hint="eastAsia"/>
          <w:sz w:val="28"/>
          <w:szCs w:val="28"/>
        </w:rPr>
        <w:lastRenderedPageBreak/>
        <w:t>方是有一个分析的。</w:t>
      </w:r>
    </w:p>
    <w:p w:rsidR="00E1371A" w:rsidRPr="00E1371A" w:rsidRDefault="00E1371A" w:rsidP="00B14572">
      <w:pPr>
        <w:ind w:firstLine="570"/>
        <w:rPr>
          <w:rFonts w:ascii="华文楷体" w:eastAsia="华文楷体" w:hAnsi="华文楷体"/>
          <w:sz w:val="28"/>
          <w:szCs w:val="28"/>
        </w:rPr>
      </w:pPr>
      <w:del w:id="348" w:author="admin" w:date="2015-09-18T21:01:00Z">
        <w:r w:rsidRPr="00E1371A" w:rsidDel="00B14572">
          <w:rPr>
            <w:rFonts w:ascii="华文楷体" w:eastAsia="华文楷体" w:hAnsi="华文楷体" w:hint="eastAsia"/>
            <w:sz w:val="28"/>
            <w:szCs w:val="28"/>
          </w:rPr>
          <w:delText xml:space="preserve">    </w:delText>
        </w:r>
      </w:del>
      <w:r w:rsidRPr="00E1371A">
        <w:rPr>
          <w:rFonts w:ascii="华文楷体" w:eastAsia="华文楷体" w:hAnsi="华文楷体" w:hint="eastAsia"/>
          <w:sz w:val="28"/>
          <w:szCs w:val="28"/>
        </w:rPr>
        <w:t>首先观察的一点就是说你打破</w:t>
      </w:r>
      <w:proofErr w:type="gramStart"/>
      <w:r w:rsidRPr="00E1371A">
        <w:rPr>
          <w:rFonts w:ascii="华文楷体" w:eastAsia="华文楷体" w:hAnsi="华文楷体" w:hint="eastAsia"/>
          <w:sz w:val="28"/>
          <w:szCs w:val="28"/>
        </w:rPr>
        <w:t>了</w:t>
      </w:r>
      <w:ins w:id="349" w:author="admin" w:date="2015-09-18T21:01:00Z">
        <w:r w:rsidR="00B14572">
          <w:rPr>
            <w:rFonts w:ascii="华文楷体" w:eastAsia="华文楷体" w:hAnsi="华文楷体" w:hint="eastAsia"/>
            <w:sz w:val="28"/>
            <w:szCs w:val="28"/>
          </w:rPr>
          <w:t>遍计</w:t>
        </w:r>
      </w:ins>
      <w:proofErr w:type="gramEnd"/>
      <w:del w:id="350" w:author="admin" w:date="2015-09-18T21:01:00Z">
        <w:r w:rsidRPr="00E1371A" w:rsidDel="00B14572">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执不一定打破俱生执，打破不了俱生执，就讲这个问题，前面我们念的这一段就是讲这个意思。所以说凭借能破的正理尽管能推翻</w:t>
      </w:r>
      <w:proofErr w:type="gramStart"/>
      <w:r w:rsidRPr="00E1371A">
        <w:rPr>
          <w:rFonts w:ascii="华文楷体" w:eastAsia="华文楷体" w:hAnsi="华文楷体" w:hint="eastAsia"/>
          <w:sz w:val="28"/>
          <w:szCs w:val="28"/>
        </w:rPr>
        <w:t>耽</w:t>
      </w:r>
      <w:proofErr w:type="gramEnd"/>
      <w:r w:rsidRPr="00E1371A">
        <w:rPr>
          <w:rFonts w:ascii="华文楷体" w:eastAsia="华文楷体" w:hAnsi="华文楷体" w:hint="eastAsia"/>
          <w:sz w:val="28"/>
          <w:szCs w:val="28"/>
        </w:rPr>
        <w:t>著常物的一切对境，那么如果对于外道的这些</w:t>
      </w:r>
      <w:proofErr w:type="gramStart"/>
      <w:r w:rsidRPr="00E1371A">
        <w:rPr>
          <w:rFonts w:ascii="华文楷体" w:eastAsia="华文楷体" w:hAnsi="华文楷体" w:hint="eastAsia"/>
          <w:sz w:val="28"/>
          <w:szCs w:val="28"/>
        </w:rPr>
        <w:t>耽</w:t>
      </w:r>
      <w:proofErr w:type="gramEnd"/>
      <w:r w:rsidRPr="00E1371A">
        <w:rPr>
          <w:rFonts w:ascii="华文楷体" w:eastAsia="华文楷体" w:hAnsi="华文楷体" w:hint="eastAsia"/>
          <w:sz w:val="28"/>
          <w:szCs w:val="28"/>
        </w:rPr>
        <w:t>著常有的这些神我，常有的自信等等通过正理就可以把所谓的所有的常物推翻。但由于</w:t>
      </w:r>
      <w:proofErr w:type="gramStart"/>
      <w:r w:rsidRPr="00E1371A">
        <w:rPr>
          <w:rFonts w:ascii="华文楷体" w:eastAsia="华文楷体" w:hAnsi="华文楷体" w:hint="eastAsia"/>
          <w:sz w:val="28"/>
          <w:szCs w:val="28"/>
        </w:rPr>
        <w:t>所有对境并不是</w:t>
      </w:r>
      <w:proofErr w:type="gramEnd"/>
      <w:r w:rsidRPr="00E1371A">
        <w:rPr>
          <w:rFonts w:ascii="华文楷体" w:eastAsia="华文楷体" w:hAnsi="华文楷体" w:hint="eastAsia"/>
          <w:sz w:val="28"/>
          <w:szCs w:val="28"/>
        </w:rPr>
        <w:t>俱</w:t>
      </w:r>
      <w:proofErr w:type="gramStart"/>
      <w:r w:rsidRPr="00E1371A">
        <w:rPr>
          <w:rFonts w:ascii="华文楷体" w:eastAsia="华文楷体" w:hAnsi="华文楷体" w:hint="eastAsia"/>
          <w:sz w:val="28"/>
          <w:szCs w:val="28"/>
        </w:rPr>
        <w:t>生我执的</w:t>
      </w:r>
      <w:proofErr w:type="gramEnd"/>
      <w:r w:rsidRPr="00E1371A">
        <w:rPr>
          <w:rFonts w:ascii="华文楷体" w:eastAsia="华文楷体" w:hAnsi="华文楷体" w:hint="eastAsia"/>
          <w:sz w:val="28"/>
          <w:szCs w:val="28"/>
        </w:rPr>
        <w:t>所依，那么这些常有的这些神我，常有的自性等等所有的</w:t>
      </w:r>
      <w:proofErr w:type="gramStart"/>
      <w:r w:rsidRPr="00E1371A">
        <w:rPr>
          <w:rFonts w:ascii="华文楷体" w:eastAsia="华文楷体" w:hAnsi="华文楷体" w:hint="eastAsia"/>
          <w:sz w:val="28"/>
          <w:szCs w:val="28"/>
        </w:rPr>
        <w:t>对境不是俱生我执</w:t>
      </w:r>
      <w:proofErr w:type="gramEnd"/>
      <w:r w:rsidRPr="00E1371A">
        <w:rPr>
          <w:rFonts w:ascii="华文楷体" w:eastAsia="华文楷体" w:hAnsi="华文楷体" w:hint="eastAsia"/>
          <w:sz w:val="28"/>
          <w:szCs w:val="28"/>
        </w:rPr>
        <w:t>的所依，它不是俱</w:t>
      </w:r>
      <w:proofErr w:type="gramStart"/>
      <w:r w:rsidRPr="00E1371A">
        <w:rPr>
          <w:rFonts w:ascii="华文楷体" w:eastAsia="华文楷体" w:hAnsi="华文楷体" w:hint="eastAsia"/>
          <w:sz w:val="28"/>
          <w:szCs w:val="28"/>
        </w:rPr>
        <w:t>生我执的</w:t>
      </w:r>
      <w:proofErr w:type="gramEnd"/>
      <w:r w:rsidRPr="00E1371A">
        <w:rPr>
          <w:rFonts w:ascii="华文楷体" w:eastAsia="华文楷体" w:hAnsi="华文楷体" w:hint="eastAsia"/>
          <w:sz w:val="28"/>
          <w:szCs w:val="28"/>
        </w:rPr>
        <w:t>所依。那么这个地方有俱</w:t>
      </w:r>
      <w:proofErr w:type="gramStart"/>
      <w:r w:rsidRPr="00E1371A">
        <w:rPr>
          <w:rFonts w:ascii="华文楷体" w:eastAsia="华文楷体" w:hAnsi="华文楷体" w:hint="eastAsia"/>
          <w:sz w:val="28"/>
          <w:szCs w:val="28"/>
        </w:rPr>
        <w:t>生我执和俱生我执</w:t>
      </w:r>
      <w:proofErr w:type="gramEnd"/>
      <w:r w:rsidRPr="00E1371A">
        <w:rPr>
          <w:rFonts w:ascii="华文楷体" w:eastAsia="华文楷体" w:hAnsi="华文楷体" w:hint="eastAsia"/>
          <w:sz w:val="28"/>
          <w:szCs w:val="28"/>
        </w:rPr>
        <w:t>的所依的意思是什么意思呢？这个方面所依</w:t>
      </w:r>
      <w:proofErr w:type="gramStart"/>
      <w:r w:rsidRPr="00E1371A">
        <w:rPr>
          <w:rFonts w:ascii="华文楷体" w:eastAsia="华文楷体" w:hAnsi="华文楷体" w:hint="eastAsia"/>
          <w:sz w:val="28"/>
          <w:szCs w:val="28"/>
        </w:rPr>
        <w:t>是对境的</w:t>
      </w:r>
      <w:proofErr w:type="gramEnd"/>
      <w:r w:rsidRPr="00E1371A">
        <w:rPr>
          <w:rFonts w:ascii="华文楷体" w:eastAsia="华文楷体" w:hAnsi="华文楷体" w:hint="eastAsia"/>
          <w:sz w:val="28"/>
          <w:szCs w:val="28"/>
        </w:rPr>
        <w:t>意思。那么是俱生我执，它就是一种能净，它是一种</w:t>
      </w:r>
      <w:del w:id="351" w:author="admin" w:date="2015-09-18T21:03:00Z">
        <w:r w:rsidRPr="00E1371A" w:rsidDel="000548F2">
          <w:rPr>
            <w:rFonts w:ascii="华文楷体" w:eastAsia="华文楷体" w:hAnsi="华文楷体" w:hint="eastAsia"/>
            <w:sz w:val="28"/>
            <w:szCs w:val="28"/>
          </w:rPr>
          <w:delText>执着</w:delText>
        </w:r>
      </w:del>
      <w:ins w:id="352" w:author="admin" w:date="2015-09-18T21:03:00Z">
        <w:r w:rsidR="000548F2">
          <w:rPr>
            <w:rFonts w:ascii="华文楷体" w:eastAsia="华文楷体" w:hAnsi="华文楷体" w:hint="eastAsia"/>
            <w:sz w:val="28"/>
            <w:szCs w:val="28"/>
          </w:rPr>
          <w:t>执著</w:t>
        </w:r>
      </w:ins>
      <w:r w:rsidRPr="00E1371A">
        <w:rPr>
          <w:rFonts w:ascii="华文楷体" w:eastAsia="华文楷体" w:hAnsi="华文楷体" w:hint="eastAsia"/>
          <w:sz w:val="28"/>
          <w:szCs w:val="28"/>
        </w:rPr>
        <w:t>的状态。俱生</w:t>
      </w:r>
      <w:proofErr w:type="gramStart"/>
      <w:r w:rsidRPr="00E1371A">
        <w:rPr>
          <w:rFonts w:ascii="华文楷体" w:eastAsia="华文楷体" w:hAnsi="华文楷体" w:hint="eastAsia"/>
          <w:sz w:val="28"/>
          <w:szCs w:val="28"/>
        </w:rPr>
        <w:t>我执这个</w:t>
      </w:r>
      <w:proofErr w:type="gramEnd"/>
      <w:r w:rsidRPr="00E1371A">
        <w:rPr>
          <w:rFonts w:ascii="华文楷体" w:eastAsia="华文楷体" w:hAnsi="华文楷体" w:hint="eastAsia"/>
          <w:sz w:val="28"/>
          <w:szCs w:val="28"/>
        </w:rPr>
        <w:t>“执”字实际上讲的是能净。</w:t>
      </w:r>
    </w:p>
    <w:p w:rsidR="00E1371A" w:rsidRPr="00E1371A" w:rsidRDefault="00E1371A" w:rsidP="00E1371A">
      <w:pPr>
        <w:ind w:firstLine="570"/>
        <w:rPr>
          <w:rFonts w:ascii="华文楷体" w:eastAsia="华文楷体" w:hAnsi="华文楷体"/>
          <w:sz w:val="28"/>
          <w:szCs w:val="28"/>
        </w:rPr>
      </w:pPr>
      <w:r w:rsidRPr="00E1371A">
        <w:rPr>
          <w:rFonts w:ascii="华文楷体" w:eastAsia="华文楷体" w:hAnsi="华文楷体" w:hint="eastAsia"/>
          <w:sz w:val="28"/>
          <w:szCs w:val="28"/>
        </w:rPr>
        <w:t>那么俱生</w:t>
      </w:r>
      <w:proofErr w:type="gramStart"/>
      <w:r w:rsidRPr="00E1371A">
        <w:rPr>
          <w:rFonts w:ascii="华文楷体" w:eastAsia="华文楷体" w:hAnsi="华文楷体" w:hint="eastAsia"/>
          <w:sz w:val="28"/>
          <w:szCs w:val="28"/>
        </w:rPr>
        <w:t>我执它的对境</w:t>
      </w:r>
      <w:proofErr w:type="gramEnd"/>
      <w:r w:rsidRPr="00E1371A">
        <w:rPr>
          <w:rFonts w:ascii="华文楷体" w:eastAsia="华文楷体" w:hAnsi="华文楷体" w:hint="eastAsia"/>
          <w:sz w:val="28"/>
          <w:szCs w:val="28"/>
        </w:rPr>
        <w:t>是什么呢？它的对境、它的所依就是，</w:t>
      </w:r>
      <w:proofErr w:type="gramStart"/>
      <w:r w:rsidRPr="00E1371A">
        <w:rPr>
          <w:rFonts w:ascii="华文楷体" w:eastAsia="华文楷体" w:hAnsi="华文楷体" w:hint="eastAsia"/>
          <w:sz w:val="28"/>
          <w:szCs w:val="28"/>
        </w:rPr>
        <w:t>对境实际上</w:t>
      </w:r>
      <w:proofErr w:type="gramEnd"/>
      <w:r w:rsidRPr="00E1371A">
        <w:rPr>
          <w:rFonts w:ascii="华文楷体" w:eastAsia="华文楷体" w:hAnsi="华文楷体" w:hint="eastAsia"/>
          <w:sz w:val="28"/>
          <w:szCs w:val="28"/>
        </w:rPr>
        <w:t>就是一种它的这样一种我，实际上俱生</w:t>
      </w:r>
      <w:proofErr w:type="gramStart"/>
      <w:r w:rsidRPr="00E1371A">
        <w:rPr>
          <w:rFonts w:ascii="华文楷体" w:eastAsia="华文楷体" w:hAnsi="华文楷体" w:hint="eastAsia"/>
          <w:sz w:val="28"/>
          <w:szCs w:val="28"/>
        </w:rPr>
        <w:t>我执所</w:t>
      </w:r>
      <w:proofErr w:type="gramEnd"/>
      <w:del w:id="353" w:author="admin" w:date="2015-09-18T21:04:00Z">
        <w:r w:rsidRPr="00E1371A" w:rsidDel="00916FC0">
          <w:rPr>
            <w:rFonts w:ascii="华文楷体" w:eastAsia="华文楷体" w:hAnsi="华文楷体" w:hint="eastAsia"/>
            <w:sz w:val="28"/>
            <w:szCs w:val="28"/>
          </w:rPr>
          <w:delText>执着</w:delText>
        </w:r>
      </w:del>
      <w:ins w:id="354" w:author="admin" w:date="2015-09-18T21:04:00Z">
        <w:r w:rsidR="00916FC0">
          <w:rPr>
            <w:rFonts w:ascii="华文楷体" w:eastAsia="华文楷体" w:hAnsi="华文楷体" w:hint="eastAsia"/>
            <w:sz w:val="28"/>
            <w:szCs w:val="28"/>
          </w:rPr>
          <w:t>执著</w:t>
        </w:r>
      </w:ins>
      <w:r w:rsidRPr="00E1371A">
        <w:rPr>
          <w:rFonts w:ascii="华文楷体" w:eastAsia="华文楷体" w:hAnsi="华文楷体" w:hint="eastAsia"/>
          <w:sz w:val="28"/>
          <w:szCs w:val="28"/>
        </w:rPr>
        <w:t>的</w:t>
      </w:r>
      <w:proofErr w:type="gramStart"/>
      <w:r w:rsidRPr="00E1371A">
        <w:rPr>
          <w:rFonts w:ascii="华文楷体" w:eastAsia="华文楷体" w:hAnsi="华文楷体" w:hint="eastAsia"/>
          <w:sz w:val="28"/>
          <w:szCs w:val="28"/>
        </w:rPr>
        <w:t>对境就是俱</w:t>
      </w:r>
      <w:proofErr w:type="gramEnd"/>
      <w:r w:rsidRPr="00E1371A">
        <w:rPr>
          <w:rFonts w:ascii="华文楷体" w:eastAsia="华文楷体" w:hAnsi="华文楷体" w:hint="eastAsia"/>
          <w:sz w:val="28"/>
          <w:szCs w:val="28"/>
        </w:rPr>
        <w:t>生我。现在就是说你的这个常法，所谓的常法并不是俱</w:t>
      </w:r>
      <w:proofErr w:type="gramStart"/>
      <w:r w:rsidRPr="00E1371A">
        <w:rPr>
          <w:rFonts w:ascii="华文楷体" w:eastAsia="华文楷体" w:hAnsi="华文楷体" w:hint="eastAsia"/>
          <w:sz w:val="28"/>
          <w:szCs w:val="28"/>
        </w:rPr>
        <w:t>生我执</w:t>
      </w:r>
      <w:proofErr w:type="gramEnd"/>
      <w:del w:id="355" w:author="admin" w:date="2015-09-18T21:04:00Z">
        <w:r w:rsidRPr="00E1371A" w:rsidDel="00527FC3">
          <w:rPr>
            <w:rFonts w:ascii="华文楷体" w:eastAsia="华文楷体" w:hAnsi="华文楷体" w:hint="eastAsia"/>
            <w:sz w:val="28"/>
            <w:szCs w:val="28"/>
          </w:rPr>
          <w:delText>执着</w:delText>
        </w:r>
      </w:del>
      <w:ins w:id="356" w:author="admin" w:date="2015-09-18T21:04:00Z">
        <w:r w:rsidR="00527FC3">
          <w:rPr>
            <w:rFonts w:ascii="华文楷体" w:eastAsia="华文楷体" w:hAnsi="华文楷体" w:hint="eastAsia"/>
            <w:sz w:val="28"/>
            <w:szCs w:val="28"/>
          </w:rPr>
          <w:t>执著</w:t>
        </w:r>
      </w:ins>
      <w:r w:rsidRPr="00E1371A">
        <w:rPr>
          <w:rFonts w:ascii="华文楷体" w:eastAsia="华文楷体" w:hAnsi="华文楷体" w:hint="eastAsia"/>
          <w:sz w:val="28"/>
          <w:szCs w:val="28"/>
        </w:rPr>
        <w:t>的对境。俱</w:t>
      </w:r>
      <w:proofErr w:type="gramStart"/>
      <w:r w:rsidRPr="00E1371A">
        <w:rPr>
          <w:rFonts w:ascii="华文楷体" w:eastAsia="华文楷体" w:hAnsi="华文楷体" w:hint="eastAsia"/>
          <w:sz w:val="28"/>
          <w:szCs w:val="28"/>
        </w:rPr>
        <w:t>生我执实际上</w:t>
      </w:r>
      <w:proofErr w:type="gramEnd"/>
      <w:r w:rsidRPr="00E1371A">
        <w:rPr>
          <w:rFonts w:ascii="华文楷体" w:eastAsia="华文楷体" w:hAnsi="华文楷体" w:hint="eastAsia"/>
          <w:sz w:val="28"/>
          <w:szCs w:val="28"/>
        </w:rPr>
        <w:t>前面上讲过它是一种没有经过详</w:t>
      </w:r>
      <w:ins w:id="357" w:author="admin" w:date="2015-09-18T21:04:00Z">
        <w:r w:rsidR="00CC59B9">
          <w:rPr>
            <w:rFonts w:ascii="华文楷体" w:eastAsia="华文楷体" w:hAnsi="华文楷体" w:hint="eastAsia"/>
            <w:sz w:val="28"/>
            <w:szCs w:val="28"/>
          </w:rPr>
          <w:t>察</w:t>
        </w:r>
      </w:ins>
      <w:del w:id="358" w:author="admin" w:date="2015-09-18T21:04:00Z">
        <w:r w:rsidRPr="00E1371A" w:rsidDel="00CC59B9">
          <w:rPr>
            <w:rFonts w:ascii="华文楷体" w:eastAsia="华文楷体" w:hAnsi="华文楷体" w:hint="eastAsia"/>
            <w:sz w:val="28"/>
            <w:szCs w:val="28"/>
          </w:rPr>
          <w:delText>查</w:delText>
        </w:r>
      </w:del>
      <w:r w:rsidRPr="00E1371A">
        <w:rPr>
          <w:rFonts w:ascii="华文楷体" w:eastAsia="华文楷体" w:hAnsi="华文楷体" w:hint="eastAsia"/>
          <w:sz w:val="28"/>
          <w:szCs w:val="28"/>
        </w:rPr>
        <w:t>细审的俱生带来的一种</w:t>
      </w:r>
      <w:del w:id="359" w:author="admin" w:date="2015-09-18T21:04:00Z">
        <w:r w:rsidRPr="00E1371A" w:rsidDel="00CC59B9">
          <w:rPr>
            <w:rFonts w:ascii="华文楷体" w:eastAsia="华文楷体" w:hAnsi="华文楷体" w:hint="eastAsia"/>
            <w:sz w:val="28"/>
            <w:szCs w:val="28"/>
          </w:rPr>
          <w:delText>执着</w:delText>
        </w:r>
      </w:del>
      <w:ins w:id="360" w:author="admin" w:date="2015-09-18T21:04:00Z">
        <w:r w:rsidR="00CC59B9">
          <w:rPr>
            <w:rFonts w:ascii="华文楷体" w:eastAsia="华文楷体" w:hAnsi="华文楷体" w:hint="eastAsia"/>
            <w:sz w:val="28"/>
            <w:szCs w:val="28"/>
          </w:rPr>
          <w:t>执著</w:t>
        </w:r>
      </w:ins>
      <w:r w:rsidRPr="00E1371A">
        <w:rPr>
          <w:rFonts w:ascii="华文楷体" w:eastAsia="华文楷体" w:hAnsi="华文楷体" w:hint="eastAsia"/>
          <w:sz w:val="28"/>
          <w:szCs w:val="28"/>
        </w:rPr>
        <w:t>。所以说它所执着的就是一种俱生我。现在就是说你</w:t>
      </w:r>
      <w:proofErr w:type="gramStart"/>
      <w:r w:rsidRPr="00E1371A">
        <w:rPr>
          <w:rFonts w:ascii="华文楷体" w:eastAsia="华文楷体" w:hAnsi="华文楷体" w:hint="eastAsia"/>
          <w:sz w:val="28"/>
          <w:szCs w:val="28"/>
        </w:rPr>
        <w:t>把</w:t>
      </w:r>
      <w:ins w:id="361" w:author="admin" w:date="2015-09-18T21:04:00Z">
        <w:r w:rsidR="009B2B2F">
          <w:rPr>
            <w:rFonts w:ascii="华文楷体" w:eastAsia="华文楷体" w:hAnsi="华文楷体" w:hint="eastAsia"/>
            <w:sz w:val="28"/>
            <w:szCs w:val="28"/>
          </w:rPr>
          <w:t>遍计</w:t>
        </w:r>
      </w:ins>
      <w:proofErr w:type="gramEnd"/>
      <w:del w:id="362" w:author="admin" w:date="2015-09-18T21:04:00Z">
        <w:r w:rsidRPr="00E1371A" w:rsidDel="009B2B2F">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我推翻了，那么</w:t>
      </w:r>
      <w:proofErr w:type="gramStart"/>
      <w:r w:rsidRPr="00E1371A">
        <w:rPr>
          <w:rFonts w:ascii="华文楷体" w:eastAsia="华文楷体" w:hAnsi="华文楷体" w:hint="eastAsia"/>
          <w:sz w:val="28"/>
          <w:szCs w:val="28"/>
        </w:rPr>
        <w:t>这个</w:t>
      </w:r>
      <w:ins w:id="363" w:author="admin" w:date="2015-09-18T21:04:00Z">
        <w:r w:rsidR="009B2B2F">
          <w:rPr>
            <w:rFonts w:ascii="华文楷体" w:eastAsia="华文楷体" w:hAnsi="华文楷体" w:hint="eastAsia"/>
            <w:sz w:val="28"/>
            <w:szCs w:val="28"/>
          </w:rPr>
          <w:t>遍计</w:t>
        </w:r>
      </w:ins>
      <w:proofErr w:type="gramEnd"/>
      <w:del w:id="364" w:author="admin" w:date="2015-09-18T21:04:00Z">
        <w:r w:rsidRPr="00E1371A" w:rsidDel="009B2B2F">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我并不是俱</w:t>
      </w:r>
      <w:proofErr w:type="gramStart"/>
      <w:r w:rsidRPr="00E1371A">
        <w:rPr>
          <w:rFonts w:ascii="华文楷体" w:eastAsia="华文楷体" w:hAnsi="华文楷体" w:hint="eastAsia"/>
          <w:sz w:val="28"/>
          <w:szCs w:val="28"/>
        </w:rPr>
        <w:t>生我执的</w:t>
      </w:r>
      <w:proofErr w:type="gramEnd"/>
      <w:r w:rsidRPr="00E1371A">
        <w:rPr>
          <w:rFonts w:ascii="华文楷体" w:eastAsia="华文楷体" w:hAnsi="华文楷体" w:hint="eastAsia"/>
          <w:sz w:val="28"/>
          <w:szCs w:val="28"/>
        </w:rPr>
        <w:t>所缘境，不是它的所依。所以说你虽然把</w:t>
      </w:r>
      <w:proofErr w:type="gramStart"/>
      <w:r w:rsidRPr="00E1371A">
        <w:rPr>
          <w:rFonts w:ascii="华文楷体" w:eastAsia="华文楷体" w:hAnsi="华文楷体" w:hint="eastAsia"/>
          <w:sz w:val="28"/>
          <w:szCs w:val="28"/>
        </w:rPr>
        <w:t>耽</w:t>
      </w:r>
      <w:proofErr w:type="gramEnd"/>
      <w:r w:rsidRPr="00E1371A">
        <w:rPr>
          <w:rFonts w:ascii="华文楷体" w:eastAsia="华文楷体" w:hAnsi="华文楷体" w:hint="eastAsia"/>
          <w:sz w:val="28"/>
          <w:szCs w:val="28"/>
        </w:rPr>
        <w:t>著常物</w:t>
      </w:r>
      <w:proofErr w:type="gramStart"/>
      <w:r w:rsidRPr="00E1371A">
        <w:rPr>
          <w:rFonts w:ascii="华文楷体" w:eastAsia="华文楷体" w:hAnsi="华文楷体" w:hint="eastAsia"/>
          <w:sz w:val="28"/>
          <w:szCs w:val="28"/>
        </w:rPr>
        <w:t>的对境打破</w:t>
      </w:r>
      <w:proofErr w:type="gramEnd"/>
      <w:r w:rsidRPr="00E1371A">
        <w:rPr>
          <w:rFonts w:ascii="华文楷体" w:eastAsia="华文楷体" w:hAnsi="华文楷体" w:hint="eastAsia"/>
          <w:sz w:val="28"/>
          <w:szCs w:val="28"/>
        </w:rPr>
        <w:t>了也是破不了俱</w:t>
      </w:r>
      <w:proofErr w:type="gramStart"/>
      <w:r w:rsidRPr="00E1371A">
        <w:rPr>
          <w:rFonts w:ascii="华文楷体" w:eastAsia="华文楷体" w:hAnsi="华文楷体" w:hint="eastAsia"/>
          <w:sz w:val="28"/>
          <w:szCs w:val="28"/>
        </w:rPr>
        <w:t>生我执的</w:t>
      </w:r>
      <w:proofErr w:type="gramEnd"/>
      <w:r w:rsidRPr="00E1371A">
        <w:rPr>
          <w:rFonts w:ascii="华文楷体" w:eastAsia="华文楷体" w:hAnsi="华文楷体" w:hint="eastAsia"/>
          <w:sz w:val="28"/>
          <w:szCs w:val="28"/>
        </w:rPr>
        <w:t>。因为俱</w:t>
      </w:r>
      <w:proofErr w:type="gramStart"/>
      <w:r w:rsidRPr="00E1371A">
        <w:rPr>
          <w:rFonts w:ascii="华文楷体" w:eastAsia="华文楷体" w:hAnsi="华文楷体" w:hint="eastAsia"/>
          <w:sz w:val="28"/>
          <w:szCs w:val="28"/>
        </w:rPr>
        <w:t>生我执和俱生</w:t>
      </w:r>
      <w:proofErr w:type="gramEnd"/>
      <w:r w:rsidRPr="00E1371A">
        <w:rPr>
          <w:rFonts w:ascii="华文楷体" w:eastAsia="华文楷体" w:hAnsi="华文楷体" w:hint="eastAsia"/>
          <w:sz w:val="28"/>
          <w:szCs w:val="28"/>
        </w:rPr>
        <w:t>的我它是一对，那么你要打破俱生我执，必须要把俱生我打破，俱生的我</w:t>
      </w:r>
      <w:proofErr w:type="gramStart"/>
      <w:r w:rsidRPr="00E1371A">
        <w:rPr>
          <w:rFonts w:ascii="华文楷体" w:eastAsia="华文楷体" w:hAnsi="华文楷体" w:hint="eastAsia"/>
          <w:sz w:val="28"/>
          <w:szCs w:val="28"/>
        </w:rPr>
        <w:t>这个对境打破</w:t>
      </w:r>
      <w:proofErr w:type="gramEnd"/>
      <w:r w:rsidRPr="00E1371A">
        <w:rPr>
          <w:rFonts w:ascii="华文楷体" w:eastAsia="华文楷体" w:hAnsi="华文楷体" w:hint="eastAsia"/>
          <w:sz w:val="28"/>
          <w:szCs w:val="28"/>
        </w:rPr>
        <w:t>之后呢，俱生</w:t>
      </w:r>
      <w:proofErr w:type="gramStart"/>
      <w:r w:rsidRPr="00E1371A">
        <w:rPr>
          <w:rFonts w:ascii="华文楷体" w:eastAsia="华文楷体" w:hAnsi="华文楷体" w:hint="eastAsia"/>
          <w:sz w:val="28"/>
          <w:szCs w:val="28"/>
        </w:rPr>
        <w:t>我执的能净</w:t>
      </w:r>
      <w:proofErr w:type="gramEnd"/>
      <w:r w:rsidRPr="00E1371A">
        <w:rPr>
          <w:rFonts w:ascii="华文楷体" w:eastAsia="华文楷体" w:hAnsi="华文楷体" w:hint="eastAsia"/>
          <w:sz w:val="28"/>
          <w:szCs w:val="28"/>
        </w:rPr>
        <w:t>才能够消失。而</w:t>
      </w:r>
      <w:proofErr w:type="gramStart"/>
      <w:r w:rsidRPr="00E1371A">
        <w:rPr>
          <w:rFonts w:ascii="华文楷体" w:eastAsia="华文楷体" w:hAnsi="华文楷体" w:hint="eastAsia"/>
          <w:sz w:val="28"/>
          <w:szCs w:val="28"/>
        </w:rPr>
        <w:t>就是说</w:t>
      </w:r>
      <w:ins w:id="365" w:author="admin" w:date="2015-09-18T21:06:00Z">
        <w:r w:rsidR="0031735F">
          <w:rPr>
            <w:rFonts w:ascii="华文楷体" w:eastAsia="华文楷体" w:hAnsi="华文楷体" w:hint="eastAsia"/>
            <w:sz w:val="28"/>
            <w:szCs w:val="28"/>
          </w:rPr>
          <w:t>遍计</w:t>
        </w:r>
      </w:ins>
      <w:proofErr w:type="gramEnd"/>
      <w:del w:id="366" w:author="admin" w:date="2015-09-18T21:06:00Z">
        <w:r w:rsidRPr="00E1371A" w:rsidDel="0031735F">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的这样常法，</w:t>
      </w:r>
      <w:proofErr w:type="gramStart"/>
      <w:r w:rsidRPr="00E1371A">
        <w:rPr>
          <w:rFonts w:ascii="华文楷体" w:eastAsia="华文楷体" w:hAnsi="华文楷体" w:hint="eastAsia"/>
          <w:sz w:val="28"/>
          <w:szCs w:val="28"/>
        </w:rPr>
        <w:t>就是说</w:t>
      </w:r>
      <w:ins w:id="367" w:author="admin" w:date="2015-09-18T21:06:00Z">
        <w:r w:rsidR="0031735F">
          <w:rPr>
            <w:rFonts w:ascii="华文楷体" w:eastAsia="华文楷体" w:hAnsi="华文楷体" w:hint="eastAsia"/>
            <w:sz w:val="28"/>
            <w:szCs w:val="28"/>
          </w:rPr>
          <w:t>遍计</w:t>
        </w:r>
      </w:ins>
      <w:proofErr w:type="gramEnd"/>
      <w:del w:id="368" w:author="admin" w:date="2015-09-18T21:06:00Z">
        <w:r w:rsidRPr="00E1371A" w:rsidDel="0031735F">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的这样一种</w:t>
      </w:r>
      <w:proofErr w:type="gramStart"/>
      <w:r w:rsidRPr="00E1371A">
        <w:rPr>
          <w:rFonts w:ascii="华文楷体" w:eastAsia="华文楷体" w:hAnsi="华文楷体" w:hint="eastAsia"/>
          <w:sz w:val="28"/>
          <w:szCs w:val="28"/>
        </w:rPr>
        <w:t>我执它的对境是</w:t>
      </w:r>
      <w:ins w:id="369" w:author="admin" w:date="2015-09-18T21:06:00Z">
        <w:r w:rsidR="0031735F">
          <w:rPr>
            <w:rFonts w:ascii="华文楷体" w:eastAsia="华文楷体" w:hAnsi="华文楷体" w:hint="eastAsia"/>
            <w:sz w:val="28"/>
            <w:szCs w:val="28"/>
          </w:rPr>
          <w:t>遍计</w:t>
        </w:r>
      </w:ins>
      <w:proofErr w:type="gramEnd"/>
      <w:del w:id="370" w:author="admin" w:date="2015-09-18T21:06:00Z">
        <w:r w:rsidRPr="00E1371A" w:rsidDel="0031735F">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我，所以现</w:t>
      </w:r>
      <w:r w:rsidRPr="00E1371A">
        <w:rPr>
          <w:rFonts w:ascii="华文楷体" w:eastAsia="华文楷体" w:hAnsi="华文楷体" w:hint="eastAsia"/>
          <w:sz w:val="28"/>
          <w:szCs w:val="28"/>
        </w:rPr>
        <w:lastRenderedPageBreak/>
        <w:t>在你是</w:t>
      </w:r>
      <w:proofErr w:type="gramStart"/>
      <w:r w:rsidRPr="00E1371A">
        <w:rPr>
          <w:rFonts w:ascii="华文楷体" w:eastAsia="华文楷体" w:hAnsi="华文楷体" w:hint="eastAsia"/>
          <w:sz w:val="28"/>
          <w:szCs w:val="28"/>
        </w:rPr>
        <w:t>把</w:t>
      </w:r>
      <w:ins w:id="371" w:author="admin" w:date="2015-09-18T21:06:00Z">
        <w:r w:rsidR="0031735F">
          <w:rPr>
            <w:rFonts w:ascii="华文楷体" w:eastAsia="华文楷体" w:hAnsi="华文楷体" w:hint="eastAsia"/>
            <w:sz w:val="28"/>
            <w:szCs w:val="28"/>
          </w:rPr>
          <w:t>遍计</w:t>
        </w:r>
      </w:ins>
      <w:proofErr w:type="gramEnd"/>
      <w:del w:id="372" w:author="admin" w:date="2015-09-18T21:06:00Z">
        <w:r w:rsidRPr="00E1371A" w:rsidDel="0031735F">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的我打破了，只能够说是</w:t>
      </w:r>
      <w:proofErr w:type="gramStart"/>
      <w:r w:rsidRPr="00E1371A">
        <w:rPr>
          <w:rFonts w:ascii="华文楷体" w:eastAsia="华文楷体" w:hAnsi="华文楷体" w:hint="eastAsia"/>
          <w:sz w:val="28"/>
          <w:szCs w:val="28"/>
        </w:rPr>
        <w:t>打破</w:t>
      </w:r>
      <w:ins w:id="373" w:author="admin" w:date="2015-09-18T21:06:00Z">
        <w:r w:rsidR="0031735F">
          <w:rPr>
            <w:rFonts w:ascii="华文楷体" w:eastAsia="华文楷体" w:hAnsi="华文楷体" w:hint="eastAsia"/>
            <w:sz w:val="28"/>
            <w:szCs w:val="28"/>
          </w:rPr>
          <w:t>遍计</w:t>
        </w:r>
      </w:ins>
      <w:proofErr w:type="gramEnd"/>
      <w:del w:id="374" w:author="admin" w:date="2015-09-18T21:06:00Z">
        <w:r w:rsidRPr="00E1371A" w:rsidDel="0031735F">
          <w:rPr>
            <w:rFonts w:ascii="华文楷体" w:eastAsia="华文楷体" w:hAnsi="华文楷体" w:hint="eastAsia"/>
            <w:sz w:val="28"/>
            <w:szCs w:val="28"/>
          </w:rPr>
          <w:delText>遍际</w:delText>
        </w:r>
      </w:del>
      <w:r w:rsidRPr="00E1371A">
        <w:rPr>
          <w:rFonts w:ascii="华文楷体" w:eastAsia="华文楷体" w:hAnsi="华文楷体" w:hint="eastAsia"/>
          <w:sz w:val="28"/>
          <w:szCs w:val="28"/>
        </w:rPr>
        <w:t>的我执，而对于俱生</w:t>
      </w:r>
      <w:proofErr w:type="gramStart"/>
      <w:r w:rsidRPr="00E1371A">
        <w:rPr>
          <w:rFonts w:ascii="华文楷体" w:eastAsia="华文楷体" w:hAnsi="华文楷体" w:hint="eastAsia"/>
          <w:sz w:val="28"/>
          <w:szCs w:val="28"/>
        </w:rPr>
        <w:t>我执是</w:t>
      </w:r>
      <w:proofErr w:type="gramEnd"/>
      <w:r w:rsidRPr="00E1371A">
        <w:rPr>
          <w:rFonts w:ascii="华文楷体" w:eastAsia="华文楷体" w:hAnsi="华文楷体" w:hint="eastAsia"/>
          <w:sz w:val="28"/>
          <w:szCs w:val="28"/>
        </w:rPr>
        <w:t>没有妨害的。</w:t>
      </w:r>
    </w:p>
    <w:p w:rsidR="00DA349F" w:rsidDel="009D466E" w:rsidRDefault="00E1371A" w:rsidP="00E1371A">
      <w:pPr>
        <w:ind w:firstLine="570"/>
        <w:rPr>
          <w:del w:id="375" w:author="admin" w:date="2015-09-18T21:07:00Z"/>
          <w:rFonts w:ascii="华文楷体" w:eastAsia="华文楷体" w:hAnsi="华文楷体"/>
          <w:sz w:val="28"/>
          <w:szCs w:val="28"/>
        </w:rPr>
      </w:pPr>
      <w:del w:id="376" w:author="admin" w:date="2015-09-18T21:07:00Z">
        <w:r w:rsidRPr="00E1371A" w:rsidDel="009D466E">
          <w:rPr>
            <w:rFonts w:ascii="华文楷体" w:eastAsia="华文楷体" w:hAnsi="华文楷体" w:hint="eastAsia"/>
            <w:sz w:val="28"/>
            <w:szCs w:val="28"/>
          </w:rPr>
          <w:delText>真正众生流转的根本是遍际执还是俱生执呢？</w:delText>
        </w:r>
      </w:del>
    </w:p>
    <w:p w:rsidR="00E649BD" w:rsidRDefault="00F25E61" w:rsidP="00E1371A">
      <w:pPr>
        <w:ind w:firstLine="570"/>
        <w:rPr>
          <w:ins w:id="377" w:author="admin" w:date="2015-09-18T21:08:00Z"/>
          <w:rFonts w:ascii="华文楷体" w:eastAsia="华文楷体" w:hAnsi="华文楷体"/>
          <w:sz w:val="28"/>
          <w:szCs w:val="28"/>
        </w:rPr>
      </w:pPr>
      <w:del w:id="378" w:author="admin" w:date="2015-09-18T21:07:00Z">
        <w:r w:rsidRPr="00F25E61" w:rsidDel="009D466E">
          <w:rPr>
            <w:rFonts w:ascii="华文楷体" w:eastAsia="华文楷体" w:hAnsi="华文楷体" w:hint="eastAsia"/>
            <w:sz w:val="28"/>
            <w:szCs w:val="28"/>
          </w:rPr>
          <w:delText>【29:55】对遍计我执没有妨害的。</w:delText>
        </w:r>
      </w:del>
      <w:r w:rsidRPr="00F25E61">
        <w:rPr>
          <w:rFonts w:ascii="华文楷体" w:eastAsia="华文楷体" w:hAnsi="华文楷体" w:hint="eastAsia"/>
          <w:sz w:val="28"/>
          <w:szCs w:val="28"/>
        </w:rPr>
        <w:t>而就是说真正众生流转的根本，那么</w:t>
      </w:r>
      <w:proofErr w:type="gramStart"/>
      <w:r w:rsidRPr="00F25E61">
        <w:rPr>
          <w:rFonts w:ascii="华文楷体" w:eastAsia="华文楷体" w:hAnsi="华文楷体" w:hint="eastAsia"/>
          <w:sz w:val="28"/>
          <w:szCs w:val="28"/>
        </w:rPr>
        <w:t>是遍计执还是俱生执呢</w:t>
      </w:r>
      <w:proofErr w:type="gramEnd"/>
      <w:r w:rsidRPr="00F25E61">
        <w:rPr>
          <w:rFonts w:ascii="华文楷体" w:eastAsia="华文楷体" w:hAnsi="华文楷体" w:hint="eastAsia"/>
          <w:sz w:val="28"/>
          <w:szCs w:val="28"/>
        </w:rPr>
        <w:t>？你真正众生流转根本是，就是说这样一种这个俱生执，啊是俱生执。所以说当我们运用《中观》</w:t>
      </w:r>
      <w:del w:id="379" w:author="admin" w:date="2015-09-18T21:08:00Z">
        <w:r w:rsidRPr="00F25E61" w:rsidDel="009D466E">
          <w:rPr>
            <w:rFonts w:ascii="华文楷体" w:eastAsia="华文楷体" w:hAnsi="华文楷体" w:hint="eastAsia"/>
            <w:sz w:val="28"/>
            <w:szCs w:val="28"/>
          </w:rPr>
          <w:delText>正念</w:delText>
        </w:r>
      </w:del>
      <w:ins w:id="380" w:author="admin" w:date="2015-09-18T21:08:00Z">
        <w:r w:rsidR="009D466E">
          <w:rPr>
            <w:rFonts w:ascii="华文楷体" w:eastAsia="华文楷体" w:hAnsi="华文楷体" w:hint="eastAsia"/>
            <w:sz w:val="28"/>
            <w:szCs w:val="28"/>
          </w:rPr>
          <w:t>正理</w:t>
        </w:r>
      </w:ins>
      <w:r w:rsidRPr="00F25E61">
        <w:rPr>
          <w:rFonts w:ascii="华文楷体" w:eastAsia="华文楷体" w:hAnsi="华文楷体" w:hint="eastAsia"/>
          <w:sz w:val="28"/>
          <w:szCs w:val="28"/>
        </w:rPr>
        <w:t>打破了</w:t>
      </w:r>
      <w:proofErr w:type="gramStart"/>
      <w:r w:rsidRPr="00F25E61">
        <w:rPr>
          <w:rFonts w:ascii="华文楷体" w:eastAsia="华文楷体" w:hAnsi="华文楷体" w:hint="eastAsia"/>
          <w:sz w:val="28"/>
          <w:szCs w:val="28"/>
        </w:rPr>
        <w:t>遍计执之后</w:t>
      </w:r>
      <w:proofErr w:type="gramEnd"/>
      <w:r w:rsidRPr="00F25E61">
        <w:rPr>
          <w:rFonts w:ascii="华文楷体" w:eastAsia="华文楷体" w:hAnsi="华文楷体" w:hint="eastAsia"/>
          <w:sz w:val="28"/>
          <w:szCs w:val="28"/>
        </w:rPr>
        <w:t>呢，还要进一步的打破俱生执，才能够破坏掉轮回的根本</w:t>
      </w:r>
      <w:del w:id="381" w:author="admin" w:date="2015-09-18T21:08:00Z">
        <w:r w:rsidRPr="00F25E61" w:rsidDel="00E649BD">
          <w:rPr>
            <w:rFonts w:ascii="华文楷体" w:eastAsia="华文楷体" w:hAnsi="华文楷体" w:hint="eastAsia"/>
            <w:sz w:val="28"/>
            <w:szCs w:val="28"/>
          </w:rPr>
          <w:delText>，</w:delText>
        </w:r>
      </w:del>
      <w:ins w:id="382" w:author="admin" w:date="2015-09-18T21:08:00Z">
        <w:r w:rsidR="00E649BD">
          <w:rPr>
            <w:rFonts w:ascii="华文楷体" w:eastAsia="华文楷体" w:hAnsi="华文楷体" w:hint="eastAsia"/>
            <w:sz w:val="28"/>
            <w:szCs w:val="28"/>
          </w:rPr>
          <w:t>。</w:t>
        </w:r>
      </w:ins>
      <w:r w:rsidRPr="00F25E61">
        <w:rPr>
          <w:rFonts w:ascii="华文楷体" w:eastAsia="华文楷体" w:hAnsi="华文楷体" w:hint="eastAsia"/>
          <w:sz w:val="28"/>
          <w:szCs w:val="28"/>
        </w:rPr>
        <w:t>所以说此处讲到，如果你即便是打破了这样一种</w:t>
      </w:r>
      <w:proofErr w:type="gramStart"/>
      <w:r w:rsidRPr="00F25E61">
        <w:rPr>
          <w:rFonts w:ascii="华文楷体" w:eastAsia="华文楷体" w:hAnsi="华文楷体" w:hint="eastAsia"/>
          <w:sz w:val="28"/>
          <w:szCs w:val="28"/>
        </w:rPr>
        <w:t>遍计执</w:t>
      </w:r>
      <w:proofErr w:type="gramEnd"/>
      <w:r w:rsidRPr="00F25E61">
        <w:rPr>
          <w:rFonts w:ascii="华文楷体" w:eastAsia="华文楷体" w:hAnsi="华文楷体" w:hint="eastAsia"/>
          <w:sz w:val="28"/>
          <w:szCs w:val="28"/>
        </w:rPr>
        <w:t>，还是打破不了俱生我执。</w:t>
      </w:r>
    </w:p>
    <w:p w:rsidR="00E649BD" w:rsidRDefault="00F25E61" w:rsidP="00E1371A">
      <w:pPr>
        <w:ind w:firstLine="570"/>
        <w:rPr>
          <w:ins w:id="383" w:author="admin" w:date="2015-09-18T21:08:00Z"/>
          <w:rFonts w:ascii="华文楷体" w:eastAsia="华文楷体" w:hAnsi="华文楷体"/>
          <w:sz w:val="28"/>
          <w:szCs w:val="28"/>
        </w:rPr>
      </w:pPr>
      <w:r w:rsidRPr="00F25E61">
        <w:rPr>
          <w:rFonts w:ascii="华文楷体" w:eastAsia="华文楷体" w:hAnsi="华文楷体" w:hint="eastAsia"/>
          <w:sz w:val="28"/>
          <w:szCs w:val="28"/>
        </w:rPr>
        <w:t>下面从另外一个角度来讲。</w:t>
      </w:r>
    </w:p>
    <w:p w:rsidR="00E649BD" w:rsidRDefault="00F25E61" w:rsidP="00E1371A">
      <w:pPr>
        <w:ind w:firstLine="570"/>
        <w:rPr>
          <w:ins w:id="384" w:author="admin" w:date="2015-09-18T21:08:00Z"/>
          <w:rFonts w:ascii="华文楷体" w:eastAsia="华文楷体" w:hAnsi="华文楷体"/>
          <w:sz w:val="28"/>
          <w:szCs w:val="28"/>
        </w:rPr>
      </w:pPr>
      <w:r w:rsidRPr="00F25E61">
        <w:rPr>
          <w:rFonts w:ascii="华文楷体" w:eastAsia="华文楷体" w:hAnsi="华文楷体" w:hint="eastAsia"/>
          <w:sz w:val="28"/>
          <w:szCs w:val="28"/>
        </w:rPr>
        <w:t>【</w:t>
      </w:r>
      <w:r w:rsidRPr="00E649BD">
        <w:rPr>
          <w:rFonts w:asciiTheme="minorEastAsia" w:hAnsiTheme="minorEastAsia" w:hint="eastAsia"/>
          <w:sz w:val="28"/>
          <w:szCs w:val="28"/>
          <w:rPrChange w:id="385" w:author="admin" w:date="2015-09-18T21:08:00Z">
            <w:rPr>
              <w:rFonts w:ascii="华文楷体" w:eastAsia="华文楷体" w:hAnsi="华文楷体" w:hint="eastAsia"/>
              <w:sz w:val="28"/>
              <w:szCs w:val="28"/>
            </w:rPr>
          </w:rPrChange>
        </w:rPr>
        <w:t>而一旦认识到俱生我执的所取境“我”不存在</w:t>
      </w:r>
      <w:r w:rsidRPr="00E649BD">
        <w:rPr>
          <w:rFonts w:asciiTheme="minorEastAsia" w:hAnsiTheme="minorEastAsia"/>
          <w:sz w:val="28"/>
          <w:szCs w:val="28"/>
          <w:rPrChange w:id="386" w:author="admin" w:date="2015-09-18T21:08:00Z">
            <w:rPr>
              <w:rFonts w:ascii="华文楷体" w:eastAsia="华文楷体" w:hAnsi="华文楷体"/>
              <w:sz w:val="28"/>
              <w:szCs w:val="28"/>
            </w:rPr>
          </w:rPrChange>
        </w:rPr>
        <w:t>,即可推翻被承许的常我、作者等一切遍计所执法,如同了知石女儿不存在便可断定他的容颜色泽也绝对无有一样</w:t>
      </w:r>
      <w:ins w:id="387" w:author="admin" w:date="2015-09-18T21:08:00Z">
        <w:r w:rsidR="00E73690">
          <w:rPr>
            <w:rFonts w:asciiTheme="minorEastAsia" w:hAnsiTheme="minorEastAsia" w:hint="eastAsia"/>
            <w:sz w:val="28"/>
            <w:szCs w:val="28"/>
          </w:rPr>
          <w:t>。</w:t>
        </w:r>
      </w:ins>
      <w:r w:rsidRPr="00F25E61">
        <w:rPr>
          <w:rFonts w:ascii="华文楷体" w:eastAsia="华文楷体" w:hAnsi="华文楷体" w:hint="eastAsia"/>
          <w:sz w:val="28"/>
          <w:szCs w:val="28"/>
        </w:rPr>
        <w:t>】</w:t>
      </w:r>
    </w:p>
    <w:p w:rsidR="00D905EA" w:rsidRDefault="00F25E61" w:rsidP="00E1371A">
      <w:pPr>
        <w:ind w:firstLine="570"/>
        <w:rPr>
          <w:ins w:id="388" w:author="admin" w:date="2015-09-18T21:10:00Z"/>
          <w:rFonts w:ascii="华文楷体" w:eastAsia="华文楷体" w:hAnsi="华文楷体"/>
          <w:sz w:val="28"/>
          <w:szCs w:val="28"/>
        </w:rPr>
      </w:pPr>
      <w:r w:rsidRPr="00F25E61">
        <w:rPr>
          <w:rFonts w:ascii="华文楷体" w:eastAsia="华文楷体" w:hAnsi="华文楷体" w:hint="eastAsia"/>
          <w:sz w:val="28"/>
          <w:szCs w:val="28"/>
        </w:rPr>
        <w:t>那么就是说前面我们讲了</w:t>
      </w:r>
      <w:del w:id="389" w:author="admin" w:date="2015-09-18T21:09:00Z">
        <w:r w:rsidRPr="00F25E61" w:rsidDel="00385335">
          <w:rPr>
            <w:rFonts w:ascii="华文楷体" w:eastAsia="华文楷体" w:hAnsi="华文楷体" w:hint="eastAsia"/>
            <w:sz w:val="28"/>
            <w:szCs w:val="28"/>
          </w:rPr>
          <w:delText>，</w:delText>
        </w:r>
      </w:del>
      <w:r w:rsidRPr="00F25E61">
        <w:rPr>
          <w:rFonts w:ascii="华文楷体" w:eastAsia="华文楷体" w:hAnsi="华文楷体" w:hint="eastAsia"/>
          <w:sz w:val="28"/>
          <w:szCs w:val="28"/>
        </w:rPr>
        <w:t>第二个问题呢，如果你打破了俱生执，</w:t>
      </w:r>
      <w:proofErr w:type="gramStart"/>
      <w:r w:rsidRPr="00F25E61">
        <w:rPr>
          <w:rFonts w:ascii="华文楷体" w:eastAsia="华文楷体" w:hAnsi="华文楷体" w:hint="eastAsia"/>
          <w:sz w:val="28"/>
          <w:szCs w:val="28"/>
        </w:rPr>
        <w:t>遍计执也</w:t>
      </w:r>
      <w:proofErr w:type="gramEnd"/>
      <w:r w:rsidRPr="00F25E61">
        <w:rPr>
          <w:rFonts w:ascii="华文楷体" w:eastAsia="华文楷体" w:hAnsi="华文楷体" w:hint="eastAsia"/>
          <w:sz w:val="28"/>
          <w:szCs w:val="28"/>
        </w:rPr>
        <w:t>能够同时打破，就是讲这个问题。那么一旦认识到俱</w:t>
      </w:r>
      <w:proofErr w:type="gramStart"/>
      <w:r w:rsidRPr="00F25E61">
        <w:rPr>
          <w:rFonts w:ascii="华文楷体" w:eastAsia="华文楷体" w:hAnsi="华文楷体" w:hint="eastAsia"/>
          <w:sz w:val="28"/>
          <w:szCs w:val="28"/>
        </w:rPr>
        <w:t>生我执的</w:t>
      </w:r>
      <w:proofErr w:type="gramEnd"/>
      <w:r w:rsidRPr="00F25E61">
        <w:rPr>
          <w:rFonts w:ascii="华文楷体" w:eastAsia="华文楷体" w:hAnsi="华文楷体" w:hint="eastAsia"/>
          <w:sz w:val="28"/>
          <w:szCs w:val="28"/>
        </w:rPr>
        <w:t>所取境“我”不存在，那么俱生</w:t>
      </w:r>
      <w:proofErr w:type="gramStart"/>
      <w:r w:rsidRPr="00F25E61">
        <w:rPr>
          <w:rFonts w:ascii="华文楷体" w:eastAsia="华文楷体" w:hAnsi="华文楷体" w:hint="eastAsia"/>
          <w:sz w:val="28"/>
          <w:szCs w:val="28"/>
        </w:rPr>
        <w:t>我执呢</w:t>
      </w:r>
      <w:proofErr w:type="gramEnd"/>
      <w:r w:rsidRPr="00F25E61">
        <w:rPr>
          <w:rFonts w:ascii="华文楷体" w:eastAsia="华文楷体" w:hAnsi="华文楷体" w:hint="eastAsia"/>
          <w:sz w:val="28"/>
          <w:szCs w:val="28"/>
        </w:rPr>
        <w:t>他是一个能境，他</w:t>
      </w:r>
      <w:proofErr w:type="gramStart"/>
      <w:r w:rsidRPr="00F25E61">
        <w:rPr>
          <w:rFonts w:ascii="华文楷体" w:eastAsia="华文楷体" w:hAnsi="华文楷体" w:hint="eastAsia"/>
          <w:sz w:val="28"/>
          <w:szCs w:val="28"/>
        </w:rPr>
        <w:t>的所境呢</w:t>
      </w:r>
      <w:proofErr w:type="gramEnd"/>
      <w:r w:rsidRPr="00F25E61">
        <w:rPr>
          <w:rFonts w:ascii="华文楷体" w:eastAsia="华文楷体" w:hAnsi="华文楷体" w:hint="eastAsia"/>
          <w:sz w:val="28"/>
          <w:szCs w:val="28"/>
        </w:rPr>
        <w:t>就是“我”。那么俱生</w:t>
      </w:r>
      <w:proofErr w:type="gramStart"/>
      <w:r w:rsidRPr="00F25E61">
        <w:rPr>
          <w:rFonts w:ascii="华文楷体" w:eastAsia="华文楷体" w:hAnsi="华文楷体" w:hint="eastAsia"/>
          <w:sz w:val="28"/>
          <w:szCs w:val="28"/>
        </w:rPr>
        <w:t>我执是</w:t>
      </w:r>
      <w:proofErr w:type="gramEnd"/>
      <w:r w:rsidRPr="00F25E61">
        <w:rPr>
          <w:rFonts w:ascii="华文楷体" w:eastAsia="华文楷体" w:hAnsi="华文楷体" w:hint="eastAsia"/>
          <w:sz w:val="28"/>
          <w:szCs w:val="28"/>
        </w:rPr>
        <w:t>执着一个俱生我而产生的，所以说呢这个是我们通过《中观》他主要破什么呢？就是说学习《中观》主要是破这个俱</w:t>
      </w:r>
      <w:proofErr w:type="gramStart"/>
      <w:r w:rsidRPr="00F25E61">
        <w:rPr>
          <w:rFonts w:ascii="华文楷体" w:eastAsia="华文楷体" w:hAnsi="华文楷体" w:hint="eastAsia"/>
          <w:sz w:val="28"/>
          <w:szCs w:val="28"/>
        </w:rPr>
        <w:t>生我执的</w:t>
      </w:r>
      <w:proofErr w:type="gramEnd"/>
      <w:r w:rsidRPr="00F25E61">
        <w:rPr>
          <w:rFonts w:ascii="华文楷体" w:eastAsia="华文楷体" w:hAnsi="华文楷体" w:hint="eastAsia"/>
          <w:sz w:val="28"/>
          <w:szCs w:val="28"/>
        </w:rPr>
        <w:t>所取境这个“我”。我们要一定要观察这个实有的我，到底存在还是不存在，那么如果通过《中观》分析，</w:t>
      </w:r>
      <w:proofErr w:type="gramStart"/>
      <w:r w:rsidRPr="00F25E61">
        <w:rPr>
          <w:rFonts w:ascii="华文楷体" w:eastAsia="华文楷体" w:hAnsi="华文楷体" w:hint="eastAsia"/>
          <w:sz w:val="28"/>
          <w:szCs w:val="28"/>
        </w:rPr>
        <w:t>哦所谓</w:t>
      </w:r>
      <w:proofErr w:type="gramEnd"/>
      <w:r w:rsidRPr="00F25E61">
        <w:rPr>
          <w:rFonts w:ascii="华文楷体" w:eastAsia="华文楷体" w:hAnsi="华文楷体" w:hint="eastAsia"/>
          <w:sz w:val="28"/>
          <w:szCs w:val="28"/>
        </w:rPr>
        <w:t>的这个俱生我不存在，那么俱生我不存在的话，那么实际上就说是俱生</w:t>
      </w:r>
      <w:proofErr w:type="gramStart"/>
      <w:r w:rsidRPr="00F25E61">
        <w:rPr>
          <w:rFonts w:ascii="华文楷体" w:eastAsia="华文楷体" w:hAnsi="华文楷体" w:hint="eastAsia"/>
          <w:sz w:val="28"/>
          <w:szCs w:val="28"/>
        </w:rPr>
        <w:t>我执他是缘这个俱</w:t>
      </w:r>
      <w:proofErr w:type="gramEnd"/>
      <w:r w:rsidRPr="00F25E61">
        <w:rPr>
          <w:rFonts w:ascii="华文楷体" w:eastAsia="华文楷体" w:hAnsi="华文楷体" w:hint="eastAsia"/>
          <w:sz w:val="28"/>
          <w:szCs w:val="28"/>
        </w:rPr>
        <w:t>生我而产生的</w:t>
      </w:r>
      <w:del w:id="390" w:author="admin" w:date="2015-09-18T21:09:00Z">
        <w:r w:rsidRPr="00F25E61" w:rsidDel="00385335">
          <w:rPr>
            <w:rFonts w:ascii="华文楷体" w:eastAsia="华文楷体" w:hAnsi="华文楷体" w:hint="eastAsia"/>
            <w:sz w:val="28"/>
            <w:szCs w:val="28"/>
          </w:rPr>
          <w:delText>，</w:delText>
        </w:r>
      </w:del>
      <w:ins w:id="391" w:author="admin" w:date="2015-09-18T21:09:00Z">
        <w:r w:rsidR="00385335">
          <w:rPr>
            <w:rFonts w:ascii="华文楷体" w:eastAsia="华文楷体" w:hAnsi="华文楷体" w:hint="eastAsia"/>
            <w:sz w:val="28"/>
            <w:szCs w:val="28"/>
          </w:rPr>
          <w:t>。</w:t>
        </w:r>
      </w:ins>
      <w:r w:rsidRPr="00F25E61">
        <w:rPr>
          <w:rFonts w:ascii="华文楷体" w:eastAsia="华文楷体" w:hAnsi="华文楷体" w:hint="eastAsia"/>
          <w:sz w:val="28"/>
          <w:szCs w:val="28"/>
        </w:rPr>
        <w:t>那么如果这个俱生我一旦没有了，</w:t>
      </w:r>
      <w:r w:rsidRPr="00F25E61">
        <w:rPr>
          <w:rFonts w:ascii="华文楷体" w:eastAsia="华文楷体" w:hAnsi="华文楷体" w:hint="eastAsia"/>
          <w:sz w:val="28"/>
          <w:szCs w:val="28"/>
        </w:rPr>
        <w:lastRenderedPageBreak/>
        <w:t>那么俱生</w:t>
      </w:r>
      <w:proofErr w:type="gramStart"/>
      <w:r w:rsidRPr="00F25E61">
        <w:rPr>
          <w:rFonts w:ascii="华文楷体" w:eastAsia="华文楷体" w:hAnsi="华文楷体" w:hint="eastAsia"/>
          <w:sz w:val="28"/>
          <w:szCs w:val="28"/>
        </w:rPr>
        <w:t>我执他</w:t>
      </w:r>
      <w:proofErr w:type="gramEnd"/>
      <w:r w:rsidRPr="00F25E61">
        <w:rPr>
          <w:rFonts w:ascii="华文楷体" w:eastAsia="华文楷体" w:hAnsi="华文楷体" w:hint="eastAsia"/>
          <w:sz w:val="28"/>
          <w:szCs w:val="28"/>
        </w:rPr>
        <w:t>就会消失，他也就会消失了。这个是从见的角度来讲，这个从见的角度来讲的。</w:t>
      </w:r>
    </w:p>
    <w:p w:rsidR="00E27566" w:rsidRDefault="00F25E61" w:rsidP="00E1371A">
      <w:pPr>
        <w:ind w:firstLine="570"/>
        <w:rPr>
          <w:ins w:id="392" w:author="admin" w:date="2015-09-18T21:10:00Z"/>
          <w:rFonts w:ascii="华文楷体" w:eastAsia="华文楷体" w:hAnsi="华文楷体"/>
          <w:sz w:val="28"/>
          <w:szCs w:val="28"/>
        </w:rPr>
      </w:pPr>
      <w:r w:rsidRPr="00F25E61">
        <w:rPr>
          <w:rFonts w:ascii="华文楷体" w:eastAsia="华文楷体" w:hAnsi="华文楷体" w:hint="eastAsia"/>
          <w:sz w:val="28"/>
          <w:szCs w:val="28"/>
        </w:rPr>
        <w:t>那么从修的角度来讲的话，那么就说是如果你真正的了知这个“我”不存在，从见上面了知，但俱生</w:t>
      </w:r>
      <w:proofErr w:type="gramStart"/>
      <w:r w:rsidRPr="00F25E61">
        <w:rPr>
          <w:rFonts w:ascii="华文楷体" w:eastAsia="华文楷体" w:hAnsi="华文楷体" w:hint="eastAsia"/>
          <w:sz w:val="28"/>
          <w:szCs w:val="28"/>
        </w:rPr>
        <w:t>我执呢</w:t>
      </w:r>
      <w:proofErr w:type="gramEnd"/>
      <w:r w:rsidRPr="00F25E61">
        <w:rPr>
          <w:rFonts w:ascii="华文楷体" w:eastAsia="华文楷体" w:hAnsi="华文楷体" w:hint="eastAsia"/>
          <w:sz w:val="28"/>
          <w:szCs w:val="28"/>
        </w:rPr>
        <w:t>，俱生</w:t>
      </w:r>
      <w:proofErr w:type="gramStart"/>
      <w:r w:rsidRPr="00F25E61">
        <w:rPr>
          <w:rFonts w:ascii="华文楷体" w:eastAsia="华文楷体" w:hAnsi="华文楷体" w:hint="eastAsia"/>
          <w:sz w:val="28"/>
          <w:szCs w:val="28"/>
        </w:rPr>
        <w:t>我执还</w:t>
      </w:r>
      <w:proofErr w:type="gramEnd"/>
      <w:r w:rsidRPr="00F25E61">
        <w:rPr>
          <w:rFonts w:ascii="华文楷体" w:eastAsia="华文楷体" w:hAnsi="华文楷体" w:hint="eastAsia"/>
          <w:sz w:val="28"/>
          <w:szCs w:val="28"/>
        </w:rPr>
        <w:t>不会马上消除的，你必须要去修，你</w:t>
      </w:r>
      <w:proofErr w:type="gramStart"/>
      <w:r w:rsidRPr="00F25E61">
        <w:rPr>
          <w:rFonts w:ascii="华文楷体" w:eastAsia="华文楷体" w:hAnsi="华文楷体" w:hint="eastAsia"/>
          <w:sz w:val="28"/>
          <w:szCs w:val="28"/>
        </w:rPr>
        <w:t>要现证“我”</w:t>
      </w:r>
      <w:proofErr w:type="gramEnd"/>
      <w:r w:rsidRPr="00F25E61">
        <w:rPr>
          <w:rFonts w:ascii="华文楷体" w:eastAsia="华文楷体" w:hAnsi="华文楷体" w:hint="eastAsia"/>
          <w:sz w:val="28"/>
          <w:szCs w:val="28"/>
        </w:rPr>
        <w:t>不存在。你</w:t>
      </w:r>
      <w:proofErr w:type="gramStart"/>
      <w:r w:rsidRPr="00F25E61">
        <w:rPr>
          <w:rFonts w:ascii="华文楷体" w:eastAsia="华文楷体" w:hAnsi="华文楷体" w:hint="eastAsia"/>
          <w:sz w:val="28"/>
          <w:szCs w:val="28"/>
        </w:rPr>
        <w:t>要现证“我”</w:t>
      </w:r>
      <w:proofErr w:type="gramEnd"/>
      <w:r w:rsidRPr="00F25E61">
        <w:rPr>
          <w:rFonts w:ascii="华文楷体" w:eastAsia="华文楷体" w:hAnsi="华文楷体" w:hint="eastAsia"/>
          <w:sz w:val="28"/>
          <w:szCs w:val="28"/>
        </w:rPr>
        <w:t>不存在</w:t>
      </w:r>
      <w:proofErr w:type="gramStart"/>
      <w:r w:rsidRPr="00F25E61">
        <w:rPr>
          <w:rFonts w:ascii="华文楷体" w:eastAsia="华文楷体" w:hAnsi="华文楷体" w:hint="eastAsia"/>
          <w:sz w:val="28"/>
          <w:szCs w:val="28"/>
        </w:rPr>
        <w:t>那么才</w:t>
      </w:r>
      <w:proofErr w:type="gramEnd"/>
      <w:r w:rsidRPr="00F25E61">
        <w:rPr>
          <w:rFonts w:ascii="华文楷体" w:eastAsia="华文楷体" w:hAnsi="华文楷体" w:hint="eastAsia"/>
          <w:sz w:val="28"/>
          <w:szCs w:val="28"/>
        </w:rPr>
        <w:t>能够真正的打破俱生我执，因为这个俱生</w:t>
      </w:r>
      <w:proofErr w:type="gramStart"/>
      <w:r w:rsidRPr="00F25E61">
        <w:rPr>
          <w:rFonts w:ascii="华文楷体" w:eastAsia="华文楷体" w:hAnsi="华文楷体" w:hint="eastAsia"/>
          <w:sz w:val="28"/>
          <w:szCs w:val="28"/>
        </w:rPr>
        <w:t>我执是</w:t>
      </w:r>
      <w:proofErr w:type="gramEnd"/>
      <w:r w:rsidRPr="00F25E61">
        <w:rPr>
          <w:rFonts w:ascii="华文楷体" w:eastAsia="华文楷体" w:hAnsi="华文楷体" w:hint="eastAsia"/>
          <w:sz w:val="28"/>
          <w:szCs w:val="28"/>
        </w:rPr>
        <w:t>内心当中的，一个非常深厚的一种</w:t>
      </w:r>
      <w:del w:id="393" w:author="admin" w:date="2015-09-18T21:10:00Z">
        <w:r w:rsidRPr="00F25E61" w:rsidDel="00E921CF">
          <w:rPr>
            <w:rFonts w:ascii="华文楷体" w:eastAsia="华文楷体" w:hAnsi="华文楷体" w:hint="eastAsia"/>
            <w:sz w:val="28"/>
            <w:szCs w:val="28"/>
          </w:rPr>
          <w:delText>执着</w:delText>
        </w:r>
      </w:del>
      <w:ins w:id="394" w:author="admin" w:date="2015-09-18T21:10:00Z">
        <w:r w:rsidR="00E921CF">
          <w:rPr>
            <w:rFonts w:ascii="华文楷体" w:eastAsia="华文楷体" w:hAnsi="华文楷体" w:hint="eastAsia"/>
            <w:sz w:val="28"/>
            <w:szCs w:val="28"/>
          </w:rPr>
          <w:t>执著</w:t>
        </w:r>
      </w:ins>
      <w:r w:rsidRPr="00F25E61">
        <w:rPr>
          <w:rFonts w:ascii="华文楷体" w:eastAsia="华文楷体" w:hAnsi="华文楷体" w:hint="eastAsia"/>
          <w:sz w:val="28"/>
          <w:szCs w:val="28"/>
        </w:rPr>
        <w:t>状态</w:t>
      </w:r>
      <w:ins w:id="395" w:author="admin" w:date="2015-09-18T21:10:00Z">
        <w:r w:rsidR="00E921CF">
          <w:rPr>
            <w:rFonts w:ascii="华文楷体" w:eastAsia="华文楷体" w:hAnsi="华文楷体" w:hint="eastAsia"/>
            <w:sz w:val="28"/>
            <w:szCs w:val="28"/>
          </w:rPr>
          <w:t>、</w:t>
        </w:r>
      </w:ins>
      <w:r w:rsidRPr="00F25E61">
        <w:rPr>
          <w:rFonts w:ascii="华文楷体" w:eastAsia="华文楷体" w:hAnsi="华文楷体" w:hint="eastAsia"/>
          <w:sz w:val="28"/>
          <w:szCs w:val="28"/>
        </w:rPr>
        <w:t>一种习气，他不是说通过你的这个学习，然后了知这个正见之后有个见解时候就能打破的，你必须要通过进一步的修持，</w:t>
      </w:r>
      <w:proofErr w:type="gramStart"/>
      <w:r w:rsidRPr="00F25E61">
        <w:rPr>
          <w:rFonts w:ascii="华文楷体" w:eastAsia="华文楷体" w:hAnsi="华文楷体" w:hint="eastAsia"/>
          <w:sz w:val="28"/>
          <w:szCs w:val="28"/>
        </w:rPr>
        <w:t>证悟“我”</w:t>
      </w:r>
      <w:proofErr w:type="gramEnd"/>
      <w:r w:rsidRPr="00F25E61">
        <w:rPr>
          <w:rFonts w:ascii="华文楷体" w:eastAsia="华文楷体" w:hAnsi="华文楷体" w:hint="eastAsia"/>
          <w:sz w:val="28"/>
          <w:szCs w:val="28"/>
        </w:rPr>
        <w:t>不存在才能够打破俱生我执。</w:t>
      </w:r>
    </w:p>
    <w:p w:rsidR="009C4BE2" w:rsidRDefault="00F25E61" w:rsidP="0067136D">
      <w:pPr>
        <w:ind w:firstLine="570"/>
        <w:rPr>
          <w:ins w:id="396" w:author="admin" w:date="2015-09-18T21:13:00Z"/>
          <w:rFonts w:ascii="华文楷体" w:eastAsia="华文楷体" w:hAnsi="华文楷体"/>
          <w:sz w:val="28"/>
          <w:szCs w:val="28"/>
        </w:rPr>
      </w:pPr>
      <w:r w:rsidRPr="00F25E61">
        <w:rPr>
          <w:rFonts w:ascii="华文楷体" w:eastAsia="华文楷体" w:hAnsi="华文楷体" w:hint="eastAsia"/>
          <w:sz w:val="28"/>
          <w:szCs w:val="28"/>
        </w:rPr>
        <w:t>所以此处讲到：一旦认识到俱</w:t>
      </w:r>
      <w:proofErr w:type="gramStart"/>
      <w:r w:rsidRPr="00F25E61">
        <w:rPr>
          <w:rFonts w:ascii="华文楷体" w:eastAsia="华文楷体" w:hAnsi="华文楷体" w:hint="eastAsia"/>
          <w:sz w:val="28"/>
          <w:szCs w:val="28"/>
        </w:rPr>
        <w:t>生我执的</w:t>
      </w:r>
      <w:proofErr w:type="gramEnd"/>
      <w:r w:rsidRPr="00F25E61">
        <w:rPr>
          <w:rFonts w:ascii="华文楷体" w:eastAsia="华文楷体" w:hAnsi="华文楷体" w:hint="eastAsia"/>
          <w:sz w:val="28"/>
          <w:szCs w:val="28"/>
        </w:rPr>
        <w:t>所取境“我”不存在，即可推翻</w:t>
      </w:r>
      <w:proofErr w:type="gramStart"/>
      <w:r w:rsidRPr="00F25E61">
        <w:rPr>
          <w:rFonts w:ascii="华文楷体" w:eastAsia="华文楷体" w:hAnsi="华文楷体" w:hint="eastAsia"/>
          <w:sz w:val="28"/>
          <w:szCs w:val="28"/>
        </w:rPr>
        <w:t>被承许</w:t>
      </w:r>
      <w:proofErr w:type="gramEnd"/>
      <w:r w:rsidRPr="00F25E61">
        <w:rPr>
          <w:rFonts w:ascii="华文楷体" w:eastAsia="华文楷体" w:hAnsi="华文楷体" w:hint="eastAsia"/>
          <w:sz w:val="28"/>
          <w:szCs w:val="28"/>
        </w:rPr>
        <w:t>的常我、作者等</w:t>
      </w:r>
      <w:proofErr w:type="gramStart"/>
      <w:r w:rsidRPr="00F25E61">
        <w:rPr>
          <w:rFonts w:ascii="华文楷体" w:eastAsia="华文楷体" w:hAnsi="华文楷体" w:hint="eastAsia"/>
          <w:sz w:val="28"/>
          <w:szCs w:val="28"/>
        </w:rPr>
        <w:t>一切遍计所</w:t>
      </w:r>
      <w:proofErr w:type="gramEnd"/>
      <w:r w:rsidRPr="00F25E61">
        <w:rPr>
          <w:rFonts w:ascii="华文楷体" w:eastAsia="华文楷体" w:hAnsi="华文楷体" w:hint="eastAsia"/>
          <w:sz w:val="28"/>
          <w:szCs w:val="28"/>
        </w:rPr>
        <w:t>执法。那么就是说如果打破了俱生我执，</w:t>
      </w:r>
      <w:proofErr w:type="gramStart"/>
      <w:r w:rsidRPr="00F25E61">
        <w:rPr>
          <w:rFonts w:ascii="华文楷体" w:eastAsia="华文楷体" w:hAnsi="华文楷体" w:hint="eastAsia"/>
          <w:sz w:val="28"/>
          <w:szCs w:val="28"/>
        </w:rPr>
        <w:t>遍计的</w:t>
      </w:r>
      <w:proofErr w:type="gramEnd"/>
      <w:r w:rsidRPr="00F25E61">
        <w:rPr>
          <w:rFonts w:ascii="华文楷体" w:eastAsia="华文楷体" w:hAnsi="华文楷体" w:hint="eastAsia"/>
          <w:sz w:val="28"/>
          <w:szCs w:val="28"/>
        </w:rPr>
        <w:t>这些常我、</w:t>
      </w:r>
      <w:proofErr w:type="gramStart"/>
      <w:r w:rsidRPr="00F25E61">
        <w:rPr>
          <w:rFonts w:ascii="华文楷体" w:eastAsia="华文楷体" w:hAnsi="华文楷体" w:hint="eastAsia"/>
          <w:sz w:val="28"/>
          <w:szCs w:val="28"/>
        </w:rPr>
        <w:t>遍计的</w:t>
      </w:r>
      <w:proofErr w:type="gramEnd"/>
      <w:r w:rsidRPr="00F25E61">
        <w:rPr>
          <w:rFonts w:ascii="华文楷体" w:eastAsia="华文楷体" w:hAnsi="华文楷体" w:hint="eastAsia"/>
          <w:sz w:val="28"/>
          <w:szCs w:val="28"/>
        </w:rPr>
        <w:t>作者全部</w:t>
      </w:r>
      <w:proofErr w:type="gramStart"/>
      <w:r w:rsidRPr="00F25E61">
        <w:rPr>
          <w:rFonts w:ascii="华文楷体" w:eastAsia="华文楷体" w:hAnsi="华文楷体" w:hint="eastAsia"/>
          <w:sz w:val="28"/>
          <w:szCs w:val="28"/>
        </w:rPr>
        <w:t>一切遍计所</w:t>
      </w:r>
      <w:proofErr w:type="gramEnd"/>
      <w:r w:rsidRPr="00F25E61">
        <w:rPr>
          <w:rFonts w:ascii="华文楷体" w:eastAsia="华文楷体" w:hAnsi="华文楷体" w:hint="eastAsia"/>
          <w:sz w:val="28"/>
          <w:szCs w:val="28"/>
        </w:rPr>
        <w:t>执法都能够被推翻。就能够推翻。这个方面呢如果你打破了</w:t>
      </w:r>
      <w:proofErr w:type="gramStart"/>
      <w:r w:rsidRPr="00F25E61">
        <w:rPr>
          <w:rFonts w:ascii="华文楷体" w:eastAsia="华文楷体" w:hAnsi="华文楷体" w:hint="eastAsia"/>
          <w:sz w:val="28"/>
          <w:szCs w:val="28"/>
        </w:rPr>
        <w:t>俱生执的话</w:t>
      </w:r>
      <w:proofErr w:type="gramEnd"/>
      <w:r w:rsidRPr="00F25E61">
        <w:rPr>
          <w:rFonts w:ascii="华文楷体" w:eastAsia="华文楷体" w:hAnsi="华文楷体" w:hint="eastAsia"/>
          <w:sz w:val="28"/>
          <w:szCs w:val="28"/>
        </w:rPr>
        <w:t>，</w:t>
      </w:r>
      <w:proofErr w:type="gramStart"/>
      <w:r w:rsidRPr="00F25E61">
        <w:rPr>
          <w:rFonts w:ascii="华文楷体" w:eastAsia="华文楷体" w:hAnsi="华文楷体" w:hint="eastAsia"/>
          <w:sz w:val="28"/>
          <w:szCs w:val="28"/>
        </w:rPr>
        <w:t>遍计执</w:t>
      </w:r>
      <w:proofErr w:type="gramEnd"/>
      <w:r w:rsidRPr="00F25E61">
        <w:rPr>
          <w:rFonts w:ascii="华文楷体" w:eastAsia="华文楷体" w:hAnsi="华文楷体" w:hint="eastAsia"/>
          <w:sz w:val="28"/>
          <w:szCs w:val="28"/>
        </w:rPr>
        <w:t>也就打破了。打比喻讲：如同了知石女儿不存在便可断定他的容颜色泽也绝对无有一样。那么石女儿是根本，石女儿的这样容颜色泽是她的这样一种差别，是她的支分，就相当于差别的</w:t>
      </w:r>
      <w:del w:id="397" w:author="admin" w:date="2015-09-18T21:11:00Z">
        <w:r w:rsidRPr="00F25E61" w:rsidDel="00E27566">
          <w:rPr>
            <w:rFonts w:ascii="华文楷体" w:eastAsia="华文楷体" w:hAnsi="华文楷体" w:hint="eastAsia"/>
            <w:sz w:val="28"/>
            <w:szCs w:val="28"/>
          </w:rPr>
          <w:delText>积</w:delText>
        </w:r>
      </w:del>
      <w:ins w:id="398" w:author="admin" w:date="2015-09-18T21:11:00Z">
        <w:r w:rsidR="00E27566">
          <w:rPr>
            <w:rFonts w:ascii="华文楷体" w:eastAsia="华文楷体" w:hAnsi="华文楷体" w:hint="eastAsia"/>
            <w:sz w:val="28"/>
            <w:szCs w:val="28"/>
          </w:rPr>
          <w:t>基</w:t>
        </w:r>
      </w:ins>
      <w:r w:rsidRPr="00F25E61">
        <w:rPr>
          <w:rFonts w:ascii="华文楷体" w:eastAsia="华文楷体" w:hAnsi="华文楷体" w:hint="eastAsia"/>
          <w:sz w:val="28"/>
          <w:szCs w:val="28"/>
        </w:rPr>
        <w:t>，然后就是差别的是一样。那么像这样讲的时候呢，石女儿她是个整体，那么整个石女儿都不存在的，那么石女儿的容颜，石女儿的色泽怎么可能存在呢？这个肯定是不会存在的。</w:t>
      </w:r>
    </w:p>
    <w:p w:rsidR="0067136D" w:rsidRDefault="00F25E61" w:rsidP="0067136D">
      <w:pPr>
        <w:ind w:firstLine="570"/>
        <w:rPr>
          <w:ins w:id="399" w:author="admin" w:date="2015-09-18T21:12:00Z"/>
          <w:rFonts w:ascii="华文楷体" w:eastAsia="华文楷体" w:hAnsi="华文楷体"/>
          <w:sz w:val="28"/>
          <w:szCs w:val="28"/>
        </w:rPr>
      </w:pPr>
      <w:r w:rsidRPr="00F25E61">
        <w:rPr>
          <w:rFonts w:ascii="华文楷体" w:eastAsia="华文楷体" w:hAnsi="华文楷体" w:hint="eastAsia"/>
          <w:sz w:val="28"/>
          <w:szCs w:val="28"/>
        </w:rPr>
        <w:t>所以说呢就是这个地方讲的，就是好像这个也可以打比喻是这个，墙壁和墙壁的壁画一样，墙壁和墙壁的壁画</w:t>
      </w:r>
      <w:del w:id="400" w:author="admin" w:date="2015-09-18T21:11:00Z">
        <w:r w:rsidRPr="00F25E61" w:rsidDel="0053598B">
          <w:rPr>
            <w:rFonts w:ascii="华文楷体" w:eastAsia="华文楷体" w:hAnsi="华文楷体" w:hint="eastAsia"/>
            <w:sz w:val="28"/>
            <w:szCs w:val="28"/>
          </w:rPr>
          <w:delText>，</w:delText>
        </w:r>
      </w:del>
      <w:ins w:id="401" w:author="admin" w:date="2015-09-18T21:11:00Z">
        <w:r w:rsidR="0053598B">
          <w:rPr>
            <w:rFonts w:ascii="华文楷体" w:eastAsia="华文楷体" w:hAnsi="华文楷体" w:hint="eastAsia"/>
            <w:sz w:val="28"/>
            <w:szCs w:val="28"/>
          </w:rPr>
          <w:t>。</w:t>
        </w:r>
      </w:ins>
      <w:r w:rsidRPr="00F25E61">
        <w:rPr>
          <w:rFonts w:ascii="华文楷体" w:eastAsia="华文楷体" w:hAnsi="华文楷体" w:hint="eastAsia"/>
          <w:sz w:val="28"/>
          <w:szCs w:val="28"/>
        </w:rPr>
        <w:t>那么就说是如果你把壁画消除了，你把壁画消除了那么就说是这个墙壁不一定有损害的，</w:t>
      </w:r>
      <w:r w:rsidRPr="00F25E61">
        <w:rPr>
          <w:rFonts w:ascii="华文楷体" w:eastAsia="华文楷体" w:hAnsi="华文楷体" w:hint="eastAsia"/>
          <w:sz w:val="28"/>
          <w:szCs w:val="28"/>
        </w:rPr>
        <w:lastRenderedPageBreak/>
        <w:t>但是如果连墙壁本身都没有的话，你的壁画也不会存在的。那么俱生</w:t>
      </w:r>
      <w:proofErr w:type="gramStart"/>
      <w:r w:rsidRPr="00F25E61">
        <w:rPr>
          <w:rFonts w:ascii="华文楷体" w:eastAsia="华文楷体" w:hAnsi="华文楷体" w:hint="eastAsia"/>
          <w:sz w:val="28"/>
          <w:szCs w:val="28"/>
        </w:rPr>
        <w:t>和遍计</w:t>
      </w:r>
      <w:proofErr w:type="gramEnd"/>
      <w:r w:rsidRPr="00F25E61">
        <w:rPr>
          <w:rFonts w:ascii="华文楷体" w:eastAsia="华文楷体" w:hAnsi="华文楷体" w:hint="eastAsia"/>
          <w:sz w:val="28"/>
          <w:szCs w:val="28"/>
        </w:rPr>
        <w:t>就是这样的关系，</w:t>
      </w:r>
      <w:proofErr w:type="gramStart"/>
      <w:r w:rsidRPr="00F25E61">
        <w:rPr>
          <w:rFonts w:ascii="华文楷体" w:eastAsia="华文楷体" w:hAnsi="华文楷体" w:hint="eastAsia"/>
          <w:sz w:val="28"/>
          <w:szCs w:val="28"/>
        </w:rPr>
        <w:t>遍计执他</w:t>
      </w:r>
      <w:proofErr w:type="gramEnd"/>
      <w:r w:rsidRPr="00F25E61">
        <w:rPr>
          <w:rFonts w:ascii="华文楷体" w:eastAsia="华文楷体" w:hAnsi="华文楷体" w:hint="eastAsia"/>
          <w:sz w:val="28"/>
          <w:szCs w:val="28"/>
        </w:rPr>
        <w:t>是在俱</w:t>
      </w:r>
      <w:proofErr w:type="gramStart"/>
      <w:r w:rsidRPr="00F25E61">
        <w:rPr>
          <w:rFonts w:ascii="华文楷体" w:eastAsia="华文楷体" w:hAnsi="华文楷体" w:hint="eastAsia"/>
          <w:sz w:val="28"/>
          <w:szCs w:val="28"/>
        </w:rPr>
        <w:t>生执所得</w:t>
      </w:r>
      <w:proofErr w:type="gramEnd"/>
      <w:r w:rsidRPr="00F25E61">
        <w:rPr>
          <w:rFonts w:ascii="华文楷体" w:eastAsia="华文楷体" w:hAnsi="华文楷体" w:hint="eastAsia"/>
          <w:sz w:val="28"/>
          <w:szCs w:val="28"/>
        </w:rPr>
        <w:t>基础上才能够显现的。所以说如果你单单打破</w:t>
      </w:r>
      <w:proofErr w:type="gramStart"/>
      <w:r w:rsidRPr="00F25E61">
        <w:rPr>
          <w:rFonts w:ascii="华文楷体" w:eastAsia="华文楷体" w:hAnsi="华文楷体" w:hint="eastAsia"/>
          <w:sz w:val="28"/>
          <w:szCs w:val="28"/>
        </w:rPr>
        <w:t>遍计执</w:t>
      </w:r>
      <w:proofErr w:type="gramEnd"/>
      <w:r w:rsidRPr="00F25E61">
        <w:rPr>
          <w:rFonts w:ascii="华文楷体" w:eastAsia="华文楷体" w:hAnsi="华文楷体" w:hint="eastAsia"/>
          <w:sz w:val="28"/>
          <w:szCs w:val="28"/>
        </w:rPr>
        <w:t>不一定损害俱生执，但是俱生的执著一旦打破之后呢，他的根呢一旦没有了，他</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的支分他的差别也不会有。所以说呢，这样破的时候还是应该把他的重点放在破</w:t>
      </w:r>
      <w:proofErr w:type="gramStart"/>
      <w:r w:rsidRPr="00F25E61">
        <w:rPr>
          <w:rFonts w:ascii="华文楷体" w:eastAsia="华文楷体" w:hAnsi="华文楷体" w:hint="eastAsia"/>
          <w:sz w:val="28"/>
          <w:szCs w:val="28"/>
        </w:rPr>
        <w:t>俱生执上面</w:t>
      </w:r>
      <w:proofErr w:type="gramEnd"/>
      <w:r w:rsidRPr="00F25E61">
        <w:rPr>
          <w:rFonts w:ascii="华文楷体" w:eastAsia="华文楷体" w:hAnsi="华文楷体" w:hint="eastAsia"/>
          <w:sz w:val="28"/>
          <w:szCs w:val="28"/>
        </w:rPr>
        <w:t>，那么如果</w:t>
      </w:r>
      <w:proofErr w:type="gramStart"/>
      <w:r w:rsidRPr="00F25E61">
        <w:rPr>
          <w:rFonts w:ascii="华文楷体" w:eastAsia="华文楷体" w:hAnsi="华文楷体" w:hint="eastAsia"/>
          <w:sz w:val="28"/>
          <w:szCs w:val="28"/>
        </w:rPr>
        <w:t>说是遮破了</w:t>
      </w:r>
      <w:proofErr w:type="gramEnd"/>
      <w:r w:rsidRPr="00F25E61">
        <w:rPr>
          <w:rFonts w:ascii="华文楷体" w:eastAsia="华文楷体" w:hAnsi="华文楷体" w:hint="eastAsia"/>
          <w:sz w:val="28"/>
          <w:szCs w:val="28"/>
        </w:rPr>
        <w:t>这个</w:t>
      </w:r>
      <w:proofErr w:type="gramStart"/>
      <w:r w:rsidRPr="00F25E61">
        <w:rPr>
          <w:rFonts w:ascii="华文楷体" w:eastAsia="华文楷体" w:hAnsi="华文楷体" w:hint="eastAsia"/>
          <w:sz w:val="28"/>
          <w:szCs w:val="28"/>
        </w:rPr>
        <w:t>俱生执当中</w:t>
      </w:r>
      <w:proofErr w:type="gramEnd"/>
      <w:r w:rsidRPr="00F25E61">
        <w:rPr>
          <w:rFonts w:ascii="华文楷体" w:eastAsia="华文楷体" w:hAnsi="华文楷体" w:hint="eastAsia"/>
          <w:sz w:val="28"/>
          <w:szCs w:val="28"/>
        </w:rPr>
        <w:t>的</w:t>
      </w:r>
      <w:proofErr w:type="gramStart"/>
      <w:r w:rsidRPr="00F25E61">
        <w:rPr>
          <w:rFonts w:ascii="华文楷体" w:eastAsia="华文楷体" w:hAnsi="华文楷体" w:hint="eastAsia"/>
          <w:sz w:val="28"/>
          <w:szCs w:val="28"/>
        </w:rPr>
        <w:t>一</w:t>
      </w:r>
      <w:proofErr w:type="gramEnd"/>
      <w:r w:rsidRPr="00F25E61">
        <w:rPr>
          <w:rFonts w:ascii="华文楷体" w:eastAsia="华文楷体" w:hAnsi="华文楷体" w:hint="eastAsia"/>
          <w:sz w:val="28"/>
          <w:szCs w:val="28"/>
        </w:rPr>
        <w:t>，那么就能够真正破除这个</w:t>
      </w:r>
      <w:proofErr w:type="gramStart"/>
      <w:r w:rsidRPr="00F25E61">
        <w:rPr>
          <w:rFonts w:ascii="华文楷体" w:eastAsia="华文楷体" w:hAnsi="华文楷体" w:hint="eastAsia"/>
          <w:sz w:val="28"/>
          <w:szCs w:val="28"/>
        </w:rPr>
        <w:t>一</w:t>
      </w:r>
      <w:proofErr w:type="gramEnd"/>
      <w:r w:rsidRPr="00F25E61">
        <w:rPr>
          <w:rFonts w:ascii="华文楷体" w:eastAsia="华文楷体" w:hAnsi="华文楷体" w:hint="eastAsia"/>
          <w:sz w:val="28"/>
          <w:szCs w:val="28"/>
        </w:rPr>
        <w:t>，真的破除</w:t>
      </w:r>
      <w:proofErr w:type="gramStart"/>
      <w:r w:rsidRPr="00F25E61">
        <w:rPr>
          <w:rFonts w:ascii="华文楷体" w:eastAsia="华文楷体" w:hAnsi="华文楷体" w:hint="eastAsia"/>
          <w:sz w:val="28"/>
          <w:szCs w:val="28"/>
        </w:rPr>
        <w:t>一</w:t>
      </w:r>
      <w:proofErr w:type="gramEnd"/>
      <w:r w:rsidRPr="00F25E61">
        <w:rPr>
          <w:rFonts w:ascii="华文楷体" w:eastAsia="华文楷体" w:hAnsi="华文楷体" w:hint="eastAsia"/>
          <w:sz w:val="28"/>
          <w:szCs w:val="28"/>
        </w:rPr>
        <w:t>，否则的话就说是：如果你只是</w:t>
      </w:r>
      <w:proofErr w:type="gramStart"/>
      <w:r w:rsidRPr="00F25E61">
        <w:rPr>
          <w:rFonts w:ascii="华文楷体" w:eastAsia="华文楷体" w:hAnsi="华文楷体" w:hint="eastAsia"/>
          <w:sz w:val="28"/>
          <w:szCs w:val="28"/>
        </w:rPr>
        <w:t>打破遍计的话</w:t>
      </w:r>
      <w:proofErr w:type="gramEnd"/>
      <w:r w:rsidRPr="00F25E61">
        <w:rPr>
          <w:rFonts w:ascii="华文楷体" w:eastAsia="华文楷体" w:hAnsi="华文楷体" w:hint="eastAsia"/>
          <w:sz w:val="28"/>
          <w:szCs w:val="28"/>
        </w:rPr>
        <w:t>，那么他的俱生他是不一定有损害的。</w:t>
      </w:r>
    </w:p>
    <w:p w:rsidR="0067136D" w:rsidRDefault="00F25E61" w:rsidP="0067136D">
      <w:pPr>
        <w:ind w:firstLine="570"/>
        <w:rPr>
          <w:ins w:id="402" w:author="admin" w:date="2015-09-18T21:12:00Z"/>
          <w:rFonts w:ascii="华文楷体" w:eastAsia="华文楷体" w:hAnsi="华文楷体"/>
          <w:sz w:val="28"/>
          <w:szCs w:val="28"/>
        </w:rPr>
      </w:pPr>
      <w:r w:rsidRPr="00F25E61">
        <w:rPr>
          <w:rFonts w:ascii="华文楷体" w:eastAsia="华文楷体" w:hAnsi="华文楷体" w:hint="eastAsia"/>
          <w:sz w:val="28"/>
          <w:szCs w:val="28"/>
        </w:rPr>
        <w:t>【</w:t>
      </w:r>
      <w:r w:rsidRPr="0067136D">
        <w:rPr>
          <w:rFonts w:asciiTheme="minorEastAsia" w:hAnsiTheme="minorEastAsia" w:hint="eastAsia"/>
          <w:sz w:val="28"/>
          <w:szCs w:val="28"/>
          <w:rPrChange w:id="403" w:author="admin" w:date="2015-09-18T21:12:00Z">
            <w:rPr>
              <w:rFonts w:ascii="华文楷体" w:eastAsia="华文楷体" w:hAnsi="华文楷体" w:hint="eastAsia"/>
              <w:sz w:val="28"/>
              <w:szCs w:val="28"/>
            </w:rPr>
          </w:rPrChange>
        </w:rPr>
        <w:t>如果以真实的离一多因而证实补特伽罗〖人〗、有为无为一切法无有自性</w:t>
      </w:r>
      <w:r w:rsidRPr="0067136D">
        <w:rPr>
          <w:rFonts w:asciiTheme="minorEastAsia" w:hAnsiTheme="minorEastAsia"/>
          <w:sz w:val="28"/>
          <w:szCs w:val="28"/>
          <w:rPrChange w:id="404" w:author="admin" w:date="2015-09-18T21:12:00Z">
            <w:rPr>
              <w:rFonts w:ascii="华文楷体" w:eastAsia="华文楷体" w:hAnsi="华文楷体"/>
              <w:sz w:val="28"/>
              <w:szCs w:val="28"/>
            </w:rPr>
          </w:rPrChange>
        </w:rPr>
        <w:t>,那么怎能还会产生二我的执著呢?</w:t>
      </w:r>
      <w:r w:rsidRPr="00F25E61">
        <w:rPr>
          <w:rFonts w:ascii="华文楷体" w:eastAsia="华文楷体" w:hAnsi="华文楷体" w:hint="eastAsia"/>
          <w:sz w:val="28"/>
          <w:szCs w:val="28"/>
        </w:rPr>
        <w:t>】</w:t>
      </w:r>
    </w:p>
    <w:p w:rsidR="00E07C43" w:rsidRDefault="00F25E61" w:rsidP="0067136D">
      <w:pPr>
        <w:ind w:firstLine="570"/>
        <w:rPr>
          <w:ins w:id="405" w:author="admin" w:date="2015-09-18T21:23:00Z"/>
          <w:rFonts w:ascii="华文楷体" w:eastAsia="华文楷体" w:hAnsi="华文楷体"/>
          <w:sz w:val="28"/>
          <w:szCs w:val="28"/>
        </w:rPr>
      </w:pPr>
      <w:r w:rsidRPr="00F25E61">
        <w:rPr>
          <w:rFonts w:ascii="华文楷体" w:eastAsia="华文楷体" w:hAnsi="华文楷体" w:hint="eastAsia"/>
          <w:sz w:val="28"/>
          <w:szCs w:val="28"/>
        </w:rPr>
        <w:t>那么像这样的话就</w:t>
      </w:r>
      <w:del w:id="406" w:author="admin" w:date="2015-09-18T21:14:00Z">
        <w:r w:rsidRPr="00F25E61" w:rsidDel="00A038C8">
          <w:rPr>
            <w:rFonts w:ascii="华文楷体" w:eastAsia="华文楷体" w:hAnsi="华文楷体" w:hint="eastAsia"/>
            <w:sz w:val="28"/>
            <w:szCs w:val="28"/>
          </w:rPr>
          <w:delText>说是，</w:delText>
        </w:r>
      </w:del>
      <w:ins w:id="407" w:author="admin" w:date="2015-09-18T21:14:00Z">
        <w:r w:rsidR="00A038C8">
          <w:rPr>
            <w:rFonts w:ascii="华文楷体" w:eastAsia="华文楷体" w:hAnsi="华文楷体" w:hint="eastAsia"/>
            <w:sz w:val="28"/>
            <w:szCs w:val="28"/>
          </w:rPr>
          <w:t>是说</w:t>
        </w:r>
      </w:ins>
      <w:r w:rsidRPr="00F25E61">
        <w:rPr>
          <w:rFonts w:ascii="华文楷体" w:eastAsia="华文楷体" w:hAnsi="华文楷体" w:hint="eastAsia"/>
          <w:sz w:val="28"/>
          <w:szCs w:val="28"/>
        </w:rPr>
        <w:t>再进一步的</w:t>
      </w:r>
      <w:proofErr w:type="gramStart"/>
      <w:r w:rsidRPr="00F25E61">
        <w:rPr>
          <w:rFonts w:ascii="华文楷体" w:eastAsia="华文楷体" w:hAnsi="华文楷体" w:hint="eastAsia"/>
          <w:sz w:val="28"/>
          <w:szCs w:val="28"/>
        </w:rPr>
        <w:t>做回答</w:t>
      </w:r>
      <w:proofErr w:type="gramEnd"/>
      <w:r w:rsidRPr="00F25E61">
        <w:rPr>
          <w:rFonts w:ascii="华文楷体" w:eastAsia="华文楷体" w:hAnsi="华文楷体" w:hint="eastAsia"/>
          <w:sz w:val="28"/>
          <w:szCs w:val="28"/>
        </w:rPr>
        <w:t>呢，因为对方说呢：你是打破了这些有为无为法的</w:t>
      </w:r>
      <w:ins w:id="408" w:author="admin" w:date="2015-09-18T21:19:00Z">
        <w:r w:rsidR="00F46E52">
          <w:rPr>
            <w:rFonts w:ascii="华文楷体" w:eastAsia="华文楷体" w:hAnsi="华文楷体" w:hint="eastAsia"/>
            <w:sz w:val="28"/>
            <w:szCs w:val="28"/>
          </w:rPr>
          <w:t>执著</w:t>
        </w:r>
      </w:ins>
      <w:del w:id="409" w:author="admin" w:date="2015-09-18T21:19:00Z">
        <w:r w:rsidRPr="00F25E61" w:rsidDel="00F46E52">
          <w:rPr>
            <w:rFonts w:ascii="华文楷体" w:eastAsia="华文楷体" w:hAnsi="华文楷体" w:hint="eastAsia"/>
            <w:sz w:val="28"/>
            <w:szCs w:val="28"/>
          </w:rPr>
          <w:delText>执着</w:delText>
        </w:r>
      </w:del>
      <w:r w:rsidRPr="00F25E61">
        <w:rPr>
          <w:rFonts w:ascii="华文楷体" w:eastAsia="华文楷体" w:hAnsi="华文楷体" w:hint="eastAsia"/>
          <w:sz w:val="28"/>
          <w:szCs w:val="28"/>
        </w:rPr>
        <w:t>，能不能打破二我的</w:t>
      </w:r>
      <w:del w:id="410" w:author="admin" w:date="2015-09-18T21:19:00Z">
        <w:r w:rsidRPr="00F25E61" w:rsidDel="00F46E52">
          <w:rPr>
            <w:rFonts w:ascii="华文楷体" w:eastAsia="华文楷体" w:hAnsi="华文楷体" w:hint="eastAsia"/>
            <w:sz w:val="28"/>
            <w:szCs w:val="28"/>
          </w:rPr>
          <w:delText>执着</w:delText>
        </w:r>
      </w:del>
      <w:ins w:id="411" w:author="admin" w:date="2015-09-18T21:19:00Z">
        <w:r w:rsidR="00F46E52">
          <w:rPr>
            <w:rFonts w:ascii="华文楷体" w:eastAsia="华文楷体" w:hAnsi="华文楷体" w:hint="eastAsia"/>
            <w:sz w:val="28"/>
            <w:szCs w:val="28"/>
          </w:rPr>
          <w:t>执著</w:t>
        </w:r>
      </w:ins>
      <w:r w:rsidRPr="00F25E61">
        <w:rPr>
          <w:rFonts w:ascii="华文楷体" w:eastAsia="华文楷体" w:hAnsi="华文楷体" w:hint="eastAsia"/>
          <w:sz w:val="28"/>
          <w:szCs w:val="28"/>
        </w:rPr>
        <w:t>？可以。那么如果通过真实的离一多因而证实所谓的补</w:t>
      </w:r>
      <w:proofErr w:type="gramStart"/>
      <w:r w:rsidRPr="00F25E61">
        <w:rPr>
          <w:rFonts w:ascii="华文楷体" w:eastAsia="华文楷体" w:hAnsi="华文楷体" w:hint="eastAsia"/>
          <w:sz w:val="28"/>
          <w:szCs w:val="28"/>
        </w:rPr>
        <w:t>特伽罗不存在</w:t>
      </w:r>
      <w:proofErr w:type="gramEnd"/>
      <w:r w:rsidRPr="00F25E61">
        <w:rPr>
          <w:rFonts w:ascii="华文楷体" w:eastAsia="华文楷体" w:hAnsi="华文楷体" w:hint="eastAsia"/>
          <w:sz w:val="28"/>
          <w:szCs w:val="28"/>
        </w:rPr>
        <w:t>，有为</w:t>
      </w:r>
      <w:ins w:id="412" w:author="admin" w:date="2015-09-18T21:19:00Z">
        <w:r w:rsidR="000C1AFC">
          <w:rPr>
            <w:rFonts w:ascii="华文楷体" w:eastAsia="华文楷体" w:hAnsi="华文楷体" w:hint="eastAsia"/>
            <w:sz w:val="28"/>
            <w:szCs w:val="28"/>
          </w:rPr>
          <w:t>、</w:t>
        </w:r>
      </w:ins>
      <w:r w:rsidRPr="00F25E61">
        <w:rPr>
          <w:rFonts w:ascii="华文楷体" w:eastAsia="华文楷体" w:hAnsi="华文楷体" w:hint="eastAsia"/>
          <w:sz w:val="28"/>
          <w:szCs w:val="28"/>
        </w:rPr>
        <w:t>无为的一切法无有自性，那么就不能再产生二我的</w:t>
      </w:r>
      <w:del w:id="413" w:author="admin" w:date="2015-09-18T21:19:00Z">
        <w:r w:rsidRPr="00F25E61" w:rsidDel="005D6951">
          <w:rPr>
            <w:rFonts w:ascii="华文楷体" w:eastAsia="华文楷体" w:hAnsi="华文楷体" w:hint="eastAsia"/>
            <w:sz w:val="28"/>
            <w:szCs w:val="28"/>
          </w:rPr>
          <w:delText>执着</w:delText>
        </w:r>
      </w:del>
      <w:ins w:id="414" w:author="admin" w:date="2015-09-18T21:19:00Z">
        <w:r w:rsidR="005D6951">
          <w:rPr>
            <w:rFonts w:ascii="华文楷体" w:eastAsia="华文楷体" w:hAnsi="华文楷体" w:hint="eastAsia"/>
            <w:sz w:val="28"/>
            <w:szCs w:val="28"/>
          </w:rPr>
          <w:t>执著</w:t>
        </w:r>
      </w:ins>
      <w:r w:rsidRPr="00F25E61">
        <w:rPr>
          <w:rFonts w:ascii="华文楷体" w:eastAsia="华文楷体" w:hAnsi="华文楷体" w:hint="eastAsia"/>
          <w:sz w:val="28"/>
          <w:szCs w:val="28"/>
        </w:rPr>
        <w:t>了。那么所谓的这个二我执着就说是人我的</w:t>
      </w:r>
      <w:del w:id="415" w:author="admin" w:date="2015-09-18T21:19:00Z">
        <w:r w:rsidRPr="00F25E61" w:rsidDel="00F46E52">
          <w:rPr>
            <w:rFonts w:ascii="华文楷体" w:eastAsia="华文楷体" w:hAnsi="华文楷体" w:hint="eastAsia"/>
            <w:sz w:val="28"/>
            <w:szCs w:val="28"/>
          </w:rPr>
          <w:delText>执着</w:delText>
        </w:r>
      </w:del>
      <w:ins w:id="416" w:author="admin" w:date="2015-09-18T21:19:00Z">
        <w:r w:rsidR="00F46E52">
          <w:rPr>
            <w:rFonts w:ascii="华文楷体" w:eastAsia="华文楷体" w:hAnsi="华文楷体" w:hint="eastAsia"/>
            <w:sz w:val="28"/>
            <w:szCs w:val="28"/>
          </w:rPr>
          <w:t>执著</w:t>
        </w:r>
      </w:ins>
      <w:r w:rsidRPr="00F25E61">
        <w:rPr>
          <w:rFonts w:ascii="华文楷体" w:eastAsia="华文楷体" w:hAnsi="华文楷体" w:hint="eastAsia"/>
          <w:sz w:val="28"/>
          <w:szCs w:val="28"/>
        </w:rPr>
        <w:t>。人我呢他是就说是，人我的执着是缘五</w:t>
      </w:r>
      <w:proofErr w:type="gramStart"/>
      <w:r w:rsidRPr="00F25E61">
        <w:rPr>
          <w:rFonts w:ascii="华文楷体" w:eastAsia="华文楷体" w:hAnsi="华文楷体" w:hint="eastAsia"/>
          <w:sz w:val="28"/>
          <w:szCs w:val="28"/>
        </w:rPr>
        <w:t>蕴</w:t>
      </w:r>
      <w:proofErr w:type="gramEnd"/>
      <w:r w:rsidRPr="00F25E61">
        <w:rPr>
          <w:rFonts w:ascii="华文楷体" w:eastAsia="华文楷体" w:hAnsi="华文楷体" w:hint="eastAsia"/>
          <w:sz w:val="28"/>
          <w:szCs w:val="28"/>
        </w:rPr>
        <w:t>整体，他的这个整体而产生的，所以说如果把这个五</w:t>
      </w:r>
      <w:proofErr w:type="gramStart"/>
      <w:r w:rsidRPr="00F25E61">
        <w:rPr>
          <w:rFonts w:ascii="华文楷体" w:eastAsia="华文楷体" w:hAnsi="华文楷体" w:hint="eastAsia"/>
          <w:sz w:val="28"/>
          <w:szCs w:val="28"/>
        </w:rPr>
        <w:t>蕴破斥掉</w:t>
      </w:r>
      <w:proofErr w:type="gramEnd"/>
      <w:r w:rsidRPr="00F25E61">
        <w:rPr>
          <w:rFonts w:ascii="华文楷体" w:eastAsia="华文楷体" w:hAnsi="华文楷体" w:hint="eastAsia"/>
          <w:sz w:val="28"/>
          <w:szCs w:val="28"/>
        </w:rPr>
        <w:t>之后呢，那么这个人我怎么样能够安立？如果我们把这个五</w:t>
      </w:r>
      <w:proofErr w:type="gramStart"/>
      <w:r w:rsidRPr="00F25E61">
        <w:rPr>
          <w:rFonts w:ascii="华文楷体" w:eastAsia="华文楷体" w:hAnsi="华文楷体" w:hint="eastAsia"/>
          <w:sz w:val="28"/>
          <w:szCs w:val="28"/>
        </w:rPr>
        <w:t>蕴</w:t>
      </w:r>
      <w:proofErr w:type="gramEnd"/>
      <w:r w:rsidRPr="00F25E61">
        <w:rPr>
          <w:rFonts w:ascii="华文楷体" w:eastAsia="华文楷体" w:hAnsi="华文楷体" w:hint="eastAsia"/>
          <w:sz w:val="28"/>
          <w:szCs w:val="28"/>
        </w:rPr>
        <w:t>分析成五个法，再把五个法分析成微细的部分，把这个色法分析成无分微尘，把这个心法把受想行</w:t>
      </w:r>
      <w:del w:id="417" w:author="admin" w:date="2015-09-18T21:20:00Z">
        <w:r w:rsidRPr="00F25E61" w:rsidDel="00647DE5">
          <w:rPr>
            <w:rFonts w:ascii="华文楷体" w:eastAsia="华文楷体" w:hAnsi="华文楷体" w:hint="eastAsia"/>
            <w:sz w:val="28"/>
            <w:szCs w:val="28"/>
          </w:rPr>
          <w:delText>食</w:delText>
        </w:r>
      </w:del>
      <w:ins w:id="418" w:author="admin" w:date="2015-09-18T21:20:00Z">
        <w:r w:rsidR="00647DE5">
          <w:rPr>
            <w:rFonts w:ascii="华文楷体" w:eastAsia="华文楷体" w:hAnsi="华文楷体" w:hint="eastAsia"/>
            <w:sz w:val="28"/>
            <w:szCs w:val="28"/>
          </w:rPr>
          <w:t>识</w:t>
        </w:r>
      </w:ins>
      <w:r w:rsidRPr="00F25E61">
        <w:rPr>
          <w:rFonts w:ascii="华文楷体" w:eastAsia="华文楷体" w:hAnsi="华文楷体" w:hint="eastAsia"/>
          <w:sz w:val="28"/>
          <w:szCs w:val="28"/>
        </w:rPr>
        <w:t>这个心法分析得无分刹那，像这样这个人我在哪里安立呢？所以说就能够直接伤害到人我</w:t>
      </w:r>
      <w:del w:id="419" w:author="admin" w:date="2015-09-18T21:21:00Z">
        <w:r w:rsidRPr="00F25E61" w:rsidDel="00903868">
          <w:rPr>
            <w:rFonts w:ascii="华文楷体" w:eastAsia="华文楷体" w:hAnsi="华文楷体" w:hint="eastAsia"/>
            <w:sz w:val="28"/>
            <w:szCs w:val="28"/>
          </w:rPr>
          <w:delText>，</w:delText>
        </w:r>
      </w:del>
      <w:ins w:id="420" w:author="admin" w:date="2015-09-18T21:21:00Z">
        <w:r w:rsidR="00903868">
          <w:rPr>
            <w:rFonts w:ascii="华文楷体" w:eastAsia="华文楷体" w:hAnsi="华文楷体" w:hint="eastAsia"/>
            <w:sz w:val="28"/>
            <w:szCs w:val="28"/>
          </w:rPr>
          <w:t>。</w:t>
        </w:r>
      </w:ins>
    </w:p>
    <w:p w:rsidR="00E07C43" w:rsidRDefault="00F25E61" w:rsidP="0067136D">
      <w:pPr>
        <w:ind w:firstLine="570"/>
        <w:rPr>
          <w:ins w:id="421" w:author="admin" w:date="2015-09-18T21:23:00Z"/>
          <w:rFonts w:ascii="华文楷体" w:eastAsia="华文楷体" w:hAnsi="华文楷体"/>
          <w:sz w:val="28"/>
          <w:szCs w:val="28"/>
        </w:rPr>
      </w:pPr>
      <w:r w:rsidRPr="00F25E61">
        <w:rPr>
          <w:rFonts w:ascii="华文楷体" w:eastAsia="华文楷体" w:hAnsi="华文楷体" w:hint="eastAsia"/>
          <w:sz w:val="28"/>
          <w:szCs w:val="28"/>
        </w:rPr>
        <w:t>然后呢就是说法我呢，你</w:t>
      </w:r>
      <w:del w:id="422" w:author="admin" w:date="2015-09-18T21:21:00Z">
        <w:r w:rsidRPr="00F25E61" w:rsidDel="000D13BA">
          <w:rPr>
            <w:rFonts w:ascii="华文楷体" w:eastAsia="华文楷体" w:hAnsi="华文楷体" w:hint="eastAsia"/>
            <w:sz w:val="28"/>
            <w:szCs w:val="28"/>
          </w:rPr>
          <w:delText>执着</w:delText>
        </w:r>
      </w:del>
      <w:ins w:id="423" w:author="admin" w:date="2015-09-18T21:21:00Z">
        <w:r w:rsidR="000D13BA">
          <w:rPr>
            <w:rFonts w:ascii="华文楷体" w:eastAsia="华文楷体" w:hAnsi="华文楷体" w:hint="eastAsia"/>
            <w:sz w:val="28"/>
            <w:szCs w:val="28"/>
          </w:rPr>
          <w:t>执著</w:t>
        </w:r>
      </w:ins>
      <w:r w:rsidRPr="00F25E61">
        <w:rPr>
          <w:rFonts w:ascii="华文楷体" w:eastAsia="华文楷体" w:hAnsi="华文楷体" w:hint="eastAsia"/>
          <w:sz w:val="28"/>
          <w:szCs w:val="28"/>
        </w:rPr>
        <w:t>的瓶子啊，你</w:t>
      </w:r>
      <w:del w:id="424" w:author="admin" w:date="2015-09-18T21:21:00Z">
        <w:r w:rsidRPr="00F25E61" w:rsidDel="000D13BA">
          <w:rPr>
            <w:rFonts w:ascii="华文楷体" w:eastAsia="华文楷体" w:hAnsi="华文楷体" w:hint="eastAsia"/>
            <w:sz w:val="28"/>
            <w:szCs w:val="28"/>
          </w:rPr>
          <w:delText>执着</w:delText>
        </w:r>
      </w:del>
      <w:ins w:id="425" w:author="admin" w:date="2015-09-18T21:21:00Z">
        <w:r w:rsidR="000D13BA">
          <w:rPr>
            <w:rFonts w:ascii="华文楷体" w:eastAsia="华文楷体" w:hAnsi="华文楷体" w:hint="eastAsia"/>
            <w:sz w:val="28"/>
            <w:szCs w:val="28"/>
          </w:rPr>
          <w:t>执著</w:t>
        </w:r>
      </w:ins>
      <w:r w:rsidRPr="00F25E61">
        <w:rPr>
          <w:rFonts w:ascii="华文楷体" w:eastAsia="华文楷体" w:hAnsi="华文楷体" w:hint="eastAsia"/>
          <w:sz w:val="28"/>
          <w:szCs w:val="28"/>
        </w:rPr>
        <w:t>的</w:t>
      </w:r>
      <w:del w:id="426" w:author="admin" w:date="2015-09-18T21:21:00Z">
        <w:r w:rsidRPr="00F25E61" w:rsidDel="000D13BA">
          <w:rPr>
            <w:rFonts w:ascii="华文楷体" w:eastAsia="华文楷体" w:hAnsi="华文楷体" w:hint="eastAsia"/>
            <w:sz w:val="28"/>
            <w:szCs w:val="28"/>
          </w:rPr>
          <w:delText>这条</w:delText>
        </w:r>
        <w:r w:rsidRPr="00F25E61" w:rsidDel="000D13BA">
          <w:rPr>
            <w:rFonts w:ascii="华文楷体" w:eastAsia="华文楷体" w:hAnsi="华文楷体" w:hint="eastAsia"/>
            <w:sz w:val="28"/>
            <w:szCs w:val="28"/>
          </w:rPr>
          <w:lastRenderedPageBreak/>
          <w:delText>裤子</w:delText>
        </w:r>
      </w:del>
      <w:ins w:id="427" w:author="admin" w:date="2015-09-18T21:21:00Z">
        <w:r w:rsidR="000D13BA">
          <w:rPr>
            <w:rFonts w:ascii="华文楷体" w:eastAsia="华文楷体" w:hAnsi="华文楷体" w:hint="eastAsia"/>
            <w:sz w:val="28"/>
            <w:szCs w:val="28"/>
          </w:rPr>
          <w:t>这样的柱子</w:t>
        </w:r>
      </w:ins>
      <w:r w:rsidRPr="00F25E61">
        <w:rPr>
          <w:rFonts w:ascii="华文楷体" w:eastAsia="华文楷体" w:hAnsi="华文楷体" w:hint="eastAsia"/>
          <w:sz w:val="28"/>
          <w:szCs w:val="28"/>
        </w:rPr>
        <w:t>，你</w:t>
      </w:r>
      <w:del w:id="428" w:author="admin" w:date="2015-09-18T21:21:00Z">
        <w:r w:rsidRPr="00F25E61" w:rsidDel="000D13BA">
          <w:rPr>
            <w:rFonts w:ascii="华文楷体" w:eastAsia="华文楷体" w:hAnsi="华文楷体" w:hint="eastAsia"/>
            <w:sz w:val="28"/>
            <w:szCs w:val="28"/>
          </w:rPr>
          <w:delText>执着</w:delText>
        </w:r>
      </w:del>
      <w:ins w:id="429" w:author="admin" w:date="2015-09-18T21:21:00Z">
        <w:r w:rsidR="000D13BA">
          <w:rPr>
            <w:rFonts w:ascii="华文楷体" w:eastAsia="华文楷体" w:hAnsi="华文楷体" w:hint="eastAsia"/>
            <w:sz w:val="28"/>
            <w:szCs w:val="28"/>
          </w:rPr>
          <w:t>执著</w:t>
        </w:r>
      </w:ins>
      <w:r w:rsidRPr="00F25E61">
        <w:rPr>
          <w:rFonts w:ascii="华文楷体" w:eastAsia="华文楷体" w:hAnsi="华文楷体" w:hint="eastAsia"/>
          <w:sz w:val="28"/>
          <w:szCs w:val="28"/>
        </w:rPr>
        <w:t>的无分微尘，你</w:t>
      </w:r>
      <w:del w:id="430" w:author="admin" w:date="2015-09-18T21:21:00Z">
        <w:r w:rsidRPr="00F25E61" w:rsidDel="000D13BA">
          <w:rPr>
            <w:rFonts w:ascii="华文楷体" w:eastAsia="华文楷体" w:hAnsi="华文楷体" w:hint="eastAsia"/>
            <w:sz w:val="28"/>
            <w:szCs w:val="28"/>
          </w:rPr>
          <w:delText>执着</w:delText>
        </w:r>
      </w:del>
      <w:ins w:id="431" w:author="admin" w:date="2015-09-18T21:21:00Z">
        <w:r w:rsidR="000D13BA">
          <w:rPr>
            <w:rFonts w:ascii="华文楷体" w:eastAsia="华文楷体" w:hAnsi="华文楷体" w:hint="eastAsia"/>
            <w:sz w:val="28"/>
            <w:szCs w:val="28"/>
          </w:rPr>
          <w:t>执著</w:t>
        </w:r>
      </w:ins>
      <w:r w:rsidRPr="00F25E61">
        <w:rPr>
          <w:rFonts w:ascii="华文楷体" w:eastAsia="华文楷体" w:hAnsi="华文楷体" w:hint="eastAsia"/>
          <w:sz w:val="28"/>
          <w:szCs w:val="28"/>
        </w:rPr>
        <w:t>的无分刹那，如果我们通过离一多因把这个分析掉之后破掉之后呢，你认为这个法我，你认为这个法存在，你认为这个法实有</w:t>
      </w:r>
      <w:proofErr w:type="gramStart"/>
      <w:r w:rsidRPr="00F25E61">
        <w:rPr>
          <w:rFonts w:ascii="华文楷体" w:eastAsia="华文楷体" w:hAnsi="华文楷体" w:hint="eastAsia"/>
          <w:sz w:val="28"/>
          <w:szCs w:val="28"/>
        </w:rPr>
        <w:t>这个法我又</w:t>
      </w:r>
      <w:proofErr w:type="gramEnd"/>
      <w:r w:rsidRPr="00F25E61">
        <w:rPr>
          <w:rFonts w:ascii="华文楷体" w:eastAsia="华文楷体" w:hAnsi="华文楷体" w:hint="eastAsia"/>
          <w:sz w:val="28"/>
          <w:szCs w:val="28"/>
        </w:rPr>
        <w:t>怎么去安立呢？所以说</w:t>
      </w:r>
      <w:proofErr w:type="gramStart"/>
      <w:r w:rsidRPr="00F25E61">
        <w:rPr>
          <w:rFonts w:ascii="华文楷体" w:eastAsia="华文楷体" w:hAnsi="华文楷体" w:hint="eastAsia"/>
          <w:sz w:val="28"/>
          <w:szCs w:val="28"/>
        </w:rPr>
        <w:t>一个法我呢</w:t>
      </w:r>
      <w:proofErr w:type="gramEnd"/>
      <w:r w:rsidRPr="00F25E61">
        <w:rPr>
          <w:rFonts w:ascii="华文楷体" w:eastAsia="华文楷体" w:hAnsi="华文楷体" w:hint="eastAsia"/>
          <w:sz w:val="28"/>
          <w:szCs w:val="28"/>
        </w:rPr>
        <w:t>是认为这个法实有，这个叫法我。那么现在呢我们就是说把这个所谓的法都全部已经抉择为无自性了，这个</w:t>
      </w:r>
      <w:proofErr w:type="gramStart"/>
      <w:r w:rsidRPr="00F25E61">
        <w:rPr>
          <w:rFonts w:ascii="华文楷体" w:eastAsia="华文楷体" w:hAnsi="华文楷体" w:hint="eastAsia"/>
          <w:sz w:val="28"/>
          <w:szCs w:val="28"/>
        </w:rPr>
        <w:t>法一切</w:t>
      </w:r>
      <w:proofErr w:type="gramEnd"/>
      <w:r w:rsidRPr="00F25E61">
        <w:rPr>
          <w:rFonts w:ascii="华文楷体" w:eastAsia="华文楷体" w:hAnsi="华文楷体" w:hint="eastAsia"/>
          <w:sz w:val="28"/>
          <w:szCs w:val="28"/>
        </w:rPr>
        <w:t>法都是无自性，你怎么可以</w:t>
      </w:r>
      <w:proofErr w:type="gramStart"/>
      <w:r w:rsidRPr="00F25E61">
        <w:rPr>
          <w:rFonts w:ascii="华文楷体" w:eastAsia="华文楷体" w:hAnsi="华文楷体" w:hint="eastAsia"/>
          <w:sz w:val="28"/>
          <w:szCs w:val="28"/>
        </w:rPr>
        <w:t>产生法我呢</w:t>
      </w:r>
      <w:proofErr w:type="gramEnd"/>
      <w:r w:rsidRPr="00F25E61">
        <w:rPr>
          <w:rFonts w:ascii="华文楷体" w:eastAsia="华文楷体" w:hAnsi="华文楷体" w:hint="eastAsia"/>
          <w:sz w:val="28"/>
          <w:szCs w:val="28"/>
        </w:rPr>
        <w:t>？如果人我</w:t>
      </w:r>
      <w:proofErr w:type="gramStart"/>
      <w:r w:rsidRPr="00F25E61">
        <w:rPr>
          <w:rFonts w:ascii="华文楷体" w:eastAsia="华文楷体" w:hAnsi="华文楷体" w:hint="eastAsia"/>
          <w:sz w:val="28"/>
          <w:szCs w:val="28"/>
        </w:rPr>
        <w:t>和法我不</w:t>
      </w:r>
      <w:proofErr w:type="gramEnd"/>
      <w:r w:rsidRPr="00F25E61">
        <w:rPr>
          <w:rFonts w:ascii="华文楷体" w:eastAsia="华文楷体" w:hAnsi="华文楷体" w:hint="eastAsia"/>
          <w:sz w:val="28"/>
          <w:szCs w:val="28"/>
        </w:rPr>
        <w:t>存在，那么人执和法执绝对能够对峙的，就是能够完全</w:t>
      </w:r>
      <w:del w:id="432" w:author="admin" w:date="2015-09-18T21:22:00Z">
        <w:r w:rsidRPr="00F25E61" w:rsidDel="00441420">
          <w:rPr>
            <w:rFonts w:ascii="华文楷体" w:eastAsia="华文楷体" w:hAnsi="华文楷体" w:hint="eastAsia"/>
            <w:sz w:val="28"/>
            <w:szCs w:val="28"/>
          </w:rPr>
          <w:delText>【35:20】XX</w:delText>
        </w:r>
      </w:del>
      <w:ins w:id="433" w:author="admin" w:date="2015-09-18T21:22:00Z">
        <w:r w:rsidR="00441420">
          <w:rPr>
            <w:rFonts w:ascii="华文楷体" w:eastAsia="华文楷体" w:hAnsi="华文楷体" w:hint="eastAsia"/>
            <w:sz w:val="28"/>
            <w:szCs w:val="28"/>
          </w:rPr>
          <w:t>妨害</w:t>
        </w:r>
      </w:ins>
      <w:r w:rsidRPr="00F25E61">
        <w:rPr>
          <w:rFonts w:ascii="华文楷体" w:eastAsia="华文楷体" w:hAnsi="华文楷体" w:hint="eastAsia"/>
          <w:sz w:val="28"/>
          <w:szCs w:val="28"/>
        </w:rPr>
        <w:t>。所以说实际上我们了知一切的有为法，了知一切的</w:t>
      </w:r>
      <w:proofErr w:type="gramStart"/>
      <w:r w:rsidRPr="00F25E61">
        <w:rPr>
          <w:rFonts w:ascii="华文楷体" w:eastAsia="华文楷体" w:hAnsi="华文楷体" w:hint="eastAsia"/>
          <w:sz w:val="28"/>
          <w:szCs w:val="28"/>
        </w:rPr>
        <w:t>有实法不</w:t>
      </w:r>
      <w:proofErr w:type="gramEnd"/>
      <w:r w:rsidRPr="00F25E61">
        <w:rPr>
          <w:rFonts w:ascii="华文楷体" w:eastAsia="华文楷体" w:hAnsi="华文楷体" w:hint="eastAsia"/>
          <w:sz w:val="28"/>
          <w:szCs w:val="28"/>
        </w:rPr>
        <w:t>存在，完全可以真正的伤害到无始以来的俱生我执，不管是俱生人执、俱</w:t>
      </w:r>
      <w:proofErr w:type="gramStart"/>
      <w:r w:rsidRPr="00F25E61">
        <w:rPr>
          <w:rFonts w:ascii="华文楷体" w:eastAsia="华文楷体" w:hAnsi="华文楷体" w:hint="eastAsia"/>
          <w:sz w:val="28"/>
          <w:szCs w:val="28"/>
        </w:rPr>
        <w:t>生法执都可以</w:t>
      </w:r>
      <w:proofErr w:type="gramEnd"/>
      <w:r w:rsidRPr="00F25E61">
        <w:rPr>
          <w:rFonts w:ascii="华文楷体" w:eastAsia="华文楷体" w:hAnsi="华文楷体" w:hint="eastAsia"/>
          <w:sz w:val="28"/>
          <w:szCs w:val="28"/>
        </w:rPr>
        <w:t>伤害到，伤害到之后呢，实际上我们学习这个论点就成了有意义了。因为一切轮回的根本就是这个执着的缘故，就是这样的。了之万法的实相，就是从轮回当中获得解脱。</w:t>
      </w:r>
    </w:p>
    <w:p w:rsidR="00E07C43" w:rsidRDefault="00F25E61" w:rsidP="0067136D">
      <w:pPr>
        <w:ind w:firstLine="570"/>
        <w:rPr>
          <w:ins w:id="434" w:author="admin" w:date="2015-09-18T21:24:00Z"/>
          <w:rFonts w:ascii="华文楷体" w:eastAsia="华文楷体" w:hAnsi="华文楷体"/>
          <w:sz w:val="28"/>
          <w:szCs w:val="28"/>
        </w:rPr>
      </w:pPr>
      <w:r w:rsidRPr="00F25E61">
        <w:rPr>
          <w:rFonts w:ascii="华文楷体" w:eastAsia="华文楷体" w:hAnsi="华文楷体" w:hint="eastAsia"/>
          <w:sz w:val="28"/>
          <w:szCs w:val="28"/>
        </w:rPr>
        <w:t>【</w:t>
      </w:r>
      <w:r w:rsidRPr="00E07C43">
        <w:rPr>
          <w:rFonts w:asciiTheme="minorEastAsia" w:hAnsiTheme="minorEastAsia" w:hint="eastAsia"/>
          <w:sz w:val="28"/>
          <w:szCs w:val="28"/>
          <w:rPrChange w:id="435" w:author="admin" w:date="2015-09-18T21:24:00Z">
            <w:rPr>
              <w:rFonts w:ascii="华文楷体" w:eastAsia="华文楷体" w:hAnsi="华文楷体" w:hint="eastAsia"/>
              <w:sz w:val="28"/>
              <w:szCs w:val="28"/>
            </w:rPr>
          </w:rPrChange>
        </w:rPr>
        <w:t>由此可知</w:t>
      </w:r>
      <w:r w:rsidRPr="00F25E61">
        <w:rPr>
          <w:rFonts w:ascii="华文楷体" w:eastAsia="华文楷体" w:hAnsi="华文楷体" w:hint="eastAsia"/>
          <w:sz w:val="28"/>
          <w:szCs w:val="28"/>
        </w:rPr>
        <w:t>】</w:t>
      </w:r>
    </w:p>
    <w:p w:rsidR="00E07C43" w:rsidRDefault="00F25E61" w:rsidP="0067136D">
      <w:pPr>
        <w:ind w:firstLine="570"/>
        <w:rPr>
          <w:ins w:id="436" w:author="admin" w:date="2015-09-18T21:24:00Z"/>
          <w:rFonts w:ascii="华文楷体" w:eastAsia="华文楷体" w:hAnsi="华文楷体"/>
          <w:sz w:val="28"/>
          <w:szCs w:val="28"/>
        </w:rPr>
      </w:pPr>
      <w:r w:rsidRPr="00F25E61">
        <w:rPr>
          <w:rFonts w:ascii="华文楷体" w:eastAsia="华文楷体" w:hAnsi="华文楷体" w:hint="eastAsia"/>
          <w:sz w:val="28"/>
          <w:szCs w:val="28"/>
        </w:rPr>
        <w:t>就是前面讲过，因为已将所知万法抉择为无自性之故。</w:t>
      </w:r>
    </w:p>
    <w:p w:rsidR="00E07C43" w:rsidRDefault="00F25E61" w:rsidP="0067136D">
      <w:pPr>
        <w:ind w:firstLine="570"/>
        <w:rPr>
          <w:ins w:id="437" w:author="admin" w:date="2015-09-18T21:24:00Z"/>
          <w:rFonts w:ascii="华文楷体" w:eastAsia="华文楷体" w:hAnsi="华文楷体"/>
          <w:sz w:val="28"/>
          <w:szCs w:val="28"/>
        </w:rPr>
      </w:pPr>
      <w:r w:rsidRPr="00F25E61">
        <w:rPr>
          <w:rFonts w:ascii="华文楷体" w:eastAsia="华文楷体" w:hAnsi="华文楷体" w:hint="eastAsia"/>
          <w:sz w:val="28"/>
          <w:szCs w:val="28"/>
        </w:rPr>
        <w:t>【</w:t>
      </w:r>
      <w:r w:rsidRPr="00E07C43">
        <w:rPr>
          <w:rFonts w:asciiTheme="minorEastAsia" w:hAnsiTheme="minorEastAsia" w:hint="eastAsia"/>
          <w:sz w:val="28"/>
          <w:szCs w:val="28"/>
          <w:rPrChange w:id="438" w:author="admin" w:date="2015-09-18T21:24:00Z">
            <w:rPr>
              <w:rFonts w:ascii="华文楷体" w:eastAsia="华文楷体" w:hAnsi="华文楷体" w:hint="eastAsia"/>
              <w:sz w:val="28"/>
              <w:szCs w:val="28"/>
            </w:rPr>
          </w:rPrChange>
        </w:rPr>
        <w:t>由此可知</w:t>
      </w:r>
      <w:r w:rsidRPr="00E07C43">
        <w:rPr>
          <w:rFonts w:asciiTheme="minorEastAsia" w:hAnsiTheme="minorEastAsia"/>
          <w:sz w:val="28"/>
          <w:szCs w:val="28"/>
          <w:rPrChange w:id="439" w:author="admin" w:date="2015-09-18T21:24:00Z">
            <w:rPr>
              <w:rFonts w:ascii="华文楷体" w:eastAsia="华文楷体" w:hAnsi="华文楷体"/>
              <w:sz w:val="28"/>
              <w:szCs w:val="28"/>
            </w:rPr>
          </w:rPrChange>
        </w:rPr>
        <w:t>,将遍计所执法与俱生所取境综合起来作为有法,目的在于:不仅仅包含世间无害之识前显现的有实法,同时也涵盖外道所承许的遍计所执法等。</w:t>
      </w:r>
      <w:r w:rsidRPr="00F25E61">
        <w:rPr>
          <w:rFonts w:ascii="华文楷体" w:eastAsia="华文楷体" w:hAnsi="华文楷体" w:hint="eastAsia"/>
          <w:sz w:val="28"/>
          <w:szCs w:val="28"/>
        </w:rPr>
        <w:t>】</w:t>
      </w:r>
    </w:p>
    <w:p w:rsidR="00B97AF8" w:rsidRDefault="00F25E61" w:rsidP="0067136D">
      <w:pPr>
        <w:ind w:firstLine="570"/>
        <w:rPr>
          <w:ins w:id="440" w:author="admin" w:date="2015-09-18T21:25:00Z"/>
          <w:rFonts w:ascii="华文楷体" w:eastAsia="华文楷体" w:hAnsi="华文楷体"/>
          <w:sz w:val="28"/>
          <w:szCs w:val="28"/>
        </w:rPr>
      </w:pPr>
      <w:r w:rsidRPr="00F25E61">
        <w:rPr>
          <w:rFonts w:ascii="华文楷体" w:eastAsia="华文楷体" w:hAnsi="华文楷体" w:hint="eastAsia"/>
          <w:sz w:val="28"/>
          <w:szCs w:val="28"/>
        </w:rPr>
        <w:t>那么这个地方</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所执法，他主要和这个俱生相对应的，那么这个方面我们要理解的。前一段时间我们</w:t>
      </w:r>
      <w:proofErr w:type="gramStart"/>
      <w:r w:rsidRPr="00F25E61">
        <w:rPr>
          <w:rFonts w:ascii="华文楷体" w:eastAsia="华文楷体" w:hAnsi="华文楷体" w:hint="eastAsia"/>
          <w:sz w:val="28"/>
          <w:szCs w:val="28"/>
        </w:rPr>
        <w:t>在学总义</w:t>
      </w:r>
      <w:proofErr w:type="gramEnd"/>
      <w:r w:rsidRPr="00F25E61">
        <w:rPr>
          <w:rFonts w:ascii="华文楷体" w:eastAsia="华文楷体" w:hAnsi="华文楷体" w:hint="eastAsia"/>
          <w:sz w:val="28"/>
          <w:szCs w:val="28"/>
        </w:rPr>
        <w:t>的时候呢，唯识宗三自性当中有</w:t>
      </w:r>
      <w:proofErr w:type="gramStart"/>
      <w:r w:rsidRPr="00F25E61">
        <w:rPr>
          <w:rFonts w:ascii="华文楷体" w:eastAsia="华文楷体" w:hAnsi="华文楷体" w:hint="eastAsia"/>
          <w:sz w:val="28"/>
          <w:szCs w:val="28"/>
        </w:rPr>
        <w:t>一个遍计所执</w:t>
      </w:r>
      <w:proofErr w:type="gramEnd"/>
      <w:r w:rsidRPr="00F25E61">
        <w:rPr>
          <w:rFonts w:ascii="华文楷体" w:eastAsia="华文楷体" w:hAnsi="华文楷体" w:hint="eastAsia"/>
          <w:sz w:val="28"/>
          <w:szCs w:val="28"/>
        </w:rPr>
        <w:t>性</w:t>
      </w:r>
      <w:del w:id="441" w:author="admin" w:date="2015-09-18T21:24:00Z">
        <w:r w:rsidRPr="00F25E61" w:rsidDel="00CE6213">
          <w:rPr>
            <w:rFonts w:ascii="华文楷体" w:eastAsia="华文楷体" w:hAnsi="华文楷体" w:hint="eastAsia"/>
            <w:sz w:val="28"/>
            <w:szCs w:val="28"/>
          </w:rPr>
          <w:delText>，</w:delText>
        </w:r>
      </w:del>
      <w:ins w:id="442" w:author="admin" w:date="2015-09-18T21:24:00Z">
        <w:r w:rsidR="00CE6213">
          <w:rPr>
            <w:rFonts w:ascii="华文楷体" w:eastAsia="华文楷体" w:hAnsi="华文楷体" w:hint="eastAsia"/>
            <w:sz w:val="28"/>
            <w:szCs w:val="28"/>
          </w:rPr>
          <w:t>。</w:t>
        </w:r>
      </w:ins>
      <w:r w:rsidRPr="00F25E61">
        <w:rPr>
          <w:rFonts w:ascii="华文楷体" w:eastAsia="华文楷体" w:hAnsi="华文楷体" w:hint="eastAsia"/>
          <w:sz w:val="28"/>
          <w:szCs w:val="28"/>
        </w:rPr>
        <w:t>唯识宗当中</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所执性不是这个地方</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所执法，这个两个是这个就是说，名词上面有相似的地方，但</w:t>
      </w:r>
      <w:proofErr w:type="gramStart"/>
      <w:r w:rsidRPr="00F25E61">
        <w:rPr>
          <w:rFonts w:ascii="华文楷体" w:eastAsia="华文楷体" w:hAnsi="华文楷体" w:hint="eastAsia"/>
          <w:sz w:val="28"/>
          <w:szCs w:val="28"/>
        </w:rPr>
        <w:t>他意义</w:t>
      </w:r>
      <w:proofErr w:type="gramEnd"/>
      <w:r w:rsidRPr="00F25E61">
        <w:rPr>
          <w:rFonts w:ascii="华文楷体" w:eastAsia="华文楷体" w:hAnsi="华文楷体" w:hint="eastAsia"/>
          <w:sz w:val="28"/>
          <w:szCs w:val="28"/>
        </w:rPr>
        <w:t>上完全不相同。就说是这个地方</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所执，他只要是学习</w:t>
      </w:r>
      <w:r w:rsidRPr="00F25E61">
        <w:rPr>
          <w:rFonts w:ascii="华文楷体" w:eastAsia="华文楷体" w:hAnsi="华文楷体" w:hint="eastAsia"/>
          <w:sz w:val="28"/>
          <w:szCs w:val="28"/>
        </w:rPr>
        <w:lastRenderedPageBreak/>
        <w:t>外道而产生的，这样的执着</w:t>
      </w:r>
      <w:proofErr w:type="gramStart"/>
      <w:r w:rsidRPr="00F25E61">
        <w:rPr>
          <w:rFonts w:ascii="华文楷体" w:eastAsia="华文楷体" w:hAnsi="华文楷体" w:hint="eastAsia"/>
          <w:sz w:val="28"/>
          <w:szCs w:val="28"/>
        </w:rPr>
        <w:t>叫遍计</w:t>
      </w:r>
      <w:proofErr w:type="gramEnd"/>
      <w:r w:rsidRPr="00F25E61">
        <w:rPr>
          <w:rFonts w:ascii="华文楷体" w:eastAsia="华文楷体" w:hAnsi="华文楷体" w:hint="eastAsia"/>
          <w:sz w:val="28"/>
          <w:szCs w:val="28"/>
        </w:rPr>
        <w:t>所执法。那么他的这个范围</w:t>
      </w:r>
      <w:del w:id="443" w:author="admin" w:date="2015-09-18T21:25:00Z">
        <w:r w:rsidRPr="00F25E61" w:rsidDel="00CE6213">
          <w:rPr>
            <w:rFonts w:ascii="华文楷体" w:eastAsia="华文楷体" w:hAnsi="华文楷体" w:hint="eastAsia"/>
            <w:sz w:val="28"/>
            <w:szCs w:val="28"/>
          </w:rPr>
          <w:delText>在</w:delText>
        </w:r>
      </w:del>
      <w:ins w:id="444" w:author="admin" w:date="2015-09-18T21:25:00Z">
        <w:r w:rsidR="00CE6213">
          <w:rPr>
            <w:rFonts w:ascii="华文楷体" w:eastAsia="华文楷体" w:hAnsi="华文楷体" w:hint="eastAsia"/>
            <w:sz w:val="28"/>
            <w:szCs w:val="28"/>
          </w:rPr>
          <w:t>窄</w:t>
        </w:r>
      </w:ins>
      <w:r w:rsidRPr="00F25E61">
        <w:rPr>
          <w:rFonts w:ascii="华文楷体" w:eastAsia="华文楷体" w:hAnsi="华文楷体" w:hint="eastAsia"/>
          <w:sz w:val="28"/>
          <w:szCs w:val="28"/>
        </w:rPr>
        <w:t>：唯识宗当中所讲的</w:t>
      </w:r>
      <w:proofErr w:type="gramStart"/>
      <w:r w:rsidRPr="00F25E61">
        <w:rPr>
          <w:rFonts w:ascii="华文楷体" w:eastAsia="华文楷体" w:hAnsi="华文楷体" w:hint="eastAsia"/>
          <w:sz w:val="28"/>
          <w:szCs w:val="28"/>
        </w:rPr>
        <w:t>这个遍计所执</w:t>
      </w:r>
      <w:proofErr w:type="gramEnd"/>
      <w:r w:rsidRPr="00F25E61">
        <w:rPr>
          <w:rFonts w:ascii="华文楷体" w:eastAsia="华文楷体" w:hAnsi="华文楷体" w:hint="eastAsia"/>
          <w:sz w:val="28"/>
          <w:szCs w:val="28"/>
        </w:rPr>
        <w:t>性，</w:t>
      </w:r>
      <w:proofErr w:type="gramStart"/>
      <w:r w:rsidRPr="00F25E61">
        <w:rPr>
          <w:rFonts w:ascii="华文楷体" w:eastAsia="华文楷体" w:hAnsi="华文楷体" w:hint="eastAsia"/>
          <w:sz w:val="28"/>
          <w:szCs w:val="28"/>
        </w:rPr>
        <w:t>遍计所知性他</w:t>
      </w:r>
      <w:proofErr w:type="gramEnd"/>
      <w:r w:rsidRPr="00F25E61">
        <w:rPr>
          <w:rFonts w:ascii="华文楷体" w:eastAsia="华文楷体" w:hAnsi="华文楷体" w:hint="eastAsia"/>
          <w:sz w:val="28"/>
          <w:szCs w:val="28"/>
        </w:rPr>
        <w:t>就说是这个范围要宽</w:t>
      </w:r>
      <w:del w:id="445" w:author="admin" w:date="2015-09-18T21:25:00Z">
        <w:r w:rsidRPr="00F25E61" w:rsidDel="00B97AF8">
          <w:rPr>
            <w:rFonts w:ascii="华文楷体" w:eastAsia="华文楷体" w:hAnsi="华文楷体" w:hint="eastAsia"/>
            <w:sz w:val="28"/>
            <w:szCs w:val="28"/>
          </w:rPr>
          <w:delText>，</w:delText>
        </w:r>
      </w:del>
      <w:ins w:id="446" w:author="admin" w:date="2015-09-18T21:25:00Z">
        <w:r w:rsidR="00B97AF8">
          <w:rPr>
            <w:rFonts w:ascii="华文楷体" w:eastAsia="华文楷体" w:hAnsi="华文楷体" w:hint="eastAsia"/>
            <w:sz w:val="28"/>
            <w:szCs w:val="28"/>
          </w:rPr>
          <w:t>。</w:t>
        </w:r>
      </w:ins>
      <w:r w:rsidRPr="00F25E61">
        <w:rPr>
          <w:rFonts w:ascii="华文楷体" w:eastAsia="华文楷体" w:hAnsi="华文楷体" w:hint="eastAsia"/>
          <w:sz w:val="28"/>
          <w:szCs w:val="28"/>
        </w:rPr>
        <w:t>所以像这样讲的时候呢，就唯识宗的三大宗义当中</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所执，不是这个地方</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所执。这个地方</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所执是学习外道而有的。</w:t>
      </w:r>
    </w:p>
    <w:p w:rsidR="00B97AF8" w:rsidRDefault="00F25E61" w:rsidP="0067136D">
      <w:pPr>
        <w:ind w:firstLine="570"/>
        <w:rPr>
          <w:ins w:id="447" w:author="admin" w:date="2015-09-18T21:25:00Z"/>
          <w:rFonts w:ascii="华文楷体" w:eastAsia="华文楷体" w:hAnsi="华文楷体"/>
          <w:sz w:val="28"/>
          <w:szCs w:val="28"/>
        </w:rPr>
      </w:pPr>
      <w:r w:rsidRPr="00F25E61">
        <w:rPr>
          <w:rFonts w:ascii="华文楷体" w:eastAsia="华文楷体" w:hAnsi="华文楷体" w:hint="eastAsia"/>
          <w:sz w:val="28"/>
          <w:szCs w:val="28"/>
        </w:rPr>
        <w:t>那么就是说唯识宗</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所执性呢，也既有外道而有的，也有俱生的，这个方面呢就是都包括</w:t>
      </w:r>
      <w:proofErr w:type="gramStart"/>
      <w:r w:rsidRPr="00F25E61">
        <w:rPr>
          <w:rFonts w:ascii="华文楷体" w:eastAsia="华文楷体" w:hAnsi="华文楷体" w:hint="eastAsia"/>
          <w:sz w:val="28"/>
          <w:szCs w:val="28"/>
        </w:rPr>
        <w:t>在遍计所执</w:t>
      </w:r>
      <w:proofErr w:type="gramEnd"/>
      <w:r w:rsidRPr="00F25E61">
        <w:rPr>
          <w:rFonts w:ascii="华文楷体" w:eastAsia="华文楷体" w:hAnsi="华文楷体" w:hint="eastAsia"/>
          <w:sz w:val="28"/>
          <w:szCs w:val="28"/>
        </w:rPr>
        <w:t>性当中，就是他的范围要宽得多。这个方面讲的，</w:t>
      </w:r>
      <w:proofErr w:type="gramStart"/>
      <w:r w:rsidRPr="00F25E61">
        <w:rPr>
          <w:rFonts w:ascii="华文楷体" w:eastAsia="华文楷体" w:hAnsi="华文楷体" w:hint="eastAsia"/>
          <w:sz w:val="28"/>
          <w:szCs w:val="28"/>
        </w:rPr>
        <w:t>这个遍计所执</w:t>
      </w:r>
      <w:proofErr w:type="gramEnd"/>
      <w:r w:rsidRPr="00F25E61">
        <w:rPr>
          <w:rFonts w:ascii="华文楷体" w:eastAsia="华文楷体" w:hAnsi="华文楷体" w:hint="eastAsia"/>
          <w:sz w:val="28"/>
          <w:szCs w:val="28"/>
        </w:rPr>
        <w:t>主要是对应俱生，</w:t>
      </w:r>
      <w:proofErr w:type="gramStart"/>
      <w:r w:rsidRPr="00F25E61">
        <w:rPr>
          <w:rFonts w:ascii="华文楷体" w:eastAsia="华文楷体" w:hAnsi="华文楷体" w:hint="eastAsia"/>
          <w:sz w:val="28"/>
          <w:szCs w:val="28"/>
        </w:rPr>
        <w:t>遍计和俱生</w:t>
      </w:r>
      <w:proofErr w:type="gramEnd"/>
      <w:r w:rsidRPr="00F25E61">
        <w:rPr>
          <w:rFonts w:ascii="华文楷体" w:eastAsia="华文楷体" w:hAnsi="华文楷体" w:hint="eastAsia"/>
          <w:sz w:val="28"/>
          <w:szCs w:val="28"/>
        </w:rPr>
        <w:t>这个地方是一对。所以说我们前面讲了遍计，也讲了俱生的概念，所以说这个也不至于混淆，但是就说因为就说是，在唯识宗当中有</w:t>
      </w:r>
      <w:proofErr w:type="gramStart"/>
      <w:r w:rsidRPr="00F25E61">
        <w:rPr>
          <w:rFonts w:ascii="华文楷体" w:eastAsia="华文楷体" w:hAnsi="华文楷体" w:hint="eastAsia"/>
          <w:sz w:val="28"/>
          <w:szCs w:val="28"/>
        </w:rPr>
        <w:t>一个遍计所执</w:t>
      </w:r>
      <w:proofErr w:type="gramEnd"/>
      <w:r w:rsidRPr="00F25E61">
        <w:rPr>
          <w:rFonts w:ascii="华文楷体" w:eastAsia="华文楷体" w:hAnsi="华文楷体" w:hint="eastAsia"/>
          <w:sz w:val="28"/>
          <w:szCs w:val="28"/>
        </w:rPr>
        <w:t>性嘛，所以说我们就是讲，唯识宗</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所执性呢，他是从三自性的角度来讲的，和这个地方</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所执性不是一回事情。</w:t>
      </w:r>
    </w:p>
    <w:p w:rsidR="00B97AF8" w:rsidRDefault="00F25E61" w:rsidP="0067136D">
      <w:pPr>
        <w:ind w:firstLine="570"/>
        <w:rPr>
          <w:ins w:id="448" w:author="admin" w:date="2015-09-18T21:26:00Z"/>
          <w:rFonts w:ascii="华文楷体" w:eastAsia="华文楷体" w:hAnsi="华文楷体"/>
          <w:sz w:val="28"/>
          <w:szCs w:val="28"/>
        </w:rPr>
      </w:pPr>
      <w:r w:rsidRPr="00F25E61">
        <w:rPr>
          <w:rFonts w:ascii="华文楷体" w:eastAsia="华文楷体" w:hAnsi="华文楷体" w:hint="eastAsia"/>
          <w:sz w:val="28"/>
          <w:szCs w:val="28"/>
        </w:rPr>
        <w:t>那么就说通过前面的分析我们知道了，</w:t>
      </w:r>
      <w:proofErr w:type="gramStart"/>
      <w:r w:rsidRPr="00F25E61">
        <w:rPr>
          <w:rFonts w:ascii="华文楷体" w:eastAsia="华文楷体" w:hAnsi="华文楷体" w:hint="eastAsia"/>
          <w:sz w:val="28"/>
          <w:szCs w:val="28"/>
        </w:rPr>
        <w:t>把遍计</w:t>
      </w:r>
      <w:proofErr w:type="gramEnd"/>
      <w:r w:rsidRPr="00F25E61">
        <w:rPr>
          <w:rFonts w:ascii="华文楷体" w:eastAsia="华文楷体" w:hAnsi="华文楷体" w:hint="eastAsia"/>
          <w:sz w:val="28"/>
          <w:szCs w:val="28"/>
        </w:rPr>
        <w:t>所执法和</w:t>
      </w:r>
      <w:proofErr w:type="gramStart"/>
      <w:r w:rsidRPr="00F25E61">
        <w:rPr>
          <w:rFonts w:ascii="华文楷体" w:eastAsia="华文楷体" w:hAnsi="华文楷体" w:hint="eastAsia"/>
          <w:sz w:val="28"/>
          <w:szCs w:val="28"/>
        </w:rPr>
        <w:t>俱生</w:t>
      </w:r>
      <w:proofErr w:type="gramEnd"/>
      <w:r w:rsidRPr="00F25E61">
        <w:rPr>
          <w:rFonts w:ascii="华文楷体" w:eastAsia="华文楷体" w:hAnsi="华文楷体" w:hint="eastAsia"/>
          <w:sz w:val="28"/>
          <w:szCs w:val="28"/>
        </w:rPr>
        <w:t>所取境综合起来作为有法自他所说法嘛。自他所说法呢就是说把这个内外道，这样一种外道所说</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所执，内道所说的俱生所取境，综合起来作为有为法，为什么？目的就在于，不仅仅包含世间无害</w:t>
      </w:r>
      <w:proofErr w:type="gramStart"/>
      <w:r w:rsidRPr="00F25E61">
        <w:rPr>
          <w:rFonts w:ascii="华文楷体" w:eastAsia="华文楷体" w:hAnsi="华文楷体" w:hint="eastAsia"/>
          <w:sz w:val="28"/>
          <w:szCs w:val="28"/>
        </w:rPr>
        <w:t>之识前显现</w:t>
      </w:r>
      <w:proofErr w:type="gramEnd"/>
      <w:r w:rsidRPr="00F25E61">
        <w:rPr>
          <w:rFonts w:ascii="华文楷体" w:eastAsia="华文楷体" w:hAnsi="华文楷体" w:hint="eastAsia"/>
          <w:sz w:val="28"/>
          <w:szCs w:val="28"/>
        </w:rPr>
        <w:t>的有实法，也包括外道所承许</w:t>
      </w:r>
      <w:proofErr w:type="gramStart"/>
      <w:r w:rsidRPr="00F25E61">
        <w:rPr>
          <w:rFonts w:ascii="华文楷体" w:eastAsia="华文楷体" w:hAnsi="华文楷体" w:hint="eastAsia"/>
          <w:sz w:val="28"/>
          <w:szCs w:val="28"/>
        </w:rPr>
        <w:t>的遍计</w:t>
      </w:r>
      <w:proofErr w:type="gramEnd"/>
      <w:r w:rsidRPr="00F25E61">
        <w:rPr>
          <w:rFonts w:ascii="华文楷体" w:eastAsia="华文楷体" w:hAnsi="华文楷体" w:hint="eastAsia"/>
          <w:sz w:val="28"/>
          <w:szCs w:val="28"/>
        </w:rPr>
        <w:t>所执法。这样就同时的对于一切的这些法都做了观察，都了知是无有自性的，这个地方就讲到了分析有为法方面。</w:t>
      </w:r>
    </w:p>
    <w:p w:rsidR="003A460E" w:rsidRDefault="00F25E61" w:rsidP="0067136D">
      <w:pPr>
        <w:ind w:firstLine="570"/>
        <w:rPr>
          <w:ins w:id="449" w:author="admin" w:date="2015-09-18T21:29:00Z"/>
          <w:rFonts w:ascii="华文楷体" w:eastAsia="华文楷体" w:hAnsi="华文楷体"/>
          <w:sz w:val="28"/>
          <w:szCs w:val="28"/>
        </w:rPr>
      </w:pPr>
      <w:r w:rsidRPr="00F25E61">
        <w:rPr>
          <w:rFonts w:ascii="华文楷体" w:eastAsia="华文楷体" w:hAnsi="华文楷体" w:hint="eastAsia"/>
          <w:sz w:val="28"/>
          <w:szCs w:val="28"/>
        </w:rPr>
        <w:t>下面要讲</w:t>
      </w:r>
      <w:proofErr w:type="gramStart"/>
      <w:r w:rsidRPr="00F25E61">
        <w:rPr>
          <w:rFonts w:ascii="华文楷体" w:eastAsia="华文楷体" w:hAnsi="华文楷体" w:hint="eastAsia"/>
          <w:sz w:val="28"/>
          <w:szCs w:val="28"/>
        </w:rPr>
        <w:t>第二个科判就是</w:t>
      </w:r>
      <w:proofErr w:type="gramEnd"/>
      <w:r w:rsidRPr="00F25E61">
        <w:rPr>
          <w:rFonts w:ascii="华文楷体" w:eastAsia="华文楷体" w:hAnsi="华文楷体" w:hint="eastAsia"/>
          <w:sz w:val="28"/>
          <w:szCs w:val="28"/>
        </w:rPr>
        <w:t>：</w:t>
      </w:r>
      <w:del w:id="450" w:author="admin" w:date="2015-09-18T21:28:00Z">
        <w:r w:rsidRPr="00F25E61" w:rsidDel="003A460E">
          <w:rPr>
            <w:rFonts w:ascii="华文楷体" w:eastAsia="华文楷体" w:hAnsi="华文楷体" w:hint="eastAsia"/>
            <w:sz w:val="28"/>
            <w:szCs w:val="28"/>
          </w:rPr>
          <w:delText>《</w:delText>
        </w:r>
      </w:del>
      <w:r w:rsidRPr="003A460E">
        <w:rPr>
          <w:rFonts w:ascii="华文楷体" w:eastAsia="华文楷体" w:hAnsi="华文楷体" w:hint="eastAsia"/>
          <w:b/>
          <w:sz w:val="28"/>
          <w:szCs w:val="28"/>
          <w:rPrChange w:id="451" w:author="admin" w:date="2015-09-18T21:28:00Z">
            <w:rPr>
              <w:rFonts w:ascii="华文楷体" w:eastAsia="华文楷体" w:hAnsi="华文楷体" w:hint="eastAsia"/>
              <w:sz w:val="28"/>
              <w:szCs w:val="28"/>
            </w:rPr>
          </w:rPrChange>
        </w:rPr>
        <w:t>分析真因</w:t>
      </w:r>
      <w:del w:id="452" w:author="admin" w:date="2015-09-18T21:28:00Z">
        <w:r w:rsidRPr="00F25E61" w:rsidDel="003A460E">
          <w:rPr>
            <w:rFonts w:ascii="华文楷体" w:eastAsia="华文楷体" w:hAnsi="华文楷体" w:hint="eastAsia"/>
            <w:sz w:val="28"/>
            <w:szCs w:val="28"/>
          </w:rPr>
          <w:delText>》</w:delText>
        </w:r>
      </w:del>
      <w:del w:id="453" w:author="admin" w:date="2015-09-18T21:26:00Z">
        <w:r w:rsidRPr="00F25E61" w:rsidDel="00B97AF8">
          <w:rPr>
            <w:rFonts w:ascii="华文楷体" w:eastAsia="华文楷体" w:hAnsi="华文楷体" w:hint="eastAsia"/>
            <w:sz w:val="28"/>
            <w:szCs w:val="28"/>
          </w:rPr>
          <w:delText>，</w:delText>
        </w:r>
      </w:del>
      <w:ins w:id="454" w:author="admin" w:date="2015-09-18T21:26:00Z">
        <w:r w:rsidR="00B97AF8">
          <w:rPr>
            <w:rFonts w:ascii="华文楷体" w:eastAsia="华文楷体" w:hAnsi="华文楷体" w:hint="eastAsia"/>
            <w:sz w:val="28"/>
            <w:szCs w:val="28"/>
          </w:rPr>
          <w:t>。</w:t>
        </w:r>
      </w:ins>
      <w:r w:rsidRPr="00F25E61">
        <w:rPr>
          <w:rFonts w:ascii="华文楷体" w:eastAsia="华文楷体" w:hAnsi="华文楷体" w:hint="eastAsia"/>
          <w:sz w:val="28"/>
          <w:szCs w:val="28"/>
        </w:rPr>
        <w:t>分析真因呢就是讲这个离一多。离一多在这个里面是真因。就是说自他所说法都是无自性的离一多故，离一多故在</w:t>
      </w:r>
      <w:proofErr w:type="gramStart"/>
      <w:r w:rsidRPr="00F25E61">
        <w:rPr>
          <w:rFonts w:ascii="华文楷体" w:eastAsia="华文楷体" w:hAnsi="华文楷体" w:hint="eastAsia"/>
          <w:sz w:val="28"/>
          <w:szCs w:val="28"/>
        </w:rPr>
        <w:t>这个论释当中</w:t>
      </w:r>
      <w:proofErr w:type="gramEnd"/>
      <w:r w:rsidRPr="00F25E61">
        <w:rPr>
          <w:rFonts w:ascii="华文楷体" w:eastAsia="华文楷体" w:hAnsi="华文楷体" w:hint="eastAsia"/>
          <w:sz w:val="28"/>
          <w:szCs w:val="28"/>
        </w:rPr>
        <w:t>呢，就是讲到了是他的真因。下面我们要对于这个真因，对这个离一多的，离一多故这个真因这个</w:t>
      </w:r>
      <w:r w:rsidRPr="00F25E61">
        <w:rPr>
          <w:rFonts w:ascii="华文楷体" w:eastAsia="华文楷体" w:hAnsi="华文楷体" w:hint="eastAsia"/>
          <w:sz w:val="28"/>
          <w:szCs w:val="28"/>
        </w:rPr>
        <w:lastRenderedPageBreak/>
        <w:t>推理，</w:t>
      </w:r>
      <w:r w:rsidRPr="00503281">
        <w:rPr>
          <w:rFonts w:ascii="华文楷体" w:eastAsia="华文楷体" w:hAnsi="华文楷体" w:hint="eastAsia"/>
          <w:b/>
          <w:sz w:val="28"/>
          <w:szCs w:val="28"/>
          <w:rPrChange w:id="455" w:author="admin" w:date="2015-09-18T21:27:00Z">
            <w:rPr>
              <w:rFonts w:ascii="华文楷体" w:eastAsia="华文楷体" w:hAnsi="华文楷体" w:hint="eastAsia"/>
              <w:sz w:val="28"/>
              <w:szCs w:val="28"/>
            </w:rPr>
          </w:rPrChange>
        </w:rPr>
        <w:t>真正他的根据作分析分三；第一个呢是分析是应成因</w:t>
      </w:r>
      <w:proofErr w:type="gramStart"/>
      <w:r w:rsidRPr="00503281">
        <w:rPr>
          <w:rFonts w:ascii="华文楷体" w:eastAsia="华文楷体" w:hAnsi="华文楷体" w:hint="eastAsia"/>
          <w:b/>
          <w:sz w:val="28"/>
          <w:szCs w:val="28"/>
          <w:rPrChange w:id="456" w:author="admin" w:date="2015-09-18T21:27:00Z">
            <w:rPr>
              <w:rFonts w:ascii="华文楷体" w:eastAsia="华文楷体" w:hAnsi="华文楷体" w:hint="eastAsia"/>
              <w:sz w:val="28"/>
              <w:szCs w:val="28"/>
            </w:rPr>
          </w:rPrChange>
        </w:rPr>
        <w:t>抑或自续因</w:t>
      </w:r>
      <w:proofErr w:type="gramEnd"/>
      <w:r w:rsidRPr="00503281">
        <w:rPr>
          <w:rFonts w:ascii="华文楷体" w:eastAsia="华文楷体" w:hAnsi="华文楷体" w:hint="eastAsia"/>
          <w:b/>
          <w:sz w:val="28"/>
          <w:szCs w:val="28"/>
          <w:rPrChange w:id="457" w:author="admin" w:date="2015-09-18T21:27:00Z">
            <w:rPr>
              <w:rFonts w:ascii="华文楷体" w:eastAsia="华文楷体" w:hAnsi="华文楷体" w:hint="eastAsia"/>
              <w:sz w:val="28"/>
              <w:szCs w:val="28"/>
            </w:rPr>
          </w:rPrChange>
        </w:rPr>
        <w:t>；第二呢、分析是证成义理因</w:t>
      </w:r>
      <w:r w:rsidRPr="00503281">
        <w:rPr>
          <w:rFonts w:ascii="华文楷体" w:eastAsia="华文楷体" w:hAnsi="华文楷体"/>
          <w:b/>
          <w:sz w:val="28"/>
          <w:szCs w:val="28"/>
          <w:rPrChange w:id="458" w:author="admin" w:date="2015-09-18T21:27:00Z">
            <w:rPr>
              <w:rFonts w:ascii="华文楷体" w:eastAsia="华文楷体" w:hAnsi="华文楷体"/>
              <w:sz w:val="28"/>
              <w:szCs w:val="28"/>
            </w:rPr>
          </w:rPrChange>
        </w:rPr>
        <w:t xml:space="preserve"> </w:t>
      </w:r>
      <w:proofErr w:type="gramStart"/>
      <w:r w:rsidRPr="00503281">
        <w:rPr>
          <w:rFonts w:ascii="华文楷体" w:eastAsia="华文楷体" w:hAnsi="华文楷体" w:hint="eastAsia"/>
          <w:b/>
          <w:sz w:val="28"/>
          <w:szCs w:val="28"/>
          <w:rPrChange w:id="459" w:author="admin" w:date="2015-09-18T21:27:00Z">
            <w:rPr>
              <w:rFonts w:ascii="华文楷体" w:eastAsia="华文楷体" w:hAnsi="华文楷体" w:hint="eastAsia"/>
              <w:sz w:val="28"/>
              <w:szCs w:val="28"/>
            </w:rPr>
          </w:rPrChange>
        </w:rPr>
        <w:t>抑或证</w:t>
      </w:r>
      <w:proofErr w:type="gramEnd"/>
      <w:r w:rsidRPr="00503281">
        <w:rPr>
          <w:rFonts w:ascii="华文楷体" w:eastAsia="华文楷体" w:hAnsi="华文楷体" w:hint="eastAsia"/>
          <w:b/>
          <w:sz w:val="28"/>
          <w:szCs w:val="28"/>
          <w:rPrChange w:id="460" w:author="admin" w:date="2015-09-18T21:27:00Z">
            <w:rPr>
              <w:rFonts w:ascii="华文楷体" w:eastAsia="华文楷体" w:hAnsi="华文楷体" w:hint="eastAsia"/>
              <w:sz w:val="28"/>
              <w:szCs w:val="28"/>
            </w:rPr>
          </w:rPrChange>
        </w:rPr>
        <w:t>成名言因；第三、</w:t>
      </w:r>
      <w:r w:rsidRPr="00503281">
        <w:rPr>
          <w:rFonts w:ascii="华文楷体" w:eastAsia="华文楷体" w:hAnsi="华文楷体"/>
          <w:b/>
          <w:sz w:val="28"/>
          <w:szCs w:val="28"/>
          <w:rPrChange w:id="461" w:author="admin" w:date="2015-09-18T21:27:00Z">
            <w:rPr>
              <w:rFonts w:ascii="华文楷体" w:eastAsia="华文楷体" w:hAnsi="华文楷体"/>
              <w:sz w:val="28"/>
              <w:szCs w:val="28"/>
            </w:rPr>
          </w:rPrChange>
        </w:rPr>
        <w:t xml:space="preserve"> </w:t>
      </w:r>
      <w:r w:rsidRPr="00503281">
        <w:rPr>
          <w:rFonts w:ascii="华文楷体" w:eastAsia="华文楷体" w:hAnsi="华文楷体" w:hint="eastAsia"/>
          <w:b/>
          <w:sz w:val="28"/>
          <w:szCs w:val="28"/>
          <w:rPrChange w:id="462" w:author="admin" w:date="2015-09-18T21:27:00Z">
            <w:rPr>
              <w:rFonts w:ascii="华文楷体" w:eastAsia="华文楷体" w:hAnsi="华文楷体" w:hint="eastAsia"/>
              <w:sz w:val="28"/>
              <w:szCs w:val="28"/>
            </w:rPr>
          </w:rPrChange>
        </w:rPr>
        <w:t>分析是无遮抑或非</w:t>
      </w:r>
      <w:proofErr w:type="gramStart"/>
      <w:r w:rsidRPr="00503281">
        <w:rPr>
          <w:rFonts w:ascii="华文楷体" w:eastAsia="华文楷体" w:hAnsi="华文楷体" w:hint="eastAsia"/>
          <w:b/>
          <w:sz w:val="28"/>
          <w:szCs w:val="28"/>
          <w:rPrChange w:id="463" w:author="admin" w:date="2015-09-18T21:27:00Z">
            <w:rPr>
              <w:rFonts w:ascii="华文楷体" w:eastAsia="华文楷体" w:hAnsi="华文楷体" w:hint="eastAsia"/>
              <w:sz w:val="28"/>
              <w:szCs w:val="28"/>
            </w:rPr>
          </w:rPrChange>
        </w:rPr>
        <w:t>遮</w:t>
      </w:r>
      <w:proofErr w:type="gramEnd"/>
      <w:r w:rsidRPr="00503281">
        <w:rPr>
          <w:rFonts w:ascii="华文楷体" w:eastAsia="华文楷体" w:hAnsi="华文楷体" w:hint="eastAsia"/>
          <w:b/>
          <w:sz w:val="28"/>
          <w:szCs w:val="28"/>
          <w:rPrChange w:id="464" w:author="admin" w:date="2015-09-18T21:27:00Z">
            <w:rPr>
              <w:rFonts w:ascii="华文楷体" w:eastAsia="华文楷体" w:hAnsi="华文楷体" w:hint="eastAsia"/>
              <w:sz w:val="28"/>
              <w:szCs w:val="28"/>
            </w:rPr>
          </w:rPrChange>
        </w:rPr>
        <w:t>。</w:t>
      </w:r>
      <w:r w:rsidRPr="00F25E61">
        <w:rPr>
          <w:rFonts w:ascii="华文楷体" w:eastAsia="华文楷体" w:hAnsi="华文楷体" w:hint="eastAsia"/>
          <w:sz w:val="28"/>
          <w:szCs w:val="28"/>
        </w:rPr>
        <w:t>就是从三个层次来分。第一个呢就说这样一种离一多，他是应成因</w:t>
      </w:r>
      <w:proofErr w:type="gramStart"/>
      <w:r w:rsidRPr="00F25E61">
        <w:rPr>
          <w:rFonts w:ascii="华文楷体" w:eastAsia="华文楷体" w:hAnsi="华文楷体" w:hint="eastAsia"/>
          <w:sz w:val="28"/>
          <w:szCs w:val="28"/>
        </w:rPr>
        <w:t>还是自续因</w:t>
      </w:r>
      <w:proofErr w:type="gramEnd"/>
      <w:r w:rsidRPr="00F25E61">
        <w:rPr>
          <w:rFonts w:ascii="华文楷体" w:eastAsia="华文楷体" w:hAnsi="华文楷体" w:hint="eastAsia"/>
          <w:sz w:val="28"/>
          <w:szCs w:val="28"/>
        </w:rPr>
        <w:t>？那么这个地方的应成因、</w:t>
      </w:r>
      <w:proofErr w:type="gramStart"/>
      <w:r w:rsidRPr="00F25E61">
        <w:rPr>
          <w:rFonts w:ascii="华文楷体" w:eastAsia="华文楷体" w:hAnsi="华文楷体" w:hint="eastAsia"/>
          <w:sz w:val="28"/>
          <w:szCs w:val="28"/>
        </w:rPr>
        <w:t>自续因</w:t>
      </w:r>
      <w:proofErr w:type="gramEnd"/>
      <w:r w:rsidRPr="00F25E61">
        <w:rPr>
          <w:rFonts w:ascii="华文楷体" w:eastAsia="华文楷体" w:hAnsi="华文楷体" w:hint="eastAsia"/>
          <w:sz w:val="28"/>
          <w:szCs w:val="28"/>
        </w:rPr>
        <w:t>呢，就不是应成派的因和自续派的因，那么这个方面应成因</w:t>
      </w:r>
      <w:proofErr w:type="gramStart"/>
      <w:r w:rsidRPr="00F25E61">
        <w:rPr>
          <w:rFonts w:ascii="华文楷体" w:eastAsia="华文楷体" w:hAnsi="华文楷体" w:hint="eastAsia"/>
          <w:sz w:val="28"/>
          <w:szCs w:val="28"/>
        </w:rPr>
        <w:t>和自续因</w:t>
      </w:r>
      <w:proofErr w:type="gramEnd"/>
      <w:r w:rsidRPr="00F25E61">
        <w:rPr>
          <w:rFonts w:ascii="华文楷体" w:eastAsia="华文楷体" w:hAnsi="华文楷体" w:hint="eastAsia"/>
          <w:sz w:val="28"/>
          <w:szCs w:val="28"/>
        </w:rPr>
        <w:t>，他是指这个因明当中的应成因</w:t>
      </w:r>
      <w:proofErr w:type="gramStart"/>
      <w:r w:rsidRPr="00F25E61">
        <w:rPr>
          <w:rFonts w:ascii="华文楷体" w:eastAsia="华文楷体" w:hAnsi="华文楷体" w:hint="eastAsia"/>
          <w:sz w:val="28"/>
          <w:szCs w:val="28"/>
        </w:rPr>
        <w:t>和自续因</w:t>
      </w:r>
      <w:proofErr w:type="gramEnd"/>
      <w:r w:rsidRPr="00F25E61">
        <w:rPr>
          <w:rFonts w:ascii="华文楷体" w:eastAsia="华文楷体" w:hAnsi="华文楷体" w:hint="eastAsia"/>
          <w:sz w:val="28"/>
          <w:szCs w:val="28"/>
        </w:rPr>
        <w:t>。那么就说这个地方也是有个差别的，这个方面也需要了知。那么就在所谓的这个应成因，</w:t>
      </w:r>
      <w:proofErr w:type="gramStart"/>
      <w:r w:rsidRPr="00F25E61">
        <w:rPr>
          <w:rFonts w:ascii="华文楷体" w:eastAsia="华文楷体" w:hAnsi="华文楷体" w:hint="eastAsia"/>
          <w:sz w:val="28"/>
          <w:szCs w:val="28"/>
        </w:rPr>
        <w:t>应成因自续因</w:t>
      </w:r>
      <w:proofErr w:type="gramEnd"/>
      <w:r w:rsidRPr="00F25E61">
        <w:rPr>
          <w:rFonts w:ascii="华文楷体" w:eastAsia="华文楷体" w:hAnsi="华文楷体" w:hint="eastAsia"/>
          <w:sz w:val="28"/>
          <w:szCs w:val="28"/>
        </w:rPr>
        <w:t>呢，如果是在因明当中的话，因明当中的话他有</w:t>
      </w:r>
      <w:proofErr w:type="gramStart"/>
      <w:r w:rsidRPr="00F25E61">
        <w:rPr>
          <w:rFonts w:ascii="华文楷体" w:eastAsia="华文楷体" w:hAnsi="华文楷体" w:hint="eastAsia"/>
          <w:sz w:val="28"/>
          <w:szCs w:val="28"/>
        </w:rPr>
        <w:t>这个应</w:t>
      </w:r>
      <w:proofErr w:type="gramEnd"/>
      <w:r w:rsidRPr="00F25E61">
        <w:rPr>
          <w:rFonts w:ascii="华文楷体" w:eastAsia="华文楷体" w:hAnsi="华文楷体" w:hint="eastAsia"/>
          <w:sz w:val="28"/>
          <w:szCs w:val="28"/>
        </w:rPr>
        <w:t>成的论释，有</w:t>
      </w:r>
      <w:proofErr w:type="gramStart"/>
      <w:r w:rsidRPr="00F25E61">
        <w:rPr>
          <w:rFonts w:ascii="华文楷体" w:eastAsia="华文楷体" w:hAnsi="华文楷体" w:hint="eastAsia"/>
          <w:sz w:val="28"/>
          <w:szCs w:val="28"/>
        </w:rPr>
        <w:t>一个自续的</w:t>
      </w:r>
      <w:proofErr w:type="gramEnd"/>
      <w:r w:rsidRPr="00F25E61">
        <w:rPr>
          <w:rFonts w:ascii="华文楷体" w:eastAsia="华文楷体" w:hAnsi="华文楷体" w:hint="eastAsia"/>
          <w:sz w:val="28"/>
          <w:szCs w:val="28"/>
        </w:rPr>
        <w:t>论释。</w:t>
      </w:r>
    </w:p>
    <w:p w:rsidR="003A460E" w:rsidRDefault="00F25E61" w:rsidP="0067136D">
      <w:pPr>
        <w:ind w:firstLine="570"/>
        <w:rPr>
          <w:ins w:id="465" w:author="admin" w:date="2015-09-18T21:29:00Z"/>
          <w:rFonts w:ascii="华文楷体" w:eastAsia="华文楷体" w:hAnsi="华文楷体"/>
          <w:sz w:val="28"/>
          <w:szCs w:val="28"/>
        </w:rPr>
      </w:pPr>
      <w:r w:rsidRPr="00F25E61">
        <w:rPr>
          <w:rFonts w:ascii="华文楷体" w:eastAsia="华文楷体" w:hAnsi="华文楷体" w:hint="eastAsia"/>
          <w:sz w:val="28"/>
          <w:szCs w:val="28"/>
        </w:rPr>
        <w:t>那么所谓的应成因呢他就说：三相不一定齐全的，</w:t>
      </w:r>
      <w:proofErr w:type="gramStart"/>
      <w:r w:rsidRPr="00F25E61">
        <w:rPr>
          <w:rFonts w:ascii="华文楷体" w:eastAsia="华文楷体" w:hAnsi="华文楷体" w:hint="eastAsia"/>
          <w:sz w:val="28"/>
          <w:szCs w:val="28"/>
        </w:rPr>
        <w:t>三相不齐全他</w:t>
      </w:r>
      <w:proofErr w:type="gramEnd"/>
      <w:r w:rsidRPr="00F25E61">
        <w:rPr>
          <w:rFonts w:ascii="华文楷体" w:eastAsia="华文楷体" w:hAnsi="华文楷体" w:hint="eastAsia"/>
          <w:sz w:val="28"/>
          <w:szCs w:val="28"/>
        </w:rPr>
        <w:t>是通过应成的方式来抉择，来让对方知道。</w:t>
      </w:r>
      <w:proofErr w:type="gramStart"/>
      <w:r w:rsidRPr="00F25E61">
        <w:rPr>
          <w:rFonts w:ascii="华文楷体" w:eastAsia="华文楷体" w:hAnsi="华文楷体" w:hint="eastAsia"/>
          <w:sz w:val="28"/>
          <w:szCs w:val="28"/>
        </w:rPr>
        <w:t>自续因</w:t>
      </w:r>
      <w:proofErr w:type="gramEnd"/>
      <w:r w:rsidRPr="00F25E61">
        <w:rPr>
          <w:rFonts w:ascii="华文楷体" w:eastAsia="华文楷体" w:hAnsi="华文楷体" w:hint="eastAsia"/>
          <w:sz w:val="28"/>
          <w:szCs w:val="28"/>
        </w:rPr>
        <w:t>呢就是三相齐全的因</w:t>
      </w:r>
      <w:proofErr w:type="gramStart"/>
      <w:r w:rsidRPr="00F25E61">
        <w:rPr>
          <w:rFonts w:ascii="华文楷体" w:eastAsia="华文楷体" w:hAnsi="华文楷体" w:hint="eastAsia"/>
          <w:sz w:val="28"/>
          <w:szCs w:val="28"/>
        </w:rPr>
        <w:t>叫做自续因</w:t>
      </w:r>
      <w:proofErr w:type="gramEnd"/>
      <w:r w:rsidRPr="00F25E61">
        <w:rPr>
          <w:rFonts w:ascii="华文楷体" w:eastAsia="华文楷体" w:hAnsi="华文楷体" w:hint="eastAsia"/>
          <w:sz w:val="28"/>
          <w:szCs w:val="28"/>
        </w:rPr>
        <w:t>。他的这样一种这个就说是这个，有无法啊还有这样的推理都是齐全的，那么就说是应成因他不一定齐全。所以像这样的话就说是</w:t>
      </w:r>
      <w:del w:id="466" w:author="admin" w:date="2015-09-18T21:29:00Z">
        <w:r w:rsidRPr="00F25E61" w:rsidDel="003A460E">
          <w:rPr>
            <w:rFonts w:ascii="华文楷体" w:eastAsia="华文楷体" w:hAnsi="华文楷体" w:hint="eastAsia"/>
            <w:sz w:val="28"/>
            <w:szCs w:val="28"/>
          </w:rPr>
          <w:delText>，</w:delText>
        </w:r>
      </w:del>
      <w:r w:rsidRPr="00F25E61">
        <w:rPr>
          <w:rFonts w:ascii="华文楷体" w:eastAsia="华文楷体" w:hAnsi="华文楷体" w:hint="eastAsia"/>
          <w:sz w:val="28"/>
          <w:szCs w:val="28"/>
        </w:rPr>
        <w:t>应成因</w:t>
      </w:r>
      <w:proofErr w:type="gramStart"/>
      <w:r w:rsidRPr="00F25E61">
        <w:rPr>
          <w:rFonts w:ascii="华文楷体" w:eastAsia="华文楷体" w:hAnsi="华文楷体" w:hint="eastAsia"/>
          <w:sz w:val="28"/>
          <w:szCs w:val="28"/>
        </w:rPr>
        <w:t>和自续因</w:t>
      </w:r>
      <w:proofErr w:type="gramEnd"/>
      <w:r w:rsidRPr="00F25E61">
        <w:rPr>
          <w:rFonts w:ascii="华文楷体" w:eastAsia="华文楷体" w:hAnsi="华文楷体" w:hint="eastAsia"/>
          <w:sz w:val="28"/>
          <w:szCs w:val="28"/>
        </w:rPr>
        <w:t>在因明当中是这样的。那么就说在平时我们讲的应成派的推理，和自续派的推理他不是一回事情。这个地方不是一回事。</w:t>
      </w:r>
    </w:p>
    <w:p w:rsidR="00C674AD" w:rsidRDefault="00F25E61" w:rsidP="007F55C4">
      <w:pPr>
        <w:ind w:firstLine="570"/>
        <w:rPr>
          <w:ins w:id="467" w:author="admin" w:date="2015-09-18T21:31:00Z"/>
          <w:rFonts w:ascii="华文楷体" w:eastAsia="华文楷体" w:hAnsi="华文楷体"/>
          <w:sz w:val="28"/>
          <w:szCs w:val="28"/>
        </w:rPr>
      </w:pPr>
      <w:r w:rsidRPr="00F25E61">
        <w:rPr>
          <w:rFonts w:ascii="华文楷体" w:eastAsia="华文楷体" w:hAnsi="华文楷体" w:hint="eastAsia"/>
          <w:sz w:val="28"/>
          <w:szCs w:val="28"/>
        </w:rPr>
        <w:t>实际上就说是，因明当中的应成因</w:t>
      </w:r>
      <w:proofErr w:type="gramStart"/>
      <w:r w:rsidRPr="00F25E61">
        <w:rPr>
          <w:rFonts w:ascii="华文楷体" w:eastAsia="华文楷体" w:hAnsi="华文楷体" w:hint="eastAsia"/>
          <w:sz w:val="28"/>
          <w:szCs w:val="28"/>
        </w:rPr>
        <w:t>和自续因</w:t>
      </w:r>
      <w:proofErr w:type="gramEnd"/>
      <w:r w:rsidRPr="00F25E61">
        <w:rPr>
          <w:rFonts w:ascii="华文楷体" w:eastAsia="华文楷体" w:hAnsi="华文楷体" w:hint="eastAsia"/>
          <w:sz w:val="28"/>
          <w:szCs w:val="28"/>
        </w:rPr>
        <w:t>，他是包括在中观当中的应成因</w:t>
      </w:r>
      <w:proofErr w:type="gramStart"/>
      <w:r w:rsidRPr="00F25E61">
        <w:rPr>
          <w:rFonts w:ascii="华文楷体" w:eastAsia="华文楷体" w:hAnsi="华文楷体" w:hint="eastAsia"/>
          <w:sz w:val="28"/>
          <w:szCs w:val="28"/>
        </w:rPr>
        <w:t>和自续因</w:t>
      </w:r>
      <w:proofErr w:type="gramEnd"/>
      <w:r w:rsidRPr="00F25E61">
        <w:rPr>
          <w:rFonts w:ascii="华文楷体" w:eastAsia="华文楷体" w:hAnsi="华文楷体" w:hint="eastAsia"/>
          <w:sz w:val="28"/>
          <w:szCs w:val="28"/>
        </w:rPr>
        <w:t>当中</w:t>
      </w:r>
      <w:proofErr w:type="gramStart"/>
      <w:r w:rsidRPr="00F25E61">
        <w:rPr>
          <w:rFonts w:ascii="华文楷体" w:eastAsia="华文楷体" w:hAnsi="华文楷体" w:hint="eastAsia"/>
          <w:sz w:val="28"/>
          <w:szCs w:val="28"/>
        </w:rPr>
        <w:t>的自续因</w:t>
      </w:r>
      <w:proofErr w:type="gramEnd"/>
      <w:r w:rsidRPr="00F25E61">
        <w:rPr>
          <w:rFonts w:ascii="华文楷体" w:eastAsia="华文楷体" w:hAnsi="华文楷体" w:hint="eastAsia"/>
          <w:sz w:val="28"/>
          <w:szCs w:val="28"/>
        </w:rPr>
        <w:t>当中。就是说中观的这个自续派，</w:t>
      </w:r>
      <w:proofErr w:type="gramStart"/>
      <w:r w:rsidRPr="00F25E61">
        <w:rPr>
          <w:rFonts w:ascii="华文楷体" w:eastAsia="华文楷体" w:hAnsi="华文楷体" w:hint="eastAsia"/>
          <w:sz w:val="28"/>
          <w:szCs w:val="28"/>
        </w:rPr>
        <w:t>中观自续派</w:t>
      </w:r>
      <w:proofErr w:type="gramEnd"/>
      <w:r w:rsidRPr="00F25E61">
        <w:rPr>
          <w:rFonts w:ascii="华文楷体" w:eastAsia="华文楷体" w:hAnsi="华文楷体" w:hint="eastAsia"/>
          <w:sz w:val="28"/>
          <w:szCs w:val="28"/>
        </w:rPr>
        <w:t>这样</w:t>
      </w:r>
      <w:proofErr w:type="gramStart"/>
      <w:r w:rsidRPr="00F25E61">
        <w:rPr>
          <w:rFonts w:ascii="华文楷体" w:eastAsia="华文楷体" w:hAnsi="华文楷体" w:hint="eastAsia"/>
          <w:sz w:val="28"/>
          <w:szCs w:val="28"/>
        </w:rPr>
        <w:t>一种自续因</w:t>
      </w:r>
      <w:proofErr w:type="gramEnd"/>
      <w:r w:rsidRPr="00F25E61">
        <w:rPr>
          <w:rFonts w:ascii="华文楷体" w:eastAsia="华文楷体" w:hAnsi="华文楷体" w:hint="eastAsia"/>
          <w:sz w:val="28"/>
          <w:szCs w:val="28"/>
        </w:rPr>
        <w:t>，他可以涵盖因明当中的应成因</w:t>
      </w:r>
      <w:proofErr w:type="gramStart"/>
      <w:r w:rsidRPr="00F25E61">
        <w:rPr>
          <w:rFonts w:ascii="华文楷体" w:eastAsia="华文楷体" w:hAnsi="华文楷体" w:hint="eastAsia"/>
          <w:sz w:val="28"/>
          <w:szCs w:val="28"/>
        </w:rPr>
        <w:t>和自续因</w:t>
      </w:r>
      <w:proofErr w:type="gramEnd"/>
      <w:r w:rsidRPr="00F25E61">
        <w:rPr>
          <w:rFonts w:ascii="华文楷体" w:eastAsia="华文楷体" w:hAnsi="华文楷体" w:hint="eastAsia"/>
          <w:sz w:val="28"/>
          <w:szCs w:val="28"/>
        </w:rPr>
        <w:t>。就是因明当中的应成因</w:t>
      </w:r>
      <w:proofErr w:type="gramStart"/>
      <w:r w:rsidRPr="00F25E61">
        <w:rPr>
          <w:rFonts w:ascii="华文楷体" w:eastAsia="华文楷体" w:hAnsi="华文楷体" w:hint="eastAsia"/>
          <w:sz w:val="28"/>
          <w:szCs w:val="28"/>
        </w:rPr>
        <w:t>和自续因</w:t>
      </w:r>
      <w:proofErr w:type="gramEnd"/>
      <w:r w:rsidRPr="00F25E61">
        <w:rPr>
          <w:rFonts w:ascii="华文楷体" w:eastAsia="华文楷体" w:hAnsi="华文楷体" w:hint="eastAsia"/>
          <w:sz w:val="28"/>
          <w:szCs w:val="28"/>
        </w:rPr>
        <w:t>他是包括在</w:t>
      </w:r>
      <w:del w:id="468" w:author="admin" w:date="2015-09-18T21:30:00Z">
        <w:r w:rsidRPr="00F25E61" w:rsidDel="003A460E">
          <w:rPr>
            <w:rFonts w:ascii="华文楷体" w:eastAsia="华文楷体" w:hAnsi="华文楷体" w:hint="eastAsia"/>
            <w:sz w:val="28"/>
            <w:szCs w:val="28"/>
          </w:rPr>
          <w:delText>，</w:delText>
        </w:r>
      </w:del>
      <w:r w:rsidRPr="00F25E61">
        <w:rPr>
          <w:rFonts w:ascii="华文楷体" w:eastAsia="华文楷体" w:hAnsi="华文楷体" w:hint="eastAsia"/>
          <w:sz w:val="28"/>
          <w:szCs w:val="28"/>
        </w:rPr>
        <w:t>中观当中的，</w:t>
      </w:r>
      <w:proofErr w:type="gramStart"/>
      <w:r w:rsidRPr="00F25E61">
        <w:rPr>
          <w:rFonts w:ascii="华文楷体" w:eastAsia="华文楷体" w:hAnsi="华文楷体" w:hint="eastAsia"/>
          <w:sz w:val="28"/>
          <w:szCs w:val="28"/>
        </w:rPr>
        <w:t>中观自续派</w:t>
      </w:r>
      <w:proofErr w:type="gramEnd"/>
      <w:r w:rsidRPr="00F25E61">
        <w:rPr>
          <w:rFonts w:ascii="华文楷体" w:eastAsia="华文楷体" w:hAnsi="华文楷体" w:hint="eastAsia"/>
          <w:sz w:val="28"/>
          <w:szCs w:val="28"/>
        </w:rPr>
        <w:t>的推理当中的。所以这个方面就是把</w:t>
      </w:r>
      <w:proofErr w:type="gramStart"/>
      <w:r w:rsidRPr="00F25E61">
        <w:rPr>
          <w:rFonts w:ascii="华文楷体" w:eastAsia="华文楷体" w:hAnsi="华文楷体" w:hint="eastAsia"/>
          <w:sz w:val="28"/>
          <w:szCs w:val="28"/>
        </w:rPr>
        <w:t>这个应</w:t>
      </w:r>
      <w:proofErr w:type="gramEnd"/>
      <w:r w:rsidRPr="00F25E61">
        <w:rPr>
          <w:rFonts w:ascii="华文楷体" w:eastAsia="华文楷体" w:hAnsi="华文楷体" w:hint="eastAsia"/>
          <w:sz w:val="28"/>
          <w:szCs w:val="28"/>
        </w:rPr>
        <w:t>成派的，中观应成派的这个推理呢就</w:t>
      </w:r>
      <w:del w:id="469" w:author="admin" w:date="2015-09-18T21:30:00Z">
        <w:r w:rsidRPr="00F25E61" w:rsidDel="003A460E">
          <w:rPr>
            <w:rFonts w:ascii="华文楷体" w:eastAsia="华文楷体" w:hAnsi="华文楷体" w:hint="eastAsia"/>
            <w:sz w:val="28"/>
            <w:szCs w:val="28"/>
          </w:rPr>
          <w:delText>捡了</w:delText>
        </w:r>
      </w:del>
      <w:ins w:id="470" w:author="admin" w:date="2015-09-18T21:30:00Z">
        <w:r w:rsidR="003A460E">
          <w:rPr>
            <w:rFonts w:ascii="华文楷体" w:eastAsia="华文楷体" w:hAnsi="华文楷体" w:hint="eastAsia"/>
            <w:sz w:val="28"/>
            <w:szCs w:val="28"/>
          </w:rPr>
          <w:t>鉴别</w:t>
        </w:r>
      </w:ins>
      <w:r w:rsidRPr="00F25E61">
        <w:rPr>
          <w:rFonts w:ascii="华文楷体" w:eastAsia="华文楷体" w:hAnsi="华文楷体" w:hint="eastAsia"/>
          <w:sz w:val="28"/>
          <w:szCs w:val="28"/>
        </w:rPr>
        <w:t>出去了，这个和这个就没关系，这个地方的应</w:t>
      </w:r>
      <w:r w:rsidRPr="00F25E61">
        <w:rPr>
          <w:rFonts w:ascii="华文楷体" w:eastAsia="华文楷体" w:hAnsi="华文楷体" w:hint="eastAsia"/>
          <w:sz w:val="28"/>
          <w:szCs w:val="28"/>
        </w:rPr>
        <w:lastRenderedPageBreak/>
        <w:t>成因</w:t>
      </w:r>
      <w:proofErr w:type="gramStart"/>
      <w:r w:rsidRPr="00F25E61">
        <w:rPr>
          <w:rFonts w:ascii="华文楷体" w:eastAsia="华文楷体" w:hAnsi="华文楷体" w:hint="eastAsia"/>
          <w:sz w:val="28"/>
          <w:szCs w:val="28"/>
        </w:rPr>
        <w:t>和自续因</w:t>
      </w:r>
      <w:proofErr w:type="gramEnd"/>
      <w:r w:rsidRPr="00F25E61">
        <w:rPr>
          <w:rFonts w:ascii="华文楷体" w:eastAsia="华文楷体" w:hAnsi="华文楷体" w:hint="eastAsia"/>
          <w:sz w:val="28"/>
          <w:szCs w:val="28"/>
        </w:rPr>
        <w:t>，和中观应成派的</w:t>
      </w:r>
      <w:proofErr w:type="gramStart"/>
      <w:r w:rsidRPr="00F25E61">
        <w:rPr>
          <w:rFonts w:ascii="华文楷体" w:eastAsia="华文楷体" w:hAnsi="华文楷体" w:hint="eastAsia"/>
          <w:sz w:val="28"/>
          <w:szCs w:val="28"/>
        </w:rPr>
        <w:t>这个这些</w:t>
      </w:r>
      <w:proofErr w:type="gramEnd"/>
      <w:r w:rsidRPr="00F25E61">
        <w:rPr>
          <w:rFonts w:ascii="华文楷体" w:eastAsia="华文楷体" w:hAnsi="华文楷体" w:hint="eastAsia"/>
          <w:sz w:val="28"/>
          <w:szCs w:val="28"/>
        </w:rPr>
        <w:t>推理都没关系，全都是</w:t>
      </w:r>
      <w:proofErr w:type="gramStart"/>
      <w:r w:rsidRPr="00F25E61">
        <w:rPr>
          <w:rFonts w:ascii="华文楷体" w:eastAsia="华文楷体" w:hAnsi="华文楷体" w:hint="eastAsia"/>
          <w:sz w:val="28"/>
          <w:szCs w:val="28"/>
        </w:rPr>
        <w:t>讲自续的</w:t>
      </w:r>
      <w:proofErr w:type="gramEnd"/>
      <w:r w:rsidRPr="00F25E61">
        <w:rPr>
          <w:rFonts w:ascii="华文楷体" w:eastAsia="华文楷体" w:hAnsi="华文楷体" w:hint="eastAsia"/>
          <w:sz w:val="28"/>
          <w:szCs w:val="28"/>
        </w:rPr>
        <w:t>这个推理方式。所以说下面我们要进一步详细的观察应成因</w:t>
      </w:r>
      <w:proofErr w:type="gramStart"/>
      <w:r w:rsidRPr="00F25E61">
        <w:rPr>
          <w:rFonts w:ascii="华文楷体" w:eastAsia="华文楷体" w:hAnsi="华文楷体" w:hint="eastAsia"/>
          <w:sz w:val="28"/>
          <w:szCs w:val="28"/>
        </w:rPr>
        <w:t>和自续因</w:t>
      </w:r>
      <w:proofErr w:type="gramEnd"/>
      <w:r w:rsidRPr="00F25E61">
        <w:rPr>
          <w:rFonts w:ascii="华文楷体" w:eastAsia="华文楷体" w:hAnsi="华文楷体" w:hint="eastAsia"/>
          <w:sz w:val="28"/>
          <w:szCs w:val="28"/>
        </w:rPr>
        <w:t>的意思</w:t>
      </w:r>
      <w:ins w:id="471" w:author="admin" w:date="2015-09-18T21:31:00Z">
        <w:r w:rsidR="007F55C4">
          <w:rPr>
            <w:rFonts w:ascii="华文楷体" w:eastAsia="华文楷体" w:hAnsi="华文楷体" w:hint="eastAsia"/>
            <w:sz w:val="28"/>
            <w:szCs w:val="28"/>
          </w:rPr>
          <w:t>。</w:t>
        </w:r>
      </w:ins>
    </w:p>
    <w:p w:rsidR="007F55C4" w:rsidRPr="00F25E61" w:rsidDel="007F55C4" w:rsidRDefault="00F25E61" w:rsidP="007F55C4">
      <w:pPr>
        <w:ind w:firstLine="570"/>
        <w:rPr>
          <w:ins w:id="472" w:author="admin" w:date="2015-09-18T21:31:00Z"/>
          <w:rFonts w:ascii="华文楷体" w:eastAsia="华文楷体" w:hAnsi="华文楷体"/>
          <w:sz w:val="28"/>
          <w:szCs w:val="28"/>
        </w:rPr>
      </w:pPr>
      <w:del w:id="473" w:author="admin" w:date="2015-09-18T21:31:00Z">
        <w:r w:rsidRPr="00F25E61" w:rsidDel="007F55C4">
          <w:rPr>
            <w:rFonts w:ascii="华文楷体" w:eastAsia="华文楷体" w:hAnsi="华文楷体" w:hint="eastAsia"/>
            <w:sz w:val="28"/>
            <w:szCs w:val="28"/>
          </w:rPr>
          <w:delText>【</w:delText>
        </w:r>
      </w:del>
    </w:p>
    <w:p w:rsidR="00E1371A" w:rsidDel="007F55C4" w:rsidRDefault="00F25E61" w:rsidP="007F55C4">
      <w:pPr>
        <w:ind w:firstLine="570"/>
        <w:rPr>
          <w:del w:id="474" w:author="admin" w:date="2015-09-18T21:31:00Z"/>
          <w:rFonts w:ascii="华文楷体" w:eastAsia="华文楷体" w:hAnsi="华文楷体"/>
          <w:sz w:val="28"/>
          <w:szCs w:val="28"/>
        </w:rPr>
      </w:pPr>
      <w:del w:id="475" w:author="admin" w:date="2015-09-18T21:31:00Z">
        <w:r w:rsidRPr="00F25E61" w:rsidDel="007F55C4">
          <w:rPr>
            <w:rFonts w:ascii="华文楷体" w:eastAsia="华文楷体" w:hAnsi="华文楷体" w:hint="eastAsia"/>
            <w:sz w:val="28"/>
            <w:szCs w:val="28"/>
          </w:rPr>
          <w:delText>40:08】</w:delText>
        </w:r>
      </w:del>
    </w:p>
    <w:p w:rsidR="001F640C" w:rsidRPr="001F640C" w:rsidDel="007F55C4" w:rsidRDefault="001F640C" w:rsidP="00C674AD">
      <w:pPr>
        <w:ind w:firstLine="570"/>
        <w:rPr>
          <w:del w:id="476" w:author="admin" w:date="2015-09-18T21:31:00Z"/>
          <w:rFonts w:ascii="华文楷体" w:eastAsia="华文楷体" w:hAnsi="华文楷体"/>
          <w:sz w:val="28"/>
          <w:szCs w:val="28"/>
        </w:rPr>
      </w:pPr>
      <w:del w:id="477" w:author="admin" w:date="2015-09-18T21:31:00Z">
        <w:r w:rsidRPr="001F640C" w:rsidDel="007F55C4">
          <w:rPr>
            <w:rFonts w:ascii="华文楷体" w:eastAsia="华文楷体" w:hAnsi="华文楷体" w:hint="eastAsia"/>
            <w:sz w:val="28"/>
            <w:szCs w:val="28"/>
          </w:rPr>
          <w:delText>中观庄严论释第27课40-50分钟-一片禅心月</w:delText>
        </w:r>
      </w:del>
    </w:p>
    <w:p w:rsidR="00C674AD" w:rsidRDefault="001F640C" w:rsidP="00C674AD">
      <w:pPr>
        <w:ind w:firstLine="570"/>
        <w:rPr>
          <w:ins w:id="478" w:author="admin" w:date="2015-09-18T21:31:00Z"/>
          <w:rFonts w:ascii="华文楷体" w:eastAsia="华文楷体" w:hAnsi="华文楷体"/>
          <w:sz w:val="28"/>
          <w:szCs w:val="28"/>
        </w:rPr>
      </w:pPr>
      <w:del w:id="479" w:author="admin" w:date="2015-09-18T21:31:00Z">
        <w:r w:rsidRPr="001F640C" w:rsidDel="007F55C4">
          <w:rPr>
            <w:rFonts w:ascii="华文楷体" w:eastAsia="华文楷体" w:hAnsi="华文楷体" w:hint="eastAsia"/>
            <w:sz w:val="28"/>
            <w:szCs w:val="28"/>
          </w:rPr>
          <w:delText xml:space="preserve">    39：47就说中观的自续派，中观的自续派的这样的一种自续因，他可以涵盖因明当中的应成因和自续因，因明当中的应成因和自续因他是包括在中观当中中观自续派的推理当中，这个方面就把应成派的中观应成派的推理就拣择出去了，这个就没关系，这个方面的应成因和自续因这个和中观应成和自续这个就没关系，全都是讲自续的推理方式，所以下面我们要进一步详细观察应成因和自续因的意思，</w:delText>
        </w:r>
      </w:del>
    </w:p>
    <w:p w:rsidR="00860CCD" w:rsidRDefault="001F640C" w:rsidP="00C674AD">
      <w:pPr>
        <w:ind w:firstLine="570"/>
        <w:rPr>
          <w:ins w:id="480" w:author="admin" w:date="2015-09-19T20:51:00Z"/>
          <w:rFonts w:ascii="华文楷体" w:eastAsia="华文楷体" w:hAnsi="华文楷体" w:hint="eastAsia"/>
          <w:sz w:val="28"/>
          <w:szCs w:val="28"/>
        </w:rPr>
      </w:pPr>
      <w:r w:rsidRPr="001F640C">
        <w:rPr>
          <w:rFonts w:ascii="华文楷体" w:eastAsia="华文楷体" w:hAnsi="华文楷体" w:hint="eastAsia"/>
          <w:sz w:val="28"/>
          <w:szCs w:val="28"/>
        </w:rPr>
        <w:t>第二个方面是证成义理因还是证成名言因，这个离一多，离一多你要证成这个义理，还是要证成名言，证成义理还是证成名言</w:t>
      </w:r>
      <w:del w:id="481" w:author="admin" w:date="2015-09-19T20:43:00Z">
        <w:r w:rsidRPr="001F640C" w:rsidDel="00532F75">
          <w:rPr>
            <w:rFonts w:ascii="华文楷体" w:eastAsia="华文楷体" w:hAnsi="华文楷体" w:hint="eastAsia"/>
            <w:sz w:val="28"/>
            <w:szCs w:val="28"/>
          </w:rPr>
          <w:delText>，</w:delText>
        </w:r>
      </w:del>
      <w:ins w:id="482" w:author="admin" w:date="2015-09-19T20:43:00Z">
        <w:r w:rsidR="00532F75">
          <w:rPr>
            <w:rFonts w:ascii="华文楷体" w:eastAsia="华文楷体" w:hAnsi="华文楷体" w:hint="eastAsia"/>
            <w:sz w:val="28"/>
            <w:szCs w:val="28"/>
          </w:rPr>
          <w:t>。</w:t>
        </w:r>
      </w:ins>
      <w:r w:rsidRPr="001F640C">
        <w:rPr>
          <w:rFonts w:ascii="华文楷体" w:eastAsia="华文楷体" w:hAnsi="华文楷体" w:hint="eastAsia"/>
          <w:sz w:val="28"/>
          <w:szCs w:val="28"/>
        </w:rPr>
        <w:t>那么证成义理就是在意义</w:t>
      </w:r>
      <w:proofErr w:type="gramStart"/>
      <w:r w:rsidRPr="001F640C">
        <w:rPr>
          <w:rFonts w:ascii="华文楷体" w:eastAsia="华文楷体" w:hAnsi="华文楷体" w:hint="eastAsia"/>
          <w:sz w:val="28"/>
          <w:szCs w:val="28"/>
        </w:rPr>
        <w:t>方面去证成</w:t>
      </w:r>
      <w:proofErr w:type="gramEnd"/>
      <w:r w:rsidRPr="001F640C">
        <w:rPr>
          <w:rFonts w:ascii="华文楷体" w:eastAsia="华文楷体" w:hAnsi="华文楷体" w:hint="eastAsia"/>
          <w:sz w:val="28"/>
          <w:szCs w:val="28"/>
        </w:rPr>
        <w:t>，对这个意义不通达，对于无自性的意义不通达，我要证成的是无自性的意义</w:t>
      </w:r>
      <w:del w:id="483" w:author="admin" w:date="2015-09-19T20:49:00Z">
        <w:r w:rsidRPr="001F640C" w:rsidDel="003920F7">
          <w:rPr>
            <w:rFonts w:ascii="华文楷体" w:eastAsia="华文楷体" w:hAnsi="华文楷体" w:hint="eastAsia"/>
            <w:sz w:val="28"/>
            <w:szCs w:val="28"/>
          </w:rPr>
          <w:delText>，</w:delText>
        </w:r>
      </w:del>
      <w:ins w:id="484" w:author="admin" w:date="2015-09-19T20:49:00Z">
        <w:r w:rsidR="003920F7">
          <w:rPr>
            <w:rFonts w:ascii="华文楷体" w:eastAsia="华文楷体" w:hAnsi="华文楷体" w:hint="eastAsia"/>
            <w:sz w:val="28"/>
            <w:szCs w:val="28"/>
          </w:rPr>
          <w:t>。</w:t>
        </w:r>
      </w:ins>
      <w:r w:rsidRPr="001F640C">
        <w:rPr>
          <w:rFonts w:ascii="华文楷体" w:eastAsia="华文楷体" w:hAnsi="华文楷体" w:hint="eastAsia"/>
          <w:sz w:val="28"/>
          <w:szCs w:val="28"/>
        </w:rPr>
        <w:t>第二个方面是名言就是他的名称，你这个离一多你是要证</w:t>
      </w:r>
      <w:proofErr w:type="gramStart"/>
      <w:r w:rsidRPr="001F640C">
        <w:rPr>
          <w:rFonts w:ascii="华文楷体" w:eastAsia="华文楷体" w:hAnsi="华文楷体" w:hint="eastAsia"/>
          <w:sz w:val="28"/>
          <w:szCs w:val="28"/>
        </w:rPr>
        <w:t>成意义</w:t>
      </w:r>
      <w:proofErr w:type="gramEnd"/>
      <w:r w:rsidRPr="001F640C">
        <w:rPr>
          <w:rFonts w:ascii="华文楷体" w:eastAsia="华文楷体" w:hAnsi="华文楷体" w:hint="eastAsia"/>
          <w:sz w:val="28"/>
          <w:szCs w:val="28"/>
        </w:rPr>
        <w:t>还是名称呢</w:t>
      </w:r>
      <w:del w:id="485" w:author="admin" w:date="2015-09-19T20:49:00Z">
        <w:r w:rsidRPr="001F640C" w:rsidDel="00BF1284">
          <w:rPr>
            <w:rFonts w:ascii="华文楷体" w:eastAsia="华文楷体" w:hAnsi="华文楷体" w:hint="eastAsia"/>
            <w:sz w:val="28"/>
            <w:szCs w:val="28"/>
          </w:rPr>
          <w:delText>，</w:delText>
        </w:r>
      </w:del>
      <w:ins w:id="486" w:author="admin" w:date="2015-09-19T20:49:00Z">
        <w:r w:rsidR="00BF1284">
          <w:rPr>
            <w:rFonts w:ascii="华文楷体" w:eastAsia="华文楷体" w:hAnsi="华文楷体" w:hint="eastAsia"/>
            <w:sz w:val="28"/>
            <w:szCs w:val="28"/>
          </w:rPr>
          <w:t>？</w:t>
        </w:r>
      </w:ins>
      <w:r w:rsidRPr="001F640C">
        <w:rPr>
          <w:rFonts w:ascii="华文楷体" w:eastAsia="华文楷体" w:hAnsi="华文楷体" w:hint="eastAsia"/>
          <w:sz w:val="28"/>
          <w:szCs w:val="28"/>
        </w:rPr>
        <w:t>前面讲的</w:t>
      </w:r>
      <w:proofErr w:type="gramStart"/>
      <w:r w:rsidRPr="001F640C">
        <w:rPr>
          <w:rFonts w:ascii="华文楷体" w:eastAsia="华文楷体" w:hAnsi="华文楷体" w:hint="eastAsia"/>
          <w:sz w:val="28"/>
          <w:szCs w:val="28"/>
        </w:rPr>
        <w:t>如果证成意义</w:t>
      </w:r>
      <w:proofErr w:type="gramEnd"/>
      <w:r w:rsidRPr="001F640C">
        <w:rPr>
          <w:rFonts w:ascii="华文楷体" w:eastAsia="华文楷体" w:hAnsi="华文楷体" w:hint="eastAsia"/>
          <w:sz w:val="28"/>
          <w:szCs w:val="28"/>
        </w:rPr>
        <w:t>就叫义理因，你这个离一多如果要证成一个名字，一个名言一个名字的话，无</w:t>
      </w:r>
      <w:proofErr w:type="gramStart"/>
      <w:r w:rsidRPr="001F640C">
        <w:rPr>
          <w:rFonts w:ascii="华文楷体" w:eastAsia="华文楷体" w:hAnsi="华文楷体" w:hint="eastAsia"/>
          <w:sz w:val="28"/>
          <w:szCs w:val="28"/>
        </w:rPr>
        <w:t>自性他是</w:t>
      </w:r>
      <w:proofErr w:type="gramEnd"/>
      <w:r w:rsidRPr="001F640C">
        <w:rPr>
          <w:rFonts w:ascii="华文楷体" w:eastAsia="华文楷体" w:hAnsi="华文楷体" w:hint="eastAsia"/>
          <w:sz w:val="28"/>
          <w:szCs w:val="28"/>
        </w:rPr>
        <w:t>一个名词，意义上我们都知道他就是一个空性，但是我对于无自性的名字我不通达，所以</w:t>
      </w:r>
      <w:proofErr w:type="gramStart"/>
      <w:r w:rsidRPr="001F640C">
        <w:rPr>
          <w:rFonts w:ascii="华文楷体" w:eastAsia="华文楷体" w:hAnsi="华文楷体" w:hint="eastAsia"/>
          <w:sz w:val="28"/>
          <w:szCs w:val="28"/>
        </w:rPr>
        <w:t>就用离一多</w:t>
      </w:r>
      <w:proofErr w:type="gramEnd"/>
      <w:r w:rsidRPr="001F640C">
        <w:rPr>
          <w:rFonts w:ascii="华文楷体" w:eastAsia="华文楷体" w:hAnsi="华文楷体" w:hint="eastAsia"/>
          <w:sz w:val="28"/>
          <w:szCs w:val="28"/>
        </w:rPr>
        <w:t>来证成他的名字，这个是不是证成名言因呢</w:t>
      </w:r>
      <w:del w:id="487" w:author="admin" w:date="2015-09-19T20:50:00Z">
        <w:r w:rsidRPr="001F640C" w:rsidDel="009720CA">
          <w:rPr>
            <w:rFonts w:ascii="华文楷体" w:eastAsia="华文楷体" w:hAnsi="华文楷体" w:hint="eastAsia"/>
            <w:sz w:val="28"/>
            <w:szCs w:val="28"/>
          </w:rPr>
          <w:delText>，</w:delText>
        </w:r>
      </w:del>
      <w:ins w:id="488" w:author="admin" w:date="2015-09-19T20:50:00Z">
        <w:r w:rsidR="009720CA">
          <w:rPr>
            <w:rFonts w:ascii="华文楷体" w:eastAsia="华文楷体" w:hAnsi="华文楷体" w:hint="eastAsia"/>
            <w:sz w:val="28"/>
            <w:szCs w:val="28"/>
          </w:rPr>
          <w:t>？</w:t>
        </w:r>
      </w:ins>
      <w:r w:rsidRPr="001F640C">
        <w:rPr>
          <w:rFonts w:ascii="华文楷体" w:eastAsia="华文楷体" w:hAnsi="华文楷体" w:hint="eastAsia"/>
          <w:sz w:val="28"/>
          <w:szCs w:val="28"/>
        </w:rPr>
        <w:t>下面要分析是证成义理因还是证成名言因</w:t>
      </w:r>
      <w:del w:id="489" w:author="admin" w:date="2015-09-19T20:50:00Z">
        <w:r w:rsidRPr="001F640C" w:rsidDel="00860CCD">
          <w:rPr>
            <w:rFonts w:ascii="华文楷体" w:eastAsia="华文楷体" w:hAnsi="华文楷体" w:hint="eastAsia"/>
            <w:sz w:val="28"/>
            <w:szCs w:val="28"/>
          </w:rPr>
          <w:delText>，</w:delText>
        </w:r>
      </w:del>
      <w:ins w:id="490" w:author="admin" w:date="2015-09-19T20:50:00Z">
        <w:r w:rsidR="00860CCD">
          <w:rPr>
            <w:rFonts w:ascii="华文楷体" w:eastAsia="华文楷体" w:hAnsi="华文楷体" w:hint="eastAsia"/>
            <w:sz w:val="28"/>
            <w:szCs w:val="28"/>
          </w:rPr>
          <w:t>。</w:t>
        </w:r>
      </w:ins>
      <w:r w:rsidRPr="001F640C">
        <w:rPr>
          <w:rFonts w:ascii="华文楷体" w:eastAsia="华文楷体" w:hAnsi="华文楷体" w:hint="eastAsia"/>
          <w:sz w:val="28"/>
          <w:szCs w:val="28"/>
        </w:rPr>
        <w:t>第三个问题是无遮还是非遮，无遮还是非遮，</w:t>
      </w:r>
      <w:proofErr w:type="gramStart"/>
      <w:r w:rsidRPr="001F640C">
        <w:rPr>
          <w:rFonts w:ascii="华文楷体" w:eastAsia="华文楷体" w:hAnsi="华文楷体" w:hint="eastAsia"/>
          <w:sz w:val="28"/>
          <w:szCs w:val="28"/>
        </w:rPr>
        <w:t>遮</w:t>
      </w:r>
      <w:r w:rsidRPr="001F640C">
        <w:rPr>
          <w:rFonts w:ascii="华文楷体" w:eastAsia="华文楷体" w:hAnsi="华文楷体" w:hint="eastAsia"/>
          <w:sz w:val="28"/>
          <w:szCs w:val="28"/>
        </w:rPr>
        <w:lastRenderedPageBreak/>
        <w:t>就是遮破</w:t>
      </w:r>
      <w:proofErr w:type="gramEnd"/>
      <w:r w:rsidRPr="001F640C">
        <w:rPr>
          <w:rFonts w:ascii="华文楷体" w:eastAsia="华文楷体" w:hAnsi="华文楷体" w:hint="eastAsia"/>
          <w:sz w:val="28"/>
          <w:szCs w:val="28"/>
        </w:rPr>
        <w:t>的意思，无</w:t>
      </w:r>
      <w:proofErr w:type="gramStart"/>
      <w:r w:rsidRPr="001F640C">
        <w:rPr>
          <w:rFonts w:ascii="华文楷体" w:eastAsia="华文楷体" w:hAnsi="华文楷体" w:hint="eastAsia"/>
          <w:sz w:val="28"/>
          <w:szCs w:val="28"/>
        </w:rPr>
        <w:t>遮就是</w:t>
      </w:r>
      <w:proofErr w:type="gramEnd"/>
      <w:r w:rsidRPr="001F640C">
        <w:rPr>
          <w:rFonts w:ascii="华文楷体" w:eastAsia="华文楷体" w:hAnsi="华文楷体" w:hint="eastAsia"/>
          <w:sz w:val="28"/>
          <w:szCs w:val="28"/>
        </w:rPr>
        <w:t>通过没有的方式</w:t>
      </w:r>
      <w:proofErr w:type="gramStart"/>
      <w:r w:rsidRPr="001F640C">
        <w:rPr>
          <w:rFonts w:ascii="华文楷体" w:eastAsia="华文楷体" w:hAnsi="华文楷体" w:hint="eastAsia"/>
          <w:sz w:val="28"/>
          <w:szCs w:val="28"/>
        </w:rPr>
        <w:t>来遮破，非遮就是</w:t>
      </w:r>
      <w:proofErr w:type="gramEnd"/>
      <w:r w:rsidRPr="001F640C">
        <w:rPr>
          <w:rFonts w:ascii="华文楷体" w:eastAsia="华文楷体" w:hAnsi="华文楷体" w:hint="eastAsia"/>
          <w:sz w:val="28"/>
          <w:szCs w:val="28"/>
        </w:rPr>
        <w:t>通过不是的方式</w:t>
      </w:r>
      <w:proofErr w:type="gramStart"/>
      <w:r w:rsidRPr="001F640C">
        <w:rPr>
          <w:rFonts w:ascii="华文楷体" w:eastAsia="华文楷体" w:hAnsi="华文楷体" w:hint="eastAsia"/>
          <w:sz w:val="28"/>
          <w:szCs w:val="28"/>
        </w:rPr>
        <w:t>来遮破</w:t>
      </w:r>
      <w:proofErr w:type="gramEnd"/>
      <w:r w:rsidRPr="001F640C">
        <w:rPr>
          <w:rFonts w:ascii="华文楷体" w:eastAsia="华文楷体" w:hAnsi="华文楷体" w:hint="eastAsia"/>
          <w:sz w:val="28"/>
          <w:szCs w:val="28"/>
        </w:rPr>
        <w:t>，所以</w:t>
      </w:r>
      <w:proofErr w:type="gramStart"/>
      <w:r w:rsidRPr="001F640C">
        <w:rPr>
          <w:rFonts w:ascii="华文楷体" w:eastAsia="华文楷体" w:hAnsi="华文楷体" w:hint="eastAsia"/>
          <w:sz w:val="28"/>
          <w:szCs w:val="28"/>
        </w:rPr>
        <w:t>象</w:t>
      </w:r>
      <w:proofErr w:type="gramEnd"/>
      <w:r w:rsidRPr="001F640C">
        <w:rPr>
          <w:rFonts w:ascii="华文楷体" w:eastAsia="华文楷体" w:hAnsi="华文楷体" w:hint="eastAsia"/>
          <w:sz w:val="28"/>
          <w:szCs w:val="28"/>
        </w:rPr>
        <w:t>这样的话是通过没有的方式</w:t>
      </w:r>
      <w:proofErr w:type="gramStart"/>
      <w:r w:rsidRPr="001F640C">
        <w:rPr>
          <w:rFonts w:ascii="华文楷体" w:eastAsia="华文楷体" w:hAnsi="华文楷体" w:hint="eastAsia"/>
          <w:sz w:val="28"/>
          <w:szCs w:val="28"/>
        </w:rPr>
        <w:t>来遮破</w:t>
      </w:r>
      <w:proofErr w:type="gramEnd"/>
      <w:r w:rsidRPr="001F640C">
        <w:rPr>
          <w:rFonts w:ascii="华文楷体" w:eastAsia="华文楷体" w:hAnsi="华文楷体" w:hint="eastAsia"/>
          <w:sz w:val="28"/>
          <w:szCs w:val="28"/>
        </w:rPr>
        <w:t>，还是通过不是的方式</w:t>
      </w:r>
      <w:proofErr w:type="gramStart"/>
      <w:r w:rsidRPr="001F640C">
        <w:rPr>
          <w:rFonts w:ascii="华文楷体" w:eastAsia="华文楷体" w:hAnsi="华文楷体" w:hint="eastAsia"/>
          <w:sz w:val="28"/>
          <w:szCs w:val="28"/>
        </w:rPr>
        <w:t>来遮破</w:t>
      </w:r>
      <w:proofErr w:type="gramEnd"/>
      <w:r w:rsidRPr="001F640C">
        <w:rPr>
          <w:rFonts w:ascii="华文楷体" w:eastAsia="华文楷体" w:hAnsi="华文楷体" w:hint="eastAsia"/>
          <w:sz w:val="28"/>
          <w:szCs w:val="28"/>
        </w:rPr>
        <w:t>，下面</w:t>
      </w:r>
      <w:proofErr w:type="gramStart"/>
      <w:r w:rsidRPr="001F640C">
        <w:rPr>
          <w:rFonts w:ascii="华文楷体" w:eastAsia="华文楷体" w:hAnsi="华文楷体" w:hint="eastAsia"/>
          <w:sz w:val="28"/>
          <w:szCs w:val="28"/>
        </w:rPr>
        <w:t>就是讲离一多</w:t>
      </w:r>
      <w:proofErr w:type="gramEnd"/>
      <w:r w:rsidRPr="001F640C">
        <w:rPr>
          <w:rFonts w:ascii="华文楷体" w:eastAsia="华文楷体" w:hAnsi="华文楷体" w:hint="eastAsia"/>
          <w:sz w:val="28"/>
          <w:szCs w:val="28"/>
        </w:rPr>
        <w:t>到底是怎么样的，下面就要继续讲了</w:t>
      </w:r>
      <w:del w:id="491" w:author="admin" w:date="2015-09-19T20:50:00Z">
        <w:r w:rsidRPr="001F640C" w:rsidDel="00860CCD">
          <w:rPr>
            <w:rFonts w:ascii="华文楷体" w:eastAsia="华文楷体" w:hAnsi="华文楷体" w:hint="eastAsia"/>
            <w:sz w:val="28"/>
            <w:szCs w:val="28"/>
          </w:rPr>
          <w:delText>，</w:delText>
        </w:r>
      </w:del>
      <w:ins w:id="492" w:author="admin" w:date="2015-09-19T20:50:00Z">
        <w:r w:rsidR="00860CCD">
          <w:rPr>
            <w:rFonts w:ascii="华文楷体" w:eastAsia="华文楷体" w:hAnsi="华文楷体" w:hint="eastAsia"/>
            <w:sz w:val="28"/>
            <w:szCs w:val="28"/>
          </w:rPr>
          <w:t>。</w:t>
        </w:r>
      </w:ins>
    </w:p>
    <w:p w:rsidR="00860CCD" w:rsidRDefault="001F640C" w:rsidP="00C674AD">
      <w:pPr>
        <w:ind w:firstLine="570"/>
        <w:rPr>
          <w:ins w:id="493" w:author="admin" w:date="2015-09-19T20:51:00Z"/>
          <w:rFonts w:ascii="华文楷体" w:eastAsia="华文楷体" w:hAnsi="华文楷体" w:hint="eastAsia"/>
          <w:sz w:val="28"/>
          <w:szCs w:val="28"/>
        </w:rPr>
      </w:pPr>
      <w:r w:rsidRPr="001F640C">
        <w:rPr>
          <w:rFonts w:ascii="华文楷体" w:eastAsia="华文楷体" w:hAnsi="华文楷体" w:hint="eastAsia"/>
          <w:sz w:val="28"/>
          <w:szCs w:val="28"/>
        </w:rPr>
        <w:t>首先讲第一个，</w:t>
      </w:r>
      <w:r w:rsidRPr="00860CCD">
        <w:rPr>
          <w:rFonts w:ascii="华文楷体" w:eastAsia="华文楷体" w:hAnsi="华文楷体" w:hint="eastAsia"/>
          <w:b/>
          <w:sz w:val="28"/>
          <w:szCs w:val="28"/>
          <w:rPrChange w:id="494" w:author="admin" w:date="2015-09-19T20:51:00Z">
            <w:rPr>
              <w:rFonts w:ascii="华文楷体" w:eastAsia="华文楷体" w:hAnsi="华文楷体" w:hint="eastAsia"/>
              <w:sz w:val="28"/>
              <w:szCs w:val="28"/>
            </w:rPr>
          </w:rPrChange>
        </w:rPr>
        <w:t>分析是应成因</w:t>
      </w:r>
      <w:proofErr w:type="gramStart"/>
      <w:r w:rsidRPr="00860CCD">
        <w:rPr>
          <w:rFonts w:ascii="华文楷体" w:eastAsia="华文楷体" w:hAnsi="华文楷体" w:hint="eastAsia"/>
          <w:b/>
          <w:sz w:val="28"/>
          <w:szCs w:val="28"/>
          <w:rPrChange w:id="495" w:author="admin" w:date="2015-09-19T20:51:00Z">
            <w:rPr>
              <w:rFonts w:ascii="华文楷体" w:eastAsia="华文楷体" w:hAnsi="华文楷体" w:hint="eastAsia"/>
              <w:sz w:val="28"/>
              <w:szCs w:val="28"/>
            </w:rPr>
          </w:rPrChange>
        </w:rPr>
        <w:t>抑或自续因</w:t>
      </w:r>
      <w:proofErr w:type="gramEnd"/>
      <w:r w:rsidRPr="001F640C">
        <w:rPr>
          <w:rFonts w:ascii="华文楷体" w:eastAsia="华文楷体" w:hAnsi="华文楷体" w:hint="eastAsia"/>
          <w:sz w:val="28"/>
          <w:szCs w:val="28"/>
        </w:rPr>
        <w:t>，到底是应成因</w:t>
      </w:r>
      <w:proofErr w:type="gramStart"/>
      <w:r w:rsidRPr="001F640C">
        <w:rPr>
          <w:rFonts w:ascii="华文楷体" w:eastAsia="华文楷体" w:hAnsi="华文楷体" w:hint="eastAsia"/>
          <w:sz w:val="28"/>
          <w:szCs w:val="28"/>
        </w:rPr>
        <w:t>还是自续因</w:t>
      </w:r>
      <w:proofErr w:type="gramEnd"/>
      <w:del w:id="496" w:author="admin" w:date="2015-09-19T20:51:00Z">
        <w:r w:rsidRPr="001F640C" w:rsidDel="00860CCD">
          <w:rPr>
            <w:rFonts w:ascii="华文楷体" w:eastAsia="华文楷体" w:hAnsi="华文楷体" w:hint="eastAsia"/>
            <w:sz w:val="28"/>
            <w:szCs w:val="28"/>
          </w:rPr>
          <w:delText>，</w:delText>
        </w:r>
      </w:del>
      <w:ins w:id="497" w:author="admin" w:date="2015-09-19T20:52:00Z">
        <w:r w:rsidR="00860CCD">
          <w:rPr>
            <w:rFonts w:ascii="华文楷体" w:eastAsia="华文楷体" w:hAnsi="华文楷体" w:hint="eastAsia"/>
            <w:sz w:val="28"/>
            <w:szCs w:val="28"/>
          </w:rPr>
          <w:t>？</w:t>
        </w:r>
      </w:ins>
    </w:p>
    <w:p w:rsidR="0075201C" w:rsidRDefault="00860CCD" w:rsidP="00C674AD">
      <w:pPr>
        <w:ind w:firstLine="570"/>
        <w:rPr>
          <w:ins w:id="498" w:author="admin" w:date="2015-09-19T20:52:00Z"/>
          <w:rFonts w:ascii="华文楷体" w:eastAsia="华文楷体" w:hAnsi="华文楷体" w:hint="eastAsia"/>
          <w:sz w:val="28"/>
          <w:szCs w:val="28"/>
        </w:rPr>
      </w:pPr>
      <w:ins w:id="499" w:author="admin" w:date="2015-09-19T20:51:00Z">
        <w:r>
          <w:rPr>
            <w:rFonts w:ascii="华文楷体" w:eastAsia="华文楷体" w:hAnsi="华文楷体" w:hint="eastAsia"/>
            <w:sz w:val="28"/>
            <w:szCs w:val="28"/>
          </w:rPr>
          <w:t>【</w:t>
        </w:r>
      </w:ins>
      <w:r w:rsidR="001F640C" w:rsidRPr="0075201C">
        <w:rPr>
          <w:rFonts w:asciiTheme="minorEastAsia" w:hAnsiTheme="minorEastAsia" w:hint="eastAsia"/>
          <w:sz w:val="28"/>
          <w:szCs w:val="28"/>
          <w:rPrChange w:id="500" w:author="admin" w:date="2015-09-19T20:53:00Z">
            <w:rPr>
              <w:rFonts w:ascii="华文楷体" w:eastAsia="华文楷体" w:hAnsi="华文楷体" w:hint="eastAsia"/>
              <w:sz w:val="28"/>
              <w:szCs w:val="28"/>
            </w:rPr>
          </w:rPrChange>
        </w:rPr>
        <w:t>如果有人心里思量:这里安立的因是应成因还是自续因?倘若是应成因,此因必须为对方所承认方可成立,而此处对方并不承认离一多因,所以立为应成因显然不合理;</w:t>
      </w:r>
      <w:ins w:id="501" w:author="admin" w:date="2015-09-19T20:53:00Z">
        <w:r w:rsidR="0075201C">
          <w:rPr>
            <w:rFonts w:ascii="华文楷体" w:eastAsia="华文楷体" w:hAnsi="华文楷体" w:hint="eastAsia"/>
            <w:sz w:val="28"/>
            <w:szCs w:val="28"/>
          </w:rPr>
          <w:t>】</w:t>
        </w:r>
      </w:ins>
    </w:p>
    <w:p w:rsidR="00ED644F" w:rsidRDefault="001F640C" w:rsidP="00C674AD">
      <w:pPr>
        <w:ind w:firstLine="570"/>
        <w:rPr>
          <w:ins w:id="502" w:author="admin" w:date="2015-09-19T20:54:00Z"/>
          <w:rFonts w:ascii="华文楷体" w:eastAsia="华文楷体" w:hAnsi="华文楷体" w:hint="eastAsia"/>
          <w:sz w:val="28"/>
          <w:szCs w:val="28"/>
        </w:rPr>
      </w:pPr>
      <w:r w:rsidRPr="001F640C">
        <w:rPr>
          <w:rFonts w:ascii="华文楷体" w:eastAsia="华文楷体" w:hAnsi="华文楷体" w:hint="eastAsia"/>
          <w:sz w:val="28"/>
          <w:szCs w:val="28"/>
        </w:rPr>
        <w:t>那么我们在讲这个是应成因</w:t>
      </w:r>
      <w:proofErr w:type="gramStart"/>
      <w:r w:rsidRPr="001F640C">
        <w:rPr>
          <w:rFonts w:ascii="华文楷体" w:eastAsia="华文楷体" w:hAnsi="华文楷体" w:hint="eastAsia"/>
          <w:sz w:val="28"/>
          <w:szCs w:val="28"/>
        </w:rPr>
        <w:t>还是自续因之</w:t>
      </w:r>
      <w:proofErr w:type="gramEnd"/>
      <w:r w:rsidRPr="001F640C">
        <w:rPr>
          <w:rFonts w:ascii="华文楷体" w:eastAsia="华文楷体" w:hAnsi="华文楷体" w:hint="eastAsia"/>
          <w:sz w:val="28"/>
          <w:szCs w:val="28"/>
        </w:rPr>
        <w:t>前呢，什么是应成因呢，应成因有一个什么样的法相呢，那么在因明《论理宝藏论》第十一品就讲了他的比量</w:t>
      </w:r>
      <w:del w:id="503" w:author="admin" w:date="2015-09-19T20:53:00Z">
        <w:r w:rsidRPr="001F640C" w:rsidDel="00977846">
          <w:rPr>
            <w:rFonts w:ascii="华文楷体" w:eastAsia="华文楷体" w:hAnsi="华文楷体" w:hint="eastAsia"/>
            <w:sz w:val="28"/>
            <w:szCs w:val="28"/>
          </w:rPr>
          <w:delText>，</w:delText>
        </w:r>
      </w:del>
      <w:ins w:id="504" w:author="admin" w:date="2015-09-19T20:53:00Z">
        <w:r w:rsidR="00977846">
          <w:rPr>
            <w:rFonts w:ascii="华文楷体" w:eastAsia="华文楷体" w:hAnsi="华文楷体" w:hint="eastAsia"/>
            <w:sz w:val="28"/>
            <w:szCs w:val="28"/>
          </w:rPr>
          <w:t>。</w:t>
        </w:r>
      </w:ins>
      <w:r w:rsidRPr="001F640C">
        <w:rPr>
          <w:rFonts w:ascii="华文楷体" w:eastAsia="华文楷体" w:hAnsi="华文楷体" w:hint="eastAsia"/>
          <w:sz w:val="28"/>
          <w:szCs w:val="28"/>
        </w:rPr>
        <w:t>那么在讲他的比量结束的时候就讲了应成的论式</w:t>
      </w:r>
      <w:proofErr w:type="gramStart"/>
      <w:r w:rsidRPr="001F640C">
        <w:rPr>
          <w:rFonts w:ascii="华文楷体" w:eastAsia="华文楷体" w:hAnsi="华文楷体" w:hint="eastAsia"/>
          <w:sz w:val="28"/>
          <w:szCs w:val="28"/>
        </w:rPr>
        <w:t>和自续的</w:t>
      </w:r>
      <w:proofErr w:type="gramEnd"/>
      <w:r w:rsidRPr="001F640C">
        <w:rPr>
          <w:rFonts w:ascii="华文楷体" w:eastAsia="华文楷体" w:hAnsi="华文楷体" w:hint="eastAsia"/>
          <w:sz w:val="28"/>
          <w:szCs w:val="28"/>
        </w:rPr>
        <w:t>论式</w:t>
      </w:r>
      <w:del w:id="505" w:author="admin" w:date="2015-09-19T20:53:00Z">
        <w:r w:rsidRPr="001F640C" w:rsidDel="00977846">
          <w:rPr>
            <w:rFonts w:ascii="华文楷体" w:eastAsia="华文楷体" w:hAnsi="华文楷体" w:hint="eastAsia"/>
            <w:sz w:val="28"/>
            <w:szCs w:val="28"/>
          </w:rPr>
          <w:delText>，</w:delText>
        </w:r>
      </w:del>
      <w:ins w:id="506" w:author="admin" w:date="2015-09-19T20:53:00Z">
        <w:r w:rsidR="00977846">
          <w:rPr>
            <w:rFonts w:ascii="华文楷体" w:eastAsia="华文楷体" w:hAnsi="华文楷体" w:hint="eastAsia"/>
            <w:sz w:val="28"/>
            <w:szCs w:val="28"/>
          </w:rPr>
          <w:t>。</w:t>
        </w:r>
      </w:ins>
      <w:r w:rsidRPr="001F640C">
        <w:rPr>
          <w:rFonts w:ascii="华文楷体" w:eastAsia="华文楷体" w:hAnsi="华文楷体" w:hint="eastAsia"/>
          <w:sz w:val="28"/>
          <w:szCs w:val="28"/>
        </w:rPr>
        <w:t>那么实际上应成因，应成的</w:t>
      </w:r>
      <w:proofErr w:type="gramStart"/>
      <w:r w:rsidRPr="001F640C">
        <w:rPr>
          <w:rFonts w:ascii="华文楷体" w:eastAsia="华文楷体" w:hAnsi="华文楷体" w:hint="eastAsia"/>
          <w:sz w:val="28"/>
          <w:szCs w:val="28"/>
        </w:rPr>
        <w:t>论式他有</w:t>
      </w:r>
      <w:proofErr w:type="gramEnd"/>
      <w:r w:rsidRPr="001F640C">
        <w:rPr>
          <w:rFonts w:ascii="华文楷体" w:eastAsia="华文楷体" w:hAnsi="华文楷体" w:hint="eastAsia"/>
          <w:sz w:val="28"/>
          <w:szCs w:val="28"/>
        </w:rPr>
        <w:t>一个法相</w:t>
      </w:r>
      <w:proofErr w:type="gramStart"/>
      <w:r w:rsidRPr="001F640C">
        <w:rPr>
          <w:rFonts w:ascii="华文楷体" w:eastAsia="华文楷体" w:hAnsi="华文楷体" w:hint="eastAsia"/>
          <w:sz w:val="28"/>
          <w:szCs w:val="28"/>
        </w:rPr>
        <w:t>就是说承许而立</w:t>
      </w:r>
      <w:proofErr w:type="gramEnd"/>
      <w:r w:rsidRPr="001F640C">
        <w:rPr>
          <w:rFonts w:ascii="华文楷体" w:eastAsia="华文楷体" w:hAnsi="华文楷体" w:hint="eastAsia"/>
          <w:sz w:val="28"/>
          <w:szCs w:val="28"/>
        </w:rPr>
        <w:t>不许</w:t>
      </w:r>
      <w:del w:id="507" w:author="admin" w:date="2015-09-19T20:54:00Z">
        <w:r w:rsidRPr="001F640C" w:rsidDel="00C36AD7">
          <w:rPr>
            <w:rFonts w:ascii="华文楷体" w:eastAsia="华文楷体" w:hAnsi="华文楷体" w:hint="eastAsia"/>
            <w:sz w:val="28"/>
            <w:szCs w:val="28"/>
          </w:rPr>
          <w:delText>，</w:delText>
        </w:r>
      </w:del>
      <w:ins w:id="508" w:author="admin" w:date="2015-09-19T20:54:00Z">
        <w:r w:rsidR="00C36AD7">
          <w:rPr>
            <w:rFonts w:ascii="华文楷体" w:eastAsia="华文楷体" w:hAnsi="华文楷体" w:hint="eastAsia"/>
            <w:sz w:val="28"/>
            <w:szCs w:val="28"/>
          </w:rPr>
          <w:t>。</w:t>
        </w:r>
      </w:ins>
      <w:proofErr w:type="gramStart"/>
      <w:r w:rsidRPr="001F640C">
        <w:rPr>
          <w:rFonts w:ascii="华文楷体" w:eastAsia="华文楷体" w:hAnsi="华文楷体" w:hint="eastAsia"/>
          <w:sz w:val="28"/>
          <w:szCs w:val="28"/>
        </w:rPr>
        <w:t>说承许</w:t>
      </w:r>
      <w:proofErr w:type="gramEnd"/>
      <w:r w:rsidRPr="001F640C">
        <w:rPr>
          <w:rFonts w:ascii="华文楷体" w:eastAsia="华文楷体" w:hAnsi="华文楷体" w:hint="eastAsia"/>
          <w:sz w:val="28"/>
          <w:szCs w:val="28"/>
        </w:rPr>
        <w:t>而立不许，那么</w:t>
      </w:r>
      <w:proofErr w:type="gramStart"/>
      <w:r w:rsidRPr="001F640C">
        <w:rPr>
          <w:rFonts w:ascii="华文楷体" w:eastAsia="华文楷体" w:hAnsi="华文楷体" w:hint="eastAsia"/>
          <w:sz w:val="28"/>
          <w:szCs w:val="28"/>
        </w:rPr>
        <w:t>说承许</w:t>
      </w:r>
      <w:proofErr w:type="gramEnd"/>
      <w:r w:rsidRPr="001F640C">
        <w:rPr>
          <w:rFonts w:ascii="华文楷体" w:eastAsia="华文楷体" w:hAnsi="华文楷体" w:hint="eastAsia"/>
          <w:sz w:val="28"/>
          <w:szCs w:val="28"/>
        </w:rPr>
        <w:t>的意思是什么呢</w:t>
      </w:r>
      <w:del w:id="509" w:author="admin" w:date="2015-09-19T20:54:00Z">
        <w:r w:rsidRPr="001F640C" w:rsidDel="00C36AD7">
          <w:rPr>
            <w:rFonts w:ascii="华文楷体" w:eastAsia="华文楷体" w:hAnsi="华文楷体" w:hint="eastAsia"/>
            <w:sz w:val="28"/>
            <w:szCs w:val="28"/>
          </w:rPr>
          <w:delText>，</w:delText>
        </w:r>
      </w:del>
      <w:ins w:id="510" w:author="admin" w:date="2015-09-19T20:54:00Z">
        <w:r w:rsidR="00C36AD7">
          <w:rPr>
            <w:rFonts w:ascii="华文楷体" w:eastAsia="华文楷体" w:hAnsi="华文楷体" w:hint="eastAsia"/>
            <w:sz w:val="28"/>
            <w:szCs w:val="28"/>
          </w:rPr>
          <w:t>？</w:t>
        </w:r>
      </w:ins>
      <w:proofErr w:type="gramStart"/>
      <w:r w:rsidRPr="001F640C">
        <w:rPr>
          <w:rFonts w:ascii="华文楷体" w:eastAsia="华文楷体" w:hAnsi="华文楷体" w:hint="eastAsia"/>
          <w:sz w:val="28"/>
          <w:szCs w:val="28"/>
        </w:rPr>
        <w:t>说承许</w:t>
      </w:r>
      <w:proofErr w:type="gramEnd"/>
      <w:r w:rsidRPr="001F640C">
        <w:rPr>
          <w:rFonts w:ascii="华文楷体" w:eastAsia="华文楷体" w:hAnsi="华文楷体" w:hint="eastAsia"/>
          <w:sz w:val="28"/>
          <w:szCs w:val="28"/>
        </w:rPr>
        <w:t>的意思是说对方他所承认的因，对方的这个因他是承认的，我就把对方承认的这个因而立不许，我要安立一个对方不承认的这个东西，我通过对方承认的一部分而安立对方不承认的这一部分，</w:t>
      </w:r>
      <w:del w:id="511" w:author="admin" w:date="2015-09-20T13:16:00Z">
        <w:r w:rsidRPr="001F640C" w:rsidDel="00367173">
          <w:rPr>
            <w:rFonts w:ascii="华文楷体" w:eastAsia="华文楷体" w:hAnsi="华文楷体" w:hint="eastAsia"/>
            <w:sz w:val="28"/>
            <w:szCs w:val="28"/>
          </w:rPr>
          <w:delText>象</w:delText>
        </w:r>
      </w:del>
      <w:ins w:id="512" w:author="admin" w:date="2015-09-20T13:16:00Z">
        <w:r w:rsidR="00367173">
          <w:rPr>
            <w:rFonts w:ascii="华文楷体" w:eastAsia="华文楷体" w:hAnsi="华文楷体" w:hint="eastAsia"/>
            <w:sz w:val="28"/>
            <w:szCs w:val="28"/>
          </w:rPr>
          <w:t>像</w:t>
        </w:r>
      </w:ins>
      <w:r w:rsidRPr="001F640C">
        <w:rPr>
          <w:rFonts w:ascii="华文楷体" w:eastAsia="华文楷体" w:hAnsi="华文楷体" w:hint="eastAsia"/>
          <w:sz w:val="28"/>
          <w:szCs w:val="28"/>
        </w:rPr>
        <w:t>这样就叫应成因他的法相，应成因他的法相，所以</w:t>
      </w:r>
      <w:ins w:id="513" w:author="admin" w:date="2015-09-20T13:16:00Z">
        <w:r w:rsidR="000C64A1">
          <w:rPr>
            <w:rFonts w:ascii="华文楷体" w:eastAsia="华文楷体" w:hAnsi="华文楷体" w:hint="eastAsia"/>
            <w:sz w:val="28"/>
            <w:szCs w:val="28"/>
          </w:rPr>
          <w:t>像</w:t>
        </w:r>
      </w:ins>
      <w:del w:id="514" w:author="admin" w:date="2015-09-20T13:16:00Z">
        <w:r w:rsidRPr="001F640C" w:rsidDel="000C64A1">
          <w:rPr>
            <w:rFonts w:ascii="华文楷体" w:eastAsia="华文楷体" w:hAnsi="华文楷体" w:hint="eastAsia"/>
            <w:sz w:val="28"/>
            <w:szCs w:val="28"/>
          </w:rPr>
          <w:delText>象</w:delText>
        </w:r>
      </w:del>
      <w:r w:rsidRPr="001F640C">
        <w:rPr>
          <w:rFonts w:ascii="华文楷体" w:eastAsia="华文楷体" w:hAnsi="华文楷体" w:hint="eastAsia"/>
          <w:sz w:val="28"/>
          <w:szCs w:val="28"/>
        </w:rPr>
        <w:t>这样讲的时候就是从这个方面进行安立的，进行安立的</w:t>
      </w:r>
      <w:del w:id="515" w:author="admin" w:date="2015-09-19T20:54:00Z">
        <w:r w:rsidRPr="001F640C" w:rsidDel="00ED644F">
          <w:rPr>
            <w:rFonts w:ascii="华文楷体" w:eastAsia="华文楷体" w:hAnsi="华文楷体" w:hint="eastAsia"/>
            <w:sz w:val="28"/>
            <w:szCs w:val="28"/>
          </w:rPr>
          <w:delText>，</w:delText>
        </w:r>
      </w:del>
      <w:ins w:id="516" w:author="admin" w:date="2015-09-19T20:54:00Z">
        <w:r w:rsidR="00ED644F">
          <w:rPr>
            <w:rFonts w:ascii="华文楷体" w:eastAsia="华文楷体" w:hAnsi="华文楷体" w:hint="eastAsia"/>
            <w:sz w:val="28"/>
            <w:szCs w:val="28"/>
          </w:rPr>
          <w:t>。</w:t>
        </w:r>
      </w:ins>
    </w:p>
    <w:p w:rsidR="008744FC" w:rsidRDefault="001F640C" w:rsidP="008744FC">
      <w:pPr>
        <w:ind w:firstLine="570"/>
        <w:rPr>
          <w:ins w:id="517" w:author="admin" w:date="2015-09-19T21:05:00Z"/>
          <w:rFonts w:ascii="华文楷体" w:eastAsia="华文楷体" w:hAnsi="华文楷体" w:hint="eastAsia"/>
          <w:sz w:val="28"/>
          <w:szCs w:val="28"/>
        </w:rPr>
      </w:pPr>
      <w:r w:rsidRPr="001F640C">
        <w:rPr>
          <w:rFonts w:ascii="华文楷体" w:eastAsia="华文楷体" w:hAnsi="华文楷体" w:hint="eastAsia"/>
          <w:sz w:val="28"/>
          <w:szCs w:val="28"/>
        </w:rPr>
        <w:t>以前上师在讲的时候打比喻，比如说就是本来我们说山上有火有烟之故，山上有火有烟之故</w:t>
      </w:r>
      <w:del w:id="518" w:author="admin" w:date="2015-09-19T20:54:00Z">
        <w:r w:rsidRPr="001F640C" w:rsidDel="00ED644F">
          <w:rPr>
            <w:rFonts w:ascii="华文楷体" w:eastAsia="华文楷体" w:hAnsi="华文楷体" w:hint="eastAsia"/>
            <w:sz w:val="28"/>
            <w:szCs w:val="28"/>
          </w:rPr>
          <w:delText>，</w:delText>
        </w:r>
      </w:del>
      <w:ins w:id="519" w:author="admin" w:date="2015-09-19T20:54:00Z">
        <w:r w:rsidR="00ED644F">
          <w:rPr>
            <w:rFonts w:ascii="华文楷体" w:eastAsia="华文楷体" w:hAnsi="华文楷体" w:hint="eastAsia"/>
            <w:sz w:val="28"/>
            <w:szCs w:val="28"/>
          </w:rPr>
          <w:t>。</w:t>
        </w:r>
      </w:ins>
      <w:r w:rsidRPr="001F640C">
        <w:rPr>
          <w:rFonts w:ascii="华文楷体" w:eastAsia="华文楷体" w:hAnsi="华文楷体" w:hint="eastAsia"/>
          <w:sz w:val="28"/>
          <w:szCs w:val="28"/>
        </w:rPr>
        <w:t>这个方面来讲的时候他是一个推理，这个</w:t>
      </w:r>
      <w:proofErr w:type="gramStart"/>
      <w:r w:rsidRPr="001F640C">
        <w:rPr>
          <w:rFonts w:ascii="华文楷体" w:eastAsia="华文楷体" w:hAnsi="华文楷体" w:hint="eastAsia"/>
          <w:sz w:val="28"/>
          <w:szCs w:val="28"/>
        </w:rPr>
        <w:t>是自续因</w:t>
      </w:r>
      <w:proofErr w:type="gramEnd"/>
      <w:r w:rsidRPr="001F640C">
        <w:rPr>
          <w:rFonts w:ascii="华文楷体" w:eastAsia="华文楷体" w:hAnsi="华文楷体" w:hint="eastAsia"/>
          <w:sz w:val="28"/>
          <w:szCs w:val="28"/>
        </w:rPr>
        <w:t>的推理方式，山上有火有烟之故，这个烟是我们可以看</w:t>
      </w:r>
      <w:r w:rsidRPr="001F640C">
        <w:rPr>
          <w:rFonts w:ascii="华文楷体" w:eastAsia="华文楷体" w:hAnsi="华文楷体" w:hint="eastAsia"/>
          <w:sz w:val="28"/>
          <w:szCs w:val="28"/>
        </w:rPr>
        <w:lastRenderedPageBreak/>
        <w:t>到的，烟是可以看到的，但是火是看不到的，对方如果我们用应成因对方</w:t>
      </w:r>
      <w:proofErr w:type="gramStart"/>
      <w:r w:rsidRPr="001F640C">
        <w:rPr>
          <w:rFonts w:ascii="华文楷体" w:eastAsia="华文楷体" w:hAnsi="华文楷体" w:hint="eastAsia"/>
          <w:sz w:val="28"/>
          <w:szCs w:val="28"/>
        </w:rPr>
        <w:t>他承许什么</w:t>
      </w:r>
      <w:proofErr w:type="gramEnd"/>
      <w:r w:rsidRPr="001F640C">
        <w:rPr>
          <w:rFonts w:ascii="华文楷体" w:eastAsia="华文楷体" w:hAnsi="华文楷体" w:hint="eastAsia"/>
          <w:sz w:val="28"/>
          <w:szCs w:val="28"/>
        </w:rPr>
        <w:t>，对方他</w:t>
      </w:r>
      <w:proofErr w:type="gramStart"/>
      <w:r w:rsidRPr="001F640C">
        <w:rPr>
          <w:rFonts w:ascii="华文楷体" w:eastAsia="华文楷体" w:hAnsi="华文楷体" w:hint="eastAsia"/>
          <w:sz w:val="28"/>
          <w:szCs w:val="28"/>
        </w:rPr>
        <w:t>承许这个</w:t>
      </w:r>
      <w:proofErr w:type="gramEnd"/>
      <w:r w:rsidRPr="001F640C">
        <w:rPr>
          <w:rFonts w:ascii="华文楷体" w:eastAsia="华文楷体" w:hAnsi="华文楷体" w:hint="eastAsia"/>
          <w:sz w:val="28"/>
          <w:szCs w:val="28"/>
        </w:rPr>
        <w:t>火没有，火是不存在的，对方想要知道这个火是不存在，那么我们要用这种推理方式安立承认安立他不承认的，他不承认就是我们要安立应成因的时候就说这个无火之故</w:t>
      </w:r>
      <w:ins w:id="520" w:author="admin" w:date="2015-09-19T20:57:00Z">
        <w:r w:rsidR="006C6667">
          <w:rPr>
            <w:rFonts w:ascii="华文楷体" w:eastAsia="华文楷体" w:hAnsi="华文楷体" w:hint="eastAsia"/>
            <w:sz w:val="28"/>
            <w:szCs w:val="28"/>
          </w:rPr>
          <w:t>。</w:t>
        </w:r>
      </w:ins>
      <w:del w:id="521" w:author="admin" w:date="2015-09-19T20:57:00Z">
        <w:r w:rsidRPr="001F640C" w:rsidDel="006C6667">
          <w:rPr>
            <w:rFonts w:ascii="华文楷体" w:eastAsia="华文楷体" w:hAnsi="华文楷体" w:hint="eastAsia"/>
            <w:sz w:val="28"/>
            <w:szCs w:val="28"/>
          </w:rPr>
          <w:delText>，</w:delText>
        </w:r>
      </w:del>
      <w:r w:rsidRPr="001F640C">
        <w:rPr>
          <w:rFonts w:ascii="华文楷体" w:eastAsia="华文楷体" w:hAnsi="华文楷体" w:hint="eastAsia"/>
          <w:sz w:val="28"/>
          <w:szCs w:val="28"/>
        </w:rPr>
        <w:t>无火之故，这个无火是对方承认，他没有火，无火之故，无火之故应成无烟，无火之故应成无烟这个就是应成论式</w:t>
      </w:r>
      <w:del w:id="522" w:author="admin" w:date="2015-09-19T21:05:00Z">
        <w:r w:rsidRPr="001F640C" w:rsidDel="008744FC">
          <w:rPr>
            <w:rFonts w:ascii="华文楷体" w:eastAsia="华文楷体" w:hAnsi="华文楷体" w:hint="eastAsia"/>
            <w:sz w:val="28"/>
            <w:szCs w:val="28"/>
          </w:rPr>
          <w:delText>，</w:delText>
        </w:r>
      </w:del>
      <w:ins w:id="523" w:author="admin" w:date="2015-09-19T21:05:00Z">
        <w:r w:rsidR="008744FC">
          <w:rPr>
            <w:rFonts w:ascii="华文楷体" w:eastAsia="华文楷体" w:hAnsi="华文楷体" w:hint="eastAsia"/>
            <w:sz w:val="28"/>
            <w:szCs w:val="28"/>
          </w:rPr>
          <w:t>。</w:t>
        </w:r>
      </w:ins>
      <w:r w:rsidRPr="001F640C">
        <w:rPr>
          <w:rFonts w:ascii="华文楷体" w:eastAsia="华文楷体" w:hAnsi="华文楷体" w:hint="eastAsia"/>
          <w:sz w:val="28"/>
          <w:szCs w:val="28"/>
        </w:rPr>
        <w:t>那么这个无烟他对方是不承认的，烟是现</w:t>
      </w:r>
      <w:proofErr w:type="gramStart"/>
      <w:r w:rsidRPr="001F640C">
        <w:rPr>
          <w:rFonts w:ascii="华文楷体" w:eastAsia="华文楷体" w:hAnsi="华文楷体" w:hint="eastAsia"/>
          <w:sz w:val="28"/>
          <w:szCs w:val="28"/>
        </w:rPr>
        <w:t>量见到</w:t>
      </w:r>
      <w:proofErr w:type="gramEnd"/>
      <w:r w:rsidRPr="001F640C">
        <w:rPr>
          <w:rFonts w:ascii="华文楷体" w:eastAsia="华文楷体" w:hAnsi="华文楷体" w:hint="eastAsia"/>
          <w:sz w:val="28"/>
          <w:szCs w:val="28"/>
        </w:rPr>
        <w:t>的他不承认这个无烟，但实际上我们通过烟</w:t>
      </w:r>
      <w:proofErr w:type="gramStart"/>
      <w:r w:rsidRPr="001F640C">
        <w:rPr>
          <w:rFonts w:ascii="华文楷体" w:eastAsia="华文楷体" w:hAnsi="华文楷体" w:hint="eastAsia"/>
          <w:sz w:val="28"/>
          <w:szCs w:val="28"/>
        </w:rPr>
        <w:t>和火他是</w:t>
      </w:r>
      <w:proofErr w:type="gramEnd"/>
      <w:r w:rsidRPr="001F640C">
        <w:rPr>
          <w:rFonts w:ascii="华文楷体" w:eastAsia="华文楷体" w:hAnsi="华文楷体" w:hint="eastAsia"/>
          <w:sz w:val="28"/>
          <w:szCs w:val="28"/>
        </w:rPr>
        <w:t>因果的关系，本来通过烟是可以推知有火的，烟</w:t>
      </w:r>
      <w:proofErr w:type="gramStart"/>
      <w:r w:rsidRPr="001F640C">
        <w:rPr>
          <w:rFonts w:ascii="华文楷体" w:eastAsia="华文楷体" w:hAnsi="华文楷体" w:hint="eastAsia"/>
          <w:sz w:val="28"/>
          <w:szCs w:val="28"/>
        </w:rPr>
        <w:t>是果火是</w:t>
      </w:r>
      <w:proofErr w:type="gramEnd"/>
      <w:r w:rsidRPr="001F640C">
        <w:rPr>
          <w:rFonts w:ascii="华文楷体" w:eastAsia="华文楷体" w:hAnsi="华文楷体" w:hint="eastAsia"/>
          <w:sz w:val="28"/>
          <w:szCs w:val="28"/>
        </w:rPr>
        <w:t>因，所以我们通过这样一种烟来推知有火</w:t>
      </w:r>
      <w:del w:id="524" w:author="admin" w:date="2015-09-19T21:05:00Z">
        <w:r w:rsidRPr="001F640C" w:rsidDel="008744FC">
          <w:rPr>
            <w:rFonts w:ascii="华文楷体" w:eastAsia="华文楷体" w:hAnsi="华文楷体" w:hint="eastAsia"/>
            <w:sz w:val="28"/>
            <w:szCs w:val="28"/>
          </w:rPr>
          <w:delText>，</w:delText>
        </w:r>
      </w:del>
      <w:ins w:id="525" w:author="admin" w:date="2015-09-19T21:05:00Z">
        <w:r w:rsidR="008744FC">
          <w:rPr>
            <w:rFonts w:ascii="华文楷体" w:eastAsia="华文楷体" w:hAnsi="华文楷体" w:hint="eastAsia"/>
            <w:sz w:val="28"/>
            <w:szCs w:val="28"/>
          </w:rPr>
          <w:t>。</w:t>
        </w:r>
      </w:ins>
    </w:p>
    <w:p w:rsidR="00170C14" w:rsidRDefault="001F640C" w:rsidP="008744FC">
      <w:pPr>
        <w:ind w:firstLine="570"/>
        <w:rPr>
          <w:ins w:id="526" w:author="admin" w:date="2015-09-19T21:07:00Z"/>
          <w:rFonts w:ascii="华文楷体" w:eastAsia="华文楷体" w:hAnsi="华文楷体" w:hint="eastAsia"/>
          <w:sz w:val="28"/>
          <w:szCs w:val="28"/>
        </w:rPr>
      </w:pPr>
      <w:r w:rsidRPr="001F640C">
        <w:rPr>
          <w:rFonts w:ascii="华文楷体" w:eastAsia="华文楷体" w:hAnsi="华文楷体" w:hint="eastAsia"/>
          <w:sz w:val="28"/>
          <w:szCs w:val="28"/>
        </w:rPr>
        <w:t>但是对方如果不承认有火的话，对方他不承认有火，这个火不存在他是承认的，因此我们在安立的时候就说无火之故应成无烟</w:t>
      </w:r>
      <w:del w:id="527" w:author="admin" w:date="2015-09-19T21:07:00Z">
        <w:r w:rsidRPr="001F640C" w:rsidDel="003D694D">
          <w:rPr>
            <w:rFonts w:ascii="华文楷体" w:eastAsia="华文楷体" w:hAnsi="华文楷体" w:hint="eastAsia"/>
            <w:sz w:val="28"/>
            <w:szCs w:val="28"/>
          </w:rPr>
          <w:delText>，</w:delText>
        </w:r>
      </w:del>
      <w:ins w:id="528" w:author="admin" w:date="2015-09-19T21:07:00Z">
        <w:r w:rsidR="003D694D">
          <w:rPr>
            <w:rFonts w:ascii="华文楷体" w:eastAsia="华文楷体" w:hAnsi="华文楷体" w:hint="eastAsia"/>
            <w:sz w:val="28"/>
            <w:szCs w:val="28"/>
          </w:rPr>
          <w:t>。</w:t>
        </w:r>
      </w:ins>
      <w:r w:rsidRPr="001F640C">
        <w:rPr>
          <w:rFonts w:ascii="华文楷体" w:eastAsia="华文楷体" w:hAnsi="华文楷体" w:hint="eastAsia"/>
          <w:sz w:val="28"/>
          <w:szCs w:val="28"/>
        </w:rPr>
        <w:t>我们就说肯定有火，如果</w:t>
      </w:r>
      <w:proofErr w:type="gramStart"/>
      <w:r w:rsidRPr="001F640C">
        <w:rPr>
          <w:rFonts w:ascii="华文楷体" w:eastAsia="华文楷体" w:hAnsi="华文楷体" w:hint="eastAsia"/>
          <w:sz w:val="28"/>
          <w:szCs w:val="28"/>
        </w:rPr>
        <w:t>没有火应成</w:t>
      </w:r>
      <w:proofErr w:type="gramEnd"/>
      <w:r w:rsidRPr="001F640C">
        <w:rPr>
          <w:rFonts w:ascii="华文楷体" w:eastAsia="华文楷体" w:hAnsi="华文楷体" w:hint="eastAsia"/>
          <w:sz w:val="28"/>
          <w:szCs w:val="28"/>
        </w:rPr>
        <w:t>无烟，那么这个无烟他是对方不能承认，现</w:t>
      </w:r>
      <w:proofErr w:type="gramStart"/>
      <w:r w:rsidRPr="001F640C">
        <w:rPr>
          <w:rFonts w:ascii="华文楷体" w:eastAsia="华文楷体" w:hAnsi="华文楷体" w:hint="eastAsia"/>
          <w:sz w:val="28"/>
          <w:szCs w:val="28"/>
        </w:rPr>
        <w:t>量见到</w:t>
      </w:r>
      <w:proofErr w:type="gramEnd"/>
      <w:r w:rsidRPr="001F640C">
        <w:rPr>
          <w:rFonts w:ascii="华文楷体" w:eastAsia="华文楷体" w:hAnsi="华文楷体" w:hint="eastAsia"/>
          <w:sz w:val="28"/>
          <w:szCs w:val="28"/>
        </w:rPr>
        <w:t>的，现</w:t>
      </w:r>
      <w:proofErr w:type="gramStart"/>
      <w:r w:rsidRPr="001F640C">
        <w:rPr>
          <w:rFonts w:ascii="华文楷体" w:eastAsia="华文楷体" w:hAnsi="华文楷体" w:hint="eastAsia"/>
          <w:sz w:val="28"/>
          <w:szCs w:val="28"/>
        </w:rPr>
        <w:t>量见到</w:t>
      </w:r>
      <w:proofErr w:type="gramEnd"/>
      <w:r w:rsidRPr="001F640C">
        <w:rPr>
          <w:rFonts w:ascii="华文楷体" w:eastAsia="华文楷体" w:hAnsi="华文楷体" w:hint="eastAsia"/>
          <w:sz w:val="28"/>
          <w:szCs w:val="28"/>
        </w:rPr>
        <w:t>的但是我们通过无火之故应成无烟，</w:t>
      </w:r>
      <w:proofErr w:type="gramStart"/>
      <w:r w:rsidRPr="001F640C">
        <w:rPr>
          <w:rFonts w:ascii="华文楷体" w:eastAsia="华文楷体" w:hAnsi="华文楷体" w:hint="eastAsia"/>
          <w:sz w:val="28"/>
          <w:szCs w:val="28"/>
        </w:rPr>
        <w:t>象</w:t>
      </w:r>
      <w:proofErr w:type="gramEnd"/>
      <w:r w:rsidRPr="001F640C">
        <w:rPr>
          <w:rFonts w:ascii="华文楷体" w:eastAsia="华文楷体" w:hAnsi="华文楷体" w:hint="eastAsia"/>
          <w:sz w:val="28"/>
          <w:szCs w:val="28"/>
        </w:rPr>
        <w:t>这样话的对方应知道他的过失，这个叫做应成论式</w:t>
      </w:r>
      <w:del w:id="529" w:author="admin" w:date="2015-09-19T21:06:00Z">
        <w:r w:rsidRPr="001F640C" w:rsidDel="008744FC">
          <w:rPr>
            <w:rFonts w:ascii="华文楷体" w:eastAsia="华文楷体" w:hAnsi="华文楷体" w:hint="eastAsia"/>
            <w:sz w:val="28"/>
            <w:szCs w:val="28"/>
          </w:rPr>
          <w:delText>，</w:delText>
        </w:r>
      </w:del>
      <w:ins w:id="530" w:author="admin" w:date="2015-09-19T21:06:00Z">
        <w:r w:rsidR="008744FC">
          <w:rPr>
            <w:rFonts w:ascii="华文楷体" w:eastAsia="华文楷体" w:hAnsi="华文楷体" w:hint="eastAsia"/>
            <w:sz w:val="28"/>
            <w:szCs w:val="28"/>
          </w:rPr>
          <w:t>。</w:t>
        </w:r>
      </w:ins>
      <w:r w:rsidRPr="001F640C">
        <w:rPr>
          <w:rFonts w:ascii="华文楷体" w:eastAsia="华文楷体" w:hAnsi="华文楷体" w:hint="eastAsia"/>
          <w:sz w:val="28"/>
          <w:szCs w:val="28"/>
        </w:rPr>
        <w:t>无火之故，把这个根据放在前面，应成无烟，是应成论式，应该变成</w:t>
      </w:r>
      <w:proofErr w:type="gramStart"/>
      <w:r w:rsidRPr="001F640C">
        <w:rPr>
          <w:rFonts w:ascii="华文楷体" w:eastAsia="华文楷体" w:hAnsi="华文楷体" w:hint="eastAsia"/>
          <w:sz w:val="28"/>
          <w:szCs w:val="28"/>
        </w:rPr>
        <w:t>什么什么</w:t>
      </w:r>
      <w:proofErr w:type="gramEnd"/>
      <w:r w:rsidRPr="001F640C">
        <w:rPr>
          <w:rFonts w:ascii="华文楷体" w:eastAsia="华文楷体" w:hAnsi="华文楷体" w:hint="eastAsia"/>
          <w:sz w:val="28"/>
          <w:szCs w:val="28"/>
        </w:rPr>
        <w:t>情况，就是这样子</w:t>
      </w:r>
      <w:del w:id="531" w:author="admin" w:date="2015-09-19T21:07:00Z">
        <w:r w:rsidRPr="001F640C" w:rsidDel="00170C14">
          <w:rPr>
            <w:rFonts w:ascii="华文楷体" w:eastAsia="华文楷体" w:hAnsi="华文楷体" w:hint="eastAsia"/>
            <w:sz w:val="28"/>
            <w:szCs w:val="28"/>
          </w:rPr>
          <w:delText>，</w:delText>
        </w:r>
      </w:del>
      <w:ins w:id="532" w:author="admin" w:date="2015-09-19T21:07:00Z">
        <w:r w:rsidR="00170C14">
          <w:rPr>
            <w:rFonts w:ascii="华文楷体" w:eastAsia="华文楷体" w:hAnsi="华文楷体" w:hint="eastAsia"/>
            <w:sz w:val="28"/>
            <w:szCs w:val="28"/>
          </w:rPr>
          <w:t>。</w:t>
        </w:r>
      </w:ins>
    </w:p>
    <w:p w:rsidR="00F1359C" w:rsidRDefault="001F640C" w:rsidP="008744FC">
      <w:pPr>
        <w:ind w:firstLine="570"/>
        <w:rPr>
          <w:ins w:id="533" w:author="admin" w:date="2015-09-19T21:10:00Z"/>
          <w:rFonts w:ascii="华文楷体" w:eastAsia="华文楷体" w:hAnsi="华文楷体" w:hint="eastAsia"/>
          <w:sz w:val="28"/>
          <w:szCs w:val="28"/>
        </w:rPr>
      </w:pPr>
      <w:r w:rsidRPr="001F640C">
        <w:rPr>
          <w:rFonts w:ascii="华文楷体" w:eastAsia="华文楷体" w:hAnsi="华文楷体" w:hint="eastAsia"/>
          <w:sz w:val="28"/>
          <w:szCs w:val="28"/>
        </w:rPr>
        <w:t>所以如果要把应成论式放进来的时候呢，这个当中就没有有法不齐全了，他的宗法不齐全了，他只是说</w:t>
      </w:r>
      <w:proofErr w:type="gramStart"/>
      <w:r w:rsidRPr="001F640C">
        <w:rPr>
          <w:rFonts w:ascii="华文楷体" w:eastAsia="华文楷体" w:hAnsi="华文楷体" w:hint="eastAsia"/>
          <w:sz w:val="28"/>
          <w:szCs w:val="28"/>
        </w:rPr>
        <w:t>什么什么</w:t>
      </w:r>
      <w:proofErr w:type="gramEnd"/>
      <w:r w:rsidRPr="001F640C">
        <w:rPr>
          <w:rFonts w:ascii="华文楷体" w:eastAsia="华文楷体" w:hAnsi="华文楷体" w:hint="eastAsia"/>
          <w:sz w:val="28"/>
          <w:szCs w:val="28"/>
        </w:rPr>
        <w:t>之故，应成什么</w:t>
      </w:r>
      <w:proofErr w:type="gramStart"/>
      <w:r w:rsidRPr="001F640C">
        <w:rPr>
          <w:rFonts w:ascii="华文楷体" w:eastAsia="华文楷体" w:hAnsi="华文楷体" w:hint="eastAsia"/>
          <w:sz w:val="28"/>
          <w:szCs w:val="28"/>
        </w:rPr>
        <w:t>什么</w:t>
      </w:r>
      <w:proofErr w:type="gramEnd"/>
      <w:r w:rsidRPr="001F640C">
        <w:rPr>
          <w:rFonts w:ascii="华文楷体" w:eastAsia="华文楷体" w:hAnsi="华文楷体" w:hint="eastAsia"/>
          <w:sz w:val="28"/>
          <w:szCs w:val="28"/>
        </w:rPr>
        <w:t>，</w:t>
      </w:r>
      <w:proofErr w:type="gramStart"/>
      <w:r w:rsidRPr="001F640C">
        <w:rPr>
          <w:rFonts w:ascii="华文楷体" w:eastAsia="华文楷体" w:hAnsi="华文楷体" w:hint="eastAsia"/>
          <w:sz w:val="28"/>
          <w:szCs w:val="28"/>
        </w:rPr>
        <w:t>象</w:t>
      </w:r>
      <w:proofErr w:type="gramEnd"/>
      <w:r w:rsidRPr="001F640C">
        <w:rPr>
          <w:rFonts w:ascii="华文楷体" w:eastAsia="华文楷体" w:hAnsi="华文楷体" w:hint="eastAsia"/>
          <w:sz w:val="28"/>
          <w:szCs w:val="28"/>
        </w:rPr>
        <w:t>这样的话就这样安立，如果我们这个地方要用应成论式来讲这个问题的时候呢，离一多故应成无自性，应成无自性是这样的</w:t>
      </w:r>
      <w:del w:id="534" w:author="admin" w:date="2015-09-19T21:08:00Z">
        <w:r w:rsidRPr="001F640C" w:rsidDel="00170C14">
          <w:rPr>
            <w:rFonts w:ascii="华文楷体" w:eastAsia="华文楷体" w:hAnsi="华文楷体" w:hint="eastAsia"/>
            <w:sz w:val="28"/>
            <w:szCs w:val="28"/>
          </w:rPr>
          <w:delText>，</w:delText>
        </w:r>
      </w:del>
      <w:ins w:id="535" w:author="admin" w:date="2015-09-19T21:08:00Z">
        <w:r w:rsidR="00170C14">
          <w:rPr>
            <w:rFonts w:ascii="华文楷体" w:eastAsia="华文楷体" w:hAnsi="华文楷体" w:hint="eastAsia"/>
            <w:sz w:val="28"/>
            <w:szCs w:val="28"/>
          </w:rPr>
          <w:t>。</w:t>
        </w:r>
      </w:ins>
      <w:r w:rsidRPr="001F640C">
        <w:rPr>
          <w:rFonts w:ascii="华文楷体" w:eastAsia="华文楷体" w:hAnsi="华文楷体" w:hint="eastAsia"/>
          <w:sz w:val="28"/>
          <w:szCs w:val="28"/>
        </w:rPr>
        <w:t>离一多故应成无自性，那么就说这个方面的因是离一多，</w:t>
      </w:r>
      <w:proofErr w:type="gramStart"/>
      <w:r w:rsidRPr="001F640C">
        <w:rPr>
          <w:rFonts w:ascii="华文楷体" w:eastAsia="华文楷体" w:hAnsi="华文楷体" w:hint="eastAsia"/>
          <w:sz w:val="28"/>
          <w:szCs w:val="28"/>
        </w:rPr>
        <w:t>因就是</w:t>
      </w:r>
      <w:proofErr w:type="gramEnd"/>
      <w:r w:rsidRPr="001F640C">
        <w:rPr>
          <w:rFonts w:ascii="华文楷体" w:eastAsia="华文楷体" w:hAnsi="华文楷体" w:hint="eastAsia"/>
          <w:sz w:val="28"/>
          <w:szCs w:val="28"/>
        </w:rPr>
        <w:t>离一多，这个方面的</w:t>
      </w:r>
      <w:proofErr w:type="gramStart"/>
      <w:r w:rsidRPr="001F640C">
        <w:rPr>
          <w:rFonts w:ascii="华文楷体" w:eastAsia="华文楷体" w:hAnsi="华文楷体" w:hint="eastAsia"/>
          <w:sz w:val="28"/>
          <w:szCs w:val="28"/>
        </w:rPr>
        <w:t>因就是</w:t>
      </w:r>
      <w:proofErr w:type="gramEnd"/>
      <w:r w:rsidRPr="001F640C">
        <w:rPr>
          <w:rFonts w:ascii="华文楷体" w:eastAsia="华文楷体" w:hAnsi="华文楷体" w:hint="eastAsia"/>
          <w:sz w:val="28"/>
          <w:szCs w:val="28"/>
        </w:rPr>
        <w:t>离一多，那么这个方面的因按照应成的理论来讲离一</w:t>
      </w:r>
      <w:r w:rsidRPr="001F640C">
        <w:rPr>
          <w:rFonts w:ascii="华文楷体" w:eastAsia="华文楷体" w:hAnsi="华文楷体" w:hint="eastAsia"/>
          <w:sz w:val="28"/>
          <w:szCs w:val="28"/>
        </w:rPr>
        <w:lastRenderedPageBreak/>
        <w:t>多对方应该承认，然后无</w:t>
      </w:r>
      <w:proofErr w:type="gramStart"/>
      <w:r w:rsidRPr="001F640C">
        <w:rPr>
          <w:rFonts w:ascii="华文楷体" w:eastAsia="华文楷体" w:hAnsi="华文楷体" w:hint="eastAsia"/>
          <w:sz w:val="28"/>
          <w:szCs w:val="28"/>
        </w:rPr>
        <w:t>自性他是</w:t>
      </w:r>
      <w:proofErr w:type="gramEnd"/>
      <w:r w:rsidRPr="001F640C">
        <w:rPr>
          <w:rFonts w:ascii="华文楷体" w:eastAsia="华文楷体" w:hAnsi="华文楷体" w:hint="eastAsia"/>
          <w:sz w:val="28"/>
          <w:szCs w:val="28"/>
        </w:rPr>
        <w:t>不承认的，无</w:t>
      </w:r>
      <w:proofErr w:type="gramStart"/>
      <w:r w:rsidRPr="001F640C">
        <w:rPr>
          <w:rFonts w:ascii="华文楷体" w:eastAsia="华文楷体" w:hAnsi="华文楷体" w:hint="eastAsia"/>
          <w:sz w:val="28"/>
          <w:szCs w:val="28"/>
        </w:rPr>
        <w:t>自性他是</w:t>
      </w:r>
      <w:proofErr w:type="gramEnd"/>
      <w:r w:rsidRPr="001F640C">
        <w:rPr>
          <w:rFonts w:ascii="华文楷体" w:eastAsia="华文楷体" w:hAnsi="华文楷体" w:hint="eastAsia"/>
          <w:sz w:val="28"/>
          <w:szCs w:val="28"/>
        </w:rPr>
        <w:t>不承认，然后</w:t>
      </w:r>
      <w:proofErr w:type="gramStart"/>
      <w:r w:rsidRPr="001F640C">
        <w:rPr>
          <w:rFonts w:ascii="华文楷体" w:eastAsia="华文楷体" w:hAnsi="华文楷体" w:hint="eastAsia"/>
          <w:sz w:val="28"/>
          <w:szCs w:val="28"/>
        </w:rPr>
        <w:t>说承许</w:t>
      </w:r>
      <w:proofErr w:type="gramEnd"/>
      <w:r w:rsidRPr="001F640C">
        <w:rPr>
          <w:rFonts w:ascii="华文楷体" w:eastAsia="华文楷体" w:hAnsi="华文楷体" w:hint="eastAsia"/>
          <w:sz w:val="28"/>
          <w:szCs w:val="28"/>
        </w:rPr>
        <w:t>而立不许，</w:t>
      </w:r>
      <w:proofErr w:type="gramStart"/>
      <w:r w:rsidRPr="001F640C">
        <w:rPr>
          <w:rFonts w:ascii="华文楷体" w:eastAsia="华文楷体" w:hAnsi="华文楷体" w:hint="eastAsia"/>
          <w:sz w:val="28"/>
          <w:szCs w:val="28"/>
        </w:rPr>
        <w:t>说承许</w:t>
      </w:r>
      <w:proofErr w:type="gramEnd"/>
      <w:r w:rsidRPr="001F640C">
        <w:rPr>
          <w:rFonts w:ascii="华文楷体" w:eastAsia="华文楷体" w:hAnsi="华文楷体" w:hint="eastAsia"/>
          <w:sz w:val="28"/>
          <w:szCs w:val="28"/>
        </w:rPr>
        <w:t>而立不许，他的法相就是应成的法相就在里面，</w:t>
      </w:r>
      <w:proofErr w:type="gramStart"/>
      <w:r w:rsidRPr="001F640C">
        <w:rPr>
          <w:rFonts w:ascii="华文楷体" w:eastAsia="华文楷体" w:hAnsi="华文楷体" w:hint="eastAsia"/>
          <w:sz w:val="28"/>
          <w:szCs w:val="28"/>
        </w:rPr>
        <w:t>说承许</w:t>
      </w:r>
      <w:proofErr w:type="gramEnd"/>
      <w:r w:rsidRPr="001F640C">
        <w:rPr>
          <w:rFonts w:ascii="华文楷体" w:eastAsia="华文楷体" w:hAnsi="华文楷体" w:hint="eastAsia"/>
          <w:sz w:val="28"/>
          <w:szCs w:val="28"/>
        </w:rPr>
        <w:t>而立不许</w:t>
      </w:r>
      <w:del w:id="536" w:author="admin" w:date="2015-09-19T21:10:00Z">
        <w:r w:rsidRPr="001F640C" w:rsidDel="00F1359C">
          <w:rPr>
            <w:rFonts w:ascii="华文楷体" w:eastAsia="华文楷体" w:hAnsi="华文楷体" w:hint="eastAsia"/>
            <w:sz w:val="28"/>
            <w:szCs w:val="28"/>
          </w:rPr>
          <w:delText>，</w:delText>
        </w:r>
      </w:del>
      <w:ins w:id="537" w:author="admin" w:date="2015-09-19T21:10:00Z">
        <w:r w:rsidR="00F1359C">
          <w:rPr>
            <w:rFonts w:ascii="华文楷体" w:eastAsia="华文楷体" w:hAnsi="华文楷体" w:hint="eastAsia"/>
            <w:sz w:val="28"/>
            <w:szCs w:val="28"/>
          </w:rPr>
          <w:t>。</w:t>
        </w:r>
      </w:ins>
    </w:p>
    <w:p w:rsidR="00D90EFE" w:rsidRDefault="001F640C" w:rsidP="008744FC">
      <w:pPr>
        <w:ind w:firstLine="570"/>
        <w:rPr>
          <w:ins w:id="538" w:author="admin" w:date="2015-09-20T07:18:00Z"/>
          <w:rFonts w:ascii="华文楷体" w:eastAsia="华文楷体" w:hAnsi="华文楷体" w:hint="eastAsia"/>
          <w:sz w:val="28"/>
          <w:szCs w:val="28"/>
        </w:rPr>
      </w:pPr>
      <w:r w:rsidRPr="001F640C">
        <w:rPr>
          <w:rFonts w:ascii="华文楷体" w:eastAsia="华文楷体" w:hAnsi="华文楷体" w:hint="eastAsia"/>
          <w:sz w:val="28"/>
          <w:szCs w:val="28"/>
        </w:rPr>
        <w:t>那么在这个当中离一多他承认，我们通过他承认离一多而安立他不承认的无自性，而安立他不承认的无自性，就说是离一多故成无自性，就这个意思</w:t>
      </w:r>
      <w:del w:id="539" w:author="admin" w:date="2015-09-20T07:14:00Z">
        <w:r w:rsidRPr="001F640C" w:rsidDel="00FC561C">
          <w:rPr>
            <w:rFonts w:ascii="华文楷体" w:eastAsia="华文楷体" w:hAnsi="华文楷体" w:hint="eastAsia"/>
            <w:sz w:val="28"/>
            <w:szCs w:val="28"/>
          </w:rPr>
          <w:delText>，</w:delText>
        </w:r>
      </w:del>
      <w:ins w:id="540" w:author="admin" w:date="2015-09-20T07:14:00Z">
        <w:r w:rsidR="00FC561C">
          <w:rPr>
            <w:rFonts w:ascii="华文楷体" w:eastAsia="华文楷体" w:hAnsi="华文楷体" w:hint="eastAsia"/>
            <w:sz w:val="28"/>
            <w:szCs w:val="28"/>
          </w:rPr>
          <w:t>。</w:t>
        </w:r>
      </w:ins>
      <w:r w:rsidRPr="001F640C">
        <w:rPr>
          <w:rFonts w:ascii="华文楷体" w:eastAsia="华文楷体" w:hAnsi="华文楷体" w:hint="eastAsia"/>
          <w:sz w:val="28"/>
          <w:szCs w:val="28"/>
        </w:rPr>
        <w:t>所以这方面有法这些就没有了，有法这些就没有了，因为应成因他不是一个三相齐全的论式，他不是三相齐全的论式，所以</w:t>
      </w:r>
      <w:del w:id="541" w:author="admin" w:date="2015-09-20T07:17:00Z">
        <w:r w:rsidRPr="001F640C" w:rsidDel="0031058B">
          <w:rPr>
            <w:rFonts w:ascii="华文楷体" w:eastAsia="华文楷体" w:hAnsi="华文楷体" w:hint="eastAsia"/>
            <w:sz w:val="28"/>
            <w:szCs w:val="28"/>
          </w:rPr>
          <w:delText>象</w:delText>
        </w:r>
      </w:del>
      <w:ins w:id="542" w:author="admin" w:date="2015-09-20T07:17:00Z">
        <w:r w:rsidR="0031058B">
          <w:rPr>
            <w:rFonts w:ascii="华文楷体" w:eastAsia="华文楷体" w:hAnsi="华文楷体" w:hint="eastAsia"/>
            <w:sz w:val="28"/>
            <w:szCs w:val="28"/>
          </w:rPr>
          <w:t>像</w:t>
        </w:r>
      </w:ins>
      <w:r w:rsidRPr="001F640C">
        <w:rPr>
          <w:rFonts w:ascii="华文楷体" w:eastAsia="华文楷体" w:hAnsi="华文楷体" w:hint="eastAsia"/>
          <w:sz w:val="28"/>
          <w:szCs w:val="28"/>
        </w:rPr>
        <w:t>这样讲的时候应成论式</w:t>
      </w:r>
      <w:del w:id="543" w:author="admin" w:date="2015-09-20T07:17:00Z">
        <w:r w:rsidRPr="001F640C" w:rsidDel="0031058B">
          <w:rPr>
            <w:rFonts w:ascii="华文楷体" w:eastAsia="华文楷体" w:hAnsi="华文楷体" w:hint="eastAsia"/>
            <w:sz w:val="28"/>
            <w:szCs w:val="28"/>
          </w:rPr>
          <w:delText>，</w:delText>
        </w:r>
      </w:del>
      <w:ins w:id="544" w:author="admin" w:date="2015-09-20T07:17:00Z">
        <w:r w:rsidR="0031058B">
          <w:rPr>
            <w:rFonts w:ascii="华文楷体" w:eastAsia="华文楷体" w:hAnsi="华文楷体" w:hint="eastAsia"/>
            <w:sz w:val="28"/>
            <w:szCs w:val="28"/>
          </w:rPr>
          <w:t>。</w:t>
        </w:r>
      </w:ins>
      <w:proofErr w:type="gramStart"/>
      <w:r w:rsidRPr="001F640C">
        <w:rPr>
          <w:rFonts w:ascii="华文楷体" w:eastAsia="华文楷体" w:hAnsi="华文楷体" w:hint="eastAsia"/>
          <w:sz w:val="28"/>
          <w:szCs w:val="28"/>
        </w:rPr>
        <w:t>那么自续的</w:t>
      </w:r>
      <w:proofErr w:type="gramEnd"/>
      <w:r w:rsidRPr="001F640C">
        <w:rPr>
          <w:rFonts w:ascii="华文楷体" w:eastAsia="华文楷体" w:hAnsi="华文楷体" w:hint="eastAsia"/>
          <w:sz w:val="28"/>
          <w:szCs w:val="28"/>
        </w:rPr>
        <w:t>论式，</w:t>
      </w:r>
      <w:proofErr w:type="gramStart"/>
      <w:r w:rsidRPr="001F640C">
        <w:rPr>
          <w:rFonts w:ascii="华文楷体" w:eastAsia="华文楷体" w:hAnsi="华文楷体" w:hint="eastAsia"/>
          <w:sz w:val="28"/>
          <w:szCs w:val="28"/>
        </w:rPr>
        <w:t>自续因</w:t>
      </w:r>
      <w:proofErr w:type="gramEnd"/>
      <w:r w:rsidRPr="001F640C">
        <w:rPr>
          <w:rFonts w:ascii="华文楷体" w:eastAsia="华文楷体" w:hAnsi="华文楷体" w:hint="eastAsia"/>
          <w:sz w:val="28"/>
          <w:szCs w:val="28"/>
        </w:rPr>
        <w:t>是三相齐全，三相齐全的推理，自他所说法，他有法也好，那么就说无自性是他所立，然后还有离一多故是他的因，他的因</w:t>
      </w:r>
      <w:proofErr w:type="gramStart"/>
      <w:r w:rsidRPr="001F640C">
        <w:rPr>
          <w:rFonts w:ascii="华文楷体" w:eastAsia="华文楷体" w:hAnsi="华文楷体" w:hint="eastAsia"/>
          <w:sz w:val="28"/>
          <w:szCs w:val="28"/>
        </w:rPr>
        <w:t>三相是</w:t>
      </w:r>
      <w:proofErr w:type="gramEnd"/>
      <w:r w:rsidRPr="001F640C">
        <w:rPr>
          <w:rFonts w:ascii="华文楷体" w:eastAsia="华文楷体" w:hAnsi="华文楷体" w:hint="eastAsia"/>
          <w:sz w:val="28"/>
          <w:szCs w:val="28"/>
        </w:rPr>
        <w:t>齐全的，他的因</w:t>
      </w:r>
      <w:proofErr w:type="gramStart"/>
      <w:r w:rsidRPr="001F640C">
        <w:rPr>
          <w:rFonts w:ascii="华文楷体" w:eastAsia="华文楷体" w:hAnsi="华文楷体" w:hint="eastAsia"/>
          <w:sz w:val="28"/>
          <w:szCs w:val="28"/>
        </w:rPr>
        <w:t>三相是</w:t>
      </w:r>
      <w:proofErr w:type="gramEnd"/>
      <w:r w:rsidRPr="001F640C">
        <w:rPr>
          <w:rFonts w:ascii="华文楷体" w:eastAsia="华文楷体" w:hAnsi="华文楷体" w:hint="eastAsia"/>
          <w:sz w:val="28"/>
          <w:szCs w:val="28"/>
        </w:rPr>
        <w:t>齐全，所以这个就叫</w:t>
      </w:r>
      <w:proofErr w:type="gramStart"/>
      <w:r w:rsidRPr="001F640C">
        <w:rPr>
          <w:rFonts w:ascii="华文楷体" w:eastAsia="华文楷体" w:hAnsi="华文楷体" w:hint="eastAsia"/>
          <w:sz w:val="28"/>
          <w:szCs w:val="28"/>
        </w:rPr>
        <w:t>自续论</w:t>
      </w:r>
      <w:proofErr w:type="gramEnd"/>
      <w:r w:rsidRPr="001F640C">
        <w:rPr>
          <w:rFonts w:ascii="华文楷体" w:eastAsia="华文楷体" w:hAnsi="华文楷体" w:hint="eastAsia"/>
          <w:sz w:val="28"/>
          <w:szCs w:val="28"/>
        </w:rPr>
        <w:t>式</w:t>
      </w:r>
      <w:del w:id="545" w:author="admin" w:date="2015-09-20T07:18:00Z">
        <w:r w:rsidRPr="001F640C" w:rsidDel="00D90EFE">
          <w:rPr>
            <w:rFonts w:ascii="华文楷体" w:eastAsia="华文楷体" w:hAnsi="华文楷体" w:hint="eastAsia"/>
            <w:sz w:val="28"/>
            <w:szCs w:val="28"/>
          </w:rPr>
          <w:delText>，</w:delText>
        </w:r>
      </w:del>
      <w:ins w:id="546" w:author="admin" w:date="2015-09-20T07:18:00Z">
        <w:r w:rsidR="00D90EFE">
          <w:rPr>
            <w:rFonts w:ascii="华文楷体" w:eastAsia="华文楷体" w:hAnsi="华文楷体" w:hint="eastAsia"/>
            <w:sz w:val="28"/>
            <w:szCs w:val="28"/>
          </w:rPr>
          <w:t>。</w:t>
        </w:r>
      </w:ins>
      <w:r w:rsidRPr="001F640C">
        <w:rPr>
          <w:rFonts w:ascii="华文楷体" w:eastAsia="华文楷体" w:hAnsi="华文楷体" w:hint="eastAsia"/>
          <w:sz w:val="28"/>
          <w:szCs w:val="28"/>
        </w:rPr>
        <w:t>那么应成</w:t>
      </w:r>
      <w:proofErr w:type="gramStart"/>
      <w:r w:rsidRPr="001F640C">
        <w:rPr>
          <w:rFonts w:ascii="华文楷体" w:eastAsia="华文楷体" w:hAnsi="华文楷体" w:hint="eastAsia"/>
          <w:sz w:val="28"/>
          <w:szCs w:val="28"/>
        </w:rPr>
        <w:t>论式他是</w:t>
      </w:r>
      <w:proofErr w:type="gramEnd"/>
      <w:r w:rsidRPr="001F640C">
        <w:rPr>
          <w:rFonts w:ascii="华文楷体" w:eastAsia="华文楷体" w:hAnsi="华文楷体" w:hint="eastAsia"/>
          <w:sz w:val="28"/>
          <w:szCs w:val="28"/>
        </w:rPr>
        <w:t>有法没有，有法宗法他是不齐全，但是他通过应成论式，离一多故应成无自性，他就是这样讲的，他是通过这个方面来安立的</w:t>
      </w:r>
      <w:del w:id="547" w:author="admin" w:date="2015-09-20T07:18:00Z">
        <w:r w:rsidRPr="001F640C" w:rsidDel="00D90EFE">
          <w:rPr>
            <w:rFonts w:ascii="华文楷体" w:eastAsia="华文楷体" w:hAnsi="华文楷体" w:hint="eastAsia"/>
            <w:sz w:val="28"/>
            <w:szCs w:val="28"/>
          </w:rPr>
          <w:delText>，</w:delText>
        </w:r>
      </w:del>
      <w:ins w:id="548" w:author="admin" w:date="2015-09-20T07:18:00Z">
        <w:r w:rsidR="00D90EFE">
          <w:rPr>
            <w:rFonts w:ascii="华文楷体" w:eastAsia="华文楷体" w:hAnsi="华文楷体" w:hint="eastAsia"/>
            <w:sz w:val="28"/>
            <w:szCs w:val="28"/>
          </w:rPr>
          <w:t>。</w:t>
        </w:r>
      </w:ins>
    </w:p>
    <w:p w:rsidR="00561CB1" w:rsidRDefault="001F640C" w:rsidP="008744FC">
      <w:pPr>
        <w:ind w:firstLine="570"/>
        <w:rPr>
          <w:ins w:id="549" w:author="admin" w:date="2015-09-20T07:24:00Z"/>
          <w:rFonts w:ascii="华文楷体" w:eastAsia="华文楷体" w:hAnsi="华文楷体" w:hint="eastAsia"/>
          <w:sz w:val="28"/>
          <w:szCs w:val="28"/>
        </w:rPr>
      </w:pPr>
      <w:r w:rsidRPr="001F640C">
        <w:rPr>
          <w:rFonts w:ascii="华文楷体" w:eastAsia="华文楷体" w:hAnsi="华文楷体" w:hint="eastAsia"/>
          <w:sz w:val="28"/>
          <w:szCs w:val="28"/>
        </w:rPr>
        <w:t>那么我们分析了</w:t>
      </w:r>
      <w:proofErr w:type="gramStart"/>
      <w:r w:rsidRPr="001F640C">
        <w:rPr>
          <w:rFonts w:ascii="华文楷体" w:eastAsia="华文楷体" w:hAnsi="华文楷体" w:hint="eastAsia"/>
          <w:sz w:val="28"/>
          <w:szCs w:val="28"/>
        </w:rPr>
        <w:t>这个应</w:t>
      </w:r>
      <w:proofErr w:type="gramEnd"/>
      <w:r w:rsidRPr="001F640C">
        <w:rPr>
          <w:rFonts w:ascii="华文楷体" w:eastAsia="华文楷体" w:hAnsi="华文楷体" w:hint="eastAsia"/>
          <w:sz w:val="28"/>
          <w:szCs w:val="28"/>
        </w:rPr>
        <w:t>成论式之后再看这个论文呢，</w:t>
      </w:r>
      <w:ins w:id="550" w:author="admin" w:date="2015-09-20T07:21:00Z">
        <w:r w:rsidR="00D90EFE">
          <w:rPr>
            <w:rFonts w:ascii="华文楷体" w:eastAsia="华文楷体" w:hAnsi="华文楷体" w:hint="eastAsia"/>
            <w:sz w:val="28"/>
            <w:szCs w:val="28"/>
          </w:rPr>
          <w:t>“</w:t>
        </w:r>
      </w:ins>
      <w:r w:rsidRPr="001F640C">
        <w:rPr>
          <w:rFonts w:ascii="华文楷体" w:eastAsia="华文楷体" w:hAnsi="华文楷体" w:hint="eastAsia"/>
          <w:sz w:val="28"/>
          <w:szCs w:val="28"/>
        </w:rPr>
        <w:t>倘若是应成因,此因，这个推理是离一多，必须为对方所承认方可成立</w:t>
      </w:r>
      <w:ins w:id="551" w:author="admin" w:date="2015-09-20T07:21:00Z">
        <w:r w:rsidR="00D90EFE">
          <w:rPr>
            <w:rFonts w:ascii="华文楷体" w:eastAsia="华文楷体" w:hAnsi="华文楷体" w:hint="eastAsia"/>
            <w:sz w:val="28"/>
            <w:szCs w:val="28"/>
          </w:rPr>
          <w:t>”</w:t>
        </w:r>
      </w:ins>
      <w:r w:rsidRPr="001F640C">
        <w:rPr>
          <w:rFonts w:ascii="华文楷体" w:eastAsia="华文楷体" w:hAnsi="华文楷体" w:hint="eastAsia"/>
          <w:sz w:val="28"/>
          <w:szCs w:val="28"/>
        </w:rPr>
        <w:t>,按照这个应成因的原则，对方他肯定是要承认你这个因，才可以成立的，</w:t>
      </w:r>
      <w:ins w:id="552" w:author="admin" w:date="2015-09-20T07:21:00Z">
        <w:r w:rsidR="00D90EFE">
          <w:rPr>
            <w:rFonts w:ascii="华文楷体" w:eastAsia="华文楷体" w:hAnsi="华文楷体" w:hint="eastAsia"/>
            <w:sz w:val="28"/>
            <w:szCs w:val="28"/>
          </w:rPr>
          <w:t>“</w:t>
        </w:r>
      </w:ins>
      <w:r w:rsidRPr="001F640C">
        <w:rPr>
          <w:rFonts w:ascii="华文楷体" w:eastAsia="华文楷体" w:hAnsi="华文楷体" w:hint="eastAsia"/>
          <w:sz w:val="28"/>
          <w:szCs w:val="28"/>
        </w:rPr>
        <w:t>但而此处对方并不承认离一多因,对方他是不承认离一多的，所以立为应成因显然不合理的</w:t>
      </w:r>
      <w:ins w:id="553" w:author="admin" w:date="2015-09-20T07:21:00Z">
        <w:r w:rsidR="00D90EFE">
          <w:rPr>
            <w:rFonts w:ascii="华文楷体" w:eastAsia="华文楷体" w:hAnsi="华文楷体" w:hint="eastAsia"/>
            <w:sz w:val="28"/>
            <w:szCs w:val="28"/>
          </w:rPr>
          <w:t>”</w:t>
        </w:r>
      </w:ins>
      <w:r w:rsidRPr="001F640C">
        <w:rPr>
          <w:rFonts w:ascii="华文楷体" w:eastAsia="华文楷体" w:hAnsi="华文楷体" w:hint="eastAsia"/>
          <w:sz w:val="28"/>
          <w:szCs w:val="28"/>
        </w:rPr>
        <w:t>，对方就讲你这个安立应成因是不合理，所以我们要把他的问题搞清楚的话，必须要知道应成因的论式是怎么样的，应成因是论式是怎么样的</w:t>
      </w:r>
      <w:del w:id="554" w:author="admin" w:date="2015-09-20T07:23:00Z">
        <w:r w:rsidRPr="001F640C" w:rsidDel="00FB3AB2">
          <w:rPr>
            <w:rFonts w:ascii="华文楷体" w:eastAsia="华文楷体" w:hAnsi="华文楷体" w:hint="eastAsia"/>
            <w:sz w:val="28"/>
            <w:szCs w:val="28"/>
          </w:rPr>
          <w:delText>，</w:delText>
        </w:r>
      </w:del>
      <w:ins w:id="555" w:author="admin" w:date="2015-09-20T07:23:00Z">
        <w:r w:rsidR="00FB3AB2">
          <w:rPr>
            <w:rFonts w:ascii="华文楷体" w:eastAsia="华文楷体" w:hAnsi="华文楷体" w:hint="eastAsia"/>
            <w:sz w:val="28"/>
            <w:szCs w:val="28"/>
          </w:rPr>
          <w:t>。</w:t>
        </w:r>
      </w:ins>
      <w:r w:rsidRPr="001F640C">
        <w:rPr>
          <w:rFonts w:ascii="华文楷体" w:eastAsia="华文楷体" w:hAnsi="华文楷体" w:hint="eastAsia"/>
          <w:sz w:val="28"/>
          <w:szCs w:val="28"/>
        </w:rPr>
        <w:t>然后就是说如果你要使用应成因，那么这个</w:t>
      </w:r>
      <w:proofErr w:type="gramStart"/>
      <w:r w:rsidRPr="001F640C">
        <w:rPr>
          <w:rFonts w:ascii="华文楷体" w:eastAsia="华文楷体" w:hAnsi="华文楷体" w:hint="eastAsia"/>
          <w:sz w:val="28"/>
          <w:szCs w:val="28"/>
        </w:rPr>
        <w:t>因就是</w:t>
      </w:r>
      <w:proofErr w:type="gramEnd"/>
      <w:r w:rsidRPr="001F640C">
        <w:rPr>
          <w:rFonts w:ascii="华文楷体" w:eastAsia="华文楷体" w:hAnsi="华文楷体" w:hint="eastAsia"/>
          <w:sz w:val="28"/>
          <w:szCs w:val="28"/>
        </w:rPr>
        <w:t>在这个根本推理的离一多故，离一多故应成无自性，这个离一多</w:t>
      </w:r>
      <w:proofErr w:type="gramStart"/>
      <w:r w:rsidRPr="001F640C">
        <w:rPr>
          <w:rFonts w:ascii="华文楷体" w:eastAsia="华文楷体" w:hAnsi="华文楷体" w:hint="eastAsia"/>
          <w:sz w:val="28"/>
          <w:szCs w:val="28"/>
        </w:rPr>
        <w:t>故对方</w:t>
      </w:r>
      <w:proofErr w:type="gramEnd"/>
      <w:r w:rsidRPr="001F640C">
        <w:rPr>
          <w:rFonts w:ascii="华文楷体" w:eastAsia="华文楷体" w:hAnsi="华文楷体" w:hint="eastAsia"/>
          <w:sz w:val="28"/>
          <w:szCs w:val="28"/>
        </w:rPr>
        <w:t>必须要承认</w:t>
      </w:r>
      <w:del w:id="556" w:author="admin" w:date="2015-09-20T07:23:00Z">
        <w:r w:rsidRPr="001F640C" w:rsidDel="00FB3AB2">
          <w:rPr>
            <w:rFonts w:ascii="华文楷体" w:eastAsia="华文楷体" w:hAnsi="华文楷体" w:hint="eastAsia"/>
            <w:sz w:val="28"/>
            <w:szCs w:val="28"/>
          </w:rPr>
          <w:delText>，</w:delText>
        </w:r>
      </w:del>
      <w:ins w:id="557" w:author="admin" w:date="2015-09-20T07:23:00Z">
        <w:r w:rsidR="00FB3AB2">
          <w:rPr>
            <w:rFonts w:ascii="华文楷体" w:eastAsia="华文楷体" w:hAnsi="华文楷体" w:hint="eastAsia"/>
            <w:sz w:val="28"/>
            <w:szCs w:val="28"/>
          </w:rPr>
          <w:t>。</w:t>
        </w:r>
      </w:ins>
      <w:r w:rsidRPr="001F640C">
        <w:rPr>
          <w:rFonts w:ascii="华文楷体" w:eastAsia="华文楷体" w:hAnsi="华文楷体" w:hint="eastAsia"/>
          <w:sz w:val="28"/>
          <w:szCs w:val="28"/>
        </w:rPr>
        <w:t>但是对方他并不承认离一多，对方</w:t>
      </w:r>
      <w:r w:rsidRPr="001F640C">
        <w:rPr>
          <w:rFonts w:ascii="华文楷体" w:eastAsia="华文楷体" w:hAnsi="华文楷体" w:hint="eastAsia"/>
          <w:sz w:val="28"/>
          <w:szCs w:val="28"/>
        </w:rPr>
        <w:lastRenderedPageBreak/>
        <w:t>他不承认离一多，比方说他就不是应成因了，把他安立成应成因他不附合应成因的法相</w:t>
      </w:r>
      <w:del w:id="558" w:author="admin" w:date="2015-09-20T07:25:00Z">
        <w:r w:rsidRPr="001F640C" w:rsidDel="00561CB1">
          <w:rPr>
            <w:rFonts w:ascii="华文楷体" w:eastAsia="华文楷体" w:hAnsi="华文楷体" w:hint="eastAsia"/>
            <w:sz w:val="28"/>
            <w:szCs w:val="28"/>
          </w:rPr>
          <w:delText>，</w:delText>
        </w:r>
      </w:del>
      <w:ins w:id="559" w:author="admin" w:date="2015-09-20T07:25:00Z">
        <w:r w:rsidR="00561CB1">
          <w:rPr>
            <w:rFonts w:ascii="华文楷体" w:eastAsia="华文楷体" w:hAnsi="华文楷体" w:hint="eastAsia"/>
            <w:sz w:val="28"/>
            <w:szCs w:val="28"/>
          </w:rPr>
          <w:t>。</w:t>
        </w:r>
      </w:ins>
      <w:proofErr w:type="gramStart"/>
      <w:r w:rsidRPr="001F640C">
        <w:rPr>
          <w:rFonts w:ascii="华文楷体" w:eastAsia="华文楷体" w:hAnsi="华文楷体" w:hint="eastAsia"/>
          <w:sz w:val="28"/>
          <w:szCs w:val="28"/>
        </w:rPr>
        <w:t>说承许</w:t>
      </w:r>
      <w:proofErr w:type="gramEnd"/>
      <w:r w:rsidRPr="001F640C">
        <w:rPr>
          <w:rFonts w:ascii="华文楷体" w:eastAsia="华文楷体" w:hAnsi="华文楷体" w:hint="eastAsia"/>
          <w:sz w:val="28"/>
          <w:szCs w:val="28"/>
        </w:rPr>
        <w:t>而立不许这个方面就承认的就不附合，所以对方的意思就说你不能把他安立成应成因，这方面是不合理的</w:t>
      </w:r>
      <w:del w:id="560" w:author="admin" w:date="2015-09-20T07:24:00Z">
        <w:r w:rsidRPr="001F640C" w:rsidDel="00561CB1">
          <w:rPr>
            <w:rFonts w:ascii="华文楷体" w:eastAsia="华文楷体" w:hAnsi="华文楷体" w:hint="eastAsia"/>
            <w:sz w:val="28"/>
            <w:szCs w:val="28"/>
          </w:rPr>
          <w:delText>，</w:delText>
        </w:r>
      </w:del>
      <w:ins w:id="561" w:author="admin" w:date="2015-09-20T07:24:00Z">
        <w:r w:rsidR="00561CB1">
          <w:rPr>
            <w:rFonts w:ascii="华文楷体" w:eastAsia="华文楷体" w:hAnsi="华文楷体" w:hint="eastAsia"/>
            <w:sz w:val="28"/>
            <w:szCs w:val="28"/>
          </w:rPr>
          <w:t>。</w:t>
        </w:r>
      </w:ins>
    </w:p>
    <w:p w:rsidR="00561CB1" w:rsidRDefault="001F640C" w:rsidP="008744FC">
      <w:pPr>
        <w:ind w:firstLine="570"/>
        <w:rPr>
          <w:ins w:id="562" w:author="admin" w:date="2015-09-20T07:24:00Z"/>
          <w:rFonts w:ascii="华文楷体" w:eastAsia="华文楷体" w:hAnsi="华文楷体" w:hint="eastAsia"/>
          <w:sz w:val="28"/>
          <w:szCs w:val="28"/>
        </w:rPr>
      </w:pPr>
      <w:r w:rsidRPr="001F640C">
        <w:rPr>
          <w:rFonts w:ascii="华文楷体" w:eastAsia="华文楷体" w:hAnsi="华文楷体" w:hint="eastAsia"/>
          <w:sz w:val="28"/>
          <w:szCs w:val="28"/>
        </w:rPr>
        <w:t>那么这样他不是应成因他</w:t>
      </w:r>
      <w:proofErr w:type="gramStart"/>
      <w:r w:rsidRPr="001F640C">
        <w:rPr>
          <w:rFonts w:ascii="华文楷体" w:eastAsia="华文楷体" w:hAnsi="华文楷体" w:hint="eastAsia"/>
          <w:sz w:val="28"/>
          <w:szCs w:val="28"/>
        </w:rPr>
        <w:t>是不是自续因</w:t>
      </w:r>
      <w:proofErr w:type="gramEnd"/>
      <w:r w:rsidRPr="001F640C">
        <w:rPr>
          <w:rFonts w:ascii="华文楷体" w:eastAsia="华文楷体" w:hAnsi="华文楷体" w:hint="eastAsia"/>
          <w:sz w:val="28"/>
          <w:szCs w:val="28"/>
        </w:rPr>
        <w:t>呢</w:t>
      </w:r>
      <w:ins w:id="563" w:author="admin" w:date="2015-09-20T07:24:00Z">
        <w:r w:rsidR="00561CB1">
          <w:rPr>
            <w:rFonts w:ascii="华文楷体" w:eastAsia="华文楷体" w:hAnsi="华文楷体" w:hint="eastAsia"/>
            <w:sz w:val="28"/>
            <w:szCs w:val="28"/>
          </w:rPr>
          <w:t>？</w:t>
        </w:r>
      </w:ins>
      <w:del w:id="564" w:author="admin" w:date="2015-09-20T07:24:00Z">
        <w:r w:rsidRPr="001F640C" w:rsidDel="00561CB1">
          <w:rPr>
            <w:rFonts w:ascii="华文楷体" w:eastAsia="华文楷体" w:hAnsi="华文楷体" w:hint="eastAsia"/>
            <w:sz w:val="28"/>
            <w:szCs w:val="28"/>
          </w:rPr>
          <w:delText>，</w:delText>
        </w:r>
      </w:del>
    </w:p>
    <w:p w:rsidR="00561CB1" w:rsidRDefault="00561CB1" w:rsidP="008744FC">
      <w:pPr>
        <w:ind w:firstLine="570"/>
        <w:rPr>
          <w:ins w:id="565" w:author="admin" w:date="2015-09-20T07:25:00Z"/>
          <w:rFonts w:ascii="华文楷体" w:eastAsia="华文楷体" w:hAnsi="华文楷体" w:hint="eastAsia"/>
          <w:sz w:val="28"/>
          <w:szCs w:val="28"/>
        </w:rPr>
      </w:pPr>
      <w:ins w:id="566" w:author="admin" w:date="2015-09-20T07:24:00Z">
        <w:r>
          <w:rPr>
            <w:rFonts w:ascii="华文楷体" w:eastAsia="华文楷体" w:hAnsi="华文楷体" w:hint="eastAsia"/>
            <w:sz w:val="28"/>
            <w:szCs w:val="28"/>
          </w:rPr>
          <w:t>【</w:t>
        </w:r>
      </w:ins>
      <w:r w:rsidR="001F640C" w:rsidRPr="00561CB1">
        <w:rPr>
          <w:rFonts w:asciiTheme="minorEastAsia" w:hAnsiTheme="minorEastAsia" w:hint="eastAsia"/>
          <w:sz w:val="28"/>
          <w:szCs w:val="28"/>
          <w:rPrChange w:id="567" w:author="admin" w:date="2015-09-20T07:25:00Z">
            <w:rPr>
              <w:rFonts w:ascii="华文楷体" w:eastAsia="华文楷体" w:hAnsi="华文楷体" w:hint="eastAsia"/>
              <w:sz w:val="28"/>
              <w:szCs w:val="28"/>
            </w:rPr>
          </w:rPrChange>
        </w:rPr>
        <w:t>假设立为自续因,必须要以三相齐全为正量来证实,</w:t>
      </w:r>
      <w:ins w:id="568" w:author="admin" w:date="2015-09-20T07:25:00Z">
        <w:r>
          <w:rPr>
            <w:rFonts w:ascii="华文楷体" w:eastAsia="华文楷体" w:hAnsi="华文楷体" w:hint="eastAsia"/>
            <w:sz w:val="28"/>
            <w:szCs w:val="28"/>
          </w:rPr>
          <w:t>】</w:t>
        </w:r>
      </w:ins>
    </w:p>
    <w:p w:rsidR="00561CB1" w:rsidRDefault="001F640C" w:rsidP="008744FC">
      <w:pPr>
        <w:ind w:firstLine="570"/>
        <w:rPr>
          <w:ins w:id="569" w:author="admin" w:date="2015-09-20T07:25:00Z"/>
          <w:rFonts w:ascii="华文楷体" w:eastAsia="华文楷体" w:hAnsi="华文楷体" w:hint="eastAsia"/>
          <w:sz w:val="28"/>
          <w:szCs w:val="28"/>
        </w:rPr>
      </w:pPr>
      <w:proofErr w:type="gramStart"/>
      <w:r w:rsidRPr="001F640C">
        <w:rPr>
          <w:rFonts w:ascii="华文楷体" w:eastAsia="华文楷体" w:hAnsi="华文楷体" w:hint="eastAsia"/>
          <w:sz w:val="28"/>
          <w:szCs w:val="28"/>
        </w:rPr>
        <w:t>那么自续因</w:t>
      </w:r>
      <w:proofErr w:type="gramEnd"/>
      <w:r w:rsidRPr="001F640C">
        <w:rPr>
          <w:rFonts w:ascii="华文楷体" w:eastAsia="华文楷体" w:hAnsi="华文楷体" w:hint="eastAsia"/>
          <w:sz w:val="28"/>
          <w:szCs w:val="28"/>
        </w:rPr>
        <w:t>他的法相就是三相齐全的推理，三相齐全的推理</w:t>
      </w:r>
      <w:proofErr w:type="gramStart"/>
      <w:r w:rsidRPr="001F640C">
        <w:rPr>
          <w:rFonts w:ascii="华文楷体" w:eastAsia="华文楷体" w:hAnsi="华文楷体" w:hint="eastAsia"/>
          <w:sz w:val="28"/>
          <w:szCs w:val="28"/>
        </w:rPr>
        <w:t>就是自续的</w:t>
      </w:r>
      <w:proofErr w:type="gramEnd"/>
      <w:r w:rsidRPr="001F640C">
        <w:rPr>
          <w:rFonts w:ascii="华文楷体" w:eastAsia="华文楷体" w:hAnsi="华文楷体" w:hint="eastAsia"/>
          <w:sz w:val="28"/>
          <w:szCs w:val="28"/>
        </w:rPr>
        <w:t>推理，所以三相必须要齐全</w:t>
      </w:r>
      <w:del w:id="570" w:author="admin" w:date="2015-09-20T07:25:00Z">
        <w:r w:rsidRPr="001F640C" w:rsidDel="00561CB1">
          <w:rPr>
            <w:rFonts w:ascii="华文楷体" w:eastAsia="华文楷体" w:hAnsi="华文楷体" w:hint="eastAsia"/>
            <w:sz w:val="28"/>
            <w:szCs w:val="28"/>
          </w:rPr>
          <w:delText>，</w:delText>
        </w:r>
      </w:del>
      <w:ins w:id="571" w:author="admin" w:date="2015-09-20T07:25:00Z">
        <w:r w:rsidR="00561CB1">
          <w:rPr>
            <w:rFonts w:ascii="华文楷体" w:eastAsia="华文楷体" w:hAnsi="华文楷体" w:hint="eastAsia"/>
            <w:sz w:val="28"/>
            <w:szCs w:val="28"/>
          </w:rPr>
          <w:t>。</w:t>
        </w:r>
      </w:ins>
      <w:r w:rsidRPr="001F640C">
        <w:rPr>
          <w:rFonts w:ascii="华文楷体" w:eastAsia="华文楷体" w:hAnsi="华文楷体" w:hint="eastAsia"/>
          <w:sz w:val="28"/>
          <w:szCs w:val="28"/>
        </w:rPr>
        <w:t>这个方面的</w:t>
      </w:r>
      <w:proofErr w:type="gramStart"/>
      <w:r w:rsidRPr="001F640C">
        <w:rPr>
          <w:rFonts w:ascii="华文楷体" w:eastAsia="华文楷体" w:hAnsi="华文楷体" w:hint="eastAsia"/>
          <w:sz w:val="28"/>
          <w:szCs w:val="28"/>
        </w:rPr>
        <w:t>三相是</w:t>
      </w:r>
      <w:proofErr w:type="gramEnd"/>
      <w:r w:rsidRPr="001F640C">
        <w:rPr>
          <w:rFonts w:ascii="华文楷体" w:eastAsia="华文楷体" w:hAnsi="华文楷体" w:hint="eastAsia"/>
          <w:sz w:val="28"/>
          <w:szCs w:val="28"/>
        </w:rPr>
        <w:t>因三相，因三相，因三相必须要齐全</w:t>
      </w:r>
      <w:del w:id="572" w:author="admin" w:date="2015-09-20T07:26:00Z">
        <w:r w:rsidRPr="001F640C" w:rsidDel="00DA1C6B">
          <w:rPr>
            <w:rFonts w:ascii="华文楷体" w:eastAsia="华文楷体" w:hAnsi="华文楷体" w:hint="eastAsia"/>
            <w:sz w:val="28"/>
            <w:szCs w:val="28"/>
          </w:rPr>
          <w:delText>，</w:delText>
        </w:r>
      </w:del>
      <w:ins w:id="573" w:author="admin" w:date="2015-09-20T07:26:00Z">
        <w:r w:rsidR="00DA1C6B">
          <w:rPr>
            <w:rFonts w:ascii="华文楷体" w:eastAsia="华文楷体" w:hAnsi="华文楷体" w:hint="eastAsia"/>
            <w:sz w:val="28"/>
            <w:szCs w:val="28"/>
          </w:rPr>
          <w:t>。</w:t>
        </w:r>
      </w:ins>
      <w:r w:rsidRPr="001F640C">
        <w:rPr>
          <w:rFonts w:ascii="华文楷体" w:eastAsia="华文楷体" w:hAnsi="华文楷体" w:hint="eastAsia"/>
          <w:sz w:val="28"/>
          <w:szCs w:val="28"/>
        </w:rPr>
        <w:t>下面我们可以介绍一下</w:t>
      </w:r>
      <w:ins w:id="574" w:author="admin" w:date="2015-09-20T07:26:00Z">
        <w:r w:rsidR="00561CB1">
          <w:rPr>
            <w:rFonts w:ascii="华文楷体" w:eastAsia="华文楷体" w:hAnsi="华文楷体" w:hint="eastAsia"/>
            <w:sz w:val="28"/>
            <w:szCs w:val="28"/>
          </w:rPr>
          <w:t>：</w:t>
        </w:r>
      </w:ins>
      <w:del w:id="575" w:author="admin" w:date="2015-09-20T07:26:00Z">
        <w:r w:rsidRPr="001F640C" w:rsidDel="00561CB1">
          <w:rPr>
            <w:rFonts w:ascii="华文楷体" w:eastAsia="华文楷体" w:hAnsi="华文楷体" w:hint="eastAsia"/>
            <w:sz w:val="28"/>
            <w:szCs w:val="28"/>
          </w:rPr>
          <w:delText>，</w:delText>
        </w:r>
      </w:del>
    </w:p>
    <w:p w:rsidR="00561CB1" w:rsidRDefault="00561CB1" w:rsidP="008744FC">
      <w:pPr>
        <w:ind w:firstLine="570"/>
        <w:rPr>
          <w:ins w:id="576" w:author="admin" w:date="2015-09-20T07:26:00Z"/>
          <w:rFonts w:ascii="华文楷体" w:eastAsia="华文楷体" w:hAnsi="华文楷体" w:hint="eastAsia"/>
          <w:sz w:val="28"/>
          <w:szCs w:val="28"/>
        </w:rPr>
      </w:pPr>
      <w:ins w:id="577" w:author="admin" w:date="2015-09-20T07:26:00Z">
        <w:r>
          <w:rPr>
            <w:rFonts w:ascii="华文楷体" w:eastAsia="华文楷体" w:hAnsi="华文楷体" w:hint="eastAsia"/>
            <w:sz w:val="28"/>
            <w:szCs w:val="28"/>
          </w:rPr>
          <w:t>【</w:t>
        </w:r>
      </w:ins>
      <w:r w:rsidR="001F640C" w:rsidRPr="00561CB1">
        <w:rPr>
          <w:rFonts w:asciiTheme="minorEastAsia" w:hAnsiTheme="minorEastAsia" w:hint="eastAsia"/>
          <w:sz w:val="28"/>
          <w:szCs w:val="28"/>
          <w:rPrChange w:id="578" w:author="admin" w:date="2015-09-20T07:26:00Z">
            <w:rPr>
              <w:rFonts w:ascii="华文楷体" w:eastAsia="华文楷体" w:hAnsi="华文楷体" w:hint="eastAsia"/>
              <w:sz w:val="28"/>
              <w:szCs w:val="28"/>
            </w:rPr>
          </w:rPrChange>
        </w:rPr>
        <w:t>必须要以三相齐全的正量来证实，而在这里,有法的常我与常有的大自在天、无分微尘与无分心识这一切均不成立,因而有法不成,</w:t>
      </w:r>
      <w:ins w:id="579" w:author="admin" w:date="2015-09-20T07:26:00Z">
        <w:r>
          <w:rPr>
            <w:rFonts w:ascii="华文楷体" w:eastAsia="华文楷体" w:hAnsi="华文楷体" w:hint="eastAsia"/>
            <w:sz w:val="28"/>
            <w:szCs w:val="28"/>
          </w:rPr>
          <w:t>】</w:t>
        </w:r>
      </w:ins>
    </w:p>
    <w:p w:rsidR="00BB1CCD" w:rsidRDefault="001F640C" w:rsidP="008744FC">
      <w:pPr>
        <w:ind w:firstLine="570"/>
        <w:rPr>
          <w:ins w:id="580" w:author="admin" w:date="2015-09-20T07:27:00Z"/>
          <w:rFonts w:ascii="华文楷体" w:eastAsia="华文楷体" w:hAnsi="华文楷体" w:hint="eastAsia"/>
          <w:sz w:val="28"/>
          <w:szCs w:val="28"/>
        </w:rPr>
      </w:pPr>
      <w:r w:rsidRPr="001F640C">
        <w:rPr>
          <w:rFonts w:ascii="华文楷体" w:eastAsia="华文楷体" w:hAnsi="华文楷体" w:hint="eastAsia"/>
          <w:sz w:val="28"/>
          <w:szCs w:val="28"/>
        </w:rPr>
        <w:t>那么在这个论式当中作为有法的常我还有常有的大自在天还有所谓的无分微尘，无分心识这一切都是不成立的，而这一切都不成立</w:t>
      </w:r>
      <w:del w:id="581" w:author="admin" w:date="2015-09-20T07:27:00Z">
        <w:r w:rsidRPr="001F640C" w:rsidDel="00DA1C6B">
          <w:rPr>
            <w:rFonts w:ascii="华文楷体" w:eastAsia="华文楷体" w:hAnsi="华文楷体" w:hint="eastAsia"/>
            <w:sz w:val="28"/>
            <w:szCs w:val="28"/>
          </w:rPr>
          <w:delText>，</w:delText>
        </w:r>
      </w:del>
      <w:ins w:id="582" w:author="admin" w:date="2015-09-20T07:27:00Z">
        <w:r w:rsidR="00DA1C6B">
          <w:rPr>
            <w:rFonts w:ascii="华文楷体" w:eastAsia="华文楷体" w:hAnsi="华文楷体" w:hint="eastAsia"/>
            <w:sz w:val="28"/>
            <w:szCs w:val="28"/>
          </w:rPr>
          <w:t>。</w:t>
        </w:r>
      </w:ins>
      <w:r w:rsidRPr="001F640C">
        <w:rPr>
          <w:rFonts w:ascii="华文楷体" w:eastAsia="华文楷体" w:hAnsi="华文楷体" w:hint="eastAsia"/>
          <w:sz w:val="28"/>
          <w:szCs w:val="28"/>
        </w:rPr>
        <w:t>如果</w:t>
      </w:r>
      <w:proofErr w:type="gramStart"/>
      <w:r w:rsidRPr="001F640C">
        <w:rPr>
          <w:rFonts w:ascii="华文楷体" w:eastAsia="华文楷体" w:hAnsi="华文楷体" w:hint="eastAsia"/>
          <w:sz w:val="28"/>
          <w:szCs w:val="28"/>
        </w:rPr>
        <w:t>是自续因</w:t>
      </w:r>
      <w:proofErr w:type="gramEnd"/>
      <w:r w:rsidRPr="001F640C">
        <w:rPr>
          <w:rFonts w:ascii="华文楷体" w:eastAsia="华文楷体" w:hAnsi="华文楷体" w:hint="eastAsia"/>
          <w:sz w:val="28"/>
          <w:szCs w:val="28"/>
        </w:rPr>
        <w:t>你三相必须要齐全，三相</w:t>
      </w:r>
      <w:proofErr w:type="gramStart"/>
      <w:r w:rsidRPr="001F640C">
        <w:rPr>
          <w:rFonts w:ascii="华文楷体" w:eastAsia="华文楷体" w:hAnsi="华文楷体" w:hint="eastAsia"/>
          <w:sz w:val="28"/>
          <w:szCs w:val="28"/>
        </w:rPr>
        <w:t>齐全他</w:t>
      </w:r>
      <w:proofErr w:type="gramEnd"/>
      <w:r w:rsidRPr="001F640C">
        <w:rPr>
          <w:rFonts w:ascii="华文楷体" w:eastAsia="华文楷体" w:hAnsi="华文楷体" w:hint="eastAsia"/>
          <w:sz w:val="28"/>
          <w:szCs w:val="28"/>
        </w:rPr>
        <w:t>第一个是要观察有法，观察有法他成不成立，但是在这个当中常有的我还有无分微尘这一切一部分法内外道都是不成立的，因而有法不成</w:t>
      </w:r>
      <w:ins w:id="583" w:author="admin" w:date="2015-09-20T07:27:00Z">
        <w:r w:rsidR="00BB1CCD">
          <w:rPr>
            <w:rFonts w:ascii="华文楷体" w:eastAsia="华文楷体" w:hAnsi="华文楷体" w:hint="eastAsia"/>
            <w:sz w:val="28"/>
            <w:szCs w:val="28"/>
          </w:rPr>
          <w:t>。</w:t>
        </w:r>
      </w:ins>
      <w:del w:id="584" w:author="admin" w:date="2015-09-20T07:27:00Z">
        <w:r w:rsidRPr="001F640C" w:rsidDel="00BB1CCD">
          <w:rPr>
            <w:rFonts w:ascii="华文楷体" w:eastAsia="华文楷体" w:hAnsi="华文楷体" w:hint="eastAsia"/>
            <w:sz w:val="28"/>
            <w:szCs w:val="28"/>
          </w:rPr>
          <w:delText>，</w:delText>
        </w:r>
      </w:del>
    </w:p>
    <w:p w:rsidR="00BB1CCD" w:rsidRDefault="00BB1CCD" w:rsidP="008744FC">
      <w:pPr>
        <w:ind w:firstLine="570"/>
        <w:rPr>
          <w:ins w:id="585" w:author="admin" w:date="2015-09-20T07:27:00Z"/>
          <w:rFonts w:ascii="华文楷体" w:eastAsia="华文楷体" w:hAnsi="华文楷体" w:hint="eastAsia"/>
          <w:sz w:val="28"/>
          <w:szCs w:val="28"/>
        </w:rPr>
      </w:pPr>
      <w:ins w:id="586" w:author="admin" w:date="2015-09-20T07:27:00Z">
        <w:r>
          <w:rPr>
            <w:rFonts w:ascii="华文楷体" w:eastAsia="华文楷体" w:hAnsi="华文楷体" w:hint="eastAsia"/>
            <w:sz w:val="28"/>
            <w:szCs w:val="28"/>
          </w:rPr>
          <w:t>【</w:t>
        </w:r>
      </w:ins>
      <w:r w:rsidR="001F640C" w:rsidRPr="00BB1CCD">
        <w:rPr>
          <w:rFonts w:asciiTheme="minorEastAsia" w:hAnsiTheme="minorEastAsia" w:hint="eastAsia"/>
          <w:sz w:val="28"/>
          <w:szCs w:val="28"/>
          <w:rPrChange w:id="587" w:author="admin" w:date="2015-09-20T07:27:00Z">
            <w:rPr>
              <w:rFonts w:ascii="华文楷体" w:eastAsia="华文楷体" w:hAnsi="华文楷体" w:hint="eastAsia"/>
              <w:sz w:val="28"/>
              <w:szCs w:val="28"/>
            </w:rPr>
          </w:rPrChange>
        </w:rPr>
        <w:t>如果有法不成立,那么宗法也就无法得以证实,由此三相则成了残缺不全。</w:t>
      </w:r>
      <w:ins w:id="588" w:author="admin" w:date="2015-09-20T07:27:00Z">
        <w:r>
          <w:rPr>
            <w:rFonts w:ascii="华文楷体" w:eastAsia="华文楷体" w:hAnsi="华文楷体" w:hint="eastAsia"/>
            <w:sz w:val="28"/>
            <w:szCs w:val="28"/>
          </w:rPr>
          <w:t>】</w:t>
        </w:r>
      </w:ins>
    </w:p>
    <w:p w:rsidR="009D1E5D" w:rsidRDefault="001F640C" w:rsidP="008744FC">
      <w:pPr>
        <w:ind w:firstLine="570"/>
        <w:rPr>
          <w:ins w:id="589" w:author="admin" w:date="2015-09-20T13:10:00Z"/>
          <w:rFonts w:ascii="华文楷体" w:eastAsia="华文楷体" w:hAnsi="华文楷体" w:hint="eastAsia"/>
          <w:sz w:val="28"/>
          <w:szCs w:val="28"/>
        </w:rPr>
      </w:pPr>
      <w:r w:rsidRPr="001F640C">
        <w:rPr>
          <w:rFonts w:ascii="华文楷体" w:eastAsia="华文楷体" w:hAnsi="华文楷体" w:hint="eastAsia"/>
          <w:sz w:val="28"/>
          <w:szCs w:val="28"/>
        </w:rPr>
        <w:t>这一段也要稍微作解释一下，那么所谓的有法不成，就说在这个因三相当中，第一个他是有法不成立，有法不成立因三相当中观察的时候，那么宗法，因三相当中第一相叫做宗法，那么宗法首先要证成，宗法证成之后才能够观察他的这个第二相和第三相</w:t>
      </w:r>
      <w:ins w:id="590" w:author="admin" w:date="2015-09-20T13:09:00Z">
        <w:r w:rsidR="00C707AE">
          <w:rPr>
            <w:rFonts w:ascii="华文楷体" w:eastAsia="华文楷体" w:hAnsi="华文楷体" w:hint="eastAsia"/>
            <w:sz w:val="28"/>
            <w:szCs w:val="28"/>
          </w:rPr>
          <w:t>。</w:t>
        </w:r>
      </w:ins>
      <w:del w:id="591" w:author="admin" w:date="2015-09-20T13:09:00Z">
        <w:r w:rsidRPr="001F640C" w:rsidDel="00C707AE">
          <w:rPr>
            <w:rFonts w:ascii="华文楷体" w:eastAsia="华文楷体" w:hAnsi="华文楷体" w:hint="eastAsia"/>
            <w:sz w:val="28"/>
            <w:szCs w:val="28"/>
          </w:rPr>
          <w:delText>，</w:delText>
        </w:r>
      </w:del>
      <w:ins w:id="592" w:author="admin" w:date="2015-09-20T13:09:00Z">
        <w:r w:rsidR="00C707AE">
          <w:rPr>
            <w:rFonts w:ascii="华文楷体" w:eastAsia="华文楷体" w:hAnsi="华文楷体" w:hint="eastAsia"/>
            <w:sz w:val="28"/>
            <w:szCs w:val="28"/>
          </w:rPr>
          <w:t>（</w:t>
        </w:r>
      </w:ins>
      <w:r w:rsidRPr="001F640C">
        <w:rPr>
          <w:rFonts w:ascii="华文楷体" w:eastAsia="华文楷体" w:hAnsi="华文楷体" w:hint="eastAsia"/>
          <w:sz w:val="28"/>
          <w:szCs w:val="28"/>
        </w:rPr>
        <w:t>因</w:t>
      </w:r>
      <w:proofErr w:type="gramStart"/>
      <w:r w:rsidRPr="001F640C">
        <w:rPr>
          <w:rFonts w:ascii="华文楷体" w:eastAsia="华文楷体" w:hAnsi="华文楷体" w:hint="eastAsia"/>
          <w:sz w:val="28"/>
          <w:szCs w:val="28"/>
        </w:rPr>
        <w:t>三相第二</w:t>
      </w:r>
      <w:proofErr w:type="gramEnd"/>
      <w:r w:rsidRPr="001F640C">
        <w:rPr>
          <w:rFonts w:ascii="华文楷体" w:eastAsia="华文楷体" w:hAnsi="华文楷体" w:hint="eastAsia"/>
          <w:sz w:val="28"/>
          <w:szCs w:val="28"/>
        </w:rPr>
        <w:t>相是同品周遍和第三相异品周遍</w:t>
      </w:r>
      <w:ins w:id="593" w:author="admin" w:date="2015-09-20T13:09:00Z">
        <w:r w:rsidR="00C707AE">
          <w:rPr>
            <w:rFonts w:ascii="华文楷体" w:eastAsia="华文楷体" w:hAnsi="华文楷体" w:hint="eastAsia"/>
            <w:sz w:val="28"/>
            <w:szCs w:val="28"/>
          </w:rPr>
          <w:t>）</w:t>
        </w:r>
      </w:ins>
      <w:del w:id="594" w:author="admin" w:date="2015-09-20T13:09:00Z">
        <w:r w:rsidRPr="001F640C" w:rsidDel="00C707AE">
          <w:rPr>
            <w:rFonts w:ascii="华文楷体" w:eastAsia="华文楷体" w:hAnsi="华文楷体" w:hint="eastAsia"/>
            <w:sz w:val="28"/>
            <w:szCs w:val="28"/>
          </w:rPr>
          <w:delText>，</w:delText>
        </w:r>
      </w:del>
      <w:ins w:id="595" w:author="admin" w:date="2015-09-20T13:09:00Z">
        <w:r w:rsidR="00C707AE">
          <w:rPr>
            <w:rFonts w:ascii="华文楷体" w:eastAsia="华文楷体" w:hAnsi="华文楷体" w:hint="eastAsia"/>
            <w:sz w:val="28"/>
            <w:szCs w:val="28"/>
          </w:rPr>
          <w:t>像</w:t>
        </w:r>
      </w:ins>
      <w:del w:id="596" w:author="admin" w:date="2015-09-20T13:09:00Z">
        <w:r w:rsidRPr="001F640C" w:rsidDel="00C707AE">
          <w:rPr>
            <w:rFonts w:ascii="华文楷体" w:eastAsia="华文楷体" w:hAnsi="华文楷体" w:hint="eastAsia"/>
            <w:sz w:val="28"/>
            <w:szCs w:val="28"/>
          </w:rPr>
          <w:delText>象</w:delText>
        </w:r>
      </w:del>
      <w:r w:rsidRPr="001F640C">
        <w:rPr>
          <w:rFonts w:ascii="华文楷体" w:eastAsia="华文楷体" w:hAnsi="华文楷体" w:hint="eastAsia"/>
          <w:sz w:val="28"/>
          <w:szCs w:val="28"/>
        </w:rPr>
        <w:t>这样第一</w:t>
      </w:r>
      <w:proofErr w:type="gramStart"/>
      <w:r w:rsidRPr="001F640C">
        <w:rPr>
          <w:rFonts w:ascii="华文楷体" w:eastAsia="华文楷体" w:hAnsi="华文楷体" w:hint="eastAsia"/>
          <w:sz w:val="28"/>
          <w:szCs w:val="28"/>
        </w:rPr>
        <w:t>相如果</w:t>
      </w:r>
      <w:proofErr w:type="gramEnd"/>
      <w:r w:rsidRPr="001F640C">
        <w:rPr>
          <w:rFonts w:ascii="华文楷体" w:eastAsia="华文楷体" w:hAnsi="华文楷体" w:hint="eastAsia"/>
          <w:sz w:val="28"/>
          <w:szCs w:val="28"/>
        </w:rPr>
        <w:t>第一相通过了，</w:t>
      </w:r>
      <w:r w:rsidRPr="001F640C">
        <w:rPr>
          <w:rFonts w:ascii="华文楷体" w:eastAsia="华文楷体" w:hAnsi="华文楷体" w:hint="eastAsia"/>
          <w:sz w:val="28"/>
          <w:szCs w:val="28"/>
        </w:rPr>
        <w:lastRenderedPageBreak/>
        <w:t>宗法成立了</w:t>
      </w:r>
      <w:ins w:id="597" w:author="admin" w:date="2015-09-20T13:09:00Z">
        <w:r w:rsidR="00C707AE">
          <w:rPr>
            <w:rFonts w:ascii="华文楷体" w:eastAsia="华文楷体" w:hAnsi="华文楷体" w:hint="eastAsia"/>
            <w:sz w:val="28"/>
            <w:szCs w:val="28"/>
          </w:rPr>
          <w:t>，</w:t>
        </w:r>
      </w:ins>
      <w:r w:rsidRPr="001F640C">
        <w:rPr>
          <w:rFonts w:ascii="华文楷体" w:eastAsia="华文楷体" w:hAnsi="华文楷体" w:hint="eastAsia"/>
          <w:sz w:val="28"/>
          <w:szCs w:val="28"/>
        </w:rPr>
        <w:t>你才可以观察第二相同品和第三相异品</w:t>
      </w:r>
      <w:del w:id="598" w:author="admin" w:date="2015-09-20T13:09:00Z">
        <w:r w:rsidRPr="001F640C" w:rsidDel="00C707AE">
          <w:rPr>
            <w:rFonts w:ascii="华文楷体" w:eastAsia="华文楷体" w:hAnsi="华文楷体" w:hint="eastAsia"/>
            <w:sz w:val="28"/>
            <w:szCs w:val="28"/>
          </w:rPr>
          <w:delText>，</w:delText>
        </w:r>
      </w:del>
      <w:ins w:id="599" w:author="admin" w:date="2015-09-20T13:09:00Z">
        <w:r w:rsidR="00C707AE">
          <w:rPr>
            <w:rFonts w:ascii="华文楷体" w:eastAsia="华文楷体" w:hAnsi="华文楷体" w:hint="eastAsia"/>
            <w:sz w:val="28"/>
            <w:szCs w:val="28"/>
          </w:rPr>
          <w:t>。</w:t>
        </w:r>
      </w:ins>
      <w:r w:rsidRPr="001F640C">
        <w:rPr>
          <w:rFonts w:ascii="华文楷体" w:eastAsia="华文楷体" w:hAnsi="华文楷体" w:hint="eastAsia"/>
          <w:sz w:val="28"/>
          <w:szCs w:val="28"/>
        </w:rPr>
        <w:t>那么如果第一相都没通过，那么第二相</w:t>
      </w:r>
      <w:ins w:id="600" w:author="admin" w:date="2015-09-20T13:10:00Z">
        <w:r w:rsidR="009D1E5D">
          <w:rPr>
            <w:rFonts w:ascii="华文楷体" w:eastAsia="华文楷体" w:hAnsi="华文楷体" w:hint="eastAsia"/>
            <w:sz w:val="28"/>
            <w:szCs w:val="28"/>
          </w:rPr>
          <w:t>、</w:t>
        </w:r>
      </w:ins>
      <w:r w:rsidRPr="001F640C">
        <w:rPr>
          <w:rFonts w:ascii="华文楷体" w:eastAsia="华文楷体" w:hAnsi="华文楷体" w:hint="eastAsia"/>
          <w:sz w:val="28"/>
          <w:szCs w:val="28"/>
        </w:rPr>
        <w:t>第三相都不要观察，绝对是一个相似因</w:t>
      </w:r>
      <w:del w:id="601" w:author="admin" w:date="2015-09-20T13:10:00Z">
        <w:r w:rsidRPr="001F640C" w:rsidDel="009D1E5D">
          <w:rPr>
            <w:rFonts w:ascii="华文楷体" w:eastAsia="华文楷体" w:hAnsi="华文楷体" w:hint="eastAsia"/>
            <w:sz w:val="28"/>
            <w:szCs w:val="28"/>
          </w:rPr>
          <w:delText>，</w:delText>
        </w:r>
      </w:del>
      <w:ins w:id="602" w:author="admin" w:date="2015-09-20T13:10:00Z">
        <w:r w:rsidR="009D1E5D">
          <w:rPr>
            <w:rFonts w:ascii="华文楷体" w:eastAsia="华文楷体" w:hAnsi="华文楷体" w:hint="eastAsia"/>
            <w:sz w:val="28"/>
            <w:szCs w:val="28"/>
          </w:rPr>
          <w:t>。</w:t>
        </w:r>
      </w:ins>
    </w:p>
    <w:p w:rsidR="00D0119C" w:rsidRPr="001F640C" w:rsidDel="00D0119C" w:rsidRDefault="009D1E5D" w:rsidP="00D0119C">
      <w:pPr>
        <w:ind w:firstLine="570"/>
        <w:rPr>
          <w:ins w:id="603" w:author="admin" w:date="2015-09-20T13:14:00Z"/>
          <w:rFonts w:ascii="华文楷体" w:eastAsia="华文楷体" w:hAnsi="华文楷体"/>
          <w:sz w:val="28"/>
          <w:szCs w:val="28"/>
        </w:rPr>
      </w:pPr>
      <w:ins w:id="604" w:author="admin" w:date="2015-09-20T13:10:00Z">
        <w:r>
          <w:rPr>
            <w:rFonts w:ascii="华文楷体" w:eastAsia="华文楷体" w:hAnsi="华文楷体" w:hint="eastAsia"/>
            <w:sz w:val="28"/>
            <w:szCs w:val="28"/>
          </w:rPr>
          <w:t>那么</w:t>
        </w:r>
      </w:ins>
      <w:r w:rsidR="001F640C" w:rsidRPr="001F640C">
        <w:rPr>
          <w:rFonts w:ascii="华文楷体" w:eastAsia="华文楷体" w:hAnsi="华文楷体" w:hint="eastAsia"/>
          <w:sz w:val="28"/>
          <w:szCs w:val="28"/>
        </w:rPr>
        <w:t>这个地方首先是宗法怎么成立的呢</w:t>
      </w:r>
      <w:ins w:id="605" w:author="admin" w:date="2015-09-20T13:10:00Z">
        <w:r>
          <w:rPr>
            <w:rFonts w:ascii="华文楷体" w:eastAsia="华文楷体" w:hAnsi="华文楷体" w:hint="eastAsia"/>
            <w:sz w:val="28"/>
            <w:szCs w:val="28"/>
          </w:rPr>
          <w:t>？</w:t>
        </w:r>
      </w:ins>
      <w:del w:id="606" w:author="admin" w:date="2015-09-20T13:10:00Z">
        <w:r w:rsidR="001F640C" w:rsidRPr="001F640C" w:rsidDel="009D1E5D">
          <w:rPr>
            <w:rFonts w:ascii="华文楷体" w:eastAsia="华文楷体" w:hAnsi="华文楷体" w:hint="eastAsia"/>
            <w:sz w:val="28"/>
            <w:szCs w:val="28"/>
          </w:rPr>
          <w:delText>，</w:delText>
        </w:r>
      </w:del>
      <w:r w:rsidR="001F640C" w:rsidRPr="001F640C">
        <w:rPr>
          <w:rFonts w:ascii="华文楷体" w:eastAsia="华文楷体" w:hAnsi="华文楷体" w:hint="eastAsia"/>
          <w:sz w:val="28"/>
          <w:szCs w:val="28"/>
        </w:rPr>
        <w:t>宗法成立第一个就必须要把这个因，离一多这个因放在有法上面去看成不成立，看他成不成立</w:t>
      </w:r>
      <w:del w:id="607" w:author="admin" w:date="2015-09-20T13:10:00Z">
        <w:r w:rsidR="001F640C" w:rsidRPr="001F640C" w:rsidDel="002E49A0">
          <w:rPr>
            <w:rFonts w:ascii="华文楷体" w:eastAsia="华文楷体" w:hAnsi="华文楷体" w:hint="eastAsia"/>
            <w:sz w:val="28"/>
            <w:szCs w:val="28"/>
          </w:rPr>
          <w:delText>，</w:delText>
        </w:r>
      </w:del>
      <w:ins w:id="608" w:author="admin" w:date="2015-09-20T13:10:00Z">
        <w:r w:rsidR="002E49A0">
          <w:rPr>
            <w:rFonts w:ascii="华文楷体" w:eastAsia="华文楷体" w:hAnsi="华文楷体" w:hint="eastAsia"/>
            <w:sz w:val="28"/>
            <w:szCs w:val="28"/>
          </w:rPr>
          <w:t>。</w:t>
        </w:r>
      </w:ins>
      <w:r w:rsidR="001F640C" w:rsidRPr="001F640C">
        <w:rPr>
          <w:rFonts w:ascii="华文楷体" w:eastAsia="华文楷体" w:hAnsi="华文楷体" w:hint="eastAsia"/>
          <w:sz w:val="28"/>
          <w:szCs w:val="28"/>
        </w:rPr>
        <w:t>所以你的因在有法上成立了，第一相宗法就成立了，此处的宗法</w:t>
      </w:r>
      <w:ins w:id="609" w:author="admin" w:date="2015-09-20T13:11:00Z">
        <w:r w:rsidR="00003F21">
          <w:rPr>
            <w:rFonts w:ascii="华文楷体" w:eastAsia="华文楷体" w:hAnsi="华文楷体" w:hint="eastAsia"/>
            <w:sz w:val="28"/>
            <w:szCs w:val="28"/>
          </w:rPr>
          <w:t>就是</w:t>
        </w:r>
      </w:ins>
      <w:del w:id="610" w:author="admin" w:date="2015-09-20T13:11:00Z">
        <w:r w:rsidR="001F640C" w:rsidRPr="001F640C" w:rsidDel="00003F21">
          <w:rPr>
            <w:rFonts w:ascii="华文楷体" w:eastAsia="华文楷体" w:hAnsi="华文楷体" w:hint="eastAsia"/>
            <w:sz w:val="28"/>
            <w:szCs w:val="28"/>
          </w:rPr>
          <w:delText>是</w:delText>
        </w:r>
      </w:del>
      <w:ins w:id="611" w:author="admin" w:date="2015-09-20T13:11:00Z">
        <w:r w:rsidR="00003F21">
          <w:rPr>
            <w:rFonts w:ascii="华文楷体" w:eastAsia="华文楷体" w:hAnsi="华文楷体" w:hint="eastAsia"/>
            <w:sz w:val="28"/>
            <w:szCs w:val="28"/>
          </w:rPr>
          <w:t>因</w:t>
        </w:r>
      </w:ins>
      <w:del w:id="612" w:author="admin" w:date="2015-09-20T13:11:00Z">
        <w:r w:rsidR="001F640C" w:rsidRPr="001F640C" w:rsidDel="00003F21">
          <w:rPr>
            <w:rFonts w:ascii="华文楷体" w:eastAsia="华文楷体" w:hAnsi="华文楷体" w:hint="eastAsia"/>
            <w:sz w:val="28"/>
            <w:szCs w:val="28"/>
          </w:rPr>
          <w:delText>相</w:delText>
        </w:r>
      </w:del>
      <w:r w:rsidR="001F640C" w:rsidRPr="001F640C">
        <w:rPr>
          <w:rFonts w:ascii="华文楷体" w:eastAsia="华文楷体" w:hAnsi="华文楷体" w:hint="eastAsia"/>
          <w:sz w:val="28"/>
          <w:szCs w:val="28"/>
        </w:rPr>
        <w:t>三相</w:t>
      </w:r>
      <w:ins w:id="613" w:author="admin" w:date="2015-09-20T13:11:00Z">
        <w:r w:rsidR="008807FC">
          <w:rPr>
            <w:rFonts w:ascii="华文楷体" w:eastAsia="华文楷体" w:hAnsi="华文楷体" w:hint="eastAsia"/>
            <w:sz w:val="28"/>
            <w:szCs w:val="28"/>
          </w:rPr>
          <w:t>当中</w:t>
        </w:r>
      </w:ins>
      <w:r w:rsidR="001F640C" w:rsidRPr="001F640C">
        <w:rPr>
          <w:rFonts w:ascii="华文楷体" w:eastAsia="华文楷体" w:hAnsi="华文楷体" w:hint="eastAsia"/>
          <w:sz w:val="28"/>
          <w:szCs w:val="28"/>
        </w:rPr>
        <w:t>的第一相，宗法你的因必须要放在有法上去观察二者之间是否成立</w:t>
      </w:r>
      <w:del w:id="614" w:author="admin" w:date="2015-09-20T13:11:00Z">
        <w:r w:rsidR="001F640C" w:rsidRPr="001F640C" w:rsidDel="00E75F81">
          <w:rPr>
            <w:rFonts w:ascii="华文楷体" w:eastAsia="华文楷体" w:hAnsi="华文楷体" w:hint="eastAsia"/>
            <w:sz w:val="28"/>
            <w:szCs w:val="28"/>
          </w:rPr>
          <w:delText>，</w:delText>
        </w:r>
      </w:del>
      <w:ins w:id="615" w:author="admin" w:date="2015-09-20T13:11:00Z">
        <w:r w:rsidR="00E75F81">
          <w:rPr>
            <w:rFonts w:ascii="华文楷体" w:eastAsia="华文楷体" w:hAnsi="华文楷体" w:hint="eastAsia"/>
            <w:sz w:val="28"/>
            <w:szCs w:val="28"/>
          </w:rPr>
          <w:t>。</w:t>
        </w:r>
      </w:ins>
      <w:r w:rsidR="001F640C" w:rsidRPr="001F640C">
        <w:rPr>
          <w:rFonts w:ascii="华文楷体" w:eastAsia="华文楷体" w:hAnsi="华文楷体" w:hint="eastAsia"/>
          <w:sz w:val="28"/>
          <w:szCs w:val="28"/>
        </w:rPr>
        <w:t>比如说山上有火有烟之故，这个是一个三相推理，山上有火有烟之故</w:t>
      </w:r>
      <w:del w:id="616" w:author="admin" w:date="2015-09-20T13:12:00Z">
        <w:r w:rsidR="001F640C" w:rsidRPr="001F640C" w:rsidDel="00E75F81">
          <w:rPr>
            <w:rFonts w:ascii="华文楷体" w:eastAsia="华文楷体" w:hAnsi="华文楷体" w:hint="eastAsia"/>
            <w:sz w:val="28"/>
            <w:szCs w:val="28"/>
          </w:rPr>
          <w:delText>，</w:delText>
        </w:r>
      </w:del>
      <w:ins w:id="617" w:author="admin" w:date="2015-09-20T13:12:00Z">
        <w:r w:rsidR="00E75F81">
          <w:rPr>
            <w:rFonts w:ascii="华文楷体" w:eastAsia="华文楷体" w:hAnsi="华文楷体" w:hint="eastAsia"/>
            <w:sz w:val="28"/>
            <w:szCs w:val="28"/>
          </w:rPr>
          <w:t>。</w:t>
        </w:r>
      </w:ins>
      <w:r w:rsidR="001F640C" w:rsidRPr="001F640C">
        <w:rPr>
          <w:rFonts w:ascii="华文楷体" w:eastAsia="华文楷体" w:hAnsi="华文楷体" w:hint="eastAsia"/>
          <w:sz w:val="28"/>
          <w:szCs w:val="28"/>
        </w:rPr>
        <w:t>在这个推理当中，第一个就是有法，有法就是山上，然后他的</w:t>
      </w:r>
      <w:proofErr w:type="gramStart"/>
      <w:r w:rsidR="001F640C" w:rsidRPr="001F640C">
        <w:rPr>
          <w:rFonts w:ascii="华文楷体" w:eastAsia="华文楷体" w:hAnsi="华文楷体" w:hint="eastAsia"/>
          <w:sz w:val="28"/>
          <w:szCs w:val="28"/>
        </w:rPr>
        <w:t>因就是</w:t>
      </w:r>
      <w:proofErr w:type="gramEnd"/>
      <w:r w:rsidR="001F640C" w:rsidRPr="001F640C">
        <w:rPr>
          <w:rFonts w:ascii="华文楷体" w:eastAsia="华文楷体" w:hAnsi="华文楷体" w:hint="eastAsia"/>
          <w:sz w:val="28"/>
          <w:szCs w:val="28"/>
        </w:rPr>
        <w:t>有火之故，我们要承认第一相宗法的话，必须要把你的因放在他的有法上看一下成不成立</w:t>
      </w:r>
      <w:del w:id="618" w:author="admin" w:date="2015-09-20T13:12:00Z">
        <w:r w:rsidR="001F640C" w:rsidRPr="001F640C" w:rsidDel="00E75F81">
          <w:rPr>
            <w:rFonts w:ascii="华文楷体" w:eastAsia="华文楷体" w:hAnsi="华文楷体" w:hint="eastAsia"/>
            <w:sz w:val="28"/>
            <w:szCs w:val="28"/>
          </w:rPr>
          <w:delText>，</w:delText>
        </w:r>
      </w:del>
      <w:ins w:id="619" w:author="admin" w:date="2015-09-20T13:12:00Z">
        <w:r w:rsidR="00E75F81">
          <w:rPr>
            <w:rFonts w:ascii="华文楷体" w:eastAsia="华文楷体" w:hAnsi="华文楷体" w:hint="eastAsia"/>
            <w:sz w:val="28"/>
            <w:szCs w:val="28"/>
          </w:rPr>
          <w:t>。</w:t>
        </w:r>
      </w:ins>
      <w:r w:rsidR="001F640C" w:rsidRPr="001F640C">
        <w:rPr>
          <w:rFonts w:ascii="华文楷体" w:eastAsia="华文楷体" w:hAnsi="华文楷体" w:hint="eastAsia"/>
          <w:sz w:val="28"/>
          <w:szCs w:val="28"/>
        </w:rPr>
        <w:t>就</w:t>
      </w:r>
      <w:del w:id="620" w:author="admin" w:date="2015-09-20T13:12:00Z">
        <w:r w:rsidR="001F640C" w:rsidRPr="001F640C" w:rsidDel="00E75F81">
          <w:rPr>
            <w:rFonts w:ascii="华文楷体" w:eastAsia="华文楷体" w:hAnsi="华文楷体" w:hint="eastAsia"/>
            <w:sz w:val="28"/>
            <w:szCs w:val="28"/>
          </w:rPr>
          <w:delText>是</w:delText>
        </w:r>
      </w:del>
      <w:r w:rsidR="001F640C" w:rsidRPr="001F640C">
        <w:rPr>
          <w:rFonts w:ascii="华文楷体" w:eastAsia="华文楷体" w:hAnsi="华文楷体" w:hint="eastAsia"/>
          <w:sz w:val="28"/>
          <w:szCs w:val="28"/>
        </w:rPr>
        <w:t>说</w:t>
      </w:r>
      <w:del w:id="621" w:author="admin" w:date="2015-09-20T13:12:00Z">
        <w:r w:rsidR="001F640C" w:rsidRPr="001F640C" w:rsidDel="00E75F81">
          <w:rPr>
            <w:rFonts w:ascii="华文楷体" w:eastAsia="华文楷体" w:hAnsi="华文楷体" w:hint="eastAsia"/>
            <w:sz w:val="28"/>
            <w:szCs w:val="28"/>
          </w:rPr>
          <w:delText>，</w:delText>
        </w:r>
      </w:del>
      <w:r w:rsidR="001F640C" w:rsidRPr="001F640C">
        <w:rPr>
          <w:rFonts w:ascii="华文楷体" w:eastAsia="华文楷体" w:hAnsi="华文楷体" w:hint="eastAsia"/>
          <w:sz w:val="28"/>
          <w:szCs w:val="28"/>
        </w:rPr>
        <w:t>山上有烟，山上有烟这个成立了，</w:t>
      </w:r>
      <w:del w:id="622" w:author="admin" w:date="2015-09-20T13:13:00Z">
        <w:r w:rsidR="001F640C" w:rsidRPr="001F640C" w:rsidDel="00E75F81">
          <w:rPr>
            <w:rFonts w:ascii="华文楷体" w:eastAsia="华文楷体" w:hAnsi="华文楷体" w:hint="eastAsia"/>
            <w:sz w:val="28"/>
            <w:szCs w:val="28"/>
          </w:rPr>
          <w:delText>比如</w:delText>
        </w:r>
      </w:del>
      <w:ins w:id="623" w:author="admin" w:date="2015-09-20T13:13:00Z">
        <w:r w:rsidR="00E75F81">
          <w:rPr>
            <w:rFonts w:ascii="华文楷体" w:eastAsia="华文楷体" w:hAnsi="华文楷体" w:hint="eastAsia"/>
            <w:sz w:val="28"/>
            <w:szCs w:val="28"/>
          </w:rPr>
          <w:t>就说</w:t>
        </w:r>
      </w:ins>
      <w:r w:rsidR="001F640C" w:rsidRPr="001F640C">
        <w:rPr>
          <w:rFonts w:ascii="华文楷体" w:eastAsia="华文楷体" w:hAnsi="华文楷体" w:hint="eastAsia"/>
          <w:sz w:val="28"/>
          <w:szCs w:val="28"/>
        </w:rPr>
        <w:t>山上有火有烟之故，</w:t>
      </w:r>
      <w:proofErr w:type="gramStart"/>
      <w:r w:rsidR="001F640C" w:rsidRPr="001F640C">
        <w:rPr>
          <w:rFonts w:ascii="华文楷体" w:eastAsia="华文楷体" w:hAnsi="华文楷体" w:hint="eastAsia"/>
          <w:sz w:val="28"/>
          <w:szCs w:val="28"/>
        </w:rPr>
        <w:t>这个火他是</w:t>
      </w:r>
      <w:proofErr w:type="gramEnd"/>
      <w:r w:rsidR="001F640C" w:rsidRPr="001F640C">
        <w:rPr>
          <w:rFonts w:ascii="华文楷体" w:eastAsia="华文楷体" w:hAnsi="华文楷体" w:hint="eastAsia"/>
          <w:sz w:val="28"/>
          <w:szCs w:val="28"/>
        </w:rPr>
        <w:t>一个隐蔽的，火是山后有隐蔽的，我们是推知山上有火，他的因是什么，有烟之故，我们第一相就是要把有烟之故放在山上看一下成不成立，山上有烟这个是现</w:t>
      </w:r>
      <w:proofErr w:type="gramStart"/>
      <w:r w:rsidR="001F640C" w:rsidRPr="001F640C">
        <w:rPr>
          <w:rFonts w:ascii="华文楷体" w:eastAsia="华文楷体" w:hAnsi="华文楷体" w:hint="eastAsia"/>
          <w:sz w:val="28"/>
          <w:szCs w:val="28"/>
        </w:rPr>
        <w:t>量见到</w:t>
      </w:r>
      <w:proofErr w:type="gramEnd"/>
      <w:r w:rsidR="001F640C" w:rsidRPr="001F640C">
        <w:rPr>
          <w:rFonts w:ascii="华文楷体" w:eastAsia="华文楷体" w:hAnsi="华文楷体" w:hint="eastAsia"/>
          <w:sz w:val="28"/>
          <w:szCs w:val="28"/>
        </w:rPr>
        <w:t>的，</w:t>
      </w:r>
      <w:ins w:id="624" w:author="admin" w:date="2015-09-20T13:14:00Z">
        <w:r w:rsidR="00D0119C">
          <w:rPr>
            <w:rFonts w:ascii="华文楷体" w:eastAsia="华文楷体" w:hAnsi="华文楷体" w:hint="eastAsia"/>
            <w:sz w:val="28"/>
            <w:szCs w:val="28"/>
          </w:rPr>
          <w:t>所以</w:t>
        </w:r>
      </w:ins>
      <w:r w:rsidR="001F640C" w:rsidRPr="001F640C">
        <w:rPr>
          <w:rFonts w:ascii="华文楷体" w:eastAsia="华文楷体" w:hAnsi="华文楷体" w:hint="eastAsia"/>
          <w:sz w:val="28"/>
          <w:szCs w:val="28"/>
        </w:rPr>
        <w:t>这个第一相是成立了。</w:t>
      </w:r>
    </w:p>
    <w:p w:rsidR="00F25E61" w:rsidDel="00D0119C" w:rsidRDefault="001F640C" w:rsidP="00D0119C">
      <w:pPr>
        <w:ind w:firstLine="570"/>
        <w:rPr>
          <w:del w:id="625" w:author="admin" w:date="2015-09-20T13:14:00Z"/>
          <w:rFonts w:ascii="华文楷体" w:eastAsia="华文楷体" w:hAnsi="华文楷体"/>
          <w:sz w:val="28"/>
          <w:szCs w:val="28"/>
        </w:rPr>
        <w:pPrChange w:id="626" w:author="admin" w:date="2015-09-20T13:14:00Z">
          <w:pPr>
            <w:ind w:firstLine="570"/>
          </w:pPr>
        </w:pPrChange>
      </w:pPr>
      <w:del w:id="627" w:author="admin" w:date="2015-09-20T13:14:00Z">
        <w:r w:rsidRPr="001F640C" w:rsidDel="00D0119C">
          <w:rPr>
            <w:rFonts w:ascii="华文楷体" w:eastAsia="华文楷体" w:hAnsi="华文楷体" w:hint="eastAsia"/>
            <w:sz w:val="28"/>
            <w:szCs w:val="28"/>
          </w:rPr>
          <w:delText>50：02</w:delText>
        </w:r>
      </w:del>
    </w:p>
    <w:p w:rsidR="00E950C3" w:rsidRPr="00E950C3" w:rsidDel="00D0119C" w:rsidRDefault="00E950C3" w:rsidP="00D0119C">
      <w:pPr>
        <w:ind w:firstLine="570"/>
        <w:rPr>
          <w:del w:id="628" w:author="admin" w:date="2015-09-20T13:14:00Z"/>
          <w:rFonts w:ascii="华文楷体" w:eastAsia="华文楷体" w:hAnsi="华文楷体"/>
          <w:sz w:val="28"/>
          <w:szCs w:val="28"/>
        </w:rPr>
        <w:pPrChange w:id="629" w:author="admin" w:date="2015-09-20T13:14:00Z">
          <w:pPr>
            <w:ind w:firstLine="570"/>
          </w:pPr>
        </w:pPrChange>
      </w:pPr>
      <w:del w:id="630" w:author="admin" w:date="2015-09-20T13:14:00Z">
        <w:r w:rsidRPr="00E950C3" w:rsidDel="00D0119C">
          <w:rPr>
            <w:rFonts w:ascii="华文楷体" w:eastAsia="华文楷体" w:hAnsi="华文楷体" w:hint="eastAsia"/>
            <w:sz w:val="28"/>
            <w:szCs w:val="28"/>
          </w:rPr>
          <w:delText>中观庄严论027罗淑梅 50-60</w:delText>
        </w:r>
      </w:del>
    </w:p>
    <w:p w:rsidR="00E950C3" w:rsidRPr="00E950C3" w:rsidDel="00D0119C" w:rsidRDefault="00E950C3" w:rsidP="00D0119C">
      <w:pPr>
        <w:rPr>
          <w:del w:id="631" w:author="admin" w:date="2015-09-20T13:14:00Z"/>
          <w:rFonts w:ascii="华文楷体" w:eastAsia="华文楷体" w:hAnsi="华文楷体"/>
          <w:sz w:val="28"/>
          <w:szCs w:val="28"/>
        </w:rPr>
        <w:pPrChange w:id="632" w:author="admin" w:date="2015-09-20T13:14:00Z">
          <w:pPr>
            <w:ind w:firstLine="570"/>
          </w:pPr>
        </w:pPrChange>
      </w:pPr>
    </w:p>
    <w:p w:rsidR="00DF6D92" w:rsidRDefault="00E950C3" w:rsidP="00D0119C">
      <w:pPr>
        <w:ind w:firstLine="570"/>
        <w:rPr>
          <w:ins w:id="633" w:author="admin" w:date="2015-09-20T16:44:00Z"/>
          <w:rFonts w:ascii="华文楷体" w:eastAsia="华文楷体" w:hAnsi="华文楷体" w:hint="eastAsia"/>
          <w:sz w:val="28"/>
          <w:szCs w:val="28"/>
        </w:rPr>
        <w:pPrChange w:id="634" w:author="admin" w:date="2015-09-20T13:14:00Z">
          <w:pPr>
            <w:ind w:firstLine="570"/>
          </w:pPr>
        </w:pPrChange>
      </w:pPr>
      <w:del w:id="635" w:author="admin" w:date="2015-09-20T13:14:00Z">
        <w:r w:rsidRPr="00E950C3" w:rsidDel="00D0119C">
          <w:rPr>
            <w:rFonts w:ascii="华文楷体" w:eastAsia="华文楷体" w:hAnsi="华文楷体" w:hint="eastAsia"/>
            <w:sz w:val="28"/>
            <w:szCs w:val="28"/>
          </w:rPr>
          <w:delText>49:55 我们第一相，就是说要把这个，有烟之故放在山上去看一下成不成立。山上有烟这个是现量见到的，所以这个第一相就成立了。</w:delText>
        </w:r>
      </w:del>
      <w:r w:rsidRPr="00E950C3">
        <w:rPr>
          <w:rFonts w:ascii="华文楷体" w:eastAsia="华文楷体" w:hAnsi="华文楷体" w:hint="eastAsia"/>
          <w:sz w:val="28"/>
          <w:szCs w:val="28"/>
        </w:rPr>
        <w:t>就是说把你的推理，把这个有烟之故，放在山上，放在有法上面去看，能不能成立。如果山上有烟成立了，那么这个第一相宗法就算是成立了。宗法就成立了。那么如果宗法成立之后呢，再看一下就说是这个</w:t>
      </w:r>
      <w:r w:rsidRPr="00E950C3">
        <w:rPr>
          <w:rFonts w:ascii="华文楷体" w:eastAsia="华文楷体" w:hAnsi="华文楷体" w:hint="eastAsia"/>
          <w:sz w:val="28"/>
          <w:szCs w:val="28"/>
        </w:rPr>
        <w:lastRenderedPageBreak/>
        <w:t>第二相</w:t>
      </w:r>
      <w:ins w:id="636" w:author="admin" w:date="2015-09-20T16:38:00Z">
        <w:r w:rsidR="00387FC8">
          <w:rPr>
            <w:rFonts w:ascii="华文楷体" w:eastAsia="华文楷体" w:hAnsi="华文楷体" w:hint="eastAsia"/>
            <w:sz w:val="28"/>
            <w:szCs w:val="28"/>
          </w:rPr>
          <w:t>、</w:t>
        </w:r>
      </w:ins>
      <w:r w:rsidRPr="00E950C3">
        <w:rPr>
          <w:rFonts w:ascii="华文楷体" w:eastAsia="华文楷体" w:hAnsi="华文楷体" w:hint="eastAsia"/>
          <w:sz w:val="28"/>
          <w:szCs w:val="28"/>
        </w:rPr>
        <w:t>第三相，同品遍、异品遍，</w:t>
      </w:r>
      <w:del w:id="637" w:author="admin" w:date="2015-09-20T16:44:00Z">
        <w:r w:rsidRPr="00E950C3" w:rsidDel="00DF6D92">
          <w:rPr>
            <w:rFonts w:ascii="华文楷体" w:eastAsia="华文楷体" w:hAnsi="华文楷体" w:hint="eastAsia"/>
            <w:sz w:val="28"/>
            <w:szCs w:val="28"/>
          </w:rPr>
          <w:delText xml:space="preserve">之不住遍? 50:20 </w:delText>
        </w:r>
      </w:del>
      <w:proofErr w:type="gramStart"/>
      <w:ins w:id="638" w:author="admin" w:date="2015-09-20T16:44:00Z">
        <w:r w:rsidR="00DF6D92">
          <w:rPr>
            <w:rFonts w:ascii="华文楷体" w:eastAsia="华文楷体" w:hAnsi="华文楷体" w:hint="eastAsia"/>
            <w:sz w:val="28"/>
            <w:szCs w:val="28"/>
          </w:rPr>
          <w:t>遮破周遍</w:t>
        </w:r>
      </w:ins>
      <w:proofErr w:type="gramEnd"/>
      <w:r w:rsidRPr="00E950C3">
        <w:rPr>
          <w:rFonts w:ascii="华文楷体" w:eastAsia="华文楷体" w:hAnsi="华文楷体" w:hint="eastAsia"/>
          <w:sz w:val="28"/>
          <w:szCs w:val="28"/>
        </w:rPr>
        <w:t>，就是这样的。</w:t>
      </w:r>
    </w:p>
    <w:p w:rsidR="00DF6D92" w:rsidRDefault="00E950C3" w:rsidP="00D0119C">
      <w:pPr>
        <w:ind w:firstLine="570"/>
        <w:rPr>
          <w:ins w:id="639" w:author="admin" w:date="2015-09-20T16:45:00Z"/>
          <w:rFonts w:ascii="华文楷体" w:eastAsia="华文楷体" w:hAnsi="华文楷体" w:hint="eastAsia"/>
          <w:sz w:val="28"/>
          <w:szCs w:val="28"/>
        </w:rPr>
        <w:pPrChange w:id="640" w:author="admin" w:date="2015-09-20T13:14:00Z">
          <w:pPr>
            <w:ind w:firstLine="570"/>
          </w:pPr>
        </w:pPrChange>
      </w:pPr>
      <w:r w:rsidRPr="00E950C3">
        <w:rPr>
          <w:rFonts w:ascii="华文楷体" w:eastAsia="华文楷体" w:hAnsi="华文楷体" w:hint="eastAsia"/>
          <w:sz w:val="28"/>
          <w:szCs w:val="28"/>
        </w:rPr>
        <w:t>那么就是说是这个有火，山上有火、有烟之故。那么就是说是有烟</w:t>
      </w:r>
      <w:ins w:id="641" w:author="admin" w:date="2015-09-20T16:45:00Z">
        <w:r w:rsidR="00DF6D92">
          <w:rPr>
            <w:rFonts w:ascii="华文楷体" w:eastAsia="华文楷体" w:hAnsi="华文楷体" w:hint="eastAsia"/>
            <w:sz w:val="28"/>
            <w:szCs w:val="28"/>
          </w:rPr>
          <w:t>，</w:t>
        </w:r>
      </w:ins>
      <w:del w:id="642" w:author="admin" w:date="2015-09-20T16:45:00Z">
        <w:r w:rsidRPr="00E950C3" w:rsidDel="00DF6D92">
          <w:rPr>
            <w:rFonts w:ascii="华文楷体" w:eastAsia="华文楷体" w:hAnsi="华文楷体" w:hint="eastAsia"/>
            <w:sz w:val="28"/>
            <w:szCs w:val="28"/>
          </w:rPr>
          <w:delText>。</w:delText>
        </w:r>
      </w:del>
      <w:r w:rsidRPr="00E950C3">
        <w:rPr>
          <w:rFonts w:ascii="华文楷体" w:eastAsia="华文楷体" w:hAnsi="华文楷体" w:hint="eastAsia"/>
          <w:sz w:val="28"/>
          <w:szCs w:val="28"/>
        </w:rPr>
        <w:t>那肯定就可以说推之它是有火的</w:t>
      </w:r>
      <w:del w:id="643" w:author="admin" w:date="2015-09-20T16:45:00Z">
        <w:r w:rsidRPr="00E950C3" w:rsidDel="00DF6D92">
          <w:rPr>
            <w:rFonts w:ascii="华文楷体" w:eastAsia="华文楷体" w:hAnsi="华文楷体" w:hint="eastAsia"/>
            <w:sz w:val="28"/>
            <w:szCs w:val="28"/>
          </w:rPr>
          <w:delText>。</w:delText>
        </w:r>
      </w:del>
      <w:ins w:id="644" w:author="admin" w:date="2015-09-20T16:45:00Z">
        <w:r w:rsidR="00DF6D92">
          <w:rPr>
            <w:rFonts w:ascii="华文楷体" w:eastAsia="华文楷体" w:hAnsi="华文楷体" w:hint="eastAsia"/>
            <w:sz w:val="28"/>
            <w:szCs w:val="28"/>
          </w:rPr>
          <w:t>，</w:t>
        </w:r>
      </w:ins>
      <w:r w:rsidRPr="00E950C3">
        <w:rPr>
          <w:rFonts w:ascii="华文楷体" w:eastAsia="华文楷体" w:hAnsi="华文楷体" w:hint="eastAsia"/>
          <w:sz w:val="28"/>
          <w:szCs w:val="28"/>
        </w:rPr>
        <w:t>那么如果没有火就没有烟。所以像这样的话我们要通过第二相就说是，第二相呢就把它的这个根，把它的这个因，和它的这个所立再去放在一起观察。就说是这个有烟，有火有烟之故。那么是不是有火就有烟呢</w:t>
      </w:r>
      <w:del w:id="645" w:author="admin" w:date="2015-09-20T16:45:00Z">
        <w:r w:rsidRPr="00E950C3" w:rsidDel="00DF6D92">
          <w:rPr>
            <w:rFonts w:ascii="华文楷体" w:eastAsia="华文楷体" w:hAnsi="华文楷体" w:hint="eastAsia"/>
            <w:sz w:val="28"/>
            <w:szCs w:val="28"/>
          </w:rPr>
          <w:delText>。</w:delText>
        </w:r>
      </w:del>
      <w:ins w:id="646" w:author="admin" w:date="2015-09-20T16:45:00Z">
        <w:r w:rsidR="00DF6D92">
          <w:rPr>
            <w:rFonts w:ascii="华文楷体" w:eastAsia="华文楷体" w:hAnsi="华文楷体" w:hint="eastAsia"/>
            <w:sz w:val="28"/>
            <w:szCs w:val="28"/>
          </w:rPr>
          <w:t>？</w:t>
        </w:r>
      </w:ins>
      <w:r w:rsidRPr="00E950C3">
        <w:rPr>
          <w:rFonts w:ascii="华文楷体" w:eastAsia="华文楷体" w:hAnsi="华文楷体" w:hint="eastAsia"/>
          <w:sz w:val="28"/>
          <w:szCs w:val="28"/>
        </w:rPr>
        <w:t>肯定有火就有烟，有烟肯定推之有火，因为它是二者是因果关系，通过果来</w:t>
      </w:r>
      <w:proofErr w:type="gramStart"/>
      <w:r w:rsidRPr="00E950C3">
        <w:rPr>
          <w:rFonts w:ascii="华文楷体" w:eastAsia="华文楷体" w:hAnsi="华文楷体" w:hint="eastAsia"/>
          <w:sz w:val="28"/>
          <w:szCs w:val="28"/>
        </w:rPr>
        <w:t>推因嘛</w:t>
      </w:r>
      <w:proofErr w:type="gramEnd"/>
      <w:r w:rsidRPr="00E950C3">
        <w:rPr>
          <w:rFonts w:ascii="华文楷体" w:eastAsia="华文楷体" w:hAnsi="华文楷体" w:hint="eastAsia"/>
          <w:sz w:val="28"/>
          <w:szCs w:val="28"/>
        </w:rPr>
        <w:t>，无火就没有烟。第三品反过来推，那么所立方面就是如果是你改变之后它能立就改变了，能立就改变。所以说如果说有烟的话肯定有火的，这第二相。</w:t>
      </w:r>
    </w:p>
    <w:p w:rsidR="00B11ABF" w:rsidRDefault="00E950C3" w:rsidP="00D0119C">
      <w:pPr>
        <w:ind w:firstLine="570"/>
        <w:rPr>
          <w:ins w:id="647" w:author="admin" w:date="2015-09-20T16:56:00Z"/>
          <w:rFonts w:ascii="华文楷体" w:eastAsia="华文楷体" w:hAnsi="华文楷体" w:hint="eastAsia"/>
          <w:sz w:val="28"/>
          <w:szCs w:val="28"/>
        </w:rPr>
        <w:pPrChange w:id="648" w:author="admin" w:date="2015-09-20T13:14:00Z">
          <w:pPr>
            <w:ind w:firstLine="570"/>
          </w:pPr>
        </w:pPrChange>
      </w:pPr>
      <w:r w:rsidRPr="00E950C3">
        <w:rPr>
          <w:rFonts w:ascii="华文楷体" w:eastAsia="华文楷体" w:hAnsi="华文楷体" w:hint="eastAsia"/>
          <w:sz w:val="28"/>
          <w:szCs w:val="28"/>
        </w:rPr>
        <w:t>那么如果无火呢那肯定没烟，这个方面就二者之间都是平等的。所以说这个方面就是因</w:t>
      </w:r>
      <w:proofErr w:type="gramStart"/>
      <w:r w:rsidRPr="00E950C3">
        <w:rPr>
          <w:rFonts w:ascii="华文楷体" w:eastAsia="华文楷体" w:hAnsi="华文楷体" w:hint="eastAsia"/>
          <w:sz w:val="28"/>
          <w:szCs w:val="28"/>
        </w:rPr>
        <w:t>三相就</w:t>
      </w:r>
      <w:proofErr w:type="gramEnd"/>
      <w:r w:rsidRPr="00E950C3">
        <w:rPr>
          <w:rFonts w:ascii="华文楷体" w:eastAsia="华文楷体" w:hAnsi="华文楷体" w:hint="eastAsia"/>
          <w:sz w:val="28"/>
          <w:szCs w:val="28"/>
        </w:rPr>
        <w:t>通过这个方面来</w:t>
      </w:r>
      <w:proofErr w:type="gramStart"/>
      <w:r w:rsidRPr="00E950C3">
        <w:rPr>
          <w:rFonts w:ascii="华文楷体" w:eastAsia="华文楷体" w:hAnsi="华文楷体" w:hint="eastAsia"/>
          <w:sz w:val="28"/>
          <w:szCs w:val="28"/>
        </w:rPr>
        <w:t>推理证</w:t>
      </w:r>
      <w:proofErr w:type="gramEnd"/>
      <w:r w:rsidRPr="00E950C3">
        <w:rPr>
          <w:rFonts w:ascii="华文楷体" w:eastAsia="华文楷体" w:hAnsi="华文楷体" w:hint="eastAsia"/>
          <w:sz w:val="28"/>
          <w:szCs w:val="28"/>
        </w:rPr>
        <w:t>成的。所以第一相宗法呢，它必定是因放在有法上面去看怎么成立，前面我们就，就把这样一种这个烟放在有法的山上面去看。山上是有烟，这是成立了，这个地方叫宗法成立。那么在这个地方也是一样的。</w:t>
      </w:r>
      <w:del w:id="649" w:author="admin" w:date="2015-09-20T16:54:00Z">
        <w:r w:rsidRPr="00E950C3" w:rsidDel="00DF6D92">
          <w:rPr>
            <w:rFonts w:ascii="华文楷体" w:eastAsia="华文楷体" w:hAnsi="华文楷体" w:hint="eastAsia"/>
            <w:sz w:val="28"/>
            <w:szCs w:val="28"/>
          </w:rPr>
          <w:delText xml:space="preserve"> </w:delText>
        </w:r>
      </w:del>
      <w:r w:rsidRPr="00E950C3">
        <w:rPr>
          <w:rFonts w:ascii="华文楷体" w:eastAsia="华文楷体" w:hAnsi="华文楷体" w:hint="eastAsia"/>
          <w:sz w:val="28"/>
          <w:szCs w:val="28"/>
        </w:rPr>
        <w:t>这个方面就是说一切的自他所说法，一切的有实法，无自性故，离一多故。第一个呢我们就要观察这个，你的因是不是真因啊，你这个离一多是不是真因。你是不是真因，第一相你必须要看你的宗法成不成立，宗法成不成立，第一相就是看你的这个离一多因这个推理，在你的有法上能不能安立。但是呢这个有法现在不成</w:t>
      </w:r>
      <w:del w:id="650" w:author="admin" w:date="2015-09-20T16:57:00Z">
        <w:r w:rsidRPr="00E950C3" w:rsidDel="00B11ABF">
          <w:rPr>
            <w:rFonts w:ascii="华文楷体" w:eastAsia="华文楷体" w:hAnsi="华文楷体" w:hint="eastAsia"/>
            <w:sz w:val="28"/>
            <w:szCs w:val="28"/>
          </w:rPr>
          <w:delText>。</w:delText>
        </w:r>
      </w:del>
      <w:ins w:id="651" w:author="admin" w:date="2015-09-20T16:57:00Z">
        <w:r w:rsidR="00B11ABF">
          <w:rPr>
            <w:rFonts w:ascii="华文楷体" w:eastAsia="华文楷体" w:hAnsi="华文楷体" w:hint="eastAsia"/>
            <w:sz w:val="28"/>
            <w:szCs w:val="28"/>
          </w:rPr>
          <w:t>，</w:t>
        </w:r>
      </w:ins>
      <w:r w:rsidRPr="00E950C3">
        <w:rPr>
          <w:rFonts w:ascii="华文楷体" w:eastAsia="华文楷体" w:hAnsi="华文楷体" w:hint="eastAsia"/>
          <w:sz w:val="28"/>
          <w:szCs w:val="28"/>
        </w:rPr>
        <w:t>现在就是说是这个有法残缺了，就是说在有法当中一部分有一部分没有。自他所说法当中的这个，这</w:t>
      </w:r>
      <w:r w:rsidRPr="00E950C3">
        <w:rPr>
          <w:rFonts w:ascii="华文楷体" w:eastAsia="华文楷体" w:hAnsi="华文楷体" w:hint="eastAsia"/>
          <w:sz w:val="28"/>
          <w:szCs w:val="28"/>
        </w:rPr>
        <w:lastRenderedPageBreak/>
        <w:t>个所谓的这个常我，所谓的常有的大自在天，无分微尘这些都是不存在的，这个不存在的。所以说你的离一多在这个不存在的法上面就没办法安立了。这个是叫做有法不成，如果有法不成，宗法就无法被证实。那么就因三相当中的这个第一相，宗法它不证实的。宗法它如果没办法证实，那么第二</w:t>
      </w:r>
      <w:proofErr w:type="gramStart"/>
      <w:r w:rsidRPr="00E950C3">
        <w:rPr>
          <w:rFonts w:ascii="华文楷体" w:eastAsia="华文楷体" w:hAnsi="华文楷体" w:hint="eastAsia"/>
          <w:sz w:val="28"/>
          <w:szCs w:val="28"/>
        </w:rPr>
        <w:t>相第三相呢根本</w:t>
      </w:r>
      <w:proofErr w:type="gramEnd"/>
      <w:r w:rsidRPr="00E950C3">
        <w:rPr>
          <w:rFonts w:ascii="华文楷体" w:eastAsia="华文楷体" w:hAnsi="华文楷体" w:hint="eastAsia"/>
          <w:sz w:val="28"/>
          <w:szCs w:val="28"/>
        </w:rPr>
        <w:t>不用观察了，肯定就不是一个真正的推理。</w:t>
      </w:r>
      <w:del w:id="652" w:author="admin" w:date="2015-09-20T16:56:00Z">
        <w:r w:rsidRPr="00E950C3" w:rsidDel="00B11ABF">
          <w:rPr>
            <w:rFonts w:ascii="华文楷体" w:eastAsia="华文楷体" w:hAnsi="华文楷体" w:hint="eastAsia"/>
            <w:sz w:val="28"/>
            <w:szCs w:val="28"/>
          </w:rPr>
          <w:delText xml:space="preserve"> </w:delText>
        </w:r>
      </w:del>
      <w:r w:rsidRPr="00E950C3">
        <w:rPr>
          <w:rFonts w:ascii="华文楷体" w:eastAsia="华文楷体" w:hAnsi="华文楷体" w:hint="eastAsia"/>
          <w:sz w:val="28"/>
          <w:szCs w:val="28"/>
        </w:rPr>
        <w:t>所以说他的意思就是说如果</w:t>
      </w:r>
      <w:proofErr w:type="gramStart"/>
      <w:r w:rsidRPr="00E950C3">
        <w:rPr>
          <w:rFonts w:ascii="华文楷体" w:eastAsia="华文楷体" w:hAnsi="华文楷体" w:hint="eastAsia"/>
          <w:sz w:val="28"/>
          <w:szCs w:val="28"/>
        </w:rPr>
        <w:t>是自续因</w:t>
      </w:r>
      <w:proofErr w:type="gramEnd"/>
      <w:r w:rsidRPr="00E950C3">
        <w:rPr>
          <w:rFonts w:ascii="华文楷体" w:eastAsia="华文楷体" w:hAnsi="华文楷体" w:hint="eastAsia"/>
          <w:sz w:val="28"/>
          <w:szCs w:val="28"/>
        </w:rPr>
        <w:t>你必须要三相齐全 ，三相齐全当中第一相就看有法成不成立。但是这个时候明显的，外道的常无我等等这个有法它没有，不存在。不存在的话你的这个，你的因三相当中第一相，离一多你这个根据就放在有法上面，就没办法安立，没办法安立的话，宗法就成立不了了。所以说像这样的话就成了残缺不全。残缺不全的意思就是说没办法安立真正</w:t>
      </w:r>
      <w:proofErr w:type="gramStart"/>
      <w:r w:rsidRPr="00E950C3">
        <w:rPr>
          <w:rFonts w:ascii="华文楷体" w:eastAsia="华文楷体" w:hAnsi="华文楷体" w:hint="eastAsia"/>
          <w:sz w:val="28"/>
          <w:szCs w:val="28"/>
        </w:rPr>
        <w:t>的自续因</w:t>
      </w:r>
      <w:proofErr w:type="gramEnd"/>
      <w:r w:rsidRPr="00E950C3">
        <w:rPr>
          <w:rFonts w:ascii="华文楷体" w:eastAsia="华文楷体" w:hAnsi="华文楷体" w:hint="eastAsia"/>
          <w:sz w:val="28"/>
          <w:szCs w:val="28"/>
        </w:rPr>
        <w:t>，不符合自性的法相。所以你怎么去安立这个问题，</w:t>
      </w:r>
      <w:proofErr w:type="gramStart"/>
      <w:r w:rsidRPr="00E950C3">
        <w:rPr>
          <w:rFonts w:ascii="华文楷体" w:eastAsia="华文楷体" w:hAnsi="华文楷体" w:hint="eastAsia"/>
          <w:sz w:val="28"/>
          <w:szCs w:val="28"/>
        </w:rPr>
        <w:t>这个都是</w:t>
      </w:r>
      <w:proofErr w:type="gramEnd"/>
      <w:r w:rsidRPr="00E950C3">
        <w:rPr>
          <w:rFonts w:ascii="华文楷体" w:eastAsia="华文楷体" w:hAnsi="华文楷体" w:hint="eastAsia"/>
          <w:sz w:val="28"/>
          <w:szCs w:val="28"/>
        </w:rPr>
        <w:t>问题需要解决的。</w:t>
      </w:r>
    </w:p>
    <w:p w:rsidR="00B11ABF" w:rsidRDefault="00E950C3" w:rsidP="00D0119C">
      <w:pPr>
        <w:ind w:firstLine="570"/>
        <w:rPr>
          <w:ins w:id="653" w:author="admin" w:date="2015-09-20T16:56:00Z"/>
          <w:rFonts w:ascii="华文楷体" w:eastAsia="华文楷体" w:hAnsi="华文楷体" w:hint="eastAsia"/>
          <w:sz w:val="28"/>
          <w:szCs w:val="28"/>
        </w:rPr>
        <w:pPrChange w:id="654" w:author="admin" w:date="2015-09-20T13:14:00Z">
          <w:pPr>
            <w:ind w:firstLine="570"/>
          </w:pPr>
        </w:pPrChange>
      </w:pPr>
      <w:r w:rsidRPr="00E950C3">
        <w:rPr>
          <w:rFonts w:ascii="华文楷体" w:eastAsia="华文楷体" w:hAnsi="华文楷体" w:hint="eastAsia"/>
          <w:sz w:val="28"/>
          <w:szCs w:val="28"/>
        </w:rPr>
        <w:t>【</w:t>
      </w:r>
      <w:r w:rsidRPr="006842F8">
        <w:rPr>
          <w:rFonts w:asciiTheme="minorEastAsia" w:hAnsiTheme="minorEastAsia" w:hint="eastAsia"/>
          <w:sz w:val="28"/>
          <w:szCs w:val="28"/>
          <w:rPrChange w:id="655" w:author="admin" w:date="2015-09-20T17:00:00Z">
            <w:rPr>
              <w:rFonts w:ascii="华文楷体" w:eastAsia="华文楷体" w:hAnsi="华文楷体" w:hint="eastAsia"/>
              <w:sz w:val="28"/>
              <w:szCs w:val="28"/>
            </w:rPr>
          </w:rPrChange>
        </w:rPr>
        <w:t>(对于这一问题,)虽然印藏的有些智者说,非为共称的他宗假立法,运用应成因建立,对于共称的所有本体,使用应成因与自续因均可。</w:t>
      </w:r>
      <w:r w:rsidRPr="00E950C3">
        <w:rPr>
          <w:rFonts w:ascii="华文楷体" w:eastAsia="华文楷体" w:hAnsi="华文楷体" w:hint="eastAsia"/>
          <w:sz w:val="28"/>
          <w:szCs w:val="28"/>
        </w:rPr>
        <w:t>】</w:t>
      </w:r>
    </w:p>
    <w:p w:rsidR="006842F8" w:rsidRDefault="00E950C3" w:rsidP="00D0119C">
      <w:pPr>
        <w:ind w:firstLine="570"/>
        <w:rPr>
          <w:ins w:id="656" w:author="admin" w:date="2015-09-20T17:00:00Z"/>
          <w:rFonts w:ascii="华文楷体" w:eastAsia="华文楷体" w:hAnsi="华文楷体" w:hint="eastAsia"/>
          <w:sz w:val="28"/>
          <w:szCs w:val="28"/>
        </w:rPr>
        <w:pPrChange w:id="657" w:author="admin" w:date="2015-09-20T13:14:00Z">
          <w:pPr>
            <w:ind w:firstLine="570"/>
          </w:pPr>
        </w:pPrChange>
      </w:pPr>
      <w:r w:rsidRPr="00E950C3">
        <w:rPr>
          <w:rFonts w:ascii="华文楷体" w:eastAsia="华文楷体" w:hAnsi="华文楷体" w:hint="eastAsia"/>
          <w:sz w:val="28"/>
          <w:szCs w:val="28"/>
        </w:rPr>
        <w:t>那么对于前面的这个问题呢，那么就是说是印度和藏地的有些智者他是分开来讲的，他要回答前面这个难题呢是分开来讲。那么怎么分开来讲呢</w:t>
      </w:r>
      <w:del w:id="658" w:author="admin" w:date="2015-09-20T16:58:00Z">
        <w:r w:rsidRPr="00E950C3" w:rsidDel="005E0BC9">
          <w:rPr>
            <w:rFonts w:ascii="华文楷体" w:eastAsia="华文楷体" w:hAnsi="华文楷体" w:hint="eastAsia"/>
            <w:sz w:val="28"/>
            <w:szCs w:val="28"/>
          </w:rPr>
          <w:delText>。</w:delText>
        </w:r>
      </w:del>
      <w:ins w:id="659" w:author="admin" w:date="2015-09-20T16:58:00Z">
        <w:r w:rsidR="005E0BC9">
          <w:rPr>
            <w:rFonts w:ascii="华文楷体" w:eastAsia="华文楷体" w:hAnsi="华文楷体" w:hint="eastAsia"/>
            <w:sz w:val="28"/>
            <w:szCs w:val="28"/>
          </w:rPr>
          <w:t>？</w:t>
        </w:r>
      </w:ins>
      <w:r w:rsidRPr="00E950C3">
        <w:rPr>
          <w:rFonts w:ascii="华文楷体" w:eastAsia="华文楷体" w:hAnsi="华文楷体" w:hint="eastAsia"/>
          <w:sz w:val="28"/>
          <w:szCs w:val="28"/>
        </w:rPr>
        <w:t>非为共称的</w:t>
      </w:r>
      <w:proofErr w:type="gramStart"/>
      <w:r w:rsidRPr="00E950C3">
        <w:rPr>
          <w:rFonts w:ascii="华文楷体" w:eastAsia="华文楷体" w:hAnsi="华文楷体" w:hint="eastAsia"/>
          <w:sz w:val="28"/>
          <w:szCs w:val="28"/>
        </w:rPr>
        <w:t>他宗假立法</w:t>
      </w:r>
      <w:proofErr w:type="gramEnd"/>
      <w:r w:rsidRPr="00E950C3">
        <w:rPr>
          <w:rFonts w:ascii="华文楷体" w:eastAsia="华文楷体" w:hAnsi="华文楷体" w:hint="eastAsia"/>
          <w:sz w:val="28"/>
          <w:szCs w:val="28"/>
        </w:rPr>
        <w:t>,运用应成因。那么因为前面已经提到过了，那么就是说非为共称的</w:t>
      </w:r>
      <w:proofErr w:type="gramStart"/>
      <w:r w:rsidRPr="00E950C3">
        <w:rPr>
          <w:rFonts w:ascii="华文楷体" w:eastAsia="华文楷体" w:hAnsi="华文楷体" w:hint="eastAsia"/>
          <w:sz w:val="28"/>
          <w:szCs w:val="28"/>
        </w:rPr>
        <w:t>他宗假</w:t>
      </w:r>
      <w:proofErr w:type="gramEnd"/>
      <w:r w:rsidRPr="00E950C3">
        <w:rPr>
          <w:rFonts w:ascii="华文楷体" w:eastAsia="华文楷体" w:hAnsi="华文楷体" w:hint="eastAsia"/>
          <w:sz w:val="28"/>
          <w:szCs w:val="28"/>
        </w:rPr>
        <w:t>立法，就是前面所讲的这个常有的自在天呢，常有的我啊，等等。这个方面叫做非为共称的，这个是外道他自己承认而内道不承认的，这叫非为共称</w:t>
      </w:r>
      <w:del w:id="660" w:author="admin" w:date="2015-09-20T16:58:00Z">
        <w:r w:rsidRPr="00E950C3" w:rsidDel="006842F8">
          <w:rPr>
            <w:rFonts w:ascii="华文楷体" w:eastAsia="华文楷体" w:hAnsi="华文楷体" w:hint="eastAsia"/>
            <w:sz w:val="28"/>
            <w:szCs w:val="28"/>
          </w:rPr>
          <w:delText>，</w:delText>
        </w:r>
      </w:del>
      <w:ins w:id="661" w:author="admin" w:date="2015-09-20T16:58:00Z">
        <w:r w:rsidR="006842F8">
          <w:rPr>
            <w:rFonts w:ascii="华文楷体" w:eastAsia="华文楷体" w:hAnsi="华文楷体" w:hint="eastAsia"/>
            <w:sz w:val="28"/>
            <w:szCs w:val="28"/>
          </w:rPr>
          <w:t>。</w:t>
        </w:r>
      </w:ins>
      <w:proofErr w:type="gramStart"/>
      <w:r w:rsidRPr="00E950C3">
        <w:rPr>
          <w:rFonts w:ascii="华文楷体" w:eastAsia="华文楷体" w:hAnsi="华文楷体" w:hint="eastAsia"/>
          <w:sz w:val="28"/>
          <w:szCs w:val="28"/>
        </w:rPr>
        <w:t>他宗的</w:t>
      </w:r>
      <w:proofErr w:type="gramEnd"/>
      <w:r w:rsidRPr="00E950C3">
        <w:rPr>
          <w:rFonts w:ascii="华文楷体" w:eastAsia="华文楷体" w:hAnsi="华文楷体" w:hint="eastAsia"/>
          <w:sz w:val="28"/>
          <w:szCs w:val="28"/>
        </w:rPr>
        <w:t>假</w:t>
      </w:r>
      <w:r w:rsidRPr="00E950C3">
        <w:rPr>
          <w:rFonts w:ascii="华文楷体" w:eastAsia="华文楷体" w:hAnsi="华文楷体" w:hint="eastAsia"/>
          <w:sz w:val="28"/>
          <w:szCs w:val="28"/>
        </w:rPr>
        <w:lastRenderedPageBreak/>
        <w:t>立的法</w:t>
      </w:r>
      <w:ins w:id="662" w:author="admin" w:date="2015-09-20T16:58:00Z">
        <w:r w:rsidR="006842F8">
          <w:rPr>
            <w:rFonts w:ascii="华文楷体" w:eastAsia="华文楷体" w:hAnsi="华文楷体" w:hint="eastAsia"/>
            <w:sz w:val="28"/>
            <w:szCs w:val="28"/>
          </w:rPr>
          <w:t>，</w:t>
        </w:r>
      </w:ins>
      <w:del w:id="663" w:author="admin" w:date="2015-09-20T16:58:00Z">
        <w:r w:rsidRPr="00E950C3" w:rsidDel="006842F8">
          <w:rPr>
            <w:rFonts w:ascii="华文楷体" w:eastAsia="华文楷体" w:hAnsi="华文楷体" w:hint="eastAsia"/>
            <w:sz w:val="28"/>
            <w:szCs w:val="28"/>
          </w:rPr>
          <w:delText>。</w:delText>
        </w:r>
      </w:del>
      <w:r w:rsidRPr="00E950C3">
        <w:rPr>
          <w:rFonts w:ascii="华文楷体" w:eastAsia="华文楷体" w:hAnsi="华文楷体" w:hint="eastAsia"/>
          <w:sz w:val="28"/>
          <w:szCs w:val="28"/>
        </w:rPr>
        <w:t>这个时候呢不能</w:t>
      </w:r>
      <w:proofErr w:type="gramStart"/>
      <w:r w:rsidRPr="00E950C3">
        <w:rPr>
          <w:rFonts w:ascii="华文楷体" w:eastAsia="华文楷体" w:hAnsi="华文楷体" w:hint="eastAsia"/>
          <w:sz w:val="28"/>
          <w:szCs w:val="28"/>
        </w:rPr>
        <w:t>运用自续因</w:t>
      </w:r>
      <w:proofErr w:type="gramEnd"/>
      <w:r w:rsidRPr="00E950C3">
        <w:rPr>
          <w:rFonts w:ascii="华文楷体" w:eastAsia="华文楷体" w:hAnsi="华文楷体" w:hint="eastAsia"/>
          <w:sz w:val="28"/>
          <w:szCs w:val="28"/>
        </w:rPr>
        <w:t>。为什么不能</w:t>
      </w:r>
      <w:proofErr w:type="gramStart"/>
      <w:r w:rsidRPr="00E950C3">
        <w:rPr>
          <w:rFonts w:ascii="华文楷体" w:eastAsia="华文楷体" w:hAnsi="华文楷体" w:hint="eastAsia"/>
          <w:sz w:val="28"/>
          <w:szCs w:val="28"/>
        </w:rPr>
        <w:t>用自续因</w:t>
      </w:r>
      <w:proofErr w:type="gramEnd"/>
      <w:r w:rsidRPr="00E950C3">
        <w:rPr>
          <w:rFonts w:ascii="华文楷体" w:eastAsia="华文楷体" w:hAnsi="华文楷体" w:hint="eastAsia"/>
          <w:sz w:val="28"/>
          <w:szCs w:val="28"/>
        </w:rPr>
        <w:t>呢</w:t>
      </w:r>
      <w:del w:id="664" w:author="admin" w:date="2015-09-20T16:58:00Z">
        <w:r w:rsidRPr="00E950C3" w:rsidDel="006842F8">
          <w:rPr>
            <w:rFonts w:ascii="华文楷体" w:eastAsia="华文楷体" w:hAnsi="华文楷体" w:hint="eastAsia"/>
            <w:sz w:val="28"/>
            <w:szCs w:val="28"/>
          </w:rPr>
          <w:delText>，</w:delText>
        </w:r>
      </w:del>
      <w:ins w:id="665" w:author="admin" w:date="2015-09-20T16:58:00Z">
        <w:r w:rsidR="006842F8">
          <w:rPr>
            <w:rFonts w:ascii="华文楷体" w:eastAsia="华文楷体" w:hAnsi="华文楷体" w:hint="eastAsia"/>
            <w:sz w:val="28"/>
            <w:szCs w:val="28"/>
          </w:rPr>
          <w:t>？</w:t>
        </w:r>
      </w:ins>
      <w:r w:rsidRPr="00E950C3">
        <w:rPr>
          <w:rFonts w:ascii="华文楷体" w:eastAsia="华文楷体" w:hAnsi="华文楷体" w:hint="eastAsia"/>
          <w:sz w:val="28"/>
          <w:szCs w:val="28"/>
        </w:rPr>
        <w:t>前面讲过了，那么你的有法不成立，</w:t>
      </w:r>
      <w:proofErr w:type="gramStart"/>
      <w:r w:rsidRPr="00E950C3">
        <w:rPr>
          <w:rFonts w:ascii="华文楷体" w:eastAsia="华文楷体" w:hAnsi="华文楷体" w:hint="eastAsia"/>
          <w:sz w:val="28"/>
          <w:szCs w:val="28"/>
        </w:rPr>
        <w:t>自续因</w:t>
      </w:r>
      <w:proofErr w:type="gramEnd"/>
      <w:r w:rsidRPr="00E950C3">
        <w:rPr>
          <w:rFonts w:ascii="华文楷体" w:eastAsia="华文楷体" w:hAnsi="华文楷体" w:hint="eastAsia"/>
          <w:sz w:val="28"/>
          <w:szCs w:val="28"/>
        </w:rPr>
        <w:t>必须要三相齐全。那么三相齐全，你宗法就没办法安立。宗法无法安立，宗法无法安立，它的</w:t>
      </w:r>
      <w:proofErr w:type="gramStart"/>
      <w:r w:rsidRPr="00E950C3">
        <w:rPr>
          <w:rFonts w:ascii="华文楷体" w:eastAsia="华文楷体" w:hAnsi="华文楷体" w:hint="eastAsia"/>
          <w:sz w:val="28"/>
          <w:szCs w:val="28"/>
        </w:rPr>
        <w:t>三相就</w:t>
      </w:r>
      <w:proofErr w:type="gramEnd"/>
      <w:r w:rsidRPr="00E950C3">
        <w:rPr>
          <w:rFonts w:ascii="华文楷体" w:eastAsia="华文楷体" w:hAnsi="华文楷体" w:hint="eastAsia"/>
          <w:sz w:val="28"/>
          <w:szCs w:val="28"/>
        </w:rPr>
        <w:t>残缺，所以说你不能</w:t>
      </w:r>
      <w:proofErr w:type="gramStart"/>
      <w:r w:rsidRPr="00E950C3">
        <w:rPr>
          <w:rFonts w:ascii="华文楷体" w:eastAsia="华文楷体" w:hAnsi="华文楷体" w:hint="eastAsia"/>
          <w:sz w:val="28"/>
          <w:szCs w:val="28"/>
        </w:rPr>
        <w:t>用自续因</w:t>
      </w:r>
      <w:proofErr w:type="gramEnd"/>
      <w:r w:rsidRPr="00E950C3">
        <w:rPr>
          <w:rFonts w:ascii="华文楷体" w:eastAsia="华文楷体" w:hAnsi="华文楷体" w:hint="eastAsia"/>
          <w:sz w:val="28"/>
          <w:szCs w:val="28"/>
        </w:rPr>
        <w:t>。那么可以用应成因，应</w:t>
      </w:r>
      <w:proofErr w:type="gramStart"/>
      <w:r w:rsidRPr="00E950C3">
        <w:rPr>
          <w:rFonts w:ascii="华文楷体" w:eastAsia="华文楷体" w:hAnsi="华文楷体" w:hint="eastAsia"/>
          <w:sz w:val="28"/>
          <w:szCs w:val="28"/>
        </w:rPr>
        <w:t>成呢它就</w:t>
      </w:r>
      <w:proofErr w:type="gramEnd"/>
      <w:r w:rsidRPr="00E950C3">
        <w:rPr>
          <w:rFonts w:ascii="华文楷体" w:eastAsia="华文楷体" w:hAnsi="华文楷体" w:hint="eastAsia"/>
          <w:sz w:val="28"/>
          <w:szCs w:val="28"/>
        </w:rPr>
        <w:t>可以不用，不观察你的有法是不是成立的。应成因前面我们分析过了，就是说，就是说这个</w:t>
      </w:r>
      <w:proofErr w:type="gramStart"/>
      <w:r w:rsidRPr="00E950C3">
        <w:rPr>
          <w:rFonts w:ascii="华文楷体" w:eastAsia="华文楷体" w:hAnsi="华文楷体" w:hint="eastAsia"/>
          <w:sz w:val="28"/>
          <w:szCs w:val="28"/>
        </w:rPr>
        <w:t>什么什么</w:t>
      </w:r>
      <w:proofErr w:type="gramEnd"/>
      <w:r w:rsidRPr="00E950C3">
        <w:rPr>
          <w:rFonts w:ascii="华文楷体" w:eastAsia="华文楷体" w:hAnsi="华文楷体" w:hint="eastAsia"/>
          <w:sz w:val="28"/>
          <w:szCs w:val="28"/>
        </w:rPr>
        <w:t>故应成什么</w:t>
      </w:r>
      <w:proofErr w:type="gramStart"/>
      <w:r w:rsidRPr="00E950C3">
        <w:rPr>
          <w:rFonts w:ascii="华文楷体" w:eastAsia="华文楷体" w:hAnsi="华文楷体" w:hint="eastAsia"/>
          <w:sz w:val="28"/>
          <w:szCs w:val="28"/>
        </w:rPr>
        <w:t>什么</w:t>
      </w:r>
      <w:proofErr w:type="gramEnd"/>
      <w:r w:rsidRPr="00E950C3">
        <w:rPr>
          <w:rFonts w:ascii="华文楷体" w:eastAsia="华文楷体" w:hAnsi="华文楷体" w:hint="eastAsia"/>
          <w:sz w:val="28"/>
          <w:szCs w:val="28"/>
        </w:rPr>
        <w:t>，像这样的话就是没，没有它的</w:t>
      </w:r>
      <w:del w:id="666" w:author="admin" w:date="2015-09-20T17:00:00Z">
        <w:r w:rsidRPr="00E950C3" w:rsidDel="006842F8">
          <w:rPr>
            <w:rFonts w:ascii="华文楷体" w:eastAsia="华文楷体" w:hAnsi="华文楷体" w:hint="eastAsia"/>
            <w:sz w:val="28"/>
            <w:szCs w:val="28"/>
          </w:rPr>
          <w:delText>X53：53</w:delText>
        </w:r>
      </w:del>
      <w:r w:rsidRPr="00E950C3">
        <w:rPr>
          <w:rFonts w:ascii="华文楷体" w:eastAsia="华文楷体" w:hAnsi="华文楷体" w:hint="eastAsia"/>
          <w:sz w:val="28"/>
          <w:szCs w:val="28"/>
        </w:rPr>
        <w:t>有法。所以如果在这样的情况下你就可以用应成因</w:t>
      </w:r>
      <w:ins w:id="667" w:author="admin" w:date="2015-09-20T17:01:00Z">
        <w:r w:rsidR="00F53A13">
          <w:rPr>
            <w:rFonts w:ascii="华文楷体" w:eastAsia="华文楷体" w:hAnsi="华文楷体" w:hint="eastAsia"/>
            <w:sz w:val="28"/>
            <w:szCs w:val="28"/>
          </w:rPr>
          <w:t>就</w:t>
        </w:r>
      </w:ins>
      <w:del w:id="668" w:author="admin" w:date="2015-09-20T17:01:00Z">
        <w:r w:rsidRPr="00E950C3" w:rsidDel="00F53A13">
          <w:rPr>
            <w:rFonts w:ascii="华文楷体" w:eastAsia="华文楷体" w:hAnsi="华文楷体" w:hint="eastAsia"/>
            <w:sz w:val="28"/>
            <w:szCs w:val="28"/>
          </w:rPr>
          <w:delText>去</w:delText>
        </w:r>
      </w:del>
      <w:r w:rsidRPr="00E950C3">
        <w:rPr>
          <w:rFonts w:ascii="华文楷体" w:eastAsia="华文楷体" w:hAnsi="华文楷体" w:hint="eastAsia"/>
          <w:sz w:val="28"/>
          <w:szCs w:val="28"/>
        </w:rPr>
        <w:t>鉴别了</w:t>
      </w:r>
      <w:del w:id="669" w:author="admin" w:date="2015-09-20T17:00:00Z">
        <w:r w:rsidRPr="00E950C3" w:rsidDel="006842F8">
          <w:rPr>
            <w:rFonts w:ascii="华文楷体" w:eastAsia="华文楷体" w:hAnsi="华文楷体" w:hint="eastAsia"/>
            <w:sz w:val="28"/>
            <w:szCs w:val="28"/>
          </w:rPr>
          <w:delText>。</w:delText>
        </w:r>
      </w:del>
      <w:ins w:id="670" w:author="admin" w:date="2015-09-20T17:00:00Z">
        <w:r w:rsidR="006842F8">
          <w:rPr>
            <w:rFonts w:ascii="华文楷体" w:eastAsia="华文楷体" w:hAnsi="华文楷体" w:hint="eastAsia"/>
            <w:sz w:val="28"/>
            <w:szCs w:val="28"/>
          </w:rPr>
          <w:t>，</w:t>
        </w:r>
      </w:ins>
      <w:r w:rsidRPr="00E950C3">
        <w:rPr>
          <w:rFonts w:ascii="华文楷体" w:eastAsia="华文楷体" w:hAnsi="华文楷体" w:hint="eastAsia"/>
          <w:sz w:val="28"/>
          <w:szCs w:val="28"/>
        </w:rPr>
        <w:t>你</w:t>
      </w:r>
      <w:proofErr w:type="gramStart"/>
      <w:r w:rsidRPr="00E950C3">
        <w:rPr>
          <w:rFonts w:ascii="华文楷体" w:eastAsia="华文楷体" w:hAnsi="华文楷体" w:hint="eastAsia"/>
          <w:sz w:val="28"/>
          <w:szCs w:val="28"/>
        </w:rPr>
        <w:t>不用自续因</w:t>
      </w:r>
      <w:proofErr w:type="gramEnd"/>
      <w:r w:rsidRPr="00E950C3">
        <w:rPr>
          <w:rFonts w:ascii="华文楷体" w:eastAsia="华文楷体" w:hAnsi="华文楷体" w:hint="eastAsia"/>
          <w:sz w:val="28"/>
          <w:szCs w:val="28"/>
        </w:rPr>
        <w:t>。</w:t>
      </w:r>
    </w:p>
    <w:p w:rsidR="006842F8" w:rsidRDefault="00E950C3" w:rsidP="00D0119C">
      <w:pPr>
        <w:ind w:firstLine="570"/>
        <w:rPr>
          <w:ins w:id="671" w:author="admin" w:date="2015-09-20T17:00:00Z"/>
          <w:rFonts w:ascii="华文楷体" w:eastAsia="华文楷体" w:hAnsi="华文楷体" w:hint="eastAsia"/>
          <w:sz w:val="28"/>
          <w:szCs w:val="28"/>
        </w:rPr>
        <w:pPrChange w:id="672" w:author="admin" w:date="2015-09-20T13:14:00Z">
          <w:pPr>
            <w:ind w:firstLine="570"/>
          </w:pPr>
        </w:pPrChange>
      </w:pPr>
      <w:r w:rsidRPr="00E950C3">
        <w:rPr>
          <w:rFonts w:ascii="华文楷体" w:eastAsia="华文楷体" w:hAnsi="华文楷体" w:hint="eastAsia"/>
          <w:sz w:val="28"/>
          <w:szCs w:val="28"/>
        </w:rPr>
        <w:t>那么对于共称的所有本体，那么内外道它共称的一些显现呢，像瓶子、柱子、柱子、瓶子这些东西，像这样一种法呢也可以用应成因，也可以</w:t>
      </w:r>
      <w:proofErr w:type="gramStart"/>
      <w:r w:rsidRPr="00E950C3">
        <w:rPr>
          <w:rFonts w:ascii="华文楷体" w:eastAsia="华文楷体" w:hAnsi="华文楷体" w:hint="eastAsia"/>
          <w:sz w:val="28"/>
          <w:szCs w:val="28"/>
        </w:rPr>
        <w:t>用自续因</w:t>
      </w:r>
      <w:proofErr w:type="gramEnd"/>
      <w:r w:rsidRPr="00E950C3">
        <w:rPr>
          <w:rFonts w:ascii="华文楷体" w:eastAsia="华文楷体" w:hAnsi="华文楷体" w:hint="eastAsia"/>
          <w:sz w:val="28"/>
          <w:szCs w:val="28"/>
        </w:rPr>
        <w:t>，两个都可以。他就觉得呢，就是印</w:t>
      </w:r>
      <w:proofErr w:type="gramStart"/>
      <w:r w:rsidRPr="00E950C3">
        <w:rPr>
          <w:rFonts w:ascii="华文楷体" w:eastAsia="华文楷体" w:hAnsi="华文楷体" w:hint="eastAsia"/>
          <w:sz w:val="28"/>
          <w:szCs w:val="28"/>
        </w:rPr>
        <w:t>藏有些论</w:t>
      </w:r>
      <w:proofErr w:type="gramEnd"/>
      <w:r w:rsidRPr="00E950C3">
        <w:rPr>
          <w:rFonts w:ascii="华文楷体" w:eastAsia="华文楷体" w:hAnsi="华文楷体" w:hint="eastAsia"/>
          <w:sz w:val="28"/>
          <w:szCs w:val="28"/>
        </w:rPr>
        <w:t>师，他就觉得如果是这样的话就把这个难题解决了。如果是</w:t>
      </w:r>
      <w:del w:id="673" w:author="admin" w:date="2015-09-20T17:02:00Z">
        <w:r w:rsidRPr="00E950C3" w:rsidDel="001004E5">
          <w:rPr>
            <w:rFonts w:ascii="华文楷体" w:eastAsia="华文楷体" w:hAnsi="华文楷体" w:hint="eastAsia"/>
            <w:sz w:val="28"/>
            <w:szCs w:val="28"/>
          </w:rPr>
          <w:delText>，</w:delText>
        </w:r>
      </w:del>
      <w:r w:rsidRPr="00E950C3">
        <w:rPr>
          <w:rFonts w:ascii="华文楷体" w:eastAsia="华文楷体" w:hAnsi="华文楷体" w:hint="eastAsia"/>
          <w:sz w:val="28"/>
          <w:szCs w:val="28"/>
        </w:rPr>
        <w:t>非为自他共称的法呢，这个时候就使用这样一种应成因来把有法绕过去了。不管它的有法，绕过去。然后如果是这个自他共称的法呢，你</w:t>
      </w:r>
      <w:proofErr w:type="gramStart"/>
      <w:r w:rsidRPr="00E950C3">
        <w:rPr>
          <w:rFonts w:ascii="华文楷体" w:eastAsia="华文楷体" w:hAnsi="华文楷体" w:hint="eastAsia"/>
          <w:sz w:val="28"/>
          <w:szCs w:val="28"/>
        </w:rPr>
        <w:t>用自续因</w:t>
      </w:r>
      <w:proofErr w:type="gramEnd"/>
      <w:r w:rsidRPr="00E950C3">
        <w:rPr>
          <w:rFonts w:ascii="华文楷体" w:eastAsia="华文楷体" w:hAnsi="华文楷体" w:hint="eastAsia"/>
          <w:sz w:val="28"/>
          <w:szCs w:val="28"/>
        </w:rPr>
        <w:t>也可以，因为这个有法成立了，这个因在这个上面可以成立。然后呢，同品遍、</w:t>
      </w:r>
      <w:proofErr w:type="gramStart"/>
      <w:r w:rsidRPr="00E950C3">
        <w:rPr>
          <w:rFonts w:ascii="华文楷体" w:eastAsia="华文楷体" w:hAnsi="华文楷体" w:hint="eastAsia"/>
          <w:sz w:val="28"/>
          <w:szCs w:val="28"/>
        </w:rPr>
        <w:t>异品遍都</w:t>
      </w:r>
      <w:proofErr w:type="gramEnd"/>
      <w:r w:rsidRPr="00E950C3">
        <w:rPr>
          <w:rFonts w:ascii="华文楷体" w:eastAsia="华文楷体" w:hAnsi="华文楷体" w:hint="eastAsia"/>
          <w:sz w:val="28"/>
          <w:szCs w:val="28"/>
        </w:rPr>
        <w:t>可以成立。然后就</w:t>
      </w:r>
      <w:del w:id="674" w:author="admin" w:date="2015-09-20T17:02:00Z">
        <w:r w:rsidRPr="00E950C3" w:rsidDel="001004E5">
          <w:rPr>
            <w:rFonts w:ascii="华文楷体" w:eastAsia="华文楷体" w:hAnsi="华文楷体" w:hint="eastAsia"/>
            <w:sz w:val="28"/>
            <w:szCs w:val="28"/>
          </w:rPr>
          <w:delText>是</w:delText>
        </w:r>
      </w:del>
      <w:r w:rsidRPr="00E950C3">
        <w:rPr>
          <w:rFonts w:ascii="华文楷体" w:eastAsia="华文楷体" w:hAnsi="华文楷体" w:hint="eastAsia"/>
          <w:sz w:val="28"/>
          <w:szCs w:val="28"/>
        </w:rPr>
        <w:t>说是，就是说是这个应成因呢也可以成立，也说是应成因</w:t>
      </w:r>
      <w:proofErr w:type="gramStart"/>
      <w:r w:rsidRPr="00E950C3">
        <w:rPr>
          <w:rFonts w:ascii="华文楷体" w:eastAsia="华文楷体" w:hAnsi="华文楷体" w:hint="eastAsia"/>
          <w:sz w:val="28"/>
          <w:szCs w:val="28"/>
        </w:rPr>
        <w:t>和自续因</w:t>
      </w:r>
      <w:proofErr w:type="gramEnd"/>
      <w:r w:rsidRPr="00E950C3">
        <w:rPr>
          <w:rFonts w:ascii="华文楷体" w:eastAsia="华文楷体" w:hAnsi="华文楷体" w:hint="eastAsia"/>
          <w:sz w:val="28"/>
          <w:szCs w:val="28"/>
        </w:rPr>
        <w:t>均可，就是这样安立的。</w:t>
      </w:r>
    </w:p>
    <w:p w:rsidR="006842F8" w:rsidRDefault="00E950C3" w:rsidP="00D0119C">
      <w:pPr>
        <w:ind w:firstLine="570"/>
        <w:rPr>
          <w:ins w:id="675" w:author="admin" w:date="2015-09-20T17:00:00Z"/>
          <w:rFonts w:ascii="华文楷体" w:eastAsia="华文楷体" w:hAnsi="华文楷体" w:hint="eastAsia"/>
          <w:sz w:val="28"/>
          <w:szCs w:val="28"/>
        </w:rPr>
        <w:pPrChange w:id="676" w:author="admin" w:date="2015-09-20T13:14:00Z">
          <w:pPr>
            <w:ind w:firstLine="570"/>
          </w:pPr>
        </w:pPrChange>
      </w:pPr>
      <w:r w:rsidRPr="00E950C3">
        <w:rPr>
          <w:rFonts w:ascii="华文楷体" w:eastAsia="华文楷体" w:hAnsi="华文楷体" w:hint="eastAsia"/>
          <w:sz w:val="28"/>
          <w:szCs w:val="28"/>
        </w:rPr>
        <w:t>【</w:t>
      </w:r>
      <w:r w:rsidRPr="00F3363F">
        <w:rPr>
          <w:rFonts w:asciiTheme="minorEastAsia" w:hAnsiTheme="minorEastAsia" w:hint="eastAsia"/>
          <w:sz w:val="28"/>
          <w:szCs w:val="28"/>
          <w:rPrChange w:id="677" w:author="admin" w:date="2015-09-20T17:00:00Z">
            <w:rPr>
              <w:rFonts w:ascii="华文楷体" w:eastAsia="华文楷体" w:hAnsi="华文楷体" w:hint="eastAsia"/>
              <w:sz w:val="28"/>
              <w:szCs w:val="28"/>
            </w:rPr>
          </w:rPrChange>
        </w:rPr>
        <w:t>但是,按照中观显现论等中所说,无需进行辨析,无论依照应成因还是自续因安立都可以。</w:t>
      </w:r>
      <w:r w:rsidRPr="00E950C3">
        <w:rPr>
          <w:rFonts w:ascii="华文楷体" w:eastAsia="华文楷体" w:hAnsi="华文楷体" w:hint="eastAsia"/>
          <w:sz w:val="28"/>
          <w:szCs w:val="28"/>
        </w:rPr>
        <w:t>】</w:t>
      </w:r>
    </w:p>
    <w:p w:rsidR="00B61F77" w:rsidRDefault="00E950C3" w:rsidP="00D0119C">
      <w:pPr>
        <w:ind w:firstLine="570"/>
        <w:rPr>
          <w:ins w:id="678" w:author="admin" w:date="2015-09-20T17:05:00Z"/>
          <w:rFonts w:ascii="华文楷体" w:eastAsia="华文楷体" w:hAnsi="华文楷体" w:hint="eastAsia"/>
          <w:sz w:val="28"/>
          <w:szCs w:val="28"/>
        </w:rPr>
        <w:pPrChange w:id="679" w:author="admin" w:date="2015-09-20T13:14:00Z">
          <w:pPr>
            <w:ind w:firstLine="570"/>
          </w:pPr>
        </w:pPrChange>
      </w:pPr>
      <w:r w:rsidRPr="00E950C3">
        <w:rPr>
          <w:rFonts w:ascii="华文楷体" w:eastAsia="华文楷体" w:hAnsi="华文楷体" w:hint="eastAsia"/>
          <w:sz w:val="28"/>
          <w:szCs w:val="28"/>
        </w:rPr>
        <w:t>但是呢，全知麦彭仁波切的意思就是说，这种安立的方式呢，它不符合于《中观显现论》的观点</w:t>
      </w:r>
      <w:del w:id="680" w:author="admin" w:date="2015-09-20T17:02:00Z">
        <w:r w:rsidRPr="00E950C3" w:rsidDel="001004E5">
          <w:rPr>
            <w:rFonts w:ascii="华文楷体" w:eastAsia="华文楷体" w:hAnsi="华文楷体" w:hint="eastAsia"/>
            <w:sz w:val="28"/>
            <w:szCs w:val="28"/>
          </w:rPr>
          <w:delText>，</w:delText>
        </w:r>
      </w:del>
      <w:ins w:id="681" w:author="admin" w:date="2015-09-20T17:02:00Z">
        <w:r w:rsidR="001004E5">
          <w:rPr>
            <w:rFonts w:ascii="华文楷体" w:eastAsia="华文楷体" w:hAnsi="华文楷体" w:hint="eastAsia"/>
            <w:sz w:val="28"/>
            <w:szCs w:val="28"/>
          </w:rPr>
          <w:t>。</w:t>
        </w:r>
      </w:ins>
      <w:r w:rsidRPr="00E950C3">
        <w:rPr>
          <w:rFonts w:ascii="华文楷体" w:eastAsia="华文楷体" w:hAnsi="华文楷体" w:hint="eastAsia"/>
          <w:sz w:val="28"/>
          <w:szCs w:val="28"/>
        </w:rPr>
        <w:t>那么按照《中观显现论》，《中观显现论》有些地方也叫《中观光明论》，这个方面呢也就是这个，就</w:t>
      </w:r>
      <w:r w:rsidRPr="00E950C3">
        <w:rPr>
          <w:rFonts w:ascii="华文楷体" w:eastAsia="华文楷体" w:hAnsi="华文楷体" w:hint="eastAsia"/>
          <w:sz w:val="28"/>
          <w:szCs w:val="28"/>
        </w:rPr>
        <w:lastRenderedPageBreak/>
        <w:t>是</w:t>
      </w:r>
      <w:proofErr w:type="gramStart"/>
      <w:r w:rsidRPr="00E950C3">
        <w:rPr>
          <w:rFonts w:ascii="华文楷体" w:eastAsia="华文楷体" w:hAnsi="华文楷体" w:hint="eastAsia"/>
          <w:sz w:val="28"/>
          <w:szCs w:val="28"/>
        </w:rPr>
        <w:t>噶玛</w:t>
      </w:r>
      <w:proofErr w:type="gramEnd"/>
      <w:r w:rsidRPr="00E950C3">
        <w:rPr>
          <w:rFonts w:ascii="华文楷体" w:eastAsia="华文楷体" w:hAnsi="华文楷体" w:hint="eastAsia"/>
          <w:sz w:val="28"/>
          <w:szCs w:val="28"/>
        </w:rPr>
        <w:t>拉</w:t>
      </w:r>
      <w:del w:id="682" w:author="admin" w:date="2015-09-20T17:03:00Z">
        <w:r w:rsidRPr="00E950C3" w:rsidDel="00AA5C6B">
          <w:rPr>
            <w:rFonts w:ascii="华文楷体" w:eastAsia="华文楷体" w:hAnsi="华文楷体" w:hint="eastAsia"/>
            <w:sz w:val="28"/>
            <w:szCs w:val="28"/>
          </w:rPr>
          <w:delText>XX55:04</w:delText>
        </w:r>
      </w:del>
      <w:ins w:id="683" w:author="admin" w:date="2015-09-20T17:03:00Z">
        <w:r w:rsidR="00AA5C6B">
          <w:rPr>
            <w:rFonts w:ascii="华文楷体" w:eastAsia="华文楷体" w:hAnsi="华文楷体" w:hint="eastAsia"/>
            <w:sz w:val="28"/>
            <w:szCs w:val="28"/>
          </w:rPr>
          <w:t>希拉</w:t>
        </w:r>
      </w:ins>
      <w:r w:rsidRPr="00E950C3">
        <w:rPr>
          <w:rFonts w:ascii="华文楷体" w:eastAsia="华文楷体" w:hAnsi="华文楷体" w:hint="eastAsia"/>
          <w:sz w:val="28"/>
          <w:szCs w:val="28"/>
        </w:rPr>
        <w:t>，莲花</w:t>
      </w:r>
      <w:proofErr w:type="gramStart"/>
      <w:r w:rsidRPr="00E950C3">
        <w:rPr>
          <w:rFonts w:ascii="华文楷体" w:eastAsia="华文楷体" w:hAnsi="华文楷体" w:hint="eastAsia"/>
          <w:sz w:val="28"/>
          <w:szCs w:val="28"/>
        </w:rPr>
        <w:t>戒论师</w:t>
      </w:r>
      <w:proofErr w:type="gramEnd"/>
      <w:r w:rsidRPr="00E950C3">
        <w:rPr>
          <w:rFonts w:ascii="华文楷体" w:eastAsia="华文楷体" w:hAnsi="华文楷体" w:hint="eastAsia"/>
          <w:sz w:val="28"/>
          <w:szCs w:val="28"/>
        </w:rPr>
        <w:t>的一部论典，莲花</w:t>
      </w:r>
      <w:proofErr w:type="gramStart"/>
      <w:r w:rsidRPr="00E950C3">
        <w:rPr>
          <w:rFonts w:ascii="华文楷体" w:eastAsia="华文楷体" w:hAnsi="华文楷体" w:hint="eastAsia"/>
          <w:sz w:val="28"/>
          <w:szCs w:val="28"/>
        </w:rPr>
        <w:t>戒论师写</w:t>
      </w:r>
      <w:proofErr w:type="gramEnd"/>
      <w:r w:rsidRPr="00E950C3">
        <w:rPr>
          <w:rFonts w:ascii="华文楷体" w:eastAsia="华文楷体" w:hAnsi="华文楷体" w:hint="eastAsia"/>
          <w:sz w:val="28"/>
          <w:szCs w:val="28"/>
        </w:rPr>
        <w:t>的一部</w:t>
      </w:r>
      <w:proofErr w:type="gramStart"/>
      <w:r w:rsidRPr="00E950C3">
        <w:rPr>
          <w:rFonts w:ascii="华文楷体" w:eastAsia="华文楷体" w:hAnsi="华文楷体" w:hint="eastAsia"/>
          <w:sz w:val="28"/>
          <w:szCs w:val="28"/>
        </w:rPr>
        <w:t>论典呢</w:t>
      </w:r>
      <w:proofErr w:type="gramEnd"/>
      <w:r w:rsidRPr="00E950C3">
        <w:rPr>
          <w:rFonts w:ascii="华文楷体" w:eastAsia="华文楷体" w:hAnsi="华文楷体" w:hint="eastAsia"/>
          <w:sz w:val="28"/>
          <w:szCs w:val="28"/>
        </w:rPr>
        <w:t>，就是《中观显现论》当中他是说</w:t>
      </w:r>
      <w:del w:id="684" w:author="admin" w:date="2015-09-20T17:05:00Z">
        <w:r w:rsidRPr="00E950C3" w:rsidDel="003534B4">
          <w:rPr>
            <w:rFonts w:ascii="华文楷体" w:eastAsia="华文楷体" w:hAnsi="华文楷体" w:hint="eastAsia"/>
            <w:sz w:val="28"/>
            <w:szCs w:val="28"/>
          </w:rPr>
          <w:delText>无须</w:delText>
        </w:r>
      </w:del>
      <w:ins w:id="685" w:author="admin" w:date="2015-09-20T17:05:00Z">
        <w:r w:rsidR="003534B4">
          <w:rPr>
            <w:rFonts w:ascii="华文楷体" w:eastAsia="华文楷体" w:hAnsi="华文楷体" w:hint="eastAsia"/>
            <w:sz w:val="28"/>
            <w:szCs w:val="28"/>
          </w:rPr>
          <w:t>无需</w:t>
        </w:r>
      </w:ins>
      <w:r w:rsidRPr="00E950C3">
        <w:rPr>
          <w:rFonts w:ascii="华文楷体" w:eastAsia="华文楷体" w:hAnsi="华文楷体" w:hint="eastAsia"/>
          <w:sz w:val="28"/>
          <w:szCs w:val="28"/>
        </w:rPr>
        <w:t>进行辨析，你前面所讲的这个如果不是自他共称的用应成因，然后就是说自他共称使用两种因，不需要这样进行辨别。无论依照应成因</w:t>
      </w:r>
      <w:proofErr w:type="gramStart"/>
      <w:r w:rsidRPr="00E950C3">
        <w:rPr>
          <w:rFonts w:ascii="华文楷体" w:eastAsia="华文楷体" w:hAnsi="华文楷体" w:hint="eastAsia"/>
          <w:sz w:val="28"/>
          <w:szCs w:val="28"/>
        </w:rPr>
        <w:t>还是自续因</w:t>
      </w:r>
      <w:proofErr w:type="gramEnd"/>
      <w:r w:rsidRPr="00E950C3">
        <w:rPr>
          <w:rFonts w:ascii="华文楷体" w:eastAsia="华文楷体" w:hAnsi="华文楷体" w:hint="eastAsia"/>
          <w:sz w:val="28"/>
          <w:szCs w:val="28"/>
        </w:rPr>
        <w:t>安立都可以。</w:t>
      </w:r>
      <w:proofErr w:type="gramStart"/>
      <w:r w:rsidRPr="00E950C3">
        <w:rPr>
          <w:rFonts w:ascii="华文楷体" w:eastAsia="华文楷体" w:hAnsi="华文楷体" w:hint="eastAsia"/>
          <w:sz w:val="28"/>
          <w:szCs w:val="28"/>
        </w:rPr>
        <w:t>那么都</w:t>
      </w:r>
      <w:proofErr w:type="gramEnd"/>
      <w:r w:rsidRPr="00E950C3">
        <w:rPr>
          <w:rFonts w:ascii="华文楷体" w:eastAsia="华文楷体" w:hAnsi="华文楷体" w:hint="eastAsia"/>
          <w:sz w:val="28"/>
          <w:szCs w:val="28"/>
        </w:rPr>
        <w:t>可以就是前面这个</w:t>
      </w:r>
      <w:del w:id="686" w:author="admin" w:date="2015-09-20T17:04:00Z">
        <w:r w:rsidRPr="00E950C3" w:rsidDel="00AA5C6B">
          <w:rPr>
            <w:rFonts w:ascii="华文楷体" w:eastAsia="华文楷体" w:hAnsi="华文楷体" w:hint="eastAsia"/>
            <w:sz w:val="28"/>
            <w:szCs w:val="28"/>
          </w:rPr>
          <w:delText>论师</w:delText>
        </w:r>
      </w:del>
      <w:ins w:id="687" w:author="admin" w:date="2015-09-20T17:04:00Z">
        <w:r w:rsidR="00AA5C6B">
          <w:rPr>
            <w:rFonts w:ascii="华文楷体" w:eastAsia="华文楷体" w:hAnsi="华文楷体" w:hint="eastAsia"/>
            <w:sz w:val="28"/>
            <w:szCs w:val="28"/>
          </w:rPr>
          <w:t>论式</w:t>
        </w:r>
      </w:ins>
      <w:del w:id="688" w:author="admin" w:date="2015-09-20T17:04:00Z">
        <w:r w:rsidRPr="00E950C3" w:rsidDel="00B61F77">
          <w:rPr>
            <w:rFonts w:ascii="华文楷体" w:eastAsia="华文楷体" w:hAnsi="华文楷体" w:hint="eastAsia"/>
            <w:sz w:val="28"/>
            <w:szCs w:val="28"/>
          </w:rPr>
          <w:delText>（还是 论事？55:25）</w:delText>
        </w:r>
      </w:del>
      <w:r w:rsidRPr="00E950C3">
        <w:rPr>
          <w:rFonts w:ascii="华文楷体" w:eastAsia="华文楷体" w:hAnsi="华文楷体" w:hint="eastAsia"/>
          <w:sz w:val="28"/>
          <w:szCs w:val="28"/>
        </w:rPr>
        <w:t>呢，就自他所说法这个</w:t>
      </w:r>
      <w:ins w:id="689" w:author="admin" w:date="2015-09-20T17:04:00Z">
        <w:r w:rsidR="00AA5C6B">
          <w:rPr>
            <w:rFonts w:ascii="华文楷体" w:eastAsia="华文楷体" w:hAnsi="华文楷体" w:hint="eastAsia"/>
            <w:sz w:val="28"/>
            <w:szCs w:val="28"/>
          </w:rPr>
          <w:t>论式</w:t>
        </w:r>
      </w:ins>
      <w:del w:id="690" w:author="admin" w:date="2015-09-20T17:04:00Z">
        <w:r w:rsidRPr="00E950C3" w:rsidDel="00AA5C6B">
          <w:rPr>
            <w:rFonts w:ascii="华文楷体" w:eastAsia="华文楷体" w:hAnsi="华文楷体" w:hint="eastAsia"/>
            <w:sz w:val="28"/>
            <w:szCs w:val="28"/>
          </w:rPr>
          <w:delText>论师</w:delText>
        </w:r>
      </w:del>
      <w:r w:rsidRPr="00E950C3">
        <w:rPr>
          <w:rFonts w:ascii="华文楷体" w:eastAsia="华文楷体" w:hAnsi="华文楷体" w:hint="eastAsia"/>
          <w:sz w:val="28"/>
          <w:szCs w:val="28"/>
        </w:rPr>
        <w:t>呢，就是应成因也可以，</w:t>
      </w:r>
      <w:proofErr w:type="gramStart"/>
      <w:r w:rsidRPr="00E950C3">
        <w:rPr>
          <w:rFonts w:ascii="华文楷体" w:eastAsia="华文楷体" w:hAnsi="华文楷体" w:hint="eastAsia"/>
          <w:sz w:val="28"/>
          <w:szCs w:val="28"/>
        </w:rPr>
        <w:t>自续因</w:t>
      </w:r>
      <w:proofErr w:type="gramEnd"/>
      <w:r w:rsidRPr="00E950C3">
        <w:rPr>
          <w:rFonts w:ascii="华文楷体" w:eastAsia="华文楷体" w:hAnsi="华文楷体" w:hint="eastAsia"/>
          <w:sz w:val="28"/>
          <w:szCs w:val="28"/>
        </w:rPr>
        <w:t>呢也是可以的，都没有过失，就关键看我们有没有掌握这样一种问题了。那么下面呢就是讲这个从应成因的方面怎么安立的。</w:t>
      </w:r>
    </w:p>
    <w:p w:rsidR="00B61F77" w:rsidRDefault="00E950C3" w:rsidP="00D0119C">
      <w:pPr>
        <w:ind w:firstLine="570"/>
        <w:rPr>
          <w:ins w:id="691" w:author="admin" w:date="2015-09-20T17:05:00Z"/>
          <w:rFonts w:ascii="华文楷体" w:eastAsia="华文楷体" w:hAnsi="华文楷体" w:hint="eastAsia"/>
          <w:sz w:val="28"/>
          <w:szCs w:val="28"/>
        </w:rPr>
        <w:pPrChange w:id="692" w:author="admin" w:date="2015-09-20T13:14:00Z">
          <w:pPr>
            <w:ind w:firstLine="570"/>
          </w:pPr>
        </w:pPrChange>
      </w:pPr>
      <w:r w:rsidRPr="00E950C3">
        <w:rPr>
          <w:rFonts w:ascii="华文楷体" w:eastAsia="华文楷体" w:hAnsi="华文楷体" w:hint="eastAsia"/>
          <w:sz w:val="28"/>
          <w:szCs w:val="28"/>
        </w:rPr>
        <w:t>【</w:t>
      </w:r>
      <w:r w:rsidRPr="00B61F77">
        <w:rPr>
          <w:rFonts w:asciiTheme="minorEastAsia" w:hAnsiTheme="minorEastAsia" w:hint="eastAsia"/>
          <w:sz w:val="28"/>
          <w:szCs w:val="28"/>
          <w:rPrChange w:id="693" w:author="admin" w:date="2015-09-20T17:05:00Z">
            <w:rPr>
              <w:rFonts w:ascii="华文楷体" w:eastAsia="华文楷体" w:hAnsi="华文楷体" w:hint="eastAsia"/>
              <w:sz w:val="28"/>
              <w:szCs w:val="28"/>
            </w:rPr>
          </w:rPrChange>
        </w:rPr>
        <w:t>从立为应成因的角度而言,尽管对方并未直接承认说有实法离一与多,但鉴于对方承认所遍实法,便可运用应成因来建立,故而除了此(离一多)因以外无需观待他因,致使对方不得不承认离一多因。</w:t>
      </w:r>
      <w:r w:rsidRPr="00E950C3">
        <w:rPr>
          <w:rFonts w:ascii="华文楷体" w:eastAsia="华文楷体" w:hAnsi="华文楷体" w:hint="eastAsia"/>
          <w:sz w:val="28"/>
          <w:szCs w:val="28"/>
        </w:rPr>
        <w:t>】</w:t>
      </w:r>
    </w:p>
    <w:p w:rsidR="00BD361B" w:rsidRDefault="00E950C3" w:rsidP="00D0119C">
      <w:pPr>
        <w:ind w:firstLine="570"/>
        <w:rPr>
          <w:ins w:id="694" w:author="admin" w:date="2015-09-20T17:07:00Z"/>
          <w:rFonts w:ascii="华文楷体" w:eastAsia="华文楷体" w:hAnsi="华文楷体" w:hint="eastAsia"/>
          <w:sz w:val="28"/>
          <w:szCs w:val="28"/>
        </w:rPr>
        <w:pPrChange w:id="695" w:author="admin" w:date="2015-09-20T13:14:00Z">
          <w:pPr>
            <w:ind w:firstLine="570"/>
          </w:pPr>
        </w:pPrChange>
      </w:pPr>
      <w:r w:rsidRPr="00E950C3">
        <w:rPr>
          <w:rFonts w:ascii="华文楷体" w:eastAsia="华文楷体" w:hAnsi="华文楷体" w:hint="eastAsia"/>
          <w:sz w:val="28"/>
          <w:szCs w:val="28"/>
        </w:rPr>
        <w:t>那么也就是说呢，所谓的这样一种应成因呢。他就是说有些是对方</w:t>
      </w:r>
      <w:proofErr w:type="gramStart"/>
      <w:r w:rsidRPr="00E950C3">
        <w:rPr>
          <w:rFonts w:ascii="华文楷体" w:eastAsia="华文楷体" w:hAnsi="华文楷体" w:hint="eastAsia"/>
          <w:sz w:val="28"/>
          <w:szCs w:val="28"/>
        </w:rPr>
        <w:t>直接承许的</w:t>
      </w:r>
      <w:proofErr w:type="gramEnd"/>
      <w:r w:rsidRPr="00E950C3">
        <w:rPr>
          <w:rFonts w:ascii="华文楷体" w:eastAsia="华文楷体" w:hAnsi="华文楷体" w:hint="eastAsia"/>
          <w:sz w:val="28"/>
          <w:szCs w:val="28"/>
        </w:rPr>
        <w:t>，对方</w:t>
      </w:r>
      <w:proofErr w:type="gramStart"/>
      <w:r w:rsidRPr="00E950C3">
        <w:rPr>
          <w:rFonts w:ascii="华文楷体" w:eastAsia="华文楷体" w:hAnsi="华文楷体" w:hint="eastAsia"/>
          <w:sz w:val="28"/>
          <w:szCs w:val="28"/>
        </w:rPr>
        <w:t>直接承许的</w:t>
      </w:r>
      <w:proofErr w:type="gramEnd"/>
      <w:r w:rsidRPr="00E950C3">
        <w:rPr>
          <w:rFonts w:ascii="华文楷体" w:eastAsia="华文楷体" w:hAnsi="华文楷体" w:hint="eastAsia"/>
          <w:sz w:val="28"/>
          <w:szCs w:val="28"/>
        </w:rPr>
        <w:t>这个因。就是说我们讲应成因的时候呢，对方他</w:t>
      </w:r>
      <w:proofErr w:type="gramStart"/>
      <w:r w:rsidRPr="00E950C3">
        <w:rPr>
          <w:rFonts w:ascii="华文楷体" w:eastAsia="华文楷体" w:hAnsi="华文楷体" w:hint="eastAsia"/>
          <w:sz w:val="28"/>
          <w:szCs w:val="28"/>
        </w:rPr>
        <w:t>一定要承许</w:t>
      </w:r>
      <w:proofErr w:type="gramEnd"/>
      <w:r w:rsidRPr="00E950C3">
        <w:rPr>
          <w:rFonts w:ascii="华文楷体" w:eastAsia="华文楷体" w:hAnsi="华文楷体" w:hint="eastAsia"/>
          <w:sz w:val="28"/>
          <w:szCs w:val="28"/>
        </w:rPr>
        <w:t>，就说是</w:t>
      </w:r>
      <w:proofErr w:type="gramStart"/>
      <w:r w:rsidRPr="00E950C3">
        <w:rPr>
          <w:rFonts w:ascii="华文楷体" w:eastAsia="华文楷体" w:hAnsi="华文楷体" w:hint="eastAsia"/>
          <w:sz w:val="28"/>
          <w:szCs w:val="28"/>
        </w:rPr>
        <w:t>说承许</w:t>
      </w:r>
      <w:proofErr w:type="gramEnd"/>
      <w:r w:rsidRPr="00E950C3">
        <w:rPr>
          <w:rFonts w:ascii="华文楷体" w:eastAsia="华文楷体" w:hAnsi="华文楷体" w:hint="eastAsia"/>
          <w:sz w:val="28"/>
          <w:szCs w:val="28"/>
        </w:rPr>
        <w:t>而立不许。那么就是这个所谓的</w:t>
      </w:r>
      <w:proofErr w:type="gramStart"/>
      <w:r w:rsidRPr="00E950C3">
        <w:rPr>
          <w:rFonts w:ascii="华文楷体" w:eastAsia="华文楷体" w:hAnsi="华文楷体" w:hint="eastAsia"/>
          <w:sz w:val="28"/>
          <w:szCs w:val="28"/>
        </w:rPr>
        <w:t>这个承许的</w:t>
      </w:r>
      <w:proofErr w:type="gramEnd"/>
      <w:r w:rsidRPr="00E950C3">
        <w:rPr>
          <w:rFonts w:ascii="华文楷体" w:eastAsia="华文楷体" w:hAnsi="华文楷体" w:hint="eastAsia"/>
          <w:sz w:val="28"/>
          <w:szCs w:val="28"/>
        </w:rPr>
        <w:t>因呢，有些是对方直接承认的，</w:t>
      </w:r>
      <w:proofErr w:type="gramStart"/>
      <w:r w:rsidRPr="00E950C3">
        <w:rPr>
          <w:rFonts w:ascii="华文楷体" w:eastAsia="华文楷体" w:hAnsi="华文楷体" w:hint="eastAsia"/>
          <w:sz w:val="28"/>
          <w:szCs w:val="28"/>
        </w:rPr>
        <w:t>有些呢虽然</w:t>
      </w:r>
      <w:proofErr w:type="gramEnd"/>
      <w:r w:rsidRPr="00E950C3">
        <w:rPr>
          <w:rFonts w:ascii="华文楷体" w:eastAsia="华文楷体" w:hAnsi="华文楷体" w:hint="eastAsia"/>
          <w:sz w:val="28"/>
          <w:szCs w:val="28"/>
        </w:rPr>
        <w:t>对方没有直接承认，但是</w:t>
      </w:r>
      <w:proofErr w:type="gramStart"/>
      <w:r w:rsidRPr="00E950C3">
        <w:rPr>
          <w:rFonts w:ascii="华文楷体" w:eastAsia="华文楷体" w:hAnsi="华文楷体" w:hint="eastAsia"/>
          <w:sz w:val="28"/>
          <w:szCs w:val="28"/>
        </w:rPr>
        <w:t>呢对方</w:t>
      </w:r>
      <w:proofErr w:type="gramEnd"/>
      <w:r w:rsidRPr="00E950C3">
        <w:rPr>
          <w:rFonts w:ascii="华文楷体" w:eastAsia="华文楷体" w:hAnsi="华文楷体" w:hint="eastAsia"/>
          <w:sz w:val="28"/>
          <w:szCs w:val="28"/>
        </w:rPr>
        <w:t>不得不承认的</w:t>
      </w:r>
      <w:del w:id="696" w:author="admin" w:date="2015-09-20T17:06:00Z">
        <w:r w:rsidRPr="00E950C3" w:rsidDel="00F1526B">
          <w:rPr>
            <w:rFonts w:ascii="华文楷体" w:eastAsia="华文楷体" w:hAnsi="华文楷体" w:hint="eastAsia"/>
            <w:sz w:val="28"/>
            <w:szCs w:val="28"/>
          </w:rPr>
          <w:delText>。</w:delText>
        </w:r>
      </w:del>
      <w:ins w:id="697" w:author="admin" w:date="2015-09-20T17:06:00Z">
        <w:r w:rsidR="00F1526B">
          <w:rPr>
            <w:rFonts w:ascii="华文楷体" w:eastAsia="华文楷体" w:hAnsi="华文楷体" w:hint="eastAsia"/>
            <w:sz w:val="28"/>
            <w:szCs w:val="28"/>
          </w:rPr>
          <w:t>，</w:t>
        </w:r>
      </w:ins>
      <w:r w:rsidRPr="00E950C3">
        <w:rPr>
          <w:rFonts w:ascii="华文楷体" w:eastAsia="华文楷体" w:hAnsi="华文楷体" w:hint="eastAsia"/>
          <w:sz w:val="28"/>
          <w:szCs w:val="28"/>
        </w:rPr>
        <w:t>有这两种。而我们现在使用呢就可以用第二种、</w:t>
      </w:r>
      <w:proofErr w:type="gramStart"/>
      <w:r w:rsidRPr="00E950C3">
        <w:rPr>
          <w:rFonts w:ascii="华文楷体" w:eastAsia="华文楷体" w:hAnsi="华文楷体" w:hint="eastAsia"/>
          <w:sz w:val="28"/>
          <w:szCs w:val="28"/>
        </w:rPr>
        <w:t>就虽然</w:t>
      </w:r>
      <w:proofErr w:type="gramEnd"/>
      <w:r w:rsidRPr="00E950C3">
        <w:rPr>
          <w:rFonts w:ascii="华文楷体" w:eastAsia="华文楷体" w:hAnsi="华文楷体" w:hint="eastAsia"/>
          <w:sz w:val="28"/>
          <w:szCs w:val="28"/>
        </w:rPr>
        <w:t>对方没有直接承认，但是通过观察完之后呢，对方不得不承认离一多因，这样一种因。所以也是一种这个</w:t>
      </w:r>
      <w:proofErr w:type="gramStart"/>
      <w:r w:rsidRPr="00E950C3">
        <w:rPr>
          <w:rFonts w:ascii="华文楷体" w:eastAsia="华文楷体" w:hAnsi="华文楷体" w:hint="eastAsia"/>
          <w:sz w:val="28"/>
          <w:szCs w:val="28"/>
        </w:rPr>
        <w:t>说承许</w:t>
      </w:r>
      <w:proofErr w:type="gramEnd"/>
      <w:r w:rsidRPr="00E950C3">
        <w:rPr>
          <w:rFonts w:ascii="华文楷体" w:eastAsia="华文楷体" w:hAnsi="华文楷体" w:hint="eastAsia"/>
          <w:sz w:val="28"/>
          <w:szCs w:val="28"/>
        </w:rPr>
        <w:t>而立不许</w:t>
      </w:r>
      <w:ins w:id="698" w:author="admin" w:date="2015-09-20T17:06:00Z">
        <w:r w:rsidR="000D7C1E">
          <w:rPr>
            <w:rFonts w:ascii="华文楷体" w:eastAsia="华文楷体" w:hAnsi="华文楷体" w:hint="eastAsia"/>
            <w:sz w:val="28"/>
            <w:szCs w:val="28"/>
          </w:rPr>
          <w:t>，</w:t>
        </w:r>
      </w:ins>
      <w:del w:id="699" w:author="admin" w:date="2015-09-20T17:06:00Z">
        <w:r w:rsidRPr="00E950C3" w:rsidDel="000D7C1E">
          <w:rPr>
            <w:rFonts w:ascii="华文楷体" w:eastAsia="华文楷体" w:hAnsi="华文楷体" w:hint="eastAsia"/>
            <w:sz w:val="28"/>
            <w:szCs w:val="28"/>
          </w:rPr>
          <w:delText>。</w:delText>
        </w:r>
      </w:del>
      <w:r w:rsidRPr="00E950C3">
        <w:rPr>
          <w:rFonts w:ascii="华文楷体" w:eastAsia="华文楷体" w:hAnsi="华文楷体" w:hint="eastAsia"/>
          <w:sz w:val="28"/>
          <w:szCs w:val="28"/>
        </w:rPr>
        <w:t>这个应成因的法相在这个上面可以安立的</w:t>
      </w:r>
      <w:del w:id="700" w:author="admin" w:date="2015-09-20T17:06:00Z">
        <w:r w:rsidRPr="00E950C3" w:rsidDel="000D7C1E">
          <w:rPr>
            <w:rFonts w:ascii="华文楷体" w:eastAsia="华文楷体" w:hAnsi="华文楷体" w:hint="eastAsia"/>
            <w:sz w:val="28"/>
            <w:szCs w:val="28"/>
          </w:rPr>
          <w:delText>，</w:delText>
        </w:r>
      </w:del>
      <w:ins w:id="701" w:author="admin" w:date="2015-09-20T17:06:00Z">
        <w:r w:rsidR="000D7C1E">
          <w:rPr>
            <w:rFonts w:ascii="华文楷体" w:eastAsia="华文楷体" w:hAnsi="华文楷体" w:hint="eastAsia"/>
            <w:sz w:val="28"/>
            <w:szCs w:val="28"/>
          </w:rPr>
          <w:t>。</w:t>
        </w:r>
      </w:ins>
    </w:p>
    <w:p w:rsidR="00BD361B" w:rsidRDefault="00E950C3" w:rsidP="00D0119C">
      <w:pPr>
        <w:ind w:firstLine="570"/>
        <w:rPr>
          <w:ins w:id="702" w:author="admin" w:date="2015-09-20T17:08:00Z"/>
          <w:rFonts w:ascii="华文楷体" w:eastAsia="华文楷体" w:hAnsi="华文楷体" w:hint="eastAsia"/>
          <w:sz w:val="28"/>
          <w:szCs w:val="28"/>
        </w:rPr>
        <w:pPrChange w:id="703" w:author="admin" w:date="2015-09-20T13:14:00Z">
          <w:pPr>
            <w:ind w:firstLine="570"/>
          </w:pPr>
        </w:pPrChange>
      </w:pPr>
      <w:r w:rsidRPr="00E950C3">
        <w:rPr>
          <w:rFonts w:ascii="华文楷体" w:eastAsia="华文楷体" w:hAnsi="华文楷体" w:hint="eastAsia"/>
          <w:sz w:val="28"/>
          <w:szCs w:val="28"/>
        </w:rPr>
        <w:t>那么怎么样安立的呢</w:t>
      </w:r>
      <w:del w:id="704" w:author="admin" w:date="2015-09-20T17:06:00Z">
        <w:r w:rsidRPr="00E950C3" w:rsidDel="000D7C1E">
          <w:rPr>
            <w:rFonts w:ascii="华文楷体" w:eastAsia="华文楷体" w:hAnsi="华文楷体" w:hint="eastAsia"/>
            <w:sz w:val="28"/>
            <w:szCs w:val="28"/>
          </w:rPr>
          <w:delText>。</w:delText>
        </w:r>
      </w:del>
      <w:ins w:id="705" w:author="admin" w:date="2015-09-20T17:06:00Z">
        <w:r w:rsidR="000D7C1E">
          <w:rPr>
            <w:rFonts w:ascii="华文楷体" w:eastAsia="华文楷体" w:hAnsi="华文楷体" w:hint="eastAsia"/>
            <w:sz w:val="28"/>
            <w:szCs w:val="28"/>
          </w:rPr>
          <w:t>？</w:t>
        </w:r>
      </w:ins>
      <w:r w:rsidRPr="00E950C3">
        <w:rPr>
          <w:rFonts w:ascii="华文楷体" w:eastAsia="华文楷体" w:hAnsi="华文楷体" w:hint="eastAsia"/>
          <w:sz w:val="28"/>
          <w:szCs w:val="28"/>
        </w:rPr>
        <w:t>尽管对方并未直接承认说有</w:t>
      </w:r>
      <w:proofErr w:type="gramStart"/>
      <w:r w:rsidRPr="00E950C3">
        <w:rPr>
          <w:rFonts w:ascii="华文楷体" w:eastAsia="华文楷体" w:hAnsi="华文楷体" w:hint="eastAsia"/>
          <w:sz w:val="28"/>
          <w:szCs w:val="28"/>
        </w:rPr>
        <w:t>实法离一</w:t>
      </w:r>
      <w:proofErr w:type="gramEnd"/>
      <w:r w:rsidRPr="00E950C3">
        <w:rPr>
          <w:rFonts w:ascii="华文楷体" w:eastAsia="华文楷体" w:hAnsi="华文楷体" w:hint="eastAsia"/>
          <w:sz w:val="28"/>
          <w:szCs w:val="28"/>
        </w:rPr>
        <w:t>、离多。对方是没有承认的，如果你承认离一多故，离一多故应成无自性。像这样的话就说是这个，这个方面就可以安立的。当然对方没有</w:t>
      </w:r>
      <w:r w:rsidRPr="00E950C3">
        <w:rPr>
          <w:rFonts w:ascii="华文楷体" w:eastAsia="华文楷体" w:hAnsi="华文楷体" w:hint="eastAsia"/>
          <w:sz w:val="28"/>
          <w:szCs w:val="28"/>
        </w:rPr>
        <w:lastRenderedPageBreak/>
        <w:t>直接说</w:t>
      </w:r>
      <w:proofErr w:type="gramStart"/>
      <w:r w:rsidRPr="00E950C3">
        <w:rPr>
          <w:rFonts w:ascii="华文楷体" w:eastAsia="华文楷体" w:hAnsi="华文楷体" w:hint="eastAsia"/>
          <w:sz w:val="28"/>
          <w:szCs w:val="28"/>
        </w:rPr>
        <w:t>有实法是</w:t>
      </w:r>
      <w:proofErr w:type="gramEnd"/>
      <w:r w:rsidRPr="00E950C3">
        <w:rPr>
          <w:rFonts w:ascii="华文楷体" w:eastAsia="华文楷体" w:hAnsi="华文楷体" w:hint="eastAsia"/>
          <w:sz w:val="28"/>
          <w:szCs w:val="28"/>
        </w:rPr>
        <w:t>离一多的，离一多故这个方面没有承许。但是鉴于对方承认</w:t>
      </w:r>
      <w:proofErr w:type="gramStart"/>
      <w:r w:rsidRPr="00E950C3">
        <w:rPr>
          <w:rFonts w:ascii="华文楷体" w:eastAsia="华文楷体" w:hAnsi="华文楷体" w:hint="eastAsia"/>
          <w:sz w:val="28"/>
          <w:szCs w:val="28"/>
        </w:rPr>
        <w:t>所遍实法</w:t>
      </w:r>
      <w:proofErr w:type="gramEnd"/>
      <w:r w:rsidRPr="00E950C3">
        <w:rPr>
          <w:rFonts w:ascii="华文楷体" w:eastAsia="华文楷体" w:hAnsi="华文楷体" w:hint="eastAsia"/>
          <w:sz w:val="28"/>
          <w:szCs w:val="28"/>
        </w:rPr>
        <w:t>。但是</w:t>
      </w:r>
      <w:proofErr w:type="gramStart"/>
      <w:r w:rsidRPr="00E950C3">
        <w:rPr>
          <w:rFonts w:ascii="华文楷体" w:eastAsia="华文楷体" w:hAnsi="华文楷体" w:hint="eastAsia"/>
          <w:sz w:val="28"/>
          <w:szCs w:val="28"/>
        </w:rPr>
        <w:t>呢对方</w:t>
      </w:r>
      <w:proofErr w:type="gramEnd"/>
      <w:r w:rsidRPr="00E950C3">
        <w:rPr>
          <w:rFonts w:ascii="华文楷体" w:eastAsia="华文楷体" w:hAnsi="华文楷体" w:hint="eastAsia"/>
          <w:sz w:val="28"/>
          <w:szCs w:val="28"/>
        </w:rPr>
        <w:t>承认这个</w:t>
      </w:r>
      <w:proofErr w:type="gramStart"/>
      <w:r w:rsidRPr="00E950C3">
        <w:rPr>
          <w:rFonts w:ascii="华文楷体" w:eastAsia="华文楷体" w:hAnsi="华文楷体" w:hint="eastAsia"/>
          <w:sz w:val="28"/>
          <w:szCs w:val="28"/>
        </w:rPr>
        <w:t>所遍实法</w:t>
      </w:r>
      <w:proofErr w:type="gramEnd"/>
      <w:r w:rsidRPr="00E950C3">
        <w:rPr>
          <w:rFonts w:ascii="华文楷体" w:eastAsia="华文楷体" w:hAnsi="华文楷体" w:hint="eastAsia"/>
          <w:sz w:val="28"/>
          <w:szCs w:val="28"/>
        </w:rPr>
        <w:t>的。那么如果你</w:t>
      </w:r>
      <w:proofErr w:type="gramStart"/>
      <w:r w:rsidRPr="00E950C3">
        <w:rPr>
          <w:rFonts w:ascii="华文楷体" w:eastAsia="华文楷体" w:hAnsi="华文楷体" w:hint="eastAsia"/>
          <w:sz w:val="28"/>
          <w:szCs w:val="28"/>
        </w:rPr>
        <w:t>承许所遍实法</w:t>
      </w:r>
      <w:proofErr w:type="gramEnd"/>
      <w:r w:rsidRPr="00E950C3">
        <w:rPr>
          <w:rFonts w:ascii="华文楷体" w:eastAsia="华文楷体" w:hAnsi="华文楷体" w:hint="eastAsia"/>
          <w:sz w:val="28"/>
          <w:szCs w:val="28"/>
        </w:rPr>
        <w:t>，那么能</w:t>
      </w:r>
      <w:proofErr w:type="gramStart"/>
      <w:r w:rsidRPr="00E950C3">
        <w:rPr>
          <w:rFonts w:ascii="华文楷体" w:eastAsia="华文楷体" w:hAnsi="华文楷体" w:hint="eastAsia"/>
          <w:sz w:val="28"/>
          <w:szCs w:val="28"/>
        </w:rPr>
        <w:t>遍方面</w:t>
      </w:r>
      <w:proofErr w:type="gramEnd"/>
      <w:r w:rsidRPr="00E950C3">
        <w:rPr>
          <w:rFonts w:ascii="华文楷体" w:eastAsia="华文楷体" w:hAnsi="华文楷体" w:hint="eastAsia"/>
          <w:sz w:val="28"/>
          <w:szCs w:val="28"/>
        </w:rPr>
        <w:t>你不得不承认了。能</w:t>
      </w:r>
      <w:proofErr w:type="gramStart"/>
      <w:r w:rsidRPr="00E950C3">
        <w:rPr>
          <w:rFonts w:ascii="华文楷体" w:eastAsia="华文楷体" w:hAnsi="华文楷体" w:hint="eastAsia"/>
          <w:sz w:val="28"/>
          <w:szCs w:val="28"/>
        </w:rPr>
        <w:t>遍方面</w:t>
      </w:r>
      <w:proofErr w:type="gramEnd"/>
      <w:r w:rsidRPr="00E950C3">
        <w:rPr>
          <w:rFonts w:ascii="华文楷体" w:eastAsia="华文楷体" w:hAnsi="华文楷体" w:hint="eastAsia"/>
          <w:sz w:val="28"/>
          <w:szCs w:val="28"/>
        </w:rPr>
        <w:t>你不得不承认。前面我们讲过了就是说离一多这个方面是它的能遍。离一多是它的能遍。那么就是说是一切的这些法呢，其他的一些，其他的一些这个</w:t>
      </w:r>
      <w:proofErr w:type="gramStart"/>
      <w:r w:rsidRPr="00E950C3">
        <w:rPr>
          <w:rFonts w:ascii="华文楷体" w:eastAsia="华文楷体" w:hAnsi="华文楷体" w:hint="eastAsia"/>
          <w:sz w:val="28"/>
          <w:szCs w:val="28"/>
        </w:rPr>
        <w:t>有实法是它</w:t>
      </w:r>
      <w:proofErr w:type="gramEnd"/>
      <w:r w:rsidRPr="00E950C3">
        <w:rPr>
          <w:rFonts w:ascii="华文楷体" w:eastAsia="华文楷体" w:hAnsi="华文楷体" w:hint="eastAsia"/>
          <w:sz w:val="28"/>
          <w:szCs w:val="28"/>
        </w:rPr>
        <w:t>的所遍，是所遍。那么对方呢是承认</w:t>
      </w:r>
      <w:proofErr w:type="gramStart"/>
      <w:r w:rsidRPr="00E950C3">
        <w:rPr>
          <w:rFonts w:ascii="华文楷体" w:eastAsia="华文楷体" w:hAnsi="华文楷体" w:hint="eastAsia"/>
          <w:sz w:val="28"/>
          <w:szCs w:val="28"/>
        </w:rPr>
        <w:t>所遍实法</w:t>
      </w:r>
      <w:proofErr w:type="gramEnd"/>
      <w:r w:rsidRPr="00E950C3">
        <w:rPr>
          <w:rFonts w:ascii="华文楷体" w:eastAsia="华文楷体" w:hAnsi="华文楷体" w:hint="eastAsia"/>
          <w:sz w:val="28"/>
          <w:szCs w:val="28"/>
        </w:rPr>
        <w:t>的。比如说下面这个比喻当中，</w:t>
      </w:r>
      <w:proofErr w:type="gramStart"/>
      <w:r w:rsidRPr="00E950C3">
        <w:rPr>
          <w:rFonts w:ascii="华文楷体" w:eastAsia="华文楷体" w:hAnsi="华文楷体" w:hint="eastAsia"/>
          <w:sz w:val="28"/>
          <w:szCs w:val="28"/>
        </w:rPr>
        <w:t>这个所遍当中</w:t>
      </w:r>
      <w:proofErr w:type="gramEnd"/>
      <w:r w:rsidRPr="00E950C3">
        <w:rPr>
          <w:rFonts w:ascii="华文楷体" w:eastAsia="华文楷体" w:hAnsi="华文楷体" w:hint="eastAsia"/>
          <w:sz w:val="28"/>
          <w:szCs w:val="28"/>
        </w:rPr>
        <w:t>就是讲，就金瓶是瓶的所遍，金瓶是瓶的所遍。所以说如果</w:t>
      </w:r>
      <w:proofErr w:type="gramStart"/>
      <w:r w:rsidRPr="00E950C3">
        <w:rPr>
          <w:rFonts w:ascii="华文楷体" w:eastAsia="华文楷体" w:hAnsi="华文楷体" w:hint="eastAsia"/>
          <w:sz w:val="28"/>
          <w:szCs w:val="28"/>
        </w:rPr>
        <w:t>你承许这样</w:t>
      </w:r>
      <w:proofErr w:type="gramEnd"/>
      <w:r w:rsidRPr="00E950C3">
        <w:rPr>
          <w:rFonts w:ascii="华文楷体" w:eastAsia="华文楷体" w:hAnsi="华文楷体" w:hint="eastAsia"/>
          <w:sz w:val="28"/>
          <w:szCs w:val="28"/>
        </w:rPr>
        <w:t>一种这个金瓶，如果是实有的话，那么它的能遍，瓶子呢是肯定是实有，肯定是实有。所以像这样的话就讲到的时候呢。对方</w:t>
      </w:r>
      <w:proofErr w:type="gramStart"/>
      <w:r w:rsidRPr="00E950C3">
        <w:rPr>
          <w:rFonts w:ascii="华文楷体" w:eastAsia="华文楷体" w:hAnsi="华文楷体" w:hint="eastAsia"/>
          <w:sz w:val="28"/>
          <w:szCs w:val="28"/>
        </w:rPr>
        <w:t>承许所遍实法</w:t>
      </w:r>
      <w:proofErr w:type="gramEnd"/>
      <w:r w:rsidRPr="00E950C3">
        <w:rPr>
          <w:rFonts w:ascii="华文楷体" w:eastAsia="华文楷体" w:hAnsi="华文楷体" w:hint="eastAsia"/>
          <w:sz w:val="28"/>
          <w:szCs w:val="28"/>
        </w:rPr>
        <w:t>，所以说他也必须</w:t>
      </w:r>
      <w:proofErr w:type="gramStart"/>
      <w:r w:rsidRPr="00E950C3">
        <w:rPr>
          <w:rFonts w:ascii="华文楷体" w:eastAsia="华文楷体" w:hAnsi="华文楷体" w:hint="eastAsia"/>
          <w:sz w:val="28"/>
          <w:szCs w:val="28"/>
        </w:rPr>
        <w:t>要承许</w:t>
      </w:r>
      <w:proofErr w:type="gramEnd"/>
      <w:r w:rsidRPr="00E950C3">
        <w:rPr>
          <w:rFonts w:ascii="华文楷体" w:eastAsia="华文楷体" w:hAnsi="华文楷体" w:hint="eastAsia"/>
          <w:sz w:val="28"/>
          <w:szCs w:val="28"/>
        </w:rPr>
        <w:t>能遍。</w:t>
      </w:r>
    </w:p>
    <w:p w:rsidR="003925FB" w:rsidRDefault="00E950C3" w:rsidP="00D0119C">
      <w:pPr>
        <w:ind w:firstLine="570"/>
        <w:rPr>
          <w:ins w:id="706" w:author="admin" w:date="2015-09-20T17:10:00Z"/>
          <w:rFonts w:ascii="华文楷体" w:eastAsia="华文楷体" w:hAnsi="华文楷体" w:hint="eastAsia"/>
          <w:sz w:val="28"/>
          <w:szCs w:val="28"/>
        </w:rPr>
        <w:pPrChange w:id="707" w:author="admin" w:date="2015-09-20T13:14:00Z">
          <w:pPr>
            <w:ind w:firstLine="570"/>
          </w:pPr>
        </w:pPrChange>
      </w:pPr>
      <w:r w:rsidRPr="00E950C3">
        <w:rPr>
          <w:rFonts w:ascii="华文楷体" w:eastAsia="华文楷体" w:hAnsi="华文楷体" w:hint="eastAsia"/>
          <w:sz w:val="28"/>
          <w:szCs w:val="28"/>
        </w:rPr>
        <w:t>那么如果你</w:t>
      </w:r>
      <w:proofErr w:type="gramStart"/>
      <w:r w:rsidRPr="00E950C3">
        <w:rPr>
          <w:rFonts w:ascii="华文楷体" w:eastAsia="华文楷体" w:hAnsi="华文楷体" w:hint="eastAsia"/>
          <w:sz w:val="28"/>
          <w:szCs w:val="28"/>
        </w:rPr>
        <w:t>承许所遍实法</w:t>
      </w:r>
      <w:proofErr w:type="gramEnd"/>
      <w:r w:rsidRPr="00E950C3">
        <w:rPr>
          <w:rFonts w:ascii="华文楷体" w:eastAsia="华文楷体" w:hAnsi="华文楷体" w:hint="eastAsia"/>
          <w:sz w:val="28"/>
          <w:szCs w:val="28"/>
        </w:rPr>
        <w:t>，就可以使用应成因来建立了，就可以使用应成因。那么就是说怎么样来使用应成因呢</w:t>
      </w:r>
      <w:del w:id="708" w:author="admin" w:date="2015-09-20T17:08:00Z">
        <w:r w:rsidRPr="00E950C3" w:rsidDel="00BD361B">
          <w:rPr>
            <w:rFonts w:ascii="华文楷体" w:eastAsia="华文楷体" w:hAnsi="华文楷体" w:hint="eastAsia"/>
            <w:sz w:val="28"/>
            <w:szCs w:val="28"/>
          </w:rPr>
          <w:delText>，</w:delText>
        </w:r>
      </w:del>
      <w:ins w:id="709" w:author="admin" w:date="2015-09-20T17:08:00Z">
        <w:r w:rsidR="00BD361B">
          <w:rPr>
            <w:rFonts w:ascii="华文楷体" w:eastAsia="华文楷体" w:hAnsi="华文楷体" w:hint="eastAsia"/>
            <w:sz w:val="28"/>
            <w:szCs w:val="28"/>
          </w:rPr>
          <w:t>？</w:t>
        </w:r>
      </w:ins>
      <w:r w:rsidRPr="00E950C3">
        <w:rPr>
          <w:rFonts w:ascii="华文楷体" w:eastAsia="华文楷体" w:hAnsi="华文楷体" w:hint="eastAsia"/>
          <w:sz w:val="28"/>
          <w:szCs w:val="28"/>
        </w:rPr>
        <w:t>到底怎么样使用应成因</w:t>
      </w:r>
      <w:del w:id="710" w:author="admin" w:date="2015-09-20T17:08:00Z">
        <w:r w:rsidRPr="00E950C3" w:rsidDel="00BD361B">
          <w:rPr>
            <w:rFonts w:ascii="华文楷体" w:eastAsia="华文楷体" w:hAnsi="华文楷体" w:hint="eastAsia"/>
            <w:sz w:val="28"/>
            <w:szCs w:val="28"/>
          </w:rPr>
          <w:delText>。</w:delText>
        </w:r>
      </w:del>
      <w:ins w:id="711" w:author="admin" w:date="2015-09-20T17:08:00Z">
        <w:r w:rsidR="00BD361B">
          <w:rPr>
            <w:rFonts w:ascii="华文楷体" w:eastAsia="华文楷体" w:hAnsi="华文楷体" w:hint="eastAsia"/>
            <w:sz w:val="28"/>
            <w:szCs w:val="28"/>
          </w:rPr>
          <w:t>？</w:t>
        </w:r>
      </w:ins>
      <w:r w:rsidRPr="00E950C3">
        <w:rPr>
          <w:rFonts w:ascii="华文楷体" w:eastAsia="华文楷体" w:hAnsi="华文楷体" w:hint="eastAsia"/>
          <w:sz w:val="28"/>
          <w:szCs w:val="28"/>
        </w:rPr>
        <w:t>实际上就是说这个，就是说这样一种这个实法，如果</w:t>
      </w:r>
      <w:proofErr w:type="gramStart"/>
      <w:r w:rsidRPr="00E950C3">
        <w:rPr>
          <w:rFonts w:ascii="华文楷体" w:eastAsia="华文楷体" w:hAnsi="华文楷体" w:hint="eastAsia"/>
          <w:sz w:val="28"/>
          <w:szCs w:val="28"/>
        </w:rPr>
        <w:t>承许这个实法</w:t>
      </w:r>
      <w:proofErr w:type="gramEnd"/>
      <w:r w:rsidRPr="00E950C3">
        <w:rPr>
          <w:rFonts w:ascii="华文楷体" w:eastAsia="华文楷体" w:hAnsi="华文楷体" w:hint="eastAsia"/>
          <w:sz w:val="28"/>
          <w:szCs w:val="28"/>
        </w:rPr>
        <w:t>呢，那你只能在这里面选一个。你是选</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还是选多。</w:t>
      </w:r>
      <w:proofErr w:type="gramStart"/>
      <w:r w:rsidRPr="00E950C3">
        <w:rPr>
          <w:rFonts w:ascii="华文楷体" w:eastAsia="华文楷体" w:hAnsi="华文楷体" w:hint="eastAsia"/>
          <w:sz w:val="28"/>
          <w:szCs w:val="28"/>
        </w:rPr>
        <w:t>因为实法的话</w:t>
      </w:r>
      <w:proofErr w:type="gramEnd"/>
      <w:r w:rsidRPr="00E950C3">
        <w:rPr>
          <w:rFonts w:ascii="华文楷体" w:eastAsia="华文楷体" w:hAnsi="华文楷体" w:hint="eastAsia"/>
          <w:sz w:val="28"/>
          <w:szCs w:val="28"/>
        </w:rPr>
        <w:t>就是说所有</w:t>
      </w:r>
      <w:proofErr w:type="gramStart"/>
      <w:r w:rsidRPr="00E950C3">
        <w:rPr>
          <w:rFonts w:ascii="华文楷体" w:eastAsia="华文楷体" w:hAnsi="华文楷体" w:hint="eastAsia"/>
          <w:sz w:val="28"/>
          <w:szCs w:val="28"/>
        </w:rPr>
        <w:t>的实法名言</w:t>
      </w:r>
      <w:proofErr w:type="gramEnd"/>
      <w:r w:rsidRPr="00E950C3">
        <w:rPr>
          <w:rFonts w:ascii="华文楷体" w:eastAsia="华文楷体" w:hAnsi="华文楷体" w:hint="eastAsia"/>
          <w:sz w:val="28"/>
          <w:szCs w:val="28"/>
        </w:rPr>
        <w:t>当中，反正是一，要不然就是</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，要不然就是多</w:t>
      </w:r>
      <w:del w:id="712" w:author="admin" w:date="2015-09-20T17:08:00Z">
        <w:r w:rsidRPr="00E950C3" w:rsidDel="00437578">
          <w:rPr>
            <w:rFonts w:ascii="华文楷体" w:eastAsia="华文楷体" w:hAnsi="华文楷体" w:hint="eastAsia"/>
            <w:sz w:val="28"/>
            <w:szCs w:val="28"/>
          </w:rPr>
          <w:delText>。</w:delText>
        </w:r>
      </w:del>
      <w:ins w:id="713" w:author="admin" w:date="2015-09-20T17:08:00Z">
        <w:r w:rsidR="00437578">
          <w:rPr>
            <w:rFonts w:ascii="华文楷体" w:eastAsia="华文楷体" w:hAnsi="华文楷体" w:hint="eastAsia"/>
            <w:sz w:val="28"/>
            <w:szCs w:val="28"/>
          </w:rPr>
          <w:t>，</w:t>
        </w:r>
      </w:ins>
      <w:r w:rsidRPr="00E950C3">
        <w:rPr>
          <w:rFonts w:ascii="华文楷体" w:eastAsia="华文楷体" w:hAnsi="华文楷体" w:hint="eastAsia"/>
          <w:sz w:val="28"/>
          <w:szCs w:val="28"/>
        </w:rPr>
        <w:t>你肯定必须</w:t>
      </w:r>
      <w:proofErr w:type="gramStart"/>
      <w:r w:rsidRPr="00E950C3">
        <w:rPr>
          <w:rFonts w:ascii="华文楷体" w:eastAsia="华文楷体" w:hAnsi="华文楷体" w:hint="eastAsia"/>
          <w:sz w:val="28"/>
          <w:szCs w:val="28"/>
        </w:rPr>
        <w:t>要承许</w:t>
      </w:r>
      <w:proofErr w:type="gramEnd"/>
      <w:r w:rsidRPr="00E950C3">
        <w:rPr>
          <w:rFonts w:ascii="华文楷体" w:eastAsia="华文楷体" w:hAnsi="华文楷体" w:hint="eastAsia"/>
          <w:sz w:val="28"/>
          <w:szCs w:val="28"/>
        </w:rPr>
        <w:t>你这个法的。所以如果</w:t>
      </w:r>
      <w:proofErr w:type="gramStart"/>
      <w:r w:rsidRPr="00E950C3">
        <w:rPr>
          <w:rFonts w:ascii="华文楷体" w:eastAsia="华文楷体" w:hAnsi="华文楷体" w:hint="eastAsia"/>
          <w:sz w:val="28"/>
          <w:szCs w:val="28"/>
        </w:rPr>
        <w:t>你对方承许所遍实法</w:t>
      </w:r>
      <w:proofErr w:type="gramEnd"/>
      <w:r w:rsidRPr="00E950C3">
        <w:rPr>
          <w:rFonts w:ascii="华文楷体" w:eastAsia="华文楷体" w:hAnsi="华文楷体" w:hint="eastAsia"/>
          <w:sz w:val="28"/>
          <w:szCs w:val="28"/>
        </w:rPr>
        <w:t>，这个里面就会出问题。你</w:t>
      </w:r>
      <w:proofErr w:type="gramStart"/>
      <w:r w:rsidRPr="00E950C3">
        <w:rPr>
          <w:rFonts w:ascii="华文楷体" w:eastAsia="华文楷体" w:hAnsi="华文楷体" w:hint="eastAsia"/>
          <w:sz w:val="28"/>
          <w:szCs w:val="28"/>
        </w:rPr>
        <w:t>承许所遍实法那</w:t>
      </w:r>
      <w:proofErr w:type="gramEnd"/>
      <w:r w:rsidRPr="00E950C3">
        <w:rPr>
          <w:rFonts w:ascii="华文楷体" w:eastAsia="华文楷体" w:hAnsi="华文楷体" w:hint="eastAsia"/>
          <w:sz w:val="28"/>
          <w:szCs w:val="28"/>
        </w:rPr>
        <w:t>肯定必须</w:t>
      </w:r>
      <w:proofErr w:type="gramStart"/>
      <w:r w:rsidRPr="00E950C3">
        <w:rPr>
          <w:rFonts w:ascii="华文楷体" w:eastAsia="华文楷体" w:hAnsi="华文楷体" w:hint="eastAsia"/>
          <w:sz w:val="28"/>
          <w:szCs w:val="28"/>
        </w:rPr>
        <w:t>要承许</w:t>
      </w:r>
      <w:proofErr w:type="gramEnd"/>
      <w:r w:rsidRPr="00E950C3">
        <w:rPr>
          <w:rFonts w:ascii="华文楷体" w:eastAsia="华文楷体" w:hAnsi="华文楷体" w:hint="eastAsia"/>
          <w:sz w:val="28"/>
          <w:szCs w:val="28"/>
        </w:rPr>
        <w:t>能遍，能遍就是离一多，能遍就是离一多。</w:t>
      </w:r>
    </w:p>
    <w:p w:rsidR="003B6E21" w:rsidRDefault="00E950C3" w:rsidP="003925FB">
      <w:pPr>
        <w:ind w:firstLine="570"/>
        <w:rPr>
          <w:ins w:id="714" w:author="admin" w:date="2015-09-20T17:17:00Z"/>
          <w:rFonts w:ascii="华文楷体" w:eastAsia="华文楷体" w:hAnsi="华文楷体" w:hint="eastAsia"/>
          <w:sz w:val="28"/>
          <w:szCs w:val="28"/>
        </w:rPr>
        <w:pPrChange w:id="715" w:author="admin" w:date="2015-09-20T17:13:00Z">
          <w:pPr>
            <w:ind w:firstLine="570"/>
          </w:pPr>
        </w:pPrChange>
      </w:pPr>
      <w:r w:rsidRPr="00E950C3">
        <w:rPr>
          <w:rFonts w:ascii="华文楷体" w:eastAsia="华文楷体" w:hAnsi="华文楷体" w:hint="eastAsia"/>
          <w:sz w:val="28"/>
          <w:szCs w:val="28"/>
        </w:rPr>
        <w:t>所以说是这个地方，这个时候</w:t>
      </w:r>
      <w:proofErr w:type="gramStart"/>
      <w:r w:rsidRPr="00E950C3">
        <w:rPr>
          <w:rFonts w:ascii="华文楷体" w:eastAsia="华文楷体" w:hAnsi="华文楷体" w:hint="eastAsia"/>
          <w:sz w:val="28"/>
          <w:szCs w:val="28"/>
        </w:rPr>
        <w:t>你承许你的实法</w:t>
      </w:r>
      <w:proofErr w:type="gramEnd"/>
      <w:del w:id="716" w:author="admin" w:date="2015-09-20T17:09:00Z">
        <w:r w:rsidRPr="00E950C3" w:rsidDel="00401AAD">
          <w:rPr>
            <w:rFonts w:ascii="华文楷体" w:eastAsia="华文楷体" w:hAnsi="华文楷体" w:hint="eastAsia"/>
            <w:sz w:val="28"/>
            <w:szCs w:val="28"/>
          </w:rPr>
          <w:delText>，</w:delText>
        </w:r>
      </w:del>
      <w:ins w:id="717" w:author="admin" w:date="2015-09-20T17:09:00Z">
        <w:r w:rsidR="00401AAD">
          <w:rPr>
            <w:rFonts w:ascii="华文楷体" w:eastAsia="华文楷体" w:hAnsi="华文楷体" w:hint="eastAsia"/>
            <w:sz w:val="28"/>
            <w:szCs w:val="28"/>
          </w:rPr>
          <w:t>。</w:t>
        </w:r>
      </w:ins>
      <w:r w:rsidRPr="00E950C3">
        <w:rPr>
          <w:rFonts w:ascii="华文楷体" w:eastAsia="华文楷体" w:hAnsi="华文楷体" w:hint="eastAsia"/>
          <w:sz w:val="28"/>
          <w:szCs w:val="28"/>
        </w:rPr>
        <w:t>你</w:t>
      </w:r>
      <w:proofErr w:type="gramStart"/>
      <w:r w:rsidRPr="00E950C3">
        <w:rPr>
          <w:rFonts w:ascii="华文楷体" w:eastAsia="华文楷体" w:hAnsi="华文楷体" w:hint="eastAsia"/>
          <w:sz w:val="28"/>
          <w:szCs w:val="28"/>
        </w:rPr>
        <w:t>承许实法</w:t>
      </w:r>
      <w:proofErr w:type="gramEnd"/>
      <w:r w:rsidRPr="00E950C3">
        <w:rPr>
          <w:rFonts w:ascii="华文楷体" w:eastAsia="华文楷体" w:hAnsi="华文楷体" w:hint="eastAsia"/>
          <w:sz w:val="28"/>
          <w:szCs w:val="28"/>
        </w:rPr>
        <w:t>之后呢，你是承许</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还是</w:t>
      </w:r>
      <w:proofErr w:type="gramStart"/>
      <w:r w:rsidRPr="00E950C3">
        <w:rPr>
          <w:rFonts w:ascii="华文楷体" w:eastAsia="华文楷体" w:hAnsi="华文楷体" w:hint="eastAsia"/>
          <w:sz w:val="28"/>
          <w:szCs w:val="28"/>
        </w:rPr>
        <w:t>承许多</w:t>
      </w:r>
      <w:proofErr w:type="gramEnd"/>
      <w:r w:rsidRPr="00E950C3">
        <w:rPr>
          <w:rFonts w:ascii="华文楷体" w:eastAsia="华文楷体" w:hAnsi="华文楷体" w:hint="eastAsia"/>
          <w:sz w:val="28"/>
          <w:szCs w:val="28"/>
        </w:rPr>
        <w:t>呢</w:t>
      </w:r>
      <w:del w:id="718" w:author="admin" w:date="2015-09-20T17:08:00Z">
        <w:r w:rsidRPr="00E950C3" w:rsidDel="00401AAD">
          <w:rPr>
            <w:rFonts w:ascii="华文楷体" w:eastAsia="华文楷体" w:hAnsi="华文楷体" w:hint="eastAsia"/>
            <w:sz w:val="28"/>
            <w:szCs w:val="28"/>
          </w:rPr>
          <w:delText>。</w:delText>
        </w:r>
      </w:del>
      <w:ins w:id="719" w:author="admin" w:date="2015-09-20T17:08:00Z">
        <w:r w:rsidR="00401AAD">
          <w:rPr>
            <w:rFonts w:ascii="华文楷体" w:eastAsia="华文楷体" w:hAnsi="华文楷体" w:hint="eastAsia"/>
            <w:sz w:val="28"/>
            <w:szCs w:val="28"/>
          </w:rPr>
          <w:t>？</w:t>
        </w:r>
      </w:ins>
      <w:r w:rsidRPr="00E950C3">
        <w:rPr>
          <w:rFonts w:ascii="华文楷体" w:eastAsia="华文楷体" w:hAnsi="华文楷体" w:hint="eastAsia"/>
          <w:sz w:val="28"/>
          <w:szCs w:val="28"/>
        </w:rPr>
        <w:t>如果你是承许</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，那就离多，就离多了。你直接就选</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的时候，这个时候直接就离多了。如果我们再分析，你离多的缘故就没有</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了，离多的缘故就没有</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w:t>
      </w:r>
    </w:p>
    <w:p w:rsidR="003B6E21" w:rsidRDefault="00E950C3" w:rsidP="003925FB">
      <w:pPr>
        <w:ind w:firstLine="570"/>
        <w:rPr>
          <w:ins w:id="720" w:author="admin" w:date="2015-09-20T17:17:00Z"/>
          <w:rFonts w:ascii="华文楷体" w:eastAsia="华文楷体" w:hAnsi="华文楷体" w:hint="eastAsia"/>
          <w:sz w:val="28"/>
          <w:szCs w:val="28"/>
        </w:rPr>
        <w:pPrChange w:id="721" w:author="admin" w:date="2015-09-20T17:13:00Z">
          <w:pPr>
            <w:ind w:firstLine="570"/>
          </w:pPr>
        </w:pPrChange>
      </w:pPr>
      <w:r w:rsidRPr="00E950C3">
        <w:rPr>
          <w:rFonts w:ascii="华文楷体" w:eastAsia="华文楷体" w:hAnsi="华文楷体" w:hint="eastAsia"/>
          <w:sz w:val="28"/>
          <w:szCs w:val="28"/>
        </w:rPr>
        <w:lastRenderedPageBreak/>
        <w:t>那么如果是，这个时候是选多，选多就离</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。如果你的实法，如果你的实法，你</w:t>
      </w:r>
      <w:proofErr w:type="gramStart"/>
      <w:r w:rsidRPr="00E950C3">
        <w:rPr>
          <w:rFonts w:ascii="华文楷体" w:eastAsia="华文楷体" w:hAnsi="华文楷体" w:hint="eastAsia"/>
          <w:sz w:val="28"/>
          <w:szCs w:val="28"/>
        </w:rPr>
        <w:t>承许一个实法</w:t>
      </w:r>
      <w:proofErr w:type="gramEnd"/>
      <w:r w:rsidRPr="00E950C3">
        <w:rPr>
          <w:rFonts w:ascii="华文楷体" w:eastAsia="华文楷体" w:hAnsi="华文楷体" w:hint="eastAsia"/>
          <w:sz w:val="28"/>
          <w:szCs w:val="28"/>
        </w:rPr>
        <w:t>存在，而我</w:t>
      </w:r>
      <w:proofErr w:type="gramStart"/>
      <w:r w:rsidRPr="00E950C3">
        <w:rPr>
          <w:rFonts w:ascii="华文楷体" w:eastAsia="华文楷体" w:hAnsi="华文楷体" w:hint="eastAsia"/>
          <w:sz w:val="28"/>
          <w:szCs w:val="28"/>
        </w:rPr>
        <w:t>这个实法是</w:t>
      </w:r>
      <w:proofErr w:type="gramEnd"/>
      <w:r w:rsidRPr="00E950C3">
        <w:rPr>
          <w:rFonts w:ascii="华文楷体" w:eastAsia="华文楷体" w:hAnsi="华文楷体" w:hint="eastAsia"/>
          <w:sz w:val="28"/>
          <w:szCs w:val="28"/>
        </w:rPr>
        <w:t>什么呢</w:t>
      </w:r>
      <w:del w:id="722" w:author="admin" w:date="2015-09-20T17:09:00Z">
        <w:r w:rsidRPr="00E950C3" w:rsidDel="00D6470F">
          <w:rPr>
            <w:rFonts w:ascii="华文楷体" w:eastAsia="华文楷体" w:hAnsi="华文楷体" w:hint="eastAsia"/>
            <w:sz w:val="28"/>
            <w:szCs w:val="28"/>
          </w:rPr>
          <w:delText>，</w:delText>
        </w:r>
      </w:del>
      <w:ins w:id="723" w:author="admin" w:date="2015-09-20T17:09:00Z">
        <w:r w:rsidR="00D6470F">
          <w:rPr>
            <w:rFonts w:ascii="华文楷体" w:eastAsia="华文楷体" w:hAnsi="华文楷体" w:hint="eastAsia"/>
            <w:sz w:val="28"/>
            <w:szCs w:val="28"/>
          </w:rPr>
          <w:t>？</w:t>
        </w:r>
      </w:ins>
      <w:r w:rsidRPr="00E950C3">
        <w:rPr>
          <w:rFonts w:ascii="华文楷体" w:eastAsia="华文楷体" w:hAnsi="华文楷体" w:hint="eastAsia"/>
          <w:sz w:val="28"/>
          <w:szCs w:val="28"/>
        </w:rPr>
        <w:t>我的</w:t>
      </w:r>
      <w:proofErr w:type="gramStart"/>
      <w:r w:rsidRPr="00E950C3">
        <w:rPr>
          <w:rFonts w:ascii="华文楷体" w:eastAsia="华文楷体" w:hAnsi="华文楷体" w:hint="eastAsia"/>
          <w:sz w:val="28"/>
          <w:szCs w:val="28"/>
        </w:rPr>
        <w:t>这个实法就是说</w:t>
      </w:r>
      <w:proofErr w:type="gramEnd"/>
      <w:r w:rsidRPr="00E950C3">
        <w:rPr>
          <w:rFonts w:ascii="华文楷体" w:eastAsia="华文楷体" w:hAnsi="华文楷体" w:hint="eastAsia"/>
          <w:sz w:val="28"/>
          <w:szCs w:val="28"/>
        </w:rPr>
        <w:t>是这个，是多体的。那么你如果在选多的时候呢，这个时候就直接离</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了，在这个问题当中你直接就，自然就离开了</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。如果离开了一再回头再观察的时候，多也就离开了。所以像这样的不管你选哪一个，如果你</w:t>
      </w:r>
      <w:proofErr w:type="gramStart"/>
      <w:r w:rsidRPr="00E950C3">
        <w:rPr>
          <w:rFonts w:ascii="华文楷体" w:eastAsia="华文楷体" w:hAnsi="华文楷体" w:hint="eastAsia"/>
          <w:sz w:val="28"/>
          <w:szCs w:val="28"/>
        </w:rPr>
        <w:t>承许所遍实法</w:t>
      </w:r>
      <w:proofErr w:type="gramEnd"/>
      <w:r w:rsidRPr="00E950C3">
        <w:rPr>
          <w:rFonts w:ascii="华文楷体" w:eastAsia="华文楷体" w:hAnsi="华文楷体" w:hint="eastAsia"/>
          <w:sz w:val="28"/>
          <w:szCs w:val="28"/>
        </w:rPr>
        <w:t>的话，那么就是说在这个离一多当中，肯定会离开一个。离一多因当中，肯定会离开一个，所以如果你选</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就离多了，如果没有多那就没有</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w:t>
      </w:r>
    </w:p>
    <w:p w:rsidR="003925FB" w:rsidRPr="00E950C3" w:rsidDel="003925FB" w:rsidRDefault="00E950C3" w:rsidP="003925FB">
      <w:pPr>
        <w:ind w:firstLine="570"/>
        <w:rPr>
          <w:ins w:id="724" w:author="admin" w:date="2015-09-20T17:13:00Z"/>
          <w:rFonts w:ascii="华文楷体" w:eastAsia="华文楷体" w:hAnsi="华文楷体"/>
          <w:sz w:val="28"/>
          <w:szCs w:val="28"/>
        </w:rPr>
        <w:pPrChange w:id="725" w:author="admin" w:date="2015-09-20T17:13:00Z">
          <w:pPr>
            <w:ind w:firstLine="570"/>
          </w:pPr>
        </w:pPrChange>
      </w:pPr>
      <w:r w:rsidRPr="00E950C3">
        <w:rPr>
          <w:rFonts w:ascii="华文楷体" w:eastAsia="华文楷体" w:hAnsi="华文楷体" w:hint="eastAsia"/>
          <w:sz w:val="28"/>
          <w:szCs w:val="28"/>
        </w:rPr>
        <w:t>那么如果是选多就离</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了，离</w:t>
      </w:r>
      <w:proofErr w:type="gramStart"/>
      <w:r w:rsidRPr="00E950C3">
        <w:rPr>
          <w:rFonts w:ascii="华文楷体" w:eastAsia="华文楷体" w:hAnsi="华文楷体" w:hint="eastAsia"/>
          <w:sz w:val="28"/>
          <w:szCs w:val="28"/>
        </w:rPr>
        <w:t>一</w:t>
      </w:r>
      <w:proofErr w:type="gramEnd"/>
      <w:r w:rsidRPr="00E950C3">
        <w:rPr>
          <w:rFonts w:ascii="华文楷体" w:eastAsia="华文楷体" w:hAnsi="华文楷体" w:hint="eastAsia"/>
          <w:sz w:val="28"/>
          <w:szCs w:val="28"/>
        </w:rPr>
        <w:t>的缘故也就没有多。所以实际上如果你要真正的去安立一个</w:t>
      </w:r>
      <w:proofErr w:type="gramStart"/>
      <w:r w:rsidRPr="00E950C3">
        <w:rPr>
          <w:rFonts w:ascii="华文楷体" w:eastAsia="华文楷体" w:hAnsi="华文楷体" w:hint="eastAsia"/>
          <w:sz w:val="28"/>
          <w:szCs w:val="28"/>
        </w:rPr>
        <w:t>所遍实法</w:t>
      </w:r>
      <w:proofErr w:type="gramEnd"/>
      <w:r w:rsidRPr="00E950C3">
        <w:rPr>
          <w:rFonts w:ascii="华文楷体" w:eastAsia="华文楷体" w:hAnsi="华文楷体" w:hint="eastAsia"/>
          <w:sz w:val="28"/>
          <w:szCs w:val="28"/>
        </w:rPr>
        <w:t>的话，那么你肯定，必须要</w:t>
      </w:r>
      <w:proofErr w:type="gramStart"/>
      <w:r w:rsidRPr="00E950C3">
        <w:rPr>
          <w:rFonts w:ascii="华文楷体" w:eastAsia="华文楷体" w:hAnsi="华文楷体" w:hint="eastAsia"/>
          <w:sz w:val="28"/>
          <w:szCs w:val="28"/>
        </w:rPr>
        <w:t>间接成立</w:t>
      </w:r>
      <w:proofErr w:type="gramEnd"/>
      <w:r w:rsidRPr="00E950C3">
        <w:rPr>
          <w:rFonts w:ascii="华文楷体" w:eastAsia="华文楷体" w:hAnsi="华文楷体" w:hint="eastAsia"/>
          <w:sz w:val="28"/>
          <w:szCs w:val="28"/>
        </w:rPr>
        <w:t>离一多。只要你</w:t>
      </w:r>
      <w:proofErr w:type="gramStart"/>
      <w:r w:rsidRPr="00E950C3">
        <w:rPr>
          <w:rFonts w:ascii="华文楷体" w:eastAsia="华文楷体" w:hAnsi="华文楷体" w:hint="eastAsia"/>
          <w:sz w:val="28"/>
          <w:szCs w:val="28"/>
        </w:rPr>
        <w:t>承许实法</w:t>
      </w:r>
      <w:proofErr w:type="gramEnd"/>
      <w:r w:rsidRPr="00E950C3">
        <w:rPr>
          <w:rFonts w:ascii="华文楷体" w:eastAsia="华文楷体" w:hAnsi="华文楷体" w:hint="eastAsia"/>
          <w:sz w:val="28"/>
          <w:szCs w:val="28"/>
        </w:rPr>
        <w:t>就要，肯定就可以就是说这个，就可以运用应成因来建立。因为在这个当中呢，虽然它自己没有直接承认， 但是不得不承认离一多，因为你</w:t>
      </w:r>
      <w:proofErr w:type="gramStart"/>
      <w:r w:rsidRPr="00E950C3">
        <w:rPr>
          <w:rFonts w:ascii="华文楷体" w:eastAsia="华文楷体" w:hAnsi="华文楷体" w:hint="eastAsia"/>
          <w:sz w:val="28"/>
          <w:szCs w:val="28"/>
        </w:rPr>
        <w:t>承许了所遍实法</w:t>
      </w:r>
      <w:proofErr w:type="gramEnd"/>
      <w:r w:rsidRPr="00E950C3">
        <w:rPr>
          <w:rFonts w:ascii="华文楷体" w:eastAsia="华文楷体" w:hAnsi="华文楷体" w:hint="eastAsia"/>
          <w:sz w:val="28"/>
          <w:szCs w:val="28"/>
        </w:rPr>
        <w:t>。</w:t>
      </w:r>
      <w:proofErr w:type="gramStart"/>
      <w:r w:rsidRPr="00E950C3">
        <w:rPr>
          <w:rFonts w:ascii="华文楷体" w:eastAsia="华文楷体" w:hAnsi="华文楷体" w:hint="eastAsia"/>
          <w:sz w:val="28"/>
          <w:szCs w:val="28"/>
        </w:rPr>
        <w:t>所遍实法</w:t>
      </w:r>
      <w:proofErr w:type="gramEnd"/>
      <w:r w:rsidRPr="00E950C3">
        <w:rPr>
          <w:rFonts w:ascii="华文楷体" w:eastAsia="华文楷体" w:hAnsi="华文楷体" w:hint="eastAsia"/>
          <w:sz w:val="28"/>
          <w:szCs w:val="28"/>
        </w:rPr>
        <w:t>就是说金瓶</w:t>
      </w:r>
      <w:del w:id="726" w:author="admin" w:date="2015-09-20T17:16:00Z">
        <w:r w:rsidRPr="00E950C3" w:rsidDel="00892257">
          <w:rPr>
            <w:rFonts w:ascii="华文楷体" w:eastAsia="华文楷体" w:hAnsi="华文楷体" w:hint="eastAsia"/>
            <w:sz w:val="28"/>
            <w:szCs w:val="28"/>
          </w:rPr>
          <w:delText>。</w:delText>
        </w:r>
      </w:del>
      <w:ins w:id="727" w:author="admin" w:date="2015-09-20T17:16:00Z">
        <w:r w:rsidR="00892257">
          <w:rPr>
            <w:rFonts w:ascii="华文楷体" w:eastAsia="华文楷体" w:hAnsi="华文楷体" w:hint="eastAsia"/>
            <w:sz w:val="28"/>
            <w:szCs w:val="28"/>
          </w:rPr>
          <w:t>，</w:t>
        </w:r>
      </w:ins>
      <w:r w:rsidRPr="00E950C3">
        <w:rPr>
          <w:rFonts w:ascii="华文楷体" w:eastAsia="华文楷体" w:hAnsi="华文楷体" w:hint="eastAsia"/>
          <w:sz w:val="28"/>
          <w:szCs w:val="28"/>
        </w:rPr>
        <w:t>如果你说是金瓶，那就是说是这个就是说无自性的，那么它的这个。如果你，瓶子肯定是无自性的，就是这样一个问题。如果你金瓶是实有的，那么这个它的瓶子也可以是实有的， 瓶子是能遍</w:t>
      </w:r>
      <w:ins w:id="728" w:author="admin" w:date="2015-09-20T17:12:00Z">
        <w:r w:rsidR="003925FB">
          <w:rPr>
            <w:rFonts w:ascii="华文楷体" w:eastAsia="华文楷体" w:hAnsi="华文楷体" w:hint="eastAsia"/>
            <w:sz w:val="28"/>
            <w:szCs w:val="28"/>
          </w:rPr>
          <w:t>，金瓶</w:t>
        </w:r>
      </w:ins>
      <w:ins w:id="729" w:author="admin" w:date="2015-09-20T17:13:00Z">
        <w:r w:rsidR="003925FB">
          <w:rPr>
            <w:rFonts w:ascii="华文楷体" w:eastAsia="华文楷体" w:hAnsi="华文楷体" w:hint="eastAsia"/>
            <w:sz w:val="28"/>
            <w:szCs w:val="28"/>
          </w:rPr>
          <w:t>是所遍。</w:t>
        </w:r>
      </w:ins>
    </w:p>
    <w:p w:rsidR="00B11EF4" w:rsidDel="003925FB" w:rsidRDefault="00E950C3" w:rsidP="003925FB">
      <w:pPr>
        <w:ind w:firstLine="570"/>
        <w:rPr>
          <w:del w:id="730" w:author="admin" w:date="2015-09-20T17:13:00Z"/>
          <w:rFonts w:ascii="华文楷体" w:eastAsia="华文楷体" w:hAnsi="华文楷体"/>
          <w:sz w:val="28"/>
          <w:szCs w:val="28"/>
        </w:rPr>
        <w:pPrChange w:id="731" w:author="admin" w:date="2015-09-20T17:13:00Z">
          <w:pPr>
            <w:ind w:firstLine="570"/>
          </w:pPr>
        </w:pPrChange>
      </w:pPr>
      <w:del w:id="732" w:author="admin" w:date="2015-09-20T17:12:00Z">
        <w:r w:rsidRPr="00E950C3" w:rsidDel="003925FB">
          <w:rPr>
            <w:rFonts w:ascii="华文楷体" w:eastAsia="华文楷体" w:hAnsi="华文楷体" w:hint="eastAsia"/>
            <w:sz w:val="28"/>
            <w:szCs w:val="28"/>
          </w:rPr>
          <w:delText>60:04</w:delText>
        </w:r>
      </w:del>
      <w:del w:id="733" w:author="admin" w:date="2015-09-20T17:13:00Z">
        <w:r w:rsidRPr="00E950C3" w:rsidDel="003925FB">
          <w:rPr>
            <w:rFonts w:ascii="华文楷体" w:eastAsia="华文楷体" w:hAnsi="华文楷体" w:hint="eastAsia"/>
            <w:sz w:val="28"/>
            <w:szCs w:val="28"/>
          </w:rPr>
          <w:delText>。</w:delText>
        </w:r>
      </w:del>
    </w:p>
    <w:p w:rsidR="00FA0683" w:rsidRPr="00FA0683" w:rsidDel="003925FB" w:rsidRDefault="00FA0683" w:rsidP="003925FB">
      <w:pPr>
        <w:ind w:firstLine="570"/>
        <w:rPr>
          <w:del w:id="734" w:author="admin" w:date="2015-09-20T17:13:00Z"/>
          <w:rFonts w:ascii="华文楷体" w:eastAsia="华文楷体" w:hAnsi="华文楷体"/>
          <w:sz w:val="28"/>
          <w:szCs w:val="28"/>
        </w:rPr>
        <w:pPrChange w:id="735" w:author="admin" w:date="2015-09-20T17:13:00Z">
          <w:pPr>
            <w:ind w:firstLine="570"/>
          </w:pPr>
        </w:pPrChange>
      </w:pPr>
      <w:del w:id="736" w:author="admin" w:date="2015-09-20T17:13:00Z">
        <w:r w:rsidRPr="00FA0683" w:rsidDel="003925FB">
          <w:rPr>
            <w:rFonts w:ascii="华文楷体" w:eastAsia="华文楷体" w:hAnsi="华文楷体" w:hint="eastAsia"/>
            <w:sz w:val="28"/>
            <w:szCs w:val="28"/>
          </w:rPr>
          <w:delText>中观庄严论27课60-66分钟</w:delText>
        </w:r>
      </w:del>
    </w:p>
    <w:p w:rsidR="003B6E21" w:rsidRDefault="00FA0683" w:rsidP="003925FB">
      <w:pPr>
        <w:ind w:firstLine="570"/>
        <w:rPr>
          <w:ins w:id="737" w:author="admin" w:date="2015-09-20T17:17:00Z"/>
          <w:rFonts w:ascii="华文楷体" w:eastAsia="华文楷体" w:hAnsi="华文楷体" w:hint="eastAsia"/>
          <w:sz w:val="28"/>
          <w:szCs w:val="28"/>
        </w:rPr>
        <w:pPrChange w:id="738" w:author="admin" w:date="2015-09-20T17:13:00Z">
          <w:pPr>
            <w:ind w:firstLine="570"/>
          </w:pPr>
        </w:pPrChange>
      </w:pPr>
      <w:del w:id="739" w:author="admin" w:date="2015-09-20T17:13:00Z">
        <w:r w:rsidRPr="00FA0683" w:rsidDel="003925FB">
          <w:rPr>
            <w:rFonts w:ascii="华文楷体" w:eastAsia="华文楷体" w:hAnsi="华文楷体" w:hint="eastAsia"/>
            <w:sz w:val="28"/>
            <w:szCs w:val="28"/>
          </w:rPr>
          <w:delText>如果你？是实有的，他的瓶子也是实有的。瓶子是能变得，</w:delText>
        </w:r>
      </w:del>
      <w:ins w:id="740" w:author="admin" w:date="2015-09-20T17:13:00Z">
        <w:r w:rsidR="003925FB">
          <w:rPr>
            <w:rFonts w:ascii="华文楷体" w:eastAsia="华文楷体" w:hAnsi="华文楷体" w:hint="eastAsia"/>
            <w:sz w:val="28"/>
            <w:szCs w:val="28"/>
          </w:rPr>
          <w:t>所以</w:t>
        </w:r>
      </w:ins>
      <w:r w:rsidRPr="00FA0683">
        <w:rPr>
          <w:rFonts w:ascii="华文楷体" w:eastAsia="华文楷体" w:hAnsi="华文楷体" w:hint="eastAsia"/>
          <w:sz w:val="28"/>
          <w:szCs w:val="28"/>
        </w:rPr>
        <w:t>二者之间呢，他没有</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个别别的问题，</w:t>
      </w:r>
      <w:ins w:id="741" w:author="admin" w:date="2015-09-20T17:14:00Z">
        <w:r w:rsidR="006316CF">
          <w:rPr>
            <w:rFonts w:ascii="华文楷体" w:eastAsia="华文楷体" w:hAnsi="华文楷体" w:hint="eastAsia"/>
            <w:sz w:val="28"/>
            <w:szCs w:val="28"/>
          </w:rPr>
          <w:t>没</w:t>
        </w:r>
      </w:ins>
      <w:r w:rsidRPr="00FA0683">
        <w:rPr>
          <w:rFonts w:ascii="华文楷体" w:eastAsia="华文楷体" w:hAnsi="华文楷体" w:hint="eastAsia"/>
          <w:sz w:val="28"/>
          <w:szCs w:val="28"/>
        </w:rPr>
        <w:t>有两个法叫</w:t>
      </w:r>
      <w:del w:id="742" w:author="admin" w:date="2015-09-20T17:13:00Z">
        <w:r w:rsidRPr="00FA0683" w:rsidDel="003925FB">
          <w:rPr>
            <w:rFonts w:ascii="华文楷体" w:eastAsia="华文楷体" w:hAnsi="华文楷体" w:hint="eastAsia"/>
            <w:sz w:val="28"/>
            <w:szCs w:val="28"/>
          </w:rPr>
          <w:delText>能变所变</w:delText>
        </w:r>
      </w:del>
      <w:ins w:id="743" w:author="admin" w:date="2015-09-20T17:13:00Z">
        <w:r w:rsidR="003925FB">
          <w:rPr>
            <w:rFonts w:ascii="华文楷体" w:eastAsia="华文楷体" w:hAnsi="华文楷体" w:hint="eastAsia"/>
            <w:sz w:val="28"/>
            <w:szCs w:val="28"/>
          </w:rPr>
          <w:t>能遍、</w:t>
        </w:r>
        <w:proofErr w:type="gramStart"/>
        <w:r w:rsidR="003925FB">
          <w:rPr>
            <w:rFonts w:ascii="华文楷体" w:eastAsia="华文楷体" w:hAnsi="华文楷体" w:hint="eastAsia"/>
            <w:sz w:val="28"/>
            <w:szCs w:val="28"/>
          </w:rPr>
          <w:t>所遍</w:t>
        </w:r>
      </w:ins>
      <w:proofErr w:type="gramEnd"/>
      <w:del w:id="744" w:author="admin" w:date="2015-09-20T17:13:00Z">
        <w:r w:rsidRPr="00FA0683" w:rsidDel="003925FB">
          <w:rPr>
            <w:rFonts w:ascii="华文楷体" w:eastAsia="华文楷体" w:hAnsi="华文楷体" w:hint="eastAsia"/>
            <w:sz w:val="28"/>
            <w:szCs w:val="28"/>
          </w:rPr>
          <w:delText>，</w:delText>
        </w:r>
      </w:del>
      <w:ins w:id="745" w:author="admin" w:date="2015-09-20T17:13:00Z">
        <w:r w:rsidR="003925FB">
          <w:rPr>
            <w:rFonts w:ascii="华文楷体" w:eastAsia="华文楷体" w:hAnsi="华文楷体" w:hint="eastAsia"/>
            <w:sz w:val="28"/>
            <w:szCs w:val="28"/>
          </w:rPr>
          <w:t>。</w:t>
        </w:r>
      </w:ins>
      <w:r w:rsidRPr="00FA0683">
        <w:rPr>
          <w:rFonts w:ascii="华文楷体" w:eastAsia="华文楷体" w:hAnsi="华文楷体" w:hint="eastAsia"/>
          <w:sz w:val="28"/>
          <w:szCs w:val="28"/>
        </w:rPr>
        <w:t>瓶子是</w:t>
      </w:r>
      <w:ins w:id="746" w:author="admin" w:date="2015-09-20T17:14:00Z">
        <w:r w:rsidR="006316CF">
          <w:rPr>
            <w:rFonts w:ascii="华文楷体" w:eastAsia="华文楷体" w:hAnsi="华文楷体" w:hint="eastAsia"/>
            <w:sz w:val="28"/>
            <w:szCs w:val="28"/>
          </w:rPr>
          <w:t>总</w:t>
        </w:r>
      </w:ins>
      <w:del w:id="747" w:author="admin" w:date="2015-09-20T17:14:00Z">
        <w:r w:rsidRPr="00FA0683" w:rsidDel="006316CF">
          <w:rPr>
            <w:rFonts w:ascii="华文楷体" w:eastAsia="华文楷体" w:hAnsi="华文楷体" w:hint="eastAsia"/>
            <w:sz w:val="28"/>
            <w:szCs w:val="28"/>
          </w:rPr>
          <w:delText>整</w:delText>
        </w:r>
      </w:del>
      <w:r w:rsidRPr="00FA0683">
        <w:rPr>
          <w:rFonts w:ascii="华文楷体" w:eastAsia="华文楷体" w:hAnsi="华文楷体" w:hint="eastAsia"/>
          <w:sz w:val="28"/>
          <w:szCs w:val="28"/>
        </w:rPr>
        <w:t>体，金瓶</w:t>
      </w:r>
      <w:del w:id="748" w:author="admin" w:date="2015-09-20T17:14:00Z">
        <w:r w:rsidRPr="00FA0683" w:rsidDel="006316CF">
          <w:rPr>
            <w:rFonts w:ascii="华文楷体" w:eastAsia="华文楷体" w:hAnsi="华文楷体" w:hint="eastAsia"/>
            <w:sz w:val="28"/>
            <w:szCs w:val="28"/>
          </w:rPr>
          <w:delText>？</w:delText>
        </w:r>
      </w:del>
      <w:r w:rsidRPr="00FA0683">
        <w:rPr>
          <w:rFonts w:ascii="华文楷体" w:eastAsia="华文楷体" w:hAnsi="华文楷体" w:hint="eastAsia"/>
          <w:sz w:val="28"/>
          <w:szCs w:val="28"/>
        </w:rPr>
        <w:t>是部分，所以说像这样的话，如果你</w:t>
      </w:r>
      <w:r w:rsidRPr="00FA0683">
        <w:rPr>
          <w:rFonts w:ascii="华文楷体" w:eastAsia="华文楷体" w:hAnsi="华文楷体" w:hint="eastAsia"/>
          <w:sz w:val="28"/>
          <w:szCs w:val="28"/>
        </w:rPr>
        <w:lastRenderedPageBreak/>
        <w:t>的部分方面呢</w:t>
      </w:r>
      <w:ins w:id="749" w:author="admin" w:date="2015-09-20T17:15:00Z">
        <w:r w:rsidR="00891953">
          <w:rPr>
            <w:rFonts w:ascii="华文楷体" w:eastAsia="华文楷体" w:hAnsi="华文楷体" w:hint="eastAsia"/>
            <w:sz w:val="28"/>
            <w:szCs w:val="28"/>
          </w:rPr>
          <w:t>，</w:t>
        </w:r>
      </w:ins>
      <w:del w:id="750" w:author="admin" w:date="2015-09-20T17:15:00Z">
        <w:r w:rsidRPr="00FA0683" w:rsidDel="00891953">
          <w:rPr>
            <w:rFonts w:ascii="华文楷体" w:eastAsia="华文楷体" w:hAnsi="华文楷体" w:hint="eastAsia"/>
            <w:sz w:val="28"/>
            <w:szCs w:val="28"/>
          </w:rPr>
          <w:delText>如果</w:delText>
        </w:r>
      </w:del>
      <w:ins w:id="751" w:author="admin" w:date="2015-09-20T17:15:00Z">
        <w:r w:rsidR="00891953">
          <w:rPr>
            <w:rFonts w:ascii="华文楷体" w:eastAsia="华文楷体" w:hAnsi="华文楷体" w:hint="eastAsia"/>
            <w:sz w:val="28"/>
            <w:szCs w:val="28"/>
          </w:rPr>
          <w:t>你的</w:t>
        </w:r>
      </w:ins>
      <w:del w:id="752" w:author="admin" w:date="2015-09-20T17:15:00Z">
        <w:r w:rsidRPr="00FA0683" w:rsidDel="00891953">
          <w:rPr>
            <w:rFonts w:ascii="华文楷体" w:eastAsia="华文楷体" w:hAnsi="华文楷体" w:hint="eastAsia"/>
            <w:sz w:val="28"/>
            <w:szCs w:val="28"/>
          </w:rPr>
          <w:delText>是  ？</w:delText>
        </w:r>
      </w:del>
      <w:ins w:id="753" w:author="admin" w:date="2015-09-20T17:15:00Z">
        <w:r w:rsidR="00891953">
          <w:rPr>
            <w:rFonts w:ascii="华文楷体" w:eastAsia="华文楷体" w:hAnsi="华文楷体" w:hint="eastAsia"/>
            <w:sz w:val="28"/>
            <w:szCs w:val="28"/>
          </w:rPr>
          <w:t>部分方面如果是</w:t>
        </w:r>
        <w:proofErr w:type="gramStart"/>
        <w:r w:rsidR="00891953">
          <w:rPr>
            <w:rFonts w:ascii="华文楷体" w:eastAsia="华文楷体" w:hAnsi="华文楷体" w:hint="eastAsia"/>
            <w:sz w:val="28"/>
            <w:szCs w:val="28"/>
          </w:rPr>
          <w:t>承许</w:t>
        </w:r>
      </w:ins>
      <w:r w:rsidRPr="00FA0683">
        <w:rPr>
          <w:rFonts w:ascii="华文楷体" w:eastAsia="华文楷体" w:hAnsi="华文楷体" w:hint="eastAsia"/>
          <w:sz w:val="28"/>
          <w:szCs w:val="28"/>
        </w:rPr>
        <w:t>实法</w:t>
      </w:r>
      <w:proofErr w:type="gramEnd"/>
      <w:ins w:id="754" w:author="admin" w:date="2015-09-20T17:15:00Z">
        <w:r w:rsidR="00891953">
          <w:rPr>
            <w:rFonts w:ascii="华文楷体" w:eastAsia="华文楷体" w:hAnsi="华文楷体" w:hint="eastAsia"/>
            <w:sz w:val="28"/>
            <w:szCs w:val="28"/>
          </w:rPr>
          <w:t>了</w:t>
        </w:r>
      </w:ins>
      <w:del w:id="755" w:author="admin" w:date="2015-09-20T17:15:00Z">
        <w:r w:rsidRPr="00FA0683" w:rsidDel="00891953">
          <w:rPr>
            <w:rFonts w:ascii="华文楷体" w:eastAsia="华文楷体" w:hAnsi="华文楷体" w:hint="eastAsia"/>
            <w:sz w:val="28"/>
            <w:szCs w:val="28"/>
          </w:rPr>
          <w:delText>的</w:delText>
        </w:r>
      </w:del>
      <w:r w:rsidRPr="00FA0683">
        <w:rPr>
          <w:rFonts w:ascii="华文楷体" w:eastAsia="华文楷体" w:hAnsi="华文楷体" w:hint="eastAsia"/>
          <w:sz w:val="28"/>
          <w:szCs w:val="28"/>
        </w:rPr>
        <w:t>，那么肯定他的</w:t>
      </w:r>
      <w:del w:id="756" w:author="admin" w:date="2015-09-20T17:16:00Z">
        <w:r w:rsidRPr="00FA0683" w:rsidDel="00891953">
          <w:rPr>
            <w:rFonts w:ascii="华文楷体" w:eastAsia="华文楷体" w:hAnsi="华文楷体" w:hint="eastAsia"/>
            <w:sz w:val="28"/>
            <w:szCs w:val="28"/>
          </w:rPr>
          <w:delText>能变</w:delText>
        </w:r>
      </w:del>
      <w:ins w:id="757" w:author="admin" w:date="2015-09-20T17:16:00Z">
        <w:r w:rsidR="00891953">
          <w:rPr>
            <w:rFonts w:ascii="华文楷体" w:eastAsia="华文楷体" w:hAnsi="华文楷体" w:hint="eastAsia"/>
            <w:sz w:val="28"/>
            <w:szCs w:val="28"/>
          </w:rPr>
          <w:t>能</w:t>
        </w:r>
        <w:proofErr w:type="gramStart"/>
        <w:r w:rsidR="00891953">
          <w:rPr>
            <w:rFonts w:ascii="华文楷体" w:eastAsia="华文楷体" w:hAnsi="华文楷体" w:hint="eastAsia"/>
            <w:sz w:val="28"/>
            <w:szCs w:val="28"/>
          </w:rPr>
          <w:t>遍</w:t>
        </w:r>
      </w:ins>
      <w:r w:rsidRPr="00FA0683">
        <w:rPr>
          <w:rFonts w:ascii="华文楷体" w:eastAsia="华文楷体" w:hAnsi="华文楷体" w:hint="eastAsia"/>
          <w:sz w:val="28"/>
          <w:szCs w:val="28"/>
        </w:rPr>
        <w:t>方面</w:t>
      </w:r>
      <w:proofErr w:type="gramEnd"/>
      <w:r w:rsidRPr="00FA0683">
        <w:rPr>
          <w:rFonts w:ascii="华文楷体" w:eastAsia="华文楷体" w:hAnsi="华文楷体" w:hint="eastAsia"/>
          <w:sz w:val="28"/>
          <w:szCs w:val="28"/>
        </w:rPr>
        <w:t>呢，也只能是实法。</w:t>
      </w:r>
    </w:p>
    <w:p w:rsidR="009528BE" w:rsidRDefault="00FA0683" w:rsidP="003925FB">
      <w:pPr>
        <w:ind w:firstLine="570"/>
        <w:rPr>
          <w:ins w:id="758" w:author="admin" w:date="2015-09-20T17:19:00Z"/>
          <w:rFonts w:ascii="华文楷体" w:eastAsia="华文楷体" w:hAnsi="华文楷体" w:hint="eastAsia"/>
          <w:sz w:val="28"/>
          <w:szCs w:val="28"/>
        </w:rPr>
        <w:pPrChange w:id="759" w:author="admin" w:date="2015-09-20T17:13:00Z">
          <w:pPr>
            <w:ind w:firstLine="570"/>
          </w:pPr>
        </w:pPrChange>
      </w:pPr>
      <w:r w:rsidRPr="00FA0683">
        <w:rPr>
          <w:rFonts w:ascii="华文楷体" w:eastAsia="华文楷体" w:hAnsi="华文楷体" w:hint="eastAsia"/>
          <w:sz w:val="28"/>
          <w:szCs w:val="28"/>
        </w:rPr>
        <w:t>那么只能</w:t>
      </w:r>
      <w:proofErr w:type="gramStart"/>
      <w:r w:rsidRPr="00FA0683">
        <w:rPr>
          <w:rFonts w:ascii="华文楷体" w:eastAsia="华文楷体" w:hAnsi="华文楷体" w:hint="eastAsia"/>
          <w:sz w:val="28"/>
          <w:szCs w:val="28"/>
        </w:rPr>
        <w:t>是实法呢</w:t>
      </w:r>
      <w:proofErr w:type="gramEnd"/>
      <w:r w:rsidRPr="00FA0683">
        <w:rPr>
          <w:rFonts w:ascii="华文楷体" w:eastAsia="华文楷体" w:hAnsi="华文楷体" w:hint="eastAsia"/>
          <w:sz w:val="28"/>
          <w:szCs w:val="28"/>
        </w:rPr>
        <w:t>，只能是一，或者只能是多，那么如果你是一的时候呢，就离多。然后是多的时候呢，就离</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。像这样的，如果再进一部分析，那么就肯定是离一多了</w:t>
      </w:r>
      <w:del w:id="760" w:author="admin" w:date="2015-09-20T17:18:00Z">
        <w:r w:rsidRPr="00FA0683" w:rsidDel="003B6E21">
          <w:rPr>
            <w:rFonts w:ascii="华文楷体" w:eastAsia="华文楷体" w:hAnsi="华文楷体" w:hint="eastAsia"/>
            <w:sz w:val="28"/>
            <w:szCs w:val="28"/>
          </w:rPr>
          <w:delText>，</w:delText>
        </w:r>
      </w:del>
      <w:ins w:id="761" w:author="admin" w:date="2015-09-20T17:18:00Z">
        <w:r w:rsidR="003B6E21">
          <w:rPr>
            <w:rFonts w:ascii="华文楷体" w:eastAsia="华文楷体" w:hAnsi="华文楷体" w:hint="eastAsia"/>
            <w:sz w:val="28"/>
            <w:szCs w:val="28"/>
          </w:rPr>
          <w:t>。</w:t>
        </w:r>
      </w:ins>
      <w:r w:rsidRPr="00FA0683">
        <w:rPr>
          <w:rFonts w:ascii="华文楷体" w:eastAsia="华文楷体" w:hAnsi="华文楷体" w:hint="eastAsia"/>
          <w:sz w:val="28"/>
          <w:szCs w:val="28"/>
        </w:rPr>
        <w:t>那么离开</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就没有多，离开</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反过来没有一个</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的存在</w:t>
      </w:r>
      <w:ins w:id="762" w:author="admin" w:date="2015-09-20T17:18:00Z">
        <w:r w:rsidR="0033427F">
          <w:rPr>
            <w:rFonts w:ascii="华文楷体" w:eastAsia="华文楷体" w:hAnsi="华文楷体" w:hint="eastAsia"/>
            <w:sz w:val="28"/>
            <w:szCs w:val="28"/>
          </w:rPr>
          <w:t>。</w:t>
        </w:r>
      </w:ins>
      <w:r w:rsidRPr="00FA0683">
        <w:rPr>
          <w:rFonts w:ascii="华文楷体" w:eastAsia="华文楷体" w:hAnsi="华文楷体" w:hint="eastAsia"/>
          <w:sz w:val="28"/>
          <w:szCs w:val="28"/>
        </w:rPr>
        <w:t>那么平时我们就觉得呢，离</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的缘故</w:t>
      </w:r>
      <w:proofErr w:type="gramStart"/>
      <w:r w:rsidRPr="00FA0683">
        <w:rPr>
          <w:rFonts w:ascii="华文楷体" w:eastAsia="华文楷体" w:hAnsi="华文楷体" w:hint="eastAsia"/>
          <w:sz w:val="28"/>
          <w:szCs w:val="28"/>
        </w:rPr>
        <w:t>呢可以</w:t>
      </w:r>
      <w:proofErr w:type="gramEnd"/>
      <w:r w:rsidRPr="00FA0683">
        <w:rPr>
          <w:rFonts w:ascii="华文楷体" w:eastAsia="华文楷体" w:hAnsi="华文楷体" w:hint="eastAsia"/>
          <w:sz w:val="28"/>
          <w:szCs w:val="28"/>
        </w:rPr>
        <w:t>说是多是通过</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的做基础的，如果一没有呢多就没了，但是我们</w:t>
      </w:r>
      <w:proofErr w:type="gramStart"/>
      <w:r w:rsidRPr="00FA0683">
        <w:rPr>
          <w:rFonts w:ascii="华文楷体" w:eastAsia="华文楷体" w:hAnsi="华文楷体" w:hint="eastAsia"/>
          <w:sz w:val="28"/>
          <w:szCs w:val="28"/>
        </w:rPr>
        <w:t>真的讲</w:t>
      </w:r>
      <w:proofErr w:type="gramEnd"/>
      <w:r w:rsidRPr="00FA0683">
        <w:rPr>
          <w:rFonts w:ascii="华文楷体" w:eastAsia="华文楷体" w:hAnsi="华文楷体" w:hint="eastAsia"/>
          <w:sz w:val="28"/>
          <w:szCs w:val="28"/>
        </w:rPr>
        <w:t>的时候，没有多就没有</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。没有多就没有</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，一个团体，我们说一个团体，很多人都没有了，一个团体根本就不存在了。那么就是实际上从这个问题观察的时候呢</w:t>
      </w:r>
      <w:ins w:id="763" w:author="admin" w:date="2015-09-20T17:18:00Z">
        <w:r w:rsidR="0033427F">
          <w:rPr>
            <w:rFonts w:ascii="华文楷体" w:eastAsia="华文楷体" w:hAnsi="华文楷体" w:hint="eastAsia"/>
            <w:sz w:val="28"/>
            <w:szCs w:val="28"/>
          </w:rPr>
          <w:t>，</w:t>
        </w:r>
      </w:ins>
      <w:r w:rsidRPr="00FA0683">
        <w:rPr>
          <w:rFonts w:ascii="华文楷体" w:eastAsia="华文楷体" w:hAnsi="华文楷体" w:hint="eastAsia"/>
          <w:sz w:val="28"/>
          <w:szCs w:val="28"/>
        </w:rPr>
        <w:t>离多就没有</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，离</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就没有多。两个方面就是</w:t>
      </w:r>
      <w:proofErr w:type="gramStart"/>
      <w:r w:rsidRPr="00FA0683">
        <w:rPr>
          <w:rFonts w:ascii="华文楷体" w:eastAsia="华文楷体" w:hAnsi="华文楷体" w:hint="eastAsia"/>
          <w:sz w:val="28"/>
          <w:szCs w:val="28"/>
        </w:rPr>
        <w:t>这样</w:t>
      </w:r>
      <w:ins w:id="764" w:author="admin" w:date="2015-09-20T17:18:00Z">
        <w:r w:rsidR="0033427F">
          <w:rPr>
            <w:rFonts w:ascii="华文楷体" w:eastAsia="华文楷体" w:hAnsi="华文楷体" w:hint="eastAsia"/>
            <w:sz w:val="28"/>
            <w:szCs w:val="28"/>
          </w:rPr>
          <w:t>含摄的</w:t>
        </w:r>
        <w:proofErr w:type="gramEnd"/>
        <w:r w:rsidR="0033427F">
          <w:rPr>
            <w:rFonts w:ascii="华文楷体" w:eastAsia="华文楷体" w:hAnsi="华文楷体" w:hint="eastAsia"/>
            <w:sz w:val="28"/>
            <w:szCs w:val="28"/>
          </w:rPr>
          <w:t>。</w:t>
        </w:r>
      </w:ins>
      <w:del w:id="765" w:author="admin" w:date="2015-09-20T17:18:00Z">
        <w:r w:rsidRPr="00FA0683" w:rsidDel="0033427F">
          <w:rPr>
            <w:rFonts w:ascii="华文楷体" w:eastAsia="华文楷体" w:hAnsi="华文楷体" w:hint="eastAsia"/>
            <w:sz w:val="28"/>
            <w:szCs w:val="28"/>
          </w:rPr>
          <w:delText xml:space="preserve">  </w:delText>
        </w:r>
      </w:del>
    </w:p>
    <w:p w:rsidR="003F73EA" w:rsidRDefault="00FA0683" w:rsidP="003925FB">
      <w:pPr>
        <w:ind w:firstLine="570"/>
        <w:rPr>
          <w:ins w:id="766" w:author="admin" w:date="2015-09-20T17:23:00Z"/>
          <w:rFonts w:ascii="华文楷体" w:eastAsia="华文楷体" w:hAnsi="华文楷体" w:hint="eastAsia"/>
          <w:sz w:val="28"/>
          <w:szCs w:val="28"/>
        </w:rPr>
        <w:pPrChange w:id="767" w:author="admin" w:date="2015-09-20T17:13:00Z">
          <w:pPr>
            <w:ind w:firstLine="570"/>
          </w:pPr>
        </w:pPrChange>
      </w:pPr>
      <w:r w:rsidRPr="00FA0683">
        <w:rPr>
          <w:rFonts w:ascii="华文楷体" w:eastAsia="华文楷体" w:hAnsi="华文楷体" w:hint="eastAsia"/>
          <w:sz w:val="28"/>
          <w:szCs w:val="28"/>
        </w:rPr>
        <w:t>所以说我们平时讲的</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和多呢，</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和多在名言当中如果不认真观察，假立的</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，假立的多都可以有。但是如果你说实有的</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，绝对无法成立。没有一个实有的</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，也没有一个实有的多。绝对都是不存在的</w:t>
      </w:r>
      <w:ins w:id="768" w:author="admin" w:date="2015-09-20T17:19:00Z">
        <w:r w:rsidR="009528BE">
          <w:rPr>
            <w:rFonts w:ascii="华文楷体" w:eastAsia="华文楷体" w:hAnsi="华文楷体" w:hint="eastAsia"/>
            <w:sz w:val="28"/>
            <w:szCs w:val="28"/>
          </w:rPr>
          <w:t>。</w:t>
        </w:r>
      </w:ins>
      <w:del w:id="769" w:author="admin" w:date="2015-09-20T17:19:00Z">
        <w:r w:rsidRPr="00FA0683" w:rsidDel="009528BE">
          <w:rPr>
            <w:rFonts w:ascii="华文楷体" w:eastAsia="华文楷体" w:hAnsi="华文楷体" w:hint="eastAsia"/>
            <w:sz w:val="28"/>
            <w:szCs w:val="28"/>
          </w:rPr>
          <w:delText>，</w:delText>
        </w:r>
      </w:del>
      <w:r w:rsidRPr="00FA0683">
        <w:rPr>
          <w:rFonts w:ascii="华文楷体" w:eastAsia="华文楷体" w:hAnsi="华文楷体" w:hint="eastAsia"/>
          <w:sz w:val="28"/>
          <w:szCs w:val="28"/>
        </w:rPr>
        <w:t>哪怕最后观察到</w:t>
      </w:r>
      <w:del w:id="770" w:author="admin" w:date="2015-09-20T17:19:00Z">
        <w:r w:rsidRPr="00FA0683" w:rsidDel="009528BE">
          <w:rPr>
            <w:rFonts w:ascii="华文楷体" w:eastAsia="华文楷体" w:hAnsi="华文楷体" w:hint="eastAsia"/>
            <w:sz w:val="28"/>
            <w:szCs w:val="28"/>
          </w:rPr>
          <w:delText>无？</w:delText>
        </w:r>
      </w:del>
      <w:ins w:id="771" w:author="admin" w:date="2015-09-20T17:19:00Z">
        <w:r w:rsidR="009528BE">
          <w:rPr>
            <w:rFonts w:ascii="华文楷体" w:eastAsia="华文楷体" w:hAnsi="华文楷体" w:hint="eastAsia"/>
            <w:sz w:val="28"/>
            <w:szCs w:val="28"/>
          </w:rPr>
          <w:t>无分微尘</w:t>
        </w:r>
      </w:ins>
      <w:r w:rsidRPr="00FA0683">
        <w:rPr>
          <w:rFonts w:ascii="华文楷体" w:eastAsia="华文楷体" w:hAnsi="华文楷体" w:hint="eastAsia"/>
          <w:sz w:val="28"/>
          <w:szCs w:val="28"/>
        </w:rPr>
        <w:t>了</w:t>
      </w:r>
      <w:ins w:id="772" w:author="admin" w:date="2015-09-20T17:19:00Z">
        <w:r w:rsidR="009528BE">
          <w:rPr>
            <w:rFonts w:ascii="华文楷体" w:eastAsia="华文楷体" w:hAnsi="华文楷体" w:hint="eastAsia"/>
            <w:sz w:val="28"/>
            <w:szCs w:val="28"/>
          </w:rPr>
          <w:t>，</w:t>
        </w:r>
      </w:ins>
      <w:r w:rsidRPr="00FA0683">
        <w:rPr>
          <w:rFonts w:ascii="华文楷体" w:eastAsia="华文楷体" w:hAnsi="华文楷体" w:hint="eastAsia"/>
          <w:sz w:val="28"/>
          <w:szCs w:val="28"/>
        </w:rPr>
        <w:t>我们说</w:t>
      </w:r>
      <w:ins w:id="773" w:author="admin" w:date="2015-09-20T17:19:00Z">
        <w:r w:rsidR="009528BE">
          <w:rPr>
            <w:rFonts w:ascii="华文楷体" w:eastAsia="华文楷体" w:hAnsi="华文楷体" w:hint="eastAsia"/>
            <w:sz w:val="28"/>
            <w:szCs w:val="28"/>
          </w:rPr>
          <w:t>无分微尘</w:t>
        </w:r>
      </w:ins>
      <w:del w:id="774" w:author="admin" w:date="2015-09-20T17:19:00Z">
        <w:r w:rsidRPr="00FA0683" w:rsidDel="009528BE">
          <w:rPr>
            <w:rFonts w:ascii="华文楷体" w:eastAsia="华文楷体" w:hAnsi="华文楷体" w:hint="eastAsia"/>
            <w:sz w:val="28"/>
            <w:szCs w:val="28"/>
          </w:rPr>
          <w:delText>？</w:delText>
        </w:r>
      </w:del>
      <w:ins w:id="775" w:author="admin" w:date="2015-09-20T17:19:00Z">
        <w:r w:rsidR="009528BE">
          <w:rPr>
            <w:rFonts w:ascii="华文楷体" w:eastAsia="华文楷体" w:hAnsi="华文楷体" w:hint="eastAsia"/>
            <w:sz w:val="28"/>
            <w:szCs w:val="28"/>
          </w:rPr>
          <w:t>是</w:t>
        </w:r>
      </w:ins>
      <w:del w:id="776" w:author="admin" w:date="2015-09-20T17:19:00Z">
        <w:r w:rsidRPr="00FA0683" w:rsidDel="009528BE">
          <w:rPr>
            <w:rFonts w:ascii="华文楷体" w:eastAsia="华文楷体" w:hAnsi="华文楷体" w:hint="eastAsia"/>
            <w:sz w:val="28"/>
            <w:szCs w:val="28"/>
          </w:rPr>
          <w:delText>了</w:delText>
        </w:r>
      </w:del>
      <w:r w:rsidRPr="00FA0683">
        <w:rPr>
          <w:rFonts w:ascii="华文楷体" w:eastAsia="华文楷体" w:hAnsi="华文楷体" w:hint="eastAsia"/>
          <w:sz w:val="28"/>
          <w:szCs w:val="28"/>
        </w:rPr>
        <w:t>最小的了，再没有办法破的了，他没有很多</w:t>
      </w:r>
      <w:del w:id="777" w:author="admin" w:date="2015-09-20T17:19:00Z">
        <w:r w:rsidRPr="00FA0683" w:rsidDel="009528BE">
          <w:rPr>
            <w:rFonts w:ascii="华文楷体" w:eastAsia="华文楷体" w:hAnsi="华文楷体" w:hint="eastAsia"/>
            <w:sz w:val="28"/>
            <w:szCs w:val="28"/>
          </w:rPr>
          <w:delText>之分</w:delText>
        </w:r>
      </w:del>
      <w:ins w:id="778" w:author="admin" w:date="2015-09-20T17:19:00Z">
        <w:r w:rsidR="009528BE">
          <w:rPr>
            <w:rFonts w:ascii="华文楷体" w:eastAsia="华文楷体" w:hAnsi="华文楷体" w:hint="eastAsia"/>
            <w:sz w:val="28"/>
            <w:szCs w:val="28"/>
          </w:rPr>
          <w:t>支分</w:t>
        </w:r>
      </w:ins>
      <w:r w:rsidRPr="00FA0683">
        <w:rPr>
          <w:rFonts w:ascii="华文楷体" w:eastAsia="华文楷体" w:hAnsi="华文楷体" w:hint="eastAsia"/>
          <w:sz w:val="28"/>
          <w:szCs w:val="28"/>
        </w:rPr>
        <w:t>了，但是我们说最小的</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上面还可以分出很多部分</w:t>
      </w:r>
      <w:del w:id="779" w:author="admin" w:date="2015-09-20T17:20:00Z">
        <w:r w:rsidRPr="00FA0683" w:rsidDel="005246AC">
          <w:rPr>
            <w:rFonts w:ascii="华文楷体" w:eastAsia="华文楷体" w:hAnsi="华文楷体" w:hint="eastAsia"/>
            <w:sz w:val="28"/>
            <w:szCs w:val="28"/>
          </w:rPr>
          <w:delText>。</w:delText>
        </w:r>
      </w:del>
      <w:ins w:id="780" w:author="admin" w:date="2015-09-20T17:20:00Z">
        <w:r w:rsidR="005246AC">
          <w:rPr>
            <w:rFonts w:ascii="华文楷体" w:eastAsia="华文楷体" w:hAnsi="华文楷体" w:hint="eastAsia"/>
            <w:sz w:val="28"/>
            <w:szCs w:val="28"/>
          </w:rPr>
          <w:t>，</w:t>
        </w:r>
      </w:ins>
      <w:r w:rsidRPr="00FA0683">
        <w:rPr>
          <w:rFonts w:ascii="华文楷体" w:eastAsia="华文楷体" w:hAnsi="华文楷体" w:hint="eastAsia"/>
          <w:sz w:val="28"/>
          <w:szCs w:val="28"/>
        </w:rPr>
        <w:t>仍然可以分出很多部分。所以说像这样，如果很多部分不存在的话，那么这个所谓的</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又在哪里有呢？那么如果一没有了，那么很多的多又从哪里有呢</w:t>
      </w:r>
      <w:del w:id="781" w:author="admin" w:date="2015-09-20T17:20:00Z">
        <w:r w:rsidRPr="00FA0683" w:rsidDel="005246AC">
          <w:rPr>
            <w:rFonts w:ascii="华文楷体" w:eastAsia="华文楷体" w:hAnsi="华文楷体" w:hint="eastAsia"/>
            <w:sz w:val="28"/>
            <w:szCs w:val="28"/>
          </w:rPr>
          <w:delText>。</w:delText>
        </w:r>
      </w:del>
      <w:ins w:id="782" w:author="admin" w:date="2015-09-20T17:20:00Z">
        <w:r w:rsidR="005246AC">
          <w:rPr>
            <w:rFonts w:ascii="华文楷体" w:eastAsia="华文楷体" w:hAnsi="华文楷体" w:hint="eastAsia"/>
            <w:sz w:val="28"/>
            <w:szCs w:val="28"/>
          </w:rPr>
          <w:t>？</w:t>
        </w:r>
      </w:ins>
      <w:r w:rsidRPr="00FA0683">
        <w:rPr>
          <w:rFonts w:ascii="华文楷体" w:eastAsia="华文楷体" w:hAnsi="华文楷体" w:hint="eastAsia"/>
          <w:sz w:val="28"/>
          <w:szCs w:val="28"/>
        </w:rPr>
        <w:t>所以说像这样讲的时候呢，</w:t>
      </w:r>
      <w:del w:id="783" w:author="admin" w:date="2015-09-20T17:21:00Z">
        <w:r w:rsidRPr="00FA0683" w:rsidDel="00F863F6">
          <w:rPr>
            <w:rFonts w:ascii="华文楷体" w:eastAsia="华文楷体" w:hAnsi="华文楷体" w:hint="eastAsia"/>
            <w:sz w:val="28"/>
            <w:szCs w:val="28"/>
          </w:rPr>
          <w:delText>？？</w:delText>
        </w:r>
      </w:del>
      <w:ins w:id="784" w:author="admin" w:date="2015-09-20T17:21:00Z">
        <w:r w:rsidR="00F863F6">
          <w:rPr>
            <w:rFonts w:ascii="华文楷体" w:eastAsia="华文楷体" w:hAnsi="华文楷体" w:hint="eastAsia"/>
            <w:sz w:val="28"/>
            <w:szCs w:val="28"/>
          </w:rPr>
          <w:t>就说鉴于对方</w:t>
        </w:r>
        <w:proofErr w:type="gramStart"/>
        <w:r w:rsidR="00F863F6">
          <w:rPr>
            <w:rFonts w:ascii="华文楷体" w:eastAsia="华文楷体" w:hAnsi="华文楷体" w:hint="eastAsia"/>
            <w:sz w:val="28"/>
            <w:szCs w:val="28"/>
          </w:rPr>
          <w:t>承许所遍</w:t>
        </w:r>
      </w:ins>
      <w:proofErr w:type="gramEnd"/>
      <w:del w:id="785" w:author="admin" w:date="2015-09-20T17:21:00Z">
        <w:r w:rsidRPr="00FA0683" w:rsidDel="00F863F6">
          <w:rPr>
            <w:rFonts w:ascii="华文楷体" w:eastAsia="华文楷体" w:hAnsi="华文楷体" w:hint="eastAsia"/>
            <w:sz w:val="28"/>
            <w:szCs w:val="28"/>
          </w:rPr>
          <w:delText>所变</w:delText>
        </w:r>
      </w:del>
      <w:r w:rsidRPr="00FA0683">
        <w:rPr>
          <w:rFonts w:ascii="华文楷体" w:eastAsia="华文楷体" w:hAnsi="华文楷体" w:hint="eastAsia"/>
          <w:sz w:val="28"/>
          <w:szCs w:val="28"/>
        </w:rPr>
        <w:t>，那么如果我们要对这个真正的离</w:t>
      </w:r>
      <w:proofErr w:type="gramStart"/>
      <w:r w:rsidRPr="00FA0683">
        <w:rPr>
          <w:rFonts w:ascii="华文楷体" w:eastAsia="华文楷体" w:hAnsi="华文楷体" w:hint="eastAsia"/>
          <w:sz w:val="28"/>
          <w:szCs w:val="28"/>
        </w:rPr>
        <w:t>一</w:t>
      </w:r>
      <w:proofErr w:type="gramEnd"/>
      <w:ins w:id="786" w:author="admin" w:date="2015-09-20T17:22:00Z">
        <w:r w:rsidR="00F863F6">
          <w:rPr>
            <w:rFonts w:ascii="华文楷体" w:eastAsia="华文楷体" w:hAnsi="华文楷体" w:hint="eastAsia"/>
            <w:sz w:val="28"/>
            <w:szCs w:val="28"/>
          </w:rPr>
          <w:t>，</w:t>
        </w:r>
      </w:ins>
      <w:del w:id="787" w:author="admin" w:date="2015-09-20T17:22:00Z">
        <w:r w:rsidRPr="00FA0683" w:rsidDel="00F863F6">
          <w:rPr>
            <w:rFonts w:ascii="华文楷体" w:eastAsia="华文楷体" w:hAnsi="华文楷体" w:hint="eastAsia"/>
            <w:sz w:val="28"/>
            <w:szCs w:val="28"/>
          </w:rPr>
          <w:delText>这</w:delText>
        </w:r>
      </w:del>
      <w:ins w:id="788" w:author="admin" w:date="2015-09-20T17:22:00Z">
        <w:r w:rsidR="00F863F6">
          <w:rPr>
            <w:rFonts w:ascii="华文楷体" w:eastAsia="华文楷体" w:hAnsi="华文楷体" w:hint="eastAsia"/>
            <w:sz w:val="28"/>
            <w:szCs w:val="28"/>
          </w:rPr>
          <w:t>离</w:t>
        </w:r>
        <w:proofErr w:type="gramStart"/>
        <w:r w:rsidR="00F863F6">
          <w:rPr>
            <w:rFonts w:ascii="华文楷体" w:eastAsia="华文楷体" w:hAnsi="华文楷体" w:hint="eastAsia"/>
            <w:sz w:val="28"/>
            <w:szCs w:val="28"/>
          </w:rPr>
          <w:t>一</w:t>
        </w:r>
      </w:ins>
      <w:proofErr w:type="gramEnd"/>
      <w:r w:rsidRPr="00FA0683">
        <w:rPr>
          <w:rFonts w:ascii="华文楷体" w:eastAsia="华文楷体" w:hAnsi="华文楷体" w:hint="eastAsia"/>
          <w:sz w:val="28"/>
          <w:szCs w:val="28"/>
        </w:rPr>
        <w:t>上面如果说是没有一个单独的</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的话，后边还有一个理论。这个时候还没讲，后边我们要讲这个尖锐的理论</w:t>
      </w:r>
      <w:ins w:id="789" w:author="admin" w:date="2015-09-20T17:23:00Z">
        <w:r w:rsidR="009D288B">
          <w:rPr>
            <w:rFonts w:ascii="华文楷体" w:eastAsia="华文楷体" w:hAnsi="华文楷体" w:hint="eastAsia"/>
            <w:sz w:val="28"/>
            <w:szCs w:val="28"/>
          </w:rPr>
          <w:t>是在后面</w:t>
        </w:r>
      </w:ins>
      <w:r w:rsidRPr="00FA0683">
        <w:rPr>
          <w:rFonts w:ascii="华文楷体" w:eastAsia="华文楷体" w:hAnsi="华文楷体" w:hint="eastAsia"/>
          <w:sz w:val="28"/>
          <w:szCs w:val="28"/>
        </w:rPr>
        <w:t>，</w:t>
      </w:r>
      <w:r w:rsidRPr="00FA0683">
        <w:rPr>
          <w:rFonts w:ascii="华文楷体" w:eastAsia="华文楷体" w:hAnsi="华文楷体" w:hint="eastAsia"/>
          <w:sz w:val="28"/>
          <w:szCs w:val="28"/>
        </w:rPr>
        <w:lastRenderedPageBreak/>
        <w:t>从那个时候我们绝对内心当中会产生一个定解</w:t>
      </w:r>
      <w:ins w:id="790" w:author="admin" w:date="2015-09-20T17:23:00Z">
        <w:r w:rsidR="003F73EA">
          <w:rPr>
            <w:rFonts w:ascii="华文楷体" w:eastAsia="华文楷体" w:hAnsi="华文楷体" w:hint="eastAsia"/>
            <w:sz w:val="28"/>
            <w:szCs w:val="28"/>
          </w:rPr>
          <w:t>，</w:t>
        </w:r>
      </w:ins>
      <w:del w:id="791" w:author="admin" w:date="2015-09-20T17:23:00Z">
        <w:r w:rsidRPr="00FA0683" w:rsidDel="003F73EA">
          <w:rPr>
            <w:rFonts w:ascii="华文楷体" w:eastAsia="华文楷体" w:hAnsi="华文楷体" w:hint="eastAsia"/>
            <w:sz w:val="28"/>
            <w:szCs w:val="28"/>
          </w:rPr>
          <w:delText>。</w:delText>
        </w:r>
      </w:del>
      <w:r w:rsidRPr="00FA0683">
        <w:rPr>
          <w:rFonts w:ascii="华文楷体" w:eastAsia="华文楷体" w:hAnsi="华文楷体" w:hint="eastAsia"/>
          <w:sz w:val="28"/>
          <w:szCs w:val="28"/>
        </w:rPr>
        <w:t>在整个世间当中找不到一个</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。不管我们</w:t>
      </w:r>
      <w:proofErr w:type="gramStart"/>
      <w:r w:rsidRPr="00FA0683">
        <w:rPr>
          <w:rFonts w:ascii="华文楷体" w:eastAsia="华文楷体" w:hAnsi="华文楷体" w:hint="eastAsia"/>
          <w:sz w:val="28"/>
          <w:szCs w:val="28"/>
        </w:rPr>
        <w:t>分别念再怎么</w:t>
      </w:r>
      <w:proofErr w:type="gramEnd"/>
      <w:r w:rsidRPr="00FA0683">
        <w:rPr>
          <w:rFonts w:ascii="华文楷体" w:eastAsia="华文楷体" w:hAnsi="华文楷体" w:hint="eastAsia"/>
          <w:sz w:val="28"/>
          <w:szCs w:val="28"/>
        </w:rPr>
        <w:t>厉害，绝对找不到一个</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。再小的，再怎么样的</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都没有。后面我们还要学习殊胜的理论在后面。</w:t>
      </w:r>
    </w:p>
    <w:p w:rsidR="00762757" w:rsidRDefault="00FA0683" w:rsidP="00762757">
      <w:pPr>
        <w:ind w:firstLine="570"/>
        <w:rPr>
          <w:ins w:id="792" w:author="admin" w:date="2015-09-20T17:32:00Z"/>
          <w:rFonts w:ascii="华文楷体" w:eastAsia="华文楷体" w:hAnsi="华文楷体" w:hint="eastAsia"/>
          <w:sz w:val="28"/>
          <w:szCs w:val="28"/>
        </w:rPr>
        <w:pPrChange w:id="793" w:author="admin" w:date="2015-09-20T17:32:00Z">
          <w:pPr>
            <w:ind w:firstLine="570"/>
          </w:pPr>
        </w:pPrChange>
      </w:pPr>
      <w:r w:rsidRPr="00FA0683">
        <w:rPr>
          <w:rFonts w:ascii="华文楷体" w:eastAsia="华文楷体" w:hAnsi="华文楷体" w:hint="eastAsia"/>
          <w:sz w:val="28"/>
          <w:szCs w:val="28"/>
        </w:rPr>
        <w:t>那么这个时候</w:t>
      </w:r>
      <w:del w:id="794" w:author="admin" w:date="2015-09-20T17:24:00Z">
        <w:r w:rsidRPr="00FA0683" w:rsidDel="003F73EA">
          <w:rPr>
            <w:rFonts w:ascii="华文楷体" w:eastAsia="华文楷体" w:hAnsi="华文楷体" w:hint="eastAsia"/>
            <w:sz w:val="28"/>
            <w:szCs w:val="28"/>
          </w:rPr>
          <w:delText>我们？？的建立了，？？是离多？</w:delText>
        </w:r>
      </w:del>
      <w:ins w:id="795" w:author="admin" w:date="2015-09-20T17:24:00Z">
        <w:r w:rsidR="003F73EA">
          <w:rPr>
            <w:rFonts w:ascii="华文楷体" w:eastAsia="华文楷体" w:hAnsi="华文楷体" w:hint="eastAsia"/>
            <w:sz w:val="28"/>
            <w:szCs w:val="28"/>
          </w:rPr>
          <w:t>就可以运用应成因来建立了，因为应成因是离一多故，</w:t>
        </w:r>
      </w:ins>
      <w:r w:rsidRPr="00FA0683">
        <w:rPr>
          <w:rFonts w:ascii="华文楷体" w:eastAsia="华文楷体" w:hAnsi="华文楷体" w:hint="eastAsia"/>
          <w:sz w:val="28"/>
          <w:szCs w:val="28"/>
        </w:rPr>
        <w:t>对方必须</w:t>
      </w:r>
      <w:proofErr w:type="gramStart"/>
      <w:r w:rsidRPr="00FA0683">
        <w:rPr>
          <w:rFonts w:ascii="华文楷体" w:eastAsia="华文楷体" w:hAnsi="华文楷体" w:hint="eastAsia"/>
          <w:sz w:val="28"/>
          <w:szCs w:val="28"/>
        </w:rPr>
        <w:t>要承许</w:t>
      </w:r>
      <w:proofErr w:type="gramEnd"/>
      <w:del w:id="796" w:author="admin" w:date="2015-09-20T17:25:00Z">
        <w:r w:rsidRPr="00FA0683" w:rsidDel="00F20213">
          <w:rPr>
            <w:rFonts w:ascii="华文楷体" w:eastAsia="华文楷体" w:hAnsi="华文楷体" w:hint="eastAsia"/>
            <w:sz w:val="28"/>
            <w:szCs w:val="28"/>
          </w:rPr>
          <w:delText>而立不许</w:delText>
        </w:r>
      </w:del>
      <w:ins w:id="797" w:author="admin" w:date="2015-09-20T17:25:00Z">
        <w:r w:rsidR="00F20213">
          <w:rPr>
            <w:rFonts w:ascii="华文楷体" w:eastAsia="华文楷体" w:hAnsi="华文楷体" w:hint="eastAsia"/>
            <w:sz w:val="28"/>
            <w:szCs w:val="28"/>
          </w:rPr>
          <w:t>的</w:t>
        </w:r>
      </w:ins>
      <w:r w:rsidRPr="00FA0683">
        <w:rPr>
          <w:rFonts w:ascii="华文楷体" w:eastAsia="华文楷体" w:hAnsi="华文楷体" w:hint="eastAsia"/>
          <w:sz w:val="28"/>
          <w:szCs w:val="28"/>
        </w:rPr>
        <w:t>，</w:t>
      </w:r>
      <w:proofErr w:type="gramStart"/>
      <w:ins w:id="798" w:author="admin" w:date="2015-09-20T17:25:00Z">
        <w:r w:rsidR="00F20213">
          <w:rPr>
            <w:rFonts w:ascii="华文楷体" w:eastAsia="华文楷体" w:hAnsi="华文楷体" w:hint="eastAsia"/>
            <w:sz w:val="28"/>
            <w:szCs w:val="28"/>
          </w:rPr>
          <w:t>说承许</w:t>
        </w:r>
        <w:proofErr w:type="gramEnd"/>
        <w:r w:rsidR="00F20213">
          <w:rPr>
            <w:rFonts w:ascii="华文楷体" w:eastAsia="华文楷体" w:hAnsi="华文楷体" w:hint="eastAsia"/>
            <w:sz w:val="28"/>
            <w:szCs w:val="28"/>
          </w:rPr>
          <w:t>而立不许</w:t>
        </w:r>
      </w:ins>
      <w:ins w:id="799" w:author="admin" w:date="2015-09-20T17:26:00Z">
        <w:r w:rsidR="00F20213">
          <w:rPr>
            <w:rFonts w:ascii="华文楷体" w:eastAsia="华文楷体" w:hAnsi="华文楷体" w:hint="eastAsia"/>
            <w:sz w:val="28"/>
            <w:szCs w:val="28"/>
          </w:rPr>
          <w:t>。</w:t>
        </w:r>
        <w:proofErr w:type="gramStart"/>
        <w:r w:rsidR="00F20213">
          <w:rPr>
            <w:rFonts w:ascii="华文楷体" w:eastAsia="华文楷体" w:hAnsi="华文楷体" w:hint="eastAsia"/>
            <w:sz w:val="28"/>
            <w:szCs w:val="28"/>
          </w:rPr>
          <w:t>说承许</w:t>
        </w:r>
        <w:proofErr w:type="gramEnd"/>
        <w:r w:rsidR="00F20213">
          <w:rPr>
            <w:rFonts w:ascii="华文楷体" w:eastAsia="华文楷体" w:hAnsi="华文楷体" w:hint="eastAsia"/>
            <w:sz w:val="28"/>
            <w:szCs w:val="28"/>
          </w:rPr>
          <w:t>而立不许</w:t>
        </w:r>
        <w:r w:rsidR="00F20213">
          <w:rPr>
            <w:rFonts w:ascii="华文楷体" w:eastAsia="华文楷体" w:hAnsi="华文楷体" w:hint="eastAsia"/>
            <w:sz w:val="28"/>
            <w:szCs w:val="28"/>
          </w:rPr>
          <w:t>这个法相就成立了。</w:t>
        </w:r>
      </w:ins>
      <w:del w:id="800" w:author="admin" w:date="2015-09-20T17:26:00Z">
        <w:r w:rsidRPr="00FA0683" w:rsidDel="00F20213">
          <w:rPr>
            <w:rFonts w:ascii="华文楷体" w:eastAsia="华文楷体" w:hAnsi="华文楷体" w:hint="eastAsia"/>
            <w:sz w:val="28"/>
            <w:szCs w:val="28"/>
          </w:rPr>
          <w:delText>说承许而立不许这个法？？</w:delText>
        </w:r>
      </w:del>
      <w:r w:rsidRPr="00FA0683">
        <w:rPr>
          <w:rFonts w:ascii="华文楷体" w:eastAsia="华文楷体" w:hAnsi="华文楷体" w:hint="eastAsia"/>
          <w:sz w:val="28"/>
          <w:szCs w:val="28"/>
        </w:rPr>
        <w:t>故而</w:t>
      </w:r>
      <w:ins w:id="801" w:author="admin" w:date="2015-09-20T17:26:00Z">
        <w:r w:rsidR="00F20213">
          <w:rPr>
            <w:rFonts w:ascii="华文楷体" w:eastAsia="华文楷体" w:hAnsi="华文楷体" w:hint="eastAsia"/>
            <w:sz w:val="28"/>
            <w:szCs w:val="28"/>
          </w:rPr>
          <w:t>除了</w:t>
        </w:r>
      </w:ins>
      <w:del w:id="802" w:author="admin" w:date="2015-09-20T17:26:00Z">
        <w:r w:rsidRPr="00FA0683" w:rsidDel="00F20213">
          <w:rPr>
            <w:rFonts w:ascii="华文楷体" w:eastAsia="华文楷体" w:hAnsi="华文楷体" w:hint="eastAsia"/>
            <w:sz w:val="28"/>
            <w:szCs w:val="28"/>
          </w:rPr>
          <w:delText>？</w:delText>
        </w:r>
      </w:del>
      <w:r w:rsidRPr="00FA0683">
        <w:rPr>
          <w:rFonts w:ascii="华文楷体" w:eastAsia="华文楷体" w:hAnsi="华文楷体" w:hint="eastAsia"/>
          <w:sz w:val="28"/>
          <w:szCs w:val="28"/>
        </w:rPr>
        <w:t>离</w:t>
      </w:r>
      <w:ins w:id="803" w:author="admin" w:date="2015-09-20T17:27:00Z">
        <w:r w:rsidR="00F20213">
          <w:rPr>
            <w:rFonts w:ascii="华文楷体" w:eastAsia="华文楷体" w:hAnsi="华文楷体" w:hint="eastAsia"/>
            <w:sz w:val="28"/>
            <w:szCs w:val="28"/>
          </w:rPr>
          <w:t>一</w:t>
        </w:r>
      </w:ins>
      <w:r w:rsidRPr="00FA0683">
        <w:rPr>
          <w:rFonts w:ascii="华文楷体" w:eastAsia="华文楷体" w:hAnsi="华文楷体" w:hint="eastAsia"/>
          <w:sz w:val="28"/>
          <w:szCs w:val="28"/>
        </w:rPr>
        <w:t>多</w:t>
      </w:r>
      <w:ins w:id="804" w:author="admin" w:date="2015-09-20T17:27:00Z">
        <w:r w:rsidR="00F20213">
          <w:rPr>
            <w:rFonts w:ascii="华文楷体" w:eastAsia="华文楷体" w:hAnsi="华文楷体" w:hint="eastAsia"/>
            <w:sz w:val="28"/>
            <w:szCs w:val="28"/>
          </w:rPr>
          <w:t>因</w:t>
        </w:r>
      </w:ins>
      <w:del w:id="805" w:author="admin" w:date="2015-09-20T17:28:00Z">
        <w:r w:rsidRPr="00FA0683" w:rsidDel="00F20213">
          <w:rPr>
            <w:rFonts w:ascii="华文楷体" w:eastAsia="华文楷体" w:hAnsi="华文楷体" w:hint="eastAsia"/>
            <w:sz w:val="28"/>
            <w:szCs w:val="28"/>
          </w:rPr>
          <w:delText>在无数关的</w:delText>
        </w:r>
      </w:del>
      <w:ins w:id="806" w:author="admin" w:date="2015-09-20T17:28:00Z">
        <w:r w:rsidR="00F20213">
          <w:rPr>
            <w:rFonts w:ascii="华文楷体" w:eastAsia="华文楷体" w:hAnsi="华文楷体" w:hint="eastAsia"/>
            <w:sz w:val="28"/>
            <w:szCs w:val="28"/>
          </w:rPr>
          <w:t>再</w:t>
        </w:r>
        <w:proofErr w:type="gramStart"/>
        <w:r w:rsidR="00F20213">
          <w:rPr>
            <w:rFonts w:ascii="华文楷体" w:eastAsia="华文楷体" w:hAnsi="华文楷体" w:hint="eastAsia"/>
            <w:sz w:val="28"/>
            <w:szCs w:val="28"/>
          </w:rPr>
          <w:t>无需观待</w:t>
        </w:r>
      </w:ins>
      <w:r w:rsidRPr="00FA0683">
        <w:rPr>
          <w:rFonts w:ascii="华文楷体" w:eastAsia="华文楷体" w:hAnsi="华文楷体" w:hint="eastAsia"/>
          <w:sz w:val="28"/>
          <w:szCs w:val="28"/>
        </w:rPr>
        <w:t>其他</w:t>
      </w:r>
      <w:proofErr w:type="gramEnd"/>
      <w:r w:rsidRPr="00FA0683">
        <w:rPr>
          <w:rFonts w:ascii="华文楷体" w:eastAsia="华文楷体" w:hAnsi="华文楷体" w:hint="eastAsia"/>
          <w:sz w:val="28"/>
          <w:szCs w:val="28"/>
        </w:rPr>
        <w:t>因</w:t>
      </w:r>
      <w:ins w:id="807" w:author="admin" w:date="2015-09-20T17:28:00Z">
        <w:r w:rsidR="00F20213">
          <w:rPr>
            <w:rFonts w:ascii="华文楷体" w:eastAsia="华文楷体" w:hAnsi="华文楷体" w:hint="eastAsia"/>
            <w:sz w:val="28"/>
            <w:szCs w:val="28"/>
          </w:rPr>
          <w:t>，不用其他因了。</w:t>
        </w:r>
      </w:ins>
      <w:del w:id="808" w:author="admin" w:date="2015-09-20T17:29:00Z">
        <w:r w:rsidRPr="00FA0683" w:rsidDel="003D1468">
          <w:rPr>
            <w:rFonts w:ascii="华文楷体" w:eastAsia="华文楷体" w:hAnsi="华文楷体" w:hint="eastAsia"/>
            <w:sz w:val="28"/>
            <w:szCs w:val="28"/>
          </w:rPr>
          <w:delText>这个是</w:delText>
        </w:r>
      </w:del>
      <w:ins w:id="809" w:author="admin" w:date="2015-09-20T17:29:00Z">
        <w:r w:rsidR="003D1468">
          <w:rPr>
            <w:rFonts w:ascii="华文楷体" w:eastAsia="华文楷体" w:hAnsi="华文楷体" w:hint="eastAsia"/>
            <w:sz w:val="28"/>
            <w:szCs w:val="28"/>
          </w:rPr>
          <w:t>致使</w:t>
        </w:r>
      </w:ins>
      <w:r w:rsidRPr="00FA0683">
        <w:rPr>
          <w:rFonts w:ascii="华文楷体" w:eastAsia="华文楷体" w:hAnsi="华文楷体" w:hint="eastAsia"/>
          <w:sz w:val="28"/>
          <w:szCs w:val="28"/>
        </w:rPr>
        <w:t>对方不得不承认</w:t>
      </w:r>
      <w:del w:id="810" w:author="admin" w:date="2015-09-20T17:30:00Z">
        <w:r w:rsidRPr="00FA0683" w:rsidDel="003D1468">
          <w:rPr>
            <w:rFonts w:ascii="华文楷体" w:eastAsia="华文楷体" w:hAnsi="华文楷体" w:hint="eastAsia"/>
            <w:sz w:val="28"/>
            <w:szCs w:val="28"/>
          </w:rPr>
          <w:delText>的理论</w:delText>
        </w:r>
      </w:del>
      <w:ins w:id="811" w:author="admin" w:date="2015-09-20T17:30:00Z">
        <w:r w:rsidR="003D1468">
          <w:rPr>
            <w:rFonts w:ascii="华文楷体" w:eastAsia="华文楷体" w:hAnsi="华文楷体" w:hint="eastAsia"/>
            <w:sz w:val="28"/>
            <w:szCs w:val="28"/>
          </w:rPr>
          <w:t>离一多因</w:t>
        </w:r>
      </w:ins>
      <w:r w:rsidRPr="00FA0683">
        <w:rPr>
          <w:rFonts w:ascii="华文楷体" w:eastAsia="华文楷体" w:hAnsi="华文楷体" w:hint="eastAsia"/>
          <w:sz w:val="28"/>
          <w:szCs w:val="28"/>
        </w:rPr>
        <w:t>。这个是对方，虽然</w:t>
      </w:r>
      <w:del w:id="812" w:author="admin" w:date="2015-09-20T17:30:00Z">
        <w:r w:rsidRPr="00FA0683" w:rsidDel="002451AF">
          <w:rPr>
            <w:rFonts w:ascii="华文楷体" w:eastAsia="华文楷体" w:hAnsi="华文楷体" w:hint="eastAsia"/>
            <w:sz w:val="28"/>
            <w:szCs w:val="28"/>
          </w:rPr>
          <w:delText>没有</w:delText>
        </w:r>
      </w:del>
      <w:r w:rsidRPr="00FA0683">
        <w:rPr>
          <w:rFonts w:ascii="华文楷体" w:eastAsia="华文楷体" w:hAnsi="华文楷体" w:hint="eastAsia"/>
          <w:sz w:val="28"/>
          <w:szCs w:val="28"/>
        </w:rPr>
        <w:t>直接</w:t>
      </w:r>
      <w:ins w:id="813" w:author="admin" w:date="2015-09-20T17:30:00Z">
        <w:r w:rsidR="002451AF" w:rsidRPr="00FA0683">
          <w:rPr>
            <w:rFonts w:ascii="华文楷体" w:eastAsia="华文楷体" w:hAnsi="华文楷体" w:hint="eastAsia"/>
            <w:sz w:val="28"/>
            <w:szCs w:val="28"/>
          </w:rPr>
          <w:t>没有</w:t>
        </w:r>
      </w:ins>
      <w:r w:rsidRPr="00FA0683">
        <w:rPr>
          <w:rFonts w:ascii="华文楷体" w:eastAsia="华文楷体" w:hAnsi="华文楷体" w:hint="eastAsia"/>
          <w:sz w:val="28"/>
          <w:szCs w:val="28"/>
        </w:rPr>
        <w:t>承认，但对方不得不承认的离</w:t>
      </w:r>
      <w:ins w:id="814" w:author="admin" w:date="2015-09-20T17:30:00Z">
        <w:r w:rsidR="002451AF">
          <w:rPr>
            <w:rFonts w:ascii="华文楷体" w:eastAsia="华文楷体" w:hAnsi="华文楷体" w:hint="eastAsia"/>
            <w:sz w:val="28"/>
            <w:szCs w:val="28"/>
          </w:rPr>
          <w:t>一</w:t>
        </w:r>
      </w:ins>
      <w:r w:rsidRPr="00FA0683">
        <w:rPr>
          <w:rFonts w:ascii="华文楷体" w:eastAsia="华文楷体" w:hAnsi="华文楷体" w:hint="eastAsia"/>
          <w:sz w:val="28"/>
          <w:szCs w:val="28"/>
        </w:rPr>
        <w:t>多因，就是这样。那么</w:t>
      </w:r>
      <w:ins w:id="815" w:author="admin" w:date="2015-09-20T17:30:00Z">
        <w:r w:rsidR="00032CE3">
          <w:rPr>
            <w:rFonts w:ascii="华文楷体" w:eastAsia="华文楷体" w:hAnsi="华文楷体" w:hint="eastAsia"/>
            <w:sz w:val="28"/>
            <w:szCs w:val="28"/>
          </w:rPr>
          <w:t>离</w:t>
        </w:r>
        <w:proofErr w:type="gramStart"/>
        <w:r w:rsidR="00032CE3">
          <w:rPr>
            <w:rFonts w:ascii="华文楷体" w:eastAsia="华文楷体" w:hAnsi="华文楷体" w:hint="eastAsia"/>
            <w:sz w:val="28"/>
            <w:szCs w:val="28"/>
          </w:rPr>
          <w:t>一</w:t>
        </w:r>
      </w:ins>
      <w:proofErr w:type="gramEnd"/>
      <w:del w:id="816" w:author="admin" w:date="2015-09-20T17:30:00Z">
        <w:r w:rsidRPr="00FA0683" w:rsidDel="00032CE3">
          <w:rPr>
            <w:rFonts w:ascii="华文楷体" w:eastAsia="华文楷体" w:hAnsi="华文楷体" w:hint="eastAsia"/>
            <w:sz w:val="28"/>
            <w:szCs w:val="28"/>
          </w:rPr>
          <w:delText>立</w:delText>
        </w:r>
      </w:del>
      <w:r w:rsidRPr="00FA0683">
        <w:rPr>
          <w:rFonts w:ascii="华文楷体" w:eastAsia="华文楷体" w:hAnsi="华文楷体" w:hint="eastAsia"/>
          <w:sz w:val="28"/>
          <w:szCs w:val="28"/>
        </w:rPr>
        <w:t>多因承认了，那么就是无</w:t>
      </w:r>
      <w:del w:id="817" w:author="admin" w:date="2015-09-20T17:31:00Z">
        <w:r w:rsidRPr="00FA0683" w:rsidDel="00032CE3">
          <w:rPr>
            <w:rFonts w:ascii="华文楷体" w:eastAsia="华文楷体" w:hAnsi="华文楷体" w:hint="eastAsia"/>
            <w:sz w:val="28"/>
            <w:szCs w:val="28"/>
          </w:rPr>
          <w:delText>自信？</w:delText>
        </w:r>
      </w:del>
      <w:ins w:id="818" w:author="admin" w:date="2015-09-20T17:31:00Z">
        <w:r w:rsidR="00032CE3">
          <w:rPr>
            <w:rFonts w:ascii="华文楷体" w:eastAsia="华文楷体" w:hAnsi="华文楷体" w:hint="eastAsia"/>
            <w:sz w:val="28"/>
            <w:szCs w:val="28"/>
          </w:rPr>
          <w:t>自性，就说离一多故，应成无自性。</w:t>
        </w:r>
      </w:ins>
      <w:r w:rsidRPr="00FA0683">
        <w:rPr>
          <w:rFonts w:ascii="华文楷体" w:eastAsia="华文楷体" w:hAnsi="华文楷体" w:hint="eastAsia"/>
          <w:sz w:val="28"/>
          <w:szCs w:val="28"/>
        </w:rPr>
        <w:t>像这样的话就是可以安立</w:t>
      </w:r>
      <w:del w:id="819" w:author="admin" w:date="2015-09-20T17:31:00Z">
        <w:r w:rsidRPr="00FA0683" w:rsidDel="00032CE3">
          <w:rPr>
            <w:rFonts w:ascii="华文楷体" w:eastAsia="华文楷体" w:hAnsi="华文楷体" w:hint="eastAsia"/>
            <w:sz w:val="28"/>
            <w:szCs w:val="28"/>
          </w:rPr>
          <w:delText>他</w:delText>
        </w:r>
      </w:del>
      <w:ins w:id="820" w:author="admin" w:date="2015-09-20T17:31:00Z">
        <w:r w:rsidR="00032CE3">
          <w:rPr>
            <w:rFonts w:ascii="华文楷体" w:eastAsia="华文楷体" w:hAnsi="华文楷体" w:hint="eastAsia"/>
            <w:sz w:val="28"/>
            <w:szCs w:val="28"/>
          </w:rPr>
          <w:t>它</w:t>
        </w:r>
      </w:ins>
      <w:r w:rsidRPr="00FA0683">
        <w:rPr>
          <w:rFonts w:ascii="华文楷体" w:eastAsia="华文楷体" w:hAnsi="华文楷体" w:hint="eastAsia"/>
          <w:sz w:val="28"/>
          <w:szCs w:val="28"/>
        </w:rPr>
        <w:t>而</w:t>
      </w:r>
      <w:proofErr w:type="gramStart"/>
      <w:r w:rsidRPr="00FA0683">
        <w:rPr>
          <w:rFonts w:ascii="华文楷体" w:eastAsia="华文楷体" w:hAnsi="华文楷体" w:hint="eastAsia"/>
          <w:sz w:val="28"/>
          <w:szCs w:val="28"/>
        </w:rPr>
        <w:t>不承许</w:t>
      </w:r>
      <w:proofErr w:type="gramEnd"/>
      <w:r w:rsidRPr="00FA0683">
        <w:rPr>
          <w:rFonts w:ascii="华文楷体" w:eastAsia="华文楷体" w:hAnsi="华文楷体" w:hint="eastAsia"/>
          <w:sz w:val="28"/>
          <w:szCs w:val="28"/>
        </w:rPr>
        <w:t>的，无</w:t>
      </w:r>
      <w:del w:id="821" w:author="admin" w:date="2015-09-20T17:31:00Z">
        <w:r w:rsidRPr="00FA0683" w:rsidDel="00032CE3">
          <w:rPr>
            <w:rFonts w:ascii="华文楷体" w:eastAsia="华文楷体" w:hAnsi="华文楷体" w:hint="eastAsia"/>
            <w:sz w:val="28"/>
            <w:szCs w:val="28"/>
          </w:rPr>
          <w:delText>自信</w:delText>
        </w:r>
      </w:del>
      <w:ins w:id="822" w:author="admin" w:date="2015-09-20T17:31:00Z">
        <w:r w:rsidR="00032CE3">
          <w:rPr>
            <w:rFonts w:ascii="华文楷体" w:eastAsia="华文楷体" w:hAnsi="华文楷体" w:hint="eastAsia"/>
            <w:sz w:val="28"/>
            <w:szCs w:val="28"/>
          </w:rPr>
          <w:t>自性</w:t>
        </w:r>
      </w:ins>
      <w:r w:rsidRPr="00FA0683">
        <w:rPr>
          <w:rFonts w:ascii="华文楷体" w:eastAsia="华文楷体" w:hAnsi="华文楷体" w:hint="eastAsia"/>
          <w:sz w:val="28"/>
          <w:szCs w:val="28"/>
        </w:rPr>
        <w:t>方面的法。下面找个</w:t>
      </w:r>
      <w:proofErr w:type="gramStart"/>
      <w:r w:rsidRPr="00FA0683">
        <w:rPr>
          <w:rFonts w:ascii="华文楷体" w:eastAsia="华文楷体" w:hAnsi="华文楷体" w:hint="eastAsia"/>
          <w:sz w:val="28"/>
          <w:szCs w:val="28"/>
        </w:rPr>
        <w:t>比喻让</w:t>
      </w:r>
      <w:proofErr w:type="gramEnd"/>
      <w:r w:rsidRPr="00FA0683">
        <w:rPr>
          <w:rFonts w:ascii="华文楷体" w:eastAsia="华文楷体" w:hAnsi="华文楷体" w:hint="eastAsia"/>
          <w:sz w:val="28"/>
          <w:szCs w:val="28"/>
        </w:rPr>
        <w:t>我们知道比较容易理解这个问题。</w:t>
      </w:r>
    </w:p>
    <w:p w:rsidR="00762757" w:rsidRPr="00762757" w:rsidRDefault="00762757" w:rsidP="00762757">
      <w:pPr>
        <w:autoSpaceDE w:val="0"/>
        <w:autoSpaceDN w:val="0"/>
        <w:adjustRightInd w:val="0"/>
        <w:ind w:firstLine="420"/>
        <w:jc w:val="left"/>
        <w:rPr>
          <w:ins w:id="823" w:author="admin" w:date="2015-09-20T17:32:00Z"/>
          <w:rFonts w:ascii="华文楷体" w:eastAsia="华文楷体" w:cs="华文楷体" w:hint="eastAsia"/>
          <w:kern w:val="0"/>
          <w:sz w:val="28"/>
          <w:szCs w:val="28"/>
          <w:rPrChange w:id="824" w:author="admin" w:date="2015-09-20T17:32:00Z">
            <w:rPr>
              <w:ins w:id="825" w:author="admin" w:date="2015-09-20T17:32:00Z"/>
              <w:rFonts w:ascii="华文楷体" w:eastAsia="华文楷体" w:hAnsi="华文楷体" w:hint="eastAsia"/>
              <w:sz w:val="28"/>
              <w:szCs w:val="28"/>
            </w:rPr>
          </w:rPrChange>
        </w:rPr>
        <w:pPrChange w:id="826" w:author="admin" w:date="2015-09-20T17:33:00Z">
          <w:pPr>
            <w:ind w:firstLine="570"/>
          </w:pPr>
        </w:pPrChange>
      </w:pPr>
      <w:ins w:id="827" w:author="admin" w:date="2015-09-20T17:32:00Z">
        <w:r>
          <w:rPr>
            <w:rFonts w:ascii="华文楷体" w:eastAsia="华文楷体" w:hAnsi="华文楷体" w:hint="eastAsia"/>
            <w:sz w:val="28"/>
            <w:szCs w:val="28"/>
          </w:rPr>
          <w:t>【</w:t>
        </w:r>
        <w:r w:rsidRPr="00762757">
          <w:rPr>
            <w:rFonts w:asciiTheme="minorEastAsia" w:hAnsiTheme="minorEastAsia" w:cs="华文楷体" w:hint="eastAsia"/>
            <w:kern w:val="0"/>
            <w:sz w:val="28"/>
            <w:szCs w:val="28"/>
            <w:rPrChange w:id="828" w:author="admin" w:date="2015-09-20T17:33:00Z">
              <w:rPr>
                <w:rFonts w:ascii="华文楷体" w:eastAsia="华文楷体" w:cs="华文楷体" w:hint="eastAsia"/>
                <w:kern w:val="0"/>
                <w:sz w:val="28"/>
                <w:szCs w:val="28"/>
              </w:rPr>
            </w:rPrChange>
          </w:rPr>
          <w:t>例如</w:t>
        </w:r>
        <w:r w:rsidRPr="00762757">
          <w:rPr>
            <w:rFonts w:asciiTheme="minorEastAsia" w:hAnsiTheme="minorEastAsia" w:cs="宋体"/>
            <w:kern w:val="0"/>
            <w:sz w:val="28"/>
            <w:szCs w:val="28"/>
            <w:rPrChange w:id="829" w:author="admin" w:date="2015-09-20T17:33:00Z">
              <w:rPr>
                <w:rFonts w:ascii="宋体" w:eastAsia="宋体" w:cs="宋体"/>
                <w:kern w:val="0"/>
                <w:sz w:val="28"/>
                <w:szCs w:val="28"/>
              </w:rPr>
            </w:rPrChange>
          </w:rPr>
          <w:t>,</w:t>
        </w:r>
        <w:r w:rsidRPr="00762757">
          <w:rPr>
            <w:rFonts w:asciiTheme="minorEastAsia" w:hAnsiTheme="minorEastAsia" w:cs="华文楷体" w:hint="eastAsia"/>
            <w:kern w:val="0"/>
            <w:sz w:val="28"/>
            <w:szCs w:val="28"/>
            <w:rPrChange w:id="830" w:author="admin" w:date="2015-09-20T17:33:00Z">
              <w:rPr>
                <w:rFonts w:ascii="华文楷体" w:eastAsia="华文楷体" w:cs="华文楷体" w:hint="eastAsia"/>
                <w:kern w:val="0"/>
                <w:sz w:val="28"/>
                <w:szCs w:val="28"/>
              </w:rPr>
            </w:rPrChange>
          </w:rPr>
          <w:t>虽然</w:t>
        </w:r>
        <w:r w:rsidRPr="00762757">
          <w:rPr>
            <w:rFonts w:asciiTheme="minorEastAsia" w:hAnsiTheme="minorEastAsia" w:cs="宋体"/>
            <w:kern w:val="0"/>
            <w:sz w:val="28"/>
            <w:szCs w:val="28"/>
            <w:rPrChange w:id="831" w:author="admin" w:date="2015-09-20T17:33:00Z">
              <w:rPr>
                <w:rFonts w:ascii="宋体" w:eastAsia="宋体" w:cs="宋体"/>
                <w:kern w:val="0"/>
                <w:sz w:val="28"/>
                <w:szCs w:val="28"/>
              </w:rPr>
            </w:rPrChange>
          </w:rPr>
          <w:t>(</w:t>
        </w:r>
        <w:r w:rsidRPr="00762757">
          <w:rPr>
            <w:rFonts w:asciiTheme="minorEastAsia" w:hAnsiTheme="minorEastAsia" w:cs="华文楷体" w:hint="eastAsia"/>
            <w:kern w:val="0"/>
            <w:sz w:val="28"/>
            <w:szCs w:val="28"/>
            <w:rPrChange w:id="832" w:author="admin" w:date="2015-09-20T17:33:00Z">
              <w:rPr>
                <w:rFonts w:ascii="华文楷体" w:eastAsia="华文楷体" w:cs="华文楷体" w:hint="eastAsia"/>
                <w:kern w:val="0"/>
                <w:sz w:val="28"/>
                <w:szCs w:val="28"/>
              </w:rPr>
            </w:rPrChange>
          </w:rPr>
          <w:t>有外道</w:t>
        </w:r>
        <w:r w:rsidRPr="00762757">
          <w:rPr>
            <w:rFonts w:asciiTheme="minorEastAsia" w:hAnsiTheme="minorEastAsia" w:cs="宋体"/>
            <w:kern w:val="0"/>
            <w:sz w:val="28"/>
            <w:szCs w:val="28"/>
            <w:rPrChange w:id="833" w:author="admin" w:date="2015-09-20T17:33:00Z">
              <w:rPr>
                <w:rFonts w:ascii="宋体" w:eastAsia="宋体" w:cs="宋体"/>
                <w:kern w:val="0"/>
                <w:sz w:val="28"/>
                <w:szCs w:val="28"/>
              </w:rPr>
            </w:rPrChange>
          </w:rPr>
          <w:t>)</w:t>
        </w:r>
        <w:r w:rsidRPr="00762757">
          <w:rPr>
            <w:rFonts w:asciiTheme="minorEastAsia" w:hAnsiTheme="minorEastAsia" w:cs="华文楷体" w:hint="eastAsia"/>
            <w:kern w:val="0"/>
            <w:sz w:val="28"/>
            <w:szCs w:val="28"/>
            <w:rPrChange w:id="834" w:author="admin" w:date="2015-09-20T17:33:00Z">
              <w:rPr>
                <w:rFonts w:ascii="华文楷体" w:eastAsia="华文楷体" w:cs="华文楷体" w:hint="eastAsia"/>
                <w:kern w:val="0"/>
                <w:sz w:val="28"/>
                <w:szCs w:val="28"/>
              </w:rPr>
            </w:rPrChange>
          </w:rPr>
          <w:t>承认自在天常有</w:t>
        </w:r>
        <w:r w:rsidRPr="00762757">
          <w:rPr>
            <w:rFonts w:asciiTheme="minorEastAsia" w:hAnsiTheme="minorEastAsia" w:cs="宋体"/>
            <w:kern w:val="0"/>
            <w:sz w:val="28"/>
            <w:szCs w:val="28"/>
            <w:rPrChange w:id="835" w:author="admin" w:date="2015-09-20T17:33:00Z">
              <w:rPr>
                <w:rFonts w:ascii="宋体" w:eastAsia="宋体" w:cs="宋体"/>
                <w:kern w:val="0"/>
                <w:sz w:val="28"/>
                <w:szCs w:val="28"/>
              </w:rPr>
            </w:rPrChange>
          </w:rPr>
          <w:t>,</w:t>
        </w:r>
        <w:r w:rsidRPr="00762757">
          <w:rPr>
            <w:rFonts w:asciiTheme="minorEastAsia" w:hAnsiTheme="minorEastAsia" w:cs="华文楷体" w:hint="eastAsia"/>
            <w:kern w:val="0"/>
            <w:sz w:val="28"/>
            <w:szCs w:val="28"/>
            <w:rPrChange w:id="836" w:author="admin" w:date="2015-09-20T17:33:00Z">
              <w:rPr>
                <w:rFonts w:ascii="华文楷体" w:eastAsia="华文楷体" w:cs="华文楷体" w:hint="eastAsia"/>
                <w:kern w:val="0"/>
                <w:sz w:val="28"/>
                <w:szCs w:val="28"/>
              </w:rPr>
            </w:rPrChange>
          </w:rPr>
          <w:t>可是由于承许它的所有果为多种</w:t>
        </w:r>
        <w:r w:rsidRPr="00762757">
          <w:rPr>
            <w:rFonts w:asciiTheme="minorEastAsia" w:hAnsiTheme="minorEastAsia" w:cs="宋体"/>
            <w:kern w:val="0"/>
            <w:sz w:val="28"/>
            <w:szCs w:val="28"/>
            <w:rPrChange w:id="837" w:author="admin" w:date="2015-09-20T17:33:00Z">
              <w:rPr>
                <w:rFonts w:ascii="宋体" w:eastAsia="宋体" w:cs="宋体"/>
                <w:kern w:val="0"/>
                <w:sz w:val="28"/>
                <w:szCs w:val="28"/>
              </w:rPr>
            </w:rPrChange>
          </w:rPr>
          <w:t>,</w:t>
        </w:r>
        <w:r w:rsidRPr="00762757">
          <w:rPr>
            <w:rFonts w:asciiTheme="minorEastAsia" w:hAnsiTheme="minorEastAsia" w:cs="华文楷体" w:hint="eastAsia"/>
            <w:kern w:val="0"/>
            <w:sz w:val="28"/>
            <w:szCs w:val="28"/>
            <w:rPrChange w:id="838" w:author="admin" w:date="2015-09-20T17:33:00Z">
              <w:rPr>
                <w:rFonts w:ascii="华文楷体" w:eastAsia="华文楷体" w:cs="华文楷体" w:hint="eastAsia"/>
                <w:kern w:val="0"/>
                <w:sz w:val="28"/>
                <w:szCs w:val="28"/>
              </w:rPr>
            </w:rPrChange>
          </w:rPr>
          <w:t>因</w:t>
        </w:r>
      </w:ins>
      <w:ins w:id="839" w:author="admin" w:date="2015-09-20T17:33:00Z">
        <w:r w:rsidRPr="00762757">
          <w:rPr>
            <w:rFonts w:asciiTheme="minorEastAsia" w:hAnsiTheme="minorEastAsia" w:cs="华文楷体" w:hint="eastAsia"/>
            <w:kern w:val="0"/>
            <w:sz w:val="28"/>
            <w:szCs w:val="28"/>
            <w:rPrChange w:id="840" w:author="admin" w:date="2015-09-20T17:33:00Z">
              <w:rPr>
                <w:rFonts w:ascii="华文楷体" w:eastAsia="华文楷体" w:cs="华文楷体" w:hint="eastAsia"/>
                <w:kern w:val="0"/>
                <w:sz w:val="28"/>
                <w:szCs w:val="28"/>
              </w:rPr>
            </w:rPrChange>
          </w:rPr>
          <w:t>而依靠承认“多”果足能推翻大自在天是“一”的立宗。</w:t>
        </w:r>
      </w:ins>
      <w:ins w:id="841" w:author="admin" w:date="2015-09-20T17:32:00Z">
        <w:r>
          <w:rPr>
            <w:rFonts w:ascii="华文楷体" w:eastAsia="华文楷体" w:hAnsi="华文楷体" w:hint="eastAsia"/>
            <w:sz w:val="28"/>
            <w:szCs w:val="28"/>
          </w:rPr>
          <w:t>】</w:t>
        </w:r>
      </w:ins>
    </w:p>
    <w:p w:rsidR="00AD6C63" w:rsidRDefault="00FA0683" w:rsidP="00762757">
      <w:pPr>
        <w:ind w:firstLine="570"/>
        <w:rPr>
          <w:ins w:id="842" w:author="admin" w:date="2015-09-20T17:41:00Z"/>
          <w:rFonts w:ascii="华文楷体" w:eastAsia="华文楷体" w:hAnsi="华文楷体" w:hint="eastAsia"/>
          <w:sz w:val="28"/>
          <w:szCs w:val="28"/>
        </w:rPr>
      </w:pPr>
      <w:del w:id="843" w:author="admin" w:date="2015-09-20T17:33:00Z">
        <w:r w:rsidRPr="00FA0683" w:rsidDel="00762757">
          <w:rPr>
            <w:rFonts w:ascii="华文楷体" w:eastAsia="华文楷体" w:hAnsi="华文楷体" w:hint="eastAsia"/>
            <w:sz w:val="28"/>
            <w:szCs w:val="28"/>
          </w:rPr>
          <w:delText>例如虽然有外道承许，承认自在天常有，可是由于承许他的所有果位多重，因而依靠承认多果？？推翻？</w:delText>
        </w:r>
      </w:del>
      <w:r w:rsidRPr="00FA0683">
        <w:rPr>
          <w:rFonts w:ascii="华文楷体" w:eastAsia="华文楷体" w:hAnsi="华文楷体" w:hint="eastAsia"/>
          <w:sz w:val="28"/>
          <w:szCs w:val="28"/>
        </w:rPr>
        <w:t>那么比如说</w:t>
      </w:r>
      <w:proofErr w:type="gramStart"/>
      <w:r w:rsidRPr="00FA0683">
        <w:rPr>
          <w:rFonts w:ascii="华文楷体" w:eastAsia="华文楷体" w:hAnsi="华文楷体" w:hint="eastAsia"/>
          <w:sz w:val="28"/>
          <w:szCs w:val="28"/>
        </w:rPr>
        <w:t>外道承许</w:t>
      </w:r>
      <w:proofErr w:type="gramEnd"/>
      <w:del w:id="844" w:author="admin" w:date="2015-09-20T17:33:00Z">
        <w:r w:rsidRPr="00FA0683" w:rsidDel="007D4E4D">
          <w:rPr>
            <w:rFonts w:ascii="华文楷体" w:eastAsia="华文楷体" w:hAnsi="华文楷体" w:hint="eastAsia"/>
            <w:sz w:val="28"/>
            <w:szCs w:val="28"/>
          </w:rPr>
          <w:delText>，</w:delText>
        </w:r>
      </w:del>
      <w:r w:rsidRPr="00FA0683">
        <w:rPr>
          <w:rFonts w:ascii="华文楷体" w:eastAsia="华文楷体" w:hAnsi="华文楷体" w:hint="eastAsia"/>
          <w:sz w:val="28"/>
          <w:szCs w:val="28"/>
        </w:rPr>
        <w:t>自在天实有</w:t>
      </w:r>
      <w:ins w:id="845" w:author="admin" w:date="2015-09-20T17:35:00Z">
        <w:r w:rsidR="003B2B90">
          <w:rPr>
            <w:rFonts w:ascii="华文楷体" w:eastAsia="华文楷体" w:hAnsi="华文楷体" w:hint="eastAsia"/>
            <w:sz w:val="28"/>
            <w:szCs w:val="28"/>
          </w:rPr>
          <w:t>。</w:t>
        </w:r>
      </w:ins>
      <w:ins w:id="846" w:author="admin" w:date="2015-09-20T17:34:00Z">
        <w:r w:rsidR="007D4E4D">
          <w:rPr>
            <w:rFonts w:ascii="华文楷体" w:eastAsia="华文楷体" w:hAnsi="华文楷体" w:hint="eastAsia"/>
            <w:sz w:val="28"/>
            <w:szCs w:val="28"/>
          </w:rPr>
          <w:t>自在天实有</w:t>
        </w:r>
        <w:r w:rsidR="005D0A22">
          <w:rPr>
            <w:rFonts w:ascii="华文楷体" w:eastAsia="华文楷体" w:hAnsi="华文楷体" w:hint="eastAsia"/>
            <w:sz w:val="28"/>
            <w:szCs w:val="28"/>
          </w:rPr>
          <w:t>他</w:t>
        </w:r>
        <w:r w:rsidR="003B2B90">
          <w:rPr>
            <w:rFonts w:ascii="华文楷体" w:eastAsia="华文楷体" w:hAnsi="华文楷体" w:hint="eastAsia"/>
            <w:sz w:val="28"/>
            <w:szCs w:val="28"/>
          </w:rPr>
          <w:t>作为因</w:t>
        </w:r>
      </w:ins>
      <w:del w:id="847" w:author="admin" w:date="2015-09-20T17:34:00Z">
        <w:r w:rsidRPr="00FA0683" w:rsidDel="007D4E4D">
          <w:rPr>
            <w:rFonts w:ascii="华文楷体" w:eastAsia="华文楷体" w:hAnsi="华文楷体" w:hint="eastAsia"/>
            <w:sz w:val="28"/>
            <w:szCs w:val="28"/>
          </w:rPr>
          <w:delText>他</w:delText>
        </w:r>
      </w:del>
      <w:del w:id="848" w:author="admin" w:date="2015-09-20T17:35:00Z">
        <w:r w:rsidRPr="00FA0683" w:rsidDel="003B2B90">
          <w:rPr>
            <w:rFonts w:ascii="华文楷体" w:eastAsia="华文楷体" w:hAnsi="华文楷体" w:hint="eastAsia"/>
            <w:sz w:val="28"/>
            <w:szCs w:val="28"/>
          </w:rPr>
          <w:delText>作为因</w:delText>
        </w:r>
      </w:del>
      <w:r w:rsidRPr="00FA0683">
        <w:rPr>
          <w:rFonts w:ascii="华文楷体" w:eastAsia="华文楷体" w:hAnsi="华文楷体" w:hint="eastAsia"/>
          <w:sz w:val="28"/>
          <w:szCs w:val="28"/>
        </w:rPr>
        <w:t>，作为一切万法的</w:t>
      </w:r>
      <w:del w:id="849" w:author="admin" w:date="2015-09-20T17:34:00Z">
        <w:r w:rsidRPr="00FA0683" w:rsidDel="002D39AD">
          <w:rPr>
            <w:rFonts w:ascii="华文楷体" w:eastAsia="华文楷体" w:hAnsi="华文楷体" w:hint="eastAsia"/>
            <w:sz w:val="28"/>
            <w:szCs w:val="28"/>
          </w:rPr>
          <w:delText>声音</w:delText>
        </w:r>
      </w:del>
      <w:ins w:id="850" w:author="admin" w:date="2015-09-20T17:34:00Z">
        <w:r w:rsidR="002D39AD">
          <w:rPr>
            <w:rFonts w:ascii="华文楷体" w:eastAsia="华文楷体" w:hAnsi="华文楷体" w:hint="eastAsia"/>
            <w:sz w:val="28"/>
            <w:szCs w:val="28"/>
          </w:rPr>
          <w:t>生因</w:t>
        </w:r>
      </w:ins>
      <w:del w:id="851" w:author="admin" w:date="2015-09-20T17:34:00Z">
        <w:r w:rsidRPr="00FA0683" w:rsidDel="00B97909">
          <w:rPr>
            <w:rFonts w:ascii="华文楷体" w:eastAsia="华文楷体" w:hAnsi="华文楷体" w:hint="eastAsia"/>
            <w:sz w:val="28"/>
            <w:szCs w:val="28"/>
          </w:rPr>
          <w:delText>，</w:delText>
        </w:r>
      </w:del>
      <w:ins w:id="852" w:author="admin" w:date="2015-09-20T17:34:00Z">
        <w:r w:rsidR="00B97909">
          <w:rPr>
            <w:rFonts w:ascii="华文楷体" w:eastAsia="华文楷体" w:hAnsi="华文楷体" w:hint="eastAsia"/>
            <w:sz w:val="28"/>
            <w:szCs w:val="28"/>
          </w:rPr>
          <w:t>。</w:t>
        </w:r>
      </w:ins>
      <w:r w:rsidRPr="00FA0683">
        <w:rPr>
          <w:rFonts w:ascii="华文楷体" w:eastAsia="华文楷体" w:hAnsi="华文楷体" w:hint="eastAsia"/>
          <w:sz w:val="28"/>
          <w:szCs w:val="28"/>
        </w:rPr>
        <w:t>可是</w:t>
      </w:r>
      <w:proofErr w:type="gramStart"/>
      <w:r w:rsidRPr="00FA0683">
        <w:rPr>
          <w:rFonts w:ascii="华文楷体" w:eastAsia="华文楷体" w:hAnsi="华文楷体" w:hint="eastAsia"/>
          <w:sz w:val="28"/>
          <w:szCs w:val="28"/>
        </w:rPr>
        <w:t>由于承许他</w:t>
      </w:r>
      <w:proofErr w:type="gramEnd"/>
      <w:r w:rsidRPr="00FA0683">
        <w:rPr>
          <w:rFonts w:ascii="华文楷体" w:eastAsia="华文楷体" w:hAnsi="华文楷体" w:hint="eastAsia"/>
          <w:sz w:val="28"/>
          <w:szCs w:val="28"/>
        </w:rPr>
        <w:t>的所有果位多种，那么就是说他自己并没有承许，这样一种外道自在天是离一多</w:t>
      </w:r>
      <w:del w:id="853" w:author="admin" w:date="2015-09-20T17:35:00Z">
        <w:r w:rsidRPr="00FA0683" w:rsidDel="003B2B90">
          <w:rPr>
            <w:rFonts w:ascii="华文楷体" w:eastAsia="华文楷体" w:hAnsi="华文楷体" w:hint="eastAsia"/>
            <w:sz w:val="28"/>
            <w:szCs w:val="28"/>
          </w:rPr>
          <w:delText>等</w:delText>
        </w:r>
      </w:del>
      <w:ins w:id="854" w:author="admin" w:date="2015-09-20T17:35:00Z">
        <w:r w:rsidR="003B2B90">
          <w:rPr>
            <w:rFonts w:ascii="华文楷体" w:eastAsia="华文楷体" w:hAnsi="华文楷体" w:hint="eastAsia"/>
            <w:sz w:val="28"/>
            <w:szCs w:val="28"/>
          </w:rPr>
          <w:t>的</w:t>
        </w:r>
      </w:ins>
      <w:r w:rsidRPr="00FA0683">
        <w:rPr>
          <w:rFonts w:ascii="华文楷体" w:eastAsia="华文楷体" w:hAnsi="华文楷体" w:hint="eastAsia"/>
          <w:sz w:val="28"/>
          <w:szCs w:val="28"/>
        </w:rPr>
        <w:t>，他没有认为这个是离一多的</w:t>
      </w:r>
      <w:del w:id="855" w:author="admin" w:date="2015-09-20T17:36:00Z">
        <w:r w:rsidRPr="00FA0683" w:rsidDel="00B44972">
          <w:rPr>
            <w:rFonts w:ascii="华文楷体" w:eastAsia="华文楷体" w:hAnsi="华文楷体" w:hint="eastAsia"/>
            <w:sz w:val="28"/>
            <w:szCs w:val="28"/>
          </w:rPr>
          <w:delText>，</w:delText>
        </w:r>
      </w:del>
      <w:ins w:id="856" w:author="admin" w:date="2015-09-20T17:36:00Z">
        <w:r w:rsidR="00B44972">
          <w:rPr>
            <w:rFonts w:ascii="华文楷体" w:eastAsia="华文楷体" w:hAnsi="华文楷体" w:hint="eastAsia"/>
            <w:sz w:val="28"/>
            <w:szCs w:val="28"/>
          </w:rPr>
          <w:t>。</w:t>
        </w:r>
      </w:ins>
      <w:r w:rsidRPr="00FA0683">
        <w:rPr>
          <w:rFonts w:ascii="华文楷体" w:eastAsia="华文楷体" w:hAnsi="华文楷体" w:hint="eastAsia"/>
          <w:sz w:val="28"/>
          <w:szCs w:val="28"/>
        </w:rPr>
        <w:t>但是呢因为就是说一方面</w:t>
      </w:r>
      <w:proofErr w:type="gramStart"/>
      <w:ins w:id="857" w:author="admin" w:date="2015-09-20T17:36:00Z">
        <w:r w:rsidR="00750A32">
          <w:rPr>
            <w:rFonts w:ascii="华文楷体" w:eastAsia="华文楷体" w:hAnsi="华文楷体" w:hint="eastAsia"/>
            <w:sz w:val="28"/>
            <w:szCs w:val="28"/>
          </w:rPr>
          <w:t>他</w:t>
        </w:r>
      </w:ins>
      <w:r w:rsidRPr="00FA0683">
        <w:rPr>
          <w:rFonts w:ascii="华文楷体" w:eastAsia="华文楷体" w:hAnsi="华文楷体" w:hint="eastAsia"/>
          <w:sz w:val="28"/>
          <w:szCs w:val="28"/>
        </w:rPr>
        <w:t>承许自在</w:t>
      </w:r>
      <w:proofErr w:type="gramEnd"/>
      <w:r w:rsidRPr="00FA0683">
        <w:rPr>
          <w:rFonts w:ascii="华文楷体" w:eastAsia="华文楷体" w:hAnsi="华文楷体" w:hint="eastAsia"/>
          <w:sz w:val="28"/>
          <w:szCs w:val="28"/>
        </w:rPr>
        <w:t>天是</w:t>
      </w:r>
      <w:del w:id="858" w:author="admin" w:date="2015-09-20T17:36:00Z">
        <w:r w:rsidRPr="00FA0683" w:rsidDel="00750A32">
          <w:rPr>
            <w:rFonts w:ascii="华文楷体" w:eastAsia="华文楷体" w:hAnsi="华文楷体" w:hint="eastAsia"/>
            <w:sz w:val="28"/>
            <w:szCs w:val="28"/>
          </w:rPr>
          <w:delText>长久</w:delText>
        </w:r>
      </w:del>
      <w:ins w:id="859" w:author="admin" w:date="2015-09-20T17:36:00Z">
        <w:r w:rsidR="00750A32">
          <w:rPr>
            <w:rFonts w:ascii="华文楷体" w:eastAsia="华文楷体" w:hAnsi="华文楷体" w:hint="eastAsia"/>
            <w:sz w:val="28"/>
            <w:szCs w:val="28"/>
          </w:rPr>
          <w:t>常有</w:t>
        </w:r>
      </w:ins>
      <w:r w:rsidRPr="00FA0683">
        <w:rPr>
          <w:rFonts w:ascii="华文楷体" w:eastAsia="华文楷体" w:hAnsi="华文楷体" w:hint="eastAsia"/>
          <w:sz w:val="28"/>
          <w:szCs w:val="28"/>
        </w:rPr>
        <w:t>的因呢，一方面</w:t>
      </w:r>
      <w:proofErr w:type="gramStart"/>
      <w:r w:rsidRPr="00FA0683">
        <w:rPr>
          <w:rFonts w:ascii="华文楷体" w:eastAsia="华文楷体" w:hAnsi="华文楷体" w:hint="eastAsia"/>
          <w:sz w:val="28"/>
          <w:szCs w:val="28"/>
        </w:rPr>
        <w:t>又承许常有</w:t>
      </w:r>
      <w:proofErr w:type="gramEnd"/>
      <w:r w:rsidRPr="00FA0683">
        <w:rPr>
          <w:rFonts w:ascii="华文楷体" w:eastAsia="华文楷体" w:hAnsi="华文楷体" w:hint="eastAsia"/>
          <w:sz w:val="28"/>
          <w:szCs w:val="28"/>
        </w:rPr>
        <w:t>的因，产生了很多很多果，所以说因而依靠</w:t>
      </w:r>
      <w:proofErr w:type="gramStart"/>
      <w:r w:rsidRPr="00FA0683">
        <w:rPr>
          <w:rFonts w:ascii="华文楷体" w:eastAsia="华文楷体" w:hAnsi="华文楷体" w:hint="eastAsia"/>
          <w:sz w:val="28"/>
          <w:szCs w:val="28"/>
        </w:rPr>
        <w:t>承许多果，逐然</w:t>
      </w:r>
      <w:proofErr w:type="gramEnd"/>
      <w:r w:rsidRPr="00FA0683">
        <w:rPr>
          <w:rFonts w:ascii="华文楷体" w:eastAsia="华文楷体" w:hAnsi="华文楷体" w:hint="eastAsia"/>
          <w:sz w:val="28"/>
          <w:szCs w:val="28"/>
        </w:rPr>
        <w:t>推翻大自在</w:t>
      </w:r>
      <w:ins w:id="860" w:author="admin" w:date="2015-09-20T17:36:00Z">
        <w:r w:rsidR="00ED6134">
          <w:rPr>
            <w:rFonts w:ascii="华文楷体" w:eastAsia="华文楷体" w:hAnsi="华文楷体" w:hint="eastAsia"/>
            <w:sz w:val="28"/>
            <w:szCs w:val="28"/>
          </w:rPr>
          <w:t>是一立宗。</w:t>
        </w:r>
      </w:ins>
      <w:del w:id="861" w:author="admin" w:date="2015-09-20T17:36:00Z">
        <w:r w:rsidRPr="00FA0683" w:rsidDel="00ED6134">
          <w:rPr>
            <w:rFonts w:ascii="华文楷体" w:eastAsia="华文楷体" w:hAnsi="华文楷体" w:hint="eastAsia"/>
            <w:sz w:val="28"/>
            <w:szCs w:val="28"/>
          </w:rPr>
          <w:delText>因的？</w:delText>
        </w:r>
      </w:del>
      <w:r w:rsidRPr="00FA0683">
        <w:rPr>
          <w:rFonts w:ascii="华文楷体" w:eastAsia="华文楷体" w:hAnsi="华文楷体" w:hint="eastAsia"/>
          <w:sz w:val="28"/>
          <w:szCs w:val="28"/>
        </w:rPr>
        <w:t>那么就是说一个实有的</w:t>
      </w:r>
      <w:del w:id="862" w:author="admin" w:date="2015-09-20T17:37:00Z">
        <w:r w:rsidRPr="00FA0683" w:rsidDel="00825EF5">
          <w:rPr>
            <w:rFonts w:ascii="华文楷体" w:eastAsia="华文楷体" w:hAnsi="华文楷体" w:hint="eastAsia"/>
            <w:sz w:val="28"/>
            <w:szCs w:val="28"/>
          </w:rPr>
          <w:delText>乘法</w:delText>
        </w:r>
      </w:del>
      <w:ins w:id="863" w:author="admin" w:date="2015-09-20T17:37:00Z">
        <w:r w:rsidR="00825EF5">
          <w:rPr>
            <w:rFonts w:ascii="华文楷体" w:eastAsia="华文楷体" w:hAnsi="华文楷体" w:hint="eastAsia"/>
            <w:sz w:val="28"/>
            <w:szCs w:val="28"/>
          </w:rPr>
          <w:t>常法</w:t>
        </w:r>
      </w:ins>
      <w:r w:rsidRPr="00FA0683">
        <w:rPr>
          <w:rFonts w:ascii="华文楷体" w:eastAsia="华文楷体" w:hAnsi="华文楷体" w:hint="eastAsia"/>
          <w:sz w:val="28"/>
          <w:szCs w:val="28"/>
        </w:rPr>
        <w:t>的因，产</w:t>
      </w:r>
      <w:r w:rsidRPr="00FA0683">
        <w:rPr>
          <w:rFonts w:ascii="华文楷体" w:eastAsia="华文楷体" w:hAnsi="华文楷体" w:hint="eastAsia"/>
          <w:sz w:val="28"/>
          <w:szCs w:val="28"/>
        </w:rPr>
        <w:lastRenderedPageBreak/>
        <w:t>生了很多很多的果，那么就是说通过他是说产生很多果的角度来反过来推</w:t>
      </w:r>
      <w:del w:id="864" w:author="admin" w:date="2015-09-20T17:37:00Z">
        <w:r w:rsidRPr="00FA0683" w:rsidDel="00C13CBB">
          <w:rPr>
            <w:rFonts w:ascii="华文楷体" w:eastAsia="华文楷体" w:hAnsi="华文楷体" w:hint="eastAsia"/>
            <w:sz w:val="28"/>
            <w:szCs w:val="28"/>
          </w:rPr>
          <w:delText>de</w:delText>
        </w:r>
      </w:del>
      <w:ins w:id="865" w:author="admin" w:date="2015-09-20T17:37:00Z">
        <w:r w:rsidR="00C13CBB">
          <w:rPr>
            <w:rFonts w:ascii="华文楷体" w:eastAsia="华文楷体" w:hAnsi="华文楷体" w:hint="eastAsia"/>
            <w:sz w:val="28"/>
            <w:szCs w:val="28"/>
          </w:rPr>
          <w:t>的</w:t>
        </w:r>
      </w:ins>
      <w:r w:rsidRPr="00FA0683">
        <w:rPr>
          <w:rFonts w:ascii="华文楷体" w:eastAsia="华文楷体" w:hAnsi="华文楷体" w:hint="eastAsia"/>
          <w:sz w:val="28"/>
          <w:szCs w:val="28"/>
        </w:rPr>
        <w:t>时候呢，果是很多的，</w:t>
      </w:r>
      <w:ins w:id="866" w:author="admin" w:date="2015-09-20T17:38:00Z">
        <w:r w:rsidR="001F71D7">
          <w:rPr>
            <w:rFonts w:ascii="华文楷体" w:eastAsia="华文楷体" w:hAnsi="华文楷体" w:hint="eastAsia"/>
            <w:sz w:val="28"/>
            <w:szCs w:val="28"/>
          </w:rPr>
          <w:t>你的</w:t>
        </w:r>
      </w:ins>
      <w:r w:rsidRPr="00FA0683">
        <w:rPr>
          <w:rFonts w:ascii="华文楷体" w:eastAsia="华文楷体" w:hAnsi="华文楷体" w:hint="eastAsia"/>
          <w:sz w:val="28"/>
          <w:szCs w:val="28"/>
        </w:rPr>
        <w:t>因不可能是一个不变的</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。你的</w:t>
      </w:r>
      <w:proofErr w:type="gramStart"/>
      <w:r w:rsidRPr="00FA0683">
        <w:rPr>
          <w:rFonts w:ascii="华文楷体" w:eastAsia="华文楷体" w:hAnsi="华文楷体" w:hint="eastAsia"/>
          <w:sz w:val="28"/>
          <w:szCs w:val="28"/>
        </w:rPr>
        <w:t>因应该</w:t>
      </w:r>
      <w:proofErr w:type="gramEnd"/>
      <w:r w:rsidRPr="00FA0683">
        <w:rPr>
          <w:rFonts w:ascii="华文楷体" w:eastAsia="华文楷体" w:hAnsi="华文楷体" w:hint="eastAsia"/>
          <w:sz w:val="28"/>
          <w:szCs w:val="28"/>
        </w:rPr>
        <w:t>是很多，那么如果说是他</w:t>
      </w:r>
      <w:proofErr w:type="gramStart"/>
      <w:r w:rsidRPr="00FA0683">
        <w:rPr>
          <w:rFonts w:ascii="华文楷体" w:eastAsia="华文楷体" w:hAnsi="华文楷体" w:hint="eastAsia"/>
          <w:sz w:val="28"/>
          <w:szCs w:val="28"/>
        </w:rPr>
        <w:t>的果法很多</w:t>
      </w:r>
      <w:proofErr w:type="gramEnd"/>
      <w:r w:rsidRPr="00FA0683">
        <w:rPr>
          <w:rFonts w:ascii="华文楷体" w:eastAsia="华文楷体" w:hAnsi="华文楷体" w:hint="eastAsia"/>
          <w:sz w:val="28"/>
          <w:szCs w:val="28"/>
        </w:rPr>
        <w:t>，那么你这个</w:t>
      </w:r>
      <w:proofErr w:type="gramStart"/>
      <w:r w:rsidRPr="00FA0683">
        <w:rPr>
          <w:rFonts w:ascii="华文楷体" w:eastAsia="华文楷体" w:hAnsi="华文楷体" w:hint="eastAsia"/>
          <w:sz w:val="28"/>
          <w:szCs w:val="28"/>
        </w:rPr>
        <w:t>因怎么</w:t>
      </w:r>
      <w:proofErr w:type="gramEnd"/>
      <w:r w:rsidRPr="00FA0683">
        <w:rPr>
          <w:rFonts w:ascii="华文楷体" w:eastAsia="华文楷体" w:hAnsi="华文楷体" w:hint="eastAsia"/>
          <w:sz w:val="28"/>
          <w:szCs w:val="28"/>
        </w:rPr>
        <w:t>可能是</w:t>
      </w:r>
      <w:del w:id="867" w:author="admin" w:date="2015-09-20T17:38:00Z">
        <w:r w:rsidRPr="00FA0683" w:rsidDel="001F71D7">
          <w:rPr>
            <w:rFonts w:ascii="华文楷体" w:eastAsia="华文楷体" w:hAnsi="华文楷体" w:hint="eastAsia"/>
            <w:sz w:val="28"/>
            <w:szCs w:val="28"/>
          </w:rPr>
          <w:delText>横长</w:delText>
        </w:r>
      </w:del>
      <w:ins w:id="868" w:author="admin" w:date="2015-09-20T17:38:00Z">
        <w:r w:rsidR="001F71D7">
          <w:rPr>
            <w:rFonts w:ascii="华文楷体" w:eastAsia="华文楷体" w:hAnsi="华文楷体" w:hint="eastAsia"/>
            <w:sz w:val="28"/>
            <w:szCs w:val="28"/>
          </w:rPr>
          <w:t>恒常</w:t>
        </w:r>
      </w:ins>
      <w:r w:rsidRPr="00FA0683">
        <w:rPr>
          <w:rFonts w:ascii="华文楷体" w:eastAsia="华文楷体" w:hAnsi="华文楷体" w:hint="eastAsia"/>
          <w:sz w:val="28"/>
          <w:szCs w:val="28"/>
        </w:rPr>
        <w:t>不变的</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呢</w:t>
      </w:r>
      <w:ins w:id="869" w:author="admin" w:date="2015-09-20T17:38:00Z">
        <w:r w:rsidR="001F71D7">
          <w:rPr>
            <w:rFonts w:ascii="华文楷体" w:eastAsia="华文楷体" w:hAnsi="华文楷体" w:hint="eastAsia"/>
            <w:sz w:val="28"/>
            <w:szCs w:val="28"/>
          </w:rPr>
          <w:t>？</w:t>
        </w:r>
      </w:ins>
      <w:del w:id="870" w:author="admin" w:date="2015-09-20T17:38:00Z">
        <w:r w:rsidRPr="00FA0683" w:rsidDel="001F71D7">
          <w:rPr>
            <w:rFonts w:ascii="华文楷体" w:eastAsia="华文楷体" w:hAnsi="华文楷体" w:hint="eastAsia"/>
            <w:sz w:val="28"/>
            <w:szCs w:val="28"/>
          </w:rPr>
          <w:delText>，</w:delText>
        </w:r>
      </w:del>
      <w:r w:rsidRPr="00FA0683">
        <w:rPr>
          <w:rFonts w:ascii="华文楷体" w:eastAsia="华文楷体" w:hAnsi="华文楷体" w:hint="eastAsia"/>
          <w:sz w:val="28"/>
          <w:szCs w:val="28"/>
        </w:rPr>
        <w:t>你的因不可能是</w:t>
      </w:r>
      <w:del w:id="871" w:author="admin" w:date="2015-09-20T17:39:00Z">
        <w:r w:rsidRPr="00FA0683" w:rsidDel="0083795F">
          <w:rPr>
            <w:rFonts w:ascii="华文楷体" w:eastAsia="华文楷体" w:hAnsi="华文楷体" w:hint="eastAsia"/>
            <w:sz w:val="28"/>
            <w:szCs w:val="28"/>
          </w:rPr>
          <w:delText>横长</w:delText>
        </w:r>
      </w:del>
      <w:ins w:id="872" w:author="admin" w:date="2015-09-20T17:39:00Z">
        <w:r w:rsidR="0083795F">
          <w:rPr>
            <w:rFonts w:ascii="华文楷体" w:eastAsia="华文楷体" w:hAnsi="华文楷体" w:hint="eastAsia"/>
            <w:sz w:val="28"/>
            <w:szCs w:val="28"/>
          </w:rPr>
          <w:t>恒常</w:t>
        </w:r>
      </w:ins>
      <w:r w:rsidRPr="00FA0683">
        <w:rPr>
          <w:rFonts w:ascii="华文楷体" w:eastAsia="华文楷体" w:hAnsi="华文楷体" w:hint="eastAsia"/>
          <w:sz w:val="28"/>
          <w:szCs w:val="28"/>
        </w:rPr>
        <w:t>不变的</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。所以说像这样的话你要产生这么多的果，每一个果都要</w:t>
      </w:r>
      <w:del w:id="873" w:author="admin" w:date="2015-09-20T17:39:00Z">
        <w:r w:rsidRPr="00FA0683" w:rsidDel="0083795F">
          <w:rPr>
            <w:rFonts w:ascii="华文楷体" w:eastAsia="华文楷体" w:hAnsi="华文楷体" w:hint="eastAsia"/>
            <w:sz w:val="28"/>
            <w:szCs w:val="28"/>
          </w:rPr>
          <w:delText>？</w:delText>
        </w:r>
      </w:del>
      <w:ins w:id="874" w:author="admin" w:date="2015-09-20T17:39:00Z">
        <w:r w:rsidR="0083795F">
          <w:rPr>
            <w:rFonts w:ascii="华文楷体" w:eastAsia="华文楷体" w:hAnsi="华文楷体" w:hint="eastAsia"/>
            <w:sz w:val="28"/>
            <w:szCs w:val="28"/>
          </w:rPr>
          <w:t>予以</w:t>
        </w:r>
      </w:ins>
      <w:r w:rsidRPr="00FA0683">
        <w:rPr>
          <w:rFonts w:ascii="华文楷体" w:eastAsia="华文楷体" w:hAnsi="华文楷体" w:hint="eastAsia"/>
          <w:sz w:val="28"/>
          <w:szCs w:val="28"/>
        </w:rPr>
        <w:t>因</w:t>
      </w:r>
      <w:del w:id="875" w:author="admin" w:date="2015-09-20T17:39:00Z">
        <w:r w:rsidRPr="00FA0683" w:rsidDel="008A079E">
          <w:rPr>
            <w:rFonts w:ascii="华文楷体" w:eastAsia="华文楷体" w:hAnsi="华文楷体" w:hint="eastAsia"/>
            <w:sz w:val="28"/>
            <w:szCs w:val="28"/>
          </w:rPr>
          <w:delText>，</w:delText>
        </w:r>
      </w:del>
      <w:ins w:id="876" w:author="admin" w:date="2015-09-20T17:39:00Z">
        <w:r w:rsidR="008A079E">
          <w:rPr>
            <w:rFonts w:ascii="华文楷体" w:eastAsia="华文楷体" w:hAnsi="华文楷体" w:hint="eastAsia"/>
            <w:sz w:val="28"/>
            <w:szCs w:val="28"/>
          </w:rPr>
          <w:t>。</w:t>
        </w:r>
      </w:ins>
      <w:r w:rsidRPr="00FA0683">
        <w:rPr>
          <w:rFonts w:ascii="华文楷体" w:eastAsia="华文楷体" w:hAnsi="华文楷体" w:hint="eastAsia"/>
          <w:sz w:val="28"/>
          <w:szCs w:val="28"/>
        </w:rPr>
        <w:t>对于每一个果都要给他因的话，像这样的话，</w:t>
      </w:r>
      <w:ins w:id="877" w:author="admin" w:date="2015-09-20T17:40:00Z">
        <w:r w:rsidR="00AD6C63">
          <w:rPr>
            <w:rFonts w:ascii="华文楷体" w:eastAsia="华文楷体" w:hAnsi="华文楷体" w:hint="eastAsia"/>
            <w:sz w:val="28"/>
            <w:szCs w:val="28"/>
          </w:rPr>
          <w:t>你的</w:t>
        </w:r>
      </w:ins>
      <w:r w:rsidRPr="00FA0683">
        <w:rPr>
          <w:rFonts w:ascii="华文楷体" w:eastAsia="华文楷体" w:hAnsi="华文楷体" w:hint="eastAsia"/>
          <w:sz w:val="28"/>
          <w:szCs w:val="28"/>
        </w:rPr>
        <w:t>常有不变</w:t>
      </w:r>
      <w:ins w:id="878" w:author="admin" w:date="2015-09-20T17:40:00Z">
        <w:r w:rsidR="00AD6C63">
          <w:rPr>
            <w:rFonts w:ascii="华文楷体" w:eastAsia="华文楷体" w:hAnsi="华文楷体" w:hint="eastAsia"/>
            <w:sz w:val="28"/>
            <w:szCs w:val="28"/>
          </w:rPr>
          <w:t>的</w:t>
        </w:r>
        <w:proofErr w:type="gramStart"/>
        <w:r w:rsidR="00AD6C63">
          <w:rPr>
            <w:rFonts w:ascii="华文楷体" w:eastAsia="华文楷体" w:hAnsi="华文楷体" w:hint="eastAsia"/>
            <w:sz w:val="28"/>
            <w:szCs w:val="28"/>
          </w:rPr>
          <w:t>一</w:t>
        </w:r>
        <w:proofErr w:type="gramEnd"/>
        <w:r w:rsidR="00AD6C63">
          <w:rPr>
            <w:rFonts w:ascii="华文楷体" w:eastAsia="华文楷体" w:hAnsi="华文楷体" w:hint="eastAsia"/>
            <w:sz w:val="28"/>
            <w:szCs w:val="28"/>
          </w:rPr>
          <w:t>的这个</w:t>
        </w:r>
      </w:ins>
      <w:r w:rsidRPr="00FA0683">
        <w:rPr>
          <w:rFonts w:ascii="华文楷体" w:eastAsia="华文楷体" w:hAnsi="华文楷体" w:hint="eastAsia"/>
          <w:sz w:val="28"/>
          <w:szCs w:val="28"/>
        </w:rPr>
        <w:t>因</w:t>
      </w:r>
      <w:del w:id="879" w:author="admin" w:date="2015-09-20T17:40:00Z">
        <w:r w:rsidRPr="00FA0683" w:rsidDel="00AD6C63">
          <w:rPr>
            <w:rFonts w:ascii="华文楷体" w:eastAsia="华文楷体" w:hAnsi="华文楷体" w:hint="eastAsia"/>
            <w:sz w:val="28"/>
            <w:szCs w:val="28"/>
          </w:rPr>
          <w:delText>的一</w:delText>
        </w:r>
      </w:del>
      <w:r w:rsidRPr="00FA0683">
        <w:rPr>
          <w:rFonts w:ascii="华文楷体" w:eastAsia="华文楷体" w:hAnsi="华文楷体" w:hint="eastAsia"/>
          <w:sz w:val="28"/>
          <w:szCs w:val="28"/>
        </w:rPr>
        <w:t>就根本不存在了。所以这个方面就是说他自己所承许的</w:t>
      </w:r>
      <w:del w:id="880" w:author="admin" w:date="2015-09-20T17:40:00Z">
        <w:r w:rsidRPr="00FA0683" w:rsidDel="00AD6C63">
          <w:rPr>
            <w:rFonts w:ascii="华文楷体" w:eastAsia="华文楷体" w:hAnsi="华文楷体" w:hint="eastAsia"/>
            <w:sz w:val="28"/>
            <w:szCs w:val="28"/>
          </w:rPr>
          <w:delText>？</w:delText>
        </w:r>
      </w:del>
      <w:ins w:id="881" w:author="admin" w:date="2015-09-20T17:40:00Z">
        <w:r w:rsidR="00AD6C63">
          <w:rPr>
            <w:rFonts w:ascii="华文楷体" w:eastAsia="华文楷体" w:hAnsi="华文楷体" w:hint="eastAsia"/>
            <w:sz w:val="28"/>
            <w:szCs w:val="28"/>
          </w:rPr>
          <w:t>多果</w:t>
        </w:r>
      </w:ins>
      <w:r w:rsidRPr="00FA0683">
        <w:rPr>
          <w:rFonts w:ascii="华文楷体" w:eastAsia="华文楷体" w:hAnsi="华文楷体" w:hint="eastAsia"/>
          <w:sz w:val="28"/>
          <w:szCs w:val="28"/>
        </w:rPr>
        <w:t>来推翻大自在天不是一个</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的</w:t>
      </w:r>
      <w:del w:id="882" w:author="admin" w:date="2015-09-20T17:41:00Z">
        <w:r w:rsidRPr="00FA0683" w:rsidDel="00AD6C63">
          <w:rPr>
            <w:rFonts w:ascii="华文楷体" w:eastAsia="华文楷体" w:hAnsi="华文楷体" w:hint="eastAsia"/>
            <w:sz w:val="28"/>
            <w:szCs w:val="28"/>
          </w:rPr>
          <w:delText>？</w:delText>
        </w:r>
      </w:del>
      <w:ins w:id="883" w:author="admin" w:date="2015-09-20T17:41:00Z">
        <w:r w:rsidR="00AD6C63">
          <w:rPr>
            <w:rFonts w:ascii="华文楷体" w:eastAsia="华文楷体" w:hAnsi="华文楷体" w:hint="eastAsia"/>
            <w:sz w:val="28"/>
            <w:szCs w:val="28"/>
          </w:rPr>
          <w:t>立宗。</w:t>
        </w:r>
      </w:ins>
    </w:p>
    <w:p w:rsidR="00AD6C63" w:rsidRPr="00AD6C63" w:rsidRDefault="00AD6C63" w:rsidP="00AD6C63">
      <w:pPr>
        <w:autoSpaceDE w:val="0"/>
        <w:autoSpaceDN w:val="0"/>
        <w:adjustRightInd w:val="0"/>
        <w:ind w:firstLine="420"/>
        <w:jc w:val="left"/>
        <w:rPr>
          <w:ins w:id="884" w:author="admin" w:date="2015-09-20T17:41:00Z"/>
          <w:rFonts w:ascii="华文楷体" w:eastAsia="华文楷体" w:cs="华文楷体" w:hint="eastAsia"/>
          <w:kern w:val="0"/>
          <w:sz w:val="28"/>
          <w:szCs w:val="28"/>
          <w:rPrChange w:id="885" w:author="admin" w:date="2015-09-20T17:41:00Z">
            <w:rPr>
              <w:ins w:id="886" w:author="admin" w:date="2015-09-20T17:41:00Z"/>
              <w:rFonts w:ascii="华文楷体" w:eastAsia="华文楷体" w:hAnsi="华文楷体" w:hint="eastAsia"/>
              <w:sz w:val="28"/>
              <w:szCs w:val="28"/>
            </w:rPr>
          </w:rPrChange>
        </w:rPr>
        <w:pPrChange w:id="887" w:author="admin" w:date="2015-09-20T17:42:00Z">
          <w:pPr>
            <w:ind w:firstLine="570"/>
          </w:pPr>
        </w:pPrChange>
      </w:pPr>
      <w:ins w:id="888" w:author="admin" w:date="2015-09-20T17:41:00Z">
        <w:r>
          <w:rPr>
            <w:rFonts w:ascii="华文楷体" w:eastAsia="华文楷体" w:hAnsi="华文楷体" w:hint="eastAsia"/>
            <w:sz w:val="28"/>
            <w:szCs w:val="28"/>
          </w:rPr>
          <w:t>【</w:t>
        </w:r>
        <w:r w:rsidRPr="00AD6C63">
          <w:rPr>
            <w:rFonts w:asciiTheme="minorEastAsia" w:hAnsiTheme="minorEastAsia" w:cs="华文楷体" w:hint="eastAsia"/>
            <w:kern w:val="0"/>
            <w:sz w:val="28"/>
            <w:szCs w:val="28"/>
            <w:rPrChange w:id="889" w:author="admin" w:date="2015-09-20T17:42:00Z">
              <w:rPr>
                <w:rFonts w:ascii="华文楷体" w:eastAsia="华文楷体" w:cs="华文楷体" w:hint="eastAsia"/>
                <w:kern w:val="0"/>
                <w:sz w:val="28"/>
                <w:szCs w:val="28"/>
              </w:rPr>
            </w:rPrChange>
          </w:rPr>
          <w:t>如果破除了是“一”</w:t>
        </w:r>
        <w:r w:rsidRPr="00AD6C63">
          <w:rPr>
            <w:rFonts w:asciiTheme="minorEastAsia" w:hAnsiTheme="minorEastAsia" w:cs="宋体"/>
            <w:kern w:val="0"/>
            <w:sz w:val="28"/>
            <w:szCs w:val="28"/>
            <w:rPrChange w:id="890" w:author="admin" w:date="2015-09-20T17:42:00Z">
              <w:rPr>
                <w:rFonts w:ascii="宋体" w:eastAsia="宋体" w:cs="宋体"/>
                <w:kern w:val="0"/>
                <w:sz w:val="28"/>
                <w:szCs w:val="28"/>
              </w:rPr>
            </w:rPrChange>
          </w:rPr>
          <w:t>,</w:t>
        </w:r>
        <w:r w:rsidRPr="00AD6C63">
          <w:rPr>
            <w:rFonts w:asciiTheme="minorEastAsia" w:hAnsiTheme="minorEastAsia" w:cs="华文楷体" w:hint="eastAsia"/>
            <w:kern w:val="0"/>
            <w:sz w:val="28"/>
            <w:szCs w:val="28"/>
            <w:rPrChange w:id="891" w:author="admin" w:date="2015-09-20T17:42:00Z">
              <w:rPr>
                <w:rFonts w:ascii="华文楷体" w:eastAsia="华文楷体" w:cs="华文楷体" w:hint="eastAsia"/>
                <w:kern w:val="0"/>
                <w:sz w:val="28"/>
                <w:szCs w:val="28"/>
              </w:rPr>
            </w:rPrChange>
          </w:rPr>
          <w:t>显然“多”也就不攻自破了。</w:t>
        </w:r>
        <w:r>
          <w:rPr>
            <w:rFonts w:ascii="华文楷体" w:eastAsia="华文楷体" w:hAnsi="华文楷体" w:hint="eastAsia"/>
            <w:sz w:val="28"/>
            <w:szCs w:val="28"/>
          </w:rPr>
          <w:t>】</w:t>
        </w:r>
      </w:ins>
      <w:del w:id="892" w:author="admin" w:date="2015-09-20T17:41:00Z">
        <w:r w:rsidR="00FA0683" w:rsidRPr="00FA0683" w:rsidDel="00AD6C63">
          <w:rPr>
            <w:rFonts w:ascii="华文楷体" w:eastAsia="华文楷体" w:hAnsi="华文楷体" w:hint="eastAsia"/>
            <w:sz w:val="28"/>
            <w:szCs w:val="28"/>
          </w:rPr>
          <w:delText>如果破除了是一，显然多也就不工自破了。</w:delText>
        </w:r>
      </w:del>
    </w:p>
    <w:p w:rsidR="007F005E" w:rsidRDefault="00FA0683" w:rsidP="00762757">
      <w:pPr>
        <w:ind w:firstLine="570"/>
        <w:rPr>
          <w:ins w:id="893" w:author="admin" w:date="2015-09-20T17:43:00Z"/>
          <w:rFonts w:ascii="华文楷体" w:eastAsia="华文楷体" w:hAnsi="华文楷体" w:hint="eastAsia"/>
          <w:sz w:val="28"/>
          <w:szCs w:val="28"/>
        </w:rPr>
      </w:pPr>
      <w:r w:rsidRPr="00FA0683">
        <w:rPr>
          <w:rFonts w:ascii="华文楷体" w:eastAsia="华文楷体" w:hAnsi="华文楷体" w:hint="eastAsia"/>
          <w:sz w:val="28"/>
          <w:szCs w:val="28"/>
        </w:rPr>
        <w:t>那么所谓的一不存在</w:t>
      </w:r>
      <w:ins w:id="894" w:author="admin" w:date="2015-09-20T17:42:00Z">
        <w:r w:rsidR="007F005E">
          <w:rPr>
            <w:rFonts w:ascii="华文楷体" w:eastAsia="华文楷体" w:hAnsi="华文楷体" w:hint="eastAsia"/>
            <w:sz w:val="28"/>
            <w:szCs w:val="28"/>
          </w:rPr>
          <w:t>的话</w:t>
        </w:r>
      </w:ins>
      <w:del w:id="895" w:author="admin" w:date="2015-09-20T17:42:00Z">
        <w:r w:rsidRPr="00FA0683" w:rsidDel="007F005E">
          <w:rPr>
            <w:rFonts w:ascii="华文楷体" w:eastAsia="华文楷体" w:hAnsi="华文楷体" w:hint="eastAsia"/>
            <w:sz w:val="28"/>
            <w:szCs w:val="28"/>
          </w:rPr>
          <w:delText>了</w:delText>
        </w:r>
      </w:del>
      <w:r w:rsidRPr="00FA0683">
        <w:rPr>
          <w:rFonts w:ascii="华文楷体" w:eastAsia="华文楷体" w:hAnsi="华文楷体" w:hint="eastAsia"/>
          <w:sz w:val="28"/>
          <w:szCs w:val="28"/>
        </w:rPr>
        <w:t>，多也就不存在了。</w:t>
      </w:r>
    </w:p>
    <w:p w:rsidR="007F005E" w:rsidRPr="007F005E" w:rsidRDefault="007F005E" w:rsidP="007F005E">
      <w:pPr>
        <w:autoSpaceDE w:val="0"/>
        <w:autoSpaceDN w:val="0"/>
        <w:adjustRightInd w:val="0"/>
        <w:ind w:firstLine="420"/>
        <w:jc w:val="left"/>
        <w:rPr>
          <w:ins w:id="896" w:author="admin" w:date="2015-09-20T17:43:00Z"/>
          <w:rFonts w:ascii="华文楷体" w:eastAsia="华文楷体" w:cs="华文楷体" w:hint="eastAsia"/>
          <w:kern w:val="0"/>
          <w:sz w:val="28"/>
          <w:szCs w:val="28"/>
          <w:rPrChange w:id="897" w:author="admin" w:date="2015-09-20T17:43:00Z">
            <w:rPr>
              <w:ins w:id="898" w:author="admin" w:date="2015-09-20T17:43:00Z"/>
              <w:rFonts w:ascii="华文楷体" w:eastAsia="华文楷体" w:hAnsi="华文楷体" w:hint="eastAsia"/>
              <w:sz w:val="28"/>
              <w:szCs w:val="28"/>
            </w:rPr>
          </w:rPrChange>
        </w:rPr>
        <w:pPrChange w:id="899" w:author="admin" w:date="2015-09-20T17:43:00Z">
          <w:pPr>
            <w:ind w:firstLine="570"/>
          </w:pPr>
        </w:pPrChange>
      </w:pPr>
      <w:ins w:id="900" w:author="admin" w:date="2015-09-20T17:43:00Z">
        <w:r>
          <w:rPr>
            <w:rFonts w:ascii="华文楷体" w:eastAsia="华文楷体" w:hAnsi="华文楷体" w:hint="eastAsia"/>
            <w:sz w:val="28"/>
            <w:szCs w:val="28"/>
          </w:rPr>
          <w:t>【</w:t>
        </w:r>
        <w:r w:rsidRPr="007F005E">
          <w:rPr>
            <w:rFonts w:asciiTheme="minorEastAsia" w:hAnsiTheme="minorEastAsia" w:cs="华文楷体" w:hint="eastAsia"/>
            <w:kern w:val="0"/>
            <w:sz w:val="28"/>
            <w:szCs w:val="28"/>
            <w:rPrChange w:id="901" w:author="admin" w:date="2015-09-20T17:43:00Z">
              <w:rPr>
                <w:rFonts w:ascii="华文楷体" w:eastAsia="华文楷体" w:cs="华文楷体" w:hint="eastAsia"/>
                <w:kern w:val="0"/>
                <w:sz w:val="28"/>
                <w:szCs w:val="28"/>
              </w:rPr>
            </w:rPrChange>
          </w:rPr>
          <w:t>实际上</w:t>
        </w:r>
        <w:r w:rsidRPr="007F005E">
          <w:rPr>
            <w:rFonts w:asciiTheme="minorEastAsia" w:hAnsiTheme="minorEastAsia" w:cs="宋体"/>
            <w:kern w:val="0"/>
            <w:sz w:val="28"/>
            <w:szCs w:val="28"/>
            <w:rPrChange w:id="902" w:author="admin" w:date="2015-09-20T17:43:00Z">
              <w:rPr>
                <w:rFonts w:ascii="宋体" w:eastAsia="宋体" w:cs="宋体"/>
                <w:kern w:val="0"/>
                <w:sz w:val="28"/>
                <w:szCs w:val="28"/>
              </w:rPr>
            </w:rPrChange>
          </w:rPr>
          <w:t>,</w:t>
        </w:r>
        <w:r w:rsidRPr="007F005E">
          <w:rPr>
            <w:rFonts w:asciiTheme="minorEastAsia" w:hAnsiTheme="minorEastAsia" w:cs="华文楷体" w:hint="eastAsia"/>
            <w:kern w:val="0"/>
            <w:sz w:val="28"/>
            <w:szCs w:val="28"/>
            <w:rPrChange w:id="903" w:author="admin" w:date="2015-09-20T17:43:00Z">
              <w:rPr>
                <w:rFonts w:ascii="华文楷体" w:eastAsia="华文楷体" w:cs="华文楷体" w:hint="eastAsia"/>
                <w:kern w:val="0"/>
                <w:sz w:val="28"/>
                <w:szCs w:val="28"/>
              </w:rPr>
            </w:rPrChange>
          </w:rPr>
          <w:t>这就是以反方自己承认的因建立起了“离一”</w:t>
        </w:r>
      </w:ins>
      <w:ins w:id="904" w:author="admin" w:date="2015-09-20T17:44:00Z">
        <w:r w:rsidR="003F7780">
          <w:rPr>
            <w:rFonts w:asciiTheme="minorEastAsia" w:hAnsiTheme="minorEastAsia" w:cs="宋体"/>
            <w:kern w:val="0"/>
            <w:sz w:val="28"/>
            <w:szCs w:val="28"/>
          </w:rPr>
          <w:t>】</w:t>
        </w:r>
      </w:ins>
    </w:p>
    <w:p w:rsidR="003F7780" w:rsidRDefault="00FA0683" w:rsidP="00762757">
      <w:pPr>
        <w:ind w:firstLine="570"/>
        <w:rPr>
          <w:ins w:id="905" w:author="admin" w:date="2015-09-20T17:45:00Z"/>
          <w:rFonts w:ascii="华文楷体" w:eastAsia="华文楷体" w:hAnsi="华文楷体" w:hint="eastAsia"/>
          <w:sz w:val="28"/>
          <w:szCs w:val="28"/>
        </w:rPr>
      </w:pPr>
      <w:del w:id="906" w:author="admin" w:date="2015-09-20T17:44:00Z">
        <w:r w:rsidRPr="00FA0683" w:rsidDel="003F7780">
          <w:rPr>
            <w:rFonts w:ascii="华文楷体" w:eastAsia="华文楷体" w:hAnsi="华文楷体" w:hint="eastAsia"/>
            <w:sz w:val="28"/>
            <w:szCs w:val="28"/>
          </w:rPr>
          <w:delText>实际上这就是以反方自己？的因。建立起了离一，</w:delText>
        </w:r>
      </w:del>
      <w:proofErr w:type="gramStart"/>
      <w:r w:rsidRPr="00FA0683">
        <w:rPr>
          <w:rFonts w:ascii="华文楷体" w:eastAsia="华文楷体" w:hAnsi="华文楷体" w:hint="eastAsia"/>
          <w:sz w:val="28"/>
          <w:szCs w:val="28"/>
        </w:rPr>
        <w:t>对方承许的</w:t>
      </w:r>
      <w:proofErr w:type="gramEnd"/>
      <w:del w:id="907" w:author="admin" w:date="2015-09-20T17:44:00Z">
        <w:r w:rsidRPr="00FA0683" w:rsidDel="003F7780">
          <w:rPr>
            <w:rFonts w:ascii="华文楷体" w:eastAsia="华文楷体" w:hAnsi="华文楷体" w:hint="eastAsia"/>
            <w:sz w:val="28"/>
            <w:szCs w:val="28"/>
          </w:rPr>
          <w:delText>一</w:delText>
        </w:r>
      </w:del>
      <w:proofErr w:type="gramStart"/>
      <w:ins w:id="908" w:author="admin" w:date="2015-09-20T17:44:00Z">
        <w:r w:rsidR="003F7780">
          <w:rPr>
            <w:rFonts w:ascii="华文楷体" w:eastAsia="华文楷体" w:hAnsi="华文楷体" w:hint="eastAsia"/>
            <w:sz w:val="28"/>
            <w:szCs w:val="28"/>
          </w:rPr>
          <w:t>因</w:t>
        </w:r>
      </w:ins>
      <w:r w:rsidRPr="00FA0683">
        <w:rPr>
          <w:rFonts w:ascii="华文楷体" w:eastAsia="华文楷体" w:hAnsi="华文楷体" w:hint="eastAsia"/>
          <w:sz w:val="28"/>
          <w:szCs w:val="28"/>
        </w:rPr>
        <w:t>就是</w:t>
      </w:r>
      <w:proofErr w:type="gramEnd"/>
      <w:r w:rsidRPr="00FA0683">
        <w:rPr>
          <w:rFonts w:ascii="华文楷体" w:eastAsia="华文楷体" w:hAnsi="华文楷体" w:hint="eastAsia"/>
          <w:sz w:val="28"/>
          <w:szCs w:val="28"/>
        </w:rPr>
        <w:t>多嘛，多的缘故呢就是离</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。多的缘故就是离</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，根本不是</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，所以这个是对方反方</w:t>
      </w:r>
      <w:proofErr w:type="gramStart"/>
      <w:r w:rsidRPr="00FA0683">
        <w:rPr>
          <w:rFonts w:ascii="华文楷体" w:eastAsia="华文楷体" w:hAnsi="华文楷体" w:hint="eastAsia"/>
          <w:sz w:val="28"/>
          <w:szCs w:val="28"/>
        </w:rPr>
        <w:t>自己承许的</w:t>
      </w:r>
      <w:proofErr w:type="gramEnd"/>
      <w:ins w:id="909" w:author="admin" w:date="2015-09-20T17:44:00Z">
        <w:r w:rsidR="003F7780">
          <w:rPr>
            <w:rFonts w:ascii="华文楷体" w:eastAsia="华文楷体" w:hAnsi="华文楷体" w:hint="eastAsia"/>
            <w:sz w:val="28"/>
            <w:szCs w:val="28"/>
          </w:rPr>
          <w:t>因</w:t>
        </w:r>
      </w:ins>
      <w:del w:id="910" w:author="admin" w:date="2015-09-20T17:44:00Z">
        <w:r w:rsidRPr="00FA0683" w:rsidDel="003F7780">
          <w:rPr>
            <w:rFonts w:ascii="华文楷体" w:eastAsia="华文楷体" w:hAnsi="华文楷体" w:hint="eastAsia"/>
            <w:sz w:val="28"/>
            <w:szCs w:val="28"/>
          </w:rPr>
          <w:delText>一</w:delText>
        </w:r>
      </w:del>
      <w:r w:rsidRPr="00FA0683">
        <w:rPr>
          <w:rFonts w:ascii="华文楷体" w:eastAsia="华文楷体" w:hAnsi="华文楷体" w:hint="eastAsia"/>
          <w:sz w:val="28"/>
          <w:szCs w:val="28"/>
        </w:rPr>
        <w:t>建立起来离</w:t>
      </w:r>
      <w:proofErr w:type="gramStart"/>
      <w:r w:rsidRPr="00FA0683">
        <w:rPr>
          <w:rFonts w:ascii="华文楷体" w:eastAsia="华文楷体" w:hAnsi="华文楷体" w:hint="eastAsia"/>
          <w:sz w:val="28"/>
          <w:szCs w:val="28"/>
        </w:rPr>
        <w:t>一</w:t>
      </w:r>
      <w:proofErr w:type="gramEnd"/>
      <w:del w:id="911" w:author="admin" w:date="2015-09-20T17:45:00Z">
        <w:r w:rsidRPr="00FA0683" w:rsidDel="003F7780">
          <w:rPr>
            <w:rFonts w:ascii="华文楷体" w:eastAsia="华文楷体" w:hAnsi="华文楷体" w:hint="eastAsia"/>
            <w:sz w:val="28"/>
            <w:szCs w:val="28"/>
          </w:rPr>
          <w:delText>，</w:delText>
        </w:r>
      </w:del>
      <w:ins w:id="912" w:author="admin" w:date="2015-09-20T17:45:00Z">
        <w:r w:rsidR="003F7780">
          <w:rPr>
            <w:rFonts w:ascii="华文楷体" w:eastAsia="华文楷体" w:hAnsi="华文楷体" w:hint="eastAsia"/>
            <w:sz w:val="28"/>
            <w:szCs w:val="28"/>
          </w:rPr>
          <w:t>。</w:t>
        </w:r>
      </w:ins>
    </w:p>
    <w:p w:rsidR="003F7780" w:rsidRPr="003F7780" w:rsidRDefault="003F7780" w:rsidP="003F7780">
      <w:pPr>
        <w:autoSpaceDE w:val="0"/>
        <w:autoSpaceDN w:val="0"/>
        <w:adjustRightInd w:val="0"/>
        <w:ind w:firstLine="420"/>
        <w:jc w:val="left"/>
        <w:rPr>
          <w:ins w:id="913" w:author="admin" w:date="2015-09-20T17:45:00Z"/>
          <w:rFonts w:ascii="华文楷体" w:eastAsia="华文楷体" w:cs="华文楷体" w:hint="eastAsia"/>
          <w:kern w:val="0"/>
          <w:sz w:val="28"/>
          <w:szCs w:val="28"/>
          <w:rPrChange w:id="914" w:author="admin" w:date="2015-09-20T17:45:00Z">
            <w:rPr>
              <w:ins w:id="915" w:author="admin" w:date="2015-09-20T17:45:00Z"/>
              <w:rFonts w:ascii="华文楷体" w:eastAsia="华文楷体" w:hAnsi="华文楷体" w:hint="eastAsia"/>
              <w:sz w:val="28"/>
              <w:szCs w:val="28"/>
            </w:rPr>
          </w:rPrChange>
        </w:rPr>
        <w:pPrChange w:id="916" w:author="admin" w:date="2015-09-20T17:45:00Z">
          <w:pPr>
            <w:ind w:firstLine="570"/>
          </w:pPr>
        </w:pPrChange>
      </w:pPr>
      <w:ins w:id="917" w:author="admin" w:date="2015-09-20T17:45:00Z">
        <w:r>
          <w:rPr>
            <w:rFonts w:ascii="华文楷体" w:eastAsia="华文楷体" w:hAnsi="华文楷体" w:hint="eastAsia"/>
            <w:sz w:val="28"/>
            <w:szCs w:val="28"/>
          </w:rPr>
          <w:t>【</w:t>
        </w:r>
        <w:r w:rsidRPr="006A3C52">
          <w:rPr>
            <w:rFonts w:asciiTheme="minorEastAsia" w:hAnsiTheme="minorEastAsia" w:cs="华文楷体" w:hint="eastAsia"/>
            <w:kern w:val="0"/>
            <w:sz w:val="28"/>
            <w:szCs w:val="28"/>
          </w:rPr>
          <w:t>由于承许“多”故成立“离一”</w:t>
        </w:r>
        <w:r>
          <w:rPr>
            <w:rFonts w:asciiTheme="minorEastAsia" w:hAnsiTheme="minorEastAsia" w:cs="宋体" w:hint="eastAsia"/>
            <w:kern w:val="0"/>
            <w:sz w:val="28"/>
            <w:szCs w:val="28"/>
          </w:rPr>
          <w:t>】</w:t>
        </w:r>
      </w:ins>
    </w:p>
    <w:p w:rsidR="003F7780" w:rsidRDefault="00FA0683" w:rsidP="00762757">
      <w:pPr>
        <w:ind w:firstLine="570"/>
        <w:rPr>
          <w:ins w:id="918" w:author="admin" w:date="2015-09-20T17:46:00Z"/>
          <w:rFonts w:ascii="华文楷体" w:eastAsia="华文楷体" w:hAnsi="华文楷体" w:hint="eastAsia"/>
          <w:sz w:val="28"/>
          <w:szCs w:val="28"/>
        </w:rPr>
      </w:pPr>
      <w:del w:id="919" w:author="admin" w:date="2015-09-20T17:46:00Z">
        <w:r w:rsidRPr="00FA0683" w:rsidDel="003F7780">
          <w:rPr>
            <w:rFonts w:ascii="华文楷体" w:eastAsia="华文楷体" w:hAnsi="华文楷体" w:hint="eastAsia"/>
            <w:sz w:val="28"/>
            <w:szCs w:val="28"/>
          </w:rPr>
          <w:delText>由于承许多顾，</w:delText>
        </w:r>
      </w:del>
      <w:r w:rsidRPr="00FA0683">
        <w:rPr>
          <w:rFonts w:ascii="华文楷体" w:eastAsia="华文楷体" w:hAnsi="华文楷体" w:hint="eastAsia"/>
          <w:sz w:val="28"/>
          <w:szCs w:val="28"/>
        </w:rPr>
        <w:t>那么</w:t>
      </w:r>
      <w:proofErr w:type="gramStart"/>
      <w:r w:rsidRPr="00FA0683">
        <w:rPr>
          <w:rFonts w:ascii="华文楷体" w:eastAsia="华文楷体" w:hAnsi="华文楷体" w:hint="eastAsia"/>
          <w:sz w:val="28"/>
          <w:szCs w:val="28"/>
        </w:rPr>
        <w:t>因为承许了</w:t>
      </w:r>
      <w:proofErr w:type="gramEnd"/>
      <w:r w:rsidRPr="00FA0683">
        <w:rPr>
          <w:rFonts w:ascii="华文楷体" w:eastAsia="华文楷体" w:hAnsi="华文楷体" w:hint="eastAsia"/>
          <w:sz w:val="28"/>
          <w:szCs w:val="28"/>
        </w:rPr>
        <w:t>多，所以</w:t>
      </w:r>
      <w:ins w:id="920" w:author="admin" w:date="2015-09-20T17:46:00Z">
        <w:r w:rsidR="003F7780">
          <w:rPr>
            <w:rFonts w:ascii="华文楷体" w:eastAsia="华文楷体" w:hAnsi="华文楷体" w:hint="eastAsia"/>
            <w:sz w:val="28"/>
            <w:szCs w:val="28"/>
          </w:rPr>
          <w:t>说</w:t>
        </w:r>
      </w:ins>
      <w:r w:rsidRPr="00FA0683">
        <w:rPr>
          <w:rFonts w:ascii="华文楷体" w:eastAsia="华文楷体" w:hAnsi="华文楷体" w:hint="eastAsia"/>
          <w:sz w:val="28"/>
          <w:szCs w:val="28"/>
        </w:rPr>
        <w:t>建立了离</w:t>
      </w:r>
      <w:proofErr w:type="gramStart"/>
      <w:r w:rsidRPr="00FA0683">
        <w:rPr>
          <w:rFonts w:ascii="华文楷体" w:eastAsia="华文楷体" w:hAnsi="华文楷体" w:hint="eastAsia"/>
          <w:sz w:val="28"/>
          <w:szCs w:val="28"/>
        </w:rPr>
        <w:t>一</w:t>
      </w:r>
      <w:proofErr w:type="gramEnd"/>
      <w:ins w:id="921" w:author="admin" w:date="2015-09-20T17:46:00Z">
        <w:r w:rsidR="003F7780">
          <w:rPr>
            <w:rFonts w:ascii="华文楷体" w:eastAsia="华文楷体" w:hAnsi="华文楷体" w:hint="eastAsia"/>
            <w:sz w:val="28"/>
            <w:szCs w:val="28"/>
          </w:rPr>
          <w:t>。</w:t>
        </w:r>
      </w:ins>
    </w:p>
    <w:p w:rsidR="003F7780" w:rsidRDefault="003F7780" w:rsidP="00762757">
      <w:pPr>
        <w:ind w:firstLine="570"/>
        <w:rPr>
          <w:ins w:id="922" w:author="admin" w:date="2015-09-20T17:46:00Z"/>
          <w:rFonts w:ascii="华文楷体" w:eastAsia="华文楷体" w:hAnsi="华文楷体" w:hint="eastAsia"/>
          <w:sz w:val="28"/>
          <w:szCs w:val="28"/>
        </w:rPr>
      </w:pPr>
      <w:ins w:id="923" w:author="admin" w:date="2015-09-20T17:46:00Z">
        <w:r>
          <w:rPr>
            <w:rFonts w:asciiTheme="minorEastAsia" w:hAnsiTheme="minorEastAsia" w:cs="华文楷体" w:hint="eastAsia"/>
            <w:kern w:val="0"/>
            <w:sz w:val="28"/>
            <w:szCs w:val="28"/>
          </w:rPr>
          <w:t>【</w:t>
        </w:r>
        <w:r w:rsidRPr="006A3C52">
          <w:rPr>
            <w:rFonts w:asciiTheme="minorEastAsia" w:hAnsiTheme="minorEastAsia" w:cs="华文楷体" w:hint="eastAsia"/>
            <w:kern w:val="0"/>
            <w:sz w:val="28"/>
            <w:szCs w:val="28"/>
          </w:rPr>
          <w:t>其余一切破析均可依此类推。</w:t>
        </w:r>
        <w:r>
          <w:rPr>
            <w:rFonts w:ascii="华文楷体" w:eastAsia="华文楷体" w:hAnsi="华文楷体" w:hint="eastAsia"/>
            <w:sz w:val="28"/>
            <w:szCs w:val="28"/>
          </w:rPr>
          <w:t>】</w:t>
        </w:r>
      </w:ins>
    </w:p>
    <w:p w:rsidR="00C15218" w:rsidRPr="009D7FBE" w:rsidRDefault="00FA0683" w:rsidP="00762757">
      <w:pPr>
        <w:ind w:firstLine="570"/>
        <w:rPr>
          <w:rFonts w:ascii="华文楷体" w:eastAsia="华文楷体" w:hAnsi="华文楷体"/>
          <w:sz w:val="28"/>
          <w:szCs w:val="28"/>
        </w:rPr>
      </w:pPr>
      <w:del w:id="924" w:author="admin" w:date="2015-09-20T17:46:00Z">
        <w:r w:rsidRPr="00FA0683" w:rsidDel="003F7780">
          <w:rPr>
            <w:rFonts w:ascii="华文楷体" w:eastAsia="华文楷体" w:hAnsi="华文楷体" w:hint="eastAsia"/>
            <w:sz w:val="28"/>
            <w:szCs w:val="28"/>
          </w:rPr>
          <w:delText>，其一切破？均可以此类推。？</w:delText>
        </w:r>
      </w:del>
      <w:ins w:id="925" w:author="admin" w:date="2015-09-20T17:46:00Z">
        <w:r w:rsidR="003F7780">
          <w:rPr>
            <w:rFonts w:ascii="华文楷体" w:eastAsia="华文楷体" w:hAnsi="华文楷体" w:hint="eastAsia"/>
            <w:sz w:val="28"/>
            <w:szCs w:val="28"/>
          </w:rPr>
          <w:t>所以麦彭仁波切就</w:t>
        </w:r>
      </w:ins>
      <w:r w:rsidRPr="00FA0683">
        <w:rPr>
          <w:rFonts w:ascii="华文楷体" w:eastAsia="华文楷体" w:hAnsi="华文楷体" w:hint="eastAsia"/>
          <w:sz w:val="28"/>
          <w:szCs w:val="28"/>
        </w:rPr>
        <w:t>通过这个例子呢告诉我们怎么样</w:t>
      </w:r>
      <w:del w:id="926" w:author="admin" w:date="2015-09-20T17:47:00Z">
        <w:r w:rsidRPr="00FA0683" w:rsidDel="003F7780">
          <w:rPr>
            <w:rFonts w:ascii="华文楷体" w:eastAsia="华文楷体" w:hAnsi="华文楷体" w:hint="eastAsia"/>
            <w:sz w:val="28"/>
            <w:szCs w:val="28"/>
          </w:rPr>
          <w:delText>？？</w:delText>
        </w:r>
      </w:del>
      <w:ins w:id="927" w:author="admin" w:date="2015-09-20T17:47:00Z">
        <w:r w:rsidR="003F7780">
          <w:rPr>
            <w:rFonts w:ascii="华文楷体" w:eastAsia="华文楷体" w:hAnsi="华文楷体" w:hint="eastAsia"/>
            <w:sz w:val="28"/>
            <w:szCs w:val="28"/>
          </w:rPr>
          <w:t>类推的</w:t>
        </w:r>
      </w:ins>
      <w:r w:rsidRPr="00FA0683">
        <w:rPr>
          <w:rFonts w:ascii="华文楷体" w:eastAsia="华文楷体" w:hAnsi="华文楷体" w:hint="eastAsia"/>
          <w:sz w:val="28"/>
          <w:szCs w:val="28"/>
        </w:rPr>
        <w:t>方式</w:t>
      </w:r>
      <w:del w:id="928" w:author="admin" w:date="2015-09-20T17:47:00Z">
        <w:r w:rsidRPr="00FA0683" w:rsidDel="00A406C8">
          <w:rPr>
            <w:rFonts w:ascii="华文楷体" w:eastAsia="华文楷体" w:hAnsi="华文楷体" w:hint="eastAsia"/>
            <w:sz w:val="28"/>
            <w:szCs w:val="28"/>
          </w:rPr>
          <w:delText>，</w:delText>
        </w:r>
      </w:del>
      <w:ins w:id="929" w:author="admin" w:date="2015-09-20T17:47:00Z">
        <w:r w:rsidR="00A406C8">
          <w:rPr>
            <w:rFonts w:ascii="华文楷体" w:eastAsia="华文楷体" w:hAnsi="华文楷体" w:hint="eastAsia"/>
            <w:sz w:val="28"/>
            <w:szCs w:val="28"/>
          </w:rPr>
          <w:t>。</w:t>
        </w:r>
      </w:ins>
      <w:r w:rsidRPr="00FA0683">
        <w:rPr>
          <w:rFonts w:ascii="华文楷体" w:eastAsia="华文楷体" w:hAnsi="华文楷体" w:hint="eastAsia"/>
          <w:sz w:val="28"/>
          <w:szCs w:val="28"/>
        </w:rPr>
        <w:t>就是</w:t>
      </w:r>
      <w:ins w:id="930" w:author="admin" w:date="2015-09-20T17:47:00Z">
        <w:r w:rsidR="003F20FF">
          <w:rPr>
            <w:rFonts w:ascii="华文楷体" w:eastAsia="华文楷体" w:hAnsi="华文楷体" w:hint="eastAsia"/>
            <w:sz w:val="28"/>
            <w:szCs w:val="28"/>
          </w:rPr>
          <w:t>重</w:t>
        </w:r>
      </w:ins>
      <w:del w:id="931" w:author="admin" w:date="2015-09-20T17:47:00Z">
        <w:r w:rsidRPr="00FA0683" w:rsidDel="003F20FF">
          <w:rPr>
            <w:rFonts w:ascii="华文楷体" w:eastAsia="华文楷体" w:hAnsi="华文楷体" w:hint="eastAsia"/>
            <w:sz w:val="28"/>
            <w:szCs w:val="28"/>
          </w:rPr>
          <w:delText>种</w:delText>
        </w:r>
      </w:del>
      <w:r w:rsidRPr="00FA0683">
        <w:rPr>
          <w:rFonts w:ascii="华文楷体" w:eastAsia="华文楷体" w:hAnsi="华文楷体" w:hint="eastAsia"/>
          <w:sz w:val="28"/>
          <w:szCs w:val="28"/>
        </w:rPr>
        <w:t>前面的这个对方</w:t>
      </w:r>
      <w:proofErr w:type="gramStart"/>
      <w:r w:rsidRPr="00FA0683">
        <w:rPr>
          <w:rFonts w:ascii="华文楷体" w:eastAsia="华文楷体" w:hAnsi="华文楷体" w:hint="eastAsia"/>
          <w:sz w:val="28"/>
          <w:szCs w:val="28"/>
        </w:rPr>
        <w:t>承许</w:t>
      </w:r>
      <w:del w:id="932" w:author="admin" w:date="2015-09-20T17:48:00Z">
        <w:r w:rsidRPr="00FA0683" w:rsidDel="003F20FF">
          <w:rPr>
            <w:rFonts w:ascii="华文楷体" w:eastAsia="华文楷体" w:hAnsi="华文楷体" w:hint="eastAsia"/>
            <w:sz w:val="28"/>
            <w:szCs w:val="28"/>
          </w:rPr>
          <w:delText>所变</w:delText>
        </w:r>
      </w:del>
      <w:ins w:id="933" w:author="admin" w:date="2015-09-20T17:48:00Z">
        <w:r w:rsidR="003F20FF">
          <w:rPr>
            <w:rFonts w:ascii="华文楷体" w:eastAsia="华文楷体" w:hAnsi="华文楷体" w:hint="eastAsia"/>
            <w:sz w:val="28"/>
            <w:szCs w:val="28"/>
          </w:rPr>
          <w:t>所遍</w:t>
        </w:r>
      </w:ins>
      <w:r w:rsidRPr="00FA0683">
        <w:rPr>
          <w:rFonts w:ascii="华文楷体" w:eastAsia="华文楷体" w:hAnsi="华文楷体" w:hint="eastAsia"/>
          <w:sz w:val="28"/>
          <w:szCs w:val="28"/>
        </w:rPr>
        <w:t>实法</w:t>
      </w:r>
      <w:proofErr w:type="gramEnd"/>
      <w:r w:rsidRPr="00FA0683">
        <w:rPr>
          <w:rFonts w:ascii="华文楷体" w:eastAsia="华文楷体" w:hAnsi="华文楷体" w:hint="eastAsia"/>
          <w:sz w:val="28"/>
          <w:szCs w:val="28"/>
        </w:rPr>
        <w:t>。因为对方</w:t>
      </w:r>
      <w:proofErr w:type="gramStart"/>
      <w:r w:rsidRPr="00FA0683">
        <w:rPr>
          <w:rFonts w:ascii="华文楷体" w:eastAsia="华文楷体" w:hAnsi="华文楷体" w:hint="eastAsia"/>
          <w:sz w:val="28"/>
          <w:szCs w:val="28"/>
        </w:rPr>
        <w:t>承许</w:t>
      </w:r>
      <w:del w:id="934" w:author="admin" w:date="2015-09-20T17:48:00Z">
        <w:r w:rsidRPr="00FA0683" w:rsidDel="003F20FF">
          <w:rPr>
            <w:rFonts w:ascii="华文楷体" w:eastAsia="华文楷体" w:hAnsi="华文楷体" w:hint="eastAsia"/>
            <w:sz w:val="28"/>
            <w:szCs w:val="28"/>
          </w:rPr>
          <w:delText>所变</w:delText>
        </w:r>
      </w:del>
      <w:ins w:id="935" w:author="admin" w:date="2015-09-20T17:48:00Z">
        <w:r w:rsidR="003F20FF">
          <w:rPr>
            <w:rFonts w:ascii="华文楷体" w:eastAsia="华文楷体" w:hAnsi="华文楷体" w:hint="eastAsia"/>
            <w:sz w:val="28"/>
            <w:szCs w:val="28"/>
          </w:rPr>
          <w:t>所遍</w:t>
        </w:r>
      </w:ins>
      <w:r w:rsidRPr="00FA0683">
        <w:rPr>
          <w:rFonts w:ascii="华文楷体" w:eastAsia="华文楷体" w:hAnsi="华文楷体" w:hint="eastAsia"/>
          <w:sz w:val="28"/>
          <w:szCs w:val="28"/>
        </w:rPr>
        <w:t>实法</w:t>
      </w:r>
      <w:proofErr w:type="gramEnd"/>
      <w:r w:rsidRPr="00FA0683">
        <w:rPr>
          <w:rFonts w:ascii="华文楷体" w:eastAsia="华文楷体" w:hAnsi="华文楷体" w:hint="eastAsia"/>
          <w:sz w:val="28"/>
          <w:szCs w:val="28"/>
        </w:rPr>
        <w:t>，</w:t>
      </w:r>
      <w:del w:id="936" w:author="admin" w:date="2015-09-20T17:48:00Z">
        <w:r w:rsidRPr="00FA0683" w:rsidDel="003F20FF">
          <w:rPr>
            <w:rFonts w:ascii="华文楷体" w:eastAsia="华文楷体" w:hAnsi="华文楷体" w:hint="eastAsia"/>
            <w:sz w:val="28"/>
            <w:szCs w:val="28"/>
          </w:rPr>
          <w:delText>所以</w:delText>
        </w:r>
      </w:del>
      <w:ins w:id="937" w:author="admin" w:date="2015-09-20T17:48:00Z">
        <w:r w:rsidR="003F20FF">
          <w:rPr>
            <w:rFonts w:ascii="华文楷体" w:eastAsia="华文楷体" w:hAnsi="华文楷体" w:hint="eastAsia"/>
            <w:sz w:val="28"/>
            <w:szCs w:val="28"/>
          </w:rPr>
          <w:t>那么</w:t>
        </w:r>
      </w:ins>
      <w:r w:rsidRPr="00FA0683">
        <w:rPr>
          <w:rFonts w:ascii="华文楷体" w:eastAsia="华文楷体" w:hAnsi="华文楷体" w:hint="eastAsia"/>
          <w:sz w:val="28"/>
          <w:szCs w:val="28"/>
        </w:rPr>
        <w:t>他肯定</w:t>
      </w:r>
      <w:proofErr w:type="gramStart"/>
      <w:r w:rsidRPr="00FA0683">
        <w:rPr>
          <w:rFonts w:ascii="华文楷体" w:eastAsia="华文楷体" w:hAnsi="华文楷体" w:hint="eastAsia"/>
          <w:sz w:val="28"/>
          <w:szCs w:val="28"/>
        </w:rPr>
        <w:t>要承许</w:t>
      </w:r>
      <w:proofErr w:type="gramEnd"/>
      <w:del w:id="938" w:author="admin" w:date="2015-09-20T17:48:00Z">
        <w:r w:rsidRPr="00FA0683" w:rsidDel="003F20FF">
          <w:rPr>
            <w:rFonts w:ascii="华文楷体" w:eastAsia="华文楷体" w:hAnsi="华文楷体" w:hint="eastAsia"/>
            <w:sz w:val="28"/>
            <w:szCs w:val="28"/>
          </w:rPr>
          <w:delText>能变</w:delText>
        </w:r>
      </w:del>
      <w:ins w:id="939" w:author="admin" w:date="2015-09-20T17:48:00Z">
        <w:r w:rsidR="003F20FF">
          <w:rPr>
            <w:rFonts w:ascii="华文楷体" w:eastAsia="华文楷体" w:hAnsi="华文楷体" w:hint="eastAsia"/>
            <w:sz w:val="28"/>
            <w:szCs w:val="28"/>
          </w:rPr>
          <w:t>能遍。</w:t>
        </w:r>
      </w:ins>
      <w:del w:id="940" w:author="admin" w:date="2015-09-20T17:48:00Z">
        <w:r w:rsidRPr="00FA0683" w:rsidDel="003F20FF">
          <w:rPr>
            <w:rFonts w:ascii="华文楷体" w:eastAsia="华文楷体" w:hAnsi="华文楷体" w:hint="eastAsia"/>
            <w:sz w:val="28"/>
            <w:szCs w:val="28"/>
          </w:rPr>
          <w:delText>，</w:delText>
        </w:r>
      </w:del>
      <w:r w:rsidRPr="00FA0683">
        <w:rPr>
          <w:rFonts w:ascii="华文楷体" w:eastAsia="华文楷体" w:hAnsi="华文楷体" w:hint="eastAsia"/>
          <w:sz w:val="28"/>
          <w:szCs w:val="28"/>
        </w:rPr>
        <w:t>那么</w:t>
      </w:r>
      <w:del w:id="941" w:author="admin" w:date="2015-09-20T17:48:00Z">
        <w:r w:rsidRPr="00FA0683" w:rsidDel="003F20FF">
          <w:rPr>
            <w:rFonts w:ascii="华文楷体" w:eastAsia="华文楷体" w:hAnsi="华文楷体" w:hint="eastAsia"/>
            <w:sz w:val="28"/>
            <w:szCs w:val="28"/>
          </w:rPr>
          <w:delText>能变</w:delText>
        </w:r>
      </w:del>
      <w:ins w:id="942" w:author="admin" w:date="2015-09-20T17:48:00Z">
        <w:r w:rsidR="003F20FF">
          <w:rPr>
            <w:rFonts w:ascii="华文楷体" w:eastAsia="华文楷体" w:hAnsi="华文楷体" w:hint="eastAsia"/>
            <w:sz w:val="28"/>
            <w:szCs w:val="28"/>
          </w:rPr>
          <w:t>能遍</w:t>
        </w:r>
      </w:ins>
      <w:r w:rsidRPr="00FA0683">
        <w:rPr>
          <w:rFonts w:ascii="华文楷体" w:eastAsia="华文楷体" w:hAnsi="华文楷体" w:hint="eastAsia"/>
          <w:sz w:val="28"/>
          <w:szCs w:val="28"/>
        </w:rPr>
        <w:t>当中要不就是</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，要不就是多</w:t>
      </w:r>
      <w:del w:id="943" w:author="admin" w:date="2015-09-20T17:49:00Z">
        <w:r w:rsidRPr="00FA0683" w:rsidDel="003F20FF">
          <w:rPr>
            <w:rFonts w:ascii="华文楷体" w:eastAsia="华文楷体" w:hAnsi="华文楷体" w:hint="eastAsia"/>
            <w:sz w:val="28"/>
            <w:szCs w:val="28"/>
          </w:rPr>
          <w:delText>，</w:delText>
        </w:r>
      </w:del>
      <w:ins w:id="944" w:author="admin" w:date="2015-09-20T17:49:00Z">
        <w:r w:rsidR="003F20FF">
          <w:rPr>
            <w:rFonts w:ascii="华文楷体" w:eastAsia="华文楷体" w:hAnsi="华文楷体" w:hint="eastAsia"/>
            <w:sz w:val="28"/>
            <w:szCs w:val="28"/>
          </w:rPr>
          <w:t>。</w:t>
        </w:r>
      </w:ins>
      <w:proofErr w:type="gramStart"/>
      <w:r w:rsidRPr="00FA0683">
        <w:rPr>
          <w:rFonts w:ascii="华文楷体" w:eastAsia="华文楷体" w:hAnsi="华文楷体" w:hint="eastAsia"/>
          <w:sz w:val="28"/>
          <w:szCs w:val="28"/>
        </w:rPr>
        <w:t>所以说承</w:t>
      </w:r>
      <w:r w:rsidRPr="00FA0683">
        <w:rPr>
          <w:rFonts w:ascii="华文楷体" w:eastAsia="华文楷体" w:hAnsi="华文楷体" w:hint="eastAsia"/>
          <w:sz w:val="28"/>
          <w:szCs w:val="28"/>
        </w:rPr>
        <w:lastRenderedPageBreak/>
        <w:t>许一</w:t>
      </w:r>
      <w:proofErr w:type="gramEnd"/>
      <w:r w:rsidRPr="00FA0683">
        <w:rPr>
          <w:rFonts w:ascii="华文楷体" w:eastAsia="华文楷体" w:hAnsi="华文楷体" w:hint="eastAsia"/>
          <w:sz w:val="28"/>
          <w:szCs w:val="28"/>
        </w:rPr>
        <w:t>呢就离多了，</w:t>
      </w:r>
      <w:ins w:id="945" w:author="admin" w:date="2015-09-20T17:49:00Z">
        <w:r w:rsidR="003F20FF">
          <w:rPr>
            <w:rFonts w:ascii="华文楷体" w:eastAsia="华文楷体" w:hAnsi="华文楷体" w:hint="eastAsia"/>
            <w:sz w:val="28"/>
            <w:szCs w:val="28"/>
          </w:rPr>
          <w:t>如果你</w:t>
        </w:r>
      </w:ins>
      <w:proofErr w:type="gramStart"/>
      <w:r w:rsidRPr="00FA0683">
        <w:rPr>
          <w:rFonts w:ascii="华文楷体" w:eastAsia="华文楷体" w:hAnsi="华文楷体" w:hint="eastAsia"/>
          <w:sz w:val="28"/>
          <w:szCs w:val="28"/>
        </w:rPr>
        <w:t>承许多</w:t>
      </w:r>
      <w:proofErr w:type="gramEnd"/>
      <w:ins w:id="946" w:author="admin" w:date="2015-09-20T17:49:00Z">
        <w:r w:rsidR="003F20FF">
          <w:rPr>
            <w:rFonts w:ascii="华文楷体" w:eastAsia="华文楷体" w:hAnsi="华文楷体" w:hint="eastAsia"/>
            <w:sz w:val="28"/>
            <w:szCs w:val="28"/>
          </w:rPr>
          <w:t>就</w:t>
        </w:r>
      </w:ins>
      <w:del w:id="947" w:author="admin" w:date="2015-09-20T17:49:00Z">
        <w:r w:rsidRPr="00FA0683" w:rsidDel="003F20FF">
          <w:rPr>
            <w:rFonts w:ascii="华文楷体" w:eastAsia="华文楷体" w:hAnsi="华文楷体" w:hint="eastAsia"/>
            <w:sz w:val="28"/>
            <w:szCs w:val="28"/>
          </w:rPr>
          <w:delText>久</w:delText>
        </w:r>
      </w:del>
      <w:r w:rsidRPr="00FA0683">
        <w:rPr>
          <w:rFonts w:ascii="华文楷体" w:eastAsia="华文楷体" w:hAnsi="华文楷体" w:hint="eastAsia"/>
          <w:sz w:val="28"/>
          <w:szCs w:val="28"/>
        </w:rPr>
        <w:t>离</w:t>
      </w:r>
      <w:proofErr w:type="gramStart"/>
      <w:r w:rsidRPr="00FA0683">
        <w:rPr>
          <w:rFonts w:ascii="华文楷体" w:eastAsia="华文楷体" w:hAnsi="华文楷体" w:hint="eastAsia"/>
          <w:sz w:val="28"/>
          <w:szCs w:val="28"/>
        </w:rPr>
        <w:t>一</w:t>
      </w:r>
      <w:proofErr w:type="gramEnd"/>
      <w:r w:rsidRPr="00FA0683">
        <w:rPr>
          <w:rFonts w:ascii="华文楷体" w:eastAsia="华文楷体" w:hAnsi="华文楷体" w:hint="eastAsia"/>
          <w:sz w:val="28"/>
          <w:szCs w:val="28"/>
        </w:rPr>
        <w:t>了，反正就</w:t>
      </w:r>
      <w:ins w:id="948" w:author="admin" w:date="2015-09-20T17:49:00Z">
        <w:r w:rsidR="00183572">
          <w:rPr>
            <w:rFonts w:ascii="华文楷体" w:eastAsia="华文楷体" w:hAnsi="华文楷体" w:hint="eastAsia"/>
            <w:sz w:val="28"/>
            <w:szCs w:val="28"/>
          </w:rPr>
          <w:t>说</w:t>
        </w:r>
      </w:ins>
      <w:del w:id="949" w:author="admin" w:date="2015-09-20T17:49:00Z">
        <w:r w:rsidRPr="00FA0683" w:rsidDel="00183572">
          <w:rPr>
            <w:rFonts w:ascii="华文楷体" w:eastAsia="华文楷体" w:hAnsi="华文楷体" w:hint="eastAsia"/>
            <w:sz w:val="28"/>
            <w:szCs w:val="28"/>
          </w:rPr>
          <w:delText>是</w:delText>
        </w:r>
      </w:del>
      <w:r w:rsidRPr="00FA0683">
        <w:rPr>
          <w:rFonts w:ascii="华文楷体" w:eastAsia="华文楷体" w:hAnsi="华文楷体" w:hint="eastAsia"/>
          <w:sz w:val="28"/>
          <w:szCs w:val="28"/>
        </w:rPr>
        <w:t>通过这样推下去的时候，最后都是离</w:t>
      </w:r>
      <w:ins w:id="950" w:author="admin" w:date="2015-09-20T17:49:00Z">
        <w:r w:rsidR="00183572">
          <w:rPr>
            <w:rFonts w:ascii="华文楷体" w:eastAsia="华文楷体" w:hAnsi="华文楷体" w:hint="eastAsia"/>
            <w:sz w:val="28"/>
            <w:szCs w:val="28"/>
          </w:rPr>
          <w:t>一</w:t>
        </w:r>
      </w:ins>
      <w:r w:rsidRPr="00FA0683">
        <w:rPr>
          <w:rFonts w:ascii="华文楷体" w:eastAsia="华文楷体" w:hAnsi="华文楷体" w:hint="eastAsia"/>
          <w:sz w:val="28"/>
          <w:szCs w:val="28"/>
        </w:rPr>
        <w:t>多。所以说</w:t>
      </w:r>
      <w:del w:id="951" w:author="admin" w:date="2015-09-20T17:50:00Z">
        <w:r w:rsidRPr="00FA0683" w:rsidDel="00183572">
          <w:rPr>
            <w:rFonts w:ascii="华文楷体" w:eastAsia="华文楷体" w:hAnsi="华文楷体" w:hint="eastAsia"/>
            <w:sz w:val="28"/>
            <w:szCs w:val="28"/>
          </w:rPr>
          <w:delText>像</w:delText>
        </w:r>
      </w:del>
      <w:r w:rsidRPr="00FA0683">
        <w:rPr>
          <w:rFonts w:ascii="华文楷体" w:eastAsia="华文楷体" w:hAnsi="华文楷体" w:hint="eastAsia"/>
          <w:sz w:val="28"/>
          <w:szCs w:val="28"/>
        </w:rPr>
        <w:t>这样的话讲的时候呢，</w:t>
      </w:r>
      <w:ins w:id="952" w:author="admin" w:date="2015-09-20T17:50:00Z">
        <w:r w:rsidR="00183572">
          <w:rPr>
            <w:rFonts w:ascii="华文楷体" w:eastAsia="华文楷体" w:hAnsi="华文楷体" w:hint="eastAsia"/>
            <w:sz w:val="28"/>
            <w:szCs w:val="28"/>
          </w:rPr>
          <w:t>肯定</w:t>
        </w:r>
      </w:ins>
      <w:r w:rsidRPr="00FA0683">
        <w:rPr>
          <w:rFonts w:ascii="华文楷体" w:eastAsia="华文楷体" w:hAnsi="华文楷体" w:hint="eastAsia"/>
          <w:sz w:val="28"/>
          <w:szCs w:val="28"/>
        </w:rPr>
        <w:t>这个因必须是要成立的。因为</w:t>
      </w:r>
      <w:proofErr w:type="gramStart"/>
      <w:r w:rsidRPr="00FA0683">
        <w:rPr>
          <w:rFonts w:ascii="华文楷体" w:eastAsia="华文楷体" w:hAnsi="华文楷体" w:hint="eastAsia"/>
          <w:sz w:val="28"/>
          <w:szCs w:val="28"/>
        </w:rPr>
        <w:t>承许</w:t>
      </w:r>
      <w:del w:id="953" w:author="admin" w:date="2015-09-20T17:50:00Z">
        <w:r w:rsidRPr="00FA0683" w:rsidDel="00183572">
          <w:rPr>
            <w:rFonts w:ascii="华文楷体" w:eastAsia="华文楷体" w:hAnsi="华文楷体" w:hint="eastAsia"/>
            <w:sz w:val="28"/>
            <w:szCs w:val="28"/>
          </w:rPr>
          <w:delText>所变</w:delText>
        </w:r>
      </w:del>
      <w:ins w:id="954" w:author="admin" w:date="2015-09-20T17:50:00Z">
        <w:r w:rsidR="00183572">
          <w:rPr>
            <w:rFonts w:ascii="华文楷体" w:eastAsia="华文楷体" w:hAnsi="华文楷体" w:hint="eastAsia"/>
            <w:sz w:val="28"/>
            <w:szCs w:val="28"/>
          </w:rPr>
          <w:t>所遍</w:t>
        </w:r>
      </w:ins>
      <w:r w:rsidRPr="00FA0683">
        <w:rPr>
          <w:rFonts w:ascii="华文楷体" w:eastAsia="华文楷体" w:hAnsi="华文楷体" w:hint="eastAsia"/>
          <w:sz w:val="28"/>
          <w:szCs w:val="28"/>
        </w:rPr>
        <w:t>实法</w:t>
      </w:r>
      <w:proofErr w:type="gramEnd"/>
      <w:r w:rsidRPr="00FA0683">
        <w:rPr>
          <w:rFonts w:ascii="华文楷体" w:eastAsia="华文楷体" w:hAnsi="华文楷体" w:hint="eastAsia"/>
          <w:sz w:val="28"/>
          <w:szCs w:val="28"/>
        </w:rPr>
        <w:t>肯定，没办法离开离</w:t>
      </w:r>
      <w:ins w:id="955" w:author="admin" w:date="2015-09-20T17:50:00Z">
        <w:r w:rsidR="00183572">
          <w:rPr>
            <w:rFonts w:ascii="华文楷体" w:eastAsia="华文楷体" w:hAnsi="华文楷体" w:hint="eastAsia"/>
            <w:sz w:val="28"/>
            <w:szCs w:val="28"/>
          </w:rPr>
          <w:t>一</w:t>
        </w:r>
      </w:ins>
      <w:r w:rsidRPr="00FA0683">
        <w:rPr>
          <w:rFonts w:ascii="华文楷体" w:eastAsia="华文楷体" w:hAnsi="华文楷体" w:hint="eastAsia"/>
          <w:sz w:val="28"/>
          <w:szCs w:val="28"/>
        </w:rPr>
        <w:t>多因，所以说这个时候呢，</w:t>
      </w:r>
      <w:del w:id="956" w:author="admin" w:date="2015-09-20T17:50:00Z">
        <w:r w:rsidRPr="00FA0683" w:rsidDel="00183572">
          <w:rPr>
            <w:rFonts w:ascii="华文楷体" w:eastAsia="华文楷体" w:hAnsi="华文楷体" w:hint="eastAsia"/>
            <w:sz w:val="28"/>
            <w:szCs w:val="28"/>
          </w:rPr>
          <w:delText>用？因</w:delText>
        </w:r>
      </w:del>
      <w:ins w:id="957" w:author="admin" w:date="2015-09-20T17:50:00Z">
        <w:r w:rsidR="00183572">
          <w:rPr>
            <w:rFonts w:ascii="华文楷体" w:eastAsia="华文楷体" w:hAnsi="华文楷体" w:hint="eastAsia"/>
            <w:sz w:val="28"/>
            <w:szCs w:val="28"/>
          </w:rPr>
          <w:t>用应成因</w:t>
        </w:r>
      </w:ins>
      <w:r w:rsidRPr="00FA0683">
        <w:rPr>
          <w:rFonts w:ascii="华文楷体" w:eastAsia="华文楷体" w:hAnsi="华文楷体" w:hint="eastAsia"/>
          <w:sz w:val="28"/>
          <w:szCs w:val="28"/>
        </w:rPr>
        <w:t>是可以建立的，</w:t>
      </w:r>
      <w:ins w:id="958" w:author="admin" w:date="2015-09-20T17:51:00Z">
        <w:r w:rsidR="00A65F9C">
          <w:rPr>
            <w:rFonts w:ascii="华文楷体" w:eastAsia="华文楷体" w:hAnsi="华文楷体" w:hint="eastAsia"/>
            <w:sz w:val="28"/>
            <w:szCs w:val="28"/>
          </w:rPr>
          <w:t>就</w:t>
        </w:r>
      </w:ins>
      <w:bookmarkStart w:id="959" w:name="_GoBack"/>
      <w:bookmarkEnd w:id="959"/>
      <w:r w:rsidRPr="00FA0683">
        <w:rPr>
          <w:rFonts w:ascii="华文楷体" w:eastAsia="华文楷体" w:hAnsi="华文楷体" w:hint="eastAsia"/>
          <w:sz w:val="28"/>
          <w:szCs w:val="28"/>
        </w:rPr>
        <w:t>是这个意思，今天就讲到这里。</w:t>
      </w:r>
    </w:p>
    <w:sectPr w:rsidR="00C15218" w:rsidRPr="009D7F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633" w:rsidRDefault="00572633" w:rsidP="005C0DDA">
      <w:r>
        <w:separator/>
      </w:r>
    </w:p>
  </w:endnote>
  <w:endnote w:type="continuationSeparator" w:id="0">
    <w:p w:rsidR="00572633" w:rsidRDefault="00572633"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中宋">
    <w:altName w:val="STZho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633" w:rsidRDefault="00572633" w:rsidP="005C0DDA">
      <w:r>
        <w:separator/>
      </w:r>
    </w:p>
  </w:footnote>
  <w:footnote w:type="continuationSeparator" w:id="0">
    <w:p w:rsidR="00572633" w:rsidRDefault="00572633"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234"/>
    <w:rsid w:val="00002D7F"/>
    <w:rsid w:val="00003F21"/>
    <w:rsid w:val="00012743"/>
    <w:rsid w:val="000208FC"/>
    <w:rsid w:val="00020A1C"/>
    <w:rsid w:val="000222CC"/>
    <w:rsid w:val="00030D15"/>
    <w:rsid w:val="00032CE3"/>
    <w:rsid w:val="00052AA4"/>
    <w:rsid w:val="000548F2"/>
    <w:rsid w:val="000558D3"/>
    <w:rsid w:val="0006687E"/>
    <w:rsid w:val="000925A0"/>
    <w:rsid w:val="000925F5"/>
    <w:rsid w:val="000A2F8A"/>
    <w:rsid w:val="000A3B85"/>
    <w:rsid w:val="000A74F0"/>
    <w:rsid w:val="000C0553"/>
    <w:rsid w:val="000C099F"/>
    <w:rsid w:val="000C0F9C"/>
    <w:rsid w:val="000C1AFC"/>
    <w:rsid w:val="000C4A0D"/>
    <w:rsid w:val="000C55D1"/>
    <w:rsid w:val="000C58FC"/>
    <w:rsid w:val="000C64A1"/>
    <w:rsid w:val="000D13BA"/>
    <w:rsid w:val="000D2C13"/>
    <w:rsid w:val="000D3287"/>
    <w:rsid w:val="000D68CD"/>
    <w:rsid w:val="000D7C1E"/>
    <w:rsid w:val="000E4BE6"/>
    <w:rsid w:val="000F535D"/>
    <w:rsid w:val="000F5ABF"/>
    <w:rsid w:val="000F63B0"/>
    <w:rsid w:val="001004E5"/>
    <w:rsid w:val="00102A5F"/>
    <w:rsid w:val="00106A10"/>
    <w:rsid w:val="00126C4A"/>
    <w:rsid w:val="0013587D"/>
    <w:rsid w:val="00137BD6"/>
    <w:rsid w:val="00142D29"/>
    <w:rsid w:val="0015126E"/>
    <w:rsid w:val="00154016"/>
    <w:rsid w:val="00157DDE"/>
    <w:rsid w:val="00170C14"/>
    <w:rsid w:val="00174FAD"/>
    <w:rsid w:val="00183572"/>
    <w:rsid w:val="0019371C"/>
    <w:rsid w:val="00197EDC"/>
    <w:rsid w:val="001A0B21"/>
    <w:rsid w:val="001A3FB2"/>
    <w:rsid w:val="001B20BC"/>
    <w:rsid w:val="001B3FC4"/>
    <w:rsid w:val="001D6F21"/>
    <w:rsid w:val="001E04AF"/>
    <w:rsid w:val="001E4A5F"/>
    <w:rsid w:val="001F3EA3"/>
    <w:rsid w:val="001F640C"/>
    <w:rsid w:val="001F71D7"/>
    <w:rsid w:val="002017D2"/>
    <w:rsid w:val="00210756"/>
    <w:rsid w:val="0021382C"/>
    <w:rsid w:val="0022490F"/>
    <w:rsid w:val="00242F4C"/>
    <w:rsid w:val="002451AF"/>
    <w:rsid w:val="00254B46"/>
    <w:rsid w:val="00262DE1"/>
    <w:rsid w:val="0027174C"/>
    <w:rsid w:val="00286D51"/>
    <w:rsid w:val="002927E0"/>
    <w:rsid w:val="002929B4"/>
    <w:rsid w:val="002B23B6"/>
    <w:rsid w:val="002C072C"/>
    <w:rsid w:val="002C79DF"/>
    <w:rsid w:val="002D39AD"/>
    <w:rsid w:val="002D4FAD"/>
    <w:rsid w:val="002D719D"/>
    <w:rsid w:val="002D7D25"/>
    <w:rsid w:val="002E3F47"/>
    <w:rsid w:val="002E49A0"/>
    <w:rsid w:val="002E6E0C"/>
    <w:rsid w:val="002F5D4B"/>
    <w:rsid w:val="00302655"/>
    <w:rsid w:val="00304FE2"/>
    <w:rsid w:val="0031058B"/>
    <w:rsid w:val="0031735F"/>
    <w:rsid w:val="00330A59"/>
    <w:rsid w:val="003327DE"/>
    <w:rsid w:val="0033427F"/>
    <w:rsid w:val="00334997"/>
    <w:rsid w:val="00340ACD"/>
    <w:rsid w:val="003471D1"/>
    <w:rsid w:val="003534B4"/>
    <w:rsid w:val="00363832"/>
    <w:rsid w:val="00367173"/>
    <w:rsid w:val="003850E3"/>
    <w:rsid w:val="00385335"/>
    <w:rsid w:val="00387FC8"/>
    <w:rsid w:val="003920F7"/>
    <w:rsid w:val="003925FB"/>
    <w:rsid w:val="003A460E"/>
    <w:rsid w:val="003A6307"/>
    <w:rsid w:val="003B2B90"/>
    <w:rsid w:val="003B6E21"/>
    <w:rsid w:val="003C28BE"/>
    <w:rsid w:val="003D1468"/>
    <w:rsid w:val="003D564C"/>
    <w:rsid w:val="003D694D"/>
    <w:rsid w:val="003F06AC"/>
    <w:rsid w:val="003F20FF"/>
    <w:rsid w:val="003F3F76"/>
    <w:rsid w:val="003F5F4A"/>
    <w:rsid w:val="003F73EA"/>
    <w:rsid w:val="003F7780"/>
    <w:rsid w:val="004008C4"/>
    <w:rsid w:val="00401AAD"/>
    <w:rsid w:val="00402F70"/>
    <w:rsid w:val="00406A54"/>
    <w:rsid w:val="004144A5"/>
    <w:rsid w:val="00423A11"/>
    <w:rsid w:val="0042573D"/>
    <w:rsid w:val="00434D2F"/>
    <w:rsid w:val="00437578"/>
    <w:rsid w:val="00441420"/>
    <w:rsid w:val="00443FF9"/>
    <w:rsid w:val="00447061"/>
    <w:rsid w:val="004528A7"/>
    <w:rsid w:val="00457F9A"/>
    <w:rsid w:val="00462611"/>
    <w:rsid w:val="00465D8B"/>
    <w:rsid w:val="00471381"/>
    <w:rsid w:val="004913B8"/>
    <w:rsid w:val="004B0F46"/>
    <w:rsid w:val="004B6C2E"/>
    <w:rsid w:val="004E0852"/>
    <w:rsid w:val="004E3375"/>
    <w:rsid w:val="00503281"/>
    <w:rsid w:val="005113DA"/>
    <w:rsid w:val="0051565F"/>
    <w:rsid w:val="005246AC"/>
    <w:rsid w:val="00527FC3"/>
    <w:rsid w:val="00532ABC"/>
    <w:rsid w:val="00532F75"/>
    <w:rsid w:val="0053598B"/>
    <w:rsid w:val="00540FAF"/>
    <w:rsid w:val="00542D1C"/>
    <w:rsid w:val="00543896"/>
    <w:rsid w:val="005466EC"/>
    <w:rsid w:val="00556332"/>
    <w:rsid w:val="005605F0"/>
    <w:rsid w:val="00561CB1"/>
    <w:rsid w:val="00564845"/>
    <w:rsid w:val="005713D1"/>
    <w:rsid w:val="00572633"/>
    <w:rsid w:val="0057774B"/>
    <w:rsid w:val="00592173"/>
    <w:rsid w:val="005A3019"/>
    <w:rsid w:val="005A619C"/>
    <w:rsid w:val="005B2BC3"/>
    <w:rsid w:val="005B54B7"/>
    <w:rsid w:val="005C0DDA"/>
    <w:rsid w:val="005C1B72"/>
    <w:rsid w:val="005D0A22"/>
    <w:rsid w:val="005D6951"/>
    <w:rsid w:val="005E0BC9"/>
    <w:rsid w:val="005E19B2"/>
    <w:rsid w:val="005E373A"/>
    <w:rsid w:val="005F2A10"/>
    <w:rsid w:val="005F2F13"/>
    <w:rsid w:val="005F7533"/>
    <w:rsid w:val="0060632E"/>
    <w:rsid w:val="00611C3E"/>
    <w:rsid w:val="0062726C"/>
    <w:rsid w:val="006316CF"/>
    <w:rsid w:val="00647DE5"/>
    <w:rsid w:val="00655EB8"/>
    <w:rsid w:val="0067136D"/>
    <w:rsid w:val="006842F8"/>
    <w:rsid w:val="006907D1"/>
    <w:rsid w:val="00692A35"/>
    <w:rsid w:val="006A48BA"/>
    <w:rsid w:val="006A59D4"/>
    <w:rsid w:val="006B3B50"/>
    <w:rsid w:val="006C4DEC"/>
    <w:rsid w:val="006C6667"/>
    <w:rsid w:val="006D374B"/>
    <w:rsid w:val="006E1393"/>
    <w:rsid w:val="0070560E"/>
    <w:rsid w:val="00721239"/>
    <w:rsid w:val="007315F7"/>
    <w:rsid w:val="00743CD2"/>
    <w:rsid w:val="00747AE7"/>
    <w:rsid w:val="00750A32"/>
    <w:rsid w:val="0075127C"/>
    <w:rsid w:val="0075201C"/>
    <w:rsid w:val="00754BAD"/>
    <w:rsid w:val="00760877"/>
    <w:rsid w:val="007611A2"/>
    <w:rsid w:val="00762757"/>
    <w:rsid w:val="00773A02"/>
    <w:rsid w:val="00773E12"/>
    <w:rsid w:val="007A075D"/>
    <w:rsid w:val="007A1CE3"/>
    <w:rsid w:val="007D4E4D"/>
    <w:rsid w:val="007F005E"/>
    <w:rsid w:val="007F107A"/>
    <w:rsid w:val="007F55C4"/>
    <w:rsid w:val="00816F5F"/>
    <w:rsid w:val="00824CFB"/>
    <w:rsid w:val="00825EF5"/>
    <w:rsid w:val="0083138D"/>
    <w:rsid w:val="0083795F"/>
    <w:rsid w:val="00860CCD"/>
    <w:rsid w:val="008744FC"/>
    <w:rsid w:val="008807FC"/>
    <w:rsid w:val="00891050"/>
    <w:rsid w:val="00891953"/>
    <w:rsid w:val="00892257"/>
    <w:rsid w:val="008A079E"/>
    <w:rsid w:val="008B5155"/>
    <w:rsid w:val="008C09A6"/>
    <w:rsid w:val="008D4D23"/>
    <w:rsid w:val="008F7ED5"/>
    <w:rsid w:val="00903868"/>
    <w:rsid w:val="0091600B"/>
    <w:rsid w:val="00916FC0"/>
    <w:rsid w:val="00930991"/>
    <w:rsid w:val="009438B0"/>
    <w:rsid w:val="00950634"/>
    <w:rsid w:val="009528BE"/>
    <w:rsid w:val="00954CBA"/>
    <w:rsid w:val="00956392"/>
    <w:rsid w:val="009613A5"/>
    <w:rsid w:val="009658C1"/>
    <w:rsid w:val="00970CAC"/>
    <w:rsid w:val="009720CA"/>
    <w:rsid w:val="009733A8"/>
    <w:rsid w:val="00975B37"/>
    <w:rsid w:val="00977846"/>
    <w:rsid w:val="00992E07"/>
    <w:rsid w:val="009B1CF6"/>
    <w:rsid w:val="009B2B2F"/>
    <w:rsid w:val="009C4BE2"/>
    <w:rsid w:val="009C758F"/>
    <w:rsid w:val="009D1902"/>
    <w:rsid w:val="009D1E5D"/>
    <w:rsid w:val="009D288B"/>
    <w:rsid w:val="009D466E"/>
    <w:rsid w:val="009D7FBE"/>
    <w:rsid w:val="009E4600"/>
    <w:rsid w:val="009E70F2"/>
    <w:rsid w:val="009E7281"/>
    <w:rsid w:val="009F0780"/>
    <w:rsid w:val="009F30AD"/>
    <w:rsid w:val="00A038C8"/>
    <w:rsid w:val="00A22775"/>
    <w:rsid w:val="00A248F8"/>
    <w:rsid w:val="00A406C8"/>
    <w:rsid w:val="00A522B5"/>
    <w:rsid w:val="00A61D5B"/>
    <w:rsid w:val="00A65939"/>
    <w:rsid w:val="00A65F9C"/>
    <w:rsid w:val="00A71768"/>
    <w:rsid w:val="00A74E83"/>
    <w:rsid w:val="00A75DAD"/>
    <w:rsid w:val="00A91E0D"/>
    <w:rsid w:val="00A92FE0"/>
    <w:rsid w:val="00AA5C6B"/>
    <w:rsid w:val="00AB6657"/>
    <w:rsid w:val="00AC7E91"/>
    <w:rsid w:val="00AD1307"/>
    <w:rsid w:val="00AD3EAA"/>
    <w:rsid w:val="00AD4FAD"/>
    <w:rsid w:val="00AD6C63"/>
    <w:rsid w:val="00AE1B28"/>
    <w:rsid w:val="00B11ABF"/>
    <w:rsid w:val="00B11EF4"/>
    <w:rsid w:val="00B14572"/>
    <w:rsid w:val="00B32622"/>
    <w:rsid w:val="00B44972"/>
    <w:rsid w:val="00B61F77"/>
    <w:rsid w:val="00B64F43"/>
    <w:rsid w:val="00B97909"/>
    <w:rsid w:val="00B97AF8"/>
    <w:rsid w:val="00BB1CCD"/>
    <w:rsid w:val="00BD361B"/>
    <w:rsid w:val="00BE0F08"/>
    <w:rsid w:val="00BF1284"/>
    <w:rsid w:val="00BF62C7"/>
    <w:rsid w:val="00C02882"/>
    <w:rsid w:val="00C061F4"/>
    <w:rsid w:val="00C11890"/>
    <w:rsid w:val="00C13CBB"/>
    <w:rsid w:val="00C15218"/>
    <w:rsid w:val="00C15E07"/>
    <w:rsid w:val="00C20A1D"/>
    <w:rsid w:val="00C30E46"/>
    <w:rsid w:val="00C31797"/>
    <w:rsid w:val="00C36AD7"/>
    <w:rsid w:val="00C450FE"/>
    <w:rsid w:val="00C568D2"/>
    <w:rsid w:val="00C674AD"/>
    <w:rsid w:val="00C707AE"/>
    <w:rsid w:val="00C81FDC"/>
    <w:rsid w:val="00C97F43"/>
    <w:rsid w:val="00CA0154"/>
    <w:rsid w:val="00CA58F5"/>
    <w:rsid w:val="00CC59B9"/>
    <w:rsid w:val="00CE16B5"/>
    <w:rsid w:val="00CE489E"/>
    <w:rsid w:val="00CE6213"/>
    <w:rsid w:val="00CF2300"/>
    <w:rsid w:val="00CF45B0"/>
    <w:rsid w:val="00D0119C"/>
    <w:rsid w:val="00D100ED"/>
    <w:rsid w:val="00D20361"/>
    <w:rsid w:val="00D24C7B"/>
    <w:rsid w:val="00D30E08"/>
    <w:rsid w:val="00D47544"/>
    <w:rsid w:val="00D50806"/>
    <w:rsid w:val="00D54AE4"/>
    <w:rsid w:val="00D6239B"/>
    <w:rsid w:val="00D62BC2"/>
    <w:rsid w:val="00D6470F"/>
    <w:rsid w:val="00D650DB"/>
    <w:rsid w:val="00D905EA"/>
    <w:rsid w:val="00D90EFE"/>
    <w:rsid w:val="00DA1C6B"/>
    <w:rsid w:val="00DA349F"/>
    <w:rsid w:val="00DA62A8"/>
    <w:rsid w:val="00DB3667"/>
    <w:rsid w:val="00DB79F7"/>
    <w:rsid w:val="00DC3BB8"/>
    <w:rsid w:val="00DC507B"/>
    <w:rsid w:val="00DD1C92"/>
    <w:rsid w:val="00DD719B"/>
    <w:rsid w:val="00DF6D92"/>
    <w:rsid w:val="00DF711B"/>
    <w:rsid w:val="00DF7ED1"/>
    <w:rsid w:val="00E073CE"/>
    <w:rsid w:val="00E07C43"/>
    <w:rsid w:val="00E1371A"/>
    <w:rsid w:val="00E14428"/>
    <w:rsid w:val="00E210DC"/>
    <w:rsid w:val="00E21606"/>
    <w:rsid w:val="00E27566"/>
    <w:rsid w:val="00E31D68"/>
    <w:rsid w:val="00E379DD"/>
    <w:rsid w:val="00E63CEA"/>
    <w:rsid w:val="00E649BD"/>
    <w:rsid w:val="00E73690"/>
    <w:rsid w:val="00E74CFC"/>
    <w:rsid w:val="00E75F81"/>
    <w:rsid w:val="00E76223"/>
    <w:rsid w:val="00E840AB"/>
    <w:rsid w:val="00E86489"/>
    <w:rsid w:val="00E921CF"/>
    <w:rsid w:val="00E950C3"/>
    <w:rsid w:val="00E97AAC"/>
    <w:rsid w:val="00EA115A"/>
    <w:rsid w:val="00EB01C1"/>
    <w:rsid w:val="00EB20F3"/>
    <w:rsid w:val="00ED0BB5"/>
    <w:rsid w:val="00ED1843"/>
    <w:rsid w:val="00ED5790"/>
    <w:rsid w:val="00ED6134"/>
    <w:rsid w:val="00ED644F"/>
    <w:rsid w:val="00ED6DE2"/>
    <w:rsid w:val="00EF043E"/>
    <w:rsid w:val="00EF75D3"/>
    <w:rsid w:val="00F1359C"/>
    <w:rsid w:val="00F1526B"/>
    <w:rsid w:val="00F20213"/>
    <w:rsid w:val="00F2162A"/>
    <w:rsid w:val="00F25E61"/>
    <w:rsid w:val="00F31BC1"/>
    <w:rsid w:val="00F3363F"/>
    <w:rsid w:val="00F41FFA"/>
    <w:rsid w:val="00F46E52"/>
    <w:rsid w:val="00F51F61"/>
    <w:rsid w:val="00F53A13"/>
    <w:rsid w:val="00F62371"/>
    <w:rsid w:val="00F761CB"/>
    <w:rsid w:val="00F8170C"/>
    <w:rsid w:val="00F863F6"/>
    <w:rsid w:val="00F912B0"/>
    <w:rsid w:val="00F94E86"/>
    <w:rsid w:val="00FA0683"/>
    <w:rsid w:val="00FA5CD4"/>
    <w:rsid w:val="00FB3AB2"/>
    <w:rsid w:val="00FC561C"/>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443FF9"/>
    <w:rPr>
      <w:sz w:val="18"/>
      <w:szCs w:val="18"/>
    </w:rPr>
  </w:style>
  <w:style w:type="character" w:customStyle="1" w:styleId="Char1">
    <w:name w:val="批注框文本 Char"/>
    <w:basedOn w:val="a0"/>
    <w:link w:val="a5"/>
    <w:uiPriority w:val="99"/>
    <w:semiHidden/>
    <w:rsid w:val="00443F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443FF9"/>
    <w:rPr>
      <w:sz w:val="18"/>
      <w:szCs w:val="18"/>
    </w:rPr>
  </w:style>
  <w:style w:type="character" w:customStyle="1" w:styleId="Char1">
    <w:name w:val="批注框文本 Char"/>
    <w:basedOn w:val="a0"/>
    <w:link w:val="a5"/>
    <w:uiPriority w:val="99"/>
    <w:semiHidden/>
    <w:rsid w:val="00443F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1513</TotalTime>
  <Pages>38</Pages>
  <Words>3396</Words>
  <Characters>19363</Characters>
  <Application>Microsoft Office Word</Application>
  <DocSecurity>0</DocSecurity>
  <Lines>161</Lines>
  <Paragraphs>45</Paragraphs>
  <ScaleCrop>false</ScaleCrop>
  <Company>soft.netnest.com.cn</Company>
  <LinksUpToDate>false</LinksUpToDate>
  <CharactersWithSpaces>22714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216</cp:revision>
  <dcterms:created xsi:type="dcterms:W3CDTF">2015-06-30T02:41:00Z</dcterms:created>
  <dcterms:modified xsi:type="dcterms:W3CDTF">2015-09-20T09:51:00Z</dcterms:modified>
</cp:coreProperties>
</file>