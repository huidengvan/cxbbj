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22E" w:rsidRPr="00013F11" w:rsidRDefault="006B622E" w:rsidP="006B622E">
      <w:pPr>
        <w:spacing w:line="360" w:lineRule="auto"/>
        <w:jc w:val="center"/>
        <w:rPr>
          <w:ins w:id="0" w:author="apple" w:date="2015-05-03T14:17:00Z"/>
          <w:rFonts w:ascii="楷体" w:eastAsia="楷体" w:hAnsi="楷体"/>
          <w:b/>
          <w:sz w:val="44"/>
          <w:szCs w:val="44"/>
        </w:rPr>
      </w:pPr>
      <w:ins w:id="1" w:author="apple" w:date="2015-05-03T14:17:00Z">
        <w:r w:rsidRPr="00013F11">
          <w:rPr>
            <w:rFonts w:ascii="楷体" w:eastAsia="楷体" w:hAnsi="楷体" w:hint="eastAsia"/>
            <w:b/>
            <w:sz w:val="44"/>
            <w:szCs w:val="44"/>
          </w:rPr>
          <w:t>《中观庄严论释》第0</w:t>
        </w:r>
        <w:r>
          <w:rPr>
            <w:rFonts w:ascii="楷体" w:eastAsia="楷体" w:hAnsi="楷体" w:hint="eastAsia"/>
            <w:b/>
            <w:sz w:val="44"/>
            <w:szCs w:val="44"/>
          </w:rPr>
          <w:t>4</w:t>
        </w:r>
        <w:r w:rsidRPr="00013F11">
          <w:rPr>
            <w:rFonts w:ascii="楷体" w:eastAsia="楷体" w:hAnsi="楷体" w:hint="eastAsia"/>
            <w:b/>
            <w:sz w:val="44"/>
            <w:szCs w:val="44"/>
          </w:rPr>
          <w:t>课 讲记</w:t>
        </w:r>
      </w:ins>
    </w:p>
    <w:p w:rsidR="00072414" w:rsidRDefault="00072414" w:rsidP="002853B8">
      <w:pPr>
        <w:spacing w:line="360" w:lineRule="auto"/>
        <w:jc w:val="center"/>
        <w:rPr>
          <w:ins w:id="2" w:author="apple" w:date="2015-05-03T14:21:00Z"/>
          <w:rFonts w:ascii="楷体" w:eastAsia="楷体" w:hAnsi="楷体"/>
          <w:b/>
          <w:sz w:val="30"/>
          <w:szCs w:val="30"/>
        </w:rPr>
      </w:pPr>
    </w:p>
    <w:p w:rsidR="00992E07" w:rsidRPr="002853B8" w:rsidDel="006B622E" w:rsidRDefault="00992E07" w:rsidP="002853B8">
      <w:pPr>
        <w:spacing w:line="360" w:lineRule="auto"/>
        <w:jc w:val="center"/>
        <w:rPr>
          <w:del w:id="3" w:author="apple" w:date="2015-05-03T14:17:00Z"/>
          <w:rFonts w:ascii="楷体" w:eastAsia="楷体" w:hAnsi="楷体"/>
          <w:b/>
          <w:sz w:val="30"/>
          <w:szCs w:val="30"/>
        </w:rPr>
      </w:pPr>
      <w:del w:id="4" w:author="apple" w:date="2015-05-03T14:17:00Z">
        <w:r w:rsidRPr="002853B8" w:rsidDel="006B622E">
          <w:rPr>
            <w:rFonts w:ascii="楷体" w:eastAsia="楷体" w:hAnsi="楷体" w:hint="eastAsia"/>
            <w:b/>
            <w:sz w:val="30"/>
            <w:szCs w:val="30"/>
          </w:rPr>
          <w:delText>第</w:delText>
        </w:r>
        <w:r w:rsidR="006C4DEC" w:rsidRPr="002853B8" w:rsidDel="006B622E">
          <w:rPr>
            <w:rFonts w:ascii="楷体" w:eastAsia="楷体" w:hAnsi="楷体" w:hint="eastAsia"/>
            <w:b/>
            <w:sz w:val="30"/>
            <w:szCs w:val="30"/>
          </w:rPr>
          <w:delText>0</w:delText>
        </w:r>
        <w:r w:rsidR="00586794" w:rsidRPr="002853B8" w:rsidDel="006B622E">
          <w:rPr>
            <w:rFonts w:ascii="楷体" w:eastAsia="楷体" w:hAnsi="楷体" w:hint="eastAsia"/>
            <w:b/>
            <w:sz w:val="30"/>
            <w:szCs w:val="30"/>
          </w:rPr>
          <w:delText>4</w:delText>
        </w:r>
        <w:r w:rsidRPr="002853B8" w:rsidDel="006B622E">
          <w:rPr>
            <w:rFonts w:ascii="楷体" w:eastAsia="楷体" w:hAnsi="楷体" w:hint="eastAsia"/>
            <w:b/>
            <w:sz w:val="30"/>
            <w:szCs w:val="30"/>
          </w:rPr>
          <w:delText>课</w:delText>
        </w:r>
      </w:del>
    </w:p>
    <w:p w:rsidR="00992E07" w:rsidRPr="002853B8" w:rsidRDefault="00992E07" w:rsidP="002853B8">
      <w:pPr>
        <w:spacing w:line="360" w:lineRule="auto"/>
        <w:jc w:val="center"/>
        <w:rPr>
          <w:rFonts w:ascii="楷体" w:eastAsia="楷体" w:hAnsi="楷体"/>
          <w:b/>
          <w:sz w:val="30"/>
          <w:szCs w:val="30"/>
        </w:rPr>
      </w:pPr>
      <w:r w:rsidRPr="002853B8">
        <w:rPr>
          <w:rFonts w:ascii="楷体" w:eastAsia="楷体" w:hAnsi="楷体" w:hint="eastAsia"/>
          <w:b/>
          <w:sz w:val="30"/>
          <w:szCs w:val="30"/>
        </w:rPr>
        <w:t>诸法等性本基法界中，自现圆满三身游舞力，</w:t>
      </w:r>
    </w:p>
    <w:p w:rsidR="00992E07" w:rsidRPr="002853B8" w:rsidRDefault="00992E07" w:rsidP="002853B8">
      <w:pPr>
        <w:spacing w:line="360" w:lineRule="auto"/>
        <w:jc w:val="center"/>
        <w:rPr>
          <w:rFonts w:ascii="楷体" w:eastAsia="楷体" w:hAnsi="楷体"/>
          <w:b/>
          <w:sz w:val="30"/>
          <w:szCs w:val="30"/>
        </w:rPr>
      </w:pPr>
      <w:r w:rsidRPr="002853B8">
        <w:rPr>
          <w:rFonts w:ascii="楷体" w:eastAsia="楷体" w:hAnsi="楷体" w:hint="eastAsia"/>
          <w:b/>
          <w:sz w:val="30"/>
          <w:szCs w:val="30"/>
        </w:rPr>
        <w:t>离障本来怙主龙钦巴，祈请无垢光尊常护我。</w:t>
      </w:r>
    </w:p>
    <w:p w:rsidR="00992E07" w:rsidRPr="002853B8" w:rsidRDefault="00992E07" w:rsidP="002853B8">
      <w:pPr>
        <w:spacing w:line="360" w:lineRule="auto"/>
        <w:ind w:firstLine="570"/>
        <w:rPr>
          <w:rFonts w:ascii="楷体" w:eastAsia="楷体" w:hAnsi="楷体"/>
          <w:b/>
          <w:sz w:val="30"/>
          <w:szCs w:val="30"/>
        </w:rPr>
      </w:pPr>
      <w:r w:rsidRPr="002853B8">
        <w:rPr>
          <w:rFonts w:ascii="楷体" w:eastAsia="楷体" w:hAnsi="楷体" w:hint="eastAsia"/>
          <w:b/>
          <w:sz w:val="30"/>
          <w:szCs w:val="30"/>
        </w:rPr>
        <w:t>为度化一切众生，请大家发无上的菩提心！</w:t>
      </w:r>
    </w:p>
    <w:p w:rsidR="00072414" w:rsidRDefault="00072414" w:rsidP="002853B8">
      <w:pPr>
        <w:spacing w:line="360" w:lineRule="auto"/>
        <w:ind w:firstLine="570"/>
        <w:rPr>
          <w:ins w:id="5" w:author="apple" w:date="2015-05-03T14:21:00Z"/>
          <w:rFonts w:ascii="楷体" w:eastAsia="楷体" w:hAnsi="楷体"/>
          <w:sz w:val="30"/>
          <w:szCs w:val="30"/>
        </w:rPr>
      </w:pPr>
    </w:p>
    <w:p w:rsidR="004D40BB" w:rsidRPr="00072414" w:rsidRDefault="00486A01" w:rsidP="002853B8">
      <w:pPr>
        <w:spacing w:line="360" w:lineRule="auto"/>
        <w:ind w:firstLine="570"/>
        <w:rPr>
          <w:rFonts w:ascii="楷体" w:eastAsia="楷体" w:hAnsi="楷体"/>
          <w:color w:val="FF0000"/>
          <w:sz w:val="30"/>
          <w:szCs w:val="30"/>
          <w:rPrChange w:id="6" w:author="apple" w:date="2015-05-03T14:21:00Z">
            <w:rPr>
              <w:rFonts w:ascii="楷体" w:eastAsia="楷体" w:hAnsi="楷体"/>
              <w:sz w:val="30"/>
              <w:szCs w:val="30"/>
            </w:rPr>
          </w:rPrChange>
        </w:rPr>
      </w:pPr>
      <w:r w:rsidRPr="00486A01">
        <w:rPr>
          <w:rFonts w:ascii="楷体" w:eastAsia="楷体" w:hAnsi="楷体" w:hint="eastAsia"/>
          <w:color w:val="FF0000"/>
          <w:sz w:val="30"/>
          <w:szCs w:val="30"/>
          <w:rPrChange w:id="7" w:author="apple" w:date="2015-05-03T14:21:00Z">
            <w:rPr>
              <w:rFonts w:ascii="楷体" w:eastAsia="楷体" w:hAnsi="楷体" w:hint="eastAsia"/>
              <w:sz w:val="30"/>
              <w:szCs w:val="30"/>
            </w:rPr>
          </w:rPrChange>
        </w:rPr>
        <w:t>《中观庄严论》第</w:t>
      </w:r>
      <w:r w:rsidRPr="00486A01">
        <w:rPr>
          <w:rFonts w:ascii="楷体" w:eastAsia="楷体" w:hAnsi="楷体"/>
          <w:color w:val="FF0000"/>
          <w:sz w:val="30"/>
          <w:szCs w:val="30"/>
          <w:rPrChange w:id="8" w:author="apple" w:date="2015-05-03T14:21:00Z">
            <w:rPr>
              <w:rFonts w:ascii="楷体" w:eastAsia="楷体" w:hAnsi="楷体"/>
              <w:sz w:val="30"/>
              <w:szCs w:val="30"/>
            </w:rPr>
          </w:rPrChange>
        </w:rPr>
        <w:t>4课0分—10分—李篪</w:t>
      </w:r>
    </w:p>
    <w:p w:rsidR="003755F4" w:rsidRDefault="004D40BB" w:rsidP="002853B8">
      <w:pPr>
        <w:spacing w:line="360" w:lineRule="auto"/>
        <w:ind w:firstLine="570"/>
        <w:rPr>
          <w:rFonts w:ascii="楷体" w:eastAsia="楷体" w:hAnsi="楷体"/>
          <w:sz w:val="30"/>
          <w:szCs w:val="30"/>
        </w:rPr>
      </w:pPr>
      <w:del w:id="9" w:author="apple" w:date="2015-05-03T08:56:00Z">
        <w:r w:rsidRPr="002853B8" w:rsidDel="002853B8">
          <w:rPr>
            <w:rFonts w:ascii="楷体" w:eastAsia="楷体" w:hAnsi="楷体" w:hint="eastAsia"/>
            <w:sz w:val="30"/>
            <w:szCs w:val="30"/>
          </w:rPr>
          <w:delText>请大家发无上殊胜的菩提心，</w:delText>
        </w:r>
      </w:del>
      <w:r w:rsidRPr="002853B8">
        <w:rPr>
          <w:rFonts w:ascii="楷体" w:eastAsia="楷体" w:hAnsi="楷体" w:hint="eastAsia"/>
          <w:sz w:val="30"/>
          <w:szCs w:val="30"/>
        </w:rPr>
        <w:t>发了菩提心之后，今天</w:t>
      </w:r>
      <w:del w:id="10" w:author="apple" w:date="2015-05-03T08:56:00Z">
        <w:r w:rsidRPr="002853B8" w:rsidDel="002853B8">
          <w:rPr>
            <w:rFonts w:ascii="楷体" w:eastAsia="楷体" w:hAnsi="楷体" w:hint="eastAsia"/>
            <w:sz w:val="30"/>
            <w:szCs w:val="30"/>
          </w:rPr>
          <w:delText>我们</w:delText>
        </w:r>
      </w:del>
      <w:r w:rsidRPr="002853B8">
        <w:rPr>
          <w:rFonts w:ascii="楷体" w:eastAsia="楷体" w:hAnsi="楷体" w:hint="eastAsia"/>
          <w:sz w:val="30"/>
          <w:szCs w:val="30"/>
        </w:rPr>
        <w:t>继续宣讲全知麦彭仁波切所造的《中观庄严论释</w:t>
      </w:r>
      <w:ins w:id="11" w:author="apple" w:date="2015-05-03T08:57:00Z">
        <w:r w:rsidR="002853B8">
          <w:rPr>
            <w:rFonts w:ascii="楷体" w:eastAsia="楷体" w:hAnsi="楷体" w:hint="eastAsia"/>
            <w:sz w:val="30"/>
            <w:szCs w:val="30"/>
          </w:rPr>
          <w:t>》</w:t>
        </w:r>
      </w:ins>
      <w:ins w:id="12" w:author="apple" w:date="2015-05-03T08:56:00Z">
        <w:r w:rsidR="002853B8">
          <w:rPr>
            <w:rFonts w:ascii="楷体" w:eastAsia="楷体" w:hAnsi="楷体" w:hint="eastAsia"/>
            <w:sz w:val="30"/>
            <w:szCs w:val="30"/>
          </w:rPr>
          <w:t>就是《</w:t>
        </w:r>
      </w:ins>
      <w:del w:id="13" w:author="apple" w:date="2015-05-03T08:56:00Z">
        <w:r w:rsidRPr="002853B8" w:rsidDel="002853B8">
          <w:rPr>
            <w:rFonts w:ascii="楷体" w:eastAsia="华文楷体" w:hAnsi="华文楷体" w:hint="eastAsia"/>
            <w:sz w:val="30"/>
            <w:szCs w:val="30"/>
          </w:rPr>
          <w:delText>•</w:delText>
        </w:r>
      </w:del>
      <w:r w:rsidRPr="002853B8">
        <w:rPr>
          <w:rFonts w:ascii="楷体" w:eastAsia="楷体" w:hAnsi="楷体" w:hint="eastAsia"/>
          <w:sz w:val="30"/>
          <w:szCs w:val="30"/>
        </w:rPr>
        <w:t>文殊上师欢喜教言论</w:t>
      </w:r>
      <w:del w:id="14" w:author="apple" w:date="2015-05-03T08:57:00Z">
        <w:r w:rsidRPr="002853B8" w:rsidDel="007A7D05">
          <w:rPr>
            <w:rFonts w:ascii="楷体" w:eastAsia="楷体" w:hAnsi="楷体" w:hint="eastAsia"/>
            <w:sz w:val="30"/>
            <w:szCs w:val="30"/>
          </w:rPr>
          <w:delText>》，</w:delText>
        </w:r>
      </w:del>
      <w:ins w:id="15" w:author="apple" w:date="2015-05-03T08:57:00Z">
        <w:r w:rsidR="007A7D05" w:rsidRPr="002853B8">
          <w:rPr>
            <w:rFonts w:ascii="楷体" w:eastAsia="楷体" w:hAnsi="楷体" w:hint="eastAsia"/>
            <w:sz w:val="30"/>
            <w:szCs w:val="30"/>
          </w:rPr>
          <w:t>》</w:t>
        </w:r>
        <w:r w:rsidR="007A7D05">
          <w:rPr>
            <w:rFonts w:ascii="楷体" w:eastAsia="楷体" w:hAnsi="楷体" w:hint="eastAsia"/>
            <w:sz w:val="30"/>
            <w:szCs w:val="30"/>
          </w:rPr>
          <w:t>。</w:t>
        </w:r>
      </w:ins>
      <w:r w:rsidRPr="002853B8">
        <w:rPr>
          <w:rFonts w:ascii="楷体" w:eastAsia="楷体" w:hAnsi="楷体" w:hint="eastAsia"/>
          <w:sz w:val="30"/>
          <w:szCs w:val="30"/>
        </w:rPr>
        <w:t>那么在这个论典当中呢，现在正在宣讲的是，</w:t>
      </w:r>
      <w:r w:rsidR="003755F4">
        <w:rPr>
          <w:rFonts w:ascii="楷体" w:eastAsia="楷体" w:hAnsi="楷体" w:hint="eastAsia"/>
          <w:sz w:val="30"/>
          <w:szCs w:val="30"/>
        </w:rPr>
        <w:t>可以说</w:t>
      </w:r>
      <w:r w:rsidRPr="002853B8">
        <w:rPr>
          <w:rFonts w:ascii="楷体" w:eastAsia="楷体" w:hAnsi="楷体" w:hint="eastAsia"/>
          <w:sz w:val="30"/>
          <w:szCs w:val="30"/>
        </w:rPr>
        <w:t>造</w:t>
      </w:r>
      <w:r w:rsidR="003755F4">
        <w:rPr>
          <w:rFonts w:ascii="楷体" w:eastAsia="楷体" w:hAnsi="楷体" w:hint="eastAsia"/>
          <w:sz w:val="30"/>
          <w:szCs w:val="30"/>
        </w:rPr>
        <w:t>论</w:t>
      </w:r>
      <w:r w:rsidRPr="002853B8">
        <w:rPr>
          <w:rFonts w:ascii="楷体" w:eastAsia="楷体" w:hAnsi="楷体" w:hint="eastAsia"/>
          <w:sz w:val="30"/>
          <w:szCs w:val="30"/>
        </w:rPr>
        <w:t>的分支</w:t>
      </w:r>
      <w:r w:rsidR="003755F4">
        <w:rPr>
          <w:rFonts w:ascii="楷体" w:eastAsia="楷体" w:hAnsi="楷体" w:hint="eastAsia"/>
          <w:sz w:val="30"/>
          <w:szCs w:val="30"/>
        </w:rPr>
        <w:t>。</w:t>
      </w:r>
    </w:p>
    <w:p w:rsidR="00427D4B" w:rsidRDefault="004D40BB"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造论分支当中呢，主要是通过那烂陀寺班智达讲法或者著论的规律呢，宣说著论的五本，宣说著论的五本。首先是介绍作者，第二个是宣讲为谁所造，就是说</w:t>
      </w:r>
      <w:r w:rsidR="00486A01" w:rsidRPr="00486A01">
        <w:rPr>
          <w:rFonts w:ascii="楷体" w:eastAsia="楷体" w:hAnsi="楷体" w:hint="eastAsia"/>
          <w:color w:val="0D0D0D" w:themeColor="text1" w:themeTint="F2"/>
          <w:sz w:val="30"/>
          <w:szCs w:val="30"/>
          <w:rPrChange w:id="16" w:author="apple" w:date="2015-05-03T14:18:00Z">
            <w:rPr>
              <w:rFonts w:ascii="楷体" w:eastAsia="楷体" w:hAnsi="楷体" w:hint="eastAsia"/>
              <w:sz w:val="30"/>
              <w:szCs w:val="30"/>
            </w:rPr>
          </w:rPrChange>
        </w:rPr>
        <w:t>当记者</w:t>
      </w:r>
      <w:r w:rsidRPr="002853B8">
        <w:rPr>
          <w:rFonts w:ascii="楷体" w:eastAsia="楷体" w:hAnsi="楷体" w:hint="eastAsia"/>
          <w:sz w:val="30"/>
          <w:szCs w:val="30"/>
        </w:rPr>
        <w:t>的情况，第三个</w:t>
      </w:r>
      <w:r w:rsidR="007A7D05">
        <w:rPr>
          <w:rFonts w:ascii="楷体" w:eastAsia="楷体" w:hAnsi="楷体" w:hint="eastAsia"/>
          <w:sz w:val="30"/>
          <w:szCs w:val="30"/>
        </w:rPr>
        <w:t>呢，是</w:t>
      </w:r>
      <w:r w:rsidRPr="002853B8">
        <w:rPr>
          <w:rFonts w:ascii="楷体" w:eastAsia="楷体" w:hAnsi="楷体" w:hint="eastAsia"/>
          <w:sz w:val="30"/>
          <w:szCs w:val="30"/>
        </w:rPr>
        <w:t>宣讲</w:t>
      </w:r>
      <w:r w:rsidR="007A7D05">
        <w:rPr>
          <w:rFonts w:ascii="楷体" w:eastAsia="楷体" w:hAnsi="楷体" w:hint="eastAsia"/>
          <w:sz w:val="30"/>
          <w:szCs w:val="30"/>
        </w:rPr>
        <w:t>这个</w:t>
      </w:r>
      <w:r w:rsidRPr="002853B8">
        <w:rPr>
          <w:rFonts w:ascii="楷体" w:eastAsia="楷体" w:hAnsi="楷体" w:hint="eastAsia"/>
          <w:sz w:val="30"/>
          <w:szCs w:val="30"/>
        </w:rPr>
        <w:t>属于什么范畴，第四呢是宣讲全面的内容，第五个呢是讲有何必要。那么现在讲的是，就说是这个宣说造论者的传记，宣说造论者的传记呢，从一方面来观察的时候呢，这些这个传记的内容啊</w:t>
      </w:r>
      <w:r w:rsidR="007A7D05">
        <w:rPr>
          <w:rFonts w:ascii="楷体" w:eastAsia="楷体" w:hAnsi="楷体" w:hint="eastAsia"/>
          <w:sz w:val="30"/>
          <w:szCs w:val="30"/>
        </w:rPr>
        <w:t>不是特别复杂。那么</w:t>
      </w:r>
      <w:r w:rsidRPr="002853B8">
        <w:rPr>
          <w:rFonts w:ascii="楷体" w:eastAsia="楷体" w:hAnsi="楷体" w:hint="eastAsia"/>
          <w:sz w:val="30"/>
          <w:szCs w:val="30"/>
        </w:rPr>
        <w:t>我们在学习这个传记的时候呢，力争要对这样一种这个，静命论师的功德啊产生一个殊胜的信心，然后有了殊胜的信心之后呢，一边学习，一边祈祷，一方面通过自己的精进来掌握这样一种论义，一方面通过祈祷力争得到静命菩萨的加持。那么如果这样内因外缘全部具备的话，非常有帮助我们掌握真正的这个所诠的意义。那么对于这一种静命菩提的这样一种传记呢，前面主要是</w:t>
      </w:r>
      <w:r w:rsidRPr="002853B8">
        <w:rPr>
          <w:rFonts w:ascii="楷体" w:eastAsia="楷体" w:hAnsi="楷体" w:hint="eastAsia"/>
          <w:sz w:val="30"/>
          <w:szCs w:val="30"/>
        </w:rPr>
        <w:lastRenderedPageBreak/>
        <w:t>通过经和续部对静命论</w:t>
      </w:r>
      <w:r w:rsidR="00427D4B">
        <w:rPr>
          <w:rFonts w:ascii="楷体" w:eastAsia="楷体" w:hAnsi="楷体" w:hint="eastAsia"/>
          <w:sz w:val="30"/>
          <w:szCs w:val="30"/>
        </w:rPr>
        <w:t>师做了授记的情况已经做了观察了。</w:t>
      </w:r>
    </w:p>
    <w:p w:rsidR="00427D4B" w:rsidRDefault="00427D4B" w:rsidP="002853B8">
      <w:pPr>
        <w:spacing w:line="360" w:lineRule="auto"/>
        <w:ind w:firstLine="570"/>
        <w:rPr>
          <w:rFonts w:ascii="楷体" w:eastAsia="楷体" w:hAnsi="楷体"/>
          <w:sz w:val="30"/>
          <w:szCs w:val="30"/>
        </w:rPr>
      </w:pPr>
      <w:r>
        <w:rPr>
          <w:rFonts w:ascii="楷体" w:eastAsia="楷体" w:hAnsi="楷体" w:hint="eastAsia"/>
          <w:sz w:val="30"/>
          <w:szCs w:val="30"/>
        </w:rPr>
        <w:t>然后呢下面呢也是通过这样一种尊者</w:t>
      </w:r>
      <w:r w:rsidR="004D40BB" w:rsidRPr="002853B8">
        <w:rPr>
          <w:rFonts w:ascii="楷体" w:eastAsia="楷体" w:hAnsi="楷体" w:hint="eastAsia"/>
          <w:sz w:val="30"/>
          <w:szCs w:val="30"/>
        </w:rPr>
        <w:t>的智慧超群，戒律清静，还有成就卓越等等诸方面呢进行这个宣说。</w:t>
      </w:r>
    </w:p>
    <w:p w:rsidR="00A732D0" w:rsidRDefault="004D40BB" w:rsidP="002853B8">
      <w:pPr>
        <w:spacing w:line="360" w:lineRule="auto"/>
        <w:ind w:firstLine="570"/>
        <w:rPr>
          <w:ins w:id="17" w:author="apple" w:date="2015-05-03T14:16:00Z"/>
          <w:rFonts w:ascii="楷体" w:eastAsia="楷体" w:hAnsi="楷体"/>
          <w:sz w:val="30"/>
          <w:szCs w:val="30"/>
        </w:rPr>
      </w:pPr>
      <w:r w:rsidRPr="002853B8">
        <w:rPr>
          <w:rFonts w:ascii="楷体" w:eastAsia="楷体" w:hAnsi="楷体" w:hint="eastAsia"/>
          <w:sz w:val="30"/>
          <w:szCs w:val="30"/>
        </w:rPr>
        <w:t>那么今天呢就宣讲第三个问题成就卓越。</w:t>
      </w:r>
    </w:p>
    <w:p w:rsidR="00427D4B" w:rsidRDefault="006B622E" w:rsidP="002853B8">
      <w:pPr>
        <w:spacing w:line="360" w:lineRule="auto"/>
        <w:ind w:firstLine="570"/>
        <w:rPr>
          <w:rFonts w:ascii="楷体" w:eastAsia="楷体" w:hAnsi="楷体"/>
          <w:sz w:val="30"/>
          <w:szCs w:val="30"/>
        </w:rPr>
      </w:pPr>
      <w:ins w:id="18" w:author="apple" w:date="2015-05-03T14:17:00Z">
        <w:r>
          <w:rPr>
            <w:rFonts w:ascii="楷体" w:eastAsia="楷体" w:hAnsi="楷体" w:hint="eastAsia"/>
            <w:b/>
            <w:sz w:val="30"/>
            <w:szCs w:val="30"/>
          </w:rPr>
          <w:t>【</w:t>
        </w:r>
      </w:ins>
      <w:del w:id="19" w:author="apple" w:date="2015-05-03T14:17:00Z">
        <w:r w:rsidR="00427D4B" w:rsidRPr="00427D4B" w:rsidDel="006B622E">
          <w:rPr>
            <w:rFonts w:ascii="楷体" w:eastAsia="楷体" w:hAnsi="楷体" w:hint="eastAsia"/>
            <w:b/>
            <w:sz w:val="30"/>
            <w:szCs w:val="30"/>
          </w:rPr>
          <w:delText>《</w:delText>
        </w:r>
      </w:del>
      <w:r w:rsidR="00427D4B" w:rsidRPr="00427D4B">
        <w:rPr>
          <w:rFonts w:ascii="楷体" w:eastAsia="楷体" w:hAnsi="楷体" w:hint="eastAsia"/>
          <w:b/>
          <w:color w:val="000000"/>
          <w:sz w:val="28"/>
          <w:szCs w:val="28"/>
        </w:rPr>
        <w:t>本来,成就的标准必须取决于现量成就圣果的断证功德,但由于这并非普通人的行境,因此依据经中所说:可以通过身语的外相来比量推断是不退转菩萨。</w:t>
      </w:r>
      <w:ins w:id="20" w:author="apple" w:date="2015-05-03T14:18:00Z">
        <w:r>
          <w:rPr>
            <w:rFonts w:ascii="楷体" w:eastAsia="楷体" w:hAnsi="楷体" w:hint="eastAsia"/>
            <w:b/>
            <w:color w:val="000000"/>
            <w:sz w:val="28"/>
            <w:szCs w:val="28"/>
          </w:rPr>
          <w:t>】</w:t>
        </w:r>
      </w:ins>
      <w:del w:id="21" w:author="apple" w:date="2015-05-03T14:17:00Z">
        <w:r w:rsidR="00427D4B" w:rsidRPr="00427D4B" w:rsidDel="006B622E">
          <w:rPr>
            <w:rFonts w:ascii="楷体" w:eastAsia="楷体" w:hAnsi="楷体" w:hint="eastAsia"/>
            <w:b/>
            <w:sz w:val="30"/>
            <w:szCs w:val="30"/>
          </w:rPr>
          <w:delText>》</w:delText>
        </w:r>
      </w:del>
    </w:p>
    <w:p w:rsidR="000076CD" w:rsidRDefault="004D40BB"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那么本来呢</w:t>
      </w:r>
      <w:r w:rsidR="00427D4B">
        <w:rPr>
          <w:rFonts w:ascii="楷体" w:eastAsia="楷体" w:hAnsi="楷体" w:hint="eastAsia"/>
          <w:sz w:val="30"/>
          <w:szCs w:val="30"/>
        </w:rPr>
        <w:t>，</w:t>
      </w:r>
      <w:r w:rsidRPr="002853B8">
        <w:rPr>
          <w:rFonts w:ascii="楷体" w:eastAsia="楷体" w:hAnsi="楷体" w:hint="eastAsia"/>
          <w:sz w:val="30"/>
          <w:szCs w:val="30"/>
        </w:rPr>
        <w:t>就说是要宣说静命论师他就说获得很殊胜的成就，那么就说一个人是不是获得殊胜成就的标准必须取决于现量成就圣果的断证和功德。那么一个人呢</w:t>
      </w:r>
      <w:r w:rsidR="00427D4B">
        <w:rPr>
          <w:rFonts w:ascii="楷体" w:eastAsia="楷体" w:hAnsi="楷体" w:hint="eastAsia"/>
          <w:sz w:val="30"/>
          <w:szCs w:val="30"/>
        </w:rPr>
        <w:t>相续当中，必须要现量</w:t>
      </w:r>
      <w:r w:rsidRPr="002853B8">
        <w:rPr>
          <w:rFonts w:ascii="楷体" w:eastAsia="楷体" w:hAnsi="楷体" w:hint="eastAsia"/>
          <w:sz w:val="30"/>
          <w:szCs w:val="30"/>
        </w:rPr>
        <w:t>见到这样一种殊胜的法界，见到殊胜的法界的时候呢，有断和证的两方面的功德，也就是说在证悟现见法界的时候，一方面必须要断</w:t>
      </w:r>
      <w:r w:rsidR="00427D4B">
        <w:rPr>
          <w:rFonts w:ascii="楷体" w:eastAsia="楷体" w:hAnsi="楷体" w:hint="eastAsia"/>
          <w:sz w:val="30"/>
          <w:szCs w:val="30"/>
        </w:rPr>
        <w:t>除一些这个障碍，一方面呢要证悟，获得这样一种殊胜证悟的功德，</w:t>
      </w:r>
      <w:r w:rsidRPr="002853B8">
        <w:rPr>
          <w:rFonts w:ascii="楷体" w:eastAsia="楷体" w:hAnsi="楷体" w:hint="eastAsia"/>
          <w:sz w:val="30"/>
          <w:szCs w:val="30"/>
        </w:rPr>
        <w:t>这</w:t>
      </w:r>
      <w:r w:rsidR="00427D4B">
        <w:rPr>
          <w:rFonts w:ascii="楷体" w:eastAsia="楷体" w:hAnsi="楷体" w:hint="eastAsia"/>
          <w:sz w:val="30"/>
          <w:szCs w:val="30"/>
        </w:rPr>
        <w:t>个</w:t>
      </w:r>
      <w:r w:rsidRPr="002853B8">
        <w:rPr>
          <w:rFonts w:ascii="楷体" w:eastAsia="楷体" w:hAnsi="楷体" w:hint="eastAsia"/>
          <w:sz w:val="30"/>
          <w:szCs w:val="30"/>
        </w:rPr>
        <w:t>叫断证功德。那么一个人是不是真正成就，必须要看他相续当中有没有断证的功德，那么我们要就说是把这样一种断证功德作为衡量一切成就的标准。那么我们自己有的时</w:t>
      </w:r>
      <w:r w:rsidR="00427D4B">
        <w:rPr>
          <w:rFonts w:ascii="楷体" w:eastAsia="楷体" w:hAnsi="楷体" w:hint="eastAsia"/>
          <w:sz w:val="30"/>
          <w:szCs w:val="30"/>
        </w:rPr>
        <w:t>候觉得是证悟了，我觉得自己是成就了，那么有的时候呢就可以看看你的</w:t>
      </w:r>
      <w:r w:rsidRPr="002853B8">
        <w:rPr>
          <w:rFonts w:ascii="楷体" w:eastAsia="楷体" w:hAnsi="楷体" w:hint="eastAsia"/>
          <w:sz w:val="30"/>
          <w:szCs w:val="30"/>
        </w:rPr>
        <w:t>相续当中有没有这样一种断和证的功德。如果一方面说自己已经证悟了，已经成就了，但是相续当中该断的都没断，该证悟的这些功德也没有证悟的话，那么你肯定不是真正的这个证悟。那么此处就是说呢，我们要衡量这样一种，就说是成就的标准呢，必须是具备断证功德，必须要现量成立。但是呢</w:t>
      </w:r>
      <w:r w:rsidR="00427D4B">
        <w:rPr>
          <w:rFonts w:ascii="楷体" w:eastAsia="楷体" w:hAnsi="楷体" w:hint="eastAsia"/>
          <w:sz w:val="30"/>
          <w:szCs w:val="30"/>
        </w:rPr>
        <w:t>也</w:t>
      </w:r>
      <w:r w:rsidRPr="002853B8">
        <w:rPr>
          <w:rFonts w:ascii="楷体" w:eastAsia="楷体" w:hAnsi="楷体" w:hint="eastAsia"/>
          <w:sz w:val="30"/>
          <w:szCs w:val="30"/>
        </w:rPr>
        <w:t>因为这样一种这个殊胜断证的功德呢，并不是一般</w:t>
      </w:r>
      <w:r w:rsidRPr="002853B8">
        <w:rPr>
          <w:rFonts w:ascii="楷体" w:eastAsia="楷体" w:hAnsi="楷体" w:hint="eastAsia"/>
          <w:sz w:val="30"/>
          <w:szCs w:val="30"/>
        </w:rPr>
        <w:lastRenderedPageBreak/>
        <w:t>的普通人，</w:t>
      </w:r>
      <w:r w:rsidR="00427D4B">
        <w:rPr>
          <w:rFonts w:ascii="楷体" w:eastAsia="楷体" w:hAnsi="楷体" w:hint="eastAsia"/>
          <w:sz w:val="30"/>
          <w:szCs w:val="30"/>
        </w:rPr>
        <w:t>不是一般的凡夫人能够衡量的了。</w:t>
      </w:r>
      <w:r w:rsidRPr="002853B8">
        <w:rPr>
          <w:rFonts w:ascii="楷体" w:eastAsia="楷体" w:hAnsi="楷体" w:hint="eastAsia"/>
          <w:sz w:val="30"/>
          <w:szCs w:val="30"/>
        </w:rPr>
        <w:t>所以说呢这个方面依靠经典当中所说的这样标准来进行推断。麦彭仁波切非常的谦虚，说自己是一个普通人，不是我的行径，所以说还是通过这个经典当中的含意进行观察的。那么从另外一个角度来讲的话，麦彭仁波切这样宣说依靠经中来进行推断，主要是为了维护我们的信心。那么就说是这个麦彭仁波切当然从他那个角度来讲，是可以衡量</w:t>
      </w:r>
      <w:r w:rsidR="000076CD">
        <w:rPr>
          <w:rFonts w:ascii="楷体" w:eastAsia="楷体" w:hAnsi="楷体" w:hint="eastAsia"/>
          <w:sz w:val="30"/>
          <w:szCs w:val="30"/>
        </w:rPr>
        <w:t>的</w:t>
      </w:r>
      <w:r w:rsidRPr="002853B8">
        <w:rPr>
          <w:rFonts w:ascii="楷体" w:eastAsia="楷体" w:hAnsi="楷体" w:hint="eastAsia"/>
          <w:sz w:val="30"/>
          <w:szCs w:val="30"/>
        </w:rPr>
        <w:t>，另外他自己也是文殊师利菩萨的这样一种本体。但是呢因为很多后学者他不是这样一种成就者，所以说对我们来讲的话，真正就说是这个现量成就胜过断证功德，我们是没办法看到的，所以说</w:t>
      </w:r>
      <w:r w:rsidR="000076CD">
        <w:rPr>
          <w:rFonts w:ascii="楷体" w:eastAsia="楷体" w:hAnsi="楷体" w:hint="eastAsia"/>
          <w:sz w:val="30"/>
          <w:szCs w:val="30"/>
        </w:rPr>
        <w:t>就</w:t>
      </w:r>
      <w:r w:rsidRPr="002853B8">
        <w:rPr>
          <w:rFonts w:ascii="楷体" w:eastAsia="楷体" w:hAnsi="楷体" w:hint="eastAsia"/>
          <w:sz w:val="30"/>
          <w:szCs w:val="30"/>
        </w:rPr>
        <w:t>使用了一个我们能够接受的工具，就依靠经典当中所说的来，让我们帮助我们来判断静命论师殊胜的这样一种成就。那么怎么样来通过身语的外相来推断里面的证悟，通过就是说里面殊胜的证悟，他在外面的身和语的外相上面，往往就会显出一些与众不同的相来。比如说我们在《入中论》当中也是说过，一个人是不是初地的菩萨， 一方面就是说很难以判断的，但是从外表上看他能不能够非常自在地布施自己身体上的肉，从这个方面的外相可以判断他是不是一个，就说初地的菩萨或者不退转的菩萨，这个在《入中论》当中也是有。还一呢是在这个《大乘经庄严论》当中呢也是宣</w:t>
      </w:r>
      <w:r w:rsidR="000076CD">
        <w:rPr>
          <w:rFonts w:ascii="楷体" w:eastAsia="楷体" w:hAnsi="楷体" w:hint="eastAsia"/>
          <w:sz w:val="30"/>
          <w:szCs w:val="30"/>
        </w:rPr>
        <w:t>讲了很多菩萨外现的相，通过外在</w:t>
      </w:r>
      <w:r w:rsidRPr="002853B8">
        <w:rPr>
          <w:rFonts w:ascii="楷体" w:eastAsia="楷体" w:hAnsi="楷体" w:hint="eastAsia"/>
          <w:sz w:val="30"/>
          <w:szCs w:val="30"/>
        </w:rPr>
        <w:t>相貌来推断</w:t>
      </w:r>
      <w:r w:rsidR="000076CD">
        <w:rPr>
          <w:rFonts w:ascii="楷体" w:eastAsia="楷体" w:hAnsi="楷体" w:hint="eastAsia"/>
          <w:sz w:val="30"/>
          <w:szCs w:val="30"/>
        </w:rPr>
        <w:t>那</w:t>
      </w:r>
      <w:r w:rsidRPr="002853B8">
        <w:rPr>
          <w:rFonts w:ascii="楷体" w:eastAsia="楷体" w:hAnsi="楷体" w:hint="eastAsia"/>
          <w:sz w:val="30"/>
          <w:szCs w:val="30"/>
        </w:rPr>
        <w:t>里面这样殊胜的功德。此处也是通过静命论师在外面，在众人面前示现的身体和语言的外相，来推断他的的确确就是一个殊胜的证悟者。</w:t>
      </w:r>
    </w:p>
    <w:p w:rsidR="000076CD" w:rsidRDefault="006B622E" w:rsidP="002853B8">
      <w:pPr>
        <w:spacing w:line="360" w:lineRule="auto"/>
        <w:ind w:firstLine="570"/>
        <w:rPr>
          <w:rFonts w:ascii="楷体" w:eastAsia="楷体" w:hAnsi="楷体"/>
          <w:b/>
          <w:sz w:val="30"/>
          <w:szCs w:val="30"/>
        </w:rPr>
      </w:pPr>
      <w:ins w:id="22" w:author="apple" w:date="2015-05-03T14:18:00Z">
        <w:r>
          <w:rPr>
            <w:rFonts w:ascii="楷体" w:eastAsia="楷体" w:hAnsi="楷体" w:hint="eastAsia"/>
            <w:b/>
            <w:sz w:val="30"/>
            <w:szCs w:val="30"/>
          </w:rPr>
          <w:t>【</w:t>
        </w:r>
      </w:ins>
      <w:del w:id="23" w:author="apple" w:date="2015-05-03T14:18:00Z">
        <w:r w:rsidR="000076CD" w:rsidRPr="000076CD" w:rsidDel="006B622E">
          <w:rPr>
            <w:rFonts w:ascii="楷体" w:eastAsia="楷体" w:hAnsi="楷体" w:hint="eastAsia"/>
            <w:b/>
            <w:sz w:val="30"/>
            <w:szCs w:val="30"/>
          </w:rPr>
          <w:delText>《</w:delText>
        </w:r>
      </w:del>
      <w:r w:rsidR="004D40BB" w:rsidRPr="000076CD">
        <w:rPr>
          <w:rFonts w:ascii="楷体" w:eastAsia="楷体" w:hAnsi="楷体" w:hint="eastAsia"/>
          <w:b/>
          <w:sz w:val="30"/>
          <w:szCs w:val="30"/>
        </w:rPr>
        <w:t>这位大阿阇黎总的调化整个赡部洲的芸芸众生，尤其是教化</w:t>
      </w:r>
      <w:r w:rsidR="004D40BB" w:rsidRPr="000076CD">
        <w:rPr>
          <w:rFonts w:ascii="楷体" w:eastAsia="楷体" w:hAnsi="楷体" w:hint="eastAsia"/>
          <w:b/>
          <w:sz w:val="30"/>
          <w:szCs w:val="30"/>
        </w:rPr>
        <w:lastRenderedPageBreak/>
        <w:t>暗无天日的边地有情（这里是指藏地）。</w:t>
      </w:r>
      <w:ins w:id="24" w:author="apple" w:date="2015-05-03T14:18:00Z">
        <w:r>
          <w:rPr>
            <w:rFonts w:ascii="楷体" w:eastAsia="楷体" w:hAnsi="楷体" w:hint="eastAsia"/>
            <w:b/>
            <w:sz w:val="30"/>
            <w:szCs w:val="30"/>
          </w:rPr>
          <w:t>】</w:t>
        </w:r>
      </w:ins>
      <w:del w:id="25" w:author="apple" w:date="2015-05-03T14:18:00Z">
        <w:r w:rsidR="000076CD" w:rsidRPr="000076CD" w:rsidDel="006B622E">
          <w:rPr>
            <w:rFonts w:ascii="楷体" w:eastAsia="楷体" w:hAnsi="楷体" w:hint="eastAsia"/>
            <w:b/>
            <w:sz w:val="30"/>
            <w:szCs w:val="30"/>
          </w:rPr>
          <w:delText>》</w:delText>
        </w:r>
      </w:del>
    </w:p>
    <w:p w:rsidR="000076CD" w:rsidRDefault="004D40BB"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那么就说大阿阇黎静命论师，菩提萨埵呢总的呢是调化整个赡</w:t>
      </w:r>
      <w:r w:rsidR="000076CD">
        <w:rPr>
          <w:rFonts w:ascii="楷体" w:eastAsia="楷体" w:hAnsi="楷体" w:hint="eastAsia"/>
          <w:sz w:val="30"/>
          <w:szCs w:val="30"/>
        </w:rPr>
        <w:t>部洲的芸芸众生，因为他是一个殊胜的这样一种</w:t>
      </w:r>
      <w:r w:rsidRPr="002853B8">
        <w:rPr>
          <w:rFonts w:ascii="楷体" w:eastAsia="楷体" w:hAnsi="楷体" w:hint="eastAsia"/>
          <w:sz w:val="30"/>
          <w:szCs w:val="30"/>
        </w:rPr>
        <w:t>化身，殊胜的化身的话，他的这个能力很大。那么再就是说我们看不到的时候呢，他调化的是整个赡部洲的众生，那么在能够显现的事业方面，显现的事迹上面呢，他主要是到这个藏地来调化这样一种这个边地的友情。</w:t>
      </w:r>
    </w:p>
    <w:p w:rsidR="000076CD" w:rsidRDefault="006B622E" w:rsidP="002853B8">
      <w:pPr>
        <w:spacing w:line="360" w:lineRule="auto"/>
        <w:ind w:firstLine="570"/>
        <w:rPr>
          <w:rFonts w:ascii="楷体" w:eastAsia="楷体" w:hAnsi="楷体"/>
          <w:b/>
          <w:sz w:val="30"/>
          <w:szCs w:val="30"/>
        </w:rPr>
      </w:pPr>
      <w:ins w:id="26" w:author="apple" w:date="2015-05-03T14:18:00Z">
        <w:r>
          <w:rPr>
            <w:rFonts w:ascii="楷体" w:eastAsia="楷体" w:hAnsi="楷体" w:hint="eastAsia"/>
            <w:b/>
            <w:sz w:val="30"/>
            <w:szCs w:val="30"/>
          </w:rPr>
          <w:t>【</w:t>
        </w:r>
      </w:ins>
      <w:del w:id="27" w:author="apple" w:date="2015-05-03T14:18:00Z">
        <w:r w:rsidR="000076CD" w:rsidRPr="000076CD" w:rsidDel="006B622E">
          <w:rPr>
            <w:rFonts w:ascii="楷体" w:eastAsia="楷体" w:hAnsi="楷体" w:hint="eastAsia"/>
            <w:b/>
            <w:sz w:val="30"/>
            <w:szCs w:val="30"/>
          </w:rPr>
          <w:delText>《</w:delText>
        </w:r>
      </w:del>
      <w:r w:rsidR="004D40BB" w:rsidRPr="000076CD">
        <w:rPr>
          <w:rFonts w:ascii="楷体" w:eastAsia="楷体" w:hAnsi="楷体" w:hint="eastAsia"/>
          <w:b/>
          <w:sz w:val="30"/>
          <w:szCs w:val="30"/>
        </w:rPr>
        <w:t>尽管大乘二大宗轨的教义早已开创，然而尊者为了开拓将此二宗密意合而为一的第三道轨而特意化现为人相。</w:t>
      </w:r>
      <w:del w:id="28" w:author="apple" w:date="2015-05-03T14:18:00Z">
        <w:r w:rsidR="000076CD" w:rsidRPr="000076CD" w:rsidDel="006B622E">
          <w:rPr>
            <w:rFonts w:ascii="楷体" w:eastAsia="楷体" w:hAnsi="楷体" w:hint="eastAsia"/>
            <w:b/>
            <w:sz w:val="30"/>
            <w:szCs w:val="30"/>
          </w:rPr>
          <w:delText>》</w:delText>
        </w:r>
      </w:del>
      <w:ins w:id="29" w:author="apple" w:date="2015-05-03T14:18:00Z">
        <w:r>
          <w:rPr>
            <w:rFonts w:ascii="楷体" w:eastAsia="楷体" w:hAnsi="楷体" w:hint="eastAsia"/>
            <w:b/>
            <w:sz w:val="30"/>
            <w:szCs w:val="30"/>
          </w:rPr>
          <w:t>】</w:t>
        </w:r>
      </w:ins>
    </w:p>
    <w:p w:rsidR="000076CD" w:rsidRDefault="004D40BB"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那么就说是大乘的二大宗轨教义早就已经开创</w:t>
      </w:r>
      <w:r w:rsidR="000076CD">
        <w:rPr>
          <w:rFonts w:ascii="楷体" w:eastAsia="楷体" w:hAnsi="楷体" w:hint="eastAsia"/>
          <w:sz w:val="30"/>
          <w:szCs w:val="30"/>
        </w:rPr>
        <w:t>出来了，第一个呢是中观宗的，龙树菩萨开创的这个中观宗的这样一种道轨。后面呢是这个无著菩萨呢也是开创了唯实的这样一种道</w:t>
      </w:r>
      <w:r w:rsidRPr="002853B8">
        <w:rPr>
          <w:rFonts w:ascii="楷体" w:eastAsia="楷体" w:hAnsi="楷体" w:hint="eastAsia"/>
          <w:sz w:val="30"/>
          <w:szCs w:val="30"/>
        </w:rPr>
        <w:t>轨，所以说大乘的二大宗轨呢是教义早就已经开创了。但是尊者是为了开拓，把这个二宗</w:t>
      </w:r>
      <w:r w:rsidR="000076CD">
        <w:rPr>
          <w:rFonts w:ascii="楷体" w:eastAsia="楷体" w:hAnsi="楷体" w:hint="eastAsia"/>
          <w:sz w:val="30"/>
          <w:szCs w:val="30"/>
        </w:rPr>
        <w:t>密意</w:t>
      </w:r>
      <w:r w:rsidRPr="002853B8">
        <w:rPr>
          <w:rFonts w:ascii="楷体" w:eastAsia="楷体" w:hAnsi="楷体" w:hint="eastAsia"/>
          <w:sz w:val="30"/>
          <w:szCs w:val="30"/>
        </w:rPr>
        <w:t>合二为一的第三道轨，特意化现为人相。那么从教的意义本身来说的话，那么就说是这个不管是唯识也好，中观也好他的意义本来就是圆融无二的。但是后面呢因为就说是在弘扬的过程当中有偏重，又是说有些大德在弘扬唯识的时候呢，偏重于唯识来做弘扬的。所以说偏重唯识来做弘扬的时候呢，就少不了对于唯识的这个教义的着重赞叹，然后呢就说其它的教义呢就有一些时候通过辩论来进行遮破的也有。那么中观宗的论师在弘扬中观的时候呢，也少不了对中观宗的意义呢，就说着重的赞叹，着重的弘扬，对其它的这样一种这个教义呢</w:t>
      </w:r>
      <w:r w:rsidR="000076CD">
        <w:rPr>
          <w:rFonts w:ascii="楷体" w:eastAsia="楷体" w:hAnsi="楷体" w:hint="eastAsia"/>
          <w:sz w:val="30"/>
          <w:szCs w:val="30"/>
        </w:rPr>
        <w:t>，</w:t>
      </w:r>
      <w:r w:rsidRPr="002853B8">
        <w:rPr>
          <w:rFonts w:ascii="楷体" w:eastAsia="楷体" w:hAnsi="楷体" w:hint="eastAsia"/>
          <w:sz w:val="30"/>
          <w:szCs w:val="30"/>
        </w:rPr>
        <w:t>也是有一方面的这个破斥而遮止等等。那么这些大德呢他是有必要侧重弘扬某个教义，这些大德和大德之</w:t>
      </w:r>
      <w:r w:rsidRPr="002853B8">
        <w:rPr>
          <w:rFonts w:ascii="楷体" w:eastAsia="楷体" w:hAnsi="楷体" w:hint="eastAsia"/>
          <w:sz w:val="30"/>
          <w:szCs w:val="30"/>
        </w:rPr>
        <w:lastRenderedPageBreak/>
        <w:t>间，就说祖师和祖师之间呢是没有矛盾可言的，所以说他们在这个弘扬的过程当中有偏重，这个时候呢，如果是后学的弟子如果不懂得这个密意的话，通过这样一种这个偏重的程度，最后就是说呢我们的宗派是最正确的，其它的这个宗派就是不正确的，是有这样的问题。还有一些问题呢，就是说是后学的这个人智慧不够，智慧不够的缘故呢，就说是这个真正地认为二者之间是犹如水火一样，没办法相融的，这个时候呢就说在这个弘扬的过程当中，有密意的缘故呢导致了这样一种现状。所以说静命论师呢，看到这个情况之后呢，觉得有必要把二宗的密意合二为一，就说是这个把这样一种唯识宗和中观宗的二宗的密意合二为一，开创了第三道轨。就说名言谛当中呢按照唯识来解释，胜义谛当中呢按照中观来解释。这样一解释之后呢，就说后学者他就可以有一个比较清晰的思路，就知道了实际上就说是唯识宗和这个中观宗二者呢都是这个，全都是圆融无伪的。对于修学来讲都是需要去了知，都是需要去修学而证悟的。所以又这么大一个殊胜的必要的缘故呢，特意化现在人间，示现为这个班智达的形象，示现为善知识的形象造《中观庄严论》进行弘扬。所以这个方面就是讲到了他的这个，就是很殊胜的一种成就的相了。</w:t>
      </w:r>
    </w:p>
    <w:p w:rsidR="00302C5B" w:rsidRDefault="004D40BB"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那么下面呢是</w:t>
      </w:r>
      <w:r w:rsidR="00302C5B">
        <w:rPr>
          <w:rFonts w:ascii="楷体" w:eastAsia="楷体" w:hAnsi="楷体" w:hint="eastAsia"/>
          <w:sz w:val="30"/>
          <w:szCs w:val="30"/>
        </w:rPr>
        <w:t>《</w:t>
      </w:r>
      <w:r w:rsidR="00302C5B" w:rsidRPr="00302C5B">
        <w:rPr>
          <w:rFonts w:ascii="楷体" w:eastAsia="楷体" w:hAnsi="楷体" w:hint="eastAsia"/>
          <w:b/>
          <w:sz w:val="30"/>
          <w:szCs w:val="30"/>
        </w:rPr>
        <w:t>据史料记载</w:t>
      </w:r>
      <w:r w:rsidR="00302C5B">
        <w:rPr>
          <w:rFonts w:ascii="楷体" w:eastAsia="楷体" w:hAnsi="楷体" w:hint="eastAsia"/>
          <w:sz w:val="30"/>
          <w:szCs w:val="30"/>
        </w:rPr>
        <w:t>》：</w:t>
      </w:r>
    </w:p>
    <w:p w:rsidR="00302C5B" w:rsidRDefault="004D40BB"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史料记载也有很多这些</w:t>
      </w:r>
      <w:r w:rsidR="00CC6587">
        <w:rPr>
          <w:rFonts w:ascii="楷体" w:eastAsia="楷体" w:hAnsi="楷体" w:hint="eastAsia"/>
          <w:sz w:val="30"/>
          <w:szCs w:val="30"/>
        </w:rPr>
        <w:t>《巴协》</w:t>
      </w:r>
      <w:r w:rsidR="00302C5B">
        <w:rPr>
          <w:rFonts w:ascii="楷体" w:eastAsia="楷体" w:hAnsi="楷体" w:hint="eastAsia"/>
          <w:sz w:val="30"/>
          <w:szCs w:val="30"/>
        </w:rPr>
        <w:t>，</w:t>
      </w:r>
      <w:r w:rsidRPr="002853B8">
        <w:rPr>
          <w:rFonts w:ascii="楷体" w:eastAsia="楷体" w:hAnsi="楷体" w:hint="eastAsia"/>
          <w:sz w:val="30"/>
          <w:szCs w:val="30"/>
        </w:rPr>
        <w:t>就说</w:t>
      </w:r>
      <w:r w:rsidR="00302C5B">
        <w:rPr>
          <w:rFonts w:ascii="楷体" w:eastAsia="楷体" w:hAnsi="楷体" w:hint="eastAsia"/>
          <w:sz w:val="30"/>
          <w:szCs w:val="30"/>
        </w:rPr>
        <w:t>《桑耶寺</w:t>
      </w:r>
      <w:r w:rsidR="00302C5B" w:rsidRPr="002853B8">
        <w:rPr>
          <w:rFonts w:ascii="楷体" w:eastAsia="楷体" w:hAnsi="楷体" w:hint="eastAsia"/>
          <w:sz w:val="30"/>
          <w:szCs w:val="30"/>
        </w:rPr>
        <w:t>详志</w:t>
      </w:r>
      <w:r w:rsidR="00302C5B">
        <w:rPr>
          <w:rFonts w:ascii="楷体" w:eastAsia="楷体" w:hAnsi="楷体" w:hint="eastAsia"/>
          <w:sz w:val="30"/>
          <w:szCs w:val="30"/>
        </w:rPr>
        <w:t>》</w:t>
      </w:r>
      <w:r w:rsidRPr="002853B8">
        <w:rPr>
          <w:rFonts w:ascii="楷体" w:eastAsia="楷体" w:hAnsi="楷体" w:hint="eastAsia"/>
          <w:sz w:val="30"/>
          <w:szCs w:val="30"/>
        </w:rPr>
        <w:t>啊，还有其他的一些</w:t>
      </w:r>
      <w:r w:rsidR="00302C5B">
        <w:rPr>
          <w:rFonts w:ascii="楷体" w:eastAsia="楷体" w:hAnsi="楷体" w:hint="eastAsia"/>
          <w:sz w:val="30"/>
          <w:szCs w:val="30"/>
        </w:rPr>
        <w:t>，</w:t>
      </w:r>
      <w:r w:rsidRPr="002853B8">
        <w:rPr>
          <w:rFonts w:ascii="楷体" w:eastAsia="楷体" w:hAnsi="楷体" w:hint="eastAsia"/>
          <w:sz w:val="30"/>
          <w:szCs w:val="30"/>
        </w:rPr>
        <w:t>这个大德造的传记当中呢有这样的记载的。</w:t>
      </w:r>
    </w:p>
    <w:p w:rsidR="00302C5B" w:rsidRDefault="006B622E" w:rsidP="002853B8">
      <w:pPr>
        <w:spacing w:line="360" w:lineRule="auto"/>
        <w:ind w:firstLine="570"/>
        <w:rPr>
          <w:rFonts w:ascii="楷体" w:eastAsia="楷体" w:hAnsi="楷体"/>
          <w:b/>
          <w:sz w:val="30"/>
          <w:szCs w:val="30"/>
        </w:rPr>
      </w:pPr>
      <w:ins w:id="30" w:author="apple" w:date="2015-05-03T14:18:00Z">
        <w:r>
          <w:rPr>
            <w:rFonts w:ascii="楷体" w:eastAsia="楷体" w:hAnsi="楷体" w:hint="eastAsia"/>
            <w:b/>
            <w:sz w:val="30"/>
            <w:szCs w:val="30"/>
          </w:rPr>
          <w:t>【</w:t>
        </w:r>
      </w:ins>
      <w:del w:id="31" w:author="apple" w:date="2015-05-03T14:18:00Z">
        <w:r w:rsidR="00302C5B" w:rsidRPr="00302C5B" w:rsidDel="006B622E">
          <w:rPr>
            <w:rFonts w:ascii="楷体" w:eastAsia="楷体" w:hAnsi="楷体" w:hint="eastAsia"/>
            <w:b/>
            <w:sz w:val="30"/>
            <w:szCs w:val="30"/>
          </w:rPr>
          <w:delText>《</w:delText>
        </w:r>
      </w:del>
      <w:r w:rsidR="004D40BB" w:rsidRPr="00302C5B">
        <w:rPr>
          <w:rFonts w:ascii="楷体" w:eastAsia="楷体" w:hAnsi="楷体" w:hint="eastAsia"/>
          <w:b/>
          <w:sz w:val="30"/>
          <w:szCs w:val="30"/>
        </w:rPr>
        <w:t>由于当时藏地的国王赤松德赞尚未诞生于世，世尊教法在北</w:t>
      </w:r>
      <w:r w:rsidR="004D40BB" w:rsidRPr="00302C5B">
        <w:rPr>
          <w:rFonts w:ascii="楷体" w:eastAsia="楷体" w:hAnsi="楷体" w:hint="eastAsia"/>
          <w:b/>
          <w:sz w:val="30"/>
          <w:szCs w:val="30"/>
        </w:rPr>
        <w:lastRenderedPageBreak/>
        <w:t>方弘扬的授记时间也还没有到来，因而尊者一直加持自己的寿命，住世已长达九百年之久。由此可以推知，静命论师已获得了内寿自在。</w:t>
      </w:r>
      <w:del w:id="32" w:author="apple" w:date="2015-05-03T14:19:00Z">
        <w:r w:rsidR="00302C5B" w:rsidRPr="00302C5B" w:rsidDel="006B622E">
          <w:rPr>
            <w:rFonts w:ascii="楷体" w:eastAsia="楷体" w:hAnsi="楷体" w:hint="eastAsia"/>
            <w:b/>
            <w:sz w:val="30"/>
            <w:szCs w:val="30"/>
          </w:rPr>
          <w:delText>》</w:delText>
        </w:r>
      </w:del>
      <w:ins w:id="33" w:author="apple" w:date="2015-05-03T14:19:00Z">
        <w:r>
          <w:rPr>
            <w:rFonts w:ascii="楷体" w:eastAsia="楷体" w:hAnsi="楷体" w:hint="eastAsia"/>
            <w:b/>
            <w:sz w:val="30"/>
            <w:szCs w:val="30"/>
          </w:rPr>
          <w:t>】</w:t>
        </w:r>
      </w:ins>
    </w:p>
    <w:p w:rsidR="004D40BB" w:rsidRPr="002853B8" w:rsidRDefault="004D40BB"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在这个史料当中记载啊，当时藏地的国王赤松德赞尚未诞生于世的意思是什么意思呢，就是在历史当中说，在拉托托日</w:t>
      </w:r>
      <w:r w:rsidR="003D76CE">
        <w:rPr>
          <w:rFonts w:ascii="楷体" w:eastAsia="楷体" w:hAnsi="楷体" w:hint="eastAsia"/>
          <w:sz w:val="30"/>
          <w:szCs w:val="30"/>
        </w:rPr>
        <w:t>年赞德时候，就是在这个拉托托日年赞，</w:t>
      </w:r>
      <w:r w:rsidRPr="002853B8">
        <w:rPr>
          <w:rFonts w:ascii="楷体" w:eastAsia="楷体" w:hAnsi="楷体" w:hint="eastAsia"/>
          <w:sz w:val="30"/>
          <w:szCs w:val="30"/>
        </w:rPr>
        <w:t>这个国王是在《前行》当中也是提到了嘛。在他的时候呢，静命论师就已经入过一次</w:t>
      </w:r>
      <w:r w:rsidR="003D76CE">
        <w:rPr>
          <w:rFonts w:ascii="楷体" w:eastAsia="楷体" w:hAnsi="楷体" w:hint="eastAsia"/>
          <w:sz w:val="30"/>
          <w:szCs w:val="30"/>
        </w:rPr>
        <w:t>藏，他当时呢就说是这个准备弘扬佛法带了一本佛经，叫《诸佛菩萨名称经》，带了《诸佛菩萨名称</w:t>
      </w:r>
      <w:r w:rsidRPr="002853B8">
        <w:rPr>
          <w:rFonts w:ascii="楷体" w:eastAsia="楷体" w:hAnsi="楷体" w:hint="eastAsia"/>
          <w:sz w:val="30"/>
          <w:szCs w:val="30"/>
        </w:rPr>
        <w:t>经》呢就进了藏。进了藏时，当时的国王是拉托托日</w:t>
      </w:r>
      <w:r w:rsidR="003D76CE">
        <w:rPr>
          <w:rFonts w:ascii="楷体" w:eastAsia="楷体" w:hAnsi="楷体" w:hint="eastAsia"/>
          <w:sz w:val="30"/>
          <w:szCs w:val="30"/>
        </w:rPr>
        <w:t>年</w:t>
      </w:r>
      <w:r w:rsidRPr="002853B8">
        <w:rPr>
          <w:rFonts w:ascii="楷体" w:eastAsia="楷体" w:hAnsi="楷体" w:hint="eastAsia"/>
          <w:sz w:val="30"/>
          <w:szCs w:val="30"/>
        </w:rPr>
        <w:t>赞，就说当时藏地的国王呢赤松德赞呢还没有降生，还没有诞生于世。而且呢就说世尊的教法在北方弘扬的授记时间还没有到来，因为这个，因为西藏和这个汉地呢都是属于印度的北方，都是属于印度的北方。</w:t>
      </w:r>
      <w:r w:rsidR="003D76CE">
        <w:rPr>
          <w:rFonts w:ascii="楷体" w:eastAsia="楷体" w:hAnsi="楷体" w:hint="eastAsia"/>
          <w:sz w:val="30"/>
          <w:szCs w:val="30"/>
        </w:rPr>
        <w:t>所以说佛陀在经典中呢也曾经做过授记，就我的教法以后在北方啊会就</w:t>
      </w:r>
      <w:r w:rsidRPr="002853B8">
        <w:rPr>
          <w:rFonts w:ascii="楷体" w:eastAsia="楷体" w:hAnsi="楷体" w:hint="eastAsia"/>
          <w:sz w:val="30"/>
          <w:szCs w:val="30"/>
        </w:rPr>
        <w:t>广大的弘扬，那么就说北方弘扬的授记的时间还没有到来。</w:t>
      </w:r>
    </w:p>
    <w:p w:rsidR="004908D5" w:rsidRPr="002853B8" w:rsidRDefault="004908D5" w:rsidP="006126A6">
      <w:pPr>
        <w:spacing w:line="360" w:lineRule="auto"/>
        <w:rPr>
          <w:rFonts w:ascii="楷体" w:eastAsia="楷体" w:hAnsi="楷体"/>
          <w:sz w:val="30"/>
          <w:szCs w:val="30"/>
        </w:rPr>
      </w:pPr>
    </w:p>
    <w:p w:rsidR="004908D5" w:rsidRPr="002853B8" w:rsidRDefault="004908D5" w:rsidP="006126A6">
      <w:pPr>
        <w:spacing w:line="360" w:lineRule="auto"/>
        <w:ind w:firstLine="570"/>
        <w:rPr>
          <w:rFonts w:ascii="楷体" w:eastAsia="楷体" w:hAnsi="楷体"/>
          <w:sz w:val="30"/>
          <w:szCs w:val="30"/>
        </w:rPr>
      </w:pPr>
      <w:r w:rsidRPr="002853B8">
        <w:rPr>
          <w:rFonts w:ascii="楷体" w:eastAsia="楷体" w:hAnsi="楷体" w:hint="eastAsia"/>
          <w:sz w:val="30"/>
          <w:szCs w:val="30"/>
        </w:rPr>
        <w:t>《中观庄严论》听打04课 10-20分钟  刘莹</w:t>
      </w:r>
    </w:p>
    <w:p w:rsidR="004908D5" w:rsidRPr="002853B8" w:rsidRDefault="004908D5"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9:50分钟开始：</w:t>
      </w:r>
    </w:p>
    <w:p w:rsidR="00CE7DF0" w:rsidRDefault="004908D5"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所以尊</w:t>
      </w:r>
      <w:r w:rsidR="006126A6">
        <w:rPr>
          <w:rFonts w:ascii="楷体" w:eastAsia="楷体" w:hAnsi="楷体" w:hint="eastAsia"/>
          <w:sz w:val="30"/>
          <w:szCs w:val="30"/>
        </w:rPr>
        <w:t>者第一次入藏的时候</w:t>
      </w:r>
      <w:r w:rsidR="00CE7DF0">
        <w:rPr>
          <w:rFonts w:ascii="楷体" w:eastAsia="楷体" w:hAnsi="楷体" w:hint="eastAsia"/>
          <w:sz w:val="30"/>
          <w:szCs w:val="30"/>
        </w:rPr>
        <w:t>呢，</w:t>
      </w:r>
      <w:r w:rsidR="006126A6">
        <w:rPr>
          <w:rFonts w:ascii="楷体" w:eastAsia="楷体" w:hAnsi="楷体" w:hint="eastAsia"/>
          <w:sz w:val="30"/>
          <w:szCs w:val="30"/>
        </w:rPr>
        <w:t>就没有展开事业</w:t>
      </w:r>
      <w:r w:rsidR="00CE7DF0">
        <w:rPr>
          <w:rFonts w:ascii="楷体" w:eastAsia="楷体" w:hAnsi="楷体" w:hint="eastAsia"/>
          <w:sz w:val="30"/>
          <w:szCs w:val="30"/>
        </w:rPr>
        <w:t>。</w:t>
      </w:r>
      <w:r w:rsidR="007B5064">
        <w:rPr>
          <w:rFonts w:ascii="楷体" w:eastAsia="楷体" w:hAnsi="楷体" w:hint="eastAsia"/>
          <w:sz w:val="30"/>
          <w:szCs w:val="30"/>
        </w:rPr>
        <w:t>那也</w:t>
      </w:r>
      <w:r w:rsidR="006126A6">
        <w:rPr>
          <w:rFonts w:ascii="楷体" w:eastAsia="楷体" w:hAnsi="楷体" w:hint="eastAsia"/>
          <w:sz w:val="30"/>
          <w:szCs w:val="30"/>
        </w:rPr>
        <w:t>进来</w:t>
      </w:r>
      <w:r w:rsidR="00CE7DF0">
        <w:rPr>
          <w:rFonts w:ascii="楷体" w:eastAsia="楷体" w:hAnsi="楷体" w:hint="eastAsia"/>
          <w:sz w:val="30"/>
          <w:szCs w:val="30"/>
        </w:rPr>
        <w:t>观察的时候呢赤松德赞国王还没有诞生，啊，当然</w:t>
      </w:r>
      <w:r w:rsidRPr="002853B8">
        <w:rPr>
          <w:rFonts w:ascii="楷体" w:eastAsia="楷体" w:hAnsi="楷体" w:hint="eastAsia"/>
          <w:sz w:val="30"/>
          <w:szCs w:val="30"/>
        </w:rPr>
        <w:t>就是说</w:t>
      </w:r>
      <w:r w:rsidR="00CE7DF0">
        <w:rPr>
          <w:rFonts w:ascii="楷体" w:eastAsia="楷体" w:hAnsi="楷体" w:hint="eastAsia"/>
          <w:sz w:val="30"/>
          <w:szCs w:val="30"/>
        </w:rPr>
        <w:t>进来，就说是</w:t>
      </w:r>
      <w:r w:rsidR="007B5064">
        <w:rPr>
          <w:rFonts w:ascii="楷体" w:eastAsia="楷体" w:hAnsi="楷体" w:hint="eastAsia"/>
          <w:sz w:val="30"/>
          <w:szCs w:val="30"/>
        </w:rPr>
        <w:t>这个，</w:t>
      </w:r>
      <w:r w:rsidR="00CE7DF0">
        <w:rPr>
          <w:rFonts w:ascii="楷体" w:eastAsia="楷体" w:hAnsi="楷体" w:hint="eastAsia"/>
          <w:sz w:val="30"/>
          <w:szCs w:val="30"/>
        </w:rPr>
        <w:t>他也有他</w:t>
      </w:r>
      <w:r w:rsidR="007B5064">
        <w:rPr>
          <w:rFonts w:ascii="楷体" w:eastAsia="楷体" w:hAnsi="楷体" w:hint="eastAsia"/>
          <w:sz w:val="30"/>
          <w:szCs w:val="30"/>
        </w:rPr>
        <w:t>很大这个</w:t>
      </w:r>
      <w:r w:rsidR="00CE7DF0">
        <w:rPr>
          <w:rFonts w:ascii="楷体" w:eastAsia="楷体" w:hAnsi="楷体" w:hint="eastAsia"/>
          <w:sz w:val="30"/>
          <w:szCs w:val="30"/>
        </w:rPr>
        <w:t>密意，有</w:t>
      </w:r>
      <w:r w:rsidRPr="002853B8">
        <w:rPr>
          <w:rFonts w:ascii="楷体" w:eastAsia="楷体" w:hAnsi="楷体" w:hint="eastAsia"/>
          <w:sz w:val="30"/>
          <w:szCs w:val="30"/>
        </w:rPr>
        <w:t>大的密意进藏，就说是</w:t>
      </w:r>
      <w:r w:rsidR="007B5064">
        <w:rPr>
          <w:rFonts w:ascii="楷体" w:eastAsia="楷体" w:hAnsi="楷体" w:hint="eastAsia"/>
          <w:sz w:val="30"/>
          <w:szCs w:val="30"/>
        </w:rPr>
        <w:t>进行</w:t>
      </w:r>
      <w:r w:rsidRPr="002853B8">
        <w:rPr>
          <w:rFonts w:ascii="楷体" w:eastAsia="楷体" w:hAnsi="楷体" w:hint="eastAsia"/>
          <w:sz w:val="30"/>
          <w:szCs w:val="30"/>
        </w:rPr>
        <w:t>观察这</w:t>
      </w:r>
      <w:r w:rsidR="007B5064">
        <w:rPr>
          <w:rFonts w:ascii="楷体" w:eastAsia="楷体" w:hAnsi="楷体" w:hint="eastAsia"/>
          <w:sz w:val="30"/>
          <w:szCs w:val="30"/>
        </w:rPr>
        <w:t>些</w:t>
      </w:r>
      <w:r w:rsidRPr="002853B8">
        <w:rPr>
          <w:rFonts w:ascii="楷体" w:eastAsia="楷体" w:hAnsi="楷体" w:hint="eastAsia"/>
          <w:sz w:val="30"/>
          <w:szCs w:val="30"/>
        </w:rPr>
        <w:t>因缘</w:t>
      </w:r>
      <w:r w:rsidR="00CE7DF0">
        <w:rPr>
          <w:rFonts w:ascii="楷体" w:eastAsia="楷体" w:hAnsi="楷体" w:hint="eastAsia"/>
          <w:sz w:val="30"/>
          <w:szCs w:val="30"/>
        </w:rPr>
        <w:t>，</w:t>
      </w:r>
      <w:r w:rsidR="007B5064">
        <w:rPr>
          <w:rFonts w:ascii="楷体" w:eastAsia="楷体" w:hAnsi="楷体" w:hint="eastAsia"/>
          <w:sz w:val="30"/>
          <w:szCs w:val="30"/>
        </w:rPr>
        <w:t>那么当时的因缘</w:t>
      </w:r>
      <w:r w:rsidR="00CE7DF0">
        <w:rPr>
          <w:rFonts w:ascii="楷体" w:eastAsia="楷体" w:hAnsi="楷体" w:hint="eastAsia"/>
          <w:sz w:val="30"/>
          <w:szCs w:val="30"/>
        </w:rPr>
        <w:t>没有成熟，所以说他自己又</w:t>
      </w:r>
      <w:r w:rsidRPr="002853B8">
        <w:rPr>
          <w:rFonts w:ascii="楷体" w:eastAsia="楷体" w:hAnsi="楷体" w:hint="eastAsia"/>
          <w:sz w:val="30"/>
          <w:szCs w:val="30"/>
        </w:rPr>
        <w:t>返回到了</w:t>
      </w:r>
      <w:r w:rsidRPr="002853B8">
        <w:rPr>
          <w:rFonts w:ascii="楷体" w:eastAsia="楷体" w:hAnsi="楷体" w:hint="eastAsia"/>
          <w:sz w:val="30"/>
          <w:szCs w:val="30"/>
        </w:rPr>
        <w:lastRenderedPageBreak/>
        <w:t>印度。返回到了印度之后呢，尊者一直加持自己的寿命，住世于长达九百年之久。就是从他最初降生到最后圆寂呢，就是说他的寿命有九百年，意思是说</w:t>
      </w:r>
      <w:r w:rsidR="007B5064">
        <w:rPr>
          <w:rFonts w:ascii="楷体" w:eastAsia="楷体" w:hAnsi="楷体" w:hint="eastAsia"/>
          <w:sz w:val="30"/>
          <w:szCs w:val="30"/>
        </w:rPr>
        <w:t>可以</w:t>
      </w:r>
      <w:r w:rsidRPr="002853B8">
        <w:rPr>
          <w:rFonts w:ascii="楷体" w:eastAsia="楷体" w:hAnsi="楷体" w:hint="eastAsia"/>
          <w:sz w:val="30"/>
          <w:szCs w:val="30"/>
        </w:rPr>
        <w:t>推之静命论师</w:t>
      </w:r>
      <w:r w:rsidR="00CE7DF0">
        <w:rPr>
          <w:rFonts w:ascii="楷体" w:eastAsia="楷体" w:hAnsi="楷体" w:hint="eastAsia"/>
          <w:sz w:val="30"/>
          <w:szCs w:val="30"/>
        </w:rPr>
        <w:t>是</w:t>
      </w:r>
      <w:r w:rsidR="007B5064">
        <w:rPr>
          <w:rFonts w:ascii="楷体" w:eastAsia="楷体" w:hAnsi="楷体" w:hint="eastAsia"/>
          <w:sz w:val="30"/>
          <w:szCs w:val="30"/>
        </w:rPr>
        <w:t>已经</w:t>
      </w:r>
      <w:r w:rsidRPr="002853B8">
        <w:rPr>
          <w:rFonts w:ascii="楷体" w:eastAsia="楷体" w:hAnsi="楷体" w:hint="eastAsia"/>
          <w:sz w:val="30"/>
          <w:szCs w:val="30"/>
        </w:rPr>
        <w:t>获得了内寿自在的</w:t>
      </w:r>
      <w:r w:rsidR="00CE7DF0">
        <w:rPr>
          <w:rFonts w:ascii="楷体" w:eastAsia="楷体" w:hAnsi="楷体" w:hint="eastAsia"/>
          <w:sz w:val="30"/>
          <w:szCs w:val="30"/>
        </w:rPr>
        <w:t>。获得了长寿的持明果位，否则按照</w:t>
      </w:r>
      <w:r w:rsidRPr="002853B8">
        <w:rPr>
          <w:rFonts w:ascii="楷体" w:eastAsia="楷体" w:hAnsi="楷体" w:hint="eastAsia"/>
          <w:sz w:val="30"/>
          <w:szCs w:val="30"/>
        </w:rPr>
        <w:t>一般</w:t>
      </w:r>
      <w:r w:rsidR="007B5064">
        <w:rPr>
          <w:rFonts w:ascii="楷体" w:eastAsia="楷体" w:hAnsi="楷体" w:hint="eastAsia"/>
          <w:sz w:val="30"/>
          <w:szCs w:val="30"/>
        </w:rPr>
        <w:t>的</w:t>
      </w:r>
      <w:r w:rsidRPr="002853B8">
        <w:rPr>
          <w:rFonts w:ascii="楷体" w:eastAsia="楷体" w:hAnsi="楷体" w:hint="eastAsia"/>
          <w:sz w:val="30"/>
          <w:szCs w:val="30"/>
        </w:rPr>
        <w:t>人</w:t>
      </w:r>
      <w:r w:rsidR="00CE7DF0">
        <w:rPr>
          <w:rFonts w:ascii="楷体" w:eastAsia="楷体" w:hAnsi="楷体" w:hint="eastAsia"/>
          <w:sz w:val="30"/>
          <w:szCs w:val="30"/>
        </w:rPr>
        <w:t>来讲的话，</w:t>
      </w:r>
      <w:r w:rsidR="007B5064">
        <w:rPr>
          <w:rFonts w:ascii="楷体" w:eastAsia="楷体" w:hAnsi="楷体" w:hint="eastAsia"/>
          <w:sz w:val="30"/>
          <w:szCs w:val="30"/>
        </w:rPr>
        <w:t>不可能活</w:t>
      </w:r>
      <w:r w:rsidRPr="002853B8">
        <w:rPr>
          <w:rFonts w:ascii="楷体" w:eastAsia="楷体" w:hAnsi="楷体" w:hint="eastAsia"/>
          <w:sz w:val="30"/>
          <w:szCs w:val="30"/>
        </w:rPr>
        <w:t>这么长的时间，但是因为静命论师的确</w:t>
      </w:r>
      <w:r w:rsidR="00CE7DF0">
        <w:rPr>
          <w:rFonts w:ascii="楷体" w:eastAsia="楷体" w:hAnsi="楷体" w:hint="eastAsia"/>
          <w:sz w:val="30"/>
          <w:szCs w:val="30"/>
        </w:rPr>
        <w:t>已经获得了内寿自在的缘故呢，他住世长达九百年。这</w:t>
      </w:r>
      <w:r w:rsidR="007B5064">
        <w:rPr>
          <w:rFonts w:ascii="楷体" w:eastAsia="楷体" w:hAnsi="楷体" w:hint="eastAsia"/>
          <w:sz w:val="30"/>
          <w:szCs w:val="30"/>
        </w:rPr>
        <w:t>个</w:t>
      </w:r>
      <w:r w:rsidR="00CE7DF0">
        <w:rPr>
          <w:rFonts w:ascii="楷体" w:eastAsia="楷体" w:hAnsi="楷体" w:hint="eastAsia"/>
          <w:sz w:val="30"/>
          <w:szCs w:val="30"/>
        </w:rPr>
        <w:t>就是一</w:t>
      </w:r>
      <w:r w:rsidRPr="002853B8">
        <w:rPr>
          <w:rFonts w:ascii="楷体" w:eastAsia="楷体" w:hAnsi="楷体" w:hint="eastAsia"/>
          <w:sz w:val="30"/>
          <w:szCs w:val="30"/>
        </w:rPr>
        <w:t>些传记当中有这样</w:t>
      </w:r>
      <w:r w:rsidR="007B5064">
        <w:rPr>
          <w:rFonts w:ascii="楷体" w:eastAsia="楷体" w:hAnsi="楷体" w:hint="eastAsia"/>
          <w:sz w:val="30"/>
          <w:szCs w:val="30"/>
        </w:rPr>
        <w:t>的</w:t>
      </w:r>
      <w:r w:rsidR="00CE7DF0">
        <w:rPr>
          <w:rFonts w:ascii="楷体" w:eastAsia="楷体" w:hAnsi="楷体" w:hint="eastAsia"/>
          <w:sz w:val="30"/>
          <w:szCs w:val="30"/>
        </w:rPr>
        <w:t>记载</w:t>
      </w:r>
      <w:r w:rsidRPr="002853B8">
        <w:rPr>
          <w:rFonts w:ascii="楷体" w:eastAsia="楷体" w:hAnsi="楷体" w:hint="eastAsia"/>
          <w:sz w:val="30"/>
          <w:szCs w:val="30"/>
        </w:rPr>
        <w:t>的</w:t>
      </w:r>
      <w:r w:rsidR="00CE7DF0">
        <w:rPr>
          <w:rFonts w:ascii="楷体" w:eastAsia="楷体" w:hAnsi="楷体" w:hint="eastAsia"/>
          <w:sz w:val="30"/>
          <w:szCs w:val="30"/>
        </w:rPr>
        <w:t>。</w:t>
      </w:r>
    </w:p>
    <w:p w:rsidR="006B622E" w:rsidRDefault="004908D5" w:rsidP="002853B8">
      <w:pPr>
        <w:spacing w:line="360" w:lineRule="auto"/>
        <w:ind w:firstLine="570"/>
        <w:rPr>
          <w:ins w:id="34" w:author="apple" w:date="2015-05-03T14:19:00Z"/>
          <w:rFonts w:ascii="楷体" w:eastAsia="楷体" w:hAnsi="楷体"/>
          <w:b/>
          <w:sz w:val="30"/>
          <w:szCs w:val="30"/>
        </w:rPr>
      </w:pPr>
      <w:r w:rsidRPr="002853B8">
        <w:rPr>
          <w:rFonts w:ascii="楷体" w:eastAsia="楷体" w:hAnsi="楷体" w:hint="eastAsia"/>
          <w:sz w:val="30"/>
          <w:szCs w:val="30"/>
        </w:rPr>
        <w:t>然后后面是宣</w:t>
      </w:r>
      <w:r w:rsidR="00CE7DF0">
        <w:rPr>
          <w:rFonts w:ascii="楷体" w:eastAsia="楷体" w:hAnsi="楷体" w:hint="eastAsia"/>
          <w:sz w:val="30"/>
          <w:szCs w:val="30"/>
        </w:rPr>
        <w:t>说静命论师已经获得了外境</w:t>
      </w:r>
      <w:r w:rsidR="007B5064">
        <w:rPr>
          <w:rFonts w:ascii="楷体" w:eastAsia="楷体" w:hAnsi="楷体" w:hint="eastAsia"/>
          <w:sz w:val="30"/>
          <w:szCs w:val="30"/>
        </w:rPr>
        <w:t>自在了</w:t>
      </w:r>
      <w:r w:rsidR="007B5064" w:rsidRPr="007B5064">
        <w:rPr>
          <w:rFonts w:ascii="楷体" w:eastAsia="楷体" w:hAnsi="楷体" w:hint="eastAsia"/>
          <w:b/>
          <w:sz w:val="30"/>
          <w:szCs w:val="30"/>
        </w:rPr>
        <w:t>。</w:t>
      </w:r>
    </w:p>
    <w:p w:rsidR="007B5064" w:rsidRPr="007B5064" w:rsidRDefault="006B622E" w:rsidP="002853B8">
      <w:pPr>
        <w:spacing w:line="360" w:lineRule="auto"/>
        <w:ind w:firstLine="570"/>
        <w:rPr>
          <w:rFonts w:ascii="楷体" w:eastAsia="楷体" w:hAnsi="楷体"/>
          <w:b/>
          <w:sz w:val="30"/>
          <w:szCs w:val="30"/>
        </w:rPr>
      </w:pPr>
      <w:ins w:id="35" w:author="apple" w:date="2015-05-03T14:19:00Z">
        <w:r>
          <w:rPr>
            <w:rFonts w:ascii="楷体" w:eastAsia="楷体" w:hAnsi="楷体" w:hint="eastAsia"/>
            <w:b/>
            <w:sz w:val="30"/>
            <w:szCs w:val="30"/>
          </w:rPr>
          <w:t>【</w:t>
        </w:r>
      </w:ins>
      <w:del w:id="36" w:author="apple" w:date="2015-05-03T14:19:00Z">
        <w:r w:rsidR="007B5064" w:rsidRPr="007B5064" w:rsidDel="006B622E">
          <w:rPr>
            <w:rFonts w:ascii="楷体" w:eastAsia="楷体" w:hAnsi="楷体" w:hint="eastAsia"/>
            <w:b/>
            <w:sz w:val="30"/>
            <w:szCs w:val="30"/>
          </w:rPr>
          <w:delText>《</w:delText>
        </w:r>
      </w:del>
      <w:r w:rsidR="007B5064" w:rsidRPr="007B5064">
        <w:rPr>
          <w:rFonts w:ascii="楷体" w:eastAsia="楷体" w:hAnsi="楷体" w:hint="eastAsia"/>
          <w:b/>
          <w:color w:val="000000"/>
          <w:sz w:val="28"/>
          <w:szCs w:val="28"/>
        </w:rPr>
        <w:t>当年在桑耶寺开光之际,国王赤松德赞亲眼看见尊者现为文殊金刚。</w:t>
      </w:r>
      <w:del w:id="37" w:author="apple" w:date="2015-05-03T14:19:00Z">
        <w:r w:rsidR="007B5064" w:rsidRPr="007B5064" w:rsidDel="006B622E">
          <w:rPr>
            <w:rFonts w:ascii="楷体" w:eastAsia="楷体" w:hAnsi="楷体" w:hint="eastAsia"/>
            <w:b/>
            <w:sz w:val="30"/>
            <w:szCs w:val="30"/>
          </w:rPr>
          <w:delText>》</w:delText>
        </w:r>
      </w:del>
      <w:ins w:id="38" w:author="apple" w:date="2015-05-03T14:19:00Z">
        <w:r>
          <w:rPr>
            <w:rFonts w:ascii="楷体" w:eastAsia="楷体" w:hAnsi="楷体" w:hint="eastAsia"/>
            <w:b/>
            <w:sz w:val="30"/>
            <w:szCs w:val="30"/>
          </w:rPr>
          <w:t>】</w:t>
        </w:r>
      </w:ins>
    </w:p>
    <w:p w:rsidR="00FB76F9" w:rsidRDefault="007B5064" w:rsidP="002853B8">
      <w:pPr>
        <w:spacing w:line="360" w:lineRule="auto"/>
        <w:ind w:firstLine="570"/>
        <w:rPr>
          <w:rFonts w:ascii="楷体" w:eastAsia="楷体" w:hAnsi="楷体"/>
          <w:sz w:val="30"/>
          <w:szCs w:val="30"/>
        </w:rPr>
      </w:pPr>
      <w:r>
        <w:rPr>
          <w:rFonts w:ascii="楷体" w:eastAsia="楷体" w:hAnsi="楷体" w:hint="eastAsia"/>
          <w:sz w:val="30"/>
          <w:szCs w:val="30"/>
        </w:rPr>
        <w:t>那么这就是第一个，当</w:t>
      </w:r>
      <w:r w:rsidR="004908D5" w:rsidRPr="002853B8">
        <w:rPr>
          <w:rFonts w:ascii="楷体" w:eastAsia="楷体" w:hAnsi="楷体" w:hint="eastAsia"/>
          <w:sz w:val="30"/>
          <w:szCs w:val="30"/>
        </w:rPr>
        <w:t>时呢，就说桑耶寺修成之后</w:t>
      </w:r>
      <w:r>
        <w:rPr>
          <w:rFonts w:ascii="楷体" w:eastAsia="楷体" w:hAnsi="楷体" w:hint="eastAsia"/>
          <w:sz w:val="30"/>
          <w:szCs w:val="30"/>
        </w:rPr>
        <w:t>，就说是</w:t>
      </w:r>
      <w:r w:rsidR="004908D5" w:rsidRPr="002853B8">
        <w:rPr>
          <w:rFonts w:ascii="楷体" w:eastAsia="楷体" w:hAnsi="楷体" w:hint="eastAsia"/>
          <w:sz w:val="30"/>
          <w:szCs w:val="30"/>
        </w:rPr>
        <w:t>莲花生大士，布玛</w:t>
      </w:r>
      <w:r>
        <w:rPr>
          <w:rFonts w:ascii="楷体" w:eastAsia="楷体" w:hAnsi="楷体" w:hint="eastAsia"/>
          <w:sz w:val="30"/>
          <w:szCs w:val="30"/>
        </w:rPr>
        <w:t>莫扎</w:t>
      </w:r>
      <w:r w:rsidR="004908D5" w:rsidRPr="002853B8">
        <w:rPr>
          <w:rFonts w:ascii="楷体" w:eastAsia="楷体" w:hAnsi="楷体" w:hint="eastAsia"/>
          <w:sz w:val="30"/>
          <w:szCs w:val="30"/>
        </w:rPr>
        <w:t>尊者还有静命论师他们三大尊者负责给桑耶寺开光。那么给桑耶寺开光的时候，国王赤松德赞就亲眼见到静命尊者就现为文殊金刚，就是</w:t>
      </w:r>
      <w:r w:rsidR="00FB76F9">
        <w:rPr>
          <w:rFonts w:ascii="楷体" w:eastAsia="楷体" w:hAnsi="楷体" w:hint="eastAsia"/>
          <w:sz w:val="30"/>
          <w:szCs w:val="30"/>
        </w:rPr>
        <w:t>显现为</w:t>
      </w:r>
      <w:r w:rsidR="004908D5" w:rsidRPr="002853B8">
        <w:rPr>
          <w:rFonts w:ascii="楷体" w:eastAsia="楷体" w:hAnsi="楷体" w:hint="eastAsia"/>
          <w:sz w:val="30"/>
          <w:szCs w:val="30"/>
        </w:rPr>
        <w:t>文殊菩萨的形象。</w:t>
      </w:r>
    </w:p>
    <w:p w:rsidR="00FB76F9" w:rsidRDefault="006B622E" w:rsidP="002853B8">
      <w:pPr>
        <w:spacing w:line="360" w:lineRule="auto"/>
        <w:ind w:firstLine="570"/>
        <w:rPr>
          <w:rFonts w:ascii="楷体" w:eastAsia="楷体" w:hAnsi="楷体"/>
          <w:sz w:val="30"/>
          <w:szCs w:val="30"/>
        </w:rPr>
      </w:pPr>
      <w:ins w:id="39" w:author="apple" w:date="2015-05-03T14:19:00Z">
        <w:r>
          <w:rPr>
            <w:rFonts w:ascii="楷体" w:eastAsia="楷体" w:hAnsi="楷体" w:hint="eastAsia"/>
            <w:b/>
            <w:sz w:val="30"/>
            <w:szCs w:val="30"/>
          </w:rPr>
          <w:t>【</w:t>
        </w:r>
      </w:ins>
      <w:del w:id="40" w:author="apple" w:date="2015-05-03T14:19:00Z">
        <w:r w:rsidR="00FB76F9" w:rsidRPr="00FB76F9" w:rsidDel="006B622E">
          <w:rPr>
            <w:rFonts w:ascii="楷体" w:eastAsia="楷体" w:hAnsi="楷体" w:hint="eastAsia"/>
            <w:b/>
            <w:sz w:val="30"/>
            <w:szCs w:val="30"/>
          </w:rPr>
          <w:delText>《</w:delText>
        </w:r>
      </w:del>
      <w:r w:rsidR="004908D5" w:rsidRPr="00FB76F9">
        <w:rPr>
          <w:rFonts w:ascii="楷体" w:eastAsia="楷体" w:hAnsi="楷体" w:hint="eastAsia"/>
          <w:b/>
          <w:sz w:val="30"/>
          <w:szCs w:val="30"/>
        </w:rPr>
        <w:t>并且所有的佛像都变成了真正的智慧尊者大显神通，变化莫测不可计数，</w:t>
      </w:r>
      <w:del w:id="41" w:author="apple" w:date="2015-05-03T14:19:00Z">
        <w:r w:rsidR="00FB76F9" w:rsidRPr="00FB76F9" w:rsidDel="006B622E">
          <w:rPr>
            <w:rFonts w:ascii="楷体" w:eastAsia="楷体" w:hAnsi="楷体" w:hint="eastAsia"/>
            <w:b/>
            <w:sz w:val="30"/>
            <w:szCs w:val="30"/>
          </w:rPr>
          <w:delText>》</w:delText>
        </w:r>
      </w:del>
      <w:ins w:id="42" w:author="apple" w:date="2015-05-03T14:19:00Z">
        <w:r>
          <w:rPr>
            <w:rFonts w:ascii="楷体" w:eastAsia="楷体" w:hAnsi="楷体" w:hint="eastAsia"/>
            <w:b/>
            <w:sz w:val="30"/>
            <w:szCs w:val="30"/>
          </w:rPr>
          <w:t>】</w:t>
        </w:r>
      </w:ins>
    </w:p>
    <w:p w:rsidR="00591352" w:rsidRDefault="004908D5" w:rsidP="00591352">
      <w:pPr>
        <w:spacing w:line="360" w:lineRule="auto"/>
        <w:ind w:firstLine="570"/>
        <w:rPr>
          <w:rFonts w:ascii="楷体" w:eastAsia="楷体" w:hAnsi="楷体"/>
          <w:sz w:val="30"/>
          <w:szCs w:val="30"/>
        </w:rPr>
      </w:pPr>
      <w:r w:rsidRPr="002853B8">
        <w:rPr>
          <w:rFonts w:ascii="楷体" w:eastAsia="楷体" w:hAnsi="楷体" w:hint="eastAsia"/>
          <w:sz w:val="30"/>
          <w:szCs w:val="30"/>
        </w:rPr>
        <w:t>那么通过这</w:t>
      </w:r>
      <w:r w:rsidR="00FB76F9">
        <w:rPr>
          <w:rFonts w:ascii="楷体" w:eastAsia="楷体" w:hAnsi="楷体" w:hint="eastAsia"/>
          <w:sz w:val="30"/>
          <w:szCs w:val="30"/>
        </w:rPr>
        <w:t>样一种三大尊者的开光一</w:t>
      </w:r>
      <w:r w:rsidRPr="002853B8">
        <w:rPr>
          <w:rFonts w:ascii="楷体" w:eastAsia="楷体" w:hAnsi="楷体" w:hint="eastAsia"/>
          <w:sz w:val="30"/>
          <w:szCs w:val="30"/>
        </w:rPr>
        <w:t>加持的时候呢，桑耶寺当中的很多佛像就开始变成了真正的智慧尊者。因为从一般的情况来讲，它是一敦泥塑像啊，有些是石头的像啊，像这样的话就是说一种</w:t>
      </w:r>
      <w:r w:rsidR="00FB76F9">
        <w:rPr>
          <w:rFonts w:ascii="楷体" w:eastAsia="楷体" w:hAnsi="楷体" w:hint="eastAsia"/>
          <w:sz w:val="30"/>
          <w:szCs w:val="30"/>
        </w:rPr>
        <w:t>这些</w:t>
      </w:r>
      <w:r w:rsidRPr="002853B8">
        <w:rPr>
          <w:rFonts w:ascii="楷体" w:eastAsia="楷体" w:hAnsi="楷体" w:hint="eastAsia"/>
          <w:sz w:val="30"/>
          <w:szCs w:val="30"/>
        </w:rPr>
        <w:t>土石的质料</w:t>
      </w:r>
      <w:r w:rsidR="00FB76F9">
        <w:rPr>
          <w:rFonts w:ascii="楷体" w:eastAsia="楷体" w:hAnsi="楷体" w:hint="eastAsia"/>
          <w:sz w:val="30"/>
          <w:szCs w:val="30"/>
        </w:rPr>
        <w:t>所造成</w:t>
      </w:r>
      <w:r w:rsidRPr="002853B8">
        <w:rPr>
          <w:rFonts w:ascii="楷体" w:eastAsia="楷体" w:hAnsi="楷体" w:hint="eastAsia"/>
          <w:sz w:val="30"/>
          <w:szCs w:val="30"/>
        </w:rPr>
        <w:t>。</w:t>
      </w:r>
      <w:r w:rsidR="00FB76F9">
        <w:rPr>
          <w:rFonts w:ascii="楷体" w:eastAsia="楷体" w:hAnsi="楷体" w:hint="eastAsia"/>
          <w:sz w:val="30"/>
          <w:szCs w:val="30"/>
        </w:rPr>
        <w:t>那</w:t>
      </w:r>
      <w:r w:rsidRPr="002853B8">
        <w:rPr>
          <w:rFonts w:ascii="楷体" w:eastAsia="楷体" w:hAnsi="楷体" w:hint="eastAsia"/>
          <w:sz w:val="30"/>
          <w:szCs w:val="30"/>
        </w:rPr>
        <w:t>通过这些尊者就</w:t>
      </w:r>
      <w:r w:rsidR="00FB76F9">
        <w:rPr>
          <w:rFonts w:ascii="楷体" w:eastAsia="楷体" w:hAnsi="楷体" w:hint="eastAsia"/>
          <w:sz w:val="30"/>
          <w:szCs w:val="30"/>
        </w:rPr>
        <w:t>说是，迎请智慧尊者融入之后这些佛像全部变成了智慧尊者大显神通，变化莫测，不可计数的在莲花生大士的传记</w:t>
      </w:r>
      <w:r w:rsidRPr="002853B8">
        <w:rPr>
          <w:rFonts w:ascii="楷体" w:eastAsia="楷体" w:hAnsi="楷体" w:hint="eastAsia"/>
          <w:sz w:val="30"/>
          <w:szCs w:val="30"/>
        </w:rPr>
        <w:t>当中</w:t>
      </w:r>
      <w:r w:rsidR="00FB76F9">
        <w:rPr>
          <w:rFonts w:ascii="楷体" w:eastAsia="楷体" w:hAnsi="楷体" w:hint="eastAsia"/>
          <w:sz w:val="30"/>
          <w:szCs w:val="30"/>
        </w:rPr>
        <w:t>啊，</w:t>
      </w:r>
      <w:r w:rsidRPr="002853B8">
        <w:rPr>
          <w:rFonts w:ascii="楷体" w:eastAsia="楷体" w:hAnsi="楷体" w:hint="eastAsia"/>
          <w:sz w:val="30"/>
          <w:szCs w:val="30"/>
        </w:rPr>
        <w:t>实际上有也是有很广大的记载，就是说很多的这些</w:t>
      </w:r>
      <w:r w:rsidR="00FB76F9">
        <w:rPr>
          <w:rFonts w:ascii="楷体" w:eastAsia="楷体" w:hAnsi="楷体" w:hint="eastAsia"/>
          <w:sz w:val="30"/>
          <w:szCs w:val="30"/>
        </w:rPr>
        <w:t>寂静的</w:t>
      </w:r>
      <w:r w:rsidRPr="002853B8">
        <w:rPr>
          <w:rFonts w:ascii="楷体" w:eastAsia="楷体" w:hAnsi="楷体" w:hint="eastAsia"/>
          <w:sz w:val="30"/>
          <w:szCs w:val="30"/>
        </w:rPr>
        <w:t>佛像</w:t>
      </w:r>
      <w:r w:rsidR="00FB76F9">
        <w:rPr>
          <w:rFonts w:ascii="楷体" w:eastAsia="楷体" w:hAnsi="楷体" w:hint="eastAsia"/>
          <w:sz w:val="30"/>
          <w:szCs w:val="30"/>
        </w:rPr>
        <w:t>呢，走出门外</w:t>
      </w:r>
      <w:r w:rsidRPr="002853B8">
        <w:rPr>
          <w:rFonts w:ascii="楷体" w:eastAsia="楷体" w:hAnsi="楷体" w:hint="eastAsia"/>
          <w:sz w:val="30"/>
          <w:szCs w:val="30"/>
        </w:rPr>
        <w:t>，从他们的位置上站起</w:t>
      </w:r>
      <w:r w:rsidRPr="002853B8">
        <w:rPr>
          <w:rFonts w:ascii="楷体" w:eastAsia="楷体" w:hAnsi="楷体" w:hint="eastAsia"/>
          <w:sz w:val="30"/>
          <w:szCs w:val="30"/>
        </w:rPr>
        <w:lastRenderedPageBreak/>
        <w:t>来，然后走到桑耶寺的这个大殿之外的，然后呢就是有些愤怒的金刚，愤怒的尊者身上就真实的</w:t>
      </w:r>
      <w:r w:rsidR="00FB76F9" w:rsidRPr="002853B8">
        <w:rPr>
          <w:rFonts w:ascii="楷体" w:eastAsia="楷体" w:hAnsi="楷体" w:hint="eastAsia"/>
          <w:sz w:val="30"/>
          <w:szCs w:val="30"/>
        </w:rPr>
        <w:t>显现</w:t>
      </w:r>
      <w:r w:rsidRPr="002853B8">
        <w:rPr>
          <w:rFonts w:ascii="楷体" w:eastAsia="楷体" w:hAnsi="楷体" w:hint="eastAsia"/>
          <w:sz w:val="30"/>
          <w:szCs w:val="30"/>
        </w:rPr>
        <w:t>火焰，那么就有一尊愤怒的金刚他的这个火焰呢实际上就是显现</w:t>
      </w:r>
      <w:r w:rsidR="00FB76F9">
        <w:rPr>
          <w:rFonts w:ascii="楷体" w:eastAsia="楷体" w:hAnsi="楷体" w:hint="eastAsia"/>
          <w:sz w:val="30"/>
          <w:szCs w:val="30"/>
        </w:rPr>
        <w:t>在</w:t>
      </w:r>
      <w:r w:rsidRPr="002853B8">
        <w:rPr>
          <w:rFonts w:ascii="楷体" w:eastAsia="楷体" w:hAnsi="楷体" w:hint="eastAsia"/>
          <w:sz w:val="30"/>
          <w:szCs w:val="30"/>
        </w:rPr>
        <w:t>他走</w:t>
      </w:r>
      <w:r w:rsidR="00FB76F9">
        <w:rPr>
          <w:rFonts w:ascii="楷体" w:eastAsia="楷体" w:hAnsi="楷体" w:hint="eastAsia"/>
          <w:sz w:val="30"/>
          <w:szCs w:val="30"/>
        </w:rPr>
        <w:t>到</w:t>
      </w:r>
      <w:r w:rsidRPr="002853B8">
        <w:rPr>
          <w:rFonts w:ascii="楷体" w:eastAsia="楷体" w:hAnsi="楷体" w:hint="eastAsia"/>
          <w:sz w:val="30"/>
          <w:szCs w:val="30"/>
        </w:rPr>
        <w:t>地上来的时候，那么地上的</w:t>
      </w:r>
      <w:r w:rsidR="00FB76F9">
        <w:rPr>
          <w:rFonts w:ascii="楷体" w:eastAsia="楷体" w:hAnsi="楷体" w:hint="eastAsia"/>
          <w:sz w:val="30"/>
          <w:szCs w:val="30"/>
        </w:rPr>
        <w:t>、</w:t>
      </w:r>
      <w:r w:rsidRPr="002853B8">
        <w:rPr>
          <w:rFonts w:ascii="楷体" w:eastAsia="楷体" w:hAnsi="楷体" w:hint="eastAsia"/>
          <w:sz w:val="30"/>
          <w:szCs w:val="30"/>
        </w:rPr>
        <w:t>地板</w:t>
      </w:r>
      <w:r w:rsidR="00FB76F9">
        <w:rPr>
          <w:rFonts w:ascii="楷体" w:eastAsia="楷体" w:hAnsi="楷体" w:hint="eastAsia"/>
          <w:sz w:val="30"/>
          <w:szCs w:val="30"/>
        </w:rPr>
        <w:t>上</w:t>
      </w:r>
      <w:r w:rsidRPr="002853B8">
        <w:rPr>
          <w:rFonts w:ascii="楷体" w:eastAsia="楷体" w:hAnsi="楷体" w:hint="eastAsia"/>
          <w:sz w:val="30"/>
          <w:szCs w:val="30"/>
        </w:rPr>
        <w:t>就烧胡了，有个烧焦的形状，以前的寺院当中据说是有的，这次我们去桑耶寺的时候没看到，但是就说是以前这有一个被火烧过的痕迹。他就说这就是以前开光的时候</w:t>
      </w:r>
      <w:r w:rsidR="00FB76F9">
        <w:rPr>
          <w:rFonts w:ascii="楷体" w:eastAsia="楷体" w:hAnsi="楷体" w:hint="eastAsia"/>
          <w:sz w:val="30"/>
          <w:szCs w:val="30"/>
        </w:rPr>
        <w:t>，这些</w:t>
      </w:r>
      <w:r w:rsidRPr="002853B8">
        <w:rPr>
          <w:rFonts w:ascii="楷体" w:eastAsia="楷体" w:hAnsi="楷体" w:hint="eastAsia"/>
          <w:sz w:val="30"/>
          <w:szCs w:val="30"/>
        </w:rPr>
        <w:t>愤怒本尊的火焰，显现的时候</w:t>
      </w:r>
      <w:r w:rsidR="00FB76F9">
        <w:rPr>
          <w:rFonts w:ascii="楷体" w:eastAsia="楷体" w:hAnsi="楷体" w:hint="eastAsia"/>
          <w:sz w:val="30"/>
          <w:szCs w:val="30"/>
        </w:rPr>
        <w:t>呢，就留下这样一种</w:t>
      </w:r>
      <w:r w:rsidRPr="002853B8">
        <w:rPr>
          <w:rFonts w:ascii="楷体" w:eastAsia="楷体" w:hAnsi="楷体" w:hint="eastAsia"/>
          <w:sz w:val="30"/>
          <w:szCs w:val="30"/>
        </w:rPr>
        <w:t>神变的</w:t>
      </w:r>
      <w:r w:rsidR="00FB76F9">
        <w:rPr>
          <w:rFonts w:ascii="楷体" w:eastAsia="楷体" w:hAnsi="楷体" w:hint="eastAsia"/>
          <w:sz w:val="30"/>
          <w:szCs w:val="30"/>
        </w:rPr>
        <w:t>迹象</w:t>
      </w:r>
      <w:r w:rsidRPr="002853B8">
        <w:rPr>
          <w:rFonts w:ascii="楷体" w:eastAsia="楷体" w:hAnsi="楷体" w:hint="eastAsia"/>
          <w:sz w:val="30"/>
          <w:szCs w:val="30"/>
        </w:rPr>
        <w:t>。</w:t>
      </w:r>
      <w:r w:rsidR="00FB76F9">
        <w:rPr>
          <w:rFonts w:ascii="楷体" w:eastAsia="楷体" w:hAnsi="楷体" w:hint="eastAsia"/>
          <w:sz w:val="30"/>
          <w:szCs w:val="30"/>
        </w:rPr>
        <w:t>那其他很多显现神变的佛像呢就说在天中飞来飞去啊，走到外面啊，像这样的话，</w:t>
      </w:r>
      <w:r w:rsidRPr="002853B8">
        <w:rPr>
          <w:rFonts w:ascii="楷体" w:eastAsia="楷体" w:hAnsi="楷体" w:hint="eastAsia"/>
          <w:sz w:val="30"/>
          <w:szCs w:val="30"/>
        </w:rPr>
        <w:t>当时赤松德赞国王就担心，担心这些佛像</w:t>
      </w:r>
      <w:r w:rsidR="00673FB3">
        <w:rPr>
          <w:rFonts w:ascii="楷体" w:eastAsia="楷体" w:hAnsi="楷体" w:hint="eastAsia"/>
          <w:sz w:val="30"/>
          <w:szCs w:val="30"/>
        </w:rPr>
        <w:t>会不会</w:t>
      </w:r>
      <w:r w:rsidRPr="002853B8">
        <w:rPr>
          <w:rFonts w:ascii="楷体" w:eastAsia="楷体" w:hAnsi="楷体" w:hint="eastAsia"/>
          <w:sz w:val="30"/>
          <w:szCs w:val="30"/>
        </w:rPr>
        <w:t>走出去就不回来了啊，像这样的话就显现上面</w:t>
      </w:r>
      <w:r w:rsidR="00673FB3">
        <w:rPr>
          <w:rFonts w:ascii="楷体" w:eastAsia="楷体" w:hAnsi="楷体" w:hint="eastAsia"/>
          <w:sz w:val="30"/>
          <w:szCs w:val="30"/>
        </w:rPr>
        <w:t>呢是非常担心的，但是后面</w:t>
      </w:r>
      <w:r w:rsidRPr="002853B8">
        <w:rPr>
          <w:rFonts w:ascii="楷体" w:eastAsia="楷体" w:hAnsi="楷体" w:hint="eastAsia"/>
          <w:sz w:val="30"/>
          <w:szCs w:val="30"/>
        </w:rPr>
        <w:t>还是都回去</w:t>
      </w:r>
      <w:r w:rsidR="00673FB3">
        <w:rPr>
          <w:rFonts w:ascii="楷体" w:eastAsia="楷体" w:hAnsi="楷体" w:hint="eastAsia"/>
          <w:sz w:val="30"/>
          <w:szCs w:val="30"/>
        </w:rPr>
        <w:t>的吧</w:t>
      </w:r>
      <w:r w:rsidRPr="002853B8">
        <w:rPr>
          <w:rFonts w:ascii="楷体" w:eastAsia="楷体" w:hAnsi="楷体" w:hint="eastAsia"/>
          <w:sz w:val="30"/>
          <w:szCs w:val="30"/>
        </w:rPr>
        <w:t>。像这样的话就是说，其他的很多佛像</w:t>
      </w:r>
      <w:r w:rsidR="00673FB3">
        <w:rPr>
          <w:rFonts w:ascii="楷体" w:eastAsia="楷体" w:hAnsi="楷体" w:hint="eastAsia"/>
          <w:sz w:val="30"/>
          <w:szCs w:val="30"/>
        </w:rPr>
        <w:t>，我们</w:t>
      </w:r>
      <w:r w:rsidRPr="002853B8">
        <w:rPr>
          <w:rFonts w:ascii="楷体" w:eastAsia="楷体" w:hAnsi="楷体" w:hint="eastAsia"/>
          <w:sz w:val="30"/>
          <w:szCs w:val="30"/>
        </w:rPr>
        <w:t>这次桑耶寺</w:t>
      </w:r>
      <w:r w:rsidR="00673FB3" w:rsidRPr="002853B8">
        <w:rPr>
          <w:rFonts w:ascii="楷体" w:eastAsia="楷体" w:hAnsi="楷体" w:hint="eastAsia"/>
          <w:sz w:val="30"/>
          <w:szCs w:val="30"/>
        </w:rPr>
        <w:t>去</w:t>
      </w:r>
      <w:r w:rsidR="00673FB3">
        <w:rPr>
          <w:rFonts w:ascii="楷体" w:eastAsia="楷体" w:hAnsi="楷体" w:hint="eastAsia"/>
          <w:sz w:val="30"/>
          <w:szCs w:val="30"/>
        </w:rPr>
        <w:t>的时候，据说很多这些以前当年显</w:t>
      </w:r>
      <w:r w:rsidRPr="002853B8">
        <w:rPr>
          <w:rFonts w:ascii="楷体" w:eastAsia="楷体" w:hAnsi="楷体" w:hint="eastAsia"/>
          <w:sz w:val="30"/>
          <w:szCs w:val="30"/>
        </w:rPr>
        <w:t>神变的佛像没有了。其中有一尊佛像是长寿佛，长寿佛呢是在大殿里面</w:t>
      </w:r>
      <w:r w:rsidR="00673FB3">
        <w:rPr>
          <w:rFonts w:ascii="楷体" w:eastAsia="楷体" w:hAnsi="楷体" w:hint="eastAsia"/>
          <w:sz w:val="30"/>
          <w:szCs w:val="30"/>
        </w:rPr>
        <w:t>还有。</w:t>
      </w:r>
      <w:r w:rsidRPr="002853B8">
        <w:rPr>
          <w:rFonts w:ascii="楷体" w:eastAsia="楷体" w:hAnsi="楷体" w:hint="eastAsia"/>
          <w:sz w:val="30"/>
          <w:szCs w:val="30"/>
        </w:rPr>
        <w:t>喇嘛给我们介绍的时候就说当时这尊佛像参与了变化，</w:t>
      </w:r>
      <w:r w:rsidR="00673FB3">
        <w:rPr>
          <w:rFonts w:ascii="楷体" w:eastAsia="楷体" w:hAnsi="楷体" w:hint="eastAsia"/>
          <w:sz w:val="30"/>
          <w:szCs w:val="30"/>
        </w:rPr>
        <w:t>参与了当时</w:t>
      </w:r>
      <w:r w:rsidR="00591352">
        <w:rPr>
          <w:rFonts w:ascii="楷体" w:eastAsia="楷体" w:hAnsi="楷体" w:hint="eastAsia"/>
          <w:sz w:val="30"/>
          <w:szCs w:val="30"/>
        </w:rPr>
        <w:t>这个</w:t>
      </w:r>
      <w:r w:rsidRPr="002853B8">
        <w:rPr>
          <w:rFonts w:ascii="楷体" w:eastAsia="楷体" w:hAnsi="楷体" w:hint="eastAsia"/>
          <w:sz w:val="30"/>
          <w:szCs w:val="30"/>
        </w:rPr>
        <w:t>显神通的这</w:t>
      </w:r>
      <w:r w:rsidR="00591352">
        <w:rPr>
          <w:rFonts w:ascii="楷体" w:eastAsia="楷体" w:hAnsi="楷体" w:hint="eastAsia"/>
          <w:sz w:val="30"/>
          <w:szCs w:val="30"/>
        </w:rPr>
        <w:t>个</w:t>
      </w:r>
      <w:r w:rsidRPr="002853B8">
        <w:rPr>
          <w:rFonts w:ascii="楷体" w:eastAsia="楷体" w:hAnsi="楷体" w:hint="eastAsia"/>
          <w:sz w:val="30"/>
          <w:szCs w:val="30"/>
        </w:rPr>
        <w:t>佛像还在，好像就这一尊了，</w:t>
      </w:r>
      <w:r w:rsidR="00673FB3">
        <w:rPr>
          <w:rFonts w:ascii="楷体" w:eastAsia="楷体" w:hAnsi="楷体" w:hint="eastAsia"/>
          <w:sz w:val="30"/>
          <w:szCs w:val="30"/>
        </w:rPr>
        <w:t>当时的</w:t>
      </w:r>
      <w:r w:rsidRPr="002853B8">
        <w:rPr>
          <w:rFonts w:ascii="楷体" w:eastAsia="楷体" w:hAnsi="楷体" w:hint="eastAsia"/>
          <w:sz w:val="30"/>
          <w:szCs w:val="30"/>
        </w:rPr>
        <w:t>这</w:t>
      </w:r>
      <w:r w:rsidR="00591352">
        <w:rPr>
          <w:rFonts w:ascii="楷体" w:eastAsia="楷体" w:hAnsi="楷体" w:hint="eastAsia"/>
          <w:sz w:val="30"/>
          <w:szCs w:val="30"/>
        </w:rPr>
        <w:t>个</w:t>
      </w:r>
      <w:r w:rsidRPr="002853B8">
        <w:rPr>
          <w:rFonts w:ascii="楷体" w:eastAsia="楷体" w:hAnsi="楷体" w:hint="eastAsia"/>
          <w:sz w:val="30"/>
          <w:szCs w:val="30"/>
        </w:rPr>
        <w:t>佛像就这一尊</w:t>
      </w:r>
      <w:r w:rsidR="00673FB3">
        <w:rPr>
          <w:rFonts w:ascii="楷体" w:eastAsia="楷体" w:hAnsi="楷体" w:hint="eastAsia"/>
          <w:sz w:val="30"/>
          <w:szCs w:val="30"/>
        </w:rPr>
        <w:t>了，</w:t>
      </w:r>
      <w:r w:rsidRPr="002853B8">
        <w:rPr>
          <w:rFonts w:ascii="楷体" w:eastAsia="楷体" w:hAnsi="楷体" w:hint="eastAsia"/>
          <w:sz w:val="30"/>
          <w:szCs w:val="30"/>
        </w:rPr>
        <w:t>就</w:t>
      </w:r>
      <w:r w:rsidR="00591352">
        <w:rPr>
          <w:rFonts w:ascii="楷体" w:eastAsia="楷体" w:hAnsi="楷体" w:hint="eastAsia"/>
          <w:sz w:val="30"/>
          <w:szCs w:val="30"/>
        </w:rPr>
        <w:t>可以还，</w:t>
      </w:r>
      <w:r w:rsidR="00673FB3">
        <w:rPr>
          <w:rFonts w:ascii="楷体" w:eastAsia="楷体" w:hAnsi="楷体" w:hint="eastAsia"/>
          <w:sz w:val="30"/>
          <w:szCs w:val="30"/>
        </w:rPr>
        <w:t>还</w:t>
      </w:r>
      <w:r w:rsidRPr="002853B8">
        <w:rPr>
          <w:rFonts w:ascii="楷体" w:eastAsia="楷体" w:hAnsi="楷体" w:hint="eastAsia"/>
          <w:sz w:val="30"/>
          <w:szCs w:val="30"/>
        </w:rPr>
        <w:t>可以去朝拜</w:t>
      </w:r>
      <w:r w:rsidR="00591352">
        <w:rPr>
          <w:rFonts w:ascii="楷体" w:eastAsia="楷体" w:hAnsi="楷体" w:hint="eastAsia"/>
          <w:sz w:val="30"/>
          <w:szCs w:val="30"/>
        </w:rPr>
        <w:t>的</w:t>
      </w:r>
      <w:r w:rsidRPr="002853B8">
        <w:rPr>
          <w:rFonts w:ascii="楷体" w:eastAsia="楷体" w:hAnsi="楷体" w:hint="eastAsia"/>
          <w:sz w:val="30"/>
          <w:szCs w:val="30"/>
        </w:rPr>
        <w:t>。看到这些传记就在想象当时的情况，的的确确就会产生一些非常殊胜的</w:t>
      </w:r>
      <w:r w:rsidR="00591352">
        <w:rPr>
          <w:rFonts w:ascii="楷体" w:eastAsia="楷体" w:hAnsi="楷体" w:hint="eastAsia"/>
          <w:sz w:val="30"/>
          <w:szCs w:val="30"/>
        </w:rPr>
        <w:t>一种</w:t>
      </w:r>
      <w:r w:rsidRPr="002853B8">
        <w:rPr>
          <w:rFonts w:ascii="楷体" w:eastAsia="楷体" w:hAnsi="楷体" w:hint="eastAsia"/>
          <w:sz w:val="30"/>
          <w:szCs w:val="30"/>
        </w:rPr>
        <w:t>信心。就是</w:t>
      </w:r>
      <w:r w:rsidR="00591352">
        <w:rPr>
          <w:rFonts w:ascii="楷体" w:eastAsia="楷体" w:hAnsi="楷体" w:hint="eastAsia"/>
          <w:sz w:val="30"/>
          <w:szCs w:val="30"/>
        </w:rPr>
        <w:t>“</w:t>
      </w:r>
      <w:r w:rsidR="00591352" w:rsidRPr="002853B8">
        <w:rPr>
          <w:rFonts w:ascii="楷体" w:eastAsia="楷体" w:hAnsi="楷体" w:hint="eastAsia"/>
          <w:sz w:val="30"/>
          <w:szCs w:val="30"/>
        </w:rPr>
        <w:t>变化莫</w:t>
      </w:r>
      <w:r w:rsidR="00591352">
        <w:rPr>
          <w:rFonts w:ascii="楷体" w:eastAsia="楷体" w:hAnsi="楷体" w:hint="eastAsia"/>
          <w:sz w:val="30"/>
          <w:szCs w:val="30"/>
        </w:rPr>
        <w:t>测，不可计数”</w:t>
      </w:r>
      <w:r w:rsidR="00673FB3">
        <w:rPr>
          <w:rFonts w:ascii="楷体" w:eastAsia="楷体" w:hAnsi="楷体" w:hint="eastAsia"/>
          <w:sz w:val="30"/>
          <w:szCs w:val="30"/>
        </w:rPr>
        <w:t>。这个也是菩提萨埵论师他也是说呢一种殊胜的证悟加持这样</w:t>
      </w:r>
      <w:r w:rsidRPr="002853B8">
        <w:rPr>
          <w:rFonts w:ascii="楷体" w:eastAsia="楷体" w:hAnsi="楷体" w:hint="eastAsia"/>
          <w:sz w:val="30"/>
          <w:szCs w:val="30"/>
        </w:rPr>
        <w:t>一种佛像</w:t>
      </w:r>
      <w:r w:rsidR="00673FB3">
        <w:rPr>
          <w:rFonts w:ascii="楷体" w:eastAsia="楷体" w:hAnsi="楷体" w:hint="eastAsia"/>
          <w:sz w:val="30"/>
          <w:szCs w:val="30"/>
        </w:rPr>
        <w:t>成智慧本尊，智慧尊者的这样一种</w:t>
      </w:r>
      <w:r w:rsidRPr="002853B8">
        <w:rPr>
          <w:rFonts w:ascii="楷体" w:eastAsia="楷体" w:hAnsi="楷体" w:hint="eastAsia"/>
          <w:sz w:val="30"/>
          <w:szCs w:val="30"/>
        </w:rPr>
        <w:t>情况</w:t>
      </w:r>
      <w:r w:rsidR="00591352">
        <w:rPr>
          <w:rFonts w:ascii="楷体" w:eastAsia="楷体" w:hAnsi="楷体" w:hint="eastAsia"/>
          <w:sz w:val="30"/>
          <w:szCs w:val="30"/>
        </w:rPr>
        <w:t>。</w:t>
      </w:r>
    </w:p>
    <w:p w:rsidR="006B622E" w:rsidRDefault="006B622E" w:rsidP="00591352">
      <w:pPr>
        <w:spacing w:line="360" w:lineRule="auto"/>
        <w:ind w:firstLine="570"/>
        <w:rPr>
          <w:ins w:id="43" w:author="apple" w:date="2015-05-03T14:19:00Z"/>
          <w:rFonts w:ascii="楷体" w:eastAsia="楷体" w:hAnsi="楷体"/>
          <w:b/>
          <w:sz w:val="30"/>
          <w:szCs w:val="30"/>
        </w:rPr>
      </w:pPr>
      <w:ins w:id="44" w:author="apple" w:date="2015-05-03T14:19:00Z">
        <w:r>
          <w:rPr>
            <w:rFonts w:ascii="楷体" w:eastAsia="楷体" w:hAnsi="楷体" w:hint="eastAsia"/>
            <w:b/>
            <w:sz w:val="30"/>
            <w:szCs w:val="30"/>
          </w:rPr>
          <w:t>【</w:t>
        </w:r>
      </w:ins>
      <w:del w:id="45" w:author="apple" w:date="2015-05-03T14:19:00Z">
        <w:r w:rsidR="00591352" w:rsidRPr="00591352" w:rsidDel="006B622E">
          <w:rPr>
            <w:rFonts w:ascii="楷体" w:eastAsia="楷体" w:hAnsi="楷体" w:hint="eastAsia"/>
            <w:b/>
            <w:sz w:val="30"/>
            <w:szCs w:val="30"/>
          </w:rPr>
          <w:delText>《</w:delText>
        </w:r>
      </w:del>
      <w:r w:rsidR="00591352" w:rsidRPr="00591352">
        <w:rPr>
          <w:rFonts w:ascii="楷体" w:eastAsia="楷体" w:hAnsi="楷体" w:hint="eastAsia"/>
          <w:b/>
          <w:color w:val="000000"/>
          <w:sz w:val="28"/>
          <w:szCs w:val="28"/>
        </w:rPr>
        <w:t>通过诸如此类为人们有目共睹的事实足可证明尊者已获得了外境自在。</w:t>
      </w:r>
      <w:ins w:id="46" w:author="apple" w:date="2015-05-03T14:19:00Z">
        <w:r>
          <w:rPr>
            <w:rFonts w:ascii="楷体" w:eastAsia="楷体" w:hAnsi="楷体" w:hint="eastAsia"/>
            <w:b/>
            <w:sz w:val="30"/>
            <w:szCs w:val="30"/>
          </w:rPr>
          <w:t>】</w:t>
        </w:r>
      </w:ins>
    </w:p>
    <w:p w:rsidR="00591352" w:rsidRDefault="00591352" w:rsidP="00591352">
      <w:pPr>
        <w:spacing w:line="360" w:lineRule="auto"/>
        <w:ind w:firstLine="570"/>
        <w:rPr>
          <w:rFonts w:ascii="楷体" w:eastAsia="楷体" w:hAnsi="楷体"/>
          <w:sz w:val="30"/>
          <w:szCs w:val="30"/>
        </w:rPr>
      </w:pPr>
      <w:del w:id="47" w:author="apple" w:date="2015-05-03T14:19:00Z">
        <w:r w:rsidRPr="00591352" w:rsidDel="006B622E">
          <w:rPr>
            <w:rFonts w:ascii="楷体" w:eastAsia="楷体" w:hAnsi="楷体" w:hint="eastAsia"/>
            <w:b/>
            <w:sz w:val="30"/>
            <w:szCs w:val="30"/>
          </w:rPr>
          <w:delText>》</w:delText>
        </w:r>
      </w:del>
      <w:r>
        <w:rPr>
          <w:rFonts w:ascii="楷体" w:eastAsia="楷体" w:hAnsi="楷体" w:hint="eastAsia"/>
          <w:sz w:val="30"/>
          <w:szCs w:val="30"/>
        </w:rPr>
        <w:t>那么通过这很多的这样神变啊，或者显现无数金刚也好，或者</w:t>
      </w:r>
      <w:r>
        <w:rPr>
          <w:rFonts w:ascii="楷体" w:eastAsia="楷体" w:hAnsi="楷体" w:hint="eastAsia"/>
          <w:sz w:val="30"/>
          <w:szCs w:val="30"/>
        </w:rPr>
        <w:lastRenderedPageBreak/>
        <w:t>开光的时候让这些佛像变成智慧尊者的显现</w:t>
      </w:r>
      <w:r w:rsidR="004908D5" w:rsidRPr="002853B8">
        <w:rPr>
          <w:rFonts w:ascii="楷体" w:eastAsia="楷体" w:hAnsi="楷体" w:hint="eastAsia"/>
          <w:sz w:val="30"/>
          <w:szCs w:val="30"/>
        </w:rPr>
        <w:t>，</w:t>
      </w:r>
      <w:r>
        <w:rPr>
          <w:rFonts w:ascii="楷体" w:eastAsia="楷体" w:hAnsi="楷体" w:hint="eastAsia"/>
          <w:sz w:val="30"/>
          <w:szCs w:val="30"/>
        </w:rPr>
        <w:t>以及很多</w:t>
      </w:r>
      <w:r w:rsidR="004908D5" w:rsidRPr="002853B8">
        <w:rPr>
          <w:rFonts w:ascii="楷体" w:eastAsia="楷体" w:hAnsi="楷体" w:hint="eastAsia"/>
          <w:sz w:val="30"/>
          <w:szCs w:val="30"/>
        </w:rPr>
        <w:t>神变啊，使大家在肉眼面前，当时在桑耶寺</w:t>
      </w:r>
      <w:r>
        <w:rPr>
          <w:rFonts w:ascii="楷体" w:eastAsia="楷体" w:hAnsi="楷体" w:hint="eastAsia"/>
          <w:sz w:val="30"/>
          <w:szCs w:val="30"/>
        </w:rPr>
        <w:t>参加</w:t>
      </w:r>
      <w:r w:rsidR="004908D5" w:rsidRPr="002853B8">
        <w:rPr>
          <w:rFonts w:ascii="楷体" w:eastAsia="楷体" w:hAnsi="楷体" w:hint="eastAsia"/>
          <w:sz w:val="30"/>
          <w:szCs w:val="30"/>
        </w:rPr>
        <w:t>开光的很多圣者也好，凡夫</w:t>
      </w:r>
      <w:r>
        <w:rPr>
          <w:rFonts w:ascii="楷体" w:eastAsia="楷体" w:hAnsi="楷体" w:hint="eastAsia"/>
          <w:sz w:val="30"/>
          <w:szCs w:val="30"/>
        </w:rPr>
        <w:t>人</w:t>
      </w:r>
      <w:r w:rsidR="004908D5" w:rsidRPr="002853B8">
        <w:rPr>
          <w:rFonts w:ascii="楷体" w:eastAsia="楷体" w:hAnsi="楷体" w:hint="eastAsia"/>
          <w:sz w:val="30"/>
          <w:szCs w:val="30"/>
        </w:rPr>
        <w:t>也好</w:t>
      </w:r>
      <w:r>
        <w:rPr>
          <w:rFonts w:ascii="楷体" w:eastAsia="楷体" w:hAnsi="楷体" w:hint="eastAsia"/>
          <w:sz w:val="30"/>
          <w:szCs w:val="30"/>
        </w:rPr>
        <w:t>，都是有目共睹的事实。都</w:t>
      </w:r>
      <w:r w:rsidR="004908D5" w:rsidRPr="002853B8">
        <w:rPr>
          <w:rFonts w:ascii="楷体" w:eastAsia="楷体" w:hAnsi="楷体" w:hint="eastAsia"/>
          <w:sz w:val="30"/>
          <w:szCs w:val="30"/>
        </w:rPr>
        <w:t>可以证明尊者的的确确是获得了外境自在的，获得了外境就可以自在的驾驭</w:t>
      </w:r>
      <w:r>
        <w:rPr>
          <w:rFonts w:ascii="楷体" w:eastAsia="楷体" w:hAnsi="楷体" w:hint="eastAsia"/>
          <w:sz w:val="30"/>
          <w:szCs w:val="30"/>
        </w:rPr>
        <w:t>外境</w:t>
      </w:r>
      <w:r w:rsidR="004908D5" w:rsidRPr="002853B8">
        <w:rPr>
          <w:rFonts w:ascii="楷体" w:eastAsia="楷体" w:hAnsi="楷体" w:hint="eastAsia"/>
          <w:sz w:val="30"/>
          <w:szCs w:val="30"/>
        </w:rPr>
        <w:t>。自在的驾驭外境实际上就把这些土石变成这样的智慧尊者，或者就说</w:t>
      </w:r>
      <w:r>
        <w:rPr>
          <w:rFonts w:ascii="楷体" w:eastAsia="楷体" w:hAnsi="楷体" w:hint="eastAsia"/>
          <w:sz w:val="30"/>
          <w:szCs w:val="30"/>
        </w:rPr>
        <w:t>以</w:t>
      </w:r>
      <w:r w:rsidR="004908D5" w:rsidRPr="002853B8">
        <w:rPr>
          <w:rFonts w:ascii="楷体" w:eastAsia="楷体" w:hAnsi="楷体" w:hint="eastAsia"/>
          <w:sz w:val="30"/>
          <w:szCs w:val="30"/>
        </w:rPr>
        <w:t>显现</w:t>
      </w:r>
      <w:r>
        <w:rPr>
          <w:rFonts w:ascii="楷体" w:eastAsia="楷体" w:hAnsi="楷体" w:hint="eastAsia"/>
          <w:sz w:val="30"/>
          <w:szCs w:val="30"/>
        </w:rPr>
        <w:t>很多的</w:t>
      </w:r>
      <w:r w:rsidR="004908D5" w:rsidRPr="002853B8">
        <w:rPr>
          <w:rFonts w:ascii="楷体" w:eastAsia="楷体" w:hAnsi="楷体" w:hint="eastAsia"/>
          <w:sz w:val="30"/>
          <w:szCs w:val="30"/>
        </w:rPr>
        <w:t>神变啊。这方面就是外境自在。外境自在的意思就是可以自由自在的驾驭外境。让外境变化</w:t>
      </w:r>
      <w:r>
        <w:rPr>
          <w:rFonts w:ascii="楷体" w:eastAsia="楷体" w:hAnsi="楷体" w:hint="eastAsia"/>
          <w:sz w:val="30"/>
          <w:szCs w:val="30"/>
        </w:rPr>
        <w:t>，外境</w:t>
      </w:r>
      <w:r w:rsidR="004908D5" w:rsidRPr="002853B8">
        <w:rPr>
          <w:rFonts w:ascii="楷体" w:eastAsia="楷体" w:hAnsi="楷体" w:hint="eastAsia"/>
          <w:sz w:val="30"/>
          <w:szCs w:val="30"/>
        </w:rPr>
        <w:t>就变化，</w:t>
      </w:r>
      <w:r>
        <w:rPr>
          <w:rFonts w:ascii="楷体" w:eastAsia="楷体" w:hAnsi="楷体" w:hint="eastAsia"/>
          <w:sz w:val="30"/>
          <w:szCs w:val="30"/>
        </w:rPr>
        <w:t>让他</w:t>
      </w:r>
      <w:r w:rsidR="004908D5" w:rsidRPr="002853B8">
        <w:rPr>
          <w:rFonts w:ascii="楷体" w:eastAsia="楷体" w:hAnsi="楷体" w:hint="eastAsia"/>
          <w:sz w:val="30"/>
          <w:szCs w:val="30"/>
        </w:rPr>
        <w:t>变成什么就变成什么，这方面就叫做</w:t>
      </w:r>
      <w:r>
        <w:rPr>
          <w:rFonts w:ascii="楷体" w:eastAsia="楷体" w:hAnsi="楷体" w:hint="eastAsia"/>
          <w:sz w:val="30"/>
          <w:szCs w:val="30"/>
        </w:rPr>
        <w:t>这个</w:t>
      </w:r>
      <w:r w:rsidR="004908D5" w:rsidRPr="002853B8">
        <w:rPr>
          <w:rFonts w:ascii="楷体" w:eastAsia="楷体" w:hAnsi="楷体" w:hint="eastAsia"/>
          <w:sz w:val="30"/>
          <w:szCs w:val="30"/>
        </w:rPr>
        <w:t>驾驭外境了，外境自在。</w:t>
      </w:r>
    </w:p>
    <w:p w:rsidR="00591352" w:rsidRPr="00591352" w:rsidRDefault="006B622E" w:rsidP="00591352">
      <w:pPr>
        <w:spacing w:line="360" w:lineRule="auto"/>
        <w:ind w:firstLine="570"/>
        <w:rPr>
          <w:rFonts w:ascii="楷体" w:eastAsia="楷体" w:hAnsi="楷体"/>
          <w:b/>
          <w:sz w:val="30"/>
          <w:szCs w:val="30"/>
        </w:rPr>
      </w:pPr>
      <w:ins w:id="48" w:author="apple" w:date="2015-05-03T14:19:00Z">
        <w:r>
          <w:rPr>
            <w:rFonts w:ascii="楷体" w:eastAsia="楷体" w:hAnsi="楷体" w:hint="eastAsia"/>
            <w:b/>
            <w:sz w:val="30"/>
            <w:szCs w:val="30"/>
          </w:rPr>
          <w:t>【</w:t>
        </w:r>
      </w:ins>
      <w:del w:id="49" w:author="apple" w:date="2015-05-03T14:19:00Z">
        <w:r w:rsidR="00591352" w:rsidRPr="00591352" w:rsidDel="006B622E">
          <w:rPr>
            <w:rFonts w:ascii="楷体" w:eastAsia="楷体" w:hAnsi="楷体" w:hint="eastAsia"/>
            <w:b/>
            <w:sz w:val="30"/>
            <w:szCs w:val="30"/>
          </w:rPr>
          <w:delText>《</w:delText>
        </w:r>
      </w:del>
      <w:r w:rsidR="00591352" w:rsidRPr="00591352">
        <w:rPr>
          <w:rFonts w:ascii="楷体" w:eastAsia="楷体" w:hAnsi="楷体" w:hint="eastAsia"/>
          <w:b/>
          <w:color w:val="000000"/>
          <w:sz w:val="28"/>
          <w:szCs w:val="28"/>
        </w:rPr>
        <w:t>特别是,能够从容不迫地在谁也无法调伏的此藏土雪域如璀璨日轮般弘扬佛教这一点显然可作为这位大菩萨之成就超胜他人的果因。</w:t>
      </w:r>
      <w:ins w:id="50" w:author="apple" w:date="2015-05-03T14:19:00Z">
        <w:r>
          <w:rPr>
            <w:rFonts w:ascii="楷体" w:eastAsia="楷体" w:hAnsi="楷体" w:hint="eastAsia"/>
            <w:b/>
            <w:sz w:val="30"/>
            <w:szCs w:val="30"/>
          </w:rPr>
          <w:t>】</w:t>
        </w:r>
      </w:ins>
      <w:del w:id="51" w:author="apple" w:date="2015-05-03T14:19:00Z">
        <w:r w:rsidR="00591352" w:rsidRPr="00591352" w:rsidDel="006B622E">
          <w:rPr>
            <w:rFonts w:ascii="楷体" w:eastAsia="楷体" w:hAnsi="楷体" w:hint="eastAsia"/>
            <w:b/>
            <w:sz w:val="30"/>
            <w:szCs w:val="30"/>
          </w:rPr>
          <w:delText>》</w:delText>
        </w:r>
      </w:del>
      <w:r w:rsidR="00591352" w:rsidRPr="00591352">
        <w:rPr>
          <w:rFonts w:ascii="楷体" w:eastAsia="楷体" w:hAnsi="楷体" w:hint="eastAsia"/>
          <w:b/>
          <w:sz w:val="30"/>
          <w:szCs w:val="30"/>
        </w:rPr>
        <w:t xml:space="preserve"> </w:t>
      </w:r>
    </w:p>
    <w:p w:rsidR="004908D5" w:rsidRPr="00591352" w:rsidRDefault="004908D5" w:rsidP="00591352">
      <w:pPr>
        <w:spacing w:line="360" w:lineRule="auto"/>
        <w:ind w:firstLine="570"/>
        <w:rPr>
          <w:rFonts w:ascii="楷体" w:eastAsia="楷体" w:hAnsi="楷体"/>
          <w:b/>
          <w:sz w:val="30"/>
          <w:szCs w:val="30"/>
        </w:rPr>
      </w:pPr>
      <w:r w:rsidRPr="002853B8">
        <w:rPr>
          <w:rFonts w:ascii="楷体" w:eastAsia="楷体" w:hAnsi="楷体" w:hint="eastAsia"/>
          <w:sz w:val="30"/>
          <w:szCs w:val="30"/>
        </w:rPr>
        <w:t>特别，</w:t>
      </w:r>
      <w:r w:rsidR="007C5176">
        <w:rPr>
          <w:rFonts w:ascii="楷体" w:eastAsia="楷体" w:hAnsi="楷体" w:hint="eastAsia"/>
          <w:sz w:val="30"/>
          <w:szCs w:val="30"/>
        </w:rPr>
        <w:t>也</w:t>
      </w:r>
      <w:r w:rsidRPr="002853B8">
        <w:rPr>
          <w:rFonts w:ascii="楷体" w:eastAsia="楷体" w:hAnsi="楷体" w:hint="eastAsia"/>
          <w:sz w:val="30"/>
          <w:szCs w:val="30"/>
        </w:rPr>
        <w:t>尤其是麦彭仁波切，这</w:t>
      </w:r>
      <w:r w:rsidR="007C5176">
        <w:rPr>
          <w:rFonts w:ascii="楷体" w:eastAsia="楷体" w:hAnsi="楷体" w:hint="eastAsia"/>
          <w:sz w:val="30"/>
          <w:szCs w:val="30"/>
        </w:rPr>
        <w:t>个</w:t>
      </w:r>
      <w:r w:rsidRPr="002853B8">
        <w:rPr>
          <w:rFonts w:ascii="楷体" w:eastAsia="楷体" w:hAnsi="楷体" w:hint="eastAsia"/>
          <w:sz w:val="30"/>
          <w:szCs w:val="30"/>
        </w:rPr>
        <w:t>地方</w:t>
      </w:r>
      <w:r w:rsidR="007C5176">
        <w:rPr>
          <w:rFonts w:ascii="楷体" w:eastAsia="楷体" w:hAnsi="楷体" w:hint="eastAsia"/>
          <w:sz w:val="30"/>
          <w:szCs w:val="30"/>
        </w:rPr>
        <w:t>使用了一个推理，使用一个果</w:t>
      </w:r>
      <w:r w:rsidRPr="002853B8">
        <w:rPr>
          <w:rFonts w:ascii="楷体" w:eastAsia="楷体" w:hAnsi="楷体" w:hint="eastAsia"/>
          <w:sz w:val="30"/>
          <w:szCs w:val="30"/>
        </w:rPr>
        <w:t>因，那么所谓的果因呢就是由果推因的意思，从他的果来推他的因。那么就是说静命菩萨的成就非常的超胜，为什么说他的成就很超胜呢，因为他在藏地做到了一般人根本做不到的事业，那么就说一般的人在藏</w:t>
      </w:r>
      <w:r w:rsidR="007C5176">
        <w:rPr>
          <w:rFonts w:ascii="楷体" w:eastAsia="楷体" w:hAnsi="楷体" w:hint="eastAsia"/>
          <w:sz w:val="30"/>
          <w:szCs w:val="30"/>
        </w:rPr>
        <w:t>地弘扬佛法是做不到的，那么只有静命论师，莲花生大士等等</w:t>
      </w:r>
      <w:r w:rsidRPr="002853B8">
        <w:rPr>
          <w:rFonts w:ascii="楷体" w:eastAsia="楷体" w:hAnsi="楷体" w:hint="eastAsia"/>
          <w:sz w:val="30"/>
          <w:szCs w:val="30"/>
        </w:rPr>
        <w:t>。他们</w:t>
      </w:r>
      <w:r w:rsidR="007C5176">
        <w:rPr>
          <w:rFonts w:ascii="楷体" w:eastAsia="楷体" w:hAnsi="楷体" w:hint="eastAsia"/>
          <w:sz w:val="30"/>
          <w:szCs w:val="30"/>
        </w:rPr>
        <w:t>呢，能够</w:t>
      </w:r>
      <w:r w:rsidRPr="002853B8">
        <w:rPr>
          <w:rFonts w:ascii="楷体" w:eastAsia="楷体" w:hAnsi="楷体" w:hint="eastAsia"/>
          <w:sz w:val="30"/>
          <w:szCs w:val="30"/>
        </w:rPr>
        <w:t>在藏地从容不迫的推广佛法，调服这些藏地的</w:t>
      </w:r>
      <w:r w:rsidR="00414FDC">
        <w:rPr>
          <w:rFonts w:ascii="楷体" w:eastAsia="楷体" w:hAnsi="楷体" w:hint="eastAsia"/>
          <w:sz w:val="30"/>
          <w:szCs w:val="30"/>
        </w:rPr>
        <w:t>这个</w:t>
      </w:r>
      <w:r w:rsidRPr="002853B8">
        <w:rPr>
          <w:rFonts w:ascii="楷体" w:eastAsia="楷体" w:hAnsi="楷体" w:hint="eastAsia"/>
          <w:sz w:val="30"/>
          <w:szCs w:val="30"/>
        </w:rPr>
        <w:t>有情。让</w:t>
      </w:r>
      <w:r w:rsidR="00414FDC">
        <w:rPr>
          <w:rFonts w:ascii="楷体" w:eastAsia="楷体" w:hAnsi="楷体" w:hint="eastAsia"/>
          <w:sz w:val="30"/>
          <w:szCs w:val="30"/>
        </w:rPr>
        <w:t>这个</w:t>
      </w:r>
      <w:r w:rsidRPr="002853B8">
        <w:rPr>
          <w:rFonts w:ascii="楷体" w:eastAsia="楷体" w:hAnsi="楷体" w:hint="eastAsia"/>
          <w:sz w:val="30"/>
          <w:szCs w:val="30"/>
        </w:rPr>
        <w:t>藏地的佛法犹如璀璨日轮一样</w:t>
      </w:r>
      <w:r w:rsidR="00414FDC">
        <w:rPr>
          <w:rFonts w:ascii="楷体" w:eastAsia="楷体" w:hAnsi="楷体" w:hint="eastAsia"/>
          <w:sz w:val="30"/>
          <w:szCs w:val="30"/>
        </w:rPr>
        <w:t>弘扬，那么在游记记载当中就是说了，就说阿底峡尊者等等。</w:t>
      </w:r>
      <w:r w:rsidRPr="002853B8">
        <w:rPr>
          <w:rFonts w:ascii="楷体" w:eastAsia="楷体" w:hAnsi="楷体" w:hint="eastAsia"/>
          <w:sz w:val="30"/>
          <w:szCs w:val="30"/>
        </w:rPr>
        <w:t>他们在进</w:t>
      </w:r>
      <w:r w:rsidR="00414FDC">
        <w:rPr>
          <w:rFonts w:ascii="楷体" w:eastAsia="楷体" w:hAnsi="楷体" w:hint="eastAsia"/>
          <w:sz w:val="30"/>
          <w:szCs w:val="30"/>
        </w:rPr>
        <w:t>藏时侯也是很感叹，一方面藏地的这些经论非常的齐全，一方面是当时在</w:t>
      </w:r>
      <w:r w:rsidRPr="002853B8">
        <w:rPr>
          <w:rFonts w:ascii="楷体" w:eastAsia="楷体" w:hAnsi="楷体" w:hint="eastAsia"/>
          <w:sz w:val="30"/>
          <w:szCs w:val="30"/>
        </w:rPr>
        <w:t>藏地佛法的弘扬的程度超过了印度了。所以像这样讲的时候都是一种现象，通过这样的现象，通过这样的果来推知谁能展开</w:t>
      </w:r>
      <w:r w:rsidR="00414FDC">
        <w:rPr>
          <w:rFonts w:ascii="楷体" w:eastAsia="楷体" w:hAnsi="楷体" w:hint="eastAsia"/>
          <w:sz w:val="30"/>
          <w:szCs w:val="30"/>
        </w:rPr>
        <w:t>这么大的</w:t>
      </w:r>
      <w:r w:rsidRPr="002853B8">
        <w:rPr>
          <w:rFonts w:ascii="楷体" w:eastAsia="楷体" w:hAnsi="楷体" w:hint="eastAsia"/>
          <w:sz w:val="30"/>
          <w:szCs w:val="30"/>
        </w:rPr>
        <w:t>弘扬佛法的事业呢，就是说静命论师，莲</w:t>
      </w:r>
      <w:r w:rsidR="00414FDC">
        <w:rPr>
          <w:rFonts w:ascii="楷体" w:eastAsia="楷体" w:hAnsi="楷体" w:hint="eastAsia"/>
          <w:sz w:val="30"/>
          <w:szCs w:val="30"/>
        </w:rPr>
        <w:t>花生大士等等。那么能</w:t>
      </w:r>
      <w:r w:rsidR="00414FDC">
        <w:rPr>
          <w:rFonts w:ascii="楷体" w:eastAsia="楷体" w:hAnsi="楷体" w:hint="eastAsia"/>
          <w:sz w:val="30"/>
          <w:szCs w:val="30"/>
        </w:rPr>
        <w:lastRenderedPageBreak/>
        <w:t>展开这么大的事业的确就可以知道</w:t>
      </w:r>
      <w:r w:rsidR="00047940">
        <w:rPr>
          <w:rFonts w:ascii="楷体" w:eastAsia="楷体" w:hAnsi="楷体" w:hint="eastAsia"/>
          <w:sz w:val="30"/>
          <w:szCs w:val="30"/>
        </w:rPr>
        <w:t>，</w:t>
      </w:r>
      <w:r w:rsidR="00414FDC">
        <w:rPr>
          <w:rFonts w:ascii="楷体" w:eastAsia="楷体" w:hAnsi="楷体" w:hint="eastAsia"/>
          <w:sz w:val="30"/>
          <w:szCs w:val="30"/>
        </w:rPr>
        <w:t>这</w:t>
      </w:r>
      <w:r w:rsidRPr="002853B8">
        <w:rPr>
          <w:rFonts w:ascii="楷体" w:eastAsia="楷体" w:hAnsi="楷体" w:hint="eastAsia"/>
          <w:sz w:val="30"/>
          <w:szCs w:val="30"/>
        </w:rPr>
        <w:t>个</w:t>
      </w:r>
      <w:r w:rsidR="00414FDC">
        <w:rPr>
          <w:rFonts w:ascii="楷体" w:eastAsia="楷体" w:hAnsi="楷体" w:hint="eastAsia"/>
          <w:sz w:val="30"/>
          <w:szCs w:val="30"/>
        </w:rPr>
        <w:t>是个</w:t>
      </w:r>
      <w:r w:rsidR="00047940">
        <w:rPr>
          <w:rFonts w:ascii="楷体" w:eastAsia="楷体" w:hAnsi="楷体" w:hint="eastAsia"/>
          <w:sz w:val="30"/>
          <w:szCs w:val="30"/>
        </w:rPr>
        <w:t>成就者。所以说呢就能通过这样能够在藏地大弘佛法这个</w:t>
      </w:r>
      <w:r w:rsidRPr="002853B8">
        <w:rPr>
          <w:rFonts w:ascii="楷体" w:eastAsia="楷体" w:hAnsi="楷体" w:hint="eastAsia"/>
          <w:sz w:val="30"/>
          <w:szCs w:val="30"/>
        </w:rPr>
        <w:t>果，</w:t>
      </w:r>
      <w:r w:rsidR="00047940">
        <w:rPr>
          <w:rFonts w:ascii="楷体" w:eastAsia="楷体" w:hAnsi="楷体" w:hint="eastAsia"/>
          <w:sz w:val="30"/>
          <w:szCs w:val="30"/>
        </w:rPr>
        <w:t>来</w:t>
      </w:r>
      <w:r w:rsidRPr="002853B8">
        <w:rPr>
          <w:rFonts w:ascii="楷体" w:eastAsia="楷体" w:hAnsi="楷体" w:hint="eastAsia"/>
          <w:sz w:val="30"/>
          <w:szCs w:val="30"/>
        </w:rPr>
        <w:t>通过这个作为因呢</w:t>
      </w:r>
      <w:r w:rsidR="00047940">
        <w:rPr>
          <w:rFonts w:ascii="楷体" w:eastAsia="楷体" w:hAnsi="楷体" w:hint="eastAsia"/>
          <w:sz w:val="30"/>
          <w:szCs w:val="30"/>
        </w:rPr>
        <w:t>，来推理就知道实际上这些弘扬佛法者全都是最为殊胜的成就者。不是</w:t>
      </w:r>
      <w:r w:rsidRPr="002853B8">
        <w:rPr>
          <w:rFonts w:ascii="楷体" w:eastAsia="楷体" w:hAnsi="楷体" w:hint="eastAsia"/>
          <w:sz w:val="30"/>
          <w:szCs w:val="30"/>
        </w:rPr>
        <w:t>一般的这样</w:t>
      </w:r>
      <w:r w:rsidR="00047940">
        <w:rPr>
          <w:rFonts w:ascii="楷体" w:eastAsia="楷体" w:hAnsi="楷体" w:hint="eastAsia"/>
          <w:sz w:val="30"/>
          <w:szCs w:val="30"/>
        </w:rPr>
        <w:t>一种</w:t>
      </w:r>
      <w:r w:rsidRPr="002853B8">
        <w:rPr>
          <w:rFonts w:ascii="楷体" w:eastAsia="楷体" w:hAnsi="楷体" w:hint="eastAsia"/>
          <w:sz w:val="30"/>
          <w:szCs w:val="30"/>
        </w:rPr>
        <w:t>成就者能</w:t>
      </w:r>
      <w:r w:rsidR="00047940">
        <w:rPr>
          <w:rFonts w:ascii="楷体" w:eastAsia="楷体" w:hAnsi="楷体" w:hint="eastAsia"/>
          <w:sz w:val="30"/>
          <w:szCs w:val="30"/>
        </w:rPr>
        <w:t>够</w:t>
      </w:r>
      <w:r w:rsidRPr="002853B8">
        <w:rPr>
          <w:rFonts w:ascii="楷体" w:eastAsia="楷体" w:hAnsi="楷体" w:hint="eastAsia"/>
          <w:sz w:val="30"/>
          <w:szCs w:val="30"/>
        </w:rPr>
        <w:t>做</w:t>
      </w:r>
      <w:r w:rsidR="00047940">
        <w:rPr>
          <w:rFonts w:ascii="楷体" w:eastAsia="楷体" w:hAnsi="楷体" w:hint="eastAsia"/>
          <w:sz w:val="30"/>
          <w:szCs w:val="30"/>
        </w:rPr>
        <w:t>的到的，</w:t>
      </w:r>
      <w:r w:rsidRPr="002853B8">
        <w:rPr>
          <w:rFonts w:ascii="楷体" w:eastAsia="楷体" w:hAnsi="楷体" w:hint="eastAsia"/>
          <w:sz w:val="30"/>
          <w:szCs w:val="30"/>
        </w:rPr>
        <w:t>是最为殊胜的证悟者</w:t>
      </w:r>
      <w:r w:rsidR="00872705">
        <w:rPr>
          <w:rFonts w:ascii="楷体" w:eastAsia="楷体" w:hAnsi="楷体" w:hint="eastAsia"/>
          <w:sz w:val="30"/>
          <w:szCs w:val="30"/>
        </w:rPr>
        <w:t>，然后</w:t>
      </w:r>
      <w:r w:rsidRPr="002853B8">
        <w:rPr>
          <w:rFonts w:ascii="楷体" w:eastAsia="楷体" w:hAnsi="楷体" w:hint="eastAsia"/>
          <w:sz w:val="30"/>
          <w:szCs w:val="30"/>
        </w:rPr>
        <w:t>具备</w:t>
      </w:r>
      <w:r w:rsidR="00872705">
        <w:rPr>
          <w:rFonts w:ascii="楷体" w:eastAsia="楷体" w:hAnsi="楷体" w:hint="eastAsia"/>
          <w:sz w:val="30"/>
          <w:szCs w:val="30"/>
        </w:rPr>
        <w:t>最为殊胜的</w:t>
      </w:r>
      <w:r w:rsidRPr="002853B8">
        <w:rPr>
          <w:rFonts w:ascii="楷体" w:eastAsia="楷体" w:hAnsi="楷体" w:hint="eastAsia"/>
          <w:sz w:val="30"/>
          <w:szCs w:val="30"/>
        </w:rPr>
        <w:t>这样</w:t>
      </w:r>
      <w:r w:rsidR="00872705">
        <w:rPr>
          <w:rFonts w:ascii="楷体" w:eastAsia="楷体" w:hAnsi="楷体" w:hint="eastAsia"/>
          <w:sz w:val="30"/>
          <w:szCs w:val="30"/>
        </w:rPr>
        <w:t>一种</w:t>
      </w:r>
      <w:r w:rsidRPr="002853B8">
        <w:rPr>
          <w:rFonts w:ascii="楷体" w:eastAsia="楷体" w:hAnsi="楷体" w:hint="eastAsia"/>
          <w:sz w:val="30"/>
          <w:szCs w:val="30"/>
        </w:rPr>
        <w:t>因缘</w:t>
      </w:r>
      <w:r w:rsidR="000951BA">
        <w:rPr>
          <w:rFonts w:ascii="楷体" w:eastAsia="楷体" w:hAnsi="楷体" w:hint="eastAsia"/>
          <w:sz w:val="30"/>
          <w:szCs w:val="30"/>
        </w:rPr>
        <w:t>、</w:t>
      </w:r>
      <w:r w:rsidRPr="002853B8">
        <w:rPr>
          <w:rFonts w:ascii="楷体" w:eastAsia="楷体" w:hAnsi="楷体" w:hint="eastAsia"/>
          <w:sz w:val="30"/>
          <w:szCs w:val="30"/>
        </w:rPr>
        <w:t>愿力</w:t>
      </w:r>
      <w:r w:rsidR="000951BA">
        <w:rPr>
          <w:rFonts w:ascii="楷体" w:eastAsia="楷体" w:hAnsi="楷体" w:hint="eastAsia"/>
          <w:sz w:val="30"/>
          <w:szCs w:val="30"/>
        </w:rPr>
        <w:t>，</w:t>
      </w:r>
      <w:r w:rsidRPr="002853B8">
        <w:rPr>
          <w:rFonts w:ascii="楷体" w:eastAsia="楷体" w:hAnsi="楷体" w:hint="eastAsia"/>
          <w:sz w:val="30"/>
          <w:szCs w:val="30"/>
        </w:rPr>
        <w:t>才能做到在藏地</w:t>
      </w:r>
      <w:r w:rsidR="00CC646F">
        <w:rPr>
          <w:rFonts w:ascii="楷体" w:eastAsia="楷体" w:hAnsi="楷体" w:hint="eastAsia"/>
          <w:sz w:val="30"/>
          <w:szCs w:val="30"/>
        </w:rPr>
        <w:t>呢，就从容不迫的就展开弘法利生的事业，所以说</w:t>
      </w:r>
      <w:r w:rsidR="000951BA">
        <w:rPr>
          <w:rFonts w:ascii="楷体" w:eastAsia="楷体" w:hAnsi="楷体" w:hint="eastAsia"/>
          <w:sz w:val="30"/>
          <w:szCs w:val="30"/>
        </w:rPr>
        <w:t>这方面就是</w:t>
      </w:r>
      <w:r w:rsidRPr="002853B8">
        <w:rPr>
          <w:rFonts w:ascii="楷体" w:eastAsia="楷体" w:hAnsi="楷体" w:hint="eastAsia"/>
          <w:sz w:val="30"/>
          <w:szCs w:val="30"/>
        </w:rPr>
        <w:t>讲到了他</w:t>
      </w:r>
      <w:r w:rsidR="00CC646F">
        <w:rPr>
          <w:rFonts w:ascii="楷体" w:eastAsia="楷体" w:hAnsi="楷体" w:hint="eastAsia"/>
          <w:sz w:val="30"/>
          <w:szCs w:val="30"/>
        </w:rPr>
        <w:t>老人家</w:t>
      </w:r>
      <w:r w:rsidRPr="002853B8">
        <w:rPr>
          <w:rFonts w:ascii="楷体" w:eastAsia="楷体" w:hAnsi="楷体" w:hint="eastAsia"/>
          <w:sz w:val="30"/>
          <w:szCs w:val="30"/>
        </w:rPr>
        <w:t>的</w:t>
      </w:r>
      <w:r w:rsidR="00CC646F">
        <w:rPr>
          <w:rFonts w:ascii="楷体" w:eastAsia="楷体" w:hAnsi="楷体" w:hint="eastAsia"/>
          <w:sz w:val="30"/>
          <w:szCs w:val="30"/>
        </w:rPr>
        <w:t>这个</w:t>
      </w:r>
      <w:r w:rsidRPr="002853B8">
        <w:rPr>
          <w:rFonts w:ascii="楷体" w:eastAsia="楷体" w:hAnsi="楷体" w:hint="eastAsia"/>
          <w:sz w:val="30"/>
          <w:szCs w:val="30"/>
        </w:rPr>
        <w:t>成就</w:t>
      </w:r>
      <w:r w:rsidR="00CC646F">
        <w:rPr>
          <w:rFonts w:ascii="楷体" w:eastAsia="楷体" w:hAnsi="楷体" w:hint="eastAsia"/>
          <w:sz w:val="30"/>
          <w:szCs w:val="30"/>
        </w:rPr>
        <w:t>，的的确确是</w:t>
      </w:r>
      <w:r w:rsidRPr="002853B8">
        <w:rPr>
          <w:rFonts w:ascii="楷体" w:eastAsia="楷体" w:hAnsi="楷体" w:hint="eastAsia"/>
          <w:sz w:val="30"/>
          <w:szCs w:val="30"/>
        </w:rPr>
        <w:t>非常殊胜的。</w:t>
      </w:r>
    </w:p>
    <w:p w:rsidR="000951BA" w:rsidRPr="000951BA" w:rsidRDefault="004908D5" w:rsidP="000951BA">
      <w:pPr>
        <w:spacing w:line="360" w:lineRule="auto"/>
        <w:ind w:firstLine="570"/>
        <w:rPr>
          <w:rFonts w:ascii="楷体" w:eastAsia="楷体" w:hAnsi="楷体"/>
          <w:b/>
          <w:sz w:val="30"/>
          <w:szCs w:val="30"/>
        </w:rPr>
      </w:pPr>
      <w:r w:rsidRPr="002853B8">
        <w:rPr>
          <w:rFonts w:ascii="楷体" w:eastAsia="楷体" w:hAnsi="楷体" w:hint="eastAsia"/>
          <w:sz w:val="30"/>
          <w:szCs w:val="30"/>
        </w:rPr>
        <w:t>下面讲第四条是</w:t>
      </w:r>
      <w:ins w:id="52" w:author="apple" w:date="2015-05-03T14:19:00Z">
        <w:r w:rsidR="006B622E">
          <w:rPr>
            <w:rFonts w:ascii="楷体" w:eastAsia="楷体" w:hAnsi="楷体" w:hint="eastAsia"/>
            <w:b/>
            <w:sz w:val="30"/>
            <w:szCs w:val="30"/>
          </w:rPr>
          <w:t>【</w:t>
        </w:r>
      </w:ins>
      <w:del w:id="53" w:author="apple" w:date="2015-05-03T14:19:00Z">
        <w:r w:rsidR="000951BA" w:rsidRPr="000951BA" w:rsidDel="006B622E">
          <w:rPr>
            <w:rFonts w:ascii="楷体" w:eastAsia="楷体" w:hAnsi="楷体" w:hint="eastAsia"/>
            <w:b/>
            <w:sz w:val="30"/>
            <w:szCs w:val="30"/>
          </w:rPr>
          <w:delText>《</w:delText>
        </w:r>
      </w:del>
      <w:r w:rsidRPr="000951BA">
        <w:rPr>
          <w:rFonts w:ascii="楷体" w:eastAsia="楷体" w:hAnsi="楷体" w:hint="eastAsia"/>
          <w:b/>
          <w:sz w:val="30"/>
          <w:szCs w:val="30"/>
        </w:rPr>
        <w:t>品行高尚。所谓的品行高尚也就是指弘法利生的高山景行。</w:t>
      </w:r>
      <w:ins w:id="54" w:author="apple" w:date="2015-05-03T14:19:00Z">
        <w:r w:rsidR="006B622E">
          <w:rPr>
            <w:rFonts w:ascii="楷体" w:eastAsia="楷体" w:hAnsi="楷体" w:hint="eastAsia"/>
            <w:b/>
            <w:sz w:val="30"/>
            <w:szCs w:val="30"/>
          </w:rPr>
          <w:t>】</w:t>
        </w:r>
      </w:ins>
      <w:del w:id="55" w:author="apple" w:date="2015-05-03T14:19:00Z">
        <w:r w:rsidR="000951BA" w:rsidRPr="000951BA" w:rsidDel="006B622E">
          <w:rPr>
            <w:rFonts w:ascii="楷体" w:eastAsia="楷体" w:hAnsi="楷体" w:hint="eastAsia"/>
            <w:b/>
            <w:sz w:val="30"/>
            <w:szCs w:val="30"/>
          </w:rPr>
          <w:delText>》</w:delText>
        </w:r>
      </w:del>
    </w:p>
    <w:p w:rsidR="00B6002B" w:rsidRDefault="000951BA" w:rsidP="000951BA">
      <w:pPr>
        <w:spacing w:line="360" w:lineRule="auto"/>
        <w:ind w:firstLine="570"/>
        <w:rPr>
          <w:rFonts w:ascii="楷体" w:eastAsia="楷体" w:hAnsi="楷体"/>
          <w:sz w:val="30"/>
          <w:szCs w:val="30"/>
        </w:rPr>
      </w:pPr>
      <w:r>
        <w:rPr>
          <w:rFonts w:ascii="楷体" w:eastAsia="楷体" w:hAnsi="楷体" w:hint="eastAsia"/>
          <w:sz w:val="30"/>
          <w:szCs w:val="30"/>
        </w:rPr>
        <w:t>那么品行高尚的就是指，</w:t>
      </w:r>
      <w:r w:rsidR="004908D5" w:rsidRPr="002853B8">
        <w:rPr>
          <w:rFonts w:ascii="楷体" w:eastAsia="楷体" w:hAnsi="楷体" w:hint="eastAsia"/>
          <w:sz w:val="30"/>
          <w:szCs w:val="30"/>
        </w:rPr>
        <w:t>在能够在</w:t>
      </w:r>
      <w:r>
        <w:rPr>
          <w:rFonts w:ascii="楷体" w:eastAsia="楷体" w:hAnsi="楷体" w:hint="eastAsia"/>
          <w:sz w:val="30"/>
          <w:szCs w:val="30"/>
        </w:rPr>
        <w:t>人</w:t>
      </w:r>
      <w:r w:rsidR="004908D5" w:rsidRPr="002853B8">
        <w:rPr>
          <w:rFonts w:ascii="楷体" w:eastAsia="楷体" w:hAnsi="楷体" w:hint="eastAsia"/>
          <w:sz w:val="30"/>
          <w:szCs w:val="30"/>
        </w:rPr>
        <w:t>【00:16:38】</w:t>
      </w:r>
      <w:r w:rsidR="00B6002B">
        <w:rPr>
          <w:rFonts w:ascii="楷体" w:eastAsia="楷体" w:hAnsi="楷体" w:hint="eastAsia"/>
          <w:sz w:val="30"/>
          <w:szCs w:val="30"/>
        </w:rPr>
        <w:t>面</w:t>
      </w:r>
      <w:r w:rsidR="004908D5" w:rsidRPr="002853B8">
        <w:rPr>
          <w:rFonts w:ascii="楷体" w:eastAsia="楷体" w:hAnsi="楷体" w:hint="eastAsia"/>
          <w:sz w:val="30"/>
          <w:szCs w:val="30"/>
        </w:rPr>
        <w:t>前</w:t>
      </w:r>
      <w:r w:rsidR="00B6002B">
        <w:rPr>
          <w:rFonts w:ascii="楷体" w:eastAsia="楷体" w:hAnsi="楷体" w:hint="eastAsia"/>
          <w:sz w:val="30"/>
          <w:szCs w:val="30"/>
        </w:rPr>
        <w:t>呢，</w:t>
      </w:r>
      <w:r w:rsidR="004908D5" w:rsidRPr="002853B8">
        <w:rPr>
          <w:rFonts w:ascii="楷体" w:eastAsia="楷体" w:hAnsi="楷体" w:hint="eastAsia"/>
          <w:sz w:val="30"/>
          <w:szCs w:val="30"/>
        </w:rPr>
        <w:t>能做弘法利生的事业，在做弘法利生事业</w:t>
      </w:r>
      <w:r w:rsidR="00B6002B">
        <w:rPr>
          <w:rFonts w:ascii="楷体" w:eastAsia="楷体" w:hAnsi="楷体" w:hint="eastAsia"/>
          <w:sz w:val="30"/>
          <w:szCs w:val="30"/>
        </w:rPr>
        <w:t>的时候呢，被人们普遍的赞叹，品德是非常高尚的。</w:t>
      </w:r>
    </w:p>
    <w:p w:rsidR="00163128" w:rsidRDefault="006B622E" w:rsidP="000951BA">
      <w:pPr>
        <w:spacing w:line="360" w:lineRule="auto"/>
        <w:ind w:firstLine="570"/>
        <w:rPr>
          <w:rFonts w:ascii="楷体" w:eastAsia="楷体" w:hAnsi="楷体"/>
          <w:sz w:val="30"/>
          <w:szCs w:val="30"/>
        </w:rPr>
      </w:pPr>
      <w:ins w:id="56" w:author="apple" w:date="2015-05-03T14:19:00Z">
        <w:r>
          <w:rPr>
            <w:rFonts w:ascii="楷体" w:eastAsia="楷体" w:hAnsi="楷体" w:hint="eastAsia"/>
            <w:b/>
            <w:sz w:val="30"/>
            <w:szCs w:val="30"/>
          </w:rPr>
          <w:t>【</w:t>
        </w:r>
      </w:ins>
      <w:del w:id="57" w:author="apple" w:date="2015-05-03T14:19:00Z">
        <w:r w:rsidR="00392751" w:rsidRPr="00392751" w:rsidDel="006B622E">
          <w:rPr>
            <w:rFonts w:ascii="楷体" w:eastAsia="楷体" w:hAnsi="楷体" w:hint="eastAsia"/>
            <w:b/>
            <w:sz w:val="30"/>
            <w:szCs w:val="30"/>
          </w:rPr>
          <w:delText>《</w:delText>
        </w:r>
      </w:del>
      <w:r w:rsidR="00392751" w:rsidRPr="00392751">
        <w:rPr>
          <w:rFonts w:ascii="楷体" w:eastAsia="楷体" w:hAnsi="楷体" w:hint="eastAsia"/>
          <w:b/>
          <w:color w:val="000000"/>
          <w:sz w:val="28"/>
          <w:szCs w:val="28"/>
        </w:rPr>
        <w:t>正因为这位亲教师内在的菩提心已经尽善尽美,故而称呼为菩提萨埵的确名副其实,他的这一尊名也犹如日月一般家喻户晓,尽人皆知。</w:t>
      </w:r>
      <w:ins w:id="58" w:author="apple" w:date="2015-05-03T14:20:00Z">
        <w:r>
          <w:rPr>
            <w:rFonts w:ascii="楷体" w:eastAsia="楷体" w:hAnsi="楷体" w:hint="eastAsia"/>
            <w:b/>
            <w:sz w:val="30"/>
            <w:szCs w:val="30"/>
          </w:rPr>
          <w:t>】</w:t>
        </w:r>
      </w:ins>
      <w:del w:id="59" w:author="apple" w:date="2015-05-03T14:19:00Z">
        <w:r w:rsidR="00392751" w:rsidRPr="00392751" w:rsidDel="006B622E">
          <w:rPr>
            <w:rFonts w:ascii="楷体" w:eastAsia="楷体" w:hAnsi="楷体" w:hint="eastAsia"/>
            <w:b/>
            <w:sz w:val="30"/>
            <w:szCs w:val="30"/>
          </w:rPr>
          <w:delText>》</w:delText>
        </w:r>
      </w:del>
      <w:r w:rsidR="004908D5" w:rsidRPr="002853B8">
        <w:rPr>
          <w:rFonts w:ascii="楷体" w:eastAsia="楷体" w:hAnsi="楷体" w:hint="eastAsia"/>
          <w:sz w:val="30"/>
          <w:szCs w:val="30"/>
        </w:rPr>
        <w:t>那么因为尊者他内在的菩提心呢已经尽善尽美了没有一点自私自利的</w:t>
      </w:r>
      <w:r w:rsidR="00392751">
        <w:rPr>
          <w:rFonts w:ascii="楷体" w:eastAsia="楷体" w:hAnsi="楷体" w:hint="eastAsia"/>
          <w:sz w:val="30"/>
          <w:szCs w:val="30"/>
        </w:rPr>
        <w:t>，这样一种为自，</w:t>
      </w:r>
      <w:r w:rsidR="004908D5" w:rsidRPr="002853B8">
        <w:rPr>
          <w:rFonts w:ascii="楷体" w:eastAsia="楷体" w:hAnsi="楷体" w:hint="eastAsia"/>
          <w:sz w:val="30"/>
          <w:szCs w:val="30"/>
        </w:rPr>
        <w:t>完全都是这样利益有情的这样一种菩提心在相续当中完全已经成熟了，已经</w:t>
      </w:r>
      <w:r w:rsidR="00163128">
        <w:rPr>
          <w:rFonts w:ascii="楷体" w:eastAsia="楷体" w:hAnsi="楷体" w:hint="eastAsia"/>
          <w:sz w:val="30"/>
          <w:szCs w:val="30"/>
        </w:rPr>
        <w:t>达到了一种尽善尽美的地步，所以说呢大家都把他称为菩提萨埵。我们就</w:t>
      </w:r>
      <w:r w:rsidR="004908D5" w:rsidRPr="002853B8">
        <w:rPr>
          <w:rFonts w:ascii="楷体" w:eastAsia="楷体" w:hAnsi="楷体" w:hint="eastAsia"/>
          <w:sz w:val="30"/>
          <w:szCs w:val="30"/>
        </w:rPr>
        <w:t>大堪布就是菩提萨埵等等， 大家都是这样讲菩提萨埵的，有的时候呢叫静命论师，但就是在这个藏地很多人称呼他的时候都称呼为大堪布菩提萨埵，啊</w:t>
      </w:r>
      <w:r w:rsidR="00163128">
        <w:rPr>
          <w:rFonts w:ascii="楷体" w:eastAsia="楷体" w:hAnsi="楷体" w:hint="eastAsia"/>
          <w:sz w:val="30"/>
          <w:szCs w:val="30"/>
        </w:rPr>
        <w:t>就</w:t>
      </w:r>
      <w:r w:rsidR="004908D5" w:rsidRPr="002853B8">
        <w:rPr>
          <w:rFonts w:ascii="楷体" w:eastAsia="楷体" w:hAnsi="楷体" w:hint="eastAsia"/>
          <w:sz w:val="30"/>
          <w:szCs w:val="30"/>
        </w:rPr>
        <w:t>菩提萨埵怎么怎么样，所以说就像这样一种菩提萨埵</w:t>
      </w:r>
      <w:r w:rsidR="00163128">
        <w:rPr>
          <w:rFonts w:ascii="楷体" w:eastAsia="楷体" w:hAnsi="楷体" w:hint="eastAsia"/>
          <w:sz w:val="30"/>
          <w:szCs w:val="30"/>
        </w:rPr>
        <w:t>，菩提萨埵</w:t>
      </w:r>
      <w:r w:rsidR="004908D5" w:rsidRPr="002853B8">
        <w:rPr>
          <w:rFonts w:ascii="楷体" w:eastAsia="楷体" w:hAnsi="楷体" w:hint="eastAsia"/>
          <w:sz w:val="30"/>
          <w:szCs w:val="30"/>
        </w:rPr>
        <w:t>就是</w:t>
      </w:r>
      <w:r w:rsidR="00163128">
        <w:rPr>
          <w:rFonts w:ascii="楷体" w:eastAsia="楷体" w:hAnsi="楷体" w:hint="eastAsia"/>
          <w:sz w:val="30"/>
          <w:szCs w:val="30"/>
        </w:rPr>
        <w:t>菩萨嘛，</w:t>
      </w:r>
      <w:r w:rsidR="004908D5" w:rsidRPr="002853B8">
        <w:rPr>
          <w:rFonts w:ascii="楷体" w:eastAsia="楷体" w:hAnsi="楷体" w:hint="eastAsia"/>
          <w:sz w:val="30"/>
          <w:szCs w:val="30"/>
        </w:rPr>
        <w:t>平时我们讲菩萨就是说他的全称就是菩提萨埵</w:t>
      </w:r>
      <w:r w:rsidR="00163128">
        <w:rPr>
          <w:rFonts w:ascii="楷体" w:eastAsia="楷体" w:hAnsi="楷体" w:hint="eastAsia"/>
          <w:sz w:val="30"/>
          <w:szCs w:val="30"/>
        </w:rPr>
        <w:t>。</w:t>
      </w:r>
      <w:r w:rsidR="004908D5" w:rsidRPr="002853B8">
        <w:rPr>
          <w:rFonts w:ascii="楷体" w:eastAsia="楷体" w:hAnsi="楷体" w:hint="eastAsia"/>
          <w:sz w:val="30"/>
          <w:szCs w:val="30"/>
        </w:rPr>
        <w:t>的的确确是名</w:t>
      </w:r>
      <w:r w:rsidR="004908D5" w:rsidRPr="002853B8">
        <w:rPr>
          <w:rFonts w:ascii="楷体" w:eastAsia="楷体" w:hAnsi="楷体" w:hint="eastAsia"/>
          <w:sz w:val="30"/>
          <w:szCs w:val="30"/>
        </w:rPr>
        <w:lastRenderedPageBreak/>
        <w:t>副其实，他菩提萨埵的</w:t>
      </w:r>
      <w:r w:rsidR="00163128">
        <w:rPr>
          <w:rFonts w:ascii="楷体" w:eastAsia="楷体" w:hAnsi="楷体" w:hint="eastAsia"/>
          <w:sz w:val="30"/>
          <w:szCs w:val="30"/>
        </w:rPr>
        <w:t>这个</w:t>
      </w:r>
      <w:r w:rsidR="004908D5" w:rsidRPr="002853B8">
        <w:rPr>
          <w:rFonts w:ascii="楷体" w:eastAsia="楷体" w:hAnsi="楷体" w:hint="eastAsia"/>
          <w:sz w:val="30"/>
          <w:szCs w:val="30"/>
        </w:rPr>
        <w:t>尊名</w:t>
      </w:r>
      <w:r w:rsidR="00163128">
        <w:rPr>
          <w:rFonts w:ascii="楷体" w:eastAsia="楷体" w:hAnsi="楷体" w:hint="eastAsia"/>
          <w:sz w:val="30"/>
          <w:szCs w:val="30"/>
        </w:rPr>
        <w:t>也</w:t>
      </w:r>
      <w:r w:rsidR="004908D5" w:rsidRPr="002853B8">
        <w:rPr>
          <w:rFonts w:ascii="楷体" w:eastAsia="楷体" w:hAnsi="楷体" w:hint="eastAsia"/>
          <w:sz w:val="30"/>
          <w:szCs w:val="30"/>
        </w:rPr>
        <w:t>犹如日月一样，家喻户晓，</w:t>
      </w:r>
      <w:r w:rsidR="00163128">
        <w:rPr>
          <w:rFonts w:ascii="楷体" w:eastAsia="楷体" w:hAnsi="楷体" w:hint="eastAsia"/>
          <w:sz w:val="30"/>
          <w:szCs w:val="30"/>
        </w:rPr>
        <w:t>众人皆知。当时的确的</w:t>
      </w:r>
      <w:r w:rsidR="004908D5" w:rsidRPr="002853B8">
        <w:rPr>
          <w:rFonts w:ascii="楷体" w:eastAsia="楷体" w:hAnsi="楷体" w:hint="eastAsia"/>
          <w:sz w:val="30"/>
          <w:szCs w:val="30"/>
        </w:rPr>
        <w:t>情况就是这样的。</w:t>
      </w:r>
    </w:p>
    <w:p w:rsidR="00185B1B" w:rsidRDefault="006B622E" w:rsidP="000951BA">
      <w:pPr>
        <w:spacing w:line="360" w:lineRule="auto"/>
        <w:ind w:firstLine="570"/>
        <w:rPr>
          <w:rFonts w:ascii="楷体" w:eastAsia="楷体" w:hAnsi="楷体"/>
          <w:sz w:val="30"/>
          <w:szCs w:val="30"/>
        </w:rPr>
      </w:pPr>
      <w:ins w:id="60" w:author="apple" w:date="2015-05-03T14:20:00Z">
        <w:r>
          <w:rPr>
            <w:rFonts w:ascii="楷体" w:eastAsia="楷体" w:hAnsi="楷体" w:hint="eastAsia"/>
            <w:b/>
            <w:sz w:val="30"/>
            <w:szCs w:val="30"/>
          </w:rPr>
          <w:t>【</w:t>
        </w:r>
      </w:ins>
      <w:del w:id="61" w:author="apple" w:date="2015-05-03T14:20:00Z">
        <w:r w:rsidR="00163128" w:rsidRPr="00163128" w:rsidDel="006B622E">
          <w:rPr>
            <w:rFonts w:ascii="楷体" w:eastAsia="楷体" w:hAnsi="楷体" w:hint="eastAsia"/>
            <w:b/>
            <w:sz w:val="30"/>
            <w:szCs w:val="30"/>
          </w:rPr>
          <w:delText>《</w:delText>
        </w:r>
      </w:del>
      <w:r w:rsidR="00163128" w:rsidRPr="00163128">
        <w:rPr>
          <w:rFonts w:ascii="楷体" w:eastAsia="楷体" w:hAnsi="楷体" w:hint="eastAsia"/>
          <w:b/>
          <w:color w:val="000000"/>
          <w:sz w:val="28"/>
          <w:szCs w:val="28"/>
        </w:rPr>
        <w:t>本体与文殊菩萨无二无别的这位大戒师住世长达数百年,先后在那烂陀寺、 印度东方以及汉地等广阔地域将佛法传播开来。</w:t>
      </w:r>
      <w:ins w:id="62" w:author="apple" w:date="2015-05-03T14:20:00Z">
        <w:r>
          <w:rPr>
            <w:rFonts w:ascii="楷体" w:eastAsia="楷体" w:hAnsi="楷体" w:hint="eastAsia"/>
            <w:b/>
            <w:sz w:val="30"/>
            <w:szCs w:val="30"/>
          </w:rPr>
          <w:t>】</w:t>
        </w:r>
      </w:ins>
      <w:del w:id="63" w:author="apple" w:date="2015-05-03T14:20:00Z">
        <w:r w:rsidR="00163128" w:rsidRPr="00163128" w:rsidDel="006B622E">
          <w:rPr>
            <w:rFonts w:ascii="楷体" w:eastAsia="楷体" w:hAnsi="楷体" w:hint="eastAsia"/>
            <w:b/>
            <w:sz w:val="30"/>
            <w:szCs w:val="30"/>
          </w:rPr>
          <w:delText>》</w:delText>
        </w:r>
      </w:del>
    </w:p>
    <w:p w:rsidR="004908D5" w:rsidRPr="000951BA" w:rsidRDefault="00185B1B" w:rsidP="000951BA">
      <w:pPr>
        <w:spacing w:line="360" w:lineRule="auto"/>
        <w:ind w:firstLine="570"/>
        <w:rPr>
          <w:rFonts w:ascii="楷体" w:eastAsia="楷体" w:hAnsi="楷体"/>
          <w:b/>
          <w:sz w:val="30"/>
          <w:szCs w:val="30"/>
        </w:rPr>
      </w:pPr>
      <w:r>
        <w:rPr>
          <w:rFonts w:ascii="楷体" w:eastAsia="楷体" w:hAnsi="楷体" w:hint="eastAsia"/>
          <w:sz w:val="30"/>
          <w:szCs w:val="30"/>
        </w:rPr>
        <w:t>那么静命论师显现上面</w:t>
      </w:r>
      <w:r w:rsidR="004908D5" w:rsidRPr="002853B8">
        <w:rPr>
          <w:rFonts w:ascii="楷体" w:eastAsia="楷体" w:hAnsi="楷体" w:hint="eastAsia"/>
          <w:sz w:val="30"/>
          <w:szCs w:val="30"/>
        </w:rPr>
        <w:t>是</w:t>
      </w:r>
      <w:r>
        <w:rPr>
          <w:rFonts w:ascii="楷体" w:eastAsia="楷体" w:hAnsi="楷体" w:hint="eastAsia"/>
          <w:sz w:val="30"/>
          <w:szCs w:val="30"/>
        </w:rPr>
        <w:t>一个</w:t>
      </w:r>
      <w:r w:rsidR="004908D5" w:rsidRPr="002853B8">
        <w:rPr>
          <w:rFonts w:ascii="楷体" w:eastAsia="楷体" w:hAnsi="楷体" w:hint="eastAsia"/>
          <w:sz w:val="30"/>
          <w:szCs w:val="30"/>
        </w:rPr>
        <w:t>大班智达</w:t>
      </w:r>
      <w:r>
        <w:rPr>
          <w:rFonts w:ascii="楷体" w:eastAsia="楷体" w:hAnsi="楷体" w:hint="eastAsia"/>
          <w:sz w:val="30"/>
          <w:szCs w:val="30"/>
        </w:rPr>
        <w:t>。</w:t>
      </w:r>
      <w:r w:rsidR="004908D5" w:rsidRPr="002853B8">
        <w:rPr>
          <w:rFonts w:ascii="楷体" w:eastAsia="楷体" w:hAnsi="楷体" w:hint="eastAsia"/>
          <w:sz w:val="30"/>
          <w:szCs w:val="30"/>
        </w:rPr>
        <w:t>内在的本体</w:t>
      </w:r>
      <w:r>
        <w:rPr>
          <w:rFonts w:ascii="楷体" w:eastAsia="楷体" w:hAnsi="楷体" w:hint="eastAsia"/>
          <w:sz w:val="30"/>
          <w:szCs w:val="30"/>
        </w:rPr>
        <w:t>是和文殊师利菩萨是无二无别的，那么这位大戒师住世长达数百年，就</w:t>
      </w:r>
      <w:r w:rsidR="004908D5" w:rsidRPr="002853B8">
        <w:rPr>
          <w:rFonts w:ascii="楷体" w:eastAsia="楷体" w:hAnsi="楷体" w:hint="eastAsia"/>
          <w:sz w:val="30"/>
          <w:szCs w:val="30"/>
        </w:rPr>
        <w:t>前面讲的一样的时长，然后呢是不断的加持自己的寿命住世长达九百年之久，先后呢在那烂陀寺，没来藏地之前呢</w:t>
      </w:r>
      <w:r>
        <w:rPr>
          <w:rFonts w:ascii="楷体" w:eastAsia="楷体" w:hAnsi="楷体" w:hint="eastAsia"/>
          <w:sz w:val="30"/>
          <w:szCs w:val="30"/>
        </w:rPr>
        <w:t>他</w:t>
      </w:r>
      <w:r w:rsidR="004908D5" w:rsidRPr="002853B8">
        <w:rPr>
          <w:rFonts w:ascii="楷体" w:eastAsia="楷体" w:hAnsi="楷体" w:hint="eastAsia"/>
          <w:sz w:val="30"/>
          <w:szCs w:val="30"/>
        </w:rPr>
        <w:t>是在那烂陀寺的一个班智达，那烂陀寺的亲教师，在那烂陀寺弘扬佛法，然后是在印度东方弘扬佛法，还</w:t>
      </w:r>
      <w:r>
        <w:rPr>
          <w:rFonts w:ascii="楷体" w:eastAsia="楷体" w:hAnsi="楷体" w:hint="eastAsia"/>
          <w:sz w:val="30"/>
          <w:szCs w:val="30"/>
        </w:rPr>
        <w:t>有呢就是在</w:t>
      </w:r>
      <w:r w:rsidR="004908D5" w:rsidRPr="002853B8">
        <w:rPr>
          <w:rFonts w:ascii="楷体" w:eastAsia="楷体" w:hAnsi="楷体" w:hint="eastAsia"/>
          <w:sz w:val="30"/>
          <w:szCs w:val="30"/>
        </w:rPr>
        <w:t>汉地等，汉地的藏地这些地方弘扬佛法，</w:t>
      </w:r>
      <w:r>
        <w:rPr>
          <w:rFonts w:ascii="楷体" w:eastAsia="楷体" w:hAnsi="楷体" w:hint="eastAsia"/>
          <w:sz w:val="30"/>
          <w:szCs w:val="30"/>
        </w:rPr>
        <w:t>那么</w:t>
      </w:r>
      <w:r w:rsidR="004908D5" w:rsidRPr="002853B8">
        <w:rPr>
          <w:rFonts w:ascii="楷体" w:eastAsia="楷体" w:hAnsi="楷体" w:hint="eastAsia"/>
          <w:sz w:val="30"/>
          <w:szCs w:val="30"/>
        </w:rPr>
        <w:t>当然在藏地弘扬佛法的这样的记载很明确，那么在汉地弘扬佛法的这个记载呢就不是很明确的，具体怎么样在汉地弘扬佛法的情况不太清楚。</w:t>
      </w:r>
    </w:p>
    <w:p w:rsidR="00185B1B" w:rsidRPr="003D7E3A" w:rsidRDefault="004908D5" w:rsidP="002853B8">
      <w:pPr>
        <w:spacing w:line="360" w:lineRule="auto"/>
        <w:ind w:firstLine="570"/>
        <w:rPr>
          <w:rFonts w:ascii="楷体" w:eastAsia="楷体" w:hAnsi="楷体"/>
          <w:b/>
          <w:sz w:val="30"/>
          <w:szCs w:val="30"/>
          <w:rPrChange w:id="64" w:author="apple" w:date="2015-05-03T14:28:00Z">
            <w:rPr>
              <w:rFonts w:ascii="楷体" w:eastAsia="楷体" w:hAnsi="楷体"/>
              <w:sz w:val="30"/>
              <w:szCs w:val="30"/>
            </w:rPr>
          </w:rPrChange>
        </w:rPr>
      </w:pPr>
      <w:r w:rsidRPr="002853B8">
        <w:rPr>
          <w:rFonts w:ascii="楷体" w:eastAsia="楷体" w:hAnsi="楷体" w:hint="eastAsia"/>
          <w:sz w:val="30"/>
          <w:szCs w:val="30"/>
        </w:rPr>
        <w:t xml:space="preserve"> </w:t>
      </w:r>
      <w:r w:rsidRPr="003D7E3A">
        <w:rPr>
          <w:rFonts w:ascii="楷体" w:eastAsia="楷体" w:hAnsi="楷体" w:hint="eastAsia"/>
          <w:b/>
          <w:sz w:val="30"/>
          <w:szCs w:val="30"/>
          <w:rPrChange w:id="65" w:author="apple" w:date="2015-05-03T14:28:00Z">
            <w:rPr>
              <w:rFonts w:ascii="楷体" w:eastAsia="楷体" w:hAnsi="楷体" w:hint="eastAsia"/>
              <w:sz w:val="30"/>
              <w:szCs w:val="30"/>
            </w:rPr>
          </w:rPrChange>
        </w:rPr>
        <w:t xml:space="preserve">  </w:t>
      </w:r>
      <w:ins w:id="66" w:author="apple" w:date="2015-05-03T14:28:00Z">
        <w:r w:rsidR="003D7E3A">
          <w:rPr>
            <w:rFonts w:ascii="楷体" w:eastAsia="楷体" w:hAnsi="楷体" w:hint="eastAsia"/>
            <w:b/>
            <w:sz w:val="30"/>
            <w:szCs w:val="30"/>
          </w:rPr>
          <w:t>【</w:t>
        </w:r>
      </w:ins>
      <w:del w:id="67" w:author="apple" w:date="2015-05-03T14:28:00Z">
        <w:r w:rsidR="00185B1B" w:rsidRPr="003D7E3A" w:rsidDel="003D7E3A">
          <w:rPr>
            <w:rFonts w:ascii="楷体" w:eastAsia="楷体" w:hAnsi="楷体" w:hint="eastAsia"/>
            <w:b/>
            <w:sz w:val="30"/>
            <w:szCs w:val="30"/>
            <w:rPrChange w:id="68" w:author="apple" w:date="2015-05-03T14:28:00Z">
              <w:rPr>
                <w:rFonts w:ascii="楷体" w:eastAsia="楷体" w:hAnsi="楷体" w:hint="eastAsia"/>
                <w:sz w:val="30"/>
                <w:szCs w:val="30"/>
              </w:rPr>
            </w:rPrChange>
          </w:rPr>
          <w:delText>《</w:delText>
        </w:r>
      </w:del>
      <w:r w:rsidR="00185B1B" w:rsidRPr="003D7E3A">
        <w:rPr>
          <w:rFonts w:ascii="华文楷体" w:eastAsia="华文楷体" w:hAnsi="华文楷体" w:hint="eastAsia"/>
          <w:b/>
          <w:color w:val="000000"/>
          <w:sz w:val="28"/>
          <w:szCs w:val="28"/>
          <w:rPrChange w:id="69" w:author="apple" w:date="2015-05-03T14:28:00Z">
            <w:rPr>
              <w:rFonts w:ascii="华文楷体" w:eastAsia="华文楷体" w:hAnsi="华文楷体" w:hint="eastAsia"/>
              <w:color w:val="000000"/>
              <w:sz w:val="28"/>
              <w:szCs w:val="28"/>
            </w:rPr>
          </w:rPrChange>
        </w:rPr>
        <w:t>当然</w:t>
      </w:r>
      <w:r w:rsidR="00185B1B" w:rsidRPr="003D7E3A">
        <w:rPr>
          <w:rFonts w:hint="eastAsia"/>
          <w:b/>
          <w:color w:val="000000"/>
          <w:sz w:val="28"/>
          <w:szCs w:val="28"/>
          <w:rPrChange w:id="70" w:author="apple" w:date="2015-05-03T14:28:00Z">
            <w:rPr>
              <w:rFonts w:hint="eastAsia"/>
              <w:color w:val="000000"/>
              <w:sz w:val="28"/>
              <w:szCs w:val="28"/>
            </w:rPr>
          </w:rPrChange>
        </w:rPr>
        <w:t>,</w:t>
      </w:r>
      <w:r w:rsidR="00185B1B" w:rsidRPr="003D7E3A">
        <w:rPr>
          <w:rFonts w:ascii="华文楷体" w:eastAsia="华文楷体" w:hAnsi="华文楷体" w:hint="eastAsia"/>
          <w:b/>
          <w:color w:val="000000"/>
          <w:sz w:val="28"/>
          <w:szCs w:val="28"/>
          <w:rPrChange w:id="71" w:author="apple" w:date="2015-05-03T14:28:00Z">
            <w:rPr>
              <w:rFonts w:ascii="华文楷体" w:eastAsia="华文楷体" w:hAnsi="华文楷体" w:hint="eastAsia"/>
              <w:color w:val="000000"/>
              <w:sz w:val="28"/>
              <w:szCs w:val="28"/>
            </w:rPr>
          </w:rPrChange>
        </w:rPr>
        <w:t>最主要的还在于</w:t>
      </w:r>
      <w:r w:rsidR="00185B1B" w:rsidRPr="003D7E3A">
        <w:rPr>
          <w:rFonts w:hint="eastAsia"/>
          <w:b/>
          <w:color w:val="000000"/>
          <w:sz w:val="28"/>
          <w:szCs w:val="28"/>
          <w:rPrChange w:id="72" w:author="apple" w:date="2015-05-03T14:28:00Z">
            <w:rPr>
              <w:rFonts w:hint="eastAsia"/>
              <w:color w:val="000000"/>
              <w:sz w:val="28"/>
              <w:szCs w:val="28"/>
            </w:rPr>
          </w:rPrChange>
        </w:rPr>
        <w:t>,</w:t>
      </w:r>
      <w:r w:rsidR="00185B1B" w:rsidRPr="003D7E3A">
        <w:rPr>
          <w:rFonts w:ascii="华文楷体" w:eastAsia="华文楷体" w:hAnsi="华文楷体" w:hint="eastAsia"/>
          <w:b/>
          <w:color w:val="000000"/>
          <w:sz w:val="28"/>
          <w:szCs w:val="28"/>
          <w:rPrChange w:id="73" w:author="apple" w:date="2015-05-03T14:28:00Z">
            <w:rPr>
              <w:rFonts w:ascii="华文楷体" w:eastAsia="华文楷体" w:hAnsi="华文楷体" w:hint="eastAsia"/>
              <w:color w:val="000000"/>
              <w:sz w:val="28"/>
              <w:szCs w:val="28"/>
            </w:rPr>
          </w:rPrChange>
        </w:rPr>
        <w:t>创立了二理融会贯通的纯净无垢宗派之轨道</w:t>
      </w:r>
      <w:r w:rsidR="00185B1B" w:rsidRPr="003D7E3A">
        <w:rPr>
          <w:rFonts w:hint="eastAsia"/>
          <w:b/>
          <w:color w:val="000000"/>
          <w:sz w:val="28"/>
          <w:szCs w:val="28"/>
          <w:rPrChange w:id="74" w:author="apple" w:date="2015-05-03T14:28:00Z">
            <w:rPr>
              <w:rFonts w:hint="eastAsia"/>
              <w:color w:val="000000"/>
              <w:sz w:val="28"/>
              <w:szCs w:val="28"/>
            </w:rPr>
          </w:rPrChange>
        </w:rPr>
        <w:t>,</w:t>
      </w:r>
      <w:r w:rsidR="00185B1B" w:rsidRPr="003D7E3A">
        <w:rPr>
          <w:rFonts w:ascii="华文楷体" w:eastAsia="华文楷体" w:hAnsi="华文楷体" w:hint="eastAsia"/>
          <w:b/>
          <w:color w:val="000000"/>
          <w:sz w:val="28"/>
          <w:szCs w:val="28"/>
          <w:rPrChange w:id="75" w:author="apple" w:date="2015-05-03T14:28:00Z">
            <w:rPr>
              <w:rFonts w:ascii="华文楷体" w:eastAsia="华文楷体" w:hAnsi="华文楷体" w:hint="eastAsia"/>
              <w:color w:val="000000"/>
              <w:sz w:val="28"/>
              <w:szCs w:val="28"/>
            </w:rPr>
          </w:rPrChange>
        </w:rPr>
        <w:t>以强有力的事势理折服邪说谬论</w:t>
      </w:r>
      <w:r w:rsidR="00185B1B" w:rsidRPr="003D7E3A">
        <w:rPr>
          <w:rFonts w:hint="eastAsia"/>
          <w:b/>
          <w:color w:val="000000"/>
          <w:sz w:val="28"/>
          <w:szCs w:val="28"/>
          <w:rPrChange w:id="76" w:author="apple" w:date="2015-05-03T14:28:00Z">
            <w:rPr>
              <w:rFonts w:hint="eastAsia"/>
              <w:color w:val="000000"/>
              <w:sz w:val="28"/>
              <w:szCs w:val="28"/>
            </w:rPr>
          </w:rPrChange>
        </w:rPr>
        <w:t>,</w:t>
      </w:r>
      <w:r w:rsidR="00185B1B" w:rsidRPr="003D7E3A">
        <w:rPr>
          <w:rFonts w:ascii="华文楷体" w:eastAsia="华文楷体" w:hAnsi="华文楷体" w:hint="eastAsia"/>
          <w:b/>
          <w:color w:val="000000"/>
          <w:sz w:val="28"/>
          <w:szCs w:val="28"/>
          <w:rPrChange w:id="77" w:author="apple" w:date="2015-05-03T14:28:00Z">
            <w:rPr>
              <w:rFonts w:ascii="华文楷体" w:eastAsia="华文楷体" w:hAnsi="华文楷体" w:hint="eastAsia"/>
              <w:color w:val="000000"/>
              <w:sz w:val="28"/>
              <w:szCs w:val="28"/>
            </w:rPr>
          </w:rPrChange>
        </w:rPr>
        <w:t>摄受有缘信徒</w:t>
      </w:r>
      <w:r w:rsidR="00185B1B" w:rsidRPr="003D7E3A">
        <w:rPr>
          <w:rFonts w:hint="eastAsia"/>
          <w:b/>
          <w:color w:val="000000"/>
          <w:sz w:val="28"/>
          <w:szCs w:val="28"/>
          <w:rPrChange w:id="78" w:author="apple" w:date="2015-05-03T14:28:00Z">
            <w:rPr>
              <w:rFonts w:hint="eastAsia"/>
              <w:color w:val="000000"/>
              <w:sz w:val="28"/>
              <w:szCs w:val="28"/>
            </w:rPr>
          </w:rPrChange>
        </w:rPr>
        <w:t>,</w:t>
      </w:r>
      <w:r w:rsidR="00185B1B" w:rsidRPr="003D7E3A">
        <w:rPr>
          <w:rFonts w:ascii="华文楷体" w:eastAsia="华文楷体" w:hAnsi="华文楷体" w:hint="eastAsia"/>
          <w:b/>
          <w:color w:val="000000"/>
          <w:sz w:val="28"/>
          <w:szCs w:val="28"/>
          <w:rPrChange w:id="79" w:author="apple" w:date="2015-05-03T14:28:00Z">
            <w:rPr>
              <w:rFonts w:ascii="华文楷体" w:eastAsia="华文楷体" w:hAnsi="华文楷体" w:hint="eastAsia"/>
              <w:color w:val="000000"/>
              <w:sz w:val="28"/>
              <w:szCs w:val="28"/>
            </w:rPr>
          </w:rPrChange>
        </w:rPr>
        <w:t>讲经示道</w:t>
      </w:r>
      <w:r w:rsidR="00185B1B" w:rsidRPr="003D7E3A">
        <w:rPr>
          <w:rFonts w:hint="eastAsia"/>
          <w:b/>
          <w:color w:val="000000"/>
          <w:sz w:val="28"/>
          <w:szCs w:val="28"/>
          <w:rPrChange w:id="80" w:author="apple" w:date="2015-05-03T14:28:00Z">
            <w:rPr>
              <w:rFonts w:hint="eastAsia"/>
              <w:color w:val="000000"/>
              <w:sz w:val="28"/>
              <w:szCs w:val="28"/>
            </w:rPr>
          </w:rPrChange>
        </w:rPr>
        <w:t>,</w:t>
      </w:r>
      <w:r w:rsidR="00185B1B" w:rsidRPr="003D7E3A">
        <w:rPr>
          <w:rFonts w:ascii="华文楷体" w:eastAsia="华文楷体" w:hAnsi="华文楷体" w:hint="eastAsia"/>
          <w:b/>
          <w:color w:val="000000"/>
          <w:sz w:val="28"/>
          <w:szCs w:val="28"/>
          <w:rPrChange w:id="81" w:author="apple" w:date="2015-05-03T14:28:00Z">
            <w:rPr>
              <w:rFonts w:ascii="华文楷体" w:eastAsia="华文楷体" w:hAnsi="华文楷体" w:hint="eastAsia"/>
              <w:color w:val="000000"/>
              <w:sz w:val="28"/>
              <w:szCs w:val="28"/>
            </w:rPr>
          </w:rPrChange>
        </w:rPr>
        <w:t>辩经析理</w:t>
      </w:r>
      <w:r w:rsidR="00185B1B" w:rsidRPr="003D7E3A">
        <w:rPr>
          <w:rFonts w:hint="eastAsia"/>
          <w:b/>
          <w:color w:val="000000"/>
          <w:sz w:val="28"/>
          <w:szCs w:val="28"/>
          <w:rPrChange w:id="82" w:author="apple" w:date="2015-05-03T14:28:00Z">
            <w:rPr>
              <w:rFonts w:hint="eastAsia"/>
              <w:color w:val="000000"/>
              <w:sz w:val="28"/>
              <w:szCs w:val="28"/>
            </w:rPr>
          </w:rPrChange>
        </w:rPr>
        <w:t>,</w:t>
      </w:r>
      <w:r w:rsidR="00185B1B" w:rsidRPr="003D7E3A">
        <w:rPr>
          <w:rFonts w:ascii="华文楷体" w:eastAsia="华文楷体" w:hAnsi="华文楷体" w:hint="eastAsia"/>
          <w:b/>
          <w:color w:val="000000"/>
          <w:sz w:val="28"/>
          <w:szCs w:val="28"/>
          <w:rPrChange w:id="83" w:author="apple" w:date="2015-05-03T14:28:00Z">
            <w:rPr>
              <w:rFonts w:ascii="华文楷体" w:eastAsia="华文楷体" w:hAnsi="华文楷体" w:hint="eastAsia"/>
              <w:color w:val="000000"/>
              <w:sz w:val="28"/>
              <w:szCs w:val="28"/>
            </w:rPr>
          </w:rPrChange>
        </w:rPr>
        <w:t>著书立说</w:t>
      </w:r>
      <w:r w:rsidR="00185B1B" w:rsidRPr="003D7E3A">
        <w:rPr>
          <w:rFonts w:hint="eastAsia"/>
          <w:b/>
          <w:color w:val="000000"/>
          <w:sz w:val="28"/>
          <w:szCs w:val="28"/>
          <w:rPrChange w:id="84" w:author="apple" w:date="2015-05-03T14:28:00Z">
            <w:rPr>
              <w:rFonts w:hint="eastAsia"/>
              <w:color w:val="000000"/>
              <w:sz w:val="28"/>
              <w:szCs w:val="28"/>
            </w:rPr>
          </w:rPrChange>
        </w:rPr>
        <w:t>,</w:t>
      </w:r>
      <w:r w:rsidR="00185B1B" w:rsidRPr="003D7E3A">
        <w:rPr>
          <w:rFonts w:ascii="华文楷体" w:eastAsia="华文楷体" w:hAnsi="华文楷体" w:hint="eastAsia"/>
          <w:b/>
          <w:color w:val="000000"/>
          <w:sz w:val="28"/>
          <w:szCs w:val="28"/>
          <w:rPrChange w:id="85" w:author="apple" w:date="2015-05-03T14:28:00Z">
            <w:rPr>
              <w:rFonts w:ascii="华文楷体" w:eastAsia="华文楷体" w:hAnsi="华文楷体" w:hint="eastAsia"/>
              <w:color w:val="000000"/>
              <w:sz w:val="28"/>
              <w:szCs w:val="28"/>
            </w:rPr>
          </w:rPrChange>
        </w:rPr>
        <w:t>再加上智慧超群、戒律清净的无与伦比之处</w:t>
      </w:r>
      <w:r w:rsidR="00185B1B" w:rsidRPr="003D7E3A">
        <w:rPr>
          <w:rFonts w:hint="eastAsia"/>
          <w:b/>
          <w:color w:val="000000"/>
          <w:sz w:val="28"/>
          <w:szCs w:val="28"/>
          <w:rPrChange w:id="86" w:author="apple" w:date="2015-05-03T14:28:00Z">
            <w:rPr>
              <w:rFonts w:hint="eastAsia"/>
              <w:color w:val="000000"/>
              <w:sz w:val="28"/>
              <w:szCs w:val="28"/>
            </w:rPr>
          </w:rPrChange>
        </w:rPr>
        <w:t>,</w:t>
      </w:r>
      <w:r w:rsidR="00185B1B" w:rsidRPr="003D7E3A">
        <w:rPr>
          <w:rFonts w:ascii="华文楷体" w:eastAsia="华文楷体" w:hAnsi="华文楷体" w:hint="eastAsia"/>
          <w:b/>
          <w:color w:val="000000"/>
          <w:sz w:val="28"/>
          <w:szCs w:val="28"/>
          <w:rPrChange w:id="87" w:author="apple" w:date="2015-05-03T14:28:00Z">
            <w:rPr>
              <w:rFonts w:ascii="华文楷体" w:eastAsia="华文楷体" w:hAnsi="华文楷体" w:hint="eastAsia"/>
              <w:color w:val="000000"/>
              <w:sz w:val="28"/>
              <w:szCs w:val="28"/>
            </w:rPr>
          </w:rPrChange>
        </w:rPr>
        <w:t>使得尊者的善妙事业遍布整个人间。</w:t>
      </w:r>
      <w:ins w:id="88" w:author="apple" w:date="2015-05-03T14:28:00Z">
        <w:r w:rsidR="003D7E3A">
          <w:rPr>
            <w:rFonts w:ascii="楷体" w:eastAsia="楷体" w:hAnsi="楷体" w:hint="eastAsia"/>
            <w:b/>
            <w:sz w:val="30"/>
            <w:szCs w:val="30"/>
          </w:rPr>
          <w:t>】</w:t>
        </w:r>
      </w:ins>
      <w:del w:id="89" w:author="apple" w:date="2015-05-03T14:28:00Z">
        <w:r w:rsidR="00185B1B" w:rsidRPr="003D7E3A" w:rsidDel="003D7E3A">
          <w:rPr>
            <w:rFonts w:ascii="楷体" w:eastAsia="楷体" w:hAnsi="楷体" w:hint="eastAsia"/>
            <w:b/>
            <w:sz w:val="30"/>
            <w:szCs w:val="30"/>
            <w:rPrChange w:id="90" w:author="apple" w:date="2015-05-03T14:28:00Z">
              <w:rPr>
                <w:rFonts w:ascii="楷体" w:eastAsia="楷体" w:hAnsi="楷体" w:hint="eastAsia"/>
                <w:sz w:val="30"/>
                <w:szCs w:val="30"/>
              </w:rPr>
            </w:rPrChange>
          </w:rPr>
          <w:delText>》</w:delText>
        </w:r>
      </w:del>
    </w:p>
    <w:p w:rsidR="004D40BB" w:rsidRPr="002853B8" w:rsidRDefault="004908D5"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那么就说是除了这些殊胜的这样的一种功德之外，</w:t>
      </w:r>
      <w:r w:rsidR="00130439">
        <w:rPr>
          <w:rFonts w:ascii="楷体" w:eastAsia="楷体" w:hAnsi="楷体" w:hint="eastAsia"/>
          <w:sz w:val="30"/>
          <w:szCs w:val="30"/>
        </w:rPr>
        <w:t>他</w:t>
      </w:r>
      <w:r w:rsidRPr="002853B8">
        <w:rPr>
          <w:rFonts w:ascii="楷体" w:eastAsia="楷体" w:hAnsi="楷体" w:hint="eastAsia"/>
          <w:sz w:val="30"/>
          <w:szCs w:val="30"/>
        </w:rPr>
        <w:t>相续当中的菩提心已经圆满了，所以说呢就是非常贤善，还有</w:t>
      </w:r>
      <w:r w:rsidR="00185B1B">
        <w:rPr>
          <w:rFonts w:ascii="楷体" w:eastAsia="楷体" w:hAnsi="楷体" w:hint="eastAsia"/>
          <w:sz w:val="30"/>
          <w:szCs w:val="30"/>
        </w:rPr>
        <w:t>呢</w:t>
      </w:r>
      <w:r w:rsidRPr="002853B8">
        <w:rPr>
          <w:rFonts w:ascii="楷体" w:eastAsia="楷体" w:hAnsi="楷体" w:hint="eastAsia"/>
          <w:sz w:val="30"/>
          <w:szCs w:val="30"/>
        </w:rPr>
        <w:t>最主要</w:t>
      </w:r>
      <w:r w:rsidR="007852FC">
        <w:rPr>
          <w:rFonts w:ascii="楷体" w:eastAsia="楷体" w:hAnsi="楷体" w:hint="eastAsia"/>
          <w:sz w:val="30"/>
          <w:szCs w:val="30"/>
        </w:rPr>
        <w:t>的是，</w:t>
      </w:r>
      <w:r w:rsidRPr="00DC7427">
        <w:rPr>
          <w:rFonts w:ascii="楷体" w:eastAsia="楷体" w:hAnsi="楷体" w:hint="eastAsia"/>
          <w:color w:val="262626" w:themeColor="text1" w:themeTint="D9"/>
          <w:sz w:val="30"/>
          <w:szCs w:val="30"/>
        </w:rPr>
        <w:t>他</w:t>
      </w:r>
      <w:r w:rsidR="00130439" w:rsidRPr="00DC7427">
        <w:rPr>
          <w:rFonts w:ascii="楷体" w:eastAsia="楷体" w:hAnsi="楷体" w:hint="eastAsia"/>
          <w:color w:val="262626" w:themeColor="text1" w:themeTint="D9"/>
          <w:sz w:val="30"/>
          <w:szCs w:val="30"/>
        </w:rPr>
        <w:t>的</w:t>
      </w:r>
      <w:r w:rsidR="007852FC" w:rsidRPr="00DC7427">
        <w:rPr>
          <w:rFonts w:ascii="楷体" w:eastAsia="楷体" w:hAnsi="楷体" w:hint="eastAsia"/>
          <w:color w:val="262626" w:themeColor="text1" w:themeTint="D9"/>
          <w:sz w:val="30"/>
          <w:szCs w:val="30"/>
        </w:rPr>
        <w:t>这样一种</w:t>
      </w:r>
      <w:r w:rsidRPr="00DC7427">
        <w:rPr>
          <w:rFonts w:ascii="楷体" w:eastAsia="楷体" w:hAnsi="楷体" w:hint="eastAsia"/>
          <w:color w:val="262626" w:themeColor="text1" w:themeTint="D9"/>
          <w:sz w:val="30"/>
          <w:szCs w:val="30"/>
        </w:rPr>
        <w:t>贡献</w:t>
      </w:r>
      <w:r w:rsidR="00130439" w:rsidRPr="00DC7427">
        <w:rPr>
          <w:rFonts w:ascii="楷体" w:eastAsia="楷体" w:hAnsi="楷体" w:hint="eastAsia"/>
          <w:color w:val="262626" w:themeColor="text1" w:themeTint="D9"/>
          <w:sz w:val="30"/>
          <w:szCs w:val="30"/>
        </w:rPr>
        <w:t>，</w:t>
      </w:r>
      <w:r w:rsidRPr="00DC7427">
        <w:rPr>
          <w:rFonts w:ascii="楷体" w:eastAsia="楷体" w:hAnsi="楷体" w:hint="eastAsia"/>
          <w:color w:val="262626" w:themeColor="text1" w:themeTint="D9"/>
          <w:sz w:val="30"/>
          <w:szCs w:val="30"/>
        </w:rPr>
        <w:t>在于创立了二理</w:t>
      </w:r>
      <w:r w:rsidR="00BA6DDC" w:rsidRPr="00DC7427">
        <w:rPr>
          <w:rFonts w:ascii="楷体" w:eastAsia="楷体" w:hAnsi="楷体" w:hint="eastAsia"/>
          <w:color w:val="262626" w:themeColor="text1" w:themeTint="D9"/>
          <w:sz w:val="30"/>
          <w:szCs w:val="30"/>
        </w:rPr>
        <w:t>，</w:t>
      </w:r>
      <w:r w:rsidRPr="00DC7427">
        <w:rPr>
          <w:rFonts w:ascii="楷体" w:eastAsia="楷体" w:hAnsi="楷体" w:hint="eastAsia"/>
          <w:color w:val="262626" w:themeColor="text1" w:themeTint="D9"/>
          <w:sz w:val="30"/>
          <w:szCs w:val="30"/>
        </w:rPr>
        <w:t>就说</w:t>
      </w:r>
      <w:r w:rsidR="00BA6DDC" w:rsidRPr="00DC7427">
        <w:rPr>
          <w:rFonts w:ascii="楷体" w:eastAsia="楷体" w:hAnsi="楷体" w:hint="eastAsia"/>
          <w:color w:val="262626" w:themeColor="text1" w:themeTint="D9"/>
          <w:sz w:val="30"/>
          <w:szCs w:val="30"/>
        </w:rPr>
        <w:t>是</w:t>
      </w:r>
      <w:r w:rsidR="00130439" w:rsidRPr="00DC7427">
        <w:rPr>
          <w:rFonts w:ascii="楷体" w:eastAsia="楷体" w:hAnsi="楷体" w:hint="eastAsia"/>
          <w:color w:val="262626" w:themeColor="text1" w:themeTint="D9"/>
          <w:sz w:val="30"/>
          <w:szCs w:val="30"/>
        </w:rPr>
        <w:t>中观和唯识，世俗和胜义</w:t>
      </w:r>
      <w:r w:rsidRPr="00DC7427">
        <w:rPr>
          <w:rFonts w:ascii="楷体" w:eastAsia="楷体" w:hAnsi="楷体" w:hint="eastAsia"/>
          <w:color w:val="262626" w:themeColor="text1" w:themeTint="D9"/>
          <w:sz w:val="30"/>
          <w:szCs w:val="30"/>
        </w:rPr>
        <w:t>，那么</w:t>
      </w:r>
      <w:r w:rsidR="00BA6DDC" w:rsidRPr="00DC7427">
        <w:rPr>
          <w:rFonts w:ascii="楷体" w:eastAsia="楷体" w:hAnsi="楷体" w:hint="eastAsia"/>
          <w:color w:val="262626" w:themeColor="text1" w:themeTint="D9"/>
          <w:sz w:val="30"/>
          <w:szCs w:val="30"/>
        </w:rPr>
        <w:t>这个</w:t>
      </w:r>
      <w:r w:rsidRPr="00DC7427">
        <w:rPr>
          <w:rFonts w:ascii="楷体" w:eastAsia="楷体" w:hAnsi="楷体" w:hint="eastAsia"/>
          <w:color w:val="262626" w:themeColor="text1" w:themeTint="D9"/>
          <w:sz w:val="30"/>
          <w:szCs w:val="30"/>
        </w:rPr>
        <w:t>二理融汇贯通的非常纯净的</w:t>
      </w:r>
      <w:r w:rsidR="00BA6DDC" w:rsidRPr="00DC7427">
        <w:rPr>
          <w:rFonts w:ascii="楷体" w:eastAsia="楷体" w:hAnsi="楷体" w:hint="eastAsia"/>
          <w:color w:val="262626" w:themeColor="text1" w:themeTint="D9"/>
          <w:sz w:val="30"/>
          <w:szCs w:val="30"/>
        </w:rPr>
        <w:t>一个宗派的第三轨道。</w:t>
      </w:r>
      <w:r w:rsidRPr="00DC7427">
        <w:rPr>
          <w:rFonts w:ascii="楷体" w:eastAsia="楷体" w:hAnsi="楷体" w:hint="eastAsia"/>
          <w:color w:val="262626" w:themeColor="text1" w:themeTint="D9"/>
          <w:sz w:val="30"/>
          <w:szCs w:val="30"/>
        </w:rPr>
        <w:t>通过强有力的</w:t>
      </w:r>
      <w:r w:rsidR="00130439" w:rsidRPr="00DC7427">
        <w:rPr>
          <w:rFonts w:ascii="楷体" w:eastAsia="楷体" w:hAnsi="楷体" w:hint="eastAsia"/>
          <w:color w:val="262626" w:themeColor="text1" w:themeTint="D9"/>
          <w:sz w:val="30"/>
          <w:szCs w:val="30"/>
        </w:rPr>
        <w:t>事势理</w:t>
      </w:r>
      <w:r w:rsidRPr="00DC7427">
        <w:rPr>
          <w:rFonts w:ascii="楷体" w:eastAsia="楷体" w:hAnsi="楷体" w:hint="eastAsia"/>
          <w:color w:val="262626" w:themeColor="text1" w:themeTint="D9"/>
          <w:sz w:val="30"/>
          <w:szCs w:val="30"/>
        </w:rPr>
        <w:t>折服邪说谬论，那么就是说在《中观庄严论》</w:t>
      </w:r>
      <w:r w:rsidRPr="00DC7427">
        <w:rPr>
          <w:rFonts w:ascii="楷体" w:eastAsia="楷体" w:hAnsi="楷体" w:hint="eastAsia"/>
          <w:color w:val="262626" w:themeColor="text1" w:themeTint="D9"/>
          <w:sz w:val="30"/>
          <w:szCs w:val="30"/>
        </w:rPr>
        <w:lastRenderedPageBreak/>
        <w:t>当中呢使用了很多的</w:t>
      </w:r>
      <w:r w:rsidR="00EE151E" w:rsidRPr="00DC7427">
        <w:rPr>
          <w:rFonts w:ascii="楷体" w:eastAsia="楷体" w:hAnsi="楷体" w:hint="eastAsia"/>
          <w:color w:val="262626" w:themeColor="text1" w:themeTint="D9"/>
          <w:sz w:val="30"/>
          <w:szCs w:val="30"/>
        </w:rPr>
        <w:t>事势</w:t>
      </w:r>
      <w:r w:rsidRPr="00DC7427">
        <w:rPr>
          <w:rFonts w:ascii="楷体" w:eastAsia="楷体" w:hAnsi="楷体" w:hint="eastAsia"/>
          <w:color w:val="262626" w:themeColor="text1" w:themeTint="D9"/>
          <w:sz w:val="30"/>
          <w:szCs w:val="30"/>
        </w:rPr>
        <w:t>理，</w:t>
      </w:r>
      <w:r w:rsidR="00130439" w:rsidRPr="00DC7427">
        <w:rPr>
          <w:rFonts w:ascii="楷体" w:eastAsia="楷体" w:hAnsi="楷体" w:hint="eastAsia"/>
          <w:color w:val="262626" w:themeColor="text1" w:themeTint="D9"/>
          <w:sz w:val="30"/>
          <w:szCs w:val="30"/>
        </w:rPr>
        <w:t>“事势理”</w:t>
      </w:r>
      <w:r w:rsidRPr="00DC7427">
        <w:rPr>
          <w:rFonts w:ascii="楷体" w:eastAsia="楷体" w:hAnsi="楷体" w:hint="eastAsia"/>
          <w:color w:val="262626" w:themeColor="text1" w:themeTint="D9"/>
          <w:sz w:val="30"/>
          <w:szCs w:val="30"/>
        </w:rPr>
        <w:t>就</w:t>
      </w:r>
      <w:r w:rsidR="00130439" w:rsidRPr="00DC7427">
        <w:rPr>
          <w:rFonts w:ascii="楷体" w:eastAsia="楷体" w:hAnsi="楷体" w:hint="eastAsia"/>
          <w:color w:val="262626" w:themeColor="text1" w:themeTint="D9"/>
          <w:sz w:val="30"/>
          <w:szCs w:val="30"/>
        </w:rPr>
        <w:t>说是符合实际情况一些的推理，符合实际情况它</w:t>
      </w:r>
      <w:r w:rsidRPr="00DC7427">
        <w:rPr>
          <w:rFonts w:ascii="楷体" w:eastAsia="楷体" w:hAnsi="楷体" w:hint="eastAsia"/>
          <w:color w:val="262626" w:themeColor="text1" w:themeTint="D9"/>
          <w:sz w:val="30"/>
          <w:szCs w:val="30"/>
        </w:rPr>
        <w:t>本身，事情本身的推理</w:t>
      </w:r>
      <w:r w:rsidR="00BA6DDC" w:rsidRPr="00DC7427">
        <w:rPr>
          <w:rFonts w:ascii="楷体" w:eastAsia="楷体" w:hAnsi="楷体" w:hint="eastAsia"/>
          <w:color w:val="262626" w:themeColor="text1" w:themeTint="D9"/>
          <w:sz w:val="30"/>
          <w:szCs w:val="30"/>
        </w:rPr>
        <w:t>这个</w:t>
      </w:r>
      <w:r w:rsidRPr="00DC7427">
        <w:rPr>
          <w:rFonts w:ascii="楷体" w:eastAsia="楷体" w:hAnsi="楷体" w:hint="eastAsia"/>
          <w:color w:val="262626" w:themeColor="text1" w:themeTint="D9"/>
          <w:sz w:val="30"/>
          <w:szCs w:val="30"/>
        </w:rPr>
        <w:t>叫</w:t>
      </w:r>
      <w:r w:rsidR="00EE151E" w:rsidRPr="00DC7427">
        <w:rPr>
          <w:rFonts w:ascii="楷体" w:eastAsia="楷体" w:hAnsi="楷体" w:hint="eastAsia"/>
          <w:color w:val="262626" w:themeColor="text1" w:themeTint="D9"/>
          <w:sz w:val="30"/>
          <w:szCs w:val="30"/>
        </w:rPr>
        <w:t>事势理。</w:t>
      </w:r>
      <w:r w:rsidRPr="00DC7427">
        <w:rPr>
          <w:rFonts w:ascii="楷体" w:eastAsia="楷体" w:hAnsi="楷体" w:hint="eastAsia"/>
          <w:color w:val="262626" w:themeColor="text1" w:themeTint="D9"/>
          <w:sz w:val="30"/>
          <w:szCs w:val="30"/>
        </w:rPr>
        <w:t>往往这种说一切万法的这样的一种本相的这些推理都叫做</w:t>
      </w:r>
      <w:r w:rsidR="00EE151E" w:rsidRPr="00DC7427">
        <w:rPr>
          <w:rFonts w:ascii="楷体" w:eastAsia="楷体" w:hAnsi="楷体" w:hint="eastAsia"/>
          <w:color w:val="262626" w:themeColor="text1" w:themeTint="D9"/>
          <w:sz w:val="30"/>
          <w:szCs w:val="30"/>
        </w:rPr>
        <w:t>事势理</w:t>
      </w:r>
      <w:r w:rsidRPr="00DC7427">
        <w:rPr>
          <w:rFonts w:ascii="楷体" w:eastAsia="楷体" w:hAnsi="楷体" w:hint="eastAsia"/>
          <w:color w:val="262626" w:themeColor="text1" w:themeTint="D9"/>
          <w:sz w:val="30"/>
          <w:szCs w:val="30"/>
        </w:rPr>
        <w:t>，所以说一切万法它是怎样的</w:t>
      </w:r>
      <w:r w:rsidR="00130439" w:rsidRPr="00DC7427">
        <w:rPr>
          <w:rFonts w:ascii="楷体" w:eastAsia="楷体" w:hAnsi="楷体" w:hint="eastAsia"/>
          <w:color w:val="262626" w:themeColor="text1" w:themeTint="D9"/>
          <w:sz w:val="30"/>
          <w:szCs w:val="30"/>
        </w:rPr>
        <w:t>，</w:t>
      </w:r>
      <w:r w:rsidRPr="00DC7427">
        <w:rPr>
          <w:rFonts w:ascii="楷体" w:eastAsia="楷体" w:hAnsi="楷体" w:hint="eastAsia"/>
          <w:color w:val="262626" w:themeColor="text1" w:themeTint="D9"/>
          <w:sz w:val="30"/>
          <w:szCs w:val="30"/>
        </w:rPr>
        <w:t>就通过万法的实相，他的本相进行观察，进行宣说，进行展开的推理叫做</w:t>
      </w:r>
      <w:r w:rsidR="00130439" w:rsidRPr="00DC7427">
        <w:rPr>
          <w:rFonts w:ascii="楷体" w:eastAsia="楷体" w:hAnsi="楷体" w:hint="eastAsia"/>
          <w:color w:val="262626" w:themeColor="text1" w:themeTint="D9"/>
          <w:sz w:val="30"/>
          <w:szCs w:val="30"/>
        </w:rPr>
        <w:t>事势理</w:t>
      </w:r>
      <w:r w:rsidRPr="00DC7427">
        <w:rPr>
          <w:rFonts w:ascii="楷体" w:eastAsia="楷体" w:hAnsi="楷体" w:hint="eastAsia"/>
          <w:color w:val="262626" w:themeColor="text1" w:themeTint="D9"/>
          <w:sz w:val="30"/>
          <w:szCs w:val="30"/>
        </w:rPr>
        <w:t>。</w:t>
      </w:r>
      <w:r w:rsidR="00130439" w:rsidRPr="00DC7427">
        <w:rPr>
          <w:rFonts w:ascii="楷体" w:eastAsia="楷体" w:hAnsi="楷体" w:hint="eastAsia"/>
          <w:color w:val="262626" w:themeColor="text1" w:themeTint="D9"/>
          <w:sz w:val="30"/>
          <w:szCs w:val="30"/>
        </w:rPr>
        <w:t>事势理</w:t>
      </w:r>
      <w:r w:rsidRPr="00DC7427">
        <w:rPr>
          <w:rFonts w:ascii="楷体" w:eastAsia="楷体" w:hAnsi="楷体" w:hint="eastAsia"/>
          <w:color w:val="262626" w:themeColor="text1" w:themeTint="D9"/>
          <w:sz w:val="30"/>
          <w:szCs w:val="30"/>
        </w:rPr>
        <w:t>他的</w:t>
      </w:r>
      <w:r w:rsidR="00130439">
        <w:rPr>
          <w:rFonts w:ascii="楷体" w:eastAsia="楷体" w:hAnsi="楷体" w:hint="eastAsia"/>
          <w:sz w:val="30"/>
          <w:szCs w:val="30"/>
        </w:rPr>
        <w:t>这样一种</w:t>
      </w:r>
      <w:r w:rsidRPr="002853B8">
        <w:rPr>
          <w:rFonts w:ascii="楷体" w:eastAsia="楷体" w:hAnsi="楷体" w:hint="eastAsia"/>
          <w:sz w:val="30"/>
          <w:szCs w:val="30"/>
        </w:rPr>
        <w:t>力量是最大的。00:20:03</w:t>
      </w:r>
    </w:p>
    <w:p w:rsidR="00562985" w:rsidRPr="006B622E" w:rsidRDefault="00486A01" w:rsidP="002853B8">
      <w:pPr>
        <w:spacing w:line="360" w:lineRule="auto"/>
        <w:ind w:firstLine="570"/>
        <w:rPr>
          <w:rFonts w:ascii="楷体" w:eastAsia="楷体" w:hAnsi="楷体"/>
          <w:color w:val="FF0000"/>
          <w:sz w:val="30"/>
          <w:szCs w:val="30"/>
          <w:rPrChange w:id="91" w:author="apple" w:date="2015-05-03T14:20:00Z">
            <w:rPr>
              <w:rFonts w:ascii="楷体" w:eastAsia="楷体" w:hAnsi="楷体"/>
              <w:sz w:val="30"/>
              <w:szCs w:val="30"/>
            </w:rPr>
          </w:rPrChange>
        </w:rPr>
      </w:pPr>
      <w:r w:rsidRPr="00486A01">
        <w:rPr>
          <w:rFonts w:ascii="楷体" w:eastAsia="楷体" w:hAnsi="楷体" w:hint="eastAsia"/>
          <w:color w:val="FF0000"/>
          <w:sz w:val="30"/>
          <w:szCs w:val="30"/>
          <w:rPrChange w:id="92" w:author="apple" w:date="2015-05-03T14:20:00Z">
            <w:rPr>
              <w:rFonts w:ascii="楷体" w:eastAsia="楷体" w:hAnsi="楷体" w:hint="eastAsia"/>
              <w:sz w:val="30"/>
              <w:szCs w:val="30"/>
            </w:rPr>
          </w:rPrChange>
        </w:rPr>
        <w:t>中观庄严论释第</w:t>
      </w:r>
      <w:r w:rsidRPr="00486A01">
        <w:rPr>
          <w:rFonts w:ascii="楷体" w:eastAsia="楷体" w:hAnsi="楷体"/>
          <w:color w:val="FF0000"/>
          <w:sz w:val="30"/>
          <w:szCs w:val="30"/>
          <w:rPrChange w:id="93" w:author="apple" w:date="2015-05-03T14:20:00Z">
            <w:rPr>
              <w:rFonts w:ascii="楷体" w:eastAsia="楷体" w:hAnsi="楷体"/>
              <w:sz w:val="30"/>
              <w:szCs w:val="30"/>
            </w:rPr>
          </w:rPrChange>
        </w:rPr>
        <w:t xml:space="preserve">4课 </w:t>
      </w:r>
      <w:r w:rsidRPr="00486A01">
        <w:rPr>
          <w:rFonts w:ascii="楷体" w:eastAsia="楷体" w:hAnsi="楷体" w:hint="eastAsia"/>
          <w:color w:val="FF0000"/>
          <w:sz w:val="30"/>
          <w:szCs w:val="30"/>
          <w:rPrChange w:id="94" w:author="apple" w:date="2015-05-03T14:20:00Z">
            <w:rPr>
              <w:rFonts w:ascii="楷体" w:eastAsia="楷体" w:hAnsi="楷体" w:hint="eastAsia"/>
              <w:sz w:val="30"/>
              <w:szCs w:val="30"/>
            </w:rPr>
          </w:rPrChange>
        </w:rPr>
        <w:t>圆颖</w:t>
      </w:r>
      <w:r w:rsidRPr="00486A01">
        <w:rPr>
          <w:rFonts w:ascii="楷体" w:eastAsia="楷体" w:hAnsi="楷体"/>
          <w:color w:val="FF0000"/>
          <w:sz w:val="30"/>
          <w:szCs w:val="30"/>
          <w:rPrChange w:id="95" w:author="apple" w:date="2015-05-03T14:20:00Z">
            <w:rPr>
              <w:rFonts w:ascii="楷体" w:eastAsia="楷体" w:hAnsi="楷体"/>
              <w:sz w:val="30"/>
              <w:szCs w:val="30"/>
            </w:rPr>
          </w:rPrChange>
        </w:rPr>
        <w:t>20-30分钟</w:t>
      </w:r>
    </w:p>
    <w:p w:rsidR="00562985" w:rsidRPr="002853B8" w:rsidRDefault="00DC7427" w:rsidP="002853B8">
      <w:pPr>
        <w:spacing w:line="360" w:lineRule="auto"/>
        <w:ind w:firstLine="570"/>
        <w:rPr>
          <w:rFonts w:ascii="楷体" w:eastAsia="楷体" w:hAnsi="楷体"/>
          <w:sz w:val="30"/>
          <w:szCs w:val="30"/>
        </w:rPr>
      </w:pPr>
      <w:r>
        <w:rPr>
          <w:rFonts w:ascii="楷体" w:eastAsia="楷体" w:hAnsi="楷体" w:hint="eastAsia"/>
          <w:sz w:val="30"/>
          <w:szCs w:val="30"/>
        </w:rPr>
        <w:t>哦，力量是最大的，</w:t>
      </w:r>
      <w:r w:rsidR="00562985" w:rsidRPr="002853B8">
        <w:rPr>
          <w:rFonts w:ascii="楷体" w:eastAsia="楷体" w:hAnsi="楷体" w:hint="eastAsia"/>
          <w:sz w:val="30"/>
          <w:szCs w:val="30"/>
        </w:rPr>
        <w:t>犹如把白色说成白色，把白色安立成白色这样一种来推理，或者一切万法是空性的，就通过推理来安立他是空</w:t>
      </w:r>
      <w:r>
        <w:rPr>
          <w:rFonts w:ascii="楷体" w:eastAsia="楷体" w:hAnsi="楷体" w:hint="eastAsia"/>
          <w:sz w:val="30"/>
          <w:szCs w:val="30"/>
        </w:rPr>
        <w:t>性的都叫做事势理。一切万法本身的状态，通过他的理论表现出来，那就</w:t>
      </w:r>
      <w:r w:rsidR="00562985" w:rsidRPr="002853B8">
        <w:rPr>
          <w:rFonts w:ascii="楷体" w:eastAsia="楷体" w:hAnsi="楷体" w:hint="eastAsia"/>
          <w:sz w:val="30"/>
          <w:szCs w:val="30"/>
        </w:rPr>
        <w:t>不可能有任何的伪品，不可能有真正的能够就是说推翻他的推理之处的这样一种道理称为事势理。那么通过这</w:t>
      </w:r>
      <w:r>
        <w:rPr>
          <w:rFonts w:ascii="楷体" w:eastAsia="楷体" w:hAnsi="楷体" w:hint="eastAsia"/>
          <w:sz w:val="30"/>
          <w:szCs w:val="30"/>
        </w:rPr>
        <w:t>样的事势理呢折服邪说谬论，在中观庄严论当中呢就是通过这样一种</w:t>
      </w:r>
      <w:r w:rsidR="00562985" w:rsidRPr="002853B8">
        <w:rPr>
          <w:rFonts w:ascii="楷体" w:eastAsia="楷体" w:hAnsi="楷体" w:hint="eastAsia"/>
          <w:sz w:val="30"/>
          <w:szCs w:val="30"/>
        </w:rPr>
        <w:t>事势理</w:t>
      </w:r>
      <w:r>
        <w:rPr>
          <w:rFonts w:ascii="楷体" w:eastAsia="楷体" w:hAnsi="楷体" w:hint="eastAsia"/>
          <w:sz w:val="30"/>
          <w:szCs w:val="30"/>
        </w:rPr>
        <w:t>，</w:t>
      </w:r>
      <w:r w:rsidR="00562985" w:rsidRPr="002853B8">
        <w:rPr>
          <w:rFonts w:ascii="楷体" w:eastAsia="楷体" w:hAnsi="楷体" w:hint="eastAsia"/>
          <w:sz w:val="30"/>
          <w:szCs w:val="30"/>
        </w:rPr>
        <w:t>折服</w:t>
      </w:r>
      <w:r>
        <w:rPr>
          <w:rFonts w:ascii="楷体" w:eastAsia="楷体" w:hAnsi="楷体" w:hint="eastAsia"/>
          <w:sz w:val="30"/>
          <w:szCs w:val="30"/>
        </w:rPr>
        <w:t>一切外道的这样一种邪说谬论，还有一些不了义的观点呢都是通过这样一种</w:t>
      </w:r>
      <w:r w:rsidR="00562985" w:rsidRPr="002853B8">
        <w:rPr>
          <w:rFonts w:ascii="楷体" w:eastAsia="楷体" w:hAnsi="楷体" w:hint="eastAsia"/>
          <w:sz w:val="30"/>
          <w:szCs w:val="30"/>
        </w:rPr>
        <w:t>事势理</w:t>
      </w:r>
      <w:r>
        <w:rPr>
          <w:rFonts w:ascii="楷体" w:eastAsia="楷体" w:hAnsi="楷体" w:hint="eastAsia"/>
          <w:sz w:val="30"/>
          <w:szCs w:val="30"/>
        </w:rPr>
        <w:t>，</w:t>
      </w:r>
      <w:r w:rsidR="00562985" w:rsidRPr="002853B8">
        <w:rPr>
          <w:rFonts w:ascii="楷体" w:eastAsia="楷体" w:hAnsi="楷体" w:hint="eastAsia"/>
          <w:sz w:val="30"/>
          <w:szCs w:val="30"/>
        </w:rPr>
        <w:t>加以折服。摄受有缘徒众，</w:t>
      </w:r>
      <w:r>
        <w:rPr>
          <w:rFonts w:ascii="楷体" w:eastAsia="楷体" w:hAnsi="楷体" w:hint="eastAsia"/>
          <w:sz w:val="30"/>
          <w:szCs w:val="30"/>
        </w:rPr>
        <w:t>那么</w:t>
      </w:r>
      <w:r w:rsidR="00562985" w:rsidRPr="002853B8">
        <w:rPr>
          <w:rFonts w:ascii="楷体" w:eastAsia="楷体" w:hAnsi="楷体" w:hint="eastAsia"/>
          <w:sz w:val="30"/>
          <w:szCs w:val="30"/>
        </w:rPr>
        <w:t>在印度也是摄受有缘徒众在藏地也是</w:t>
      </w:r>
      <w:r>
        <w:rPr>
          <w:rFonts w:ascii="楷体" w:eastAsia="楷体" w:hAnsi="楷体" w:hint="eastAsia"/>
          <w:sz w:val="30"/>
          <w:szCs w:val="30"/>
        </w:rPr>
        <w:t>很多，</w:t>
      </w:r>
      <w:r w:rsidR="00562985" w:rsidRPr="002853B8">
        <w:rPr>
          <w:rFonts w:ascii="楷体" w:eastAsia="楷体" w:hAnsi="楷体" w:hint="eastAsia"/>
          <w:sz w:val="30"/>
          <w:szCs w:val="30"/>
        </w:rPr>
        <w:t>摄受很多有缘徒众。</w:t>
      </w:r>
    </w:p>
    <w:p w:rsidR="00562985" w:rsidRPr="002853B8" w:rsidRDefault="00562985"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讲经示道、辩经析理、著书立说，再加上智慧超群、戒律清净等等</w:t>
      </w:r>
      <w:r w:rsidR="00DC7427">
        <w:rPr>
          <w:rFonts w:ascii="楷体" w:eastAsia="楷体" w:hAnsi="楷体" w:hint="eastAsia"/>
          <w:sz w:val="30"/>
          <w:szCs w:val="30"/>
        </w:rPr>
        <w:t>这些</w:t>
      </w:r>
      <w:r w:rsidRPr="002853B8">
        <w:rPr>
          <w:rFonts w:ascii="楷体" w:eastAsia="楷体" w:hAnsi="楷体" w:hint="eastAsia"/>
          <w:sz w:val="30"/>
          <w:szCs w:val="30"/>
        </w:rPr>
        <w:t>别人没有办法相比的</w:t>
      </w:r>
      <w:r w:rsidR="00DC7427">
        <w:rPr>
          <w:rFonts w:ascii="楷体" w:eastAsia="楷体" w:hAnsi="楷体" w:hint="eastAsia"/>
          <w:sz w:val="30"/>
          <w:szCs w:val="30"/>
        </w:rPr>
        <w:t>、</w:t>
      </w:r>
      <w:r w:rsidRPr="002853B8">
        <w:rPr>
          <w:rFonts w:ascii="楷体" w:eastAsia="楷体" w:hAnsi="楷体" w:hint="eastAsia"/>
          <w:sz w:val="30"/>
          <w:szCs w:val="30"/>
        </w:rPr>
        <w:t>无与伦比之处，</w:t>
      </w:r>
      <w:r w:rsidR="00DC7427">
        <w:rPr>
          <w:rFonts w:ascii="楷体" w:eastAsia="楷体" w:hAnsi="楷体" w:hint="eastAsia"/>
          <w:sz w:val="30"/>
          <w:szCs w:val="30"/>
        </w:rPr>
        <w:t>就</w:t>
      </w:r>
      <w:r w:rsidRPr="002853B8">
        <w:rPr>
          <w:rFonts w:ascii="楷体" w:eastAsia="楷体" w:hAnsi="楷体" w:hint="eastAsia"/>
          <w:sz w:val="30"/>
          <w:szCs w:val="30"/>
        </w:rPr>
        <w:t>使得尊者的善妙事业遍布整个人间。通过菩提心推动在人间行持这样一种弘法利生的善妙事业，所以是使他呢，叫做事业遍布整个人间。</w:t>
      </w:r>
    </w:p>
    <w:p w:rsidR="00DC7427" w:rsidRDefault="006B622E" w:rsidP="002853B8">
      <w:pPr>
        <w:spacing w:line="360" w:lineRule="auto"/>
        <w:ind w:firstLine="570"/>
        <w:rPr>
          <w:rFonts w:ascii="楷体" w:eastAsia="楷体" w:hAnsi="楷体"/>
          <w:sz w:val="30"/>
          <w:szCs w:val="30"/>
        </w:rPr>
      </w:pPr>
      <w:ins w:id="96" w:author="apple" w:date="2015-05-03T14:20:00Z">
        <w:r>
          <w:rPr>
            <w:rFonts w:ascii="楷体" w:eastAsia="楷体" w:hAnsi="楷体" w:hint="eastAsia"/>
            <w:b/>
            <w:sz w:val="30"/>
            <w:szCs w:val="30"/>
          </w:rPr>
          <w:t>【</w:t>
        </w:r>
      </w:ins>
      <w:del w:id="97" w:author="apple" w:date="2015-05-03T14:20:00Z">
        <w:r w:rsidR="00DC7427" w:rsidRPr="00DC7427" w:rsidDel="006B622E">
          <w:rPr>
            <w:rFonts w:ascii="楷体" w:eastAsia="楷体" w:hAnsi="楷体" w:hint="eastAsia"/>
            <w:b/>
            <w:sz w:val="30"/>
            <w:szCs w:val="30"/>
          </w:rPr>
          <w:delText>《</w:delText>
        </w:r>
      </w:del>
      <w:r w:rsidR="00DC7427" w:rsidRPr="00DC7427">
        <w:rPr>
          <w:rFonts w:ascii="华文楷体" w:eastAsia="华文楷体" w:hAnsi="华文楷体" w:hint="eastAsia"/>
          <w:b/>
          <w:color w:val="000000"/>
          <w:sz w:val="28"/>
          <w:szCs w:val="28"/>
        </w:rPr>
        <w:t>尤其是依靠往昔的宏愿以及佛菩萨之发心因缘聚合的威德力而来到了谁也难以调化、黑暗笼罩的雪域</w:t>
      </w:r>
      <w:r w:rsidR="00DC7427" w:rsidRPr="00DC7427">
        <w:rPr>
          <w:rFonts w:hint="eastAsia"/>
          <w:b/>
          <w:color w:val="000000"/>
          <w:sz w:val="28"/>
          <w:szCs w:val="28"/>
        </w:rPr>
        <w:t>,</w:t>
      </w:r>
      <w:ins w:id="98" w:author="apple" w:date="2015-05-03T14:20:00Z">
        <w:r>
          <w:rPr>
            <w:rFonts w:ascii="楷体" w:eastAsia="楷体" w:hAnsi="楷体" w:hint="eastAsia"/>
            <w:b/>
            <w:sz w:val="30"/>
            <w:szCs w:val="30"/>
          </w:rPr>
          <w:t>】</w:t>
        </w:r>
      </w:ins>
      <w:del w:id="99" w:author="apple" w:date="2015-05-03T14:20:00Z">
        <w:r w:rsidR="00DC7427" w:rsidRPr="00DC7427" w:rsidDel="006B622E">
          <w:rPr>
            <w:rFonts w:ascii="楷体" w:eastAsia="楷体" w:hAnsi="楷体" w:hint="eastAsia"/>
            <w:b/>
            <w:sz w:val="30"/>
            <w:szCs w:val="30"/>
          </w:rPr>
          <w:delText>》</w:delText>
        </w:r>
      </w:del>
    </w:p>
    <w:p w:rsidR="00656808" w:rsidRDefault="00DC7427" w:rsidP="00656808">
      <w:pPr>
        <w:spacing w:line="360" w:lineRule="auto"/>
        <w:ind w:firstLine="570"/>
        <w:rPr>
          <w:rFonts w:ascii="楷体" w:eastAsia="楷体" w:hAnsi="楷体"/>
          <w:sz w:val="30"/>
          <w:szCs w:val="30"/>
        </w:rPr>
      </w:pPr>
      <w:r>
        <w:rPr>
          <w:rFonts w:ascii="楷体" w:eastAsia="楷体" w:hAnsi="楷体" w:hint="eastAsia"/>
          <w:sz w:val="30"/>
          <w:szCs w:val="30"/>
        </w:rPr>
        <w:lastRenderedPageBreak/>
        <w:t>那么依靠往昔的宏愿吧，以前呢他们在</w:t>
      </w:r>
      <w:r w:rsidR="00562985" w:rsidRPr="002853B8">
        <w:rPr>
          <w:rFonts w:ascii="楷体" w:eastAsia="楷体" w:hAnsi="楷体" w:hint="eastAsia"/>
          <w:sz w:val="30"/>
          <w:szCs w:val="30"/>
        </w:rPr>
        <w:t>修尼泊尔的一个大佛塔，</w:t>
      </w:r>
      <w:r w:rsidR="00EB26FD">
        <w:rPr>
          <w:rFonts w:ascii="楷体" w:eastAsia="楷体" w:hAnsi="楷体" w:hint="eastAsia"/>
          <w:sz w:val="30"/>
          <w:szCs w:val="30"/>
        </w:rPr>
        <w:t>叫做夏绒卡绣佛塔的时候呢，佛塔竣工的时候，莲花生大士</w:t>
      </w:r>
      <w:r w:rsidR="00562985" w:rsidRPr="002853B8">
        <w:rPr>
          <w:rFonts w:ascii="楷体" w:eastAsia="楷体" w:hAnsi="楷体" w:hint="eastAsia"/>
          <w:sz w:val="30"/>
          <w:szCs w:val="30"/>
        </w:rPr>
        <w:t>的前世，他就是说是</w:t>
      </w:r>
      <w:r w:rsidR="00EB26FD">
        <w:rPr>
          <w:rFonts w:ascii="楷体" w:eastAsia="楷体" w:hAnsi="楷体" w:hint="eastAsia"/>
          <w:sz w:val="30"/>
          <w:szCs w:val="30"/>
        </w:rPr>
        <w:t>这个，</w:t>
      </w:r>
      <w:r w:rsidR="00562985" w:rsidRPr="002853B8">
        <w:rPr>
          <w:rFonts w:ascii="楷体" w:eastAsia="楷体" w:hAnsi="楷体" w:hint="eastAsia"/>
          <w:sz w:val="30"/>
          <w:szCs w:val="30"/>
        </w:rPr>
        <w:t>还有</w:t>
      </w:r>
      <w:r w:rsidR="00EB26FD">
        <w:rPr>
          <w:rFonts w:ascii="楷体" w:eastAsia="楷体" w:hAnsi="楷体" w:hint="eastAsia"/>
          <w:sz w:val="30"/>
          <w:szCs w:val="30"/>
        </w:rPr>
        <w:t>呢</w:t>
      </w:r>
      <w:r w:rsidR="00562985" w:rsidRPr="002853B8">
        <w:rPr>
          <w:rFonts w:ascii="楷体" w:eastAsia="楷体" w:hAnsi="楷体" w:hint="eastAsia"/>
          <w:sz w:val="30"/>
          <w:szCs w:val="30"/>
        </w:rPr>
        <w:t>就是讲</w:t>
      </w:r>
      <w:r w:rsidR="00656808">
        <w:rPr>
          <w:rFonts w:ascii="楷体" w:eastAsia="楷体" w:hAnsi="楷体" w:hint="eastAsia"/>
          <w:sz w:val="30"/>
          <w:szCs w:val="30"/>
        </w:rPr>
        <w:t>这个</w:t>
      </w:r>
      <w:r w:rsidR="00562985" w:rsidRPr="002853B8">
        <w:rPr>
          <w:rFonts w:ascii="楷体" w:eastAsia="楷体" w:hAnsi="楷体" w:hint="eastAsia"/>
          <w:sz w:val="30"/>
          <w:szCs w:val="30"/>
        </w:rPr>
        <w:t>赤松德赞的前世，还有静命论师的前世</w:t>
      </w:r>
      <w:r w:rsidR="00656808">
        <w:rPr>
          <w:rFonts w:ascii="楷体" w:eastAsia="楷体" w:hAnsi="楷体" w:hint="eastAsia"/>
          <w:sz w:val="30"/>
          <w:szCs w:val="30"/>
        </w:rPr>
        <w:t>、</w:t>
      </w:r>
      <w:r w:rsidR="00562985" w:rsidRPr="002853B8">
        <w:rPr>
          <w:rFonts w:ascii="楷体" w:eastAsia="楷体" w:hAnsi="楷体" w:hint="eastAsia"/>
          <w:sz w:val="30"/>
          <w:szCs w:val="30"/>
        </w:rPr>
        <w:t>还有一个叫做</w:t>
      </w:r>
      <w:r w:rsidR="00562985" w:rsidRPr="00AB7167">
        <w:rPr>
          <w:rFonts w:ascii="楷体" w:eastAsia="楷体" w:hAnsi="楷体" w:hint="eastAsia"/>
          <w:color w:val="0D0D0D" w:themeColor="text1" w:themeTint="F2"/>
          <w:sz w:val="30"/>
          <w:szCs w:val="30"/>
        </w:rPr>
        <w:t>瓦</w:t>
      </w:r>
      <w:r w:rsidR="00AB7167" w:rsidRPr="00AB7167">
        <w:rPr>
          <w:rFonts w:ascii="楷体" w:eastAsia="楷体" w:hAnsi="楷体" w:hint="eastAsia"/>
          <w:color w:val="0D0D0D" w:themeColor="text1" w:themeTint="F2"/>
          <w:sz w:val="30"/>
          <w:szCs w:val="30"/>
        </w:rPr>
        <w:t>彻月</w:t>
      </w:r>
      <w:r w:rsidR="00562985" w:rsidRPr="002853B8">
        <w:rPr>
          <w:rFonts w:ascii="楷体" w:eastAsia="楷体" w:hAnsi="楷体" w:hint="eastAsia"/>
          <w:sz w:val="30"/>
          <w:szCs w:val="30"/>
        </w:rPr>
        <w:t>他的前世</w:t>
      </w:r>
      <w:r w:rsidR="00656808">
        <w:rPr>
          <w:rFonts w:ascii="楷体" w:eastAsia="楷体" w:hAnsi="楷体" w:hint="eastAsia"/>
          <w:sz w:val="30"/>
          <w:szCs w:val="30"/>
        </w:rPr>
        <w:t>，</w:t>
      </w:r>
      <w:r w:rsidR="00562985" w:rsidRPr="002853B8">
        <w:rPr>
          <w:rFonts w:ascii="楷体" w:eastAsia="楷体" w:hAnsi="楷体" w:hint="eastAsia"/>
          <w:sz w:val="30"/>
          <w:szCs w:val="30"/>
        </w:rPr>
        <w:t>一起发愿弘扬佛法，</w:t>
      </w:r>
      <w:r w:rsidR="00656808">
        <w:rPr>
          <w:rFonts w:ascii="楷体" w:eastAsia="楷体" w:hAnsi="楷体" w:hint="eastAsia"/>
          <w:sz w:val="30"/>
          <w:szCs w:val="30"/>
        </w:rPr>
        <w:t>像这样的话，通过这样一种愿力成熟，在发愿以后、在藏地弘扬佛法，像这样的话通过这样一种愿</w:t>
      </w:r>
      <w:r w:rsidR="00562985" w:rsidRPr="002853B8">
        <w:rPr>
          <w:rFonts w:ascii="楷体" w:eastAsia="楷体" w:hAnsi="楷体" w:hint="eastAsia"/>
          <w:sz w:val="30"/>
          <w:szCs w:val="30"/>
        </w:rPr>
        <w:t>力成熟往昔的</w:t>
      </w:r>
      <w:r w:rsidR="00656808">
        <w:rPr>
          <w:rFonts w:ascii="楷体" w:eastAsia="楷体" w:hAnsi="楷体" w:hint="eastAsia"/>
          <w:sz w:val="30"/>
          <w:szCs w:val="30"/>
        </w:rPr>
        <w:t>、还有</w:t>
      </w:r>
      <w:r w:rsidR="00562985" w:rsidRPr="002853B8">
        <w:rPr>
          <w:rFonts w:ascii="楷体" w:eastAsia="楷体" w:hAnsi="楷体" w:hint="eastAsia"/>
          <w:sz w:val="30"/>
          <w:szCs w:val="30"/>
        </w:rPr>
        <w:t>不断弘扬佛法的</w:t>
      </w:r>
      <w:r w:rsidR="00656808">
        <w:rPr>
          <w:rFonts w:ascii="楷体" w:eastAsia="楷体" w:hAnsi="楷体" w:hint="eastAsia"/>
          <w:sz w:val="30"/>
          <w:szCs w:val="30"/>
        </w:rPr>
        <w:t>这样一种</w:t>
      </w:r>
      <w:r w:rsidR="00562985" w:rsidRPr="002853B8">
        <w:rPr>
          <w:rFonts w:ascii="楷体" w:eastAsia="楷体" w:hAnsi="楷体" w:hint="eastAsia"/>
          <w:sz w:val="30"/>
          <w:szCs w:val="30"/>
        </w:rPr>
        <w:t>菩提心的誓愿。还有佛菩萨的发心的因缘聚合的缘故</w:t>
      </w:r>
      <w:r w:rsidR="00656808">
        <w:rPr>
          <w:rFonts w:ascii="楷体" w:eastAsia="楷体" w:hAnsi="楷体" w:hint="eastAsia"/>
          <w:sz w:val="30"/>
          <w:szCs w:val="30"/>
        </w:rPr>
        <w:t>，威德力来了</w:t>
      </w:r>
      <w:r w:rsidR="00562985" w:rsidRPr="002853B8">
        <w:rPr>
          <w:rFonts w:ascii="楷体" w:eastAsia="楷体" w:hAnsi="楷体" w:hint="eastAsia"/>
          <w:sz w:val="30"/>
          <w:szCs w:val="30"/>
        </w:rPr>
        <w:t>谁也难以调化的</w:t>
      </w:r>
      <w:r w:rsidR="00656808">
        <w:rPr>
          <w:rFonts w:ascii="楷体" w:eastAsia="楷体" w:hAnsi="楷体" w:hint="eastAsia"/>
          <w:sz w:val="30"/>
          <w:szCs w:val="30"/>
        </w:rPr>
        <w:t>、</w:t>
      </w:r>
      <w:r w:rsidR="00562985" w:rsidRPr="002853B8">
        <w:rPr>
          <w:rFonts w:ascii="楷体" w:eastAsia="楷体" w:hAnsi="楷体" w:hint="eastAsia"/>
          <w:sz w:val="30"/>
          <w:szCs w:val="30"/>
        </w:rPr>
        <w:t>黑暗笼罩的雪域</w:t>
      </w:r>
      <w:r w:rsidR="00656808">
        <w:rPr>
          <w:rFonts w:ascii="楷体" w:eastAsia="楷体" w:hAnsi="楷体" w:hint="eastAsia"/>
          <w:sz w:val="30"/>
          <w:szCs w:val="30"/>
        </w:rPr>
        <w:t>。</w:t>
      </w:r>
    </w:p>
    <w:p w:rsidR="00656808" w:rsidRDefault="006B622E" w:rsidP="00656808">
      <w:pPr>
        <w:spacing w:line="360" w:lineRule="auto"/>
        <w:ind w:firstLine="570"/>
        <w:rPr>
          <w:rFonts w:ascii="楷体" w:eastAsia="楷体" w:hAnsi="楷体"/>
          <w:b/>
          <w:sz w:val="30"/>
          <w:szCs w:val="30"/>
        </w:rPr>
      </w:pPr>
      <w:ins w:id="100" w:author="apple" w:date="2015-05-03T14:20:00Z">
        <w:r>
          <w:rPr>
            <w:rFonts w:ascii="楷体" w:eastAsia="楷体" w:hAnsi="楷体" w:hint="eastAsia"/>
            <w:b/>
            <w:sz w:val="30"/>
            <w:szCs w:val="30"/>
          </w:rPr>
          <w:t>【</w:t>
        </w:r>
      </w:ins>
      <w:del w:id="101" w:author="apple" w:date="2015-05-03T14:20:00Z">
        <w:r w:rsidR="00656808" w:rsidRPr="00656808" w:rsidDel="006B622E">
          <w:rPr>
            <w:rFonts w:ascii="楷体" w:eastAsia="楷体" w:hAnsi="楷体" w:hint="eastAsia"/>
            <w:b/>
            <w:sz w:val="30"/>
            <w:szCs w:val="30"/>
          </w:rPr>
          <w:delText>《</w:delText>
        </w:r>
      </w:del>
      <w:r w:rsidR="00562985" w:rsidRPr="00656808">
        <w:rPr>
          <w:rFonts w:ascii="楷体" w:eastAsia="楷体" w:hAnsi="楷体" w:hint="eastAsia"/>
          <w:b/>
          <w:sz w:val="30"/>
          <w:szCs w:val="30"/>
        </w:rPr>
        <w:t>见到了国王赤松德赞,当时,提起与法王(昔世)一同发愿的情景。</w:t>
      </w:r>
      <w:ins w:id="102" w:author="apple" w:date="2015-05-03T14:20:00Z">
        <w:r>
          <w:rPr>
            <w:rFonts w:ascii="楷体" w:eastAsia="楷体" w:hAnsi="楷体" w:hint="eastAsia"/>
            <w:b/>
            <w:sz w:val="30"/>
            <w:szCs w:val="30"/>
          </w:rPr>
          <w:t>】</w:t>
        </w:r>
      </w:ins>
      <w:del w:id="103" w:author="apple" w:date="2015-05-03T14:20:00Z">
        <w:r w:rsidR="00656808" w:rsidRPr="00656808" w:rsidDel="006B622E">
          <w:rPr>
            <w:rFonts w:ascii="楷体" w:eastAsia="楷体" w:hAnsi="楷体" w:hint="eastAsia"/>
            <w:b/>
            <w:sz w:val="30"/>
            <w:szCs w:val="30"/>
          </w:rPr>
          <w:delText>》</w:delText>
        </w:r>
      </w:del>
    </w:p>
    <w:p w:rsidR="00300B39" w:rsidRDefault="00562985" w:rsidP="00656808">
      <w:pPr>
        <w:spacing w:line="360" w:lineRule="auto"/>
        <w:ind w:firstLine="570"/>
        <w:rPr>
          <w:rFonts w:ascii="楷体" w:eastAsia="楷体" w:hAnsi="楷体"/>
          <w:sz w:val="30"/>
          <w:szCs w:val="30"/>
        </w:rPr>
      </w:pPr>
      <w:r w:rsidRPr="002853B8">
        <w:rPr>
          <w:rFonts w:ascii="楷体" w:eastAsia="楷体" w:hAnsi="楷体" w:hint="eastAsia"/>
          <w:sz w:val="30"/>
          <w:szCs w:val="30"/>
        </w:rPr>
        <w:t>那么当时到了西藏见到了赤松德赞的时候呢</w:t>
      </w:r>
      <w:r w:rsidR="00656808">
        <w:rPr>
          <w:rFonts w:ascii="楷体" w:eastAsia="楷体" w:hAnsi="楷体" w:hint="eastAsia"/>
          <w:sz w:val="30"/>
          <w:szCs w:val="30"/>
        </w:rPr>
        <w:t>，</w:t>
      </w:r>
      <w:r w:rsidRPr="002853B8">
        <w:rPr>
          <w:rFonts w:ascii="楷体" w:eastAsia="楷体" w:hAnsi="楷体" w:hint="eastAsia"/>
          <w:sz w:val="30"/>
          <w:szCs w:val="30"/>
        </w:rPr>
        <w:t>有一次，静命论师</w:t>
      </w:r>
      <w:r w:rsidR="00656808">
        <w:rPr>
          <w:rFonts w:ascii="楷体" w:eastAsia="楷体" w:hAnsi="楷体" w:hint="eastAsia"/>
          <w:sz w:val="30"/>
          <w:szCs w:val="30"/>
        </w:rPr>
        <w:t>他</w:t>
      </w:r>
      <w:r w:rsidRPr="002853B8">
        <w:rPr>
          <w:rFonts w:ascii="楷体" w:eastAsia="楷体" w:hAnsi="楷体" w:hint="eastAsia"/>
          <w:sz w:val="30"/>
          <w:szCs w:val="30"/>
        </w:rPr>
        <w:t>曾经问法王赤松德赞，你想不想得起我们以前一起发愿的情况，赤松德赞尊者</w:t>
      </w:r>
      <w:r w:rsidR="00656808">
        <w:rPr>
          <w:rFonts w:ascii="楷体" w:eastAsia="楷体" w:hAnsi="楷体" w:hint="eastAsia"/>
          <w:sz w:val="30"/>
          <w:szCs w:val="30"/>
        </w:rPr>
        <w:t>当时就是说</w:t>
      </w:r>
      <w:r w:rsidRPr="002853B8">
        <w:rPr>
          <w:rFonts w:ascii="楷体" w:eastAsia="楷体" w:hAnsi="楷体" w:hint="eastAsia"/>
          <w:sz w:val="30"/>
          <w:szCs w:val="30"/>
        </w:rPr>
        <w:t>回想了一下，</w:t>
      </w:r>
      <w:r w:rsidR="00656808">
        <w:rPr>
          <w:rFonts w:ascii="楷体" w:eastAsia="楷体" w:hAnsi="楷体" w:hint="eastAsia"/>
          <w:sz w:val="30"/>
          <w:szCs w:val="30"/>
        </w:rPr>
        <w:t>就</w:t>
      </w:r>
      <w:r w:rsidRPr="002853B8">
        <w:rPr>
          <w:rFonts w:ascii="楷体" w:eastAsia="楷体" w:hAnsi="楷体" w:hint="eastAsia"/>
          <w:sz w:val="30"/>
          <w:szCs w:val="30"/>
        </w:rPr>
        <w:t>说想不起来了</w:t>
      </w:r>
      <w:r w:rsidR="00656808">
        <w:rPr>
          <w:rFonts w:ascii="楷体" w:eastAsia="楷体" w:hAnsi="楷体" w:hint="eastAsia"/>
          <w:sz w:val="30"/>
          <w:szCs w:val="30"/>
        </w:rPr>
        <w:t>。</w:t>
      </w:r>
      <w:r w:rsidRPr="002853B8">
        <w:rPr>
          <w:rFonts w:ascii="楷体" w:eastAsia="楷体" w:hAnsi="楷体" w:hint="eastAsia"/>
          <w:sz w:val="30"/>
          <w:szCs w:val="30"/>
        </w:rPr>
        <w:t>想不起来之后呢</w:t>
      </w:r>
      <w:r w:rsidR="00656808">
        <w:rPr>
          <w:rFonts w:ascii="楷体" w:eastAsia="楷体" w:hAnsi="楷体" w:hint="eastAsia"/>
          <w:sz w:val="30"/>
          <w:szCs w:val="30"/>
        </w:rPr>
        <w:t>，那么就说是这个</w:t>
      </w:r>
      <w:r w:rsidRPr="002853B8">
        <w:rPr>
          <w:rFonts w:ascii="楷体" w:eastAsia="楷体" w:hAnsi="楷体" w:hint="eastAsia"/>
          <w:sz w:val="30"/>
          <w:szCs w:val="30"/>
        </w:rPr>
        <w:t>静命论师就加持他，</w:t>
      </w:r>
      <w:r w:rsidR="00656808">
        <w:rPr>
          <w:rFonts w:ascii="楷体" w:eastAsia="楷体" w:hAnsi="楷体" w:hint="eastAsia"/>
          <w:sz w:val="30"/>
          <w:szCs w:val="30"/>
        </w:rPr>
        <w:t>或就提起了和</w:t>
      </w:r>
      <w:r w:rsidRPr="002853B8">
        <w:rPr>
          <w:rFonts w:ascii="楷体" w:eastAsia="楷体" w:hAnsi="楷体" w:hint="eastAsia"/>
          <w:sz w:val="30"/>
          <w:szCs w:val="30"/>
        </w:rPr>
        <w:t>一起发愿的情况，当时在夏绒卡绣佛塔</w:t>
      </w:r>
      <w:r w:rsidR="00656808">
        <w:rPr>
          <w:rFonts w:ascii="楷体" w:eastAsia="楷体" w:hAnsi="楷体" w:hint="eastAsia"/>
          <w:sz w:val="30"/>
          <w:szCs w:val="30"/>
        </w:rPr>
        <w:t>竣工</w:t>
      </w:r>
      <w:r w:rsidRPr="002853B8">
        <w:rPr>
          <w:rFonts w:ascii="楷体" w:eastAsia="楷体" w:hAnsi="楷体" w:hint="eastAsia"/>
          <w:sz w:val="30"/>
          <w:szCs w:val="30"/>
        </w:rPr>
        <w:t>的时候，</w:t>
      </w:r>
      <w:r w:rsidR="00656808">
        <w:rPr>
          <w:rFonts w:ascii="楷体" w:eastAsia="楷体" w:hAnsi="楷体" w:hint="eastAsia"/>
          <w:sz w:val="30"/>
          <w:szCs w:val="30"/>
        </w:rPr>
        <w:t>竣工的时候</w:t>
      </w:r>
      <w:r w:rsidR="008055AB">
        <w:rPr>
          <w:rFonts w:ascii="楷体" w:eastAsia="楷体" w:hAnsi="楷体" w:hint="eastAsia"/>
          <w:sz w:val="30"/>
          <w:szCs w:val="30"/>
        </w:rPr>
        <w:t>呢</w:t>
      </w:r>
      <w:r w:rsidR="00656808">
        <w:rPr>
          <w:rFonts w:ascii="楷体" w:eastAsia="楷体" w:hAnsi="楷体" w:hint="eastAsia"/>
          <w:sz w:val="30"/>
          <w:szCs w:val="30"/>
        </w:rPr>
        <w:t>，</w:t>
      </w:r>
      <w:r w:rsidR="008055AB">
        <w:rPr>
          <w:rFonts w:ascii="楷体" w:eastAsia="楷体" w:hAnsi="楷体" w:hint="eastAsia"/>
          <w:sz w:val="30"/>
          <w:szCs w:val="30"/>
        </w:rPr>
        <w:t>就说是</w:t>
      </w:r>
      <w:r w:rsidRPr="002853B8">
        <w:rPr>
          <w:rFonts w:ascii="楷体" w:eastAsia="楷体" w:hAnsi="楷体" w:hint="eastAsia"/>
          <w:sz w:val="30"/>
          <w:szCs w:val="30"/>
        </w:rPr>
        <w:t>赤松德赞国王当时他发愿以后</w:t>
      </w:r>
      <w:r w:rsidR="008055AB">
        <w:rPr>
          <w:rFonts w:ascii="楷体" w:eastAsia="楷体" w:hAnsi="楷体" w:hint="eastAsia"/>
          <w:sz w:val="30"/>
          <w:szCs w:val="30"/>
        </w:rPr>
        <w:t>要</w:t>
      </w:r>
      <w:r w:rsidRPr="002853B8">
        <w:rPr>
          <w:rFonts w:ascii="楷体" w:eastAsia="楷体" w:hAnsi="楷体" w:hint="eastAsia"/>
          <w:sz w:val="30"/>
          <w:szCs w:val="30"/>
        </w:rPr>
        <w:t>在藏地做</w:t>
      </w:r>
      <w:r w:rsidR="008055AB">
        <w:rPr>
          <w:rFonts w:ascii="楷体" w:eastAsia="楷体" w:hAnsi="楷体" w:hint="eastAsia"/>
          <w:sz w:val="30"/>
          <w:szCs w:val="30"/>
        </w:rPr>
        <w:t>为</w:t>
      </w:r>
      <w:r w:rsidRPr="002853B8">
        <w:rPr>
          <w:rFonts w:ascii="楷体" w:eastAsia="楷体" w:hAnsi="楷体" w:hint="eastAsia"/>
          <w:sz w:val="30"/>
          <w:szCs w:val="30"/>
        </w:rPr>
        <w:t>国王推广佛法，莲花生大士说：“如果你要弘扬佛法，我就负责降魔遣除这些弘扬佛法的</w:t>
      </w:r>
      <w:r w:rsidR="008055AB">
        <w:rPr>
          <w:rFonts w:ascii="楷体" w:eastAsia="楷体" w:hAnsi="楷体" w:hint="eastAsia"/>
          <w:sz w:val="30"/>
          <w:szCs w:val="30"/>
        </w:rPr>
        <w:t>这样一中</w:t>
      </w:r>
      <w:r w:rsidRPr="002853B8">
        <w:rPr>
          <w:rFonts w:ascii="楷体" w:eastAsia="楷体" w:hAnsi="楷体" w:hint="eastAsia"/>
          <w:sz w:val="30"/>
          <w:szCs w:val="30"/>
        </w:rPr>
        <w:t>障碍”</w:t>
      </w:r>
      <w:r w:rsidR="008055AB">
        <w:rPr>
          <w:rFonts w:ascii="楷体" w:eastAsia="楷体" w:hAnsi="楷体" w:hint="eastAsia"/>
          <w:sz w:val="30"/>
          <w:szCs w:val="30"/>
        </w:rPr>
        <w:t>。</w:t>
      </w:r>
      <w:r w:rsidRPr="002853B8">
        <w:rPr>
          <w:rFonts w:ascii="楷体" w:eastAsia="楷体" w:hAnsi="楷体" w:hint="eastAsia"/>
          <w:sz w:val="30"/>
          <w:szCs w:val="30"/>
        </w:rPr>
        <w:t>所以说这样一种显神通，降魔遣除这些障碍，调伏非人成为护法，像这样的事情是我来做的。当时莲花生大士说我要弘扬密宗，静命论师说，既然这样</w:t>
      </w:r>
      <w:r w:rsidR="00A323D3">
        <w:rPr>
          <w:rFonts w:ascii="楷体" w:eastAsia="楷体" w:hAnsi="楷体" w:hint="eastAsia"/>
          <w:sz w:val="30"/>
          <w:szCs w:val="30"/>
        </w:rPr>
        <w:t>那么</w:t>
      </w:r>
      <w:r w:rsidRPr="002853B8">
        <w:rPr>
          <w:rFonts w:ascii="楷体" w:eastAsia="楷体" w:hAnsi="楷体" w:hint="eastAsia"/>
          <w:sz w:val="30"/>
          <w:szCs w:val="30"/>
        </w:rPr>
        <w:t>我就弘扬</w:t>
      </w:r>
      <w:r w:rsidR="00300B39">
        <w:rPr>
          <w:rFonts w:ascii="楷体" w:eastAsia="楷体" w:hAnsi="楷体" w:hint="eastAsia"/>
          <w:sz w:val="30"/>
          <w:szCs w:val="30"/>
        </w:rPr>
        <w:t>这样一种</w:t>
      </w:r>
      <w:r w:rsidRPr="002853B8">
        <w:rPr>
          <w:rFonts w:ascii="楷体" w:eastAsia="楷体" w:hAnsi="楷体" w:hint="eastAsia"/>
          <w:sz w:val="30"/>
          <w:szCs w:val="30"/>
        </w:rPr>
        <w:t>戒律、弘扬中观等等的</w:t>
      </w:r>
      <w:r w:rsidR="008055AB">
        <w:rPr>
          <w:rFonts w:ascii="楷体" w:eastAsia="楷体" w:hAnsi="楷体" w:hint="eastAsia"/>
          <w:sz w:val="30"/>
          <w:szCs w:val="30"/>
        </w:rPr>
        <w:t>这个</w:t>
      </w:r>
      <w:r w:rsidRPr="002853B8">
        <w:rPr>
          <w:rFonts w:ascii="楷体" w:eastAsia="楷体" w:hAnsi="楷体" w:hint="eastAsia"/>
          <w:sz w:val="30"/>
          <w:szCs w:val="30"/>
        </w:rPr>
        <w:t>显宗。</w:t>
      </w:r>
    </w:p>
    <w:p w:rsidR="00562985" w:rsidRPr="002853B8" w:rsidRDefault="00E9576E" w:rsidP="00656808">
      <w:pPr>
        <w:spacing w:line="360" w:lineRule="auto"/>
        <w:ind w:firstLine="570"/>
        <w:rPr>
          <w:rFonts w:ascii="楷体" w:eastAsia="楷体" w:hAnsi="楷体"/>
          <w:sz w:val="30"/>
          <w:szCs w:val="30"/>
        </w:rPr>
      </w:pPr>
      <w:r>
        <w:rPr>
          <w:rFonts w:ascii="楷体" w:eastAsia="楷体" w:hAnsi="楷体" w:hint="eastAsia"/>
          <w:sz w:val="30"/>
          <w:szCs w:val="30"/>
        </w:rPr>
        <w:t>像</w:t>
      </w:r>
      <w:r w:rsidR="00562985" w:rsidRPr="002853B8">
        <w:rPr>
          <w:rFonts w:ascii="楷体" w:eastAsia="楷体" w:hAnsi="楷体" w:hint="eastAsia"/>
          <w:sz w:val="30"/>
          <w:szCs w:val="30"/>
        </w:rPr>
        <w:t>这样</w:t>
      </w:r>
      <w:r>
        <w:rPr>
          <w:rFonts w:ascii="楷体" w:eastAsia="楷体" w:hAnsi="楷体" w:hint="eastAsia"/>
          <w:sz w:val="30"/>
          <w:szCs w:val="30"/>
        </w:rPr>
        <w:t>的话，就是这样发</w:t>
      </w:r>
      <w:r w:rsidR="00562985" w:rsidRPr="002853B8">
        <w:rPr>
          <w:rFonts w:ascii="楷体" w:eastAsia="楷体" w:hAnsi="楷体" w:hint="eastAsia"/>
          <w:sz w:val="30"/>
          <w:szCs w:val="30"/>
        </w:rPr>
        <w:t>愿。当时还有一个叫做</w:t>
      </w:r>
      <w:r w:rsidR="00AB7167" w:rsidRPr="00AB7167">
        <w:rPr>
          <w:rFonts w:ascii="楷体" w:eastAsia="楷体" w:hAnsi="楷体" w:hint="eastAsia"/>
          <w:color w:val="0D0D0D" w:themeColor="text1" w:themeTint="F2"/>
          <w:sz w:val="30"/>
          <w:szCs w:val="30"/>
        </w:rPr>
        <w:t>瓦彻月</w:t>
      </w:r>
      <w:r w:rsidR="00C74604" w:rsidRPr="00AB7167">
        <w:rPr>
          <w:rFonts w:ascii="楷体" w:eastAsia="楷体" w:hAnsi="楷体" w:hint="eastAsia"/>
          <w:color w:val="0D0D0D" w:themeColor="text1" w:themeTint="F2"/>
          <w:sz w:val="30"/>
          <w:szCs w:val="30"/>
        </w:rPr>
        <w:t>的</w:t>
      </w:r>
      <w:r w:rsidR="00C92D54">
        <w:rPr>
          <w:rFonts w:ascii="楷体" w:eastAsia="楷体" w:hAnsi="楷体" w:hint="eastAsia"/>
          <w:sz w:val="30"/>
          <w:szCs w:val="30"/>
        </w:rPr>
        <w:t>，这</w:t>
      </w:r>
      <w:r w:rsidR="00C92D54">
        <w:rPr>
          <w:rFonts w:ascii="楷体" w:eastAsia="楷体" w:hAnsi="楷体" w:hint="eastAsia"/>
          <w:sz w:val="30"/>
          <w:szCs w:val="30"/>
        </w:rPr>
        <w:lastRenderedPageBreak/>
        <w:t>样一个</w:t>
      </w:r>
      <w:r w:rsidR="00A323D3">
        <w:rPr>
          <w:rFonts w:ascii="楷体" w:eastAsia="楷体" w:hAnsi="楷体" w:hint="eastAsia"/>
          <w:sz w:val="30"/>
          <w:szCs w:val="30"/>
        </w:rPr>
        <w:t>，</w:t>
      </w:r>
      <w:r w:rsidR="00C92D54">
        <w:rPr>
          <w:rFonts w:ascii="楷体" w:eastAsia="楷体" w:hAnsi="楷体" w:hint="eastAsia"/>
          <w:sz w:val="30"/>
          <w:szCs w:val="30"/>
        </w:rPr>
        <w:t>也是他们的一个兄弟嘛</w:t>
      </w:r>
      <w:r w:rsidR="00562985" w:rsidRPr="002853B8">
        <w:rPr>
          <w:rFonts w:ascii="楷体" w:eastAsia="楷体" w:hAnsi="楷体" w:hint="eastAsia"/>
          <w:sz w:val="30"/>
          <w:szCs w:val="30"/>
        </w:rPr>
        <w:t>，</w:t>
      </w:r>
      <w:r w:rsidR="00A323D3">
        <w:rPr>
          <w:rFonts w:ascii="楷体" w:eastAsia="楷体" w:hAnsi="楷体" w:hint="eastAsia"/>
          <w:sz w:val="30"/>
          <w:szCs w:val="30"/>
        </w:rPr>
        <w:t>他就是说，</w:t>
      </w:r>
      <w:r w:rsidR="00300B39">
        <w:rPr>
          <w:rFonts w:ascii="楷体" w:eastAsia="楷体" w:hAnsi="楷体" w:hint="eastAsia"/>
          <w:sz w:val="30"/>
          <w:szCs w:val="30"/>
        </w:rPr>
        <w:t>三位</w:t>
      </w:r>
      <w:r w:rsidR="00562985" w:rsidRPr="002853B8">
        <w:rPr>
          <w:rFonts w:ascii="楷体" w:eastAsia="楷体" w:hAnsi="楷体" w:hint="eastAsia"/>
          <w:sz w:val="30"/>
          <w:szCs w:val="30"/>
        </w:rPr>
        <w:t>兄长这样发愿，他说我做不了什么，如果你们弘扬佛法的时候。我</w:t>
      </w:r>
      <w:r w:rsidR="00A323D3">
        <w:rPr>
          <w:rFonts w:ascii="楷体" w:eastAsia="楷体" w:hAnsi="楷体" w:hint="eastAsia"/>
          <w:sz w:val="30"/>
          <w:szCs w:val="30"/>
        </w:rPr>
        <w:t>是</w:t>
      </w:r>
      <w:r w:rsidR="00562985" w:rsidRPr="002853B8">
        <w:rPr>
          <w:rFonts w:ascii="楷体" w:eastAsia="楷体" w:hAnsi="楷体" w:hint="eastAsia"/>
          <w:sz w:val="30"/>
          <w:szCs w:val="30"/>
        </w:rPr>
        <w:t>做一个通讯员，需要联络的需要怎么样的我就去做。像这样的话迎请这些尊者，他就做了很多很多这样的事业。后面也写了一个历史书。这个方面就是当时他们主要发愿的因缘。一提的时候呢赤松德</w:t>
      </w:r>
      <w:r w:rsidR="00A323D3">
        <w:rPr>
          <w:rFonts w:ascii="楷体" w:eastAsia="楷体" w:hAnsi="楷体" w:hint="eastAsia"/>
          <w:sz w:val="30"/>
          <w:szCs w:val="30"/>
        </w:rPr>
        <w:t>赞就想起来了。当时还有一个</w:t>
      </w:r>
      <w:r w:rsidR="00562985" w:rsidRPr="002853B8">
        <w:rPr>
          <w:rFonts w:ascii="楷体" w:eastAsia="楷体" w:hAnsi="楷体" w:hint="eastAsia"/>
          <w:sz w:val="30"/>
          <w:szCs w:val="30"/>
        </w:rPr>
        <w:t>牦牛，一头牛是</w:t>
      </w:r>
      <w:r w:rsidR="00562985" w:rsidRPr="001833A5">
        <w:rPr>
          <w:rFonts w:ascii="楷体" w:eastAsia="楷体" w:hAnsi="楷体" w:hint="eastAsia"/>
          <w:color w:val="0D0D0D" w:themeColor="text1" w:themeTint="F2"/>
          <w:sz w:val="30"/>
          <w:szCs w:val="30"/>
        </w:rPr>
        <w:t>后面的朗达玛</w:t>
      </w:r>
      <w:r w:rsidR="00562985" w:rsidRPr="001833A5">
        <w:rPr>
          <w:rFonts w:ascii="楷体" w:eastAsia="楷体" w:hAnsi="楷体" w:hint="eastAsia"/>
          <w:b/>
          <w:color w:val="0D0D0D" w:themeColor="text1" w:themeTint="F2"/>
          <w:sz w:val="30"/>
          <w:szCs w:val="30"/>
        </w:rPr>
        <w:t>，</w:t>
      </w:r>
      <w:r w:rsidR="00562985" w:rsidRPr="002853B8">
        <w:rPr>
          <w:rFonts w:ascii="楷体" w:eastAsia="楷体" w:hAnsi="楷体" w:hint="eastAsia"/>
          <w:sz w:val="30"/>
          <w:szCs w:val="30"/>
        </w:rPr>
        <w:t>当时发愿的时候把它忘掉了，当时也是修佛塔的时候，他背石头也是下了这样的苦力</w:t>
      </w:r>
      <w:r w:rsidR="003B27ED">
        <w:rPr>
          <w:rFonts w:ascii="楷体" w:eastAsia="楷体" w:hAnsi="楷体" w:hint="eastAsia"/>
          <w:sz w:val="30"/>
          <w:szCs w:val="30"/>
        </w:rPr>
        <w:t>的</w:t>
      </w:r>
      <w:r w:rsidR="00562985" w:rsidRPr="002853B8">
        <w:rPr>
          <w:rFonts w:ascii="楷体" w:eastAsia="楷体" w:hAnsi="楷体" w:hint="eastAsia"/>
          <w:sz w:val="30"/>
          <w:szCs w:val="30"/>
        </w:rPr>
        <w:t>。当时发愿的时候</w:t>
      </w:r>
      <w:r w:rsidR="003B27ED">
        <w:rPr>
          <w:rFonts w:ascii="楷体" w:eastAsia="楷体" w:hAnsi="楷体" w:hint="eastAsia"/>
          <w:sz w:val="30"/>
          <w:szCs w:val="30"/>
        </w:rPr>
        <w:t>好像</w:t>
      </w:r>
      <w:r w:rsidR="00562985" w:rsidRPr="002853B8">
        <w:rPr>
          <w:rFonts w:ascii="楷体" w:eastAsia="楷体" w:hAnsi="楷体" w:hint="eastAsia"/>
          <w:sz w:val="30"/>
          <w:szCs w:val="30"/>
        </w:rPr>
        <w:t>没有照顾到他。他就发恶愿，</w:t>
      </w:r>
      <w:r w:rsidR="003B27ED">
        <w:rPr>
          <w:rFonts w:ascii="楷体" w:eastAsia="楷体" w:hAnsi="楷体" w:hint="eastAsia"/>
          <w:sz w:val="30"/>
          <w:szCs w:val="30"/>
        </w:rPr>
        <w:t>像这样的话，</w:t>
      </w:r>
      <w:r w:rsidR="00562985" w:rsidRPr="002853B8">
        <w:rPr>
          <w:rFonts w:ascii="楷体" w:eastAsia="楷体" w:hAnsi="楷体" w:hint="eastAsia"/>
          <w:sz w:val="30"/>
          <w:szCs w:val="30"/>
        </w:rPr>
        <w:t>你们不给我发愿，以后我就要变成这样的国王来摧毁你们的这个佛法，摧毁你们</w:t>
      </w:r>
      <w:r w:rsidR="00020BF3">
        <w:rPr>
          <w:rFonts w:ascii="楷体" w:eastAsia="楷体" w:hAnsi="楷体" w:hint="eastAsia"/>
          <w:sz w:val="30"/>
          <w:szCs w:val="30"/>
        </w:rPr>
        <w:t>这样的一种</w:t>
      </w:r>
      <w:r w:rsidR="00562985" w:rsidRPr="002853B8">
        <w:rPr>
          <w:rFonts w:ascii="楷体" w:eastAsia="楷体" w:hAnsi="楷体" w:hint="eastAsia"/>
          <w:sz w:val="30"/>
          <w:szCs w:val="30"/>
        </w:rPr>
        <w:t>弘扬的佛法。他发了恶缘之后呢后面</w:t>
      </w:r>
      <w:r w:rsidR="00562985" w:rsidRPr="001833A5">
        <w:rPr>
          <w:rFonts w:ascii="楷体" w:eastAsia="楷体" w:hAnsi="楷体" w:hint="eastAsia"/>
          <w:color w:val="0D0D0D" w:themeColor="text1" w:themeTint="F2"/>
          <w:sz w:val="30"/>
          <w:szCs w:val="30"/>
        </w:rPr>
        <w:t>就</w:t>
      </w:r>
      <w:r w:rsidR="00020BF3" w:rsidRPr="001833A5">
        <w:rPr>
          <w:rFonts w:ascii="楷体" w:eastAsia="楷体" w:hAnsi="楷体" w:hint="eastAsia"/>
          <w:color w:val="0D0D0D" w:themeColor="text1" w:themeTint="F2"/>
          <w:sz w:val="30"/>
          <w:szCs w:val="30"/>
        </w:rPr>
        <w:t>朗达玛</w:t>
      </w:r>
      <w:r w:rsidR="00562985" w:rsidRPr="001833A5">
        <w:rPr>
          <w:rFonts w:ascii="楷体" w:eastAsia="楷体" w:hAnsi="楷体" w:hint="eastAsia"/>
          <w:color w:val="0D0D0D" w:themeColor="text1" w:themeTint="F2"/>
          <w:sz w:val="30"/>
          <w:szCs w:val="30"/>
        </w:rPr>
        <w:t>佛。</w:t>
      </w:r>
      <w:r w:rsidR="00020BF3" w:rsidRPr="001833A5">
        <w:rPr>
          <w:rFonts w:ascii="楷体" w:eastAsia="楷体" w:hAnsi="楷体" w:hint="eastAsia"/>
          <w:color w:val="0D0D0D" w:themeColor="text1" w:themeTint="F2"/>
          <w:sz w:val="30"/>
          <w:szCs w:val="30"/>
        </w:rPr>
        <w:t>那么</w:t>
      </w:r>
      <w:r w:rsidR="00562985" w:rsidRPr="002853B8">
        <w:rPr>
          <w:rFonts w:ascii="楷体" w:eastAsia="楷体" w:hAnsi="楷体" w:hint="eastAsia"/>
          <w:sz w:val="30"/>
          <w:szCs w:val="30"/>
        </w:rPr>
        <w:t>当时在树上有只乌鸦，他就</w:t>
      </w:r>
      <w:r w:rsidR="00020BF3">
        <w:rPr>
          <w:rFonts w:ascii="楷体" w:eastAsia="楷体" w:hAnsi="楷体" w:hint="eastAsia"/>
          <w:sz w:val="30"/>
          <w:szCs w:val="30"/>
        </w:rPr>
        <w:t>说是知道了它这个牛发的恶缘，他就说当你在摧毁佛法的时候，我要</w:t>
      </w:r>
      <w:r w:rsidR="00562985" w:rsidRPr="002853B8">
        <w:rPr>
          <w:rFonts w:ascii="楷体" w:eastAsia="楷体" w:hAnsi="楷体" w:hint="eastAsia"/>
          <w:sz w:val="30"/>
          <w:szCs w:val="30"/>
        </w:rPr>
        <w:t>降伏你。</w:t>
      </w:r>
      <w:r w:rsidR="00020BF3">
        <w:rPr>
          <w:rFonts w:ascii="楷体" w:eastAsia="楷体" w:hAnsi="楷体" w:hint="eastAsia"/>
          <w:sz w:val="30"/>
          <w:szCs w:val="30"/>
        </w:rPr>
        <w:t>像这样的话，后面</w:t>
      </w:r>
      <w:r w:rsidR="00020BF3" w:rsidRPr="001833A5">
        <w:rPr>
          <w:rFonts w:ascii="楷体" w:eastAsia="楷体" w:hAnsi="楷体" w:hint="eastAsia"/>
          <w:sz w:val="30"/>
          <w:szCs w:val="30"/>
        </w:rPr>
        <w:t>他</w:t>
      </w:r>
      <w:r w:rsidR="00020BF3" w:rsidRPr="001833A5">
        <w:rPr>
          <w:rFonts w:ascii="楷体" w:eastAsia="楷体" w:hAnsi="楷体" w:hint="eastAsia"/>
          <w:color w:val="0D0D0D" w:themeColor="text1" w:themeTint="F2"/>
          <w:sz w:val="30"/>
          <w:szCs w:val="30"/>
        </w:rPr>
        <w:t>转生成</w:t>
      </w:r>
      <w:r w:rsidR="001833A5" w:rsidRPr="001833A5">
        <w:rPr>
          <w:rFonts w:ascii="楷体" w:eastAsia="楷体" w:hAnsi="楷体" w:cs="Arial"/>
          <w:color w:val="0D0D0D" w:themeColor="text1" w:themeTint="F2"/>
          <w:sz w:val="30"/>
          <w:szCs w:val="30"/>
          <w:shd w:val="clear" w:color="auto" w:fill="FFFFFF"/>
        </w:rPr>
        <w:t>拉隆</w:t>
      </w:r>
      <w:r w:rsidR="00224E2D" w:rsidRPr="001833A5">
        <w:rPr>
          <w:rFonts w:ascii="楷体" w:eastAsia="楷体" w:hAnsi="楷体" w:hint="eastAsia"/>
          <w:color w:val="0D0D0D" w:themeColor="text1" w:themeTint="F2"/>
          <w:sz w:val="30"/>
          <w:szCs w:val="30"/>
        </w:rPr>
        <w:t>（24:10）</w:t>
      </w:r>
      <w:r w:rsidR="001833A5" w:rsidRPr="001833A5">
        <w:rPr>
          <w:rFonts w:ascii="楷体" w:eastAsia="楷体" w:hAnsi="楷体" w:cs="Arial" w:hint="eastAsia"/>
          <w:color w:val="0D0D0D" w:themeColor="text1" w:themeTint="F2"/>
          <w:sz w:val="30"/>
          <w:szCs w:val="30"/>
          <w:shd w:val="clear" w:color="auto" w:fill="FFFFFF"/>
        </w:rPr>
        <w:t>，</w:t>
      </w:r>
      <w:r w:rsidR="001833A5" w:rsidRPr="001833A5">
        <w:rPr>
          <w:rFonts w:ascii="楷体" w:eastAsia="楷体" w:hAnsi="楷体" w:hint="eastAsia"/>
          <w:color w:val="0D0D0D" w:themeColor="text1" w:themeTint="F2"/>
          <w:sz w:val="30"/>
          <w:szCs w:val="30"/>
        </w:rPr>
        <w:t>就说是这个</w:t>
      </w:r>
      <w:r w:rsidR="001833A5" w:rsidRPr="001833A5">
        <w:rPr>
          <w:rFonts w:ascii="楷体" w:eastAsia="楷体" w:hAnsi="楷体" w:cs="Arial"/>
          <w:color w:val="0D0D0D" w:themeColor="text1" w:themeTint="F2"/>
          <w:sz w:val="30"/>
          <w:szCs w:val="30"/>
          <w:shd w:val="clear" w:color="auto" w:fill="FFFFFF"/>
        </w:rPr>
        <w:t>贝吉多杰</w:t>
      </w:r>
      <w:r w:rsidR="00562985" w:rsidRPr="001833A5">
        <w:rPr>
          <w:rFonts w:ascii="楷体" w:eastAsia="楷体" w:hAnsi="楷体" w:hint="eastAsia"/>
          <w:color w:val="0D0D0D" w:themeColor="text1" w:themeTint="F2"/>
          <w:sz w:val="30"/>
          <w:szCs w:val="30"/>
        </w:rPr>
        <w:t>，</w:t>
      </w:r>
      <w:r w:rsidR="00562985" w:rsidRPr="002853B8">
        <w:rPr>
          <w:rFonts w:ascii="楷体" w:eastAsia="楷体" w:hAnsi="楷体" w:hint="eastAsia"/>
          <w:sz w:val="30"/>
          <w:szCs w:val="30"/>
        </w:rPr>
        <w:t>后面就把朗达玛刺杀了</w:t>
      </w:r>
      <w:r w:rsidR="00020BF3">
        <w:rPr>
          <w:rFonts w:ascii="楷体" w:eastAsia="楷体" w:hAnsi="楷体" w:hint="eastAsia"/>
          <w:sz w:val="30"/>
          <w:szCs w:val="30"/>
        </w:rPr>
        <w:t>。像这样的话，就是</w:t>
      </w:r>
      <w:r w:rsidR="00562985" w:rsidRPr="002853B8">
        <w:rPr>
          <w:rFonts w:ascii="楷体" w:eastAsia="楷体" w:hAnsi="楷体" w:hint="eastAsia"/>
          <w:sz w:val="30"/>
          <w:szCs w:val="30"/>
        </w:rPr>
        <w:t>通过这样一种方式实际上，什么样的因缘他就会有什么样的果</w:t>
      </w:r>
      <w:r w:rsidR="00020BF3">
        <w:rPr>
          <w:rFonts w:ascii="楷体" w:eastAsia="楷体" w:hAnsi="楷体" w:hint="eastAsia"/>
          <w:sz w:val="30"/>
          <w:szCs w:val="30"/>
        </w:rPr>
        <w:t>。</w:t>
      </w:r>
      <w:r w:rsidR="00562985" w:rsidRPr="002853B8">
        <w:rPr>
          <w:rFonts w:ascii="楷体" w:eastAsia="楷体" w:hAnsi="楷体" w:hint="eastAsia"/>
          <w:sz w:val="30"/>
          <w:szCs w:val="30"/>
        </w:rPr>
        <w:t>当时</w:t>
      </w:r>
      <w:r w:rsidR="00020BF3">
        <w:rPr>
          <w:rFonts w:ascii="楷体" w:eastAsia="楷体" w:hAnsi="楷体" w:hint="eastAsia"/>
          <w:sz w:val="30"/>
          <w:szCs w:val="30"/>
        </w:rPr>
        <w:t>呢，</w:t>
      </w:r>
      <w:r w:rsidR="00562985" w:rsidRPr="002853B8">
        <w:rPr>
          <w:rFonts w:ascii="楷体" w:eastAsia="楷体" w:hAnsi="楷体" w:hint="eastAsia"/>
          <w:sz w:val="30"/>
          <w:szCs w:val="30"/>
        </w:rPr>
        <w:t>在一起的时候，也是和法王</w:t>
      </w:r>
      <w:r w:rsidR="00020BF3">
        <w:rPr>
          <w:rFonts w:ascii="楷体" w:eastAsia="楷体" w:hAnsi="楷体" w:hint="eastAsia"/>
          <w:sz w:val="30"/>
          <w:szCs w:val="30"/>
        </w:rPr>
        <w:t>在</w:t>
      </w:r>
      <w:r w:rsidR="00562985" w:rsidRPr="002853B8">
        <w:rPr>
          <w:rFonts w:ascii="楷体" w:eastAsia="楷体" w:hAnsi="楷体" w:hint="eastAsia"/>
          <w:sz w:val="30"/>
          <w:szCs w:val="30"/>
        </w:rPr>
        <w:t>一起发愿的情景提起来之后呢，</w:t>
      </w:r>
      <w:r w:rsidR="00020BF3" w:rsidRPr="002853B8">
        <w:rPr>
          <w:rFonts w:ascii="楷体" w:eastAsia="楷体" w:hAnsi="楷体" w:hint="eastAsia"/>
          <w:sz w:val="30"/>
          <w:szCs w:val="30"/>
        </w:rPr>
        <w:t>赤松德赞</w:t>
      </w:r>
      <w:r w:rsidR="00562985" w:rsidRPr="002853B8">
        <w:rPr>
          <w:rFonts w:ascii="楷体" w:eastAsia="楷体" w:hAnsi="楷体" w:hint="eastAsia"/>
          <w:sz w:val="30"/>
          <w:szCs w:val="30"/>
        </w:rPr>
        <w:t>国王就想起来了。</w:t>
      </w:r>
    </w:p>
    <w:p w:rsidR="00020BF3" w:rsidRPr="00020BF3" w:rsidRDefault="006B622E" w:rsidP="002853B8">
      <w:pPr>
        <w:spacing w:line="360" w:lineRule="auto"/>
        <w:ind w:firstLine="570"/>
        <w:rPr>
          <w:rFonts w:ascii="楷体" w:eastAsia="楷体" w:hAnsi="楷体"/>
          <w:b/>
          <w:sz w:val="30"/>
          <w:szCs w:val="30"/>
        </w:rPr>
      </w:pPr>
      <w:ins w:id="104" w:author="apple" w:date="2015-05-03T14:20:00Z">
        <w:r>
          <w:rPr>
            <w:rFonts w:ascii="楷体" w:eastAsia="楷体" w:hAnsi="楷体" w:hint="eastAsia"/>
            <w:b/>
            <w:sz w:val="30"/>
            <w:szCs w:val="30"/>
          </w:rPr>
          <w:t>【</w:t>
        </w:r>
      </w:ins>
      <w:del w:id="105" w:author="apple" w:date="2015-05-03T14:20:00Z">
        <w:r w:rsidR="00020BF3" w:rsidRPr="00020BF3" w:rsidDel="006B622E">
          <w:rPr>
            <w:rFonts w:ascii="楷体" w:eastAsia="楷体" w:hAnsi="楷体" w:hint="eastAsia"/>
            <w:b/>
            <w:sz w:val="30"/>
            <w:szCs w:val="30"/>
          </w:rPr>
          <w:delText>《</w:delText>
        </w:r>
      </w:del>
      <w:r w:rsidR="00562985" w:rsidRPr="00020BF3">
        <w:rPr>
          <w:rFonts w:ascii="楷体" w:eastAsia="楷体" w:hAnsi="楷体" w:hint="eastAsia"/>
          <w:b/>
          <w:sz w:val="30"/>
          <w:szCs w:val="30"/>
        </w:rPr>
        <w:t>又通过观察国王装束的缘起而对王族的兴衰存亡等作了授记。</w:t>
      </w:r>
      <w:ins w:id="106" w:author="apple" w:date="2015-05-03T14:20:00Z">
        <w:r>
          <w:rPr>
            <w:rFonts w:ascii="楷体" w:eastAsia="楷体" w:hAnsi="楷体" w:hint="eastAsia"/>
            <w:b/>
            <w:sz w:val="30"/>
            <w:szCs w:val="30"/>
          </w:rPr>
          <w:t>】</w:t>
        </w:r>
      </w:ins>
      <w:del w:id="107" w:author="apple" w:date="2015-05-03T14:20:00Z">
        <w:r w:rsidR="00020BF3" w:rsidRPr="00020BF3" w:rsidDel="006B622E">
          <w:rPr>
            <w:rFonts w:ascii="楷体" w:eastAsia="楷体" w:hAnsi="楷体" w:hint="eastAsia"/>
            <w:b/>
            <w:sz w:val="30"/>
            <w:szCs w:val="30"/>
          </w:rPr>
          <w:delText>》</w:delText>
        </w:r>
      </w:del>
    </w:p>
    <w:p w:rsidR="00562985" w:rsidRPr="002853B8" w:rsidRDefault="00562985"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当时</w:t>
      </w:r>
      <w:r w:rsidR="00020BF3">
        <w:rPr>
          <w:rFonts w:ascii="楷体" w:eastAsia="楷体" w:hAnsi="楷体" w:hint="eastAsia"/>
          <w:sz w:val="30"/>
          <w:szCs w:val="30"/>
        </w:rPr>
        <w:t>呢，</w:t>
      </w:r>
      <w:r w:rsidRPr="002853B8">
        <w:rPr>
          <w:rFonts w:ascii="楷体" w:eastAsia="楷体" w:hAnsi="楷体" w:hint="eastAsia"/>
          <w:sz w:val="30"/>
          <w:szCs w:val="30"/>
        </w:rPr>
        <w:t>也是有一段时间</w:t>
      </w:r>
      <w:r w:rsidR="00746A6C">
        <w:rPr>
          <w:rFonts w:ascii="楷体" w:eastAsia="楷体" w:hAnsi="楷体" w:hint="eastAsia"/>
          <w:sz w:val="30"/>
          <w:szCs w:val="30"/>
        </w:rPr>
        <w:t>能够、有个时间当中，</w:t>
      </w:r>
      <w:r w:rsidRPr="002853B8">
        <w:rPr>
          <w:rFonts w:ascii="楷体" w:eastAsia="楷体" w:hAnsi="楷体" w:hint="eastAsia"/>
          <w:sz w:val="30"/>
          <w:szCs w:val="30"/>
        </w:rPr>
        <w:t>就观察国王装束的缘起，有的时候这些大德观察缘起的时候，就是说没有丝毫的前兆的，</w:t>
      </w:r>
      <w:r w:rsidR="00746A6C">
        <w:rPr>
          <w:rFonts w:ascii="楷体" w:eastAsia="楷体" w:hAnsi="楷体" w:hint="eastAsia"/>
          <w:sz w:val="30"/>
          <w:szCs w:val="30"/>
        </w:rPr>
        <w:t>就是说</w:t>
      </w:r>
      <w:r w:rsidRPr="002853B8">
        <w:rPr>
          <w:rFonts w:ascii="楷体" w:eastAsia="楷体" w:hAnsi="楷体" w:hint="eastAsia"/>
          <w:sz w:val="30"/>
          <w:szCs w:val="30"/>
        </w:rPr>
        <w:t>要观察缘起的时候往往</w:t>
      </w:r>
      <w:r w:rsidR="00E65486">
        <w:rPr>
          <w:rFonts w:ascii="楷体" w:eastAsia="楷体" w:hAnsi="楷体" w:hint="eastAsia"/>
          <w:sz w:val="30"/>
          <w:szCs w:val="30"/>
        </w:rPr>
        <w:t>就</w:t>
      </w:r>
      <w:r w:rsidRPr="002853B8">
        <w:rPr>
          <w:rFonts w:ascii="楷体" w:eastAsia="楷体" w:hAnsi="楷体" w:hint="eastAsia"/>
          <w:sz w:val="30"/>
          <w:szCs w:val="30"/>
        </w:rPr>
        <w:t>是</w:t>
      </w:r>
      <w:r w:rsidR="00E65486">
        <w:rPr>
          <w:rFonts w:ascii="楷体" w:eastAsia="楷体" w:hAnsi="楷体" w:hint="eastAsia"/>
          <w:sz w:val="30"/>
          <w:szCs w:val="30"/>
        </w:rPr>
        <w:t>在</w:t>
      </w:r>
      <w:r w:rsidRPr="002853B8">
        <w:rPr>
          <w:rFonts w:ascii="楷体" w:eastAsia="楷体" w:hAnsi="楷体" w:hint="eastAsia"/>
          <w:sz w:val="30"/>
          <w:szCs w:val="30"/>
        </w:rPr>
        <w:t>大家都不注意的时候，就来观察一个缘起。当时有一天他就观察，</w:t>
      </w:r>
      <w:r w:rsidR="00E65486">
        <w:rPr>
          <w:rFonts w:ascii="楷体" w:eastAsia="楷体" w:hAnsi="楷体" w:hint="eastAsia"/>
          <w:sz w:val="30"/>
          <w:szCs w:val="30"/>
        </w:rPr>
        <w:t>他就说</w:t>
      </w:r>
      <w:r w:rsidRPr="002853B8">
        <w:rPr>
          <w:rFonts w:ascii="楷体" w:eastAsia="楷体" w:hAnsi="楷体" w:hint="eastAsia"/>
          <w:sz w:val="30"/>
          <w:szCs w:val="30"/>
        </w:rPr>
        <w:t>赤松德赞国王他</w:t>
      </w:r>
      <w:r w:rsidRPr="002853B8">
        <w:rPr>
          <w:rFonts w:ascii="楷体" w:eastAsia="楷体" w:hAnsi="楷体" w:hint="eastAsia"/>
          <w:sz w:val="30"/>
          <w:szCs w:val="30"/>
        </w:rPr>
        <w:lastRenderedPageBreak/>
        <w:t>穿的衣服的情况，来授记对王族的兴</w:t>
      </w:r>
      <w:r w:rsidR="00E65486">
        <w:rPr>
          <w:rFonts w:ascii="楷体" w:eastAsia="楷体" w:hAnsi="楷体" w:hint="eastAsia"/>
          <w:sz w:val="30"/>
          <w:szCs w:val="30"/>
        </w:rPr>
        <w:t>衰存亡来授记，当时呢是国王赤松德赞，他头上有发髻。头上有发髻就</w:t>
      </w:r>
      <w:r w:rsidRPr="002853B8">
        <w:rPr>
          <w:rFonts w:ascii="楷体" w:eastAsia="楷体" w:hAnsi="楷体" w:hint="eastAsia"/>
          <w:sz w:val="30"/>
          <w:szCs w:val="30"/>
        </w:rPr>
        <w:t>说</w:t>
      </w:r>
      <w:r w:rsidR="00E65486">
        <w:rPr>
          <w:rFonts w:ascii="楷体" w:eastAsia="楷体" w:hAnsi="楷体" w:hint="eastAsia"/>
          <w:sz w:val="30"/>
          <w:szCs w:val="30"/>
        </w:rPr>
        <w:t>这个</w:t>
      </w:r>
      <w:r w:rsidRPr="002853B8">
        <w:rPr>
          <w:rFonts w:ascii="楷体" w:eastAsia="楷体" w:hAnsi="楷体" w:hint="eastAsia"/>
          <w:sz w:val="30"/>
          <w:szCs w:val="30"/>
        </w:rPr>
        <w:t>菩提萨埵论师</w:t>
      </w:r>
      <w:r w:rsidR="00E65486">
        <w:rPr>
          <w:rFonts w:ascii="楷体" w:eastAsia="楷体" w:hAnsi="楷体" w:hint="eastAsia"/>
          <w:sz w:val="30"/>
          <w:szCs w:val="30"/>
        </w:rPr>
        <w:t>就说</w:t>
      </w:r>
      <w:r w:rsidRPr="002853B8">
        <w:rPr>
          <w:rFonts w:ascii="楷体" w:eastAsia="楷体" w:hAnsi="楷体" w:hint="eastAsia"/>
          <w:sz w:val="30"/>
          <w:szCs w:val="30"/>
        </w:rPr>
        <w:t>，你头上有发髻的缘故，你的这个王族啊，是在上方阿里的一带，像这样的话还会延续一段时间，因为</w:t>
      </w:r>
      <w:r w:rsidR="00B13FF8">
        <w:rPr>
          <w:rFonts w:ascii="楷体" w:eastAsia="楷体" w:hAnsi="楷体" w:hint="eastAsia"/>
          <w:sz w:val="30"/>
          <w:szCs w:val="30"/>
        </w:rPr>
        <w:t>上方嘛，头饰上方</w:t>
      </w:r>
      <w:r w:rsidRPr="002853B8">
        <w:rPr>
          <w:rFonts w:ascii="楷体" w:eastAsia="楷体" w:hAnsi="楷体" w:hint="eastAsia"/>
          <w:sz w:val="30"/>
          <w:szCs w:val="30"/>
        </w:rPr>
        <w:t>，上方阿里这一带</w:t>
      </w:r>
      <w:r w:rsidR="00B13FF8">
        <w:rPr>
          <w:rFonts w:ascii="楷体" w:eastAsia="楷体" w:hAnsi="楷体" w:hint="eastAsia"/>
          <w:sz w:val="30"/>
          <w:szCs w:val="30"/>
        </w:rPr>
        <w:t>的话，你的</w:t>
      </w:r>
      <w:r w:rsidRPr="002853B8">
        <w:rPr>
          <w:rFonts w:ascii="楷体" w:eastAsia="楷体" w:hAnsi="楷体" w:hint="eastAsia"/>
          <w:sz w:val="30"/>
          <w:szCs w:val="30"/>
        </w:rPr>
        <w:t>王族还会延续。他下面</w:t>
      </w:r>
      <w:r w:rsidR="00B13FF8">
        <w:rPr>
          <w:rFonts w:ascii="楷体" w:eastAsia="楷体" w:hAnsi="楷体" w:hint="eastAsia"/>
          <w:sz w:val="30"/>
          <w:szCs w:val="30"/>
        </w:rPr>
        <w:t>，就说</w:t>
      </w:r>
      <w:r w:rsidRPr="002853B8">
        <w:rPr>
          <w:rFonts w:ascii="楷体" w:eastAsia="楷体" w:hAnsi="楷体" w:hint="eastAsia"/>
          <w:sz w:val="30"/>
          <w:szCs w:val="30"/>
        </w:rPr>
        <w:t>脚上穿的鞋子，</w:t>
      </w:r>
      <w:r w:rsidR="00E65486">
        <w:rPr>
          <w:rFonts w:ascii="楷体" w:eastAsia="楷体" w:hAnsi="楷体" w:hint="eastAsia"/>
          <w:sz w:val="30"/>
          <w:szCs w:val="30"/>
        </w:rPr>
        <w:t>他就说</w:t>
      </w:r>
      <w:r w:rsidRPr="002853B8">
        <w:rPr>
          <w:rFonts w:ascii="楷体" w:eastAsia="楷体" w:hAnsi="楷体" w:hint="eastAsia"/>
          <w:sz w:val="30"/>
          <w:szCs w:val="30"/>
        </w:rPr>
        <w:t>在下方</w:t>
      </w:r>
      <w:r w:rsidR="00E65486">
        <w:rPr>
          <w:rFonts w:ascii="楷体" w:eastAsia="楷体" w:hAnsi="楷体" w:hint="eastAsia"/>
          <w:sz w:val="30"/>
          <w:szCs w:val="30"/>
        </w:rPr>
        <w:t>，</w:t>
      </w:r>
      <w:r w:rsidR="00B13FF8">
        <w:rPr>
          <w:rFonts w:ascii="楷体" w:eastAsia="楷体" w:hAnsi="楷体" w:hint="eastAsia"/>
          <w:color w:val="0D0D0D" w:themeColor="text1" w:themeTint="F2"/>
          <w:sz w:val="30"/>
          <w:szCs w:val="30"/>
        </w:rPr>
        <w:t>安多拉</w:t>
      </w:r>
      <w:r w:rsidR="00BC59BE">
        <w:rPr>
          <w:rFonts w:ascii="楷体" w:eastAsia="楷体" w:hAnsi="楷体" w:hint="eastAsia"/>
          <w:color w:val="0D0D0D" w:themeColor="text1" w:themeTint="F2"/>
          <w:sz w:val="30"/>
          <w:szCs w:val="30"/>
        </w:rPr>
        <w:t>这</w:t>
      </w:r>
      <w:r w:rsidRPr="000B55B2">
        <w:rPr>
          <w:rFonts w:ascii="楷体" w:eastAsia="楷体" w:hAnsi="楷体" w:hint="eastAsia"/>
          <w:color w:val="0D0D0D" w:themeColor="text1" w:themeTint="F2"/>
          <w:sz w:val="30"/>
          <w:szCs w:val="30"/>
        </w:rPr>
        <w:t>一</w:t>
      </w:r>
      <w:r w:rsidRPr="002853B8">
        <w:rPr>
          <w:rFonts w:ascii="楷体" w:eastAsia="楷体" w:hAnsi="楷体" w:hint="eastAsia"/>
          <w:sz w:val="30"/>
          <w:szCs w:val="30"/>
        </w:rPr>
        <w:t>带</w:t>
      </w:r>
      <w:r w:rsidR="00E65486">
        <w:rPr>
          <w:rFonts w:ascii="楷体" w:eastAsia="楷体" w:hAnsi="楷体" w:hint="eastAsia"/>
          <w:sz w:val="30"/>
          <w:szCs w:val="30"/>
        </w:rPr>
        <w:t>的话，</w:t>
      </w:r>
      <w:r w:rsidRPr="002853B8">
        <w:rPr>
          <w:rFonts w:ascii="楷体" w:eastAsia="楷体" w:hAnsi="楷体" w:hint="eastAsia"/>
          <w:sz w:val="30"/>
          <w:szCs w:val="30"/>
        </w:rPr>
        <w:t>你的</w:t>
      </w:r>
      <w:r w:rsidR="000B55B2">
        <w:rPr>
          <w:rFonts w:ascii="楷体" w:eastAsia="楷体" w:hAnsi="楷体" w:hint="eastAsia"/>
          <w:sz w:val="30"/>
          <w:szCs w:val="30"/>
        </w:rPr>
        <w:t>这个</w:t>
      </w:r>
      <w:r w:rsidRPr="002853B8">
        <w:rPr>
          <w:rFonts w:ascii="楷体" w:eastAsia="楷体" w:hAnsi="楷体" w:hint="eastAsia"/>
          <w:sz w:val="30"/>
          <w:szCs w:val="30"/>
        </w:rPr>
        <w:t>王族</w:t>
      </w:r>
      <w:r w:rsidR="00B13FF8">
        <w:rPr>
          <w:rFonts w:ascii="楷体" w:eastAsia="楷体" w:hAnsi="楷体" w:hint="eastAsia"/>
          <w:sz w:val="30"/>
          <w:szCs w:val="30"/>
        </w:rPr>
        <w:t>，他</w:t>
      </w:r>
      <w:r w:rsidRPr="002853B8">
        <w:rPr>
          <w:rFonts w:ascii="楷体" w:eastAsia="楷体" w:hAnsi="楷体" w:hint="eastAsia"/>
          <w:sz w:val="30"/>
          <w:szCs w:val="30"/>
        </w:rPr>
        <w:t>也会有一种传承的。那么中间呢</w:t>
      </w:r>
      <w:r w:rsidR="000B55B2">
        <w:rPr>
          <w:rFonts w:ascii="楷体" w:eastAsia="楷体" w:hAnsi="楷体" w:hint="eastAsia"/>
          <w:sz w:val="30"/>
          <w:szCs w:val="30"/>
        </w:rPr>
        <w:t>，就说</w:t>
      </w:r>
      <w:r w:rsidRPr="002853B8">
        <w:rPr>
          <w:rFonts w:ascii="楷体" w:eastAsia="楷体" w:hAnsi="楷体" w:hint="eastAsia"/>
          <w:sz w:val="30"/>
          <w:szCs w:val="30"/>
        </w:rPr>
        <w:t>国王没有捆腰带，他说你</w:t>
      </w:r>
      <w:r w:rsidR="000B55B2">
        <w:rPr>
          <w:rFonts w:ascii="楷体" w:eastAsia="楷体" w:hAnsi="楷体" w:hint="eastAsia"/>
          <w:sz w:val="30"/>
          <w:szCs w:val="30"/>
        </w:rPr>
        <w:t>的</w:t>
      </w:r>
      <w:r w:rsidRPr="002853B8">
        <w:rPr>
          <w:rFonts w:ascii="楷体" w:eastAsia="楷体" w:hAnsi="楷体" w:hint="eastAsia"/>
          <w:sz w:val="30"/>
          <w:szCs w:val="30"/>
        </w:rPr>
        <w:t>中间腰上没有捆腰带的缘故，你的王族是在西藏中部就肯定会断绝的。像这样的话就看他穿的衣服这样一种缘起，就做了授记。后面就是说</w:t>
      </w:r>
      <w:r w:rsidRPr="000B55B2">
        <w:rPr>
          <w:rFonts w:ascii="楷体" w:eastAsia="楷体" w:hAnsi="楷体" w:hint="eastAsia"/>
          <w:color w:val="0D0D0D" w:themeColor="text1" w:themeTint="F2"/>
          <w:sz w:val="30"/>
          <w:szCs w:val="30"/>
        </w:rPr>
        <w:t>朗达玛</w:t>
      </w:r>
      <w:r w:rsidR="0061172D">
        <w:rPr>
          <w:rFonts w:ascii="楷体" w:eastAsia="楷体" w:hAnsi="楷体" w:hint="eastAsia"/>
          <w:sz w:val="30"/>
          <w:szCs w:val="30"/>
        </w:rPr>
        <w:t>，</w:t>
      </w:r>
      <w:r w:rsidRPr="002853B8">
        <w:rPr>
          <w:rFonts w:ascii="楷体" w:eastAsia="楷体" w:hAnsi="楷体" w:hint="eastAsia"/>
          <w:sz w:val="30"/>
          <w:szCs w:val="30"/>
        </w:rPr>
        <w:t>灭佛之后的的确确是有一支就到了阿里，就传了</w:t>
      </w:r>
      <w:r w:rsidR="0061172D">
        <w:rPr>
          <w:rFonts w:ascii="楷体" w:eastAsia="楷体" w:hAnsi="楷体" w:hint="eastAsia"/>
          <w:sz w:val="30"/>
          <w:szCs w:val="30"/>
        </w:rPr>
        <w:t>这样一种阿里王朝，王朝里面。</w:t>
      </w:r>
      <w:r w:rsidRPr="002853B8">
        <w:rPr>
          <w:rFonts w:ascii="楷体" w:eastAsia="楷体" w:hAnsi="楷体" w:hint="eastAsia"/>
          <w:sz w:val="30"/>
          <w:szCs w:val="30"/>
        </w:rPr>
        <w:t>还有一支</w:t>
      </w:r>
      <w:r w:rsidR="0061172D">
        <w:rPr>
          <w:rFonts w:ascii="楷体" w:eastAsia="楷体" w:hAnsi="楷体" w:hint="eastAsia"/>
          <w:sz w:val="30"/>
          <w:szCs w:val="30"/>
        </w:rPr>
        <w:t>呢，</w:t>
      </w:r>
      <w:r w:rsidRPr="002853B8">
        <w:rPr>
          <w:rFonts w:ascii="楷体" w:eastAsia="楷体" w:hAnsi="楷体" w:hint="eastAsia"/>
          <w:sz w:val="30"/>
          <w:szCs w:val="30"/>
        </w:rPr>
        <w:t>到了</w:t>
      </w:r>
      <w:r w:rsidRPr="00B13FF8">
        <w:rPr>
          <w:rFonts w:ascii="楷体" w:eastAsia="楷体" w:hAnsi="楷体" w:hint="eastAsia"/>
          <w:color w:val="0D0D0D" w:themeColor="text1" w:themeTint="F2"/>
          <w:sz w:val="30"/>
          <w:szCs w:val="30"/>
        </w:rPr>
        <w:t>安多</w:t>
      </w:r>
      <w:r w:rsidR="0061172D" w:rsidRPr="00B13FF8">
        <w:rPr>
          <w:rFonts w:ascii="楷体" w:eastAsia="楷体" w:hAnsi="楷体" w:hint="eastAsia"/>
          <w:color w:val="0D0D0D" w:themeColor="text1" w:themeTint="F2"/>
          <w:sz w:val="30"/>
          <w:szCs w:val="30"/>
        </w:rPr>
        <w:t>这</w:t>
      </w:r>
      <w:r w:rsidRPr="00B13FF8">
        <w:rPr>
          <w:rFonts w:ascii="楷体" w:eastAsia="楷体" w:hAnsi="楷体" w:hint="eastAsia"/>
          <w:color w:val="0D0D0D" w:themeColor="text1" w:themeTint="F2"/>
          <w:sz w:val="30"/>
          <w:szCs w:val="30"/>
        </w:rPr>
        <w:t>一</w:t>
      </w:r>
      <w:r w:rsidRPr="002853B8">
        <w:rPr>
          <w:rFonts w:ascii="楷体" w:eastAsia="楷体" w:hAnsi="楷体" w:hint="eastAsia"/>
          <w:sz w:val="30"/>
          <w:szCs w:val="30"/>
        </w:rPr>
        <w:t>带，像这样的</w:t>
      </w:r>
      <w:r w:rsidR="0061172D">
        <w:rPr>
          <w:rFonts w:ascii="楷体" w:eastAsia="楷体" w:hAnsi="楷体" w:hint="eastAsia"/>
          <w:sz w:val="30"/>
          <w:szCs w:val="30"/>
        </w:rPr>
        <w:t>话也是</w:t>
      </w:r>
      <w:r w:rsidRPr="002853B8">
        <w:rPr>
          <w:rFonts w:ascii="楷体" w:eastAsia="楷体" w:hAnsi="楷体" w:hint="eastAsia"/>
          <w:sz w:val="30"/>
          <w:szCs w:val="30"/>
        </w:rPr>
        <w:t>把他的王族</w:t>
      </w:r>
      <w:r w:rsidR="0061172D">
        <w:rPr>
          <w:rFonts w:ascii="楷体" w:eastAsia="楷体" w:hAnsi="楷体" w:hint="eastAsia"/>
          <w:sz w:val="30"/>
          <w:szCs w:val="30"/>
        </w:rPr>
        <w:t>，血脉呢，也是</w:t>
      </w:r>
      <w:r w:rsidRPr="002853B8">
        <w:rPr>
          <w:rFonts w:ascii="楷体" w:eastAsia="楷体" w:hAnsi="楷体" w:hint="eastAsia"/>
          <w:sz w:val="30"/>
          <w:szCs w:val="30"/>
        </w:rPr>
        <w:t>做了一个延续。中间在拉萨这一带的话王族就没有</w:t>
      </w:r>
      <w:r w:rsidR="0061172D">
        <w:rPr>
          <w:rFonts w:ascii="楷体" w:eastAsia="楷体" w:hAnsi="楷体" w:hint="eastAsia"/>
          <w:sz w:val="30"/>
          <w:szCs w:val="30"/>
        </w:rPr>
        <w:t>了</w:t>
      </w:r>
      <w:r w:rsidRPr="002853B8">
        <w:rPr>
          <w:rFonts w:ascii="楷体" w:eastAsia="楷体" w:hAnsi="楷体" w:hint="eastAsia"/>
          <w:sz w:val="30"/>
          <w:szCs w:val="30"/>
        </w:rPr>
        <w:t>。像这样</w:t>
      </w:r>
      <w:r w:rsidR="00C97ED7">
        <w:rPr>
          <w:rFonts w:ascii="楷体" w:eastAsia="楷体" w:hAnsi="楷体" w:hint="eastAsia"/>
          <w:sz w:val="30"/>
          <w:szCs w:val="30"/>
        </w:rPr>
        <w:t>的话，</w:t>
      </w:r>
      <w:r w:rsidRPr="002853B8">
        <w:rPr>
          <w:rFonts w:ascii="楷体" w:eastAsia="楷体" w:hAnsi="楷体" w:hint="eastAsia"/>
          <w:sz w:val="30"/>
          <w:szCs w:val="30"/>
        </w:rPr>
        <w:t>就中断了，有这样一种情况，那么</w:t>
      </w:r>
      <w:r w:rsidRPr="000B55B2">
        <w:rPr>
          <w:rFonts w:ascii="楷体" w:eastAsia="楷体" w:hAnsi="楷体" w:hint="eastAsia"/>
          <w:color w:val="0D0D0D" w:themeColor="text1" w:themeTint="F2"/>
          <w:sz w:val="30"/>
          <w:szCs w:val="30"/>
        </w:rPr>
        <w:t>朗达玛</w:t>
      </w:r>
      <w:r w:rsidR="000B55B2" w:rsidRPr="000B55B2">
        <w:rPr>
          <w:rFonts w:ascii="楷体" w:eastAsia="楷体" w:hAnsi="楷体" w:hint="eastAsia"/>
          <w:color w:val="0D0D0D" w:themeColor="text1" w:themeTint="F2"/>
          <w:sz w:val="30"/>
          <w:szCs w:val="30"/>
        </w:rPr>
        <w:t>应该</w:t>
      </w:r>
      <w:r w:rsidRPr="000B55B2">
        <w:rPr>
          <w:rFonts w:ascii="楷体" w:eastAsia="楷体" w:hAnsi="楷体" w:hint="eastAsia"/>
          <w:color w:val="0D0D0D" w:themeColor="text1" w:themeTint="F2"/>
          <w:sz w:val="30"/>
          <w:szCs w:val="30"/>
        </w:rPr>
        <w:t>是</w:t>
      </w:r>
      <w:r w:rsidR="000B55B2" w:rsidRPr="000B55B2">
        <w:rPr>
          <w:rFonts w:ascii="楷体" w:eastAsia="楷体" w:hAnsi="楷体" w:hint="eastAsia"/>
          <w:color w:val="0D0D0D" w:themeColor="text1" w:themeTint="F2"/>
          <w:sz w:val="30"/>
          <w:szCs w:val="30"/>
        </w:rPr>
        <w:t>吐蕃</w:t>
      </w:r>
      <w:r w:rsidRPr="000B55B2">
        <w:rPr>
          <w:rFonts w:ascii="楷体" w:eastAsia="楷体" w:hAnsi="楷体" w:hint="eastAsia"/>
          <w:color w:val="0D0D0D" w:themeColor="text1" w:themeTint="F2"/>
          <w:sz w:val="30"/>
          <w:szCs w:val="30"/>
        </w:rPr>
        <w:t>王朝的</w:t>
      </w:r>
      <w:r w:rsidRPr="002853B8">
        <w:rPr>
          <w:rFonts w:ascii="楷体" w:eastAsia="楷体" w:hAnsi="楷体" w:hint="eastAsia"/>
          <w:sz w:val="30"/>
          <w:szCs w:val="30"/>
        </w:rPr>
        <w:t>最后一代了，他被刺杀之后呢，这一支</w:t>
      </w:r>
      <w:r w:rsidR="00B732FE">
        <w:rPr>
          <w:rFonts w:ascii="楷体" w:eastAsia="楷体" w:hAnsi="楷体" w:hint="eastAsia"/>
          <w:sz w:val="30"/>
          <w:szCs w:val="30"/>
        </w:rPr>
        <w:t>他</w:t>
      </w:r>
      <w:r w:rsidRPr="002853B8">
        <w:rPr>
          <w:rFonts w:ascii="楷体" w:eastAsia="楷体" w:hAnsi="楷体" w:hint="eastAsia"/>
          <w:sz w:val="30"/>
          <w:szCs w:val="30"/>
        </w:rPr>
        <w:t>就完全已经中断了，那么其他两支呢还在不断的延续。</w:t>
      </w:r>
    </w:p>
    <w:p w:rsidR="00B732FE" w:rsidRDefault="00562985" w:rsidP="002853B8">
      <w:pPr>
        <w:spacing w:line="360" w:lineRule="auto"/>
        <w:ind w:firstLine="570"/>
        <w:rPr>
          <w:rFonts w:ascii="楷体" w:eastAsia="楷体" w:hAnsi="楷体"/>
          <w:b/>
          <w:sz w:val="30"/>
          <w:szCs w:val="30"/>
        </w:rPr>
      </w:pPr>
      <w:r w:rsidRPr="002853B8">
        <w:rPr>
          <w:rFonts w:ascii="楷体" w:eastAsia="楷体" w:hAnsi="楷体" w:hint="eastAsia"/>
          <w:sz w:val="30"/>
          <w:szCs w:val="30"/>
        </w:rPr>
        <w:t>也是对于王族的兴衰存亡做了授记，</w:t>
      </w:r>
      <w:ins w:id="108" w:author="apple" w:date="2015-05-03T14:20:00Z">
        <w:r w:rsidR="006B622E">
          <w:rPr>
            <w:rFonts w:ascii="楷体" w:eastAsia="楷体" w:hAnsi="楷体" w:hint="eastAsia"/>
            <w:sz w:val="30"/>
            <w:szCs w:val="30"/>
          </w:rPr>
          <w:t>【</w:t>
        </w:r>
      </w:ins>
      <w:r w:rsidRPr="00B732FE">
        <w:rPr>
          <w:rFonts w:ascii="楷体" w:eastAsia="楷体" w:hAnsi="楷体" w:hint="eastAsia"/>
          <w:b/>
          <w:sz w:val="30"/>
          <w:szCs w:val="30"/>
        </w:rPr>
        <w:t>并</w:t>
      </w:r>
      <w:del w:id="109" w:author="apple" w:date="2015-05-03T14:20:00Z">
        <w:r w:rsidR="00B732FE" w:rsidRPr="00B732FE" w:rsidDel="006B622E">
          <w:rPr>
            <w:rFonts w:ascii="楷体" w:eastAsia="楷体" w:hAnsi="楷体" w:hint="eastAsia"/>
            <w:b/>
            <w:sz w:val="30"/>
            <w:szCs w:val="30"/>
          </w:rPr>
          <w:delText>《</w:delText>
        </w:r>
      </w:del>
      <w:r w:rsidRPr="00B732FE">
        <w:rPr>
          <w:rFonts w:ascii="楷体" w:eastAsia="楷体" w:hAnsi="楷体" w:hint="eastAsia"/>
          <w:b/>
          <w:sz w:val="30"/>
          <w:szCs w:val="30"/>
        </w:rPr>
        <w:t>传讲了十善、十八界、十二缘起的法门。</w:t>
      </w:r>
      <w:ins w:id="110" w:author="apple" w:date="2015-05-03T14:20:00Z">
        <w:r w:rsidR="006B622E">
          <w:rPr>
            <w:rFonts w:ascii="楷体" w:eastAsia="楷体" w:hAnsi="楷体" w:hint="eastAsia"/>
            <w:b/>
            <w:sz w:val="30"/>
            <w:szCs w:val="30"/>
          </w:rPr>
          <w:t>】</w:t>
        </w:r>
      </w:ins>
      <w:del w:id="111" w:author="apple" w:date="2015-05-03T14:20:00Z">
        <w:r w:rsidR="00B732FE" w:rsidRPr="00B732FE" w:rsidDel="006B622E">
          <w:rPr>
            <w:rFonts w:ascii="楷体" w:eastAsia="楷体" w:hAnsi="楷体" w:hint="eastAsia"/>
            <w:b/>
            <w:sz w:val="30"/>
            <w:szCs w:val="30"/>
          </w:rPr>
          <w:delText>》</w:delText>
        </w:r>
      </w:del>
    </w:p>
    <w:p w:rsidR="00562985" w:rsidRPr="002853B8" w:rsidRDefault="00B732FE" w:rsidP="002853B8">
      <w:pPr>
        <w:spacing w:line="360" w:lineRule="auto"/>
        <w:ind w:firstLine="570"/>
        <w:rPr>
          <w:rFonts w:ascii="楷体" w:eastAsia="楷体" w:hAnsi="楷体"/>
          <w:sz w:val="30"/>
          <w:szCs w:val="30"/>
        </w:rPr>
      </w:pPr>
      <w:r>
        <w:rPr>
          <w:rFonts w:ascii="楷体" w:eastAsia="楷体" w:hAnsi="楷体" w:hint="eastAsia"/>
          <w:sz w:val="30"/>
          <w:szCs w:val="30"/>
        </w:rPr>
        <w:t>当时呢也是给这些众生宣讲十善，宣讲十八界、</w:t>
      </w:r>
      <w:r w:rsidR="00562985" w:rsidRPr="002853B8">
        <w:rPr>
          <w:rFonts w:ascii="楷体" w:eastAsia="楷体" w:hAnsi="楷体" w:hint="eastAsia"/>
          <w:sz w:val="30"/>
          <w:szCs w:val="30"/>
        </w:rPr>
        <w:t>宣讲十二缘起的这些法门。但在历史书当中呢，因为宣讲这些有十二处十八界啊十善等等的触怒了当地的非人鬼神，然后就开始做很多障碍，当时桑耶寺正准备奠基的时候，白天人们把石头从山上挖下来砌起来，晚上呢这些非人就把这些房子拆了，把这些石头全部放到以前的地</w:t>
      </w:r>
      <w:r w:rsidR="00562985" w:rsidRPr="002853B8">
        <w:rPr>
          <w:rFonts w:ascii="楷体" w:eastAsia="楷体" w:hAnsi="楷体" w:hint="eastAsia"/>
          <w:sz w:val="30"/>
          <w:szCs w:val="30"/>
        </w:rPr>
        <w:lastRenderedPageBreak/>
        <w:t>方。像这样跑了好多次之后。</w:t>
      </w:r>
    </w:p>
    <w:p w:rsidR="00B732FE" w:rsidRDefault="00562985" w:rsidP="002853B8">
      <w:pPr>
        <w:spacing w:line="360" w:lineRule="auto"/>
        <w:ind w:firstLine="570"/>
        <w:rPr>
          <w:rFonts w:ascii="楷体" w:eastAsia="楷体" w:hAnsi="楷体"/>
          <w:b/>
          <w:sz w:val="30"/>
          <w:szCs w:val="30"/>
        </w:rPr>
      </w:pPr>
      <w:r w:rsidRPr="002853B8">
        <w:rPr>
          <w:rFonts w:ascii="楷体" w:eastAsia="楷体" w:hAnsi="楷体" w:hint="eastAsia"/>
          <w:sz w:val="30"/>
          <w:szCs w:val="30"/>
        </w:rPr>
        <w:t>静命论师他就</w:t>
      </w:r>
      <w:ins w:id="112" w:author="apple" w:date="2015-05-03T14:20:00Z">
        <w:r w:rsidR="006B622E">
          <w:rPr>
            <w:rFonts w:ascii="楷体" w:eastAsia="楷体" w:hAnsi="楷体" w:hint="eastAsia"/>
            <w:sz w:val="30"/>
            <w:szCs w:val="30"/>
          </w:rPr>
          <w:t>【</w:t>
        </w:r>
      </w:ins>
      <w:del w:id="113" w:author="apple" w:date="2015-05-03T14:20:00Z">
        <w:r w:rsidR="00B732FE" w:rsidDel="006B622E">
          <w:rPr>
            <w:rFonts w:ascii="楷体" w:eastAsia="楷体" w:hAnsi="楷体" w:hint="eastAsia"/>
            <w:sz w:val="30"/>
            <w:szCs w:val="30"/>
          </w:rPr>
          <w:delText>《</w:delText>
        </w:r>
      </w:del>
      <w:r w:rsidRPr="00B732FE">
        <w:rPr>
          <w:rFonts w:ascii="楷体" w:eastAsia="楷体" w:hAnsi="楷体" w:hint="eastAsia"/>
          <w:b/>
          <w:sz w:val="30"/>
          <w:szCs w:val="30"/>
        </w:rPr>
        <w:t>审时度势地说：为了降伏暂时以寂静相无法调伏的所有天神鬼怪,务必要迎请莲花生大士。</w:t>
      </w:r>
      <w:ins w:id="114" w:author="apple" w:date="2015-05-03T14:20:00Z">
        <w:r w:rsidR="006B622E">
          <w:rPr>
            <w:rFonts w:ascii="楷体" w:eastAsia="楷体" w:hAnsi="楷体" w:hint="eastAsia"/>
            <w:b/>
            <w:sz w:val="30"/>
            <w:szCs w:val="30"/>
          </w:rPr>
          <w:t>】</w:t>
        </w:r>
      </w:ins>
      <w:del w:id="115" w:author="apple" w:date="2015-05-03T14:20:00Z">
        <w:r w:rsidR="00B732FE" w:rsidDel="006B622E">
          <w:rPr>
            <w:rFonts w:ascii="楷体" w:eastAsia="楷体" w:hAnsi="楷体" w:hint="eastAsia"/>
            <w:b/>
            <w:sz w:val="30"/>
            <w:szCs w:val="30"/>
          </w:rPr>
          <w:delText>》</w:delText>
        </w:r>
      </w:del>
    </w:p>
    <w:p w:rsidR="00562985" w:rsidRPr="002853B8" w:rsidRDefault="00562985"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为了</w:t>
      </w:r>
      <w:r w:rsidR="00B732FE">
        <w:rPr>
          <w:rFonts w:ascii="楷体" w:eastAsia="楷体" w:hAnsi="楷体" w:hint="eastAsia"/>
          <w:sz w:val="30"/>
          <w:szCs w:val="30"/>
        </w:rPr>
        <w:t>就是说，</w:t>
      </w:r>
      <w:r w:rsidRPr="002853B8">
        <w:rPr>
          <w:rFonts w:ascii="楷体" w:eastAsia="楷体" w:hAnsi="楷体" w:hint="eastAsia"/>
          <w:sz w:val="30"/>
          <w:szCs w:val="30"/>
        </w:rPr>
        <w:t>弘扬密宗的缘故</w:t>
      </w:r>
      <w:r w:rsidR="0003752B">
        <w:rPr>
          <w:rFonts w:ascii="楷体" w:eastAsia="楷体" w:hAnsi="楷体" w:hint="eastAsia"/>
          <w:sz w:val="30"/>
          <w:szCs w:val="30"/>
        </w:rPr>
        <w:t>，</w:t>
      </w:r>
      <w:r w:rsidRPr="002853B8">
        <w:rPr>
          <w:rFonts w:ascii="楷体" w:eastAsia="楷体" w:hAnsi="楷体" w:hint="eastAsia"/>
          <w:sz w:val="30"/>
          <w:szCs w:val="30"/>
        </w:rPr>
        <w:t>莲花生大士能够进藏来调伏</w:t>
      </w:r>
      <w:r w:rsidR="000B55B2">
        <w:rPr>
          <w:rFonts w:ascii="楷体" w:eastAsia="楷体" w:hAnsi="楷体" w:hint="eastAsia"/>
          <w:sz w:val="30"/>
          <w:szCs w:val="30"/>
        </w:rPr>
        <w:t>，这样一种</w:t>
      </w:r>
      <w:r w:rsidRPr="002853B8">
        <w:rPr>
          <w:rFonts w:ascii="楷体" w:eastAsia="楷体" w:hAnsi="楷体" w:hint="eastAsia"/>
          <w:sz w:val="30"/>
          <w:szCs w:val="30"/>
        </w:rPr>
        <w:t>鬼神的缘故呢，所以说静命论师也是</w:t>
      </w:r>
      <w:r w:rsidR="000B55B2">
        <w:rPr>
          <w:rFonts w:ascii="楷体" w:eastAsia="楷体" w:hAnsi="楷体" w:hint="eastAsia"/>
          <w:sz w:val="30"/>
          <w:szCs w:val="30"/>
        </w:rPr>
        <w:t>，就是</w:t>
      </w:r>
      <w:r w:rsidRPr="002853B8">
        <w:rPr>
          <w:rFonts w:ascii="楷体" w:eastAsia="楷体" w:hAnsi="楷体" w:hint="eastAsia"/>
          <w:sz w:val="30"/>
          <w:szCs w:val="30"/>
        </w:rPr>
        <w:t>显现上面说我的菩提心呀，我的寂静</w:t>
      </w:r>
      <w:r w:rsidRPr="0003752B">
        <w:rPr>
          <w:rFonts w:ascii="楷体" w:eastAsia="楷体" w:hAnsi="楷体" w:hint="eastAsia"/>
          <w:color w:val="FF0000"/>
          <w:sz w:val="30"/>
          <w:szCs w:val="30"/>
        </w:rPr>
        <w:t>法续</w:t>
      </w:r>
      <w:r w:rsidR="0003752B">
        <w:rPr>
          <w:rFonts w:ascii="楷体" w:eastAsia="楷体" w:hAnsi="楷体" w:hint="eastAsia"/>
          <w:color w:val="FF0000"/>
          <w:sz w:val="30"/>
          <w:szCs w:val="30"/>
        </w:rPr>
        <w:t>（27:16）</w:t>
      </w:r>
      <w:r w:rsidRPr="002853B8">
        <w:rPr>
          <w:rFonts w:ascii="楷体" w:eastAsia="楷体" w:hAnsi="楷体" w:hint="eastAsia"/>
          <w:sz w:val="30"/>
          <w:szCs w:val="30"/>
        </w:rPr>
        <w:t>呢 我的菩提心已经修圆满了，但是通过寂静法目前没办法调伏这些妖魔鬼怪，必须要用愤怒法来调伏。必须要以密宗来调伏。所以说通过这样一种缘起，就请国王赤松德赞派人去印度迎请莲花生大士。当时就派了使者当中其中一位就是法王的前世</w:t>
      </w:r>
      <w:r w:rsidRPr="000B55B2">
        <w:rPr>
          <w:rFonts w:ascii="楷体" w:eastAsia="楷体" w:hAnsi="楷体" w:hint="eastAsia"/>
          <w:color w:val="0D0D0D" w:themeColor="text1" w:themeTint="F2"/>
          <w:sz w:val="30"/>
          <w:szCs w:val="30"/>
        </w:rPr>
        <w:t>多吉敦炯，</w:t>
      </w:r>
      <w:r w:rsidR="0003752B" w:rsidRPr="000B55B2">
        <w:rPr>
          <w:rFonts w:ascii="楷体" w:eastAsia="楷体" w:hAnsi="楷体" w:hint="eastAsia"/>
          <w:color w:val="0D0D0D" w:themeColor="text1" w:themeTint="F2"/>
          <w:sz w:val="30"/>
          <w:szCs w:val="30"/>
        </w:rPr>
        <w:t>像</w:t>
      </w:r>
      <w:r w:rsidR="0003752B" w:rsidRPr="0003752B">
        <w:rPr>
          <w:rFonts w:ascii="楷体" w:eastAsia="楷体" w:hAnsi="楷体" w:hint="eastAsia"/>
          <w:color w:val="0D0D0D" w:themeColor="text1" w:themeTint="F2"/>
          <w:sz w:val="30"/>
          <w:szCs w:val="30"/>
        </w:rPr>
        <w:t>这样的话，</w:t>
      </w:r>
      <w:r w:rsidRPr="002853B8">
        <w:rPr>
          <w:rFonts w:ascii="楷体" w:eastAsia="楷体" w:hAnsi="楷体" w:hint="eastAsia"/>
          <w:sz w:val="30"/>
          <w:szCs w:val="30"/>
        </w:rPr>
        <w:t>国王当时还有点疑惑，那么静命论师说莲花生大士天上天下整个南瞻部洲无与伦比的</w:t>
      </w:r>
      <w:r w:rsidR="0003752B">
        <w:rPr>
          <w:rFonts w:ascii="楷体" w:eastAsia="楷体" w:hAnsi="楷体" w:hint="eastAsia"/>
          <w:sz w:val="30"/>
          <w:szCs w:val="30"/>
        </w:rPr>
        <w:t>一个</w:t>
      </w:r>
      <w:r w:rsidRPr="002853B8">
        <w:rPr>
          <w:rFonts w:ascii="楷体" w:eastAsia="楷体" w:hAnsi="楷体" w:hint="eastAsia"/>
          <w:sz w:val="30"/>
          <w:szCs w:val="30"/>
        </w:rPr>
        <w:t>最为殊胜的成就者，他就有点疑惑了，这么大的成就者，我能不能请得到呢，菩提萨埵就说一定请得到，因为莲花生大士</w:t>
      </w:r>
      <w:r w:rsidR="0003752B" w:rsidRPr="002853B8">
        <w:rPr>
          <w:rFonts w:ascii="楷体" w:eastAsia="楷体" w:hAnsi="楷体" w:hint="eastAsia"/>
          <w:sz w:val="30"/>
          <w:szCs w:val="30"/>
        </w:rPr>
        <w:t>也是</w:t>
      </w:r>
      <w:r w:rsidRPr="002853B8">
        <w:rPr>
          <w:rFonts w:ascii="楷体" w:eastAsia="楷体" w:hAnsi="楷体" w:hint="eastAsia"/>
          <w:sz w:val="30"/>
          <w:szCs w:val="30"/>
        </w:rPr>
        <w:t>当时发愿的</w:t>
      </w:r>
      <w:r w:rsidR="0003752B">
        <w:rPr>
          <w:rFonts w:ascii="楷体" w:eastAsia="楷体" w:hAnsi="楷体" w:hint="eastAsia"/>
          <w:sz w:val="30"/>
          <w:szCs w:val="30"/>
        </w:rPr>
        <w:t>几个兄弟之一。</w:t>
      </w:r>
      <w:r w:rsidRPr="002853B8">
        <w:rPr>
          <w:rFonts w:ascii="楷体" w:eastAsia="楷体" w:hAnsi="楷体" w:hint="eastAsia"/>
          <w:sz w:val="30"/>
          <w:szCs w:val="30"/>
        </w:rPr>
        <w:t>有缘力所系。所以</w:t>
      </w:r>
      <w:r w:rsidR="0003752B">
        <w:rPr>
          <w:rFonts w:ascii="楷体" w:eastAsia="楷体" w:hAnsi="楷体" w:hint="eastAsia"/>
          <w:sz w:val="30"/>
          <w:szCs w:val="30"/>
        </w:rPr>
        <w:t>如果</w:t>
      </w:r>
      <w:r w:rsidRPr="002853B8">
        <w:rPr>
          <w:rFonts w:ascii="楷体" w:eastAsia="楷体" w:hAnsi="楷体" w:hint="eastAsia"/>
          <w:sz w:val="30"/>
          <w:szCs w:val="30"/>
        </w:rPr>
        <w:t>你去请肯定请得到。</w:t>
      </w:r>
      <w:r w:rsidR="0003752B">
        <w:rPr>
          <w:rFonts w:ascii="楷体" w:eastAsia="楷体" w:hAnsi="楷体" w:hint="eastAsia"/>
          <w:sz w:val="30"/>
          <w:szCs w:val="30"/>
        </w:rPr>
        <w:t>所以</w:t>
      </w:r>
      <w:r w:rsidRPr="000B55B2">
        <w:rPr>
          <w:rFonts w:ascii="楷体" w:eastAsia="楷体" w:hAnsi="楷体" w:hint="eastAsia"/>
          <w:color w:val="0D0D0D" w:themeColor="text1" w:themeTint="F2"/>
          <w:sz w:val="30"/>
          <w:szCs w:val="30"/>
        </w:rPr>
        <w:t>多吉敦炯</w:t>
      </w:r>
      <w:r w:rsidR="0003752B">
        <w:rPr>
          <w:rFonts w:ascii="楷体" w:eastAsia="楷体" w:hAnsi="楷体" w:hint="eastAsia"/>
          <w:sz w:val="30"/>
          <w:szCs w:val="30"/>
        </w:rPr>
        <w:t>尊者</w:t>
      </w:r>
      <w:r w:rsidRPr="002853B8">
        <w:rPr>
          <w:rFonts w:ascii="楷体" w:eastAsia="楷体" w:hAnsi="楷体" w:hint="eastAsia"/>
          <w:sz w:val="30"/>
          <w:szCs w:val="30"/>
        </w:rPr>
        <w:t>到了莲师面前把这个黄金供品一供养之后，一祈请马上莲师就答应了，马上就进藏就开始调伏</w:t>
      </w:r>
      <w:r w:rsidR="0003752B">
        <w:rPr>
          <w:rFonts w:ascii="楷体" w:eastAsia="楷体" w:hAnsi="楷体" w:hint="eastAsia"/>
          <w:sz w:val="30"/>
          <w:szCs w:val="30"/>
        </w:rPr>
        <w:t>要</w:t>
      </w:r>
      <w:r w:rsidRPr="002853B8">
        <w:rPr>
          <w:rFonts w:ascii="楷体" w:eastAsia="楷体" w:hAnsi="楷体" w:hint="eastAsia"/>
          <w:sz w:val="30"/>
          <w:szCs w:val="30"/>
        </w:rPr>
        <w:t>这些非人，所以一路上尽量调伏很多很多非人，把他们安置在这些佛法当中让他们护持佛法。现在我们在</w:t>
      </w:r>
      <w:r w:rsidR="000F0043">
        <w:rPr>
          <w:rFonts w:ascii="楷体" w:eastAsia="楷体" w:hAnsi="楷体" w:hint="eastAsia"/>
          <w:sz w:val="30"/>
          <w:szCs w:val="30"/>
        </w:rPr>
        <w:t>护法仪轨当中，很多很多的护法神也是当时莲花生大士进藏的时候调伏了他们</w:t>
      </w:r>
      <w:r w:rsidRPr="002853B8">
        <w:rPr>
          <w:rFonts w:ascii="楷体" w:eastAsia="楷体" w:hAnsi="楷体" w:hint="eastAsia"/>
          <w:sz w:val="30"/>
          <w:szCs w:val="30"/>
        </w:rPr>
        <w:t>。把他们作为护法神，现在我们也是对他们供养让他们护持佛法的。所以说通过这样一种缘起呢，也是祈请莲花生大士入藏。</w:t>
      </w:r>
    </w:p>
    <w:p w:rsidR="000F0043" w:rsidRDefault="000F0043" w:rsidP="002853B8">
      <w:pPr>
        <w:spacing w:line="360" w:lineRule="auto"/>
        <w:ind w:firstLine="570"/>
        <w:rPr>
          <w:rFonts w:ascii="楷体" w:eastAsia="楷体" w:hAnsi="楷体"/>
          <w:b/>
          <w:sz w:val="30"/>
          <w:szCs w:val="30"/>
        </w:rPr>
      </w:pPr>
      <w:r w:rsidRPr="000F0043">
        <w:rPr>
          <w:rFonts w:ascii="楷体" w:eastAsia="楷体" w:hAnsi="楷体" w:hint="eastAsia"/>
          <w:b/>
          <w:sz w:val="30"/>
          <w:szCs w:val="30"/>
        </w:rPr>
        <w:t>【</w:t>
      </w:r>
      <w:r w:rsidR="00562985" w:rsidRPr="000F0043">
        <w:rPr>
          <w:rFonts w:ascii="楷体" w:eastAsia="楷体" w:hAnsi="楷体" w:hint="eastAsia"/>
          <w:b/>
          <w:sz w:val="30"/>
          <w:szCs w:val="30"/>
        </w:rPr>
        <w:t>(莲师入藏以后,)静命论师与莲花生大士一道对桑耶地势作</w:t>
      </w:r>
      <w:r w:rsidR="00562985" w:rsidRPr="000F0043">
        <w:rPr>
          <w:rFonts w:ascii="楷体" w:eastAsia="楷体" w:hAnsi="楷体" w:hint="eastAsia"/>
          <w:b/>
          <w:sz w:val="30"/>
          <w:szCs w:val="30"/>
        </w:rPr>
        <w:lastRenderedPageBreak/>
        <w:t>了一番详细考察之后,对已竣工的殿堂及佛像等举行了开光等仪式。</w:t>
      </w:r>
      <w:r w:rsidRPr="000F0043">
        <w:rPr>
          <w:rFonts w:ascii="楷体" w:eastAsia="楷体" w:hAnsi="楷体" w:hint="eastAsia"/>
          <w:b/>
          <w:sz w:val="30"/>
          <w:szCs w:val="30"/>
        </w:rPr>
        <w:t>】</w:t>
      </w:r>
    </w:p>
    <w:p w:rsidR="00562985" w:rsidRPr="002853B8" w:rsidRDefault="00562985"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那么就是说莲花生大士入藏之后呢，通过调伏</w:t>
      </w:r>
      <w:r w:rsidR="00D87F80">
        <w:rPr>
          <w:rFonts w:ascii="楷体" w:eastAsia="楷体" w:hAnsi="楷体" w:hint="eastAsia"/>
          <w:sz w:val="30"/>
          <w:szCs w:val="30"/>
        </w:rPr>
        <w:t>把</w:t>
      </w:r>
      <w:r w:rsidRPr="002853B8">
        <w:rPr>
          <w:rFonts w:ascii="楷体" w:eastAsia="楷体" w:hAnsi="楷体" w:hint="eastAsia"/>
          <w:sz w:val="30"/>
          <w:szCs w:val="30"/>
        </w:rPr>
        <w:t>这些非人</w:t>
      </w:r>
      <w:r w:rsidR="00D87F80">
        <w:rPr>
          <w:rFonts w:ascii="楷体" w:eastAsia="楷体" w:hAnsi="楷体" w:hint="eastAsia"/>
          <w:sz w:val="30"/>
          <w:szCs w:val="30"/>
        </w:rPr>
        <w:t>调伏</w:t>
      </w:r>
      <w:r w:rsidRPr="002853B8">
        <w:rPr>
          <w:rFonts w:ascii="楷体" w:eastAsia="楷体" w:hAnsi="楷体" w:hint="eastAsia"/>
          <w:sz w:val="30"/>
          <w:szCs w:val="30"/>
        </w:rPr>
        <w:t>之后，那么就修建桑耶寺</w:t>
      </w:r>
      <w:r w:rsidR="00D87F80">
        <w:rPr>
          <w:rFonts w:ascii="楷体" w:eastAsia="楷体" w:hAnsi="楷体" w:hint="eastAsia"/>
          <w:sz w:val="30"/>
          <w:szCs w:val="30"/>
        </w:rPr>
        <w:t>就</w:t>
      </w:r>
      <w:r w:rsidRPr="002853B8">
        <w:rPr>
          <w:rFonts w:ascii="楷体" w:eastAsia="楷体" w:hAnsi="楷体" w:hint="eastAsia"/>
          <w:sz w:val="30"/>
          <w:szCs w:val="30"/>
        </w:rPr>
        <w:t>非常顺利。很顺利没有一点障碍，最后就修成了。当时静命论师与莲花生大士一起对桑耶寺、桑耶寺附近的这些山势，地势也是作了一番详细的考察然后对于已经竣工的殿堂和佛像等举行了开光的仪式。</w:t>
      </w:r>
    </w:p>
    <w:p w:rsidR="00CB42F5" w:rsidRPr="00CB42F5" w:rsidRDefault="00CB42F5" w:rsidP="002853B8">
      <w:pPr>
        <w:spacing w:line="360" w:lineRule="auto"/>
        <w:ind w:firstLine="570"/>
        <w:rPr>
          <w:rFonts w:ascii="楷体" w:eastAsia="楷体" w:hAnsi="楷体"/>
          <w:b/>
          <w:sz w:val="30"/>
          <w:szCs w:val="30"/>
        </w:rPr>
      </w:pPr>
      <w:r w:rsidRPr="00CB42F5">
        <w:rPr>
          <w:rFonts w:ascii="楷体" w:eastAsia="楷体" w:hAnsi="楷体" w:hint="eastAsia"/>
          <w:b/>
          <w:sz w:val="30"/>
          <w:szCs w:val="30"/>
        </w:rPr>
        <w:t>【</w:t>
      </w:r>
      <w:r w:rsidR="00562985" w:rsidRPr="00CB42F5">
        <w:rPr>
          <w:rFonts w:ascii="楷体" w:eastAsia="楷体" w:hAnsi="楷体" w:hint="eastAsia"/>
          <w:b/>
          <w:sz w:val="30"/>
          <w:szCs w:val="30"/>
        </w:rPr>
        <w:t>让预试七人出家。</w:t>
      </w:r>
      <w:r w:rsidRPr="00CB42F5">
        <w:rPr>
          <w:rFonts w:ascii="楷体" w:eastAsia="楷体" w:hAnsi="楷体" w:hint="eastAsia"/>
          <w:b/>
          <w:sz w:val="30"/>
          <w:szCs w:val="30"/>
        </w:rPr>
        <w:t>】</w:t>
      </w:r>
    </w:p>
    <w:p w:rsidR="008A21A8" w:rsidRDefault="00562985"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下面有</w:t>
      </w:r>
      <w:r w:rsidR="00CB42F5">
        <w:rPr>
          <w:rFonts w:ascii="楷体" w:eastAsia="楷体" w:hAnsi="楷体" w:hint="eastAsia"/>
          <w:sz w:val="30"/>
          <w:szCs w:val="30"/>
        </w:rPr>
        <w:t>这个</w:t>
      </w:r>
      <w:r w:rsidRPr="002853B8">
        <w:rPr>
          <w:rFonts w:ascii="楷体" w:eastAsia="楷体" w:hAnsi="楷体" w:hint="eastAsia"/>
          <w:sz w:val="30"/>
          <w:szCs w:val="30"/>
        </w:rPr>
        <w:t>预试七人</w:t>
      </w:r>
      <w:r w:rsidR="00CB42F5">
        <w:rPr>
          <w:rFonts w:ascii="楷体" w:eastAsia="楷体" w:hAnsi="楷体" w:hint="eastAsia"/>
          <w:sz w:val="30"/>
          <w:szCs w:val="30"/>
        </w:rPr>
        <w:t>，</w:t>
      </w:r>
      <w:r w:rsidRPr="002853B8">
        <w:rPr>
          <w:rFonts w:ascii="楷体" w:eastAsia="楷体" w:hAnsi="楷体" w:hint="eastAsia"/>
          <w:sz w:val="30"/>
          <w:szCs w:val="30"/>
        </w:rPr>
        <w:t>不知道能不能够</w:t>
      </w:r>
      <w:r w:rsidR="00CB42F5">
        <w:rPr>
          <w:rFonts w:ascii="楷体" w:eastAsia="楷体" w:hAnsi="楷体" w:hint="eastAsia"/>
          <w:sz w:val="30"/>
          <w:szCs w:val="30"/>
        </w:rPr>
        <w:t>，最初藏人能不能</w:t>
      </w:r>
      <w:r w:rsidRPr="002853B8">
        <w:rPr>
          <w:rFonts w:ascii="楷体" w:eastAsia="楷体" w:hAnsi="楷体" w:hint="eastAsia"/>
          <w:sz w:val="30"/>
          <w:szCs w:val="30"/>
        </w:rPr>
        <w:t>出家持戒呢，命令七个很聪明的</w:t>
      </w:r>
      <w:r w:rsidR="00CB42F5">
        <w:rPr>
          <w:rFonts w:ascii="楷体" w:eastAsia="楷体" w:hAnsi="楷体" w:hint="eastAsia"/>
          <w:sz w:val="30"/>
          <w:szCs w:val="30"/>
        </w:rPr>
        <w:t>这样</w:t>
      </w:r>
      <w:r w:rsidRPr="002853B8">
        <w:rPr>
          <w:rFonts w:ascii="楷体" w:eastAsia="楷体" w:hAnsi="楷体" w:hint="eastAsia"/>
          <w:sz w:val="30"/>
          <w:szCs w:val="30"/>
        </w:rPr>
        <w:t>人</w:t>
      </w:r>
      <w:r w:rsidR="00CB42F5">
        <w:rPr>
          <w:rFonts w:ascii="楷体" w:eastAsia="楷体" w:hAnsi="楷体" w:hint="eastAsia"/>
          <w:sz w:val="30"/>
          <w:szCs w:val="30"/>
        </w:rPr>
        <w:t>呢，</w:t>
      </w:r>
      <w:r w:rsidRPr="002853B8">
        <w:rPr>
          <w:rFonts w:ascii="楷体" w:eastAsia="楷体" w:hAnsi="楷体" w:hint="eastAsia"/>
          <w:sz w:val="30"/>
          <w:szCs w:val="30"/>
        </w:rPr>
        <w:t>出家持戒，观察他们能不能守持戒律，他们通过之后呢，后面就是说明西藏人能够出家，最初</w:t>
      </w:r>
      <w:r w:rsidR="00CB42F5">
        <w:rPr>
          <w:rFonts w:ascii="楷体" w:eastAsia="楷体" w:hAnsi="楷体" w:hint="eastAsia"/>
          <w:sz w:val="30"/>
          <w:szCs w:val="30"/>
        </w:rPr>
        <w:t>的这个七个出家人，</w:t>
      </w:r>
      <w:r w:rsidRPr="002853B8">
        <w:rPr>
          <w:rFonts w:ascii="楷体" w:eastAsia="楷体" w:hAnsi="楷体" w:hint="eastAsia"/>
          <w:sz w:val="30"/>
          <w:szCs w:val="30"/>
        </w:rPr>
        <w:t>叫做预试七人。预试七人出家</w:t>
      </w:r>
      <w:r w:rsidR="008A21A8">
        <w:rPr>
          <w:rFonts w:ascii="楷体" w:eastAsia="楷体" w:hAnsi="楷体" w:hint="eastAsia"/>
          <w:sz w:val="30"/>
          <w:szCs w:val="30"/>
        </w:rPr>
        <w:t>的</w:t>
      </w:r>
      <w:r w:rsidRPr="002853B8">
        <w:rPr>
          <w:rFonts w:ascii="楷体" w:eastAsia="楷体" w:hAnsi="楷体" w:hint="eastAsia"/>
          <w:sz w:val="30"/>
          <w:szCs w:val="30"/>
        </w:rPr>
        <w:t>经堂是在桑耶寺有这个经堂。桑耶寺经堂当中我们去的时候也是当时看到预试七人的这些塑像，我们就想到当时</w:t>
      </w:r>
      <w:r w:rsidR="008A21A8">
        <w:rPr>
          <w:rFonts w:ascii="楷体" w:eastAsia="楷体" w:hAnsi="楷体" w:hint="eastAsia"/>
          <w:sz w:val="30"/>
          <w:szCs w:val="30"/>
        </w:rPr>
        <w:t>是</w:t>
      </w:r>
      <w:r w:rsidRPr="002853B8">
        <w:rPr>
          <w:rFonts w:ascii="楷体" w:eastAsia="楷体" w:hAnsi="楷体" w:hint="eastAsia"/>
          <w:sz w:val="30"/>
          <w:szCs w:val="30"/>
        </w:rPr>
        <w:t>静命论师</w:t>
      </w:r>
      <w:r w:rsidR="008A21A8">
        <w:rPr>
          <w:rFonts w:ascii="楷体" w:eastAsia="楷体" w:hAnsi="楷体" w:hint="eastAsia"/>
          <w:sz w:val="30"/>
          <w:szCs w:val="30"/>
        </w:rPr>
        <w:t>，他们就</w:t>
      </w:r>
      <w:r w:rsidRPr="002853B8">
        <w:rPr>
          <w:rFonts w:ascii="楷体" w:eastAsia="楷体" w:hAnsi="楷体" w:hint="eastAsia"/>
          <w:sz w:val="30"/>
          <w:szCs w:val="30"/>
        </w:rPr>
        <w:t>是在这个殿堂当中给预试七人剃</w:t>
      </w:r>
      <w:r w:rsidR="008A21A8">
        <w:rPr>
          <w:rFonts w:ascii="楷体" w:eastAsia="楷体" w:hAnsi="楷体" w:hint="eastAsia"/>
          <w:sz w:val="30"/>
          <w:szCs w:val="30"/>
        </w:rPr>
        <w:t>度，然后给他们传戒。所以说有这样的缘起，我们只要念清净戒律的</w:t>
      </w:r>
      <w:r w:rsidRPr="002853B8">
        <w:rPr>
          <w:rFonts w:ascii="楷体" w:eastAsia="楷体" w:hAnsi="楷体" w:hint="eastAsia"/>
          <w:sz w:val="30"/>
          <w:szCs w:val="30"/>
        </w:rPr>
        <w:t>咒语，</w:t>
      </w:r>
      <w:r w:rsidR="008A21A8">
        <w:rPr>
          <w:rFonts w:ascii="楷体" w:eastAsia="楷体" w:hAnsi="楷体" w:hint="eastAsia"/>
          <w:sz w:val="30"/>
          <w:szCs w:val="30"/>
        </w:rPr>
        <w:t>也</w:t>
      </w:r>
      <w:r w:rsidRPr="002853B8">
        <w:rPr>
          <w:rFonts w:ascii="楷体" w:eastAsia="楷体" w:hAnsi="楷体" w:hint="eastAsia"/>
          <w:sz w:val="30"/>
          <w:szCs w:val="30"/>
        </w:rPr>
        <w:t>发愿守持这个清净戒律，然后在桑耶寺也是</w:t>
      </w:r>
      <w:r w:rsidR="008A21A8">
        <w:rPr>
          <w:rFonts w:ascii="楷体" w:eastAsia="楷体" w:hAnsi="楷体" w:hint="eastAsia"/>
          <w:sz w:val="30"/>
          <w:szCs w:val="30"/>
        </w:rPr>
        <w:t>想到当时我去朝拜的时候，今年的冬天</w:t>
      </w:r>
      <w:r w:rsidRPr="002853B8">
        <w:rPr>
          <w:rFonts w:ascii="楷体" w:eastAsia="楷体" w:hAnsi="楷体" w:hint="eastAsia"/>
          <w:sz w:val="30"/>
          <w:szCs w:val="30"/>
        </w:rPr>
        <w:t>去的时候</w:t>
      </w:r>
      <w:r w:rsidR="008A21A8">
        <w:rPr>
          <w:rFonts w:ascii="楷体" w:eastAsia="楷体" w:hAnsi="楷体" w:hint="eastAsia"/>
          <w:sz w:val="30"/>
          <w:szCs w:val="30"/>
        </w:rPr>
        <w:t>，想到</w:t>
      </w:r>
      <w:r w:rsidRPr="002853B8">
        <w:rPr>
          <w:rFonts w:ascii="楷体" w:eastAsia="楷体" w:hAnsi="楷体" w:hint="eastAsia"/>
          <w:sz w:val="30"/>
          <w:szCs w:val="30"/>
        </w:rPr>
        <w:t>桑耶寺，莲花生大士他们弘扬佛法的地方，最初在这弘扬佛法，</w:t>
      </w:r>
      <w:r w:rsidR="008A21A8">
        <w:rPr>
          <w:rFonts w:ascii="楷体" w:eastAsia="楷体" w:hAnsi="楷体" w:hint="eastAsia"/>
          <w:sz w:val="30"/>
          <w:szCs w:val="30"/>
        </w:rPr>
        <w:t>还</w:t>
      </w:r>
      <w:r w:rsidRPr="002853B8">
        <w:rPr>
          <w:rFonts w:ascii="楷体" w:eastAsia="楷体" w:hAnsi="楷体" w:hint="eastAsia"/>
          <w:sz w:val="30"/>
          <w:szCs w:val="30"/>
        </w:rPr>
        <w:t>尤其是静命论师在这儿也是讲经说法</w:t>
      </w:r>
      <w:r w:rsidR="008A21A8">
        <w:rPr>
          <w:rFonts w:ascii="楷体" w:eastAsia="楷体" w:hAnsi="楷体" w:hint="eastAsia"/>
          <w:sz w:val="30"/>
          <w:szCs w:val="30"/>
        </w:rPr>
        <w:t>，</w:t>
      </w:r>
      <w:r w:rsidRPr="002853B8">
        <w:rPr>
          <w:rFonts w:ascii="楷体" w:eastAsia="楷体" w:hAnsi="楷体" w:hint="eastAsia"/>
          <w:sz w:val="30"/>
          <w:szCs w:val="30"/>
        </w:rPr>
        <w:t>所以说想到马上开春的时候要开讲</w:t>
      </w:r>
      <w:r w:rsidR="008A21A8">
        <w:rPr>
          <w:rFonts w:ascii="楷体" w:eastAsia="楷体" w:hAnsi="楷体" w:hint="eastAsia"/>
          <w:sz w:val="30"/>
          <w:szCs w:val="30"/>
        </w:rPr>
        <w:t>《</w:t>
      </w:r>
      <w:r w:rsidR="008A21A8" w:rsidRPr="002853B8">
        <w:rPr>
          <w:rFonts w:ascii="楷体" w:eastAsia="楷体" w:hAnsi="楷体" w:hint="eastAsia"/>
          <w:sz w:val="30"/>
          <w:szCs w:val="30"/>
        </w:rPr>
        <w:t>中观庄严论</w:t>
      </w:r>
      <w:r w:rsidR="008A21A8">
        <w:rPr>
          <w:rFonts w:ascii="楷体" w:eastAsia="楷体" w:hAnsi="楷体" w:hint="eastAsia"/>
          <w:sz w:val="30"/>
          <w:szCs w:val="30"/>
        </w:rPr>
        <w:t>》</w:t>
      </w:r>
    </w:p>
    <w:p w:rsidR="00562985" w:rsidRPr="002853B8" w:rsidRDefault="00562985"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（30:10）</w:t>
      </w:r>
    </w:p>
    <w:p w:rsidR="008A21A8" w:rsidRDefault="0098545C"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所以说也是在这个地方发愿祈祷静命伦师加持，能够就说是真</w:t>
      </w:r>
      <w:r w:rsidRPr="002853B8">
        <w:rPr>
          <w:rFonts w:ascii="楷体" w:eastAsia="楷体" w:hAnsi="楷体" w:hint="eastAsia"/>
          <w:sz w:val="30"/>
          <w:szCs w:val="30"/>
        </w:rPr>
        <w:lastRenderedPageBreak/>
        <w:t>正的通达中观庄严论的意思，能够就说是这个讲解这个中观庄严论，当时也是这个目的</w:t>
      </w:r>
      <w:r w:rsidR="008A21A8">
        <w:rPr>
          <w:rFonts w:ascii="楷体" w:eastAsia="楷体" w:hAnsi="楷体" w:hint="eastAsia"/>
          <w:sz w:val="30"/>
          <w:szCs w:val="30"/>
        </w:rPr>
        <w:t>。</w:t>
      </w:r>
      <w:r w:rsidRPr="002853B8">
        <w:rPr>
          <w:rFonts w:ascii="楷体" w:eastAsia="楷体" w:hAnsi="楷体" w:hint="eastAsia"/>
          <w:sz w:val="30"/>
          <w:szCs w:val="30"/>
        </w:rPr>
        <w:t>也是在这个桑耶寺这个佛像面前</w:t>
      </w:r>
      <w:r w:rsidR="008A21A8">
        <w:rPr>
          <w:rFonts w:ascii="楷体" w:eastAsia="楷体" w:hAnsi="楷体" w:hint="eastAsia"/>
          <w:sz w:val="30"/>
          <w:szCs w:val="30"/>
        </w:rPr>
        <w:t>也是</w:t>
      </w:r>
      <w:r w:rsidRPr="002853B8">
        <w:rPr>
          <w:rFonts w:ascii="楷体" w:eastAsia="楷体" w:hAnsi="楷体" w:hint="eastAsia"/>
          <w:sz w:val="30"/>
          <w:szCs w:val="30"/>
        </w:rPr>
        <w:t>做了一些发愿，做了一些功德</w:t>
      </w:r>
      <w:r w:rsidR="008A21A8">
        <w:rPr>
          <w:rFonts w:ascii="楷体" w:eastAsia="楷体" w:hAnsi="楷体" w:hint="eastAsia"/>
          <w:sz w:val="30"/>
          <w:szCs w:val="30"/>
        </w:rPr>
        <w:t>。</w:t>
      </w:r>
      <w:r w:rsidRPr="002853B8">
        <w:rPr>
          <w:rFonts w:ascii="楷体" w:eastAsia="楷体" w:hAnsi="楷体" w:hint="eastAsia"/>
          <w:sz w:val="30"/>
          <w:szCs w:val="30"/>
        </w:rPr>
        <w:t>所以说这样一种很多殿堂，</w:t>
      </w:r>
      <w:r w:rsidRPr="000B55B2">
        <w:rPr>
          <w:rFonts w:ascii="楷体" w:eastAsia="楷体" w:hAnsi="楷体" w:hint="eastAsia"/>
          <w:sz w:val="30"/>
          <w:szCs w:val="30"/>
        </w:rPr>
        <w:t>像</w:t>
      </w:r>
      <w:r w:rsidRPr="000B55B2">
        <w:rPr>
          <w:rFonts w:ascii="楷体" w:eastAsia="楷体" w:hAnsi="楷体" w:hint="eastAsia"/>
          <w:color w:val="0D0D0D" w:themeColor="text1" w:themeTint="F2"/>
          <w:sz w:val="30"/>
          <w:szCs w:val="30"/>
        </w:rPr>
        <w:t>贝若扎那</w:t>
      </w:r>
      <w:r w:rsidRPr="000B55B2">
        <w:rPr>
          <w:rFonts w:ascii="楷体" w:eastAsia="楷体" w:hAnsi="楷体" w:hint="eastAsia"/>
          <w:sz w:val="30"/>
          <w:szCs w:val="30"/>
        </w:rPr>
        <w:t>大</w:t>
      </w:r>
      <w:r w:rsidRPr="002853B8">
        <w:rPr>
          <w:rFonts w:ascii="楷体" w:eastAsia="楷体" w:hAnsi="楷体" w:hint="eastAsia"/>
          <w:sz w:val="30"/>
          <w:szCs w:val="30"/>
        </w:rPr>
        <w:t>师他的住处还有他翻译经书的地方，还有就说是这些赤松德赞</w:t>
      </w:r>
      <w:r w:rsidR="008A21A8">
        <w:rPr>
          <w:rFonts w:ascii="楷体" w:eastAsia="楷体" w:hAnsi="楷体" w:hint="eastAsia"/>
          <w:sz w:val="30"/>
          <w:szCs w:val="30"/>
        </w:rPr>
        <w:t>，他</w:t>
      </w:r>
      <w:r w:rsidRPr="002853B8">
        <w:rPr>
          <w:rFonts w:ascii="楷体" w:eastAsia="楷体" w:hAnsi="楷体" w:hint="eastAsia"/>
          <w:sz w:val="30"/>
          <w:szCs w:val="30"/>
        </w:rPr>
        <w:t>闭关的地方，还有预试七人出家的地方，这样很多很多地方现在桑耶寺还有的</w:t>
      </w:r>
      <w:r w:rsidR="008A21A8">
        <w:rPr>
          <w:rFonts w:ascii="楷体" w:eastAsia="楷体" w:hAnsi="楷体" w:hint="eastAsia"/>
          <w:sz w:val="30"/>
          <w:szCs w:val="30"/>
        </w:rPr>
        <w:t>。</w:t>
      </w:r>
      <w:r w:rsidRPr="002853B8">
        <w:rPr>
          <w:rFonts w:ascii="楷体" w:eastAsia="楷体" w:hAnsi="楷体" w:hint="eastAsia"/>
          <w:sz w:val="30"/>
          <w:szCs w:val="30"/>
        </w:rPr>
        <w:t>当然有些是以前的</w:t>
      </w:r>
      <w:r w:rsidR="008A21A8">
        <w:rPr>
          <w:rFonts w:ascii="楷体" w:eastAsia="楷体" w:hAnsi="楷体" w:hint="eastAsia"/>
          <w:sz w:val="30"/>
          <w:szCs w:val="30"/>
        </w:rPr>
        <w:t>、有些是重</w:t>
      </w:r>
      <w:r w:rsidRPr="002853B8">
        <w:rPr>
          <w:rFonts w:ascii="楷体" w:eastAsia="楷体" w:hAnsi="楷体" w:hint="eastAsia"/>
          <w:sz w:val="30"/>
          <w:szCs w:val="30"/>
        </w:rPr>
        <w:t>建的</w:t>
      </w:r>
      <w:r w:rsidR="008A21A8">
        <w:rPr>
          <w:rFonts w:ascii="楷体" w:eastAsia="楷体" w:hAnsi="楷体" w:hint="eastAsia"/>
          <w:sz w:val="30"/>
          <w:szCs w:val="30"/>
        </w:rPr>
        <w:t>。</w:t>
      </w:r>
    </w:p>
    <w:p w:rsidR="00F64998" w:rsidRDefault="008A21A8" w:rsidP="002853B8">
      <w:pPr>
        <w:spacing w:line="360" w:lineRule="auto"/>
        <w:ind w:firstLine="570"/>
        <w:rPr>
          <w:rFonts w:ascii="楷体" w:eastAsia="楷体" w:hAnsi="楷体"/>
          <w:sz w:val="30"/>
          <w:szCs w:val="30"/>
        </w:rPr>
      </w:pPr>
      <w:r w:rsidRPr="00F64998">
        <w:rPr>
          <w:rFonts w:ascii="楷体" w:eastAsia="楷体" w:hAnsi="楷体" w:hint="eastAsia"/>
          <w:b/>
          <w:sz w:val="30"/>
          <w:szCs w:val="30"/>
        </w:rPr>
        <w:t>【</w:t>
      </w:r>
      <w:r w:rsidRPr="00F64998">
        <w:rPr>
          <w:rFonts w:ascii="华文楷体" w:eastAsia="华文楷体" w:hAnsi="华文楷体" w:hint="eastAsia"/>
          <w:b/>
          <w:color w:val="000000"/>
          <w:sz w:val="28"/>
          <w:szCs w:val="28"/>
        </w:rPr>
        <w:t>从而建立起佛教根本的清规戒律</w:t>
      </w:r>
      <w:r w:rsidRPr="00F64998">
        <w:rPr>
          <w:rFonts w:hint="eastAsia"/>
          <w:b/>
          <w:color w:val="000000"/>
          <w:sz w:val="28"/>
          <w:szCs w:val="28"/>
        </w:rPr>
        <w:t>,</w:t>
      </w:r>
      <w:r w:rsidRPr="00F64998">
        <w:rPr>
          <w:rFonts w:ascii="华文楷体" w:eastAsia="华文楷体" w:hAnsi="华文楷体" w:hint="eastAsia"/>
          <w:b/>
          <w:color w:val="000000"/>
          <w:sz w:val="28"/>
          <w:szCs w:val="28"/>
        </w:rPr>
        <w:t>为诸译师教授翻译风格并讲解林林总总的内外一切法门</w:t>
      </w:r>
      <w:r w:rsidRPr="00F64998">
        <w:rPr>
          <w:rFonts w:hint="eastAsia"/>
          <w:b/>
          <w:color w:val="000000"/>
          <w:sz w:val="28"/>
          <w:szCs w:val="28"/>
        </w:rPr>
        <w:t>,</w:t>
      </w:r>
      <w:r w:rsidRPr="00F64998">
        <w:rPr>
          <w:rFonts w:ascii="华文楷体" w:eastAsia="华文楷体" w:hAnsi="华文楷体" w:hint="eastAsia"/>
          <w:b/>
          <w:color w:val="000000"/>
          <w:sz w:val="28"/>
          <w:szCs w:val="28"/>
        </w:rPr>
        <w:t>通过讲经说法与听闻的方式抉择所有佛经与论典的密意。</w:t>
      </w:r>
      <w:r w:rsidRPr="00F64998">
        <w:rPr>
          <w:rFonts w:ascii="楷体" w:eastAsia="楷体" w:hAnsi="楷体" w:hint="eastAsia"/>
          <w:b/>
          <w:sz w:val="30"/>
          <w:szCs w:val="30"/>
        </w:rPr>
        <w:t>】</w:t>
      </w:r>
    </w:p>
    <w:p w:rsidR="004B243A" w:rsidRDefault="0098545C"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然后就是说这个僧人他是出家之后建立了</w:t>
      </w:r>
      <w:r w:rsidR="00F64998">
        <w:rPr>
          <w:rFonts w:ascii="楷体" w:eastAsia="楷体" w:hAnsi="楷体" w:hint="eastAsia"/>
          <w:sz w:val="30"/>
          <w:szCs w:val="30"/>
        </w:rPr>
        <w:t>这样一个</w:t>
      </w:r>
      <w:r w:rsidRPr="002853B8">
        <w:rPr>
          <w:rFonts w:ascii="楷体" w:eastAsia="楷体" w:hAnsi="楷体" w:hint="eastAsia"/>
          <w:sz w:val="30"/>
          <w:szCs w:val="30"/>
        </w:rPr>
        <w:t>三宝，三宝就开始有了，因为像这样的话就说以前</w:t>
      </w:r>
      <w:r w:rsidR="00F64998">
        <w:rPr>
          <w:rFonts w:ascii="楷体" w:eastAsia="楷体" w:hAnsi="楷体" w:hint="eastAsia"/>
          <w:sz w:val="30"/>
          <w:szCs w:val="30"/>
        </w:rPr>
        <w:t>如果</w:t>
      </w:r>
      <w:r w:rsidRPr="002853B8">
        <w:rPr>
          <w:rFonts w:ascii="楷体" w:eastAsia="楷体" w:hAnsi="楷体" w:hint="eastAsia"/>
          <w:sz w:val="30"/>
          <w:szCs w:val="30"/>
        </w:rPr>
        <w:t>没有出家人的话</w:t>
      </w:r>
      <w:r w:rsidR="00F64998">
        <w:rPr>
          <w:rFonts w:ascii="楷体" w:eastAsia="楷体" w:hAnsi="楷体" w:hint="eastAsia"/>
          <w:sz w:val="30"/>
          <w:szCs w:val="30"/>
        </w:rPr>
        <w:t>，</w:t>
      </w:r>
      <w:r w:rsidRPr="002853B8">
        <w:rPr>
          <w:rFonts w:ascii="楷体" w:eastAsia="楷体" w:hAnsi="楷体" w:hint="eastAsia"/>
          <w:sz w:val="30"/>
          <w:szCs w:val="30"/>
        </w:rPr>
        <w:t>这个僧团没办法建立，僧团不建立的话这个三宝就不圆满，</w:t>
      </w:r>
      <w:r w:rsidR="00F64998">
        <w:rPr>
          <w:rFonts w:ascii="楷体" w:eastAsia="楷体" w:hAnsi="楷体" w:hint="eastAsia"/>
          <w:sz w:val="30"/>
          <w:szCs w:val="30"/>
        </w:rPr>
        <w:t>那么</w:t>
      </w:r>
      <w:r w:rsidRPr="002853B8">
        <w:rPr>
          <w:rFonts w:ascii="楷体" w:eastAsia="楷体" w:hAnsi="楷体" w:hint="eastAsia"/>
          <w:sz w:val="30"/>
          <w:szCs w:val="30"/>
        </w:rPr>
        <w:t>就说</w:t>
      </w:r>
      <w:r w:rsidR="00F64998">
        <w:rPr>
          <w:rFonts w:ascii="楷体" w:eastAsia="楷体" w:hAnsi="楷体" w:hint="eastAsia"/>
          <w:sz w:val="30"/>
          <w:szCs w:val="30"/>
        </w:rPr>
        <w:t>是</w:t>
      </w:r>
      <w:r w:rsidRPr="002853B8">
        <w:rPr>
          <w:rFonts w:ascii="楷体" w:eastAsia="楷体" w:hAnsi="楷体" w:hint="eastAsia"/>
          <w:sz w:val="30"/>
          <w:szCs w:val="30"/>
        </w:rPr>
        <w:t>僧人出家之后</w:t>
      </w:r>
      <w:r w:rsidR="00F64998">
        <w:rPr>
          <w:rFonts w:ascii="楷体" w:eastAsia="楷体" w:hAnsi="楷体" w:hint="eastAsia"/>
          <w:sz w:val="30"/>
          <w:szCs w:val="30"/>
        </w:rPr>
        <w:t>，那么</w:t>
      </w:r>
      <w:r w:rsidRPr="002853B8">
        <w:rPr>
          <w:rFonts w:ascii="楷体" w:eastAsia="楷体" w:hAnsi="楷体" w:hint="eastAsia"/>
          <w:sz w:val="30"/>
          <w:szCs w:val="30"/>
        </w:rPr>
        <w:t>真正的寺院就形成了，所以说就建立起了佛教根本的这样一种清规戒律，佛教的根本在于戒律，如果没有戒律的话这个佛教很快就会衰亡</w:t>
      </w:r>
      <w:r w:rsidR="00F64998">
        <w:rPr>
          <w:rFonts w:ascii="楷体" w:eastAsia="楷体" w:hAnsi="楷体" w:hint="eastAsia"/>
          <w:sz w:val="30"/>
          <w:szCs w:val="30"/>
        </w:rPr>
        <w:t>。</w:t>
      </w:r>
      <w:r w:rsidRPr="002853B8">
        <w:rPr>
          <w:rFonts w:ascii="楷体" w:eastAsia="楷体" w:hAnsi="楷体" w:hint="eastAsia"/>
          <w:sz w:val="30"/>
          <w:szCs w:val="30"/>
        </w:rPr>
        <w:t>所以说释迦摩尼佛他的教法能够在现在还住在世间</w:t>
      </w:r>
      <w:r w:rsidR="00F64998">
        <w:rPr>
          <w:rFonts w:ascii="楷体" w:eastAsia="楷体" w:hAnsi="楷体" w:hint="eastAsia"/>
          <w:sz w:val="30"/>
          <w:szCs w:val="30"/>
        </w:rPr>
        <w:t>，</w:t>
      </w:r>
      <w:r w:rsidRPr="002853B8">
        <w:rPr>
          <w:rFonts w:ascii="楷体" w:eastAsia="楷体" w:hAnsi="楷体" w:hint="eastAsia"/>
          <w:sz w:val="30"/>
          <w:szCs w:val="30"/>
        </w:rPr>
        <w:t>还在弘扬他</w:t>
      </w:r>
      <w:r w:rsidR="00F64998">
        <w:rPr>
          <w:rFonts w:ascii="楷体" w:eastAsia="楷体" w:hAnsi="楷体" w:hint="eastAsia"/>
          <w:sz w:val="30"/>
          <w:szCs w:val="30"/>
        </w:rPr>
        <w:t>，</w:t>
      </w:r>
      <w:r w:rsidRPr="002853B8">
        <w:rPr>
          <w:rFonts w:ascii="楷体" w:eastAsia="楷体" w:hAnsi="楷体" w:hint="eastAsia"/>
          <w:sz w:val="30"/>
          <w:szCs w:val="30"/>
        </w:rPr>
        <w:t>就是因为当时佛陀</w:t>
      </w:r>
      <w:r w:rsidR="004B2614" w:rsidRPr="000B55B2">
        <w:rPr>
          <w:rFonts w:ascii="楷体" w:eastAsia="楷体" w:hAnsi="楷体" w:hint="eastAsia"/>
          <w:color w:val="FF0000"/>
          <w:sz w:val="30"/>
          <w:szCs w:val="30"/>
        </w:rPr>
        <w:t>制</w:t>
      </w:r>
      <w:r w:rsidRPr="000B55B2">
        <w:rPr>
          <w:rFonts w:ascii="楷体" w:eastAsia="楷体" w:hAnsi="楷体" w:hint="eastAsia"/>
          <w:color w:val="FF0000"/>
          <w:sz w:val="30"/>
          <w:szCs w:val="30"/>
        </w:rPr>
        <w:t>诫</w:t>
      </w:r>
      <w:r w:rsidR="00F64998" w:rsidRPr="000B55B2">
        <w:rPr>
          <w:rFonts w:ascii="楷体" w:eastAsia="楷体" w:hAnsi="楷体" w:hint="eastAsia"/>
          <w:color w:val="FF0000"/>
          <w:sz w:val="30"/>
          <w:szCs w:val="30"/>
        </w:rPr>
        <w:t>（</w:t>
      </w:r>
      <w:r w:rsidR="004B2614" w:rsidRPr="000B55B2">
        <w:rPr>
          <w:rFonts w:ascii="楷体" w:eastAsia="楷体" w:hAnsi="楷体" w:hint="eastAsia"/>
          <w:color w:val="FF0000"/>
          <w:sz w:val="30"/>
          <w:szCs w:val="30"/>
        </w:rPr>
        <w:t>3</w:t>
      </w:r>
      <w:r w:rsidR="00F64998" w:rsidRPr="000B55B2">
        <w:rPr>
          <w:rFonts w:ascii="楷体" w:eastAsia="楷体" w:hAnsi="楷体" w:hint="eastAsia"/>
          <w:color w:val="FF0000"/>
          <w:sz w:val="30"/>
          <w:szCs w:val="30"/>
        </w:rPr>
        <w:t>1:13）</w:t>
      </w:r>
      <w:r w:rsidRPr="004B2614">
        <w:rPr>
          <w:rFonts w:ascii="楷体" w:eastAsia="楷体" w:hAnsi="楷体" w:hint="eastAsia"/>
          <w:color w:val="0D0D0D" w:themeColor="text1" w:themeTint="F2"/>
          <w:sz w:val="30"/>
          <w:szCs w:val="30"/>
        </w:rPr>
        <w:t>，制诫之后</w:t>
      </w:r>
      <w:r w:rsidR="004B243A" w:rsidRPr="004B2614">
        <w:rPr>
          <w:rFonts w:ascii="楷体" w:eastAsia="楷体" w:hAnsi="楷体" w:hint="eastAsia"/>
          <w:color w:val="0D0D0D" w:themeColor="text1" w:themeTint="F2"/>
          <w:sz w:val="30"/>
          <w:szCs w:val="30"/>
        </w:rPr>
        <w:t>，就是</w:t>
      </w:r>
      <w:r w:rsidRPr="004B2614">
        <w:rPr>
          <w:rFonts w:ascii="楷体" w:eastAsia="楷体" w:hAnsi="楷体" w:hint="eastAsia"/>
          <w:color w:val="0D0D0D" w:themeColor="text1" w:themeTint="F2"/>
          <w:sz w:val="30"/>
          <w:szCs w:val="30"/>
        </w:rPr>
        <w:t>把这个传戒的仪式</w:t>
      </w:r>
      <w:r w:rsidR="004B243A" w:rsidRPr="004B2614">
        <w:rPr>
          <w:rFonts w:ascii="楷体" w:eastAsia="楷体" w:hAnsi="楷体" w:hint="eastAsia"/>
          <w:color w:val="0D0D0D" w:themeColor="text1" w:themeTint="F2"/>
          <w:sz w:val="30"/>
          <w:szCs w:val="30"/>
        </w:rPr>
        <w:t>啊、</w:t>
      </w:r>
      <w:r w:rsidRPr="004B2614">
        <w:rPr>
          <w:rFonts w:ascii="楷体" w:eastAsia="楷体" w:hAnsi="楷体" w:hint="eastAsia"/>
          <w:color w:val="0D0D0D" w:themeColor="text1" w:themeTint="F2"/>
          <w:sz w:val="30"/>
          <w:szCs w:val="30"/>
        </w:rPr>
        <w:t>守持戒律的方法保留下来，保留下来</w:t>
      </w:r>
      <w:r w:rsidR="004B243A" w:rsidRPr="004B2614">
        <w:rPr>
          <w:rFonts w:ascii="楷体" w:eastAsia="楷体" w:hAnsi="楷体" w:hint="eastAsia"/>
          <w:color w:val="0D0D0D" w:themeColor="text1" w:themeTint="F2"/>
          <w:sz w:val="30"/>
          <w:szCs w:val="30"/>
        </w:rPr>
        <w:t>之后呢，</w:t>
      </w:r>
      <w:r w:rsidRPr="004B2614">
        <w:rPr>
          <w:rFonts w:ascii="楷体" w:eastAsia="楷体" w:hAnsi="楷体" w:hint="eastAsia"/>
          <w:color w:val="0D0D0D" w:themeColor="text1" w:themeTint="F2"/>
          <w:sz w:val="30"/>
          <w:szCs w:val="30"/>
        </w:rPr>
        <w:t>后面的佛弟子一代一代的去受戒，一代一代去持戒，</w:t>
      </w:r>
      <w:r w:rsidR="004B243A" w:rsidRPr="004B2614">
        <w:rPr>
          <w:rFonts w:ascii="楷体" w:eastAsia="楷体" w:hAnsi="楷体" w:hint="eastAsia"/>
          <w:color w:val="0D0D0D" w:themeColor="text1" w:themeTint="F2"/>
          <w:sz w:val="30"/>
          <w:szCs w:val="30"/>
        </w:rPr>
        <w:t>所以说呢，</w:t>
      </w:r>
      <w:r w:rsidRPr="004B2614">
        <w:rPr>
          <w:rFonts w:ascii="楷体" w:eastAsia="楷体" w:hAnsi="楷体" w:hint="eastAsia"/>
          <w:color w:val="0D0D0D" w:themeColor="text1" w:themeTint="F2"/>
          <w:sz w:val="30"/>
          <w:szCs w:val="30"/>
        </w:rPr>
        <w:t>戒律在世间上存在</w:t>
      </w:r>
      <w:r w:rsidR="004B243A" w:rsidRPr="004B2614">
        <w:rPr>
          <w:rFonts w:ascii="楷体" w:eastAsia="楷体" w:hAnsi="楷体" w:hint="eastAsia"/>
          <w:color w:val="0D0D0D" w:themeColor="text1" w:themeTint="F2"/>
          <w:sz w:val="30"/>
          <w:szCs w:val="30"/>
        </w:rPr>
        <w:t>，</w:t>
      </w:r>
      <w:r w:rsidRPr="004B2614">
        <w:rPr>
          <w:rFonts w:ascii="楷体" w:eastAsia="楷体" w:hAnsi="楷体" w:hint="eastAsia"/>
          <w:color w:val="0D0D0D" w:themeColor="text1" w:themeTint="F2"/>
          <w:sz w:val="30"/>
          <w:szCs w:val="30"/>
        </w:rPr>
        <w:t>那么佛法</w:t>
      </w:r>
      <w:r w:rsidR="004B243A" w:rsidRPr="004B2614">
        <w:rPr>
          <w:rFonts w:ascii="楷体" w:eastAsia="楷体" w:hAnsi="楷体" w:hint="eastAsia"/>
          <w:color w:val="0D0D0D" w:themeColor="text1" w:themeTint="F2"/>
          <w:sz w:val="30"/>
          <w:szCs w:val="30"/>
        </w:rPr>
        <w:t>就</w:t>
      </w:r>
      <w:r w:rsidRPr="004B2614">
        <w:rPr>
          <w:rFonts w:ascii="楷体" w:eastAsia="楷体" w:hAnsi="楷体" w:hint="eastAsia"/>
          <w:color w:val="0D0D0D" w:themeColor="text1" w:themeTint="F2"/>
          <w:sz w:val="30"/>
          <w:szCs w:val="30"/>
        </w:rPr>
        <w:t>在世间上就存在，那么如果什么时候戒律没有了，那么佛法马上就会衰亡，就在释迦佛出世之前呢就很多有几尊佛</w:t>
      </w:r>
      <w:r w:rsidR="004B243A" w:rsidRPr="004B2614">
        <w:rPr>
          <w:rFonts w:ascii="楷体" w:eastAsia="楷体" w:hAnsi="楷体" w:hint="eastAsia"/>
          <w:color w:val="0D0D0D" w:themeColor="text1" w:themeTint="F2"/>
          <w:sz w:val="30"/>
          <w:szCs w:val="30"/>
        </w:rPr>
        <w:t>嘛</w:t>
      </w:r>
      <w:r w:rsidRPr="004B2614">
        <w:rPr>
          <w:rFonts w:ascii="楷体" w:eastAsia="楷体" w:hAnsi="楷体" w:hint="eastAsia"/>
          <w:color w:val="0D0D0D" w:themeColor="text1" w:themeTint="F2"/>
          <w:sz w:val="30"/>
          <w:szCs w:val="30"/>
        </w:rPr>
        <w:t>，他们就没有制诫，没有制诫</w:t>
      </w:r>
      <w:r w:rsidR="004B243A" w:rsidRPr="004B2614">
        <w:rPr>
          <w:rFonts w:ascii="楷体" w:eastAsia="楷体" w:hAnsi="楷体" w:hint="eastAsia"/>
          <w:color w:val="0D0D0D" w:themeColor="text1" w:themeTint="F2"/>
          <w:sz w:val="30"/>
          <w:szCs w:val="30"/>
        </w:rPr>
        <w:t>佛陀圆</w:t>
      </w:r>
      <w:r w:rsidR="004B243A">
        <w:rPr>
          <w:rFonts w:ascii="楷体" w:eastAsia="楷体" w:hAnsi="楷体" w:hint="eastAsia"/>
          <w:sz w:val="30"/>
          <w:szCs w:val="30"/>
        </w:rPr>
        <w:t>寂之后马上佛法就隐没。就是这样的。</w:t>
      </w:r>
    </w:p>
    <w:p w:rsidR="004B243A" w:rsidRDefault="0098545C"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lastRenderedPageBreak/>
        <w:t>所以说显现上面释迦摩尼佛是在五浊黑暗之时成佛度化众生的，但是在佛陀涅槃之后佛法还能够这样顽强的弘扬</w:t>
      </w:r>
      <w:r w:rsidR="004B243A">
        <w:rPr>
          <w:rFonts w:ascii="楷体" w:eastAsia="楷体" w:hAnsi="楷体" w:hint="eastAsia"/>
          <w:sz w:val="30"/>
          <w:szCs w:val="30"/>
        </w:rPr>
        <w:t>，</w:t>
      </w:r>
      <w:r w:rsidRPr="002853B8">
        <w:rPr>
          <w:rFonts w:ascii="楷体" w:eastAsia="楷体" w:hAnsi="楷体" w:hint="eastAsia"/>
          <w:sz w:val="30"/>
          <w:szCs w:val="30"/>
        </w:rPr>
        <w:t>实际上也是因为佛陀制了戒律的缘故，佛陀制了戒现在有众生持戒佛法就不会马上衰亡，所以像这样这个叫做佛教的根本的清规戒律的意思</w:t>
      </w:r>
      <w:r w:rsidR="004B243A">
        <w:rPr>
          <w:rFonts w:ascii="楷体" w:eastAsia="楷体" w:hAnsi="楷体" w:hint="eastAsia"/>
          <w:sz w:val="30"/>
          <w:szCs w:val="30"/>
        </w:rPr>
        <w:t>。</w:t>
      </w:r>
    </w:p>
    <w:p w:rsidR="004B243A" w:rsidRDefault="0098545C"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为诸译师教授翻译风格</w:t>
      </w:r>
      <w:r w:rsidR="004B243A">
        <w:rPr>
          <w:rFonts w:ascii="楷体" w:eastAsia="楷体" w:hAnsi="楷体" w:hint="eastAsia"/>
          <w:sz w:val="30"/>
          <w:szCs w:val="30"/>
        </w:rPr>
        <w:t>，然后</w:t>
      </w:r>
      <w:r w:rsidRPr="002853B8">
        <w:rPr>
          <w:rFonts w:ascii="楷体" w:eastAsia="楷体" w:hAnsi="楷体" w:hint="eastAsia"/>
          <w:sz w:val="30"/>
          <w:szCs w:val="30"/>
        </w:rPr>
        <w:t>培养108个翻译家，然后给这些翻译家教授这些翻译的风格，讲解林林总总的内外一切法门，通过讲</w:t>
      </w:r>
      <w:r w:rsidR="004B243A">
        <w:rPr>
          <w:rFonts w:ascii="楷体" w:eastAsia="楷体" w:hAnsi="楷体" w:hint="eastAsia"/>
          <w:sz w:val="30"/>
          <w:szCs w:val="30"/>
        </w:rPr>
        <w:t>经说法和讲闻的方式抉择所有佛经和论典的密义，这个时候呢佛法当时是</w:t>
      </w:r>
      <w:r w:rsidRPr="002853B8">
        <w:rPr>
          <w:rFonts w:ascii="楷体" w:eastAsia="楷体" w:hAnsi="楷体" w:hint="eastAsia"/>
          <w:sz w:val="30"/>
          <w:szCs w:val="30"/>
        </w:rPr>
        <w:t>非常非常的兴盛的</w:t>
      </w:r>
      <w:r w:rsidR="004B243A">
        <w:rPr>
          <w:rFonts w:ascii="楷体" w:eastAsia="楷体" w:hAnsi="楷体" w:hint="eastAsia"/>
          <w:sz w:val="30"/>
          <w:szCs w:val="30"/>
        </w:rPr>
        <w:t>。</w:t>
      </w:r>
    </w:p>
    <w:p w:rsidR="004B243A" w:rsidRDefault="004B243A" w:rsidP="002853B8">
      <w:pPr>
        <w:spacing w:line="360" w:lineRule="auto"/>
        <w:ind w:firstLine="570"/>
        <w:rPr>
          <w:rFonts w:ascii="楷体" w:eastAsia="楷体" w:hAnsi="楷体"/>
          <w:sz w:val="30"/>
          <w:szCs w:val="30"/>
        </w:rPr>
      </w:pPr>
      <w:r>
        <w:rPr>
          <w:rFonts w:ascii="楷体" w:eastAsia="楷体" w:hAnsi="楷体" w:hint="eastAsia"/>
          <w:sz w:val="30"/>
          <w:szCs w:val="30"/>
        </w:rPr>
        <w:t>【</w:t>
      </w:r>
      <w:r w:rsidRPr="003D7E3A">
        <w:rPr>
          <w:rFonts w:ascii="华文楷体" w:eastAsia="华文楷体" w:hAnsi="华文楷体" w:hint="eastAsia"/>
          <w:b/>
          <w:color w:val="000000"/>
          <w:sz w:val="28"/>
          <w:szCs w:val="28"/>
          <w:rPrChange w:id="116" w:author="apple" w:date="2015-05-03T14:28:00Z">
            <w:rPr>
              <w:rFonts w:ascii="华文楷体" w:eastAsia="华文楷体" w:hAnsi="华文楷体" w:hint="eastAsia"/>
              <w:color w:val="000000"/>
              <w:sz w:val="28"/>
              <w:szCs w:val="28"/>
            </w:rPr>
          </w:rPrChange>
        </w:rPr>
        <w:t>就这样</w:t>
      </w:r>
      <w:r w:rsidRPr="003D7E3A">
        <w:rPr>
          <w:rFonts w:hint="eastAsia"/>
          <w:b/>
          <w:color w:val="000000"/>
          <w:sz w:val="28"/>
          <w:szCs w:val="28"/>
          <w:rPrChange w:id="117" w:author="apple" w:date="2015-05-03T14:28:00Z">
            <w:rPr>
              <w:rFonts w:hint="eastAsia"/>
              <w:color w:val="000000"/>
              <w:sz w:val="28"/>
              <w:szCs w:val="28"/>
            </w:rPr>
          </w:rPrChange>
        </w:rPr>
        <w:t>,</w:t>
      </w:r>
      <w:r w:rsidRPr="003D7E3A">
        <w:rPr>
          <w:rFonts w:ascii="华文楷体" w:eastAsia="华文楷体" w:hAnsi="华文楷体" w:hint="eastAsia"/>
          <w:b/>
          <w:color w:val="000000"/>
          <w:sz w:val="28"/>
          <w:szCs w:val="28"/>
          <w:rPrChange w:id="118" w:author="apple" w:date="2015-05-03T14:28:00Z">
            <w:rPr>
              <w:rFonts w:ascii="华文楷体" w:eastAsia="华文楷体" w:hAnsi="华文楷体" w:hint="eastAsia"/>
              <w:color w:val="000000"/>
              <w:sz w:val="28"/>
              <w:szCs w:val="28"/>
            </w:rPr>
          </w:rPrChange>
        </w:rPr>
        <w:t>使佛法的万丈光芒普照整个藏区。 对于那些与此佛教背道而驰的外道苯波教徒</w:t>
      </w:r>
      <w:r w:rsidRPr="003D7E3A">
        <w:rPr>
          <w:rFonts w:hint="eastAsia"/>
          <w:b/>
          <w:color w:val="000000"/>
          <w:sz w:val="28"/>
          <w:szCs w:val="28"/>
          <w:rPrChange w:id="119" w:author="apple" w:date="2015-05-03T14:28:00Z">
            <w:rPr>
              <w:rFonts w:hint="eastAsia"/>
              <w:color w:val="000000"/>
              <w:sz w:val="28"/>
              <w:szCs w:val="28"/>
            </w:rPr>
          </w:rPrChange>
        </w:rPr>
        <w:t>,</w:t>
      </w:r>
      <w:r w:rsidRPr="003D7E3A">
        <w:rPr>
          <w:rFonts w:ascii="华文楷体" w:eastAsia="华文楷体" w:hAnsi="华文楷体" w:hint="eastAsia"/>
          <w:b/>
          <w:color w:val="000000"/>
          <w:sz w:val="28"/>
          <w:szCs w:val="28"/>
          <w:rPrChange w:id="120" w:author="apple" w:date="2015-05-03T14:28:00Z">
            <w:rPr>
              <w:rFonts w:ascii="华文楷体" w:eastAsia="华文楷体" w:hAnsi="华文楷体" w:hint="eastAsia"/>
              <w:color w:val="000000"/>
              <w:sz w:val="28"/>
              <w:szCs w:val="28"/>
            </w:rPr>
          </w:rPrChange>
        </w:rPr>
        <w:t>则通过颠扑不破的理证予以一一制服</w:t>
      </w:r>
      <w:r w:rsidRPr="003D7E3A">
        <w:rPr>
          <w:rFonts w:hint="eastAsia"/>
          <w:b/>
          <w:color w:val="000000"/>
          <w:sz w:val="28"/>
          <w:szCs w:val="28"/>
          <w:rPrChange w:id="121" w:author="apple" w:date="2015-05-03T14:28:00Z">
            <w:rPr>
              <w:rFonts w:hint="eastAsia"/>
              <w:color w:val="000000"/>
              <w:sz w:val="28"/>
              <w:szCs w:val="28"/>
            </w:rPr>
          </w:rPrChange>
        </w:rPr>
        <w:t>,</w:t>
      </w:r>
      <w:r w:rsidRPr="003D7E3A">
        <w:rPr>
          <w:rFonts w:ascii="华文楷体" w:eastAsia="华文楷体" w:hAnsi="华文楷体" w:hint="eastAsia"/>
          <w:b/>
          <w:color w:val="000000"/>
          <w:sz w:val="28"/>
          <w:szCs w:val="28"/>
          <w:rPrChange w:id="122" w:author="apple" w:date="2015-05-03T14:28:00Z">
            <w:rPr>
              <w:rFonts w:ascii="华文楷体" w:eastAsia="华文楷体" w:hAnsi="华文楷体" w:hint="eastAsia"/>
              <w:color w:val="000000"/>
              <w:sz w:val="28"/>
              <w:szCs w:val="28"/>
            </w:rPr>
          </w:rPrChange>
        </w:rPr>
        <w:t>最终使之徒剩虚名而已</w:t>
      </w:r>
      <w:r w:rsidRPr="003D7E3A">
        <w:rPr>
          <w:rFonts w:hint="eastAsia"/>
          <w:b/>
          <w:color w:val="000000"/>
          <w:sz w:val="28"/>
          <w:szCs w:val="28"/>
          <w:rPrChange w:id="123" w:author="apple" w:date="2015-05-03T14:28:00Z">
            <w:rPr>
              <w:rFonts w:hint="eastAsia"/>
              <w:color w:val="000000"/>
              <w:sz w:val="28"/>
              <w:szCs w:val="28"/>
            </w:rPr>
          </w:rPrChange>
        </w:rPr>
        <w:t>,</w:t>
      </w:r>
      <w:r w:rsidRPr="003D7E3A">
        <w:rPr>
          <w:rFonts w:ascii="华文楷体" w:eastAsia="华文楷体" w:hAnsi="华文楷体" w:hint="eastAsia"/>
          <w:b/>
          <w:color w:val="000000"/>
          <w:sz w:val="28"/>
          <w:szCs w:val="28"/>
          <w:rPrChange w:id="124" w:author="apple" w:date="2015-05-03T14:28:00Z">
            <w:rPr>
              <w:rFonts w:ascii="华文楷体" w:eastAsia="华文楷体" w:hAnsi="华文楷体" w:hint="eastAsia"/>
              <w:color w:val="000000"/>
              <w:sz w:val="28"/>
              <w:szCs w:val="28"/>
            </w:rPr>
          </w:rPrChange>
        </w:rPr>
        <w:t>依此使佛教纯正无瑕。</w:t>
      </w:r>
      <w:r>
        <w:rPr>
          <w:rFonts w:ascii="楷体" w:eastAsia="楷体" w:hAnsi="楷体" w:hint="eastAsia"/>
          <w:sz w:val="30"/>
          <w:szCs w:val="30"/>
        </w:rPr>
        <w:t>】</w:t>
      </w:r>
    </w:p>
    <w:p w:rsidR="005C7324" w:rsidRDefault="0098545C"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那么通过这个方式呢在藏地佛法万丈光芒已经完全普照了，对于那些和佛教背道而驰的外道苯波教徒呢就这样，他老人家和这个前面不是给赤松德赞讲了么，如果说要比神变的话莲花生大士全部收拾了，像这样的话如果要辩论呢我的这样一种这个智慧我的因明智慧完全可以把它们一一制服，所以当时呢就说是莲师他们进藏的时候苯波教还不像现在这么衰败，当时还是有市场的，当时还有一些力量的，所以说呢就说莲花生大士呢也和这些苯波徒比赛这些神变，然后呢就说是这个静命论师呢也和他们比辩论，像这样通过这个颠扑不破的正理呢</w:t>
      </w:r>
      <w:r w:rsidR="005C7324">
        <w:rPr>
          <w:rFonts w:ascii="楷体" w:eastAsia="楷体" w:hAnsi="楷体" w:hint="eastAsia"/>
          <w:sz w:val="30"/>
          <w:szCs w:val="30"/>
        </w:rPr>
        <w:t>，</w:t>
      </w:r>
      <w:r w:rsidRPr="002853B8">
        <w:rPr>
          <w:rFonts w:ascii="楷体" w:eastAsia="楷体" w:hAnsi="楷体" w:hint="eastAsia"/>
          <w:sz w:val="30"/>
          <w:szCs w:val="30"/>
        </w:rPr>
        <w:t>把他们这些外道苯波徒一一制服，最终使之途胜虚名而已，依此使佛教非常非常的存正</w:t>
      </w:r>
      <w:r w:rsidR="005C7324">
        <w:rPr>
          <w:rFonts w:ascii="楷体" w:eastAsia="楷体" w:hAnsi="楷体" w:hint="eastAsia"/>
          <w:sz w:val="30"/>
          <w:szCs w:val="30"/>
        </w:rPr>
        <w:t>。</w:t>
      </w:r>
    </w:p>
    <w:p w:rsidR="005C7324" w:rsidRDefault="005C7324" w:rsidP="002853B8">
      <w:pPr>
        <w:spacing w:line="360" w:lineRule="auto"/>
        <w:ind w:firstLine="570"/>
        <w:rPr>
          <w:rFonts w:ascii="楷体" w:eastAsia="楷体" w:hAnsi="楷体"/>
          <w:sz w:val="30"/>
          <w:szCs w:val="30"/>
        </w:rPr>
      </w:pPr>
      <w:r>
        <w:rPr>
          <w:rFonts w:ascii="楷体" w:eastAsia="楷体" w:hAnsi="楷体" w:hint="eastAsia"/>
          <w:sz w:val="30"/>
          <w:szCs w:val="30"/>
        </w:rPr>
        <w:t>【</w:t>
      </w:r>
      <w:r w:rsidRPr="003D7E3A">
        <w:rPr>
          <w:rFonts w:ascii="华文楷体" w:eastAsia="华文楷体" w:hAnsi="华文楷体" w:hint="eastAsia"/>
          <w:b/>
          <w:color w:val="000000"/>
          <w:sz w:val="28"/>
          <w:szCs w:val="28"/>
          <w:rPrChange w:id="125" w:author="apple" w:date="2015-05-03T14:28:00Z">
            <w:rPr>
              <w:rFonts w:ascii="华文楷体" w:eastAsia="华文楷体" w:hAnsi="华文楷体" w:hint="eastAsia"/>
              <w:color w:val="000000"/>
              <w:sz w:val="28"/>
              <w:szCs w:val="28"/>
            </w:rPr>
          </w:rPrChange>
        </w:rPr>
        <w:t>尊者在即将圆寂之时</w:t>
      </w:r>
      <w:r w:rsidRPr="003D7E3A">
        <w:rPr>
          <w:rFonts w:hint="eastAsia"/>
          <w:b/>
          <w:color w:val="000000"/>
          <w:sz w:val="28"/>
          <w:szCs w:val="28"/>
          <w:rPrChange w:id="126" w:author="apple" w:date="2015-05-03T14:28:00Z">
            <w:rPr>
              <w:rFonts w:hint="eastAsia"/>
              <w:color w:val="000000"/>
              <w:sz w:val="28"/>
              <w:szCs w:val="28"/>
            </w:rPr>
          </w:rPrChange>
        </w:rPr>
        <w:t>,</w:t>
      </w:r>
      <w:r w:rsidRPr="003D7E3A">
        <w:rPr>
          <w:rFonts w:ascii="华文楷体" w:eastAsia="华文楷体" w:hAnsi="华文楷体" w:hint="eastAsia"/>
          <w:b/>
          <w:color w:val="000000"/>
          <w:sz w:val="28"/>
          <w:szCs w:val="28"/>
          <w:rPrChange w:id="127" w:author="apple" w:date="2015-05-03T14:28:00Z">
            <w:rPr>
              <w:rFonts w:ascii="华文楷体" w:eastAsia="华文楷体" w:hAnsi="华文楷体" w:hint="eastAsia"/>
              <w:color w:val="000000"/>
              <w:sz w:val="28"/>
              <w:szCs w:val="28"/>
            </w:rPr>
          </w:rPrChange>
        </w:rPr>
        <w:t>也留下了如此珍贵的遗嘱</w:t>
      </w:r>
      <w:r w:rsidRPr="003D7E3A">
        <w:rPr>
          <w:rFonts w:hint="eastAsia"/>
          <w:b/>
          <w:color w:val="000000"/>
          <w:sz w:val="28"/>
          <w:szCs w:val="28"/>
          <w:rPrChange w:id="128" w:author="apple" w:date="2015-05-03T14:28:00Z">
            <w:rPr>
              <w:rFonts w:hint="eastAsia"/>
              <w:color w:val="000000"/>
              <w:sz w:val="28"/>
              <w:szCs w:val="28"/>
            </w:rPr>
          </w:rPrChange>
        </w:rPr>
        <w:t>:</w:t>
      </w:r>
      <w:r w:rsidRPr="003D7E3A">
        <w:rPr>
          <w:rFonts w:ascii="华文楷体" w:eastAsia="华文楷体" w:hAnsi="华文楷体" w:hint="eastAsia"/>
          <w:b/>
          <w:color w:val="000000"/>
          <w:sz w:val="28"/>
          <w:szCs w:val="28"/>
          <w:rPrChange w:id="129" w:author="apple" w:date="2015-05-03T14:28:00Z">
            <w:rPr>
              <w:rFonts w:ascii="华文楷体" w:eastAsia="华文楷体" w:hAnsi="华文楷体" w:hint="eastAsia"/>
              <w:color w:val="000000"/>
              <w:sz w:val="28"/>
              <w:szCs w:val="28"/>
            </w:rPr>
          </w:rPrChange>
        </w:rPr>
        <w:t>通过法体安放的</w:t>
      </w:r>
      <w:r w:rsidRPr="003D7E3A">
        <w:rPr>
          <w:rFonts w:ascii="华文楷体" w:eastAsia="华文楷体" w:hAnsi="华文楷体" w:hint="eastAsia"/>
          <w:b/>
          <w:color w:val="000000"/>
          <w:sz w:val="28"/>
          <w:szCs w:val="28"/>
          <w:rPrChange w:id="130" w:author="apple" w:date="2015-05-03T14:28:00Z">
            <w:rPr>
              <w:rFonts w:ascii="华文楷体" w:eastAsia="华文楷体" w:hAnsi="华文楷体" w:hint="eastAsia"/>
              <w:color w:val="000000"/>
              <w:sz w:val="28"/>
              <w:szCs w:val="28"/>
            </w:rPr>
          </w:rPrChange>
        </w:rPr>
        <w:lastRenderedPageBreak/>
        <w:t>缘起可预示出藏地出家僧众的状况</w:t>
      </w:r>
      <w:r w:rsidRPr="003D7E3A">
        <w:rPr>
          <w:rFonts w:hint="eastAsia"/>
          <w:b/>
          <w:color w:val="000000"/>
          <w:sz w:val="28"/>
          <w:szCs w:val="28"/>
          <w:rPrChange w:id="131" w:author="apple" w:date="2015-05-03T14:28:00Z">
            <w:rPr>
              <w:rFonts w:hint="eastAsia"/>
              <w:color w:val="000000"/>
              <w:sz w:val="28"/>
              <w:szCs w:val="28"/>
            </w:rPr>
          </w:rPrChange>
        </w:rPr>
        <w:t>;</w:t>
      </w:r>
      <w:r>
        <w:rPr>
          <w:rFonts w:ascii="楷体" w:eastAsia="楷体" w:hAnsi="楷体" w:hint="eastAsia"/>
          <w:sz w:val="30"/>
          <w:szCs w:val="30"/>
        </w:rPr>
        <w:t>】</w:t>
      </w:r>
    </w:p>
    <w:p w:rsidR="00496200" w:rsidRDefault="0098545C"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那么后面呢就说是尊者在藏地弘扬佛法的事业他已经</w:t>
      </w:r>
      <w:r w:rsidR="005C7324">
        <w:rPr>
          <w:rFonts w:ascii="楷体" w:eastAsia="楷体" w:hAnsi="楷体" w:hint="eastAsia"/>
          <w:sz w:val="30"/>
          <w:szCs w:val="30"/>
        </w:rPr>
        <w:t>要</w:t>
      </w:r>
      <w:r w:rsidRPr="002853B8">
        <w:rPr>
          <w:rFonts w:ascii="楷体" w:eastAsia="楷体" w:hAnsi="楷体" w:hint="eastAsia"/>
          <w:sz w:val="30"/>
          <w:szCs w:val="30"/>
        </w:rPr>
        <w:t>圆满了，圆满了时候</w:t>
      </w:r>
      <w:r w:rsidR="005C7324">
        <w:rPr>
          <w:rFonts w:ascii="楷体" w:eastAsia="楷体" w:hAnsi="楷体" w:hint="eastAsia"/>
          <w:sz w:val="30"/>
          <w:szCs w:val="30"/>
        </w:rPr>
        <w:t>他</w:t>
      </w:r>
      <w:r w:rsidRPr="002853B8">
        <w:rPr>
          <w:rFonts w:ascii="楷体" w:eastAsia="楷体" w:hAnsi="楷体" w:hint="eastAsia"/>
          <w:sz w:val="30"/>
          <w:szCs w:val="30"/>
        </w:rPr>
        <w:t>示现圆寂</w:t>
      </w:r>
      <w:r w:rsidR="005C7324">
        <w:rPr>
          <w:rFonts w:ascii="楷体" w:eastAsia="楷体" w:hAnsi="楷体" w:hint="eastAsia"/>
          <w:sz w:val="30"/>
          <w:szCs w:val="30"/>
        </w:rPr>
        <w:t>。</w:t>
      </w:r>
      <w:r w:rsidRPr="002853B8">
        <w:rPr>
          <w:rFonts w:ascii="楷体" w:eastAsia="楷体" w:hAnsi="楷体" w:hint="eastAsia"/>
          <w:sz w:val="30"/>
          <w:szCs w:val="30"/>
        </w:rPr>
        <w:t>示现圆寂的时候呢示现首先是被马踢伤了，示现了被马踢伤了之后呢</w:t>
      </w:r>
      <w:r w:rsidR="005C7324">
        <w:rPr>
          <w:rFonts w:ascii="楷体" w:eastAsia="楷体" w:hAnsi="楷体" w:hint="eastAsia"/>
          <w:sz w:val="30"/>
          <w:szCs w:val="30"/>
        </w:rPr>
        <w:t>，</w:t>
      </w:r>
      <w:r w:rsidRPr="002853B8">
        <w:rPr>
          <w:rFonts w:ascii="楷体" w:eastAsia="楷体" w:hAnsi="楷体" w:hint="eastAsia"/>
          <w:sz w:val="30"/>
          <w:szCs w:val="30"/>
        </w:rPr>
        <w:t>就是在这个上师说</w:t>
      </w:r>
      <w:r w:rsidR="00496200">
        <w:rPr>
          <w:rFonts w:ascii="楷体" w:eastAsia="楷体" w:hAnsi="楷体" w:hint="eastAsia"/>
          <w:sz w:val="30"/>
          <w:szCs w:val="30"/>
        </w:rPr>
        <w:t>好像</w:t>
      </w:r>
      <w:r w:rsidRPr="002853B8">
        <w:rPr>
          <w:rFonts w:ascii="楷体" w:eastAsia="楷体" w:hAnsi="楷体" w:hint="eastAsia"/>
          <w:sz w:val="30"/>
          <w:szCs w:val="30"/>
        </w:rPr>
        <w:t>是在桑耶寺圆寂了，那么在圆寂之前呢留下了这样珍贵的遗嘱，第一是通过法体安放的缘起可以预示出藏地出家僧众，静命论师说如果说我圆寂之后呢那么如果把我的这个法体的面相朝向印度的话，如果是朝向印度这一边呢</w:t>
      </w:r>
      <w:r w:rsidR="00496200">
        <w:rPr>
          <w:rFonts w:ascii="楷体" w:eastAsia="楷体" w:hAnsi="楷体" w:hint="eastAsia"/>
          <w:sz w:val="30"/>
          <w:szCs w:val="30"/>
        </w:rPr>
        <w:t>，以后藏地的这个</w:t>
      </w:r>
      <w:r w:rsidRPr="002853B8">
        <w:rPr>
          <w:rFonts w:ascii="楷体" w:eastAsia="楷体" w:hAnsi="楷体" w:hint="eastAsia"/>
          <w:sz w:val="30"/>
          <w:szCs w:val="30"/>
        </w:rPr>
        <w:t>出家人</w:t>
      </w:r>
      <w:r w:rsidR="00496200">
        <w:rPr>
          <w:rFonts w:ascii="楷体" w:eastAsia="楷体" w:hAnsi="楷体" w:hint="eastAsia"/>
          <w:sz w:val="30"/>
          <w:szCs w:val="30"/>
        </w:rPr>
        <w:t>，</w:t>
      </w:r>
      <w:r w:rsidRPr="002853B8">
        <w:rPr>
          <w:rFonts w:ascii="楷体" w:eastAsia="楷体" w:hAnsi="楷体" w:hint="eastAsia"/>
          <w:sz w:val="30"/>
          <w:szCs w:val="30"/>
        </w:rPr>
        <w:t>他的这个数量不会多</w:t>
      </w:r>
      <w:r w:rsidR="00496200">
        <w:rPr>
          <w:rFonts w:ascii="楷体" w:eastAsia="楷体" w:hAnsi="楷体" w:hint="eastAsia"/>
          <w:sz w:val="30"/>
          <w:szCs w:val="30"/>
        </w:rPr>
        <w:t>。</w:t>
      </w:r>
      <w:r w:rsidRPr="002853B8">
        <w:rPr>
          <w:rFonts w:ascii="楷体" w:eastAsia="楷体" w:hAnsi="楷体" w:hint="eastAsia"/>
          <w:sz w:val="30"/>
          <w:szCs w:val="30"/>
        </w:rPr>
        <w:t>但是他的这个质量会很清静，那么如果说把我的这个面相不朝印度朝其他方向的话，藏地的出家人数量会很多但是呢不一定很清静，就是这样的</w:t>
      </w:r>
      <w:r w:rsidR="00496200">
        <w:rPr>
          <w:rFonts w:ascii="楷体" w:eastAsia="楷体" w:hAnsi="楷体" w:hint="eastAsia"/>
          <w:sz w:val="30"/>
          <w:szCs w:val="30"/>
        </w:rPr>
        <w:t>。</w:t>
      </w:r>
      <w:r w:rsidRPr="002853B8">
        <w:rPr>
          <w:rFonts w:ascii="楷体" w:eastAsia="楷体" w:hAnsi="楷体" w:hint="eastAsia"/>
          <w:sz w:val="30"/>
          <w:szCs w:val="30"/>
        </w:rPr>
        <w:t>后面呢</w:t>
      </w:r>
      <w:r w:rsidR="00496200">
        <w:rPr>
          <w:rFonts w:ascii="楷体" w:eastAsia="楷体" w:hAnsi="楷体" w:hint="eastAsia"/>
          <w:sz w:val="30"/>
          <w:szCs w:val="30"/>
        </w:rPr>
        <w:t>，</w:t>
      </w:r>
      <w:r w:rsidRPr="002853B8">
        <w:rPr>
          <w:rFonts w:ascii="楷体" w:eastAsia="楷体" w:hAnsi="楷体" w:hint="eastAsia"/>
          <w:sz w:val="30"/>
          <w:szCs w:val="30"/>
        </w:rPr>
        <w:t>上师讲后面就是说有些大臣等等想到藏地的出家人数量多比较好，所以说就把这个伦师的面相</w:t>
      </w:r>
      <w:r w:rsidR="00496200">
        <w:rPr>
          <w:rFonts w:ascii="楷体" w:eastAsia="楷体" w:hAnsi="楷体" w:hint="eastAsia"/>
          <w:sz w:val="30"/>
          <w:szCs w:val="30"/>
        </w:rPr>
        <w:t>啊、</w:t>
      </w:r>
      <w:r w:rsidRPr="002853B8">
        <w:rPr>
          <w:rFonts w:ascii="楷体" w:eastAsia="楷体" w:hAnsi="楷体" w:hint="eastAsia"/>
          <w:sz w:val="30"/>
          <w:szCs w:val="30"/>
        </w:rPr>
        <w:t>安放的面相朝其他地方了，朝其他地方了后面的的确确是这样的藏地的出家人非常多，数量上非常多，但是呢后面慢慢的出现很多如法</w:t>
      </w:r>
      <w:r w:rsidR="00496200">
        <w:rPr>
          <w:rFonts w:ascii="楷体" w:eastAsia="楷体" w:hAnsi="楷体" w:hint="eastAsia"/>
          <w:sz w:val="30"/>
          <w:szCs w:val="30"/>
        </w:rPr>
        <w:t>、</w:t>
      </w:r>
      <w:r w:rsidRPr="002853B8">
        <w:rPr>
          <w:rFonts w:ascii="楷体" w:eastAsia="楷体" w:hAnsi="楷体" w:hint="eastAsia"/>
          <w:sz w:val="30"/>
          <w:szCs w:val="30"/>
        </w:rPr>
        <w:t>和不如法的很多情况，这个都有</w:t>
      </w:r>
      <w:r w:rsidR="00496200">
        <w:rPr>
          <w:rFonts w:ascii="楷体" w:eastAsia="楷体" w:hAnsi="楷体" w:hint="eastAsia"/>
          <w:sz w:val="30"/>
          <w:szCs w:val="30"/>
        </w:rPr>
        <w:t>。</w:t>
      </w:r>
      <w:r w:rsidRPr="002853B8">
        <w:rPr>
          <w:rFonts w:ascii="楷体" w:eastAsia="楷体" w:hAnsi="楷体" w:hint="eastAsia"/>
          <w:sz w:val="30"/>
          <w:szCs w:val="30"/>
        </w:rPr>
        <w:t>所以说这个方面就是通过法体安放的缘起预示出了藏地以后出家僧众的情况，这就是第一种这个遗嘱</w:t>
      </w:r>
      <w:r w:rsidR="00496200">
        <w:rPr>
          <w:rFonts w:ascii="楷体" w:eastAsia="楷体" w:hAnsi="楷体" w:hint="eastAsia"/>
          <w:sz w:val="30"/>
          <w:szCs w:val="30"/>
        </w:rPr>
        <w:t>。</w:t>
      </w:r>
      <w:r w:rsidRPr="002853B8">
        <w:rPr>
          <w:rFonts w:ascii="楷体" w:eastAsia="楷体" w:hAnsi="楷体" w:hint="eastAsia"/>
          <w:sz w:val="30"/>
          <w:szCs w:val="30"/>
        </w:rPr>
        <w:t>第一种遗嘱的情况就是这样的</w:t>
      </w:r>
      <w:r w:rsidR="00496200">
        <w:rPr>
          <w:rFonts w:ascii="楷体" w:eastAsia="楷体" w:hAnsi="楷体" w:hint="eastAsia"/>
          <w:sz w:val="30"/>
          <w:szCs w:val="30"/>
        </w:rPr>
        <w:t>。</w:t>
      </w:r>
    </w:p>
    <w:p w:rsidR="00496200" w:rsidRDefault="0098545C"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第二个方面就说是</w:t>
      </w:r>
      <w:r w:rsidR="00496200">
        <w:rPr>
          <w:rFonts w:ascii="楷体" w:eastAsia="楷体" w:hAnsi="楷体" w:hint="eastAsia"/>
          <w:sz w:val="30"/>
          <w:szCs w:val="30"/>
        </w:rPr>
        <w:t>：【</w:t>
      </w:r>
      <w:r w:rsidRPr="001666C7">
        <w:rPr>
          <w:rFonts w:ascii="楷体" w:eastAsia="楷体" w:hAnsi="楷体" w:hint="eastAsia"/>
          <w:b/>
          <w:sz w:val="30"/>
          <w:szCs w:val="30"/>
        </w:rPr>
        <w:t>有朝一日见解上出现争执不休的局面时要迎请班智达班智达嘎玛拉西拉（即莲花戒论师）来清源正本，重建清净教法，并(命人)将此信函交付班智达莲花戒。</w:t>
      </w:r>
      <w:r w:rsidR="00496200">
        <w:rPr>
          <w:rFonts w:ascii="楷体" w:eastAsia="楷体" w:hAnsi="楷体" w:hint="eastAsia"/>
          <w:sz w:val="30"/>
          <w:szCs w:val="30"/>
        </w:rPr>
        <w:t>】</w:t>
      </w:r>
    </w:p>
    <w:p w:rsidR="006D22D2" w:rsidRDefault="0098545C"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那么第二个遗嘱呢就说是有朝一日在见解上面会出现争执不休的局面，如果已经出现了这个局面的时候一定要迎请嘎玛拉西拉</w:t>
      </w:r>
      <w:r w:rsidRPr="002853B8">
        <w:rPr>
          <w:rFonts w:ascii="楷体" w:eastAsia="楷体" w:hAnsi="楷体" w:hint="eastAsia"/>
          <w:sz w:val="30"/>
          <w:szCs w:val="30"/>
        </w:rPr>
        <w:lastRenderedPageBreak/>
        <w:t>尊者入藏，让他来清源正本，从建清净教法，然后命人把这样一种信函交给莲花戒伦师，首先呢就是给他做一个嘱托，当然后面就说是静命论师</w:t>
      </w:r>
      <w:r w:rsidR="00775AA1">
        <w:rPr>
          <w:rFonts w:ascii="楷体" w:eastAsia="楷体" w:hAnsi="楷体" w:hint="eastAsia"/>
          <w:sz w:val="30"/>
          <w:szCs w:val="30"/>
        </w:rPr>
        <w:t>在</w:t>
      </w:r>
      <w:r w:rsidRPr="002853B8">
        <w:rPr>
          <w:rFonts w:ascii="楷体" w:eastAsia="楷体" w:hAnsi="楷体" w:hint="eastAsia"/>
          <w:sz w:val="30"/>
          <w:szCs w:val="30"/>
        </w:rPr>
        <w:t>圆寂之后</w:t>
      </w:r>
      <w:r w:rsidR="00775AA1">
        <w:rPr>
          <w:rFonts w:ascii="楷体" w:eastAsia="楷体" w:hAnsi="楷体" w:hint="eastAsia"/>
          <w:sz w:val="30"/>
          <w:szCs w:val="30"/>
        </w:rPr>
        <w:t>，还不是，时间</w:t>
      </w:r>
      <w:r w:rsidRPr="002853B8">
        <w:rPr>
          <w:rFonts w:ascii="楷体" w:eastAsia="楷体" w:hAnsi="楷体" w:hint="eastAsia"/>
          <w:sz w:val="30"/>
          <w:szCs w:val="30"/>
        </w:rPr>
        <w:t>不是很长的时候</w:t>
      </w:r>
      <w:r w:rsidR="00775AA1">
        <w:rPr>
          <w:rFonts w:ascii="楷体" w:eastAsia="楷体" w:hAnsi="楷体" w:hint="eastAsia"/>
          <w:sz w:val="30"/>
          <w:szCs w:val="30"/>
        </w:rPr>
        <w:t>，</w:t>
      </w:r>
      <w:r w:rsidRPr="002853B8">
        <w:rPr>
          <w:rFonts w:ascii="楷体" w:eastAsia="楷体" w:hAnsi="楷体" w:hint="eastAsia"/>
          <w:sz w:val="30"/>
          <w:szCs w:val="30"/>
        </w:rPr>
        <w:t>这个时候就出现了一些争执，见解上</w:t>
      </w:r>
      <w:r w:rsidR="00775AA1">
        <w:rPr>
          <w:rFonts w:ascii="楷体" w:eastAsia="楷体" w:hAnsi="楷体" w:hint="eastAsia"/>
          <w:sz w:val="30"/>
          <w:szCs w:val="30"/>
        </w:rPr>
        <w:t>面</w:t>
      </w:r>
      <w:r w:rsidRPr="002853B8">
        <w:rPr>
          <w:rFonts w:ascii="楷体" w:eastAsia="楷体" w:hAnsi="楷体" w:hint="eastAsia"/>
          <w:sz w:val="30"/>
          <w:szCs w:val="30"/>
        </w:rPr>
        <w:t>出现</w:t>
      </w:r>
      <w:r w:rsidR="00775AA1">
        <w:rPr>
          <w:rFonts w:ascii="楷体" w:eastAsia="楷体" w:hAnsi="楷体" w:hint="eastAsia"/>
          <w:sz w:val="30"/>
          <w:szCs w:val="30"/>
        </w:rPr>
        <w:t>了</w:t>
      </w:r>
      <w:r w:rsidRPr="002853B8">
        <w:rPr>
          <w:rFonts w:ascii="楷体" w:eastAsia="楷体" w:hAnsi="楷体" w:hint="eastAsia"/>
          <w:sz w:val="30"/>
          <w:szCs w:val="30"/>
        </w:rPr>
        <w:t>争执，主要就说是汉地禅宗的</w:t>
      </w:r>
      <w:r w:rsidRPr="004B2614">
        <w:rPr>
          <w:rFonts w:ascii="楷体" w:eastAsia="楷体" w:hAnsi="楷体" w:hint="eastAsia"/>
          <w:color w:val="0D0D0D" w:themeColor="text1" w:themeTint="F2"/>
          <w:sz w:val="30"/>
          <w:szCs w:val="30"/>
        </w:rPr>
        <w:t>这个摩诃衍那，摩诃衍那</w:t>
      </w:r>
      <w:r w:rsidR="00775AA1" w:rsidRPr="004B2614">
        <w:rPr>
          <w:rFonts w:ascii="楷体" w:eastAsia="楷体" w:hAnsi="楷体" w:hint="eastAsia"/>
          <w:color w:val="0D0D0D" w:themeColor="text1" w:themeTint="F2"/>
          <w:sz w:val="30"/>
          <w:szCs w:val="30"/>
        </w:rPr>
        <w:t>，他呢</w:t>
      </w:r>
      <w:r w:rsidRPr="004B2614">
        <w:rPr>
          <w:rFonts w:ascii="楷体" w:eastAsia="楷体" w:hAnsi="楷体" w:hint="eastAsia"/>
          <w:color w:val="0D0D0D" w:themeColor="text1" w:themeTint="F2"/>
          <w:sz w:val="30"/>
          <w:szCs w:val="30"/>
        </w:rPr>
        <w:t>在藏地推广一切不执著，就说是对</w:t>
      </w:r>
      <w:r w:rsidRPr="002853B8">
        <w:rPr>
          <w:rFonts w:ascii="楷体" w:eastAsia="楷体" w:hAnsi="楷体" w:hint="eastAsia"/>
          <w:sz w:val="30"/>
          <w:szCs w:val="30"/>
        </w:rPr>
        <w:t>善法</w:t>
      </w:r>
      <w:r w:rsidR="00775AA1">
        <w:rPr>
          <w:rFonts w:ascii="楷体" w:eastAsia="楷体" w:hAnsi="楷体" w:hint="eastAsia"/>
          <w:sz w:val="30"/>
          <w:szCs w:val="30"/>
        </w:rPr>
        <w:t>、</w:t>
      </w:r>
      <w:r w:rsidRPr="002853B8">
        <w:rPr>
          <w:rFonts w:ascii="楷体" w:eastAsia="楷体" w:hAnsi="楷体" w:hint="eastAsia"/>
          <w:sz w:val="30"/>
          <w:szCs w:val="30"/>
        </w:rPr>
        <w:t>对恶法全部不执著的，像这样也不用著众生于上面的善行等等，像</w:t>
      </w:r>
      <w:r w:rsidR="00775AA1">
        <w:rPr>
          <w:rFonts w:ascii="楷体" w:eastAsia="楷体" w:hAnsi="楷体" w:hint="eastAsia"/>
          <w:sz w:val="30"/>
          <w:szCs w:val="30"/>
        </w:rPr>
        <w:t>这样的话只是不作意不起念头，不思善不思恶像这样就可以顿超菩萨地</w:t>
      </w:r>
      <w:r w:rsidRPr="002853B8">
        <w:rPr>
          <w:rFonts w:ascii="楷体" w:eastAsia="楷体" w:hAnsi="楷体" w:hint="eastAsia"/>
          <w:sz w:val="30"/>
          <w:szCs w:val="30"/>
        </w:rPr>
        <w:t>成佛，还有写了很多其他这样的论点，就不修正法睡觉成佛论，还有</w:t>
      </w:r>
      <w:r w:rsidR="006D22D2">
        <w:rPr>
          <w:rFonts w:ascii="楷体" w:eastAsia="楷体" w:hAnsi="楷体" w:hint="eastAsia"/>
          <w:sz w:val="30"/>
          <w:szCs w:val="30"/>
        </w:rPr>
        <w:t>些</w:t>
      </w:r>
      <w:r w:rsidRPr="002853B8">
        <w:rPr>
          <w:rFonts w:ascii="楷体" w:eastAsia="楷体" w:hAnsi="楷体" w:hint="eastAsia"/>
          <w:sz w:val="30"/>
          <w:szCs w:val="30"/>
        </w:rPr>
        <w:t>好几个论典，以前在讲</w:t>
      </w:r>
      <w:r w:rsidR="006D22D2">
        <w:rPr>
          <w:rFonts w:ascii="楷体" w:eastAsia="楷体" w:hAnsi="楷体" w:hint="eastAsia"/>
          <w:sz w:val="30"/>
          <w:szCs w:val="30"/>
        </w:rPr>
        <w:t>《</w:t>
      </w:r>
      <w:r w:rsidR="006D22D2" w:rsidRPr="002853B8">
        <w:rPr>
          <w:rFonts w:ascii="楷体" w:eastAsia="楷体" w:hAnsi="楷体" w:hint="eastAsia"/>
          <w:sz w:val="30"/>
          <w:szCs w:val="30"/>
        </w:rPr>
        <w:t>定解宝灯论</w:t>
      </w:r>
      <w:r w:rsidR="006D22D2">
        <w:rPr>
          <w:rFonts w:ascii="楷体" w:eastAsia="楷体" w:hAnsi="楷体" w:hint="eastAsia"/>
          <w:sz w:val="30"/>
          <w:szCs w:val="30"/>
        </w:rPr>
        <w:t>》</w:t>
      </w:r>
      <w:r w:rsidRPr="002853B8">
        <w:rPr>
          <w:rFonts w:ascii="楷体" w:eastAsia="楷体" w:hAnsi="楷体" w:hint="eastAsia"/>
          <w:sz w:val="30"/>
          <w:szCs w:val="30"/>
        </w:rPr>
        <w:t>的时候也好</w:t>
      </w:r>
      <w:r w:rsidR="006D22D2">
        <w:rPr>
          <w:rFonts w:ascii="楷体" w:eastAsia="楷体" w:hAnsi="楷体" w:hint="eastAsia"/>
          <w:sz w:val="30"/>
          <w:szCs w:val="30"/>
        </w:rPr>
        <w:t>，有好</w:t>
      </w:r>
      <w:r w:rsidRPr="002853B8">
        <w:rPr>
          <w:rFonts w:ascii="楷体" w:eastAsia="楷体" w:hAnsi="楷体" w:hint="eastAsia"/>
          <w:sz w:val="30"/>
          <w:szCs w:val="30"/>
        </w:rPr>
        <w:t>几个他论典的名字，像这样的话就说也是写了这些，当时在内部就出现了很多这样一种争论，虽然争论的时候有一派呢就是秉持这个静命论师的弟子呢他就觉得应该按照中观见解，像这样的话来进行抉择正见，然后呢就说是世俗谛和胜义谛</w:t>
      </w:r>
      <w:r w:rsidR="006D22D2">
        <w:rPr>
          <w:rFonts w:ascii="楷体" w:eastAsia="楷体" w:hAnsi="楷体" w:hint="eastAsia"/>
          <w:sz w:val="30"/>
          <w:szCs w:val="30"/>
        </w:rPr>
        <w:t>，</w:t>
      </w:r>
      <w:r w:rsidRPr="002853B8">
        <w:rPr>
          <w:rFonts w:ascii="楷体" w:eastAsia="楷体" w:hAnsi="楷体" w:hint="eastAsia"/>
          <w:sz w:val="30"/>
          <w:szCs w:val="30"/>
        </w:rPr>
        <w:t>互相脱离</w:t>
      </w:r>
      <w:r w:rsidR="006D22D2">
        <w:rPr>
          <w:rFonts w:ascii="楷体" w:eastAsia="楷体" w:hAnsi="楷体" w:hint="eastAsia"/>
          <w:sz w:val="30"/>
          <w:szCs w:val="30"/>
        </w:rPr>
        <w:t>、</w:t>
      </w:r>
      <w:r w:rsidRPr="002853B8">
        <w:rPr>
          <w:rFonts w:ascii="楷体" w:eastAsia="楷体" w:hAnsi="楷体" w:hint="eastAsia"/>
          <w:sz w:val="30"/>
          <w:szCs w:val="30"/>
        </w:rPr>
        <w:t>互相辅助来进行修持，逐渐修</w:t>
      </w:r>
      <w:r w:rsidRPr="004B2614">
        <w:rPr>
          <w:rFonts w:ascii="楷体" w:eastAsia="楷体" w:hAnsi="楷体" w:hint="eastAsia"/>
          <w:color w:val="0D0D0D" w:themeColor="text1" w:themeTint="F2"/>
          <w:sz w:val="30"/>
          <w:szCs w:val="30"/>
        </w:rPr>
        <w:t>持，然后呢就说是这个摩诃衍那派呢</w:t>
      </w:r>
      <w:r w:rsidR="006D22D2" w:rsidRPr="004B2614">
        <w:rPr>
          <w:rFonts w:ascii="楷体" w:eastAsia="楷体" w:hAnsi="楷体" w:hint="eastAsia"/>
          <w:color w:val="0D0D0D" w:themeColor="text1" w:themeTint="F2"/>
          <w:sz w:val="30"/>
          <w:szCs w:val="30"/>
        </w:rPr>
        <w:t>，</w:t>
      </w:r>
      <w:r w:rsidRPr="002853B8">
        <w:rPr>
          <w:rFonts w:ascii="楷体" w:eastAsia="楷体" w:hAnsi="楷体" w:hint="eastAsia"/>
          <w:sz w:val="30"/>
          <w:szCs w:val="30"/>
        </w:rPr>
        <w:t>就说是不用这些，像这样闭着眼睛打坐就可以成佛，像这样的话就出了两种不同的见解，当时莲花生大士是在哪个地方闭关</w:t>
      </w:r>
      <w:r w:rsidR="006D22D2">
        <w:rPr>
          <w:rFonts w:ascii="楷体" w:eastAsia="楷体" w:hAnsi="楷体" w:hint="eastAsia"/>
          <w:sz w:val="30"/>
          <w:szCs w:val="30"/>
        </w:rPr>
        <w:t>嘛，</w:t>
      </w:r>
      <w:r w:rsidRPr="002853B8">
        <w:rPr>
          <w:rFonts w:ascii="楷体" w:eastAsia="楷体" w:hAnsi="楷体" w:hint="eastAsia"/>
          <w:sz w:val="30"/>
          <w:szCs w:val="30"/>
        </w:rPr>
        <w:t>怎么样</w:t>
      </w:r>
      <w:r w:rsidR="006D22D2">
        <w:rPr>
          <w:rFonts w:ascii="楷体" w:eastAsia="楷体" w:hAnsi="楷体" w:hint="eastAsia"/>
          <w:sz w:val="30"/>
          <w:szCs w:val="30"/>
        </w:rPr>
        <w:t>，</w:t>
      </w:r>
      <w:r w:rsidRPr="002853B8">
        <w:rPr>
          <w:rFonts w:ascii="楷体" w:eastAsia="楷体" w:hAnsi="楷体" w:hint="eastAsia"/>
          <w:sz w:val="30"/>
          <w:szCs w:val="30"/>
        </w:rPr>
        <w:t>反正是不在场</w:t>
      </w:r>
      <w:r w:rsidR="006D22D2">
        <w:rPr>
          <w:rFonts w:ascii="楷体" w:eastAsia="楷体" w:hAnsi="楷体" w:hint="eastAsia"/>
          <w:sz w:val="30"/>
          <w:szCs w:val="30"/>
        </w:rPr>
        <w:t>。</w:t>
      </w:r>
    </w:p>
    <w:p w:rsidR="00F37822" w:rsidRDefault="0098545C"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赤松德赞国王还在</w:t>
      </w:r>
      <w:r w:rsidR="006D22D2">
        <w:rPr>
          <w:rFonts w:ascii="楷体" w:eastAsia="楷体" w:hAnsi="楷体" w:hint="eastAsia"/>
          <w:sz w:val="30"/>
          <w:szCs w:val="30"/>
        </w:rPr>
        <w:t>，</w:t>
      </w:r>
      <w:r w:rsidRPr="002853B8">
        <w:rPr>
          <w:rFonts w:ascii="楷体" w:eastAsia="楷体" w:hAnsi="楷体" w:hint="eastAsia"/>
          <w:sz w:val="30"/>
          <w:szCs w:val="30"/>
        </w:rPr>
        <w:t>还有就说是这个静命论师的很多弟子也在，像这样的话就进行了辩论，后面呢就说是这个突然想起授记的时候马上赤松德赞国王就派人到印度去</w:t>
      </w:r>
      <w:r w:rsidR="006D22D2">
        <w:rPr>
          <w:rFonts w:ascii="楷体" w:eastAsia="楷体" w:hAnsi="楷体" w:hint="eastAsia"/>
          <w:sz w:val="30"/>
          <w:szCs w:val="30"/>
        </w:rPr>
        <w:t>，</w:t>
      </w:r>
      <w:r w:rsidRPr="002853B8">
        <w:rPr>
          <w:rFonts w:ascii="楷体" w:eastAsia="楷体" w:hAnsi="楷体" w:hint="eastAsia"/>
          <w:sz w:val="30"/>
          <w:szCs w:val="30"/>
        </w:rPr>
        <w:t>迎请莲花戒伦师入藏</w:t>
      </w:r>
      <w:r w:rsidR="006D22D2">
        <w:rPr>
          <w:rFonts w:ascii="楷体" w:eastAsia="楷体" w:hAnsi="楷体" w:hint="eastAsia"/>
          <w:sz w:val="30"/>
          <w:szCs w:val="30"/>
        </w:rPr>
        <w:t>。</w:t>
      </w:r>
      <w:r w:rsidRPr="002853B8">
        <w:rPr>
          <w:rFonts w:ascii="楷体" w:eastAsia="楷体" w:hAnsi="楷体" w:hint="eastAsia"/>
          <w:sz w:val="30"/>
          <w:szCs w:val="30"/>
        </w:rPr>
        <w:t>那么就说入藏</w:t>
      </w:r>
      <w:r w:rsidRPr="004B2614">
        <w:rPr>
          <w:rFonts w:ascii="楷体" w:eastAsia="楷体" w:hAnsi="楷体" w:hint="eastAsia"/>
          <w:color w:val="0D0D0D" w:themeColor="text1" w:themeTint="F2"/>
          <w:sz w:val="30"/>
          <w:szCs w:val="30"/>
        </w:rPr>
        <w:t>之后呢和摩诃衍那进行了辩论</w:t>
      </w:r>
      <w:r w:rsidRPr="002853B8">
        <w:rPr>
          <w:rFonts w:ascii="楷体" w:eastAsia="楷体" w:hAnsi="楷体" w:hint="eastAsia"/>
          <w:sz w:val="30"/>
          <w:szCs w:val="30"/>
        </w:rPr>
        <w:t>，有些地方说辩论长达3年之久，像这样有些时候</w:t>
      </w:r>
      <w:r w:rsidR="006D22D2">
        <w:rPr>
          <w:rFonts w:ascii="楷体" w:eastAsia="楷体" w:hAnsi="楷体" w:hint="eastAsia"/>
          <w:sz w:val="30"/>
          <w:szCs w:val="30"/>
        </w:rPr>
        <w:t>也</w:t>
      </w:r>
      <w:r w:rsidRPr="002853B8">
        <w:rPr>
          <w:rFonts w:ascii="楷体" w:eastAsia="楷体" w:hAnsi="楷体" w:hint="eastAsia"/>
          <w:sz w:val="30"/>
          <w:szCs w:val="30"/>
        </w:rPr>
        <w:t>比如这样讲时间反正就说辩论之后呢</w:t>
      </w:r>
      <w:r w:rsidR="006D22D2">
        <w:rPr>
          <w:rFonts w:ascii="楷体" w:eastAsia="楷体" w:hAnsi="楷体" w:hint="eastAsia"/>
          <w:sz w:val="30"/>
          <w:szCs w:val="30"/>
        </w:rPr>
        <w:t>，</w:t>
      </w:r>
      <w:r w:rsidR="00F37822">
        <w:rPr>
          <w:rFonts w:ascii="楷体" w:eastAsia="楷体" w:hAnsi="楷体" w:hint="eastAsia"/>
          <w:sz w:val="30"/>
          <w:szCs w:val="30"/>
        </w:rPr>
        <w:t>通过</w:t>
      </w:r>
      <w:r w:rsidR="00F37822">
        <w:rPr>
          <w:rFonts w:ascii="楷体" w:eastAsia="楷体" w:hAnsi="楷体" w:hint="eastAsia"/>
          <w:sz w:val="30"/>
          <w:szCs w:val="30"/>
        </w:rPr>
        <w:lastRenderedPageBreak/>
        <w:t>各自的这样一种陈述各自的这样一种教理，后面呢就说是莲花戒论</w:t>
      </w:r>
      <w:r w:rsidRPr="002853B8">
        <w:rPr>
          <w:rFonts w:ascii="楷体" w:eastAsia="楷体" w:hAnsi="楷体" w:hint="eastAsia"/>
          <w:sz w:val="30"/>
          <w:szCs w:val="30"/>
        </w:rPr>
        <w:t>师呢</w:t>
      </w:r>
      <w:r w:rsidR="00F37822">
        <w:rPr>
          <w:rFonts w:ascii="楷体" w:eastAsia="楷体" w:hAnsi="楷体" w:hint="eastAsia"/>
          <w:sz w:val="30"/>
          <w:szCs w:val="30"/>
        </w:rPr>
        <w:t>，</w:t>
      </w:r>
      <w:r w:rsidRPr="002853B8">
        <w:rPr>
          <w:rFonts w:ascii="楷体" w:eastAsia="楷体" w:hAnsi="楷体" w:hint="eastAsia"/>
          <w:sz w:val="30"/>
          <w:szCs w:val="30"/>
        </w:rPr>
        <w:t>要通过这样一种殊胜的教证</w:t>
      </w:r>
      <w:r w:rsidR="00F37822">
        <w:rPr>
          <w:rFonts w:ascii="楷体" w:eastAsia="楷体" w:hAnsi="楷体" w:hint="eastAsia"/>
          <w:sz w:val="30"/>
          <w:szCs w:val="30"/>
        </w:rPr>
        <w:t>、</w:t>
      </w:r>
      <w:r w:rsidRPr="002853B8">
        <w:rPr>
          <w:rFonts w:ascii="楷体" w:eastAsia="楷体" w:hAnsi="楷体" w:hint="eastAsia"/>
          <w:sz w:val="30"/>
          <w:szCs w:val="30"/>
        </w:rPr>
        <w:t>理证</w:t>
      </w:r>
      <w:r w:rsidR="00F37822">
        <w:rPr>
          <w:rFonts w:ascii="楷体" w:eastAsia="楷体" w:hAnsi="楷体" w:hint="eastAsia"/>
          <w:sz w:val="30"/>
          <w:szCs w:val="30"/>
        </w:rPr>
        <w:t>，</w:t>
      </w:r>
      <w:r w:rsidRPr="002853B8">
        <w:rPr>
          <w:rFonts w:ascii="楷体" w:eastAsia="楷体" w:hAnsi="楷体" w:hint="eastAsia"/>
          <w:sz w:val="30"/>
          <w:szCs w:val="30"/>
        </w:rPr>
        <w:t>发了很多过失给对方发了很多过失，后面呢就摩诃衍那没办法无言以对，这个时候呢就</w:t>
      </w:r>
      <w:r w:rsidR="00F37822">
        <w:rPr>
          <w:rFonts w:ascii="楷体" w:eastAsia="楷体" w:hAnsi="楷体" w:hint="eastAsia"/>
          <w:sz w:val="30"/>
          <w:szCs w:val="30"/>
        </w:rPr>
        <w:t>是</w:t>
      </w:r>
      <w:r w:rsidRPr="002853B8">
        <w:rPr>
          <w:rFonts w:ascii="楷体" w:eastAsia="楷体" w:hAnsi="楷体" w:hint="eastAsia"/>
          <w:sz w:val="30"/>
          <w:szCs w:val="30"/>
        </w:rPr>
        <w:t>国王宣布</w:t>
      </w:r>
      <w:r w:rsidR="00F37822">
        <w:rPr>
          <w:rFonts w:ascii="楷体" w:eastAsia="楷体" w:hAnsi="楷体" w:hint="eastAsia"/>
          <w:sz w:val="30"/>
          <w:szCs w:val="30"/>
        </w:rPr>
        <w:t>，就是这个莲花戒论师</w:t>
      </w:r>
      <w:r w:rsidRPr="002853B8">
        <w:rPr>
          <w:rFonts w:ascii="楷体" w:eastAsia="楷体" w:hAnsi="楷体" w:hint="eastAsia"/>
          <w:sz w:val="30"/>
          <w:szCs w:val="30"/>
        </w:rPr>
        <w:t>胜利，然后把</w:t>
      </w:r>
      <w:r w:rsidRPr="004B2614">
        <w:rPr>
          <w:rFonts w:ascii="楷体" w:eastAsia="楷体" w:hAnsi="楷体" w:hint="eastAsia"/>
          <w:color w:val="0D0D0D" w:themeColor="text1" w:themeTint="F2"/>
          <w:sz w:val="30"/>
          <w:szCs w:val="30"/>
        </w:rPr>
        <w:t>这个大和尚摩诃衍那</w:t>
      </w:r>
      <w:r w:rsidR="00F37822" w:rsidRPr="004B2614">
        <w:rPr>
          <w:rFonts w:ascii="楷体" w:eastAsia="楷体" w:hAnsi="楷体" w:hint="eastAsia"/>
          <w:color w:val="0D0D0D" w:themeColor="text1" w:themeTint="F2"/>
          <w:sz w:val="30"/>
          <w:szCs w:val="30"/>
        </w:rPr>
        <w:t>呢，</w:t>
      </w:r>
      <w:r w:rsidRPr="004B2614">
        <w:rPr>
          <w:rFonts w:ascii="楷体" w:eastAsia="楷体" w:hAnsi="楷体" w:hint="eastAsia"/>
          <w:color w:val="0D0D0D" w:themeColor="text1" w:themeTint="F2"/>
          <w:sz w:val="30"/>
          <w:szCs w:val="30"/>
        </w:rPr>
        <w:t>送回汉地，当然就说是这个还有很多不同的说法，对于这个摩诃衍那他自己的身份</w:t>
      </w:r>
      <w:r w:rsidR="00F37822" w:rsidRPr="004B2614">
        <w:rPr>
          <w:rFonts w:ascii="楷体" w:eastAsia="楷体" w:hAnsi="楷体" w:hint="eastAsia"/>
          <w:color w:val="0D0D0D" w:themeColor="text1" w:themeTint="F2"/>
          <w:sz w:val="30"/>
          <w:szCs w:val="30"/>
        </w:rPr>
        <w:t>，到底</w:t>
      </w:r>
      <w:r w:rsidRPr="004B2614">
        <w:rPr>
          <w:rFonts w:ascii="楷体" w:eastAsia="楷体" w:hAnsi="楷体" w:hint="eastAsia"/>
          <w:color w:val="0D0D0D" w:themeColor="text1" w:themeTint="F2"/>
          <w:sz w:val="30"/>
          <w:szCs w:val="30"/>
        </w:rPr>
        <w:t>当地是什么样的</w:t>
      </w:r>
      <w:r w:rsidR="00F37822" w:rsidRPr="004B2614">
        <w:rPr>
          <w:rFonts w:ascii="楷体" w:eastAsia="楷体" w:hAnsi="楷体" w:hint="eastAsia"/>
          <w:color w:val="0D0D0D" w:themeColor="text1" w:themeTint="F2"/>
          <w:sz w:val="30"/>
          <w:szCs w:val="30"/>
        </w:rPr>
        <w:t>，</w:t>
      </w:r>
      <w:r w:rsidRPr="004B2614">
        <w:rPr>
          <w:rFonts w:ascii="楷体" w:eastAsia="楷体" w:hAnsi="楷体" w:hint="eastAsia"/>
          <w:color w:val="0D0D0D" w:themeColor="text1" w:themeTint="F2"/>
          <w:sz w:val="30"/>
          <w:szCs w:val="30"/>
        </w:rPr>
        <w:t>有很多很多的说法，这个方面就说在很多历史书上都有的</w:t>
      </w:r>
      <w:r w:rsidR="00F37822" w:rsidRPr="004B2614">
        <w:rPr>
          <w:rFonts w:ascii="楷体" w:eastAsia="楷体" w:hAnsi="楷体" w:hint="eastAsia"/>
          <w:color w:val="0D0D0D" w:themeColor="text1" w:themeTint="F2"/>
          <w:sz w:val="30"/>
          <w:szCs w:val="30"/>
        </w:rPr>
        <w:t>。</w:t>
      </w:r>
      <w:r w:rsidRPr="004B2614">
        <w:rPr>
          <w:rFonts w:ascii="楷体" w:eastAsia="楷体" w:hAnsi="楷体" w:hint="eastAsia"/>
          <w:color w:val="0D0D0D" w:themeColor="text1" w:themeTint="F2"/>
          <w:sz w:val="30"/>
          <w:szCs w:val="30"/>
        </w:rPr>
        <w:t>那么后面呢就通过这样的</w:t>
      </w:r>
      <w:r w:rsidRPr="002853B8">
        <w:rPr>
          <w:rFonts w:ascii="楷体" w:eastAsia="楷体" w:hAnsi="楷体" w:hint="eastAsia"/>
          <w:sz w:val="30"/>
          <w:szCs w:val="30"/>
        </w:rPr>
        <w:t>方式确定下来了，确定下来的时候就说是在这个见解上面一定要依照龙树菩萨的中观宗，以这个龙树菩萨的中观宗作为他这个正见，然后行为方面呢</w:t>
      </w:r>
      <w:r w:rsidR="00F37822">
        <w:rPr>
          <w:rFonts w:ascii="楷体" w:eastAsia="楷体" w:hAnsi="楷体" w:hint="eastAsia"/>
          <w:sz w:val="30"/>
          <w:szCs w:val="30"/>
        </w:rPr>
        <w:t>，</w:t>
      </w:r>
      <w:r w:rsidRPr="002853B8">
        <w:rPr>
          <w:rFonts w:ascii="楷体" w:eastAsia="楷体" w:hAnsi="楷体" w:hint="eastAsia"/>
          <w:sz w:val="30"/>
          <w:szCs w:val="30"/>
        </w:rPr>
        <w:t>必须要依靠就说是这个静命堪布</w:t>
      </w:r>
      <w:r w:rsidR="00F37822" w:rsidRPr="004B2614">
        <w:rPr>
          <w:rFonts w:ascii="楷体" w:eastAsia="楷体" w:hAnsi="楷体" w:hint="eastAsia"/>
          <w:color w:val="0D0D0D" w:themeColor="text1" w:themeTint="F2"/>
          <w:sz w:val="30"/>
          <w:szCs w:val="30"/>
        </w:rPr>
        <w:t>、</w:t>
      </w:r>
      <w:r w:rsidRPr="004B2614">
        <w:rPr>
          <w:rFonts w:ascii="楷体" w:eastAsia="楷体" w:hAnsi="楷体" w:hint="eastAsia"/>
          <w:color w:val="0D0D0D" w:themeColor="text1" w:themeTint="F2"/>
          <w:sz w:val="30"/>
          <w:szCs w:val="30"/>
        </w:rPr>
        <w:t>萨霍尔堪布的行为，在念这个前行教法兴盛发愿文的时候呢</w:t>
      </w:r>
      <w:r w:rsidR="00F37822" w:rsidRPr="004B2614">
        <w:rPr>
          <w:rFonts w:ascii="楷体" w:eastAsia="楷体" w:hAnsi="楷体" w:hint="eastAsia"/>
          <w:color w:val="0D0D0D" w:themeColor="text1" w:themeTint="F2"/>
          <w:sz w:val="30"/>
          <w:szCs w:val="30"/>
        </w:rPr>
        <w:t>，</w:t>
      </w:r>
      <w:r w:rsidRPr="004B2614">
        <w:rPr>
          <w:rFonts w:ascii="楷体" w:eastAsia="楷体" w:hAnsi="楷体" w:hint="eastAsia"/>
          <w:color w:val="0D0D0D" w:themeColor="text1" w:themeTint="F2"/>
          <w:sz w:val="30"/>
          <w:szCs w:val="30"/>
        </w:rPr>
        <w:t>也是有一个颂词就是讲这个经过，最后呢钦定了中观宗龙树菩萨的见解和静命菩萨萨霍尔堪布的行为，像这样的话通过这样的方式当时这个颂词是称赞赤松德赞国王的，他主持的辩论，最后呢就是钦定</w:t>
      </w:r>
      <w:r w:rsidR="00F37822" w:rsidRPr="004B2614">
        <w:rPr>
          <w:rFonts w:ascii="楷体" w:eastAsia="楷体" w:hAnsi="楷体" w:hint="eastAsia"/>
          <w:color w:val="0D0D0D" w:themeColor="text1" w:themeTint="F2"/>
          <w:sz w:val="30"/>
          <w:szCs w:val="30"/>
        </w:rPr>
        <w:t>，在藏地应该如此</w:t>
      </w:r>
      <w:r w:rsidR="00F37822">
        <w:rPr>
          <w:rFonts w:ascii="楷体" w:eastAsia="楷体" w:hAnsi="楷体" w:hint="eastAsia"/>
          <w:sz w:val="30"/>
          <w:szCs w:val="30"/>
        </w:rPr>
        <w:t>弘扬见和行，见解和行为不相脱离的弘扬，所以说重</w:t>
      </w:r>
      <w:r w:rsidRPr="002853B8">
        <w:rPr>
          <w:rFonts w:ascii="楷体" w:eastAsia="楷体" w:hAnsi="楷体" w:hint="eastAsia"/>
          <w:sz w:val="30"/>
          <w:szCs w:val="30"/>
        </w:rPr>
        <w:t>新建立了清净的教法</w:t>
      </w:r>
      <w:r w:rsidR="00F37822">
        <w:rPr>
          <w:rFonts w:ascii="楷体" w:eastAsia="楷体" w:hAnsi="楷体" w:hint="eastAsia"/>
          <w:sz w:val="30"/>
          <w:szCs w:val="30"/>
        </w:rPr>
        <w:t>。</w:t>
      </w:r>
      <w:r w:rsidRPr="002853B8">
        <w:rPr>
          <w:rFonts w:ascii="楷体" w:eastAsia="楷体" w:hAnsi="楷体" w:hint="eastAsia"/>
          <w:sz w:val="30"/>
          <w:szCs w:val="30"/>
        </w:rPr>
        <w:t>像这样一种情况作了殊胜的一种授记的</w:t>
      </w:r>
      <w:r w:rsidR="00F37822">
        <w:rPr>
          <w:rFonts w:ascii="楷体" w:eastAsia="楷体" w:hAnsi="楷体" w:hint="eastAsia"/>
          <w:sz w:val="30"/>
          <w:szCs w:val="30"/>
        </w:rPr>
        <w:t>。</w:t>
      </w:r>
    </w:p>
    <w:p w:rsidR="00F37822" w:rsidRPr="00F37822" w:rsidRDefault="00F37822" w:rsidP="002853B8">
      <w:pPr>
        <w:spacing w:line="360" w:lineRule="auto"/>
        <w:ind w:firstLine="570"/>
        <w:rPr>
          <w:rFonts w:ascii="楷体" w:eastAsia="楷体" w:hAnsi="楷体"/>
          <w:b/>
          <w:sz w:val="30"/>
          <w:szCs w:val="30"/>
        </w:rPr>
      </w:pPr>
      <w:r w:rsidRPr="00F37822">
        <w:rPr>
          <w:rFonts w:ascii="楷体" w:eastAsia="楷体" w:hAnsi="楷体" w:hint="eastAsia"/>
          <w:b/>
          <w:sz w:val="30"/>
          <w:szCs w:val="30"/>
        </w:rPr>
        <w:t>【</w:t>
      </w:r>
      <w:r w:rsidRPr="00F37822">
        <w:rPr>
          <w:rFonts w:ascii="华文楷体" w:eastAsia="华文楷体" w:hAnsi="华文楷体" w:hint="eastAsia"/>
          <w:b/>
          <w:color w:val="000000"/>
          <w:sz w:val="28"/>
          <w:szCs w:val="28"/>
        </w:rPr>
        <w:t>至此</w:t>
      </w:r>
      <w:r w:rsidRPr="00F37822">
        <w:rPr>
          <w:rFonts w:hint="eastAsia"/>
          <w:b/>
          <w:color w:val="000000"/>
          <w:sz w:val="28"/>
          <w:szCs w:val="28"/>
        </w:rPr>
        <w:t>,</w:t>
      </w:r>
      <w:r w:rsidRPr="00F37822">
        <w:rPr>
          <w:rFonts w:ascii="华文楷体" w:eastAsia="华文楷体" w:hAnsi="华文楷体" w:hint="eastAsia"/>
          <w:b/>
          <w:color w:val="000000"/>
          <w:sz w:val="28"/>
          <w:szCs w:val="28"/>
        </w:rPr>
        <w:t>尊者无碍彻知三世的情形已昭然若揭。</w:t>
      </w:r>
      <w:r w:rsidRPr="00F37822">
        <w:rPr>
          <w:rFonts w:hint="eastAsia"/>
          <w:b/>
          <w:color w:val="000000"/>
          <w:sz w:val="28"/>
          <w:szCs w:val="28"/>
        </w:rPr>
        <w:t>(</w:t>
      </w:r>
      <w:r w:rsidRPr="00F37822">
        <w:rPr>
          <w:rFonts w:ascii="华文楷体" w:eastAsia="华文楷体" w:hAnsi="华文楷体" w:hint="eastAsia"/>
          <w:b/>
          <w:color w:val="000000"/>
          <w:sz w:val="28"/>
          <w:szCs w:val="28"/>
        </w:rPr>
        <w:t>从以上的字里行间</w:t>
      </w:r>
      <w:r w:rsidRPr="00F37822">
        <w:rPr>
          <w:rFonts w:hint="eastAsia"/>
          <w:b/>
          <w:color w:val="000000"/>
          <w:sz w:val="28"/>
          <w:szCs w:val="28"/>
        </w:rPr>
        <w:t>,</w:t>
      </w:r>
      <w:r w:rsidRPr="00F37822">
        <w:rPr>
          <w:rFonts w:ascii="华文楷体" w:eastAsia="华文楷体" w:hAnsi="华文楷体" w:hint="eastAsia"/>
          <w:b/>
          <w:color w:val="000000"/>
          <w:sz w:val="28"/>
          <w:szCs w:val="28"/>
        </w:rPr>
        <w:t>我们不难看出</w:t>
      </w:r>
      <w:r w:rsidRPr="00F37822">
        <w:rPr>
          <w:rFonts w:hint="eastAsia"/>
          <w:b/>
          <w:color w:val="000000"/>
          <w:sz w:val="28"/>
          <w:szCs w:val="28"/>
        </w:rPr>
        <w:t>,)</w:t>
      </w:r>
      <w:r w:rsidRPr="00F37822">
        <w:rPr>
          <w:rFonts w:ascii="华文楷体" w:eastAsia="华文楷体" w:hAnsi="华文楷体" w:hint="eastAsia"/>
          <w:b/>
          <w:color w:val="000000"/>
          <w:sz w:val="28"/>
          <w:szCs w:val="28"/>
        </w:rPr>
        <w:t>尊者尤以大慈大悲教化藏土群生的深恩厚德实在令人难以想象。</w:t>
      </w:r>
      <w:r w:rsidRPr="00F37822">
        <w:rPr>
          <w:rFonts w:ascii="楷体" w:eastAsia="楷体" w:hAnsi="楷体" w:hint="eastAsia"/>
          <w:b/>
          <w:sz w:val="30"/>
          <w:szCs w:val="30"/>
        </w:rPr>
        <w:t>】</w:t>
      </w:r>
    </w:p>
    <w:p w:rsidR="00692E36" w:rsidRDefault="0098545C"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那么就说是这个尊者无碍彻知三世的情况已经很清楚了，那么从前面的这样文字我们看出静命论师菩提萨埵尊者</w:t>
      </w:r>
      <w:r w:rsidR="00F37822">
        <w:rPr>
          <w:rFonts w:ascii="楷体" w:eastAsia="楷体" w:hAnsi="楷体" w:hint="eastAsia"/>
          <w:sz w:val="30"/>
          <w:szCs w:val="30"/>
        </w:rPr>
        <w:t>，</w:t>
      </w:r>
      <w:r w:rsidRPr="002853B8">
        <w:rPr>
          <w:rFonts w:ascii="楷体" w:eastAsia="楷体" w:hAnsi="楷体" w:hint="eastAsia"/>
          <w:sz w:val="30"/>
          <w:szCs w:val="30"/>
        </w:rPr>
        <w:t>他对这个大慈大悲教化藏地众生</w:t>
      </w:r>
      <w:r w:rsidR="00692E36">
        <w:rPr>
          <w:rFonts w:ascii="楷体" w:eastAsia="楷体" w:hAnsi="楷体" w:hint="eastAsia"/>
          <w:sz w:val="30"/>
          <w:szCs w:val="30"/>
        </w:rPr>
        <w:t>的、</w:t>
      </w:r>
      <w:r w:rsidRPr="002853B8">
        <w:rPr>
          <w:rFonts w:ascii="楷体" w:eastAsia="楷体" w:hAnsi="楷体" w:hint="eastAsia"/>
          <w:sz w:val="30"/>
          <w:szCs w:val="30"/>
        </w:rPr>
        <w:t>深厚的</w:t>
      </w:r>
      <w:r w:rsidR="00F37822">
        <w:rPr>
          <w:rFonts w:ascii="楷体" w:eastAsia="楷体" w:hAnsi="楷体" w:hint="eastAsia"/>
          <w:sz w:val="30"/>
          <w:szCs w:val="30"/>
        </w:rPr>
        <w:t>，的的确确</w:t>
      </w:r>
      <w:r w:rsidRPr="002853B8">
        <w:rPr>
          <w:rFonts w:ascii="楷体" w:eastAsia="楷体" w:hAnsi="楷体" w:hint="eastAsia"/>
          <w:sz w:val="30"/>
          <w:szCs w:val="30"/>
        </w:rPr>
        <w:t>是令人</w:t>
      </w:r>
      <w:r w:rsidR="00692E36">
        <w:rPr>
          <w:rFonts w:ascii="楷体" w:eastAsia="楷体" w:hAnsi="楷体" w:hint="eastAsia"/>
          <w:sz w:val="30"/>
          <w:szCs w:val="30"/>
        </w:rPr>
        <w:t>，</w:t>
      </w:r>
      <w:r w:rsidRPr="002853B8">
        <w:rPr>
          <w:rFonts w:ascii="楷体" w:eastAsia="楷体" w:hAnsi="楷体" w:hint="eastAsia"/>
          <w:sz w:val="30"/>
          <w:szCs w:val="30"/>
        </w:rPr>
        <w:t>实在是令人难以</w:t>
      </w:r>
      <w:r w:rsidRPr="002853B8">
        <w:rPr>
          <w:rFonts w:ascii="楷体" w:eastAsia="楷体" w:hAnsi="楷体" w:hint="eastAsia"/>
          <w:sz w:val="30"/>
          <w:szCs w:val="30"/>
        </w:rPr>
        <w:lastRenderedPageBreak/>
        <w:t>想象的</w:t>
      </w:r>
      <w:r w:rsidR="00F37822">
        <w:rPr>
          <w:rFonts w:ascii="楷体" w:eastAsia="楷体" w:hAnsi="楷体" w:hint="eastAsia"/>
          <w:sz w:val="30"/>
          <w:szCs w:val="30"/>
        </w:rPr>
        <w:t>。</w:t>
      </w:r>
      <w:r w:rsidR="00692E36">
        <w:rPr>
          <w:rFonts w:ascii="楷体" w:eastAsia="楷体" w:hAnsi="楷体" w:hint="eastAsia"/>
          <w:sz w:val="30"/>
          <w:szCs w:val="30"/>
        </w:rPr>
        <w:t xml:space="preserve">  </w:t>
      </w:r>
    </w:p>
    <w:p w:rsidR="00692E36" w:rsidRPr="003D7E3A" w:rsidRDefault="00692E36" w:rsidP="002853B8">
      <w:pPr>
        <w:spacing w:line="360" w:lineRule="auto"/>
        <w:ind w:firstLine="570"/>
        <w:rPr>
          <w:rFonts w:ascii="楷体" w:eastAsia="楷体" w:hAnsi="楷体"/>
          <w:b/>
          <w:sz w:val="30"/>
          <w:szCs w:val="30"/>
          <w:rPrChange w:id="132" w:author="apple" w:date="2015-05-03T14:29:00Z">
            <w:rPr>
              <w:rFonts w:ascii="楷体" w:eastAsia="楷体" w:hAnsi="楷体"/>
              <w:sz w:val="30"/>
              <w:szCs w:val="30"/>
            </w:rPr>
          </w:rPrChange>
        </w:rPr>
      </w:pPr>
      <w:r w:rsidRPr="003D7E3A">
        <w:rPr>
          <w:rFonts w:ascii="楷体" w:eastAsia="楷体" w:hAnsi="楷体" w:hint="eastAsia"/>
          <w:b/>
          <w:sz w:val="30"/>
          <w:szCs w:val="30"/>
          <w:rPrChange w:id="133" w:author="apple" w:date="2015-05-03T14:29:00Z">
            <w:rPr>
              <w:rFonts w:ascii="楷体" w:eastAsia="楷体" w:hAnsi="楷体" w:hint="eastAsia"/>
              <w:sz w:val="30"/>
              <w:szCs w:val="30"/>
            </w:rPr>
          </w:rPrChange>
        </w:rPr>
        <w:t>【</w:t>
      </w:r>
      <w:r w:rsidRPr="003D7E3A">
        <w:rPr>
          <w:rFonts w:ascii="华文楷体" w:eastAsia="华文楷体" w:hAnsi="华文楷体" w:hint="eastAsia"/>
          <w:b/>
          <w:color w:val="000000"/>
          <w:sz w:val="28"/>
          <w:szCs w:val="28"/>
          <w:rPrChange w:id="134" w:author="apple" w:date="2015-05-03T14:29:00Z">
            <w:rPr>
              <w:rFonts w:ascii="华文楷体" w:eastAsia="华文楷体" w:hAnsi="华文楷体" w:hint="eastAsia"/>
              <w:color w:val="000000"/>
              <w:sz w:val="28"/>
              <w:szCs w:val="28"/>
            </w:rPr>
          </w:rPrChange>
        </w:rPr>
        <w:t>其中所提到的这位莲花戒论师，其实就是静命论师的得意弟子</w:t>
      </w:r>
      <w:r w:rsidRPr="003D7E3A">
        <w:rPr>
          <w:rFonts w:hint="eastAsia"/>
          <w:b/>
          <w:color w:val="000000"/>
          <w:sz w:val="28"/>
          <w:szCs w:val="28"/>
          <w:rPrChange w:id="135" w:author="apple" w:date="2015-05-03T14:29:00Z">
            <w:rPr>
              <w:rFonts w:hint="eastAsia"/>
              <w:color w:val="000000"/>
              <w:sz w:val="28"/>
              <w:szCs w:val="28"/>
            </w:rPr>
          </w:rPrChange>
        </w:rPr>
        <w:t>,</w:t>
      </w:r>
      <w:r w:rsidRPr="003D7E3A">
        <w:rPr>
          <w:rFonts w:ascii="华文楷体" w:eastAsia="华文楷体" w:hAnsi="华文楷体" w:hint="eastAsia"/>
          <w:b/>
          <w:color w:val="000000"/>
          <w:sz w:val="28"/>
          <w:szCs w:val="28"/>
          <w:rPrChange w:id="136" w:author="apple" w:date="2015-05-03T14:29:00Z">
            <w:rPr>
              <w:rFonts w:ascii="华文楷体" w:eastAsia="华文楷体" w:hAnsi="华文楷体" w:hint="eastAsia"/>
              <w:color w:val="000000"/>
              <w:sz w:val="28"/>
              <w:szCs w:val="28"/>
            </w:rPr>
          </w:rPrChange>
        </w:rPr>
        <w:t>他对尊者有关中观与因明的论典也作了注疏。</w:t>
      </w:r>
      <w:r w:rsidRPr="003D7E3A">
        <w:rPr>
          <w:rFonts w:ascii="楷体" w:eastAsia="楷体" w:hAnsi="楷体" w:hint="eastAsia"/>
          <w:b/>
          <w:sz w:val="30"/>
          <w:szCs w:val="30"/>
          <w:rPrChange w:id="137" w:author="apple" w:date="2015-05-03T14:29:00Z">
            <w:rPr>
              <w:rFonts w:ascii="楷体" w:eastAsia="楷体" w:hAnsi="楷体" w:hint="eastAsia"/>
              <w:sz w:val="30"/>
              <w:szCs w:val="30"/>
            </w:rPr>
          </w:rPrChange>
        </w:rPr>
        <w:t>】</w:t>
      </w:r>
    </w:p>
    <w:p w:rsidR="00692E36" w:rsidRDefault="0098545C"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那么其中提到了莲花戒</w:t>
      </w:r>
      <w:r w:rsidR="00F37822">
        <w:rPr>
          <w:rFonts w:ascii="楷体" w:eastAsia="楷体" w:hAnsi="楷体" w:hint="eastAsia"/>
          <w:sz w:val="30"/>
          <w:szCs w:val="30"/>
        </w:rPr>
        <w:t>论师</w:t>
      </w:r>
      <w:r w:rsidRPr="002853B8">
        <w:rPr>
          <w:rFonts w:ascii="楷体" w:eastAsia="楷体" w:hAnsi="楷体" w:hint="eastAsia"/>
          <w:sz w:val="30"/>
          <w:szCs w:val="30"/>
        </w:rPr>
        <w:t>呢</w:t>
      </w:r>
      <w:r w:rsidR="00F37822">
        <w:rPr>
          <w:rFonts w:ascii="楷体" w:eastAsia="楷体" w:hAnsi="楷体" w:hint="eastAsia"/>
          <w:sz w:val="30"/>
          <w:szCs w:val="30"/>
        </w:rPr>
        <w:t>，</w:t>
      </w:r>
      <w:r w:rsidRPr="002853B8">
        <w:rPr>
          <w:rFonts w:ascii="楷体" w:eastAsia="楷体" w:hAnsi="楷体" w:hint="eastAsia"/>
          <w:sz w:val="30"/>
          <w:szCs w:val="30"/>
        </w:rPr>
        <w:t>就是静命菩萨的高足</w:t>
      </w:r>
      <w:r w:rsidR="00692E36">
        <w:rPr>
          <w:rFonts w:ascii="楷体" w:eastAsia="楷体" w:hAnsi="楷体" w:hint="eastAsia"/>
          <w:sz w:val="30"/>
          <w:szCs w:val="30"/>
        </w:rPr>
        <w:t>，</w:t>
      </w:r>
      <w:r w:rsidRPr="002853B8">
        <w:rPr>
          <w:rFonts w:ascii="楷体" w:eastAsia="楷体" w:hAnsi="楷体" w:hint="eastAsia"/>
          <w:sz w:val="30"/>
          <w:szCs w:val="30"/>
        </w:rPr>
        <w:t>得意弟子</w:t>
      </w:r>
      <w:r w:rsidR="00692E36">
        <w:rPr>
          <w:rFonts w:ascii="楷体" w:eastAsia="楷体" w:hAnsi="楷体" w:hint="eastAsia"/>
          <w:sz w:val="30"/>
          <w:szCs w:val="30"/>
        </w:rPr>
        <w:t>啊</w:t>
      </w:r>
      <w:r w:rsidRPr="002853B8">
        <w:rPr>
          <w:rFonts w:ascii="楷体" w:eastAsia="楷体" w:hAnsi="楷体" w:hint="eastAsia"/>
          <w:sz w:val="30"/>
          <w:szCs w:val="30"/>
        </w:rPr>
        <w:t>，他对尊者有关中观方面的论典作了注释。</w:t>
      </w:r>
      <w:r w:rsidR="00692E36">
        <w:rPr>
          <w:rFonts w:ascii="楷体" w:eastAsia="楷体" w:hAnsi="楷体" w:hint="eastAsia"/>
          <w:sz w:val="30"/>
          <w:szCs w:val="30"/>
        </w:rPr>
        <w:t>《中观庄严论》，哦对《中观庄严论》也有这样一种，难释吧。有些就是，就是比较不好懂的难点，做了，专门做了一个难提示，还有呢就是对于这个因明方面呢，也有个真理释，像这样的真理广释。有这样因明方面的一种论点，注疏。所以想这样的话，</w:t>
      </w:r>
    </w:p>
    <w:p w:rsidR="0098545C" w:rsidRPr="002853B8" w:rsidRDefault="0098545C"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40.44</w:t>
      </w:r>
    </w:p>
    <w:p w:rsidR="002D633D" w:rsidRPr="002853B8" w:rsidRDefault="002D633D"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平时我们讲静命师徒，就是讲静命论师和莲花戒论师。后面有些传记当中说，</w:t>
      </w:r>
      <w:r w:rsidR="00692E36">
        <w:rPr>
          <w:rFonts w:ascii="楷体" w:eastAsia="楷体" w:hAnsi="楷体" w:hint="eastAsia"/>
          <w:sz w:val="30"/>
          <w:szCs w:val="30"/>
        </w:rPr>
        <w:t>后面</w:t>
      </w:r>
      <w:r w:rsidRPr="002853B8">
        <w:rPr>
          <w:rFonts w:ascii="楷体" w:eastAsia="楷体" w:hAnsi="楷体" w:hint="eastAsia"/>
          <w:sz w:val="30"/>
          <w:szCs w:val="30"/>
        </w:rPr>
        <w:t>辩论结束之后</w:t>
      </w:r>
      <w:r w:rsidR="00692E36">
        <w:rPr>
          <w:rFonts w:ascii="楷体" w:eastAsia="楷体" w:hAnsi="楷体" w:hint="eastAsia"/>
          <w:sz w:val="30"/>
          <w:szCs w:val="30"/>
        </w:rPr>
        <w:t>，莲花戒论师在西藏住</w:t>
      </w:r>
      <w:r w:rsidRPr="002853B8">
        <w:rPr>
          <w:rFonts w:ascii="楷体" w:eastAsia="楷体" w:hAnsi="楷体" w:hint="eastAsia"/>
          <w:sz w:val="30"/>
          <w:szCs w:val="30"/>
        </w:rPr>
        <w:t>段时间</w:t>
      </w:r>
      <w:r w:rsidR="00692E36">
        <w:rPr>
          <w:rFonts w:ascii="楷体" w:eastAsia="楷体" w:hAnsi="楷体" w:hint="eastAsia"/>
          <w:sz w:val="30"/>
          <w:szCs w:val="30"/>
        </w:rPr>
        <w:t>，后面是大和尚的弟子吧，好像是大和尚的弟子，他的几个</w:t>
      </w:r>
      <w:r w:rsidRPr="002853B8">
        <w:rPr>
          <w:rFonts w:ascii="楷体" w:eastAsia="楷体" w:hAnsi="楷体" w:hint="eastAsia"/>
          <w:sz w:val="30"/>
          <w:szCs w:val="30"/>
        </w:rPr>
        <w:t>徒弟想到这个情况，辩论失败之后</w:t>
      </w:r>
      <w:r w:rsidR="00692E36">
        <w:rPr>
          <w:rFonts w:ascii="楷体" w:eastAsia="楷体" w:hAnsi="楷体" w:hint="eastAsia"/>
          <w:sz w:val="30"/>
          <w:szCs w:val="30"/>
        </w:rPr>
        <w:t>，就说</w:t>
      </w:r>
      <w:r w:rsidRPr="002853B8">
        <w:rPr>
          <w:rFonts w:ascii="楷体" w:eastAsia="楷体" w:hAnsi="楷体" w:hint="eastAsia"/>
          <w:sz w:val="30"/>
          <w:szCs w:val="30"/>
        </w:rPr>
        <w:t>刺杀莲花戒论师，通过这个方式示现圆寂的，以前我看过</w:t>
      </w:r>
      <w:r w:rsidRPr="004B2614">
        <w:rPr>
          <w:rFonts w:ascii="楷体" w:eastAsia="楷体" w:hAnsi="楷体" w:hint="eastAsia"/>
          <w:color w:val="0D0D0D" w:themeColor="text1" w:themeTint="F2"/>
          <w:sz w:val="30"/>
          <w:szCs w:val="30"/>
        </w:rPr>
        <w:t>《布顿佛教史》</w:t>
      </w:r>
      <w:r w:rsidR="00692E36" w:rsidRPr="004B2614">
        <w:rPr>
          <w:rFonts w:ascii="楷体" w:eastAsia="楷体" w:hAnsi="楷体" w:hint="eastAsia"/>
          <w:color w:val="0D0D0D" w:themeColor="text1" w:themeTint="F2"/>
          <w:sz w:val="30"/>
          <w:szCs w:val="30"/>
        </w:rPr>
        <w:t>，《布顿佛教史》</w:t>
      </w:r>
      <w:r w:rsidRPr="004B2614">
        <w:rPr>
          <w:rFonts w:ascii="楷体" w:eastAsia="楷体" w:hAnsi="楷体" w:hint="eastAsia"/>
          <w:color w:val="0D0D0D" w:themeColor="text1" w:themeTint="F2"/>
          <w:sz w:val="30"/>
          <w:szCs w:val="30"/>
        </w:rPr>
        <w:t>当</w:t>
      </w:r>
      <w:r w:rsidRPr="002853B8">
        <w:rPr>
          <w:rFonts w:ascii="楷体" w:eastAsia="楷体" w:hAnsi="楷体" w:hint="eastAsia"/>
          <w:sz w:val="30"/>
          <w:szCs w:val="30"/>
        </w:rPr>
        <w:t>中对这个有记载</w:t>
      </w:r>
      <w:r w:rsidR="00692E36">
        <w:rPr>
          <w:rFonts w:ascii="楷体" w:eastAsia="楷体" w:hAnsi="楷体" w:hint="eastAsia"/>
          <w:sz w:val="30"/>
          <w:szCs w:val="30"/>
        </w:rPr>
        <w:t>的</w:t>
      </w:r>
      <w:r w:rsidRPr="002853B8">
        <w:rPr>
          <w:rFonts w:ascii="楷体" w:eastAsia="楷体" w:hAnsi="楷体" w:hint="eastAsia"/>
          <w:sz w:val="30"/>
          <w:szCs w:val="30"/>
        </w:rPr>
        <w:t>。</w:t>
      </w:r>
      <w:r w:rsidR="00692E36">
        <w:rPr>
          <w:rFonts w:ascii="楷体" w:eastAsia="楷体" w:hAnsi="楷体" w:hint="eastAsia"/>
          <w:sz w:val="30"/>
          <w:szCs w:val="30"/>
        </w:rPr>
        <w:t>像这样的，好像</w:t>
      </w:r>
      <w:r w:rsidRPr="002853B8">
        <w:rPr>
          <w:rFonts w:ascii="楷体" w:eastAsia="楷体" w:hAnsi="楷体" w:hint="eastAsia"/>
          <w:sz w:val="30"/>
          <w:szCs w:val="30"/>
        </w:rPr>
        <w:t>这个方面</w:t>
      </w:r>
      <w:r w:rsidR="00692E36">
        <w:rPr>
          <w:rFonts w:ascii="楷体" w:eastAsia="楷体" w:hAnsi="楷体" w:hint="eastAsia"/>
          <w:sz w:val="30"/>
          <w:szCs w:val="30"/>
        </w:rPr>
        <w:t>，</w:t>
      </w:r>
      <w:r w:rsidRPr="002853B8">
        <w:rPr>
          <w:rFonts w:ascii="楷体" w:eastAsia="楷体" w:hAnsi="楷体" w:hint="eastAsia"/>
          <w:sz w:val="30"/>
          <w:szCs w:val="30"/>
        </w:rPr>
        <w:t>最后</w:t>
      </w:r>
      <w:r w:rsidR="00692E36" w:rsidRPr="002853B8">
        <w:rPr>
          <w:rFonts w:ascii="楷体" w:eastAsia="楷体" w:hAnsi="楷体" w:hint="eastAsia"/>
          <w:sz w:val="30"/>
          <w:szCs w:val="30"/>
        </w:rPr>
        <w:t>他</w:t>
      </w:r>
      <w:r w:rsidRPr="002853B8">
        <w:rPr>
          <w:rFonts w:ascii="楷体" w:eastAsia="楷体" w:hAnsi="楷体" w:hint="eastAsia"/>
          <w:sz w:val="30"/>
          <w:szCs w:val="30"/>
        </w:rPr>
        <w:t>示现圆寂的。</w:t>
      </w:r>
    </w:p>
    <w:p w:rsidR="00692E36" w:rsidRPr="003D7E3A" w:rsidRDefault="00692E36" w:rsidP="003D7E3A">
      <w:pPr>
        <w:spacing w:line="360" w:lineRule="auto"/>
        <w:ind w:firstLineChars="100" w:firstLine="301"/>
        <w:rPr>
          <w:rFonts w:ascii="楷体" w:eastAsia="楷体" w:hAnsi="楷体"/>
          <w:b/>
          <w:sz w:val="30"/>
          <w:szCs w:val="30"/>
          <w:rPrChange w:id="138" w:author="apple" w:date="2015-05-03T14:29:00Z">
            <w:rPr>
              <w:rFonts w:ascii="楷体" w:eastAsia="楷体" w:hAnsi="楷体"/>
              <w:sz w:val="30"/>
              <w:szCs w:val="30"/>
            </w:rPr>
          </w:rPrChange>
        </w:rPr>
        <w:pPrChange w:id="139" w:author="apple" w:date="2015-05-03T14:29:00Z">
          <w:pPr>
            <w:spacing w:line="360" w:lineRule="auto"/>
            <w:ind w:firstLineChars="100" w:firstLine="300"/>
          </w:pPr>
        </w:pPrChange>
      </w:pPr>
      <w:r w:rsidRPr="003D7E3A">
        <w:rPr>
          <w:rFonts w:ascii="楷体" w:eastAsia="楷体" w:hAnsi="楷体" w:hint="eastAsia"/>
          <w:b/>
          <w:sz w:val="30"/>
          <w:szCs w:val="30"/>
          <w:rPrChange w:id="140" w:author="apple" w:date="2015-05-03T14:29:00Z">
            <w:rPr>
              <w:rFonts w:ascii="楷体" w:eastAsia="楷体" w:hAnsi="楷体" w:hint="eastAsia"/>
              <w:sz w:val="30"/>
              <w:szCs w:val="30"/>
            </w:rPr>
          </w:rPrChange>
        </w:rPr>
        <w:t>【</w:t>
      </w:r>
      <w:r w:rsidRPr="003D7E3A">
        <w:rPr>
          <w:rFonts w:ascii="华文楷体" w:eastAsia="华文楷体" w:hAnsi="华文楷体" w:hint="eastAsia"/>
          <w:b/>
          <w:color w:val="000000"/>
          <w:sz w:val="28"/>
          <w:szCs w:val="28"/>
          <w:rPrChange w:id="141" w:author="apple" w:date="2015-05-03T14:29:00Z">
            <w:rPr>
              <w:rFonts w:ascii="华文楷体" w:eastAsia="华文楷体" w:hAnsi="华文楷体" w:hint="eastAsia"/>
              <w:color w:val="000000"/>
              <w:sz w:val="28"/>
              <w:szCs w:val="28"/>
            </w:rPr>
          </w:rPrChange>
        </w:rPr>
        <w:t>综上所述</w:t>
      </w:r>
      <w:r w:rsidRPr="003D7E3A">
        <w:rPr>
          <w:rFonts w:hint="eastAsia"/>
          <w:b/>
          <w:color w:val="000000"/>
          <w:sz w:val="28"/>
          <w:szCs w:val="28"/>
          <w:rPrChange w:id="142" w:author="apple" w:date="2015-05-03T14:29:00Z">
            <w:rPr>
              <w:rFonts w:hint="eastAsia"/>
              <w:color w:val="000000"/>
              <w:sz w:val="28"/>
              <w:szCs w:val="28"/>
            </w:rPr>
          </w:rPrChange>
        </w:rPr>
        <w:t>,</w:t>
      </w:r>
      <w:r w:rsidRPr="003D7E3A">
        <w:rPr>
          <w:rFonts w:ascii="华文楷体" w:eastAsia="华文楷体" w:hAnsi="华文楷体" w:hint="eastAsia"/>
          <w:b/>
          <w:color w:val="000000"/>
          <w:sz w:val="28"/>
          <w:szCs w:val="28"/>
          <w:rPrChange w:id="143" w:author="apple" w:date="2015-05-03T14:29:00Z">
            <w:rPr>
              <w:rFonts w:ascii="华文楷体" w:eastAsia="华文楷体" w:hAnsi="华文楷体" w:hint="eastAsia"/>
              <w:color w:val="000000"/>
              <w:sz w:val="28"/>
              <w:szCs w:val="28"/>
            </w:rPr>
          </w:rPrChange>
        </w:rPr>
        <w:t>这位亲教师最初在藏地开创佛教之宗轨</w:t>
      </w:r>
      <w:r w:rsidRPr="003D7E3A">
        <w:rPr>
          <w:rFonts w:hint="eastAsia"/>
          <w:b/>
          <w:color w:val="000000"/>
          <w:sz w:val="28"/>
          <w:szCs w:val="28"/>
          <w:rPrChange w:id="144" w:author="apple" w:date="2015-05-03T14:29:00Z">
            <w:rPr>
              <w:rFonts w:hint="eastAsia"/>
              <w:color w:val="000000"/>
              <w:sz w:val="28"/>
              <w:szCs w:val="28"/>
            </w:rPr>
          </w:rPrChange>
        </w:rPr>
        <w:t>,</w:t>
      </w:r>
      <w:r w:rsidRPr="003D7E3A">
        <w:rPr>
          <w:rFonts w:ascii="华文楷体" w:eastAsia="华文楷体" w:hAnsi="华文楷体" w:hint="eastAsia"/>
          <w:b/>
          <w:color w:val="000000"/>
          <w:sz w:val="28"/>
          <w:szCs w:val="28"/>
          <w:rPrChange w:id="145" w:author="apple" w:date="2015-05-03T14:29:00Z">
            <w:rPr>
              <w:rFonts w:ascii="华文楷体" w:eastAsia="华文楷体" w:hAnsi="华文楷体" w:hint="eastAsia"/>
              <w:color w:val="000000"/>
              <w:sz w:val="28"/>
              <w:szCs w:val="28"/>
            </w:rPr>
          </w:rPrChange>
        </w:rPr>
        <w:t>中间大力广泛加以弘扬</w:t>
      </w:r>
      <w:r w:rsidRPr="003D7E3A">
        <w:rPr>
          <w:rFonts w:hint="eastAsia"/>
          <w:b/>
          <w:color w:val="000000"/>
          <w:sz w:val="28"/>
          <w:szCs w:val="28"/>
          <w:rPrChange w:id="146" w:author="apple" w:date="2015-05-03T14:29:00Z">
            <w:rPr>
              <w:rFonts w:hint="eastAsia"/>
              <w:color w:val="000000"/>
              <w:sz w:val="28"/>
              <w:szCs w:val="28"/>
            </w:rPr>
          </w:rPrChange>
        </w:rPr>
        <w:t>,</w:t>
      </w:r>
      <w:r w:rsidRPr="003D7E3A">
        <w:rPr>
          <w:rFonts w:ascii="华文楷体" w:eastAsia="华文楷体" w:hAnsi="华文楷体" w:hint="eastAsia"/>
          <w:b/>
          <w:color w:val="000000"/>
          <w:sz w:val="28"/>
          <w:szCs w:val="28"/>
          <w:rPrChange w:id="147" w:author="apple" w:date="2015-05-03T14:29:00Z">
            <w:rPr>
              <w:rFonts w:ascii="华文楷体" w:eastAsia="华文楷体" w:hAnsi="华文楷体" w:hint="eastAsia"/>
              <w:color w:val="000000"/>
              <w:sz w:val="28"/>
              <w:szCs w:val="28"/>
            </w:rPr>
          </w:rPrChange>
        </w:rPr>
        <w:t>最终层出不穷地示现护持这一教法的化身</w:t>
      </w:r>
      <w:r w:rsidRPr="003D7E3A">
        <w:rPr>
          <w:rFonts w:hint="eastAsia"/>
          <w:b/>
          <w:color w:val="000000"/>
          <w:sz w:val="28"/>
          <w:szCs w:val="28"/>
          <w:rPrChange w:id="148" w:author="apple" w:date="2015-05-03T14:29:00Z">
            <w:rPr>
              <w:rFonts w:hint="eastAsia"/>
              <w:color w:val="000000"/>
              <w:sz w:val="28"/>
              <w:szCs w:val="28"/>
            </w:rPr>
          </w:rPrChange>
        </w:rPr>
        <w:t>,</w:t>
      </w:r>
      <w:r w:rsidRPr="003D7E3A">
        <w:rPr>
          <w:rFonts w:ascii="华文楷体" w:eastAsia="华文楷体" w:hAnsi="华文楷体" w:hint="eastAsia"/>
          <w:b/>
          <w:color w:val="000000"/>
          <w:sz w:val="28"/>
          <w:szCs w:val="28"/>
          <w:rPrChange w:id="149" w:author="apple" w:date="2015-05-03T14:29:00Z">
            <w:rPr>
              <w:rFonts w:ascii="华文楷体" w:eastAsia="华文楷体" w:hAnsi="华文楷体" w:hint="eastAsia"/>
              <w:color w:val="000000"/>
              <w:sz w:val="28"/>
              <w:szCs w:val="28"/>
            </w:rPr>
          </w:rPrChange>
        </w:rPr>
        <w:t>乃至佛法住世期间源源不断。</w:t>
      </w:r>
      <w:r w:rsidRPr="003D7E3A">
        <w:rPr>
          <w:rFonts w:ascii="楷体" w:eastAsia="楷体" w:hAnsi="楷体" w:hint="eastAsia"/>
          <w:b/>
          <w:sz w:val="30"/>
          <w:szCs w:val="30"/>
          <w:rPrChange w:id="150" w:author="apple" w:date="2015-05-03T14:29:00Z">
            <w:rPr>
              <w:rFonts w:ascii="楷体" w:eastAsia="楷体" w:hAnsi="楷体" w:hint="eastAsia"/>
              <w:sz w:val="30"/>
              <w:szCs w:val="30"/>
            </w:rPr>
          </w:rPrChange>
        </w:rPr>
        <w:t>】</w:t>
      </w:r>
    </w:p>
    <w:p w:rsidR="002D633D" w:rsidRPr="002853B8" w:rsidRDefault="00692E36" w:rsidP="00692E36">
      <w:pPr>
        <w:spacing w:line="360" w:lineRule="auto"/>
        <w:ind w:firstLineChars="150" w:firstLine="450"/>
        <w:rPr>
          <w:rFonts w:ascii="楷体" w:eastAsia="楷体" w:hAnsi="楷体"/>
          <w:sz w:val="30"/>
          <w:szCs w:val="30"/>
        </w:rPr>
      </w:pPr>
      <w:r>
        <w:rPr>
          <w:rFonts w:ascii="楷体" w:eastAsia="楷体" w:hAnsi="楷体" w:hint="eastAsia"/>
          <w:sz w:val="30"/>
          <w:szCs w:val="30"/>
        </w:rPr>
        <w:t>那么就是说，</w:t>
      </w:r>
      <w:r w:rsidR="002D633D" w:rsidRPr="002853B8">
        <w:rPr>
          <w:rFonts w:ascii="楷体" w:eastAsia="楷体" w:hAnsi="楷体" w:hint="eastAsia"/>
          <w:sz w:val="30"/>
          <w:szCs w:val="30"/>
        </w:rPr>
        <w:t>综上所述，亲教师静命最初是在藏地开创佛教的宗轨，</w:t>
      </w:r>
      <w:r>
        <w:rPr>
          <w:rFonts w:ascii="楷体" w:eastAsia="楷体" w:hAnsi="楷体" w:hint="eastAsia"/>
          <w:sz w:val="30"/>
          <w:szCs w:val="30"/>
        </w:rPr>
        <w:t>那么就</w:t>
      </w:r>
      <w:r w:rsidR="002D633D" w:rsidRPr="002853B8">
        <w:rPr>
          <w:rFonts w:ascii="楷体" w:eastAsia="楷体" w:hAnsi="楷体" w:hint="eastAsia"/>
          <w:sz w:val="30"/>
          <w:szCs w:val="30"/>
        </w:rPr>
        <w:t>说</w:t>
      </w:r>
      <w:r>
        <w:rPr>
          <w:rFonts w:ascii="楷体" w:eastAsia="楷体" w:hAnsi="楷体" w:hint="eastAsia"/>
          <w:sz w:val="30"/>
          <w:szCs w:val="30"/>
        </w:rPr>
        <w:t>是</w:t>
      </w:r>
      <w:r w:rsidR="002D633D" w:rsidRPr="002853B8">
        <w:rPr>
          <w:rFonts w:ascii="楷体" w:eastAsia="楷体" w:hAnsi="楷体" w:hint="eastAsia"/>
          <w:sz w:val="30"/>
          <w:szCs w:val="30"/>
        </w:rPr>
        <w:t>剃度、出家人出家、建立清净的僧团，然后</w:t>
      </w:r>
      <w:r>
        <w:rPr>
          <w:rFonts w:ascii="楷体" w:eastAsia="楷体" w:hAnsi="楷体" w:hint="eastAsia"/>
          <w:sz w:val="30"/>
          <w:szCs w:val="30"/>
        </w:rPr>
        <w:t>呢，就说是</w:t>
      </w:r>
      <w:r w:rsidR="002D633D" w:rsidRPr="002853B8">
        <w:rPr>
          <w:rFonts w:ascii="楷体" w:eastAsia="楷体" w:hAnsi="楷体" w:hint="eastAsia"/>
          <w:sz w:val="30"/>
          <w:szCs w:val="30"/>
        </w:rPr>
        <w:t>讲解很多很多殊胜经典和论典的密意，所以说是开创了佛教</w:t>
      </w:r>
      <w:r w:rsidR="002D633D" w:rsidRPr="002853B8">
        <w:rPr>
          <w:rFonts w:ascii="楷体" w:eastAsia="楷体" w:hAnsi="楷体" w:hint="eastAsia"/>
          <w:sz w:val="30"/>
          <w:szCs w:val="30"/>
        </w:rPr>
        <w:lastRenderedPageBreak/>
        <w:t>的宗轨的。中间</w:t>
      </w:r>
      <w:r>
        <w:rPr>
          <w:rFonts w:ascii="楷体" w:eastAsia="楷体" w:hAnsi="楷体" w:hint="eastAsia"/>
          <w:sz w:val="30"/>
          <w:szCs w:val="30"/>
        </w:rPr>
        <w:t>呢</w:t>
      </w:r>
      <w:r w:rsidR="002D633D" w:rsidRPr="002853B8">
        <w:rPr>
          <w:rFonts w:ascii="楷体" w:eastAsia="楷体" w:hAnsi="楷体" w:hint="eastAsia"/>
          <w:sz w:val="30"/>
          <w:szCs w:val="30"/>
        </w:rPr>
        <w:t>是大力的广泛加以弘扬，通过辩论</w:t>
      </w:r>
      <w:r>
        <w:rPr>
          <w:rFonts w:ascii="楷体" w:eastAsia="楷体" w:hAnsi="楷体" w:hint="eastAsia"/>
          <w:sz w:val="30"/>
          <w:szCs w:val="30"/>
        </w:rPr>
        <w:t>啊</w:t>
      </w:r>
      <w:r w:rsidR="002D633D" w:rsidRPr="002853B8">
        <w:rPr>
          <w:rFonts w:ascii="楷体" w:eastAsia="楷体" w:hAnsi="楷体" w:hint="eastAsia"/>
          <w:sz w:val="30"/>
          <w:szCs w:val="30"/>
        </w:rPr>
        <w:t>、著论</w:t>
      </w:r>
      <w:r>
        <w:rPr>
          <w:rFonts w:ascii="楷体" w:eastAsia="楷体" w:hAnsi="楷体" w:hint="eastAsia"/>
          <w:sz w:val="30"/>
          <w:szCs w:val="30"/>
        </w:rPr>
        <w:t>啊</w:t>
      </w:r>
      <w:r w:rsidR="002D633D" w:rsidRPr="002853B8">
        <w:rPr>
          <w:rFonts w:ascii="楷体" w:eastAsia="楷体" w:hAnsi="楷体" w:hint="eastAsia"/>
          <w:sz w:val="30"/>
          <w:szCs w:val="30"/>
        </w:rPr>
        <w:t>、讲解等等培养僧才的方式大力弘扬佛法，最终他老人家示现圆寂之后，最终还层出不穷的</w:t>
      </w:r>
      <w:r>
        <w:rPr>
          <w:rFonts w:ascii="楷体" w:eastAsia="楷体" w:hAnsi="楷体" w:hint="eastAsia"/>
          <w:sz w:val="30"/>
          <w:szCs w:val="30"/>
        </w:rPr>
        <w:t>示现护戒</w:t>
      </w:r>
      <w:r w:rsidR="002D633D" w:rsidRPr="002853B8">
        <w:rPr>
          <w:rFonts w:ascii="楷体" w:eastAsia="楷体" w:hAnsi="楷体" w:hint="eastAsia"/>
          <w:sz w:val="30"/>
          <w:szCs w:val="30"/>
        </w:rPr>
        <w:t>这一教法的化身。他老人虽然示现了入灭，但是后面他为了护持藏地的佛法层出不穷的，就是源源不断的护持这一教法的化身，他是示现为堪布的形象</w:t>
      </w:r>
      <w:r>
        <w:rPr>
          <w:rFonts w:ascii="楷体" w:eastAsia="楷体" w:hAnsi="楷体" w:hint="eastAsia"/>
          <w:sz w:val="30"/>
          <w:szCs w:val="30"/>
        </w:rPr>
        <w:t>，</w:t>
      </w:r>
      <w:r w:rsidR="002D633D" w:rsidRPr="002853B8">
        <w:rPr>
          <w:rFonts w:ascii="楷体" w:eastAsia="楷体" w:hAnsi="楷体" w:hint="eastAsia"/>
          <w:sz w:val="30"/>
          <w:szCs w:val="30"/>
        </w:rPr>
        <w:t>然后住持这样一种殊胜的佛法，乃至佛法住世期间源源不断。</w:t>
      </w:r>
    </w:p>
    <w:p w:rsidR="00692E36" w:rsidRPr="00692E36" w:rsidRDefault="00692E36" w:rsidP="002853B8">
      <w:pPr>
        <w:spacing w:line="360" w:lineRule="auto"/>
        <w:ind w:firstLine="570"/>
        <w:rPr>
          <w:rFonts w:ascii="楷体" w:eastAsia="楷体" w:hAnsi="楷体"/>
          <w:b/>
          <w:sz w:val="30"/>
          <w:szCs w:val="30"/>
        </w:rPr>
      </w:pPr>
      <w:r w:rsidRPr="00692E36">
        <w:rPr>
          <w:rFonts w:ascii="楷体" w:eastAsia="楷体" w:hAnsi="楷体" w:hint="eastAsia"/>
          <w:b/>
          <w:sz w:val="30"/>
          <w:szCs w:val="30"/>
        </w:rPr>
        <w:t>【</w:t>
      </w:r>
      <w:r w:rsidRPr="00692E36">
        <w:rPr>
          <w:rFonts w:ascii="华文楷体" w:eastAsia="华文楷体" w:hAnsi="华文楷体" w:hint="eastAsia"/>
          <w:b/>
          <w:color w:val="000000"/>
          <w:sz w:val="28"/>
          <w:szCs w:val="28"/>
        </w:rPr>
        <w:t>诚如阿底峡尊者所说</w:t>
      </w:r>
      <w:r w:rsidRPr="00692E36">
        <w:rPr>
          <w:rFonts w:hint="eastAsia"/>
          <w:b/>
          <w:color w:val="000000"/>
          <w:sz w:val="28"/>
          <w:szCs w:val="28"/>
        </w:rPr>
        <w:t>:</w:t>
      </w:r>
      <w:r w:rsidRPr="00692E36">
        <w:rPr>
          <w:rFonts w:ascii="华文楷体" w:eastAsia="华文楷体" w:hAnsi="华文楷体" w:hint="eastAsia"/>
          <w:b/>
          <w:color w:val="000000"/>
          <w:sz w:val="28"/>
          <w:szCs w:val="28"/>
        </w:rPr>
        <w:t>正是在藏地树立起佛教的这位伟大亲教师才使亲教师的源流代代延续、 一脉相承</w:t>
      </w:r>
      <w:r w:rsidRPr="00692E36">
        <w:rPr>
          <w:rFonts w:hint="eastAsia"/>
          <w:b/>
          <w:color w:val="000000"/>
          <w:sz w:val="28"/>
          <w:szCs w:val="28"/>
        </w:rPr>
        <w:t>,</w:t>
      </w:r>
      <w:r w:rsidRPr="00692E36">
        <w:rPr>
          <w:rFonts w:ascii="华文楷体" w:eastAsia="华文楷体" w:hAnsi="华文楷体" w:hint="eastAsia"/>
          <w:b/>
          <w:color w:val="000000"/>
          <w:sz w:val="28"/>
          <w:szCs w:val="28"/>
        </w:rPr>
        <w:t>乃至未来佛法住世期间，凡是化现为亲教师身份的诸位大德，实际上与尊者静命论师均是一味一体。</w:t>
      </w:r>
      <w:r w:rsidRPr="00692E36">
        <w:rPr>
          <w:rFonts w:ascii="楷体" w:eastAsia="楷体" w:hAnsi="楷体" w:hint="eastAsia"/>
          <w:b/>
          <w:sz w:val="30"/>
          <w:szCs w:val="30"/>
        </w:rPr>
        <w:t>】</w:t>
      </w:r>
    </w:p>
    <w:p w:rsidR="002D633D" w:rsidRPr="002853B8" w:rsidRDefault="002D633D" w:rsidP="00485D84">
      <w:pPr>
        <w:spacing w:line="360" w:lineRule="auto"/>
        <w:ind w:firstLine="570"/>
        <w:rPr>
          <w:rFonts w:ascii="楷体" w:eastAsia="楷体" w:hAnsi="楷体"/>
          <w:sz w:val="30"/>
          <w:szCs w:val="30"/>
        </w:rPr>
      </w:pPr>
      <w:r w:rsidRPr="002853B8">
        <w:rPr>
          <w:rFonts w:ascii="楷体" w:eastAsia="楷体" w:hAnsi="楷体" w:hint="eastAsia"/>
          <w:sz w:val="30"/>
          <w:szCs w:val="30"/>
        </w:rPr>
        <w:t>阿底峡尊者是曾经这样讲的，</w:t>
      </w:r>
      <w:r w:rsidR="004D03D8">
        <w:rPr>
          <w:rFonts w:ascii="楷体" w:eastAsia="楷体" w:hAnsi="楷体" w:hint="eastAsia"/>
          <w:sz w:val="30"/>
          <w:szCs w:val="30"/>
        </w:rPr>
        <w:t>那么</w:t>
      </w:r>
      <w:r w:rsidRPr="002853B8">
        <w:rPr>
          <w:rFonts w:ascii="楷体" w:eastAsia="楷体" w:hAnsi="楷体" w:hint="eastAsia"/>
          <w:sz w:val="30"/>
          <w:szCs w:val="30"/>
        </w:rPr>
        <w:t>就是因为最初在藏地弘扬佛法、树立佛教的伟大亲教师，才使亲教师的源流</w:t>
      </w:r>
      <w:r w:rsidR="001101B7">
        <w:rPr>
          <w:rFonts w:ascii="楷体" w:eastAsia="楷体" w:hAnsi="楷体" w:hint="eastAsia"/>
          <w:sz w:val="30"/>
          <w:szCs w:val="30"/>
        </w:rPr>
        <w:t>，“亲教师”就</w:t>
      </w:r>
      <w:r w:rsidRPr="002853B8">
        <w:rPr>
          <w:rFonts w:ascii="楷体" w:eastAsia="楷体" w:hAnsi="楷体" w:hint="eastAsia"/>
          <w:sz w:val="30"/>
          <w:szCs w:val="30"/>
        </w:rPr>
        <w:t>是现在的堪布，亲教师的</w:t>
      </w:r>
      <w:r w:rsidR="001101B7">
        <w:rPr>
          <w:rFonts w:ascii="楷体" w:eastAsia="楷体" w:hAnsi="楷体" w:hint="eastAsia"/>
          <w:sz w:val="30"/>
          <w:szCs w:val="30"/>
        </w:rPr>
        <w:t>这个</w:t>
      </w:r>
      <w:r w:rsidRPr="002853B8">
        <w:rPr>
          <w:rFonts w:ascii="楷体" w:eastAsia="楷体" w:hAnsi="楷体" w:hint="eastAsia"/>
          <w:sz w:val="30"/>
          <w:szCs w:val="30"/>
        </w:rPr>
        <w:t>源流</w:t>
      </w:r>
      <w:r w:rsidR="001101B7">
        <w:rPr>
          <w:rFonts w:ascii="楷体" w:eastAsia="楷体" w:hAnsi="楷体" w:hint="eastAsia"/>
          <w:sz w:val="30"/>
          <w:szCs w:val="30"/>
        </w:rPr>
        <w:t>呢，</w:t>
      </w:r>
      <w:r w:rsidRPr="002853B8">
        <w:rPr>
          <w:rFonts w:ascii="楷体" w:eastAsia="楷体" w:hAnsi="楷体" w:hint="eastAsia"/>
          <w:sz w:val="30"/>
          <w:szCs w:val="30"/>
        </w:rPr>
        <w:t>代</w:t>
      </w:r>
      <w:r w:rsidR="001101B7">
        <w:rPr>
          <w:rFonts w:ascii="楷体" w:eastAsia="楷体" w:hAnsi="楷体" w:hint="eastAsia"/>
          <w:sz w:val="30"/>
          <w:szCs w:val="30"/>
        </w:rPr>
        <w:t>代延续、一脉相承。他就是说呢，乃至未来佛法住世期间，凡是化现为亲教师身份的大德，实际上和静命论师</w:t>
      </w:r>
      <w:r w:rsidRPr="002853B8">
        <w:rPr>
          <w:rFonts w:ascii="楷体" w:eastAsia="楷体" w:hAnsi="楷体" w:hint="eastAsia"/>
          <w:sz w:val="30"/>
          <w:szCs w:val="30"/>
        </w:rPr>
        <w:t>是一味一体</w:t>
      </w:r>
      <w:r w:rsidR="001101B7">
        <w:rPr>
          <w:rFonts w:ascii="楷体" w:eastAsia="楷体" w:hAnsi="楷体" w:hint="eastAsia"/>
          <w:sz w:val="30"/>
          <w:szCs w:val="30"/>
        </w:rPr>
        <w:t>的</w:t>
      </w:r>
      <w:r w:rsidRPr="002853B8">
        <w:rPr>
          <w:rFonts w:ascii="楷体" w:eastAsia="楷体" w:hAnsi="楷体" w:hint="eastAsia"/>
          <w:sz w:val="30"/>
          <w:szCs w:val="30"/>
        </w:rPr>
        <w:t>。</w:t>
      </w:r>
      <w:r w:rsidR="00485D84">
        <w:rPr>
          <w:rFonts w:ascii="楷体" w:eastAsia="楷体" w:hAnsi="楷体" w:hint="eastAsia"/>
          <w:sz w:val="30"/>
          <w:szCs w:val="30"/>
        </w:rPr>
        <w:t>就</w:t>
      </w:r>
      <w:r w:rsidRPr="002853B8">
        <w:rPr>
          <w:rFonts w:ascii="楷体" w:eastAsia="楷体" w:hAnsi="楷体" w:hint="eastAsia"/>
          <w:sz w:val="30"/>
          <w:szCs w:val="30"/>
        </w:rPr>
        <w:t>说这个大德</w:t>
      </w:r>
      <w:r w:rsidR="00485D84">
        <w:rPr>
          <w:rFonts w:ascii="楷体" w:eastAsia="楷体" w:hAnsi="楷体" w:hint="eastAsia"/>
          <w:sz w:val="30"/>
          <w:szCs w:val="30"/>
        </w:rPr>
        <w:t>、</w:t>
      </w:r>
      <w:r w:rsidRPr="002853B8">
        <w:rPr>
          <w:rFonts w:ascii="楷体" w:eastAsia="楷体" w:hAnsi="楷体" w:hint="eastAsia"/>
          <w:sz w:val="30"/>
          <w:szCs w:val="30"/>
        </w:rPr>
        <w:t>这些殊胜的成就者，他在弘扬佛法住持佛法的时候，他的身份不一样。有些成就者他的身份就是咒师的身份，就化现成密咒士。</w:t>
      </w:r>
      <w:r w:rsidR="00485D84">
        <w:rPr>
          <w:rFonts w:ascii="楷体" w:eastAsia="楷体" w:hAnsi="楷体" w:hint="eastAsia"/>
          <w:sz w:val="30"/>
          <w:szCs w:val="30"/>
        </w:rPr>
        <w:t>像这样的话，</w:t>
      </w:r>
      <w:r w:rsidRPr="002853B8">
        <w:rPr>
          <w:rFonts w:ascii="楷体" w:eastAsia="楷体" w:hAnsi="楷体" w:hint="eastAsia"/>
          <w:sz w:val="30"/>
          <w:szCs w:val="30"/>
        </w:rPr>
        <w:t>以在家形象来</w:t>
      </w:r>
      <w:r w:rsidR="00DA116D">
        <w:rPr>
          <w:rFonts w:ascii="楷体" w:eastAsia="楷体" w:hAnsi="楷体" w:hint="eastAsia"/>
          <w:sz w:val="30"/>
          <w:szCs w:val="30"/>
        </w:rPr>
        <w:t>，</w:t>
      </w:r>
      <w:r w:rsidR="00485D84">
        <w:rPr>
          <w:rFonts w:ascii="楷体" w:eastAsia="楷体" w:hAnsi="楷体" w:hint="eastAsia"/>
          <w:sz w:val="30"/>
          <w:szCs w:val="30"/>
        </w:rPr>
        <w:t>就说是</w:t>
      </w:r>
      <w:r w:rsidRPr="002853B8">
        <w:rPr>
          <w:rFonts w:ascii="楷体" w:eastAsia="楷体" w:hAnsi="楷体" w:hint="eastAsia"/>
          <w:sz w:val="30"/>
          <w:szCs w:val="30"/>
        </w:rPr>
        <w:t>修持密宗、弘扬密宗，</w:t>
      </w:r>
      <w:r w:rsidR="00DA116D">
        <w:rPr>
          <w:rFonts w:ascii="楷体" w:eastAsia="楷体" w:hAnsi="楷体" w:hint="eastAsia"/>
          <w:sz w:val="30"/>
          <w:szCs w:val="30"/>
        </w:rPr>
        <w:t>他就说</w:t>
      </w:r>
      <w:r w:rsidRPr="002853B8">
        <w:rPr>
          <w:rFonts w:ascii="楷体" w:eastAsia="楷体" w:hAnsi="楷体" w:hint="eastAsia"/>
          <w:sz w:val="30"/>
          <w:szCs w:val="30"/>
        </w:rPr>
        <w:t>示现的身份是密咒士的身份。有些时候示现成亲教师的身份，像</w:t>
      </w:r>
      <w:r w:rsidR="00DA116D">
        <w:rPr>
          <w:rFonts w:ascii="楷体" w:eastAsia="楷体" w:hAnsi="楷体" w:hint="eastAsia"/>
          <w:sz w:val="30"/>
          <w:szCs w:val="30"/>
        </w:rPr>
        <w:t>这</w:t>
      </w:r>
      <w:r w:rsidR="00DA116D" w:rsidRPr="004B2614">
        <w:rPr>
          <w:rFonts w:ascii="楷体" w:eastAsia="楷体" w:hAnsi="楷体" w:hint="eastAsia"/>
          <w:color w:val="0D0D0D" w:themeColor="text1" w:themeTint="F2"/>
          <w:sz w:val="30"/>
          <w:szCs w:val="30"/>
        </w:rPr>
        <w:t>些</w:t>
      </w:r>
      <w:r w:rsidR="004B2614" w:rsidRPr="004B2614">
        <w:rPr>
          <w:rFonts w:ascii="楷体" w:eastAsia="楷体" w:hAnsi="楷体" w:hint="eastAsia"/>
          <w:color w:val="0D0D0D" w:themeColor="text1" w:themeTint="F2"/>
          <w:sz w:val="30"/>
          <w:szCs w:val="30"/>
        </w:rPr>
        <w:t>宗喀巴大师</w:t>
      </w:r>
      <w:r w:rsidR="00DA116D" w:rsidRPr="004B2614">
        <w:rPr>
          <w:rFonts w:ascii="楷体" w:eastAsia="楷体" w:hAnsi="楷体" w:hint="eastAsia"/>
          <w:color w:val="0D0D0D" w:themeColor="text1" w:themeTint="F2"/>
          <w:sz w:val="30"/>
          <w:szCs w:val="30"/>
        </w:rPr>
        <w:t>啊</w:t>
      </w:r>
      <w:r w:rsidRPr="004B2614">
        <w:rPr>
          <w:rFonts w:ascii="楷体" w:eastAsia="楷体" w:hAnsi="楷体" w:hint="eastAsia"/>
          <w:color w:val="0D0D0D" w:themeColor="text1" w:themeTint="F2"/>
          <w:sz w:val="30"/>
          <w:szCs w:val="30"/>
        </w:rPr>
        <w:t>、</w:t>
      </w:r>
      <w:r w:rsidR="00DA116D" w:rsidRPr="004B2614">
        <w:rPr>
          <w:rFonts w:ascii="楷体" w:eastAsia="楷体" w:hAnsi="楷体" w:hint="eastAsia"/>
          <w:color w:val="0D0D0D" w:themeColor="text1" w:themeTint="F2"/>
          <w:sz w:val="30"/>
          <w:szCs w:val="30"/>
        </w:rPr>
        <w:t>还</w:t>
      </w:r>
      <w:r w:rsidR="00DA116D">
        <w:rPr>
          <w:rFonts w:ascii="楷体" w:eastAsia="楷体" w:hAnsi="楷体" w:hint="eastAsia"/>
          <w:sz w:val="30"/>
          <w:szCs w:val="30"/>
        </w:rPr>
        <w:t>有就说像是</w:t>
      </w:r>
      <w:r w:rsidRPr="002853B8">
        <w:rPr>
          <w:rFonts w:ascii="楷体" w:eastAsia="楷体" w:hAnsi="楷体" w:hint="eastAsia"/>
          <w:sz w:val="30"/>
          <w:szCs w:val="30"/>
        </w:rPr>
        <w:t>法王如意宝</w:t>
      </w:r>
      <w:r w:rsidR="00DA116D">
        <w:rPr>
          <w:rFonts w:ascii="楷体" w:eastAsia="楷体" w:hAnsi="楷体" w:hint="eastAsia"/>
          <w:sz w:val="30"/>
          <w:szCs w:val="30"/>
        </w:rPr>
        <w:t>啊</w:t>
      </w:r>
      <w:r w:rsidRPr="002853B8">
        <w:rPr>
          <w:rFonts w:ascii="楷体" w:eastAsia="楷体" w:hAnsi="楷体" w:hint="eastAsia"/>
          <w:sz w:val="30"/>
          <w:szCs w:val="30"/>
        </w:rPr>
        <w:t>、仁波切</w:t>
      </w:r>
      <w:r w:rsidR="00DA116D">
        <w:rPr>
          <w:rFonts w:ascii="楷体" w:eastAsia="楷体" w:hAnsi="楷体" w:hint="eastAsia"/>
          <w:sz w:val="30"/>
          <w:szCs w:val="30"/>
        </w:rPr>
        <w:t>啊</w:t>
      </w:r>
      <w:r w:rsidRPr="002853B8">
        <w:rPr>
          <w:rFonts w:ascii="楷体" w:eastAsia="楷体" w:hAnsi="楷体" w:hint="eastAsia"/>
          <w:sz w:val="30"/>
          <w:szCs w:val="30"/>
        </w:rPr>
        <w:t>等等，他们</w:t>
      </w:r>
      <w:r w:rsidR="00DA116D">
        <w:rPr>
          <w:rFonts w:ascii="楷体" w:eastAsia="楷体" w:hAnsi="楷体" w:hint="eastAsia"/>
          <w:sz w:val="30"/>
          <w:szCs w:val="30"/>
        </w:rPr>
        <w:t>呢</w:t>
      </w:r>
      <w:r w:rsidRPr="002853B8">
        <w:rPr>
          <w:rFonts w:ascii="楷体" w:eastAsia="楷体" w:hAnsi="楷体" w:hint="eastAsia"/>
          <w:sz w:val="30"/>
          <w:szCs w:val="30"/>
        </w:rPr>
        <w:t>就成就</w:t>
      </w:r>
      <w:r w:rsidR="00DA116D">
        <w:rPr>
          <w:rFonts w:ascii="楷体" w:eastAsia="楷体" w:hAnsi="楷体" w:hint="eastAsia"/>
          <w:sz w:val="30"/>
          <w:szCs w:val="30"/>
        </w:rPr>
        <w:t>者，</w:t>
      </w:r>
      <w:r w:rsidRPr="002853B8">
        <w:rPr>
          <w:rFonts w:ascii="楷体" w:eastAsia="楷体" w:hAnsi="楷体" w:hint="eastAsia"/>
          <w:sz w:val="30"/>
          <w:szCs w:val="30"/>
        </w:rPr>
        <w:t>又示现的是亲教师也是示现为堪布的身份。所以</w:t>
      </w:r>
      <w:r w:rsidR="00DA116D">
        <w:rPr>
          <w:rFonts w:ascii="楷体" w:eastAsia="楷体" w:hAnsi="楷体" w:hint="eastAsia"/>
          <w:sz w:val="30"/>
          <w:szCs w:val="30"/>
        </w:rPr>
        <w:t>像这样的话，</w:t>
      </w:r>
      <w:r w:rsidRPr="002853B8">
        <w:rPr>
          <w:rFonts w:ascii="楷体" w:eastAsia="楷体" w:hAnsi="楷体" w:hint="eastAsia"/>
          <w:sz w:val="30"/>
          <w:szCs w:val="30"/>
        </w:rPr>
        <w:t>实际上</w:t>
      </w:r>
      <w:r w:rsidR="00DA116D">
        <w:rPr>
          <w:rFonts w:ascii="楷体" w:eastAsia="楷体" w:hAnsi="楷体" w:hint="eastAsia"/>
          <w:sz w:val="30"/>
          <w:szCs w:val="30"/>
        </w:rPr>
        <w:t>就说是</w:t>
      </w:r>
      <w:r w:rsidRPr="002853B8">
        <w:rPr>
          <w:rFonts w:ascii="楷体" w:eastAsia="楷体" w:hAnsi="楷体" w:hint="eastAsia"/>
          <w:sz w:val="30"/>
          <w:szCs w:val="30"/>
        </w:rPr>
        <w:t>示现为亲教师身份的诸位大德，这些成就者和静命菩萨是一味一体的。从这个方面做的安立。</w:t>
      </w:r>
    </w:p>
    <w:p w:rsidR="00DA116D" w:rsidRPr="003D7E3A" w:rsidRDefault="00DA116D" w:rsidP="002853B8">
      <w:pPr>
        <w:spacing w:line="360" w:lineRule="auto"/>
        <w:ind w:firstLine="570"/>
        <w:rPr>
          <w:rFonts w:ascii="楷体" w:eastAsia="楷体" w:hAnsi="楷体"/>
          <w:b/>
          <w:sz w:val="30"/>
          <w:szCs w:val="30"/>
          <w:rPrChange w:id="151" w:author="apple" w:date="2015-05-03T14:29:00Z">
            <w:rPr>
              <w:rFonts w:ascii="楷体" w:eastAsia="楷体" w:hAnsi="楷体"/>
              <w:sz w:val="30"/>
              <w:szCs w:val="30"/>
            </w:rPr>
          </w:rPrChange>
        </w:rPr>
      </w:pPr>
      <w:r w:rsidRPr="003D7E3A">
        <w:rPr>
          <w:rFonts w:ascii="楷体" w:eastAsia="楷体" w:hAnsi="楷体" w:hint="eastAsia"/>
          <w:b/>
          <w:sz w:val="30"/>
          <w:szCs w:val="30"/>
          <w:rPrChange w:id="152" w:author="apple" w:date="2015-05-03T14:29:00Z">
            <w:rPr>
              <w:rFonts w:ascii="楷体" w:eastAsia="楷体" w:hAnsi="楷体" w:hint="eastAsia"/>
              <w:sz w:val="30"/>
              <w:szCs w:val="30"/>
            </w:rPr>
          </w:rPrChange>
        </w:rPr>
        <w:lastRenderedPageBreak/>
        <w:t>【</w:t>
      </w:r>
      <w:r w:rsidRPr="003D7E3A">
        <w:rPr>
          <w:rFonts w:ascii="华文楷体" w:eastAsia="华文楷体" w:hAnsi="华文楷体" w:hint="eastAsia"/>
          <w:b/>
          <w:color w:val="000000"/>
          <w:sz w:val="28"/>
          <w:szCs w:val="28"/>
          <w:rPrChange w:id="153" w:author="apple" w:date="2015-05-03T14:29:00Z">
            <w:rPr>
              <w:rFonts w:ascii="华文楷体" w:eastAsia="华文楷体" w:hAnsi="华文楷体" w:hint="eastAsia"/>
              <w:color w:val="000000"/>
              <w:sz w:val="28"/>
              <w:szCs w:val="28"/>
            </w:rPr>
          </w:rPrChange>
        </w:rPr>
        <w:t>因此毋庸置疑</w:t>
      </w:r>
      <w:r w:rsidRPr="003D7E3A">
        <w:rPr>
          <w:rFonts w:hint="eastAsia"/>
          <w:b/>
          <w:color w:val="000000"/>
          <w:sz w:val="28"/>
          <w:szCs w:val="28"/>
          <w:rPrChange w:id="154" w:author="apple" w:date="2015-05-03T14:29:00Z">
            <w:rPr>
              <w:rFonts w:hint="eastAsia"/>
              <w:color w:val="000000"/>
              <w:sz w:val="28"/>
              <w:szCs w:val="28"/>
            </w:rPr>
          </w:rPrChange>
        </w:rPr>
        <w:t>,</w:t>
      </w:r>
      <w:r w:rsidRPr="003D7E3A">
        <w:rPr>
          <w:rFonts w:ascii="华文楷体" w:eastAsia="华文楷体" w:hAnsi="华文楷体" w:hint="eastAsia"/>
          <w:b/>
          <w:color w:val="000000"/>
          <w:sz w:val="28"/>
          <w:szCs w:val="28"/>
          <w:rPrChange w:id="155" w:author="apple" w:date="2015-05-03T14:29:00Z">
            <w:rPr>
              <w:rFonts w:ascii="华文楷体" w:eastAsia="华文楷体" w:hAnsi="华文楷体" w:hint="eastAsia"/>
              <w:color w:val="000000"/>
              <w:sz w:val="28"/>
              <w:szCs w:val="28"/>
            </w:rPr>
          </w:rPrChange>
        </w:rPr>
        <w:t>藏地佛法得以住留完全来自于这位大师发心与宏愿的威德力。</w:t>
      </w:r>
      <w:r w:rsidRPr="003D7E3A">
        <w:rPr>
          <w:rFonts w:ascii="楷体" w:eastAsia="楷体" w:hAnsi="楷体" w:hint="eastAsia"/>
          <w:b/>
          <w:sz w:val="30"/>
          <w:szCs w:val="30"/>
          <w:rPrChange w:id="156" w:author="apple" w:date="2015-05-03T14:29:00Z">
            <w:rPr>
              <w:rFonts w:ascii="楷体" w:eastAsia="楷体" w:hAnsi="楷体" w:hint="eastAsia"/>
              <w:sz w:val="30"/>
              <w:szCs w:val="30"/>
            </w:rPr>
          </w:rPrChange>
        </w:rPr>
        <w:t>】</w:t>
      </w:r>
    </w:p>
    <w:p w:rsidR="002D633D" w:rsidRPr="002853B8" w:rsidRDefault="002D633D"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所以说</w:t>
      </w:r>
      <w:r w:rsidR="00DA116D">
        <w:rPr>
          <w:rFonts w:ascii="楷体" w:eastAsia="楷体" w:hAnsi="楷体" w:hint="eastAsia"/>
          <w:sz w:val="30"/>
          <w:szCs w:val="30"/>
        </w:rPr>
        <w:t>呢，</w:t>
      </w:r>
      <w:r w:rsidRPr="002853B8">
        <w:rPr>
          <w:rFonts w:ascii="楷体" w:eastAsia="楷体" w:hAnsi="楷体" w:hint="eastAsia"/>
          <w:sz w:val="30"/>
          <w:szCs w:val="30"/>
        </w:rPr>
        <w:t>通过这些方方面面的观察，我们也知道了毋庸置疑藏地的佛法能够创立、能够弘扬、能够完整的保留下来，也完全是来自于静命菩萨的发心宏愿的威德力。</w:t>
      </w:r>
    </w:p>
    <w:p w:rsidR="00DA116D" w:rsidRPr="003D7E3A" w:rsidRDefault="00DA116D" w:rsidP="002853B8">
      <w:pPr>
        <w:spacing w:line="360" w:lineRule="auto"/>
        <w:ind w:firstLine="570"/>
        <w:rPr>
          <w:rFonts w:ascii="楷体" w:eastAsia="楷体" w:hAnsi="楷体"/>
          <w:b/>
          <w:sz w:val="30"/>
          <w:szCs w:val="30"/>
          <w:rPrChange w:id="157" w:author="apple" w:date="2015-05-03T14:29:00Z">
            <w:rPr>
              <w:rFonts w:ascii="楷体" w:eastAsia="楷体" w:hAnsi="楷体"/>
              <w:sz w:val="30"/>
              <w:szCs w:val="30"/>
            </w:rPr>
          </w:rPrChange>
        </w:rPr>
      </w:pPr>
      <w:r w:rsidRPr="003D7E3A">
        <w:rPr>
          <w:rFonts w:ascii="楷体" w:eastAsia="楷体" w:hAnsi="楷体" w:hint="eastAsia"/>
          <w:b/>
          <w:sz w:val="30"/>
          <w:szCs w:val="30"/>
          <w:rPrChange w:id="158" w:author="apple" w:date="2015-05-03T14:29:00Z">
            <w:rPr>
              <w:rFonts w:ascii="楷体" w:eastAsia="楷体" w:hAnsi="楷体" w:hint="eastAsia"/>
              <w:sz w:val="30"/>
              <w:szCs w:val="30"/>
            </w:rPr>
          </w:rPrChange>
        </w:rPr>
        <w:t>【</w:t>
      </w:r>
      <w:r w:rsidRPr="003D7E3A">
        <w:rPr>
          <w:rFonts w:ascii="华文楷体" w:eastAsia="华文楷体" w:hAnsi="华文楷体" w:hint="eastAsia"/>
          <w:b/>
          <w:color w:val="000000"/>
          <w:sz w:val="28"/>
          <w:szCs w:val="28"/>
          <w:rPrChange w:id="159" w:author="apple" w:date="2015-05-03T14:29:00Z">
            <w:rPr>
              <w:rFonts w:ascii="华文楷体" w:eastAsia="华文楷体" w:hAnsi="华文楷体" w:hint="eastAsia"/>
              <w:color w:val="000000"/>
              <w:sz w:val="28"/>
              <w:szCs w:val="28"/>
            </w:rPr>
          </w:rPrChange>
        </w:rPr>
        <w:t>可是</w:t>
      </w:r>
      <w:r w:rsidRPr="003D7E3A">
        <w:rPr>
          <w:rFonts w:hint="eastAsia"/>
          <w:b/>
          <w:color w:val="000000"/>
          <w:sz w:val="28"/>
          <w:szCs w:val="28"/>
          <w:rPrChange w:id="160" w:author="apple" w:date="2015-05-03T14:29:00Z">
            <w:rPr>
              <w:rFonts w:hint="eastAsia"/>
              <w:color w:val="000000"/>
              <w:sz w:val="28"/>
              <w:szCs w:val="28"/>
            </w:rPr>
          </w:rPrChange>
        </w:rPr>
        <w:t>,</w:t>
      </w:r>
      <w:r w:rsidRPr="003D7E3A">
        <w:rPr>
          <w:rFonts w:ascii="华文楷体" w:eastAsia="华文楷体" w:hAnsi="华文楷体" w:hint="eastAsia"/>
          <w:b/>
          <w:color w:val="000000"/>
          <w:sz w:val="28"/>
          <w:szCs w:val="28"/>
          <w:rPrChange w:id="161" w:author="apple" w:date="2015-05-03T14:29:00Z">
            <w:rPr>
              <w:rFonts w:ascii="华文楷体" w:eastAsia="华文楷体" w:hAnsi="华文楷体" w:hint="eastAsia"/>
              <w:color w:val="000000"/>
              <w:sz w:val="28"/>
              <w:szCs w:val="28"/>
            </w:rPr>
          </w:rPrChange>
        </w:rPr>
        <w:t>在千差万别的人们心目中</w:t>
      </w:r>
      <w:r w:rsidRPr="003D7E3A">
        <w:rPr>
          <w:rFonts w:hint="eastAsia"/>
          <w:b/>
          <w:color w:val="000000"/>
          <w:sz w:val="28"/>
          <w:szCs w:val="28"/>
          <w:rPrChange w:id="162" w:author="apple" w:date="2015-05-03T14:29:00Z">
            <w:rPr>
              <w:rFonts w:hint="eastAsia"/>
              <w:color w:val="000000"/>
              <w:sz w:val="28"/>
              <w:szCs w:val="28"/>
            </w:rPr>
          </w:rPrChange>
        </w:rPr>
        <w:t>,</w:t>
      </w:r>
      <w:r w:rsidRPr="003D7E3A">
        <w:rPr>
          <w:rFonts w:ascii="华文楷体" w:eastAsia="华文楷体" w:hAnsi="华文楷体" w:hint="eastAsia"/>
          <w:b/>
          <w:color w:val="000000"/>
          <w:sz w:val="28"/>
          <w:szCs w:val="28"/>
          <w:rPrChange w:id="163" w:author="apple" w:date="2015-05-03T14:29:00Z">
            <w:rPr>
              <w:rFonts w:ascii="华文楷体" w:eastAsia="华文楷体" w:hAnsi="华文楷体" w:hint="eastAsia"/>
              <w:color w:val="000000"/>
              <w:sz w:val="28"/>
              <w:szCs w:val="28"/>
            </w:rPr>
          </w:rPrChange>
        </w:rPr>
        <w:t>却认为这是由各自的一位上师及寺院的事业所致</w:t>
      </w:r>
      <w:r w:rsidRPr="003D7E3A">
        <w:rPr>
          <w:rFonts w:hint="eastAsia"/>
          <w:b/>
          <w:color w:val="000000"/>
          <w:sz w:val="28"/>
          <w:szCs w:val="28"/>
          <w:rPrChange w:id="164" w:author="apple" w:date="2015-05-03T14:29:00Z">
            <w:rPr>
              <w:rFonts w:hint="eastAsia"/>
              <w:color w:val="000000"/>
              <w:sz w:val="28"/>
              <w:szCs w:val="28"/>
            </w:rPr>
          </w:rPrChange>
        </w:rPr>
        <w:t>,</w:t>
      </w:r>
      <w:r w:rsidRPr="003D7E3A">
        <w:rPr>
          <w:rFonts w:ascii="华文楷体" w:eastAsia="华文楷体" w:hAnsi="华文楷体" w:hint="eastAsia"/>
          <w:b/>
          <w:color w:val="000000"/>
          <w:sz w:val="28"/>
          <w:szCs w:val="28"/>
          <w:rPrChange w:id="165" w:author="apple" w:date="2015-05-03T14:29:00Z">
            <w:rPr>
              <w:rFonts w:ascii="华文楷体" w:eastAsia="华文楷体" w:hAnsi="华文楷体" w:hint="eastAsia"/>
              <w:color w:val="000000"/>
              <w:sz w:val="28"/>
              <w:szCs w:val="28"/>
            </w:rPr>
          </w:rPrChange>
        </w:rPr>
        <w:t>这也是情有可原的。</w:t>
      </w:r>
      <w:r w:rsidRPr="003D7E3A">
        <w:rPr>
          <w:rFonts w:ascii="楷体" w:eastAsia="楷体" w:hAnsi="楷体" w:hint="eastAsia"/>
          <w:b/>
          <w:sz w:val="30"/>
          <w:szCs w:val="30"/>
          <w:rPrChange w:id="166" w:author="apple" w:date="2015-05-03T14:29:00Z">
            <w:rPr>
              <w:rFonts w:ascii="楷体" w:eastAsia="楷体" w:hAnsi="楷体" w:hint="eastAsia"/>
              <w:sz w:val="30"/>
              <w:szCs w:val="30"/>
            </w:rPr>
          </w:rPrChange>
        </w:rPr>
        <w:t>】</w:t>
      </w:r>
    </w:p>
    <w:p w:rsidR="00651322" w:rsidRDefault="002D633D" w:rsidP="00E5187D">
      <w:pPr>
        <w:spacing w:line="360" w:lineRule="auto"/>
        <w:ind w:firstLine="570"/>
        <w:rPr>
          <w:rFonts w:ascii="楷体" w:eastAsia="楷体" w:hAnsi="楷体"/>
          <w:sz w:val="30"/>
          <w:szCs w:val="30"/>
        </w:rPr>
      </w:pPr>
      <w:r w:rsidRPr="002853B8">
        <w:rPr>
          <w:rFonts w:ascii="楷体" w:eastAsia="楷体" w:hAnsi="楷体" w:hint="eastAsia"/>
          <w:sz w:val="30"/>
          <w:szCs w:val="30"/>
        </w:rPr>
        <w:t>本来</w:t>
      </w:r>
      <w:r w:rsidR="00DA116D">
        <w:rPr>
          <w:rFonts w:ascii="楷体" w:eastAsia="楷体" w:hAnsi="楷体" w:hint="eastAsia"/>
          <w:sz w:val="30"/>
          <w:szCs w:val="30"/>
        </w:rPr>
        <w:t>呢，就说这个</w:t>
      </w:r>
      <w:r w:rsidRPr="002853B8">
        <w:rPr>
          <w:rFonts w:ascii="楷体" w:eastAsia="楷体" w:hAnsi="楷体" w:hint="eastAsia"/>
          <w:sz w:val="30"/>
          <w:szCs w:val="30"/>
        </w:rPr>
        <w:t>藏地的佛法能够这么圆满</w:t>
      </w:r>
      <w:r w:rsidR="00DA116D">
        <w:rPr>
          <w:rFonts w:ascii="楷体" w:eastAsia="楷体" w:hAnsi="楷体" w:hint="eastAsia"/>
          <w:sz w:val="30"/>
          <w:szCs w:val="30"/>
        </w:rPr>
        <w:t>、</w:t>
      </w:r>
      <w:r w:rsidRPr="002853B8">
        <w:rPr>
          <w:rFonts w:ascii="楷体" w:eastAsia="楷体" w:hAnsi="楷体" w:hint="eastAsia"/>
          <w:sz w:val="30"/>
          <w:szCs w:val="30"/>
        </w:rPr>
        <w:t>完整的保留下来的话，</w:t>
      </w:r>
      <w:r w:rsidR="00DA116D">
        <w:rPr>
          <w:rFonts w:ascii="楷体" w:eastAsia="楷体" w:hAnsi="楷体" w:hint="eastAsia"/>
          <w:sz w:val="30"/>
          <w:szCs w:val="30"/>
        </w:rPr>
        <w:t>就说是，</w:t>
      </w:r>
      <w:r w:rsidRPr="002853B8">
        <w:rPr>
          <w:rFonts w:ascii="楷体" w:eastAsia="楷体" w:hAnsi="楷体" w:hint="eastAsia"/>
          <w:sz w:val="30"/>
          <w:szCs w:val="30"/>
        </w:rPr>
        <w:t>和静命菩萨发了</w:t>
      </w:r>
      <w:r w:rsidR="00DA116D">
        <w:rPr>
          <w:rFonts w:ascii="楷体" w:eastAsia="楷体" w:hAnsi="楷体" w:hint="eastAsia"/>
          <w:sz w:val="30"/>
          <w:szCs w:val="30"/>
        </w:rPr>
        <w:t>他</w:t>
      </w:r>
      <w:r w:rsidRPr="002853B8">
        <w:rPr>
          <w:rFonts w:ascii="楷体" w:eastAsia="楷体" w:hAnsi="楷体" w:hint="eastAsia"/>
          <w:sz w:val="30"/>
          <w:szCs w:val="30"/>
        </w:rPr>
        <w:t>大愿，不断的示现</w:t>
      </w:r>
      <w:r w:rsidR="00DA116D">
        <w:rPr>
          <w:rFonts w:ascii="楷体" w:eastAsia="楷体" w:hAnsi="楷体" w:hint="eastAsia"/>
          <w:sz w:val="30"/>
          <w:szCs w:val="30"/>
        </w:rPr>
        <w:t>这个</w:t>
      </w:r>
      <w:r w:rsidRPr="002853B8">
        <w:rPr>
          <w:rFonts w:ascii="楷体" w:eastAsia="楷体" w:hAnsi="楷体" w:hint="eastAsia"/>
          <w:sz w:val="30"/>
          <w:szCs w:val="30"/>
        </w:rPr>
        <w:t>化身来护持，当然还有莲花生大师他也是不断的在加持，</w:t>
      </w:r>
      <w:r w:rsidR="00DA116D">
        <w:rPr>
          <w:rFonts w:ascii="楷体" w:eastAsia="楷体" w:hAnsi="楷体" w:hint="eastAsia"/>
          <w:sz w:val="30"/>
          <w:szCs w:val="30"/>
        </w:rPr>
        <w:t>他们就说，</w:t>
      </w:r>
      <w:r w:rsidRPr="002853B8">
        <w:rPr>
          <w:rFonts w:ascii="楷体" w:eastAsia="楷体" w:hAnsi="楷体" w:hint="eastAsia"/>
          <w:sz w:val="30"/>
          <w:szCs w:val="30"/>
        </w:rPr>
        <w:t>前面说过了，</w:t>
      </w:r>
      <w:r w:rsidR="00DA116D">
        <w:rPr>
          <w:rFonts w:ascii="楷体" w:eastAsia="楷体" w:hAnsi="楷体" w:hint="eastAsia"/>
          <w:sz w:val="30"/>
          <w:szCs w:val="30"/>
        </w:rPr>
        <w:t>那么就说是</w:t>
      </w:r>
      <w:r w:rsidRPr="002853B8">
        <w:rPr>
          <w:rFonts w:ascii="楷体" w:eastAsia="楷体" w:hAnsi="楷体" w:hint="eastAsia"/>
          <w:sz w:val="30"/>
          <w:szCs w:val="30"/>
        </w:rPr>
        <w:t>静命论师他对于藏地的悲心非常非常大，所以</w:t>
      </w:r>
      <w:r w:rsidR="00F274D3">
        <w:rPr>
          <w:rFonts w:ascii="楷体" w:eastAsia="楷体" w:hAnsi="楷体" w:hint="eastAsia"/>
          <w:sz w:val="30"/>
          <w:szCs w:val="30"/>
        </w:rPr>
        <w:t>说</w:t>
      </w:r>
      <w:r w:rsidRPr="002853B8">
        <w:rPr>
          <w:rFonts w:ascii="楷体" w:eastAsia="楷体" w:hAnsi="楷体" w:hint="eastAsia"/>
          <w:sz w:val="30"/>
          <w:szCs w:val="30"/>
        </w:rPr>
        <w:t>不断的示现化身</w:t>
      </w:r>
      <w:r w:rsidR="00F274D3">
        <w:rPr>
          <w:rFonts w:ascii="楷体" w:eastAsia="楷体" w:hAnsi="楷体" w:hint="eastAsia"/>
          <w:sz w:val="30"/>
          <w:szCs w:val="30"/>
        </w:rPr>
        <w:t>，</w:t>
      </w:r>
      <w:r w:rsidRPr="002853B8">
        <w:rPr>
          <w:rFonts w:ascii="楷体" w:eastAsia="楷体" w:hAnsi="楷体" w:hint="eastAsia"/>
          <w:sz w:val="30"/>
          <w:szCs w:val="30"/>
        </w:rPr>
        <w:t>到藏地来</w:t>
      </w:r>
      <w:r w:rsidR="00F274D3">
        <w:rPr>
          <w:rFonts w:ascii="楷体" w:eastAsia="楷体" w:hAnsi="楷体" w:hint="eastAsia"/>
          <w:sz w:val="30"/>
          <w:szCs w:val="30"/>
        </w:rPr>
        <w:t>这个</w:t>
      </w:r>
      <w:r w:rsidRPr="002853B8">
        <w:rPr>
          <w:rFonts w:ascii="楷体" w:eastAsia="楷体" w:hAnsi="楷体" w:hint="eastAsia"/>
          <w:sz w:val="30"/>
          <w:szCs w:val="30"/>
        </w:rPr>
        <w:t>护持这些佛法，帮助藏地。还有在有些传记里面讲，莲花生大师他对</w:t>
      </w:r>
      <w:r w:rsidR="00F274D3">
        <w:rPr>
          <w:rFonts w:ascii="楷体" w:eastAsia="楷体" w:hAnsi="楷体" w:hint="eastAsia"/>
          <w:sz w:val="30"/>
          <w:szCs w:val="30"/>
        </w:rPr>
        <w:t>西藏人啊，对</w:t>
      </w:r>
      <w:r w:rsidRPr="002853B8">
        <w:rPr>
          <w:rFonts w:ascii="楷体" w:eastAsia="楷体" w:hAnsi="楷体" w:hint="eastAsia"/>
          <w:sz w:val="30"/>
          <w:szCs w:val="30"/>
        </w:rPr>
        <w:t>藏地</w:t>
      </w:r>
      <w:r w:rsidR="00F274D3">
        <w:rPr>
          <w:rFonts w:ascii="楷体" w:eastAsia="楷体" w:hAnsi="楷体" w:hint="eastAsia"/>
          <w:sz w:val="30"/>
          <w:szCs w:val="30"/>
        </w:rPr>
        <w:t>，他</w:t>
      </w:r>
      <w:r w:rsidRPr="002853B8">
        <w:rPr>
          <w:rFonts w:ascii="楷体" w:eastAsia="楷体" w:hAnsi="楷体" w:hint="eastAsia"/>
          <w:sz w:val="30"/>
          <w:szCs w:val="30"/>
        </w:rPr>
        <w:t>也是悲心非常的猛烈，所以说也是不断的派人下来转世。</w:t>
      </w:r>
      <w:r w:rsidR="00F274D3">
        <w:rPr>
          <w:rFonts w:ascii="楷体" w:eastAsia="楷体" w:hAnsi="楷体" w:hint="eastAsia"/>
          <w:sz w:val="30"/>
          <w:szCs w:val="30"/>
        </w:rPr>
        <w:t>不是在嘛哪个传记当中有嘛。</w:t>
      </w:r>
      <w:r w:rsidRPr="002853B8">
        <w:rPr>
          <w:rFonts w:ascii="楷体" w:eastAsia="楷体" w:hAnsi="楷体" w:hint="eastAsia"/>
          <w:sz w:val="30"/>
          <w:szCs w:val="30"/>
        </w:rPr>
        <w:t>在</w:t>
      </w:r>
      <w:r w:rsidR="00F274D3">
        <w:rPr>
          <w:rFonts w:ascii="楷体" w:eastAsia="楷体" w:hAnsi="楷体" w:hint="eastAsia"/>
          <w:sz w:val="30"/>
          <w:szCs w:val="30"/>
        </w:rPr>
        <w:t>这个</w:t>
      </w:r>
      <w:r w:rsidRPr="002853B8">
        <w:rPr>
          <w:rFonts w:ascii="楷体" w:eastAsia="楷体" w:hAnsi="楷体" w:hint="eastAsia"/>
          <w:sz w:val="30"/>
          <w:szCs w:val="30"/>
        </w:rPr>
        <w:t>以前看过</w:t>
      </w:r>
      <w:r w:rsidR="00F274D3">
        <w:rPr>
          <w:rFonts w:ascii="楷体" w:eastAsia="楷体" w:hAnsi="楷体" w:hint="eastAsia"/>
          <w:sz w:val="30"/>
          <w:szCs w:val="30"/>
        </w:rPr>
        <w:t>阿琼堪布的传记当中，哦不是阿琼堪布！</w:t>
      </w:r>
      <w:r w:rsidRPr="002853B8">
        <w:rPr>
          <w:rFonts w:ascii="楷体" w:eastAsia="楷体" w:hAnsi="楷体" w:hint="eastAsia"/>
          <w:sz w:val="30"/>
          <w:szCs w:val="30"/>
        </w:rPr>
        <w:t>有一个传记当中讲的，当时第三世</w:t>
      </w:r>
      <w:r w:rsidR="00931AB4" w:rsidRPr="004B2614">
        <w:rPr>
          <w:rFonts w:ascii="楷体" w:eastAsia="楷体" w:hAnsi="楷体" w:hint="eastAsia"/>
          <w:color w:val="0D0D0D" w:themeColor="text1" w:themeTint="F2"/>
          <w:sz w:val="30"/>
          <w:szCs w:val="30"/>
        </w:rPr>
        <w:t>多哲</w:t>
      </w:r>
      <w:r w:rsidRPr="004B2614">
        <w:rPr>
          <w:rFonts w:ascii="楷体" w:eastAsia="楷体" w:hAnsi="楷体" w:hint="eastAsia"/>
          <w:color w:val="0D0D0D" w:themeColor="text1" w:themeTint="F2"/>
          <w:sz w:val="30"/>
          <w:szCs w:val="30"/>
        </w:rPr>
        <w:t>钦仁波切</w:t>
      </w:r>
      <w:r w:rsidR="00F274D3" w:rsidRPr="004B2614">
        <w:rPr>
          <w:rFonts w:ascii="楷体" w:eastAsia="楷体" w:hAnsi="楷体" w:hint="eastAsia"/>
          <w:color w:val="0D0D0D" w:themeColor="text1" w:themeTint="F2"/>
          <w:sz w:val="30"/>
          <w:szCs w:val="30"/>
        </w:rPr>
        <w:t>，</w:t>
      </w:r>
      <w:r w:rsidRPr="004B2614">
        <w:rPr>
          <w:rFonts w:ascii="楷体" w:eastAsia="楷体" w:hAnsi="楷体" w:hint="eastAsia"/>
          <w:color w:val="0D0D0D" w:themeColor="text1" w:themeTint="F2"/>
          <w:sz w:val="30"/>
          <w:szCs w:val="30"/>
        </w:rPr>
        <w:t>他小时候学习佛法</w:t>
      </w:r>
      <w:r w:rsidR="00F274D3" w:rsidRPr="004B2614">
        <w:rPr>
          <w:rFonts w:ascii="楷体" w:eastAsia="楷体" w:hAnsi="楷体" w:hint="eastAsia"/>
          <w:color w:val="0D0D0D" w:themeColor="text1" w:themeTint="F2"/>
          <w:sz w:val="30"/>
          <w:szCs w:val="30"/>
        </w:rPr>
        <w:t>、学法的时候被他的老师经常打的叫、打的哭</w:t>
      </w:r>
      <w:r w:rsidRPr="004B2614">
        <w:rPr>
          <w:rFonts w:ascii="楷体" w:eastAsia="楷体" w:hAnsi="楷体" w:hint="eastAsia"/>
          <w:color w:val="0D0D0D" w:themeColor="text1" w:themeTint="F2"/>
          <w:sz w:val="30"/>
          <w:szCs w:val="30"/>
        </w:rPr>
        <w:t>。</w:t>
      </w:r>
      <w:r w:rsidR="00F274D3" w:rsidRPr="004B2614">
        <w:rPr>
          <w:rFonts w:ascii="楷体" w:eastAsia="楷体" w:hAnsi="楷体" w:hint="eastAsia"/>
          <w:color w:val="0D0D0D" w:themeColor="text1" w:themeTint="F2"/>
          <w:sz w:val="30"/>
          <w:szCs w:val="30"/>
        </w:rPr>
        <w:t>像这样的话，</w:t>
      </w:r>
      <w:r w:rsidRPr="004B2614">
        <w:rPr>
          <w:rFonts w:ascii="楷体" w:eastAsia="楷体" w:hAnsi="楷体" w:hint="eastAsia"/>
          <w:color w:val="0D0D0D" w:themeColor="text1" w:themeTint="F2"/>
          <w:sz w:val="30"/>
          <w:szCs w:val="30"/>
        </w:rPr>
        <w:t>有一天华智仁波切</w:t>
      </w:r>
      <w:r w:rsidR="00F274D3" w:rsidRPr="004B2614">
        <w:rPr>
          <w:rFonts w:ascii="楷体" w:eastAsia="楷体" w:hAnsi="楷体" w:hint="eastAsia"/>
          <w:color w:val="0D0D0D" w:themeColor="text1" w:themeTint="F2"/>
          <w:sz w:val="30"/>
          <w:szCs w:val="30"/>
        </w:rPr>
        <w:t>，不知是哪个</w:t>
      </w:r>
      <w:r w:rsidR="00E5187D" w:rsidRPr="004B2614">
        <w:rPr>
          <w:rFonts w:ascii="楷体" w:eastAsia="楷体" w:hAnsi="楷体" w:hint="eastAsia"/>
          <w:color w:val="0D0D0D" w:themeColor="text1" w:themeTint="F2"/>
          <w:sz w:val="30"/>
          <w:szCs w:val="30"/>
        </w:rPr>
        <w:t>就</w:t>
      </w:r>
      <w:r w:rsidRPr="004B2614">
        <w:rPr>
          <w:rFonts w:ascii="楷体" w:eastAsia="楷体" w:hAnsi="楷体" w:hint="eastAsia"/>
          <w:color w:val="0D0D0D" w:themeColor="text1" w:themeTint="F2"/>
          <w:sz w:val="30"/>
          <w:szCs w:val="30"/>
        </w:rPr>
        <w:t>大德</w:t>
      </w:r>
      <w:r w:rsidR="00F274D3" w:rsidRPr="004B2614">
        <w:rPr>
          <w:rFonts w:ascii="楷体" w:eastAsia="楷体" w:hAnsi="楷体" w:hint="eastAsia"/>
          <w:color w:val="0D0D0D" w:themeColor="text1" w:themeTint="F2"/>
          <w:sz w:val="30"/>
          <w:szCs w:val="30"/>
        </w:rPr>
        <w:t>看</w:t>
      </w:r>
      <w:r w:rsidRPr="004B2614">
        <w:rPr>
          <w:rFonts w:ascii="楷体" w:eastAsia="楷体" w:hAnsi="楷体" w:hint="eastAsia"/>
          <w:color w:val="0D0D0D" w:themeColor="text1" w:themeTint="F2"/>
          <w:sz w:val="30"/>
          <w:szCs w:val="30"/>
        </w:rPr>
        <w:t>到了</w:t>
      </w:r>
      <w:r w:rsidR="00F274D3" w:rsidRPr="004B2614">
        <w:rPr>
          <w:rFonts w:ascii="楷体" w:eastAsia="楷体" w:hAnsi="楷体" w:hint="eastAsia"/>
          <w:color w:val="0D0D0D" w:themeColor="text1" w:themeTint="F2"/>
          <w:sz w:val="30"/>
          <w:szCs w:val="30"/>
        </w:rPr>
        <w:t>，</w:t>
      </w:r>
      <w:r w:rsidR="00E5187D" w:rsidRPr="004B2614">
        <w:rPr>
          <w:rFonts w:ascii="楷体" w:eastAsia="楷体" w:hAnsi="楷体" w:hint="eastAsia"/>
          <w:color w:val="0D0D0D" w:themeColor="text1" w:themeTint="F2"/>
          <w:sz w:val="30"/>
          <w:szCs w:val="30"/>
        </w:rPr>
        <w:t>就把他这个</w:t>
      </w:r>
      <w:r w:rsidR="00F274D3" w:rsidRPr="004B2614">
        <w:rPr>
          <w:rFonts w:ascii="楷体" w:eastAsia="楷体" w:hAnsi="楷体" w:hint="eastAsia"/>
          <w:color w:val="0D0D0D" w:themeColor="text1" w:themeTint="F2"/>
          <w:sz w:val="30"/>
          <w:szCs w:val="30"/>
        </w:rPr>
        <w:t>上师、他的</w:t>
      </w:r>
      <w:r w:rsidRPr="004B2614">
        <w:rPr>
          <w:rFonts w:ascii="楷体" w:eastAsia="楷体" w:hAnsi="楷体" w:hint="eastAsia"/>
          <w:color w:val="0D0D0D" w:themeColor="text1" w:themeTint="F2"/>
          <w:sz w:val="30"/>
          <w:szCs w:val="30"/>
        </w:rPr>
        <w:t>老师骂一顿，他说你这样对待这个殊胜的化身，第三世多哲钦非常了不起的，像这样</w:t>
      </w:r>
      <w:r w:rsidR="00E5187D" w:rsidRPr="004B2614">
        <w:rPr>
          <w:rFonts w:ascii="楷体" w:eastAsia="楷体" w:hAnsi="楷体" w:hint="eastAsia"/>
          <w:color w:val="0D0D0D" w:themeColor="text1" w:themeTint="F2"/>
          <w:sz w:val="30"/>
          <w:szCs w:val="30"/>
        </w:rPr>
        <w:t>的话，</w:t>
      </w:r>
      <w:r w:rsidRPr="004B2614">
        <w:rPr>
          <w:rFonts w:ascii="楷体" w:eastAsia="楷体" w:hAnsi="楷体" w:hint="eastAsia"/>
          <w:color w:val="0D0D0D" w:themeColor="text1" w:themeTint="F2"/>
          <w:sz w:val="30"/>
          <w:szCs w:val="30"/>
        </w:rPr>
        <w:t>给他派一个其他的老师教他。后面</w:t>
      </w:r>
      <w:r w:rsidR="00E5187D" w:rsidRPr="004B2614">
        <w:rPr>
          <w:rFonts w:ascii="楷体" w:eastAsia="楷体" w:hAnsi="楷体" w:hint="eastAsia"/>
          <w:color w:val="0D0D0D" w:themeColor="text1" w:themeTint="F2"/>
          <w:sz w:val="30"/>
          <w:szCs w:val="30"/>
        </w:rPr>
        <w:t>就说是，</w:t>
      </w:r>
      <w:r w:rsidRPr="004B2614">
        <w:rPr>
          <w:rFonts w:ascii="楷体" w:eastAsia="楷体" w:hAnsi="楷体" w:hint="eastAsia"/>
          <w:color w:val="0D0D0D" w:themeColor="text1" w:themeTint="F2"/>
          <w:sz w:val="30"/>
          <w:szCs w:val="30"/>
        </w:rPr>
        <w:t>华智仁波切</w:t>
      </w:r>
      <w:r w:rsidR="00E5187D" w:rsidRPr="004B2614">
        <w:rPr>
          <w:rFonts w:ascii="楷体" w:eastAsia="楷体" w:hAnsi="楷体" w:hint="eastAsia"/>
          <w:color w:val="0D0D0D" w:themeColor="text1" w:themeTint="F2"/>
          <w:sz w:val="30"/>
          <w:szCs w:val="30"/>
        </w:rPr>
        <w:t>，</w:t>
      </w:r>
      <w:r w:rsidRPr="004B2614">
        <w:rPr>
          <w:rFonts w:ascii="楷体" w:eastAsia="楷体" w:hAnsi="楷体" w:hint="eastAsia"/>
          <w:color w:val="0D0D0D" w:themeColor="text1" w:themeTint="F2"/>
          <w:sz w:val="30"/>
          <w:szCs w:val="30"/>
        </w:rPr>
        <w:t>还是谁</w:t>
      </w:r>
      <w:r w:rsidR="00E5187D" w:rsidRPr="004B2614">
        <w:rPr>
          <w:rFonts w:ascii="楷体" w:eastAsia="楷体" w:hAnsi="楷体" w:hint="eastAsia"/>
          <w:color w:val="0D0D0D" w:themeColor="text1" w:themeTint="F2"/>
          <w:sz w:val="30"/>
          <w:szCs w:val="30"/>
        </w:rPr>
        <w:t>，</w:t>
      </w:r>
      <w:r w:rsidRPr="004B2614">
        <w:rPr>
          <w:rFonts w:ascii="楷体" w:eastAsia="楷体" w:hAnsi="楷体" w:hint="eastAsia"/>
          <w:color w:val="0D0D0D" w:themeColor="text1" w:themeTint="F2"/>
          <w:sz w:val="30"/>
          <w:szCs w:val="30"/>
        </w:rPr>
        <w:t>给这个第三世</w:t>
      </w:r>
      <w:r w:rsidR="00931AB4" w:rsidRPr="004B2614">
        <w:rPr>
          <w:rFonts w:ascii="楷体" w:eastAsia="楷体" w:hAnsi="楷体" w:hint="eastAsia"/>
          <w:color w:val="0D0D0D" w:themeColor="text1" w:themeTint="F2"/>
          <w:sz w:val="30"/>
          <w:szCs w:val="30"/>
        </w:rPr>
        <w:t>多哲</w:t>
      </w:r>
      <w:r w:rsidRPr="004B2614">
        <w:rPr>
          <w:rFonts w:ascii="楷体" w:eastAsia="楷体" w:hAnsi="楷体" w:hint="eastAsia"/>
          <w:color w:val="0D0D0D" w:themeColor="text1" w:themeTint="F2"/>
          <w:sz w:val="30"/>
          <w:szCs w:val="30"/>
        </w:rPr>
        <w:t>钦活佛说，以后你不要转世，以后圆寂之后你就直接往生极乐世界，你不要转世不要往</w:t>
      </w:r>
      <w:r w:rsidRPr="004B2614">
        <w:rPr>
          <w:rFonts w:ascii="楷体" w:eastAsia="楷体" w:hAnsi="楷体" w:hint="eastAsia"/>
          <w:color w:val="0D0D0D" w:themeColor="text1" w:themeTint="F2"/>
          <w:sz w:val="30"/>
          <w:szCs w:val="30"/>
        </w:rPr>
        <w:lastRenderedPageBreak/>
        <w:t>生铜色吉祥山了。为什么不要往生铜色吉祥山？你到了这个地方以后莲花生大师还要把你派下来。</w:t>
      </w:r>
      <w:r w:rsidR="00E5187D" w:rsidRPr="004B2614">
        <w:rPr>
          <w:rFonts w:ascii="楷体" w:eastAsia="楷体" w:hAnsi="楷体" w:hint="eastAsia"/>
          <w:color w:val="0D0D0D" w:themeColor="text1" w:themeTint="F2"/>
          <w:sz w:val="30"/>
          <w:szCs w:val="30"/>
        </w:rPr>
        <w:t>像这样，</w:t>
      </w:r>
      <w:r w:rsidRPr="004B2614">
        <w:rPr>
          <w:rFonts w:ascii="楷体" w:eastAsia="楷体" w:hAnsi="楷体" w:hint="eastAsia"/>
          <w:color w:val="0D0D0D" w:themeColor="text1" w:themeTint="F2"/>
          <w:sz w:val="30"/>
          <w:szCs w:val="30"/>
        </w:rPr>
        <w:t>因为莲花生大师他对藏人</w:t>
      </w:r>
      <w:r w:rsidR="00E5187D" w:rsidRPr="004B2614">
        <w:rPr>
          <w:rFonts w:ascii="楷体" w:eastAsia="楷体" w:hAnsi="楷体" w:hint="eastAsia"/>
          <w:color w:val="0D0D0D" w:themeColor="text1" w:themeTint="F2"/>
          <w:sz w:val="30"/>
          <w:szCs w:val="30"/>
        </w:rPr>
        <w:t>，就说他</w:t>
      </w:r>
      <w:r w:rsidRPr="004B2614">
        <w:rPr>
          <w:rFonts w:ascii="楷体" w:eastAsia="楷体" w:hAnsi="楷体" w:hint="eastAsia"/>
          <w:color w:val="0D0D0D" w:themeColor="text1" w:themeTint="F2"/>
          <w:sz w:val="30"/>
          <w:szCs w:val="30"/>
        </w:rPr>
        <w:t>悲心太重了，所以说这些成就者到了这个地方之后</w:t>
      </w:r>
      <w:r w:rsidR="00E5187D" w:rsidRPr="004B2614">
        <w:rPr>
          <w:rFonts w:ascii="楷体" w:eastAsia="楷体" w:hAnsi="楷体" w:hint="eastAsia"/>
          <w:color w:val="0D0D0D" w:themeColor="text1" w:themeTint="F2"/>
          <w:sz w:val="30"/>
          <w:szCs w:val="30"/>
        </w:rPr>
        <w:t>，</w:t>
      </w:r>
      <w:r w:rsidRPr="004B2614">
        <w:rPr>
          <w:rFonts w:ascii="楷体" w:eastAsia="楷体" w:hAnsi="楷体" w:hint="eastAsia"/>
          <w:color w:val="0D0D0D" w:themeColor="text1" w:themeTint="F2"/>
          <w:sz w:val="30"/>
          <w:szCs w:val="30"/>
        </w:rPr>
        <w:t>一</w:t>
      </w:r>
      <w:r w:rsidRPr="002853B8">
        <w:rPr>
          <w:rFonts w:ascii="楷体" w:eastAsia="楷体" w:hAnsi="楷体" w:hint="eastAsia"/>
          <w:sz w:val="30"/>
          <w:szCs w:val="30"/>
        </w:rPr>
        <w:t>段时间就派一个、一段时间派一个。就说以后你不往生极乐世间还给你派下来，还要被这些暴躁的老师打</w:t>
      </w:r>
      <w:r w:rsidR="00E5187D">
        <w:rPr>
          <w:rFonts w:ascii="楷体" w:eastAsia="楷体" w:hAnsi="楷体" w:hint="eastAsia"/>
          <w:sz w:val="30"/>
          <w:szCs w:val="30"/>
        </w:rPr>
        <w:t>。像这样的话，有</w:t>
      </w:r>
      <w:r w:rsidRPr="002853B8">
        <w:rPr>
          <w:rFonts w:ascii="楷体" w:eastAsia="楷体" w:hAnsi="楷体" w:hint="eastAsia"/>
          <w:sz w:val="30"/>
          <w:szCs w:val="30"/>
        </w:rPr>
        <w:t>这样的</w:t>
      </w:r>
      <w:r w:rsidR="00E5187D">
        <w:rPr>
          <w:rFonts w:ascii="楷体" w:eastAsia="楷体" w:hAnsi="楷体" w:hint="eastAsia"/>
          <w:sz w:val="30"/>
          <w:szCs w:val="30"/>
        </w:rPr>
        <w:t>一种</w:t>
      </w:r>
      <w:r w:rsidRPr="002853B8">
        <w:rPr>
          <w:rFonts w:ascii="楷体" w:eastAsia="楷体" w:hAnsi="楷体" w:hint="eastAsia"/>
          <w:sz w:val="30"/>
          <w:szCs w:val="30"/>
        </w:rPr>
        <w:t>说法。</w:t>
      </w:r>
      <w:r w:rsidR="00E5187D">
        <w:rPr>
          <w:rFonts w:ascii="楷体" w:eastAsia="楷体" w:hAnsi="楷体" w:hint="eastAsia"/>
          <w:sz w:val="30"/>
          <w:szCs w:val="30"/>
        </w:rPr>
        <w:t>所以，他的意思就是说，这些莲师</w:t>
      </w:r>
      <w:r w:rsidR="00651322">
        <w:rPr>
          <w:rFonts w:ascii="楷体" w:eastAsia="楷体" w:hAnsi="楷体" w:hint="eastAsia"/>
          <w:sz w:val="30"/>
          <w:szCs w:val="30"/>
        </w:rPr>
        <w:t>啊</w:t>
      </w:r>
      <w:r w:rsidR="00E5187D">
        <w:rPr>
          <w:rFonts w:ascii="楷体" w:eastAsia="楷体" w:hAnsi="楷体" w:hint="eastAsia"/>
          <w:sz w:val="30"/>
          <w:szCs w:val="30"/>
        </w:rPr>
        <w:t>、</w:t>
      </w:r>
      <w:r w:rsidR="00651322">
        <w:rPr>
          <w:rFonts w:ascii="楷体" w:eastAsia="楷体" w:hAnsi="楷体" w:hint="eastAsia"/>
          <w:sz w:val="30"/>
          <w:szCs w:val="30"/>
        </w:rPr>
        <w:t>就是这个</w:t>
      </w:r>
      <w:r w:rsidR="00E5187D">
        <w:rPr>
          <w:rFonts w:ascii="楷体" w:eastAsia="楷体" w:hAnsi="楷体" w:hint="eastAsia"/>
          <w:sz w:val="30"/>
          <w:szCs w:val="30"/>
        </w:rPr>
        <w:t>菩提萨埵</w:t>
      </w:r>
      <w:r w:rsidR="00651322">
        <w:rPr>
          <w:rFonts w:ascii="楷体" w:eastAsia="楷体" w:hAnsi="楷体" w:hint="eastAsia"/>
          <w:sz w:val="30"/>
          <w:szCs w:val="30"/>
        </w:rPr>
        <w:t>，</w:t>
      </w:r>
      <w:r w:rsidR="00E5187D">
        <w:rPr>
          <w:rFonts w:ascii="楷体" w:eastAsia="楷体" w:hAnsi="楷体" w:hint="eastAsia"/>
          <w:sz w:val="30"/>
          <w:szCs w:val="30"/>
        </w:rPr>
        <w:t>他们对于藏人悲心非常重，所以像</w:t>
      </w:r>
      <w:r w:rsidRPr="002853B8">
        <w:rPr>
          <w:rFonts w:ascii="楷体" w:eastAsia="楷体" w:hAnsi="楷体" w:hint="eastAsia"/>
          <w:sz w:val="30"/>
          <w:szCs w:val="30"/>
        </w:rPr>
        <w:t>这样</w:t>
      </w:r>
      <w:r w:rsidR="00E5187D">
        <w:rPr>
          <w:rFonts w:ascii="楷体" w:eastAsia="楷体" w:hAnsi="楷体" w:hint="eastAsia"/>
          <w:sz w:val="30"/>
          <w:szCs w:val="30"/>
        </w:rPr>
        <w:t>的话，就</w:t>
      </w:r>
      <w:r w:rsidR="00651322">
        <w:rPr>
          <w:rFonts w:ascii="楷体" w:eastAsia="楷体" w:hAnsi="楷体" w:hint="eastAsia"/>
          <w:sz w:val="30"/>
          <w:szCs w:val="30"/>
        </w:rPr>
        <w:t>有这样</w:t>
      </w:r>
      <w:r w:rsidRPr="002853B8">
        <w:rPr>
          <w:rFonts w:ascii="楷体" w:eastAsia="楷体" w:hAnsi="楷体" w:hint="eastAsia"/>
          <w:sz w:val="30"/>
          <w:szCs w:val="30"/>
        </w:rPr>
        <w:t>一种不断</w:t>
      </w:r>
      <w:r w:rsidR="00651322">
        <w:rPr>
          <w:rFonts w:ascii="楷体" w:eastAsia="楷体" w:hAnsi="楷体" w:hint="eastAsia"/>
          <w:sz w:val="30"/>
          <w:szCs w:val="30"/>
        </w:rPr>
        <w:t>的</w:t>
      </w:r>
      <w:r w:rsidRPr="002853B8">
        <w:rPr>
          <w:rFonts w:ascii="楷体" w:eastAsia="楷体" w:hAnsi="楷体" w:hint="eastAsia"/>
          <w:sz w:val="30"/>
          <w:szCs w:val="30"/>
        </w:rPr>
        <w:t>护持佛法的情况。</w:t>
      </w:r>
    </w:p>
    <w:p w:rsidR="002D633D" w:rsidRPr="002853B8" w:rsidRDefault="002D633D" w:rsidP="000B6601">
      <w:pPr>
        <w:spacing w:line="360" w:lineRule="auto"/>
        <w:ind w:firstLine="570"/>
        <w:rPr>
          <w:rFonts w:ascii="楷体" w:eastAsia="楷体" w:hAnsi="楷体"/>
          <w:sz w:val="30"/>
          <w:szCs w:val="30"/>
        </w:rPr>
      </w:pPr>
      <w:r w:rsidRPr="002853B8">
        <w:rPr>
          <w:rFonts w:ascii="楷体" w:eastAsia="楷体" w:hAnsi="楷体" w:hint="eastAsia"/>
          <w:sz w:val="30"/>
          <w:szCs w:val="30"/>
        </w:rPr>
        <w:t>所以</w:t>
      </w:r>
      <w:r w:rsidR="00651322">
        <w:rPr>
          <w:rFonts w:ascii="楷体" w:eastAsia="楷体" w:hAnsi="楷体" w:hint="eastAsia"/>
          <w:sz w:val="30"/>
          <w:szCs w:val="30"/>
        </w:rPr>
        <w:t>说，</w:t>
      </w:r>
      <w:r w:rsidRPr="002853B8">
        <w:rPr>
          <w:rFonts w:ascii="楷体" w:eastAsia="楷体" w:hAnsi="楷体" w:hint="eastAsia"/>
          <w:sz w:val="30"/>
          <w:szCs w:val="30"/>
        </w:rPr>
        <w:t>现在藏地的</w:t>
      </w:r>
      <w:r w:rsidR="00651322">
        <w:rPr>
          <w:rFonts w:ascii="楷体" w:eastAsia="楷体" w:hAnsi="楷体" w:hint="eastAsia"/>
          <w:sz w:val="30"/>
          <w:szCs w:val="30"/>
        </w:rPr>
        <w:t>这个</w:t>
      </w:r>
      <w:r w:rsidRPr="002853B8">
        <w:rPr>
          <w:rFonts w:ascii="楷体" w:eastAsia="楷体" w:hAnsi="楷体" w:hint="eastAsia"/>
          <w:sz w:val="30"/>
          <w:szCs w:val="30"/>
        </w:rPr>
        <w:t>佛法能够很圆满的保留下来，也完全</w:t>
      </w:r>
      <w:r w:rsidR="000B6601">
        <w:rPr>
          <w:rFonts w:ascii="楷体" w:eastAsia="楷体" w:hAnsi="楷体" w:hint="eastAsia"/>
          <w:sz w:val="30"/>
          <w:szCs w:val="30"/>
        </w:rPr>
        <w:t>是</w:t>
      </w:r>
      <w:r w:rsidRPr="002853B8">
        <w:rPr>
          <w:rFonts w:ascii="楷体" w:eastAsia="楷体" w:hAnsi="楷体" w:hint="eastAsia"/>
          <w:sz w:val="30"/>
          <w:szCs w:val="30"/>
        </w:rPr>
        <w:t>因为这些大德的加持力，他们发心宏愿的威德力所导致的。</w:t>
      </w:r>
      <w:r w:rsidR="000B6601">
        <w:rPr>
          <w:rFonts w:ascii="楷体" w:eastAsia="楷体" w:hAnsi="楷体" w:hint="eastAsia"/>
          <w:sz w:val="30"/>
          <w:szCs w:val="30"/>
        </w:rPr>
        <w:t>可是在千差万别的人们心目中，却认为这是由各自的一位上师和</w:t>
      </w:r>
      <w:r w:rsidRPr="002853B8">
        <w:rPr>
          <w:rFonts w:ascii="楷体" w:eastAsia="楷体" w:hAnsi="楷体" w:hint="eastAsia"/>
          <w:sz w:val="30"/>
          <w:szCs w:val="30"/>
        </w:rPr>
        <w:t>寺院的事业所致，这也是情有可原的。但是在千差万别的人们心目当中就觉得佛法能够这么兴盛的弘扬，完全是因为我的上师完全因为是我们的寺院事业很发达，所以</w:t>
      </w:r>
      <w:r w:rsidR="000B6601">
        <w:rPr>
          <w:rFonts w:ascii="楷体" w:eastAsia="楷体" w:hAnsi="楷体" w:hint="eastAsia"/>
          <w:sz w:val="30"/>
          <w:szCs w:val="30"/>
        </w:rPr>
        <w:t>说呢，</w:t>
      </w:r>
      <w:r w:rsidRPr="002853B8">
        <w:rPr>
          <w:rFonts w:ascii="楷体" w:eastAsia="楷体" w:hAnsi="楷体" w:hint="eastAsia"/>
          <w:sz w:val="30"/>
          <w:szCs w:val="30"/>
        </w:rPr>
        <w:t>佛法才能够这样保留下来，</w:t>
      </w:r>
      <w:r w:rsidR="000B6601">
        <w:rPr>
          <w:rFonts w:ascii="楷体" w:eastAsia="楷体" w:hAnsi="楷体" w:hint="eastAsia"/>
          <w:sz w:val="30"/>
          <w:szCs w:val="30"/>
        </w:rPr>
        <w:t>这样保留下来，才能够这样去弘扬。这个也是情有可原的。就说</w:t>
      </w:r>
      <w:r w:rsidRPr="002853B8">
        <w:rPr>
          <w:rFonts w:ascii="楷体" w:eastAsia="楷体" w:hAnsi="楷体" w:hint="eastAsia"/>
          <w:sz w:val="30"/>
          <w:szCs w:val="30"/>
        </w:rPr>
        <w:t>实际情况</w:t>
      </w:r>
      <w:r w:rsidR="000B6601">
        <w:rPr>
          <w:rFonts w:ascii="楷体" w:eastAsia="楷体" w:hAnsi="楷体" w:hint="eastAsia"/>
          <w:sz w:val="30"/>
          <w:szCs w:val="30"/>
        </w:rPr>
        <w:t>不了知。</w:t>
      </w:r>
      <w:r w:rsidRPr="002853B8">
        <w:rPr>
          <w:rFonts w:ascii="楷体" w:eastAsia="楷体" w:hAnsi="楷体" w:hint="eastAsia"/>
          <w:sz w:val="30"/>
          <w:szCs w:val="30"/>
        </w:rPr>
        <w:t>所以这样想也是情有可原。</w:t>
      </w:r>
      <w:r w:rsidR="000B6601">
        <w:rPr>
          <w:rFonts w:ascii="楷体" w:eastAsia="楷体" w:hAnsi="楷体" w:hint="eastAsia"/>
          <w:sz w:val="30"/>
          <w:szCs w:val="30"/>
        </w:rPr>
        <w:t>那么</w:t>
      </w:r>
      <w:r w:rsidRPr="002853B8">
        <w:rPr>
          <w:rFonts w:ascii="楷体" w:eastAsia="楷体" w:hAnsi="楷体" w:hint="eastAsia"/>
          <w:sz w:val="30"/>
          <w:szCs w:val="30"/>
        </w:rPr>
        <w:t>麦彭仁波切他没有讲多的，他就打个比喻让我们来推理，让我们自己来推理这个情况。</w:t>
      </w:r>
    </w:p>
    <w:p w:rsidR="00920276" w:rsidRPr="003D7E3A" w:rsidRDefault="00920276" w:rsidP="003D7E3A">
      <w:pPr>
        <w:spacing w:line="360" w:lineRule="auto"/>
        <w:ind w:firstLineChars="150" w:firstLine="452"/>
        <w:rPr>
          <w:rFonts w:ascii="楷体" w:eastAsia="楷体" w:hAnsi="楷体"/>
          <w:b/>
          <w:sz w:val="30"/>
          <w:szCs w:val="30"/>
          <w:rPrChange w:id="167" w:author="apple" w:date="2015-05-03T14:29:00Z">
            <w:rPr>
              <w:rFonts w:ascii="楷体" w:eastAsia="楷体" w:hAnsi="楷体"/>
              <w:sz w:val="30"/>
              <w:szCs w:val="30"/>
            </w:rPr>
          </w:rPrChange>
        </w:rPr>
        <w:pPrChange w:id="168" w:author="apple" w:date="2015-05-03T14:29:00Z">
          <w:pPr>
            <w:spacing w:line="360" w:lineRule="auto"/>
            <w:ind w:firstLineChars="150" w:firstLine="450"/>
          </w:pPr>
        </w:pPrChange>
      </w:pPr>
      <w:r w:rsidRPr="003D7E3A">
        <w:rPr>
          <w:rFonts w:ascii="楷体" w:eastAsia="楷体" w:hAnsi="楷体" w:hint="eastAsia"/>
          <w:b/>
          <w:sz w:val="30"/>
          <w:szCs w:val="30"/>
          <w:rPrChange w:id="169" w:author="apple" w:date="2015-05-03T14:29:00Z">
            <w:rPr>
              <w:rFonts w:ascii="楷体" w:eastAsia="楷体" w:hAnsi="楷体" w:hint="eastAsia"/>
              <w:sz w:val="30"/>
              <w:szCs w:val="30"/>
            </w:rPr>
          </w:rPrChange>
        </w:rPr>
        <w:t>【</w:t>
      </w:r>
      <w:r w:rsidRPr="003D7E3A">
        <w:rPr>
          <w:rFonts w:ascii="华文楷体" w:eastAsia="华文楷体" w:hAnsi="华文楷体" w:hint="eastAsia"/>
          <w:b/>
          <w:color w:val="000000"/>
          <w:sz w:val="28"/>
          <w:szCs w:val="28"/>
          <w:rPrChange w:id="170" w:author="apple" w:date="2015-05-03T14:29:00Z">
            <w:rPr>
              <w:rFonts w:ascii="华文楷体" w:eastAsia="华文楷体" w:hAnsi="华文楷体" w:hint="eastAsia"/>
              <w:color w:val="000000"/>
              <w:sz w:val="28"/>
              <w:szCs w:val="28"/>
            </w:rPr>
          </w:rPrChange>
        </w:rPr>
        <w:t>比如说</w:t>
      </w:r>
      <w:r w:rsidRPr="003D7E3A">
        <w:rPr>
          <w:rFonts w:hint="eastAsia"/>
          <w:b/>
          <w:color w:val="000000"/>
          <w:sz w:val="28"/>
          <w:szCs w:val="28"/>
          <w:rPrChange w:id="171" w:author="apple" w:date="2015-05-03T14:29:00Z">
            <w:rPr>
              <w:rFonts w:hint="eastAsia"/>
              <w:color w:val="000000"/>
              <w:sz w:val="28"/>
              <w:szCs w:val="28"/>
            </w:rPr>
          </w:rPrChange>
        </w:rPr>
        <w:t>,</w:t>
      </w:r>
      <w:r w:rsidRPr="003D7E3A">
        <w:rPr>
          <w:rFonts w:ascii="华文楷体" w:eastAsia="华文楷体" w:hAnsi="华文楷体" w:hint="eastAsia"/>
          <w:b/>
          <w:color w:val="000000"/>
          <w:sz w:val="28"/>
          <w:szCs w:val="28"/>
          <w:rPrChange w:id="172" w:author="apple" w:date="2015-05-03T14:29:00Z">
            <w:rPr>
              <w:rFonts w:ascii="华文楷体" w:eastAsia="华文楷体" w:hAnsi="华文楷体" w:hint="eastAsia"/>
              <w:color w:val="000000"/>
              <w:sz w:val="28"/>
              <w:szCs w:val="28"/>
            </w:rPr>
          </w:rPrChange>
        </w:rPr>
        <w:t>包括刀能理发与衣能着色在内，完全来源于佛陀事业的加持</w:t>
      </w:r>
      <w:r w:rsidRPr="003D7E3A">
        <w:rPr>
          <w:rFonts w:hint="eastAsia"/>
          <w:b/>
          <w:color w:val="000000"/>
          <w:sz w:val="28"/>
          <w:szCs w:val="28"/>
          <w:rPrChange w:id="173" w:author="apple" w:date="2015-05-03T14:29:00Z">
            <w:rPr>
              <w:rFonts w:hint="eastAsia"/>
              <w:color w:val="000000"/>
              <w:sz w:val="28"/>
              <w:szCs w:val="28"/>
            </w:rPr>
          </w:rPrChange>
        </w:rPr>
        <w:t>,</w:t>
      </w:r>
      <w:r w:rsidRPr="003D7E3A">
        <w:rPr>
          <w:rFonts w:ascii="华文楷体" w:eastAsia="华文楷体" w:hAnsi="华文楷体" w:hint="eastAsia"/>
          <w:b/>
          <w:color w:val="000000"/>
          <w:sz w:val="28"/>
          <w:szCs w:val="28"/>
          <w:rPrChange w:id="174" w:author="apple" w:date="2015-05-03T14:29:00Z">
            <w:rPr>
              <w:rFonts w:ascii="华文楷体" w:eastAsia="华文楷体" w:hAnsi="华文楷体" w:hint="eastAsia"/>
              <w:color w:val="000000"/>
              <w:sz w:val="28"/>
              <w:szCs w:val="28"/>
            </w:rPr>
          </w:rPrChange>
        </w:rPr>
        <w:t>但人们却对此一无所知。</w:t>
      </w:r>
      <w:r w:rsidRPr="003D7E3A">
        <w:rPr>
          <w:rFonts w:ascii="楷体" w:eastAsia="楷体" w:hAnsi="楷体" w:hint="eastAsia"/>
          <w:b/>
          <w:sz w:val="30"/>
          <w:szCs w:val="30"/>
          <w:rPrChange w:id="175" w:author="apple" w:date="2015-05-03T14:29:00Z">
            <w:rPr>
              <w:rFonts w:ascii="楷体" w:eastAsia="楷体" w:hAnsi="楷体" w:hint="eastAsia"/>
              <w:sz w:val="30"/>
              <w:szCs w:val="30"/>
            </w:rPr>
          </w:rPrChange>
        </w:rPr>
        <w:t>】</w:t>
      </w:r>
      <w:r w:rsidR="002D633D" w:rsidRPr="003D7E3A">
        <w:rPr>
          <w:rFonts w:ascii="楷体" w:eastAsia="楷体" w:hAnsi="楷体" w:hint="eastAsia"/>
          <w:b/>
          <w:sz w:val="30"/>
          <w:szCs w:val="30"/>
          <w:rPrChange w:id="176" w:author="apple" w:date="2015-05-03T14:29:00Z">
            <w:rPr>
              <w:rFonts w:ascii="楷体" w:eastAsia="楷体" w:hAnsi="楷体" w:hint="eastAsia"/>
              <w:sz w:val="30"/>
              <w:szCs w:val="30"/>
            </w:rPr>
          </w:rPrChange>
        </w:rPr>
        <w:t xml:space="preserve">  </w:t>
      </w:r>
    </w:p>
    <w:p w:rsidR="00717F80" w:rsidRDefault="002D633D" w:rsidP="00920276">
      <w:pPr>
        <w:spacing w:line="360" w:lineRule="auto"/>
        <w:ind w:firstLineChars="150" w:firstLine="450"/>
        <w:rPr>
          <w:rFonts w:ascii="楷体" w:eastAsia="楷体" w:hAnsi="楷体"/>
          <w:sz w:val="30"/>
          <w:szCs w:val="30"/>
        </w:rPr>
      </w:pPr>
      <w:r w:rsidRPr="002853B8">
        <w:rPr>
          <w:rFonts w:ascii="楷体" w:eastAsia="楷体" w:hAnsi="楷体" w:hint="eastAsia"/>
          <w:sz w:val="30"/>
          <w:szCs w:val="30"/>
        </w:rPr>
        <w:t>比如</w:t>
      </w:r>
      <w:r w:rsidR="00920276">
        <w:rPr>
          <w:rFonts w:ascii="楷体" w:eastAsia="楷体" w:hAnsi="楷体" w:hint="eastAsia"/>
          <w:sz w:val="30"/>
          <w:szCs w:val="30"/>
        </w:rPr>
        <w:t>说呢，</w:t>
      </w:r>
      <w:r w:rsidRPr="002853B8">
        <w:rPr>
          <w:rFonts w:ascii="楷体" w:eastAsia="楷体" w:hAnsi="楷体" w:hint="eastAsia"/>
          <w:sz w:val="30"/>
          <w:szCs w:val="30"/>
        </w:rPr>
        <w:t>刀能够理发，我们就说现在这个剃刀</w:t>
      </w:r>
      <w:r w:rsidR="00920276">
        <w:rPr>
          <w:rFonts w:ascii="楷体" w:eastAsia="楷体" w:hAnsi="楷体" w:hint="eastAsia"/>
          <w:sz w:val="30"/>
          <w:szCs w:val="30"/>
        </w:rPr>
        <w:t>，它</w:t>
      </w:r>
      <w:r w:rsidRPr="002853B8">
        <w:rPr>
          <w:rFonts w:ascii="楷体" w:eastAsia="楷体" w:hAnsi="楷体" w:hint="eastAsia"/>
          <w:sz w:val="30"/>
          <w:szCs w:val="30"/>
        </w:rPr>
        <w:t>能够把我们的头发剃下来，能够让我们显现僧像。刀</w:t>
      </w:r>
      <w:r w:rsidR="00920276">
        <w:rPr>
          <w:rFonts w:ascii="楷体" w:eastAsia="楷体" w:hAnsi="楷体" w:hint="eastAsia"/>
          <w:sz w:val="30"/>
          <w:szCs w:val="30"/>
        </w:rPr>
        <w:t>能够理发这一点，还有就说是，布能够染上出家的颜色这一点，“衣能着色”就</w:t>
      </w:r>
      <w:r w:rsidRPr="002853B8">
        <w:rPr>
          <w:rFonts w:ascii="楷体" w:eastAsia="楷体" w:hAnsi="楷体" w:hint="eastAsia"/>
          <w:sz w:val="30"/>
          <w:szCs w:val="30"/>
        </w:rPr>
        <w:t>说是</w:t>
      </w:r>
      <w:r w:rsidR="00920276">
        <w:rPr>
          <w:rFonts w:ascii="楷体" w:eastAsia="楷体" w:hAnsi="楷体" w:hint="eastAsia"/>
          <w:sz w:val="30"/>
          <w:szCs w:val="30"/>
        </w:rPr>
        <w:t>，你</w:t>
      </w:r>
      <w:r w:rsidR="00920276">
        <w:rPr>
          <w:rFonts w:ascii="楷体" w:eastAsia="楷体" w:hAnsi="楷体" w:hint="eastAsia"/>
          <w:sz w:val="30"/>
          <w:szCs w:val="30"/>
        </w:rPr>
        <w:lastRenderedPageBreak/>
        <w:t>出家，你要在，</w:t>
      </w:r>
      <w:r w:rsidRPr="002853B8">
        <w:rPr>
          <w:rFonts w:ascii="楷体" w:eastAsia="楷体" w:hAnsi="楷体" w:hint="eastAsia"/>
          <w:sz w:val="30"/>
          <w:szCs w:val="30"/>
        </w:rPr>
        <w:t>以前是染衣，现在</w:t>
      </w:r>
      <w:r w:rsidR="00920276">
        <w:rPr>
          <w:rFonts w:ascii="楷体" w:eastAsia="楷体" w:hAnsi="楷体" w:hint="eastAsia"/>
          <w:sz w:val="30"/>
          <w:szCs w:val="30"/>
        </w:rPr>
        <w:t>实际上</w:t>
      </w:r>
      <w:r w:rsidRPr="002853B8">
        <w:rPr>
          <w:rFonts w:ascii="楷体" w:eastAsia="楷体" w:hAnsi="楷体" w:hint="eastAsia"/>
          <w:sz w:val="30"/>
          <w:szCs w:val="30"/>
        </w:rPr>
        <w:t>也是染衣</w:t>
      </w:r>
      <w:r w:rsidR="00920276">
        <w:rPr>
          <w:rFonts w:ascii="楷体" w:eastAsia="楷体" w:hAnsi="楷体" w:hint="eastAsia"/>
          <w:sz w:val="30"/>
          <w:szCs w:val="30"/>
        </w:rPr>
        <w:t>。像这样的话，</w:t>
      </w:r>
      <w:r w:rsidRPr="002853B8">
        <w:rPr>
          <w:rFonts w:ascii="楷体" w:eastAsia="楷体" w:hAnsi="楷体" w:hint="eastAsia"/>
          <w:sz w:val="30"/>
          <w:szCs w:val="30"/>
        </w:rPr>
        <w:t>比如现在我们的</w:t>
      </w:r>
      <w:r w:rsidR="00920276">
        <w:rPr>
          <w:rFonts w:ascii="楷体" w:eastAsia="楷体" w:hAnsi="楷体" w:hint="eastAsia"/>
          <w:sz w:val="30"/>
          <w:szCs w:val="30"/>
        </w:rPr>
        <w:t>这个</w:t>
      </w:r>
      <w:r w:rsidRPr="002853B8">
        <w:rPr>
          <w:rFonts w:ascii="楷体" w:eastAsia="楷体" w:hAnsi="楷体" w:hint="eastAsia"/>
          <w:sz w:val="30"/>
          <w:szCs w:val="30"/>
        </w:rPr>
        <w:t>袈裟</w:t>
      </w:r>
      <w:r w:rsidR="00920276">
        <w:rPr>
          <w:rFonts w:ascii="楷体" w:eastAsia="楷体" w:hAnsi="楷体" w:hint="eastAsia"/>
          <w:sz w:val="30"/>
          <w:szCs w:val="30"/>
        </w:rPr>
        <w:t>，</w:t>
      </w:r>
      <w:r w:rsidRPr="002853B8">
        <w:rPr>
          <w:rFonts w:ascii="楷体" w:eastAsia="楷体" w:hAnsi="楷体" w:hint="eastAsia"/>
          <w:sz w:val="30"/>
          <w:szCs w:val="30"/>
        </w:rPr>
        <w:t>能够染成</w:t>
      </w:r>
      <w:r w:rsidR="00920276">
        <w:rPr>
          <w:rFonts w:ascii="楷体" w:eastAsia="楷体" w:hAnsi="楷体" w:hint="eastAsia"/>
          <w:sz w:val="30"/>
          <w:szCs w:val="30"/>
        </w:rPr>
        <w:t>这样一种</w:t>
      </w:r>
      <w:r w:rsidRPr="002853B8">
        <w:rPr>
          <w:rFonts w:ascii="楷体" w:eastAsia="楷体" w:hAnsi="楷体" w:hint="eastAsia"/>
          <w:sz w:val="30"/>
          <w:szCs w:val="30"/>
        </w:rPr>
        <w:t>枣红色，或者</w:t>
      </w:r>
      <w:r w:rsidR="00920276">
        <w:rPr>
          <w:rFonts w:ascii="楷体" w:eastAsia="楷体" w:hAnsi="楷体" w:hint="eastAsia"/>
          <w:sz w:val="30"/>
          <w:szCs w:val="30"/>
        </w:rPr>
        <w:t>就说是，</w:t>
      </w:r>
      <w:r w:rsidRPr="002853B8">
        <w:rPr>
          <w:rFonts w:ascii="楷体" w:eastAsia="楷体" w:hAnsi="楷体" w:hint="eastAsia"/>
          <w:sz w:val="30"/>
          <w:szCs w:val="30"/>
        </w:rPr>
        <w:t>印度的衣可以染成</w:t>
      </w:r>
      <w:r w:rsidR="00920276">
        <w:rPr>
          <w:rFonts w:ascii="楷体" w:eastAsia="楷体" w:hAnsi="楷体" w:hint="eastAsia"/>
          <w:sz w:val="30"/>
          <w:szCs w:val="30"/>
        </w:rPr>
        <w:t>这样一种</w:t>
      </w:r>
      <w:r w:rsidRPr="002853B8">
        <w:rPr>
          <w:rFonts w:ascii="楷体" w:eastAsia="楷体" w:hAnsi="楷体" w:hint="eastAsia"/>
          <w:sz w:val="30"/>
          <w:szCs w:val="30"/>
        </w:rPr>
        <w:t>黄色的，或者</w:t>
      </w:r>
      <w:r w:rsidR="00920276">
        <w:rPr>
          <w:rFonts w:ascii="楷体" w:eastAsia="楷体" w:hAnsi="楷体" w:hint="eastAsia"/>
          <w:sz w:val="30"/>
          <w:szCs w:val="30"/>
        </w:rPr>
        <w:t>就说是，能染成坏色的，能够显现出家这个</w:t>
      </w:r>
      <w:r w:rsidRPr="002853B8">
        <w:rPr>
          <w:rFonts w:ascii="楷体" w:eastAsia="楷体" w:hAnsi="楷体" w:hint="eastAsia"/>
          <w:sz w:val="30"/>
          <w:szCs w:val="30"/>
        </w:rPr>
        <w:t>颜色的坏色衣，</w:t>
      </w:r>
      <w:r w:rsidR="00920276">
        <w:rPr>
          <w:rFonts w:ascii="楷体" w:eastAsia="楷体" w:hAnsi="楷体" w:hint="eastAsia"/>
          <w:sz w:val="30"/>
          <w:szCs w:val="30"/>
        </w:rPr>
        <w:t>是</w:t>
      </w:r>
      <w:r w:rsidRPr="002853B8">
        <w:rPr>
          <w:rFonts w:ascii="楷体" w:eastAsia="楷体" w:hAnsi="楷体" w:hint="eastAsia"/>
          <w:sz w:val="30"/>
          <w:szCs w:val="30"/>
        </w:rPr>
        <w:t>完全都来自于佛陀事业的加持，是佛陀</w:t>
      </w:r>
      <w:r w:rsidR="00585434">
        <w:rPr>
          <w:rFonts w:ascii="楷体" w:eastAsia="楷体" w:hAnsi="楷体" w:hint="eastAsia"/>
          <w:sz w:val="30"/>
          <w:szCs w:val="30"/>
        </w:rPr>
        <w:t>，就</w:t>
      </w:r>
      <w:r w:rsidRPr="002853B8">
        <w:rPr>
          <w:rFonts w:ascii="楷体" w:eastAsia="楷体" w:hAnsi="楷体" w:hint="eastAsia"/>
          <w:sz w:val="30"/>
          <w:szCs w:val="30"/>
        </w:rPr>
        <w:t>释迦牟尼佛他事业的加持。所以说刀能够理发</w:t>
      </w:r>
      <w:r w:rsidR="00585434">
        <w:rPr>
          <w:rFonts w:ascii="楷体" w:eastAsia="楷体" w:hAnsi="楷体" w:hint="eastAsia"/>
          <w:sz w:val="30"/>
          <w:szCs w:val="30"/>
        </w:rPr>
        <w:t>，衣</w:t>
      </w:r>
      <w:r w:rsidRPr="002853B8">
        <w:rPr>
          <w:rFonts w:ascii="楷体" w:eastAsia="楷体" w:hAnsi="楷体" w:hint="eastAsia"/>
          <w:sz w:val="30"/>
          <w:szCs w:val="30"/>
        </w:rPr>
        <w:t>能够着色，但人们却对此一无所知。人们认为刀能够理发是理所当然的事情，</w:t>
      </w:r>
      <w:r w:rsidR="00585434">
        <w:rPr>
          <w:rFonts w:ascii="楷体" w:eastAsia="楷体" w:hAnsi="楷体" w:hint="eastAsia"/>
          <w:sz w:val="30"/>
          <w:szCs w:val="30"/>
        </w:rPr>
        <w:t>这个</w:t>
      </w:r>
      <w:r w:rsidRPr="002853B8">
        <w:rPr>
          <w:rFonts w:ascii="楷体" w:eastAsia="楷体" w:hAnsi="楷体" w:hint="eastAsia"/>
          <w:sz w:val="30"/>
          <w:szCs w:val="30"/>
        </w:rPr>
        <w:t>衣服能够染色是理所应当的事情</w:t>
      </w:r>
      <w:r w:rsidR="00585434">
        <w:rPr>
          <w:rFonts w:ascii="楷体" w:eastAsia="楷体" w:hAnsi="楷体" w:hint="eastAsia"/>
          <w:sz w:val="30"/>
          <w:szCs w:val="30"/>
        </w:rPr>
        <w:t>。哦</w:t>
      </w:r>
      <w:r w:rsidRPr="002853B8">
        <w:rPr>
          <w:rFonts w:ascii="楷体" w:eastAsia="楷体" w:hAnsi="楷体" w:hint="eastAsia"/>
          <w:sz w:val="30"/>
          <w:szCs w:val="30"/>
        </w:rPr>
        <w:t>这个没有什么稀有的，没有什么奇特的。当然，我们现在</w:t>
      </w:r>
      <w:r w:rsidR="00585434">
        <w:rPr>
          <w:rFonts w:ascii="楷体" w:eastAsia="楷体" w:hAnsi="楷体" w:hint="eastAsia"/>
          <w:sz w:val="30"/>
          <w:szCs w:val="30"/>
        </w:rPr>
        <w:t>如果</w:t>
      </w:r>
      <w:r w:rsidRPr="002853B8">
        <w:rPr>
          <w:rFonts w:ascii="楷体" w:eastAsia="楷体" w:hAnsi="楷体" w:hint="eastAsia"/>
          <w:sz w:val="30"/>
          <w:szCs w:val="30"/>
        </w:rPr>
        <w:t>每个人的想法也是这样认为的，这个剃刀能把头发剃下来，这个当然就是没什么稀奇的。现在这个衣服能够染成这样的颜色，也没什么稀奇的。但实际上你知道也好，不知道也好，刀能够剃发，</w:t>
      </w:r>
      <w:r w:rsidR="00585434">
        <w:rPr>
          <w:rFonts w:ascii="楷体" w:eastAsia="楷体" w:hAnsi="楷体" w:hint="eastAsia"/>
          <w:sz w:val="30"/>
          <w:szCs w:val="30"/>
        </w:rPr>
        <w:t>然后</w:t>
      </w:r>
      <w:r w:rsidRPr="002853B8">
        <w:rPr>
          <w:rFonts w:ascii="楷体" w:eastAsia="楷体" w:hAnsi="楷体" w:hint="eastAsia"/>
          <w:sz w:val="30"/>
          <w:szCs w:val="30"/>
        </w:rPr>
        <w:t>衣能够染色</w:t>
      </w:r>
      <w:r w:rsidR="00585434">
        <w:rPr>
          <w:rFonts w:ascii="楷体" w:eastAsia="楷体" w:hAnsi="楷体" w:hint="eastAsia"/>
          <w:sz w:val="30"/>
          <w:szCs w:val="30"/>
        </w:rPr>
        <w:t>，这是佛陀的加持。人们对此一无所知这个情有可原的。</w:t>
      </w:r>
      <w:r w:rsidRPr="002853B8">
        <w:rPr>
          <w:rFonts w:ascii="楷体" w:eastAsia="楷体" w:hAnsi="楷体" w:hint="eastAsia"/>
          <w:sz w:val="30"/>
          <w:szCs w:val="30"/>
        </w:rPr>
        <w:t>这个很正常的事情。</w:t>
      </w:r>
    </w:p>
    <w:p w:rsidR="00717F80" w:rsidRDefault="002D633D" w:rsidP="00717F80">
      <w:pPr>
        <w:spacing w:line="360" w:lineRule="auto"/>
        <w:ind w:firstLineChars="150" w:firstLine="450"/>
        <w:rPr>
          <w:rFonts w:ascii="楷体" w:eastAsia="楷体" w:hAnsi="楷体"/>
          <w:sz w:val="30"/>
          <w:szCs w:val="30"/>
        </w:rPr>
      </w:pPr>
      <w:r w:rsidRPr="002853B8">
        <w:rPr>
          <w:rFonts w:ascii="楷体" w:eastAsia="楷体" w:hAnsi="楷体" w:hint="eastAsia"/>
          <w:sz w:val="30"/>
          <w:szCs w:val="30"/>
        </w:rPr>
        <w:t>这一点通过最后法灭尽的情况就能说明这个情况的</w:t>
      </w:r>
      <w:r w:rsidR="00717F80">
        <w:rPr>
          <w:rFonts w:ascii="楷体" w:eastAsia="楷体" w:hAnsi="楷体" w:hint="eastAsia"/>
          <w:sz w:val="30"/>
          <w:szCs w:val="30"/>
        </w:rPr>
        <w:t>。</w:t>
      </w:r>
      <w:r w:rsidRPr="002853B8">
        <w:rPr>
          <w:rFonts w:ascii="楷体" w:eastAsia="楷体" w:hAnsi="楷体" w:hint="eastAsia"/>
          <w:sz w:val="30"/>
          <w:szCs w:val="30"/>
        </w:rPr>
        <w:t>也是在</w:t>
      </w:r>
      <w:r w:rsidRPr="00931AB4">
        <w:rPr>
          <w:rFonts w:ascii="楷体" w:eastAsia="楷体" w:hAnsi="楷体" w:hint="eastAsia"/>
          <w:color w:val="0D0D0D" w:themeColor="text1" w:themeTint="F2"/>
          <w:sz w:val="30"/>
          <w:szCs w:val="30"/>
        </w:rPr>
        <w:t>《布顿佛教史》</w:t>
      </w:r>
      <w:r w:rsidRPr="002853B8">
        <w:rPr>
          <w:rFonts w:ascii="楷体" w:eastAsia="楷体" w:hAnsi="楷体" w:hint="eastAsia"/>
          <w:sz w:val="30"/>
          <w:szCs w:val="30"/>
        </w:rPr>
        <w:t>当中有一段记载，就是讲最后这个法灭尽的情况是怎么样。实际上，当时</w:t>
      </w:r>
      <w:r w:rsidR="00717F80">
        <w:rPr>
          <w:rFonts w:ascii="楷体" w:eastAsia="楷体" w:hAnsi="楷体" w:hint="eastAsia"/>
          <w:sz w:val="30"/>
          <w:szCs w:val="30"/>
        </w:rPr>
        <w:t>的时候呢，</w:t>
      </w:r>
      <w:r w:rsidRPr="002853B8">
        <w:rPr>
          <w:rFonts w:ascii="楷体" w:eastAsia="楷体" w:hAnsi="楷体" w:hint="eastAsia"/>
          <w:sz w:val="30"/>
          <w:szCs w:val="30"/>
        </w:rPr>
        <w:t>上师的意思就是讲</w:t>
      </w:r>
      <w:r w:rsidR="00717F80">
        <w:rPr>
          <w:rFonts w:ascii="楷体" w:eastAsia="楷体" w:hAnsi="楷体" w:hint="eastAsia"/>
          <w:sz w:val="30"/>
          <w:szCs w:val="30"/>
        </w:rPr>
        <w:t>到</w:t>
      </w:r>
      <w:r w:rsidRPr="002853B8">
        <w:rPr>
          <w:rFonts w:ascii="楷体" w:eastAsia="楷体" w:hAnsi="楷体" w:hint="eastAsia"/>
          <w:sz w:val="30"/>
          <w:szCs w:val="30"/>
        </w:rPr>
        <w:t>，</w:t>
      </w:r>
      <w:r w:rsidR="00717F80">
        <w:rPr>
          <w:rFonts w:ascii="楷体" w:eastAsia="楷体" w:hAnsi="楷体" w:hint="eastAsia"/>
          <w:sz w:val="30"/>
          <w:szCs w:val="30"/>
        </w:rPr>
        <w:t>他说</w:t>
      </w:r>
      <w:r w:rsidRPr="002853B8">
        <w:rPr>
          <w:rFonts w:ascii="楷体" w:eastAsia="楷体" w:hAnsi="楷体" w:hint="eastAsia"/>
          <w:sz w:val="30"/>
          <w:szCs w:val="30"/>
        </w:rPr>
        <w:t>最后的时候头发就剃不下来了，</w:t>
      </w:r>
      <w:r w:rsidR="00717F80">
        <w:rPr>
          <w:rFonts w:ascii="楷体" w:eastAsia="楷体" w:hAnsi="楷体" w:hint="eastAsia"/>
          <w:sz w:val="30"/>
          <w:szCs w:val="30"/>
        </w:rPr>
        <w:t>这个</w:t>
      </w:r>
      <w:r w:rsidRPr="002853B8">
        <w:rPr>
          <w:rFonts w:ascii="楷体" w:eastAsia="楷体" w:hAnsi="楷体" w:hint="eastAsia"/>
          <w:sz w:val="30"/>
          <w:szCs w:val="30"/>
        </w:rPr>
        <w:t>刀子就没办法把头发剃下来了。</w:t>
      </w:r>
      <w:r w:rsidR="00717F80">
        <w:rPr>
          <w:rFonts w:ascii="楷体" w:eastAsia="楷体" w:hAnsi="楷体" w:hint="eastAsia"/>
          <w:sz w:val="30"/>
          <w:szCs w:val="30"/>
        </w:rPr>
        <w:t>这个出家人，就是说有些是</w:t>
      </w:r>
      <w:r w:rsidRPr="002853B8">
        <w:rPr>
          <w:rFonts w:ascii="楷体" w:eastAsia="楷体" w:hAnsi="楷体" w:hint="eastAsia"/>
          <w:sz w:val="30"/>
          <w:szCs w:val="30"/>
        </w:rPr>
        <w:t>最后法灭尽的时候</w:t>
      </w:r>
      <w:r w:rsidR="00717F80">
        <w:rPr>
          <w:rFonts w:ascii="楷体" w:eastAsia="楷体" w:hAnsi="楷体" w:hint="eastAsia"/>
          <w:sz w:val="30"/>
          <w:szCs w:val="30"/>
        </w:rPr>
        <w:t>，还有一些形象上面出家人，形象上面</w:t>
      </w:r>
      <w:r w:rsidRPr="002853B8">
        <w:rPr>
          <w:rFonts w:ascii="楷体" w:eastAsia="楷体" w:hAnsi="楷体" w:hint="eastAsia"/>
          <w:sz w:val="30"/>
          <w:szCs w:val="30"/>
        </w:rPr>
        <w:t>出家人怎么办呢？</w:t>
      </w:r>
      <w:r w:rsidR="00717F80">
        <w:rPr>
          <w:rFonts w:ascii="楷体" w:eastAsia="楷体" w:hAnsi="楷体" w:hint="eastAsia"/>
          <w:sz w:val="30"/>
          <w:szCs w:val="30"/>
        </w:rPr>
        <w:t>这个</w:t>
      </w:r>
      <w:r w:rsidRPr="002853B8">
        <w:rPr>
          <w:rFonts w:ascii="楷体" w:eastAsia="楷体" w:hAnsi="楷体" w:hint="eastAsia"/>
          <w:sz w:val="30"/>
          <w:szCs w:val="30"/>
        </w:rPr>
        <w:t>有些地方说</w:t>
      </w:r>
      <w:r w:rsidR="00717F80">
        <w:rPr>
          <w:rFonts w:ascii="楷体" w:eastAsia="楷体" w:hAnsi="楷体" w:hint="eastAsia"/>
          <w:sz w:val="30"/>
          <w:szCs w:val="30"/>
        </w:rPr>
        <w:t>是</w:t>
      </w:r>
      <w:r w:rsidRPr="002853B8">
        <w:rPr>
          <w:rFonts w:ascii="楷体" w:eastAsia="楷体" w:hAnsi="楷体" w:hint="eastAsia"/>
          <w:sz w:val="30"/>
          <w:szCs w:val="30"/>
        </w:rPr>
        <w:t>，</w:t>
      </w:r>
      <w:r w:rsidR="00717F80">
        <w:rPr>
          <w:rFonts w:ascii="楷体" w:eastAsia="楷体" w:hAnsi="楷体" w:hint="eastAsia"/>
          <w:sz w:val="30"/>
          <w:szCs w:val="30"/>
        </w:rPr>
        <w:t>用这个，有些时候这个国王啊，有些时候这个</w:t>
      </w:r>
      <w:r w:rsidRPr="002853B8">
        <w:rPr>
          <w:rFonts w:ascii="楷体" w:eastAsia="楷体" w:hAnsi="楷体" w:hint="eastAsia"/>
          <w:sz w:val="30"/>
          <w:szCs w:val="30"/>
        </w:rPr>
        <w:t>佛法要灭尽的时候</w:t>
      </w:r>
      <w:r w:rsidR="00717F80">
        <w:rPr>
          <w:rFonts w:ascii="楷体" w:eastAsia="楷体" w:hAnsi="楷体" w:hint="eastAsia"/>
          <w:sz w:val="30"/>
          <w:szCs w:val="30"/>
        </w:rPr>
        <w:t>，</w:t>
      </w:r>
      <w:r w:rsidRPr="002853B8">
        <w:rPr>
          <w:rFonts w:ascii="楷体" w:eastAsia="楷体" w:hAnsi="楷体" w:hint="eastAsia"/>
          <w:sz w:val="30"/>
          <w:szCs w:val="30"/>
        </w:rPr>
        <w:t>国王很伤心，看不到出家僧众了，</w:t>
      </w:r>
      <w:r w:rsidR="00717F80">
        <w:rPr>
          <w:rFonts w:ascii="楷体" w:eastAsia="楷体" w:hAnsi="楷体" w:hint="eastAsia"/>
          <w:sz w:val="30"/>
          <w:szCs w:val="30"/>
        </w:rPr>
        <w:t>很伤心。</w:t>
      </w:r>
      <w:r w:rsidRPr="002853B8">
        <w:rPr>
          <w:rFonts w:ascii="楷体" w:eastAsia="楷体" w:hAnsi="楷体" w:hint="eastAsia"/>
          <w:sz w:val="30"/>
          <w:szCs w:val="30"/>
        </w:rPr>
        <w:t>后面有些大臣</w:t>
      </w:r>
      <w:r w:rsidR="00717F80">
        <w:rPr>
          <w:rFonts w:ascii="楷体" w:eastAsia="楷体" w:hAnsi="楷体" w:hint="eastAsia"/>
          <w:sz w:val="30"/>
          <w:szCs w:val="30"/>
        </w:rPr>
        <w:t>，他就是</w:t>
      </w:r>
      <w:r w:rsidRPr="002853B8">
        <w:rPr>
          <w:rFonts w:ascii="楷体" w:eastAsia="楷体" w:hAnsi="楷体" w:hint="eastAsia"/>
          <w:sz w:val="30"/>
          <w:szCs w:val="30"/>
        </w:rPr>
        <w:t>为了让国王高兴，剃发也剃不下来，有些</w:t>
      </w:r>
      <w:r w:rsidR="00717F80">
        <w:rPr>
          <w:rFonts w:ascii="楷体" w:eastAsia="楷体" w:hAnsi="楷体" w:hint="eastAsia"/>
          <w:sz w:val="30"/>
          <w:szCs w:val="30"/>
        </w:rPr>
        <w:t>他</w:t>
      </w:r>
      <w:r w:rsidRPr="002853B8">
        <w:rPr>
          <w:rFonts w:ascii="楷体" w:eastAsia="楷体" w:hAnsi="楷体" w:hint="eastAsia"/>
          <w:sz w:val="30"/>
          <w:szCs w:val="30"/>
        </w:rPr>
        <w:t>就用火烧</w:t>
      </w:r>
      <w:r w:rsidR="00717F80">
        <w:rPr>
          <w:rFonts w:ascii="楷体" w:eastAsia="楷体" w:hAnsi="楷体" w:hint="eastAsia"/>
          <w:sz w:val="30"/>
          <w:szCs w:val="30"/>
        </w:rPr>
        <w:t>，烧头发。用</w:t>
      </w:r>
      <w:r w:rsidRPr="002853B8">
        <w:rPr>
          <w:rFonts w:ascii="楷体" w:eastAsia="楷体" w:hAnsi="楷体" w:hint="eastAsia"/>
          <w:sz w:val="30"/>
          <w:szCs w:val="30"/>
        </w:rPr>
        <w:t>些</w:t>
      </w:r>
      <w:r w:rsidR="00717F80">
        <w:rPr>
          <w:rFonts w:ascii="楷体" w:eastAsia="楷体" w:hAnsi="楷体" w:hint="eastAsia"/>
          <w:sz w:val="30"/>
          <w:szCs w:val="30"/>
        </w:rPr>
        <w:t>呢就是</w:t>
      </w:r>
      <w:r w:rsidRPr="002853B8">
        <w:rPr>
          <w:rFonts w:ascii="楷体" w:eastAsia="楷体" w:hAnsi="楷体" w:hint="eastAsia"/>
          <w:sz w:val="30"/>
          <w:szCs w:val="30"/>
        </w:rPr>
        <w:t>是用牛皮翻过来，然后戴在头上，装出家人。在比较远的地方，国王能够看</w:t>
      </w:r>
      <w:r w:rsidRPr="002853B8">
        <w:rPr>
          <w:rFonts w:ascii="楷体" w:eastAsia="楷体" w:hAnsi="楷体" w:hint="eastAsia"/>
          <w:sz w:val="30"/>
          <w:szCs w:val="30"/>
        </w:rPr>
        <w:lastRenderedPageBreak/>
        <w:t>到的地方走来走去，国王一看好像还有僧人，就比较高兴，有这样的。还有一种，最后到了末法的时候，所有的僧衣全部自然变成白色，没办法，再怎么染染不上去了。如果遇到这样情况的时候法就要灭尽了，</w:t>
      </w:r>
      <w:r w:rsidR="00717F80">
        <w:rPr>
          <w:rFonts w:ascii="楷体" w:eastAsia="楷体" w:hAnsi="楷体" w:hint="eastAsia"/>
          <w:sz w:val="30"/>
          <w:szCs w:val="30"/>
        </w:rPr>
        <w:t>像这样的话，法要灭尽了。</w:t>
      </w:r>
      <w:r w:rsidRPr="002853B8">
        <w:rPr>
          <w:rFonts w:ascii="楷体" w:eastAsia="楷体" w:hAnsi="楷体" w:hint="eastAsia"/>
          <w:sz w:val="30"/>
          <w:szCs w:val="30"/>
        </w:rPr>
        <w:t>所以说我们就知道刀能够理发、衣能够着色是佛陀的加持力所致的。但是谁又对这个情况能够产生真正的定解呢？很少</w:t>
      </w:r>
      <w:r w:rsidR="00717F80">
        <w:rPr>
          <w:rFonts w:ascii="楷体" w:eastAsia="楷体" w:hAnsi="楷体" w:hint="eastAsia"/>
          <w:sz w:val="30"/>
          <w:szCs w:val="30"/>
        </w:rPr>
        <w:t>有</w:t>
      </w:r>
      <w:r w:rsidRPr="002853B8">
        <w:rPr>
          <w:rFonts w:ascii="楷体" w:eastAsia="楷体" w:hAnsi="楷体" w:hint="eastAsia"/>
          <w:sz w:val="30"/>
          <w:szCs w:val="30"/>
        </w:rPr>
        <w:t>人产生定解。</w:t>
      </w:r>
    </w:p>
    <w:p w:rsidR="002D633D" w:rsidRPr="002853B8" w:rsidRDefault="002D633D" w:rsidP="00717F80">
      <w:pPr>
        <w:spacing w:line="360" w:lineRule="auto"/>
        <w:ind w:firstLineChars="150" w:firstLine="450"/>
        <w:rPr>
          <w:rFonts w:ascii="楷体" w:eastAsia="楷体" w:hAnsi="楷体"/>
          <w:sz w:val="30"/>
          <w:szCs w:val="30"/>
        </w:rPr>
      </w:pPr>
      <w:r w:rsidRPr="002853B8">
        <w:rPr>
          <w:rFonts w:ascii="楷体" w:eastAsia="楷体" w:hAnsi="楷体" w:hint="eastAsia"/>
          <w:sz w:val="30"/>
          <w:szCs w:val="30"/>
        </w:rPr>
        <w:t>所以说藏地的佛法能够这么广大的弘扬，完全是因为静命菩萨的加持，他的发愿力所导致的。这个方面就是主要的因，当然</w:t>
      </w:r>
      <w:r w:rsidR="00717F80">
        <w:rPr>
          <w:rFonts w:ascii="楷体" w:eastAsia="楷体" w:hAnsi="楷体" w:hint="eastAsia"/>
          <w:sz w:val="30"/>
          <w:szCs w:val="30"/>
        </w:rPr>
        <w:t>这个</w:t>
      </w:r>
      <w:r w:rsidRPr="002853B8">
        <w:rPr>
          <w:rFonts w:ascii="楷体" w:eastAsia="楷体" w:hAnsi="楷体" w:hint="eastAsia"/>
          <w:sz w:val="30"/>
          <w:szCs w:val="30"/>
        </w:rPr>
        <w:t>就是说有些差别的因，比如</w:t>
      </w:r>
      <w:r w:rsidR="00717F80">
        <w:rPr>
          <w:rFonts w:ascii="楷体" w:eastAsia="楷体" w:hAnsi="楷体" w:hint="eastAsia"/>
          <w:sz w:val="30"/>
          <w:szCs w:val="30"/>
        </w:rPr>
        <w:t>说</w:t>
      </w:r>
      <w:r w:rsidRPr="002853B8">
        <w:rPr>
          <w:rFonts w:ascii="楷体" w:eastAsia="楷体" w:hAnsi="楷体" w:hint="eastAsia"/>
          <w:sz w:val="30"/>
          <w:szCs w:val="30"/>
        </w:rPr>
        <w:t>某位上师他的</w:t>
      </w:r>
      <w:r w:rsidR="00717F80">
        <w:rPr>
          <w:rFonts w:ascii="楷体" w:eastAsia="楷体" w:hAnsi="楷体" w:hint="eastAsia"/>
          <w:sz w:val="30"/>
          <w:szCs w:val="30"/>
        </w:rPr>
        <w:t>这个</w:t>
      </w:r>
      <w:r w:rsidRPr="002853B8">
        <w:rPr>
          <w:rFonts w:ascii="楷体" w:eastAsia="楷体" w:hAnsi="楷体" w:hint="eastAsia"/>
          <w:sz w:val="30"/>
          <w:szCs w:val="30"/>
        </w:rPr>
        <w:t>事业广大，</w:t>
      </w:r>
      <w:r w:rsidR="00717F80">
        <w:rPr>
          <w:rFonts w:ascii="楷体" w:eastAsia="楷体" w:hAnsi="楷体" w:hint="eastAsia"/>
          <w:sz w:val="30"/>
          <w:szCs w:val="30"/>
        </w:rPr>
        <w:t>比如</w:t>
      </w:r>
      <w:r w:rsidRPr="002853B8">
        <w:rPr>
          <w:rFonts w:ascii="楷体" w:eastAsia="楷体" w:hAnsi="楷体" w:hint="eastAsia"/>
          <w:sz w:val="30"/>
          <w:szCs w:val="30"/>
        </w:rPr>
        <w:t>寺院</w:t>
      </w:r>
      <w:r w:rsidR="00717F80">
        <w:rPr>
          <w:rFonts w:ascii="楷体" w:eastAsia="楷体" w:hAnsi="楷体" w:hint="eastAsia"/>
          <w:sz w:val="30"/>
          <w:szCs w:val="30"/>
        </w:rPr>
        <w:t>呢</w:t>
      </w:r>
      <w:r w:rsidRPr="002853B8">
        <w:rPr>
          <w:rFonts w:ascii="楷体" w:eastAsia="楷体" w:hAnsi="楷体" w:hint="eastAsia"/>
          <w:sz w:val="30"/>
          <w:szCs w:val="30"/>
        </w:rPr>
        <w:t>它的事业很广大，这个方面也是一些差别因。主因就是因为静命菩萨的加持力所导致的，所以麦彭仁波切的意思就是对</w:t>
      </w:r>
      <w:r w:rsidR="00717F80">
        <w:rPr>
          <w:rFonts w:ascii="楷体" w:eastAsia="楷体" w:hAnsi="楷体" w:hint="eastAsia"/>
          <w:sz w:val="30"/>
          <w:szCs w:val="30"/>
        </w:rPr>
        <w:t>这个，</w:t>
      </w:r>
      <w:r w:rsidRPr="002853B8">
        <w:rPr>
          <w:rFonts w:ascii="楷体" w:eastAsia="楷体" w:hAnsi="楷体" w:hint="eastAsia"/>
          <w:sz w:val="30"/>
          <w:szCs w:val="30"/>
        </w:rPr>
        <w:t>他老人家的恩德必须要了之，必须要产生一个深深的感恩之心。</w:t>
      </w:r>
    </w:p>
    <w:p w:rsidR="00BC02F7" w:rsidRPr="003D7E3A" w:rsidRDefault="002D633D" w:rsidP="002853B8">
      <w:pPr>
        <w:spacing w:line="360" w:lineRule="auto"/>
        <w:ind w:firstLine="570"/>
        <w:rPr>
          <w:rFonts w:ascii="楷体" w:eastAsia="楷体" w:hAnsi="楷体"/>
          <w:b/>
          <w:sz w:val="30"/>
          <w:szCs w:val="30"/>
          <w:rPrChange w:id="177" w:author="apple" w:date="2015-05-03T14:29:00Z">
            <w:rPr>
              <w:rFonts w:ascii="楷体" w:eastAsia="楷体" w:hAnsi="楷体"/>
              <w:sz w:val="30"/>
              <w:szCs w:val="30"/>
            </w:rPr>
          </w:rPrChange>
        </w:rPr>
      </w:pPr>
      <w:r w:rsidRPr="003D7E3A">
        <w:rPr>
          <w:rFonts w:ascii="楷体" w:eastAsia="楷体" w:hAnsi="楷体" w:hint="eastAsia"/>
          <w:b/>
          <w:sz w:val="30"/>
          <w:szCs w:val="30"/>
          <w:rPrChange w:id="178" w:author="apple" w:date="2015-05-03T14:29:00Z">
            <w:rPr>
              <w:rFonts w:ascii="楷体" w:eastAsia="楷体" w:hAnsi="楷体" w:hint="eastAsia"/>
              <w:sz w:val="30"/>
              <w:szCs w:val="30"/>
            </w:rPr>
          </w:rPrChange>
        </w:rPr>
        <w:t xml:space="preserve"> </w:t>
      </w:r>
      <w:r w:rsidR="00BC02F7" w:rsidRPr="003D7E3A">
        <w:rPr>
          <w:rFonts w:ascii="楷体" w:eastAsia="楷体" w:hAnsi="楷体" w:hint="eastAsia"/>
          <w:b/>
          <w:sz w:val="30"/>
          <w:szCs w:val="30"/>
          <w:rPrChange w:id="179" w:author="apple" w:date="2015-05-03T14:29:00Z">
            <w:rPr>
              <w:rFonts w:ascii="楷体" w:eastAsia="楷体" w:hAnsi="楷体" w:hint="eastAsia"/>
              <w:sz w:val="30"/>
              <w:szCs w:val="30"/>
            </w:rPr>
          </w:rPrChange>
        </w:rPr>
        <w:t>【</w:t>
      </w:r>
      <w:r w:rsidR="00BC02F7" w:rsidRPr="003D7E3A">
        <w:rPr>
          <w:rFonts w:ascii="华文楷体" w:eastAsia="华文楷体" w:hAnsi="华文楷体" w:hint="eastAsia"/>
          <w:b/>
          <w:color w:val="000000"/>
          <w:sz w:val="28"/>
          <w:szCs w:val="28"/>
          <w:rPrChange w:id="180" w:author="apple" w:date="2015-05-03T14:29:00Z">
            <w:rPr>
              <w:rFonts w:ascii="华文楷体" w:eastAsia="华文楷体" w:hAnsi="华文楷体" w:hint="eastAsia"/>
              <w:color w:val="000000"/>
              <w:sz w:val="28"/>
              <w:szCs w:val="28"/>
            </w:rPr>
          </w:rPrChange>
        </w:rPr>
        <w:t>这位大师的功德声誉以及胜妙功勋在整个大地无所不及</w:t>
      </w:r>
      <w:r w:rsidR="00BC02F7" w:rsidRPr="003D7E3A">
        <w:rPr>
          <w:rFonts w:hint="eastAsia"/>
          <w:b/>
          <w:color w:val="000000"/>
          <w:sz w:val="28"/>
          <w:szCs w:val="28"/>
          <w:rPrChange w:id="181" w:author="apple" w:date="2015-05-03T14:29:00Z">
            <w:rPr>
              <w:rFonts w:hint="eastAsia"/>
              <w:color w:val="000000"/>
              <w:sz w:val="28"/>
              <w:szCs w:val="28"/>
            </w:rPr>
          </w:rPrChange>
        </w:rPr>
        <w:t>,</w:t>
      </w:r>
      <w:r w:rsidR="00BC02F7" w:rsidRPr="003D7E3A">
        <w:rPr>
          <w:rFonts w:ascii="华文楷体" w:eastAsia="华文楷体" w:hAnsi="华文楷体" w:hint="eastAsia"/>
          <w:b/>
          <w:color w:val="000000"/>
          <w:sz w:val="28"/>
          <w:szCs w:val="28"/>
          <w:rPrChange w:id="182" w:author="apple" w:date="2015-05-03T14:29:00Z">
            <w:rPr>
              <w:rFonts w:ascii="华文楷体" w:eastAsia="华文楷体" w:hAnsi="华文楷体" w:hint="eastAsia"/>
              <w:color w:val="000000"/>
              <w:sz w:val="28"/>
              <w:szCs w:val="28"/>
            </w:rPr>
          </w:rPrChange>
        </w:rPr>
        <w:t>犹如日月一般众所周知</w:t>
      </w:r>
      <w:r w:rsidR="00BC02F7" w:rsidRPr="003D7E3A">
        <w:rPr>
          <w:rFonts w:hint="eastAsia"/>
          <w:b/>
          <w:color w:val="000000"/>
          <w:sz w:val="28"/>
          <w:szCs w:val="28"/>
          <w:rPrChange w:id="183" w:author="apple" w:date="2015-05-03T14:29:00Z">
            <w:rPr>
              <w:rFonts w:hint="eastAsia"/>
              <w:color w:val="000000"/>
              <w:sz w:val="28"/>
              <w:szCs w:val="28"/>
            </w:rPr>
          </w:rPrChange>
        </w:rPr>
        <w:t>,</w:t>
      </w:r>
      <w:r w:rsidR="00BC02F7" w:rsidRPr="003D7E3A">
        <w:rPr>
          <w:rFonts w:ascii="华文楷体" w:eastAsia="华文楷体" w:hAnsi="华文楷体" w:hint="eastAsia"/>
          <w:b/>
          <w:color w:val="000000"/>
          <w:sz w:val="28"/>
          <w:szCs w:val="28"/>
          <w:rPrChange w:id="184" w:author="apple" w:date="2015-05-03T14:29:00Z">
            <w:rPr>
              <w:rFonts w:ascii="华文楷体" w:eastAsia="华文楷体" w:hAnsi="华文楷体" w:hint="eastAsia"/>
              <w:color w:val="000000"/>
              <w:sz w:val="28"/>
              <w:szCs w:val="28"/>
            </w:rPr>
          </w:rPrChange>
        </w:rPr>
        <w:t>并不是像如今藏地有些人只是侥幸荣获了震耳欲聋的名声那样</w:t>
      </w:r>
      <w:r w:rsidR="00BC02F7" w:rsidRPr="003D7E3A">
        <w:rPr>
          <w:rFonts w:hint="eastAsia"/>
          <w:b/>
          <w:color w:val="000000"/>
          <w:sz w:val="28"/>
          <w:szCs w:val="28"/>
          <w:rPrChange w:id="185" w:author="apple" w:date="2015-05-03T14:29:00Z">
            <w:rPr>
              <w:rFonts w:hint="eastAsia"/>
              <w:color w:val="000000"/>
              <w:sz w:val="28"/>
              <w:szCs w:val="28"/>
            </w:rPr>
          </w:rPrChange>
        </w:rPr>
        <w:t>,</w:t>
      </w:r>
      <w:r w:rsidR="00BC02F7" w:rsidRPr="003D7E3A">
        <w:rPr>
          <w:rFonts w:ascii="华文楷体" w:eastAsia="华文楷体" w:hAnsi="华文楷体" w:hint="eastAsia"/>
          <w:b/>
          <w:color w:val="000000"/>
          <w:sz w:val="28"/>
          <w:szCs w:val="28"/>
          <w:rPrChange w:id="186" w:author="apple" w:date="2015-05-03T14:29:00Z">
            <w:rPr>
              <w:rFonts w:ascii="华文楷体" w:eastAsia="华文楷体" w:hAnsi="华文楷体" w:hint="eastAsia"/>
              <w:color w:val="000000"/>
              <w:sz w:val="28"/>
              <w:szCs w:val="28"/>
            </w:rPr>
          </w:rPrChange>
        </w:rPr>
        <w:t>而是在印度圣境内外道数目可观的班智达如同千锤百炼纯金般经过再三观察而确定无疑认定为上师的。</w:t>
      </w:r>
      <w:r w:rsidR="00BC02F7" w:rsidRPr="003D7E3A">
        <w:rPr>
          <w:rFonts w:ascii="楷体" w:eastAsia="楷体" w:hAnsi="楷体" w:hint="eastAsia"/>
          <w:b/>
          <w:sz w:val="30"/>
          <w:szCs w:val="30"/>
          <w:rPrChange w:id="187" w:author="apple" w:date="2015-05-03T14:29:00Z">
            <w:rPr>
              <w:rFonts w:ascii="楷体" w:eastAsia="楷体" w:hAnsi="楷体" w:hint="eastAsia"/>
              <w:sz w:val="30"/>
              <w:szCs w:val="30"/>
            </w:rPr>
          </w:rPrChange>
        </w:rPr>
        <w:t>】</w:t>
      </w:r>
    </w:p>
    <w:p w:rsidR="002D633D" w:rsidRPr="002853B8" w:rsidRDefault="00BC02F7" w:rsidP="00EE47B4">
      <w:pPr>
        <w:spacing w:line="360" w:lineRule="auto"/>
        <w:ind w:firstLine="570"/>
        <w:rPr>
          <w:rFonts w:ascii="楷体" w:eastAsia="楷体" w:hAnsi="楷体"/>
          <w:sz w:val="30"/>
          <w:szCs w:val="30"/>
        </w:rPr>
      </w:pPr>
      <w:r>
        <w:rPr>
          <w:rFonts w:ascii="楷体" w:eastAsia="楷体" w:hAnsi="楷体" w:hint="eastAsia"/>
          <w:sz w:val="30"/>
          <w:szCs w:val="30"/>
        </w:rPr>
        <w:t>那么就是说，</w:t>
      </w:r>
      <w:r w:rsidR="002D633D" w:rsidRPr="002853B8">
        <w:rPr>
          <w:rFonts w:ascii="楷体" w:eastAsia="楷体" w:hAnsi="楷体" w:hint="eastAsia"/>
          <w:sz w:val="30"/>
          <w:szCs w:val="30"/>
        </w:rPr>
        <w:t>静命菩萨他的功德声誉和胜妙功勋</w:t>
      </w:r>
      <w:r w:rsidR="00EE47B4">
        <w:rPr>
          <w:rFonts w:ascii="楷体" w:eastAsia="楷体" w:hAnsi="楷体" w:hint="eastAsia"/>
          <w:sz w:val="30"/>
          <w:szCs w:val="30"/>
        </w:rPr>
        <w:t>在</w:t>
      </w:r>
      <w:r w:rsidR="002D633D" w:rsidRPr="002853B8">
        <w:rPr>
          <w:rFonts w:ascii="楷体" w:eastAsia="楷体" w:hAnsi="楷体" w:hint="eastAsia"/>
          <w:sz w:val="30"/>
          <w:szCs w:val="30"/>
        </w:rPr>
        <w:t>整个大地是无所不及的，犹如日月一样众所周知。不是像如今</w:t>
      </w:r>
      <w:r w:rsidR="00EE47B4">
        <w:rPr>
          <w:rFonts w:ascii="楷体" w:eastAsia="楷体" w:hAnsi="楷体" w:hint="eastAsia"/>
          <w:sz w:val="30"/>
          <w:szCs w:val="30"/>
        </w:rPr>
        <w:t>的有些人一样，不管</w:t>
      </w:r>
      <w:r w:rsidR="002D633D" w:rsidRPr="002853B8">
        <w:rPr>
          <w:rFonts w:ascii="楷体" w:eastAsia="楷体" w:hAnsi="楷体" w:hint="eastAsia"/>
          <w:sz w:val="30"/>
          <w:szCs w:val="30"/>
        </w:rPr>
        <w:t>是藏地也好汉地也好，侥幸的获得了一些震耳欲聋的名声。他不是侥幸的获得这样的名声，而是当时在印度圣境内道和外道</w:t>
      </w:r>
      <w:r w:rsidR="00EE47B4">
        <w:rPr>
          <w:rFonts w:ascii="楷体" w:eastAsia="楷体" w:hAnsi="楷体" w:hint="eastAsia"/>
          <w:sz w:val="30"/>
          <w:szCs w:val="30"/>
        </w:rPr>
        <w:t>的，这个</w:t>
      </w:r>
      <w:r w:rsidR="002D633D" w:rsidRPr="002853B8">
        <w:rPr>
          <w:rFonts w:ascii="楷体" w:eastAsia="楷体" w:hAnsi="楷体" w:hint="eastAsia"/>
          <w:sz w:val="30"/>
          <w:szCs w:val="30"/>
        </w:rPr>
        <w:t>班智达的数目非常非常的可观。因为</w:t>
      </w:r>
      <w:r w:rsidR="00EE47B4">
        <w:rPr>
          <w:rFonts w:ascii="楷体" w:eastAsia="楷体" w:hAnsi="楷体" w:hint="eastAsia"/>
          <w:sz w:val="30"/>
          <w:szCs w:val="30"/>
        </w:rPr>
        <w:t>他们</w:t>
      </w:r>
      <w:r w:rsidR="002D633D" w:rsidRPr="002853B8">
        <w:rPr>
          <w:rFonts w:ascii="楷体" w:eastAsia="楷体" w:hAnsi="楷体" w:hint="eastAsia"/>
          <w:sz w:val="30"/>
          <w:szCs w:val="30"/>
        </w:rPr>
        <w:t>当时</w:t>
      </w:r>
      <w:r w:rsidR="00EE47B4">
        <w:rPr>
          <w:rFonts w:ascii="楷体" w:eastAsia="楷体" w:hAnsi="楷体" w:hint="eastAsia"/>
          <w:sz w:val="30"/>
          <w:szCs w:val="30"/>
        </w:rPr>
        <w:t>一些，</w:t>
      </w:r>
      <w:r w:rsidR="002D633D" w:rsidRPr="002853B8">
        <w:rPr>
          <w:rFonts w:ascii="楷体" w:eastAsia="楷体" w:hAnsi="楷体" w:hint="eastAsia"/>
          <w:sz w:val="30"/>
          <w:szCs w:val="30"/>
        </w:rPr>
        <w:t>不管是内道也好，外道也好智慧非常的清净，所以说一学习之后很容易掌握</w:t>
      </w:r>
      <w:r w:rsidR="002D633D" w:rsidRPr="002853B8">
        <w:rPr>
          <w:rFonts w:ascii="楷体" w:eastAsia="楷体" w:hAnsi="楷体" w:hint="eastAsia"/>
          <w:sz w:val="30"/>
          <w:szCs w:val="30"/>
        </w:rPr>
        <w:lastRenderedPageBreak/>
        <w:t>这样一种论典，很容易成为智者。</w:t>
      </w:r>
      <w:r w:rsidR="00EE47B4">
        <w:rPr>
          <w:rFonts w:ascii="楷体" w:eastAsia="楷体" w:hAnsi="楷体" w:hint="eastAsia"/>
          <w:sz w:val="30"/>
          <w:szCs w:val="30"/>
        </w:rPr>
        <w:t>所以</w:t>
      </w:r>
      <w:r w:rsidR="002D633D" w:rsidRPr="002853B8">
        <w:rPr>
          <w:rFonts w:ascii="楷体" w:eastAsia="楷体" w:hAnsi="楷体" w:hint="eastAsia"/>
          <w:sz w:val="30"/>
          <w:szCs w:val="30"/>
        </w:rPr>
        <w:t>当时在印度圣境内外道数目</w:t>
      </w:r>
      <w:r w:rsidR="00EE47B4">
        <w:rPr>
          <w:rFonts w:ascii="楷体" w:eastAsia="楷体" w:hAnsi="楷体" w:hint="eastAsia"/>
          <w:sz w:val="30"/>
          <w:szCs w:val="30"/>
        </w:rPr>
        <w:t>、数量可观的这些班智达当中，如同千锤百炼纯金一样的，</w:t>
      </w:r>
      <w:r w:rsidR="002D633D" w:rsidRPr="002853B8">
        <w:rPr>
          <w:rFonts w:ascii="楷体" w:eastAsia="楷体" w:hAnsi="楷体" w:hint="eastAsia"/>
          <w:sz w:val="30"/>
          <w:szCs w:val="30"/>
        </w:rPr>
        <w:t>经过再三观察而确定无疑</w:t>
      </w:r>
      <w:r w:rsidR="00EE47B4">
        <w:rPr>
          <w:rFonts w:ascii="楷体" w:eastAsia="楷体" w:hAnsi="楷体" w:hint="eastAsia"/>
          <w:sz w:val="30"/>
          <w:szCs w:val="30"/>
        </w:rPr>
        <w:t>，</w:t>
      </w:r>
      <w:r w:rsidR="002D633D" w:rsidRPr="002853B8">
        <w:rPr>
          <w:rFonts w:ascii="楷体" w:eastAsia="楷体" w:hAnsi="楷体" w:hint="eastAsia"/>
          <w:sz w:val="30"/>
          <w:szCs w:val="30"/>
        </w:rPr>
        <w:t>认定为是上师当中的上师的，</w:t>
      </w:r>
      <w:r w:rsidR="00EE47B4">
        <w:rPr>
          <w:rFonts w:ascii="楷体" w:eastAsia="楷体" w:hAnsi="楷体" w:hint="eastAsia"/>
          <w:sz w:val="30"/>
          <w:szCs w:val="30"/>
        </w:rPr>
        <w:t>像这样的话，</w:t>
      </w:r>
      <w:r w:rsidR="002D633D" w:rsidRPr="002853B8">
        <w:rPr>
          <w:rFonts w:ascii="楷体" w:eastAsia="楷体" w:hAnsi="楷体" w:hint="eastAsia"/>
          <w:sz w:val="30"/>
          <w:szCs w:val="30"/>
        </w:rPr>
        <w:t>班智达当中的班智达的就是这个静命论师。所以他并不是通过一个侥幸的因缘，通过宣传自己</w:t>
      </w:r>
      <w:r w:rsidR="00EE47B4">
        <w:rPr>
          <w:rFonts w:ascii="楷体" w:eastAsia="楷体" w:hAnsi="楷体" w:hint="eastAsia"/>
          <w:sz w:val="30"/>
          <w:szCs w:val="30"/>
        </w:rPr>
        <w:t>、</w:t>
      </w:r>
      <w:r w:rsidR="002D633D" w:rsidRPr="002853B8">
        <w:rPr>
          <w:rFonts w:ascii="楷体" w:eastAsia="楷体" w:hAnsi="楷体" w:hint="eastAsia"/>
          <w:sz w:val="30"/>
          <w:szCs w:val="30"/>
        </w:rPr>
        <w:t>包装自己</w:t>
      </w:r>
      <w:r w:rsidR="00EE47B4">
        <w:rPr>
          <w:rFonts w:ascii="楷体" w:eastAsia="楷体" w:hAnsi="楷体" w:hint="eastAsia"/>
          <w:sz w:val="30"/>
          <w:szCs w:val="30"/>
        </w:rPr>
        <w:t>，</w:t>
      </w:r>
      <w:r w:rsidR="002D633D" w:rsidRPr="002853B8">
        <w:rPr>
          <w:rFonts w:ascii="楷体" w:eastAsia="楷体" w:hAnsi="楷体" w:hint="eastAsia"/>
          <w:sz w:val="30"/>
          <w:szCs w:val="30"/>
        </w:rPr>
        <w:t>然后变成一个所谓的有名声的人，不是这样的。的的确确是在很多很多智者当中通过别人再三观察，</w:t>
      </w:r>
      <w:r w:rsidR="00EE47B4">
        <w:rPr>
          <w:rFonts w:ascii="楷体" w:eastAsia="楷体" w:hAnsi="楷体" w:hint="eastAsia"/>
          <w:sz w:val="30"/>
          <w:szCs w:val="30"/>
        </w:rPr>
        <w:t>大家都</w:t>
      </w:r>
      <w:r w:rsidR="002D633D" w:rsidRPr="002853B8">
        <w:rPr>
          <w:rFonts w:ascii="楷体" w:eastAsia="楷体" w:hAnsi="楷体" w:hint="eastAsia"/>
          <w:sz w:val="30"/>
          <w:szCs w:val="30"/>
        </w:rPr>
        <w:t>公认他就是一个殊胜的上师。</w:t>
      </w:r>
    </w:p>
    <w:p w:rsidR="00EE47B4" w:rsidRDefault="00EE47B4" w:rsidP="002853B8">
      <w:pPr>
        <w:spacing w:line="360" w:lineRule="auto"/>
        <w:ind w:firstLine="570"/>
        <w:rPr>
          <w:rFonts w:ascii="楷体" w:eastAsia="楷体" w:hAnsi="楷体"/>
          <w:sz w:val="30"/>
          <w:szCs w:val="30"/>
        </w:rPr>
      </w:pPr>
      <w:r w:rsidRPr="00EE47B4">
        <w:rPr>
          <w:rFonts w:ascii="楷体" w:eastAsia="楷体" w:hAnsi="楷体" w:hint="eastAsia"/>
          <w:b/>
          <w:sz w:val="30"/>
          <w:szCs w:val="30"/>
        </w:rPr>
        <w:t>【</w:t>
      </w:r>
      <w:r w:rsidRPr="00EE47B4">
        <w:rPr>
          <w:rFonts w:ascii="楷体" w:eastAsia="楷体" w:hAnsi="楷体" w:hint="eastAsia"/>
          <w:b/>
          <w:color w:val="000000"/>
          <w:sz w:val="28"/>
          <w:szCs w:val="28"/>
        </w:rPr>
        <w:t>在当时的印度,一个强似一个、 一个胜似一个的大智者大成就者不计其数,之所以法王(赤松德赞)幻化的诸位班智达一开始就能在全然陌生的地方轻车熟路毫无疑义地寻找、 迎请到尊者,这完全是由宛若众星捧月般遍及四面八方每一个角落的这位伟大宗师无比美名自身的光芒无碍照耀之威力所感召的</w:t>
      </w:r>
      <w:r w:rsidRPr="00EE47B4">
        <w:rPr>
          <w:rFonts w:ascii="楷体" w:eastAsia="楷体" w:hAnsi="楷体" w:hint="eastAsia"/>
          <w:b/>
          <w:sz w:val="30"/>
          <w:szCs w:val="30"/>
        </w:rPr>
        <w:t>】</w:t>
      </w:r>
      <w:r w:rsidR="002D633D" w:rsidRPr="00EE47B4">
        <w:rPr>
          <w:rFonts w:ascii="楷体" w:eastAsia="楷体" w:hAnsi="楷体" w:hint="eastAsia"/>
          <w:b/>
          <w:sz w:val="30"/>
          <w:szCs w:val="30"/>
        </w:rPr>
        <w:t xml:space="preserve"> </w:t>
      </w:r>
      <w:r w:rsidR="002D633D" w:rsidRPr="002853B8">
        <w:rPr>
          <w:rFonts w:ascii="楷体" w:eastAsia="楷体" w:hAnsi="楷体" w:hint="eastAsia"/>
          <w:sz w:val="30"/>
          <w:szCs w:val="30"/>
        </w:rPr>
        <w:t xml:space="preserve"> </w:t>
      </w:r>
    </w:p>
    <w:p w:rsidR="00EE47B4" w:rsidRDefault="00EE47B4" w:rsidP="002853B8">
      <w:pPr>
        <w:spacing w:line="360" w:lineRule="auto"/>
        <w:ind w:firstLine="570"/>
        <w:rPr>
          <w:rFonts w:ascii="楷体" w:eastAsia="楷体" w:hAnsi="楷体"/>
          <w:sz w:val="30"/>
          <w:szCs w:val="30"/>
        </w:rPr>
      </w:pPr>
      <w:r>
        <w:rPr>
          <w:rFonts w:ascii="楷体" w:eastAsia="楷体" w:hAnsi="楷体" w:hint="eastAsia"/>
          <w:sz w:val="30"/>
          <w:szCs w:val="30"/>
        </w:rPr>
        <w:t>那么</w:t>
      </w:r>
      <w:r w:rsidR="002D633D" w:rsidRPr="002853B8">
        <w:rPr>
          <w:rFonts w:ascii="楷体" w:eastAsia="楷体" w:hAnsi="楷体" w:hint="eastAsia"/>
          <w:sz w:val="30"/>
          <w:szCs w:val="30"/>
        </w:rPr>
        <w:t>当时在印度的话，</w:t>
      </w:r>
      <w:r>
        <w:rPr>
          <w:rFonts w:ascii="楷体" w:eastAsia="楷体" w:hAnsi="楷体" w:hint="eastAsia"/>
          <w:sz w:val="30"/>
          <w:szCs w:val="30"/>
        </w:rPr>
        <w:t>有</w:t>
      </w:r>
      <w:r w:rsidR="002D633D" w:rsidRPr="002853B8">
        <w:rPr>
          <w:rFonts w:ascii="楷体" w:eastAsia="楷体" w:hAnsi="楷体" w:hint="eastAsia"/>
          <w:sz w:val="30"/>
          <w:szCs w:val="30"/>
        </w:rPr>
        <w:t>很多智者</w:t>
      </w:r>
      <w:r>
        <w:rPr>
          <w:rFonts w:ascii="楷体" w:eastAsia="楷体" w:hAnsi="楷体" w:hint="eastAsia"/>
          <w:sz w:val="30"/>
          <w:szCs w:val="30"/>
        </w:rPr>
        <w:t>、</w:t>
      </w:r>
      <w:r w:rsidR="002D633D" w:rsidRPr="002853B8">
        <w:rPr>
          <w:rFonts w:ascii="楷体" w:eastAsia="楷体" w:hAnsi="楷体" w:hint="eastAsia"/>
          <w:sz w:val="30"/>
          <w:szCs w:val="30"/>
        </w:rPr>
        <w:t>很多成就者</w:t>
      </w:r>
      <w:r>
        <w:rPr>
          <w:rFonts w:ascii="楷体" w:eastAsia="楷体" w:hAnsi="楷体" w:hint="eastAsia"/>
          <w:sz w:val="30"/>
          <w:szCs w:val="30"/>
        </w:rPr>
        <w:t>，</w:t>
      </w:r>
      <w:r w:rsidR="002D633D" w:rsidRPr="002853B8">
        <w:rPr>
          <w:rFonts w:ascii="楷体" w:eastAsia="楷体" w:hAnsi="楷体" w:hint="eastAsia"/>
          <w:sz w:val="30"/>
          <w:szCs w:val="30"/>
        </w:rPr>
        <w:t>一个强似一个一个、一个胜似一个，</w:t>
      </w:r>
      <w:r>
        <w:rPr>
          <w:rFonts w:ascii="楷体" w:eastAsia="楷体" w:hAnsi="楷体" w:hint="eastAsia"/>
          <w:sz w:val="30"/>
          <w:szCs w:val="30"/>
        </w:rPr>
        <w:t>那么就是说是，</w:t>
      </w:r>
      <w:r w:rsidR="002D633D" w:rsidRPr="002853B8">
        <w:rPr>
          <w:rFonts w:ascii="楷体" w:eastAsia="楷体" w:hAnsi="楷体" w:hint="eastAsia"/>
          <w:sz w:val="30"/>
          <w:szCs w:val="30"/>
        </w:rPr>
        <w:t>赤松德赞国王当时派的这个班智达</w:t>
      </w:r>
      <w:r>
        <w:rPr>
          <w:rFonts w:ascii="楷体" w:eastAsia="楷体" w:hAnsi="楷体" w:hint="eastAsia"/>
          <w:sz w:val="30"/>
          <w:szCs w:val="30"/>
        </w:rPr>
        <w:t>，</w:t>
      </w:r>
      <w:r w:rsidR="002D633D" w:rsidRPr="002853B8">
        <w:rPr>
          <w:rFonts w:ascii="楷体" w:eastAsia="楷体" w:hAnsi="楷体" w:hint="eastAsia"/>
          <w:sz w:val="30"/>
          <w:szCs w:val="30"/>
        </w:rPr>
        <w:t>他一到这个全然陌生的印度，能够在这么多的智者当中一下子就找到静命论师，完全是因为静命论师本身的功德，或者</w:t>
      </w:r>
      <w:r>
        <w:rPr>
          <w:rFonts w:ascii="楷体" w:eastAsia="楷体" w:hAnsi="楷体" w:hint="eastAsia"/>
          <w:sz w:val="30"/>
          <w:szCs w:val="30"/>
        </w:rPr>
        <w:t>就当时大家都对静命论师非常的推崇，大家都在</w:t>
      </w:r>
      <w:r w:rsidR="002D633D" w:rsidRPr="002853B8">
        <w:rPr>
          <w:rFonts w:ascii="楷体" w:eastAsia="楷体" w:hAnsi="楷体" w:hint="eastAsia"/>
          <w:sz w:val="30"/>
          <w:szCs w:val="30"/>
        </w:rPr>
        <w:t>传颂静命论师的功德，他的尊名。</w:t>
      </w:r>
    </w:p>
    <w:p w:rsidR="0098545C" w:rsidRPr="002853B8" w:rsidRDefault="002D633D" w:rsidP="002853B8">
      <w:pPr>
        <w:spacing w:line="360" w:lineRule="auto"/>
        <w:ind w:firstLine="570"/>
        <w:rPr>
          <w:rFonts w:ascii="楷体" w:eastAsia="楷体" w:hAnsi="楷体"/>
          <w:sz w:val="30"/>
          <w:szCs w:val="30"/>
        </w:rPr>
      </w:pPr>
      <w:r w:rsidRPr="002853B8">
        <w:rPr>
          <w:rFonts w:ascii="楷体" w:eastAsia="楷体" w:hAnsi="楷体" w:hint="eastAsia"/>
          <w:sz w:val="30"/>
          <w:szCs w:val="30"/>
        </w:rPr>
        <w:t>所以说这些班智达一去了印度之后，不需要费很多力量，一下子就找到了。这完全是因为静命论师本身他具备非常非常殊胜的功德，在阿底峡尊者的传记当中也有类似的情况。当时像</w:t>
      </w:r>
      <w:r w:rsidRPr="00C02350">
        <w:rPr>
          <w:rFonts w:ascii="楷体" w:eastAsia="楷体" w:hAnsi="楷体" w:hint="eastAsia"/>
          <w:color w:val="0D0D0D" w:themeColor="text1" w:themeTint="F2"/>
          <w:sz w:val="30"/>
          <w:szCs w:val="30"/>
          <w:rPrChange w:id="188" w:author="apple" w:date="2015-05-03T14:30:00Z">
            <w:rPr>
              <w:rFonts w:ascii="楷体" w:eastAsia="楷体" w:hAnsi="楷体" w:hint="eastAsia"/>
              <w:color w:val="FF0000"/>
              <w:sz w:val="30"/>
              <w:szCs w:val="30"/>
            </w:rPr>
          </w:rPrChange>
        </w:rPr>
        <w:t>精进狮子</w:t>
      </w:r>
      <w:r w:rsidR="001B4377">
        <w:rPr>
          <w:rFonts w:ascii="楷体" w:eastAsia="楷体" w:hAnsi="楷体" w:hint="eastAsia"/>
          <w:sz w:val="30"/>
          <w:szCs w:val="30"/>
        </w:rPr>
        <w:t>啊，</w:t>
      </w:r>
      <w:r w:rsidRPr="002853B8">
        <w:rPr>
          <w:rFonts w:ascii="楷体" w:eastAsia="楷体" w:hAnsi="楷体" w:hint="eastAsia"/>
          <w:sz w:val="30"/>
          <w:szCs w:val="30"/>
        </w:rPr>
        <w:t>还有很多译师去印度迎请阿底峡尊者的时候，当时印度的很多人就</w:t>
      </w:r>
      <w:r w:rsidRPr="002853B8">
        <w:rPr>
          <w:rFonts w:ascii="楷体" w:eastAsia="楷体" w:hAnsi="楷体" w:hint="eastAsia"/>
          <w:sz w:val="30"/>
          <w:szCs w:val="30"/>
        </w:rPr>
        <w:lastRenderedPageBreak/>
        <w:t>对他们保密，不给他们讲阿底峡尊者是谁，然后后面他就观察，观察之后，通过阿底峡尊者本身的一些功德，</w:t>
      </w:r>
      <w:r w:rsidR="001B4377">
        <w:rPr>
          <w:rFonts w:ascii="楷体" w:eastAsia="楷体" w:hAnsi="楷体" w:hint="eastAsia"/>
          <w:sz w:val="30"/>
          <w:szCs w:val="30"/>
        </w:rPr>
        <w:t>然后</w:t>
      </w:r>
      <w:r w:rsidRPr="002853B8">
        <w:rPr>
          <w:rFonts w:ascii="楷体" w:eastAsia="楷体" w:hAnsi="楷体" w:hint="eastAsia"/>
          <w:sz w:val="30"/>
          <w:szCs w:val="30"/>
        </w:rPr>
        <w:t>他自己受到尊崇的情况，一下就认出来了阿底峡尊者。所以说像这样真正的</w:t>
      </w:r>
      <w:r w:rsidR="001B4377">
        <w:rPr>
          <w:rFonts w:ascii="楷体" w:eastAsia="楷体" w:hAnsi="楷体" w:hint="eastAsia"/>
          <w:sz w:val="30"/>
          <w:szCs w:val="30"/>
        </w:rPr>
        <w:t>这样一种</w:t>
      </w:r>
      <w:r w:rsidRPr="002853B8">
        <w:rPr>
          <w:rFonts w:ascii="楷体" w:eastAsia="楷体" w:hAnsi="楷体" w:hint="eastAsia"/>
          <w:sz w:val="30"/>
          <w:szCs w:val="30"/>
        </w:rPr>
        <w:t>智者</w:t>
      </w:r>
      <w:r w:rsidR="001B4377">
        <w:rPr>
          <w:rFonts w:ascii="楷体" w:eastAsia="楷体" w:hAnsi="楷体" w:hint="eastAsia"/>
          <w:sz w:val="30"/>
          <w:szCs w:val="30"/>
        </w:rPr>
        <w:t>，</w:t>
      </w:r>
      <w:r w:rsidRPr="002853B8">
        <w:rPr>
          <w:rFonts w:ascii="楷体" w:eastAsia="楷体" w:hAnsi="楷体" w:hint="eastAsia"/>
          <w:sz w:val="30"/>
          <w:szCs w:val="30"/>
        </w:rPr>
        <w:t>成就者绝对不是说通过一个侥幸的因缘获得这样名声的，是他们自己相续当中圆满的证悟</w:t>
      </w:r>
      <w:r w:rsidR="001B4377">
        <w:rPr>
          <w:rFonts w:ascii="楷体" w:eastAsia="楷体" w:hAnsi="楷体" w:hint="eastAsia"/>
          <w:sz w:val="30"/>
          <w:szCs w:val="30"/>
        </w:rPr>
        <w:t>、</w:t>
      </w:r>
      <w:r w:rsidRPr="002853B8">
        <w:rPr>
          <w:rFonts w:ascii="楷体" w:eastAsia="楷体" w:hAnsi="楷体" w:hint="eastAsia"/>
          <w:sz w:val="30"/>
          <w:szCs w:val="30"/>
        </w:rPr>
        <w:t>还有这些菩提心的功德，还有这样一种清净戒律的功德</w:t>
      </w:r>
      <w:r w:rsidR="001B4377">
        <w:rPr>
          <w:rFonts w:ascii="楷体" w:eastAsia="楷体" w:hAnsi="楷体" w:hint="eastAsia"/>
          <w:sz w:val="30"/>
          <w:szCs w:val="30"/>
        </w:rPr>
        <w:t>、</w:t>
      </w:r>
      <w:r w:rsidRPr="002853B8">
        <w:rPr>
          <w:rFonts w:ascii="楷体" w:eastAsia="楷体" w:hAnsi="楷体" w:hint="eastAsia"/>
          <w:sz w:val="30"/>
          <w:szCs w:val="30"/>
        </w:rPr>
        <w:t>还有大家受到普遍的尊崇的功德，像这样的话在智者当中一下凸显出来</w:t>
      </w:r>
      <w:r w:rsidR="001B4377">
        <w:rPr>
          <w:rFonts w:ascii="楷体" w:eastAsia="楷体" w:hAnsi="楷体" w:hint="eastAsia"/>
          <w:sz w:val="30"/>
          <w:szCs w:val="30"/>
        </w:rPr>
        <w:t>。</w:t>
      </w:r>
      <w:r w:rsidRPr="002853B8">
        <w:rPr>
          <w:rFonts w:ascii="楷体" w:eastAsia="楷体" w:hAnsi="楷体" w:hint="eastAsia"/>
          <w:sz w:val="30"/>
          <w:szCs w:val="30"/>
        </w:rPr>
        <w:t>让寻找他的人能够找得到的。所以这个方面完全是因为静命论师本身具备非常圆满的功德的缘故，</w:t>
      </w:r>
      <w:r w:rsidR="001B4377">
        <w:rPr>
          <w:rFonts w:ascii="楷体" w:eastAsia="楷体" w:hAnsi="楷体" w:hint="eastAsia"/>
          <w:sz w:val="30"/>
          <w:szCs w:val="30"/>
        </w:rPr>
        <w:t>所以说呢，</w:t>
      </w:r>
      <w:r w:rsidRPr="002853B8">
        <w:rPr>
          <w:rFonts w:ascii="楷体" w:eastAsia="楷体" w:hAnsi="楷体" w:hint="eastAsia"/>
          <w:sz w:val="30"/>
          <w:szCs w:val="30"/>
        </w:rPr>
        <w:t>就成为一个最为殊胜名声</w:t>
      </w:r>
      <w:r w:rsidR="001B4377">
        <w:rPr>
          <w:rFonts w:ascii="楷体" w:eastAsia="楷体" w:hAnsi="楷体" w:hint="eastAsia"/>
          <w:sz w:val="30"/>
          <w:szCs w:val="30"/>
        </w:rPr>
        <w:t>、</w:t>
      </w:r>
      <w:r w:rsidRPr="002853B8">
        <w:rPr>
          <w:rFonts w:ascii="楷体" w:eastAsia="楷体" w:hAnsi="楷体" w:hint="eastAsia"/>
          <w:sz w:val="30"/>
          <w:szCs w:val="30"/>
        </w:rPr>
        <w:t>非常广大的殊胜智者</w:t>
      </w:r>
      <w:r w:rsidR="001B4377">
        <w:rPr>
          <w:rFonts w:ascii="楷体" w:eastAsia="楷体" w:hAnsi="楷体" w:hint="eastAsia"/>
          <w:sz w:val="30"/>
          <w:szCs w:val="30"/>
        </w:rPr>
        <w:t>、</w:t>
      </w:r>
      <w:r w:rsidRPr="002853B8">
        <w:rPr>
          <w:rFonts w:ascii="楷体" w:eastAsia="楷体" w:hAnsi="楷体" w:hint="eastAsia"/>
          <w:sz w:val="30"/>
          <w:szCs w:val="30"/>
        </w:rPr>
        <w:t>殊胜的成就班智达</w:t>
      </w:r>
      <w:r w:rsidR="001B4377">
        <w:rPr>
          <w:rFonts w:ascii="楷体" w:eastAsia="楷体" w:hAnsi="楷体" w:hint="eastAsia"/>
          <w:sz w:val="30"/>
          <w:szCs w:val="30"/>
        </w:rPr>
        <w:t>。</w:t>
      </w:r>
      <w:r w:rsidRPr="002853B8">
        <w:rPr>
          <w:rFonts w:ascii="楷体" w:eastAsia="楷体" w:hAnsi="楷体" w:hint="eastAsia"/>
          <w:sz w:val="30"/>
          <w:szCs w:val="30"/>
        </w:rPr>
        <w:t>就这个情况</w:t>
      </w:r>
      <w:r w:rsidR="001B4377">
        <w:rPr>
          <w:rFonts w:ascii="楷体" w:eastAsia="楷体" w:hAnsi="楷体" w:hint="eastAsia"/>
          <w:sz w:val="30"/>
          <w:szCs w:val="30"/>
        </w:rPr>
        <w:t>。</w:t>
      </w:r>
      <w:r w:rsidRPr="002853B8">
        <w:rPr>
          <w:rFonts w:ascii="楷体" w:eastAsia="楷体" w:hAnsi="楷体" w:hint="eastAsia"/>
          <w:sz w:val="30"/>
          <w:szCs w:val="30"/>
        </w:rPr>
        <w:t>今天讲到这个地方。</w:t>
      </w:r>
      <w:bookmarkStart w:id="189" w:name="_GoBack"/>
      <w:bookmarkEnd w:id="189"/>
    </w:p>
    <w:p w:rsidR="0098545C" w:rsidRPr="002853B8" w:rsidRDefault="0098545C" w:rsidP="002853B8">
      <w:pPr>
        <w:spacing w:line="360" w:lineRule="auto"/>
        <w:ind w:firstLine="570"/>
        <w:rPr>
          <w:rFonts w:ascii="楷体" w:eastAsia="楷体" w:hAnsi="楷体"/>
          <w:sz w:val="30"/>
          <w:szCs w:val="30"/>
        </w:rPr>
      </w:pPr>
    </w:p>
    <w:p w:rsidR="004D40BB" w:rsidRPr="002853B8" w:rsidRDefault="004D40BB" w:rsidP="002853B8">
      <w:pPr>
        <w:spacing w:line="360" w:lineRule="auto"/>
        <w:ind w:firstLine="570"/>
        <w:rPr>
          <w:rFonts w:ascii="楷体" w:eastAsia="楷体" w:hAnsi="楷体"/>
          <w:sz w:val="30"/>
          <w:szCs w:val="30"/>
        </w:rPr>
      </w:pPr>
    </w:p>
    <w:p w:rsidR="00A61D5B" w:rsidRPr="002853B8" w:rsidRDefault="00A61D5B" w:rsidP="002853B8">
      <w:pPr>
        <w:spacing w:line="360" w:lineRule="auto"/>
        <w:ind w:firstLine="570"/>
        <w:rPr>
          <w:rFonts w:ascii="楷体" w:eastAsia="楷体" w:hAnsi="楷体"/>
          <w:sz w:val="30"/>
          <w:szCs w:val="30"/>
        </w:rPr>
      </w:pPr>
    </w:p>
    <w:sectPr w:rsidR="00A61D5B" w:rsidRPr="002853B8" w:rsidSect="002853B8">
      <w:footerReference w:type="default" r:id="rId7"/>
      <w:pgSz w:w="11906" w:h="16838"/>
      <w:pgMar w:top="1440" w:right="1644" w:bottom="1440" w:left="164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FDE" w:rsidRDefault="00E01FDE" w:rsidP="005C0DDA">
      <w:r>
        <w:separator/>
      </w:r>
    </w:p>
  </w:endnote>
  <w:endnote w:type="continuationSeparator" w:id="1">
    <w:p w:rsidR="00E01FDE" w:rsidRDefault="00E01FDE" w:rsidP="005C0D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华文楷体">
    <w:altName w:val="华文仿宋"/>
    <w:charset w:val="86"/>
    <w:family w:val="auto"/>
    <w:pitch w:val="variable"/>
    <w:sig w:usb0="00000000"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96609"/>
      <w:docPartObj>
        <w:docPartGallery w:val="Page Numbers (Bottom of Page)"/>
        <w:docPartUnique/>
      </w:docPartObj>
    </w:sdtPr>
    <w:sdtContent>
      <w:p w:rsidR="004B243A" w:rsidRDefault="00486A01">
        <w:pPr>
          <w:pStyle w:val="a4"/>
          <w:jc w:val="right"/>
        </w:pPr>
        <w:fldSimple w:instr=" PAGE   \* MERGEFORMAT ">
          <w:r w:rsidR="00C02350" w:rsidRPr="00C02350">
            <w:rPr>
              <w:noProof/>
              <w:lang w:val="zh-CN"/>
            </w:rPr>
            <w:t>29</w:t>
          </w:r>
        </w:fldSimple>
      </w:p>
    </w:sdtContent>
  </w:sdt>
  <w:p w:rsidR="004B243A" w:rsidRDefault="004B243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FDE" w:rsidRDefault="00E01FDE" w:rsidP="005C0DDA">
      <w:r>
        <w:separator/>
      </w:r>
    </w:p>
  </w:footnote>
  <w:footnote w:type="continuationSeparator" w:id="1">
    <w:p w:rsidR="00E01FDE" w:rsidRDefault="00E01FDE" w:rsidP="005C0D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3E12"/>
    <w:rsid w:val="00002D7F"/>
    <w:rsid w:val="000076CD"/>
    <w:rsid w:val="00012743"/>
    <w:rsid w:val="00020BF3"/>
    <w:rsid w:val="000222CC"/>
    <w:rsid w:val="00030D15"/>
    <w:rsid w:val="0003752B"/>
    <w:rsid w:val="00047940"/>
    <w:rsid w:val="00052AA4"/>
    <w:rsid w:val="000558D3"/>
    <w:rsid w:val="00072414"/>
    <w:rsid w:val="000925F5"/>
    <w:rsid w:val="000951BA"/>
    <w:rsid w:val="000A2F8A"/>
    <w:rsid w:val="000A3B85"/>
    <w:rsid w:val="000A74F0"/>
    <w:rsid w:val="000B55B2"/>
    <w:rsid w:val="000B6601"/>
    <w:rsid w:val="000C0553"/>
    <w:rsid w:val="000C0F9C"/>
    <w:rsid w:val="000C4A0D"/>
    <w:rsid w:val="000C55D1"/>
    <w:rsid w:val="000D2C13"/>
    <w:rsid w:val="000D3287"/>
    <w:rsid w:val="000D68CD"/>
    <w:rsid w:val="000E4BE6"/>
    <w:rsid w:val="000F0043"/>
    <w:rsid w:val="000F535D"/>
    <w:rsid w:val="000F5ABF"/>
    <w:rsid w:val="00102A5F"/>
    <w:rsid w:val="00106A10"/>
    <w:rsid w:val="001101B7"/>
    <w:rsid w:val="00126C4A"/>
    <w:rsid w:val="00130439"/>
    <w:rsid w:val="0013587D"/>
    <w:rsid w:val="00154016"/>
    <w:rsid w:val="001550C4"/>
    <w:rsid w:val="00157DDE"/>
    <w:rsid w:val="00163128"/>
    <w:rsid w:val="001666C7"/>
    <w:rsid w:val="001833A5"/>
    <w:rsid w:val="00185B1B"/>
    <w:rsid w:val="0019371C"/>
    <w:rsid w:val="001A0B21"/>
    <w:rsid w:val="001A3FB2"/>
    <w:rsid w:val="001B3FC4"/>
    <w:rsid w:val="001B4377"/>
    <w:rsid w:val="001D6F21"/>
    <w:rsid w:val="001E04AF"/>
    <w:rsid w:val="001E4A5F"/>
    <w:rsid w:val="001F3EA3"/>
    <w:rsid w:val="002017D2"/>
    <w:rsid w:val="00224E2D"/>
    <w:rsid w:val="00254B46"/>
    <w:rsid w:val="00262DE1"/>
    <w:rsid w:val="002853B8"/>
    <w:rsid w:val="002927E0"/>
    <w:rsid w:val="002C072C"/>
    <w:rsid w:val="002C79DF"/>
    <w:rsid w:val="002D4FAD"/>
    <w:rsid w:val="002D633D"/>
    <w:rsid w:val="002D719D"/>
    <w:rsid w:val="002D7D25"/>
    <w:rsid w:val="002E6E0C"/>
    <w:rsid w:val="00300B39"/>
    <w:rsid w:val="00302655"/>
    <w:rsid w:val="00302C5B"/>
    <w:rsid w:val="00304FE2"/>
    <w:rsid w:val="00330A59"/>
    <w:rsid w:val="00334997"/>
    <w:rsid w:val="00352F2B"/>
    <w:rsid w:val="003755F4"/>
    <w:rsid w:val="003850E3"/>
    <w:rsid w:val="00392751"/>
    <w:rsid w:val="003A6307"/>
    <w:rsid w:val="003B27ED"/>
    <w:rsid w:val="003D76CE"/>
    <w:rsid w:val="003D7E3A"/>
    <w:rsid w:val="003F06AC"/>
    <w:rsid w:val="003F5F4A"/>
    <w:rsid w:val="00402F70"/>
    <w:rsid w:val="00406A54"/>
    <w:rsid w:val="004144A5"/>
    <w:rsid w:val="00414FDC"/>
    <w:rsid w:val="0042573D"/>
    <w:rsid w:val="00427D4B"/>
    <w:rsid w:val="00447061"/>
    <w:rsid w:val="00465D8B"/>
    <w:rsid w:val="00471381"/>
    <w:rsid w:val="00476EB3"/>
    <w:rsid w:val="00485D84"/>
    <w:rsid w:val="00486A01"/>
    <w:rsid w:val="004908D5"/>
    <w:rsid w:val="004913B8"/>
    <w:rsid w:val="00496200"/>
    <w:rsid w:val="004B0F46"/>
    <w:rsid w:val="004B243A"/>
    <w:rsid w:val="004B2614"/>
    <w:rsid w:val="004D03D8"/>
    <w:rsid w:val="004D40BB"/>
    <w:rsid w:val="004D64C1"/>
    <w:rsid w:val="004F1C9A"/>
    <w:rsid w:val="0051565F"/>
    <w:rsid w:val="00532ABC"/>
    <w:rsid w:val="00540FAF"/>
    <w:rsid w:val="00543896"/>
    <w:rsid w:val="005605F0"/>
    <w:rsid w:val="00562985"/>
    <w:rsid w:val="00585434"/>
    <w:rsid w:val="00586794"/>
    <w:rsid w:val="00591352"/>
    <w:rsid w:val="00592173"/>
    <w:rsid w:val="005A3019"/>
    <w:rsid w:val="005B2BC3"/>
    <w:rsid w:val="005B54B7"/>
    <w:rsid w:val="005C0DDA"/>
    <w:rsid w:val="005C1B72"/>
    <w:rsid w:val="005C7324"/>
    <w:rsid w:val="005E19B2"/>
    <w:rsid w:val="005E373A"/>
    <w:rsid w:val="0060632E"/>
    <w:rsid w:val="0061172D"/>
    <w:rsid w:val="00611C3E"/>
    <w:rsid w:val="006126A6"/>
    <w:rsid w:val="00651322"/>
    <w:rsid w:val="00656808"/>
    <w:rsid w:val="00673FB3"/>
    <w:rsid w:val="00692E36"/>
    <w:rsid w:val="006A48BA"/>
    <w:rsid w:val="006B3B50"/>
    <w:rsid w:val="006B622E"/>
    <w:rsid w:val="006C4DEC"/>
    <w:rsid w:val="006D22D2"/>
    <w:rsid w:val="006E1393"/>
    <w:rsid w:val="0070560E"/>
    <w:rsid w:val="00717F80"/>
    <w:rsid w:val="00721239"/>
    <w:rsid w:val="007315F7"/>
    <w:rsid w:val="00746A6C"/>
    <w:rsid w:val="0075127C"/>
    <w:rsid w:val="00754BAD"/>
    <w:rsid w:val="00760877"/>
    <w:rsid w:val="00773A02"/>
    <w:rsid w:val="00773E12"/>
    <w:rsid w:val="00775AA1"/>
    <w:rsid w:val="007852FC"/>
    <w:rsid w:val="007A075D"/>
    <w:rsid w:val="007A7D05"/>
    <w:rsid w:val="007B5064"/>
    <w:rsid w:val="007C0ACB"/>
    <w:rsid w:val="007C5176"/>
    <w:rsid w:val="007F107A"/>
    <w:rsid w:val="008055AB"/>
    <w:rsid w:val="00846033"/>
    <w:rsid w:val="00846234"/>
    <w:rsid w:val="00872705"/>
    <w:rsid w:val="008A21A8"/>
    <w:rsid w:val="008B5155"/>
    <w:rsid w:val="008E4F75"/>
    <w:rsid w:val="00920276"/>
    <w:rsid w:val="00930991"/>
    <w:rsid w:val="00931AB4"/>
    <w:rsid w:val="00950634"/>
    <w:rsid w:val="009613A5"/>
    <w:rsid w:val="009658C1"/>
    <w:rsid w:val="009733A8"/>
    <w:rsid w:val="0098545C"/>
    <w:rsid w:val="00992E07"/>
    <w:rsid w:val="009C758F"/>
    <w:rsid w:val="009D1902"/>
    <w:rsid w:val="009E70F2"/>
    <w:rsid w:val="009E7281"/>
    <w:rsid w:val="009F30AD"/>
    <w:rsid w:val="00A22775"/>
    <w:rsid w:val="00A323D3"/>
    <w:rsid w:val="00A522B5"/>
    <w:rsid w:val="00A61D5B"/>
    <w:rsid w:val="00A732D0"/>
    <w:rsid w:val="00A74E83"/>
    <w:rsid w:val="00A75DAD"/>
    <w:rsid w:val="00A91E0D"/>
    <w:rsid w:val="00AB6657"/>
    <w:rsid w:val="00AB7167"/>
    <w:rsid w:val="00AC7E91"/>
    <w:rsid w:val="00AE3FBF"/>
    <w:rsid w:val="00B13FF8"/>
    <w:rsid w:val="00B32622"/>
    <w:rsid w:val="00B6002B"/>
    <w:rsid w:val="00B64F43"/>
    <w:rsid w:val="00B732FE"/>
    <w:rsid w:val="00BA6DDC"/>
    <w:rsid w:val="00BC02F7"/>
    <w:rsid w:val="00BC59BE"/>
    <w:rsid w:val="00BE0F08"/>
    <w:rsid w:val="00C02350"/>
    <w:rsid w:val="00C061F4"/>
    <w:rsid w:val="00C1586E"/>
    <w:rsid w:val="00C20A1D"/>
    <w:rsid w:val="00C31797"/>
    <w:rsid w:val="00C450FE"/>
    <w:rsid w:val="00C568D2"/>
    <w:rsid w:val="00C74604"/>
    <w:rsid w:val="00C92D54"/>
    <w:rsid w:val="00C97ED7"/>
    <w:rsid w:val="00C97F43"/>
    <w:rsid w:val="00CA0154"/>
    <w:rsid w:val="00CA58F5"/>
    <w:rsid w:val="00CB3C6E"/>
    <w:rsid w:val="00CB42F5"/>
    <w:rsid w:val="00CC646F"/>
    <w:rsid w:val="00CC6587"/>
    <w:rsid w:val="00CE16B5"/>
    <w:rsid w:val="00CE7DF0"/>
    <w:rsid w:val="00CF2300"/>
    <w:rsid w:val="00D100ED"/>
    <w:rsid w:val="00D20361"/>
    <w:rsid w:val="00D24C7B"/>
    <w:rsid w:val="00D30E08"/>
    <w:rsid w:val="00D47544"/>
    <w:rsid w:val="00D62BC2"/>
    <w:rsid w:val="00D650DB"/>
    <w:rsid w:val="00D77C0E"/>
    <w:rsid w:val="00D87F80"/>
    <w:rsid w:val="00DA116D"/>
    <w:rsid w:val="00DA62A8"/>
    <w:rsid w:val="00DB3667"/>
    <w:rsid w:val="00DC3BB8"/>
    <w:rsid w:val="00DC507B"/>
    <w:rsid w:val="00DC7427"/>
    <w:rsid w:val="00DD1C92"/>
    <w:rsid w:val="00DD719B"/>
    <w:rsid w:val="00DF7ED1"/>
    <w:rsid w:val="00E01FDE"/>
    <w:rsid w:val="00E210DC"/>
    <w:rsid w:val="00E21606"/>
    <w:rsid w:val="00E31D68"/>
    <w:rsid w:val="00E379DD"/>
    <w:rsid w:val="00E5187D"/>
    <w:rsid w:val="00E65486"/>
    <w:rsid w:val="00E74CFC"/>
    <w:rsid w:val="00E76223"/>
    <w:rsid w:val="00E77E97"/>
    <w:rsid w:val="00E86489"/>
    <w:rsid w:val="00E9576E"/>
    <w:rsid w:val="00EA115A"/>
    <w:rsid w:val="00EB01C1"/>
    <w:rsid w:val="00EB20F3"/>
    <w:rsid w:val="00EB26FD"/>
    <w:rsid w:val="00ED0BB5"/>
    <w:rsid w:val="00ED1843"/>
    <w:rsid w:val="00ED6DE2"/>
    <w:rsid w:val="00EE151E"/>
    <w:rsid w:val="00EE47B4"/>
    <w:rsid w:val="00EF043E"/>
    <w:rsid w:val="00F2162A"/>
    <w:rsid w:val="00F274D3"/>
    <w:rsid w:val="00F37822"/>
    <w:rsid w:val="00F62371"/>
    <w:rsid w:val="00F64998"/>
    <w:rsid w:val="00F65C10"/>
    <w:rsid w:val="00F761CB"/>
    <w:rsid w:val="00F8170C"/>
    <w:rsid w:val="00F94E86"/>
    <w:rsid w:val="00FA5CD4"/>
    <w:rsid w:val="00FB76F9"/>
    <w:rsid w:val="00FE7B2D"/>
    <w:rsid w:val="00FF46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F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7A7D05"/>
    <w:rPr>
      <w:sz w:val="18"/>
      <w:szCs w:val="18"/>
    </w:rPr>
  </w:style>
  <w:style w:type="character" w:customStyle="1" w:styleId="Char1">
    <w:name w:val="批注框文本 Char"/>
    <w:basedOn w:val="a0"/>
    <w:link w:val="a5"/>
    <w:uiPriority w:val="99"/>
    <w:semiHidden/>
    <w:rsid w:val="007A7D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26E77-BB01-4F28-B1EB-156781CC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30</Pages>
  <Words>2631</Words>
  <Characters>14998</Characters>
  <Application>Microsoft Office Word</Application>
  <DocSecurity>0</DocSecurity>
  <Lines>124</Lines>
  <Paragraphs>35</Paragraphs>
  <ScaleCrop>false</ScaleCrop>
  <Company>soft.netnest.com.cn</Company>
  <LinksUpToDate>false</LinksUpToDate>
  <CharactersWithSpaces>17594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98</cp:revision>
  <dcterms:created xsi:type="dcterms:W3CDTF">2015-04-12T00:41:00Z</dcterms:created>
  <dcterms:modified xsi:type="dcterms:W3CDTF">2015-05-03T06:30:00Z</dcterms:modified>
</cp:coreProperties>
</file>