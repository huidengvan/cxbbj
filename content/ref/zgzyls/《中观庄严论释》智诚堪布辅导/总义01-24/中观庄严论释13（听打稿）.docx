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A9627E" w:rsidRDefault="00A9627E" w:rsidP="00992E07">
      <w:pPr>
        <w:jc w:val="center"/>
        <w:rPr>
          <w:rFonts w:ascii="楷体" w:eastAsia="楷体" w:hAnsi="楷体"/>
          <w:b/>
          <w:sz w:val="32"/>
          <w:szCs w:val="32"/>
          <w:rPrChange w:id="0" w:author="admin" w:date="2015-06-29T22:03:00Z">
            <w:rPr>
              <w:b/>
              <w:sz w:val="44"/>
              <w:szCs w:val="44"/>
            </w:rPr>
          </w:rPrChange>
        </w:rPr>
      </w:pPr>
      <w:ins w:id="1" w:author="admin" w:date="2015-06-29T22:02:00Z">
        <w:r w:rsidRPr="00A9627E">
          <w:rPr>
            <w:rFonts w:ascii="楷体" w:eastAsia="楷体" w:hAnsi="楷体" w:hint="eastAsia"/>
            <w:b/>
            <w:sz w:val="32"/>
            <w:szCs w:val="32"/>
            <w:rPrChange w:id="2" w:author="admin" w:date="2015-06-29T22:03:00Z">
              <w:rPr>
                <w:rFonts w:hint="eastAsia"/>
                <w:b/>
                <w:sz w:val="44"/>
                <w:szCs w:val="44"/>
              </w:rPr>
            </w:rPrChange>
          </w:rPr>
          <w:t>中观庄严论</w:t>
        </w:r>
      </w:ins>
      <w:r w:rsidR="00992E07" w:rsidRPr="00A9627E">
        <w:rPr>
          <w:rFonts w:ascii="楷体" w:eastAsia="楷体" w:hAnsi="楷体" w:hint="eastAsia"/>
          <w:b/>
          <w:sz w:val="32"/>
          <w:szCs w:val="32"/>
          <w:rPrChange w:id="3" w:author="admin" w:date="2015-06-29T22:03:00Z">
            <w:rPr>
              <w:rFonts w:hint="eastAsia"/>
              <w:b/>
              <w:sz w:val="44"/>
              <w:szCs w:val="44"/>
            </w:rPr>
          </w:rPrChange>
        </w:rPr>
        <w:t>第</w:t>
      </w:r>
      <w:r w:rsidR="0039446B" w:rsidRPr="00A9627E">
        <w:rPr>
          <w:rFonts w:ascii="楷体" w:eastAsia="楷体" w:hAnsi="楷体" w:hint="eastAsia"/>
          <w:b/>
          <w:sz w:val="32"/>
          <w:szCs w:val="32"/>
          <w:rPrChange w:id="4" w:author="admin" w:date="2015-06-29T22:03:00Z">
            <w:rPr>
              <w:rFonts w:hint="eastAsia"/>
              <w:b/>
              <w:sz w:val="44"/>
              <w:szCs w:val="44"/>
            </w:rPr>
          </w:rPrChange>
        </w:rPr>
        <w:t>13</w:t>
      </w:r>
      <w:r w:rsidR="00992E07" w:rsidRPr="00A9627E">
        <w:rPr>
          <w:rFonts w:ascii="楷体" w:eastAsia="楷体" w:hAnsi="楷体" w:hint="eastAsia"/>
          <w:b/>
          <w:sz w:val="32"/>
          <w:szCs w:val="32"/>
          <w:rPrChange w:id="5" w:author="admin" w:date="2015-06-29T22:03:00Z">
            <w:rPr>
              <w:rFonts w:hint="eastAsia"/>
              <w:b/>
              <w:sz w:val="44"/>
              <w:szCs w:val="44"/>
            </w:rPr>
          </w:rPrChange>
        </w:rPr>
        <w:t>课</w:t>
      </w:r>
    </w:p>
    <w:p w:rsidR="00992E07" w:rsidRPr="00A9627E" w:rsidRDefault="00992E07" w:rsidP="00992E07">
      <w:pPr>
        <w:jc w:val="center"/>
        <w:rPr>
          <w:rFonts w:ascii="楷体" w:eastAsia="楷体" w:hAnsi="楷体"/>
          <w:b/>
          <w:sz w:val="28"/>
          <w:szCs w:val="28"/>
          <w:rPrChange w:id="6" w:author="admin" w:date="2015-06-29T22:03:00Z">
            <w:rPr>
              <w:b/>
              <w:sz w:val="28"/>
              <w:szCs w:val="28"/>
            </w:rPr>
          </w:rPrChange>
        </w:rPr>
      </w:pPr>
      <w:r w:rsidRPr="00A9627E">
        <w:rPr>
          <w:rFonts w:ascii="楷体" w:eastAsia="楷体" w:hAnsi="楷体" w:hint="eastAsia"/>
          <w:b/>
          <w:sz w:val="28"/>
          <w:szCs w:val="28"/>
          <w:rPrChange w:id="7" w:author="admin" w:date="2015-06-29T22:03:00Z">
            <w:rPr>
              <w:rFonts w:hint="eastAsia"/>
              <w:b/>
              <w:sz w:val="28"/>
              <w:szCs w:val="28"/>
            </w:rPr>
          </w:rPrChange>
        </w:rPr>
        <w:t>诸法等性本基法界中，自现圆满三身游舞力，</w:t>
      </w:r>
    </w:p>
    <w:p w:rsidR="00992E07" w:rsidRPr="00A9627E" w:rsidRDefault="00992E07" w:rsidP="00992E07">
      <w:pPr>
        <w:jc w:val="center"/>
        <w:rPr>
          <w:rFonts w:ascii="楷体" w:eastAsia="楷体" w:hAnsi="楷体"/>
          <w:b/>
          <w:sz w:val="28"/>
          <w:szCs w:val="28"/>
          <w:rPrChange w:id="8" w:author="admin" w:date="2015-06-29T22:03:00Z">
            <w:rPr>
              <w:b/>
              <w:sz w:val="28"/>
              <w:szCs w:val="28"/>
            </w:rPr>
          </w:rPrChange>
        </w:rPr>
      </w:pPr>
      <w:r w:rsidRPr="00A9627E">
        <w:rPr>
          <w:rFonts w:ascii="楷体" w:eastAsia="楷体" w:hAnsi="楷体" w:hint="eastAsia"/>
          <w:b/>
          <w:sz w:val="28"/>
          <w:szCs w:val="28"/>
          <w:rPrChange w:id="9" w:author="admin" w:date="2015-06-29T22:03:00Z">
            <w:rPr>
              <w:rFonts w:hint="eastAsia"/>
              <w:b/>
              <w:sz w:val="28"/>
              <w:szCs w:val="28"/>
            </w:rPr>
          </w:rPrChange>
        </w:rPr>
        <w:t>离障本来怙主龙钦巴，祈请无垢光尊常护我。</w:t>
      </w:r>
    </w:p>
    <w:p w:rsidR="00992E07" w:rsidRPr="00A9627E" w:rsidRDefault="00992E07" w:rsidP="00A9627E">
      <w:pPr>
        <w:ind w:leftChars="329" w:left="691" w:firstLineChars="200" w:firstLine="562"/>
        <w:rPr>
          <w:rFonts w:ascii="楷体" w:eastAsia="楷体" w:hAnsi="楷体"/>
          <w:b/>
          <w:sz w:val="28"/>
          <w:szCs w:val="28"/>
          <w:rPrChange w:id="10" w:author="admin" w:date="2015-06-29T22:03:00Z">
            <w:rPr>
              <w:b/>
              <w:sz w:val="28"/>
              <w:szCs w:val="28"/>
            </w:rPr>
          </w:rPrChange>
        </w:rPr>
        <w:pPrChange w:id="11" w:author="admin" w:date="2015-06-29T22:03:00Z">
          <w:pPr>
            <w:ind w:leftChars="329" w:left="691" w:firstLineChars="152" w:firstLine="427"/>
          </w:pPr>
        </w:pPrChange>
      </w:pPr>
      <w:r w:rsidRPr="00A9627E">
        <w:rPr>
          <w:rFonts w:ascii="楷体" w:eastAsia="楷体" w:hAnsi="楷体" w:hint="eastAsia"/>
          <w:b/>
          <w:sz w:val="28"/>
          <w:szCs w:val="28"/>
          <w:rPrChange w:id="12" w:author="admin" w:date="2015-06-29T22:03:00Z">
            <w:rPr>
              <w:rFonts w:hint="eastAsia"/>
              <w:b/>
              <w:sz w:val="28"/>
              <w:szCs w:val="28"/>
            </w:rPr>
          </w:rPrChange>
        </w:rPr>
        <w:t>为度化一切众生，请大家发无上的菩提心！</w:t>
      </w:r>
    </w:p>
    <w:p w:rsidR="00372F19" w:rsidRDefault="005F7CB2" w:rsidP="00372F19">
      <w:pPr>
        <w:ind w:firstLine="570"/>
        <w:jc w:val="left"/>
        <w:rPr>
          <w:ins w:id="13" w:author="admin" w:date="2015-06-29T22:06:00Z"/>
          <w:rFonts w:ascii="华文楷体" w:eastAsia="华文楷体" w:hAnsi="华文楷体" w:hint="eastAsia"/>
          <w:sz w:val="28"/>
          <w:szCs w:val="28"/>
        </w:rPr>
        <w:pPrChange w:id="14" w:author="admin" w:date="2015-06-29T22:06:00Z">
          <w:pPr>
            <w:ind w:firstLine="570"/>
          </w:pPr>
        </w:pPrChange>
      </w:pPr>
      <w:r w:rsidRPr="005F7CB2">
        <w:rPr>
          <w:rFonts w:ascii="华文楷体" w:eastAsia="华文楷体" w:hAnsi="华文楷体" w:hint="eastAsia"/>
          <w:sz w:val="28"/>
          <w:szCs w:val="28"/>
        </w:rPr>
        <w:t>【0:00】那么发了菩提心之后，下面我们继续宣讲全知麦彭仁波切所造的《中观庄严论释——文殊上师欢喜教言论》。那么在这个论典当中</w:t>
      </w:r>
      <w:del w:id="15" w:author="admin" w:date="2015-06-29T21:57:00Z">
        <w:r w:rsidRPr="005F7CB2" w:rsidDel="007E483F">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分了两部分，首先</w:t>
      </w:r>
      <w:del w:id="16" w:author="admin" w:date="2015-06-29T21:57:00Z">
        <w:r w:rsidRPr="005F7CB2" w:rsidDel="007E483F">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是宣讲造论分支，第二是所说论义。那么就是说造论分支当中</w:t>
      </w:r>
      <w:del w:id="17" w:author="admin" w:date="2015-06-29T21:57:00Z">
        <w:r w:rsidRPr="005F7CB2" w:rsidDel="007E483F">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也是分了</w:t>
      </w:r>
      <w:del w:id="18" w:author="admin" w:date="2015-06-29T21:57:00Z">
        <w:r w:rsidRPr="005F7CB2" w:rsidDel="007E483F">
          <w:rPr>
            <w:rFonts w:ascii="华文楷体" w:eastAsia="华文楷体" w:hAnsi="华文楷体" w:hint="eastAsia"/>
            <w:sz w:val="28"/>
            <w:szCs w:val="28"/>
          </w:rPr>
          <w:delText>，</w:delText>
        </w:r>
      </w:del>
      <w:r w:rsidRPr="005F7CB2">
        <w:rPr>
          <w:rFonts w:ascii="华文楷体" w:eastAsia="华文楷体" w:hAnsi="华文楷体" w:hint="eastAsia"/>
          <w:sz w:val="28"/>
          <w:szCs w:val="28"/>
        </w:rPr>
        <w:t>造论五本：由谁所造、为谁而著、属何范畴、全论内容和有何必要。那么在造论五本当中</w:t>
      </w:r>
      <w:del w:id="19" w:author="admin" w:date="2015-06-29T21:58:00Z">
        <w:r w:rsidRPr="005F7CB2" w:rsidDel="007E483F">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，现在宣讲的是全论的内容，那么全论内容</w:t>
      </w:r>
      <w:del w:id="20" w:author="admin" w:date="2015-06-29T21:58:00Z">
        <w:r w:rsidRPr="005F7CB2" w:rsidDel="007E483F">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是通过二理来抉择二谛无倒真如自性。也就是说，通过胜义理和世俗理，来真正正确的安立或了之世俗谛和胜义谛的相，那么就抉择正见之后</w:t>
      </w:r>
      <w:del w:id="21" w:author="admin" w:date="2015-06-29T21:58:00Z">
        <w:r w:rsidRPr="005F7CB2" w:rsidDel="007E483F">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，便于殊胜的修行。那么在这个当中</w:t>
      </w:r>
      <w:del w:id="22" w:author="admin" w:date="2015-06-29T21:59:00Z">
        <w:r w:rsidRPr="005F7CB2" w:rsidDel="009546B8">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，对于这种这个胜义谛也安立了这个相似胜义和真实胜义。那么对于名言谛的观点</w:t>
      </w:r>
      <w:del w:id="23" w:author="admin" w:date="2015-06-29T21:59:00Z">
        <w:r w:rsidRPr="005F7CB2" w:rsidDel="009546B8">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，名言谛的观点就说是这个分了几个侧面来进行安立的。首先</w:t>
      </w:r>
      <w:del w:id="24" w:author="admin" w:date="2015-06-29T21:59:00Z">
        <w:r w:rsidRPr="005F7CB2" w:rsidDel="009546B8">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就说是，按照本论的观点我们是按照唯识，详尽观察的唯识宗进行安立的。那么如果按照应成派观点的话，就是通过私人承许进行安立的。还有，对于这个世俗的这样问题，对于世俗谛的问题，那么麦彭仁波切告诉我们：不能把这个世俗谛看成一个非常下劣的这样一种</w:t>
      </w:r>
      <w:del w:id="25" w:author="admin" w:date="2015-06-29T22:00:00Z">
        <w:r w:rsidRPr="005F7CB2" w:rsidDel="009546B8">
          <w:rPr>
            <w:rFonts w:ascii="华文楷体" w:eastAsia="华文楷体" w:hAnsi="华文楷体" w:hint="eastAsia"/>
            <w:sz w:val="28"/>
            <w:szCs w:val="28"/>
          </w:rPr>
          <w:delText>这个</w:delText>
        </w:r>
      </w:del>
      <w:r w:rsidRPr="005F7CB2">
        <w:rPr>
          <w:rFonts w:ascii="华文楷体" w:eastAsia="华文楷体" w:hAnsi="华文楷体" w:hint="eastAsia"/>
          <w:sz w:val="28"/>
          <w:szCs w:val="28"/>
        </w:rPr>
        <w:t>东西，那么就是说胜义谛</w:t>
      </w:r>
      <w:del w:id="26" w:author="admin" w:date="2015-06-29T22:00:00Z">
        <w:r w:rsidRPr="005F7CB2" w:rsidDel="009546B8">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是非常这个超胜的</w:t>
      </w:r>
      <w:ins w:id="27" w:author="admin" w:date="2015-06-29T22:01:00Z">
        <w:r w:rsidR="00A9627E">
          <w:rPr>
            <w:rFonts w:ascii="华文楷体" w:eastAsia="华文楷体" w:hAnsi="华文楷体" w:hint="eastAsia"/>
            <w:sz w:val="28"/>
            <w:szCs w:val="28"/>
          </w:rPr>
          <w:t>、</w:t>
        </w:r>
      </w:ins>
      <w:r w:rsidRPr="005F7CB2">
        <w:rPr>
          <w:rFonts w:ascii="华文楷体" w:eastAsia="华文楷体" w:hAnsi="华文楷体" w:hint="eastAsia"/>
          <w:sz w:val="28"/>
          <w:szCs w:val="28"/>
        </w:rPr>
        <w:t>恒定的这样一种自性</w:t>
      </w:r>
      <w:ins w:id="28" w:author="admin" w:date="2015-06-29T22:00:00Z">
        <w:r w:rsidR="009546B8">
          <w:rPr>
            <w:rFonts w:ascii="华文楷体" w:eastAsia="华文楷体" w:hAnsi="华文楷体" w:hint="eastAsia"/>
            <w:sz w:val="28"/>
            <w:szCs w:val="28"/>
          </w:rPr>
          <w:t>不能</w:t>
        </w:r>
      </w:ins>
      <w:del w:id="29" w:author="admin" w:date="2015-06-29T22:00:00Z">
        <w:r w:rsidRPr="005F7CB2" w:rsidDel="009546B8">
          <w:rPr>
            <w:rFonts w:ascii="华文楷体" w:eastAsia="华文楷体" w:hAnsi="华文楷体" w:hint="eastAsia"/>
            <w:sz w:val="28"/>
            <w:szCs w:val="28"/>
          </w:rPr>
          <w:delText>或者</w:delText>
        </w:r>
      </w:del>
      <w:r w:rsidRPr="005F7CB2">
        <w:rPr>
          <w:rFonts w:ascii="华文楷体" w:eastAsia="华文楷体" w:hAnsi="华文楷体" w:hint="eastAsia"/>
          <w:sz w:val="28"/>
          <w:szCs w:val="28"/>
        </w:rPr>
        <w:t>这样去观察。实际上世俗的本性就是胜义谛，胜义谛的显现就是世俗谛，仅此而已。除了这个之外没有这样一种这个，何者更加重要啊</w:t>
      </w:r>
      <w:ins w:id="30" w:author="admin" w:date="2015-06-29T22:06:00Z">
        <w:r w:rsidR="00372F19">
          <w:rPr>
            <w:rFonts w:ascii="华文楷体" w:eastAsia="华文楷体" w:hAnsi="华文楷体" w:hint="eastAsia"/>
            <w:sz w:val="28"/>
            <w:szCs w:val="28"/>
          </w:rPr>
          <w:t>，</w:t>
        </w:r>
      </w:ins>
      <w:del w:id="31" w:author="admin" w:date="2015-06-29T22:06:00Z">
        <w:r w:rsidRPr="005F7CB2" w:rsidDel="00372F19">
          <w:rPr>
            <w:rFonts w:ascii="华文楷体" w:eastAsia="华文楷体" w:hAnsi="华文楷体" w:hint="eastAsia"/>
            <w:sz w:val="28"/>
            <w:szCs w:val="28"/>
          </w:rPr>
          <w:delText>！</w:delText>
        </w:r>
      </w:del>
      <w:r w:rsidRPr="005F7CB2">
        <w:rPr>
          <w:rFonts w:ascii="华文楷体" w:eastAsia="华文楷体" w:hAnsi="华文楷体" w:hint="eastAsia"/>
          <w:sz w:val="28"/>
          <w:szCs w:val="28"/>
        </w:rPr>
        <w:t>或者就说是怎么样一种这个问题都是不</w:t>
      </w:r>
      <w:r w:rsidRPr="005F7CB2">
        <w:rPr>
          <w:rFonts w:ascii="华文楷体" w:eastAsia="华文楷体" w:hAnsi="华文楷体" w:hint="eastAsia"/>
          <w:sz w:val="28"/>
          <w:szCs w:val="28"/>
        </w:rPr>
        <w:lastRenderedPageBreak/>
        <w:t>存在的</w:t>
      </w:r>
      <w:ins w:id="32" w:author="admin" w:date="2015-06-29T22:06:00Z">
        <w:r w:rsidR="00372F19">
          <w:rPr>
            <w:rFonts w:ascii="华文楷体" w:eastAsia="华文楷体" w:hAnsi="华文楷体" w:hint="eastAsia"/>
            <w:sz w:val="28"/>
            <w:szCs w:val="28"/>
          </w:rPr>
          <w:t>。</w:t>
        </w:r>
      </w:ins>
    </w:p>
    <w:p w:rsidR="00372F19" w:rsidRDefault="005F7CB2" w:rsidP="00372F19">
      <w:pPr>
        <w:ind w:firstLine="570"/>
        <w:jc w:val="left"/>
        <w:rPr>
          <w:ins w:id="33" w:author="admin" w:date="2015-06-29T22:07:00Z"/>
          <w:rFonts w:ascii="华文楷体" w:eastAsia="华文楷体" w:hAnsi="华文楷体" w:hint="eastAsia"/>
          <w:sz w:val="28"/>
          <w:szCs w:val="28"/>
        </w:rPr>
        <w:pPrChange w:id="34" w:author="admin" w:date="2015-06-29T22:08:00Z">
          <w:pPr>
            <w:ind w:firstLine="570"/>
          </w:pPr>
        </w:pPrChange>
      </w:pPr>
      <w:del w:id="35" w:author="admin" w:date="2015-06-29T22:06:00Z">
        <w:r w:rsidRPr="005F7CB2" w:rsidDel="00372F19">
          <w:rPr>
            <w:rFonts w:ascii="华文楷体" w:eastAsia="华文楷体" w:hAnsi="华文楷体" w:hint="eastAsia"/>
            <w:sz w:val="28"/>
            <w:szCs w:val="28"/>
          </w:rPr>
          <w:delText>，</w:delText>
        </w:r>
      </w:del>
      <w:r w:rsidRPr="005F7CB2">
        <w:rPr>
          <w:rFonts w:ascii="华文楷体" w:eastAsia="华文楷体" w:hAnsi="华文楷体" w:hint="eastAsia"/>
          <w:sz w:val="28"/>
          <w:szCs w:val="28"/>
        </w:rPr>
        <w:t>那么前面</w:t>
      </w:r>
      <w:del w:id="36" w:author="admin" w:date="2015-06-29T22:01:00Z">
        <w:r w:rsidRPr="005F7CB2" w:rsidDel="00A9627E">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也是通过很多这样一种经教高度的赞叹了这样一种这个，作者是心识或者一切显现都是心识道理，所以说这样一种唯识的观点</w:t>
      </w:r>
      <w:del w:id="37" w:author="admin" w:date="2015-06-29T22:07:00Z">
        <w:r w:rsidRPr="005F7CB2" w:rsidDel="00372F19">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是大乘的总轨。那么在讲完这个问题之后</w:t>
      </w:r>
      <w:del w:id="38" w:author="admin" w:date="2015-06-29T22:07:00Z">
        <w:r w:rsidRPr="005F7CB2" w:rsidDel="00372F19">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，下面就进一步的观察，【</w:t>
      </w:r>
      <w:r w:rsidRPr="00A9627E">
        <w:rPr>
          <w:rFonts w:asciiTheme="minorEastAsia" w:hAnsiTheme="minorEastAsia" w:hint="eastAsia"/>
          <w:sz w:val="28"/>
          <w:szCs w:val="28"/>
          <w:rPrChange w:id="39" w:author="admin" w:date="2015-06-29T22:04:00Z">
            <w:rPr>
              <w:rFonts w:ascii="华文楷体" w:eastAsia="华文楷体" w:hAnsi="华文楷体" w:hint="eastAsia"/>
              <w:sz w:val="28"/>
              <w:szCs w:val="28"/>
            </w:rPr>
          </w:rPrChange>
        </w:rPr>
        <w:t xml:space="preserve">有人心中不免会生起这样的疑问:那么,具德月称论师等为什么没有如此安立名言呢? </w:t>
      </w:r>
      <w:r w:rsidRPr="005F7CB2">
        <w:rPr>
          <w:rFonts w:ascii="华文楷体" w:eastAsia="华文楷体" w:hAnsi="华文楷体" w:hint="eastAsia"/>
          <w:sz w:val="28"/>
          <w:szCs w:val="28"/>
        </w:rPr>
        <w:t>】前面既然已经说了，这样一种名言当中承许唯识是大乘的总轨，大乘的总轨那么具德月称论师是属于大乘中观应成派的论师，他也应该是大乘范畴所涉的，那么按理说也应该在名言当中安立为实，那么具德月称论师为什么没有这样安立名言？那么就是说我们学过《入中论》就知道了，月称菩萨在世俗谛当中通过这样一种世人共许而安立这个名言谛，所以说对于这个唯识宗的观点的话也是不破不立的。</w:t>
      </w:r>
    </w:p>
    <w:p w:rsidR="00372F19" w:rsidRDefault="005F7CB2" w:rsidP="00372F19">
      <w:pPr>
        <w:ind w:firstLine="570"/>
        <w:jc w:val="left"/>
        <w:rPr>
          <w:ins w:id="40" w:author="admin" w:date="2015-06-29T22:09:00Z"/>
          <w:rFonts w:ascii="华文楷体" w:eastAsia="华文楷体" w:hAnsi="华文楷体" w:hint="eastAsia"/>
          <w:sz w:val="28"/>
          <w:szCs w:val="28"/>
        </w:rPr>
        <w:pPrChange w:id="41" w:author="admin" w:date="2015-06-29T22:09:00Z">
          <w:pPr>
            <w:ind w:firstLine="570"/>
          </w:pPr>
        </w:pPrChange>
      </w:pPr>
      <w:r w:rsidRPr="005F7CB2">
        <w:rPr>
          <w:rFonts w:ascii="华文楷体" w:eastAsia="华文楷体" w:hAnsi="华文楷体" w:hint="eastAsia"/>
          <w:sz w:val="28"/>
          <w:szCs w:val="28"/>
        </w:rPr>
        <w:t>当然就是说是这个，在这个《入中论》当中</w:t>
      </w:r>
      <w:ins w:id="42" w:author="admin" w:date="2015-06-29T22:08:00Z">
        <w:r w:rsidR="00372F19">
          <w:rPr>
            <w:rFonts w:ascii="华文楷体" w:eastAsia="华文楷体" w:hAnsi="华文楷体" w:hint="eastAsia"/>
            <w:sz w:val="28"/>
            <w:szCs w:val="28"/>
          </w:rPr>
          <w:t>，</w:t>
        </w:r>
      </w:ins>
      <w:del w:id="43" w:author="admin" w:date="2015-06-29T22:08:00Z">
        <w:r w:rsidRPr="005F7CB2" w:rsidDel="00372F19">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有广破唯识这一部分，广破唯识这一部分主要是从胜义谛的理论，在胜义谛的侧面当中破唯识，但是在名言谛的角度来讲啊，对唯识宗的这样态度基本上是不破不立。也就是说也没有这样一种破斥，也没有去广大的安立，至于前面我们引用了个有情世间、器世间、种种差别由心立这个颂词呢，这个颂词不是在广大的建立，不是广大的建立，所以说呢应成派的这个，就是说中观应成派在讲《入中论》的时候他的名言谛呢对唯识宗的态度，那么就是说也没有破，也没有去广大的建立他。</w:t>
      </w:r>
    </w:p>
    <w:p w:rsidR="003D2BF9" w:rsidRDefault="005F7CB2" w:rsidP="003D2BF9">
      <w:pPr>
        <w:ind w:firstLine="570"/>
        <w:jc w:val="left"/>
        <w:rPr>
          <w:ins w:id="44" w:author="admin" w:date="2015-06-29T22:14:00Z"/>
          <w:rFonts w:ascii="华文楷体" w:eastAsia="华文楷体" w:hAnsi="华文楷体" w:hint="eastAsia"/>
          <w:sz w:val="28"/>
          <w:szCs w:val="28"/>
        </w:rPr>
        <w:pPrChange w:id="45" w:author="admin" w:date="2015-06-29T22:14:00Z">
          <w:pPr>
            <w:ind w:firstLine="570"/>
          </w:pPr>
        </w:pPrChange>
      </w:pPr>
      <w:r w:rsidRPr="005F7CB2">
        <w:rPr>
          <w:rFonts w:ascii="华文楷体" w:eastAsia="华文楷体" w:hAnsi="华文楷体" w:hint="eastAsia"/>
          <w:sz w:val="28"/>
          <w:szCs w:val="28"/>
        </w:rPr>
        <w:t>那么就出现了这样一种问题【</w:t>
      </w:r>
      <w:r w:rsidRPr="00372F19">
        <w:rPr>
          <w:rFonts w:asciiTheme="minorEastAsia" w:hAnsiTheme="minorEastAsia" w:hint="eastAsia"/>
          <w:sz w:val="28"/>
          <w:szCs w:val="28"/>
          <w:rPrChange w:id="46" w:author="admin" w:date="2015-06-29T22:09:00Z">
            <w:rPr>
              <w:rFonts w:ascii="华文楷体" w:eastAsia="华文楷体" w:hAnsi="华文楷体" w:hint="eastAsia"/>
              <w:sz w:val="28"/>
              <w:szCs w:val="28"/>
            </w:rPr>
          </w:rPrChange>
        </w:rPr>
        <w:t>在相应上述的真实胜义圣者根本慧定的行境进行抉择时,现有轮涅的一切法在不经任何观察的情况下只是按照世人的所见所闻作为所量就已足够了,并不必因为这一切本来安住于远离四边戏论的缘故而凭据宗派的观察对现相名言深入</w:t>
      </w:r>
      <w:r w:rsidRPr="00372F19">
        <w:rPr>
          <w:rFonts w:asciiTheme="minorEastAsia" w:hAnsiTheme="minorEastAsia" w:hint="eastAsia"/>
          <w:sz w:val="28"/>
          <w:szCs w:val="28"/>
          <w:rPrChange w:id="47" w:author="admin" w:date="2015-06-29T22:09:00Z">
            <w:rPr>
              <w:rFonts w:ascii="华文楷体" w:eastAsia="华文楷体" w:hAnsi="华文楷体" w:hint="eastAsia"/>
              <w:sz w:val="28"/>
              <w:szCs w:val="28"/>
            </w:rPr>
          </w:rPrChange>
        </w:rPr>
        <w:lastRenderedPageBreak/>
        <w:t>细致加以分析。</w:t>
      </w:r>
      <w:r w:rsidRPr="005F7CB2">
        <w:rPr>
          <w:rFonts w:ascii="华文楷体" w:eastAsia="华文楷体" w:hAnsi="华文楷体" w:hint="eastAsia"/>
          <w:sz w:val="28"/>
          <w:szCs w:val="28"/>
        </w:rPr>
        <w:t>】那么这一段还有后面一段</w:t>
      </w:r>
      <w:del w:id="48" w:author="admin" w:date="2015-06-29T22:10:00Z">
        <w:r w:rsidRPr="005F7CB2" w:rsidDel="00142548">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都是在讲月称菩萨，他为什么在名言谛当中不安立唯识的这样一种根据和原因是怎么样的呢？那么因为月称论师他着重抉择的是，这个圣者的根本慧定的境界，法界的究竟实相，所以说呢在相应上述的这种真实胜义圣者根本慧定的行境进行抉择的时候，那么就是安立一切万法都是无自性的</w:t>
      </w:r>
      <w:ins w:id="49" w:author="admin" w:date="2015-06-29T22:11:00Z">
        <w:r w:rsidR="00142548">
          <w:rPr>
            <w:rFonts w:ascii="华文楷体" w:eastAsia="华文楷体" w:hAnsi="华文楷体" w:hint="eastAsia"/>
            <w:sz w:val="28"/>
            <w:szCs w:val="28"/>
          </w:rPr>
          <w:t>。</w:t>
        </w:r>
      </w:ins>
      <w:del w:id="50" w:author="admin" w:date="2015-06-29T22:11:00Z">
        <w:r w:rsidRPr="005F7CB2" w:rsidDel="00142548">
          <w:rPr>
            <w:rFonts w:ascii="华文楷体" w:eastAsia="华文楷体" w:hAnsi="华文楷体" w:hint="eastAsia"/>
            <w:sz w:val="28"/>
            <w:szCs w:val="28"/>
          </w:rPr>
          <w:delText>，</w:delText>
        </w:r>
      </w:del>
      <w:r w:rsidRPr="005F7CB2">
        <w:rPr>
          <w:rFonts w:ascii="华文楷体" w:eastAsia="华文楷体" w:hAnsi="华文楷体" w:hint="eastAsia"/>
          <w:sz w:val="28"/>
          <w:szCs w:val="28"/>
        </w:rPr>
        <w:t>那么就是说胜义谛当中是这样安立的，现有轮涅的一切法在不经任何观察的情况下，因为就是说这个月称菩萨的《入中论》，他的这样一种二谛呢，他是一种复述二谛，复述二谛麦彭仁波切注释当中在科判当中也讲是复述二谛，就说是这个他自己的自宗来讲是不分二谛的，没有什么二谛可分，因为他着重抉择的是就说是这个实相究竟义，所以在究竟的实相义当中呢根本没有二谛可以安立，所以说月称论师他究竟的自宗来讲不分二谛。</w:t>
      </w:r>
    </w:p>
    <w:p w:rsidR="003D2BF9" w:rsidRDefault="005F7CB2" w:rsidP="00A9627E">
      <w:pPr>
        <w:ind w:firstLine="570"/>
        <w:jc w:val="center"/>
        <w:rPr>
          <w:ins w:id="51" w:author="admin" w:date="2015-06-29T22:18:00Z"/>
          <w:rFonts w:ascii="华文楷体" w:eastAsia="华文楷体" w:hAnsi="华文楷体" w:hint="eastAsia"/>
          <w:sz w:val="28"/>
          <w:szCs w:val="28"/>
        </w:rPr>
        <w:pPrChange w:id="52" w:author="admin" w:date="2015-06-29T22:04:00Z">
          <w:pPr>
            <w:ind w:firstLine="570"/>
          </w:pPr>
        </w:pPrChange>
      </w:pPr>
      <w:r w:rsidRPr="005F7CB2">
        <w:rPr>
          <w:rFonts w:ascii="华文楷体" w:eastAsia="华文楷体" w:hAnsi="华文楷体" w:hint="eastAsia"/>
          <w:sz w:val="28"/>
          <w:szCs w:val="28"/>
        </w:rPr>
        <w:t>那么后面呢因为在宣讲空性的时候</w:t>
      </w:r>
      <w:del w:id="53" w:author="admin" w:date="2015-06-29T22:12:00Z">
        <w:r w:rsidRPr="005F7CB2" w:rsidDel="00AA2BBC">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，一部分众生他提出了一些</w:t>
      </w:r>
      <w:del w:id="54" w:author="admin" w:date="2015-06-29T22:12:00Z">
        <w:r w:rsidRPr="005F7CB2" w:rsidDel="00AA2BBC">
          <w:rPr>
            <w:rFonts w:ascii="华文楷体" w:eastAsia="华文楷体" w:hAnsi="华文楷体" w:hint="eastAsia"/>
            <w:sz w:val="28"/>
            <w:szCs w:val="28"/>
          </w:rPr>
          <w:delText>法难</w:delText>
        </w:r>
      </w:del>
      <w:ins w:id="55" w:author="admin" w:date="2015-06-29T22:12:00Z">
        <w:r w:rsidR="00AA2BBC">
          <w:rPr>
            <w:rFonts w:ascii="华文楷体" w:eastAsia="华文楷体" w:hAnsi="华文楷体" w:hint="eastAsia"/>
            <w:sz w:val="28"/>
            <w:szCs w:val="28"/>
          </w:rPr>
          <w:t>妨难</w:t>
        </w:r>
      </w:ins>
      <w:r w:rsidRPr="005F7CB2">
        <w:rPr>
          <w:rFonts w:ascii="华文楷体" w:eastAsia="华文楷体" w:hAnsi="华文楷体" w:hint="eastAsia"/>
          <w:sz w:val="28"/>
          <w:szCs w:val="28"/>
        </w:rPr>
        <w:t>，提出了一些世间</w:t>
      </w:r>
      <w:del w:id="56" w:author="admin" w:date="2015-06-29T22:12:00Z">
        <w:r w:rsidRPr="005F7CB2" w:rsidDel="00AA2BBC">
          <w:rPr>
            <w:rFonts w:ascii="华文楷体" w:eastAsia="华文楷体" w:hAnsi="华文楷体" w:hint="eastAsia"/>
            <w:sz w:val="28"/>
            <w:szCs w:val="28"/>
          </w:rPr>
          <w:delText>法难</w:delText>
        </w:r>
      </w:del>
      <w:ins w:id="57" w:author="admin" w:date="2015-06-29T22:12:00Z">
        <w:r w:rsidR="00AA2BBC">
          <w:rPr>
            <w:rFonts w:ascii="华文楷体" w:eastAsia="华文楷体" w:hAnsi="华文楷体" w:hint="eastAsia"/>
            <w:sz w:val="28"/>
            <w:szCs w:val="28"/>
          </w:rPr>
          <w:t>妨难</w:t>
        </w:r>
        <w:r w:rsidR="003D2BF9">
          <w:rPr>
            <w:rFonts w:ascii="华文楷体" w:eastAsia="华文楷体" w:hAnsi="华文楷体" w:hint="eastAsia"/>
            <w:sz w:val="28"/>
            <w:szCs w:val="28"/>
          </w:rPr>
          <w:t>。</w:t>
        </w:r>
      </w:ins>
      <w:del w:id="58" w:author="admin" w:date="2015-06-29T22:12:00Z">
        <w:r w:rsidRPr="005F7CB2" w:rsidDel="003D2BF9">
          <w:rPr>
            <w:rFonts w:ascii="华文楷体" w:eastAsia="华文楷体" w:hAnsi="华文楷体" w:hint="eastAsia"/>
            <w:sz w:val="28"/>
            <w:szCs w:val="28"/>
          </w:rPr>
          <w:delText>，</w:delText>
        </w:r>
      </w:del>
      <w:r w:rsidRPr="005F7CB2">
        <w:rPr>
          <w:rFonts w:ascii="华文楷体" w:eastAsia="华文楷体" w:hAnsi="华文楷体" w:hint="eastAsia"/>
          <w:sz w:val="28"/>
          <w:szCs w:val="28"/>
        </w:rPr>
        <w:t>所以说</w:t>
      </w:r>
      <w:del w:id="59" w:author="admin" w:date="2015-06-29T22:12:00Z">
        <w:r w:rsidRPr="005F7CB2" w:rsidDel="003D2BF9">
          <w:rPr>
            <w:rFonts w:ascii="华文楷体" w:eastAsia="华文楷体" w:hAnsi="华文楷体" w:hint="eastAsia"/>
            <w:sz w:val="28"/>
            <w:szCs w:val="28"/>
          </w:rPr>
          <w:delText>呢</w:delText>
        </w:r>
      </w:del>
      <w:r w:rsidRPr="005F7CB2">
        <w:rPr>
          <w:rFonts w:ascii="华文楷体" w:eastAsia="华文楷体" w:hAnsi="华文楷体" w:hint="eastAsia"/>
          <w:sz w:val="28"/>
          <w:szCs w:val="28"/>
        </w:rPr>
        <w:t>就说根据这样一种世间分别心，所以说月称论师就分开了二谛，就分了二谛了。所以说</w:t>
      </w:r>
      <w:ins w:id="60" w:author="admin" w:date="2015-06-29T22:13:00Z">
        <w:r w:rsidR="003D2BF9">
          <w:rPr>
            <w:rFonts w:ascii="华文楷体" w:eastAsia="华文楷体" w:hAnsi="华文楷体" w:hint="eastAsia"/>
            <w:sz w:val="28"/>
            <w:szCs w:val="28"/>
          </w:rPr>
          <w:t>这样的</w:t>
        </w:r>
      </w:ins>
      <w:del w:id="61" w:author="admin" w:date="2015-06-29T22:13:00Z">
        <w:r w:rsidRPr="005F7CB2" w:rsidDel="003D2BF9">
          <w:rPr>
            <w:rFonts w:ascii="华文楷体" w:eastAsia="华文楷体" w:hAnsi="华文楷体" w:hint="eastAsia"/>
            <w:sz w:val="28"/>
            <w:szCs w:val="28"/>
          </w:rPr>
          <w:delText>见闻</w:delText>
        </w:r>
      </w:del>
      <w:r w:rsidRPr="005F7CB2">
        <w:rPr>
          <w:rFonts w:ascii="华文楷体" w:eastAsia="华文楷体" w:hAnsi="华文楷体" w:hint="eastAsia"/>
          <w:sz w:val="28"/>
          <w:szCs w:val="28"/>
        </w:rPr>
        <w:t>二谛呢，把现有轮涅的一切法是在不经任何观察的情况下，只是按照世人的所见所闻作为所量就已经足够了。那么就是说世间上，他的这个无患六根所取的意义作为所量依据，完全可以了。此处讲了按照世人的所见，就是眼识的所见呐，耳朵的所闻还有这样一切的这种作为所量，就已经完全足够了。他安立名言谛就可以了。那么因为就是说是这个他的标准就是讲无患六根所取</w:t>
      </w:r>
      <w:del w:id="62" w:author="admin" w:date="2015-06-29T22:15:00Z">
        <w:r w:rsidRPr="005F7CB2" w:rsidDel="003D2BF9">
          <w:rPr>
            <w:rFonts w:ascii="华文楷体" w:eastAsia="华文楷体" w:hAnsi="华文楷体" w:hint="eastAsia"/>
            <w:sz w:val="28"/>
            <w:szCs w:val="28"/>
          </w:rPr>
          <w:delText>之意</w:delText>
        </w:r>
      </w:del>
      <w:r w:rsidRPr="005F7CB2">
        <w:rPr>
          <w:rFonts w:ascii="华文楷体" w:eastAsia="华文楷体" w:hAnsi="华文楷体" w:hint="eastAsia"/>
          <w:sz w:val="28"/>
          <w:szCs w:val="28"/>
        </w:rPr>
        <w:t>义，那么如果是无患六根所取的意义，从这个层面来讲必定是真正的世俗谛，月称菩萨在《入中论》当中讲，真世俗和假世俗。所以说这要是真世俗</w:t>
      </w:r>
      <w:r w:rsidRPr="005F7CB2">
        <w:rPr>
          <w:rFonts w:ascii="华文楷体" w:eastAsia="华文楷体" w:hAnsi="华文楷体" w:hint="eastAsia"/>
          <w:sz w:val="28"/>
          <w:szCs w:val="28"/>
        </w:rPr>
        <w:lastRenderedPageBreak/>
        <w:t>呢就是讲这个，在名言谛当中你这个眼识能够取的，你的耳识能够取的，乃至于就是说你的这个无患的意识能够取到的，这一切呢就是安立成世俗名言谛，没有错误</w:t>
      </w:r>
      <w:ins w:id="63" w:author="admin" w:date="2015-06-29T22:17:00Z">
        <w:r w:rsidR="003D2BF9">
          <w:rPr>
            <w:rFonts w:ascii="华文楷体" w:eastAsia="华文楷体" w:hAnsi="华文楷体" w:hint="eastAsia"/>
            <w:sz w:val="28"/>
            <w:szCs w:val="28"/>
          </w:rPr>
          <w:t>，</w:t>
        </w:r>
      </w:ins>
      <w:r w:rsidRPr="005F7CB2">
        <w:rPr>
          <w:rFonts w:ascii="华文楷体" w:eastAsia="华文楷体" w:hAnsi="华文楷体" w:hint="eastAsia"/>
          <w:sz w:val="28"/>
          <w:szCs w:val="28"/>
        </w:rPr>
        <w:t>就是完全已经够了，那么对于这样一种世俗谛来讲已经能够安立了，把这些作为一种，作为所量就已经完全足够了。</w:t>
      </w:r>
    </w:p>
    <w:p w:rsidR="00E62688" w:rsidRDefault="005F7CB2" w:rsidP="00E62688">
      <w:pPr>
        <w:ind w:firstLine="570"/>
        <w:jc w:val="left"/>
        <w:rPr>
          <w:ins w:id="64" w:author="admin" w:date="2015-06-29T22:23:00Z"/>
          <w:rFonts w:ascii="华文楷体" w:eastAsia="华文楷体" w:hAnsi="华文楷体" w:hint="eastAsia"/>
          <w:sz w:val="28"/>
          <w:szCs w:val="28"/>
        </w:rPr>
        <w:pPrChange w:id="65" w:author="admin" w:date="2015-06-29T22:23:00Z">
          <w:pPr>
            <w:ind w:firstLine="570"/>
          </w:pPr>
        </w:pPrChange>
      </w:pPr>
      <w:r w:rsidRPr="005F7CB2">
        <w:rPr>
          <w:rFonts w:ascii="华文楷体" w:eastAsia="华文楷体" w:hAnsi="华文楷体" w:hint="eastAsia"/>
          <w:sz w:val="28"/>
          <w:szCs w:val="28"/>
        </w:rPr>
        <w:t>那么并不必因为这一切本来安住于远离四边戏论的缘故，那么这一切的万法呢，就是说你实际上一观察的时候呢全部都是远离四边戏论的，就是说月称菩萨并不因为这一切在胜义谛当中，或者真正究竟的实相当中远离四边戏论，所以说在名言谛当中分二谛的时候也是凭据宗派的观察对</w:t>
      </w:r>
      <w:ins w:id="66" w:author="admin" w:date="2015-06-29T22:20:00Z">
        <w:r w:rsidR="00CD6910">
          <w:rPr>
            <w:rFonts w:ascii="华文楷体" w:eastAsia="华文楷体" w:hAnsi="华文楷体" w:hint="eastAsia"/>
            <w:sz w:val="28"/>
            <w:szCs w:val="28"/>
          </w:rPr>
          <w:t>现相</w:t>
        </w:r>
      </w:ins>
      <w:del w:id="67" w:author="admin" w:date="2015-06-29T22:20:00Z">
        <w:r w:rsidRPr="005F7CB2" w:rsidDel="00CD6910">
          <w:rPr>
            <w:rFonts w:ascii="华文楷体" w:eastAsia="华文楷体" w:hAnsi="华文楷体" w:hint="eastAsia"/>
            <w:sz w:val="28"/>
            <w:szCs w:val="28"/>
          </w:rPr>
          <w:delText>现象</w:delText>
        </w:r>
      </w:del>
      <w:r w:rsidRPr="005F7CB2">
        <w:rPr>
          <w:rFonts w:ascii="华文楷体" w:eastAsia="华文楷体" w:hAnsi="华文楷体" w:hint="eastAsia"/>
          <w:sz w:val="28"/>
          <w:szCs w:val="28"/>
        </w:rPr>
        <w:t>名言深入细致加以分析。比如说：使用有部的观点呐，或者说</w:t>
      </w:r>
      <w:ins w:id="68" w:author="admin" w:date="2015-06-29T22:21:00Z">
        <w:r w:rsidR="00255F95">
          <w:rPr>
            <w:rFonts w:ascii="华文楷体" w:eastAsia="华文楷体" w:hAnsi="华文楷体" w:hint="eastAsia"/>
            <w:sz w:val="28"/>
            <w:szCs w:val="28"/>
          </w:rPr>
          <w:t>比如使用经部、</w:t>
        </w:r>
      </w:ins>
      <w:r w:rsidRPr="005F7CB2">
        <w:rPr>
          <w:rFonts w:ascii="华文楷体" w:eastAsia="华文楷体" w:hAnsi="华文楷体" w:hint="eastAsia"/>
          <w:sz w:val="28"/>
          <w:szCs w:val="28"/>
        </w:rPr>
        <w:t>使用唯识宗，这些都叫做凭据宗派的观察，已经入了宗派的这样一种观察方式，对于这个</w:t>
      </w:r>
      <w:ins w:id="69" w:author="admin" w:date="2015-06-29T22:21:00Z">
        <w:r w:rsidR="00255F95">
          <w:rPr>
            <w:rFonts w:ascii="华文楷体" w:eastAsia="华文楷体" w:hAnsi="华文楷体" w:hint="eastAsia"/>
            <w:sz w:val="28"/>
            <w:szCs w:val="28"/>
          </w:rPr>
          <w:t>现相</w:t>
        </w:r>
      </w:ins>
      <w:del w:id="70" w:author="admin" w:date="2015-06-29T22:21:00Z">
        <w:r w:rsidRPr="005F7CB2" w:rsidDel="00255F95">
          <w:rPr>
            <w:rFonts w:ascii="华文楷体" w:eastAsia="华文楷体" w:hAnsi="华文楷体" w:hint="eastAsia"/>
            <w:sz w:val="28"/>
            <w:szCs w:val="28"/>
          </w:rPr>
          <w:delText>现象</w:delText>
        </w:r>
      </w:del>
      <w:r w:rsidRPr="005F7CB2">
        <w:rPr>
          <w:rFonts w:ascii="华文楷体" w:eastAsia="华文楷体" w:hAnsi="华文楷体" w:hint="eastAsia"/>
          <w:sz w:val="28"/>
          <w:szCs w:val="28"/>
        </w:rPr>
        <w:t>的名言谛呢</w:t>
      </w:r>
      <w:del w:id="71" w:author="admin" w:date="2015-06-29T22:21:00Z">
        <w:r w:rsidRPr="005F7CB2" w:rsidDel="007E7EF5">
          <w:rPr>
            <w:rFonts w:ascii="华文楷体" w:eastAsia="华文楷体" w:hAnsi="华文楷体" w:hint="eastAsia"/>
            <w:sz w:val="28"/>
            <w:szCs w:val="28"/>
          </w:rPr>
          <w:delText>我们</w:delText>
        </w:r>
      </w:del>
      <w:r w:rsidRPr="005F7CB2">
        <w:rPr>
          <w:rFonts w:ascii="华文楷体" w:eastAsia="华文楷体" w:hAnsi="华文楷体" w:hint="eastAsia"/>
          <w:sz w:val="28"/>
          <w:szCs w:val="28"/>
        </w:rPr>
        <w:t>到底按照经部宗去承许呢，还是按照唯识宗去承许呢。那么像这样的话就说是这个没有必要。不需要对这样一种</w:t>
      </w:r>
      <w:ins w:id="72" w:author="admin" w:date="2015-06-29T22:22:00Z">
        <w:r w:rsidR="007E7EF5">
          <w:rPr>
            <w:rFonts w:ascii="华文楷体" w:eastAsia="华文楷体" w:hAnsi="华文楷体" w:hint="eastAsia"/>
            <w:sz w:val="28"/>
            <w:szCs w:val="28"/>
          </w:rPr>
          <w:t>现相</w:t>
        </w:r>
      </w:ins>
      <w:del w:id="73" w:author="admin" w:date="2015-06-29T22:22:00Z">
        <w:r w:rsidRPr="005F7CB2" w:rsidDel="007E7EF5">
          <w:rPr>
            <w:rFonts w:ascii="华文楷体" w:eastAsia="华文楷体" w:hAnsi="华文楷体" w:hint="eastAsia"/>
            <w:sz w:val="28"/>
            <w:szCs w:val="28"/>
          </w:rPr>
          <w:delText>现象</w:delText>
        </w:r>
      </w:del>
      <w:r w:rsidRPr="005F7CB2">
        <w:rPr>
          <w:rFonts w:ascii="华文楷体" w:eastAsia="华文楷体" w:hAnsi="华文楷体" w:hint="eastAsia"/>
          <w:sz w:val="28"/>
          <w:szCs w:val="28"/>
        </w:rPr>
        <w:t>名言深入细致的加以分析</w:t>
      </w:r>
      <w:ins w:id="74" w:author="admin" w:date="2015-06-29T22:22:00Z">
        <w:r w:rsidR="00B17BDD">
          <w:rPr>
            <w:rFonts w:ascii="华文楷体" w:eastAsia="华文楷体" w:hAnsi="华文楷体" w:hint="eastAsia"/>
            <w:sz w:val="28"/>
            <w:szCs w:val="28"/>
          </w:rPr>
          <w:t>。</w:t>
        </w:r>
      </w:ins>
      <w:del w:id="75" w:author="admin" w:date="2015-06-29T22:22:00Z">
        <w:r w:rsidRPr="005F7CB2" w:rsidDel="00B17BDD">
          <w:rPr>
            <w:rFonts w:ascii="华文楷体" w:eastAsia="华文楷体" w:hAnsi="华文楷体" w:hint="eastAsia"/>
            <w:sz w:val="28"/>
            <w:szCs w:val="28"/>
          </w:rPr>
          <w:delText>，</w:delText>
        </w:r>
      </w:del>
      <w:r w:rsidRPr="005F7CB2">
        <w:rPr>
          <w:rFonts w:ascii="华文楷体" w:eastAsia="华文楷体" w:hAnsi="华文楷体" w:hint="eastAsia"/>
          <w:sz w:val="28"/>
          <w:szCs w:val="28"/>
        </w:rPr>
        <w:t>因为他的重点是在安立一切万法的究竟实相，所以说究竟实相安立完之后呢他的</w:t>
      </w:r>
      <w:ins w:id="76" w:author="admin" w:date="2015-06-29T22:22:00Z">
        <w:r w:rsidR="00E62688">
          <w:rPr>
            <w:rFonts w:ascii="华文楷体" w:eastAsia="华文楷体" w:hAnsi="华文楷体" w:hint="eastAsia"/>
            <w:sz w:val="28"/>
            <w:szCs w:val="28"/>
          </w:rPr>
          <w:t>名言</w:t>
        </w:r>
      </w:ins>
      <w:del w:id="77" w:author="admin" w:date="2015-06-29T22:22:00Z">
        <w:r w:rsidRPr="005F7CB2" w:rsidDel="00E62688">
          <w:rPr>
            <w:rFonts w:ascii="华文楷体" w:eastAsia="华文楷体" w:hAnsi="华文楷体" w:hint="eastAsia"/>
            <w:sz w:val="28"/>
            <w:szCs w:val="28"/>
          </w:rPr>
          <w:delText>明光</w:delText>
        </w:r>
      </w:del>
      <w:r w:rsidRPr="005F7CB2">
        <w:rPr>
          <w:rFonts w:ascii="华文楷体" w:eastAsia="华文楷体" w:hAnsi="华文楷体" w:hint="eastAsia"/>
          <w:sz w:val="28"/>
          <w:szCs w:val="28"/>
        </w:rPr>
        <w:t>谛，那么就说是这个如梦如幻的缘起显现，反正呢如何如何的显现在这个无患六根识的面前就如是如是的安立成名言谛了，所以说这个方面就是一个非常善巧的一种安立的方式，所以说也不对这样一种这个</w:t>
      </w:r>
      <w:ins w:id="78" w:author="admin" w:date="2015-06-29T22:23:00Z">
        <w:r w:rsidR="00E62688">
          <w:rPr>
            <w:rFonts w:ascii="华文楷体" w:eastAsia="华文楷体" w:hAnsi="华文楷体" w:hint="eastAsia"/>
            <w:sz w:val="28"/>
            <w:szCs w:val="28"/>
          </w:rPr>
          <w:t>现相</w:t>
        </w:r>
      </w:ins>
      <w:del w:id="79" w:author="admin" w:date="2015-06-29T22:23:00Z">
        <w:r w:rsidRPr="005F7CB2" w:rsidDel="00E62688">
          <w:rPr>
            <w:rFonts w:ascii="华文楷体" w:eastAsia="华文楷体" w:hAnsi="华文楷体" w:hint="eastAsia"/>
            <w:sz w:val="28"/>
            <w:szCs w:val="28"/>
          </w:rPr>
          <w:delText>现象</w:delText>
        </w:r>
      </w:del>
      <w:r w:rsidRPr="005F7CB2">
        <w:rPr>
          <w:rFonts w:ascii="华文楷体" w:eastAsia="华文楷体" w:hAnsi="华文楷体" w:hint="eastAsia"/>
          <w:sz w:val="28"/>
          <w:szCs w:val="28"/>
        </w:rPr>
        <w:t>名言谛再做升入细致的观察了，没有这个必要了。</w:t>
      </w:r>
    </w:p>
    <w:p w:rsidR="00B002BF" w:rsidRDefault="005F7CB2" w:rsidP="00B002BF">
      <w:pPr>
        <w:ind w:firstLine="570"/>
        <w:jc w:val="left"/>
        <w:rPr>
          <w:ins w:id="80" w:author="admin" w:date="2015-06-29T22:28:00Z"/>
          <w:rFonts w:ascii="华文楷体" w:eastAsia="华文楷体" w:hAnsi="华文楷体" w:hint="eastAsia"/>
          <w:sz w:val="28"/>
          <w:szCs w:val="28"/>
        </w:rPr>
        <w:pPrChange w:id="81" w:author="admin" w:date="2015-06-29T22:28:00Z">
          <w:pPr>
            <w:ind w:firstLine="570"/>
          </w:pPr>
        </w:pPrChange>
      </w:pPr>
      <w:r w:rsidRPr="005F7CB2">
        <w:rPr>
          <w:rFonts w:ascii="华文楷体" w:eastAsia="华文楷体" w:hAnsi="华文楷体" w:hint="eastAsia"/>
          <w:sz w:val="28"/>
          <w:szCs w:val="28"/>
        </w:rPr>
        <w:t>【</w:t>
      </w:r>
      <w:r w:rsidRPr="00E62688">
        <w:rPr>
          <w:rFonts w:asciiTheme="minorEastAsia" w:hAnsiTheme="minorEastAsia" w:hint="eastAsia"/>
          <w:sz w:val="28"/>
          <w:szCs w:val="28"/>
          <w:rPrChange w:id="82" w:author="admin" w:date="2015-06-29T22:23:00Z">
            <w:rPr>
              <w:rFonts w:ascii="华文楷体" w:eastAsia="华文楷体" w:hAnsi="华文楷体" w:hint="eastAsia"/>
              <w:sz w:val="28"/>
              <w:szCs w:val="28"/>
            </w:rPr>
          </w:rPrChange>
        </w:rPr>
        <w:t>对于这些显现,以语言、分别来衡量而说有、无、是心、非心等等,无论是肯定哪一方,在实相中都是不成立的,以如是胜义观察理的应成量便可推翻反方的颠倒妄执。</w:t>
      </w:r>
      <w:r w:rsidRPr="005F7CB2">
        <w:rPr>
          <w:rFonts w:ascii="华文楷体" w:eastAsia="华文楷体" w:hAnsi="华文楷体" w:hint="eastAsia"/>
          <w:sz w:val="28"/>
          <w:szCs w:val="28"/>
        </w:rPr>
        <w:t xml:space="preserve"> 】那么对于这样一共称的缘起显现呢我们用语言来衡量说这些法是有、无、是是心、非心或通过分别来衡量这</w:t>
      </w:r>
      <w:r w:rsidRPr="005F7CB2">
        <w:rPr>
          <w:rFonts w:ascii="华文楷体" w:eastAsia="华文楷体" w:hAnsi="华文楷体" w:hint="eastAsia"/>
          <w:sz w:val="28"/>
          <w:szCs w:val="28"/>
        </w:rPr>
        <w:lastRenderedPageBreak/>
        <w:t>些法是有、是无、是心、非心等等。不管你怎么样肯定，你肯定哪一方</w:t>
      </w:r>
      <w:ins w:id="83" w:author="admin" w:date="2015-06-29T22:26:00Z">
        <w:r w:rsidR="00D147A8">
          <w:rPr>
            <w:rFonts w:ascii="华文楷体" w:eastAsia="华文楷体" w:hAnsi="华文楷体" w:hint="eastAsia"/>
            <w:sz w:val="28"/>
            <w:szCs w:val="28"/>
          </w:rPr>
          <w:t>，或就有些时候</w:t>
        </w:r>
      </w:ins>
      <w:r w:rsidRPr="005F7CB2">
        <w:rPr>
          <w:rFonts w:ascii="华文楷体" w:eastAsia="华文楷体" w:hAnsi="华文楷体" w:hint="eastAsia"/>
          <w:sz w:val="28"/>
          <w:szCs w:val="28"/>
        </w:rPr>
        <w:t>说这个法是有的，你肯定有的一方，或者说这个法先有后无没有了，肯定无的一方，或者说通过观察之后呢，这一切显现是心的显现，或者观察之后呢这一些显现是非心的显现，不管你肯定哪一方</w:t>
      </w:r>
      <w:ins w:id="84" w:author="admin" w:date="2015-06-29T22:27:00Z">
        <w:r w:rsidR="00D147A8">
          <w:rPr>
            <w:rFonts w:ascii="华文楷体" w:eastAsia="华文楷体" w:hAnsi="华文楷体" w:hint="eastAsia"/>
            <w:sz w:val="28"/>
            <w:szCs w:val="28"/>
          </w:rPr>
          <w:t>，实际上通过</w:t>
        </w:r>
      </w:ins>
      <w:del w:id="85" w:author="admin" w:date="2015-06-29T22:27:00Z">
        <w:r w:rsidRPr="005F7CB2" w:rsidDel="00D147A8">
          <w:rPr>
            <w:rFonts w:ascii="华文楷体" w:eastAsia="华文楷体" w:hAnsi="华文楷体" w:hint="eastAsia"/>
            <w:sz w:val="28"/>
            <w:szCs w:val="28"/>
          </w:rPr>
          <w:delText>或</w:delText>
        </w:r>
      </w:del>
      <w:r w:rsidRPr="005F7CB2">
        <w:rPr>
          <w:rFonts w:ascii="华文楷体" w:eastAsia="华文楷体" w:hAnsi="华文楷体" w:hint="eastAsia"/>
          <w:sz w:val="28"/>
          <w:szCs w:val="28"/>
        </w:rPr>
        <w:t>实相观察，在实相当中都不成立。你要安立要么就是有、无，要么就是是心、非心，有无或者是心非心。但是这一切万法你在名言谛当中辛辛苦苦建立完之后呢，在实相当中同等都是</w:t>
      </w:r>
      <w:del w:id="86" w:author="admin" w:date="2015-06-29T22:28:00Z">
        <w:r w:rsidRPr="005F7CB2" w:rsidDel="00D147A8">
          <w:rPr>
            <w:rFonts w:ascii="华文楷体" w:eastAsia="华文楷体" w:hAnsi="华文楷体" w:hint="eastAsia"/>
            <w:sz w:val="28"/>
            <w:szCs w:val="28"/>
          </w:rPr>
          <w:delText>离析</w:delText>
        </w:r>
      </w:del>
      <w:ins w:id="87" w:author="admin" w:date="2015-06-29T22:28:00Z">
        <w:r w:rsidR="00D147A8">
          <w:rPr>
            <w:rFonts w:ascii="华文楷体" w:eastAsia="华文楷体" w:hAnsi="华文楷体" w:hint="eastAsia"/>
            <w:sz w:val="28"/>
            <w:szCs w:val="28"/>
          </w:rPr>
          <w:t>离戏</w:t>
        </w:r>
      </w:ins>
      <w:r w:rsidRPr="005F7CB2">
        <w:rPr>
          <w:rFonts w:ascii="华文楷体" w:eastAsia="华文楷体" w:hAnsi="华文楷体" w:hint="eastAsia"/>
          <w:sz w:val="28"/>
          <w:szCs w:val="28"/>
        </w:rPr>
        <w:t>的，同等都是不成立的。</w:t>
      </w:r>
    </w:p>
    <w:p w:rsidR="00D47680" w:rsidRDefault="005F7CB2" w:rsidP="008D0AB9">
      <w:pPr>
        <w:ind w:firstLine="570"/>
        <w:jc w:val="left"/>
        <w:rPr>
          <w:ins w:id="88" w:author="admin" w:date="2015-06-29T22:31:00Z"/>
          <w:rFonts w:ascii="华文楷体" w:eastAsia="华文楷体" w:hAnsi="华文楷体" w:hint="eastAsia"/>
          <w:sz w:val="28"/>
          <w:szCs w:val="28"/>
        </w:rPr>
        <w:pPrChange w:id="89" w:author="admin" w:date="2015-06-29T22:35:00Z">
          <w:pPr>
            <w:ind w:firstLine="570"/>
          </w:pPr>
        </w:pPrChange>
      </w:pPr>
      <w:r w:rsidRPr="005F7CB2">
        <w:rPr>
          <w:rFonts w:ascii="华文楷体" w:eastAsia="华文楷体" w:hAnsi="华文楷体" w:hint="eastAsia"/>
          <w:sz w:val="28"/>
          <w:szCs w:val="28"/>
        </w:rPr>
        <w:t>那么以如是胜义</w:t>
      </w:r>
      <w:ins w:id="90" w:author="admin" w:date="2015-06-29T22:29:00Z">
        <w:r w:rsidR="00B002BF">
          <w:rPr>
            <w:rFonts w:ascii="华文楷体" w:eastAsia="华文楷体" w:hAnsi="华文楷体" w:hint="eastAsia"/>
            <w:sz w:val="28"/>
            <w:szCs w:val="28"/>
          </w:rPr>
          <w:t>观察</w:t>
        </w:r>
      </w:ins>
      <w:del w:id="91" w:author="admin" w:date="2015-06-29T22:29:00Z">
        <w:r w:rsidRPr="005F7CB2" w:rsidDel="00B002BF">
          <w:rPr>
            <w:rFonts w:ascii="华文楷体" w:eastAsia="华文楷体" w:hAnsi="华文楷体" w:hint="eastAsia"/>
            <w:sz w:val="28"/>
            <w:szCs w:val="28"/>
          </w:rPr>
          <w:delText>观查</w:delText>
        </w:r>
      </w:del>
      <w:r w:rsidRPr="005F7CB2">
        <w:rPr>
          <w:rFonts w:ascii="华文楷体" w:eastAsia="华文楷体" w:hAnsi="华文楷体" w:hint="eastAsia"/>
          <w:sz w:val="28"/>
          <w:szCs w:val="28"/>
        </w:rPr>
        <w:t>理的应成量可推翻反方的颠倒妄执。所以说不管再怎么样安立呢，就说是这个通过胜义</w:t>
      </w:r>
      <w:del w:id="92" w:author="admin" w:date="2015-06-29T22:29:00Z">
        <w:r w:rsidRPr="005F7CB2" w:rsidDel="00F962BC">
          <w:rPr>
            <w:rFonts w:ascii="华文楷体" w:eastAsia="华文楷体" w:hAnsi="华文楷体" w:hint="eastAsia"/>
            <w:sz w:val="28"/>
            <w:szCs w:val="28"/>
          </w:rPr>
          <w:delText>观查</w:delText>
        </w:r>
      </w:del>
      <w:ins w:id="93" w:author="admin" w:date="2015-06-29T22:29:00Z">
        <w:r w:rsidR="00F962BC">
          <w:rPr>
            <w:rFonts w:ascii="华文楷体" w:eastAsia="华文楷体" w:hAnsi="华文楷体" w:hint="eastAsia"/>
            <w:sz w:val="28"/>
            <w:szCs w:val="28"/>
          </w:rPr>
          <w:t>观察</w:t>
        </w:r>
      </w:ins>
      <w:r w:rsidRPr="005F7CB2">
        <w:rPr>
          <w:rFonts w:ascii="华文楷体" w:eastAsia="华文楷体" w:hAnsi="华文楷体" w:hint="eastAsia"/>
          <w:sz w:val="28"/>
          <w:szCs w:val="28"/>
        </w:rPr>
        <w:t>理的应成量，就是应成派使用的是一种应成量，那么通过这样的应成量呢就可以推翻反方的颠倒妄执。这个地方的反方不一定有一个具体的宗派的所指，那么这个地方的反方呢就是说，只要是和实相意义不相顺的，这一切安立的方法都叫做反方，所以说此处说颠倒妄执。你安立了有无，你安立了</w:t>
      </w:r>
      <w:del w:id="94" w:author="admin" w:date="2015-06-29T22:30:00Z">
        <w:r w:rsidRPr="005F7CB2" w:rsidDel="00D47680">
          <w:rPr>
            <w:rFonts w:ascii="华文楷体" w:eastAsia="华文楷体" w:hAnsi="华文楷体" w:hint="eastAsia"/>
            <w:sz w:val="28"/>
            <w:szCs w:val="28"/>
          </w:rPr>
          <w:delText>似心</w:delText>
        </w:r>
      </w:del>
      <w:ins w:id="95" w:author="admin" w:date="2015-06-29T22:30:00Z">
        <w:r w:rsidR="00D47680">
          <w:rPr>
            <w:rFonts w:ascii="华文楷体" w:eastAsia="华文楷体" w:hAnsi="华文楷体" w:hint="eastAsia"/>
            <w:sz w:val="28"/>
            <w:szCs w:val="28"/>
          </w:rPr>
          <w:t>是心</w:t>
        </w:r>
      </w:ins>
      <w:r w:rsidRPr="005F7CB2">
        <w:rPr>
          <w:rFonts w:ascii="华文楷体" w:eastAsia="华文楷体" w:hAnsi="华文楷体" w:hint="eastAsia"/>
          <w:sz w:val="28"/>
          <w:szCs w:val="28"/>
        </w:rPr>
        <w:t>非心，如果说你安立了这样一种</w:t>
      </w:r>
      <w:del w:id="96" w:author="admin" w:date="2015-06-29T22:30:00Z">
        <w:r w:rsidRPr="005F7CB2" w:rsidDel="00D47680">
          <w:rPr>
            <w:rFonts w:ascii="华文楷体" w:eastAsia="华文楷体" w:hAnsi="华文楷体" w:hint="eastAsia"/>
            <w:sz w:val="28"/>
            <w:szCs w:val="28"/>
          </w:rPr>
          <w:delText>似心</w:delText>
        </w:r>
      </w:del>
      <w:ins w:id="97" w:author="admin" w:date="2015-06-29T22:30:00Z">
        <w:r w:rsidR="00D47680">
          <w:rPr>
            <w:rFonts w:ascii="华文楷体" w:eastAsia="华文楷体" w:hAnsi="华文楷体" w:hint="eastAsia"/>
            <w:sz w:val="28"/>
            <w:szCs w:val="28"/>
          </w:rPr>
          <w:t>是心</w:t>
        </w:r>
      </w:ins>
      <w:r w:rsidRPr="005F7CB2">
        <w:rPr>
          <w:rFonts w:ascii="华文楷体" w:eastAsia="华文楷体" w:hAnsi="华文楷体" w:hint="eastAsia"/>
          <w:sz w:val="28"/>
          <w:szCs w:val="28"/>
        </w:rPr>
        <w:t>的显现也好、非心的显现也好，你认为在实相当中他多多少少有所承认，多多少少有所成立，这个方面就叫做颠倒妄执。所以说呢应成派就通过应成量全部可以，把这些所有反方的观点全部予以颠覆，全部已经推翻了。所以说呢就是说不管怎么样成立，反正在胜义谛当中都是</w:t>
      </w:r>
      <w:del w:id="98" w:author="admin" w:date="2015-06-29T22:35:00Z">
        <w:r w:rsidRPr="005F7CB2" w:rsidDel="0020695E">
          <w:rPr>
            <w:rFonts w:ascii="华文楷体" w:eastAsia="华文楷体" w:hAnsi="华文楷体" w:hint="eastAsia"/>
            <w:sz w:val="28"/>
            <w:szCs w:val="28"/>
          </w:rPr>
          <w:delText>依法不立</w:delText>
        </w:r>
      </w:del>
      <w:ins w:id="99" w:author="admin" w:date="2015-06-29T22:35:00Z">
        <w:r w:rsidR="0020695E">
          <w:rPr>
            <w:rFonts w:ascii="华文楷体" w:eastAsia="华文楷体" w:hAnsi="华文楷体" w:hint="eastAsia"/>
            <w:sz w:val="28"/>
            <w:szCs w:val="28"/>
          </w:rPr>
          <w:t>一法不立</w:t>
        </w:r>
      </w:ins>
      <w:r w:rsidRPr="005F7CB2">
        <w:rPr>
          <w:rFonts w:ascii="华文楷体" w:eastAsia="华文楷体" w:hAnsi="华文楷体" w:hint="eastAsia"/>
          <w:sz w:val="28"/>
          <w:szCs w:val="28"/>
        </w:rPr>
        <w:t>的。</w:t>
      </w:r>
    </w:p>
    <w:p w:rsidR="00D47680" w:rsidRPr="005F7CB2" w:rsidDel="00D47680" w:rsidRDefault="005F7CB2" w:rsidP="00D47680">
      <w:pPr>
        <w:ind w:firstLine="570"/>
        <w:jc w:val="left"/>
        <w:rPr>
          <w:ins w:id="100" w:author="admin" w:date="2015-06-29T22:33:00Z"/>
          <w:rFonts w:ascii="华文楷体" w:eastAsia="华文楷体" w:hAnsi="华文楷体"/>
          <w:sz w:val="28"/>
          <w:szCs w:val="28"/>
        </w:rPr>
      </w:pPr>
      <w:r w:rsidRPr="005F7CB2">
        <w:rPr>
          <w:rFonts w:ascii="华文楷体" w:eastAsia="华文楷体" w:hAnsi="华文楷体" w:hint="eastAsia"/>
          <w:sz w:val="28"/>
          <w:szCs w:val="28"/>
        </w:rPr>
        <w:t>【</w:t>
      </w:r>
      <w:r w:rsidRPr="00D47680">
        <w:rPr>
          <w:rFonts w:asciiTheme="minorEastAsia" w:hAnsiTheme="minorEastAsia" w:hint="eastAsia"/>
          <w:sz w:val="28"/>
          <w:szCs w:val="28"/>
          <w:rPrChange w:id="101" w:author="admin" w:date="2015-06-29T22:32:00Z">
            <w:rPr>
              <w:rFonts w:ascii="华文楷体" w:eastAsia="华文楷体" w:hAnsi="华文楷体" w:hint="eastAsia"/>
              <w:sz w:val="28"/>
              <w:szCs w:val="28"/>
            </w:rPr>
          </w:rPrChange>
        </w:rPr>
        <w:t>而(应成派)自宗认为,任何有相的所缘都是不存在的,所以不管如何承认一概予以拒绝。</w:t>
      </w:r>
      <w:r w:rsidRPr="005F7CB2">
        <w:rPr>
          <w:rFonts w:ascii="华文楷体" w:eastAsia="华文楷体" w:hAnsi="华文楷体" w:hint="eastAsia"/>
          <w:sz w:val="28"/>
          <w:szCs w:val="28"/>
        </w:rPr>
        <w:t>】那么就是说应成派的自宗他认为呢，任何有相的所缘不管是有也好无也好，还是前面所讲的</w:t>
      </w:r>
      <w:del w:id="102" w:author="admin" w:date="2015-06-29T22:32:00Z">
        <w:r w:rsidRPr="005F7CB2" w:rsidDel="00D47680">
          <w:rPr>
            <w:rFonts w:ascii="华文楷体" w:eastAsia="华文楷体" w:hAnsi="华文楷体" w:hint="eastAsia"/>
            <w:sz w:val="28"/>
            <w:szCs w:val="28"/>
          </w:rPr>
          <w:delText>似心</w:delText>
        </w:r>
      </w:del>
      <w:ins w:id="103" w:author="admin" w:date="2015-06-29T22:32:00Z">
        <w:r w:rsidR="00D47680">
          <w:rPr>
            <w:rFonts w:ascii="华文楷体" w:eastAsia="华文楷体" w:hAnsi="华文楷体" w:hint="eastAsia"/>
            <w:sz w:val="28"/>
            <w:szCs w:val="28"/>
          </w:rPr>
          <w:t>是心</w:t>
        </w:r>
      </w:ins>
      <w:r w:rsidRPr="005F7CB2">
        <w:rPr>
          <w:rFonts w:ascii="华文楷体" w:eastAsia="华文楷体" w:hAnsi="华文楷体" w:hint="eastAsia"/>
          <w:sz w:val="28"/>
          <w:szCs w:val="28"/>
        </w:rPr>
        <w:t>非心也好，那么一切有相的所缘全都不存在。所以说不管你承认什么法，全部一概予以拒绝。</w:t>
      </w:r>
    </w:p>
    <w:p w:rsidR="00462611" w:rsidRPr="005F7CB2" w:rsidDel="00D47680" w:rsidRDefault="005F7CB2" w:rsidP="00D47680">
      <w:pPr>
        <w:ind w:firstLine="570"/>
        <w:jc w:val="left"/>
        <w:rPr>
          <w:del w:id="104" w:author="admin" w:date="2015-06-29T22:33:00Z"/>
          <w:rFonts w:ascii="华文楷体" w:eastAsia="华文楷体" w:hAnsi="华文楷体"/>
          <w:sz w:val="28"/>
          <w:szCs w:val="28"/>
        </w:rPr>
        <w:pPrChange w:id="105" w:author="admin" w:date="2015-06-29T22:33:00Z">
          <w:pPr>
            <w:ind w:firstLine="570"/>
          </w:pPr>
        </w:pPrChange>
      </w:pPr>
      <w:del w:id="106" w:author="admin" w:date="2015-06-29T22:33:00Z">
        <w:r w:rsidRPr="005F7CB2" w:rsidDel="00D47680">
          <w:rPr>
            <w:rFonts w:ascii="华文楷体" w:eastAsia="华文楷体" w:hAnsi="华文楷体" w:hint="eastAsia"/>
            <w:sz w:val="28"/>
            <w:szCs w:val="28"/>
          </w:rPr>
          <w:delText>【10:05】</w:delText>
        </w:r>
      </w:del>
    </w:p>
    <w:p w:rsidR="007434F9" w:rsidRDefault="008A008E" w:rsidP="00D47680">
      <w:pPr>
        <w:ind w:firstLine="570"/>
        <w:jc w:val="left"/>
        <w:rPr>
          <w:ins w:id="107" w:author="admin" w:date="2015-06-29T22:38:00Z"/>
          <w:rFonts w:ascii="华文楷体" w:eastAsia="华文楷体" w:hAnsi="华文楷体" w:hint="eastAsia"/>
          <w:sz w:val="28"/>
          <w:szCs w:val="28"/>
        </w:rPr>
        <w:pPrChange w:id="108" w:author="admin" w:date="2015-06-29T22:33:00Z">
          <w:pPr>
            <w:ind w:firstLine="570"/>
          </w:pPr>
        </w:pPrChange>
      </w:pPr>
      <w:del w:id="109" w:author="admin" w:date="2015-06-29T22:33:00Z">
        <w:r w:rsidRPr="008A008E" w:rsidDel="00D47680">
          <w:rPr>
            <w:rFonts w:ascii="华文楷体" w:eastAsia="华文楷体" w:hAnsi="华文楷体" w:hint="eastAsia"/>
            <w:sz w:val="28"/>
            <w:szCs w:val="28"/>
          </w:rPr>
          <w:lastRenderedPageBreak/>
          <w:delText>9：57【而（应成派）自宗认为，任何有相的所缘都是不存在的，所以不管如何承认一概予以拒绝。】那么就说应成派自宗他认为呢，任何有相的所缘，不管是有也好，无也好，还是前面所讲的是心、非心也好，那么一切有相的所缘全都不存在。所以不管你承认什么法，全部一概予以拒绝。</w:delText>
        </w:r>
      </w:del>
      <w:r w:rsidRPr="008A008E">
        <w:rPr>
          <w:rFonts w:ascii="华文楷体" w:eastAsia="华文楷体" w:hAnsi="华文楷体" w:hint="eastAsia"/>
          <w:sz w:val="28"/>
          <w:szCs w:val="28"/>
        </w:rPr>
        <w:t>这个方面也是应成派他的一种不共的特色。反正你在名言谛当中所安立的一切法的实相当中，没有一个可以安立的，啊没有可安立的。那么就是说这样一种缘起的显现呢，缘起的显现法在胜义当中，实相当中，也没有什么可以安立的。或者就是说，你缘这个缘起的显现，你再安立一个有、无、是心、非心，这一切的安立方法在胜义当中也是不存在的，在实相当中也完全是不成立的。所以就是说，应成派他的这样一种特点，或说</w:t>
      </w:r>
      <w:ins w:id="110" w:author="admin" w:date="2015-06-29T22:33:00Z">
        <w:r w:rsidR="00D47680">
          <w:rPr>
            <w:rFonts w:ascii="华文楷体" w:eastAsia="华文楷体" w:hAnsi="华文楷体" w:hint="eastAsia"/>
            <w:sz w:val="28"/>
            <w:szCs w:val="28"/>
          </w:rPr>
          <w:t>《</w:t>
        </w:r>
      </w:ins>
      <w:r w:rsidRPr="008A008E">
        <w:rPr>
          <w:rFonts w:ascii="华文楷体" w:eastAsia="华文楷体" w:hAnsi="华文楷体" w:hint="eastAsia"/>
          <w:sz w:val="28"/>
          <w:szCs w:val="28"/>
        </w:rPr>
        <w:t>入中论</w:t>
      </w:r>
      <w:ins w:id="111" w:author="admin" w:date="2015-06-29T22:34:00Z">
        <w:r w:rsidR="00D47680">
          <w:rPr>
            <w:rFonts w:ascii="华文楷体" w:eastAsia="华文楷体" w:hAnsi="华文楷体" w:hint="eastAsia"/>
            <w:sz w:val="28"/>
            <w:szCs w:val="28"/>
          </w:rPr>
          <w:t>》</w:t>
        </w:r>
      </w:ins>
      <w:del w:id="112" w:author="admin" w:date="2015-06-29T22:33:00Z">
        <w:r w:rsidRPr="008A008E" w:rsidDel="00D47680">
          <w:rPr>
            <w:rFonts w:ascii="华文楷体" w:eastAsia="华文楷体" w:hAnsi="华文楷体" w:hint="eastAsia"/>
            <w:sz w:val="28"/>
            <w:szCs w:val="28"/>
          </w:rPr>
          <w:delText>（10：46）他</w:delText>
        </w:r>
      </w:del>
      <w:ins w:id="113" w:author="admin" w:date="2015-06-29T22:33:00Z">
        <w:r w:rsidR="00D47680">
          <w:rPr>
            <w:rFonts w:ascii="华文楷体" w:eastAsia="华文楷体" w:hAnsi="华文楷体" w:hint="eastAsia"/>
            <w:sz w:val="28"/>
            <w:szCs w:val="28"/>
          </w:rPr>
          <w:t>它</w:t>
        </w:r>
      </w:ins>
      <w:r w:rsidRPr="008A008E">
        <w:rPr>
          <w:rFonts w:ascii="华文楷体" w:eastAsia="华文楷体" w:hAnsi="华文楷体" w:hint="eastAsia"/>
          <w:sz w:val="28"/>
          <w:szCs w:val="28"/>
        </w:rPr>
        <w:t>的特色呢，</w:t>
      </w:r>
      <w:ins w:id="114" w:author="admin" w:date="2015-06-29T22:36:00Z">
        <w:r w:rsidR="008D0AB9">
          <w:rPr>
            <w:rFonts w:ascii="华文楷体" w:eastAsia="华文楷体" w:hAnsi="华文楷体" w:hint="eastAsia"/>
            <w:sz w:val="28"/>
            <w:szCs w:val="28"/>
          </w:rPr>
          <w:t>它</w:t>
        </w:r>
      </w:ins>
      <w:r w:rsidRPr="008A008E">
        <w:rPr>
          <w:rFonts w:ascii="华文楷体" w:eastAsia="华文楷体" w:hAnsi="华文楷体" w:hint="eastAsia"/>
          <w:sz w:val="28"/>
          <w:szCs w:val="28"/>
        </w:rPr>
        <w:t>主要是着重安立实相当中一法不立的观点。所以对于这样一种名言谛呢，</w:t>
      </w:r>
      <w:del w:id="115" w:author="admin" w:date="2015-06-29T22:34:00Z">
        <w:r w:rsidRPr="008A008E" w:rsidDel="00921E01">
          <w:rPr>
            <w:rFonts w:ascii="华文楷体" w:eastAsia="华文楷体" w:hAnsi="华文楷体" w:hint="eastAsia"/>
            <w:sz w:val="28"/>
            <w:szCs w:val="28"/>
          </w:rPr>
          <w:delText>无幻六根</w:delText>
        </w:r>
      </w:del>
      <w:ins w:id="116" w:author="admin" w:date="2015-06-29T22:34:00Z">
        <w:r w:rsidR="00921E01">
          <w:rPr>
            <w:rFonts w:ascii="华文楷体" w:eastAsia="华文楷体" w:hAnsi="华文楷体" w:hint="eastAsia"/>
            <w:sz w:val="28"/>
            <w:szCs w:val="28"/>
          </w:rPr>
          <w:t>无患六根</w:t>
        </w:r>
      </w:ins>
      <w:del w:id="117" w:author="admin" w:date="2015-06-29T22:36:00Z">
        <w:r w:rsidRPr="008A008E" w:rsidDel="00C22320">
          <w:rPr>
            <w:rFonts w:ascii="华文楷体" w:eastAsia="华文楷体" w:hAnsi="华文楷体" w:hint="eastAsia"/>
            <w:sz w:val="28"/>
            <w:szCs w:val="28"/>
          </w:rPr>
          <w:delText>（10：56）</w:delText>
        </w:r>
      </w:del>
      <w:r w:rsidRPr="008A008E">
        <w:rPr>
          <w:rFonts w:ascii="华文楷体" w:eastAsia="华文楷体" w:hAnsi="华文楷体" w:hint="eastAsia"/>
          <w:sz w:val="28"/>
          <w:szCs w:val="28"/>
        </w:rPr>
        <w:t>所取的意义来做为所衡量的法就已经可以了。而且就是说应成派他在观察的时候呢，也是在一切有情面前所显现的这一切万法，作为他观察的基。就是说</w:t>
      </w:r>
      <w:del w:id="118" w:author="admin" w:date="2015-06-29T22:37:00Z">
        <w:r w:rsidRPr="008A008E" w:rsidDel="00C22320">
          <w:rPr>
            <w:rFonts w:ascii="华文楷体" w:eastAsia="华文楷体" w:hAnsi="华文楷体" w:hint="eastAsia"/>
            <w:sz w:val="28"/>
            <w:szCs w:val="28"/>
          </w:rPr>
          <w:delText>无幻六根</w:delText>
        </w:r>
      </w:del>
      <w:ins w:id="119" w:author="admin" w:date="2015-06-29T22:37:00Z">
        <w:r w:rsidR="00C22320">
          <w:rPr>
            <w:rFonts w:ascii="华文楷体" w:eastAsia="华文楷体" w:hAnsi="华文楷体" w:hint="eastAsia"/>
            <w:sz w:val="28"/>
            <w:szCs w:val="28"/>
          </w:rPr>
          <w:t>无患六根</w:t>
        </w:r>
        <w:r w:rsidR="006E6892">
          <w:rPr>
            <w:rFonts w:ascii="华文楷体" w:eastAsia="华文楷体" w:hAnsi="华文楷体" w:hint="eastAsia"/>
            <w:sz w:val="28"/>
            <w:szCs w:val="28"/>
          </w:rPr>
          <w:t>前面</w:t>
        </w:r>
      </w:ins>
      <w:r w:rsidRPr="008A008E">
        <w:rPr>
          <w:rFonts w:ascii="华文楷体" w:eastAsia="华文楷体" w:hAnsi="华文楷体" w:hint="eastAsia"/>
          <w:sz w:val="28"/>
          <w:szCs w:val="28"/>
        </w:rPr>
        <w:t>所显现的这些山河大地呢，月称论师说，这一切法都不存在，这一切的法都是无所缘的，就把这一切法全部抉择为空性的。所以说不管你再怎么样安立呢，反正除了这些法之外，都没有什么可以安立的。只不过你说这些法是心显现的呢</w:t>
      </w:r>
      <w:ins w:id="120" w:author="admin" w:date="2015-06-29T22:38:00Z">
        <w:r w:rsidR="00856D14">
          <w:rPr>
            <w:rFonts w:ascii="华文楷体" w:eastAsia="华文楷体" w:hAnsi="华文楷体" w:hint="eastAsia"/>
            <w:sz w:val="28"/>
            <w:szCs w:val="28"/>
          </w:rPr>
          <w:t>？</w:t>
        </w:r>
      </w:ins>
      <w:del w:id="121" w:author="admin" w:date="2015-06-29T22:38:00Z">
        <w:r w:rsidRPr="008A008E" w:rsidDel="00856D14">
          <w:rPr>
            <w:rFonts w:ascii="华文楷体" w:eastAsia="华文楷体" w:hAnsi="华文楷体" w:hint="eastAsia"/>
            <w:sz w:val="28"/>
            <w:szCs w:val="28"/>
          </w:rPr>
          <w:delText>，</w:delText>
        </w:r>
      </w:del>
      <w:r w:rsidRPr="008A008E">
        <w:rPr>
          <w:rFonts w:ascii="华文楷体" w:eastAsia="华文楷体" w:hAnsi="华文楷体" w:hint="eastAsia"/>
          <w:sz w:val="28"/>
          <w:szCs w:val="28"/>
        </w:rPr>
        <w:t>还是不是心显现的呢</w:t>
      </w:r>
      <w:ins w:id="122" w:author="admin" w:date="2015-06-29T22:38:00Z">
        <w:r w:rsidR="00856D14">
          <w:rPr>
            <w:rFonts w:ascii="华文楷体" w:eastAsia="华文楷体" w:hAnsi="华文楷体" w:hint="eastAsia"/>
            <w:sz w:val="28"/>
            <w:szCs w:val="28"/>
          </w:rPr>
          <w:t>？</w:t>
        </w:r>
      </w:ins>
      <w:del w:id="123" w:author="admin" w:date="2015-06-29T22:38:00Z">
        <w:r w:rsidRPr="008A008E" w:rsidDel="00856D14">
          <w:rPr>
            <w:rFonts w:ascii="华文楷体" w:eastAsia="华文楷体" w:hAnsi="华文楷体" w:hint="eastAsia"/>
            <w:sz w:val="28"/>
            <w:szCs w:val="28"/>
          </w:rPr>
          <w:delText>，</w:delText>
        </w:r>
      </w:del>
      <w:r w:rsidRPr="008A008E">
        <w:rPr>
          <w:rFonts w:ascii="华文楷体" w:eastAsia="华文楷体" w:hAnsi="华文楷体" w:hint="eastAsia"/>
          <w:sz w:val="28"/>
          <w:szCs w:val="28"/>
        </w:rPr>
        <w:t>他的心是本体，是心的本体呢</w:t>
      </w:r>
      <w:ins w:id="124" w:author="admin" w:date="2015-06-29T22:38:00Z">
        <w:r w:rsidR="00856D14">
          <w:rPr>
            <w:rFonts w:ascii="华文楷体" w:eastAsia="华文楷体" w:hAnsi="华文楷体" w:hint="eastAsia"/>
            <w:sz w:val="28"/>
            <w:szCs w:val="28"/>
          </w:rPr>
          <w:t>？</w:t>
        </w:r>
      </w:ins>
      <w:del w:id="125" w:author="admin" w:date="2015-06-29T22:38:00Z">
        <w:r w:rsidRPr="008A008E" w:rsidDel="00856D14">
          <w:rPr>
            <w:rFonts w:ascii="华文楷体" w:eastAsia="华文楷体" w:hAnsi="华文楷体" w:hint="eastAsia"/>
            <w:sz w:val="28"/>
            <w:szCs w:val="28"/>
          </w:rPr>
          <w:delText>，</w:delText>
        </w:r>
      </w:del>
      <w:r w:rsidRPr="008A008E">
        <w:rPr>
          <w:rFonts w:ascii="华文楷体" w:eastAsia="华文楷体" w:hAnsi="华文楷体" w:hint="eastAsia"/>
          <w:sz w:val="28"/>
          <w:szCs w:val="28"/>
        </w:rPr>
        <w:t>还是不是心的本体呢</w:t>
      </w:r>
      <w:ins w:id="126" w:author="admin" w:date="2015-06-29T22:38:00Z">
        <w:r w:rsidR="00856D14">
          <w:rPr>
            <w:rFonts w:ascii="华文楷体" w:eastAsia="华文楷体" w:hAnsi="华文楷体" w:hint="eastAsia"/>
            <w:sz w:val="28"/>
            <w:szCs w:val="28"/>
          </w:rPr>
          <w:t>？</w:t>
        </w:r>
      </w:ins>
      <w:del w:id="127" w:author="admin" w:date="2015-06-29T22:38:00Z">
        <w:r w:rsidRPr="008A008E" w:rsidDel="00856D14">
          <w:rPr>
            <w:rFonts w:ascii="华文楷体" w:eastAsia="华文楷体" w:hAnsi="华文楷体" w:hint="eastAsia"/>
            <w:sz w:val="28"/>
            <w:szCs w:val="28"/>
          </w:rPr>
          <w:delText>，</w:delText>
        </w:r>
      </w:del>
      <w:r w:rsidRPr="008A008E">
        <w:rPr>
          <w:rFonts w:ascii="华文楷体" w:eastAsia="华文楷体" w:hAnsi="华文楷体" w:hint="eastAsia"/>
          <w:sz w:val="28"/>
          <w:szCs w:val="28"/>
        </w:rPr>
        <w:t>除了这个之外，再没什么安立的了。所以，月称论师说，不管是心、非心、有、无、是、非，全部都是不存在的，一概地予以拒绝。所以，月称论师他在名言谛当中，他不着重安立唯</w:t>
      </w:r>
      <w:r w:rsidRPr="008A008E">
        <w:rPr>
          <w:rFonts w:ascii="华文楷体" w:eastAsia="华文楷体" w:hAnsi="华文楷体" w:hint="eastAsia"/>
          <w:sz w:val="28"/>
          <w:szCs w:val="28"/>
        </w:rPr>
        <w:lastRenderedPageBreak/>
        <w:t>识宗的观点，有他的依据，就是这样的。</w:t>
      </w:r>
    </w:p>
    <w:p w:rsidR="00A3570B" w:rsidRDefault="008A008E" w:rsidP="00D47680">
      <w:pPr>
        <w:ind w:firstLine="570"/>
        <w:jc w:val="left"/>
        <w:rPr>
          <w:ins w:id="128" w:author="admin" w:date="2015-06-29T22:44:00Z"/>
          <w:rFonts w:ascii="华文楷体" w:eastAsia="华文楷体" w:hAnsi="华文楷体" w:hint="eastAsia"/>
          <w:sz w:val="28"/>
          <w:szCs w:val="28"/>
        </w:rPr>
        <w:pPrChange w:id="129" w:author="admin" w:date="2015-06-29T22:33:00Z">
          <w:pPr>
            <w:ind w:firstLine="570"/>
          </w:pPr>
        </w:pPrChange>
      </w:pPr>
      <w:r w:rsidRPr="008A008E">
        <w:rPr>
          <w:rFonts w:ascii="华文楷体" w:eastAsia="华文楷体" w:hAnsi="华文楷体" w:hint="eastAsia"/>
          <w:sz w:val="28"/>
          <w:szCs w:val="28"/>
        </w:rPr>
        <w:t>【</w:t>
      </w:r>
      <w:r w:rsidRPr="007434F9">
        <w:rPr>
          <w:rFonts w:asciiTheme="minorEastAsia" w:hAnsiTheme="minorEastAsia" w:hint="eastAsia"/>
          <w:sz w:val="28"/>
          <w:szCs w:val="28"/>
          <w:rPrChange w:id="130" w:author="admin" w:date="2015-06-29T22:38:00Z">
            <w:rPr>
              <w:rFonts w:ascii="华文楷体" w:eastAsia="华文楷体" w:hAnsi="华文楷体" w:hint="eastAsia"/>
              <w:sz w:val="28"/>
              <w:szCs w:val="28"/>
            </w:rPr>
          </w:rPrChange>
        </w:rPr>
        <w:t>在这一问题上，对于有、无等任何方面的立宗，无需分开二谛即可一一驳倒。</w:t>
      </w:r>
      <w:r w:rsidRPr="008A008E">
        <w:rPr>
          <w:rFonts w:ascii="华文楷体" w:eastAsia="华文楷体" w:hAnsi="华文楷体" w:hint="eastAsia"/>
          <w:sz w:val="28"/>
          <w:szCs w:val="28"/>
        </w:rPr>
        <w:t>】在这一问题上，就是讲到了应成派他在抉择实相义的时候</w:t>
      </w:r>
      <w:ins w:id="131" w:author="admin" w:date="2015-06-29T22:39:00Z">
        <w:r w:rsidR="000D3139">
          <w:rPr>
            <w:rFonts w:ascii="华文楷体" w:eastAsia="华文楷体" w:hAnsi="华文楷体" w:hint="eastAsia"/>
            <w:sz w:val="28"/>
            <w:szCs w:val="28"/>
          </w:rPr>
          <w:t>，前面</w:t>
        </w:r>
      </w:ins>
      <w:r w:rsidRPr="008A008E">
        <w:rPr>
          <w:rFonts w:ascii="华文楷体" w:eastAsia="华文楷体" w:hAnsi="华文楷体" w:hint="eastAsia"/>
          <w:sz w:val="28"/>
          <w:szCs w:val="28"/>
        </w:rPr>
        <w:t>不是讲到</w:t>
      </w:r>
      <w:ins w:id="132" w:author="admin" w:date="2015-06-29T22:39:00Z">
        <w:r w:rsidR="000D3139">
          <w:rPr>
            <w:rFonts w:ascii="华文楷体" w:eastAsia="华文楷体" w:hAnsi="华文楷体" w:hint="eastAsia"/>
            <w:sz w:val="28"/>
            <w:szCs w:val="28"/>
          </w:rPr>
          <w:t>嘛</w:t>
        </w:r>
      </w:ins>
      <w:del w:id="133" w:author="admin" w:date="2015-06-29T22:39:00Z">
        <w:r w:rsidRPr="008A008E" w:rsidDel="000D3139">
          <w:rPr>
            <w:rFonts w:ascii="华文楷体" w:eastAsia="华文楷体" w:hAnsi="华文楷体" w:hint="eastAsia"/>
            <w:sz w:val="28"/>
            <w:szCs w:val="28"/>
          </w:rPr>
          <w:delText>吗</w:delText>
        </w:r>
      </w:del>
      <w:r w:rsidRPr="008A008E">
        <w:rPr>
          <w:rFonts w:ascii="华文楷体" w:eastAsia="华文楷体" w:hAnsi="华文楷体" w:hint="eastAsia"/>
          <w:sz w:val="28"/>
          <w:szCs w:val="28"/>
        </w:rPr>
        <w:t>，</w:t>
      </w:r>
      <w:ins w:id="134" w:author="admin" w:date="2015-06-29T22:40:00Z">
        <w:r w:rsidR="000D3139" w:rsidRPr="008A008E" w:rsidDel="000D3139">
          <w:rPr>
            <w:rFonts w:ascii="华文楷体" w:eastAsia="华文楷体" w:hAnsi="华文楷体" w:hint="eastAsia"/>
            <w:sz w:val="28"/>
            <w:szCs w:val="28"/>
          </w:rPr>
          <w:t xml:space="preserve"> </w:t>
        </w:r>
      </w:ins>
      <w:del w:id="135" w:author="admin" w:date="2015-06-29T22:40:00Z">
        <w:r w:rsidRPr="008A008E" w:rsidDel="000D3139">
          <w:rPr>
            <w:rFonts w:ascii="华文楷体" w:eastAsia="华文楷体" w:hAnsi="华文楷体" w:hint="eastAsia"/>
            <w:sz w:val="28"/>
            <w:szCs w:val="28"/>
          </w:rPr>
          <w:delText>刚才说</w:delText>
        </w:r>
      </w:del>
      <w:r w:rsidRPr="008A008E">
        <w:rPr>
          <w:rFonts w:ascii="华文楷体" w:eastAsia="华文楷体" w:hAnsi="华文楷体" w:hint="eastAsia"/>
          <w:sz w:val="28"/>
          <w:szCs w:val="28"/>
        </w:rPr>
        <w:t>“无论如何，一概予以拒绝。”在这个问题上面，应成派他的观察，他破的特点</w:t>
      </w:r>
      <w:del w:id="136" w:author="admin" w:date="2015-06-29T22:40:00Z">
        <w:r w:rsidRPr="008A008E" w:rsidDel="000D3139">
          <w:rPr>
            <w:rFonts w:ascii="华文楷体" w:eastAsia="华文楷体" w:hAnsi="华文楷体" w:hint="eastAsia"/>
            <w:sz w:val="28"/>
            <w:szCs w:val="28"/>
          </w:rPr>
          <w:delText>（12：12）</w:delText>
        </w:r>
      </w:del>
      <w:r w:rsidRPr="008A008E">
        <w:rPr>
          <w:rFonts w:ascii="华文楷体" w:eastAsia="华文楷体" w:hAnsi="华文楷体" w:hint="eastAsia"/>
          <w:sz w:val="28"/>
          <w:szCs w:val="28"/>
        </w:rPr>
        <w:t>，是怎么样破的呢？分开二谛而破还是不分二谛而破呢？这个方面就是讲了，“对于有、无等任何方面的立宗”，就说对方你认为我这个是有的，或对方认为这是无的，或对方认为这是显现的，对方认为这个是空性的</w:t>
      </w:r>
      <w:ins w:id="137" w:author="admin" w:date="2015-06-29T22:40:00Z">
        <w:r w:rsidR="000D3139">
          <w:rPr>
            <w:rFonts w:ascii="华文楷体" w:eastAsia="华文楷体" w:hAnsi="华文楷体" w:hint="eastAsia"/>
            <w:sz w:val="28"/>
            <w:szCs w:val="28"/>
          </w:rPr>
          <w:t>。</w:t>
        </w:r>
      </w:ins>
      <w:del w:id="138" w:author="admin" w:date="2015-06-29T22:40:00Z">
        <w:r w:rsidRPr="008A008E" w:rsidDel="000D3139">
          <w:rPr>
            <w:rFonts w:ascii="华文楷体" w:eastAsia="华文楷体" w:hAnsi="华文楷体" w:hint="eastAsia"/>
            <w:sz w:val="28"/>
            <w:szCs w:val="28"/>
          </w:rPr>
          <w:delText>，</w:delText>
        </w:r>
      </w:del>
      <w:r w:rsidRPr="008A008E">
        <w:rPr>
          <w:rFonts w:ascii="华文楷体" w:eastAsia="华文楷体" w:hAnsi="华文楷体" w:hint="eastAsia"/>
          <w:sz w:val="28"/>
          <w:szCs w:val="28"/>
        </w:rPr>
        <w:t>不管任何方面的立宗，月称论师</w:t>
      </w:r>
      <w:ins w:id="139" w:author="admin" w:date="2015-06-29T22:41:00Z">
        <w:r w:rsidR="00173CA1">
          <w:rPr>
            <w:rFonts w:ascii="华文楷体" w:eastAsia="华文楷体" w:hAnsi="华文楷体" w:hint="eastAsia"/>
            <w:sz w:val="28"/>
            <w:szCs w:val="28"/>
          </w:rPr>
          <w:t>或者</w:t>
        </w:r>
      </w:ins>
      <w:del w:id="140" w:author="admin" w:date="2015-06-29T22:41:00Z">
        <w:r w:rsidRPr="008A008E" w:rsidDel="00173CA1">
          <w:rPr>
            <w:rFonts w:ascii="华文楷体" w:eastAsia="华文楷体" w:hAnsi="华文楷体" w:hint="eastAsia"/>
            <w:sz w:val="28"/>
            <w:szCs w:val="28"/>
          </w:rPr>
          <w:delText>？？</w:delText>
        </w:r>
      </w:del>
      <w:r w:rsidRPr="008A008E">
        <w:rPr>
          <w:rFonts w:ascii="华文楷体" w:eastAsia="华文楷体" w:hAnsi="华文楷体" w:hint="eastAsia"/>
          <w:sz w:val="28"/>
          <w:szCs w:val="28"/>
        </w:rPr>
        <w:t>应成</w:t>
      </w:r>
      <w:ins w:id="141" w:author="admin" w:date="2015-06-29T22:41:00Z">
        <w:r w:rsidR="00173CA1">
          <w:rPr>
            <w:rFonts w:ascii="华文楷体" w:eastAsia="华文楷体" w:hAnsi="华文楷体" w:hint="eastAsia"/>
            <w:sz w:val="28"/>
            <w:szCs w:val="28"/>
          </w:rPr>
          <w:t>派</w:t>
        </w:r>
      </w:ins>
      <w:del w:id="142" w:author="admin" w:date="2015-06-29T22:41:00Z">
        <w:r w:rsidRPr="008A008E" w:rsidDel="00173CA1">
          <w:rPr>
            <w:rFonts w:ascii="华文楷体" w:eastAsia="华文楷体" w:hAnsi="华文楷体" w:hint="eastAsia"/>
            <w:sz w:val="28"/>
            <w:szCs w:val="28"/>
          </w:rPr>
          <w:delText>（12：32）呢</w:delText>
        </w:r>
      </w:del>
      <w:r w:rsidRPr="008A008E">
        <w:rPr>
          <w:rFonts w:ascii="华文楷体" w:eastAsia="华文楷体" w:hAnsi="华文楷体" w:hint="eastAsia"/>
          <w:sz w:val="28"/>
          <w:szCs w:val="28"/>
        </w:rPr>
        <w:t>，根本不需要分二谛，就可以一一驳倒，直接</w:t>
      </w:r>
      <w:ins w:id="143" w:author="admin" w:date="2015-06-29T22:41:00Z">
        <w:r w:rsidR="00173CA1">
          <w:rPr>
            <w:rFonts w:ascii="华文楷体" w:eastAsia="华文楷体" w:hAnsi="华文楷体" w:hint="eastAsia"/>
            <w:sz w:val="28"/>
            <w:szCs w:val="28"/>
          </w:rPr>
          <w:t>就</w:t>
        </w:r>
      </w:ins>
      <w:r w:rsidRPr="008A008E">
        <w:rPr>
          <w:rFonts w:ascii="华文楷体" w:eastAsia="华文楷体" w:hAnsi="华文楷体" w:hint="eastAsia"/>
          <w:sz w:val="28"/>
          <w:szCs w:val="28"/>
        </w:rPr>
        <w:t>破了。就说不管你怎样安立，直接就说这不存在。不需要就说这个在胜义当中</w:t>
      </w:r>
      <w:del w:id="144" w:author="admin" w:date="2015-06-29T22:43:00Z">
        <w:r w:rsidRPr="008A008E" w:rsidDel="00A3570B">
          <w:rPr>
            <w:rFonts w:ascii="华文楷体" w:eastAsia="华文楷体" w:hAnsi="华文楷体" w:hint="eastAsia"/>
            <w:sz w:val="28"/>
            <w:szCs w:val="28"/>
          </w:rPr>
          <w:delText>，</w:delText>
        </w:r>
      </w:del>
      <w:r w:rsidRPr="008A008E">
        <w:rPr>
          <w:rFonts w:ascii="华文楷体" w:eastAsia="华文楷体" w:hAnsi="华文楷体" w:hint="eastAsia"/>
          <w:sz w:val="28"/>
          <w:szCs w:val="28"/>
        </w:rPr>
        <w:t>不存在的，根本不需要加</w:t>
      </w:r>
      <w:ins w:id="145" w:author="admin" w:date="2015-06-29T22:43:00Z">
        <w:r w:rsidR="00A3570B">
          <w:rPr>
            <w:rFonts w:ascii="华文楷体" w:eastAsia="华文楷体" w:hAnsi="华文楷体" w:hint="eastAsia"/>
            <w:sz w:val="28"/>
            <w:szCs w:val="28"/>
          </w:rPr>
          <w:t>这个</w:t>
        </w:r>
      </w:ins>
      <w:del w:id="146" w:author="admin" w:date="2015-06-29T22:43:00Z">
        <w:r w:rsidRPr="008A008E" w:rsidDel="00A3570B">
          <w:rPr>
            <w:rFonts w:ascii="华文楷体" w:eastAsia="华文楷体" w:hAnsi="华文楷体" w:hint="eastAsia"/>
            <w:sz w:val="28"/>
            <w:szCs w:val="28"/>
          </w:rPr>
          <w:delText>以</w:delText>
        </w:r>
      </w:del>
      <w:r w:rsidRPr="008A008E">
        <w:rPr>
          <w:rFonts w:ascii="华文楷体" w:eastAsia="华文楷体" w:hAnsi="华文楷体" w:hint="eastAsia"/>
          <w:sz w:val="28"/>
          <w:szCs w:val="28"/>
        </w:rPr>
        <w:t>简别，不需要加胜义的简别。为什么说不一定，一定不可以加胜义当中这些法不存在的简别呢？因为在实相当中根本就没有所谓的二谛可以安立的。月称论师随顺于这样一种究竟无有二谛的观点，所以说他在使用理论时，也根本不需要分开二谛，不需要分开二谛就可以一一驳倒，直接破斥，</w:t>
      </w:r>
      <w:del w:id="147" w:author="admin" w:date="2015-06-29T22:43:00Z">
        <w:r w:rsidRPr="008A008E" w:rsidDel="00A3570B">
          <w:rPr>
            <w:rFonts w:ascii="华文楷体" w:eastAsia="华文楷体" w:hAnsi="华文楷体" w:hint="eastAsia"/>
            <w:sz w:val="28"/>
            <w:szCs w:val="28"/>
          </w:rPr>
          <w:delText>啊</w:delText>
        </w:r>
      </w:del>
      <w:r w:rsidRPr="008A008E">
        <w:rPr>
          <w:rFonts w:ascii="华文楷体" w:eastAsia="华文楷体" w:hAnsi="华文楷体" w:hint="eastAsia"/>
          <w:sz w:val="28"/>
          <w:szCs w:val="28"/>
        </w:rPr>
        <w:t>直接破斥。</w:t>
      </w:r>
    </w:p>
    <w:p w:rsidR="0034297E" w:rsidRDefault="008A008E" w:rsidP="00D47680">
      <w:pPr>
        <w:ind w:firstLine="570"/>
        <w:jc w:val="left"/>
        <w:rPr>
          <w:ins w:id="148" w:author="admin" w:date="2015-06-29T22:46:00Z"/>
          <w:rFonts w:ascii="华文楷体" w:eastAsia="华文楷体" w:hAnsi="华文楷体" w:hint="eastAsia"/>
          <w:sz w:val="28"/>
          <w:szCs w:val="28"/>
        </w:rPr>
        <w:pPrChange w:id="149" w:author="admin" w:date="2015-06-29T22:33:00Z">
          <w:pPr>
            <w:ind w:firstLine="570"/>
          </w:pPr>
        </w:pPrChange>
      </w:pPr>
      <w:r w:rsidRPr="008A008E">
        <w:rPr>
          <w:rFonts w:ascii="华文楷体" w:eastAsia="华文楷体" w:hAnsi="华文楷体" w:hint="eastAsia"/>
          <w:sz w:val="28"/>
          <w:szCs w:val="28"/>
        </w:rPr>
        <w:t>当然就说，这个方面就是应成派和自续派的最大的分歧之处啊，</w:t>
      </w:r>
      <w:ins w:id="150" w:author="admin" w:date="2015-06-29T22:44:00Z">
        <w:r w:rsidR="00A3570B">
          <w:rPr>
            <w:rFonts w:ascii="华文楷体" w:eastAsia="华文楷体" w:hAnsi="华文楷体" w:hint="eastAsia"/>
            <w:sz w:val="28"/>
            <w:szCs w:val="28"/>
          </w:rPr>
          <w:t>那么</w:t>
        </w:r>
      </w:ins>
      <w:r w:rsidRPr="008A008E">
        <w:rPr>
          <w:rFonts w:ascii="华文楷体" w:eastAsia="华文楷体" w:hAnsi="华文楷体" w:hint="eastAsia"/>
          <w:sz w:val="28"/>
          <w:szCs w:val="28"/>
        </w:rPr>
        <w:t>就说最大的分歧之处。当年佛护论师在解释《中论》的时候呢，啊在解释《中论》在解释破自生</w:t>
      </w:r>
      <w:ins w:id="151" w:author="admin" w:date="2015-06-29T22:45:00Z">
        <w:r w:rsidR="0034297E">
          <w:rPr>
            <w:rFonts w:ascii="华文楷体" w:eastAsia="华文楷体" w:hAnsi="华文楷体" w:hint="eastAsia"/>
            <w:sz w:val="28"/>
            <w:szCs w:val="28"/>
          </w:rPr>
          <w:t>等</w:t>
        </w:r>
      </w:ins>
      <w:r w:rsidRPr="008A008E">
        <w:rPr>
          <w:rFonts w:ascii="华文楷体" w:eastAsia="华文楷体" w:hAnsi="华文楷体" w:hint="eastAsia"/>
          <w:sz w:val="28"/>
          <w:szCs w:val="28"/>
        </w:rPr>
        <w:t>的</w:t>
      </w:r>
      <w:ins w:id="152" w:author="admin" w:date="2015-06-29T22:45:00Z">
        <w:r w:rsidR="0034297E">
          <w:rPr>
            <w:rFonts w:ascii="华文楷体" w:eastAsia="华文楷体" w:hAnsi="华文楷体" w:hint="eastAsia"/>
            <w:sz w:val="28"/>
            <w:szCs w:val="28"/>
          </w:rPr>
          <w:t>这个</w:t>
        </w:r>
      </w:ins>
      <w:r w:rsidRPr="008A008E">
        <w:rPr>
          <w:rFonts w:ascii="华文楷体" w:eastAsia="华文楷体" w:hAnsi="华文楷体" w:hint="eastAsia"/>
          <w:sz w:val="28"/>
          <w:szCs w:val="28"/>
        </w:rPr>
        <w:t>问题时</w:t>
      </w:r>
      <w:ins w:id="153" w:author="admin" w:date="2015-06-29T22:45:00Z">
        <w:r w:rsidR="0034297E">
          <w:rPr>
            <w:rFonts w:ascii="华文楷体" w:eastAsia="华文楷体" w:hAnsi="华文楷体" w:hint="eastAsia"/>
            <w:sz w:val="28"/>
            <w:szCs w:val="28"/>
          </w:rPr>
          <w:t>候</w:t>
        </w:r>
      </w:ins>
      <w:r w:rsidRPr="008A008E">
        <w:rPr>
          <w:rFonts w:ascii="华文楷体" w:eastAsia="华文楷体" w:hAnsi="华文楷体" w:hint="eastAsia"/>
          <w:sz w:val="28"/>
          <w:szCs w:val="28"/>
        </w:rPr>
        <w:t>呢，他就不分开二谛，直接说自生没有，没有他生。当时清辩论师说，你这样不分开二谛，有很多过失，让别人没办法分清楚二量，</w:t>
      </w:r>
      <w:del w:id="154" w:author="admin" w:date="2015-06-29T22:45:00Z">
        <w:r w:rsidRPr="008A008E" w:rsidDel="0034297E">
          <w:rPr>
            <w:rFonts w:ascii="华文楷体" w:eastAsia="华文楷体" w:hAnsi="华文楷体" w:hint="eastAsia"/>
            <w:sz w:val="28"/>
            <w:szCs w:val="28"/>
          </w:rPr>
          <w:delText>让别人</w:delText>
        </w:r>
      </w:del>
      <w:r w:rsidRPr="008A008E">
        <w:rPr>
          <w:rFonts w:ascii="华文楷体" w:eastAsia="华文楷体" w:hAnsi="华文楷体" w:hint="eastAsia"/>
          <w:sz w:val="28"/>
          <w:szCs w:val="28"/>
        </w:rPr>
        <w:t>没办法遣除疑惑。所以他就加入胜义简别了，分开二谛，说一切万法在胜义谛中不存在，名言当中还是有的。那么佛护论师的意思就是，不需要分开什么胜义当中没有，世俗当中有，那么</w:t>
      </w:r>
      <w:r w:rsidRPr="008A008E">
        <w:rPr>
          <w:rFonts w:ascii="华文楷体" w:eastAsia="华文楷体" w:hAnsi="华文楷体" w:hint="eastAsia"/>
          <w:sz w:val="28"/>
          <w:szCs w:val="28"/>
        </w:rPr>
        <w:lastRenderedPageBreak/>
        <w:t>直接破掉就可以了。后面清辩论师对于佛护论师的观点作了观察之后呢， 月称论师又在他的《入中论》当中，尤其是在《显句论》当中，对于清辩论师的观点作了观察，说如果在抉择究竟实相的时候呢，不需要分二谛，就维护了佛护论师的观点。后面就是通过广大的破立的方式，开创了应成派。所以应成派的特点是不需要分开二谛的，不需要分开二谛的原因，就是因为在抉择究竟实相的时候，根本就没有二谛可以让你分的。所以说呢，就是在抉择，在破万法的时候呢，不需要分开二谛，就可以直接一一驳倒了。</w:t>
      </w:r>
    </w:p>
    <w:p w:rsidR="00383F84" w:rsidRDefault="008A008E" w:rsidP="00D47680">
      <w:pPr>
        <w:ind w:firstLine="570"/>
        <w:jc w:val="left"/>
        <w:rPr>
          <w:ins w:id="155" w:author="admin" w:date="2015-06-29T22:49:00Z"/>
          <w:rFonts w:ascii="华文楷体" w:eastAsia="华文楷体" w:hAnsi="华文楷体" w:hint="eastAsia"/>
          <w:sz w:val="28"/>
          <w:szCs w:val="28"/>
        </w:rPr>
        <w:pPrChange w:id="156" w:author="admin" w:date="2015-06-29T22:33:00Z">
          <w:pPr>
            <w:ind w:firstLine="570"/>
          </w:pPr>
        </w:pPrChange>
      </w:pPr>
      <w:r w:rsidRPr="008A008E">
        <w:rPr>
          <w:rFonts w:ascii="华文楷体" w:eastAsia="华文楷体" w:hAnsi="华文楷体" w:hint="eastAsia"/>
          <w:sz w:val="28"/>
          <w:szCs w:val="28"/>
        </w:rPr>
        <w:t>【</w:t>
      </w:r>
      <w:r w:rsidRPr="0034297E">
        <w:rPr>
          <w:rFonts w:asciiTheme="minorEastAsia" w:hAnsiTheme="minorEastAsia" w:hint="eastAsia"/>
          <w:sz w:val="28"/>
          <w:szCs w:val="28"/>
          <w:rPrChange w:id="157" w:author="admin" w:date="2015-06-29T22:47:00Z">
            <w:rPr>
              <w:rFonts w:ascii="华文楷体" w:eastAsia="华文楷体" w:hAnsi="华文楷体" w:hint="eastAsia"/>
              <w:sz w:val="28"/>
              <w:szCs w:val="28"/>
            </w:rPr>
          </w:rPrChange>
        </w:rPr>
        <w:t>如果以二谛各自的任意一量来衡量的话，当然不加区分是无法进行破立的，这也完全是由于在此处是以真实胜义二谛双运的实相观察理智作为正量来衡量的。</w:t>
      </w:r>
      <w:r w:rsidRPr="008A008E">
        <w:rPr>
          <w:rFonts w:ascii="华文楷体" w:eastAsia="华文楷体" w:hAnsi="华文楷体" w:hint="eastAsia"/>
          <w:sz w:val="28"/>
          <w:szCs w:val="28"/>
        </w:rPr>
        <w:t>】</w:t>
      </w:r>
      <w:ins w:id="158" w:author="admin" w:date="2015-06-29T22:47:00Z">
        <w:r w:rsidR="00383F84">
          <w:rPr>
            <w:rFonts w:ascii="华文楷体" w:eastAsia="华文楷体" w:hAnsi="华文楷体" w:hint="eastAsia"/>
            <w:sz w:val="28"/>
            <w:szCs w:val="28"/>
          </w:rPr>
          <w:t>那么</w:t>
        </w:r>
      </w:ins>
      <w:r w:rsidRPr="008A008E">
        <w:rPr>
          <w:rFonts w:ascii="华文楷体" w:eastAsia="华文楷体" w:hAnsi="华文楷体" w:hint="eastAsia"/>
          <w:sz w:val="28"/>
          <w:szCs w:val="28"/>
        </w:rPr>
        <w:t>就说“如果以二谛各自的任意一量来衡量”，就说如果是自续派的观点呢，自续派的观点是分开了二谛了，分开了二谛之后呢，那么就说是，有了二谛，那么以二谛，就必须 “以二谛各自的任意一量来衡量”。如果“以二谛各自的任意一量来衡量”，这个时候必须要加区分的，“噢，这个是在胜义当中。”因为你自己已经分二谛了，已经分开二谛的时候，必须在分开二谛的情况下，说这个在胜义当中没有，这个是在世俗当中有，所以说，必须加以区分之后再进行破立，如果不加区分，就无法进行破立了。前提就是说，已经分开了二谛。那么就是说，这个中观应成派他不分二谛的原因呢，就是中观应成派在抉择万法空性的时候，“无需分开二谛即可一一驳倒”。这个是，下面讲，“这也完全是由于在此处”，在此处就是讲应成派，不分二谛的，在这样一种前提之下，“是以真实胜义二谛双运的实相观察理智作为正量来衡量</w:t>
      </w:r>
      <w:r w:rsidRPr="008A008E">
        <w:rPr>
          <w:rFonts w:ascii="华文楷体" w:eastAsia="华文楷体" w:hAnsi="华文楷体" w:hint="eastAsia"/>
          <w:sz w:val="28"/>
          <w:szCs w:val="28"/>
        </w:rPr>
        <w:lastRenderedPageBreak/>
        <w:t>的。”所以你通过这样一种真实胜义二谛双运的实相来衡量的时候呢，当然就不需要分开二谛了。</w:t>
      </w:r>
    </w:p>
    <w:p w:rsidR="00383F84" w:rsidRDefault="008A008E" w:rsidP="00D47680">
      <w:pPr>
        <w:ind w:firstLine="570"/>
        <w:jc w:val="left"/>
        <w:rPr>
          <w:ins w:id="159" w:author="admin" w:date="2015-06-29T22:49:00Z"/>
          <w:rFonts w:ascii="华文楷体" w:eastAsia="华文楷体" w:hAnsi="华文楷体" w:hint="eastAsia"/>
          <w:sz w:val="28"/>
          <w:szCs w:val="28"/>
        </w:rPr>
        <w:pPrChange w:id="160" w:author="admin" w:date="2015-06-29T22:33:00Z">
          <w:pPr>
            <w:ind w:firstLine="570"/>
          </w:pPr>
        </w:pPrChange>
      </w:pPr>
      <w:r w:rsidRPr="008A008E">
        <w:rPr>
          <w:rFonts w:ascii="华文楷体" w:eastAsia="华文楷体" w:hAnsi="华文楷体" w:hint="eastAsia"/>
          <w:sz w:val="28"/>
          <w:szCs w:val="28"/>
        </w:rPr>
        <w:t>所以说，这一段话呢，就是说实际上前面这一段和后面这一段，直接讲到应成派不分二谛这样一种原因，就“在这一问题上，对于有、无等任何方面的立宗，无需分开二谛即可一一驳倒”这一句，还有就是“这也完全是由于在此处是以真实胜义二谛双运的实相观察理智作为正量来衡量的”这一句，就是前面和后面这一句</w:t>
      </w:r>
      <w:ins w:id="161" w:author="admin" w:date="2015-06-29T22:50:00Z">
        <w:r w:rsidR="00F30261">
          <w:rPr>
            <w:rFonts w:ascii="华文楷体" w:eastAsia="华文楷体" w:hAnsi="华文楷体" w:hint="eastAsia"/>
            <w:sz w:val="28"/>
            <w:szCs w:val="28"/>
          </w:rPr>
          <w:t>实际上</w:t>
        </w:r>
      </w:ins>
      <w:del w:id="162" w:author="admin" w:date="2015-06-29T22:50:00Z">
        <w:r w:rsidRPr="008A008E" w:rsidDel="00F30261">
          <w:rPr>
            <w:rFonts w:ascii="华文楷体" w:eastAsia="华文楷体" w:hAnsi="华文楷体" w:hint="eastAsia"/>
            <w:sz w:val="28"/>
            <w:szCs w:val="28"/>
          </w:rPr>
          <w:delText>就</w:delText>
        </w:r>
      </w:del>
      <w:r w:rsidRPr="008A008E">
        <w:rPr>
          <w:rFonts w:ascii="华文楷体" w:eastAsia="华文楷体" w:hAnsi="华文楷体" w:hint="eastAsia"/>
          <w:sz w:val="28"/>
          <w:szCs w:val="28"/>
        </w:rPr>
        <w:t>是在讲应成派的观点。中间这一句“如果以二谛各自的任意一量来衡量的话，当然不加区分是无法进行破立的”这个方面就是讲应成派之外的</w:t>
      </w:r>
      <w:ins w:id="163" w:author="admin" w:date="2015-06-29T22:51:00Z">
        <w:r w:rsidR="00271E75">
          <w:rPr>
            <w:rFonts w:ascii="华文楷体" w:eastAsia="华文楷体" w:hAnsi="华文楷体" w:hint="eastAsia"/>
            <w:sz w:val="28"/>
            <w:szCs w:val="28"/>
          </w:rPr>
          <w:t>，</w:t>
        </w:r>
      </w:ins>
      <w:del w:id="164" w:author="admin" w:date="2015-06-29T22:51:00Z">
        <w:r w:rsidRPr="008A008E" w:rsidDel="00271E75">
          <w:rPr>
            <w:rFonts w:ascii="华文楷体" w:eastAsia="华文楷体" w:hAnsi="华文楷体" w:hint="eastAsia"/>
            <w:sz w:val="28"/>
            <w:szCs w:val="28"/>
          </w:rPr>
          <w:delText>。</w:delText>
        </w:r>
      </w:del>
      <w:r w:rsidRPr="008A008E">
        <w:rPr>
          <w:rFonts w:ascii="华文楷体" w:eastAsia="华文楷体" w:hAnsi="华文楷体" w:hint="eastAsia"/>
          <w:sz w:val="28"/>
          <w:szCs w:val="28"/>
        </w:rPr>
        <w:t>如果分开二谛了，</w:t>
      </w:r>
      <w:ins w:id="165" w:author="admin" w:date="2015-06-29T22:51:00Z">
        <w:r w:rsidR="00271E75">
          <w:rPr>
            <w:rFonts w:ascii="华文楷体" w:eastAsia="华文楷体" w:hAnsi="华文楷体" w:hint="eastAsia"/>
            <w:sz w:val="28"/>
            <w:szCs w:val="28"/>
          </w:rPr>
          <w:t>那就</w:t>
        </w:r>
      </w:ins>
      <w:del w:id="166" w:author="admin" w:date="2015-06-29T22:51:00Z">
        <w:r w:rsidRPr="008A008E" w:rsidDel="00271E75">
          <w:rPr>
            <w:rFonts w:ascii="华文楷体" w:eastAsia="华文楷体" w:hAnsi="华文楷体" w:hint="eastAsia"/>
            <w:sz w:val="28"/>
            <w:szCs w:val="28"/>
          </w:rPr>
          <w:delText>你</w:delText>
        </w:r>
      </w:del>
      <w:r w:rsidRPr="008A008E">
        <w:rPr>
          <w:rFonts w:ascii="华文楷体" w:eastAsia="华文楷体" w:hAnsi="华文楷体" w:hint="eastAsia"/>
          <w:sz w:val="28"/>
          <w:szCs w:val="28"/>
        </w:rPr>
        <w:t>必须相应于二谛来做区分</w:t>
      </w:r>
      <w:ins w:id="167" w:author="admin" w:date="2015-06-29T22:51:00Z">
        <w:r w:rsidR="00744E55">
          <w:rPr>
            <w:rFonts w:ascii="华文楷体" w:eastAsia="华文楷体" w:hAnsi="华文楷体" w:hint="eastAsia"/>
            <w:sz w:val="28"/>
            <w:szCs w:val="28"/>
          </w:rPr>
          <w:t>。</w:t>
        </w:r>
      </w:ins>
      <w:del w:id="168" w:author="admin" w:date="2015-06-29T22:51:00Z">
        <w:r w:rsidRPr="008A008E" w:rsidDel="00271E75">
          <w:rPr>
            <w:rFonts w:ascii="华文楷体" w:eastAsia="华文楷体" w:hAnsi="华文楷体" w:hint="eastAsia"/>
            <w:sz w:val="28"/>
            <w:szCs w:val="28"/>
          </w:rPr>
          <w:delText>，</w:delText>
        </w:r>
      </w:del>
      <w:r w:rsidRPr="008A008E">
        <w:rPr>
          <w:rFonts w:ascii="华文楷体" w:eastAsia="华文楷体" w:hAnsi="华文楷体" w:hint="eastAsia"/>
          <w:sz w:val="28"/>
          <w:szCs w:val="28"/>
        </w:rPr>
        <w:t>必须要叫</w:t>
      </w:r>
      <w:ins w:id="169" w:author="admin" w:date="2015-06-29T22:52:00Z">
        <w:r w:rsidR="00744E55">
          <w:rPr>
            <w:rFonts w:ascii="华文楷体" w:eastAsia="华文楷体" w:hAnsi="华文楷体" w:hint="eastAsia"/>
            <w:sz w:val="28"/>
            <w:szCs w:val="28"/>
          </w:rPr>
          <w:t>分出</w:t>
        </w:r>
      </w:ins>
      <w:r w:rsidRPr="008A008E">
        <w:rPr>
          <w:rFonts w:ascii="华文楷体" w:eastAsia="华文楷体" w:hAnsi="华文楷体" w:hint="eastAsia"/>
          <w:sz w:val="28"/>
          <w:szCs w:val="28"/>
        </w:rPr>
        <w:t>这是胜义当中的承许，这是世俗当中的承许</w:t>
      </w:r>
      <w:ins w:id="170" w:author="admin" w:date="2015-06-29T22:51:00Z">
        <w:r w:rsidR="00744E55">
          <w:rPr>
            <w:rFonts w:ascii="华文楷体" w:eastAsia="华文楷体" w:hAnsi="华文楷体" w:hint="eastAsia"/>
            <w:sz w:val="28"/>
            <w:szCs w:val="28"/>
          </w:rPr>
          <w:t>，</w:t>
        </w:r>
      </w:ins>
      <w:del w:id="171" w:author="admin" w:date="2015-06-29T22:51:00Z">
        <w:r w:rsidRPr="008A008E" w:rsidDel="00744E55">
          <w:rPr>
            <w:rFonts w:ascii="华文楷体" w:eastAsia="华文楷体" w:hAnsi="华文楷体" w:hint="eastAsia"/>
            <w:sz w:val="28"/>
            <w:szCs w:val="28"/>
          </w:rPr>
          <w:delText>。</w:delText>
        </w:r>
      </w:del>
      <w:r w:rsidRPr="008A008E">
        <w:rPr>
          <w:rFonts w:ascii="华文楷体" w:eastAsia="华文楷体" w:hAnsi="华文楷体" w:hint="eastAsia"/>
          <w:sz w:val="28"/>
          <w:szCs w:val="28"/>
        </w:rPr>
        <w:t>所以中间这一句加进来，它是说明在应成派之外的其他法分开二谛的原因，必须要分开进行破立。那么应成派呢，是</w:t>
      </w:r>
      <w:ins w:id="172" w:author="admin" w:date="2015-06-29T22:52:00Z">
        <w:r w:rsidR="00401303">
          <w:rPr>
            <w:rFonts w:ascii="华文楷体" w:eastAsia="华文楷体" w:hAnsi="华文楷体" w:hint="eastAsia"/>
            <w:sz w:val="28"/>
            <w:szCs w:val="28"/>
          </w:rPr>
          <w:t>因为</w:t>
        </w:r>
      </w:ins>
      <w:r w:rsidRPr="008A008E">
        <w:rPr>
          <w:rFonts w:ascii="华文楷体" w:eastAsia="华文楷体" w:hAnsi="华文楷体" w:hint="eastAsia"/>
          <w:sz w:val="28"/>
          <w:szCs w:val="28"/>
        </w:rPr>
        <w:t>通过真实胜义二谛双运的实相观察的缘故呢，不需要分开二谛就可以一一驳倒了。</w:t>
      </w:r>
    </w:p>
    <w:p w:rsidR="000C4DBB" w:rsidRDefault="008A008E" w:rsidP="00D47680">
      <w:pPr>
        <w:ind w:firstLine="570"/>
        <w:jc w:val="left"/>
        <w:rPr>
          <w:ins w:id="173" w:author="admin" w:date="2015-06-29T22:53:00Z"/>
          <w:rFonts w:ascii="华文楷体" w:eastAsia="华文楷体" w:hAnsi="华文楷体" w:hint="eastAsia"/>
          <w:sz w:val="28"/>
          <w:szCs w:val="28"/>
        </w:rPr>
        <w:pPrChange w:id="174" w:author="admin" w:date="2015-06-29T22:33:00Z">
          <w:pPr>
            <w:ind w:firstLine="570"/>
          </w:pPr>
        </w:pPrChange>
      </w:pPr>
      <w:r w:rsidRPr="008A008E">
        <w:rPr>
          <w:rFonts w:ascii="华文楷体" w:eastAsia="华文楷体" w:hAnsi="华文楷体" w:hint="eastAsia"/>
          <w:sz w:val="28"/>
          <w:szCs w:val="28"/>
        </w:rPr>
        <w:t>【</w:t>
      </w:r>
      <w:r w:rsidRPr="00383F84">
        <w:rPr>
          <w:rFonts w:asciiTheme="minorEastAsia" w:hAnsiTheme="minorEastAsia" w:hint="eastAsia"/>
          <w:sz w:val="28"/>
          <w:szCs w:val="28"/>
          <w:rPrChange w:id="175" w:author="admin" w:date="2015-06-29T22:49:00Z">
            <w:rPr>
              <w:rFonts w:ascii="华文楷体" w:eastAsia="华文楷体" w:hAnsi="华文楷体" w:hint="eastAsia"/>
              <w:sz w:val="28"/>
              <w:szCs w:val="28"/>
            </w:rPr>
          </w:rPrChange>
        </w:rPr>
        <w:t>如《入中论释》中引用教证云：“胜义中无有二谛，诸比丘，此胜义谛乃唯一也……”</w:t>
      </w:r>
      <w:r w:rsidRPr="008A008E">
        <w:rPr>
          <w:rFonts w:ascii="华文楷体" w:eastAsia="华文楷体" w:hAnsi="华文楷体" w:hint="eastAsia"/>
          <w:sz w:val="28"/>
          <w:szCs w:val="28"/>
        </w:rPr>
        <w:t>】那么就是对于不分二谛呢进行安立，衡量胜义谛的观点，是不是自宗所创的，那么实际上并不是这样的。《入中论》注释当中月称论师讲，《入中论自释》，这个《入中论自释》是月称菩萨写的，在这个《入中论自释》当中呢，也是引用了教证。那么这个教证是《入二谛经》，是《入二谛经》这个经典。在这个经典当中讲了“胜义中无有二谛”。佛陀就直接说了，胜义当中根本就没有二谛。“诸比丘，此胜义谛乃唯一也……”这个方面讲得很清楚了，胜义当中是没有二谛的，所以，既然在胜义当中没有二谛，我随顺这样一种胜义的观点进行观察的时候，</w:t>
      </w:r>
      <w:r w:rsidRPr="008A008E">
        <w:rPr>
          <w:rFonts w:ascii="华文楷体" w:eastAsia="华文楷体" w:hAnsi="华文楷体" w:hint="eastAsia"/>
          <w:sz w:val="28"/>
          <w:szCs w:val="28"/>
        </w:rPr>
        <w:lastRenderedPageBreak/>
        <w:t>当然就无需分开二谛了，无需分开二谛，因为在胜义当中根本没有二谛的。比丘应该知道，胜义谛是唯一的，没有很多这样一种那样的差别。</w:t>
      </w:r>
    </w:p>
    <w:p w:rsidR="009D7FBE" w:rsidRDefault="008A008E" w:rsidP="00D47680">
      <w:pPr>
        <w:ind w:firstLine="570"/>
        <w:jc w:val="left"/>
        <w:rPr>
          <w:rFonts w:ascii="华文楷体" w:eastAsia="华文楷体" w:hAnsi="华文楷体"/>
          <w:sz w:val="28"/>
          <w:szCs w:val="28"/>
        </w:rPr>
        <w:pPrChange w:id="176" w:author="admin" w:date="2015-06-29T22:33:00Z">
          <w:pPr>
            <w:ind w:firstLine="570"/>
          </w:pPr>
        </w:pPrChange>
      </w:pPr>
      <w:r w:rsidRPr="008A008E">
        <w:rPr>
          <w:rFonts w:ascii="华文楷体" w:eastAsia="华文楷体" w:hAnsi="华文楷体" w:hint="eastAsia"/>
          <w:sz w:val="28"/>
          <w:szCs w:val="28"/>
        </w:rPr>
        <w:t>【</w:t>
      </w:r>
      <w:r w:rsidRPr="000C4DBB">
        <w:rPr>
          <w:rFonts w:asciiTheme="minorEastAsia" w:hAnsiTheme="minorEastAsia" w:hint="eastAsia"/>
          <w:sz w:val="28"/>
          <w:szCs w:val="28"/>
          <w:rPrChange w:id="177" w:author="admin" w:date="2015-06-29T22:53:00Z">
            <w:rPr>
              <w:rFonts w:ascii="华文楷体" w:eastAsia="华文楷体" w:hAnsi="华文楷体" w:hint="eastAsia"/>
              <w:sz w:val="28"/>
              <w:szCs w:val="28"/>
            </w:rPr>
          </w:rPrChange>
        </w:rPr>
        <w:t>因此说，月称论师一开始就着重抉择了真实胜义，因而是将缘起显现不灭这一点作为观察对境或者以它是证悟胜义之方便或途径作为辩论主题而抉择大离戏的。</w:t>
      </w:r>
      <w:r w:rsidRPr="008A008E">
        <w:rPr>
          <w:rFonts w:ascii="华文楷体" w:eastAsia="华文楷体" w:hAnsi="华文楷体" w:hint="eastAsia"/>
          <w:sz w:val="28"/>
          <w:szCs w:val="28"/>
        </w:rPr>
        <w:t>】有这样一种原因的缘故呢，所以说月称</w:t>
      </w:r>
      <w:ins w:id="178" w:author="admin" w:date="2015-06-29T22:54:00Z">
        <w:r w:rsidR="00136960">
          <w:rPr>
            <w:rFonts w:ascii="华文楷体" w:eastAsia="华文楷体" w:hAnsi="华文楷体" w:hint="eastAsia"/>
            <w:sz w:val="28"/>
            <w:szCs w:val="28"/>
          </w:rPr>
          <w:t>菩萨</w:t>
        </w:r>
      </w:ins>
      <w:del w:id="179" w:author="admin" w:date="2015-06-29T22:53:00Z">
        <w:r w:rsidRPr="008A008E" w:rsidDel="00136960">
          <w:rPr>
            <w:rFonts w:ascii="华文楷体" w:eastAsia="华文楷体" w:hAnsi="华文楷体" w:hint="eastAsia"/>
            <w:sz w:val="28"/>
            <w:szCs w:val="28"/>
          </w:rPr>
          <w:delText>论师</w:delText>
        </w:r>
      </w:del>
      <w:ins w:id="180" w:author="admin" w:date="2015-06-29T22:54:00Z">
        <w:r w:rsidR="00136960">
          <w:rPr>
            <w:rFonts w:ascii="华文楷体" w:eastAsia="华文楷体" w:hAnsi="华文楷体" w:hint="eastAsia"/>
            <w:sz w:val="28"/>
            <w:szCs w:val="28"/>
          </w:rPr>
          <w:t>一</w:t>
        </w:r>
      </w:ins>
      <w:r w:rsidRPr="008A008E">
        <w:rPr>
          <w:rFonts w:ascii="华文楷体" w:eastAsia="华文楷体" w:hAnsi="华文楷体" w:hint="eastAsia"/>
          <w:sz w:val="28"/>
          <w:szCs w:val="28"/>
        </w:rPr>
        <w:t>开始的时候是着重抉择</w:t>
      </w:r>
      <w:ins w:id="181" w:author="admin" w:date="2015-06-29T22:54:00Z">
        <w:r w:rsidR="006771A4">
          <w:rPr>
            <w:rFonts w:ascii="华文楷体" w:eastAsia="华文楷体" w:hAnsi="华文楷体" w:hint="eastAsia"/>
            <w:sz w:val="28"/>
            <w:szCs w:val="28"/>
          </w:rPr>
          <w:t>真实</w:t>
        </w:r>
      </w:ins>
      <w:del w:id="182" w:author="admin" w:date="2015-06-29T22:54:00Z">
        <w:r w:rsidRPr="008A008E" w:rsidDel="006771A4">
          <w:rPr>
            <w:rFonts w:ascii="华文楷体" w:eastAsia="华文楷体" w:hAnsi="华文楷体" w:hint="eastAsia"/>
            <w:sz w:val="28"/>
            <w:szCs w:val="28"/>
          </w:rPr>
          <w:delText>这个是</w:delText>
        </w:r>
      </w:del>
      <w:r w:rsidRPr="008A008E">
        <w:rPr>
          <w:rFonts w:ascii="华文楷体" w:eastAsia="华文楷体" w:hAnsi="华文楷体" w:hint="eastAsia"/>
          <w:sz w:val="28"/>
          <w:szCs w:val="28"/>
        </w:rPr>
        <w:t>胜义谛。那么着重抉择胜义谛，开始的时候，一上来的时候，就着重抉择真实胜义谛呢，也是应成派的特点，啊也是应成派的特点。那么实际上自续派的特点呢，最终的时候，他也抉择到了真实胜义谛，但是一开始的时候，他着重抉择的是相似胜义谛，啊他一开始的时候着重抉择的是相似胜义谛。究竟虽然抉择了真实胜义谛，但是一开始的时候着重抉择的是相似胜义谛的缘故呢，所以把自续派安立成单空中，就是这样的。所以说月称菩萨开始就抉择了胜义谛，所以说就把他安立为这样一种双运空</w:t>
      </w:r>
      <w:ins w:id="183" w:author="admin" w:date="2015-06-29T22:55:00Z">
        <w:r w:rsidR="006771A4">
          <w:rPr>
            <w:rFonts w:ascii="华文楷体" w:eastAsia="华文楷体" w:hAnsi="华文楷体" w:hint="eastAsia"/>
            <w:sz w:val="28"/>
            <w:szCs w:val="28"/>
          </w:rPr>
          <w:t>的这样一种状态</w:t>
        </w:r>
      </w:ins>
      <w:r w:rsidRPr="008A008E">
        <w:rPr>
          <w:rFonts w:ascii="华文楷体" w:eastAsia="华文楷体" w:hAnsi="华文楷体" w:hint="eastAsia"/>
          <w:sz w:val="28"/>
          <w:szCs w:val="28"/>
        </w:rPr>
        <w:t>。所以</w:t>
      </w:r>
      <w:ins w:id="184" w:author="admin" w:date="2015-06-29T22:56:00Z">
        <w:r w:rsidR="00D44DB4">
          <w:rPr>
            <w:rFonts w:ascii="华文楷体" w:eastAsia="华文楷体" w:hAnsi="华文楷体" w:hint="eastAsia"/>
            <w:sz w:val="28"/>
            <w:szCs w:val="28"/>
          </w:rPr>
          <w:t>说</w:t>
        </w:r>
      </w:ins>
      <w:r w:rsidRPr="008A008E">
        <w:rPr>
          <w:rFonts w:ascii="华文楷体" w:eastAsia="华文楷体" w:hAnsi="华文楷体" w:hint="eastAsia"/>
          <w:sz w:val="28"/>
          <w:szCs w:val="28"/>
        </w:rPr>
        <w:t>“将缘起显现不灭这一点”，不管怎样，在一切有分别心的面前，只要不是在入根本慧定的境界当中，在有分别心的面前，这个缘起显现是不灭的。“将缘起显现不灭这一点作为观察对境”我们就说一切万法是空性的，那么到底哪些法是空性的呢？那么就说“缘起显现不灭”就把这一点作为观察的对境，啊就把这一点作为观察的对境。或者就是说以它是证悟胜义的方便，在《入中论》当中讲啊，就说世俗谛是，以世俗谛为方便，胜义谛是方便生，所以像这样缘起不灭的显现是证悟胜义谛的方便，或者说是证悟胜义谛的途径，来作为辩论主题，来作为抉择万法空性的主题，来抉择大离戏。所以说在和对方辩论一切</w:t>
      </w:r>
      <w:r w:rsidRPr="008A008E">
        <w:rPr>
          <w:rFonts w:ascii="华文楷体" w:eastAsia="华文楷体" w:hAnsi="华文楷体" w:hint="eastAsia"/>
          <w:sz w:val="28"/>
          <w:szCs w:val="28"/>
        </w:rPr>
        <w:lastRenderedPageBreak/>
        <w:t>万法到底是怎</w:t>
      </w:r>
      <w:ins w:id="185" w:author="admin" w:date="2015-06-29T22:58:00Z">
        <w:r w:rsidR="00CC76E2">
          <w:rPr>
            <w:rFonts w:ascii="华文楷体" w:eastAsia="华文楷体" w:hAnsi="华文楷体" w:hint="eastAsia"/>
            <w:sz w:val="28"/>
            <w:szCs w:val="28"/>
          </w:rPr>
          <w:t>么</w:t>
        </w:r>
      </w:ins>
      <w:r w:rsidRPr="008A008E">
        <w:rPr>
          <w:rFonts w:ascii="华文楷体" w:eastAsia="华文楷体" w:hAnsi="华文楷体" w:hint="eastAsia"/>
          <w:sz w:val="28"/>
          <w:szCs w:val="28"/>
        </w:rPr>
        <w:t>样的时</w:t>
      </w:r>
      <w:ins w:id="186" w:author="admin" w:date="2015-06-29T22:58:00Z">
        <w:r w:rsidR="00CC76E2">
          <w:rPr>
            <w:rFonts w:ascii="华文楷体" w:eastAsia="华文楷体" w:hAnsi="华文楷体" w:hint="eastAsia"/>
            <w:sz w:val="28"/>
            <w:szCs w:val="28"/>
          </w:rPr>
          <w:t>候</w:t>
        </w:r>
      </w:ins>
      <w:r w:rsidRPr="008A008E">
        <w:rPr>
          <w:rFonts w:ascii="华文楷体" w:eastAsia="华文楷体" w:hAnsi="华文楷体" w:hint="eastAsia"/>
          <w:sz w:val="28"/>
          <w:szCs w:val="28"/>
        </w:rPr>
        <w:t>呢，就把这样缘起的显现作为辩论的主题，就把缘起的显现作为抉择大离戏的基，一种这样的空基了。</w:t>
      </w:r>
    </w:p>
    <w:p w:rsidR="000914F6" w:rsidRDefault="00DB569F" w:rsidP="003B0839">
      <w:pPr>
        <w:ind w:firstLine="570"/>
        <w:rPr>
          <w:ins w:id="187" w:author="admin" w:date="2015-06-29T23:03:00Z"/>
          <w:rFonts w:ascii="华文楷体" w:eastAsia="华文楷体" w:hAnsi="华文楷体" w:hint="eastAsia"/>
          <w:sz w:val="28"/>
          <w:szCs w:val="28"/>
        </w:rPr>
      </w:pPr>
      <w:ins w:id="188" w:author="admin" w:date="2015-06-29T22:59:00Z">
        <w:r>
          <w:rPr>
            <w:rFonts w:ascii="华文楷体" w:eastAsia="华文楷体" w:hAnsi="华文楷体" w:hint="eastAsia"/>
            <w:sz w:val="28"/>
            <w:szCs w:val="28"/>
          </w:rPr>
          <w:t>【</w:t>
        </w:r>
      </w:ins>
      <w:del w:id="189" w:author="admin" w:date="2015-06-29T22:59:00Z">
        <w:r w:rsidR="003B0839" w:rsidRPr="003B0839" w:rsidDel="00DB569F">
          <w:rPr>
            <w:rFonts w:ascii="华文楷体" w:eastAsia="华文楷体" w:hAnsi="华文楷体" w:hint="eastAsia"/>
            <w:sz w:val="28"/>
            <w:szCs w:val="28"/>
          </w:rPr>
          <w:delText>“</w:delText>
        </w:r>
      </w:del>
      <w:r w:rsidR="003B0839" w:rsidRPr="00DB569F">
        <w:rPr>
          <w:rFonts w:asciiTheme="minorEastAsia" w:hAnsiTheme="minorEastAsia" w:hint="eastAsia"/>
          <w:sz w:val="28"/>
          <w:szCs w:val="28"/>
          <w:rPrChange w:id="190" w:author="admin" w:date="2015-06-29T22:59:00Z">
            <w:rPr>
              <w:rFonts w:ascii="华文楷体" w:eastAsia="华文楷体" w:hAnsi="华文楷体" w:hint="eastAsia"/>
              <w:sz w:val="28"/>
              <w:szCs w:val="28"/>
            </w:rPr>
          </w:rPrChange>
        </w:rPr>
        <w:t>这样一来，在后得时，对道果的一切安立无论怎样以二量来衡量，都不至于对破立的名言造成妨害。</w:t>
      </w:r>
      <w:ins w:id="191" w:author="admin" w:date="2015-06-29T22:59:00Z">
        <w:r>
          <w:rPr>
            <w:rFonts w:ascii="华文楷体" w:eastAsia="华文楷体" w:hAnsi="华文楷体" w:hint="eastAsia"/>
            <w:sz w:val="28"/>
            <w:szCs w:val="28"/>
          </w:rPr>
          <w:t>】</w:t>
        </w:r>
      </w:ins>
      <w:del w:id="192" w:author="admin" w:date="2015-06-29T22:59:00Z">
        <w:r w:rsidR="003B0839" w:rsidRPr="003B0839" w:rsidDel="00DB569F">
          <w:rPr>
            <w:rFonts w:ascii="华文楷体" w:eastAsia="华文楷体" w:hAnsi="华文楷体" w:hint="eastAsia"/>
            <w:sz w:val="28"/>
            <w:szCs w:val="28"/>
          </w:rPr>
          <w:delText>”</w:delText>
        </w:r>
      </w:del>
      <w:r w:rsidR="003B0839" w:rsidRPr="003B0839">
        <w:rPr>
          <w:rFonts w:ascii="华文楷体" w:eastAsia="华文楷体" w:hAnsi="华文楷体" w:hint="eastAsia"/>
          <w:sz w:val="28"/>
          <w:szCs w:val="28"/>
        </w:rPr>
        <w:t>因为是以缘起不灭的显现来作为它的基，所以在抉择胜义谛的时候一切万法都是平等离戏，都是一种现而本空的法。在后得的时候，对于道果的一切安立不管怎样以二量来妨害都不至于对破立的名言造成妨害。因为在《入中论》当中，月称菩萨说没有他生。对方说世间共许亲自见到有他生，所以说你的这样一种观点有世间的妨害、名言的妨害。实际上，月称菩萨就给他分开二谛了。分开二谛的时候，如果在抉择胜义量的时候，世间的眼识、世间的分别没办法作为衡量的正量，它衡量不了。所以说</w:t>
      </w:r>
      <w:ins w:id="193" w:author="admin" w:date="2015-06-29T23:01:00Z">
        <w:r>
          <w:rPr>
            <w:rFonts w:ascii="华文楷体" w:eastAsia="华文楷体" w:hAnsi="华文楷体" w:hint="eastAsia"/>
            <w:sz w:val="28"/>
            <w:szCs w:val="28"/>
          </w:rPr>
          <w:t>像这样</w:t>
        </w:r>
        <w:r w:rsidR="00D676F3">
          <w:rPr>
            <w:rFonts w:ascii="华文楷体" w:eastAsia="华文楷体" w:hAnsi="华文楷体" w:hint="eastAsia"/>
            <w:sz w:val="28"/>
            <w:szCs w:val="28"/>
          </w:rPr>
          <w:t>的话</w:t>
        </w:r>
      </w:ins>
      <w:r w:rsidR="003B0839" w:rsidRPr="003B0839">
        <w:rPr>
          <w:rFonts w:ascii="华文楷体" w:eastAsia="华文楷体" w:hAnsi="华文楷体" w:hint="eastAsia"/>
          <w:sz w:val="28"/>
          <w:szCs w:val="28"/>
        </w:rPr>
        <w:t>在它面前也不存在名言妨害。</w:t>
      </w:r>
      <w:ins w:id="194" w:author="admin" w:date="2015-06-29T23:01:00Z">
        <w:r w:rsidR="006A094E">
          <w:rPr>
            <w:rFonts w:ascii="华文楷体" w:eastAsia="华文楷体" w:hAnsi="华文楷体" w:hint="eastAsia"/>
            <w:sz w:val="28"/>
            <w:szCs w:val="28"/>
          </w:rPr>
          <w:t>那么</w:t>
        </w:r>
      </w:ins>
      <w:r w:rsidR="003B0839" w:rsidRPr="003B0839">
        <w:rPr>
          <w:rFonts w:ascii="华文楷体" w:eastAsia="华文楷体" w:hAnsi="华文楷体" w:hint="eastAsia"/>
          <w:sz w:val="28"/>
          <w:szCs w:val="28"/>
        </w:rPr>
        <w:t>如果是在名言量当中，</w:t>
      </w:r>
      <w:ins w:id="195" w:author="admin" w:date="2015-06-29T23:02:00Z">
        <w:r w:rsidR="006A094E" w:rsidRPr="003B0839">
          <w:rPr>
            <w:rFonts w:ascii="华文楷体" w:eastAsia="华文楷体" w:hAnsi="华文楷体" w:hint="eastAsia"/>
            <w:sz w:val="28"/>
            <w:szCs w:val="28"/>
          </w:rPr>
          <w:t>名言量当中</w:t>
        </w:r>
        <w:r w:rsidR="006A094E">
          <w:rPr>
            <w:rFonts w:ascii="华文楷体" w:eastAsia="华文楷体" w:hAnsi="华文楷体" w:hint="eastAsia"/>
            <w:sz w:val="28"/>
            <w:szCs w:val="28"/>
          </w:rPr>
          <w:t>实际上</w:t>
        </w:r>
      </w:ins>
      <w:r w:rsidR="003B0839" w:rsidRPr="003B0839">
        <w:rPr>
          <w:rFonts w:ascii="华文楷体" w:eastAsia="华文楷体" w:hAnsi="华文楷体" w:hint="eastAsia"/>
          <w:sz w:val="28"/>
          <w:szCs w:val="28"/>
        </w:rPr>
        <w:t>只是缘起的显现而已。月称菩萨说，我并没有说这一切万法在名言谛当中也是不存在的。所以说，</w:t>
      </w:r>
      <w:ins w:id="196" w:author="admin" w:date="2015-06-29T23:02:00Z">
        <w:r w:rsidR="0038529D">
          <w:rPr>
            <w:rFonts w:ascii="华文楷体" w:eastAsia="华文楷体" w:hAnsi="华文楷体" w:hint="eastAsia"/>
            <w:sz w:val="28"/>
            <w:szCs w:val="28"/>
          </w:rPr>
          <w:t>如果他</w:t>
        </w:r>
      </w:ins>
      <w:r w:rsidR="003B0839" w:rsidRPr="003B0839">
        <w:rPr>
          <w:rFonts w:ascii="华文楷体" w:eastAsia="华文楷体" w:hAnsi="华文楷体" w:hint="eastAsia"/>
          <w:sz w:val="28"/>
          <w:szCs w:val="28"/>
        </w:rPr>
        <w:t>要以名言量来衡量的话，也对这样一种破立的名言不会造成妨害。所以说，月称菩萨他对名言的问题很清楚。你到底会不会成为名言的妨害，就是看你所安立的观点违不违背名言。</w:t>
      </w:r>
    </w:p>
    <w:p w:rsidR="003B0839" w:rsidRPr="003B0839" w:rsidRDefault="003B0839" w:rsidP="003B0839">
      <w:pPr>
        <w:ind w:firstLine="570"/>
        <w:rPr>
          <w:rFonts w:ascii="华文楷体" w:eastAsia="华文楷体" w:hAnsi="华文楷体"/>
          <w:sz w:val="28"/>
          <w:szCs w:val="28"/>
        </w:rPr>
      </w:pPr>
      <w:r w:rsidRPr="003B0839">
        <w:rPr>
          <w:rFonts w:ascii="华文楷体" w:eastAsia="华文楷体" w:hAnsi="华文楷体" w:hint="eastAsia"/>
          <w:sz w:val="28"/>
          <w:szCs w:val="28"/>
        </w:rPr>
        <w:t>实际上，月称菩萨所安立的一切万法在无患六根前所安立的法作为世俗，根本就不妨害名言，没有名言的妨害。那么如果说是分开二谛之后，在胜义量当中衡量的时候，</w:t>
      </w:r>
      <w:ins w:id="197" w:author="admin" w:date="2015-06-29T23:03:00Z">
        <w:r w:rsidR="000914F6">
          <w:rPr>
            <w:rFonts w:ascii="华文楷体" w:eastAsia="华文楷体" w:hAnsi="华文楷体" w:hint="eastAsia"/>
            <w:sz w:val="28"/>
            <w:szCs w:val="28"/>
          </w:rPr>
          <w:t>胜义量</w:t>
        </w:r>
        <w:r w:rsidR="000914F6" w:rsidRPr="003B0839">
          <w:rPr>
            <w:rFonts w:ascii="华文楷体" w:eastAsia="华文楷体" w:hAnsi="华文楷体" w:hint="eastAsia"/>
            <w:sz w:val="28"/>
            <w:szCs w:val="28"/>
          </w:rPr>
          <w:t>衡量的时候</w:t>
        </w:r>
      </w:ins>
      <w:r w:rsidRPr="003B0839">
        <w:rPr>
          <w:rFonts w:ascii="华文楷体" w:eastAsia="华文楷体" w:hAnsi="华文楷体" w:hint="eastAsia"/>
          <w:sz w:val="28"/>
          <w:szCs w:val="28"/>
        </w:rPr>
        <w:t>你说的是世俗我们说的是胜义当中没有、不存在。所以说也不会成为名言的妨害。从这个方面就把对方的问题做了一种善巧的回答。学过《入中论》的道友都是很清楚的。所以说，在后得的时候，因为在后得时候就这样安立了，所以说道果的的一切安立在名言</w:t>
      </w:r>
      <w:r w:rsidRPr="003B0839">
        <w:rPr>
          <w:rFonts w:ascii="华文楷体" w:eastAsia="华文楷体" w:hAnsi="华文楷体" w:hint="eastAsia"/>
          <w:sz w:val="28"/>
          <w:szCs w:val="28"/>
        </w:rPr>
        <w:lastRenderedPageBreak/>
        <w:t>量面前可以成立的，在胜义量面前无法成立。</w:t>
      </w:r>
    </w:p>
    <w:p w:rsidR="003B0839" w:rsidRPr="003B0839" w:rsidRDefault="000914F6" w:rsidP="003B0839">
      <w:pPr>
        <w:ind w:firstLine="570"/>
        <w:rPr>
          <w:rFonts w:ascii="华文楷体" w:eastAsia="华文楷体" w:hAnsi="华文楷体"/>
          <w:sz w:val="28"/>
          <w:szCs w:val="28"/>
        </w:rPr>
      </w:pPr>
      <w:ins w:id="198" w:author="admin" w:date="2015-06-29T23:04:00Z">
        <w:r>
          <w:rPr>
            <w:rFonts w:ascii="华文楷体" w:eastAsia="华文楷体" w:hAnsi="华文楷体" w:hint="eastAsia"/>
            <w:sz w:val="28"/>
            <w:szCs w:val="28"/>
          </w:rPr>
          <w:t>【</w:t>
        </w:r>
      </w:ins>
      <w:del w:id="199" w:author="admin" w:date="2015-06-29T23:04:00Z">
        <w:r w:rsidR="003B0839" w:rsidRPr="003B0839" w:rsidDel="000914F6">
          <w:rPr>
            <w:rFonts w:ascii="华文楷体" w:eastAsia="华文楷体" w:hAnsi="华文楷体" w:hint="eastAsia"/>
            <w:sz w:val="28"/>
            <w:szCs w:val="28"/>
          </w:rPr>
          <w:delText>“</w:delText>
        </w:r>
      </w:del>
      <w:r w:rsidR="003B0839" w:rsidRPr="000914F6">
        <w:rPr>
          <w:rFonts w:asciiTheme="minorEastAsia" w:hAnsiTheme="minorEastAsia" w:hint="eastAsia"/>
          <w:sz w:val="28"/>
          <w:szCs w:val="28"/>
          <w:rPrChange w:id="200" w:author="admin" w:date="2015-06-29T23:05:00Z">
            <w:rPr>
              <w:rFonts w:ascii="华文楷体" w:eastAsia="华文楷体" w:hAnsi="华文楷体" w:hint="eastAsia"/>
              <w:sz w:val="28"/>
              <w:szCs w:val="28"/>
            </w:rPr>
          </w:rPrChange>
        </w:rPr>
        <w:t>也就是说，名言中完全承认缘起显现或缘起性。</w:t>
      </w:r>
      <w:ins w:id="201" w:author="admin" w:date="2015-06-29T23:05:00Z">
        <w:r>
          <w:rPr>
            <w:rFonts w:ascii="华文楷体" w:eastAsia="华文楷体" w:hAnsi="华文楷体" w:hint="eastAsia"/>
            <w:sz w:val="28"/>
            <w:szCs w:val="28"/>
          </w:rPr>
          <w:t>】</w:t>
        </w:r>
      </w:ins>
      <w:del w:id="202" w:author="admin" w:date="2015-06-29T23:05:00Z">
        <w:r w:rsidR="003B0839" w:rsidRPr="003B0839" w:rsidDel="000914F6">
          <w:rPr>
            <w:rFonts w:ascii="华文楷体" w:eastAsia="华文楷体" w:hAnsi="华文楷体" w:hint="eastAsia"/>
            <w:sz w:val="28"/>
            <w:szCs w:val="28"/>
          </w:rPr>
          <w:delText>”</w:delText>
        </w:r>
      </w:del>
      <w:r w:rsidR="003B0839" w:rsidRPr="003B0839">
        <w:rPr>
          <w:rFonts w:ascii="华文楷体" w:eastAsia="华文楷体" w:hAnsi="华文楷体" w:hint="eastAsia"/>
          <w:sz w:val="28"/>
          <w:szCs w:val="28"/>
        </w:rPr>
        <w:t>进一步宣讲的话，在名言当中月称论师或说应成派</w:t>
      </w:r>
      <w:ins w:id="203" w:author="admin" w:date="2015-06-29T23:05:00Z">
        <w:r w:rsidR="00511C5F">
          <w:rPr>
            <w:rFonts w:ascii="华文楷体" w:eastAsia="华文楷体" w:hAnsi="华文楷体" w:hint="eastAsia"/>
            <w:sz w:val="28"/>
            <w:szCs w:val="28"/>
          </w:rPr>
          <w:t>也</w:t>
        </w:r>
      </w:ins>
      <w:r w:rsidR="003B0839" w:rsidRPr="003B0839">
        <w:rPr>
          <w:rFonts w:ascii="华文楷体" w:eastAsia="华文楷体" w:hAnsi="华文楷体" w:hint="eastAsia"/>
          <w:sz w:val="28"/>
          <w:szCs w:val="28"/>
        </w:rPr>
        <w:t>是完全承认缘起显现的，或者说是承许缘起性的。</w:t>
      </w:r>
    </w:p>
    <w:p w:rsidR="00DC20D7" w:rsidRDefault="000914F6" w:rsidP="003B0839">
      <w:pPr>
        <w:ind w:firstLine="570"/>
        <w:rPr>
          <w:ins w:id="204" w:author="admin" w:date="2015-06-29T23:10:00Z"/>
          <w:rFonts w:ascii="华文楷体" w:eastAsia="华文楷体" w:hAnsi="华文楷体" w:hint="eastAsia"/>
          <w:sz w:val="28"/>
          <w:szCs w:val="28"/>
        </w:rPr>
      </w:pPr>
      <w:ins w:id="205" w:author="admin" w:date="2015-06-29T23:05:00Z">
        <w:r>
          <w:rPr>
            <w:rFonts w:ascii="华文楷体" w:eastAsia="华文楷体" w:hAnsi="华文楷体" w:hint="eastAsia"/>
            <w:sz w:val="28"/>
            <w:szCs w:val="28"/>
          </w:rPr>
          <w:t>【</w:t>
        </w:r>
      </w:ins>
      <w:del w:id="206" w:author="admin" w:date="2015-06-29T23:05:00Z">
        <w:r w:rsidR="003B0839" w:rsidRPr="003B0839" w:rsidDel="000914F6">
          <w:rPr>
            <w:rFonts w:ascii="华文楷体" w:eastAsia="华文楷体" w:hAnsi="华文楷体" w:hint="eastAsia"/>
            <w:sz w:val="28"/>
            <w:szCs w:val="28"/>
          </w:rPr>
          <w:delText>“</w:delText>
        </w:r>
      </w:del>
      <w:r w:rsidR="003B0839" w:rsidRPr="000914F6">
        <w:rPr>
          <w:rFonts w:asciiTheme="minorEastAsia" w:hAnsiTheme="minorEastAsia" w:hint="eastAsia"/>
          <w:sz w:val="28"/>
          <w:szCs w:val="28"/>
          <w:rPrChange w:id="207" w:author="admin" w:date="2015-06-29T23:05:00Z">
            <w:rPr>
              <w:rFonts w:ascii="华文楷体" w:eastAsia="华文楷体" w:hAnsi="华文楷体" w:hint="eastAsia"/>
              <w:sz w:val="28"/>
              <w:szCs w:val="28"/>
            </w:rPr>
          </w:rPrChange>
        </w:rPr>
        <w:t>倘若以名言量来分析缘起显现，则绝不否认以顺行十二有支成立染污法以逆行十二有支成立清净法的道理。</w:t>
      </w:r>
      <w:ins w:id="208" w:author="admin" w:date="2015-06-29T23:05:00Z">
        <w:r>
          <w:rPr>
            <w:rFonts w:ascii="华文楷体" w:eastAsia="华文楷体" w:hAnsi="华文楷体" w:hint="eastAsia"/>
            <w:sz w:val="28"/>
            <w:szCs w:val="28"/>
          </w:rPr>
          <w:t>】</w:t>
        </w:r>
      </w:ins>
      <w:del w:id="209" w:author="admin" w:date="2015-06-29T23:05:00Z">
        <w:r w:rsidR="003B0839" w:rsidRPr="003B0839" w:rsidDel="000914F6">
          <w:rPr>
            <w:rFonts w:ascii="华文楷体" w:eastAsia="华文楷体" w:hAnsi="华文楷体" w:hint="eastAsia"/>
            <w:sz w:val="28"/>
            <w:szCs w:val="28"/>
          </w:rPr>
          <w:delText>”</w:delText>
        </w:r>
      </w:del>
      <w:r w:rsidR="003B0839" w:rsidRPr="003B0839">
        <w:rPr>
          <w:rFonts w:ascii="华文楷体" w:eastAsia="华文楷体" w:hAnsi="华文楷体" w:hint="eastAsia"/>
          <w:sz w:val="28"/>
          <w:szCs w:val="28"/>
        </w:rPr>
        <w:t>如果把这个缘起再进一步归摄，实际上就是说关系到一切有情流转的这样一种问题，或者就是说从他轮回和解脱的问题来看缘起的时候，那么用名言量来分析缘起显现的时候，肯定不否认这样一种顺行十二有支和逆行十二有支。那么实际上，这样一种顺行十二有支和逆行十二有支关系到一切众生轮回的道理和涅槃的道理。顺行十二有支就是说，你有了第一支无明就会有第二支行，有了第二支行就会有第三支识，然后通过入胎的识也会成立这样一种名色、六触，然后六触出胎之后</w:t>
      </w:r>
      <w:ins w:id="210" w:author="admin" w:date="2015-06-29T23:07:00Z">
        <w:r w:rsidR="00511C5F">
          <w:rPr>
            <w:rFonts w:ascii="华文楷体" w:eastAsia="华文楷体" w:hAnsi="华文楷体" w:hint="eastAsia"/>
            <w:sz w:val="28"/>
            <w:szCs w:val="28"/>
          </w:rPr>
          <w:t>（</w:t>
        </w:r>
        <w:r w:rsidR="00645FC2">
          <w:rPr>
            <w:rFonts w:ascii="华文楷体" w:eastAsia="华文楷体" w:hAnsi="华文楷体" w:hint="eastAsia"/>
            <w:sz w:val="28"/>
            <w:szCs w:val="28"/>
          </w:rPr>
          <w:t>有六入或者也有六</w:t>
        </w:r>
      </w:ins>
      <w:ins w:id="211" w:author="admin" w:date="2015-06-29T23:09:00Z">
        <w:r w:rsidR="00645FC2">
          <w:rPr>
            <w:rFonts w:ascii="华文楷体" w:eastAsia="华文楷体" w:hAnsi="华文楷体" w:hint="eastAsia"/>
            <w:sz w:val="28"/>
            <w:szCs w:val="28"/>
          </w:rPr>
          <w:t>触</w:t>
        </w:r>
      </w:ins>
      <w:ins w:id="212" w:author="admin" w:date="2015-06-29T23:07:00Z">
        <w:r w:rsidR="00511C5F">
          <w:rPr>
            <w:rFonts w:ascii="华文楷体" w:eastAsia="华文楷体" w:hAnsi="华文楷体" w:hint="eastAsia"/>
            <w:sz w:val="28"/>
            <w:szCs w:val="28"/>
          </w:rPr>
          <w:t>吧</w:t>
        </w:r>
      </w:ins>
      <w:ins w:id="213" w:author="admin" w:date="2015-06-29T23:08:00Z">
        <w:r w:rsidR="006A719A">
          <w:rPr>
            <w:rFonts w:ascii="华文楷体" w:eastAsia="华文楷体" w:hAnsi="华文楷体" w:hint="eastAsia"/>
            <w:sz w:val="28"/>
            <w:szCs w:val="28"/>
          </w:rPr>
          <w:t>，下面有的时候翻译成六入了</w:t>
        </w:r>
        <w:r w:rsidR="00645FC2">
          <w:rPr>
            <w:rFonts w:ascii="华文楷体" w:eastAsia="华文楷体" w:hAnsi="华文楷体" w:hint="eastAsia"/>
            <w:sz w:val="28"/>
            <w:szCs w:val="28"/>
          </w:rPr>
          <w:t>，后面这个翻译成六</w:t>
        </w:r>
      </w:ins>
      <w:ins w:id="214" w:author="admin" w:date="2015-06-29T23:09:00Z">
        <w:r w:rsidR="00645FC2">
          <w:rPr>
            <w:rFonts w:ascii="华文楷体" w:eastAsia="华文楷体" w:hAnsi="华文楷体" w:hint="eastAsia"/>
            <w:sz w:val="28"/>
            <w:szCs w:val="28"/>
          </w:rPr>
          <w:t>触。</w:t>
        </w:r>
      </w:ins>
      <w:ins w:id="215" w:author="admin" w:date="2015-06-29T23:07:00Z">
        <w:r w:rsidR="00511C5F">
          <w:rPr>
            <w:rFonts w:ascii="华文楷体" w:eastAsia="华文楷体" w:hAnsi="华文楷体" w:hint="eastAsia"/>
            <w:sz w:val="28"/>
            <w:szCs w:val="28"/>
          </w:rPr>
          <w:t>）</w:t>
        </w:r>
      </w:ins>
      <w:ins w:id="216" w:author="admin" w:date="2015-06-29T23:09:00Z">
        <w:r w:rsidR="003B4051">
          <w:rPr>
            <w:rFonts w:ascii="华文楷体" w:eastAsia="华文楷体" w:hAnsi="华文楷体" w:hint="eastAsia"/>
            <w:sz w:val="28"/>
            <w:szCs w:val="28"/>
          </w:rPr>
          <w:t>有了这样一种</w:t>
        </w:r>
        <w:r w:rsidR="00645FC2">
          <w:rPr>
            <w:rFonts w:ascii="华文楷体" w:eastAsia="华文楷体" w:hAnsi="华文楷体" w:hint="eastAsia"/>
            <w:sz w:val="28"/>
            <w:szCs w:val="28"/>
          </w:rPr>
          <w:t>触之后，也</w:t>
        </w:r>
      </w:ins>
      <w:r w:rsidR="003B0839" w:rsidRPr="003B0839">
        <w:rPr>
          <w:rFonts w:ascii="华文楷体" w:eastAsia="华文楷体" w:hAnsi="华文楷体" w:hint="eastAsia"/>
          <w:sz w:val="28"/>
          <w:szCs w:val="28"/>
        </w:rPr>
        <w:t>有受、爱、取、有、生、老、死。</w:t>
      </w:r>
    </w:p>
    <w:p w:rsidR="003B0839" w:rsidRPr="003B0839" w:rsidRDefault="00DC20D7" w:rsidP="003B0839">
      <w:pPr>
        <w:ind w:firstLine="570"/>
        <w:rPr>
          <w:rFonts w:ascii="华文楷体" w:eastAsia="华文楷体" w:hAnsi="华文楷体"/>
          <w:sz w:val="28"/>
          <w:szCs w:val="28"/>
        </w:rPr>
      </w:pPr>
      <w:ins w:id="217" w:author="admin" w:date="2015-06-29T23:10:00Z">
        <w:r>
          <w:rPr>
            <w:rFonts w:ascii="华文楷体" w:eastAsia="华文楷体" w:hAnsi="华文楷体" w:hint="eastAsia"/>
            <w:sz w:val="28"/>
            <w:szCs w:val="28"/>
          </w:rPr>
          <w:t>像</w:t>
        </w:r>
      </w:ins>
      <w:r w:rsidR="003B0839" w:rsidRPr="003B0839">
        <w:rPr>
          <w:rFonts w:ascii="华文楷体" w:eastAsia="华文楷体" w:hAnsi="华文楷体" w:hint="eastAsia"/>
          <w:sz w:val="28"/>
          <w:szCs w:val="28"/>
        </w:rPr>
        <w:t>这样的话</w:t>
      </w:r>
      <w:ins w:id="218" w:author="admin" w:date="2015-06-29T23:10:00Z">
        <w:r>
          <w:rPr>
            <w:rFonts w:ascii="华文楷体" w:eastAsia="华文楷体" w:hAnsi="华文楷体" w:hint="eastAsia"/>
            <w:sz w:val="28"/>
            <w:szCs w:val="28"/>
          </w:rPr>
          <w:t>就说</w:t>
        </w:r>
      </w:ins>
      <w:r w:rsidR="003B0839" w:rsidRPr="003B0839">
        <w:rPr>
          <w:rFonts w:ascii="华文楷体" w:eastAsia="华文楷体" w:hAnsi="华文楷体" w:hint="eastAsia"/>
          <w:sz w:val="28"/>
          <w:szCs w:val="28"/>
        </w:rPr>
        <w:t>，如果有了前面这个法，就会有后面这个法。</w:t>
      </w:r>
      <w:ins w:id="219" w:author="admin" w:date="2015-06-29T23:10:00Z">
        <w:r>
          <w:rPr>
            <w:rFonts w:ascii="华文楷体" w:eastAsia="华文楷体" w:hAnsi="华文楷体" w:hint="eastAsia"/>
            <w:sz w:val="28"/>
            <w:szCs w:val="28"/>
          </w:rPr>
          <w:t>就说这个</w:t>
        </w:r>
      </w:ins>
      <w:r w:rsidR="003B0839" w:rsidRPr="003B0839">
        <w:rPr>
          <w:rFonts w:ascii="华文楷体" w:eastAsia="华文楷体" w:hAnsi="华文楷体" w:hint="eastAsia"/>
          <w:sz w:val="28"/>
          <w:szCs w:val="28"/>
        </w:rPr>
        <w:t>十二有支以前前的法作为因产生后后，所以这个十二有支当中其中一个法不斩断的话，就会流转轮回。在今世当中对我们有情起最大作用的就是这个爱和取。</w:t>
      </w:r>
      <w:ins w:id="220" w:author="admin" w:date="2015-06-29T23:11:00Z">
        <w:r>
          <w:rPr>
            <w:rFonts w:ascii="华文楷体" w:eastAsia="华文楷体" w:hAnsi="华文楷体" w:hint="eastAsia"/>
            <w:sz w:val="28"/>
            <w:szCs w:val="28"/>
          </w:rPr>
          <w:t>那么就说因为如果有了受，</w:t>
        </w:r>
      </w:ins>
      <w:r w:rsidR="003B0839" w:rsidRPr="003B0839">
        <w:rPr>
          <w:rFonts w:ascii="华文楷体" w:eastAsia="华文楷体" w:hAnsi="华文楷体" w:hint="eastAsia"/>
          <w:sz w:val="28"/>
          <w:szCs w:val="28"/>
        </w:rPr>
        <w:t>现在我们有了诸根，就会接触外境，一接触外境的时候，你的眼根接触外境产生这样一种眼识，就有了这样一种受。有了这个受之后就会产生爱，或者说染污爱、乖离爱。会产生这样的爱，有了爱之后就有取，自己想要得到它就有</w:t>
      </w:r>
      <w:ins w:id="221" w:author="admin" w:date="2015-06-29T23:12:00Z">
        <w:r w:rsidR="00D53F18">
          <w:rPr>
            <w:rFonts w:ascii="华文楷体" w:eastAsia="华文楷体" w:hAnsi="华文楷体" w:hint="eastAsia"/>
            <w:sz w:val="28"/>
            <w:szCs w:val="28"/>
          </w:rPr>
          <w:t>一种</w:t>
        </w:r>
      </w:ins>
      <w:r w:rsidR="003B0839" w:rsidRPr="003B0839">
        <w:rPr>
          <w:rFonts w:ascii="华文楷体" w:eastAsia="华文楷体" w:hAnsi="华文楷体" w:hint="eastAsia"/>
          <w:sz w:val="28"/>
          <w:szCs w:val="28"/>
        </w:rPr>
        <w:t>取。</w:t>
      </w:r>
      <w:ins w:id="222" w:author="admin" w:date="2015-06-29T23:12:00Z">
        <w:r w:rsidR="009102B6">
          <w:rPr>
            <w:rFonts w:ascii="华文楷体" w:eastAsia="华文楷体" w:hAnsi="华文楷体" w:hint="eastAsia"/>
            <w:sz w:val="28"/>
            <w:szCs w:val="28"/>
          </w:rPr>
          <w:t>有了</w:t>
        </w:r>
      </w:ins>
      <w:r w:rsidR="003B0839" w:rsidRPr="003B0839">
        <w:rPr>
          <w:rFonts w:ascii="华文楷体" w:eastAsia="华文楷体" w:hAnsi="华文楷体" w:hint="eastAsia"/>
          <w:sz w:val="28"/>
          <w:szCs w:val="28"/>
        </w:rPr>
        <w:t>取之后就造业了，就有有了。对于后世的流转就有了一种入胎的因，有有之后就会有生、老、死。像这样的话这个叫做顺行十二有支成立染污法。成立染污法</w:t>
      </w:r>
      <w:r w:rsidR="003B0839" w:rsidRPr="003B0839">
        <w:rPr>
          <w:rFonts w:ascii="华文楷体" w:eastAsia="华文楷体" w:hAnsi="华文楷体" w:hint="eastAsia"/>
          <w:sz w:val="28"/>
          <w:szCs w:val="28"/>
        </w:rPr>
        <w:lastRenderedPageBreak/>
        <w:t>就是说轮回法，所有轮回包括在十二有支当中</w:t>
      </w:r>
      <w:ins w:id="223" w:author="admin" w:date="2015-06-29T23:12:00Z">
        <w:r w:rsidR="00D4728A">
          <w:rPr>
            <w:rFonts w:ascii="华文楷体" w:eastAsia="华文楷体" w:hAnsi="华文楷体" w:hint="eastAsia"/>
            <w:sz w:val="28"/>
            <w:szCs w:val="28"/>
          </w:rPr>
          <w:t>，</w:t>
        </w:r>
      </w:ins>
      <w:del w:id="224" w:author="admin" w:date="2015-06-29T23:12:00Z">
        <w:r w:rsidR="003B0839" w:rsidRPr="003B0839" w:rsidDel="00D4728A">
          <w:rPr>
            <w:rFonts w:ascii="华文楷体" w:eastAsia="华文楷体" w:hAnsi="华文楷体" w:hint="eastAsia"/>
            <w:sz w:val="28"/>
            <w:szCs w:val="28"/>
          </w:rPr>
          <w:delText>。</w:delText>
        </w:r>
      </w:del>
      <w:r w:rsidR="003B0839" w:rsidRPr="003B0839">
        <w:rPr>
          <w:rFonts w:ascii="华文楷体" w:eastAsia="华文楷体" w:hAnsi="华文楷体" w:hint="eastAsia"/>
          <w:sz w:val="28"/>
          <w:szCs w:val="28"/>
        </w:rPr>
        <w:t>这叫顺行十二有支。所以说月称论师在名言当中，他是不否认有无明就会有行，有行就会有死的这样一种顺行十二有支来成立染污法。然后后面还有一个逆行十二有支，</w:t>
      </w:r>
      <w:ins w:id="225" w:author="admin" w:date="2015-06-29T23:13:00Z">
        <w:r w:rsidR="00CF7C57" w:rsidRPr="003B0839">
          <w:rPr>
            <w:rFonts w:ascii="华文楷体" w:eastAsia="华文楷体" w:hAnsi="华文楷体" w:hint="eastAsia"/>
            <w:sz w:val="28"/>
            <w:szCs w:val="28"/>
          </w:rPr>
          <w:t>逆行十二有支</w:t>
        </w:r>
      </w:ins>
      <w:r w:rsidR="003B0839" w:rsidRPr="003B0839">
        <w:rPr>
          <w:rFonts w:ascii="华文楷体" w:eastAsia="华文楷体" w:hAnsi="华文楷体" w:hint="eastAsia"/>
          <w:sz w:val="28"/>
          <w:szCs w:val="28"/>
        </w:rPr>
        <w:t>就是说解脱道。</w:t>
      </w:r>
      <w:ins w:id="226" w:author="admin" w:date="2015-06-29T23:13:00Z">
        <w:r w:rsidR="00CF7C57">
          <w:rPr>
            <w:rFonts w:ascii="华文楷体" w:eastAsia="华文楷体" w:hAnsi="华文楷体" w:hint="eastAsia"/>
            <w:sz w:val="28"/>
            <w:szCs w:val="28"/>
          </w:rPr>
          <w:t>解脱道的时候，</w:t>
        </w:r>
      </w:ins>
      <w:r w:rsidR="003B0839" w:rsidRPr="003B0839">
        <w:rPr>
          <w:rFonts w:ascii="华文楷体" w:eastAsia="华文楷体" w:hAnsi="华文楷体" w:hint="eastAsia"/>
          <w:sz w:val="28"/>
          <w:szCs w:val="28"/>
        </w:rPr>
        <w:t>如果你要解脱，首先要灭第一支无明。无明灭了之后行就灭了，行一灭了之后识就灭了，识灭了之后名色就灭了，名色灭了之后六入灭，然后是触灭，受灭、爱取灭，有灭、生灭、老死灭。这样的话，如果前面前前的法不存在了，后后的法就消亡。消亡之后，如果没有生老死，如果没有生老死</w:t>
      </w:r>
      <w:ins w:id="227" w:author="admin" w:date="2015-06-29T23:14:00Z">
        <w:r w:rsidR="00F824E7">
          <w:rPr>
            <w:rFonts w:ascii="华文楷体" w:eastAsia="华文楷体" w:hAnsi="华文楷体" w:hint="eastAsia"/>
            <w:sz w:val="28"/>
            <w:szCs w:val="28"/>
          </w:rPr>
          <w:t>，一个人如果没有生老死</w:t>
        </w:r>
      </w:ins>
      <w:r w:rsidR="003B0839" w:rsidRPr="003B0839">
        <w:rPr>
          <w:rFonts w:ascii="华文楷体" w:eastAsia="华文楷体" w:hAnsi="华文楷体" w:hint="eastAsia"/>
          <w:sz w:val="28"/>
          <w:szCs w:val="28"/>
        </w:rPr>
        <w:t>当然就离开轮回了。只要你在轮回当中，是决定有生老死的</w:t>
      </w:r>
      <w:ins w:id="228" w:author="admin" w:date="2015-06-29T23:14:00Z">
        <w:r w:rsidR="006B6A00">
          <w:rPr>
            <w:rFonts w:ascii="华文楷体" w:eastAsia="华文楷体" w:hAnsi="华文楷体" w:hint="eastAsia"/>
            <w:sz w:val="28"/>
            <w:szCs w:val="28"/>
          </w:rPr>
          <w:t>，</w:t>
        </w:r>
      </w:ins>
      <w:del w:id="229" w:author="admin" w:date="2015-06-29T23:14:00Z">
        <w:r w:rsidR="003B0839" w:rsidRPr="003B0839" w:rsidDel="006B6A00">
          <w:rPr>
            <w:rFonts w:ascii="华文楷体" w:eastAsia="华文楷体" w:hAnsi="华文楷体" w:hint="eastAsia"/>
            <w:sz w:val="28"/>
            <w:szCs w:val="28"/>
          </w:rPr>
          <w:delText>。</w:delText>
        </w:r>
      </w:del>
      <w:r w:rsidR="003B0839" w:rsidRPr="003B0839">
        <w:rPr>
          <w:rFonts w:ascii="华文楷体" w:eastAsia="华文楷体" w:hAnsi="华文楷体" w:hint="eastAsia"/>
          <w:sz w:val="28"/>
          <w:szCs w:val="28"/>
        </w:rPr>
        <w:t>所以说</w:t>
      </w:r>
      <w:del w:id="230" w:author="admin" w:date="2015-06-29T23:14:00Z">
        <w:r w:rsidR="003B0839" w:rsidRPr="003B0839" w:rsidDel="00F824E7">
          <w:rPr>
            <w:rFonts w:ascii="华文楷体" w:eastAsia="华文楷体" w:hAnsi="华文楷体" w:hint="eastAsia"/>
            <w:sz w:val="28"/>
            <w:szCs w:val="28"/>
          </w:rPr>
          <w:delText>，</w:delText>
        </w:r>
      </w:del>
      <w:r w:rsidR="003B0839" w:rsidRPr="003B0839">
        <w:rPr>
          <w:rFonts w:ascii="华文楷体" w:eastAsia="华文楷体" w:hAnsi="华文楷体" w:hint="eastAsia"/>
          <w:sz w:val="28"/>
          <w:szCs w:val="28"/>
        </w:rPr>
        <w:t>没有生老死就没有轮回了。像这样就叫逆行二十有支来成立清净法，这个地方的清净法就是讲涅槃法。</w:t>
      </w:r>
    </w:p>
    <w:p w:rsidR="003D623B" w:rsidRDefault="006B6A00" w:rsidP="003B0839">
      <w:pPr>
        <w:ind w:firstLine="570"/>
        <w:rPr>
          <w:ins w:id="231" w:author="admin" w:date="2015-06-29T23:20:00Z"/>
          <w:rFonts w:ascii="华文楷体" w:eastAsia="华文楷体" w:hAnsi="华文楷体" w:hint="eastAsia"/>
          <w:sz w:val="28"/>
          <w:szCs w:val="28"/>
        </w:rPr>
      </w:pPr>
      <w:ins w:id="232" w:author="admin" w:date="2015-06-29T23:15:00Z">
        <w:r>
          <w:rPr>
            <w:rFonts w:ascii="华文楷体" w:eastAsia="华文楷体" w:hAnsi="华文楷体" w:hint="eastAsia"/>
            <w:sz w:val="28"/>
            <w:szCs w:val="28"/>
          </w:rPr>
          <w:t>【</w:t>
        </w:r>
      </w:ins>
      <w:del w:id="233" w:author="admin" w:date="2015-06-29T23:15:00Z">
        <w:r w:rsidR="003B0839" w:rsidRPr="003B0839" w:rsidDel="006B6A00">
          <w:rPr>
            <w:rFonts w:ascii="华文楷体" w:eastAsia="华文楷体" w:hAnsi="华文楷体" w:hint="eastAsia"/>
            <w:sz w:val="28"/>
            <w:szCs w:val="28"/>
          </w:rPr>
          <w:delText>“</w:delText>
        </w:r>
      </w:del>
      <w:r w:rsidR="003B0839" w:rsidRPr="006B6A00">
        <w:rPr>
          <w:rFonts w:asciiTheme="minorEastAsia" w:hAnsiTheme="minorEastAsia" w:hint="eastAsia"/>
          <w:sz w:val="28"/>
          <w:szCs w:val="28"/>
          <w:rPrChange w:id="234" w:author="admin" w:date="2015-06-29T23:15:00Z">
            <w:rPr>
              <w:rFonts w:ascii="华文楷体" w:eastAsia="华文楷体" w:hAnsi="华文楷体" w:hint="eastAsia"/>
              <w:sz w:val="28"/>
              <w:szCs w:val="28"/>
            </w:rPr>
          </w:rPrChange>
        </w:rPr>
        <w:t>通过心性清净与不清净依他起来说明缘起性恰恰使唯识宗显得更为粲然可观。</w:t>
      </w:r>
      <w:ins w:id="235" w:author="admin" w:date="2015-06-29T23:15:00Z">
        <w:r>
          <w:rPr>
            <w:rFonts w:ascii="华文楷体" w:eastAsia="华文楷体" w:hAnsi="华文楷体" w:hint="eastAsia"/>
            <w:sz w:val="28"/>
            <w:szCs w:val="28"/>
          </w:rPr>
          <w:t>】</w:t>
        </w:r>
      </w:ins>
      <w:del w:id="236" w:author="admin" w:date="2015-06-29T23:15:00Z">
        <w:r w:rsidR="003B0839" w:rsidRPr="003B0839" w:rsidDel="006B6A00">
          <w:rPr>
            <w:rFonts w:ascii="华文楷体" w:eastAsia="华文楷体" w:hAnsi="华文楷体" w:hint="eastAsia"/>
            <w:sz w:val="28"/>
            <w:szCs w:val="28"/>
          </w:rPr>
          <w:delText>”</w:delText>
        </w:r>
      </w:del>
      <w:ins w:id="237" w:author="admin" w:date="2015-06-29T23:15:00Z">
        <w:r>
          <w:rPr>
            <w:rFonts w:ascii="华文楷体" w:eastAsia="华文楷体" w:hAnsi="华文楷体" w:hint="eastAsia"/>
            <w:sz w:val="28"/>
            <w:szCs w:val="28"/>
          </w:rPr>
          <w:t>那么</w:t>
        </w:r>
      </w:ins>
      <w:r w:rsidR="003B0839" w:rsidRPr="003B0839">
        <w:rPr>
          <w:rFonts w:ascii="华文楷体" w:eastAsia="华文楷体" w:hAnsi="华文楷体" w:hint="eastAsia"/>
          <w:sz w:val="28"/>
          <w:szCs w:val="28"/>
        </w:rPr>
        <w:t>前面讲过了十二有支成立染污，十二有支成立清净</w:t>
      </w:r>
      <w:ins w:id="238" w:author="admin" w:date="2015-06-29T23:15:00Z">
        <w:r w:rsidR="0079153F">
          <w:rPr>
            <w:rFonts w:ascii="华文楷体" w:eastAsia="华文楷体" w:hAnsi="华文楷体" w:hint="eastAsia"/>
            <w:sz w:val="28"/>
            <w:szCs w:val="28"/>
          </w:rPr>
          <w:t>。</w:t>
        </w:r>
      </w:ins>
      <w:del w:id="239" w:author="admin" w:date="2015-06-29T23:15:00Z">
        <w:r w:rsidR="003B0839" w:rsidRPr="003B0839" w:rsidDel="0079153F">
          <w:rPr>
            <w:rFonts w:ascii="华文楷体" w:eastAsia="华文楷体" w:hAnsi="华文楷体" w:hint="eastAsia"/>
            <w:sz w:val="28"/>
            <w:szCs w:val="28"/>
          </w:rPr>
          <w:delText>，</w:delText>
        </w:r>
      </w:del>
      <w:ins w:id="240" w:author="admin" w:date="2015-06-29T23:15:00Z">
        <w:r w:rsidR="0079153F">
          <w:rPr>
            <w:rFonts w:ascii="华文楷体" w:eastAsia="华文楷体" w:hAnsi="华文楷体" w:hint="eastAsia"/>
            <w:sz w:val="28"/>
            <w:szCs w:val="28"/>
          </w:rPr>
          <w:t>那么</w:t>
        </w:r>
      </w:ins>
      <w:r w:rsidR="003B0839" w:rsidRPr="003B0839">
        <w:rPr>
          <w:rFonts w:ascii="华文楷体" w:eastAsia="华文楷体" w:hAnsi="华文楷体" w:hint="eastAsia"/>
          <w:sz w:val="28"/>
          <w:szCs w:val="28"/>
        </w:rPr>
        <w:t>对于这样一种</w:t>
      </w:r>
      <w:ins w:id="241" w:author="admin" w:date="2015-06-29T23:16:00Z">
        <w:r w:rsidR="00761A7A">
          <w:rPr>
            <w:rFonts w:ascii="华文楷体" w:eastAsia="华文楷体" w:hAnsi="华文楷体" w:hint="eastAsia"/>
            <w:sz w:val="28"/>
            <w:szCs w:val="28"/>
          </w:rPr>
          <w:t>缘起，对于这样一种</w:t>
        </w:r>
      </w:ins>
      <w:r w:rsidR="003B0839" w:rsidRPr="003B0839">
        <w:rPr>
          <w:rFonts w:ascii="华文楷体" w:eastAsia="华文楷体" w:hAnsi="华文楷体" w:hint="eastAsia"/>
          <w:sz w:val="28"/>
          <w:szCs w:val="28"/>
        </w:rPr>
        <w:t>心方面安立的缘起，通过心性清净</w:t>
      </w:r>
      <w:ins w:id="242" w:author="admin" w:date="2015-06-29T23:16:00Z">
        <w:r w:rsidR="00837AB4">
          <w:rPr>
            <w:rFonts w:ascii="华文楷体" w:eastAsia="华文楷体" w:hAnsi="华文楷体" w:hint="eastAsia"/>
            <w:sz w:val="28"/>
            <w:szCs w:val="28"/>
          </w:rPr>
          <w:t>或</w:t>
        </w:r>
      </w:ins>
      <w:del w:id="243" w:author="admin" w:date="2015-06-29T23:16:00Z">
        <w:r w:rsidR="003B0839" w:rsidRPr="003B0839" w:rsidDel="00837AB4">
          <w:rPr>
            <w:rFonts w:ascii="华文楷体" w:eastAsia="华文楷体" w:hAnsi="华文楷体" w:hint="eastAsia"/>
            <w:sz w:val="28"/>
            <w:szCs w:val="28"/>
          </w:rPr>
          <w:delText>与</w:delText>
        </w:r>
      </w:del>
      <w:r w:rsidR="003B0839" w:rsidRPr="003B0839">
        <w:rPr>
          <w:rFonts w:ascii="华文楷体" w:eastAsia="华文楷体" w:hAnsi="华文楷体" w:hint="eastAsia"/>
          <w:sz w:val="28"/>
          <w:szCs w:val="28"/>
        </w:rPr>
        <w:t>不清净依他起。心性清净的依他起就是讲清净法，通过逆行十二有支之后心性上面的染污习气消尽了，这个时候就安立清净依他起。如果你有了无明，有了这样一种行、识，顺行十二缘起成立了</w:t>
      </w:r>
      <w:ins w:id="244" w:author="admin" w:date="2015-06-29T23:17:00Z">
        <w:r w:rsidR="00837AB4">
          <w:rPr>
            <w:rFonts w:ascii="华文楷体" w:eastAsia="华文楷体" w:hAnsi="华文楷体" w:hint="eastAsia"/>
            <w:sz w:val="28"/>
            <w:szCs w:val="28"/>
          </w:rPr>
          <w:t>。</w:t>
        </w:r>
      </w:ins>
      <w:del w:id="245" w:author="admin" w:date="2015-06-29T23:17:00Z">
        <w:r w:rsidR="003B0839" w:rsidRPr="003B0839" w:rsidDel="00837AB4">
          <w:rPr>
            <w:rFonts w:ascii="华文楷体" w:eastAsia="华文楷体" w:hAnsi="华文楷体" w:hint="eastAsia"/>
            <w:sz w:val="28"/>
            <w:szCs w:val="28"/>
          </w:rPr>
          <w:delText>，</w:delText>
        </w:r>
      </w:del>
      <w:ins w:id="246" w:author="admin" w:date="2015-06-29T23:17:00Z">
        <w:r w:rsidR="00837AB4">
          <w:rPr>
            <w:rFonts w:ascii="华文楷体" w:eastAsia="华文楷体" w:hAnsi="华文楷体" w:hint="eastAsia"/>
            <w:sz w:val="28"/>
            <w:szCs w:val="28"/>
          </w:rPr>
          <w:t>成立之后，</w:t>
        </w:r>
      </w:ins>
      <w:r w:rsidR="003B0839" w:rsidRPr="003B0839">
        <w:rPr>
          <w:rFonts w:ascii="华文楷体" w:eastAsia="华文楷体" w:hAnsi="华文楷体" w:hint="eastAsia"/>
          <w:sz w:val="28"/>
          <w:szCs w:val="28"/>
        </w:rPr>
        <w:t>你的心就变得不清净，</w:t>
      </w:r>
      <w:ins w:id="247" w:author="admin" w:date="2015-06-29T23:17:00Z">
        <w:r w:rsidR="00724E76">
          <w:rPr>
            <w:rFonts w:ascii="华文楷体" w:eastAsia="华文楷体" w:hAnsi="华文楷体" w:hint="eastAsia"/>
            <w:sz w:val="28"/>
            <w:szCs w:val="28"/>
          </w:rPr>
          <w:t>你的心变得不清净</w:t>
        </w:r>
      </w:ins>
      <w:r w:rsidR="003B0839" w:rsidRPr="003B0839">
        <w:rPr>
          <w:rFonts w:ascii="华文楷体" w:eastAsia="华文楷体" w:hAnsi="华文楷体" w:hint="eastAsia"/>
          <w:sz w:val="28"/>
          <w:szCs w:val="28"/>
        </w:rPr>
        <w:t>这个时候就安立不清净的依他起。通过心性清净</w:t>
      </w:r>
      <w:ins w:id="248" w:author="admin" w:date="2015-06-29T23:18:00Z">
        <w:r w:rsidR="0072474C">
          <w:rPr>
            <w:rFonts w:ascii="华文楷体" w:eastAsia="华文楷体" w:hAnsi="华文楷体" w:hint="eastAsia"/>
            <w:sz w:val="28"/>
            <w:szCs w:val="28"/>
          </w:rPr>
          <w:t>和</w:t>
        </w:r>
      </w:ins>
      <w:del w:id="249" w:author="admin" w:date="2015-06-29T23:17:00Z">
        <w:r w:rsidR="003B0839" w:rsidRPr="003B0839" w:rsidDel="0072474C">
          <w:rPr>
            <w:rFonts w:ascii="华文楷体" w:eastAsia="华文楷体" w:hAnsi="华文楷体" w:hint="eastAsia"/>
            <w:sz w:val="28"/>
            <w:szCs w:val="28"/>
          </w:rPr>
          <w:delText>与</w:delText>
        </w:r>
      </w:del>
      <w:r w:rsidR="003B0839" w:rsidRPr="003B0839">
        <w:rPr>
          <w:rFonts w:ascii="华文楷体" w:eastAsia="华文楷体" w:hAnsi="华文楷体" w:hint="eastAsia"/>
          <w:sz w:val="28"/>
          <w:szCs w:val="28"/>
        </w:rPr>
        <w:t>不清净依他起来说明缘起性恰恰能够更加突出唯识宗的观点。所以唯识宗它是把一切放在心上面安立的，一切都是唯识。</w:t>
      </w:r>
      <w:ins w:id="250" w:author="admin" w:date="2015-06-29T23:18:00Z">
        <w:r w:rsidR="00A54D55">
          <w:rPr>
            <w:rFonts w:ascii="华文楷体" w:eastAsia="华文楷体" w:hAnsi="华文楷体" w:hint="eastAsia"/>
            <w:sz w:val="28"/>
            <w:szCs w:val="28"/>
          </w:rPr>
          <w:t>所以一切都是唯识的话，</w:t>
        </w:r>
      </w:ins>
      <w:r w:rsidR="003B0839" w:rsidRPr="003B0839">
        <w:rPr>
          <w:rFonts w:ascii="华文楷体" w:eastAsia="华文楷体" w:hAnsi="华文楷体" w:hint="eastAsia"/>
          <w:sz w:val="28"/>
          <w:szCs w:val="28"/>
        </w:rPr>
        <w:t>你的心是属于染污性，就把它安立成轮回；你的心是属于清净行，就把它安立成涅槃或解脱道。而真正这样一种流转的时候，一切有情就是十二有支安立的。如果在顺行的时</w:t>
      </w:r>
      <w:r w:rsidR="003B0839" w:rsidRPr="003B0839">
        <w:rPr>
          <w:rFonts w:ascii="华文楷体" w:eastAsia="华文楷体" w:hAnsi="华文楷体" w:hint="eastAsia"/>
          <w:sz w:val="28"/>
          <w:szCs w:val="28"/>
        </w:rPr>
        <w:lastRenderedPageBreak/>
        <w:t>候就安立成染污，逆行的时候就安立成涅槃。</w:t>
      </w:r>
      <w:ins w:id="251" w:author="admin" w:date="2015-06-29T23:19:00Z">
        <w:r w:rsidR="00A54D55">
          <w:rPr>
            <w:rFonts w:ascii="华文楷体" w:eastAsia="华文楷体" w:hAnsi="华文楷体" w:hint="eastAsia"/>
            <w:sz w:val="28"/>
            <w:szCs w:val="28"/>
          </w:rPr>
          <w:t>这个方面就在唯识宗的这个教义当中，</w:t>
        </w:r>
      </w:ins>
      <w:r w:rsidR="003B0839" w:rsidRPr="003B0839">
        <w:rPr>
          <w:rFonts w:ascii="华文楷体" w:eastAsia="华文楷体" w:hAnsi="华文楷体" w:hint="eastAsia"/>
          <w:sz w:val="28"/>
          <w:szCs w:val="28"/>
        </w:rPr>
        <w:t>这样通过唯识宗的观点</w:t>
      </w:r>
      <w:ins w:id="252" w:author="admin" w:date="2015-06-29T23:20:00Z">
        <w:r w:rsidR="00A54D55">
          <w:rPr>
            <w:rFonts w:ascii="华文楷体" w:eastAsia="华文楷体" w:hAnsi="华文楷体" w:hint="eastAsia"/>
            <w:sz w:val="28"/>
            <w:szCs w:val="28"/>
          </w:rPr>
          <w:t>来</w:t>
        </w:r>
      </w:ins>
      <w:r w:rsidR="003B0839" w:rsidRPr="003B0839">
        <w:rPr>
          <w:rFonts w:ascii="华文楷体" w:eastAsia="华文楷体" w:hAnsi="华文楷体" w:hint="eastAsia"/>
          <w:sz w:val="28"/>
          <w:szCs w:val="28"/>
        </w:rPr>
        <w:t>观察的时候、</w:t>
      </w:r>
      <w:ins w:id="253" w:author="admin" w:date="2015-06-29T23:20:00Z">
        <w:r w:rsidR="003D623B">
          <w:rPr>
            <w:rFonts w:ascii="华文楷体" w:eastAsia="华文楷体" w:hAnsi="华文楷体" w:hint="eastAsia"/>
            <w:sz w:val="28"/>
            <w:szCs w:val="28"/>
          </w:rPr>
          <w:t>来</w:t>
        </w:r>
      </w:ins>
      <w:r w:rsidR="003B0839" w:rsidRPr="003B0839">
        <w:rPr>
          <w:rFonts w:ascii="华文楷体" w:eastAsia="华文楷体" w:hAnsi="华文楷体" w:hint="eastAsia"/>
          <w:sz w:val="28"/>
          <w:szCs w:val="28"/>
        </w:rPr>
        <w:t>安立的时候，更加让唯识宗的教义</w:t>
      </w:r>
      <w:ins w:id="254" w:author="admin" w:date="2015-06-29T23:20:00Z">
        <w:r w:rsidR="003D623B">
          <w:rPr>
            <w:rFonts w:ascii="华文楷体" w:eastAsia="华文楷体" w:hAnsi="华文楷体" w:hint="eastAsia"/>
            <w:sz w:val="28"/>
            <w:szCs w:val="28"/>
          </w:rPr>
          <w:t>更加</w:t>
        </w:r>
      </w:ins>
      <w:r w:rsidR="003B0839" w:rsidRPr="003B0839">
        <w:rPr>
          <w:rFonts w:ascii="华文楷体" w:eastAsia="华文楷体" w:hAnsi="华文楷体" w:hint="eastAsia"/>
          <w:sz w:val="28"/>
          <w:szCs w:val="28"/>
        </w:rPr>
        <w:t>粲然可观。</w:t>
      </w:r>
    </w:p>
    <w:p w:rsidR="003B0839" w:rsidRPr="003B0839" w:rsidRDefault="003B0839" w:rsidP="003B0839">
      <w:pPr>
        <w:ind w:firstLine="570"/>
        <w:rPr>
          <w:rFonts w:ascii="华文楷体" w:eastAsia="华文楷体" w:hAnsi="华文楷体"/>
          <w:sz w:val="28"/>
          <w:szCs w:val="28"/>
        </w:rPr>
      </w:pPr>
      <w:r w:rsidRPr="003B0839">
        <w:rPr>
          <w:rFonts w:ascii="华文楷体" w:eastAsia="华文楷体" w:hAnsi="华文楷体" w:hint="eastAsia"/>
          <w:sz w:val="28"/>
          <w:szCs w:val="28"/>
        </w:rPr>
        <w:t>这一段话是什么意思呢？这段话的意思说，月称菩萨实际上如果再进一步观察，他如果愿意观察这样一种名言谛的话，他最后也会承许唯识宗的。因为前面说了，月称菩萨是以不灭的缘起显现来作为他观察的所缘，或者说证悟胜义谛的方便。那么进一步讲，在后得的时候，不破缘起</w:t>
      </w:r>
      <w:ins w:id="255" w:author="admin" w:date="2015-06-29T23:30:00Z">
        <w:r w:rsidR="004531CE">
          <w:rPr>
            <w:rFonts w:ascii="华文楷体" w:eastAsia="华文楷体" w:hAnsi="华文楷体" w:hint="eastAsia"/>
            <w:sz w:val="28"/>
            <w:szCs w:val="28"/>
          </w:rPr>
          <w:t>的，</w:t>
        </w:r>
      </w:ins>
      <w:r w:rsidRPr="003B0839">
        <w:rPr>
          <w:rFonts w:ascii="华文楷体" w:eastAsia="华文楷体" w:hAnsi="华文楷体" w:hint="eastAsia"/>
          <w:sz w:val="28"/>
          <w:szCs w:val="28"/>
        </w:rPr>
        <w:t>对名言谛不造成妨害</w:t>
      </w:r>
      <w:ins w:id="256" w:author="admin" w:date="2015-06-29T23:31:00Z">
        <w:r w:rsidR="004531CE">
          <w:rPr>
            <w:rFonts w:ascii="华文楷体" w:eastAsia="华文楷体" w:hAnsi="华文楷体" w:hint="eastAsia"/>
            <w:sz w:val="28"/>
            <w:szCs w:val="28"/>
          </w:rPr>
          <w:t>，</w:t>
        </w:r>
      </w:ins>
      <w:del w:id="257" w:author="admin" w:date="2015-06-29T23:31:00Z">
        <w:r w:rsidRPr="003B0839" w:rsidDel="004531CE">
          <w:rPr>
            <w:rFonts w:ascii="华文楷体" w:eastAsia="华文楷体" w:hAnsi="华文楷体" w:hint="eastAsia"/>
            <w:sz w:val="28"/>
            <w:szCs w:val="28"/>
          </w:rPr>
          <w:delText>。</w:delText>
        </w:r>
      </w:del>
      <w:r w:rsidRPr="003B0839">
        <w:rPr>
          <w:rFonts w:ascii="华文楷体" w:eastAsia="华文楷体" w:hAnsi="华文楷体" w:hint="eastAsia"/>
          <w:sz w:val="28"/>
          <w:szCs w:val="28"/>
        </w:rPr>
        <w:t>所以名言谛当中完全承许缘起显现为缘起性。而缘起性进一步对众生流转或者解脱就是安立十二有支的缘起，那么十二有支的缘起全部都是在心上面安立的。所以说这个方面，如果你承许了十二有支的顺行、逆行支，那么就肯定是在心上面安立清净不清净与否，恰恰就符合了唯识宗安立名言谛的观点。唯识宗就说清净依他起和不清净依他起这个方面，就是从这个方面安立缘起的。所以说如果你要观察下去的话，肯定会认可这样一种唯识宗的观点。月称菩萨并不是</w:t>
      </w:r>
      <w:ins w:id="258" w:author="admin" w:date="2015-06-29T23:31:00Z">
        <w:r w:rsidR="004531CE">
          <w:rPr>
            <w:rFonts w:ascii="华文楷体" w:eastAsia="华文楷体" w:hAnsi="华文楷体" w:hint="eastAsia"/>
            <w:sz w:val="28"/>
            <w:szCs w:val="28"/>
          </w:rPr>
          <w:t>说</w:t>
        </w:r>
      </w:ins>
      <w:r w:rsidRPr="003B0839">
        <w:rPr>
          <w:rFonts w:ascii="华文楷体" w:eastAsia="华文楷体" w:hAnsi="华文楷体" w:hint="eastAsia"/>
          <w:sz w:val="28"/>
          <w:szCs w:val="28"/>
        </w:rPr>
        <w:t>不认可唯识宗的观点，而是说我要抉择实相当中离戏的观点，单单就眼前这个缘起显现作为它的所衡量的一种空基就已经足够了。</w:t>
      </w:r>
      <w:ins w:id="259" w:author="admin" w:date="2015-06-29T23:32:00Z">
        <w:r w:rsidR="004531CE">
          <w:rPr>
            <w:rFonts w:ascii="华文楷体" w:eastAsia="华文楷体" w:hAnsi="华文楷体" w:hint="eastAsia"/>
            <w:sz w:val="28"/>
            <w:szCs w:val="28"/>
          </w:rPr>
          <w:t>把这个眼前的，</w:t>
        </w:r>
      </w:ins>
      <w:r w:rsidRPr="003B0839">
        <w:rPr>
          <w:rFonts w:ascii="华文楷体" w:eastAsia="华文楷体" w:hAnsi="华文楷体" w:hint="eastAsia"/>
          <w:sz w:val="28"/>
          <w:szCs w:val="28"/>
        </w:rPr>
        <w:t>把这样一种无患六根眼前的这样一种法，作为证悟胜义谛的方便就已经足够了。所以他就不进一步的再对名言谛的法说它是心呀，不是心呀，这个方面就不再观察了。</w:t>
      </w:r>
      <w:ins w:id="260" w:author="admin" w:date="2015-06-29T23:33:00Z">
        <w:r w:rsidR="004531CE">
          <w:rPr>
            <w:rFonts w:ascii="华文楷体" w:eastAsia="华文楷体" w:hAnsi="华文楷体" w:hint="eastAsia"/>
            <w:sz w:val="28"/>
            <w:szCs w:val="28"/>
          </w:rPr>
          <w:t>但</w:t>
        </w:r>
      </w:ins>
      <w:r w:rsidRPr="003B0839">
        <w:rPr>
          <w:rFonts w:ascii="华文楷体" w:eastAsia="华文楷体" w:hAnsi="华文楷体" w:hint="eastAsia"/>
          <w:sz w:val="28"/>
          <w:szCs w:val="28"/>
        </w:rPr>
        <w:t>如果观察的话，肯定是可以承许的，就这个意思。</w:t>
      </w:r>
    </w:p>
    <w:p w:rsidR="003B0839" w:rsidRPr="003B0839" w:rsidDel="00A84964" w:rsidRDefault="004531CE" w:rsidP="003B0839">
      <w:pPr>
        <w:ind w:firstLine="570"/>
        <w:rPr>
          <w:del w:id="261" w:author="admin" w:date="2015-06-29T23:37:00Z"/>
          <w:rFonts w:ascii="华文楷体" w:eastAsia="华文楷体" w:hAnsi="华文楷体"/>
          <w:sz w:val="28"/>
          <w:szCs w:val="28"/>
        </w:rPr>
      </w:pPr>
      <w:ins w:id="262" w:author="admin" w:date="2015-06-29T23:33:00Z">
        <w:r>
          <w:rPr>
            <w:rFonts w:ascii="华文楷体" w:eastAsia="华文楷体" w:hAnsi="华文楷体" w:hint="eastAsia"/>
            <w:sz w:val="28"/>
            <w:szCs w:val="28"/>
          </w:rPr>
          <w:t>【</w:t>
        </w:r>
      </w:ins>
      <w:del w:id="263" w:author="admin" w:date="2015-06-29T23:33:00Z">
        <w:r w:rsidR="003B0839" w:rsidRPr="003B0839" w:rsidDel="004531CE">
          <w:rPr>
            <w:rFonts w:ascii="华文楷体" w:eastAsia="华文楷体" w:hAnsi="华文楷体" w:hint="eastAsia"/>
            <w:sz w:val="28"/>
            <w:szCs w:val="28"/>
          </w:rPr>
          <w:delText>“</w:delText>
        </w:r>
      </w:del>
      <w:r w:rsidR="003B0839" w:rsidRPr="004531CE">
        <w:rPr>
          <w:rFonts w:asciiTheme="minorEastAsia" w:hAnsiTheme="minorEastAsia" w:hint="eastAsia"/>
          <w:sz w:val="28"/>
          <w:szCs w:val="28"/>
          <w:rPrChange w:id="264" w:author="admin" w:date="2015-06-29T23:33:00Z">
            <w:rPr>
              <w:rFonts w:ascii="华文楷体" w:eastAsia="华文楷体" w:hAnsi="华文楷体" w:hint="eastAsia"/>
              <w:sz w:val="28"/>
              <w:szCs w:val="28"/>
            </w:rPr>
          </w:rPrChange>
        </w:rPr>
        <w:t>这位大师的此论着中，着眼点却主要放在了相似胜义上，首先分开二谛来建立各自正量所衡量的承许是存在的，到最后，也必然契入远离一切承认的真实胜义中。</w:t>
      </w:r>
      <w:ins w:id="265" w:author="admin" w:date="2015-06-29T23:33:00Z">
        <w:r>
          <w:rPr>
            <w:rFonts w:ascii="华文楷体" w:eastAsia="华文楷体" w:hAnsi="华文楷体" w:hint="eastAsia"/>
            <w:sz w:val="28"/>
            <w:szCs w:val="28"/>
          </w:rPr>
          <w:t>】</w:t>
        </w:r>
      </w:ins>
      <w:del w:id="266" w:author="admin" w:date="2015-06-29T23:33:00Z">
        <w:r w:rsidR="003B0839" w:rsidRPr="003B0839" w:rsidDel="004531CE">
          <w:rPr>
            <w:rFonts w:ascii="华文楷体" w:eastAsia="华文楷体" w:hAnsi="华文楷体" w:hint="eastAsia"/>
            <w:sz w:val="28"/>
            <w:szCs w:val="28"/>
          </w:rPr>
          <w:delText>”</w:delText>
        </w:r>
      </w:del>
      <w:r w:rsidR="003B0839" w:rsidRPr="003B0839">
        <w:rPr>
          <w:rFonts w:ascii="华文楷体" w:eastAsia="华文楷体" w:hAnsi="华文楷体" w:hint="eastAsia"/>
          <w:sz w:val="28"/>
          <w:szCs w:val="28"/>
        </w:rPr>
        <w:t>这个地方的这位大师是指静命菩萨</w:t>
      </w:r>
      <w:ins w:id="267" w:author="admin" w:date="2015-06-29T23:34:00Z">
        <w:r w:rsidR="0042788D">
          <w:rPr>
            <w:rFonts w:ascii="华文楷体" w:eastAsia="华文楷体" w:hAnsi="华文楷体" w:hint="eastAsia"/>
            <w:sz w:val="28"/>
            <w:szCs w:val="28"/>
          </w:rPr>
          <w:t>（静命论师）</w:t>
        </w:r>
      </w:ins>
      <w:r w:rsidR="003B0839" w:rsidRPr="003B0839">
        <w:rPr>
          <w:rFonts w:ascii="华文楷体" w:eastAsia="华文楷体" w:hAnsi="华文楷体" w:hint="eastAsia"/>
          <w:sz w:val="28"/>
          <w:szCs w:val="28"/>
        </w:rPr>
        <w:t>，</w:t>
      </w:r>
      <w:r w:rsidR="003B0839" w:rsidRPr="003B0839">
        <w:rPr>
          <w:rFonts w:ascii="华文楷体" w:eastAsia="华文楷体" w:hAnsi="华文楷体" w:hint="eastAsia"/>
          <w:sz w:val="28"/>
          <w:szCs w:val="28"/>
        </w:rPr>
        <w:lastRenderedPageBreak/>
        <w:t>静命论师的这部《中观庄严论》</w:t>
      </w:r>
      <w:ins w:id="268" w:author="admin" w:date="2015-06-29T23:35:00Z">
        <w:r w:rsidR="00F64587">
          <w:rPr>
            <w:rFonts w:ascii="华文楷体" w:eastAsia="华文楷体" w:hAnsi="华文楷体" w:hint="eastAsia"/>
            <w:sz w:val="28"/>
            <w:szCs w:val="28"/>
          </w:rPr>
          <w:t>的论著</w:t>
        </w:r>
      </w:ins>
      <w:r w:rsidR="003B0839" w:rsidRPr="003B0839">
        <w:rPr>
          <w:rFonts w:ascii="华文楷体" w:eastAsia="华文楷体" w:hAnsi="华文楷体" w:hint="eastAsia"/>
          <w:sz w:val="28"/>
          <w:szCs w:val="28"/>
        </w:rPr>
        <w:t>当中</w:t>
      </w:r>
      <w:del w:id="269" w:author="admin" w:date="2015-06-29T23:35:00Z">
        <w:r w:rsidR="003B0839" w:rsidRPr="003B0839" w:rsidDel="00F64587">
          <w:rPr>
            <w:rFonts w:ascii="华文楷体" w:eastAsia="华文楷体" w:hAnsi="华文楷体" w:hint="eastAsia"/>
            <w:sz w:val="28"/>
            <w:szCs w:val="28"/>
          </w:rPr>
          <w:delText>它</w:delText>
        </w:r>
      </w:del>
      <w:ins w:id="270" w:author="admin" w:date="2015-06-29T23:35:00Z">
        <w:r w:rsidR="00F64587">
          <w:rPr>
            <w:rFonts w:ascii="华文楷体" w:eastAsia="华文楷体" w:hAnsi="华文楷体" w:hint="eastAsia"/>
            <w:sz w:val="28"/>
            <w:szCs w:val="28"/>
          </w:rPr>
          <w:t>他</w:t>
        </w:r>
      </w:ins>
      <w:r w:rsidR="003B0839" w:rsidRPr="003B0839">
        <w:rPr>
          <w:rFonts w:ascii="华文楷体" w:eastAsia="华文楷体" w:hAnsi="华文楷体" w:hint="eastAsia"/>
          <w:sz w:val="28"/>
          <w:szCs w:val="28"/>
        </w:rPr>
        <w:t>的着眼点却放在了相似胜义上面。相似胜义上面就首先分开二谛来建立各自正量所衡量的承许是存在的，前面说了应成派一开始的时候就着重建立离四边的空性，不分二谛这就是应成派的一大特色了。自续派相似胜义谛的观点就是首先分开，一上来一开始就分开二谛，着重来建立的，着重有所建立的。</w:t>
      </w:r>
      <w:ins w:id="271" w:author="admin" w:date="2015-06-29T23:36:00Z">
        <w:r w:rsidR="00A84964">
          <w:rPr>
            <w:rFonts w:ascii="华文楷体" w:eastAsia="华文楷体" w:hAnsi="华文楷体" w:hint="eastAsia"/>
            <w:sz w:val="28"/>
            <w:szCs w:val="28"/>
          </w:rPr>
          <w:t>所以说他如果分开了二谛呢，</w:t>
        </w:r>
      </w:ins>
      <w:ins w:id="272" w:author="admin" w:date="2015-06-29T23:37:00Z">
        <w:r w:rsidR="00A84964">
          <w:rPr>
            <w:rFonts w:ascii="华文楷体" w:eastAsia="华文楷体" w:hAnsi="华文楷体" w:hint="eastAsia"/>
            <w:sz w:val="28"/>
            <w:szCs w:val="28"/>
          </w:rPr>
          <w:t>如果你分开了二谛</w:t>
        </w:r>
      </w:ins>
    </w:p>
    <w:p w:rsidR="005609D6" w:rsidRPr="005609D6" w:rsidDel="00A84964" w:rsidRDefault="005609D6" w:rsidP="00A84964">
      <w:pPr>
        <w:ind w:firstLine="570"/>
        <w:rPr>
          <w:del w:id="273" w:author="admin" w:date="2015-06-29T23:37:00Z"/>
          <w:rFonts w:ascii="华文楷体" w:eastAsia="华文楷体" w:hAnsi="华文楷体"/>
          <w:sz w:val="28"/>
          <w:szCs w:val="28"/>
        </w:rPr>
      </w:pPr>
      <w:del w:id="274" w:author="admin" w:date="2015-06-29T23:37:00Z">
        <w:r w:rsidRPr="005609D6" w:rsidDel="00A84964">
          <w:rPr>
            <w:rFonts w:ascii="华文楷体" w:eastAsia="华文楷体" w:hAnsi="华文楷体" w:hint="eastAsia"/>
            <w:sz w:val="28"/>
            <w:szCs w:val="28"/>
          </w:rPr>
          <w:delText>中观庄严论释 第13课 30-40分钟</w:delText>
        </w:r>
        <w:r w:rsidRPr="005609D6" w:rsidDel="00A84964">
          <w:rPr>
            <w:rFonts w:ascii="华文楷体" w:eastAsia="华文楷体" w:hAnsi="华文楷体" w:hint="eastAsia"/>
            <w:sz w:val="28"/>
            <w:szCs w:val="28"/>
          </w:rPr>
          <w:tab/>
          <w:delText>郝慧颖</w:delText>
        </w:r>
      </w:del>
    </w:p>
    <w:p w:rsidR="00F37ACA" w:rsidRDefault="005609D6" w:rsidP="005609D6">
      <w:pPr>
        <w:ind w:firstLine="570"/>
        <w:rPr>
          <w:ins w:id="275" w:author="admin" w:date="2015-06-29T23:42:00Z"/>
          <w:rFonts w:ascii="华文楷体" w:eastAsia="华文楷体" w:hAnsi="华文楷体" w:hint="eastAsia"/>
          <w:sz w:val="28"/>
          <w:szCs w:val="28"/>
        </w:rPr>
      </w:pPr>
      <w:del w:id="276" w:author="admin" w:date="2015-06-29T23:37:00Z">
        <w:r w:rsidRPr="005609D6" w:rsidDel="00A84964">
          <w:rPr>
            <w:rFonts w:ascii="华文楷体" w:eastAsia="华文楷体" w:hAnsi="华文楷体" w:hint="eastAsia"/>
            <w:sz w:val="28"/>
            <w:szCs w:val="28"/>
          </w:rPr>
          <w:delText>（29:50）</w:delText>
        </w:r>
      </w:del>
      <w:r w:rsidRPr="005609D6">
        <w:rPr>
          <w:rFonts w:ascii="华文楷体" w:eastAsia="华文楷体" w:hAnsi="华文楷体" w:hint="eastAsia"/>
          <w:sz w:val="28"/>
          <w:szCs w:val="28"/>
        </w:rPr>
        <w:t>肯定是要做区分的，前面已经说了，如果</w:t>
      </w:r>
      <w:ins w:id="277" w:author="admin" w:date="2015-06-29T23:38:00Z">
        <w:r w:rsidR="00266CE0">
          <w:rPr>
            <w:rFonts w:ascii="华文楷体" w:eastAsia="华文楷体" w:hAnsi="华文楷体" w:hint="eastAsia"/>
            <w:sz w:val="28"/>
            <w:szCs w:val="28"/>
          </w:rPr>
          <w:t>你</w:t>
        </w:r>
      </w:ins>
      <w:del w:id="278" w:author="admin" w:date="2015-06-29T23:38:00Z">
        <w:r w:rsidRPr="005609D6" w:rsidDel="00266CE0">
          <w:rPr>
            <w:rFonts w:ascii="华文楷体" w:eastAsia="华文楷体" w:hAnsi="华文楷体" w:hint="eastAsia"/>
            <w:sz w:val="28"/>
            <w:szCs w:val="28"/>
          </w:rPr>
          <w:delText>您</w:delText>
        </w:r>
      </w:del>
      <w:r w:rsidRPr="005609D6">
        <w:rPr>
          <w:rFonts w:ascii="华文楷体" w:eastAsia="华文楷体" w:hAnsi="华文楷体" w:hint="eastAsia"/>
          <w:sz w:val="28"/>
          <w:szCs w:val="28"/>
        </w:rPr>
        <w:t>分开了二谛肯定要做区分，所以说在名言谛面前，他使用名言谛的</w:t>
      </w:r>
      <w:del w:id="279" w:author="admin" w:date="2015-06-29T23:37:00Z">
        <w:r w:rsidRPr="005609D6" w:rsidDel="00A84964">
          <w:rPr>
            <w:rFonts w:ascii="华文楷体" w:eastAsia="华文楷体" w:hAnsi="华文楷体" w:hint="eastAsia"/>
            <w:sz w:val="28"/>
            <w:szCs w:val="28"/>
          </w:rPr>
          <w:delText>证量所恒量</w:delText>
        </w:r>
      </w:del>
      <w:ins w:id="280" w:author="admin" w:date="2015-06-29T23:37:00Z">
        <w:r w:rsidR="00A84964">
          <w:rPr>
            <w:rFonts w:ascii="华文楷体" w:eastAsia="华文楷体" w:hAnsi="华文楷体" w:hint="eastAsia"/>
            <w:sz w:val="28"/>
            <w:szCs w:val="28"/>
          </w:rPr>
          <w:t>正量所衡量</w:t>
        </w:r>
      </w:ins>
      <w:r w:rsidRPr="005609D6">
        <w:rPr>
          <w:rFonts w:ascii="华文楷体" w:eastAsia="华文楷体" w:hAnsi="华文楷体" w:hint="eastAsia"/>
          <w:sz w:val="28"/>
          <w:szCs w:val="28"/>
        </w:rPr>
        <w:t>的承认是存在的</w:t>
      </w:r>
      <w:del w:id="281" w:author="admin" w:date="2015-06-29T23:41:00Z">
        <w:r w:rsidRPr="005609D6" w:rsidDel="000A3579">
          <w:rPr>
            <w:rFonts w:ascii="华文楷体" w:eastAsia="华文楷体" w:hAnsi="华文楷体" w:hint="eastAsia"/>
            <w:sz w:val="28"/>
            <w:szCs w:val="28"/>
          </w:rPr>
          <w:delText>，</w:delText>
        </w:r>
      </w:del>
      <w:ins w:id="282" w:author="admin" w:date="2015-06-29T23:41:00Z">
        <w:r w:rsidR="000A3579">
          <w:rPr>
            <w:rFonts w:ascii="华文楷体" w:eastAsia="华文楷体" w:hAnsi="华文楷体" w:hint="eastAsia"/>
            <w:sz w:val="28"/>
            <w:szCs w:val="28"/>
          </w:rPr>
          <w:t>。</w:t>
        </w:r>
      </w:ins>
      <w:r w:rsidRPr="005609D6">
        <w:rPr>
          <w:rFonts w:ascii="华文楷体" w:eastAsia="华文楷体" w:hAnsi="华文楷体" w:hint="eastAsia"/>
          <w:sz w:val="28"/>
          <w:szCs w:val="28"/>
        </w:rPr>
        <w:t>如果是名言谛的观察承许的话肯定是有他的名言谛上的</w:t>
      </w:r>
      <w:del w:id="283" w:author="admin" w:date="2015-06-29T23:38:00Z">
        <w:r w:rsidRPr="005609D6" w:rsidDel="0031737A">
          <w:rPr>
            <w:rFonts w:ascii="华文楷体" w:eastAsia="华文楷体" w:hAnsi="华文楷体" w:hint="eastAsia"/>
            <w:sz w:val="28"/>
            <w:szCs w:val="28"/>
          </w:rPr>
          <w:delText>存证</w:delText>
        </w:r>
      </w:del>
      <w:ins w:id="284" w:author="admin" w:date="2015-06-29T23:38:00Z">
        <w:r w:rsidR="0031737A">
          <w:rPr>
            <w:rFonts w:ascii="华文楷体" w:eastAsia="华文楷体" w:hAnsi="华文楷体" w:hint="eastAsia"/>
            <w:sz w:val="28"/>
            <w:szCs w:val="28"/>
          </w:rPr>
          <w:t>承认</w:t>
        </w:r>
      </w:ins>
      <w:r w:rsidRPr="005609D6">
        <w:rPr>
          <w:rFonts w:ascii="华文楷体" w:eastAsia="华文楷体" w:hAnsi="华文楷体" w:hint="eastAsia"/>
          <w:sz w:val="28"/>
          <w:szCs w:val="28"/>
        </w:rPr>
        <w:t>，所以说在名言当中</w:t>
      </w:r>
      <w:ins w:id="285" w:author="admin" w:date="2015-06-29T23:39:00Z">
        <w:r w:rsidR="008D7BB4">
          <w:rPr>
            <w:rFonts w:ascii="华文楷体" w:eastAsia="华文楷体" w:hAnsi="华文楷体" w:hint="eastAsia"/>
            <w:sz w:val="28"/>
            <w:szCs w:val="28"/>
          </w:rPr>
          <w:t>它</w:t>
        </w:r>
      </w:ins>
      <w:r w:rsidRPr="005609D6">
        <w:rPr>
          <w:rFonts w:ascii="华文楷体" w:eastAsia="华文楷体" w:hAnsi="华文楷体" w:hint="eastAsia"/>
          <w:sz w:val="28"/>
          <w:szCs w:val="28"/>
        </w:rPr>
        <w:t>就变</w:t>
      </w:r>
      <w:ins w:id="286" w:author="admin" w:date="2015-06-29T23:39:00Z">
        <w:r w:rsidR="008D7BB4">
          <w:rPr>
            <w:rFonts w:ascii="华文楷体" w:eastAsia="华文楷体" w:hAnsi="华文楷体" w:hint="eastAsia"/>
            <w:sz w:val="28"/>
            <w:szCs w:val="28"/>
          </w:rPr>
          <w:t>得</w:t>
        </w:r>
      </w:ins>
      <w:del w:id="287" w:author="admin" w:date="2015-06-29T23:39:00Z">
        <w:r w:rsidRPr="005609D6" w:rsidDel="008D7BB4">
          <w:rPr>
            <w:rFonts w:ascii="华文楷体" w:eastAsia="华文楷体" w:hAnsi="华文楷体" w:hint="eastAsia"/>
            <w:sz w:val="28"/>
            <w:szCs w:val="28"/>
          </w:rPr>
          <w:delText>的</w:delText>
        </w:r>
      </w:del>
      <w:r w:rsidRPr="005609D6">
        <w:rPr>
          <w:rFonts w:ascii="华文楷体" w:eastAsia="华文楷体" w:hAnsi="华文楷体" w:hint="eastAsia"/>
          <w:sz w:val="28"/>
          <w:szCs w:val="28"/>
        </w:rPr>
        <w:t>有承认了</w:t>
      </w:r>
      <w:ins w:id="288" w:author="admin" w:date="2015-06-29T23:39:00Z">
        <w:r w:rsidR="0031737A">
          <w:rPr>
            <w:rFonts w:ascii="华文楷体" w:eastAsia="华文楷体" w:hAnsi="华文楷体" w:hint="eastAsia"/>
            <w:sz w:val="28"/>
            <w:szCs w:val="28"/>
          </w:rPr>
          <w:t>。</w:t>
        </w:r>
      </w:ins>
      <w:del w:id="289" w:author="admin" w:date="2015-06-29T23:39:00Z">
        <w:r w:rsidRPr="005609D6" w:rsidDel="0031737A">
          <w:rPr>
            <w:rFonts w:ascii="华文楷体" w:eastAsia="华文楷体" w:hAnsi="华文楷体" w:hint="eastAsia"/>
            <w:sz w:val="28"/>
            <w:szCs w:val="28"/>
          </w:rPr>
          <w:delText>，</w:delText>
        </w:r>
      </w:del>
      <w:r w:rsidRPr="005609D6">
        <w:rPr>
          <w:rFonts w:ascii="华文楷体" w:eastAsia="华文楷体" w:hAnsi="华文楷体" w:hint="eastAsia"/>
          <w:sz w:val="28"/>
          <w:szCs w:val="28"/>
        </w:rPr>
        <w:t>那么胜义量</w:t>
      </w:r>
      <w:ins w:id="290" w:author="admin" w:date="2015-06-29T23:39:00Z">
        <w:r w:rsidR="001479A9">
          <w:rPr>
            <w:rFonts w:ascii="华文楷体" w:eastAsia="华文楷体" w:hAnsi="华文楷体" w:hint="eastAsia"/>
            <w:sz w:val="28"/>
            <w:szCs w:val="28"/>
          </w:rPr>
          <w:t>来</w:t>
        </w:r>
      </w:ins>
      <w:del w:id="291" w:author="admin" w:date="2015-06-29T23:39:00Z">
        <w:r w:rsidRPr="005609D6" w:rsidDel="001479A9">
          <w:rPr>
            <w:rFonts w:ascii="华文楷体" w:eastAsia="华文楷体" w:hAnsi="华文楷体" w:hint="eastAsia"/>
            <w:sz w:val="28"/>
            <w:szCs w:val="28"/>
          </w:rPr>
          <w:delText>的</w:delText>
        </w:r>
        <w:r w:rsidRPr="005609D6" w:rsidDel="0031737A">
          <w:rPr>
            <w:rFonts w:ascii="华文楷体" w:eastAsia="华文楷体" w:hAnsi="华文楷体" w:hint="eastAsia"/>
            <w:sz w:val="28"/>
            <w:szCs w:val="28"/>
          </w:rPr>
          <w:delText>恒量</w:delText>
        </w:r>
      </w:del>
      <w:ins w:id="292" w:author="admin" w:date="2015-06-29T23:39:00Z">
        <w:r w:rsidR="0031737A">
          <w:rPr>
            <w:rFonts w:ascii="华文楷体" w:eastAsia="华文楷体" w:hAnsi="华文楷体" w:hint="eastAsia"/>
            <w:sz w:val="28"/>
            <w:szCs w:val="28"/>
          </w:rPr>
          <w:t>衡量</w:t>
        </w:r>
      </w:ins>
      <w:r w:rsidRPr="005609D6">
        <w:rPr>
          <w:rFonts w:ascii="华文楷体" w:eastAsia="华文楷体" w:hAnsi="华文楷体" w:hint="eastAsia"/>
          <w:sz w:val="28"/>
          <w:szCs w:val="28"/>
        </w:rPr>
        <w:t>胜义谛的时候呢，最后就得到一切万法是空性的承认</w:t>
      </w:r>
      <w:del w:id="293" w:author="admin" w:date="2015-06-29T23:41:00Z">
        <w:r w:rsidRPr="005609D6" w:rsidDel="000A3579">
          <w:rPr>
            <w:rFonts w:ascii="华文楷体" w:eastAsia="华文楷体" w:hAnsi="华文楷体" w:hint="eastAsia"/>
            <w:sz w:val="28"/>
            <w:szCs w:val="28"/>
          </w:rPr>
          <w:delText>，</w:delText>
        </w:r>
      </w:del>
      <w:ins w:id="294" w:author="admin" w:date="2015-06-29T23:41:00Z">
        <w:r w:rsidR="000A3579">
          <w:rPr>
            <w:rFonts w:ascii="华文楷体" w:eastAsia="华文楷体" w:hAnsi="华文楷体" w:hint="eastAsia"/>
            <w:sz w:val="28"/>
            <w:szCs w:val="28"/>
          </w:rPr>
          <w:t>。</w:t>
        </w:r>
      </w:ins>
      <w:r w:rsidRPr="005609D6">
        <w:rPr>
          <w:rFonts w:ascii="华文楷体" w:eastAsia="华文楷体" w:hAnsi="华文楷体" w:hint="eastAsia"/>
          <w:sz w:val="28"/>
          <w:szCs w:val="28"/>
        </w:rPr>
        <w:t>所以说在胜义当中也有空的承认</w:t>
      </w:r>
      <w:ins w:id="295" w:author="admin" w:date="2015-06-29T23:40:00Z">
        <w:r w:rsidR="001479A9">
          <w:rPr>
            <w:rFonts w:ascii="华文楷体" w:eastAsia="华文楷体" w:hAnsi="华文楷体" w:hint="eastAsia"/>
            <w:sz w:val="28"/>
            <w:szCs w:val="28"/>
          </w:rPr>
          <w:t>的</w:t>
        </w:r>
      </w:ins>
      <w:r w:rsidRPr="005609D6">
        <w:rPr>
          <w:rFonts w:ascii="华文楷体" w:eastAsia="华文楷体" w:hAnsi="华文楷体" w:hint="eastAsia"/>
          <w:sz w:val="28"/>
          <w:szCs w:val="28"/>
        </w:rPr>
        <w:t>，这个就是</w:t>
      </w:r>
      <w:del w:id="296" w:author="admin" w:date="2015-06-29T23:40:00Z">
        <w:r w:rsidRPr="005609D6" w:rsidDel="001479A9">
          <w:rPr>
            <w:rFonts w:ascii="华文楷体" w:eastAsia="华文楷体" w:hAnsi="华文楷体" w:hint="eastAsia"/>
            <w:sz w:val="28"/>
            <w:szCs w:val="28"/>
          </w:rPr>
          <w:delText>置于外</w:delText>
        </w:r>
      </w:del>
      <w:ins w:id="297" w:author="admin" w:date="2015-06-29T23:40:00Z">
        <w:r w:rsidR="001479A9">
          <w:rPr>
            <w:rFonts w:ascii="华文楷体" w:eastAsia="华文楷体" w:hAnsi="华文楷体" w:hint="eastAsia"/>
            <w:sz w:val="28"/>
            <w:szCs w:val="28"/>
          </w:rPr>
          <w:t>自续派</w:t>
        </w:r>
      </w:ins>
      <w:r w:rsidRPr="005609D6">
        <w:rPr>
          <w:rFonts w:ascii="华文楷体" w:eastAsia="华文楷体" w:hAnsi="华文楷体" w:hint="eastAsia"/>
          <w:sz w:val="28"/>
          <w:szCs w:val="28"/>
        </w:rPr>
        <w:t>相似胜义当中的时候他都有，二谛当中就是说分二谛，</w:t>
      </w:r>
      <w:ins w:id="298" w:author="admin" w:date="2015-06-29T23:41:00Z">
        <w:r w:rsidR="001479A9">
          <w:rPr>
            <w:rFonts w:ascii="华文楷体" w:eastAsia="华文楷体" w:hAnsi="华文楷体" w:hint="eastAsia"/>
            <w:sz w:val="28"/>
            <w:szCs w:val="28"/>
          </w:rPr>
          <w:t>二谛</w:t>
        </w:r>
      </w:ins>
      <w:r w:rsidRPr="005609D6">
        <w:rPr>
          <w:rFonts w:ascii="华文楷体" w:eastAsia="华文楷体" w:hAnsi="华文楷体" w:hint="eastAsia"/>
          <w:sz w:val="28"/>
          <w:szCs w:val="28"/>
        </w:rPr>
        <w:t>通过</w:t>
      </w:r>
      <w:ins w:id="299" w:author="admin" w:date="2015-06-29T23:41:00Z">
        <w:r w:rsidR="001479A9">
          <w:rPr>
            <w:rFonts w:ascii="华文楷体" w:eastAsia="华文楷体" w:hAnsi="华文楷体" w:hint="eastAsia"/>
            <w:sz w:val="28"/>
            <w:szCs w:val="28"/>
          </w:rPr>
          <w:t>二量</w:t>
        </w:r>
      </w:ins>
      <w:del w:id="300" w:author="admin" w:date="2015-06-29T23:41:00Z">
        <w:r w:rsidRPr="005609D6" w:rsidDel="001479A9">
          <w:rPr>
            <w:rFonts w:ascii="华文楷体" w:eastAsia="华文楷体" w:hAnsi="华文楷体" w:hint="eastAsia"/>
            <w:sz w:val="28"/>
            <w:szCs w:val="28"/>
          </w:rPr>
          <w:delText>二谛</w:delText>
        </w:r>
      </w:del>
      <w:r w:rsidRPr="005609D6">
        <w:rPr>
          <w:rFonts w:ascii="华文楷体" w:eastAsia="华文楷体" w:hAnsi="华文楷体" w:hint="eastAsia"/>
          <w:sz w:val="28"/>
          <w:szCs w:val="28"/>
        </w:rPr>
        <w:t>来衡量的时候呢都有承认</w:t>
      </w:r>
      <w:del w:id="301" w:author="admin" w:date="2015-06-29T23:41:00Z">
        <w:r w:rsidRPr="005609D6" w:rsidDel="000A3579">
          <w:rPr>
            <w:rFonts w:ascii="华文楷体" w:eastAsia="华文楷体" w:hAnsi="华文楷体" w:hint="eastAsia"/>
            <w:sz w:val="28"/>
            <w:szCs w:val="28"/>
          </w:rPr>
          <w:delText>，</w:delText>
        </w:r>
      </w:del>
      <w:ins w:id="302" w:author="admin" w:date="2015-06-29T23:41:00Z">
        <w:r w:rsidR="000A3579">
          <w:rPr>
            <w:rFonts w:ascii="华文楷体" w:eastAsia="华文楷体" w:hAnsi="华文楷体" w:hint="eastAsia"/>
            <w:sz w:val="28"/>
            <w:szCs w:val="28"/>
          </w:rPr>
          <w:t>。</w:t>
        </w:r>
      </w:ins>
      <w:r w:rsidRPr="005609D6">
        <w:rPr>
          <w:rFonts w:ascii="华文楷体" w:eastAsia="华文楷体" w:hAnsi="华文楷体" w:hint="eastAsia"/>
          <w:sz w:val="28"/>
          <w:szCs w:val="28"/>
        </w:rPr>
        <w:t>说世俗当中有世俗的承认，胜义当中有胜义空的承认，所以说应成派他就说如果真正去衡量实相的话一切都不承认，但是自续派的话他就是说有一个空的承认，这个就是一种对空的一种</w:t>
      </w:r>
      <w:del w:id="303" w:author="admin" w:date="2015-06-29T23:42:00Z">
        <w:r w:rsidRPr="005609D6" w:rsidDel="000A3579">
          <w:rPr>
            <w:rFonts w:ascii="华文楷体" w:eastAsia="华文楷体" w:hAnsi="华文楷体" w:hint="eastAsia"/>
            <w:sz w:val="28"/>
            <w:szCs w:val="28"/>
          </w:rPr>
          <w:delText>执着</w:delText>
        </w:r>
      </w:del>
      <w:ins w:id="304" w:author="admin" w:date="2015-06-29T23:42:00Z">
        <w:r w:rsidR="000A3579">
          <w:rPr>
            <w:rFonts w:ascii="华文楷体" w:eastAsia="华文楷体" w:hAnsi="华文楷体" w:hint="eastAsia"/>
            <w:sz w:val="28"/>
            <w:szCs w:val="28"/>
          </w:rPr>
          <w:t>执著</w:t>
        </w:r>
      </w:ins>
      <w:r w:rsidRPr="005609D6">
        <w:rPr>
          <w:rFonts w:ascii="华文楷体" w:eastAsia="华文楷体" w:hAnsi="华文楷体" w:hint="eastAsia"/>
          <w:sz w:val="28"/>
          <w:szCs w:val="28"/>
        </w:rPr>
        <w:t>，如果你有对空的承认，就会对空产生一种</w:t>
      </w:r>
      <w:ins w:id="305" w:author="admin" w:date="2015-06-29T23:42:00Z">
        <w:r w:rsidR="000A3579">
          <w:rPr>
            <w:rFonts w:ascii="华文楷体" w:eastAsia="华文楷体" w:hAnsi="华文楷体" w:hint="eastAsia"/>
            <w:sz w:val="28"/>
            <w:szCs w:val="28"/>
          </w:rPr>
          <w:t>执著</w:t>
        </w:r>
      </w:ins>
      <w:del w:id="306" w:author="admin" w:date="2015-06-29T23:42:00Z">
        <w:r w:rsidRPr="005609D6" w:rsidDel="000A3579">
          <w:rPr>
            <w:rFonts w:ascii="华文楷体" w:eastAsia="华文楷体" w:hAnsi="华文楷体" w:hint="eastAsia"/>
            <w:sz w:val="28"/>
            <w:szCs w:val="28"/>
          </w:rPr>
          <w:delText>执着</w:delText>
        </w:r>
      </w:del>
      <w:ins w:id="307" w:author="admin" w:date="2015-06-29T23:42:00Z">
        <w:r w:rsidR="00F37ACA">
          <w:rPr>
            <w:rFonts w:ascii="华文楷体" w:eastAsia="华文楷体" w:hAnsi="华文楷体" w:hint="eastAsia"/>
            <w:sz w:val="28"/>
            <w:szCs w:val="28"/>
          </w:rPr>
          <w:t>。</w:t>
        </w:r>
      </w:ins>
      <w:del w:id="308" w:author="admin" w:date="2015-06-29T23:42:00Z">
        <w:r w:rsidRPr="005609D6" w:rsidDel="00F37ACA">
          <w:rPr>
            <w:rFonts w:ascii="华文楷体" w:eastAsia="华文楷体" w:hAnsi="华文楷体" w:hint="eastAsia"/>
            <w:sz w:val="28"/>
            <w:szCs w:val="28"/>
          </w:rPr>
          <w:delText>，</w:delText>
        </w:r>
      </w:del>
    </w:p>
    <w:p w:rsidR="005609D6" w:rsidRPr="005609D6" w:rsidRDefault="005609D6" w:rsidP="005609D6">
      <w:pPr>
        <w:ind w:firstLine="570"/>
        <w:rPr>
          <w:rFonts w:ascii="华文楷体" w:eastAsia="华文楷体" w:hAnsi="华文楷体"/>
          <w:sz w:val="28"/>
          <w:szCs w:val="28"/>
        </w:rPr>
      </w:pPr>
      <w:r w:rsidRPr="005609D6">
        <w:rPr>
          <w:rFonts w:ascii="华文楷体" w:eastAsia="华文楷体" w:hAnsi="华文楷体" w:hint="eastAsia"/>
          <w:sz w:val="28"/>
          <w:szCs w:val="28"/>
        </w:rPr>
        <w:t>那么这个是暂时的，首先分开的，到最后也必然</w:t>
      </w:r>
      <w:ins w:id="309" w:author="admin" w:date="2015-06-29T23:43:00Z">
        <w:r w:rsidR="005E22EA">
          <w:rPr>
            <w:rFonts w:ascii="华文楷体" w:eastAsia="华文楷体" w:hAnsi="华文楷体" w:hint="eastAsia"/>
            <w:sz w:val="28"/>
            <w:szCs w:val="28"/>
          </w:rPr>
          <w:t>契</w:t>
        </w:r>
      </w:ins>
      <w:del w:id="310" w:author="admin" w:date="2015-06-29T23:43:00Z">
        <w:r w:rsidRPr="005609D6" w:rsidDel="005E22EA">
          <w:rPr>
            <w:rFonts w:ascii="华文楷体" w:eastAsia="华文楷体" w:hAnsi="华文楷体" w:hint="eastAsia"/>
            <w:sz w:val="28"/>
            <w:szCs w:val="28"/>
          </w:rPr>
          <w:delText>趋</w:delText>
        </w:r>
      </w:del>
      <w:r w:rsidRPr="005609D6">
        <w:rPr>
          <w:rFonts w:ascii="华文楷体" w:eastAsia="华文楷体" w:hAnsi="华文楷体" w:hint="eastAsia"/>
          <w:sz w:val="28"/>
          <w:szCs w:val="28"/>
        </w:rPr>
        <w:t>入远离一切承认的真实胜义中</w:t>
      </w:r>
      <w:ins w:id="311" w:author="admin" w:date="2015-06-29T23:43:00Z">
        <w:r w:rsidR="005E22EA">
          <w:rPr>
            <w:rFonts w:ascii="华文楷体" w:eastAsia="华文楷体" w:hAnsi="华文楷体" w:hint="eastAsia"/>
            <w:sz w:val="28"/>
            <w:szCs w:val="28"/>
          </w:rPr>
          <w:t>。</w:t>
        </w:r>
      </w:ins>
      <w:del w:id="312" w:author="admin" w:date="2015-06-29T23:43:00Z">
        <w:r w:rsidRPr="005609D6" w:rsidDel="005E22EA">
          <w:rPr>
            <w:rFonts w:ascii="华文楷体" w:eastAsia="华文楷体" w:hAnsi="华文楷体" w:hint="eastAsia"/>
            <w:sz w:val="28"/>
            <w:szCs w:val="28"/>
          </w:rPr>
          <w:delText>，</w:delText>
        </w:r>
      </w:del>
      <w:r w:rsidRPr="005609D6">
        <w:rPr>
          <w:rFonts w:ascii="华文楷体" w:eastAsia="华文楷体" w:hAnsi="华文楷体" w:hint="eastAsia"/>
          <w:sz w:val="28"/>
          <w:szCs w:val="28"/>
        </w:rPr>
        <w:t>那么</w:t>
      </w:r>
      <w:del w:id="313" w:author="admin" w:date="2015-06-29T23:43:00Z">
        <w:r w:rsidRPr="005609D6" w:rsidDel="005E22EA">
          <w:rPr>
            <w:rFonts w:ascii="华文楷体" w:eastAsia="华文楷体" w:hAnsi="华文楷体" w:hint="eastAsia"/>
            <w:sz w:val="28"/>
            <w:szCs w:val="28"/>
          </w:rPr>
          <w:delText>又</w:delText>
        </w:r>
      </w:del>
      <w:r w:rsidRPr="005609D6">
        <w:rPr>
          <w:rFonts w:ascii="华文楷体" w:eastAsia="华文楷体" w:hAnsi="华文楷体" w:hint="eastAsia"/>
          <w:sz w:val="28"/>
          <w:szCs w:val="28"/>
        </w:rPr>
        <w:t>暂时他是这样广大安立了，安立了之后呢，让众生的相续成熟之后，到达了这样一种相似胜义谛这样一种阶梯上面的时候，然后在引导他趋入远离一切承认的真实胜义中</w:t>
      </w:r>
      <w:ins w:id="314" w:author="admin" w:date="2015-06-29T23:44:00Z">
        <w:r w:rsidR="002304EF">
          <w:rPr>
            <w:rFonts w:ascii="华文楷体" w:eastAsia="华文楷体" w:hAnsi="华文楷体" w:hint="eastAsia"/>
            <w:sz w:val="28"/>
            <w:szCs w:val="28"/>
          </w:rPr>
          <w:t>。</w:t>
        </w:r>
      </w:ins>
      <w:del w:id="315" w:author="admin" w:date="2015-06-29T23:44:00Z">
        <w:r w:rsidRPr="005609D6" w:rsidDel="002304EF">
          <w:rPr>
            <w:rFonts w:ascii="华文楷体" w:eastAsia="华文楷体" w:hAnsi="华文楷体" w:hint="eastAsia"/>
            <w:sz w:val="28"/>
            <w:szCs w:val="28"/>
          </w:rPr>
          <w:delText>，</w:delText>
        </w:r>
      </w:del>
      <w:r w:rsidRPr="005609D6">
        <w:rPr>
          <w:rFonts w:ascii="华文楷体" w:eastAsia="华文楷体" w:hAnsi="华文楷体" w:hint="eastAsia"/>
          <w:sz w:val="28"/>
          <w:szCs w:val="28"/>
        </w:rPr>
        <w:t>这个就是中观庄严论后面的一部分，略说了真实胜义谛，略说了和应成派完全一样的这样一种真实胜义谛</w:t>
      </w:r>
      <w:del w:id="316" w:author="admin" w:date="2015-06-29T23:44:00Z">
        <w:r w:rsidRPr="005609D6" w:rsidDel="00314DD6">
          <w:rPr>
            <w:rFonts w:ascii="华文楷体" w:eastAsia="华文楷体" w:hAnsi="华文楷体" w:hint="eastAsia"/>
            <w:sz w:val="28"/>
            <w:szCs w:val="28"/>
          </w:rPr>
          <w:delText>，</w:delText>
        </w:r>
      </w:del>
      <w:ins w:id="317" w:author="admin" w:date="2015-06-29T23:44:00Z">
        <w:r w:rsidR="00314DD6">
          <w:rPr>
            <w:rFonts w:ascii="华文楷体" w:eastAsia="华文楷体" w:hAnsi="华文楷体" w:hint="eastAsia"/>
            <w:sz w:val="28"/>
            <w:szCs w:val="28"/>
          </w:rPr>
          <w:t>。</w:t>
        </w:r>
      </w:ins>
      <w:r w:rsidRPr="005609D6">
        <w:rPr>
          <w:rFonts w:ascii="华文楷体" w:eastAsia="华文楷体" w:hAnsi="华文楷体" w:hint="eastAsia"/>
          <w:sz w:val="28"/>
          <w:szCs w:val="28"/>
        </w:rPr>
        <w:t>所以说这个方面着重宣</w:t>
      </w:r>
      <w:r w:rsidRPr="005609D6">
        <w:rPr>
          <w:rFonts w:ascii="华文楷体" w:eastAsia="华文楷体" w:hAnsi="华文楷体" w:hint="eastAsia"/>
          <w:sz w:val="28"/>
          <w:szCs w:val="28"/>
        </w:rPr>
        <w:lastRenderedPageBreak/>
        <w:t>讲的广说的是单空，略说呢是应成派的这样一种离戏空</w:t>
      </w:r>
      <w:ins w:id="318" w:author="admin" w:date="2015-06-29T23:44:00Z">
        <w:r w:rsidR="00314DD6">
          <w:rPr>
            <w:rFonts w:ascii="华文楷体" w:eastAsia="华文楷体" w:hAnsi="华文楷体" w:hint="eastAsia"/>
            <w:sz w:val="28"/>
            <w:szCs w:val="28"/>
          </w:rPr>
          <w:t>，就是这样的</w:t>
        </w:r>
      </w:ins>
      <w:r w:rsidRPr="005609D6">
        <w:rPr>
          <w:rFonts w:ascii="华文楷体" w:eastAsia="华文楷体" w:hAnsi="华文楷体" w:hint="eastAsia"/>
          <w:sz w:val="28"/>
          <w:szCs w:val="28"/>
        </w:rPr>
        <w:t>。</w:t>
      </w:r>
    </w:p>
    <w:p w:rsidR="00E24BD5" w:rsidRDefault="004E01C6" w:rsidP="005609D6">
      <w:pPr>
        <w:ind w:firstLine="570"/>
        <w:rPr>
          <w:ins w:id="319" w:author="admin" w:date="2015-06-29T23:47:00Z"/>
          <w:rFonts w:ascii="华文楷体" w:eastAsia="华文楷体" w:hAnsi="华文楷体" w:hint="eastAsia"/>
          <w:sz w:val="28"/>
          <w:szCs w:val="28"/>
        </w:rPr>
      </w:pPr>
      <w:ins w:id="320" w:author="admin" w:date="2015-06-29T23:44:00Z">
        <w:r>
          <w:rPr>
            <w:rFonts w:ascii="华文楷体" w:eastAsia="华文楷体" w:hAnsi="华文楷体" w:hint="eastAsia"/>
            <w:sz w:val="28"/>
            <w:szCs w:val="28"/>
          </w:rPr>
          <w:t>【</w:t>
        </w:r>
      </w:ins>
      <w:r w:rsidR="005609D6" w:rsidRPr="004E01C6">
        <w:rPr>
          <w:rFonts w:asciiTheme="minorEastAsia" w:hAnsiTheme="minorEastAsia" w:hint="eastAsia"/>
          <w:sz w:val="28"/>
          <w:szCs w:val="28"/>
          <w:rPrChange w:id="321" w:author="admin" w:date="2015-06-29T23:45:00Z">
            <w:rPr>
              <w:rFonts w:ascii="华文楷体" w:eastAsia="华文楷体" w:hAnsi="华文楷体" w:hint="eastAsia"/>
              <w:sz w:val="28"/>
              <w:szCs w:val="28"/>
            </w:rPr>
          </w:rPrChange>
        </w:rPr>
        <w:t>这两种(抉择方式)相当于渐门派与顿门派。</w:t>
      </w:r>
      <w:ins w:id="322" w:author="admin" w:date="2015-06-29T23:44:00Z">
        <w:r>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那么就</w:t>
      </w:r>
      <w:del w:id="323" w:author="admin" w:date="2015-06-29T23:45:00Z">
        <w:r w:rsidR="005609D6" w:rsidRPr="005609D6" w:rsidDel="004E01C6">
          <w:rPr>
            <w:rFonts w:ascii="华文楷体" w:eastAsia="华文楷体" w:hAnsi="华文楷体" w:hint="eastAsia"/>
            <w:sz w:val="28"/>
            <w:szCs w:val="28"/>
          </w:rPr>
          <w:delText>阐述</w:delText>
        </w:r>
      </w:del>
      <w:ins w:id="324" w:author="admin" w:date="2015-06-29T23:45:00Z">
        <w:r>
          <w:rPr>
            <w:rFonts w:ascii="华文楷体" w:eastAsia="华文楷体" w:hAnsi="华文楷体" w:hint="eastAsia"/>
            <w:sz w:val="28"/>
            <w:szCs w:val="28"/>
          </w:rPr>
          <w:t>禅宗</w:t>
        </w:r>
      </w:ins>
      <w:r w:rsidR="005609D6" w:rsidRPr="005609D6">
        <w:rPr>
          <w:rFonts w:ascii="华文楷体" w:eastAsia="华文楷体" w:hAnsi="华文楷体" w:hint="eastAsia"/>
          <w:sz w:val="28"/>
          <w:szCs w:val="28"/>
        </w:rPr>
        <w:t>当中有渐门派与顿门派，那么在中观当中呢他也有这样一种渐门派和顿门派的名词</w:t>
      </w:r>
      <w:ins w:id="325" w:author="admin" w:date="2015-06-29T23:45:00Z">
        <w:r w:rsidR="00995127">
          <w:rPr>
            <w:rFonts w:ascii="华文楷体" w:eastAsia="华文楷体" w:hAnsi="华文楷体" w:hint="eastAsia"/>
            <w:sz w:val="28"/>
            <w:szCs w:val="28"/>
          </w:rPr>
          <w:t>。</w:t>
        </w:r>
      </w:ins>
      <w:del w:id="326" w:author="admin" w:date="2015-06-29T23:45:00Z">
        <w:r w:rsidR="005609D6" w:rsidRPr="005609D6" w:rsidDel="00995127">
          <w:rPr>
            <w:rFonts w:ascii="华文楷体" w:eastAsia="华文楷体" w:hAnsi="华文楷体" w:hint="eastAsia"/>
            <w:sz w:val="28"/>
            <w:szCs w:val="28"/>
          </w:rPr>
          <w:delText>，</w:delText>
        </w:r>
      </w:del>
      <w:r w:rsidR="005609D6" w:rsidRPr="005609D6">
        <w:rPr>
          <w:rFonts w:ascii="华文楷体" w:eastAsia="华文楷体" w:hAnsi="华文楷体" w:hint="eastAsia"/>
          <w:sz w:val="28"/>
          <w:szCs w:val="28"/>
        </w:rPr>
        <w:t>那么就是说中观自续派相当于渐门派，因为他是循序渐进来抉择</w:t>
      </w:r>
      <w:ins w:id="327" w:author="admin" w:date="2015-06-29T23:46:00Z">
        <w:r w:rsidR="00456C6C">
          <w:rPr>
            <w:rFonts w:ascii="华文楷体" w:eastAsia="华文楷体" w:hAnsi="华文楷体" w:hint="eastAsia"/>
            <w:sz w:val="28"/>
            <w:szCs w:val="28"/>
          </w:rPr>
          <w:t>真实</w:t>
        </w:r>
      </w:ins>
      <w:del w:id="328" w:author="admin" w:date="2015-06-29T23:46:00Z">
        <w:r w:rsidR="005609D6" w:rsidRPr="005609D6" w:rsidDel="00456C6C">
          <w:rPr>
            <w:rFonts w:ascii="华文楷体" w:eastAsia="华文楷体" w:hAnsi="华文楷体" w:hint="eastAsia"/>
            <w:sz w:val="28"/>
            <w:szCs w:val="28"/>
          </w:rPr>
          <w:delText>生死</w:delText>
        </w:r>
      </w:del>
      <w:r w:rsidR="005609D6" w:rsidRPr="005609D6">
        <w:rPr>
          <w:rFonts w:ascii="华文楷体" w:eastAsia="华文楷体" w:hAnsi="华文楷体" w:hint="eastAsia"/>
          <w:sz w:val="28"/>
          <w:szCs w:val="28"/>
        </w:rPr>
        <w:t>胜义谛的，</w:t>
      </w:r>
      <w:ins w:id="329" w:author="admin" w:date="2015-06-29T23:46:00Z">
        <w:r w:rsidR="00DC1A86" w:rsidRPr="005609D6">
          <w:rPr>
            <w:rFonts w:ascii="华文楷体" w:eastAsia="华文楷体" w:hAnsi="华文楷体" w:hint="eastAsia"/>
            <w:sz w:val="28"/>
            <w:szCs w:val="28"/>
          </w:rPr>
          <w:t>循序渐进</w:t>
        </w:r>
      </w:ins>
      <w:del w:id="330" w:author="admin" w:date="2015-06-29T23:46:00Z">
        <w:r w:rsidR="005609D6" w:rsidRPr="005609D6" w:rsidDel="00DC1A86">
          <w:rPr>
            <w:rFonts w:ascii="华文楷体" w:eastAsia="华文楷体" w:hAnsi="华文楷体" w:hint="eastAsia"/>
            <w:sz w:val="28"/>
            <w:szCs w:val="28"/>
          </w:rPr>
          <w:delText>对于渐进</w:delText>
        </w:r>
      </w:del>
      <w:r w:rsidR="005609D6" w:rsidRPr="005609D6">
        <w:rPr>
          <w:rFonts w:ascii="华文楷体" w:eastAsia="华文楷体" w:hAnsi="华文楷体" w:hint="eastAsia"/>
          <w:sz w:val="28"/>
          <w:szCs w:val="28"/>
        </w:rPr>
        <w:t>的抉择胜似胜义谛</w:t>
      </w:r>
      <w:del w:id="331" w:author="admin" w:date="2015-06-29T23:47:00Z">
        <w:r w:rsidR="005609D6" w:rsidRPr="005609D6" w:rsidDel="00E24BD5">
          <w:rPr>
            <w:rFonts w:ascii="华文楷体" w:eastAsia="华文楷体" w:hAnsi="华文楷体" w:hint="eastAsia"/>
            <w:sz w:val="28"/>
            <w:szCs w:val="28"/>
          </w:rPr>
          <w:delText>，</w:delText>
        </w:r>
      </w:del>
      <w:ins w:id="332" w:author="admin" w:date="2015-06-29T23:47:00Z">
        <w:r w:rsidR="00E24BD5">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所以他首先把一切万法抉择为单空，再把单空抉择为离戏空，它是循序渐进的抉择的</w:t>
      </w:r>
      <w:del w:id="333" w:author="admin" w:date="2015-06-29T23:47:00Z">
        <w:r w:rsidR="005609D6" w:rsidRPr="005609D6" w:rsidDel="00E24BD5">
          <w:rPr>
            <w:rFonts w:ascii="华文楷体" w:eastAsia="华文楷体" w:hAnsi="华文楷体" w:hint="eastAsia"/>
            <w:sz w:val="28"/>
            <w:szCs w:val="28"/>
          </w:rPr>
          <w:delText>，</w:delText>
        </w:r>
      </w:del>
      <w:ins w:id="334" w:author="admin" w:date="2015-06-29T23:47:00Z">
        <w:r w:rsidR="00E24BD5">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那中观应成派呢直接抉择一切万法的离戏空，从这个方面把应成派安立成</w:t>
      </w:r>
      <w:del w:id="335" w:author="admin" w:date="2015-06-29T23:47:00Z">
        <w:r w:rsidR="005609D6" w:rsidRPr="005609D6" w:rsidDel="00E24BD5">
          <w:rPr>
            <w:rFonts w:ascii="华文楷体" w:eastAsia="华文楷体" w:hAnsi="华文楷体" w:hint="eastAsia"/>
            <w:sz w:val="28"/>
            <w:szCs w:val="28"/>
          </w:rPr>
          <w:delText>（31:51）</w:delText>
        </w:r>
      </w:del>
      <w:r w:rsidR="005609D6" w:rsidRPr="005609D6">
        <w:rPr>
          <w:rFonts w:ascii="华文楷体" w:eastAsia="华文楷体" w:hAnsi="华文楷体" w:hint="eastAsia"/>
          <w:sz w:val="28"/>
          <w:szCs w:val="28"/>
        </w:rPr>
        <w:t>顿门派</w:t>
      </w:r>
      <w:del w:id="336" w:author="admin" w:date="2015-06-29T23:47:00Z">
        <w:r w:rsidR="005609D6" w:rsidRPr="005609D6" w:rsidDel="00E24BD5">
          <w:rPr>
            <w:rFonts w:ascii="华文楷体" w:eastAsia="华文楷体" w:hAnsi="华文楷体" w:hint="eastAsia"/>
            <w:sz w:val="28"/>
            <w:szCs w:val="28"/>
          </w:rPr>
          <w:delText>，</w:delText>
        </w:r>
      </w:del>
      <w:ins w:id="337" w:author="admin" w:date="2015-06-29T23:47:00Z">
        <w:r w:rsidR="00E24BD5">
          <w:rPr>
            <w:rFonts w:ascii="华文楷体" w:eastAsia="华文楷体" w:hAnsi="华文楷体" w:hint="eastAsia"/>
            <w:sz w:val="28"/>
            <w:szCs w:val="28"/>
          </w:rPr>
          <w:t>。</w:t>
        </w:r>
      </w:ins>
    </w:p>
    <w:p w:rsidR="0039662A" w:rsidRDefault="00E24BD5" w:rsidP="00E24BD5">
      <w:pPr>
        <w:ind w:firstLine="570"/>
        <w:rPr>
          <w:ins w:id="338" w:author="admin" w:date="2015-06-29T23:50:00Z"/>
          <w:rFonts w:ascii="华文楷体" w:eastAsia="华文楷体" w:hAnsi="华文楷体" w:hint="eastAsia"/>
          <w:sz w:val="28"/>
          <w:szCs w:val="28"/>
        </w:rPr>
      </w:pPr>
      <w:ins w:id="339" w:author="admin" w:date="2015-06-29T23:47:00Z">
        <w:r>
          <w:rPr>
            <w:rFonts w:ascii="华文楷体" w:eastAsia="华文楷体" w:hAnsi="华文楷体" w:hint="eastAsia"/>
            <w:sz w:val="28"/>
            <w:szCs w:val="28"/>
          </w:rPr>
          <w:t>【</w:t>
        </w:r>
      </w:ins>
      <w:r w:rsidR="005609D6" w:rsidRPr="00E24BD5">
        <w:rPr>
          <w:rFonts w:asciiTheme="minorEastAsia" w:hAnsiTheme="minorEastAsia" w:hint="eastAsia"/>
          <w:sz w:val="28"/>
          <w:szCs w:val="28"/>
          <w:rPrChange w:id="340" w:author="admin" w:date="2015-06-29T23:48:00Z">
            <w:rPr>
              <w:rFonts w:ascii="华文楷体" w:eastAsia="华文楷体" w:hAnsi="华文楷体" w:hint="eastAsia"/>
              <w:sz w:val="28"/>
              <w:szCs w:val="28"/>
            </w:rPr>
          </w:rPrChange>
        </w:rPr>
        <w:t>因而如果抓住了这一要点,也就掌握了应成派的究竟奥义。</w:t>
      </w:r>
      <w:ins w:id="341" w:author="admin" w:date="2015-06-29T23:47:00Z">
        <w:r>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所以</w:t>
      </w:r>
      <w:ins w:id="342" w:author="admin" w:date="2015-06-29T23:48:00Z">
        <w:r w:rsidR="00124AF7">
          <w:rPr>
            <w:rFonts w:ascii="华文楷体" w:eastAsia="华文楷体" w:hAnsi="华文楷体" w:hint="eastAsia"/>
            <w:sz w:val="28"/>
            <w:szCs w:val="28"/>
          </w:rPr>
          <w:t>说</w:t>
        </w:r>
      </w:ins>
      <w:r w:rsidR="005609D6" w:rsidRPr="005609D6">
        <w:rPr>
          <w:rFonts w:ascii="华文楷体" w:eastAsia="华文楷体" w:hAnsi="华文楷体" w:hint="eastAsia"/>
          <w:sz w:val="28"/>
          <w:szCs w:val="28"/>
        </w:rPr>
        <w:t>如果把这样一种要点抓住相当于抓住呢应成派的究竟奥义的</w:t>
      </w:r>
      <w:del w:id="343" w:author="admin" w:date="2015-06-29T23:49:00Z">
        <w:r w:rsidR="005609D6" w:rsidRPr="005609D6" w:rsidDel="00124AF7">
          <w:rPr>
            <w:rFonts w:ascii="华文楷体" w:eastAsia="华文楷体" w:hAnsi="华文楷体" w:hint="eastAsia"/>
            <w:sz w:val="28"/>
            <w:szCs w:val="28"/>
          </w:rPr>
          <w:delText>，</w:delText>
        </w:r>
      </w:del>
      <w:ins w:id="344" w:author="admin" w:date="2015-06-29T23:49:00Z">
        <w:r w:rsidR="00124AF7">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也就是说呢二者在观察的时候，有不一样的，应成派是一上来的时候他就观察一切万法离戏，那么就是说一切奥义是这样的</w:t>
      </w:r>
      <w:del w:id="345" w:author="admin" w:date="2015-06-29T23:49:00Z">
        <w:r w:rsidR="005609D6" w:rsidRPr="005609D6" w:rsidDel="00124AF7">
          <w:rPr>
            <w:rFonts w:ascii="华文楷体" w:eastAsia="华文楷体" w:hAnsi="华文楷体" w:hint="eastAsia"/>
            <w:sz w:val="28"/>
            <w:szCs w:val="28"/>
          </w:rPr>
          <w:delText>，</w:delText>
        </w:r>
      </w:del>
      <w:ins w:id="346" w:author="admin" w:date="2015-06-29T23:49:00Z">
        <w:r w:rsidR="00124AF7">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那么就是说自续派呢他就是说是首先一上来的时候抉择是单空，后面在逐渐逐渐抉择是双运空，所以说这样一安立的话呢能够知道哦到底什么是应成派，应成派的究竟奥义就说是根本不分二谛，对于善根立知者上来就抉择一切万法的本性空，一上来就直指万法的实相，这个方面就是应成派的特点，他的究竟奥义就是这样的。</w:t>
      </w:r>
    </w:p>
    <w:p w:rsidR="005609D6" w:rsidRPr="005609D6" w:rsidRDefault="0039662A" w:rsidP="00E24BD5">
      <w:pPr>
        <w:ind w:firstLine="570"/>
        <w:rPr>
          <w:rFonts w:ascii="华文楷体" w:eastAsia="华文楷体" w:hAnsi="华文楷体"/>
          <w:sz w:val="28"/>
          <w:szCs w:val="28"/>
        </w:rPr>
      </w:pPr>
      <w:ins w:id="347" w:author="admin" w:date="2015-06-29T23:51:00Z">
        <w:r>
          <w:rPr>
            <w:rFonts w:ascii="华文楷体" w:eastAsia="华文楷体" w:hAnsi="华文楷体" w:hint="eastAsia"/>
            <w:sz w:val="28"/>
            <w:szCs w:val="28"/>
          </w:rPr>
          <w:t>【</w:t>
        </w:r>
      </w:ins>
      <w:r w:rsidR="005609D6" w:rsidRPr="0039662A">
        <w:rPr>
          <w:rFonts w:asciiTheme="minorEastAsia" w:hAnsiTheme="minorEastAsia" w:hint="eastAsia"/>
          <w:sz w:val="28"/>
          <w:szCs w:val="28"/>
          <w:rPrChange w:id="348" w:author="admin" w:date="2015-06-29T23:51:00Z">
            <w:rPr>
              <w:rFonts w:ascii="华文楷体" w:eastAsia="华文楷体" w:hAnsi="华文楷体" w:hint="eastAsia"/>
              <w:sz w:val="28"/>
              <w:szCs w:val="28"/>
            </w:rPr>
          </w:rPrChange>
        </w:rPr>
        <w:t>在本论中“诸法之自性,随顺理证道……成俗非真实”的意义与具德月称论师的意趣完全一致，可谓异口同声。</w:t>
      </w:r>
      <w:ins w:id="349" w:author="admin" w:date="2015-06-29T23:51:00Z">
        <w:r>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那么在</w:t>
      </w:r>
      <w:ins w:id="350" w:author="admin" w:date="2015-06-29T23:51:00Z">
        <w:r w:rsidR="0010781E">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中观庄严论</w:t>
      </w:r>
      <w:ins w:id="351" w:author="admin" w:date="2015-06-29T23:51:00Z">
        <w:r w:rsidR="0010781E">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颂词当中呢有个诸法之自性随顺理证道</w:t>
      </w:r>
      <w:del w:id="352" w:author="admin" w:date="2015-06-29T23:52:00Z">
        <w:r w:rsidR="005609D6" w:rsidRPr="005609D6" w:rsidDel="004D6C92">
          <w:rPr>
            <w:rFonts w:ascii="华文楷体" w:eastAsia="华文楷体" w:hAnsi="华文楷体" w:hint="eastAsia"/>
            <w:sz w:val="28"/>
            <w:szCs w:val="28"/>
          </w:rPr>
          <w:delText>，</w:delText>
        </w:r>
      </w:del>
      <w:ins w:id="353" w:author="admin" w:date="2015-06-29T23:52:00Z">
        <w:r w:rsidR="004D6C92">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万法的自性随顺理证道观察的时候呢，就是说一切万法都是离戏空性的</w:t>
      </w:r>
      <w:del w:id="354" w:author="admin" w:date="2015-06-29T23:52:00Z">
        <w:r w:rsidR="005609D6" w:rsidRPr="005609D6" w:rsidDel="00137D10">
          <w:rPr>
            <w:rFonts w:ascii="华文楷体" w:eastAsia="华文楷体" w:hAnsi="华文楷体" w:hint="eastAsia"/>
            <w:sz w:val="28"/>
            <w:szCs w:val="28"/>
          </w:rPr>
          <w:delText>，</w:delText>
        </w:r>
      </w:del>
      <w:ins w:id="355" w:author="admin" w:date="2015-06-29T23:52:00Z">
        <w:r w:rsidR="00137D10">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后面一直抉择到，就说是如果是分别心的</w:t>
      </w:r>
      <w:del w:id="356" w:author="admin" w:date="2015-06-30T00:04:00Z">
        <w:r w:rsidR="005609D6" w:rsidRPr="005609D6" w:rsidDel="00C26A46">
          <w:rPr>
            <w:rFonts w:ascii="华文楷体" w:eastAsia="华文楷体" w:hAnsi="华文楷体" w:hint="eastAsia"/>
            <w:sz w:val="28"/>
            <w:szCs w:val="28"/>
          </w:rPr>
          <w:delText>对镜</w:delText>
        </w:r>
      </w:del>
      <w:ins w:id="357" w:author="admin" w:date="2015-06-30T00:04:00Z">
        <w:r w:rsidR="00C26A46">
          <w:rPr>
            <w:rFonts w:ascii="华文楷体" w:eastAsia="华文楷体" w:hAnsi="华文楷体" w:hint="eastAsia"/>
            <w:sz w:val="28"/>
            <w:szCs w:val="28"/>
          </w:rPr>
          <w:t>对境</w:t>
        </w:r>
      </w:ins>
      <w:r w:rsidR="005609D6" w:rsidRPr="005609D6">
        <w:rPr>
          <w:rFonts w:ascii="华文楷体" w:eastAsia="华文楷体" w:hAnsi="华文楷体" w:hint="eastAsia"/>
          <w:sz w:val="28"/>
          <w:szCs w:val="28"/>
        </w:rPr>
        <w:t>的成俗</w:t>
      </w:r>
      <w:ins w:id="358" w:author="admin" w:date="2015-06-29T23:53:00Z">
        <w:r w:rsidR="00137D10">
          <w:rPr>
            <w:rFonts w:ascii="华文楷体" w:eastAsia="华文楷体" w:hAnsi="华文楷体" w:hint="eastAsia"/>
            <w:sz w:val="28"/>
            <w:szCs w:val="28"/>
          </w:rPr>
          <w:t>非</w:t>
        </w:r>
      </w:ins>
      <w:del w:id="359" w:author="admin" w:date="2015-06-29T23:53:00Z">
        <w:r w:rsidR="005609D6" w:rsidRPr="005609D6" w:rsidDel="00137D10">
          <w:rPr>
            <w:rFonts w:ascii="华文楷体" w:eastAsia="华文楷体" w:hAnsi="华文楷体" w:hint="eastAsia"/>
            <w:sz w:val="28"/>
            <w:szCs w:val="28"/>
          </w:rPr>
          <w:delText>最</w:delText>
        </w:r>
      </w:del>
      <w:r w:rsidR="005609D6" w:rsidRPr="005609D6">
        <w:rPr>
          <w:rFonts w:ascii="华文楷体" w:eastAsia="华文楷体" w:hAnsi="华文楷体" w:hint="eastAsia"/>
          <w:sz w:val="28"/>
          <w:szCs w:val="28"/>
        </w:rPr>
        <w:t>真实，就说是这个单空，如果是分别心的</w:t>
      </w:r>
      <w:del w:id="360" w:author="admin" w:date="2015-06-29T23:53:00Z">
        <w:r w:rsidR="005609D6" w:rsidRPr="005609D6" w:rsidDel="00A71F19">
          <w:rPr>
            <w:rFonts w:ascii="华文楷体" w:eastAsia="华文楷体" w:hAnsi="华文楷体" w:hint="eastAsia"/>
            <w:sz w:val="28"/>
            <w:szCs w:val="28"/>
          </w:rPr>
          <w:delText>对镜</w:delText>
        </w:r>
      </w:del>
      <w:ins w:id="361" w:author="admin" w:date="2015-06-29T23:53:00Z">
        <w:r w:rsidR="00A71F19">
          <w:rPr>
            <w:rFonts w:ascii="华文楷体" w:eastAsia="华文楷体" w:hAnsi="华文楷体" w:hint="eastAsia"/>
            <w:sz w:val="28"/>
            <w:szCs w:val="28"/>
          </w:rPr>
          <w:t>对境</w:t>
        </w:r>
      </w:ins>
      <w:r w:rsidR="005609D6" w:rsidRPr="005609D6">
        <w:rPr>
          <w:rFonts w:ascii="华文楷体" w:eastAsia="华文楷体" w:hAnsi="华文楷体" w:hint="eastAsia"/>
          <w:sz w:val="28"/>
          <w:szCs w:val="28"/>
        </w:rPr>
        <w:t>的话，那么这种分别心就成俗，这个俗是世俗的意思，</w:t>
      </w:r>
      <w:del w:id="362" w:author="admin" w:date="2015-06-29T23:53:00Z">
        <w:r w:rsidR="005609D6" w:rsidRPr="005609D6" w:rsidDel="00CB2006">
          <w:rPr>
            <w:rFonts w:ascii="华文楷体" w:eastAsia="华文楷体" w:hAnsi="华文楷体" w:hint="eastAsia"/>
            <w:sz w:val="28"/>
            <w:szCs w:val="28"/>
          </w:rPr>
          <w:delText>他</w:delText>
        </w:r>
      </w:del>
      <w:ins w:id="363" w:author="admin" w:date="2015-06-29T23:53:00Z">
        <w:r w:rsidR="00CB2006">
          <w:rPr>
            <w:rFonts w:ascii="华文楷体" w:eastAsia="华文楷体" w:hAnsi="华文楷体" w:hint="eastAsia"/>
            <w:sz w:val="28"/>
            <w:szCs w:val="28"/>
          </w:rPr>
          <w:t>它</w:t>
        </w:r>
      </w:ins>
      <w:r w:rsidR="005609D6" w:rsidRPr="005609D6">
        <w:rPr>
          <w:rFonts w:ascii="华文楷体" w:eastAsia="华文楷体" w:hAnsi="华文楷体" w:hint="eastAsia"/>
          <w:sz w:val="28"/>
          <w:szCs w:val="28"/>
        </w:rPr>
        <w:t>就变成了世俗谛，就不是真</w:t>
      </w:r>
      <w:r w:rsidR="005609D6" w:rsidRPr="005609D6">
        <w:rPr>
          <w:rFonts w:ascii="华文楷体" w:eastAsia="华文楷体" w:hAnsi="华文楷体" w:hint="eastAsia"/>
          <w:sz w:val="28"/>
          <w:szCs w:val="28"/>
        </w:rPr>
        <w:lastRenderedPageBreak/>
        <w:t>实胜义谛，后面的真实就是胜义谛的意思，就不是真正的胜义谛了</w:t>
      </w:r>
      <w:del w:id="364" w:author="admin" w:date="2015-06-29T23:52:00Z">
        <w:r w:rsidR="005609D6" w:rsidRPr="005609D6" w:rsidDel="00137D10">
          <w:rPr>
            <w:rFonts w:ascii="华文楷体" w:eastAsia="华文楷体" w:hAnsi="华文楷体" w:hint="eastAsia"/>
            <w:sz w:val="28"/>
            <w:szCs w:val="28"/>
          </w:rPr>
          <w:delText>，</w:delText>
        </w:r>
      </w:del>
      <w:ins w:id="365" w:author="admin" w:date="2015-06-29T23:52:00Z">
        <w:r w:rsidR="00137D10">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所以在这一大段当中，他就讲到了</w:t>
      </w:r>
      <w:del w:id="366" w:author="admin" w:date="2015-06-29T23:54:00Z">
        <w:r w:rsidR="005609D6" w:rsidRPr="005609D6" w:rsidDel="00A5503E">
          <w:rPr>
            <w:rFonts w:ascii="华文楷体" w:eastAsia="华文楷体" w:hAnsi="华文楷体" w:hint="eastAsia"/>
            <w:sz w:val="28"/>
            <w:szCs w:val="28"/>
          </w:rPr>
          <w:delText>，</w:delText>
        </w:r>
      </w:del>
      <w:r w:rsidR="005609D6" w:rsidRPr="005609D6">
        <w:rPr>
          <w:rFonts w:ascii="华文楷体" w:eastAsia="华文楷体" w:hAnsi="华文楷体" w:hint="eastAsia"/>
          <w:sz w:val="28"/>
          <w:szCs w:val="28"/>
        </w:rPr>
        <w:t>和月称菩萨的</w:t>
      </w:r>
      <w:del w:id="367" w:author="admin" w:date="2015-06-29T23:54:00Z">
        <w:r w:rsidR="005609D6" w:rsidRPr="005609D6" w:rsidDel="008B0F9A">
          <w:rPr>
            <w:rFonts w:ascii="华文楷体" w:eastAsia="华文楷体" w:hAnsi="华文楷体" w:hint="eastAsia"/>
            <w:sz w:val="28"/>
            <w:szCs w:val="28"/>
          </w:rPr>
          <w:delText>义趣</w:delText>
        </w:r>
      </w:del>
      <w:ins w:id="368" w:author="admin" w:date="2015-06-29T23:54:00Z">
        <w:r w:rsidR="008B0F9A">
          <w:rPr>
            <w:rFonts w:ascii="华文楷体" w:eastAsia="华文楷体" w:hAnsi="华文楷体" w:hint="eastAsia"/>
            <w:sz w:val="28"/>
            <w:szCs w:val="28"/>
          </w:rPr>
          <w:t>意趣</w:t>
        </w:r>
      </w:ins>
      <w:r w:rsidR="005609D6" w:rsidRPr="005609D6">
        <w:rPr>
          <w:rFonts w:ascii="华文楷体" w:eastAsia="华文楷体" w:hAnsi="华文楷体" w:hint="eastAsia"/>
          <w:sz w:val="28"/>
          <w:szCs w:val="28"/>
        </w:rPr>
        <w:t>完全一致的，</w:t>
      </w:r>
      <w:del w:id="369" w:author="admin" w:date="2015-06-29T23:54:00Z">
        <w:r w:rsidR="005609D6" w:rsidRPr="005609D6" w:rsidDel="00A5503E">
          <w:rPr>
            <w:rFonts w:ascii="华文楷体" w:eastAsia="华文楷体" w:hAnsi="华文楷体" w:hint="eastAsia"/>
            <w:sz w:val="28"/>
            <w:szCs w:val="28"/>
          </w:rPr>
          <w:delText>啊</w:delText>
        </w:r>
      </w:del>
      <w:r w:rsidR="005609D6" w:rsidRPr="005609D6">
        <w:rPr>
          <w:rFonts w:ascii="华文楷体" w:eastAsia="华文楷体" w:hAnsi="华文楷体" w:hint="eastAsia"/>
          <w:sz w:val="28"/>
          <w:szCs w:val="28"/>
        </w:rPr>
        <w:t>就是完全一致的</w:t>
      </w:r>
      <w:ins w:id="370" w:author="admin" w:date="2015-06-29T23:54:00Z">
        <w:r w:rsidR="00AC35E4">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最后连空执也打破了这样一种究竟实相的意义，所以说可谓是异口同声</w:t>
      </w:r>
      <w:ins w:id="371" w:author="admin" w:date="2015-06-29T23:54:00Z">
        <w:r w:rsidR="00A5503E">
          <w:rPr>
            <w:rFonts w:ascii="华文楷体" w:eastAsia="华文楷体" w:hAnsi="华文楷体" w:hint="eastAsia"/>
            <w:sz w:val="28"/>
            <w:szCs w:val="28"/>
          </w:rPr>
          <w:t>，</w:t>
        </w:r>
      </w:ins>
      <w:del w:id="372" w:author="admin" w:date="2015-06-29T23:54:00Z">
        <w:r w:rsidR="005609D6" w:rsidRPr="005609D6" w:rsidDel="00A5503E">
          <w:rPr>
            <w:rFonts w:ascii="华文楷体" w:eastAsia="华文楷体" w:hAnsi="华文楷体" w:hint="eastAsia"/>
            <w:sz w:val="28"/>
            <w:szCs w:val="28"/>
          </w:rPr>
          <w:delText>。</w:delText>
        </w:r>
      </w:del>
      <w:r w:rsidR="005609D6" w:rsidRPr="005609D6">
        <w:rPr>
          <w:rFonts w:ascii="华文楷体" w:eastAsia="华文楷体" w:hAnsi="华文楷体" w:hint="eastAsia"/>
          <w:sz w:val="28"/>
          <w:szCs w:val="28"/>
        </w:rPr>
        <w:t>啊可谓是异口同声。那么后面来对这个问题进行分析的。</w:t>
      </w:r>
    </w:p>
    <w:p w:rsidR="003F153B" w:rsidRDefault="00AC35E4" w:rsidP="005609D6">
      <w:pPr>
        <w:ind w:firstLine="570"/>
        <w:rPr>
          <w:ins w:id="373" w:author="admin" w:date="2015-06-29T23:58:00Z"/>
          <w:rFonts w:ascii="华文楷体" w:eastAsia="华文楷体" w:hAnsi="华文楷体" w:hint="eastAsia"/>
          <w:sz w:val="28"/>
          <w:szCs w:val="28"/>
        </w:rPr>
      </w:pPr>
      <w:ins w:id="374" w:author="admin" w:date="2015-06-29T23:55:00Z">
        <w:r>
          <w:rPr>
            <w:rFonts w:ascii="华文楷体" w:eastAsia="华文楷体" w:hAnsi="华文楷体" w:hint="eastAsia"/>
            <w:sz w:val="28"/>
            <w:szCs w:val="28"/>
          </w:rPr>
          <w:t>【</w:t>
        </w:r>
      </w:ins>
      <w:r w:rsidR="005609D6" w:rsidRPr="00AC35E4">
        <w:rPr>
          <w:rFonts w:asciiTheme="minorEastAsia" w:hAnsiTheme="minorEastAsia" w:hint="eastAsia"/>
          <w:sz w:val="28"/>
          <w:szCs w:val="28"/>
          <w:rPrChange w:id="375" w:author="admin" w:date="2015-06-29T23:55:00Z">
            <w:rPr>
              <w:rFonts w:ascii="华文楷体" w:eastAsia="华文楷体" w:hAnsi="华文楷体" w:hint="eastAsia"/>
              <w:sz w:val="28"/>
              <w:szCs w:val="28"/>
            </w:rPr>
          </w:rPrChange>
        </w:rPr>
        <w:t>因此,乃至在一法上尚有分开二谛的耽著之前,在他面前,名言量成以及无实这两者同等不会颠覆。</w:t>
      </w:r>
      <w:ins w:id="376" w:author="admin" w:date="2015-06-29T23:55:00Z">
        <w:r>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所以说呢，乃至于在一个法上面，还有分开二谛的耽著之前，比如说这个柱子，在这个柱子这个法上面，分开了二谛</w:t>
      </w:r>
      <w:del w:id="377" w:author="admin" w:date="2015-06-29T23:56:00Z">
        <w:r w:rsidR="005609D6" w:rsidRPr="005609D6" w:rsidDel="003F153B">
          <w:rPr>
            <w:rFonts w:ascii="华文楷体" w:eastAsia="华文楷体" w:hAnsi="华文楷体" w:hint="eastAsia"/>
            <w:sz w:val="28"/>
            <w:szCs w:val="28"/>
          </w:rPr>
          <w:delText>，</w:delText>
        </w:r>
      </w:del>
      <w:ins w:id="378" w:author="admin" w:date="2015-06-29T23:56:00Z">
        <w:r w:rsidR="003F153B">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就是说这个柱子的显现这一部分，柱子的这样一种形状</w:t>
      </w:r>
      <w:del w:id="379" w:author="admin" w:date="2015-06-29T23:56:00Z">
        <w:r w:rsidR="005609D6" w:rsidRPr="005609D6" w:rsidDel="003F153B">
          <w:rPr>
            <w:rFonts w:ascii="华文楷体" w:eastAsia="华文楷体" w:hAnsi="华文楷体" w:hint="eastAsia"/>
            <w:sz w:val="28"/>
            <w:szCs w:val="28"/>
          </w:rPr>
          <w:delText>他</w:delText>
        </w:r>
      </w:del>
      <w:ins w:id="380" w:author="admin" w:date="2015-06-29T23:56:00Z">
        <w:r w:rsidR="003F153B">
          <w:rPr>
            <w:rFonts w:ascii="华文楷体" w:eastAsia="华文楷体" w:hAnsi="华文楷体" w:hint="eastAsia"/>
            <w:sz w:val="28"/>
            <w:szCs w:val="28"/>
          </w:rPr>
          <w:t>它</w:t>
        </w:r>
      </w:ins>
      <w:r w:rsidR="005609D6" w:rsidRPr="005609D6">
        <w:rPr>
          <w:rFonts w:ascii="华文楷体" w:eastAsia="华文楷体" w:hAnsi="华文楷体" w:hint="eastAsia"/>
          <w:sz w:val="28"/>
          <w:szCs w:val="28"/>
        </w:rPr>
        <w:t>的长度，</w:t>
      </w:r>
      <w:del w:id="381" w:author="admin" w:date="2015-06-29T23:56:00Z">
        <w:r w:rsidR="005609D6" w:rsidRPr="005609D6" w:rsidDel="003F153B">
          <w:rPr>
            <w:rFonts w:ascii="华文楷体" w:eastAsia="华文楷体" w:hAnsi="华文楷体" w:hint="eastAsia"/>
            <w:sz w:val="28"/>
            <w:szCs w:val="28"/>
          </w:rPr>
          <w:delText>他</w:delText>
        </w:r>
      </w:del>
      <w:ins w:id="382" w:author="admin" w:date="2015-06-29T23:56:00Z">
        <w:r w:rsidR="003F153B">
          <w:rPr>
            <w:rFonts w:ascii="华文楷体" w:eastAsia="华文楷体" w:hAnsi="华文楷体" w:hint="eastAsia"/>
            <w:sz w:val="28"/>
            <w:szCs w:val="28"/>
          </w:rPr>
          <w:t>它</w:t>
        </w:r>
      </w:ins>
      <w:r w:rsidR="005609D6" w:rsidRPr="005609D6">
        <w:rPr>
          <w:rFonts w:ascii="华文楷体" w:eastAsia="华文楷体" w:hAnsi="华文楷体" w:hint="eastAsia"/>
          <w:sz w:val="28"/>
          <w:szCs w:val="28"/>
        </w:rPr>
        <w:t>的颜色，</w:t>
      </w:r>
      <w:del w:id="383" w:author="admin" w:date="2015-06-29T23:56:00Z">
        <w:r w:rsidR="005609D6" w:rsidRPr="005609D6" w:rsidDel="003F153B">
          <w:rPr>
            <w:rFonts w:ascii="华文楷体" w:eastAsia="华文楷体" w:hAnsi="华文楷体" w:hint="eastAsia"/>
            <w:sz w:val="28"/>
            <w:szCs w:val="28"/>
          </w:rPr>
          <w:delText>他</w:delText>
        </w:r>
      </w:del>
      <w:ins w:id="384" w:author="admin" w:date="2015-06-29T23:56:00Z">
        <w:r w:rsidR="003F153B">
          <w:rPr>
            <w:rFonts w:ascii="华文楷体" w:eastAsia="华文楷体" w:hAnsi="华文楷体" w:hint="eastAsia"/>
            <w:sz w:val="28"/>
            <w:szCs w:val="28"/>
          </w:rPr>
          <w:t>它</w:t>
        </w:r>
      </w:ins>
      <w:r w:rsidR="005609D6" w:rsidRPr="005609D6">
        <w:rPr>
          <w:rFonts w:ascii="华文楷体" w:eastAsia="华文楷体" w:hAnsi="华文楷体" w:hint="eastAsia"/>
          <w:sz w:val="28"/>
          <w:szCs w:val="28"/>
        </w:rPr>
        <w:t>的质地</w:t>
      </w:r>
      <w:del w:id="385" w:author="admin" w:date="2015-06-29T23:57:00Z">
        <w:r w:rsidR="005609D6" w:rsidRPr="005609D6" w:rsidDel="003F153B">
          <w:rPr>
            <w:rFonts w:ascii="华文楷体" w:eastAsia="华文楷体" w:hAnsi="华文楷体" w:hint="eastAsia"/>
            <w:sz w:val="28"/>
            <w:szCs w:val="28"/>
          </w:rPr>
          <w:delText>，</w:delText>
        </w:r>
      </w:del>
      <w:ins w:id="386" w:author="admin" w:date="2015-06-29T23:57:00Z">
        <w:r w:rsidR="003F153B">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像这样的话把</w:t>
      </w:r>
      <w:del w:id="387" w:author="admin" w:date="2015-06-29T23:57:00Z">
        <w:r w:rsidR="005609D6" w:rsidRPr="005609D6" w:rsidDel="003F153B">
          <w:rPr>
            <w:rFonts w:ascii="华文楷体" w:eastAsia="华文楷体" w:hAnsi="华文楷体" w:hint="eastAsia"/>
            <w:sz w:val="28"/>
            <w:szCs w:val="28"/>
          </w:rPr>
          <w:delText>他</w:delText>
        </w:r>
      </w:del>
      <w:ins w:id="388" w:author="admin" w:date="2015-06-29T23:57:00Z">
        <w:r w:rsidR="003F153B">
          <w:rPr>
            <w:rFonts w:ascii="华文楷体" w:eastAsia="华文楷体" w:hAnsi="华文楷体" w:hint="eastAsia"/>
            <w:sz w:val="28"/>
            <w:szCs w:val="28"/>
          </w:rPr>
          <w:t>它</w:t>
        </w:r>
      </w:ins>
      <w:r w:rsidR="005609D6" w:rsidRPr="005609D6">
        <w:rPr>
          <w:rFonts w:ascii="华文楷体" w:eastAsia="华文楷体" w:hAnsi="华文楷体" w:hint="eastAsia"/>
          <w:sz w:val="28"/>
          <w:szCs w:val="28"/>
        </w:rPr>
        <w:t>这个显现这一部分分开，这个世俗谛，然后正在这个柱子的显现的同时呢，正在显现的当下，</w:t>
      </w:r>
      <w:del w:id="389" w:author="admin" w:date="2015-06-29T23:57:00Z">
        <w:r w:rsidR="005609D6" w:rsidRPr="005609D6" w:rsidDel="003F153B">
          <w:rPr>
            <w:rFonts w:ascii="华文楷体" w:eastAsia="华文楷体" w:hAnsi="华文楷体" w:hint="eastAsia"/>
            <w:sz w:val="28"/>
            <w:szCs w:val="28"/>
          </w:rPr>
          <w:delText>他</w:delText>
        </w:r>
      </w:del>
      <w:ins w:id="390" w:author="admin" w:date="2015-06-29T23:57:00Z">
        <w:r w:rsidR="003F153B">
          <w:rPr>
            <w:rFonts w:ascii="华文楷体" w:eastAsia="华文楷体" w:hAnsi="华文楷体" w:hint="eastAsia"/>
            <w:sz w:val="28"/>
            <w:szCs w:val="28"/>
          </w:rPr>
          <w:t>它</w:t>
        </w:r>
      </w:ins>
      <w:r w:rsidR="005609D6" w:rsidRPr="005609D6">
        <w:rPr>
          <w:rFonts w:ascii="华文楷体" w:eastAsia="华文楷体" w:hAnsi="华文楷体" w:hint="eastAsia"/>
          <w:sz w:val="28"/>
          <w:szCs w:val="28"/>
        </w:rPr>
        <w:t>是无自性的，这个就是胜义谛</w:t>
      </w:r>
      <w:del w:id="391" w:author="admin" w:date="2015-06-29T23:57:00Z">
        <w:r w:rsidR="005609D6" w:rsidRPr="005609D6" w:rsidDel="003F153B">
          <w:rPr>
            <w:rFonts w:ascii="华文楷体" w:eastAsia="华文楷体" w:hAnsi="华文楷体" w:hint="eastAsia"/>
            <w:sz w:val="28"/>
            <w:szCs w:val="28"/>
          </w:rPr>
          <w:delText>，</w:delText>
        </w:r>
      </w:del>
      <w:ins w:id="392" w:author="admin" w:date="2015-06-29T23:57:00Z">
        <w:r w:rsidR="003F153B">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就说世俗谛和胜义谛在一个法上面，分开了这个两个本体，说一个法上面如果还有二谛的耽著之前，在它面前名言量成这个承认不会颠覆的</w:t>
      </w:r>
      <w:del w:id="393" w:author="admin" w:date="2015-06-29T23:57:00Z">
        <w:r w:rsidR="005609D6" w:rsidRPr="005609D6" w:rsidDel="003F153B">
          <w:rPr>
            <w:rFonts w:ascii="华文楷体" w:eastAsia="华文楷体" w:hAnsi="华文楷体" w:hint="eastAsia"/>
            <w:sz w:val="28"/>
            <w:szCs w:val="28"/>
          </w:rPr>
          <w:delText>，</w:delText>
        </w:r>
      </w:del>
      <w:ins w:id="394" w:author="admin" w:date="2015-06-29T23:57:00Z">
        <w:r w:rsidR="003F153B">
          <w:rPr>
            <w:rFonts w:ascii="华文楷体" w:eastAsia="华文楷体" w:hAnsi="华文楷体" w:hint="eastAsia"/>
            <w:sz w:val="28"/>
            <w:szCs w:val="28"/>
          </w:rPr>
          <w:t>。</w:t>
        </w:r>
      </w:ins>
    </w:p>
    <w:p w:rsidR="002D2661" w:rsidRDefault="005609D6" w:rsidP="005609D6">
      <w:pPr>
        <w:ind w:firstLine="570"/>
        <w:rPr>
          <w:ins w:id="395" w:author="admin" w:date="2015-06-30T00:00:00Z"/>
          <w:rFonts w:ascii="华文楷体" w:eastAsia="华文楷体" w:hAnsi="华文楷体" w:hint="eastAsia"/>
          <w:sz w:val="28"/>
          <w:szCs w:val="28"/>
        </w:rPr>
      </w:pPr>
      <w:r w:rsidRPr="005609D6">
        <w:rPr>
          <w:rFonts w:ascii="华文楷体" w:eastAsia="华文楷体" w:hAnsi="华文楷体" w:hint="eastAsia"/>
          <w:sz w:val="28"/>
          <w:szCs w:val="28"/>
        </w:rPr>
        <w:t>所谓的这个柱子显现</w:t>
      </w:r>
      <w:ins w:id="396" w:author="admin" w:date="2015-06-29T23:58:00Z">
        <w:r w:rsidR="003F153B">
          <w:rPr>
            <w:rFonts w:ascii="华文楷体" w:eastAsia="华文楷体" w:hAnsi="华文楷体" w:hint="eastAsia"/>
            <w:sz w:val="28"/>
            <w:szCs w:val="28"/>
          </w:rPr>
          <w:t>，</w:t>
        </w:r>
      </w:ins>
      <w:del w:id="397" w:author="admin" w:date="2015-06-29T23:58:00Z">
        <w:r w:rsidRPr="005609D6" w:rsidDel="003F153B">
          <w:rPr>
            <w:rFonts w:ascii="华文楷体" w:eastAsia="华文楷体" w:hAnsi="华文楷体" w:hint="eastAsia"/>
            <w:sz w:val="28"/>
            <w:szCs w:val="28"/>
          </w:rPr>
          <w:delText>他</w:delText>
        </w:r>
      </w:del>
      <w:ins w:id="398" w:author="admin" w:date="2015-06-29T23:58:00Z">
        <w:r w:rsidR="003F153B">
          <w:rPr>
            <w:rFonts w:ascii="华文楷体" w:eastAsia="华文楷体" w:hAnsi="华文楷体" w:hint="eastAsia"/>
            <w:sz w:val="28"/>
            <w:szCs w:val="28"/>
          </w:rPr>
          <w:t>它</w:t>
        </w:r>
      </w:ins>
      <w:r w:rsidRPr="005609D6">
        <w:rPr>
          <w:rFonts w:ascii="华文楷体" w:eastAsia="华文楷体" w:hAnsi="华文楷体" w:hint="eastAsia"/>
          <w:sz w:val="28"/>
          <w:szCs w:val="28"/>
        </w:rPr>
        <w:t>这个柱子的红色</w:t>
      </w:r>
      <w:ins w:id="399" w:author="admin" w:date="2015-06-29T23:59:00Z">
        <w:r w:rsidR="002D2661">
          <w:rPr>
            <w:rFonts w:ascii="华文楷体" w:eastAsia="华文楷体" w:hAnsi="华文楷体" w:hint="eastAsia"/>
            <w:sz w:val="28"/>
            <w:szCs w:val="28"/>
          </w:rPr>
          <w:t>、</w:t>
        </w:r>
      </w:ins>
      <w:r w:rsidRPr="005609D6">
        <w:rPr>
          <w:rFonts w:ascii="华文楷体" w:eastAsia="华文楷体" w:hAnsi="华文楷体" w:hint="eastAsia"/>
          <w:sz w:val="28"/>
          <w:szCs w:val="28"/>
        </w:rPr>
        <w:t>它的形状，叫名言量成。通过名言量可以成立的，这个名言量成的这个承认是不会颠覆的</w:t>
      </w:r>
      <w:del w:id="400" w:author="admin" w:date="2015-06-29T23:59:00Z">
        <w:r w:rsidRPr="005609D6" w:rsidDel="002D2661">
          <w:rPr>
            <w:rFonts w:ascii="华文楷体" w:eastAsia="华文楷体" w:hAnsi="华文楷体" w:hint="eastAsia"/>
            <w:sz w:val="28"/>
            <w:szCs w:val="28"/>
          </w:rPr>
          <w:delText>，</w:delText>
        </w:r>
      </w:del>
      <w:ins w:id="401" w:author="admin" w:date="2015-06-29T23:59:00Z">
        <w:r w:rsidR="002D2661">
          <w:rPr>
            <w:rFonts w:ascii="华文楷体" w:eastAsia="华文楷体" w:hAnsi="华文楷体" w:hint="eastAsia"/>
            <w:sz w:val="28"/>
            <w:szCs w:val="28"/>
          </w:rPr>
          <w:t>。还有</w:t>
        </w:r>
      </w:ins>
      <w:del w:id="402" w:author="admin" w:date="2015-06-29T23:59:00Z">
        <w:r w:rsidRPr="005609D6" w:rsidDel="002D2661">
          <w:rPr>
            <w:rFonts w:ascii="华文楷体" w:eastAsia="华文楷体" w:hAnsi="华文楷体" w:hint="eastAsia"/>
            <w:sz w:val="28"/>
            <w:szCs w:val="28"/>
          </w:rPr>
          <w:delText>还一个呢</w:delText>
        </w:r>
      </w:del>
      <w:r w:rsidRPr="005609D6">
        <w:rPr>
          <w:rFonts w:ascii="华文楷体" w:eastAsia="华文楷体" w:hAnsi="华文楷体" w:hint="eastAsia"/>
          <w:sz w:val="28"/>
          <w:szCs w:val="28"/>
        </w:rPr>
        <w:t>就是说名言量成</w:t>
      </w:r>
      <w:del w:id="403" w:author="admin" w:date="2015-06-29T23:59:00Z">
        <w:r w:rsidRPr="005609D6" w:rsidDel="002D2661">
          <w:rPr>
            <w:rFonts w:ascii="华文楷体" w:eastAsia="华文楷体" w:hAnsi="华文楷体" w:hint="eastAsia"/>
            <w:sz w:val="28"/>
            <w:szCs w:val="28"/>
          </w:rPr>
          <w:delText>他</w:delText>
        </w:r>
      </w:del>
      <w:ins w:id="404" w:author="admin" w:date="2015-06-29T23:59:00Z">
        <w:r w:rsidR="002D2661">
          <w:rPr>
            <w:rFonts w:ascii="华文楷体" w:eastAsia="华文楷体" w:hAnsi="华文楷体" w:hint="eastAsia"/>
            <w:sz w:val="28"/>
            <w:szCs w:val="28"/>
          </w:rPr>
          <w:t>它</w:t>
        </w:r>
      </w:ins>
      <w:r w:rsidRPr="005609D6">
        <w:rPr>
          <w:rFonts w:ascii="华文楷体" w:eastAsia="华文楷体" w:hAnsi="华文楷体" w:hint="eastAsia"/>
          <w:sz w:val="28"/>
          <w:szCs w:val="28"/>
        </w:rPr>
        <w:t>的实相，</w:t>
      </w:r>
      <w:del w:id="405" w:author="admin" w:date="2015-06-29T23:59:00Z">
        <w:r w:rsidRPr="005609D6" w:rsidDel="002D2661">
          <w:rPr>
            <w:rFonts w:ascii="华文楷体" w:eastAsia="华文楷体" w:hAnsi="华文楷体" w:hint="eastAsia"/>
            <w:sz w:val="28"/>
            <w:szCs w:val="28"/>
          </w:rPr>
          <w:delText>他</w:delText>
        </w:r>
      </w:del>
      <w:ins w:id="406" w:author="admin" w:date="2015-06-29T23:59:00Z">
        <w:r w:rsidR="002D2661">
          <w:rPr>
            <w:rFonts w:ascii="华文楷体" w:eastAsia="华文楷体" w:hAnsi="华文楷体" w:hint="eastAsia"/>
            <w:sz w:val="28"/>
            <w:szCs w:val="28"/>
          </w:rPr>
          <w:t>它</w:t>
        </w:r>
      </w:ins>
      <w:r w:rsidRPr="005609D6">
        <w:rPr>
          <w:rFonts w:ascii="华文楷体" w:eastAsia="华文楷体" w:hAnsi="华文楷体" w:hint="eastAsia"/>
          <w:sz w:val="28"/>
          <w:szCs w:val="28"/>
        </w:rPr>
        <w:t>就是无实的空性，也可以承认，也不会颠覆的也不是颠覆的</w:t>
      </w:r>
      <w:del w:id="407" w:author="admin" w:date="2015-06-29T23:59:00Z">
        <w:r w:rsidRPr="005609D6" w:rsidDel="002D2661">
          <w:rPr>
            <w:rFonts w:ascii="华文楷体" w:eastAsia="华文楷体" w:hAnsi="华文楷体" w:hint="eastAsia"/>
            <w:sz w:val="28"/>
            <w:szCs w:val="28"/>
          </w:rPr>
          <w:delText>，</w:delText>
        </w:r>
      </w:del>
      <w:ins w:id="408" w:author="admin" w:date="2015-06-29T23:59:00Z">
        <w:r w:rsidR="002D2661">
          <w:rPr>
            <w:rFonts w:ascii="华文楷体" w:eastAsia="华文楷体" w:hAnsi="华文楷体" w:hint="eastAsia"/>
            <w:sz w:val="28"/>
            <w:szCs w:val="28"/>
          </w:rPr>
          <w:t>。</w:t>
        </w:r>
      </w:ins>
      <w:r w:rsidRPr="005609D6">
        <w:rPr>
          <w:rFonts w:ascii="华文楷体" w:eastAsia="华文楷体" w:hAnsi="华文楷体" w:hint="eastAsia"/>
          <w:sz w:val="28"/>
          <w:szCs w:val="28"/>
        </w:rPr>
        <w:t>所以说如果你，</w:t>
      </w:r>
      <w:del w:id="409" w:author="admin" w:date="2015-06-30T00:00:00Z">
        <w:r w:rsidRPr="005609D6" w:rsidDel="002D2661">
          <w:rPr>
            <w:rFonts w:ascii="华文楷体" w:eastAsia="华文楷体" w:hAnsi="华文楷体" w:hint="eastAsia"/>
            <w:sz w:val="28"/>
            <w:szCs w:val="28"/>
          </w:rPr>
          <w:delText>上有</w:delText>
        </w:r>
      </w:del>
      <w:ins w:id="410" w:author="admin" w:date="2015-06-30T00:00:00Z">
        <w:r w:rsidR="002D2661">
          <w:rPr>
            <w:rFonts w:ascii="华文楷体" w:eastAsia="华文楷体" w:hAnsi="华文楷体" w:hint="eastAsia"/>
            <w:sz w:val="28"/>
            <w:szCs w:val="28"/>
          </w:rPr>
          <w:t>尚有</w:t>
        </w:r>
      </w:ins>
      <w:r w:rsidRPr="005609D6">
        <w:rPr>
          <w:rFonts w:ascii="华文楷体" w:eastAsia="华文楷体" w:hAnsi="华文楷体" w:hint="eastAsia"/>
          <w:sz w:val="28"/>
          <w:szCs w:val="28"/>
        </w:rPr>
        <w:t>分开二谛的执着之前，就会有这两种承认。</w:t>
      </w:r>
    </w:p>
    <w:p w:rsidR="0051176C" w:rsidRDefault="002D2661" w:rsidP="005609D6">
      <w:pPr>
        <w:ind w:firstLine="570"/>
        <w:rPr>
          <w:ins w:id="411" w:author="admin" w:date="2015-06-30T00:08:00Z"/>
          <w:rFonts w:ascii="华文楷体" w:eastAsia="华文楷体" w:hAnsi="华文楷体" w:hint="eastAsia"/>
          <w:sz w:val="28"/>
          <w:szCs w:val="28"/>
        </w:rPr>
      </w:pPr>
      <w:ins w:id="412" w:author="admin" w:date="2015-06-30T00:00:00Z">
        <w:r>
          <w:rPr>
            <w:rFonts w:ascii="华文楷体" w:eastAsia="华文楷体" w:hAnsi="华文楷体" w:hint="eastAsia"/>
            <w:sz w:val="28"/>
            <w:szCs w:val="28"/>
          </w:rPr>
          <w:t>【</w:t>
        </w:r>
      </w:ins>
      <w:r w:rsidR="005609D6" w:rsidRPr="002D2661">
        <w:rPr>
          <w:rFonts w:asciiTheme="minorEastAsia" w:hAnsiTheme="minorEastAsia" w:hint="eastAsia"/>
          <w:sz w:val="28"/>
          <w:szCs w:val="28"/>
          <w:rPrChange w:id="413" w:author="admin" w:date="2015-06-30T00:00:00Z">
            <w:rPr>
              <w:rFonts w:ascii="华文楷体" w:eastAsia="华文楷体" w:hAnsi="华文楷体" w:hint="eastAsia"/>
              <w:sz w:val="28"/>
              <w:szCs w:val="28"/>
            </w:rPr>
          </w:rPrChange>
        </w:rPr>
        <w:t>只有通过理证摈除分开耽著二谛的对境,再进一步远离细微的执著,方可平等破到这二者,达到离戏的境界。</w:t>
      </w:r>
      <w:ins w:id="414" w:author="admin" w:date="2015-06-30T00:00:00Z">
        <w:r>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那一般的凡夫众生呢，实际上我们现在就学习的时候呢，我们当然都认为自己是应成派的</w:t>
      </w:r>
      <w:del w:id="415" w:author="admin" w:date="2015-06-30T00:01:00Z">
        <w:r w:rsidR="005609D6" w:rsidRPr="005609D6" w:rsidDel="00BE2759">
          <w:rPr>
            <w:rFonts w:ascii="华文楷体" w:eastAsia="华文楷体" w:hAnsi="华文楷体" w:hint="eastAsia"/>
            <w:sz w:val="28"/>
            <w:szCs w:val="28"/>
          </w:rPr>
          <w:delText>，</w:delText>
        </w:r>
      </w:del>
      <w:r w:rsidR="005609D6" w:rsidRPr="005609D6">
        <w:rPr>
          <w:rFonts w:ascii="华文楷体" w:eastAsia="华文楷体" w:hAnsi="华文楷体" w:hint="eastAsia"/>
          <w:sz w:val="28"/>
          <w:szCs w:val="28"/>
        </w:rPr>
        <w:t>这样一种后学弟子了</w:t>
      </w:r>
      <w:del w:id="416" w:author="admin" w:date="2015-06-30T00:01:00Z">
        <w:r w:rsidR="005609D6" w:rsidRPr="005609D6" w:rsidDel="00BE2759">
          <w:rPr>
            <w:rFonts w:ascii="华文楷体" w:eastAsia="华文楷体" w:hAnsi="华文楷体" w:hint="eastAsia"/>
            <w:sz w:val="28"/>
            <w:szCs w:val="28"/>
          </w:rPr>
          <w:delText>，</w:delText>
        </w:r>
      </w:del>
      <w:ins w:id="417" w:author="admin" w:date="2015-06-30T00:01:00Z">
        <w:r w:rsidR="00BE2759">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但我们就看现在对于一个法，安立的时候呢</w:t>
      </w:r>
      <w:ins w:id="418" w:author="admin" w:date="2015-06-30T00:01:00Z">
        <w:r w:rsidR="00BE2759">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你有没有一个</w:t>
      </w:r>
      <w:r w:rsidR="005609D6" w:rsidRPr="005609D6">
        <w:rPr>
          <w:rFonts w:ascii="华文楷体" w:eastAsia="华文楷体" w:hAnsi="华文楷体" w:hint="eastAsia"/>
          <w:sz w:val="28"/>
          <w:szCs w:val="28"/>
        </w:rPr>
        <w:lastRenderedPageBreak/>
        <w:t>法上面分开二谛的耽著</w:t>
      </w:r>
      <w:del w:id="419" w:author="admin" w:date="2015-06-30T00:01:00Z">
        <w:r w:rsidR="005609D6" w:rsidRPr="005609D6" w:rsidDel="00BE2759">
          <w:rPr>
            <w:rFonts w:ascii="华文楷体" w:eastAsia="华文楷体" w:hAnsi="华文楷体" w:hint="eastAsia"/>
            <w:sz w:val="28"/>
            <w:szCs w:val="28"/>
          </w:rPr>
          <w:delText>，</w:delText>
        </w:r>
      </w:del>
      <w:ins w:id="420" w:author="admin" w:date="2015-06-30T00:01:00Z">
        <w:r w:rsidR="00BE2759">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如果我们在一个法上面还有分开二谛的耽著，那么就还不是达到了应成派的究竟的状态</w:t>
      </w:r>
      <w:del w:id="421" w:author="admin" w:date="2015-06-30T00:02:00Z">
        <w:r w:rsidR="005609D6" w:rsidRPr="005609D6" w:rsidDel="00BE2759">
          <w:rPr>
            <w:rFonts w:ascii="华文楷体" w:eastAsia="华文楷体" w:hAnsi="华文楷体" w:hint="eastAsia"/>
            <w:sz w:val="28"/>
            <w:szCs w:val="28"/>
          </w:rPr>
          <w:delText>，</w:delText>
        </w:r>
      </w:del>
      <w:ins w:id="422" w:author="admin" w:date="2015-06-30T00:02:00Z">
        <w:r w:rsidR="00BE2759">
          <w:rPr>
            <w:rFonts w:ascii="华文楷体" w:eastAsia="华文楷体" w:hAnsi="华文楷体" w:hint="eastAsia"/>
            <w:sz w:val="28"/>
            <w:szCs w:val="28"/>
          </w:rPr>
          <w:t>。</w:t>
        </w:r>
      </w:ins>
      <w:del w:id="423" w:author="admin" w:date="2015-06-30T00:02:00Z">
        <w:r w:rsidR="005609D6" w:rsidRPr="005609D6" w:rsidDel="00BE2759">
          <w:rPr>
            <w:rFonts w:ascii="华文楷体" w:eastAsia="华文楷体" w:hAnsi="华文楷体" w:hint="eastAsia"/>
            <w:sz w:val="28"/>
            <w:szCs w:val="28"/>
          </w:rPr>
          <w:delText>他没有了</w:delText>
        </w:r>
      </w:del>
      <w:ins w:id="424" w:author="admin" w:date="2015-06-30T00:02:00Z">
        <w:r w:rsidR="00BE2759">
          <w:rPr>
            <w:rFonts w:ascii="华文楷体" w:eastAsia="华文楷体" w:hAnsi="华文楷体" w:hint="eastAsia"/>
            <w:sz w:val="28"/>
            <w:szCs w:val="28"/>
          </w:rPr>
          <w:t>还没有的</w:t>
        </w:r>
      </w:ins>
      <w:r w:rsidR="005609D6" w:rsidRPr="005609D6">
        <w:rPr>
          <w:rFonts w:ascii="华文楷体" w:eastAsia="华文楷体" w:hAnsi="华文楷体" w:hint="eastAsia"/>
          <w:sz w:val="28"/>
          <w:szCs w:val="28"/>
        </w:rPr>
        <w:t>，所以这个时候他处在自续派的状态当中，那么如果说有把在一个法上面分开了二谛，那么我们在这个面前就说，哦这个是显现是名言</w:t>
      </w:r>
      <w:del w:id="425" w:author="admin" w:date="2015-06-30T00:02:00Z">
        <w:r w:rsidR="005609D6" w:rsidRPr="005609D6" w:rsidDel="00BE2759">
          <w:rPr>
            <w:rFonts w:ascii="华文楷体" w:eastAsia="华文楷体" w:hAnsi="华文楷体" w:hint="eastAsia"/>
            <w:sz w:val="28"/>
            <w:szCs w:val="28"/>
          </w:rPr>
          <w:delText>谛</w:delText>
        </w:r>
      </w:del>
      <w:r w:rsidR="005609D6" w:rsidRPr="005609D6">
        <w:rPr>
          <w:rFonts w:ascii="华文楷体" w:eastAsia="华文楷体" w:hAnsi="华文楷体" w:hint="eastAsia"/>
          <w:sz w:val="28"/>
          <w:szCs w:val="28"/>
        </w:rPr>
        <w:t>当中成立的，在胜义当中是空性的，二者的成立都是会有的</w:t>
      </w:r>
      <w:del w:id="426" w:author="admin" w:date="2015-06-30T00:02:00Z">
        <w:r w:rsidR="005609D6" w:rsidRPr="005609D6" w:rsidDel="00BE2759">
          <w:rPr>
            <w:rFonts w:ascii="华文楷体" w:eastAsia="华文楷体" w:hAnsi="华文楷体" w:hint="eastAsia"/>
            <w:sz w:val="28"/>
            <w:szCs w:val="28"/>
          </w:rPr>
          <w:delText>，</w:delText>
        </w:r>
      </w:del>
      <w:ins w:id="427" w:author="admin" w:date="2015-06-30T00:02:00Z">
        <w:r w:rsidR="00BE2759">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那么在这个基础上，在可以通过理证来摒除分开耽著二谛的</w:t>
      </w:r>
      <w:del w:id="428" w:author="admin" w:date="2015-06-30T00:03:00Z">
        <w:r w:rsidR="005609D6" w:rsidRPr="005609D6" w:rsidDel="00A7259F">
          <w:rPr>
            <w:rFonts w:ascii="华文楷体" w:eastAsia="华文楷体" w:hAnsi="华文楷体" w:hint="eastAsia"/>
            <w:sz w:val="28"/>
            <w:szCs w:val="28"/>
          </w:rPr>
          <w:delText>对镜</w:delText>
        </w:r>
      </w:del>
      <w:ins w:id="429" w:author="admin" w:date="2015-06-30T00:03:00Z">
        <w:r w:rsidR="00A7259F">
          <w:rPr>
            <w:rFonts w:ascii="华文楷体" w:eastAsia="华文楷体" w:hAnsi="华文楷体" w:hint="eastAsia"/>
            <w:sz w:val="28"/>
            <w:szCs w:val="28"/>
          </w:rPr>
          <w:t>对境。</w:t>
        </w:r>
      </w:ins>
      <w:del w:id="430" w:author="admin" w:date="2015-06-30T00:03:00Z">
        <w:r w:rsidR="005609D6" w:rsidRPr="005609D6" w:rsidDel="00A7259F">
          <w:rPr>
            <w:rFonts w:ascii="华文楷体" w:eastAsia="华文楷体" w:hAnsi="华文楷体" w:hint="eastAsia"/>
            <w:sz w:val="28"/>
            <w:szCs w:val="28"/>
          </w:rPr>
          <w:delText>，</w:delText>
        </w:r>
      </w:del>
      <w:r w:rsidR="005609D6" w:rsidRPr="005609D6">
        <w:rPr>
          <w:rFonts w:ascii="华文楷体" w:eastAsia="华文楷体" w:hAnsi="华文楷体" w:hint="eastAsia"/>
          <w:sz w:val="28"/>
          <w:szCs w:val="28"/>
        </w:rPr>
        <w:t>就是实际上就是所谓的分开耽著二谛，在一个法上面实际上根本不存在，最后通过理证在观察的时候呢，就可以知道二谛完全圆融的这样一种观点</w:t>
      </w:r>
      <w:ins w:id="431" w:author="admin" w:date="2015-06-30T00:04:00Z">
        <w:r w:rsidR="004C3CF3">
          <w:rPr>
            <w:rFonts w:ascii="华文楷体" w:eastAsia="华文楷体" w:hAnsi="华文楷体" w:hint="eastAsia"/>
            <w:sz w:val="28"/>
            <w:szCs w:val="28"/>
          </w:rPr>
          <w:t>了</w:t>
        </w:r>
      </w:ins>
      <w:del w:id="432" w:author="admin" w:date="2015-06-30T00:03:00Z">
        <w:r w:rsidR="005609D6" w:rsidRPr="005609D6" w:rsidDel="004C3CF3">
          <w:rPr>
            <w:rFonts w:ascii="华文楷体" w:eastAsia="华文楷体" w:hAnsi="华文楷体" w:hint="eastAsia"/>
            <w:sz w:val="28"/>
            <w:szCs w:val="28"/>
          </w:rPr>
          <w:delText>，</w:delText>
        </w:r>
      </w:del>
      <w:ins w:id="433" w:author="admin" w:date="2015-06-30T00:06:00Z">
        <w:r w:rsidR="0083641A">
          <w:rPr>
            <w:rFonts w:ascii="华文楷体" w:eastAsia="华文楷体" w:hAnsi="华文楷体" w:hint="eastAsia"/>
            <w:sz w:val="28"/>
            <w:szCs w:val="28"/>
          </w:rPr>
          <w:t>。</w:t>
        </w:r>
      </w:ins>
    </w:p>
    <w:p w:rsidR="005609D6" w:rsidRPr="005609D6" w:rsidRDefault="005609D6" w:rsidP="005609D6">
      <w:pPr>
        <w:ind w:firstLine="570"/>
        <w:rPr>
          <w:rFonts w:ascii="华文楷体" w:eastAsia="华文楷体" w:hAnsi="华文楷体"/>
          <w:sz w:val="28"/>
          <w:szCs w:val="28"/>
        </w:rPr>
      </w:pPr>
      <w:r w:rsidRPr="005609D6">
        <w:rPr>
          <w:rFonts w:ascii="华文楷体" w:eastAsia="华文楷体" w:hAnsi="华文楷体" w:hint="eastAsia"/>
          <w:sz w:val="28"/>
          <w:szCs w:val="28"/>
        </w:rPr>
        <w:t>就是对这个法，他的这个实相就有了一个真正的认知</w:t>
      </w:r>
      <w:del w:id="434" w:author="admin" w:date="2015-06-30T00:06:00Z">
        <w:r w:rsidRPr="005609D6" w:rsidDel="0083641A">
          <w:rPr>
            <w:rFonts w:ascii="华文楷体" w:eastAsia="华文楷体" w:hAnsi="华文楷体" w:hint="eastAsia"/>
            <w:sz w:val="28"/>
            <w:szCs w:val="28"/>
          </w:rPr>
          <w:delText>，</w:delText>
        </w:r>
      </w:del>
      <w:ins w:id="435" w:author="admin" w:date="2015-06-30T00:06:00Z">
        <w:r w:rsidR="0083641A">
          <w:rPr>
            <w:rFonts w:ascii="华文楷体" w:eastAsia="华文楷体" w:hAnsi="华文楷体" w:hint="eastAsia"/>
            <w:sz w:val="28"/>
            <w:szCs w:val="28"/>
          </w:rPr>
          <w:t>。</w:t>
        </w:r>
      </w:ins>
      <w:r w:rsidRPr="005609D6">
        <w:rPr>
          <w:rFonts w:ascii="华文楷体" w:eastAsia="华文楷体" w:hAnsi="华文楷体" w:hint="eastAsia"/>
          <w:sz w:val="28"/>
          <w:szCs w:val="28"/>
        </w:rPr>
        <w:t>对这个法的实相认知的时候呢，刚开始分开二谛，后面就不需要分开二谛了，就通过理证呢摒除分开</w:t>
      </w:r>
      <w:del w:id="436" w:author="admin" w:date="2015-06-30T00:07:00Z">
        <w:r w:rsidRPr="005609D6" w:rsidDel="006D12BF">
          <w:rPr>
            <w:rFonts w:ascii="华文楷体" w:eastAsia="华文楷体" w:hAnsi="华文楷体" w:hint="eastAsia"/>
            <w:sz w:val="28"/>
            <w:szCs w:val="28"/>
          </w:rPr>
          <w:delText>，</w:delText>
        </w:r>
      </w:del>
      <w:r w:rsidRPr="005609D6">
        <w:rPr>
          <w:rFonts w:ascii="华文楷体" w:eastAsia="华文楷体" w:hAnsi="华文楷体" w:hint="eastAsia"/>
          <w:sz w:val="28"/>
          <w:szCs w:val="28"/>
        </w:rPr>
        <w:t>耽著二谛的</w:t>
      </w:r>
      <w:del w:id="437" w:author="admin" w:date="2015-06-30T00:04:00Z">
        <w:r w:rsidRPr="005609D6" w:rsidDel="00C26A46">
          <w:rPr>
            <w:rFonts w:ascii="华文楷体" w:eastAsia="华文楷体" w:hAnsi="华文楷体" w:hint="eastAsia"/>
            <w:sz w:val="28"/>
            <w:szCs w:val="28"/>
          </w:rPr>
          <w:delText>对镜</w:delText>
        </w:r>
      </w:del>
      <w:ins w:id="438" w:author="admin" w:date="2015-06-30T00:04:00Z">
        <w:r w:rsidR="00C26A46">
          <w:rPr>
            <w:rFonts w:ascii="华文楷体" w:eastAsia="华文楷体" w:hAnsi="华文楷体" w:hint="eastAsia"/>
            <w:sz w:val="28"/>
            <w:szCs w:val="28"/>
          </w:rPr>
          <w:t>对境</w:t>
        </w:r>
      </w:ins>
      <w:ins w:id="439" w:author="admin" w:date="2015-06-30T00:07:00Z">
        <w:r w:rsidR="0083641A">
          <w:rPr>
            <w:rFonts w:ascii="华文楷体" w:eastAsia="华文楷体" w:hAnsi="华文楷体" w:hint="eastAsia"/>
            <w:sz w:val="28"/>
            <w:szCs w:val="28"/>
          </w:rPr>
          <w:t>，</w:t>
        </w:r>
      </w:ins>
      <w:r w:rsidRPr="005609D6">
        <w:rPr>
          <w:rFonts w:ascii="华文楷体" w:eastAsia="华文楷体" w:hAnsi="华文楷体" w:hint="eastAsia"/>
          <w:sz w:val="28"/>
          <w:szCs w:val="28"/>
        </w:rPr>
        <w:t>这个时候就达到了一个相似的一种显空双运的境界</w:t>
      </w:r>
      <w:del w:id="440" w:author="admin" w:date="2015-06-30T00:07:00Z">
        <w:r w:rsidRPr="005609D6" w:rsidDel="0083641A">
          <w:rPr>
            <w:rFonts w:ascii="华文楷体" w:eastAsia="华文楷体" w:hAnsi="华文楷体" w:hint="eastAsia"/>
            <w:sz w:val="28"/>
            <w:szCs w:val="28"/>
          </w:rPr>
          <w:delText>，</w:delText>
        </w:r>
      </w:del>
      <w:ins w:id="441" w:author="admin" w:date="2015-06-30T00:07:00Z">
        <w:r w:rsidR="0083641A">
          <w:rPr>
            <w:rFonts w:ascii="华文楷体" w:eastAsia="华文楷体" w:hAnsi="华文楷体" w:hint="eastAsia"/>
            <w:sz w:val="28"/>
            <w:szCs w:val="28"/>
          </w:rPr>
          <w:t>。</w:t>
        </w:r>
      </w:ins>
      <w:r w:rsidRPr="005609D6">
        <w:rPr>
          <w:rFonts w:ascii="华文楷体" w:eastAsia="华文楷体" w:hAnsi="华文楷体" w:hint="eastAsia"/>
          <w:sz w:val="28"/>
          <w:szCs w:val="28"/>
        </w:rPr>
        <w:t>再进一步修持远离细微的</w:t>
      </w:r>
      <w:del w:id="442" w:author="admin" w:date="2015-06-30T00:07:00Z">
        <w:r w:rsidRPr="005609D6" w:rsidDel="006D12BF">
          <w:rPr>
            <w:rFonts w:ascii="华文楷体" w:eastAsia="华文楷体" w:hAnsi="华文楷体" w:hint="eastAsia"/>
            <w:sz w:val="28"/>
            <w:szCs w:val="28"/>
          </w:rPr>
          <w:delText>执着</w:delText>
        </w:r>
      </w:del>
      <w:ins w:id="443" w:author="admin" w:date="2015-06-30T00:07:00Z">
        <w:r w:rsidR="006D12BF">
          <w:rPr>
            <w:rFonts w:ascii="华文楷体" w:eastAsia="华文楷体" w:hAnsi="华文楷体" w:hint="eastAsia"/>
            <w:sz w:val="28"/>
            <w:szCs w:val="28"/>
          </w:rPr>
          <w:t>执著</w:t>
        </w:r>
      </w:ins>
      <w:r w:rsidRPr="005609D6">
        <w:rPr>
          <w:rFonts w:ascii="华文楷体" w:eastAsia="华文楷体" w:hAnsi="华文楷体" w:hint="eastAsia"/>
          <w:sz w:val="28"/>
          <w:szCs w:val="28"/>
        </w:rPr>
        <w:t>，就是认为这个显和空</w:t>
      </w:r>
      <w:del w:id="444" w:author="admin" w:date="2015-06-30T00:08:00Z">
        <w:r w:rsidRPr="005609D6" w:rsidDel="0051176C">
          <w:rPr>
            <w:rFonts w:ascii="华文楷体" w:eastAsia="华文楷体" w:hAnsi="华文楷体" w:hint="eastAsia"/>
            <w:sz w:val="28"/>
            <w:szCs w:val="28"/>
          </w:rPr>
          <w:delText>他</w:delText>
        </w:r>
      </w:del>
      <w:ins w:id="445" w:author="admin" w:date="2015-06-30T00:08:00Z">
        <w:r w:rsidR="0051176C">
          <w:rPr>
            <w:rFonts w:ascii="华文楷体" w:eastAsia="华文楷体" w:hAnsi="华文楷体" w:hint="eastAsia"/>
            <w:sz w:val="28"/>
            <w:szCs w:val="28"/>
          </w:rPr>
          <w:t>它</w:t>
        </w:r>
      </w:ins>
      <w:r w:rsidRPr="005609D6">
        <w:rPr>
          <w:rFonts w:ascii="华文楷体" w:eastAsia="华文楷体" w:hAnsi="华文楷体" w:hint="eastAsia"/>
          <w:sz w:val="28"/>
          <w:szCs w:val="28"/>
        </w:rPr>
        <w:t>错到一起的这样一种细微的</w:t>
      </w:r>
      <w:del w:id="446" w:author="admin" w:date="2015-06-30T00:07:00Z">
        <w:r w:rsidRPr="005609D6" w:rsidDel="006D12BF">
          <w:rPr>
            <w:rFonts w:ascii="华文楷体" w:eastAsia="华文楷体" w:hAnsi="华文楷体" w:hint="eastAsia"/>
            <w:sz w:val="28"/>
            <w:szCs w:val="28"/>
          </w:rPr>
          <w:delText>执着</w:delText>
        </w:r>
      </w:del>
      <w:ins w:id="447" w:author="admin" w:date="2015-06-30T00:07:00Z">
        <w:r w:rsidR="006D12BF">
          <w:rPr>
            <w:rFonts w:ascii="华文楷体" w:eastAsia="华文楷体" w:hAnsi="华文楷体" w:hint="eastAsia"/>
            <w:sz w:val="28"/>
            <w:szCs w:val="28"/>
          </w:rPr>
          <w:t>执著</w:t>
        </w:r>
      </w:ins>
      <w:del w:id="448" w:author="admin" w:date="2015-06-30T00:09:00Z">
        <w:r w:rsidRPr="005609D6" w:rsidDel="00FC6727">
          <w:rPr>
            <w:rFonts w:ascii="华文楷体" w:eastAsia="华文楷体" w:hAnsi="华文楷体" w:hint="eastAsia"/>
            <w:sz w:val="28"/>
            <w:szCs w:val="28"/>
          </w:rPr>
          <w:delText>，</w:delText>
        </w:r>
      </w:del>
      <w:ins w:id="449" w:author="admin" w:date="2015-06-30T00:09:00Z">
        <w:r w:rsidR="00FC6727">
          <w:rPr>
            <w:rFonts w:ascii="华文楷体" w:eastAsia="华文楷体" w:hAnsi="华文楷体" w:hint="eastAsia"/>
            <w:sz w:val="28"/>
            <w:szCs w:val="28"/>
          </w:rPr>
          <w:t>。</w:t>
        </w:r>
      </w:ins>
      <w:r w:rsidRPr="005609D6">
        <w:rPr>
          <w:rFonts w:ascii="华文楷体" w:eastAsia="华文楷体" w:hAnsi="华文楷体" w:hint="eastAsia"/>
          <w:sz w:val="28"/>
          <w:szCs w:val="28"/>
        </w:rPr>
        <w:t>对于这样的显空双运的</w:t>
      </w:r>
      <w:ins w:id="450" w:author="admin" w:date="2015-06-30T00:07:00Z">
        <w:r w:rsidR="006D12BF">
          <w:rPr>
            <w:rFonts w:ascii="华文楷体" w:eastAsia="华文楷体" w:hAnsi="华文楷体" w:hint="eastAsia"/>
            <w:sz w:val="28"/>
            <w:szCs w:val="28"/>
          </w:rPr>
          <w:t>执著</w:t>
        </w:r>
      </w:ins>
      <w:del w:id="451" w:author="admin" w:date="2015-06-30T00:07:00Z">
        <w:r w:rsidRPr="005609D6" w:rsidDel="006D12BF">
          <w:rPr>
            <w:rFonts w:ascii="华文楷体" w:eastAsia="华文楷体" w:hAnsi="华文楷体" w:hint="eastAsia"/>
            <w:sz w:val="28"/>
            <w:szCs w:val="28"/>
          </w:rPr>
          <w:delText>执着</w:delText>
        </w:r>
      </w:del>
      <w:r w:rsidRPr="005609D6">
        <w:rPr>
          <w:rFonts w:ascii="华文楷体" w:eastAsia="华文楷体" w:hAnsi="华文楷体" w:hint="eastAsia"/>
          <w:sz w:val="28"/>
          <w:szCs w:val="28"/>
        </w:rPr>
        <w:t>打破之后呢，方可平等破到这二者，就对于这个世俗谛和胜义谛的</w:t>
      </w:r>
      <w:ins w:id="452" w:author="admin" w:date="2015-06-30T00:07:00Z">
        <w:r w:rsidR="006D12BF">
          <w:rPr>
            <w:rFonts w:ascii="华文楷体" w:eastAsia="华文楷体" w:hAnsi="华文楷体" w:hint="eastAsia"/>
            <w:sz w:val="28"/>
            <w:szCs w:val="28"/>
          </w:rPr>
          <w:t>执著</w:t>
        </w:r>
      </w:ins>
      <w:del w:id="453" w:author="admin" w:date="2015-06-30T00:07:00Z">
        <w:r w:rsidRPr="005609D6" w:rsidDel="006D12BF">
          <w:rPr>
            <w:rFonts w:ascii="华文楷体" w:eastAsia="华文楷体" w:hAnsi="华文楷体" w:hint="eastAsia"/>
            <w:sz w:val="28"/>
            <w:szCs w:val="28"/>
          </w:rPr>
          <w:delText>执着</w:delText>
        </w:r>
      </w:del>
      <w:r w:rsidRPr="005609D6">
        <w:rPr>
          <w:rFonts w:ascii="华文楷体" w:eastAsia="华文楷体" w:hAnsi="华文楷体" w:hint="eastAsia"/>
          <w:sz w:val="28"/>
          <w:szCs w:val="28"/>
        </w:rPr>
        <w:t>呢，可以平等破斥，最后呢就是达到离戏的境界。</w:t>
      </w:r>
    </w:p>
    <w:p w:rsidR="00317879" w:rsidRDefault="00590812" w:rsidP="005609D6">
      <w:pPr>
        <w:ind w:firstLine="570"/>
        <w:rPr>
          <w:ins w:id="454" w:author="admin" w:date="2015-06-30T00:15:00Z"/>
          <w:rFonts w:ascii="华文楷体" w:eastAsia="华文楷体" w:hAnsi="华文楷体" w:hint="eastAsia"/>
          <w:sz w:val="28"/>
          <w:szCs w:val="28"/>
        </w:rPr>
      </w:pPr>
      <w:ins w:id="455" w:author="admin" w:date="2015-06-30T00:09:00Z">
        <w:r>
          <w:rPr>
            <w:rFonts w:ascii="华文楷体" w:eastAsia="华文楷体" w:hAnsi="华文楷体" w:hint="eastAsia"/>
            <w:sz w:val="28"/>
            <w:szCs w:val="28"/>
          </w:rPr>
          <w:t>【</w:t>
        </w:r>
      </w:ins>
      <w:r w:rsidR="005609D6" w:rsidRPr="00590812">
        <w:rPr>
          <w:rFonts w:asciiTheme="minorEastAsia" w:hAnsiTheme="minorEastAsia" w:hint="eastAsia"/>
          <w:sz w:val="28"/>
          <w:szCs w:val="28"/>
          <w:rPrChange w:id="456" w:author="admin" w:date="2015-06-30T00:10:00Z">
            <w:rPr>
              <w:rFonts w:ascii="华文楷体" w:eastAsia="华文楷体" w:hAnsi="华文楷体" w:hint="eastAsia"/>
              <w:sz w:val="28"/>
              <w:szCs w:val="28"/>
            </w:rPr>
          </w:rPrChange>
        </w:rPr>
        <w:t>由此看来,尽管暂时在分别心前分开二谛,可是从究竟意义上讲,在以成立无二离戏之要抉择无分别智慧之行境以及辨别后得妙慧之行境的过程中,将有无承认的道理等区别开来就显得格外重要。</w:t>
      </w:r>
      <w:ins w:id="457" w:author="admin" w:date="2015-06-30T00:10:00Z">
        <w:r>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所以说呢，暂时在分别心面前是肯定要分开二谛的</w:t>
      </w:r>
      <w:del w:id="458" w:author="admin" w:date="2015-06-30T00:10:00Z">
        <w:r w:rsidR="005609D6" w:rsidRPr="005609D6" w:rsidDel="00E04581">
          <w:rPr>
            <w:rFonts w:ascii="华文楷体" w:eastAsia="华文楷体" w:hAnsi="华文楷体" w:hint="eastAsia"/>
            <w:sz w:val="28"/>
            <w:szCs w:val="28"/>
          </w:rPr>
          <w:delText>，</w:delText>
        </w:r>
      </w:del>
      <w:ins w:id="459" w:author="admin" w:date="2015-06-30T00:10:00Z">
        <w:r w:rsidR="00E04581">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如果有分别心，那是肯定要分二谛，因为分别心他缘不了二谛双运的这样一种离戏空，分别心就缘不了这样一种实相见，那么实相是部分二谛的，所以说你以分别心是没办法去缘的</w:t>
      </w:r>
      <w:del w:id="460" w:author="admin" w:date="2015-06-30T00:12:00Z">
        <w:r w:rsidR="005609D6" w:rsidRPr="005609D6" w:rsidDel="00E04581">
          <w:rPr>
            <w:rFonts w:ascii="华文楷体" w:eastAsia="华文楷体" w:hAnsi="华文楷体" w:hint="eastAsia"/>
            <w:sz w:val="28"/>
            <w:szCs w:val="28"/>
          </w:rPr>
          <w:delText>，</w:delText>
        </w:r>
      </w:del>
      <w:ins w:id="461" w:author="admin" w:date="2015-06-30T00:12:00Z">
        <w:r w:rsidR="00E04581">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也就是说只要有分别心的时候呢，这个时候</w:t>
      </w:r>
      <w:ins w:id="462" w:author="admin" w:date="2015-06-30T00:12:00Z">
        <w:r w:rsidR="009C03CC">
          <w:rPr>
            <w:rFonts w:ascii="华文楷体" w:eastAsia="华文楷体" w:hAnsi="华文楷体" w:hint="eastAsia"/>
            <w:sz w:val="28"/>
            <w:szCs w:val="28"/>
          </w:rPr>
          <w:lastRenderedPageBreak/>
          <w:t>，</w:t>
        </w:r>
      </w:ins>
      <w:r w:rsidR="005609D6" w:rsidRPr="005609D6">
        <w:rPr>
          <w:rFonts w:ascii="华文楷体" w:eastAsia="华文楷体" w:hAnsi="华文楷体" w:hint="eastAsia"/>
          <w:sz w:val="28"/>
          <w:szCs w:val="28"/>
        </w:rPr>
        <w:t>在我们面前都会有二谛</w:t>
      </w:r>
      <w:del w:id="463" w:author="admin" w:date="2015-06-30T00:12:00Z">
        <w:r w:rsidR="005609D6" w:rsidRPr="005609D6" w:rsidDel="009C03CC">
          <w:rPr>
            <w:rFonts w:ascii="华文楷体" w:eastAsia="华文楷体" w:hAnsi="华文楷体" w:hint="eastAsia"/>
            <w:sz w:val="28"/>
            <w:szCs w:val="28"/>
          </w:rPr>
          <w:delText>，</w:delText>
        </w:r>
      </w:del>
      <w:ins w:id="464" w:author="admin" w:date="2015-06-30T00:12:00Z">
        <w:r w:rsidR="009C03CC">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那只不过后面我们通过分别心，逐渐逐渐的把这样一种二谛的</w:t>
      </w:r>
      <w:del w:id="465" w:author="admin" w:date="2015-06-30T00:13:00Z">
        <w:r w:rsidR="005609D6" w:rsidRPr="005609D6" w:rsidDel="009C03CC">
          <w:rPr>
            <w:rFonts w:ascii="华文楷体" w:eastAsia="华文楷体" w:hAnsi="华文楷体" w:hint="eastAsia"/>
            <w:sz w:val="28"/>
            <w:szCs w:val="28"/>
          </w:rPr>
          <w:delText>执着</w:delText>
        </w:r>
      </w:del>
      <w:ins w:id="466" w:author="admin" w:date="2015-06-30T00:13:00Z">
        <w:r w:rsidR="009C03CC">
          <w:rPr>
            <w:rFonts w:ascii="华文楷体" w:eastAsia="华文楷体" w:hAnsi="华文楷体" w:hint="eastAsia"/>
            <w:sz w:val="28"/>
            <w:szCs w:val="28"/>
          </w:rPr>
          <w:t>执著</w:t>
        </w:r>
      </w:ins>
      <w:r w:rsidR="005609D6" w:rsidRPr="005609D6">
        <w:rPr>
          <w:rFonts w:ascii="华文楷体" w:eastAsia="华文楷体" w:hAnsi="华文楷体" w:hint="eastAsia"/>
          <w:sz w:val="28"/>
          <w:szCs w:val="28"/>
        </w:rPr>
        <w:t>泯灭，把他</w:t>
      </w:r>
      <w:ins w:id="467" w:author="admin" w:date="2015-06-30T00:13:00Z">
        <w:r w:rsidR="009C03CC">
          <w:rPr>
            <w:rFonts w:ascii="华文楷体" w:eastAsia="华文楷体" w:hAnsi="华文楷体" w:hint="eastAsia"/>
            <w:sz w:val="28"/>
            <w:szCs w:val="28"/>
          </w:rPr>
          <w:t>执著</w:t>
        </w:r>
      </w:ins>
      <w:del w:id="468" w:author="admin" w:date="2015-06-30T00:13:00Z">
        <w:r w:rsidR="005609D6" w:rsidRPr="005609D6" w:rsidDel="009C03CC">
          <w:rPr>
            <w:rFonts w:ascii="华文楷体" w:eastAsia="华文楷体" w:hAnsi="华文楷体" w:hint="eastAsia"/>
            <w:sz w:val="28"/>
            <w:szCs w:val="28"/>
          </w:rPr>
          <w:delText>执着</w:delText>
        </w:r>
      </w:del>
      <w:r w:rsidR="005609D6" w:rsidRPr="005609D6">
        <w:rPr>
          <w:rFonts w:ascii="华文楷体" w:eastAsia="华文楷体" w:hAnsi="华文楷体" w:hint="eastAsia"/>
          <w:sz w:val="28"/>
          <w:szCs w:val="28"/>
        </w:rPr>
        <w:t>二谛这样一种粗大的</w:t>
      </w:r>
      <w:ins w:id="469" w:author="admin" w:date="2015-06-30T00:13:00Z">
        <w:r w:rsidR="009C03CC">
          <w:rPr>
            <w:rFonts w:ascii="华文楷体" w:eastAsia="华文楷体" w:hAnsi="华文楷体" w:hint="eastAsia"/>
            <w:sz w:val="28"/>
            <w:szCs w:val="28"/>
          </w:rPr>
          <w:t>执著</w:t>
        </w:r>
      </w:ins>
      <w:del w:id="470" w:author="admin" w:date="2015-06-30T00:13:00Z">
        <w:r w:rsidR="005609D6" w:rsidRPr="005609D6" w:rsidDel="009C03CC">
          <w:rPr>
            <w:rFonts w:ascii="华文楷体" w:eastAsia="华文楷体" w:hAnsi="华文楷体" w:hint="eastAsia"/>
            <w:sz w:val="28"/>
            <w:szCs w:val="28"/>
          </w:rPr>
          <w:delText>执着</w:delText>
        </w:r>
      </w:del>
      <w:r w:rsidR="005609D6" w:rsidRPr="005609D6">
        <w:rPr>
          <w:rFonts w:ascii="华文楷体" w:eastAsia="华文楷体" w:hAnsi="华文楷体" w:hint="eastAsia"/>
          <w:sz w:val="28"/>
          <w:szCs w:val="28"/>
        </w:rPr>
        <w:t>泯灭掉之后呢，这个方面剩一个微细的</w:t>
      </w:r>
      <w:ins w:id="471" w:author="admin" w:date="2015-06-30T00:13:00Z">
        <w:r w:rsidR="009C03CC">
          <w:rPr>
            <w:rFonts w:ascii="华文楷体" w:eastAsia="华文楷体" w:hAnsi="华文楷体" w:hint="eastAsia"/>
            <w:sz w:val="28"/>
            <w:szCs w:val="28"/>
          </w:rPr>
          <w:t>执著</w:t>
        </w:r>
      </w:ins>
      <w:del w:id="472" w:author="admin" w:date="2015-06-30T00:13:00Z">
        <w:r w:rsidR="005609D6" w:rsidRPr="005609D6" w:rsidDel="009C03CC">
          <w:rPr>
            <w:rFonts w:ascii="华文楷体" w:eastAsia="华文楷体" w:hAnsi="华文楷体" w:hint="eastAsia"/>
            <w:sz w:val="28"/>
            <w:szCs w:val="28"/>
          </w:rPr>
          <w:delText>执着</w:delText>
        </w:r>
        <w:r w:rsidR="005609D6" w:rsidRPr="005609D6" w:rsidDel="001B5122">
          <w:rPr>
            <w:rFonts w:ascii="华文楷体" w:eastAsia="华文楷体" w:hAnsi="华文楷体" w:hint="eastAsia"/>
            <w:sz w:val="28"/>
            <w:szCs w:val="28"/>
          </w:rPr>
          <w:delText>，</w:delText>
        </w:r>
      </w:del>
      <w:ins w:id="473" w:author="admin" w:date="2015-06-30T00:13:00Z">
        <w:r w:rsidR="001B5122">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剩一个微细的</w:t>
      </w:r>
      <w:ins w:id="474" w:author="admin" w:date="2015-06-30T00:13:00Z">
        <w:r w:rsidR="009C03CC">
          <w:rPr>
            <w:rFonts w:ascii="华文楷体" w:eastAsia="华文楷体" w:hAnsi="华文楷体" w:hint="eastAsia"/>
            <w:sz w:val="28"/>
            <w:szCs w:val="28"/>
          </w:rPr>
          <w:t>执著</w:t>
        </w:r>
      </w:ins>
      <w:del w:id="475" w:author="admin" w:date="2015-06-30T00:13:00Z">
        <w:r w:rsidR="005609D6" w:rsidRPr="005609D6" w:rsidDel="009C03CC">
          <w:rPr>
            <w:rFonts w:ascii="华文楷体" w:eastAsia="华文楷体" w:hAnsi="华文楷体" w:hint="eastAsia"/>
            <w:sz w:val="28"/>
            <w:szCs w:val="28"/>
          </w:rPr>
          <w:delText>执着</w:delText>
        </w:r>
      </w:del>
      <w:r w:rsidR="005609D6" w:rsidRPr="005609D6">
        <w:rPr>
          <w:rFonts w:ascii="华文楷体" w:eastAsia="华文楷体" w:hAnsi="华文楷体" w:hint="eastAsia"/>
          <w:sz w:val="28"/>
          <w:szCs w:val="28"/>
        </w:rPr>
        <w:t>之后呢，</w:t>
      </w:r>
      <w:del w:id="476" w:author="admin" w:date="2015-06-30T00:14:00Z">
        <w:r w:rsidR="005609D6" w:rsidRPr="005609D6" w:rsidDel="00E81FB2">
          <w:rPr>
            <w:rFonts w:ascii="华文楷体" w:eastAsia="华文楷体" w:hAnsi="华文楷体" w:hint="eastAsia"/>
            <w:sz w:val="28"/>
            <w:szCs w:val="28"/>
          </w:rPr>
          <w:delText>在</w:delText>
        </w:r>
      </w:del>
      <w:ins w:id="477" w:author="admin" w:date="2015-06-30T00:14:00Z">
        <w:r w:rsidR="00E81FB2">
          <w:rPr>
            <w:rFonts w:ascii="华文楷体" w:eastAsia="华文楷体" w:hAnsi="华文楷体" w:hint="eastAsia"/>
            <w:sz w:val="28"/>
            <w:szCs w:val="28"/>
          </w:rPr>
          <w:t>再</w:t>
        </w:r>
      </w:ins>
      <w:r w:rsidR="005609D6" w:rsidRPr="005609D6">
        <w:rPr>
          <w:rFonts w:ascii="华文楷体" w:eastAsia="华文楷体" w:hAnsi="华文楷体" w:hint="eastAsia"/>
          <w:sz w:val="28"/>
          <w:szCs w:val="28"/>
        </w:rPr>
        <w:t>把分别心通过修行的方式逐渐泯灭</w:t>
      </w:r>
      <w:ins w:id="478" w:author="admin" w:date="2015-06-30T00:14:00Z">
        <w:r w:rsidR="00E81FB2">
          <w:rPr>
            <w:rFonts w:ascii="华文楷体" w:eastAsia="华文楷体" w:hAnsi="华文楷体" w:hint="eastAsia"/>
            <w:sz w:val="28"/>
            <w:szCs w:val="28"/>
          </w:rPr>
          <w:t>它</w:t>
        </w:r>
      </w:ins>
      <w:del w:id="479" w:author="admin" w:date="2015-06-30T00:14:00Z">
        <w:r w:rsidR="005609D6" w:rsidRPr="005609D6" w:rsidDel="00E81FB2">
          <w:rPr>
            <w:rFonts w:ascii="华文楷体" w:eastAsia="华文楷体" w:hAnsi="华文楷体" w:hint="eastAsia"/>
            <w:sz w:val="28"/>
            <w:szCs w:val="28"/>
          </w:rPr>
          <w:delText>他</w:delText>
        </w:r>
      </w:del>
      <w:r w:rsidR="005609D6" w:rsidRPr="005609D6">
        <w:rPr>
          <w:rFonts w:ascii="华文楷体" w:eastAsia="华文楷体" w:hAnsi="华文楷体" w:hint="eastAsia"/>
          <w:sz w:val="28"/>
          <w:szCs w:val="28"/>
        </w:rPr>
        <w:t>，这个时候就可以证悟到这样的离戏空性了</w:t>
      </w:r>
      <w:del w:id="480" w:author="admin" w:date="2015-06-30T00:14:00Z">
        <w:r w:rsidR="005609D6" w:rsidRPr="005609D6" w:rsidDel="00E81FB2">
          <w:rPr>
            <w:rFonts w:ascii="华文楷体" w:eastAsia="华文楷体" w:hAnsi="华文楷体" w:hint="eastAsia"/>
            <w:sz w:val="28"/>
            <w:szCs w:val="28"/>
          </w:rPr>
          <w:delText>，</w:delText>
        </w:r>
      </w:del>
      <w:ins w:id="481" w:author="admin" w:date="2015-06-30T00:14:00Z">
        <w:r w:rsidR="00E81FB2">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所以说暂时在分别心面前分开二谛，可是从究竟的意义上来讲，在已成立无二离戏的要抉择无分别</w:t>
      </w:r>
      <w:del w:id="482" w:author="admin" w:date="2015-06-30T00:15:00Z">
        <w:r w:rsidR="005609D6" w:rsidRPr="005609D6" w:rsidDel="00DC6E19">
          <w:rPr>
            <w:rFonts w:ascii="华文楷体" w:eastAsia="华文楷体" w:hAnsi="华文楷体" w:hint="eastAsia"/>
            <w:sz w:val="28"/>
            <w:szCs w:val="28"/>
          </w:rPr>
          <w:delText>自</w:delText>
        </w:r>
      </w:del>
      <w:ins w:id="483" w:author="admin" w:date="2015-06-30T00:15:00Z">
        <w:r w:rsidR="00DC6E19">
          <w:rPr>
            <w:rFonts w:ascii="华文楷体" w:eastAsia="华文楷体" w:hAnsi="华文楷体" w:hint="eastAsia"/>
            <w:sz w:val="28"/>
            <w:szCs w:val="28"/>
          </w:rPr>
          <w:t>智</w:t>
        </w:r>
      </w:ins>
      <w:del w:id="484" w:author="admin" w:date="2015-06-30T00:14:00Z">
        <w:r w:rsidR="005609D6" w:rsidRPr="005609D6" w:rsidDel="00DC6E19">
          <w:rPr>
            <w:rFonts w:ascii="华文楷体" w:eastAsia="华文楷体" w:hAnsi="华文楷体" w:hint="eastAsia"/>
            <w:sz w:val="28"/>
            <w:szCs w:val="28"/>
          </w:rPr>
          <w:delText>，</w:delText>
        </w:r>
      </w:del>
      <w:ins w:id="485" w:author="admin" w:date="2015-06-30T00:14:00Z">
        <w:r w:rsidR="00DC6E19">
          <w:rPr>
            <w:rFonts w:ascii="华文楷体" w:eastAsia="华文楷体" w:hAnsi="华文楷体" w:hint="eastAsia"/>
            <w:sz w:val="28"/>
            <w:szCs w:val="28"/>
          </w:rPr>
          <w:t>。</w:t>
        </w:r>
      </w:ins>
    </w:p>
    <w:p w:rsidR="008C45AC" w:rsidRDefault="005609D6" w:rsidP="005609D6">
      <w:pPr>
        <w:ind w:firstLine="570"/>
        <w:rPr>
          <w:ins w:id="486" w:author="admin" w:date="2015-06-30T00:17:00Z"/>
          <w:rFonts w:ascii="华文楷体" w:eastAsia="华文楷体" w:hAnsi="华文楷体" w:hint="eastAsia"/>
          <w:sz w:val="28"/>
          <w:szCs w:val="28"/>
        </w:rPr>
      </w:pPr>
      <w:r w:rsidRPr="005609D6">
        <w:rPr>
          <w:rFonts w:ascii="华文楷体" w:eastAsia="华文楷体" w:hAnsi="华文楷体" w:hint="eastAsia"/>
          <w:sz w:val="28"/>
          <w:szCs w:val="28"/>
        </w:rPr>
        <w:t>那么这个方面就两种啊，第一个就是说是已成立无二离戏之要来抉择无分别智慧的行因的时候，这个时候是无承认的</w:t>
      </w:r>
      <w:del w:id="487" w:author="admin" w:date="2015-06-30T00:15:00Z">
        <w:r w:rsidRPr="005609D6" w:rsidDel="00317879">
          <w:rPr>
            <w:rFonts w:ascii="华文楷体" w:eastAsia="华文楷体" w:hAnsi="华文楷体" w:hint="eastAsia"/>
            <w:sz w:val="28"/>
            <w:szCs w:val="28"/>
          </w:rPr>
          <w:delText>，</w:delText>
        </w:r>
      </w:del>
      <w:ins w:id="488" w:author="admin" w:date="2015-06-30T00:15:00Z">
        <w:r w:rsidR="00317879">
          <w:rPr>
            <w:rFonts w:ascii="华文楷体" w:eastAsia="华文楷体" w:hAnsi="华文楷体" w:hint="eastAsia"/>
            <w:sz w:val="28"/>
            <w:szCs w:val="28"/>
          </w:rPr>
          <w:t>。</w:t>
        </w:r>
      </w:ins>
      <w:r w:rsidRPr="005609D6">
        <w:rPr>
          <w:rFonts w:ascii="华文楷体" w:eastAsia="华文楷体" w:hAnsi="华文楷体" w:hint="eastAsia"/>
          <w:sz w:val="28"/>
          <w:szCs w:val="28"/>
        </w:rPr>
        <w:t>那么后面有一句，就是说将有无承认的道理等区别开来，显得格外重要</w:t>
      </w:r>
      <w:del w:id="489" w:author="admin" w:date="2015-06-30T00:16:00Z">
        <w:r w:rsidRPr="005609D6" w:rsidDel="00A438C6">
          <w:rPr>
            <w:rFonts w:ascii="华文楷体" w:eastAsia="华文楷体" w:hAnsi="华文楷体" w:hint="eastAsia"/>
            <w:sz w:val="28"/>
            <w:szCs w:val="28"/>
          </w:rPr>
          <w:delText>，</w:delText>
        </w:r>
      </w:del>
      <w:ins w:id="490" w:author="admin" w:date="2015-06-30T00:16:00Z">
        <w:r w:rsidR="00A438C6">
          <w:rPr>
            <w:rFonts w:ascii="华文楷体" w:eastAsia="华文楷体" w:hAnsi="华文楷体" w:hint="eastAsia"/>
            <w:sz w:val="28"/>
            <w:szCs w:val="28"/>
          </w:rPr>
          <w:t>。</w:t>
        </w:r>
      </w:ins>
      <w:r w:rsidRPr="005609D6">
        <w:rPr>
          <w:rFonts w:ascii="华文楷体" w:eastAsia="华文楷体" w:hAnsi="华文楷体" w:hint="eastAsia"/>
          <w:sz w:val="28"/>
          <w:szCs w:val="28"/>
        </w:rPr>
        <w:t>就是中观</w:t>
      </w:r>
      <w:del w:id="491" w:author="admin" w:date="2015-06-30T00:16:00Z">
        <w:r w:rsidRPr="005609D6" w:rsidDel="00A438C6">
          <w:rPr>
            <w:rFonts w:ascii="华文楷体" w:eastAsia="华文楷体" w:hAnsi="华文楷体" w:hint="eastAsia"/>
            <w:sz w:val="28"/>
            <w:szCs w:val="28"/>
          </w:rPr>
          <w:delText>他</w:delText>
        </w:r>
      </w:del>
      <w:ins w:id="492" w:author="admin" w:date="2015-06-30T00:16:00Z">
        <w:r w:rsidR="00A438C6">
          <w:rPr>
            <w:rFonts w:ascii="华文楷体" w:eastAsia="华文楷体" w:hAnsi="华文楷体" w:hint="eastAsia"/>
            <w:sz w:val="28"/>
            <w:szCs w:val="28"/>
          </w:rPr>
          <w:t>它</w:t>
        </w:r>
      </w:ins>
      <w:r w:rsidRPr="005609D6">
        <w:rPr>
          <w:rFonts w:ascii="华文楷体" w:eastAsia="华文楷体" w:hAnsi="华文楷体" w:hint="eastAsia"/>
          <w:sz w:val="28"/>
          <w:szCs w:val="28"/>
        </w:rPr>
        <w:t>到底承不承认呢</w:t>
      </w:r>
      <w:del w:id="493" w:author="admin" w:date="2015-06-30T00:17:00Z">
        <w:r w:rsidRPr="005609D6" w:rsidDel="00392824">
          <w:rPr>
            <w:rFonts w:ascii="华文楷体" w:eastAsia="华文楷体" w:hAnsi="华文楷体" w:hint="eastAsia"/>
            <w:sz w:val="28"/>
            <w:szCs w:val="28"/>
          </w:rPr>
          <w:delText>，</w:delText>
        </w:r>
      </w:del>
      <w:ins w:id="494" w:author="admin" w:date="2015-06-30T00:17:00Z">
        <w:r w:rsidR="00392824">
          <w:rPr>
            <w:rFonts w:ascii="华文楷体" w:eastAsia="华文楷体" w:hAnsi="华文楷体" w:hint="eastAsia"/>
            <w:sz w:val="28"/>
            <w:szCs w:val="28"/>
          </w:rPr>
          <w:t>？</w:t>
        </w:r>
      </w:ins>
      <w:r w:rsidRPr="005609D6">
        <w:rPr>
          <w:rFonts w:ascii="华文楷体" w:eastAsia="华文楷体" w:hAnsi="华文楷体" w:hint="eastAsia"/>
          <w:sz w:val="28"/>
          <w:szCs w:val="28"/>
        </w:rPr>
        <w:t>如果说你要，成立你已成立无二离戏的要，来抉择无分别智慧的行境的时候呢，什么承认都没有，</w:t>
      </w:r>
      <w:del w:id="495" w:author="admin" w:date="2015-06-30T00:16:00Z">
        <w:r w:rsidRPr="005609D6" w:rsidDel="00593741">
          <w:rPr>
            <w:rFonts w:ascii="华文楷体" w:eastAsia="华文楷体" w:hAnsi="华文楷体" w:hint="eastAsia"/>
            <w:sz w:val="28"/>
            <w:szCs w:val="28"/>
          </w:rPr>
          <w:delText>没有任何承认，</w:delText>
        </w:r>
      </w:del>
      <w:r w:rsidRPr="005609D6">
        <w:rPr>
          <w:rFonts w:ascii="华文楷体" w:eastAsia="华文楷体" w:hAnsi="华文楷体" w:hint="eastAsia"/>
          <w:sz w:val="28"/>
          <w:szCs w:val="28"/>
        </w:rPr>
        <w:t>没有任何承认的</w:t>
      </w:r>
      <w:del w:id="496" w:author="admin" w:date="2015-06-30T00:17:00Z">
        <w:r w:rsidRPr="005609D6" w:rsidDel="00593741">
          <w:rPr>
            <w:rFonts w:ascii="华文楷体" w:eastAsia="华文楷体" w:hAnsi="华文楷体" w:hint="eastAsia"/>
            <w:sz w:val="28"/>
            <w:szCs w:val="28"/>
          </w:rPr>
          <w:delText>，</w:delText>
        </w:r>
      </w:del>
      <w:ins w:id="497" w:author="admin" w:date="2015-06-30T00:17:00Z">
        <w:r w:rsidR="00593741">
          <w:rPr>
            <w:rFonts w:ascii="华文楷体" w:eastAsia="华文楷体" w:hAnsi="华文楷体" w:hint="eastAsia"/>
            <w:sz w:val="28"/>
            <w:szCs w:val="28"/>
          </w:rPr>
          <w:t>。</w:t>
        </w:r>
      </w:ins>
    </w:p>
    <w:p w:rsidR="005609D6" w:rsidRPr="005609D6" w:rsidRDefault="005609D6" w:rsidP="005609D6">
      <w:pPr>
        <w:ind w:firstLine="570"/>
        <w:rPr>
          <w:rFonts w:ascii="华文楷体" w:eastAsia="华文楷体" w:hAnsi="华文楷体"/>
          <w:sz w:val="28"/>
          <w:szCs w:val="28"/>
        </w:rPr>
      </w:pPr>
      <w:r w:rsidRPr="005609D6">
        <w:rPr>
          <w:rFonts w:ascii="华文楷体" w:eastAsia="华文楷体" w:hAnsi="华文楷体" w:hint="eastAsia"/>
          <w:sz w:val="28"/>
          <w:szCs w:val="28"/>
        </w:rPr>
        <w:t>那么如果是</w:t>
      </w:r>
      <w:del w:id="498" w:author="admin" w:date="2015-06-30T00:17:00Z">
        <w:r w:rsidRPr="005609D6" w:rsidDel="001D1349">
          <w:rPr>
            <w:rFonts w:ascii="华文楷体" w:eastAsia="华文楷体" w:hAnsi="华文楷体" w:hint="eastAsia"/>
            <w:sz w:val="28"/>
            <w:szCs w:val="28"/>
          </w:rPr>
          <w:delText>，</w:delText>
        </w:r>
      </w:del>
      <w:r w:rsidRPr="005609D6">
        <w:rPr>
          <w:rFonts w:ascii="华文楷体" w:eastAsia="华文楷体" w:hAnsi="华文楷体" w:hint="eastAsia"/>
          <w:sz w:val="28"/>
          <w:szCs w:val="28"/>
        </w:rPr>
        <w:t>已辨别</w:t>
      </w:r>
      <w:del w:id="499" w:author="admin" w:date="2015-06-30T00:18:00Z">
        <w:r w:rsidRPr="005609D6" w:rsidDel="001D1349">
          <w:rPr>
            <w:rFonts w:ascii="华文楷体" w:eastAsia="华文楷体" w:hAnsi="华文楷体" w:hint="eastAsia"/>
            <w:sz w:val="28"/>
            <w:szCs w:val="28"/>
          </w:rPr>
          <w:delText>后的</w:delText>
        </w:r>
      </w:del>
      <w:ins w:id="500" w:author="admin" w:date="2015-06-30T00:18:00Z">
        <w:r w:rsidR="001D1349">
          <w:rPr>
            <w:rFonts w:ascii="华文楷体" w:eastAsia="华文楷体" w:hAnsi="华文楷体" w:hint="eastAsia"/>
            <w:sz w:val="28"/>
            <w:szCs w:val="28"/>
          </w:rPr>
          <w:t>后得</w:t>
        </w:r>
      </w:ins>
      <w:r w:rsidRPr="005609D6">
        <w:rPr>
          <w:rFonts w:ascii="华文楷体" w:eastAsia="华文楷体" w:hAnsi="华文楷体" w:hint="eastAsia"/>
          <w:sz w:val="28"/>
          <w:szCs w:val="28"/>
        </w:rPr>
        <w:t>妙慧行境来进行观察的时候，你这个时候是辨别后的妙慧的行境，这个时候是有承认的</w:t>
      </w:r>
      <w:ins w:id="501" w:author="admin" w:date="2015-06-30T00:17:00Z">
        <w:r w:rsidR="008C45AC">
          <w:rPr>
            <w:rFonts w:ascii="华文楷体" w:eastAsia="华文楷体" w:hAnsi="华文楷体" w:hint="eastAsia"/>
            <w:sz w:val="28"/>
            <w:szCs w:val="28"/>
          </w:rPr>
          <w:t>。</w:t>
        </w:r>
      </w:ins>
      <w:del w:id="502" w:author="admin" w:date="2015-06-30T00:17:00Z">
        <w:r w:rsidRPr="005609D6" w:rsidDel="008C45AC">
          <w:rPr>
            <w:rFonts w:ascii="华文楷体" w:eastAsia="华文楷体" w:hAnsi="华文楷体" w:hint="eastAsia"/>
            <w:sz w:val="28"/>
            <w:szCs w:val="28"/>
          </w:rPr>
          <w:delText>，</w:delText>
        </w:r>
      </w:del>
      <w:r w:rsidRPr="005609D6">
        <w:rPr>
          <w:rFonts w:ascii="华文楷体" w:eastAsia="华文楷体" w:hAnsi="华文楷体" w:hint="eastAsia"/>
          <w:sz w:val="28"/>
          <w:szCs w:val="28"/>
        </w:rPr>
        <w:t>有什么承认呢</w:t>
      </w:r>
      <w:del w:id="503" w:author="admin" w:date="2015-06-30T00:17:00Z">
        <w:r w:rsidRPr="005609D6" w:rsidDel="008C45AC">
          <w:rPr>
            <w:rFonts w:ascii="华文楷体" w:eastAsia="华文楷体" w:hAnsi="华文楷体" w:hint="eastAsia"/>
            <w:sz w:val="28"/>
            <w:szCs w:val="28"/>
          </w:rPr>
          <w:delText>，</w:delText>
        </w:r>
      </w:del>
      <w:ins w:id="504" w:author="admin" w:date="2015-06-30T00:17:00Z">
        <w:r w:rsidR="008C45AC">
          <w:rPr>
            <w:rFonts w:ascii="华文楷体" w:eastAsia="华文楷体" w:hAnsi="华文楷体" w:hint="eastAsia"/>
            <w:sz w:val="28"/>
            <w:szCs w:val="28"/>
          </w:rPr>
          <w:t>？</w:t>
        </w:r>
      </w:ins>
      <w:r w:rsidRPr="005609D6">
        <w:rPr>
          <w:rFonts w:ascii="华文楷体" w:eastAsia="华文楷体" w:hAnsi="华文楷体" w:hint="eastAsia"/>
          <w:sz w:val="28"/>
          <w:szCs w:val="28"/>
        </w:rPr>
        <w:t>有世俗的承认，也有胜义的承认，两种承认都有</w:t>
      </w:r>
      <w:del w:id="505" w:author="admin" w:date="2015-06-30T00:19:00Z">
        <w:r w:rsidRPr="005609D6" w:rsidDel="007942AA">
          <w:rPr>
            <w:rFonts w:ascii="华文楷体" w:eastAsia="华文楷体" w:hAnsi="华文楷体" w:hint="eastAsia"/>
            <w:sz w:val="28"/>
            <w:szCs w:val="28"/>
          </w:rPr>
          <w:delText>，</w:delText>
        </w:r>
      </w:del>
      <w:ins w:id="506" w:author="admin" w:date="2015-06-30T00:19:00Z">
        <w:r w:rsidR="007942AA">
          <w:rPr>
            <w:rFonts w:ascii="华文楷体" w:eastAsia="华文楷体" w:hAnsi="华文楷体" w:hint="eastAsia"/>
            <w:sz w:val="28"/>
            <w:szCs w:val="28"/>
          </w:rPr>
          <w:t>。</w:t>
        </w:r>
      </w:ins>
      <w:r w:rsidRPr="005609D6">
        <w:rPr>
          <w:rFonts w:ascii="华文楷体" w:eastAsia="华文楷体" w:hAnsi="华文楷体" w:hint="eastAsia"/>
          <w:sz w:val="28"/>
          <w:szCs w:val="28"/>
        </w:rPr>
        <w:t>因为在后头的时候他分开，才有真正的二谛</w:t>
      </w:r>
      <w:del w:id="507" w:author="admin" w:date="2015-06-30T00:19:00Z">
        <w:r w:rsidRPr="005609D6" w:rsidDel="007942AA">
          <w:rPr>
            <w:rFonts w:ascii="华文楷体" w:eastAsia="华文楷体" w:hAnsi="华文楷体" w:hint="eastAsia"/>
            <w:sz w:val="28"/>
            <w:szCs w:val="28"/>
          </w:rPr>
          <w:delText>，</w:delText>
        </w:r>
      </w:del>
      <w:ins w:id="508" w:author="admin" w:date="2015-06-30T00:19:00Z">
        <w:r w:rsidR="007942AA">
          <w:rPr>
            <w:rFonts w:ascii="华文楷体" w:eastAsia="华文楷体" w:hAnsi="华文楷体" w:hint="eastAsia"/>
            <w:sz w:val="28"/>
            <w:szCs w:val="28"/>
          </w:rPr>
          <w:t>。</w:t>
        </w:r>
      </w:ins>
      <w:r w:rsidRPr="005609D6">
        <w:rPr>
          <w:rFonts w:ascii="华文楷体" w:eastAsia="华文楷体" w:hAnsi="华文楷体" w:hint="eastAsia"/>
          <w:sz w:val="28"/>
          <w:szCs w:val="28"/>
        </w:rPr>
        <w:t>如果你是在无二离戏的要诀来抉择无分别行境的时候，无分别智是作为一个能境他的行境</w:t>
      </w:r>
      <w:del w:id="509" w:author="admin" w:date="2015-06-30T00:19:00Z">
        <w:r w:rsidRPr="005609D6" w:rsidDel="007942AA">
          <w:rPr>
            <w:rFonts w:ascii="华文楷体" w:eastAsia="华文楷体" w:hAnsi="华文楷体" w:hint="eastAsia"/>
            <w:sz w:val="28"/>
            <w:szCs w:val="28"/>
          </w:rPr>
          <w:delText>他</w:delText>
        </w:r>
      </w:del>
      <w:ins w:id="510" w:author="admin" w:date="2015-06-30T00:19:00Z">
        <w:r w:rsidR="007942AA">
          <w:rPr>
            <w:rFonts w:ascii="华文楷体" w:eastAsia="华文楷体" w:hAnsi="华文楷体" w:hint="eastAsia"/>
            <w:sz w:val="28"/>
            <w:szCs w:val="28"/>
          </w:rPr>
          <w:t>它</w:t>
        </w:r>
      </w:ins>
      <w:r w:rsidRPr="005609D6">
        <w:rPr>
          <w:rFonts w:ascii="华文楷体" w:eastAsia="华文楷体" w:hAnsi="华文楷体" w:hint="eastAsia"/>
          <w:sz w:val="28"/>
          <w:szCs w:val="28"/>
        </w:rPr>
        <w:t>的</w:t>
      </w:r>
      <w:del w:id="511" w:author="admin" w:date="2015-06-30T00:04:00Z">
        <w:r w:rsidRPr="005609D6" w:rsidDel="00C26A46">
          <w:rPr>
            <w:rFonts w:ascii="华文楷体" w:eastAsia="华文楷体" w:hAnsi="华文楷体" w:hint="eastAsia"/>
            <w:sz w:val="28"/>
            <w:szCs w:val="28"/>
          </w:rPr>
          <w:delText>对镜</w:delText>
        </w:r>
      </w:del>
      <w:ins w:id="512" w:author="admin" w:date="2015-06-30T00:04:00Z">
        <w:r w:rsidR="00C26A46">
          <w:rPr>
            <w:rFonts w:ascii="华文楷体" w:eastAsia="华文楷体" w:hAnsi="华文楷体" w:hint="eastAsia"/>
            <w:sz w:val="28"/>
            <w:szCs w:val="28"/>
          </w:rPr>
          <w:t>对境</w:t>
        </w:r>
      </w:ins>
      <w:r w:rsidRPr="005609D6">
        <w:rPr>
          <w:rFonts w:ascii="华文楷体" w:eastAsia="华文楷体" w:hAnsi="华文楷体" w:hint="eastAsia"/>
          <w:sz w:val="28"/>
          <w:szCs w:val="28"/>
        </w:rPr>
        <w:t>就是实相</w:t>
      </w:r>
      <w:del w:id="513" w:author="admin" w:date="2015-06-30T00:19:00Z">
        <w:r w:rsidRPr="005609D6" w:rsidDel="00FF7C14">
          <w:rPr>
            <w:rFonts w:ascii="华文楷体" w:eastAsia="华文楷体" w:hAnsi="华文楷体" w:hint="eastAsia"/>
            <w:sz w:val="28"/>
            <w:szCs w:val="28"/>
          </w:rPr>
          <w:delText>，</w:delText>
        </w:r>
      </w:del>
      <w:ins w:id="514" w:author="admin" w:date="2015-06-30T00:19:00Z">
        <w:r w:rsidR="00FF7C14">
          <w:rPr>
            <w:rFonts w:ascii="华文楷体" w:eastAsia="华文楷体" w:hAnsi="华文楷体" w:hint="eastAsia"/>
            <w:sz w:val="28"/>
            <w:szCs w:val="28"/>
          </w:rPr>
          <w:t>。</w:t>
        </w:r>
      </w:ins>
      <w:r w:rsidRPr="005609D6">
        <w:rPr>
          <w:rFonts w:ascii="华文楷体" w:eastAsia="华文楷体" w:hAnsi="华文楷体" w:hint="eastAsia"/>
          <w:sz w:val="28"/>
          <w:szCs w:val="28"/>
        </w:rPr>
        <w:t>那么如果你要抉择无分别这个行境的时候呢，那肯定就没有任何承认的</w:t>
      </w:r>
      <w:del w:id="515" w:author="admin" w:date="2015-06-30T00:20:00Z">
        <w:r w:rsidRPr="005609D6" w:rsidDel="000B7050">
          <w:rPr>
            <w:rFonts w:ascii="华文楷体" w:eastAsia="华文楷体" w:hAnsi="华文楷体" w:hint="eastAsia"/>
            <w:sz w:val="28"/>
            <w:szCs w:val="28"/>
          </w:rPr>
          <w:delText>，</w:delText>
        </w:r>
      </w:del>
      <w:ins w:id="516" w:author="admin" w:date="2015-06-30T00:20:00Z">
        <w:r w:rsidR="000B7050">
          <w:rPr>
            <w:rFonts w:ascii="华文楷体" w:eastAsia="华文楷体" w:hAnsi="华文楷体" w:hint="eastAsia"/>
            <w:sz w:val="28"/>
            <w:szCs w:val="28"/>
          </w:rPr>
          <w:t>。</w:t>
        </w:r>
      </w:ins>
      <w:r w:rsidRPr="005609D6">
        <w:rPr>
          <w:rFonts w:ascii="华文楷体" w:eastAsia="华文楷体" w:hAnsi="华文楷体" w:hint="eastAsia"/>
          <w:sz w:val="28"/>
          <w:szCs w:val="28"/>
        </w:rPr>
        <w:t>我们不能说胜者入根本慧定</w:t>
      </w:r>
      <w:del w:id="517" w:author="admin" w:date="2015-06-30T00:20:00Z">
        <w:r w:rsidRPr="005609D6" w:rsidDel="0017135C">
          <w:rPr>
            <w:rFonts w:ascii="华文楷体" w:eastAsia="华文楷体" w:hAnsi="华文楷体" w:hint="eastAsia"/>
            <w:sz w:val="28"/>
            <w:szCs w:val="28"/>
          </w:rPr>
          <w:delText>轮</w:delText>
        </w:r>
      </w:del>
      <w:r w:rsidRPr="005609D6">
        <w:rPr>
          <w:rFonts w:ascii="华文楷体" w:eastAsia="华文楷体" w:hAnsi="华文楷体" w:hint="eastAsia"/>
          <w:sz w:val="28"/>
          <w:szCs w:val="28"/>
        </w:rPr>
        <w:t>的时候，还有一种这个是世俗谛，我安住在胜义谛当中，这样</w:t>
      </w:r>
      <w:ins w:id="518" w:author="admin" w:date="2015-06-30T00:21:00Z">
        <w:r w:rsidR="001E2AB1">
          <w:rPr>
            <w:rFonts w:ascii="华文楷体" w:eastAsia="华文楷体" w:hAnsi="华文楷体" w:hint="eastAsia"/>
            <w:sz w:val="28"/>
            <w:szCs w:val="28"/>
          </w:rPr>
          <w:t>执著</w:t>
        </w:r>
      </w:ins>
      <w:del w:id="519" w:author="admin" w:date="2015-06-30T00:21:00Z">
        <w:r w:rsidRPr="005609D6" w:rsidDel="001E2AB1">
          <w:rPr>
            <w:rFonts w:ascii="华文楷体" w:eastAsia="华文楷体" w:hAnsi="华文楷体" w:hint="eastAsia"/>
            <w:sz w:val="28"/>
            <w:szCs w:val="28"/>
          </w:rPr>
          <w:delText>执着</w:delText>
        </w:r>
      </w:del>
      <w:r w:rsidRPr="005609D6">
        <w:rPr>
          <w:rFonts w:ascii="华文楷体" w:eastAsia="华文楷体" w:hAnsi="华文楷体" w:hint="eastAsia"/>
          <w:sz w:val="28"/>
          <w:szCs w:val="28"/>
        </w:rPr>
        <w:t>，这样</w:t>
      </w:r>
      <w:ins w:id="520" w:author="admin" w:date="2015-06-30T00:21:00Z">
        <w:r w:rsidR="001E2AB1">
          <w:rPr>
            <w:rFonts w:ascii="华文楷体" w:eastAsia="华文楷体" w:hAnsi="华文楷体" w:hint="eastAsia"/>
            <w:sz w:val="28"/>
            <w:szCs w:val="28"/>
          </w:rPr>
          <w:t>执著</w:t>
        </w:r>
      </w:ins>
      <w:del w:id="521" w:author="admin" w:date="2015-06-30T00:21:00Z">
        <w:r w:rsidRPr="005609D6" w:rsidDel="001E2AB1">
          <w:rPr>
            <w:rFonts w:ascii="华文楷体" w:eastAsia="华文楷体" w:hAnsi="华文楷体" w:hint="eastAsia"/>
            <w:sz w:val="28"/>
            <w:szCs w:val="28"/>
          </w:rPr>
          <w:delText>执着</w:delText>
        </w:r>
      </w:del>
      <w:r w:rsidRPr="005609D6">
        <w:rPr>
          <w:rFonts w:ascii="华文楷体" w:eastAsia="华文楷体" w:hAnsi="华文楷体" w:hint="eastAsia"/>
          <w:sz w:val="28"/>
          <w:szCs w:val="28"/>
        </w:rPr>
        <w:t>是根本没有的</w:t>
      </w:r>
      <w:del w:id="522" w:author="admin" w:date="2015-06-30T00:21:00Z">
        <w:r w:rsidRPr="005609D6" w:rsidDel="009C0A42">
          <w:rPr>
            <w:rFonts w:ascii="华文楷体" w:eastAsia="华文楷体" w:hAnsi="华文楷体" w:hint="eastAsia"/>
            <w:sz w:val="28"/>
            <w:szCs w:val="28"/>
          </w:rPr>
          <w:delText>，</w:delText>
        </w:r>
      </w:del>
      <w:ins w:id="523" w:author="admin" w:date="2015-06-30T00:21:00Z">
        <w:r w:rsidR="009C0A42">
          <w:rPr>
            <w:rFonts w:ascii="华文楷体" w:eastAsia="华文楷体" w:hAnsi="华文楷体" w:hint="eastAsia"/>
            <w:sz w:val="28"/>
            <w:szCs w:val="28"/>
          </w:rPr>
          <w:t>。</w:t>
        </w:r>
      </w:ins>
      <w:r w:rsidRPr="005609D6">
        <w:rPr>
          <w:rFonts w:ascii="华文楷体" w:eastAsia="华文楷体" w:hAnsi="华文楷体" w:hint="eastAsia"/>
          <w:sz w:val="28"/>
          <w:szCs w:val="28"/>
        </w:rPr>
        <w:t>所以说在抉择入根本慧定的境界当中的时候呢，随顺入根本慧定的境界，随顺实相境界一概没有承认</w:t>
      </w:r>
      <w:del w:id="524" w:author="admin" w:date="2015-06-30T00:21:00Z">
        <w:r w:rsidRPr="005609D6" w:rsidDel="009C0A42">
          <w:rPr>
            <w:rFonts w:ascii="华文楷体" w:eastAsia="华文楷体" w:hAnsi="华文楷体" w:hint="eastAsia"/>
            <w:sz w:val="28"/>
            <w:szCs w:val="28"/>
          </w:rPr>
          <w:delText>，</w:delText>
        </w:r>
      </w:del>
      <w:ins w:id="525" w:author="admin" w:date="2015-06-30T00:21:00Z">
        <w:r w:rsidR="009C0A42">
          <w:rPr>
            <w:rFonts w:ascii="华文楷体" w:eastAsia="华文楷体" w:hAnsi="华文楷体" w:hint="eastAsia"/>
            <w:sz w:val="28"/>
            <w:szCs w:val="28"/>
          </w:rPr>
          <w:t>。</w:t>
        </w:r>
      </w:ins>
      <w:r w:rsidRPr="005609D6">
        <w:rPr>
          <w:rFonts w:ascii="华文楷体" w:eastAsia="华文楷体" w:hAnsi="华文楷体" w:hint="eastAsia"/>
          <w:sz w:val="28"/>
          <w:szCs w:val="28"/>
        </w:rPr>
        <w:t>那么如果是以后的未来观察的时候呢有承认，肯定是有承认的。</w:t>
      </w:r>
    </w:p>
    <w:p w:rsidR="0073296F" w:rsidRDefault="000E53F6" w:rsidP="005609D6">
      <w:pPr>
        <w:ind w:firstLine="570"/>
        <w:rPr>
          <w:ins w:id="526" w:author="admin" w:date="2015-06-30T00:25:00Z"/>
          <w:rFonts w:ascii="华文楷体" w:eastAsia="华文楷体" w:hAnsi="华文楷体" w:hint="eastAsia"/>
          <w:sz w:val="28"/>
          <w:szCs w:val="28"/>
        </w:rPr>
      </w:pPr>
      <w:ins w:id="527" w:author="admin" w:date="2015-06-30T00:22:00Z">
        <w:r>
          <w:rPr>
            <w:rFonts w:ascii="华文楷体" w:eastAsia="华文楷体" w:hAnsi="华文楷体" w:hint="eastAsia"/>
            <w:sz w:val="28"/>
            <w:szCs w:val="28"/>
          </w:rPr>
          <w:lastRenderedPageBreak/>
          <w:t>【</w:t>
        </w:r>
      </w:ins>
      <w:r w:rsidR="005609D6" w:rsidRPr="000E53F6">
        <w:rPr>
          <w:rFonts w:asciiTheme="minorEastAsia" w:hAnsiTheme="minorEastAsia" w:hint="eastAsia"/>
          <w:sz w:val="28"/>
          <w:szCs w:val="28"/>
          <w:rPrChange w:id="528" w:author="admin" w:date="2015-06-30T00:22:00Z">
            <w:rPr>
              <w:rFonts w:ascii="华文楷体" w:eastAsia="华文楷体" w:hAnsi="华文楷体" w:hint="eastAsia"/>
              <w:sz w:val="28"/>
              <w:szCs w:val="28"/>
            </w:rPr>
          </w:rPrChange>
        </w:rPr>
        <w:t>所以,轮回涅槃、束缚解脱的一切理论在入定智慧前虽然无有立足之地,而以后得妙慧来衡量时这些作为所量必定是存在的。</w:t>
      </w:r>
      <w:ins w:id="529" w:author="admin" w:date="2015-06-30T00:22:00Z">
        <w:r>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所以说呢轮回涅槃也好，还有束缚解脱也好这些一切理论在入定智慧前都没有立足之地</w:t>
      </w:r>
      <w:del w:id="530" w:author="admin" w:date="2015-06-30T00:22:00Z">
        <w:r w:rsidR="005609D6" w:rsidRPr="005609D6" w:rsidDel="000E53F6">
          <w:rPr>
            <w:rFonts w:ascii="华文楷体" w:eastAsia="华文楷体" w:hAnsi="华文楷体" w:hint="eastAsia"/>
            <w:sz w:val="28"/>
            <w:szCs w:val="28"/>
          </w:rPr>
          <w:delText>，</w:delText>
        </w:r>
      </w:del>
      <w:ins w:id="531" w:author="admin" w:date="2015-06-30T00:22:00Z">
        <w:r>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我们所谓的轮回涅槃</w:t>
      </w:r>
      <w:ins w:id="532" w:author="admin" w:date="2015-06-30T00:22:00Z">
        <w:r>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我们所谓的束缚解脱，这个方面都是众生的分别心安立的，实际上是根本不存在</w:t>
      </w:r>
      <w:del w:id="533" w:author="admin" w:date="2015-06-30T00:23:00Z">
        <w:r w:rsidR="005609D6" w:rsidRPr="005609D6" w:rsidDel="009F17CC">
          <w:rPr>
            <w:rFonts w:ascii="华文楷体" w:eastAsia="华文楷体" w:hAnsi="华文楷体" w:hint="eastAsia"/>
            <w:sz w:val="28"/>
            <w:szCs w:val="28"/>
          </w:rPr>
          <w:delText>，</w:delText>
        </w:r>
      </w:del>
      <w:ins w:id="534" w:author="admin" w:date="2015-06-30T00:23:00Z">
        <w:r w:rsidR="009F17CC">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所以说呢胜者入根本慧定的时候呢，</w:t>
      </w:r>
      <w:del w:id="535" w:author="admin" w:date="2015-06-30T00:23:00Z">
        <w:r w:rsidR="005609D6" w:rsidRPr="005609D6" w:rsidDel="009F17CC">
          <w:rPr>
            <w:rFonts w:ascii="华文楷体" w:eastAsia="华文楷体" w:hAnsi="华文楷体" w:hint="eastAsia"/>
            <w:sz w:val="28"/>
            <w:szCs w:val="28"/>
          </w:rPr>
          <w:delText>相和</w:delText>
        </w:r>
      </w:del>
      <w:ins w:id="536" w:author="admin" w:date="2015-06-30T00:23:00Z">
        <w:r w:rsidR="009F17CC">
          <w:rPr>
            <w:rFonts w:ascii="华文楷体" w:eastAsia="华文楷体" w:hAnsi="华文楷体" w:hint="eastAsia"/>
            <w:sz w:val="28"/>
            <w:szCs w:val="28"/>
          </w:rPr>
          <w:t>相合于</w:t>
        </w:r>
      </w:ins>
      <w:del w:id="537" w:author="admin" w:date="2015-06-30T00:23:00Z">
        <w:r w:rsidR="005609D6" w:rsidRPr="005609D6" w:rsidDel="009F17CC">
          <w:rPr>
            <w:rFonts w:ascii="华文楷体" w:eastAsia="华文楷体" w:hAnsi="华文楷体" w:hint="eastAsia"/>
            <w:sz w:val="28"/>
            <w:szCs w:val="28"/>
          </w:rPr>
          <w:delText>与</w:delText>
        </w:r>
      </w:del>
      <w:r w:rsidR="005609D6" w:rsidRPr="005609D6">
        <w:rPr>
          <w:rFonts w:ascii="华文楷体" w:eastAsia="华文楷体" w:hAnsi="华文楷体" w:hint="eastAsia"/>
          <w:sz w:val="28"/>
          <w:szCs w:val="28"/>
        </w:rPr>
        <w:t>实相</w:t>
      </w:r>
      <w:ins w:id="538" w:author="admin" w:date="2015-06-30T00:24:00Z">
        <w:r w:rsidR="00B35912">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当然也就泯灭了所谓轮回涅槃的这一概念，束缚解脱这个概念完全泯灭了，所以说在这个智慧面前没有立足之地</w:t>
      </w:r>
      <w:del w:id="539" w:author="admin" w:date="2015-06-30T00:24:00Z">
        <w:r w:rsidR="005609D6" w:rsidRPr="005609D6" w:rsidDel="00B35912">
          <w:rPr>
            <w:rFonts w:ascii="华文楷体" w:eastAsia="华文楷体" w:hAnsi="华文楷体" w:hint="eastAsia"/>
            <w:sz w:val="28"/>
            <w:szCs w:val="28"/>
          </w:rPr>
          <w:delText>，</w:delText>
        </w:r>
      </w:del>
      <w:ins w:id="540" w:author="admin" w:date="2015-06-30T00:24:00Z">
        <w:r w:rsidR="00B35912">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那么如果在后得的妙慧来衡量的时候呢，这些作为所量必定存在的</w:t>
      </w:r>
      <w:del w:id="541" w:author="admin" w:date="2015-06-30T00:25:00Z">
        <w:r w:rsidR="005609D6" w:rsidRPr="005609D6" w:rsidDel="00020FD8">
          <w:rPr>
            <w:rFonts w:ascii="华文楷体" w:eastAsia="华文楷体" w:hAnsi="华文楷体" w:hint="eastAsia"/>
            <w:sz w:val="28"/>
            <w:szCs w:val="28"/>
          </w:rPr>
          <w:delText>，</w:delText>
        </w:r>
      </w:del>
      <w:ins w:id="542" w:author="admin" w:date="2015-06-30T00:25:00Z">
        <w:r w:rsidR="00020FD8">
          <w:rPr>
            <w:rFonts w:ascii="华文楷体" w:eastAsia="华文楷体" w:hAnsi="华文楷体" w:hint="eastAsia"/>
            <w:sz w:val="28"/>
            <w:szCs w:val="28"/>
          </w:rPr>
          <w:t>。</w:t>
        </w:r>
      </w:ins>
      <w:r w:rsidR="005609D6" w:rsidRPr="005609D6">
        <w:rPr>
          <w:rFonts w:ascii="华文楷体" w:eastAsia="华文楷体" w:hAnsi="华文楷体" w:hint="eastAsia"/>
          <w:sz w:val="28"/>
          <w:szCs w:val="28"/>
        </w:rPr>
        <w:t>把轮回作为所量，把涅槃作为所量，把束缚作为所量，把解脱作为所量</w:t>
      </w:r>
      <w:del w:id="543" w:author="admin" w:date="2015-06-30T00:24:00Z">
        <w:r w:rsidR="005609D6" w:rsidRPr="005609D6" w:rsidDel="00B35912">
          <w:rPr>
            <w:rFonts w:ascii="华文楷体" w:eastAsia="华文楷体" w:hAnsi="华文楷体" w:hint="eastAsia"/>
            <w:sz w:val="28"/>
            <w:szCs w:val="28"/>
          </w:rPr>
          <w:delText>，</w:delText>
        </w:r>
      </w:del>
      <w:ins w:id="544" w:author="admin" w:date="2015-06-30T00:24:00Z">
        <w:r w:rsidR="00B35912">
          <w:rPr>
            <w:rFonts w:ascii="华文楷体" w:eastAsia="华文楷体" w:hAnsi="华文楷体" w:hint="eastAsia"/>
            <w:sz w:val="28"/>
            <w:szCs w:val="28"/>
          </w:rPr>
          <w:t>。</w:t>
        </w:r>
      </w:ins>
    </w:p>
    <w:p w:rsidR="005609D6" w:rsidRPr="005609D6" w:rsidDel="0073296F" w:rsidRDefault="005609D6" w:rsidP="005609D6">
      <w:pPr>
        <w:ind w:firstLine="570"/>
        <w:rPr>
          <w:del w:id="545" w:author="admin" w:date="2015-06-30T00:25:00Z"/>
          <w:rFonts w:ascii="华文楷体" w:eastAsia="华文楷体" w:hAnsi="华文楷体"/>
          <w:sz w:val="28"/>
          <w:szCs w:val="28"/>
        </w:rPr>
      </w:pPr>
      <w:r w:rsidRPr="005609D6">
        <w:rPr>
          <w:rFonts w:ascii="华文楷体" w:eastAsia="华文楷体" w:hAnsi="华文楷体" w:hint="eastAsia"/>
          <w:sz w:val="28"/>
          <w:szCs w:val="28"/>
        </w:rPr>
        <w:t>那么就是说，这个轮回的因是什么呢</w:t>
      </w:r>
      <w:del w:id="546" w:author="admin" w:date="2015-06-30T00:24:00Z">
        <w:r w:rsidRPr="005609D6" w:rsidDel="00B35912">
          <w:rPr>
            <w:rFonts w:ascii="华文楷体" w:eastAsia="华文楷体" w:hAnsi="华文楷体" w:hint="eastAsia"/>
            <w:sz w:val="28"/>
            <w:szCs w:val="28"/>
          </w:rPr>
          <w:delText>，</w:delText>
        </w:r>
      </w:del>
      <w:ins w:id="547" w:author="admin" w:date="2015-06-30T00:24:00Z">
        <w:r w:rsidR="00B35912">
          <w:rPr>
            <w:rFonts w:ascii="华文楷体" w:eastAsia="华文楷体" w:hAnsi="华文楷体" w:hint="eastAsia"/>
            <w:sz w:val="28"/>
            <w:szCs w:val="28"/>
          </w:rPr>
          <w:t>？</w:t>
        </w:r>
      </w:ins>
      <w:r w:rsidRPr="005609D6">
        <w:rPr>
          <w:rFonts w:ascii="华文楷体" w:eastAsia="华文楷体" w:hAnsi="华文楷体" w:hint="eastAsia"/>
          <w:sz w:val="28"/>
          <w:szCs w:val="28"/>
        </w:rPr>
        <w:t>涅槃的因是什么</w:t>
      </w:r>
      <w:ins w:id="548" w:author="admin" w:date="2015-06-30T00:24:00Z">
        <w:r w:rsidR="00B35912">
          <w:rPr>
            <w:rFonts w:ascii="华文楷体" w:eastAsia="华文楷体" w:hAnsi="华文楷体" w:hint="eastAsia"/>
            <w:sz w:val="28"/>
            <w:szCs w:val="28"/>
          </w:rPr>
          <w:t>？</w:t>
        </w:r>
      </w:ins>
      <w:del w:id="549" w:author="admin" w:date="2015-06-30T00:24:00Z">
        <w:r w:rsidRPr="005609D6" w:rsidDel="00B35912">
          <w:rPr>
            <w:rFonts w:ascii="华文楷体" w:eastAsia="华文楷体" w:hAnsi="华文楷体" w:hint="eastAsia"/>
            <w:sz w:val="28"/>
            <w:szCs w:val="28"/>
          </w:rPr>
          <w:delText>，</w:delText>
        </w:r>
      </w:del>
      <w:r w:rsidRPr="005609D6">
        <w:rPr>
          <w:rFonts w:ascii="华文楷体" w:eastAsia="华文楷体" w:hAnsi="华文楷体" w:hint="eastAsia"/>
          <w:sz w:val="28"/>
          <w:szCs w:val="28"/>
        </w:rPr>
        <w:t>轮回的状态是什么</w:t>
      </w:r>
      <w:ins w:id="550" w:author="admin" w:date="2015-06-30T00:24:00Z">
        <w:r w:rsidR="00B35912">
          <w:rPr>
            <w:rFonts w:ascii="华文楷体" w:eastAsia="华文楷体" w:hAnsi="华文楷体" w:hint="eastAsia"/>
            <w:sz w:val="28"/>
            <w:szCs w:val="28"/>
          </w:rPr>
          <w:t>？</w:t>
        </w:r>
      </w:ins>
      <w:del w:id="551" w:author="admin" w:date="2015-06-30T00:24:00Z">
        <w:r w:rsidRPr="005609D6" w:rsidDel="00B35912">
          <w:rPr>
            <w:rFonts w:ascii="华文楷体" w:eastAsia="华文楷体" w:hAnsi="华文楷体" w:hint="eastAsia"/>
            <w:sz w:val="28"/>
            <w:szCs w:val="28"/>
          </w:rPr>
          <w:delText>，</w:delText>
        </w:r>
      </w:del>
      <w:r w:rsidRPr="005609D6">
        <w:rPr>
          <w:rFonts w:ascii="华文楷体" w:eastAsia="华文楷体" w:hAnsi="华文楷体" w:hint="eastAsia"/>
          <w:sz w:val="28"/>
          <w:szCs w:val="28"/>
        </w:rPr>
        <w:t>涅槃的状态是什么</w:t>
      </w:r>
      <w:ins w:id="552" w:author="admin" w:date="2015-06-30T00:24:00Z">
        <w:r w:rsidR="00B35912">
          <w:rPr>
            <w:rFonts w:ascii="华文楷体" w:eastAsia="华文楷体" w:hAnsi="华文楷体" w:hint="eastAsia"/>
            <w:sz w:val="28"/>
            <w:szCs w:val="28"/>
          </w:rPr>
          <w:t>？</w:t>
        </w:r>
      </w:ins>
      <w:del w:id="553" w:author="admin" w:date="2015-06-30T00:24:00Z">
        <w:r w:rsidRPr="005609D6" w:rsidDel="00B35912">
          <w:rPr>
            <w:rFonts w:ascii="华文楷体" w:eastAsia="华文楷体" w:hAnsi="华文楷体" w:hint="eastAsia"/>
            <w:sz w:val="28"/>
            <w:szCs w:val="28"/>
          </w:rPr>
          <w:delText>，</w:delText>
        </w:r>
      </w:del>
      <w:r w:rsidRPr="005609D6">
        <w:rPr>
          <w:rFonts w:ascii="华文楷体" w:eastAsia="华文楷体" w:hAnsi="华文楷体" w:hint="eastAsia"/>
          <w:sz w:val="28"/>
          <w:szCs w:val="28"/>
        </w:rPr>
        <w:t>把这些作为衡量的</w:t>
      </w:r>
      <w:del w:id="554" w:author="admin" w:date="2015-06-30T00:04:00Z">
        <w:r w:rsidRPr="005609D6" w:rsidDel="00C26A46">
          <w:rPr>
            <w:rFonts w:ascii="华文楷体" w:eastAsia="华文楷体" w:hAnsi="华文楷体" w:hint="eastAsia"/>
            <w:sz w:val="28"/>
            <w:szCs w:val="28"/>
          </w:rPr>
          <w:delText>对镜</w:delText>
        </w:r>
      </w:del>
      <w:ins w:id="555" w:author="admin" w:date="2015-06-30T00:04:00Z">
        <w:r w:rsidR="00C26A46">
          <w:rPr>
            <w:rFonts w:ascii="华文楷体" w:eastAsia="华文楷体" w:hAnsi="华文楷体" w:hint="eastAsia"/>
            <w:sz w:val="28"/>
            <w:szCs w:val="28"/>
          </w:rPr>
          <w:t>对境</w:t>
        </w:r>
      </w:ins>
      <w:r w:rsidRPr="005609D6">
        <w:rPr>
          <w:rFonts w:ascii="华文楷体" w:eastAsia="华文楷体" w:hAnsi="华文楷体" w:hint="eastAsia"/>
          <w:sz w:val="28"/>
          <w:szCs w:val="28"/>
        </w:rPr>
        <w:t>的时候，</w:t>
      </w:r>
      <w:del w:id="556" w:author="admin" w:date="2015-06-30T00:25:00Z">
        <w:r w:rsidRPr="005609D6" w:rsidDel="0073296F">
          <w:rPr>
            <w:rFonts w:ascii="华文楷体" w:eastAsia="华文楷体" w:hAnsi="华文楷体" w:hint="eastAsia"/>
            <w:sz w:val="28"/>
            <w:szCs w:val="28"/>
          </w:rPr>
          <w:delText>（40:00）</w:delText>
        </w:r>
      </w:del>
    </w:p>
    <w:p w:rsidR="00B707B2" w:rsidRPr="005609D6" w:rsidDel="00B707B2" w:rsidRDefault="005609D6" w:rsidP="00B707B2">
      <w:pPr>
        <w:rPr>
          <w:ins w:id="557" w:author="admin" w:date="2015-06-30T00:28:00Z"/>
          <w:rFonts w:ascii="华文楷体" w:eastAsia="华文楷体" w:hAnsi="华文楷体"/>
          <w:sz w:val="28"/>
          <w:szCs w:val="28"/>
        </w:rPr>
      </w:pPr>
      <w:r w:rsidRPr="005609D6">
        <w:rPr>
          <w:rFonts w:ascii="华文楷体" w:eastAsia="华文楷体" w:hAnsi="华文楷体" w:hint="eastAsia"/>
          <w:sz w:val="28"/>
          <w:szCs w:val="28"/>
        </w:rPr>
        <w:t>肯定他是有承认的，我们就不能说没有承认，肯定是有承认</w:t>
      </w:r>
      <w:del w:id="558" w:author="admin" w:date="2015-06-30T00:25:00Z">
        <w:r w:rsidRPr="005609D6" w:rsidDel="0073296F">
          <w:rPr>
            <w:rFonts w:ascii="华文楷体" w:eastAsia="华文楷体" w:hAnsi="华文楷体" w:hint="eastAsia"/>
            <w:sz w:val="28"/>
            <w:szCs w:val="28"/>
          </w:rPr>
          <w:delText>，</w:delText>
        </w:r>
      </w:del>
      <w:ins w:id="559" w:author="admin" w:date="2015-06-30T00:25:00Z">
        <w:r w:rsidR="0073296F">
          <w:rPr>
            <w:rFonts w:ascii="华文楷体" w:eastAsia="华文楷体" w:hAnsi="华文楷体" w:hint="eastAsia"/>
            <w:sz w:val="28"/>
            <w:szCs w:val="28"/>
          </w:rPr>
          <w:t>。</w:t>
        </w:r>
      </w:ins>
      <w:r w:rsidRPr="005609D6">
        <w:rPr>
          <w:rFonts w:ascii="华文楷体" w:eastAsia="华文楷体" w:hAnsi="华文楷体" w:hint="eastAsia"/>
          <w:sz w:val="28"/>
          <w:szCs w:val="28"/>
        </w:rPr>
        <w:t>乃至于我们在后得的时候，我们说在后得位的时候你是应成派，到底有没有承认</w:t>
      </w:r>
      <w:del w:id="560" w:author="admin" w:date="2015-06-30T00:26:00Z">
        <w:r w:rsidRPr="005609D6" w:rsidDel="0073296F">
          <w:rPr>
            <w:rFonts w:ascii="华文楷体" w:eastAsia="华文楷体" w:hAnsi="华文楷体" w:hint="eastAsia"/>
            <w:sz w:val="28"/>
            <w:szCs w:val="28"/>
          </w:rPr>
          <w:delText>，</w:delText>
        </w:r>
      </w:del>
      <w:ins w:id="561" w:author="admin" w:date="2015-06-30T00:26:00Z">
        <w:r w:rsidR="0073296F">
          <w:rPr>
            <w:rFonts w:ascii="华文楷体" w:eastAsia="华文楷体" w:hAnsi="华文楷体" w:hint="eastAsia"/>
            <w:sz w:val="28"/>
            <w:szCs w:val="28"/>
          </w:rPr>
          <w:t>？</w:t>
        </w:r>
      </w:ins>
      <w:r w:rsidRPr="005609D6">
        <w:rPr>
          <w:rFonts w:ascii="华文楷体" w:eastAsia="华文楷体" w:hAnsi="华文楷体" w:hint="eastAsia"/>
          <w:sz w:val="28"/>
          <w:szCs w:val="28"/>
        </w:rPr>
        <w:t>我们说如果你是站在后得位来看应成派，我们就是说应成派他的宗，应成派他的自宗就是离戏的空，这个方面似乎就是有承认的</w:t>
      </w:r>
      <w:del w:id="562" w:author="admin" w:date="2015-06-30T00:26:00Z">
        <w:r w:rsidRPr="005609D6" w:rsidDel="00B707B2">
          <w:rPr>
            <w:rFonts w:ascii="华文楷体" w:eastAsia="华文楷体" w:hAnsi="华文楷体" w:hint="eastAsia"/>
            <w:sz w:val="28"/>
            <w:szCs w:val="28"/>
          </w:rPr>
          <w:delText>，</w:delText>
        </w:r>
      </w:del>
      <w:ins w:id="563" w:author="admin" w:date="2015-06-30T00:26:00Z">
        <w:r w:rsidR="00B707B2">
          <w:rPr>
            <w:rFonts w:ascii="华文楷体" w:eastAsia="华文楷体" w:hAnsi="华文楷体" w:hint="eastAsia"/>
            <w:sz w:val="28"/>
            <w:szCs w:val="28"/>
          </w:rPr>
          <w:t>。</w:t>
        </w:r>
      </w:ins>
      <w:r w:rsidRPr="005609D6">
        <w:rPr>
          <w:rFonts w:ascii="华文楷体" w:eastAsia="华文楷体" w:hAnsi="华文楷体" w:hint="eastAsia"/>
          <w:sz w:val="28"/>
          <w:szCs w:val="28"/>
        </w:rPr>
        <w:t>但是呢这个完全是在后得的时候，观待分别心才有一种所谓应成派的承认，应承派他自己安住在应成派的状态的时候呢，这一切都不必要讲，全部都是离开言说，离开分别的这个自性的</w:t>
      </w:r>
      <w:ins w:id="564" w:author="admin" w:date="2015-06-30T00:28:00Z">
        <w:r w:rsidR="00B707B2">
          <w:rPr>
            <w:rFonts w:ascii="华文楷体" w:eastAsia="华文楷体" w:hAnsi="华文楷体" w:hint="eastAsia"/>
            <w:sz w:val="28"/>
            <w:szCs w:val="28"/>
          </w:rPr>
          <w:t>。</w:t>
        </w:r>
      </w:ins>
      <w:r w:rsidRPr="005609D6">
        <w:rPr>
          <w:rFonts w:ascii="华文楷体" w:eastAsia="华文楷体" w:hAnsi="华文楷体" w:hint="eastAsia"/>
          <w:sz w:val="28"/>
          <w:szCs w:val="28"/>
        </w:rPr>
        <w:t>（</w:t>
      </w:r>
    </w:p>
    <w:p w:rsidR="005609D6" w:rsidRPr="005609D6" w:rsidDel="00B707B2" w:rsidRDefault="005609D6" w:rsidP="00B707B2">
      <w:pPr>
        <w:rPr>
          <w:del w:id="565" w:author="admin" w:date="2015-06-30T00:28:00Z"/>
          <w:rFonts w:ascii="华文楷体" w:eastAsia="华文楷体" w:hAnsi="华文楷体"/>
          <w:sz w:val="28"/>
          <w:szCs w:val="28"/>
        </w:rPr>
        <w:pPrChange w:id="566" w:author="admin" w:date="2015-06-30T00:28:00Z">
          <w:pPr>
            <w:ind w:firstLine="570"/>
          </w:pPr>
        </w:pPrChange>
      </w:pPr>
      <w:del w:id="567" w:author="admin" w:date="2015-06-30T00:28:00Z">
        <w:r w:rsidRPr="005609D6" w:rsidDel="00B707B2">
          <w:rPr>
            <w:rFonts w:ascii="华文楷体" w:eastAsia="华文楷体" w:hAnsi="华文楷体" w:hint="eastAsia"/>
            <w:sz w:val="28"/>
            <w:szCs w:val="28"/>
          </w:rPr>
          <w:delText>40:33）</w:delText>
        </w:r>
      </w:del>
    </w:p>
    <w:p w:rsidR="00E67F57" w:rsidRPr="00E67F57" w:rsidDel="00B707B2" w:rsidRDefault="00E67F57" w:rsidP="00B707B2">
      <w:pPr>
        <w:rPr>
          <w:del w:id="568" w:author="admin" w:date="2015-06-30T00:28:00Z"/>
          <w:rFonts w:ascii="华文楷体" w:eastAsia="华文楷体" w:hAnsi="华文楷体"/>
          <w:sz w:val="28"/>
          <w:szCs w:val="28"/>
        </w:rPr>
        <w:pPrChange w:id="569" w:author="admin" w:date="2015-06-30T00:28:00Z">
          <w:pPr>
            <w:ind w:firstLine="570"/>
          </w:pPr>
        </w:pPrChange>
      </w:pPr>
      <w:del w:id="570" w:author="admin" w:date="2015-06-30T00:28:00Z">
        <w:r w:rsidRPr="00E67F57" w:rsidDel="00B707B2">
          <w:rPr>
            <w:rFonts w:ascii="华文楷体" w:eastAsia="华文楷体" w:hAnsi="华文楷体" w:hint="eastAsia"/>
            <w:sz w:val="28"/>
            <w:szCs w:val="28"/>
          </w:rPr>
          <w:delText>中观庄严论释第13课40-51分钟-一片禅心月</w:delText>
        </w:r>
      </w:del>
    </w:p>
    <w:p w:rsidR="00B707B2" w:rsidRDefault="00E67F57" w:rsidP="00B707B2">
      <w:pPr>
        <w:rPr>
          <w:ins w:id="571" w:author="admin" w:date="2015-06-30T00:28:00Z"/>
          <w:rFonts w:ascii="华文楷体" w:eastAsia="华文楷体" w:hAnsi="华文楷体" w:hint="eastAsia"/>
          <w:sz w:val="28"/>
          <w:szCs w:val="28"/>
        </w:rPr>
        <w:pPrChange w:id="572" w:author="admin" w:date="2015-06-30T00:28:00Z">
          <w:pPr>
            <w:ind w:firstLine="570"/>
          </w:pPr>
        </w:pPrChange>
      </w:pPr>
      <w:del w:id="573" w:author="admin" w:date="2015-06-30T00:28:00Z">
        <w:r w:rsidRPr="00E67F57" w:rsidDel="00B707B2">
          <w:rPr>
            <w:rFonts w:ascii="华文楷体" w:eastAsia="华文楷体" w:hAnsi="华文楷体" w:hint="eastAsia"/>
            <w:sz w:val="28"/>
            <w:szCs w:val="28"/>
          </w:rPr>
          <w:delText>39：58分把这些作为衡量对境的时候肯定他是有承认的，我们就不能说没有承认，肯定有承认，乃至于在后得的时候在后得位的时候</w:delText>
        </w:r>
        <w:r w:rsidRPr="00E67F57" w:rsidDel="00B707B2">
          <w:rPr>
            <w:rFonts w:ascii="华文楷体" w:eastAsia="华文楷体" w:hAnsi="华文楷体" w:hint="eastAsia"/>
            <w:sz w:val="28"/>
            <w:szCs w:val="28"/>
          </w:rPr>
          <w:lastRenderedPageBreak/>
          <w:delText>应成派到底有没有承认，我们说如果你站在后得位来看应成派我们说应成派的宗，应成派的自宗就是离戏的空，这个方面似乎是有承认了，但是这个完全是在后得的时候观待分别心才有所谓应成的承认，应成派他自己安住于应成的状态的时候，是一切都不要讲全部都是离开言说离开分别的自性，</w:delText>
        </w:r>
      </w:del>
      <w:r w:rsidRPr="00E67F57">
        <w:rPr>
          <w:rFonts w:ascii="华文楷体" w:eastAsia="华文楷体" w:hAnsi="华文楷体" w:hint="eastAsia"/>
          <w:sz w:val="28"/>
          <w:szCs w:val="28"/>
        </w:rPr>
        <w:t>所以你在后得妙慧的时候可以分二谛，可以分为自续派，分应成派，可以分无遮，可以分非遮，这些都可以分，也可以说应成派怎么承认，自续派什么承认，全都可以这样分析，但是在真正相应于实相的时候这一切都没办法安立了。</w:t>
      </w:r>
    </w:p>
    <w:p w:rsidR="00AF6FC5" w:rsidRDefault="00B707B2" w:rsidP="00B707B2">
      <w:pPr>
        <w:ind w:firstLine="420"/>
        <w:rPr>
          <w:ins w:id="574" w:author="admin" w:date="2015-06-30T00:34:00Z"/>
          <w:rFonts w:ascii="华文楷体" w:eastAsia="华文楷体" w:hAnsi="华文楷体" w:hint="eastAsia"/>
          <w:sz w:val="28"/>
          <w:szCs w:val="28"/>
        </w:rPr>
        <w:pPrChange w:id="575" w:author="admin" w:date="2015-06-30T00:29:00Z">
          <w:pPr>
            <w:ind w:firstLine="570"/>
          </w:pPr>
        </w:pPrChange>
      </w:pPr>
      <w:ins w:id="576" w:author="admin" w:date="2015-06-30T00:29:00Z">
        <w:r>
          <w:rPr>
            <w:rFonts w:ascii="华文楷体" w:eastAsia="华文楷体" w:hAnsi="华文楷体" w:hint="eastAsia"/>
            <w:sz w:val="28"/>
            <w:szCs w:val="28"/>
          </w:rPr>
          <w:t>【</w:t>
        </w:r>
      </w:ins>
      <w:r w:rsidR="00E67F57" w:rsidRPr="00B707B2">
        <w:rPr>
          <w:rFonts w:asciiTheme="minorEastAsia" w:hAnsiTheme="minorEastAsia" w:hint="eastAsia"/>
          <w:sz w:val="28"/>
          <w:szCs w:val="28"/>
          <w:rPrChange w:id="577" w:author="admin" w:date="2015-06-30T00:29:00Z">
            <w:rPr>
              <w:rFonts w:ascii="华文楷体" w:eastAsia="华文楷体" w:hAnsi="华文楷体" w:hint="eastAsia"/>
              <w:sz w:val="28"/>
              <w:szCs w:val="28"/>
            </w:rPr>
          </w:rPrChange>
        </w:rPr>
        <w:t>为此,月称论师也并没有说学道、佛果所有观点只承认平凡世间眼前所见的名言,而平凡世间没有共称的一切通通否认。</w:t>
      </w:r>
      <w:ins w:id="578" w:author="admin" w:date="2015-06-30T00:29:00Z">
        <w:r>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这后面的这一大段主要是宣讲所谓世间的概念。前面不是有一个中观</w:t>
      </w:r>
      <w:del w:id="579" w:author="admin" w:date="2015-06-30T00:30:00Z">
        <w:r w:rsidR="00E67F57" w:rsidRPr="00E67F57" w:rsidDel="00B707B2">
          <w:rPr>
            <w:rFonts w:ascii="华文楷体" w:eastAsia="华文楷体" w:hAnsi="华文楷体" w:hint="eastAsia"/>
            <w:sz w:val="28"/>
            <w:szCs w:val="28"/>
          </w:rPr>
          <w:delText>立论</w:delText>
        </w:r>
      </w:del>
      <w:ins w:id="580" w:author="admin" w:date="2015-06-30T00:30:00Z">
        <w:r>
          <w:rPr>
            <w:rFonts w:ascii="华文楷体" w:eastAsia="华文楷体" w:hAnsi="华文楷体" w:hint="eastAsia"/>
            <w:sz w:val="28"/>
            <w:szCs w:val="28"/>
          </w:rPr>
          <w:t>应成派</w:t>
        </w:r>
      </w:ins>
      <w:r w:rsidR="00E67F57" w:rsidRPr="00E67F57">
        <w:rPr>
          <w:rFonts w:ascii="华文楷体" w:eastAsia="华文楷体" w:hAnsi="华文楷体" w:hint="eastAsia"/>
          <w:sz w:val="28"/>
          <w:szCs w:val="28"/>
        </w:rPr>
        <w:t>，月称菩萨他在安立</w:t>
      </w:r>
      <w:del w:id="581" w:author="admin" w:date="2015-06-30T00:30:00Z">
        <w:r w:rsidR="00E67F57" w:rsidRPr="00E67F57" w:rsidDel="00696A0C">
          <w:rPr>
            <w:rFonts w:ascii="华文楷体" w:eastAsia="华文楷体" w:hAnsi="华文楷体" w:hint="eastAsia"/>
            <w:sz w:val="28"/>
            <w:szCs w:val="28"/>
          </w:rPr>
          <w:delText>世间</w:delText>
        </w:r>
      </w:del>
      <w:ins w:id="582" w:author="admin" w:date="2015-06-30T00:30:00Z">
        <w:r w:rsidR="00696A0C">
          <w:rPr>
            <w:rFonts w:ascii="华文楷体" w:eastAsia="华文楷体" w:hAnsi="华文楷体" w:hint="eastAsia"/>
            <w:sz w:val="28"/>
            <w:szCs w:val="28"/>
          </w:rPr>
          <w:t>世俗</w:t>
        </w:r>
      </w:ins>
      <w:r w:rsidR="00E67F57" w:rsidRPr="00E67F57">
        <w:rPr>
          <w:rFonts w:ascii="华文楷体" w:eastAsia="华文楷体" w:hAnsi="华文楷体" w:hint="eastAsia"/>
          <w:sz w:val="28"/>
          <w:szCs w:val="28"/>
        </w:rPr>
        <w:t>的时候</w:t>
      </w:r>
      <w:ins w:id="583" w:author="admin" w:date="2015-06-30T00:30:00Z">
        <w:r w:rsidR="00696A0C">
          <w:rPr>
            <w:rFonts w:ascii="华文楷体" w:eastAsia="华文楷体" w:hAnsi="华文楷体" w:hint="eastAsia"/>
            <w:sz w:val="28"/>
            <w:szCs w:val="28"/>
          </w:rPr>
          <w:t>，</w:t>
        </w:r>
      </w:ins>
      <w:ins w:id="584" w:author="admin" w:date="2015-06-30T00:31:00Z">
        <w:r w:rsidR="005C31DF">
          <w:rPr>
            <w:rFonts w:ascii="华文楷体" w:eastAsia="华文楷体" w:hAnsi="华文楷体" w:hint="eastAsia"/>
            <w:sz w:val="28"/>
            <w:szCs w:val="28"/>
          </w:rPr>
          <w:t>就说</w:t>
        </w:r>
      </w:ins>
      <w:del w:id="585" w:author="admin" w:date="2015-06-30T00:31:00Z">
        <w:r w:rsidR="00E67F57" w:rsidRPr="00E67F57" w:rsidDel="005C31DF">
          <w:rPr>
            <w:rFonts w:ascii="华文楷体" w:eastAsia="华文楷体" w:hAnsi="华文楷体" w:hint="eastAsia"/>
            <w:sz w:val="28"/>
            <w:szCs w:val="28"/>
          </w:rPr>
          <w:delText>是</w:delText>
        </w:r>
      </w:del>
      <w:r w:rsidR="00E67F57" w:rsidRPr="00E67F57">
        <w:rPr>
          <w:rFonts w:ascii="华文楷体" w:eastAsia="华文楷体" w:hAnsi="华文楷体" w:hint="eastAsia"/>
          <w:sz w:val="28"/>
          <w:szCs w:val="28"/>
        </w:rPr>
        <w:t>世间怎么承认我就怎么承认</w:t>
      </w:r>
      <w:del w:id="586" w:author="admin" w:date="2015-06-30T00:31:00Z">
        <w:r w:rsidR="00E67F57" w:rsidRPr="00E67F57" w:rsidDel="005C31DF">
          <w:rPr>
            <w:rFonts w:ascii="华文楷体" w:eastAsia="华文楷体" w:hAnsi="华文楷体" w:hint="eastAsia"/>
            <w:sz w:val="28"/>
            <w:szCs w:val="28"/>
          </w:rPr>
          <w:delText>，</w:delText>
        </w:r>
      </w:del>
      <w:ins w:id="587" w:author="admin" w:date="2015-06-30T00:31:00Z">
        <w:r w:rsidR="005C31DF">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那么对于这个世间有些人容易误解，而就认为这个所谓的世间一般世间放牛的牧童，或者世间的老人这个是世间，</w:t>
      </w:r>
      <w:del w:id="588" w:author="admin" w:date="2015-06-30T00:31:00Z">
        <w:r w:rsidR="00E67F57" w:rsidRPr="00E67F57" w:rsidDel="003D339B">
          <w:rPr>
            <w:rFonts w:ascii="华文楷体" w:eastAsia="华文楷体" w:hAnsi="华文楷体" w:hint="eastAsia"/>
            <w:sz w:val="28"/>
            <w:szCs w:val="28"/>
          </w:rPr>
          <w:delText>或者</w:delText>
        </w:r>
      </w:del>
      <w:ins w:id="589" w:author="admin" w:date="2015-06-30T00:31:00Z">
        <w:r w:rsidR="003D339B">
          <w:rPr>
            <w:rFonts w:ascii="华文楷体" w:eastAsia="华文楷体" w:hAnsi="华文楷体" w:hint="eastAsia"/>
            <w:sz w:val="28"/>
            <w:szCs w:val="28"/>
          </w:rPr>
          <w:t>就</w:t>
        </w:r>
      </w:ins>
      <w:r w:rsidR="00E67F57" w:rsidRPr="00E67F57">
        <w:rPr>
          <w:rFonts w:ascii="华文楷体" w:eastAsia="华文楷体" w:hAnsi="华文楷体" w:hint="eastAsia"/>
          <w:sz w:val="28"/>
          <w:szCs w:val="28"/>
        </w:rPr>
        <w:t>说世俗谛是根据他们承认就承认就可以了</w:t>
      </w:r>
      <w:del w:id="590" w:author="admin" w:date="2015-06-30T00:31:00Z">
        <w:r w:rsidR="00E67F57" w:rsidRPr="00E67F57" w:rsidDel="003D339B">
          <w:rPr>
            <w:rFonts w:ascii="华文楷体" w:eastAsia="华文楷体" w:hAnsi="华文楷体" w:hint="eastAsia"/>
            <w:sz w:val="28"/>
            <w:szCs w:val="28"/>
          </w:rPr>
          <w:delText>，</w:delText>
        </w:r>
      </w:del>
      <w:ins w:id="591" w:author="admin" w:date="2015-06-30T00:31:00Z">
        <w:r w:rsidR="003D339B">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但实际上月称菩萨的世间他的承认要比这个要广大的多，要宽广的多</w:t>
      </w:r>
      <w:del w:id="592" w:author="admin" w:date="2015-06-30T00:32:00Z">
        <w:r w:rsidR="00E67F57" w:rsidRPr="00E67F57" w:rsidDel="003D339B">
          <w:rPr>
            <w:rFonts w:ascii="华文楷体" w:eastAsia="华文楷体" w:hAnsi="华文楷体" w:hint="eastAsia"/>
            <w:sz w:val="28"/>
            <w:szCs w:val="28"/>
          </w:rPr>
          <w:delText>，</w:delText>
        </w:r>
      </w:del>
      <w:ins w:id="593" w:author="admin" w:date="2015-06-30T00:32:00Z">
        <w:r w:rsidR="003D339B">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所以此处讲月称菩萨并没有说所谓在《入中论》中要安立学道的学道的智慧境界，佛果的一切功德，所有观点只承认平凡世间，因为这个地方有一个平凡世间和瑜伽世间，平凡世间也是世间的一部分，瑜伽世间也是世间的一部分</w:t>
      </w:r>
      <w:del w:id="594" w:author="admin" w:date="2015-06-30T00:32:00Z">
        <w:r w:rsidR="00E67F57" w:rsidRPr="00E67F57" w:rsidDel="003D339B">
          <w:rPr>
            <w:rFonts w:ascii="华文楷体" w:eastAsia="华文楷体" w:hAnsi="华文楷体" w:hint="eastAsia"/>
            <w:sz w:val="28"/>
            <w:szCs w:val="28"/>
          </w:rPr>
          <w:delText>，</w:delText>
        </w:r>
      </w:del>
      <w:ins w:id="595" w:author="admin" w:date="2015-06-30T00:32:00Z">
        <w:r w:rsidR="003D339B">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所以说月称菩萨并不是说我只承认平凡世间眼前所见的名言，这个方面把他作为名言，而平凡世间没有共称的也就是说其他瑜伽世间共称的</w:t>
      </w:r>
      <w:del w:id="596" w:author="admin" w:date="2015-06-30T00:32:00Z">
        <w:r w:rsidR="00E67F57" w:rsidRPr="00E67F57" w:rsidDel="003D339B">
          <w:rPr>
            <w:rFonts w:ascii="华文楷体" w:eastAsia="华文楷体" w:hAnsi="华文楷体" w:hint="eastAsia"/>
            <w:sz w:val="28"/>
            <w:szCs w:val="28"/>
          </w:rPr>
          <w:delText>，</w:delText>
        </w:r>
      </w:del>
      <w:ins w:id="597" w:author="admin" w:date="2015-06-30T00:32:00Z">
        <w:r w:rsidR="003D339B">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瑜伽世间就是说修道的人，入道的人</w:t>
      </w:r>
      <w:ins w:id="598" w:author="admin" w:date="2015-06-30T00:33:00Z">
        <w:r w:rsidR="003D339B">
          <w:rPr>
            <w:rFonts w:ascii="华文楷体" w:eastAsia="华文楷体" w:hAnsi="华文楷体" w:hint="eastAsia"/>
            <w:sz w:val="28"/>
            <w:szCs w:val="28"/>
          </w:rPr>
          <w:t>）</w:t>
        </w:r>
      </w:ins>
      <w:del w:id="599" w:author="admin" w:date="2015-06-30T00:33:00Z">
        <w:r w:rsidR="00E67F57" w:rsidRPr="00E67F57" w:rsidDel="003D339B">
          <w:rPr>
            <w:rFonts w:ascii="华文楷体" w:eastAsia="华文楷体" w:hAnsi="华文楷体" w:hint="eastAsia"/>
            <w:sz w:val="28"/>
            <w:szCs w:val="28"/>
          </w:rPr>
          <w:delText>，</w:delText>
        </w:r>
      </w:del>
      <w:ins w:id="600" w:author="admin" w:date="2015-06-30T00:33:00Z">
        <w:r w:rsidR="003D339B">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瑜伽世间是在智慧品当中是有提及的，瑜伽世间那么什么叫做瑜伽呢</w:t>
      </w:r>
      <w:del w:id="601" w:author="admin" w:date="2015-06-30T00:33:00Z">
        <w:r w:rsidR="00E67F57" w:rsidRPr="00E67F57" w:rsidDel="003D339B">
          <w:rPr>
            <w:rFonts w:ascii="华文楷体" w:eastAsia="华文楷体" w:hAnsi="华文楷体" w:hint="eastAsia"/>
            <w:sz w:val="28"/>
            <w:szCs w:val="28"/>
          </w:rPr>
          <w:delText>，</w:delText>
        </w:r>
      </w:del>
      <w:ins w:id="602" w:author="admin" w:date="2015-06-30T00:33:00Z">
        <w:r w:rsidR="003D339B">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上师就</w:t>
      </w:r>
      <w:r w:rsidR="00E67F57" w:rsidRPr="00E67F57">
        <w:rPr>
          <w:rFonts w:ascii="华文楷体" w:eastAsia="华文楷体" w:hAnsi="华文楷体" w:hint="eastAsia"/>
          <w:sz w:val="28"/>
          <w:szCs w:val="28"/>
        </w:rPr>
        <w:lastRenderedPageBreak/>
        <w:t>讲了如果有止观境界的这个就叫瑜伽士</w:t>
      </w:r>
      <w:del w:id="603" w:author="admin" w:date="2015-06-30T00:33:00Z">
        <w:r w:rsidR="00E67F57" w:rsidRPr="00E67F57" w:rsidDel="00AF6FC5">
          <w:rPr>
            <w:rFonts w:ascii="华文楷体" w:eastAsia="华文楷体" w:hAnsi="华文楷体" w:hint="eastAsia"/>
            <w:sz w:val="28"/>
            <w:szCs w:val="28"/>
          </w:rPr>
          <w:delText>，</w:delText>
        </w:r>
      </w:del>
      <w:ins w:id="604" w:author="admin" w:date="2015-06-30T00:33:00Z">
        <w:r w:rsidR="00AF6FC5">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他们这样一种世间，他们的名言就叫瑜伽世间</w:t>
      </w:r>
      <w:del w:id="605" w:author="admin" w:date="2015-06-30T00:33:00Z">
        <w:r w:rsidR="00E67F57" w:rsidRPr="00E67F57" w:rsidDel="00AF6FC5">
          <w:rPr>
            <w:rFonts w:ascii="华文楷体" w:eastAsia="华文楷体" w:hAnsi="华文楷体" w:hint="eastAsia"/>
            <w:sz w:val="28"/>
            <w:szCs w:val="28"/>
          </w:rPr>
          <w:delText>，</w:delText>
        </w:r>
      </w:del>
      <w:ins w:id="606" w:author="admin" w:date="2015-06-30T00:33:00Z">
        <w:r w:rsidR="00AF6FC5">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那么有一部分，在宣讲名言谛的时候有一部分是平凡世间眼前的名言，比方说，大家都看得到的山河大地啊，这些柱子经堂，这些东西象这样都叫做平凡世间</w:t>
      </w:r>
      <w:del w:id="607" w:author="admin" w:date="2015-06-30T00:33:00Z">
        <w:r w:rsidR="00E67F57" w:rsidRPr="00E67F57" w:rsidDel="00AF6FC5">
          <w:rPr>
            <w:rFonts w:ascii="华文楷体" w:eastAsia="华文楷体" w:hAnsi="华文楷体" w:hint="eastAsia"/>
            <w:sz w:val="28"/>
            <w:szCs w:val="28"/>
          </w:rPr>
          <w:delText>，</w:delText>
        </w:r>
      </w:del>
      <w:ins w:id="608" w:author="admin" w:date="2015-06-30T00:33:00Z">
        <w:r w:rsidR="00AF6FC5">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还有一种世间这样平凡世间他是不承认的，不共称的，比如说五道十地的安立，入定出定的境界，象这样方面平凡世间哪里抉择过，根本就没有抉择过这样的问题，所以这方面就叫做就是世间没有共称的这一部分，其他瑜伽师所共称的这一部分，并不是说我只承认这个其他的统统否认，没有这样的。</w:t>
      </w:r>
    </w:p>
    <w:p w:rsidR="00D06F25" w:rsidRDefault="00AF6FC5" w:rsidP="00AF6FC5">
      <w:pPr>
        <w:ind w:firstLine="420"/>
        <w:rPr>
          <w:ins w:id="609" w:author="admin" w:date="2015-06-30T00:36:00Z"/>
          <w:rFonts w:ascii="华文楷体" w:eastAsia="华文楷体" w:hAnsi="华文楷体" w:hint="eastAsia"/>
          <w:sz w:val="28"/>
          <w:szCs w:val="28"/>
        </w:rPr>
        <w:pPrChange w:id="610" w:author="admin" w:date="2015-06-30T00:34:00Z">
          <w:pPr>
            <w:ind w:firstLine="570"/>
          </w:pPr>
        </w:pPrChange>
      </w:pPr>
      <w:ins w:id="611" w:author="admin" w:date="2015-06-30T00:34:00Z">
        <w:r>
          <w:rPr>
            <w:rFonts w:ascii="华文楷体" w:eastAsia="华文楷体" w:hAnsi="华文楷体" w:hint="eastAsia"/>
            <w:sz w:val="28"/>
            <w:szCs w:val="28"/>
          </w:rPr>
          <w:t>【</w:t>
        </w:r>
      </w:ins>
      <w:r w:rsidR="00E67F57" w:rsidRPr="00AF6FC5">
        <w:rPr>
          <w:rFonts w:asciiTheme="minorEastAsia" w:hAnsiTheme="minorEastAsia" w:hint="eastAsia"/>
          <w:sz w:val="28"/>
          <w:szCs w:val="28"/>
          <w:rPrChange w:id="612" w:author="admin" w:date="2015-06-30T00:34:00Z">
            <w:rPr>
              <w:rFonts w:ascii="华文楷体" w:eastAsia="华文楷体" w:hAnsi="华文楷体" w:hint="eastAsia"/>
              <w:sz w:val="28"/>
              <w:szCs w:val="28"/>
            </w:rPr>
          </w:rPrChange>
        </w:rPr>
        <w:t>实际上,如果将应成派依照世间共称来承认这一点说成是与学宗派、未学宗派二者中未学宗派的平凡世间一模一样,那简直是离题千里,可笑至极。</w:t>
      </w:r>
      <w:ins w:id="613" w:author="admin" w:date="2015-06-30T00:34:00Z">
        <w:r>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实际上如果我们把应成派所谓依照世间共称来安立名言这一点说成是学宗派和未学宗派当中的未学宗派的平凡世间一模一样，就是说中观应成派的观点，和没有学宗派安立的观点一模一样那简直是离题千里，可笑至极了</w:t>
      </w:r>
      <w:del w:id="614" w:author="admin" w:date="2015-06-30T00:35:00Z">
        <w:r w:rsidR="00E67F57" w:rsidRPr="00E67F57" w:rsidDel="00D06F25">
          <w:rPr>
            <w:rFonts w:ascii="华文楷体" w:eastAsia="华文楷体" w:hAnsi="华文楷体" w:hint="eastAsia"/>
            <w:sz w:val="28"/>
            <w:szCs w:val="28"/>
          </w:rPr>
          <w:delText>，</w:delText>
        </w:r>
      </w:del>
      <w:ins w:id="615" w:author="admin" w:date="2015-06-30T00:35:00Z">
        <w:r w:rsidR="00D06F25">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因为在应成派当中明明除了这些之外，还安立了很多这些基道果的承认，很多修道发菩提心的承认，凡夫三地或者菩萨十地，无学道的一地</w:t>
      </w:r>
      <w:ins w:id="616" w:author="admin" w:date="2015-06-30T00:35:00Z">
        <w:r w:rsidR="00D06F25">
          <w:rPr>
            <w:rFonts w:ascii="华文楷体" w:eastAsia="华文楷体" w:hAnsi="华文楷体" w:hint="eastAsia"/>
            <w:sz w:val="28"/>
            <w:szCs w:val="28"/>
          </w:rPr>
          <w:t>。像</w:t>
        </w:r>
      </w:ins>
      <w:del w:id="617" w:author="admin" w:date="2015-06-30T00:35:00Z">
        <w:r w:rsidR="00E67F57" w:rsidRPr="00E67F57" w:rsidDel="00D06F25">
          <w:rPr>
            <w:rFonts w:ascii="华文楷体" w:eastAsia="华文楷体" w:hAnsi="华文楷体" w:hint="eastAsia"/>
            <w:sz w:val="28"/>
            <w:szCs w:val="28"/>
          </w:rPr>
          <w:delText>象</w:delText>
        </w:r>
      </w:del>
      <w:r w:rsidR="00E67F57" w:rsidRPr="00E67F57">
        <w:rPr>
          <w:rFonts w:ascii="华文楷体" w:eastAsia="华文楷体" w:hAnsi="华文楷体" w:hint="eastAsia"/>
          <w:sz w:val="28"/>
          <w:szCs w:val="28"/>
        </w:rPr>
        <w:t>这样根本就不是平凡世间所能够衡量的，所以从这个方面安立承认那简直就太可笑了。</w:t>
      </w:r>
    </w:p>
    <w:p w:rsidR="000953D3" w:rsidRDefault="00D06F25" w:rsidP="00AF6FC5">
      <w:pPr>
        <w:ind w:firstLine="420"/>
        <w:rPr>
          <w:ins w:id="618" w:author="admin" w:date="2015-06-30T00:36:00Z"/>
          <w:rFonts w:ascii="华文楷体" w:eastAsia="华文楷体" w:hAnsi="华文楷体" w:hint="eastAsia"/>
          <w:sz w:val="28"/>
          <w:szCs w:val="28"/>
        </w:rPr>
        <w:pPrChange w:id="619" w:author="admin" w:date="2015-06-30T00:34:00Z">
          <w:pPr>
            <w:ind w:firstLine="570"/>
          </w:pPr>
        </w:pPrChange>
      </w:pPr>
      <w:ins w:id="620" w:author="admin" w:date="2015-06-30T00:36:00Z">
        <w:r>
          <w:rPr>
            <w:rFonts w:ascii="华文楷体" w:eastAsia="华文楷体" w:hAnsi="华文楷体" w:hint="eastAsia"/>
            <w:sz w:val="28"/>
            <w:szCs w:val="28"/>
          </w:rPr>
          <w:t>【</w:t>
        </w:r>
      </w:ins>
      <w:r w:rsidR="00E67F57" w:rsidRPr="00D06F25">
        <w:rPr>
          <w:rFonts w:asciiTheme="minorEastAsia" w:hAnsiTheme="minorEastAsia" w:hint="eastAsia"/>
          <w:sz w:val="28"/>
          <w:szCs w:val="28"/>
          <w:rPrChange w:id="621" w:author="admin" w:date="2015-06-30T00:36:00Z">
            <w:rPr>
              <w:rFonts w:ascii="华文楷体" w:eastAsia="华文楷体" w:hAnsi="华文楷体" w:hint="eastAsia"/>
              <w:sz w:val="28"/>
              <w:szCs w:val="28"/>
            </w:rPr>
          </w:rPrChange>
        </w:rPr>
        <w:t>这里所说的世间必须定为入道与未入道二者,</w:t>
      </w:r>
      <w:ins w:id="622" w:author="admin" w:date="2015-06-30T00:36:00Z">
        <w:r>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所以这个地方的世间定义就很广，必须把他定为入道的世间和未入道的世间</w:t>
      </w:r>
      <w:del w:id="623" w:author="admin" w:date="2015-06-30T00:36:00Z">
        <w:r w:rsidR="00E67F57" w:rsidRPr="00E67F57" w:rsidDel="000953D3">
          <w:rPr>
            <w:rFonts w:ascii="华文楷体" w:eastAsia="华文楷体" w:hAnsi="华文楷体" w:hint="eastAsia"/>
            <w:sz w:val="28"/>
            <w:szCs w:val="28"/>
          </w:rPr>
          <w:delText>，</w:delText>
        </w:r>
      </w:del>
      <w:ins w:id="624" w:author="admin" w:date="2015-06-30T00:36:00Z">
        <w:r w:rsidR="000953D3">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未入道的世间就是一般世间的平凡人，入道的世间就是讲这些菩萨他在出定的时候</w:t>
      </w:r>
      <w:ins w:id="625" w:author="admin" w:date="2015-06-30T00:36:00Z">
        <w:r w:rsidR="000953D3">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他所见</w:t>
      </w:r>
      <w:ins w:id="626" w:author="admin" w:date="2015-06-30T00:37:00Z">
        <w:r w:rsidR="000953D3">
          <w:rPr>
            <w:rFonts w:ascii="华文楷体" w:eastAsia="华文楷体" w:hAnsi="华文楷体" w:hint="eastAsia"/>
            <w:sz w:val="28"/>
            <w:szCs w:val="28"/>
          </w:rPr>
          <w:t>到的</w:t>
        </w:r>
      </w:ins>
      <w:del w:id="627" w:author="admin" w:date="2015-06-30T00:37:00Z">
        <w:r w:rsidR="00E67F57" w:rsidRPr="00E67F57" w:rsidDel="000953D3">
          <w:rPr>
            <w:rFonts w:ascii="华文楷体" w:eastAsia="华文楷体" w:hAnsi="华文楷体" w:hint="eastAsia"/>
            <w:sz w:val="28"/>
            <w:szCs w:val="28"/>
          </w:rPr>
          <w:delText>的</w:delText>
        </w:r>
      </w:del>
      <w:r w:rsidR="00E67F57" w:rsidRPr="00E67F57">
        <w:rPr>
          <w:rFonts w:ascii="华文楷体" w:eastAsia="华文楷体" w:hAnsi="华文楷体" w:hint="eastAsia"/>
          <w:sz w:val="28"/>
          <w:szCs w:val="28"/>
        </w:rPr>
        <w:t>这一切世间都叫做入道的世间。</w:t>
      </w:r>
    </w:p>
    <w:p w:rsidR="000953D3" w:rsidRDefault="000953D3" w:rsidP="00AF6FC5">
      <w:pPr>
        <w:ind w:firstLine="420"/>
        <w:rPr>
          <w:ins w:id="628" w:author="admin" w:date="2015-06-30T00:38:00Z"/>
          <w:rFonts w:ascii="华文楷体" w:eastAsia="华文楷体" w:hAnsi="华文楷体" w:hint="eastAsia"/>
          <w:sz w:val="28"/>
          <w:szCs w:val="28"/>
        </w:rPr>
        <w:pPrChange w:id="629" w:author="admin" w:date="2015-06-30T00:34:00Z">
          <w:pPr>
            <w:ind w:firstLine="570"/>
          </w:pPr>
        </w:pPrChange>
      </w:pPr>
      <w:ins w:id="630" w:author="admin" w:date="2015-06-30T00:37:00Z">
        <w:r>
          <w:rPr>
            <w:rFonts w:ascii="华文楷体" w:eastAsia="华文楷体" w:hAnsi="华文楷体" w:hint="eastAsia"/>
            <w:sz w:val="28"/>
            <w:szCs w:val="28"/>
          </w:rPr>
          <w:t>【</w:t>
        </w:r>
      </w:ins>
      <w:r w:rsidR="00E67F57" w:rsidRPr="000953D3">
        <w:rPr>
          <w:rFonts w:asciiTheme="minorEastAsia" w:hAnsiTheme="minorEastAsia" w:hint="eastAsia"/>
          <w:sz w:val="28"/>
          <w:szCs w:val="28"/>
          <w:rPrChange w:id="631" w:author="admin" w:date="2015-06-30T00:37:00Z">
            <w:rPr>
              <w:rFonts w:ascii="华文楷体" w:eastAsia="华文楷体" w:hAnsi="华文楷体" w:hint="eastAsia"/>
              <w:sz w:val="28"/>
              <w:szCs w:val="28"/>
            </w:rPr>
          </w:rPrChange>
        </w:rPr>
        <w:t>就像寂天菩萨所说的“瑜伽之世间,平凡之世间”。</w:t>
      </w:r>
      <w:ins w:id="632" w:author="admin" w:date="2015-06-30T00:37:00Z">
        <w:r>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在这个智慧品当中讲瑜伽世间破，平凡世间者</w:t>
      </w:r>
      <w:del w:id="633" w:author="admin" w:date="2015-06-30T00:37:00Z">
        <w:r w:rsidR="00E67F57" w:rsidRPr="00E67F57" w:rsidDel="000953D3">
          <w:rPr>
            <w:rFonts w:ascii="华文楷体" w:eastAsia="华文楷体" w:hAnsi="华文楷体" w:hint="eastAsia"/>
            <w:sz w:val="28"/>
            <w:szCs w:val="28"/>
          </w:rPr>
          <w:delText>，</w:delText>
        </w:r>
      </w:del>
      <w:ins w:id="634" w:author="admin" w:date="2015-06-30T00:37:00Z">
        <w:r>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所以</w:t>
      </w:r>
      <w:ins w:id="635" w:author="admin" w:date="2015-06-30T00:38:00Z">
        <w:r>
          <w:rPr>
            <w:rFonts w:ascii="华文楷体" w:eastAsia="华文楷体" w:hAnsi="华文楷体" w:hint="eastAsia"/>
            <w:sz w:val="28"/>
            <w:szCs w:val="28"/>
          </w:rPr>
          <w:t>像</w:t>
        </w:r>
      </w:ins>
      <w:del w:id="636" w:author="admin" w:date="2015-06-30T00:38:00Z">
        <w:r w:rsidR="00E67F57" w:rsidRPr="00E67F57" w:rsidDel="000953D3">
          <w:rPr>
            <w:rFonts w:ascii="华文楷体" w:eastAsia="华文楷体" w:hAnsi="华文楷体" w:hint="eastAsia"/>
            <w:sz w:val="28"/>
            <w:szCs w:val="28"/>
          </w:rPr>
          <w:delText>象</w:delText>
        </w:r>
      </w:del>
      <w:r w:rsidR="00E67F57" w:rsidRPr="00E67F57">
        <w:rPr>
          <w:rFonts w:ascii="华文楷体" w:eastAsia="华文楷体" w:hAnsi="华文楷体" w:hint="eastAsia"/>
          <w:sz w:val="28"/>
          <w:szCs w:val="28"/>
        </w:rPr>
        <w:t>这样按藏文来</w:t>
      </w:r>
      <w:r w:rsidR="00E67F57" w:rsidRPr="00E67F57">
        <w:rPr>
          <w:rFonts w:ascii="华文楷体" w:eastAsia="华文楷体" w:hAnsi="华文楷体" w:hint="eastAsia"/>
          <w:sz w:val="28"/>
          <w:szCs w:val="28"/>
        </w:rPr>
        <w:lastRenderedPageBreak/>
        <w:t>翻译就是，瑜伽之世间，平凡之世间</w:t>
      </w:r>
      <w:del w:id="637" w:author="admin" w:date="2015-06-30T00:38:00Z">
        <w:r w:rsidR="00E67F57" w:rsidRPr="00E67F57" w:rsidDel="000953D3">
          <w:rPr>
            <w:rFonts w:ascii="华文楷体" w:eastAsia="华文楷体" w:hAnsi="华文楷体" w:hint="eastAsia"/>
            <w:sz w:val="28"/>
            <w:szCs w:val="28"/>
          </w:rPr>
          <w:delText>，</w:delText>
        </w:r>
      </w:del>
      <w:ins w:id="638" w:author="admin" w:date="2015-06-30T00:38:00Z">
        <w:r>
          <w:rPr>
            <w:rFonts w:ascii="华文楷体" w:eastAsia="华文楷体" w:hAnsi="华文楷体" w:hint="eastAsia"/>
            <w:sz w:val="28"/>
            <w:szCs w:val="28"/>
          </w:rPr>
          <w:t>。</w:t>
        </w:r>
      </w:ins>
      <w:del w:id="639" w:author="admin" w:date="2015-06-30T00:38:00Z">
        <w:r w:rsidR="00E67F57" w:rsidRPr="00E67F57" w:rsidDel="000953D3">
          <w:rPr>
            <w:rFonts w:ascii="华文楷体" w:eastAsia="华文楷体" w:hAnsi="华文楷体" w:hint="eastAsia"/>
            <w:sz w:val="28"/>
            <w:szCs w:val="28"/>
          </w:rPr>
          <w:delText>象</w:delText>
        </w:r>
      </w:del>
      <w:ins w:id="640" w:author="admin" w:date="2015-06-30T00:38:00Z">
        <w:r>
          <w:rPr>
            <w:rFonts w:ascii="华文楷体" w:eastAsia="华文楷体" w:hAnsi="华文楷体" w:hint="eastAsia"/>
            <w:sz w:val="28"/>
            <w:szCs w:val="28"/>
          </w:rPr>
          <w:t>像</w:t>
        </w:r>
      </w:ins>
      <w:r w:rsidR="00E67F57" w:rsidRPr="00E67F57">
        <w:rPr>
          <w:rFonts w:ascii="华文楷体" w:eastAsia="华文楷体" w:hAnsi="华文楷体" w:hint="eastAsia"/>
          <w:sz w:val="28"/>
          <w:szCs w:val="28"/>
        </w:rPr>
        <w:t>这样的话实际上是分了二种，一</w:t>
      </w:r>
      <w:del w:id="641" w:author="admin" w:date="2015-06-30T00:38:00Z">
        <w:r w:rsidR="00E67F57" w:rsidRPr="00E67F57" w:rsidDel="00367997">
          <w:rPr>
            <w:rFonts w:ascii="华文楷体" w:eastAsia="华文楷体" w:hAnsi="华文楷体" w:hint="eastAsia"/>
            <w:sz w:val="28"/>
            <w:szCs w:val="28"/>
          </w:rPr>
          <w:delText>种</w:delText>
        </w:r>
      </w:del>
      <w:ins w:id="642" w:author="admin" w:date="2015-06-30T00:38:00Z">
        <w:r w:rsidR="00367997">
          <w:rPr>
            <w:rFonts w:ascii="华文楷体" w:eastAsia="华文楷体" w:hAnsi="华文楷体" w:hint="eastAsia"/>
            <w:sz w:val="28"/>
            <w:szCs w:val="28"/>
          </w:rPr>
          <w:t xml:space="preserve"> </w:t>
        </w:r>
      </w:ins>
      <w:r w:rsidR="00E67F57" w:rsidRPr="00E67F57">
        <w:rPr>
          <w:rFonts w:ascii="华文楷体" w:eastAsia="华文楷体" w:hAnsi="华文楷体" w:hint="eastAsia"/>
          <w:sz w:val="28"/>
          <w:szCs w:val="28"/>
        </w:rPr>
        <w:t>是瑜伽士这样的世间，一</w:t>
      </w:r>
      <w:del w:id="643" w:author="admin" w:date="2015-06-30T00:38:00Z">
        <w:r w:rsidR="00E67F57" w:rsidRPr="00E67F57" w:rsidDel="00367997">
          <w:rPr>
            <w:rFonts w:ascii="华文楷体" w:eastAsia="华文楷体" w:hAnsi="华文楷体" w:hint="eastAsia"/>
            <w:sz w:val="28"/>
            <w:szCs w:val="28"/>
          </w:rPr>
          <w:delText>种</w:delText>
        </w:r>
      </w:del>
      <w:ins w:id="644" w:author="admin" w:date="2015-06-30T00:38:00Z">
        <w:r w:rsidR="00367997">
          <w:rPr>
            <w:rFonts w:ascii="华文楷体" w:eastAsia="华文楷体" w:hAnsi="华文楷体" w:hint="eastAsia"/>
            <w:sz w:val="28"/>
            <w:szCs w:val="28"/>
          </w:rPr>
          <w:t>个</w:t>
        </w:r>
      </w:ins>
      <w:r w:rsidR="00E67F57" w:rsidRPr="00E67F57">
        <w:rPr>
          <w:rFonts w:ascii="华文楷体" w:eastAsia="华文楷体" w:hAnsi="华文楷体" w:hint="eastAsia"/>
          <w:sz w:val="28"/>
          <w:szCs w:val="28"/>
        </w:rPr>
        <w:t>是平凡者的世间，</w:t>
      </w:r>
      <w:ins w:id="645" w:author="admin" w:date="2015-06-30T00:39:00Z">
        <w:r w:rsidR="00367997">
          <w:rPr>
            <w:rFonts w:ascii="华文楷体" w:eastAsia="华文楷体" w:hAnsi="华文楷体" w:hint="eastAsia"/>
            <w:sz w:val="28"/>
            <w:szCs w:val="28"/>
          </w:rPr>
          <w:t>就是这样的，</w:t>
        </w:r>
      </w:ins>
      <w:r w:rsidR="00E67F57" w:rsidRPr="00E67F57">
        <w:rPr>
          <w:rFonts w:ascii="华文楷体" w:eastAsia="华文楷体" w:hAnsi="华文楷体" w:hint="eastAsia"/>
          <w:sz w:val="28"/>
          <w:szCs w:val="28"/>
        </w:rPr>
        <w:t>所以必须要分二种。</w:t>
      </w:r>
    </w:p>
    <w:p w:rsidR="00EB33E1" w:rsidRDefault="000953D3" w:rsidP="00AF6FC5">
      <w:pPr>
        <w:ind w:firstLine="420"/>
        <w:rPr>
          <w:ins w:id="646" w:author="admin" w:date="2015-06-30T00:43:00Z"/>
          <w:rFonts w:ascii="华文楷体" w:eastAsia="华文楷体" w:hAnsi="华文楷体" w:hint="eastAsia"/>
          <w:sz w:val="28"/>
          <w:szCs w:val="28"/>
        </w:rPr>
        <w:pPrChange w:id="647" w:author="admin" w:date="2015-06-30T00:34:00Z">
          <w:pPr>
            <w:ind w:firstLine="570"/>
          </w:pPr>
        </w:pPrChange>
      </w:pPr>
      <w:ins w:id="648" w:author="admin" w:date="2015-06-30T00:38:00Z">
        <w:r>
          <w:rPr>
            <w:rFonts w:ascii="华文楷体" w:eastAsia="华文楷体" w:hAnsi="华文楷体" w:hint="eastAsia"/>
            <w:sz w:val="28"/>
            <w:szCs w:val="28"/>
          </w:rPr>
          <w:t>【</w:t>
        </w:r>
      </w:ins>
      <w:r w:rsidR="00E67F57" w:rsidRPr="00367997">
        <w:rPr>
          <w:rFonts w:asciiTheme="minorEastAsia" w:hAnsiTheme="minorEastAsia" w:hint="eastAsia"/>
          <w:sz w:val="28"/>
          <w:szCs w:val="28"/>
          <w:rPrChange w:id="649" w:author="admin" w:date="2015-06-30T00:39:00Z">
            <w:rPr>
              <w:rFonts w:ascii="华文楷体" w:eastAsia="华文楷体" w:hAnsi="华文楷体" w:hint="eastAsia"/>
              <w:sz w:val="28"/>
              <w:szCs w:val="28"/>
            </w:rPr>
          </w:rPrChange>
        </w:rPr>
        <w:t>因此,对于入道世间与未入道世间,依靠清净与不清净缘起而各自共称成立的千差万别之现相必然是存在的,</w:t>
      </w:r>
      <w:ins w:id="650" w:author="admin" w:date="2015-06-30T00:39:00Z">
        <w:r w:rsidR="00367997">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所以说入道的世间依靠清净的缘起他也有千差万别的显现，未入道的世间通过不清净的缘起他也有千差万别的显现</w:t>
      </w:r>
      <w:del w:id="651" w:author="admin" w:date="2015-06-30T00:39:00Z">
        <w:r w:rsidR="00E67F57" w:rsidRPr="00E67F57" w:rsidDel="00EB33E1">
          <w:rPr>
            <w:rFonts w:ascii="华文楷体" w:eastAsia="华文楷体" w:hAnsi="华文楷体" w:hint="eastAsia"/>
            <w:sz w:val="28"/>
            <w:szCs w:val="28"/>
          </w:rPr>
          <w:delText>，</w:delText>
        </w:r>
      </w:del>
      <w:ins w:id="652" w:author="admin" w:date="2015-06-30T00:39:00Z">
        <w:r w:rsidR="00EB33E1">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比如说不清净的未入道的世间</w:t>
      </w:r>
      <w:ins w:id="653" w:author="admin" w:date="2015-06-30T00:40:00Z">
        <w:r w:rsidR="00EB33E1">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因为相续当中的实执和相续当中的业等等还没有真正的清净，所以说他相续当中基本上都充满了不清净的缘起</w:t>
      </w:r>
      <w:del w:id="654" w:author="admin" w:date="2015-06-30T00:40:00Z">
        <w:r w:rsidR="00E67F57" w:rsidRPr="00E67F57" w:rsidDel="00EB33E1">
          <w:rPr>
            <w:rFonts w:ascii="华文楷体" w:eastAsia="华文楷体" w:hAnsi="华文楷体" w:hint="eastAsia"/>
            <w:sz w:val="28"/>
            <w:szCs w:val="28"/>
          </w:rPr>
          <w:delText>，</w:delText>
        </w:r>
      </w:del>
      <w:ins w:id="655" w:author="admin" w:date="2015-06-30T00:40:00Z">
        <w:r w:rsidR="00EB33E1">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如果有了不清净的缘起在不清净的缘起推动之下所显现之下也就必然有了千差万别的不清净的显现了</w:t>
      </w:r>
      <w:del w:id="656" w:author="admin" w:date="2015-06-30T00:40:00Z">
        <w:r w:rsidR="00E67F57" w:rsidRPr="00E67F57" w:rsidDel="00EB33E1">
          <w:rPr>
            <w:rFonts w:ascii="华文楷体" w:eastAsia="华文楷体" w:hAnsi="华文楷体" w:hint="eastAsia"/>
            <w:sz w:val="28"/>
            <w:szCs w:val="28"/>
          </w:rPr>
          <w:delText>，</w:delText>
        </w:r>
      </w:del>
      <w:ins w:id="657" w:author="admin" w:date="2015-06-30T00:40:00Z">
        <w:r w:rsidR="00EB33E1">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真正的安立的时候就是六道的轮回，六道的轮回都是不清净的缘起所显现出来的</w:t>
      </w:r>
      <w:del w:id="658" w:author="admin" w:date="2015-06-30T00:41:00Z">
        <w:r w:rsidR="00E67F57" w:rsidRPr="00E67F57" w:rsidDel="00EB33E1">
          <w:rPr>
            <w:rFonts w:ascii="华文楷体" w:eastAsia="华文楷体" w:hAnsi="华文楷体" w:hint="eastAsia"/>
            <w:sz w:val="28"/>
            <w:szCs w:val="28"/>
          </w:rPr>
          <w:delText>，</w:delText>
        </w:r>
      </w:del>
      <w:ins w:id="659" w:author="admin" w:date="2015-06-30T00:41:00Z">
        <w:r w:rsidR="00EB33E1">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从地狱的显现的开始乃至于到天宫的显现实际上这方面都是存在的，千差万别，千差万别的显现都存在，这个方面就是未入道的世间他面前的存在。还有一种就是讲入道的世间，入道的世间是因为他发了出离心发了菩提心，修了这样一种清净的空性，修了六度万行，所以入道的世间他所修的法都是清净的缘起，都是清净的缘起</w:t>
      </w:r>
      <w:del w:id="660" w:author="admin" w:date="2015-06-30T00:42:00Z">
        <w:r w:rsidR="00E67F57" w:rsidRPr="00E67F57" w:rsidDel="00EB33E1">
          <w:rPr>
            <w:rFonts w:ascii="华文楷体" w:eastAsia="华文楷体" w:hAnsi="华文楷体" w:hint="eastAsia"/>
            <w:sz w:val="28"/>
            <w:szCs w:val="28"/>
          </w:rPr>
          <w:delText>，</w:delText>
        </w:r>
      </w:del>
      <w:ins w:id="661" w:author="admin" w:date="2015-06-30T00:42:00Z">
        <w:r w:rsidR="00EB33E1">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如果你相续当中充满了清净的缘起，所以说在你的面前必然显现千差万别的清净之相，肯定是显现这样一种清净之相</w:t>
      </w:r>
      <w:del w:id="662" w:author="admin" w:date="2015-06-30T00:42:00Z">
        <w:r w:rsidR="00E67F57" w:rsidRPr="00E67F57" w:rsidDel="00EB33E1">
          <w:rPr>
            <w:rFonts w:ascii="华文楷体" w:eastAsia="华文楷体" w:hAnsi="华文楷体" w:hint="eastAsia"/>
            <w:sz w:val="28"/>
            <w:szCs w:val="28"/>
          </w:rPr>
          <w:delText>，</w:delText>
        </w:r>
      </w:del>
      <w:ins w:id="663" w:author="admin" w:date="2015-06-30T00:42:00Z">
        <w:r w:rsidR="00EB33E1">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一般的人根本就没有这样一种殊胜的利他心，还有很多的证悟，还有很多广大的刹土，这些完全都是不存在的，一般的世间面前都不存在</w:t>
      </w:r>
      <w:del w:id="664" w:author="admin" w:date="2015-06-30T00:42:00Z">
        <w:r w:rsidR="00E67F57" w:rsidRPr="00E67F57" w:rsidDel="00EB33E1">
          <w:rPr>
            <w:rFonts w:ascii="华文楷体" w:eastAsia="华文楷体" w:hAnsi="华文楷体" w:hint="eastAsia"/>
            <w:sz w:val="28"/>
            <w:szCs w:val="28"/>
          </w:rPr>
          <w:delText>，</w:delText>
        </w:r>
      </w:del>
      <w:ins w:id="665" w:author="admin" w:date="2015-06-30T00:42:00Z">
        <w:r w:rsidR="00EB33E1">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所以说通过不相同的缘起，他肯定会成立，成立清净和不清净的千差万别的这样一种现相，这是存在的。</w:t>
      </w:r>
    </w:p>
    <w:p w:rsidR="00F83527" w:rsidRDefault="00EB33E1" w:rsidP="00AF6FC5">
      <w:pPr>
        <w:ind w:firstLine="420"/>
        <w:rPr>
          <w:ins w:id="666" w:author="admin" w:date="2015-06-30T00:46:00Z"/>
          <w:rFonts w:ascii="华文楷体" w:eastAsia="华文楷体" w:hAnsi="华文楷体" w:hint="eastAsia"/>
          <w:sz w:val="28"/>
          <w:szCs w:val="28"/>
        </w:rPr>
        <w:pPrChange w:id="667" w:author="admin" w:date="2015-06-30T00:34:00Z">
          <w:pPr>
            <w:ind w:firstLine="570"/>
          </w:pPr>
        </w:pPrChange>
      </w:pPr>
      <w:ins w:id="668" w:author="admin" w:date="2015-06-30T00:43:00Z">
        <w:r>
          <w:rPr>
            <w:rFonts w:ascii="华文楷体" w:eastAsia="华文楷体" w:hAnsi="华文楷体" w:hint="eastAsia"/>
            <w:sz w:val="28"/>
            <w:szCs w:val="28"/>
          </w:rPr>
          <w:t>【</w:t>
        </w:r>
      </w:ins>
      <w:r w:rsidR="00E67F57" w:rsidRPr="00EB33E1">
        <w:rPr>
          <w:rFonts w:asciiTheme="minorEastAsia" w:hAnsiTheme="minorEastAsia" w:hint="eastAsia"/>
          <w:sz w:val="28"/>
          <w:szCs w:val="28"/>
          <w:rPrChange w:id="669" w:author="admin" w:date="2015-06-30T00:43:00Z">
            <w:rPr>
              <w:rFonts w:ascii="华文楷体" w:eastAsia="华文楷体" w:hAnsi="华文楷体" w:hint="eastAsia"/>
              <w:sz w:val="28"/>
              <w:szCs w:val="28"/>
            </w:rPr>
          </w:rPrChange>
        </w:rPr>
        <w:t>而将自前的这些显现直接抉择为本来离戏,则不需要以宗派的观察详细分析缘起显现的这一名言,只是按照未经观察共同所许而</w:t>
      </w:r>
      <w:r w:rsidR="00E67F57" w:rsidRPr="00EB33E1">
        <w:rPr>
          <w:rFonts w:asciiTheme="minorEastAsia" w:hAnsiTheme="minorEastAsia" w:hint="eastAsia"/>
          <w:sz w:val="28"/>
          <w:szCs w:val="28"/>
          <w:rPrChange w:id="670" w:author="admin" w:date="2015-06-30T00:43:00Z">
            <w:rPr>
              <w:rFonts w:ascii="华文楷体" w:eastAsia="华文楷体" w:hAnsi="华文楷体" w:hint="eastAsia"/>
              <w:sz w:val="28"/>
              <w:szCs w:val="28"/>
            </w:rPr>
          </w:rPrChange>
        </w:rPr>
        <w:lastRenderedPageBreak/>
        <w:t>承认即可。</w:t>
      </w:r>
      <w:ins w:id="671" w:author="admin" w:date="2015-06-30T00:43:00Z">
        <w:r>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那么就说我们之前所显现的一种清净的缘起的法或者不清净的缘起的法，</w:t>
      </w:r>
      <w:del w:id="672" w:author="admin" w:date="2015-06-30T00:43:00Z">
        <w:r w:rsidR="00E67F57" w:rsidRPr="00E67F57" w:rsidDel="000A3157">
          <w:rPr>
            <w:rFonts w:ascii="华文楷体" w:eastAsia="华文楷体" w:hAnsi="华文楷体" w:hint="eastAsia"/>
            <w:sz w:val="28"/>
            <w:szCs w:val="28"/>
          </w:rPr>
          <w:delText>象</w:delText>
        </w:r>
      </w:del>
      <w:ins w:id="673" w:author="admin" w:date="2015-06-30T00:43:00Z">
        <w:r w:rsidR="000A3157">
          <w:rPr>
            <w:rFonts w:ascii="华文楷体" w:eastAsia="华文楷体" w:hAnsi="华文楷体" w:hint="eastAsia"/>
            <w:sz w:val="28"/>
            <w:szCs w:val="28"/>
          </w:rPr>
          <w:t>像</w:t>
        </w:r>
      </w:ins>
      <w:r w:rsidR="00E67F57" w:rsidRPr="00E67F57">
        <w:rPr>
          <w:rFonts w:ascii="华文楷体" w:eastAsia="华文楷体" w:hAnsi="华文楷体" w:hint="eastAsia"/>
          <w:sz w:val="28"/>
          <w:szCs w:val="28"/>
        </w:rPr>
        <w:t>这样就叫做自前的显现直接抉择为本来离戏</w:t>
      </w:r>
      <w:del w:id="674" w:author="admin" w:date="2015-06-30T00:44:00Z">
        <w:r w:rsidR="00E67F57" w:rsidRPr="00E67F57" w:rsidDel="000A3157">
          <w:rPr>
            <w:rFonts w:ascii="华文楷体" w:eastAsia="华文楷体" w:hAnsi="华文楷体" w:hint="eastAsia"/>
            <w:sz w:val="28"/>
            <w:szCs w:val="28"/>
          </w:rPr>
          <w:delText>，</w:delText>
        </w:r>
      </w:del>
      <w:ins w:id="675" w:author="admin" w:date="2015-06-30T00:44:00Z">
        <w:r w:rsidR="000A3157">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实际上这个是和前面遥相呼应的，和前面的观点遥相呼应，就说月称菩萨他把这种缘起显现就共称的缘起显现作为空基，作为辩论的主题而抉择离戏</w:t>
      </w:r>
      <w:del w:id="676" w:author="admin" w:date="2015-06-30T00:44:00Z">
        <w:r w:rsidR="00E67F57" w:rsidRPr="00E67F57" w:rsidDel="000A3157">
          <w:rPr>
            <w:rFonts w:ascii="华文楷体" w:eastAsia="华文楷体" w:hAnsi="华文楷体" w:hint="eastAsia"/>
            <w:sz w:val="28"/>
            <w:szCs w:val="28"/>
          </w:rPr>
          <w:delText>，</w:delText>
        </w:r>
      </w:del>
      <w:ins w:id="677" w:author="admin" w:date="2015-06-30T00:44:00Z">
        <w:r w:rsidR="000A3157">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实际上就说他的世间就分了这两类，一类就是平凡世间面前的不清净的显现，把这些不清净的显现作为空基也可作为抉择为本来离戏</w:t>
      </w:r>
      <w:del w:id="678" w:author="admin" w:date="2015-06-30T00:44:00Z">
        <w:r w:rsidR="00E67F57" w:rsidRPr="00E67F57" w:rsidDel="00287AE5">
          <w:rPr>
            <w:rFonts w:ascii="华文楷体" w:eastAsia="华文楷体" w:hAnsi="华文楷体" w:hint="eastAsia"/>
            <w:sz w:val="28"/>
            <w:szCs w:val="28"/>
          </w:rPr>
          <w:delText>，</w:delText>
        </w:r>
      </w:del>
      <w:ins w:id="679" w:author="admin" w:date="2015-06-30T00:44:00Z">
        <w:r w:rsidR="00287AE5">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还是一种是讲菩萨面前这样清净的智慧或者就是讲这样一种，佛的这样一种智慧等等</w:t>
      </w:r>
      <w:del w:id="680" w:author="admin" w:date="2015-06-30T00:44:00Z">
        <w:r w:rsidR="00E67F57" w:rsidRPr="00E67F57" w:rsidDel="00115BC7">
          <w:rPr>
            <w:rFonts w:ascii="华文楷体" w:eastAsia="华文楷体" w:hAnsi="华文楷体" w:hint="eastAsia"/>
            <w:sz w:val="28"/>
            <w:szCs w:val="28"/>
          </w:rPr>
          <w:delText>象</w:delText>
        </w:r>
      </w:del>
      <w:ins w:id="681" w:author="admin" w:date="2015-06-30T00:44:00Z">
        <w:r w:rsidR="00115BC7">
          <w:rPr>
            <w:rFonts w:ascii="华文楷体" w:eastAsia="华文楷体" w:hAnsi="华文楷体" w:hint="eastAsia"/>
            <w:sz w:val="28"/>
            <w:szCs w:val="28"/>
          </w:rPr>
          <w:t>像</w:t>
        </w:r>
      </w:ins>
      <w:r w:rsidR="00E67F57" w:rsidRPr="00E67F57">
        <w:rPr>
          <w:rFonts w:ascii="华文楷体" w:eastAsia="华文楷体" w:hAnsi="华文楷体" w:hint="eastAsia"/>
          <w:sz w:val="28"/>
          <w:szCs w:val="28"/>
        </w:rPr>
        <w:t>这样一种显现</w:t>
      </w:r>
      <w:del w:id="682" w:author="admin" w:date="2015-06-30T00:45:00Z">
        <w:r w:rsidR="00E67F57" w:rsidRPr="00E67F57" w:rsidDel="00287AE5">
          <w:rPr>
            <w:rFonts w:ascii="华文楷体" w:eastAsia="华文楷体" w:hAnsi="华文楷体" w:hint="eastAsia"/>
            <w:sz w:val="28"/>
            <w:szCs w:val="28"/>
          </w:rPr>
          <w:delText>，</w:delText>
        </w:r>
      </w:del>
      <w:ins w:id="683" w:author="admin" w:date="2015-06-30T00:45:00Z">
        <w:r w:rsidR="00287AE5">
          <w:rPr>
            <w:rFonts w:ascii="华文楷体" w:eastAsia="华文楷体" w:hAnsi="华文楷体" w:hint="eastAsia"/>
            <w:sz w:val="28"/>
            <w:szCs w:val="28"/>
          </w:rPr>
          <w:t>。</w:t>
        </w:r>
      </w:ins>
    </w:p>
    <w:p w:rsidR="00C81353" w:rsidRDefault="00E67F57" w:rsidP="00AF6FC5">
      <w:pPr>
        <w:ind w:firstLine="420"/>
        <w:rPr>
          <w:ins w:id="684" w:author="admin" w:date="2015-06-30T00:48:00Z"/>
          <w:rFonts w:ascii="华文楷体" w:eastAsia="华文楷体" w:hAnsi="华文楷体" w:hint="eastAsia"/>
          <w:sz w:val="28"/>
          <w:szCs w:val="28"/>
        </w:rPr>
        <w:pPrChange w:id="685" w:author="admin" w:date="2015-06-30T00:34:00Z">
          <w:pPr>
            <w:ind w:firstLine="570"/>
          </w:pPr>
        </w:pPrChange>
      </w:pPr>
      <w:r w:rsidRPr="00E67F57">
        <w:rPr>
          <w:rFonts w:ascii="华文楷体" w:eastAsia="华文楷体" w:hAnsi="华文楷体" w:hint="eastAsia"/>
          <w:sz w:val="28"/>
          <w:szCs w:val="28"/>
        </w:rPr>
        <w:t>这样的显现在我们认知的时候，如果我们对他们有错误的认知，那就需要破斥掉，是要破斥掉的，所以我们缘这样一种菩萨智缘佛智，现为佛面前的法菩萨面前的法本来是空性的</w:t>
      </w:r>
      <w:del w:id="686" w:author="admin" w:date="2015-06-30T00:45:00Z">
        <w:r w:rsidRPr="00E67F57" w:rsidDel="00287AE5">
          <w:rPr>
            <w:rFonts w:ascii="华文楷体" w:eastAsia="华文楷体" w:hAnsi="华文楷体" w:hint="eastAsia"/>
            <w:sz w:val="28"/>
            <w:szCs w:val="28"/>
          </w:rPr>
          <w:delText>，</w:delText>
        </w:r>
      </w:del>
      <w:ins w:id="687" w:author="admin" w:date="2015-06-30T00:45:00Z">
        <w:r w:rsidR="00287AE5">
          <w:rPr>
            <w:rFonts w:ascii="华文楷体" w:eastAsia="华文楷体" w:hAnsi="华文楷体" w:hint="eastAsia"/>
            <w:sz w:val="28"/>
            <w:szCs w:val="28"/>
          </w:rPr>
          <w:t>。</w:t>
        </w:r>
      </w:ins>
      <w:r w:rsidRPr="00E67F57">
        <w:rPr>
          <w:rFonts w:ascii="华文楷体" w:eastAsia="华文楷体" w:hAnsi="华文楷体" w:hint="eastAsia"/>
          <w:sz w:val="28"/>
          <w:szCs w:val="28"/>
        </w:rPr>
        <w:t>但对于我们来讲，我们并没有办法了知这样一种空性的法，我们就说我们看到了这样一种缘起显现，我们就认为他是实有的，认为他是高尚实有的，象这样的话就需要一个观察性的破斥</w:t>
      </w:r>
      <w:del w:id="688" w:author="admin" w:date="2015-06-30T00:45:00Z">
        <w:r w:rsidRPr="00E67F57" w:rsidDel="00F83527">
          <w:rPr>
            <w:rFonts w:ascii="华文楷体" w:eastAsia="华文楷体" w:hAnsi="华文楷体" w:hint="eastAsia"/>
            <w:sz w:val="28"/>
            <w:szCs w:val="28"/>
          </w:rPr>
          <w:delText>，</w:delText>
        </w:r>
      </w:del>
      <w:ins w:id="689" w:author="admin" w:date="2015-06-30T00:45:00Z">
        <w:r w:rsidR="00F83527">
          <w:rPr>
            <w:rFonts w:ascii="华文楷体" w:eastAsia="华文楷体" w:hAnsi="华文楷体" w:hint="eastAsia"/>
            <w:sz w:val="28"/>
            <w:szCs w:val="28"/>
          </w:rPr>
          <w:t>。</w:t>
        </w:r>
      </w:ins>
      <w:r w:rsidRPr="00E67F57">
        <w:rPr>
          <w:rFonts w:ascii="华文楷体" w:eastAsia="华文楷体" w:hAnsi="华文楷体" w:hint="eastAsia"/>
          <w:sz w:val="28"/>
          <w:szCs w:val="28"/>
        </w:rPr>
        <w:t>所以月称菩萨他观察的时候他就把这样一种清净的世间和不清净的世间，入道的世间和未入道的世间，这样一种缘起显现都来作为观察的对境</w:t>
      </w:r>
      <w:del w:id="690" w:author="admin" w:date="2015-06-30T00:45:00Z">
        <w:r w:rsidRPr="00E67F57" w:rsidDel="00F83527">
          <w:rPr>
            <w:rFonts w:ascii="华文楷体" w:eastAsia="华文楷体" w:hAnsi="华文楷体" w:hint="eastAsia"/>
            <w:sz w:val="28"/>
            <w:szCs w:val="28"/>
          </w:rPr>
          <w:delText>，</w:delText>
        </w:r>
      </w:del>
      <w:ins w:id="691" w:author="admin" w:date="2015-06-30T00:45:00Z">
        <w:r w:rsidR="00F83527">
          <w:rPr>
            <w:rFonts w:ascii="华文楷体" w:eastAsia="华文楷体" w:hAnsi="华文楷体" w:hint="eastAsia"/>
            <w:sz w:val="28"/>
            <w:szCs w:val="28"/>
          </w:rPr>
          <w:t>。</w:t>
        </w:r>
      </w:ins>
      <w:r w:rsidRPr="00E67F57">
        <w:rPr>
          <w:rFonts w:ascii="华文楷体" w:eastAsia="华文楷体" w:hAnsi="华文楷体" w:hint="eastAsia"/>
          <w:sz w:val="28"/>
          <w:szCs w:val="28"/>
        </w:rPr>
        <w:t>在这个时候就抉择为本来离戏，本来</w:t>
      </w:r>
      <w:ins w:id="692" w:author="admin" w:date="2015-06-30T00:48:00Z">
        <w:r w:rsidR="000B2841">
          <w:rPr>
            <w:rFonts w:ascii="华文楷体" w:eastAsia="华文楷体" w:hAnsi="华文楷体" w:hint="eastAsia"/>
            <w:sz w:val="28"/>
            <w:szCs w:val="28"/>
          </w:rPr>
          <w:t>就是</w:t>
        </w:r>
      </w:ins>
      <w:r w:rsidRPr="00E67F57">
        <w:rPr>
          <w:rFonts w:ascii="华文楷体" w:eastAsia="华文楷体" w:hAnsi="华文楷体" w:hint="eastAsia"/>
          <w:sz w:val="28"/>
          <w:szCs w:val="28"/>
        </w:rPr>
        <w:t>离戏的</w:t>
      </w:r>
      <w:ins w:id="693" w:author="admin" w:date="2015-06-30T00:48:00Z">
        <w:r w:rsidR="000B2841">
          <w:rPr>
            <w:rFonts w:ascii="华文楷体" w:eastAsia="华文楷体" w:hAnsi="华文楷体" w:hint="eastAsia"/>
            <w:sz w:val="28"/>
            <w:szCs w:val="28"/>
          </w:rPr>
          <w:t>。</w:t>
        </w:r>
      </w:ins>
      <w:del w:id="694" w:author="admin" w:date="2015-06-30T00:48:00Z">
        <w:r w:rsidRPr="00E67F57" w:rsidDel="000B2841">
          <w:rPr>
            <w:rFonts w:ascii="华文楷体" w:eastAsia="华文楷体" w:hAnsi="华文楷体" w:hint="eastAsia"/>
            <w:sz w:val="28"/>
            <w:szCs w:val="28"/>
          </w:rPr>
          <w:delText>，</w:delText>
        </w:r>
      </w:del>
    </w:p>
    <w:p w:rsidR="003E6F31" w:rsidRDefault="00E67F57" w:rsidP="00AF6FC5">
      <w:pPr>
        <w:ind w:firstLine="420"/>
        <w:rPr>
          <w:ins w:id="695" w:author="admin" w:date="2015-06-30T00:51:00Z"/>
          <w:rFonts w:ascii="华文楷体" w:eastAsia="华文楷体" w:hAnsi="华文楷体" w:hint="eastAsia"/>
          <w:sz w:val="28"/>
          <w:szCs w:val="28"/>
        </w:rPr>
        <w:pPrChange w:id="696" w:author="admin" w:date="2015-06-30T00:34:00Z">
          <w:pPr>
            <w:ind w:firstLine="570"/>
          </w:pPr>
        </w:pPrChange>
      </w:pPr>
      <w:r w:rsidRPr="00E67F57">
        <w:rPr>
          <w:rFonts w:ascii="华文楷体" w:eastAsia="华文楷体" w:hAnsi="华文楷体" w:hint="eastAsia"/>
          <w:sz w:val="28"/>
          <w:szCs w:val="28"/>
        </w:rPr>
        <w:t>不需要以宗派的观察详细分析缘起显现的这一名言,在这一基础上就不需要再以宗派的观点来观察</w:t>
      </w:r>
      <w:del w:id="697" w:author="admin" w:date="2015-06-30T00:49:00Z">
        <w:r w:rsidRPr="00E67F57" w:rsidDel="00E00C3A">
          <w:rPr>
            <w:rFonts w:ascii="华文楷体" w:eastAsia="华文楷体" w:hAnsi="华文楷体" w:hint="eastAsia"/>
            <w:sz w:val="28"/>
            <w:szCs w:val="28"/>
          </w:rPr>
          <w:delText>，</w:delText>
        </w:r>
      </w:del>
      <w:ins w:id="698" w:author="admin" w:date="2015-06-30T00:49:00Z">
        <w:r w:rsidR="00E00C3A">
          <w:rPr>
            <w:rFonts w:ascii="华文楷体" w:eastAsia="华文楷体" w:hAnsi="华文楷体" w:hint="eastAsia"/>
            <w:sz w:val="28"/>
            <w:szCs w:val="28"/>
          </w:rPr>
          <w:t>。</w:t>
        </w:r>
      </w:ins>
      <w:r w:rsidRPr="00E67F57">
        <w:rPr>
          <w:rFonts w:ascii="华文楷体" w:eastAsia="华文楷体" w:hAnsi="华文楷体" w:hint="eastAsia"/>
          <w:sz w:val="28"/>
          <w:szCs w:val="28"/>
        </w:rPr>
        <w:t>这样一种入道世间面前的显现，</w:t>
      </w:r>
      <w:ins w:id="699" w:author="admin" w:date="2015-06-30T00:49:00Z">
        <w:r w:rsidR="00C81353">
          <w:rPr>
            <w:rFonts w:ascii="华文楷体" w:eastAsia="华文楷体" w:hAnsi="华文楷体" w:hint="eastAsia"/>
            <w:sz w:val="28"/>
            <w:szCs w:val="28"/>
          </w:rPr>
          <w:t>未</w:t>
        </w:r>
      </w:ins>
      <w:r w:rsidRPr="00E67F57">
        <w:rPr>
          <w:rFonts w:ascii="华文楷体" w:eastAsia="华文楷体" w:hAnsi="华文楷体" w:hint="eastAsia"/>
          <w:sz w:val="28"/>
          <w:szCs w:val="28"/>
        </w:rPr>
        <w:t>入道世间面前的显现，这个缘起显现法到底是怎么样的</w:t>
      </w:r>
      <w:del w:id="700" w:author="admin" w:date="2015-06-30T00:49:00Z">
        <w:r w:rsidRPr="00E67F57" w:rsidDel="00E00C3A">
          <w:rPr>
            <w:rFonts w:ascii="华文楷体" w:eastAsia="华文楷体" w:hAnsi="华文楷体" w:hint="eastAsia"/>
            <w:sz w:val="28"/>
            <w:szCs w:val="28"/>
          </w:rPr>
          <w:delText>，</w:delText>
        </w:r>
      </w:del>
      <w:ins w:id="701" w:author="admin" w:date="2015-06-30T00:49:00Z">
        <w:r w:rsidR="00E00C3A">
          <w:rPr>
            <w:rFonts w:ascii="华文楷体" w:eastAsia="华文楷体" w:hAnsi="华文楷体" w:hint="eastAsia"/>
            <w:sz w:val="28"/>
            <w:szCs w:val="28"/>
          </w:rPr>
          <w:t>？</w:t>
        </w:r>
      </w:ins>
      <w:r w:rsidRPr="00E67F57">
        <w:rPr>
          <w:rFonts w:ascii="华文楷体" w:eastAsia="华文楷体" w:hAnsi="华文楷体" w:hint="eastAsia"/>
          <w:sz w:val="28"/>
          <w:szCs w:val="28"/>
        </w:rPr>
        <w:t>到底是心的显现还是不是心的显现</w:t>
      </w:r>
      <w:del w:id="702" w:author="admin" w:date="2015-06-30T00:49:00Z">
        <w:r w:rsidRPr="00E67F57" w:rsidDel="00CA54C7">
          <w:rPr>
            <w:rFonts w:ascii="华文楷体" w:eastAsia="华文楷体" w:hAnsi="华文楷体" w:hint="eastAsia"/>
            <w:sz w:val="28"/>
            <w:szCs w:val="28"/>
          </w:rPr>
          <w:delText>，</w:delText>
        </w:r>
      </w:del>
      <w:ins w:id="703" w:author="admin" w:date="2015-06-30T00:49:00Z">
        <w:r w:rsidR="00CA54C7">
          <w:rPr>
            <w:rFonts w:ascii="华文楷体" w:eastAsia="华文楷体" w:hAnsi="华文楷体" w:hint="eastAsia"/>
            <w:sz w:val="28"/>
            <w:szCs w:val="28"/>
          </w:rPr>
          <w:t>？</w:t>
        </w:r>
      </w:ins>
      <w:del w:id="704" w:author="admin" w:date="2015-06-30T00:47:00Z">
        <w:r w:rsidRPr="00E67F57" w:rsidDel="00F83527">
          <w:rPr>
            <w:rFonts w:ascii="华文楷体" w:eastAsia="华文楷体" w:hAnsi="华文楷体" w:hint="eastAsia"/>
            <w:sz w:val="28"/>
            <w:szCs w:val="28"/>
          </w:rPr>
          <w:delText>象</w:delText>
        </w:r>
      </w:del>
      <w:ins w:id="705" w:author="admin" w:date="2015-06-30T00:47:00Z">
        <w:r w:rsidR="00F83527">
          <w:rPr>
            <w:rFonts w:ascii="华文楷体" w:eastAsia="华文楷体" w:hAnsi="华文楷体" w:hint="eastAsia"/>
            <w:sz w:val="28"/>
            <w:szCs w:val="28"/>
          </w:rPr>
          <w:t>像</w:t>
        </w:r>
      </w:ins>
      <w:r w:rsidRPr="00E67F57">
        <w:rPr>
          <w:rFonts w:ascii="华文楷体" w:eastAsia="华文楷体" w:hAnsi="华文楷体" w:hint="eastAsia"/>
          <w:sz w:val="28"/>
          <w:szCs w:val="28"/>
        </w:rPr>
        <w:t>这样就不用观察了，只是按照未经观察共同所许而承认即可。那么没有观察共同承认的，就是世间</w:t>
      </w:r>
      <w:del w:id="706" w:author="admin" w:date="2015-06-30T00:50:00Z">
        <w:r w:rsidRPr="00E67F57" w:rsidDel="00EC1769">
          <w:rPr>
            <w:rFonts w:ascii="华文楷体" w:eastAsia="华文楷体" w:hAnsi="华文楷体" w:hint="eastAsia"/>
            <w:sz w:val="28"/>
            <w:szCs w:val="28"/>
          </w:rPr>
          <w:delText>五幻</w:delText>
        </w:r>
      </w:del>
      <w:ins w:id="707" w:author="admin" w:date="2015-06-30T00:50:00Z">
        <w:r w:rsidR="00EC1769">
          <w:rPr>
            <w:rFonts w:ascii="华文楷体" w:eastAsia="华文楷体" w:hAnsi="华文楷体" w:hint="eastAsia"/>
            <w:sz w:val="28"/>
            <w:szCs w:val="28"/>
          </w:rPr>
          <w:t>无患</w:t>
        </w:r>
      </w:ins>
      <w:r w:rsidRPr="00E67F57">
        <w:rPr>
          <w:rFonts w:ascii="华文楷体" w:eastAsia="华文楷体" w:hAnsi="华文楷体" w:hint="eastAsia"/>
          <w:sz w:val="28"/>
          <w:szCs w:val="28"/>
        </w:rPr>
        <w:t>六根面前大家共认的，把这个作为观察的对境，</w:t>
      </w:r>
      <w:ins w:id="708" w:author="admin" w:date="2015-06-30T00:51:00Z">
        <w:r w:rsidR="00C204F3">
          <w:rPr>
            <w:rFonts w:ascii="华文楷体" w:eastAsia="华文楷体" w:hAnsi="华文楷体" w:hint="eastAsia"/>
            <w:sz w:val="28"/>
            <w:szCs w:val="28"/>
          </w:rPr>
          <w:t>观察的所缘。</w:t>
        </w:r>
      </w:ins>
      <w:r w:rsidRPr="00E67F57">
        <w:rPr>
          <w:rFonts w:ascii="华文楷体" w:eastAsia="华文楷体" w:hAnsi="华文楷体" w:hint="eastAsia"/>
          <w:sz w:val="28"/>
          <w:szCs w:val="28"/>
        </w:rPr>
        <w:t>然后</w:t>
      </w:r>
      <w:ins w:id="709" w:author="admin" w:date="2015-06-30T00:51:00Z">
        <w:r w:rsidR="003E6F31">
          <w:rPr>
            <w:rFonts w:ascii="华文楷体" w:eastAsia="华文楷体" w:hAnsi="华文楷体" w:hint="eastAsia"/>
            <w:sz w:val="28"/>
            <w:szCs w:val="28"/>
          </w:rPr>
          <w:t>就说</w:t>
        </w:r>
      </w:ins>
      <w:r w:rsidRPr="00E67F57">
        <w:rPr>
          <w:rFonts w:ascii="华文楷体" w:eastAsia="华文楷体" w:hAnsi="华文楷体" w:hint="eastAsia"/>
          <w:sz w:val="28"/>
          <w:szCs w:val="28"/>
        </w:rPr>
        <w:t>佛菩萨面前共同显现的把这个作为名言谛的成立就</w:t>
      </w:r>
      <w:r w:rsidRPr="00E67F57">
        <w:rPr>
          <w:rFonts w:ascii="华文楷体" w:eastAsia="华文楷体" w:hAnsi="华文楷体" w:hint="eastAsia"/>
          <w:sz w:val="28"/>
          <w:szCs w:val="28"/>
        </w:rPr>
        <w:lastRenderedPageBreak/>
        <w:t>可以了，</w:t>
      </w:r>
      <w:del w:id="710" w:author="admin" w:date="2015-06-30T00:47:00Z">
        <w:r w:rsidRPr="00E67F57" w:rsidDel="00F83527">
          <w:rPr>
            <w:rFonts w:ascii="华文楷体" w:eastAsia="华文楷体" w:hAnsi="华文楷体" w:hint="eastAsia"/>
            <w:sz w:val="28"/>
            <w:szCs w:val="28"/>
          </w:rPr>
          <w:delText>象</w:delText>
        </w:r>
      </w:del>
      <w:ins w:id="711" w:author="admin" w:date="2015-06-30T00:47:00Z">
        <w:r w:rsidR="00F83527">
          <w:rPr>
            <w:rFonts w:ascii="华文楷体" w:eastAsia="华文楷体" w:hAnsi="华文楷体" w:hint="eastAsia"/>
            <w:sz w:val="28"/>
            <w:szCs w:val="28"/>
          </w:rPr>
          <w:t>像</w:t>
        </w:r>
      </w:ins>
      <w:r w:rsidRPr="00E67F57">
        <w:rPr>
          <w:rFonts w:ascii="华文楷体" w:eastAsia="华文楷体" w:hAnsi="华文楷体" w:hint="eastAsia"/>
          <w:sz w:val="28"/>
          <w:szCs w:val="28"/>
        </w:rPr>
        <w:t>这样的话和前面的论义可以相辅相成。</w:t>
      </w:r>
    </w:p>
    <w:p w:rsidR="005609D6" w:rsidRPr="005609D6" w:rsidRDefault="003E6F31" w:rsidP="00AF6FC5">
      <w:pPr>
        <w:ind w:firstLine="420"/>
        <w:rPr>
          <w:rFonts w:ascii="华文楷体" w:eastAsia="华文楷体" w:hAnsi="华文楷体"/>
          <w:sz w:val="28"/>
          <w:szCs w:val="28"/>
        </w:rPr>
        <w:pPrChange w:id="712" w:author="admin" w:date="2015-06-30T00:34:00Z">
          <w:pPr>
            <w:ind w:firstLine="570"/>
          </w:pPr>
        </w:pPrChange>
      </w:pPr>
      <w:ins w:id="713" w:author="admin" w:date="2015-06-30T00:51:00Z">
        <w:r>
          <w:rPr>
            <w:rFonts w:ascii="华文楷体" w:eastAsia="华文楷体" w:hAnsi="华文楷体" w:hint="eastAsia"/>
            <w:sz w:val="28"/>
            <w:szCs w:val="28"/>
          </w:rPr>
          <w:t>【</w:t>
        </w:r>
      </w:ins>
      <w:r w:rsidR="00E67F57" w:rsidRPr="003E6F31">
        <w:rPr>
          <w:rFonts w:asciiTheme="minorEastAsia" w:hAnsiTheme="minorEastAsia" w:hint="eastAsia"/>
          <w:sz w:val="28"/>
          <w:szCs w:val="28"/>
          <w:rPrChange w:id="714" w:author="admin" w:date="2015-06-30T00:51:00Z">
            <w:rPr>
              <w:rFonts w:ascii="华文楷体" w:eastAsia="华文楷体" w:hAnsi="华文楷体" w:hint="eastAsia"/>
              <w:sz w:val="28"/>
              <w:szCs w:val="28"/>
            </w:rPr>
          </w:rPrChange>
        </w:rPr>
        <w:t>可见,经过以上这番辨别何等重要,否则瑜伽师在安立自宗的道果之理时,仅仅观待其他平凡世间的分别心前而立宗那未免过于滑稽了。</w:t>
      </w:r>
      <w:ins w:id="715" w:author="admin" w:date="2015-06-30T00:51:00Z">
        <w:r>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那么可见通过上述这一番辨别是非常重要的，把自续派和应成派这样的观点作为辨别，还有月称菩萨所谓世间有这样平凡世间和瑜伽世间把这个平凡世间和瑜伽世间作个辨别，</w:t>
      </w:r>
      <w:del w:id="716" w:author="admin" w:date="2015-06-30T00:52:00Z">
        <w:r w:rsidR="00E67F57" w:rsidRPr="00E67F57" w:rsidDel="001347D4">
          <w:rPr>
            <w:rFonts w:ascii="华文楷体" w:eastAsia="华文楷体" w:hAnsi="华文楷体" w:hint="eastAsia"/>
            <w:sz w:val="28"/>
            <w:szCs w:val="28"/>
          </w:rPr>
          <w:delText>象</w:delText>
        </w:r>
      </w:del>
      <w:ins w:id="717" w:author="admin" w:date="2015-06-30T00:52:00Z">
        <w:r w:rsidR="001347D4">
          <w:rPr>
            <w:rFonts w:ascii="华文楷体" w:eastAsia="华文楷体" w:hAnsi="华文楷体" w:hint="eastAsia"/>
            <w:sz w:val="28"/>
            <w:szCs w:val="28"/>
          </w:rPr>
          <w:t>像</w:t>
        </w:r>
      </w:ins>
      <w:r w:rsidR="00E67F57" w:rsidRPr="00E67F57">
        <w:rPr>
          <w:rFonts w:ascii="华文楷体" w:eastAsia="华文楷体" w:hAnsi="华文楷体" w:hint="eastAsia"/>
          <w:sz w:val="28"/>
          <w:szCs w:val="28"/>
        </w:rPr>
        <w:t>这样的话是非常重要的</w:t>
      </w:r>
      <w:del w:id="718" w:author="admin" w:date="2015-06-30T00:52:00Z">
        <w:r w:rsidR="00E67F57" w:rsidRPr="00E67F57" w:rsidDel="001347D4">
          <w:rPr>
            <w:rFonts w:ascii="华文楷体" w:eastAsia="华文楷体" w:hAnsi="华文楷体" w:hint="eastAsia"/>
            <w:sz w:val="28"/>
            <w:szCs w:val="28"/>
          </w:rPr>
          <w:delText>，</w:delText>
        </w:r>
      </w:del>
      <w:ins w:id="719" w:author="admin" w:date="2015-06-30T00:52:00Z">
        <w:r w:rsidR="001347D4">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如果没有辨别</w:t>
      </w:r>
      <w:ins w:id="720" w:author="admin" w:date="2015-06-30T00:52:00Z">
        <w:r w:rsidR="005F037B">
          <w:rPr>
            <w:rFonts w:ascii="华文楷体" w:eastAsia="华文楷体" w:hAnsi="华文楷体" w:hint="eastAsia"/>
            <w:sz w:val="28"/>
            <w:szCs w:val="28"/>
          </w:rPr>
          <w:t>的话，</w:t>
        </w:r>
      </w:ins>
      <w:r w:rsidR="00E67F57" w:rsidRPr="00E67F57">
        <w:rPr>
          <w:rFonts w:ascii="华文楷体" w:eastAsia="华文楷体" w:hAnsi="华文楷体" w:hint="eastAsia"/>
          <w:sz w:val="28"/>
          <w:szCs w:val="28"/>
        </w:rPr>
        <w:t>瑜伽士在安立自宗道果之理时，仅仅观待平凡世间的分别心而立宗那就未免过于滑稽了。比如说上师在讲记当中在笔记当中也讲到了月称菩萨他要造《入中论》，月称菩萨要造《入中论》，因为名言谛方面他是必须要观待世间，如果你没有辨别的话，如果单单是按照平凡世间，那么月称菩萨要造《入中论》时要安立凡夫三法的时候，要安立菩萨十地的时候，必须要去问世间老人，问在田里种田的老人，这个十地怎么安立，你给我说一下，我要写《入中论》十地安立的方法，怎么安立的</w:t>
      </w:r>
      <w:ins w:id="721" w:author="admin" w:date="2015-06-30T00:53:00Z">
        <w:r w:rsidR="000C3BB0">
          <w:rPr>
            <w:rFonts w:ascii="华文楷体" w:eastAsia="华文楷体" w:hAnsi="华文楷体" w:hint="eastAsia"/>
            <w:sz w:val="28"/>
            <w:szCs w:val="28"/>
          </w:rPr>
          <w:t>？</w:t>
        </w:r>
      </w:ins>
      <w:del w:id="722" w:author="admin" w:date="2015-06-30T00:53:00Z">
        <w:r w:rsidR="00E67F57" w:rsidRPr="00E67F57" w:rsidDel="000C3BB0">
          <w:rPr>
            <w:rFonts w:ascii="华文楷体" w:eastAsia="华文楷体" w:hAnsi="华文楷体" w:hint="eastAsia"/>
            <w:sz w:val="28"/>
            <w:szCs w:val="28"/>
          </w:rPr>
          <w:delText>，</w:delText>
        </w:r>
      </w:del>
      <w:ins w:id="723" w:author="admin" w:date="2015-06-30T00:53:00Z">
        <w:r w:rsidR="000C3BB0">
          <w:rPr>
            <w:rFonts w:ascii="华文楷体" w:eastAsia="华文楷体" w:hAnsi="华文楷体" w:hint="eastAsia"/>
            <w:sz w:val="28"/>
            <w:szCs w:val="28"/>
          </w:rPr>
          <w:t>像</w:t>
        </w:r>
      </w:ins>
      <w:del w:id="724" w:author="admin" w:date="2015-06-30T00:53:00Z">
        <w:r w:rsidR="00E67F57" w:rsidRPr="00E67F57" w:rsidDel="000C3BB0">
          <w:rPr>
            <w:rFonts w:ascii="华文楷体" w:eastAsia="华文楷体" w:hAnsi="华文楷体" w:hint="eastAsia"/>
            <w:sz w:val="28"/>
            <w:szCs w:val="28"/>
          </w:rPr>
          <w:delText>象</w:delText>
        </w:r>
      </w:del>
      <w:r w:rsidR="00E67F57" w:rsidRPr="00E67F57">
        <w:rPr>
          <w:rFonts w:ascii="华文楷体" w:eastAsia="华文楷体" w:hAnsi="华文楷体" w:hint="eastAsia"/>
          <w:sz w:val="28"/>
          <w:szCs w:val="28"/>
        </w:rPr>
        <w:t>这样的话对方没有学过广大的十地，根本没办法安立，上师就说是不是讲把</w:t>
      </w:r>
      <w:del w:id="725" w:author="admin" w:date="2015-06-30T00:55:00Z">
        <w:r w:rsidR="00E67F57" w:rsidRPr="00E67F57" w:rsidDel="008A0939">
          <w:rPr>
            <w:rFonts w:ascii="华文楷体" w:eastAsia="华文楷体" w:hAnsi="华文楷体" w:hint="eastAsia"/>
            <w:sz w:val="28"/>
            <w:szCs w:val="28"/>
          </w:rPr>
          <w:delText>这亲</w:delText>
        </w:r>
      </w:del>
      <w:ins w:id="726" w:author="admin" w:date="2015-06-30T00:55:00Z">
        <w:r w:rsidR="008A0939">
          <w:rPr>
            <w:rFonts w:ascii="华文楷体" w:eastAsia="华文楷体" w:hAnsi="华文楷体" w:hint="eastAsia"/>
            <w:sz w:val="28"/>
            <w:szCs w:val="28"/>
          </w:rPr>
          <w:t>这样</w:t>
        </w:r>
      </w:ins>
      <w:r w:rsidR="00E67F57" w:rsidRPr="00E67F57">
        <w:rPr>
          <w:rFonts w:ascii="华文楷体" w:eastAsia="华文楷体" w:hAnsi="华文楷体" w:hint="eastAsia"/>
          <w:sz w:val="28"/>
          <w:szCs w:val="28"/>
        </w:rPr>
        <w:t>一种田分成十块，或者十块地，</w:t>
      </w:r>
      <w:ins w:id="727" w:author="admin" w:date="2015-06-30T00:53:00Z">
        <w:r w:rsidR="00442733">
          <w:rPr>
            <w:rFonts w:ascii="华文楷体" w:eastAsia="华文楷体" w:hAnsi="华文楷体" w:hint="eastAsia"/>
            <w:sz w:val="28"/>
            <w:szCs w:val="28"/>
          </w:rPr>
          <w:t>像</w:t>
        </w:r>
      </w:ins>
      <w:del w:id="728" w:author="admin" w:date="2015-06-30T00:53:00Z">
        <w:r w:rsidR="00E67F57" w:rsidRPr="00E67F57" w:rsidDel="00442733">
          <w:rPr>
            <w:rFonts w:ascii="华文楷体" w:eastAsia="华文楷体" w:hAnsi="华文楷体" w:hint="eastAsia"/>
            <w:sz w:val="28"/>
            <w:szCs w:val="28"/>
          </w:rPr>
          <w:delText>象</w:delText>
        </w:r>
      </w:del>
      <w:r w:rsidR="00E67F57" w:rsidRPr="00E67F57">
        <w:rPr>
          <w:rFonts w:ascii="华文楷体" w:eastAsia="华文楷体" w:hAnsi="华文楷体" w:hint="eastAsia"/>
          <w:sz w:val="28"/>
          <w:szCs w:val="28"/>
        </w:rPr>
        <w:t>这样的话就是十地，还是怎么样呢，</w:t>
      </w:r>
      <w:ins w:id="729" w:author="admin" w:date="2015-06-30T00:53:00Z">
        <w:r w:rsidR="000C3BB0">
          <w:rPr>
            <w:rFonts w:ascii="华文楷体" w:eastAsia="华文楷体" w:hAnsi="华文楷体" w:hint="eastAsia"/>
            <w:sz w:val="28"/>
            <w:szCs w:val="28"/>
          </w:rPr>
          <w:t>像</w:t>
        </w:r>
      </w:ins>
      <w:del w:id="730" w:author="admin" w:date="2015-06-30T00:53:00Z">
        <w:r w:rsidR="00E67F57" w:rsidRPr="00E67F57" w:rsidDel="000C3BB0">
          <w:rPr>
            <w:rFonts w:ascii="华文楷体" w:eastAsia="华文楷体" w:hAnsi="华文楷体" w:hint="eastAsia"/>
            <w:sz w:val="28"/>
            <w:szCs w:val="28"/>
          </w:rPr>
          <w:delText>象</w:delText>
        </w:r>
      </w:del>
      <w:r w:rsidR="00E67F57" w:rsidRPr="00E67F57">
        <w:rPr>
          <w:rFonts w:ascii="华文楷体" w:eastAsia="华文楷体" w:hAnsi="华文楷体" w:hint="eastAsia"/>
          <w:sz w:val="28"/>
          <w:szCs w:val="28"/>
        </w:rPr>
        <w:t>这样的话如果你把这样一种平凡世间的分别心来立宗那就太滑稽了。所以你必须要善巧分别，</w:t>
      </w:r>
      <w:ins w:id="731" w:author="admin" w:date="2015-06-30T00:54:00Z">
        <w:r w:rsidR="00442733">
          <w:rPr>
            <w:rFonts w:ascii="华文楷体" w:eastAsia="华文楷体" w:hAnsi="华文楷体" w:hint="eastAsia"/>
            <w:sz w:val="28"/>
            <w:szCs w:val="28"/>
          </w:rPr>
          <w:t>像</w:t>
        </w:r>
      </w:ins>
      <w:del w:id="732" w:author="admin" w:date="2015-06-30T00:53:00Z">
        <w:r w:rsidR="00E67F57" w:rsidRPr="00E67F57" w:rsidDel="00442733">
          <w:rPr>
            <w:rFonts w:ascii="华文楷体" w:eastAsia="华文楷体" w:hAnsi="华文楷体" w:hint="eastAsia"/>
            <w:sz w:val="28"/>
            <w:szCs w:val="28"/>
          </w:rPr>
          <w:delText>象</w:delText>
        </w:r>
      </w:del>
      <w:r w:rsidR="00E67F57" w:rsidRPr="00E67F57">
        <w:rPr>
          <w:rFonts w:ascii="华文楷体" w:eastAsia="华文楷体" w:hAnsi="华文楷体" w:hint="eastAsia"/>
          <w:sz w:val="28"/>
          <w:szCs w:val="28"/>
        </w:rPr>
        <w:t>所谓的世间有平凡的世间，平凡世间面前我们可以使用的就使用，然后超越平凡世间的这些瑜伽世间这样的世间我们要安立</w:t>
      </w:r>
      <w:del w:id="733" w:author="admin" w:date="2015-06-30T00:56:00Z">
        <w:r w:rsidR="00E67F57" w:rsidRPr="00E67F57" w:rsidDel="00163F4D">
          <w:rPr>
            <w:rFonts w:ascii="华文楷体" w:eastAsia="华文楷体" w:hAnsi="华文楷体" w:hint="eastAsia"/>
            <w:sz w:val="28"/>
            <w:szCs w:val="28"/>
          </w:rPr>
          <w:delText>，</w:delText>
        </w:r>
      </w:del>
      <w:ins w:id="734" w:author="admin" w:date="2015-06-30T00:56:00Z">
        <w:r w:rsidR="00163F4D">
          <w:rPr>
            <w:rFonts w:ascii="华文楷体" w:eastAsia="华文楷体" w:hAnsi="华文楷体" w:hint="eastAsia"/>
            <w:sz w:val="28"/>
            <w:szCs w:val="28"/>
          </w:rPr>
          <w:t>。</w:t>
        </w:r>
      </w:ins>
      <w:r w:rsidR="00E67F57" w:rsidRPr="00E67F57">
        <w:rPr>
          <w:rFonts w:ascii="华文楷体" w:eastAsia="华文楷体" w:hAnsi="华文楷体" w:hint="eastAsia"/>
          <w:sz w:val="28"/>
          <w:szCs w:val="28"/>
        </w:rPr>
        <w:t>就比如说一地到十地，一地到十地完全是瑜伽世间他安立的，这个方面是瑜伽士境界面前所显现的，佛的智慧面前所显现的一地到十地安立的方法，</w:t>
      </w:r>
      <w:ins w:id="735" w:author="admin" w:date="2015-06-30T00:58:00Z">
        <w:r w:rsidR="00C15CC0">
          <w:rPr>
            <w:rFonts w:ascii="华文楷体" w:eastAsia="华文楷体" w:hAnsi="华文楷体" w:hint="eastAsia"/>
            <w:sz w:val="28"/>
            <w:szCs w:val="28"/>
          </w:rPr>
          <w:t>或者</w:t>
        </w:r>
      </w:ins>
      <w:bookmarkStart w:id="736" w:name="_GoBack"/>
      <w:bookmarkEnd w:id="736"/>
      <w:r w:rsidR="00E67F57" w:rsidRPr="00E67F57">
        <w:rPr>
          <w:rFonts w:ascii="华文楷体" w:eastAsia="华文楷体" w:hAnsi="华文楷体" w:hint="eastAsia"/>
          <w:sz w:val="28"/>
          <w:szCs w:val="28"/>
        </w:rPr>
        <w:t>五道十地安立的方法，发心求道安立的方法，把这些安立成名言谛，非常合适，否则的话</w:t>
      </w:r>
      <w:del w:id="737" w:author="admin" w:date="2015-06-30T00:57:00Z">
        <w:r w:rsidR="00E67F57" w:rsidRPr="00E67F57" w:rsidDel="009C7100">
          <w:rPr>
            <w:rFonts w:ascii="华文楷体" w:eastAsia="华文楷体" w:hAnsi="华文楷体" w:hint="eastAsia"/>
            <w:sz w:val="28"/>
            <w:szCs w:val="28"/>
          </w:rPr>
          <w:delText>进</w:delText>
        </w:r>
        <w:r w:rsidR="00E67F57" w:rsidRPr="00E67F57" w:rsidDel="009C7100">
          <w:rPr>
            <w:rFonts w:ascii="华文楷体" w:eastAsia="华文楷体" w:hAnsi="华文楷体" w:hint="eastAsia"/>
            <w:sz w:val="28"/>
            <w:szCs w:val="28"/>
          </w:rPr>
          <w:lastRenderedPageBreak/>
          <w:delText>行</w:delText>
        </w:r>
      </w:del>
      <w:ins w:id="738" w:author="admin" w:date="2015-06-30T00:57:00Z">
        <w:r w:rsidR="009C7100">
          <w:rPr>
            <w:rFonts w:ascii="华文楷体" w:eastAsia="华文楷体" w:hAnsi="华文楷体" w:hint="eastAsia"/>
            <w:sz w:val="28"/>
            <w:szCs w:val="28"/>
          </w:rPr>
          <w:t>仅仅</w:t>
        </w:r>
      </w:ins>
      <w:r w:rsidR="00E67F57" w:rsidRPr="00E67F57">
        <w:rPr>
          <w:rFonts w:ascii="华文楷体" w:eastAsia="华文楷体" w:hAnsi="华文楷体" w:hint="eastAsia"/>
          <w:sz w:val="28"/>
          <w:szCs w:val="28"/>
        </w:rPr>
        <w:t>观待其他世间的分别心，而立宗就太过滑稽了。就这个意思，今天就讲到这个地方。</w:t>
      </w:r>
    </w:p>
    <w:p w:rsidR="008A008E" w:rsidRPr="005609D6" w:rsidRDefault="008A008E" w:rsidP="00363832">
      <w:pPr>
        <w:ind w:firstLine="570"/>
        <w:rPr>
          <w:rFonts w:ascii="华文楷体" w:eastAsia="华文楷体" w:hAnsi="华文楷体"/>
          <w:sz w:val="28"/>
          <w:szCs w:val="28"/>
        </w:rPr>
      </w:pPr>
    </w:p>
    <w:sectPr w:rsidR="008A008E" w:rsidRPr="005609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A4A" w:rsidRDefault="00436A4A" w:rsidP="005C0DDA">
      <w:r>
        <w:separator/>
      </w:r>
    </w:p>
  </w:endnote>
  <w:endnote w:type="continuationSeparator" w:id="0">
    <w:p w:rsidR="00436A4A" w:rsidRDefault="00436A4A"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A4A" w:rsidRDefault="00436A4A" w:rsidP="005C0DDA">
      <w:r>
        <w:separator/>
      </w:r>
    </w:p>
  </w:footnote>
  <w:footnote w:type="continuationSeparator" w:id="0">
    <w:p w:rsidR="00436A4A" w:rsidRDefault="00436A4A"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0FD8"/>
    <w:rsid w:val="000222CC"/>
    <w:rsid w:val="00030D15"/>
    <w:rsid w:val="00052AA4"/>
    <w:rsid w:val="000558D3"/>
    <w:rsid w:val="000914F6"/>
    <w:rsid w:val="000925F5"/>
    <w:rsid w:val="000953D3"/>
    <w:rsid w:val="000A2F8A"/>
    <w:rsid w:val="000A3157"/>
    <w:rsid w:val="000A3579"/>
    <w:rsid w:val="000A3B85"/>
    <w:rsid w:val="000A74F0"/>
    <w:rsid w:val="000B2841"/>
    <w:rsid w:val="000B7050"/>
    <w:rsid w:val="000C0553"/>
    <w:rsid w:val="000C0F9C"/>
    <w:rsid w:val="000C3BB0"/>
    <w:rsid w:val="000C4A0D"/>
    <w:rsid w:val="000C4DBB"/>
    <w:rsid w:val="000C55D1"/>
    <w:rsid w:val="000D2C13"/>
    <w:rsid w:val="000D3139"/>
    <w:rsid w:val="000D3287"/>
    <w:rsid w:val="000D68CD"/>
    <w:rsid w:val="000E4BE6"/>
    <w:rsid w:val="000E53F6"/>
    <w:rsid w:val="000F535D"/>
    <w:rsid w:val="000F5ABF"/>
    <w:rsid w:val="00102A5F"/>
    <w:rsid w:val="00106A10"/>
    <w:rsid w:val="0010781E"/>
    <w:rsid w:val="00115BC7"/>
    <w:rsid w:val="00124AF7"/>
    <w:rsid w:val="00126C4A"/>
    <w:rsid w:val="001347D4"/>
    <w:rsid w:val="0013587D"/>
    <w:rsid w:val="00136960"/>
    <w:rsid w:val="00137D10"/>
    <w:rsid w:val="00142548"/>
    <w:rsid w:val="001479A9"/>
    <w:rsid w:val="00154016"/>
    <w:rsid w:val="00157DDE"/>
    <w:rsid w:val="00163F4D"/>
    <w:rsid w:val="0017135C"/>
    <w:rsid w:val="00173CA1"/>
    <w:rsid w:val="0019371C"/>
    <w:rsid w:val="00197EDC"/>
    <w:rsid w:val="001A0B21"/>
    <w:rsid w:val="001A3FB2"/>
    <w:rsid w:val="001B3FC4"/>
    <w:rsid w:val="001B5122"/>
    <w:rsid w:val="001D1349"/>
    <w:rsid w:val="001D6F21"/>
    <w:rsid w:val="001E04AF"/>
    <w:rsid w:val="001E2AB1"/>
    <w:rsid w:val="001E4A5F"/>
    <w:rsid w:val="001F3EA3"/>
    <w:rsid w:val="002017D2"/>
    <w:rsid w:val="002044DA"/>
    <w:rsid w:val="0020695E"/>
    <w:rsid w:val="002304EF"/>
    <w:rsid w:val="00254B46"/>
    <w:rsid w:val="00255F95"/>
    <w:rsid w:val="00262DE1"/>
    <w:rsid w:val="00266CE0"/>
    <w:rsid w:val="0027174C"/>
    <w:rsid w:val="00271E75"/>
    <w:rsid w:val="00287AE5"/>
    <w:rsid w:val="002927E0"/>
    <w:rsid w:val="002C072C"/>
    <w:rsid w:val="002C79DF"/>
    <w:rsid w:val="002D2661"/>
    <w:rsid w:val="002D4FAD"/>
    <w:rsid w:val="002D719D"/>
    <w:rsid w:val="002D7D25"/>
    <w:rsid w:val="002E6E0C"/>
    <w:rsid w:val="00302655"/>
    <w:rsid w:val="00304FE2"/>
    <w:rsid w:val="00314DD6"/>
    <w:rsid w:val="0031737A"/>
    <w:rsid w:val="00317879"/>
    <w:rsid w:val="00330A59"/>
    <w:rsid w:val="00334997"/>
    <w:rsid w:val="0034297E"/>
    <w:rsid w:val="00363832"/>
    <w:rsid w:val="00367997"/>
    <w:rsid w:val="00372F19"/>
    <w:rsid w:val="00383F84"/>
    <w:rsid w:val="003850E3"/>
    <w:rsid w:val="0038529D"/>
    <w:rsid w:val="00392824"/>
    <w:rsid w:val="0039446B"/>
    <w:rsid w:val="0039662A"/>
    <w:rsid w:val="003A6307"/>
    <w:rsid w:val="003B0839"/>
    <w:rsid w:val="003B4051"/>
    <w:rsid w:val="003D2BF9"/>
    <w:rsid w:val="003D339B"/>
    <w:rsid w:val="003D623B"/>
    <w:rsid w:val="003E6F31"/>
    <w:rsid w:val="003F06AC"/>
    <w:rsid w:val="003F153B"/>
    <w:rsid w:val="003F5F4A"/>
    <w:rsid w:val="004008C4"/>
    <w:rsid w:val="00401303"/>
    <w:rsid w:val="00402F70"/>
    <w:rsid w:val="00406A54"/>
    <w:rsid w:val="004144A5"/>
    <w:rsid w:val="0042573D"/>
    <w:rsid w:val="0042788D"/>
    <w:rsid w:val="00436A4A"/>
    <w:rsid w:val="00442733"/>
    <w:rsid w:val="00447061"/>
    <w:rsid w:val="004531CE"/>
    <w:rsid w:val="00456C6C"/>
    <w:rsid w:val="00462611"/>
    <w:rsid w:val="00465D8B"/>
    <w:rsid w:val="00471381"/>
    <w:rsid w:val="004913B8"/>
    <w:rsid w:val="004B0F46"/>
    <w:rsid w:val="004C3CF3"/>
    <w:rsid w:val="004D6C92"/>
    <w:rsid w:val="004E01C6"/>
    <w:rsid w:val="0051176C"/>
    <w:rsid w:val="00511C5F"/>
    <w:rsid w:val="0051565F"/>
    <w:rsid w:val="00532ABC"/>
    <w:rsid w:val="00540FAF"/>
    <w:rsid w:val="00543896"/>
    <w:rsid w:val="005605F0"/>
    <w:rsid w:val="005609D6"/>
    <w:rsid w:val="00590812"/>
    <w:rsid w:val="00592173"/>
    <w:rsid w:val="00593741"/>
    <w:rsid w:val="005A3019"/>
    <w:rsid w:val="005B2BC3"/>
    <w:rsid w:val="005B54B7"/>
    <w:rsid w:val="005C0DDA"/>
    <w:rsid w:val="005C1B72"/>
    <w:rsid w:val="005C31DF"/>
    <w:rsid w:val="005E19B2"/>
    <w:rsid w:val="005E22EA"/>
    <w:rsid w:val="005E373A"/>
    <w:rsid w:val="005F037B"/>
    <w:rsid w:val="005F7CB2"/>
    <w:rsid w:val="0060632E"/>
    <w:rsid w:val="00611C3E"/>
    <w:rsid w:val="00645FC2"/>
    <w:rsid w:val="006771A4"/>
    <w:rsid w:val="00696A0C"/>
    <w:rsid w:val="006A094E"/>
    <w:rsid w:val="006A48BA"/>
    <w:rsid w:val="006A719A"/>
    <w:rsid w:val="006B3B50"/>
    <w:rsid w:val="006B6A00"/>
    <w:rsid w:val="006C4DEC"/>
    <w:rsid w:val="006D12BF"/>
    <w:rsid w:val="006E1393"/>
    <w:rsid w:val="006E6892"/>
    <w:rsid w:val="0070560E"/>
    <w:rsid w:val="00721239"/>
    <w:rsid w:val="0072474C"/>
    <w:rsid w:val="00724E76"/>
    <w:rsid w:val="007315F7"/>
    <w:rsid w:val="0073296F"/>
    <w:rsid w:val="007434F9"/>
    <w:rsid w:val="00744E55"/>
    <w:rsid w:val="0075127C"/>
    <w:rsid w:val="00754BAD"/>
    <w:rsid w:val="00760877"/>
    <w:rsid w:val="00761A7A"/>
    <w:rsid w:val="00773A02"/>
    <w:rsid w:val="00773E12"/>
    <w:rsid w:val="0079153F"/>
    <w:rsid w:val="007942AA"/>
    <w:rsid w:val="007A075D"/>
    <w:rsid w:val="007A1CE3"/>
    <w:rsid w:val="007E483F"/>
    <w:rsid w:val="007E7EF5"/>
    <w:rsid w:val="007F107A"/>
    <w:rsid w:val="0083641A"/>
    <w:rsid w:val="00837AB4"/>
    <w:rsid w:val="00856D14"/>
    <w:rsid w:val="00891050"/>
    <w:rsid w:val="008A008E"/>
    <w:rsid w:val="008A0939"/>
    <w:rsid w:val="008B0F9A"/>
    <w:rsid w:val="008B5155"/>
    <w:rsid w:val="008C45AC"/>
    <w:rsid w:val="008D0AB9"/>
    <w:rsid w:val="008D7BB4"/>
    <w:rsid w:val="009102B6"/>
    <w:rsid w:val="00921E01"/>
    <w:rsid w:val="00930991"/>
    <w:rsid w:val="00950634"/>
    <w:rsid w:val="009546B8"/>
    <w:rsid w:val="009613A5"/>
    <w:rsid w:val="009658C1"/>
    <w:rsid w:val="009733A8"/>
    <w:rsid w:val="00992E07"/>
    <w:rsid w:val="00995127"/>
    <w:rsid w:val="009C03CC"/>
    <w:rsid w:val="009C0A42"/>
    <w:rsid w:val="009C7100"/>
    <w:rsid w:val="009C758F"/>
    <w:rsid w:val="009D1902"/>
    <w:rsid w:val="009D7FBE"/>
    <w:rsid w:val="009E70F2"/>
    <w:rsid w:val="009E7281"/>
    <w:rsid w:val="009F17CC"/>
    <w:rsid w:val="009F30AD"/>
    <w:rsid w:val="00A21BF6"/>
    <w:rsid w:val="00A22775"/>
    <w:rsid w:val="00A3570B"/>
    <w:rsid w:val="00A438C6"/>
    <w:rsid w:val="00A522B5"/>
    <w:rsid w:val="00A54D55"/>
    <w:rsid w:val="00A5503E"/>
    <w:rsid w:val="00A61D5B"/>
    <w:rsid w:val="00A71F19"/>
    <w:rsid w:val="00A7259F"/>
    <w:rsid w:val="00A74E83"/>
    <w:rsid w:val="00A75DAD"/>
    <w:rsid w:val="00A84964"/>
    <w:rsid w:val="00A91E0D"/>
    <w:rsid w:val="00A92FE0"/>
    <w:rsid w:val="00A9627E"/>
    <w:rsid w:val="00AA2BBC"/>
    <w:rsid w:val="00AB6657"/>
    <w:rsid w:val="00AC35E4"/>
    <w:rsid w:val="00AC7E91"/>
    <w:rsid w:val="00AE1B28"/>
    <w:rsid w:val="00AF6FC5"/>
    <w:rsid w:val="00B002BF"/>
    <w:rsid w:val="00B17BDD"/>
    <w:rsid w:val="00B32622"/>
    <w:rsid w:val="00B35912"/>
    <w:rsid w:val="00B64F43"/>
    <w:rsid w:val="00B707B2"/>
    <w:rsid w:val="00BE0F08"/>
    <w:rsid w:val="00BE2759"/>
    <w:rsid w:val="00C02882"/>
    <w:rsid w:val="00C061F4"/>
    <w:rsid w:val="00C15CC0"/>
    <w:rsid w:val="00C204F3"/>
    <w:rsid w:val="00C20A1D"/>
    <w:rsid w:val="00C22320"/>
    <w:rsid w:val="00C26A46"/>
    <w:rsid w:val="00C31797"/>
    <w:rsid w:val="00C450FE"/>
    <w:rsid w:val="00C568D2"/>
    <w:rsid w:val="00C81353"/>
    <w:rsid w:val="00C97F43"/>
    <w:rsid w:val="00CA0154"/>
    <w:rsid w:val="00CA54C7"/>
    <w:rsid w:val="00CA58F5"/>
    <w:rsid w:val="00CB2006"/>
    <w:rsid w:val="00CC76E2"/>
    <w:rsid w:val="00CD6910"/>
    <w:rsid w:val="00CE16B5"/>
    <w:rsid w:val="00CF2300"/>
    <w:rsid w:val="00CF7C57"/>
    <w:rsid w:val="00D06F25"/>
    <w:rsid w:val="00D100ED"/>
    <w:rsid w:val="00D147A8"/>
    <w:rsid w:val="00D20361"/>
    <w:rsid w:val="00D24C7B"/>
    <w:rsid w:val="00D30E08"/>
    <w:rsid w:val="00D44DB4"/>
    <w:rsid w:val="00D4728A"/>
    <w:rsid w:val="00D47544"/>
    <w:rsid w:val="00D47680"/>
    <w:rsid w:val="00D53F18"/>
    <w:rsid w:val="00D62BC2"/>
    <w:rsid w:val="00D650DB"/>
    <w:rsid w:val="00D676F3"/>
    <w:rsid w:val="00DA62A8"/>
    <w:rsid w:val="00DB3667"/>
    <w:rsid w:val="00DB569F"/>
    <w:rsid w:val="00DC1A86"/>
    <w:rsid w:val="00DC20D7"/>
    <w:rsid w:val="00DC3BB8"/>
    <w:rsid w:val="00DC507B"/>
    <w:rsid w:val="00DC6E19"/>
    <w:rsid w:val="00DD1C92"/>
    <w:rsid w:val="00DD719B"/>
    <w:rsid w:val="00DF7ED1"/>
    <w:rsid w:val="00E00C3A"/>
    <w:rsid w:val="00E04581"/>
    <w:rsid w:val="00E210DC"/>
    <w:rsid w:val="00E21606"/>
    <w:rsid w:val="00E24BD5"/>
    <w:rsid w:val="00E31D68"/>
    <w:rsid w:val="00E379DD"/>
    <w:rsid w:val="00E62688"/>
    <w:rsid w:val="00E67F57"/>
    <w:rsid w:val="00E74CFC"/>
    <w:rsid w:val="00E76223"/>
    <w:rsid w:val="00E81FB2"/>
    <w:rsid w:val="00E86489"/>
    <w:rsid w:val="00EA115A"/>
    <w:rsid w:val="00EB01C1"/>
    <w:rsid w:val="00EB20F3"/>
    <w:rsid w:val="00EB33E1"/>
    <w:rsid w:val="00EC1769"/>
    <w:rsid w:val="00ED0BB5"/>
    <w:rsid w:val="00ED1843"/>
    <w:rsid w:val="00ED6DE2"/>
    <w:rsid w:val="00EF043E"/>
    <w:rsid w:val="00F2162A"/>
    <w:rsid w:val="00F30261"/>
    <w:rsid w:val="00F31BC1"/>
    <w:rsid w:val="00F37ACA"/>
    <w:rsid w:val="00F62371"/>
    <w:rsid w:val="00F64587"/>
    <w:rsid w:val="00F761CB"/>
    <w:rsid w:val="00F8170C"/>
    <w:rsid w:val="00F824E7"/>
    <w:rsid w:val="00F83527"/>
    <w:rsid w:val="00F94E86"/>
    <w:rsid w:val="00F962BC"/>
    <w:rsid w:val="00FA5CD4"/>
    <w:rsid w:val="00FC6727"/>
    <w:rsid w:val="00FE7B2D"/>
    <w:rsid w:val="00FF4629"/>
    <w:rsid w:val="00FF7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A9627E"/>
    <w:rPr>
      <w:sz w:val="18"/>
      <w:szCs w:val="18"/>
    </w:rPr>
  </w:style>
  <w:style w:type="character" w:customStyle="1" w:styleId="Char1">
    <w:name w:val="批注框文本 Char"/>
    <w:basedOn w:val="a0"/>
    <w:link w:val="a5"/>
    <w:uiPriority w:val="99"/>
    <w:semiHidden/>
    <w:rsid w:val="00A962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A9627E"/>
    <w:rPr>
      <w:sz w:val="18"/>
      <w:szCs w:val="18"/>
    </w:rPr>
  </w:style>
  <w:style w:type="character" w:customStyle="1" w:styleId="Char1">
    <w:name w:val="批注框文本 Char"/>
    <w:basedOn w:val="a0"/>
    <w:link w:val="a5"/>
    <w:uiPriority w:val="99"/>
    <w:semiHidden/>
    <w:rsid w:val="00A962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28</Pages>
  <Words>2547</Words>
  <Characters>14523</Characters>
  <Application>Microsoft Office Word</Application>
  <DocSecurity>0</DocSecurity>
  <Lines>121</Lines>
  <Paragraphs>34</Paragraphs>
  <ScaleCrop>false</ScaleCrop>
  <Company>soft.netnest.com.cn</Company>
  <LinksUpToDate>false</LinksUpToDate>
  <CharactersWithSpaces>17036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161</cp:revision>
  <dcterms:created xsi:type="dcterms:W3CDTF">2015-05-11T07:26:00Z</dcterms:created>
  <dcterms:modified xsi:type="dcterms:W3CDTF">2015-06-29T16:58:00Z</dcterms:modified>
</cp:coreProperties>
</file>