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del w:id="0" w:author="admin" w:date="2015-07-20T21:01:00Z">
        <w:r w:rsidR="00556332" w:rsidDel="00B81BAA">
          <w:rPr>
            <w:rFonts w:hint="eastAsia"/>
            <w:b/>
            <w:sz w:val="44"/>
            <w:szCs w:val="44"/>
          </w:rPr>
          <w:delText>1</w:delText>
        </w:r>
        <w:r w:rsidR="004528A7" w:rsidDel="00B81BAA">
          <w:rPr>
            <w:rFonts w:hint="eastAsia"/>
            <w:b/>
            <w:sz w:val="44"/>
            <w:szCs w:val="44"/>
          </w:rPr>
          <w:delText>8</w:delText>
        </w:r>
      </w:del>
      <w:ins w:id="1" w:author="admin" w:date="2015-07-20T21:01:00Z">
        <w:r w:rsidR="00B81BAA">
          <w:rPr>
            <w:rFonts w:hint="eastAsia"/>
            <w:b/>
            <w:sz w:val="44"/>
            <w:szCs w:val="44"/>
          </w:rPr>
          <w:t>1</w:t>
        </w:r>
        <w:r w:rsidR="00B81BAA">
          <w:rPr>
            <w:rFonts w:hint="eastAsia"/>
            <w:b/>
            <w:sz w:val="44"/>
            <w:szCs w:val="44"/>
          </w:rPr>
          <w:t>9</w:t>
        </w:r>
      </w:ins>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2E6746">
      <w:pPr>
        <w:ind w:firstLineChars="400" w:firstLine="1124"/>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A5717A" w:rsidRPr="00A5717A" w:rsidDel="002E6746" w:rsidRDefault="002E6746" w:rsidP="00A5717A">
      <w:pPr>
        <w:ind w:firstLine="570"/>
        <w:rPr>
          <w:del w:id="2" w:author="admin" w:date="2015-07-18T22:18:00Z"/>
          <w:rFonts w:ascii="华文楷体" w:eastAsia="华文楷体" w:hAnsi="华文楷体"/>
          <w:sz w:val="28"/>
          <w:szCs w:val="28"/>
        </w:rPr>
      </w:pPr>
      <w:ins w:id="3" w:author="admin" w:date="2015-07-18T22:18:00Z">
        <w:r w:rsidRPr="00A5717A" w:rsidDel="002E6746">
          <w:rPr>
            <w:rFonts w:ascii="华文楷体" w:eastAsia="华文楷体" w:hAnsi="华文楷体" w:hint="eastAsia"/>
            <w:sz w:val="28"/>
            <w:szCs w:val="28"/>
          </w:rPr>
          <w:t xml:space="preserve"> </w:t>
        </w:r>
      </w:ins>
      <w:del w:id="4" w:author="admin" w:date="2015-07-18T22:18:00Z">
        <w:r w:rsidR="00A5717A" w:rsidRPr="00A5717A" w:rsidDel="002E6746">
          <w:rPr>
            <w:rFonts w:ascii="华文楷体" w:eastAsia="华文楷体" w:hAnsi="华文楷体" w:hint="eastAsia"/>
            <w:sz w:val="28"/>
            <w:szCs w:val="28"/>
          </w:rPr>
          <w:delText>《中观庄严论释》  第019课  第0-10分钟  圆慧</w:delText>
        </w:r>
      </w:del>
    </w:p>
    <w:p w:rsidR="0023781A" w:rsidRDefault="00A5717A" w:rsidP="00A5717A">
      <w:pPr>
        <w:ind w:firstLine="570"/>
        <w:rPr>
          <w:ins w:id="5" w:author="admin" w:date="2015-07-18T22:27:00Z"/>
          <w:rFonts w:ascii="华文楷体" w:eastAsia="华文楷体" w:hAnsi="华文楷体"/>
          <w:sz w:val="28"/>
          <w:szCs w:val="28"/>
        </w:rPr>
      </w:pPr>
      <w:del w:id="6" w:author="admin" w:date="2015-07-18T22:18:00Z">
        <w:r w:rsidRPr="00A5717A" w:rsidDel="002E6746">
          <w:rPr>
            <w:rFonts w:ascii="华文楷体" w:eastAsia="华文楷体" w:hAnsi="华文楷体" w:hint="eastAsia"/>
            <w:sz w:val="28"/>
            <w:szCs w:val="28"/>
          </w:rPr>
          <w:delText>(00:00)</w:delText>
        </w:r>
      </w:del>
      <w:r w:rsidRPr="00A5717A">
        <w:rPr>
          <w:rFonts w:ascii="华文楷体" w:eastAsia="华文楷体" w:hAnsi="华文楷体" w:hint="eastAsia"/>
          <w:sz w:val="28"/>
          <w:szCs w:val="28"/>
        </w:rPr>
        <w:t>为度</w:t>
      </w:r>
      <w:proofErr w:type="gramStart"/>
      <w:r w:rsidRPr="00A5717A">
        <w:rPr>
          <w:rFonts w:ascii="华文楷体" w:eastAsia="华文楷体" w:hAnsi="华文楷体" w:hint="eastAsia"/>
          <w:sz w:val="28"/>
          <w:szCs w:val="28"/>
        </w:rPr>
        <w:t>化一切众生请</w:t>
      </w:r>
      <w:proofErr w:type="gramEnd"/>
      <w:r w:rsidRPr="00A5717A">
        <w:rPr>
          <w:rFonts w:ascii="华文楷体" w:eastAsia="华文楷体" w:hAnsi="华文楷体" w:hint="eastAsia"/>
          <w:sz w:val="28"/>
          <w:szCs w:val="28"/>
        </w:rPr>
        <w:t>大家发无上的菩提心。发了菩提心之后，</w:t>
      </w:r>
      <w:del w:id="7" w:author="admin" w:date="2015-07-18T22:20:00Z">
        <w:r w:rsidRPr="00A5717A" w:rsidDel="00AA0517">
          <w:rPr>
            <w:rFonts w:ascii="华文楷体" w:eastAsia="华文楷体" w:hAnsi="华文楷体" w:hint="eastAsia"/>
            <w:sz w:val="28"/>
            <w:szCs w:val="28"/>
          </w:rPr>
          <w:delText>大家继续学习</w:delText>
        </w:r>
      </w:del>
      <w:ins w:id="8" w:author="admin" w:date="2015-07-18T22:20:00Z">
        <w:r w:rsidR="00AA0517">
          <w:rPr>
            <w:rFonts w:ascii="华文楷体" w:eastAsia="华文楷体" w:hAnsi="华文楷体" w:hint="eastAsia"/>
            <w:sz w:val="28"/>
            <w:szCs w:val="28"/>
          </w:rPr>
          <w:t>今天继续宣讲全知</w:t>
        </w:r>
      </w:ins>
      <w:r w:rsidRPr="00A5717A">
        <w:rPr>
          <w:rFonts w:ascii="华文楷体" w:eastAsia="华文楷体" w:hAnsi="华文楷体" w:hint="eastAsia"/>
          <w:sz w:val="28"/>
          <w:szCs w:val="28"/>
        </w:rPr>
        <w:t>麦彭仁波切所造的《中观庄严论释</w:t>
      </w:r>
      <w:ins w:id="9" w:author="admin" w:date="2015-07-18T22:19:00Z">
        <w:r w:rsidR="002E6746">
          <w:rPr>
            <w:rFonts w:ascii="华文楷体" w:eastAsia="华文楷体" w:hAnsi="华文楷体" w:hint="eastAsia"/>
            <w:sz w:val="28"/>
            <w:szCs w:val="28"/>
          </w:rPr>
          <w:t>-文殊上师欢喜教言</w:t>
        </w:r>
        <w:r w:rsidR="00AA0517">
          <w:rPr>
            <w:rFonts w:ascii="华文楷体" w:eastAsia="华文楷体" w:hAnsi="华文楷体" w:hint="eastAsia"/>
            <w:sz w:val="28"/>
            <w:szCs w:val="28"/>
          </w:rPr>
          <w:t>论</w:t>
        </w:r>
      </w:ins>
      <w:r w:rsidRPr="00A5717A">
        <w:rPr>
          <w:rFonts w:ascii="华文楷体" w:eastAsia="华文楷体" w:hAnsi="华文楷体" w:hint="eastAsia"/>
          <w:sz w:val="28"/>
          <w:szCs w:val="28"/>
        </w:rPr>
        <w:t>》</w:t>
      </w:r>
      <w:del w:id="10" w:author="admin" w:date="2015-07-18T22:19:00Z">
        <w:r w:rsidRPr="00A5717A" w:rsidDel="002E6746">
          <w:rPr>
            <w:rFonts w:ascii="华文楷体" w:eastAsia="华文楷体" w:hAnsi="华文楷体" w:hint="eastAsia"/>
            <w:sz w:val="28"/>
            <w:szCs w:val="28"/>
          </w:rPr>
          <w:delText>，###（00:08）</w:delText>
        </w:r>
      </w:del>
      <w:r w:rsidRPr="00A5717A">
        <w:rPr>
          <w:rFonts w:ascii="华文楷体" w:eastAsia="华文楷体" w:hAnsi="华文楷体" w:hint="eastAsia"/>
          <w:sz w:val="28"/>
          <w:szCs w:val="28"/>
        </w:rPr>
        <w:t>，那么</w:t>
      </w:r>
      <w:proofErr w:type="gramStart"/>
      <w:r w:rsidRPr="00A5717A">
        <w:rPr>
          <w:rFonts w:ascii="华文楷体" w:eastAsia="华文楷体" w:hAnsi="华文楷体" w:hint="eastAsia"/>
          <w:sz w:val="28"/>
          <w:szCs w:val="28"/>
        </w:rPr>
        <w:t>这个论典是</w:t>
      </w:r>
      <w:proofErr w:type="gramEnd"/>
      <w:r w:rsidRPr="00A5717A">
        <w:rPr>
          <w:rFonts w:ascii="华文楷体" w:eastAsia="华文楷体" w:hAnsi="华文楷体" w:hint="eastAsia"/>
          <w:sz w:val="28"/>
          <w:szCs w:val="28"/>
        </w:rPr>
        <w:t>非常明确宣说了在名言</w:t>
      </w:r>
      <w:proofErr w:type="gramStart"/>
      <w:r w:rsidRPr="00A5717A">
        <w:rPr>
          <w:rFonts w:ascii="华文楷体" w:eastAsia="华文楷体" w:hAnsi="华文楷体" w:hint="eastAsia"/>
          <w:sz w:val="28"/>
          <w:szCs w:val="28"/>
        </w:rPr>
        <w:t>谛当中承许唯识</w:t>
      </w:r>
      <w:proofErr w:type="gramEnd"/>
      <w:r w:rsidRPr="00A5717A">
        <w:rPr>
          <w:rFonts w:ascii="华文楷体" w:eastAsia="华文楷体" w:hAnsi="华文楷体" w:hint="eastAsia"/>
          <w:sz w:val="28"/>
          <w:szCs w:val="28"/>
        </w:rPr>
        <w:t>、在胜义</w:t>
      </w:r>
      <w:proofErr w:type="gramStart"/>
      <w:r w:rsidRPr="00A5717A">
        <w:rPr>
          <w:rFonts w:ascii="华文楷体" w:eastAsia="华文楷体" w:hAnsi="华文楷体" w:hint="eastAsia"/>
          <w:sz w:val="28"/>
          <w:szCs w:val="28"/>
        </w:rPr>
        <w:t>谛</w:t>
      </w:r>
      <w:proofErr w:type="gramEnd"/>
      <w:r w:rsidRPr="00A5717A">
        <w:rPr>
          <w:rFonts w:ascii="华文楷体" w:eastAsia="华文楷体" w:hAnsi="华文楷体" w:hint="eastAsia"/>
          <w:sz w:val="28"/>
          <w:szCs w:val="28"/>
        </w:rPr>
        <w:t>当中</w:t>
      </w:r>
      <w:proofErr w:type="gramStart"/>
      <w:r w:rsidRPr="00A5717A">
        <w:rPr>
          <w:rFonts w:ascii="华文楷体" w:eastAsia="华文楷体" w:hAnsi="华文楷体" w:hint="eastAsia"/>
          <w:sz w:val="28"/>
          <w:szCs w:val="28"/>
        </w:rPr>
        <w:t>承许无</w:t>
      </w:r>
      <w:proofErr w:type="gramEnd"/>
      <w:r w:rsidRPr="00A5717A">
        <w:rPr>
          <w:rFonts w:ascii="华文楷体" w:eastAsia="华文楷体" w:hAnsi="华文楷体" w:hint="eastAsia"/>
          <w:sz w:val="28"/>
          <w:szCs w:val="28"/>
        </w:rPr>
        <w:t>自性的这样一种殊胜理趣。实际上，名言</w:t>
      </w:r>
      <w:proofErr w:type="gramStart"/>
      <w:r w:rsidRPr="00A5717A">
        <w:rPr>
          <w:rFonts w:ascii="华文楷体" w:eastAsia="华文楷体" w:hAnsi="华文楷体" w:hint="eastAsia"/>
          <w:sz w:val="28"/>
          <w:szCs w:val="28"/>
        </w:rPr>
        <w:t>谛</w:t>
      </w:r>
      <w:proofErr w:type="gramEnd"/>
      <w:r w:rsidRPr="00A5717A">
        <w:rPr>
          <w:rFonts w:ascii="华文楷体" w:eastAsia="华文楷体" w:hAnsi="华文楷体" w:hint="eastAsia"/>
          <w:sz w:val="28"/>
          <w:szCs w:val="28"/>
        </w:rPr>
        <w:t>中唯识的观点、胜义</w:t>
      </w:r>
      <w:proofErr w:type="gramStart"/>
      <w:r w:rsidRPr="00A5717A">
        <w:rPr>
          <w:rFonts w:ascii="华文楷体" w:eastAsia="华文楷体" w:hAnsi="华文楷体" w:hint="eastAsia"/>
          <w:sz w:val="28"/>
          <w:szCs w:val="28"/>
        </w:rPr>
        <w:t>谛</w:t>
      </w:r>
      <w:proofErr w:type="gramEnd"/>
      <w:r w:rsidRPr="00A5717A">
        <w:rPr>
          <w:rFonts w:ascii="华文楷体" w:eastAsia="华文楷体" w:hAnsi="华文楷体" w:hint="eastAsia"/>
          <w:sz w:val="28"/>
          <w:szCs w:val="28"/>
        </w:rPr>
        <w:t>当中的这样一种无自性的观点呢，完全都是按照这个一切万法的本性，通过</w:t>
      </w:r>
      <w:del w:id="11" w:author="admin" w:date="2015-07-18T22:25:00Z">
        <w:r w:rsidRPr="00A5717A" w:rsidDel="009D5B2A">
          <w:rPr>
            <w:rFonts w:ascii="华文楷体" w:eastAsia="华文楷体" w:hAnsi="华文楷体" w:hint="eastAsia"/>
            <w:sz w:val="28"/>
            <w:szCs w:val="28"/>
          </w:rPr>
          <w:delText>事是理</w:delText>
        </w:r>
      </w:del>
      <w:ins w:id="12" w:author="admin" w:date="2015-07-19T22:34:00Z">
        <w:r w:rsidR="00BA4C5B" w:rsidRPr="00E6306B">
          <w:rPr>
            <w:rFonts w:ascii="华文楷体" w:eastAsia="华文楷体" w:hAnsi="华文楷体" w:hint="eastAsia"/>
            <w:sz w:val="28"/>
            <w:szCs w:val="28"/>
          </w:rPr>
          <w:t>事势理</w:t>
        </w:r>
      </w:ins>
      <w:r w:rsidRPr="00A5717A">
        <w:rPr>
          <w:rFonts w:ascii="华文楷体" w:eastAsia="华文楷体" w:hAnsi="华文楷体" w:hint="eastAsia"/>
          <w:sz w:val="28"/>
          <w:szCs w:val="28"/>
        </w:rPr>
        <w:t>来进行观察的一种抉择的。所以说，了知了这样一种问题呢，就帮助我们能够打破这样一种</w:t>
      </w:r>
      <w:proofErr w:type="gramStart"/>
      <w:r w:rsidRPr="00A5717A">
        <w:rPr>
          <w:rFonts w:ascii="华文楷体" w:eastAsia="华文楷体" w:hAnsi="华文楷体" w:hint="eastAsia"/>
          <w:sz w:val="28"/>
          <w:szCs w:val="28"/>
        </w:rPr>
        <w:t>妄</w:t>
      </w:r>
      <w:proofErr w:type="gramEnd"/>
      <w:r w:rsidRPr="00A5717A">
        <w:rPr>
          <w:rFonts w:ascii="华文楷体" w:eastAsia="华文楷体" w:hAnsi="华文楷体" w:hint="eastAsia"/>
          <w:sz w:val="28"/>
          <w:szCs w:val="28"/>
        </w:rPr>
        <w:t>执，就是说错误的、颠倒的认识二</w:t>
      </w:r>
      <w:proofErr w:type="gramStart"/>
      <w:r w:rsidRPr="00A5717A">
        <w:rPr>
          <w:rFonts w:ascii="华文楷体" w:eastAsia="华文楷体" w:hAnsi="华文楷体" w:hint="eastAsia"/>
          <w:sz w:val="28"/>
          <w:szCs w:val="28"/>
        </w:rPr>
        <w:t>谛</w:t>
      </w:r>
      <w:proofErr w:type="gramEnd"/>
      <w:r w:rsidRPr="00A5717A">
        <w:rPr>
          <w:rFonts w:ascii="华文楷体" w:eastAsia="华文楷体" w:hAnsi="华文楷体" w:hint="eastAsia"/>
          <w:sz w:val="28"/>
          <w:szCs w:val="28"/>
        </w:rPr>
        <w:t>自性，从而造下了很多不共的业流转轮回的这样一种情况就会完全打破。对于学习</w:t>
      </w:r>
      <w:proofErr w:type="gramStart"/>
      <w:r w:rsidRPr="00A5717A">
        <w:rPr>
          <w:rFonts w:ascii="华文楷体" w:eastAsia="华文楷体" w:hAnsi="华文楷体" w:hint="eastAsia"/>
          <w:sz w:val="28"/>
          <w:szCs w:val="28"/>
        </w:rPr>
        <w:t>这个论典的</w:t>
      </w:r>
      <w:proofErr w:type="gramEnd"/>
      <w:r w:rsidRPr="00A5717A">
        <w:rPr>
          <w:rFonts w:ascii="华文楷体" w:eastAsia="华文楷体" w:hAnsi="华文楷体" w:hint="eastAsia"/>
          <w:sz w:val="28"/>
          <w:szCs w:val="28"/>
        </w:rPr>
        <w:t>人来讲的话，完全是实实在在的能够帮助我们离开轮回的一种方法</w:t>
      </w:r>
      <w:del w:id="13" w:author="admin" w:date="2015-07-18T22:26:00Z">
        <w:r w:rsidRPr="00A5717A" w:rsidDel="009D5B2A">
          <w:rPr>
            <w:rFonts w:ascii="华文楷体" w:eastAsia="华文楷体" w:hAnsi="华文楷体" w:hint="eastAsia"/>
            <w:sz w:val="28"/>
            <w:szCs w:val="28"/>
          </w:rPr>
          <w:delText>，</w:delText>
        </w:r>
      </w:del>
      <w:ins w:id="14" w:author="admin" w:date="2015-07-18T22:26:00Z">
        <w:r w:rsidR="009D5B2A">
          <w:rPr>
            <w:rFonts w:ascii="华文楷体" w:eastAsia="华文楷体" w:hAnsi="华文楷体" w:hint="eastAsia"/>
            <w:sz w:val="28"/>
            <w:szCs w:val="28"/>
          </w:rPr>
          <w:t>。</w:t>
        </w:r>
      </w:ins>
      <w:r w:rsidRPr="00A5717A">
        <w:rPr>
          <w:rFonts w:ascii="华文楷体" w:eastAsia="华文楷体" w:hAnsi="华文楷体" w:hint="eastAsia"/>
          <w:sz w:val="28"/>
          <w:szCs w:val="28"/>
        </w:rPr>
        <w:t>而不是一种学问、而不是一种哲学，所以说我们在了知的时候应该知道一切万法的本性就是这样一种自性的。</w:t>
      </w:r>
    </w:p>
    <w:p w:rsidR="00700EBA" w:rsidRDefault="00A5717A" w:rsidP="00A5717A">
      <w:pPr>
        <w:ind w:firstLine="570"/>
        <w:rPr>
          <w:ins w:id="15" w:author="admin" w:date="2015-07-18T22:35:00Z"/>
          <w:rFonts w:ascii="华文楷体" w:eastAsia="华文楷体" w:hAnsi="华文楷体"/>
          <w:sz w:val="28"/>
          <w:szCs w:val="28"/>
        </w:rPr>
      </w:pPr>
      <w:r w:rsidRPr="00A5717A">
        <w:rPr>
          <w:rFonts w:ascii="华文楷体" w:eastAsia="华文楷体" w:hAnsi="华文楷体" w:hint="eastAsia"/>
          <w:sz w:val="28"/>
          <w:szCs w:val="28"/>
        </w:rPr>
        <w:t>那么为了对于我们了知麦彭仁波切前面通过造论五本的方式来安立的这样一种造论分支</w:t>
      </w:r>
      <w:del w:id="16" w:author="admin" w:date="2015-07-18T22:28:00Z">
        <w:r w:rsidRPr="00A5717A" w:rsidDel="00501D39">
          <w:rPr>
            <w:rFonts w:ascii="华文楷体" w:eastAsia="华文楷体" w:hAnsi="华文楷体" w:hint="eastAsia"/>
            <w:sz w:val="28"/>
            <w:szCs w:val="28"/>
          </w:rPr>
          <w:delText>，</w:delText>
        </w:r>
      </w:del>
      <w:ins w:id="17" w:author="admin" w:date="2015-07-18T22:28:00Z">
        <w:r w:rsidR="00501D39">
          <w:rPr>
            <w:rFonts w:ascii="华文楷体" w:eastAsia="华文楷体" w:hAnsi="华文楷体" w:hint="eastAsia"/>
            <w:sz w:val="28"/>
            <w:szCs w:val="28"/>
          </w:rPr>
          <w:t>。</w:t>
        </w:r>
      </w:ins>
      <w:r w:rsidRPr="00A5717A">
        <w:rPr>
          <w:rFonts w:ascii="华文楷体" w:eastAsia="华文楷体" w:hAnsi="华文楷体" w:hint="eastAsia"/>
          <w:sz w:val="28"/>
          <w:szCs w:val="28"/>
        </w:rPr>
        <w:t>造论五本前面也是有过介绍的。首先呢，由谁所著；然后，为谁而造；第三是，属何范畴；第四是，</w:t>
      </w:r>
      <w:proofErr w:type="gramStart"/>
      <w:r w:rsidRPr="00A5717A">
        <w:rPr>
          <w:rFonts w:ascii="华文楷体" w:eastAsia="华文楷体" w:hAnsi="华文楷体" w:hint="eastAsia"/>
          <w:sz w:val="28"/>
          <w:szCs w:val="28"/>
        </w:rPr>
        <w:t>全论内容</w:t>
      </w:r>
      <w:proofErr w:type="gramEnd"/>
      <w:r w:rsidRPr="00A5717A">
        <w:rPr>
          <w:rFonts w:ascii="华文楷体" w:eastAsia="华文楷体" w:hAnsi="华文楷体" w:hint="eastAsia"/>
          <w:sz w:val="28"/>
          <w:szCs w:val="28"/>
        </w:rPr>
        <w:t>，第五是，有何必要。那么前面的四个问题我们已讲完，现在讲的是第五个问题，有什么必要。实际上就是为了让后学的这些大乘的弟子轻</w:t>
      </w:r>
      <w:r w:rsidRPr="00A5717A">
        <w:rPr>
          <w:rFonts w:ascii="华文楷体" w:eastAsia="华文楷体" w:hAnsi="华文楷体" w:hint="eastAsia"/>
          <w:sz w:val="28"/>
          <w:szCs w:val="28"/>
        </w:rPr>
        <w:lastRenderedPageBreak/>
        <w:t>而易举通达整个大乘的意义、生起定解，并进一步</w:t>
      </w:r>
      <w:ins w:id="18" w:author="admin" w:date="2015-07-18T22:29:00Z">
        <w:r w:rsidR="00C10E6B">
          <w:rPr>
            <w:rFonts w:ascii="华文楷体" w:eastAsia="华文楷体" w:hAnsi="华文楷体" w:hint="eastAsia"/>
            <w:sz w:val="28"/>
            <w:szCs w:val="28"/>
          </w:rPr>
          <w:t>获证</w:t>
        </w:r>
      </w:ins>
      <w:del w:id="19" w:author="admin" w:date="2015-07-18T22:29:00Z">
        <w:r w:rsidRPr="00A5717A" w:rsidDel="00C10E6B">
          <w:rPr>
            <w:rFonts w:ascii="华文楷体" w:eastAsia="华文楷体" w:hAnsi="华文楷体" w:hint="eastAsia"/>
            <w:sz w:val="28"/>
            <w:szCs w:val="28"/>
          </w:rPr>
          <w:delText>呢获</w:delText>
        </w:r>
      </w:del>
      <w:r w:rsidRPr="00A5717A">
        <w:rPr>
          <w:rFonts w:ascii="华文楷体" w:eastAsia="华文楷体" w:hAnsi="华文楷体" w:hint="eastAsia"/>
          <w:sz w:val="28"/>
          <w:szCs w:val="28"/>
        </w:rPr>
        <w:t>大菩提果。那就从三个方面来进行观察，现在是怎么样对整个大乘产生定解的问题。前面也说了对整个大乘生起定解的方法，后面呢就是讲到了这个进一步对本</w:t>
      </w:r>
      <w:proofErr w:type="gramStart"/>
      <w:r w:rsidRPr="00A5717A">
        <w:rPr>
          <w:rFonts w:ascii="华文楷体" w:eastAsia="华文楷体" w:hAnsi="华文楷体" w:hint="eastAsia"/>
          <w:sz w:val="28"/>
          <w:szCs w:val="28"/>
        </w:rPr>
        <w:t>论产生定</w:t>
      </w:r>
      <w:proofErr w:type="gramEnd"/>
      <w:r w:rsidRPr="00A5717A">
        <w:rPr>
          <w:rFonts w:ascii="华文楷体" w:eastAsia="华文楷体" w:hAnsi="华文楷体" w:hint="eastAsia"/>
          <w:sz w:val="28"/>
          <w:szCs w:val="28"/>
        </w:rPr>
        <w:t>解的五种特点，五种特点当中我们现在</w:t>
      </w:r>
      <w:proofErr w:type="gramStart"/>
      <w:r w:rsidRPr="00A5717A">
        <w:rPr>
          <w:rFonts w:ascii="华文楷体" w:eastAsia="华文楷体" w:hAnsi="华文楷体" w:hint="eastAsia"/>
          <w:sz w:val="28"/>
          <w:szCs w:val="28"/>
        </w:rPr>
        <w:t>在</w:t>
      </w:r>
      <w:proofErr w:type="gramEnd"/>
      <w:r w:rsidRPr="00A5717A">
        <w:rPr>
          <w:rFonts w:ascii="华文楷体" w:eastAsia="华文楷体" w:hAnsi="华文楷体" w:hint="eastAsia"/>
          <w:sz w:val="28"/>
          <w:szCs w:val="28"/>
        </w:rPr>
        <w:t>宣讲第四个问题，就是说</w:t>
      </w:r>
      <w:del w:id="20" w:author="admin" w:date="2015-07-18T22:32:00Z">
        <w:r w:rsidRPr="00A5717A" w:rsidDel="00A62A41">
          <w:rPr>
            <w:rFonts w:ascii="华文楷体" w:eastAsia="华文楷体" w:hAnsi="华文楷体" w:hint="eastAsia"/>
            <w:sz w:val="28"/>
            <w:szCs w:val="28"/>
          </w:rPr>
          <w:delText>【</w:delText>
        </w:r>
      </w:del>
      <w:ins w:id="21" w:author="admin" w:date="2015-07-18T22:33:00Z">
        <w:r w:rsidR="00A62A41">
          <w:rPr>
            <w:rFonts w:ascii="华文楷体" w:eastAsia="华文楷体" w:hAnsi="华文楷体" w:hint="eastAsia"/>
            <w:sz w:val="28"/>
            <w:szCs w:val="28"/>
          </w:rPr>
          <w:t>“</w:t>
        </w:r>
      </w:ins>
      <w:r w:rsidRPr="00A5717A">
        <w:rPr>
          <w:rFonts w:ascii="华文楷体" w:eastAsia="华文楷体" w:hAnsi="华文楷体" w:hint="eastAsia"/>
          <w:sz w:val="28"/>
          <w:szCs w:val="28"/>
        </w:rPr>
        <w:t>把这样一种胜义</w:t>
      </w:r>
      <w:proofErr w:type="gramStart"/>
      <w:r w:rsidRPr="00A5717A">
        <w:rPr>
          <w:rFonts w:ascii="华文楷体" w:eastAsia="华文楷体" w:hAnsi="华文楷体" w:hint="eastAsia"/>
          <w:sz w:val="28"/>
          <w:szCs w:val="28"/>
        </w:rPr>
        <w:t>谛</w:t>
      </w:r>
      <w:proofErr w:type="gramEnd"/>
      <w:r w:rsidRPr="00A5717A">
        <w:rPr>
          <w:rFonts w:ascii="华文楷体" w:eastAsia="华文楷体" w:hAnsi="华文楷体" w:hint="eastAsia"/>
          <w:sz w:val="28"/>
          <w:szCs w:val="28"/>
        </w:rPr>
        <w:t>分为相似胜义和真实胜义，是这样一种高超绝妙的立宗</w:t>
      </w:r>
      <w:ins w:id="22" w:author="admin" w:date="2015-07-18T22:32:00Z">
        <w:r w:rsidR="00A62A41">
          <w:rPr>
            <w:rFonts w:ascii="华文楷体" w:eastAsia="华文楷体" w:hAnsi="华文楷体" w:hint="eastAsia"/>
            <w:sz w:val="28"/>
            <w:szCs w:val="28"/>
          </w:rPr>
          <w:t>。</w:t>
        </w:r>
      </w:ins>
      <w:ins w:id="23" w:author="admin" w:date="2015-07-18T22:33:00Z">
        <w:r w:rsidR="00A62A41">
          <w:rPr>
            <w:rFonts w:ascii="华文楷体" w:eastAsia="华文楷体" w:hAnsi="华文楷体" w:hint="eastAsia"/>
            <w:sz w:val="28"/>
            <w:szCs w:val="28"/>
          </w:rPr>
          <w:t>”</w:t>
        </w:r>
      </w:ins>
      <w:del w:id="24" w:author="admin" w:date="2015-07-18T22:32:00Z">
        <w:r w:rsidRPr="00A5717A" w:rsidDel="00A62A41">
          <w:rPr>
            <w:rFonts w:ascii="华文楷体" w:eastAsia="华文楷体" w:hAnsi="华文楷体" w:hint="eastAsia"/>
            <w:sz w:val="28"/>
            <w:szCs w:val="28"/>
          </w:rPr>
          <w:delText>】</w:delText>
        </w:r>
      </w:del>
      <w:r w:rsidRPr="00A5717A">
        <w:rPr>
          <w:rFonts w:ascii="华文楷体" w:eastAsia="华文楷体" w:hAnsi="华文楷体" w:hint="eastAsia"/>
          <w:sz w:val="28"/>
          <w:szCs w:val="28"/>
        </w:rPr>
        <w:t>因为针对这个不同的根性，必须要安立不同的这个教义，否则就无法调化，否则不对机的话，就没有办法真正成为殊胜的教言。还有一种在修习修法的过程中，虽然</w:t>
      </w:r>
      <w:proofErr w:type="gramStart"/>
      <w:r w:rsidRPr="00A5717A">
        <w:rPr>
          <w:rFonts w:ascii="华文楷体" w:eastAsia="华文楷体" w:hAnsi="华文楷体" w:hint="eastAsia"/>
          <w:sz w:val="28"/>
          <w:szCs w:val="28"/>
        </w:rPr>
        <w:t>最终证悟的</w:t>
      </w:r>
      <w:proofErr w:type="gramEnd"/>
      <w:r w:rsidRPr="00A5717A">
        <w:rPr>
          <w:rFonts w:ascii="华文楷体" w:eastAsia="华文楷体" w:hAnsi="华文楷体" w:hint="eastAsia"/>
          <w:sz w:val="28"/>
          <w:szCs w:val="28"/>
        </w:rPr>
        <w:t>是</w:t>
      </w:r>
      <w:proofErr w:type="gramStart"/>
      <w:r w:rsidRPr="00A5717A">
        <w:rPr>
          <w:rFonts w:ascii="华文楷体" w:eastAsia="华文楷体" w:hAnsi="华文楷体" w:hint="eastAsia"/>
          <w:sz w:val="28"/>
          <w:szCs w:val="28"/>
        </w:rPr>
        <w:t>离戏空</w:t>
      </w:r>
      <w:proofErr w:type="gramEnd"/>
      <w:r w:rsidRPr="00A5717A">
        <w:rPr>
          <w:rFonts w:ascii="华文楷体" w:eastAsia="华文楷体" w:hAnsi="华文楷体" w:hint="eastAsia"/>
          <w:sz w:val="28"/>
          <w:szCs w:val="28"/>
        </w:rPr>
        <w:t>，但如果最初没有</w:t>
      </w:r>
      <w:proofErr w:type="gramStart"/>
      <w:r w:rsidRPr="00A5717A">
        <w:rPr>
          <w:rFonts w:ascii="华文楷体" w:eastAsia="华文楷体" w:hAnsi="华文楷体" w:hint="eastAsia"/>
          <w:sz w:val="28"/>
          <w:szCs w:val="28"/>
        </w:rPr>
        <w:t>经由单空的</w:t>
      </w:r>
      <w:proofErr w:type="gramEnd"/>
      <w:r w:rsidRPr="00A5717A">
        <w:rPr>
          <w:rFonts w:ascii="华文楷体" w:eastAsia="华文楷体" w:hAnsi="华文楷体" w:hint="eastAsia"/>
          <w:sz w:val="28"/>
          <w:szCs w:val="28"/>
        </w:rPr>
        <w:t>这个</w:t>
      </w:r>
      <w:del w:id="25" w:author="admin" w:date="2015-07-18T22:34:00Z">
        <w:r w:rsidRPr="00A5717A" w:rsidDel="00A62A41">
          <w:rPr>
            <w:rFonts w:ascii="华文楷体" w:eastAsia="华文楷体" w:hAnsi="华文楷体" w:hint="eastAsia"/>
            <w:sz w:val="28"/>
            <w:szCs w:val="28"/>
          </w:rPr>
          <w:delText>基础</w:delText>
        </w:r>
      </w:del>
      <w:ins w:id="26" w:author="admin" w:date="2015-07-18T22:34:00Z">
        <w:r w:rsidR="00A62A41">
          <w:rPr>
            <w:rFonts w:ascii="华文楷体" w:eastAsia="华文楷体" w:hAnsi="华文楷体" w:hint="eastAsia"/>
            <w:sz w:val="28"/>
            <w:szCs w:val="28"/>
          </w:rPr>
          <w:t>梯子</w:t>
        </w:r>
      </w:ins>
      <w:r w:rsidRPr="00A5717A">
        <w:rPr>
          <w:rFonts w:ascii="华文楷体" w:eastAsia="华文楷体" w:hAnsi="华文楷体" w:hint="eastAsia"/>
          <w:sz w:val="28"/>
          <w:szCs w:val="28"/>
        </w:rPr>
        <w:t>的话，是没有办法进入这个一切万法实相的大</w:t>
      </w:r>
      <w:del w:id="27" w:author="admin" w:date="2015-07-18T22:32:00Z">
        <w:r w:rsidRPr="00A5717A" w:rsidDel="00C10E6B">
          <w:rPr>
            <w:rFonts w:ascii="华文楷体" w:eastAsia="华文楷体" w:hAnsi="华文楷体" w:hint="eastAsia"/>
            <w:sz w:val="28"/>
            <w:szCs w:val="28"/>
          </w:rPr>
          <w:delText>##的</w:delText>
        </w:r>
      </w:del>
      <w:ins w:id="28" w:author="admin" w:date="2015-07-18T22:32:00Z">
        <w:r w:rsidR="00C10E6B">
          <w:rPr>
            <w:rFonts w:ascii="华文楷体" w:eastAsia="华文楷体" w:hAnsi="华文楷体" w:hint="eastAsia"/>
            <w:sz w:val="28"/>
            <w:szCs w:val="28"/>
          </w:rPr>
          <w:t>楼阁的。</w:t>
        </w:r>
      </w:ins>
      <w:del w:id="29" w:author="admin" w:date="2015-07-18T22:32:00Z">
        <w:r w:rsidRPr="00A5717A" w:rsidDel="00C10E6B">
          <w:rPr>
            <w:rFonts w:ascii="华文楷体" w:eastAsia="华文楷体" w:hAnsi="华文楷体" w:hint="eastAsia"/>
            <w:sz w:val="28"/>
            <w:szCs w:val="28"/>
          </w:rPr>
          <w:delText>（02:33），</w:delText>
        </w:r>
      </w:del>
      <w:del w:id="30" w:author="admin" w:date="2015-07-18T22:34:00Z">
        <w:r w:rsidRPr="00A5717A" w:rsidDel="00387FCF">
          <w:rPr>
            <w:rFonts w:ascii="华文楷体" w:eastAsia="华文楷体" w:hAnsi="华文楷体" w:hint="eastAsia"/>
            <w:sz w:val="28"/>
            <w:szCs w:val="28"/>
          </w:rPr>
          <w:delText>因为说</w:delText>
        </w:r>
      </w:del>
      <w:ins w:id="31" w:author="admin" w:date="2015-07-18T22:34:00Z">
        <w:r w:rsidR="00387FCF">
          <w:rPr>
            <w:rFonts w:ascii="华文楷体" w:eastAsia="华文楷体" w:hAnsi="华文楷体" w:hint="eastAsia"/>
            <w:sz w:val="28"/>
            <w:szCs w:val="28"/>
          </w:rPr>
          <w:t>因此说呢</w:t>
        </w:r>
      </w:ins>
      <w:r w:rsidRPr="00A5717A">
        <w:rPr>
          <w:rFonts w:ascii="华文楷体" w:eastAsia="华文楷体" w:hAnsi="华文楷体" w:hint="eastAsia"/>
          <w:sz w:val="28"/>
          <w:szCs w:val="28"/>
        </w:rPr>
        <w:t>在最初的时候，要了知单</w:t>
      </w:r>
      <w:proofErr w:type="gramStart"/>
      <w:r w:rsidRPr="00A5717A">
        <w:rPr>
          <w:rFonts w:ascii="华文楷体" w:eastAsia="华文楷体" w:hAnsi="华文楷体" w:hint="eastAsia"/>
          <w:sz w:val="28"/>
          <w:szCs w:val="28"/>
        </w:rPr>
        <w:t>空能够</w:t>
      </w:r>
      <w:proofErr w:type="gramEnd"/>
      <w:r w:rsidRPr="00A5717A">
        <w:rPr>
          <w:rFonts w:ascii="华文楷体" w:eastAsia="华文楷体" w:hAnsi="华文楷体" w:hint="eastAsia"/>
          <w:sz w:val="28"/>
          <w:szCs w:val="28"/>
        </w:rPr>
        <w:t>打破实执</w:t>
      </w:r>
      <w:del w:id="32" w:author="admin" w:date="2015-07-18T22:34:00Z">
        <w:r w:rsidRPr="00A5717A" w:rsidDel="00387FCF">
          <w:rPr>
            <w:rFonts w:ascii="华文楷体" w:eastAsia="华文楷体" w:hAnsi="华文楷体" w:hint="eastAsia"/>
            <w:sz w:val="28"/>
            <w:szCs w:val="28"/>
          </w:rPr>
          <w:delText>，</w:delText>
        </w:r>
      </w:del>
      <w:ins w:id="33" w:author="admin" w:date="2015-07-18T22:34:00Z">
        <w:r w:rsidR="00387FCF">
          <w:rPr>
            <w:rFonts w:ascii="华文楷体" w:eastAsia="华文楷体" w:hAnsi="华文楷体" w:hint="eastAsia"/>
            <w:sz w:val="28"/>
            <w:szCs w:val="28"/>
          </w:rPr>
          <w:t>。</w:t>
        </w:r>
      </w:ins>
      <w:r w:rsidRPr="00A5717A">
        <w:rPr>
          <w:rFonts w:ascii="华文楷体" w:eastAsia="华文楷体" w:hAnsi="华文楷体" w:hint="eastAsia"/>
          <w:sz w:val="28"/>
          <w:szCs w:val="28"/>
        </w:rPr>
        <w:t>但是呢究竟来讲，也必须要把这个无自性的打破，趋入到究竟</w:t>
      </w:r>
      <w:proofErr w:type="gramStart"/>
      <w:r w:rsidRPr="00A5717A">
        <w:rPr>
          <w:rFonts w:ascii="华文楷体" w:eastAsia="华文楷体" w:hAnsi="华文楷体" w:hint="eastAsia"/>
          <w:sz w:val="28"/>
          <w:szCs w:val="28"/>
        </w:rPr>
        <w:t>实相当</w:t>
      </w:r>
      <w:proofErr w:type="gramEnd"/>
      <w:r w:rsidRPr="00A5717A">
        <w:rPr>
          <w:rFonts w:ascii="华文楷体" w:eastAsia="华文楷体" w:hAnsi="华文楷体" w:hint="eastAsia"/>
          <w:sz w:val="28"/>
          <w:szCs w:val="28"/>
        </w:rPr>
        <w:t>中。今天继续讲这个殊胜的含义</w:t>
      </w:r>
      <w:ins w:id="34" w:author="admin" w:date="2015-07-18T22:35:00Z">
        <w:r w:rsidR="00700EBA">
          <w:rPr>
            <w:rFonts w:ascii="华文楷体" w:eastAsia="华文楷体" w:hAnsi="华文楷体" w:hint="eastAsia"/>
            <w:sz w:val="28"/>
            <w:szCs w:val="28"/>
          </w:rPr>
          <w:t>。</w:t>
        </w:r>
      </w:ins>
      <w:del w:id="35" w:author="admin" w:date="2015-07-18T22:34:00Z">
        <w:r w:rsidRPr="00A5717A" w:rsidDel="00700EBA">
          <w:rPr>
            <w:rFonts w:ascii="华文楷体" w:eastAsia="华文楷体" w:hAnsi="华文楷体" w:hint="eastAsia"/>
            <w:sz w:val="28"/>
            <w:szCs w:val="28"/>
          </w:rPr>
          <w:delText>，</w:delText>
        </w:r>
      </w:del>
    </w:p>
    <w:p w:rsidR="00700EBA" w:rsidRDefault="00A5717A" w:rsidP="00A5717A">
      <w:pPr>
        <w:ind w:firstLine="570"/>
        <w:rPr>
          <w:ins w:id="36" w:author="admin" w:date="2015-07-18T22:35:00Z"/>
          <w:rFonts w:ascii="华文楷体" w:eastAsia="华文楷体" w:hAnsi="华文楷体"/>
          <w:sz w:val="28"/>
          <w:szCs w:val="28"/>
        </w:rPr>
      </w:pPr>
      <w:r w:rsidRPr="00A5717A">
        <w:rPr>
          <w:rFonts w:ascii="华文楷体" w:eastAsia="华文楷体" w:hAnsi="华文楷体" w:hint="eastAsia"/>
          <w:sz w:val="28"/>
          <w:szCs w:val="28"/>
        </w:rPr>
        <w:t>【</w:t>
      </w:r>
      <w:r w:rsidRPr="00700EBA">
        <w:rPr>
          <w:rFonts w:asciiTheme="minorEastAsia" w:hAnsiTheme="minorEastAsia" w:hint="eastAsia"/>
          <w:sz w:val="28"/>
          <w:szCs w:val="28"/>
          <w:rPrChange w:id="37" w:author="admin" w:date="2015-07-18T22:36:00Z">
            <w:rPr>
              <w:rFonts w:ascii="华文楷体" w:eastAsia="华文楷体" w:hAnsi="华文楷体" w:hint="eastAsia"/>
              <w:sz w:val="28"/>
              <w:szCs w:val="28"/>
            </w:rPr>
          </w:rPrChange>
        </w:rPr>
        <w:t>对于初学者来说，遮破所破的单空在心中可以浮现出，然而从依靠中观理切合要点来分析的修行人善加辨别无自性与单空之差异的角度而言，无自性与缘起义无二无别的殊胜定解执著相，恰恰正是遣除悬崖峭壁般常断二边的对治。</w:t>
      </w:r>
      <w:r w:rsidRPr="00A5717A">
        <w:rPr>
          <w:rFonts w:ascii="华文楷体" w:eastAsia="华文楷体" w:hAnsi="华文楷体" w:hint="eastAsia"/>
          <w:sz w:val="28"/>
          <w:szCs w:val="28"/>
        </w:rPr>
        <w:t>】</w:t>
      </w:r>
    </w:p>
    <w:p w:rsidR="000B3289" w:rsidRDefault="00A5717A" w:rsidP="00A5717A">
      <w:pPr>
        <w:ind w:firstLine="570"/>
        <w:rPr>
          <w:ins w:id="38" w:author="admin" w:date="2015-07-19T21:18:00Z"/>
          <w:rFonts w:ascii="华文楷体" w:eastAsia="华文楷体" w:hAnsi="华文楷体"/>
          <w:sz w:val="28"/>
          <w:szCs w:val="28"/>
        </w:rPr>
      </w:pPr>
      <w:proofErr w:type="gramStart"/>
      <w:r w:rsidRPr="00A5717A">
        <w:rPr>
          <w:rFonts w:ascii="华文楷体" w:eastAsia="华文楷体" w:hAnsi="华文楷体" w:hint="eastAsia"/>
          <w:sz w:val="28"/>
          <w:szCs w:val="28"/>
        </w:rPr>
        <w:t>那么前</w:t>
      </w:r>
      <w:ins w:id="39" w:author="admin" w:date="2015-07-19T21:11:00Z">
        <w:r w:rsidR="00FB5804">
          <w:rPr>
            <w:rFonts w:ascii="华文楷体" w:eastAsia="华文楷体" w:hAnsi="华文楷体" w:hint="eastAsia"/>
            <w:sz w:val="28"/>
            <w:szCs w:val="28"/>
          </w:rPr>
          <w:t>面</w:t>
        </w:r>
      </w:ins>
      <w:proofErr w:type="gramEnd"/>
      <w:del w:id="40" w:author="admin" w:date="2015-07-19T21:11:00Z">
        <w:r w:rsidRPr="00A5717A" w:rsidDel="00FB5804">
          <w:rPr>
            <w:rFonts w:ascii="华文楷体" w:eastAsia="华文楷体" w:hAnsi="华文楷体" w:hint="eastAsia"/>
            <w:sz w:val="28"/>
            <w:szCs w:val="28"/>
          </w:rPr>
          <w:delText>边</w:delText>
        </w:r>
      </w:del>
      <w:r w:rsidRPr="00A5717A">
        <w:rPr>
          <w:rFonts w:ascii="华文楷体" w:eastAsia="华文楷体" w:hAnsi="华文楷体" w:hint="eastAsia"/>
          <w:sz w:val="28"/>
          <w:szCs w:val="28"/>
        </w:rPr>
        <w:t>已经讲过，这样一种</w:t>
      </w:r>
      <w:proofErr w:type="gramStart"/>
      <w:r w:rsidRPr="00A5717A">
        <w:rPr>
          <w:rFonts w:ascii="华文楷体" w:eastAsia="华文楷体" w:hAnsi="华文楷体" w:hint="eastAsia"/>
          <w:sz w:val="28"/>
          <w:szCs w:val="28"/>
        </w:rPr>
        <w:t>单空不能</w:t>
      </w:r>
      <w:proofErr w:type="gramEnd"/>
      <w:r w:rsidRPr="00A5717A">
        <w:rPr>
          <w:rFonts w:ascii="华文楷体" w:eastAsia="华文楷体" w:hAnsi="华文楷体" w:hint="eastAsia"/>
          <w:sz w:val="28"/>
          <w:szCs w:val="28"/>
        </w:rPr>
        <w:t>安立成究竟的实相，也不能够把</w:t>
      </w:r>
      <w:proofErr w:type="gramStart"/>
      <w:r w:rsidRPr="00A5717A">
        <w:rPr>
          <w:rFonts w:ascii="华文楷体" w:eastAsia="华文楷体" w:hAnsi="华文楷体" w:hint="eastAsia"/>
          <w:sz w:val="28"/>
          <w:szCs w:val="28"/>
        </w:rPr>
        <w:t>单空安立</w:t>
      </w:r>
      <w:proofErr w:type="gramEnd"/>
      <w:r w:rsidRPr="00A5717A">
        <w:rPr>
          <w:rFonts w:ascii="华文楷体" w:eastAsia="华文楷体" w:hAnsi="华文楷体" w:hint="eastAsia"/>
          <w:sz w:val="28"/>
          <w:szCs w:val="28"/>
        </w:rPr>
        <w:t>成一种</w:t>
      </w:r>
      <w:proofErr w:type="gramStart"/>
      <w:r w:rsidRPr="00A5717A">
        <w:rPr>
          <w:rFonts w:ascii="华文楷体" w:eastAsia="华文楷体" w:hAnsi="华文楷体" w:hint="eastAsia"/>
          <w:sz w:val="28"/>
          <w:szCs w:val="28"/>
        </w:rPr>
        <w:t>断灭见</w:t>
      </w:r>
      <w:proofErr w:type="gramEnd"/>
      <w:del w:id="41" w:author="admin" w:date="2015-07-19T21:11:00Z">
        <w:r w:rsidRPr="00A5717A" w:rsidDel="004A2BFD">
          <w:rPr>
            <w:rFonts w:ascii="华文楷体" w:eastAsia="华文楷体" w:hAnsi="华文楷体" w:hint="eastAsia"/>
            <w:sz w:val="28"/>
            <w:szCs w:val="28"/>
          </w:rPr>
          <w:delText>，</w:delText>
        </w:r>
      </w:del>
      <w:ins w:id="42" w:author="admin" w:date="2015-07-19T21:11:00Z">
        <w:r w:rsidR="004A2BFD">
          <w:rPr>
            <w:rFonts w:ascii="华文楷体" w:eastAsia="华文楷体" w:hAnsi="华文楷体" w:hint="eastAsia"/>
            <w:sz w:val="28"/>
            <w:szCs w:val="28"/>
          </w:rPr>
          <w:t>。</w:t>
        </w:r>
      </w:ins>
      <w:proofErr w:type="gramStart"/>
      <w:r w:rsidRPr="00A5717A">
        <w:rPr>
          <w:rFonts w:ascii="华文楷体" w:eastAsia="华文楷体" w:hAnsi="华文楷体" w:hint="eastAsia"/>
          <w:sz w:val="28"/>
          <w:szCs w:val="28"/>
        </w:rPr>
        <w:t>实际上单空就是</w:t>
      </w:r>
      <w:proofErr w:type="gramEnd"/>
      <w:r w:rsidRPr="00A5717A">
        <w:rPr>
          <w:rFonts w:ascii="华文楷体" w:eastAsia="华文楷体" w:hAnsi="华文楷体" w:hint="eastAsia"/>
          <w:sz w:val="28"/>
          <w:szCs w:val="28"/>
        </w:rPr>
        <w:t>一种方便，通过这样的方便，可以趋入到殊胜的胜义当中</w:t>
      </w:r>
      <w:del w:id="43" w:author="admin" w:date="2015-07-19T21:12:00Z">
        <w:r w:rsidRPr="00A5717A" w:rsidDel="00506FA7">
          <w:rPr>
            <w:rFonts w:ascii="华文楷体" w:eastAsia="华文楷体" w:hAnsi="华文楷体" w:hint="eastAsia"/>
            <w:sz w:val="28"/>
            <w:szCs w:val="28"/>
          </w:rPr>
          <w:delText>，</w:delText>
        </w:r>
      </w:del>
      <w:ins w:id="44" w:author="admin" w:date="2015-07-19T21:12:00Z">
        <w:r w:rsidR="00506FA7">
          <w:rPr>
            <w:rFonts w:ascii="华文楷体" w:eastAsia="华文楷体" w:hAnsi="华文楷体" w:hint="eastAsia"/>
            <w:sz w:val="28"/>
            <w:szCs w:val="28"/>
          </w:rPr>
          <w:t>。</w:t>
        </w:r>
      </w:ins>
      <w:r w:rsidRPr="00A5717A">
        <w:rPr>
          <w:rFonts w:ascii="华文楷体" w:eastAsia="华文楷体" w:hAnsi="华文楷体" w:hint="eastAsia"/>
          <w:sz w:val="28"/>
          <w:szCs w:val="28"/>
        </w:rPr>
        <w:t>那么对于初学者来讲的话，</w:t>
      </w:r>
      <w:proofErr w:type="gramStart"/>
      <w:r w:rsidRPr="00A5717A">
        <w:rPr>
          <w:rFonts w:ascii="华文楷体" w:eastAsia="华文楷体" w:hAnsi="华文楷体" w:hint="eastAsia"/>
          <w:sz w:val="28"/>
          <w:szCs w:val="28"/>
        </w:rPr>
        <w:t>遮破所破</w:t>
      </w:r>
      <w:proofErr w:type="gramEnd"/>
      <w:r w:rsidRPr="00A5717A">
        <w:rPr>
          <w:rFonts w:ascii="华文楷体" w:eastAsia="华文楷体" w:hAnsi="华文楷体" w:hint="eastAsia"/>
          <w:sz w:val="28"/>
          <w:szCs w:val="28"/>
        </w:rPr>
        <w:t>的单空，就是把这样一种实有的</w:t>
      </w:r>
      <w:del w:id="45" w:author="admin" w:date="2015-07-19T22:07:00Z">
        <w:r w:rsidRPr="00A5717A" w:rsidDel="00554077">
          <w:rPr>
            <w:rFonts w:ascii="华文楷体" w:eastAsia="华文楷体" w:hAnsi="华文楷体" w:hint="eastAsia"/>
            <w:sz w:val="28"/>
            <w:szCs w:val="28"/>
          </w:rPr>
          <w:delText>执着</w:delText>
        </w:r>
      </w:del>
      <w:ins w:id="46" w:author="admin" w:date="2015-07-19T22:07:00Z">
        <w:r w:rsidR="00554077">
          <w:rPr>
            <w:rFonts w:ascii="华文楷体" w:eastAsia="华文楷体" w:hAnsi="华文楷体" w:hint="eastAsia"/>
            <w:sz w:val="28"/>
            <w:szCs w:val="28"/>
          </w:rPr>
          <w:t>执著</w:t>
        </w:r>
      </w:ins>
      <w:r w:rsidRPr="00A5717A">
        <w:rPr>
          <w:rFonts w:ascii="华文楷体" w:eastAsia="华文楷体" w:hAnsi="华文楷体" w:hint="eastAsia"/>
          <w:sz w:val="28"/>
          <w:szCs w:val="28"/>
        </w:rPr>
        <w:t>、把这个</w:t>
      </w:r>
      <w:proofErr w:type="gramStart"/>
      <w:r w:rsidRPr="00A5717A">
        <w:rPr>
          <w:rFonts w:ascii="华文楷体" w:eastAsia="华文楷体" w:hAnsi="华文楷体" w:hint="eastAsia"/>
          <w:sz w:val="28"/>
          <w:szCs w:val="28"/>
        </w:rPr>
        <w:t>实执遮破之后</w:t>
      </w:r>
      <w:proofErr w:type="gramEnd"/>
      <w:r w:rsidRPr="00A5717A">
        <w:rPr>
          <w:rFonts w:ascii="华文楷体" w:eastAsia="华文楷体" w:hAnsi="华文楷体" w:hint="eastAsia"/>
          <w:sz w:val="28"/>
          <w:szCs w:val="28"/>
        </w:rPr>
        <w:t>的这样一种无自性，这样一种空性，</w:t>
      </w:r>
      <w:proofErr w:type="gramStart"/>
      <w:r w:rsidRPr="00A5717A">
        <w:rPr>
          <w:rFonts w:ascii="华文楷体" w:eastAsia="华文楷体" w:hAnsi="华文楷体" w:hint="eastAsia"/>
          <w:sz w:val="28"/>
          <w:szCs w:val="28"/>
        </w:rPr>
        <w:t>单空</w:t>
      </w:r>
      <w:proofErr w:type="gramEnd"/>
      <w:del w:id="47" w:author="admin" w:date="2015-07-19T21:11:00Z">
        <w:r w:rsidRPr="00A5717A" w:rsidDel="00506FA7">
          <w:rPr>
            <w:rFonts w:ascii="华文楷体" w:eastAsia="华文楷体" w:hAnsi="华文楷体" w:hint="eastAsia"/>
            <w:sz w:val="28"/>
            <w:szCs w:val="28"/>
          </w:rPr>
          <w:delText>可以</w:delText>
        </w:r>
      </w:del>
      <w:r w:rsidRPr="00A5717A">
        <w:rPr>
          <w:rFonts w:ascii="华文楷体" w:eastAsia="华文楷体" w:hAnsi="华文楷体" w:hint="eastAsia"/>
          <w:sz w:val="28"/>
          <w:szCs w:val="28"/>
        </w:rPr>
        <w:t>在心中可以浮</w:t>
      </w:r>
      <w:r w:rsidRPr="00A5717A">
        <w:rPr>
          <w:rFonts w:ascii="华文楷体" w:eastAsia="华文楷体" w:hAnsi="华文楷体" w:hint="eastAsia"/>
          <w:sz w:val="28"/>
          <w:szCs w:val="28"/>
        </w:rPr>
        <w:lastRenderedPageBreak/>
        <w:t>现出来，在心中可以浮现出来</w:t>
      </w:r>
      <w:del w:id="48" w:author="admin" w:date="2015-07-19T21:13:00Z">
        <w:r w:rsidRPr="00A5717A" w:rsidDel="00160ADB">
          <w:rPr>
            <w:rFonts w:ascii="华文楷体" w:eastAsia="华文楷体" w:hAnsi="华文楷体" w:hint="eastAsia"/>
            <w:sz w:val="28"/>
            <w:szCs w:val="28"/>
          </w:rPr>
          <w:delText>最重要的意思呢</w:delText>
        </w:r>
      </w:del>
      <w:ins w:id="49" w:author="admin" w:date="2015-07-19T21:13:00Z">
        <w:r w:rsidR="00160ADB">
          <w:rPr>
            <w:rFonts w:ascii="华文楷体" w:eastAsia="华文楷体" w:hAnsi="华文楷体" w:hint="eastAsia"/>
            <w:sz w:val="28"/>
            <w:szCs w:val="28"/>
          </w:rPr>
          <w:t>这一句话的意思呢</w:t>
        </w:r>
      </w:ins>
      <w:r w:rsidRPr="00A5717A">
        <w:rPr>
          <w:rFonts w:ascii="华文楷体" w:eastAsia="华文楷体" w:hAnsi="华文楷体" w:hint="eastAsia"/>
          <w:sz w:val="28"/>
          <w:szCs w:val="28"/>
        </w:rPr>
        <w:t>，实际上也是说明</w:t>
      </w:r>
      <w:proofErr w:type="gramStart"/>
      <w:r w:rsidRPr="00A5717A">
        <w:rPr>
          <w:rFonts w:ascii="华文楷体" w:eastAsia="华文楷体" w:hAnsi="华文楷体" w:hint="eastAsia"/>
          <w:sz w:val="28"/>
          <w:szCs w:val="28"/>
        </w:rPr>
        <w:t>单空可以</w:t>
      </w:r>
      <w:proofErr w:type="gramEnd"/>
      <w:r w:rsidRPr="00A5717A">
        <w:rPr>
          <w:rFonts w:ascii="华文楷体" w:eastAsia="华文楷体" w:hAnsi="华文楷体" w:hint="eastAsia"/>
          <w:sz w:val="28"/>
          <w:szCs w:val="28"/>
        </w:rPr>
        <w:t>作为一种初学者的境界，初学者是可以修持单空，初学者是完全可以浮现</w:t>
      </w:r>
      <w:proofErr w:type="gramStart"/>
      <w:r w:rsidRPr="00A5717A">
        <w:rPr>
          <w:rFonts w:ascii="华文楷体" w:eastAsia="华文楷体" w:hAnsi="华文楷体" w:hint="eastAsia"/>
          <w:sz w:val="28"/>
          <w:szCs w:val="28"/>
        </w:rPr>
        <w:t>出单空的</w:t>
      </w:r>
      <w:proofErr w:type="gramEnd"/>
      <w:r w:rsidRPr="00A5717A">
        <w:rPr>
          <w:rFonts w:ascii="华文楷体" w:eastAsia="华文楷体" w:hAnsi="华文楷体" w:hint="eastAsia"/>
          <w:sz w:val="28"/>
          <w:szCs w:val="28"/>
        </w:rPr>
        <w:t>意义的。所以说像这样的话它也是一种分别心的境界，它也是一种殊胜的方便。好就好在它能够作为分别心的所缘，能够作为分别心的所</w:t>
      </w:r>
      <w:proofErr w:type="gramStart"/>
      <w:r w:rsidRPr="00A5717A">
        <w:rPr>
          <w:rFonts w:ascii="华文楷体" w:eastAsia="华文楷体" w:hAnsi="华文楷体" w:hint="eastAsia"/>
          <w:sz w:val="28"/>
          <w:szCs w:val="28"/>
        </w:rPr>
        <w:t>缘对于</w:t>
      </w:r>
      <w:proofErr w:type="gramEnd"/>
      <w:r w:rsidRPr="00A5717A">
        <w:rPr>
          <w:rFonts w:ascii="华文楷体" w:eastAsia="华文楷体" w:hAnsi="华文楷体" w:hint="eastAsia"/>
          <w:sz w:val="28"/>
          <w:szCs w:val="28"/>
        </w:rPr>
        <w:t>凡夫人来讲，对于初学者来讲，那么恰恰就是一大优势。因为前边我们提到过呢，作为凡夫人来说呢，无论如何都没有办法摆脱所缘，那么就是说与其对于其他的实有法产生一个所缘、对于其他一种不好的法产生所缘，那么这些方面都是没有意义的。还不如呢，对于这样一种一切万法无自性、通过</w:t>
      </w:r>
      <w:del w:id="50" w:author="admin" w:date="2015-07-19T21:14:00Z">
        <w:r w:rsidRPr="00A5717A" w:rsidDel="007D7575">
          <w:rPr>
            <w:rFonts w:ascii="华文楷体" w:eastAsia="华文楷体" w:hAnsi="华文楷体" w:hint="eastAsia"/>
            <w:sz w:val="28"/>
            <w:szCs w:val="28"/>
          </w:rPr>
          <w:delText>非##（04:28）</w:delText>
        </w:r>
      </w:del>
      <w:ins w:id="51" w:author="admin" w:date="2015-07-19T21:14:00Z">
        <w:r w:rsidR="007D7575">
          <w:rPr>
            <w:rFonts w:ascii="华文楷体" w:eastAsia="华文楷体" w:hAnsi="华文楷体" w:hint="eastAsia"/>
            <w:sz w:val="28"/>
            <w:szCs w:val="28"/>
          </w:rPr>
          <w:t>分别心</w:t>
        </w:r>
      </w:ins>
      <w:r w:rsidRPr="00A5717A">
        <w:rPr>
          <w:rFonts w:ascii="华文楷体" w:eastAsia="华文楷体" w:hAnsi="华文楷体" w:hint="eastAsia"/>
          <w:sz w:val="28"/>
          <w:szCs w:val="28"/>
        </w:rPr>
        <w:t>的语言呢，</w:t>
      </w:r>
      <w:ins w:id="52" w:author="admin" w:date="2015-07-19T21:14:00Z">
        <w:r w:rsidR="009418D6">
          <w:rPr>
            <w:rFonts w:ascii="华文楷体" w:eastAsia="华文楷体" w:hAnsi="华文楷体" w:hint="eastAsia"/>
            <w:sz w:val="28"/>
            <w:szCs w:val="28"/>
          </w:rPr>
          <w:t>之后</w:t>
        </w:r>
      </w:ins>
      <w:r w:rsidRPr="00A5717A">
        <w:rPr>
          <w:rFonts w:ascii="华文楷体" w:eastAsia="华文楷体" w:hAnsi="华文楷体" w:hint="eastAsia"/>
          <w:sz w:val="28"/>
          <w:szCs w:val="28"/>
        </w:rPr>
        <w:t>可以打破这样一种实有</w:t>
      </w:r>
      <w:del w:id="53" w:author="admin" w:date="2015-07-19T22:07:00Z">
        <w:r w:rsidRPr="00A5717A" w:rsidDel="00554077">
          <w:rPr>
            <w:rFonts w:ascii="华文楷体" w:eastAsia="华文楷体" w:hAnsi="华文楷体" w:hint="eastAsia"/>
            <w:sz w:val="28"/>
            <w:szCs w:val="28"/>
          </w:rPr>
          <w:delText>执着</w:delText>
        </w:r>
      </w:del>
      <w:ins w:id="54" w:author="admin" w:date="2015-07-19T22:07:00Z">
        <w:r w:rsidR="00554077">
          <w:rPr>
            <w:rFonts w:ascii="华文楷体" w:eastAsia="华文楷体" w:hAnsi="华文楷体" w:hint="eastAsia"/>
            <w:sz w:val="28"/>
            <w:szCs w:val="28"/>
          </w:rPr>
          <w:t>执著</w:t>
        </w:r>
      </w:ins>
      <w:r w:rsidRPr="00A5717A">
        <w:rPr>
          <w:rFonts w:ascii="华文楷体" w:eastAsia="华文楷体" w:hAnsi="华文楷体" w:hint="eastAsia"/>
          <w:sz w:val="28"/>
          <w:szCs w:val="28"/>
        </w:rPr>
        <w:t>。</w:t>
      </w:r>
    </w:p>
    <w:p w:rsidR="008F59CF" w:rsidRDefault="00A5717A" w:rsidP="00A5717A">
      <w:pPr>
        <w:ind w:firstLine="570"/>
        <w:rPr>
          <w:ins w:id="55" w:author="admin" w:date="2015-07-19T21:21:00Z"/>
          <w:rFonts w:ascii="华文楷体" w:eastAsia="华文楷体" w:hAnsi="华文楷体"/>
          <w:sz w:val="28"/>
          <w:szCs w:val="28"/>
        </w:rPr>
      </w:pPr>
      <w:r w:rsidRPr="00A5717A">
        <w:rPr>
          <w:rFonts w:ascii="华文楷体" w:eastAsia="华文楷体" w:hAnsi="华文楷体" w:hint="eastAsia"/>
          <w:sz w:val="28"/>
          <w:szCs w:val="28"/>
        </w:rPr>
        <w:t>所以说</w:t>
      </w:r>
      <w:proofErr w:type="gramStart"/>
      <w:r w:rsidRPr="00A5717A">
        <w:rPr>
          <w:rFonts w:ascii="华文楷体" w:eastAsia="华文楷体" w:hAnsi="华文楷体" w:hint="eastAsia"/>
          <w:sz w:val="28"/>
          <w:szCs w:val="28"/>
        </w:rPr>
        <w:t>这个单空的</w:t>
      </w:r>
      <w:proofErr w:type="gramEnd"/>
      <w:r w:rsidRPr="00A5717A">
        <w:rPr>
          <w:rFonts w:ascii="华文楷体" w:eastAsia="华文楷体" w:hAnsi="华文楷体" w:hint="eastAsia"/>
          <w:sz w:val="28"/>
          <w:szCs w:val="28"/>
        </w:rPr>
        <w:t>意义，虽然在初学者</w:t>
      </w:r>
      <w:del w:id="56" w:author="admin" w:date="2015-07-19T21:18:00Z">
        <w:r w:rsidRPr="00A5717A" w:rsidDel="000B3289">
          <w:rPr>
            <w:rFonts w:ascii="华文楷体" w:eastAsia="华文楷体" w:hAnsi="华文楷体" w:hint="eastAsia"/>
            <w:sz w:val="28"/>
            <w:szCs w:val="28"/>
          </w:rPr>
          <w:delText>心里</w:delText>
        </w:r>
      </w:del>
      <w:ins w:id="57" w:author="admin" w:date="2015-07-19T21:18:00Z">
        <w:r w:rsidR="000B3289" w:rsidRPr="00A5717A">
          <w:rPr>
            <w:rFonts w:ascii="华文楷体" w:eastAsia="华文楷体" w:hAnsi="华文楷体" w:hint="eastAsia"/>
            <w:sz w:val="28"/>
            <w:szCs w:val="28"/>
          </w:rPr>
          <w:t>心</w:t>
        </w:r>
        <w:r w:rsidR="000B3289">
          <w:rPr>
            <w:rFonts w:ascii="华文楷体" w:eastAsia="华文楷体" w:hAnsi="华文楷体" w:hint="eastAsia"/>
            <w:sz w:val="28"/>
            <w:szCs w:val="28"/>
          </w:rPr>
          <w:t>中</w:t>
        </w:r>
      </w:ins>
      <w:r w:rsidRPr="00A5717A">
        <w:rPr>
          <w:rFonts w:ascii="华文楷体" w:eastAsia="华文楷体" w:hAnsi="华文楷体" w:hint="eastAsia"/>
          <w:sz w:val="28"/>
          <w:szCs w:val="28"/>
        </w:rPr>
        <w:t>可以浮现出来</w:t>
      </w:r>
      <w:ins w:id="58" w:author="admin" w:date="2015-07-19T21:18:00Z">
        <w:r w:rsidR="000B3289">
          <w:rPr>
            <w:rFonts w:ascii="华文楷体" w:eastAsia="华文楷体" w:hAnsi="华文楷体" w:hint="eastAsia"/>
            <w:sz w:val="28"/>
            <w:szCs w:val="28"/>
          </w:rPr>
          <w:t>。</w:t>
        </w:r>
      </w:ins>
      <w:del w:id="59" w:author="admin" w:date="2015-07-19T21:18:00Z">
        <w:r w:rsidRPr="00A5717A" w:rsidDel="000B3289">
          <w:rPr>
            <w:rFonts w:ascii="华文楷体" w:eastAsia="华文楷体" w:hAnsi="华文楷体" w:hint="eastAsia"/>
            <w:sz w:val="28"/>
            <w:szCs w:val="28"/>
          </w:rPr>
          <w:delText>，</w:delText>
        </w:r>
      </w:del>
      <w:r w:rsidRPr="00A5717A">
        <w:rPr>
          <w:rFonts w:ascii="华文楷体" w:eastAsia="华文楷体" w:hAnsi="华文楷体" w:hint="eastAsia"/>
          <w:sz w:val="28"/>
          <w:szCs w:val="28"/>
        </w:rPr>
        <w:t>但是，</w:t>
      </w:r>
      <w:del w:id="60" w:author="admin" w:date="2015-07-19T21:18:00Z">
        <w:r w:rsidRPr="00A5717A" w:rsidDel="000B3289">
          <w:rPr>
            <w:rFonts w:ascii="华文楷体" w:eastAsia="华文楷体" w:hAnsi="华文楷体" w:hint="eastAsia"/>
            <w:sz w:val="28"/>
            <w:szCs w:val="28"/>
          </w:rPr>
          <w:delText>【</w:delText>
        </w:r>
      </w:del>
      <w:r w:rsidRPr="00A5717A">
        <w:rPr>
          <w:rFonts w:ascii="华文楷体" w:eastAsia="华文楷体" w:hAnsi="华文楷体" w:hint="eastAsia"/>
          <w:sz w:val="28"/>
          <w:szCs w:val="28"/>
        </w:rPr>
        <w:t>从可以依靠中观切合要点的分析的修行人，把辨别无自性</w:t>
      </w:r>
      <w:proofErr w:type="gramStart"/>
      <w:r w:rsidRPr="00A5717A">
        <w:rPr>
          <w:rFonts w:ascii="华文楷体" w:eastAsia="华文楷体" w:hAnsi="华文楷体" w:hint="eastAsia"/>
          <w:sz w:val="28"/>
          <w:szCs w:val="28"/>
        </w:rPr>
        <w:t>的单空的</w:t>
      </w:r>
      <w:proofErr w:type="gramEnd"/>
      <w:r w:rsidRPr="00A5717A">
        <w:rPr>
          <w:rFonts w:ascii="华文楷体" w:eastAsia="华文楷体" w:hAnsi="华文楷体" w:hint="eastAsia"/>
          <w:sz w:val="28"/>
          <w:szCs w:val="28"/>
        </w:rPr>
        <w:t>这个意义的时候</w:t>
      </w:r>
      <w:del w:id="61" w:author="admin" w:date="2015-07-19T21:18:00Z">
        <w:r w:rsidRPr="00A5717A" w:rsidDel="000B3289">
          <w:rPr>
            <w:rFonts w:ascii="华文楷体" w:eastAsia="华文楷体" w:hAnsi="华文楷体" w:hint="eastAsia"/>
            <w:sz w:val="28"/>
            <w:szCs w:val="28"/>
          </w:rPr>
          <w:delText>】</w:delText>
        </w:r>
      </w:del>
      <w:r w:rsidRPr="00A5717A">
        <w:rPr>
          <w:rFonts w:ascii="华文楷体" w:eastAsia="华文楷体" w:hAnsi="华文楷体" w:hint="eastAsia"/>
          <w:sz w:val="28"/>
          <w:szCs w:val="28"/>
        </w:rPr>
        <w:t>呢，实际上</w:t>
      </w:r>
      <w:ins w:id="62" w:author="admin" w:date="2015-07-19T21:19:00Z">
        <w:r w:rsidR="000B3289">
          <w:rPr>
            <w:rFonts w:ascii="华文楷体" w:eastAsia="华文楷体" w:hAnsi="华文楷体" w:hint="eastAsia"/>
            <w:sz w:val="28"/>
            <w:szCs w:val="28"/>
          </w:rPr>
          <w:t>，</w:t>
        </w:r>
      </w:ins>
      <w:r w:rsidRPr="00A5717A">
        <w:rPr>
          <w:rFonts w:ascii="华文楷体" w:eastAsia="华文楷体" w:hAnsi="华文楷体" w:hint="eastAsia"/>
          <w:sz w:val="28"/>
          <w:szCs w:val="28"/>
        </w:rPr>
        <w:t>上师</w:t>
      </w:r>
      <w:ins w:id="63" w:author="admin" w:date="2015-07-19T21:19:00Z">
        <w:r w:rsidR="000B3289">
          <w:rPr>
            <w:rFonts w:ascii="华文楷体" w:eastAsia="华文楷体" w:hAnsi="华文楷体" w:hint="eastAsia"/>
            <w:sz w:val="28"/>
            <w:szCs w:val="28"/>
          </w:rPr>
          <w:t>在讲义当中</w:t>
        </w:r>
      </w:ins>
      <w:r w:rsidRPr="00A5717A">
        <w:rPr>
          <w:rFonts w:ascii="华文楷体" w:eastAsia="华文楷体" w:hAnsi="华文楷体" w:hint="eastAsia"/>
          <w:sz w:val="28"/>
          <w:szCs w:val="28"/>
        </w:rPr>
        <w:t>讲，</w:t>
      </w:r>
      <w:ins w:id="64" w:author="admin" w:date="2015-07-19T21:19:00Z">
        <w:r w:rsidR="000B3289">
          <w:rPr>
            <w:rFonts w:ascii="华文楷体" w:eastAsia="华文楷体" w:hAnsi="华文楷体" w:hint="eastAsia"/>
            <w:sz w:val="28"/>
            <w:szCs w:val="28"/>
          </w:rPr>
          <w:t>这个</w:t>
        </w:r>
      </w:ins>
      <w:r w:rsidRPr="00A5717A">
        <w:rPr>
          <w:rFonts w:ascii="华文楷体" w:eastAsia="华文楷体" w:hAnsi="华文楷体" w:hint="eastAsia"/>
          <w:sz w:val="28"/>
          <w:szCs w:val="28"/>
        </w:rPr>
        <w:t>无自性和</w:t>
      </w:r>
      <w:proofErr w:type="gramStart"/>
      <w:r w:rsidRPr="00A5717A">
        <w:rPr>
          <w:rFonts w:ascii="华文楷体" w:eastAsia="华文楷体" w:hAnsi="华文楷体" w:hint="eastAsia"/>
          <w:sz w:val="28"/>
          <w:szCs w:val="28"/>
        </w:rPr>
        <w:t>单空仍然</w:t>
      </w:r>
      <w:proofErr w:type="gramEnd"/>
      <w:r w:rsidRPr="00A5717A">
        <w:rPr>
          <w:rFonts w:ascii="华文楷体" w:eastAsia="华文楷体" w:hAnsi="华文楷体" w:hint="eastAsia"/>
          <w:sz w:val="28"/>
          <w:szCs w:val="28"/>
        </w:rPr>
        <w:t>还是有差别的</w:t>
      </w:r>
      <w:ins w:id="65" w:author="admin" w:date="2015-07-19T21:19:00Z">
        <w:r w:rsidR="000B3289">
          <w:rPr>
            <w:rFonts w:ascii="华文楷体" w:eastAsia="华文楷体" w:hAnsi="华文楷体" w:hint="eastAsia"/>
            <w:sz w:val="28"/>
            <w:szCs w:val="28"/>
          </w:rPr>
          <w:t>。</w:t>
        </w:r>
      </w:ins>
      <w:del w:id="66" w:author="admin" w:date="2015-07-19T21:19:00Z">
        <w:r w:rsidRPr="00A5717A" w:rsidDel="000B3289">
          <w:rPr>
            <w:rFonts w:ascii="华文楷体" w:eastAsia="华文楷体" w:hAnsi="华文楷体" w:hint="eastAsia"/>
            <w:sz w:val="28"/>
            <w:szCs w:val="28"/>
          </w:rPr>
          <w:delText>，</w:delText>
        </w:r>
      </w:del>
      <w:r w:rsidRPr="00A5717A">
        <w:rPr>
          <w:rFonts w:ascii="华文楷体" w:eastAsia="华文楷体" w:hAnsi="华文楷体" w:hint="eastAsia"/>
          <w:sz w:val="28"/>
          <w:szCs w:val="28"/>
        </w:rPr>
        <w:t>为什么前面叫做</w:t>
      </w:r>
      <w:del w:id="67" w:author="admin" w:date="2015-07-19T21:20:00Z">
        <w:r w:rsidRPr="00A5717A" w:rsidDel="000B3289">
          <w:rPr>
            <w:rFonts w:ascii="华文楷体" w:eastAsia="华文楷体" w:hAnsi="华文楷体" w:hint="eastAsia"/>
            <w:sz w:val="28"/>
            <w:szCs w:val="28"/>
          </w:rPr>
          <w:delText>【</w:delText>
        </w:r>
      </w:del>
      <w:r w:rsidRPr="00A5717A">
        <w:rPr>
          <w:rFonts w:ascii="华文楷体" w:eastAsia="华文楷体" w:hAnsi="华文楷体" w:hint="eastAsia"/>
          <w:sz w:val="28"/>
          <w:szCs w:val="28"/>
        </w:rPr>
        <w:t>依靠</w:t>
      </w:r>
      <w:proofErr w:type="gramStart"/>
      <w:r w:rsidRPr="00A5717A">
        <w:rPr>
          <w:rFonts w:ascii="华文楷体" w:eastAsia="华文楷体" w:hAnsi="华文楷体" w:hint="eastAsia"/>
          <w:sz w:val="28"/>
          <w:szCs w:val="28"/>
        </w:rPr>
        <w:t>中观理切合</w:t>
      </w:r>
      <w:proofErr w:type="gramEnd"/>
      <w:r w:rsidRPr="00A5717A">
        <w:rPr>
          <w:rFonts w:ascii="华文楷体" w:eastAsia="华文楷体" w:hAnsi="华文楷体" w:hint="eastAsia"/>
          <w:sz w:val="28"/>
          <w:szCs w:val="28"/>
        </w:rPr>
        <w:t>要点来分析</w:t>
      </w:r>
      <w:ins w:id="68" w:author="admin" w:date="2015-07-19T21:20:00Z">
        <w:r w:rsidR="000B3289">
          <w:rPr>
            <w:rFonts w:ascii="华文楷体" w:eastAsia="华文楷体" w:hAnsi="华文楷体" w:hint="eastAsia"/>
            <w:sz w:val="28"/>
            <w:szCs w:val="28"/>
          </w:rPr>
          <w:t>呢？</w:t>
        </w:r>
      </w:ins>
      <w:del w:id="69" w:author="admin" w:date="2015-07-19T21:20:00Z">
        <w:r w:rsidRPr="00A5717A" w:rsidDel="000B3289">
          <w:rPr>
            <w:rFonts w:ascii="华文楷体" w:eastAsia="华文楷体" w:hAnsi="华文楷体" w:hint="eastAsia"/>
            <w:sz w:val="28"/>
            <w:szCs w:val="28"/>
          </w:rPr>
          <w:delText>】</w:delText>
        </w:r>
      </w:del>
      <w:r w:rsidRPr="00A5717A">
        <w:rPr>
          <w:rFonts w:ascii="华文楷体" w:eastAsia="华文楷体" w:hAnsi="华文楷体" w:hint="eastAsia"/>
          <w:sz w:val="28"/>
          <w:szCs w:val="28"/>
        </w:rPr>
        <w:t>那么什么叫做中观？实际上是不住二边，不住二边的意义就叫做真正的中观。作为一个</w:t>
      </w:r>
      <w:ins w:id="70" w:author="admin" w:date="2015-07-19T21:21:00Z">
        <w:r w:rsidR="000B3289">
          <w:rPr>
            <w:rFonts w:ascii="华文楷体" w:eastAsia="华文楷体" w:hAnsi="华文楷体" w:hint="eastAsia"/>
            <w:sz w:val="28"/>
            <w:szCs w:val="28"/>
          </w:rPr>
          <w:t>通道</w:t>
        </w:r>
      </w:ins>
      <w:del w:id="71" w:author="admin" w:date="2015-07-19T21:21:00Z">
        <w:r w:rsidRPr="00A5717A" w:rsidDel="000B3289">
          <w:rPr>
            <w:rFonts w:ascii="华文楷体" w:eastAsia="华文楷体" w:hAnsi="华文楷体" w:hint="eastAsia"/>
            <w:sz w:val="28"/>
            <w:szCs w:val="28"/>
          </w:rPr>
          <w:delText>修道</w:delText>
        </w:r>
      </w:del>
      <w:r w:rsidRPr="00A5717A">
        <w:rPr>
          <w:rFonts w:ascii="华文楷体" w:eastAsia="华文楷体" w:hAnsi="华文楷体" w:hint="eastAsia"/>
          <w:sz w:val="28"/>
          <w:szCs w:val="28"/>
        </w:rPr>
        <w:t>，那么离</w:t>
      </w:r>
      <w:ins w:id="72" w:author="admin" w:date="2015-07-19T21:21:00Z">
        <w:r w:rsidR="000B3289">
          <w:rPr>
            <w:rFonts w:ascii="华文楷体" w:eastAsia="华文楷体" w:hAnsi="华文楷体" w:hint="eastAsia"/>
            <w:sz w:val="28"/>
            <w:szCs w:val="28"/>
          </w:rPr>
          <w:t>开</w:t>
        </w:r>
      </w:ins>
      <w:r w:rsidRPr="00A5717A">
        <w:rPr>
          <w:rFonts w:ascii="华文楷体" w:eastAsia="华文楷体" w:hAnsi="华文楷体" w:hint="eastAsia"/>
          <w:sz w:val="28"/>
          <w:szCs w:val="28"/>
        </w:rPr>
        <w:t>常断或离开有无这样一种意义呢，就叫做中观义、中观理。</w:t>
      </w:r>
    </w:p>
    <w:p w:rsidR="00061765" w:rsidRDefault="00A5717A" w:rsidP="00A5717A">
      <w:pPr>
        <w:ind w:firstLine="570"/>
        <w:rPr>
          <w:ins w:id="73" w:author="admin" w:date="2015-07-19T21:34:00Z"/>
          <w:rFonts w:ascii="华文楷体" w:eastAsia="华文楷体" w:hAnsi="华文楷体"/>
          <w:sz w:val="28"/>
          <w:szCs w:val="28"/>
        </w:rPr>
      </w:pPr>
      <w:r w:rsidRPr="00A5717A">
        <w:rPr>
          <w:rFonts w:ascii="华文楷体" w:eastAsia="华文楷体" w:hAnsi="华文楷体" w:hint="eastAsia"/>
          <w:sz w:val="28"/>
          <w:szCs w:val="28"/>
        </w:rPr>
        <w:t>那么如果从依靠</w:t>
      </w:r>
      <w:proofErr w:type="gramStart"/>
      <w:r w:rsidRPr="00A5717A">
        <w:rPr>
          <w:rFonts w:ascii="华文楷体" w:eastAsia="华文楷体" w:hAnsi="华文楷体" w:hint="eastAsia"/>
          <w:sz w:val="28"/>
          <w:szCs w:val="28"/>
        </w:rPr>
        <w:t>中观理切合</w:t>
      </w:r>
      <w:proofErr w:type="gramEnd"/>
      <w:r w:rsidRPr="00A5717A">
        <w:rPr>
          <w:rFonts w:ascii="华文楷体" w:eastAsia="华文楷体" w:hAnsi="华文楷体" w:hint="eastAsia"/>
          <w:sz w:val="28"/>
          <w:szCs w:val="28"/>
        </w:rPr>
        <w:t>要点的角度来进行分析呢，辨别所谓无自性和</w:t>
      </w:r>
      <w:proofErr w:type="gramStart"/>
      <w:r w:rsidRPr="00A5717A">
        <w:rPr>
          <w:rFonts w:ascii="华文楷体" w:eastAsia="华文楷体" w:hAnsi="华文楷体" w:hint="eastAsia"/>
          <w:sz w:val="28"/>
          <w:szCs w:val="28"/>
        </w:rPr>
        <w:t>辨别单空的</w:t>
      </w:r>
      <w:proofErr w:type="gramEnd"/>
      <w:r w:rsidRPr="00A5717A">
        <w:rPr>
          <w:rFonts w:ascii="华文楷体" w:eastAsia="华文楷体" w:hAnsi="华文楷体" w:hint="eastAsia"/>
          <w:sz w:val="28"/>
          <w:szCs w:val="28"/>
        </w:rPr>
        <w:t>时候呢，从这样一种切合</w:t>
      </w:r>
      <w:proofErr w:type="gramStart"/>
      <w:r w:rsidRPr="00A5717A">
        <w:rPr>
          <w:rFonts w:ascii="华文楷体" w:eastAsia="华文楷体" w:hAnsi="华文楷体" w:hint="eastAsia"/>
          <w:sz w:val="28"/>
          <w:szCs w:val="28"/>
        </w:rPr>
        <w:t>中观理的</w:t>
      </w:r>
      <w:proofErr w:type="gramEnd"/>
      <w:r w:rsidRPr="00A5717A">
        <w:rPr>
          <w:rFonts w:ascii="华文楷体" w:eastAsia="华文楷体" w:hAnsi="华文楷体" w:hint="eastAsia"/>
          <w:sz w:val="28"/>
          <w:szCs w:val="28"/>
        </w:rPr>
        <w:t>辨别的时候呢，无自性的意思那么</w:t>
      </w:r>
      <w:proofErr w:type="gramStart"/>
      <w:r w:rsidRPr="00A5717A">
        <w:rPr>
          <w:rFonts w:ascii="华文楷体" w:eastAsia="华文楷体" w:hAnsi="华文楷体" w:hint="eastAsia"/>
          <w:sz w:val="28"/>
          <w:szCs w:val="28"/>
        </w:rPr>
        <w:t>要比单空的</w:t>
      </w:r>
      <w:proofErr w:type="gramEnd"/>
      <w:r w:rsidRPr="00A5717A">
        <w:rPr>
          <w:rFonts w:ascii="华文楷体" w:eastAsia="华文楷体" w:hAnsi="华文楷体" w:hint="eastAsia"/>
          <w:sz w:val="28"/>
          <w:szCs w:val="28"/>
        </w:rPr>
        <w:t>意思要超胜。为什么这样讲呢，因为无自性和缘起意思无二无别的，那么所谓的无自性就是说缘起的意思，</w:t>
      </w:r>
      <w:r w:rsidRPr="00A5717A">
        <w:rPr>
          <w:rFonts w:ascii="华文楷体" w:eastAsia="华文楷体" w:hAnsi="华文楷体" w:hint="eastAsia"/>
          <w:sz w:val="28"/>
          <w:szCs w:val="28"/>
        </w:rPr>
        <w:lastRenderedPageBreak/>
        <w:t>那么就是说，在显现的时候它是无自性的、无自性的时候它是一种缘起显现的</w:t>
      </w:r>
      <w:del w:id="74" w:author="admin" w:date="2015-07-19T21:29:00Z">
        <w:r w:rsidRPr="00A5717A" w:rsidDel="008F59CF">
          <w:rPr>
            <w:rFonts w:ascii="华文楷体" w:eastAsia="华文楷体" w:hAnsi="华文楷体" w:hint="eastAsia"/>
            <w:sz w:val="28"/>
            <w:szCs w:val="28"/>
          </w:rPr>
          <w:delText>，</w:delText>
        </w:r>
      </w:del>
      <w:ins w:id="75" w:author="admin" w:date="2015-07-19T21:29:00Z">
        <w:r w:rsidR="008F59CF">
          <w:rPr>
            <w:rFonts w:ascii="华文楷体" w:eastAsia="华文楷体" w:hAnsi="华文楷体" w:hint="eastAsia"/>
            <w:sz w:val="28"/>
            <w:szCs w:val="28"/>
          </w:rPr>
          <w:t>。</w:t>
        </w:r>
      </w:ins>
      <w:r w:rsidRPr="00A5717A">
        <w:rPr>
          <w:rFonts w:ascii="华文楷体" w:eastAsia="华文楷体" w:hAnsi="华文楷体" w:hint="eastAsia"/>
          <w:sz w:val="28"/>
          <w:szCs w:val="28"/>
        </w:rPr>
        <w:t>所以实际上无自性的意义和缘起的意义这个方面就是无二无别</w:t>
      </w:r>
      <w:del w:id="76" w:author="admin" w:date="2015-07-19T21:29:00Z">
        <w:r w:rsidRPr="00A5717A" w:rsidDel="008F59CF">
          <w:rPr>
            <w:rFonts w:ascii="华文楷体" w:eastAsia="华文楷体" w:hAnsi="华文楷体" w:hint="eastAsia"/>
            <w:sz w:val="28"/>
            <w:szCs w:val="28"/>
          </w:rPr>
          <w:delText>。</w:delText>
        </w:r>
      </w:del>
      <w:ins w:id="77" w:author="admin" w:date="2015-07-19T21:29:00Z">
        <w:r w:rsidR="008F59CF">
          <w:rPr>
            <w:rFonts w:ascii="华文楷体" w:eastAsia="华文楷体" w:hAnsi="华文楷体" w:hint="eastAsia"/>
            <w:sz w:val="28"/>
            <w:szCs w:val="28"/>
          </w:rPr>
          <w:t>，</w:t>
        </w:r>
      </w:ins>
      <w:r w:rsidRPr="00A5717A">
        <w:rPr>
          <w:rFonts w:ascii="华文楷体" w:eastAsia="华文楷体" w:hAnsi="华文楷体" w:hint="eastAsia"/>
          <w:sz w:val="28"/>
          <w:szCs w:val="28"/>
        </w:rPr>
        <w:t>无自性和缘起义无二无</w:t>
      </w:r>
      <w:proofErr w:type="gramStart"/>
      <w:r w:rsidRPr="00A5717A">
        <w:rPr>
          <w:rFonts w:ascii="华文楷体" w:eastAsia="华文楷体" w:hAnsi="华文楷体" w:hint="eastAsia"/>
          <w:sz w:val="28"/>
          <w:szCs w:val="28"/>
        </w:rPr>
        <w:t>别这个</w:t>
      </w:r>
      <w:proofErr w:type="gramEnd"/>
      <w:r w:rsidRPr="00A5717A">
        <w:rPr>
          <w:rFonts w:ascii="华文楷体" w:eastAsia="华文楷体" w:hAnsi="华文楷体" w:hint="eastAsia"/>
          <w:sz w:val="28"/>
          <w:szCs w:val="28"/>
        </w:rPr>
        <w:t>殊胜定解的一种</w:t>
      </w:r>
      <w:del w:id="78" w:author="admin" w:date="2015-07-19T22:07:00Z">
        <w:r w:rsidRPr="00A5717A" w:rsidDel="00554077">
          <w:rPr>
            <w:rFonts w:ascii="华文楷体" w:eastAsia="华文楷体" w:hAnsi="华文楷体" w:hint="eastAsia"/>
            <w:sz w:val="28"/>
            <w:szCs w:val="28"/>
          </w:rPr>
          <w:delText>执着</w:delText>
        </w:r>
      </w:del>
      <w:ins w:id="79" w:author="admin" w:date="2015-07-19T22:07:00Z">
        <w:r w:rsidR="00554077">
          <w:rPr>
            <w:rFonts w:ascii="华文楷体" w:eastAsia="华文楷体" w:hAnsi="华文楷体" w:hint="eastAsia"/>
            <w:sz w:val="28"/>
            <w:szCs w:val="28"/>
          </w:rPr>
          <w:t>执著</w:t>
        </w:r>
      </w:ins>
      <w:r w:rsidRPr="00A5717A">
        <w:rPr>
          <w:rFonts w:ascii="华文楷体" w:eastAsia="华文楷体" w:hAnsi="华文楷体" w:hint="eastAsia"/>
          <w:sz w:val="28"/>
          <w:szCs w:val="28"/>
        </w:rPr>
        <w:t>相</w:t>
      </w:r>
      <w:del w:id="80" w:author="admin" w:date="2015-07-19T21:29:00Z">
        <w:r w:rsidRPr="00A5717A" w:rsidDel="008F59CF">
          <w:rPr>
            <w:rFonts w:ascii="华文楷体" w:eastAsia="华文楷体" w:hAnsi="华文楷体" w:hint="eastAsia"/>
            <w:sz w:val="28"/>
            <w:szCs w:val="28"/>
          </w:rPr>
          <w:delText>，</w:delText>
        </w:r>
      </w:del>
      <w:ins w:id="81" w:author="admin" w:date="2015-07-19T21:29:00Z">
        <w:r w:rsidR="008F59CF">
          <w:rPr>
            <w:rFonts w:ascii="华文楷体" w:eastAsia="华文楷体" w:hAnsi="华文楷体" w:hint="eastAsia"/>
            <w:sz w:val="28"/>
            <w:szCs w:val="28"/>
          </w:rPr>
          <w:t>。</w:t>
        </w:r>
      </w:ins>
      <w:r w:rsidRPr="00A5717A">
        <w:rPr>
          <w:rFonts w:ascii="华文楷体" w:eastAsia="华文楷体" w:hAnsi="华文楷体" w:hint="eastAsia"/>
          <w:sz w:val="28"/>
          <w:szCs w:val="28"/>
        </w:rPr>
        <w:t>也就是说了知无自性和缘起无二无别，产生了这个定解，就可以</w:t>
      </w:r>
      <w:proofErr w:type="gramStart"/>
      <w:r w:rsidRPr="00A5717A">
        <w:rPr>
          <w:rFonts w:ascii="华文楷体" w:eastAsia="华文楷体" w:hAnsi="华文楷体" w:hint="eastAsia"/>
          <w:sz w:val="28"/>
          <w:szCs w:val="28"/>
        </w:rPr>
        <w:t>遣除常断二</w:t>
      </w:r>
      <w:proofErr w:type="gramEnd"/>
      <w:r w:rsidRPr="00A5717A">
        <w:rPr>
          <w:rFonts w:ascii="华文楷体" w:eastAsia="华文楷体" w:hAnsi="华文楷体" w:hint="eastAsia"/>
          <w:sz w:val="28"/>
          <w:szCs w:val="28"/>
        </w:rPr>
        <w:t>边。</w:t>
      </w:r>
    </w:p>
    <w:p w:rsidR="00061765" w:rsidRDefault="00A5717A" w:rsidP="00A5717A">
      <w:pPr>
        <w:ind w:firstLine="570"/>
        <w:rPr>
          <w:ins w:id="82" w:author="admin" w:date="2015-07-19T21:34:00Z"/>
          <w:rFonts w:ascii="华文楷体" w:eastAsia="华文楷体" w:hAnsi="华文楷体"/>
          <w:sz w:val="28"/>
          <w:szCs w:val="28"/>
        </w:rPr>
      </w:pPr>
      <w:r w:rsidRPr="00A5717A">
        <w:rPr>
          <w:rFonts w:ascii="华文楷体" w:eastAsia="华文楷体" w:hAnsi="华文楷体" w:hint="eastAsia"/>
          <w:sz w:val="28"/>
          <w:szCs w:val="28"/>
        </w:rPr>
        <w:t>那么这个</w:t>
      </w:r>
      <w:proofErr w:type="gramStart"/>
      <w:r w:rsidRPr="00A5717A">
        <w:rPr>
          <w:rFonts w:ascii="华文楷体" w:eastAsia="华文楷体" w:hAnsi="华文楷体" w:hint="eastAsia"/>
          <w:sz w:val="28"/>
          <w:szCs w:val="28"/>
        </w:rPr>
        <w:t>常断二边</w:t>
      </w:r>
      <w:proofErr w:type="gramEnd"/>
      <w:r w:rsidRPr="00A5717A">
        <w:rPr>
          <w:rFonts w:ascii="华文楷体" w:eastAsia="华文楷体" w:hAnsi="华文楷体" w:hint="eastAsia"/>
          <w:sz w:val="28"/>
          <w:szCs w:val="28"/>
        </w:rPr>
        <w:t>呢，在凡夫人的相续当中就犹如悬崖和犹如峭壁一样，一边是悬崖，一边是峭壁，像这样的话，往往就把这个</w:t>
      </w:r>
      <w:proofErr w:type="gramStart"/>
      <w:r w:rsidRPr="00A5717A">
        <w:rPr>
          <w:rFonts w:ascii="华文楷体" w:eastAsia="华文楷体" w:hAnsi="华文楷体" w:hint="eastAsia"/>
          <w:sz w:val="28"/>
          <w:szCs w:val="28"/>
        </w:rPr>
        <w:t>一种常边和</w:t>
      </w:r>
      <w:proofErr w:type="gramEnd"/>
      <w:r w:rsidRPr="00A5717A">
        <w:rPr>
          <w:rFonts w:ascii="华文楷体" w:eastAsia="华文楷体" w:hAnsi="华文楷体" w:hint="eastAsia"/>
          <w:sz w:val="28"/>
          <w:szCs w:val="28"/>
        </w:rPr>
        <w:t>断边、那么如果一般凡夫人有了这些粗大</w:t>
      </w:r>
      <w:proofErr w:type="gramStart"/>
      <w:r w:rsidRPr="00A5717A">
        <w:rPr>
          <w:rFonts w:ascii="华文楷体" w:eastAsia="华文楷体" w:hAnsi="华文楷体" w:hint="eastAsia"/>
          <w:sz w:val="28"/>
          <w:szCs w:val="28"/>
        </w:rPr>
        <w:t>常断二边</w:t>
      </w:r>
      <w:proofErr w:type="gramEnd"/>
      <w:r w:rsidRPr="00A5717A">
        <w:rPr>
          <w:rFonts w:ascii="华文楷体" w:eastAsia="华文楷体" w:hAnsi="华文楷体" w:hint="eastAsia"/>
          <w:sz w:val="28"/>
          <w:szCs w:val="28"/>
        </w:rPr>
        <w:t>，就会产生强大的实执，经由</w:t>
      </w:r>
      <w:proofErr w:type="gramStart"/>
      <w:r w:rsidRPr="00A5717A">
        <w:rPr>
          <w:rFonts w:ascii="华文楷体" w:eastAsia="华文楷体" w:hAnsi="华文楷体" w:hint="eastAsia"/>
          <w:sz w:val="28"/>
          <w:szCs w:val="28"/>
        </w:rPr>
        <w:t>呢这样</w:t>
      </w:r>
      <w:proofErr w:type="gramEnd"/>
      <w:r w:rsidRPr="00A5717A">
        <w:rPr>
          <w:rFonts w:ascii="华文楷体" w:eastAsia="华文楷体" w:hAnsi="华文楷体" w:hint="eastAsia"/>
          <w:sz w:val="28"/>
          <w:szCs w:val="28"/>
        </w:rPr>
        <w:t>一种实执，产生这样一种很多很多分别念，造这样一种善恶业，然后流转轮回的。那么就是要</w:t>
      </w:r>
      <w:proofErr w:type="gramStart"/>
      <w:r w:rsidRPr="00A5717A">
        <w:rPr>
          <w:rFonts w:ascii="华文楷体" w:eastAsia="华文楷体" w:hAnsi="华文楷体" w:hint="eastAsia"/>
          <w:sz w:val="28"/>
          <w:szCs w:val="28"/>
        </w:rPr>
        <w:t>遣除这样常断二</w:t>
      </w:r>
      <w:proofErr w:type="gramEnd"/>
      <w:r w:rsidRPr="00A5717A">
        <w:rPr>
          <w:rFonts w:ascii="华文楷体" w:eastAsia="华文楷体" w:hAnsi="华文楷体" w:hint="eastAsia"/>
          <w:sz w:val="28"/>
          <w:szCs w:val="28"/>
        </w:rPr>
        <w:t>边，是通过无自性的缘起义就可以完全遣除。</w:t>
      </w:r>
    </w:p>
    <w:p w:rsidR="00061765" w:rsidRDefault="00A5717A" w:rsidP="00A5717A">
      <w:pPr>
        <w:ind w:firstLine="570"/>
        <w:rPr>
          <w:ins w:id="83" w:author="admin" w:date="2015-07-19T21:35:00Z"/>
          <w:rFonts w:ascii="华文楷体" w:eastAsia="华文楷体" w:hAnsi="华文楷体"/>
          <w:sz w:val="28"/>
          <w:szCs w:val="28"/>
        </w:rPr>
      </w:pPr>
      <w:r w:rsidRPr="00A5717A">
        <w:rPr>
          <w:rFonts w:ascii="华文楷体" w:eastAsia="华文楷体" w:hAnsi="华文楷体" w:hint="eastAsia"/>
          <w:sz w:val="28"/>
          <w:szCs w:val="28"/>
        </w:rPr>
        <w:t>那么怎么样遣除，通过无自性、缘起义</w:t>
      </w:r>
      <w:proofErr w:type="gramStart"/>
      <w:r w:rsidRPr="00A5717A">
        <w:rPr>
          <w:rFonts w:ascii="华文楷体" w:eastAsia="华文楷体" w:hAnsi="华文楷体" w:hint="eastAsia"/>
          <w:sz w:val="28"/>
          <w:szCs w:val="28"/>
        </w:rPr>
        <w:t>遣除常断二</w:t>
      </w:r>
      <w:proofErr w:type="gramEnd"/>
      <w:r w:rsidRPr="00A5717A">
        <w:rPr>
          <w:rFonts w:ascii="华文楷体" w:eastAsia="华文楷体" w:hAnsi="华文楷体" w:hint="eastAsia"/>
          <w:sz w:val="28"/>
          <w:szCs w:val="28"/>
        </w:rPr>
        <w:t>边呢？实际上就是说，</w:t>
      </w:r>
      <w:proofErr w:type="gramStart"/>
      <w:r w:rsidRPr="00A5717A">
        <w:rPr>
          <w:rFonts w:ascii="华文楷体" w:eastAsia="华文楷体" w:hAnsi="华文楷体" w:hint="eastAsia"/>
          <w:sz w:val="28"/>
          <w:szCs w:val="28"/>
        </w:rPr>
        <w:t>遣除常</w:t>
      </w:r>
      <w:proofErr w:type="gramEnd"/>
      <w:r w:rsidRPr="00A5717A">
        <w:rPr>
          <w:rFonts w:ascii="华文楷体" w:eastAsia="华文楷体" w:hAnsi="华文楷体" w:hint="eastAsia"/>
          <w:sz w:val="28"/>
          <w:szCs w:val="28"/>
        </w:rPr>
        <w:t>边，因为它是无自性的缘故，当某一个法正在显现的时候呢，显而无自性，它落在无自性上面。那么如果这个法落在无自性上面呢，就不会具备常边，因为所谓</w:t>
      </w:r>
      <w:proofErr w:type="gramStart"/>
      <w:r w:rsidRPr="00A5717A">
        <w:rPr>
          <w:rFonts w:ascii="华文楷体" w:eastAsia="华文楷体" w:hAnsi="华文楷体" w:hint="eastAsia"/>
          <w:sz w:val="28"/>
          <w:szCs w:val="28"/>
        </w:rPr>
        <w:t>常边以前</w:t>
      </w:r>
      <w:proofErr w:type="gramEnd"/>
      <w:r w:rsidRPr="00A5717A">
        <w:rPr>
          <w:rFonts w:ascii="华文楷体" w:eastAsia="华文楷体" w:hAnsi="华文楷体" w:hint="eastAsia"/>
          <w:sz w:val="28"/>
          <w:szCs w:val="28"/>
        </w:rPr>
        <w:t>是怎么样、现在后面还是怎么样的，或者就是说，它在实执心的面前，它都是一种恒常不变的法，它是一种实有不变的法。但是就是这种无自性，它显现的时候，它完全没有丝毫的自性可言。就好像正在做梦的时候，这个梦境它本来就是一种无有自性的，它是一种虚假的或者无自性的法。所以我们了知这样的法是这样一种无自性之后呢，就可以</w:t>
      </w:r>
      <w:proofErr w:type="gramStart"/>
      <w:r w:rsidRPr="00A5717A">
        <w:rPr>
          <w:rFonts w:ascii="华文楷体" w:eastAsia="华文楷体" w:hAnsi="华文楷体" w:hint="eastAsia"/>
          <w:sz w:val="28"/>
          <w:szCs w:val="28"/>
        </w:rPr>
        <w:t>遣除常边</w:t>
      </w:r>
      <w:proofErr w:type="gramEnd"/>
      <w:r w:rsidRPr="00A5717A">
        <w:rPr>
          <w:rFonts w:ascii="华文楷体" w:eastAsia="华文楷体" w:hAnsi="华文楷体" w:hint="eastAsia"/>
          <w:sz w:val="28"/>
          <w:szCs w:val="28"/>
        </w:rPr>
        <w:t>了。</w:t>
      </w:r>
    </w:p>
    <w:p w:rsidR="00061765" w:rsidRDefault="00A5717A" w:rsidP="00A5717A">
      <w:pPr>
        <w:ind w:firstLine="570"/>
        <w:rPr>
          <w:ins w:id="84" w:author="admin" w:date="2015-07-19T21:38:00Z"/>
          <w:rFonts w:ascii="华文楷体" w:eastAsia="华文楷体" w:hAnsi="华文楷体"/>
          <w:sz w:val="28"/>
          <w:szCs w:val="28"/>
        </w:rPr>
      </w:pPr>
      <w:r w:rsidRPr="00A5717A">
        <w:rPr>
          <w:rFonts w:ascii="华文楷体" w:eastAsia="华文楷体" w:hAnsi="华文楷体" w:hint="eastAsia"/>
          <w:sz w:val="28"/>
          <w:szCs w:val="28"/>
        </w:rPr>
        <w:t>那么</w:t>
      </w:r>
      <w:proofErr w:type="gramStart"/>
      <w:r w:rsidRPr="00A5717A">
        <w:rPr>
          <w:rFonts w:ascii="华文楷体" w:eastAsia="华文楷体" w:hAnsi="华文楷体" w:hint="eastAsia"/>
          <w:sz w:val="28"/>
          <w:szCs w:val="28"/>
        </w:rPr>
        <w:t>遣除常边</w:t>
      </w:r>
      <w:proofErr w:type="gramEnd"/>
      <w:r w:rsidRPr="00A5717A">
        <w:rPr>
          <w:rFonts w:ascii="华文楷体" w:eastAsia="华文楷体" w:hAnsi="华文楷体" w:hint="eastAsia"/>
          <w:sz w:val="28"/>
          <w:szCs w:val="28"/>
        </w:rPr>
        <w:t>之后呢，一不注意的话，就容易落在这个空边当中或者说落于断边当中，那么这个时候通过“缘起”来安立，虽然是无</w:t>
      </w:r>
      <w:r w:rsidRPr="00A5717A">
        <w:rPr>
          <w:rFonts w:ascii="华文楷体" w:eastAsia="华文楷体" w:hAnsi="华文楷体" w:hint="eastAsia"/>
          <w:sz w:val="28"/>
          <w:szCs w:val="28"/>
        </w:rPr>
        <w:lastRenderedPageBreak/>
        <w:t>自性，但是无自性不代表没有、不存在的意思，无自</w:t>
      </w:r>
      <w:proofErr w:type="gramStart"/>
      <w:r w:rsidRPr="00A5717A">
        <w:rPr>
          <w:rFonts w:ascii="华文楷体" w:eastAsia="华文楷体" w:hAnsi="华文楷体" w:hint="eastAsia"/>
          <w:sz w:val="28"/>
          <w:szCs w:val="28"/>
        </w:rPr>
        <w:t>性只能</w:t>
      </w:r>
      <w:proofErr w:type="gramEnd"/>
      <w:r w:rsidRPr="00A5717A">
        <w:rPr>
          <w:rFonts w:ascii="华文楷体" w:eastAsia="华文楷体" w:hAnsi="华文楷体" w:hint="eastAsia"/>
          <w:sz w:val="28"/>
          <w:szCs w:val="28"/>
        </w:rPr>
        <w:t>说它的没有自性</w:t>
      </w:r>
      <w:del w:id="85" w:author="admin" w:date="2015-07-19T21:36:00Z">
        <w:r w:rsidRPr="00A5717A" w:rsidDel="00061765">
          <w:rPr>
            <w:rFonts w:ascii="华文楷体" w:eastAsia="华文楷体" w:hAnsi="华文楷体" w:hint="eastAsia"/>
            <w:sz w:val="28"/>
            <w:szCs w:val="28"/>
          </w:rPr>
          <w:delText>，</w:delText>
        </w:r>
      </w:del>
      <w:ins w:id="86" w:author="admin" w:date="2015-07-19T21:36:00Z">
        <w:r w:rsidR="00061765">
          <w:rPr>
            <w:rFonts w:ascii="华文楷体" w:eastAsia="华文楷体" w:hAnsi="华文楷体" w:hint="eastAsia"/>
            <w:sz w:val="28"/>
            <w:szCs w:val="28"/>
          </w:rPr>
          <w:t>。</w:t>
        </w:r>
      </w:ins>
      <w:r w:rsidRPr="00A5717A">
        <w:rPr>
          <w:rFonts w:ascii="华文楷体" w:eastAsia="华文楷体" w:hAnsi="华文楷体" w:hint="eastAsia"/>
          <w:sz w:val="28"/>
          <w:szCs w:val="28"/>
        </w:rPr>
        <w:t>那么无自性这三个字实际上如果要解释成很深的地方呢，也可以解释的很深，和这样一种大空性来解释的时候呢，显现也是无自性、空性也是无自性，像这样一切都是无自性，这个方面也可以理解。但是在这种无自性、这个三个字的话，首先我们先看这个自性，自性的话就是说一切法它存在自己的本体、有自己的自性；无自性的话，就是说这个法它是没有这样一种恒常不变、实有自性的。</w:t>
      </w:r>
    </w:p>
    <w:p w:rsidR="00061765" w:rsidRDefault="00A5717A" w:rsidP="00061765">
      <w:pPr>
        <w:ind w:firstLine="570"/>
        <w:rPr>
          <w:ins w:id="87" w:author="admin" w:date="2015-07-19T21:39:00Z"/>
          <w:rFonts w:ascii="华文楷体" w:eastAsia="华文楷体" w:hAnsi="华文楷体"/>
          <w:sz w:val="28"/>
          <w:szCs w:val="28"/>
        </w:rPr>
      </w:pPr>
      <w:r w:rsidRPr="00A5717A">
        <w:rPr>
          <w:rFonts w:ascii="华文楷体" w:eastAsia="华文楷体" w:hAnsi="华文楷体" w:hint="eastAsia"/>
          <w:sz w:val="28"/>
          <w:szCs w:val="28"/>
        </w:rPr>
        <w:t>无自性就是说，这个法可以显现，显现的时候它没有自性可言。从无自性的这个侧面，就可以打破常边；从它就是说是虽然无自性，但是可以缘起、可以显现的角度来讲，可以打破这个断边。所以为什么前面叫做“切合中观要理”呢，就是说依靠中观理、切合要点的分析，我们现在叫打破</w:t>
      </w:r>
      <w:proofErr w:type="gramStart"/>
      <w:r w:rsidRPr="00A5717A">
        <w:rPr>
          <w:rFonts w:ascii="华文楷体" w:eastAsia="华文楷体" w:hAnsi="华文楷体" w:hint="eastAsia"/>
          <w:sz w:val="28"/>
          <w:szCs w:val="28"/>
        </w:rPr>
        <w:t>常断二边</w:t>
      </w:r>
      <w:proofErr w:type="gramEnd"/>
      <w:r w:rsidRPr="00A5717A">
        <w:rPr>
          <w:rFonts w:ascii="华文楷体" w:eastAsia="华文楷体" w:hAnsi="华文楷体" w:hint="eastAsia"/>
          <w:sz w:val="28"/>
          <w:szCs w:val="28"/>
        </w:rPr>
        <w:t>，叫了</w:t>
      </w:r>
      <w:proofErr w:type="gramStart"/>
      <w:r w:rsidRPr="00A5717A">
        <w:rPr>
          <w:rFonts w:ascii="华文楷体" w:eastAsia="华文楷体" w:hAnsi="华文楷体" w:hint="eastAsia"/>
          <w:sz w:val="28"/>
          <w:szCs w:val="28"/>
        </w:rPr>
        <w:t>知现空</w:t>
      </w:r>
      <w:proofErr w:type="gramEnd"/>
      <w:r w:rsidRPr="00A5717A">
        <w:rPr>
          <w:rFonts w:ascii="华文楷体" w:eastAsia="华文楷体" w:hAnsi="华文楷体" w:hint="eastAsia"/>
          <w:sz w:val="28"/>
          <w:szCs w:val="28"/>
        </w:rPr>
        <w:t>无二，要了知这个缘起性空、了知性空缘起，实际上在了知的时候就是无自性这个意义更加能够表达中观宗的这样一种思想</w:t>
      </w:r>
      <w:del w:id="88" w:author="admin" w:date="2015-07-19T21:37:00Z">
        <w:r w:rsidRPr="00A5717A" w:rsidDel="00061765">
          <w:rPr>
            <w:rFonts w:ascii="华文楷体" w:eastAsia="华文楷体" w:hAnsi="华文楷体" w:hint="eastAsia"/>
            <w:sz w:val="28"/>
            <w:szCs w:val="28"/>
          </w:rPr>
          <w:delText>，</w:delText>
        </w:r>
      </w:del>
      <w:ins w:id="89" w:author="admin" w:date="2015-07-19T21:37:00Z">
        <w:r w:rsidR="00061765">
          <w:rPr>
            <w:rFonts w:ascii="华文楷体" w:eastAsia="华文楷体" w:hAnsi="华文楷体" w:hint="eastAsia"/>
            <w:sz w:val="28"/>
            <w:szCs w:val="28"/>
          </w:rPr>
          <w:t>。</w:t>
        </w:r>
      </w:ins>
      <w:r w:rsidRPr="00A5717A">
        <w:rPr>
          <w:rFonts w:ascii="华文楷体" w:eastAsia="华文楷体" w:hAnsi="华文楷体" w:hint="eastAsia"/>
          <w:sz w:val="28"/>
          <w:szCs w:val="28"/>
        </w:rPr>
        <w:t>中观的思想就是远离</w:t>
      </w:r>
      <w:proofErr w:type="gramStart"/>
      <w:r w:rsidRPr="00A5717A">
        <w:rPr>
          <w:rFonts w:ascii="华文楷体" w:eastAsia="华文楷体" w:hAnsi="华文楷体" w:hint="eastAsia"/>
          <w:sz w:val="28"/>
          <w:szCs w:val="28"/>
        </w:rPr>
        <w:t>常断二边</w:t>
      </w:r>
      <w:proofErr w:type="gramEnd"/>
      <w:r w:rsidRPr="00A5717A">
        <w:rPr>
          <w:rFonts w:ascii="华文楷体" w:eastAsia="华文楷体" w:hAnsi="华文楷体" w:hint="eastAsia"/>
          <w:sz w:val="28"/>
          <w:szCs w:val="28"/>
        </w:rPr>
        <w:t>，不住一切的这样一种中道义了。比较起来的时候，</w:t>
      </w:r>
      <w:proofErr w:type="gramStart"/>
      <w:r w:rsidRPr="00A5717A">
        <w:rPr>
          <w:rFonts w:ascii="华文楷体" w:eastAsia="华文楷体" w:hAnsi="华文楷体" w:hint="eastAsia"/>
          <w:sz w:val="28"/>
          <w:szCs w:val="28"/>
        </w:rPr>
        <w:t>单空它</w:t>
      </w:r>
      <w:proofErr w:type="gramEnd"/>
      <w:r w:rsidRPr="00A5717A">
        <w:rPr>
          <w:rFonts w:ascii="华文楷体" w:eastAsia="华文楷体" w:hAnsi="华文楷体" w:hint="eastAsia"/>
          <w:sz w:val="28"/>
          <w:szCs w:val="28"/>
        </w:rPr>
        <w:t>是侧重在一个“空”方面、单单的一个空嘛、单单的一个</w:t>
      </w:r>
      <w:proofErr w:type="gramStart"/>
      <w:r w:rsidRPr="00A5717A">
        <w:rPr>
          <w:rFonts w:ascii="华文楷体" w:eastAsia="华文楷体" w:hAnsi="华文楷体" w:hint="eastAsia"/>
          <w:sz w:val="28"/>
          <w:szCs w:val="28"/>
        </w:rPr>
        <w:t>空属于</w:t>
      </w:r>
      <w:proofErr w:type="gramEnd"/>
      <w:r w:rsidRPr="00A5717A">
        <w:rPr>
          <w:rFonts w:ascii="华文楷体" w:eastAsia="华文楷体" w:hAnsi="华文楷体" w:hint="eastAsia"/>
          <w:sz w:val="28"/>
          <w:szCs w:val="28"/>
        </w:rPr>
        <w:t>这个单空。所以单单的一个空，它有的时候可以描绘它的这样一种“不存在”的角度，但是它的“缘起”的意义在“单空”这个词当中表现不出来。所以此处介绍无自性的意义，它可以</w:t>
      </w:r>
      <w:proofErr w:type="gramStart"/>
      <w:r w:rsidRPr="00A5717A">
        <w:rPr>
          <w:rFonts w:ascii="华文楷体" w:eastAsia="华文楷体" w:hAnsi="华文楷体" w:hint="eastAsia"/>
          <w:sz w:val="28"/>
          <w:szCs w:val="28"/>
        </w:rPr>
        <w:t>遣除常断二</w:t>
      </w:r>
      <w:proofErr w:type="gramEnd"/>
      <w:r w:rsidRPr="00A5717A">
        <w:rPr>
          <w:rFonts w:ascii="华文楷体" w:eastAsia="华文楷体" w:hAnsi="华文楷体" w:hint="eastAsia"/>
          <w:sz w:val="28"/>
          <w:szCs w:val="28"/>
        </w:rPr>
        <w:t>边。所以说无自性实际上就是说显现无自性、空也是无自性的，这个方面都是可以理解的。但是呢，如果我们对于无</w:t>
      </w:r>
      <w:proofErr w:type="gramStart"/>
      <w:r w:rsidRPr="00A5717A">
        <w:rPr>
          <w:rFonts w:ascii="华文楷体" w:eastAsia="华文楷体" w:hAnsi="华文楷体" w:hint="eastAsia"/>
          <w:sz w:val="28"/>
          <w:szCs w:val="28"/>
        </w:rPr>
        <w:t>自性它有</w:t>
      </w:r>
      <w:proofErr w:type="gramEnd"/>
      <w:r w:rsidRPr="00A5717A">
        <w:rPr>
          <w:rFonts w:ascii="华文楷体" w:eastAsia="华文楷体" w:hAnsi="华文楷体" w:hint="eastAsia"/>
          <w:sz w:val="28"/>
          <w:szCs w:val="28"/>
        </w:rPr>
        <w:t>一种</w:t>
      </w:r>
      <w:del w:id="90" w:author="admin" w:date="2015-07-19T22:07:00Z">
        <w:r w:rsidRPr="00A5717A" w:rsidDel="00554077">
          <w:rPr>
            <w:rFonts w:ascii="华文楷体" w:eastAsia="华文楷体" w:hAnsi="华文楷体" w:hint="eastAsia"/>
            <w:sz w:val="28"/>
            <w:szCs w:val="28"/>
          </w:rPr>
          <w:delText>执着</w:delText>
        </w:r>
      </w:del>
      <w:ins w:id="91" w:author="admin" w:date="2015-07-19T22:07:00Z">
        <w:r w:rsidR="00554077">
          <w:rPr>
            <w:rFonts w:ascii="华文楷体" w:eastAsia="华文楷体" w:hAnsi="华文楷体" w:hint="eastAsia"/>
            <w:sz w:val="28"/>
            <w:szCs w:val="28"/>
          </w:rPr>
          <w:t>执著</w:t>
        </w:r>
      </w:ins>
      <w:r w:rsidRPr="00A5717A">
        <w:rPr>
          <w:rFonts w:ascii="华文楷体" w:eastAsia="华文楷体" w:hAnsi="华文楷体" w:hint="eastAsia"/>
          <w:sz w:val="28"/>
          <w:szCs w:val="28"/>
        </w:rPr>
        <w:t>相的话，还不是一种殊胜的观点，下面还要进一步观察。</w:t>
      </w:r>
    </w:p>
    <w:p w:rsidR="00061765" w:rsidRDefault="00A5717A" w:rsidP="00061765">
      <w:pPr>
        <w:ind w:firstLine="570"/>
        <w:rPr>
          <w:ins w:id="92" w:author="admin" w:date="2015-07-19T21:39:00Z"/>
          <w:rFonts w:ascii="华文楷体" w:eastAsia="华文楷体" w:hAnsi="华文楷体"/>
          <w:sz w:val="28"/>
          <w:szCs w:val="28"/>
        </w:rPr>
      </w:pPr>
      <w:r w:rsidRPr="00A5717A">
        <w:rPr>
          <w:rFonts w:ascii="华文楷体" w:eastAsia="华文楷体" w:hAnsi="华文楷体" w:hint="eastAsia"/>
          <w:sz w:val="28"/>
          <w:szCs w:val="28"/>
        </w:rPr>
        <w:lastRenderedPageBreak/>
        <w:t>【</w:t>
      </w:r>
      <w:r w:rsidRPr="00061765">
        <w:rPr>
          <w:rFonts w:asciiTheme="minorEastAsia" w:hAnsiTheme="minorEastAsia" w:hint="eastAsia"/>
          <w:sz w:val="28"/>
          <w:szCs w:val="28"/>
          <w:rPrChange w:id="93" w:author="admin" w:date="2015-07-19T21:39:00Z">
            <w:rPr>
              <w:rFonts w:ascii="华文楷体" w:eastAsia="华文楷体" w:hAnsi="华文楷体" w:hint="eastAsia"/>
              <w:sz w:val="28"/>
              <w:szCs w:val="28"/>
            </w:rPr>
          </w:rPrChange>
        </w:rPr>
        <w:t>乃至具有破立的执著相期间，就不属于远离分别戏论四边的自性，只有以各别自证的方式入定于依正理穷究四边皆不住的定解所引发的法界中，才能消除一切戏边。</w:t>
      </w:r>
      <w:r w:rsidRPr="00A5717A">
        <w:rPr>
          <w:rFonts w:ascii="华文楷体" w:eastAsia="华文楷体" w:hAnsi="华文楷体" w:hint="eastAsia"/>
          <w:sz w:val="28"/>
          <w:szCs w:val="28"/>
        </w:rPr>
        <w:t>】</w:t>
      </w:r>
    </w:p>
    <w:p w:rsidR="00462611" w:rsidRPr="00A5717A" w:rsidDel="00075AB9" w:rsidRDefault="00A5717A" w:rsidP="00075AB9">
      <w:pPr>
        <w:ind w:firstLine="570"/>
        <w:rPr>
          <w:del w:id="94" w:author="admin" w:date="2015-07-19T21:41:00Z"/>
          <w:rFonts w:ascii="华文楷体" w:eastAsia="华文楷体" w:hAnsi="华文楷体"/>
          <w:sz w:val="28"/>
          <w:szCs w:val="28"/>
        </w:rPr>
      </w:pPr>
      <w:r w:rsidRPr="00A5717A">
        <w:rPr>
          <w:rFonts w:ascii="华文楷体" w:eastAsia="华文楷体" w:hAnsi="华文楷体" w:hint="eastAsia"/>
          <w:sz w:val="28"/>
          <w:szCs w:val="28"/>
        </w:rPr>
        <w:t>虽然就是说我们内心中会浮现一个无自性的这样一种</w:t>
      </w:r>
      <w:del w:id="95" w:author="admin" w:date="2015-07-19T22:07:00Z">
        <w:r w:rsidRPr="00A5717A" w:rsidDel="00554077">
          <w:rPr>
            <w:rFonts w:ascii="华文楷体" w:eastAsia="华文楷体" w:hAnsi="华文楷体" w:hint="eastAsia"/>
            <w:sz w:val="28"/>
            <w:szCs w:val="28"/>
          </w:rPr>
          <w:delText>执着</w:delText>
        </w:r>
      </w:del>
      <w:ins w:id="96" w:author="admin" w:date="2015-07-19T22:07:00Z">
        <w:r w:rsidR="00554077">
          <w:rPr>
            <w:rFonts w:ascii="华文楷体" w:eastAsia="华文楷体" w:hAnsi="华文楷体" w:hint="eastAsia"/>
            <w:sz w:val="28"/>
            <w:szCs w:val="28"/>
          </w:rPr>
          <w:t>执著</w:t>
        </w:r>
      </w:ins>
      <w:r w:rsidRPr="00A5717A">
        <w:rPr>
          <w:rFonts w:ascii="华文楷体" w:eastAsia="华文楷体" w:hAnsi="华文楷体" w:hint="eastAsia"/>
          <w:sz w:val="28"/>
          <w:szCs w:val="28"/>
        </w:rPr>
        <w:t>相，无自性的</w:t>
      </w:r>
      <w:del w:id="97" w:author="admin" w:date="2015-07-19T22:07:00Z">
        <w:r w:rsidRPr="00A5717A" w:rsidDel="00554077">
          <w:rPr>
            <w:rFonts w:ascii="华文楷体" w:eastAsia="华文楷体" w:hAnsi="华文楷体" w:hint="eastAsia"/>
            <w:sz w:val="28"/>
            <w:szCs w:val="28"/>
          </w:rPr>
          <w:delText>执着</w:delText>
        </w:r>
      </w:del>
      <w:ins w:id="98" w:author="admin" w:date="2015-07-19T22:07:00Z">
        <w:r w:rsidR="00554077">
          <w:rPr>
            <w:rFonts w:ascii="华文楷体" w:eastAsia="华文楷体" w:hAnsi="华文楷体" w:hint="eastAsia"/>
            <w:sz w:val="28"/>
            <w:szCs w:val="28"/>
          </w:rPr>
          <w:t>执著</w:t>
        </w:r>
      </w:ins>
      <w:r w:rsidRPr="00A5717A">
        <w:rPr>
          <w:rFonts w:ascii="华文楷体" w:eastAsia="华文楷体" w:hAnsi="华文楷体" w:hint="eastAsia"/>
          <w:sz w:val="28"/>
          <w:szCs w:val="28"/>
        </w:rPr>
        <w:t>相可以</w:t>
      </w:r>
      <w:proofErr w:type="gramStart"/>
      <w:r w:rsidRPr="00A5717A">
        <w:rPr>
          <w:rFonts w:ascii="华文楷体" w:eastAsia="华文楷体" w:hAnsi="华文楷体" w:hint="eastAsia"/>
          <w:sz w:val="28"/>
          <w:szCs w:val="28"/>
        </w:rPr>
        <w:t>打破常边和</w:t>
      </w:r>
      <w:proofErr w:type="gramEnd"/>
      <w:r w:rsidRPr="00A5717A">
        <w:rPr>
          <w:rFonts w:ascii="华文楷体" w:eastAsia="华文楷体" w:hAnsi="华文楷体" w:hint="eastAsia"/>
          <w:sz w:val="28"/>
          <w:szCs w:val="28"/>
        </w:rPr>
        <w:t>断边，但是呢，如果说我们对于无自性方面，还没有办法真正去远离它的这样一种</w:t>
      </w:r>
      <w:del w:id="99" w:author="admin" w:date="2015-07-19T22:07:00Z">
        <w:r w:rsidRPr="00A5717A" w:rsidDel="00554077">
          <w:rPr>
            <w:rFonts w:ascii="华文楷体" w:eastAsia="华文楷体" w:hAnsi="华文楷体" w:hint="eastAsia"/>
            <w:sz w:val="28"/>
            <w:szCs w:val="28"/>
          </w:rPr>
          <w:delText>执着</w:delText>
        </w:r>
      </w:del>
      <w:ins w:id="100" w:author="admin" w:date="2015-07-19T22:07:00Z">
        <w:r w:rsidR="00554077">
          <w:rPr>
            <w:rFonts w:ascii="华文楷体" w:eastAsia="华文楷体" w:hAnsi="华文楷体" w:hint="eastAsia"/>
            <w:sz w:val="28"/>
            <w:szCs w:val="28"/>
          </w:rPr>
          <w:t>执著</w:t>
        </w:r>
      </w:ins>
      <w:r w:rsidRPr="00A5717A">
        <w:rPr>
          <w:rFonts w:ascii="华文楷体" w:eastAsia="华文楷体" w:hAnsi="华文楷体" w:hint="eastAsia"/>
          <w:sz w:val="28"/>
          <w:szCs w:val="28"/>
        </w:rPr>
        <w:t>，虽然对无自性的这样一种</w:t>
      </w:r>
      <w:del w:id="101" w:author="admin" w:date="2015-07-19T22:07:00Z">
        <w:r w:rsidRPr="00A5717A" w:rsidDel="00554077">
          <w:rPr>
            <w:rFonts w:ascii="华文楷体" w:eastAsia="华文楷体" w:hAnsi="华文楷体" w:hint="eastAsia"/>
            <w:sz w:val="28"/>
            <w:szCs w:val="28"/>
          </w:rPr>
          <w:delText>执着</w:delText>
        </w:r>
      </w:del>
      <w:ins w:id="102" w:author="admin" w:date="2015-07-19T22:07:00Z">
        <w:r w:rsidR="00554077">
          <w:rPr>
            <w:rFonts w:ascii="华文楷体" w:eastAsia="华文楷体" w:hAnsi="华文楷体" w:hint="eastAsia"/>
            <w:sz w:val="28"/>
            <w:szCs w:val="28"/>
          </w:rPr>
          <w:t>执著</w:t>
        </w:r>
      </w:ins>
      <w:r w:rsidRPr="00A5717A">
        <w:rPr>
          <w:rFonts w:ascii="华文楷体" w:eastAsia="华文楷体" w:hAnsi="华文楷体" w:hint="eastAsia"/>
          <w:sz w:val="28"/>
          <w:szCs w:val="28"/>
        </w:rPr>
        <w:t>，它可以</w:t>
      </w:r>
      <w:proofErr w:type="gramStart"/>
      <w:r w:rsidRPr="00A5717A">
        <w:rPr>
          <w:rFonts w:ascii="华文楷体" w:eastAsia="华文楷体" w:hAnsi="华文楷体" w:hint="eastAsia"/>
          <w:sz w:val="28"/>
          <w:szCs w:val="28"/>
        </w:rPr>
        <w:t>打破常边和</w:t>
      </w:r>
      <w:proofErr w:type="gramEnd"/>
      <w:r w:rsidRPr="00A5717A">
        <w:rPr>
          <w:rFonts w:ascii="华文楷体" w:eastAsia="华文楷体" w:hAnsi="华文楷体" w:hint="eastAsia"/>
          <w:sz w:val="28"/>
          <w:szCs w:val="28"/>
        </w:rPr>
        <w:t>断边，但是，如果内心当中还具备这样一种破和立的</w:t>
      </w:r>
      <w:del w:id="103" w:author="admin" w:date="2015-07-19T22:07:00Z">
        <w:r w:rsidRPr="00A5717A" w:rsidDel="00554077">
          <w:rPr>
            <w:rFonts w:ascii="华文楷体" w:eastAsia="华文楷体" w:hAnsi="华文楷体" w:hint="eastAsia"/>
            <w:sz w:val="28"/>
            <w:szCs w:val="28"/>
          </w:rPr>
          <w:delText>执着</w:delText>
        </w:r>
      </w:del>
      <w:ins w:id="104" w:author="admin" w:date="2015-07-19T22:07:00Z">
        <w:r w:rsidR="00554077">
          <w:rPr>
            <w:rFonts w:ascii="华文楷体" w:eastAsia="华文楷体" w:hAnsi="华文楷体" w:hint="eastAsia"/>
            <w:sz w:val="28"/>
            <w:szCs w:val="28"/>
          </w:rPr>
          <w:t>执著</w:t>
        </w:r>
      </w:ins>
      <w:r w:rsidRPr="00A5717A">
        <w:rPr>
          <w:rFonts w:ascii="华文楷体" w:eastAsia="华文楷体" w:hAnsi="华文楷体" w:hint="eastAsia"/>
          <w:sz w:val="28"/>
          <w:szCs w:val="28"/>
        </w:rPr>
        <w:t>相期间呢，就</w:t>
      </w:r>
      <w:proofErr w:type="gramStart"/>
      <w:r w:rsidRPr="00A5717A">
        <w:rPr>
          <w:rFonts w:ascii="华文楷体" w:eastAsia="华文楷体" w:hAnsi="华文楷体" w:hint="eastAsia"/>
          <w:sz w:val="28"/>
          <w:szCs w:val="28"/>
        </w:rPr>
        <w:t>不相顺于</w:t>
      </w:r>
      <w:proofErr w:type="gramEnd"/>
      <w:r w:rsidRPr="00A5717A">
        <w:rPr>
          <w:rFonts w:ascii="华文楷体" w:eastAsia="华文楷体" w:hAnsi="华文楷体" w:hint="eastAsia"/>
          <w:sz w:val="28"/>
          <w:szCs w:val="28"/>
        </w:rPr>
        <w:t>一个远离四边分别念的这个自性，它实际上还是有稍微的一种</w:t>
      </w:r>
      <w:del w:id="105" w:author="admin" w:date="2015-07-19T22:07:00Z">
        <w:r w:rsidRPr="00A5717A" w:rsidDel="00554077">
          <w:rPr>
            <w:rFonts w:ascii="华文楷体" w:eastAsia="华文楷体" w:hAnsi="华文楷体" w:hint="eastAsia"/>
            <w:sz w:val="28"/>
            <w:szCs w:val="28"/>
          </w:rPr>
          <w:delText>执着</w:delText>
        </w:r>
      </w:del>
      <w:ins w:id="106" w:author="admin" w:date="2015-07-19T22:07:00Z">
        <w:r w:rsidR="00554077">
          <w:rPr>
            <w:rFonts w:ascii="华文楷体" w:eastAsia="华文楷体" w:hAnsi="华文楷体" w:hint="eastAsia"/>
            <w:sz w:val="28"/>
            <w:szCs w:val="28"/>
          </w:rPr>
          <w:t>执著</w:t>
        </w:r>
      </w:ins>
      <w:r w:rsidRPr="00A5717A">
        <w:rPr>
          <w:rFonts w:ascii="华文楷体" w:eastAsia="华文楷体" w:hAnsi="华文楷体" w:hint="eastAsia"/>
          <w:sz w:val="28"/>
          <w:szCs w:val="28"/>
        </w:rPr>
        <w:t>相在里边的。只有以各别自证的方式，各别自证的方式很多时候就是讲到圣者</w:t>
      </w:r>
      <w:proofErr w:type="gramStart"/>
      <w:r w:rsidRPr="00A5717A">
        <w:rPr>
          <w:rFonts w:ascii="华文楷体" w:eastAsia="华文楷体" w:hAnsi="华文楷体" w:hint="eastAsia"/>
          <w:sz w:val="28"/>
          <w:szCs w:val="28"/>
        </w:rPr>
        <w:t>入根本慧</w:t>
      </w:r>
      <w:proofErr w:type="gramEnd"/>
      <w:r w:rsidRPr="00A5717A">
        <w:rPr>
          <w:rFonts w:ascii="华文楷体" w:eastAsia="华文楷体" w:hAnsi="华文楷体" w:hint="eastAsia"/>
          <w:sz w:val="28"/>
          <w:szCs w:val="28"/>
        </w:rPr>
        <w:t>定的</w:t>
      </w:r>
      <w:del w:id="107" w:author="admin" w:date="2015-07-19T21:40:00Z">
        <w:r w:rsidRPr="00A5717A" w:rsidDel="00B171C4">
          <w:rPr>
            <w:rFonts w:ascii="华文楷体" w:eastAsia="华文楷体" w:hAnsi="华文楷体" w:hint="eastAsia"/>
            <w:sz w:val="28"/>
            <w:szCs w:val="28"/>
          </w:rPr>
          <w:delText>究竟</w:delText>
        </w:r>
      </w:del>
      <w:ins w:id="108" w:author="admin" w:date="2015-07-19T21:40:00Z">
        <w:r w:rsidR="00B171C4">
          <w:rPr>
            <w:rFonts w:ascii="华文楷体" w:eastAsia="华文楷体" w:hAnsi="华文楷体" w:hint="eastAsia"/>
            <w:sz w:val="28"/>
            <w:szCs w:val="28"/>
          </w:rPr>
          <w:t>境界</w:t>
        </w:r>
      </w:ins>
      <w:r w:rsidRPr="00A5717A">
        <w:rPr>
          <w:rFonts w:ascii="华文楷体" w:eastAsia="华文楷体" w:hAnsi="华文楷体" w:hint="eastAsia"/>
          <w:sz w:val="28"/>
          <w:szCs w:val="28"/>
        </w:rPr>
        <w:t>，像这样的话称之为各别自证。</w:t>
      </w:r>
      <w:del w:id="109" w:author="admin" w:date="2015-07-19T21:41:00Z">
        <w:r w:rsidRPr="00A5717A" w:rsidDel="00075AB9">
          <w:rPr>
            <w:rFonts w:ascii="华文楷体" w:eastAsia="华文楷体" w:hAnsi="华文楷体" w:hint="eastAsia"/>
            <w:sz w:val="28"/>
            <w:szCs w:val="28"/>
          </w:rPr>
          <w:delText>（10:26）</w:delText>
        </w:r>
      </w:del>
    </w:p>
    <w:p w:rsidR="00075AB9" w:rsidRDefault="00844ABC">
      <w:pPr>
        <w:rPr>
          <w:ins w:id="110" w:author="admin" w:date="2015-07-19T21:41:00Z"/>
          <w:rFonts w:ascii="华文楷体" w:eastAsia="华文楷体" w:hAnsi="华文楷体"/>
          <w:sz w:val="28"/>
          <w:szCs w:val="28"/>
        </w:rPr>
        <w:pPrChange w:id="111" w:author="admin" w:date="2015-07-19T21:42:00Z">
          <w:pPr>
            <w:ind w:firstLine="570"/>
          </w:pPr>
        </w:pPrChange>
      </w:pPr>
      <w:del w:id="112" w:author="admin" w:date="2015-07-19T21:41:00Z">
        <w:r w:rsidRPr="00844ABC" w:rsidDel="00075AB9">
          <w:rPr>
            <w:rFonts w:ascii="华文楷体" w:eastAsia="华文楷体" w:hAnsi="华文楷体" w:hint="eastAsia"/>
            <w:sz w:val="28"/>
            <w:szCs w:val="28"/>
          </w:rPr>
          <w:delText>还没有办法真正的去远离他的这样执着</w:delText>
        </w:r>
      </w:del>
      <w:ins w:id="113" w:author="admin" w:date="2015-07-19T22:07:00Z">
        <w:r w:rsidR="00554077">
          <w:rPr>
            <w:rFonts w:ascii="华文楷体" w:eastAsia="华文楷体" w:hAnsi="华文楷体" w:hint="eastAsia"/>
            <w:sz w:val="28"/>
            <w:szCs w:val="28"/>
          </w:rPr>
          <w:t>执著</w:t>
        </w:r>
      </w:ins>
      <w:del w:id="114" w:author="admin" w:date="2015-07-19T21:41:00Z">
        <w:r w:rsidRPr="00844ABC" w:rsidDel="00075AB9">
          <w:rPr>
            <w:rFonts w:ascii="华文楷体" w:eastAsia="华文楷体" w:hAnsi="华文楷体" w:hint="eastAsia"/>
            <w:sz w:val="28"/>
            <w:szCs w:val="28"/>
          </w:rPr>
          <w:delText>，虽然对无自性的执着</w:delText>
        </w:r>
      </w:del>
      <w:ins w:id="115" w:author="admin" w:date="2015-07-19T22:07:00Z">
        <w:r w:rsidR="00554077">
          <w:rPr>
            <w:rFonts w:ascii="华文楷体" w:eastAsia="华文楷体" w:hAnsi="华文楷体" w:hint="eastAsia"/>
            <w:sz w:val="28"/>
            <w:szCs w:val="28"/>
          </w:rPr>
          <w:t>执著</w:t>
        </w:r>
      </w:ins>
      <w:del w:id="116" w:author="admin" w:date="2015-07-19T21:41:00Z">
        <w:r w:rsidRPr="00844ABC" w:rsidDel="00075AB9">
          <w:rPr>
            <w:rFonts w:ascii="华文楷体" w:eastAsia="华文楷体" w:hAnsi="华文楷体" w:hint="eastAsia"/>
            <w:sz w:val="28"/>
            <w:szCs w:val="28"/>
          </w:rPr>
          <w:delText>可以打破常边和断边，但是如果内心当中还具备这样一种“破”和“立”的执着</w:delText>
        </w:r>
      </w:del>
      <w:ins w:id="117" w:author="admin" w:date="2015-07-19T22:07:00Z">
        <w:r w:rsidR="00554077">
          <w:rPr>
            <w:rFonts w:ascii="华文楷体" w:eastAsia="华文楷体" w:hAnsi="华文楷体" w:hint="eastAsia"/>
            <w:sz w:val="28"/>
            <w:szCs w:val="28"/>
          </w:rPr>
          <w:t>执著</w:t>
        </w:r>
      </w:ins>
      <w:del w:id="118" w:author="admin" w:date="2015-07-19T21:41:00Z">
        <w:r w:rsidRPr="00844ABC" w:rsidDel="00075AB9">
          <w:rPr>
            <w:rFonts w:ascii="华文楷体" w:eastAsia="华文楷体" w:hAnsi="华文楷体" w:hint="eastAsia"/>
            <w:sz w:val="28"/>
            <w:szCs w:val="28"/>
          </w:rPr>
          <w:delText>相期间呢，就不相顺于这个离四边的远离四边分别念的自性。实际上还是就说有稍微的执着</w:delText>
        </w:r>
      </w:del>
      <w:ins w:id="119" w:author="admin" w:date="2015-07-19T22:07:00Z">
        <w:r w:rsidR="00554077">
          <w:rPr>
            <w:rFonts w:ascii="华文楷体" w:eastAsia="华文楷体" w:hAnsi="华文楷体" w:hint="eastAsia"/>
            <w:sz w:val="28"/>
            <w:szCs w:val="28"/>
          </w:rPr>
          <w:t>执著</w:t>
        </w:r>
      </w:ins>
      <w:del w:id="120" w:author="admin" w:date="2015-07-19T21:41:00Z">
        <w:r w:rsidRPr="00844ABC" w:rsidDel="00075AB9">
          <w:rPr>
            <w:rFonts w:ascii="华文楷体" w:eastAsia="华文楷体" w:hAnsi="华文楷体" w:hint="eastAsia"/>
            <w:sz w:val="28"/>
            <w:szCs w:val="28"/>
          </w:rPr>
          <w:delText>相在里边的，只有以各别自证方式，各别自证方式很多时候就讲到了圣者入根本慧定的境界嘛，像这样就称之为各别自证。</w:delText>
        </w:r>
      </w:del>
      <w:r w:rsidRPr="00844ABC">
        <w:rPr>
          <w:rFonts w:ascii="华文楷体" w:eastAsia="华文楷体" w:hAnsi="华文楷体" w:hint="eastAsia"/>
          <w:sz w:val="28"/>
          <w:szCs w:val="28"/>
        </w:rPr>
        <w:t>不是通过这样分别念而是通过这样</w:t>
      </w:r>
      <w:proofErr w:type="gramStart"/>
      <w:r w:rsidRPr="00844ABC">
        <w:rPr>
          <w:rFonts w:ascii="华文楷体" w:eastAsia="华文楷体" w:hAnsi="华文楷体" w:hint="eastAsia"/>
          <w:sz w:val="28"/>
          <w:szCs w:val="28"/>
        </w:rPr>
        <w:t>一</w:t>
      </w:r>
      <w:proofErr w:type="gramEnd"/>
      <w:r w:rsidRPr="00844ABC">
        <w:rPr>
          <w:rFonts w:ascii="华文楷体" w:eastAsia="华文楷体" w:hAnsi="华文楷体" w:hint="eastAsia"/>
          <w:sz w:val="28"/>
          <w:szCs w:val="28"/>
        </w:rPr>
        <w:t>种别</w:t>
      </w:r>
      <w:proofErr w:type="gramStart"/>
      <w:r w:rsidRPr="00844ABC">
        <w:rPr>
          <w:rFonts w:ascii="华文楷体" w:eastAsia="华文楷体" w:hAnsi="华文楷体" w:hint="eastAsia"/>
          <w:sz w:val="28"/>
          <w:szCs w:val="28"/>
        </w:rPr>
        <w:t>别证悟</w:t>
      </w:r>
      <w:proofErr w:type="gramEnd"/>
      <w:r w:rsidRPr="00844ABC">
        <w:rPr>
          <w:rFonts w:ascii="华文楷体" w:eastAsia="华文楷体" w:hAnsi="华文楷体" w:hint="eastAsia"/>
          <w:sz w:val="28"/>
          <w:szCs w:val="28"/>
        </w:rPr>
        <w:t>了境界安立的。</w:t>
      </w:r>
    </w:p>
    <w:p w:rsidR="00C066AE" w:rsidRDefault="00844ABC" w:rsidP="00075AB9">
      <w:pPr>
        <w:ind w:firstLine="570"/>
        <w:rPr>
          <w:ins w:id="121" w:author="admin" w:date="2015-07-19T21:44:00Z"/>
          <w:rFonts w:ascii="华文楷体" w:eastAsia="华文楷体" w:hAnsi="华文楷体"/>
          <w:sz w:val="28"/>
          <w:szCs w:val="28"/>
        </w:rPr>
      </w:pPr>
      <w:r w:rsidRPr="00844ABC">
        <w:rPr>
          <w:rFonts w:ascii="华文楷体" w:eastAsia="华文楷体" w:hAnsi="华文楷体" w:hint="eastAsia"/>
          <w:sz w:val="28"/>
          <w:szCs w:val="28"/>
        </w:rPr>
        <w:t>那么通过各别自</w:t>
      </w:r>
      <w:proofErr w:type="gramStart"/>
      <w:r w:rsidRPr="00844ABC">
        <w:rPr>
          <w:rFonts w:ascii="华文楷体" w:eastAsia="华文楷体" w:hAnsi="华文楷体" w:hint="eastAsia"/>
          <w:sz w:val="28"/>
          <w:szCs w:val="28"/>
        </w:rPr>
        <w:t>证方式入定于依</w:t>
      </w:r>
      <w:proofErr w:type="gramEnd"/>
      <w:r w:rsidRPr="00844ABC">
        <w:rPr>
          <w:rFonts w:ascii="华文楷体" w:eastAsia="华文楷体" w:hAnsi="华文楷体" w:hint="eastAsia"/>
          <w:sz w:val="28"/>
          <w:szCs w:val="28"/>
        </w:rPr>
        <w:t>正理穷究四边皆不住的</w:t>
      </w:r>
      <w:proofErr w:type="gramStart"/>
      <w:r w:rsidRPr="00844ABC">
        <w:rPr>
          <w:rFonts w:ascii="华文楷体" w:eastAsia="华文楷体" w:hAnsi="华文楷体" w:hint="eastAsia"/>
          <w:sz w:val="28"/>
          <w:szCs w:val="28"/>
        </w:rPr>
        <w:t>定解所引发</w:t>
      </w:r>
      <w:proofErr w:type="gramEnd"/>
      <w:r w:rsidRPr="00844ABC">
        <w:rPr>
          <w:rFonts w:ascii="华文楷体" w:eastAsia="华文楷体" w:hAnsi="华文楷体" w:hint="eastAsia"/>
          <w:sz w:val="28"/>
          <w:szCs w:val="28"/>
        </w:rPr>
        <w:t>的法界中</w:t>
      </w:r>
      <w:del w:id="122" w:author="admin" w:date="2015-07-19T21:42:00Z">
        <w:r w:rsidRPr="00844ABC" w:rsidDel="00544DB1">
          <w:rPr>
            <w:rFonts w:ascii="华文楷体" w:eastAsia="华文楷体" w:hAnsi="华文楷体" w:hint="eastAsia"/>
            <w:sz w:val="28"/>
            <w:szCs w:val="28"/>
          </w:rPr>
          <w:delText>，</w:delText>
        </w:r>
      </w:del>
      <w:ins w:id="123" w:author="admin" w:date="2015-07-19T21:42:00Z">
        <w:r w:rsidR="00544DB1">
          <w:rPr>
            <w:rFonts w:ascii="华文楷体" w:eastAsia="华文楷体" w:hAnsi="华文楷体" w:hint="eastAsia"/>
            <w:sz w:val="28"/>
            <w:szCs w:val="28"/>
          </w:rPr>
          <w:t>。</w:t>
        </w:r>
      </w:ins>
      <w:r w:rsidRPr="00844ABC">
        <w:rPr>
          <w:rFonts w:ascii="华文楷体" w:eastAsia="华文楷体" w:hAnsi="华文楷体" w:hint="eastAsia"/>
          <w:sz w:val="28"/>
          <w:szCs w:val="28"/>
        </w:rPr>
        <w:t>入定于这样的法界中，那么这种法界是首先通过正理穷究的四边完全究竟的对于四边做了详尽观察</w:t>
      </w:r>
      <w:del w:id="124" w:author="admin" w:date="2015-07-19T21:43:00Z">
        <w:r w:rsidRPr="00844ABC" w:rsidDel="00321140">
          <w:rPr>
            <w:rFonts w:ascii="华文楷体" w:eastAsia="华文楷体" w:hAnsi="华文楷体" w:hint="eastAsia"/>
            <w:sz w:val="28"/>
            <w:szCs w:val="28"/>
          </w:rPr>
          <w:delText>，</w:delText>
        </w:r>
      </w:del>
      <w:ins w:id="125" w:author="admin" w:date="2015-07-19T21:43:00Z">
        <w:r w:rsidR="00321140">
          <w:rPr>
            <w:rFonts w:ascii="华文楷体" w:eastAsia="华文楷体" w:hAnsi="华文楷体" w:hint="eastAsia"/>
            <w:sz w:val="28"/>
            <w:szCs w:val="28"/>
          </w:rPr>
          <w:t>。</w:t>
        </w:r>
      </w:ins>
      <w:r w:rsidRPr="00844ABC">
        <w:rPr>
          <w:rFonts w:ascii="华文楷体" w:eastAsia="华文楷体" w:hAnsi="华文楷体" w:hint="eastAsia"/>
          <w:sz w:val="28"/>
          <w:szCs w:val="28"/>
        </w:rPr>
        <w:t>实际上不管粗大</w:t>
      </w:r>
      <w:r w:rsidRPr="00844ABC">
        <w:rPr>
          <w:rFonts w:ascii="华文楷体" w:eastAsia="华文楷体" w:hAnsi="华文楷体" w:hint="eastAsia"/>
          <w:sz w:val="28"/>
          <w:szCs w:val="28"/>
        </w:rPr>
        <w:lastRenderedPageBreak/>
        <w:t>的四边</w:t>
      </w:r>
      <w:ins w:id="126" w:author="admin" w:date="2015-07-19T21:42:00Z">
        <w:r w:rsidR="00321140">
          <w:rPr>
            <w:rFonts w:ascii="华文楷体" w:eastAsia="华文楷体" w:hAnsi="华文楷体" w:hint="eastAsia"/>
            <w:sz w:val="28"/>
            <w:szCs w:val="28"/>
          </w:rPr>
          <w:t>，</w:t>
        </w:r>
      </w:ins>
      <w:r w:rsidRPr="00844ABC">
        <w:rPr>
          <w:rFonts w:ascii="华文楷体" w:eastAsia="华文楷体" w:hAnsi="华文楷体" w:hint="eastAsia"/>
          <w:sz w:val="28"/>
          <w:szCs w:val="28"/>
        </w:rPr>
        <w:t>还是微细的四边，全部都不住，没有一个四边可得</w:t>
      </w:r>
      <w:ins w:id="127" w:author="admin" w:date="2015-07-19T21:43:00Z">
        <w:r w:rsidR="00321140">
          <w:rPr>
            <w:rFonts w:ascii="华文楷体" w:eastAsia="华文楷体" w:hAnsi="华文楷体" w:hint="eastAsia"/>
            <w:sz w:val="28"/>
            <w:szCs w:val="28"/>
          </w:rPr>
          <w:t>。</w:t>
        </w:r>
      </w:ins>
      <w:del w:id="128" w:author="admin" w:date="2015-07-19T21:43:00Z">
        <w:r w:rsidRPr="00844ABC" w:rsidDel="00321140">
          <w:rPr>
            <w:rFonts w:ascii="华文楷体" w:eastAsia="华文楷体" w:hAnsi="华文楷体" w:hint="eastAsia"/>
            <w:sz w:val="28"/>
            <w:szCs w:val="28"/>
          </w:rPr>
          <w:delText>，</w:delText>
        </w:r>
      </w:del>
      <w:r w:rsidRPr="00844ABC">
        <w:rPr>
          <w:rFonts w:ascii="华文楷体" w:eastAsia="华文楷体" w:hAnsi="华文楷体" w:hint="eastAsia"/>
          <w:sz w:val="28"/>
          <w:szCs w:val="28"/>
        </w:rPr>
        <w:t>那么有这个定解，安住在这个</w:t>
      </w:r>
      <w:proofErr w:type="gramStart"/>
      <w:r w:rsidRPr="00844ABC">
        <w:rPr>
          <w:rFonts w:ascii="华文楷体" w:eastAsia="华文楷体" w:hAnsi="华文楷体" w:hint="eastAsia"/>
          <w:sz w:val="28"/>
          <w:szCs w:val="28"/>
        </w:rPr>
        <w:t>定解所引发</w:t>
      </w:r>
      <w:proofErr w:type="gramEnd"/>
      <w:r w:rsidRPr="00844ABC">
        <w:rPr>
          <w:rFonts w:ascii="华文楷体" w:eastAsia="华文楷体" w:hAnsi="华文楷体" w:hint="eastAsia"/>
          <w:sz w:val="28"/>
          <w:szCs w:val="28"/>
        </w:rPr>
        <w:t>的法界当中，这个时候</w:t>
      </w:r>
      <w:proofErr w:type="gramStart"/>
      <w:r w:rsidRPr="00844ABC">
        <w:rPr>
          <w:rFonts w:ascii="华文楷体" w:eastAsia="华文楷体" w:hAnsi="华文楷体" w:hint="eastAsia"/>
          <w:sz w:val="28"/>
          <w:szCs w:val="28"/>
        </w:rPr>
        <w:t>呢才能</w:t>
      </w:r>
      <w:proofErr w:type="gramEnd"/>
      <w:r w:rsidRPr="00844ABC">
        <w:rPr>
          <w:rFonts w:ascii="华文楷体" w:eastAsia="华文楷体" w:hAnsi="华文楷体" w:hint="eastAsia"/>
          <w:sz w:val="28"/>
          <w:szCs w:val="28"/>
        </w:rPr>
        <w:t>消除一切戏边，乃至于我们在分别念在观察的时候都还是</w:t>
      </w:r>
      <w:proofErr w:type="gramStart"/>
      <w:r w:rsidRPr="00844ABC">
        <w:rPr>
          <w:rFonts w:ascii="华文楷体" w:eastAsia="华文楷体" w:hAnsi="华文楷体" w:hint="eastAsia"/>
          <w:sz w:val="28"/>
          <w:szCs w:val="28"/>
        </w:rPr>
        <w:t>落在戏边当中</w:t>
      </w:r>
      <w:proofErr w:type="gramEnd"/>
      <w:del w:id="129" w:author="admin" w:date="2015-07-19T21:43:00Z">
        <w:r w:rsidRPr="00844ABC" w:rsidDel="00B8168E">
          <w:rPr>
            <w:rFonts w:ascii="华文楷体" w:eastAsia="华文楷体" w:hAnsi="华文楷体" w:hint="eastAsia"/>
            <w:sz w:val="28"/>
            <w:szCs w:val="28"/>
          </w:rPr>
          <w:delText>，</w:delText>
        </w:r>
      </w:del>
      <w:ins w:id="130" w:author="admin" w:date="2015-07-19T21:43:00Z">
        <w:r w:rsidR="00B8168E">
          <w:rPr>
            <w:rFonts w:ascii="华文楷体" w:eastAsia="华文楷体" w:hAnsi="华文楷体" w:hint="eastAsia"/>
            <w:sz w:val="28"/>
            <w:szCs w:val="28"/>
          </w:rPr>
          <w:t>。</w:t>
        </w:r>
      </w:ins>
      <w:r w:rsidRPr="00844ABC">
        <w:rPr>
          <w:rFonts w:ascii="华文楷体" w:eastAsia="华文楷体" w:hAnsi="华文楷体" w:hint="eastAsia"/>
          <w:sz w:val="28"/>
          <w:szCs w:val="28"/>
        </w:rPr>
        <w:t>所以说必须最后要通过这样一种各别自证的智慧，安住在如是的法界当中的时候呢，这个时候才可以真正</w:t>
      </w:r>
      <w:proofErr w:type="gramStart"/>
      <w:r w:rsidRPr="00844ABC">
        <w:rPr>
          <w:rFonts w:ascii="华文楷体" w:eastAsia="华文楷体" w:hAnsi="华文楷体" w:hint="eastAsia"/>
          <w:sz w:val="28"/>
          <w:szCs w:val="28"/>
        </w:rPr>
        <w:t>说离戏了</w:t>
      </w:r>
      <w:proofErr w:type="gramEnd"/>
      <w:r w:rsidRPr="00844ABC">
        <w:rPr>
          <w:rFonts w:ascii="华文楷体" w:eastAsia="华文楷体" w:hAnsi="华文楷体" w:hint="eastAsia"/>
          <w:sz w:val="28"/>
          <w:szCs w:val="28"/>
        </w:rPr>
        <w:t>，真正说安住在离</w:t>
      </w:r>
      <w:proofErr w:type="gramStart"/>
      <w:r w:rsidRPr="00844ABC">
        <w:rPr>
          <w:rFonts w:ascii="华文楷体" w:eastAsia="华文楷体" w:hAnsi="华文楷体" w:hint="eastAsia"/>
          <w:sz w:val="28"/>
          <w:szCs w:val="28"/>
        </w:rPr>
        <w:t>一切戏边的</w:t>
      </w:r>
      <w:proofErr w:type="gramEnd"/>
      <w:r w:rsidRPr="00844ABC">
        <w:rPr>
          <w:rFonts w:ascii="华文楷体" w:eastAsia="华文楷体" w:hAnsi="华文楷体" w:hint="eastAsia"/>
          <w:sz w:val="28"/>
          <w:szCs w:val="28"/>
        </w:rPr>
        <w:t>境界当中了，那么这样一种智慧呢就称之无分别智。所照见的法界就说是离</w:t>
      </w:r>
      <w:proofErr w:type="gramStart"/>
      <w:r w:rsidRPr="00844ABC">
        <w:rPr>
          <w:rFonts w:ascii="华文楷体" w:eastAsia="华文楷体" w:hAnsi="华文楷体" w:hint="eastAsia"/>
          <w:sz w:val="28"/>
          <w:szCs w:val="28"/>
        </w:rPr>
        <w:t>一切戏边的</w:t>
      </w:r>
      <w:proofErr w:type="gramEnd"/>
      <w:r w:rsidRPr="00844ABC">
        <w:rPr>
          <w:rFonts w:ascii="华文楷体" w:eastAsia="华文楷体" w:hAnsi="华文楷体" w:hint="eastAsia"/>
          <w:sz w:val="28"/>
          <w:szCs w:val="28"/>
        </w:rPr>
        <w:t>殊胜的法界。</w:t>
      </w:r>
    </w:p>
    <w:p w:rsidR="00C066AE" w:rsidRDefault="00C066AE" w:rsidP="00075AB9">
      <w:pPr>
        <w:ind w:firstLine="570"/>
        <w:rPr>
          <w:ins w:id="131" w:author="admin" w:date="2015-07-19T21:44:00Z"/>
          <w:rFonts w:ascii="华文楷体" w:eastAsia="华文楷体" w:hAnsi="华文楷体"/>
          <w:sz w:val="28"/>
          <w:szCs w:val="28"/>
        </w:rPr>
      </w:pPr>
      <w:ins w:id="132" w:author="admin" w:date="2015-07-19T21:44:00Z">
        <w:r>
          <w:rPr>
            <w:rFonts w:ascii="华文楷体" w:eastAsia="华文楷体" w:hAnsi="华文楷体" w:hint="eastAsia"/>
            <w:sz w:val="28"/>
            <w:szCs w:val="28"/>
          </w:rPr>
          <w:t>【</w:t>
        </w:r>
      </w:ins>
      <w:r w:rsidR="00844ABC" w:rsidRPr="00C066AE">
        <w:rPr>
          <w:rFonts w:asciiTheme="minorEastAsia" w:hAnsiTheme="minorEastAsia" w:hint="eastAsia"/>
          <w:sz w:val="28"/>
          <w:szCs w:val="28"/>
          <w:rPrChange w:id="133" w:author="admin" w:date="2015-07-19T21:44:00Z">
            <w:rPr>
              <w:rFonts w:ascii="华文楷体" w:eastAsia="华文楷体" w:hAnsi="华文楷体" w:hint="eastAsia"/>
              <w:sz w:val="28"/>
              <w:szCs w:val="28"/>
            </w:rPr>
          </w:rPrChange>
        </w:rPr>
        <w:t>由此方可断除增益，并对更无高超之真实边、《般若经》中所说不作意的本义坚信不移。</w:t>
      </w:r>
      <w:ins w:id="134" w:author="admin" w:date="2015-07-19T21:44:00Z">
        <w:r>
          <w:rPr>
            <w:rFonts w:ascii="华文楷体" w:eastAsia="华文楷体" w:hAnsi="华文楷体" w:hint="eastAsia"/>
            <w:sz w:val="28"/>
            <w:szCs w:val="28"/>
          </w:rPr>
          <w:t>】</w:t>
        </w:r>
      </w:ins>
    </w:p>
    <w:p w:rsidR="00AC4C2C" w:rsidRDefault="00844ABC" w:rsidP="00075AB9">
      <w:pPr>
        <w:ind w:firstLine="570"/>
        <w:rPr>
          <w:ins w:id="135" w:author="admin" w:date="2015-07-19T21:49:00Z"/>
          <w:rFonts w:ascii="华文楷体" w:eastAsia="华文楷体" w:hAnsi="华文楷体"/>
          <w:sz w:val="28"/>
          <w:szCs w:val="28"/>
        </w:rPr>
      </w:pPr>
      <w:r w:rsidRPr="00844ABC">
        <w:rPr>
          <w:rFonts w:ascii="华文楷体" w:eastAsia="华文楷体" w:hAnsi="华文楷体" w:hint="eastAsia"/>
          <w:sz w:val="28"/>
          <w:szCs w:val="28"/>
        </w:rPr>
        <w:t>那么如果最后安住在离</w:t>
      </w:r>
      <w:proofErr w:type="gramStart"/>
      <w:r w:rsidRPr="00844ABC">
        <w:rPr>
          <w:rFonts w:ascii="华文楷体" w:eastAsia="华文楷体" w:hAnsi="华文楷体" w:hint="eastAsia"/>
          <w:sz w:val="28"/>
          <w:szCs w:val="28"/>
        </w:rPr>
        <w:t>一切戏边的</w:t>
      </w:r>
      <w:proofErr w:type="gramEnd"/>
      <w:r w:rsidRPr="00844ABC">
        <w:rPr>
          <w:rFonts w:ascii="华文楷体" w:eastAsia="华文楷体" w:hAnsi="华文楷体" w:hint="eastAsia"/>
          <w:sz w:val="28"/>
          <w:szCs w:val="28"/>
        </w:rPr>
        <w:t>法界当中的时候呢</w:t>
      </w:r>
      <w:ins w:id="136" w:author="admin" w:date="2015-07-19T21:48:00Z">
        <w:r w:rsidR="000B5771">
          <w:rPr>
            <w:rFonts w:ascii="华文楷体" w:eastAsia="华文楷体" w:hAnsi="华文楷体" w:hint="eastAsia"/>
            <w:sz w:val="28"/>
            <w:szCs w:val="28"/>
          </w:rPr>
          <w:t>，</w:t>
        </w:r>
      </w:ins>
      <w:r w:rsidRPr="00844ABC">
        <w:rPr>
          <w:rFonts w:ascii="华文楷体" w:eastAsia="华文楷体" w:hAnsi="华文楷体" w:hint="eastAsia"/>
          <w:sz w:val="28"/>
          <w:szCs w:val="28"/>
        </w:rPr>
        <w:t>才可以断除一切的增益</w:t>
      </w:r>
      <w:del w:id="137" w:author="admin" w:date="2015-07-19T21:48:00Z">
        <w:r w:rsidRPr="00844ABC" w:rsidDel="000B5771">
          <w:rPr>
            <w:rFonts w:ascii="华文楷体" w:eastAsia="华文楷体" w:hAnsi="华文楷体" w:hint="eastAsia"/>
            <w:sz w:val="28"/>
            <w:szCs w:val="28"/>
          </w:rPr>
          <w:delText>，</w:delText>
        </w:r>
      </w:del>
      <w:ins w:id="138" w:author="admin" w:date="2015-07-19T21:48:00Z">
        <w:r w:rsidR="000B5771">
          <w:rPr>
            <w:rFonts w:ascii="华文楷体" w:eastAsia="华文楷体" w:hAnsi="华文楷体" w:hint="eastAsia"/>
            <w:sz w:val="28"/>
            <w:szCs w:val="28"/>
          </w:rPr>
          <w:t>。</w:t>
        </w:r>
      </w:ins>
      <w:r w:rsidRPr="00844ABC">
        <w:rPr>
          <w:rFonts w:ascii="华文楷体" w:eastAsia="华文楷体" w:hAnsi="华文楷体" w:hint="eastAsia"/>
          <w:sz w:val="28"/>
          <w:szCs w:val="28"/>
        </w:rPr>
        <w:t>真正对法界来讲的话，所有这样的分别念所安立的观点都叫做增益。那么我们在打破怀疑的时候，在</w:t>
      </w:r>
      <w:proofErr w:type="gramStart"/>
      <w:r w:rsidRPr="00844ABC">
        <w:rPr>
          <w:rFonts w:ascii="华文楷体" w:eastAsia="华文楷体" w:hAnsi="华文楷体" w:hint="eastAsia"/>
          <w:sz w:val="28"/>
          <w:szCs w:val="28"/>
        </w:rPr>
        <w:t>思慧他要</w:t>
      </w:r>
      <w:proofErr w:type="gramEnd"/>
      <w:r w:rsidRPr="00844ABC">
        <w:rPr>
          <w:rFonts w:ascii="华文楷体" w:eastAsia="华文楷体" w:hAnsi="华文楷体" w:hint="eastAsia"/>
          <w:sz w:val="28"/>
          <w:szCs w:val="28"/>
        </w:rPr>
        <w:t>离开的希求当中有增益和损减，有两个方面。但是不管是增益也好，还是损减也好，最后都可以包括在增益当中。因为就说法界的</w:t>
      </w:r>
      <w:proofErr w:type="gramStart"/>
      <w:r w:rsidRPr="00844ABC">
        <w:rPr>
          <w:rFonts w:ascii="华文楷体" w:eastAsia="华文楷体" w:hAnsi="华文楷体" w:hint="eastAsia"/>
          <w:sz w:val="28"/>
          <w:szCs w:val="28"/>
        </w:rPr>
        <w:t>本身他</w:t>
      </w:r>
      <w:proofErr w:type="gramEnd"/>
      <w:r w:rsidRPr="00844ABC">
        <w:rPr>
          <w:rFonts w:ascii="华文楷体" w:eastAsia="华文楷体" w:hAnsi="华文楷体" w:hint="eastAsia"/>
          <w:sz w:val="28"/>
          <w:szCs w:val="28"/>
        </w:rPr>
        <w:t>是没有任何</w:t>
      </w:r>
      <w:del w:id="139" w:author="admin" w:date="2015-07-19T22:07:00Z">
        <w:r w:rsidRPr="00844ABC" w:rsidDel="00554077">
          <w:rPr>
            <w:rFonts w:ascii="华文楷体" w:eastAsia="华文楷体" w:hAnsi="华文楷体" w:hint="eastAsia"/>
            <w:sz w:val="28"/>
            <w:szCs w:val="28"/>
          </w:rPr>
          <w:delText>执着</w:delText>
        </w:r>
      </w:del>
      <w:ins w:id="140" w:author="admin" w:date="2015-07-19T22:07:00Z">
        <w:r w:rsidR="00554077">
          <w:rPr>
            <w:rFonts w:ascii="华文楷体" w:eastAsia="华文楷体" w:hAnsi="华文楷体" w:hint="eastAsia"/>
            <w:sz w:val="28"/>
            <w:szCs w:val="28"/>
          </w:rPr>
          <w:t>执著</w:t>
        </w:r>
      </w:ins>
      <w:r w:rsidRPr="00844ABC">
        <w:rPr>
          <w:rFonts w:ascii="华文楷体" w:eastAsia="华文楷体" w:hAnsi="华文楷体" w:hint="eastAsia"/>
          <w:sz w:val="28"/>
          <w:szCs w:val="28"/>
        </w:rPr>
        <w:t>的，没有任何所缘，没有任何承认的。所以说如果我们分别</w:t>
      </w:r>
      <w:proofErr w:type="gramStart"/>
      <w:r w:rsidRPr="00844ABC">
        <w:rPr>
          <w:rFonts w:ascii="华文楷体" w:eastAsia="华文楷体" w:hAnsi="华文楷体" w:hint="eastAsia"/>
          <w:sz w:val="28"/>
          <w:szCs w:val="28"/>
        </w:rPr>
        <w:t>念面前</w:t>
      </w:r>
      <w:proofErr w:type="gramEnd"/>
      <w:r w:rsidRPr="00844ABC">
        <w:rPr>
          <w:rFonts w:ascii="华文楷体" w:eastAsia="华文楷体" w:hAnsi="华文楷体" w:hint="eastAsia"/>
          <w:sz w:val="28"/>
          <w:szCs w:val="28"/>
        </w:rPr>
        <w:t>认为有一个空，有一个这样离四边的法界有一个法存在，这都叫增益，增益的意思前面我们讲过，不存在的东西认为他有，这个叫做增益，把不存在这一部分认为他有，增益出来，这个方面就叫做增益。所以说我们分别念的所有境界一概可以说全都是增益，因为在究竟法界当中根本不存在乃至于一丝一毫的分别念和分别念的所缘的缘故。所以说只要我们对于这样一种法界还有丝毫的</w:t>
      </w:r>
      <w:del w:id="141" w:author="admin" w:date="2015-07-19T22:07:00Z">
        <w:r w:rsidRPr="00844ABC" w:rsidDel="00554077">
          <w:rPr>
            <w:rFonts w:ascii="华文楷体" w:eastAsia="华文楷体" w:hAnsi="华文楷体" w:hint="eastAsia"/>
            <w:sz w:val="28"/>
            <w:szCs w:val="28"/>
          </w:rPr>
          <w:delText>执着</w:delText>
        </w:r>
      </w:del>
      <w:ins w:id="142" w:author="admin" w:date="2015-07-19T22:07:00Z">
        <w:r w:rsidR="00554077">
          <w:rPr>
            <w:rFonts w:ascii="华文楷体" w:eastAsia="华文楷体" w:hAnsi="华文楷体" w:hint="eastAsia"/>
            <w:sz w:val="28"/>
            <w:szCs w:val="28"/>
          </w:rPr>
          <w:t>执著</w:t>
        </w:r>
      </w:ins>
      <w:r w:rsidRPr="00844ABC">
        <w:rPr>
          <w:rFonts w:ascii="华文楷体" w:eastAsia="华文楷体" w:hAnsi="华文楷体" w:hint="eastAsia"/>
          <w:sz w:val="28"/>
          <w:szCs w:val="28"/>
        </w:rPr>
        <w:t>的时候呢，就都叫做增益。</w:t>
      </w:r>
    </w:p>
    <w:p w:rsidR="00021CF9" w:rsidRDefault="00844ABC" w:rsidP="00021CF9">
      <w:pPr>
        <w:ind w:firstLine="570"/>
        <w:rPr>
          <w:ins w:id="143" w:author="admin" w:date="2015-07-19T22:05:00Z"/>
          <w:rFonts w:ascii="华文楷体" w:eastAsia="华文楷体" w:hAnsi="华文楷体"/>
          <w:sz w:val="28"/>
          <w:szCs w:val="28"/>
        </w:rPr>
      </w:pPr>
      <w:r w:rsidRPr="00844ABC">
        <w:rPr>
          <w:rFonts w:ascii="华文楷体" w:eastAsia="华文楷体" w:hAnsi="华文楷体" w:hint="eastAsia"/>
          <w:sz w:val="28"/>
          <w:szCs w:val="28"/>
        </w:rPr>
        <w:lastRenderedPageBreak/>
        <w:t>那么也就是说如果没有</w:t>
      </w:r>
      <w:proofErr w:type="gramStart"/>
      <w:r w:rsidRPr="00844ABC">
        <w:rPr>
          <w:rFonts w:ascii="华文楷体" w:eastAsia="华文楷体" w:hAnsi="华文楷体" w:hint="eastAsia"/>
          <w:sz w:val="28"/>
          <w:szCs w:val="28"/>
        </w:rPr>
        <w:t>证悟无分别智</w:t>
      </w:r>
      <w:proofErr w:type="gramEnd"/>
      <w:r w:rsidRPr="00844ABC">
        <w:rPr>
          <w:rFonts w:ascii="华文楷体" w:eastAsia="华文楷体" w:hAnsi="华文楷体" w:hint="eastAsia"/>
          <w:sz w:val="28"/>
          <w:szCs w:val="28"/>
        </w:rPr>
        <w:t>的时候呢，肯定相续当中是有增益的，所以说最后的增益要断除必需要安住在无分别智</w:t>
      </w:r>
      <w:ins w:id="144" w:author="admin" w:date="2015-07-19T21:50:00Z">
        <w:r w:rsidR="00AC4C2C">
          <w:rPr>
            <w:rFonts w:ascii="华文楷体" w:eastAsia="华文楷体" w:hAnsi="华文楷体" w:hint="eastAsia"/>
            <w:sz w:val="28"/>
            <w:szCs w:val="28"/>
          </w:rPr>
          <w:t>，安住在</w:t>
        </w:r>
      </w:ins>
      <w:proofErr w:type="gramStart"/>
      <w:r w:rsidRPr="00844ABC">
        <w:rPr>
          <w:rFonts w:ascii="华文楷体" w:eastAsia="华文楷体" w:hAnsi="华文楷体" w:hint="eastAsia"/>
          <w:sz w:val="28"/>
          <w:szCs w:val="28"/>
        </w:rPr>
        <w:t>根本慧</w:t>
      </w:r>
      <w:proofErr w:type="gramEnd"/>
      <w:r w:rsidRPr="00844ABC">
        <w:rPr>
          <w:rFonts w:ascii="华文楷体" w:eastAsia="华文楷体" w:hAnsi="华文楷体" w:hint="eastAsia"/>
          <w:sz w:val="28"/>
          <w:szCs w:val="28"/>
        </w:rPr>
        <w:t>定当中。那么如果真正</w:t>
      </w:r>
      <w:proofErr w:type="gramStart"/>
      <w:r w:rsidRPr="00844ABC">
        <w:rPr>
          <w:rFonts w:ascii="华文楷体" w:eastAsia="华文楷体" w:hAnsi="华文楷体" w:hint="eastAsia"/>
          <w:sz w:val="28"/>
          <w:szCs w:val="28"/>
        </w:rPr>
        <w:t>断除了</w:t>
      </w:r>
      <w:proofErr w:type="gramEnd"/>
      <w:r w:rsidRPr="00844ABC">
        <w:rPr>
          <w:rFonts w:ascii="华文楷体" w:eastAsia="华文楷体" w:hAnsi="华文楷体" w:hint="eastAsia"/>
          <w:sz w:val="28"/>
          <w:szCs w:val="28"/>
        </w:rPr>
        <w:t>一切增益的时候呢就对更无高超就是再</w:t>
      </w:r>
      <w:proofErr w:type="gramStart"/>
      <w:r w:rsidRPr="00844ABC">
        <w:rPr>
          <w:rFonts w:ascii="华文楷体" w:eastAsia="华文楷体" w:hAnsi="华文楷体" w:hint="eastAsia"/>
          <w:sz w:val="28"/>
          <w:szCs w:val="28"/>
        </w:rPr>
        <w:t>没有超胜的</w:t>
      </w:r>
      <w:proofErr w:type="gramEnd"/>
      <w:r w:rsidRPr="00844ABC">
        <w:rPr>
          <w:rFonts w:ascii="华文楷体" w:eastAsia="华文楷体" w:hAnsi="华文楷体" w:hint="eastAsia"/>
          <w:sz w:val="28"/>
          <w:szCs w:val="28"/>
        </w:rPr>
        <w:t>真实边，这个真实</w:t>
      </w:r>
      <w:proofErr w:type="gramStart"/>
      <w:r w:rsidRPr="00844ABC">
        <w:rPr>
          <w:rFonts w:ascii="华文楷体" w:eastAsia="华文楷体" w:hAnsi="华文楷体" w:hint="eastAsia"/>
          <w:sz w:val="28"/>
          <w:szCs w:val="28"/>
        </w:rPr>
        <w:t>边就是讲真实</w:t>
      </w:r>
      <w:proofErr w:type="gramEnd"/>
      <w:r w:rsidRPr="00844ABC">
        <w:rPr>
          <w:rFonts w:ascii="华文楷体" w:eastAsia="华文楷体" w:hAnsi="华文楷体" w:hint="eastAsia"/>
          <w:sz w:val="28"/>
          <w:szCs w:val="28"/>
        </w:rPr>
        <w:t>的边界。一切万法的真实边界，还有《般若经》当中所说的不作意的本义坚信不移，不单单是《般若经》当中讲的"不作意"，而且还有很多经典当中都讲过"不作意"</w:t>
      </w:r>
      <w:del w:id="145" w:author="admin" w:date="2015-07-19T22:04:00Z">
        <w:r w:rsidRPr="00844ABC" w:rsidDel="009250AA">
          <w:rPr>
            <w:rFonts w:ascii="华文楷体" w:eastAsia="华文楷体" w:hAnsi="华文楷体" w:hint="eastAsia"/>
            <w:sz w:val="28"/>
            <w:szCs w:val="28"/>
          </w:rPr>
          <w:delText>，</w:delText>
        </w:r>
      </w:del>
      <w:ins w:id="146" w:author="admin" w:date="2015-07-19T22:04:00Z">
        <w:r w:rsidR="009250AA">
          <w:rPr>
            <w:rFonts w:ascii="华文楷体" w:eastAsia="华文楷体" w:hAnsi="华文楷体" w:hint="eastAsia"/>
            <w:sz w:val="28"/>
            <w:szCs w:val="28"/>
          </w:rPr>
          <w:t>。</w:t>
        </w:r>
      </w:ins>
    </w:p>
    <w:p w:rsidR="00021CF9" w:rsidRDefault="00844ABC" w:rsidP="00021CF9">
      <w:pPr>
        <w:ind w:firstLine="570"/>
        <w:rPr>
          <w:ins w:id="147" w:author="admin" w:date="2015-07-19T22:06:00Z"/>
          <w:rFonts w:ascii="华文楷体" w:eastAsia="华文楷体" w:hAnsi="华文楷体"/>
          <w:sz w:val="28"/>
          <w:szCs w:val="28"/>
        </w:rPr>
      </w:pPr>
      <w:r w:rsidRPr="00844ABC">
        <w:rPr>
          <w:rFonts w:ascii="华文楷体" w:eastAsia="华文楷体" w:hAnsi="华文楷体" w:hint="eastAsia"/>
          <w:sz w:val="28"/>
          <w:szCs w:val="28"/>
        </w:rPr>
        <w:t>当</w:t>
      </w:r>
      <w:del w:id="148" w:author="admin" w:date="2015-07-19T21:54:00Z">
        <w:r w:rsidRPr="00844ABC" w:rsidDel="00377650">
          <w:rPr>
            <w:rFonts w:ascii="华文楷体" w:eastAsia="华文楷体" w:hAnsi="华文楷体" w:hint="eastAsia"/>
            <w:sz w:val="28"/>
            <w:szCs w:val="28"/>
          </w:rPr>
          <w:delText>（？【13:27】）</w:delText>
        </w:r>
      </w:del>
      <w:ins w:id="149" w:author="admin" w:date="2015-07-19T21:54:00Z">
        <w:r w:rsidR="00377650">
          <w:rPr>
            <w:rFonts w:ascii="华文楷体" w:eastAsia="华文楷体" w:hAnsi="华文楷体" w:hint="eastAsia"/>
            <w:sz w:val="28"/>
            <w:szCs w:val="28"/>
          </w:rPr>
          <w:t>年就说摩</w:t>
        </w:r>
        <w:proofErr w:type="gramStart"/>
        <w:r w:rsidR="00377650">
          <w:rPr>
            <w:rFonts w:ascii="华文楷体" w:eastAsia="华文楷体" w:hAnsi="华文楷体" w:hint="eastAsia"/>
            <w:sz w:val="28"/>
            <w:szCs w:val="28"/>
          </w:rPr>
          <w:t>诃</w:t>
        </w:r>
        <w:proofErr w:type="gramEnd"/>
        <w:r w:rsidR="00377650">
          <w:rPr>
            <w:rFonts w:ascii="华文楷体" w:eastAsia="华文楷体" w:hAnsi="华文楷体" w:hint="eastAsia"/>
            <w:sz w:val="28"/>
            <w:szCs w:val="28"/>
          </w:rPr>
          <w:t>衍那</w:t>
        </w:r>
      </w:ins>
      <w:r w:rsidRPr="00844ABC">
        <w:rPr>
          <w:rFonts w:ascii="华文楷体" w:eastAsia="华文楷体" w:hAnsi="华文楷体" w:hint="eastAsia"/>
          <w:sz w:val="28"/>
          <w:szCs w:val="28"/>
        </w:rPr>
        <w:t>他要和莲花</w:t>
      </w:r>
      <w:ins w:id="150" w:author="admin" w:date="2015-07-19T21:54:00Z">
        <w:r w:rsidR="00377650">
          <w:rPr>
            <w:rFonts w:ascii="华文楷体" w:eastAsia="华文楷体" w:hAnsi="华文楷体" w:hint="eastAsia"/>
            <w:sz w:val="28"/>
            <w:szCs w:val="28"/>
          </w:rPr>
          <w:t>戒</w:t>
        </w:r>
      </w:ins>
      <w:del w:id="151" w:author="admin" w:date="2015-07-19T21:54:00Z">
        <w:r w:rsidRPr="00844ABC" w:rsidDel="00377650">
          <w:rPr>
            <w:rFonts w:ascii="华文楷体" w:eastAsia="华文楷体" w:hAnsi="华文楷体" w:hint="eastAsia"/>
            <w:sz w:val="28"/>
            <w:szCs w:val="28"/>
          </w:rPr>
          <w:delText>结</w:delText>
        </w:r>
      </w:del>
      <w:proofErr w:type="gramStart"/>
      <w:r w:rsidRPr="00844ABC">
        <w:rPr>
          <w:rFonts w:ascii="华文楷体" w:eastAsia="华文楷体" w:hAnsi="华文楷体" w:hint="eastAsia"/>
          <w:sz w:val="28"/>
          <w:szCs w:val="28"/>
        </w:rPr>
        <w:t>论师辩论</w:t>
      </w:r>
      <w:proofErr w:type="gramEnd"/>
      <w:r w:rsidRPr="00844ABC">
        <w:rPr>
          <w:rFonts w:ascii="华文楷体" w:eastAsia="华文楷体" w:hAnsi="华文楷体" w:hint="eastAsia"/>
          <w:sz w:val="28"/>
          <w:szCs w:val="28"/>
        </w:rPr>
        <w:t>之前呢，他听说印度</w:t>
      </w:r>
      <w:del w:id="152" w:author="admin" w:date="2015-07-19T22:04:00Z">
        <w:r w:rsidRPr="00844ABC" w:rsidDel="00D07719">
          <w:rPr>
            <w:rFonts w:ascii="华文楷体" w:eastAsia="华文楷体" w:hAnsi="华文楷体" w:hint="eastAsia"/>
            <w:sz w:val="28"/>
            <w:szCs w:val="28"/>
          </w:rPr>
          <w:delText>又</w:delText>
        </w:r>
      </w:del>
      <w:ins w:id="153" w:author="admin" w:date="2015-07-19T22:04:00Z">
        <w:r w:rsidR="00D07719">
          <w:rPr>
            <w:rFonts w:ascii="华文楷体" w:eastAsia="华文楷体" w:hAnsi="华文楷体" w:hint="eastAsia"/>
            <w:sz w:val="28"/>
            <w:szCs w:val="28"/>
          </w:rPr>
          <w:t>要</w:t>
        </w:r>
      </w:ins>
      <w:r w:rsidRPr="00844ABC">
        <w:rPr>
          <w:rFonts w:ascii="华文楷体" w:eastAsia="华文楷体" w:hAnsi="华文楷体" w:hint="eastAsia"/>
          <w:sz w:val="28"/>
          <w:szCs w:val="28"/>
        </w:rPr>
        <w:t>来一个莲花</w:t>
      </w:r>
      <w:del w:id="154" w:author="admin" w:date="2015-07-19T22:04:00Z">
        <w:r w:rsidRPr="00844ABC" w:rsidDel="00F55F87">
          <w:rPr>
            <w:rFonts w:ascii="华文楷体" w:eastAsia="华文楷体" w:hAnsi="华文楷体" w:hint="eastAsia"/>
            <w:sz w:val="28"/>
            <w:szCs w:val="28"/>
          </w:rPr>
          <w:delText>结论</w:delText>
        </w:r>
      </w:del>
      <w:proofErr w:type="gramStart"/>
      <w:ins w:id="155" w:author="admin" w:date="2015-07-19T22:04:00Z">
        <w:r w:rsidR="00F55F87">
          <w:rPr>
            <w:rFonts w:ascii="华文楷体" w:eastAsia="华文楷体" w:hAnsi="华文楷体" w:hint="eastAsia"/>
            <w:sz w:val="28"/>
            <w:szCs w:val="28"/>
          </w:rPr>
          <w:t>戒</w:t>
        </w:r>
        <w:r w:rsidR="00F55F87" w:rsidRPr="00844ABC">
          <w:rPr>
            <w:rFonts w:ascii="华文楷体" w:eastAsia="华文楷体" w:hAnsi="华文楷体" w:hint="eastAsia"/>
            <w:sz w:val="28"/>
            <w:szCs w:val="28"/>
          </w:rPr>
          <w:t>论</w:t>
        </w:r>
      </w:ins>
      <w:r w:rsidRPr="00844ABC">
        <w:rPr>
          <w:rFonts w:ascii="华文楷体" w:eastAsia="华文楷体" w:hAnsi="华文楷体" w:hint="eastAsia"/>
          <w:sz w:val="28"/>
          <w:szCs w:val="28"/>
        </w:rPr>
        <w:t>师</w:t>
      </w:r>
      <w:proofErr w:type="gramEnd"/>
      <w:r w:rsidRPr="00844ABC">
        <w:rPr>
          <w:rFonts w:ascii="华文楷体" w:eastAsia="华文楷体" w:hAnsi="华文楷体" w:hint="eastAsia"/>
          <w:sz w:val="28"/>
          <w:szCs w:val="28"/>
        </w:rPr>
        <w:t>要和他辩论，他提前就做准备，就把</w:t>
      </w:r>
      <w:ins w:id="156" w:author="admin" w:date="2015-07-19T22:04:00Z">
        <w:r w:rsidR="00750E62">
          <w:rPr>
            <w:rFonts w:ascii="华文楷体" w:eastAsia="华文楷体" w:hAnsi="华文楷体" w:hint="eastAsia"/>
            <w:sz w:val="28"/>
            <w:szCs w:val="28"/>
          </w:rPr>
          <w:t>《</w:t>
        </w:r>
      </w:ins>
      <w:r w:rsidRPr="00844ABC">
        <w:rPr>
          <w:rFonts w:ascii="华文楷体" w:eastAsia="华文楷体" w:hAnsi="华文楷体" w:hint="eastAsia"/>
          <w:sz w:val="28"/>
          <w:szCs w:val="28"/>
        </w:rPr>
        <w:t>大藏经</w:t>
      </w:r>
      <w:ins w:id="157" w:author="admin" w:date="2015-07-19T22:04:00Z">
        <w:r w:rsidR="00750E62">
          <w:rPr>
            <w:rFonts w:ascii="华文楷体" w:eastAsia="华文楷体" w:hAnsi="华文楷体" w:hint="eastAsia"/>
            <w:sz w:val="28"/>
            <w:szCs w:val="28"/>
          </w:rPr>
          <w:t>》</w:t>
        </w:r>
      </w:ins>
      <w:r w:rsidRPr="00844ABC">
        <w:rPr>
          <w:rFonts w:ascii="华文楷体" w:eastAsia="华文楷体" w:hAnsi="华文楷体" w:hint="eastAsia"/>
          <w:sz w:val="28"/>
          <w:szCs w:val="28"/>
        </w:rPr>
        <w:t>当中有八十部经那。八十部经当中讲“不作意”这样的意思挑出来，然后汇集成一部论典。像这样的话就把背熟，辩论的时候就用</w:t>
      </w:r>
      <w:proofErr w:type="gramStart"/>
      <w:r w:rsidRPr="00844ABC">
        <w:rPr>
          <w:rFonts w:ascii="华文楷体" w:eastAsia="华文楷体" w:hAnsi="华文楷体" w:hint="eastAsia"/>
          <w:sz w:val="28"/>
          <w:szCs w:val="28"/>
        </w:rPr>
        <w:t>这么多教证都是</w:t>
      </w:r>
      <w:proofErr w:type="gramEnd"/>
      <w:r w:rsidRPr="00844ABC">
        <w:rPr>
          <w:rFonts w:ascii="华文楷体" w:eastAsia="华文楷体" w:hAnsi="华文楷体" w:hint="eastAsia"/>
          <w:sz w:val="28"/>
          <w:szCs w:val="28"/>
        </w:rPr>
        <w:t>不作意的,实际上</w:t>
      </w:r>
      <w:proofErr w:type="gramStart"/>
      <w:r w:rsidRPr="00844ABC">
        <w:rPr>
          <w:rFonts w:ascii="华文楷体" w:eastAsia="华文楷体" w:hAnsi="华文楷体" w:hint="eastAsia"/>
          <w:sz w:val="28"/>
          <w:szCs w:val="28"/>
        </w:rPr>
        <w:t>真正就</w:t>
      </w:r>
      <w:proofErr w:type="gramEnd"/>
      <w:r w:rsidRPr="00844ABC">
        <w:rPr>
          <w:rFonts w:ascii="华文楷体" w:eastAsia="华文楷体" w:hAnsi="华文楷体" w:hint="eastAsia"/>
          <w:sz w:val="28"/>
          <w:szCs w:val="28"/>
        </w:rPr>
        <w:t>说“教”是正确的，但是在他用的时候呢不是“证”，是“教”而非"证"，像这样的话，他的观点不能够证明 通过"教"不能证明你的观点，就说你引用的"教"和</w:t>
      </w:r>
      <w:proofErr w:type="gramStart"/>
      <w:r w:rsidRPr="00844ABC">
        <w:rPr>
          <w:rFonts w:ascii="华文楷体" w:eastAsia="华文楷体" w:hAnsi="华文楷体" w:hint="eastAsia"/>
          <w:sz w:val="28"/>
          <w:szCs w:val="28"/>
        </w:rPr>
        <w:t>你承许的</w:t>
      </w:r>
      <w:proofErr w:type="gramEnd"/>
      <w:r w:rsidRPr="00844ABC">
        <w:rPr>
          <w:rFonts w:ascii="华文楷体" w:eastAsia="华文楷体" w:hAnsi="华文楷体" w:hint="eastAsia"/>
          <w:sz w:val="28"/>
          <w:szCs w:val="28"/>
        </w:rPr>
        <w:t>观点对不上号，不是真正的不作意。所以佛教当中所讲的不作意和你自己所讲的不作意完全不在一个层次上面，所以说虽然你引用了这个"教"但是不能证明你的观点，就是殊胜的就是正确的。</w:t>
      </w:r>
    </w:p>
    <w:p w:rsidR="00F514AD" w:rsidRDefault="00844ABC" w:rsidP="00021CF9">
      <w:pPr>
        <w:ind w:firstLine="570"/>
        <w:rPr>
          <w:ins w:id="158" w:author="admin" w:date="2015-07-19T22:09:00Z"/>
          <w:rFonts w:ascii="华文楷体" w:eastAsia="华文楷体" w:hAnsi="华文楷体"/>
          <w:sz w:val="28"/>
          <w:szCs w:val="28"/>
        </w:rPr>
      </w:pPr>
      <w:r w:rsidRPr="00844ABC">
        <w:rPr>
          <w:rFonts w:ascii="华文楷体" w:eastAsia="华文楷体" w:hAnsi="华文楷体" w:hint="eastAsia"/>
          <w:sz w:val="28"/>
          <w:szCs w:val="28"/>
        </w:rPr>
        <w:t>所以般若经当中讲不作</w:t>
      </w:r>
      <w:proofErr w:type="gramStart"/>
      <w:r w:rsidRPr="00844ABC">
        <w:rPr>
          <w:rFonts w:ascii="华文楷体" w:eastAsia="华文楷体" w:hAnsi="华文楷体" w:hint="eastAsia"/>
          <w:sz w:val="28"/>
          <w:szCs w:val="28"/>
        </w:rPr>
        <w:t>意还有</w:t>
      </w:r>
      <w:proofErr w:type="gramEnd"/>
      <w:r w:rsidRPr="00844ABC">
        <w:rPr>
          <w:rFonts w:ascii="华文楷体" w:eastAsia="华文楷体" w:hAnsi="华文楷体" w:hint="eastAsia"/>
          <w:sz w:val="28"/>
          <w:szCs w:val="28"/>
        </w:rPr>
        <w:t>很多这些大乘的论典当中讲了</w:t>
      </w:r>
      <w:proofErr w:type="gramStart"/>
      <w:r w:rsidRPr="00844ABC">
        <w:rPr>
          <w:rFonts w:ascii="华文楷体" w:eastAsia="华文楷体" w:hAnsi="华文楷体" w:hint="eastAsia"/>
          <w:sz w:val="28"/>
          <w:szCs w:val="28"/>
        </w:rPr>
        <w:t>很多超胜的</w:t>
      </w:r>
      <w:proofErr w:type="gramEnd"/>
      <w:r w:rsidRPr="00844ABC">
        <w:rPr>
          <w:rFonts w:ascii="华文楷体" w:eastAsia="华文楷体" w:hAnsi="华文楷体" w:hint="eastAsia"/>
          <w:sz w:val="28"/>
          <w:szCs w:val="28"/>
        </w:rPr>
        <w:t>不作意，那么如果我们能真正的通达这样含义的时候呢，般若经当中所讲的不作意的本意的确坚定不移，就会坚信不移</w:t>
      </w:r>
      <w:del w:id="159" w:author="admin" w:date="2015-07-19T22:06:00Z">
        <w:r w:rsidRPr="00844ABC" w:rsidDel="00021CF9">
          <w:rPr>
            <w:rFonts w:ascii="华文楷体" w:eastAsia="华文楷体" w:hAnsi="华文楷体" w:hint="eastAsia"/>
            <w:sz w:val="28"/>
            <w:szCs w:val="28"/>
          </w:rPr>
          <w:delText>，</w:delText>
        </w:r>
      </w:del>
      <w:ins w:id="160" w:author="admin" w:date="2015-07-19T22:06:00Z">
        <w:r w:rsidR="00021CF9">
          <w:rPr>
            <w:rFonts w:ascii="华文楷体" w:eastAsia="华文楷体" w:hAnsi="华文楷体" w:hint="eastAsia"/>
            <w:sz w:val="28"/>
            <w:szCs w:val="28"/>
          </w:rPr>
          <w:t>。</w:t>
        </w:r>
      </w:ins>
      <w:r w:rsidRPr="00844ABC">
        <w:rPr>
          <w:rFonts w:ascii="华文楷体" w:eastAsia="华文楷体" w:hAnsi="华文楷体" w:hint="eastAsia"/>
          <w:sz w:val="28"/>
          <w:szCs w:val="28"/>
        </w:rPr>
        <w:t>所以麦彭仁波切他的分析的时候，我们看他的思路</w:t>
      </w:r>
      <w:proofErr w:type="gramStart"/>
      <w:r w:rsidRPr="00844ABC">
        <w:rPr>
          <w:rFonts w:ascii="华文楷体" w:eastAsia="华文楷体" w:hAnsi="华文楷体" w:hint="eastAsia"/>
          <w:sz w:val="28"/>
          <w:szCs w:val="28"/>
        </w:rPr>
        <w:t>啊非常</w:t>
      </w:r>
      <w:proofErr w:type="gramEnd"/>
      <w:r w:rsidRPr="00844ABC">
        <w:rPr>
          <w:rFonts w:ascii="华文楷体" w:eastAsia="华文楷体" w:hAnsi="华文楷体" w:hint="eastAsia"/>
          <w:sz w:val="28"/>
          <w:szCs w:val="28"/>
        </w:rPr>
        <w:t>的清晰，他分析</w:t>
      </w:r>
      <w:r w:rsidRPr="00844ABC">
        <w:rPr>
          <w:rFonts w:ascii="华文楷体" w:eastAsia="华文楷体" w:hAnsi="华文楷体" w:hint="eastAsia"/>
          <w:sz w:val="28"/>
          <w:szCs w:val="28"/>
        </w:rPr>
        <w:lastRenderedPageBreak/>
        <w:t>的层次</w:t>
      </w:r>
      <w:ins w:id="161" w:author="admin" w:date="2015-07-19T22:06:00Z">
        <w:r w:rsidR="00C77E74">
          <w:rPr>
            <w:rFonts w:ascii="华文楷体" w:eastAsia="华文楷体" w:hAnsi="华文楷体" w:hint="eastAsia"/>
            <w:sz w:val="28"/>
            <w:szCs w:val="28"/>
          </w:rPr>
          <w:t>，</w:t>
        </w:r>
      </w:ins>
      <w:r w:rsidRPr="00844ABC">
        <w:rPr>
          <w:rFonts w:ascii="华文楷体" w:eastAsia="华文楷体" w:hAnsi="华文楷体" w:hint="eastAsia"/>
          <w:sz w:val="28"/>
          <w:szCs w:val="28"/>
        </w:rPr>
        <w:t>他的纲要下来很清晰的。他就是把</w:t>
      </w:r>
      <w:proofErr w:type="gramStart"/>
      <w:r w:rsidRPr="00844ABC">
        <w:rPr>
          <w:rFonts w:ascii="华文楷体" w:eastAsia="华文楷体" w:hAnsi="华文楷体" w:hint="eastAsia"/>
          <w:sz w:val="28"/>
          <w:szCs w:val="28"/>
        </w:rPr>
        <w:t>这个单空做</w:t>
      </w:r>
      <w:proofErr w:type="gramEnd"/>
      <w:r w:rsidRPr="00844ABC">
        <w:rPr>
          <w:rFonts w:ascii="华文楷体" w:eastAsia="华文楷体" w:hAnsi="华文楷体" w:hint="eastAsia"/>
          <w:sz w:val="28"/>
          <w:szCs w:val="28"/>
        </w:rPr>
        <w:t>一个殊胜的定位，</w:t>
      </w:r>
      <w:proofErr w:type="gramStart"/>
      <w:r w:rsidRPr="00844ABC">
        <w:rPr>
          <w:rFonts w:ascii="华文楷体" w:eastAsia="华文楷体" w:hAnsi="华文楷体" w:hint="eastAsia"/>
          <w:sz w:val="28"/>
          <w:szCs w:val="28"/>
        </w:rPr>
        <w:t>单空不能</w:t>
      </w:r>
      <w:proofErr w:type="gramEnd"/>
      <w:r w:rsidRPr="00844ABC">
        <w:rPr>
          <w:rFonts w:ascii="华文楷体" w:eastAsia="华文楷体" w:hAnsi="华文楷体" w:hint="eastAsia"/>
          <w:sz w:val="28"/>
          <w:szCs w:val="28"/>
        </w:rPr>
        <w:t>做究竟的胜义</w:t>
      </w:r>
      <w:proofErr w:type="gramStart"/>
      <w:r w:rsidRPr="00844ABC">
        <w:rPr>
          <w:rFonts w:ascii="华文楷体" w:eastAsia="华文楷体" w:hAnsi="华文楷体" w:hint="eastAsia"/>
          <w:sz w:val="28"/>
          <w:szCs w:val="28"/>
        </w:rPr>
        <w:t>谛</w:t>
      </w:r>
      <w:proofErr w:type="gramEnd"/>
      <w:r w:rsidRPr="00844ABC">
        <w:rPr>
          <w:rFonts w:ascii="华文楷体" w:eastAsia="华文楷体" w:hAnsi="华文楷体" w:hint="eastAsia"/>
          <w:sz w:val="28"/>
          <w:szCs w:val="28"/>
        </w:rPr>
        <w:t>，否则有</w:t>
      </w:r>
      <w:proofErr w:type="gramStart"/>
      <w:r w:rsidRPr="00844ABC">
        <w:rPr>
          <w:rFonts w:ascii="华文楷体" w:eastAsia="华文楷体" w:hAnsi="华文楷体" w:hint="eastAsia"/>
          <w:sz w:val="28"/>
          <w:szCs w:val="28"/>
        </w:rPr>
        <w:t>什么什么</w:t>
      </w:r>
      <w:proofErr w:type="gramEnd"/>
      <w:r w:rsidRPr="00844ABC">
        <w:rPr>
          <w:rFonts w:ascii="华文楷体" w:eastAsia="华文楷体" w:hAnsi="华文楷体" w:hint="eastAsia"/>
          <w:sz w:val="28"/>
          <w:szCs w:val="28"/>
        </w:rPr>
        <w:t>过失，</w:t>
      </w:r>
      <w:proofErr w:type="gramStart"/>
      <w:r w:rsidRPr="00844ABC">
        <w:rPr>
          <w:rFonts w:ascii="华文楷体" w:eastAsia="华文楷体" w:hAnsi="华文楷体" w:hint="eastAsia"/>
          <w:sz w:val="28"/>
          <w:szCs w:val="28"/>
        </w:rPr>
        <w:t>单空也</w:t>
      </w:r>
      <w:proofErr w:type="gramEnd"/>
      <w:r w:rsidRPr="00844ABC">
        <w:rPr>
          <w:rFonts w:ascii="华文楷体" w:eastAsia="华文楷体" w:hAnsi="华文楷体" w:hint="eastAsia"/>
          <w:sz w:val="28"/>
          <w:szCs w:val="28"/>
        </w:rPr>
        <w:t>不能作为一个断见，否则有什么过失，下来之后就</w:t>
      </w:r>
      <w:proofErr w:type="gramStart"/>
      <w:r w:rsidRPr="00844ABC">
        <w:rPr>
          <w:rFonts w:ascii="华文楷体" w:eastAsia="华文楷体" w:hAnsi="华文楷体" w:hint="eastAsia"/>
          <w:sz w:val="28"/>
          <w:szCs w:val="28"/>
        </w:rPr>
        <w:t>把单空和</w:t>
      </w:r>
      <w:proofErr w:type="gramEnd"/>
      <w:r w:rsidRPr="00844ABC">
        <w:rPr>
          <w:rFonts w:ascii="华文楷体" w:eastAsia="华文楷体" w:hAnsi="华文楷体" w:hint="eastAsia"/>
          <w:sz w:val="28"/>
          <w:szCs w:val="28"/>
        </w:rPr>
        <w:t>无自性做比较。无</w:t>
      </w:r>
      <w:proofErr w:type="gramStart"/>
      <w:r w:rsidRPr="00844ABC">
        <w:rPr>
          <w:rFonts w:ascii="华文楷体" w:eastAsia="华文楷体" w:hAnsi="华文楷体" w:hint="eastAsia"/>
          <w:sz w:val="28"/>
          <w:szCs w:val="28"/>
        </w:rPr>
        <w:t>自性他就</w:t>
      </w:r>
      <w:proofErr w:type="gramEnd"/>
      <w:r w:rsidRPr="00844ABC">
        <w:rPr>
          <w:rFonts w:ascii="华文楷体" w:eastAsia="华文楷体" w:hAnsi="华文楷体" w:hint="eastAsia"/>
          <w:sz w:val="28"/>
          <w:szCs w:val="28"/>
        </w:rPr>
        <w:t>说能够</w:t>
      </w:r>
      <w:proofErr w:type="gramStart"/>
      <w:r w:rsidRPr="00844ABC">
        <w:rPr>
          <w:rFonts w:ascii="华文楷体" w:eastAsia="华文楷体" w:hAnsi="华文楷体" w:hint="eastAsia"/>
          <w:sz w:val="28"/>
          <w:szCs w:val="28"/>
        </w:rPr>
        <w:t>遣除常断二</w:t>
      </w:r>
      <w:proofErr w:type="gramEnd"/>
      <w:r w:rsidRPr="00844ABC">
        <w:rPr>
          <w:rFonts w:ascii="华文楷体" w:eastAsia="华文楷体" w:hAnsi="华文楷体" w:hint="eastAsia"/>
          <w:sz w:val="28"/>
          <w:szCs w:val="28"/>
        </w:rPr>
        <w:t>边，但是呢就说你对无自</w:t>
      </w:r>
      <w:proofErr w:type="gramStart"/>
      <w:r w:rsidRPr="00844ABC">
        <w:rPr>
          <w:rFonts w:ascii="华文楷体" w:eastAsia="华文楷体" w:hAnsi="华文楷体" w:hint="eastAsia"/>
          <w:sz w:val="28"/>
          <w:szCs w:val="28"/>
        </w:rPr>
        <w:t>性如果</w:t>
      </w:r>
      <w:proofErr w:type="gramEnd"/>
      <w:r w:rsidRPr="00844ABC">
        <w:rPr>
          <w:rFonts w:ascii="华文楷体" w:eastAsia="华文楷体" w:hAnsi="华文楷体" w:hint="eastAsia"/>
          <w:sz w:val="28"/>
          <w:szCs w:val="28"/>
        </w:rPr>
        <w:t>还有</w:t>
      </w:r>
      <w:del w:id="162" w:author="admin" w:date="2015-07-19T22:07:00Z">
        <w:r w:rsidRPr="00844ABC" w:rsidDel="00554077">
          <w:rPr>
            <w:rFonts w:ascii="华文楷体" w:eastAsia="华文楷体" w:hAnsi="华文楷体" w:hint="eastAsia"/>
            <w:sz w:val="28"/>
            <w:szCs w:val="28"/>
          </w:rPr>
          <w:delText>执着</w:delText>
        </w:r>
      </w:del>
      <w:ins w:id="163" w:author="admin" w:date="2015-07-19T22:07:00Z">
        <w:r w:rsidR="00554077">
          <w:rPr>
            <w:rFonts w:ascii="华文楷体" w:eastAsia="华文楷体" w:hAnsi="华文楷体" w:hint="eastAsia"/>
            <w:sz w:val="28"/>
            <w:szCs w:val="28"/>
          </w:rPr>
          <w:t>执著</w:t>
        </w:r>
      </w:ins>
      <w:r w:rsidRPr="00844ABC">
        <w:rPr>
          <w:rFonts w:ascii="华文楷体" w:eastAsia="华文楷体" w:hAnsi="华文楷体" w:hint="eastAsia"/>
          <w:sz w:val="28"/>
          <w:szCs w:val="28"/>
        </w:rPr>
        <w:t>的时候呢，他还</w:t>
      </w:r>
      <w:proofErr w:type="gramStart"/>
      <w:r w:rsidRPr="00844ABC">
        <w:rPr>
          <w:rFonts w:ascii="华文楷体" w:eastAsia="华文楷体" w:hAnsi="华文楷体" w:hint="eastAsia"/>
          <w:sz w:val="28"/>
          <w:szCs w:val="28"/>
        </w:rPr>
        <w:t>不</w:t>
      </w:r>
      <w:proofErr w:type="gramEnd"/>
      <w:r w:rsidRPr="00844ABC">
        <w:rPr>
          <w:rFonts w:ascii="华文楷体" w:eastAsia="华文楷体" w:hAnsi="华文楷体" w:hint="eastAsia"/>
          <w:sz w:val="28"/>
          <w:szCs w:val="28"/>
        </w:rPr>
        <w:t>相合于法界。</w:t>
      </w:r>
    </w:p>
    <w:p w:rsidR="00F514AD" w:rsidRDefault="00844ABC" w:rsidP="00F514AD">
      <w:pPr>
        <w:ind w:firstLine="570"/>
        <w:rPr>
          <w:ins w:id="164" w:author="admin" w:date="2015-07-19T22:10:00Z"/>
          <w:rFonts w:ascii="华文楷体" w:eastAsia="华文楷体" w:hAnsi="华文楷体"/>
          <w:sz w:val="28"/>
          <w:szCs w:val="28"/>
        </w:rPr>
      </w:pPr>
      <w:r w:rsidRPr="00844ABC">
        <w:rPr>
          <w:rFonts w:ascii="华文楷体" w:eastAsia="华文楷体" w:hAnsi="华文楷体" w:hint="eastAsia"/>
          <w:sz w:val="28"/>
          <w:szCs w:val="28"/>
        </w:rPr>
        <w:t>所以说要把这样一种无自性的</w:t>
      </w:r>
      <w:del w:id="165" w:author="admin" w:date="2015-07-19T22:07:00Z">
        <w:r w:rsidRPr="00844ABC" w:rsidDel="00554077">
          <w:rPr>
            <w:rFonts w:ascii="华文楷体" w:eastAsia="华文楷体" w:hAnsi="华文楷体" w:hint="eastAsia"/>
            <w:sz w:val="28"/>
            <w:szCs w:val="28"/>
          </w:rPr>
          <w:delText>执着</w:delText>
        </w:r>
      </w:del>
      <w:ins w:id="166" w:author="admin" w:date="2015-07-19T22:07:00Z">
        <w:r w:rsidR="00554077">
          <w:rPr>
            <w:rFonts w:ascii="华文楷体" w:eastAsia="华文楷体" w:hAnsi="华文楷体" w:hint="eastAsia"/>
            <w:sz w:val="28"/>
            <w:szCs w:val="28"/>
          </w:rPr>
          <w:t>执著</w:t>
        </w:r>
      </w:ins>
      <w:r w:rsidRPr="00844ABC">
        <w:rPr>
          <w:rFonts w:ascii="华文楷体" w:eastAsia="华文楷体" w:hAnsi="华文楷体" w:hint="eastAsia"/>
          <w:sz w:val="28"/>
          <w:szCs w:val="28"/>
        </w:rPr>
        <w:t>还要破除，中间不是讲了“乃至具有破立的</w:t>
      </w:r>
      <w:del w:id="167" w:author="admin" w:date="2015-07-19T22:07:00Z">
        <w:r w:rsidRPr="00844ABC" w:rsidDel="00554077">
          <w:rPr>
            <w:rFonts w:ascii="华文楷体" w:eastAsia="华文楷体" w:hAnsi="华文楷体" w:hint="eastAsia"/>
            <w:sz w:val="28"/>
            <w:szCs w:val="28"/>
          </w:rPr>
          <w:delText>执着</w:delText>
        </w:r>
      </w:del>
      <w:ins w:id="168" w:author="admin" w:date="2015-07-19T22:07:00Z">
        <w:r w:rsidR="00554077">
          <w:rPr>
            <w:rFonts w:ascii="华文楷体" w:eastAsia="华文楷体" w:hAnsi="华文楷体" w:hint="eastAsia"/>
            <w:sz w:val="28"/>
            <w:szCs w:val="28"/>
          </w:rPr>
          <w:t>执著</w:t>
        </w:r>
      </w:ins>
      <w:r w:rsidRPr="00844ABC">
        <w:rPr>
          <w:rFonts w:ascii="华文楷体" w:eastAsia="华文楷体" w:hAnsi="华文楷体" w:hint="eastAsia"/>
          <w:sz w:val="28"/>
          <w:szCs w:val="28"/>
        </w:rPr>
        <w:t>相期间，就不属于远离分别戏论四边的自性”，因为你还是落在微细的四边当中，所以“只有以各别自证的方式入定于依正理穷究四边皆不住的定解所引发的法界中，才能消除一切戏边”。那么这个时候呢才叫真正的不作意，没有任何可作意的</w:t>
      </w:r>
      <w:del w:id="169" w:author="admin" w:date="2015-07-19T22:08:00Z">
        <w:r w:rsidRPr="00844ABC" w:rsidDel="00554077">
          <w:rPr>
            <w:rFonts w:ascii="华文楷体" w:eastAsia="华文楷体" w:hAnsi="华文楷体" w:hint="eastAsia"/>
            <w:sz w:val="28"/>
            <w:szCs w:val="28"/>
          </w:rPr>
          <w:delText>，</w:delText>
        </w:r>
      </w:del>
      <w:ins w:id="170" w:author="admin" w:date="2015-07-19T22:08:00Z">
        <w:r w:rsidR="00554077">
          <w:rPr>
            <w:rFonts w:ascii="华文楷体" w:eastAsia="华文楷体" w:hAnsi="华文楷体" w:hint="eastAsia"/>
            <w:sz w:val="28"/>
            <w:szCs w:val="28"/>
          </w:rPr>
          <w:t>。</w:t>
        </w:r>
      </w:ins>
      <w:r w:rsidRPr="00844ABC">
        <w:rPr>
          <w:rFonts w:ascii="华文楷体" w:eastAsia="华文楷体" w:hAnsi="华文楷体" w:hint="eastAsia"/>
          <w:sz w:val="28"/>
          <w:szCs w:val="28"/>
        </w:rPr>
        <w:t>那么如果要作</w:t>
      </w:r>
      <w:proofErr w:type="gramStart"/>
      <w:r w:rsidRPr="00844ABC">
        <w:rPr>
          <w:rFonts w:ascii="华文楷体" w:eastAsia="华文楷体" w:hAnsi="华文楷体" w:hint="eastAsia"/>
          <w:sz w:val="28"/>
          <w:szCs w:val="28"/>
        </w:rPr>
        <w:t>意的话</w:t>
      </w:r>
      <w:proofErr w:type="gramEnd"/>
      <w:r w:rsidRPr="00844ABC">
        <w:rPr>
          <w:rFonts w:ascii="华文楷体" w:eastAsia="华文楷体" w:hAnsi="华文楷体" w:hint="eastAsia"/>
          <w:sz w:val="28"/>
          <w:szCs w:val="28"/>
        </w:rPr>
        <w:t>就是四边当中可以包括的，那么就说四边都不住了那还有什么可作意的呢？没有任何可作意的。</w:t>
      </w:r>
    </w:p>
    <w:p w:rsidR="00D12822" w:rsidRDefault="00844ABC" w:rsidP="00D12822">
      <w:pPr>
        <w:ind w:firstLine="570"/>
        <w:rPr>
          <w:ins w:id="171" w:author="admin" w:date="2015-07-19T22:17:00Z"/>
          <w:rFonts w:ascii="华文楷体" w:eastAsia="华文楷体" w:hAnsi="华文楷体"/>
          <w:sz w:val="28"/>
          <w:szCs w:val="28"/>
        </w:rPr>
      </w:pPr>
      <w:r w:rsidRPr="00844ABC">
        <w:rPr>
          <w:rFonts w:ascii="华文楷体" w:eastAsia="华文楷体" w:hAnsi="华文楷体" w:hint="eastAsia"/>
          <w:sz w:val="28"/>
          <w:szCs w:val="28"/>
        </w:rPr>
        <w:t>所以说这个就是般若经所讲的不作意的本意。实际上也是回复了前面有些人说宁玛派的</w:t>
      </w:r>
      <w:proofErr w:type="gramStart"/>
      <w:r w:rsidRPr="00844ABC">
        <w:rPr>
          <w:rFonts w:ascii="华文楷体" w:eastAsia="华文楷体" w:hAnsi="华文楷体" w:hint="eastAsia"/>
          <w:sz w:val="28"/>
          <w:szCs w:val="28"/>
        </w:rPr>
        <w:t>自宗你</w:t>
      </w:r>
      <w:proofErr w:type="gramEnd"/>
      <w:r w:rsidRPr="00844ABC">
        <w:rPr>
          <w:rFonts w:ascii="华文楷体" w:eastAsia="华文楷体" w:hAnsi="华文楷体" w:hint="eastAsia"/>
          <w:sz w:val="28"/>
          <w:szCs w:val="28"/>
        </w:rPr>
        <w:t>如果说一切不作</w:t>
      </w:r>
      <w:proofErr w:type="gramStart"/>
      <w:r w:rsidRPr="00844ABC">
        <w:rPr>
          <w:rFonts w:ascii="华文楷体" w:eastAsia="华文楷体" w:hAnsi="华文楷体" w:hint="eastAsia"/>
          <w:sz w:val="28"/>
          <w:szCs w:val="28"/>
        </w:rPr>
        <w:t>意的话</w:t>
      </w:r>
      <w:proofErr w:type="gramEnd"/>
      <w:r w:rsidRPr="00844ABC">
        <w:rPr>
          <w:rFonts w:ascii="华文楷体" w:eastAsia="华文楷体" w:hAnsi="华文楷体" w:hint="eastAsia"/>
          <w:sz w:val="28"/>
          <w:szCs w:val="28"/>
        </w:rPr>
        <w:t>就</w:t>
      </w:r>
      <w:ins w:id="172" w:author="admin" w:date="2015-07-19T22:12:00Z">
        <w:r w:rsidR="00F514AD">
          <w:rPr>
            <w:rFonts w:ascii="华文楷体" w:eastAsia="华文楷体" w:hAnsi="华文楷体" w:hint="eastAsia"/>
            <w:sz w:val="28"/>
            <w:szCs w:val="28"/>
          </w:rPr>
          <w:t>和</w:t>
        </w:r>
      </w:ins>
      <w:ins w:id="173" w:author="admin" w:date="2015-07-19T22:13:00Z">
        <w:r w:rsidR="00F514AD">
          <w:rPr>
            <w:rFonts w:ascii="华文楷体" w:eastAsia="华文楷体" w:hAnsi="华文楷体" w:hint="eastAsia"/>
            <w:sz w:val="28"/>
            <w:szCs w:val="28"/>
          </w:rPr>
          <w:t>和尚</w:t>
        </w:r>
        <w:proofErr w:type="gramStart"/>
        <w:r w:rsidR="00F514AD">
          <w:rPr>
            <w:rFonts w:ascii="华文楷体" w:eastAsia="华文楷体" w:hAnsi="华文楷体" w:hint="eastAsia"/>
            <w:sz w:val="28"/>
            <w:szCs w:val="28"/>
          </w:rPr>
          <w:t>宗一样</w:t>
        </w:r>
        <w:proofErr w:type="gramEnd"/>
        <w:r w:rsidR="00F514AD">
          <w:rPr>
            <w:rFonts w:ascii="华文楷体" w:eastAsia="华文楷体" w:hAnsi="华文楷体" w:hint="eastAsia"/>
            <w:sz w:val="28"/>
            <w:szCs w:val="28"/>
          </w:rPr>
          <w:t>认为。</w:t>
        </w:r>
      </w:ins>
      <w:del w:id="174" w:author="admin" w:date="2015-07-19T22:12:00Z">
        <w:r w:rsidRPr="00844ABC" w:rsidDel="00F514AD">
          <w:rPr>
            <w:rFonts w:ascii="华文楷体" w:eastAsia="华文楷体" w:hAnsi="华文楷体" w:hint="eastAsia"/>
            <w:sz w:val="28"/>
            <w:szCs w:val="28"/>
          </w:rPr>
          <w:delText>会（A？【15:52】）</w:delText>
        </w:r>
      </w:del>
      <w:r w:rsidRPr="00844ABC">
        <w:rPr>
          <w:rFonts w:ascii="华文楷体" w:eastAsia="华文楷体" w:hAnsi="华文楷体" w:hint="eastAsia"/>
          <w:sz w:val="28"/>
          <w:szCs w:val="28"/>
        </w:rPr>
        <w:t>我们说这一切不作意</w:t>
      </w:r>
      <w:ins w:id="175" w:author="admin" w:date="2015-07-19T22:13:00Z">
        <w:r w:rsidR="00F514AD">
          <w:rPr>
            <w:rFonts w:ascii="华文楷体" w:eastAsia="华文楷体" w:hAnsi="华文楷体" w:hint="eastAsia"/>
            <w:sz w:val="28"/>
            <w:szCs w:val="28"/>
          </w:rPr>
          <w:t>，</w:t>
        </w:r>
      </w:ins>
      <w:del w:id="176" w:author="admin" w:date="2015-07-19T22:13:00Z">
        <w:r w:rsidRPr="00844ABC" w:rsidDel="00F514AD">
          <w:rPr>
            <w:rFonts w:ascii="华文楷体" w:eastAsia="华文楷体" w:hAnsi="华文楷体" w:hint="eastAsia"/>
            <w:sz w:val="28"/>
            <w:szCs w:val="28"/>
          </w:rPr>
          <w:delText>和（A？）</w:delText>
        </w:r>
      </w:del>
      <w:proofErr w:type="gramStart"/>
      <w:ins w:id="177" w:author="admin" w:date="2015-07-19T22:13:00Z">
        <w:r w:rsidR="00F514AD">
          <w:rPr>
            <w:rFonts w:ascii="华文楷体" w:eastAsia="华文楷体" w:hAnsi="华文楷体" w:hint="eastAsia"/>
            <w:sz w:val="28"/>
            <w:szCs w:val="28"/>
          </w:rPr>
          <w:t>和尚宗</w:t>
        </w:r>
      </w:ins>
      <w:r w:rsidRPr="00844ABC">
        <w:rPr>
          <w:rFonts w:ascii="华文楷体" w:eastAsia="华文楷体" w:hAnsi="华文楷体" w:hint="eastAsia"/>
          <w:sz w:val="28"/>
          <w:szCs w:val="28"/>
        </w:rPr>
        <w:t>他虽然</w:t>
      </w:r>
      <w:proofErr w:type="gramEnd"/>
      <w:r w:rsidRPr="00844ABC">
        <w:rPr>
          <w:rFonts w:ascii="华文楷体" w:eastAsia="华文楷体" w:hAnsi="华文楷体" w:hint="eastAsia"/>
          <w:sz w:val="28"/>
          <w:szCs w:val="28"/>
        </w:rPr>
        <w:t>也讲一切不作意，但是呢就说他不是真正的一切不作意，这个不作</w:t>
      </w:r>
      <w:proofErr w:type="gramStart"/>
      <w:r w:rsidRPr="00844ABC">
        <w:rPr>
          <w:rFonts w:ascii="华文楷体" w:eastAsia="华文楷体" w:hAnsi="华文楷体" w:hint="eastAsia"/>
          <w:sz w:val="28"/>
          <w:szCs w:val="28"/>
        </w:rPr>
        <w:t>意一切</w:t>
      </w:r>
      <w:proofErr w:type="gramEnd"/>
      <w:r w:rsidRPr="00844ABC">
        <w:rPr>
          <w:rFonts w:ascii="华文楷体" w:eastAsia="华文楷体" w:hAnsi="华文楷体" w:hint="eastAsia"/>
          <w:sz w:val="28"/>
          <w:szCs w:val="28"/>
        </w:rPr>
        <w:t>不作意并不是一个很坏的东西，就说在对方看了如果你要讲一切不作意</w:t>
      </w:r>
      <w:del w:id="178" w:author="admin" w:date="2015-07-19T22:14:00Z">
        <w:r w:rsidRPr="00844ABC" w:rsidDel="00216FE9">
          <w:rPr>
            <w:rFonts w:ascii="华文楷体" w:eastAsia="华文楷体" w:hAnsi="华文楷体" w:hint="eastAsia"/>
            <w:sz w:val="28"/>
            <w:szCs w:val="28"/>
          </w:rPr>
          <w:delText>（A？）</w:delText>
        </w:r>
      </w:del>
      <w:ins w:id="179" w:author="admin" w:date="2015-07-19T22:14:00Z">
        <w:r w:rsidR="00216FE9">
          <w:rPr>
            <w:rFonts w:ascii="华文楷体" w:eastAsia="华文楷体" w:hAnsi="华文楷体" w:hint="eastAsia"/>
            <w:sz w:val="28"/>
            <w:szCs w:val="28"/>
          </w:rPr>
          <w:t>，就变成和尚宗，好像</w:t>
        </w:r>
        <w:r w:rsidR="006B31F0">
          <w:rPr>
            <w:rFonts w:ascii="华文楷体" w:eastAsia="华文楷体" w:hAnsi="华文楷体" w:hint="eastAsia"/>
            <w:sz w:val="28"/>
            <w:szCs w:val="28"/>
          </w:rPr>
          <w:t>修持</w:t>
        </w:r>
      </w:ins>
      <w:r w:rsidRPr="00844ABC">
        <w:rPr>
          <w:rFonts w:ascii="华文楷体" w:eastAsia="华文楷体" w:hAnsi="华文楷体" w:hint="eastAsia"/>
          <w:sz w:val="28"/>
          <w:szCs w:val="28"/>
        </w:rPr>
        <w:t>非常不好</w:t>
      </w:r>
      <w:ins w:id="180" w:author="admin" w:date="2015-07-19T22:14:00Z">
        <w:r w:rsidR="00216FE9">
          <w:rPr>
            <w:rFonts w:ascii="华文楷体" w:eastAsia="华文楷体" w:hAnsi="华文楷体" w:hint="eastAsia"/>
            <w:sz w:val="28"/>
            <w:szCs w:val="28"/>
          </w:rPr>
          <w:t>。</w:t>
        </w:r>
      </w:ins>
      <w:r w:rsidRPr="00844ABC">
        <w:rPr>
          <w:rFonts w:ascii="华文楷体" w:eastAsia="华文楷体" w:hAnsi="华文楷体" w:hint="eastAsia"/>
          <w:sz w:val="28"/>
          <w:szCs w:val="28"/>
        </w:rPr>
        <w:t>但实际上</w:t>
      </w:r>
      <w:ins w:id="181" w:author="admin" w:date="2015-07-19T22:14:00Z">
        <w:r w:rsidR="00CD6C19">
          <w:rPr>
            <w:rFonts w:ascii="华文楷体" w:eastAsia="华文楷体" w:hAnsi="华文楷体" w:hint="eastAsia"/>
            <w:sz w:val="28"/>
            <w:szCs w:val="28"/>
          </w:rPr>
          <w:t>《</w:t>
        </w:r>
      </w:ins>
      <w:r w:rsidRPr="00844ABC">
        <w:rPr>
          <w:rFonts w:ascii="华文楷体" w:eastAsia="华文楷体" w:hAnsi="华文楷体" w:hint="eastAsia"/>
          <w:sz w:val="28"/>
          <w:szCs w:val="28"/>
        </w:rPr>
        <w:t>般若经</w:t>
      </w:r>
      <w:ins w:id="182" w:author="admin" w:date="2015-07-19T22:14:00Z">
        <w:r w:rsidR="00CD6C19">
          <w:rPr>
            <w:rFonts w:ascii="华文楷体" w:eastAsia="华文楷体" w:hAnsi="华文楷体" w:hint="eastAsia"/>
            <w:sz w:val="28"/>
            <w:szCs w:val="28"/>
          </w:rPr>
          <w:t>》</w:t>
        </w:r>
      </w:ins>
      <w:r w:rsidRPr="00844ABC">
        <w:rPr>
          <w:rFonts w:ascii="华文楷体" w:eastAsia="华文楷体" w:hAnsi="华文楷体" w:hint="eastAsia"/>
          <w:sz w:val="28"/>
          <w:szCs w:val="28"/>
        </w:rPr>
        <w:t>当中也讲一切不作意，在很多地方也讲一切不作意，所以我们就说通过观察来安立佛经当中殊胜的一切不作意是怎么样的，必须要了知。</w:t>
      </w:r>
      <w:proofErr w:type="gramStart"/>
      <w:r w:rsidRPr="00844ABC">
        <w:rPr>
          <w:rFonts w:ascii="华文楷体" w:eastAsia="华文楷体" w:hAnsi="华文楷体" w:hint="eastAsia"/>
          <w:sz w:val="28"/>
          <w:szCs w:val="28"/>
        </w:rPr>
        <w:t>了知完之后</w:t>
      </w:r>
      <w:proofErr w:type="gramEnd"/>
      <w:r w:rsidRPr="00844ABC">
        <w:rPr>
          <w:rFonts w:ascii="华文楷体" w:eastAsia="华文楷体" w:hAnsi="华文楷体" w:hint="eastAsia"/>
          <w:sz w:val="28"/>
          <w:szCs w:val="28"/>
        </w:rPr>
        <w:t>就知道我们的观点就这种不作意，不是说</w:t>
      </w:r>
      <w:del w:id="183" w:author="admin" w:date="2015-07-19T22:15:00Z">
        <w:r w:rsidRPr="00844ABC" w:rsidDel="008819CD">
          <w:rPr>
            <w:rFonts w:ascii="华文楷体" w:eastAsia="华文楷体" w:hAnsi="华文楷体" w:hint="eastAsia"/>
            <w:sz w:val="28"/>
            <w:szCs w:val="28"/>
          </w:rPr>
          <w:delText>（A?）</w:delText>
        </w:r>
      </w:del>
      <w:ins w:id="184" w:author="admin" w:date="2015-07-19T22:15:00Z">
        <w:r w:rsidR="008819CD">
          <w:rPr>
            <w:rFonts w:ascii="华文楷体" w:eastAsia="华文楷体" w:hAnsi="华文楷体" w:hint="eastAsia"/>
            <w:sz w:val="28"/>
            <w:szCs w:val="28"/>
          </w:rPr>
          <w:t>和尚宗</w:t>
        </w:r>
      </w:ins>
      <w:del w:id="185" w:author="admin" w:date="2015-07-19T22:15:00Z">
        <w:r w:rsidRPr="00844ABC" w:rsidDel="008819CD">
          <w:rPr>
            <w:rFonts w:ascii="华文楷体" w:eastAsia="华文楷体" w:hAnsi="华文楷体" w:hint="eastAsia"/>
            <w:sz w:val="28"/>
            <w:szCs w:val="28"/>
          </w:rPr>
          <w:delText>中</w:delText>
        </w:r>
      </w:del>
      <w:r w:rsidRPr="00844ABC">
        <w:rPr>
          <w:rFonts w:ascii="华文楷体" w:eastAsia="华文楷体" w:hAnsi="华文楷体" w:hint="eastAsia"/>
          <w:sz w:val="28"/>
          <w:szCs w:val="28"/>
        </w:rPr>
        <w:t>的一切不作意</w:t>
      </w:r>
      <w:ins w:id="186" w:author="admin" w:date="2015-07-19T22:15:00Z">
        <w:r w:rsidR="008819CD">
          <w:rPr>
            <w:rFonts w:ascii="华文楷体" w:eastAsia="华文楷体" w:hAnsi="华文楷体" w:hint="eastAsia"/>
            <w:sz w:val="28"/>
            <w:szCs w:val="28"/>
          </w:rPr>
          <w:t>。</w:t>
        </w:r>
      </w:ins>
      <w:del w:id="187" w:author="admin" w:date="2015-07-19T22:15:00Z">
        <w:r w:rsidRPr="00844ABC" w:rsidDel="008819CD">
          <w:rPr>
            <w:rFonts w:ascii="华文楷体" w:eastAsia="华文楷体" w:hAnsi="华文楷体" w:hint="eastAsia"/>
            <w:sz w:val="28"/>
            <w:szCs w:val="28"/>
          </w:rPr>
          <w:delText>，A中</w:delText>
        </w:r>
      </w:del>
      <w:ins w:id="188" w:author="admin" w:date="2015-07-19T22:15:00Z">
        <w:r w:rsidR="008819CD">
          <w:rPr>
            <w:rFonts w:ascii="华文楷体" w:eastAsia="华文楷体" w:hAnsi="华文楷体" w:hint="eastAsia"/>
            <w:sz w:val="28"/>
            <w:szCs w:val="28"/>
          </w:rPr>
          <w:t>和尚宗</w:t>
        </w:r>
      </w:ins>
      <w:r w:rsidRPr="00844ABC">
        <w:rPr>
          <w:rFonts w:ascii="华文楷体" w:eastAsia="华文楷体" w:hAnsi="华文楷体" w:hint="eastAsia"/>
          <w:sz w:val="28"/>
          <w:szCs w:val="28"/>
        </w:rPr>
        <w:t>的</w:t>
      </w:r>
      <w:del w:id="189" w:author="admin" w:date="2015-07-19T22:16:00Z">
        <w:r w:rsidRPr="00844ABC" w:rsidDel="00DF19DE">
          <w:rPr>
            <w:rFonts w:ascii="华文楷体" w:eastAsia="华文楷体" w:hAnsi="华文楷体" w:hint="eastAsia"/>
            <w:sz w:val="28"/>
            <w:szCs w:val="28"/>
          </w:rPr>
          <w:delText>一切</w:delText>
        </w:r>
      </w:del>
      <w:r w:rsidRPr="00844ABC">
        <w:rPr>
          <w:rFonts w:ascii="华文楷体" w:eastAsia="华文楷体" w:hAnsi="华文楷体" w:hint="eastAsia"/>
          <w:sz w:val="28"/>
          <w:szCs w:val="28"/>
        </w:rPr>
        <w:t>不作意完全是没有定解</w:t>
      </w:r>
      <w:r w:rsidRPr="00844ABC">
        <w:rPr>
          <w:rFonts w:ascii="华文楷体" w:eastAsia="华文楷体" w:hAnsi="华文楷体" w:hint="eastAsia"/>
          <w:sz w:val="28"/>
          <w:szCs w:val="28"/>
        </w:rPr>
        <w:lastRenderedPageBreak/>
        <w:t>的，而现在</w:t>
      </w:r>
      <w:ins w:id="190" w:author="admin" w:date="2015-07-19T22:16:00Z">
        <w:r w:rsidR="00DF19DE">
          <w:rPr>
            <w:rFonts w:ascii="华文楷体" w:eastAsia="华文楷体" w:hAnsi="华文楷体" w:hint="eastAsia"/>
            <w:sz w:val="28"/>
            <w:szCs w:val="28"/>
          </w:rPr>
          <w:t>我们</w:t>
        </w:r>
      </w:ins>
      <w:r w:rsidRPr="00844ABC">
        <w:rPr>
          <w:rFonts w:ascii="华文楷体" w:eastAsia="华文楷体" w:hAnsi="华文楷体" w:hint="eastAsia"/>
          <w:sz w:val="28"/>
          <w:szCs w:val="28"/>
        </w:rPr>
        <w:t>不作意</w:t>
      </w:r>
      <w:del w:id="191" w:author="admin" w:date="2015-07-19T22:16:00Z">
        <w:r w:rsidRPr="00844ABC" w:rsidDel="00C80CEB">
          <w:rPr>
            <w:rFonts w:ascii="华文楷体" w:eastAsia="华文楷体" w:hAnsi="华文楷体" w:hint="eastAsia"/>
            <w:sz w:val="28"/>
            <w:szCs w:val="28"/>
          </w:rPr>
          <w:delText>的一切</w:delText>
        </w:r>
      </w:del>
      <w:ins w:id="192" w:author="admin" w:date="2015-07-19T22:16:00Z">
        <w:r w:rsidR="00C80CEB">
          <w:rPr>
            <w:rFonts w:ascii="华文楷体" w:eastAsia="华文楷体" w:hAnsi="华文楷体" w:hint="eastAsia"/>
            <w:sz w:val="28"/>
            <w:szCs w:val="28"/>
          </w:rPr>
          <w:t>的确</w:t>
        </w:r>
      </w:ins>
      <w:r w:rsidRPr="00844ABC">
        <w:rPr>
          <w:rFonts w:ascii="华文楷体" w:eastAsia="华文楷体" w:hAnsi="华文楷体" w:hint="eastAsia"/>
          <w:sz w:val="28"/>
          <w:szCs w:val="28"/>
        </w:rPr>
        <w:t>没有任何边可以</w:t>
      </w:r>
      <w:del w:id="193" w:author="admin" w:date="2015-07-19T22:07:00Z">
        <w:r w:rsidRPr="00844ABC" w:rsidDel="00554077">
          <w:rPr>
            <w:rFonts w:ascii="华文楷体" w:eastAsia="华文楷体" w:hAnsi="华文楷体" w:hint="eastAsia"/>
            <w:sz w:val="28"/>
            <w:szCs w:val="28"/>
          </w:rPr>
          <w:delText>执着</w:delText>
        </w:r>
      </w:del>
      <w:ins w:id="194" w:author="admin" w:date="2015-07-19T22:07:00Z">
        <w:r w:rsidR="00554077">
          <w:rPr>
            <w:rFonts w:ascii="华文楷体" w:eastAsia="华文楷体" w:hAnsi="华文楷体" w:hint="eastAsia"/>
            <w:sz w:val="28"/>
            <w:szCs w:val="28"/>
          </w:rPr>
          <w:t>执著</w:t>
        </w:r>
      </w:ins>
      <w:ins w:id="195" w:author="admin" w:date="2015-07-19T22:17:00Z">
        <w:r w:rsidR="00D12822">
          <w:rPr>
            <w:rFonts w:ascii="华文楷体" w:eastAsia="华文楷体" w:hAnsi="华文楷体" w:hint="eastAsia"/>
            <w:sz w:val="28"/>
            <w:szCs w:val="28"/>
          </w:rPr>
          <w:t>，</w:t>
        </w:r>
      </w:ins>
      <w:r w:rsidRPr="00844ABC">
        <w:rPr>
          <w:rFonts w:ascii="华文楷体" w:eastAsia="华文楷体" w:hAnsi="华文楷体" w:hint="eastAsia"/>
          <w:sz w:val="28"/>
          <w:szCs w:val="28"/>
        </w:rPr>
        <w:t>可以缘，的确自己的心呢是没有一个可以作意的地方，这个时候呢就是安立了殊胜的不作意了。</w:t>
      </w:r>
    </w:p>
    <w:p w:rsidR="005E6F50" w:rsidRDefault="00844ABC" w:rsidP="00F514AD">
      <w:pPr>
        <w:ind w:firstLine="570"/>
        <w:rPr>
          <w:ins w:id="196" w:author="admin" w:date="2015-07-19T22:20:00Z"/>
          <w:rFonts w:ascii="华文楷体" w:eastAsia="华文楷体" w:hAnsi="华文楷体"/>
          <w:sz w:val="28"/>
          <w:szCs w:val="28"/>
        </w:rPr>
      </w:pPr>
      <w:r w:rsidRPr="00844ABC">
        <w:rPr>
          <w:rFonts w:ascii="华文楷体" w:eastAsia="华文楷体" w:hAnsi="华文楷体" w:hint="eastAsia"/>
          <w:sz w:val="28"/>
          <w:szCs w:val="28"/>
        </w:rPr>
        <w:t>当然下面还要对不作意的意思</w:t>
      </w:r>
      <w:proofErr w:type="gramStart"/>
      <w:r w:rsidRPr="00844ABC">
        <w:rPr>
          <w:rFonts w:ascii="华文楷体" w:eastAsia="华文楷体" w:hAnsi="华文楷体" w:hint="eastAsia"/>
          <w:sz w:val="28"/>
          <w:szCs w:val="28"/>
        </w:rPr>
        <w:t>呢进行安</w:t>
      </w:r>
      <w:proofErr w:type="gramEnd"/>
      <w:r w:rsidRPr="00844ABC">
        <w:rPr>
          <w:rFonts w:ascii="华文楷体" w:eastAsia="华文楷体" w:hAnsi="华文楷体" w:hint="eastAsia"/>
          <w:sz w:val="28"/>
          <w:szCs w:val="28"/>
        </w:rPr>
        <w:t>立</w:t>
      </w:r>
      <w:ins w:id="197" w:author="admin" w:date="2015-07-19T22:18:00Z">
        <w:r w:rsidR="00D12822">
          <w:rPr>
            <w:rFonts w:ascii="华文楷体" w:eastAsia="华文楷体" w:hAnsi="华文楷体" w:hint="eastAsia"/>
            <w:sz w:val="28"/>
            <w:szCs w:val="28"/>
          </w:rPr>
          <w:t>，</w:t>
        </w:r>
      </w:ins>
      <w:del w:id="198" w:author="admin" w:date="2015-07-19T22:18:00Z">
        <w:r w:rsidRPr="00844ABC" w:rsidDel="00D12822">
          <w:rPr>
            <w:rFonts w:ascii="华文楷体" w:eastAsia="华文楷体" w:hAnsi="华文楷体" w:hint="eastAsia"/>
            <w:sz w:val="28"/>
            <w:szCs w:val="28"/>
          </w:rPr>
          <w:delText>。</w:delText>
        </w:r>
      </w:del>
      <w:r w:rsidRPr="00844ABC">
        <w:rPr>
          <w:rFonts w:ascii="华文楷体" w:eastAsia="华文楷体" w:hAnsi="华文楷体" w:hint="eastAsia"/>
          <w:sz w:val="28"/>
          <w:szCs w:val="28"/>
        </w:rPr>
        <w:t>最后了义的修法就是一切不作意</w:t>
      </w:r>
      <w:del w:id="199" w:author="admin" w:date="2015-07-19T22:18:00Z">
        <w:r w:rsidRPr="00844ABC" w:rsidDel="00D12822">
          <w:rPr>
            <w:rFonts w:ascii="华文楷体" w:eastAsia="华文楷体" w:hAnsi="华文楷体" w:hint="eastAsia"/>
            <w:sz w:val="28"/>
            <w:szCs w:val="28"/>
          </w:rPr>
          <w:delText>，</w:delText>
        </w:r>
      </w:del>
      <w:ins w:id="200" w:author="admin" w:date="2015-07-19T22:18:00Z">
        <w:r w:rsidR="00D12822">
          <w:rPr>
            <w:rFonts w:ascii="华文楷体" w:eastAsia="华文楷体" w:hAnsi="华文楷体" w:hint="eastAsia"/>
            <w:sz w:val="28"/>
            <w:szCs w:val="28"/>
          </w:rPr>
          <w:t>。</w:t>
        </w:r>
      </w:ins>
      <w:r w:rsidRPr="00844ABC">
        <w:rPr>
          <w:rFonts w:ascii="华文楷体" w:eastAsia="华文楷体" w:hAnsi="华文楷体" w:hint="eastAsia"/>
          <w:sz w:val="28"/>
          <w:szCs w:val="28"/>
        </w:rPr>
        <w:t>但是我们就说如果了知了一切不</w:t>
      </w:r>
      <w:proofErr w:type="gramStart"/>
      <w:r w:rsidRPr="00844ABC">
        <w:rPr>
          <w:rFonts w:ascii="华文楷体" w:eastAsia="华文楷体" w:hAnsi="华文楷体" w:hint="eastAsia"/>
          <w:sz w:val="28"/>
          <w:szCs w:val="28"/>
        </w:rPr>
        <w:t>作意他的</w:t>
      </w:r>
      <w:proofErr w:type="gramEnd"/>
      <w:r w:rsidRPr="00844ABC">
        <w:rPr>
          <w:rFonts w:ascii="华文楷体" w:eastAsia="华文楷体" w:hAnsi="华文楷体" w:hint="eastAsia"/>
          <w:sz w:val="28"/>
          <w:szCs w:val="28"/>
        </w:rPr>
        <w:t>本意之后呢就会落入在什么都不想什么都不思考你就坐在这就可以了，不是这种庸俗的一切不作意</w:t>
      </w:r>
      <w:del w:id="201" w:author="admin" w:date="2015-07-19T22:19:00Z">
        <w:r w:rsidRPr="00844ABC" w:rsidDel="006038CA">
          <w:rPr>
            <w:rFonts w:ascii="华文楷体" w:eastAsia="华文楷体" w:hAnsi="华文楷体" w:hint="eastAsia"/>
            <w:sz w:val="28"/>
            <w:szCs w:val="28"/>
          </w:rPr>
          <w:delText>，</w:delText>
        </w:r>
      </w:del>
      <w:ins w:id="202" w:author="admin" w:date="2015-07-19T22:19:00Z">
        <w:r w:rsidR="006038CA">
          <w:rPr>
            <w:rFonts w:ascii="华文楷体" w:eastAsia="华文楷体" w:hAnsi="华文楷体" w:hint="eastAsia"/>
            <w:sz w:val="28"/>
            <w:szCs w:val="28"/>
          </w:rPr>
          <w:t>。</w:t>
        </w:r>
      </w:ins>
      <w:r w:rsidRPr="00844ABC">
        <w:rPr>
          <w:rFonts w:ascii="华文楷体" w:eastAsia="华文楷体" w:hAnsi="华文楷体" w:hint="eastAsia"/>
          <w:sz w:val="28"/>
          <w:szCs w:val="28"/>
        </w:rPr>
        <w:t>真正的一切不作意是通过正理穷究四边皆不住的定解的基础上来安立不作意</w:t>
      </w:r>
      <w:ins w:id="203" w:author="admin" w:date="2015-07-19T22:19:00Z">
        <w:r w:rsidR="005E6F50">
          <w:rPr>
            <w:rFonts w:ascii="华文楷体" w:eastAsia="华文楷体" w:hAnsi="华文楷体" w:hint="eastAsia"/>
            <w:sz w:val="28"/>
            <w:szCs w:val="28"/>
          </w:rPr>
          <w:t>，</w:t>
        </w:r>
      </w:ins>
      <w:r w:rsidRPr="00844ABC">
        <w:rPr>
          <w:rFonts w:ascii="华文楷体" w:eastAsia="华文楷体" w:hAnsi="华文楷体" w:hint="eastAsia"/>
          <w:sz w:val="28"/>
          <w:szCs w:val="28"/>
        </w:rPr>
        <w:t>真正不作意</w:t>
      </w:r>
      <w:del w:id="204" w:author="admin" w:date="2015-07-19T22:20:00Z">
        <w:r w:rsidRPr="00844ABC" w:rsidDel="005E6F50">
          <w:rPr>
            <w:rFonts w:ascii="华文楷体" w:eastAsia="华文楷体" w:hAnsi="华文楷体" w:hint="eastAsia"/>
            <w:sz w:val="28"/>
            <w:szCs w:val="28"/>
          </w:rPr>
          <w:delText>，</w:delText>
        </w:r>
      </w:del>
      <w:ins w:id="205" w:author="admin" w:date="2015-07-19T22:20:00Z">
        <w:r w:rsidR="005E6F50">
          <w:rPr>
            <w:rFonts w:ascii="华文楷体" w:eastAsia="华文楷体" w:hAnsi="华文楷体" w:hint="eastAsia"/>
            <w:sz w:val="28"/>
            <w:szCs w:val="28"/>
          </w:rPr>
          <w:t>。</w:t>
        </w:r>
      </w:ins>
      <w:r w:rsidRPr="00844ABC">
        <w:rPr>
          <w:rFonts w:ascii="华文楷体" w:eastAsia="华文楷体" w:hAnsi="华文楷体" w:hint="eastAsia"/>
          <w:sz w:val="28"/>
          <w:szCs w:val="28"/>
        </w:rPr>
        <w:t>这才是一种殊胜的修法，这才是属于大圆满或者大中观一个不作意的修法</w:t>
      </w:r>
      <w:del w:id="206" w:author="admin" w:date="2015-07-19T22:20:00Z">
        <w:r w:rsidRPr="00844ABC" w:rsidDel="005E6F50">
          <w:rPr>
            <w:rFonts w:ascii="华文楷体" w:eastAsia="华文楷体" w:hAnsi="华文楷体" w:hint="eastAsia"/>
            <w:sz w:val="28"/>
            <w:szCs w:val="28"/>
          </w:rPr>
          <w:delText>，</w:delText>
        </w:r>
      </w:del>
      <w:ins w:id="207" w:author="admin" w:date="2015-07-19T22:20:00Z">
        <w:r w:rsidR="005E6F50">
          <w:rPr>
            <w:rFonts w:ascii="华文楷体" w:eastAsia="华文楷体" w:hAnsi="华文楷体" w:hint="eastAsia"/>
            <w:sz w:val="28"/>
            <w:szCs w:val="28"/>
          </w:rPr>
          <w:t>。</w:t>
        </w:r>
      </w:ins>
      <w:r w:rsidRPr="00844ABC">
        <w:rPr>
          <w:rFonts w:ascii="华文楷体" w:eastAsia="华文楷体" w:hAnsi="华文楷体" w:hint="eastAsia"/>
          <w:sz w:val="28"/>
          <w:szCs w:val="28"/>
        </w:rPr>
        <w:t>否则的话就说你还是在分别念去</w:t>
      </w:r>
      <w:proofErr w:type="gramStart"/>
      <w:r w:rsidRPr="00844ABC">
        <w:rPr>
          <w:rFonts w:ascii="华文楷体" w:eastAsia="华文楷体" w:hAnsi="华文楷体" w:hint="eastAsia"/>
          <w:sz w:val="28"/>
          <w:szCs w:val="28"/>
        </w:rPr>
        <w:t>作意你想</w:t>
      </w:r>
      <w:proofErr w:type="gramEnd"/>
      <w:r w:rsidRPr="00844ABC">
        <w:rPr>
          <w:rFonts w:ascii="华文楷体" w:eastAsia="华文楷体" w:hAnsi="华文楷体" w:hint="eastAsia"/>
          <w:sz w:val="28"/>
          <w:szCs w:val="28"/>
        </w:rPr>
        <w:t>一切不能作意，像这样的话就像前面的</w:t>
      </w:r>
      <w:del w:id="208" w:author="admin" w:date="2015-07-19T22:24:00Z">
        <w:r w:rsidRPr="00844ABC" w:rsidDel="00281EC8">
          <w:rPr>
            <w:rFonts w:ascii="华文楷体" w:eastAsia="华文楷体" w:hAnsi="华文楷体" w:hint="eastAsia"/>
            <w:sz w:val="28"/>
            <w:szCs w:val="28"/>
          </w:rPr>
          <w:delText>（？【17:17】）</w:delText>
        </w:r>
      </w:del>
      <w:ins w:id="209" w:author="admin" w:date="2015-07-19T22:24:00Z">
        <w:r w:rsidR="00281EC8">
          <w:rPr>
            <w:rFonts w:ascii="华文楷体" w:eastAsia="华文楷体" w:hAnsi="华文楷体" w:hint="eastAsia"/>
            <w:sz w:val="28"/>
            <w:szCs w:val="28"/>
          </w:rPr>
          <w:t>《辩法法聚论》</w:t>
        </w:r>
      </w:ins>
      <w:r w:rsidRPr="00844ABC">
        <w:rPr>
          <w:rFonts w:ascii="华文楷体" w:eastAsia="华文楷体" w:hAnsi="华文楷体" w:hint="eastAsia"/>
          <w:sz w:val="28"/>
          <w:szCs w:val="28"/>
        </w:rPr>
        <w:t>当中第五个</w:t>
      </w:r>
      <w:del w:id="210" w:author="admin" w:date="2015-07-19T22:24:00Z">
        <w:r w:rsidRPr="00844ABC" w:rsidDel="00281EC8">
          <w:rPr>
            <w:rFonts w:ascii="华文楷体" w:eastAsia="华文楷体" w:hAnsi="华文楷体" w:hint="eastAsia"/>
            <w:sz w:val="28"/>
            <w:szCs w:val="28"/>
          </w:rPr>
          <w:delText>（？【17:19】）</w:delText>
        </w:r>
      </w:del>
      <w:ins w:id="211" w:author="admin" w:date="2015-07-19T22:24:00Z">
        <w:r w:rsidR="00281EC8">
          <w:rPr>
            <w:rFonts w:ascii="华文楷体" w:eastAsia="华文楷体" w:hAnsi="华文楷体" w:hint="eastAsia"/>
            <w:sz w:val="28"/>
            <w:szCs w:val="28"/>
          </w:rPr>
          <w:t>自性涅槃</w:t>
        </w:r>
      </w:ins>
      <w:r w:rsidRPr="00844ABC">
        <w:rPr>
          <w:rFonts w:ascii="华文楷体" w:eastAsia="华文楷体" w:hAnsi="华文楷体" w:hint="eastAsia"/>
          <w:sz w:val="28"/>
          <w:szCs w:val="28"/>
        </w:rPr>
        <w:t>这个是完全相同的。所以上面通过次第一步一步安立了殊胜不作意的观点。</w:t>
      </w:r>
    </w:p>
    <w:p w:rsidR="005E6F50" w:rsidRDefault="005E6F50" w:rsidP="00F514AD">
      <w:pPr>
        <w:ind w:firstLine="570"/>
        <w:rPr>
          <w:ins w:id="212" w:author="admin" w:date="2015-07-19T22:20:00Z"/>
          <w:rFonts w:ascii="华文楷体" w:eastAsia="华文楷体" w:hAnsi="华文楷体"/>
          <w:sz w:val="28"/>
          <w:szCs w:val="28"/>
        </w:rPr>
      </w:pPr>
      <w:ins w:id="213" w:author="admin" w:date="2015-07-19T22:20:00Z">
        <w:r>
          <w:rPr>
            <w:rFonts w:ascii="华文楷体" w:eastAsia="华文楷体" w:hAnsi="华文楷体" w:hint="eastAsia"/>
            <w:sz w:val="28"/>
            <w:szCs w:val="28"/>
          </w:rPr>
          <w:t>【</w:t>
        </w:r>
      </w:ins>
      <w:del w:id="214" w:author="admin" w:date="2015-07-19T22:20:00Z">
        <w:r w:rsidR="00844ABC" w:rsidRPr="00844ABC" w:rsidDel="005E6F50">
          <w:rPr>
            <w:rFonts w:ascii="华文楷体" w:eastAsia="华文楷体" w:hAnsi="华文楷体" w:hint="eastAsia"/>
            <w:sz w:val="28"/>
            <w:szCs w:val="28"/>
          </w:rPr>
          <w:delText>“</w:delText>
        </w:r>
      </w:del>
      <w:r w:rsidR="00844ABC" w:rsidRPr="005E6F50">
        <w:rPr>
          <w:rFonts w:asciiTheme="minorEastAsia" w:hAnsiTheme="minorEastAsia" w:hint="eastAsia"/>
          <w:sz w:val="28"/>
          <w:szCs w:val="28"/>
          <w:rPrChange w:id="215" w:author="admin" w:date="2015-07-19T22:20:00Z">
            <w:rPr>
              <w:rFonts w:ascii="华文楷体" w:eastAsia="华文楷体" w:hAnsi="华文楷体" w:hint="eastAsia"/>
              <w:sz w:val="28"/>
              <w:szCs w:val="28"/>
            </w:rPr>
          </w:rPrChange>
        </w:rPr>
        <w:t>如是就成为入定之行境的究竟实相而言，由于无有四边的所缘，非为语言、分别的行境，因而全然否认一切，</w:t>
      </w:r>
      <w:ins w:id="216" w:author="admin" w:date="2015-07-19T22:20:00Z">
        <w:r>
          <w:rPr>
            <w:rFonts w:ascii="华文楷体" w:eastAsia="华文楷体" w:hAnsi="华文楷体" w:hint="eastAsia"/>
            <w:sz w:val="28"/>
            <w:szCs w:val="28"/>
          </w:rPr>
          <w:t>】</w:t>
        </w:r>
      </w:ins>
      <w:del w:id="217" w:author="admin" w:date="2015-07-19T22:20:00Z">
        <w:r w:rsidR="00844ABC" w:rsidRPr="00844ABC" w:rsidDel="005E6F50">
          <w:rPr>
            <w:rFonts w:ascii="华文楷体" w:eastAsia="华文楷体" w:hAnsi="华文楷体" w:hint="eastAsia"/>
            <w:sz w:val="28"/>
            <w:szCs w:val="28"/>
          </w:rPr>
          <w:delText>”</w:delText>
        </w:r>
      </w:del>
    </w:p>
    <w:p w:rsidR="003D03F9" w:rsidRDefault="00844ABC" w:rsidP="00F514AD">
      <w:pPr>
        <w:ind w:firstLine="570"/>
        <w:rPr>
          <w:ins w:id="218" w:author="admin" w:date="2015-07-19T22:27:00Z"/>
          <w:rFonts w:ascii="华文楷体" w:eastAsia="华文楷体" w:hAnsi="华文楷体"/>
          <w:sz w:val="28"/>
          <w:szCs w:val="28"/>
        </w:rPr>
      </w:pPr>
      <w:r w:rsidRPr="00844ABC">
        <w:rPr>
          <w:rFonts w:ascii="华文楷体" w:eastAsia="华文楷体" w:hAnsi="华文楷体" w:hint="eastAsia"/>
          <w:sz w:val="28"/>
          <w:szCs w:val="28"/>
        </w:rPr>
        <w:t>那么就说如是就成为入定</w:t>
      </w:r>
      <w:proofErr w:type="gramStart"/>
      <w:r w:rsidRPr="00844ABC">
        <w:rPr>
          <w:rFonts w:ascii="华文楷体" w:eastAsia="华文楷体" w:hAnsi="华文楷体" w:hint="eastAsia"/>
          <w:sz w:val="28"/>
          <w:szCs w:val="28"/>
        </w:rPr>
        <w:t>之行境的</w:t>
      </w:r>
      <w:proofErr w:type="gramEnd"/>
      <w:r w:rsidRPr="00844ABC">
        <w:rPr>
          <w:rFonts w:ascii="华文楷体" w:eastAsia="华文楷体" w:hAnsi="华文楷体" w:hint="eastAsia"/>
          <w:sz w:val="28"/>
          <w:szCs w:val="28"/>
        </w:rPr>
        <w:t>究竟实</w:t>
      </w:r>
      <w:proofErr w:type="gramStart"/>
      <w:r w:rsidRPr="00844ABC">
        <w:rPr>
          <w:rFonts w:ascii="华文楷体" w:eastAsia="华文楷体" w:hAnsi="华文楷体" w:hint="eastAsia"/>
          <w:sz w:val="28"/>
          <w:szCs w:val="28"/>
        </w:rPr>
        <w:t>相那么</w:t>
      </w:r>
      <w:proofErr w:type="gramEnd"/>
      <w:r w:rsidRPr="00844ABC">
        <w:rPr>
          <w:rFonts w:ascii="华文楷体" w:eastAsia="华文楷体" w:hAnsi="华文楷体" w:hint="eastAsia"/>
          <w:sz w:val="28"/>
          <w:szCs w:val="28"/>
        </w:rPr>
        <w:t>就说是入定的这样一种智慧他是</w:t>
      </w:r>
      <w:proofErr w:type="gramStart"/>
      <w:r w:rsidRPr="00844ABC">
        <w:rPr>
          <w:rFonts w:ascii="华文楷体" w:eastAsia="华文楷体" w:hAnsi="华文楷体" w:hint="eastAsia"/>
          <w:sz w:val="28"/>
          <w:szCs w:val="28"/>
        </w:rPr>
        <w:t>一种能境</w:t>
      </w:r>
      <w:proofErr w:type="gramEnd"/>
      <w:del w:id="219" w:author="admin" w:date="2015-07-19T22:26:00Z">
        <w:r w:rsidRPr="00844ABC" w:rsidDel="00281EC8">
          <w:rPr>
            <w:rFonts w:ascii="华文楷体" w:eastAsia="华文楷体" w:hAnsi="华文楷体" w:hint="eastAsia"/>
            <w:sz w:val="28"/>
            <w:szCs w:val="28"/>
          </w:rPr>
          <w:delText>，</w:delText>
        </w:r>
      </w:del>
      <w:ins w:id="220" w:author="admin" w:date="2015-07-19T22:26:00Z">
        <w:r w:rsidR="00281EC8">
          <w:rPr>
            <w:rFonts w:ascii="华文楷体" w:eastAsia="华文楷体" w:hAnsi="华文楷体" w:hint="eastAsia"/>
            <w:sz w:val="28"/>
            <w:szCs w:val="28"/>
          </w:rPr>
          <w:t>。</w:t>
        </w:r>
      </w:ins>
      <w:r w:rsidRPr="00844ABC">
        <w:rPr>
          <w:rFonts w:ascii="华文楷体" w:eastAsia="华文楷体" w:hAnsi="华文楷体" w:hint="eastAsia"/>
          <w:sz w:val="28"/>
          <w:szCs w:val="28"/>
        </w:rPr>
        <w:t>可以说讲的时候缘上面的能境，然后</w:t>
      </w:r>
      <w:proofErr w:type="gramStart"/>
      <w:r w:rsidRPr="00844ABC">
        <w:rPr>
          <w:rFonts w:ascii="华文楷体" w:eastAsia="华文楷体" w:hAnsi="华文楷体" w:hint="eastAsia"/>
          <w:sz w:val="28"/>
          <w:szCs w:val="28"/>
        </w:rPr>
        <w:t>他对境呢</w:t>
      </w:r>
      <w:proofErr w:type="gramEnd"/>
      <w:r w:rsidRPr="00844ABC">
        <w:rPr>
          <w:rFonts w:ascii="华文楷体" w:eastAsia="华文楷体" w:hAnsi="华文楷体" w:hint="eastAsia"/>
          <w:sz w:val="28"/>
          <w:szCs w:val="28"/>
        </w:rPr>
        <w:t>是究竟的实相，最后就说我们要入于究竟</w:t>
      </w:r>
      <w:proofErr w:type="gramStart"/>
      <w:r w:rsidRPr="00844ABC">
        <w:rPr>
          <w:rFonts w:ascii="华文楷体" w:eastAsia="华文楷体" w:hAnsi="华文楷体" w:hint="eastAsia"/>
          <w:sz w:val="28"/>
          <w:szCs w:val="28"/>
        </w:rPr>
        <w:t>实相当</w:t>
      </w:r>
      <w:proofErr w:type="gramEnd"/>
      <w:r w:rsidRPr="00844ABC">
        <w:rPr>
          <w:rFonts w:ascii="华文楷体" w:eastAsia="华文楷体" w:hAnsi="华文楷体" w:hint="eastAsia"/>
          <w:sz w:val="28"/>
          <w:szCs w:val="28"/>
        </w:rPr>
        <w:t>中</w:t>
      </w:r>
      <w:del w:id="221" w:author="admin" w:date="2015-07-19T22:26:00Z">
        <w:r w:rsidRPr="00844ABC" w:rsidDel="00281EC8">
          <w:rPr>
            <w:rFonts w:ascii="华文楷体" w:eastAsia="华文楷体" w:hAnsi="华文楷体" w:hint="eastAsia"/>
            <w:sz w:val="28"/>
            <w:szCs w:val="28"/>
          </w:rPr>
          <w:delText>，</w:delText>
        </w:r>
      </w:del>
      <w:ins w:id="222" w:author="admin" w:date="2015-07-19T22:26:00Z">
        <w:r w:rsidR="00281EC8">
          <w:rPr>
            <w:rFonts w:ascii="华文楷体" w:eastAsia="华文楷体" w:hAnsi="华文楷体" w:hint="eastAsia"/>
            <w:sz w:val="28"/>
            <w:szCs w:val="28"/>
          </w:rPr>
          <w:t>。</w:t>
        </w:r>
      </w:ins>
      <w:r w:rsidRPr="00844ABC">
        <w:rPr>
          <w:rFonts w:ascii="华文楷体" w:eastAsia="华文楷体" w:hAnsi="华文楷体" w:hint="eastAsia"/>
          <w:sz w:val="28"/>
          <w:szCs w:val="28"/>
        </w:rPr>
        <w:t>那么在入定的时候呢由于无有四边的所缘，没有四边的所缘也不是语言分别念</w:t>
      </w:r>
      <w:proofErr w:type="gramStart"/>
      <w:r w:rsidRPr="00844ABC">
        <w:rPr>
          <w:rFonts w:ascii="华文楷体" w:eastAsia="华文楷体" w:hAnsi="华文楷体" w:hint="eastAsia"/>
          <w:sz w:val="28"/>
          <w:szCs w:val="28"/>
        </w:rPr>
        <w:t>的行境</w:t>
      </w:r>
      <w:proofErr w:type="gramEnd"/>
      <w:del w:id="223" w:author="admin" w:date="2015-07-19T22:26:00Z">
        <w:r w:rsidRPr="00844ABC" w:rsidDel="00281EC8">
          <w:rPr>
            <w:rFonts w:ascii="华文楷体" w:eastAsia="华文楷体" w:hAnsi="华文楷体" w:hint="eastAsia"/>
            <w:sz w:val="28"/>
            <w:szCs w:val="28"/>
          </w:rPr>
          <w:delText>，</w:delText>
        </w:r>
      </w:del>
      <w:ins w:id="224" w:author="admin" w:date="2015-07-19T22:26:00Z">
        <w:r w:rsidR="00281EC8">
          <w:rPr>
            <w:rFonts w:ascii="华文楷体" w:eastAsia="华文楷体" w:hAnsi="华文楷体" w:hint="eastAsia"/>
            <w:sz w:val="28"/>
            <w:szCs w:val="28"/>
          </w:rPr>
          <w:t>。</w:t>
        </w:r>
      </w:ins>
      <w:r w:rsidRPr="00844ABC">
        <w:rPr>
          <w:rFonts w:ascii="华文楷体" w:eastAsia="华文楷体" w:hAnsi="华文楷体" w:hint="eastAsia"/>
          <w:sz w:val="28"/>
          <w:szCs w:val="28"/>
        </w:rPr>
        <w:t>就说不管怎么样我们通过语言来讲这样一种法界呢是完全没办法表达的，然后呢我们要通过分别心去缘，像这样</w:t>
      </w:r>
      <w:ins w:id="225" w:author="admin" w:date="2015-07-19T22:26:00Z">
        <w:r w:rsidR="00281EC8">
          <w:rPr>
            <w:rFonts w:ascii="华文楷体" w:eastAsia="华文楷体" w:hAnsi="华文楷体" w:hint="eastAsia"/>
            <w:sz w:val="28"/>
            <w:szCs w:val="28"/>
          </w:rPr>
          <w:t>的话</w:t>
        </w:r>
      </w:ins>
      <w:r w:rsidRPr="00844ABC">
        <w:rPr>
          <w:rFonts w:ascii="华文楷体" w:eastAsia="华文楷体" w:hAnsi="华文楷体" w:hint="eastAsia"/>
          <w:sz w:val="28"/>
          <w:szCs w:val="28"/>
        </w:rPr>
        <w:t>也是没办法表达的</w:t>
      </w:r>
      <w:del w:id="226" w:author="admin" w:date="2015-07-19T22:26:00Z">
        <w:r w:rsidRPr="00844ABC" w:rsidDel="00AF6B0C">
          <w:rPr>
            <w:rFonts w:ascii="华文楷体" w:eastAsia="华文楷体" w:hAnsi="华文楷体" w:hint="eastAsia"/>
            <w:sz w:val="28"/>
            <w:szCs w:val="28"/>
          </w:rPr>
          <w:delText>，</w:delText>
        </w:r>
      </w:del>
      <w:ins w:id="227" w:author="admin" w:date="2015-07-19T22:26:00Z">
        <w:r w:rsidR="00AF6B0C">
          <w:rPr>
            <w:rFonts w:ascii="华文楷体" w:eastAsia="华文楷体" w:hAnsi="华文楷体" w:hint="eastAsia"/>
            <w:sz w:val="28"/>
            <w:szCs w:val="28"/>
          </w:rPr>
          <w:t>。</w:t>
        </w:r>
      </w:ins>
      <w:r w:rsidRPr="00844ABC">
        <w:rPr>
          <w:rFonts w:ascii="华文楷体" w:eastAsia="华文楷体" w:hAnsi="华文楷体" w:hint="eastAsia"/>
          <w:sz w:val="28"/>
          <w:szCs w:val="28"/>
        </w:rPr>
        <w:t>所以像这样的话就说这样一种无有四边所缘的究竟</w:t>
      </w:r>
      <w:r w:rsidRPr="00844ABC">
        <w:rPr>
          <w:rFonts w:ascii="华文楷体" w:eastAsia="华文楷体" w:hAnsi="华文楷体" w:hint="eastAsia"/>
          <w:sz w:val="28"/>
          <w:szCs w:val="28"/>
        </w:rPr>
        <w:lastRenderedPageBreak/>
        <w:t>实相呢不是语言</w:t>
      </w:r>
      <w:ins w:id="228" w:author="admin" w:date="2015-07-19T22:27:00Z">
        <w:r w:rsidR="002E19E3">
          <w:rPr>
            <w:rFonts w:ascii="华文楷体" w:eastAsia="华文楷体" w:hAnsi="华文楷体" w:hint="eastAsia"/>
            <w:sz w:val="28"/>
            <w:szCs w:val="28"/>
          </w:rPr>
          <w:t>、</w:t>
        </w:r>
      </w:ins>
      <w:r w:rsidRPr="00844ABC">
        <w:rPr>
          <w:rFonts w:ascii="华文楷体" w:eastAsia="华文楷体" w:hAnsi="华文楷体" w:hint="eastAsia"/>
          <w:sz w:val="28"/>
          <w:szCs w:val="28"/>
        </w:rPr>
        <w:t>不是分别念的行境，所以说因为完全没有存在本体的缘故，全然否认一切，没有任何可以承认的。</w:t>
      </w:r>
    </w:p>
    <w:p w:rsidR="003D03F9" w:rsidRDefault="00844ABC" w:rsidP="00F514AD">
      <w:pPr>
        <w:ind w:firstLine="570"/>
        <w:rPr>
          <w:ins w:id="229" w:author="admin" w:date="2015-07-19T22:27:00Z"/>
          <w:rFonts w:ascii="华文楷体" w:eastAsia="华文楷体" w:hAnsi="华文楷体"/>
          <w:sz w:val="28"/>
          <w:szCs w:val="28"/>
        </w:rPr>
      </w:pPr>
      <w:del w:id="230" w:author="admin" w:date="2015-07-19T22:27:00Z">
        <w:r w:rsidRPr="00844ABC" w:rsidDel="003D03F9">
          <w:rPr>
            <w:rFonts w:ascii="华文楷体" w:eastAsia="华文楷体" w:hAnsi="华文楷体" w:hint="eastAsia"/>
            <w:sz w:val="28"/>
            <w:szCs w:val="28"/>
          </w:rPr>
          <w:delText>“</w:delText>
        </w:r>
      </w:del>
      <w:ins w:id="231" w:author="admin" w:date="2015-07-19T22:27:00Z">
        <w:r w:rsidR="003D03F9">
          <w:rPr>
            <w:rFonts w:ascii="华文楷体" w:eastAsia="华文楷体" w:hAnsi="华文楷体" w:hint="eastAsia"/>
            <w:sz w:val="28"/>
            <w:szCs w:val="28"/>
          </w:rPr>
          <w:t>【</w:t>
        </w:r>
      </w:ins>
      <w:r w:rsidRPr="003D03F9">
        <w:rPr>
          <w:rFonts w:asciiTheme="minorEastAsia" w:hAnsiTheme="minorEastAsia" w:hint="eastAsia"/>
          <w:sz w:val="28"/>
          <w:szCs w:val="28"/>
          <w:rPrChange w:id="232" w:author="admin" w:date="2015-07-19T22:27:00Z">
            <w:rPr>
              <w:rFonts w:ascii="华文楷体" w:eastAsia="华文楷体" w:hAnsi="华文楷体" w:hint="eastAsia"/>
              <w:sz w:val="28"/>
              <w:szCs w:val="28"/>
            </w:rPr>
          </w:rPrChange>
        </w:rPr>
        <w:t>反之，明明存在所缘反而不承认</w:t>
      </w:r>
      <w:r w:rsidRPr="003D03F9">
        <w:rPr>
          <w:rFonts w:asciiTheme="minorEastAsia" w:hAnsiTheme="minorEastAsia"/>
          <w:sz w:val="28"/>
          <w:szCs w:val="28"/>
          <w:rPrChange w:id="233" w:author="admin" w:date="2015-07-19T22:27:00Z">
            <w:rPr>
              <w:rFonts w:ascii="华文楷体" w:eastAsia="华文楷体" w:hAnsi="华文楷体"/>
              <w:sz w:val="28"/>
              <w:szCs w:val="28"/>
            </w:rPr>
          </w:rPrChange>
        </w:rPr>
        <w:t xml:space="preserve"> </w:t>
      </w:r>
      <w:r w:rsidRPr="003D03F9">
        <w:rPr>
          <w:rFonts w:asciiTheme="minorEastAsia" w:hAnsiTheme="minorEastAsia" w:hint="eastAsia"/>
          <w:sz w:val="28"/>
          <w:szCs w:val="28"/>
          <w:rPrChange w:id="234" w:author="admin" w:date="2015-07-19T22:27:00Z">
            <w:rPr>
              <w:rFonts w:ascii="华文楷体" w:eastAsia="华文楷体" w:hAnsi="华文楷体" w:hint="eastAsia"/>
              <w:sz w:val="28"/>
              <w:szCs w:val="28"/>
            </w:rPr>
          </w:rPrChange>
        </w:rPr>
        <w:t>纯粹是虚妄之见，这两者尽管同是不承认，但本质上却有真假的差别，如同本是盗贼而不承认盗窃与原本不是盗贼而不承认盗窃一样。</w:t>
      </w:r>
      <w:del w:id="235" w:author="admin" w:date="2015-07-19T22:27:00Z">
        <w:r w:rsidRPr="003D03F9" w:rsidDel="003D03F9">
          <w:rPr>
            <w:rFonts w:asciiTheme="minorEastAsia" w:hAnsiTheme="minorEastAsia" w:hint="eastAsia"/>
            <w:sz w:val="28"/>
            <w:szCs w:val="28"/>
            <w:rPrChange w:id="236" w:author="admin" w:date="2015-07-19T22:27:00Z">
              <w:rPr>
                <w:rFonts w:ascii="华文楷体" w:eastAsia="华文楷体" w:hAnsi="华文楷体" w:hint="eastAsia"/>
                <w:sz w:val="28"/>
                <w:szCs w:val="28"/>
              </w:rPr>
            </w:rPrChange>
          </w:rPr>
          <w:delText>”</w:delText>
        </w:r>
      </w:del>
      <w:ins w:id="237" w:author="admin" w:date="2015-07-19T22:27:00Z">
        <w:r w:rsidR="003D03F9">
          <w:rPr>
            <w:rFonts w:ascii="华文楷体" w:eastAsia="华文楷体" w:hAnsi="华文楷体" w:hint="eastAsia"/>
            <w:sz w:val="28"/>
            <w:szCs w:val="28"/>
          </w:rPr>
          <w:t>】</w:t>
        </w:r>
      </w:ins>
    </w:p>
    <w:p w:rsidR="00BA4C5B" w:rsidRDefault="00844ABC" w:rsidP="00BA4C5B">
      <w:pPr>
        <w:ind w:firstLine="570"/>
        <w:rPr>
          <w:ins w:id="238" w:author="admin" w:date="2015-07-19T22:31:00Z"/>
          <w:rFonts w:ascii="华文楷体" w:eastAsia="华文楷体" w:hAnsi="华文楷体"/>
          <w:sz w:val="28"/>
          <w:szCs w:val="28"/>
        </w:rPr>
      </w:pPr>
      <w:r w:rsidRPr="00844ABC">
        <w:rPr>
          <w:rFonts w:ascii="华文楷体" w:eastAsia="华文楷体" w:hAnsi="华文楷体" w:hint="eastAsia"/>
          <w:sz w:val="28"/>
          <w:szCs w:val="28"/>
        </w:rPr>
        <w:t>那么就说要相合于法界而不做一切承认，反之呢，如果明明有所缘，在法界当中如果有一个法可以作为所缘，我们反而不承认他的话，就纯粹是虚妄之见了。为什么呢？因为我们的观点没有随顺于法性</w:t>
      </w:r>
      <w:del w:id="239" w:author="admin" w:date="2015-07-19T22:27:00Z">
        <w:r w:rsidRPr="00844ABC" w:rsidDel="00C37E1E">
          <w:rPr>
            <w:rFonts w:ascii="华文楷体" w:eastAsia="华文楷体" w:hAnsi="华文楷体" w:hint="eastAsia"/>
            <w:sz w:val="28"/>
            <w:szCs w:val="28"/>
          </w:rPr>
          <w:delText>，</w:delText>
        </w:r>
      </w:del>
      <w:ins w:id="240" w:author="admin" w:date="2015-07-19T22:27:00Z">
        <w:r w:rsidR="00C37E1E">
          <w:rPr>
            <w:rFonts w:ascii="华文楷体" w:eastAsia="华文楷体" w:hAnsi="华文楷体" w:hint="eastAsia"/>
            <w:sz w:val="28"/>
            <w:szCs w:val="28"/>
          </w:rPr>
          <w:t>。</w:t>
        </w:r>
      </w:ins>
      <w:r w:rsidRPr="00844ABC">
        <w:rPr>
          <w:rFonts w:ascii="华文楷体" w:eastAsia="华文楷体" w:hAnsi="华文楷体" w:hint="eastAsia"/>
          <w:sz w:val="28"/>
          <w:szCs w:val="28"/>
        </w:rPr>
        <w:t>法性当中本来有一个东西存在他可以作为我们一个所缘的，但是呢我就好像没看到假装没看到一样，我就不去承认</w:t>
      </w:r>
      <w:del w:id="241" w:author="admin" w:date="2015-07-19T22:28:00Z">
        <w:r w:rsidRPr="00844ABC" w:rsidDel="00CC08C9">
          <w:rPr>
            <w:rFonts w:ascii="华文楷体" w:eastAsia="华文楷体" w:hAnsi="华文楷体" w:hint="eastAsia"/>
            <w:sz w:val="28"/>
            <w:szCs w:val="28"/>
          </w:rPr>
          <w:delText>他</w:delText>
        </w:r>
      </w:del>
      <w:ins w:id="242" w:author="admin" w:date="2015-07-19T22:28:00Z">
        <w:r w:rsidR="00CC08C9">
          <w:rPr>
            <w:rFonts w:ascii="华文楷体" w:eastAsia="华文楷体" w:hAnsi="华文楷体" w:hint="eastAsia"/>
            <w:sz w:val="28"/>
            <w:szCs w:val="28"/>
          </w:rPr>
          <w:t>它</w:t>
        </w:r>
      </w:ins>
      <w:r w:rsidRPr="00844ABC">
        <w:rPr>
          <w:rFonts w:ascii="华文楷体" w:eastAsia="华文楷体" w:hAnsi="华文楷体" w:hint="eastAsia"/>
          <w:sz w:val="28"/>
          <w:szCs w:val="28"/>
        </w:rPr>
        <w:t>，像这样的话就没有随顺究竟实相嘛，这种</w:t>
      </w:r>
      <w:proofErr w:type="gramStart"/>
      <w:r w:rsidRPr="00844ABC">
        <w:rPr>
          <w:rFonts w:ascii="华文楷体" w:eastAsia="华文楷体" w:hAnsi="华文楷体" w:hint="eastAsia"/>
          <w:sz w:val="28"/>
          <w:szCs w:val="28"/>
        </w:rPr>
        <w:t>见成为</w:t>
      </w:r>
      <w:proofErr w:type="gramEnd"/>
      <w:r w:rsidRPr="00844ABC">
        <w:rPr>
          <w:rFonts w:ascii="华文楷体" w:eastAsia="华文楷体" w:hAnsi="华文楷体" w:hint="eastAsia"/>
          <w:sz w:val="28"/>
          <w:szCs w:val="28"/>
        </w:rPr>
        <w:t>虚妄之见了。所以说本来有所缘也不承认，这个是虚妄之见。本来</w:t>
      </w:r>
      <w:proofErr w:type="gramStart"/>
      <w:r w:rsidRPr="00844ABC">
        <w:rPr>
          <w:rFonts w:ascii="华文楷体" w:eastAsia="华文楷体" w:hAnsi="华文楷体" w:hint="eastAsia"/>
          <w:sz w:val="28"/>
          <w:szCs w:val="28"/>
        </w:rPr>
        <w:t>无所缘你有</w:t>
      </w:r>
      <w:proofErr w:type="gramEnd"/>
      <w:r w:rsidRPr="00844ABC">
        <w:rPr>
          <w:rFonts w:ascii="华文楷体" w:eastAsia="华文楷体" w:hAnsi="华文楷体" w:hint="eastAsia"/>
          <w:sz w:val="28"/>
          <w:szCs w:val="28"/>
        </w:rPr>
        <w:t>承认这个也是算是一种虚妄之见</w:t>
      </w:r>
      <w:del w:id="243" w:author="admin" w:date="2015-07-19T22:28:00Z">
        <w:r w:rsidRPr="00844ABC" w:rsidDel="005E00E8">
          <w:rPr>
            <w:rFonts w:ascii="华文楷体" w:eastAsia="华文楷体" w:hAnsi="华文楷体" w:hint="eastAsia"/>
            <w:sz w:val="28"/>
            <w:szCs w:val="28"/>
          </w:rPr>
          <w:delText>，</w:delText>
        </w:r>
      </w:del>
      <w:ins w:id="244" w:author="admin" w:date="2015-07-19T22:28:00Z">
        <w:r w:rsidR="005E00E8">
          <w:rPr>
            <w:rFonts w:ascii="华文楷体" w:eastAsia="华文楷体" w:hAnsi="华文楷体" w:hint="eastAsia"/>
            <w:sz w:val="28"/>
            <w:szCs w:val="28"/>
          </w:rPr>
          <w:t>。</w:t>
        </w:r>
      </w:ins>
      <w:r w:rsidRPr="00844ABC">
        <w:rPr>
          <w:rFonts w:ascii="华文楷体" w:eastAsia="华文楷体" w:hAnsi="华文楷体" w:hint="eastAsia"/>
          <w:sz w:val="28"/>
          <w:szCs w:val="28"/>
        </w:rPr>
        <w:t>所以说呢，法性是怎么怎么样了就跟随这样法性去</w:t>
      </w:r>
      <w:proofErr w:type="gramStart"/>
      <w:r w:rsidRPr="00844ABC">
        <w:rPr>
          <w:rFonts w:ascii="华文楷体" w:eastAsia="华文楷体" w:hAnsi="华文楷体" w:hint="eastAsia"/>
          <w:sz w:val="28"/>
          <w:szCs w:val="28"/>
        </w:rPr>
        <w:t>如是如是</w:t>
      </w:r>
      <w:proofErr w:type="gramEnd"/>
      <w:r w:rsidRPr="00844ABC">
        <w:rPr>
          <w:rFonts w:ascii="华文楷体" w:eastAsia="华文楷体" w:hAnsi="华文楷体" w:hint="eastAsia"/>
          <w:sz w:val="28"/>
          <w:szCs w:val="28"/>
        </w:rPr>
        <w:t>去承认，这种宗义才是最究竟的宗义，这种宗义没有任何的理证的妨害</w:t>
      </w:r>
      <w:del w:id="245" w:author="admin" w:date="2015-07-19T22:28:00Z">
        <w:r w:rsidRPr="00844ABC" w:rsidDel="005E00E8">
          <w:rPr>
            <w:rFonts w:ascii="华文楷体" w:eastAsia="华文楷体" w:hAnsi="华文楷体" w:hint="eastAsia"/>
            <w:sz w:val="28"/>
            <w:szCs w:val="28"/>
          </w:rPr>
          <w:delText>，</w:delText>
        </w:r>
      </w:del>
      <w:ins w:id="246" w:author="admin" w:date="2015-07-19T22:28:00Z">
        <w:r w:rsidR="005E00E8">
          <w:rPr>
            <w:rFonts w:ascii="华文楷体" w:eastAsia="华文楷体" w:hAnsi="华文楷体" w:hint="eastAsia"/>
            <w:sz w:val="28"/>
            <w:szCs w:val="28"/>
          </w:rPr>
          <w:t>。</w:t>
        </w:r>
      </w:ins>
      <w:r w:rsidRPr="00844ABC">
        <w:rPr>
          <w:rFonts w:ascii="华文楷体" w:eastAsia="华文楷体" w:hAnsi="华文楷体" w:hint="eastAsia"/>
          <w:sz w:val="28"/>
          <w:szCs w:val="28"/>
        </w:rPr>
        <w:t>所以为什么中</w:t>
      </w:r>
      <w:proofErr w:type="gramStart"/>
      <w:r w:rsidRPr="00844ABC">
        <w:rPr>
          <w:rFonts w:ascii="华文楷体" w:eastAsia="华文楷体" w:hAnsi="华文楷体" w:hint="eastAsia"/>
          <w:sz w:val="28"/>
          <w:szCs w:val="28"/>
        </w:rPr>
        <w:t>观宗应成</w:t>
      </w:r>
      <w:proofErr w:type="gramEnd"/>
      <w:r w:rsidRPr="00844ABC">
        <w:rPr>
          <w:rFonts w:ascii="华文楷体" w:eastAsia="华文楷体" w:hAnsi="华文楷体" w:hint="eastAsia"/>
          <w:sz w:val="28"/>
          <w:szCs w:val="28"/>
        </w:rPr>
        <w:t>派他在讲的时候呢，做一切不承认，远离四边的这样承认，谁都没办法破。</w:t>
      </w:r>
    </w:p>
    <w:p w:rsidR="009D7FBE" w:rsidDel="00BA4C5B" w:rsidRDefault="00844ABC" w:rsidP="00D07FE4">
      <w:pPr>
        <w:ind w:firstLine="570"/>
        <w:rPr>
          <w:del w:id="247" w:author="admin" w:date="2015-07-19T22:31:00Z"/>
          <w:rFonts w:ascii="华文楷体" w:eastAsia="华文楷体" w:hAnsi="华文楷体"/>
          <w:sz w:val="28"/>
          <w:szCs w:val="28"/>
        </w:rPr>
      </w:pPr>
      <w:r w:rsidRPr="00844ABC">
        <w:rPr>
          <w:rFonts w:ascii="华文楷体" w:eastAsia="华文楷体" w:hAnsi="华文楷体" w:hint="eastAsia"/>
          <w:sz w:val="28"/>
          <w:szCs w:val="28"/>
        </w:rPr>
        <w:t>为什么谁都没办法破呢？在</w:t>
      </w:r>
      <w:ins w:id="248" w:author="admin" w:date="2015-07-19T22:29:00Z">
        <w:r w:rsidR="000437F4">
          <w:rPr>
            <w:rFonts w:ascii="华文楷体" w:eastAsia="华文楷体" w:hAnsi="华文楷体" w:hint="eastAsia"/>
            <w:sz w:val="28"/>
            <w:szCs w:val="28"/>
          </w:rPr>
          <w:t>《</w:t>
        </w:r>
      </w:ins>
      <w:r w:rsidRPr="00844ABC">
        <w:rPr>
          <w:rFonts w:ascii="华文楷体" w:eastAsia="华文楷体" w:hAnsi="华文楷体" w:hint="eastAsia"/>
          <w:sz w:val="28"/>
          <w:szCs w:val="28"/>
        </w:rPr>
        <w:t>四百论</w:t>
      </w:r>
      <w:ins w:id="249" w:author="admin" w:date="2015-07-19T22:29:00Z">
        <w:r w:rsidR="000437F4">
          <w:rPr>
            <w:rFonts w:ascii="华文楷体" w:eastAsia="华文楷体" w:hAnsi="华文楷体" w:hint="eastAsia"/>
            <w:sz w:val="28"/>
            <w:szCs w:val="28"/>
          </w:rPr>
          <w:t>》</w:t>
        </w:r>
      </w:ins>
      <w:r w:rsidRPr="00844ABC">
        <w:rPr>
          <w:rFonts w:ascii="华文楷体" w:eastAsia="华文楷体" w:hAnsi="华文楷体" w:hint="eastAsia"/>
          <w:sz w:val="28"/>
          <w:szCs w:val="28"/>
        </w:rPr>
        <w:t>最后的颂词</w:t>
      </w:r>
      <w:ins w:id="250" w:author="admin" w:date="2015-07-19T22:29:00Z">
        <w:r w:rsidR="009B07D7">
          <w:rPr>
            <w:rFonts w:ascii="华文楷体" w:eastAsia="华文楷体" w:hAnsi="华文楷体" w:hint="eastAsia"/>
            <w:sz w:val="28"/>
            <w:szCs w:val="28"/>
          </w:rPr>
          <w:t>，</w:t>
        </w:r>
      </w:ins>
      <w:r w:rsidRPr="00844ABC">
        <w:rPr>
          <w:rFonts w:ascii="华文楷体" w:eastAsia="华文楷体" w:hAnsi="华文楷体" w:hint="eastAsia"/>
          <w:sz w:val="28"/>
          <w:szCs w:val="28"/>
        </w:rPr>
        <w:t>实际上讲并不是中</w:t>
      </w:r>
      <w:proofErr w:type="gramStart"/>
      <w:r w:rsidRPr="00844ABC">
        <w:rPr>
          <w:rFonts w:ascii="华文楷体" w:eastAsia="华文楷体" w:hAnsi="华文楷体" w:hint="eastAsia"/>
          <w:sz w:val="28"/>
          <w:szCs w:val="28"/>
        </w:rPr>
        <w:t>观宗你的</w:t>
      </w:r>
      <w:proofErr w:type="gramEnd"/>
      <w:r w:rsidRPr="00844ABC">
        <w:rPr>
          <w:rFonts w:ascii="华文楷体" w:eastAsia="华文楷体" w:hAnsi="华文楷体" w:hint="eastAsia"/>
          <w:sz w:val="28"/>
          <w:szCs w:val="28"/>
        </w:rPr>
        <w:t>嘴巴厉害，</w:t>
      </w:r>
      <w:ins w:id="251" w:author="admin" w:date="2015-07-19T22:30:00Z">
        <w:r w:rsidR="00006B6E">
          <w:rPr>
            <w:rFonts w:ascii="华文楷体" w:eastAsia="华文楷体" w:hAnsi="华文楷体" w:hint="eastAsia"/>
            <w:sz w:val="28"/>
            <w:szCs w:val="28"/>
          </w:rPr>
          <w:t>像这样的话就说你出了一批人才，</w:t>
        </w:r>
      </w:ins>
      <w:r w:rsidRPr="00844ABC">
        <w:rPr>
          <w:rFonts w:ascii="华文楷体" w:eastAsia="华文楷体" w:hAnsi="华文楷体" w:hint="eastAsia"/>
          <w:sz w:val="28"/>
          <w:szCs w:val="28"/>
        </w:rPr>
        <w:t>别人都说不过你，不是这样的。而是就说中观应成派中</w:t>
      </w:r>
      <w:proofErr w:type="gramStart"/>
      <w:r w:rsidRPr="00844ABC">
        <w:rPr>
          <w:rFonts w:ascii="华文楷体" w:eastAsia="华文楷体" w:hAnsi="华文楷体" w:hint="eastAsia"/>
          <w:sz w:val="28"/>
          <w:szCs w:val="28"/>
        </w:rPr>
        <w:t>观宗他所</w:t>
      </w:r>
      <w:proofErr w:type="gramEnd"/>
      <w:r w:rsidRPr="00844ABC">
        <w:rPr>
          <w:rFonts w:ascii="华文楷体" w:eastAsia="华文楷体" w:hAnsi="华文楷体" w:hint="eastAsia"/>
          <w:sz w:val="28"/>
          <w:szCs w:val="28"/>
        </w:rPr>
        <w:t>安立的这样观点完全随顺于究竟实相，随顺了究竟实相，</w:t>
      </w:r>
      <w:del w:id="252" w:author="admin" w:date="2015-07-19T22:35:00Z">
        <w:r w:rsidRPr="00844ABC" w:rsidDel="00D07FE4">
          <w:rPr>
            <w:rFonts w:ascii="华文楷体" w:eastAsia="华文楷体" w:hAnsi="华文楷体" w:hint="eastAsia"/>
            <w:sz w:val="28"/>
            <w:szCs w:val="28"/>
          </w:rPr>
          <w:delText>随顺了不住四边的究竟实相</w:delText>
        </w:r>
      </w:del>
    </w:p>
    <w:p w:rsidR="00D07FE4" w:rsidRDefault="00E6306B">
      <w:pPr>
        <w:rPr>
          <w:ins w:id="253" w:author="admin" w:date="2015-07-19T22:35:00Z"/>
          <w:rFonts w:ascii="华文楷体" w:eastAsia="华文楷体" w:hAnsi="华文楷体"/>
          <w:sz w:val="28"/>
          <w:szCs w:val="28"/>
        </w:rPr>
        <w:pPrChange w:id="254" w:author="admin" w:date="2015-07-19T22:35:00Z">
          <w:pPr>
            <w:ind w:firstLine="570"/>
          </w:pPr>
        </w:pPrChange>
      </w:pPr>
      <w:del w:id="255" w:author="admin" w:date="2015-07-19T22:31:00Z">
        <w:r w:rsidRPr="00E6306B" w:rsidDel="00BA4C5B">
          <w:rPr>
            <w:rFonts w:ascii="华文楷体" w:eastAsia="华文楷体" w:hAnsi="华文楷体" w:hint="eastAsia"/>
            <w:sz w:val="28"/>
            <w:szCs w:val="28"/>
          </w:rPr>
          <w:delText>为什么谁都没办法破呢？在《四百论》最后颂词实际上讲的很清楚，</w:delText>
        </w:r>
        <w:r w:rsidRPr="00E6306B" w:rsidDel="00BA4C5B">
          <w:rPr>
            <w:rFonts w:ascii="华文楷体" w:eastAsia="华文楷体" w:hAnsi="华文楷体" w:hint="eastAsia"/>
            <w:sz w:val="28"/>
            <w:szCs w:val="28"/>
          </w:rPr>
          <w:lastRenderedPageBreak/>
          <w:delText>并不是中观宗你的嘴巴厉害，你出了一批人才别人都说不过你。不是这样的，而是中观应成派、中观宗他所安立的观点完全随顺于究竟实相。</w:delText>
        </w:r>
      </w:del>
      <w:r w:rsidRPr="00E6306B">
        <w:rPr>
          <w:rFonts w:ascii="华文楷体" w:eastAsia="华文楷体" w:hAnsi="华文楷体" w:hint="eastAsia"/>
          <w:sz w:val="28"/>
          <w:szCs w:val="28"/>
        </w:rPr>
        <w:t>随顺于</w:t>
      </w:r>
      <w:proofErr w:type="gramStart"/>
      <w:r w:rsidRPr="00E6306B">
        <w:rPr>
          <w:rFonts w:ascii="华文楷体" w:eastAsia="华文楷体" w:hAnsi="华文楷体" w:hint="eastAsia"/>
          <w:sz w:val="28"/>
          <w:szCs w:val="28"/>
        </w:rPr>
        <w:t>不住于</w:t>
      </w:r>
      <w:proofErr w:type="gramEnd"/>
      <w:r w:rsidRPr="00E6306B">
        <w:rPr>
          <w:rFonts w:ascii="华文楷体" w:eastAsia="华文楷体" w:hAnsi="华文楷体" w:hint="eastAsia"/>
          <w:sz w:val="28"/>
          <w:szCs w:val="28"/>
        </w:rPr>
        <w:t>四边的究竟实相安立的观点，谁能够破的到？谁都没办法破，因为他就是这个究竟实相，他随顺了这个究竟</w:t>
      </w:r>
      <w:proofErr w:type="gramStart"/>
      <w:r w:rsidRPr="00E6306B">
        <w:rPr>
          <w:rFonts w:ascii="华文楷体" w:eastAsia="华文楷体" w:hAnsi="华文楷体" w:hint="eastAsia"/>
          <w:sz w:val="28"/>
          <w:szCs w:val="28"/>
        </w:rPr>
        <w:t>实相他是</w:t>
      </w:r>
      <w:proofErr w:type="gramEnd"/>
      <w:r w:rsidRPr="00E6306B">
        <w:rPr>
          <w:rFonts w:ascii="华文楷体" w:eastAsia="华文楷体" w:hAnsi="华文楷体" w:hint="eastAsia"/>
          <w:sz w:val="28"/>
          <w:szCs w:val="28"/>
        </w:rPr>
        <w:t>个事势理，所以谁都没办法对它进行观察、破斥、</w:t>
      </w:r>
      <w:proofErr w:type="gramStart"/>
      <w:r w:rsidRPr="00E6306B">
        <w:rPr>
          <w:rFonts w:ascii="华文楷体" w:eastAsia="华文楷体" w:hAnsi="华文楷体" w:hint="eastAsia"/>
          <w:sz w:val="28"/>
          <w:szCs w:val="28"/>
        </w:rPr>
        <w:t>遮破的</w:t>
      </w:r>
      <w:proofErr w:type="gramEnd"/>
      <w:r w:rsidRPr="00E6306B">
        <w:rPr>
          <w:rFonts w:ascii="华文楷体" w:eastAsia="华文楷体" w:hAnsi="华文楷体" w:hint="eastAsia"/>
          <w:sz w:val="28"/>
          <w:szCs w:val="28"/>
        </w:rPr>
        <w:t>。</w:t>
      </w:r>
    </w:p>
    <w:p w:rsidR="003E560F" w:rsidRDefault="00E6306B">
      <w:pPr>
        <w:ind w:firstLine="420"/>
        <w:rPr>
          <w:ins w:id="256" w:author="admin" w:date="2015-07-19T22:39:00Z"/>
          <w:rFonts w:ascii="华文楷体" w:eastAsia="华文楷体" w:hAnsi="华文楷体"/>
          <w:sz w:val="28"/>
          <w:szCs w:val="28"/>
        </w:rPr>
        <w:pPrChange w:id="257" w:author="admin" w:date="2015-07-19T22:39:00Z">
          <w:pPr>
            <w:ind w:firstLine="570"/>
          </w:pPr>
        </w:pPrChange>
      </w:pPr>
      <w:r w:rsidRPr="00E6306B">
        <w:rPr>
          <w:rFonts w:ascii="华文楷体" w:eastAsia="华文楷体" w:hAnsi="华文楷体" w:hint="eastAsia"/>
          <w:sz w:val="28"/>
          <w:szCs w:val="28"/>
        </w:rPr>
        <w:t>所以说这个地方讲“这两者尽管同是不承认”什么叫这两者尽管同是不承认呢？就是第一个本来没什么可承认的，所以我就不承认，这是第一种不承认；第二个是明明有所缘，反而不承认，这是第二种不承认。这两者在词句上都叫做不承认，但是在本质上是有真假的差别的，本质上面差的非常远有真假的差别。打个比喻就比较容易理解了，在《显句论》当中月称菩萨也是打了个比喻的。如同本是</w:t>
      </w:r>
      <w:del w:id="258" w:author="admin" w:date="2015-07-19T22:36:00Z">
        <w:r w:rsidRPr="00E6306B" w:rsidDel="00B50388">
          <w:rPr>
            <w:rFonts w:ascii="华文楷体" w:eastAsia="华文楷体" w:hAnsi="华文楷体" w:hint="eastAsia"/>
            <w:sz w:val="28"/>
            <w:szCs w:val="28"/>
          </w:rPr>
          <w:delText>盗者</w:delText>
        </w:r>
      </w:del>
      <w:ins w:id="259" w:author="admin" w:date="2015-07-19T22:36:00Z">
        <w:r w:rsidR="00B50388">
          <w:rPr>
            <w:rFonts w:ascii="华文楷体" w:eastAsia="华文楷体" w:hAnsi="华文楷体" w:hint="eastAsia"/>
            <w:sz w:val="28"/>
            <w:szCs w:val="28"/>
          </w:rPr>
          <w:t>盗贼</w:t>
        </w:r>
      </w:ins>
      <w:r w:rsidRPr="00E6306B">
        <w:rPr>
          <w:rFonts w:ascii="华文楷体" w:eastAsia="华文楷体" w:hAnsi="华文楷体" w:hint="eastAsia"/>
          <w:sz w:val="28"/>
          <w:szCs w:val="28"/>
        </w:rPr>
        <w:t>而不承认盗窃</w:t>
      </w:r>
      <w:del w:id="260" w:author="admin" w:date="2015-07-19T22:36:00Z">
        <w:r w:rsidRPr="00E6306B" w:rsidDel="00D07FE4">
          <w:rPr>
            <w:rFonts w:ascii="华文楷体" w:eastAsia="华文楷体" w:hAnsi="华文楷体" w:hint="eastAsia"/>
            <w:sz w:val="28"/>
            <w:szCs w:val="28"/>
          </w:rPr>
          <w:delText>，</w:delText>
        </w:r>
      </w:del>
      <w:ins w:id="261" w:author="admin" w:date="2015-07-19T22:36:00Z">
        <w:r w:rsidR="00D07FE4">
          <w:rPr>
            <w:rFonts w:ascii="华文楷体" w:eastAsia="华文楷体" w:hAnsi="华文楷体" w:hint="eastAsia"/>
            <w:sz w:val="28"/>
            <w:szCs w:val="28"/>
          </w:rPr>
          <w:t>。</w:t>
        </w:r>
      </w:ins>
      <w:r w:rsidRPr="00E6306B">
        <w:rPr>
          <w:rFonts w:ascii="华文楷体" w:eastAsia="华文楷体" w:hAnsi="华文楷体" w:hint="eastAsia"/>
          <w:sz w:val="28"/>
          <w:szCs w:val="28"/>
        </w:rPr>
        <w:t>比如一个人偷东西了，</w:t>
      </w:r>
      <w:ins w:id="262" w:author="admin" w:date="2015-07-19T22:37:00Z">
        <w:r w:rsidR="001606E4">
          <w:rPr>
            <w:rFonts w:ascii="华文楷体" w:eastAsia="华文楷体" w:hAnsi="华文楷体" w:hint="eastAsia"/>
            <w:sz w:val="28"/>
            <w:szCs w:val="28"/>
          </w:rPr>
          <w:t>偷东西</w:t>
        </w:r>
      </w:ins>
      <w:r w:rsidRPr="00E6306B">
        <w:rPr>
          <w:rFonts w:ascii="华文楷体" w:eastAsia="华文楷体" w:hAnsi="华文楷体" w:hint="eastAsia"/>
          <w:sz w:val="28"/>
          <w:szCs w:val="28"/>
        </w:rPr>
        <w:t>之后公安局来收拾他。像这样你是不是偷东西了，他不敢承认，</w:t>
      </w:r>
      <w:proofErr w:type="gramStart"/>
      <w:r w:rsidRPr="00E6306B">
        <w:rPr>
          <w:rFonts w:ascii="华文楷体" w:eastAsia="华文楷体" w:hAnsi="华文楷体" w:hint="eastAsia"/>
          <w:sz w:val="28"/>
          <w:szCs w:val="28"/>
        </w:rPr>
        <w:t>一</w:t>
      </w:r>
      <w:proofErr w:type="gramEnd"/>
      <w:r w:rsidRPr="00E6306B">
        <w:rPr>
          <w:rFonts w:ascii="华文楷体" w:eastAsia="华文楷体" w:hAnsi="华文楷体" w:hint="eastAsia"/>
          <w:sz w:val="28"/>
          <w:szCs w:val="28"/>
        </w:rPr>
        <w:t>承认不是就抓进去了嘛！</w:t>
      </w:r>
      <w:ins w:id="263" w:author="admin" w:date="2015-07-19T22:37:00Z">
        <w:r w:rsidR="0024614F">
          <w:rPr>
            <w:rFonts w:ascii="华文楷体" w:eastAsia="华文楷体" w:hAnsi="华文楷体" w:hint="eastAsia"/>
            <w:sz w:val="28"/>
            <w:szCs w:val="28"/>
          </w:rPr>
          <w:t>“我没偷</w:t>
        </w:r>
        <w:r w:rsidR="00967F5A">
          <w:rPr>
            <w:rFonts w:ascii="华文楷体" w:eastAsia="华文楷体" w:hAnsi="华文楷体" w:hint="eastAsia"/>
            <w:sz w:val="28"/>
            <w:szCs w:val="28"/>
          </w:rPr>
          <w:t>东西。</w:t>
        </w:r>
        <w:r w:rsidR="0024614F">
          <w:rPr>
            <w:rFonts w:ascii="华文楷体" w:eastAsia="华文楷体" w:hAnsi="华文楷体" w:hint="eastAsia"/>
            <w:sz w:val="28"/>
            <w:szCs w:val="28"/>
          </w:rPr>
          <w:t>”</w:t>
        </w:r>
      </w:ins>
      <w:r w:rsidRPr="00E6306B">
        <w:rPr>
          <w:rFonts w:ascii="华文楷体" w:eastAsia="华文楷体" w:hAnsi="华文楷体" w:hint="eastAsia"/>
          <w:sz w:val="28"/>
          <w:szCs w:val="28"/>
        </w:rPr>
        <w:t>像这样的话就是信誓旦旦的说我没有偷东西，这个方面也是不承认偷东西。另外一个不是盗贼的，别人问他你偷东西了吗？</w:t>
      </w:r>
      <w:ins w:id="264" w:author="admin" w:date="2015-07-19T22:38:00Z">
        <w:r w:rsidR="00967F5A">
          <w:rPr>
            <w:rFonts w:ascii="华文楷体" w:eastAsia="华文楷体" w:hAnsi="华文楷体" w:hint="eastAsia"/>
            <w:sz w:val="28"/>
            <w:szCs w:val="28"/>
          </w:rPr>
          <w:t>“</w:t>
        </w:r>
      </w:ins>
      <w:r w:rsidRPr="00E6306B">
        <w:rPr>
          <w:rFonts w:ascii="华文楷体" w:eastAsia="华文楷体" w:hAnsi="华文楷体" w:hint="eastAsia"/>
          <w:sz w:val="28"/>
          <w:szCs w:val="28"/>
        </w:rPr>
        <w:t>我没有偷东西。</w:t>
      </w:r>
      <w:ins w:id="265" w:author="admin" w:date="2015-07-19T22:38:00Z">
        <w:r w:rsidR="00967F5A">
          <w:rPr>
            <w:rFonts w:ascii="华文楷体" w:eastAsia="华文楷体" w:hAnsi="华文楷体" w:hint="eastAsia"/>
            <w:sz w:val="28"/>
            <w:szCs w:val="28"/>
          </w:rPr>
          <w:t>”</w:t>
        </w:r>
      </w:ins>
      <w:r w:rsidRPr="00E6306B">
        <w:rPr>
          <w:rFonts w:ascii="华文楷体" w:eastAsia="华文楷体" w:hAnsi="华文楷体" w:hint="eastAsia"/>
          <w:sz w:val="28"/>
          <w:szCs w:val="28"/>
        </w:rPr>
        <w:t>像这样的话，他也不承认自己偷东西，这两种都说没有偷。但实际上在本质上面一个是本来偷了假装说没有偷，一个是本来</w:t>
      </w:r>
      <w:proofErr w:type="gramStart"/>
      <w:r w:rsidRPr="00E6306B">
        <w:rPr>
          <w:rFonts w:ascii="华文楷体" w:eastAsia="华文楷体" w:hAnsi="华文楷体" w:hint="eastAsia"/>
          <w:sz w:val="28"/>
          <w:szCs w:val="28"/>
        </w:rPr>
        <w:t>没有偷如理</w:t>
      </w:r>
      <w:proofErr w:type="gramEnd"/>
      <w:r w:rsidRPr="00E6306B">
        <w:rPr>
          <w:rFonts w:ascii="华文楷体" w:eastAsia="华文楷体" w:hAnsi="华文楷体" w:hint="eastAsia"/>
          <w:sz w:val="28"/>
          <w:szCs w:val="28"/>
        </w:rPr>
        <w:t>如实的说没有偷。</w:t>
      </w:r>
    </w:p>
    <w:p w:rsidR="00E6306B" w:rsidRPr="00E6306B" w:rsidRDefault="00E6306B">
      <w:pPr>
        <w:ind w:firstLine="420"/>
        <w:rPr>
          <w:rFonts w:ascii="华文楷体" w:eastAsia="华文楷体" w:hAnsi="华文楷体"/>
          <w:sz w:val="28"/>
          <w:szCs w:val="28"/>
        </w:rPr>
        <w:pPrChange w:id="266" w:author="admin" w:date="2015-07-19T22:39:00Z">
          <w:pPr>
            <w:ind w:firstLine="570"/>
          </w:pPr>
        </w:pPrChange>
      </w:pPr>
      <w:r w:rsidRPr="00E6306B">
        <w:rPr>
          <w:rFonts w:ascii="华文楷体" w:eastAsia="华文楷体" w:hAnsi="华文楷体" w:hint="eastAsia"/>
          <w:sz w:val="28"/>
          <w:szCs w:val="28"/>
        </w:rPr>
        <w:t>所以说一切不承认也就是这样的。中观应成派的观点本来没有什么可承认的，就说没承认。法界就是这样不承认的，就是说我就跟随不承认。那么另外一种的话，本来有所缘在嘴巴上说不承认，一切不作意。像这样的话就是第二种虚伪之见。所以这个方面实际上也是反</w:t>
      </w:r>
      <w:r w:rsidRPr="00E6306B">
        <w:rPr>
          <w:rFonts w:ascii="华文楷体" w:eastAsia="华文楷体" w:hAnsi="华文楷体" w:hint="eastAsia"/>
          <w:sz w:val="28"/>
          <w:szCs w:val="28"/>
        </w:rPr>
        <w:lastRenderedPageBreak/>
        <w:t>衬了宁玛派和和尚宗的观点。和尚宗是本来有承认的，本来内心当中有所缘有一个</w:t>
      </w:r>
      <w:del w:id="267" w:author="admin" w:date="2015-07-19T22:07:00Z">
        <w:r w:rsidRPr="00E6306B" w:rsidDel="00554077">
          <w:rPr>
            <w:rFonts w:ascii="华文楷体" w:eastAsia="华文楷体" w:hAnsi="华文楷体" w:hint="eastAsia"/>
            <w:sz w:val="28"/>
            <w:szCs w:val="28"/>
          </w:rPr>
          <w:delText>执着</w:delText>
        </w:r>
      </w:del>
      <w:ins w:id="268" w:author="admin" w:date="2015-07-19T22:07:00Z">
        <w:r w:rsidR="00554077">
          <w:rPr>
            <w:rFonts w:ascii="华文楷体" w:eastAsia="华文楷体" w:hAnsi="华文楷体" w:hint="eastAsia"/>
            <w:sz w:val="28"/>
            <w:szCs w:val="28"/>
          </w:rPr>
          <w:t>执著</w:t>
        </w:r>
      </w:ins>
      <w:r w:rsidRPr="00E6306B">
        <w:rPr>
          <w:rFonts w:ascii="华文楷体" w:eastAsia="华文楷体" w:hAnsi="华文楷体" w:hint="eastAsia"/>
          <w:sz w:val="28"/>
          <w:szCs w:val="28"/>
        </w:rPr>
        <w:t>，但是他说一切不作意、一切不承认。像这样的话就相当于偷东西一切不承认一样。那么第二个就是宁玛派的观点了，宁玛派的观点就是说本来没什么可承认的，我就不承认，像这样就符合实相的。所以说二者之间通过比喻意义来对照的时候，差别是相当大的不可</w:t>
      </w:r>
      <w:ins w:id="269" w:author="admin" w:date="2015-07-19T22:40:00Z">
        <w:r w:rsidR="003E560F">
          <w:rPr>
            <w:rFonts w:ascii="华文楷体" w:eastAsia="华文楷体" w:hAnsi="华文楷体" w:hint="eastAsia"/>
            <w:sz w:val="28"/>
            <w:szCs w:val="28"/>
          </w:rPr>
          <w:t>能</w:t>
        </w:r>
      </w:ins>
      <w:r w:rsidRPr="00E6306B">
        <w:rPr>
          <w:rFonts w:ascii="华文楷体" w:eastAsia="华文楷体" w:hAnsi="华文楷体" w:hint="eastAsia"/>
          <w:sz w:val="28"/>
          <w:szCs w:val="28"/>
        </w:rPr>
        <w:t>同日而语。</w:t>
      </w:r>
    </w:p>
    <w:p w:rsidR="00C06384" w:rsidRDefault="00C06384" w:rsidP="00E6306B">
      <w:pPr>
        <w:ind w:firstLine="570"/>
        <w:rPr>
          <w:ins w:id="270" w:author="admin" w:date="2015-07-19T22:40:00Z"/>
          <w:rFonts w:ascii="华文楷体" w:eastAsia="华文楷体" w:hAnsi="华文楷体"/>
          <w:sz w:val="28"/>
          <w:szCs w:val="28"/>
        </w:rPr>
      </w:pPr>
      <w:ins w:id="271" w:author="admin" w:date="2015-07-19T22:40:00Z">
        <w:r>
          <w:rPr>
            <w:rFonts w:ascii="华文楷体" w:eastAsia="华文楷体" w:hAnsi="华文楷体" w:hint="eastAsia"/>
            <w:sz w:val="28"/>
            <w:szCs w:val="28"/>
          </w:rPr>
          <w:t>【</w:t>
        </w:r>
      </w:ins>
      <w:del w:id="272" w:author="admin" w:date="2015-07-19T22:40:00Z">
        <w:r w:rsidR="00E6306B" w:rsidRPr="00E6306B" w:rsidDel="00C06384">
          <w:rPr>
            <w:rFonts w:ascii="华文楷体" w:eastAsia="华文楷体" w:hAnsi="华文楷体" w:hint="eastAsia"/>
            <w:sz w:val="28"/>
            <w:szCs w:val="28"/>
          </w:rPr>
          <w:delText>“</w:delText>
        </w:r>
      </w:del>
      <w:r w:rsidR="00E6306B" w:rsidRPr="00C06384">
        <w:rPr>
          <w:rFonts w:asciiTheme="minorEastAsia" w:hAnsiTheme="minorEastAsia" w:hint="eastAsia"/>
          <w:sz w:val="28"/>
          <w:szCs w:val="28"/>
          <w:rPrChange w:id="273" w:author="admin" w:date="2015-07-19T22:40:00Z">
            <w:rPr>
              <w:rFonts w:ascii="华文楷体" w:eastAsia="华文楷体" w:hAnsi="华文楷体" w:hint="eastAsia"/>
              <w:sz w:val="28"/>
              <w:szCs w:val="28"/>
            </w:rPr>
          </w:rPrChange>
        </w:rPr>
        <w:t>为了趋入入定境界无可言说之义</w:t>
      </w:r>
      <w:r w:rsidR="00E6306B" w:rsidRPr="00C06384">
        <w:rPr>
          <w:rFonts w:asciiTheme="minorEastAsia" w:hAnsiTheme="minorEastAsia"/>
          <w:sz w:val="28"/>
          <w:szCs w:val="28"/>
          <w:rPrChange w:id="274" w:author="admin" w:date="2015-07-19T22:40:00Z">
            <w:rPr>
              <w:rFonts w:ascii="华文楷体" w:eastAsia="华文楷体" w:hAnsi="华文楷体"/>
              <w:sz w:val="28"/>
              <w:szCs w:val="28"/>
            </w:rPr>
          </w:rPrChange>
        </w:rPr>
        <w:t>,以后得的定解用名言的词句来表示,在以借助无生、无自性、空性、离戏、无缘、离边等名称确立的方式进行宣说时,由于所有词句都是以断定自己所诠表之内容的方式而趋入的,因而永远也不能表达出除此之外的意义。</w:t>
      </w:r>
      <w:ins w:id="275" w:author="admin" w:date="2015-07-19T22:40:00Z">
        <w:r>
          <w:rPr>
            <w:rFonts w:ascii="华文楷体" w:eastAsia="华文楷体" w:hAnsi="华文楷体" w:hint="eastAsia"/>
            <w:sz w:val="28"/>
            <w:szCs w:val="28"/>
          </w:rPr>
          <w:t>】</w:t>
        </w:r>
      </w:ins>
    </w:p>
    <w:p w:rsidR="00F2280B" w:rsidRDefault="00E6306B" w:rsidP="00E6306B">
      <w:pPr>
        <w:ind w:firstLine="570"/>
        <w:rPr>
          <w:ins w:id="276" w:author="admin" w:date="2015-07-19T22:41:00Z"/>
          <w:rFonts w:ascii="华文楷体" w:eastAsia="华文楷体" w:hAnsi="华文楷体"/>
          <w:sz w:val="28"/>
          <w:szCs w:val="28"/>
        </w:rPr>
      </w:pPr>
      <w:del w:id="277" w:author="admin" w:date="2015-07-19T22:40:00Z">
        <w:r w:rsidRPr="00E6306B" w:rsidDel="00C06384">
          <w:rPr>
            <w:rFonts w:ascii="华文楷体" w:eastAsia="华文楷体" w:hAnsi="华文楷体" w:hint="eastAsia"/>
            <w:sz w:val="28"/>
            <w:szCs w:val="28"/>
          </w:rPr>
          <w:delText>”</w:delText>
        </w:r>
      </w:del>
      <w:r w:rsidRPr="00E6306B">
        <w:rPr>
          <w:rFonts w:ascii="华文楷体" w:eastAsia="华文楷体" w:hAnsi="华文楷体" w:hint="eastAsia"/>
          <w:sz w:val="28"/>
          <w:szCs w:val="28"/>
        </w:rPr>
        <w:t>这整个大段实际上也是很重要的一个问题。平时我们在学佛法过程当中，学中观的过程当中也是比较容易混淆的一个关键的地方。就是说应成派他说一切不承认，但是在安立的时候、讲它的时候似乎要承认一个空性，要承认一个离戏。这样的话意义上的不承认和词句当中有所</w:t>
      </w:r>
      <w:proofErr w:type="gramStart"/>
      <w:r w:rsidRPr="00E6306B">
        <w:rPr>
          <w:rFonts w:ascii="华文楷体" w:eastAsia="华文楷体" w:hAnsi="华文楷体" w:hint="eastAsia"/>
          <w:sz w:val="28"/>
          <w:szCs w:val="28"/>
        </w:rPr>
        <w:t>诠</w:t>
      </w:r>
      <w:proofErr w:type="gramEnd"/>
      <w:r w:rsidRPr="00E6306B">
        <w:rPr>
          <w:rFonts w:ascii="华文楷体" w:eastAsia="华文楷体" w:hAnsi="华文楷体" w:hint="eastAsia"/>
          <w:sz w:val="28"/>
          <w:szCs w:val="28"/>
        </w:rPr>
        <w:t>表的承认，二者之间不能够说是矛盾的。不能够说你词句上说了一切不承认这个本来就是个承认，你的意义说应成</w:t>
      </w:r>
      <w:proofErr w:type="gramStart"/>
      <w:r w:rsidRPr="00E6306B">
        <w:rPr>
          <w:rFonts w:ascii="华文楷体" w:eastAsia="华文楷体" w:hAnsi="华文楷体" w:hint="eastAsia"/>
          <w:sz w:val="28"/>
          <w:szCs w:val="28"/>
        </w:rPr>
        <w:t>派一切</w:t>
      </w:r>
      <w:proofErr w:type="gramEnd"/>
      <w:r w:rsidRPr="00E6306B">
        <w:rPr>
          <w:rFonts w:ascii="华文楷体" w:eastAsia="华文楷体" w:hAnsi="华文楷体" w:hint="eastAsia"/>
          <w:sz w:val="28"/>
          <w:szCs w:val="28"/>
        </w:rPr>
        <w:t>都不承认二者之间是有矛盾的。</w:t>
      </w:r>
    </w:p>
    <w:p w:rsidR="00F2280B" w:rsidRDefault="00E6306B" w:rsidP="00E6306B">
      <w:pPr>
        <w:ind w:firstLine="570"/>
        <w:rPr>
          <w:ins w:id="278" w:author="admin" w:date="2015-07-19T22:42:00Z"/>
          <w:rFonts w:ascii="华文楷体" w:eastAsia="华文楷体" w:hAnsi="华文楷体"/>
          <w:sz w:val="28"/>
          <w:szCs w:val="28"/>
        </w:rPr>
      </w:pPr>
      <w:r w:rsidRPr="00E6306B">
        <w:rPr>
          <w:rFonts w:ascii="华文楷体" w:eastAsia="华文楷体" w:hAnsi="华文楷体" w:hint="eastAsia"/>
          <w:sz w:val="28"/>
          <w:szCs w:val="28"/>
        </w:rPr>
        <w:t>实际上麦彭仁波切这一大段的意思用了很多殊胜的</w:t>
      </w:r>
      <w:del w:id="279" w:author="admin" w:date="2015-07-19T22:41:00Z">
        <w:r w:rsidRPr="00E6306B" w:rsidDel="00862F85">
          <w:rPr>
            <w:rFonts w:ascii="华文楷体" w:eastAsia="华文楷体" w:hAnsi="华文楷体" w:hint="eastAsia"/>
            <w:sz w:val="28"/>
            <w:szCs w:val="28"/>
          </w:rPr>
          <w:delText>理正</w:delText>
        </w:r>
      </w:del>
      <w:ins w:id="280" w:author="admin" w:date="2015-07-19T22:41:00Z">
        <w:r w:rsidR="00862F85">
          <w:rPr>
            <w:rFonts w:ascii="华文楷体" w:eastAsia="华文楷体" w:hAnsi="华文楷体" w:hint="eastAsia"/>
            <w:sz w:val="28"/>
            <w:szCs w:val="28"/>
          </w:rPr>
          <w:t>理</w:t>
        </w:r>
        <w:proofErr w:type="gramStart"/>
        <w:r w:rsidR="00862F85">
          <w:rPr>
            <w:rFonts w:ascii="华文楷体" w:eastAsia="华文楷体" w:hAnsi="华文楷体" w:hint="eastAsia"/>
            <w:sz w:val="28"/>
            <w:szCs w:val="28"/>
          </w:rPr>
          <w:t>证</w:t>
        </w:r>
      </w:ins>
      <w:r w:rsidRPr="00E6306B">
        <w:rPr>
          <w:rFonts w:ascii="华文楷体" w:eastAsia="华文楷体" w:hAnsi="华文楷体" w:hint="eastAsia"/>
          <w:sz w:val="28"/>
          <w:szCs w:val="28"/>
        </w:rPr>
        <w:t>观察完</w:t>
      </w:r>
      <w:proofErr w:type="gramEnd"/>
      <w:r w:rsidRPr="00E6306B">
        <w:rPr>
          <w:rFonts w:ascii="华文楷体" w:eastAsia="华文楷体" w:hAnsi="华文楷体" w:hint="eastAsia"/>
          <w:sz w:val="28"/>
          <w:szCs w:val="28"/>
        </w:rPr>
        <w:t>之后，我们在学法的时候落在意义上面。就是我们讲</w:t>
      </w:r>
      <w:proofErr w:type="gramStart"/>
      <w:r w:rsidRPr="00E6306B">
        <w:rPr>
          <w:rFonts w:ascii="华文楷体" w:eastAsia="华文楷体" w:hAnsi="华文楷体" w:hint="eastAsia"/>
          <w:sz w:val="28"/>
          <w:szCs w:val="28"/>
        </w:rPr>
        <w:t>这句话它的</w:t>
      </w:r>
      <w:proofErr w:type="gramEnd"/>
      <w:r w:rsidRPr="00E6306B">
        <w:rPr>
          <w:rFonts w:ascii="华文楷体" w:eastAsia="华文楷体" w:hAnsi="华文楷体" w:hint="eastAsia"/>
          <w:sz w:val="28"/>
          <w:szCs w:val="28"/>
        </w:rPr>
        <w:t>意义所指到底是什么样的？意义上的所指就说一切都不可承认的，但是为了表明这个一切不承认的意义，我们在词句上面必须要说这个是不承认的。我们不能说你这个语句承不承认的。像这样你说一切不承</w:t>
      </w:r>
      <w:r w:rsidRPr="00E6306B">
        <w:rPr>
          <w:rFonts w:ascii="华文楷体" w:eastAsia="华文楷体" w:hAnsi="华文楷体" w:hint="eastAsia"/>
          <w:sz w:val="28"/>
          <w:szCs w:val="28"/>
        </w:rPr>
        <w:lastRenderedPageBreak/>
        <w:t>认，你说的这句话你承认吗？不能够去钻牛角尖，不能去这样抬杠。实际上这样一种语言，它有一种语言的特点，所以说我们在没有办法的情况下只有通过这种方式来表达一切无所</w:t>
      </w:r>
      <w:proofErr w:type="gramStart"/>
      <w:r w:rsidRPr="00E6306B">
        <w:rPr>
          <w:rFonts w:ascii="华文楷体" w:eastAsia="华文楷体" w:hAnsi="华文楷体" w:hint="eastAsia"/>
          <w:sz w:val="28"/>
          <w:szCs w:val="28"/>
        </w:rPr>
        <w:t>诠</w:t>
      </w:r>
      <w:proofErr w:type="gramEnd"/>
      <w:r w:rsidRPr="00E6306B">
        <w:rPr>
          <w:rFonts w:ascii="华文楷体" w:eastAsia="华文楷体" w:hAnsi="华文楷体" w:hint="eastAsia"/>
          <w:sz w:val="28"/>
          <w:szCs w:val="28"/>
        </w:rPr>
        <w:t>的意义。所以我们要了之的是它的意义，借助的是语言的一种方便，一种工具而已。</w:t>
      </w:r>
    </w:p>
    <w:p w:rsidR="00E6306B" w:rsidRPr="00E6306B" w:rsidRDefault="00E6306B" w:rsidP="00E6306B">
      <w:pPr>
        <w:ind w:firstLine="570"/>
        <w:rPr>
          <w:rFonts w:ascii="华文楷体" w:eastAsia="华文楷体" w:hAnsi="华文楷体"/>
          <w:sz w:val="28"/>
          <w:szCs w:val="28"/>
        </w:rPr>
      </w:pPr>
      <w:r w:rsidRPr="00E6306B">
        <w:rPr>
          <w:rFonts w:ascii="华文楷体" w:eastAsia="华文楷体" w:hAnsi="华文楷体" w:hint="eastAsia"/>
          <w:sz w:val="28"/>
          <w:szCs w:val="28"/>
        </w:rPr>
        <w:t>所以像这样讲的时候就讲的很清楚，</w:t>
      </w:r>
      <w:proofErr w:type="gramStart"/>
      <w:r w:rsidRPr="00E6306B">
        <w:rPr>
          <w:rFonts w:ascii="华文楷体" w:eastAsia="华文楷体" w:hAnsi="华文楷体" w:hint="eastAsia"/>
          <w:sz w:val="28"/>
          <w:szCs w:val="28"/>
        </w:rPr>
        <w:t>为了趋入入定</w:t>
      </w:r>
      <w:proofErr w:type="gramEnd"/>
      <w:r w:rsidRPr="00E6306B">
        <w:rPr>
          <w:rFonts w:ascii="华文楷体" w:eastAsia="华文楷体" w:hAnsi="华文楷体" w:hint="eastAsia"/>
          <w:sz w:val="28"/>
          <w:szCs w:val="28"/>
        </w:rPr>
        <w:t>境界无可言说之义。真正在菩萨</w:t>
      </w:r>
      <w:proofErr w:type="gramStart"/>
      <w:r w:rsidRPr="00E6306B">
        <w:rPr>
          <w:rFonts w:ascii="华文楷体" w:eastAsia="华文楷体" w:hAnsi="华文楷体" w:hint="eastAsia"/>
          <w:sz w:val="28"/>
          <w:szCs w:val="28"/>
        </w:rPr>
        <w:t>入根本慧</w:t>
      </w:r>
      <w:proofErr w:type="gramEnd"/>
      <w:r w:rsidRPr="00E6306B">
        <w:rPr>
          <w:rFonts w:ascii="华文楷体" w:eastAsia="华文楷体" w:hAnsi="华文楷体" w:hint="eastAsia"/>
          <w:sz w:val="28"/>
          <w:szCs w:val="28"/>
        </w:rPr>
        <w:t>定的时候，没有任何可以言说的。他有的</w:t>
      </w:r>
      <w:proofErr w:type="gramStart"/>
      <w:r w:rsidRPr="00E6306B">
        <w:rPr>
          <w:rFonts w:ascii="华文楷体" w:eastAsia="华文楷体" w:hAnsi="华文楷体" w:hint="eastAsia"/>
          <w:sz w:val="28"/>
          <w:szCs w:val="28"/>
        </w:rPr>
        <w:t>一切分别</w:t>
      </w:r>
      <w:proofErr w:type="gramEnd"/>
      <w:r w:rsidRPr="00E6306B">
        <w:rPr>
          <w:rFonts w:ascii="华文楷体" w:eastAsia="华文楷体" w:hAnsi="华文楷体" w:hint="eastAsia"/>
          <w:sz w:val="28"/>
          <w:szCs w:val="28"/>
        </w:rPr>
        <w:t>一切言说全部都已经泯灭了，所以这种入定境界是没办法言说“无可言说之义”。我们</w:t>
      </w:r>
      <w:proofErr w:type="gramStart"/>
      <w:r w:rsidRPr="00E6306B">
        <w:rPr>
          <w:rFonts w:ascii="华文楷体" w:eastAsia="华文楷体" w:hAnsi="华文楷体" w:hint="eastAsia"/>
          <w:sz w:val="28"/>
          <w:szCs w:val="28"/>
        </w:rPr>
        <w:t>要趋入这样</w:t>
      </w:r>
      <w:proofErr w:type="gramEnd"/>
      <w:r w:rsidRPr="00E6306B">
        <w:rPr>
          <w:rFonts w:ascii="华文楷体" w:eastAsia="华文楷体" w:hAnsi="华文楷体" w:hint="eastAsia"/>
          <w:sz w:val="28"/>
          <w:szCs w:val="28"/>
        </w:rPr>
        <w:t>入定境界或者要表示这种入定境界是无可言说的，所以就通过“后得的定解用名言的词句来表示”。我们如果要表达它</w:t>
      </w:r>
      <w:proofErr w:type="gramStart"/>
      <w:r w:rsidRPr="00E6306B">
        <w:rPr>
          <w:rFonts w:ascii="华文楷体" w:eastAsia="华文楷体" w:hAnsi="华文楷体" w:hint="eastAsia"/>
          <w:sz w:val="28"/>
          <w:szCs w:val="28"/>
        </w:rPr>
        <w:t>要趋入它</w:t>
      </w:r>
      <w:proofErr w:type="gramEnd"/>
      <w:r w:rsidRPr="00E6306B">
        <w:rPr>
          <w:rFonts w:ascii="华文楷体" w:eastAsia="华文楷体" w:hAnsi="华文楷体" w:hint="eastAsia"/>
          <w:sz w:val="28"/>
          <w:szCs w:val="28"/>
        </w:rPr>
        <w:t>，就只有在后得当中借助后得的一种定解。在后得当中有一种定解，然后用名言的词句来表示它。月称菩萨</w:t>
      </w:r>
      <w:proofErr w:type="gramStart"/>
      <w:r w:rsidRPr="00E6306B">
        <w:rPr>
          <w:rFonts w:ascii="华文楷体" w:eastAsia="华文楷体" w:hAnsi="华文楷体" w:hint="eastAsia"/>
          <w:sz w:val="28"/>
          <w:szCs w:val="28"/>
        </w:rPr>
        <w:t>在出定之后</w:t>
      </w:r>
      <w:proofErr w:type="gramEnd"/>
      <w:r w:rsidRPr="00E6306B">
        <w:rPr>
          <w:rFonts w:ascii="华文楷体" w:eastAsia="华文楷体" w:hAnsi="华文楷体" w:hint="eastAsia"/>
          <w:sz w:val="28"/>
          <w:szCs w:val="28"/>
        </w:rPr>
        <w:t>如果要给我们宣讲这样一种</w:t>
      </w:r>
      <w:proofErr w:type="gramStart"/>
      <w:r w:rsidRPr="00E6306B">
        <w:rPr>
          <w:rFonts w:ascii="华文楷体" w:eastAsia="华文楷体" w:hAnsi="华文楷体" w:hint="eastAsia"/>
          <w:sz w:val="28"/>
          <w:szCs w:val="28"/>
        </w:rPr>
        <w:t>入根本慧</w:t>
      </w:r>
      <w:proofErr w:type="gramEnd"/>
      <w:r w:rsidRPr="00E6306B">
        <w:rPr>
          <w:rFonts w:ascii="华文楷体" w:eastAsia="华文楷体" w:hAnsi="华文楷体" w:hint="eastAsia"/>
          <w:sz w:val="28"/>
          <w:szCs w:val="28"/>
        </w:rPr>
        <w:t>定的境界的话，他也是在后得位的时候用名言的词句造《入中论》、造《显句论》等等，像这种方式来表示。它是处在后得位，处在后得位的时候就可以使用这样一种名言，使用这样一种词句来进行表示</w:t>
      </w:r>
      <w:proofErr w:type="gramStart"/>
      <w:r w:rsidRPr="00E6306B">
        <w:rPr>
          <w:rFonts w:ascii="华文楷体" w:eastAsia="华文楷体" w:hAnsi="华文楷体" w:hint="eastAsia"/>
          <w:sz w:val="28"/>
          <w:szCs w:val="28"/>
        </w:rPr>
        <w:t>入根本慧</w:t>
      </w:r>
      <w:proofErr w:type="gramEnd"/>
      <w:r w:rsidRPr="00E6306B">
        <w:rPr>
          <w:rFonts w:ascii="华文楷体" w:eastAsia="华文楷体" w:hAnsi="华文楷体" w:hint="eastAsia"/>
          <w:sz w:val="28"/>
          <w:szCs w:val="28"/>
        </w:rPr>
        <w:t>定的境界。</w:t>
      </w:r>
    </w:p>
    <w:p w:rsidR="00F2280B" w:rsidRDefault="00E6306B" w:rsidP="00E6306B">
      <w:pPr>
        <w:ind w:firstLine="570"/>
        <w:rPr>
          <w:ins w:id="281" w:author="admin" w:date="2015-07-19T22:46:00Z"/>
          <w:rFonts w:ascii="华文楷体" w:eastAsia="华文楷体" w:hAnsi="华文楷体"/>
          <w:sz w:val="28"/>
          <w:szCs w:val="28"/>
        </w:rPr>
      </w:pPr>
      <w:r w:rsidRPr="00E6306B">
        <w:rPr>
          <w:rFonts w:ascii="华文楷体" w:eastAsia="华文楷体" w:hAnsi="华文楷体" w:hint="eastAsia"/>
          <w:sz w:val="28"/>
          <w:szCs w:val="28"/>
        </w:rPr>
        <w:t>所以说在表示的时候是借助这些名词，借助什么名词呢？诸如“无生、无自性、空性、离戏、无缘、离边等名称确立的方式进行宣说”那么在进行宣说的时候，“所有词句都是以断定自己所</w:t>
      </w:r>
      <w:proofErr w:type="gramStart"/>
      <w:r w:rsidRPr="00E6306B">
        <w:rPr>
          <w:rFonts w:ascii="华文楷体" w:eastAsia="华文楷体" w:hAnsi="华文楷体" w:hint="eastAsia"/>
          <w:sz w:val="28"/>
          <w:szCs w:val="28"/>
        </w:rPr>
        <w:t>诠</w:t>
      </w:r>
      <w:proofErr w:type="gramEnd"/>
      <w:r w:rsidRPr="00E6306B">
        <w:rPr>
          <w:rFonts w:ascii="华文楷体" w:eastAsia="华文楷体" w:hAnsi="华文楷体" w:hint="eastAsia"/>
          <w:sz w:val="28"/>
          <w:szCs w:val="28"/>
        </w:rPr>
        <w:t>表之内容的方式而趋入的”比如说“无生”，无生这个字就是断定了自己的所</w:t>
      </w:r>
      <w:proofErr w:type="gramStart"/>
      <w:r w:rsidRPr="00E6306B">
        <w:rPr>
          <w:rFonts w:ascii="华文楷体" w:eastAsia="华文楷体" w:hAnsi="华文楷体" w:hint="eastAsia"/>
          <w:sz w:val="28"/>
          <w:szCs w:val="28"/>
        </w:rPr>
        <w:t>诠</w:t>
      </w:r>
      <w:proofErr w:type="gramEnd"/>
      <w:r w:rsidRPr="00E6306B">
        <w:rPr>
          <w:rFonts w:ascii="华文楷体" w:eastAsia="华文楷体" w:hAnsi="华文楷体" w:hint="eastAsia"/>
          <w:sz w:val="28"/>
          <w:szCs w:val="28"/>
        </w:rPr>
        <w:t>表，在无生这个词当中否定了一部分，肯定了一部分。否定的是什么？否定的是生，实际无生当中它否定的是生。然后肯定的是无生。像这样的话就能够断定一切万法是无生的，完全是无生的。然后“无</w:t>
      </w:r>
      <w:r w:rsidRPr="00E6306B">
        <w:rPr>
          <w:rFonts w:ascii="华文楷体" w:eastAsia="华文楷体" w:hAnsi="华文楷体" w:hint="eastAsia"/>
          <w:sz w:val="28"/>
          <w:szCs w:val="28"/>
        </w:rPr>
        <w:lastRenderedPageBreak/>
        <w:t>自性”就否定的是自性，有自性的它否定了。从字面上看它</w:t>
      </w:r>
      <w:proofErr w:type="gramStart"/>
      <w:r w:rsidRPr="00E6306B">
        <w:rPr>
          <w:rFonts w:ascii="华文楷体" w:eastAsia="华文楷体" w:hAnsi="华文楷体" w:hint="eastAsia"/>
          <w:sz w:val="28"/>
          <w:szCs w:val="28"/>
        </w:rPr>
        <w:t>要承许</w:t>
      </w:r>
      <w:proofErr w:type="gramEnd"/>
      <w:r w:rsidRPr="00E6306B">
        <w:rPr>
          <w:rFonts w:ascii="华文楷体" w:eastAsia="华文楷体" w:hAnsi="华文楷体" w:hint="eastAsia"/>
          <w:sz w:val="28"/>
          <w:szCs w:val="28"/>
        </w:rPr>
        <w:t>一个无自性。“空性”的话也是，实有的部分否定掉之后，一切万法本来空性的。“离戏”就是把这个戏论的部分离开。“无缘”就是说把这个有所缘的否定掉，然后是无缘的。“离边”的话就把这样</w:t>
      </w:r>
      <w:proofErr w:type="gramStart"/>
      <w:r w:rsidRPr="00E6306B">
        <w:rPr>
          <w:rFonts w:ascii="华文楷体" w:eastAsia="华文楷体" w:hAnsi="华文楷体" w:hint="eastAsia"/>
          <w:sz w:val="28"/>
          <w:szCs w:val="28"/>
        </w:rPr>
        <w:t>一种边执离开</w:t>
      </w:r>
      <w:proofErr w:type="gramEnd"/>
      <w:r w:rsidRPr="00E6306B">
        <w:rPr>
          <w:rFonts w:ascii="华文楷体" w:eastAsia="华文楷体" w:hAnsi="华文楷体" w:hint="eastAsia"/>
          <w:sz w:val="28"/>
          <w:szCs w:val="28"/>
        </w:rPr>
        <w:t>，所以</w:t>
      </w:r>
      <w:proofErr w:type="gramStart"/>
      <w:r w:rsidRPr="00E6306B">
        <w:rPr>
          <w:rFonts w:ascii="华文楷体" w:eastAsia="华文楷体" w:hAnsi="华文楷体" w:hint="eastAsia"/>
          <w:sz w:val="28"/>
          <w:szCs w:val="28"/>
        </w:rPr>
        <w:t>说是离边的</w:t>
      </w:r>
      <w:proofErr w:type="gramEnd"/>
      <w:r w:rsidRPr="00E6306B">
        <w:rPr>
          <w:rFonts w:ascii="华文楷体" w:eastAsia="华文楷体" w:hAnsi="华文楷体" w:hint="eastAsia"/>
          <w:sz w:val="28"/>
          <w:szCs w:val="28"/>
        </w:rPr>
        <w:t>。所以像这样的话，所有的词句都能够断定自己所</w:t>
      </w:r>
      <w:proofErr w:type="gramStart"/>
      <w:r w:rsidRPr="00E6306B">
        <w:rPr>
          <w:rFonts w:ascii="华文楷体" w:eastAsia="华文楷体" w:hAnsi="华文楷体" w:hint="eastAsia"/>
          <w:sz w:val="28"/>
          <w:szCs w:val="28"/>
        </w:rPr>
        <w:t>诠</w:t>
      </w:r>
      <w:proofErr w:type="gramEnd"/>
      <w:r w:rsidRPr="00E6306B">
        <w:rPr>
          <w:rFonts w:ascii="华文楷体" w:eastAsia="华文楷体" w:hAnsi="华文楷体" w:hint="eastAsia"/>
          <w:sz w:val="28"/>
          <w:szCs w:val="28"/>
        </w:rPr>
        <w:t>表的内容的方式而趋入。</w:t>
      </w:r>
    </w:p>
    <w:p w:rsidR="00C442C2" w:rsidRDefault="00F2280B" w:rsidP="00E6306B">
      <w:pPr>
        <w:ind w:firstLine="570"/>
        <w:rPr>
          <w:ins w:id="282" w:author="admin" w:date="2015-07-19T22:47:00Z"/>
          <w:rFonts w:ascii="华文楷体" w:eastAsia="华文楷体" w:hAnsi="华文楷体"/>
          <w:sz w:val="28"/>
          <w:szCs w:val="28"/>
        </w:rPr>
      </w:pPr>
      <w:ins w:id="283" w:author="admin" w:date="2015-07-19T22:46:00Z">
        <w:r>
          <w:rPr>
            <w:rFonts w:ascii="华文楷体" w:eastAsia="华文楷体" w:hAnsi="华文楷体" w:hint="eastAsia"/>
            <w:sz w:val="28"/>
            <w:szCs w:val="28"/>
          </w:rPr>
          <w:t>那么</w:t>
        </w:r>
      </w:ins>
      <w:r w:rsidR="00E6306B" w:rsidRPr="00E6306B">
        <w:rPr>
          <w:rFonts w:ascii="华文楷体" w:eastAsia="华文楷体" w:hAnsi="华文楷体" w:hint="eastAsia"/>
          <w:sz w:val="28"/>
          <w:szCs w:val="28"/>
        </w:rPr>
        <w:t>实际上从无生</w:t>
      </w:r>
      <w:proofErr w:type="gramStart"/>
      <w:r w:rsidR="00E6306B" w:rsidRPr="00E6306B">
        <w:rPr>
          <w:rFonts w:ascii="华文楷体" w:eastAsia="华文楷体" w:hAnsi="华文楷体" w:hint="eastAsia"/>
          <w:sz w:val="28"/>
          <w:szCs w:val="28"/>
        </w:rPr>
        <w:t>到离边它们</w:t>
      </w:r>
      <w:proofErr w:type="gramEnd"/>
      <w:r w:rsidR="00E6306B" w:rsidRPr="00E6306B">
        <w:rPr>
          <w:rFonts w:ascii="华文楷体" w:eastAsia="华文楷体" w:hAnsi="华文楷体" w:hint="eastAsia"/>
          <w:sz w:val="28"/>
          <w:szCs w:val="28"/>
        </w:rPr>
        <w:t>都是表达的一个含义，全部表达的一个空性的意思。但是侧重点不一样，侧重点在描述的时候不一样。为什么同样是一个意义他要用这么多的词句呢？实际上就是说，这个词句都是帮助我们</w:t>
      </w:r>
      <w:proofErr w:type="gramStart"/>
      <w:r w:rsidR="00E6306B" w:rsidRPr="00E6306B">
        <w:rPr>
          <w:rFonts w:ascii="华文楷体" w:eastAsia="华文楷体" w:hAnsi="华文楷体" w:hint="eastAsia"/>
          <w:sz w:val="28"/>
          <w:szCs w:val="28"/>
        </w:rPr>
        <w:t>趋入意义</w:t>
      </w:r>
      <w:proofErr w:type="gramEnd"/>
      <w:r w:rsidR="00E6306B" w:rsidRPr="00E6306B">
        <w:rPr>
          <w:rFonts w:ascii="华文楷体" w:eastAsia="华文楷体" w:hAnsi="华文楷体" w:hint="eastAsia"/>
          <w:sz w:val="28"/>
          <w:szCs w:val="28"/>
        </w:rPr>
        <w:t>的一种方便。因为每个人他的这样一种对词句的使用方式喜好不同，所以说他有的时候对这个词比较相应，对那个词就不相应。比如说我们说空性，对一个部分人来讲这个空性就太抽象了。什么是空性？非常抽象是不是什么都没有？不是这样的。实际上如果换一个说法，说无</w:t>
      </w:r>
      <w:proofErr w:type="gramStart"/>
      <w:r w:rsidR="00E6306B" w:rsidRPr="00E6306B">
        <w:rPr>
          <w:rFonts w:ascii="华文楷体" w:eastAsia="华文楷体" w:hAnsi="华文楷体" w:hint="eastAsia"/>
          <w:sz w:val="28"/>
          <w:szCs w:val="28"/>
        </w:rPr>
        <w:t>自性他就</w:t>
      </w:r>
      <w:proofErr w:type="gramEnd"/>
      <w:r w:rsidR="00E6306B" w:rsidRPr="00E6306B">
        <w:rPr>
          <w:rFonts w:ascii="华文楷体" w:eastAsia="华文楷体" w:hAnsi="华文楷体" w:hint="eastAsia"/>
          <w:sz w:val="28"/>
          <w:szCs w:val="28"/>
        </w:rPr>
        <w:t>想这个法它显现当中是没有自性的。没有自性我们说无自性就是空性。他就说他因为对无自性这个比较有感觉，对无自性这个词比较有感觉。找到这个感觉之后，我们再给他说无自性和空性是一个意义。这个时候他就对空性这个含义，</w:t>
      </w:r>
      <w:proofErr w:type="gramStart"/>
      <w:r w:rsidR="00E6306B" w:rsidRPr="00E6306B">
        <w:rPr>
          <w:rFonts w:ascii="华文楷体" w:eastAsia="华文楷体" w:hAnsi="华文楷体" w:hint="eastAsia"/>
          <w:sz w:val="28"/>
          <w:szCs w:val="28"/>
        </w:rPr>
        <w:t>对空性它表达</w:t>
      </w:r>
      <w:proofErr w:type="gramEnd"/>
      <w:r w:rsidR="00E6306B" w:rsidRPr="00E6306B">
        <w:rPr>
          <w:rFonts w:ascii="华文楷体" w:eastAsia="华文楷体" w:hAnsi="华文楷体" w:hint="eastAsia"/>
          <w:sz w:val="28"/>
          <w:szCs w:val="28"/>
        </w:rPr>
        <w:t>的意义就有一个比较准确的认知。他就不会想空性就是什么都没有，空性就是瓶子当中没有水。空性并不是房子里面没人，这个叫空性。空性就是无自性的意思，他对这个无自性一下子就趋入到空性当中去了。或者有些人他对无</w:t>
      </w:r>
      <w:proofErr w:type="gramStart"/>
      <w:r w:rsidR="00E6306B" w:rsidRPr="00E6306B">
        <w:rPr>
          <w:rFonts w:ascii="华文楷体" w:eastAsia="华文楷体" w:hAnsi="华文楷体" w:hint="eastAsia"/>
          <w:sz w:val="28"/>
          <w:szCs w:val="28"/>
        </w:rPr>
        <w:t>生比较</w:t>
      </w:r>
      <w:proofErr w:type="gramEnd"/>
      <w:r w:rsidR="00E6306B" w:rsidRPr="00E6306B">
        <w:rPr>
          <w:rFonts w:ascii="华文楷体" w:eastAsia="华文楷体" w:hAnsi="华文楷体" w:hint="eastAsia"/>
          <w:sz w:val="28"/>
          <w:szCs w:val="28"/>
        </w:rPr>
        <w:t>有感觉，无生就是没有生，无生、无住、无</w:t>
      </w:r>
      <w:proofErr w:type="gramStart"/>
      <w:r w:rsidR="00E6306B" w:rsidRPr="00E6306B">
        <w:rPr>
          <w:rFonts w:ascii="华文楷体" w:eastAsia="华文楷体" w:hAnsi="华文楷体" w:hint="eastAsia"/>
          <w:sz w:val="28"/>
          <w:szCs w:val="28"/>
        </w:rPr>
        <w:t>灭这样</w:t>
      </w:r>
      <w:proofErr w:type="gramEnd"/>
      <w:r w:rsidR="00E6306B" w:rsidRPr="00E6306B">
        <w:rPr>
          <w:rFonts w:ascii="华文楷体" w:eastAsia="华文楷体" w:hAnsi="华文楷体" w:hint="eastAsia"/>
          <w:sz w:val="28"/>
          <w:szCs w:val="28"/>
        </w:rPr>
        <w:t>一种本体就是空性。或者就是离戏，离开一切</w:t>
      </w:r>
      <w:r w:rsidR="00E6306B" w:rsidRPr="00E6306B">
        <w:rPr>
          <w:rFonts w:ascii="华文楷体" w:eastAsia="华文楷体" w:hAnsi="华文楷体" w:hint="eastAsia"/>
          <w:sz w:val="28"/>
          <w:szCs w:val="28"/>
        </w:rPr>
        <w:lastRenderedPageBreak/>
        <w:t>戏论等等。</w:t>
      </w:r>
    </w:p>
    <w:p w:rsidR="00E6306B" w:rsidRPr="00E6306B" w:rsidRDefault="00E6306B" w:rsidP="00E6306B">
      <w:pPr>
        <w:ind w:firstLine="570"/>
        <w:rPr>
          <w:rFonts w:ascii="华文楷体" w:eastAsia="华文楷体" w:hAnsi="华文楷体"/>
          <w:sz w:val="28"/>
          <w:szCs w:val="28"/>
        </w:rPr>
      </w:pPr>
      <w:r w:rsidRPr="00E6306B">
        <w:rPr>
          <w:rFonts w:ascii="华文楷体" w:eastAsia="华文楷体" w:hAnsi="华文楷体" w:hint="eastAsia"/>
          <w:sz w:val="28"/>
          <w:szCs w:val="28"/>
        </w:rPr>
        <w:t>反正就是这些都是讲空性的，但是对于不同众生他的这样一种使用词句喜好不同和他的习气不同，所以说通过很多很多的东西可以安立。不单单是在这个地方讲空性的时候，有的时候就是说如来</w:t>
      </w:r>
      <w:proofErr w:type="gramStart"/>
      <w:r w:rsidRPr="00E6306B">
        <w:rPr>
          <w:rFonts w:ascii="华文楷体" w:eastAsia="华文楷体" w:hAnsi="华文楷体" w:hint="eastAsia"/>
          <w:sz w:val="28"/>
          <w:szCs w:val="28"/>
        </w:rPr>
        <w:t>藏就是</w:t>
      </w:r>
      <w:proofErr w:type="gramEnd"/>
      <w:r w:rsidRPr="00E6306B">
        <w:rPr>
          <w:rFonts w:ascii="华文楷体" w:eastAsia="华文楷体" w:hAnsi="华文楷体" w:hint="eastAsia"/>
          <w:sz w:val="28"/>
          <w:szCs w:val="28"/>
        </w:rPr>
        <w:t>空性，空性就是如来藏，这个时候他就说什么是空性呢，如来</w:t>
      </w:r>
      <w:proofErr w:type="gramStart"/>
      <w:r w:rsidRPr="00E6306B">
        <w:rPr>
          <w:rFonts w:ascii="华文楷体" w:eastAsia="华文楷体" w:hAnsi="华文楷体" w:hint="eastAsia"/>
          <w:sz w:val="28"/>
          <w:szCs w:val="28"/>
        </w:rPr>
        <w:t>藏就是</w:t>
      </w:r>
      <w:proofErr w:type="gramEnd"/>
      <w:r w:rsidRPr="00E6306B">
        <w:rPr>
          <w:rFonts w:ascii="华文楷体" w:eastAsia="华文楷体" w:hAnsi="华文楷体" w:hint="eastAsia"/>
          <w:sz w:val="28"/>
          <w:szCs w:val="28"/>
        </w:rPr>
        <w:t>空性。他对这样一种空性的意思更加能够理解，他就说有其他地方可以理解的。所以这样一种佛、菩萨非常的善巧，不单单是用一个词，用很多</w:t>
      </w:r>
      <w:proofErr w:type="gramStart"/>
      <w:r w:rsidRPr="00E6306B">
        <w:rPr>
          <w:rFonts w:ascii="华文楷体" w:eastAsia="华文楷体" w:hAnsi="华文楷体" w:hint="eastAsia"/>
          <w:sz w:val="28"/>
          <w:szCs w:val="28"/>
        </w:rPr>
        <w:t>词帮助词帮助</w:t>
      </w:r>
      <w:proofErr w:type="gramEnd"/>
      <w:r w:rsidRPr="00E6306B">
        <w:rPr>
          <w:rFonts w:ascii="华文楷体" w:eastAsia="华文楷体" w:hAnsi="华文楷体" w:hint="eastAsia"/>
          <w:sz w:val="28"/>
          <w:szCs w:val="28"/>
        </w:rPr>
        <w:t>我们来离开。当然从它每个词的角度来讲，</w:t>
      </w:r>
      <w:ins w:id="284" w:author="admin" w:date="2015-07-19T22:48:00Z">
        <w:r w:rsidR="00C442C2">
          <w:rPr>
            <w:rFonts w:ascii="华文楷体" w:eastAsia="华文楷体" w:hAnsi="华文楷体" w:hint="eastAsia"/>
            <w:sz w:val="28"/>
            <w:szCs w:val="28"/>
          </w:rPr>
          <w:t>它所</w:t>
        </w:r>
      </w:ins>
      <w:proofErr w:type="gramStart"/>
      <w:r w:rsidRPr="00E6306B">
        <w:rPr>
          <w:rFonts w:ascii="华文楷体" w:eastAsia="华文楷体" w:hAnsi="华文楷体" w:hint="eastAsia"/>
          <w:sz w:val="28"/>
          <w:szCs w:val="28"/>
        </w:rPr>
        <w:t>诠</w:t>
      </w:r>
      <w:proofErr w:type="gramEnd"/>
      <w:r w:rsidRPr="00E6306B">
        <w:rPr>
          <w:rFonts w:ascii="华文楷体" w:eastAsia="华文楷体" w:hAnsi="华文楷体" w:hint="eastAsia"/>
          <w:sz w:val="28"/>
          <w:szCs w:val="28"/>
        </w:rPr>
        <w:t>表的侧面有的时候是从无生的角度来讲的，有的时候是</w:t>
      </w:r>
      <w:proofErr w:type="gramStart"/>
      <w:r w:rsidRPr="00E6306B">
        <w:rPr>
          <w:rFonts w:ascii="华文楷体" w:eastAsia="华文楷体" w:hAnsi="华文楷体" w:hint="eastAsia"/>
          <w:sz w:val="28"/>
          <w:szCs w:val="28"/>
        </w:rPr>
        <w:t>从离戏的</w:t>
      </w:r>
      <w:proofErr w:type="gramEnd"/>
      <w:r w:rsidRPr="00E6306B">
        <w:rPr>
          <w:rFonts w:ascii="华文楷体" w:eastAsia="华文楷体" w:hAnsi="华文楷体" w:hint="eastAsia"/>
          <w:sz w:val="28"/>
          <w:szCs w:val="28"/>
        </w:rPr>
        <w:t>角度来讲的，这方面不一样。但是它所</w:t>
      </w:r>
      <w:proofErr w:type="gramStart"/>
      <w:r w:rsidRPr="00E6306B">
        <w:rPr>
          <w:rFonts w:ascii="华文楷体" w:eastAsia="华文楷体" w:hAnsi="华文楷体" w:hint="eastAsia"/>
          <w:sz w:val="28"/>
          <w:szCs w:val="28"/>
        </w:rPr>
        <w:t>诠</w:t>
      </w:r>
      <w:proofErr w:type="gramEnd"/>
      <w:r w:rsidRPr="00E6306B">
        <w:rPr>
          <w:rFonts w:ascii="华文楷体" w:eastAsia="华文楷体" w:hAnsi="华文楷体" w:hint="eastAsia"/>
          <w:sz w:val="28"/>
          <w:szCs w:val="28"/>
        </w:rPr>
        <w:t>表的意义都是一样的。</w:t>
      </w:r>
    </w:p>
    <w:p w:rsidR="00E6306B" w:rsidRPr="00E6306B" w:rsidDel="00F866FD" w:rsidRDefault="00E6306B" w:rsidP="00E6306B">
      <w:pPr>
        <w:ind w:firstLine="570"/>
        <w:rPr>
          <w:del w:id="285" w:author="admin" w:date="2015-07-19T22:49:00Z"/>
          <w:rFonts w:ascii="华文楷体" w:eastAsia="华文楷体" w:hAnsi="华文楷体"/>
          <w:sz w:val="28"/>
          <w:szCs w:val="28"/>
        </w:rPr>
      </w:pPr>
      <w:r w:rsidRPr="00E6306B">
        <w:rPr>
          <w:rFonts w:ascii="华文楷体" w:eastAsia="华文楷体" w:hAnsi="华文楷体" w:hint="eastAsia"/>
          <w:sz w:val="28"/>
          <w:szCs w:val="28"/>
        </w:rPr>
        <w:t>所以“都是以断定自己所</w:t>
      </w:r>
      <w:proofErr w:type="gramStart"/>
      <w:r w:rsidRPr="00E6306B">
        <w:rPr>
          <w:rFonts w:ascii="华文楷体" w:eastAsia="华文楷体" w:hAnsi="华文楷体" w:hint="eastAsia"/>
          <w:sz w:val="28"/>
          <w:szCs w:val="28"/>
        </w:rPr>
        <w:t>诠</w:t>
      </w:r>
      <w:proofErr w:type="gramEnd"/>
      <w:r w:rsidRPr="00E6306B">
        <w:rPr>
          <w:rFonts w:ascii="华文楷体" w:eastAsia="华文楷体" w:hAnsi="华文楷体" w:hint="eastAsia"/>
          <w:sz w:val="28"/>
          <w:szCs w:val="28"/>
        </w:rPr>
        <w:t>表之内容的方式而趋入的,因而永远也不能表达出除此之外的意义。”所以说这样一种词句永远也不能表达出超出这个范围之外的意义。比如说离戏，</w:t>
      </w:r>
      <w:proofErr w:type="gramStart"/>
      <w:r w:rsidRPr="00E6306B">
        <w:rPr>
          <w:rFonts w:ascii="华文楷体" w:eastAsia="华文楷体" w:hAnsi="华文楷体" w:hint="eastAsia"/>
          <w:sz w:val="28"/>
          <w:szCs w:val="28"/>
        </w:rPr>
        <w:t>离戏这个词它</w:t>
      </w:r>
      <w:proofErr w:type="gramEnd"/>
      <w:r w:rsidRPr="00E6306B">
        <w:rPr>
          <w:rFonts w:ascii="华文楷体" w:eastAsia="华文楷体" w:hAnsi="华文楷体" w:hint="eastAsia"/>
          <w:sz w:val="28"/>
          <w:szCs w:val="28"/>
        </w:rPr>
        <w:t>表达的永远是离戏，离开戏论。它这个词就不可能把这个词语表达出来之后，最后得到一个有戏论的这样一种观点，是不可能的事情。所以说像这样的话，</w:t>
      </w:r>
      <w:proofErr w:type="gramStart"/>
      <w:r w:rsidRPr="00E6306B">
        <w:rPr>
          <w:rFonts w:ascii="华文楷体" w:eastAsia="华文楷体" w:hAnsi="华文楷体" w:hint="eastAsia"/>
          <w:sz w:val="28"/>
          <w:szCs w:val="28"/>
        </w:rPr>
        <w:t>离戏它这个</w:t>
      </w:r>
      <w:proofErr w:type="gramEnd"/>
      <w:r w:rsidRPr="00E6306B">
        <w:rPr>
          <w:rFonts w:ascii="华文楷体" w:eastAsia="华文楷体" w:hAnsi="华文楷体" w:hint="eastAsia"/>
          <w:sz w:val="28"/>
          <w:szCs w:val="28"/>
        </w:rPr>
        <w:t>词句有它的特点。它除了表达断定自己所</w:t>
      </w:r>
      <w:proofErr w:type="gramStart"/>
      <w:r w:rsidRPr="00E6306B">
        <w:rPr>
          <w:rFonts w:ascii="华文楷体" w:eastAsia="华文楷体" w:hAnsi="华文楷体" w:hint="eastAsia"/>
          <w:sz w:val="28"/>
          <w:szCs w:val="28"/>
        </w:rPr>
        <w:t>诠</w:t>
      </w:r>
      <w:proofErr w:type="gramEnd"/>
      <w:r w:rsidRPr="00E6306B">
        <w:rPr>
          <w:rFonts w:ascii="华文楷体" w:eastAsia="华文楷体" w:hAnsi="华文楷体" w:hint="eastAsia"/>
          <w:sz w:val="28"/>
          <w:szCs w:val="28"/>
        </w:rPr>
        <w:t>表的内容之外，不能够表达</w:t>
      </w:r>
      <w:proofErr w:type="gramStart"/>
      <w:r w:rsidRPr="00E6306B">
        <w:rPr>
          <w:rFonts w:ascii="华文楷体" w:eastAsia="华文楷体" w:hAnsi="华文楷体" w:hint="eastAsia"/>
          <w:sz w:val="28"/>
          <w:szCs w:val="28"/>
        </w:rPr>
        <w:t>出超此</w:t>
      </w:r>
      <w:proofErr w:type="gramEnd"/>
      <w:r w:rsidRPr="00E6306B">
        <w:rPr>
          <w:rFonts w:ascii="华文楷体" w:eastAsia="华文楷体" w:hAnsi="华文楷体" w:hint="eastAsia"/>
          <w:sz w:val="28"/>
          <w:szCs w:val="28"/>
        </w:rPr>
        <w:t>之外的意义。所以说，这个实际上的意思是什么意思？比如说离戏，离戏本身是不是个戏论？你在说</w:t>
      </w:r>
      <w:proofErr w:type="gramStart"/>
      <w:r w:rsidRPr="00E6306B">
        <w:rPr>
          <w:rFonts w:ascii="华文楷体" w:eastAsia="华文楷体" w:hAnsi="华文楷体" w:hint="eastAsia"/>
          <w:sz w:val="28"/>
          <w:szCs w:val="28"/>
        </w:rPr>
        <w:t>离戏这个</w:t>
      </w:r>
      <w:proofErr w:type="gramEnd"/>
      <w:r w:rsidRPr="00E6306B">
        <w:rPr>
          <w:rFonts w:ascii="华文楷体" w:eastAsia="华文楷体" w:hAnsi="华文楷体" w:hint="eastAsia"/>
          <w:sz w:val="28"/>
          <w:szCs w:val="28"/>
        </w:rPr>
        <w:t>词的时候是不是个戏论？我们说你就不能这样理解。</w:t>
      </w:r>
    </w:p>
    <w:p w:rsidR="00580781" w:rsidRDefault="00282BCC">
      <w:pPr>
        <w:rPr>
          <w:ins w:id="286" w:author="admin" w:date="2015-07-19T22:55:00Z"/>
          <w:rFonts w:ascii="华文楷体" w:eastAsia="华文楷体" w:hAnsi="华文楷体"/>
          <w:sz w:val="28"/>
          <w:szCs w:val="28"/>
        </w:rPr>
        <w:pPrChange w:id="287" w:author="admin" w:date="2015-07-19T22:49:00Z">
          <w:pPr>
            <w:ind w:firstLine="570"/>
          </w:pPr>
        </w:pPrChange>
      </w:pPr>
      <w:r w:rsidRPr="00282BCC">
        <w:rPr>
          <w:rFonts w:ascii="华文楷体" w:eastAsia="华文楷体" w:hAnsi="华文楷体" w:hint="eastAsia"/>
          <w:sz w:val="28"/>
          <w:szCs w:val="28"/>
        </w:rPr>
        <w:t>因为就是说是这样一种</w:t>
      </w:r>
      <w:proofErr w:type="gramStart"/>
      <w:r w:rsidRPr="00282BCC">
        <w:rPr>
          <w:rFonts w:ascii="华文楷体" w:eastAsia="华文楷体" w:hAnsi="华文楷体" w:hint="eastAsia"/>
          <w:sz w:val="28"/>
          <w:szCs w:val="28"/>
        </w:rPr>
        <w:t>离戏它</w:t>
      </w:r>
      <w:proofErr w:type="gramEnd"/>
      <w:r w:rsidRPr="00282BCC">
        <w:rPr>
          <w:rFonts w:ascii="华文楷体" w:eastAsia="华文楷体" w:hAnsi="华文楷体" w:hint="eastAsia"/>
          <w:sz w:val="28"/>
          <w:szCs w:val="28"/>
        </w:rPr>
        <w:t>都是断定自己所</w:t>
      </w:r>
      <w:proofErr w:type="gramStart"/>
      <w:r w:rsidRPr="00282BCC">
        <w:rPr>
          <w:rFonts w:ascii="华文楷体" w:eastAsia="华文楷体" w:hAnsi="华文楷体" w:hint="eastAsia"/>
          <w:sz w:val="28"/>
          <w:szCs w:val="28"/>
        </w:rPr>
        <w:t>诠</w:t>
      </w:r>
      <w:proofErr w:type="gramEnd"/>
      <w:r w:rsidRPr="00282BCC">
        <w:rPr>
          <w:rFonts w:ascii="华文楷体" w:eastAsia="华文楷体" w:hAnsi="华文楷体" w:hint="eastAsia"/>
          <w:sz w:val="28"/>
          <w:szCs w:val="28"/>
        </w:rPr>
        <w:t>表之内容的方式而</w:t>
      </w:r>
      <w:del w:id="288" w:author="admin" w:date="2015-07-19T22:50:00Z">
        <w:r w:rsidRPr="00282BCC" w:rsidDel="00F866FD">
          <w:rPr>
            <w:rFonts w:ascii="华文楷体" w:eastAsia="华文楷体" w:hAnsi="华文楷体" w:hint="eastAsia"/>
            <w:sz w:val="28"/>
            <w:szCs w:val="28"/>
          </w:rPr>
          <w:delText>驱入</w:delText>
        </w:r>
      </w:del>
      <w:proofErr w:type="gramStart"/>
      <w:ins w:id="289" w:author="admin" w:date="2015-07-19T22:50:00Z">
        <w:r w:rsidR="00F866FD">
          <w:rPr>
            <w:rFonts w:ascii="华文楷体" w:eastAsia="华文楷体" w:hAnsi="华文楷体" w:hint="eastAsia"/>
            <w:sz w:val="28"/>
            <w:szCs w:val="28"/>
          </w:rPr>
          <w:t>趋入</w:t>
        </w:r>
      </w:ins>
      <w:r w:rsidRPr="00282BCC">
        <w:rPr>
          <w:rFonts w:ascii="华文楷体" w:eastAsia="华文楷体" w:hAnsi="华文楷体" w:hint="eastAsia"/>
          <w:sz w:val="28"/>
          <w:szCs w:val="28"/>
        </w:rPr>
        <w:t>的</w:t>
      </w:r>
      <w:proofErr w:type="gramEnd"/>
      <w:r w:rsidRPr="00282BCC">
        <w:rPr>
          <w:rFonts w:ascii="华文楷体" w:eastAsia="华文楷体" w:hAnsi="华文楷体" w:hint="eastAsia"/>
          <w:sz w:val="28"/>
          <w:szCs w:val="28"/>
        </w:rPr>
        <w:t>，不能够表达出除此之外的意义，啊就很清楚了，就是说不能</w:t>
      </w:r>
      <w:proofErr w:type="gramStart"/>
      <w:r w:rsidRPr="00282BCC">
        <w:rPr>
          <w:rFonts w:ascii="华文楷体" w:eastAsia="华文楷体" w:hAnsi="华文楷体" w:hint="eastAsia"/>
          <w:sz w:val="28"/>
          <w:szCs w:val="28"/>
        </w:rPr>
        <w:t>够用离戏来</w:t>
      </w:r>
      <w:proofErr w:type="gramEnd"/>
      <w:r w:rsidRPr="00282BCC">
        <w:rPr>
          <w:rFonts w:ascii="华文楷体" w:eastAsia="华文楷体" w:hAnsi="华文楷体" w:hint="eastAsia"/>
          <w:sz w:val="28"/>
          <w:szCs w:val="28"/>
        </w:rPr>
        <w:t>表达出一个戏论，它的这个</w:t>
      </w:r>
      <w:proofErr w:type="gramStart"/>
      <w:r w:rsidRPr="00282BCC">
        <w:rPr>
          <w:rFonts w:ascii="华文楷体" w:eastAsia="华文楷体" w:hAnsi="华文楷体" w:hint="eastAsia"/>
          <w:sz w:val="28"/>
          <w:szCs w:val="28"/>
        </w:rPr>
        <w:t>离戏这个</w:t>
      </w:r>
      <w:proofErr w:type="gramEnd"/>
      <w:r w:rsidRPr="00282BCC">
        <w:rPr>
          <w:rFonts w:ascii="华文楷体" w:eastAsia="华文楷体" w:hAnsi="华文楷体" w:hint="eastAsia"/>
          <w:sz w:val="28"/>
          <w:szCs w:val="28"/>
        </w:rPr>
        <w:t>词，它本身表达</w:t>
      </w:r>
      <w:r w:rsidRPr="00282BCC">
        <w:rPr>
          <w:rFonts w:ascii="华文楷体" w:eastAsia="华文楷体" w:hAnsi="华文楷体" w:hint="eastAsia"/>
          <w:sz w:val="28"/>
          <w:szCs w:val="28"/>
        </w:rPr>
        <w:lastRenderedPageBreak/>
        <w:t>的含义呢，就是要离开一些戏论的，所以说你离戏本身</w:t>
      </w:r>
      <w:del w:id="290" w:author="admin" w:date="2015-07-19T22:51:00Z">
        <w:r w:rsidRPr="00282BCC" w:rsidDel="00F866FD">
          <w:rPr>
            <w:rFonts w:ascii="华文楷体" w:eastAsia="华文楷体" w:hAnsi="华文楷体" w:hint="eastAsia"/>
            <w:sz w:val="28"/>
            <w:szCs w:val="28"/>
          </w:rPr>
          <w:delText>就是</w:delText>
        </w:r>
      </w:del>
      <w:ins w:id="291" w:author="admin" w:date="2015-07-19T22:51:00Z">
        <w:r w:rsidR="00F866FD">
          <w:rPr>
            <w:rFonts w:ascii="华文楷体" w:eastAsia="华文楷体" w:hAnsi="华文楷体" w:hint="eastAsia"/>
            <w:sz w:val="28"/>
            <w:szCs w:val="28"/>
          </w:rPr>
          <w:t>是不是</w:t>
        </w:r>
      </w:ins>
      <w:r w:rsidRPr="00282BCC">
        <w:rPr>
          <w:rFonts w:ascii="华文楷体" w:eastAsia="华文楷体" w:hAnsi="华文楷体" w:hint="eastAsia"/>
          <w:sz w:val="28"/>
          <w:szCs w:val="28"/>
        </w:rPr>
        <w:t>戏论</w:t>
      </w:r>
      <w:ins w:id="292" w:author="admin" w:date="2015-07-19T22:51:00Z">
        <w:r w:rsidR="00F866FD">
          <w:rPr>
            <w:rFonts w:ascii="华文楷体" w:eastAsia="华文楷体" w:hAnsi="华文楷体" w:hint="eastAsia"/>
            <w:sz w:val="28"/>
            <w:szCs w:val="28"/>
          </w:rPr>
          <w:t>？</w:t>
        </w:r>
      </w:ins>
      <w:del w:id="293" w:author="admin" w:date="2015-07-19T22:51:00Z">
        <w:r w:rsidRPr="00282BCC" w:rsidDel="00F866FD">
          <w:rPr>
            <w:rFonts w:ascii="华文楷体" w:eastAsia="华文楷体" w:hAnsi="华文楷体" w:hint="eastAsia"/>
            <w:sz w:val="28"/>
            <w:szCs w:val="28"/>
          </w:rPr>
          <w:delText>，</w:delText>
        </w:r>
      </w:del>
      <w:r w:rsidRPr="00282BCC">
        <w:rPr>
          <w:rFonts w:ascii="华文楷体" w:eastAsia="华文楷体" w:hAnsi="华文楷体" w:hint="eastAsia"/>
          <w:sz w:val="28"/>
          <w:szCs w:val="28"/>
        </w:rPr>
        <w:t>你离戏本来不就是戏论的吗？你本来就是名言，就是语音的对</w:t>
      </w:r>
      <w:del w:id="294" w:author="admin" w:date="2015-07-19T22:51:00Z">
        <w:r w:rsidRPr="00282BCC" w:rsidDel="0003687B">
          <w:rPr>
            <w:rFonts w:ascii="华文楷体" w:eastAsia="华文楷体" w:hAnsi="华文楷体" w:hint="eastAsia"/>
            <w:sz w:val="28"/>
            <w:szCs w:val="28"/>
          </w:rPr>
          <w:delText>镜</w:delText>
        </w:r>
      </w:del>
      <w:ins w:id="295" w:author="admin" w:date="2015-07-19T22:51:00Z">
        <w:r w:rsidR="0003687B">
          <w:rPr>
            <w:rFonts w:ascii="华文楷体" w:eastAsia="华文楷体" w:hAnsi="华文楷体" w:hint="eastAsia"/>
            <w:sz w:val="28"/>
            <w:szCs w:val="28"/>
          </w:rPr>
          <w:t>对境</w:t>
        </w:r>
      </w:ins>
      <w:r w:rsidRPr="00282BCC">
        <w:rPr>
          <w:rFonts w:ascii="华文楷体" w:eastAsia="华文楷体" w:hAnsi="华文楷体" w:hint="eastAsia"/>
          <w:sz w:val="28"/>
          <w:szCs w:val="28"/>
        </w:rPr>
        <w:t>，我们</w:t>
      </w:r>
      <w:ins w:id="296" w:author="admin" w:date="2015-07-19T22:52:00Z">
        <w:r w:rsidR="00D55932">
          <w:rPr>
            <w:rFonts w:ascii="华文楷体" w:eastAsia="华文楷体" w:hAnsi="华文楷体" w:hint="eastAsia"/>
            <w:sz w:val="28"/>
            <w:szCs w:val="28"/>
          </w:rPr>
          <w:t>内心</w:t>
        </w:r>
      </w:ins>
      <w:r w:rsidRPr="00282BCC">
        <w:rPr>
          <w:rFonts w:ascii="华文楷体" w:eastAsia="华文楷体" w:hAnsi="华文楷体" w:hint="eastAsia"/>
          <w:sz w:val="28"/>
          <w:szCs w:val="28"/>
        </w:rPr>
        <w:t>现在可以思考它，</w:t>
      </w:r>
      <w:proofErr w:type="gramStart"/>
      <w:r w:rsidRPr="00282BCC">
        <w:rPr>
          <w:rFonts w:ascii="华文楷体" w:eastAsia="华文楷体" w:hAnsi="华文楷体" w:hint="eastAsia"/>
          <w:sz w:val="28"/>
          <w:szCs w:val="28"/>
        </w:rPr>
        <w:t>哦不是</w:t>
      </w:r>
      <w:proofErr w:type="gramEnd"/>
      <w:r w:rsidRPr="00282BCC">
        <w:rPr>
          <w:rFonts w:ascii="华文楷体" w:eastAsia="华文楷体" w:hAnsi="华文楷体" w:hint="eastAsia"/>
          <w:sz w:val="28"/>
          <w:szCs w:val="28"/>
        </w:rPr>
        <w:t>这个含义，它不能表达出除此之外的意义的</w:t>
      </w:r>
      <w:del w:id="297" w:author="admin" w:date="2015-07-19T22:52:00Z">
        <w:r w:rsidRPr="00282BCC" w:rsidDel="00967115">
          <w:rPr>
            <w:rFonts w:ascii="华文楷体" w:eastAsia="华文楷体" w:hAnsi="华文楷体" w:hint="eastAsia"/>
            <w:sz w:val="28"/>
            <w:szCs w:val="28"/>
          </w:rPr>
          <w:delText>,</w:delText>
        </w:r>
      </w:del>
      <w:ins w:id="298" w:author="admin" w:date="2015-07-19T22:52:00Z">
        <w:r w:rsidR="00967115">
          <w:rPr>
            <w:rFonts w:ascii="华文楷体" w:eastAsia="华文楷体" w:hAnsi="华文楷体" w:hint="eastAsia"/>
            <w:sz w:val="28"/>
            <w:szCs w:val="28"/>
          </w:rPr>
          <w:t>。</w:t>
        </w:r>
      </w:ins>
    </w:p>
    <w:p w:rsidR="00580781" w:rsidRDefault="00580781">
      <w:pPr>
        <w:ind w:firstLine="420"/>
        <w:rPr>
          <w:ins w:id="299" w:author="admin" w:date="2015-07-19T22:55:00Z"/>
          <w:rFonts w:ascii="华文楷体" w:eastAsia="华文楷体" w:hAnsi="华文楷体"/>
          <w:sz w:val="28"/>
          <w:szCs w:val="28"/>
        </w:rPr>
        <w:pPrChange w:id="300" w:author="admin" w:date="2015-07-19T22:55:00Z">
          <w:pPr>
            <w:ind w:firstLine="570"/>
          </w:pPr>
        </w:pPrChange>
      </w:pPr>
      <w:ins w:id="301" w:author="admin" w:date="2015-07-19T22:55:00Z">
        <w:r>
          <w:rPr>
            <w:rFonts w:ascii="华文楷体" w:eastAsia="华文楷体" w:hAnsi="华文楷体" w:hint="eastAsia"/>
            <w:sz w:val="28"/>
            <w:szCs w:val="28"/>
          </w:rPr>
          <w:t>【</w:t>
        </w:r>
      </w:ins>
      <w:r w:rsidR="00282BCC" w:rsidRPr="00580781">
        <w:rPr>
          <w:rFonts w:asciiTheme="minorEastAsia" w:hAnsiTheme="minorEastAsia" w:hint="eastAsia"/>
          <w:sz w:val="28"/>
          <w:szCs w:val="28"/>
          <w:rPrChange w:id="302" w:author="admin" w:date="2015-07-19T22:56:00Z">
            <w:rPr>
              <w:rFonts w:ascii="华文楷体" w:eastAsia="华文楷体" w:hAnsi="华文楷体" w:hint="eastAsia"/>
              <w:sz w:val="28"/>
              <w:szCs w:val="28"/>
            </w:rPr>
          </w:rPrChange>
        </w:rPr>
        <w:t>它的词句表面上似乎已承认了那一含义</w:t>
      </w:r>
      <w:r w:rsidR="00282BCC" w:rsidRPr="00580781">
        <w:rPr>
          <w:rFonts w:asciiTheme="minorEastAsia" w:hAnsiTheme="minorEastAsia"/>
          <w:sz w:val="28"/>
          <w:szCs w:val="28"/>
          <w:rPrChange w:id="303" w:author="admin" w:date="2015-07-19T22:56:00Z">
            <w:rPr>
              <w:rFonts w:ascii="华文楷体" w:eastAsia="华文楷体" w:hAnsi="华文楷体"/>
              <w:sz w:val="28"/>
              <w:szCs w:val="28"/>
            </w:rPr>
          </w:rPrChange>
        </w:rPr>
        <w:t>,而且内心也随之如是执著,但</w:t>
      </w:r>
      <w:r w:rsidR="00282BCC" w:rsidRPr="00580781">
        <w:rPr>
          <w:rFonts w:asciiTheme="minorEastAsia" w:hAnsiTheme="minorEastAsia" w:hint="eastAsia"/>
          <w:sz w:val="28"/>
          <w:szCs w:val="28"/>
          <w:rPrChange w:id="304" w:author="admin" w:date="2015-07-19T22:56:00Z">
            <w:rPr>
              <w:rFonts w:ascii="华文楷体" w:eastAsia="华文楷体" w:hAnsi="华文楷体" w:hint="eastAsia"/>
              <w:sz w:val="28"/>
              <w:szCs w:val="28"/>
            </w:rPr>
          </w:rPrChange>
        </w:rPr>
        <w:t>实际上此等词句就是为了表明排除一切承认与所缘的行境</w:t>
      </w:r>
      <w:r w:rsidR="00282BCC" w:rsidRPr="00580781">
        <w:rPr>
          <w:rFonts w:asciiTheme="minorEastAsia" w:hAnsiTheme="minorEastAsia"/>
          <w:sz w:val="28"/>
          <w:szCs w:val="28"/>
          <w:rPrChange w:id="305" w:author="admin" w:date="2015-07-19T22:56:00Z">
            <w:rPr>
              <w:rFonts w:ascii="华文楷体" w:eastAsia="华文楷体" w:hAnsi="华文楷体"/>
              <w:sz w:val="28"/>
              <w:szCs w:val="28"/>
            </w:rPr>
          </w:rPrChange>
        </w:rPr>
        <w:t>,</w:t>
      </w:r>
      <w:ins w:id="306" w:author="admin" w:date="2015-07-19T22:56:00Z">
        <w:r>
          <w:rPr>
            <w:rFonts w:ascii="华文楷体" w:eastAsia="华文楷体" w:hAnsi="华文楷体" w:hint="eastAsia"/>
            <w:sz w:val="28"/>
            <w:szCs w:val="28"/>
          </w:rPr>
          <w:t>】</w:t>
        </w:r>
      </w:ins>
    </w:p>
    <w:p w:rsidR="00A16E7D" w:rsidRDefault="00282BCC">
      <w:pPr>
        <w:ind w:firstLine="420"/>
        <w:rPr>
          <w:ins w:id="307" w:author="admin" w:date="2015-07-19T22:57:00Z"/>
          <w:rFonts w:ascii="华文楷体" w:eastAsia="华文楷体" w:hAnsi="华文楷体"/>
          <w:sz w:val="28"/>
          <w:szCs w:val="28"/>
        </w:rPr>
        <w:pPrChange w:id="308" w:author="admin" w:date="2015-07-19T22:55:00Z">
          <w:pPr>
            <w:ind w:firstLine="570"/>
          </w:pPr>
        </w:pPrChange>
      </w:pPr>
      <w:r w:rsidRPr="00282BCC">
        <w:rPr>
          <w:rFonts w:ascii="华文楷体" w:eastAsia="华文楷体" w:hAnsi="华文楷体" w:hint="eastAsia"/>
          <w:sz w:val="28"/>
          <w:szCs w:val="28"/>
        </w:rPr>
        <w:t>那么就是说这些无生呢、</w:t>
      </w:r>
      <w:proofErr w:type="gramStart"/>
      <w:ins w:id="309" w:author="admin" w:date="2015-07-19T22:56:00Z">
        <w:r w:rsidR="00E403FA">
          <w:rPr>
            <w:rFonts w:ascii="华文楷体" w:eastAsia="华文楷体" w:hAnsi="华文楷体" w:hint="eastAsia"/>
            <w:sz w:val="28"/>
            <w:szCs w:val="28"/>
          </w:rPr>
          <w:t>乃</w:t>
        </w:r>
      </w:ins>
      <w:r w:rsidRPr="00282BCC">
        <w:rPr>
          <w:rFonts w:ascii="华文楷体" w:eastAsia="华文楷体" w:hAnsi="华文楷体" w:hint="eastAsia"/>
          <w:sz w:val="28"/>
          <w:szCs w:val="28"/>
        </w:rPr>
        <w:t>至于离边</w:t>
      </w:r>
      <w:proofErr w:type="gramEnd"/>
      <w:del w:id="310" w:author="admin" w:date="2015-07-19T22:56:00Z">
        <w:r w:rsidRPr="00282BCC" w:rsidDel="0095550B">
          <w:rPr>
            <w:rFonts w:ascii="华文楷体" w:eastAsia="华文楷体" w:hAnsi="华文楷体" w:hint="eastAsia"/>
            <w:sz w:val="28"/>
            <w:szCs w:val="28"/>
          </w:rPr>
          <w:delText>呢</w:delText>
        </w:r>
      </w:del>
      <w:r w:rsidRPr="00282BCC">
        <w:rPr>
          <w:rFonts w:ascii="华文楷体" w:eastAsia="华文楷体" w:hAnsi="华文楷体" w:hint="eastAsia"/>
          <w:sz w:val="28"/>
          <w:szCs w:val="28"/>
        </w:rPr>
        <w:t>这些词句呢，表面上似乎承认了它的含义，比如说无生，你在看这个无生的词的时候呢，似乎好像这个无生是承认的</w:t>
      </w:r>
      <w:del w:id="311" w:author="admin" w:date="2015-07-19T22:57:00Z">
        <w:r w:rsidRPr="00282BCC" w:rsidDel="00A16E7D">
          <w:rPr>
            <w:rFonts w:ascii="华文楷体" w:eastAsia="华文楷体" w:hAnsi="华文楷体" w:hint="eastAsia"/>
            <w:sz w:val="28"/>
            <w:szCs w:val="28"/>
          </w:rPr>
          <w:delText>，</w:delText>
        </w:r>
      </w:del>
      <w:ins w:id="312" w:author="admin" w:date="2015-07-19T22:57:00Z">
        <w:r w:rsidR="00A16E7D">
          <w:rPr>
            <w:rFonts w:ascii="华文楷体" w:eastAsia="华文楷体" w:hAnsi="华文楷体" w:hint="eastAsia"/>
            <w:sz w:val="28"/>
            <w:szCs w:val="28"/>
          </w:rPr>
          <w:t>；</w:t>
        </w:r>
      </w:ins>
      <w:r w:rsidRPr="00282BCC">
        <w:rPr>
          <w:rFonts w:ascii="华文楷体" w:eastAsia="华文楷体" w:hAnsi="华文楷体" w:hint="eastAsia"/>
          <w:sz w:val="28"/>
          <w:szCs w:val="28"/>
        </w:rPr>
        <w:t>大空性</w:t>
      </w:r>
      <w:del w:id="313" w:author="admin" w:date="2015-07-19T22:56:00Z">
        <w:r w:rsidRPr="00282BCC" w:rsidDel="0095550B">
          <w:rPr>
            <w:rFonts w:ascii="华文楷体" w:eastAsia="华文楷体" w:hAnsi="华文楷体" w:hint="eastAsia"/>
            <w:sz w:val="28"/>
            <w:szCs w:val="28"/>
          </w:rPr>
          <w:delText>噢</w:delText>
        </w:r>
      </w:del>
      <w:r w:rsidRPr="00282BCC">
        <w:rPr>
          <w:rFonts w:ascii="华文楷体" w:eastAsia="华文楷体" w:hAnsi="华文楷体" w:hint="eastAsia"/>
          <w:sz w:val="28"/>
          <w:szCs w:val="28"/>
        </w:rPr>
        <w:t>，大空性应该是承认的</w:t>
      </w:r>
      <w:del w:id="314" w:author="admin" w:date="2015-07-19T22:57:00Z">
        <w:r w:rsidRPr="00282BCC" w:rsidDel="00A16E7D">
          <w:rPr>
            <w:rFonts w:ascii="华文楷体" w:eastAsia="华文楷体" w:hAnsi="华文楷体" w:hint="eastAsia"/>
            <w:sz w:val="28"/>
            <w:szCs w:val="28"/>
          </w:rPr>
          <w:delText>，</w:delText>
        </w:r>
      </w:del>
      <w:ins w:id="315" w:author="admin" w:date="2015-07-19T22:57:00Z">
        <w:r w:rsidR="00A16E7D">
          <w:rPr>
            <w:rFonts w:ascii="华文楷体" w:eastAsia="华文楷体" w:hAnsi="华文楷体" w:hint="eastAsia"/>
            <w:sz w:val="28"/>
            <w:szCs w:val="28"/>
          </w:rPr>
          <w:t>；</w:t>
        </w:r>
      </w:ins>
      <w:proofErr w:type="gramStart"/>
      <w:r w:rsidRPr="00282BCC">
        <w:rPr>
          <w:rFonts w:ascii="华文楷体" w:eastAsia="华文楷体" w:hAnsi="华文楷体" w:hint="eastAsia"/>
          <w:sz w:val="28"/>
          <w:szCs w:val="28"/>
        </w:rPr>
        <w:t>现空无</w:t>
      </w:r>
      <w:proofErr w:type="gramEnd"/>
      <w:r w:rsidRPr="00282BCC">
        <w:rPr>
          <w:rFonts w:ascii="华文楷体" w:eastAsia="华文楷体" w:hAnsi="华文楷体" w:hint="eastAsia"/>
          <w:sz w:val="28"/>
          <w:szCs w:val="28"/>
        </w:rPr>
        <w:t>二这个应该是承认的，啊不可思议这个应该承认的，表面上似乎有这个意思</w:t>
      </w:r>
      <w:del w:id="316" w:author="admin" w:date="2015-07-19T22:57:00Z">
        <w:r w:rsidRPr="00282BCC" w:rsidDel="0095550B">
          <w:rPr>
            <w:rFonts w:ascii="华文楷体" w:eastAsia="华文楷体" w:hAnsi="华文楷体" w:hint="eastAsia"/>
            <w:sz w:val="28"/>
            <w:szCs w:val="28"/>
          </w:rPr>
          <w:delText>，</w:delText>
        </w:r>
      </w:del>
      <w:ins w:id="317" w:author="admin" w:date="2015-07-19T22:57:00Z">
        <w:r w:rsidR="0095550B">
          <w:rPr>
            <w:rFonts w:ascii="华文楷体" w:eastAsia="华文楷体" w:hAnsi="华文楷体" w:hint="eastAsia"/>
            <w:sz w:val="28"/>
            <w:szCs w:val="28"/>
          </w:rPr>
          <w:t>。</w:t>
        </w:r>
      </w:ins>
      <w:r w:rsidRPr="00282BCC">
        <w:rPr>
          <w:rFonts w:ascii="华文楷体" w:eastAsia="华文楷体" w:hAnsi="华文楷体" w:hint="eastAsia"/>
          <w:sz w:val="28"/>
          <w:szCs w:val="28"/>
        </w:rPr>
        <w:t>而且呢，就是说在了达这个词句，看到这个词句是时候，我们内心也可以随之如是执著，哦执著无生，执著空性，像这样都会成为我们这个心的所缘境，啊都成为我们心的</w:t>
      </w:r>
      <w:proofErr w:type="gramStart"/>
      <w:r w:rsidRPr="00282BCC">
        <w:rPr>
          <w:rFonts w:ascii="华文楷体" w:eastAsia="华文楷体" w:hAnsi="华文楷体" w:hint="eastAsia"/>
          <w:sz w:val="28"/>
          <w:szCs w:val="28"/>
        </w:rPr>
        <w:t>所缘境</w:t>
      </w:r>
      <w:proofErr w:type="gramEnd"/>
      <w:del w:id="318" w:author="admin" w:date="2015-07-19T22:57:00Z">
        <w:r w:rsidRPr="00282BCC" w:rsidDel="00A16E7D">
          <w:rPr>
            <w:rFonts w:ascii="华文楷体" w:eastAsia="华文楷体" w:hAnsi="华文楷体" w:hint="eastAsia"/>
            <w:sz w:val="28"/>
            <w:szCs w:val="28"/>
          </w:rPr>
          <w:delText>，</w:delText>
        </w:r>
      </w:del>
      <w:ins w:id="319" w:author="admin" w:date="2015-07-19T22:57:00Z">
        <w:r w:rsidR="00A16E7D">
          <w:rPr>
            <w:rFonts w:ascii="华文楷体" w:eastAsia="华文楷体" w:hAnsi="华文楷体" w:hint="eastAsia"/>
            <w:sz w:val="28"/>
            <w:szCs w:val="28"/>
          </w:rPr>
          <w:t>。</w:t>
        </w:r>
      </w:ins>
    </w:p>
    <w:p w:rsidR="001D0B23" w:rsidRDefault="00282BCC">
      <w:pPr>
        <w:ind w:firstLine="420"/>
        <w:rPr>
          <w:ins w:id="320" w:author="admin" w:date="2015-07-19T23:01:00Z"/>
          <w:rFonts w:ascii="华文楷体" w:eastAsia="华文楷体" w:hAnsi="华文楷体"/>
          <w:sz w:val="28"/>
          <w:szCs w:val="28"/>
        </w:rPr>
        <w:pPrChange w:id="321" w:author="admin" w:date="2015-07-19T22:55:00Z">
          <w:pPr>
            <w:ind w:firstLine="570"/>
          </w:pPr>
        </w:pPrChange>
      </w:pPr>
      <w:r w:rsidRPr="00282BCC">
        <w:rPr>
          <w:rFonts w:ascii="华文楷体" w:eastAsia="华文楷体" w:hAnsi="华文楷体" w:hint="eastAsia"/>
          <w:sz w:val="28"/>
          <w:szCs w:val="28"/>
        </w:rPr>
        <w:t>但实际上呢此等词句它表达的意义是什么？这个词句所要表达的意义是，表明排除一切承认和排除一切所缘的行境，它才</w:t>
      </w:r>
      <w:del w:id="322" w:author="admin" w:date="2015-07-19T22:58:00Z">
        <w:r w:rsidRPr="00282BCC" w:rsidDel="00A16E7D">
          <w:rPr>
            <w:rFonts w:ascii="华文楷体" w:eastAsia="华文楷体" w:hAnsi="华文楷体" w:hint="eastAsia"/>
            <w:sz w:val="28"/>
            <w:szCs w:val="28"/>
          </w:rPr>
          <w:delText>拥有</w:delText>
        </w:r>
      </w:del>
      <w:ins w:id="323" w:author="admin" w:date="2015-07-19T22:58:00Z">
        <w:r w:rsidR="00A16E7D">
          <w:rPr>
            <w:rFonts w:ascii="华文楷体" w:eastAsia="华文楷体" w:hAnsi="华文楷体" w:hint="eastAsia"/>
            <w:sz w:val="28"/>
            <w:szCs w:val="28"/>
          </w:rPr>
          <w:t>用了</w:t>
        </w:r>
      </w:ins>
      <w:r w:rsidRPr="00282BCC">
        <w:rPr>
          <w:rFonts w:ascii="华文楷体" w:eastAsia="华文楷体" w:hAnsi="华文楷体" w:hint="eastAsia"/>
          <w:sz w:val="28"/>
          <w:szCs w:val="28"/>
        </w:rPr>
        <w:t>这个无生啊、无缘啊、</w:t>
      </w:r>
      <w:proofErr w:type="gramStart"/>
      <w:r w:rsidRPr="00282BCC">
        <w:rPr>
          <w:rFonts w:ascii="华文楷体" w:eastAsia="华文楷体" w:hAnsi="华文楷体" w:hint="eastAsia"/>
          <w:sz w:val="28"/>
          <w:szCs w:val="28"/>
        </w:rPr>
        <w:t>离边啊</w:t>
      </w:r>
      <w:proofErr w:type="gramEnd"/>
      <w:r w:rsidRPr="00282BCC">
        <w:rPr>
          <w:rFonts w:ascii="华文楷体" w:eastAsia="华文楷体" w:hAnsi="华文楷体" w:hint="eastAsia"/>
          <w:sz w:val="28"/>
          <w:szCs w:val="28"/>
        </w:rPr>
        <w:t>，</w:t>
      </w:r>
      <w:del w:id="324" w:author="admin" w:date="2015-07-19T22:59:00Z">
        <w:r w:rsidRPr="00282BCC" w:rsidDel="00785DAD">
          <w:rPr>
            <w:rFonts w:ascii="华文楷体" w:eastAsia="华文楷体" w:hAnsi="华文楷体" w:hint="eastAsia"/>
            <w:sz w:val="28"/>
            <w:szCs w:val="28"/>
          </w:rPr>
          <w:delText>那么</w:delText>
        </w:r>
      </w:del>
      <w:ins w:id="325" w:author="admin" w:date="2015-07-19T22:59:00Z">
        <w:r w:rsidR="00785DAD">
          <w:rPr>
            <w:rFonts w:ascii="华文楷体" w:eastAsia="华文楷体" w:hAnsi="华文楷体" w:hint="eastAsia"/>
            <w:sz w:val="28"/>
            <w:szCs w:val="28"/>
          </w:rPr>
          <w:t>用了</w:t>
        </w:r>
      </w:ins>
      <w:r w:rsidRPr="00282BCC">
        <w:rPr>
          <w:rFonts w:ascii="华文楷体" w:eastAsia="华文楷体" w:hAnsi="华文楷体" w:hint="eastAsia"/>
          <w:sz w:val="28"/>
          <w:szCs w:val="28"/>
        </w:rPr>
        <w:t>这个意思</w:t>
      </w:r>
      <w:ins w:id="326" w:author="admin" w:date="2015-07-19T23:00:00Z">
        <w:r w:rsidR="00785DAD">
          <w:rPr>
            <w:rFonts w:ascii="华文楷体" w:eastAsia="华文楷体" w:hAnsi="华文楷体" w:hint="eastAsia"/>
            <w:sz w:val="28"/>
            <w:szCs w:val="28"/>
          </w:rPr>
          <w:t>。</w:t>
        </w:r>
      </w:ins>
      <w:del w:id="327" w:author="admin" w:date="2015-07-19T23:00:00Z">
        <w:r w:rsidRPr="00282BCC" w:rsidDel="00785DAD">
          <w:rPr>
            <w:rFonts w:ascii="华文楷体" w:eastAsia="华文楷体" w:hAnsi="华文楷体" w:hint="eastAsia"/>
            <w:sz w:val="28"/>
            <w:szCs w:val="28"/>
          </w:rPr>
          <w:delText>，</w:delText>
        </w:r>
      </w:del>
      <w:r w:rsidRPr="00282BCC">
        <w:rPr>
          <w:rFonts w:ascii="华文楷体" w:eastAsia="华文楷体" w:hAnsi="华文楷体" w:hint="eastAsia"/>
          <w:sz w:val="28"/>
          <w:szCs w:val="28"/>
        </w:rPr>
        <w:t>所以说我们要把这个含义，就是这个词句像舍利子一样 ，它要指示的是什么</w:t>
      </w:r>
      <w:ins w:id="328" w:author="admin" w:date="2015-07-19T22:59:00Z">
        <w:r w:rsidR="00785DAD">
          <w:rPr>
            <w:rFonts w:ascii="华文楷体" w:eastAsia="华文楷体" w:hAnsi="华文楷体" w:hint="eastAsia"/>
            <w:sz w:val="28"/>
            <w:szCs w:val="28"/>
          </w:rPr>
          <w:t>呢？</w:t>
        </w:r>
      </w:ins>
      <w:del w:id="329" w:author="admin" w:date="2015-07-19T22:59:00Z">
        <w:r w:rsidRPr="00282BCC" w:rsidDel="00785DAD">
          <w:rPr>
            <w:rFonts w:ascii="华文楷体" w:eastAsia="华文楷体" w:hAnsi="华文楷体" w:hint="eastAsia"/>
            <w:sz w:val="28"/>
            <w:szCs w:val="28"/>
          </w:rPr>
          <w:delText>，</w:delText>
        </w:r>
      </w:del>
      <w:r w:rsidRPr="00282BCC">
        <w:rPr>
          <w:rFonts w:ascii="华文楷体" w:eastAsia="华文楷体" w:hAnsi="华文楷体" w:hint="eastAsia"/>
          <w:sz w:val="28"/>
          <w:szCs w:val="28"/>
        </w:rPr>
        <w:t>它要指示的是</w:t>
      </w:r>
      <w:del w:id="330" w:author="admin" w:date="2015-07-19T22:59:00Z">
        <w:r w:rsidRPr="00282BCC" w:rsidDel="00392A6D">
          <w:rPr>
            <w:rFonts w:ascii="华文楷体" w:eastAsia="华文楷体" w:hAnsi="华文楷体" w:hint="eastAsia"/>
            <w:sz w:val="28"/>
            <w:szCs w:val="28"/>
          </w:rPr>
          <w:delText>？？？31.20</w:delText>
        </w:r>
      </w:del>
      <w:ins w:id="331" w:author="admin" w:date="2015-07-19T22:59:00Z">
        <w:r w:rsidR="00392A6D">
          <w:rPr>
            <w:rFonts w:ascii="华文楷体" w:eastAsia="华文楷体" w:hAnsi="华文楷体" w:hint="eastAsia"/>
            <w:sz w:val="28"/>
            <w:szCs w:val="28"/>
          </w:rPr>
          <w:t>月亮。</w:t>
        </w:r>
      </w:ins>
      <w:r w:rsidRPr="00282BCC">
        <w:rPr>
          <w:rFonts w:ascii="华文楷体" w:eastAsia="华文楷体" w:hAnsi="华文楷体" w:hint="eastAsia"/>
          <w:sz w:val="28"/>
          <w:szCs w:val="28"/>
        </w:rPr>
        <w:t>我们不能够把这样一种这个，不能够把这样一种所有的分别念放在词句上出不来的不行，就是说这个词句它要表达的含义是什么？</w:t>
      </w:r>
      <w:del w:id="332" w:author="admin" w:date="2015-07-19T23:00:00Z">
        <w:r w:rsidRPr="00282BCC" w:rsidDel="0093661E">
          <w:rPr>
            <w:rFonts w:ascii="华文楷体" w:eastAsia="华文楷体" w:hAnsi="华文楷体" w:hint="eastAsia"/>
            <w:sz w:val="28"/>
            <w:szCs w:val="28"/>
          </w:rPr>
          <w:delText xml:space="preserve"> </w:delText>
        </w:r>
      </w:del>
      <w:r w:rsidRPr="00282BCC">
        <w:rPr>
          <w:rFonts w:ascii="华文楷体" w:eastAsia="华文楷体" w:hAnsi="华文楷体" w:hint="eastAsia"/>
          <w:sz w:val="28"/>
          <w:szCs w:val="28"/>
        </w:rPr>
        <w:t>我们主要是要借</w:t>
      </w:r>
      <w:del w:id="333" w:author="admin" w:date="2015-07-19T23:00:00Z">
        <w:r w:rsidRPr="00282BCC" w:rsidDel="0093661E">
          <w:rPr>
            <w:rFonts w:ascii="华文楷体" w:eastAsia="华文楷体" w:hAnsi="华文楷体" w:hint="eastAsia"/>
            <w:sz w:val="28"/>
            <w:szCs w:val="28"/>
          </w:rPr>
          <w:delText>有</w:delText>
        </w:r>
      </w:del>
      <w:ins w:id="334" w:author="admin" w:date="2015-07-19T23:00:00Z">
        <w:r w:rsidR="0093661E">
          <w:rPr>
            <w:rFonts w:ascii="华文楷体" w:eastAsia="华文楷体" w:hAnsi="华文楷体" w:hint="eastAsia"/>
            <w:sz w:val="28"/>
            <w:szCs w:val="28"/>
          </w:rPr>
          <w:t>由</w:t>
        </w:r>
      </w:ins>
      <w:r w:rsidRPr="00282BCC">
        <w:rPr>
          <w:rFonts w:ascii="华文楷体" w:eastAsia="华文楷体" w:hAnsi="华文楷体" w:hint="eastAsia"/>
          <w:sz w:val="28"/>
          <w:szCs w:val="28"/>
        </w:rPr>
        <w:t>，借</w:t>
      </w:r>
      <w:ins w:id="335" w:author="admin" w:date="2015-07-19T23:00:00Z">
        <w:r w:rsidR="0093661E">
          <w:rPr>
            <w:rFonts w:ascii="华文楷体" w:eastAsia="华文楷体" w:hAnsi="华文楷体" w:hint="eastAsia"/>
            <w:sz w:val="28"/>
            <w:szCs w:val="28"/>
          </w:rPr>
          <w:t>由</w:t>
        </w:r>
      </w:ins>
      <w:del w:id="336" w:author="admin" w:date="2015-07-19T23:00:00Z">
        <w:r w:rsidRPr="00282BCC" w:rsidDel="0093661E">
          <w:rPr>
            <w:rFonts w:ascii="华文楷体" w:eastAsia="华文楷体" w:hAnsi="华文楷体" w:hint="eastAsia"/>
            <w:sz w:val="28"/>
            <w:szCs w:val="28"/>
          </w:rPr>
          <w:delText>有</w:delText>
        </w:r>
      </w:del>
      <w:r w:rsidRPr="00282BCC">
        <w:rPr>
          <w:rFonts w:ascii="华文楷体" w:eastAsia="华文楷体" w:hAnsi="华文楷体" w:hint="eastAsia"/>
          <w:sz w:val="28"/>
          <w:szCs w:val="28"/>
        </w:rPr>
        <w:t>这样一种词句的方便来</w:t>
      </w:r>
      <w:proofErr w:type="gramStart"/>
      <w:r w:rsidRPr="00282BCC">
        <w:rPr>
          <w:rFonts w:ascii="华文楷体" w:eastAsia="华文楷体" w:hAnsi="华文楷体" w:hint="eastAsia"/>
          <w:sz w:val="28"/>
          <w:szCs w:val="28"/>
        </w:rPr>
        <w:t>了达它的</w:t>
      </w:r>
      <w:proofErr w:type="gramEnd"/>
      <w:r w:rsidRPr="00282BCC">
        <w:rPr>
          <w:rFonts w:ascii="华文楷体" w:eastAsia="华文楷体" w:hAnsi="华文楷体" w:hint="eastAsia"/>
          <w:sz w:val="28"/>
          <w:szCs w:val="28"/>
        </w:rPr>
        <w:t>意义，这个才是真正</w:t>
      </w:r>
      <w:proofErr w:type="gramStart"/>
      <w:r w:rsidRPr="00282BCC">
        <w:rPr>
          <w:rFonts w:ascii="华文楷体" w:eastAsia="华文楷体" w:hAnsi="华文楷体" w:hint="eastAsia"/>
          <w:sz w:val="28"/>
          <w:szCs w:val="28"/>
        </w:rPr>
        <w:t>最</w:t>
      </w:r>
      <w:proofErr w:type="gramEnd"/>
      <w:r w:rsidRPr="00282BCC">
        <w:rPr>
          <w:rFonts w:ascii="华文楷体" w:eastAsia="华文楷体" w:hAnsi="华文楷体" w:hint="eastAsia"/>
          <w:sz w:val="28"/>
          <w:szCs w:val="28"/>
        </w:rPr>
        <w:t>关键的地方，此等词句为了表明呢就是排除</w:t>
      </w:r>
      <w:del w:id="337" w:author="admin" w:date="2015-07-19T23:01:00Z">
        <w:r w:rsidRPr="00282BCC" w:rsidDel="00350F3A">
          <w:rPr>
            <w:rFonts w:ascii="华文楷体" w:eastAsia="华文楷体" w:hAnsi="华文楷体" w:hint="eastAsia"/>
            <w:sz w:val="28"/>
            <w:szCs w:val="28"/>
          </w:rPr>
          <w:delText>这些</w:delText>
        </w:r>
      </w:del>
      <w:ins w:id="338" w:author="admin" w:date="2015-07-19T23:01:00Z">
        <w:r w:rsidR="00350F3A">
          <w:rPr>
            <w:rFonts w:ascii="华文楷体" w:eastAsia="华文楷体" w:hAnsi="华文楷体" w:hint="eastAsia"/>
            <w:sz w:val="28"/>
            <w:szCs w:val="28"/>
          </w:rPr>
          <w:t>一切</w:t>
        </w:r>
      </w:ins>
      <w:r w:rsidRPr="00282BCC">
        <w:rPr>
          <w:rFonts w:ascii="华文楷体" w:eastAsia="华文楷体" w:hAnsi="华文楷体" w:hint="eastAsia"/>
          <w:sz w:val="28"/>
          <w:szCs w:val="28"/>
        </w:rPr>
        <w:t>承认，完全不承认</w:t>
      </w:r>
      <w:ins w:id="339" w:author="admin" w:date="2015-07-19T23:01:00Z">
        <w:r w:rsidR="00F97DA1">
          <w:rPr>
            <w:rFonts w:ascii="华文楷体" w:eastAsia="华文楷体" w:hAnsi="华文楷体" w:hint="eastAsia"/>
            <w:sz w:val="28"/>
            <w:szCs w:val="28"/>
          </w:rPr>
          <w:t>、</w:t>
        </w:r>
        <w:proofErr w:type="gramStart"/>
        <w:r w:rsidR="00F97DA1">
          <w:rPr>
            <w:rFonts w:ascii="华文楷体" w:eastAsia="华文楷体" w:hAnsi="华文楷体" w:hint="eastAsia"/>
            <w:sz w:val="28"/>
            <w:szCs w:val="28"/>
          </w:rPr>
          <w:t>没有一切</w:t>
        </w:r>
      </w:ins>
      <w:proofErr w:type="gramEnd"/>
      <w:del w:id="340" w:author="admin" w:date="2015-07-19T23:01:00Z">
        <w:r w:rsidRPr="00282BCC" w:rsidDel="00F97DA1">
          <w:rPr>
            <w:rFonts w:ascii="华文楷体" w:eastAsia="华文楷体" w:hAnsi="华文楷体" w:hint="eastAsia"/>
            <w:sz w:val="28"/>
            <w:szCs w:val="28"/>
          </w:rPr>
          <w:delText>与</w:delText>
        </w:r>
      </w:del>
      <w:r w:rsidRPr="00282BCC">
        <w:rPr>
          <w:rFonts w:ascii="华文楷体" w:eastAsia="华文楷体" w:hAnsi="华文楷体" w:hint="eastAsia"/>
          <w:sz w:val="28"/>
          <w:szCs w:val="28"/>
        </w:rPr>
        <w:t>所</w:t>
      </w:r>
      <w:proofErr w:type="gramStart"/>
      <w:r w:rsidRPr="00282BCC">
        <w:rPr>
          <w:rFonts w:ascii="华文楷体" w:eastAsia="华文楷体" w:hAnsi="华文楷体" w:hint="eastAsia"/>
          <w:sz w:val="28"/>
          <w:szCs w:val="28"/>
        </w:rPr>
        <w:t>缘行</w:t>
      </w:r>
      <w:r w:rsidRPr="00282BCC">
        <w:rPr>
          <w:rFonts w:ascii="华文楷体" w:eastAsia="华文楷体" w:hAnsi="华文楷体" w:hint="eastAsia"/>
          <w:sz w:val="28"/>
          <w:szCs w:val="28"/>
        </w:rPr>
        <w:lastRenderedPageBreak/>
        <w:t>境的</w:t>
      </w:r>
      <w:proofErr w:type="gramEnd"/>
      <w:r w:rsidRPr="00282BCC">
        <w:rPr>
          <w:rFonts w:ascii="华文楷体" w:eastAsia="华文楷体" w:hAnsi="华文楷体" w:hint="eastAsia"/>
          <w:sz w:val="28"/>
          <w:szCs w:val="28"/>
        </w:rPr>
        <w:t>，下面讲两个例子</w:t>
      </w:r>
      <w:ins w:id="341" w:author="admin" w:date="2015-07-19T23:01:00Z">
        <w:r w:rsidR="001D0B23">
          <w:rPr>
            <w:rFonts w:ascii="华文楷体" w:eastAsia="华文楷体" w:hAnsi="华文楷体" w:hint="eastAsia"/>
            <w:sz w:val="28"/>
            <w:szCs w:val="28"/>
          </w:rPr>
          <w:t>。</w:t>
        </w:r>
      </w:ins>
    </w:p>
    <w:p w:rsidR="00282BCC" w:rsidRPr="001D0B23" w:rsidDel="001D0B23" w:rsidRDefault="001D0B23">
      <w:pPr>
        <w:ind w:firstLine="420"/>
        <w:rPr>
          <w:del w:id="342" w:author="admin" w:date="2015-07-19T23:02:00Z"/>
          <w:rFonts w:asciiTheme="minorEastAsia" w:hAnsiTheme="minorEastAsia"/>
          <w:sz w:val="28"/>
          <w:szCs w:val="28"/>
          <w:rPrChange w:id="343" w:author="admin" w:date="2015-07-19T23:02:00Z">
            <w:rPr>
              <w:del w:id="344" w:author="admin" w:date="2015-07-19T23:02:00Z"/>
              <w:rFonts w:ascii="华文楷体" w:eastAsia="华文楷体" w:hAnsi="华文楷体"/>
              <w:sz w:val="28"/>
              <w:szCs w:val="28"/>
            </w:rPr>
          </w:rPrChange>
        </w:rPr>
        <w:pPrChange w:id="345" w:author="admin" w:date="2015-07-19T22:55:00Z">
          <w:pPr>
            <w:ind w:firstLine="570"/>
          </w:pPr>
        </w:pPrChange>
      </w:pPr>
      <w:proofErr w:type="gramStart"/>
      <w:ins w:id="346" w:author="admin" w:date="2015-07-19T23:01:00Z">
        <w:r>
          <w:rPr>
            <w:rFonts w:ascii="华文楷体" w:eastAsia="华文楷体" w:hAnsi="华文楷体" w:hint="eastAsia"/>
            <w:sz w:val="28"/>
            <w:szCs w:val="28"/>
          </w:rPr>
          <w:t>【</w:t>
        </w:r>
      </w:ins>
      <w:proofErr w:type="gramEnd"/>
      <w:del w:id="347" w:author="admin" w:date="2015-07-19T23:01:00Z">
        <w:r w:rsidR="00282BCC" w:rsidRPr="00282BCC" w:rsidDel="001D0B23">
          <w:rPr>
            <w:rFonts w:ascii="华文楷体" w:eastAsia="华文楷体" w:hAnsi="华文楷体" w:hint="eastAsia"/>
            <w:sz w:val="28"/>
            <w:szCs w:val="28"/>
          </w:rPr>
          <w:delText>，</w:delText>
        </w:r>
      </w:del>
      <w:r w:rsidR="00282BCC" w:rsidRPr="001D0B23">
        <w:rPr>
          <w:rFonts w:asciiTheme="minorEastAsia" w:hAnsiTheme="minorEastAsia" w:hint="eastAsia"/>
          <w:sz w:val="28"/>
          <w:szCs w:val="28"/>
          <w:rPrChange w:id="348" w:author="admin" w:date="2015-07-19T23:02:00Z">
            <w:rPr>
              <w:rFonts w:ascii="华文楷体" w:eastAsia="华文楷体" w:hAnsi="华文楷体" w:hint="eastAsia"/>
              <w:sz w:val="28"/>
              <w:szCs w:val="28"/>
            </w:rPr>
          </w:rPrChange>
        </w:rPr>
        <w:t>如</w:t>
      </w:r>
      <w:r w:rsidR="00282BCC" w:rsidRPr="001D0B23">
        <w:rPr>
          <w:rFonts w:asciiTheme="minorEastAsia" w:hAnsiTheme="minorEastAsia"/>
          <w:sz w:val="28"/>
          <w:szCs w:val="28"/>
          <w:rPrChange w:id="349" w:author="admin" w:date="2015-07-19T23:02:00Z">
            <w:rPr>
              <w:rFonts w:ascii="华文楷体" w:eastAsia="华文楷体" w:hAnsi="华文楷体"/>
              <w:sz w:val="28"/>
              <w:szCs w:val="28"/>
            </w:rPr>
          </w:rPrChange>
        </w:rPr>
        <w:t>(龙猛菩萨在《回诤论》</w:t>
      </w:r>
    </w:p>
    <w:p w:rsidR="00282BCC" w:rsidRPr="00282BCC" w:rsidRDefault="00282BCC">
      <w:pPr>
        <w:rPr>
          <w:rFonts w:ascii="华文楷体" w:eastAsia="华文楷体" w:hAnsi="华文楷体"/>
          <w:sz w:val="28"/>
          <w:szCs w:val="28"/>
        </w:rPr>
        <w:pPrChange w:id="350" w:author="admin" w:date="2015-07-19T23:02:00Z">
          <w:pPr>
            <w:ind w:firstLine="570"/>
          </w:pPr>
        </w:pPrChange>
      </w:pPr>
      <w:r w:rsidRPr="001D0B23">
        <w:rPr>
          <w:rFonts w:asciiTheme="minorEastAsia" w:hAnsiTheme="minorEastAsia" w:hint="eastAsia"/>
          <w:sz w:val="28"/>
          <w:szCs w:val="28"/>
          <w:rPrChange w:id="351" w:author="admin" w:date="2015-07-19T23:02:00Z">
            <w:rPr>
              <w:rFonts w:ascii="华文楷体" w:eastAsia="华文楷体" w:hAnsi="华文楷体" w:hint="eastAsia"/>
              <w:sz w:val="28"/>
              <w:szCs w:val="28"/>
            </w:rPr>
          </w:rPrChange>
        </w:rPr>
        <w:t>中</w:t>
      </w:r>
      <w:r w:rsidRPr="001D0B23">
        <w:rPr>
          <w:rFonts w:asciiTheme="minorEastAsia" w:hAnsiTheme="minorEastAsia"/>
          <w:sz w:val="28"/>
          <w:szCs w:val="28"/>
          <w:rPrChange w:id="352" w:author="admin" w:date="2015-07-19T23:02:00Z">
            <w:rPr>
              <w:rFonts w:ascii="华文楷体" w:eastAsia="华文楷体" w:hAnsi="华文楷体"/>
              <w:sz w:val="28"/>
              <w:szCs w:val="28"/>
            </w:rPr>
          </w:rPrChange>
        </w:rPr>
        <w:t>)云:“若我宗有者(，我则是有过,我宗无物故,如是不得过)。</w:t>
      </w:r>
      <w:ins w:id="353" w:author="admin" w:date="2015-07-19T23:02:00Z">
        <w:r w:rsidR="001D0B23">
          <w:rPr>
            <w:rFonts w:ascii="华文楷体" w:eastAsia="华文楷体" w:hAnsi="华文楷体" w:hint="eastAsia"/>
            <w:sz w:val="28"/>
            <w:szCs w:val="28"/>
          </w:rPr>
          <w:t>】</w:t>
        </w:r>
      </w:ins>
    </w:p>
    <w:p w:rsidR="008902EF" w:rsidRDefault="00282BCC" w:rsidP="00282BCC">
      <w:pPr>
        <w:ind w:firstLine="570"/>
        <w:rPr>
          <w:ins w:id="354" w:author="admin" w:date="2015-07-19T23:06:00Z"/>
          <w:rFonts w:ascii="华文楷体" w:eastAsia="华文楷体" w:hAnsi="华文楷体"/>
          <w:sz w:val="28"/>
          <w:szCs w:val="28"/>
        </w:rPr>
      </w:pPr>
      <w:r w:rsidRPr="00282BCC">
        <w:rPr>
          <w:rFonts w:ascii="华文楷体" w:eastAsia="华文楷体" w:hAnsi="华文楷体" w:hint="eastAsia"/>
          <w:sz w:val="28"/>
          <w:szCs w:val="28"/>
        </w:rPr>
        <w:t>啊这个也是很著名的颂词</w:t>
      </w:r>
      <w:del w:id="355" w:author="admin" w:date="2015-07-19T23:02:00Z">
        <w:r w:rsidRPr="00282BCC" w:rsidDel="004A7E5A">
          <w:rPr>
            <w:rFonts w:ascii="华文楷体" w:eastAsia="华文楷体" w:hAnsi="华文楷体" w:hint="eastAsia"/>
            <w:sz w:val="28"/>
            <w:szCs w:val="28"/>
          </w:rPr>
          <w:delText>，</w:delText>
        </w:r>
      </w:del>
      <w:ins w:id="356" w:author="admin" w:date="2015-07-19T23:02:00Z">
        <w:r w:rsidR="004A7E5A">
          <w:rPr>
            <w:rFonts w:ascii="华文楷体" w:eastAsia="华文楷体" w:hAnsi="华文楷体" w:hint="eastAsia"/>
            <w:sz w:val="28"/>
            <w:szCs w:val="28"/>
          </w:rPr>
          <w:t>。</w:t>
        </w:r>
      </w:ins>
      <w:r w:rsidRPr="00282BCC">
        <w:rPr>
          <w:rFonts w:ascii="华文楷体" w:eastAsia="华文楷体" w:hAnsi="华文楷体" w:hint="eastAsia"/>
          <w:sz w:val="28"/>
          <w:szCs w:val="28"/>
        </w:rPr>
        <w:t>那么就是说，是当龙树菩萨等</w:t>
      </w:r>
      <w:del w:id="357" w:author="admin" w:date="2015-07-19T23:03:00Z">
        <w:r w:rsidRPr="00282BCC" w:rsidDel="007B606F">
          <w:rPr>
            <w:rFonts w:ascii="华文楷体" w:eastAsia="华文楷体" w:hAnsi="华文楷体" w:hint="eastAsia"/>
            <w:sz w:val="28"/>
            <w:szCs w:val="28"/>
          </w:rPr>
          <w:delText>自性</w:delText>
        </w:r>
      </w:del>
      <w:ins w:id="358" w:author="admin" w:date="2015-07-19T23:03:00Z">
        <w:r w:rsidR="007B606F">
          <w:rPr>
            <w:rFonts w:ascii="华文楷体" w:eastAsia="华文楷体" w:hAnsi="华文楷体" w:hint="eastAsia"/>
            <w:sz w:val="28"/>
            <w:szCs w:val="28"/>
          </w:rPr>
          <w:t>这些</w:t>
        </w:r>
      </w:ins>
      <w:r w:rsidRPr="00282BCC">
        <w:rPr>
          <w:rFonts w:ascii="华文楷体" w:eastAsia="华文楷体" w:hAnsi="华文楷体" w:hint="eastAsia"/>
          <w:sz w:val="28"/>
          <w:szCs w:val="28"/>
        </w:rPr>
        <w:t>给对方及外道等等</w:t>
      </w:r>
      <w:del w:id="359" w:author="admin" w:date="2015-07-19T23:03:00Z">
        <w:r w:rsidRPr="00282BCC" w:rsidDel="0059612E">
          <w:rPr>
            <w:rFonts w:ascii="华文楷体" w:eastAsia="华文楷体" w:hAnsi="华文楷体" w:hint="eastAsia"/>
            <w:sz w:val="28"/>
            <w:szCs w:val="28"/>
          </w:rPr>
          <w:delText>，</w:delText>
        </w:r>
      </w:del>
      <w:r w:rsidRPr="00282BCC">
        <w:rPr>
          <w:rFonts w:ascii="华文楷体" w:eastAsia="华文楷体" w:hAnsi="华文楷体" w:hint="eastAsia"/>
          <w:sz w:val="28"/>
          <w:szCs w:val="28"/>
        </w:rPr>
        <w:t>发很多过失的时候呢，对方就把这样过失反过来，你这样你给别人发很多过失，那么你自己的宗派，用你的矛</w:t>
      </w:r>
      <w:proofErr w:type="gramStart"/>
      <w:r w:rsidRPr="00282BCC">
        <w:rPr>
          <w:rFonts w:ascii="华文楷体" w:eastAsia="华文楷体" w:hAnsi="华文楷体" w:hint="eastAsia"/>
          <w:sz w:val="28"/>
          <w:szCs w:val="28"/>
        </w:rPr>
        <w:t>来刺你的</w:t>
      </w:r>
      <w:proofErr w:type="gramEnd"/>
      <w:r w:rsidRPr="00282BCC">
        <w:rPr>
          <w:rFonts w:ascii="华文楷体" w:eastAsia="华文楷体" w:hAnsi="华文楷体" w:hint="eastAsia"/>
          <w:sz w:val="28"/>
          <w:szCs w:val="28"/>
        </w:rPr>
        <w:t>盾，像这样的话就是说，用已破别人观点呢来反破你自己的宗派，那么你自己的宗派有没有这个过失？</w:t>
      </w:r>
      <w:proofErr w:type="gramStart"/>
      <w:r w:rsidRPr="00282BCC">
        <w:rPr>
          <w:rFonts w:ascii="华文楷体" w:eastAsia="华文楷体" w:hAnsi="华文楷体" w:hint="eastAsia"/>
          <w:sz w:val="28"/>
          <w:szCs w:val="28"/>
        </w:rPr>
        <w:t>啊龙树</w:t>
      </w:r>
      <w:proofErr w:type="gramEnd"/>
      <w:r w:rsidRPr="00282BCC">
        <w:rPr>
          <w:rFonts w:ascii="华文楷体" w:eastAsia="华文楷体" w:hAnsi="华文楷体" w:hint="eastAsia"/>
          <w:sz w:val="28"/>
          <w:szCs w:val="28"/>
        </w:rPr>
        <w:t>菩萨回答，</w:t>
      </w:r>
      <w:proofErr w:type="gramStart"/>
      <w:r w:rsidRPr="00282BCC">
        <w:rPr>
          <w:rFonts w:ascii="华文楷体" w:eastAsia="华文楷体" w:hAnsi="华文楷体" w:hint="eastAsia"/>
          <w:sz w:val="28"/>
          <w:szCs w:val="28"/>
        </w:rPr>
        <w:t>若我宗有者</w:t>
      </w:r>
      <w:proofErr w:type="gramEnd"/>
      <w:r w:rsidRPr="00282BCC">
        <w:rPr>
          <w:rFonts w:ascii="华文楷体" w:eastAsia="华文楷体" w:hAnsi="华文楷体" w:hint="eastAsia"/>
          <w:sz w:val="28"/>
          <w:szCs w:val="28"/>
        </w:rPr>
        <w:t>，那么如果我的宗派有承认的话，啊这个有者，就是说如果我的这个宗派有承认，我则是有过</w:t>
      </w:r>
      <w:del w:id="360" w:author="admin" w:date="2015-07-19T23:04:00Z">
        <w:r w:rsidRPr="00282BCC" w:rsidDel="00F06AD0">
          <w:rPr>
            <w:rFonts w:ascii="华文楷体" w:eastAsia="华文楷体" w:hAnsi="华文楷体" w:hint="eastAsia"/>
            <w:sz w:val="28"/>
            <w:szCs w:val="28"/>
          </w:rPr>
          <w:delText>，</w:delText>
        </w:r>
      </w:del>
      <w:ins w:id="361" w:author="admin" w:date="2015-07-19T23:04:00Z">
        <w:r w:rsidR="00F06AD0">
          <w:rPr>
            <w:rFonts w:ascii="华文楷体" w:eastAsia="华文楷体" w:hAnsi="华文楷体" w:hint="eastAsia"/>
            <w:sz w:val="28"/>
            <w:szCs w:val="28"/>
          </w:rPr>
          <w:t>。</w:t>
        </w:r>
      </w:ins>
      <w:r w:rsidRPr="00282BCC">
        <w:rPr>
          <w:rFonts w:ascii="华文楷体" w:eastAsia="华文楷体" w:hAnsi="华文楷体" w:hint="eastAsia"/>
          <w:sz w:val="28"/>
          <w:szCs w:val="28"/>
        </w:rPr>
        <w:t>那么把这样一种太过反过来的时候，把这个理论反过来观察我们自己宗派的时候呢，那么我无论如何都是有过失的，因为我承认的缘故，有承认就会有过失</w:t>
      </w:r>
      <w:del w:id="362" w:author="admin" w:date="2015-07-19T23:04:00Z">
        <w:r w:rsidRPr="00282BCC" w:rsidDel="0059612E">
          <w:rPr>
            <w:rFonts w:ascii="华文楷体" w:eastAsia="华文楷体" w:hAnsi="华文楷体" w:hint="eastAsia"/>
            <w:sz w:val="28"/>
            <w:szCs w:val="28"/>
          </w:rPr>
          <w:delText>，</w:delText>
        </w:r>
      </w:del>
      <w:ins w:id="363" w:author="admin" w:date="2015-07-19T23:04:00Z">
        <w:r w:rsidR="0059612E">
          <w:rPr>
            <w:rFonts w:ascii="华文楷体" w:eastAsia="华文楷体" w:hAnsi="华文楷体" w:hint="eastAsia"/>
            <w:sz w:val="28"/>
            <w:szCs w:val="28"/>
          </w:rPr>
          <w:t>。</w:t>
        </w:r>
      </w:ins>
      <w:proofErr w:type="gramStart"/>
      <w:r w:rsidRPr="00282BCC">
        <w:rPr>
          <w:rFonts w:ascii="华文楷体" w:eastAsia="华文楷体" w:hAnsi="华文楷体" w:hint="eastAsia"/>
          <w:sz w:val="28"/>
          <w:szCs w:val="28"/>
        </w:rPr>
        <w:t>我宗无</w:t>
      </w:r>
      <w:proofErr w:type="gramEnd"/>
      <w:r w:rsidRPr="00282BCC">
        <w:rPr>
          <w:rFonts w:ascii="华文楷体" w:eastAsia="华文楷体" w:hAnsi="华文楷体" w:hint="eastAsia"/>
          <w:sz w:val="28"/>
          <w:szCs w:val="28"/>
        </w:rPr>
        <w:t>物故，那么我的这样一种宗派呢，是没有任何承认的，没任何可承认的东西物体的缘故，如是不得过，所以说这样反过来时候呢，完全不得过失的，没有丝毫承认</w:t>
      </w:r>
      <w:del w:id="364" w:author="admin" w:date="2015-07-19T23:04:00Z">
        <w:r w:rsidRPr="00282BCC" w:rsidDel="0079116C">
          <w:rPr>
            <w:rFonts w:ascii="华文楷体" w:eastAsia="华文楷体" w:hAnsi="华文楷体" w:hint="eastAsia"/>
            <w:sz w:val="28"/>
            <w:szCs w:val="28"/>
          </w:rPr>
          <w:delText>，</w:delText>
        </w:r>
      </w:del>
      <w:ins w:id="365" w:author="admin" w:date="2015-07-19T23:04:00Z">
        <w:r w:rsidR="0079116C">
          <w:rPr>
            <w:rFonts w:ascii="华文楷体" w:eastAsia="华文楷体" w:hAnsi="华文楷体" w:hint="eastAsia"/>
            <w:sz w:val="28"/>
            <w:szCs w:val="28"/>
          </w:rPr>
          <w:t>。</w:t>
        </w:r>
      </w:ins>
      <w:r w:rsidRPr="00282BCC">
        <w:rPr>
          <w:rFonts w:ascii="华文楷体" w:eastAsia="华文楷体" w:hAnsi="华文楷体" w:hint="eastAsia"/>
          <w:sz w:val="28"/>
          <w:szCs w:val="28"/>
        </w:rPr>
        <w:t>所以我只是帮助一切众生指出你们宗派当中，你的思想当中，有这个过失，有那个过失，或者说你的这样一种这个观察的推理当中有自相矛盾啊，有汇集</w:t>
      </w:r>
      <w:proofErr w:type="gramStart"/>
      <w:r w:rsidRPr="00282BCC">
        <w:rPr>
          <w:rFonts w:ascii="华文楷体" w:eastAsia="华文楷体" w:hAnsi="华文楷体" w:hint="eastAsia"/>
          <w:sz w:val="28"/>
          <w:szCs w:val="28"/>
        </w:rPr>
        <w:t>相违啊</w:t>
      </w:r>
      <w:proofErr w:type="gramEnd"/>
      <w:r w:rsidRPr="00282BCC">
        <w:rPr>
          <w:rFonts w:ascii="华文楷体" w:eastAsia="华文楷体" w:hAnsi="华文楷体" w:hint="eastAsia"/>
          <w:sz w:val="28"/>
          <w:szCs w:val="28"/>
        </w:rPr>
        <w:t>等等的过失，我只是帮助，就是说，对方指出你们宗派当中的过失，但是我自己承不承认呢？我自己是不承认的，为什么不承认呢，因为在法界当中的确没有任何可承认的东西，没有任何可承认的东西</w:t>
      </w:r>
      <w:del w:id="366" w:author="admin" w:date="2015-07-19T23:05:00Z">
        <w:r w:rsidRPr="00282BCC" w:rsidDel="00BC5C2D">
          <w:rPr>
            <w:rFonts w:ascii="华文楷体" w:eastAsia="华文楷体" w:hAnsi="华文楷体" w:hint="eastAsia"/>
            <w:sz w:val="28"/>
            <w:szCs w:val="28"/>
          </w:rPr>
          <w:delText>，</w:delText>
        </w:r>
      </w:del>
      <w:ins w:id="367" w:author="admin" w:date="2015-07-19T23:05:00Z">
        <w:r w:rsidR="00BC5C2D">
          <w:rPr>
            <w:rFonts w:ascii="华文楷体" w:eastAsia="华文楷体" w:hAnsi="华文楷体" w:hint="eastAsia"/>
            <w:sz w:val="28"/>
            <w:szCs w:val="28"/>
          </w:rPr>
          <w:t>。</w:t>
        </w:r>
      </w:ins>
      <w:r w:rsidRPr="00282BCC">
        <w:rPr>
          <w:rFonts w:ascii="华文楷体" w:eastAsia="华文楷体" w:hAnsi="华文楷体" w:hint="eastAsia"/>
          <w:sz w:val="28"/>
          <w:szCs w:val="28"/>
        </w:rPr>
        <w:t>所以说呢我就是说，你们这个观点，多多少少都是有承认的，这种承认不符合法界的本体实相，所以说我就指出你们这个观点当中的过失，但你说我自己的宗派呢，</w:t>
      </w:r>
      <w:r w:rsidRPr="00282BCC">
        <w:rPr>
          <w:rFonts w:ascii="华文楷体" w:eastAsia="华文楷体" w:hAnsi="华文楷体" w:hint="eastAsia"/>
          <w:sz w:val="28"/>
          <w:szCs w:val="28"/>
        </w:rPr>
        <w:lastRenderedPageBreak/>
        <w:t>我自己的宗派是没有丝毫承认的，啊没有丝毫承认的，这方面是在《回诤论》当中所讲的观点。</w:t>
      </w:r>
    </w:p>
    <w:p w:rsidR="008902EF" w:rsidRDefault="008902EF" w:rsidP="00282BCC">
      <w:pPr>
        <w:ind w:firstLine="570"/>
        <w:rPr>
          <w:ins w:id="368" w:author="admin" w:date="2015-07-19T23:07:00Z"/>
          <w:rFonts w:ascii="华文楷体" w:eastAsia="华文楷体" w:hAnsi="华文楷体"/>
          <w:sz w:val="28"/>
          <w:szCs w:val="28"/>
        </w:rPr>
      </w:pPr>
      <w:ins w:id="369" w:author="admin" w:date="2015-07-19T23:06:00Z">
        <w:r>
          <w:rPr>
            <w:rFonts w:ascii="华文楷体" w:eastAsia="华文楷体" w:hAnsi="华文楷体" w:hint="eastAsia"/>
            <w:sz w:val="28"/>
            <w:szCs w:val="28"/>
          </w:rPr>
          <w:t>【</w:t>
        </w:r>
      </w:ins>
      <w:r w:rsidR="00282BCC" w:rsidRPr="008902EF">
        <w:rPr>
          <w:rFonts w:asciiTheme="minorEastAsia" w:hAnsiTheme="minorEastAsia" w:hint="eastAsia"/>
          <w:sz w:val="28"/>
          <w:szCs w:val="28"/>
          <w:rPrChange w:id="370" w:author="admin" w:date="2015-07-19T23:07:00Z">
            <w:rPr>
              <w:rFonts w:ascii="华文楷体" w:eastAsia="华文楷体" w:hAnsi="华文楷体" w:hint="eastAsia"/>
              <w:sz w:val="28"/>
              <w:szCs w:val="28"/>
            </w:rPr>
          </w:rPrChange>
        </w:rPr>
        <w:t>又如云</w:t>
      </w:r>
      <w:r w:rsidR="00282BCC" w:rsidRPr="008902EF">
        <w:rPr>
          <w:rFonts w:asciiTheme="minorEastAsia" w:hAnsiTheme="minorEastAsia"/>
          <w:sz w:val="28"/>
          <w:szCs w:val="28"/>
          <w:rPrChange w:id="371" w:author="admin" w:date="2015-07-19T23:07:00Z">
            <w:rPr>
              <w:rFonts w:ascii="华文楷体" w:eastAsia="华文楷体" w:hAnsi="华文楷体"/>
              <w:sz w:val="28"/>
              <w:szCs w:val="28"/>
            </w:rPr>
          </w:rPrChange>
        </w:rPr>
        <w:t>:“佛智非为言思的对境”。</w:t>
      </w:r>
      <w:ins w:id="372" w:author="admin" w:date="2015-07-19T23:07:00Z">
        <w:r>
          <w:rPr>
            <w:rFonts w:ascii="华文楷体" w:eastAsia="华文楷体" w:hAnsi="华文楷体" w:hint="eastAsia"/>
            <w:sz w:val="28"/>
            <w:szCs w:val="28"/>
          </w:rPr>
          <w:t>】</w:t>
        </w:r>
      </w:ins>
    </w:p>
    <w:p w:rsidR="00C14783" w:rsidRDefault="00282BCC" w:rsidP="00282BCC">
      <w:pPr>
        <w:ind w:firstLine="570"/>
        <w:rPr>
          <w:ins w:id="373" w:author="admin" w:date="2015-07-19T23:10:00Z"/>
          <w:rFonts w:ascii="华文楷体" w:eastAsia="华文楷体" w:hAnsi="华文楷体"/>
          <w:sz w:val="28"/>
          <w:szCs w:val="28"/>
        </w:rPr>
      </w:pPr>
      <w:r w:rsidRPr="00282BCC">
        <w:rPr>
          <w:rFonts w:ascii="华文楷体" w:eastAsia="华文楷体" w:hAnsi="华文楷体" w:hint="eastAsia"/>
          <w:sz w:val="28"/>
          <w:szCs w:val="28"/>
        </w:rPr>
        <w:t>这个佛的智慧呢，根本不是言思的</w:t>
      </w:r>
      <w:del w:id="374" w:author="admin" w:date="2015-07-19T23:07:00Z">
        <w:r w:rsidRPr="00282BCC" w:rsidDel="006D72E3">
          <w:rPr>
            <w:rFonts w:ascii="华文楷体" w:eastAsia="华文楷体" w:hAnsi="华文楷体" w:hint="eastAsia"/>
            <w:sz w:val="28"/>
            <w:szCs w:val="28"/>
          </w:rPr>
          <w:delText>对镜</w:delText>
        </w:r>
      </w:del>
      <w:proofErr w:type="gramStart"/>
      <w:ins w:id="375" w:author="admin" w:date="2015-07-19T23:07:00Z">
        <w:r w:rsidR="006D72E3">
          <w:rPr>
            <w:rFonts w:ascii="华文楷体" w:eastAsia="华文楷体" w:hAnsi="华文楷体" w:hint="eastAsia"/>
            <w:sz w:val="28"/>
            <w:szCs w:val="28"/>
          </w:rPr>
          <w:t>对境</w:t>
        </w:r>
      </w:ins>
      <w:r w:rsidRPr="00282BCC">
        <w:rPr>
          <w:rFonts w:ascii="华文楷体" w:eastAsia="华文楷体" w:hAnsi="华文楷体" w:hint="eastAsia"/>
          <w:sz w:val="28"/>
          <w:szCs w:val="28"/>
        </w:rPr>
        <w:t>的</w:t>
      </w:r>
      <w:proofErr w:type="gramEnd"/>
      <w:r w:rsidRPr="00282BCC">
        <w:rPr>
          <w:rFonts w:ascii="华文楷体" w:eastAsia="华文楷体" w:hAnsi="华文楷体" w:hint="eastAsia"/>
          <w:sz w:val="28"/>
          <w:szCs w:val="28"/>
        </w:rPr>
        <w:t>，我们怎么样去分析佛智，我们说佛的智慧有如所有智，有尽</w:t>
      </w:r>
      <w:proofErr w:type="gramStart"/>
      <w:r w:rsidRPr="00282BCC">
        <w:rPr>
          <w:rFonts w:ascii="华文楷体" w:eastAsia="华文楷体" w:hAnsi="华文楷体" w:hint="eastAsia"/>
          <w:sz w:val="28"/>
          <w:szCs w:val="28"/>
        </w:rPr>
        <w:t>所有智</w:t>
      </w:r>
      <w:proofErr w:type="gramEnd"/>
      <w:del w:id="376" w:author="admin" w:date="2015-07-19T23:07:00Z">
        <w:r w:rsidRPr="00282BCC" w:rsidDel="00E656EA">
          <w:rPr>
            <w:rFonts w:ascii="华文楷体" w:eastAsia="华文楷体" w:hAnsi="华文楷体" w:hint="eastAsia"/>
            <w:sz w:val="28"/>
            <w:szCs w:val="28"/>
          </w:rPr>
          <w:delText>，</w:delText>
        </w:r>
      </w:del>
      <w:ins w:id="377" w:author="admin" w:date="2015-07-19T23:07:00Z">
        <w:r w:rsidR="00E656EA">
          <w:rPr>
            <w:rFonts w:ascii="华文楷体" w:eastAsia="华文楷体" w:hAnsi="华文楷体" w:hint="eastAsia"/>
            <w:sz w:val="28"/>
            <w:szCs w:val="28"/>
          </w:rPr>
          <w:t>。</w:t>
        </w:r>
      </w:ins>
      <w:r w:rsidRPr="00282BCC">
        <w:rPr>
          <w:rFonts w:ascii="华文楷体" w:eastAsia="华文楷体" w:hAnsi="华文楷体" w:hint="eastAsia"/>
          <w:sz w:val="28"/>
          <w:szCs w:val="28"/>
        </w:rPr>
        <w:t>如</w:t>
      </w:r>
      <w:proofErr w:type="gramStart"/>
      <w:r w:rsidRPr="00282BCC">
        <w:rPr>
          <w:rFonts w:ascii="华文楷体" w:eastAsia="华文楷体" w:hAnsi="华文楷体" w:hint="eastAsia"/>
          <w:sz w:val="28"/>
          <w:szCs w:val="28"/>
        </w:rPr>
        <w:t>所有智</w:t>
      </w:r>
      <w:proofErr w:type="gramEnd"/>
      <w:r w:rsidRPr="00282BCC">
        <w:rPr>
          <w:rFonts w:ascii="华文楷体" w:eastAsia="华文楷体" w:hAnsi="华文楷体" w:hint="eastAsia"/>
          <w:sz w:val="28"/>
          <w:szCs w:val="28"/>
        </w:rPr>
        <w:t>是了</w:t>
      </w:r>
      <w:proofErr w:type="gramStart"/>
      <w:r w:rsidRPr="00282BCC">
        <w:rPr>
          <w:rFonts w:ascii="华文楷体" w:eastAsia="华文楷体" w:hAnsi="华文楷体" w:hint="eastAsia"/>
          <w:sz w:val="28"/>
          <w:szCs w:val="28"/>
        </w:rPr>
        <w:t>达一切万</w:t>
      </w:r>
      <w:proofErr w:type="gramEnd"/>
      <w:r w:rsidRPr="00282BCC">
        <w:rPr>
          <w:rFonts w:ascii="华文楷体" w:eastAsia="华文楷体" w:hAnsi="华文楷体" w:hint="eastAsia"/>
          <w:sz w:val="28"/>
          <w:szCs w:val="28"/>
        </w:rPr>
        <w:t>法这样空性，尽</w:t>
      </w:r>
      <w:proofErr w:type="gramStart"/>
      <w:r w:rsidRPr="00282BCC">
        <w:rPr>
          <w:rFonts w:ascii="华文楷体" w:eastAsia="华文楷体" w:hAnsi="华文楷体" w:hint="eastAsia"/>
          <w:sz w:val="28"/>
          <w:szCs w:val="28"/>
        </w:rPr>
        <w:t>所有智</w:t>
      </w:r>
      <w:proofErr w:type="gramEnd"/>
      <w:r w:rsidRPr="00282BCC">
        <w:rPr>
          <w:rFonts w:ascii="华文楷体" w:eastAsia="华文楷体" w:hAnsi="华文楷体" w:hint="eastAsia"/>
          <w:sz w:val="28"/>
          <w:szCs w:val="28"/>
        </w:rPr>
        <w:t>是了</w:t>
      </w:r>
      <w:proofErr w:type="gramStart"/>
      <w:r w:rsidRPr="00282BCC">
        <w:rPr>
          <w:rFonts w:ascii="华文楷体" w:eastAsia="华文楷体" w:hAnsi="华文楷体" w:hint="eastAsia"/>
          <w:sz w:val="28"/>
          <w:szCs w:val="28"/>
        </w:rPr>
        <w:t>达一切万</w:t>
      </w:r>
      <w:proofErr w:type="gramEnd"/>
      <w:r w:rsidRPr="00282BCC">
        <w:rPr>
          <w:rFonts w:ascii="华文楷体" w:eastAsia="华文楷体" w:hAnsi="华文楷体" w:hint="eastAsia"/>
          <w:sz w:val="28"/>
          <w:szCs w:val="28"/>
        </w:rPr>
        <w:t>法这个显现，或者一切有法这样的了知</w:t>
      </w:r>
      <w:del w:id="378" w:author="admin" w:date="2015-07-19T23:08:00Z">
        <w:r w:rsidRPr="00282BCC" w:rsidDel="00282C0E">
          <w:rPr>
            <w:rFonts w:ascii="华文楷体" w:eastAsia="华文楷体" w:hAnsi="华文楷体" w:hint="eastAsia"/>
            <w:sz w:val="28"/>
            <w:szCs w:val="28"/>
          </w:rPr>
          <w:delText>，</w:delText>
        </w:r>
      </w:del>
      <w:ins w:id="379" w:author="admin" w:date="2015-07-19T23:08:00Z">
        <w:r w:rsidR="00282C0E">
          <w:rPr>
            <w:rFonts w:ascii="华文楷体" w:eastAsia="华文楷体" w:hAnsi="华文楷体" w:hint="eastAsia"/>
            <w:sz w:val="28"/>
            <w:szCs w:val="28"/>
          </w:rPr>
          <w:t>。</w:t>
        </w:r>
      </w:ins>
      <w:r w:rsidRPr="00282BCC">
        <w:rPr>
          <w:rFonts w:ascii="华文楷体" w:eastAsia="华文楷体" w:hAnsi="华文楷体" w:hint="eastAsia"/>
          <w:sz w:val="28"/>
          <w:szCs w:val="28"/>
        </w:rPr>
        <w:t>佛</w:t>
      </w:r>
      <w:ins w:id="380" w:author="admin" w:date="2015-07-19T23:08:00Z">
        <w:r w:rsidR="00F2254B">
          <w:rPr>
            <w:rFonts w:ascii="华文楷体" w:eastAsia="华文楷体" w:hAnsi="华文楷体" w:hint="eastAsia"/>
            <w:sz w:val="28"/>
            <w:szCs w:val="28"/>
          </w:rPr>
          <w:t>有</w:t>
        </w:r>
      </w:ins>
      <w:del w:id="381" w:author="admin" w:date="2015-07-19T23:08:00Z">
        <w:r w:rsidRPr="00282BCC" w:rsidDel="00F2254B">
          <w:rPr>
            <w:rFonts w:ascii="华文楷体" w:eastAsia="华文楷体" w:hAnsi="华文楷体" w:hint="eastAsia"/>
            <w:sz w:val="28"/>
            <w:szCs w:val="28"/>
          </w:rPr>
          <w:delText>陀</w:delText>
        </w:r>
      </w:del>
      <w:r w:rsidRPr="00282BCC">
        <w:rPr>
          <w:rFonts w:ascii="华文楷体" w:eastAsia="华文楷体" w:hAnsi="华文楷体" w:hint="eastAsia"/>
          <w:sz w:val="28"/>
          <w:szCs w:val="28"/>
        </w:rPr>
        <w:t>大圆镜智啊，</w:t>
      </w:r>
      <w:del w:id="382" w:author="admin" w:date="2015-07-19T23:08:00Z">
        <w:r w:rsidRPr="00282BCC" w:rsidDel="00F2254B">
          <w:rPr>
            <w:rFonts w:ascii="华文楷体" w:eastAsia="华文楷体" w:hAnsi="华文楷体" w:hint="eastAsia"/>
            <w:sz w:val="28"/>
            <w:szCs w:val="28"/>
          </w:rPr>
          <w:delText>又</w:delText>
        </w:r>
      </w:del>
      <w:ins w:id="383" w:author="admin" w:date="2015-07-19T23:08:00Z">
        <w:r w:rsidR="00F2254B">
          <w:rPr>
            <w:rFonts w:ascii="华文楷体" w:eastAsia="华文楷体" w:hAnsi="华文楷体" w:hint="eastAsia"/>
            <w:sz w:val="28"/>
            <w:szCs w:val="28"/>
          </w:rPr>
          <w:t>有</w:t>
        </w:r>
      </w:ins>
      <w:r w:rsidRPr="00282BCC">
        <w:rPr>
          <w:rFonts w:ascii="华文楷体" w:eastAsia="华文楷体" w:hAnsi="华文楷体" w:hint="eastAsia"/>
          <w:sz w:val="28"/>
          <w:szCs w:val="28"/>
        </w:rPr>
        <w:t>什么什么的，但实际上我们在分析的时候，我们这个分析的，是不是真的</w:t>
      </w:r>
      <w:proofErr w:type="gramStart"/>
      <w:r w:rsidRPr="00282BCC">
        <w:rPr>
          <w:rFonts w:ascii="华文楷体" w:eastAsia="华文楷体" w:hAnsi="华文楷体" w:hint="eastAsia"/>
          <w:sz w:val="28"/>
          <w:szCs w:val="28"/>
        </w:rPr>
        <w:t>缘到佛智分析</w:t>
      </w:r>
      <w:proofErr w:type="gramEnd"/>
      <w:r w:rsidRPr="00282BCC">
        <w:rPr>
          <w:rFonts w:ascii="华文楷体" w:eastAsia="华文楷体" w:hAnsi="华文楷体" w:hint="eastAsia"/>
          <w:sz w:val="28"/>
          <w:szCs w:val="28"/>
        </w:rPr>
        <w:t>呢？啊不是，</w:t>
      </w:r>
      <w:proofErr w:type="gramStart"/>
      <w:r w:rsidRPr="00282BCC">
        <w:rPr>
          <w:rFonts w:ascii="华文楷体" w:eastAsia="华文楷体" w:hAnsi="华文楷体" w:hint="eastAsia"/>
          <w:sz w:val="28"/>
          <w:szCs w:val="28"/>
        </w:rPr>
        <w:t>佛智是非</w:t>
      </w:r>
      <w:proofErr w:type="gramEnd"/>
      <w:r w:rsidRPr="00282BCC">
        <w:rPr>
          <w:rFonts w:ascii="华文楷体" w:eastAsia="华文楷体" w:hAnsi="华文楷体" w:hint="eastAsia"/>
          <w:sz w:val="28"/>
          <w:szCs w:val="28"/>
        </w:rPr>
        <w:t>为言思的对镜</w:t>
      </w:r>
      <w:del w:id="384" w:author="admin" w:date="2015-07-19T23:09:00Z">
        <w:r w:rsidRPr="00282BCC" w:rsidDel="006E5034">
          <w:rPr>
            <w:rFonts w:ascii="华文楷体" w:eastAsia="华文楷体" w:hAnsi="华文楷体" w:hint="eastAsia"/>
            <w:sz w:val="28"/>
            <w:szCs w:val="28"/>
          </w:rPr>
          <w:delText>，</w:delText>
        </w:r>
      </w:del>
      <w:ins w:id="385" w:author="admin" w:date="2015-07-19T23:09:00Z">
        <w:r w:rsidR="006E5034">
          <w:rPr>
            <w:rFonts w:ascii="华文楷体" w:eastAsia="华文楷体" w:hAnsi="华文楷体" w:hint="eastAsia"/>
            <w:sz w:val="28"/>
            <w:szCs w:val="28"/>
          </w:rPr>
          <w:t>。</w:t>
        </w:r>
      </w:ins>
      <w:r w:rsidRPr="00282BCC">
        <w:rPr>
          <w:rFonts w:ascii="华文楷体" w:eastAsia="华文楷体" w:hAnsi="华文楷体" w:hint="eastAsia"/>
          <w:sz w:val="28"/>
          <w:szCs w:val="28"/>
        </w:rPr>
        <w:t>如果乃至于我们有言思的时候呢，处在言思的状态当中，是永远没办法</w:t>
      </w:r>
      <w:proofErr w:type="gramStart"/>
      <w:r w:rsidRPr="00282BCC">
        <w:rPr>
          <w:rFonts w:ascii="华文楷体" w:eastAsia="华文楷体" w:hAnsi="华文楷体" w:hint="eastAsia"/>
          <w:sz w:val="28"/>
          <w:szCs w:val="28"/>
        </w:rPr>
        <w:t>体会佛智的</w:t>
      </w:r>
      <w:proofErr w:type="gramEnd"/>
      <w:r w:rsidRPr="00282BCC">
        <w:rPr>
          <w:rFonts w:ascii="华文楷体" w:eastAsia="华文楷体" w:hAnsi="华文楷体" w:hint="eastAsia"/>
          <w:sz w:val="28"/>
          <w:szCs w:val="28"/>
        </w:rPr>
        <w:t>，没办法去</w:t>
      </w:r>
      <w:proofErr w:type="gramStart"/>
      <w:r w:rsidRPr="00282BCC">
        <w:rPr>
          <w:rFonts w:ascii="华文楷体" w:eastAsia="华文楷体" w:hAnsi="华文楷体" w:hint="eastAsia"/>
          <w:sz w:val="28"/>
          <w:szCs w:val="28"/>
        </w:rPr>
        <w:t>分析佛智的</w:t>
      </w:r>
      <w:proofErr w:type="gramEnd"/>
      <w:del w:id="386" w:author="admin" w:date="2015-07-19T23:09:00Z">
        <w:r w:rsidRPr="00282BCC" w:rsidDel="002733E6">
          <w:rPr>
            <w:rFonts w:ascii="华文楷体" w:eastAsia="华文楷体" w:hAnsi="华文楷体" w:hint="eastAsia"/>
            <w:sz w:val="28"/>
            <w:szCs w:val="28"/>
          </w:rPr>
          <w:delText>，</w:delText>
        </w:r>
      </w:del>
      <w:ins w:id="387" w:author="admin" w:date="2015-07-19T23:09:00Z">
        <w:r w:rsidR="002733E6">
          <w:rPr>
            <w:rFonts w:ascii="华文楷体" w:eastAsia="华文楷体" w:hAnsi="华文楷体" w:hint="eastAsia"/>
            <w:sz w:val="28"/>
            <w:szCs w:val="28"/>
          </w:rPr>
          <w:t>。</w:t>
        </w:r>
      </w:ins>
      <w:r w:rsidRPr="00282BCC">
        <w:rPr>
          <w:rFonts w:ascii="华文楷体" w:eastAsia="华文楷体" w:hAnsi="华文楷体" w:hint="eastAsia"/>
          <w:sz w:val="28"/>
          <w:szCs w:val="28"/>
        </w:rPr>
        <w:t>我们的语言能够表达的佛智，是我们自己语言的佛智，我们的分别</w:t>
      </w:r>
      <w:proofErr w:type="gramStart"/>
      <w:r w:rsidRPr="00282BCC">
        <w:rPr>
          <w:rFonts w:ascii="华文楷体" w:eastAsia="华文楷体" w:hAnsi="华文楷体" w:hint="eastAsia"/>
          <w:sz w:val="28"/>
          <w:szCs w:val="28"/>
        </w:rPr>
        <w:t>念能够</w:t>
      </w:r>
      <w:proofErr w:type="gramEnd"/>
      <w:r w:rsidRPr="00282BCC">
        <w:rPr>
          <w:rFonts w:ascii="华文楷体" w:eastAsia="华文楷体" w:hAnsi="华文楷体" w:hint="eastAsia"/>
          <w:sz w:val="28"/>
          <w:szCs w:val="28"/>
        </w:rPr>
        <w:t>思考的佛智，这方面只是我们思考的佛智，这是属于我们自己的佛智，而不是说佛的而不是真正</w:t>
      </w:r>
      <w:proofErr w:type="gramStart"/>
      <w:r w:rsidRPr="00282BCC">
        <w:rPr>
          <w:rFonts w:ascii="华文楷体" w:eastAsia="华文楷体" w:hAnsi="华文楷体" w:hint="eastAsia"/>
          <w:sz w:val="28"/>
          <w:szCs w:val="28"/>
        </w:rPr>
        <w:t>的佛智</w:t>
      </w:r>
      <w:proofErr w:type="gramEnd"/>
      <w:del w:id="388" w:author="admin" w:date="2015-07-19T23:09:00Z">
        <w:r w:rsidRPr="00282BCC" w:rsidDel="00FD4BB7">
          <w:rPr>
            <w:rFonts w:ascii="华文楷体" w:eastAsia="华文楷体" w:hAnsi="华文楷体" w:hint="eastAsia"/>
            <w:sz w:val="28"/>
            <w:szCs w:val="28"/>
          </w:rPr>
          <w:delText>，</w:delText>
        </w:r>
      </w:del>
      <w:ins w:id="389" w:author="admin" w:date="2015-07-19T23:09:00Z">
        <w:r w:rsidR="00FD4BB7">
          <w:rPr>
            <w:rFonts w:ascii="华文楷体" w:eastAsia="华文楷体" w:hAnsi="华文楷体" w:hint="eastAsia"/>
            <w:sz w:val="28"/>
            <w:szCs w:val="28"/>
          </w:rPr>
          <w:t>。</w:t>
        </w:r>
      </w:ins>
    </w:p>
    <w:p w:rsidR="00FF04DF" w:rsidRDefault="00282BCC" w:rsidP="00282BCC">
      <w:pPr>
        <w:ind w:firstLine="570"/>
        <w:rPr>
          <w:ins w:id="390" w:author="admin" w:date="2015-07-19T23:10:00Z"/>
          <w:rFonts w:ascii="华文楷体" w:eastAsia="华文楷体" w:hAnsi="华文楷体"/>
          <w:sz w:val="28"/>
          <w:szCs w:val="28"/>
        </w:rPr>
      </w:pPr>
      <w:r w:rsidRPr="00282BCC">
        <w:rPr>
          <w:rFonts w:ascii="华文楷体" w:eastAsia="华文楷体" w:hAnsi="华文楷体" w:hint="eastAsia"/>
          <w:sz w:val="28"/>
          <w:szCs w:val="28"/>
        </w:rPr>
        <w:t>所以说这样</w:t>
      </w:r>
      <w:proofErr w:type="gramStart"/>
      <w:r w:rsidRPr="00282BCC">
        <w:rPr>
          <w:rFonts w:ascii="华文楷体" w:eastAsia="华文楷体" w:hAnsi="华文楷体" w:hint="eastAsia"/>
          <w:sz w:val="28"/>
          <w:szCs w:val="28"/>
        </w:rPr>
        <w:t>的佛智是</w:t>
      </w:r>
      <w:proofErr w:type="gramEnd"/>
      <w:r w:rsidRPr="00282BCC">
        <w:rPr>
          <w:rFonts w:ascii="华文楷体" w:eastAsia="华文楷体" w:hAnsi="华文楷体" w:hint="eastAsia"/>
          <w:sz w:val="28"/>
          <w:szCs w:val="28"/>
        </w:rPr>
        <w:t>种概念佛智，概念佛智，这个方面就是说已经相应了我们的分别念了，已经被我们的分别念它的控制之后呢，在你的分别念面前，</w:t>
      </w:r>
      <w:proofErr w:type="gramStart"/>
      <w:r w:rsidRPr="00282BCC">
        <w:rPr>
          <w:rFonts w:ascii="华文楷体" w:eastAsia="华文楷体" w:hAnsi="华文楷体" w:hint="eastAsia"/>
          <w:sz w:val="28"/>
          <w:szCs w:val="28"/>
        </w:rPr>
        <w:t>佛智是这样这样这样</w:t>
      </w:r>
      <w:proofErr w:type="gramEnd"/>
      <w:r w:rsidRPr="00282BCC">
        <w:rPr>
          <w:rFonts w:ascii="华文楷体" w:eastAsia="华文楷体" w:hAnsi="华文楷体" w:hint="eastAsia"/>
          <w:sz w:val="28"/>
          <w:szCs w:val="28"/>
        </w:rPr>
        <w:t>的，那么实际上我们的分别</w:t>
      </w:r>
      <w:proofErr w:type="gramStart"/>
      <w:r w:rsidRPr="00282BCC">
        <w:rPr>
          <w:rFonts w:ascii="华文楷体" w:eastAsia="华文楷体" w:hAnsi="华文楷体" w:hint="eastAsia"/>
          <w:sz w:val="28"/>
          <w:szCs w:val="28"/>
        </w:rPr>
        <w:t>念面前</w:t>
      </w:r>
      <w:proofErr w:type="gramEnd"/>
      <w:r w:rsidRPr="00282BCC">
        <w:rPr>
          <w:rFonts w:ascii="华文楷体" w:eastAsia="华文楷体" w:hAnsi="华文楷体" w:hint="eastAsia"/>
          <w:sz w:val="28"/>
          <w:szCs w:val="28"/>
        </w:rPr>
        <w:t>的佛智，和真正佛的智慧那是天差就是说地远的一种观点了，啊天差地远的观点了</w:t>
      </w:r>
      <w:del w:id="391" w:author="admin" w:date="2015-07-19T23:09:00Z">
        <w:r w:rsidRPr="00282BCC" w:rsidDel="002F0078">
          <w:rPr>
            <w:rFonts w:ascii="华文楷体" w:eastAsia="华文楷体" w:hAnsi="华文楷体" w:hint="eastAsia"/>
            <w:sz w:val="28"/>
            <w:szCs w:val="28"/>
          </w:rPr>
          <w:delText>，</w:delText>
        </w:r>
      </w:del>
      <w:ins w:id="392" w:author="admin" w:date="2015-07-19T23:09:00Z">
        <w:r w:rsidR="002F0078">
          <w:rPr>
            <w:rFonts w:ascii="华文楷体" w:eastAsia="华文楷体" w:hAnsi="华文楷体" w:hint="eastAsia"/>
            <w:sz w:val="28"/>
            <w:szCs w:val="28"/>
          </w:rPr>
          <w:t>。</w:t>
        </w:r>
      </w:ins>
      <w:r w:rsidRPr="00282BCC">
        <w:rPr>
          <w:rFonts w:ascii="华文楷体" w:eastAsia="华文楷体" w:hAnsi="华文楷体" w:hint="eastAsia"/>
          <w:sz w:val="28"/>
          <w:szCs w:val="28"/>
        </w:rPr>
        <w:t>所以说我们通过分别心，通过言</w:t>
      </w:r>
      <w:proofErr w:type="gramStart"/>
      <w:r w:rsidRPr="00282BCC">
        <w:rPr>
          <w:rFonts w:ascii="华文楷体" w:eastAsia="华文楷体" w:hAnsi="华文楷体" w:hint="eastAsia"/>
          <w:sz w:val="28"/>
          <w:szCs w:val="28"/>
        </w:rPr>
        <w:t>思永远</w:t>
      </w:r>
      <w:proofErr w:type="gramEnd"/>
      <w:r w:rsidRPr="00282BCC">
        <w:rPr>
          <w:rFonts w:ascii="华文楷体" w:eastAsia="华文楷体" w:hAnsi="华文楷体" w:hint="eastAsia"/>
          <w:sz w:val="28"/>
          <w:szCs w:val="28"/>
        </w:rPr>
        <w:t>没办法了达佛智，如果我们了</w:t>
      </w:r>
      <w:proofErr w:type="gramStart"/>
      <w:r w:rsidRPr="00282BCC">
        <w:rPr>
          <w:rFonts w:ascii="华文楷体" w:eastAsia="华文楷体" w:hAnsi="华文楷体" w:hint="eastAsia"/>
          <w:sz w:val="28"/>
          <w:szCs w:val="28"/>
        </w:rPr>
        <w:t>达佛智了</w:t>
      </w:r>
      <w:proofErr w:type="gramEnd"/>
      <w:r w:rsidRPr="00282BCC">
        <w:rPr>
          <w:rFonts w:ascii="华文楷体" w:eastAsia="华文楷体" w:hAnsi="华文楷体" w:hint="eastAsia"/>
          <w:sz w:val="28"/>
          <w:szCs w:val="28"/>
        </w:rPr>
        <w:t>，就说明自己成佛了，</w:t>
      </w:r>
      <w:proofErr w:type="gramStart"/>
      <w:r w:rsidRPr="00282BCC">
        <w:rPr>
          <w:rFonts w:ascii="华文楷体" w:eastAsia="华文楷体" w:hAnsi="华文楷体" w:hint="eastAsia"/>
          <w:sz w:val="28"/>
          <w:szCs w:val="28"/>
        </w:rPr>
        <w:t>啊这样</w:t>
      </w:r>
      <w:proofErr w:type="gramEnd"/>
      <w:r w:rsidRPr="00282BCC">
        <w:rPr>
          <w:rFonts w:ascii="华文楷体" w:eastAsia="华文楷体" w:hAnsi="华文楷体" w:hint="eastAsia"/>
          <w:sz w:val="28"/>
          <w:szCs w:val="28"/>
        </w:rPr>
        <w:t>说“佛智非为言思的对境” 就这两个教证，下面就对这个进行观察</w:t>
      </w:r>
      <w:del w:id="393" w:author="admin" w:date="2015-07-19T23:10:00Z">
        <w:r w:rsidRPr="00282BCC" w:rsidDel="00FF04DF">
          <w:rPr>
            <w:rFonts w:ascii="华文楷体" w:eastAsia="华文楷体" w:hAnsi="华文楷体" w:hint="eastAsia"/>
            <w:sz w:val="28"/>
            <w:szCs w:val="28"/>
          </w:rPr>
          <w:delText>，</w:delText>
        </w:r>
      </w:del>
      <w:ins w:id="394" w:author="admin" w:date="2015-07-19T23:10:00Z">
        <w:r w:rsidR="00FF04DF">
          <w:rPr>
            <w:rFonts w:ascii="华文楷体" w:eastAsia="华文楷体" w:hAnsi="华文楷体" w:hint="eastAsia"/>
            <w:sz w:val="28"/>
            <w:szCs w:val="28"/>
          </w:rPr>
          <w:t>。</w:t>
        </w:r>
      </w:ins>
    </w:p>
    <w:p w:rsidR="00FF04DF" w:rsidRDefault="00FF04DF" w:rsidP="00282BCC">
      <w:pPr>
        <w:ind w:firstLine="570"/>
        <w:rPr>
          <w:ins w:id="395" w:author="admin" w:date="2015-07-19T23:10:00Z"/>
          <w:rFonts w:ascii="华文楷体" w:eastAsia="华文楷体" w:hAnsi="华文楷体"/>
          <w:sz w:val="28"/>
          <w:szCs w:val="28"/>
        </w:rPr>
      </w:pPr>
      <w:ins w:id="396" w:author="admin" w:date="2015-07-19T23:10:00Z">
        <w:r>
          <w:rPr>
            <w:rFonts w:ascii="华文楷体" w:eastAsia="华文楷体" w:hAnsi="华文楷体" w:hint="eastAsia"/>
            <w:sz w:val="28"/>
            <w:szCs w:val="28"/>
          </w:rPr>
          <w:t>【</w:t>
        </w:r>
      </w:ins>
      <w:r w:rsidR="00282BCC" w:rsidRPr="00FF04DF">
        <w:rPr>
          <w:rFonts w:asciiTheme="minorEastAsia" w:hAnsiTheme="minorEastAsia" w:hint="eastAsia"/>
          <w:sz w:val="28"/>
          <w:szCs w:val="28"/>
          <w:rPrChange w:id="397" w:author="admin" w:date="2015-07-19T23:10:00Z">
            <w:rPr>
              <w:rFonts w:ascii="华文楷体" w:eastAsia="华文楷体" w:hAnsi="华文楷体" w:hint="eastAsia"/>
              <w:sz w:val="28"/>
              <w:szCs w:val="28"/>
            </w:rPr>
          </w:rPrChange>
        </w:rPr>
        <w:t>本来承许的这些词句正是为了否定有承认与言思之对境而说的。</w:t>
      </w:r>
      <w:ins w:id="398" w:author="admin" w:date="2015-07-19T23:10:00Z">
        <w:r>
          <w:rPr>
            <w:rFonts w:ascii="华文楷体" w:eastAsia="华文楷体" w:hAnsi="华文楷体" w:hint="eastAsia"/>
            <w:sz w:val="28"/>
            <w:szCs w:val="28"/>
          </w:rPr>
          <w:t>】</w:t>
        </w:r>
      </w:ins>
    </w:p>
    <w:p w:rsidR="00F333BF" w:rsidRDefault="00282BCC" w:rsidP="00282BCC">
      <w:pPr>
        <w:ind w:firstLine="570"/>
        <w:rPr>
          <w:ins w:id="399" w:author="admin" w:date="2015-07-19T23:13:00Z"/>
          <w:rFonts w:ascii="华文楷体" w:eastAsia="华文楷体" w:hAnsi="华文楷体"/>
          <w:sz w:val="28"/>
          <w:szCs w:val="28"/>
        </w:rPr>
      </w:pPr>
      <w:r w:rsidRPr="00282BCC">
        <w:rPr>
          <w:rFonts w:ascii="华文楷体" w:eastAsia="华文楷体" w:hAnsi="华文楷体" w:hint="eastAsia"/>
          <w:sz w:val="28"/>
          <w:szCs w:val="28"/>
        </w:rPr>
        <w:lastRenderedPageBreak/>
        <w:t>这句话呢就是讲</w:t>
      </w:r>
      <w:del w:id="400" w:author="admin" w:date="2015-07-19T23:11:00Z">
        <w:r w:rsidRPr="00282BCC" w:rsidDel="00C14783">
          <w:rPr>
            <w:rFonts w:ascii="华文楷体" w:eastAsia="华文楷体" w:hAnsi="华文楷体" w:hint="eastAsia"/>
            <w:sz w:val="28"/>
            <w:szCs w:val="28"/>
          </w:rPr>
          <w:delText>这个能够</w:delText>
        </w:r>
      </w:del>
      <w:ins w:id="401" w:author="admin" w:date="2015-07-19T23:11:00Z">
        <w:r w:rsidR="00C14783">
          <w:rPr>
            <w:rFonts w:ascii="华文楷体" w:eastAsia="华文楷体" w:hAnsi="华文楷体" w:hint="eastAsia"/>
            <w:sz w:val="28"/>
            <w:szCs w:val="28"/>
          </w:rPr>
          <w:t>两个</w:t>
        </w:r>
      </w:ins>
      <w:proofErr w:type="gramStart"/>
      <w:r w:rsidRPr="00282BCC">
        <w:rPr>
          <w:rFonts w:ascii="华文楷体" w:eastAsia="华文楷体" w:hAnsi="华文楷体" w:hint="eastAsia"/>
          <w:sz w:val="28"/>
          <w:szCs w:val="28"/>
        </w:rPr>
        <w:t>教证嘛</w:t>
      </w:r>
      <w:proofErr w:type="gramEnd"/>
      <w:r w:rsidRPr="00282BCC">
        <w:rPr>
          <w:rFonts w:ascii="华文楷体" w:eastAsia="华文楷体" w:hAnsi="华文楷体" w:hint="eastAsia"/>
          <w:sz w:val="28"/>
          <w:szCs w:val="28"/>
        </w:rPr>
        <w:t>，</w:t>
      </w:r>
      <w:del w:id="402" w:author="admin" w:date="2015-07-19T23:11:00Z">
        <w:r w:rsidRPr="00282BCC" w:rsidDel="005C45F6">
          <w:rPr>
            <w:rFonts w:ascii="华文楷体" w:eastAsia="华文楷体" w:hAnsi="华文楷体" w:hint="eastAsia"/>
            <w:sz w:val="28"/>
            <w:szCs w:val="28"/>
          </w:rPr>
          <w:delText>能够</w:delText>
        </w:r>
      </w:del>
      <w:ins w:id="403" w:author="admin" w:date="2015-07-19T23:11:00Z">
        <w:r w:rsidR="005C45F6">
          <w:rPr>
            <w:rFonts w:ascii="华文楷体" w:eastAsia="华文楷体" w:hAnsi="华文楷体" w:hint="eastAsia"/>
            <w:sz w:val="28"/>
            <w:szCs w:val="28"/>
          </w:rPr>
          <w:t>两个</w:t>
        </w:r>
      </w:ins>
      <w:proofErr w:type="gramStart"/>
      <w:r w:rsidRPr="00282BCC">
        <w:rPr>
          <w:rFonts w:ascii="华文楷体" w:eastAsia="华文楷体" w:hAnsi="华文楷体" w:hint="eastAsia"/>
          <w:sz w:val="28"/>
          <w:szCs w:val="28"/>
        </w:rPr>
        <w:t>教证它</w:t>
      </w:r>
      <w:proofErr w:type="gramEnd"/>
      <w:r w:rsidRPr="00282BCC">
        <w:rPr>
          <w:rFonts w:ascii="华文楷体" w:eastAsia="华文楷体" w:hAnsi="华文楷体" w:hint="eastAsia"/>
          <w:sz w:val="28"/>
          <w:szCs w:val="28"/>
        </w:rPr>
        <w:t>的意义，它的准确的意义是什么样的呢</w:t>
      </w:r>
      <w:del w:id="404" w:author="admin" w:date="2015-07-19T23:12:00Z">
        <w:r w:rsidRPr="00282BCC" w:rsidDel="00860D7C">
          <w:rPr>
            <w:rFonts w:ascii="华文楷体" w:eastAsia="华文楷体" w:hAnsi="华文楷体" w:hint="eastAsia"/>
            <w:sz w:val="28"/>
            <w:szCs w:val="28"/>
          </w:rPr>
          <w:delText>，</w:delText>
        </w:r>
      </w:del>
      <w:ins w:id="405" w:author="admin" w:date="2015-07-19T23:12:00Z">
        <w:r w:rsidR="00860D7C">
          <w:rPr>
            <w:rFonts w:ascii="华文楷体" w:eastAsia="华文楷体" w:hAnsi="华文楷体" w:hint="eastAsia"/>
            <w:sz w:val="28"/>
            <w:szCs w:val="28"/>
          </w:rPr>
          <w:t>？</w:t>
        </w:r>
      </w:ins>
      <w:proofErr w:type="gramStart"/>
      <w:r w:rsidRPr="00282BCC">
        <w:rPr>
          <w:rFonts w:ascii="华文楷体" w:eastAsia="华文楷体" w:hAnsi="华文楷体" w:hint="eastAsia"/>
          <w:sz w:val="28"/>
          <w:szCs w:val="28"/>
        </w:rPr>
        <w:t>承许的</w:t>
      </w:r>
      <w:proofErr w:type="gramEnd"/>
      <w:r w:rsidRPr="00282BCC">
        <w:rPr>
          <w:rFonts w:ascii="华文楷体" w:eastAsia="华文楷体" w:hAnsi="华文楷体" w:hint="eastAsia"/>
          <w:sz w:val="28"/>
          <w:szCs w:val="28"/>
        </w:rPr>
        <w:t>这些词句，比如说</w:t>
      </w:r>
      <w:proofErr w:type="gramStart"/>
      <w:r w:rsidRPr="00282BCC">
        <w:rPr>
          <w:rFonts w:ascii="华文楷体" w:eastAsia="华文楷体" w:hAnsi="华文楷体" w:hint="eastAsia"/>
          <w:sz w:val="28"/>
          <w:szCs w:val="28"/>
        </w:rPr>
        <w:t>若我宗有者</w:t>
      </w:r>
      <w:proofErr w:type="gramEnd"/>
      <w:r w:rsidRPr="00282BCC">
        <w:rPr>
          <w:rFonts w:ascii="华文楷体" w:eastAsia="华文楷体" w:hAnsi="华文楷体" w:hint="eastAsia"/>
          <w:sz w:val="28"/>
          <w:szCs w:val="28"/>
        </w:rPr>
        <w:t>我则是有过,</w:t>
      </w:r>
      <w:proofErr w:type="gramStart"/>
      <w:r w:rsidRPr="00282BCC">
        <w:rPr>
          <w:rFonts w:ascii="华文楷体" w:eastAsia="华文楷体" w:hAnsi="华文楷体" w:hint="eastAsia"/>
          <w:sz w:val="28"/>
          <w:szCs w:val="28"/>
        </w:rPr>
        <w:t>我宗无</w:t>
      </w:r>
      <w:proofErr w:type="gramEnd"/>
      <w:r w:rsidRPr="00282BCC">
        <w:rPr>
          <w:rFonts w:ascii="华文楷体" w:eastAsia="华文楷体" w:hAnsi="华文楷体" w:hint="eastAsia"/>
          <w:sz w:val="28"/>
          <w:szCs w:val="28"/>
        </w:rPr>
        <w:t>物故,如是不得过。</w:t>
      </w:r>
      <w:proofErr w:type="gramStart"/>
      <w:r w:rsidRPr="00282BCC">
        <w:rPr>
          <w:rFonts w:ascii="华文楷体" w:eastAsia="华文楷体" w:hAnsi="华文楷体" w:hint="eastAsia"/>
          <w:sz w:val="28"/>
          <w:szCs w:val="28"/>
        </w:rPr>
        <w:t>像承许这些</w:t>
      </w:r>
      <w:proofErr w:type="gramEnd"/>
      <w:r w:rsidRPr="00282BCC">
        <w:rPr>
          <w:rFonts w:ascii="华文楷体" w:eastAsia="华文楷体" w:hAnsi="华文楷体" w:hint="eastAsia"/>
          <w:sz w:val="28"/>
          <w:szCs w:val="28"/>
        </w:rPr>
        <w:t>词句，是为了否定有承认的</w:t>
      </w:r>
      <w:del w:id="406" w:author="admin" w:date="2015-07-19T23:12:00Z">
        <w:r w:rsidRPr="00282BCC" w:rsidDel="00581476">
          <w:rPr>
            <w:rFonts w:ascii="华文楷体" w:eastAsia="华文楷体" w:hAnsi="华文楷体" w:hint="eastAsia"/>
            <w:sz w:val="28"/>
            <w:szCs w:val="28"/>
          </w:rPr>
          <w:delText>，</w:delText>
        </w:r>
      </w:del>
      <w:ins w:id="407" w:author="admin" w:date="2015-07-19T23:12:00Z">
        <w:r w:rsidR="00581476">
          <w:rPr>
            <w:rFonts w:ascii="华文楷体" w:eastAsia="华文楷体" w:hAnsi="华文楷体" w:hint="eastAsia"/>
            <w:sz w:val="28"/>
            <w:szCs w:val="28"/>
          </w:rPr>
          <w:t>。</w:t>
        </w:r>
      </w:ins>
      <w:r w:rsidRPr="00282BCC">
        <w:rPr>
          <w:rFonts w:ascii="华文楷体" w:eastAsia="华文楷体" w:hAnsi="华文楷体" w:hint="eastAsia"/>
          <w:sz w:val="28"/>
          <w:szCs w:val="28"/>
        </w:rPr>
        <w:t>实际上呢意思就是说我根本没有承认，啊这个否定有承认</w:t>
      </w:r>
      <w:del w:id="408" w:author="admin" w:date="2015-07-19T23:12:00Z">
        <w:r w:rsidRPr="00282BCC" w:rsidDel="00737770">
          <w:rPr>
            <w:rFonts w:ascii="华文楷体" w:eastAsia="华文楷体" w:hAnsi="华文楷体" w:hint="eastAsia"/>
            <w:sz w:val="28"/>
            <w:szCs w:val="28"/>
          </w:rPr>
          <w:delText>，</w:delText>
        </w:r>
      </w:del>
      <w:ins w:id="409" w:author="admin" w:date="2015-07-19T23:12:00Z">
        <w:r w:rsidR="00737770">
          <w:rPr>
            <w:rFonts w:ascii="华文楷体" w:eastAsia="华文楷体" w:hAnsi="华文楷体" w:hint="eastAsia"/>
            <w:sz w:val="28"/>
            <w:szCs w:val="28"/>
          </w:rPr>
          <w:t>。</w:t>
        </w:r>
      </w:ins>
      <w:r w:rsidRPr="00282BCC">
        <w:rPr>
          <w:rFonts w:ascii="华文楷体" w:eastAsia="华文楷体" w:hAnsi="华文楷体" w:hint="eastAsia"/>
          <w:sz w:val="28"/>
          <w:szCs w:val="28"/>
        </w:rPr>
        <w:t>还有呢，就是说否定言思的对镜，啊</w:t>
      </w:r>
      <w:proofErr w:type="gramStart"/>
      <w:r w:rsidRPr="00282BCC">
        <w:rPr>
          <w:rFonts w:ascii="华文楷体" w:eastAsia="华文楷体" w:hAnsi="华文楷体" w:hint="eastAsia"/>
          <w:sz w:val="28"/>
          <w:szCs w:val="28"/>
        </w:rPr>
        <w:t>第二个教证</w:t>
      </w:r>
      <w:proofErr w:type="gramEnd"/>
      <w:r w:rsidRPr="00282BCC">
        <w:rPr>
          <w:rFonts w:ascii="华文楷体" w:eastAsia="华文楷体" w:hAnsi="华文楷体" w:hint="eastAsia"/>
          <w:sz w:val="28"/>
          <w:szCs w:val="28"/>
        </w:rPr>
        <w:t xml:space="preserve"> “佛智非为言思的对境。那实际上就是讲，这个</w:t>
      </w:r>
      <w:proofErr w:type="gramStart"/>
      <w:r w:rsidRPr="00282BCC">
        <w:rPr>
          <w:rFonts w:ascii="华文楷体" w:eastAsia="华文楷体" w:hAnsi="华文楷体" w:hint="eastAsia"/>
          <w:sz w:val="28"/>
          <w:szCs w:val="28"/>
        </w:rPr>
        <w:t>佛智呢</w:t>
      </w:r>
      <w:proofErr w:type="gramEnd"/>
      <w:r w:rsidRPr="00282BCC">
        <w:rPr>
          <w:rFonts w:ascii="华文楷体" w:eastAsia="华文楷体" w:hAnsi="华文楷体" w:hint="eastAsia"/>
          <w:sz w:val="28"/>
          <w:szCs w:val="28"/>
        </w:rPr>
        <w:t>他不是言思的</w:t>
      </w:r>
      <w:del w:id="410" w:author="admin" w:date="2015-07-19T23:12:00Z">
        <w:r w:rsidRPr="00282BCC" w:rsidDel="009A410A">
          <w:rPr>
            <w:rFonts w:ascii="华文楷体" w:eastAsia="华文楷体" w:hAnsi="华文楷体" w:hint="eastAsia"/>
            <w:sz w:val="28"/>
            <w:szCs w:val="28"/>
          </w:rPr>
          <w:delText>对镜</w:delText>
        </w:r>
      </w:del>
      <w:ins w:id="411" w:author="admin" w:date="2015-07-19T23:12:00Z">
        <w:r w:rsidR="009A410A">
          <w:rPr>
            <w:rFonts w:ascii="华文楷体" w:eastAsia="华文楷体" w:hAnsi="华文楷体" w:hint="eastAsia"/>
            <w:sz w:val="28"/>
            <w:szCs w:val="28"/>
          </w:rPr>
          <w:t>对境</w:t>
        </w:r>
      </w:ins>
      <w:r w:rsidRPr="00282BCC">
        <w:rPr>
          <w:rFonts w:ascii="华文楷体" w:eastAsia="华文楷体" w:hAnsi="华文楷体" w:hint="eastAsia"/>
          <w:sz w:val="28"/>
          <w:szCs w:val="28"/>
        </w:rPr>
        <w:t>，他否认言思的</w:t>
      </w:r>
      <w:del w:id="412" w:author="admin" w:date="2015-07-19T23:12:00Z">
        <w:r w:rsidRPr="00282BCC" w:rsidDel="00B424AF">
          <w:rPr>
            <w:rFonts w:ascii="华文楷体" w:eastAsia="华文楷体" w:hAnsi="华文楷体" w:hint="eastAsia"/>
            <w:sz w:val="28"/>
            <w:szCs w:val="28"/>
          </w:rPr>
          <w:delText>对镜</w:delText>
        </w:r>
      </w:del>
      <w:proofErr w:type="gramStart"/>
      <w:ins w:id="413" w:author="admin" w:date="2015-07-19T23:12:00Z">
        <w:r w:rsidR="00B424AF">
          <w:rPr>
            <w:rFonts w:ascii="华文楷体" w:eastAsia="华文楷体" w:hAnsi="华文楷体" w:hint="eastAsia"/>
            <w:sz w:val="28"/>
            <w:szCs w:val="28"/>
          </w:rPr>
          <w:t>对境</w:t>
        </w:r>
      </w:ins>
      <w:r w:rsidRPr="00282BCC">
        <w:rPr>
          <w:rFonts w:ascii="华文楷体" w:eastAsia="华文楷体" w:hAnsi="华文楷体" w:hint="eastAsia"/>
          <w:sz w:val="28"/>
          <w:szCs w:val="28"/>
        </w:rPr>
        <w:t>的</w:t>
      </w:r>
      <w:proofErr w:type="gramEnd"/>
      <w:r w:rsidRPr="00282BCC">
        <w:rPr>
          <w:rFonts w:ascii="华文楷体" w:eastAsia="华文楷体" w:hAnsi="华文楷体" w:hint="eastAsia"/>
          <w:sz w:val="28"/>
          <w:szCs w:val="28"/>
        </w:rPr>
        <w:t>，它本来意思是这样的</w:t>
      </w:r>
      <w:del w:id="414" w:author="admin" w:date="2015-07-19T23:13:00Z">
        <w:r w:rsidRPr="00282BCC" w:rsidDel="00B36C8A">
          <w:rPr>
            <w:rFonts w:ascii="华文楷体" w:eastAsia="华文楷体" w:hAnsi="华文楷体" w:hint="eastAsia"/>
            <w:sz w:val="28"/>
            <w:szCs w:val="28"/>
          </w:rPr>
          <w:delText>，</w:delText>
        </w:r>
      </w:del>
      <w:ins w:id="415" w:author="admin" w:date="2015-07-19T23:13:00Z">
        <w:r w:rsidR="00B36C8A">
          <w:rPr>
            <w:rFonts w:ascii="华文楷体" w:eastAsia="华文楷体" w:hAnsi="华文楷体" w:hint="eastAsia"/>
            <w:sz w:val="28"/>
            <w:szCs w:val="28"/>
          </w:rPr>
          <w:t>。</w:t>
        </w:r>
      </w:ins>
      <w:r w:rsidRPr="00282BCC">
        <w:rPr>
          <w:rFonts w:ascii="华文楷体" w:eastAsia="华文楷体" w:hAnsi="华文楷体" w:hint="eastAsia"/>
          <w:sz w:val="28"/>
          <w:szCs w:val="28"/>
        </w:rPr>
        <w:t>下面就指出凡夫人的过失，指出凡夫人的，或者我们在思维的时候，</w:t>
      </w:r>
      <w:del w:id="416" w:author="admin" w:date="2015-07-19T23:14:00Z">
        <w:r w:rsidRPr="00282BCC" w:rsidDel="00237EE2">
          <w:rPr>
            <w:rFonts w:ascii="华文楷体" w:eastAsia="华文楷体" w:hAnsi="华文楷体" w:hint="eastAsia"/>
            <w:sz w:val="28"/>
            <w:szCs w:val="28"/>
          </w:rPr>
          <w:delText>容易犯的，</w:delText>
        </w:r>
      </w:del>
      <w:r w:rsidRPr="00282BCC">
        <w:rPr>
          <w:rFonts w:ascii="华文楷体" w:eastAsia="华文楷体" w:hAnsi="华文楷体" w:hint="eastAsia"/>
          <w:sz w:val="28"/>
          <w:szCs w:val="28"/>
        </w:rPr>
        <w:t>容易犯的错误，就把它指出来了。</w:t>
      </w:r>
    </w:p>
    <w:p w:rsidR="00282BCC" w:rsidRPr="00282BCC" w:rsidDel="00F333BF" w:rsidRDefault="00282BCC" w:rsidP="00282BCC">
      <w:pPr>
        <w:ind w:firstLine="570"/>
        <w:rPr>
          <w:del w:id="417" w:author="admin" w:date="2015-07-19T23:13:00Z"/>
          <w:rFonts w:ascii="华文楷体" w:eastAsia="华文楷体" w:hAnsi="华文楷体"/>
          <w:sz w:val="28"/>
          <w:szCs w:val="28"/>
        </w:rPr>
      </w:pPr>
      <w:del w:id="418" w:author="admin" w:date="2015-07-19T23:13:00Z">
        <w:r w:rsidRPr="00282BCC" w:rsidDel="00F333BF">
          <w:rPr>
            <w:rFonts w:ascii="华文楷体" w:eastAsia="华文楷体" w:hAnsi="华文楷体" w:hint="eastAsia"/>
            <w:sz w:val="28"/>
            <w:szCs w:val="28"/>
          </w:rPr>
          <w:delText>可是诸如用手指指</w:delText>
        </w:r>
      </w:del>
    </w:p>
    <w:p w:rsidR="00F333BF" w:rsidRDefault="00F333BF" w:rsidP="00F333BF">
      <w:pPr>
        <w:ind w:firstLine="570"/>
        <w:rPr>
          <w:ins w:id="419" w:author="admin" w:date="2015-07-19T23:13:00Z"/>
          <w:rFonts w:ascii="华文楷体" w:eastAsia="华文楷体" w:hAnsi="华文楷体"/>
          <w:sz w:val="28"/>
          <w:szCs w:val="28"/>
        </w:rPr>
      </w:pPr>
      <w:ins w:id="420" w:author="admin" w:date="2015-07-19T23:13:00Z">
        <w:r>
          <w:rPr>
            <w:rFonts w:ascii="华文楷体" w:eastAsia="华文楷体" w:hAnsi="华文楷体" w:hint="eastAsia"/>
            <w:sz w:val="28"/>
            <w:szCs w:val="28"/>
          </w:rPr>
          <w:t>【</w:t>
        </w:r>
        <w:r w:rsidRPr="00F333BF">
          <w:rPr>
            <w:rFonts w:asciiTheme="minorEastAsia" w:hAnsiTheme="minorEastAsia" w:hint="eastAsia"/>
            <w:sz w:val="28"/>
            <w:szCs w:val="28"/>
            <w:rPrChange w:id="421" w:author="admin" w:date="2015-07-19T23:14:00Z">
              <w:rPr>
                <w:rFonts w:ascii="华文楷体" w:eastAsia="华文楷体" w:hAnsi="华文楷体" w:hint="eastAsia"/>
                <w:sz w:val="28"/>
                <w:szCs w:val="28"/>
              </w:rPr>
            </w:rPrChange>
          </w:rPr>
          <w:t>可是诸如用手指</w:t>
        </w:r>
      </w:ins>
      <w:ins w:id="422" w:author="admin" w:date="2015-07-19T23:15:00Z">
        <w:r w:rsidR="006072E1">
          <w:rPr>
            <w:rFonts w:asciiTheme="minorEastAsia" w:hAnsiTheme="minorEastAsia" w:hint="eastAsia"/>
            <w:sz w:val="28"/>
            <w:szCs w:val="28"/>
          </w:rPr>
          <w:t>指</w:t>
        </w:r>
      </w:ins>
      <w:r w:rsidR="00282BCC" w:rsidRPr="00F333BF">
        <w:rPr>
          <w:rFonts w:asciiTheme="minorEastAsia" w:hAnsiTheme="minorEastAsia" w:hint="eastAsia"/>
          <w:sz w:val="28"/>
          <w:szCs w:val="28"/>
          <w:rPrChange w:id="423" w:author="admin" w:date="2015-07-19T23:14:00Z">
            <w:rPr>
              <w:rFonts w:ascii="华文楷体" w:eastAsia="华文楷体" w:hAnsi="华文楷体" w:hint="eastAsia"/>
              <w:sz w:val="28"/>
              <w:szCs w:val="28"/>
            </w:rPr>
          </w:rPrChange>
        </w:rPr>
        <w:t>示月亮时不看月亮反瞧手指的愚昧之人耽著词句而认为无承认本身就是承认、不可思议本身就是思维、无说本身即是言说</w:t>
      </w:r>
      <w:r w:rsidR="00282BCC" w:rsidRPr="00F333BF">
        <w:rPr>
          <w:rFonts w:asciiTheme="minorEastAsia" w:hAnsiTheme="minorEastAsia"/>
          <w:sz w:val="28"/>
          <w:szCs w:val="28"/>
          <w:rPrChange w:id="424" w:author="admin" w:date="2015-07-19T23:14:00Z">
            <w:rPr>
              <w:rFonts w:ascii="华文楷体" w:eastAsia="华文楷体" w:hAnsi="华文楷体"/>
              <w:sz w:val="28"/>
              <w:szCs w:val="28"/>
            </w:rPr>
          </w:rPrChange>
        </w:rPr>
        <w:t>,就像顺</w:t>
      </w:r>
      <w:r w:rsidR="00282BCC" w:rsidRPr="00F333BF">
        <w:rPr>
          <w:rFonts w:asciiTheme="minorEastAsia" w:hAnsiTheme="minorEastAsia" w:hint="eastAsia"/>
          <w:sz w:val="28"/>
          <w:szCs w:val="28"/>
          <w:rPrChange w:id="425" w:author="admin" w:date="2015-07-19T23:14:00Z">
            <w:rPr>
              <w:rFonts w:ascii="华文楷体" w:eastAsia="华文楷体" w:hAnsi="华文楷体" w:hint="eastAsia"/>
              <w:sz w:val="28"/>
              <w:szCs w:val="28"/>
            </w:rPr>
          </w:rPrChange>
        </w:rPr>
        <w:t>世外道认为比量非为正量一样将佛典中的此等词句误解为自相矛盾</w:t>
      </w:r>
      <w:r w:rsidR="00282BCC" w:rsidRPr="00F333BF">
        <w:rPr>
          <w:rFonts w:asciiTheme="minorEastAsia" w:hAnsiTheme="minorEastAsia"/>
          <w:sz w:val="28"/>
          <w:szCs w:val="28"/>
          <w:rPrChange w:id="426" w:author="admin" w:date="2015-07-19T23:14:00Z">
            <w:rPr>
              <w:rFonts w:ascii="华文楷体" w:eastAsia="华文楷体" w:hAnsi="华文楷体"/>
              <w:sz w:val="28"/>
              <w:szCs w:val="28"/>
            </w:rPr>
          </w:rPrChange>
        </w:rPr>
        <w:t>,这实在是大错特错,荒谬绝伦。</w:t>
      </w:r>
      <w:ins w:id="427" w:author="admin" w:date="2015-07-19T23:13:00Z">
        <w:r>
          <w:rPr>
            <w:rFonts w:ascii="华文楷体" w:eastAsia="华文楷体" w:hAnsi="华文楷体" w:hint="eastAsia"/>
            <w:sz w:val="28"/>
            <w:szCs w:val="28"/>
          </w:rPr>
          <w:t>】</w:t>
        </w:r>
      </w:ins>
    </w:p>
    <w:p w:rsidR="006066E7" w:rsidRDefault="00282BCC" w:rsidP="00F333BF">
      <w:pPr>
        <w:ind w:firstLine="570"/>
        <w:rPr>
          <w:ins w:id="428" w:author="admin" w:date="2015-07-19T23:16:00Z"/>
          <w:rFonts w:ascii="华文楷体" w:eastAsia="华文楷体" w:hAnsi="华文楷体"/>
          <w:sz w:val="28"/>
          <w:szCs w:val="28"/>
        </w:rPr>
      </w:pPr>
      <w:r w:rsidRPr="00282BCC">
        <w:rPr>
          <w:rFonts w:ascii="华文楷体" w:eastAsia="华文楷体" w:hAnsi="华文楷体" w:hint="eastAsia"/>
          <w:sz w:val="28"/>
          <w:szCs w:val="28"/>
        </w:rPr>
        <w:t>那么就是说本来呢就是他的含义啊</w:t>
      </w:r>
      <w:ins w:id="429" w:author="admin" w:date="2015-07-19T23:14:00Z">
        <w:r w:rsidR="006072E1">
          <w:rPr>
            <w:rFonts w:ascii="华文楷体" w:eastAsia="华文楷体" w:hAnsi="华文楷体" w:hint="eastAsia"/>
            <w:sz w:val="28"/>
            <w:szCs w:val="28"/>
          </w:rPr>
          <w:t>，</w:t>
        </w:r>
      </w:ins>
      <w:r w:rsidRPr="00282BCC">
        <w:rPr>
          <w:rFonts w:ascii="华文楷体" w:eastAsia="华文楷体" w:hAnsi="华文楷体" w:hint="eastAsia"/>
          <w:sz w:val="28"/>
          <w:szCs w:val="28"/>
        </w:rPr>
        <w:t>词句呢是为了否定有承认和</w:t>
      </w:r>
      <w:proofErr w:type="gramStart"/>
      <w:r w:rsidRPr="00282BCC">
        <w:rPr>
          <w:rFonts w:ascii="华文楷体" w:eastAsia="华文楷体" w:hAnsi="华文楷体" w:hint="eastAsia"/>
          <w:sz w:val="28"/>
          <w:szCs w:val="28"/>
        </w:rPr>
        <w:t>言思</w:t>
      </w:r>
      <w:proofErr w:type="gramEnd"/>
      <w:r w:rsidRPr="00282BCC">
        <w:rPr>
          <w:rFonts w:ascii="华文楷体" w:eastAsia="华文楷体" w:hAnsi="华文楷体" w:hint="eastAsia"/>
          <w:sz w:val="28"/>
          <w:szCs w:val="28"/>
        </w:rPr>
        <w:t>而说的。但是呢就好像用手指指示月亮的时候呢，有些不看月亮，反看手指的愚笨之人呢，他就</w:t>
      </w:r>
      <w:proofErr w:type="gramStart"/>
      <w:r w:rsidRPr="00282BCC">
        <w:rPr>
          <w:rFonts w:ascii="华文楷体" w:eastAsia="华文楷体" w:hAnsi="华文楷体" w:hint="eastAsia"/>
          <w:sz w:val="28"/>
          <w:szCs w:val="28"/>
        </w:rPr>
        <w:t>耽</w:t>
      </w:r>
      <w:proofErr w:type="gramEnd"/>
      <w:r w:rsidRPr="00282BCC">
        <w:rPr>
          <w:rFonts w:ascii="华文楷体" w:eastAsia="华文楷体" w:hAnsi="华文楷体" w:hint="eastAsia"/>
          <w:sz w:val="28"/>
          <w:szCs w:val="28"/>
        </w:rPr>
        <w:t>著词句，本来这个词句它是一种手指</w:t>
      </w:r>
      <w:del w:id="430" w:author="admin" w:date="2015-07-19T23:15:00Z">
        <w:r w:rsidRPr="00282BCC" w:rsidDel="00F059BA">
          <w:rPr>
            <w:rFonts w:ascii="华文楷体" w:eastAsia="华文楷体" w:hAnsi="华文楷体" w:hint="eastAsia"/>
            <w:sz w:val="28"/>
            <w:szCs w:val="28"/>
          </w:rPr>
          <w:delText>，</w:delText>
        </w:r>
      </w:del>
      <w:ins w:id="431" w:author="admin" w:date="2015-07-19T23:15:00Z">
        <w:r w:rsidR="00F059BA">
          <w:rPr>
            <w:rFonts w:ascii="华文楷体" w:eastAsia="华文楷体" w:hAnsi="华文楷体" w:hint="eastAsia"/>
            <w:sz w:val="28"/>
            <w:szCs w:val="28"/>
          </w:rPr>
          <w:t>。</w:t>
        </w:r>
      </w:ins>
      <w:r w:rsidRPr="00282BCC">
        <w:rPr>
          <w:rFonts w:ascii="华文楷体" w:eastAsia="华文楷体" w:hAnsi="华文楷体" w:hint="eastAsia"/>
          <w:sz w:val="28"/>
          <w:szCs w:val="28"/>
        </w:rPr>
        <w:t>它要指示的是什么呢</w:t>
      </w:r>
      <w:del w:id="432" w:author="admin" w:date="2015-07-19T23:15:00Z">
        <w:r w:rsidRPr="00282BCC" w:rsidDel="00F059BA">
          <w:rPr>
            <w:rFonts w:ascii="华文楷体" w:eastAsia="华文楷体" w:hAnsi="华文楷体" w:hint="eastAsia"/>
            <w:sz w:val="28"/>
            <w:szCs w:val="28"/>
          </w:rPr>
          <w:delText>，</w:delText>
        </w:r>
      </w:del>
      <w:ins w:id="433" w:author="admin" w:date="2015-07-19T23:15:00Z">
        <w:r w:rsidR="00F059BA">
          <w:rPr>
            <w:rFonts w:ascii="华文楷体" w:eastAsia="华文楷体" w:hAnsi="华文楷体" w:hint="eastAsia"/>
            <w:sz w:val="28"/>
            <w:szCs w:val="28"/>
          </w:rPr>
          <w:t>？</w:t>
        </w:r>
      </w:ins>
      <w:r w:rsidRPr="00282BCC">
        <w:rPr>
          <w:rFonts w:ascii="华文楷体" w:eastAsia="华文楷体" w:hAnsi="华文楷体" w:hint="eastAsia"/>
          <w:sz w:val="28"/>
          <w:szCs w:val="28"/>
        </w:rPr>
        <w:t>它要指示的月亮就是</w:t>
      </w:r>
      <w:del w:id="434" w:author="admin" w:date="2015-07-19T23:15:00Z">
        <w:r w:rsidRPr="00282BCC" w:rsidDel="00F059BA">
          <w:rPr>
            <w:rFonts w:ascii="华文楷体" w:eastAsia="华文楷体" w:hAnsi="华文楷体" w:hint="eastAsia"/>
            <w:sz w:val="28"/>
            <w:szCs w:val="28"/>
          </w:rPr>
          <w:delText>，</w:delText>
        </w:r>
      </w:del>
      <w:r w:rsidRPr="00282BCC">
        <w:rPr>
          <w:rFonts w:ascii="华文楷体" w:eastAsia="华文楷体" w:hAnsi="华文楷体" w:hint="eastAsia"/>
          <w:sz w:val="28"/>
          <w:szCs w:val="28"/>
        </w:rPr>
        <w:t>否定有承认</w:t>
      </w:r>
      <w:del w:id="435" w:author="admin" w:date="2015-07-19T23:15:00Z">
        <w:r w:rsidRPr="00282BCC" w:rsidDel="00F059BA">
          <w:rPr>
            <w:rFonts w:ascii="华文楷体" w:eastAsia="华文楷体" w:hAnsi="华文楷体" w:hint="eastAsia"/>
            <w:sz w:val="28"/>
            <w:szCs w:val="28"/>
          </w:rPr>
          <w:delText>，</w:delText>
        </w:r>
      </w:del>
      <w:r w:rsidRPr="00282BCC">
        <w:rPr>
          <w:rFonts w:ascii="华文楷体" w:eastAsia="华文楷体" w:hAnsi="华文楷体" w:hint="eastAsia"/>
          <w:sz w:val="28"/>
          <w:szCs w:val="28"/>
        </w:rPr>
        <w:t>和否定言思的，这样一种来讲的，但是愚笨之人呢，他就是说只是把注意力放在词句上面，不把这个注意力放在这个词句所表达的意义上面</w:t>
      </w:r>
      <w:del w:id="436" w:author="admin" w:date="2015-07-19T23:16:00Z">
        <w:r w:rsidRPr="00282BCC" w:rsidDel="00F059BA">
          <w:rPr>
            <w:rFonts w:ascii="华文楷体" w:eastAsia="华文楷体" w:hAnsi="华文楷体" w:hint="eastAsia"/>
            <w:sz w:val="28"/>
            <w:szCs w:val="28"/>
          </w:rPr>
          <w:delText>，</w:delText>
        </w:r>
      </w:del>
      <w:ins w:id="437" w:author="admin" w:date="2015-07-19T23:16:00Z">
        <w:r w:rsidR="00F059BA">
          <w:rPr>
            <w:rFonts w:ascii="华文楷体" w:eastAsia="华文楷体" w:hAnsi="华文楷体" w:hint="eastAsia"/>
            <w:sz w:val="28"/>
            <w:szCs w:val="28"/>
          </w:rPr>
          <w:t>。</w:t>
        </w:r>
      </w:ins>
      <w:r w:rsidRPr="00282BCC">
        <w:rPr>
          <w:rFonts w:ascii="华文楷体" w:eastAsia="华文楷体" w:hAnsi="华文楷体" w:hint="eastAsia"/>
          <w:sz w:val="28"/>
          <w:szCs w:val="28"/>
        </w:rPr>
        <w:t>哦他像这样</w:t>
      </w:r>
      <w:proofErr w:type="gramStart"/>
      <w:r w:rsidRPr="00282BCC">
        <w:rPr>
          <w:rFonts w:ascii="华文楷体" w:eastAsia="华文楷体" w:hAnsi="华文楷体" w:hint="eastAsia"/>
          <w:sz w:val="28"/>
          <w:szCs w:val="28"/>
        </w:rPr>
        <w:t>耽</w:t>
      </w:r>
      <w:proofErr w:type="gramEnd"/>
      <w:r w:rsidRPr="00282BCC">
        <w:rPr>
          <w:rFonts w:ascii="华文楷体" w:eastAsia="华文楷体" w:hAnsi="华文楷体" w:hint="eastAsia"/>
          <w:sz w:val="28"/>
          <w:szCs w:val="28"/>
        </w:rPr>
        <w:t>著词句的人，认为</w:t>
      </w:r>
      <w:proofErr w:type="gramStart"/>
      <w:r w:rsidRPr="00282BCC">
        <w:rPr>
          <w:rFonts w:ascii="华文楷体" w:eastAsia="华文楷体" w:hAnsi="华文楷体" w:hint="eastAsia"/>
          <w:sz w:val="28"/>
          <w:szCs w:val="28"/>
        </w:rPr>
        <w:t>无承认</w:t>
      </w:r>
      <w:proofErr w:type="gramEnd"/>
      <w:r w:rsidRPr="00282BCC">
        <w:rPr>
          <w:rFonts w:ascii="华文楷体" w:eastAsia="华文楷体" w:hAnsi="华文楷体" w:hint="eastAsia"/>
          <w:sz w:val="28"/>
          <w:szCs w:val="28"/>
        </w:rPr>
        <w:t>本身就是承认，那就是说你这个不承认你承认吗？啊就是这样你说一切都无承认，</w:t>
      </w:r>
      <w:proofErr w:type="gramStart"/>
      <w:r w:rsidRPr="00282BCC">
        <w:rPr>
          <w:rFonts w:ascii="华文楷体" w:eastAsia="华文楷体" w:hAnsi="华文楷体" w:hint="eastAsia"/>
          <w:sz w:val="28"/>
          <w:szCs w:val="28"/>
        </w:rPr>
        <w:t>无承认</w:t>
      </w:r>
      <w:proofErr w:type="gramEnd"/>
      <w:r w:rsidRPr="00282BCC">
        <w:rPr>
          <w:rFonts w:ascii="华文楷体" w:eastAsia="华文楷体" w:hAnsi="华文楷体" w:hint="eastAsia"/>
          <w:sz w:val="28"/>
          <w:szCs w:val="28"/>
        </w:rPr>
        <w:t>本身你还</w:t>
      </w:r>
      <w:r w:rsidRPr="00282BCC">
        <w:rPr>
          <w:rFonts w:ascii="华文楷体" w:eastAsia="华文楷体" w:hAnsi="华文楷体" w:hint="eastAsia"/>
          <w:sz w:val="28"/>
          <w:szCs w:val="28"/>
        </w:rPr>
        <w:lastRenderedPageBreak/>
        <w:t>不是承认吗，你承认无承认，实际上这个</w:t>
      </w:r>
      <w:proofErr w:type="gramStart"/>
      <w:r w:rsidRPr="00282BCC">
        <w:rPr>
          <w:rFonts w:ascii="华文楷体" w:eastAsia="华文楷体" w:hAnsi="华文楷体" w:hint="eastAsia"/>
          <w:sz w:val="28"/>
          <w:szCs w:val="28"/>
        </w:rPr>
        <w:t>无承认</w:t>
      </w:r>
      <w:proofErr w:type="gramEnd"/>
      <w:r w:rsidRPr="00282BCC">
        <w:rPr>
          <w:rFonts w:ascii="华文楷体" w:eastAsia="华文楷体" w:hAnsi="华文楷体" w:hint="eastAsia"/>
          <w:sz w:val="28"/>
          <w:szCs w:val="28"/>
        </w:rPr>
        <w:t>是你自己承认的，他就觉得这个</w:t>
      </w:r>
      <w:proofErr w:type="gramStart"/>
      <w:r w:rsidRPr="00282BCC">
        <w:rPr>
          <w:rFonts w:ascii="华文楷体" w:eastAsia="华文楷体" w:hAnsi="华文楷体" w:hint="eastAsia"/>
          <w:sz w:val="28"/>
          <w:szCs w:val="28"/>
        </w:rPr>
        <w:t>无承认</w:t>
      </w:r>
      <w:proofErr w:type="gramEnd"/>
      <w:r w:rsidRPr="00282BCC">
        <w:rPr>
          <w:rFonts w:ascii="华文楷体" w:eastAsia="华文楷体" w:hAnsi="华文楷体" w:hint="eastAsia"/>
          <w:sz w:val="28"/>
          <w:szCs w:val="28"/>
        </w:rPr>
        <w:t>本身也就是一种承认的</w:t>
      </w:r>
      <w:del w:id="438" w:author="admin" w:date="2015-07-19T23:16:00Z">
        <w:r w:rsidRPr="00282BCC" w:rsidDel="006066E7">
          <w:rPr>
            <w:rFonts w:ascii="华文楷体" w:eastAsia="华文楷体" w:hAnsi="华文楷体" w:hint="eastAsia"/>
            <w:sz w:val="28"/>
            <w:szCs w:val="28"/>
          </w:rPr>
          <w:delText>，</w:delText>
        </w:r>
      </w:del>
      <w:ins w:id="439" w:author="admin" w:date="2015-07-19T23:16:00Z">
        <w:r w:rsidR="006066E7">
          <w:rPr>
            <w:rFonts w:ascii="华文楷体" w:eastAsia="华文楷体" w:hAnsi="华文楷体" w:hint="eastAsia"/>
            <w:sz w:val="28"/>
            <w:szCs w:val="28"/>
          </w:rPr>
          <w:t>。</w:t>
        </w:r>
      </w:ins>
    </w:p>
    <w:p w:rsidR="006066E7" w:rsidRDefault="00282BCC" w:rsidP="00F333BF">
      <w:pPr>
        <w:ind w:firstLine="570"/>
        <w:rPr>
          <w:ins w:id="440" w:author="admin" w:date="2015-07-19T23:18:00Z"/>
          <w:rFonts w:ascii="华文楷体" w:eastAsia="华文楷体" w:hAnsi="华文楷体"/>
          <w:sz w:val="28"/>
          <w:szCs w:val="28"/>
        </w:rPr>
      </w:pPr>
      <w:r w:rsidRPr="00282BCC">
        <w:rPr>
          <w:rFonts w:ascii="华文楷体" w:eastAsia="华文楷体" w:hAnsi="华文楷体" w:hint="eastAsia"/>
          <w:sz w:val="28"/>
          <w:szCs w:val="28"/>
        </w:rPr>
        <w:t>然后呢，不可思议，我们说</w:t>
      </w:r>
      <w:proofErr w:type="gramStart"/>
      <w:r w:rsidRPr="00282BCC">
        <w:rPr>
          <w:rFonts w:ascii="华文楷体" w:eastAsia="华文楷体" w:hAnsi="华文楷体" w:hint="eastAsia"/>
          <w:sz w:val="28"/>
          <w:szCs w:val="28"/>
        </w:rPr>
        <w:t>佛智非</w:t>
      </w:r>
      <w:proofErr w:type="gramEnd"/>
      <w:r w:rsidRPr="00282BCC">
        <w:rPr>
          <w:rFonts w:ascii="华文楷体" w:eastAsia="华文楷体" w:hAnsi="华文楷体" w:hint="eastAsia"/>
          <w:sz w:val="28"/>
          <w:szCs w:val="28"/>
        </w:rPr>
        <w:t>为言思的对境。</w:t>
      </w:r>
      <w:proofErr w:type="gramStart"/>
      <w:r w:rsidRPr="00282BCC">
        <w:rPr>
          <w:rFonts w:ascii="华文楷体" w:eastAsia="华文楷体" w:hAnsi="华文楷体" w:hint="eastAsia"/>
          <w:sz w:val="28"/>
          <w:szCs w:val="28"/>
        </w:rPr>
        <w:t>佛智非</w:t>
      </w:r>
      <w:proofErr w:type="gramEnd"/>
      <w:r w:rsidRPr="00282BCC">
        <w:rPr>
          <w:rFonts w:ascii="华文楷体" w:eastAsia="华文楷体" w:hAnsi="华文楷体" w:hint="eastAsia"/>
          <w:sz w:val="28"/>
          <w:szCs w:val="28"/>
        </w:rPr>
        <w:t>为言思的对境。这个本来就是我们在思考嘛，</w:t>
      </w:r>
      <w:proofErr w:type="gramStart"/>
      <w:r w:rsidRPr="00282BCC">
        <w:rPr>
          <w:rFonts w:ascii="华文楷体" w:eastAsia="华文楷体" w:hAnsi="华文楷体" w:hint="eastAsia"/>
          <w:sz w:val="28"/>
          <w:szCs w:val="28"/>
        </w:rPr>
        <w:t>佛智不是</w:t>
      </w:r>
      <w:proofErr w:type="gramEnd"/>
      <w:r w:rsidRPr="00282BCC">
        <w:rPr>
          <w:rFonts w:ascii="华文楷体" w:eastAsia="华文楷体" w:hAnsi="华文楷体" w:hint="eastAsia"/>
          <w:sz w:val="28"/>
          <w:szCs w:val="28"/>
        </w:rPr>
        <w:t>可以思维的，那么现在本来恰恰我们就在用思想在思维这个佛智，所以你说不可思议的恰恰就是思维，无</w:t>
      </w:r>
      <w:proofErr w:type="gramStart"/>
      <w:r w:rsidRPr="00282BCC">
        <w:rPr>
          <w:rFonts w:ascii="华文楷体" w:eastAsia="华文楷体" w:hAnsi="华文楷体" w:hint="eastAsia"/>
          <w:sz w:val="28"/>
          <w:szCs w:val="28"/>
        </w:rPr>
        <w:t>说本身</w:t>
      </w:r>
      <w:proofErr w:type="gramEnd"/>
      <w:r w:rsidRPr="00282BCC">
        <w:rPr>
          <w:rFonts w:ascii="华文楷体" w:eastAsia="华文楷体" w:hAnsi="华文楷体" w:hint="eastAsia"/>
          <w:sz w:val="28"/>
          <w:szCs w:val="28"/>
        </w:rPr>
        <w:t>就是言说，</w:t>
      </w:r>
      <w:proofErr w:type="gramStart"/>
      <w:r w:rsidRPr="00282BCC">
        <w:rPr>
          <w:rFonts w:ascii="华文楷体" w:eastAsia="华文楷体" w:hAnsi="华文楷体" w:hint="eastAsia"/>
          <w:sz w:val="28"/>
          <w:szCs w:val="28"/>
        </w:rPr>
        <w:t>哦这个</w:t>
      </w:r>
      <w:proofErr w:type="gramEnd"/>
      <w:r w:rsidRPr="00282BCC">
        <w:rPr>
          <w:rFonts w:ascii="华文楷体" w:eastAsia="华文楷体" w:hAnsi="华文楷体" w:hint="eastAsia"/>
          <w:sz w:val="28"/>
          <w:szCs w:val="28"/>
        </w:rPr>
        <w:t>无说这个词句，一切都是无可言说的，法性是无可言说的，那么无可言说你这个现在嘴巴里这个无说，你这个是不是个言说，像这样的话无说本来就是言说，他就从这个方面来安立的，它就觉得有矛盾</w:t>
      </w:r>
      <w:del w:id="441" w:author="admin" w:date="2015-07-19T23:17:00Z">
        <w:r w:rsidRPr="00282BCC" w:rsidDel="006066E7">
          <w:rPr>
            <w:rFonts w:ascii="华文楷体" w:eastAsia="华文楷体" w:hAnsi="华文楷体" w:hint="eastAsia"/>
            <w:sz w:val="28"/>
            <w:szCs w:val="28"/>
          </w:rPr>
          <w:delText>，</w:delText>
        </w:r>
      </w:del>
      <w:ins w:id="442" w:author="admin" w:date="2015-07-19T23:17:00Z">
        <w:r w:rsidR="006066E7">
          <w:rPr>
            <w:rFonts w:ascii="华文楷体" w:eastAsia="华文楷体" w:hAnsi="华文楷体" w:hint="eastAsia"/>
            <w:sz w:val="28"/>
            <w:szCs w:val="28"/>
          </w:rPr>
          <w:t>。</w:t>
        </w:r>
      </w:ins>
    </w:p>
    <w:p w:rsidR="001A059C" w:rsidRDefault="00282BCC" w:rsidP="00F333BF">
      <w:pPr>
        <w:ind w:firstLine="570"/>
        <w:rPr>
          <w:ins w:id="443" w:author="admin" w:date="2015-07-19T23:24:00Z"/>
          <w:rFonts w:ascii="华文楷体" w:eastAsia="华文楷体" w:hAnsi="华文楷体"/>
          <w:sz w:val="28"/>
          <w:szCs w:val="28"/>
        </w:rPr>
      </w:pPr>
      <w:r w:rsidRPr="00282BCC">
        <w:rPr>
          <w:rFonts w:ascii="华文楷体" w:eastAsia="华文楷体" w:hAnsi="华文楷体" w:hint="eastAsia"/>
          <w:sz w:val="28"/>
          <w:szCs w:val="28"/>
        </w:rPr>
        <w:t>就像顺</w:t>
      </w:r>
      <w:proofErr w:type="gramStart"/>
      <w:r w:rsidRPr="00282BCC">
        <w:rPr>
          <w:rFonts w:ascii="华文楷体" w:eastAsia="华文楷体" w:hAnsi="华文楷体" w:hint="eastAsia"/>
          <w:sz w:val="28"/>
          <w:szCs w:val="28"/>
        </w:rPr>
        <w:t>世外道</w:t>
      </w:r>
      <w:proofErr w:type="gramEnd"/>
      <w:r w:rsidRPr="00282BCC">
        <w:rPr>
          <w:rFonts w:ascii="华文楷体" w:eastAsia="华文楷体" w:hAnsi="华文楷体" w:hint="eastAsia"/>
          <w:sz w:val="28"/>
          <w:szCs w:val="28"/>
        </w:rPr>
        <w:t>认为比量非</w:t>
      </w:r>
      <w:proofErr w:type="gramStart"/>
      <w:r w:rsidRPr="00282BCC">
        <w:rPr>
          <w:rFonts w:ascii="华文楷体" w:eastAsia="华文楷体" w:hAnsi="华文楷体" w:hint="eastAsia"/>
          <w:sz w:val="28"/>
          <w:szCs w:val="28"/>
        </w:rPr>
        <w:t>为正量一样</w:t>
      </w:r>
      <w:proofErr w:type="gramEnd"/>
      <w:r w:rsidRPr="00282BCC">
        <w:rPr>
          <w:rFonts w:ascii="华文楷体" w:eastAsia="华文楷体" w:hAnsi="华文楷体" w:hint="eastAsia"/>
          <w:sz w:val="28"/>
          <w:szCs w:val="28"/>
        </w:rPr>
        <w:t>，这个什么意思呢</w:t>
      </w:r>
      <w:del w:id="444" w:author="admin" w:date="2015-07-19T23:17:00Z">
        <w:r w:rsidRPr="00282BCC" w:rsidDel="006066E7">
          <w:rPr>
            <w:rFonts w:ascii="华文楷体" w:eastAsia="华文楷体" w:hAnsi="华文楷体" w:hint="eastAsia"/>
            <w:sz w:val="28"/>
            <w:szCs w:val="28"/>
          </w:rPr>
          <w:delText>，</w:delText>
        </w:r>
      </w:del>
      <w:ins w:id="445" w:author="admin" w:date="2015-07-19T23:17:00Z">
        <w:r w:rsidR="006066E7">
          <w:rPr>
            <w:rFonts w:ascii="华文楷体" w:eastAsia="华文楷体" w:hAnsi="华文楷体" w:hint="eastAsia"/>
            <w:sz w:val="28"/>
            <w:szCs w:val="28"/>
          </w:rPr>
          <w:t>？</w:t>
        </w:r>
      </w:ins>
      <w:r w:rsidRPr="00282BCC">
        <w:rPr>
          <w:rFonts w:ascii="华文楷体" w:eastAsia="华文楷体" w:hAnsi="华文楷体" w:hint="eastAsia"/>
          <w:sz w:val="28"/>
          <w:szCs w:val="28"/>
        </w:rPr>
        <w:t>顺</w:t>
      </w:r>
      <w:proofErr w:type="gramStart"/>
      <w:r w:rsidRPr="00282BCC">
        <w:rPr>
          <w:rFonts w:ascii="华文楷体" w:eastAsia="华文楷体" w:hAnsi="华文楷体" w:hint="eastAsia"/>
          <w:sz w:val="28"/>
          <w:szCs w:val="28"/>
        </w:rPr>
        <w:t>世外道</w:t>
      </w:r>
      <w:proofErr w:type="gramEnd"/>
      <w:r w:rsidRPr="00282BCC">
        <w:rPr>
          <w:rFonts w:ascii="华文楷体" w:eastAsia="华文楷体" w:hAnsi="华文楷体" w:hint="eastAsia"/>
          <w:sz w:val="28"/>
          <w:szCs w:val="28"/>
        </w:rPr>
        <w:t>他</w:t>
      </w:r>
      <w:proofErr w:type="gramStart"/>
      <w:r w:rsidRPr="00282BCC">
        <w:rPr>
          <w:rFonts w:ascii="华文楷体" w:eastAsia="华文楷体" w:hAnsi="华文楷体" w:hint="eastAsia"/>
          <w:sz w:val="28"/>
          <w:szCs w:val="28"/>
        </w:rPr>
        <w:t>不承许前</w:t>
      </w:r>
      <w:proofErr w:type="gramEnd"/>
      <w:r w:rsidRPr="00282BCC">
        <w:rPr>
          <w:rFonts w:ascii="华文楷体" w:eastAsia="华文楷体" w:hAnsi="华文楷体" w:hint="eastAsia"/>
          <w:sz w:val="28"/>
          <w:szCs w:val="28"/>
        </w:rPr>
        <w:t>后世，啊</w:t>
      </w:r>
      <w:proofErr w:type="gramStart"/>
      <w:r w:rsidRPr="00282BCC">
        <w:rPr>
          <w:rFonts w:ascii="华文楷体" w:eastAsia="华文楷体" w:hAnsi="华文楷体" w:hint="eastAsia"/>
          <w:sz w:val="28"/>
          <w:szCs w:val="28"/>
        </w:rPr>
        <w:t>不承许前</w:t>
      </w:r>
      <w:proofErr w:type="gramEnd"/>
      <w:r w:rsidRPr="00282BCC">
        <w:rPr>
          <w:rFonts w:ascii="华文楷体" w:eastAsia="华文楷体" w:hAnsi="华文楷体" w:hint="eastAsia"/>
          <w:sz w:val="28"/>
          <w:szCs w:val="28"/>
        </w:rPr>
        <w:t>后世，顺世外道</w:t>
      </w:r>
      <w:proofErr w:type="gramStart"/>
      <w:r w:rsidRPr="00282BCC">
        <w:rPr>
          <w:rFonts w:ascii="华文楷体" w:eastAsia="华文楷体" w:hAnsi="华文楷体" w:hint="eastAsia"/>
          <w:sz w:val="28"/>
          <w:szCs w:val="28"/>
        </w:rPr>
        <w:t>不承许</w:t>
      </w:r>
      <w:proofErr w:type="gramEnd"/>
      <w:r w:rsidRPr="00282BCC">
        <w:rPr>
          <w:rFonts w:ascii="华文楷体" w:eastAsia="华文楷体" w:hAnsi="华文楷体" w:hint="eastAsia"/>
          <w:sz w:val="28"/>
          <w:szCs w:val="28"/>
        </w:rPr>
        <w:t>比量，</w:t>
      </w:r>
      <w:proofErr w:type="gramStart"/>
      <w:r w:rsidRPr="00282BCC">
        <w:rPr>
          <w:rFonts w:ascii="华文楷体" w:eastAsia="华文楷体" w:hAnsi="华文楷体" w:hint="eastAsia"/>
          <w:sz w:val="28"/>
          <w:szCs w:val="28"/>
        </w:rPr>
        <w:t>不承许</w:t>
      </w:r>
      <w:proofErr w:type="gramEnd"/>
      <w:r w:rsidRPr="00282BCC">
        <w:rPr>
          <w:rFonts w:ascii="华文楷体" w:eastAsia="华文楷体" w:hAnsi="华文楷体" w:hint="eastAsia"/>
          <w:sz w:val="28"/>
          <w:szCs w:val="28"/>
        </w:rPr>
        <w:t>推理，啊就是说你佛教徒认为前后世，或者其他宗派认为前后世推理，不要给我推，推理我不承认，比量我不承认</w:t>
      </w:r>
      <w:del w:id="446" w:author="admin" w:date="2015-07-19T23:18:00Z">
        <w:r w:rsidRPr="00282BCC" w:rsidDel="006066E7">
          <w:rPr>
            <w:rFonts w:ascii="华文楷体" w:eastAsia="华文楷体" w:hAnsi="华文楷体" w:hint="eastAsia"/>
            <w:sz w:val="28"/>
            <w:szCs w:val="28"/>
          </w:rPr>
          <w:delText>，</w:delText>
        </w:r>
      </w:del>
      <w:ins w:id="447" w:author="admin" w:date="2015-07-19T23:18:00Z">
        <w:r w:rsidR="006066E7">
          <w:rPr>
            <w:rFonts w:ascii="华文楷体" w:eastAsia="华文楷体" w:hAnsi="华文楷体" w:hint="eastAsia"/>
            <w:sz w:val="28"/>
            <w:szCs w:val="28"/>
          </w:rPr>
          <w:t>。</w:t>
        </w:r>
      </w:ins>
      <w:r w:rsidRPr="00282BCC">
        <w:rPr>
          <w:rFonts w:ascii="华文楷体" w:eastAsia="华文楷体" w:hAnsi="华文楷体" w:hint="eastAsia"/>
          <w:sz w:val="28"/>
          <w:szCs w:val="28"/>
        </w:rPr>
        <w:t>那么我们就问，你承认什么</w:t>
      </w:r>
      <w:del w:id="448" w:author="admin" w:date="2015-07-19T23:18:00Z">
        <w:r w:rsidRPr="00282BCC" w:rsidDel="006066E7">
          <w:rPr>
            <w:rFonts w:ascii="华文楷体" w:eastAsia="华文楷体" w:hAnsi="华文楷体" w:hint="eastAsia"/>
            <w:sz w:val="28"/>
            <w:szCs w:val="28"/>
          </w:rPr>
          <w:delText>，</w:delText>
        </w:r>
      </w:del>
      <w:ins w:id="449" w:author="admin" w:date="2015-07-19T23:18:00Z">
        <w:r w:rsidR="006066E7">
          <w:rPr>
            <w:rFonts w:ascii="华文楷体" w:eastAsia="华文楷体" w:hAnsi="华文楷体" w:hint="eastAsia"/>
            <w:sz w:val="28"/>
            <w:szCs w:val="28"/>
          </w:rPr>
          <w:t>？</w:t>
        </w:r>
      </w:ins>
      <w:r w:rsidRPr="00282BCC">
        <w:rPr>
          <w:rFonts w:ascii="华文楷体" w:eastAsia="华文楷体" w:hAnsi="华文楷体" w:hint="eastAsia"/>
          <w:sz w:val="28"/>
          <w:szCs w:val="28"/>
        </w:rPr>
        <w:t>只承认现量，只承认现量</w:t>
      </w:r>
      <w:del w:id="450" w:author="admin" w:date="2015-07-19T23:18:00Z">
        <w:r w:rsidRPr="00282BCC" w:rsidDel="006066E7">
          <w:rPr>
            <w:rFonts w:ascii="华文楷体" w:eastAsia="华文楷体" w:hAnsi="华文楷体" w:hint="eastAsia"/>
            <w:sz w:val="28"/>
            <w:szCs w:val="28"/>
          </w:rPr>
          <w:delText>，</w:delText>
        </w:r>
      </w:del>
      <w:ins w:id="451" w:author="admin" w:date="2015-07-19T23:18:00Z">
        <w:r w:rsidR="006066E7">
          <w:rPr>
            <w:rFonts w:ascii="华文楷体" w:eastAsia="华文楷体" w:hAnsi="华文楷体" w:hint="eastAsia"/>
            <w:sz w:val="28"/>
            <w:szCs w:val="28"/>
          </w:rPr>
          <w:t>。</w:t>
        </w:r>
      </w:ins>
      <w:r w:rsidRPr="00282BCC">
        <w:rPr>
          <w:rFonts w:ascii="华文楷体" w:eastAsia="华文楷体" w:hAnsi="华文楷体" w:hint="eastAsia"/>
          <w:sz w:val="28"/>
          <w:szCs w:val="28"/>
        </w:rPr>
        <w:t>现量看到的东西就有，</w:t>
      </w:r>
      <w:proofErr w:type="gramStart"/>
      <w:r w:rsidRPr="00282BCC">
        <w:rPr>
          <w:rFonts w:ascii="华文楷体" w:eastAsia="华文楷体" w:hAnsi="华文楷体" w:hint="eastAsia"/>
          <w:sz w:val="28"/>
          <w:szCs w:val="28"/>
        </w:rPr>
        <w:t>现量没看到</w:t>
      </w:r>
      <w:proofErr w:type="gramEnd"/>
      <w:r w:rsidRPr="00282BCC">
        <w:rPr>
          <w:rFonts w:ascii="华文楷体" w:eastAsia="华文楷体" w:hAnsi="华文楷体" w:hint="eastAsia"/>
          <w:sz w:val="28"/>
          <w:szCs w:val="28"/>
        </w:rPr>
        <w:t>的东西就没有，就不存在</w:t>
      </w:r>
      <w:del w:id="452" w:author="admin" w:date="2015-07-19T23:19:00Z">
        <w:r w:rsidRPr="00282BCC" w:rsidDel="00B7032F">
          <w:rPr>
            <w:rFonts w:ascii="华文楷体" w:eastAsia="华文楷体" w:hAnsi="华文楷体" w:hint="eastAsia"/>
            <w:sz w:val="28"/>
            <w:szCs w:val="28"/>
          </w:rPr>
          <w:delText>，</w:delText>
        </w:r>
      </w:del>
      <w:ins w:id="453" w:author="admin" w:date="2015-07-19T23:19:00Z">
        <w:r w:rsidR="00B7032F">
          <w:rPr>
            <w:rFonts w:ascii="华文楷体" w:eastAsia="华文楷体" w:hAnsi="华文楷体" w:hint="eastAsia"/>
            <w:sz w:val="28"/>
            <w:szCs w:val="28"/>
          </w:rPr>
          <w:t>。</w:t>
        </w:r>
      </w:ins>
      <w:r w:rsidRPr="00282BCC">
        <w:rPr>
          <w:rFonts w:ascii="华文楷体" w:eastAsia="华文楷体" w:hAnsi="华文楷体" w:hint="eastAsia"/>
          <w:sz w:val="28"/>
          <w:szCs w:val="28"/>
        </w:rPr>
        <w:t>像这样的话就觉得，就是说，前后世我没看到，前后世我没看到的缘故呢，前后世是不存在的</w:t>
      </w:r>
      <w:del w:id="454" w:author="admin" w:date="2015-07-19T23:19:00Z">
        <w:r w:rsidRPr="00282BCC" w:rsidDel="008026B8">
          <w:rPr>
            <w:rFonts w:ascii="华文楷体" w:eastAsia="华文楷体" w:hAnsi="华文楷体" w:hint="eastAsia"/>
            <w:sz w:val="28"/>
            <w:szCs w:val="28"/>
          </w:rPr>
          <w:delText>，</w:delText>
        </w:r>
      </w:del>
      <w:ins w:id="455" w:author="admin" w:date="2015-07-19T23:19:00Z">
        <w:r w:rsidR="008026B8">
          <w:rPr>
            <w:rFonts w:ascii="华文楷体" w:eastAsia="华文楷体" w:hAnsi="华文楷体" w:hint="eastAsia"/>
            <w:sz w:val="28"/>
            <w:szCs w:val="28"/>
          </w:rPr>
          <w:t>。</w:t>
        </w:r>
      </w:ins>
      <w:r w:rsidRPr="00282BCC">
        <w:rPr>
          <w:rFonts w:ascii="华文楷体" w:eastAsia="华文楷体" w:hAnsi="华文楷体" w:hint="eastAsia"/>
          <w:sz w:val="28"/>
          <w:szCs w:val="28"/>
        </w:rPr>
        <w:t>那么这个问题他就是说，在振振有词的使用这个这句话的时候呢，一方面他说非量，他说比量非为正量，你不能够用推理来说明问题，我只</w:t>
      </w:r>
      <w:proofErr w:type="gramStart"/>
      <w:r w:rsidRPr="00282BCC">
        <w:rPr>
          <w:rFonts w:ascii="华文楷体" w:eastAsia="华文楷体" w:hAnsi="华文楷体" w:hint="eastAsia"/>
          <w:sz w:val="28"/>
          <w:szCs w:val="28"/>
        </w:rPr>
        <w:t>承许现</w:t>
      </w:r>
      <w:proofErr w:type="gramEnd"/>
      <w:r w:rsidRPr="00282BCC">
        <w:rPr>
          <w:rFonts w:ascii="华文楷体" w:eastAsia="华文楷体" w:hAnsi="华文楷体" w:hint="eastAsia"/>
          <w:sz w:val="28"/>
          <w:szCs w:val="28"/>
        </w:rPr>
        <w:t>量，但是恰恰就是在语言当中使用了一个比量，使用什么比量呢</w:t>
      </w:r>
      <w:ins w:id="456" w:author="admin" w:date="2015-07-19T23:23:00Z">
        <w:r w:rsidR="0061309E">
          <w:rPr>
            <w:rFonts w:ascii="华文楷体" w:eastAsia="华文楷体" w:hAnsi="华文楷体" w:hint="eastAsia"/>
            <w:sz w:val="28"/>
            <w:szCs w:val="28"/>
          </w:rPr>
          <w:t>？</w:t>
        </w:r>
      </w:ins>
      <w:del w:id="457" w:author="admin" w:date="2015-07-19T23:23:00Z">
        <w:r w:rsidRPr="00282BCC" w:rsidDel="0061309E">
          <w:rPr>
            <w:rFonts w:ascii="华文楷体" w:eastAsia="华文楷体" w:hAnsi="华文楷体" w:hint="eastAsia"/>
            <w:sz w:val="28"/>
            <w:szCs w:val="28"/>
          </w:rPr>
          <w:delText>，</w:delText>
        </w:r>
      </w:del>
      <w:r w:rsidRPr="00282BCC">
        <w:rPr>
          <w:rFonts w:ascii="华文楷体" w:eastAsia="华文楷体" w:hAnsi="华文楷体" w:hint="eastAsia"/>
          <w:sz w:val="28"/>
          <w:szCs w:val="28"/>
        </w:rPr>
        <w:t>前后世不存在，因为没现量见的缘故</w:t>
      </w:r>
      <w:ins w:id="458" w:author="admin" w:date="2015-07-19T23:23:00Z">
        <w:r w:rsidR="0061309E">
          <w:rPr>
            <w:rFonts w:ascii="华文楷体" w:eastAsia="华文楷体" w:hAnsi="华文楷体" w:hint="eastAsia"/>
            <w:sz w:val="28"/>
            <w:szCs w:val="28"/>
          </w:rPr>
          <w:t>。</w:t>
        </w:r>
      </w:ins>
      <w:del w:id="459" w:author="admin" w:date="2015-07-19T23:23:00Z">
        <w:r w:rsidRPr="00282BCC" w:rsidDel="0061309E">
          <w:rPr>
            <w:rFonts w:ascii="华文楷体" w:eastAsia="华文楷体" w:hAnsi="华文楷体" w:hint="eastAsia"/>
            <w:sz w:val="28"/>
            <w:szCs w:val="28"/>
          </w:rPr>
          <w:delText>，</w:delText>
        </w:r>
      </w:del>
      <w:r w:rsidRPr="00282BCC">
        <w:rPr>
          <w:rFonts w:ascii="华文楷体" w:eastAsia="华文楷体" w:hAnsi="华文楷体" w:hint="eastAsia"/>
          <w:sz w:val="28"/>
          <w:szCs w:val="28"/>
        </w:rPr>
        <w:t>这个就是一种比量，这就是一个推理吗</w:t>
      </w:r>
      <w:del w:id="460" w:author="admin" w:date="2015-07-19T23:23:00Z">
        <w:r w:rsidRPr="00282BCC" w:rsidDel="0061309E">
          <w:rPr>
            <w:rFonts w:ascii="华文楷体" w:eastAsia="华文楷体" w:hAnsi="华文楷体" w:hint="eastAsia"/>
            <w:sz w:val="28"/>
            <w:szCs w:val="28"/>
          </w:rPr>
          <w:delText>，</w:delText>
        </w:r>
      </w:del>
      <w:ins w:id="461" w:author="admin" w:date="2015-07-19T23:23:00Z">
        <w:r w:rsidR="0061309E">
          <w:rPr>
            <w:rFonts w:ascii="华文楷体" w:eastAsia="华文楷体" w:hAnsi="华文楷体" w:hint="eastAsia"/>
            <w:sz w:val="28"/>
            <w:szCs w:val="28"/>
          </w:rPr>
          <w:t>？</w:t>
        </w:r>
      </w:ins>
      <w:r w:rsidRPr="00282BCC">
        <w:rPr>
          <w:rFonts w:ascii="华文楷体" w:eastAsia="华文楷体" w:hAnsi="华文楷体" w:hint="eastAsia"/>
          <w:sz w:val="28"/>
          <w:szCs w:val="28"/>
        </w:rPr>
        <w:t>像这样话就是说是前后世是没有的，因为我</w:t>
      </w:r>
      <w:proofErr w:type="gramStart"/>
      <w:r w:rsidRPr="00282BCC">
        <w:rPr>
          <w:rFonts w:ascii="华文楷体" w:eastAsia="华文楷体" w:hAnsi="华文楷体" w:hint="eastAsia"/>
          <w:sz w:val="28"/>
          <w:szCs w:val="28"/>
        </w:rPr>
        <w:t>没有现见故</w:t>
      </w:r>
      <w:proofErr w:type="gramEnd"/>
      <w:r w:rsidRPr="00282BCC">
        <w:rPr>
          <w:rFonts w:ascii="华文楷体" w:eastAsia="华文楷体" w:hAnsi="华文楷体" w:hint="eastAsia"/>
          <w:sz w:val="28"/>
          <w:szCs w:val="28"/>
        </w:rPr>
        <w:t>，因为我没有看到，所以说前后世是不存在的</w:t>
      </w:r>
      <w:del w:id="462" w:author="admin" w:date="2015-07-19T23:23:00Z">
        <w:r w:rsidRPr="00282BCC" w:rsidDel="006313B9">
          <w:rPr>
            <w:rFonts w:ascii="华文楷体" w:eastAsia="华文楷体" w:hAnsi="华文楷体" w:hint="eastAsia"/>
            <w:sz w:val="28"/>
            <w:szCs w:val="28"/>
          </w:rPr>
          <w:delText>，</w:delText>
        </w:r>
      </w:del>
      <w:ins w:id="463" w:author="admin" w:date="2015-07-19T23:23:00Z">
        <w:r w:rsidR="006313B9">
          <w:rPr>
            <w:rFonts w:ascii="华文楷体" w:eastAsia="华文楷体" w:hAnsi="华文楷体" w:hint="eastAsia"/>
            <w:sz w:val="28"/>
            <w:szCs w:val="28"/>
          </w:rPr>
          <w:t>。</w:t>
        </w:r>
      </w:ins>
    </w:p>
    <w:p w:rsidR="00851083" w:rsidRDefault="00282BCC" w:rsidP="00F333BF">
      <w:pPr>
        <w:ind w:firstLine="570"/>
        <w:rPr>
          <w:ins w:id="464" w:author="admin" w:date="2015-07-19T23:26:00Z"/>
          <w:rFonts w:ascii="华文楷体" w:eastAsia="华文楷体" w:hAnsi="华文楷体"/>
          <w:sz w:val="28"/>
          <w:szCs w:val="28"/>
        </w:rPr>
      </w:pPr>
      <w:r w:rsidRPr="00282BCC">
        <w:rPr>
          <w:rFonts w:ascii="华文楷体" w:eastAsia="华文楷体" w:hAnsi="华文楷体" w:hint="eastAsia"/>
          <w:sz w:val="28"/>
          <w:szCs w:val="28"/>
        </w:rPr>
        <w:lastRenderedPageBreak/>
        <w:t>但是前后世不存在，这个问题是你见到的吗？前后世不存在，不是他现</w:t>
      </w:r>
      <w:proofErr w:type="gramStart"/>
      <w:r w:rsidRPr="00282BCC">
        <w:rPr>
          <w:rFonts w:ascii="华文楷体" w:eastAsia="华文楷体" w:hAnsi="华文楷体" w:hint="eastAsia"/>
          <w:sz w:val="28"/>
          <w:szCs w:val="28"/>
        </w:rPr>
        <w:t>量见到</w:t>
      </w:r>
      <w:proofErr w:type="gramEnd"/>
      <w:r w:rsidRPr="00282BCC">
        <w:rPr>
          <w:rFonts w:ascii="华文楷体" w:eastAsia="华文楷体" w:hAnsi="华文楷体" w:hint="eastAsia"/>
          <w:sz w:val="28"/>
          <w:szCs w:val="28"/>
        </w:rPr>
        <w:t>的，</w:t>
      </w:r>
      <w:del w:id="465" w:author="admin" w:date="2015-07-19T23:24:00Z">
        <w:r w:rsidRPr="00282BCC" w:rsidDel="001A059C">
          <w:rPr>
            <w:rFonts w:ascii="华文楷体" w:eastAsia="华文楷体" w:hAnsi="华文楷体" w:hint="eastAsia"/>
            <w:sz w:val="28"/>
            <w:szCs w:val="28"/>
          </w:rPr>
          <w:delText>它</w:delText>
        </w:r>
      </w:del>
      <w:ins w:id="466" w:author="admin" w:date="2015-07-19T23:24:00Z">
        <w:r w:rsidR="001A059C">
          <w:rPr>
            <w:rFonts w:ascii="华文楷体" w:eastAsia="华文楷体" w:hAnsi="华文楷体" w:hint="eastAsia"/>
            <w:sz w:val="28"/>
            <w:szCs w:val="28"/>
          </w:rPr>
          <w:t>他</w:t>
        </w:r>
      </w:ins>
      <w:r w:rsidRPr="00282BCC">
        <w:rPr>
          <w:rFonts w:ascii="华文楷体" w:eastAsia="华文楷体" w:hAnsi="华文楷体" w:hint="eastAsia"/>
          <w:sz w:val="28"/>
          <w:szCs w:val="28"/>
        </w:rPr>
        <w:t>是通过我没有见到的缘故</w:t>
      </w:r>
      <w:proofErr w:type="gramStart"/>
      <w:r w:rsidRPr="00282BCC">
        <w:rPr>
          <w:rFonts w:ascii="华文楷体" w:eastAsia="华文楷体" w:hAnsi="华文楷体" w:hint="eastAsia"/>
          <w:sz w:val="28"/>
          <w:szCs w:val="28"/>
        </w:rPr>
        <w:t>做为</w:t>
      </w:r>
      <w:proofErr w:type="gramEnd"/>
      <w:r w:rsidRPr="00282BCC">
        <w:rPr>
          <w:rFonts w:ascii="华文楷体" w:eastAsia="华文楷体" w:hAnsi="华文楷体" w:hint="eastAsia"/>
          <w:sz w:val="28"/>
          <w:szCs w:val="28"/>
        </w:rPr>
        <w:t>因，而推出前后世不存在</w:t>
      </w:r>
      <w:del w:id="467" w:author="admin" w:date="2015-07-19T23:25:00Z">
        <w:r w:rsidRPr="00282BCC" w:rsidDel="001A059C">
          <w:rPr>
            <w:rFonts w:ascii="华文楷体" w:eastAsia="华文楷体" w:hAnsi="华文楷体" w:hint="eastAsia"/>
            <w:sz w:val="28"/>
            <w:szCs w:val="28"/>
          </w:rPr>
          <w:delText>，</w:delText>
        </w:r>
      </w:del>
      <w:ins w:id="468" w:author="admin" w:date="2015-07-19T23:25:00Z">
        <w:r w:rsidR="001A059C">
          <w:rPr>
            <w:rFonts w:ascii="华文楷体" w:eastAsia="华文楷体" w:hAnsi="华文楷体" w:hint="eastAsia"/>
            <w:sz w:val="28"/>
            <w:szCs w:val="28"/>
          </w:rPr>
          <w:t>。</w:t>
        </w:r>
      </w:ins>
      <w:r w:rsidRPr="00282BCC">
        <w:rPr>
          <w:rFonts w:ascii="华文楷体" w:eastAsia="华文楷体" w:hAnsi="华文楷体" w:hint="eastAsia"/>
          <w:sz w:val="28"/>
          <w:szCs w:val="28"/>
        </w:rPr>
        <w:t>所以说他一方面他说顺</w:t>
      </w:r>
      <w:proofErr w:type="gramStart"/>
      <w:r w:rsidRPr="00282BCC">
        <w:rPr>
          <w:rFonts w:ascii="华文楷体" w:eastAsia="华文楷体" w:hAnsi="华文楷体" w:hint="eastAsia"/>
          <w:sz w:val="28"/>
          <w:szCs w:val="28"/>
        </w:rPr>
        <w:t>世外道</w:t>
      </w:r>
      <w:proofErr w:type="gramEnd"/>
      <w:r w:rsidRPr="00282BCC">
        <w:rPr>
          <w:rFonts w:ascii="华文楷体" w:eastAsia="华文楷体" w:hAnsi="华文楷体" w:hint="eastAsia"/>
          <w:sz w:val="28"/>
          <w:szCs w:val="28"/>
        </w:rPr>
        <w:t>是说比量不是正量，但是他恰恰就使用了一个颠倒的比量，啊他这个比量是颠倒的</w:t>
      </w:r>
      <w:del w:id="469" w:author="admin" w:date="2015-07-19T23:25:00Z">
        <w:r w:rsidRPr="00282BCC" w:rsidDel="00803297">
          <w:rPr>
            <w:rFonts w:ascii="华文楷体" w:eastAsia="华文楷体" w:hAnsi="华文楷体" w:hint="eastAsia"/>
            <w:sz w:val="28"/>
            <w:szCs w:val="28"/>
          </w:rPr>
          <w:delText>，</w:delText>
        </w:r>
      </w:del>
      <w:ins w:id="470" w:author="admin" w:date="2015-07-19T23:25:00Z">
        <w:r w:rsidR="00803297">
          <w:rPr>
            <w:rFonts w:ascii="华文楷体" w:eastAsia="华文楷体" w:hAnsi="华文楷体" w:hint="eastAsia"/>
            <w:sz w:val="28"/>
            <w:szCs w:val="28"/>
          </w:rPr>
          <w:t>。</w:t>
        </w:r>
      </w:ins>
      <w:r w:rsidRPr="00282BCC">
        <w:rPr>
          <w:rFonts w:ascii="华文楷体" w:eastAsia="华文楷体" w:hAnsi="华文楷体" w:hint="eastAsia"/>
          <w:sz w:val="28"/>
          <w:szCs w:val="28"/>
        </w:rPr>
        <w:t>啊为什么就是说你没看到就说是前后世不</w:t>
      </w:r>
      <w:proofErr w:type="gramStart"/>
      <w:r w:rsidRPr="00282BCC">
        <w:rPr>
          <w:rFonts w:ascii="华文楷体" w:eastAsia="华文楷体" w:hAnsi="华文楷体" w:hint="eastAsia"/>
          <w:sz w:val="28"/>
          <w:szCs w:val="28"/>
        </w:rPr>
        <w:t>存在没</w:t>
      </w:r>
      <w:proofErr w:type="gramEnd"/>
      <w:r w:rsidRPr="00282BCC">
        <w:rPr>
          <w:rFonts w:ascii="华文楷体" w:eastAsia="华文楷体" w:hAnsi="华文楷体" w:hint="eastAsia"/>
          <w:sz w:val="28"/>
          <w:szCs w:val="28"/>
        </w:rPr>
        <w:t>见到</w:t>
      </w:r>
      <w:proofErr w:type="gramStart"/>
      <w:r w:rsidRPr="00282BCC">
        <w:rPr>
          <w:rFonts w:ascii="华文楷体" w:eastAsia="华文楷体" w:hAnsi="华文楷体" w:hint="eastAsia"/>
          <w:sz w:val="28"/>
          <w:szCs w:val="28"/>
        </w:rPr>
        <w:t>之故呢</w:t>
      </w:r>
      <w:proofErr w:type="gramEnd"/>
      <w:del w:id="471" w:author="admin" w:date="2015-07-19T23:25:00Z">
        <w:r w:rsidRPr="00282BCC" w:rsidDel="00803297">
          <w:rPr>
            <w:rFonts w:ascii="华文楷体" w:eastAsia="华文楷体" w:hAnsi="华文楷体" w:hint="eastAsia"/>
            <w:sz w:val="28"/>
            <w:szCs w:val="28"/>
          </w:rPr>
          <w:delText>，</w:delText>
        </w:r>
      </w:del>
      <w:ins w:id="472" w:author="admin" w:date="2015-07-19T23:25:00Z">
        <w:r w:rsidR="00803297">
          <w:rPr>
            <w:rFonts w:ascii="华文楷体" w:eastAsia="华文楷体" w:hAnsi="华文楷体" w:hint="eastAsia"/>
            <w:sz w:val="28"/>
            <w:szCs w:val="28"/>
          </w:rPr>
          <w:t>？</w:t>
        </w:r>
      </w:ins>
      <w:r w:rsidRPr="00282BCC">
        <w:rPr>
          <w:rFonts w:ascii="华文楷体" w:eastAsia="华文楷体" w:hAnsi="华文楷体" w:hint="eastAsia"/>
          <w:sz w:val="28"/>
          <w:szCs w:val="28"/>
        </w:rPr>
        <w:t>就实际上它这个推理有问题，有什么问题呢，就是说没看到的东西不一定是没有的</w:t>
      </w:r>
      <w:del w:id="473" w:author="admin" w:date="2015-07-19T23:25:00Z">
        <w:r w:rsidRPr="00282BCC" w:rsidDel="001C49C1">
          <w:rPr>
            <w:rFonts w:ascii="华文楷体" w:eastAsia="华文楷体" w:hAnsi="华文楷体" w:hint="eastAsia"/>
            <w:sz w:val="28"/>
            <w:szCs w:val="28"/>
          </w:rPr>
          <w:delText>，</w:delText>
        </w:r>
      </w:del>
      <w:ins w:id="474" w:author="admin" w:date="2015-07-19T23:25:00Z">
        <w:r w:rsidR="001C49C1">
          <w:rPr>
            <w:rFonts w:ascii="华文楷体" w:eastAsia="华文楷体" w:hAnsi="华文楷体" w:hint="eastAsia"/>
            <w:sz w:val="28"/>
            <w:szCs w:val="28"/>
          </w:rPr>
          <w:t>。</w:t>
        </w:r>
      </w:ins>
      <w:r w:rsidRPr="00282BCC">
        <w:rPr>
          <w:rFonts w:ascii="华文楷体" w:eastAsia="华文楷体" w:hAnsi="华文楷体" w:hint="eastAsia"/>
          <w:sz w:val="28"/>
          <w:szCs w:val="28"/>
        </w:rPr>
        <w:t>没有看到的东西太多了，如果说没看到的东西就不存在的话，那有</w:t>
      </w:r>
      <w:proofErr w:type="gramStart"/>
      <w:r w:rsidRPr="00282BCC">
        <w:rPr>
          <w:rFonts w:ascii="华文楷体" w:eastAsia="华文楷体" w:hAnsi="华文楷体" w:hint="eastAsia"/>
          <w:sz w:val="28"/>
          <w:szCs w:val="28"/>
        </w:rPr>
        <w:t>很多很多问题</w:t>
      </w:r>
      <w:proofErr w:type="gramEnd"/>
      <w:r w:rsidRPr="00282BCC">
        <w:rPr>
          <w:rFonts w:ascii="华文楷体" w:eastAsia="华文楷体" w:hAnsi="华文楷体" w:hint="eastAsia"/>
          <w:sz w:val="28"/>
          <w:szCs w:val="28"/>
        </w:rPr>
        <w:t>的</w:t>
      </w:r>
      <w:del w:id="475" w:author="admin" w:date="2015-07-19T23:25:00Z">
        <w:r w:rsidRPr="00282BCC" w:rsidDel="00B84573">
          <w:rPr>
            <w:rFonts w:ascii="华文楷体" w:eastAsia="华文楷体" w:hAnsi="华文楷体" w:hint="eastAsia"/>
            <w:sz w:val="28"/>
            <w:szCs w:val="28"/>
          </w:rPr>
          <w:delText>，</w:delText>
        </w:r>
      </w:del>
      <w:ins w:id="476" w:author="admin" w:date="2015-07-19T23:25:00Z">
        <w:r w:rsidR="00B84573">
          <w:rPr>
            <w:rFonts w:ascii="华文楷体" w:eastAsia="华文楷体" w:hAnsi="华文楷体" w:hint="eastAsia"/>
            <w:sz w:val="28"/>
            <w:szCs w:val="28"/>
          </w:rPr>
          <w:t>。</w:t>
        </w:r>
      </w:ins>
    </w:p>
    <w:p w:rsidR="00B175CE" w:rsidRDefault="00282BCC" w:rsidP="00B175CE">
      <w:pPr>
        <w:ind w:firstLine="570"/>
        <w:rPr>
          <w:ins w:id="477" w:author="admin" w:date="2015-07-19T23:29:00Z"/>
          <w:rFonts w:ascii="华文楷体" w:eastAsia="华文楷体" w:hAnsi="华文楷体"/>
          <w:sz w:val="28"/>
          <w:szCs w:val="28"/>
        </w:rPr>
      </w:pPr>
      <w:r w:rsidRPr="00282BCC">
        <w:rPr>
          <w:rFonts w:ascii="华文楷体" w:eastAsia="华文楷体" w:hAnsi="华文楷体" w:hint="eastAsia"/>
          <w:sz w:val="28"/>
          <w:szCs w:val="28"/>
        </w:rPr>
        <w:t>像这样的问题，所以说呢，这个地方就是说，就好像对方的观点，对方的观点就认为，啊就是说，就好像顺</w:t>
      </w:r>
      <w:proofErr w:type="gramStart"/>
      <w:r w:rsidRPr="00282BCC">
        <w:rPr>
          <w:rFonts w:ascii="华文楷体" w:eastAsia="华文楷体" w:hAnsi="华文楷体" w:hint="eastAsia"/>
          <w:sz w:val="28"/>
          <w:szCs w:val="28"/>
        </w:rPr>
        <w:t>世外道</w:t>
      </w:r>
      <w:proofErr w:type="gramEnd"/>
      <w:r w:rsidRPr="00282BCC">
        <w:rPr>
          <w:rFonts w:ascii="华文楷体" w:eastAsia="华文楷体" w:hAnsi="华文楷体" w:hint="eastAsia"/>
          <w:sz w:val="28"/>
          <w:szCs w:val="28"/>
        </w:rPr>
        <w:t>认为比量非</w:t>
      </w:r>
      <w:proofErr w:type="gramStart"/>
      <w:r w:rsidRPr="00282BCC">
        <w:rPr>
          <w:rFonts w:ascii="华文楷体" w:eastAsia="华文楷体" w:hAnsi="华文楷体" w:hint="eastAsia"/>
          <w:sz w:val="28"/>
          <w:szCs w:val="28"/>
        </w:rPr>
        <w:t>为正量一样</w:t>
      </w:r>
      <w:proofErr w:type="gramEnd"/>
      <w:r w:rsidRPr="00282BCC">
        <w:rPr>
          <w:rFonts w:ascii="华文楷体" w:eastAsia="华文楷体" w:hAnsi="华文楷体" w:hint="eastAsia"/>
          <w:sz w:val="28"/>
          <w:szCs w:val="28"/>
        </w:rPr>
        <w:t>，实际上它自己恰恰就使用了一个颠倒的比量说明问题</w:t>
      </w:r>
      <w:del w:id="478" w:author="admin" w:date="2015-07-19T23:26:00Z">
        <w:r w:rsidRPr="00282BCC" w:rsidDel="005D60AE">
          <w:rPr>
            <w:rFonts w:ascii="华文楷体" w:eastAsia="华文楷体" w:hAnsi="华文楷体" w:hint="eastAsia"/>
            <w:sz w:val="28"/>
            <w:szCs w:val="28"/>
          </w:rPr>
          <w:delText>，</w:delText>
        </w:r>
      </w:del>
      <w:ins w:id="479" w:author="admin" w:date="2015-07-19T23:26:00Z">
        <w:r w:rsidR="005D60AE">
          <w:rPr>
            <w:rFonts w:ascii="华文楷体" w:eastAsia="华文楷体" w:hAnsi="华文楷体" w:hint="eastAsia"/>
            <w:sz w:val="28"/>
            <w:szCs w:val="28"/>
          </w:rPr>
          <w:t>。</w:t>
        </w:r>
      </w:ins>
      <w:r w:rsidRPr="00282BCC">
        <w:rPr>
          <w:rFonts w:ascii="华文楷体" w:eastAsia="华文楷体" w:hAnsi="华文楷体" w:hint="eastAsia"/>
          <w:sz w:val="28"/>
          <w:szCs w:val="28"/>
        </w:rPr>
        <w:t>一方面他</w:t>
      </w:r>
      <w:proofErr w:type="gramStart"/>
      <w:r w:rsidRPr="00282BCC">
        <w:rPr>
          <w:rFonts w:ascii="华文楷体" w:eastAsia="华文楷体" w:hAnsi="华文楷体" w:hint="eastAsia"/>
          <w:sz w:val="28"/>
          <w:szCs w:val="28"/>
        </w:rPr>
        <w:t>不承许</w:t>
      </w:r>
      <w:proofErr w:type="gramEnd"/>
      <w:r w:rsidRPr="00282BCC">
        <w:rPr>
          <w:rFonts w:ascii="华文楷体" w:eastAsia="华文楷体" w:hAnsi="华文楷体" w:hint="eastAsia"/>
          <w:sz w:val="28"/>
          <w:szCs w:val="28"/>
        </w:rPr>
        <w:t>比量是</w:t>
      </w:r>
      <w:del w:id="480" w:author="admin" w:date="2015-07-19T23:27:00Z">
        <w:r w:rsidRPr="00282BCC" w:rsidDel="00851083">
          <w:rPr>
            <w:rFonts w:ascii="华文楷体" w:eastAsia="华文楷体" w:hAnsi="华文楷体" w:hint="eastAsia"/>
            <w:sz w:val="28"/>
            <w:szCs w:val="28"/>
          </w:rPr>
          <w:delText>非量，啊不承许比量是非量</w:delText>
        </w:r>
      </w:del>
      <w:proofErr w:type="gramStart"/>
      <w:ins w:id="481" w:author="admin" w:date="2015-07-19T23:27:00Z">
        <w:r w:rsidR="00851083">
          <w:rPr>
            <w:rFonts w:ascii="华文楷体" w:eastAsia="华文楷体" w:hAnsi="华文楷体" w:hint="eastAsia"/>
            <w:sz w:val="28"/>
            <w:szCs w:val="28"/>
          </w:rPr>
          <w:t>正量</w:t>
        </w:r>
      </w:ins>
      <w:proofErr w:type="gramEnd"/>
      <w:del w:id="482" w:author="admin" w:date="2015-07-19T23:27:00Z">
        <w:r w:rsidRPr="00282BCC" w:rsidDel="00B11AEA">
          <w:rPr>
            <w:rFonts w:ascii="华文楷体" w:eastAsia="华文楷体" w:hAnsi="华文楷体" w:hint="eastAsia"/>
            <w:sz w:val="28"/>
            <w:szCs w:val="28"/>
          </w:rPr>
          <w:delText>，一方面他不承许比量是正量</w:delText>
        </w:r>
      </w:del>
      <w:r w:rsidRPr="00282BCC">
        <w:rPr>
          <w:rFonts w:ascii="华文楷体" w:eastAsia="华文楷体" w:hAnsi="华文楷体" w:hint="eastAsia"/>
          <w:sz w:val="28"/>
          <w:szCs w:val="28"/>
        </w:rPr>
        <w:t>，一方面又使用了一个比量来说明他的观点正确性，啊正确性</w:t>
      </w:r>
      <w:del w:id="483" w:author="admin" w:date="2015-07-19T23:28:00Z">
        <w:r w:rsidRPr="00282BCC" w:rsidDel="00B11AEA">
          <w:rPr>
            <w:rFonts w:ascii="华文楷体" w:eastAsia="华文楷体" w:hAnsi="华文楷体" w:hint="eastAsia"/>
            <w:sz w:val="28"/>
            <w:szCs w:val="28"/>
          </w:rPr>
          <w:delText>，</w:delText>
        </w:r>
      </w:del>
      <w:ins w:id="484" w:author="admin" w:date="2015-07-19T23:28:00Z">
        <w:r w:rsidR="00B11AEA">
          <w:rPr>
            <w:rFonts w:ascii="华文楷体" w:eastAsia="华文楷体" w:hAnsi="华文楷体" w:hint="eastAsia"/>
            <w:sz w:val="28"/>
            <w:szCs w:val="28"/>
          </w:rPr>
          <w:t>。</w:t>
        </w:r>
      </w:ins>
      <w:r w:rsidRPr="00282BCC">
        <w:rPr>
          <w:rFonts w:ascii="华文楷体" w:eastAsia="华文楷体" w:hAnsi="华文楷体" w:hint="eastAsia"/>
          <w:sz w:val="28"/>
          <w:szCs w:val="28"/>
        </w:rPr>
        <w:t>就像这个一样，他们就把佛典当中的此等词句误解为自相矛盾，就好像顺</w:t>
      </w:r>
      <w:proofErr w:type="gramStart"/>
      <w:r w:rsidRPr="00282BCC">
        <w:rPr>
          <w:rFonts w:ascii="华文楷体" w:eastAsia="华文楷体" w:hAnsi="华文楷体" w:hint="eastAsia"/>
          <w:sz w:val="28"/>
          <w:szCs w:val="28"/>
        </w:rPr>
        <w:t>世外道</w:t>
      </w:r>
      <w:proofErr w:type="gramEnd"/>
      <w:r w:rsidRPr="00282BCC">
        <w:rPr>
          <w:rFonts w:ascii="华文楷体" w:eastAsia="华文楷体" w:hAnsi="华文楷体" w:hint="eastAsia"/>
          <w:sz w:val="28"/>
          <w:szCs w:val="28"/>
        </w:rPr>
        <w:t>他就是说你自相矛盾一样，一方面他说比量不是正量，一方面又使用一个比量，</w:t>
      </w:r>
      <w:proofErr w:type="gramStart"/>
      <w:r w:rsidRPr="00282BCC">
        <w:rPr>
          <w:rFonts w:ascii="华文楷体" w:eastAsia="华文楷体" w:hAnsi="华文楷体" w:hint="eastAsia"/>
          <w:sz w:val="28"/>
          <w:szCs w:val="28"/>
        </w:rPr>
        <w:t>来作</w:t>
      </w:r>
      <w:proofErr w:type="gramEnd"/>
      <w:r w:rsidRPr="00282BCC">
        <w:rPr>
          <w:rFonts w:ascii="华文楷体" w:eastAsia="华文楷体" w:hAnsi="华文楷体" w:hint="eastAsia"/>
          <w:sz w:val="28"/>
          <w:szCs w:val="28"/>
        </w:rPr>
        <w:t>为正量，所以说这个方面就是自相矛盾的。</w:t>
      </w:r>
    </w:p>
    <w:p w:rsidR="00282BCC" w:rsidRPr="00282BCC" w:rsidDel="00B175CE" w:rsidRDefault="00282BCC" w:rsidP="00B175CE">
      <w:pPr>
        <w:ind w:firstLine="570"/>
        <w:rPr>
          <w:del w:id="485" w:author="admin" w:date="2015-07-19T23:29:00Z"/>
          <w:rFonts w:ascii="华文楷体" w:eastAsia="华文楷体" w:hAnsi="华文楷体"/>
          <w:sz w:val="28"/>
          <w:szCs w:val="28"/>
        </w:rPr>
      </w:pPr>
      <w:r w:rsidRPr="00282BCC">
        <w:rPr>
          <w:rFonts w:ascii="华文楷体" w:eastAsia="华文楷体" w:hAnsi="华文楷体" w:hint="eastAsia"/>
          <w:sz w:val="28"/>
          <w:szCs w:val="28"/>
        </w:rPr>
        <w:t>对方呢就把这个作为依者，就好像顺</w:t>
      </w:r>
      <w:proofErr w:type="gramStart"/>
      <w:r w:rsidRPr="00282BCC">
        <w:rPr>
          <w:rFonts w:ascii="华文楷体" w:eastAsia="华文楷体" w:hAnsi="华文楷体" w:hint="eastAsia"/>
          <w:sz w:val="28"/>
          <w:szCs w:val="28"/>
        </w:rPr>
        <w:t>世外道</w:t>
      </w:r>
      <w:proofErr w:type="gramEnd"/>
      <w:r w:rsidRPr="00282BCC">
        <w:rPr>
          <w:rFonts w:ascii="华文楷体" w:eastAsia="华文楷体" w:hAnsi="华文楷体" w:hint="eastAsia"/>
          <w:sz w:val="28"/>
          <w:szCs w:val="28"/>
        </w:rPr>
        <w:t>认为比量非</w:t>
      </w:r>
      <w:proofErr w:type="gramStart"/>
      <w:r w:rsidRPr="00282BCC">
        <w:rPr>
          <w:rFonts w:ascii="华文楷体" w:eastAsia="华文楷体" w:hAnsi="华文楷体" w:hint="eastAsia"/>
          <w:sz w:val="28"/>
          <w:szCs w:val="28"/>
        </w:rPr>
        <w:t>为正量一样</w:t>
      </w:r>
      <w:proofErr w:type="gramEnd"/>
      <w:r w:rsidRPr="00282BCC">
        <w:rPr>
          <w:rFonts w:ascii="华文楷体" w:eastAsia="华文楷体" w:hAnsi="华文楷体" w:hint="eastAsia"/>
          <w:sz w:val="28"/>
          <w:szCs w:val="28"/>
        </w:rPr>
        <w:t>，他就把佛典当中的这个</w:t>
      </w:r>
      <w:proofErr w:type="gramStart"/>
      <w:r w:rsidRPr="00282BCC">
        <w:rPr>
          <w:rFonts w:ascii="华文楷体" w:eastAsia="华文楷体" w:hAnsi="华文楷体" w:hint="eastAsia"/>
          <w:sz w:val="28"/>
          <w:szCs w:val="28"/>
        </w:rPr>
        <w:t>无承认</w:t>
      </w:r>
      <w:proofErr w:type="gramEnd"/>
      <w:r w:rsidRPr="00282BCC">
        <w:rPr>
          <w:rFonts w:ascii="华文楷体" w:eastAsia="华文楷体" w:hAnsi="华文楷体" w:hint="eastAsia"/>
          <w:sz w:val="28"/>
          <w:szCs w:val="28"/>
        </w:rPr>
        <w:t>的词句误解为自相矛盾，一方面你说是</w:t>
      </w:r>
      <w:proofErr w:type="gramStart"/>
      <w:r w:rsidRPr="00282BCC">
        <w:rPr>
          <w:rFonts w:ascii="华文楷体" w:eastAsia="华文楷体" w:hAnsi="华文楷体" w:hint="eastAsia"/>
          <w:sz w:val="28"/>
          <w:szCs w:val="28"/>
        </w:rPr>
        <w:t>无承认</w:t>
      </w:r>
      <w:proofErr w:type="gramEnd"/>
      <w:r w:rsidRPr="00282BCC">
        <w:rPr>
          <w:rFonts w:ascii="华文楷体" w:eastAsia="华文楷体" w:hAnsi="华文楷体" w:hint="eastAsia"/>
          <w:sz w:val="28"/>
          <w:szCs w:val="28"/>
        </w:rPr>
        <w:t>的，一方面这个</w:t>
      </w:r>
      <w:proofErr w:type="gramStart"/>
      <w:r w:rsidRPr="00282BCC">
        <w:rPr>
          <w:rFonts w:ascii="华文楷体" w:eastAsia="华文楷体" w:hAnsi="华文楷体" w:hint="eastAsia"/>
          <w:sz w:val="28"/>
          <w:szCs w:val="28"/>
        </w:rPr>
        <w:t>无承认</w:t>
      </w:r>
      <w:proofErr w:type="gramEnd"/>
      <w:r w:rsidRPr="00282BCC">
        <w:rPr>
          <w:rFonts w:ascii="华文楷体" w:eastAsia="华文楷体" w:hAnsi="华文楷体" w:hint="eastAsia"/>
          <w:sz w:val="28"/>
          <w:szCs w:val="28"/>
        </w:rPr>
        <w:t>本身就是个承认，他就觉得这个是互相矛盾，互相抵触的这个地方，他就觉得找到了一个，找到了一个天大的漏洞</w:t>
      </w:r>
      <w:ins w:id="486" w:author="admin" w:date="2015-07-19T23:29:00Z">
        <w:r w:rsidR="00B175CE">
          <w:rPr>
            <w:rFonts w:ascii="华文楷体" w:eastAsia="华文楷体" w:hAnsi="华文楷体" w:hint="eastAsia"/>
            <w:sz w:val="28"/>
            <w:szCs w:val="28"/>
          </w:rPr>
          <w:t>。</w:t>
        </w:r>
      </w:ins>
      <w:del w:id="487" w:author="admin" w:date="2015-07-19T23:29:00Z">
        <w:r w:rsidRPr="00282BCC" w:rsidDel="00B175CE">
          <w:rPr>
            <w:rFonts w:ascii="华文楷体" w:eastAsia="华文楷体" w:hAnsi="华文楷体" w:hint="eastAsia"/>
            <w:sz w:val="28"/>
            <w:szCs w:val="28"/>
          </w:rPr>
          <w:delText>40.</w:delText>
        </w:r>
        <w:r w:rsidRPr="00282BCC" w:rsidDel="00B175CE">
          <w:rPr>
            <w:rFonts w:ascii="华文楷体" w:eastAsia="华文楷体" w:hAnsi="华文楷体"/>
            <w:sz w:val="28"/>
            <w:szCs w:val="28"/>
          </w:rPr>
          <w:delText>21</w:delText>
        </w:r>
      </w:del>
    </w:p>
    <w:p w:rsidR="00DD2A41" w:rsidRDefault="00DD64BA">
      <w:pPr>
        <w:rPr>
          <w:ins w:id="488" w:author="admin" w:date="2015-07-19T23:30:00Z"/>
          <w:rFonts w:ascii="华文楷体" w:eastAsia="华文楷体" w:hAnsi="华文楷体"/>
          <w:sz w:val="28"/>
          <w:szCs w:val="28"/>
        </w:rPr>
        <w:pPrChange w:id="489" w:author="admin" w:date="2015-07-19T23:29:00Z">
          <w:pPr>
            <w:ind w:firstLine="570"/>
          </w:pPr>
        </w:pPrChange>
      </w:pPr>
      <w:del w:id="490" w:author="admin" w:date="2015-07-19T23:29:00Z">
        <w:r w:rsidRPr="00DD64BA" w:rsidDel="00B175CE">
          <w:rPr>
            <w:rFonts w:ascii="华文楷体" w:eastAsia="华文楷体" w:hAnsi="华文楷体" w:hint="eastAsia"/>
            <w:sz w:val="28"/>
            <w:szCs w:val="28"/>
          </w:rPr>
          <w:lastRenderedPageBreak/>
          <w:delText>39.56就像这个一样，他们就把佛典当中的此等词句误解为自相矛盾，就好像顺世外道他就说你们自相矛盾一样，一方面他说比量不是正量一方面又使用一个比量来作为正量，说这个方面就是自相矛盾的对方就把这个作为依止就好像顺世外道认为比量非有正量一样，他就把佛典当中的这个无承认的词句误解为自相矛盾，一方面你说是无承认的一方面这个无承认本身就是一个承认，他就觉得这个是个自相矛盾互相抵触的一个地方，他就觉得找到了一个天大的漏洞，</w:delText>
        </w:r>
      </w:del>
      <w:r w:rsidRPr="00DD64BA">
        <w:rPr>
          <w:rFonts w:ascii="华文楷体" w:eastAsia="华文楷体" w:hAnsi="华文楷体" w:hint="eastAsia"/>
          <w:sz w:val="28"/>
          <w:szCs w:val="28"/>
        </w:rPr>
        <w:t>你看以前很多的这样一种所谓的祖师大德就说都来讲这个但是都没有发现这个问题呀，现在我发现了</w:t>
      </w:r>
      <w:ins w:id="491" w:author="admin" w:date="2015-07-19T23:30:00Z">
        <w:r w:rsidR="00B175CE">
          <w:rPr>
            <w:rFonts w:ascii="华文楷体" w:eastAsia="华文楷体" w:hAnsi="华文楷体" w:hint="eastAsia"/>
            <w:sz w:val="28"/>
            <w:szCs w:val="28"/>
          </w:rPr>
          <w:t>。</w:t>
        </w:r>
      </w:ins>
      <w:del w:id="492" w:author="admin" w:date="2015-07-19T23:30:00Z">
        <w:r w:rsidRPr="00DD64BA" w:rsidDel="00B175CE">
          <w:rPr>
            <w:rFonts w:ascii="华文楷体" w:eastAsia="华文楷体" w:hAnsi="华文楷体" w:hint="eastAsia"/>
            <w:sz w:val="28"/>
            <w:szCs w:val="28"/>
          </w:rPr>
          <w:delText>，</w:delText>
        </w:r>
      </w:del>
      <w:r w:rsidRPr="00DD64BA">
        <w:rPr>
          <w:rFonts w:ascii="华文楷体" w:eastAsia="华文楷体" w:hAnsi="华文楷体" w:hint="eastAsia"/>
          <w:sz w:val="28"/>
          <w:szCs w:val="28"/>
        </w:rPr>
        <w:t>发现了什么呢</w:t>
      </w:r>
      <w:ins w:id="493" w:author="admin" w:date="2015-07-19T23:30:00Z">
        <w:r w:rsidR="00B175CE">
          <w:rPr>
            <w:rFonts w:ascii="华文楷体" w:eastAsia="华文楷体" w:hAnsi="华文楷体" w:hint="eastAsia"/>
            <w:sz w:val="28"/>
            <w:szCs w:val="28"/>
          </w:rPr>
          <w:t>？</w:t>
        </w:r>
      </w:ins>
      <w:r w:rsidRPr="00DD64BA">
        <w:rPr>
          <w:rFonts w:ascii="华文楷体" w:eastAsia="华文楷体" w:hAnsi="华文楷体" w:hint="eastAsia"/>
          <w:sz w:val="28"/>
          <w:szCs w:val="28"/>
        </w:rPr>
        <w:t>就说你看这个方面又说不承认</w:t>
      </w:r>
      <w:ins w:id="494" w:author="admin" w:date="2015-07-19T23:30:00Z">
        <w:r w:rsidR="00DD2A41">
          <w:rPr>
            <w:rFonts w:ascii="华文楷体" w:eastAsia="华文楷体" w:hAnsi="华文楷体" w:hint="eastAsia"/>
            <w:sz w:val="28"/>
            <w:szCs w:val="28"/>
          </w:rPr>
          <w:t>，</w:t>
        </w:r>
      </w:ins>
      <w:r w:rsidRPr="00DD64BA">
        <w:rPr>
          <w:rFonts w:ascii="华文楷体" w:eastAsia="华文楷体" w:hAnsi="华文楷体" w:hint="eastAsia"/>
          <w:sz w:val="28"/>
          <w:szCs w:val="28"/>
        </w:rPr>
        <w:t>但实际上他本身就是个承认，哪里有这样的问题呢，根本没有这个问题</w:t>
      </w:r>
      <w:ins w:id="495" w:author="admin" w:date="2015-07-19T23:30:00Z">
        <w:r w:rsidR="00DD2A41">
          <w:rPr>
            <w:rFonts w:ascii="华文楷体" w:eastAsia="华文楷体" w:hAnsi="华文楷体" w:hint="eastAsia"/>
            <w:sz w:val="28"/>
            <w:szCs w:val="28"/>
          </w:rPr>
          <w:t>。</w:t>
        </w:r>
      </w:ins>
      <w:r w:rsidRPr="00DD64BA">
        <w:rPr>
          <w:rFonts w:ascii="华文楷体" w:eastAsia="华文楷体" w:hAnsi="华文楷体" w:hint="eastAsia"/>
          <w:sz w:val="28"/>
          <w:szCs w:val="28"/>
        </w:rPr>
        <w:t>所以麦彭仁</w:t>
      </w:r>
      <w:proofErr w:type="gramStart"/>
      <w:r w:rsidRPr="00DD64BA">
        <w:rPr>
          <w:rFonts w:ascii="华文楷体" w:eastAsia="华文楷体" w:hAnsi="华文楷体" w:hint="eastAsia"/>
          <w:sz w:val="28"/>
          <w:szCs w:val="28"/>
        </w:rPr>
        <w:t>波切说这个</w:t>
      </w:r>
      <w:proofErr w:type="gramEnd"/>
      <w:r w:rsidRPr="00DD64BA">
        <w:rPr>
          <w:rFonts w:ascii="华文楷体" w:eastAsia="华文楷体" w:hAnsi="华文楷体" w:hint="eastAsia"/>
          <w:sz w:val="28"/>
          <w:szCs w:val="28"/>
        </w:rPr>
        <w:t>实在是大错特错荒谬绝伦的问题，他必须要把能</w:t>
      </w:r>
      <w:proofErr w:type="gramStart"/>
      <w:r w:rsidRPr="00DD64BA">
        <w:rPr>
          <w:rFonts w:ascii="华文楷体" w:eastAsia="华文楷体" w:hAnsi="华文楷体" w:hint="eastAsia"/>
          <w:sz w:val="28"/>
          <w:szCs w:val="28"/>
        </w:rPr>
        <w:t>诠</w:t>
      </w:r>
      <w:proofErr w:type="gramEnd"/>
      <w:r w:rsidRPr="00DD64BA">
        <w:rPr>
          <w:rFonts w:ascii="华文楷体" w:eastAsia="华文楷体" w:hAnsi="华文楷体" w:hint="eastAsia"/>
          <w:sz w:val="28"/>
          <w:szCs w:val="28"/>
        </w:rPr>
        <w:t>句和所</w:t>
      </w:r>
      <w:proofErr w:type="gramStart"/>
      <w:r w:rsidRPr="00DD64BA">
        <w:rPr>
          <w:rFonts w:ascii="华文楷体" w:eastAsia="华文楷体" w:hAnsi="华文楷体" w:hint="eastAsia"/>
          <w:sz w:val="28"/>
          <w:szCs w:val="28"/>
        </w:rPr>
        <w:t>诠</w:t>
      </w:r>
      <w:proofErr w:type="gramEnd"/>
      <w:r w:rsidRPr="00DD64BA">
        <w:rPr>
          <w:rFonts w:ascii="华文楷体" w:eastAsia="华文楷体" w:hAnsi="华文楷体" w:hint="eastAsia"/>
          <w:sz w:val="28"/>
          <w:szCs w:val="28"/>
        </w:rPr>
        <w:t>义要分开不分开的话就是自以为是的人就会认为自己的智慧已经超过了一切高僧了</w:t>
      </w:r>
      <w:ins w:id="496" w:author="admin" w:date="2015-07-19T23:30:00Z">
        <w:r w:rsidR="00DD2A41">
          <w:rPr>
            <w:rFonts w:ascii="华文楷体" w:eastAsia="华文楷体" w:hAnsi="华文楷体" w:hint="eastAsia"/>
            <w:sz w:val="28"/>
            <w:szCs w:val="28"/>
          </w:rPr>
          <w:t>，</w:t>
        </w:r>
      </w:ins>
      <w:r w:rsidRPr="00DD64BA">
        <w:rPr>
          <w:rFonts w:ascii="华文楷体" w:eastAsia="华文楷体" w:hAnsi="华文楷体" w:hint="eastAsia"/>
          <w:sz w:val="28"/>
          <w:szCs w:val="28"/>
        </w:rPr>
        <w:t>而且甚至于比佛</w:t>
      </w:r>
      <w:proofErr w:type="gramStart"/>
      <w:r w:rsidRPr="00DD64BA">
        <w:rPr>
          <w:rFonts w:ascii="华文楷体" w:eastAsia="华文楷体" w:hAnsi="华文楷体" w:hint="eastAsia"/>
          <w:sz w:val="28"/>
          <w:szCs w:val="28"/>
        </w:rPr>
        <w:t>还超胜了</w:t>
      </w:r>
      <w:proofErr w:type="gramEnd"/>
      <w:r w:rsidRPr="00DD64BA">
        <w:rPr>
          <w:rFonts w:ascii="华文楷体" w:eastAsia="华文楷体" w:hAnsi="华文楷体" w:hint="eastAsia"/>
          <w:sz w:val="28"/>
          <w:szCs w:val="28"/>
        </w:rPr>
        <w:t>，根本没有这样机会的</w:t>
      </w:r>
      <w:ins w:id="497" w:author="admin" w:date="2015-07-19T23:30:00Z">
        <w:r w:rsidR="00DD2A41">
          <w:rPr>
            <w:rFonts w:ascii="华文楷体" w:eastAsia="华文楷体" w:hAnsi="华文楷体" w:hint="eastAsia"/>
            <w:sz w:val="28"/>
            <w:szCs w:val="28"/>
          </w:rPr>
          <w:t>。</w:t>
        </w:r>
      </w:ins>
      <w:del w:id="498" w:author="admin" w:date="2015-07-19T23:30:00Z">
        <w:r w:rsidRPr="00DD64BA" w:rsidDel="00DD2A41">
          <w:rPr>
            <w:rFonts w:ascii="华文楷体" w:eastAsia="华文楷体" w:hAnsi="华文楷体" w:hint="eastAsia"/>
            <w:sz w:val="28"/>
            <w:szCs w:val="28"/>
          </w:rPr>
          <w:delText>，</w:delText>
        </w:r>
      </w:del>
    </w:p>
    <w:p w:rsidR="00DD2A41" w:rsidRDefault="00DD2A41">
      <w:pPr>
        <w:ind w:firstLine="420"/>
        <w:rPr>
          <w:ins w:id="499" w:author="admin" w:date="2015-07-19T23:30:00Z"/>
          <w:rFonts w:ascii="华文楷体" w:eastAsia="华文楷体" w:hAnsi="华文楷体"/>
          <w:sz w:val="28"/>
          <w:szCs w:val="28"/>
        </w:rPr>
        <w:pPrChange w:id="500" w:author="admin" w:date="2015-07-19T23:30:00Z">
          <w:pPr>
            <w:ind w:firstLine="570"/>
          </w:pPr>
        </w:pPrChange>
      </w:pPr>
      <w:ins w:id="501" w:author="admin" w:date="2015-07-19T23:31:00Z">
        <w:r>
          <w:rPr>
            <w:rFonts w:ascii="华文楷体" w:eastAsia="华文楷体" w:hAnsi="华文楷体" w:hint="eastAsia"/>
            <w:sz w:val="28"/>
            <w:szCs w:val="28"/>
          </w:rPr>
          <w:t>【</w:t>
        </w:r>
      </w:ins>
      <w:r w:rsidR="00DD64BA" w:rsidRPr="00DD2A41">
        <w:rPr>
          <w:rFonts w:asciiTheme="minorEastAsia" w:hAnsiTheme="minorEastAsia" w:hint="eastAsia"/>
          <w:sz w:val="28"/>
          <w:szCs w:val="28"/>
          <w:rPrChange w:id="502" w:author="admin" w:date="2015-07-19T23:31:00Z">
            <w:rPr>
              <w:rFonts w:ascii="华文楷体" w:eastAsia="华文楷体" w:hAnsi="华文楷体" w:hint="eastAsia"/>
              <w:sz w:val="28"/>
              <w:szCs w:val="28"/>
            </w:rPr>
          </w:rPrChange>
        </w:rPr>
        <w:t>对此，绝不可将无说之义与能诠言说的表示以及意义的无承认与词句的承认这样的两者执为矛盾，而理解要点一致十分关键。</w:t>
      </w:r>
      <w:ins w:id="503" w:author="admin" w:date="2015-07-19T23:31:00Z">
        <w:r>
          <w:rPr>
            <w:rFonts w:ascii="华文楷体" w:eastAsia="华文楷体" w:hAnsi="华文楷体" w:hint="eastAsia"/>
            <w:sz w:val="28"/>
            <w:szCs w:val="28"/>
          </w:rPr>
          <w:t>】</w:t>
        </w:r>
      </w:ins>
    </w:p>
    <w:p w:rsidR="002D009D" w:rsidRDefault="00DD64BA">
      <w:pPr>
        <w:ind w:firstLine="420"/>
        <w:rPr>
          <w:ins w:id="504" w:author="admin" w:date="2015-07-19T23:32:00Z"/>
          <w:rFonts w:ascii="华文楷体" w:eastAsia="华文楷体" w:hAnsi="华文楷体"/>
          <w:sz w:val="28"/>
          <w:szCs w:val="28"/>
        </w:rPr>
        <w:pPrChange w:id="505" w:author="admin" w:date="2015-07-19T23:30:00Z">
          <w:pPr>
            <w:ind w:firstLine="570"/>
          </w:pPr>
        </w:pPrChange>
      </w:pPr>
      <w:r w:rsidRPr="00DD64BA">
        <w:rPr>
          <w:rFonts w:ascii="华文楷体" w:eastAsia="华文楷体" w:hAnsi="华文楷体" w:hint="eastAsia"/>
          <w:sz w:val="28"/>
          <w:szCs w:val="28"/>
        </w:rPr>
        <w:t>这个就是精华当中的精华</w:t>
      </w:r>
      <w:ins w:id="506" w:author="admin" w:date="2015-07-19T23:31:00Z">
        <w:r w:rsidR="00CC5BC1">
          <w:rPr>
            <w:rFonts w:ascii="华文楷体" w:eastAsia="华文楷体" w:hAnsi="华文楷体" w:hint="eastAsia"/>
            <w:sz w:val="28"/>
            <w:szCs w:val="28"/>
          </w:rPr>
          <w:t>，</w:t>
        </w:r>
      </w:ins>
      <w:r w:rsidRPr="00DD64BA">
        <w:rPr>
          <w:rFonts w:ascii="华文楷体" w:eastAsia="华文楷体" w:hAnsi="华文楷体" w:hint="eastAsia"/>
          <w:sz w:val="28"/>
          <w:szCs w:val="28"/>
        </w:rPr>
        <w:t>这句话非常重要</w:t>
      </w:r>
      <w:ins w:id="507" w:author="admin" w:date="2015-07-19T23:31:00Z">
        <w:r w:rsidR="00CC5BC1">
          <w:rPr>
            <w:rFonts w:ascii="华文楷体" w:eastAsia="华文楷体" w:hAnsi="华文楷体" w:hint="eastAsia"/>
            <w:sz w:val="28"/>
            <w:szCs w:val="28"/>
          </w:rPr>
          <w:t>。</w:t>
        </w:r>
      </w:ins>
      <w:r w:rsidRPr="00DD64BA">
        <w:rPr>
          <w:rFonts w:ascii="华文楷体" w:eastAsia="华文楷体" w:hAnsi="华文楷体" w:hint="eastAsia"/>
          <w:sz w:val="28"/>
          <w:szCs w:val="28"/>
        </w:rPr>
        <w:t>所以说对我们来讲绝对不可能把无说的意义这个是无</w:t>
      </w:r>
      <w:proofErr w:type="gramStart"/>
      <w:r w:rsidRPr="00DD64BA">
        <w:rPr>
          <w:rFonts w:ascii="华文楷体" w:eastAsia="华文楷体" w:hAnsi="华文楷体" w:hint="eastAsia"/>
          <w:sz w:val="28"/>
          <w:szCs w:val="28"/>
        </w:rPr>
        <w:t>说之意他落在</w:t>
      </w:r>
      <w:proofErr w:type="gramEnd"/>
      <w:r w:rsidRPr="00DD64BA">
        <w:rPr>
          <w:rFonts w:ascii="华文楷体" w:eastAsia="华文楷体" w:hAnsi="华文楷体" w:hint="eastAsia"/>
          <w:sz w:val="28"/>
          <w:szCs w:val="28"/>
        </w:rPr>
        <w:t>意义上面了，他的意义是无说的和能</w:t>
      </w:r>
      <w:proofErr w:type="gramStart"/>
      <w:r w:rsidRPr="00DD64BA">
        <w:rPr>
          <w:rFonts w:ascii="华文楷体" w:eastAsia="华文楷体" w:hAnsi="华文楷体" w:hint="eastAsia"/>
          <w:sz w:val="28"/>
          <w:szCs w:val="28"/>
        </w:rPr>
        <w:t>诠</w:t>
      </w:r>
      <w:proofErr w:type="gramEnd"/>
      <w:r w:rsidRPr="00DD64BA">
        <w:rPr>
          <w:rFonts w:ascii="华文楷体" w:eastAsia="华文楷体" w:hAnsi="华文楷体" w:hint="eastAsia"/>
          <w:sz w:val="28"/>
          <w:szCs w:val="28"/>
        </w:rPr>
        <w:t>表的表示</w:t>
      </w:r>
      <w:del w:id="508" w:author="admin" w:date="2015-07-19T23:31:00Z">
        <w:r w:rsidRPr="00DD64BA" w:rsidDel="00AA490C">
          <w:rPr>
            <w:rFonts w:ascii="华文楷体" w:eastAsia="华文楷体" w:hAnsi="华文楷体" w:hint="eastAsia"/>
            <w:sz w:val="28"/>
            <w:szCs w:val="28"/>
          </w:rPr>
          <w:delText>，</w:delText>
        </w:r>
      </w:del>
      <w:ins w:id="509" w:author="admin" w:date="2015-07-19T23:31:00Z">
        <w:r w:rsidR="00AA490C">
          <w:rPr>
            <w:rFonts w:ascii="华文楷体" w:eastAsia="华文楷体" w:hAnsi="华文楷体" w:hint="eastAsia"/>
            <w:sz w:val="28"/>
            <w:szCs w:val="28"/>
          </w:rPr>
          <w:t>。</w:t>
        </w:r>
      </w:ins>
      <w:r w:rsidRPr="00DD64BA">
        <w:rPr>
          <w:rFonts w:ascii="华文楷体" w:eastAsia="华文楷体" w:hAnsi="华文楷体" w:hint="eastAsia"/>
          <w:sz w:val="28"/>
          <w:szCs w:val="28"/>
        </w:rPr>
        <w:t>就说我们要说这个无有意义无说之意的时候呢不得已的情况下必须要使用能</w:t>
      </w:r>
      <w:proofErr w:type="gramStart"/>
      <w:r w:rsidRPr="00DD64BA">
        <w:rPr>
          <w:rFonts w:ascii="华文楷体" w:eastAsia="华文楷体" w:hAnsi="华文楷体" w:hint="eastAsia"/>
          <w:sz w:val="28"/>
          <w:szCs w:val="28"/>
        </w:rPr>
        <w:t>诠</w:t>
      </w:r>
      <w:proofErr w:type="gramEnd"/>
      <w:r w:rsidRPr="00DD64BA">
        <w:rPr>
          <w:rFonts w:ascii="华文楷体" w:eastAsia="华文楷体" w:hAnsi="华文楷体" w:hint="eastAsia"/>
          <w:sz w:val="28"/>
          <w:szCs w:val="28"/>
        </w:rPr>
        <w:t>的言说</w:t>
      </w:r>
      <w:proofErr w:type="gramStart"/>
      <w:r w:rsidRPr="00DD64BA">
        <w:rPr>
          <w:rFonts w:ascii="华文楷体" w:eastAsia="华文楷体" w:hAnsi="华文楷体" w:hint="eastAsia"/>
          <w:sz w:val="28"/>
          <w:szCs w:val="28"/>
        </w:rPr>
        <w:t>来作</w:t>
      </w:r>
      <w:proofErr w:type="gramEnd"/>
      <w:r w:rsidRPr="00DD64BA">
        <w:rPr>
          <w:rFonts w:ascii="华文楷体" w:eastAsia="华文楷体" w:hAnsi="华文楷体" w:hint="eastAsia"/>
          <w:sz w:val="28"/>
          <w:szCs w:val="28"/>
        </w:rPr>
        <w:t>为方便，</w:t>
      </w:r>
      <w:proofErr w:type="gramStart"/>
      <w:r w:rsidRPr="00DD64BA">
        <w:rPr>
          <w:rFonts w:ascii="华文楷体" w:eastAsia="华文楷体" w:hAnsi="华文楷体" w:hint="eastAsia"/>
          <w:sz w:val="28"/>
          <w:szCs w:val="28"/>
        </w:rPr>
        <w:t>来作</w:t>
      </w:r>
      <w:proofErr w:type="gramEnd"/>
      <w:r w:rsidRPr="00DD64BA">
        <w:rPr>
          <w:rFonts w:ascii="华文楷体" w:eastAsia="华文楷体" w:hAnsi="华文楷体" w:hint="eastAsia"/>
          <w:sz w:val="28"/>
          <w:szCs w:val="28"/>
        </w:rPr>
        <w:t>为指引</w:t>
      </w:r>
      <w:ins w:id="510" w:author="admin" w:date="2015-07-19T23:32:00Z">
        <w:r w:rsidR="00AA490C">
          <w:rPr>
            <w:rFonts w:ascii="华文楷体" w:eastAsia="华文楷体" w:hAnsi="华文楷体" w:hint="eastAsia"/>
            <w:sz w:val="28"/>
            <w:szCs w:val="28"/>
          </w:rPr>
          <w:t>。</w:t>
        </w:r>
      </w:ins>
      <w:r w:rsidRPr="00DD64BA">
        <w:rPr>
          <w:rFonts w:ascii="华文楷体" w:eastAsia="华文楷体" w:hAnsi="华文楷体" w:hint="eastAsia"/>
          <w:sz w:val="28"/>
          <w:szCs w:val="28"/>
        </w:rPr>
        <w:t>那么如果没有这样一种</w:t>
      </w:r>
      <w:proofErr w:type="gramStart"/>
      <w:r w:rsidRPr="00DD64BA">
        <w:rPr>
          <w:rFonts w:ascii="华文楷体" w:eastAsia="华文楷体" w:hAnsi="华文楷体" w:hint="eastAsia"/>
          <w:sz w:val="28"/>
          <w:szCs w:val="28"/>
        </w:rPr>
        <w:t>方便拿谁能够证悟啊</w:t>
      </w:r>
      <w:proofErr w:type="gramEnd"/>
      <w:r w:rsidRPr="00DD64BA">
        <w:rPr>
          <w:rFonts w:ascii="华文楷体" w:eastAsia="华文楷体" w:hAnsi="华文楷体" w:hint="eastAsia"/>
          <w:sz w:val="28"/>
          <w:szCs w:val="28"/>
        </w:rPr>
        <w:t>，谁</w:t>
      </w:r>
      <w:proofErr w:type="gramStart"/>
      <w:r w:rsidRPr="00DD64BA">
        <w:rPr>
          <w:rFonts w:ascii="华文楷体" w:eastAsia="华文楷体" w:hAnsi="华文楷体" w:hint="eastAsia"/>
          <w:sz w:val="28"/>
          <w:szCs w:val="28"/>
        </w:rPr>
        <w:t>能够证悟这样</w:t>
      </w:r>
      <w:proofErr w:type="gramEnd"/>
      <w:r w:rsidRPr="00DD64BA">
        <w:rPr>
          <w:rFonts w:ascii="华文楷体" w:eastAsia="华文楷体" w:hAnsi="华文楷体" w:hint="eastAsia"/>
          <w:sz w:val="28"/>
          <w:szCs w:val="28"/>
        </w:rPr>
        <w:t>一种无自性呢，谁都没办法</w:t>
      </w:r>
      <w:proofErr w:type="gramStart"/>
      <w:r w:rsidRPr="00DD64BA">
        <w:rPr>
          <w:rFonts w:ascii="华文楷体" w:eastAsia="华文楷体" w:hAnsi="华文楷体" w:hint="eastAsia"/>
          <w:sz w:val="28"/>
          <w:szCs w:val="28"/>
        </w:rPr>
        <w:t>证悟这样</w:t>
      </w:r>
      <w:proofErr w:type="gramEnd"/>
      <w:r w:rsidRPr="00DD64BA">
        <w:rPr>
          <w:rFonts w:ascii="华文楷体" w:eastAsia="华文楷体" w:hAnsi="华文楷体" w:hint="eastAsia"/>
          <w:sz w:val="28"/>
          <w:szCs w:val="28"/>
        </w:rPr>
        <w:t>的无自性，</w:t>
      </w:r>
      <w:del w:id="511" w:author="admin" w:date="2015-07-19T23:32:00Z">
        <w:r w:rsidRPr="00DD64BA" w:rsidDel="002D009D">
          <w:rPr>
            <w:rFonts w:ascii="华文楷体" w:eastAsia="华文楷体" w:hAnsi="华文楷体" w:hint="eastAsia"/>
            <w:sz w:val="28"/>
            <w:szCs w:val="28"/>
          </w:rPr>
          <w:delText>所以说词句上面是无</w:delText>
        </w:r>
        <w:r w:rsidRPr="00DD64BA" w:rsidDel="002D009D">
          <w:rPr>
            <w:rFonts w:ascii="华文楷体" w:eastAsia="华文楷体" w:hAnsi="华文楷体" w:hint="eastAsia"/>
            <w:sz w:val="28"/>
            <w:szCs w:val="28"/>
          </w:rPr>
          <w:lastRenderedPageBreak/>
          <w:delText>承认的，</w:delText>
        </w:r>
      </w:del>
      <w:r w:rsidRPr="00DD64BA">
        <w:rPr>
          <w:rFonts w:ascii="华文楷体" w:eastAsia="华文楷体" w:hAnsi="华文楷体" w:hint="eastAsia"/>
          <w:sz w:val="28"/>
          <w:szCs w:val="28"/>
        </w:rPr>
        <w:t>但是就</w:t>
      </w:r>
      <w:proofErr w:type="gramStart"/>
      <w:r w:rsidRPr="00DD64BA">
        <w:rPr>
          <w:rFonts w:ascii="华文楷体" w:eastAsia="华文楷体" w:hAnsi="华文楷体" w:hint="eastAsia"/>
          <w:sz w:val="28"/>
          <w:szCs w:val="28"/>
        </w:rPr>
        <w:t>说意义</w:t>
      </w:r>
      <w:proofErr w:type="gramEnd"/>
      <w:r w:rsidRPr="00DD64BA">
        <w:rPr>
          <w:rFonts w:ascii="华文楷体" w:eastAsia="华文楷体" w:hAnsi="华文楷体" w:hint="eastAsia"/>
          <w:sz w:val="28"/>
          <w:szCs w:val="28"/>
        </w:rPr>
        <w:t>上面是</w:t>
      </w:r>
      <w:proofErr w:type="gramStart"/>
      <w:r w:rsidRPr="00DD64BA">
        <w:rPr>
          <w:rFonts w:ascii="华文楷体" w:eastAsia="华文楷体" w:hAnsi="华文楷体" w:hint="eastAsia"/>
          <w:sz w:val="28"/>
          <w:szCs w:val="28"/>
        </w:rPr>
        <w:t>无承认</w:t>
      </w:r>
      <w:proofErr w:type="gramEnd"/>
      <w:r w:rsidRPr="00DD64BA">
        <w:rPr>
          <w:rFonts w:ascii="华文楷体" w:eastAsia="华文楷体" w:hAnsi="华文楷体" w:hint="eastAsia"/>
          <w:sz w:val="28"/>
          <w:szCs w:val="28"/>
        </w:rPr>
        <w:t>的，但是这个词句上面是能</w:t>
      </w:r>
      <w:proofErr w:type="gramStart"/>
      <w:r w:rsidRPr="00DD64BA">
        <w:rPr>
          <w:rFonts w:ascii="华文楷体" w:eastAsia="华文楷体" w:hAnsi="华文楷体" w:hint="eastAsia"/>
          <w:sz w:val="28"/>
          <w:szCs w:val="28"/>
        </w:rPr>
        <w:t>诠</w:t>
      </w:r>
      <w:proofErr w:type="gramEnd"/>
      <w:r w:rsidRPr="00DD64BA">
        <w:rPr>
          <w:rFonts w:ascii="华文楷体" w:eastAsia="华文楷体" w:hAnsi="华文楷体" w:hint="eastAsia"/>
          <w:sz w:val="28"/>
          <w:szCs w:val="28"/>
        </w:rPr>
        <w:t>说能表示的，他只是一种表示就像手指一样</w:t>
      </w:r>
      <w:del w:id="512" w:author="admin" w:date="2015-07-19T23:32:00Z">
        <w:r w:rsidRPr="00DD64BA" w:rsidDel="002D009D">
          <w:rPr>
            <w:rFonts w:ascii="华文楷体" w:eastAsia="华文楷体" w:hAnsi="华文楷体" w:hint="eastAsia"/>
            <w:sz w:val="28"/>
            <w:szCs w:val="28"/>
          </w:rPr>
          <w:delText>，</w:delText>
        </w:r>
      </w:del>
      <w:ins w:id="513" w:author="admin" w:date="2015-07-19T23:32:00Z">
        <w:r w:rsidR="002D009D">
          <w:rPr>
            <w:rFonts w:ascii="华文楷体" w:eastAsia="华文楷体" w:hAnsi="华文楷体" w:hint="eastAsia"/>
            <w:sz w:val="28"/>
            <w:szCs w:val="28"/>
          </w:rPr>
          <w:t>。</w:t>
        </w:r>
      </w:ins>
    </w:p>
    <w:p w:rsidR="00810ADF" w:rsidRDefault="00DD64BA">
      <w:pPr>
        <w:ind w:firstLine="420"/>
        <w:rPr>
          <w:ins w:id="514" w:author="admin" w:date="2015-07-19T23:34:00Z"/>
          <w:rFonts w:ascii="华文楷体" w:eastAsia="华文楷体" w:hAnsi="华文楷体"/>
          <w:sz w:val="28"/>
          <w:szCs w:val="28"/>
        </w:rPr>
        <w:pPrChange w:id="515" w:author="admin" w:date="2015-07-19T23:30:00Z">
          <w:pPr>
            <w:ind w:firstLine="570"/>
          </w:pPr>
        </w:pPrChange>
      </w:pPr>
      <w:r w:rsidRPr="00DD64BA">
        <w:rPr>
          <w:rFonts w:ascii="华文楷体" w:eastAsia="华文楷体" w:hAnsi="华文楷体" w:hint="eastAsia"/>
          <w:sz w:val="28"/>
          <w:szCs w:val="28"/>
        </w:rPr>
        <w:t>那对比一部分人来讲没有手指就看不到月亮，所以说呢就必须要用手指来指示月亮</w:t>
      </w:r>
      <w:ins w:id="516" w:author="admin" w:date="2015-07-19T23:33:00Z">
        <w:r w:rsidR="00B179A9">
          <w:rPr>
            <w:rFonts w:ascii="华文楷体" w:eastAsia="华文楷体" w:hAnsi="华文楷体" w:hint="eastAsia"/>
            <w:sz w:val="28"/>
            <w:szCs w:val="28"/>
          </w:rPr>
          <w:t>。</w:t>
        </w:r>
      </w:ins>
      <w:r w:rsidRPr="00DD64BA">
        <w:rPr>
          <w:rFonts w:ascii="华文楷体" w:eastAsia="华文楷体" w:hAnsi="华文楷体" w:hint="eastAsia"/>
          <w:sz w:val="28"/>
          <w:szCs w:val="28"/>
        </w:rPr>
        <w:t>手指本身不是月亮，但是通过手指可以指示出月亮，就是这样的所以就说能</w:t>
      </w:r>
      <w:proofErr w:type="gramStart"/>
      <w:r w:rsidRPr="00DD64BA">
        <w:rPr>
          <w:rFonts w:ascii="华文楷体" w:eastAsia="华文楷体" w:hAnsi="华文楷体" w:hint="eastAsia"/>
          <w:sz w:val="28"/>
          <w:szCs w:val="28"/>
        </w:rPr>
        <w:t>诠</w:t>
      </w:r>
      <w:proofErr w:type="gramEnd"/>
      <w:r w:rsidRPr="00DD64BA">
        <w:rPr>
          <w:rFonts w:ascii="华文楷体" w:eastAsia="华文楷体" w:hAnsi="华文楷体" w:hint="eastAsia"/>
          <w:sz w:val="28"/>
          <w:szCs w:val="28"/>
        </w:rPr>
        <w:t>表的这个言说他本身不是无说的，但是通过这样一种言词能够指出无说的意义，能够表达无说这个就是语言的一种功用，这个就是语言的一种特殊的功能。所以如果我们没有这样一种词句没有一种这样语言的话</w:t>
      </w:r>
      <w:ins w:id="517" w:author="admin" w:date="2015-07-19T23:33:00Z">
        <w:r w:rsidR="00547CA2">
          <w:rPr>
            <w:rFonts w:ascii="华文楷体" w:eastAsia="华文楷体" w:hAnsi="华文楷体" w:hint="eastAsia"/>
            <w:sz w:val="28"/>
            <w:szCs w:val="28"/>
          </w:rPr>
          <w:t>，</w:t>
        </w:r>
      </w:ins>
      <w:r w:rsidRPr="00DD64BA">
        <w:rPr>
          <w:rFonts w:ascii="华文楷体" w:eastAsia="华文楷体" w:hAnsi="华文楷体" w:hint="eastAsia"/>
          <w:sz w:val="28"/>
          <w:szCs w:val="28"/>
        </w:rPr>
        <w:t>谁都没有办法自己去悟入这样一种无自性的意义的，所以像这样的话这不能混淆的</w:t>
      </w:r>
      <w:del w:id="518" w:author="admin" w:date="2015-07-19T23:33:00Z">
        <w:r w:rsidRPr="00DD64BA" w:rsidDel="00547CA2">
          <w:rPr>
            <w:rFonts w:ascii="华文楷体" w:eastAsia="华文楷体" w:hAnsi="华文楷体" w:hint="eastAsia"/>
            <w:sz w:val="28"/>
            <w:szCs w:val="28"/>
          </w:rPr>
          <w:delText>，</w:delText>
        </w:r>
      </w:del>
      <w:ins w:id="519" w:author="admin" w:date="2015-07-19T23:33:00Z">
        <w:r w:rsidR="00547CA2">
          <w:rPr>
            <w:rFonts w:ascii="华文楷体" w:eastAsia="华文楷体" w:hAnsi="华文楷体" w:hint="eastAsia"/>
            <w:sz w:val="28"/>
            <w:szCs w:val="28"/>
          </w:rPr>
          <w:t>。</w:t>
        </w:r>
      </w:ins>
    </w:p>
    <w:p w:rsidR="00615D36" w:rsidRDefault="00DD64BA">
      <w:pPr>
        <w:ind w:firstLine="420"/>
        <w:rPr>
          <w:ins w:id="520" w:author="admin" w:date="2015-07-19T23:38:00Z"/>
          <w:rFonts w:ascii="华文楷体" w:eastAsia="华文楷体" w:hAnsi="华文楷体"/>
          <w:sz w:val="28"/>
          <w:szCs w:val="28"/>
        </w:rPr>
        <w:pPrChange w:id="521" w:author="admin" w:date="2015-07-19T23:30:00Z">
          <w:pPr>
            <w:ind w:firstLine="570"/>
          </w:pPr>
        </w:pPrChange>
      </w:pPr>
      <w:r w:rsidRPr="00DD64BA">
        <w:rPr>
          <w:rFonts w:ascii="华文楷体" w:eastAsia="华文楷体" w:hAnsi="华文楷体" w:hint="eastAsia"/>
          <w:sz w:val="28"/>
          <w:szCs w:val="28"/>
        </w:rPr>
        <w:t>还有</w:t>
      </w:r>
      <w:proofErr w:type="gramStart"/>
      <w:r w:rsidRPr="00DD64BA">
        <w:rPr>
          <w:rFonts w:ascii="华文楷体" w:eastAsia="华文楷体" w:hAnsi="华文楷体" w:hint="eastAsia"/>
          <w:sz w:val="28"/>
          <w:szCs w:val="28"/>
        </w:rPr>
        <w:t>呢意义的无承认</w:t>
      </w:r>
      <w:proofErr w:type="gramEnd"/>
      <w:r w:rsidRPr="00DD64BA">
        <w:rPr>
          <w:rFonts w:ascii="华文楷体" w:eastAsia="华文楷体" w:hAnsi="华文楷体" w:hint="eastAsia"/>
          <w:sz w:val="28"/>
          <w:szCs w:val="28"/>
        </w:rPr>
        <w:t>与词句的承认也不能够混淆也不能执为矛盾</w:t>
      </w:r>
      <w:del w:id="522" w:author="admin" w:date="2015-07-19T23:33:00Z">
        <w:r w:rsidRPr="00DD64BA" w:rsidDel="00931841">
          <w:rPr>
            <w:rFonts w:ascii="华文楷体" w:eastAsia="华文楷体" w:hAnsi="华文楷体" w:hint="eastAsia"/>
            <w:sz w:val="28"/>
            <w:szCs w:val="28"/>
          </w:rPr>
          <w:delText>，</w:delText>
        </w:r>
      </w:del>
      <w:ins w:id="523" w:author="admin" w:date="2015-07-19T23:33:00Z">
        <w:r w:rsidR="00931841">
          <w:rPr>
            <w:rFonts w:ascii="华文楷体" w:eastAsia="华文楷体" w:hAnsi="华文楷体" w:hint="eastAsia"/>
            <w:sz w:val="28"/>
            <w:szCs w:val="28"/>
          </w:rPr>
          <w:t>。</w:t>
        </w:r>
      </w:ins>
      <w:r w:rsidRPr="00DD64BA">
        <w:rPr>
          <w:rFonts w:ascii="华文楷体" w:eastAsia="华文楷体" w:hAnsi="华文楷体" w:hint="eastAsia"/>
          <w:sz w:val="28"/>
          <w:szCs w:val="28"/>
        </w:rPr>
        <w:t>实际上我们讲这一切</w:t>
      </w:r>
      <w:proofErr w:type="gramStart"/>
      <w:r w:rsidRPr="00DD64BA">
        <w:rPr>
          <w:rFonts w:ascii="华文楷体" w:eastAsia="华文楷体" w:hAnsi="华文楷体" w:hint="eastAsia"/>
          <w:sz w:val="28"/>
          <w:szCs w:val="28"/>
        </w:rPr>
        <w:t>无承认</w:t>
      </w:r>
      <w:proofErr w:type="gramEnd"/>
      <w:r w:rsidRPr="00DD64BA">
        <w:rPr>
          <w:rFonts w:ascii="华文楷体" w:eastAsia="华文楷体" w:hAnsi="华文楷体" w:hint="eastAsia"/>
          <w:sz w:val="28"/>
          <w:szCs w:val="28"/>
        </w:rPr>
        <w:t>是意义上面的无承认，还有词句</w:t>
      </w:r>
      <w:proofErr w:type="gramStart"/>
      <w:r w:rsidRPr="00DD64BA">
        <w:rPr>
          <w:rFonts w:ascii="华文楷体" w:eastAsia="华文楷体" w:hAnsi="华文楷体" w:hint="eastAsia"/>
          <w:sz w:val="28"/>
          <w:szCs w:val="28"/>
        </w:rPr>
        <w:t>本身他</w:t>
      </w:r>
      <w:proofErr w:type="gramEnd"/>
      <w:r w:rsidRPr="00DD64BA">
        <w:rPr>
          <w:rFonts w:ascii="华文楷体" w:eastAsia="华文楷体" w:hAnsi="华文楷体" w:hint="eastAsia"/>
          <w:sz w:val="28"/>
          <w:szCs w:val="28"/>
        </w:rPr>
        <w:t>这个承认这个是词句，所以</w:t>
      </w:r>
      <w:proofErr w:type="gramStart"/>
      <w:r w:rsidRPr="00DD64BA">
        <w:rPr>
          <w:rFonts w:ascii="华文楷体" w:eastAsia="华文楷体" w:hAnsi="华文楷体" w:hint="eastAsia"/>
          <w:sz w:val="28"/>
          <w:szCs w:val="28"/>
        </w:rPr>
        <w:t>说意义的无承认</w:t>
      </w:r>
      <w:proofErr w:type="gramEnd"/>
      <w:r w:rsidRPr="00DD64BA">
        <w:rPr>
          <w:rFonts w:ascii="华文楷体" w:eastAsia="华文楷体" w:hAnsi="华文楷体" w:hint="eastAsia"/>
          <w:sz w:val="28"/>
          <w:szCs w:val="28"/>
        </w:rPr>
        <w:t>和词句的承认这两者呢也不能执为矛盾</w:t>
      </w:r>
      <w:del w:id="524" w:author="admin" w:date="2015-07-19T23:34:00Z">
        <w:r w:rsidRPr="00DD64BA" w:rsidDel="00810ADF">
          <w:rPr>
            <w:rFonts w:ascii="华文楷体" w:eastAsia="华文楷体" w:hAnsi="华文楷体" w:hint="eastAsia"/>
            <w:sz w:val="28"/>
            <w:szCs w:val="28"/>
          </w:rPr>
          <w:delText>，</w:delText>
        </w:r>
      </w:del>
      <w:ins w:id="525" w:author="admin" w:date="2015-07-19T23:34:00Z">
        <w:r w:rsidR="00810ADF">
          <w:rPr>
            <w:rFonts w:ascii="华文楷体" w:eastAsia="华文楷体" w:hAnsi="华文楷体" w:hint="eastAsia"/>
            <w:sz w:val="28"/>
            <w:szCs w:val="28"/>
          </w:rPr>
          <w:t>。</w:t>
        </w:r>
      </w:ins>
      <w:r w:rsidRPr="00DD64BA">
        <w:rPr>
          <w:rFonts w:ascii="华文楷体" w:eastAsia="华文楷体" w:hAnsi="华文楷体" w:hint="eastAsia"/>
          <w:sz w:val="28"/>
          <w:szCs w:val="28"/>
        </w:rPr>
        <w:t>要理解要点一致十分关键，就使用这个手指和月亮的比喻，用这个</w:t>
      </w:r>
      <w:del w:id="526" w:author="admin" w:date="2015-07-19T23:34:00Z">
        <w:r w:rsidRPr="00DD64BA" w:rsidDel="002F4F21">
          <w:rPr>
            <w:rFonts w:ascii="华文楷体" w:eastAsia="华文楷体" w:hAnsi="华文楷体" w:hint="eastAsia"/>
            <w:sz w:val="28"/>
            <w:szCs w:val="28"/>
          </w:rPr>
          <w:delText>密字</w:delText>
        </w:r>
      </w:del>
      <w:ins w:id="527" w:author="admin" w:date="2015-07-19T23:34:00Z">
        <w:r w:rsidR="002F4F21">
          <w:rPr>
            <w:rFonts w:ascii="华文楷体" w:eastAsia="华文楷体" w:hAnsi="华文楷体" w:hint="eastAsia"/>
            <w:sz w:val="28"/>
            <w:szCs w:val="28"/>
          </w:rPr>
          <w:t>例子</w:t>
        </w:r>
      </w:ins>
      <w:r w:rsidRPr="00DD64BA">
        <w:rPr>
          <w:rFonts w:ascii="华文楷体" w:eastAsia="华文楷体" w:hAnsi="华文楷体" w:hint="eastAsia"/>
          <w:sz w:val="28"/>
          <w:szCs w:val="28"/>
        </w:rPr>
        <w:t>来说明这个问题要理解这样一种要点是一致的</w:t>
      </w:r>
      <w:del w:id="528" w:author="admin" w:date="2015-07-19T23:35:00Z">
        <w:r w:rsidRPr="00DD64BA" w:rsidDel="00C3557D">
          <w:rPr>
            <w:rFonts w:ascii="华文楷体" w:eastAsia="华文楷体" w:hAnsi="华文楷体" w:hint="eastAsia"/>
            <w:sz w:val="28"/>
            <w:szCs w:val="28"/>
          </w:rPr>
          <w:delText>，</w:delText>
        </w:r>
      </w:del>
      <w:ins w:id="529" w:author="admin" w:date="2015-07-19T23:35:00Z">
        <w:r w:rsidR="00C3557D">
          <w:rPr>
            <w:rFonts w:ascii="华文楷体" w:eastAsia="华文楷体" w:hAnsi="华文楷体" w:hint="eastAsia"/>
            <w:sz w:val="28"/>
            <w:szCs w:val="28"/>
          </w:rPr>
          <w:t>。</w:t>
        </w:r>
      </w:ins>
      <w:r w:rsidRPr="00DD64BA">
        <w:rPr>
          <w:rFonts w:ascii="华文楷体" w:eastAsia="华文楷体" w:hAnsi="华文楷体" w:hint="eastAsia"/>
          <w:sz w:val="28"/>
          <w:szCs w:val="28"/>
        </w:rPr>
        <w:t>这个手指是为了指示月亮而服务的</w:t>
      </w:r>
      <w:ins w:id="530" w:author="admin" w:date="2015-07-19T23:35:00Z">
        <w:r w:rsidR="00C3557D">
          <w:rPr>
            <w:rFonts w:ascii="华文楷体" w:eastAsia="华文楷体" w:hAnsi="华文楷体" w:hint="eastAsia"/>
            <w:sz w:val="28"/>
            <w:szCs w:val="28"/>
          </w:rPr>
          <w:t>，</w:t>
        </w:r>
      </w:ins>
      <w:r w:rsidRPr="00DD64BA">
        <w:rPr>
          <w:rFonts w:ascii="华文楷体" w:eastAsia="华文楷体" w:hAnsi="华文楷体" w:hint="eastAsia"/>
          <w:sz w:val="28"/>
          <w:szCs w:val="28"/>
        </w:rPr>
        <w:t>所以他本身呢不是月亮</w:t>
      </w:r>
      <w:ins w:id="531" w:author="admin" w:date="2015-07-19T23:35:00Z">
        <w:r w:rsidR="00C3557D">
          <w:rPr>
            <w:rFonts w:ascii="华文楷体" w:eastAsia="华文楷体" w:hAnsi="华文楷体" w:hint="eastAsia"/>
            <w:sz w:val="28"/>
            <w:szCs w:val="28"/>
          </w:rPr>
          <w:t>，</w:t>
        </w:r>
      </w:ins>
      <w:proofErr w:type="gramStart"/>
      <w:r w:rsidRPr="00DD64BA">
        <w:rPr>
          <w:rFonts w:ascii="华文楷体" w:eastAsia="华文楷体" w:hAnsi="华文楷体" w:hint="eastAsia"/>
          <w:sz w:val="28"/>
          <w:szCs w:val="28"/>
        </w:rPr>
        <w:t>但是呢缺了</w:t>
      </w:r>
      <w:proofErr w:type="gramEnd"/>
      <w:r w:rsidRPr="00DD64BA">
        <w:rPr>
          <w:rFonts w:ascii="华文楷体" w:eastAsia="华文楷体" w:hAnsi="华文楷体" w:hint="eastAsia"/>
          <w:sz w:val="28"/>
          <w:szCs w:val="28"/>
        </w:rPr>
        <w:t>它却少了他就没办法指示月亮</w:t>
      </w:r>
      <w:del w:id="532" w:author="admin" w:date="2015-07-19T23:35:00Z">
        <w:r w:rsidRPr="00DD64BA" w:rsidDel="00C3557D">
          <w:rPr>
            <w:rFonts w:ascii="华文楷体" w:eastAsia="华文楷体" w:hAnsi="华文楷体" w:hint="eastAsia"/>
            <w:sz w:val="28"/>
            <w:szCs w:val="28"/>
          </w:rPr>
          <w:delText>，</w:delText>
        </w:r>
      </w:del>
      <w:ins w:id="533" w:author="admin" w:date="2015-07-19T23:35:00Z">
        <w:r w:rsidR="00C3557D">
          <w:rPr>
            <w:rFonts w:ascii="华文楷体" w:eastAsia="华文楷体" w:hAnsi="华文楷体" w:hint="eastAsia"/>
            <w:sz w:val="28"/>
            <w:szCs w:val="28"/>
          </w:rPr>
          <w:t>。</w:t>
        </w:r>
      </w:ins>
    </w:p>
    <w:p w:rsidR="00C438C2" w:rsidRDefault="00DD64BA">
      <w:pPr>
        <w:ind w:firstLine="420"/>
        <w:rPr>
          <w:ins w:id="534" w:author="admin" w:date="2015-07-19T23:39:00Z"/>
          <w:rFonts w:ascii="华文楷体" w:eastAsia="华文楷体" w:hAnsi="华文楷体"/>
          <w:sz w:val="28"/>
          <w:szCs w:val="28"/>
        </w:rPr>
        <w:pPrChange w:id="535" w:author="admin" w:date="2015-07-19T23:39:00Z">
          <w:pPr>
            <w:ind w:firstLine="570"/>
          </w:pPr>
        </w:pPrChange>
      </w:pPr>
      <w:r w:rsidRPr="00DD64BA">
        <w:rPr>
          <w:rFonts w:ascii="华文楷体" w:eastAsia="华文楷体" w:hAnsi="华文楷体" w:hint="eastAsia"/>
          <w:sz w:val="28"/>
          <w:szCs w:val="28"/>
        </w:rPr>
        <w:t>词句本身不是意义</w:t>
      </w:r>
      <w:ins w:id="536" w:author="admin" w:date="2015-07-19T23:35:00Z">
        <w:r w:rsidR="00C3557D">
          <w:rPr>
            <w:rFonts w:ascii="华文楷体" w:eastAsia="华文楷体" w:hAnsi="华文楷体" w:hint="eastAsia"/>
            <w:sz w:val="28"/>
            <w:szCs w:val="28"/>
          </w:rPr>
          <w:t>，</w:t>
        </w:r>
      </w:ins>
      <w:r w:rsidRPr="00DD64BA">
        <w:rPr>
          <w:rFonts w:ascii="华文楷体" w:eastAsia="华文楷体" w:hAnsi="华文楷体" w:hint="eastAsia"/>
          <w:sz w:val="28"/>
          <w:szCs w:val="28"/>
        </w:rPr>
        <w:t>所以说词句上面是有承认的，意义上面是无承认</w:t>
      </w:r>
      <w:ins w:id="537" w:author="admin" w:date="2015-07-19T23:35:00Z">
        <w:r w:rsidR="00C3557D">
          <w:rPr>
            <w:rFonts w:ascii="华文楷体" w:eastAsia="华文楷体" w:hAnsi="华文楷体" w:hint="eastAsia"/>
            <w:sz w:val="28"/>
            <w:szCs w:val="28"/>
          </w:rPr>
          <w:t>。</w:t>
        </w:r>
      </w:ins>
      <w:r w:rsidRPr="00DD64BA">
        <w:rPr>
          <w:rFonts w:ascii="华文楷体" w:eastAsia="华文楷体" w:hAnsi="华文楷体" w:hint="eastAsia"/>
          <w:sz w:val="28"/>
          <w:szCs w:val="28"/>
        </w:rPr>
        <w:t>但是必须要通过这样一种词句来指示出他的隐含的意义这个是</w:t>
      </w:r>
      <w:proofErr w:type="gramStart"/>
      <w:r w:rsidRPr="00DD64BA">
        <w:rPr>
          <w:rFonts w:ascii="华文楷体" w:eastAsia="华文楷体" w:hAnsi="华文楷体" w:hint="eastAsia"/>
          <w:sz w:val="28"/>
          <w:szCs w:val="28"/>
        </w:rPr>
        <w:t>太</w:t>
      </w:r>
      <w:proofErr w:type="gramEnd"/>
      <w:r w:rsidRPr="00DD64BA">
        <w:rPr>
          <w:rFonts w:ascii="华文楷体" w:eastAsia="华文楷体" w:hAnsi="华文楷体" w:hint="eastAsia"/>
          <w:sz w:val="28"/>
          <w:szCs w:val="28"/>
        </w:rPr>
        <w:t>关键的</w:t>
      </w:r>
      <w:del w:id="538" w:author="admin" w:date="2015-07-19T23:36:00Z">
        <w:r w:rsidRPr="00DD64BA" w:rsidDel="0017293B">
          <w:rPr>
            <w:rFonts w:ascii="华文楷体" w:eastAsia="华文楷体" w:hAnsi="华文楷体" w:hint="eastAsia"/>
            <w:sz w:val="28"/>
            <w:szCs w:val="28"/>
          </w:rPr>
          <w:delText>，</w:delText>
        </w:r>
      </w:del>
      <w:ins w:id="539" w:author="admin" w:date="2015-07-19T23:36:00Z">
        <w:r w:rsidR="0017293B">
          <w:rPr>
            <w:rFonts w:ascii="华文楷体" w:eastAsia="华文楷体" w:hAnsi="华文楷体" w:hint="eastAsia"/>
            <w:sz w:val="28"/>
            <w:szCs w:val="28"/>
          </w:rPr>
          <w:t>。</w:t>
        </w:r>
      </w:ins>
      <w:r w:rsidRPr="00DD64BA">
        <w:rPr>
          <w:rFonts w:ascii="华文楷体" w:eastAsia="华文楷体" w:hAnsi="华文楷体" w:hint="eastAsia"/>
          <w:sz w:val="28"/>
          <w:szCs w:val="28"/>
        </w:rPr>
        <w:t>所以理解这个要点一致是非常关键的</w:t>
      </w:r>
      <w:ins w:id="540" w:author="admin" w:date="2015-07-19T23:36:00Z">
        <w:r w:rsidR="0017293B">
          <w:rPr>
            <w:rFonts w:ascii="华文楷体" w:eastAsia="华文楷体" w:hAnsi="华文楷体" w:hint="eastAsia"/>
            <w:sz w:val="28"/>
            <w:szCs w:val="28"/>
          </w:rPr>
          <w:t>、</w:t>
        </w:r>
      </w:ins>
      <w:r w:rsidRPr="00DD64BA">
        <w:rPr>
          <w:rFonts w:ascii="华文楷体" w:eastAsia="华文楷体" w:hAnsi="华文楷体" w:hint="eastAsia"/>
          <w:sz w:val="28"/>
          <w:szCs w:val="28"/>
        </w:rPr>
        <w:t>十分关键</w:t>
      </w:r>
      <w:del w:id="541" w:author="admin" w:date="2015-07-19T23:36:00Z">
        <w:r w:rsidRPr="00DD64BA" w:rsidDel="00E131FF">
          <w:rPr>
            <w:rFonts w:ascii="华文楷体" w:eastAsia="华文楷体" w:hAnsi="华文楷体" w:hint="eastAsia"/>
            <w:sz w:val="28"/>
            <w:szCs w:val="28"/>
          </w:rPr>
          <w:delText>，</w:delText>
        </w:r>
      </w:del>
      <w:ins w:id="542" w:author="admin" w:date="2015-07-19T23:36:00Z">
        <w:r w:rsidR="00E131FF">
          <w:rPr>
            <w:rFonts w:ascii="华文楷体" w:eastAsia="华文楷体" w:hAnsi="华文楷体" w:hint="eastAsia"/>
            <w:sz w:val="28"/>
            <w:szCs w:val="28"/>
          </w:rPr>
          <w:t>。</w:t>
        </w:r>
      </w:ins>
      <w:r w:rsidRPr="00DD64BA">
        <w:rPr>
          <w:rFonts w:ascii="华文楷体" w:eastAsia="华文楷体" w:hAnsi="华文楷体" w:hint="eastAsia"/>
          <w:sz w:val="28"/>
          <w:szCs w:val="28"/>
        </w:rPr>
        <w:t>而了解了这一点之后呢我们就可以就说是对于佛经论典当中所讲的这些意义</w:t>
      </w:r>
      <w:proofErr w:type="gramStart"/>
      <w:r w:rsidRPr="00DD64BA">
        <w:rPr>
          <w:rFonts w:ascii="华文楷体" w:eastAsia="华文楷体" w:hAnsi="华文楷体" w:hint="eastAsia"/>
          <w:sz w:val="28"/>
          <w:szCs w:val="28"/>
        </w:rPr>
        <w:t>呢完全</w:t>
      </w:r>
      <w:proofErr w:type="gramEnd"/>
      <w:r w:rsidRPr="00DD64BA">
        <w:rPr>
          <w:rFonts w:ascii="华文楷体" w:eastAsia="华文楷体" w:hAnsi="华文楷体" w:hint="eastAsia"/>
          <w:sz w:val="28"/>
          <w:szCs w:val="28"/>
        </w:rPr>
        <w:t>可以通达了</w:t>
      </w:r>
      <w:del w:id="543" w:author="admin" w:date="2015-07-19T23:36:00Z">
        <w:r w:rsidRPr="00DD64BA" w:rsidDel="0017293B">
          <w:rPr>
            <w:rFonts w:ascii="华文楷体" w:eastAsia="华文楷体" w:hAnsi="华文楷体" w:hint="eastAsia"/>
            <w:sz w:val="28"/>
            <w:szCs w:val="28"/>
          </w:rPr>
          <w:delText>，</w:delText>
        </w:r>
      </w:del>
      <w:ins w:id="544" w:author="admin" w:date="2015-07-19T23:36:00Z">
        <w:r w:rsidR="0017293B">
          <w:rPr>
            <w:rFonts w:ascii="华文楷体" w:eastAsia="华文楷体" w:hAnsi="华文楷体" w:hint="eastAsia"/>
            <w:sz w:val="28"/>
            <w:szCs w:val="28"/>
          </w:rPr>
          <w:t>。</w:t>
        </w:r>
      </w:ins>
      <w:r w:rsidRPr="00DD64BA">
        <w:rPr>
          <w:rFonts w:ascii="华文楷体" w:eastAsia="华文楷体" w:hAnsi="华文楷体" w:hint="eastAsia"/>
          <w:sz w:val="28"/>
          <w:szCs w:val="28"/>
        </w:rPr>
        <w:t>一方面可以就说是这个放心大胆的使用词句</w:t>
      </w:r>
      <w:ins w:id="545" w:author="admin" w:date="2015-07-19T23:36:00Z">
        <w:r w:rsidR="0017293B">
          <w:rPr>
            <w:rFonts w:ascii="华文楷体" w:eastAsia="华文楷体" w:hAnsi="华文楷体" w:hint="eastAsia"/>
            <w:sz w:val="28"/>
            <w:szCs w:val="28"/>
          </w:rPr>
          <w:t>。</w:t>
        </w:r>
      </w:ins>
      <w:r w:rsidRPr="00DD64BA">
        <w:rPr>
          <w:rFonts w:ascii="华文楷体" w:eastAsia="华文楷体" w:hAnsi="华文楷体" w:hint="eastAsia"/>
          <w:sz w:val="28"/>
          <w:szCs w:val="28"/>
        </w:rPr>
        <w:t>一方面也不会被词句所束缚，就落入到词句的这样一种范围当中</w:t>
      </w:r>
      <w:ins w:id="546" w:author="admin" w:date="2015-07-19T23:37:00Z">
        <w:r w:rsidR="007D7FDA">
          <w:rPr>
            <w:rFonts w:ascii="华文楷体" w:eastAsia="华文楷体" w:hAnsi="华文楷体" w:hint="eastAsia"/>
            <w:sz w:val="28"/>
            <w:szCs w:val="28"/>
          </w:rPr>
          <w:t>，</w:t>
        </w:r>
      </w:ins>
      <w:del w:id="547" w:author="admin" w:date="2015-07-19T23:37:00Z">
        <w:r w:rsidRPr="00DD64BA" w:rsidDel="005B47CA">
          <w:rPr>
            <w:rFonts w:ascii="华文楷体" w:eastAsia="华文楷体" w:hAnsi="华文楷体" w:hint="eastAsia"/>
            <w:sz w:val="28"/>
            <w:szCs w:val="28"/>
          </w:rPr>
          <w:lastRenderedPageBreak/>
          <w:delText>老师</w:delText>
        </w:r>
      </w:del>
      <w:ins w:id="548" w:author="admin" w:date="2015-07-19T23:37:00Z">
        <w:r w:rsidR="005B47CA">
          <w:rPr>
            <w:rFonts w:ascii="华文楷体" w:eastAsia="华文楷体" w:hAnsi="华文楷体" w:hint="eastAsia"/>
            <w:sz w:val="28"/>
            <w:szCs w:val="28"/>
          </w:rPr>
          <w:t>老是</w:t>
        </w:r>
      </w:ins>
      <w:r w:rsidRPr="00DD64BA">
        <w:rPr>
          <w:rFonts w:ascii="华文楷体" w:eastAsia="华文楷体" w:hAnsi="华文楷体" w:hint="eastAsia"/>
          <w:sz w:val="28"/>
          <w:szCs w:val="28"/>
        </w:rPr>
        <w:t>出不来</w:t>
      </w:r>
      <w:del w:id="549" w:author="admin" w:date="2015-07-19T23:37:00Z">
        <w:r w:rsidRPr="00DD64BA" w:rsidDel="007D7FDA">
          <w:rPr>
            <w:rFonts w:ascii="华文楷体" w:eastAsia="华文楷体" w:hAnsi="华文楷体" w:hint="eastAsia"/>
            <w:sz w:val="28"/>
            <w:szCs w:val="28"/>
          </w:rPr>
          <w:delText>这样</w:delText>
        </w:r>
      </w:del>
      <w:ins w:id="550" w:author="admin" w:date="2015-07-19T23:37:00Z">
        <w:r w:rsidR="007D7FDA">
          <w:rPr>
            <w:rFonts w:ascii="华文楷体" w:eastAsia="华文楷体" w:hAnsi="华文楷体" w:hint="eastAsia"/>
            <w:sz w:val="28"/>
            <w:szCs w:val="28"/>
          </w:rPr>
          <w:t>，</w:t>
        </w:r>
      </w:ins>
      <w:r w:rsidRPr="00DD64BA">
        <w:rPr>
          <w:rFonts w:ascii="华文楷体" w:eastAsia="华文楷体" w:hAnsi="华文楷体" w:hint="eastAsia"/>
          <w:sz w:val="28"/>
          <w:szCs w:val="28"/>
        </w:rPr>
        <w:t>这样的话也不行的，也不会落入到这样一种范围当中</w:t>
      </w:r>
      <w:del w:id="551" w:author="admin" w:date="2015-07-19T23:37:00Z">
        <w:r w:rsidRPr="00DD64BA" w:rsidDel="007D7FDA">
          <w:rPr>
            <w:rFonts w:ascii="华文楷体" w:eastAsia="华文楷体" w:hAnsi="华文楷体" w:hint="eastAsia"/>
            <w:sz w:val="28"/>
            <w:szCs w:val="28"/>
          </w:rPr>
          <w:delText>，</w:delText>
        </w:r>
      </w:del>
      <w:ins w:id="552" w:author="admin" w:date="2015-07-19T23:37:00Z">
        <w:r w:rsidR="007D7FDA">
          <w:rPr>
            <w:rFonts w:ascii="华文楷体" w:eastAsia="华文楷体" w:hAnsi="华文楷体" w:hint="eastAsia"/>
            <w:sz w:val="28"/>
            <w:szCs w:val="28"/>
          </w:rPr>
          <w:t>。</w:t>
        </w:r>
      </w:ins>
      <w:r w:rsidRPr="00DD64BA">
        <w:rPr>
          <w:rFonts w:ascii="华文楷体" w:eastAsia="华文楷体" w:hAnsi="华文楷体" w:hint="eastAsia"/>
          <w:sz w:val="28"/>
          <w:szCs w:val="28"/>
        </w:rPr>
        <w:t>所以说麦彭仁波切这一段的要诀一定要反复的去体会，体会之后呢就说词句是什么</w:t>
      </w:r>
      <w:ins w:id="553" w:author="admin" w:date="2015-07-19T23:39:00Z">
        <w:r w:rsidR="00615D36">
          <w:rPr>
            <w:rFonts w:ascii="华文楷体" w:eastAsia="华文楷体" w:hAnsi="华文楷体" w:hint="eastAsia"/>
            <w:sz w:val="28"/>
            <w:szCs w:val="28"/>
          </w:rPr>
          <w:t>样的</w:t>
        </w:r>
      </w:ins>
      <w:ins w:id="554" w:author="admin" w:date="2015-07-19T23:38:00Z">
        <w:r w:rsidR="007D7FDA">
          <w:rPr>
            <w:rFonts w:ascii="华文楷体" w:eastAsia="华文楷体" w:hAnsi="华文楷体" w:hint="eastAsia"/>
            <w:sz w:val="28"/>
            <w:szCs w:val="28"/>
          </w:rPr>
          <w:t>？</w:t>
        </w:r>
      </w:ins>
      <w:r w:rsidRPr="00DD64BA">
        <w:rPr>
          <w:rFonts w:ascii="华文楷体" w:eastAsia="华文楷体" w:hAnsi="华文楷体" w:hint="eastAsia"/>
          <w:sz w:val="28"/>
          <w:szCs w:val="28"/>
        </w:rPr>
        <w:t>他的功用是什么</w:t>
      </w:r>
      <w:ins w:id="555" w:author="admin" w:date="2015-07-19T23:39:00Z">
        <w:r w:rsidR="00615D36">
          <w:rPr>
            <w:rFonts w:ascii="华文楷体" w:eastAsia="华文楷体" w:hAnsi="华文楷体" w:hint="eastAsia"/>
            <w:sz w:val="28"/>
            <w:szCs w:val="28"/>
          </w:rPr>
          <w:t>样的</w:t>
        </w:r>
      </w:ins>
      <w:ins w:id="556" w:author="admin" w:date="2015-07-19T23:38:00Z">
        <w:r w:rsidR="007D7FDA">
          <w:rPr>
            <w:rFonts w:ascii="华文楷体" w:eastAsia="华文楷体" w:hAnsi="华文楷体" w:hint="eastAsia"/>
            <w:sz w:val="28"/>
            <w:szCs w:val="28"/>
          </w:rPr>
          <w:t>？</w:t>
        </w:r>
      </w:ins>
      <w:del w:id="557" w:author="admin" w:date="2015-07-19T23:38:00Z">
        <w:r w:rsidRPr="00DD64BA" w:rsidDel="007D7FDA">
          <w:rPr>
            <w:rFonts w:ascii="华文楷体" w:eastAsia="华文楷体" w:hAnsi="华文楷体" w:hint="eastAsia"/>
            <w:sz w:val="28"/>
            <w:szCs w:val="28"/>
          </w:rPr>
          <w:delText>，</w:delText>
        </w:r>
      </w:del>
      <w:r w:rsidRPr="00DD64BA">
        <w:rPr>
          <w:rFonts w:ascii="华文楷体" w:eastAsia="华文楷体" w:hAnsi="华文楷体" w:hint="eastAsia"/>
          <w:sz w:val="28"/>
          <w:szCs w:val="28"/>
        </w:rPr>
        <w:t>他要表达的意义到底是什么样的</w:t>
      </w:r>
      <w:ins w:id="558" w:author="admin" w:date="2015-07-19T23:38:00Z">
        <w:r w:rsidR="007D7FDA">
          <w:rPr>
            <w:rFonts w:ascii="华文楷体" w:eastAsia="华文楷体" w:hAnsi="华文楷体" w:hint="eastAsia"/>
            <w:sz w:val="28"/>
            <w:szCs w:val="28"/>
          </w:rPr>
          <w:t>？</w:t>
        </w:r>
      </w:ins>
      <w:r w:rsidRPr="00DD64BA">
        <w:rPr>
          <w:rFonts w:ascii="华文楷体" w:eastAsia="华文楷体" w:hAnsi="华文楷体" w:hint="eastAsia"/>
          <w:sz w:val="28"/>
          <w:szCs w:val="28"/>
        </w:rPr>
        <w:t>像这样的话我们就要说通过这样一种词句去</w:t>
      </w:r>
      <w:del w:id="559" w:author="admin" w:date="2015-07-19T23:39:00Z">
        <w:r w:rsidRPr="00DD64BA" w:rsidDel="00C438C2">
          <w:rPr>
            <w:rFonts w:ascii="华文楷体" w:eastAsia="华文楷体" w:hAnsi="华文楷体" w:hint="eastAsia"/>
            <w:sz w:val="28"/>
            <w:szCs w:val="28"/>
          </w:rPr>
          <w:delText>取受</w:delText>
        </w:r>
      </w:del>
      <w:ins w:id="560" w:author="admin" w:date="2015-07-19T23:39:00Z">
        <w:r w:rsidR="00C438C2">
          <w:rPr>
            <w:rFonts w:ascii="华文楷体" w:eastAsia="华文楷体" w:hAnsi="华文楷体" w:hint="eastAsia"/>
            <w:sz w:val="28"/>
            <w:szCs w:val="28"/>
          </w:rPr>
          <w:t>取舍</w:t>
        </w:r>
      </w:ins>
      <w:r w:rsidRPr="00DD64BA">
        <w:rPr>
          <w:rFonts w:ascii="华文楷体" w:eastAsia="华文楷体" w:hAnsi="华文楷体" w:hint="eastAsia"/>
          <w:sz w:val="28"/>
          <w:szCs w:val="28"/>
        </w:rPr>
        <w:t>他的意义</w:t>
      </w:r>
      <w:ins w:id="561" w:author="admin" w:date="2015-07-19T23:39:00Z">
        <w:r w:rsidR="00C438C2">
          <w:rPr>
            <w:rFonts w:ascii="华文楷体" w:eastAsia="华文楷体" w:hAnsi="华文楷体" w:hint="eastAsia"/>
            <w:sz w:val="28"/>
            <w:szCs w:val="28"/>
          </w:rPr>
          <w:t>。</w:t>
        </w:r>
      </w:ins>
    </w:p>
    <w:p w:rsidR="00C438C2" w:rsidRDefault="00C438C2">
      <w:pPr>
        <w:ind w:firstLine="420"/>
        <w:rPr>
          <w:ins w:id="562" w:author="admin" w:date="2015-07-19T23:40:00Z"/>
          <w:rFonts w:ascii="华文楷体" w:eastAsia="华文楷体" w:hAnsi="华文楷体"/>
          <w:sz w:val="28"/>
          <w:szCs w:val="28"/>
        </w:rPr>
        <w:pPrChange w:id="563" w:author="admin" w:date="2015-07-19T23:30:00Z">
          <w:pPr>
            <w:ind w:firstLine="570"/>
          </w:pPr>
        </w:pPrChange>
      </w:pPr>
      <w:ins w:id="564" w:author="admin" w:date="2015-07-19T23:40:00Z">
        <w:r>
          <w:rPr>
            <w:rFonts w:ascii="华文楷体" w:eastAsia="华文楷体" w:hAnsi="华文楷体" w:hint="eastAsia"/>
            <w:sz w:val="28"/>
            <w:szCs w:val="28"/>
          </w:rPr>
          <w:t>【</w:t>
        </w:r>
      </w:ins>
      <w:r w:rsidR="00DD64BA" w:rsidRPr="00C438C2">
        <w:rPr>
          <w:rFonts w:asciiTheme="minorEastAsia" w:hAnsiTheme="minorEastAsia" w:hint="eastAsia"/>
          <w:sz w:val="28"/>
          <w:szCs w:val="28"/>
          <w:rPrChange w:id="565" w:author="admin" w:date="2015-07-19T23:40:00Z">
            <w:rPr>
              <w:rFonts w:ascii="华文楷体" w:eastAsia="华文楷体" w:hAnsi="华文楷体" w:hint="eastAsia"/>
              <w:sz w:val="28"/>
              <w:szCs w:val="28"/>
            </w:rPr>
          </w:rPrChange>
        </w:rPr>
        <w:t>同样，依靠无生等词来表明一切所缘的行境皆为空性，只是将对于本为空性的任何法去除耽著称为无缘而已。</w:t>
      </w:r>
      <w:ins w:id="566" w:author="admin" w:date="2015-07-19T23:40:00Z">
        <w:r>
          <w:rPr>
            <w:rFonts w:ascii="华文楷体" w:eastAsia="华文楷体" w:hAnsi="华文楷体" w:hint="eastAsia"/>
            <w:sz w:val="28"/>
            <w:szCs w:val="28"/>
          </w:rPr>
          <w:t>】</w:t>
        </w:r>
      </w:ins>
    </w:p>
    <w:p w:rsidR="009A2034" w:rsidRDefault="00DD64BA">
      <w:pPr>
        <w:ind w:firstLine="420"/>
        <w:rPr>
          <w:ins w:id="567" w:author="admin" w:date="2015-07-19T23:43:00Z"/>
          <w:rFonts w:ascii="华文楷体" w:eastAsia="华文楷体" w:hAnsi="华文楷体"/>
          <w:sz w:val="28"/>
          <w:szCs w:val="28"/>
        </w:rPr>
        <w:pPrChange w:id="568" w:author="admin" w:date="2015-07-19T23:30:00Z">
          <w:pPr>
            <w:ind w:firstLine="570"/>
          </w:pPr>
        </w:pPrChange>
      </w:pPr>
      <w:r w:rsidRPr="00DD64BA">
        <w:rPr>
          <w:rFonts w:ascii="华文楷体" w:eastAsia="华文楷体" w:hAnsi="华文楷体" w:hint="eastAsia"/>
          <w:sz w:val="28"/>
          <w:szCs w:val="28"/>
        </w:rPr>
        <w:t>同样呢就说佛经论典当中依靠无生无</w:t>
      </w:r>
      <w:proofErr w:type="gramStart"/>
      <w:r w:rsidRPr="00DD64BA">
        <w:rPr>
          <w:rFonts w:ascii="华文楷体" w:eastAsia="华文楷体" w:hAnsi="华文楷体" w:hint="eastAsia"/>
          <w:sz w:val="28"/>
          <w:szCs w:val="28"/>
        </w:rPr>
        <w:t>住无灭或者离戏空</w:t>
      </w:r>
      <w:proofErr w:type="gramEnd"/>
      <w:r w:rsidRPr="00DD64BA">
        <w:rPr>
          <w:rFonts w:ascii="华文楷体" w:eastAsia="华文楷体" w:hAnsi="华文楷体" w:hint="eastAsia"/>
          <w:sz w:val="28"/>
          <w:szCs w:val="28"/>
        </w:rPr>
        <w:t>性等等词句来表明一切的所缘行径都是空性的</w:t>
      </w:r>
      <w:del w:id="569" w:author="admin" w:date="2015-07-19T23:40:00Z">
        <w:r w:rsidRPr="00DD64BA" w:rsidDel="00434544">
          <w:rPr>
            <w:rFonts w:ascii="华文楷体" w:eastAsia="华文楷体" w:hAnsi="华文楷体" w:hint="eastAsia"/>
            <w:sz w:val="28"/>
            <w:szCs w:val="28"/>
          </w:rPr>
          <w:delText>，</w:delText>
        </w:r>
      </w:del>
      <w:ins w:id="570" w:author="admin" w:date="2015-07-19T23:40:00Z">
        <w:r w:rsidR="00434544">
          <w:rPr>
            <w:rFonts w:ascii="华文楷体" w:eastAsia="华文楷体" w:hAnsi="华文楷体" w:hint="eastAsia"/>
            <w:sz w:val="28"/>
            <w:szCs w:val="28"/>
          </w:rPr>
          <w:t>。</w:t>
        </w:r>
      </w:ins>
      <w:r w:rsidRPr="00DD64BA">
        <w:rPr>
          <w:rFonts w:ascii="华文楷体" w:eastAsia="华文楷体" w:hAnsi="华文楷体" w:hint="eastAsia"/>
          <w:sz w:val="28"/>
          <w:szCs w:val="28"/>
        </w:rPr>
        <w:t>实际上无生的话就是说一切的所缘行径都是无生无</w:t>
      </w:r>
      <w:proofErr w:type="gramStart"/>
      <w:r w:rsidRPr="00DD64BA">
        <w:rPr>
          <w:rFonts w:ascii="华文楷体" w:eastAsia="华文楷体" w:hAnsi="华文楷体" w:hint="eastAsia"/>
          <w:sz w:val="28"/>
          <w:szCs w:val="28"/>
        </w:rPr>
        <w:t>住无灭都是空性离戏</w:t>
      </w:r>
      <w:proofErr w:type="gramEnd"/>
      <w:r w:rsidRPr="00DD64BA">
        <w:rPr>
          <w:rFonts w:ascii="华文楷体" w:eastAsia="华文楷体" w:hAnsi="华文楷体" w:hint="eastAsia"/>
          <w:sz w:val="28"/>
          <w:szCs w:val="28"/>
        </w:rPr>
        <w:t>，就说明一切所缘一切都是空性而已</w:t>
      </w:r>
      <w:del w:id="571" w:author="admin" w:date="2015-07-19T23:40:00Z">
        <w:r w:rsidRPr="00DD64BA" w:rsidDel="00920BC2">
          <w:rPr>
            <w:rFonts w:ascii="华文楷体" w:eastAsia="华文楷体" w:hAnsi="华文楷体" w:hint="eastAsia"/>
            <w:sz w:val="28"/>
            <w:szCs w:val="28"/>
          </w:rPr>
          <w:delText>，</w:delText>
        </w:r>
      </w:del>
      <w:ins w:id="572" w:author="admin" w:date="2015-07-19T23:40:00Z">
        <w:r w:rsidR="00920BC2">
          <w:rPr>
            <w:rFonts w:ascii="华文楷体" w:eastAsia="华文楷体" w:hAnsi="华文楷体" w:hint="eastAsia"/>
            <w:sz w:val="28"/>
            <w:szCs w:val="28"/>
          </w:rPr>
          <w:t>。</w:t>
        </w:r>
      </w:ins>
      <w:r w:rsidRPr="00DD64BA">
        <w:rPr>
          <w:rFonts w:ascii="华文楷体" w:eastAsia="华文楷体" w:hAnsi="华文楷体" w:hint="eastAsia"/>
          <w:sz w:val="28"/>
          <w:szCs w:val="28"/>
        </w:rPr>
        <w:t>那么就说讲的时候呢只是将对于本来空性的这个所缘一切法他的本性本来就是空性，没有任何法的</w:t>
      </w:r>
      <w:del w:id="573" w:author="admin" w:date="2015-07-19T23:41:00Z">
        <w:r w:rsidRPr="00DD64BA" w:rsidDel="00920BC2">
          <w:rPr>
            <w:rFonts w:ascii="华文楷体" w:eastAsia="华文楷体" w:hAnsi="华文楷体" w:hint="eastAsia"/>
            <w:sz w:val="28"/>
            <w:szCs w:val="28"/>
          </w:rPr>
          <w:delText>，</w:delText>
        </w:r>
      </w:del>
      <w:ins w:id="574" w:author="admin" w:date="2015-07-19T23:41:00Z">
        <w:r w:rsidR="00920BC2">
          <w:rPr>
            <w:rFonts w:ascii="华文楷体" w:eastAsia="华文楷体" w:hAnsi="华文楷体" w:hint="eastAsia"/>
            <w:sz w:val="28"/>
            <w:szCs w:val="28"/>
          </w:rPr>
          <w:t>。</w:t>
        </w:r>
      </w:ins>
      <w:r w:rsidRPr="00DD64BA">
        <w:rPr>
          <w:rFonts w:ascii="华文楷体" w:eastAsia="华文楷体" w:hAnsi="华文楷体" w:hint="eastAsia"/>
          <w:sz w:val="28"/>
          <w:szCs w:val="28"/>
        </w:rPr>
        <w:t>那么像这样的话就说众生不了知他本来空性这一点</w:t>
      </w:r>
      <w:ins w:id="575" w:author="admin" w:date="2015-07-19T23:41:00Z">
        <w:r w:rsidR="001D0C5E">
          <w:rPr>
            <w:rFonts w:ascii="华文楷体" w:eastAsia="华文楷体" w:hAnsi="华文楷体" w:hint="eastAsia"/>
            <w:sz w:val="28"/>
            <w:szCs w:val="28"/>
          </w:rPr>
          <w:t>，</w:t>
        </w:r>
      </w:ins>
      <w:r w:rsidRPr="00DD64BA">
        <w:rPr>
          <w:rFonts w:ascii="华文楷体" w:eastAsia="华文楷体" w:hAnsi="华文楷体" w:hint="eastAsia"/>
          <w:sz w:val="28"/>
          <w:szCs w:val="28"/>
        </w:rPr>
        <w:t>反而呢就</w:t>
      </w:r>
      <w:del w:id="576" w:author="admin" w:date="2015-07-19T23:42:00Z">
        <w:r w:rsidRPr="00DD64BA" w:rsidDel="009A2034">
          <w:rPr>
            <w:rFonts w:ascii="华文楷体" w:eastAsia="华文楷体" w:hAnsi="华文楷体" w:hint="eastAsia"/>
            <w:sz w:val="28"/>
            <w:szCs w:val="28"/>
          </w:rPr>
          <w:delText>耽着</w:delText>
        </w:r>
      </w:del>
      <w:proofErr w:type="gramStart"/>
      <w:ins w:id="577" w:author="admin" w:date="2015-07-19T23:42:00Z">
        <w:r w:rsidR="009A2034">
          <w:rPr>
            <w:rFonts w:ascii="华文楷体" w:eastAsia="华文楷体" w:hAnsi="华文楷体" w:hint="eastAsia"/>
            <w:sz w:val="28"/>
            <w:szCs w:val="28"/>
          </w:rPr>
          <w:t>耽著</w:t>
        </w:r>
      </w:ins>
      <w:r w:rsidRPr="00DD64BA">
        <w:rPr>
          <w:rFonts w:ascii="华文楷体" w:eastAsia="华文楷体" w:hAnsi="华文楷体" w:hint="eastAsia"/>
          <w:sz w:val="28"/>
          <w:szCs w:val="28"/>
        </w:rPr>
        <w:t>他</w:t>
      </w:r>
      <w:proofErr w:type="gramEnd"/>
      <w:ins w:id="578" w:author="admin" w:date="2015-07-19T23:41:00Z">
        <w:r w:rsidR="001D0C5E">
          <w:rPr>
            <w:rFonts w:ascii="华文楷体" w:eastAsia="华文楷体" w:hAnsi="华文楷体" w:hint="eastAsia"/>
            <w:sz w:val="28"/>
            <w:szCs w:val="28"/>
          </w:rPr>
          <w:t>有</w:t>
        </w:r>
      </w:ins>
      <w:r w:rsidRPr="00DD64BA">
        <w:rPr>
          <w:rFonts w:ascii="华文楷体" w:eastAsia="华文楷体" w:hAnsi="华文楷体" w:hint="eastAsia"/>
          <w:sz w:val="28"/>
          <w:szCs w:val="28"/>
        </w:rPr>
        <w:t>实有</w:t>
      </w:r>
      <w:ins w:id="579" w:author="admin" w:date="2015-07-19T23:41:00Z">
        <w:r w:rsidR="001D0C5E">
          <w:rPr>
            <w:rFonts w:ascii="华文楷体" w:eastAsia="华文楷体" w:hAnsi="华文楷体" w:hint="eastAsia"/>
            <w:sz w:val="28"/>
            <w:szCs w:val="28"/>
          </w:rPr>
          <w:t>。</w:t>
        </w:r>
      </w:ins>
      <w:r w:rsidRPr="00DD64BA">
        <w:rPr>
          <w:rFonts w:ascii="华文楷体" w:eastAsia="华文楷体" w:hAnsi="华文楷体" w:hint="eastAsia"/>
          <w:sz w:val="28"/>
          <w:szCs w:val="28"/>
        </w:rPr>
        <w:t>所以说我们就讲通过空性通过无生等等的词句呢来帮助众生去除</w:t>
      </w:r>
      <w:proofErr w:type="gramStart"/>
      <w:r w:rsidRPr="00DD64BA">
        <w:rPr>
          <w:rFonts w:ascii="华文楷体" w:eastAsia="华文楷体" w:hAnsi="华文楷体" w:hint="eastAsia"/>
          <w:sz w:val="28"/>
          <w:szCs w:val="28"/>
        </w:rPr>
        <w:t>耽</w:t>
      </w:r>
      <w:proofErr w:type="gramEnd"/>
      <w:r w:rsidRPr="00DD64BA">
        <w:rPr>
          <w:rFonts w:ascii="华文楷体" w:eastAsia="华文楷体" w:hAnsi="华文楷体" w:hint="eastAsia"/>
          <w:sz w:val="28"/>
          <w:szCs w:val="28"/>
        </w:rPr>
        <w:t>著，去除本来不存在的</w:t>
      </w:r>
      <w:proofErr w:type="gramStart"/>
      <w:r w:rsidRPr="00DD64BA">
        <w:rPr>
          <w:rFonts w:ascii="华文楷体" w:eastAsia="华文楷体" w:hAnsi="华文楷体" w:hint="eastAsia"/>
          <w:sz w:val="28"/>
          <w:szCs w:val="28"/>
        </w:rPr>
        <w:t>耽</w:t>
      </w:r>
      <w:proofErr w:type="gramEnd"/>
      <w:r w:rsidRPr="00DD64BA">
        <w:rPr>
          <w:rFonts w:ascii="华文楷体" w:eastAsia="华文楷体" w:hAnsi="华文楷体" w:hint="eastAsia"/>
          <w:sz w:val="28"/>
          <w:szCs w:val="28"/>
        </w:rPr>
        <w:t>著加上加在一切万法上面的这个概念，很多这样的</w:t>
      </w:r>
      <w:del w:id="580" w:author="admin" w:date="2015-07-19T22:07:00Z">
        <w:r w:rsidRPr="00DD64BA" w:rsidDel="00554077">
          <w:rPr>
            <w:rFonts w:ascii="华文楷体" w:eastAsia="华文楷体" w:hAnsi="华文楷体" w:hint="eastAsia"/>
            <w:sz w:val="28"/>
            <w:szCs w:val="28"/>
          </w:rPr>
          <w:delText>执着</w:delText>
        </w:r>
      </w:del>
      <w:proofErr w:type="gramStart"/>
      <w:ins w:id="581" w:author="admin" w:date="2015-07-19T22:07:00Z">
        <w:r w:rsidR="00554077">
          <w:rPr>
            <w:rFonts w:ascii="华文楷体" w:eastAsia="华文楷体" w:hAnsi="华文楷体" w:hint="eastAsia"/>
            <w:sz w:val="28"/>
            <w:szCs w:val="28"/>
          </w:rPr>
          <w:t>执著</w:t>
        </w:r>
      </w:ins>
      <w:r w:rsidRPr="00DD64BA">
        <w:rPr>
          <w:rFonts w:ascii="华文楷体" w:eastAsia="华文楷体" w:hAnsi="华文楷体" w:hint="eastAsia"/>
          <w:sz w:val="28"/>
          <w:szCs w:val="28"/>
        </w:rPr>
        <w:t>呢把它</w:t>
      </w:r>
      <w:proofErr w:type="gramEnd"/>
      <w:r w:rsidRPr="00DD64BA">
        <w:rPr>
          <w:rFonts w:ascii="华文楷体" w:eastAsia="华文楷体" w:hAnsi="华文楷体" w:hint="eastAsia"/>
          <w:sz w:val="28"/>
          <w:szCs w:val="28"/>
        </w:rPr>
        <w:t>去掉，去掉之后呢就说是显示他本来的面目，这个真正无缘</w:t>
      </w:r>
      <w:ins w:id="582" w:author="admin" w:date="2015-07-19T23:42:00Z">
        <w:r w:rsidR="009A2034">
          <w:rPr>
            <w:rFonts w:ascii="华文楷体" w:eastAsia="华文楷体" w:hAnsi="华文楷体" w:hint="eastAsia"/>
            <w:sz w:val="28"/>
            <w:szCs w:val="28"/>
          </w:rPr>
          <w:t>，</w:t>
        </w:r>
      </w:ins>
      <w:r w:rsidRPr="00DD64BA">
        <w:rPr>
          <w:rFonts w:ascii="华文楷体" w:eastAsia="华文楷体" w:hAnsi="华文楷体" w:hint="eastAsia"/>
          <w:sz w:val="28"/>
          <w:szCs w:val="28"/>
        </w:rPr>
        <w:t>这个称作无所缘的就是这样的</w:t>
      </w:r>
      <w:del w:id="583" w:author="admin" w:date="2015-07-19T23:43:00Z">
        <w:r w:rsidRPr="00DD64BA" w:rsidDel="009A2034">
          <w:rPr>
            <w:rFonts w:ascii="华文楷体" w:eastAsia="华文楷体" w:hAnsi="华文楷体" w:hint="eastAsia"/>
            <w:sz w:val="28"/>
            <w:szCs w:val="28"/>
          </w:rPr>
          <w:delText>，</w:delText>
        </w:r>
      </w:del>
      <w:ins w:id="584" w:author="admin" w:date="2015-07-19T23:43:00Z">
        <w:r w:rsidR="009A2034">
          <w:rPr>
            <w:rFonts w:ascii="华文楷体" w:eastAsia="华文楷体" w:hAnsi="华文楷体" w:hint="eastAsia"/>
            <w:sz w:val="28"/>
            <w:szCs w:val="28"/>
          </w:rPr>
          <w:t>。</w:t>
        </w:r>
      </w:ins>
    </w:p>
    <w:p w:rsidR="006A3250" w:rsidRDefault="00DD64BA">
      <w:pPr>
        <w:ind w:firstLine="420"/>
        <w:rPr>
          <w:ins w:id="585" w:author="admin" w:date="2015-07-19T23:43:00Z"/>
          <w:rFonts w:ascii="华文楷体" w:eastAsia="华文楷体" w:hAnsi="华文楷体"/>
          <w:sz w:val="28"/>
          <w:szCs w:val="28"/>
        </w:rPr>
        <w:pPrChange w:id="586" w:author="admin" w:date="2015-07-19T23:30:00Z">
          <w:pPr>
            <w:ind w:firstLine="570"/>
          </w:pPr>
        </w:pPrChange>
      </w:pPr>
      <w:r w:rsidRPr="00DD64BA">
        <w:rPr>
          <w:rFonts w:ascii="华文楷体" w:eastAsia="华文楷体" w:hAnsi="华文楷体" w:hint="eastAsia"/>
          <w:sz w:val="28"/>
          <w:szCs w:val="28"/>
        </w:rPr>
        <w:t>因此呢</w:t>
      </w:r>
      <w:ins w:id="587" w:author="admin" w:date="2015-07-19T23:43:00Z">
        <w:r w:rsidR="006A3250">
          <w:rPr>
            <w:rFonts w:ascii="华文楷体" w:eastAsia="华文楷体" w:hAnsi="华文楷体" w:hint="eastAsia"/>
            <w:sz w:val="28"/>
            <w:szCs w:val="28"/>
          </w:rPr>
          <w:t>，</w:t>
        </w:r>
      </w:ins>
      <w:r w:rsidRPr="00DD64BA">
        <w:rPr>
          <w:rFonts w:ascii="华文楷体" w:eastAsia="华文楷体" w:hAnsi="华文楷体" w:hint="eastAsia"/>
          <w:sz w:val="28"/>
          <w:szCs w:val="28"/>
        </w:rPr>
        <w:t>因此后面呢就是针对一些宗派的观点</w:t>
      </w:r>
      <w:proofErr w:type="gramStart"/>
      <w:r w:rsidRPr="00DD64BA">
        <w:rPr>
          <w:rFonts w:ascii="华文楷体" w:eastAsia="华文楷体" w:hAnsi="华文楷体" w:hint="eastAsia"/>
          <w:sz w:val="28"/>
          <w:szCs w:val="28"/>
        </w:rPr>
        <w:t>呢进行</w:t>
      </w:r>
      <w:proofErr w:type="gramEnd"/>
      <w:r w:rsidRPr="00DD64BA">
        <w:rPr>
          <w:rFonts w:ascii="华文楷体" w:eastAsia="华文楷体" w:hAnsi="华文楷体" w:hint="eastAsia"/>
          <w:sz w:val="28"/>
          <w:szCs w:val="28"/>
        </w:rPr>
        <w:t>了观察</w:t>
      </w:r>
      <w:ins w:id="588" w:author="admin" w:date="2015-07-19T23:43:00Z">
        <w:r w:rsidR="006A3250">
          <w:rPr>
            <w:rFonts w:ascii="华文楷体" w:eastAsia="华文楷体" w:hAnsi="华文楷体" w:hint="eastAsia"/>
            <w:sz w:val="28"/>
            <w:szCs w:val="28"/>
          </w:rPr>
          <w:t>。</w:t>
        </w:r>
      </w:ins>
      <w:del w:id="589" w:author="admin" w:date="2015-07-19T23:43:00Z">
        <w:r w:rsidRPr="00DD64BA" w:rsidDel="006A3250">
          <w:rPr>
            <w:rFonts w:ascii="华文楷体" w:eastAsia="华文楷体" w:hAnsi="华文楷体" w:hint="eastAsia"/>
            <w:sz w:val="28"/>
            <w:szCs w:val="28"/>
          </w:rPr>
          <w:delText>，</w:delText>
        </w:r>
      </w:del>
    </w:p>
    <w:p w:rsidR="006A3250" w:rsidRDefault="006A3250">
      <w:pPr>
        <w:ind w:firstLine="420"/>
        <w:rPr>
          <w:ins w:id="590" w:author="admin" w:date="2015-07-19T23:43:00Z"/>
          <w:rFonts w:ascii="华文楷体" w:eastAsia="华文楷体" w:hAnsi="华文楷体"/>
          <w:sz w:val="28"/>
          <w:szCs w:val="28"/>
        </w:rPr>
        <w:pPrChange w:id="591" w:author="admin" w:date="2015-07-19T23:30:00Z">
          <w:pPr>
            <w:ind w:firstLine="570"/>
          </w:pPr>
        </w:pPrChange>
      </w:pPr>
      <w:ins w:id="592" w:author="admin" w:date="2015-07-19T23:43:00Z">
        <w:r>
          <w:rPr>
            <w:rFonts w:ascii="华文楷体" w:eastAsia="华文楷体" w:hAnsi="华文楷体" w:hint="eastAsia"/>
            <w:sz w:val="28"/>
            <w:szCs w:val="28"/>
          </w:rPr>
          <w:t>【</w:t>
        </w:r>
      </w:ins>
      <w:r w:rsidR="00DD64BA" w:rsidRPr="006A3250">
        <w:rPr>
          <w:rFonts w:asciiTheme="minorEastAsia" w:hAnsiTheme="minorEastAsia" w:hint="eastAsia"/>
          <w:sz w:val="28"/>
          <w:szCs w:val="28"/>
          <w:rPrChange w:id="593" w:author="admin" w:date="2015-07-19T23:44:00Z">
            <w:rPr>
              <w:rFonts w:ascii="华文楷体" w:eastAsia="华文楷体" w:hAnsi="华文楷体" w:hint="eastAsia"/>
              <w:sz w:val="28"/>
              <w:szCs w:val="28"/>
            </w:rPr>
          </w:rPrChange>
        </w:rPr>
        <w:t>因此，所谓的“无实”这一名词仅仅是说明万法一经观察绝不成立这一点，而并非是像瓶子等以所谓的其他成实所破等来空的，是指任何法不存在实有，必须遣除对它的耽著。</w:t>
      </w:r>
      <w:ins w:id="594" w:author="admin" w:date="2015-07-19T23:43:00Z">
        <w:r>
          <w:rPr>
            <w:rFonts w:ascii="华文楷体" w:eastAsia="华文楷体" w:hAnsi="华文楷体" w:hint="eastAsia"/>
            <w:sz w:val="28"/>
            <w:szCs w:val="28"/>
          </w:rPr>
          <w:t>】</w:t>
        </w:r>
      </w:ins>
    </w:p>
    <w:p w:rsidR="00B40513" w:rsidRDefault="00DD64BA">
      <w:pPr>
        <w:ind w:firstLine="420"/>
        <w:rPr>
          <w:ins w:id="595" w:author="admin" w:date="2015-07-20T21:56:00Z"/>
          <w:rFonts w:ascii="华文楷体" w:eastAsia="华文楷体" w:hAnsi="华文楷体" w:hint="eastAsia"/>
          <w:sz w:val="28"/>
          <w:szCs w:val="28"/>
        </w:rPr>
        <w:pPrChange w:id="596" w:author="admin" w:date="2015-07-19T23:30:00Z">
          <w:pPr>
            <w:ind w:firstLine="570"/>
          </w:pPr>
        </w:pPrChange>
      </w:pPr>
      <w:r w:rsidRPr="00DD64BA">
        <w:rPr>
          <w:rFonts w:ascii="华文楷体" w:eastAsia="华文楷体" w:hAnsi="华文楷体" w:hint="eastAsia"/>
          <w:sz w:val="28"/>
          <w:szCs w:val="28"/>
        </w:rPr>
        <w:t>那么这个在</w:t>
      </w:r>
      <w:ins w:id="597" w:author="admin" w:date="2015-07-19T23:44:00Z">
        <w:r w:rsidR="00565389">
          <w:rPr>
            <w:rFonts w:ascii="华文楷体" w:eastAsia="华文楷体" w:hAnsi="华文楷体" w:hint="eastAsia"/>
            <w:sz w:val="28"/>
            <w:szCs w:val="28"/>
          </w:rPr>
          <w:t>《</w:t>
        </w:r>
      </w:ins>
      <w:r w:rsidRPr="00DD64BA">
        <w:rPr>
          <w:rFonts w:ascii="华文楷体" w:eastAsia="华文楷体" w:hAnsi="华文楷体" w:hint="eastAsia"/>
          <w:sz w:val="28"/>
          <w:szCs w:val="28"/>
        </w:rPr>
        <w:t>定解宝灯论</w:t>
      </w:r>
      <w:ins w:id="598" w:author="admin" w:date="2015-07-19T23:44:00Z">
        <w:r w:rsidR="00565389">
          <w:rPr>
            <w:rFonts w:ascii="华文楷体" w:eastAsia="华文楷体" w:hAnsi="华文楷体" w:hint="eastAsia"/>
            <w:sz w:val="28"/>
            <w:szCs w:val="28"/>
          </w:rPr>
          <w:t>》当中</w:t>
        </w:r>
      </w:ins>
      <w:r w:rsidRPr="00DD64BA">
        <w:rPr>
          <w:rFonts w:ascii="华文楷体" w:eastAsia="华文楷体" w:hAnsi="华文楷体" w:hint="eastAsia"/>
          <w:sz w:val="28"/>
          <w:szCs w:val="28"/>
        </w:rPr>
        <w:t>的第一个问题当中呢</w:t>
      </w:r>
      <w:ins w:id="599" w:author="admin" w:date="2015-07-20T21:36:00Z">
        <w:r w:rsidR="00860E93">
          <w:rPr>
            <w:rFonts w:ascii="华文楷体" w:eastAsia="华文楷体" w:hAnsi="华文楷体" w:hint="eastAsia"/>
            <w:sz w:val="28"/>
            <w:szCs w:val="28"/>
          </w:rPr>
          <w:t>，</w:t>
        </w:r>
      </w:ins>
      <w:r w:rsidRPr="00DD64BA">
        <w:rPr>
          <w:rFonts w:ascii="华文楷体" w:eastAsia="华文楷体" w:hAnsi="华文楷体" w:hint="eastAsia"/>
          <w:sz w:val="28"/>
          <w:szCs w:val="28"/>
        </w:rPr>
        <w:t>也是曾经</w:t>
      </w:r>
      <w:r w:rsidRPr="00DD64BA">
        <w:rPr>
          <w:rFonts w:ascii="华文楷体" w:eastAsia="华文楷体" w:hAnsi="华文楷体" w:hint="eastAsia"/>
          <w:sz w:val="28"/>
          <w:szCs w:val="28"/>
        </w:rPr>
        <w:lastRenderedPageBreak/>
        <w:t>有所提及的</w:t>
      </w:r>
      <w:ins w:id="600" w:author="admin" w:date="2015-07-19T23:44:00Z">
        <w:r w:rsidR="00030EC4">
          <w:rPr>
            <w:rFonts w:ascii="华文楷体" w:eastAsia="华文楷体" w:hAnsi="华文楷体" w:hint="eastAsia"/>
            <w:sz w:val="28"/>
            <w:szCs w:val="28"/>
          </w:rPr>
          <w:t>。</w:t>
        </w:r>
      </w:ins>
      <w:r w:rsidRPr="00DD64BA">
        <w:rPr>
          <w:rFonts w:ascii="华文楷体" w:eastAsia="华文楷体" w:hAnsi="华文楷体" w:hint="eastAsia"/>
          <w:sz w:val="28"/>
          <w:szCs w:val="28"/>
        </w:rPr>
        <w:t>就说有些宗派呢</w:t>
      </w:r>
      <w:ins w:id="601" w:author="admin" w:date="2015-07-19T23:44:00Z">
        <w:r w:rsidR="00177FD7">
          <w:rPr>
            <w:rFonts w:ascii="华文楷体" w:eastAsia="华文楷体" w:hAnsi="华文楷体" w:hint="eastAsia"/>
            <w:sz w:val="28"/>
            <w:szCs w:val="28"/>
          </w:rPr>
          <w:t>，</w:t>
        </w:r>
      </w:ins>
      <w:r w:rsidRPr="00DD64BA">
        <w:rPr>
          <w:rFonts w:ascii="华文楷体" w:eastAsia="华文楷体" w:hAnsi="华文楷体" w:hint="eastAsia"/>
          <w:sz w:val="28"/>
          <w:szCs w:val="28"/>
        </w:rPr>
        <w:t>他认为就说是在观察的时候呢</w:t>
      </w:r>
      <w:ins w:id="602" w:author="admin" w:date="2015-07-19T23:44:00Z">
        <w:r w:rsidR="00177FD7">
          <w:rPr>
            <w:rFonts w:ascii="华文楷体" w:eastAsia="华文楷体" w:hAnsi="华文楷体" w:hint="eastAsia"/>
            <w:sz w:val="28"/>
            <w:szCs w:val="28"/>
          </w:rPr>
          <w:t>，</w:t>
        </w:r>
      </w:ins>
      <w:r w:rsidRPr="00DD64BA">
        <w:rPr>
          <w:rFonts w:ascii="华文楷体" w:eastAsia="华文楷体" w:hAnsi="华文楷体" w:hint="eastAsia"/>
          <w:sz w:val="28"/>
          <w:szCs w:val="28"/>
        </w:rPr>
        <w:t>在通过中</w:t>
      </w:r>
      <w:proofErr w:type="gramStart"/>
      <w:r w:rsidRPr="00DD64BA">
        <w:rPr>
          <w:rFonts w:ascii="华文楷体" w:eastAsia="华文楷体" w:hAnsi="华文楷体" w:hint="eastAsia"/>
          <w:sz w:val="28"/>
          <w:szCs w:val="28"/>
        </w:rPr>
        <w:t>观理观察</w:t>
      </w:r>
      <w:proofErr w:type="gramEnd"/>
      <w:r w:rsidRPr="00DD64BA">
        <w:rPr>
          <w:rFonts w:ascii="华文楷体" w:eastAsia="华文楷体" w:hAnsi="华文楷体" w:hint="eastAsia"/>
          <w:sz w:val="28"/>
          <w:szCs w:val="28"/>
        </w:rPr>
        <w:t>的时候呢</w:t>
      </w:r>
      <w:ins w:id="603" w:author="admin" w:date="2015-07-19T23:44:00Z">
        <w:r w:rsidR="00177FD7">
          <w:rPr>
            <w:rFonts w:ascii="华文楷体" w:eastAsia="华文楷体" w:hAnsi="华文楷体" w:hint="eastAsia"/>
            <w:sz w:val="28"/>
            <w:szCs w:val="28"/>
          </w:rPr>
          <w:t>，</w:t>
        </w:r>
      </w:ins>
      <w:r w:rsidRPr="00DD64BA">
        <w:rPr>
          <w:rFonts w:ascii="华文楷体" w:eastAsia="华文楷体" w:hAnsi="华文楷体" w:hint="eastAsia"/>
          <w:sz w:val="28"/>
          <w:szCs w:val="28"/>
        </w:rPr>
        <w:t>那么就说是这个</w:t>
      </w:r>
      <w:proofErr w:type="gramStart"/>
      <w:r w:rsidRPr="00DD64BA">
        <w:rPr>
          <w:rFonts w:ascii="华文楷体" w:eastAsia="华文楷体" w:hAnsi="华文楷体" w:hint="eastAsia"/>
          <w:sz w:val="28"/>
          <w:szCs w:val="28"/>
        </w:rPr>
        <w:t>在破斥的</w:t>
      </w:r>
      <w:proofErr w:type="gramEnd"/>
      <w:r w:rsidRPr="00DD64BA">
        <w:rPr>
          <w:rFonts w:ascii="华文楷体" w:eastAsia="华文楷体" w:hAnsi="华文楷体" w:hint="eastAsia"/>
          <w:sz w:val="28"/>
          <w:szCs w:val="28"/>
        </w:rPr>
        <w:t>时候呢</w:t>
      </w:r>
      <w:ins w:id="604" w:author="admin" w:date="2015-07-19T23:44:00Z">
        <w:r w:rsidR="00177FD7">
          <w:rPr>
            <w:rFonts w:ascii="华文楷体" w:eastAsia="华文楷体" w:hAnsi="华文楷体" w:hint="eastAsia"/>
            <w:sz w:val="28"/>
            <w:szCs w:val="28"/>
          </w:rPr>
          <w:t>，</w:t>
        </w:r>
      </w:ins>
      <w:r w:rsidRPr="00DD64BA">
        <w:rPr>
          <w:rFonts w:ascii="华文楷体" w:eastAsia="华文楷体" w:hAnsi="华文楷体" w:hint="eastAsia"/>
          <w:sz w:val="28"/>
          <w:szCs w:val="28"/>
        </w:rPr>
        <w:t>不能够破这个显现法本身</w:t>
      </w:r>
      <w:ins w:id="605" w:author="admin" w:date="2015-07-19T23:44:00Z">
        <w:r w:rsidR="00177FD7">
          <w:rPr>
            <w:rFonts w:ascii="华文楷体" w:eastAsia="华文楷体" w:hAnsi="华文楷体" w:hint="eastAsia"/>
            <w:sz w:val="28"/>
            <w:szCs w:val="28"/>
          </w:rPr>
          <w:t>。</w:t>
        </w:r>
      </w:ins>
      <w:r w:rsidRPr="00DD64BA">
        <w:rPr>
          <w:rFonts w:ascii="华文楷体" w:eastAsia="华文楷体" w:hAnsi="华文楷体" w:hint="eastAsia"/>
          <w:sz w:val="28"/>
          <w:szCs w:val="28"/>
        </w:rPr>
        <w:t>比如说瓶子，他不能把瓶子的本身破掉</w:t>
      </w:r>
      <w:ins w:id="606" w:author="admin" w:date="2015-07-19T23:45:00Z">
        <w:r w:rsidR="00EE1F5F">
          <w:rPr>
            <w:rFonts w:ascii="华文楷体" w:eastAsia="华文楷体" w:hAnsi="华文楷体" w:hint="eastAsia"/>
            <w:sz w:val="28"/>
            <w:szCs w:val="28"/>
          </w:rPr>
          <w:t>。</w:t>
        </w:r>
      </w:ins>
      <w:r w:rsidRPr="00DD64BA">
        <w:rPr>
          <w:rFonts w:ascii="华文楷体" w:eastAsia="华文楷体" w:hAnsi="华文楷体" w:hint="eastAsia"/>
          <w:sz w:val="28"/>
          <w:szCs w:val="28"/>
        </w:rPr>
        <w:t>如果把瓶子的本身破掉那么就断绝名言了</w:t>
      </w:r>
      <w:ins w:id="607" w:author="admin" w:date="2015-07-20T21:54:00Z">
        <w:r w:rsidR="00D16854">
          <w:rPr>
            <w:rFonts w:ascii="华文楷体" w:eastAsia="华文楷体" w:hAnsi="华文楷体" w:hint="eastAsia"/>
            <w:sz w:val="28"/>
            <w:szCs w:val="28"/>
          </w:rPr>
          <w:t>，</w:t>
        </w:r>
      </w:ins>
      <w:r w:rsidRPr="00DD64BA">
        <w:rPr>
          <w:rFonts w:ascii="华文楷体" w:eastAsia="华文楷体" w:hAnsi="华文楷体" w:hint="eastAsia"/>
          <w:sz w:val="28"/>
          <w:szCs w:val="28"/>
        </w:rPr>
        <w:t>就会</w:t>
      </w:r>
      <w:proofErr w:type="gramStart"/>
      <w:r w:rsidRPr="00DD64BA">
        <w:rPr>
          <w:rFonts w:ascii="华文楷体" w:eastAsia="华文楷体" w:hAnsi="华文楷体" w:hint="eastAsia"/>
          <w:sz w:val="28"/>
          <w:szCs w:val="28"/>
        </w:rPr>
        <w:t>失坏名言谛</w:t>
      </w:r>
      <w:proofErr w:type="gramEnd"/>
      <w:del w:id="608" w:author="admin" w:date="2015-07-20T21:54:00Z">
        <w:r w:rsidRPr="00DD64BA" w:rsidDel="00D16854">
          <w:rPr>
            <w:rFonts w:ascii="华文楷体" w:eastAsia="华文楷体" w:hAnsi="华文楷体" w:hint="eastAsia"/>
            <w:sz w:val="28"/>
            <w:szCs w:val="28"/>
          </w:rPr>
          <w:delText>，</w:delText>
        </w:r>
      </w:del>
      <w:ins w:id="609" w:author="admin" w:date="2015-07-20T21:54:00Z">
        <w:r w:rsidR="00D16854">
          <w:rPr>
            <w:rFonts w:ascii="华文楷体" w:eastAsia="华文楷体" w:hAnsi="华文楷体" w:hint="eastAsia"/>
            <w:sz w:val="28"/>
            <w:szCs w:val="28"/>
          </w:rPr>
          <w:t>。</w:t>
        </w:r>
      </w:ins>
      <w:r w:rsidRPr="00DD64BA">
        <w:rPr>
          <w:rFonts w:ascii="华文楷体" w:eastAsia="华文楷体" w:hAnsi="华文楷体" w:hint="eastAsia"/>
          <w:sz w:val="28"/>
          <w:szCs w:val="28"/>
        </w:rPr>
        <w:t>那么就说你通过中</w:t>
      </w:r>
      <w:proofErr w:type="gramStart"/>
      <w:r w:rsidRPr="00DD64BA">
        <w:rPr>
          <w:rFonts w:ascii="华文楷体" w:eastAsia="华文楷体" w:hAnsi="华文楷体" w:hint="eastAsia"/>
          <w:sz w:val="28"/>
          <w:szCs w:val="28"/>
        </w:rPr>
        <w:t>观之理破</w:t>
      </w:r>
      <w:proofErr w:type="gramEnd"/>
      <w:del w:id="610" w:author="admin" w:date="2015-07-20T21:54:00Z">
        <w:r w:rsidRPr="00DD64BA" w:rsidDel="00BE7187">
          <w:rPr>
            <w:rFonts w:ascii="华文楷体" w:eastAsia="华文楷体" w:hAnsi="华文楷体" w:hint="eastAsia"/>
            <w:sz w:val="28"/>
            <w:szCs w:val="28"/>
          </w:rPr>
          <w:delText>斥</w:delText>
        </w:r>
      </w:del>
      <w:r w:rsidRPr="00DD64BA">
        <w:rPr>
          <w:rFonts w:ascii="华文楷体" w:eastAsia="华文楷体" w:hAnsi="华文楷体" w:hint="eastAsia"/>
          <w:sz w:val="28"/>
          <w:szCs w:val="28"/>
        </w:rPr>
        <w:t>的是什么呢</w:t>
      </w:r>
      <w:del w:id="611" w:author="admin" w:date="2015-07-20T21:54:00Z">
        <w:r w:rsidRPr="00DD64BA" w:rsidDel="00BE7187">
          <w:rPr>
            <w:rFonts w:ascii="华文楷体" w:eastAsia="华文楷体" w:hAnsi="华文楷体" w:hint="eastAsia"/>
            <w:sz w:val="28"/>
            <w:szCs w:val="28"/>
          </w:rPr>
          <w:delText>，</w:delText>
        </w:r>
      </w:del>
      <w:ins w:id="612" w:author="admin" w:date="2015-07-20T21:54:00Z">
        <w:r w:rsidR="00BE7187">
          <w:rPr>
            <w:rFonts w:ascii="华文楷体" w:eastAsia="华文楷体" w:hAnsi="华文楷体" w:hint="eastAsia"/>
            <w:sz w:val="28"/>
            <w:szCs w:val="28"/>
          </w:rPr>
          <w:t>？</w:t>
        </w:r>
      </w:ins>
      <w:r w:rsidRPr="00DD64BA">
        <w:rPr>
          <w:rFonts w:ascii="华文楷体" w:eastAsia="华文楷体" w:hAnsi="华文楷体" w:hint="eastAsia"/>
          <w:sz w:val="28"/>
          <w:szCs w:val="28"/>
        </w:rPr>
        <w:t>破的是瓶子上面的实有，瓶子上面的实有法你必须要破</w:t>
      </w:r>
      <w:del w:id="613" w:author="admin" w:date="2015-07-20T21:55:00Z">
        <w:r w:rsidRPr="00DD64BA" w:rsidDel="007874AF">
          <w:rPr>
            <w:rFonts w:ascii="华文楷体" w:eastAsia="华文楷体" w:hAnsi="华文楷体" w:hint="eastAsia"/>
            <w:sz w:val="28"/>
            <w:szCs w:val="28"/>
          </w:rPr>
          <w:delText>斥</w:delText>
        </w:r>
      </w:del>
      <w:r w:rsidRPr="00DD64BA">
        <w:rPr>
          <w:rFonts w:ascii="华文楷体" w:eastAsia="华文楷体" w:hAnsi="华文楷体" w:hint="eastAsia"/>
          <w:sz w:val="28"/>
          <w:szCs w:val="28"/>
        </w:rPr>
        <w:t>掉</w:t>
      </w:r>
      <w:ins w:id="614" w:author="admin" w:date="2015-07-20T21:55:00Z">
        <w:r w:rsidR="007874AF">
          <w:rPr>
            <w:rFonts w:ascii="华文楷体" w:eastAsia="华文楷体" w:hAnsi="华文楷体" w:hint="eastAsia"/>
            <w:sz w:val="28"/>
            <w:szCs w:val="28"/>
          </w:rPr>
          <w:t>。</w:t>
        </w:r>
      </w:ins>
      <w:r w:rsidRPr="00DD64BA">
        <w:rPr>
          <w:rFonts w:ascii="华文楷体" w:eastAsia="华文楷体" w:hAnsi="华文楷体" w:hint="eastAsia"/>
          <w:sz w:val="28"/>
          <w:szCs w:val="28"/>
        </w:rPr>
        <w:t>如果说是就说是如果你</w:t>
      </w:r>
      <w:del w:id="615" w:author="admin" w:date="2015-07-19T22:07:00Z">
        <w:r w:rsidRPr="00DD64BA" w:rsidDel="00554077">
          <w:rPr>
            <w:rFonts w:ascii="华文楷体" w:eastAsia="华文楷体" w:hAnsi="华文楷体" w:hint="eastAsia"/>
            <w:sz w:val="28"/>
            <w:szCs w:val="28"/>
          </w:rPr>
          <w:delText>执着</w:delText>
        </w:r>
      </w:del>
      <w:ins w:id="616" w:author="admin" w:date="2015-07-19T22:07:00Z">
        <w:r w:rsidR="00554077">
          <w:rPr>
            <w:rFonts w:ascii="华文楷体" w:eastAsia="华文楷体" w:hAnsi="华文楷体" w:hint="eastAsia"/>
            <w:sz w:val="28"/>
            <w:szCs w:val="28"/>
          </w:rPr>
          <w:t>执著</w:t>
        </w:r>
      </w:ins>
      <w:r w:rsidRPr="00DD64BA">
        <w:rPr>
          <w:rFonts w:ascii="华文楷体" w:eastAsia="华文楷体" w:hAnsi="华文楷体" w:hint="eastAsia"/>
          <w:sz w:val="28"/>
          <w:szCs w:val="28"/>
        </w:rPr>
        <w:t>瓶子上面实有的话那么你会产生实执</w:t>
      </w:r>
      <w:ins w:id="617" w:author="admin" w:date="2015-07-20T21:55:00Z">
        <w:r w:rsidR="00D879FB">
          <w:rPr>
            <w:rFonts w:ascii="华文楷体" w:eastAsia="华文楷体" w:hAnsi="华文楷体" w:hint="eastAsia"/>
            <w:sz w:val="28"/>
            <w:szCs w:val="28"/>
          </w:rPr>
          <w:t>，</w:t>
        </w:r>
      </w:ins>
      <w:r w:rsidRPr="00DD64BA">
        <w:rPr>
          <w:rFonts w:ascii="华文楷体" w:eastAsia="华文楷体" w:hAnsi="华文楷体" w:hint="eastAsia"/>
          <w:sz w:val="28"/>
          <w:szCs w:val="28"/>
        </w:rPr>
        <w:t>从而呢就产生很多很多的</w:t>
      </w:r>
      <w:proofErr w:type="gramStart"/>
      <w:r w:rsidRPr="00DD64BA">
        <w:rPr>
          <w:rFonts w:ascii="华文楷体" w:eastAsia="华文楷体" w:hAnsi="华文楷体" w:hint="eastAsia"/>
          <w:sz w:val="28"/>
          <w:szCs w:val="28"/>
        </w:rPr>
        <w:t>烦恼戏</w:t>
      </w:r>
      <w:proofErr w:type="gramEnd"/>
      <w:r w:rsidRPr="00DD64BA">
        <w:rPr>
          <w:rFonts w:ascii="华文楷体" w:eastAsia="华文楷体" w:hAnsi="华文楷体" w:hint="eastAsia"/>
          <w:sz w:val="28"/>
          <w:szCs w:val="28"/>
        </w:rPr>
        <w:t>论</w:t>
      </w:r>
      <w:del w:id="618" w:author="admin" w:date="2015-07-20T21:55:00Z">
        <w:r w:rsidRPr="00DD64BA" w:rsidDel="00D879FB">
          <w:rPr>
            <w:rFonts w:ascii="华文楷体" w:eastAsia="华文楷体" w:hAnsi="华文楷体" w:hint="eastAsia"/>
            <w:sz w:val="28"/>
            <w:szCs w:val="28"/>
          </w:rPr>
          <w:delText>，</w:delText>
        </w:r>
      </w:del>
      <w:ins w:id="619" w:author="admin" w:date="2015-07-20T21:55:00Z">
        <w:r w:rsidR="00D879FB">
          <w:rPr>
            <w:rFonts w:ascii="华文楷体" w:eastAsia="华文楷体" w:hAnsi="华文楷体" w:hint="eastAsia"/>
            <w:sz w:val="28"/>
            <w:szCs w:val="28"/>
          </w:rPr>
          <w:t>。</w:t>
        </w:r>
      </w:ins>
      <w:r w:rsidRPr="00DD64BA">
        <w:rPr>
          <w:rFonts w:ascii="华文楷体" w:eastAsia="华文楷体" w:hAnsi="华文楷体" w:hint="eastAsia"/>
          <w:sz w:val="28"/>
          <w:szCs w:val="28"/>
        </w:rPr>
        <w:t>但是呢瓶子本身是不破的</w:t>
      </w:r>
      <w:ins w:id="620" w:author="admin" w:date="2015-07-20T21:56:00Z">
        <w:r w:rsidR="00E74095">
          <w:rPr>
            <w:rFonts w:ascii="华文楷体" w:eastAsia="华文楷体" w:hAnsi="华文楷体" w:hint="eastAsia"/>
            <w:sz w:val="28"/>
            <w:szCs w:val="28"/>
          </w:rPr>
          <w:t>，</w:t>
        </w:r>
      </w:ins>
      <w:r w:rsidRPr="00DD64BA">
        <w:rPr>
          <w:rFonts w:ascii="华文楷体" w:eastAsia="华文楷体" w:hAnsi="华文楷体" w:hint="eastAsia"/>
          <w:sz w:val="28"/>
          <w:szCs w:val="28"/>
        </w:rPr>
        <w:t>他破</w:t>
      </w:r>
      <w:del w:id="621" w:author="admin" w:date="2015-07-20T21:56:00Z">
        <w:r w:rsidRPr="00DD64BA" w:rsidDel="00E74095">
          <w:rPr>
            <w:rFonts w:ascii="华文楷体" w:eastAsia="华文楷体" w:hAnsi="华文楷体" w:hint="eastAsia"/>
            <w:sz w:val="28"/>
            <w:szCs w:val="28"/>
          </w:rPr>
          <w:delText>斥</w:delText>
        </w:r>
      </w:del>
      <w:r w:rsidRPr="00DD64BA">
        <w:rPr>
          <w:rFonts w:ascii="华文楷体" w:eastAsia="华文楷体" w:hAnsi="华文楷体" w:hint="eastAsia"/>
          <w:sz w:val="28"/>
          <w:szCs w:val="28"/>
        </w:rPr>
        <w:t>的是瓶子上面的实有，所以说他的宗派的当中就有一种说法么，就是瓶子不以瓶子空，瓶子以实有空</w:t>
      </w:r>
      <w:del w:id="622" w:author="admin" w:date="2015-07-20T21:56:00Z">
        <w:r w:rsidRPr="00DD64BA" w:rsidDel="00E74095">
          <w:rPr>
            <w:rFonts w:ascii="华文楷体" w:eastAsia="华文楷体" w:hAnsi="华文楷体" w:hint="eastAsia"/>
            <w:sz w:val="28"/>
            <w:szCs w:val="28"/>
          </w:rPr>
          <w:delText>，</w:delText>
        </w:r>
      </w:del>
      <w:ins w:id="623" w:author="admin" w:date="2015-07-20T21:56:00Z">
        <w:r w:rsidR="00E74095">
          <w:rPr>
            <w:rFonts w:ascii="华文楷体" w:eastAsia="华文楷体" w:hAnsi="华文楷体" w:hint="eastAsia"/>
            <w:sz w:val="28"/>
            <w:szCs w:val="28"/>
          </w:rPr>
          <w:t>。</w:t>
        </w:r>
      </w:ins>
    </w:p>
    <w:p w:rsidR="00EA79BA" w:rsidRDefault="00DD64BA">
      <w:pPr>
        <w:ind w:firstLine="420"/>
        <w:rPr>
          <w:ins w:id="624" w:author="admin" w:date="2015-07-20T21:59:00Z"/>
          <w:rFonts w:ascii="华文楷体" w:eastAsia="华文楷体" w:hAnsi="华文楷体" w:hint="eastAsia"/>
          <w:sz w:val="28"/>
          <w:szCs w:val="28"/>
        </w:rPr>
        <w:pPrChange w:id="625" w:author="admin" w:date="2015-07-19T23:30:00Z">
          <w:pPr>
            <w:ind w:firstLine="570"/>
          </w:pPr>
        </w:pPrChange>
      </w:pPr>
      <w:r w:rsidRPr="00DD64BA">
        <w:rPr>
          <w:rFonts w:ascii="华文楷体" w:eastAsia="华文楷体" w:hAnsi="华文楷体" w:hint="eastAsia"/>
          <w:sz w:val="28"/>
          <w:szCs w:val="28"/>
        </w:rPr>
        <w:t>说瓶子他本身是不空的</w:t>
      </w:r>
      <w:ins w:id="626" w:author="admin" w:date="2015-07-20T21:57:00Z">
        <w:r w:rsidR="00B40513">
          <w:rPr>
            <w:rFonts w:ascii="华文楷体" w:eastAsia="华文楷体" w:hAnsi="华文楷体" w:hint="eastAsia"/>
            <w:sz w:val="28"/>
            <w:szCs w:val="28"/>
          </w:rPr>
          <w:t>，</w:t>
        </w:r>
      </w:ins>
      <w:r w:rsidRPr="00DD64BA">
        <w:rPr>
          <w:rFonts w:ascii="华文楷体" w:eastAsia="华文楷体" w:hAnsi="华文楷体" w:hint="eastAsia"/>
          <w:sz w:val="28"/>
          <w:szCs w:val="28"/>
        </w:rPr>
        <w:t>瓶子是不空的那瓶子以什么空呢</w:t>
      </w:r>
      <w:ins w:id="627" w:author="admin" w:date="2015-07-20T21:57:00Z">
        <w:r w:rsidR="00B40513">
          <w:rPr>
            <w:rFonts w:ascii="华文楷体" w:eastAsia="华文楷体" w:hAnsi="华文楷体" w:hint="eastAsia"/>
            <w:sz w:val="28"/>
            <w:szCs w:val="28"/>
          </w:rPr>
          <w:t>？</w:t>
        </w:r>
      </w:ins>
      <w:del w:id="628" w:author="admin" w:date="2015-07-20T21:57:00Z">
        <w:r w:rsidRPr="00DD64BA" w:rsidDel="00B40513">
          <w:rPr>
            <w:rFonts w:ascii="华文楷体" w:eastAsia="华文楷体" w:hAnsi="华文楷体" w:hint="eastAsia"/>
            <w:sz w:val="28"/>
            <w:szCs w:val="28"/>
          </w:rPr>
          <w:delText>，</w:delText>
        </w:r>
      </w:del>
      <w:r w:rsidRPr="00DD64BA">
        <w:rPr>
          <w:rFonts w:ascii="华文楷体" w:eastAsia="华文楷体" w:hAnsi="华文楷体" w:hint="eastAsia"/>
          <w:sz w:val="28"/>
          <w:szCs w:val="28"/>
        </w:rPr>
        <w:t>瓶子以实有空</w:t>
      </w:r>
      <w:ins w:id="629" w:author="admin" w:date="2015-07-20T21:57:00Z">
        <w:r w:rsidR="00B40513">
          <w:rPr>
            <w:rFonts w:ascii="华文楷体" w:eastAsia="华文楷体" w:hAnsi="华文楷体" w:hint="eastAsia"/>
            <w:sz w:val="28"/>
            <w:szCs w:val="28"/>
          </w:rPr>
          <w:t>。</w:t>
        </w:r>
      </w:ins>
      <w:del w:id="630" w:author="admin" w:date="2015-07-20T21:57:00Z">
        <w:r w:rsidRPr="00DD64BA" w:rsidDel="00B40513">
          <w:rPr>
            <w:rFonts w:ascii="华文楷体" w:eastAsia="华文楷体" w:hAnsi="华文楷体" w:hint="eastAsia"/>
            <w:sz w:val="28"/>
            <w:szCs w:val="28"/>
          </w:rPr>
          <w:delText>，</w:delText>
        </w:r>
      </w:del>
      <w:r w:rsidRPr="00DD64BA">
        <w:rPr>
          <w:rFonts w:ascii="华文楷体" w:eastAsia="华文楷体" w:hAnsi="华文楷体" w:hint="eastAsia"/>
          <w:sz w:val="28"/>
          <w:szCs w:val="28"/>
        </w:rPr>
        <w:t>这个实有这个东西呢</w:t>
      </w:r>
      <w:ins w:id="631" w:author="admin" w:date="2015-07-20T21:57:00Z">
        <w:r w:rsidR="004917CF">
          <w:rPr>
            <w:rFonts w:ascii="华文楷体" w:eastAsia="华文楷体" w:hAnsi="华文楷体" w:hint="eastAsia"/>
            <w:sz w:val="28"/>
            <w:szCs w:val="28"/>
          </w:rPr>
          <w:t>，</w:t>
        </w:r>
      </w:ins>
      <w:r w:rsidRPr="00DD64BA">
        <w:rPr>
          <w:rFonts w:ascii="华文楷体" w:eastAsia="华文楷体" w:hAnsi="华文楷体" w:hint="eastAsia"/>
          <w:sz w:val="28"/>
          <w:szCs w:val="28"/>
        </w:rPr>
        <w:t>实际是众生的一个</w:t>
      </w:r>
      <w:proofErr w:type="gramStart"/>
      <w:r w:rsidRPr="00DD64BA">
        <w:rPr>
          <w:rFonts w:ascii="华文楷体" w:eastAsia="华文楷体" w:hAnsi="华文楷体" w:hint="eastAsia"/>
          <w:sz w:val="28"/>
          <w:szCs w:val="28"/>
        </w:rPr>
        <w:t>妄</w:t>
      </w:r>
      <w:proofErr w:type="gramEnd"/>
      <w:r w:rsidRPr="00DD64BA">
        <w:rPr>
          <w:rFonts w:ascii="华文楷体" w:eastAsia="华文楷体" w:hAnsi="华文楷体" w:hint="eastAsia"/>
          <w:sz w:val="28"/>
          <w:szCs w:val="28"/>
        </w:rPr>
        <w:t>执，必须要把实有的</w:t>
      </w:r>
      <w:proofErr w:type="gramStart"/>
      <w:r w:rsidRPr="00DD64BA">
        <w:rPr>
          <w:rFonts w:ascii="华文楷体" w:eastAsia="华文楷体" w:hAnsi="华文楷体" w:hint="eastAsia"/>
          <w:sz w:val="28"/>
          <w:szCs w:val="28"/>
        </w:rPr>
        <w:t>妄</w:t>
      </w:r>
      <w:proofErr w:type="gramEnd"/>
      <w:r w:rsidRPr="00DD64BA">
        <w:rPr>
          <w:rFonts w:ascii="华文楷体" w:eastAsia="华文楷体" w:hAnsi="华文楷体" w:hint="eastAsia"/>
          <w:sz w:val="28"/>
          <w:szCs w:val="28"/>
        </w:rPr>
        <w:t>执打破</w:t>
      </w:r>
      <w:ins w:id="632" w:author="admin" w:date="2015-07-20T21:57:00Z">
        <w:r w:rsidR="004917CF">
          <w:rPr>
            <w:rFonts w:ascii="华文楷体" w:eastAsia="华文楷体" w:hAnsi="华文楷体" w:hint="eastAsia"/>
            <w:sz w:val="28"/>
            <w:szCs w:val="28"/>
          </w:rPr>
          <w:t>，</w:t>
        </w:r>
      </w:ins>
      <w:r w:rsidRPr="00DD64BA">
        <w:rPr>
          <w:rFonts w:ascii="华文楷体" w:eastAsia="华文楷体" w:hAnsi="华文楷体" w:hint="eastAsia"/>
          <w:sz w:val="28"/>
          <w:szCs w:val="28"/>
        </w:rPr>
        <w:t>像这样的话就说能够知道</w:t>
      </w:r>
      <w:del w:id="633" w:author="admin" w:date="2015-07-20T21:57:00Z">
        <w:r w:rsidRPr="00DD64BA" w:rsidDel="004917CF">
          <w:rPr>
            <w:rFonts w:ascii="华文楷体" w:eastAsia="华文楷体" w:hAnsi="华文楷体" w:hint="eastAsia"/>
            <w:sz w:val="28"/>
            <w:szCs w:val="28"/>
          </w:rPr>
          <w:delText>这个</w:delText>
        </w:r>
      </w:del>
      <w:r w:rsidRPr="00DD64BA">
        <w:rPr>
          <w:rFonts w:ascii="华文楷体" w:eastAsia="华文楷体" w:hAnsi="华文楷体" w:hint="eastAsia"/>
          <w:sz w:val="28"/>
          <w:szCs w:val="28"/>
        </w:rPr>
        <w:t>瓶子是空性的</w:t>
      </w:r>
      <w:del w:id="634" w:author="admin" w:date="2015-07-20T21:57:00Z">
        <w:r w:rsidRPr="00DD64BA" w:rsidDel="004917CF">
          <w:rPr>
            <w:rFonts w:ascii="华文楷体" w:eastAsia="华文楷体" w:hAnsi="华文楷体" w:hint="eastAsia"/>
            <w:sz w:val="28"/>
            <w:szCs w:val="28"/>
          </w:rPr>
          <w:delText>，</w:delText>
        </w:r>
      </w:del>
      <w:ins w:id="635" w:author="admin" w:date="2015-07-20T21:57:00Z">
        <w:r w:rsidR="004917CF">
          <w:rPr>
            <w:rFonts w:ascii="华文楷体" w:eastAsia="华文楷体" w:hAnsi="华文楷体" w:hint="eastAsia"/>
            <w:sz w:val="28"/>
            <w:szCs w:val="28"/>
          </w:rPr>
          <w:t>。</w:t>
        </w:r>
      </w:ins>
      <w:r w:rsidRPr="00DD64BA">
        <w:rPr>
          <w:rFonts w:ascii="华文楷体" w:eastAsia="华文楷体" w:hAnsi="华文楷体" w:hint="eastAsia"/>
          <w:sz w:val="28"/>
          <w:szCs w:val="28"/>
        </w:rPr>
        <w:t>像这样</w:t>
      </w:r>
      <w:del w:id="636" w:author="admin" w:date="2015-07-20T21:58:00Z">
        <w:r w:rsidRPr="00DD64BA" w:rsidDel="00047E48">
          <w:rPr>
            <w:rFonts w:ascii="华文楷体" w:eastAsia="华文楷体" w:hAnsi="华文楷体" w:hint="eastAsia"/>
            <w:sz w:val="28"/>
            <w:szCs w:val="28"/>
          </w:rPr>
          <w:delText>的话</w:delText>
        </w:r>
      </w:del>
      <w:ins w:id="637" w:author="admin" w:date="2015-07-20T21:58:00Z">
        <w:r w:rsidR="0075661B">
          <w:rPr>
            <w:rFonts w:ascii="华文楷体" w:eastAsia="华文楷体" w:hAnsi="华文楷体" w:hint="eastAsia"/>
            <w:sz w:val="28"/>
            <w:szCs w:val="28"/>
          </w:rPr>
          <w:t>他</w:t>
        </w:r>
      </w:ins>
      <w:r w:rsidRPr="00DD64BA">
        <w:rPr>
          <w:rFonts w:ascii="华文楷体" w:eastAsia="华文楷体" w:hAnsi="华文楷体" w:hint="eastAsia"/>
          <w:sz w:val="28"/>
          <w:szCs w:val="28"/>
        </w:rPr>
        <w:t>对瓶子的本身</w:t>
      </w:r>
      <w:del w:id="638" w:author="admin" w:date="2015-07-20T21:58:00Z">
        <w:r w:rsidRPr="00DD64BA" w:rsidDel="0075661B">
          <w:rPr>
            <w:rFonts w:ascii="华文楷体" w:eastAsia="华文楷体" w:hAnsi="华文楷体" w:hint="eastAsia"/>
            <w:sz w:val="28"/>
            <w:szCs w:val="28"/>
          </w:rPr>
          <w:delText>不能</w:delText>
        </w:r>
      </w:del>
      <w:ins w:id="639" w:author="admin" w:date="2015-07-20T21:58:00Z">
        <w:r w:rsidR="0075661B" w:rsidRPr="00DD64BA">
          <w:rPr>
            <w:rFonts w:ascii="华文楷体" w:eastAsia="华文楷体" w:hAnsi="华文楷体" w:hint="eastAsia"/>
            <w:sz w:val="28"/>
            <w:szCs w:val="28"/>
          </w:rPr>
          <w:t>不</w:t>
        </w:r>
        <w:r w:rsidR="0075661B">
          <w:rPr>
            <w:rFonts w:ascii="华文楷体" w:eastAsia="华文楷体" w:hAnsi="华文楷体" w:hint="eastAsia"/>
            <w:sz w:val="28"/>
            <w:szCs w:val="28"/>
          </w:rPr>
          <w:t>作</w:t>
        </w:r>
      </w:ins>
      <w:r w:rsidRPr="00DD64BA">
        <w:rPr>
          <w:rFonts w:ascii="华文楷体" w:eastAsia="华文楷体" w:hAnsi="华文楷体" w:hint="eastAsia"/>
          <w:sz w:val="28"/>
          <w:szCs w:val="28"/>
        </w:rPr>
        <w:t>观察</w:t>
      </w:r>
      <w:ins w:id="640" w:author="admin" w:date="2015-07-20T21:58:00Z">
        <w:r w:rsidR="007F3F42">
          <w:rPr>
            <w:rFonts w:ascii="华文楷体" w:eastAsia="华文楷体" w:hAnsi="华文楷体" w:hint="eastAsia"/>
            <w:sz w:val="28"/>
            <w:szCs w:val="28"/>
          </w:rPr>
          <w:t>，</w:t>
        </w:r>
      </w:ins>
      <w:r w:rsidRPr="00DD64BA">
        <w:rPr>
          <w:rFonts w:ascii="华文楷体" w:eastAsia="华文楷体" w:hAnsi="华文楷体" w:hint="eastAsia"/>
          <w:sz w:val="28"/>
          <w:szCs w:val="28"/>
        </w:rPr>
        <w:t>他就觉得呢就说在瓶子上面有个实有，然后呢这个实有的话众生呢</w:t>
      </w:r>
      <w:proofErr w:type="gramStart"/>
      <w:r w:rsidRPr="00DD64BA">
        <w:rPr>
          <w:rFonts w:ascii="华文楷体" w:eastAsia="华文楷体" w:hAnsi="华文楷体" w:hint="eastAsia"/>
          <w:sz w:val="28"/>
          <w:szCs w:val="28"/>
        </w:rPr>
        <w:t>他不了知</w:t>
      </w:r>
      <w:proofErr w:type="gramEnd"/>
      <w:r w:rsidRPr="00DD64BA">
        <w:rPr>
          <w:rFonts w:ascii="华文楷体" w:eastAsia="华文楷体" w:hAnsi="华文楷体" w:hint="eastAsia"/>
          <w:sz w:val="28"/>
          <w:szCs w:val="28"/>
        </w:rPr>
        <w:t>他，本来不存在实有</w:t>
      </w:r>
      <w:ins w:id="641" w:author="admin" w:date="2015-07-20T21:58:00Z">
        <w:r w:rsidR="00213ACF">
          <w:rPr>
            <w:rFonts w:ascii="华文楷体" w:eastAsia="华文楷体" w:hAnsi="华文楷体" w:hint="eastAsia"/>
            <w:sz w:val="28"/>
            <w:szCs w:val="28"/>
          </w:rPr>
          <w:t>，</w:t>
        </w:r>
      </w:ins>
      <w:r w:rsidRPr="00DD64BA">
        <w:rPr>
          <w:rFonts w:ascii="华文楷体" w:eastAsia="华文楷体" w:hAnsi="华文楷体" w:hint="eastAsia"/>
          <w:sz w:val="28"/>
          <w:szCs w:val="28"/>
        </w:rPr>
        <w:t>然后还是</w:t>
      </w:r>
      <w:del w:id="642" w:author="admin" w:date="2015-07-19T22:07:00Z">
        <w:r w:rsidRPr="00DD64BA" w:rsidDel="00554077">
          <w:rPr>
            <w:rFonts w:ascii="华文楷体" w:eastAsia="华文楷体" w:hAnsi="华文楷体" w:hint="eastAsia"/>
            <w:sz w:val="28"/>
            <w:szCs w:val="28"/>
          </w:rPr>
          <w:delText>执着</w:delText>
        </w:r>
      </w:del>
      <w:ins w:id="643" w:author="admin" w:date="2015-07-19T22:07:00Z">
        <w:r w:rsidR="00554077">
          <w:rPr>
            <w:rFonts w:ascii="华文楷体" w:eastAsia="华文楷体" w:hAnsi="华文楷体" w:hint="eastAsia"/>
            <w:sz w:val="28"/>
            <w:szCs w:val="28"/>
          </w:rPr>
          <w:t>执著</w:t>
        </w:r>
      </w:ins>
      <w:r w:rsidRPr="00DD64BA">
        <w:rPr>
          <w:rFonts w:ascii="华文楷体" w:eastAsia="华文楷体" w:hAnsi="华文楷体" w:hint="eastAsia"/>
          <w:sz w:val="28"/>
          <w:szCs w:val="28"/>
        </w:rPr>
        <w:t>实有</w:t>
      </w:r>
      <w:del w:id="644" w:author="admin" w:date="2015-07-20T21:58:00Z">
        <w:r w:rsidRPr="00DD64BA" w:rsidDel="00213ACF">
          <w:rPr>
            <w:rFonts w:ascii="华文楷体" w:eastAsia="华文楷体" w:hAnsi="华文楷体" w:hint="eastAsia"/>
            <w:sz w:val="28"/>
            <w:szCs w:val="28"/>
          </w:rPr>
          <w:delText>，</w:delText>
        </w:r>
      </w:del>
      <w:ins w:id="645" w:author="admin" w:date="2015-07-20T21:58:00Z">
        <w:r w:rsidR="00213ACF">
          <w:rPr>
            <w:rFonts w:ascii="华文楷体" w:eastAsia="华文楷体" w:hAnsi="华文楷体" w:hint="eastAsia"/>
            <w:sz w:val="28"/>
            <w:szCs w:val="28"/>
          </w:rPr>
          <w:t>。</w:t>
        </w:r>
      </w:ins>
      <w:r w:rsidRPr="00DD64BA">
        <w:rPr>
          <w:rFonts w:ascii="华文楷体" w:eastAsia="华文楷体" w:hAnsi="华文楷体" w:hint="eastAsia"/>
          <w:sz w:val="28"/>
          <w:szCs w:val="28"/>
        </w:rPr>
        <w:t>所以胜义理论是破除这个实有</w:t>
      </w:r>
      <w:ins w:id="646" w:author="admin" w:date="2015-07-20T21:59:00Z">
        <w:r w:rsidR="006A1E27">
          <w:rPr>
            <w:rFonts w:ascii="华文楷体" w:eastAsia="华文楷体" w:hAnsi="华文楷体" w:hint="eastAsia"/>
            <w:sz w:val="28"/>
            <w:szCs w:val="28"/>
          </w:rPr>
          <w:t>，</w:t>
        </w:r>
      </w:ins>
      <w:r w:rsidRPr="00DD64BA">
        <w:rPr>
          <w:rFonts w:ascii="华文楷体" w:eastAsia="华文楷体" w:hAnsi="华文楷体" w:hint="eastAsia"/>
          <w:sz w:val="28"/>
          <w:szCs w:val="28"/>
        </w:rPr>
        <w:t>只把这个</w:t>
      </w:r>
      <w:proofErr w:type="gramStart"/>
      <w:r w:rsidRPr="00DD64BA">
        <w:rPr>
          <w:rFonts w:ascii="华文楷体" w:eastAsia="华文楷体" w:hAnsi="华文楷体" w:hint="eastAsia"/>
          <w:sz w:val="28"/>
          <w:szCs w:val="28"/>
        </w:rPr>
        <w:t>实有破斥掉</w:t>
      </w:r>
      <w:proofErr w:type="gramEnd"/>
      <w:r w:rsidRPr="00DD64BA">
        <w:rPr>
          <w:rFonts w:ascii="华文楷体" w:eastAsia="华文楷体" w:hAnsi="华文楷体" w:hint="eastAsia"/>
          <w:sz w:val="28"/>
          <w:szCs w:val="28"/>
        </w:rPr>
        <w:t>，对于瓶子大德本身它是不破的</w:t>
      </w:r>
      <w:del w:id="647" w:author="admin" w:date="2015-07-20T21:59:00Z">
        <w:r w:rsidRPr="00DD64BA" w:rsidDel="006A1E27">
          <w:rPr>
            <w:rFonts w:ascii="华文楷体" w:eastAsia="华文楷体" w:hAnsi="华文楷体" w:hint="eastAsia"/>
            <w:sz w:val="28"/>
            <w:szCs w:val="28"/>
          </w:rPr>
          <w:delText>，</w:delText>
        </w:r>
      </w:del>
      <w:ins w:id="648" w:author="admin" w:date="2015-07-20T21:59:00Z">
        <w:r w:rsidR="006A1E27">
          <w:rPr>
            <w:rFonts w:ascii="华文楷体" w:eastAsia="华文楷体" w:hAnsi="华文楷体" w:hint="eastAsia"/>
            <w:sz w:val="28"/>
            <w:szCs w:val="28"/>
          </w:rPr>
          <w:t>。</w:t>
        </w:r>
      </w:ins>
    </w:p>
    <w:p w:rsidR="00511239" w:rsidRDefault="00DD64BA">
      <w:pPr>
        <w:ind w:firstLine="420"/>
        <w:rPr>
          <w:ins w:id="649" w:author="admin" w:date="2015-07-20T22:00:00Z"/>
          <w:rFonts w:ascii="华文楷体" w:eastAsia="华文楷体" w:hAnsi="华文楷体" w:hint="eastAsia"/>
          <w:sz w:val="28"/>
          <w:szCs w:val="28"/>
        </w:rPr>
        <w:pPrChange w:id="650" w:author="admin" w:date="2015-07-19T23:30:00Z">
          <w:pPr>
            <w:ind w:firstLine="570"/>
          </w:pPr>
        </w:pPrChange>
      </w:pPr>
      <w:r w:rsidRPr="00DD64BA">
        <w:rPr>
          <w:rFonts w:ascii="华文楷体" w:eastAsia="华文楷体" w:hAnsi="华文楷体" w:hint="eastAsia"/>
          <w:sz w:val="28"/>
          <w:szCs w:val="28"/>
        </w:rPr>
        <w:t>那么下面我们就讲这个意思呢不是这样的，实际上我们在破的时候就是对瓶子本身</w:t>
      </w:r>
      <w:del w:id="651" w:author="admin" w:date="2015-07-19T22:07:00Z">
        <w:r w:rsidRPr="00DD64BA" w:rsidDel="00554077">
          <w:rPr>
            <w:rFonts w:ascii="华文楷体" w:eastAsia="华文楷体" w:hAnsi="华文楷体" w:hint="eastAsia"/>
            <w:sz w:val="28"/>
            <w:szCs w:val="28"/>
          </w:rPr>
          <w:delText>执着</w:delText>
        </w:r>
      </w:del>
      <w:ins w:id="652" w:author="admin" w:date="2015-07-19T22:07:00Z">
        <w:r w:rsidR="00554077">
          <w:rPr>
            <w:rFonts w:ascii="华文楷体" w:eastAsia="华文楷体" w:hAnsi="华文楷体" w:hint="eastAsia"/>
            <w:sz w:val="28"/>
            <w:szCs w:val="28"/>
          </w:rPr>
          <w:t>执著</w:t>
        </w:r>
      </w:ins>
      <w:r w:rsidRPr="00DD64BA">
        <w:rPr>
          <w:rFonts w:ascii="华文楷体" w:eastAsia="华文楷体" w:hAnsi="华文楷体" w:hint="eastAsia"/>
          <w:sz w:val="28"/>
          <w:szCs w:val="28"/>
        </w:rPr>
        <w:t>实有么</w:t>
      </w:r>
      <w:del w:id="653" w:author="admin" w:date="2015-07-20T21:59:00Z">
        <w:r w:rsidRPr="00DD64BA" w:rsidDel="00E12BD1">
          <w:rPr>
            <w:rFonts w:ascii="华文楷体" w:eastAsia="华文楷体" w:hAnsi="华文楷体" w:hint="eastAsia"/>
            <w:sz w:val="28"/>
            <w:szCs w:val="28"/>
          </w:rPr>
          <w:delText>，</w:delText>
        </w:r>
      </w:del>
      <w:ins w:id="654" w:author="admin" w:date="2015-07-20T21:59:00Z">
        <w:r w:rsidR="00E12BD1">
          <w:rPr>
            <w:rFonts w:ascii="华文楷体" w:eastAsia="华文楷体" w:hAnsi="华文楷体" w:hint="eastAsia"/>
            <w:sz w:val="28"/>
            <w:szCs w:val="28"/>
          </w:rPr>
          <w:t>。</w:t>
        </w:r>
      </w:ins>
      <w:r w:rsidRPr="00DD64BA">
        <w:rPr>
          <w:rFonts w:ascii="华文楷体" w:eastAsia="华文楷体" w:hAnsi="华文楷体" w:hint="eastAsia"/>
          <w:sz w:val="28"/>
          <w:szCs w:val="28"/>
        </w:rPr>
        <w:t>所以说如果对瓶子的本身</w:t>
      </w:r>
      <w:del w:id="655" w:author="admin" w:date="2015-07-19T22:07:00Z">
        <w:r w:rsidRPr="00DD64BA" w:rsidDel="00554077">
          <w:rPr>
            <w:rFonts w:ascii="华文楷体" w:eastAsia="华文楷体" w:hAnsi="华文楷体" w:hint="eastAsia"/>
            <w:sz w:val="28"/>
            <w:szCs w:val="28"/>
          </w:rPr>
          <w:delText>执着</w:delText>
        </w:r>
      </w:del>
      <w:ins w:id="656" w:author="admin" w:date="2015-07-19T22:07:00Z">
        <w:r w:rsidR="00554077">
          <w:rPr>
            <w:rFonts w:ascii="华文楷体" w:eastAsia="华文楷体" w:hAnsi="华文楷体" w:hint="eastAsia"/>
            <w:sz w:val="28"/>
            <w:szCs w:val="28"/>
          </w:rPr>
          <w:t>执著</w:t>
        </w:r>
      </w:ins>
      <w:r w:rsidRPr="00DD64BA">
        <w:rPr>
          <w:rFonts w:ascii="华文楷体" w:eastAsia="华文楷体" w:hAnsi="华文楷体" w:hint="eastAsia"/>
          <w:sz w:val="28"/>
          <w:szCs w:val="28"/>
        </w:rPr>
        <w:t>实有的话</w:t>
      </w:r>
      <w:ins w:id="657" w:author="admin" w:date="2015-07-20T21:59:00Z">
        <w:r w:rsidR="00B94FC4">
          <w:rPr>
            <w:rFonts w:ascii="华文楷体" w:eastAsia="华文楷体" w:hAnsi="华文楷体" w:hint="eastAsia"/>
            <w:sz w:val="28"/>
            <w:szCs w:val="28"/>
          </w:rPr>
          <w:t>，</w:t>
        </w:r>
      </w:ins>
      <w:r w:rsidRPr="00DD64BA">
        <w:rPr>
          <w:rFonts w:ascii="华文楷体" w:eastAsia="华文楷体" w:hAnsi="华文楷体" w:hint="eastAsia"/>
          <w:sz w:val="28"/>
          <w:szCs w:val="28"/>
        </w:rPr>
        <w:t>那么你必须要把瓶子的本身破掉</w:t>
      </w:r>
      <w:ins w:id="658" w:author="admin" w:date="2015-07-20T21:59:00Z">
        <w:r w:rsidR="00B94FC4">
          <w:rPr>
            <w:rFonts w:ascii="华文楷体" w:eastAsia="华文楷体" w:hAnsi="华文楷体" w:hint="eastAsia"/>
            <w:sz w:val="28"/>
            <w:szCs w:val="28"/>
          </w:rPr>
          <w:t>，</w:t>
        </w:r>
      </w:ins>
      <w:r w:rsidRPr="00DD64BA">
        <w:rPr>
          <w:rFonts w:ascii="华文楷体" w:eastAsia="华文楷体" w:hAnsi="华文楷体" w:hint="eastAsia"/>
          <w:sz w:val="28"/>
          <w:szCs w:val="28"/>
        </w:rPr>
        <w:t>这</w:t>
      </w:r>
      <w:proofErr w:type="gramStart"/>
      <w:r w:rsidRPr="00DD64BA">
        <w:rPr>
          <w:rFonts w:ascii="华文楷体" w:eastAsia="华文楷体" w:hAnsi="华文楷体" w:hint="eastAsia"/>
          <w:sz w:val="28"/>
          <w:szCs w:val="28"/>
        </w:rPr>
        <w:t>就是自宗的</w:t>
      </w:r>
      <w:proofErr w:type="gramEnd"/>
      <w:r w:rsidRPr="00DD64BA">
        <w:rPr>
          <w:rFonts w:ascii="华文楷体" w:eastAsia="华文楷体" w:hAnsi="华文楷体" w:hint="eastAsia"/>
          <w:sz w:val="28"/>
          <w:szCs w:val="28"/>
        </w:rPr>
        <w:t>观点，</w:t>
      </w:r>
      <w:proofErr w:type="gramStart"/>
      <w:r w:rsidRPr="00DD64BA">
        <w:rPr>
          <w:rFonts w:ascii="华文楷体" w:eastAsia="华文楷体" w:hAnsi="华文楷体" w:hint="eastAsia"/>
          <w:sz w:val="28"/>
          <w:szCs w:val="28"/>
        </w:rPr>
        <w:t>自宗的</w:t>
      </w:r>
      <w:proofErr w:type="gramEnd"/>
      <w:r w:rsidRPr="00DD64BA">
        <w:rPr>
          <w:rFonts w:ascii="华文楷体" w:eastAsia="华文楷体" w:hAnsi="华文楷体" w:hint="eastAsia"/>
          <w:sz w:val="28"/>
          <w:szCs w:val="28"/>
        </w:rPr>
        <w:t>观点和对方的观点不同的地方呢就说对方认为这个瓶子他是不能破的，否则破了之后呢就是诋毁名言</w:t>
      </w:r>
      <w:ins w:id="659" w:author="admin" w:date="2015-07-20T22:00:00Z">
        <w:r w:rsidR="00B87C7E">
          <w:rPr>
            <w:rFonts w:ascii="华文楷体" w:eastAsia="华文楷体" w:hAnsi="华文楷体" w:hint="eastAsia"/>
            <w:sz w:val="28"/>
            <w:szCs w:val="28"/>
          </w:rPr>
          <w:t>，</w:t>
        </w:r>
      </w:ins>
      <w:r w:rsidRPr="00DD64BA">
        <w:rPr>
          <w:rFonts w:ascii="华文楷体" w:eastAsia="华文楷体" w:hAnsi="华文楷体" w:hint="eastAsia"/>
          <w:sz w:val="28"/>
          <w:szCs w:val="28"/>
        </w:rPr>
        <w:t>他只是瓶子上面的实有不存在而已</w:t>
      </w:r>
      <w:del w:id="660" w:author="admin" w:date="2015-07-20T22:00:00Z">
        <w:r w:rsidRPr="00DD64BA" w:rsidDel="00B87C7E">
          <w:rPr>
            <w:rFonts w:ascii="华文楷体" w:eastAsia="华文楷体" w:hAnsi="华文楷体" w:hint="eastAsia"/>
            <w:sz w:val="28"/>
            <w:szCs w:val="28"/>
          </w:rPr>
          <w:delText>，</w:delText>
        </w:r>
      </w:del>
      <w:ins w:id="661" w:author="admin" w:date="2015-07-20T22:00:00Z">
        <w:r w:rsidR="00B87C7E">
          <w:rPr>
            <w:rFonts w:ascii="华文楷体" w:eastAsia="华文楷体" w:hAnsi="华文楷体" w:hint="eastAsia"/>
            <w:sz w:val="28"/>
            <w:szCs w:val="28"/>
          </w:rPr>
          <w:t>。</w:t>
        </w:r>
      </w:ins>
      <w:proofErr w:type="gramStart"/>
      <w:r w:rsidRPr="00DD64BA">
        <w:rPr>
          <w:rFonts w:ascii="华文楷体" w:eastAsia="华文楷体" w:hAnsi="华文楷体" w:hint="eastAsia"/>
          <w:sz w:val="28"/>
          <w:szCs w:val="28"/>
        </w:rPr>
        <w:t>那么自宗的</w:t>
      </w:r>
      <w:proofErr w:type="gramEnd"/>
      <w:r w:rsidRPr="00DD64BA">
        <w:rPr>
          <w:rFonts w:ascii="华文楷体" w:eastAsia="华文楷体" w:hAnsi="华文楷体" w:hint="eastAsia"/>
          <w:sz w:val="28"/>
          <w:szCs w:val="28"/>
        </w:rPr>
        <w:t>观点就是瓶子</w:t>
      </w:r>
      <w:proofErr w:type="gramStart"/>
      <w:r w:rsidRPr="00DD64BA">
        <w:rPr>
          <w:rFonts w:ascii="华文楷体" w:eastAsia="华文楷体" w:hAnsi="华文楷体" w:hint="eastAsia"/>
          <w:sz w:val="28"/>
          <w:szCs w:val="28"/>
        </w:rPr>
        <w:t>本身他</w:t>
      </w:r>
      <w:proofErr w:type="gramEnd"/>
      <w:r w:rsidRPr="00DD64BA">
        <w:rPr>
          <w:rFonts w:ascii="华文楷体" w:eastAsia="华文楷体" w:hAnsi="华文楷体" w:hint="eastAsia"/>
          <w:sz w:val="28"/>
          <w:szCs w:val="28"/>
        </w:rPr>
        <w:t>就不是实有的，所以说</w:t>
      </w:r>
      <w:r w:rsidRPr="00DD64BA">
        <w:rPr>
          <w:rFonts w:ascii="华文楷体" w:eastAsia="华文楷体" w:hAnsi="华文楷体" w:hint="eastAsia"/>
          <w:sz w:val="28"/>
          <w:szCs w:val="28"/>
        </w:rPr>
        <w:lastRenderedPageBreak/>
        <w:t>你</w:t>
      </w:r>
      <w:proofErr w:type="gramStart"/>
      <w:r w:rsidRPr="00DD64BA">
        <w:rPr>
          <w:rFonts w:ascii="华文楷体" w:eastAsia="华文楷体" w:hAnsi="华文楷体" w:hint="eastAsia"/>
          <w:sz w:val="28"/>
          <w:szCs w:val="28"/>
        </w:rPr>
        <w:t>必须要缘瓶子</w:t>
      </w:r>
      <w:proofErr w:type="gramEnd"/>
      <w:r w:rsidRPr="00DD64BA">
        <w:rPr>
          <w:rFonts w:ascii="华文楷体" w:eastAsia="华文楷体" w:hAnsi="华文楷体" w:hint="eastAsia"/>
          <w:sz w:val="28"/>
          <w:szCs w:val="28"/>
        </w:rPr>
        <w:t>本身</w:t>
      </w:r>
      <w:ins w:id="662" w:author="admin" w:date="2015-07-20T22:00:00Z">
        <w:r w:rsidR="00511239">
          <w:rPr>
            <w:rFonts w:ascii="华文楷体" w:eastAsia="华文楷体" w:hAnsi="华文楷体" w:hint="eastAsia"/>
            <w:sz w:val="28"/>
            <w:szCs w:val="28"/>
          </w:rPr>
          <w:t>，</w:t>
        </w:r>
      </w:ins>
      <w:proofErr w:type="gramStart"/>
      <w:r w:rsidRPr="00DD64BA">
        <w:rPr>
          <w:rFonts w:ascii="华文楷体" w:eastAsia="华文楷体" w:hAnsi="华文楷体" w:hint="eastAsia"/>
          <w:sz w:val="28"/>
          <w:szCs w:val="28"/>
        </w:rPr>
        <w:t>你要缘瓶子</w:t>
      </w:r>
      <w:proofErr w:type="gramEnd"/>
      <w:r w:rsidRPr="00DD64BA">
        <w:rPr>
          <w:rFonts w:ascii="华文楷体" w:eastAsia="华文楷体" w:hAnsi="华文楷体" w:hint="eastAsia"/>
          <w:sz w:val="28"/>
          <w:szCs w:val="28"/>
        </w:rPr>
        <w:t>本身</w:t>
      </w:r>
      <w:proofErr w:type="gramStart"/>
      <w:r w:rsidRPr="00DD64BA">
        <w:rPr>
          <w:rFonts w:ascii="华文楷体" w:eastAsia="华文楷体" w:hAnsi="华文楷体" w:hint="eastAsia"/>
          <w:sz w:val="28"/>
          <w:szCs w:val="28"/>
        </w:rPr>
        <w:t>破斥掉像</w:t>
      </w:r>
      <w:proofErr w:type="gramEnd"/>
      <w:r w:rsidRPr="00DD64BA">
        <w:rPr>
          <w:rFonts w:ascii="华文楷体" w:eastAsia="华文楷体" w:hAnsi="华文楷体" w:hint="eastAsia"/>
          <w:sz w:val="28"/>
          <w:szCs w:val="28"/>
        </w:rPr>
        <w:t>这样的话就说是出现这样意见上的分歧</w:t>
      </w:r>
      <w:del w:id="663" w:author="admin" w:date="2015-07-20T22:00:00Z">
        <w:r w:rsidRPr="00DD64BA" w:rsidDel="00511239">
          <w:rPr>
            <w:rFonts w:ascii="华文楷体" w:eastAsia="华文楷体" w:hAnsi="华文楷体" w:hint="eastAsia"/>
            <w:sz w:val="28"/>
            <w:szCs w:val="28"/>
          </w:rPr>
          <w:delText>，</w:delText>
        </w:r>
      </w:del>
      <w:ins w:id="664" w:author="admin" w:date="2015-07-20T22:00:00Z">
        <w:r w:rsidR="00511239">
          <w:rPr>
            <w:rFonts w:ascii="华文楷体" w:eastAsia="华文楷体" w:hAnsi="华文楷体" w:hint="eastAsia"/>
            <w:sz w:val="28"/>
            <w:szCs w:val="28"/>
          </w:rPr>
          <w:t>。</w:t>
        </w:r>
      </w:ins>
    </w:p>
    <w:p w:rsidR="00EE1F5F" w:rsidRDefault="00DD64BA">
      <w:pPr>
        <w:ind w:firstLine="420"/>
        <w:rPr>
          <w:ins w:id="665" w:author="admin" w:date="2015-07-19T23:45:00Z"/>
          <w:rFonts w:ascii="华文楷体" w:eastAsia="华文楷体" w:hAnsi="华文楷体"/>
          <w:sz w:val="28"/>
          <w:szCs w:val="28"/>
        </w:rPr>
        <w:pPrChange w:id="666" w:author="admin" w:date="2015-07-19T23:30:00Z">
          <w:pPr>
            <w:ind w:firstLine="570"/>
          </w:pPr>
        </w:pPrChange>
      </w:pPr>
      <w:r w:rsidRPr="00DD64BA">
        <w:rPr>
          <w:rFonts w:ascii="华文楷体" w:eastAsia="华文楷体" w:hAnsi="华文楷体" w:hint="eastAsia"/>
          <w:sz w:val="28"/>
          <w:szCs w:val="28"/>
        </w:rPr>
        <w:t>那么下面</w:t>
      </w:r>
      <w:proofErr w:type="gramStart"/>
      <w:r w:rsidRPr="00DD64BA">
        <w:rPr>
          <w:rFonts w:ascii="华文楷体" w:eastAsia="华文楷体" w:hAnsi="华文楷体" w:hint="eastAsia"/>
          <w:sz w:val="28"/>
          <w:szCs w:val="28"/>
        </w:rPr>
        <w:t>讲因此</w:t>
      </w:r>
      <w:proofErr w:type="gramEnd"/>
      <w:r w:rsidRPr="00DD64BA">
        <w:rPr>
          <w:rFonts w:ascii="华文楷体" w:eastAsia="华文楷体" w:hAnsi="华文楷体" w:hint="eastAsia"/>
          <w:sz w:val="28"/>
          <w:szCs w:val="28"/>
        </w:rPr>
        <w:t>所谓的无实这一名词仅仅说明了万法一经观察绝不成立</w:t>
      </w:r>
      <w:del w:id="667" w:author="admin" w:date="2015-07-20T22:03:00Z">
        <w:r w:rsidRPr="00DD64BA" w:rsidDel="00511239">
          <w:rPr>
            <w:rFonts w:ascii="华文楷体" w:eastAsia="华文楷体" w:hAnsi="华文楷体" w:hint="eastAsia"/>
            <w:sz w:val="28"/>
            <w:szCs w:val="28"/>
          </w:rPr>
          <w:delText>，</w:delText>
        </w:r>
      </w:del>
      <w:ins w:id="668" w:author="admin" w:date="2015-07-20T22:03:00Z">
        <w:r w:rsidR="00511239">
          <w:rPr>
            <w:rFonts w:ascii="华文楷体" w:eastAsia="华文楷体" w:hAnsi="华文楷体" w:hint="eastAsia"/>
            <w:sz w:val="28"/>
            <w:szCs w:val="28"/>
          </w:rPr>
          <w:t>。</w:t>
        </w:r>
      </w:ins>
      <w:r w:rsidRPr="00DD64BA">
        <w:rPr>
          <w:rFonts w:ascii="华文楷体" w:eastAsia="华文楷体" w:hAnsi="华文楷体" w:hint="eastAsia"/>
          <w:sz w:val="28"/>
          <w:szCs w:val="28"/>
        </w:rPr>
        <w:t>比如我们在用无实这个词语的时候呢</w:t>
      </w:r>
      <w:ins w:id="669" w:author="admin" w:date="2015-07-20T22:03:00Z">
        <w:r w:rsidR="00C9420D">
          <w:rPr>
            <w:rFonts w:ascii="华文楷体" w:eastAsia="华文楷体" w:hAnsi="华文楷体" w:hint="eastAsia"/>
            <w:sz w:val="28"/>
            <w:szCs w:val="28"/>
          </w:rPr>
          <w:t>，</w:t>
        </w:r>
      </w:ins>
      <w:r w:rsidRPr="00DD64BA">
        <w:rPr>
          <w:rFonts w:ascii="华文楷体" w:eastAsia="华文楷体" w:hAnsi="华文楷体" w:hint="eastAsia"/>
          <w:sz w:val="28"/>
          <w:szCs w:val="28"/>
        </w:rPr>
        <w:t>他仅仅是说明这个万法</w:t>
      </w:r>
      <w:ins w:id="670" w:author="admin" w:date="2015-07-20T22:03:00Z">
        <w:r w:rsidR="00C9420D">
          <w:rPr>
            <w:rFonts w:ascii="华文楷体" w:eastAsia="华文楷体" w:hAnsi="华文楷体" w:hint="eastAsia"/>
            <w:sz w:val="28"/>
            <w:szCs w:val="28"/>
          </w:rPr>
          <w:t>、</w:t>
        </w:r>
      </w:ins>
      <w:r w:rsidRPr="00DD64BA">
        <w:rPr>
          <w:rFonts w:ascii="华文楷体" w:eastAsia="华文楷体" w:hAnsi="华文楷体" w:hint="eastAsia"/>
          <w:sz w:val="28"/>
          <w:szCs w:val="28"/>
        </w:rPr>
        <w:t>瓶子</w:t>
      </w:r>
      <w:ins w:id="671" w:author="admin" w:date="2015-07-20T22:03:00Z">
        <w:r w:rsidR="00C9420D">
          <w:rPr>
            <w:rFonts w:ascii="华文楷体" w:eastAsia="华文楷体" w:hAnsi="华文楷体" w:hint="eastAsia"/>
            <w:sz w:val="28"/>
            <w:szCs w:val="28"/>
          </w:rPr>
          <w:t>、</w:t>
        </w:r>
      </w:ins>
      <w:r w:rsidRPr="00DD64BA">
        <w:rPr>
          <w:rFonts w:ascii="华文楷体" w:eastAsia="华文楷体" w:hAnsi="华文楷体" w:hint="eastAsia"/>
          <w:sz w:val="28"/>
          <w:szCs w:val="28"/>
        </w:rPr>
        <w:t>柱子等等这个万法的本身</w:t>
      </w:r>
      <w:ins w:id="672" w:author="admin" w:date="2015-07-20T22:04:00Z">
        <w:r w:rsidR="00C9420D">
          <w:rPr>
            <w:rFonts w:ascii="华文楷体" w:eastAsia="华文楷体" w:hAnsi="华文楷体" w:hint="eastAsia"/>
            <w:sz w:val="28"/>
            <w:szCs w:val="28"/>
          </w:rPr>
          <w:t>，</w:t>
        </w:r>
      </w:ins>
      <w:proofErr w:type="gramStart"/>
      <w:r w:rsidRPr="00DD64BA">
        <w:rPr>
          <w:rFonts w:ascii="华文楷体" w:eastAsia="华文楷体" w:hAnsi="华文楷体" w:hint="eastAsia"/>
          <w:sz w:val="28"/>
          <w:szCs w:val="28"/>
        </w:rPr>
        <w:t>一</w:t>
      </w:r>
      <w:proofErr w:type="gramEnd"/>
      <w:r w:rsidRPr="00DD64BA">
        <w:rPr>
          <w:rFonts w:ascii="华文楷体" w:eastAsia="华文楷体" w:hAnsi="华文楷体" w:hint="eastAsia"/>
          <w:sz w:val="28"/>
          <w:szCs w:val="28"/>
        </w:rPr>
        <w:t>观察就绝对不成立这一点</w:t>
      </w:r>
      <w:ins w:id="673" w:author="admin" w:date="2015-07-20T22:04:00Z">
        <w:r w:rsidR="00C9420D">
          <w:rPr>
            <w:rFonts w:ascii="华文楷体" w:eastAsia="华文楷体" w:hAnsi="华文楷体" w:hint="eastAsia"/>
            <w:sz w:val="28"/>
            <w:szCs w:val="28"/>
          </w:rPr>
          <w:t>，</w:t>
        </w:r>
      </w:ins>
      <w:r w:rsidRPr="00DD64BA">
        <w:rPr>
          <w:rFonts w:ascii="华文楷体" w:eastAsia="华文楷体" w:hAnsi="华文楷体" w:hint="eastAsia"/>
          <w:sz w:val="28"/>
          <w:szCs w:val="28"/>
        </w:rPr>
        <w:t>就是这个</w:t>
      </w:r>
      <w:del w:id="674" w:author="admin" w:date="2015-07-20T22:04:00Z">
        <w:r w:rsidRPr="00DD64BA" w:rsidDel="00C9420D">
          <w:rPr>
            <w:rFonts w:ascii="华文楷体" w:eastAsia="华文楷体" w:hAnsi="华文楷体" w:hint="eastAsia"/>
            <w:sz w:val="28"/>
            <w:szCs w:val="28"/>
          </w:rPr>
          <w:delText>，</w:delText>
        </w:r>
      </w:del>
      <w:ins w:id="675" w:author="admin" w:date="2015-07-20T22:04:00Z">
        <w:r w:rsidR="00C9420D">
          <w:rPr>
            <w:rFonts w:ascii="华文楷体" w:eastAsia="华文楷体" w:hAnsi="华文楷体" w:hint="eastAsia"/>
            <w:sz w:val="28"/>
            <w:szCs w:val="28"/>
          </w:rPr>
          <w:t>。</w:t>
        </w:r>
      </w:ins>
      <w:r w:rsidRPr="00DD64BA">
        <w:rPr>
          <w:rFonts w:ascii="华文楷体" w:eastAsia="华文楷体" w:hAnsi="华文楷体" w:hint="eastAsia"/>
          <w:sz w:val="28"/>
          <w:szCs w:val="28"/>
        </w:rPr>
        <w:t>而并不是像你们所说的一样，瓶子等以所谓的其他成实所获来空</w:t>
      </w:r>
      <w:del w:id="676" w:author="admin" w:date="2015-07-20T22:04:00Z">
        <w:r w:rsidRPr="00DD64BA" w:rsidDel="00C42ED0">
          <w:rPr>
            <w:rFonts w:ascii="华文楷体" w:eastAsia="华文楷体" w:hAnsi="华文楷体" w:hint="eastAsia"/>
            <w:sz w:val="28"/>
            <w:szCs w:val="28"/>
          </w:rPr>
          <w:delText>，</w:delText>
        </w:r>
      </w:del>
      <w:ins w:id="677" w:author="admin" w:date="2015-07-20T22:04:00Z">
        <w:r w:rsidR="00C42ED0">
          <w:rPr>
            <w:rFonts w:ascii="华文楷体" w:eastAsia="华文楷体" w:hAnsi="华文楷体" w:hint="eastAsia"/>
            <w:sz w:val="28"/>
            <w:szCs w:val="28"/>
          </w:rPr>
          <w:t>。</w:t>
        </w:r>
      </w:ins>
      <w:r w:rsidRPr="00DD64BA">
        <w:rPr>
          <w:rFonts w:ascii="华文楷体" w:eastAsia="华文楷体" w:hAnsi="华文楷体" w:hint="eastAsia"/>
          <w:sz w:val="28"/>
          <w:szCs w:val="28"/>
        </w:rPr>
        <w:t>那么这个什么意思呢</w:t>
      </w:r>
      <w:del w:id="678" w:author="admin" w:date="2015-07-20T22:04:00Z">
        <w:r w:rsidRPr="00DD64BA" w:rsidDel="00C42ED0">
          <w:rPr>
            <w:rFonts w:ascii="华文楷体" w:eastAsia="华文楷体" w:hAnsi="华文楷体" w:hint="eastAsia"/>
            <w:sz w:val="28"/>
            <w:szCs w:val="28"/>
          </w:rPr>
          <w:delText>，</w:delText>
        </w:r>
      </w:del>
      <w:ins w:id="679" w:author="admin" w:date="2015-07-20T22:04:00Z">
        <w:r w:rsidR="00C42ED0">
          <w:rPr>
            <w:rFonts w:ascii="华文楷体" w:eastAsia="华文楷体" w:hAnsi="华文楷体" w:hint="eastAsia"/>
            <w:sz w:val="28"/>
            <w:szCs w:val="28"/>
          </w:rPr>
          <w:t>？</w:t>
        </w:r>
      </w:ins>
      <w:r w:rsidRPr="00DD64BA">
        <w:rPr>
          <w:rFonts w:ascii="华文楷体" w:eastAsia="华文楷体" w:hAnsi="华文楷体" w:hint="eastAsia"/>
          <w:sz w:val="28"/>
          <w:szCs w:val="28"/>
        </w:rPr>
        <w:t>瓶子</w:t>
      </w:r>
      <w:del w:id="680" w:author="admin" w:date="2015-07-20T22:04:00Z">
        <w:r w:rsidRPr="00DD64BA" w:rsidDel="00C84BFA">
          <w:rPr>
            <w:rFonts w:ascii="华文楷体" w:eastAsia="华文楷体" w:hAnsi="华文楷体" w:hint="eastAsia"/>
            <w:sz w:val="28"/>
            <w:szCs w:val="28"/>
          </w:rPr>
          <w:delText>与</w:delText>
        </w:r>
      </w:del>
      <w:ins w:id="681" w:author="admin" w:date="2015-07-20T22:04:00Z">
        <w:r w:rsidR="00C84BFA">
          <w:rPr>
            <w:rFonts w:ascii="华文楷体" w:eastAsia="华文楷体" w:hAnsi="华文楷体" w:hint="eastAsia"/>
            <w:sz w:val="28"/>
            <w:szCs w:val="28"/>
          </w:rPr>
          <w:t>以</w:t>
        </w:r>
      </w:ins>
      <w:r w:rsidRPr="00DD64BA">
        <w:rPr>
          <w:rFonts w:ascii="华文楷体" w:eastAsia="华文楷体" w:hAnsi="华文楷体" w:hint="eastAsia"/>
          <w:sz w:val="28"/>
          <w:szCs w:val="28"/>
        </w:rPr>
        <w:t>瓶子不空，瓶子以成实空</w:t>
      </w:r>
      <w:del w:id="682" w:author="admin" w:date="2015-07-20T22:05:00Z">
        <w:r w:rsidRPr="00DD64BA" w:rsidDel="00DB53A9">
          <w:rPr>
            <w:rFonts w:ascii="华文楷体" w:eastAsia="华文楷体" w:hAnsi="华文楷体" w:hint="eastAsia"/>
            <w:sz w:val="28"/>
            <w:szCs w:val="28"/>
          </w:rPr>
          <w:delText>，</w:delText>
        </w:r>
      </w:del>
      <w:ins w:id="683" w:author="admin" w:date="2015-07-20T22:05:00Z">
        <w:r w:rsidR="00DB53A9">
          <w:rPr>
            <w:rFonts w:ascii="华文楷体" w:eastAsia="华文楷体" w:hAnsi="华文楷体" w:hint="eastAsia"/>
            <w:sz w:val="28"/>
            <w:szCs w:val="28"/>
          </w:rPr>
          <w:t>。</w:t>
        </w:r>
      </w:ins>
      <w:r w:rsidRPr="00DD64BA">
        <w:rPr>
          <w:rFonts w:ascii="华文楷体" w:eastAsia="华文楷体" w:hAnsi="华文楷体" w:hint="eastAsia"/>
          <w:sz w:val="28"/>
          <w:szCs w:val="28"/>
        </w:rPr>
        <w:t>那么就是说成实</w:t>
      </w:r>
      <w:del w:id="684" w:author="admin" w:date="2015-07-20T22:05:00Z">
        <w:r w:rsidRPr="00DD64BA" w:rsidDel="00DB53A9">
          <w:rPr>
            <w:rFonts w:ascii="华文楷体" w:eastAsia="华文楷体" w:hAnsi="华文楷体" w:hint="eastAsia"/>
            <w:sz w:val="28"/>
            <w:szCs w:val="28"/>
          </w:rPr>
          <w:delText>的</w:delText>
        </w:r>
      </w:del>
      <w:ins w:id="685" w:author="admin" w:date="2015-07-20T22:05:00Z">
        <w:r w:rsidR="00DB53A9">
          <w:rPr>
            <w:rFonts w:ascii="华文楷体" w:eastAsia="华文楷体" w:hAnsi="华文楷体" w:hint="eastAsia"/>
            <w:sz w:val="28"/>
            <w:szCs w:val="28"/>
          </w:rPr>
          <w:t>就是</w:t>
        </w:r>
      </w:ins>
      <w:r w:rsidRPr="00DD64BA">
        <w:rPr>
          <w:rFonts w:ascii="华文楷体" w:eastAsia="华文楷体" w:hAnsi="华文楷体" w:hint="eastAsia"/>
          <w:sz w:val="28"/>
          <w:szCs w:val="28"/>
        </w:rPr>
        <w:t>前面说实有</w:t>
      </w:r>
      <w:del w:id="686" w:author="admin" w:date="2015-07-20T22:05:00Z">
        <w:r w:rsidRPr="00DD64BA" w:rsidDel="00DB53A9">
          <w:rPr>
            <w:rFonts w:ascii="华文楷体" w:eastAsia="华文楷体" w:hAnsi="华文楷体" w:hint="eastAsia"/>
            <w:sz w:val="28"/>
            <w:szCs w:val="28"/>
          </w:rPr>
          <w:delText>呢</w:delText>
        </w:r>
      </w:del>
      <w:r w:rsidRPr="00DD64BA">
        <w:rPr>
          <w:rFonts w:ascii="华文楷体" w:eastAsia="华文楷体" w:hAnsi="华文楷体" w:hint="eastAsia"/>
          <w:sz w:val="28"/>
          <w:szCs w:val="28"/>
        </w:rPr>
        <w:t>，这个成实</w:t>
      </w:r>
      <w:ins w:id="687" w:author="admin" w:date="2015-07-20T22:05:00Z">
        <w:r w:rsidR="001E701A">
          <w:rPr>
            <w:rFonts w:ascii="华文楷体" w:eastAsia="华文楷体" w:hAnsi="华文楷体" w:hint="eastAsia"/>
            <w:sz w:val="28"/>
            <w:szCs w:val="28"/>
          </w:rPr>
          <w:t>，</w:t>
        </w:r>
      </w:ins>
      <w:r w:rsidRPr="00DD64BA">
        <w:rPr>
          <w:rFonts w:ascii="华文楷体" w:eastAsia="华文楷体" w:hAnsi="华文楷体" w:hint="eastAsia"/>
          <w:sz w:val="28"/>
          <w:szCs w:val="28"/>
        </w:rPr>
        <w:t>这个实有实际上是不存在的，所以</w:t>
      </w:r>
      <w:del w:id="688" w:author="admin" w:date="2015-07-20T22:06:00Z">
        <w:r w:rsidRPr="00DD64BA" w:rsidDel="001E701A">
          <w:rPr>
            <w:rFonts w:ascii="华文楷体" w:eastAsia="华文楷体" w:hAnsi="华文楷体" w:hint="eastAsia"/>
            <w:sz w:val="28"/>
            <w:szCs w:val="28"/>
          </w:rPr>
          <w:delText>他</w:delText>
        </w:r>
      </w:del>
      <w:ins w:id="689" w:author="admin" w:date="2015-07-20T22:06:00Z">
        <w:r w:rsidR="001E701A">
          <w:rPr>
            <w:rFonts w:ascii="华文楷体" w:eastAsia="华文楷体" w:hAnsi="华文楷体" w:hint="eastAsia"/>
            <w:sz w:val="28"/>
            <w:szCs w:val="28"/>
          </w:rPr>
          <w:t>它</w:t>
        </w:r>
      </w:ins>
      <w:r w:rsidRPr="00DD64BA">
        <w:rPr>
          <w:rFonts w:ascii="华文楷体" w:eastAsia="华文楷体" w:hAnsi="华文楷体" w:hint="eastAsia"/>
          <w:sz w:val="28"/>
          <w:szCs w:val="28"/>
        </w:rPr>
        <w:t>成了所破之处</w:t>
      </w:r>
      <w:del w:id="690" w:author="admin" w:date="2015-07-20T22:06:00Z">
        <w:r w:rsidRPr="00DD64BA" w:rsidDel="001E701A">
          <w:rPr>
            <w:rFonts w:ascii="华文楷体" w:eastAsia="华文楷体" w:hAnsi="华文楷体" w:hint="eastAsia"/>
            <w:sz w:val="28"/>
            <w:szCs w:val="28"/>
          </w:rPr>
          <w:delText>，</w:delText>
        </w:r>
      </w:del>
      <w:ins w:id="691" w:author="admin" w:date="2015-07-20T22:06:00Z">
        <w:r w:rsidR="001E701A">
          <w:rPr>
            <w:rFonts w:ascii="华文楷体" w:eastAsia="华文楷体" w:hAnsi="华文楷体" w:hint="eastAsia"/>
            <w:sz w:val="28"/>
            <w:szCs w:val="28"/>
          </w:rPr>
          <w:t>。</w:t>
        </w:r>
      </w:ins>
      <w:r w:rsidRPr="00DD64BA">
        <w:rPr>
          <w:rFonts w:ascii="华文楷体" w:eastAsia="华文楷体" w:hAnsi="华文楷体" w:hint="eastAsia"/>
          <w:sz w:val="28"/>
          <w:szCs w:val="28"/>
        </w:rPr>
        <w:t>瓶子呢</w:t>
      </w:r>
      <w:del w:id="692" w:author="admin" w:date="2015-07-20T22:06:00Z">
        <w:r w:rsidRPr="00DD64BA" w:rsidDel="001E701A">
          <w:rPr>
            <w:rFonts w:ascii="华文楷体" w:eastAsia="华文楷体" w:hAnsi="华文楷体" w:hint="eastAsia"/>
            <w:sz w:val="28"/>
            <w:szCs w:val="28"/>
          </w:rPr>
          <w:delText>他</w:delText>
        </w:r>
      </w:del>
      <w:ins w:id="693" w:author="admin" w:date="2015-07-20T22:06:00Z">
        <w:r w:rsidR="001E701A">
          <w:rPr>
            <w:rFonts w:ascii="华文楷体" w:eastAsia="华文楷体" w:hAnsi="华文楷体" w:hint="eastAsia"/>
            <w:sz w:val="28"/>
            <w:szCs w:val="28"/>
          </w:rPr>
          <w:t>它</w:t>
        </w:r>
        <w:r w:rsidR="00D40F54">
          <w:rPr>
            <w:rFonts w:ascii="华文楷体" w:eastAsia="华文楷体" w:hAnsi="华文楷体" w:hint="eastAsia"/>
            <w:sz w:val="28"/>
            <w:szCs w:val="28"/>
          </w:rPr>
          <w:t>是</w:t>
        </w:r>
      </w:ins>
      <w:r w:rsidRPr="00DD64BA">
        <w:rPr>
          <w:rFonts w:ascii="华文楷体" w:eastAsia="华文楷体" w:hAnsi="华文楷体" w:hint="eastAsia"/>
          <w:sz w:val="28"/>
          <w:szCs w:val="28"/>
        </w:rPr>
        <w:t>本来有的</w:t>
      </w:r>
      <w:ins w:id="694" w:author="admin" w:date="2015-07-20T22:06:00Z">
        <w:r w:rsidR="00D40F54">
          <w:rPr>
            <w:rFonts w:ascii="华文楷体" w:eastAsia="华文楷体" w:hAnsi="华文楷体" w:hint="eastAsia"/>
            <w:sz w:val="28"/>
            <w:szCs w:val="28"/>
          </w:rPr>
          <w:t>。不</w:t>
        </w:r>
      </w:ins>
      <w:del w:id="695" w:author="admin" w:date="2015-07-20T22:06:00Z">
        <w:r w:rsidRPr="00DD64BA" w:rsidDel="00D40F54">
          <w:rPr>
            <w:rFonts w:ascii="华文楷体" w:eastAsia="华文楷体" w:hAnsi="华文楷体" w:hint="eastAsia"/>
            <w:sz w:val="28"/>
            <w:szCs w:val="28"/>
          </w:rPr>
          <w:delText>必</w:delText>
        </w:r>
      </w:del>
      <w:r w:rsidRPr="00DD64BA">
        <w:rPr>
          <w:rFonts w:ascii="华文楷体" w:eastAsia="华文楷体" w:hAnsi="华文楷体" w:hint="eastAsia"/>
          <w:sz w:val="28"/>
          <w:szCs w:val="28"/>
        </w:rPr>
        <w:t>能破</w:t>
      </w:r>
      <w:ins w:id="696" w:author="admin" w:date="2015-07-20T22:07:00Z">
        <w:r w:rsidR="00FF7FBD">
          <w:rPr>
            <w:rFonts w:ascii="华文楷体" w:eastAsia="华文楷体" w:hAnsi="华文楷体" w:hint="eastAsia"/>
            <w:sz w:val="28"/>
            <w:szCs w:val="28"/>
          </w:rPr>
          <w:t>、</w:t>
        </w:r>
      </w:ins>
      <w:r w:rsidRPr="00DD64BA">
        <w:rPr>
          <w:rFonts w:ascii="华文楷体" w:eastAsia="华文楷体" w:hAnsi="华文楷体" w:hint="eastAsia"/>
          <w:sz w:val="28"/>
          <w:szCs w:val="28"/>
        </w:rPr>
        <w:t>不能空的，所以说瓶子以瓶子不空</w:t>
      </w:r>
      <w:ins w:id="697" w:author="admin" w:date="2015-07-20T22:07:00Z">
        <w:r w:rsidR="00FF7FBD">
          <w:rPr>
            <w:rFonts w:ascii="华文楷体" w:eastAsia="华文楷体" w:hAnsi="华文楷体" w:hint="eastAsia"/>
            <w:sz w:val="28"/>
            <w:szCs w:val="28"/>
          </w:rPr>
          <w:t>，</w:t>
        </w:r>
      </w:ins>
      <w:r w:rsidRPr="00DD64BA">
        <w:rPr>
          <w:rFonts w:ascii="华文楷体" w:eastAsia="华文楷体" w:hAnsi="华文楷体" w:hint="eastAsia"/>
          <w:sz w:val="28"/>
          <w:szCs w:val="28"/>
        </w:rPr>
        <w:t>瓶子以实有空</w:t>
      </w:r>
      <w:del w:id="698" w:author="admin" w:date="2015-07-20T22:07:00Z">
        <w:r w:rsidRPr="00DD64BA" w:rsidDel="00FF7FBD">
          <w:rPr>
            <w:rFonts w:ascii="华文楷体" w:eastAsia="华文楷体" w:hAnsi="华文楷体" w:hint="eastAsia"/>
            <w:sz w:val="28"/>
            <w:szCs w:val="28"/>
          </w:rPr>
          <w:delText>，</w:delText>
        </w:r>
      </w:del>
      <w:ins w:id="699" w:author="admin" w:date="2015-07-20T22:07:00Z">
        <w:r w:rsidR="00FF7FBD">
          <w:rPr>
            <w:rFonts w:ascii="华文楷体" w:eastAsia="华文楷体" w:hAnsi="华文楷体" w:hint="eastAsia"/>
            <w:sz w:val="28"/>
            <w:szCs w:val="28"/>
          </w:rPr>
          <w:t>。</w:t>
        </w:r>
      </w:ins>
      <w:r w:rsidRPr="00DD64BA">
        <w:rPr>
          <w:rFonts w:ascii="华文楷体" w:eastAsia="华文楷体" w:hAnsi="华文楷体" w:hint="eastAsia"/>
          <w:sz w:val="28"/>
          <w:szCs w:val="28"/>
        </w:rPr>
        <w:t>只是破除瓶子上面的实有就可以了，并不是像你们理解的一样就说是瓶子等以其他的成实而空</w:t>
      </w:r>
      <w:ins w:id="700" w:author="admin" w:date="2015-07-20T22:08:00Z">
        <w:r w:rsidR="00FF7FBD">
          <w:rPr>
            <w:rFonts w:ascii="华文楷体" w:eastAsia="华文楷体" w:hAnsi="华文楷体" w:hint="eastAsia"/>
            <w:sz w:val="28"/>
            <w:szCs w:val="28"/>
          </w:rPr>
          <w:t>，</w:t>
        </w:r>
      </w:ins>
      <w:r w:rsidRPr="00DD64BA">
        <w:rPr>
          <w:rFonts w:ascii="华文楷体" w:eastAsia="华文楷体" w:hAnsi="华文楷体" w:hint="eastAsia"/>
          <w:sz w:val="28"/>
          <w:szCs w:val="28"/>
        </w:rPr>
        <w:t>而是指他瓶子本身</w:t>
      </w:r>
      <w:del w:id="701" w:author="admin" w:date="2015-07-20T22:08:00Z">
        <w:r w:rsidRPr="00DD64BA" w:rsidDel="00FF7FBD">
          <w:rPr>
            <w:rFonts w:ascii="华文楷体" w:eastAsia="华文楷体" w:hAnsi="华文楷体" w:hint="eastAsia"/>
            <w:sz w:val="28"/>
            <w:szCs w:val="28"/>
          </w:rPr>
          <w:delText>，</w:delText>
        </w:r>
      </w:del>
      <w:ins w:id="702" w:author="admin" w:date="2015-07-20T22:08:00Z">
        <w:r w:rsidR="00FF7FBD">
          <w:rPr>
            <w:rFonts w:ascii="华文楷体" w:eastAsia="华文楷体" w:hAnsi="华文楷体" w:hint="eastAsia"/>
            <w:sz w:val="28"/>
            <w:szCs w:val="28"/>
          </w:rPr>
          <w:t>。</w:t>
        </w:r>
      </w:ins>
      <w:r w:rsidRPr="00DD64BA">
        <w:rPr>
          <w:rFonts w:ascii="华文楷体" w:eastAsia="华文楷体" w:hAnsi="华文楷体" w:hint="eastAsia"/>
          <w:sz w:val="28"/>
          <w:szCs w:val="28"/>
        </w:rPr>
        <w:t>是指任何法不存在实有，</w:t>
      </w:r>
      <w:proofErr w:type="gramStart"/>
      <w:r w:rsidRPr="00DD64BA">
        <w:rPr>
          <w:rFonts w:ascii="华文楷体" w:eastAsia="华文楷体" w:hAnsi="华文楷体" w:hint="eastAsia"/>
          <w:sz w:val="28"/>
          <w:szCs w:val="28"/>
        </w:rPr>
        <w:t>必须遣除对</w:t>
      </w:r>
      <w:proofErr w:type="gramEnd"/>
      <w:del w:id="703" w:author="admin" w:date="2015-07-20T22:08:00Z">
        <w:r w:rsidRPr="00DD64BA" w:rsidDel="006041E8">
          <w:rPr>
            <w:rFonts w:ascii="华文楷体" w:eastAsia="华文楷体" w:hAnsi="华文楷体" w:hint="eastAsia"/>
            <w:sz w:val="28"/>
            <w:szCs w:val="28"/>
          </w:rPr>
          <w:delText>他</w:delText>
        </w:r>
      </w:del>
      <w:ins w:id="704" w:author="admin" w:date="2015-07-20T22:08:00Z">
        <w:r w:rsidR="006041E8">
          <w:rPr>
            <w:rFonts w:ascii="华文楷体" w:eastAsia="华文楷体" w:hAnsi="华文楷体" w:hint="eastAsia"/>
            <w:sz w:val="28"/>
            <w:szCs w:val="28"/>
          </w:rPr>
          <w:t>它</w:t>
        </w:r>
      </w:ins>
      <w:r w:rsidRPr="00DD64BA">
        <w:rPr>
          <w:rFonts w:ascii="华文楷体" w:eastAsia="华文楷体" w:hAnsi="华文楷体" w:hint="eastAsia"/>
          <w:sz w:val="28"/>
          <w:szCs w:val="28"/>
        </w:rPr>
        <w:t>的这样一种</w:t>
      </w:r>
      <w:proofErr w:type="gramStart"/>
      <w:r w:rsidRPr="00DD64BA">
        <w:rPr>
          <w:rFonts w:ascii="华文楷体" w:eastAsia="华文楷体" w:hAnsi="华文楷体" w:hint="eastAsia"/>
          <w:sz w:val="28"/>
          <w:szCs w:val="28"/>
        </w:rPr>
        <w:t>耽</w:t>
      </w:r>
      <w:proofErr w:type="gramEnd"/>
      <w:r w:rsidRPr="00DD64BA">
        <w:rPr>
          <w:rFonts w:ascii="华文楷体" w:eastAsia="华文楷体" w:hAnsi="华文楷体" w:hint="eastAsia"/>
          <w:sz w:val="28"/>
          <w:szCs w:val="28"/>
        </w:rPr>
        <w:t>著，所以不能</w:t>
      </w:r>
      <w:del w:id="705" w:author="admin" w:date="2015-07-20T22:09:00Z">
        <w:r w:rsidRPr="00DD64BA" w:rsidDel="006041E8">
          <w:rPr>
            <w:rFonts w:ascii="华文楷体" w:eastAsia="华文楷体" w:hAnsi="华文楷体" w:hint="eastAsia"/>
            <w:sz w:val="28"/>
            <w:szCs w:val="28"/>
          </w:rPr>
          <w:delText>想您</w:delText>
        </w:r>
      </w:del>
      <w:ins w:id="706" w:author="admin" w:date="2015-07-20T22:09:00Z">
        <w:r w:rsidR="006041E8">
          <w:rPr>
            <w:rFonts w:ascii="华文楷体" w:eastAsia="华文楷体" w:hAnsi="华文楷体" w:hint="eastAsia"/>
            <w:sz w:val="28"/>
            <w:szCs w:val="28"/>
          </w:rPr>
          <w:t>像你们</w:t>
        </w:r>
      </w:ins>
      <w:r w:rsidRPr="00DD64BA">
        <w:rPr>
          <w:rFonts w:ascii="华文楷体" w:eastAsia="华文楷体" w:hAnsi="华文楷体" w:hint="eastAsia"/>
          <w:sz w:val="28"/>
          <w:szCs w:val="28"/>
        </w:rPr>
        <w:t>这样理解</w:t>
      </w:r>
      <w:del w:id="707" w:author="admin" w:date="2015-07-20T22:09:00Z">
        <w:r w:rsidRPr="00DD64BA" w:rsidDel="00606B73">
          <w:rPr>
            <w:rFonts w:ascii="华文楷体" w:eastAsia="华文楷体" w:hAnsi="华文楷体" w:hint="eastAsia"/>
            <w:sz w:val="28"/>
            <w:szCs w:val="28"/>
          </w:rPr>
          <w:delText>，</w:delText>
        </w:r>
      </w:del>
      <w:ins w:id="708" w:author="admin" w:date="2015-07-20T22:09:00Z">
        <w:r w:rsidR="00606B73">
          <w:rPr>
            <w:rFonts w:ascii="华文楷体" w:eastAsia="华文楷体" w:hAnsi="华文楷体" w:hint="eastAsia"/>
            <w:sz w:val="28"/>
            <w:szCs w:val="28"/>
          </w:rPr>
          <w:t>。</w:t>
        </w:r>
      </w:ins>
      <w:r w:rsidRPr="00DD64BA">
        <w:rPr>
          <w:rFonts w:ascii="华文楷体" w:eastAsia="华文楷体" w:hAnsi="华文楷体" w:hint="eastAsia"/>
          <w:sz w:val="28"/>
          <w:szCs w:val="28"/>
        </w:rPr>
        <w:t>实际上所谓的无实呢是指任何法他不存在实有，他本身不存在实有</w:t>
      </w:r>
      <w:ins w:id="709" w:author="admin" w:date="2015-07-20T22:09:00Z">
        <w:r w:rsidR="00E35278">
          <w:rPr>
            <w:rFonts w:ascii="华文楷体" w:eastAsia="华文楷体" w:hAnsi="华文楷体" w:hint="eastAsia"/>
            <w:sz w:val="28"/>
            <w:szCs w:val="28"/>
          </w:rPr>
          <w:t>，</w:t>
        </w:r>
      </w:ins>
      <w:proofErr w:type="gramStart"/>
      <w:r w:rsidRPr="00DD64BA">
        <w:rPr>
          <w:rFonts w:ascii="华文楷体" w:eastAsia="华文楷体" w:hAnsi="华文楷体" w:hint="eastAsia"/>
          <w:sz w:val="28"/>
          <w:szCs w:val="28"/>
        </w:rPr>
        <w:t>必须遣除对</w:t>
      </w:r>
      <w:proofErr w:type="gramEnd"/>
      <w:del w:id="710" w:author="admin" w:date="2015-07-20T22:09:00Z">
        <w:r w:rsidRPr="00DD64BA" w:rsidDel="00E35278">
          <w:rPr>
            <w:rFonts w:ascii="华文楷体" w:eastAsia="华文楷体" w:hAnsi="华文楷体" w:hint="eastAsia"/>
            <w:sz w:val="28"/>
            <w:szCs w:val="28"/>
          </w:rPr>
          <w:delText>他</w:delText>
        </w:r>
      </w:del>
      <w:ins w:id="711" w:author="admin" w:date="2015-07-20T22:09:00Z">
        <w:r w:rsidR="00E35278">
          <w:rPr>
            <w:rFonts w:ascii="华文楷体" w:eastAsia="华文楷体" w:hAnsi="华文楷体" w:hint="eastAsia"/>
            <w:sz w:val="28"/>
            <w:szCs w:val="28"/>
          </w:rPr>
          <w:t>它，</w:t>
        </w:r>
      </w:ins>
      <w:r w:rsidRPr="00DD64BA">
        <w:rPr>
          <w:rFonts w:ascii="华文楷体" w:eastAsia="华文楷体" w:hAnsi="华文楷体" w:hint="eastAsia"/>
          <w:sz w:val="28"/>
          <w:szCs w:val="28"/>
        </w:rPr>
        <w:t>这个</w:t>
      </w:r>
      <w:del w:id="712" w:author="admin" w:date="2015-07-20T22:09:00Z">
        <w:r w:rsidRPr="00DD64BA" w:rsidDel="00E35278">
          <w:rPr>
            <w:rFonts w:ascii="华文楷体" w:eastAsia="华文楷体" w:hAnsi="华文楷体" w:hint="eastAsia"/>
            <w:sz w:val="28"/>
            <w:szCs w:val="28"/>
          </w:rPr>
          <w:delText>他</w:delText>
        </w:r>
      </w:del>
      <w:proofErr w:type="gramStart"/>
      <w:ins w:id="713" w:author="admin" w:date="2015-07-20T22:09:00Z">
        <w:r w:rsidR="00E35278">
          <w:rPr>
            <w:rFonts w:ascii="华文楷体" w:eastAsia="华文楷体" w:hAnsi="华文楷体" w:hint="eastAsia"/>
            <w:sz w:val="28"/>
            <w:szCs w:val="28"/>
          </w:rPr>
          <w:t>它</w:t>
        </w:r>
      </w:ins>
      <w:r w:rsidRPr="00DD64BA">
        <w:rPr>
          <w:rFonts w:ascii="华文楷体" w:eastAsia="华文楷体" w:hAnsi="华文楷体" w:hint="eastAsia"/>
          <w:sz w:val="28"/>
          <w:szCs w:val="28"/>
        </w:rPr>
        <w:t>字就是</w:t>
      </w:r>
      <w:proofErr w:type="gramEnd"/>
      <w:r w:rsidRPr="00DD64BA">
        <w:rPr>
          <w:rFonts w:ascii="华文楷体" w:eastAsia="华文楷体" w:hAnsi="华文楷体" w:hint="eastAsia"/>
          <w:sz w:val="28"/>
          <w:szCs w:val="28"/>
        </w:rPr>
        <w:t>讲这个瓶子本身，这个有法本身的</w:t>
      </w:r>
      <w:del w:id="714" w:author="admin" w:date="2015-07-19T22:07:00Z">
        <w:r w:rsidRPr="00DD64BA" w:rsidDel="00554077">
          <w:rPr>
            <w:rFonts w:ascii="华文楷体" w:eastAsia="华文楷体" w:hAnsi="华文楷体" w:hint="eastAsia"/>
            <w:sz w:val="28"/>
            <w:szCs w:val="28"/>
          </w:rPr>
          <w:delText>执着</w:delText>
        </w:r>
      </w:del>
      <w:ins w:id="715" w:author="admin" w:date="2015-07-19T22:07:00Z">
        <w:r w:rsidR="00554077">
          <w:rPr>
            <w:rFonts w:ascii="华文楷体" w:eastAsia="华文楷体" w:hAnsi="华文楷体" w:hint="eastAsia"/>
            <w:sz w:val="28"/>
            <w:szCs w:val="28"/>
          </w:rPr>
          <w:t>执著</w:t>
        </w:r>
      </w:ins>
      <w:r w:rsidRPr="00DD64BA">
        <w:rPr>
          <w:rFonts w:ascii="华文楷体" w:eastAsia="华文楷体" w:hAnsi="华文楷体" w:hint="eastAsia"/>
          <w:sz w:val="28"/>
          <w:szCs w:val="28"/>
        </w:rPr>
        <w:t>的，不能够说是</w:t>
      </w:r>
      <w:del w:id="716" w:author="admin" w:date="2015-07-20T22:10:00Z">
        <w:r w:rsidRPr="00DD64BA" w:rsidDel="007B254C">
          <w:rPr>
            <w:rFonts w:ascii="华文楷体" w:eastAsia="华文楷体" w:hAnsi="华文楷体" w:hint="eastAsia"/>
            <w:sz w:val="28"/>
            <w:szCs w:val="28"/>
          </w:rPr>
          <w:delText>他</w:delText>
        </w:r>
      </w:del>
      <w:ins w:id="717" w:author="admin" w:date="2015-07-20T22:10:00Z">
        <w:r w:rsidR="007B254C">
          <w:rPr>
            <w:rFonts w:ascii="华文楷体" w:eastAsia="华文楷体" w:hAnsi="华文楷体" w:hint="eastAsia"/>
            <w:sz w:val="28"/>
            <w:szCs w:val="28"/>
          </w:rPr>
          <w:t>它</w:t>
        </w:r>
      </w:ins>
      <w:r w:rsidRPr="00DD64BA">
        <w:rPr>
          <w:rFonts w:ascii="华文楷体" w:eastAsia="华文楷体" w:hAnsi="华文楷体" w:hint="eastAsia"/>
          <w:sz w:val="28"/>
          <w:szCs w:val="28"/>
        </w:rPr>
        <w:t>的瓶子不破</w:t>
      </w:r>
      <w:ins w:id="718" w:author="admin" w:date="2015-07-20T22:10:00Z">
        <w:r w:rsidR="007B254C">
          <w:rPr>
            <w:rFonts w:ascii="华文楷体" w:eastAsia="华文楷体" w:hAnsi="华文楷体" w:hint="eastAsia"/>
            <w:sz w:val="28"/>
            <w:szCs w:val="28"/>
          </w:rPr>
          <w:t>，</w:t>
        </w:r>
      </w:ins>
      <w:del w:id="719" w:author="admin" w:date="2015-07-20T22:10:00Z">
        <w:r w:rsidRPr="00DD64BA" w:rsidDel="007B254C">
          <w:rPr>
            <w:rFonts w:ascii="华文楷体" w:eastAsia="华文楷体" w:hAnsi="华文楷体" w:hint="eastAsia"/>
            <w:sz w:val="28"/>
            <w:szCs w:val="28"/>
          </w:rPr>
          <w:delText>是</w:delText>
        </w:r>
      </w:del>
      <w:r w:rsidRPr="00DD64BA">
        <w:rPr>
          <w:rFonts w:ascii="华文楷体" w:eastAsia="华文楷体" w:hAnsi="华文楷体" w:hint="eastAsia"/>
          <w:sz w:val="28"/>
          <w:szCs w:val="28"/>
        </w:rPr>
        <w:t>破</w:t>
      </w:r>
      <w:del w:id="720" w:author="admin" w:date="2015-07-20T22:10:00Z">
        <w:r w:rsidRPr="00DD64BA" w:rsidDel="007B254C">
          <w:rPr>
            <w:rFonts w:ascii="华文楷体" w:eastAsia="华文楷体" w:hAnsi="华文楷体" w:hint="eastAsia"/>
            <w:sz w:val="28"/>
            <w:szCs w:val="28"/>
          </w:rPr>
          <w:delText>他</w:delText>
        </w:r>
      </w:del>
      <w:ins w:id="721" w:author="admin" w:date="2015-07-20T22:10:00Z">
        <w:r w:rsidR="007B254C">
          <w:rPr>
            <w:rFonts w:ascii="华文楷体" w:eastAsia="华文楷体" w:hAnsi="华文楷体" w:hint="eastAsia"/>
            <w:sz w:val="28"/>
            <w:szCs w:val="28"/>
          </w:rPr>
          <w:t>它</w:t>
        </w:r>
      </w:ins>
      <w:r w:rsidRPr="00DD64BA">
        <w:rPr>
          <w:rFonts w:ascii="华文楷体" w:eastAsia="华文楷体" w:hAnsi="华文楷体" w:hint="eastAsia"/>
          <w:sz w:val="28"/>
          <w:szCs w:val="28"/>
        </w:rPr>
        <w:t>上面的实有，这个不能这样理解</w:t>
      </w:r>
      <w:ins w:id="722" w:author="admin" w:date="2015-07-20T22:09:00Z">
        <w:r w:rsidR="00ED4E93">
          <w:rPr>
            <w:rFonts w:ascii="华文楷体" w:eastAsia="华文楷体" w:hAnsi="华文楷体" w:hint="eastAsia"/>
            <w:sz w:val="28"/>
            <w:szCs w:val="28"/>
          </w:rPr>
          <w:t>。</w:t>
        </w:r>
      </w:ins>
      <w:r w:rsidRPr="00DD64BA">
        <w:rPr>
          <w:rFonts w:ascii="华文楷体" w:eastAsia="华文楷体" w:hAnsi="华文楷体" w:hint="eastAsia"/>
          <w:sz w:val="28"/>
          <w:szCs w:val="28"/>
        </w:rPr>
        <w:t>所以无实呢应该说是法本身无实有</w:t>
      </w:r>
      <w:ins w:id="723" w:author="admin" w:date="2015-07-20T22:10:00Z">
        <w:r w:rsidR="005423E0">
          <w:rPr>
            <w:rFonts w:ascii="华文楷体" w:eastAsia="华文楷体" w:hAnsi="华文楷体" w:hint="eastAsia"/>
            <w:sz w:val="28"/>
            <w:szCs w:val="28"/>
          </w:rPr>
          <w:t>，</w:t>
        </w:r>
      </w:ins>
      <w:r w:rsidRPr="00DD64BA">
        <w:rPr>
          <w:rFonts w:ascii="华文楷体" w:eastAsia="华文楷体" w:hAnsi="华文楷体" w:hint="eastAsia"/>
          <w:sz w:val="28"/>
          <w:szCs w:val="28"/>
        </w:rPr>
        <w:t>而不是说法上面的实有不存在这个叫无实，这二者之间是差别的</w:t>
      </w:r>
      <w:del w:id="724" w:author="admin" w:date="2015-07-19T23:45:00Z">
        <w:r w:rsidRPr="00DD64BA" w:rsidDel="00EE1F5F">
          <w:rPr>
            <w:rFonts w:ascii="华文楷体" w:eastAsia="华文楷体" w:hAnsi="华文楷体" w:hint="eastAsia"/>
            <w:sz w:val="28"/>
            <w:szCs w:val="28"/>
          </w:rPr>
          <w:delText>，</w:delText>
        </w:r>
      </w:del>
      <w:ins w:id="725" w:author="admin" w:date="2015-07-19T23:45:00Z">
        <w:r w:rsidR="00EE1F5F">
          <w:rPr>
            <w:rFonts w:ascii="华文楷体" w:eastAsia="华文楷体" w:hAnsi="华文楷体" w:hint="eastAsia"/>
            <w:sz w:val="28"/>
            <w:szCs w:val="28"/>
          </w:rPr>
          <w:t>。</w:t>
        </w:r>
      </w:ins>
    </w:p>
    <w:p w:rsidR="00EE1F5F" w:rsidRDefault="00EE1F5F">
      <w:pPr>
        <w:ind w:firstLine="420"/>
        <w:rPr>
          <w:ins w:id="726" w:author="admin" w:date="2015-07-19T23:45:00Z"/>
          <w:rFonts w:ascii="华文楷体" w:eastAsia="华文楷体" w:hAnsi="华文楷体"/>
          <w:sz w:val="28"/>
          <w:szCs w:val="28"/>
        </w:rPr>
        <w:pPrChange w:id="727" w:author="admin" w:date="2015-07-19T23:30:00Z">
          <w:pPr>
            <w:ind w:firstLine="570"/>
          </w:pPr>
        </w:pPrChange>
      </w:pPr>
      <w:ins w:id="728" w:author="admin" w:date="2015-07-19T23:45:00Z">
        <w:r>
          <w:rPr>
            <w:rFonts w:ascii="华文楷体" w:eastAsia="华文楷体" w:hAnsi="华文楷体" w:hint="eastAsia"/>
            <w:sz w:val="28"/>
            <w:szCs w:val="28"/>
          </w:rPr>
          <w:t>【</w:t>
        </w:r>
      </w:ins>
      <w:r w:rsidR="00DD64BA" w:rsidRPr="00EE1F5F">
        <w:rPr>
          <w:rFonts w:asciiTheme="minorEastAsia" w:hAnsiTheme="minorEastAsia" w:hint="eastAsia"/>
          <w:sz w:val="28"/>
          <w:szCs w:val="28"/>
          <w:rPrChange w:id="729" w:author="admin" w:date="2015-07-19T23:45:00Z">
            <w:rPr>
              <w:rFonts w:ascii="华文楷体" w:eastAsia="华文楷体" w:hAnsi="华文楷体" w:hint="eastAsia"/>
              <w:sz w:val="28"/>
              <w:szCs w:val="28"/>
            </w:rPr>
          </w:rPrChange>
        </w:rPr>
        <w:t>因而，证悟了诸法无实后还要灭除一切执著相，如果仍旧存在</w:t>
      </w:r>
      <w:proofErr w:type="gramStart"/>
      <w:r w:rsidR="00DD64BA" w:rsidRPr="00EE1F5F">
        <w:rPr>
          <w:rFonts w:asciiTheme="minorEastAsia" w:hAnsiTheme="minorEastAsia" w:hint="eastAsia"/>
          <w:sz w:val="28"/>
          <w:szCs w:val="28"/>
          <w:rPrChange w:id="730" w:author="admin" w:date="2015-07-19T23:45:00Z">
            <w:rPr>
              <w:rFonts w:ascii="华文楷体" w:eastAsia="华文楷体" w:hAnsi="华文楷体" w:hint="eastAsia"/>
              <w:sz w:val="28"/>
              <w:szCs w:val="28"/>
            </w:rPr>
          </w:rPrChange>
        </w:rPr>
        <w:t>耽</w:t>
      </w:r>
      <w:proofErr w:type="gramEnd"/>
      <w:r w:rsidR="00DD64BA" w:rsidRPr="00EE1F5F">
        <w:rPr>
          <w:rFonts w:asciiTheme="minorEastAsia" w:hAnsiTheme="minorEastAsia" w:hint="eastAsia"/>
          <w:sz w:val="28"/>
          <w:szCs w:val="28"/>
          <w:rPrChange w:id="731" w:author="admin" w:date="2015-07-19T23:45:00Z">
            <w:rPr>
              <w:rFonts w:ascii="华文楷体" w:eastAsia="华文楷体" w:hAnsi="华文楷体" w:hint="eastAsia"/>
              <w:sz w:val="28"/>
              <w:szCs w:val="28"/>
            </w:rPr>
          </w:rPrChange>
        </w:rPr>
        <w:t>著无实句义的</w:t>
      </w:r>
      <w:proofErr w:type="gramStart"/>
      <w:r w:rsidR="00DD64BA" w:rsidRPr="00EE1F5F">
        <w:rPr>
          <w:rFonts w:asciiTheme="minorEastAsia" w:hAnsiTheme="minorEastAsia" w:hint="eastAsia"/>
          <w:sz w:val="28"/>
          <w:szCs w:val="28"/>
          <w:rPrChange w:id="732" w:author="admin" w:date="2015-07-19T23:45:00Z">
            <w:rPr>
              <w:rFonts w:ascii="华文楷体" w:eastAsia="华文楷体" w:hAnsi="华文楷体" w:hint="eastAsia"/>
              <w:sz w:val="28"/>
              <w:szCs w:val="28"/>
            </w:rPr>
          </w:rPrChange>
        </w:rPr>
        <w:t>妄</w:t>
      </w:r>
      <w:proofErr w:type="gramEnd"/>
      <w:r w:rsidR="00DD64BA" w:rsidRPr="00EE1F5F">
        <w:rPr>
          <w:rFonts w:asciiTheme="minorEastAsia" w:hAnsiTheme="minorEastAsia" w:hint="eastAsia"/>
          <w:sz w:val="28"/>
          <w:szCs w:val="28"/>
          <w:rPrChange w:id="733" w:author="admin" w:date="2015-07-19T23:45:00Z">
            <w:rPr>
              <w:rFonts w:ascii="华文楷体" w:eastAsia="华文楷体" w:hAnsi="华文楷体" w:hint="eastAsia"/>
              <w:sz w:val="28"/>
              <w:szCs w:val="28"/>
            </w:rPr>
          </w:rPrChange>
        </w:rPr>
        <w:t>执，那说明尚未</w:t>
      </w:r>
      <w:proofErr w:type="gramStart"/>
      <w:r w:rsidR="00DD64BA" w:rsidRPr="00EE1F5F">
        <w:rPr>
          <w:rFonts w:asciiTheme="minorEastAsia" w:hAnsiTheme="minorEastAsia" w:hint="eastAsia"/>
          <w:sz w:val="28"/>
          <w:szCs w:val="28"/>
          <w:rPrChange w:id="734" w:author="admin" w:date="2015-07-19T23:45:00Z">
            <w:rPr>
              <w:rFonts w:ascii="华文楷体" w:eastAsia="华文楷体" w:hAnsi="华文楷体" w:hint="eastAsia"/>
              <w:sz w:val="28"/>
              <w:szCs w:val="28"/>
            </w:rPr>
          </w:rPrChange>
        </w:rPr>
        <w:t>息灭</w:t>
      </w:r>
      <w:proofErr w:type="gramEnd"/>
      <w:r w:rsidR="00DD64BA" w:rsidRPr="00EE1F5F">
        <w:rPr>
          <w:rFonts w:asciiTheme="minorEastAsia" w:hAnsiTheme="minorEastAsia" w:hint="eastAsia"/>
          <w:sz w:val="28"/>
          <w:szCs w:val="28"/>
          <w:rPrChange w:id="735" w:author="admin" w:date="2015-07-19T23:45:00Z">
            <w:rPr>
              <w:rFonts w:ascii="华文楷体" w:eastAsia="华文楷体" w:hAnsi="华文楷体" w:hint="eastAsia"/>
              <w:sz w:val="28"/>
              <w:szCs w:val="28"/>
            </w:rPr>
          </w:rPrChange>
        </w:rPr>
        <w:t>（具有执著相）见解。</w:t>
      </w:r>
      <w:ins w:id="736" w:author="admin" w:date="2015-07-19T23:45:00Z">
        <w:r>
          <w:rPr>
            <w:rFonts w:ascii="华文楷体" w:eastAsia="华文楷体" w:hAnsi="华文楷体" w:hint="eastAsia"/>
            <w:sz w:val="28"/>
            <w:szCs w:val="28"/>
          </w:rPr>
          <w:t>】</w:t>
        </w:r>
      </w:ins>
    </w:p>
    <w:p w:rsidR="00C556B3" w:rsidRDefault="00DD64BA">
      <w:pPr>
        <w:ind w:firstLine="420"/>
        <w:rPr>
          <w:ins w:id="737" w:author="admin" w:date="2015-07-20T22:16:00Z"/>
          <w:rFonts w:ascii="华文楷体" w:eastAsia="华文楷体" w:hAnsi="华文楷体" w:hint="eastAsia"/>
          <w:sz w:val="28"/>
          <w:szCs w:val="28"/>
        </w:rPr>
        <w:pPrChange w:id="738" w:author="admin" w:date="2015-07-19T23:30:00Z">
          <w:pPr>
            <w:ind w:firstLine="570"/>
          </w:pPr>
        </w:pPrChange>
      </w:pPr>
      <w:r w:rsidRPr="00DD64BA">
        <w:rPr>
          <w:rFonts w:ascii="华文楷体" w:eastAsia="华文楷体" w:hAnsi="华文楷体" w:hint="eastAsia"/>
          <w:sz w:val="28"/>
          <w:szCs w:val="28"/>
        </w:rPr>
        <w:t>所以说</w:t>
      </w:r>
      <w:proofErr w:type="gramStart"/>
      <w:r w:rsidRPr="00DD64BA">
        <w:rPr>
          <w:rFonts w:ascii="华文楷体" w:eastAsia="华文楷体" w:hAnsi="华文楷体" w:hint="eastAsia"/>
          <w:sz w:val="28"/>
          <w:szCs w:val="28"/>
        </w:rPr>
        <w:t>呢证悟</w:t>
      </w:r>
      <w:proofErr w:type="gramEnd"/>
      <w:r w:rsidRPr="00DD64BA">
        <w:rPr>
          <w:rFonts w:ascii="华文楷体" w:eastAsia="华文楷体" w:hAnsi="华文楷体" w:hint="eastAsia"/>
          <w:sz w:val="28"/>
          <w:szCs w:val="28"/>
        </w:rPr>
        <w:t>了诸法无实之后呢</w:t>
      </w:r>
      <w:ins w:id="739" w:author="admin" w:date="2015-07-20T22:11:00Z">
        <w:r w:rsidR="003F297A">
          <w:rPr>
            <w:rFonts w:ascii="华文楷体" w:eastAsia="华文楷体" w:hAnsi="华文楷体" w:hint="eastAsia"/>
            <w:sz w:val="28"/>
            <w:szCs w:val="28"/>
          </w:rPr>
          <w:t>，</w:t>
        </w:r>
      </w:ins>
      <w:r w:rsidRPr="00DD64BA">
        <w:rPr>
          <w:rFonts w:ascii="华文楷体" w:eastAsia="华文楷体" w:hAnsi="华文楷体" w:hint="eastAsia"/>
          <w:sz w:val="28"/>
          <w:szCs w:val="28"/>
        </w:rPr>
        <w:t>还要灭除一切</w:t>
      </w:r>
      <w:del w:id="740" w:author="admin" w:date="2015-07-19T22:07:00Z">
        <w:r w:rsidRPr="00DD64BA" w:rsidDel="00554077">
          <w:rPr>
            <w:rFonts w:ascii="华文楷体" w:eastAsia="华文楷体" w:hAnsi="华文楷体" w:hint="eastAsia"/>
            <w:sz w:val="28"/>
            <w:szCs w:val="28"/>
          </w:rPr>
          <w:delText>执着</w:delText>
        </w:r>
      </w:del>
      <w:ins w:id="741" w:author="admin" w:date="2015-07-19T22:07:00Z">
        <w:r w:rsidR="00554077">
          <w:rPr>
            <w:rFonts w:ascii="华文楷体" w:eastAsia="华文楷体" w:hAnsi="华文楷体" w:hint="eastAsia"/>
            <w:sz w:val="28"/>
            <w:szCs w:val="28"/>
          </w:rPr>
          <w:t>执著</w:t>
        </w:r>
      </w:ins>
      <w:r w:rsidRPr="00DD64BA">
        <w:rPr>
          <w:rFonts w:ascii="华文楷体" w:eastAsia="华文楷体" w:hAnsi="华文楷体" w:hint="eastAsia"/>
          <w:sz w:val="28"/>
          <w:szCs w:val="28"/>
        </w:rPr>
        <w:t>相</w:t>
      </w:r>
      <w:del w:id="742" w:author="admin" w:date="2015-07-20T22:11:00Z">
        <w:r w:rsidRPr="00DD64BA" w:rsidDel="003F297A">
          <w:rPr>
            <w:rFonts w:ascii="华文楷体" w:eastAsia="华文楷体" w:hAnsi="华文楷体" w:hint="eastAsia"/>
            <w:sz w:val="28"/>
            <w:szCs w:val="28"/>
          </w:rPr>
          <w:delText>，</w:delText>
        </w:r>
      </w:del>
      <w:ins w:id="743" w:author="admin" w:date="2015-07-20T22:11:00Z">
        <w:r w:rsidR="003F297A">
          <w:rPr>
            <w:rFonts w:ascii="华文楷体" w:eastAsia="华文楷体" w:hAnsi="华文楷体" w:hint="eastAsia"/>
            <w:sz w:val="28"/>
            <w:szCs w:val="28"/>
          </w:rPr>
          <w:t>。</w:t>
        </w:r>
      </w:ins>
      <w:del w:id="744" w:author="admin" w:date="2015-07-20T22:11:00Z">
        <w:r w:rsidRPr="00DD64BA" w:rsidDel="003F297A">
          <w:rPr>
            <w:rFonts w:ascii="华文楷体" w:eastAsia="华文楷体" w:hAnsi="华文楷体" w:hint="eastAsia"/>
            <w:sz w:val="28"/>
            <w:szCs w:val="28"/>
          </w:rPr>
          <w:delText>首相呢</w:delText>
        </w:r>
      </w:del>
      <w:ins w:id="745" w:author="admin" w:date="2015-07-20T22:11:00Z">
        <w:r w:rsidR="003F297A">
          <w:rPr>
            <w:rFonts w:ascii="华文楷体" w:eastAsia="华文楷体" w:hAnsi="华文楷体" w:hint="eastAsia"/>
            <w:sz w:val="28"/>
            <w:szCs w:val="28"/>
          </w:rPr>
          <w:t>首先</w:t>
        </w:r>
      </w:ins>
      <w:r w:rsidRPr="00DD64BA">
        <w:rPr>
          <w:rFonts w:ascii="华文楷体" w:eastAsia="华文楷体" w:hAnsi="华文楷体" w:hint="eastAsia"/>
          <w:sz w:val="28"/>
          <w:szCs w:val="28"/>
        </w:rPr>
        <w:t>是要打破实有</w:t>
      </w:r>
      <w:ins w:id="746" w:author="admin" w:date="2015-07-20T22:11:00Z">
        <w:r w:rsidR="003F297A">
          <w:rPr>
            <w:rFonts w:ascii="华文楷体" w:eastAsia="华文楷体" w:hAnsi="华文楷体" w:hint="eastAsia"/>
            <w:sz w:val="28"/>
            <w:szCs w:val="28"/>
          </w:rPr>
          <w:t>，</w:t>
        </w:r>
      </w:ins>
      <w:r w:rsidRPr="00DD64BA">
        <w:rPr>
          <w:rFonts w:ascii="华文楷体" w:eastAsia="华文楷体" w:hAnsi="华文楷体" w:hint="eastAsia"/>
          <w:sz w:val="28"/>
          <w:szCs w:val="28"/>
        </w:rPr>
        <w:t>一切诸法的实有</w:t>
      </w:r>
      <w:proofErr w:type="gramStart"/>
      <w:r w:rsidRPr="00DD64BA">
        <w:rPr>
          <w:rFonts w:ascii="华文楷体" w:eastAsia="华文楷体" w:hAnsi="华文楷体" w:hint="eastAsia"/>
          <w:sz w:val="28"/>
          <w:szCs w:val="28"/>
        </w:rPr>
        <w:t>而证悟无实</w:t>
      </w:r>
      <w:proofErr w:type="gramEnd"/>
      <w:del w:id="747" w:author="admin" w:date="2015-07-20T22:11:00Z">
        <w:r w:rsidRPr="00DD64BA" w:rsidDel="008E1EEA">
          <w:rPr>
            <w:rFonts w:ascii="华文楷体" w:eastAsia="华文楷体" w:hAnsi="华文楷体" w:hint="eastAsia"/>
            <w:sz w:val="28"/>
            <w:szCs w:val="28"/>
          </w:rPr>
          <w:delText>，</w:delText>
        </w:r>
      </w:del>
      <w:ins w:id="748" w:author="admin" w:date="2015-07-20T22:11:00Z">
        <w:r w:rsidR="008E1EEA">
          <w:rPr>
            <w:rFonts w:ascii="华文楷体" w:eastAsia="华文楷体" w:hAnsi="华文楷体" w:hint="eastAsia"/>
            <w:sz w:val="28"/>
            <w:szCs w:val="28"/>
          </w:rPr>
          <w:t>。</w:t>
        </w:r>
      </w:ins>
      <w:proofErr w:type="gramStart"/>
      <w:r w:rsidRPr="00DD64BA">
        <w:rPr>
          <w:rFonts w:ascii="华文楷体" w:eastAsia="华文楷体" w:hAnsi="华文楷体" w:hint="eastAsia"/>
          <w:sz w:val="28"/>
          <w:szCs w:val="28"/>
        </w:rPr>
        <w:t>证悟无实</w:t>
      </w:r>
      <w:proofErr w:type="gramEnd"/>
      <w:r w:rsidRPr="00DD64BA">
        <w:rPr>
          <w:rFonts w:ascii="华文楷体" w:eastAsia="华文楷体" w:hAnsi="华文楷体" w:hint="eastAsia"/>
          <w:sz w:val="28"/>
          <w:szCs w:val="28"/>
        </w:rPr>
        <w:t>之</w:t>
      </w:r>
      <w:r w:rsidRPr="00DD64BA">
        <w:rPr>
          <w:rFonts w:ascii="华文楷体" w:eastAsia="华文楷体" w:hAnsi="华文楷体" w:hint="eastAsia"/>
          <w:sz w:val="28"/>
          <w:szCs w:val="28"/>
        </w:rPr>
        <w:lastRenderedPageBreak/>
        <w:t>后呢</w:t>
      </w:r>
      <w:ins w:id="749" w:author="admin" w:date="2015-07-20T22:12:00Z">
        <w:r w:rsidR="002E76FD">
          <w:rPr>
            <w:rFonts w:ascii="华文楷体" w:eastAsia="华文楷体" w:hAnsi="华文楷体" w:hint="eastAsia"/>
            <w:sz w:val="28"/>
            <w:szCs w:val="28"/>
          </w:rPr>
          <w:t>，</w:t>
        </w:r>
      </w:ins>
      <w:r w:rsidRPr="00DD64BA">
        <w:rPr>
          <w:rFonts w:ascii="华文楷体" w:eastAsia="华文楷体" w:hAnsi="华文楷体" w:hint="eastAsia"/>
          <w:sz w:val="28"/>
          <w:szCs w:val="28"/>
        </w:rPr>
        <w:t>还要对无实的这样一种</w:t>
      </w:r>
      <w:del w:id="750" w:author="admin" w:date="2015-07-19T22:07:00Z">
        <w:r w:rsidRPr="00DD64BA" w:rsidDel="00554077">
          <w:rPr>
            <w:rFonts w:ascii="华文楷体" w:eastAsia="华文楷体" w:hAnsi="华文楷体" w:hint="eastAsia"/>
            <w:sz w:val="28"/>
            <w:szCs w:val="28"/>
          </w:rPr>
          <w:delText>执着</w:delText>
        </w:r>
      </w:del>
      <w:ins w:id="751" w:author="admin" w:date="2015-07-19T22:07:00Z">
        <w:r w:rsidR="00554077">
          <w:rPr>
            <w:rFonts w:ascii="华文楷体" w:eastAsia="华文楷体" w:hAnsi="华文楷体" w:hint="eastAsia"/>
            <w:sz w:val="28"/>
            <w:szCs w:val="28"/>
          </w:rPr>
          <w:t>执著</w:t>
        </w:r>
      </w:ins>
      <w:proofErr w:type="gramStart"/>
      <w:r w:rsidRPr="00DD64BA">
        <w:rPr>
          <w:rFonts w:ascii="华文楷体" w:eastAsia="华文楷体" w:hAnsi="华文楷体" w:hint="eastAsia"/>
          <w:sz w:val="28"/>
          <w:szCs w:val="28"/>
        </w:rPr>
        <w:t>相还要</w:t>
      </w:r>
      <w:proofErr w:type="gramEnd"/>
      <w:r w:rsidRPr="00DD64BA">
        <w:rPr>
          <w:rFonts w:ascii="华文楷体" w:eastAsia="华文楷体" w:hAnsi="华文楷体" w:hint="eastAsia"/>
          <w:sz w:val="28"/>
          <w:szCs w:val="28"/>
        </w:rPr>
        <w:t>破除，还要灭除</w:t>
      </w:r>
      <w:ins w:id="752" w:author="admin" w:date="2015-07-20T22:12:00Z">
        <w:r w:rsidR="002E76FD">
          <w:rPr>
            <w:rFonts w:ascii="华文楷体" w:eastAsia="华文楷体" w:hAnsi="华文楷体" w:hint="eastAsia"/>
            <w:sz w:val="28"/>
            <w:szCs w:val="28"/>
          </w:rPr>
          <w:t>。</w:t>
        </w:r>
      </w:ins>
      <w:r w:rsidRPr="00DD64BA">
        <w:rPr>
          <w:rFonts w:ascii="华文楷体" w:eastAsia="华文楷体" w:hAnsi="华文楷体" w:hint="eastAsia"/>
          <w:sz w:val="28"/>
          <w:szCs w:val="28"/>
        </w:rPr>
        <w:t>所以说所有一切的</w:t>
      </w:r>
      <w:del w:id="753" w:author="admin" w:date="2015-07-19T22:07:00Z">
        <w:r w:rsidRPr="00DD64BA" w:rsidDel="00554077">
          <w:rPr>
            <w:rFonts w:ascii="华文楷体" w:eastAsia="华文楷体" w:hAnsi="华文楷体" w:hint="eastAsia"/>
            <w:sz w:val="28"/>
            <w:szCs w:val="28"/>
          </w:rPr>
          <w:delText>执着</w:delText>
        </w:r>
      </w:del>
      <w:ins w:id="754" w:author="admin" w:date="2015-07-19T22:07:00Z">
        <w:r w:rsidR="00554077">
          <w:rPr>
            <w:rFonts w:ascii="华文楷体" w:eastAsia="华文楷体" w:hAnsi="华文楷体" w:hint="eastAsia"/>
            <w:sz w:val="28"/>
            <w:szCs w:val="28"/>
          </w:rPr>
          <w:t>执著</w:t>
        </w:r>
      </w:ins>
      <w:r w:rsidRPr="00DD64BA">
        <w:rPr>
          <w:rFonts w:ascii="华文楷体" w:eastAsia="华文楷体" w:hAnsi="华文楷体" w:hint="eastAsia"/>
          <w:sz w:val="28"/>
          <w:szCs w:val="28"/>
        </w:rPr>
        <w:t>相不管是有实也好</w:t>
      </w:r>
      <w:ins w:id="755" w:author="admin" w:date="2015-07-20T22:14:00Z">
        <w:r w:rsidR="00E52AB4">
          <w:rPr>
            <w:rFonts w:ascii="华文楷体" w:eastAsia="华文楷体" w:hAnsi="华文楷体" w:hint="eastAsia"/>
            <w:sz w:val="28"/>
            <w:szCs w:val="28"/>
          </w:rPr>
          <w:t>、</w:t>
        </w:r>
      </w:ins>
      <w:r w:rsidRPr="00DD64BA">
        <w:rPr>
          <w:rFonts w:ascii="华文楷体" w:eastAsia="华文楷体" w:hAnsi="华文楷体" w:hint="eastAsia"/>
          <w:sz w:val="28"/>
          <w:szCs w:val="28"/>
        </w:rPr>
        <w:t>无实也好</w:t>
      </w:r>
      <w:ins w:id="756" w:author="admin" w:date="2015-07-20T22:14:00Z">
        <w:r w:rsidR="0003706B">
          <w:rPr>
            <w:rFonts w:ascii="华文楷体" w:eastAsia="华文楷体" w:hAnsi="华文楷体" w:hint="eastAsia"/>
            <w:sz w:val="28"/>
            <w:szCs w:val="28"/>
          </w:rPr>
          <w:t>；</w:t>
        </w:r>
      </w:ins>
      <w:r w:rsidRPr="00DD64BA">
        <w:rPr>
          <w:rFonts w:ascii="华文楷体" w:eastAsia="华文楷体" w:hAnsi="华文楷体" w:hint="eastAsia"/>
          <w:sz w:val="28"/>
          <w:szCs w:val="28"/>
        </w:rPr>
        <w:t>不管是显现也好</w:t>
      </w:r>
      <w:ins w:id="757" w:author="admin" w:date="2015-07-20T22:14:00Z">
        <w:r w:rsidR="00E52AB4">
          <w:rPr>
            <w:rFonts w:ascii="华文楷体" w:eastAsia="华文楷体" w:hAnsi="华文楷体" w:hint="eastAsia"/>
            <w:sz w:val="28"/>
            <w:szCs w:val="28"/>
          </w:rPr>
          <w:t>、</w:t>
        </w:r>
      </w:ins>
      <w:r w:rsidRPr="00DD64BA">
        <w:rPr>
          <w:rFonts w:ascii="华文楷体" w:eastAsia="华文楷体" w:hAnsi="华文楷体" w:hint="eastAsia"/>
          <w:sz w:val="28"/>
          <w:szCs w:val="28"/>
        </w:rPr>
        <w:t>空性也好</w:t>
      </w:r>
      <w:ins w:id="758" w:author="admin" w:date="2015-07-20T22:14:00Z">
        <w:r w:rsidR="00E52AB4">
          <w:rPr>
            <w:rFonts w:ascii="华文楷体" w:eastAsia="华文楷体" w:hAnsi="华文楷体" w:hint="eastAsia"/>
            <w:sz w:val="28"/>
            <w:szCs w:val="28"/>
          </w:rPr>
          <w:t>，</w:t>
        </w:r>
      </w:ins>
      <w:r w:rsidRPr="00DD64BA">
        <w:rPr>
          <w:rFonts w:ascii="华文楷体" w:eastAsia="华文楷体" w:hAnsi="华文楷体" w:hint="eastAsia"/>
          <w:sz w:val="28"/>
          <w:szCs w:val="28"/>
        </w:rPr>
        <w:t>所有的</w:t>
      </w:r>
      <w:del w:id="759" w:author="admin" w:date="2015-07-19T22:07:00Z">
        <w:r w:rsidRPr="00DD64BA" w:rsidDel="00554077">
          <w:rPr>
            <w:rFonts w:ascii="华文楷体" w:eastAsia="华文楷体" w:hAnsi="华文楷体" w:hint="eastAsia"/>
            <w:sz w:val="28"/>
            <w:szCs w:val="28"/>
          </w:rPr>
          <w:delText>执着</w:delText>
        </w:r>
      </w:del>
      <w:ins w:id="760" w:author="admin" w:date="2015-07-19T22:07:00Z">
        <w:r w:rsidR="00554077">
          <w:rPr>
            <w:rFonts w:ascii="华文楷体" w:eastAsia="华文楷体" w:hAnsi="华文楷体" w:hint="eastAsia"/>
            <w:sz w:val="28"/>
            <w:szCs w:val="28"/>
          </w:rPr>
          <w:t>执著</w:t>
        </w:r>
      </w:ins>
      <w:r w:rsidRPr="00DD64BA">
        <w:rPr>
          <w:rFonts w:ascii="华文楷体" w:eastAsia="华文楷体" w:hAnsi="华文楷体" w:hint="eastAsia"/>
          <w:sz w:val="28"/>
          <w:szCs w:val="28"/>
        </w:rPr>
        <w:t>相都要打破的</w:t>
      </w:r>
      <w:del w:id="761" w:author="admin" w:date="2015-07-20T22:14:00Z">
        <w:r w:rsidRPr="00DD64BA" w:rsidDel="0003706B">
          <w:rPr>
            <w:rFonts w:ascii="华文楷体" w:eastAsia="华文楷体" w:hAnsi="华文楷体" w:hint="eastAsia"/>
            <w:sz w:val="28"/>
            <w:szCs w:val="28"/>
          </w:rPr>
          <w:delText>，</w:delText>
        </w:r>
      </w:del>
      <w:ins w:id="762" w:author="admin" w:date="2015-07-20T22:14:00Z">
        <w:r w:rsidR="0003706B">
          <w:rPr>
            <w:rFonts w:ascii="华文楷体" w:eastAsia="华文楷体" w:hAnsi="华文楷体" w:hint="eastAsia"/>
            <w:sz w:val="28"/>
            <w:szCs w:val="28"/>
          </w:rPr>
          <w:t>。</w:t>
        </w:r>
      </w:ins>
      <w:r w:rsidRPr="00DD64BA">
        <w:rPr>
          <w:rFonts w:ascii="华文楷体" w:eastAsia="华文楷体" w:hAnsi="华文楷体" w:hint="eastAsia"/>
          <w:sz w:val="28"/>
          <w:szCs w:val="28"/>
        </w:rPr>
        <w:t>如果我们</w:t>
      </w:r>
      <w:proofErr w:type="gramStart"/>
      <w:r w:rsidRPr="00DD64BA">
        <w:rPr>
          <w:rFonts w:ascii="华文楷体" w:eastAsia="华文楷体" w:hAnsi="华文楷体" w:hint="eastAsia"/>
          <w:sz w:val="28"/>
          <w:szCs w:val="28"/>
        </w:rPr>
        <w:t>在破完之后</w:t>
      </w:r>
      <w:proofErr w:type="gramEnd"/>
      <w:r w:rsidRPr="00DD64BA">
        <w:rPr>
          <w:rFonts w:ascii="华文楷体" w:eastAsia="华文楷体" w:hAnsi="华文楷体" w:hint="eastAsia"/>
          <w:sz w:val="28"/>
          <w:szCs w:val="28"/>
        </w:rPr>
        <w:t>呢仍旧存在</w:t>
      </w:r>
      <w:proofErr w:type="gramStart"/>
      <w:r w:rsidRPr="00DD64BA">
        <w:rPr>
          <w:rFonts w:ascii="华文楷体" w:eastAsia="华文楷体" w:hAnsi="华文楷体" w:hint="eastAsia"/>
          <w:sz w:val="28"/>
          <w:szCs w:val="28"/>
        </w:rPr>
        <w:t>耽</w:t>
      </w:r>
      <w:proofErr w:type="gramEnd"/>
      <w:r w:rsidRPr="00DD64BA">
        <w:rPr>
          <w:rFonts w:ascii="华文楷体" w:eastAsia="华文楷体" w:hAnsi="华文楷体" w:hint="eastAsia"/>
          <w:sz w:val="28"/>
          <w:szCs w:val="28"/>
        </w:rPr>
        <w:t>著无实词句的</w:t>
      </w:r>
      <w:proofErr w:type="gramStart"/>
      <w:r w:rsidRPr="00DD64BA">
        <w:rPr>
          <w:rFonts w:ascii="华文楷体" w:eastAsia="华文楷体" w:hAnsi="华文楷体" w:hint="eastAsia"/>
          <w:sz w:val="28"/>
          <w:szCs w:val="28"/>
        </w:rPr>
        <w:t>妄</w:t>
      </w:r>
      <w:proofErr w:type="gramEnd"/>
      <w:r w:rsidRPr="00DD64BA">
        <w:rPr>
          <w:rFonts w:ascii="华文楷体" w:eastAsia="华文楷体" w:hAnsi="华文楷体" w:hint="eastAsia"/>
          <w:sz w:val="28"/>
          <w:szCs w:val="28"/>
        </w:rPr>
        <w:t>执，最后我们觉得这个无实有还是不能破的</w:t>
      </w:r>
      <w:ins w:id="763" w:author="admin" w:date="2015-07-20T22:15:00Z">
        <w:r w:rsidR="00C556B3">
          <w:rPr>
            <w:rFonts w:ascii="华文楷体" w:eastAsia="华文楷体" w:hAnsi="华文楷体" w:hint="eastAsia"/>
            <w:sz w:val="28"/>
            <w:szCs w:val="28"/>
          </w:rPr>
          <w:t>，</w:t>
        </w:r>
      </w:ins>
      <w:r w:rsidRPr="00DD64BA">
        <w:rPr>
          <w:rFonts w:ascii="华文楷体" w:eastAsia="华文楷体" w:hAnsi="华文楷体" w:hint="eastAsia"/>
          <w:sz w:val="28"/>
          <w:szCs w:val="28"/>
        </w:rPr>
        <w:t>还对无实有还有一种</w:t>
      </w:r>
      <w:proofErr w:type="gramStart"/>
      <w:r w:rsidRPr="00DD64BA">
        <w:rPr>
          <w:rFonts w:ascii="华文楷体" w:eastAsia="华文楷体" w:hAnsi="华文楷体" w:hint="eastAsia"/>
          <w:sz w:val="28"/>
          <w:szCs w:val="28"/>
        </w:rPr>
        <w:t>妄</w:t>
      </w:r>
      <w:proofErr w:type="gramEnd"/>
      <w:r w:rsidRPr="00DD64BA">
        <w:rPr>
          <w:rFonts w:ascii="华文楷体" w:eastAsia="华文楷体" w:hAnsi="华文楷体" w:hint="eastAsia"/>
          <w:sz w:val="28"/>
          <w:szCs w:val="28"/>
        </w:rPr>
        <w:t>执的话</w:t>
      </w:r>
      <w:ins w:id="764" w:author="admin" w:date="2015-07-20T22:15:00Z">
        <w:r w:rsidR="00C556B3">
          <w:rPr>
            <w:rFonts w:ascii="华文楷体" w:eastAsia="华文楷体" w:hAnsi="华文楷体" w:hint="eastAsia"/>
            <w:sz w:val="28"/>
            <w:szCs w:val="28"/>
          </w:rPr>
          <w:t>，</w:t>
        </w:r>
      </w:ins>
      <w:r w:rsidRPr="00DD64BA">
        <w:rPr>
          <w:rFonts w:ascii="华文楷体" w:eastAsia="华文楷体" w:hAnsi="华文楷体" w:hint="eastAsia"/>
          <w:sz w:val="28"/>
          <w:szCs w:val="28"/>
        </w:rPr>
        <w:t>那就说明还没有熄灭具有</w:t>
      </w:r>
      <w:del w:id="765" w:author="admin" w:date="2015-07-19T22:07:00Z">
        <w:r w:rsidRPr="00DD64BA" w:rsidDel="00554077">
          <w:rPr>
            <w:rFonts w:ascii="华文楷体" w:eastAsia="华文楷体" w:hAnsi="华文楷体" w:hint="eastAsia"/>
            <w:sz w:val="28"/>
            <w:szCs w:val="28"/>
          </w:rPr>
          <w:delText>执着</w:delText>
        </w:r>
      </w:del>
      <w:ins w:id="766" w:author="admin" w:date="2015-07-19T22:07:00Z">
        <w:r w:rsidR="00554077">
          <w:rPr>
            <w:rFonts w:ascii="华文楷体" w:eastAsia="华文楷体" w:hAnsi="华文楷体" w:hint="eastAsia"/>
            <w:sz w:val="28"/>
            <w:szCs w:val="28"/>
          </w:rPr>
          <w:t>执著</w:t>
        </w:r>
      </w:ins>
      <w:r w:rsidRPr="00DD64BA">
        <w:rPr>
          <w:rFonts w:ascii="华文楷体" w:eastAsia="华文楷体" w:hAnsi="华文楷体" w:hint="eastAsia"/>
          <w:sz w:val="28"/>
          <w:szCs w:val="28"/>
        </w:rPr>
        <w:t>相的见解，还没有真正达到一切无所缘的见解还不是真正相合于中观宗的见解</w:t>
      </w:r>
      <w:del w:id="767" w:author="admin" w:date="2015-07-20T22:15:00Z">
        <w:r w:rsidRPr="00DD64BA" w:rsidDel="00C556B3">
          <w:rPr>
            <w:rFonts w:ascii="华文楷体" w:eastAsia="华文楷体" w:hAnsi="华文楷体" w:hint="eastAsia"/>
            <w:sz w:val="28"/>
            <w:szCs w:val="28"/>
          </w:rPr>
          <w:delText>，</w:delText>
        </w:r>
      </w:del>
      <w:ins w:id="768" w:author="admin" w:date="2015-07-20T22:15:00Z">
        <w:r w:rsidR="00C556B3">
          <w:rPr>
            <w:rFonts w:ascii="华文楷体" w:eastAsia="华文楷体" w:hAnsi="华文楷体" w:hint="eastAsia"/>
            <w:sz w:val="28"/>
            <w:szCs w:val="28"/>
          </w:rPr>
          <w:t>。</w:t>
        </w:r>
      </w:ins>
      <w:r w:rsidRPr="00DD64BA">
        <w:rPr>
          <w:rFonts w:ascii="华文楷体" w:eastAsia="华文楷体" w:hAnsi="华文楷体" w:hint="eastAsia"/>
          <w:sz w:val="28"/>
          <w:szCs w:val="28"/>
        </w:rPr>
        <w:t>这个方面</w:t>
      </w:r>
      <w:proofErr w:type="gramStart"/>
      <w:r w:rsidRPr="00DD64BA">
        <w:rPr>
          <w:rFonts w:ascii="华文楷体" w:eastAsia="华文楷体" w:hAnsi="华文楷体" w:hint="eastAsia"/>
          <w:sz w:val="28"/>
          <w:szCs w:val="28"/>
        </w:rPr>
        <w:t>稍微讲</w:t>
      </w:r>
      <w:proofErr w:type="gramEnd"/>
      <w:r w:rsidRPr="00DD64BA">
        <w:rPr>
          <w:rFonts w:ascii="华文楷体" w:eastAsia="华文楷体" w:hAnsi="华文楷体" w:hint="eastAsia"/>
          <w:sz w:val="28"/>
          <w:szCs w:val="28"/>
        </w:rPr>
        <w:t>一下后面还要侧重讲</w:t>
      </w:r>
      <w:ins w:id="769" w:author="admin" w:date="2015-07-20T22:16:00Z">
        <w:r w:rsidR="00C556B3">
          <w:rPr>
            <w:rFonts w:ascii="华文楷体" w:eastAsia="华文楷体" w:hAnsi="华文楷体" w:hint="eastAsia"/>
            <w:sz w:val="28"/>
            <w:szCs w:val="28"/>
          </w:rPr>
          <w:t>。</w:t>
        </w:r>
      </w:ins>
    </w:p>
    <w:p w:rsidR="00C556B3" w:rsidRDefault="00C556B3">
      <w:pPr>
        <w:ind w:firstLine="420"/>
        <w:rPr>
          <w:ins w:id="770" w:author="admin" w:date="2015-07-20T22:16:00Z"/>
          <w:rFonts w:ascii="华文楷体" w:eastAsia="华文楷体" w:hAnsi="华文楷体" w:hint="eastAsia"/>
          <w:sz w:val="28"/>
          <w:szCs w:val="28"/>
        </w:rPr>
        <w:pPrChange w:id="771" w:author="admin" w:date="2015-07-19T23:30:00Z">
          <w:pPr>
            <w:ind w:firstLine="570"/>
          </w:pPr>
        </w:pPrChange>
      </w:pPr>
      <w:ins w:id="772" w:author="admin" w:date="2015-07-20T22:16:00Z">
        <w:r>
          <w:rPr>
            <w:rFonts w:ascii="华文楷体" w:eastAsia="华文楷体" w:hAnsi="华文楷体" w:hint="eastAsia"/>
            <w:sz w:val="28"/>
            <w:szCs w:val="28"/>
          </w:rPr>
          <w:t>【</w:t>
        </w:r>
      </w:ins>
      <w:r w:rsidR="00DD64BA" w:rsidRPr="00C556B3">
        <w:rPr>
          <w:rFonts w:asciiTheme="minorEastAsia" w:hAnsiTheme="minorEastAsia" w:hint="eastAsia"/>
          <w:sz w:val="28"/>
          <w:szCs w:val="28"/>
          <w:rPrChange w:id="773" w:author="admin" w:date="2015-07-20T22:16:00Z">
            <w:rPr>
              <w:rFonts w:ascii="华文楷体" w:eastAsia="华文楷体" w:hAnsi="华文楷体" w:hint="eastAsia"/>
              <w:sz w:val="28"/>
              <w:szCs w:val="28"/>
            </w:rPr>
          </w:rPrChange>
        </w:rPr>
        <w:t>在任何法上，对于彼等之空性，以遮破成实的理证足可确定执著所谓无自性的耽著对境也同样不成立，</w:t>
      </w:r>
      <w:ins w:id="774" w:author="admin" w:date="2015-07-20T22:16:00Z">
        <w:r>
          <w:rPr>
            <w:rFonts w:ascii="华文楷体" w:eastAsia="华文楷体" w:hAnsi="华文楷体" w:hint="eastAsia"/>
            <w:sz w:val="28"/>
            <w:szCs w:val="28"/>
          </w:rPr>
          <w:t>】</w:t>
        </w:r>
      </w:ins>
    </w:p>
    <w:p w:rsidR="00DD64BA" w:rsidRPr="00DD64BA" w:rsidDel="00296A82" w:rsidRDefault="00DD64BA" w:rsidP="00296A82">
      <w:pPr>
        <w:ind w:firstLine="420"/>
        <w:rPr>
          <w:del w:id="775" w:author="admin" w:date="2015-07-20T22:18:00Z"/>
          <w:rFonts w:ascii="华文楷体" w:eastAsia="华文楷体" w:hAnsi="华文楷体"/>
          <w:sz w:val="28"/>
          <w:szCs w:val="28"/>
        </w:rPr>
        <w:pPrChange w:id="776" w:author="admin" w:date="2015-07-20T22:19:00Z">
          <w:pPr>
            <w:ind w:firstLine="570"/>
          </w:pPr>
        </w:pPrChange>
      </w:pPr>
      <w:r w:rsidRPr="00DD64BA">
        <w:rPr>
          <w:rFonts w:ascii="华文楷体" w:eastAsia="华文楷体" w:hAnsi="华文楷体" w:hint="eastAsia"/>
          <w:sz w:val="28"/>
          <w:szCs w:val="28"/>
        </w:rPr>
        <w:t>那么对于任何法呢</w:t>
      </w:r>
      <w:ins w:id="777" w:author="admin" w:date="2015-07-20T22:17:00Z">
        <w:r w:rsidR="00441124">
          <w:rPr>
            <w:rFonts w:ascii="华文楷体" w:eastAsia="华文楷体" w:hAnsi="华文楷体" w:hint="eastAsia"/>
            <w:sz w:val="28"/>
            <w:szCs w:val="28"/>
          </w:rPr>
          <w:t>，</w:t>
        </w:r>
      </w:ins>
      <w:r w:rsidRPr="00DD64BA">
        <w:rPr>
          <w:rFonts w:ascii="华文楷体" w:eastAsia="华文楷体" w:hAnsi="华文楷体" w:hint="eastAsia"/>
          <w:sz w:val="28"/>
          <w:szCs w:val="28"/>
        </w:rPr>
        <w:t>在任何法上面</w:t>
      </w:r>
      <w:ins w:id="778" w:author="admin" w:date="2015-07-20T22:17:00Z">
        <w:r w:rsidR="00441124">
          <w:rPr>
            <w:rFonts w:ascii="华文楷体" w:eastAsia="华文楷体" w:hAnsi="华文楷体" w:hint="eastAsia"/>
            <w:sz w:val="28"/>
            <w:szCs w:val="28"/>
          </w:rPr>
          <w:t>，</w:t>
        </w:r>
      </w:ins>
      <w:r w:rsidRPr="00DD64BA">
        <w:rPr>
          <w:rFonts w:ascii="华文楷体" w:eastAsia="华文楷体" w:hAnsi="华文楷体" w:hint="eastAsia"/>
          <w:sz w:val="28"/>
          <w:szCs w:val="28"/>
        </w:rPr>
        <w:t>对于彼等之空性</w:t>
      </w:r>
      <w:ins w:id="779" w:author="admin" w:date="2015-07-20T22:17:00Z">
        <w:r w:rsidR="00441124">
          <w:rPr>
            <w:rFonts w:ascii="华文楷体" w:eastAsia="华文楷体" w:hAnsi="华文楷体" w:hint="eastAsia"/>
            <w:sz w:val="28"/>
            <w:szCs w:val="28"/>
          </w:rPr>
          <w:t>，</w:t>
        </w:r>
      </w:ins>
      <w:r w:rsidRPr="00DD64BA">
        <w:rPr>
          <w:rFonts w:ascii="华文楷体" w:eastAsia="华文楷体" w:hAnsi="华文楷体" w:hint="eastAsia"/>
          <w:sz w:val="28"/>
          <w:szCs w:val="28"/>
        </w:rPr>
        <w:t>我们也要知道这样一种</w:t>
      </w:r>
      <w:proofErr w:type="gramStart"/>
      <w:r w:rsidRPr="00DD64BA">
        <w:rPr>
          <w:rFonts w:ascii="华文楷体" w:eastAsia="华文楷体" w:hAnsi="华文楷体" w:hint="eastAsia"/>
          <w:sz w:val="28"/>
          <w:szCs w:val="28"/>
        </w:rPr>
        <w:t>空性他也是不</w:t>
      </w:r>
      <w:proofErr w:type="gramEnd"/>
      <w:r w:rsidRPr="00DD64BA">
        <w:rPr>
          <w:rFonts w:ascii="华文楷体" w:eastAsia="华文楷体" w:hAnsi="华文楷体" w:hint="eastAsia"/>
          <w:sz w:val="28"/>
          <w:szCs w:val="28"/>
        </w:rPr>
        <w:t>成实有的</w:t>
      </w:r>
      <w:del w:id="780" w:author="admin" w:date="2015-07-20T22:17:00Z">
        <w:r w:rsidRPr="00DD64BA" w:rsidDel="00441124">
          <w:rPr>
            <w:rFonts w:ascii="华文楷体" w:eastAsia="华文楷体" w:hAnsi="华文楷体" w:hint="eastAsia"/>
            <w:sz w:val="28"/>
            <w:szCs w:val="28"/>
          </w:rPr>
          <w:delText>，</w:delText>
        </w:r>
      </w:del>
      <w:ins w:id="781" w:author="admin" w:date="2015-07-20T22:17:00Z">
        <w:r w:rsidR="00441124">
          <w:rPr>
            <w:rFonts w:ascii="华文楷体" w:eastAsia="华文楷体" w:hAnsi="华文楷体" w:hint="eastAsia"/>
            <w:sz w:val="28"/>
            <w:szCs w:val="28"/>
          </w:rPr>
          <w:t>。</w:t>
        </w:r>
      </w:ins>
      <w:r w:rsidRPr="00DD64BA">
        <w:rPr>
          <w:rFonts w:ascii="华文楷体" w:eastAsia="华文楷体" w:hAnsi="华文楷体" w:hint="eastAsia"/>
          <w:sz w:val="28"/>
          <w:szCs w:val="28"/>
        </w:rPr>
        <w:t>那么就说对于彼等的空性</w:t>
      </w:r>
      <w:ins w:id="782" w:author="admin" w:date="2015-07-20T22:18:00Z">
        <w:r w:rsidR="00FB6845">
          <w:rPr>
            <w:rFonts w:ascii="华文楷体" w:eastAsia="华文楷体" w:hAnsi="华文楷体" w:hint="eastAsia"/>
            <w:sz w:val="28"/>
            <w:szCs w:val="28"/>
          </w:rPr>
          <w:t>，</w:t>
        </w:r>
      </w:ins>
      <w:r w:rsidRPr="00DD64BA">
        <w:rPr>
          <w:rFonts w:ascii="华文楷体" w:eastAsia="华文楷体" w:hAnsi="华文楷体" w:hint="eastAsia"/>
          <w:sz w:val="28"/>
          <w:szCs w:val="28"/>
        </w:rPr>
        <w:t>我们要知道这个空性</w:t>
      </w:r>
      <w:del w:id="783" w:author="admin" w:date="2015-07-20T22:18:00Z">
        <w:r w:rsidRPr="00DD64BA" w:rsidDel="00296A82">
          <w:rPr>
            <w:rFonts w:ascii="华文楷体" w:eastAsia="华文楷体" w:hAnsi="华文楷体" w:hint="eastAsia"/>
            <w:sz w:val="28"/>
            <w:szCs w:val="28"/>
          </w:rPr>
          <w:delText>他</w:delText>
        </w:r>
      </w:del>
      <w:proofErr w:type="gramStart"/>
      <w:r w:rsidRPr="00DD64BA">
        <w:rPr>
          <w:rFonts w:ascii="华文楷体" w:eastAsia="华文楷体" w:hAnsi="华文楷体" w:hint="eastAsia"/>
          <w:sz w:val="28"/>
          <w:szCs w:val="28"/>
        </w:rPr>
        <w:t>本身</w:t>
      </w:r>
      <w:proofErr w:type="gramEnd"/>
      <w:del w:id="784" w:author="admin" w:date="2015-07-20T22:18:00Z">
        <w:r w:rsidRPr="00DD64BA" w:rsidDel="00296A82">
          <w:rPr>
            <w:rFonts w:ascii="华文楷体" w:eastAsia="华文楷体" w:hAnsi="华文楷体" w:hint="eastAsia"/>
            <w:sz w:val="28"/>
            <w:szCs w:val="28"/>
          </w:rPr>
          <w:delText>他</w:delText>
        </w:r>
      </w:del>
      <w:ins w:id="785" w:author="admin" w:date="2015-07-20T22:18:00Z">
        <w:r w:rsidR="00296A82">
          <w:rPr>
            <w:rFonts w:ascii="华文楷体" w:eastAsia="华文楷体" w:hAnsi="华文楷体" w:hint="eastAsia"/>
            <w:sz w:val="28"/>
            <w:szCs w:val="28"/>
          </w:rPr>
          <w:t>它</w:t>
        </w:r>
      </w:ins>
      <w:r w:rsidRPr="00DD64BA">
        <w:rPr>
          <w:rFonts w:ascii="华文楷体" w:eastAsia="华文楷体" w:hAnsi="华文楷体" w:hint="eastAsia"/>
          <w:sz w:val="28"/>
          <w:szCs w:val="28"/>
        </w:rPr>
        <w:t>也是不存在的，我们不能够对空性产生</w:t>
      </w:r>
      <w:del w:id="786" w:author="admin" w:date="2015-07-19T22:07:00Z">
        <w:r w:rsidRPr="00DD64BA" w:rsidDel="00554077">
          <w:rPr>
            <w:rFonts w:ascii="华文楷体" w:eastAsia="华文楷体" w:hAnsi="华文楷体" w:hint="eastAsia"/>
            <w:sz w:val="28"/>
            <w:szCs w:val="28"/>
          </w:rPr>
          <w:delText>执着</w:delText>
        </w:r>
      </w:del>
      <w:ins w:id="787" w:author="admin" w:date="2015-07-19T22:07:00Z">
        <w:r w:rsidR="00554077">
          <w:rPr>
            <w:rFonts w:ascii="华文楷体" w:eastAsia="华文楷体" w:hAnsi="华文楷体" w:hint="eastAsia"/>
            <w:sz w:val="28"/>
            <w:szCs w:val="28"/>
          </w:rPr>
          <w:t>执著</w:t>
        </w:r>
      </w:ins>
      <w:del w:id="788" w:author="admin" w:date="2015-07-20T22:18:00Z">
        <w:r w:rsidRPr="00DD64BA" w:rsidDel="00296A82">
          <w:rPr>
            <w:rFonts w:ascii="华文楷体" w:eastAsia="华文楷体" w:hAnsi="华文楷体" w:hint="eastAsia"/>
            <w:sz w:val="28"/>
            <w:szCs w:val="28"/>
          </w:rPr>
          <w:delText>。50.03</w:delText>
        </w:r>
      </w:del>
    </w:p>
    <w:p w:rsidR="00FA4EB5" w:rsidRPr="00FA4EB5" w:rsidDel="00296A82" w:rsidRDefault="00FA4EB5" w:rsidP="00296A82">
      <w:pPr>
        <w:rPr>
          <w:del w:id="789" w:author="admin" w:date="2015-07-20T22:18:00Z"/>
          <w:rFonts w:ascii="华文楷体" w:eastAsia="华文楷体" w:hAnsi="华文楷体"/>
          <w:sz w:val="28"/>
          <w:szCs w:val="28"/>
        </w:rPr>
        <w:pPrChange w:id="790" w:author="admin" w:date="2015-07-20T22:19:00Z">
          <w:pPr>
            <w:ind w:firstLine="570"/>
          </w:pPr>
        </w:pPrChange>
      </w:pPr>
      <w:del w:id="791" w:author="admin" w:date="2015-07-20T22:18:00Z">
        <w:r w:rsidRPr="00FA4EB5" w:rsidDel="00296A82">
          <w:rPr>
            <w:rFonts w:ascii="华文楷体" w:eastAsia="华文楷体" w:hAnsi="华文楷体" w:hint="eastAsia"/>
            <w:sz w:val="28"/>
            <w:szCs w:val="28"/>
          </w:rPr>
          <w:delText>中观庄严论释  019  50-60分钟（燕）</w:delText>
        </w:r>
      </w:del>
    </w:p>
    <w:p w:rsidR="00FA4EB5" w:rsidRPr="00FA4EB5" w:rsidDel="00296A82" w:rsidRDefault="00FA4EB5" w:rsidP="00296A82">
      <w:pPr>
        <w:rPr>
          <w:del w:id="792" w:author="admin" w:date="2015-07-20T22:18:00Z"/>
          <w:rFonts w:ascii="华文楷体" w:eastAsia="华文楷体" w:hAnsi="华文楷体"/>
          <w:sz w:val="28"/>
          <w:szCs w:val="28"/>
        </w:rPr>
        <w:pPrChange w:id="793" w:author="admin" w:date="2015-07-20T22:18:00Z">
          <w:pPr>
            <w:ind w:firstLine="570"/>
          </w:pPr>
        </w:pPrChange>
      </w:pPr>
    </w:p>
    <w:p w:rsidR="00AA4831" w:rsidRDefault="00FA4EB5" w:rsidP="00296A82">
      <w:pPr>
        <w:rPr>
          <w:ins w:id="794" w:author="admin" w:date="2015-07-20T22:23:00Z"/>
          <w:rFonts w:ascii="华文楷体" w:eastAsia="华文楷体" w:hAnsi="华文楷体" w:hint="eastAsia"/>
          <w:sz w:val="28"/>
          <w:szCs w:val="28"/>
        </w:rPr>
        <w:pPrChange w:id="795" w:author="admin" w:date="2015-07-20T22:18:00Z">
          <w:pPr>
            <w:ind w:firstLine="570"/>
          </w:pPr>
        </w:pPrChange>
      </w:pPr>
      <w:del w:id="796" w:author="admin" w:date="2015-07-20T22:18:00Z">
        <w:r w:rsidRPr="00FA4EB5" w:rsidDel="00296A82">
          <w:rPr>
            <w:rFonts w:ascii="华文楷体" w:eastAsia="华文楷体" w:hAnsi="华文楷体" w:hint="eastAsia"/>
            <w:sz w:val="28"/>
            <w:szCs w:val="28"/>
          </w:rPr>
          <w:delText>【49:59】我们要知道空性本身是不存在的，我们不能够对空性产生</w:delText>
        </w:r>
      </w:del>
      <w:del w:id="797" w:author="admin" w:date="2015-07-19T22:07:00Z">
        <w:r w:rsidRPr="00FA4EB5" w:rsidDel="00554077">
          <w:rPr>
            <w:rFonts w:ascii="华文楷体" w:eastAsia="华文楷体" w:hAnsi="华文楷体" w:hint="eastAsia"/>
            <w:sz w:val="28"/>
            <w:szCs w:val="28"/>
          </w:rPr>
          <w:delText>执着</w:delText>
        </w:r>
      </w:del>
      <w:del w:id="798" w:author="admin" w:date="2015-07-20T22:18:00Z">
        <w:r w:rsidRPr="00FA4EB5" w:rsidDel="00296A82">
          <w:rPr>
            <w:rFonts w:ascii="华文楷体" w:eastAsia="华文楷体" w:hAnsi="华文楷体" w:hint="eastAsia"/>
            <w:sz w:val="28"/>
            <w:szCs w:val="28"/>
          </w:rPr>
          <w:delText>，</w:delText>
        </w:r>
      </w:del>
      <w:r w:rsidRPr="00FA4EB5">
        <w:rPr>
          <w:rFonts w:ascii="华文楷体" w:eastAsia="华文楷体" w:hAnsi="华文楷体" w:hint="eastAsia"/>
          <w:sz w:val="28"/>
          <w:szCs w:val="28"/>
        </w:rPr>
        <w:t>那么说</w:t>
      </w:r>
      <w:proofErr w:type="gramStart"/>
      <w:r w:rsidRPr="00FA4EB5">
        <w:rPr>
          <w:rFonts w:ascii="华文楷体" w:eastAsia="华文楷体" w:hAnsi="华文楷体" w:hint="eastAsia"/>
          <w:sz w:val="28"/>
          <w:szCs w:val="28"/>
        </w:rPr>
        <w:t>以遮破成实</w:t>
      </w:r>
      <w:proofErr w:type="gramEnd"/>
      <w:r w:rsidRPr="00FA4EB5">
        <w:rPr>
          <w:rFonts w:ascii="华文楷体" w:eastAsia="华文楷体" w:hAnsi="华文楷体" w:hint="eastAsia"/>
          <w:sz w:val="28"/>
          <w:szCs w:val="28"/>
        </w:rPr>
        <w:t>的</w:t>
      </w:r>
      <w:proofErr w:type="gramStart"/>
      <w:r w:rsidRPr="00FA4EB5">
        <w:rPr>
          <w:rFonts w:ascii="华文楷体" w:eastAsia="华文楷体" w:hAnsi="华文楷体" w:hint="eastAsia"/>
          <w:sz w:val="28"/>
          <w:szCs w:val="28"/>
        </w:rPr>
        <w:t>理证足可</w:t>
      </w:r>
      <w:proofErr w:type="gramEnd"/>
      <w:r w:rsidRPr="00FA4EB5">
        <w:rPr>
          <w:rFonts w:ascii="华文楷体" w:eastAsia="华文楷体" w:hAnsi="华文楷体" w:hint="eastAsia"/>
          <w:sz w:val="28"/>
          <w:szCs w:val="28"/>
        </w:rPr>
        <w:t>确定</w:t>
      </w:r>
      <w:del w:id="799" w:author="admin" w:date="2015-07-19T22:07:00Z">
        <w:r w:rsidRPr="00FA4EB5" w:rsidDel="00554077">
          <w:rPr>
            <w:rFonts w:ascii="华文楷体" w:eastAsia="华文楷体" w:hAnsi="华文楷体" w:hint="eastAsia"/>
            <w:sz w:val="28"/>
            <w:szCs w:val="28"/>
          </w:rPr>
          <w:delText>执着</w:delText>
        </w:r>
      </w:del>
      <w:ins w:id="800"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所谓无自性的</w:t>
      </w:r>
      <w:del w:id="801" w:author="admin" w:date="2015-07-19T23:42:00Z">
        <w:r w:rsidRPr="00FA4EB5" w:rsidDel="009A2034">
          <w:rPr>
            <w:rFonts w:ascii="华文楷体" w:eastAsia="华文楷体" w:hAnsi="华文楷体" w:hint="eastAsia"/>
            <w:sz w:val="28"/>
            <w:szCs w:val="28"/>
          </w:rPr>
          <w:delText>耽着</w:delText>
        </w:r>
      </w:del>
      <w:proofErr w:type="gramStart"/>
      <w:ins w:id="802" w:author="admin" w:date="2015-07-19T23:42:00Z">
        <w:r w:rsidR="009A2034">
          <w:rPr>
            <w:rFonts w:ascii="华文楷体" w:eastAsia="华文楷体" w:hAnsi="华文楷体" w:hint="eastAsia"/>
            <w:sz w:val="28"/>
            <w:szCs w:val="28"/>
          </w:rPr>
          <w:t>耽著</w:t>
        </w:r>
      </w:ins>
      <w:r w:rsidRPr="00FA4EB5">
        <w:rPr>
          <w:rFonts w:ascii="华文楷体" w:eastAsia="华文楷体" w:hAnsi="华文楷体" w:hint="eastAsia"/>
          <w:sz w:val="28"/>
          <w:szCs w:val="28"/>
        </w:rPr>
        <w:t>对境</w:t>
      </w:r>
      <w:proofErr w:type="gramEnd"/>
      <w:r w:rsidRPr="00FA4EB5">
        <w:rPr>
          <w:rFonts w:ascii="华文楷体" w:eastAsia="华文楷体" w:hAnsi="华文楷体" w:hint="eastAsia"/>
          <w:sz w:val="28"/>
          <w:szCs w:val="28"/>
        </w:rPr>
        <w:t>也同样不成立</w:t>
      </w:r>
      <w:ins w:id="803" w:author="admin" w:date="2015-07-20T22:19:00Z">
        <w:r w:rsidR="00296A82">
          <w:rPr>
            <w:rFonts w:ascii="华文楷体" w:eastAsia="华文楷体" w:hAnsi="华文楷体" w:hint="eastAsia"/>
            <w:sz w:val="28"/>
            <w:szCs w:val="28"/>
          </w:rPr>
          <w:t>。</w:t>
        </w:r>
      </w:ins>
      <w:del w:id="804" w:author="admin" w:date="2015-07-20T22:19:00Z">
        <w:r w:rsidRPr="00FA4EB5" w:rsidDel="00296A82">
          <w:rPr>
            <w:rFonts w:ascii="华文楷体" w:eastAsia="华文楷体" w:hAnsi="华文楷体" w:hint="eastAsia"/>
            <w:sz w:val="28"/>
            <w:szCs w:val="28"/>
          </w:rPr>
          <w:delText>，</w:delText>
        </w:r>
      </w:del>
      <w:r w:rsidRPr="00FA4EB5">
        <w:rPr>
          <w:rFonts w:ascii="华文楷体" w:eastAsia="华文楷体" w:hAnsi="华文楷体" w:hint="eastAsia"/>
          <w:sz w:val="28"/>
          <w:szCs w:val="28"/>
        </w:rPr>
        <w:t>那么就说是平时要破完</w:t>
      </w:r>
      <w:ins w:id="805" w:author="admin" w:date="2015-07-20T22:20:00Z">
        <w:r w:rsidR="0040325D">
          <w:rPr>
            <w:rFonts w:ascii="华文楷体" w:eastAsia="华文楷体" w:hAnsi="华文楷体" w:hint="eastAsia"/>
            <w:sz w:val="28"/>
            <w:szCs w:val="28"/>
          </w:rPr>
          <w:t>这样一种成实</w:t>
        </w:r>
      </w:ins>
      <w:del w:id="806" w:author="admin" w:date="2015-07-20T22:20:00Z">
        <w:r w:rsidRPr="00FA4EB5" w:rsidDel="0040325D">
          <w:rPr>
            <w:rFonts w:ascii="华文楷体" w:eastAsia="华文楷体" w:hAnsi="华文楷体" w:hint="eastAsia"/>
            <w:sz w:val="28"/>
            <w:szCs w:val="28"/>
          </w:rPr>
          <w:delText>这</w:delText>
        </w:r>
      </w:del>
      <w:del w:id="807" w:author="admin" w:date="2015-07-20T22:19:00Z">
        <w:r w:rsidRPr="00FA4EB5" w:rsidDel="0040325D">
          <w:rPr>
            <w:rFonts w:ascii="华文楷体" w:eastAsia="华文楷体" w:hAnsi="华文楷体" w:hint="eastAsia"/>
            <w:sz w:val="28"/>
            <w:szCs w:val="28"/>
          </w:rPr>
          <w:delText>个层次</w:delText>
        </w:r>
      </w:del>
      <w:r w:rsidRPr="00FA4EB5">
        <w:rPr>
          <w:rFonts w:ascii="华文楷体" w:eastAsia="华文楷体" w:hAnsi="华文楷体" w:hint="eastAsia"/>
          <w:sz w:val="28"/>
          <w:szCs w:val="28"/>
        </w:rPr>
        <w:t>之后呢，</w:t>
      </w:r>
      <w:ins w:id="808" w:author="admin" w:date="2015-07-20T22:20:00Z">
        <w:r w:rsidR="009C5F92">
          <w:rPr>
            <w:rFonts w:ascii="华文楷体" w:eastAsia="华文楷体" w:hAnsi="华文楷体" w:hint="eastAsia"/>
            <w:sz w:val="28"/>
            <w:szCs w:val="28"/>
          </w:rPr>
          <w:t>他却</w:t>
        </w:r>
        <w:proofErr w:type="gramStart"/>
        <w:r w:rsidR="009C5F92">
          <w:rPr>
            <w:rFonts w:ascii="华文楷体" w:eastAsia="华文楷体" w:hAnsi="华文楷体" w:hint="eastAsia"/>
            <w:sz w:val="28"/>
            <w:szCs w:val="28"/>
          </w:rPr>
          <w:t>耽</w:t>
        </w:r>
        <w:proofErr w:type="gramEnd"/>
        <w:r w:rsidR="009C5F92">
          <w:rPr>
            <w:rFonts w:ascii="华文楷体" w:eastAsia="华文楷体" w:hAnsi="华文楷体" w:hint="eastAsia"/>
            <w:sz w:val="28"/>
            <w:szCs w:val="28"/>
          </w:rPr>
          <w:t>著</w:t>
        </w:r>
      </w:ins>
      <w:del w:id="809" w:author="admin" w:date="2015-07-20T22:20:00Z">
        <w:r w:rsidRPr="00FA4EB5" w:rsidDel="009C5F92">
          <w:rPr>
            <w:rFonts w:ascii="华文楷体" w:eastAsia="华文楷体" w:hAnsi="华文楷体" w:hint="eastAsia"/>
            <w:sz w:val="28"/>
            <w:szCs w:val="28"/>
          </w:rPr>
          <w:delText>当做</w:delText>
        </w:r>
      </w:del>
      <w:r w:rsidRPr="00FA4EB5">
        <w:rPr>
          <w:rFonts w:ascii="华文楷体" w:eastAsia="华文楷体" w:hAnsi="华文楷体" w:hint="eastAsia"/>
          <w:sz w:val="28"/>
          <w:szCs w:val="28"/>
        </w:rPr>
        <w:t>一个无自性，</w:t>
      </w:r>
      <w:proofErr w:type="gramStart"/>
      <w:ins w:id="810" w:author="admin" w:date="2015-07-20T22:21:00Z">
        <w:r w:rsidR="009C5F92">
          <w:rPr>
            <w:rFonts w:ascii="华文楷体" w:eastAsia="华文楷体" w:hAnsi="华文楷体" w:hint="eastAsia"/>
            <w:sz w:val="28"/>
            <w:szCs w:val="28"/>
          </w:rPr>
          <w:t>耽</w:t>
        </w:r>
        <w:proofErr w:type="gramEnd"/>
        <w:r w:rsidR="009C5F92">
          <w:rPr>
            <w:rFonts w:ascii="华文楷体" w:eastAsia="华文楷体" w:hAnsi="华文楷体" w:hint="eastAsia"/>
            <w:sz w:val="28"/>
            <w:szCs w:val="28"/>
          </w:rPr>
          <w:t>著</w:t>
        </w:r>
      </w:ins>
      <w:del w:id="811" w:author="admin" w:date="2015-07-20T22:21:00Z">
        <w:r w:rsidRPr="00FA4EB5" w:rsidDel="009C5F92">
          <w:rPr>
            <w:rFonts w:ascii="华文楷体" w:eastAsia="华文楷体" w:hAnsi="华文楷体" w:hint="eastAsia"/>
            <w:sz w:val="28"/>
            <w:szCs w:val="28"/>
          </w:rPr>
          <w:delText>当做</w:delText>
        </w:r>
      </w:del>
      <w:r w:rsidRPr="00FA4EB5">
        <w:rPr>
          <w:rFonts w:ascii="华文楷体" w:eastAsia="华文楷体" w:hAnsi="华文楷体" w:hint="eastAsia"/>
          <w:sz w:val="28"/>
          <w:szCs w:val="28"/>
        </w:rPr>
        <w:t>一个无自性</w:t>
      </w:r>
      <w:del w:id="812" w:author="admin" w:date="2015-07-20T22:21:00Z">
        <w:r w:rsidRPr="00FA4EB5" w:rsidDel="00AA4831">
          <w:rPr>
            <w:rFonts w:ascii="华文楷体" w:eastAsia="华文楷体" w:hAnsi="华文楷体" w:hint="eastAsia"/>
            <w:sz w:val="28"/>
            <w:szCs w:val="28"/>
          </w:rPr>
          <w:delText>，</w:delText>
        </w:r>
      </w:del>
      <w:ins w:id="813" w:author="admin" w:date="2015-07-20T22:21:00Z">
        <w:r w:rsidR="00AA4831">
          <w:rPr>
            <w:rFonts w:ascii="华文楷体" w:eastAsia="华文楷体" w:hAnsi="华文楷体" w:hint="eastAsia"/>
            <w:sz w:val="28"/>
            <w:szCs w:val="28"/>
          </w:rPr>
          <w:t>。</w:t>
        </w:r>
      </w:ins>
      <w:r w:rsidRPr="00FA4EB5">
        <w:rPr>
          <w:rFonts w:ascii="华文楷体" w:eastAsia="华文楷体" w:hAnsi="华文楷体" w:hint="eastAsia"/>
          <w:sz w:val="28"/>
          <w:szCs w:val="28"/>
        </w:rPr>
        <w:t>那么就说这个无自性要破掉，无自性的这个对境</w:t>
      </w:r>
      <w:ins w:id="814" w:author="admin" w:date="2015-07-20T22:21:00Z">
        <w:r w:rsidR="00AA4831">
          <w:rPr>
            <w:rFonts w:ascii="华文楷体" w:eastAsia="华文楷体" w:hAnsi="华文楷体" w:hint="eastAsia"/>
            <w:sz w:val="28"/>
            <w:szCs w:val="28"/>
          </w:rPr>
          <w:t>，或者</w:t>
        </w:r>
      </w:ins>
      <w:del w:id="815" w:author="admin" w:date="2015-07-20T22:21:00Z">
        <w:r w:rsidRPr="00FA4EB5" w:rsidDel="00AA4831">
          <w:rPr>
            <w:rFonts w:ascii="华文楷体" w:eastAsia="华文楷体" w:hAnsi="华文楷体" w:hint="eastAsia"/>
            <w:sz w:val="28"/>
            <w:szCs w:val="28"/>
          </w:rPr>
          <w:delText>就</w:delText>
        </w:r>
      </w:del>
      <w:r w:rsidRPr="00FA4EB5">
        <w:rPr>
          <w:rFonts w:ascii="华文楷体" w:eastAsia="华文楷体" w:hAnsi="华文楷体" w:hint="eastAsia"/>
          <w:sz w:val="28"/>
          <w:szCs w:val="28"/>
        </w:rPr>
        <w:t>说无自性的柱子啊，</w:t>
      </w:r>
      <w:ins w:id="816" w:author="admin" w:date="2015-07-20T22:21:00Z">
        <w:r w:rsidR="00AA4831">
          <w:rPr>
            <w:rFonts w:ascii="华文楷体" w:eastAsia="华文楷体" w:hAnsi="华文楷体" w:hint="eastAsia"/>
            <w:sz w:val="28"/>
            <w:szCs w:val="28"/>
          </w:rPr>
          <w:t>或者</w:t>
        </w:r>
      </w:ins>
      <w:r w:rsidRPr="00FA4EB5">
        <w:rPr>
          <w:rFonts w:ascii="华文楷体" w:eastAsia="华文楷体" w:hAnsi="华文楷体" w:hint="eastAsia"/>
          <w:sz w:val="28"/>
          <w:szCs w:val="28"/>
        </w:rPr>
        <w:t>无自性的本身，那么这样一种无自性，成为一种</w:t>
      </w:r>
      <w:del w:id="817" w:author="admin" w:date="2015-07-20T22:22:00Z">
        <w:r w:rsidRPr="00FA4EB5" w:rsidDel="00AA4831">
          <w:rPr>
            <w:rFonts w:ascii="华文楷体" w:eastAsia="华文楷体" w:hAnsi="华文楷体" w:hint="eastAsia"/>
            <w:sz w:val="28"/>
            <w:szCs w:val="28"/>
          </w:rPr>
          <w:delText>单独</w:delText>
        </w:r>
      </w:del>
      <w:proofErr w:type="gramStart"/>
      <w:ins w:id="818" w:author="admin" w:date="2015-07-20T22:22:00Z">
        <w:r w:rsidR="00AA4831">
          <w:rPr>
            <w:rFonts w:ascii="华文楷体" w:eastAsia="华文楷体" w:hAnsi="华文楷体" w:hint="eastAsia"/>
            <w:sz w:val="28"/>
            <w:szCs w:val="28"/>
          </w:rPr>
          <w:t>耽著</w:t>
        </w:r>
      </w:ins>
      <w:r w:rsidRPr="00FA4EB5">
        <w:rPr>
          <w:rFonts w:ascii="华文楷体" w:eastAsia="华文楷体" w:hAnsi="华文楷体" w:hint="eastAsia"/>
          <w:sz w:val="28"/>
          <w:szCs w:val="28"/>
        </w:rPr>
        <w:t>对境</w:t>
      </w:r>
      <w:proofErr w:type="gramEnd"/>
      <w:del w:id="819" w:author="admin" w:date="2015-07-20T22:22:00Z">
        <w:r w:rsidRPr="00FA4EB5" w:rsidDel="00AA4831">
          <w:rPr>
            <w:rFonts w:ascii="华文楷体" w:eastAsia="华文楷体" w:hAnsi="华文楷体" w:hint="eastAsia"/>
            <w:sz w:val="28"/>
            <w:szCs w:val="28"/>
          </w:rPr>
          <w:delText>，</w:delText>
        </w:r>
      </w:del>
      <w:ins w:id="820" w:author="admin" w:date="2015-07-20T22:22:00Z">
        <w:r w:rsidR="00AA4831">
          <w:rPr>
            <w:rFonts w:ascii="华文楷体" w:eastAsia="华文楷体" w:hAnsi="华文楷体" w:hint="eastAsia"/>
            <w:sz w:val="28"/>
            <w:szCs w:val="28"/>
          </w:rPr>
          <w:t>也</w:t>
        </w:r>
      </w:ins>
      <w:r w:rsidRPr="00FA4EB5">
        <w:rPr>
          <w:rFonts w:ascii="华文楷体" w:eastAsia="华文楷体" w:hAnsi="华文楷体" w:hint="eastAsia"/>
          <w:sz w:val="28"/>
          <w:szCs w:val="28"/>
        </w:rPr>
        <w:t>同样不成立</w:t>
      </w:r>
      <w:del w:id="821" w:author="admin" w:date="2015-07-20T22:22:00Z">
        <w:r w:rsidRPr="00FA4EB5" w:rsidDel="00AA4831">
          <w:rPr>
            <w:rFonts w:ascii="华文楷体" w:eastAsia="华文楷体" w:hAnsi="华文楷体" w:hint="eastAsia"/>
            <w:sz w:val="28"/>
            <w:szCs w:val="28"/>
          </w:rPr>
          <w:delText>，</w:delText>
        </w:r>
      </w:del>
      <w:ins w:id="822" w:author="admin" w:date="2015-07-20T22:22:00Z">
        <w:r w:rsidR="00AA4831">
          <w:rPr>
            <w:rFonts w:ascii="华文楷体" w:eastAsia="华文楷体" w:hAnsi="华文楷体" w:hint="eastAsia"/>
            <w:sz w:val="28"/>
            <w:szCs w:val="28"/>
          </w:rPr>
          <w:t>。</w:t>
        </w:r>
      </w:ins>
      <w:r w:rsidRPr="00FA4EB5">
        <w:rPr>
          <w:rFonts w:ascii="华文楷体" w:eastAsia="华文楷体" w:hAnsi="华文楷体" w:hint="eastAsia"/>
          <w:sz w:val="28"/>
          <w:szCs w:val="28"/>
        </w:rPr>
        <w:t>怎样不成立呢</w:t>
      </w:r>
      <w:del w:id="823" w:author="admin" w:date="2015-07-20T22:22:00Z">
        <w:r w:rsidRPr="00FA4EB5" w:rsidDel="00AA4831">
          <w:rPr>
            <w:rFonts w:ascii="华文楷体" w:eastAsia="华文楷体" w:hAnsi="华文楷体" w:hint="eastAsia"/>
            <w:sz w:val="28"/>
            <w:szCs w:val="28"/>
          </w:rPr>
          <w:delText>，</w:delText>
        </w:r>
      </w:del>
      <w:ins w:id="824" w:author="admin" w:date="2015-07-20T22:22:00Z">
        <w:r w:rsidR="00AA4831">
          <w:rPr>
            <w:rFonts w:ascii="华文楷体" w:eastAsia="华文楷体" w:hAnsi="华文楷体" w:hint="eastAsia"/>
            <w:sz w:val="28"/>
            <w:szCs w:val="28"/>
          </w:rPr>
          <w:t>？</w:t>
        </w:r>
      </w:ins>
      <w:r w:rsidRPr="00FA4EB5">
        <w:rPr>
          <w:rFonts w:ascii="华文楷体" w:eastAsia="华文楷体" w:hAnsi="华文楷体" w:hint="eastAsia"/>
          <w:sz w:val="28"/>
          <w:szCs w:val="28"/>
        </w:rPr>
        <w:t>就</w:t>
      </w:r>
      <w:proofErr w:type="gramStart"/>
      <w:r w:rsidRPr="00FA4EB5">
        <w:rPr>
          <w:rFonts w:ascii="华文楷体" w:eastAsia="华文楷体" w:hAnsi="华文楷体" w:hint="eastAsia"/>
          <w:sz w:val="28"/>
          <w:szCs w:val="28"/>
        </w:rPr>
        <w:t>以</w:t>
      </w:r>
      <w:ins w:id="825" w:author="admin" w:date="2015-07-20T22:22:00Z">
        <w:r w:rsidR="00AA4831">
          <w:rPr>
            <w:rFonts w:ascii="华文楷体" w:eastAsia="华文楷体" w:hAnsi="华文楷体" w:hint="eastAsia"/>
            <w:sz w:val="28"/>
            <w:szCs w:val="28"/>
          </w:rPr>
          <w:t>遮破成实</w:t>
        </w:r>
      </w:ins>
      <w:proofErr w:type="gramEnd"/>
      <w:del w:id="826" w:author="admin" w:date="2015-07-20T22:22:00Z">
        <w:r w:rsidRPr="00FA4EB5" w:rsidDel="00AA4831">
          <w:rPr>
            <w:rFonts w:ascii="华文楷体" w:eastAsia="华文楷体" w:hAnsi="华文楷体" w:hint="eastAsia"/>
            <w:sz w:val="28"/>
            <w:szCs w:val="28"/>
          </w:rPr>
          <w:delText xml:space="preserve">  破诚实</w:delText>
        </w:r>
      </w:del>
      <w:r w:rsidRPr="00FA4EB5">
        <w:rPr>
          <w:rFonts w:ascii="华文楷体" w:eastAsia="华文楷体" w:hAnsi="华文楷体" w:hint="eastAsia"/>
          <w:sz w:val="28"/>
          <w:szCs w:val="28"/>
        </w:rPr>
        <w:t>的理</w:t>
      </w:r>
      <w:r w:rsidRPr="00FA4EB5">
        <w:rPr>
          <w:rFonts w:ascii="华文楷体" w:eastAsia="华文楷体" w:hAnsi="华文楷体" w:hint="eastAsia"/>
          <w:sz w:val="28"/>
          <w:szCs w:val="28"/>
        </w:rPr>
        <w:lastRenderedPageBreak/>
        <w:t>证，你是怎样去破诚实的，你怎样</w:t>
      </w:r>
      <w:proofErr w:type="gramStart"/>
      <w:r w:rsidRPr="00FA4EB5">
        <w:rPr>
          <w:rFonts w:ascii="华文楷体" w:eastAsia="华文楷体" w:hAnsi="华文楷体" w:hint="eastAsia"/>
          <w:sz w:val="28"/>
          <w:szCs w:val="28"/>
        </w:rPr>
        <w:t>去破它的</w:t>
      </w:r>
      <w:proofErr w:type="gramEnd"/>
      <w:r w:rsidRPr="00FA4EB5">
        <w:rPr>
          <w:rFonts w:ascii="华文楷体" w:eastAsia="华文楷体" w:hAnsi="华文楷体" w:hint="eastAsia"/>
          <w:sz w:val="28"/>
          <w:szCs w:val="28"/>
        </w:rPr>
        <w:t>无自性</w:t>
      </w:r>
      <w:del w:id="827" w:author="admin" w:date="2015-07-20T22:23:00Z">
        <w:r w:rsidRPr="00FA4EB5" w:rsidDel="00AA4831">
          <w:rPr>
            <w:rFonts w:ascii="华文楷体" w:eastAsia="华文楷体" w:hAnsi="华文楷体" w:hint="eastAsia"/>
            <w:sz w:val="28"/>
            <w:szCs w:val="28"/>
          </w:rPr>
          <w:delText>，</w:delText>
        </w:r>
      </w:del>
      <w:ins w:id="828" w:author="admin" w:date="2015-07-20T22:23:00Z">
        <w:r w:rsidR="00AA4831">
          <w:rPr>
            <w:rFonts w:ascii="华文楷体" w:eastAsia="华文楷体" w:hAnsi="华文楷体" w:hint="eastAsia"/>
            <w:sz w:val="28"/>
            <w:szCs w:val="28"/>
          </w:rPr>
          <w:t>。</w:t>
        </w:r>
      </w:ins>
    </w:p>
    <w:p w:rsidR="00BB0995" w:rsidRDefault="00FA4EB5" w:rsidP="00AA4831">
      <w:pPr>
        <w:ind w:firstLine="420"/>
        <w:rPr>
          <w:ins w:id="829" w:author="admin" w:date="2015-07-20T22:29:00Z"/>
          <w:rFonts w:ascii="华文楷体" w:eastAsia="华文楷体" w:hAnsi="华文楷体" w:hint="eastAsia"/>
          <w:sz w:val="28"/>
          <w:szCs w:val="28"/>
        </w:rPr>
        <w:pPrChange w:id="830" w:author="admin" w:date="2015-07-20T22:23:00Z">
          <w:pPr>
            <w:ind w:firstLine="570"/>
          </w:pPr>
        </w:pPrChange>
      </w:pPr>
      <w:r w:rsidRPr="00FA4EB5">
        <w:rPr>
          <w:rFonts w:ascii="华文楷体" w:eastAsia="华文楷体" w:hAnsi="华文楷体" w:hint="eastAsia"/>
          <w:sz w:val="28"/>
          <w:szCs w:val="28"/>
        </w:rPr>
        <w:t>实际上就说这个方面只不过它的</w:t>
      </w:r>
      <w:ins w:id="831" w:author="admin" w:date="2015-07-20T22:23:00Z">
        <w:r w:rsidR="00BD7CF4">
          <w:rPr>
            <w:rFonts w:ascii="华文楷体" w:eastAsia="华文楷体" w:hAnsi="华文楷体" w:hint="eastAsia"/>
            <w:sz w:val="28"/>
            <w:szCs w:val="28"/>
          </w:rPr>
          <w:t>空</w:t>
        </w:r>
      </w:ins>
      <w:del w:id="832" w:author="admin" w:date="2015-07-20T22:23:00Z">
        <w:r w:rsidRPr="00FA4EB5" w:rsidDel="00BD7CF4">
          <w:rPr>
            <w:rFonts w:ascii="华文楷体" w:eastAsia="华文楷体" w:hAnsi="华文楷体" w:hint="eastAsia"/>
            <w:sz w:val="28"/>
            <w:szCs w:val="28"/>
          </w:rPr>
          <w:delText>根</w:delText>
        </w:r>
      </w:del>
      <w:r w:rsidRPr="00FA4EB5">
        <w:rPr>
          <w:rFonts w:ascii="华文楷体" w:eastAsia="华文楷体" w:hAnsi="华文楷体" w:hint="eastAsia"/>
          <w:sz w:val="28"/>
          <w:szCs w:val="28"/>
        </w:rPr>
        <w:t>基不一样而已，它的空性是一样的</w:t>
      </w:r>
      <w:del w:id="833" w:author="admin" w:date="2015-07-20T22:24:00Z">
        <w:r w:rsidRPr="00FA4EB5" w:rsidDel="00BD7CF4">
          <w:rPr>
            <w:rFonts w:ascii="华文楷体" w:eastAsia="华文楷体" w:hAnsi="华文楷体" w:hint="eastAsia"/>
            <w:sz w:val="28"/>
            <w:szCs w:val="28"/>
          </w:rPr>
          <w:delText>，</w:delText>
        </w:r>
      </w:del>
      <w:ins w:id="834" w:author="admin" w:date="2015-07-20T22:24:00Z">
        <w:r w:rsidR="00BD7CF4">
          <w:rPr>
            <w:rFonts w:ascii="华文楷体" w:eastAsia="华文楷体" w:hAnsi="华文楷体" w:hint="eastAsia"/>
            <w:sz w:val="28"/>
            <w:szCs w:val="28"/>
          </w:rPr>
          <w:t>。</w:t>
        </w:r>
      </w:ins>
      <w:r w:rsidRPr="00FA4EB5">
        <w:rPr>
          <w:rFonts w:ascii="华文楷体" w:eastAsia="华文楷体" w:hAnsi="华文楷体" w:hint="eastAsia"/>
          <w:sz w:val="28"/>
          <w:szCs w:val="28"/>
        </w:rPr>
        <w:t>一切万法就是空</w:t>
      </w:r>
      <w:del w:id="835" w:author="admin" w:date="2015-07-20T22:24:00Z">
        <w:r w:rsidRPr="00FA4EB5" w:rsidDel="00BD7CF4">
          <w:rPr>
            <w:rFonts w:ascii="华文楷体" w:eastAsia="华文楷体" w:hAnsi="华文楷体" w:hint="eastAsia"/>
            <w:sz w:val="28"/>
            <w:szCs w:val="28"/>
          </w:rPr>
          <w:delText>性</w:delText>
        </w:r>
      </w:del>
      <w:ins w:id="836" w:author="admin" w:date="2015-07-20T22:24:00Z">
        <w:r w:rsidR="00BD7CF4">
          <w:rPr>
            <w:rFonts w:ascii="华文楷体" w:eastAsia="华文楷体" w:hAnsi="华文楷体" w:hint="eastAsia"/>
            <w:sz w:val="28"/>
            <w:szCs w:val="28"/>
          </w:rPr>
          <w:t>基呢</w:t>
        </w:r>
      </w:ins>
      <w:r w:rsidRPr="00FA4EB5">
        <w:rPr>
          <w:rFonts w:ascii="华文楷体" w:eastAsia="华文楷体" w:hAnsi="华文楷体" w:hint="eastAsia"/>
          <w:sz w:val="28"/>
          <w:szCs w:val="28"/>
        </w:rPr>
        <w:t>，一个</w:t>
      </w:r>
      <w:ins w:id="837" w:author="admin" w:date="2015-07-20T22:26:00Z">
        <w:r w:rsidR="004E437D">
          <w:rPr>
            <w:rFonts w:ascii="华文楷体" w:eastAsia="华文楷体" w:hAnsi="华文楷体" w:hint="eastAsia"/>
            <w:sz w:val="28"/>
            <w:szCs w:val="28"/>
          </w:rPr>
          <w:t>是</w:t>
        </w:r>
      </w:ins>
      <w:r w:rsidRPr="00FA4EB5">
        <w:rPr>
          <w:rFonts w:ascii="华文楷体" w:eastAsia="华文楷体" w:hAnsi="华文楷体" w:hint="eastAsia"/>
          <w:sz w:val="28"/>
          <w:szCs w:val="28"/>
        </w:rPr>
        <w:t>它的实有，成为</w:t>
      </w:r>
      <w:del w:id="838" w:author="admin" w:date="2015-07-20T22:24:00Z">
        <w:r w:rsidRPr="00FA4EB5" w:rsidDel="00BD7CF4">
          <w:rPr>
            <w:rFonts w:ascii="华文楷体" w:eastAsia="华文楷体" w:hAnsi="华文楷体" w:hint="eastAsia"/>
            <w:sz w:val="28"/>
            <w:szCs w:val="28"/>
          </w:rPr>
          <w:delText>空性</w:delText>
        </w:r>
      </w:del>
      <w:ins w:id="839" w:author="admin" w:date="2015-07-20T22:24:00Z">
        <w:r w:rsidR="00BD7CF4">
          <w:rPr>
            <w:rFonts w:ascii="华文楷体" w:eastAsia="华文楷体" w:hAnsi="华文楷体" w:hint="eastAsia"/>
            <w:sz w:val="28"/>
            <w:szCs w:val="28"/>
          </w:rPr>
          <w:t>空基</w:t>
        </w:r>
      </w:ins>
      <w:r w:rsidRPr="00FA4EB5">
        <w:rPr>
          <w:rFonts w:ascii="华文楷体" w:eastAsia="华文楷体" w:hAnsi="华文楷体" w:hint="eastAsia"/>
          <w:sz w:val="28"/>
          <w:szCs w:val="28"/>
        </w:rPr>
        <w:t>，一个是无实空性成为</w:t>
      </w:r>
      <w:ins w:id="840" w:author="admin" w:date="2015-07-20T22:26:00Z">
        <w:r w:rsidR="004E437D">
          <w:rPr>
            <w:rFonts w:ascii="华文楷体" w:eastAsia="华文楷体" w:hAnsi="华文楷体" w:hint="eastAsia"/>
            <w:sz w:val="28"/>
            <w:szCs w:val="28"/>
          </w:rPr>
          <w:t>它的</w:t>
        </w:r>
      </w:ins>
      <w:del w:id="841" w:author="admin" w:date="2015-07-20T22:25:00Z">
        <w:r w:rsidRPr="00FA4EB5" w:rsidDel="004E437D">
          <w:rPr>
            <w:rFonts w:ascii="华文楷体" w:eastAsia="华文楷体" w:hAnsi="华文楷体" w:hint="eastAsia"/>
            <w:sz w:val="28"/>
            <w:szCs w:val="28"/>
          </w:rPr>
          <w:delText>空间</w:delText>
        </w:r>
      </w:del>
      <w:ins w:id="842" w:author="admin" w:date="2015-07-20T22:25:00Z">
        <w:r w:rsidR="004E437D" w:rsidRPr="00FA4EB5">
          <w:rPr>
            <w:rFonts w:ascii="华文楷体" w:eastAsia="华文楷体" w:hAnsi="华文楷体" w:hint="eastAsia"/>
            <w:sz w:val="28"/>
            <w:szCs w:val="28"/>
          </w:rPr>
          <w:t>空</w:t>
        </w:r>
        <w:r w:rsidR="004E437D">
          <w:rPr>
            <w:rFonts w:ascii="华文楷体" w:eastAsia="华文楷体" w:hAnsi="华文楷体" w:hint="eastAsia"/>
            <w:sz w:val="28"/>
            <w:szCs w:val="28"/>
          </w:rPr>
          <w:t>基</w:t>
        </w:r>
      </w:ins>
      <w:ins w:id="843" w:author="admin" w:date="2015-07-20T22:26:00Z">
        <w:r w:rsidR="00EE0FEA">
          <w:rPr>
            <w:rFonts w:ascii="华文楷体" w:eastAsia="华文楷体" w:hAnsi="华文楷体" w:hint="eastAsia"/>
            <w:sz w:val="28"/>
            <w:szCs w:val="28"/>
          </w:rPr>
          <w:t>。</w:t>
        </w:r>
      </w:ins>
      <w:del w:id="844" w:author="admin" w:date="2015-07-20T22:26:00Z">
        <w:r w:rsidRPr="00FA4EB5" w:rsidDel="004E437D">
          <w:rPr>
            <w:rFonts w:ascii="华文楷体" w:eastAsia="华文楷体" w:hAnsi="华文楷体" w:hint="eastAsia"/>
            <w:sz w:val="28"/>
            <w:szCs w:val="28"/>
          </w:rPr>
          <w:delText>，那</w:delText>
        </w:r>
      </w:del>
      <w:ins w:id="845" w:author="admin" w:date="2015-07-20T22:26:00Z">
        <w:r w:rsidR="004E437D">
          <w:rPr>
            <w:rFonts w:ascii="华文楷体" w:eastAsia="华文楷体" w:hAnsi="华文楷体" w:hint="eastAsia"/>
            <w:sz w:val="28"/>
            <w:szCs w:val="28"/>
          </w:rPr>
          <w:t>但</w:t>
        </w:r>
      </w:ins>
      <w:r w:rsidRPr="00FA4EB5">
        <w:rPr>
          <w:rFonts w:ascii="华文楷体" w:eastAsia="华文楷体" w:hAnsi="华文楷体" w:hint="eastAsia"/>
          <w:sz w:val="28"/>
          <w:szCs w:val="28"/>
        </w:rPr>
        <w:t>实际上它空的性质，或者本质来讲，完全是一样的</w:t>
      </w:r>
      <w:del w:id="846" w:author="admin" w:date="2015-07-20T22:26:00Z">
        <w:r w:rsidRPr="00FA4EB5" w:rsidDel="00BD14F5">
          <w:rPr>
            <w:rFonts w:ascii="华文楷体" w:eastAsia="华文楷体" w:hAnsi="华文楷体" w:hint="eastAsia"/>
            <w:sz w:val="28"/>
            <w:szCs w:val="28"/>
          </w:rPr>
          <w:delText>，</w:delText>
        </w:r>
      </w:del>
      <w:ins w:id="847" w:author="admin" w:date="2015-07-20T22:26:00Z">
        <w:r w:rsidR="00BD14F5">
          <w:rPr>
            <w:rFonts w:ascii="华文楷体" w:eastAsia="华文楷体" w:hAnsi="华文楷体" w:hint="eastAsia"/>
            <w:sz w:val="28"/>
            <w:szCs w:val="28"/>
          </w:rPr>
          <w:t>。</w:t>
        </w:r>
      </w:ins>
      <w:r w:rsidRPr="00FA4EB5">
        <w:rPr>
          <w:rFonts w:ascii="华文楷体" w:eastAsia="华文楷体" w:hAnsi="华文楷体" w:hint="eastAsia"/>
          <w:sz w:val="28"/>
          <w:szCs w:val="28"/>
        </w:rPr>
        <w:t>我们可以通过这样一种破</w:t>
      </w:r>
      <w:del w:id="848" w:author="admin" w:date="2015-07-20T22:26:00Z">
        <w:r w:rsidRPr="00FA4EB5" w:rsidDel="00625C00">
          <w:rPr>
            <w:rFonts w:ascii="华文楷体" w:eastAsia="华文楷体" w:hAnsi="华文楷体" w:hint="eastAsia"/>
            <w:sz w:val="28"/>
            <w:szCs w:val="28"/>
          </w:rPr>
          <w:delText>诚实</w:delText>
        </w:r>
      </w:del>
      <w:ins w:id="849" w:author="admin" w:date="2015-07-20T22:26:00Z">
        <w:r w:rsidR="00625C00">
          <w:rPr>
            <w:rFonts w:ascii="华文楷体" w:eastAsia="华文楷体" w:hAnsi="华文楷体" w:hint="eastAsia"/>
            <w:sz w:val="28"/>
            <w:szCs w:val="28"/>
          </w:rPr>
          <w:t>成实</w:t>
        </w:r>
      </w:ins>
      <w:r w:rsidRPr="00FA4EB5">
        <w:rPr>
          <w:rFonts w:ascii="华文楷体" w:eastAsia="华文楷体" w:hAnsi="华文楷体" w:hint="eastAsia"/>
          <w:sz w:val="28"/>
          <w:szCs w:val="28"/>
        </w:rPr>
        <w:t>的理证去破掉</w:t>
      </w:r>
      <w:del w:id="850" w:author="admin" w:date="2015-07-20T22:26:00Z">
        <w:r w:rsidRPr="00FA4EB5" w:rsidDel="00625C00">
          <w:rPr>
            <w:rFonts w:ascii="华文楷体" w:eastAsia="华文楷体" w:hAnsi="华文楷体" w:hint="eastAsia"/>
            <w:sz w:val="28"/>
            <w:szCs w:val="28"/>
          </w:rPr>
          <w:delText>诚实</w:delText>
        </w:r>
      </w:del>
      <w:ins w:id="851" w:author="admin" w:date="2015-07-20T22:26:00Z">
        <w:r w:rsidR="00625C00">
          <w:rPr>
            <w:rFonts w:ascii="华文楷体" w:eastAsia="华文楷体" w:hAnsi="华文楷体" w:hint="eastAsia"/>
            <w:sz w:val="28"/>
            <w:szCs w:val="28"/>
          </w:rPr>
          <w:t>成实</w:t>
        </w:r>
      </w:ins>
      <w:r w:rsidRPr="00FA4EB5">
        <w:rPr>
          <w:rFonts w:ascii="华文楷体" w:eastAsia="华文楷体" w:hAnsi="华文楷体" w:hint="eastAsia"/>
          <w:sz w:val="28"/>
          <w:szCs w:val="28"/>
        </w:rPr>
        <w:t>，破掉柱子上面的实有</w:t>
      </w:r>
      <w:del w:id="852" w:author="admin" w:date="2015-07-20T22:27:00Z">
        <w:r w:rsidRPr="00FA4EB5" w:rsidDel="00F20497">
          <w:rPr>
            <w:rFonts w:ascii="华文楷体" w:eastAsia="华文楷体" w:hAnsi="华文楷体" w:hint="eastAsia"/>
            <w:sz w:val="28"/>
            <w:szCs w:val="28"/>
          </w:rPr>
          <w:delText>，</w:delText>
        </w:r>
      </w:del>
      <w:ins w:id="853" w:author="admin" w:date="2015-07-20T22:27:00Z">
        <w:r w:rsidR="00F20497">
          <w:rPr>
            <w:rFonts w:ascii="华文楷体" w:eastAsia="华文楷体" w:hAnsi="华文楷体" w:hint="eastAsia"/>
            <w:sz w:val="28"/>
            <w:szCs w:val="28"/>
          </w:rPr>
          <w:t>。</w:t>
        </w:r>
      </w:ins>
      <w:r w:rsidRPr="00FA4EB5">
        <w:rPr>
          <w:rFonts w:ascii="华文楷体" w:eastAsia="华文楷体" w:hAnsi="华文楷体" w:hint="eastAsia"/>
          <w:sz w:val="28"/>
          <w:szCs w:val="28"/>
        </w:rPr>
        <w:t>你怎么样去破</w:t>
      </w:r>
      <w:del w:id="854" w:author="admin" w:date="2015-07-20T22:28:00Z">
        <w:r w:rsidRPr="00FA4EB5" w:rsidDel="00BB0995">
          <w:rPr>
            <w:rFonts w:ascii="华文楷体" w:eastAsia="华文楷体" w:hAnsi="华文楷体" w:hint="eastAsia"/>
            <w:sz w:val="28"/>
            <w:szCs w:val="28"/>
          </w:rPr>
          <w:delText>掉</w:delText>
        </w:r>
      </w:del>
      <w:r w:rsidRPr="00FA4EB5">
        <w:rPr>
          <w:rFonts w:ascii="华文楷体" w:eastAsia="华文楷体" w:hAnsi="华文楷体" w:hint="eastAsia"/>
          <w:sz w:val="28"/>
          <w:szCs w:val="28"/>
        </w:rPr>
        <w:t>柱子上的实有的，你就可以用这个理证</w:t>
      </w:r>
      <w:proofErr w:type="gramStart"/>
      <w:r w:rsidRPr="00FA4EB5">
        <w:rPr>
          <w:rFonts w:ascii="华文楷体" w:eastAsia="华文楷体" w:hAnsi="华文楷体" w:hint="eastAsia"/>
          <w:sz w:val="28"/>
          <w:szCs w:val="28"/>
        </w:rPr>
        <w:t>来遮破它</w:t>
      </w:r>
      <w:proofErr w:type="gramEnd"/>
      <w:r w:rsidRPr="00FA4EB5">
        <w:rPr>
          <w:rFonts w:ascii="华文楷体" w:eastAsia="华文楷体" w:hAnsi="华文楷体" w:hint="eastAsia"/>
          <w:sz w:val="28"/>
          <w:szCs w:val="28"/>
        </w:rPr>
        <w:t>的无实，就可以用这个理证</w:t>
      </w:r>
      <w:proofErr w:type="gramStart"/>
      <w:r w:rsidRPr="00FA4EB5">
        <w:rPr>
          <w:rFonts w:ascii="华文楷体" w:eastAsia="华文楷体" w:hAnsi="华文楷体" w:hint="eastAsia"/>
          <w:sz w:val="28"/>
          <w:szCs w:val="28"/>
        </w:rPr>
        <w:t>来遮破它</w:t>
      </w:r>
      <w:proofErr w:type="gramEnd"/>
      <w:r w:rsidRPr="00FA4EB5">
        <w:rPr>
          <w:rFonts w:ascii="华文楷体" w:eastAsia="华文楷体" w:hAnsi="华文楷体" w:hint="eastAsia"/>
          <w:sz w:val="28"/>
          <w:szCs w:val="28"/>
        </w:rPr>
        <w:t>的无实</w:t>
      </w:r>
      <w:del w:id="855" w:author="admin" w:date="2015-07-20T22:28:00Z">
        <w:r w:rsidRPr="00FA4EB5" w:rsidDel="00BB0995">
          <w:rPr>
            <w:rFonts w:ascii="华文楷体" w:eastAsia="华文楷体" w:hAnsi="华文楷体" w:hint="eastAsia"/>
            <w:sz w:val="28"/>
            <w:szCs w:val="28"/>
          </w:rPr>
          <w:delText>，</w:delText>
        </w:r>
      </w:del>
      <w:ins w:id="856" w:author="admin" w:date="2015-07-20T22:28:00Z">
        <w:r w:rsidR="00BB0995">
          <w:rPr>
            <w:rFonts w:ascii="华文楷体" w:eastAsia="华文楷体" w:hAnsi="华文楷体" w:hint="eastAsia"/>
            <w:sz w:val="28"/>
            <w:szCs w:val="28"/>
          </w:rPr>
          <w:t>。</w:t>
        </w:r>
      </w:ins>
      <w:r w:rsidRPr="00FA4EB5">
        <w:rPr>
          <w:rFonts w:ascii="华文楷体" w:eastAsia="华文楷体" w:hAnsi="华文楷体" w:hint="eastAsia"/>
          <w:sz w:val="28"/>
          <w:szCs w:val="28"/>
        </w:rPr>
        <w:t>把它的无实作为一种所境，</w:t>
      </w:r>
      <w:del w:id="857" w:author="admin" w:date="2015-07-20T22:28:00Z">
        <w:r w:rsidRPr="00FA4EB5" w:rsidDel="00BB0995">
          <w:rPr>
            <w:rFonts w:ascii="华文楷体" w:eastAsia="华文楷体" w:hAnsi="华文楷体" w:hint="eastAsia"/>
            <w:sz w:val="28"/>
            <w:szCs w:val="28"/>
          </w:rPr>
          <w:delText>就</w:delText>
        </w:r>
      </w:del>
      <w:ins w:id="858" w:author="admin" w:date="2015-07-20T22:28:00Z">
        <w:r w:rsidR="00BB0995">
          <w:rPr>
            <w:rFonts w:ascii="华文楷体" w:eastAsia="华文楷体" w:hAnsi="华文楷体" w:hint="eastAsia"/>
            <w:sz w:val="28"/>
            <w:szCs w:val="28"/>
          </w:rPr>
          <w:t>去</w:t>
        </w:r>
      </w:ins>
      <w:r w:rsidRPr="00FA4EB5">
        <w:rPr>
          <w:rFonts w:ascii="华文楷体" w:eastAsia="华文楷体" w:hAnsi="华文楷体" w:hint="eastAsia"/>
          <w:sz w:val="28"/>
          <w:szCs w:val="28"/>
        </w:rPr>
        <w:t>观察，看它是不是</w:t>
      </w:r>
      <w:del w:id="859" w:author="admin" w:date="2015-07-20T22:27:00Z">
        <w:r w:rsidRPr="00FA4EB5" w:rsidDel="00541CFF">
          <w:rPr>
            <w:rFonts w:ascii="华文楷体" w:eastAsia="华文楷体" w:hAnsi="华文楷体" w:hint="eastAsia"/>
            <w:sz w:val="28"/>
            <w:szCs w:val="28"/>
          </w:rPr>
          <w:delText>诚实</w:delText>
        </w:r>
      </w:del>
      <w:ins w:id="860" w:author="admin" w:date="2015-07-20T22:27:00Z">
        <w:r w:rsidR="00541CFF">
          <w:rPr>
            <w:rFonts w:ascii="华文楷体" w:eastAsia="华文楷体" w:hAnsi="华文楷体" w:hint="eastAsia"/>
            <w:sz w:val="28"/>
            <w:szCs w:val="28"/>
          </w:rPr>
          <w:t>成实</w:t>
        </w:r>
      </w:ins>
      <w:r w:rsidRPr="00FA4EB5">
        <w:rPr>
          <w:rFonts w:ascii="华文楷体" w:eastAsia="华文楷体" w:hAnsi="华文楷体" w:hint="eastAsia"/>
          <w:sz w:val="28"/>
          <w:szCs w:val="28"/>
        </w:rPr>
        <w:t>的，实际上无自性本身它也不是</w:t>
      </w:r>
      <w:del w:id="861" w:author="admin" w:date="2015-07-20T22:27:00Z">
        <w:r w:rsidRPr="00FA4EB5" w:rsidDel="00541CFF">
          <w:rPr>
            <w:rFonts w:ascii="华文楷体" w:eastAsia="华文楷体" w:hAnsi="华文楷体" w:hint="eastAsia"/>
            <w:sz w:val="28"/>
            <w:szCs w:val="28"/>
          </w:rPr>
          <w:delText>诚实</w:delText>
        </w:r>
      </w:del>
      <w:ins w:id="862" w:author="admin" w:date="2015-07-20T22:27:00Z">
        <w:r w:rsidR="00541CFF">
          <w:rPr>
            <w:rFonts w:ascii="华文楷体" w:eastAsia="华文楷体" w:hAnsi="华文楷体" w:hint="eastAsia"/>
            <w:sz w:val="28"/>
            <w:szCs w:val="28"/>
          </w:rPr>
          <w:t>成实</w:t>
        </w:r>
      </w:ins>
      <w:r w:rsidRPr="00FA4EB5">
        <w:rPr>
          <w:rFonts w:ascii="华文楷体" w:eastAsia="华文楷体" w:hAnsi="华文楷体" w:hint="eastAsia"/>
          <w:sz w:val="28"/>
          <w:szCs w:val="28"/>
        </w:rPr>
        <w:t>的</w:t>
      </w:r>
      <w:del w:id="863" w:author="admin" w:date="2015-07-20T22:29:00Z">
        <w:r w:rsidRPr="00FA4EB5" w:rsidDel="00BB0995">
          <w:rPr>
            <w:rFonts w:ascii="华文楷体" w:eastAsia="华文楷体" w:hAnsi="华文楷体" w:hint="eastAsia"/>
            <w:sz w:val="28"/>
            <w:szCs w:val="28"/>
          </w:rPr>
          <w:delText>，</w:delText>
        </w:r>
      </w:del>
      <w:ins w:id="864" w:author="admin" w:date="2015-07-20T22:29:00Z">
        <w:r w:rsidR="00BB0995">
          <w:rPr>
            <w:rFonts w:ascii="华文楷体" w:eastAsia="华文楷体" w:hAnsi="华文楷体" w:hint="eastAsia"/>
            <w:sz w:val="28"/>
            <w:szCs w:val="28"/>
          </w:rPr>
          <w:t>。</w:t>
        </w:r>
      </w:ins>
    </w:p>
    <w:p w:rsidR="00FA4EB5" w:rsidRPr="00FA4EB5" w:rsidRDefault="00FA4EB5" w:rsidP="00AA4831">
      <w:pPr>
        <w:ind w:firstLine="420"/>
        <w:rPr>
          <w:rFonts w:ascii="华文楷体" w:eastAsia="华文楷体" w:hAnsi="华文楷体"/>
          <w:sz w:val="28"/>
          <w:szCs w:val="28"/>
        </w:rPr>
        <w:pPrChange w:id="865" w:author="admin" w:date="2015-07-20T22:23:00Z">
          <w:pPr>
            <w:ind w:firstLine="570"/>
          </w:pPr>
        </w:pPrChange>
      </w:pPr>
      <w:r w:rsidRPr="00FA4EB5">
        <w:rPr>
          <w:rFonts w:ascii="华文楷体" w:eastAsia="华文楷体" w:hAnsi="华文楷体" w:hint="eastAsia"/>
          <w:sz w:val="28"/>
          <w:szCs w:val="28"/>
        </w:rPr>
        <w:t>像这样的话你认为无自性不能破</w:t>
      </w:r>
      <w:del w:id="866" w:author="admin" w:date="2015-07-20T22:29:00Z">
        <w:r w:rsidRPr="00FA4EB5" w:rsidDel="00BB0995">
          <w:rPr>
            <w:rFonts w:ascii="华文楷体" w:eastAsia="华文楷体" w:hAnsi="华文楷体" w:hint="eastAsia"/>
            <w:sz w:val="28"/>
            <w:szCs w:val="28"/>
          </w:rPr>
          <w:delText>，</w:delText>
        </w:r>
      </w:del>
      <w:ins w:id="867" w:author="admin" w:date="2015-07-20T22:29:00Z">
        <w:r w:rsidR="00BB0995">
          <w:rPr>
            <w:rFonts w:ascii="华文楷体" w:eastAsia="华文楷体" w:hAnsi="华文楷体" w:hint="eastAsia"/>
            <w:sz w:val="28"/>
            <w:szCs w:val="28"/>
          </w:rPr>
          <w:t>。</w:t>
        </w:r>
      </w:ins>
      <w:r w:rsidRPr="00FA4EB5">
        <w:rPr>
          <w:rFonts w:ascii="华文楷体" w:eastAsia="华文楷体" w:hAnsi="华文楷体" w:hint="eastAsia"/>
          <w:sz w:val="28"/>
          <w:szCs w:val="28"/>
        </w:rPr>
        <w:t>无自性不能破，那是不是变成一种</w:t>
      </w:r>
      <w:del w:id="868" w:author="admin" w:date="2015-07-20T22:27:00Z">
        <w:r w:rsidRPr="00FA4EB5" w:rsidDel="00541CFF">
          <w:rPr>
            <w:rFonts w:ascii="华文楷体" w:eastAsia="华文楷体" w:hAnsi="华文楷体" w:hint="eastAsia"/>
            <w:sz w:val="28"/>
            <w:szCs w:val="28"/>
          </w:rPr>
          <w:delText>诚实</w:delText>
        </w:r>
      </w:del>
      <w:ins w:id="869" w:author="admin" w:date="2015-07-20T22:27:00Z">
        <w:r w:rsidR="00541CFF">
          <w:rPr>
            <w:rFonts w:ascii="华文楷体" w:eastAsia="华文楷体" w:hAnsi="华文楷体" w:hint="eastAsia"/>
            <w:sz w:val="28"/>
            <w:szCs w:val="28"/>
          </w:rPr>
          <w:t>成实</w:t>
        </w:r>
      </w:ins>
      <w:r w:rsidRPr="00FA4EB5">
        <w:rPr>
          <w:rFonts w:ascii="华文楷体" w:eastAsia="华文楷体" w:hAnsi="华文楷体" w:hint="eastAsia"/>
          <w:sz w:val="28"/>
          <w:szCs w:val="28"/>
        </w:rPr>
        <w:t>了</w:t>
      </w:r>
      <w:del w:id="870" w:author="admin" w:date="2015-07-20T22:29:00Z">
        <w:r w:rsidRPr="00FA4EB5" w:rsidDel="00BB0995">
          <w:rPr>
            <w:rFonts w:ascii="华文楷体" w:eastAsia="华文楷体" w:hAnsi="华文楷体" w:hint="eastAsia"/>
            <w:sz w:val="28"/>
            <w:szCs w:val="28"/>
          </w:rPr>
          <w:delText>，</w:delText>
        </w:r>
      </w:del>
      <w:ins w:id="871" w:author="admin" w:date="2015-07-20T22:29:00Z">
        <w:r w:rsidR="00BB0995">
          <w:rPr>
            <w:rFonts w:ascii="华文楷体" w:eastAsia="华文楷体" w:hAnsi="华文楷体" w:hint="eastAsia"/>
            <w:sz w:val="28"/>
            <w:szCs w:val="28"/>
          </w:rPr>
          <w:t>？</w:t>
        </w:r>
      </w:ins>
      <w:r w:rsidRPr="00FA4EB5">
        <w:rPr>
          <w:rFonts w:ascii="华文楷体" w:eastAsia="华文楷体" w:hAnsi="华文楷体" w:hint="eastAsia"/>
          <w:sz w:val="28"/>
          <w:szCs w:val="28"/>
        </w:rPr>
        <w:t>如果是它变成成实了，我们</w:t>
      </w:r>
      <w:proofErr w:type="gramStart"/>
      <w:r w:rsidRPr="00FA4EB5">
        <w:rPr>
          <w:rFonts w:ascii="华文楷体" w:eastAsia="华文楷体" w:hAnsi="华文楷体" w:hint="eastAsia"/>
          <w:sz w:val="28"/>
          <w:szCs w:val="28"/>
        </w:rPr>
        <w:t>用遮破成实</w:t>
      </w:r>
      <w:proofErr w:type="gramEnd"/>
      <w:r w:rsidRPr="00FA4EB5">
        <w:rPr>
          <w:rFonts w:ascii="华文楷体" w:eastAsia="华文楷体" w:hAnsi="华文楷体" w:hint="eastAsia"/>
          <w:sz w:val="28"/>
          <w:szCs w:val="28"/>
        </w:rPr>
        <w:t>的理证能不能破掉它呢</w:t>
      </w:r>
      <w:ins w:id="872" w:author="admin" w:date="2015-07-20T22:29:00Z">
        <w:r w:rsidR="00BB0995">
          <w:rPr>
            <w:rFonts w:ascii="华文楷体" w:eastAsia="华文楷体" w:hAnsi="华文楷体" w:hint="eastAsia"/>
            <w:sz w:val="28"/>
            <w:szCs w:val="28"/>
          </w:rPr>
          <w:t>？</w:t>
        </w:r>
      </w:ins>
      <w:del w:id="873" w:author="admin" w:date="2015-07-20T22:29:00Z">
        <w:r w:rsidRPr="00FA4EB5" w:rsidDel="00BB0995">
          <w:rPr>
            <w:rFonts w:ascii="华文楷体" w:eastAsia="华文楷体" w:hAnsi="华文楷体" w:hint="eastAsia"/>
            <w:sz w:val="28"/>
            <w:szCs w:val="28"/>
          </w:rPr>
          <w:delText>，</w:delText>
        </w:r>
      </w:del>
      <w:r w:rsidRPr="00FA4EB5">
        <w:rPr>
          <w:rFonts w:ascii="华文楷体" w:eastAsia="华文楷体" w:hAnsi="华文楷体" w:hint="eastAsia"/>
          <w:sz w:val="28"/>
          <w:szCs w:val="28"/>
        </w:rPr>
        <w:t>实际上就说如果你</w:t>
      </w:r>
      <w:del w:id="874" w:author="admin" w:date="2015-07-20T22:30:00Z">
        <w:r w:rsidRPr="00FA4EB5" w:rsidDel="00735FC1">
          <w:rPr>
            <w:rFonts w:ascii="华文楷体" w:eastAsia="华文楷体" w:hAnsi="华文楷体" w:hint="eastAsia"/>
            <w:sz w:val="28"/>
            <w:szCs w:val="28"/>
          </w:rPr>
          <w:delText>遮掉</w:delText>
        </w:r>
      </w:del>
      <w:proofErr w:type="gramStart"/>
      <w:ins w:id="875" w:author="admin" w:date="2015-07-20T22:30:00Z">
        <w:r w:rsidR="00735FC1">
          <w:rPr>
            <w:rFonts w:ascii="华文楷体" w:eastAsia="华文楷体" w:hAnsi="华文楷体" w:hint="eastAsia"/>
            <w:sz w:val="28"/>
            <w:szCs w:val="28"/>
          </w:rPr>
          <w:t>遮破</w:t>
        </w:r>
      </w:ins>
      <w:proofErr w:type="gramEnd"/>
      <w:del w:id="876" w:author="admin" w:date="2015-07-20T22:27:00Z">
        <w:r w:rsidRPr="00FA4EB5" w:rsidDel="00541CFF">
          <w:rPr>
            <w:rFonts w:ascii="华文楷体" w:eastAsia="华文楷体" w:hAnsi="华文楷体" w:hint="eastAsia"/>
            <w:sz w:val="28"/>
            <w:szCs w:val="28"/>
          </w:rPr>
          <w:delText>诚实</w:delText>
        </w:r>
      </w:del>
      <w:ins w:id="877" w:author="admin" w:date="2015-07-20T22:27:00Z">
        <w:r w:rsidR="00541CFF">
          <w:rPr>
            <w:rFonts w:ascii="华文楷体" w:eastAsia="华文楷体" w:hAnsi="华文楷体" w:hint="eastAsia"/>
            <w:sz w:val="28"/>
            <w:szCs w:val="28"/>
          </w:rPr>
          <w:t>成实</w:t>
        </w:r>
      </w:ins>
      <w:r w:rsidRPr="00FA4EB5">
        <w:rPr>
          <w:rFonts w:ascii="华文楷体" w:eastAsia="华文楷体" w:hAnsi="华文楷体" w:hint="eastAsia"/>
          <w:sz w:val="28"/>
          <w:szCs w:val="28"/>
        </w:rPr>
        <w:t>理证，你能够</w:t>
      </w:r>
      <w:del w:id="878" w:author="admin" w:date="2015-07-20T22:30:00Z">
        <w:r w:rsidRPr="00FA4EB5" w:rsidDel="00735FC1">
          <w:rPr>
            <w:rFonts w:ascii="华文楷体" w:eastAsia="华文楷体" w:hAnsi="华文楷体" w:hint="eastAsia"/>
            <w:sz w:val="28"/>
            <w:szCs w:val="28"/>
          </w:rPr>
          <w:delText>遮掉</w:delText>
        </w:r>
      </w:del>
      <w:proofErr w:type="gramStart"/>
      <w:ins w:id="879" w:author="admin" w:date="2015-07-20T22:30:00Z">
        <w:r w:rsidR="00735FC1">
          <w:rPr>
            <w:rFonts w:ascii="华文楷体" w:eastAsia="华文楷体" w:hAnsi="华文楷体" w:hint="eastAsia"/>
            <w:sz w:val="28"/>
            <w:szCs w:val="28"/>
          </w:rPr>
          <w:t>遮破</w:t>
        </w:r>
      </w:ins>
      <w:r w:rsidRPr="00FA4EB5">
        <w:rPr>
          <w:rFonts w:ascii="华文楷体" w:eastAsia="华文楷体" w:hAnsi="华文楷体" w:hint="eastAsia"/>
          <w:sz w:val="28"/>
          <w:szCs w:val="28"/>
        </w:rPr>
        <w:t>成实</w:t>
      </w:r>
      <w:proofErr w:type="gramEnd"/>
      <w:r w:rsidRPr="00FA4EB5">
        <w:rPr>
          <w:rFonts w:ascii="华文楷体" w:eastAsia="华文楷体" w:hAnsi="华文楷体" w:hint="eastAsia"/>
          <w:sz w:val="28"/>
          <w:szCs w:val="28"/>
        </w:rPr>
        <w:t>，</w:t>
      </w:r>
      <w:del w:id="880" w:author="admin" w:date="2015-07-20T22:31:00Z">
        <w:r w:rsidRPr="00FA4EB5" w:rsidDel="00262E33">
          <w:rPr>
            <w:rFonts w:ascii="华文楷体" w:eastAsia="华文楷体" w:hAnsi="华文楷体" w:hint="eastAsia"/>
            <w:sz w:val="28"/>
            <w:szCs w:val="28"/>
          </w:rPr>
          <w:delText>你能够遮破成实，</w:delText>
        </w:r>
      </w:del>
      <w:r w:rsidRPr="00FA4EB5">
        <w:rPr>
          <w:rFonts w:ascii="华文楷体" w:eastAsia="华文楷体" w:hAnsi="华文楷体" w:hint="eastAsia"/>
          <w:sz w:val="28"/>
          <w:szCs w:val="28"/>
        </w:rPr>
        <w:t>你就可以</w:t>
      </w:r>
      <w:proofErr w:type="gramStart"/>
      <w:r w:rsidRPr="00FA4EB5">
        <w:rPr>
          <w:rFonts w:ascii="华文楷体" w:eastAsia="华文楷体" w:hAnsi="华文楷体" w:hint="eastAsia"/>
          <w:sz w:val="28"/>
          <w:szCs w:val="28"/>
        </w:rPr>
        <w:t>用遮破成实</w:t>
      </w:r>
      <w:proofErr w:type="gramEnd"/>
      <w:ins w:id="881" w:author="admin" w:date="2015-07-20T22:31:00Z">
        <w:r w:rsidR="00262E33">
          <w:rPr>
            <w:rFonts w:ascii="华文楷体" w:eastAsia="华文楷体" w:hAnsi="华文楷体" w:hint="eastAsia"/>
            <w:sz w:val="28"/>
            <w:szCs w:val="28"/>
          </w:rPr>
          <w:t>的理证</w:t>
        </w:r>
      </w:ins>
      <w:proofErr w:type="gramStart"/>
      <w:r w:rsidRPr="00FA4EB5">
        <w:rPr>
          <w:rFonts w:ascii="华文楷体" w:eastAsia="华文楷体" w:hAnsi="华文楷体" w:hint="eastAsia"/>
          <w:sz w:val="28"/>
          <w:szCs w:val="28"/>
        </w:rPr>
        <w:t>来遮破无</w:t>
      </w:r>
      <w:proofErr w:type="gramEnd"/>
      <w:r w:rsidRPr="00FA4EB5">
        <w:rPr>
          <w:rFonts w:ascii="华文楷体" w:eastAsia="华文楷体" w:hAnsi="华文楷体" w:hint="eastAsia"/>
          <w:sz w:val="28"/>
          <w:szCs w:val="28"/>
        </w:rPr>
        <w:t>自性</w:t>
      </w:r>
      <w:del w:id="882" w:author="admin" w:date="2015-07-20T22:31:00Z">
        <w:r w:rsidRPr="00FA4EB5" w:rsidDel="00262E33">
          <w:rPr>
            <w:rFonts w:ascii="华文楷体" w:eastAsia="华文楷体" w:hAnsi="华文楷体" w:hint="eastAsia"/>
            <w:sz w:val="28"/>
            <w:szCs w:val="28"/>
          </w:rPr>
          <w:delText>，</w:delText>
        </w:r>
      </w:del>
      <w:ins w:id="883" w:author="admin" w:date="2015-07-20T22:31:00Z">
        <w:r w:rsidR="00262E33">
          <w:rPr>
            <w:rFonts w:ascii="华文楷体" w:eastAsia="华文楷体" w:hAnsi="华文楷体" w:hint="eastAsia"/>
            <w:sz w:val="28"/>
            <w:szCs w:val="28"/>
          </w:rPr>
          <w:t>。</w:t>
        </w:r>
      </w:ins>
      <w:r w:rsidRPr="00FA4EB5">
        <w:rPr>
          <w:rFonts w:ascii="华文楷体" w:eastAsia="华文楷体" w:hAnsi="华文楷体" w:hint="eastAsia"/>
          <w:sz w:val="28"/>
          <w:szCs w:val="28"/>
        </w:rPr>
        <w:t>足可确定</w:t>
      </w:r>
      <w:del w:id="884" w:author="admin" w:date="2015-07-19T22:07:00Z">
        <w:r w:rsidRPr="00FA4EB5" w:rsidDel="00554077">
          <w:rPr>
            <w:rFonts w:ascii="华文楷体" w:eastAsia="华文楷体" w:hAnsi="华文楷体" w:hint="eastAsia"/>
            <w:sz w:val="28"/>
            <w:szCs w:val="28"/>
          </w:rPr>
          <w:delText>执着</w:delText>
        </w:r>
      </w:del>
      <w:ins w:id="885"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所谓无自性的</w:t>
      </w:r>
      <w:del w:id="886" w:author="admin" w:date="2015-07-19T23:42:00Z">
        <w:r w:rsidRPr="00FA4EB5" w:rsidDel="009A2034">
          <w:rPr>
            <w:rFonts w:ascii="华文楷体" w:eastAsia="华文楷体" w:hAnsi="华文楷体" w:hint="eastAsia"/>
            <w:sz w:val="28"/>
            <w:szCs w:val="28"/>
          </w:rPr>
          <w:delText>耽着</w:delText>
        </w:r>
      </w:del>
      <w:proofErr w:type="gramStart"/>
      <w:ins w:id="887" w:author="admin" w:date="2015-07-19T23:42:00Z">
        <w:r w:rsidR="009A2034">
          <w:rPr>
            <w:rFonts w:ascii="华文楷体" w:eastAsia="华文楷体" w:hAnsi="华文楷体" w:hint="eastAsia"/>
            <w:sz w:val="28"/>
            <w:szCs w:val="28"/>
          </w:rPr>
          <w:t>耽著</w:t>
        </w:r>
      </w:ins>
      <w:r w:rsidRPr="00FA4EB5">
        <w:rPr>
          <w:rFonts w:ascii="华文楷体" w:eastAsia="华文楷体" w:hAnsi="华文楷体" w:hint="eastAsia"/>
          <w:sz w:val="28"/>
          <w:szCs w:val="28"/>
        </w:rPr>
        <w:t>对境</w:t>
      </w:r>
      <w:proofErr w:type="gramEnd"/>
      <w:r w:rsidRPr="00FA4EB5">
        <w:rPr>
          <w:rFonts w:ascii="华文楷体" w:eastAsia="华文楷体" w:hAnsi="华文楷体" w:hint="eastAsia"/>
          <w:sz w:val="28"/>
          <w:szCs w:val="28"/>
        </w:rPr>
        <w:t>也同样不成立</w:t>
      </w:r>
      <w:del w:id="888" w:author="admin" w:date="2015-07-20T22:31:00Z">
        <w:r w:rsidRPr="00FA4EB5" w:rsidDel="00EF7224">
          <w:rPr>
            <w:rFonts w:ascii="华文楷体" w:eastAsia="华文楷体" w:hAnsi="华文楷体" w:hint="eastAsia"/>
            <w:sz w:val="28"/>
            <w:szCs w:val="28"/>
          </w:rPr>
          <w:delText>，</w:delText>
        </w:r>
      </w:del>
      <w:ins w:id="889" w:author="admin" w:date="2015-07-20T22:31:00Z">
        <w:r w:rsidR="00EF7224">
          <w:rPr>
            <w:rFonts w:ascii="华文楷体" w:eastAsia="华文楷体" w:hAnsi="华文楷体" w:hint="eastAsia"/>
            <w:sz w:val="28"/>
            <w:szCs w:val="28"/>
          </w:rPr>
          <w:t>。</w:t>
        </w:r>
      </w:ins>
      <w:r w:rsidRPr="00FA4EB5">
        <w:rPr>
          <w:rFonts w:ascii="华文楷体" w:eastAsia="华文楷体" w:hAnsi="华文楷体" w:hint="eastAsia"/>
          <w:sz w:val="28"/>
          <w:szCs w:val="28"/>
        </w:rPr>
        <w:t>所以像这样的话，实际上这个地方的理证就讲得很清楚了，这个</w:t>
      </w:r>
      <w:del w:id="890" w:author="admin" w:date="2015-07-20T22:27:00Z">
        <w:r w:rsidRPr="00FA4EB5" w:rsidDel="00F20497">
          <w:rPr>
            <w:rFonts w:ascii="华文楷体" w:eastAsia="华文楷体" w:hAnsi="华文楷体" w:hint="eastAsia"/>
            <w:sz w:val="28"/>
            <w:szCs w:val="28"/>
          </w:rPr>
          <w:delText>【51:37】</w:delText>
        </w:r>
      </w:del>
      <w:ins w:id="891" w:author="admin" w:date="2015-07-20T22:27:00Z">
        <w:r w:rsidR="00F20497">
          <w:rPr>
            <w:rFonts w:ascii="华文楷体" w:eastAsia="华文楷体" w:hAnsi="华文楷体" w:hint="eastAsia"/>
            <w:sz w:val="28"/>
            <w:szCs w:val="28"/>
          </w:rPr>
          <w:t>胜义</w:t>
        </w:r>
      </w:ins>
      <w:r w:rsidRPr="00FA4EB5">
        <w:rPr>
          <w:rFonts w:ascii="华文楷体" w:eastAsia="华文楷体" w:hAnsi="华文楷体" w:hint="eastAsia"/>
          <w:sz w:val="28"/>
          <w:szCs w:val="28"/>
        </w:rPr>
        <w:t>理论，它可以</w:t>
      </w:r>
      <w:proofErr w:type="gramStart"/>
      <w:r w:rsidRPr="00FA4EB5">
        <w:rPr>
          <w:rFonts w:ascii="华文楷体" w:eastAsia="华文楷体" w:hAnsi="华文楷体" w:hint="eastAsia"/>
          <w:sz w:val="28"/>
          <w:szCs w:val="28"/>
        </w:rPr>
        <w:t>遮破一切</w:t>
      </w:r>
      <w:proofErr w:type="gramEnd"/>
      <w:r w:rsidRPr="00FA4EB5">
        <w:rPr>
          <w:rFonts w:ascii="华文楷体" w:eastAsia="华文楷体" w:hAnsi="华文楷体" w:hint="eastAsia"/>
          <w:sz w:val="28"/>
          <w:szCs w:val="28"/>
        </w:rPr>
        <w:t>的，并不是</w:t>
      </w:r>
      <w:proofErr w:type="gramStart"/>
      <w:r w:rsidRPr="00FA4EB5">
        <w:rPr>
          <w:rFonts w:ascii="华文楷体" w:eastAsia="华文楷体" w:hAnsi="华文楷体" w:hint="eastAsia"/>
          <w:sz w:val="28"/>
          <w:szCs w:val="28"/>
        </w:rPr>
        <w:t>说遮破</w:t>
      </w:r>
      <w:proofErr w:type="gramEnd"/>
      <w:r w:rsidRPr="00FA4EB5">
        <w:rPr>
          <w:rFonts w:ascii="华文楷体" w:eastAsia="华文楷体" w:hAnsi="华文楷体" w:hint="eastAsia"/>
          <w:sz w:val="28"/>
          <w:szCs w:val="28"/>
        </w:rPr>
        <w:t>一个法之后，保留其他的法不破，不是这样的</w:t>
      </w:r>
      <w:del w:id="892" w:author="admin" w:date="2015-07-20T22:32:00Z">
        <w:r w:rsidRPr="00FA4EB5" w:rsidDel="00FD3A27">
          <w:rPr>
            <w:rFonts w:ascii="华文楷体" w:eastAsia="华文楷体" w:hAnsi="华文楷体" w:hint="eastAsia"/>
            <w:sz w:val="28"/>
            <w:szCs w:val="28"/>
          </w:rPr>
          <w:delText>，</w:delText>
        </w:r>
      </w:del>
      <w:ins w:id="893" w:author="admin" w:date="2015-07-20T22:32:00Z">
        <w:r w:rsidR="00FD3A27">
          <w:rPr>
            <w:rFonts w:ascii="华文楷体" w:eastAsia="华文楷体" w:hAnsi="华文楷体" w:hint="eastAsia"/>
            <w:sz w:val="28"/>
            <w:szCs w:val="28"/>
          </w:rPr>
          <w:t>。</w:t>
        </w:r>
      </w:ins>
      <w:r w:rsidRPr="00FA4EB5">
        <w:rPr>
          <w:rFonts w:ascii="华文楷体" w:eastAsia="华文楷体" w:hAnsi="华文楷体" w:hint="eastAsia"/>
          <w:sz w:val="28"/>
          <w:szCs w:val="28"/>
        </w:rPr>
        <w:t>他对于这样一种成实可以破，对于无自性</w:t>
      </w:r>
      <w:ins w:id="894" w:author="admin" w:date="2015-07-20T22:32:00Z">
        <w:r w:rsidR="00CD27CB">
          <w:rPr>
            <w:rFonts w:ascii="华文楷体" w:eastAsia="华文楷体" w:hAnsi="华文楷体" w:hint="eastAsia"/>
            <w:sz w:val="28"/>
            <w:szCs w:val="28"/>
          </w:rPr>
          <w:t>可以破</w:t>
        </w:r>
      </w:ins>
      <w:r w:rsidRPr="00FA4EB5">
        <w:rPr>
          <w:rFonts w:ascii="华文楷体" w:eastAsia="华文楷体" w:hAnsi="华文楷体" w:hint="eastAsia"/>
          <w:sz w:val="28"/>
          <w:szCs w:val="28"/>
        </w:rPr>
        <w:t>，对于这样一种</w:t>
      </w:r>
      <w:ins w:id="895" w:author="admin" w:date="2015-07-20T22:33:00Z">
        <w:r w:rsidR="00CD4CD5">
          <w:rPr>
            <w:rFonts w:ascii="华文楷体" w:eastAsia="华文楷体" w:hAnsi="华文楷体" w:hint="eastAsia"/>
            <w:sz w:val="28"/>
            <w:szCs w:val="28"/>
          </w:rPr>
          <w:t>后面</w:t>
        </w:r>
      </w:ins>
      <w:r w:rsidRPr="00FA4EB5">
        <w:rPr>
          <w:rFonts w:ascii="华文楷体" w:eastAsia="华文楷体" w:hAnsi="华文楷体" w:hint="eastAsia"/>
          <w:sz w:val="28"/>
          <w:szCs w:val="28"/>
        </w:rPr>
        <w:t>就说无自性的柱子，</w:t>
      </w:r>
      <w:ins w:id="896" w:author="admin" w:date="2015-07-20T22:33:00Z">
        <w:r w:rsidR="00CD4CD5">
          <w:rPr>
            <w:rFonts w:ascii="华文楷体" w:eastAsia="华文楷体" w:hAnsi="华文楷体" w:hint="eastAsia"/>
            <w:sz w:val="28"/>
            <w:szCs w:val="28"/>
          </w:rPr>
          <w:t>这个</w:t>
        </w:r>
      </w:ins>
      <w:r w:rsidRPr="00FA4EB5">
        <w:rPr>
          <w:rFonts w:ascii="华文楷体" w:eastAsia="华文楷体" w:hAnsi="华文楷体" w:hint="eastAsia"/>
          <w:sz w:val="28"/>
          <w:szCs w:val="28"/>
        </w:rPr>
        <w:t>有法本身也是</w:t>
      </w:r>
      <w:ins w:id="897" w:author="admin" w:date="2015-07-20T22:33:00Z">
        <w:r w:rsidR="00CD4CD5">
          <w:rPr>
            <w:rFonts w:ascii="华文楷体" w:eastAsia="华文楷体" w:hAnsi="华文楷体" w:hint="eastAsia"/>
            <w:sz w:val="28"/>
            <w:szCs w:val="28"/>
          </w:rPr>
          <w:t>可以</w:t>
        </w:r>
      </w:ins>
      <w:r w:rsidRPr="00FA4EB5">
        <w:rPr>
          <w:rFonts w:ascii="华文楷体" w:eastAsia="华文楷体" w:hAnsi="华文楷体" w:hint="eastAsia"/>
          <w:sz w:val="28"/>
          <w:szCs w:val="28"/>
        </w:rPr>
        <w:t>通过同样的道理来</w:t>
      </w:r>
      <w:proofErr w:type="gramStart"/>
      <w:r w:rsidRPr="00FA4EB5">
        <w:rPr>
          <w:rFonts w:ascii="华文楷体" w:eastAsia="华文楷体" w:hAnsi="华文楷体" w:hint="eastAsia"/>
          <w:sz w:val="28"/>
          <w:szCs w:val="28"/>
        </w:rPr>
        <w:t>予以遮破的</w:t>
      </w:r>
      <w:proofErr w:type="gramEnd"/>
      <w:r w:rsidRPr="00FA4EB5">
        <w:rPr>
          <w:rFonts w:ascii="华文楷体" w:eastAsia="华文楷体" w:hAnsi="华文楷体" w:hint="eastAsia"/>
          <w:sz w:val="28"/>
          <w:szCs w:val="28"/>
        </w:rPr>
        <w:t>，同样</w:t>
      </w:r>
      <w:proofErr w:type="gramStart"/>
      <w:r w:rsidRPr="00FA4EB5">
        <w:rPr>
          <w:rFonts w:ascii="华文楷体" w:eastAsia="华文楷体" w:hAnsi="华文楷体" w:hint="eastAsia"/>
          <w:sz w:val="28"/>
          <w:szCs w:val="28"/>
        </w:rPr>
        <w:t>可以遮破的</w:t>
      </w:r>
      <w:proofErr w:type="gramEnd"/>
      <w:del w:id="898" w:author="admin" w:date="2015-07-20T22:33:00Z">
        <w:r w:rsidRPr="00FA4EB5" w:rsidDel="00CD4CD5">
          <w:rPr>
            <w:rFonts w:ascii="华文楷体" w:eastAsia="华文楷体" w:hAnsi="华文楷体" w:hint="eastAsia"/>
            <w:sz w:val="28"/>
            <w:szCs w:val="28"/>
          </w:rPr>
          <w:delText>，</w:delText>
        </w:r>
      </w:del>
      <w:ins w:id="899" w:author="admin" w:date="2015-07-20T22:33:00Z">
        <w:r w:rsidR="00CD4CD5">
          <w:rPr>
            <w:rFonts w:ascii="华文楷体" w:eastAsia="华文楷体" w:hAnsi="华文楷体" w:hint="eastAsia"/>
            <w:sz w:val="28"/>
            <w:szCs w:val="28"/>
          </w:rPr>
          <w:t>。</w:t>
        </w:r>
      </w:ins>
      <w:r w:rsidRPr="00FA4EB5">
        <w:rPr>
          <w:rFonts w:ascii="华文楷体" w:eastAsia="华文楷体" w:hAnsi="华文楷体" w:hint="eastAsia"/>
          <w:sz w:val="28"/>
          <w:szCs w:val="28"/>
        </w:rPr>
        <w:t>这个方面就说不管是这个成实也好，还是无自性也好，</w:t>
      </w:r>
      <w:del w:id="900" w:author="admin" w:date="2015-07-20T22:34:00Z">
        <w:r w:rsidRPr="00FA4EB5" w:rsidDel="00CD4CD5">
          <w:rPr>
            <w:rFonts w:ascii="华文楷体" w:eastAsia="华文楷体" w:hAnsi="华文楷体" w:hint="eastAsia"/>
            <w:sz w:val="28"/>
            <w:szCs w:val="28"/>
          </w:rPr>
          <w:delText>显然</w:delText>
        </w:r>
      </w:del>
      <w:ins w:id="901" w:author="admin" w:date="2015-07-20T22:34:00Z">
        <w:r w:rsidR="00CD4CD5">
          <w:rPr>
            <w:rFonts w:ascii="华文楷体" w:eastAsia="华文楷体" w:hAnsi="华文楷体" w:hint="eastAsia"/>
            <w:sz w:val="28"/>
            <w:szCs w:val="28"/>
          </w:rPr>
          <w:t>实际上</w:t>
        </w:r>
      </w:ins>
      <w:r w:rsidRPr="00FA4EB5">
        <w:rPr>
          <w:rFonts w:ascii="华文楷体" w:eastAsia="华文楷体" w:hAnsi="华文楷体" w:hint="eastAsia"/>
          <w:sz w:val="28"/>
          <w:szCs w:val="28"/>
        </w:rPr>
        <w:t>都可以同等</w:t>
      </w:r>
      <w:ins w:id="902" w:author="admin" w:date="2015-07-20T22:34:00Z">
        <w:r w:rsidR="00CD4CD5">
          <w:rPr>
            <w:rFonts w:ascii="华文楷体" w:eastAsia="华文楷体" w:hAnsi="华文楷体" w:hint="eastAsia"/>
            <w:sz w:val="28"/>
            <w:szCs w:val="28"/>
          </w:rPr>
          <w:t>驳斥</w:t>
        </w:r>
      </w:ins>
      <w:del w:id="903" w:author="admin" w:date="2015-07-20T22:34:00Z">
        <w:r w:rsidRPr="00FA4EB5" w:rsidDel="00CD4CD5">
          <w:rPr>
            <w:rFonts w:ascii="华文楷体" w:eastAsia="华文楷体" w:hAnsi="华文楷体" w:hint="eastAsia"/>
            <w:sz w:val="28"/>
            <w:szCs w:val="28"/>
          </w:rPr>
          <w:delText>证实</w:delText>
        </w:r>
      </w:del>
      <w:r w:rsidRPr="00FA4EB5">
        <w:rPr>
          <w:rFonts w:ascii="华文楷体" w:eastAsia="华文楷体" w:hAnsi="华文楷体" w:hint="eastAsia"/>
          <w:sz w:val="28"/>
          <w:szCs w:val="28"/>
        </w:rPr>
        <w:t>。</w:t>
      </w:r>
    </w:p>
    <w:p w:rsidR="00FA4EB5" w:rsidRPr="00FA4EB5" w:rsidRDefault="004F02E1" w:rsidP="00FA4EB5">
      <w:pPr>
        <w:ind w:firstLine="570"/>
        <w:rPr>
          <w:rFonts w:ascii="华文楷体" w:eastAsia="华文楷体" w:hAnsi="华文楷体"/>
          <w:sz w:val="28"/>
          <w:szCs w:val="28"/>
        </w:rPr>
      </w:pPr>
      <w:ins w:id="904" w:author="admin" w:date="2015-07-20T21:38:00Z">
        <w:r>
          <w:rPr>
            <w:rFonts w:ascii="华文楷体" w:eastAsia="华文楷体" w:hAnsi="华文楷体" w:hint="eastAsia"/>
            <w:sz w:val="28"/>
            <w:szCs w:val="28"/>
          </w:rPr>
          <w:t>【</w:t>
        </w:r>
      </w:ins>
      <w:r w:rsidR="00FA4EB5" w:rsidRPr="004F02E1">
        <w:rPr>
          <w:rFonts w:asciiTheme="minorEastAsia" w:hAnsiTheme="minorEastAsia" w:hint="eastAsia"/>
          <w:sz w:val="28"/>
          <w:szCs w:val="28"/>
          <w:rPrChange w:id="905" w:author="admin" w:date="2015-07-20T21:38:00Z">
            <w:rPr>
              <w:rFonts w:ascii="华文楷体" w:eastAsia="华文楷体" w:hAnsi="华文楷体" w:hint="eastAsia"/>
              <w:sz w:val="28"/>
              <w:szCs w:val="28"/>
            </w:rPr>
          </w:rPrChange>
        </w:rPr>
        <w:t>虽然无自性也无成实，但如果无法</w:t>
      </w:r>
      <w:proofErr w:type="gramStart"/>
      <w:r w:rsidR="00FA4EB5" w:rsidRPr="004F02E1">
        <w:rPr>
          <w:rFonts w:asciiTheme="minorEastAsia" w:hAnsiTheme="minorEastAsia" w:hint="eastAsia"/>
          <w:sz w:val="28"/>
          <w:szCs w:val="28"/>
          <w:rPrChange w:id="906" w:author="admin" w:date="2015-07-20T21:38:00Z">
            <w:rPr>
              <w:rFonts w:ascii="华文楷体" w:eastAsia="华文楷体" w:hAnsi="华文楷体" w:hint="eastAsia"/>
              <w:sz w:val="28"/>
              <w:szCs w:val="28"/>
            </w:rPr>
          </w:rPrChange>
        </w:rPr>
        <w:t>息灭</w:t>
      </w:r>
      <w:proofErr w:type="gramEnd"/>
      <w:r w:rsidR="00FA4EB5" w:rsidRPr="004F02E1">
        <w:rPr>
          <w:rFonts w:asciiTheme="minorEastAsia" w:hAnsiTheme="minorEastAsia" w:hint="eastAsia"/>
          <w:sz w:val="28"/>
          <w:szCs w:val="28"/>
          <w:rPrChange w:id="907" w:author="admin" w:date="2015-07-20T21:38:00Z">
            <w:rPr>
              <w:rFonts w:ascii="华文楷体" w:eastAsia="华文楷体" w:hAnsi="华文楷体" w:hint="eastAsia"/>
              <w:sz w:val="28"/>
              <w:szCs w:val="28"/>
            </w:rPr>
          </w:rPrChange>
        </w:rPr>
        <w:t>对它的</w:t>
      </w:r>
      <w:del w:id="908" w:author="admin" w:date="2015-07-19T22:07:00Z">
        <w:r w:rsidR="00FA4EB5" w:rsidRPr="004F02E1" w:rsidDel="00554077">
          <w:rPr>
            <w:rFonts w:asciiTheme="minorEastAsia" w:hAnsiTheme="minorEastAsia" w:hint="eastAsia"/>
            <w:sz w:val="28"/>
            <w:szCs w:val="28"/>
            <w:rPrChange w:id="909" w:author="admin" w:date="2015-07-20T21:38:00Z">
              <w:rPr>
                <w:rFonts w:ascii="华文楷体" w:eastAsia="华文楷体" w:hAnsi="华文楷体" w:hint="eastAsia"/>
                <w:sz w:val="28"/>
                <w:szCs w:val="28"/>
              </w:rPr>
            </w:rPrChange>
          </w:rPr>
          <w:delText>执着</w:delText>
        </w:r>
      </w:del>
      <w:ins w:id="910" w:author="admin" w:date="2015-07-19T22:07:00Z">
        <w:r w:rsidR="00554077" w:rsidRPr="004F02E1">
          <w:rPr>
            <w:rFonts w:asciiTheme="minorEastAsia" w:hAnsiTheme="minorEastAsia" w:hint="eastAsia"/>
            <w:sz w:val="28"/>
            <w:szCs w:val="28"/>
            <w:rPrChange w:id="911" w:author="admin" w:date="2015-07-20T21:38:00Z">
              <w:rPr>
                <w:rFonts w:ascii="华文楷体" w:eastAsia="华文楷体" w:hAnsi="华文楷体" w:hint="eastAsia"/>
                <w:sz w:val="28"/>
                <w:szCs w:val="28"/>
              </w:rPr>
            </w:rPrChange>
          </w:rPr>
          <w:t>执著</w:t>
        </w:r>
      </w:ins>
      <w:r w:rsidR="00FA4EB5" w:rsidRPr="004F02E1">
        <w:rPr>
          <w:rFonts w:asciiTheme="minorEastAsia" w:hAnsiTheme="minorEastAsia" w:hint="eastAsia"/>
          <w:sz w:val="28"/>
          <w:szCs w:val="28"/>
          <w:rPrChange w:id="912" w:author="admin" w:date="2015-07-20T21:38:00Z">
            <w:rPr>
              <w:rFonts w:ascii="华文楷体" w:eastAsia="华文楷体" w:hAnsi="华文楷体" w:hint="eastAsia"/>
              <w:sz w:val="28"/>
              <w:szCs w:val="28"/>
            </w:rPr>
          </w:rPrChange>
        </w:rPr>
        <w:t>，那么</w:t>
      </w:r>
      <w:r w:rsidR="00FA4EB5" w:rsidRPr="004F02E1">
        <w:rPr>
          <w:rFonts w:asciiTheme="minorEastAsia" w:hAnsiTheme="minorEastAsia" w:hint="eastAsia"/>
          <w:sz w:val="28"/>
          <w:szCs w:val="28"/>
          <w:rPrChange w:id="913" w:author="admin" w:date="2015-07-20T21:38:00Z">
            <w:rPr>
              <w:rFonts w:ascii="华文楷体" w:eastAsia="华文楷体" w:hAnsi="华文楷体" w:hint="eastAsia"/>
              <w:sz w:val="28"/>
              <w:szCs w:val="28"/>
            </w:rPr>
          </w:rPrChange>
        </w:rPr>
        <w:lastRenderedPageBreak/>
        <w:t>瓶子等万法也无不与之相同。</w:t>
      </w:r>
      <w:ins w:id="914" w:author="admin" w:date="2015-07-20T21:38:00Z">
        <w:r>
          <w:rPr>
            <w:rFonts w:ascii="华文楷体" w:eastAsia="华文楷体" w:hAnsi="华文楷体" w:hint="eastAsia"/>
            <w:sz w:val="28"/>
            <w:szCs w:val="28"/>
          </w:rPr>
          <w:t>】</w:t>
        </w:r>
      </w:ins>
    </w:p>
    <w:p w:rsidR="00463909" w:rsidRDefault="00FA4EB5" w:rsidP="00FA4EB5">
      <w:pPr>
        <w:ind w:firstLine="570"/>
        <w:rPr>
          <w:ins w:id="915" w:author="admin" w:date="2015-07-20T22:39:00Z"/>
          <w:rFonts w:ascii="华文楷体" w:eastAsia="华文楷体" w:hAnsi="华文楷体" w:hint="eastAsia"/>
          <w:sz w:val="28"/>
          <w:szCs w:val="28"/>
        </w:rPr>
      </w:pPr>
      <w:r w:rsidRPr="00FA4EB5">
        <w:rPr>
          <w:rFonts w:ascii="华文楷体" w:eastAsia="华文楷体" w:hAnsi="华文楷体" w:hint="eastAsia"/>
          <w:sz w:val="28"/>
          <w:szCs w:val="28"/>
        </w:rPr>
        <w:t>这个无自性本来也是无成实的，对方认为它就是无成实的，</w:t>
      </w:r>
      <w:del w:id="916" w:author="admin" w:date="2015-07-20T22:35:00Z">
        <w:r w:rsidRPr="00FA4EB5" w:rsidDel="00CD4CD5">
          <w:rPr>
            <w:rFonts w:ascii="华文楷体" w:eastAsia="华文楷体" w:hAnsi="华文楷体" w:hint="eastAsia"/>
            <w:sz w:val="28"/>
            <w:szCs w:val="28"/>
          </w:rPr>
          <w:delText>我们</w:delText>
        </w:r>
      </w:del>
      <w:ins w:id="917" w:author="admin" w:date="2015-07-20T22:35:00Z">
        <w:r w:rsidR="00CD4CD5">
          <w:rPr>
            <w:rFonts w:ascii="华文楷体" w:eastAsia="华文楷体" w:hAnsi="华文楷体" w:hint="eastAsia"/>
            <w:sz w:val="28"/>
            <w:szCs w:val="28"/>
          </w:rPr>
          <w:t>无</w:t>
        </w:r>
      </w:ins>
      <w:r w:rsidRPr="00FA4EB5">
        <w:rPr>
          <w:rFonts w:ascii="华文楷体" w:eastAsia="华文楷体" w:hAnsi="华文楷体" w:hint="eastAsia"/>
          <w:sz w:val="28"/>
          <w:szCs w:val="28"/>
        </w:rPr>
        <w:t>自性本来是</w:t>
      </w:r>
      <w:ins w:id="918" w:author="admin" w:date="2015-07-20T22:35:00Z">
        <w:r w:rsidR="00CD4CD5">
          <w:rPr>
            <w:rFonts w:ascii="华文楷体" w:eastAsia="华文楷体" w:hAnsi="华文楷体" w:hint="eastAsia"/>
            <w:sz w:val="28"/>
            <w:szCs w:val="28"/>
          </w:rPr>
          <w:t>无</w:t>
        </w:r>
      </w:ins>
      <w:r w:rsidRPr="00FA4EB5">
        <w:rPr>
          <w:rFonts w:ascii="华文楷体" w:eastAsia="华文楷体" w:hAnsi="华文楷体" w:hint="eastAsia"/>
          <w:sz w:val="28"/>
          <w:szCs w:val="28"/>
        </w:rPr>
        <w:t>成实</w:t>
      </w:r>
      <w:del w:id="919" w:author="admin" w:date="2015-07-20T22:35:00Z">
        <w:r w:rsidRPr="00FA4EB5" w:rsidDel="00CD4CD5">
          <w:rPr>
            <w:rFonts w:ascii="华文楷体" w:eastAsia="华文楷体" w:hAnsi="华文楷体" w:hint="eastAsia"/>
            <w:sz w:val="28"/>
            <w:szCs w:val="28"/>
          </w:rPr>
          <w:delText>的，</w:delText>
        </w:r>
      </w:del>
      <w:ins w:id="920" w:author="admin" w:date="2015-07-20T22:35:00Z">
        <w:r w:rsidR="00CD4CD5">
          <w:rPr>
            <w:rFonts w:ascii="华文楷体" w:eastAsia="华文楷体" w:hAnsi="华文楷体" w:hint="eastAsia"/>
            <w:sz w:val="28"/>
            <w:szCs w:val="28"/>
          </w:rPr>
          <w:t>。</w:t>
        </w:r>
      </w:ins>
      <w:r w:rsidRPr="00FA4EB5">
        <w:rPr>
          <w:rFonts w:ascii="华文楷体" w:eastAsia="华文楷体" w:hAnsi="华文楷体" w:hint="eastAsia"/>
          <w:sz w:val="28"/>
          <w:szCs w:val="28"/>
        </w:rPr>
        <w:t>但是如果我们无法</w:t>
      </w:r>
      <w:del w:id="921" w:author="admin" w:date="2015-07-20T22:35:00Z">
        <w:r w:rsidRPr="00FA4EB5" w:rsidDel="00CD4CD5">
          <w:rPr>
            <w:rFonts w:ascii="华文楷体" w:eastAsia="华文楷体" w:hAnsi="华文楷体" w:hint="eastAsia"/>
            <w:sz w:val="28"/>
            <w:szCs w:val="28"/>
          </w:rPr>
          <w:delText>熄灭</w:delText>
        </w:r>
      </w:del>
      <w:proofErr w:type="gramStart"/>
      <w:ins w:id="922" w:author="admin" w:date="2015-07-20T22:35:00Z">
        <w:r w:rsidR="00CD4CD5">
          <w:rPr>
            <w:rFonts w:ascii="华文楷体" w:eastAsia="华文楷体" w:hAnsi="华文楷体" w:hint="eastAsia"/>
            <w:sz w:val="28"/>
            <w:szCs w:val="28"/>
          </w:rPr>
          <w:t>息</w:t>
        </w:r>
        <w:r w:rsidR="00CD4CD5" w:rsidRPr="00FA4EB5">
          <w:rPr>
            <w:rFonts w:ascii="华文楷体" w:eastAsia="华文楷体" w:hAnsi="华文楷体" w:hint="eastAsia"/>
            <w:sz w:val="28"/>
            <w:szCs w:val="28"/>
          </w:rPr>
          <w:t>灭</w:t>
        </w:r>
      </w:ins>
      <w:proofErr w:type="gramEnd"/>
      <w:r w:rsidRPr="00FA4EB5">
        <w:rPr>
          <w:rFonts w:ascii="华文楷体" w:eastAsia="华文楷体" w:hAnsi="华文楷体" w:hint="eastAsia"/>
          <w:sz w:val="28"/>
          <w:szCs w:val="28"/>
        </w:rPr>
        <w:t>对它的</w:t>
      </w:r>
      <w:del w:id="923" w:author="admin" w:date="2015-07-19T22:07:00Z">
        <w:r w:rsidRPr="00FA4EB5" w:rsidDel="00554077">
          <w:rPr>
            <w:rFonts w:ascii="华文楷体" w:eastAsia="华文楷体" w:hAnsi="华文楷体" w:hint="eastAsia"/>
            <w:sz w:val="28"/>
            <w:szCs w:val="28"/>
          </w:rPr>
          <w:delText>执着</w:delText>
        </w:r>
      </w:del>
      <w:ins w:id="924"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的话，那么它本来是</w:t>
      </w:r>
      <w:proofErr w:type="gramStart"/>
      <w:r w:rsidRPr="00FA4EB5">
        <w:rPr>
          <w:rFonts w:ascii="华文楷体" w:eastAsia="华文楷体" w:hAnsi="华文楷体" w:hint="eastAsia"/>
          <w:sz w:val="28"/>
          <w:szCs w:val="28"/>
        </w:rPr>
        <w:t>不</w:t>
      </w:r>
      <w:proofErr w:type="gramEnd"/>
      <w:r w:rsidRPr="00FA4EB5">
        <w:rPr>
          <w:rFonts w:ascii="华文楷体" w:eastAsia="华文楷体" w:hAnsi="华文楷体" w:hint="eastAsia"/>
          <w:sz w:val="28"/>
          <w:szCs w:val="28"/>
        </w:rPr>
        <w:t>成实的，但是我们还是觉得我要去</w:t>
      </w:r>
      <w:del w:id="925" w:author="admin" w:date="2015-07-19T22:07:00Z">
        <w:r w:rsidRPr="00FA4EB5" w:rsidDel="00554077">
          <w:rPr>
            <w:rFonts w:ascii="华文楷体" w:eastAsia="华文楷体" w:hAnsi="华文楷体" w:hint="eastAsia"/>
            <w:sz w:val="28"/>
            <w:szCs w:val="28"/>
          </w:rPr>
          <w:delText>执着</w:delText>
        </w:r>
      </w:del>
      <w:ins w:id="926"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它，我还是无法</w:t>
      </w:r>
      <w:del w:id="927" w:author="admin" w:date="2015-07-20T22:36:00Z">
        <w:r w:rsidRPr="00FA4EB5" w:rsidDel="00EF731B">
          <w:rPr>
            <w:rFonts w:ascii="华文楷体" w:eastAsia="华文楷体" w:hAnsi="华文楷体" w:hint="eastAsia"/>
            <w:sz w:val="28"/>
            <w:szCs w:val="28"/>
          </w:rPr>
          <w:delText>熄灭</w:delText>
        </w:r>
      </w:del>
      <w:proofErr w:type="gramStart"/>
      <w:ins w:id="928" w:author="admin" w:date="2015-07-20T22:36:00Z">
        <w:r w:rsidR="00EF731B">
          <w:rPr>
            <w:rFonts w:ascii="华文楷体" w:eastAsia="华文楷体" w:hAnsi="华文楷体" w:hint="eastAsia"/>
            <w:sz w:val="28"/>
            <w:szCs w:val="28"/>
          </w:rPr>
          <w:t>息灭</w:t>
        </w:r>
      </w:ins>
      <w:proofErr w:type="gramEnd"/>
      <w:r w:rsidRPr="00FA4EB5">
        <w:rPr>
          <w:rFonts w:ascii="华文楷体" w:eastAsia="华文楷体" w:hAnsi="华文楷体" w:hint="eastAsia"/>
          <w:sz w:val="28"/>
          <w:szCs w:val="28"/>
        </w:rPr>
        <w:t>对它的</w:t>
      </w:r>
      <w:del w:id="929" w:author="admin" w:date="2015-07-19T22:07:00Z">
        <w:r w:rsidRPr="00FA4EB5" w:rsidDel="00554077">
          <w:rPr>
            <w:rFonts w:ascii="华文楷体" w:eastAsia="华文楷体" w:hAnsi="华文楷体" w:hint="eastAsia"/>
            <w:sz w:val="28"/>
            <w:szCs w:val="28"/>
          </w:rPr>
          <w:delText>执着</w:delText>
        </w:r>
      </w:del>
      <w:ins w:id="930" w:author="admin" w:date="2015-07-19T22:07:00Z">
        <w:r w:rsidR="00554077">
          <w:rPr>
            <w:rFonts w:ascii="华文楷体" w:eastAsia="华文楷体" w:hAnsi="华文楷体" w:hint="eastAsia"/>
            <w:sz w:val="28"/>
            <w:szCs w:val="28"/>
          </w:rPr>
          <w:t>执著</w:t>
        </w:r>
      </w:ins>
      <w:ins w:id="931" w:author="admin" w:date="2015-07-20T22:36:00Z">
        <w:r w:rsidR="00EF731B">
          <w:rPr>
            <w:rFonts w:ascii="华文楷体" w:eastAsia="华文楷体" w:hAnsi="华文楷体" w:hint="eastAsia"/>
            <w:sz w:val="28"/>
            <w:szCs w:val="28"/>
          </w:rPr>
          <w:t>。</w:t>
        </w:r>
      </w:ins>
      <w:del w:id="932" w:author="admin" w:date="2015-07-20T22:36:00Z">
        <w:r w:rsidRPr="00FA4EB5" w:rsidDel="00EF731B">
          <w:rPr>
            <w:rFonts w:ascii="华文楷体" w:eastAsia="华文楷体" w:hAnsi="华文楷体" w:hint="eastAsia"/>
            <w:sz w:val="28"/>
            <w:szCs w:val="28"/>
          </w:rPr>
          <w:delText>，</w:delText>
        </w:r>
      </w:del>
      <w:r w:rsidRPr="00FA4EB5">
        <w:rPr>
          <w:rFonts w:ascii="华文楷体" w:eastAsia="华文楷体" w:hAnsi="华文楷体" w:hint="eastAsia"/>
          <w:sz w:val="28"/>
          <w:szCs w:val="28"/>
        </w:rPr>
        <w:t>那么如果是这样，那么瓶子等万法也无不与之相同。瓶子的万法也是无实的</w:t>
      </w:r>
      <w:del w:id="933" w:author="admin" w:date="2015-07-20T22:37:00Z">
        <w:r w:rsidRPr="00FA4EB5" w:rsidDel="000045E6">
          <w:rPr>
            <w:rFonts w:ascii="华文楷体" w:eastAsia="华文楷体" w:hAnsi="华文楷体" w:hint="eastAsia"/>
            <w:sz w:val="28"/>
            <w:szCs w:val="28"/>
          </w:rPr>
          <w:delText>，</w:delText>
        </w:r>
      </w:del>
      <w:ins w:id="934" w:author="admin" w:date="2015-07-20T22:37:00Z">
        <w:r w:rsidR="000045E6">
          <w:rPr>
            <w:rFonts w:ascii="华文楷体" w:eastAsia="华文楷体" w:hAnsi="华文楷体" w:hint="eastAsia"/>
            <w:sz w:val="28"/>
            <w:szCs w:val="28"/>
          </w:rPr>
          <w:t>。</w:t>
        </w:r>
      </w:ins>
      <w:r w:rsidRPr="00FA4EB5">
        <w:rPr>
          <w:rFonts w:ascii="华文楷体" w:eastAsia="华文楷体" w:hAnsi="华文楷体" w:hint="eastAsia"/>
          <w:sz w:val="28"/>
          <w:szCs w:val="28"/>
        </w:rPr>
        <w:t>那么如果我们无法</w:t>
      </w:r>
      <w:del w:id="935" w:author="admin" w:date="2015-07-20T22:37:00Z">
        <w:r w:rsidRPr="00FA4EB5" w:rsidDel="000045E6">
          <w:rPr>
            <w:rFonts w:ascii="华文楷体" w:eastAsia="华文楷体" w:hAnsi="华文楷体" w:hint="eastAsia"/>
            <w:sz w:val="28"/>
            <w:szCs w:val="28"/>
          </w:rPr>
          <w:delText>熄灭</w:delText>
        </w:r>
      </w:del>
      <w:proofErr w:type="gramStart"/>
      <w:ins w:id="936" w:author="admin" w:date="2015-07-20T22:37:00Z">
        <w:r w:rsidR="000045E6">
          <w:rPr>
            <w:rFonts w:ascii="华文楷体" w:eastAsia="华文楷体" w:hAnsi="华文楷体" w:hint="eastAsia"/>
            <w:sz w:val="28"/>
            <w:szCs w:val="28"/>
          </w:rPr>
          <w:t>息灭</w:t>
        </w:r>
      </w:ins>
      <w:proofErr w:type="gramEnd"/>
      <w:r w:rsidRPr="00FA4EB5">
        <w:rPr>
          <w:rFonts w:ascii="华文楷体" w:eastAsia="华文楷体" w:hAnsi="华文楷体" w:hint="eastAsia"/>
          <w:sz w:val="28"/>
          <w:szCs w:val="28"/>
        </w:rPr>
        <w:t>对它的</w:t>
      </w:r>
      <w:del w:id="937" w:author="admin" w:date="2015-07-19T22:07:00Z">
        <w:r w:rsidRPr="00FA4EB5" w:rsidDel="00554077">
          <w:rPr>
            <w:rFonts w:ascii="华文楷体" w:eastAsia="华文楷体" w:hAnsi="华文楷体" w:hint="eastAsia"/>
            <w:sz w:val="28"/>
            <w:szCs w:val="28"/>
          </w:rPr>
          <w:delText>执着</w:delText>
        </w:r>
      </w:del>
      <w:ins w:id="938"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的话，那么最后会变得一样的。就说从无自性</w:t>
      </w:r>
      <w:del w:id="939" w:author="admin" w:date="2015-07-20T22:38:00Z">
        <w:r w:rsidRPr="00FA4EB5" w:rsidDel="00463909">
          <w:rPr>
            <w:rFonts w:ascii="华文楷体" w:eastAsia="华文楷体" w:hAnsi="华文楷体" w:hint="eastAsia"/>
            <w:sz w:val="28"/>
            <w:szCs w:val="28"/>
          </w:rPr>
          <w:delText>的</w:delText>
        </w:r>
      </w:del>
      <w:ins w:id="940" w:author="admin" w:date="2015-07-20T22:38:00Z">
        <w:r w:rsidR="00463909">
          <w:rPr>
            <w:rFonts w:ascii="华文楷体" w:eastAsia="华文楷体" w:hAnsi="华文楷体" w:hint="eastAsia"/>
            <w:sz w:val="28"/>
            <w:szCs w:val="28"/>
          </w:rPr>
          <w:t>和</w:t>
        </w:r>
      </w:ins>
      <w:r w:rsidRPr="00FA4EB5">
        <w:rPr>
          <w:rFonts w:ascii="华文楷体" w:eastAsia="华文楷体" w:hAnsi="华文楷体" w:hint="eastAsia"/>
          <w:sz w:val="28"/>
          <w:szCs w:val="28"/>
        </w:rPr>
        <w:t>瓶子的万法的显现的角度来讲，完全相同的。</w:t>
      </w:r>
    </w:p>
    <w:p w:rsidR="009806FC" w:rsidRDefault="00FA4EB5" w:rsidP="00FA4EB5">
      <w:pPr>
        <w:ind w:firstLine="570"/>
        <w:rPr>
          <w:ins w:id="941" w:author="admin" w:date="2015-07-20T22:41:00Z"/>
          <w:rFonts w:ascii="华文楷体" w:eastAsia="华文楷体" w:hAnsi="华文楷体" w:hint="eastAsia"/>
          <w:sz w:val="28"/>
          <w:szCs w:val="28"/>
        </w:rPr>
      </w:pPr>
      <w:r w:rsidRPr="00FA4EB5">
        <w:rPr>
          <w:rFonts w:ascii="华文楷体" w:eastAsia="华文楷体" w:hAnsi="华文楷体" w:hint="eastAsia"/>
          <w:sz w:val="28"/>
          <w:szCs w:val="28"/>
        </w:rPr>
        <w:t>如果我们能够</w:t>
      </w:r>
      <w:proofErr w:type="gramStart"/>
      <w:ins w:id="942" w:author="admin" w:date="2015-07-20T22:38:00Z">
        <w:r w:rsidR="000045E6">
          <w:rPr>
            <w:rFonts w:ascii="华文楷体" w:eastAsia="华文楷体" w:hAnsi="华文楷体" w:hint="eastAsia"/>
            <w:sz w:val="28"/>
            <w:szCs w:val="28"/>
          </w:rPr>
          <w:t>息灭</w:t>
        </w:r>
      </w:ins>
      <w:proofErr w:type="gramEnd"/>
      <w:del w:id="943" w:author="admin" w:date="2015-07-20T22:38:00Z">
        <w:r w:rsidRPr="00FA4EB5" w:rsidDel="000045E6">
          <w:rPr>
            <w:rFonts w:ascii="华文楷体" w:eastAsia="华文楷体" w:hAnsi="华文楷体" w:hint="eastAsia"/>
            <w:sz w:val="28"/>
            <w:szCs w:val="28"/>
          </w:rPr>
          <w:delText>熄灭</w:delText>
        </w:r>
      </w:del>
      <w:r w:rsidRPr="00FA4EB5">
        <w:rPr>
          <w:rFonts w:ascii="华文楷体" w:eastAsia="华文楷体" w:hAnsi="华文楷体" w:hint="eastAsia"/>
          <w:sz w:val="28"/>
          <w:szCs w:val="28"/>
        </w:rPr>
        <w:t>对瓶子</w:t>
      </w:r>
      <w:del w:id="944" w:author="admin" w:date="2015-07-20T22:39:00Z">
        <w:r w:rsidRPr="00FA4EB5" w:rsidDel="00463909">
          <w:rPr>
            <w:rFonts w:ascii="华文楷体" w:eastAsia="华文楷体" w:hAnsi="华文楷体" w:hint="eastAsia"/>
            <w:sz w:val="28"/>
            <w:szCs w:val="28"/>
          </w:rPr>
          <w:delText>的</w:delText>
        </w:r>
      </w:del>
      <w:r w:rsidRPr="00FA4EB5">
        <w:rPr>
          <w:rFonts w:ascii="华文楷体" w:eastAsia="华文楷体" w:hAnsi="华文楷体" w:hint="eastAsia"/>
          <w:sz w:val="28"/>
          <w:szCs w:val="28"/>
        </w:rPr>
        <w:t>万法的成实，就能够</w:t>
      </w:r>
      <w:proofErr w:type="gramStart"/>
      <w:ins w:id="945" w:author="admin" w:date="2015-07-20T22:39:00Z">
        <w:r w:rsidR="00463909">
          <w:rPr>
            <w:rFonts w:ascii="华文楷体" w:eastAsia="华文楷体" w:hAnsi="华文楷体" w:hint="eastAsia"/>
            <w:sz w:val="28"/>
            <w:szCs w:val="28"/>
          </w:rPr>
          <w:t>息灭</w:t>
        </w:r>
      </w:ins>
      <w:proofErr w:type="gramEnd"/>
      <w:del w:id="946" w:author="admin" w:date="2015-07-20T22:39:00Z">
        <w:r w:rsidRPr="00FA4EB5" w:rsidDel="00463909">
          <w:rPr>
            <w:rFonts w:ascii="华文楷体" w:eastAsia="华文楷体" w:hAnsi="华文楷体" w:hint="eastAsia"/>
            <w:sz w:val="28"/>
            <w:szCs w:val="28"/>
          </w:rPr>
          <w:delText>熄灭</w:delText>
        </w:r>
      </w:del>
      <w:r w:rsidRPr="00FA4EB5">
        <w:rPr>
          <w:rFonts w:ascii="华文楷体" w:eastAsia="华文楷体" w:hAnsi="华文楷体" w:hint="eastAsia"/>
          <w:sz w:val="28"/>
          <w:szCs w:val="28"/>
        </w:rPr>
        <w:t>对无自性的</w:t>
      </w:r>
      <w:del w:id="947" w:author="admin" w:date="2015-07-19T22:07:00Z">
        <w:r w:rsidRPr="00FA4EB5" w:rsidDel="00554077">
          <w:rPr>
            <w:rFonts w:ascii="华文楷体" w:eastAsia="华文楷体" w:hAnsi="华文楷体" w:hint="eastAsia"/>
            <w:sz w:val="28"/>
            <w:szCs w:val="28"/>
          </w:rPr>
          <w:delText>执着</w:delText>
        </w:r>
      </w:del>
      <w:ins w:id="948" w:author="admin" w:date="2015-07-19T22:07:00Z">
        <w:r w:rsidR="00554077">
          <w:rPr>
            <w:rFonts w:ascii="华文楷体" w:eastAsia="华文楷体" w:hAnsi="华文楷体" w:hint="eastAsia"/>
            <w:sz w:val="28"/>
            <w:szCs w:val="28"/>
          </w:rPr>
          <w:t>执著</w:t>
        </w:r>
      </w:ins>
      <w:ins w:id="949" w:author="admin" w:date="2015-07-20T22:39:00Z">
        <w:r w:rsidR="003A194A">
          <w:rPr>
            <w:rFonts w:ascii="华文楷体" w:eastAsia="华文楷体" w:hAnsi="华文楷体" w:hint="eastAsia"/>
            <w:sz w:val="28"/>
            <w:szCs w:val="28"/>
          </w:rPr>
          <w:t>、</w:t>
        </w:r>
        <w:proofErr w:type="gramStart"/>
        <w:r w:rsidR="003A194A">
          <w:rPr>
            <w:rFonts w:ascii="华文楷体" w:eastAsia="华文楷体" w:hAnsi="华文楷体" w:hint="eastAsia"/>
            <w:sz w:val="28"/>
            <w:szCs w:val="28"/>
          </w:rPr>
          <w:t>耽</w:t>
        </w:r>
        <w:proofErr w:type="gramEnd"/>
        <w:r w:rsidR="001B483C">
          <w:rPr>
            <w:rFonts w:ascii="华文楷体" w:eastAsia="华文楷体" w:hAnsi="华文楷体" w:hint="eastAsia"/>
            <w:sz w:val="28"/>
            <w:szCs w:val="28"/>
          </w:rPr>
          <w:t>执</w:t>
        </w:r>
      </w:ins>
      <w:r w:rsidRPr="00FA4EB5">
        <w:rPr>
          <w:rFonts w:ascii="华文楷体" w:eastAsia="华文楷体" w:hAnsi="华文楷体" w:hint="eastAsia"/>
          <w:sz w:val="28"/>
          <w:szCs w:val="28"/>
        </w:rPr>
        <w:t>。</w:t>
      </w:r>
      <w:ins w:id="950" w:author="admin" w:date="2015-07-20T22:40:00Z">
        <w:r w:rsidR="00C55D75">
          <w:rPr>
            <w:rFonts w:ascii="华文楷体" w:eastAsia="华文楷体" w:hAnsi="华文楷体" w:hint="eastAsia"/>
            <w:sz w:val="28"/>
            <w:szCs w:val="28"/>
          </w:rPr>
          <w:t>那么</w:t>
        </w:r>
      </w:ins>
      <w:r w:rsidRPr="00FA4EB5">
        <w:rPr>
          <w:rFonts w:ascii="华文楷体" w:eastAsia="华文楷体" w:hAnsi="华文楷体" w:hint="eastAsia"/>
          <w:sz w:val="28"/>
          <w:szCs w:val="28"/>
        </w:rPr>
        <w:t>如果我们觉得对无</w:t>
      </w:r>
      <w:proofErr w:type="gramStart"/>
      <w:r w:rsidRPr="00FA4EB5">
        <w:rPr>
          <w:rFonts w:ascii="华文楷体" w:eastAsia="华文楷体" w:hAnsi="华文楷体" w:hint="eastAsia"/>
          <w:sz w:val="28"/>
          <w:szCs w:val="28"/>
        </w:rPr>
        <w:t>自性没办法</w:t>
      </w:r>
      <w:ins w:id="951" w:author="admin" w:date="2015-07-20T22:40:00Z">
        <w:r w:rsidR="00CB747F">
          <w:rPr>
            <w:rFonts w:ascii="华文楷体" w:eastAsia="华文楷体" w:hAnsi="华文楷体" w:hint="eastAsia"/>
            <w:sz w:val="28"/>
            <w:szCs w:val="28"/>
          </w:rPr>
          <w:t>息灭</w:t>
        </w:r>
      </w:ins>
      <w:proofErr w:type="gramEnd"/>
      <w:del w:id="952" w:author="admin" w:date="2015-07-20T22:40:00Z">
        <w:r w:rsidRPr="00FA4EB5" w:rsidDel="00CB747F">
          <w:rPr>
            <w:rFonts w:ascii="华文楷体" w:eastAsia="华文楷体" w:hAnsi="华文楷体" w:hint="eastAsia"/>
            <w:sz w:val="28"/>
            <w:szCs w:val="28"/>
          </w:rPr>
          <w:delText>熄灭</w:delText>
        </w:r>
      </w:del>
      <w:del w:id="953" w:author="admin" w:date="2015-07-19T22:07:00Z">
        <w:r w:rsidRPr="00FA4EB5" w:rsidDel="00554077">
          <w:rPr>
            <w:rFonts w:ascii="华文楷体" w:eastAsia="华文楷体" w:hAnsi="华文楷体" w:hint="eastAsia"/>
            <w:sz w:val="28"/>
            <w:szCs w:val="28"/>
          </w:rPr>
          <w:delText>执着</w:delText>
        </w:r>
      </w:del>
      <w:ins w:id="954"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的话，那么对瓶子本身，对瓶子的万法本身也是彼此相同的。也没办法</w:t>
      </w:r>
      <w:proofErr w:type="gramStart"/>
      <w:ins w:id="955" w:author="admin" w:date="2015-07-20T22:37:00Z">
        <w:r w:rsidR="000045E6">
          <w:rPr>
            <w:rFonts w:ascii="华文楷体" w:eastAsia="华文楷体" w:hAnsi="华文楷体" w:hint="eastAsia"/>
            <w:sz w:val="28"/>
            <w:szCs w:val="28"/>
          </w:rPr>
          <w:t>息灭</w:t>
        </w:r>
      </w:ins>
      <w:proofErr w:type="gramEnd"/>
      <w:del w:id="956" w:author="admin" w:date="2015-07-20T22:37:00Z">
        <w:r w:rsidRPr="00FA4EB5" w:rsidDel="000045E6">
          <w:rPr>
            <w:rFonts w:ascii="华文楷体" w:eastAsia="华文楷体" w:hAnsi="华文楷体" w:hint="eastAsia"/>
            <w:sz w:val="28"/>
            <w:szCs w:val="28"/>
          </w:rPr>
          <w:delText>熄灭</w:delText>
        </w:r>
      </w:del>
      <w:r w:rsidRPr="00FA4EB5">
        <w:rPr>
          <w:rFonts w:ascii="华文楷体" w:eastAsia="华文楷体" w:hAnsi="华文楷体" w:hint="eastAsia"/>
          <w:sz w:val="28"/>
          <w:szCs w:val="28"/>
        </w:rPr>
        <w:t>对它的</w:t>
      </w:r>
      <w:del w:id="957" w:author="admin" w:date="2015-07-19T22:07:00Z">
        <w:r w:rsidRPr="00FA4EB5" w:rsidDel="00554077">
          <w:rPr>
            <w:rFonts w:ascii="华文楷体" w:eastAsia="华文楷体" w:hAnsi="华文楷体" w:hint="eastAsia"/>
            <w:sz w:val="28"/>
            <w:szCs w:val="28"/>
          </w:rPr>
          <w:delText>执着</w:delText>
        </w:r>
      </w:del>
      <w:ins w:id="958"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。但是呢就对方的观点就说如果我们破掉了瓶子上面的成实，破掉瓶子上面的</w:t>
      </w:r>
      <w:del w:id="959" w:author="admin" w:date="2015-07-20T22:40:00Z">
        <w:r w:rsidRPr="00FA4EB5" w:rsidDel="00DB63C8">
          <w:rPr>
            <w:rFonts w:ascii="华文楷体" w:eastAsia="华文楷体" w:hAnsi="华文楷体" w:hint="eastAsia"/>
            <w:sz w:val="28"/>
            <w:szCs w:val="28"/>
          </w:rPr>
          <w:delText>私有</w:delText>
        </w:r>
      </w:del>
      <w:ins w:id="960" w:author="admin" w:date="2015-07-20T22:40:00Z">
        <w:r w:rsidR="00DB63C8">
          <w:rPr>
            <w:rFonts w:ascii="华文楷体" w:eastAsia="华文楷体" w:hAnsi="华文楷体" w:hint="eastAsia"/>
            <w:sz w:val="28"/>
            <w:szCs w:val="28"/>
          </w:rPr>
          <w:t>实有</w:t>
        </w:r>
      </w:ins>
      <w:r w:rsidRPr="00FA4EB5">
        <w:rPr>
          <w:rFonts w:ascii="华文楷体" w:eastAsia="华文楷体" w:hAnsi="华文楷体" w:hint="eastAsia"/>
          <w:sz w:val="28"/>
          <w:szCs w:val="28"/>
        </w:rPr>
        <w:t>之后，我们就可以</w:t>
      </w:r>
      <w:proofErr w:type="gramStart"/>
      <w:ins w:id="961" w:author="admin" w:date="2015-07-20T22:37:00Z">
        <w:r w:rsidR="000045E6">
          <w:rPr>
            <w:rFonts w:ascii="华文楷体" w:eastAsia="华文楷体" w:hAnsi="华文楷体" w:hint="eastAsia"/>
            <w:sz w:val="28"/>
            <w:szCs w:val="28"/>
          </w:rPr>
          <w:t>息灭</w:t>
        </w:r>
      </w:ins>
      <w:proofErr w:type="gramEnd"/>
      <w:ins w:id="962" w:author="admin" w:date="2015-07-20T22:41:00Z">
        <w:r w:rsidR="009D1299">
          <w:rPr>
            <w:rFonts w:ascii="华文楷体" w:eastAsia="华文楷体" w:hAnsi="华文楷体" w:hint="eastAsia"/>
            <w:sz w:val="28"/>
            <w:szCs w:val="28"/>
          </w:rPr>
          <w:t>对</w:t>
        </w:r>
      </w:ins>
      <w:del w:id="963" w:author="admin" w:date="2015-07-20T22:37:00Z">
        <w:r w:rsidRPr="00FA4EB5" w:rsidDel="000045E6">
          <w:rPr>
            <w:rFonts w:ascii="华文楷体" w:eastAsia="华文楷体" w:hAnsi="华文楷体" w:hint="eastAsia"/>
            <w:sz w:val="28"/>
            <w:szCs w:val="28"/>
          </w:rPr>
          <w:delText>熄灭</w:delText>
        </w:r>
      </w:del>
      <w:r w:rsidRPr="00FA4EB5">
        <w:rPr>
          <w:rFonts w:ascii="华文楷体" w:eastAsia="华文楷体" w:hAnsi="华文楷体" w:hint="eastAsia"/>
          <w:sz w:val="28"/>
          <w:szCs w:val="28"/>
        </w:rPr>
        <w:t>瓶子的</w:t>
      </w:r>
      <w:del w:id="964" w:author="admin" w:date="2015-07-20T22:41:00Z">
        <w:r w:rsidRPr="00FA4EB5" w:rsidDel="009D1299">
          <w:rPr>
            <w:rFonts w:ascii="华文楷体" w:eastAsia="华文楷体" w:hAnsi="华文楷体" w:hint="eastAsia"/>
            <w:sz w:val="28"/>
            <w:szCs w:val="28"/>
          </w:rPr>
          <w:delText>【53:02】</w:delText>
        </w:r>
      </w:del>
      <w:ins w:id="965" w:author="admin" w:date="2015-07-20T22:41:00Z">
        <w:r w:rsidR="009D1299">
          <w:rPr>
            <w:rFonts w:ascii="华文楷体" w:eastAsia="华文楷体" w:hAnsi="华文楷体" w:hint="eastAsia"/>
            <w:sz w:val="28"/>
            <w:szCs w:val="28"/>
          </w:rPr>
          <w:t>实执。</w:t>
        </w:r>
      </w:ins>
      <w:del w:id="966" w:author="admin" w:date="2015-07-20T22:41:00Z">
        <w:r w:rsidRPr="00FA4EB5" w:rsidDel="009D1299">
          <w:rPr>
            <w:rFonts w:ascii="华文楷体" w:eastAsia="华文楷体" w:hAnsi="华文楷体" w:hint="eastAsia"/>
            <w:sz w:val="28"/>
            <w:szCs w:val="28"/>
          </w:rPr>
          <w:delText>，</w:delText>
        </w:r>
      </w:del>
      <w:r w:rsidRPr="00FA4EB5">
        <w:rPr>
          <w:rFonts w:ascii="华文楷体" w:eastAsia="华文楷体" w:hAnsi="华文楷体" w:hint="eastAsia"/>
          <w:sz w:val="28"/>
          <w:szCs w:val="28"/>
        </w:rPr>
        <w:t>它就有这样，它就觉得可以</w:t>
      </w:r>
      <w:proofErr w:type="gramStart"/>
      <w:ins w:id="967" w:author="admin" w:date="2015-07-20T22:37:00Z">
        <w:r w:rsidR="000045E6">
          <w:rPr>
            <w:rFonts w:ascii="华文楷体" w:eastAsia="华文楷体" w:hAnsi="华文楷体" w:hint="eastAsia"/>
            <w:sz w:val="28"/>
            <w:szCs w:val="28"/>
          </w:rPr>
          <w:t>息灭</w:t>
        </w:r>
      </w:ins>
      <w:proofErr w:type="gramEnd"/>
      <w:del w:id="968" w:author="admin" w:date="2015-07-20T22:37:00Z">
        <w:r w:rsidRPr="00FA4EB5" w:rsidDel="000045E6">
          <w:rPr>
            <w:rFonts w:ascii="华文楷体" w:eastAsia="华文楷体" w:hAnsi="华文楷体" w:hint="eastAsia"/>
            <w:sz w:val="28"/>
            <w:szCs w:val="28"/>
          </w:rPr>
          <w:delText>熄灭</w:delText>
        </w:r>
      </w:del>
      <w:r w:rsidRPr="00FA4EB5">
        <w:rPr>
          <w:rFonts w:ascii="华文楷体" w:eastAsia="华文楷体" w:hAnsi="华文楷体" w:hint="eastAsia"/>
          <w:sz w:val="28"/>
          <w:szCs w:val="28"/>
        </w:rPr>
        <w:t>对它的实有</w:t>
      </w:r>
      <w:del w:id="969" w:author="admin" w:date="2015-07-19T22:07:00Z">
        <w:r w:rsidRPr="00FA4EB5" w:rsidDel="00554077">
          <w:rPr>
            <w:rFonts w:ascii="华文楷体" w:eastAsia="华文楷体" w:hAnsi="华文楷体" w:hint="eastAsia"/>
            <w:sz w:val="28"/>
            <w:szCs w:val="28"/>
          </w:rPr>
          <w:delText>执着</w:delText>
        </w:r>
      </w:del>
      <w:ins w:id="970"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，可以安立在无实当中。</w:t>
      </w:r>
    </w:p>
    <w:p w:rsidR="00FA4EB5" w:rsidRPr="00FA4EB5" w:rsidRDefault="00FA4EB5" w:rsidP="00FA4EB5">
      <w:pPr>
        <w:ind w:firstLine="570"/>
        <w:rPr>
          <w:rFonts w:ascii="华文楷体" w:eastAsia="华文楷体" w:hAnsi="华文楷体"/>
          <w:sz w:val="28"/>
          <w:szCs w:val="28"/>
        </w:rPr>
      </w:pPr>
      <w:r w:rsidRPr="00FA4EB5">
        <w:rPr>
          <w:rFonts w:ascii="华文楷体" w:eastAsia="华文楷体" w:hAnsi="华文楷体" w:hint="eastAsia"/>
          <w:sz w:val="28"/>
          <w:szCs w:val="28"/>
        </w:rPr>
        <w:t>像这样是一种同等推理。实际上同等推理，如果能够通过胜义理证了知瓶子的万法是无实有</w:t>
      </w:r>
      <w:ins w:id="971" w:author="admin" w:date="2015-07-20T22:41:00Z">
        <w:r w:rsidR="009806FC">
          <w:rPr>
            <w:rFonts w:ascii="华文楷体" w:eastAsia="华文楷体" w:hAnsi="华文楷体" w:hint="eastAsia"/>
            <w:sz w:val="28"/>
            <w:szCs w:val="28"/>
          </w:rPr>
          <w:t>的</w:t>
        </w:r>
      </w:ins>
      <w:r w:rsidRPr="00FA4EB5">
        <w:rPr>
          <w:rFonts w:ascii="华文楷体" w:eastAsia="华文楷体" w:hAnsi="华文楷体" w:hint="eastAsia"/>
          <w:sz w:val="28"/>
          <w:szCs w:val="28"/>
        </w:rPr>
        <w:t>，能够</w:t>
      </w:r>
      <w:proofErr w:type="gramStart"/>
      <w:ins w:id="972" w:author="admin" w:date="2015-07-20T22:37:00Z">
        <w:r w:rsidR="000045E6">
          <w:rPr>
            <w:rFonts w:ascii="华文楷体" w:eastAsia="华文楷体" w:hAnsi="华文楷体" w:hint="eastAsia"/>
            <w:sz w:val="28"/>
            <w:szCs w:val="28"/>
          </w:rPr>
          <w:t>息灭</w:t>
        </w:r>
      </w:ins>
      <w:proofErr w:type="gramEnd"/>
      <w:del w:id="973" w:author="admin" w:date="2015-07-20T22:37:00Z">
        <w:r w:rsidRPr="00FA4EB5" w:rsidDel="000045E6">
          <w:rPr>
            <w:rFonts w:ascii="华文楷体" w:eastAsia="华文楷体" w:hAnsi="华文楷体" w:hint="eastAsia"/>
            <w:sz w:val="28"/>
            <w:szCs w:val="28"/>
          </w:rPr>
          <w:delText>熄灭</w:delText>
        </w:r>
      </w:del>
      <w:r w:rsidRPr="00FA4EB5">
        <w:rPr>
          <w:rFonts w:ascii="华文楷体" w:eastAsia="华文楷体" w:hAnsi="华文楷体" w:hint="eastAsia"/>
          <w:sz w:val="28"/>
          <w:szCs w:val="28"/>
        </w:rPr>
        <w:t>对瓶子的</w:t>
      </w:r>
      <w:del w:id="974" w:author="admin" w:date="2015-07-19T22:07:00Z">
        <w:r w:rsidRPr="00FA4EB5" w:rsidDel="00554077">
          <w:rPr>
            <w:rFonts w:ascii="华文楷体" w:eastAsia="华文楷体" w:hAnsi="华文楷体" w:hint="eastAsia"/>
            <w:sz w:val="28"/>
            <w:szCs w:val="28"/>
          </w:rPr>
          <w:delText>执着</w:delText>
        </w:r>
      </w:del>
      <w:ins w:id="975" w:author="admin" w:date="2015-07-20T22:43:00Z">
        <w:r w:rsidR="002E655D">
          <w:rPr>
            <w:rFonts w:ascii="华文楷体" w:eastAsia="华文楷体" w:hAnsi="华文楷体" w:hint="eastAsia"/>
            <w:sz w:val="28"/>
            <w:szCs w:val="28"/>
          </w:rPr>
          <w:t>实执</w:t>
        </w:r>
      </w:ins>
      <w:r w:rsidRPr="00FA4EB5">
        <w:rPr>
          <w:rFonts w:ascii="华文楷体" w:eastAsia="华文楷体" w:hAnsi="华文楷体" w:hint="eastAsia"/>
          <w:sz w:val="28"/>
          <w:szCs w:val="28"/>
        </w:rPr>
        <w:t>的话，同样对无自性的</w:t>
      </w:r>
      <w:del w:id="976" w:author="admin" w:date="2015-07-19T22:07:00Z">
        <w:r w:rsidRPr="00FA4EB5" w:rsidDel="00554077">
          <w:rPr>
            <w:rFonts w:ascii="华文楷体" w:eastAsia="华文楷体" w:hAnsi="华文楷体" w:hint="eastAsia"/>
            <w:sz w:val="28"/>
            <w:szCs w:val="28"/>
          </w:rPr>
          <w:delText>执着</w:delText>
        </w:r>
      </w:del>
      <w:ins w:id="977" w:author="admin" w:date="2015-07-19T22:07:00Z">
        <w:r w:rsidR="00554077">
          <w:rPr>
            <w:rFonts w:ascii="华文楷体" w:eastAsia="华文楷体" w:hAnsi="华文楷体" w:hint="eastAsia"/>
            <w:sz w:val="28"/>
            <w:szCs w:val="28"/>
          </w:rPr>
          <w:t>执著</w:t>
        </w:r>
      </w:ins>
      <w:del w:id="978" w:author="admin" w:date="2015-07-20T22:41:00Z">
        <w:r w:rsidRPr="00FA4EB5" w:rsidDel="009806FC">
          <w:rPr>
            <w:rFonts w:ascii="华文楷体" w:eastAsia="华文楷体" w:hAnsi="华文楷体" w:hint="eastAsia"/>
            <w:sz w:val="28"/>
            <w:szCs w:val="28"/>
          </w:rPr>
          <w:delText>业</w:delText>
        </w:r>
      </w:del>
      <w:ins w:id="979" w:author="admin" w:date="2015-07-20T22:41:00Z">
        <w:r w:rsidR="009806FC">
          <w:rPr>
            <w:rFonts w:ascii="华文楷体" w:eastAsia="华文楷体" w:hAnsi="华文楷体" w:hint="eastAsia"/>
            <w:sz w:val="28"/>
            <w:szCs w:val="28"/>
          </w:rPr>
          <w:t>也</w:t>
        </w:r>
      </w:ins>
      <w:r w:rsidRPr="00FA4EB5">
        <w:rPr>
          <w:rFonts w:ascii="华文楷体" w:eastAsia="华文楷体" w:hAnsi="华文楷体" w:hint="eastAsia"/>
          <w:sz w:val="28"/>
          <w:szCs w:val="28"/>
        </w:rPr>
        <w:t>可以</w:t>
      </w:r>
      <w:del w:id="980" w:author="admin" w:date="2015-07-20T22:37:00Z">
        <w:r w:rsidRPr="00FA4EB5" w:rsidDel="000045E6">
          <w:rPr>
            <w:rFonts w:ascii="华文楷体" w:eastAsia="华文楷体" w:hAnsi="华文楷体" w:hint="eastAsia"/>
            <w:sz w:val="28"/>
            <w:szCs w:val="28"/>
          </w:rPr>
          <w:delText>熄灭</w:delText>
        </w:r>
      </w:del>
      <w:proofErr w:type="gramStart"/>
      <w:ins w:id="981" w:author="admin" w:date="2015-07-20T22:37:00Z">
        <w:r w:rsidR="000045E6">
          <w:rPr>
            <w:rFonts w:ascii="华文楷体" w:eastAsia="华文楷体" w:hAnsi="华文楷体" w:hint="eastAsia"/>
            <w:sz w:val="28"/>
            <w:szCs w:val="28"/>
          </w:rPr>
          <w:t>息灭</w:t>
        </w:r>
      </w:ins>
      <w:proofErr w:type="gramEnd"/>
      <w:r w:rsidRPr="00FA4EB5">
        <w:rPr>
          <w:rFonts w:ascii="华文楷体" w:eastAsia="华文楷体" w:hAnsi="华文楷体" w:hint="eastAsia"/>
          <w:sz w:val="28"/>
          <w:szCs w:val="28"/>
        </w:rPr>
        <w:t>，因为它同样都无有成实的。瓶子的万法是无有成实的</w:t>
      </w:r>
      <w:ins w:id="982" w:author="admin" w:date="2015-07-20T22:43:00Z">
        <w:r w:rsidR="002E655D">
          <w:rPr>
            <w:rFonts w:ascii="华文楷体" w:eastAsia="华文楷体" w:hAnsi="华文楷体" w:hint="eastAsia"/>
            <w:sz w:val="28"/>
            <w:szCs w:val="28"/>
          </w:rPr>
          <w:t>，</w:t>
        </w:r>
      </w:ins>
      <w:del w:id="983" w:author="admin" w:date="2015-07-20T22:43:00Z">
        <w:r w:rsidRPr="00FA4EB5" w:rsidDel="002E655D">
          <w:rPr>
            <w:rFonts w:ascii="华文楷体" w:eastAsia="华文楷体" w:hAnsi="华文楷体" w:hint="eastAsia"/>
            <w:sz w:val="28"/>
            <w:szCs w:val="28"/>
          </w:rPr>
          <w:delText>。</w:delText>
        </w:r>
      </w:del>
      <w:del w:id="984" w:author="admin" w:date="2015-07-20T22:42:00Z">
        <w:r w:rsidRPr="00FA4EB5" w:rsidDel="00121CE3">
          <w:rPr>
            <w:rFonts w:ascii="华文楷体" w:eastAsia="华文楷体" w:hAnsi="华文楷体" w:hint="eastAsia"/>
            <w:sz w:val="28"/>
            <w:szCs w:val="28"/>
          </w:rPr>
          <w:delText>你</w:delText>
        </w:r>
      </w:del>
      <w:ins w:id="985" w:author="admin" w:date="2015-07-20T22:42:00Z">
        <w:r w:rsidR="00121CE3">
          <w:rPr>
            <w:rFonts w:ascii="华文楷体" w:eastAsia="华文楷体" w:hAnsi="华文楷体" w:hint="eastAsia"/>
            <w:sz w:val="28"/>
            <w:szCs w:val="28"/>
          </w:rPr>
          <w:t>可以</w:t>
        </w:r>
        <w:proofErr w:type="gramStart"/>
        <w:r w:rsidR="009806FC">
          <w:rPr>
            <w:rFonts w:ascii="华文楷体" w:eastAsia="华文楷体" w:hAnsi="华文楷体" w:hint="eastAsia"/>
            <w:sz w:val="28"/>
            <w:szCs w:val="28"/>
          </w:rPr>
          <w:t>息灭</w:t>
        </w:r>
      </w:ins>
      <w:proofErr w:type="gramEnd"/>
      <w:del w:id="986" w:author="admin" w:date="2015-07-20T22:42:00Z">
        <w:r w:rsidRPr="00FA4EB5" w:rsidDel="009806FC">
          <w:rPr>
            <w:rFonts w:ascii="华文楷体" w:eastAsia="华文楷体" w:hAnsi="华文楷体" w:hint="eastAsia"/>
            <w:sz w:val="28"/>
            <w:szCs w:val="28"/>
          </w:rPr>
          <w:delText>熄灭</w:delText>
        </w:r>
      </w:del>
      <w:r w:rsidRPr="00FA4EB5">
        <w:rPr>
          <w:rFonts w:ascii="华文楷体" w:eastAsia="华文楷体" w:hAnsi="华文楷体" w:hint="eastAsia"/>
          <w:sz w:val="28"/>
          <w:szCs w:val="28"/>
        </w:rPr>
        <w:t>对瓶子的</w:t>
      </w:r>
      <w:del w:id="987" w:author="admin" w:date="2015-07-19T22:07:00Z">
        <w:r w:rsidRPr="00FA4EB5" w:rsidDel="00554077">
          <w:rPr>
            <w:rFonts w:ascii="华文楷体" w:eastAsia="华文楷体" w:hAnsi="华文楷体" w:hint="eastAsia"/>
            <w:sz w:val="28"/>
            <w:szCs w:val="28"/>
          </w:rPr>
          <w:delText>执着</w:delText>
        </w:r>
      </w:del>
      <w:ins w:id="988" w:author="admin" w:date="2015-07-19T22:07:00Z">
        <w:r w:rsidR="00554077">
          <w:rPr>
            <w:rFonts w:ascii="华文楷体" w:eastAsia="华文楷体" w:hAnsi="华文楷体" w:hint="eastAsia"/>
            <w:sz w:val="28"/>
            <w:szCs w:val="28"/>
          </w:rPr>
          <w:t>执著</w:t>
        </w:r>
      </w:ins>
      <w:del w:id="989" w:author="admin" w:date="2015-07-20T22:43:00Z">
        <w:r w:rsidRPr="00FA4EB5" w:rsidDel="002E655D">
          <w:rPr>
            <w:rFonts w:ascii="华文楷体" w:eastAsia="华文楷体" w:hAnsi="华文楷体" w:hint="eastAsia"/>
            <w:sz w:val="28"/>
            <w:szCs w:val="28"/>
          </w:rPr>
          <w:delText>，</w:delText>
        </w:r>
      </w:del>
      <w:ins w:id="990" w:author="admin" w:date="2015-07-20T22:43:00Z">
        <w:r w:rsidR="002E655D">
          <w:rPr>
            <w:rFonts w:ascii="华文楷体" w:eastAsia="华文楷体" w:hAnsi="华文楷体" w:hint="eastAsia"/>
            <w:sz w:val="28"/>
            <w:szCs w:val="28"/>
          </w:rPr>
          <w:t>。</w:t>
        </w:r>
      </w:ins>
      <w:r w:rsidRPr="00FA4EB5">
        <w:rPr>
          <w:rFonts w:ascii="华文楷体" w:eastAsia="华文楷体" w:hAnsi="华文楷体" w:hint="eastAsia"/>
          <w:sz w:val="28"/>
          <w:szCs w:val="28"/>
        </w:rPr>
        <w:t>那么无自性的法也是</w:t>
      </w:r>
      <w:proofErr w:type="gramStart"/>
      <w:r w:rsidRPr="00FA4EB5">
        <w:rPr>
          <w:rFonts w:ascii="华文楷体" w:eastAsia="华文楷体" w:hAnsi="华文楷体" w:hint="eastAsia"/>
          <w:sz w:val="28"/>
          <w:szCs w:val="28"/>
        </w:rPr>
        <w:t>不</w:t>
      </w:r>
      <w:proofErr w:type="gramEnd"/>
      <w:r w:rsidRPr="00FA4EB5">
        <w:rPr>
          <w:rFonts w:ascii="华文楷体" w:eastAsia="华文楷体" w:hAnsi="华文楷体" w:hint="eastAsia"/>
          <w:sz w:val="28"/>
          <w:szCs w:val="28"/>
        </w:rPr>
        <w:t>成实的</w:t>
      </w:r>
      <w:del w:id="991" w:author="admin" w:date="2015-07-20T22:44:00Z">
        <w:r w:rsidRPr="00FA4EB5" w:rsidDel="002E655D">
          <w:rPr>
            <w:rFonts w:ascii="华文楷体" w:eastAsia="华文楷体" w:hAnsi="华文楷体" w:hint="eastAsia"/>
            <w:sz w:val="28"/>
            <w:szCs w:val="28"/>
          </w:rPr>
          <w:delText>。</w:delText>
        </w:r>
      </w:del>
      <w:ins w:id="992" w:author="admin" w:date="2015-07-20T22:44:00Z">
        <w:r w:rsidR="002E655D">
          <w:rPr>
            <w:rFonts w:ascii="华文楷体" w:eastAsia="华文楷体" w:hAnsi="华文楷体" w:hint="eastAsia"/>
            <w:sz w:val="28"/>
            <w:szCs w:val="28"/>
          </w:rPr>
          <w:t>，</w:t>
        </w:r>
      </w:ins>
      <w:del w:id="993" w:author="admin" w:date="2015-07-20T22:44:00Z">
        <w:r w:rsidRPr="00FA4EB5" w:rsidDel="002E655D">
          <w:rPr>
            <w:rFonts w:ascii="华文楷体" w:eastAsia="华文楷体" w:hAnsi="华文楷体" w:hint="eastAsia"/>
            <w:sz w:val="28"/>
            <w:szCs w:val="28"/>
          </w:rPr>
          <w:delText>可是</w:delText>
        </w:r>
      </w:del>
      <w:r w:rsidRPr="00FA4EB5">
        <w:rPr>
          <w:rFonts w:ascii="华文楷体" w:eastAsia="华文楷体" w:hAnsi="华文楷体" w:hint="eastAsia"/>
          <w:sz w:val="28"/>
          <w:szCs w:val="28"/>
        </w:rPr>
        <w:t>为什么就不能</w:t>
      </w:r>
      <w:proofErr w:type="gramStart"/>
      <w:ins w:id="994" w:author="admin" w:date="2015-07-20T22:42:00Z">
        <w:r w:rsidR="00121CE3">
          <w:rPr>
            <w:rFonts w:ascii="华文楷体" w:eastAsia="华文楷体" w:hAnsi="华文楷体" w:hint="eastAsia"/>
            <w:sz w:val="28"/>
            <w:szCs w:val="28"/>
          </w:rPr>
          <w:t>息灭</w:t>
        </w:r>
      </w:ins>
      <w:proofErr w:type="gramEnd"/>
      <w:del w:id="995" w:author="admin" w:date="2015-07-20T22:42:00Z">
        <w:r w:rsidRPr="00FA4EB5" w:rsidDel="00121CE3">
          <w:rPr>
            <w:rFonts w:ascii="华文楷体" w:eastAsia="华文楷体" w:hAnsi="华文楷体" w:hint="eastAsia"/>
            <w:sz w:val="28"/>
            <w:szCs w:val="28"/>
          </w:rPr>
          <w:delText>熄灭</w:delText>
        </w:r>
      </w:del>
      <w:r w:rsidRPr="00FA4EB5">
        <w:rPr>
          <w:rFonts w:ascii="华文楷体" w:eastAsia="华文楷体" w:hAnsi="华文楷体" w:hint="eastAsia"/>
          <w:sz w:val="28"/>
          <w:szCs w:val="28"/>
        </w:rPr>
        <w:t>对它的</w:t>
      </w:r>
      <w:del w:id="996" w:author="admin" w:date="2015-07-19T22:07:00Z">
        <w:r w:rsidRPr="00FA4EB5" w:rsidDel="00554077">
          <w:rPr>
            <w:rFonts w:ascii="华文楷体" w:eastAsia="华文楷体" w:hAnsi="华文楷体" w:hint="eastAsia"/>
            <w:sz w:val="28"/>
            <w:szCs w:val="28"/>
          </w:rPr>
          <w:delText>执着</w:delText>
        </w:r>
      </w:del>
      <w:ins w:id="997"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呢</w:t>
      </w:r>
      <w:del w:id="998" w:author="admin" w:date="2015-07-20T22:44:00Z">
        <w:r w:rsidRPr="00FA4EB5" w:rsidDel="002E655D">
          <w:rPr>
            <w:rFonts w:ascii="华文楷体" w:eastAsia="华文楷体" w:hAnsi="华文楷体" w:hint="eastAsia"/>
            <w:sz w:val="28"/>
            <w:szCs w:val="28"/>
          </w:rPr>
          <w:delText>，</w:delText>
        </w:r>
      </w:del>
      <w:ins w:id="999" w:author="admin" w:date="2015-07-20T22:44:00Z">
        <w:r w:rsidR="002E655D">
          <w:rPr>
            <w:rFonts w:ascii="华文楷体" w:eastAsia="华文楷体" w:hAnsi="华文楷体" w:hint="eastAsia"/>
            <w:sz w:val="28"/>
            <w:szCs w:val="28"/>
          </w:rPr>
          <w:t>？</w:t>
        </w:r>
      </w:ins>
      <w:r w:rsidRPr="00FA4EB5">
        <w:rPr>
          <w:rFonts w:ascii="华文楷体" w:eastAsia="华文楷体" w:hAnsi="华文楷体" w:hint="eastAsia"/>
          <w:sz w:val="28"/>
          <w:szCs w:val="28"/>
        </w:rPr>
        <w:t>实际从理论上来看</w:t>
      </w:r>
      <w:ins w:id="1000" w:author="admin" w:date="2015-07-20T22:44:00Z">
        <w:r w:rsidR="0068526C">
          <w:rPr>
            <w:rFonts w:ascii="华文楷体" w:eastAsia="华文楷体" w:hAnsi="华文楷体" w:hint="eastAsia"/>
            <w:sz w:val="28"/>
            <w:szCs w:val="28"/>
          </w:rPr>
          <w:t>的时候</w:t>
        </w:r>
      </w:ins>
      <w:r w:rsidRPr="00FA4EB5">
        <w:rPr>
          <w:rFonts w:ascii="华文楷体" w:eastAsia="华文楷体" w:hAnsi="华文楷体" w:hint="eastAsia"/>
          <w:sz w:val="28"/>
          <w:szCs w:val="28"/>
        </w:rPr>
        <w:t>，的确是可以</w:t>
      </w:r>
      <w:proofErr w:type="gramStart"/>
      <w:ins w:id="1001" w:author="admin" w:date="2015-07-20T22:42:00Z">
        <w:r w:rsidR="00121CE3">
          <w:rPr>
            <w:rFonts w:ascii="华文楷体" w:eastAsia="华文楷体" w:hAnsi="华文楷体" w:hint="eastAsia"/>
            <w:sz w:val="28"/>
            <w:szCs w:val="28"/>
          </w:rPr>
          <w:t>息灭</w:t>
        </w:r>
      </w:ins>
      <w:proofErr w:type="gramEnd"/>
      <w:del w:id="1002" w:author="admin" w:date="2015-07-20T22:42:00Z">
        <w:r w:rsidRPr="00FA4EB5" w:rsidDel="00121CE3">
          <w:rPr>
            <w:rFonts w:ascii="华文楷体" w:eastAsia="华文楷体" w:hAnsi="华文楷体" w:hint="eastAsia"/>
            <w:sz w:val="28"/>
            <w:szCs w:val="28"/>
          </w:rPr>
          <w:delText>熄灭</w:delText>
        </w:r>
      </w:del>
      <w:r w:rsidRPr="00FA4EB5">
        <w:rPr>
          <w:rFonts w:ascii="华文楷体" w:eastAsia="华文楷体" w:hAnsi="华文楷体" w:hint="eastAsia"/>
          <w:sz w:val="28"/>
          <w:szCs w:val="28"/>
        </w:rPr>
        <w:t>的。所以这个方面就是</w:t>
      </w:r>
      <w:ins w:id="1003" w:author="admin" w:date="2015-07-20T22:45:00Z">
        <w:r w:rsidR="005D09DB">
          <w:rPr>
            <w:rFonts w:ascii="华文楷体" w:eastAsia="华文楷体" w:hAnsi="华文楷体" w:hint="eastAsia"/>
            <w:sz w:val="28"/>
            <w:szCs w:val="28"/>
          </w:rPr>
          <w:t>只能</w:t>
        </w:r>
      </w:ins>
      <w:r w:rsidRPr="00FA4EB5">
        <w:rPr>
          <w:rFonts w:ascii="华文楷体" w:eastAsia="华文楷体" w:hAnsi="华文楷体" w:hint="eastAsia"/>
          <w:sz w:val="28"/>
          <w:szCs w:val="28"/>
        </w:rPr>
        <w:t>说明一个问题，对方观察没达究竟。</w:t>
      </w:r>
    </w:p>
    <w:p w:rsidR="00FA4EB5" w:rsidRPr="00FA4EB5" w:rsidRDefault="00550F70" w:rsidP="00FA4EB5">
      <w:pPr>
        <w:ind w:firstLine="570"/>
        <w:rPr>
          <w:rFonts w:ascii="华文楷体" w:eastAsia="华文楷体" w:hAnsi="华文楷体"/>
          <w:sz w:val="28"/>
          <w:szCs w:val="28"/>
        </w:rPr>
      </w:pPr>
      <w:ins w:id="1004" w:author="admin" w:date="2015-07-20T21:37:00Z">
        <w:r>
          <w:rPr>
            <w:rFonts w:ascii="华文楷体" w:eastAsia="华文楷体" w:hAnsi="华文楷体" w:hint="eastAsia"/>
            <w:sz w:val="28"/>
            <w:szCs w:val="28"/>
          </w:rPr>
          <w:lastRenderedPageBreak/>
          <w:t>【</w:t>
        </w:r>
      </w:ins>
      <w:r w:rsidR="00FA4EB5" w:rsidRPr="00550F70">
        <w:rPr>
          <w:rFonts w:asciiTheme="minorEastAsia" w:hAnsiTheme="minorEastAsia" w:hint="eastAsia"/>
          <w:sz w:val="28"/>
          <w:szCs w:val="28"/>
          <w:rPrChange w:id="1005" w:author="admin" w:date="2015-07-20T21:37:00Z">
            <w:rPr>
              <w:rFonts w:ascii="华文楷体" w:eastAsia="华文楷体" w:hAnsi="华文楷体" w:hint="eastAsia"/>
              <w:sz w:val="28"/>
              <w:szCs w:val="28"/>
            </w:rPr>
          </w:rPrChange>
        </w:rPr>
        <w:t>如此一来，甚至观察胜义的理证也只能遮破所谓的“成实”，却连一个有法也不能破除。</w:t>
      </w:r>
      <w:ins w:id="1006" w:author="admin" w:date="2015-07-20T21:37:00Z">
        <w:r>
          <w:rPr>
            <w:rFonts w:ascii="华文楷体" w:eastAsia="华文楷体" w:hAnsi="华文楷体" w:hint="eastAsia"/>
            <w:sz w:val="28"/>
            <w:szCs w:val="28"/>
          </w:rPr>
          <w:t>】</w:t>
        </w:r>
      </w:ins>
    </w:p>
    <w:p w:rsidR="00E37360" w:rsidRDefault="00FA4EB5" w:rsidP="00FA4EB5">
      <w:pPr>
        <w:ind w:firstLine="570"/>
        <w:rPr>
          <w:ins w:id="1007" w:author="admin" w:date="2015-07-20T22:49:00Z"/>
          <w:rFonts w:ascii="华文楷体" w:eastAsia="华文楷体" w:hAnsi="华文楷体" w:hint="eastAsia"/>
          <w:sz w:val="28"/>
          <w:szCs w:val="28"/>
        </w:rPr>
      </w:pPr>
      <w:r w:rsidRPr="00FA4EB5">
        <w:rPr>
          <w:rFonts w:ascii="华文楷体" w:eastAsia="华文楷体" w:hAnsi="华文楷体" w:hint="eastAsia"/>
          <w:sz w:val="28"/>
          <w:szCs w:val="28"/>
        </w:rPr>
        <w:t>如此一来，甚至观察胜义的理证也只能</w:t>
      </w:r>
      <w:ins w:id="1008" w:author="admin" w:date="2015-07-20T22:45:00Z">
        <w:r w:rsidR="005D09DB">
          <w:rPr>
            <w:rFonts w:ascii="华文楷体" w:eastAsia="华文楷体" w:hAnsi="华文楷体" w:hint="eastAsia"/>
            <w:sz w:val="28"/>
            <w:szCs w:val="28"/>
          </w:rPr>
          <w:t>够</w:t>
        </w:r>
      </w:ins>
      <w:proofErr w:type="gramStart"/>
      <w:r w:rsidRPr="00FA4EB5">
        <w:rPr>
          <w:rFonts w:ascii="华文楷体" w:eastAsia="华文楷体" w:hAnsi="华文楷体" w:hint="eastAsia"/>
          <w:sz w:val="28"/>
          <w:szCs w:val="28"/>
        </w:rPr>
        <w:t>遮破所谓</w:t>
      </w:r>
      <w:proofErr w:type="gramEnd"/>
      <w:r w:rsidRPr="00FA4EB5">
        <w:rPr>
          <w:rFonts w:ascii="华文楷体" w:eastAsia="华文楷体" w:hAnsi="华文楷体" w:hint="eastAsia"/>
          <w:sz w:val="28"/>
          <w:szCs w:val="28"/>
        </w:rPr>
        <w:t>的“成实”而已</w:t>
      </w:r>
      <w:del w:id="1009" w:author="admin" w:date="2015-07-20T22:45:00Z">
        <w:r w:rsidRPr="00FA4EB5" w:rsidDel="005D09DB">
          <w:rPr>
            <w:rFonts w:ascii="华文楷体" w:eastAsia="华文楷体" w:hAnsi="华文楷体" w:hint="eastAsia"/>
            <w:sz w:val="28"/>
            <w:szCs w:val="28"/>
          </w:rPr>
          <w:delText>，</w:delText>
        </w:r>
      </w:del>
      <w:ins w:id="1010" w:author="admin" w:date="2015-07-20T22:45:00Z">
        <w:r w:rsidR="005D09DB">
          <w:rPr>
            <w:rFonts w:ascii="华文楷体" w:eastAsia="华文楷体" w:hAnsi="华文楷体" w:hint="eastAsia"/>
            <w:sz w:val="28"/>
            <w:szCs w:val="28"/>
          </w:rPr>
          <w:t>。</w:t>
        </w:r>
      </w:ins>
      <w:proofErr w:type="gramStart"/>
      <w:r w:rsidRPr="00FA4EB5">
        <w:rPr>
          <w:rFonts w:ascii="华文楷体" w:eastAsia="华文楷体" w:hAnsi="华文楷体" w:hint="eastAsia"/>
          <w:sz w:val="28"/>
          <w:szCs w:val="28"/>
        </w:rPr>
        <w:t>只能遮破成实</w:t>
      </w:r>
      <w:proofErr w:type="gramEnd"/>
      <w:r w:rsidRPr="00FA4EB5">
        <w:rPr>
          <w:rFonts w:ascii="华文楷体" w:eastAsia="华文楷体" w:hAnsi="华文楷体" w:hint="eastAsia"/>
          <w:sz w:val="28"/>
          <w:szCs w:val="28"/>
        </w:rPr>
        <w:t>而已，</w:t>
      </w:r>
      <w:del w:id="1011" w:author="admin" w:date="2015-07-20T22:45:00Z">
        <w:r w:rsidRPr="00FA4EB5" w:rsidDel="00212C92">
          <w:rPr>
            <w:rFonts w:ascii="华文楷体" w:eastAsia="华文楷体" w:hAnsi="华文楷体" w:hint="eastAsia"/>
            <w:sz w:val="28"/>
            <w:szCs w:val="28"/>
          </w:rPr>
          <w:delText>却</w:delText>
        </w:r>
      </w:del>
      <w:r w:rsidRPr="00FA4EB5">
        <w:rPr>
          <w:rFonts w:ascii="华文楷体" w:eastAsia="华文楷体" w:hAnsi="华文楷体" w:hint="eastAsia"/>
          <w:sz w:val="28"/>
          <w:szCs w:val="28"/>
        </w:rPr>
        <w:t>连一个有法也不能</w:t>
      </w:r>
      <w:del w:id="1012" w:author="admin" w:date="2015-07-20T22:45:00Z">
        <w:r w:rsidRPr="00FA4EB5" w:rsidDel="00212C92">
          <w:rPr>
            <w:rFonts w:ascii="华文楷体" w:eastAsia="华文楷体" w:hAnsi="华文楷体" w:hint="eastAsia"/>
            <w:sz w:val="28"/>
            <w:szCs w:val="28"/>
          </w:rPr>
          <w:delText>破</w:delText>
        </w:r>
      </w:del>
      <w:r w:rsidRPr="00FA4EB5">
        <w:rPr>
          <w:rFonts w:ascii="华文楷体" w:eastAsia="华文楷体" w:hAnsi="华文楷体" w:hint="eastAsia"/>
          <w:sz w:val="28"/>
          <w:szCs w:val="28"/>
        </w:rPr>
        <w:t>除。这个地方必须要了知对方的观点的，如果不了知对方的观点，这句话是没办法了解的</w:t>
      </w:r>
      <w:del w:id="1013" w:author="admin" w:date="2015-07-20T22:46:00Z">
        <w:r w:rsidRPr="00FA4EB5" w:rsidDel="00212C92">
          <w:rPr>
            <w:rFonts w:ascii="华文楷体" w:eastAsia="华文楷体" w:hAnsi="华文楷体" w:hint="eastAsia"/>
            <w:sz w:val="28"/>
            <w:szCs w:val="28"/>
          </w:rPr>
          <w:delText>，</w:delText>
        </w:r>
      </w:del>
      <w:ins w:id="1014" w:author="admin" w:date="2015-07-20T22:46:00Z">
        <w:r w:rsidR="00212C92">
          <w:rPr>
            <w:rFonts w:ascii="华文楷体" w:eastAsia="华文楷体" w:hAnsi="华文楷体" w:hint="eastAsia"/>
            <w:sz w:val="28"/>
            <w:szCs w:val="28"/>
          </w:rPr>
          <w:t>。</w:t>
        </w:r>
      </w:ins>
      <w:r w:rsidRPr="00FA4EB5">
        <w:rPr>
          <w:rFonts w:ascii="华文楷体" w:eastAsia="华文楷体" w:hAnsi="华文楷体" w:hint="eastAsia"/>
          <w:sz w:val="28"/>
          <w:szCs w:val="28"/>
        </w:rPr>
        <w:t>就说对方，前面就分析过了</w:t>
      </w:r>
      <w:del w:id="1015" w:author="admin" w:date="2015-07-20T22:46:00Z">
        <w:r w:rsidRPr="00FA4EB5" w:rsidDel="00CD7009">
          <w:rPr>
            <w:rFonts w:ascii="华文楷体" w:eastAsia="华文楷体" w:hAnsi="华文楷体" w:hint="eastAsia"/>
            <w:sz w:val="28"/>
            <w:szCs w:val="28"/>
          </w:rPr>
          <w:delText>，</w:delText>
        </w:r>
      </w:del>
      <w:ins w:id="1016" w:author="admin" w:date="2015-07-20T22:46:00Z">
        <w:r w:rsidR="00CD7009">
          <w:rPr>
            <w:rFonts w:ascii="华文楷体" w:eastAsia="华文楷体" w:hAnsi="华文楷体" w:hint="eastAsia"/>
            <w:sz w:val="28"/>
            <w:szCs w:val="28"/>
          </w:rPr>
          <w:t>。</w:t>
        </w:r>
      </w:ins>
      <w:r w:rsidRPr="00FA4EB5">
        <w:rPr>
          <w:rFonts w:ascii="华文楷体" w:eastAsia="华文楷体" w:hAnsi="华文楷体" w:hint="eastAsia"/>
          <w:sz w:val="28"/>
          <w:szCs w:val="28"/>
        </w:rPr>
        <w:t>对方的观点就认为，就说有法，这个地方有法</w:t>
      </w:r>
      <w:ins w:id="1017" w:author="admin" w:date="2015-07-20T22:46:00Z">
        <w:r w:rsidR="00CD7009">
          <w:rPr>
            <w:rFonts w:ascii="华文楷体" w:eastAsia="华文楷体" w:hAnsi="华文楷体" w:hint="eastAsia"/>
            <w:sz w:val="28"/>
            <w:szCs w:val="28"/>
          </w:rPr>
          <w:t>的意思</w:t>
        </w:r>
      </w:ins>
      <w:del w:id="1018" w:author="admin" w:date="2015-07-20T22:46:00Z">
        <w:r w:rsidRPr="00FA4EB5" w:rsidDel="00CD7009">
          <w:rPr>
            <w:rFonts w:ascii="华文楷体" w:eastAsia="华文楷体" w:hAnsi="华文楷体" w:hint="eastAsia"/>
            <w:sz w:val="28"/>
            <w:szCs w:val="28"/>
          </w:rPr>
          <w:delText>，就说</w:delText>
        </w:r>
      </w:del>
      <w:ins w:id="1019" w:author="admin" w:date="2015-07-20T22:46:00Z">
        <w:r w:rsidR="00CD7009">
          <w:rPr>
            <w:rFonts w:ascii="华文楷体" w:eastAsia="华文楷体" w:hAnsi="华文楷体" w:hint="eastAsia"/>
            <w:sz w:val="28"/>
            <w:szCs w:val="28"/>
          </w:rPr>
          <w:t>就</w:t>
        </w:r>
      </w:ins>
      <w:r w:rsidRPr="00FA4EB5">
        <w:rPr>
          <w:rFonts w:ascii="华文楷体" w:eastAsia="华文楷体" w:hAnsi="华文楷体" w:hint="eastAsia"/>
          <w:sz w:val="28"/>
          <w:szCs w:val="28"/>
        </w:rPr>
        <w:t>是讲瓶子啊、柱子啊，这些存在的东西叫有法</w:t>
      </w:r>
      <w:del w:id="1020" w:author="admin" w:date="2015-07-20T22:47:00Z">
        <w:r w:rsidRPr="00FA4EB5" w:rsidDel="00CD7009">
          <w:rPr>
            <w:rFonts w:ascii="华文楷体" w:eastAsia="华文楷体" w:hAnsi="华文楷体" w:hint="eastAsia"/>
            <w:sz w:val="28"/>
            <w:szCs w:val="28"/>
          </w:rPr>
          <w:delText>，</w:delText>
        </w:r>
      </w:del>
      <w:ins w:id="1021" w:author="admin" w:date="2015-07-20T22:47:00Z">
        <w:r w:rsidR="00CD7009">
          <w:rPr>
            <w:rFonts w:ascii="华文楷体" w:eastAsia="华文楷体" w:hAnsi="华文楷体" w:hint="eastAsia"/>
            <w:sz w:val="28"/>
            <w:szCs w:val="28"/>
          </w:rPr>
          <w:t>。</w:t>
        </w:r>
      </w:ins>
      <w:r w:rsidRPr="00FA4EB5">
        <w:rPr>
          <w:rFonts w:ascii="华文楷体" w:eastAsia="华文楷体" w:hAnsi="华文楷体" w:hint="eastAsia"/>
          <w:sz w:val="28"/>
          <w:szCs w:val="28"/>
        </w:rPr>
        <w:t>他们觉得这样有法</w:t>
      </w:r>
      <w:del w:id="1022" w:author="admin" w:date="2015-07-20T22:47:00Z">
        <w:r w:rsidRPr="00FA4EB5" w:rsidDel="00D76B3D">
          <w:rPr>
            <w:rFonts w:ascii="华文楷体" w:eastAsia="华文楷体" w:hAnsi="华文楷体" w:hint="eastAsia"/>
            <w:sz w:val="28"/>
            <w:szCs w:val="28"/>
          </w:rPr>
          <w:delText>是不成立，有法</w:delText>
        </w:r>
      </w:del>
      <w:r w:rsidRPr="00FA4EB5">
        <w:rPr>
          <w:rFonts w:ascii="华文楷体" w:eastAsia="华文楷体" w:hAnsi="华文楷体" w:hint="eastAsia"/>
          <w:sz w:val="28"/>
          <w:szCs w:val="28"/>
        </w:rPr>
        <w:t>是不能够破的，这些显现的法是不能够破的</w:t>
      </w:r>
      <w:ins w:id="1023" w:author="admin" w:date="2015-07-20T22:47:00Z">
        <w:r w:rsidR="00D76B3D">
          <w:rPr>
            <w:rFonts w:ascii="华文楷体" w:eastAsia="华文楷体" w:hAnsi="华文楷体" w:hint="eastAsia"/>
            <w:sz w:val="28"/>
            <w:szCs w:val="28"/>
          </w:rPr>
          <w:t>。</w:t>
        </w:r>
      </w:ins>
      <w:r w:rsidRPr="00FA4EB5">
        <w:rPr>
          <w:rFonts w:ascii="华文楷体" w:eastAsia="华文楷体" w:hAnsi="华文楷体" w:hint="eastAsia"/>
          <w:sz w:val="28"/>
          <w:szCs w:val="28"/>
        </w:rPr>
        <w:t>，</w:t>
      </w:r>
    </w:p>
    <w:p w:rsidR="00E37360" w:rsidRDefault="00FA4EB5" w:rsidP="00FA4EB5">
      <w:pPr>
        <w:ind w:firstLine="570"/>
        <w:rPr>
          <w:ins w:id="1024" w:author="admin" w:date="2015-07-20T22:51:00Z"/>
          <w:rFonts w:ascii="华文楷体" w:eastAsia="华文楷体" w:hAnsi="华文楷体" w:hint="eastAsia"/>
          <w:sz w:val="28"/>
          <w:szCs w:val="28"/>
        </w:rPr>
      </w:pPr>
      <w:r w:rsidRPr="00FA4EB5">
        <w:rPr>
          <w:rFonts w:ascii="华文楷体" w:eastAsia="华文楷体" w:hAnsi="华文楷体" w:hint="eastAsia"/>
          <w:sz w:val="28"/>
          <w:szCs w:val="28"/>
        </w:rPr>
        <w:t>那么破是什么呢？破是上面的成实，破的是上面的成实，它就这个成实到底是</w:t>
      </w:r>
      <w:del w:id="1025" w:author="admin" w:date="2015-07-20T22:48:00Z">
        <w:r w:rsidRPr="00FA4EB5" w:rsidDel="0021125C">
          <w:rPr>
            <w:rFonts w:ascii="华文楷体" w:eastAsia="华文楷体" w:hAnsi="华文楷体" w:hint="eastAsia"/>
            <w:sz w:val="28"/>
            <w:szCs w:val="28"/>
          </w:rPr>
          <w:delText>上面</w:delText>
        </w:r>
      </w:del>
      <w:ins w:id="1026" w:author="admin" w:date="2015-07-20T22:48:00Z">
        <w:r w:rsidR="0021125C">
          <w:rPr>
            <w:rFonts w:ascii="华文楷体" w:eastAsia="华文楷体" w:hAnsi="华文楷体" w:hint="eastAsia"/>
            <w:sz w:val="28"/>
            <w:szCs w:val="28"/>
          </w:rPr>
          <w:t>什么</w:t>
        </w:r>
      </w:ins>
      <w:r w:rsidRPr="00FA4EB5">
        <w:rPr>
          <w:rFonts w:ascii="华文楷体" w:eastAsia="华文楷体" w:hAnsi="华文楷体" w:hint="eastAsia"/>
          <w:sz w:val="28"/>
          <w:szCs w:val="28"/>
        </w:rPr>
        <w:t>东西呢？这个成实，这</w:t>
      </w:r>
      <w:del w:id="1027" w:author="admin" w:date="2015-07-20T22:48:00Z">
        <w:r w:rsidRPr="00FA4EB5" w:rsidDel="00965742">
          <w:rPr>
            <w:rFonts w:ascii="华文楷体" w:eastAsia="华文楷体" w:hAnsi="华文楷体" w:hint="eastAsia"/>
            <w:sz w:val="28"/>
            <w:szCs w:val="28"/>
          </w:rPr>
          <w:delText>和</w:delText>
        </w:r>
      </w:del>
      <w:proofErr w:type="gramStart"/>
      <w:ins w:id="1028" w:author="admin" w:date="2015-07-20T22:48:00Z">
        <w:r w:rsidR="00965742">
          <w:rPr>
            <w:rFonts w:ascii="华文楷体" w:eastAsia="华文楷体" w:hAnsi="华文楷体" w:hint="eastAsia"/>
            <w:sz w:val="28"/>
            <w:szCs w:val="28"/>
          </w:rPr>
          <w:t>个</w:t>
        </w:r>
      </w:ins>
      <w:proofErr w:type="gramEnd"/>
      <w:r w:rsidRPr="00FA4EB5">
        <w:rPr>
          <w:rFonts w:ascii="华文楷体" w:eastAsia="华文楷体" w:hAnsi="华文楷体" w:hint="eastAsia"/>
          <w:sz w:val="28"/>
          <w:szCs w:val="28"/>
        </w:rPr>
        <w:t>实有并不是这个有法的本性，而是凡夫众生</w:t>
      </w:r>
      <w:del w:id="1029" w:author="admin" w:date="2015-07-20T22:49:00Z">
        <w:r w:rsidRPr="00FA4EB5" w:rsidDel="00BF012A">
          <w:rPr>
            <w:rFonts w:ascii="华文楷体" w:eastAsia="华文楷体" w:hAnsi="华文楷体" w:hint="eastAsia"/>
            <w:sz w:val="28"/>
            <w:szCs w:val="28"/>
          </w:rPr>
          <w:delText>，</w:delText>
        </w:r>
      </w:del>
      <w:r w:rsidRPr="00FA4EB5">
        <w:rPr>
          <w:rFonts w:ascii="华文楷体" w:eastAsia="华文楷体" w:hAnsi="华文楷体" w:hint="eastAsia"/>
          <w:sz w:val="28"/>
          <w:szCs w:val="28"/>
        </w:rPr>
        <w:t>错误妄加在瓶子上面的</w:t>
      </w:r>
      <w:ins w:id="1030" w:author="admin" w:date="2015-07-20T22:49:00Z">
        <w:r w:rsidR="00E37360">
          <w:rPr>
            <w:rFonts w:ascii="华文楷体" w:eastAsia="华文楷体" w:hAnsi="华文楷体" w:hint="eastAsia"/>
            <w:sz w:val="28"/>
            <w:szCs w:val="28"/>
          </w:rPr>
          <w:t>一个</w:t>
        </w:r>
      </w:ins>
      <w:r w:rsidRPr="00FA4EB5">
        <w:rPr>
          <w:rFonts w:ascii="华文楷体" w:eastAsia="华文楷体" w:hAnsi="华文楷体" w:hint="eastAsia"/>
          <w:sz w:val="28"/>
          <w:szCs w:val="28"/>
        </w:rPr>
        <w:t>东西。所以说所谓的成实，是二</w:t>
      </w:r>
      <w:proofErr w:type="gramStart"/>
      <w:r w:rsidRPr="00FA4EB5">
        <w:rPr>
          <w:rFonts w:ascii="华文楷体" w:eastAsia="华文楷体" w:hAnsi="华文楷体" w:hint="eastAsia"/>
          <w:sz w:val="28"/>
          <w:szCs w:val="28"/>
        </w:rPr>
        <w:t>谛</w:t>
      </w:r>
      <w:proofErr w:type="gramEnd"/>
      <w:r w:rsidRPr="00FA4EB5">
        <w:rPr>
          <w:rFonts w:ascii="华文楷体" w:eastAsia="华文楷体" w:hAnsi="华文楷体" w:hint="eastAsia"/>
          <w:sz w:val="28"/>
          <w:szCs w:val="28"/>
        </w:rPr>
        <w:t>当中存在的。这个所谓的成实，这个所谓的实有，它本身就没有的</w:t>
      </w:r>
      <w:del w:id="1031" w:author="admin" w:date="2015-07-20T22:49:00Z">
        <w:r w:rsidRPr="00FA4EB5" w:rsidDel="00BF012A">
          <w:rPr>
            <w:rFonts w:ascii="华文楷体" w:eastAsia="华文楷体" w:hAnsi="华文楷体" w:hint="eastAsia"/>
            <w:sz w:val="28"/>
            <w:szCs w:val="28"/>
          </w:rPr>
          <w:delText>，</w:delText>
        </w:r>
      </w:del>
      <w:ins w:id="1032" w:author="admin" w:date="2015-07-20T22:49:00Z">
        <w:r w:rsidR="00BF012A">
          <w:rPr>
            <w:rFonts w:ascii="华文楷体" w:eastAsia="华文楷体" w:hAnsi="华文楷体" w:hint="eastAsia"/>
            <w:sz w:val="28"/>
            <w:szCs w:val="28"/>
          </w:rPr>
          <w:t>。</w:t>
        </w:r>
      </w:ins>
      <w:r w:rsidRPr="00FA4EB5">
        <w:rPr>
          <w:rFonts w:ascii="华文楷体" w:eastAsia="华文楷体" w:hAnsi="华文楷体" w:hint="eastAsia"/>
          <w:sz w:val="28"/>
          <w:szCs w:val="28"/>
        </w:rPr>
        <w:t>所以</w:t>
      </w:r>
      <w:proofErr w:type="gramStart"/>
      <w:r w:rsidRPr="00FA4EB5">
        <w:rPr>
          <w:rFonts w:ascii="华文楷体" w:eastAsia="华文楷体" w:hAnsi="华文楷体" w:hint="eastAsia"/>
          <w:sz w:val="28"/>
          <w:szCs w:val="28"/>
        </w:rPr>
        <w:t>说本身</w:t>
      </w:r>
      <w:proofErr w:type="gramEnd"/>
      <w:r w:rsidRPr="00FA4EB5">
        <w:rPr>
          <w:rFonts w:ascii="华文楷体" w:eastAsia="华文楷体" w:hAnsi="华文楷体" w:hint="eastAsia"/>
          <w:sz w:val="28"/>
          <w:szCs w:val="28"/>
        </w:rPr>
        <w:t>就没有，但是</w:t>
      </w:r>
      <w:proofErr w:type="gramStart"/>
      <w:r w:rsidRPr="00FA4EB5">
        <w:rPr>
          <w:rFonts w:ascii="华文楷体" w:eastAsia="华文楷体" w:hAnsi="华文楷体" w:hint="eastAsia"/>
          <w:sz w:val="28"/>
          <w:szCs w:val="28"/>
        </w:rPr>
        <w:t>呢虽然</w:t>
      </w:r>
      <w:proofErr w:type="gramEnd"/>
      <w:r w:rsidRPr="00FA4EB5">
        <w:rPr>
          <w:rFonts w:ascii="华文楷体" w:eastAsia="华文楷体" w:hAnsi="华文楷体" w:hint="eastAsia"/>
          <w:sz w:val="28"/>
          <w:szCs w:val="28"/>
        </w:rPr>
        <w:t>没有，众生错误认识之后呢，就开始对众生起作用了，众生就</w:t>
      </w:r>
      <w:del w:id="1033" w:author="admin" w:date="2015-07-19T22:07:00Z">
        <w:r w:rsidRPr="00FA4EB5" w:rsidDel="00554077">
          <w:rPr>
            <w:rFonts w:ascii="华文楷体" w:eastAsia="华文楷体" w:hAnsi="华文楷体" w:hint="eastAsia"/>
            <w:sz w:val="28"/>
            <w:szCs w:val="28"/>
          </w:rPr>
          <w:delText>执着</w:delText>
        </w:r>
      </w:del>
      <w:ins w:id="1034"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这个瓶子实有的了</w:t>
      </w:r>
      <w:del w:id="1035" w:author="admin" w:date="2015-07-20T22:50:00Z">
        <w:r w:rsidRPr="00FA4EB5" w:rsidDel="00E37360">
          <w:rPr>
            <w:rFonts w:ascii="华文楷体" w:eastAsia="华文楷体" w:hAnsi="华文楷体" w:hint="eastAsia"/>
            <w:sz w:val="28"/>
            <w:szCs w:val="28"/>
          </w:rPr>
          <w:delText>。</w:delText>
        </w:r>
      </w:del>
      <w:ins w:id="1036" w:author="admin" w:date="2015-07-20T22:50:00Z">
        <w:r w:rsidR="00E37360">
          <w:rPr>
            <w:rFonts w:ascii="华文楷体" w:eastAsia="华文楷体" w:hAnsi="华文楷体" w:hint="eastAsia"/>
            <w:sz w:val="28"/>
            <w:szCs w:val="28"/>
          </w:rPr>
          <w:t>，</w:t>
        </w:r>
      </w:ins>
      <w:r w:rsidRPr="00FA4EB5">
        <w:rPr>
          <w:rFonts w:ascii="华文楷体" w:eastAsia="华文楷体" w:hAnsi="华文楷体" w:hint="eastAsia"/>
          <w:sz w:val="28"/>
          <w:szCs w:val="28"/>
        </w:rPr>
        <w:t>像这样就开始产生很多烦恼轮回。所以说它就觉得如果要获得解脱的话，必须要把这个实有打破，所以就开始使用胜义理</w:t>
      </w:r>
      <w:proofErr w:type="gramStart"/>
      <w:r w:rsidRPr="00FA4EB5">
        <w:rPr>
          <w:rFonts w:ascii="华文楷体" w:eastAsia="华文楷体" w:hAnsi="华文楷体" w:hint="eastAsia"/>
          <w:sz w:val="28"/>
          <w:szCs w:val="28"/>
        </w:rPr>
        <w:t>论观察</w:t>
      </w:r>
      <w:proofErr w:type="gramEnd"/>
      <w:r w:rsidRPr="00FA4EB5">
        <w:rPr>
          <w:rFonts w:ascii="华文楷体" w:eastAsia="华文楷体" w:hAnsi="华文楷体" w:hint="eastAsia"/>
          <w:sz w:val="28"/>
          <w:szCs w:val="28"/>
        </w:rPr>
        <w:t>这个实有，观察这个成实，</w:t>
      </w:r>
      <w:ins w:id="1037" w:author="admin" w:date="2015-07-20T22:50:00Z">
        <w:r w:rsidR="00E37360">
          <w:rPr>
            <w:rFonts w:ascii="华文楷体" w:eastAsia="华文楷体" w:hAnsi="华文楷体" w:hint="eastAsia"/>
            <w:sz w:val="28"/>
            <w:szCs w:val="28"/>
          </w:rPr>
          <w:t>实际上这个成实</w:t>
        </w:r>
      </w:ins>
      <w:r w:rsidRPr="00FA4EB5">
        <w:rPr>
          <w:rFonts w:ascii="华文楷体" w:eastAsia="华文楷体" w:hAnsi="华文楷体" w:hint="eastAsia"/>
          <w:sz w:val="28"/>
          <w:szCs w:val="28"/>
        </w:rPr>
        <w:t>根本不存在的。</w:t>
      </w:r>
    </w:p>
    <w:p w:rsidR="009D478D" w:rsidRDefault="00FA4EB5" w:rsidP="00FA4EB5">
      <w:pPr>
        <w:ind w:firstLine="570"/>
        <w:rPr>
          <w:ins w:id="1038" w:author="admin" w:date="2015-07-20T22:55:00Z"/>
          <w:rFonts w:ascii="华文楷体" w:eastAsia="华文楷体" w:hAnsi="华文楷体" w:hint="eastAsia"/>
          <w:sz w:val="28"/>
          <w:szCs w:val="28"/>
        </w:rPr>
      </w:pPr>
      <w:proofErr w:type="gramStart"/>
      <w:r w:rsidRPr="00FA4EB5">
        <w:rPr>
          <w:rFonts w:ascii="华文楷体" w:eastAsia="华文楷体" w:hAnsi="华文楷体" w:hint="eastAsia"/>
          <w:sz w:val="28"/>
          <w:szCs w:val="28"/>
        </w:rPr>
        <w:t>破完之后</w:t>
      </w:r>
      <w:proofErr w:type="gramEnd"/>
      <w:r w:rsidRPr="00FA4EB5">
        <w:rPr>
          <w:rFonts w:ascii="华文楷体" w:eastAsia="华文楷体" w:hAnsi="华文楷体" w:hint="eastAsia"/>
          <w:sz w:val="28"/>
          <w:szCs w:val="28"/>
        </w:rPr>
        <w:t>呢，成实没有了，那么最后就说成实离开这个柱子之后，这个柱子就是无实有的柱子</w:t>
      </w:r>
      <w:del w:id="1039" w:author="admin" w:date="2015-07-20T22:52:00Z">
        <w:r w:rsidRPr="00FA4EB5" w:rsidDel="00756386">
          <w:rPr>
            <w:rFonts w:ascii="华文楷体" w:eastAsia="华文楷体" w:hAnsi="华文楷体" w:hint="eastAsia"/>
            <w:sz w:val="28"/>
            <w:szCs w:val="28"/>
          </w:rPr>
          <w:delText>，</w:delText>
        </w:r>
      </w:del>
      <w:ins w:id="1040" w:author="admin" w:date="2015-07-20T22:52:00Z">
        <w:r w:rsidR="00756386">
          <w:rPr>
            <w:rFonts w:ascii="华文楷体" w:eastAsia="华文楷体" w:hAnsi="华文楷体" w:hint="eastAsia"/>
            <w:sz w:val="28"/>
            <w:szCs w:val="28"/>
          </w:rPr>
          <w:t>。</w:t>
        </w:r>
        <w:r w:rsidR="00984510">
          <w:rPr>
            <w:rFonts w:ascii="华文楷体" w:eastAsia="华文楷体" w:hAnsi="华文楷体" w:hint="eastAsia"/>
            <w:sz w:val="28"/>
            <w:szCs w:val="28"/>
          </w:rPr>
          <w:t>为什么呢？因为</w:t>
        </w:r>
      </w:ins>
      <w:del w:id="1041" w:author="admin" w:date="2015-07-20T22:52:00Z">
        <w:r w:rsidRPr="00FA4EB5" w:rsidDel="00984510">
          <w:rPr>
            <w:rFonts w:ascii="华文楷体" w:eastAsia="华文楷体" w:hAnsi="华文楷体" w:hint="eastAsia"/>
            <w:sz w:val="28"/>
            <w:szCs w:val="28"/>
          </w:rPr>
          <w:delText>柱子就是</w:delText>
        </w:r>
      </w:del>
      <w:r w:rsidRPr="00FA4EB5">
        <w:rPr>
          <w:rFonts w:ascii="华文楷体" w:eastAsia="华文楷体" w:hAnsi="华文楷体" w:hint="eastAsia"/>
          <w:sz w:val="28"/>
          <w:szCs w:val="28"/>
        </w:rPr>
        <w:t>它成实的这部分没有了，成实这部分在柱子上没有了，那么柱子本身就是无实有的柱子，成为无实有的柱子</w:t>
      </w:r>
      <w:del w:id="1042" w:author="admin" w:date="2015-07-20T22:53:00Z">
        <w:r w:rsidRPr="00FA4EB5" w:rsidDel="00984510">
          <w:rPr>
            <w:rFonts w:ascii="华文楷体" w:eastAsia="华文楷体" w:hAnsi="华文楷体" w:hint="eastAsia"/>
            <w:sz w:val="28"/>
            <w:szCs w:val="28"/>
          </w:rPr>
          <w:delText>，</w:delText>
        </w:r>
      </w:del>
      <w:ins w:id="1043" w:author="admin" w:date="2015-07-20T22:53:00Z">
        <w:r w:rsidR="00984510">
          <w:rPr>
            <w:rFonts w:ascii="华文楷体" w:eastAsia="华文楷体" w:hAnsi="华文楷体" w:hint="eastAsia"/>
            <w:sz w:val="28"/>
            <w:szCs w:val="28"/>
          </w:rPr>
          <w:t>。</w:t>
        </w:r>
      </w:ins>
      <w:r w:rsidRPr="00FA4EB5">
        <w:rPr>
          <w:rFonts w:ascii="华文楷体" w:eastAsia="华文楷体" w:hAnsi="华文楷体" w:hint="eastAsia"/>
          <w:sz w:val="28"/>
          <w:szCs w:val="28"/>
        </w:rPr>
        <w:t>那么这个无实有的柱子，无实有的空</w:t>
      </w:r>
      <w:r w:rsidRPr="00FA4EB5">
        <w:rPr>
          <w:rFonts w:ascii="华文楷体" w:eastAsia="华文楷体" w:hAnsi="华文楷体" w:hint="eastAsia"/>
          <w:sz w:val="28"/>
          <w:szCs w:val="28"/>
        </w:rPr>
        <w:lastRenderedPageBreak/>
        <w:t>性，</w:t>
      </w:r>
      <w:del w:id="1044" w:author="admin" w:date="2015-07-20T22:53:00Z">
        <w:r w:rsidRPr="00FA4EB5" w:rsidDel="00984510">
          <w:rPr>
            <w:rFonts w:ascii="华文楷体" w:eastAsia="华文楷体" w:hAnsi="华文楷体" w:hint="eastAsia"/>
            <w:sz w:val="28"/>
            <w:szCs w:val="28"/>
          </w:rPr>
          <w:delText>在</w:delText>
        </w:r>
      </w:del>
      <w:ins w:id="1045" w:author="admin" w:date="2015-07-20T22:53:00Z">
        <w:r w:rsidR="00984510">
          <w:rPr>
            <w:rFonts w:ascii="华文楷体" w:eastAsia="华文楷体" w:hAnsi="华文楷体" w:hint="eastAsia"/>
            <w:sz w:val="28"/>
            <w:szCs w:val="28"/>
          </w:rPr>
          <w:t>这</w:t>
        </w:r>
      </w:ins>
      <w:r w:rsidRPr="00FA4EB5">
        <w:rPr>
          <w:rFonts w:ascii="华文楷体" w:eastAsia="华文楷体" w:hAnsi="华文楷体" w:hint="eastAsia"/>
          <w:sz w:val="28"/>
          <w:szCs w:val="28"/>
        </w:rPr>
        <w:t>二者应该是存在的</w:t>
      </w:r>
      <w:del w:id="1046" w:author="admin" w:date="2015-07-20T22:53:00Z">
        <w:r w:rsidRPr="00FA4EB5" w:rsidDel="00984510">
          <w:rPr>
            <w:rFonts w:ascii="华文楷体" w:eastAsia="华文楷体" w:hAnsi="华文楷体" w:hint="eastAsia"/>
            <w:sz w:val="28"/>
            <w:szCs w:val="28"/>
          </w:rPr>
          <w:delText>。</w:delText>
        </w:r>
      </w:del>
      <w:ins w:id="1047" w:author="admin" w:date="2015-07-20T22:53:00Z">
        <w:r w:rsidR="00984510">
          <w:rPr>
            <w:rFonts w:ascii="华文楷体" w:eastAsia="华文楷体" w:hAnsi="华文楷体" w:hint="eastAsia"/>
            <w:sz w:val="28"/>
            <w:szCs w:val="28"/>
          </w:rPr>
          <w:t>，</w:t>
        </w:r>
      </w:ins>
      <w:r w:rsidRPr="00FA4EB5">
        <w:rPr>
          <w:rFonts w:ascii="华文楷体" w:eastAsia="华文楷体" w:hAnsi="华文楷体" w:hint="eastAsia"/>
          <w:sz w:val="28"/>
          <w:szCs w:val="28"/>
        </w:rPr>
        <w:t>应该是存在的。所以对方的观点是这样的。</w:t>
      </w:r>
      <w:del w:id="1048" w:author="admin" w:date="2015-07-20T22:54:00Z">
        <w:r w:rsidRPr="00FA4EB5" w:rsidDel="007D1E74">
          <w:rPr>
            <w:rFonts w:ascii="华文楷体" w:eastAsia="华文楷体" w:hAnsi="华文楷体" w:hint="eastAsia"/>
            <w:sz w:val="28"/>
            <w:szCs w:val="28"/>
          </w:rPr>
          <w:delText>那么这个问题</w:delText>
        </w:r>
      </w:del>
      <w:ins w:id="1049" w:author="admin" w:date="2015-07-20T22:54:00Z">
        <w:r w:rsidR="007D1E74">
          <w:rPr>
            <w:rFonts w:ascii="华文楷体" w:eastAsia="华文楷体" w:hAnsi="华文楷体" w:hint="eastAsia"/>
            <w:sz w:val="28"/>
            <w:szCs w:val="28"/>
          </w:rPr>
          <w:t>这样一个问题，</w:t>
        </w:r>
      </w:ins>
      <w:r w:rsidRPr="00FA4EB5">
        <w:rPr>
          <w:rFonts w:ascii="华文楷体" w:eastAsia="华文楷体" w:hAnsi="华文楷体" w:hint="eastAsia"/>
          <w:sz w:val="28"/>
          <w:szCs w:val="28"/>
        </w:rPr>
        <w:t>它就觉得柱子本身</w:t>
      </w:r>
      <w:del w:id="1050" w:author="admin" w:date="2015-07-20T22:54:00Z">
        <w:r w:rsidRPr="00FA4EB5" w:rsidDel="007D1E74">
          <w:rPr>
            <w:rFonts w:ascii="华文楷体" w:eastAsia="华文楷体" w:hAnsi="华文楷体" w:hint="eastAsia"/>
            <w:sz w:val="28"/>
            <w:szCs w:val="28"/>
          </w:rPr>
          <w:delText>要破</w:delText>
        </w:r>
      </w:del>
      <w:ins w:id="1051" w:author="admin" w:date="2015-07-20T22:54:00Z">
        <w:r w:rsidR="007D1E74">
          <w:rPr>
            <w:rFonts w:ascii="华文楷体" w:eastAsia="华文楷体" w:hAnsi="华文楷体" w:hint="eastAsia"/>
            <w:sz w:val="28"/>
            <w:szCs w:val="28"/>
          </w:rPr>
          <w:t>不能破</w:t>
        </w:r>
      </w:ins>
      <w:r w:rsidRPr="00FA4EB5">
        <w:rPr>
          <w:rFonts w:ascii="华文楷体" w:eastAsia="华文楷体" w:hAnsi="华文楷体" w:hint="eastAsia"/>
          <w:sz w:val="28"/>
          <w:szCs w:val="28"/>
        </w:rPr>
        <w:t>，柱子上面的成实是需要破的</w:t>
      </w:r>
      <w:del w:id="1052" w:author="admin" w:date="2015-07-20T22:54:00Z">
        <w:r w:rsidRPr="00FA4EB5" w:rsidDel="00D10D1A">
          <w:rPr>
            <w:rFonts w:ascii="华文楷体" w:eastAsia="华文楷体" w:hAnsi="华文楷体" w:hint="eastAsia"/>
            <w:sz w:val="28"/>
            <w:szCs w:val="28"/>
          </w:rPr>
          <w:delText>，</w:delText>
        </w:r>
      </w:del>
      <w:ins w:id="1053" w:author="admin" w:date="2015-07-20T22:54:00Z">
        <w:r w:rsidR="00D10D1A">
          <w:rPr>
            <w:rFonts w:ascii="华文楷体" w:eastAsia="华文楷体" w:hAnsi="华文楷体" w:hint="eastAsia"/>
            <w:sz w:val="28"/>
            <w:szCs w:val="28"/>
          </w:rPr>
          <w:t>。</w:t>
        </w:r>
      </w:ins>
    </w:p>
    <w:p w:rsidR="00FA4EB5" w:rsidRPr="00FA4EB5" w:rsidRDefault="00FA4EB5" w:rsidP="00FA4EB5">
      <w:pPr>
        <w:ind w:firstLine="570"/>
        <w:rPr>
          <w:rFonts w:ascii="华文楷体" w:eastAsia="华文楷体" w:hAnsi="华文楷体"/>
          <w:sz w:val="28"/>
          <w:szCs w:val="28"/>
        </w:rPr>
      </w:pPr>
      <w:r w:rsidRPr="00FA4EB5">
        <w:rPr>
          <w:rFonts w:ascii="华文楷体" w:eastAsia="华文楷体" w:hAnsi="华文楷体" w:hint="eastAsia"/>
          <w:sz w:val="28"/>
          <w:szCs w:val="28"/>
        </w:rPr>
        <w:t>那么现在我们观察的时候，如果是这样的话，甚至观察胜义理论</w:t>
      </w:r>
      <w:del w:id="1054" w:author="admin" w:date="2015-07-20T22:55:00Z">
        <w:r w:rsidRPr="00FA4EB5" w:rsidDel="002002DB">
          <w:rPr>
            <w:rFonts w:ascii="华文楷体" w:eastAsia="华文楷体" w:hAnsi="华文楷体" w:hint="eastAsia"/>
            <w:sz w:val="28"/>
            <w:szCs w:val="28"/>
          </w:rPr>
          <w:delText>，</w:delText>
        </w:r>
      </w:del>
      <w:ins w:id="1055" w:author="admin" w:date="2015-07-20T22:55:00Z">
        <w:r w:rsidR="002002DB">
          <w:rPr>
            <w:rFonts w:ascii="华文楷体" w:eastAsia="华文楷体" w:hAnsi="华文楷体" w:hint="eastAsia"/>
            <w:sz w:val="28"/>
            <w:szCs w:val="28"/>
          </w:rPr>
          <w:t>。</w:t>
        </w:r>
      </w:ins>
      <w:r w:rsidRPr="00FA4EB5">
        <w:rPr>
          <w:rFonts w:ascii="华文楷体" w:eastAsia="华文楷体" w:hAnsi="华文楷体" w:hint="eastAsia"/>
          <w:sz w:val="28"/>
          <w:szCs w:val="28"/>
        </w:rPr>
        <w:t>这个观察胜义理</w:t>
      </w:r>
      <w:del w:id="1056" w:author="admin" w:date="2015-07-20T22:55:00Z">
        <w:r w:rsidRPr="00FA4EB5" w:rsidDel="002002DB">
          <w:rPr>
            <w:rFonts w:ascii="华文楷体" w:eastAsia="华文楷体" w:hAnsi="华文楷体" w:hint="eastAsia"/>
            <w:sz w:val="28"/>
            <w:szCs w:val="28"/>
          </w:rPr>
          <w:delText>论，这个</w:delText>
        </w:r>
      </w:del>
      <w:ins w:id="1057" w:author="admin" w:date="2015-07-20T22:55:00Z">
        <w:r w:rsidR="002002DB">
          <w:rPr>
            <w:rFonts w:ascii="华文楷体" w:eastAsia="华文楷体" w:hAnsi="华文楷体" w:hint="eastAsia"/>
            <w:sz w:val="28"/>
            <w:szCs w:val="28"/>
          </w:rPr>
          <w:t>证</w:t>
        </w:r>
      </w:ins>
      <w:r w:rsidRPr="00FA4EB5">
        <w:rPr>
          <w:rFonts w:ascii="华文楷体" w:eastAsia="华文楷体" w:hAnsi="华文楷体" w:hint="eastAsia"/>
          <w:sz w:val="28"/>
          <w:szCs w:val="28"/>
        </w:rPr>
        <w:t>实际上是非常敏锐的，非常有力量的</w:t>
      </w:r>
      <w:del w:id="1058" w:author="admin" w:date="2015-07-20T22:56:00Z">
        <w:r w:rsidRPr="00FA4EB5" w:rsidDel="009D478D">
          <w:rPr>
            <w:rFonts w:ascii="华文楷体" w:eastAsia="华文楷体" w:hAnsi="华文楷体" w:hint="eastAsia"/>
            <w:sz w:val="28"/>
            <w:szCs w:val="28"/>
          </w:rPr>
          <w:delText>，</w:delText>
        </w:r>
      </w:del>
      <w:ins w:id="1059" w:author="admin" w:date="2015-07-20T22:56:00Z">
        <w:r w:rsidR="009D478D">
          <w:rPr>
            <w:rFonts w:ascii="华文楷体" w:eastAsia="华文楷体" w:hAnsi="华文楷体" w:hint="eastAsia"/>
            <w:sz w:val="28"/>
            <w:szCs w:val="28"/>
          </w:rPr>
          <w:t>。</w:t>
        </w:r>
      </w:ins>
      <w:r w:rsidRPr="00FA4EB5">
        <w:rPr>
          <w:rFonts w:ascii="华文楷体" w:eastAsia="华文楷体" w:hAnsi="华文楷体" w:hint="eastAsia"/>
          <w:sz w:val="28"/>
          <w:szCs w:val="28"/>
        </w:rPr>
        <w:t>但是呢闹来闹去，</w:t>
      </w:r>
      <w:ins w:id="1060" w:author="admin" w:date="2015-07-20T22:56:00Z">
        <w:r w:rsidR="009D478D">
          <w:rPr>
            <w:rFonts w:ascii="华文楷体" w:eastAsia="华文楷体" w:hAnsi="华文楷体" w:hint="eastAsia"/>
            <w:sz w:val="28"/>
            <w:szCs w:val="28"/>
          </w:rPr>
          <w:t>最后就是</w:t>
        </w:r>
      </w:ins>
      <w:r w:rsidRPr="00FA4EB5">
        <w:rPr>
          <w:rFonts w:ascii="华文楷体" w:eastAsia="华文楷体" w:hAnsi="华文楷体" w:hint="eastAsia"/>
          <w:sz w:val="28"/>
          <w:szCs w:val="28"/>
        </w:rPr>
        <w:t>这个观察胜义理论只</w:t>
      </w:r>
      <w:proofErr w:type="gramStart"/>
      <w:r w:rsidRPr="00FA4EB5">
        <w:rPr>
          <w:rFonts w:ascii="华文楷体" w:eastAsia="华文楷体" w:hAnsi="华文楷体" w:hint="eastAsia"/>
          <w:sz w:val="28"/>
          <w:szCs w:val="28"/>
        </w:rPr>
        <w:t>能够遮破一个</w:t>
      </w:r>
      <w:proofErr w:type="gramEnd"/>
      <w:r w:rsidRPr="00FA4EB5">
        <w:rPr>
          <w:rFonts w:ascii="华文楷体" w:eastAsia="华文楷体" w:hAnsi="华文楷体" w:hint="eastAsia"/>
          <w:sz w:val="28"/>
          <w:szCs w:val="28"/>
        </w:rPr>
        <w:t>所谓的成实，</w:t>
      </w:r>
      <w:proofErr w:type="gramStart"/>
      <w:r w:rsidRPr="00FA4EB5">
        <w:rPr>
          <w:rFonts w:ascii="华文楷体" w:eastAsia="华文楷体" w:hAnsi="华文楷体" w:hint="eastAsia"/>
          <w:sz w:val="28"/>
          <w:szCs w:val="28"/>
        </w:rPr>
        <w:t>只能遮破一个</w:t>
      </w:r>
      <w:proofErr w:type="gramEnd"/>
      <w:r w:rsidRPr="00FA4EB5">
        <w:rPr>
          <w:rFonts w:ascii="华文楷体" w:eastAsia="华文楷体" w:hAnsi="华文楷体" w:hint="eastAsia"/>
          <w:sz w:val="28"/>
          <w:szCs w:val="28"/>
        </w:rPr>
        <w:t>众生加在柱子上面的实有而已</w:t>
      </w:r>
      <w:del w:id="1061" w:author="admin" w:date="2015-07-20T22:56:00Z">
        <w:r w:rsidRPr="00FA4EB5" w:rsidDel="00CF52E0">
          <w:rPr>
            <w:rFonts w:ascii="华文楷体" w:eastAsia="华文楷体" w:hAnsi="华文楷体" w:hint="eastAsia"/>
            <w:sz w:val="28"/>
            <w:szCs w:val="28"/>
          </w:rPr>
          <w:delText>，</w:delText>
        </w:r>
      </w:del>
      <w:ins w:id="1062" w:author="admin" w:date="2015-07-20T22:56:00Z">
        <w:r w:rsidR="00CF52E0">
          <w:rPr>
            <w:rFonts w:ascii="华文楷体" w:eastAsia="华文楷体" w:hAnsi="华文楷体" w:hint="eastAsia"/>
            <w:sz w:val="28"/>
            <w:szCs w:val="28"/>
          </w:rPr>
          <w:t>。</w:t>
        </w:r>
      </w:ins>
      <w:r w:rsidRPr="00FA4EB5">
        <w:rPr>
          <w:rFonts w:ascii="华文楷体" w:eastAsia="华文楷体" w:hAnsi="华文楷体" w:hint="eastAsia"/>
          <w:sz w:val="28"/>
          <w:szCs w:val="28"/>
        </w:rPr>
        <w:t>最后这个胜义理论，连一个有法都不能破</w:t>
      </w:r>
      <w:ins w:id="1063" w:author="admin" w:date="2015-07-20T22:56:00Z">
        <w:r w:rsidR="003611D6">
          <w:rPr>
            <w:rFonts w:ascii="华文楷体" w:eastAsia="华文楷体" w:hAnsi="华文楷体" w:hint="eastAsia"/>
            <w:sz w:val="28"/>
            <w:szCs w:val="28"/>
          </w:rPr>
          <w:t>触</w:t>
        </w:r>
      </w:ins>
      <w:r w:rsidRPr="00FA4EB5">
        <w:rPr>
          <w:rFonts w:ascii="华文楷体" w:eastAsia="华文楷体" w:hAnsi="华文楷体" w:hint="eastAsia"/>
          <w:sz w:val="28"/>
          <w:szCs w:val="28"/>
        </w:rPr>
        <w:t>，连一个柱子，连一个瓶子，连一个微尘都</w:t>
      </w:r>
      <w:del w:id="1064" w:author="admin" w:date="2015-07-20T22:57:00Z">
        <w:r w:rsidRPr="00FA4EB5" w:rsidDel="003611D6">
          <w:rPr>
            <w:rFonts w:ascii="华文楷体" w:eastAsia="华文楷体" w:hAnsi="华文楷体" w:hint="eastAsia"/>
            <w:sz w:val="28"/>
            <w:szCs w:val="28"/>
          </w:rPr>
          <w:delText>破不了</w:delText>
        </w:r>
      </w:del>
      <w:ins w:id="1065" w:author="admin" w:date="2015-07-20T22:57:00Z">
        <w:r w:rsidR="003611D6">
          <w:rPr>
            <w:rFonts w:ascii="华文楷体" w:eastAsia="华文楷体" w:hAnsi="华文楷体" w:hint="eastAsia"/>
            <w:sz w:val="28"/>
            <w:szCs w:val="28"/>
          </w:rPr>
          <w:t>无法破除</w:t>
        </w:r>
      </w:ins>
      <w:del w:id="1066" w:author="admin" w:date="2015-07-20T22:57:00Z">
        <w:r w:rsidRPr="00FA4EB5" w:rsidDel="003611D6">
          <w:rPr>
            <w:rFonts w:ascii="华文楷体" w:eastAsia="华文楷体" w:hAnsi="华文楷体" w:hint="eastAsia"/>
            <w:sz w:val="28"/>
            <w:szCs w:val="28"/>
          </w:rPr>
          <w:delText>，</w:delText>
        </w:r>
      </w:del>
      <w:ins w:id="1067" w:author="admin" w:date="2015-07-20T22:57:00Z">
        <w:r w:rsidR="003611D6">
          <w:rPr>
            <w:rFonts w:ascii="华文楷体" w:eastAsia="华文楷体" w:hAnsi="华文楷体" w:hint="eastAsia"/>
            <w:sz w:val="28"/>
            <w:szCs w:val="28"/>
          </w:rPr>
          <w:t>。</w:t>
        </w:r>
      </w:ins>
      <w:r w:rsidRPr="00FA4EB5">
        <w:rPr>
          <w:rFonts w:ascii="华文楷体" w:eastAsia="华文楷体" w:hAnsi="华文楷体" w:hint="eastAsia"/>
          <w:sz w:val="28"/>
          <w:szCs w:val="28"/>
        </w:rPr>
        <w:t>只能够破掉它上面，根本不存在</w:t>
      </w:r>
      <w:ins w:id="1068" w:author="admin" w:date="2015-07-20T22:58:00Z">
        <w:r w:rsidR="00B62224">
          <w:rPr>
            <w:rFonts w:ascii="华文楷体" w:eastAsia="华文楷体" w:hAnsi="华文楷体" w:hint="eastAsia"/>
            <w:sz w:val="28"/>
            <w:szCs w:val="28"/>
          </w:rPr>
          <w:t>的，</w:t>
        </w:r>
      </w:ins>
      <w:r w:rsidRPr="00FA4EB5">
        <w:rPr>
          <w:rFonts w:ascii="华文楷体" w:eastAsia="华文楷体" w:hAnsi="华文楷体" w:hint="eastAsia"/>
          <w:sz w:val="28"/>
          <w:szCs w:val="28"/>
        </w:rPr>
        <w:t>二</w:t>
      </w:r>
      <w:proofErr w:type="gramStart"/>
      <w:r w:rsidRPr="00FA4EB5">
        <w:rPr>
          <w:rFonts w:ascii="华文楷体" w:eastAsia="华文楷体" w:hAnsi="华文楷体" w:hint="eastAsia"/>
          <w:sz w:val="28"/>
          <w:szCs w:val="28"/>
        </w:rPr>
        <w:t>谛</w:t>
      </w:r>
      <w:proofErr w:type="gramEnd"/>
      <w:r w:rsidRPr="00FA4EB5">
        <w:rPr>
          <w:rFonts w:ascii="华文楷体" w:eastAsia="华文楷体" w:hAnsi="华文楷体" w:hint="eastAsia"/>
          <w:sz w:val="28"/>
          <w:szCs w:val="28"/>
        </w:rPr>
        <w:t>当中</w:t>
      </w:r>
      <w:ins w:id="1069" w:author="admin" w:date="2015-07-20T22:57:00Z">
        <w:r w:rsidR="00F77777">
          <w:rPr>
            <w:rFonts w:ascii="华文楷体" w:eastAsia="华文楷体" w:hAnsi="华文楷体" w:hint="eastAsia"/>
            <w:sz w:val="28"/>
            <w:szCs w:val="28"/>
          </w:rPr>
          <w:t>都不</w:t>
        </w:r>
      </w:ins>
      <w:r w:rsidRPr="00FA4EB5">
        <w:rPr>
          <w:rFonts w:ascii="华文楷体" w:eastAsia="华文楷体" w:hAnsi="华文楷体" w:hint="eastAsia"/>
          <w:sz w:val="28"/>
          <w:szCs w:val="28"/>
        </w:rPr>
        <w:t>存在的实有</w:t>
      </w:r>
      <w:del w:id="1070" w:author="admin" w:date="2015-07-20T22:57:00Z">
        <w:r w:rsidRPr="00FA4EB5" w:rsidDel="008D3537">
          <w:rPr>
            <w:rFonts w:ascii="华文楷体" w:eastAsia="华文楷体" w:hAnsi="华文楷体" w:hint="eastAsia"/>
            <w:sz w:val="28"/>
            <w:szCs w:val="28"/>
          </w:rPr>
          <w:delText>，</w:delText>
        </w:r>
      </w:del>
      <w:ins w:id="1071" w:author="admin" w:date="2015-07-20T22:57:00Z">
        <w:r w:rsidR="008D3537">
          <w:rPr>
            <w:rFonts w:ascii="华文楷体" w:eastAsia="华文楷体" w:hAnsi="华文楷体" w:hint="eastAsia"/>
            <w:sz w:val="28"/>
            <w:szCs w:val="28"/>
          </w:rPr>
          <w:t>。</w:t>
        </w:r>
      </w:ins>
      <w:r w:rsidRPr="00FA4EB5">
        <w:rPr>
          <w:rFonts w:ascii="华文楷体" w:eastAsia="华文楷体" w:hAnsi="华文楷体" w:hint="eastAsia"/>
          <w:sz w:val="28"/>
          <w:szCs w:val="28"/>
        </w:rPr>
        <w:t>除了破掉二</w:t>
      </w:r>
      <w:proofErr w:type="gramStart"/>
      <w:r w:rsidRPr="00FA4EB5">
        <w:rPr>
          <w:rFonts w:ascii="华文楷体" w:eastAsia="华文楷体" w:hAnsi="华文楷体" w:hint="eastAsia"/>
          <w:sz w:val="28"/>
          <w:szCs w:val="28"/>
        </w:rPr>
        <w:t>谛</w:t>
      </w:r>
      <w:proofErr w:type="gramEnd"/>
      <w:r w:rsidRPr="00FA4EB5">
        <w:rPr>
          <w:rFonts w:ascii="华文楷体" w:eastAsia="华文楷体" w:hAnsi="华文楷体" w:hint="eastAsia"/>
          <w:sz w:val="28"/>
          <w:szCs w:val="28"/>
        </w:rPr>
        <w:t>当中不存在的实有之外呢，世俗</w:t>
      </w:r>
      <w:proofErr w:type="gramStart"/>
      <w:r w:rsidRPr="00FA4EB5">
        <w:rPr>
          <w:rFonts w:ascii="华文楷体" w:eastAsia="华文楷体" w:hAnsi="华文楷体" w:hint="eastAsia"/>
          <w:sz w:val="28"/>
          <w:szCs w:val="28"/>
        </w:rPr>
        <w:t>谛当中</w:t>
      </w:r>
      <w:proofErr w:type="gramEnd"/>
      <w:del w:id="1072" w:author="admin" w:date="2015-07-20T22:58:00Z">
        <w:r w:rsidRPr="00FA4EB5" w:rsidDel="000B5E7E">
          <w:rPr>
            <w:rFonts w:ascii="华文楷体" w:eastAsia="华文楷体" w:hAnsi="华文楷体" w:hint="eastAsia"/>
            <w:sz w:val="28"/>
            <w:szCs w:val="28"/>
          </w:rPr>
          <w:delText>连</w:delText>
        </w:r>
      </w:del>
      <w:r w:rsidRPr="00FA4EB5">
        <w:rPr>
          <w:rFonts w:ascii="华文楷体" w:eastAsia="华文楷体" w:hAnsi="华文楷体" w:hint="eastAsia"/>
          <w:sz w:val="28"/>
          <w:szCs w:val="28"/>
        </w:rPr>
        <w:t>一个有法，</w:t>
      </w:r>
      <w:ins w:id="1073" w:author="admin" w:date="2015-07-20T22:59:00Z">
        <w:r w:rsidR="000B5E7E">
          <w:rPr>
            <w:rFonts w:ascii="华文楷体" w:eastAsia="华文楷体" w:hAnsi="华文楷体" w:hint="eastAsia"/>
            <w:sz w:val="28"/>
            <w:szCs w:val="28"/>
          </w:rPr>
          <w:t>实际上</w:t>
        </w:r>
      </w:ins>
      <w:r w:rsidRPr="00FA4EB5">
        <w:rPr>
          <w:rFonts w:ascii="华文楷体" w:eastAsia="华文楷体" w:hAnsi="华文楷体" w:hint="eastAsia"/>
          <w:sz w:val="28"/>
          <w:szCs w:val="28"/>
        </w:rPr>
        <w:t>都是没有能力破除</w:t>
      </w:r>
      <w:ins w:id="1074" w:author="admin" w:date="2015-07-20T22:59:00Z">
        <w:r w:rsidR="00D56B6D">
          <w:rPr>
            <w:rFonts w:ascii="华文楷体" w:eastAsia="华文楷体" w:hAnsi="华文楷体" w:hint="eastAsia"/>
            <w:sz w:val="28"/>
            <w:szCs w:val="28"/>
          </w:rPr>
          <w:t>的</w:t>
        </w:r>
      </w:ins>
      <w:del w:id="1075" w:author="admin" w:date="2015-07-20T22:59:00Z">
        <w:r w:rsidRPr="00FA4EB5" w:rsidDel="00D56B6D">
          <w:rPr>
            <w:rFonts w:ascii="华文楷体" w:eastAsia="华文楷体" w:hAnsi="华文楷体" w:hint="eastAsia"/>
            <w:sz w:val="28"/>
            <w:szCs w:val="28"/>
          </w:rPr>
          <w:delText>，</w:delText>
        </w:r>
      </w:del>
      <w:ins w:id="1076" w:author="admin" w:date="2015-07-20T22:59:00Z">
        <w:r w:rsidR="00D56B6D">
          <w:rPr>
            <w:rFonts w:ascii="华文楷体" w:eastAsia="华文楷体" w:hAnsi="华文楷体" w:hint="eastAsia"/>
            <w:sz w:val="28"/>
            <w:szCs w:val="28"/>
          </w:rPr>
          <w:t>。</w:t>
        </w:r>
      </w:ins>
      <w:r w:rsidRPr="00FA4EB5">
        <w:rPr>
          <w:rFonts w:ascii="华文楷体" w:eastAsia="华文楷体" w:hAnsi="华文楷体" w:hint="eastAsia"/>
          <w:sz w:val="28"/>
          <w:szCs w:val="28"/>
        </w:rPr>
        <w:t>这个胜义理论，就观察胜义理</w:t>
      </w:r>
      <w:proofErr w:type="gramStart"/>
      <w:r w:rsidRPr="00FA4EB5">
        <w:rPr>
          <w:rFonts w:ascii="华文楷体" w:eastAsia="华文楷体" w:hAnsi="华文楷体" w:hint="eastAsia"/>
          <w:sz w:val="28"/>
          <w:szCs w:val="28"/>
        </w:rPr>
        <w:t>论</w:t>
      </w:r>
      <w:ins w:id="1077" w:author="admin" w:date="2015-07-20T22:59:00Z">
        <w:r w:rsidR="004B6C06">
          <w:rPr>
            <w:rFonts w:ascii="华文楷体" w:eastAsia="华文楷体" w:hAnsi="华文楷体" w:hint="eastAsia"/>
            <w:sz w:val="28"/>
            <w:szCs w:val="28"/>
          </w:rPr>
          <w:t>就是</w:t>
        </w:r>
      </w:ins>
      <w:proofErr w:type="gramEnd"/>
      <w:r w:rsidRPr="00FA4EB5">
        <w:rPr>
          <w:rFonts w:ascii="华文楷体" w:eastAsia="华文楷体" w:hAnsi="华文楷体" w:hint="eastAsia"/>
          <w:sz w:val="28"/>
          <w:szCs w:val="28"/>
        </w:rPr>
        <w:t>很虚弱，</w:t>
      </w:r>
      <w:del w:id="1078" w:author="admin" w:date="2015-07-20T22:59:00Z">
        <w:r w:rsidRPr="00FA4EB5" w:rsidDel="004B6C06">
          <w:rPr>
            <w:rFonts w:ascii="华文楷体" w:eastAsia="华文楷体" w:hAnsi="华文楷体" w:hint="eastAsia"/>
            <w:sz w:val="28"/>
            <w:szCs w:val="28"/>
          </w:rPr>
          <w:delText>很</w:delText>
        </w:r>
      </w:del>
      <w:r w:rsidRPr="00FA4EB5">
        <w:rPr>
          <w:rFonts w:ascii="华文楷体" w:eastAsia="华文楷体" w:hAnsi="华文楷体" w:hint="eastAsia"/>
          <w:sz w:val="28"/>
          <w:szCs w:val="28"/>
        </w:rPr>
        <w:t>虚弱</w:t>
      </w:r>
      <w:del w:id="1079" w:author="admin" w:date="2015-07-20T23:00:00Z">
        <w:r w:rsidRPr="00FA4EB5" w:rsidDel="004B6C06">
          <w:rPr>
            <w:rFonts w:ascii="华文楷体" w:eastAsia="华文楷体" w:hAnsi="华文楷体" w:hint="eastAsia"/>
            <w:sz w:val="28"/>
            <w:szCs w:val="28"/>
          </w:rPr>
          <w:delText>的</w:delText>
        </w:r>
      </w:del>
      <w:ins w:id="1080" w:author="admin" w:date="2015-07-20T23:00:00Z">
        <w:r w:rsidR="004B6C06">
          <w:rPr>
            <w:rFonts w:ascii="华文楷体" w:eastAsia="华文楷体" w:hAnsi="华文楷体" w:hint="eastAsia"/>
            <w:sz w:val="28"/>
            <w:szCs w:val="28"/>
          </w:rPr>
          <w:t>到这个</w:t>
        </w:r>
      </w:ins>
      <w:r w:rsidRPr="00FA4EB5">
        <w:rPr>
          <w:rFonts w:ascii="华文楷体" w:eastAsia="华文楷体" w:hAnsi="华文楷体" w:hint="eastAsia"/>
          <w:sz w:val="28"/>
          <w:szCs w:val="28"/>
        </w:rPr>
        <w:t>程度</w:t>
      </w:r>
      <w:ins w:id="1081" w:author="admin" w:date="2015-07-20T23:00:00Z">
        <w:r w:rsidR="004B6C06">
          <w:rPr>
            <w:rFonts w:ascii="华文楷体" w:eastAsia="华文楷体" w:hAnsi="华文楷体" w:hint="eastAsia"/>
            <w:sz w:val="28"/>
            <w:szCs w:val="28"/>
          </w:rPr>
          <w:t>了</w:t>
        </w:r>
      </w:ins>
      <w:r w:rsidRPr="00FA4EB5">
        <w:rPr>
          <w:rFonts w:ascii="华文楷体" w:eastAsia="华文楷体" w:hAnsi="华文楷体" w:hint="eastAsia"/>
          <w:sz w:val="28"/>
          <w:szCs w:val="28"/>
        </w:rPr>
        <w:t>。没一个有法</w:t>
      </w:r>
      <w:del w:id="1082" w:author="admin" w:date="2015-07-20T23:00:00Z">
        <w:r w:rsidRPr="00FA4EB5" w:rsidDel="004B6C06">
          <w:rPr>
            <w:rFonts w:ascii="华文楷体" w:eastAsia="华文楷体" w:hAnsi="华文楷体" w:hint="eastAsia"/>
            <w:sz w:val="28"/>
            <w:szCs w:val="28"/>
          </w:rPr>
          <w:delText>可依破除</w:delText>
        </w:r>
      </w:del>
      <w:ins w:id="1083" w:author="admin" w:date="2015-07-20T23:00:00Z">
        <w:r w:rsidR="004B6C06">
          <w:rPr>
            <w:rFonts w:ascii="华文楷体" w:eastAsia="华文楷体" w:hAnsi="华文楷体" w:hint="eastAsia"/>
            <w:sz w:val="28"/>
            <w:szCs w:val="28"/>
          </w:rPr>
          <w:t>也不能够破除了</w:t>
        </w:r>
      </w:ins>
      <w:del w:id="1084" w:author="admin" w:date="2015-07-20T23:00:00Z">
        <w:r w:rsidRPr="00FA4EB5" w:rsidDel="004B6C06">
          <w:rPr>
            <w:rFonts w:ascii="华文楷体" w:eastAsia="华文楷体" w:hAnsi="华文楷体" w:hint="eastAsia"/>
            <w:sz w:val="28"/>
            <w:szCs w:val="28"/>
          </w:rPr>
          <w:delText>。</w:delText>
        </w:r>
      </w:del>
      <w:ins w:id="1085" w:author="admin" w:date="2015-07-20T23:00:00Z">
        <w:r w:rsidR="004B6C06">
          <w:rPr>
            <w:rFonts w:ascii="华文楷体" w:eastAsia="华文楷体" w:hAnsi="华文楷体" w:hint="eastAsia"/>
            <w:sz w:val="28"/>
            <w:szCs w:val="28"/>
          </w:rPr>
          <w:t>，</w:t>
        </w:r>
      </w:ins>
      <w:r w:rsidRPr="00FA4EB5">
        <w:rPr>
          <w:rFonts w:ascii="华文楷体" w:eastAsia="华文楷体" w:hAnsi="华文楷体" w:hint="eastAsia"/>
          <w:sz w:val="28"/>
          <w:szCs w:val="28"/>
        </w:rPr>
        <w:t>就是有这样的过失。</w:t>
      </w:r>
    </w:p>
    <w:p w:rsidR="00FA4EB5" w:rsidDel="004B6C06" w:rsidRDefault="004B6C06" w:rsidP="00FA4EB5">
      <w:pPr>
        <w:ind w:firstLine="570"/>
        <w:rPr>
          <w:del w:id="1086" w:author="admin" w:date="2015-07-20T23:01:00Z"/>
          <w:rFonts w:ascii="华文楷体" w:eastAsia="华文楷体" w:hAnsi="华文楷体" w:hint="eastAsia"/>
          <w:sz w:val="28"/>
          <w:szCs w:val="28"/>
        </w:rPr>
      </w:pPr>
      <w:ins w:id="1087" w:author="admin" w:date="2015-07-20T23:01:00Z">
        <w:r>
          <w:rPr>
            <w:rFonts w:ascii="华文楷体" w:eastAsia="华文楷体" w:hAnsi="华文楷体" w:hint="eastAsia"/>
            <w:sz w:val="28"/>
            <w:szCs w:val="28"/>
          </w:rPr>
          <w:t>【</w:t>
        </w:r>
      </w:ins>
      <w:r w:rsidR="00FA4EB5" w:rsidRPr="004B6C06">
        <w:rPr>
          <w:rFonts w:asciiTheme="minorEastAsia" w:hAnsiTheme="minorEastAsia" w:hint="eastAsia"/>
          <w:sz w:val="28"/>
          <w:szCs w:val="28"/>
          <w:rPrChange w:id="1088" w:author="admin" w:date="2015-07-20T23:01:00Z">
            <w:rPr>
              <w:rFonts w:ascii="华文楷体" w:eastAsia="华文楷体" w:hAnsi="华文楷体" w:hint="eastAsia"/>
              <w:sz w:val="28"/>
              <w:szCs w:val="28"/>
            </w:rPr>
          </w:rPrChange>
        </w:rPr>
        <w:t>如果它的有境所有</w:t>
      </w:r>
      <w:del w:id="1089" w:author="admin" w:date="2015-07-19T22:07:00Z">
        <w:r w:rsidR="00FA4EB5" w:rsidRPr="004B6C06" w:rsidDel="00554077">
          <w:rPr>
            <w:rFonts w:asciiTheme="minorEastAsia" w:hAnsiTheme="minorEastAsia" w:hint="eastAsia"/>
            <w:sz w:val="28"/>
            <w:szCs w:val="28"/>
            <w:rPrChange w:id="1090" w:author="admin" w:date="2015-07-20T23:01:00Z">
              <w:rPr>
                <w:rFonts w:ascii="华文楷体" w:eastAsia="华文楷体" w:hAnsi="华文楷体" w:hint="eastAsia"/>
                <w:sz w:val="28"/>
                <w:szCs w:val="28"/>
              </w:rPr>
            </w:rPrChange>
          </w:rPr>
          <w:delText>执着</w:delText>
        </w:r>
      </w:del>
      <w:ins w:id="1091" w:author="admin" w:date="2015-07-19T22:07:00Z">
        <w:r w:rsidR="00554077" w:rsidRPr="004B6C06">
          <w:rPr>
            <w:rFonts w:asciiTheme="minorEastAsia" w:hAnsiTheme="minorEastAsia" w:hint="eastAsia"/>
            <w:sz w:val="28"/>
            <w:szCs w:val="28"/>
            <w:rPrChange w:id="1092" w:author="admin" w:date="2015-07-20T23:01:00Z">
              <w:rPr>
                <w:rFonts w:ascii="华文楷体" w:eastAsia="华文楷体" w:hAnsi="华文楷体" w:hint="eastAsia"/>
                <w:sz w:val="28"/>
                <w:szCs w:val="28"/>
              </w:rPr>
            </w:rPrChange>
          </w:rPr>
          <w:t>执著</w:t>
        </w:r>
      </w:ins>
      <w:r w:rsidR="00FA4EB5" w:rsidRPr="004B6C06">
        <w:rPr>
          <w:rFonts w:asciiTheme="minorEastAsia" w:hAnsiTheme="minorEastAsia" w:hint="eastAsia"/>
          <w:sz w:val="28"/>
          <w:szCs w:val="28"/>
          <w:rPrChange w:id="1093" w:author="admin" w:date="2015-07-20T23:01:00Z">
            <w:rPr>
              <w:rFonts w:ascii="华文楷体" w:eastAsia="华文楷体" w:hAnsi="华文楷体" w:hint="eastAsia"/>
              <w:sz w:val="28"/>
              <w:szCs w:val="28"/>
            </w:rPr>
          </w:rPrChange>
        </w:rPr>
        <w:t>均不能予以摧毁的话，那么空性也不可能打破能取所取的一切戏论。</w:t>
      </w:r>
      <w:ins w:id="1094" w:author="admin" w:date="2015-07-20T23:01:00Z">
        <w:r>
          <w:rPr>
            <w:rFonts w:ascii="华文楷体" w:eastAsia="华文楷体" w:hAnsi="华文楷体" w:hint="eastAsia"/>
            <w:sz w:val="28"/>
            <w:szCs w:val="28"/>
          </w:rPr>
          <w:t>】</w:t>
        </w:r>
      </w:ins>
    </w:p>
    <w:p w:rsidR="00FA4EB5" w:rsidRPr="004B6C06" w:rsidDel="004B6C06" w:rsidRDefault="004B6C06" w:rsidP="004B6C06">
      <w:pPr>
        <w:rPr>
          <w:del w:id="1095" w:author="admin" w:date="2015-07-20T23:01:00Z"/>
          <w:rFonts w:ascii="华文楷体" w:eastAsia="华文楷体" w:hAnsi="华文楷体"/>
          <w:sz w:val="28"/>
          <w:szCs w:val="28"/>
        </w:rPr>
        <w:pPrChange w:id="1096" w:author="admin" w:date="2015-07-20T23:01:00Z">
          <w:pPr>
            <w:ind w:firstLine="570"/>
          </w:pPr>
        </w:pPrChange>
      </w:pPr>
      <w:ins w:id="1097" w:author="admin" w:date="2015-07-20T23:01:00Z">
        <w:r>
          <w:rPr>
            <w:rFonts w:ascii="华文楷体" w:eastAsia="华文楷体" w:hAnsi="华文楷体" w:hint="eastAsia"/>
            <w:sz w:val="28"/>
            <w:szCs w:val="28"/>
          </w:rPr>
          <w:tab/>
        </w:r>
      </w:ins>
    </w:p>
    <w:p w:rsidR="00DD38E6" w:rsidRDefault="00FA4EB5" w:rsidP="004B6C06">
      <w:pPr>
        <w:rPr>
          <w:ins w:id="1098" w:author="admin" w:date="2015-07-20T23:05:00Z"/>
          <w:rFonts w:ascii="华文楷体" w:eastAsia="华文楷体" w:hAnsi="华文楷体" w:hint="eastAsia"/>
          <w:sz w:val="28"/>
          <w:szCs w:val="28"/>
        </w:rPr>
        <w:pPrChange w:id="1099" w:author="admin" w:date="2015-07-20T23:01:00Z">
          <w:pPr>
            <w:ind w:firstLine="570"/>
          </w:pPr>
        </w:pPrChange>
      </w:pPr>
      <w:r w:rsidRPr="00FA4EB5">
        <w:rPr>
          <w:rFonts w:ascii="华文楷体" w:eastAsia="华文楷体" w:hAnsi="华文楷体" w:hint="eastAsia"/>
          <w:sz w:val="28"/>
          <w:szCs w:val="28"/>
        </w:rPr>
        <w:t>那么如果说它的</w:t>
      </w:r>
      <w:del w:id="1100" w:author="admin" w:date="2015-07-20T23:02:00Z">
        <w:r w:rsidRPr="00FA4EB5" w:rsidDel="004B6C06">
          <w:rPr>
            <w:rFonts w:ascii="华文楷体" w:eastAsia="华文楷体" w:hAnsi="华文楷体" w:hint="eastAsia"/>
            <w:sz w:val="28"/>
            <w:szCs w:val="28"/>
          </w:rPr>
          <w:delText>这个</w:delText>
        </w:r>
      </w:del>
      <w:r w:rsidRPr="00FA4EB5">
        <w:rPr>
          <w:rFonts w:ascii="华文楷体" w:eastAsia="华文楷体" w:hAnsi="华文楷体" w:hint="eastAsia"/>
          <w:sz w:val="28"/>
          <w:szCs w:val="28"/>
        </w:rPr>
        <w:t>有境</w:t>
      </w:r>
      <w:ins w:id="1101" w:author="admin" w:date="2015-07-20T23:02:00Z">
        <w:r w:rsidR="004B6C06">
          <w:rPr>
            <w:rFonts w:ascii="华文楷体" w:eastAsia="华文楷体" w:hAnsi="华文楷体" w:hint="eastAsia"/>
            <w:sz w:val="28"/>
            <w:szCs w:val="28"/>
          </w:rPr>
          <w:t>、</w:t>
        </w:r>
      </w:ins>
      <w:r w:rsidRPr="00FA4EB5">
        <w:rPr>
          <w:rFonts w:ascii="华文楷体" w:eastAsia="华文楷体" w:hAnsi="华文楷体" w:hint="eastAsia"/>
          <w:sz w:val="28"/>
          <w:szCs w:val="28"/>
        </w:rPr>
        <w:t>所有</w:t>
      </w:r>
      <w:del w:id="1102" w:author="admin" w:date="2015-07-19T22:07:00Z">
        <w:r w:rsidRPr="00FA4EB5" w:rsidDel="00554077">
          <w:rPr>
            <w:rFonts w:ascii="华文楷体" w:eastAsia="华文楷体" w:hAnsi="华文楷体" w:hint="eastAsia"/>
            <w:sz w:val="28"/>
            <w:szCs w:val="28"/>
          </w:rPr>
          <w:delText>执着</w:delText>
        </w:r>
      </w:del>
      <w:ins w:id="1103" w:author="admin" w:date="2015-07-19T22:07:00Z">
        <w:r w:rsidR="00554077">
          <w:rPr>
            <w:rFonts w:ascii="华文楷体" w:eastAsia="华文楷体" w:hAnsi="华文楷体" w:hint="eastAsia"/>
            <w:sz w:val="28"/>
            <w:szCs w:val="28"/>
          </w:rPr>
          <w:t>执著</w:t>
        </w:r>
      </w:ins>
      <w:del w:id="1104" w:author="admin" w:date="2015-07-20T23:03:00Z">
        <w:r w:rsidRPr="00FA4EB5" w:rsidDel="004B6C06">
          <w:rPr>
            <w:rFonts w:ascii="华文楷体" w:eastAsia="华文楷体" w:hAnsi="华文楷体" w:hint="eastAsia"/>
            <w:sz w:val="28"/>
            <w:szCs w:val="28"/>
          </w:rPr>
          <w:delText>，</w:delText>
        </w:r>
      </w:del>
      <w:ins w:id="1105" w:author="admin" w:date="2015-07-20T23:03:00Z">
        <w:r w:rsidR="004B6C06">
          <w:rPr>
            <w:rFonts w:ascii="华文楷体" w:eastAsia="华文楷体" w:hAnsi="华文楷体" w:hint="eastAsia"/>
            <w:sz w:val="28"/>
            <w:szCs w:val="28"/>
          </w:rPr>
          <w:t>。</w:t>
        </w:r>
      </w:ins>
      <w:r w:rsidRPr="00FA4EB5">
        <w:rPr>
          <w:rFonts w:ascii="华文楷体" w:eastAsia="华文楷体" w:hAnsi="华文楷体" w:hint="eastAsia"/>
          <w:sz w:val="28"/>
          <w:szCs w:val="28"/>
        </w:rPr>
        <w:t>那么如果是瓶子存在，</w:t>
      </w:r>
      <w:del w:id="1106" w:author="admin" w:date="2015-07-20T23:03:00Z">
        <w:r w:rsidRPr="00FA4EB5" w:rsidDel="004B6C06">
          <w:rPr>
            <w:rFonts w:ascii="华文楷体" w:eastAsia="华文楷体" w:hAnsi="华文楷体" w:hint="eastAsia"/>
            <w:sz w:val="28"/>
            <w:szCs w:val="28"/>
          </w:rPr>
          <w:delText>他们</w:delText>
        </w:r>
      </w:del>
      <w:ins w:id="1107" w:author="admin" w:date="2015-07-20T23:03:00Z">
        <w:r w:rsidR="004B6C06">
          <w:rPr>
            <w:rFonts w:ascii="华文楷体" w:eastAsia="华文楷体" w:hAnsi="华文楷体" w:hint="eastAsia"/>
            <w:sz w:val="28"/>
            <w:szCs w:val="28"/>
          </w:rPr>
          <w:t>那么</w:t>
        </w:r>
      </w:ins>
      <w:r w:rsidRPr="00FA4EB5">
        <w:rPr>
          <w:rFonts w:ascii="华文楷体" w:eastAsia="华文楷体" w:hAnsi="华文楷体" w:hint="eastAsia"/>
          <w:sz w:val="28"/>
          <w:szCs w:val="28"/>
        </w:rPr>
        <w:t>就会对瓶子</w:t>
      </w:r>
      <w:del w:id="1108" w:author="admin" w:date="2015-07-19T22:07:00Z">
        <w:r w:rsidRPr="00FA4EB5" w:rsidDel="00554077">
          <w:rPr>
            <w:rFonts w:ascii="华文楷体" w:eastAsia="华文楷体" w:hAnsi="华文楷体" w:hint="eastAsia"/>
            <w:sz w:val="28"/>
            <w:szCs w:val="28"/>
          </w:rPr>
          <w:delText>执着</w:delText>
        </w:r>
      </w:del>
      <w:ins w:id="1109"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。那么如果是无自性存在，就会对无自性</w:t>
      </w:r>
      <w:del w:id="1110" w:author="admin" w:date="2015-07-20T23:03:00Z">
        <w:r w:rsidRPr="00FA4EB5" w:rsidDel="003E0820">
          <w:rPr>
            <w:rFonts w:ascii="华文楷体" w:eastAsia="华文楷体" w:hAnsi="华文楷体" w:hint="eastAsia"/>
            <w:sz w:val="28"/>
            <w:szCs w:val="28"/>
          </w:rPr>
          <w:delText>的</w:delText>
        </w:r>
      </w:del>
      <w:ins w:id="1111" w:author="admin" w:date="2015-07-20T23:03:00Z">
        <w:r w:rsidR="003E0820">
          <w:rPr>
            <w:rFonts w:ascii="华文楷体" w:eastAsia="华文楷体" w:hAnsi="华文楷体" w:hint="eastAsia"/>
            <w:sz w:val="28"/>
            <w:szCs w:val="28"/>
          </w:rPr>
          <w:t>有</w:t>
        </w:r>
      </w:ins>
      <w:del w:id="1112" w:author="admin" w:date="2015-07-19T22:07:00Z">
        <w:r w:rsidRPr="00FA4EB5" w:rsidDel="00554077">
          <w:rPr>
            <w:rFonts w:ascii="华文楷体" w:eastAsia="华文楷体" w:hAnsi="华文楷体" w:hint="eastAsia"/>
            <w:sz w:val="28"/>
            <w:szCs w:val="28"/>
          </w:rPr>
          <w:delText>执着</w:delText>
        </w:r>
      </w:del>
      <w:ins w:id="1113" w:author="admin" w:date="2015-07-19T22:07:00Z">
        <w:r w:rsidR="00554077">
          <w:rPr>
            <w:rFonts w:ascii="华文楷体" w:eastAsia="华文楷体" w:hAnsi="华文楷体" w:hint="eastAsia"/>
            <w:sz w:val="28"/>
            <w:szCs w:val="28"/>
          </w:rPr>
          <w:t>执著</w:t>
        </w:r>
      </w:ins>
      <w:ins w:id="1114" w:author="admin" w:date="2015-07-20T23:03:00Z">
        <w:r w:rsidR="003E0820">
          <w:rPr>
            <w:rFonts w:ascii="华文楷体" w:eastAsia="华文楷体" w:hAnsi="华文楷体" w:hint="eastAsia"/>
            <w:sz w:val="28"/>
            <w:szCs w:val="28"/>
          </w:rPr>
          <w:t>，</w:t>
        </w:r>
      </w:ins>
      <w:del w:id="1115" w:author="admin" w:date="2015-07-20T23:03:00Z">
        <w:r w:rsidRPr="00FA4EB5" w:rsidDel="003E0820">
          <w:rPr>
            <w:rFonts w:ascii="华文楷体" w:eastAsia="华文楷体" w:hAnsi="华文楷体" w:hint="eastAsia"/>
            <w:sz w:val="28"/>
            <w:szCs w:val="28"/>
          </w:rPr>
          <w:delText>。</w:delText>
        </w:r>
      </w:del>
      <w:r w:rsidRPr="00FA4EB5">
        <w:rPr>
          <w:rFonts w:ascii="华文楷体" w:eastAsia="华文楷体" w:hAnsi="华文楷体" w:hint="eastAsia"/>
          <w:sz w:val="28"/>
          <w:szCs w:val="28"/>
        </w:rPr>
        <w:t>这个方面</w:t>
      </w:r>
      <w:del w:id="1116" w:author="admin" w:date="2015-07-20T23:03:00Z">
        <w:r w:rsidRPr="00FA4EB5" w:rsidDel="003E0820">
          <w:rPr>
            <w:rFonts w:ascii="华文楷体" w:eastAsia="华文楷体" w:hAnsi="华文楷体" w:hint="eastAsia"/>
            <w:sz w:val="28"/>
            <w:szCs w:val="28"/>
          </w:rPr>
          <w:delText>叫做</w:delText>
        </w:r>
      </w:del>
      <w:ins w:id="1117" w:author="admin" w:date="2015-07-20T23:03:00Z">
        <w:r w:rsidR="003E0820">
          <w:rPr>
            <w:rFonts w:ascii="华文楷体" w:eastAsia="华文楷体" w:hAnsi="华文楷体" w:hint="eastAsia"/>
            <w:sz w:val="28"/>
            <w:szCs w:val="28"/>
          </w:rPr>
          <w:t>都是它的</w:t>
        </w:r>
      </w:ins>
      <w:r w:rsidRPr="00FA4EB5">
        <w:rPr>
          <w:rFonts w:ascii="华文楷体" w:eastAsia="华文楷体" w:hAnsi="华文楷体" w:hint="eastAsia"/>
          <w:sz w:val="28"/>
          <w:szCs w:val="28"/>
        </w:rPr>
        <w:t>有境</w:t>
      </w:r>
      <w:del w:id="1118" w:author="admin" w:date="2015-07-20T23:04:00Z">
        <w:r w:rsidRPr="00FA4EB5" w:rsidDel="00E06CF0">
          <w:rPr>
            <w:rFonts w:ascii="华文楷体" w:eastAsia="华文楷体" w:hAnsi="华文楷体" w:hint="eastAsia"/>
            <w:sz w:val="28"/>
            <w:szCs w:val="28"/>
          </w:rPr>
          <w:delText>。</w:delText>
        </w:r>
      </w:del>
      <w:ins w:id="1119" w:author="admin" w:date="2015-07-20T23:04:00Z">
        <w:r w:rsidR="00E06CF0">
          <w:rPr>
            <w:rFonts w:ascii="华文楷体" w:eastAsia="华文楷体" w:hAnsi="华文楷体" w:hint="eastAsia"/>
            <w:sz w:val="28"/>
            <w:szCs w:val="28"/>
          </w:rPr>
          <w:t>，</w:t>
        </w:r>
      </w:ins>
      <w:r w:rsidRPr="00FA4EB5">
        <w:rPr>
          <w:rFonts w:ascii="华文楷体" w:eastAsia="华文楷体" w:hAnsi="华文楷体" w:hint="eastAsia"/>
          <w:sz w:val="28"/>
          <w:szCs w:val="28"/>
        </w:rPr>
        <w:t>它的有境呢说</w:t>
      </w:r>
      <w:del w:id="1120" w:author="admin" w:date="2015-07-20T23:04:00Z">
        <w:r w:rsidRPr="00FA4EB5" w:rsidDel="003E0820">
          <w:rPr>
            <w:rFonts w:ascii="华文楷体" w:eastAsia="华文楷体" w:hAnsi="华文楷体" w:hint="eastAsia"/>
            <w:sz w:val="28"/>
            <w:szCs w:val="28"/>
          </w:rPr>
          <w:delText>这么</w:delText>
        </w:r>
      </w:del>
      <w:ins w:id="1121" w:author="admin" w:date="2015-07-20T23:04:00Z">
        <w:r w:rsidR="003E0820">
          <w:rPr>
            <w:rFonts w:ascii="华文楷体" w:eastAsia="华文楷体" w:hAnsi="华文楷体" w:hint="eastAsia"/>
            <w:sz w:val="28"/>
            <w:szCs w:val="28"/>
          </w:rPr>
          <w:t>都有</w:t>
        </w:r>
      </w:ins>
      <w:del w:id="1122" w:author="admin" w:date="2015-07-19T22:07:00Z">
        <w:r w:rsidRPr="00FA4EB5" w:rsidDel="00554077">
          <w:rPr>
            <w:rFonts w:ascii="华文楷体" w:eastAsia="华文楷体" w:hAnsi="华文楷体" w:hint="eastAsia"/>
            <w:sz w:val="28"/>
            <w:szCs w:val="28"/>
          </w:rPr>
          <w:delText>执着</w:delText>
        </w:r>
      </w:del>
      <w:ins w:id="1123" w:author="admin" w:date="2015-07-19T22:07:00Z">
        <w:r w:rsidR="00554077">
          <w:rPr>
            <w:rFonts w:ascii="华文楷体" w:eastAsia="华文楷体" w:hAnsi="华文楷体" w:hint="eastAsia"/>
            <w:sz w:val="28"/>
            <w:szCs w:val="28"/>
          </w:rPr>
          <w:t>执著</w:t>
        </w:r>
      </w:ins>
      <w:ins w:id="1124" w:author="admin" w:date="2015-07-20T23:03:00Z">
        <w:r w:rsidR="003E0820">
          <w:rPr>
            <w:rFonts w:ascii="华文楷体" w:eastAsia="华文楷体" w:hAnsi="华文楷体" w:hint="eastAsia"/>
            <w:sz w:val="28"/>
            <w:szCs w:val="28"/>
          </w:rPr>
          <w:t>相</w:t>
        </w:r>
      </w:ins>
      <w:del w:id="1125" w:author="admin" w:date="2015-07-20T23:04:00Z">
        <w:r w:rsidRPr="00FA4EB5" w:rsidDel="00E06CF0">
          <w:rPr>
            <w:rFonts w:ascii="华文楷体" w:eastAsia="华文楷体" w:hAnsi="华文楷体" w:hint="eastAsia"/>
            <w:sz w:val="28"/>
            <w:szCs w:val="28"/>
          </w:rPr>
          <w:delText>，</w:delText>
        </w:r>
      </w:del>
      <w:ins w:id="1126" w:author="admin" w:date="2015-07-20T23:04:00Z">
        <w:r w:rsidR="00E06CF0">
          <w:rPr>
            <w:rFonts w:ascii="华文楷体" w:eastAsia="华文楷体" w:hAnsi="华文楷体" w:hint="eastAsia"/>
            <w:sz w:val="28"/>
            <w:szCs w:val="28"/>
          </w:rPr>
          <w:t>。</w:t>
        </w:r>
      </w:ins>
      <w:r w:rsidRPr="00FA4EB5">
        <w:rPr>
          <w:rFonts w:ascii="华文楷体" w:eastAsia="华文楷体" w:hAnsi="华文楷体" w:hint="eastAsia"/>
          <w:sz w:val="28"/>
          <w:szCs w:val="28"/>
        </w:rPr>
        <w:t>如果说对这些万法执为</w:t>
      </w:r>
      <w:ins w:id="1127" w:author="admin" w:date="2015-07-20T23:05:00Z">
        <w:r w:rsidR="005963FE">
          <w:rPr>
            <w:rFonts w:ascii="华文楷体" w:eastAsia="华文楷体" w:hAnsi="华文楷体" w:hint="eastAsia"/>
            <w:sz w:val="28"/>
            <w:szCs w:val="28"/>
          </w:rPr>
          <w:t>，</w:t>
        </w:r>
      </w:ins>
      <w:r w:rsidRPr="00FA4EB5">
        <w:rPr>
          <w:rFonts w:ascii="华文楷体" w:eastAsia="华文楷体" w:hAnsi="华文楷体" w:hint="eastAsia"/>
          <w:sz w:val="28"/>
          <w:szCs w:val="28"/>
        </w:rPr>
        <w:t>就说认为无自性就说是存在这种</w:t>
      </w:r>
      <w:del w:id="1128" w:author="admin" w:date="2015-07-19T22:07:00Z">
        <w:r w:rsidRPr="00FA4EB5" w:rsidDel="00554077">
          <w:rPr>
            <w:rFonts w:ascii="华文楷体" w:eastAsia="华文楷体" w:hAnsi="华文楷体" w:hint="eastAsia"/>
            <w:sz w:val="28"/>
            <w:szCs w:val="28"/>
          </w:rPr>
          <w:delText>执着</w:delText>
        </w:r>
      </w:del>
      <w:ins w:id="1129"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，或者认为这个瓶子、柱子存在这种</w:t>
      </w:r>
      <w:del w:id="1130" w:author="admin" w:date="2015-07-19T22:07:00Z">
        <w:r w:rsidRPr="00FA4EB5" w:rsidDel="00554077">
          <w:rPr>
            <w:rFonts w:ascii="华文楷体" w:eastAsia="华文楷体" w:hAnsi="华文楷体" w:hint="eastAsia"/>
            <w:sz w:val="28"/>
            <w:szCs w:val="28"/>
          </w:rPr>
          <w:delText>执着</w:delText>
        </w:r>
      </w:del>
      <w:ins w:id="1131"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，如果就说它</w:t>
      </w:r>
      <w:del w:id="1132" w:author="admin" w:date="2015-07-20T23:05:00Z">
        <w:r w:rsidRPr="00FA4EB5" w:rsidDel="005963FE">
          <w:rPr>
            <w:rFonts w:ascii="华文楷体" w:eastAsia="华文楷体" w:hAnsi="华文楷体" w:hint="eastAsia"/>
            <w:sz w:val="28"/>
            <w:szCs w:val="28"/>
          </w:rPr>
          <w:delText>那里</w:delText>
        </w:r>
      </w:del>
      <w:ins w:id="1133" w:author="admin" w:date="2015-07-20T23:05:00Z">
        <w:r w:rsidR="005963FE">
          <w:rPr>
            <w:rFonts w:ascii="华文楷体" w:eastAsia="华文楷体" w:hAnsi="华文楷体" w:hint="eastAsia"/>
            <w:sz w:val="28"/>
            <w:szCs w:val="28"/>
          </w:rPr>
          <w:t>的</w:t>
        </w:r>
      </w:ins>
      <w:r w:rsidRPr="00FA4EB5">
        <w:rPr>
          <w:rFonts w:ascii="华文楷体" w:eastAsia="华文楷体" w:hAnsi="华文楷体" w:hint="eastAsia"/>
          <w:sz w:val="28"/>
          <w:szCs w:val="28"/>
        </w:rPr>
        <w:t>有境的所有</w:t>
      </w:r>
      <w:del w:id="1134" w:author="admin" w:date="2015-07-19T22:07:00Z">
        <w:r w:rsidRPr="00FA4EB5" w:rsidDel="00554077">
          <w:rPr>
            <w:rFonts w:ascii="华文楷体" w:eastAsia="华文楷体" w:hAnsi="华文楷体" w:hint="eastAsia"/>
            <w:sz w:val="28"/>
            <w:szCs w:val="28"/>
          </w:rPr>
          <w:delText>执着</w:delText>
        </w:r>
      </w:del>
      <w:ins w:id="1135"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，都不能够被摧毁，那么在推知</w:t>
      </w:r>
      <w:r w:rsidRPr="00FA4EB5">
        <w:rPr>
          <w:rFonts w:ascii="华文楷体" w:eastAsia="华文楷体" w:hAnsi="华文楷体" w:hint="eastAsia"/>
          <w:sz w:val="28"/>
          <w:szCs w:val="28"/>
        </w:rPr>
        <w:lastRenderedPageBreak/>
        <w:t>空性</w:t>
      </w:r>
      <w:del w:id="1136" w:author="admin" w:date="2015-07-20T23:05:00Z">
        <w:r w:rsidRPr="00FA4EB5" w:rsidDel="005963FE">
          <w:rPr>
            <w:rFonts w:ascii="华文楷体" w:eastAsia="华文楷体" w:hAnsi="华文楷体" w:hint="eastAsia"/>
            <w:sz w:val="28"/>
            <w:szCs w:val="28"/>
          </w:rPr>
          <w:delText>以后</w:delText>
        </w:r>
      </w:del>
      <w:ins w:id="1137" w:author="admin" w:date="2015-07-20T23:05:00Z">
        <w:r w:rsidR="005963FE">
          <w:rPr>
            <w:rFonts w:ascii="华文楷体" w:eastAsia="华文楷体" w:hAnsi="华文楷体" w:hint="eastAsia"/>
            <w:sz w:val="28"/>
            <w:szCs w:val="28"/>
          </w:rPr>
          <w:t>也</w:t>
        </w:r>
      </w:ins>
      <w:r w:rsidRPr="00FA4EB5">
        <w:rPr>
          <w:rFonts w:ascii="华文楷体" w:eastAsia="华文楷体" w:hAnsi="华文楷体" w:hint="eastAsia"/>
          <w:sz w:val="28"/>
          <w:szCs w:val="28"/>
        </w:rPr>
        <w:t>可能打破一切的能取所取</w:t>
      </w:r>
      <w:del w:id="1138" w:author="admin" w:date="2015-07-20T23:05:00Z">
        <w:r w:rsidRPr="00FA4EB5" w:rsidDel="00DD38E6">
          <w:rPr>
            <w:rFonts w:ascii="华文楷体" w:eastAsia="华文楷体" w:hAnsi="华文楷体" w:hint="eastAsia"/>
            <w:sz w:val="28"/>
            <w:szCs w:val="28"/>
          </w:rPr>
          <w:delText>，</w:delText>
        </w:r>
      </w:del>
      <w:ins w:id="1139" w:author="admin" w:date="2015-07-20T23:05:00Z">
        <w:r w:rsidR="00DD38E6">
          <w:rPr>
            <w:rFonts w:ascii="华文楷体" w:eastAsia="华文楷体" w:hAnsi="华文楷体" w:hint="eastAsia"/>
            <w:sz w:val="28"/>
            <w:szCs w:val="28"/>
          </w:rPr>
          <w:t>。</w:t>
        </w:r>
      </w:ins>
    </w:p>
    <w:p w:rsidR="00FA4EB5" w:rsidRPr="00FA4EB5" w:rsidRDefault="00FA4EB5" w:rsidP="00DD38E6">
      <w:pPr>
        <w:ind w:firstLine="420"/>
        <w:rPr>
          <w:rFonts w:ascii="华文楷体" w:eastAsia="华文楷体" w:hAnsi="华文楷体"/>
          <w:sz w:val="28"/>
          <w:szCs w:val="28"/>
        </w:rPr>
        <w:pPrChange w:id="1140" w:author="admin" w:date="2015-07-20T23:06:00Z">
          <w:pPr>
            <w:ind w:firstLine="570"/>
          </w:pPr>
        </w:pPrChange>
      </w:pPr>
      <w:r w:rsidRPr="00FA4EB5">
        <w:rPr>
          <w:rFonts w:ascii="华文楷体" w:eastAsia="华文楷体" w:hAnsi="华文楷体" w:hint="eastAsia"/>
          <w:sz w:val="28"/>
          <w:szCs w:val="28"/>
        </w:rPr>
        <w:t>实际上最后变成都没办法破除了，所有的戏论都没办法破除。那么这个空性到底</w:t>
      </w:r>
      <w:ins w:id="1141" w:author="admin" w:date="2015-07-20T23:06:00Z">
        <w:r w:rsidR="00E07DA4">
          <w:rPr>
            <w:rFonts w:ascii="华文楷体" w:eastAsia="华文楷体" w:hAnsi="华文楷体" w:hint="eastAsia"/>
            <w:sz w:val="28"/>
            <w:szCs w:val="28"/>
          </w:rPr>
          <w:t>成</w:t>
        </w:r>
      </w:ins>
      <w:r w:rsidRPr="00FA4EB5">
        <w:rPr>
          <w:rFonts w:ascii="华文楷体" w:eastAsia="华文楷体" w:hAnsi="华文楷体" w:hint="eastAsia"/>
          <w:sz w:val="28"/>
          <w:szCs w:val="28"/>
        </w:rPr>
        <w:t>什么</w:t>
      </w:r>
      <w:ins w:id="1142" w:author="admin" w:date="2015-07-20T23:06:00Z">
        <w:r w:rsidR="00E07DA4">
          <w:rPr>
            <w:rFonts w:ascii="华文楷体" w:eastAsia="华文楷体" w:hAnsi="华文楷体" w:hint="eastAsia"/>
            <w:sz w:val="28"/>
            <w:szCs w:val="28"/>
          </w:rPr>
          <w:t>胜</w:t>
        </w:r>
        <w:proofErr w:type="gramStart"/>
        <w:r w:rsidR="00E07DA4">
          <w:rPr>
            <w:rFonts w:ascii="华文楷体" w:eastAsia="华文楷体" w:hAnsi="华文楷体" w:hint="eastAsia"/>
            <w:sz w:val="28"/>
            <w:szCs w:val="28"/>
          </w:rPr>
          <w:t>义</w:t>
        </w:r>
      </w:ins>
      <w:r w:rsidRPr="00FA4EB5">
        <w:rPr>
          <w:rFonts w:ascii="华文楷体" w:eastAsia="华文楷体" w:hAnsi="华文楷体" w:hint="eastAsia"/>
          <w:sz w:val="28"/>
          <w:szCs w:val="28"/>
        </w:rPr>
        <w:t>理论呢</w:t>
      </w:r>
      <w:proofErr w:type="gramEnd"/>
      <w:del w:id="1143" w:author="admin" w:date="2015-07-20T23:06:00Z">
        <w:r w:rsidRPr="00FA4EB5" w:rsidDel="00E02B1B">
          <w:rPr>
            <w:rFonts w:ascii="华文楷体" w:eastAsia="华文楷体" w:hAnsi="华文楷体" w:hint="eastAsia"/>
            <w:sz w:val="28"/>
            <w:szCs w:val="28"/>
          </w:rPr>
          <w:delText>，</w:delText>
        </w:r>
      </w:del>
      <w:ins w:id="1144" w:author="admin" w:date="2015-07-20T23:06:00Z">
        <w:r w:rsidR="00E02B1B">
          <w:rPr>
            <w:rFonts w:ascii="华文楷体" w:eastAsia="华文楷体" w:hAnsi="华文楷体" w:hint="eastAsia"/>
            <w:sz w:val="28"/>
            <w:szCs w:val="28"/>
          </w:rPr>
          <w:t>？</w:t>
        </w:r>
      </w:ins>
      <w:r w:rsidRPr="00FA4EB5">
        <w:rPr>
          <w:rFonts w:ascii="华文楷体" w:eastAsia="华文楷体" w:hAnsi="华文楷体" w:hint="eastAsia"/>
          <w:sz w:val="28"/>
          <w:szCs w:val="28"/>
        </w:rPr>
        <w:t>就不能</w:t>
      </w:r>
      <w:ins w:id="1145" w:author="admin" w:date="2015-07-20T23:06:00Z">
        <w:r w:rsidR="00DD38E6">
          <w:rPr>
            <w:rFonts w:ascii="华文楷体" w:eastAsia="华文楷体" w:hAnsi="华文楷体" w:hint="eastAsia"/>
            <w:sz w:val="28"/>
            <w:szCs w:val="28"/>
          </w:rPr>
          <w:t>成为</w:t>
        </w:r>
      </w:ins>
      <w:ins w:id="1146" w:author="admin" w:date="2015-07-20T23:07:00Z">
        <w:r w:rsidR="00162D85">
          <w:rPr>
            <w:rFonts w:ascii="华文楷体" w:eastAsia="华文楷体" w:hAnsi="华文楷体" w:hint="eastAsia"/>
            <w:sz w:val="28"/>
            <w:szCs w:val="28"/>
          </w:rPr>
          <w:t>一个</w:t>
        </w:r>
      </w:ins>
      <w:ins w:id="1147" w:author="admin" w:date="2015-07-20T23:06:00Z">
        <w:r w:rsidR="00DD38E6">
          <w:rPr>
            <w:rFonts w:ascii="华文楷体" w:eastAsia="华文楷体" w:hAnsi="华文楷体" w:hint="eastAsia"/>
            <w:sz w:val="28"/>
            <w:szCs w:val="28"/>
          </w:rPr>
          <w:t>什么胜义理论</w:t>
        </w:r>
      </w:ins>
      <w:ins w:id="1148" w:author="admin" w:date="2015-07-20T23:07:00Z">
        <w:r w:rsidR="00162D85">
          <w:rPr>
            <w:rFonts w:ascii="华文楷体" w:eastAsia="华文楷体" w:hAnsi="华文楷体" w:hint="eastAsia"/>
            <w:sz w:val="28"/>
            <w:szCs w:val="28"/>
          </w:rPr>
          <w:t>了</w:t>
        </w:r>
      </w:ins>
      <w:ins w:id="1149" w:author="admin" w:date="2015-07-20T23:06:00Z">
        <w:r w:rsidR="00DD38E6">
          <w:rPr>
            <w:rFonts w:ascii="华文楷体" w:eastAsia="华文楷体" w:hAnsi="华文楷体" w:hint="eastAsia"/>
            <w:sz w:val="28"/>
            <w:szCs w:val="28"/>
          </w:rPr>
          <w:t>。</w:t>
        </w:r>
      </w:ins>
      <w:del w:id="1150" w:author="admin" w:date="2015-07-20T23:06:00Z">
        <w:r w:rsidRPr="00FA4EB5" w:rsidDel="00DD38E6">
          <w:rPr>
            <w:rFonts w:ascii="华文楷体" w:eastAsia="华文楷体" w:hAnsi="华文楷体" w:hint="eastAsia"/>
            <w:sz w:val="28"/>
            <w:szCs w:val="28"/>
          </w:rPr>
          <w:delText xml:space="preserve">  ，</w:delText>
        </w:r>
      </w:del>
      <w:r w:rsidRPr="00FA4EB5">
        <w:rPr>
          <w:rFonts w:ascii="华文楷体" w:eastAsia="华文楷体" w:hAnsi="华文楷体" w:hint="eastAsia"/>
          <w:sz w:val="28"/>
          <w:szCs w:val="28"/>
        </w:rPr>
        <w:t>因为就说是如果有</w:t>
      </w:r>
      <w:del w:id="1151" w:author="admin" w:date="2015-07-20T23:07:00Z">
        <w:r w:rsidRPr="00FA4EB5" w:rsidDel="00162D85">
          <w:rPr>
            <w:rFonts w:ascii="华文楷体" w:eastAsia="华文楷体" w:hAnsi="华文楷体" w:hint="eastAsia"/>
            <w:sz w:val="28"/>
            <w:szCs w:val="28"/>
          </w:rPr>
          <w:delText>人取</w:delText>
        </w:r>
      </w:del>
      <w:ins w:id="1152" w:author="admin" w:date="2015-07-20T23:07:00Z">
        <w:r w:rsidR="00162D85">
          <w:rPr>
            <w:rFonts w:ascii="华文楷体" w:eastAsia="华文楷体" w:hAnsi="华文楷体" w:hint="eastAsia"/>
            <w:sz w:val="28"/>
            <w:szCs w:val="28"/>
          </w:rPr>
          <w:t>能取</w:t>
        </w:r>
      </w:ins>
      <w:r w:rsidRPr="00FA4EB5">
        <w:rPr>
          <w:rFonts w:ascii="华文楷体" w:eastAsia="华文楷体" w:hAnsi="华文楷体" w:hint="eastAsia"/>
          <w:sz w:val="28"/>
          <w:szCs w:val="28"/>
        </w:rPr>
        <w:t>，就会有所取</w:t>
      </w:r>
      <w:del w:id="1153" w:author="admin" w:date="2015-07-20T23:07:00Z">
        <w:r w:rsidRPr="00FA4EB5" w:rsidDel="00D968B3">
          <w:rPr>
            <w:rFonts w:ascii="华文楷体" w:eastAsia="华文楷体" w:hAnsi="华文楷体" w:hint="eastAsia"/>
            <w:sz w:val="28"/>
            <w:szCs w:val="28"/>
          </w:rPr>
          <w:delText>，</w:delText>
        </w:r>
      </w:del>
      <w:ins w:id="1154" w:author="admin" w:date="2015-07-20T23:07:00Z">
        <w:r w:rsidR="00D968B3">
          <w:rPr>
            <w:rFonts w:ascii="华文楷体" w:eastAsia="华文楷体" w:hAnsi="华文楷体" w:hint="eastAsia"/>
            <w:sz w:val="28"/>
            <w:szCs w:val="28"/>
          </w:rPr>
          <w:t>；</w:t>
        </w:r>
      </w:ins>
      <w:r w:rsidRPr="00FA4EB5">
        <w:rPr>
          <w:rFonts w:ascii="华文楷体" w:eastAsia="华文楷体" w:hAnsi="华文楷体" w:hint="eastAsia"/>
          <w:sz w:val="28"/>
          <w:szCs w:val="28"/>
        </w:rPr>
        <w:t>有</w:t>
      </w:r>
      <w:proofErr w:type="gramStart"/>
      <w:r w:rsidRPr="00FA4EB5">
        <w:rPr>
          <w:rFonts w:ascii="华文楷体" w:eastAsia="华文楷体" w:hAnsi="华文楷体" w:hint="eastAsia"/>
          <w:sz w:val="28"/>
          <w:szCs w:val="28"/>
        </w:rPr>
        <w:t>有</w:t>
      </w:r>
      <w:proofErr w:type="gramEnd"/>
      <w:r w:rsidRPr="00FA4EB5">
        <w:rPr>
          <w:rFonts w:ascii="华文楷体" w:eastAsia="华文楷体" w:hAnsi="华文楷体" w:hint="eastAsia"/>
          <w:sz w:val="28"/>
          <w:szCs w:val="28"/>
        </w:rPr>
        <w:t>境就会有</w:t>
      </w:r>
      <w:ins w:id="1155" w:author="admin" w:date="2015-07-20T23:08:00Z">
        <w:r w:rsidR="00D968B3">
          <w:rPr>
            <w:rFonts w:ascii="华文楷体" w:eastAsia="华文楷体" w:hAnsi="华文楷体" w:hint="eastAsia"/>
            <w:sz w:val="28"/>
            <w:szCs w:val="28"/>
          </w:rPr>
          <w:t>它</w:t>
        </w:r>
        <w:proofErr w:type="gramStart"/>
        <w:r w:rsidR="00D968B3">
          <w:rPr>
            <w:rFonts w:ascii="华文楷体" w:eastAsia="华文楷体" w:hAnsi="华文楷体" w:hint="eastAsia"/>
            <w:sz w:val="28"/>
            <w:szCs w:val="28"/>
          </w:rPr>
          <w:t>的</w:t>
        </w:r>
      </w:ins>
      <w:r w:rsidRPr="00FA4EB5">
        <w:rPr>
          <w:rFonts w:ascii="华文楷体" w:eastAsia="华文楷体" w:hAnsi="华文楷体" w:hint="eastAsia"/>
          <w:sz w:val="28"/>
          <w:szCs w:val="28"/>
        </w:rPr>
        <w:t>对境</w:t>
      </w:r>
      <w:proofErr w:type="gramEnd"/>
      <w:del w:id="1156" w:author="admin" w:date="2015-07-20T23:07:00Z">
        <w:r w:rsidRPr="00FA4EB5" w:rsidDel="00D968B3">
          <w:rPr>
            <w:rFonts w:ascii="华文楷体" w:eastAsia="华文楷体" w:hAnsi="华文楷体" w:hint="eastAsia"/>
            <w:sz w:val="28"/>
            <w:szCs w:val="28"/>
          </w:rPr>
          <w:delText>，</w:delText>
        </w:r>
      </w:del>
      <w:ins w:id="1157" w:author="admin" w:date="2015-07-20T23:07:00Z">
        <w:r w:rsidR="00D968B3">
          <w:rPr>
            <w:rFonts w:ascii="华文楷体" w:eastAsia="华文楷体" w:hAnsi="华文楷体" w:hint="eastAsia"/>
            <w:sz w:val="28"/>
            <w:szCs w:val="28"/>
          </w:rPr>
          <w:t>。</w:t>
        </w:r>
      </w:ins>
      <w:r w:rsidRPr="00FA4EB5">
        <w:rPr>
          <w:rFonts w:ascii="华文楷体" w:eastAsia="华文楷体" w:hAnsi="华文楷体" w:hint="eastAsia"/>
          <w:sz w:val="28"/>
          <w:szCs w:val="28"/>
        </w:rPr>
        <w:t>所以最后就说是不可能打破能取所取的一切戏论，所有的戏论都打破不了</w:t>
      </w:r>
      <w:del w:id="1158" w:author="admin" w:date="2015-07-20T23:08:00Z">
        <w:r w:rsidRPr="00FA4EB5" w:rsidDel="00D968B3">
          <w:rPr>
            <w:rFonts w:ascii="华文楷体" w:eastAsia="华文楷体" w:hAnsi="华文楷体" w:hint="eastAsia"/>
            <w:sz w:val="28"/>
            <w:szCs w:val="28"/>
          </w:rPr>
          <w:delText>，</w:delText>
        </w:r>
      </w:del>
      <w:ins w:id="1159" w:author="admin" w:date="2015-07-20T23:08:00Z">
        <w:r w:rsidR="00D968B3">
          <w:rPr>
            <w:rFonts w:ascii="华文楷体" w:eastAsia="华文楷体" w:hAnsi="华文楷体" w:hint="eastAsia"/>
            <w:sz w:val="28"/>
            <w:szCs w:val="28"/>
          </w:rPr>
          <w:t>。</w:t>
        </w:r>
      </w:ins>
      <w:r w:rsidRPr="00FA4EB5">
        <w:rPr>
          <w:rFonts w:ascii="华文楷体" w:eastAsia="华文楷体" w:hAnsi="华文楷体" w:hint="eastAsia"/>
          <w:sz w:val="28"/>
          <w:szCs w:val="28"/>
        </w:rPr>
        <w:t>这个方面就是</w:t>
      </w:r>
      <w:ins w:id="1160" w:author="admin" w:date="2015-07-20T23:08:00Z">
        <w:r w:rsidR="00D968B3">
          <w:rPr>
            <w:rFonts w:ascii="华文楷体" w:eastAsia="华文楷体" w:hAnsi="华文楷体" w:hint="eastAsia"/>
            <w:sz w:val="28"/>
            <w:szCs w:val="28"/>
          </w:rPr>
          <w:t>一种</w:t>
        </w:r>
      </w:ins>
      <w:r w:rsidRPr="00FA4EB5">
        <w:rPr>
          <w:rFonts w:ascii="华文楷体" w:eastAsia="华文楷体" w:hAnsi="华文楷体" w:hint="eastAsia"/>
          <w:sz w:val="28"/>
          <w:szCs w:val="28"/>
        </w:rPr>
        <w:t>过失</w:t>
      </w:r>
      <w:del w:id="1161" w:author="admin" w:date="2015-07-20T23:08:00Z">
        <w:r w:rsidRPr="00FA4EB5" w:rsidDel="00D968B3">
          <w:rPr>
            <w:rFonts w:ascii="华文楷体" w:eastAsia="华文楷体" w:hAnsi="华文楷体" w:hint="eastAsia"/>
            <w:sz w:val="28"/>
            <w:szCs w:val="28"/>
          </w:rPr>
          <w:delText>啊。</w:delText>
        </w:r>
      </w:del>
      <w:ins w:id="1162" w:author="admin" w:date="2015-07-20T23:08:00Z">
        <w:r w:rsidR="00D968B3">
          <w:rPr>
            <w:rFonts w:ascii="华文楷体" w:eastAsia="华文楷体" w:hAnsi="华文楷体" w:hint="eastAsia"/>
            <w:sz w:val="28"/>
            <w:szCs w:val="28"/>
          </w:rPr>
          <w:t>，</w:t>
        </w:r>
      </w:ins>
      <w:r w:rsidRPr="00FA4EB5">
        <w:rPr>
          <w:rFonts w:ascii="华文楷体" w:eastAsia="华文楷体" w:hAnsi="华文楷体" w:hint="eastAsia"/>
          <w:sz w:val="28"/>
          <w:szCs w:val="28"/>
        </w:rPr>
        <w:t>它就说如果你不破瓶子的本身，你不破瓶子的显现本身的话，最后就会变成这样一种问题</w:t>
      </w:r>
      <w:del w:id="1163" w:author="admin" w:date="2015-07-20T23:09:00Z">
        <w:r w:rsidRPr="00FA4EB5" w:rsidDel="00B1032C">
          <w:rPr>
            <w:rFonts w:ascii="华文楷体" w:eastAsia="华文楷体" w:hAnsi="华文楷体" w:hint="eastAsia"/>
            <w:sz w:val="28"/>
            <w:szCs w:val="28"/>
          </w:rPr>
          <w:delText>，</w:delText>
        </w:r>
      </w:del>
      <w:ins w:id="1164" w:author="admin" w:date="2015-07-20T23:09:00Z">
        <w:r w:rsidR="00B1032C">
          <w:rPr>
            <w:rFonts w:ascii="华文楷体" w:eastAsia="华文楷体" w:hAnsi="华文楷体" w:hint="eastAsia"/>
            <w:sz w:val="28"/>
            <w:szCs w:val="28"/>
          </w:rPr>
          <w:t>。</w:t>
        </w:r>
      </w:ins>
      <w:del w:id="1165" w:author="admin" w:date="2015-07-20T23:09:00Z">
        <w:r w:rsidRPr="00FA4EB5" w:rsidDel="00B1032C">
          <w:rPr>
            <w:rFonts w:ascii="华文楷体" w:eastAsia="华文楷体" w:hAnsi="华文楷体" w:hint="eastAsia"/>
            <w:sz w:val="28"/>
            <w:szCs w:val="28"/>
          </w:rPr>
          <w:delText>换句话说</w:delText>
        </w:r>
      </w:del>
      <w:ins w:id="1166" w:author="admin" w:date="2015-07-20T23:09:00Z">
        <w:r w:rsidR="00B1032C">
          <w:rPr>
            <w:rFonts w:ascii="华文楷体" w:eastAsia="华文楷体" w:hAnsi="华文楷体" w:hint="eastAsia"/>
            <w:sz w:val="28"/>
            <w:szCs w:val="28"/>
          </w:rPr>
          <w:t>或就说</w:t>
        </w:r>
      </w:ins>
      <w:r w:rsidRPr="00FA4EB5">
        <w:rPr>
          <w:rFonts w:ascii="华文楷体" w:eastAsia="华文楷体" w:hAnsi="华文楷体" w:hint="eastAsia"/>
          <w:sz w:val="28"/>
          <w:szCs w:val="28"/>
        </w:rPr>
        <w:t>如果你对空性</w:t>
      </w:r>
      <w:del w:id="1167" w:author="admin" w:date="2015-07-19T22:07:00Z">
        <w:r w:rsidRPr="00FA4EB5" w:rsidDel="00554077">
          <w:rPr>
            <w:rFonts w:ascii="华文楷体" w:eastAsia="华文楷体" w:hAnsi="华文楷体" w:hint="eastAsia"/>
            <w:sz w:val="28"/>
            <w:szCs w:val="28"/>
          </w:rPr>
          <w:delText>执着</w:delText>
        </w:r>
      </w:del>
      <w:ins w:id="1168"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不能</w:t>
      </w:r>
      <w:del w:id="1169" w:author="admin" w:date="2015-07-20T23:09:00Z">
        <w:r w:rsidRPr="00FA4EB5" w:rsidDel="009B436F">
          <w:rPr>
            <w:rFonts w:ascii="华文楷体" w:eastAsia="华文楷体" w:hAnsi="华文楷体" w:hint="eastAsia"/>
            <w:sz w:val="28"/>
            <w:szCs w:val="28"/>
          </w:rPr>
          <w:delText>够</w:delText>
        </w:r>
      </w:del>
      <w:r w:rsidRPr="00FA4EB5">
        <w:rPr>
          <w:rFonts w:ascii="华文楷体" w:eastAsia="华文楷体" w:hAnsi="华文楷体" w:hint="eastAsia"/>
          <w:sz w:val="28"/>
          <w:szCs w:val="28"/>
        </w:rPr>
        <w:t>破掉，对瓶子的</w:t>
      </w:r>
      <w:del w:id="1170" w:author="admin" w:date="2015-07-19T22:07:00Z">
        <w:r w:rsidRPr="00FA4EB5" w:rsidDel="00554077">
          <w:rPr>
            <w:rFonts w:ascii="华文楷体" w:eastAsia="华文楷体" w:hAnsi="华文楷体" w:hint="eastAsia"/>
            <w:sz w:val="28"/>
            <w:szCs w:val="28"/>
          </w:rPr>
          <w:delText>执着</w:delText>
        </w:r>
      </w:del>
      <w:ins w:id="1171" w:author="admin" w:date="2015-07-19T22:07:00Z">
        <w:r w:rsidR="00554077">
          <w:rPr>
            <w:rFonts w:ascii="华文楷体" w:eastAsia="华文楷体" w:hAnsi="华文楷体" w:hint="eastAsia"/>
            <w:sz w:val="28"/>
            <w:szCs w:val="28"/>
          </w:rPr>
          <w:t>执著</w:t>
        </w:r>
      </w:ins>
      <w:r w:rsidRPr="00FA4EB5">
        <w:rPr>
          <w:rFonts w:ascii="华文楷体" w:eastAsia="华文楷体" w:hAnsi="华文楷体" w:hint="eastAsia"/>
          <w:sz w:val="28"/>
          <w:szCs w:val="28"/>
        </w:rPr>
        <w:t>不能</w:t>
      </w:r>
      <w:del w:id="1172" w:author="admin" w:date="2015-07-20T23:09:00Z">
        <w:r w:rsidRPr="00FA4EB5" w:rsidDel="009B436F">
          <w:rPr>
            <w:rFonts w:ascii="华文楷体" w:eastAsia="华文楷体" w:hAnsi="华文楷体" w:hint="eastAsia"/>
            <w:sz w:val="28"/>
            <w:szCs w:val="28"/>
          </w:rPr>
          <w:delText>够</w:delText>
        </w:r>
      </w:del>
      <w:r w:rsidRPr="00FA4EB5">
        <w:rPr>
          <w:rFonts w:ascii="华文楷体" w:eastAsia="华文楷体" w:hAnsi="华文楷体" w:hint="eastAsia"/>
          <w:sz w:val="28"/>
          <w:szCs w:val="28"/>
        </w:rPr>
        <w:t>破掉，像这样的话实际上就不能够打破一切</w:t>
      </w:r>
      <w:del w:id="1173" w:author="admin" w:date="2015-07-20T23:09:00Z">
        <w:r w:rsidRPr="00FA4EB5" w:rsidDel="009B436F">
          <w:rPr>
            <w:rFonts w:ascii="华文楷体" w:eastAsia="华文楷体" w:hAnsi="华文楷体" w:hint="eastAsia"/>
            <w:sz w:val="28"/>
            <w:szCs w:val="28"/>
          </w:rPr>
          <w:delText>所有</w:delText>
        </w:r>
      </w:del>
      <w:ins w:id="1174" w:author="admin" w:date="2015-07-20T23:09:00Z">
        <w:r w:rsidR="009B436F">
          <w:rPr>
            <w:rFonts w:ascii="华文楷体" w:eastAsia="华文楷体" w:hAnsi="华文楷体" w:hint="eastAsia"/>
            <w:sz w:val="28"/>
            <w:szCs w:val="28"/>
          </w:rPr>
          <w:t>能取、所取</w:t>
        </w:r>
      </w:ins>
      <w:r w:rsidRPr="00FA4EB5">
        <w:rPr>
          <w:rFonts w:ascii="华文楷体" w:eastAsia="华文楷体" w:hAnsi="华文楷体" w:hint="eastAsia"/>
          <w:sz w:val="28"/>
          <w:szCs w:val="28"/>
        </w:rPr>
        <w:t>的戏论，还要</w:t>
      </w:r>
      <w:proofErr w:type="gramStart"/>
      <w:r w:rsidRPr="00FA4EB5">
        <w:rPr>
          <w:rFonts w:ascii="华文楷体" w:eastAsia="华文楷体" w:hAnsi="华文楷体" w:hint="eastAsia"/>
          <w:sz w:val="28"/>
          <w:szCs w:val="28"/>
        </w:rPr>
        <w:t>讲其他</w:t>
      </w:r>
      <w:proofErr w:type="gramEnd"/>
      <w:r w:rsidRPr="00FA4EB5">
        <w:rPr>
          <w:rFonts w:ascii="华文楷体" w:eastAsia="华文楷体" w:hAnsi="华文楷体" w:hint="eastAsia"/>
          <w:sz w:val="28"/>
          <w:szCs w:val="28"/>
        </w:rPr>
        <w:t>过失。</w:t>
      </w:r>
    </w:p>
    <w:p w:rsidR="00FA4EB5" w:rsidRPr="00FA4EB5" w:rsidRDefault="00B15FD8" w:rsidP="00FA4EB5">
      <w:pPr>
        <w:ind w:firstLine="570"/>
        <w:rPr>
          <w:rFonts w:ascii="华文楷体" w:eastAsia="华文楷体" w:hAnsi="华文楷体"/>
          <w:sz w:val="28"/>
          <w:szCs w:val="28"/>
        </w:rPr>
      </w:pPr>
      <w:ins w:id="1175" w:author="admin" w:date="2015-07-20T23:04:00Z">
        <w:r>
          <w:rPr>
            <w:rFonts w:ascii="华文楷体" w:eastAsia="华文楷体" w:hAnsi="华文楷体" w:hint="eastAsia"/>
            <w:sz w:val="28"/>
            <w:szCs w:val="28"/>
          </w:rPr>
          <w:t>【</w:t>
        </w:r>
      </w:ins>
      <w:r w:rsidR="00FA4EB5" w:rsidRPr="00B15FD8">
        <w:rPr>
          <w:rFonts w:asciiTheme="minorEastAsia" w:hAnsiTheme="minorEastAsia" w:hint="eastAsia"/>
          <w:sz w:val="28"/>
          <w:szCs w:val="28"/>
          <w:rPrChange w:id="1176" w:author="admin" w:date="2015-07-20T23:04:00Z">
            <w:rPr>
              <w:rFonts w:ascii="华文楷体" w:eastAsia="华文楷体" w:hAnsi="华文楷体" w:hint="eastAsia"/>
              <w:sz w:val="28"/>
              <w:szCs w:val="28"/>
            </w:rPr>
          </w:rPrChange>
        </w:rPr>
        <w:t>此外，圣者的根本慧定也成了毁灭诸法之因等（“等”字包括名言经得起胜义量观察以及胜义中存在生等法）三大太过也必将落到头上。</w:t>
      </w:r>
      <w:ins w:id="1177" w:author="admin" w:date="2015-07-20T23:04:00Z">
        <w:r>
          <w:rPr>
            <w:rFonts w:ascii="华文楷体" w:eastAsia="华文楷体" w:hAnsi="华文楷体" w:hint="eastAsia"/>
            <w:sz w:val="28"/>
            <w:szCs w:val="28"/>
          </w:rPr>
          <w:t>】</w:t>
        </w:r>
      </w:ins>
    </w:p>
    <w:p w:rsidR="00FD54BC" w:rsidRDefault="00FA4EB5" w:rsidP="00FA4EB5">
      <w:pPr>
        <w:ind w:firstLine="570"/>
        <w:rPr>
          <w:ins w:id="1178" w:author="admin" w:date="2015-07-20T23:22:00Z"/>
          <w:rFonts w:ascii="华文楷体" w:eastAsia="华文楷体" w:hAnsi="华文楷体" w:hint="eastAsia"/>
          <w:sz w:val="28"/>
          <w:szCs w:val="28"/>
        </w:rPr>
      </w:pPr>
      <w:r w:rsidRPr="00FA4EB5">
        <w:rPr>
          <w:rFonts w:ascii="华文楷体" w:eastAsia="华文楷体" w:hAnsi="华文楷体" w:hint="eastAsia"/>
          <w:sz w:val="28"/>
          <w:szCs w:val="28"/>
        </w:rPr>
        <w:t>本来这个三大太过呢是中观应成派发给</w:t>
      </w:r>
      <w:proofErr w:type="gramStart"/>
      <w:r w:rsidRPr="00FA4EB5">
        <w:rPr>
          <w:rFonts w:ascii="华文楷体" w:eastAsia="华文楷体" w:hAnsi="华文楷体" w:hint="eastAsia"/>
          <w:sz w:val="28"/>
          <w:szCs w:val="28"/>
        </w:rPr>
        <w:t>中观自续派</w:t>
      </w:r>
      <w:proofErr w:type="gramEnd"/>
      <w:r w:rsidRPr="00FA4EB5">
        <w:rPr>
          <w:rFonts w:ascii="华文楷体" w:eastAsia="华文楷体" w:hAnsi="华文楷体" w:hint="eastAsia"/>
          <w:sz w:val="28"/>
          <w:szCs w:val="28"/>
        </w:rPr>
        <w:t>的，有三大太过。说分开二</w:t>
      </w:r>
      <w:proofErr w:type="gramStart"/>
      <w:r w:rsidRPr="00FA4EB5">
        <w:rPr>
          <w:rFonts w:ascii="华文楷体" w:eastAsia="华文楷体" w:hAnsi="华文楷体" w:hint="eastAsia"/>
          <w:sz w:val="28"/>
          <w:szCs w:val="28"/>
        </w:rPr>
        <w:t>谛</w:t>
      </w:r>
      <w:proofErr w:type="gramEnd"/>
      <w:r w:rsidRPr="00FA4EB5">
        <w:rPr>
          <w:rFonts w:ascii="华文楷体" w:eastAsia="华文楷体" w:hAnsi="华文楷体" w:hint="eastAsia"/>
          <w:sz w:val="28"/>
          <w:szCs w:val="28"/>
        </w:rPr>
        <w:t>加上这个胜义</w:t>
      </w:r>
      <w:del w:id="1179" w:author="admin" w:date="2015-07-20T23:10:00Z">
        <w:r w:rsidRPr="00FA4EB5" w:rsidDel="00F8772A">
          <w:rPr>
            <w:rFonts w:ascii="华文楷体" w:eastAsia="华文楷体" w:hAnsi="华文楷体" w:hint="eastAsia"/>
            <w:sz w:val="28"/>
            <w:szCs w:val="28"/>
          </w:rPr>
          <w:delText>谛</w:delText>
        </w:r>
      </w:del>
      <w:ins w:id="1180" w:author="admin" w:date="2015-07-20T23:10:00Z">
        <w:r w:rsidR="00EB233F">
          <w:rPr>
            <w:rFonts w:ascii="华文楷体" w:eastAsia="华文楷体" w:hAnsi="华文楷体" w:hint="eastAsia"/>
            <w:sz w:val="28"/>
            <w:szCs w:val="28"/>
          </w:rPr>
          <w:t>简</w:t>
        </w:r>
        <w:r w:rsidR="00F8772A">
          <w:rPr>
            <w:rFonts w:ascii="华文楷体" w:eastAsia="华文楷体" w:hAnsi="华文楷体" w:hint="eastAsia"/>
            <w:sz w:val="28"/>
            <w:szCs w:val="28"/>
          </w:rPr>
          <w:t>别</w:t>
        </w:r>
      </w:ins>
      <w:r w:rsidRPr="00FA4EB5">
        <w:rPr>
          <w:rFonts w:ascii="华文楷体" w:eastAsia="华文楷体" w:hAnsi="华文楷体" w:hint="eastAsia"/>
          <w:sz w:val="28"/>
          <w:szCs w:val="28"/>
        </w:rPr>
        <w:t>，像这样的话就说三大太过</w:t>
      </w:r>
      <w:del w:id="1181" w:author="admin" w:date="2015-07-20T23:11:00Z">
        <w:r w:rsidRPr="00FA4EB5" w:rsidDel="00EB233F">
          <w:rPr>
            <w:rFonts w:ascii="华文楷体" w:eastAsia="华文楷体" w:hAnsi="华文楷体" w:hint="eastAsia"/>
            <w:sz w:val="28"/>
            <w:szCs w:val="28"/>
          </w:rPr>
          <w:delText>，</w:delText>
        </w:r>
      </w:del>
      <w:ins w:id="1182" w:author="admin" w:date="2015-07-20T23:11:00Z">
        <w:r w:rsidR="00EB233F">
          <w:rPr>
            <w:rFonts w:ascii="华文楷体" w:eastAsia="华文楷体" w:hAnsi="华文楷体" w:hint="eastAsia"/>
            <w:sz w:val="28"/>
            <w:szCs w:val="28"/>
          </w:rPr>
          <w:t>。</w:t>
        </w:r>
      </w:ins>
      <w:r w:rsidRPr="00FA4EB5">
        <w:rPr>
          <w:rFonts w:ascii="华文楷体" w:eastAsia="华文楷体" w:hAnsi="华文楷体" w:hint="eastAsia"/>
          <w:sz w:val="28"/>
          <w:szCs w:val="28"/>
        </w:rPr>
        <w:t>三大太过就说</w:t>
      </w:r>
      <w:del w:id="1183" w:author="admin" w:date="2015-07-20T23:11:00Z">
        <w:r w:rsidRPr="00FA4EB5" w:rsidDel="00C8601A">
          <w:rPr>
            <w:rFonts w:ascii="华文楷体" w:eastAsia="华文楷体" w:hAnsi="华文楷体" w:hint="eastAsia"/>
            <w:sz w:val="28"/>
            <w:szCs w:val="28"/>
          </w:rPr>
          <w:delText>此处</w:delText>
        </w:r>
      </w:del>
      <w:ins w:id="1184" w:author="admin" w:date="2015-07-20T23:11:00Z">
        <w:r w:rsidR="00C8601A">
          <w:rPr>
            <w:rFonts w:ascii="华文楷体" w:eastAsia="华文楷体" w:hAnsi="华文楷体" w:hint="eastAsia"/>
            <w:sz w:val="28"/>
            <w:szCs w:val="28"/>
          </w:rPr>
          <w:t>自续派</w:t>
        </w:r>
        <w:r w:rsidR="00737952">
          <w:rPr>
            <w:rFonts w:ascii="华文楷体" w:eastAsia="华文楷体" w:hAnsi="华文楷体" w:hint="eastAsia"/>
            <w:sz w:val="28"/>
            <w:szCs w:val="28"/>
          </w:rPr>
          <w:t>是</w:t>
        </w:r>
      </w:ins>
      <w:r w:rsidRPr="00FA4EB5">
        <w:rPr>
          <w:rFonts w:ascii="华文楷体" w:eastAsia="华文楷体" w:hAnsi="华文楷体" w:hint="eastAsia"/>
          <w:sz w:val="28"/>
          <w:szCs w:val="28"/>
        </w:rPr>
        <w:t>没办法回答的，</w:t>
      </w:r>
      <w:ins w:id="1185" w:author="admin" w:date="2015-07-20T23:12:00Z">
        <w:r w:rsidR="00C57085">
          <w:rPr>
            <w:rFonts w:ascii="华文楷体" w:eastAsia="华文楷体" w:hAnsi="华文楷体" w:hint="eastAsia"/>
            <w:sz w:val="28"/>
            <w:szCs w:val="28"/>
          </w:rPr>
          <w:t>在</w:t>
        </w:r>
      </w:ins>
      <w:r w:rsidRPr="00FA4EB5">
        <w:rPr>
          <w:rFonts w:ascii="华文楷体" w:eastAsia="华文楷体" w:hAnsi="华文楷体" w:hint="eastAsia"/>
          <w:sz w:val="28"/>
          <w:szCs w:val="28"/>
        </w:rPr>
        <w:t>它的理论基础</w:t>
      </w:r>
      <w:ins w:id="1186" w:author="admin" w:date="2015-07-20T23:13:00Z">
        <w:r w:rsidR="00FA53B8">
          <w:rPr>
            <w:rFonts w:ascii="华文楷体" w:eastAsia="华文楷体" w:hAnsi="华文楷体" w:hint="eastAsia"/>
            <w:sz w:val="28"/>
            <w:szCs w:val="28"/>
          </w:rPr>
          <w:t>上</w:t>
        </w:r>
      </w:ins>
      <w:r w:rsidRPr="00FA4EB5">
        <w:rPr>
          <w:rFonts w:ascii="华文楷体" w:eastAsia="华文楷体" w:hAnsi="华文楷体" w:hint="eastAsia"/>
          <w:sz w:val="28"/>
          <w:szCs w:val="28"/>
        </w:rPr>
        <w:t>没</w:t>
      </w:r>
      <w:ins w:id="1187" w:author="admin" w:date="2015-07-20T23:13:00Z">
        <w:r w:rsidR="00FA53B8">
          <w:rPr>
            <w:rFonts w:ascii="华文楷体" w:eastAsia="华文楷体" w:hAnsi="华文楷体" w:hint="eastAsia"/>
            <w:sz w:val="28"/>
            <w:szCs w:val="28"/>
          </w:rPr>
          <w:t>有</w:t>
        </w:r>
      </w:ins>
      <w:r w:rsidRPr="00FA4EB5">
        <w:rPr>
          <w:rFonts w:ascii="华文楷体" w:eastAsia="华文楷体" w:hAnsi="华文楷体" w:hint="eastAsia"/>
          <w:sz w:val="28"/>
          <w:szCs w:val="28"/>
        </w:rPr>
        <w:t>办法回答</w:t>
      </w:r>
      <w:del w:id="1188" w:author="admin" w:date="2015-07-20T23:13:00Z">
        <w:r w:rsidRPr="00FA4EB5" w:rsidDel="00FA53B8">
          <w:rPr>
            <w:rFonts w:ascii="华文楷体" w:eastAsia="华文楷体" w:hAnsi="华文楷体" w:hint="eastAsia"/>
            <w:sz w:val="28"/>
            <w:szCs w:val="28"/>
          </w:rPr>
          <w:delText>的</w:delText>
        </w:r>
      </w:del>
      <w:ins w:id="1189" w:author="admin" w:date="2015-07-20T23:12:00Z">
        <w:r w:rsidR="00C57085">
          <w:rPr>
            <w:rFonts w:ascii="华文楷体" w:eastAsia="华文楷体" w:hAnsi="华文楷体" w:hint="eastAsia"/>
            <w:sz w:val="28"/>
            <w:szCs w:val="28"/>
          </w:rPr>
          <w:t>。</w:t>
        </w:r>
      </w:ins>
      <w:del w:id="1190" w:author="admin" w:date="2015-07-20T23:12:00Z">
        <w:r w:rsidRPr="00FA4EB5" w:rsidDel="00C57085">
          <w:rPr>
            <w:rFonts w:ascii="华文楷体" w:eastAsia="华文楷体" w:hAnsi="华文楷体" w:hint="eastAsia"/>
            <w:sz w:val="28"/>
            <w:szCs w:val="28"/>
          </w:rPr>
          <w:delText>，</w:delText>
        </w:r>
      </w:del>
      <w:r w:rsidRPr="00FA4EB5">
        <w:rPr>
          <w:rFonts w:ascii="华文楷体" w:eastAsia="华文楷体" w:hAnsi="华文楷体" w:hint="eastAsia"/>
          <w:sz w:val="28"/>
          <w:szCs w:val="28"/>
        </w:rPr>
        <w:t>那么就说这个时候呢你把这三大太过发给对方呢，发给对方呢，对方它自己认为应成派呢，但是真正观察的时候，它自己就说是承认就说是这个柱子，瓶子，等这个有法实际上是不空的，不能空的。空的只是成实而已，空的只是成实而已，那么不空的是柱子，瓶子</w:t>
      </w:r>
      <w:del w:id="1191" w:author="admin" w:date="2015-07-20T23:15:00Z">
        <w:r w:rsidRPr="00FA4EB5" w:rsidDel="00FA53B8">
          <w:rPr>
            <w:rFonts w:ascii="华文楷体" w:eastAsia="华文楷体" w:hAnsi="华文楷体" w:hint="eastAsia"/>
            <w:sz w:val="28"/>
            <w:szCs w:val="28"/>
          </w:rPr>
          <w:delText>，</w:delText>
        </w:r>
      </w:del>
      <w:ins w:id="1192" w:author="admin" w:date="2015-07-20T23:15:00Z">
        <w:r w:rsidR="00FA53B8">
          <w:rPr>
            <w:rFonts w:ascii="华文楷体" w:eastAsia="华文楷体" w:hAnsi="华文楷体" w:hint="eastAsia"/>
            <w:sz w:val="28"/>
            <w:szCs w:val="28"/>
          </w:rPr>
          <w:t>。</w:t>
        </w:r>
      </w:ins>
      <w:r w:rsidRPr="00FA4EB5">
        <w:rPr>
          <w:rFonts w:ascii="华文楷体" w:eastAsia="华文楷体" w:hAnsi="华文楷体" w:hint="eastAsia"/>
          <w:sz w:val="28"/>
          <w:szCs w:val="28"/>
        </w:rPr>
        <w:t>那么这个柱子</w:t>
      </w:r>
      <w:ins w:id="1193" w:author="admin" w:date="2015-07-20T23:15:00Z">
        <w:r w:rsidR="00BD7557">
          <w:rPr>
            <w:rFonts w:ascii="华文楷体" w:eastAsia="华文楷体" w:hAnsi="华文楷体" w:hint="eastAsia"/>
            <w:sz w:val="28"/>
            <w:szCs w:val="28"/>
          </w:rPr>
          <w:t>、</w:t>
        </w:r>
      </w:ins>
      <w:r w:rsidRPr="00FA4EB5">
        <w:rPr>
          <w:rFonts w:ascii="华文楷体" w:eastAsia="华文楷体" w:hAnsi="华文楷体" w:hint="eastAsia"/>
          <w:sz w:val="28"/>
          <w:szCs w:val="28"/>
        </w:rPr>
        <w:t>瓶子，是不是只是在世俗当中不空呢</w:t>
      </w:r>
      <w:del w:id="1194" w:author="admin" w:date="2015-07-20T23:16:00Z">
        <w:r w:rsidRPr="00FA4EB5" w:rsidDel="00BD7557">
          <w:rPr>
            <w:rFonts w:ascii="华文楷体" w:eastAsia="华文楷体" w:hAnsi="华文楷体" w:hint="eastAsia"/>
            <w:sz w:val="28"/>
            <w:szCs w:val="28"/>
          </w:rPr>
          <w:delText>，</w:delText>
        </w:r>
      </w:del>
      <w:ins w:id="1195" w:author="admin" w:date="2015-07-20T23:16:00Z">
        <w:r w:rsidR="00BD7557">
          <w:rPr>
            <w:rFonts w:ascii="华文楷体" w:eastAsia="华文楷体" w:hAnsi="华文楷体" w:hint="eastAsia"/>
            <w:sz w:val="28"/>
            <w:szCs w:val="28"/>
          </w:rPr>
          <w:t>？</w:t>
        </w:r>
      </w:ins>
      <w:r w:rsidRPr="00FA4EB5">
        <w:rPr>
          <w:rFonts w:ascii="华文楷体" w:eastAsia="华文楷体" w:hAnsi="华文楷体" w:hint="eastAsia"/>
          <w:sz w:val="28"/>
          <w:szCs w:val="28"/>
        </w:rPr>
        <w:t>不是在世俗当中，胜义</w:t>
      </w:r>
      <w:proofErr w:type="gramStart"/>
      <w:ins w:id="1196" w:author="admin" w:date="2015-07-20T23:16:00Z">
        <w:r w:rsidR="00C84614">
          <w:rPr>
            <w:rFonts w:ascii="华文楷体" w:eastAsia="华文楷体" w:hAnsi="华文楷体" w:hint="eastAsia"/>
            <w:sz w:val="28"/>
            <w:szCs w:val="28"/>
          </w:rPr>
          <w:t>谛</w:t>
        </w:r>
      </w:ins>
      <w:proofErr w:type="gramEnd"/>
      <w:r w:rsidRPr="00FA4EB5">
        <w:rPr>
          <w:rFonts w:ascii="华文楷体" w:eastAsia="华文楷体" w:hAnsi="华文楷体" w:hint="eastAsia"/>
          <w:sz w:val="28"/>
          <w:szCs w:val="28"/>
        </w:rPr>
        <w:t>当中也是不空的</w:t>
      </w:r>
      <w:ins w:id="1197" w:author="admin" w:date="2015-07-20T23:16:00Z">
        <w:r w:rsidR="00C84614">
          <w:rPr>
            <w:rFonts w:ascii="华文楷体" w:eastAsia="华文楷体" w:hAnsi="华文楷体" w:hint="eastAsia"/>
            <w:sz w:val="28"/>
            <w:szCs w:val="28"/>
          </w:rPr>
          <w:t>。</w:t>
        </w:r>
      </w:ins>
      <w:del w:id="1198" w:author="admin" w:date="2015-07-20T23:16:00Z">
        <w:r w:rsidRPr="00FA4EB5" w:rsidDel="00C84614">
          <w:rPr>
            <w:rFonts w:ascii="华文楷体" w:eastAsia="华文楷体" w:hAnsi="华文楷体" w:hint="eastAsia"/>
            <w:sz w:val="28"/>
            <w:szCs w:val="28"/>
          </w:rPr>
          <w:delText>，</w:delText>
        </w:r>
      </w:del>
      <w:r w:rsidRPr="00FA4EB5">
        <w:rPr>
          <w:rFonts w:ascii="华文楷体" w:eastAsia="华文楷体" w:hAnsi="华文楷体" w:hint="eastAsia"/>
          <w:sz w:val="28"/>
          <w:szCs w:val="28"/>
        </w:rPr>
        <w:t>没办法空，因为就说是任</w:t>
      </w:r>
      <w:r w:rsidRPr="00FA4EB5">
        <w:rPr>
          <w:rFonts w:ascii="华文楷体" w:eastAsia="华文楷体" w:hAnsi="华文楷体" w:hint="eastAsia"/>
          <w:sz w:val="28"/>
          <w:szCs w:val="28"/>
        </w:rPr>
        <w:lastRenderedPageBreak/>
        <w:t>何的胜义理</w:t>
      </w:r>
      <w:proofErr w:type="gramStart"/>
      <w:r w:rsidRPr="00FA4EB5">
        <w:rPr>
          <w:rFonts w:ascii="华文楷体" w:eastAsia="华文楷体" w:hAnsi="华文楷体" w:hint="eastAsia"/>
          <w:sz w:val="28"/>
          <w:szCs w:val="28"/>
        </w:rPr>
        <w:t>论只是</w:t>
      </w:r>
      <w:proofErr w:type="gramEnd"/>
      <w:r w:rsidRPr="00FA4EB5">
        <w:rPr>
          <w:rFonts w:ascii="华文楷体" w:eastAsia="华文楷体" w:hAnsi="华文楷体" w:hint="eastAsia"/>
          <w:sz w:val="28"/>
          <w:szCs w:val="28"/>
        </w:rPr>
        <w:t>破成实，任何胜义理</w:t>
      </w:r>
      <w:proofErr w:type="gramStart"/>
      <w:r w:rsidRPr="00FA4EB5">
        <w:rPr>
          <w:rFonts w:ascii="华文楷体" w:eastAsia="华文楷体" w:hAnsi="华文楷体" w:hint="eastAsia"/>
          <w:sz w:val="28"/>
          <w:szCs w:val="28"/>
        </w:rPr>
        <w:t>论根本</w:t>
      </w:r>
      <w:proofErr w:type="gramEnd"/>
      <w:r w:rsidRPr="00FA4EB5">
        <w:rPr>
          <w:rFonts w:ascii="华文楷体" w:eastAsia="华文楷体" w:hAnsi="华文楷体" w:hint="eastAsia"/>
          <w:sz w:val="28"/>
          <w:szCs w:val="28"/>
        </w:rPr>
        <w:t>不破这样一种显现。根本不破这样有境，所以说这样有境就成了，就成了这样一种存在的东西，二</w:t>
      </w:r>
      <w:proofErr w:type="gramStart"/>
      <w:r w:rsidRPr="00FA4EB5">
        <w:rPr>
          <w:rFonts w:ascii="华文楷体" w:eastAsia="华文楷体" w:hAnsi="华文楷体" w:hint="eastAsia"/>
          <w:sz w:val="28"/>
          <w:szCs w:val="28"/>
        </w:rPr>
        <w:t>谛</w:t>
      </w:r>
      <w:proofErr w:type="gramEnd"/>
      <w:r w:rsidRPr="00FA4EB5">
        <w:rPr>
          <w:rFonts w:ascii="华文楷体" w:eastAsia="华文楷体" w:hAnsi="华文楷体" w:hint="eastAsia"/>
          <w:sz w:val="28"/>
          <w:szCs w:val="28"/>
        </w:rPr>
        <w:t>当中不存在的东西。这个所谓的有法</w:t>
      </w:r>
      <w:ins w:id="1199" w:author="admin" w:date="2015-07-20T23:17:00Z">
        <w:r w:rsidR="00C84614">
          <w:rPr>
            <w:rFonts w:ascii="华文楷体" w:eastAsia="华文楷体" w:hAnsi="华文楷体" w:hint="eastAsia"/>
            <w:sz w:val="28"/>
            <w:szCs w:val="28"/>
          </w:rPr>
          <w:t>以及显现</w:t>
        </w:r>
      </w:ins>
      <w:del w:id="1200" w:author="admin" w:date="2015-07-20T23:17:00Z">
        <w:r w:rsidRPr="00FA4EB5" w:rsidDel="00C84614">
          <w:rPr>
            <w:rFonts w:ascii="华文楷体" w:eastAsia="华文楷体" w:hAnsi="华文楷体" w:hint="eastAsia"/>
            <w:sz w:val="28"/>
            <w:szCs w:val="28"/>
          </w:rPr>
          <w:delText>现在</w:delText>
        </w:r>
      </w:del>
      <w:r w:rsidRPr="00FA4EB5">
        <w:rPr>
          <w:rFonts w:ascii="华文楷体" w:eastAsia="华文楷体" w:hAnsi="华文楷体" w:hint="eastAsia"/>
          <w:sz w:val="28"/>
          <w:szCs w:val="28"/>
        </w:rPr>
        <w:t>在二</w:t>
      </w:r>
      <w:proofErr w:type="gramStart"/>
      <w:r w:rsidRPr="00FA4EB5">
        <w:rPr>
          <w:rFonts w:ascii="华文楷体" w:eastAsia="华文楷体" w:hAnsi="华文楷体" w:hint="eastAsia"/>
          <w:sz w:val="28"/>
          <w:szCs w:val="28"/>
        </w:rPr>
        <w:t>谛</w:t>
      </w:r>
      <w:proofErr w:type="gramEnd"/>
      <w:r w:rsidRPr="00FA4EB5">
        <w:rPr>
          <w:rFonts w:ascii="华文楷体" w:eastAsia="华文楷体" w:hAnsi="华文楷体" w:hint="eastAsia"/>
          <w:sz w:val="28"/>
          <w:szCs w:val="28"/>
        </w:rPr>
        <w:t>当中不存在</w:t>
      </w:r>
      <w:del w:id="1201" w:author="admin" w:date="2015-07-20T23:17:00Z">
        <w:r w:rsidRPr="00FA4EB5" w:rsidDel="00C84614">
          <w:rPr>
            <w:rFonts w:ascii="华文楷体" w:eastAsia="华文楷体" w:hAnsi="华文楷体" w:hint="eastAsia"/>
            <w:sz w:val="28"/>
            <w:szCs w:val="28"/>
          </w:rPr>
          <w:delText>，</w:delText>
        </w:r>
      </w:del>
      <w:ins w:id="1202" w:author="admin" w:date="2015-07-20T23:17:00Z">
        <w:r w:rsidR="00C84614">
          <w:rPr>
            <w:rFonts w:ascii="华文楷体" w:eastAsia="华文楷体" w:hAnsi="华文楷体" w:hint="eastAsia"/>
            <w:sz w:val="28"/>
            <w:szCs w:val="28"/>
          </w:rPr>
          <w:t>。</w:t>
        </w:r>
      </w:ins>
    </w:p>
    <w:p w:rsidR="00FD54BC" w:rsidRDefault="00FA4EB5" w:rsidP="00FA4EB5">
      <w:pPr>
        <w:ind w:firstLine="570"/>
        <w:rPr>
          <w:ins w:id="1203" w:author="admin" w:date="2015-07-20T23:21:00Z"/>
          <w:rFonts w:ascii="华文楷体" w:eastAsia="华文楷体" w:hAnsi="华文楷体" w:hint="eastAsia"/>
          <w:sz w:val="28"/>
          <w:szCs w:val="28"/>
        </w:rPr>
      </w:pPr>
      <w:r w:rsidRPr="00FA4EB5">
        <w:rPr>
          <w:rFonts w:ascii="华文楷体" w:eastAsia="华文楷体" w:hAnsi="华文楷体" w:hint="eastAsia"/>
          <w:sz w:val="28"/>
          <w:szCs w:val="28"/>
        </w:rPr>
        <w:t>那么如果这样显现在二</w:t>
      </w:r>
      <w:proofErr w:type="gramStart"/>
      <w:r w:rsidRPr="00FA4EB5">
        <w:rPr>
          <w:rFonts w:ascii="华文楷体" w:eastAsia="华文楷体" w:hAnsi="华文楷体" w:hint="eastAsia"/>
          <w:sz w:val="28"/>
          <w:szCs w:val="28"/>
        </w:rPr>
        <w:t>谛</w:t>
      </w:r>
      <w:proofErr w:type="gramEnd"/>
      <w:r w:rsidRPr="00FA4EB5">
        <w:rPr>
          <w:rFonts w:ascii="华文楷体" w:eastAsia="华文楷体" w:hAnsi="华文楷体" w:hint="eastAsia"/>
          <w:sz w:val="28"/>
          <w:szCs w:val="28"/>
        </w:rPr>
        <w:t>当中存在的话，</w:t>
      </w:r>
      <w:ins w:id="1204" w:author="admin" w:date="2015-07-20T23:17:00Z">
        <w:r w:rsidR="00C84614">
          <w:rPr>
            <w:rFonts w:ascii="华文楷体" w:eastAsia="华文楷体" w:hAnsi="华文楷体" w:hint="eastAsia"/>
            <w:sz w:val="28"/>
            <w:szCs w:val="28"/>
          </w:rPr>
          <w:t>那么</w:t>
        </w:r>
      </w:ins>
      <w:r w:rsidRPr="00FA4EB5">
        <w:rPr>
          <w:rFonts w:ascii="华文楷体" w:eastAsia="华文楷体" w:hAnsi="华文楷体" w:hint="eastAsia"/>
          <w:sz w:val="28"/>
          <w:szCs w:val="28"/>
        </w:rPr>
        <w:t>圣者的</w:t>
      </w:r>
      <w:proofErr w:type="gramStart"/>
      <w:r w:rsidRPr="00FA4EB5">
        <w:rPr>
          <w:rFonts w:ascii="华文楷体" w:eastAsia="华文楷体" w:hAnsi="华文楷体" w:hint="eastAsia"/>
          <w:sz w:val="28"/>
          <w:szCs w:val="28"/>
        </w:rPr>
        <w:t>根本慧</w:t>
      </w:r>
      <w:proofErr w:type="gramEnd"/>
      <w:r w:rsidRPr="00FA4EB5">
        <w:rPr>
          <w:rFonts w:ascii="华文楷体" w:eastAsia="华文楷体" w:hAnsi="华文楷体" w:hint="eastAsia"/>
          <w:sz w:val="28"/>
          <w:szCs w:val="28"/>
        </w:rPr>
        <w:t>定就会变成毁灭诸法的因，这是</w:t>
      </w:r>
      <w:del w:id="1205" w:author="admin" w:date="2015-07-20T23:18:00Z">
        <w:r w:rsidRPr="00FA4EB5" w:rsidDel="00A165A2">
          <w:rPr>
            <w:rFonts w:ascii="华文楷体" w:eastAsia="华文楷体" w:hAnsi="华文楷体" w:hint="eastAsia"/>
            <w:sz w:val="28"/>
            <w:szCs w:val="28"/>
          </w:rPr>
          <w:delText>第二</w:delText>
        </w:r>
      </w:del>
      <w:ins w:id="1206" w:author="admin" w:date="2015-07-20T23:18:00Z">
        <w:r w:rsidR="00A165A2">
          <w:rPr>
            <w:rFonts w:ascii="华文楷体" w:eastAsia="华文楷体" w:hAnsi="华文楷体" w:hint="eastAsia"/>
            <w:sz w:val="28"/>
            <w:szCs w:val="28"/>
          </w:rPr>
          <w:t>第一</w:t>
        </w:r>
      </w:ins>
      <w:r w:rsidRPr="00FA4EB5">
        <w:rPr>
          <w:rFonts w:ascii="华文楷体" w:eastAsia="华文楷体" w:hAnsi="华文楷体" w:hint="eastAsia"/>
          <w:sz w:val="28"/>
          <w:szCs w:val="28"/>
        </w:rPr>
        <w:t>大过</w:t>
      </w:r>
      <w:ins w:id="1207" w:author="admin" w:date="2015-07-20T23:18:00Z">
        <w:r w:rsidR="00A165A2">
          <w:rPr>
            <w:rFonts w:ascii="华文楷体" w:eastAsia="华文楷体" w:hAnsi="华文楷体" w:hint="eastAsia"/>
            <w:sz w:val="28"/>
            <w:szCs w:val="28"/>
          </w:rPr>
          <w:t>。</w:t>
        </w:r>
      </w:ins>
      <w:del w:id="1208" w:author="admin" w:date="2015-07-20T23:18:00Z">
        <w:r w:rsidRPr="00FA4EB5" w:rsidDel="00A165A2">
          <w:rPr>
            <w:rFonts w:ascii="华文楷体" w:eastAsia="华文楷体" w:hAnsi="华文楷体" w:hint="eastAsia"/>
            <w:sz w:val="28"/>
            <w:szCs w:val="28"/>
          </w:rPr>
          <w:delText>，</w:delText>
        </w:r>
      </w:del>
      <w:r w:rsidRPr="00FA4EB5">
        <w:rPr>
          <w:rFonts w:ascii="华文楷体" w:eastAsia="华文楷体" w:hAnsi="华文楷体" w:hint="eastAsia"/>
          <w:sz w:val="28"/>
          <w:szCs w:val="28"/>
        </w:rPr>
        <w:t>那么为什么是</w:t>
      </w:r>
      <w:ins w:id="1209" w:author="admin" w:date="2015-07-20T23:18:00Z">
        <w:r w:rsidR="00A165A2">
          <w:rPr>
            <w:rFonts w:ascii="华文楷体" w:eastAsia="华文楷体" w:hAnsi="华文楷体" w:hint="eastAsia"/>
            <w:sz w:val="28"/>
            <w:szCs w:val="28"/>
          </w:rPr>
          <w:t>第一</w:t>
        </w:r>
      </w:ins>
      <w:del w:id="1210" w:author="admin" w:date="2015-07-20T23:18:00Z">
        <w:r w:rsidRPr="00FA4EB5" w:rsidDel="00A165A2">
          <w:rPr>
            <w:rFonts w:ascii="华文楷体" w:eastAsia="华文楷体" w:hAnsi="华文楷体" w:hint="eastAsia"/>
            <w:sz w:val="28"/>
            <w:szCs w:val="28"/>
          </w:rPr>
          <w:delText>第二</w:delText>
        </w:r>
      </w:del>
      <w:r w:rsidRPr="00FA4EB5">
        <w:rPr>
          <w:rFonts w:ascii="华文楷体" w:eastAsia="华文楷体" w:hAnsi="华文楷体" w:hint="eastAsia"/>
          <w:sz w:val="28"/>
          <w:szCs w:val="28"/>
        </w:rPr>
        <w:t>大过呢</w:t>
      </w:r>
      <w:ins w:id="1211" w:author="admin" w:date="2015-07-20T23:18:00Z">
        <w:r w:rsidR="00A165A2">
          <w:rPr>
            <w:rFonts w:ascii="华文楷体" w:eastAsia="华文楷体" w:hAnsi="华文楷体" w:hint="eastAsia"/>
            <w:sz w:val="28"/>
            <w:szCs w:val="28"/>
          </w:rPr>
          <w:t>？</w:t>
        </w:r>
      </w:ins>
      <w:del w:id="1212" w:author="admin" w:date="2015-07-20T23:18:00Z">
        <w:r w:rsidRPr="00FA4EB5" w:rsidDel="00A165A2">
          <w:rPr>
            <w:rFonts w:ascii="华文楷体" w:eastAsia="华文楷体" w:hAnsi="华文楷体" w:hint="eastAsia"/>
            <w:sz w:val="28"/>
            <w:szCs w:val="28"/>
          </w:rPr>
          <w:delText>，</w:delText>
        </w:r>
      </w:del>
      <w:r w:rsidRPr="00FA4EB5">
        <w:rPr>
          <w:rFonts w:ascii="华文楷体" w:eastAsia="华文楷体" w:hAnsi="华文楷体" w:hint="eastAsia"/>
          <w:sz w:val="28"/>
          <w:szCs w:val="28"/>
        </w:rPr>
        <w:t>那么实际上在圣者</w:t>
      </w:r>
      <w:proofErr w:type="gramStart"/>
      <w:r w:rsidRPr="00FA4EB5">
        <w:rPr>
          <w:rFonts w:ascii="华文楷体" w:eastAsia="华文楷体" w:hAnsi="华文楷体" w:hint="eastAsia"/>
          <w:sz w:val="28"/>
          <w:szCs w:val="28"/>
        </w:rPr>
        <w:t>入根本</w:t>
      </w:r>
      <w:proofErr w:type="gramEnd"/>
      <w:del w:id="1213" w:author="admin" w:date="2015-07-20T23:18:00Z">
        <w:r w:rsidRPr="00FA4EB5" w:rsidDel="00105BEB">
          <w:rPr>
            <w:rFonts w:ascii="华文楷体" w:eastAsia="华文楷体" w:hAnsi="华文楷体" w:hint="eastAsia"/>
            <w:sz w:val="28"/>
            <w:szCs w:val="28"/>
          </w:rPr>
          <w:delText>惠定</w:delText>
        </w:r>
      </w:del>
      <w:ins w:id="1214" w:author="admin" w:date="2015-07-20T23:18:00Z">
        <w:r w:rsidR="001E7D02">
          <w:rPr>
            <w:rFonts w:ascii="华文楷体" w:eastAsia="华文楷体" w:hAnsi="华文楷体" w:hint="eastAsia"/>
            <w:sz w:val="28"/>
            <w:szCs w:val="28"/>
          </w:rPr>
          <w:t>慧定</w:t>
        </w:r>
      </w:ins>
      <w:r w:rsidRPr="00FA4EB5">
        <w:rPr>
          <w:rFonts w:ascii="华文楷体" w:eastAsia="华文楷体" w:hAnsi="华文楷体" w:hint="eastAsia"/>
          <w:sz w:val="28"/>
          <w:szCs w:val="28"/>
        </w:rPr>
        <w:t>的时候呢，根本不</w:t>
      </w:r>
      <w:del w:id="1215" w:author="admin" w:date="2015-07-20T23:19:00Z">
        <w:r w:rsidRPr="00FA4EB5" w:rsidDel="0091213A">
          <w:rPr>
            <w:rFonts w:ascii="华文楷体" w:eastAsia="华文楷体" w:hAnsi="华文楷体" w:hint="eastAsia"/>
            <w:sz w:val="28"/>
            <w:szCs w:val="28"/>
          </w:rPr>
          <w:delText>远离</w:delText>
        </w:r>
      </w:del>
      <w:ins w:id="1216" w:author="admin" w:date="2015-07-20T23:19:00Z">
        <w:r w:rsidR="0091213A">
          <w:rPr>
            <w:rFonts w:ascii="华文楷体" w:eastAsia="华文楷体" w:hAnsi="华文楷体" w:hint="eastAsia"/>
            <w:sz w:val="28"/>
            <w:szCs w:val="28"/>
          </w:rPr>
          <w:t>缘</w:t>
        </w:r>
      </w:ins>
      <w:r w:rsidRPr="00FA4EB5">
        <w:rPr>
          <w:rFonts w:ascii="华文楷体" w:eastAsia="华文楷体" w:hAnsi="华文楷体" w:hint="eastAsia"/>
          <w:sz w:val="28"/>
          <w:szCs w:val="28"/>
        </w:rPr>
        <w:t>一切法，根本不见法，这个是自续派以上都承认的。</w:t>
      </w:r>
      <w:ins w:id="1217" w:author="admin" w:date="2015-07-20T23:19:00Z">
        <w:r w:rsidR="0091213A">
          <w:rPr>
            <w:rFonts w:ascii="华文楷体" w:eastAsia="华文楷体" w:hAnsi="华文楷体" w:hint="eastAsia"/>
            <w:sz w:val="28"/>
            <w:szCs w:val="28"/>
          </w:rPr>
          <w:t>在</w:t>
        </w:r>
      </w:ins>
      <w:r w:rsidRPr="00FA4EB5">
        <w:rPr>
          <w:rFonts w:ascii="华文楷体" w:eastAsia="华文楷体" w:hAnsi="华文楷体" w:hint="eastAsia"/>
          <w:sz w:val="28"/>
          <w:szCs w:val="28"/>
        </w:rPr>
        <w:t>圣者</w:t>
      </w:r>
      <w:proofErr w:type="gramStart"/>
      <w:ins w:id="1218" w:author="admin" w:date="2015-07-20T23:19:00Z">
        <w:r w:rsidR="0091213A">
          <w:rPr>
            <w:rFonts w:ascii="华文楷体" w:eastAsia="华文楷体" w:hAnsi="华文楷体" w:hint="eastAsia"/>
            <w:sz w:val="28"/>
            <w:szCs w:val="28"/>
          </w:rPr>
          <w:t>入</w:t>
        </w:r>
      </w:ins>
      <w:r w:rsidRPr="00FA4EB5">
        <w:rPr>
          <w:rFonts w:ascii="华文楷体" w:eastAsia="华文楷体" w:hAnsi="华文楷体" w:hint="eastAsia"/>
          <w:sz w:val="28"/>
          <w:szCs w:val="28"/>
        </w:rPr>
        <w:t>根本慧</w:t>
      </w:r>
      <w:proofErr w:type="gramEnd"/>
      <w:r w:rsidRPr="00FA4EB5">
        <w:rPr>
          <w:rFonts w:ascii="华文楷体" w:eastAsia="华文楷体" w:hAnsi="华文楷体" w:hint="eastAsia"/>
          <w:sz w:val="28"/>
          <w:szCs w:val="28"/>
        </w:rPr>
        <w:t>定的时候呢，就说一切万法的</w:t>
      </w:r>
      <w:del w:id="1219" w:author="admin" w:date="2015-07-20T23:20:00Z">
        <w:r w:rsidRPr="00FA4EB5" w:rsidDel="00405E6E">
          <w:rPr>
            <w:rFonts w:ascii="华文楷体" w:eastAsia="华文楷体" w:hAnsi="华文楷体" w:hint="eastAsia"/>
            <w:sz w:val="28"/>
            <w:szCs w:val="28"/>
          </w:rPr>
          <w:delText>时候</w:delText>
        </w:r>
      </w:del>
      <w:proofErr w:type="gramStart"/>
      <w:ins w:id="1220" w:author="admin" w:date="2015-07-20T23:20:00Z">
        <w:r w:rsidR="00405E6E">
          <w:rPr>
            <w:rFonts w:ascii="华文楷体" w:eastAsia="华文楷体" w:hAnsi="华文楷体" w:hint="eastAsia"/>
            <w:sz w:val="28"/>
            <w:szCs w:val="28"/>
          </w:rPr>
          <w:t>执著</w:t>
        </w:r>
      </w:ins>
      <w:r w:rsidRPr="00FA4EB5">
        <w:rPr>
          <w:rFonts w:ascii="华文楷体" w:eastAsia="华文楷体" w:hAnsi="华文楷体" w:hint="eastAsia"/>
          <w:sz w:val="28"/>
          <w:szCs w:val="28"/>
        </w:rPr>
        <w:t>都</w:t>
      </w:r>
      <w:proofErr w:type="gramEnd"/>
      <w:r w:rsidRPr="00FA4EB5">
        <w:rPr>
          <w:rFonts w:ascii="华文楷体" w:eastAsia="华文楷体" w:hAnsi="华文楷体" w:hint="eastAsia"/>
          <w:sz w:val="28"/>
          <w:szCs w:val="28"/>
        </w:rPr>
        <w:t>打破，像这样的话不见一切法的，这方面</w:t>
      </w:r>
      <w:del w:id="1221" w:author="admin" w:date="2015-07-20T23:21:00Z">
        <w:r w:rsidRPr="00FA4EB5" w:rsidDel="00DA7C0A">
          <w:rPr>
            <w:rFonts w:ascii="华文楷体" w:eastAsia="华文楷体" w:hAnsi="华文楷体" w:hint="eastAsia"/>
            <w:sz w:val="28"/>
            <w:szCs w:val="28"/>
          </w:rPr>
          <w:delText>带有</w:delText>
        </w:r>
      </w:del>
      <w:ins w:id="1222" w:author="admin" w:date="2015-07-20T23:21:00Z">
        <w:r w:rsidR="00DA7C0A">
          <w:rPr>
            <w:rFonts w:ascii="华文楷体" w:eastAsia="华文楷体" w:hAnsi="华文楷体" w:hint="eastAsia"/>
            <w:sz w:val="28"/>
            <w:szCs w:val="28"/>
          </w:rPr>
          <w:t>大家都</w:t>
        </w:r>
      </w:ins>
      <w:r w:rsidRPr="00FA4EB5">
        <w:rPr>
          <w:rFonts w:ascii="华文楷体" w:eastAsia="华文楷体" w:hAnsi="华文楷体" w:hint="eastAsia"/>
          <w:sz w:val="28"/>
          <w:szCs w:val="28"/>
        </w:rPr>
        <w:t>承认的。</w:t>
      </w:r>
    </w:p>
    <w:p w:rsidR="00FA4EB5" w:rsidRPr="00FA4EB5" w:rsidDel="00CD425C" w:rsidRDefault="00FA4EB5" w:rsidP="00CD425C">
      <w:pPr>
        <w:ind w:firstLine="570"/>
        <w:rPr>
          <w:del w:id="1223" w:author="admin" w:date="2015-07-20T23:32:00Z"/>
          <w:rFonts w:ascii="华文楷体" w:eastAsia="华文楷体" w:hAnsi="华文楷体"/>
          <w:sz w:val="28"/>
          <w:szCs w:val="28"/>
        </w:rPr>
      </w:pPr>
      <w:r w:rsidRPr="00FA4EB5">
        <w:rPr>
          <w:rFonts w:ascii="华文楷体" w:eastAsia="华文楷体" w:hAnsi="华文楷体" w:hint="eastAsia"/>
          <w:sz w:val="28"/>
          <w:szCs w:val="28"/>
        </w:rPr>
        <w:t>那么就说圣者</w:t>
      </w:r>
      <w:proofErr w:type="gramStart"/>
      <w:r w:rsidRPr="00FA4EB5">
        <w:rPr>
          <w:rFonts w:ascii="华文楷体" w:eastAsia="华文楷体" w:hAnsi="华文楷体" w:hint="eastAsia"/>
          <w:sz w:val="28"/>
          <w:szCs w:val="28"/>
        </w:rPr>
        <w:t>根本慧</w:t>
      </w:r>
      <w:proofErr w:type="gramEnd"/>
      <w:r w:rsidRPr="00FA4EB5">
        <w:rPr>
          <w:rFonts w:ascii="华文楷体" w:eastAsia="华文楷体" w:hAnsi="华文楷体" w:hint="eastAsia"/>
          <w:sz w:val="28"/>
          <w:szCs w:val="28"/>
        </w:rPr>
        <w:t>定</w:t>
      </w:r>
      <w:del w:id="1224" w:author="admin" w:date="2015-07-20T23:23:00Z">
        <w:r w:rsidRPr="00FA4EB5" w:rsidDel="00FD54BC">
          <w:rPr>
            <w:rFonts w:ascii="华文楷体" w:eastAsia="华文楷体" w:hAnsi="华文楷体" w:hint="eastAsia"/>
            <w:sz w:val="28"/>
            <w:szCs w:val="28"/>
          </w:rPr>
          <w:delText>，</w:delText>
        </w:r>
      </w:del>
      <w:r w:rsidRPr="00FA4EB5">
        <w:rPr>
          <w:rFonts w:ascii="华文楷体" w:eastAsia="华文楷体" w:hAnsi="华文楷体" w:hint="eastAsia"/>
          <w:sz w:val="28"/>
          <w:szCs w:val="28"/>
        </w:rPr>
        <w:t>它应该是一个很</w:t>
      </w:r>
      <w:del w:id="1225" w:author="admin" w:date="2015-07-20T23:23:00Z">
        <w:r w:rsidRPr="00FA4EB5" w:rsidDel="00FD54BC">
          <w:rPr>
            <w:rFonts w:ascii="华文楷体" w:eastAsia="华文楷体" w:hAnsi="华文楷体" w:hint="eastAsia"/>
            <w:sz w:val="28"/>
            <w:szCs w:val="28"/>
          </w:rPr>
          <w:delText>深厚</w:delText>
        </w:r>
      </w:del>
      <w:proofErr w:type="gramStart"/>
      <w:ins w:id="1226" w:author="admin" w:date="2015-07-20T23:23:00Z">
        <w:r w:rsidR="00AF0DF9">
          <w:rPr>
            <w:rFonts w:ascii="华文楷体" w:eastAsia="华文楷体" w:hAnsi="华文楷体" w:hint="eastAsia"/>
            <w:sz w:val="28"/>
            <w:szCs w:val="28"/>
          </w:rPr>
          <w:t>善妙</w:t>
        </w:r>
      </w:ins>
      <w:r w:rsidRPr="00FA4EB5">
        <w:rPr>
          <w:rFonts w:ascii="华文楷体" w:eastAsia="华文楷体" w:hAnsi="华文楷体" w:hint="eastAsia"/>
          <w:sz w:val="28"/>
          <w:szCs w:val="28"/>
        </w:rPr>
        <w:t>的</w:t>
      </w:r>
      <w:proofErr w:type="gramEnd"/>
      <w:r w:rsidRPr="00FA4EB5">
        <w:rPr>
          <w:rFonts w:ascii="华文楷体" w:eastAsia="华文楷体" w:hAnsi="华文楷体" w:hint="eastAsia"/>
          <w:sz w:val="28"/>
          <w:szCs w:val="28"/>
        </w:rPr>
        <w:t>智慧，</w:t>
      </w:r>
      <w:del w:id="1227" w:author="admin" w:date="2015-07-20T23:23:00Z">
        <w:r w:rsidRPr="00FA4EB5" w:rsidDel="00795405">
          <w:rPr>
            <w:rFonts w:ascii="华文楷体" w:eastAsia="华文楷体" w:hAnsi="华文楷体" w:hint="eastAsia"/>
            <w:sz w:val="28"/>
            <w:szCs w:val="28"/>
          </w:rPr>
          <w:delText>在呢么</w:delText>
        </w:r>
      </w:del>
      <w:ins w:id="1228" w:author="admin" w:date="2015-07-20T23:23:00Z">
        <w:r w:rsidR="00795405">
          <w:rPr>
            <w:rFonts w:ascii="华文楷体" w:eastAsia="华文楷体" w:hAnsi="华文楷体" w:hint="eastAsia"/>
            <w:sz w:val="28"/>
            <w:szCs w:val="28"/>
          </w:rPr>
          <w:t>它不</w:t>
        </w:r>
      </w:ins>
      <w:r w:rsidRPr="00FA4EB5">
        <w:rPr>
          <w:rFonts w:ascii="华文楷体" w:eastAsia="华文楷体" w:hAnsi="华文楷体" w:hint="eastAsia"/>
          <w:sz w:val="28"/>
          <w:szCs w:val="28"/>
        </w:rPr>
        <w:t>可能成为毁灭诸法</w:t>
      </w:r>
      <w:proofErr w:type="gramStart"/>
      <w:r w:rsidRPr="00FA4EB5">
        <w:rPr>
          <w:rFonts w:ascii="华文楷体" w:eastAsia="华文楷体" w:hAnsi="华文楷体" w:hint="eastAsia"/>
          <w:sz w:val="28"/>
          <w:szCs w:val="28"/>
        </w:rPr>
        <w:t>的因</w:t>
      </w:r>
      <w:ins w:id="1229" w:author="admin" w:date="2015-07-20T23:23:00Z">
        <w:r w:rsidR="00795405">
          <w:rPr>
            <w:rFonts w:ascii="华文楷体" w:eastAsia="华文楷体" w:hAnsi="华文楷体" w:hint="eastAsia"/>
            <w:sz w:val="28"/>
            <w:szCs w:val="28"/>
          </w:rPr>
          <w:t>啊</w:t>
        </w:r>
      </w:ins>
      <w:proofErr w:type="gramEnd"/>
      <w:del w:id="1230" w:author="admin" w:date="2015-07-20T23:23:00Z">
        <w:r w:rsidRPr="00FA4EB5" w:rsidDel="00795405">
          <w:rPr>
            <w:rFonts w:ascii="华文楷体" w:eastAsia="华文楷体" w:hAnsi="华文楷体" w:hint="eastAsia"/>
            <w:sz w:val="28"/>
            <w:szCs w:val="28"/>
          </w:rPr>
          <w:delText>，</w:delText>
        </w:r>
      </w:del>
      <w:ins w:id="1231" w:author="admin" w:date="2015-07-20T23:23:00Z">
        <w:r w:rsidR="00795405">
          <w:rPr>
            <w:rFonts w:ascii="华文楷体" w:eastAsia="华文楷体" w:hAnsi="华文楷体" w:hint="eastAsia"/>
            <w:sz w:val="28"/>
            <w:szCs w:val="28"/>
          </w:rPr>
          <w:t>。</w:t>
        </w:r>
      </w:ins>
      <w:r w:rsidRPr="00FA4EB5">
        <w:rPr>
          <w:rFonts w:ascii="华文楷体" w:eastAsia="华文楷体" w:hAnsi="华文楷体" w:hint="eastAsia"/>
          <w:sz w:val="28"/>
          <w:szCs w:val="28"/>
        </w:rPr>
        <w:t>但是呢就你的这个观点承认的话，圣者</w:t>
      </w:r>
      <w:proofErr w:type="gramStart"/>
      <w:r w:rsidRPr="00FA4EB5">
        <w:rPr>
          <w:rFonts w:ascii="华文楷体" w:eastAsia="华文楷体" w:hAnsi="华文楷体" w:hint="eastAsia"/>
          <w:sz w:val="28"/>
          <w:szCs w:val="28"/>
        </w:rPr>
        <w:t>根本慧</w:t>
      </w:r>
      <w:proofErr w:type="gramEnd"/>
      <w:r w:rsidRPr="00FA4EB5">
        <w:rPr>
          <w:rFonts w:ascii="华文楷体" w:eastAsia="华文楷体" w:hAnsi="华文楷体" w:hint="eastAsia"/>
          <w:sz w:val="28"/>
          <w:szCs w:val="28"/>
        </w:rPr>
        <w:t>定就会</w:t>
      </w:r>
      <w:del w:id="1232" w:author="admin" w:date="2015-07-20T23:24:00Z">
        <w:r w:rsidRPr="00FA4EB5" w:rsidDel="00C668BC">
          <w:rPr>
            <w:rFonts w:ascii="华文楷体" w:eastAsia="华文楷体" w:hAnsi="华文楷体" w:hint="eastAsia"/>
            <w:sz w:val="28"/>
            <w:szCs w:val="28"/>
          </w:rPr>
          <w:delText>成为</w:delText>
        </w:r>
      </w:del>
      <w:ins w:id="1233" w:author="admin" w:date="2015-07-20T23:24:00Z">
        <w:r w:rsidR="00C668BC">
          <w:rPr>
            <w:rFonts w:ascii="华文楷体" w:eastAsia="华文楷体" w:hAnsi="华文楷体" w:hint="eastAsia"/>
            <w:sz w:val="28"/>
            <w:szCs w:val="28"/>
          </w:rPr>
          <w:t>变成</w:t>
        </w:r>
      </w:ins>
      <w:r w:rsidRPr="00FA4EB5">
        <w:rPr>
          <w:rFonts w:ascii="华文楷体" w:eastAsia="华文楷体" w:hAnsi="华文楷体" w:hint="eastAsia"/>
          <w:sz w:val="28"/>
          <w:szCs w:val="28"/>
        </w:rPr>
        <w:t>毁灭诸法的因</w:t>
      </w:r>
      <w:del w:id="1234" w:author="admin" w:date="2015-07-20T23:25:00Z">
        <w:r w:rsidRPr="00FA4EB5" w:rsidDel="00BD0A20">
          <w:rPr>
            <w:rFonts w:ascii="华文楷体" w:eastAsia="华文楷体" w:hAnsi="华文楷体" w:hint="eastAsia"/>
            <w:sz w:val="28"/>
            <w:szCs w:val="28"/>
          </w:rPr>
          <w:delText>，</w:delText>
        </w:r>
      </w:del>
      <w:ins w:id="1235" w:author="admin" w:date="2015-07-20T23:25:00Z">
        <w:r w:rsidR="00BD0A20">
          <w:rPr>
            <w:rFonts w:ascii="华文楷体" w:eastAsia="华文楷体" w:hAnsi="华文楷体" w:hint="eastAsia"/>
            <w:sz w:val="28"/>
            <w:szCs w:val="28"/>
          </w:rPr>
          <w:t>。</w:t>
        </w:r>
      </w:ins>
      <w:r w:rsidRPr="00FA4EB5">
        <w:rPr>
          <w:rFonts w:ascii="华文楷体" w:eastAsia="华文楷体" w:hAnsi="华文楷体" w:hint="eastAsia"/>
          <w:sz w:val="28"/>
          <w:szCs w:val="28"/>
        </w:rPr>
        <w:t>为什么会变毁灭诸法的因</w:t>
      </w:r>
      <w:ins w:id="1236" w:author="admin" w:date="2015-07-20T23:24:00Z">
        <w:r w:rsidR="00BD0A20">
          <w:rPr>
            <w:rFonts w:ascii="华文楷体" w:eastAsia="华文楷体" w:hAnsi="华文楷体" w:hint="eastAsia"/>
            <w:sz w:val="28"/>
            <w:szCs w:val="28"/>
          </w:rPr>
          <w:t>呢？</w:t>
        </w:r>
      </w:ins>
      <w:del w:id="1237" w:author="admin" w:date="2015-07-20T23:24:00Z">
        <w:r w:rsidRPr="00FA4EB5" w:rsidDel="00BD0A20">
          <w:rPr>
            <w:rFonts w:ascii="华文楷体" w:eastAsia="华文楷体" w:hAnsi="华文楷体" w:hint="eastAsia"/>
            <w:sz w:val="28"/>
            <w:szCs w:val="28"/>
          </w:rPr>
          <w:delText>，</w:delText>
        </w:r>
      </w:del>
      <w:r w:rsidRPr="00FA4EB5">
        <w:rPr>
          <w:rFonts w:ascii="华文楷体" w:eastAsia="华文楷体" w:hAnsi="华文楷体" w:hint="eastAsia"/>
          <w:sz w:val="28"/>
          <w:szCs w:val="28"/>
        </w:rPr>
        <w:t>因为就说你的这个有法</w:t>
      </w:r>
      <w:del w:id="1238" w:author="admin" w:date="2015-07-20T23:25:00Z">
        <w:r w:rsidRPr="00FA4EB5" w:rsidDel="00277D5E">
          <w:rPr>
            <w:rFonts w:ascii="华文楷体" w:eastAsia="华文楷体" w:hAnsi="华文楷体" w:hint="eastAsia"/>
            <w:sz w:val="28"/>
            <w:szCs w:val="28"/>
          </w:rPr>
          <w:delText>不</w:delText>
        </w:r>
      </w:del>
      <w:ins w:id="1239" w:author="admin" w:date="2015-07-20T23:25:00Z">
        <w:r w:rsidR="00277D5E">
          <w:rPr>
            <w:rFonts w:ascii="华文楷体" w:eastAsia="华文楷体" w:hAnsi="华文楷体" w:hint="eastAsia"/>
            <w:sz w:val="28"/>
            <w:szCs w:val="28"/>
          </w:rPr>
          <w:t>的</w:t>
        </w:r>
      </w:ins>
      <w:r w:rsidRPr="00FA4EB5">
        <w:rPr>
          <w:rFonts w:ascii="华文楷体" w:eastAsia="华文楷体" w:hAnsi="华文楷体" w:hint="eastAsia"/>
          <w:sz w:val="28"/>
          <w:szCs w:val="28"/>
        </w:rPr>
        <w:t>显现，这个有法的显现，应该是经得起</w:t>
      </w:r>
      <w:del w:id="1240" w:author="admin" w:date="2015-07-20T23:26:00Z">
        <w:r w:rsidRPr="00FA4EB5" w:rsidDel="00277D5E">
          <w:rPr>
            <w:rFonts w:ascii="华文楷体" w:eastAsia="华文楷体" w:hAnsi="华文楷体" w:hint="eastAsia"/>
            <w:sz w:val="28"/>
            <w:szCs w:val="28"/>
          </w:rPr>
          <w:delText>圣人</w:delText>
        </w:r>
      </w:del>
      <w:ins w:id="1241" w:author="admin" w:date="2015-07-20T23:26:00Z">
        <w:r w:rsidR="00277D5E">
          <w:rPr>
            <w:rFonts w:ascii="华文楷体" w:eastAsia="华文楷体" w:hAnsi="华文楷体" w:hint="eastAsia"/>
            <w:sz w:val="28"/>
            <w:szCs w:val="28"/>
          </w:rPr>
          <w:t>胜</w:t>
        </w:r>
        <w:proofErr w:type="gramStart"/>
        <w:r w:rsidR="00277D5E">
          <w:rPr>
            <w:rFonts w:ascii="华文楷体" w:eastAsia="华文楷体" w:hAnsi="华文楷体" w:hint="eastAsia"/>
            <w:sz w:val="28"/>
            <w:szCs w:val="28"/>
          </w:rPr>
          <w:t>义</w:t>
        </w:r>
      </w:ins>
      <w:r w:rsidRPr="00FA4EB5">
        <w:rPr>
          <w:rFonts w:ascii="华文楷体" w:eastAsia="华文楷体" w:hAnsi="华文楷体" w:hint="eastAsia"/>
          <w:sz w:val="28"/>
          <w:szCs w:val="28"/>
        </w:rPr>
        <w:t>观察</w:t>
      </w:r>
      <w:proofErr w:type="gramEnd"/>
      <w:r w:rsidRPr="00FA4EB5">
        <w:rPr>
          <w:rFonts w:ascii="华文楷体" w:eastAsia="华文楷体" w:hAnsi="华文楷体" w:hint="eastAsia"/>
          <w:sz w:val="28"/>
          <w:szCs w:val="28"/>
        </w:rPr>
        <w:t>的</w:t>
      </w:r>
      <w:del w:id="1242" w:author="admin" w:date="2015-07-20T23:26:00Z">
        <w:r w:rsidRPr="00FA4EB5" w:rsidDel="00277D5E">
          <w:rPr>
            <w:rFonts w:ascii="华文楷体" w:eastAsia="华文楷体" w:hAnsi="华文楷体" w:hint="eastAsia"/>
            <w:sz w:val="28"/>
            <w:szCs w:val="28"/>
          </w:rPr>
          <w:delText>，</w:delText>
        </w:r>
      </w:del>
      <w:ins w:id="1243" w:author="admin" w:date="2015-07-20T23:26:00Z">
        <w:r w:rsidR="00277D5E">
          <w:rPr>
            <w:rFonts w:ascii="华文楷体" w:eastAsia="华文楷体" w:hAnsi="华文楷体" w:hint="eastAsia"/>
            <w:sz w:val="28"/>
            <w:szCs w:val="28"/>
          </w:rPr>
          <w:t>。</w:t>
        </w:r>
      </w:ins>
      <w:del w:id="1244" w:author="admin" w:date="2015-07-20T23:26:00Z">
        <w:r w:rsidRPr="00FA4EB5" w:rsidDel="00AC667F">
          <w:rPr>
            <w:rFonts w:ascii="华文楷体" w:eastAsia="华文楷体" w:hAnsi="华文楷体" w:hint="eastAsia"/>
            <w:sz w:val="28"/>
            <w:szCs w:val="28"/>
          </w:rPr>
          <w:delText>换句话说，它</w:delText>
        </w:r>
      </w:del>
      <w:ins w:id="1245" w:author="admin" w:date="2015-07-20T23:26:00Z">
        <w:r w:rsidR="00AC667F">
          <w:rPr>
            <w:rFonts w:ascii="华文楷体" w:eastAsia="华文楷体" w:hAnsi="华文楷体" w:hint="eastAsia"/>
            <w:sz w:val="28"/>
            <w:szCs w:val="28"/>
          </w:rPr>
          <w:t>或就说在</w:t>
        </w:r>
      </w:ins>
      <w:r w:rsidRPr="00FA4EB5">
        <w:rPr>
          <w:rFonts w:ascii="华文楷体" w:eastAsia="华文楷体" w:hAnsi="华文楷体" w:hint="eastAsia"/>
          <w:sz w:val="28"/>
          <w:szCs w:val="28"/>
        </w:rPr>
        <w:t>胜义</w:t>
      </w:r>
      <w:proofErr w:type="gramStart"/>
      <w:r w:rsidRPr="00FA4EB5">
        <w:rPr>
          <w:rFonts w:ascii="华文楷体" w:eastAsia="华文楷体" w:hAnsi="华文楷体" w:hint="eastAsia"/>
          <w:sz w:val="28"/>
          <w:szCs w:val="28"/>
        </w:rPr>
        <w:t>谛</w:t>
      </w:r>
      <w:proofErr w:type="gramEnd"/>
      <w:r w:rsidRPr="00FA4EB5">
        <w:rPr>
          <w:rFonts w:ascii="华文楷体" w:eastAsia="华文楷体" w:hAnsi="华文楷体" w:hint="eastAsia"/>
          <w:sz w:val="28"/>
          <w:szCs w:val="28"/>
        </w:rPr>
        <w:t>当中应该存在的</w:t>
      </w:r>
      <w:ins w:id="1246" w:author="admin" w:date="2015-07-20T23:26:00Z">
        <w:r w:rsidR="00AC667F">
          <w:rPr>
            <w:rFonts w:ascii="华文楷体" w:eastAsia="华文楷体" w:hAnsi="华文楷体" w:hint="eastAsia"/>
            <w:sz w:val="28"/>
            <w:szCs w:val="28"/>
          </w:rPr>
          <w:t>，</w:t>
        </w:r>
      </w:ins>
      <w:del w:id="1247" w:author="admin" w:date="2015-07-20T23:26:00Z">
        <w:r w:rsidRPr="00FA4EB5" w:rsidDel="00AC667F">
          <w:rPr>
            <w:rFonts w:ascii="华文楷体" w:eastAsia="华文楷体" w:hAnsi="华文楷体" w:hint="eastAsia"/>
            <w:sz w:val="28"/>
            <w:szCs w:val="28"/>
          </w:rPr>
          <w:delText>。</w:delText>
        </w:r>
      </w:del>
      <w:r w:rsidRPr="00FA4EB5">
        <w:rPr>
          <w:rFonts w:ascii="华文楷体" w:eastAsia="华文楷体" w:hAnsi="华文楷体" w:hint="eastAsia"/>
          <w:sz w:val="28"/>
          <w:szCs w:val="28"/>
        </w:rPr>
        <w:t>它是</w:t>
      </w:r>
      <w:ins w:id="1248" w:author="admin" w:date="2015-07-20T23:27:00Z">
        <w:r w:rsidR="00AC667F">
          <w:rPr>
            <w:rFonts w:ascii="华文楷体" w:eastAsia="华文楷体" w:hAnsi="华文楷体" w:hint="eastAsia"/>
            <w:sz w:val="28"/>
            <w:szCs w:val="28"/>
          </w:rPr>
          <w:t>一</w:t>
        </w:r>
      </w:ins>
      <w:r w:rsidRPr="00FA4EB5">
        <w:rPr>
          <w:rFonts w:ascii="华文楷体" w:eastAsia="华文楷体" w:hAnsi="华文楷体" w:hint="eastAsia"/>
          <w:sz w:val="28"/>
          <w:szCs w:val="28"/>
        </w:rPr>
        <w:t>个</w:t>
      </w:r>
      <w:ins w:id="1249" w:author="admin" w:date="2015-07-20T23:26:00Z">
        <w:r w:rsidR="00AC667F">
          <w:rPr>
            <w:rFonts w:ascii="华文楷体" w:eastAsia="华文楷体" w:hAnsi="华文楷体" w:hint="eastAsia"/>
            <w:sz w:val="28"/>
            <w:szCs w:val="28"/>
          </w:rPr>
          <w:t>实相</w:t>
        </w:r>
      </w:ins>
      <w:del w:id="1250" w:author="admin" w:date="2015-07-20T23:26:00Z">
        <w:r w:rsidRPr="00FA4EB5" w:rsidDel="00AC667F">
          <w:rPr>
            <w:rFonts w:ascii="华文楷体" w:eastAsia="华文楷体" w:hAnsi="华文楷体" w:hint="eastAsia"/>
            <w:sz w:val="28"/>
            <w:szCs w:val="28"/>
          </w:rPr>
          <w:delText>实像</w:delText>
        </w:r>
      </w:del>
      <w:r w:rsidRPr="00FA4EB5">
        <w:rPr>
          <w:rFonts w:ascii="华文楷体" w:eastAsia="华文楷体" w:hAnsi="华文楷体" w:hint="eastAsia"/>
          <w:sz w:val="28"/>
          <w:szCs w:val="28"/>
        </w:rPr>
        <w:t>，它是胜义</w:t>
      </w:r>
      <w:del w:id="1251" w:author="admin" w:date="2015-07-20T23:29:00Z">
        <w:r w:rsidRPr="00FA4EB5" w:rsidDel="00D315BD">
          <w:rPr>
            <w:rFonts w:ascii="华文楷体" w:eastAsia="华文楷体" w:hAnsi="华文楷体" w:hint="eastAsia"/>
            <w:sz w:val="28"/>
            <w:szCs w:val="28"/>
          </w:rPr>
          <w:delText>谛</w:delText>
        </w:r>
      </w:del>
      <w:r w:rsidRPr="00FA4EB5">
        <w:rPr>
          <w:rFonts w:ascii="华文楷体" w:eastAsia="华文楷体" w:hAnsi="华文楷体" w:hint="eastAsia"/>
          <w:sz w:val="28"/>
          <w:szCs w:val="28"/>
        </w:rPr>
        <w:t>当中存在的</w:t>
      </w:r>
      <w:ins w:id="1252" w:author="admin" w:date="2015-07-20T23:26:00Z">
        <w:r w:rsidR="00AC667F">
          <w:rPr>
            <w:rFonts w:ascii="华文楷体" w:eastAsia="华文楷体" w:hAnsi="华文楷体" w:hint="eastAsia"/>
            <w:sz w:val="28"/>
            <w:szCs w:val="28"/>
          </w:rPr>
          <w:t>实相</w:t>
        </w:r>
      </w:ins>
      <w:del w:id="1253" w:author="admin" w:date="2015-07-20T23:26:00Z">
        <w:r w:rsidRPr="00FA4EB5" w:rsidDel="00AC667F">
          <w:rPr>
            <w:rFonts w:ascii="华文楷体" w:eastAsia="华文楷体" w:hAnsi="华文楷体" w:hint="eastAsia"/>
            <w:sz w:val="28"/>
            <w:szCs w:val="28"/>
          </w:rPr>
          <w:delText>实像</w:delText>
        </w:r>
      </w:del>
      <w:r w:rsidRPr="00FA4EB5">
        <w:rPr>
          <w:rFonts w:ascii="华文楷体" w:eastAsia="华文楷体" w:hAnsi="华文楷体" w:hint="eastAsia"/>
          <w:sz w:val="28"/>
          <w:szCs w:val="28"/>
        </w:rPr>
        <w:t>，</w:t>
      </w:r>
      <w:del w:id="1254" w:author="admin" w:date="2015-07-20T23:30:00Z">
        <w:r w:rsidRPr="00FA4EB5" w:rsidDel="00D315BD">
          <w:rPr>
            <w:rFonts w:ascii="华文楷体" w:eastAsia="华文楷体" w:hAnsi="华文楷体" w:hint="eastAsia"/>
            <w:sz w:val="28"/>
            <w:szCs w:val="28"/>
          </w:rPr>
          <w:delText>破除</w:delText>
        </w:r>
      </w:del>
      <w:ins w:id="1255" w:author="admin" w:date="2015-07-20T23:30:00Z">
        <w:r w:rsidR="00D315BD">
          <w:rPr>
            <w:rFonts w:ascii="华文楷体" w:eastAsia="华文楷体" w:hAnsi="华文楷体" w:hint="eastAsia"/>
            <w:sz w:val="28"/>
            <w:szCs w:val="28"/>
          </w:rPr>
          <w:t>它是</w:t>
        </w:r>
      </w:ins>
      <w:r w:rsidRPr="00FA4EB5">
        <w:rPr>
          <w:rFonts w:ascii="华文楷体" w:eastAsia="华文楷体" w:hAnsi="华文楷体" w:hint="eastAsia"/>
          <w:sz w:val="28"/>
          <w:szCs w:val="28"/>
        </w:rPr>
        <w:t>一切万法的本性</w:t>
      </w:r>
      <w:del w:id="1256" w:author="admin" w:date="2015-07-20T23:30:00Z">
        <w:r w:rsidRPr="00FA4EB5" w:rsidDel="00052025">
          <w:rPr>
            <w:rFonts w:ascii="华文楷体" w:eastAsia="华文楷体" w:hAnsi="华文楷体" w:hint="eastAsia"/>
            <w:sz w:val="28"/>
            <w:szCs w:val="28"/>
          </w:rPr>
          <w:delText>，</w:delText>
        </w:r>
      </w:del>
      <w:ins w:id="1257" w:author="admin" w:date="2015-07-20T23:30:00Z">
        <w:r w:rsidR="00052025">
          <w:rPr>
            <w:rFonts w:ascii="华文楷体" w:eastAsia="华文楷体" w:hAnsi="华文楷体" w:hint="eastAsia"/>
            <w:sz w:val="28"/>
            <w:szCs w:val="28"/>
          </w:rPr>
          <w:t>。</w:t>
        </w:r>
      </w:ins>
      <w:r w:rsidRPr="00FA4EB5">
        <w:rPr>
          <w:rFonts w:ascii="华文楷体" w:eastAsia="华文楷体" w:hAnsi="华文楷体" w:hint="eastAsia"/>
          <w:sz w:val="28"/>
          <w:szCs w:val="28"/>
        </w:rPr>
        <w:t>所以说如果它是一切万法</w:t>
      </w:r>
      <w:del w:id="1258" w:author="admin" w:date="2015-07-20T23:31:00Z">
        <w:r w:rsidRPr="00FA4EB5" w:rsidDel="00CD425C">
          <w:rPr>
            <w:rFonts w:ascii="华文楷体" w:eastAsia="华文楷体" w:hAnsi="华文楷体" w:hint="eastAsia"/>
            <w:sz w:val="28"/>
            <w:szCs w:val="28"/>
          </w:rPr>
          <w:delText>的</w:delText>
        </w:r>
      </w:del>
      <w:r w:rsidRPr="00FA4EB5">
        <w:rPr>
          <w:rFonts w:ascii="华文楷体" w:eastAsia="华文楷体" w:hAnsi="华文楷体" w:hint="eastAsia"/>
          <w:sz w:val="28"/>
          <w:szCs w:val="28"/>
        </w:rPr>
        <w:t>本性的话，在胜义</w:t>
      </w:r>
      <w:del w:id="1259" w:author="admin" w:date="2015-07-20T23:31:00Z">
        <w:r w:rsidRPr="00FA4EB5" w:rsidDel="00CD425C">
          <w:rPr>
            <w:rFonts w:ascii="华文楷体" w:eastAsia="华文楷体" w:hAnsi="华文楷体" w:hint="eastAsia"/>
            <w:sz w:val="28"/>
            <w:szCs w:val="28"/>
          </w:rPr>
          <w:delText>谛</w:delText>
        </w:r>
      </w:del>
      <w:r w:rsidRPr="00FA4EB5">
        <w:rPr>
          <w:rFonts w:ascii="华文楷体" w:eastAsia="华文楷体" w:hAnsi="华文楷体" w:hint="eastAsia"/>
          <w:sz w:val="28"/>
          <w:szCs w:val="28"/>
        </w:rPr>
        <w:t>当中存在，圣者</w:t>
      </w:r>
      <w:proofErr w:type="gramStart"/>
      <w:r w:rsidRPr="00FA4EB5">
        <w:rPr>
          <w:rFonts w:ascii="华文楷体" w:eastAsia="华文楷体" w:hAnsi="华文楷体" w:hint="eastAsia"/>
          <w:sz w:val="28"/>
          <w:szCs w:val="28"/>
        </w:rPr>
        <w:t>入根本慧</w:t>
      </w:r>
      <w:proofErr w:type="gramEnd"/>
      <w:r w:rsidRPr="00FA4EB5">
        <w:rPr>
          <w:rFonts w:ascii="华文楷体" w:eastAsia="华文楷体" w:hAnsi="华文楷体" w:hint="eastAsia"/>
          <w:sz w:val="28"/>
          <w:szCs w:val="28"/>
        </w:rPr>
        <w:t>定就能够见到它</w:t>
      </w:r>
      <w:del w:id="1260" w:author="admin" w:date="2015-07-20T23:31:00Z">
        <w:r w:rsidRPr="00FA4EB5" w:rsidDel="00CD425C">
          <w:rPr>
            <w:rFonts w:ascii="华文楷体" w:eastAsia="华文楷体" w:hAnsi="华文楷体" w:hint="eastAsia"/>
            <w:sz w:val="28"/>
            <w:szCs w:val="28"/>
          </w:rPr>
          <w:delText>，</w:delText>
        </w:r>
      </w:del>
      <w:ins w:id="1261" w:author="admin" w:date="2015-07-20T23:31:00Z">
        <w:r w:rsidR="00CD425C">
          <w:rPr>
            <w:rFonts w:ascii="华文楷体" w:eastAsia="华文楷体" w:hAnsi="华文楷体" w:hint="eastAsia"/>
            <w:sz w:val="28"/>
            <w:szCs w:val="28"/>
          </w:rPr>
          <w:t>。</w:t>
        </w:r>
      </w:ins>
      <w:r w:rsidRPr="00FA4EB5">
        <w:rPr>
          <w:rFonts w:ascii="华文楷体" w:eastAsia="华文楷体" w:hAnsi="华文楷体" w:hint="eastAsia"/>
          <w:sz w:val="28"/>
          <w:szCs w:val="28"/>
        </w:rPr>
        <w:t>但是就说圣者</w:t>
      </w:r>
      <w:proofErr w:type="gramStart"/>
      <w:r w:rsidRPr="00FA4EB5">
        <w:rPr>
          <w:rFonts w:ascii="华文楷体" w:eastAsia="华文楷体" w:hAnsi="华文楷体" w:hint="eastAsia"/>
          <w:sz w:val="28"/>
          <w:szCs w:val="28"/>
        </w:rPr>
        <w:t>入根本慧</w:t>
      </w:r>
      <w:proofErr w:type="gramEnd"/>
      <w:r w:rsidRPr="00FA4EB5">
        <w:rPr>
          <w:rFonts w:ascii="华文楷体" w:eastAsia="华文楷体" w:hAnsi="华文楷体" w:hint="eastAsia"/>
          <w:sz w:val="28"/>
          <w:szCs w:val="28"/>
        </w:rPr>
        <w:t>定</w:t>
      </w:r>
      <w:del w:id="1262" w:author="admin" w:date="2015-07-20T23:31:00Z">
        <w:r w:rsidRPr="00FA4EB5" w:rsidDel="00CD425C">
          <w:rPr>
            <w:rFonts w:ascii="华文楷体" w:eastAsia="华文楷体" w:hAnsi="华文楷体" w:hint="eastAsia"/>
            <w:sz w:val="28"/>
            <w:szCs w:val="28"/>
          </w:rPr>
          <w:delText>，</w:delText>
        </w:r>
      </w:del>
      <w:ins w:id="1263" w:author="admin" w:date="2015-07-20T23:31:00Z">
        <w:r w:rsidR="00CD425C">
          <w:rPr>
            <w:rFonts w:ascii="华文楷体" w:eastAsia="华文楷体" w:hAnsi="华文楷体" w:hint="eastAsia"/>
            <w:sz w:val="28"/>
            <w:szCs w:val="28"/>
          </w:rPr>
          <w:t>时</w:t>
        </w:r>
      </w:ins>
      <w:r w:rsidRPr="00FA4EB5">
        <w:rPr>
          <w:rFonts w:ascii="华文楷体" w:eastAsia="华文楷体" w:hAnsi="华文楷体" w:hint="eastAsia"/>
          <w:sz w:val="28"/>
          <w:szCs w:val="28"/>
        </w:rPr>
        <w:t>没有见它，</w:t>
      </w:r>
      <w:ins w:id="1264" w:author="admin" w:date="2015-07-20T23:32:00Z">
        <w:r w:rsidR="00CD425C">
          <w:rPr>
            <w:rFonts w:ascii="华文楷体" w:eastAsia="华文楷体" w:hAnsi="华文楷体" w:hint="eastAsia"/>
            <w:sz w:val="28"/>
            <w:szCs w:val="28"/>
          </w:rPr>
          <w:t>那么</w:t>
        </w:r>
      </w:ins>
      <w:r w:rsidRPr="00FA4EB5">
        <w:rPr>
          <w:rFonts w:ascii="华文楷体" w:eastAsia="华文楷体" w:hAnsi="华文楷体" w:hint="eastAsia"/>
          <w:sz w:val="28"/>
          <w:szCs w:val="28"/>
        </w:rPr>
        <w:t>怎么办呢？</w:t>
      </w:r>
      <w:del w:id="1265" w:author="admin" w:date="2015-07-20T23:32:00Z">
        <w:r w:rsidRPr="00FA4EB5" w:rsidDel="00CD425C">
          <w:rPr>
            <w:rFonts w:ascii="华文楷体" w:eastAsia="华文楷体" w:hAnsi="华文楷体" w:hint="eastAsia"/>
            <w:sz w:val="28"/>
            <w:szCs w:val="28"/>
          </w:rPr>
          <w:delText>【60:02】</w:delText>
        </w:r>
      </w:del>
    </w:p>
    <w:p w:rsidR="001C41F1" w:rsidRPr="001C41F1" w:rsidDel="00CD425C" w:rsidRDefault="001C41F1" w:rsidP="00CD425C">
      <w:pPr>
        <w:rPr>
          <w:del w:id="1266" w:author="admin" w:date="2015-07-20T23:32:00Z"/>
          <w:rFonts w:ascii="华文楷体" w:eastAsia="华文楷体" w:hAnsi="华文楷体"/>
          <w:sz w:val="28"/>
          <w:szCs w:val="28"/>
        </w:rPr>
        <w:pPrChange w:id="1267" w:author="admin" w:date="2015-07-20T23:32:00Z">
          <w:pPr>
            <w:ind w:firstLine="570"/>
          </w:pPr>
        </w:pPrChange>
      </w:pPr>
      <w:del w:id="1268" w:author="admin" w:date="2015-07-20T23:32:00Z">
        <w:r w:rsidRPr="001C41F1" w:rsidDel="00CD425C">
          <w:rPr>
            <w:rFonts w:ascii="华文楷体" w:eastAsia="华文楷体" w:hAnsi="华文楷体" w:hint="eastAsia"/>
            <w:sz w:val="28"/>
            <w:szCs w:val="28"/>
          </w:rPr>
          <w:delText>中观庄严论19课60-66</w:delText>
        </w:r>
      </w:del>
    </w:p>
    <w:p w:rsidR="00BF7D1C" w:rsidRDefault="001C41F1" w:rsidP="00CD425C">
      <w:pPr>
        <w:rPr>
          <w:ins w:id="1269" w:author="admin" w:date="2015-07-20T23:34:00Z"/>
          <w:rFonts w:ascii="华文楷体" w:eastAsia="华文楷体" w:hAnsi="华文楷体" w:hint="eastAsia"/>
          <w:sz w:val="28"/>
          <w:szCs w:val="28"/>
        </w:rPr>
        <w:pPrChange w:id="1270" w:author="admin" w:date="2015-07-20T23:32:00Z">
          <w:pPr>
            <w:ind w:firstLine="570"/>
          </w:pPr>
        </w:pPrChange>
      </w:pPr>
      <w:del w:id="1271" w:author="admin" w:date="2015-07-20T23:32:00Z">
        <w:r w:rsidRPr="001C41F1" w:rsidDel="00CD425C">
          <w:rPr>
            <w:rFonts w:ascii="华文楷体" w:eastAsia="华文楷体" w:hAnsi="华文楷体" w:hint="eastAsia"/>
            <w:sz w:val="28"/>
            <w:szCs w:val="28"/>
          </w:rPr>
          <w:delText>但是就是？根本就没有见他，那么怎么办呢，</w:delText>
        </w:r>
      </w:del>
      <w:r w:rsidRPr="001C41F1">
        <w:rPr>
          <w:rFonts w:ascii="华文楷体" w:eastAsia="华文楷体" w:hAnsi="华文楷体" w:hint="eastAsia"/>
          <w:sz w:val="28"/>
          <w:szCs w:val="28"/>
        </w:rPr>
        <w:t>这个本来</w:t>
      </w:r>
      <w:del w:id="1272" w:author="admin" w:date="2015-07-20T23:32:00Z">
        <w:r w:rsidRPr="001C41F1" w:rsidDel="00CD425C">
          <w:rPr>
            <w:rFonts w:ascii="华文楷体" w:eastAsia="华文楷体" w:hAnsi="华文楷体" w:hint="eastAsia"/>
            <w:sz w:val="28"/>
            <w:szCs w:val="28"/>
          </w:rPr>
          <w:delText>实在</w:delText>
        </w:r>
      </w:del>
      <w:ins w:id="1273" w:author="admin" w:date="2015-07-20T23:32:00Z">
        <w:r w:rsidR="00CD425C">
          <w:rPr>
            <w:rFonts w:ascii="华文楷体" w:eastAsia="华文楷体" w:hAnsi="华文楷体" w:hint="eastAsia"/>
            <w:sz w:val="28"/>
            <w:szCs w:val="28"/>
          </w:rPr>
          <w:t>实实在在</w:t>
        </w:r>
      </w:ins>
      <w:r w:rsidRPr="001C41F1">
        <w:rPr>
          <w:rFonts w:ascii="华文楷体" w:eastAsia="华文楷体" w:hAnsi="华文楷体" w:hint="eastAsia"/>
          <w:sz w:val="28"/>
          <w:szCs w:val="28"/>
        </w:rPr>
        <w:t>存在的法</w:t>
      </w:r>
      <w:ins w:id="1274" w:author="admin" w:date="2015-07-20T23:32:00Z">
        <w:r w:rsidR="00CD425C">
          <w:rPr>
            <w:rFonts w:ascii="华文楷体" w:eastAsia="华文楷体" w:hAnsi="华文楷体" w:hint="eastAsia"/>
            <w:sz w:val="28"/>
            <w:szCs w:val="28"/>
          </w:rPr>
          <w:t>，</w:t>
        </w:r>
      </w:ins>
      <w:r w:rsidRPr="001C41F1">
        <w:rPr>
          <w:rFonts w:ascii="华文楷体" w:eastAsia="华文楷体" w:hAnsi="华文楷体" w:hint="eastAsia"/>
          <w:sz w:val="28"/>
          <w:szCs w:val="28"/>
        </w:rPr>
        <w:t>在圣者</w:t>
      </w:r>
      <w:proofErr w:type="gramStart"/>
      <w:r w:rsidRPr="001C41F1">
        <w:rPr>
          <w:rFonts w:ascii="华文楷体" w:eastAsia="华文楷体" w:hAnsi="华文楷体" w:hint="eastAsia"/>
          <w:sz w:val="28"/>
          <w:szCs w:val="28"/>
        </w:rPr>
        <w:t>入根本慧</w:t>
      </w:r>
      <w:proofErr w:type="gramEnd"/>
      <w:r w:rsidRPr="001C41F1">
        <w:rPr>
          <w:rFonts w:ascii="华文楷体" w:eastAsia="华文楷体" w:hAnsi="华文楷体" w:hint="eastAsia"/>
          <w:sz w:val="28"/>
          <w:szCs w:val="28"/>
        </w:rPr>
        <w:t>定之前</w:t>
      </w:r>
      <w:ins w:id="1275" w:author="admin" w:date="2015-07-20T23:33:00Z">
        <w:r w:rsidR="00CD425C">
          <w:rPr>
            <w:rFonts w:ascii="华文楷体" w:eastAsia="华文楷体" w:hAnsi="华文楷体" w:hint="eastAsia"/>
            <w:sz w:val="28"/>
            <w:szCs w:val="28"/>
          </w:rPr>
          <w:t>还有</w:t>
        </w:r>
      </w:ins>
      <w:del w:id="1276" w:author="admin" w:date="2015-07-20T23:33:00Z">
        <w:r w:rsidRPr="001C41F1" w:rsidDel="00CD425C">
          <w:rPr>
            <w:rFonts w:ascii="华文楷体" w:eastAsia="华文楷体" w:hAnsi="华文楷体" w:hint="eastAsia"/>
            <w:sz w:val="28"/>
            <w:szCs w:val="28"/>
          </w:rPr>
          <w:delText>有</w:delText>
        </w:r>
      </w:del>
      <w:r w:rsidRPr="001C41F1">
        <w:rPr>
          <w:rFonts w:ascii="华文楷体" w:eastAsia="华文楷体" w:hAnsi="华文楷体" w:hint="eastAsia"/>
          <w:sz w:val="28"/>
          <w:szCs w:val="28"/>
        </w:rPr>
        <w:t>，一入慧定就没有了</w:t>
      </w:r>
      <w:ins w:id="1277" w:author="admin" w:date="2015-07-20T23:33:00Z">
        <w:r w:rsidR="00CD425C">
          <w:rPr>
            <w:rFonts w:ascii="华文楷体" w:eastAsia="华文楷体" w:hAnsi="华文楷体" w:hint="eastAsia"/>
            <w:sz w:val="28"/>
            <w:szCs w:val="28"/>
          </w:rPr>
          <w:t>，</w:t>
        </w:r>
      </w:ins>
      <w:del w:id="1278" w:author="admin" w:date="2015-07-20T23:33:00Z">
        <w:r w:rsidRPr="001C41F1" w:rsidDel="00CD425C">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这</w:t>
      </w:r>
      <w:r w:rsidRPr="001C41F1">
        <w:rPr>
          <w:rFonts w:ascii="华文楷体" w:eastAsia="华文楷体" w:hAnsi="华文楷体" w:hint="eastAsia"/>
          <w:sz w:val="28"/>
          <w:szCs w:val="28"/>
        </w:rPr>
        <w:lastRenderedPageBreak/>
        <w:t>个时候</w:t>
      </w:r>
      <w:ins w:id="1279" w:author="admin" w:date="2015-07-20T23:33:00Z">
        <w:r w:rsidR="00CD425C">
          <w:rPr>
            <w:rFonts w:ascii="华文楷体" w:eastAsia="华文楷体" w:hAnsi="华文楷体" w:hint="eastAsia"/>
            <w:sz w:val="28"/>
            <w:szCs w:val="28"/>
          </w:rPr>
          <w:t>，</w:t>
        </w:r>
      </w:ins>
      <w:del w:id="1280" w:author="admin" w:date="2015-07-20T23:33:00Z">
        <w:r w:rsidRPr="001C41F1" w:rsidDel="00CD425C">
          <w:rPr>
            <w:rFonts w:ascii="华文楷体" w:eastAsia="华文楷体" w:hAnsi="华文楷体" w:hint="eastAsia"/>
            <w:sz w:val="28"/>
            <w:szCs w:val="28"/>
          </w:rPr>
          <w:delText>呢</w:delText>
        </w:r>
      </w:del>
      <w:proofErr w:type="gramStart"/>
      <w:r w:rsidRPr="001C41F1">
        <w:rPr>
          <w:rFonts w:ascii="华文楷体" w:eastAsia="华文楷体" w:hAnsi="华文楷体" w:hint="eastAsia"/>
          <w:sz w:val="28"/>
          <w:szCs w:val="28"/>
        </w:rPr>
        <w:t>根本慧</w:t>
      </w:r>
      <w:proofErr w:type="gramEnd"/>
      <w:r w:rsidRPr="001C41F1">
        <w:rPr>
          <w:rFonts w:ascii="华文楷体" w:eastAsia="华文楷体" w:hAnsi="华文楷体" w:hint="eastAsia"/>
          <w:sz w:val="28"/>
          <w:szCs w:val="28"/>
        </w:rPr>
        <w:t>定就成了毁灭诸法的因了。</w:t>
      </w:r>
    </w:p>
    <w:p w:rsidR="00537982" w:rsidRDefault="001C41F1" w:rsidP="00BF7D1C">
      <w:pPr>
        <w:ind w:firstLine="420"/>
        <w:rPr>
          <w:ins w:id="1281" w:author="admin" w:date="2015-07-20T23:46:00Z"/>
          <w:rFonts w:ascii="华文楷体" w:eastAsia="华文楷体" w:hAnsi="华文楷体" w:hint="eastAsia"/>
          <w:sz w:val="28"/>
          <w:szCs w:val="28"/>
        </w:rPr>
        <w:pPrChange w:id="1282" w:author="admin" w:date="2015-07-20T23:34:00Z">
          <w:pPr>
            <w:ind w:firstLine="570"/>
          </w:pPr>
        </w:pPrChange>
      </w:pPr>
      <w:r w:rsidRPr="001C41F1">
        <w:rPr>
          <w:rFonts w:ascii="华文楷体" w:eastAsia="华文楷体" w:hAnsi="华文楷体" w:hint="eastAsia"/>
          <w:sz w:val="28"/>
          <w:szCs w:val="28"/>
        </w:rPr>
        <w:t>这个毁灭诸法的因</w:t>
      </w:r>
      <w:ins w:id="1283" w:author="admin" w:date="2015-07-20T23:34:00Z">
        <w:r w:rsidR="00BF7D1C">
          <w:rPr>
            <w:rFonts w:ascii="华文楷体" w:eastAsia="华文楷体" w:hAnsi="华文楷体" w:hint="eastAsia"/>
            <w:sz w:val="28"/>
            <w:szCs w:val="28"/>
          </w:rPr>
          <w:t>，</w:t>
        </w:r>
      </w:ins>
      <w:r w:rsidRPr="001C41F1">
        <w:rPr>
          <w:rFonts w:ascii="华文楷体" w:eastAsia="华文楷体" w:hAnsi="华文楷体" w:hint="eastAsia"/>
          <w:sz w:val="28"/>
          <w:szCs w:val="28"/>
        </w:rPr>
        <w:t>我们说毁灭诸法的因又怎么样</w:t>
      </w:r>
      <w:ins w:id="1284" w:author="admin" w:date="2015-07-20T23:34:00Z">
        <w:r w:rsidR="00BF7D1C">
          <w:rPr>
            <w:rFonts w:ascii="华文楷体" w:eastAsia="华文楷体" w:hAnsi="华文楷体" w:hint="eastAsia"/>
            <w:sz w:val="28"/>
            <w:szCs w:val="28"/>
          </w:rPr>
          <w:t>？</w:t>
        </w:r>
      </w:ins>
      <w:del w:id="1285" w:author="admin" w:date="2015-07-20T23:34:00Z">
        <w:r w:rsidRPr="001C41F1" w:rsidDel="00BF7D1C">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怎么样变成</w:t>
      </w:r>
      <w:ins w:id="1286" w:author="admin" w:date="2015-07-20T23:34:00Z">
        <w:r w:rsidR="00BF7D1C">
          <w:rPr>
            <w:rFonts w:ascii="华文楷体" w:eastAsia="华文楷体" w:hAnsi="华文楷体" w:hint="eastAsia"/>
            <w:sz w:val="28"/>
            <w:szCs w:val="28"/>
          </w:rPr>
          <w:t>一个</w:t>
        </w:r>
      </w:ins>
      <w:r w:rsidRPr="001C41F1">
        <w:rPr>
          <w:rFonts w:ascii="华文楷体" w:eastAsia="华文楷体" w:hAnsi="华文楷体" w:hint="eastAsia"/>
          <w:sz w:val="28"/>
          <w:szCs w:val="28"/>
        </w:rPr>
        <w:t>过失呢</w:t>
      </w:r>
      <w:ins w:id="1287" w:author="admin" w:date="2015-07-20T23:34:00Z">
        <w:r w:rsidR="00BF7D1C">
          <w:rPr>
            <w:rFonts w:ascii="华文楷体" w:eastAsia="华文楷体" w:hAnsi="华文楷体" w:hint="eastAsia"/>
            <w:sz w:val="28"/>
            <w:szCs w:val="28"/>
          </w:rPr>
          <w:t>？</w:t>
        </w:r>
      </w:ins>
      <w:del w:id="1288" w:author="admin" w:date="2015-07-20T23:34:00Z">
        <w:r w:rsidRPr="001C41F1" w:rsidDel="00BF7D1C">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实际上</w:t>
      </w:r>
      <w:ins w:id="1289" w:author="admin" w:date="2015-07-20T23:35:00Z">
        <w:r w:rsidR="00A11D2C">
          <w:rPr>
            <w:rFonts w:ascii="华文楷体" w:eastAsia="华文楷体" w:hAnsi="华文楷体" w:hint="eastAsia"/>
            <w:sz w:val="28"/>
            <w:szCs w:val="28"/>
          </w:rPr>
          <w:t>，</w:t>
        </w:r>
      </w:ins>
      <w:r w:rsidRPr="001C41F1">
        <w:rPr>
          <w:rFonts w:ascii="华文楷体" w:eastAsia="华文楷体" w:hAnsi="华文楷体" w:hint="eastAsia"/>
          <w:sz w:val="28"/>
          <w:szCs w:val="28"/>
        </w:rPr>
        <w:t>这个地方</w:t>
      </w:r>
      <w:del w:id="1290" w:author="admin" w:date="2015-07-20T23:35:00Z">
        <w:r w:rsidRPr="001C41F1" w:rsidDel="00A11D2C">
          <w:rPr>
            <w:rFonts w:ascii="华文楷体" w:eastAsia="华文楷体" w:hAnsi="华文楷体" w:hint="eastAsia"/>
            <w:sz w:val="28"/>
            <w:szCs w:val="28"/>
          </w:rPr>
          <w:delText>的</w:delText>
        </w:r>
      </w:del>
      <w:r w:rsidRPr="001C41F1">
        <w:rPr>
          <w:rFonts w:ascii="华文楷体" w:eastAsia="华文楷体" w:hAnsi="华文楷体" w:hint="eastAsia"/>
          <w:sz w:val="28"/>
          <w:szCs w:val="28"/>
        </w:rPr>
        <w:t>问题关键是在于</w:t>
      </w:r>
      <w:del w:id="1291" w:author="admin" w:date="2015-07-20T23:35:00Z">
        <w:r w:rsidRPr="001C41F1" w:rsidDel="00A11D2C">
          <w:rPr>
            <w:rFonts w:ascii="华文楷体" w:eastAsia="华文楷体" w:hAnsi="华文楷体" w:hint="eastAsia"/>
            <w:sz w:val="28"/>
            <w:szCs w:val="28"/>
          </w:rPr>
          <w:delText>，</w:delText>
        </w:r>
      </w:del>
      <w:ins w:id="1292" w:author="admin" w:date="2015-07-20T23:35:00Z">
        <w:r w:rsidR="00A11D2C">
          <w:rPr>
            <w:rFonts w:ascii="华文楷体" w:eastAsia="华文楷体" w:hAnsi="华文楷体" w:hint="eastAsia"/>
            <w:sz w:val="28"/>
            <w:szCs w:val="28"/>
          </w:rPr>
          <w:t>你的</w:t>
        </w:r>
      </w:ins>
      <w:r w:rsidRPr="001C41F1">
        <w:rPr>
          <w:rFonts w:ascii="华文楷体" w:eastAsia="华文楷体" w:hAnsi="华文楷体" w:hint="eastAsia"/>
          <w:sz w:val="28"/>
          <w:szCs w:val="28"/>
        </w:rPr>
        <w:t>这个有法，</w:t>
      </w:r>
      <w:del w:id="1293" w:author="admin" w:date="2015-07-20T23:35:00Z">
        <w:r w:rsidRPr="001C41F1" w:rsidDel="0083715A">
          <w:rPr>
            <w:rFonts w:ascii="华文楷体" w:eastAsia="华文楷体" w:hAnsi="华文楷体" w:hint="eastAsia"/>
            <w:sz w:val="28"/>
            <w:szCs w:val="28"/>
          </w:rPr>
          <w:delText>他</w:delText>
        </w:r>
      </w:del>
      <w:ins w:id="1294" w:author="admin" w:date="2015-07-20T23:35:00Z">
        <w:r w:rsidR="0083715A">
          <w:rPr>
            <w:rFonts w:ascii="华文楷体" w:eastAsia="华文楷体" w:hAnsi="华文楷体" w:hint="eastAsia"/>
            <w:sz w:val="28"/>
            <w:szCs w:val="28"/>
          </w:rPr>
          <w:t>它</w:t>
        </w:r>
      </w:ins>
      <w:r w:rsidRPr="001C41F1">
        <w:rPr>
          <w:rFonts w:ascii="华文楷体" w:eastAsia="华文楷体" w:hAnsi="华文楷体" w:hint="eastAsia"/>
          <w:sz w:val="28"/>
          <w:szCs w:val="28"/>
        </w:rPr>
        <w:t>是在</w:t>
      </w:r>
      <w:del w:id="1295" w:author="admin" w:date="2015-07-20T23:36:00Z">
        <w:r w:rsidRPr="001C41F1" w:rsidDel="007612C2">
          <w:rPr>
            <w:rFonts w:ascii="华文楷体" w:eastAsia="华文楷体" w:hAnsi="华文楷体" w:hint="eastAsia"/>
            <w:sz w:val="28"/>
            <w:szCs w:val="28"/>
          </w:rPr>
          <w:delText>圣意</w:delText>
        </w:r>
      </w:del>
      <w:ins w:id="1296" w:author="admin" w:date="2015-07-20T23:36:00Z">
        <w:r w:rsidR="007612C2">
          <w:rPr>
            <w:rFonts w:ascii="华文楷体" w:eastAsia="华文楷体" w:hAnsi="华文楷体" w:hint="eastAsia"/>
            <w:sz w:val="28"/>
            <w:szCs w:val="28"/>
          </w:rPr>
          <w:t>胜义</w:t>
        </w:r>
      </w:ins>
      <w:r w:rsidRPr="001C41F1">
        <w:rPr>
          <w:rFonts w:ascii="华文楷体" w:eastAsia="华文楷体" w:hAnsi="华文楷体" w:hint="eastAsia"/>
          <w:sz w:val="28"/>
          <w:szCs w:val="28"/>
        </w:rPr>
        <w:t>当中存在的东西。</w:t>
      </w:r>
      <w:del w:id="1297" w:author="admin" w:date="2015-07-20T23:36:00Z">
        <w:r w:rsidRPr="001C41F1" w:rsidDel="007612C2">
          <w:rPr>
            <w:rFonts w:ascii="华文楷体" w:eastAsia="华文楷体" w:hAnsi="华文楷体" w:hint="eastAsia"/>
            <w:sz w:val="28"/>
            <w:szCs w:val="28"/>
          </w:rPr>
          <w:delText>圣义</w:delText>
        </w:r>
      </w:del>
      <w:ins w:id="1298" w:author="admin" w:date="2015-07-20T23:36:00Z">
        <w:r w:rsidR="007612C2">
          <w:rPr>
            <w:rFonts w:ascii="华文楷体" w:eastAsia="华文楷体" w:hAnsi="华文楷体" w:hint="eastAsia"/>
            <w:sz w:val="28"/>
            <w:szCs w:val="28"/>
          </w:rPr>
          <w:t>胜义</w:t>
        </w:r>
      </w:ins>
      <w:r w:rsidRPr="001C41F1">
        <w:rPr>
          <w:rFonts w:ascii="华文楷体" w:eastAsia="华文楷体" w:hAnsi="华文楷体" w:hint="eastAsia"/>
          <w:sz w:val="28"/>
          <w:szCs w:val="28"/>
        </w:rPr>
        <w:t>当中存在本身在</w:t>
      </w:r>
      <w:del w:id="1299" w:author="admin" w:date="2015-07-20T23:36:00Z">
        <w:r w:rsidRPr="001C41F1" w:rsidDel="0055134F">
          <w:rPr>
            <w:rFonts w:ascii="华文楷体" w:eastAsia="华文楷体" w:hAnsi="华文楷体" w:hint="eastAsia"/>
            <w:sz w:val="28"/>
            <w:szCs w:val="28"/>
          </w:rPr>
          <w:delText>圣义</w:delText>
        </w:r>
      </w:del>
      <w:ins w:id="1300" w:author="admin" w:date="2015-07-20T23:36:00Z">
        <w:r w:rsidR="0055134F">
          <w:rPr>
            <w:rFonts w:ascii="华文楷体" w:eastAsia="华文楷体" w:hAnsi="华文楷体" w:hint="eastAsia"/>
            <w:sz w:val="28"/>
            <w:szCs w:val="28"/>
          </w:rPr>
          <w:t>胜义</w:t>
        </w:r>
      </w:ins>
      <w:r w:rsidRPr="001C41F1">
        <w:rPr>
          <w:rFonts w:ascii="华文楷体" w:eastAsia="华文楷体" w:hAnsi="华文楷体" w:hint="eastAsia"/>
          <w:sz w:val="28"/>
          <w:szCs w:val="28"/>
        </w:rPr>
        <w:t>当中存在的东西</w:t>
      </w:r>
      <w:ins w:id="1301" w:author="admin" w:date="2015-07-20T23:36:00Z">
        <w:r w:rsidR="0005265F">
          <w:rPr>
            <w:rFonts w:ascii="华文楷体" w:eastAsia="华文楷体" w:hAnsi="华文楷体" w:hint="eastAsia"/>
            <w:sz w:val="28"/>
            <w:szCs w:val="28"/>
          </w:rPr>
          <w:t>，</w:t>
        </w:r>
      </w:ins>
      <w:r w:rsidRPr="001C41F1">
        <w:rPr>
          <w:rFonts w:ascii="华文楷体" w:eastAsia="华文楷体" w:hAnsi="华文楷体" w:hint="eastAsia"/>
          <w:sz w:val="28"/>
          <w:szCs w:val="28"/>
        </w:rPr>
        <w:t>他应该是万法的实相</w:t>
      </w:r>
      <w:del w:id="1302" w:author="admin" w:date="2015-07-20T23:36:00Z">
        <w:r w:rsidRPr="001C41F1" w:rsidDel="0005265F">
          <w:rPr>
            <w:rFonts w:ascii="华文楷体" w:eastAsia="华文楷体" w:hAnsi="华文楷体" w:hint="eastAsia"/>
            <w:sz w:val="28"/>
            <w:szCs w:val="28"/>
          </w:rPr>
          <w:delText>。</w:delText>
        </w:r>
      </w:del>
      <w:ins w:id="1303" w:author="admin" w:date="2015-07-20T23:36:00Z">
        <w:r w:rsidR="0005265F">
          <w:rPr>
            <w:rFonts w:ascii="华文楷体" w:eastAsia="华文楷体" w:hAnsi="华文楷体" w:hint="eastAsia"/>
            <w:sz w:val="28"/>
            <w:szCs w:val="28"/>
          </w:rPr>
          <w:t>，</w:t>
        </w:r>
      </w:ins>
      <w:r w:rsidRPr="001C41F1">
        <w:rPr>
          <w:rFonts w:ascii="华文楷体" w:eastAsia="华文楷体" w:hAnsi="华文楷体" w:hint="eastAsia"/>
          <w:sz w:val="28"/>
          <w:szCs w:val="28"/>
        </w:rPr>
        <w:t>应该是万法的本体才对，应该是万法的本体实相</w:t>
      </w:r>
      <w:del w:id="1304" w:author="admin" w:date="2015-07-20T23:36:00Z">
        <w:r w:rsidRPr="001C41F1" w:rsidDel="0005265F">
          <w:rPr>
            <w:rFonts w:ascii="华文楷体" w:eastAsia="华文楷体" w:hAnsi="华文楷体" w:hint="eastAsia"/>
            <w:sz w:val="28"/>
            <w:szCs w:val="28"/>
          </w:rPr>
          <w:delText>，</w:delText>
        </w:r>
      </w:del>
      <w:ins w:id="1305" w:author="admin" w:date="2015-07-20T23:36:00Z">
        <w:r w:rsidR="0005265F">
          <w:rPr>
            <w:rFonts w:ascii="华文楷体" w:eastAsia="华文楷体" w:hAnsi="华文楷体" w:hint="eastAsia"/>
            <w:sz w:val="28"/>
            <w:szCs w:val="28"/>
          </w:rPr>
          <w:t>。</w:t>
        </w:r>
      </w:ins>
      <w:r w:rsidRPr="001C41F1">
        <w:rPr>
          <w:rFonts w:ascii="华文楷体" w:eastAsia="华文楷体" w:hAnsi="华文楷体" w:hint="eastAsia"/>
          <w:sz w:val="28"/>
          <w:szCs w:val="28"/>
        </w:rPr>
        <w:t>但是呢</w:t>
      </w:r>
      <w:ins w:id="1306" w:author="admin" w:date="2015-07-20T23:37:00Z">
        <w:r w:rsidR="0005265F">
          <w:rPr>
            <w:rFonts w:ascii="华文楷体" w:eastAsia="华文楷体" w:hAnsi="华文楷体" w:hint="eastAsia"/>
            <w:sz w:val="28"/>
            <w:szCs w:val="28"/>
          </w:rPr>
          <w:t>，</w:t>
        </w:r>
      </w:ins>
      <w:r w:rsidRPr="001C41F1">
        <w:rPr>
          <w:rFonts w:ascii="华文楷体" w:eastAsia="华文楷体" w:hAnsi="华文楷体" w:hint="eastAsia"/>
          <w:sz w:val="28"/>
          <w:szCs w:val="28"/>
        </w:rPr>
        <w:t>就</w:t>
      </w:r>
      <w:del w:id="1307" w:author="admin" w:date="2015-07-20T23:37:00Z">
        <w:r w:rsidRPr="001C41F1" w:rsidDel="0005265F">
          <w:rPr>
            <w:rFonts w:ascii="华文楷体" w:eastAsia="华文楷体" w:hAnsi="华文楷体" w:hint="eastAsia"/>
            <w:sz w:val="28"/>
            <w:szCs w:val="28"/>
          </w:rPr>
          <w:delText>是</w:delText>
        </w:r>
      </w:del>
      <w:r w:rsidRPr="001C41F1">
        <w:rPr>
          <w:rFonts w:ascii="华文楷体" w:eastAsia="华文楷体" w:hAnsi="华文楷体" w:hint="eastAsia"/>
          <w:sz w:val="28"/>
          <w:szCs w:val="28"/>
        </w:rPr>
        <w:t>说你</w:t>
      </w:r>
      <w:proofErr w:type="gramStart"/>
      <w:ins w:id="1308" w:author="admin" w:date="2015-07-20T23:37:00Z">
        <w:r w:rsidR="00BA3E8F">
          <w:rPr>
            <w:rFonts w:ascii="华文楷体" w:eastAsia="华文楷体" w:hAnsi="华文楷体" w:hint="eastAsia"/>
            <w:sz w:val="28"/>
            <w:szCs w:val="28"/>
          </w:rPr>
          <w:t>一</w:t>
        </w:r>
      </w:ins>
      <w:proofErr w:type="gramEnd"/>
      <w:r w:rsidRPr="001C41F1">
        <w:rPr>
          <w:rFonts w:ascii="华文楷体" w:eastAsia="华文楷体" w:hAnsi="华文楷体" w:hint="eastAsia"/>
          <w:sz w:val="28"/>
          <w:szCs w:val="28"/>
        </w:rPr>
        <w:t>入定的时候</w:t>
      </w:r>
      <w:ins w:id="1309" w:author="admin" w:date="2015-07-20T23:37:00Z">
        <w:r w:rsidR="00BA3E8F">
          <w:rPr>
            <w:rFonts w:ascii="华文楷体" w:eastAsia="华文楷体" w:hAnsi="华文楷体" w:hint="eastAsia"/>
            <w:sz w:val="28"/>
            <w:szCs w:val="28"/>
          </w:rPr>
          <w:t>，</w:t>
        </w:r>
      </w:ins>
      <w:del w:id="1310" w:author="admin" w:date="2015-07-20T23:37:00Z">
        <w:r w:rsidRPr="001C41F1" w:rsidDel="00BA3E8F">
          <w:rPr>
            <w:rFonts w:ascii="华文楷体" w:eastAsia="华文楷体" w:hAnsi="华文楷体" w:hint="eastAsia"/>
            <w:sz w:val="28"/>
            <w:szCs w:val="28"/>
          </w:rPr>
          <w:delText>呢你去</w:delText>
        </w:r>
      </w:del>
      <w:ins w:id="1311" w:author="admin" w:date="2015-07-20T23:38:00Z">
        <w:r w:rsidR="00BA3E8F">
          <w:rPr>
            <w:rFonts w:ascii="华文楷体" w:eastAsia="华文楷体" w:hAnsi="华文楷体" w:hint="eastAsia"/>
            <w:sz w:val="28"/>
            <w:szCs w:val="28"/>
          </w:rPr>
          <w:t>你就</w:t>
        </w:r>
      </w:ins>
      <w:r w:rsidRPr="001C41F1">
        <w:rPr>
          <w:rFonts w:ascii="华文楷体" w:eastAsia="华文楷体" w:hAnsi="华文楷体" w:hint="eastAsia"/>
          <w:sz w:val="28"/>
          <w:szCs w:val="28"/>
        </w:rPr>
        <w:t>把万法的实相摧毁</w:t>
      </w:r>
      <w:ins w:id="1312" w:author="admin" w:date="2015-07-20T23:38:00Z">
        <w:r w:rsidR="00BA3E8F">
          <w:rPr>
            <w:rFonts w:ascii="华文楷体" w:eastAsia="华文楷体" w:hAnsi="华文楷体" w:hint="eastAsia"/>
            <w:sz w:val="28"/>
            <w:szCs w:val="28"/>
          </w:rPr>
          <w:t>。</w:t>
        </w:r>
      </w:ins>
      <w:del w:id="1313" w:author="admin" w:date="2015-07-20T23:38:00Z">
        <w:r w:rsidRPr="001C41F1" w:rsidDel="00BA3E8F">
          <w:rPr>
            <w:rFonts w:ascii="华文楷体" w:eastAsia="华文楷体" w:hAnsi="华文楷体" w:hint="eastAsia"/>
            <w:sz w:val="28"/>
            <w:szCs w:val="28"/>
          </w:rPr>
          <w:delText>，</w:delText>
        </w:r>
      </w:del>
      <w:ins w:id="1314" w:author="admin" w:date="2015-07-20T23:38:00Z">
        <w:r w:rsidR="00BA3E8F">
          <w:rPr>
            <w:rFonts w:ascii="华文楷体" w:eastAsia="华文楷体" w:hAnsi="华文楷体" w:hint="eastAsia"/>
            <w:sz w:val="28"/>
            <w:szCs w:val="28"/>
          </w:rPr>
          <w:t>就</w:t>
        </w:r>
      </w:ins>
      <w:r w:rsidRPr="001C41F1">
        <w:rPr>
          <w:rFonts w:ascii="华文楷体" w:eastAsia="华文楷体" w:hAnsi="华文楷体" w:hint="eastAsia"/>
          <w:sz w:val="28"/>
          <w:szCs w:val="28"/>
        </w:rPr>
        <w:t>好像我们说如来藏是万法的实相，</w:t>
      </w:r>
      <w:ins w:id="1315" w:author="admin" w:date="2015-07-20T23:38:00Z">
        <w:r w:rsidR="00BA3E8F">
          <w:rPr>
            <w:rFonts w:ascii="华文楷体" w:eastAsia="华文楷体" w:hAnsi="华文楷体" w:hint="eastAsia"/>
            <w:sz w:val="28"/>
            <w:szCs w:val="28"/>
          </w:rPr>
          <w:t>当你</w:t>
        </w:r>
      </w:ins>
      <w:r w:rsidRPr="001C41F1">
        <w:rPr>
          <w:rFonts w:ascii="华文楷体" w:eastAsia="华文楷体" w:hAnsi="华文楷体" w:hint="eastAsia"/>
          <w:sz w:val="28"/>
          <w:szCs w:val="28"/>
        </w:rPr>
        <w:t>圣者</w:t>
      </w:r>
      <w:proofErr w:type="gramStart"/>
      <w:ins w:id="1316" w:author="admin" w:date="2015-07-20T23:38:00Z">
        <w:r w:rsidR="000064F0">
          <w:rPr>
            <w:rFonts w:ascii="华文楷体" w:eastAsia="华文楷体" w:hAnsi="华文楷体" w:hint="eastAsia"/>
            <w:sz w:val="28"/>
            <w:szCs w:val="28"/>
          </w:rPr>
          <w:t>一</w:t>
        </w:r>
      </w:ins>
      <w:proofErr w:type="gramEnd"/>
      <w:r w:rsidRPr="001C41F1">
        <w:rPr>
          <w:rFonts w:ascii="华文楷体" w:eastAsia="华文楷体" w:hAnsi="华文楷体" w:hint="eastAsia"/>
          <w:sz w:val="28"/>
          <w:szCs w:val="28"/>
        </w:rPr>
        <w:t>入定的时候把</w:t>
      </w:r>
      <w:del w:id="1317" w:author="admin" w:date="2015-07-20T23:40:00Z">
        <w:r w:rsidRPr="001C41F1" w:rsidDel="00E447F5">
          <w:rPr>
            <w:rFonts w:ascii="华文楷体" w:eastAsia="华文楷体" w:hAnsi="华文楷体" w:hint="eastAsia"/>
            <w:sz w:val="28"/>
            <w:szCs w:val="28"/>
          </w:rPr>
          <w:delText>恶仗</w:delText>
        </w:r>
      </w:del>
      <w:ins w:id="1318" w:author="admin" w:date="2015-07-20T23:40:00Z">
        <w:r w:rsidR="00E447F5">
          <w:rPr>
            <w:rFonts w:ascii="华文楷体" w:eastAsia="华文楷体" w:hAnsi="华文楷体" w:hint="eastAsia"/>
            <w:sz w:val="28"/>
            <w:szCs w:val="28"/>
          </w:rPr>
          <w:t>如来藏</w:t>
        </w:r>
      </w:ins>
      <w:r w:rsidRPr="001C41F1">
        <w:rPr>
          <w:rFonts w:ascii="华文楷体" w:eastAsia="华文楷体" w:hAnsi="华文楷体" w:hint="eastAsia"/>
          <w:sz w:val="28"/>
          <w:szCs w:val="28"/>
        </w:rPr>
        <w:t>摧毁了，就相当于这样的一个过失，就不符合实相，你这个</w:t>
      </w:r>
      <w:proofErr w:type="gramStart"/>
      <w:r w:rsidRPr="001C41F1">
        <w:rPr>
          <w:rFonts w:ascii="华文楷体" w:eastAsia="华文楷体" w:hAnsi="华文楷体" w:hint="eastAsia"/>
          <w:sz w:val="28"/>
          <w:szCs w:val="28"/>
        </w:rPr>
        <w:t>根本慧定</w:t>
      </w:r>
      <w:ins w:id="1319" w:author="admin" w:date="2015-07-20T23:41:00Z">
        <w:r w:rsidR="006F5FF4">
          <w:rPr>
            <w:rFonts w:ascii="华文楷体" w:eastAsia="华文楷体" w:hAnsi="华文楷体" w:hint="eastAsia"/>
            <w:sz w:val="28"/>
            <w:szCs w:val="28"/>
          </w:rPr>
          <w:t>根本</w:t>
        </w:r>
      </w:ins>
      <w:proofErr w:type="gramEnd"/>
      <w:r w:rsidRPr="001C41F1">
        <w:rPr>
          <w:rFonts w:ascii="华文楷体" w:eastAsia="华文楷体" w:hAnsi="华文楷体" w:hint="eastAsia"/>
          <w:sz w:val="28"/>
          <w:szCs w:val="28"/>
        </w:rPr>
        <w:t>不符合实相</w:t>
      </w:r>
      <w:ins w:id="1320" w:author="admin" w:date="2015-07-20T23:41:00Z">
        <w:r w:rsidR="006F5FF4">
          <w:rPr>
            <w:rFonts w:ascii="华文楷体" w:eastAsia="华文楷体" w:hAnsi="华文楷体" w:hint="eastAsia"/>
            <w:sz w:val="28"/>
            <w:szCs w:val="28"/>
          </w:rPr>
          <w:t>。</w:t>
        </w:r>
      </w:ins>
      <w:del w:id="1321" w:author="admin" w:date="2015-07-20T23:41:00Z">
        <w:r w:rsidRPr="001C41F1" w:rsidDel="006F5FF4">
          <w:rPr>
            <w:rFonts w:ascii="华文楷体" w:eastAsia="华文楷体" w:hAnsi="华文楷体" w:hint="eastAsia"/>
            <w:sz w:val="28"/>
            <w:szCs w:val="28"/>
          </w:rPr>
          <w:delText>，</w:delText>
        </w:r>
      </w:del>
    </w:p>
    <w:p w:rsidR="00537982" w:rsidRDefault="001C41F1" w:rsidP="00BF7D1C">
      <w:pPr>
        <w:ind w:firstLine="420"/>
        <w:rPr>
          <w:ins w:id="1322" w:author="admin" w:date="2015-07-20T23:49:00Z"/>
          <w:rFonts w:ascii="华文楷体" w:eastAsia="华文楷体" w:hAnsi="华文楷体" w:hint="eastAsia"/>
          <w:sz w:val="28"/>
          <w:szCs w:val="28"/>
        </w:rPr>
        <w:pPrChange w:id="1323" w:author="admin" w:date="2015-07-20T23:34:00Z">
          <w:pPr>
            <w:ind w:firstLine="570"/>
          </w:pPr>
        </w:pPrChange>
      </w:pPr>
      <w:r w:rsidRPr="001C41F1">
        <w:rPr>
          <w:rFonts w:ascii="华文楷体" w:eastAsia="华文楷体" w:hAnsi="华文楷体" w:hint="eastAsia"/>
          <w:sz w:val="28"/>
          <w:szCs w:val="28"/>
        </w:rPr>
        <w:t>为什么呢</w:t>
      </w:r>
      <w:ins w:id="1324" w:author="admin" w:date="2015-07-20T23:41:00Z">
        <w:r w:rsidR="006F5FF4">
          <w:rPr>
            <w:rFonts w:ascii="华文楷体" w:eastAsia="华文楷体" w:hAnsi="华文楷体" w:hint="eastAsia"/>
            <w:sz w:val="28"/>
            <w:szCs w:val="28"/>
          </w:rPr>
          <w:t>？</w:t>
        </w:r>
      </w:ins>
      <w:del w:id="1325" w:author="admin" w:date="2015-07-20T23:41:00Z">
        <w:r w:rsidRPr="001C41F1" w:rsidDel="006F5FF4">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你把这个</w:t>
      </w:r>
      <w:proofErr w:type="gramStart"/>
      <w:r w:rsidRPr="001C41F1">
        <w:rPr>
          <w:rFonts w:ascii="华文楷体" w:eastAsia="华文楷体" w:hAnsi="华文楷体" w:hint="eastAsia"/>
          <w:sz w:val="28"/>
          <w:szCs w:val="28"/>
        </w:rPr>
        <w:t>实相当</w:t>
      </w:r>
      <w:proofErr w:type="gramEnd"/>
      <w:r w:rsidRPr="001C41F1">
        <w:rPr>
          <w:rFonts w:ascii="华文楷体" w:eastAsia="华文楷体" w:hAnsi="华文楷体" w:hint="eastAsia"/>
          <w:sz w:val="28"/>
          <w:szCs w:val="28"/>
        </w:rPr>
        <w:t>中存在的东西，毁灭掉了，你这个</w:t>
      </w:r>
      <w:proofErr w:type="gramStart"/>
      <w:r w:rsidRPr="001C41F1">
        <w:rPr>
          <w:rFonts w:ascii="华文楷体" w:eastAsia="华文楷体" w:hAnsi="华文楷体" w:hint="eastAsia"/>
          <w:sz w:val="28"/>
          <w:szCs w:val="28"/>
        </w:rPr>
        <w:t>根本慧</w:t>
      </w:r>
      <w:proofErr w:type="gramEnd"/>
      <w:r w:rsidRPr="001C41F1">
        <w:rPr>
          <w:rFonts w:ascii="华文楷体" w:eastAsia="华文楷体" w:hAnsi="华文楷体" w:hint="eastAsia"/>
          <w:sz w:val="28"/>
          <w:szCs w:val="28"/>
        </w:rPr>
        <w:t>定就成了一个不是真的</w:t>
      </w:r>
      <w:proofErr w:type="gramStart"/>
      <w:r w:rsidRPr="001C41F1">
        <w:rPr>
          <w:rFonts w:ascii="华文楷体" w:eastAsia="华文楷体" w:hAnsi="华文楷体" w:hint="eastAsia"/>
          <w:sz w:val="28"/>
          <w:szCs w:val="28"/>
        </w:rPr>
        <w:t>根本慧</w:t>
      </w:r>
      <w:proofErr w:type="gramEnd"/>
      <w:r w:rsidRPr="001C41F1">
        <w:rPr>
          <w:rFonts w:ascii="华文楷体" w:eastAsia="华文楷体" w:hAnsi="华文楷体" w:hint="eastAsia"/>
          <w:sz w:val="28"/>
          <w:szCs w:val="28"/>
        </w:rPr>
        <w:t>定，不是</w:t>
      </w:r>
      <w:del w:id="1326" w:author="admin" w:date="2015-07-20T23:40:00Z">
        <w:r w:rsidRPr="001C41F1" w:rsidDel="000064F0">
          <w:rPr>
            <w:rFonts w:ascii="华文楷体" w:eastAsia="华文楷体" w:hAnsi="华文楷体" w:hint="eastAsia"/>
            <w:sz w:val="28"/>
            <w:szCs w:val="28"/>
          </w:rPr>
          <w:delText>上面</w:delText>
        </w:r>
      </w:del>
      <w:proofErr w:type="gramStart"/>
      <w:ins w:id="1327" w:author="admin" w:date="2015-07-20T23:40:00Z">
        <w:r w:rsidR="000064F0">
          <w:rPr>
            <w:rFonts w:ascii="华文楷体" w:eastAsia="华文楷体" w:hAnsi="华文楷体" w:hint="eastAsia"/>
            <w:sz w:val="28"/>
            <w:szCs w:val="28"/>
          </w:rPr>
          <w:t>善妙</w:t>
        </w:r>
      </w:ins>
      <w:r w:rsidRPr="001C41F1">
        <w:rPr>
          <w:rFonts w:ascii="华文楷体" w:eastAsia="华文楷体" w:hAnsi="华文楷体" w:hint="eastAsia"/>
          <w:sz w:val="28"/>
          <w:szCs w:val="28"/>
        </w:rPr>
        <w:t>的</w:t>
      </w:r>
      <w:proofErr w:type="gramEnd"/>
      <w:r w:rsidRPr="001C41F1">
        <w:rPr>
          <w:rFonts w:ascii="华文楷体" w:eastAsia="华文楷体" w:hAnsi="华文楷体" w:hint="eastAsia"/>
          <w:sz w:val="28"/>
          <w:szCs w:val="28"/>
        </w:rPr>
        <w:t>智慧了，他不符合实相了</w:t>
      </w:r>
      <w:del w:id="1328" w:author="admin" w:date="2015-07-20T23:42:00Z">
        <w:r w:rsidRPr="001C41F1" w:rsidDel="005B5210">
          <w:rPr>
            <w:rFonts w:ascii="华文楷体" w:eastAsia="华文楷体" w:hAnsi="华文楷体" w:hint="eastAsia"/>
            <w:sz w:val="28"/>
            <w:szCs w:val="28"/>
          </w:rPr>
          <w:delText>，</w:delText>
        </w:r>
      </w:del>
      <w:ins w:id="1329" w:author="admin" w:date="2015-07-20T23:42:00Z">
        <w:r w:rsidR="005B5210">
          <w:rPr>
            <w:rFonts w:ascii="华文楷体" w:eastAsia="华文楷体" w:hAnsi="华文楷体" w:hint="eastAsia"/>
            <w:sz w:val="28"/>
            <w:szCs w:val="28"/>
          </w:rPr>
          <w:t>。</w:t>
        </w:r>
      </w:ins>
      <w:del w:id="1330" w:author="admin" w:date="2015-07-20T23:43:00Z">
        <w:r w:rsidRPr="001C41F1" w:rsidDel="005B5210">
          <w:rPr>
            <w:rFonts w:ascii="华文楷体" w:eastAsia="华文楷体" w:hAnsi="华文楷体" w:hint="eastAsia"/>
            <w:sz w:val="28"/>
            <w:szCs w:val="28"/>
          </w:rPr>
          <w:delText>觉得</w:delText>
        </w:r>
      </w:del>
      <w:ins w:id="1331" w:author="admin" w:date="2015-07-20T23:43:00Z">
        <w:r w:rsidR="005B5210">
          <w:rPr>
            <w:rFonts w:ascii="华文楷体" w:eastAsia="华文楷体" w:hAnsi="华文楷体" w:hint="eastAsia"/>
            <w:sz w:val="28"/>
            <w:szCs w:val="28"/>
          </w:rPr>
          <w:t>所以</w:t>
        </w:r>
      </w:ins>
      <w:r w:rsidRPr="001C41F1">
        <w:rPr>
          <w:rFonts w:ascii="华文楷体" w:eastAsia="华文楷体" w:hAnsi="华文楷体" w:hint="eastAsia"/>
          <w:sz w:val="28"/>
          <w:szCs w:val="28"/>
        </w:rPr>
        <w:t>这个</w:t>
      </w:r>
      <w:del w:id="1332" w:author="admin" w:date="2015-07-20T23:43:00Z">
        <w:r w:rsidRPr="001C41F1" w:rsidDel="005B5210">
          <w:rPr>
            <w:rFonts w:ascii="华文楷体" w:eastAsia="华文楷体" w:hAnsi="华文楷体" w:hint="eastAsia"/>
            <w:sz w:val="28"/>
            <w:szCs w:val="28"/>
          </w:rPr>
          <w:delText>是</w:delText>
        </w:r>
      </w:del>
      <w:ins w:id="1333" w:author="admin" w:date="2015-07-20T23:43:00Z">
        <w:r w:rsidR="005B5210">
          <w:rPr>
            <w:rFonts w:ascii="华文楷体" w:eastAsia="华文楷体" w:hAnsi="华文楷体" w:hint="eastAsia"/>
            <w:sz w:val="28"/>
            <w:szCs w:val="28"/>
          </w:rPr>
          <w:t>成为</w:t>
        </w:r>
      </w:ins>
      <w:r w:rsidRPr="001C41F1">
        <w:rPr>
          <w:rFonts w:ascii="华文楷体" w:eastAsia="华文楷体" w:hAnsi="华文楷体" w:hint="eastAsia"/>
          <w:sz w:val="28"/>
          <w:szCs w:val="28"/>
        </w:rPr>
        <w:t>一个很大的过失</w:t>
      </w:r>
      <w:del w:id="1334" w:author="admin" w:date="2015-07-20T23:43:00Z">
        <w:r w:rsidRPr="001C41F1" w:rsidDel="005B5210">
          <w:rPr>
            <w:rFonts w:ascii="华文楷体" w:eastAsia="华文楷体" w:hAnsi="华文楷体" w:hint="eastAsia"/>
            <w:sz w:val="28"/>
            <w:szCs w:val="28"/>
          </w:rPr>
          <w:delText>。</w:delText>
        </w:r>
      </w:del>
      <w:ins w:id="1335" w:author="admin" w:date="2015-07-20T23:43:00Z">
        <w:r w:rsidR="005B5210">
          <w:rPr>
            <w:rFonts w:ascii="华文楷体" w:eastAsia="华文楷体" w:hAnsi="华文楷体" w:hint="eastAsia"/>
            <w:sz w:val="28"/>
            <w:szCs w:val="28"/>
          </w:rPr>
          <w:t>，</w:t>
        </w:r>
      </w:ins>
      <w:r w:rsidRPr="001C41F1">
        <w:rPr>
          <w:rFonts w:ascii="华文楷体" w:eastAsia="华文楷体" w:hAnsi="华文楷体" w:hint="eastAsia"/>
          <w:sz w:val="28"/>
          <w:szCs w:val="28"/>
        </w:rPr>
        <w:t>成为了很大的过失，把本来存在的东西毁灭掉了</w:t>
      </w:r>
      <w:del w:id="1336" w:author="admin" w:date="2015-07-20T23:43:00Z">
        <w:r w:rsidRPr="001C41F1" w:rsidDel="005B5210">
          <w:rPr>
            <w:rFonts w:ascii="华文楷体" w:eastAsia="华文楷体" w:hAnsi="华文楷体" w:hint="eastAsia"/>
            <w:sz w:val="28"/>
            <w:szCs w:val="28"/>
          </w:rPr>
          <w:delText>，</w:delText>
        </w:r>
      </w:del>
      <w:ins w:id="1337" w:author="admin" w:date="2015-07-20T23:43:00Z">
        <w:r w:rsidR="005B5210">
          <w:rPr>
            <w:rFonts w:ascii="华文楷体" w:eastAsia="华文楷体" w:hAnsi="华文楷体" w:hint="eastAsia"/>
            <w:sz w:val="28"/>
            <w:szCs w:val="28"/>
          </w:rPr>
          <w:t>。</w:t>
        </w:r>
      </w:ins>
      <w:r w:rsidRPr="001C41F1">
        <w:rPr>
          <w:rFonts w:ascii="华文楷体" w:eastAsia="华文楷体" w:hAnsi="华文楷体" w:hint="eastAsia"/>
          <w:sz w:val="28"/>
          <w:szCs w:val="28"/>
        </w:rPr>
        <w:t>而且这个存在的东西不是暂时存在，而是</w:t>
      </w:r>
      <w:del w:id="1338" w:author="admin" w:date="2015-07-20T23:44:00Z">
        <w:r w:rsidRPr="001C41F1" w:rsidDel="00537982">
          <w:rPr>
            <w:rFonts w:ascii="华文楷体" w:eastAsia="华文楷体" w:hAnsi="华文楷体" w:hint="eastAsia"/>
            <w:sz w:val="28"/>
            <w:szCs w:val="28"/>
          </w:rPr>
          <w:delText>圣义</w:delText>
        </w:r>
      </w:del>
      <w:ins w:id="1339" w:author="admin" w:date="2015-07-20T23:44:00Z">
        <w:r w:rsidR="00537982">
          <w:rPr>
            <w:rFonts w:ascii="华文楷体" w:eastAsia="华文楷体" w:hAnsi="华文楷体" w:hint="eastAsia"/>
            <w:sz w:val="28"/>
            <w:szCs w:val="28"/>
          </w:rPr>
          <w:t>胜义</w:t>
        </w:r>
      </w:ins>
      <w:r w:rsidRPr="001C41F1">
        <w:rPr>
          <w:rFonts w:ascii="华文楷体" w:eastAsia="华文楷体" w:hAnsi="华文楷体" w:hint="eastAsia"/>
          <w:sz w:val="28"/>
          <w:szCs w:val="28"/>
        </w:rPr>
        <w:t>存在</w:t>
      </w:r>
      <w:ins w:id="1340" w:author="admin" w:date="2015-07-20T23:44:00Z">
        <w:r w:rsidR="00537982">
          <w:rPr>
            <w:rFonts w:ascii="华文楷体" w:eastAsia="华文楷体" w:hAnsi="华文楷体" w:hint="eastAsia"/>
            <w:sz w:val="28"/>
            <w:szCs w:val="28"/>
          </w:rPr>
          <w:t>。</w:t>
        </w:r>
      </w:ins>
      <w:del w:id="1341" w:author="admin" w:date="2015-07-20T23:44:00Z">
        <w:r w:rsidRPr="001C41F1" w:rsidDel="00537982">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把一个本性摧毁了，相当于把空性摧毁了，把光明摧毁了，像这样的话</w:t>
      </w:r>
      <w:ins w:id="1342" w:author="admin" w:date="2015-07-20T23:44:00Z">
        <w:r w:rsidR="00537982">
          <w:rPr>
            <w:rFonts w:ascii="华文楷体" w:eastAsia="华文楷体" w:hAnsi="华文楷体" w:hint="eastAsia"/>
            <w:sz w:val="28"/>
            <w:szCs w:val="28"/>
          </w:rPr>
          <w:t>，</w:t>
        </w:r>
      </w:ins>
      <w:r w:rsidRPr="001C41F1">
        <w:rPr>
          <w:rFonts w:ascii="华文楷体" w:eastAsia="华文楷体" w:hAnsi="华文楷体" w:hint="eastAsia"/>
          <w:sz w:val="28"/>
          <w:szCs w:val="28"/>
        </w:rPr>
        <w:t>你</w:t>
      </w:r>
      <w:ins w:id="1343" w:author="admin" w:date="2015-07-20T23:44:00Z">
        <w:r w:rsidR="00537982">
          <w:rPr>
            <w:rFonts w:ascii="华文楷体" w:eastAsia="华文楷体" w:hAnsi="华文楷体" w:hint="eastAsia"/>
            <w:sz w:val="28"/>
            <w:szCs w:val="28"/>
          </w:rPr>
          <w:t>这个</w:t>
        </w:r>
      </w:ins>
      <w:r w:rsidRPr="001C41F1">
        <w:rPr>
          <w:rFonts w:ascii="华文楷体" w:eastAsia="华文楷体" w:hAnsi="华文楷体" w:hint="eastAsia"/>
          <w:sz w:val="28"/>
          <w:szCs w:val="28"/>
        </w:rPr>
        <w:t>就不是</w:t>
      </w:r>
      <w:ins w:id="1344" w:author="admin" w:date="2015-07-20T23:45:00Z">
        <w:r w:rsidR="00537982">
          <w:rPr>
            <w:rFonts w:ascii="华文楷体" w:eastAsia="华文楷体" w:hAnsi="华文楷体" w:hint="eastAsia"/>
            <w:sz w:val="28"/>
            <w:szCs w:val="28"/>
          </w:rPr>
          <w:t>一个</w:t>
        </w:r>
      </w:ins>
      <w:r w:rsidRPr="001C41F1">
        <w:rPr>
          <w:rFonts w:ascii="华文楷体" w:eastAsia="华文楷体" w:hAnsi="华文楷体" w:hint="eastAsia"/>
          <w:sz w:val="28"/>
          <w:szCs w:val="28"/>
        </w:rPr>
        <w:t>真正</w:t>
      </w:r>
      <w:proofErr w:type="gramStart"/>
      <w:r w:rsidRPr="001C41F1">
        <w:rPr>
          <w:rFonts w:ascii="华文楷体" w:eastAsia="华文楷体" w:hAnsi="华文楷体" w:hint="eastAsia"/>
          <w:sz w:val="28"/>
          <w:szCs w:val="28"/>
        </w:rPr>
        <w:t>的善妙</w:t>
      </w:r>
      <w:ins w:id="1345" w:author="admin" w:date="2015-07-20T23:44:00Z">
        <w:r w:rsidR="00537982">
          <w:rPr>
            <w:rFonts w:ascii="华文楷体" w:eastAsia="华文楷体" w:hAnsi="华文楷体" w:hint="eastAsia"/>
            <w:sz w:val="28"/>
            <w:szCs w:val="28"/>
          </w:rPr>
          <w:t>智慧</w:t>
        </w:r>
      </w:ins>
      <w:proofErr w:type="gramEnd"/>
      <w:del w:id="1346" w:author="admin" w:date="2015-07-20T23:44:00Z">
        <w:r w:rsidRPr="001C41F1" w:rsidDel="00537982">
          <w:rPr>
            <w:rFonts w:ascii="华文楷体" w:eastAsia="华文楷体" w:hAnsi="华文楷体" w:hint="eastAsia"/>
            <w:sz w:val="28"/>
            <w:szCs w:val="28"/>
          </w:rPr>
          <w:delText>智</w:delText>
        </w:r>
      </w:del>
      <w:r w:rsidRPr="001C41F1">
        <w:rPr>
          <w:rFonts w:ascii="华文楷体" w:eastAsia="华文楷体" w:hAnsi="华文楷体" w:hint="eastAsia"/>
          <w:sz w:val="28"/>
          <w:szCs w:val="28"/>
        </w:rPr>
        <w:t>了，这是一个大的过失。</w:t>
      </w:r>
    </w:p>
    <w:p w:rsidR="0032074D" w:rsidRDefault="001C41F1" w:rsidP="00BF7D1C">
      <w:pPr>
        <w:ind w:firstLine="420"/>
        <w:rPr>
          <w:ins w:id="1347" w:author="admin" w:date="2015-07-20T23:51:00Z"/>
          <w:rFonts w:ascii="华文楷体" w:eastAsia="华文楷体" w:hAnsi="华文楷体" w:hint="eastAsia"/>
          <w:sz w:val="28"/>
          <w:szCs w:val="28"/>
        </w:rPr>
        <w:pPrChange w:id="1348" w:author="admin" w:date="2015-07-20T23:34:00Z">
          <w:pPr>
            <w:ind w:firstLine="570"/>
          </w:pPr>
        </w:pPrChange>
      </w:pPr>
      <w:r w:rsidRPr="001C41F1">
        <w:rPr>
          <w:rFonts w:ascii="华文楷体" w:eastAsia="华文楷体" w:hAnsi="华文楷体" w:hint="eastAsia"/>
          <w:sz w:val="28"/>
          <w:szCs w:val="28"/>
        </w:rPr>
        <w:t>这个就是第一大太过，就是因为他不承认</w:t>
      </w:r>
      <w:del w:id="1349" w:author="admin" w:date="2015-07-20T23:46:00Z">
        <w:r w:rsidRPr="001C41F1" w:rsidDel="00537982">
          <w:rPr>
            <w:rFonts w:ascii="华文楷体" w:eastAsia="华文楷体" w:hAnsi="华文楷体" w:hint="eastAsia"/>
            <w:sz w:val="28"/>
            <w:szCs w:val="28"/>
          </w:rPr>
          <w:delText>胜意谛</w:delText>
        </w:r>
      </w:del>
      <w:ins w:id="1350" w:author="admin" w:date="2015-07-20T23:46:00Z">
        <w:r w:rsidR="00537982">
          <w:rPr>
            <w:rFonts w:ascii="华文楷体" w:eastAsia="华文楷体" w:hAnsi="华文楷体" w:hint="eastAsia"/>
            <w:sz w:val="28"/>
            <w:szCs w:val="28"/>
          </w:rPr>
          <w:t>胜义理论</w:t>
        </w:r>
      </w:ins>
      <w:r w:rsidRPr="001C41F1">
        <w:rPr>
          <w:rFonts w:ascii="华文楷体" w:eastAsia="华文楷体" w:hAnsi="华文楷体" w:hint="eastAsia"/>
          <w:sz w:val="28"/>
          <w:szCs w:val="28"/>
        </w:rPr>
        <w:t>可以观察有法，可以对有法的本身进行观察</w:t>
      </w:r>
      <w:del w:id="1351" w:author="admin" w:date="2015-07-20T23:47:00Z">
        <w:r w:rsidRPr="001C41F1" w:rsidDel="00537982">
          <w:rPr>
            <w:rFonts w:ascii="华文楷体" w:eastAsia="华文楷体" w:hAnsi="华文楷体" w:hint="eastAsia"/>
            <w:sz w:val="28"/>
            <w:szCs w:val="28"/>
          </w:rPr>
          <w:delText>过失</w:delText>
        </w:r>
      </w:del>
      <w:ins w:id="1352" w:author="admin" w:date="2015-07-20T23:48:00Z">
        <w:r w:rsidR="00537982">
          <w:rPr>
            <w:rFonts w:ascii="华文楷体" w:eastAsia="华文楷体" w:hAnsi="华文楷体" w:hint="eastAsia"/>
            <w:sz w:val="28"/>
            <w:szCs w:val="28"/>
          </w:rPr>
          <w:t>破斥</w:t>
        </w:r>
      </w:ins>
      <w:r w:rsidRPr="001C41F1">
        <w:rPr>
          <w:rFonts w:ascii="华文楷体" w:eastAsia="华文楷体" w:hAnsi="华文楷体" w:hint="eastAsia"/>
          <w:sz w:val="28"/>
          <w:szCs w:val="28"/>
        </w:rPr>
        <w:t>，他只是</w:t>
      </w:r>
      <w:ins w:id="1353" w:author="admin" w:date="2015-07-20T23:48:00Z">
        <w:r w:rsidR="00537982">
          <w:rPr>
            <w:rFonts w:ascii="华文楷体" w:eastAsia="华文楷体" w:hAnsi="华文楷体" w:hint="eastAsia"/>
            <w:sz w:val="28"/>
            <w:szCs w:val="28"/>
          </w:rPr>
          <w:t>破成实。</w:t>
        </w:r>
      </w:ins>
      <w:del w:id="1354" w:author="admin" w:date="2015-07-20T23:48:00Z">
        <w:r w:rsidRPr="001C41F1" w:rsidDel="00537982">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所以</w:t>
      </w:r>
      <w:ins w:id="1355" w:author="admin" w:date="2015-07-20T23:48:00Z">
        <w:r w:rsidR="00537982">
          <w:rPr>
            <w:rFonts w:ascii="华文楷体" w:eastAsia="华文楷体" w:hAnsi="华文楷体" w:hint="eastAsia"/>
            <w:sz w:val="28"/>
            <w:szCs w:val="28"/>
          </w:rPr>
          <w:t>破成实</w:t>
        </w:r>
      </w:ins>
      <w:del w:id="1356" w:author="admin" w:date="2015-07-20T23:48:00Z">
        <w:r w:rsidRPr="001C41F1" w:rsidDel="00537982">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之后呢，这样显现法就剩下来了，剩下来之后呢，不单单是世俗有，而且是</w:t>
      </w:r>
      <w:del w:id="1357" w:author="admin" w:date="2015-07-20T23:49:00Z">
        <w:r w:rsidRPr="001C41F1" w:rsidDel="00537982">
          <w:rPr>
            <w:rFonts w:ascii="华文楷体" w:eastAsia="华文楷体" w:hAnsi="华文楷体" w:hint="eastAsia"/>
            <w:sz w:val="28"/>
            <w:szCs w:val="28"/>
          </w:rPr>
          <w:delText>圣意</w:delText>
        </w:r>
      </w:del>
      <w:ins w:id="1358" w:author="admin" w:date="2015-07-20T23:49:00Z">
        <w:r w:rsidR="00537982">
          <w:rPr>
            <w:rFonts w:ascii="华文楷体" w:eastAsia="华文楷体" w:hAnsi="华文楷体" w:hint="eastAsia"/>
            <w:sz w:val="28"/>
            <w:szCs w:val="28"/>
          </w:rPr>
          <w:t>胜义</w:t>
        </w:r>
      </w:ins>
      <w:r w:rsidRPr="001C41F1">
        <w:rPr>
          <w:rFonts w:ascii="华文楷体" w:eastAsia="华文楷体" w:hAnsi="华文楷体" w:hint="eastAsia"/>
          <w:sz w:val="28"/>
          <w:szCs w:val="28"/>
        </w:rPr>
        <w:t>有</w:t>
      </w:r>
      <w:del w:id="1359" w:author="admin" w:date="2015-07-20T23:49:00Z">
        <w:r w:rsidRPr="001C41F1" w:rsidDel="00537982">
          <w:rPr>
            <w:rFonts w:ascii="华文楷体" w:eastAsia="华文楷体" w:hAnsi="华文楷体" w:hint="eastAsia"/>
            <w:sz w:val="28"/>
            <w:szCs w:val="28"/>
          </w:rPr>
          <w:delText>，</w:delText>
        </w:r>
      </w:del>
      <w:ins w:id="1360" w:author="admin" w:date="2015-07-20T23:49:00Z">
        <w:r w:rsidR="00537982">
          <w:rPr>
            <w:rFonts w:ascii="华文楷体" w:eastAsia="华文楷体" w:hAnsi="华文楷体" w:hint="eastAsia"/>
            <w:sz w:val="28"/>
            <w:szCs w:val="28"/>
          </w:rPr>
          <w:t>。</w:t>
        </w:r>
      </w:ins>
      <w:r w:rsidRPr="001C41F1">
        <w:rPr>
          <w:rFonts w:ascii="华文楷体" w:eastAsia="华文楷体" w:hAnsi="华文楷体" w:hint="eastAsia"/>
          <w:sz w:val="28"/>
          <w:szCs w:val="28"/>
        </w:rPr>
        <w:t>如果是</w:t>
      </w:r>
      <w:del w:id="1361" w:author="admin" w:date="2015-07-20T23:49:00Z">
        <w:r w:rsidRPr="001C41F1" w:rsidDel="00537982">
          <w:rPr>
            <w:rFonts w:ascii="华文楷体" w:eastAsia="华文楷体" w:hAnsi="华文楷体" w:hint="eastAsia"/>
            <w:sz w:val="28"/>
            <w:szCs w:val="28"/>
          </w:rPr>
          <w:delText>圣意</w:delText>
        </w:r>
      </w:del>
      <w:ins w:id="1362" w:author="admin" w:date="2015-07-20T23:49:00Z">
        <w:r w:rsidR="00537982">
          <w:rPr>
            <w:rFonts w:ascii="华文楷体" w:eastAsia="华文楷体" w:hAnsi="华文楷体" w:hint="eastAsia"/>
            <w:sz w:val="28"/>
            <w:szCs w:val="28"/>
          </w:rPr>
          <w:t>胜义</w:t>
        </w:r>
      </w:ins>
      <w:r w:rsidRPr="001C41F1">
        <w:rPr>
          <w:rFonts w:ascii="华文楷体" w:eastAsia="华文楷体" w:hAnsi="华文楷体" w:hint="eastAsia"/>
          <w:sz w:val="28"/>
          <w:szCs w:val="28"/>
        </w:rPr>
        <w:t>有的话，那么就是说圣者</w:t>
      </w:r>
      <w:proofErr w:type="gramStart"/>
      <w:r w:rsidRPr="001C41F1">
        <w:rPr>
          <w:rFonts w:ascii="华文楷体" w:eastAsia="华文楷体" w:hAnsi="华文楷体" w:hint="eastAsia"/>
          <w:sz w:val="28"/>
          <w:szCs w:val="28"/>
        </w:rPr>
        <w:t>一</w:t>
      </w:r>
      <w:proofErr w:type="gramEnd"/>
      <w:r w:rsidRPr="001C41F1">
        <w:rPr>
          <w:rFonts w:ascii="华文楷体" w:eastAsia="华文楷体" w:hAnsi="华文楷体" w:hint="eastAsia"/>
          <w:sz w:val="28"/>
          <w:szCs w:val="28"/>
        </w:rPr>
        <w:t>入定的时候呢他就不存在。不存在</w:t>
      </w:r>
      <w:del w:id="1363" w:author="admin" w:date="2015-07-20T23:50:00Z">
        <w:r w:rsidRPr="001C41F1" w:rsidDel="00537982">
          <w:rPr>
            <w:rFonts w:ascii="华文楷体" w:eastAsia="华文楷体" w:hAnsi="华文楷体" w:hint="eastAsia"/>
            <w:sz w:val="28"/>
            <w:szCs w:val="28"/>
          </w:rPr>
          <w:delText>的</w:delText>
        </w:r>
      </w:del>
      <w:ins w:id="1364" w:author="admin" w:date="2015-07-20T23:50:00Z">
        <w:r w:rsidR="00537982">
          <w:rPr>
            <w:rFonts w:ascii="华文楷体" w:eastAsia="华文楷体" w:hAnsi="华文楷体" w:hint="eastAsia"/>
            <w:sz w:val="28"/>
            <w:szCs w:val="28"/>
          </w:rPr>
          <w:t>之后</w:t>
        </w:r>
      </w:ins>
      <w:r w:rsidRPr="001C41F1">
        <w:rPr>
          <w:rFonts w:ascii="华文楷体" w:eastAsia="华文楷体" w:hAnsi="华文楷体" w:hint="eastAsia"/>
          <w:sz w:val="28"/>
          <w:szCs w:val="28"/>
        </w:rPr>
        <w:t>圣者</w:t>
      </w:r>
      <w:del w:id="1365" w:author="admin" w:date="2015-07-20T23:49:00Z">
        <w:r w:rsidRPr="001C41F1" w:rsidDel="00537982">
          <w:rPr>
            <w:rFonts w:ascii="华文楷体" w:eastAsia="华文楷体" w:hAnsi="华文楷体" w:hint="eastAsia"/>
            <w:sz w:val="28"/>
            <w:szCs w:val="28"/>
          </w:rPr>
          <w:delText>更？？</w:delText>
        </w:r>
      </w:del>
      <w:proofErr w:type="gramStart"/>
      <w:ins w:id="1366" w:author="admin" w:date="2015-07-20T23:49:00Z">
        <w:r w:rsidR="00537982">
          <w:rPr>
            <w:rFonts w:ascii="华文楷体" w:eastAsia="华文楷体" w:hAnsi="华文楷体" w:hint="eastAsia"/>
            <w:sz w:val="28"/>
            <w:szCs w:val="28"/>
          </w:rPr>
          <w:t>根本慧</w:t>
        </w:r>
        <w:proofErr w:type="gramEnd"/>
        <w:r w:rsidR="00537982">
          <w:rPr>
            <w:rFonts w:ascii="华文楷体" w:eastAsia="华文楷体" w:hAnsi="华文楷体" w:hint="eastAsia"/>
            <w:sz w:val="28"/>
            <w:szCs w:val="28"/>
          </w:rPr>
          <w:t>定</w:t>
        </w:r>
      </w:ins>
      <w:ins w:id="1367" w:author="admin" w:date="2015-07-20T23:50:00Z">
        <w:r w:rsidR="00537982">
          <w:rPr>
            <w:rFonts w:ascii="华文楷体" w:eastAsia="华文楷体" w:hAnsi="华文楷体" w:hint="eastAsia"/>
            <w:sz w:val="28"/>
            <w:szCs w:val="28"/>
          </w:rPr>
          <w:t>就</w:t>
        </w:r>
      </w:ins>
      <w:r w:rsidRPr="001C41F1">
        <w:rPr>
          <w:rFonts w:ascii="华文楷体" w:eastAsia="华文楷体" w:hAnsi="华文楷体" w:hint="eastAsia"/>
          <w:sz w:val="28"/>
          <w:szCs w:val="28"/>
        </w:rPr>
        <w:t>成了毁灭实相的因</w:t>
      </w:r>
      <w:ins w:id="1368" w:author="admin" w:date="2015-07-20T23:50:00Z">
        <w:r w:rsidR="00537982">
          <w:rPr>
            <w:rFonts w:ascii="华文楷体" w:eastAsia="华文楷体" w:hAnsi="华文楷体" w:hint="eastAsia"/>
            <w:sz w:val="28"/>
            <w:szCs w:val="28"/>
          </w:rPr>
          <w:t>了</w:t>
        </w:r>
      </w:ins>
      <w:del w:id="1369" w:author="admin" w:date="2015-07-20T23:50:00Z">
        <w:r w:rsidRPr="001C41F1" w:rsidDel="00537982">
          <w:rPr>
            <w:rFonts w:ascii="华文楷体" w:eastAsia="华文楷体" w:hAnsi="华文楷体" w:hint="eastAsia"/>
            <w:sz w:val="28"/>
            <w:szCs w:val="28"/>
          </w:rPr>
          <w:delText>呢</w:delText>
        </w:r>
      </w:del>
      <w:r w:rsidRPr="001C41F1">
        <w:rPr>
          <w:rFonts w:ascii="华文楷体" w:eastAsia="华文楷体" w:hAnsi="华文楷体" w:hint="eastAsia"/>
          <w:sz w:val="28"/>
          <w:szCs w:val="28"/>
        </w:rPr>
        <w:t>，毁灭本来在法界当中存在诸法的因</w:t>
      </w:r>
      <w:del w:id="1370" w:author="admin" w:date="2015-07-20T23:50:00Z">
        <w:r w:rsidRPr="001C41F1" w:rsidDel="00537982">
          <w:rPr>
            <w:rFonts w:ascii="华文楷体" w:eastAsia="华文楷体" w:hAnsi="华文楷体" w:hint="eastAsia"/>
            <w:sz w:val="28"/>
            <w:szCs w:val="28"/>
          </w:rPr>
          <w:delText>呢</w:delText>
        </w:r>
      </w:del>
      <w:ins w:id="1371" w:author="admin" w:date="2015-07-20T23:50:00Z">
        <w:r w:rsidR="00537982">
          <w:rPr>
            <w:rFonts w:ascii="华文楷体" w:eastAsia="华文楷体" w:hAnsi="华文楷体" w:hint="eastAsia"/>
            <w:sz w:val="28"/>
            <w:szCs w:val="28"/>
          </w:rPr>
          <w:t>了</w:t>
        </w:r>
      </w:ins>
      <w:r w:rsidRPr="001C41F1">
        <w:rPr>
          <w:rFonts w:ascii="华文楷体" w:eastAsia="华文楷体" w:hAnsi="华文楷体" w:hint="eastAsia"/>
          <w:sz w:val="28"/>
          <w:szCs w:val="28"/>
        </w:rPr>
        <w:t>，</w:t>
      </w:r>
      <w:r w:rsidRPr="001C41F1">
        <w:rPr>
          <w:rFonts w:ascii="华文楷体" w:eastAsia="华文楷体" w:hAnsi="华文楷体" w:hint="eastAsia"/>
          <w:sz w:val="28"/>
          <w:szCs w:val="28"/>
        </w:rPr>
        <w:lastRenderedPageBreak/>
        <w:t>这个方面</w:t>
      </w:r>
      <w:del w:id="1372" w:author="admin" w:date="2015-07-20T23:51:00Z">
        <w:r w:rsidRPr="001C41F1" w:rsidDel="0032074D">
          <w:rPr>
            <w:rFonts w:ascii="华文楷体" w:eastAsia="华文楷体" w:hAnsi="华文楷体" w:hint="eastAsia"/>
            <w:sz w:val="28"/>
            <w:szCs w:val="28"/>
          </w:rPr>
          <w:delText>存在</w:delText>
        </w:r>
      </w:del>
      <w:ins w:id="1373" w:author="admin" w:date="2015-07-20T23:51:00Z">
        <w:r w:rsidR="0032074D">
          <w:rPr>
            <w:rFonts w:ascii="华文楷体" w:eastAsia="华文楷体" w:hAnsi="华文楷体" w:hint="eastAsia"/>
            <w:sz w:val="28"/>
            <w:szCs w:val="28"/>
          </w:rPr>
          <w:t>成为一个</w:t>
        </w:r>
      </w:ins>
      <w:r w:rsidRPr="001C41F1">
        <w:rPr>
          <w:rFonts w:ascii="华文楷体" w:eastAsia="华文楷体" w:hAnsi="华文楷体" w:hint="eastAsia"/>
          <w:sz w:val="28"/>
          <w:szCs w:val="28"/>
        </w:rPr>
        <w:t>很大的过失，这个是第一大太过</w:t>
      </w:r>
      <w:del w:id="1374" w:author="admin" w:date="2015-07-20T23:50:00Z">
        <w:r w:rsidRPr="001C41F1" w:rsidDel="00537982">
          <w:rPr>
            <w:rFonts w:ascii="华文楷体" w:eastAsia="华文楷体" w:hAnsi="华文楷体" w:hint="eastAsia"/>
            <w:sz w:val="28"/>
            <w:szCs w:val="28"/>
          </w:rPr>
          <w:delText>，</w:delText>
        </w:r>
      </w:del>
      <w:ins w:id="1375" w:author="admin" w:date="2015-07-20T23:50:00Z">
        <w:r w:rsidR="00537982">
          <w:rPr>
            <w:rFonts w:ascii="华文楷体" w:eastAsia="华文楷体" w:hAnsi="华文楷体" w:hint="eastAsia"/>
            <w:sz w:val="28"/>
            <w:szCs w:val="28"/>
          </w:rPr>
          <w:t>。</w:t>
        </w:r>
      </w:ins>
    </w:p>
    <w:p w:rsidR="0048228E" w:rsidRDefault="001C41F1" w:rsidP="00BF7D1C">
      <w:pPr>
        <w:ind w:firstLine="420"/>
        <w:rPr>
          <w:ins w:id="1376" w:author="admin" w:date="2015-07-20T23:58:00Z"/>
          <w:rFonts w:ascii="华文楷体" w:eastAsia="华文楷体" w:hAnsi="华文楷体" w:hint="eastAsia"/>
          <w:sz w:val="28"/>
          <w:szCs w:val="28"/>
        </w:rPr>
        <w:pPrChange w:id="1377" w:author="admin" w:date="2015-07-20T23:34:00Z">
          <w:pPr>
            <w:ind w:firstLine="570"/>
          </w:pPr>
        </w:pPrChange>
      </w:pPr>
      <w:r w:rsidRPr="001C41F1">
        <w:rPr>
          <w:rFonts w:ascii="华文楷体" w:eastAsia="华文楷体" w:hAnsi="华文楷体" w:hint="eastAsia"/>
          <w:sz w:val="28"/>
          <w:szCs w:val="28"/>
        </w:rPr>
        <w:t>第二大太过呢，</w:t>
      </w:r>
      <w:del w:id="1378" w:author="admin" w:date="2015-07-20T23:52:00Z">
        <w:r w:rsidRPr="001C41F1" w:rsidDel="0032074D">
          <w:rPr>
            <w:rFonts w:ascii="华文楷体" w:eastAsia="华文楷体" w:hAnsi="华文楷体" w:hint="eastAsia"/>
            <w:sz w:val="28"/>
            <w:szCs w:val="28"/>
          </w:rPr>
          <w:delText>？？？</w:delText>
        </w:r>
      </w:del>
      <w:ins w:id="1379" w:author="admin" w:date="2015-07-20T23:52:00Z">
        <w:r w:rsidR="0032074D">
          <w:rPr>
            <w:rFonts w:ascii="华文楷体" w:eastAsia="华文楷体" w:hAnsi="华文楷体" w:hint="eastAsia"/>
            <w:sz w:val="28"/>
            <w:szCs w:val="28"/>
          </w:rPr>
          <w:t>名言</w:t>
        </w:r>
      </w:ins>
      <w:r w:rsidRPr="001C41F1">
        <w:rPr>
          <w:rFonts w:ascii="华文楷体" w:eastAsia="华文楷体" w:hAnsi="华文楷体" w:hint="eastAsia"/>
          <w:sz w:val="28"/>
          <w:szCs w:val="28"/>
        </w:rPr>
        <w:t>经得起</w:t>
      </w:r>
      <w:del w:id="1380" w:author="admin" w:date="2015-07-20T23:52:00Z">
        <w:r w:rsidRPr="001C41F1" w:rsidDel="0032074D">
          <w:rPr>
            <w:rFonts w:ascii="华文楷体" w:eastAsia="华文楷体" w:hAnsi="华文楷体" w:hint="eastAsia"/>
            <w:sz w:val="28"/>
            <w:szCs w:val="28"/>
          </w:rPr>
          <w:delText>圣意</w:delText>
        </w:r>
      </w:del>
      <w:ins w:id="1381" w:author="admin" w:date="2015-07-20T23:52:00Z">
        <w:r w:rsidR="0032074D">
          <w:rPr>
            <w:rFonts w:ascii="华文楷体" w:eastAsia="华文楷体" w:hAnsi="华文楷体" w:hint="eastAsia"/>
            <w:sz w:val="28"/>
            <w:szCs w:val="28"/>
          </w:rPr>
          <w:t>胜</w:t>
        </w:r>
        <w:proofErr w:type="gramStart"/>
        <w:r w:rsidR="0032074D">
          <w:rPr>
            <w:rFonts w:ascii="华文楷体" w:eastAsia="华文楷体" w:hAnsi="华文楷体" w:hint="eastAsia"/>
            <w:sz w:val="28"/>
            <w:szCs w:val="28"/>
          </w:rPr>
          <w:t>义</w:t>
        </w:r>
      </w:ins>
      <w:r w:rsidRPr="001C41F1">
        <w:rPr>
          <w:rFonts w:ascii="华文楷体" w:eastAsia="华文楷体" w:hAnsi="华文楷体" w:hint="eastAsia"/>
          <w:sz w:val="28"/>
          <w:szCs w:val="28"/>
        </w:rPr>
        <w:t>量观察</w:t>
      </w:r>
      <w:proofErr w:type="gramEnd"/>
      <w:del w:id="1382" w:author="admin" w:date="2015-07-20T23:53:00Z">
        <w:r w:rsidRPr="001C41F1" w:rsidDel="00305732">
          <w:rPr>
            <w:rFonts w:ascii="华文楷体" w:eastAsia="华文楷体" w:hAnsi="华文楷体" w:hint="eastAsia"/>
            <w:sz w:val="28"/>
            <w:szCs w:val="28"/>
          </w:rPr>
          <w:delText>，</w:delText>
        </w:r>
      </w:del>
      <w:ins w:id="1383" w:author="admin" w:date="2015-07-20T23:53:00Z">
        <w:r w:rsidR="00305732">
          <w:rPr>
            <w:rFonts w:ascii="华文楷体" w:eastAsia="华文楷体" w:hAnsi="华文楷体" w:hint="eastAsia"/>
            <w:sz w:val="28"/>
            <w:szCs w:val="28"/>
          </w:rPr>
          <w:t>。</w:t>
        </w:r>
      </w:ins>
      <w:r w:rsidRPr="001C41F1">
        <w:rPr>
          <w:rFonts w:ascii="华文楷体" w:eastAsia="华文楷体" w:hAnsi="华文楷体" w:hint="eastAsia"/>
          <w:sz w:val="28"/>
          <w:szCs w:val="28"/>
        </w:rPr>
        <w:t>本来</w:t>
      </w:r>
      <w:del w:id="1384" w:author="admin" w:date="2015-07-20T23:53:00Z">
        <w:r w:rsidRPr="001C41F1" w:rsidDel="00305732">
          <w:rPr>
            <w:rFonts w:ascii="华文楷体" w:eastAsia="华文楷体" w:hAnsi="华文楷体" w:hint="eastAsia"/>
            <w:sz w:val="28"/>
            <w:szCs w:val="28"/>
          </w:rPr>
          <w:delText>？？</w:delText>
        </w:r>
      </w:del>
      <w:ins w:id="1385" w:author="admin" w:date="2015-07-20T23:53:00Z">
        <w:r w:rsidR="00305732">
          <w:rPr>
            <w:rFonts w:ascii="华文楷体" w:eastAsia="华文楷体" w:hAnsi="华文楷体" w:hint="eastAsia"/>
            <w:sz w:val="28"/>
            <w:szCs w:val="28"/>
          </w:rPr>
          <w:t>名言</w:t>
        </w:r>
      </w:ins>
      <w:r w:rsidRPr="001C41F1">
        <w:rPr>
          <w:rFonts w:ascii="华文楷体" w:eastAsia="华文楷体" w:hAnsi="华文楷体" w:hint="eastAsia"/>
          <w:sz w:val="28"/>
          <w:szCs w:val="28"/>
        </w:rPr>
        <w:t>经不起</w:t>
      </w:r>
      <w:del w:id="1386" w:author="admin" w:date="2015-07-20T23:52:00Z">
        <w:r w:rsidRPr="001C41F1" w:rsidDel="0032074D">
          <w:rPr>
            <w:rFonts w:ascii="华文楷体" w:eastAsia="华文楷体" w:hAnsi="华文楷体" w:hint="eastAsia"/>
            <w:sz w:val="28"/>
            <w:szCs w:val="28"/>
          </w:rPr>
          <w:delText>圣意</w:delText>
        </w:r>
      </w:del>
      <w:proofErr w:type="gramStart"/>
      <w:ins w:id="1387" w:author="admin" w:date="2015-07-20T23:52:00Z">
        <w:r w:rsidR="0032074D">
          <w:rPr>
            <w:rFonts w:ascii="华文楷体" w:eastAsia="华文楷体" w:hAnsi="华文楷体" w:hint="eastAsia"/>
            <w:sz w:val="28"/>
            <w:szCs w:val="28"/>
          </w:rPr>
          <w:t>胜义</w:t>
        </w:r>
      </w:ins>
      <w:r w:rsidRPr="001C41F1">
        <w:rPr>
          <w:rFonts w:ascii="华文楷体" w:eastAsia="华文楷体" w:hAnsi="华文楷体" w:hint="eastAsia"/>
          <w:sz w:val="28"/>
          <w:szCs w:val="28"/>
        </w:rPr>
        <w:t>量观察</w:t>
      </w:r>
      <w:proofErr w:type="gramEnd"/>
      <w:r w:rsidRPr="001C41F1">
        <w:rPr>
          <w:rFonts w:ascii="华文楷体" w:eastAsia="华文楷体" w:hAnsi="华文楷体" w:hint="eastAsia"/>
          <w:sz w:val="28"/>
          <w:szCs w:val="28"/>
        </w:rPr>
        <w:t>，</w:t>
      </w:r>
      <w:del w:id="1388" w:author="admin" w:date="2015-07-20T23:52:00Z">
        <w:r w:rsidRPr="001C41F1" w:rsidDel="0032074D">
          <w:rPr>
            <w:rFonts w:ascii="华文楷体" w:eastAsia="华文楷体" w:hAnsi="华文楷体" w:hint="eastAsia"/>
            <w:sz w:val="28"/>
            <w:szCs w:val="28"/>
          </w:rPr>
          <w:delText>圣意</w:delText>
        </w:r>
      </w:del>
      <w:del w:id="1389" w:author="admin" w:date="2015-07-20T23:53:00Z">
        <w:r w:rsidRPr="001C41F1" w:rsidDel="00CF7E66">
          <w:rPr>
            <w:rFonts w:ascii="华文楷体" w:eastAsia="华文楷体" w:hAnsi="华文楷体" w:hint="eastAsia"/>
            <w:sz w:val="28"/>
            <w:szCs w:val="28"/>
          </w:rPr>
          <w:delText>？一观察？</w:delText>
        </w:r>
      </w:del>
      <w:ins w:id="1390" w:author="admin" w:date="2015-07-20T23:53:00Z">
        <w:r w:rsidR="00CF7E66">
          <w:rPr>
            <w:rFonts w:ascii="华文楷体" w:eastAsia="华文楷体" w:hAnsi="华文楷体" w:hint="eastAsia"/>
            <w:sz w:val="28"/>
            <w:szCs w:val="28"/>
          </w:rPr>
          <w:t>胜义量</w:t>
        </w:r>
        <w:proofErr w:type="gramStart"/>
        <w:r w:rsidR="00CF7E66">
          <w:rPr>
            <w:rFonts w:ascii="华文楷体" w:eastAsia="华文楷体" w:hAnsi="华文楷体" w:hint="eastAsia"/>
            <w:sz w:val="28"/>
            <w:szCs w:val="28"/>
          </w:rPr>
          <w:t>一</w:t>
        </w:r>
        <w:proofErr w:type="gramEnd"/>
        <w:r w:rsidR="00CF7E66">
          <w:rPr>
            <w:rFonts w:ascii="华文楷体" w:eastAsia="华文楷体" w:hAnsi="华文楷体" w:hint="eastAsia"/>
            <w:sz w:val="28"/>
            <w:szCs w:val="28"/>
          </w:rPr>
          <w:t>观察名言</w:t>
        </w:r>
      </w:ins>
      <w:r w:rsidRPr="001C41F1">
        <w:rPr>
          <w:rFonts w:ascii="华文楷体" w:eastAsia="华文楷体" w:hAnsi="华文楷体" w:hint="eastAsia"/>
          <w:sz w:val="28"/>
          <w:szCs w:val="28"/>
        </w:rPr>
        <w:t>的时候呢，全部就是说是</w:t>
      </w:r>
      <w:del w:id="1391" w:author="admin" w:date="2015-07-20T23:54:00Z">
        <w:r w:rsidRPr="001C41F1" w:rsidDel="0079420C">
          <w:rPr>
            <w:rFonts w:ascii="华文楷体" w:eastAsia="华文楷体" w:hAnsi="华文楷体" w:hint="eastAsia"/>
            <w:sz w:val="28"/>
            <w:szCs w:val="28"/>
          </w:rPr>
          <w:delText>得了</w:delText>
        </w:r>
      </w:del>
      <w:ins w:id="1392" w:author="admin" w:date="2015-07-20T23:54:00Z">
        <w:r w:rsidR="0079420C" w:rsidRPr="001C41F1">
          <w:rPr>
            <w:rFonts w:ascii="华文楷体" w:eastAsia="华文楷体" w:hAnsi="华文楷体" w:hint="eastAsia"/>
            <w:sz w:val="28"/>
            <w:szCs w:val="28"/>
          </w:rPr>
          <w:t>得</w:t>
        </w:r>
        <w:r w:rsidR="0079420C">
          <w:rPr>
            <w:rFonts w:ascii="华文楷体" w:eastAsia="华文楷体" w:hAnsi="华文楷体" w:hint="eastAsia"/>
            <w:sz w:val="28"/>
            <w:szCs w:val="28"/>
          </w:rPr>
          <w:t>到</w:t>
        </w:r>
      </w:ins>
      <w:r w:rsidRPr="001C41F1">
        <w:rPr>
          <w:rFonts w:ascii="华文楷体" w:eastAsia="华文楷体" w:hAnsi="华文楷体" w:hint="eastAsia"/>
          <w:sz w:val="28"/>
          <w:szCs w:val="28"/>
        </w:rPr>
        <w:t>空性</w:t>
      </w:r>
      <w:del w:id="1393" w:author="admin" w:date="2015-07-20T23:54:00Z">
        <w:r w:rsidRPr="001C41F1" w:rsidDel="0079420C">
          <w:rPr>
            <w:rFonts w:ascii="华文楷体" w:eastAsia="华文楷体" w:hAnsi="华文楷体" w:hint="eastAsia"/>
            <w:sz w:val="28"/>
            <w:szCs w:val="28"/>
          </w:rPr>
          <w:delText>的</w:delText>
        </w:r>
      </w:del>
      <w:ins w:id="1394" w:author="admin" w:date="2015-07-20T23:54:00Z">
        <w:r w:rsidR="0079420C">
          <w:rPr>
            <w:rFonts w:ascii="华文楷体" w:eastAsia="华文楷体" w:hAnsi="华文楷体" w:hint="eastAsia"/>
            <w:sz w:val="28"/>
            <w:szCs w:val="28"/>
          </w:rPr>
          <w:t>了</w:t>
        </w:r>
      </w:ins>
      <w:del w:id="1395" w:author="admin" w:date="2015-07-20T23:54:00Z">
        <w:r w:rsidRPr="001C41F1" w:rsidDel="00CF7E66">
          <w:rPr>
            <w:rFonts w:ascii="华文楷体" w:eastAsia="华文楷体" w:hAnsi="华文楷体" w:hint="eastAsia"/>
            <w:sz w:val="28"/>
            <w:szCs w:val="28"/>
          </w:rPr>
          <w:delText>，</w:delText>
        </w:r>
      </w:del>
      <w:ins w:id="1396" w:author="admin" w:date="2015-07-20T23:54:00Z">
        <w:r w:rsidR="00CF7E66">
          <w:rPr>
            <w:rFonts w:ascii="华文楷体" w:eastAsia="华文楷体" w:hAnsi="华文楷体" w:hint="eastAsia"/>
            <w:sz w:val="28"/>
            <w:szCs w:val="28"/>
          </w:rPr>
          <w:t>。</w:t>
        </w:r>
      </w:ins>
      <w:r w:rsidRPr="001C41F1">
        <w:rPr>
          <w:rFonts w:ascii="华文楷体" w:eastAsia="华文楷体" w:hAnsi="华文楷体" w:hint="eastAsia"/>
          <w:sz w:val="28"/>
          <w:szCs w:val="28"/>
        </w:rPr>
        <w:t>但是像这样，这个</w:t>
      </w:r>
      <w:del w:id="1397" w:author="admin" w:date="2015-07-20T23:55:00Z">
        <w:r w:rsidRPr="001C41F1" w:rsidDel="0079420C">
          <w:rPr>
            <w:rFonts w:ascii="华文楷体" w:eastAsia="华文楷体" w:hAnsi="华文楷体" w:hint="eastAsia"/>
            <w:sz w:val="28"/>
            <w:szCs w:val="28"/>
          </w:rPr>
          <w:delText>？？呢？？</w:delText>
        </w:r>
      </w:del>
      <w:ins w:id="1398" w:author="admin" w:date="2015-07-20T23:55:00Z">
        <w:r w:rsidR="0079420C">
          <w:rPr>
            <w:rFonts w:ascii="华文楷体" w:eastAsia="华文楷体" w:hAnsi="华文楷体" w:hint="eastAsia"/>
            <w:sz w:val="28"/>
            <w:szCs w:val="28"/>
          </w:rPr>
          <w:t>名言</w:t>
        </w:r>
        <w:proofErr w:type="gramStart"/>
        <w:r w:rsidR="0079420C">
          <w:rPr>
            <w:rFonts w:ascii="华文楷体" w:eastAsia="华文楷体" w:hAnsi="华文楷体" w:hint="eastAsia"/>
            <w:sz w:val="28"/>
            <w:szCs w:val="28"/>
          </w:rPr>
          <w:t>谛</w:t>
        </w:r>
        <w:proofErr w:type="gramEnd"/>
        <w:r w:rsidR="0079420C">
          <w:rPr>
            <w:rFonts w:ascii="华文楷体" w:eastAsia="华文楷体" w:hAnsi="华文楷体" w:hint="eastAsia"/>
            <w:sz w:val="28"/>
            <w:szCs w:val="28"/>
          </w:rPr>
          <w:t>、柱子</w:t>
        </w:r>
      </w:ins>
      <w:del w:id="1399" w:author="admin" w:date="2015-07-20T23:55:00Z">
        <w:r w:rsidRPr="001C41F1" w:rsidDel="0079420C">
          <w:rPr>
            <w:rFonts w:ascii="华文楷体" w:eastAsia="华文楷体" w:hAnsi="华文楷体" w:hint="eastAsia"/>
            <w:sz w:val="28"/>
            <w:szCs w:val="28"/>
          </w:rPr>
          <w:delText>？</w:delText>
        </w:r>
      </w:del>
      <w:ins w:id="1400" w:author="admin" w:date="2015-07-20T23:56:00Z">
        <w:r w:rsidR="0079420C">
          <w:rPr>
            <w:rFonts w:ascii="华文楷体" w:eastAsia="华文楷体" w:hAnsi="华文楷体" w:hint="eastAsia"/>
            <w:sz w:val="28"/>
            <w:szCs w:val="28"/>
          </w:rPr>
          <w:t>、瓶子等名言</w:t>
        </w:r>
        <w:proofErr w:type="gramStart"/>
        <w:r w:rsidR="0079420C">
          <w:rPr>
            <w:rFonts w:ascii="华文楷体" w:eastAsia="华文楷体" w:hAnsi="华文楷体" w:hint="eastAsia"/>
            <w:sz w:val="28"/>
            <w:szCs w:val="28"/>
          </w:rPr>
          <w:t>谛</w:t>
        </w:r>
      </w:ins>
      <w:proofErr w:type="gramEnd"/>
      <w:ins w:id="1401" w:author="admin" w:date="2015-07-20T23:55:00Z">
        <w:r w:rsidR="0079420C">
          <w:rPr>
            <w:rFonts w:ascii="华文楷体" w:eastAsia="华文楷体" w:hAnsi="华文楷体" w:hint="eastAsia"/>
            <w:sz w:val="28"/>
            <w:szCs w:val="28"/>
          </w:rPr>
          <w:t>，它</w:t>
        </w:r>
      </w:ins>
      <w:del w:id="1402" w:author="admin" w:date="2015-07-20T23:55:00Z">
        <w:r w:rsidRPr="001C41F1" w:rsidDel="0079420C">
          <w:rPr>
            <w:rFonts w:ascii="华文楷体" w:eastAsia="华文楷体" w:hAnsi="华文楷体" w:hint="eastAsia"/>
            <w:sz w:val="28"/>
            <w:szCs w:val="28"/>
          </w:rPr>
          <w:delText>他</w:delText>
        </w:r>
      </w:del>
      <w:r w:rsidRPr="001C41F1">
        <w:rPr>
          <w:rFonts w:ascii="华文楷体" w:eastAsia="华文楷体" w:hAnsi="华文楷体" w:hint="eastAsia"/>
          <w:sz w:val="28"/>
          <w:szCs w:val="28"/>
        </w:rPr>
        <w:t>已经能够经得起</w:t>
      </w:r>
      <w:del w:id="1403" w:author="admin" w:date="2015-07-20T23:52:00Z">
        <w:r w:rsidRPr="001C41F1" w:rsidDel="0032074D">
          <w:rPr>
            <w:rFonts w:ascii="华文楷体" w:eastAsia="华文楷体" w:hAnsi="华文楷体" w:hint="eastAsia"/>
            <w:sz w:val="28"/>
            <w:szCs w:val="28"/>
          </w:rPr>
          <w:delText>圣意</w:delText>
        </w:r>
      </w:del>
      <w:ins w:id="1404" w:author="admin" w:date="2015-07-20T23:52:00Z">
        <w:r w:rsidR="0032074D">
          <w:rPr>
            <w:rFonts w:ascii="华文楷体" w:eastAsia="华文楷体" w:hAnsi="华文楷体" w:hint="eastAsia"/>
            <w:sz w:val="28"/>
            <w:szCs w:val="28"/>
          </w:rPr>
          <w:t>胜</w:t>
        </w:r>
        <w:proofErr w:type="gramStart"/>
        <w:r w:rsidR="0032074D">
          <w:rPr>
            <w:rFonts w:ascii="华文楷体" w:eastAsia="华文楷体" w:hAnsi="华文楷体" w:hint="eastAsia"/>
            <w:sz w:val="28"/>
            <w:szCs w:val="28"/>
          </w:rPr>
          <w:t>义</w:t>
        </w:r>
      </w:ins>
      <w:r w:rsidRPr="001C41F1">
        <w:rPr>
          <w:rFonts w:ascii="华文楷体" w:eastAsia="华文楷体" w:hAnsi="华文楷体" w:hint="eastAsia"/>
          <w:sz w:val="28"/>
          <w:szCs w:val="28"/>
        </w:rPr>
        <w:t>量观察</w:t>
      </w:r>
      <w:proofErr w:type="gramEnd"/>
      <w:r w:rsidRPr="001C41F1">
        <w:rPr>
          <w:rFonts w:ascii="华文楷体" w:eastAsia="华文楷体" w:hAnsi="华文楷体" w:hint="eastAsia"/>
          <w:sz w:val="28"/>
          <w:szCs w:val="28"/>
        </w:rPr>
        <w:t>了</w:t>
      </w:r>
      <w:ins w:id="1405" w:author="admin" w:date="2015-07-20T23:56:00Z">
        <w:r w:rsidR="0079420C">
          <w:rPr>
            <w:rFonts w:ascii="华文楷体" w:eastAsia="华文楷体" w:hAnsi="华文楷体" w:hint="eastAsia"/>
            <w:sz w:val="28"/>
            <w:szCs w:val="28"/>
          </w:rPr>
          <w:t>。</w:t>
        </w:r>
      </w:ins>
      <w:del w:id="1406" w:author="admin" w:date="2015-07-20T23:56:00Z">
        <w:r w:rsidRPr="001C41F1" w:rsidDel="0079420C">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你</w:t>
      </w:r>
      <w:del w:id="1407" w:author="admin" w:date="2015-07-20T23:52:00Z">
        <w:r w:rsidRPr="001C41F1" w:rsidDel="0032074D">
          <w:rPr>
            <w:rFonts w:ascii="华文楷体" w:eastAsia="华文楷体" w:hAnsi="华文楷体" w:hint="eastAsia"/>
            <w:sz w:val="28"/>
            <w:szCs w:val="28"/>
          </w:rPr>
          <w:delText>圣意</w:delText>
        </w:r>
      </w:del>
      <w:ins w:id="1408" w:author="admin" w:date="2015-07-20T23:52:00Z">
        <w:r w:rsidR="0032074D">
          <w:rPr>
            <w:rFonts w:ascii="华文楷体" w:eastAsia="华文楷体" w:hAnsi="华文楷体" w:hint="eastAsia"/>
            <w:sz w:val="28"/>
            <w:szCs w:val="28"/>
          </w:rPr>
          <w:t>胜</w:t>
        </w:r>
        <w:proofErr w:type="gramStart"/>
        <w:r w:rsidR="0032074D">
          <w:rPr>
            <w:rFonts w:ascii="华文楷体" w:eastAsia="华文楷体" w:hAnsi="华文楷体" w:hint="eastAsia"/>
            <w:sz w:val="28"/>
            <w:szCs w:val="28"/>
          </w:rPr>
          <w:t>义</w:t>
        </w:r>
      </w:ins>
      <w:r w:rsidRPr="001C41F1">
        <w:rPr>
          <w:rFonts w:ascii="华文楷体" w:eastAsia="华文楷体" w:hAnsi="华文楷体" w:hint="eastAsia"/>
          <w:sz w:val="28"/>
          <w:szCs w:val="28"/>
        </w:rPr>
        <w:t>量怎么</w:t>
      </w:r>
      <w:proofErr w:type="gramEnd"/>
      <w:r w:rsidRPr="001C41F1">
        <w:rPr>
          <w:rFonts w:ascii="华文楷体" w:eastAsia="华文楷体" w:hAnsi="华文楷体" w:hint="eastAsia"/>
          <w:sz w:val="28"/>
          <w:szCs w:val="28"/>
        </w:rPr>
        <w:t>去观察</w:t>
      </w:r>
      <w:del w:id="1409" w:author="admin" w:date="2015-07-20T23:56:00Z">
        <w:r w:rsidRPr="001C41F1" w:rsidDel="0079420C">
          <w:rPr>
            <w:rFonts w:ascii="华文楷体" w:eastAsia="华文楷体" w:hAnsi="华文楷体" w:hint="eastAsia"/>
            <w:sz w:val="28"/>
            <w:szCs w:val="28"/>
          </w:rPr>
          <w:delText>他他</w:delText>
        </w:r>
      </w:del>
      <w:ins w:id="1410" w:author="admin" w:date="2015-07-20T23:56:00Z">
        <w:r w:rsidR="0079420C">
          <w:rPr>
            <w:rFonts w:ascii="华文楷体" w:eastAsia="华文楷体" w:hAnsi="华文楷体" w:hint="eastAsia"/>
            <w:sz w:val="28"/>
            <w:szCs w:val="28"/>
          </w:rPr>
          <w:t>它</w:t>
        </w:r>
        <w:proofErr w:type="gramStart"/>
        <w:r w:rsidR="0079420C">
          <w:rPr>
            <w:rFonts w:ascii="华文楷体" w:eastAsia="华文楷体" w:hAnsi="华文楷体" w:hint="eastAsia"/>
            <w:sz w:val="28"/>
            <w:szCs w:val="28"/>
          </w:rPr>
          <w:t>它</w:t>
        </w:r>
      </w:ins>
      <w:proofErr w:type="gramEnd"/>
      <w:r w:rsidRPr="001C41F1">
        <w:rPr>
          <w:rFonts w:ascii="华文楷体" w:eastAsia="华文楷体" w:hAnsi="华文楷体" w:hint="eastAsia"/>
          <w:sz w:val="28"/>
          <w:szCs w:val="28"/>
        </w:rPr>
        <w:t>都不空，空的只是</w:t>
      </w:r>
      <w:del w:id="1411" w:author="admin" w:date="2015-07-20T23:57:00Z">
        <w:r w:rsidRPr="001C41F1" w:rsidDel="00145524">
          <w:rPr>
            <w:rFonts w:ascii="华文楷体" w:eastAsia="华文楷体" w:hAnsi="华文楷体" w:hint="eastAsia"/>
            <w:sz w:val="28"/>
            <w:szCs w:val="28"/>
          </w:rPr>
          <w:delText>尘识</w:delText>
        </w:r>
      </w:del>
      <w:ins w:id="1412" w:author="admin" w:date="2015-07-20T23:57:00Z">
        <w:r w:rsidR="00145524">
          <w:rPr>
            <w:rFonts w:ascii="华文楷体" w:eastAsia="华文楷体" w:hAnsi="华文楷体" w:hint="eastAsia"/>
            <w:sz w:val="28"/>
            <w:szCs w:val="28"/>
          </w:rPr>
          <w:t>成实</w:t>
        </w:r>
      </w:ins>
      <w:r w:rsidRPr="001C41F1">
        <w:rPr>
          <w:rFonts w:ascii="华文楷体" w:eastAsia="华文楷体" w:hAnsi="华文楷体" w:hint="eastAsia"/>
          <w:sz w:val="28"/>
          <w:szCs w:val="28"/>
        </w:rPr>
        <w:t>而已，空的只是</w:t>
      </w:r>
      <w:del w:id="1413" w:author="admin" w:date="2015-07-20T23:57:00Z">
        <w:r w:rsidRPr="001C41F1" w:rsidDel="00145524">
          <w:rPr>
            <w:rFonts w:ascii="华文楷体" w:eastAsia="华文楷体" w:hAnsi="华文楷体" w:hint="eastAsia"/>
            <w:sz w:val="28"/>
            <w:szCs w:val="28"/>
          </w:rPr>
          <w:delText>尘识</w:delText>
        </w:r>
      </w:del>
      <w:ins w:id="1414" w:author="admin" w:date="2015-07-20T23:57:00Z">
        <w:r w:rsidR="00145524">
          <w:rPr>
            <w:rFonts w:ascii="华文楷体" w:eastAsia="华文楷体" w:hAnsi="华文楷体" w:hint="eastAsia"/>
            <w:sz w:val="28"/>
            <w:szCs w:val="28"/>
          </w:rPr>
          <w:t>成实</w:t>
        </w:r>
      </w:ins>
      <w:del w:id="1415" w:author="admin" w:date="2015-07-20T23:57:00Z">
        <w:r w:rsidRPr="001C41F1" w:rsidDel="00593E67">
          <w:rPr>
            <w:rFonts w:ascii="华文楷体" w:eastAsia="华文楷体" w:hAnsi="华文楷体" w:hint="eastAsia"/>
            <w:sz w:val="28"/>
            <w:szCs w:val="28"/>
          </w:rPr>
          <w:delText>，</w:delText>
        </w:r>
      </w:del>
      <w:ins w:id="1416" w:author="admin" w:date="2015-07-20T23:57:00Z">
        <w:r w:rsidR="00593E67">
          <w:rPr>
            <w:rFonts w:ascii="华文楷体" w:eastAsia="华文楷体" w:hAnsi="华文楷体" w:hint="eastAsia"/>
            <w:sz w:val="28"/>
            <w:szCs w:val="28"/>
          </w:rPr>
          <w:t>。</w:t>
        </w:r>
      </w:ins>
      <w:r w:rsidRPr="001C41F1">
        <w:rPr>
          <w:rFonts w:ascii="华文楷体" w:eastAsia="华文楷体" w:hAnsi="华文楷体" w:hint="eastAsia"/>
          <w:sz w:val="28"/>
          <w:szCs w:val="28"/>
        </w:rPr>
        <w:t>那么这样一种显现，</w:t>
      </w:r>
      <w:del w:id="1417" w:author="admin" w:date="2015-07-20T23:57:00Z">
        <w:r w:rsidRPr="001C41F1" w:rsidDel="00593E67">
          <w:rPr>
            <w:rFonts w:ascii="华文楷体" w:eastAsia="华文楷体" w:hAnsi="华文楷体" w:hint="eastAsia"/>
            <w:sz w:val="28"/>
            <w:szCs w:val="28"/>
          </w:rPr>
          <w:delText>？？</w:delText>
        </w:r>
      </w:del>
      <w:ins w:id="1418" w:author="admin" w:date="2015-07-20T23:57:00Z">
        <w:r w:rsidR="00593E67">
          <w:rPr>
            <w:rFonts w:ascii="华文楷体" w:eastAsia="华文楷体" w:hAnsi="华文楷体" w:hint="eastAsia"/>
            <w:sz w:val="28"/>
            <w:szCs w:val="28"/>
          </w:rPr>
          <w:t>柱子、瓶子</w:t>
        </w:r>
      </w:ins>
      <w:r w:rsidRPr="001C41F1">
        <w:rPr>
          <w:rFonts w:ascii="华文楷体" w:eastAsia="华文楷体" w:hAnsi="华文楷体" w:hint="eastAsia"/>
          <w:sz w:val="28"/>
          <w:szCs w:val="28"/>
        </w:rPr>
        <w:t>的显现，</w:t>
      </w:r>
      <w:del w:id="1419" w:author="admin" w:date="2015-07-20T23:57:00Z">
        <w:r w:rsidRPr="001C41F1" w:rsidDel="00D61FF1">
          <w:rPr>
            <w:rFonts w:ascii="华文楷体" w:eastAsia="华文楷体" w:hAnsi="华文楷体" w:hint="eastAsia"/>
            <w:sz w:val="28"/>
            <w:szCs w:val="28"/>
          </w:rPr>
          <w:delText>他</w:delText>
        </w:r>
      </w:del>
      <w:ins w:id="1420" w:author="admin" w:date="2015-07-20T23:57:00Z">
        <w:r w:rsidR="00D61FF1">
          <w:rPr>
            <w:rFonts w:ascii="华文楷体" w:eastAsia="华文楷体" w:hAnsi="华文楷体" w:hint="eastAsia"/>
            <w:sz w:val="28"/>
            <w:szCs w:val="28"/>
          </w:rPr>
          <w:t>它</w:t>
        </w:r>
      </w:ins>
      <w:r w:rsidRPr="001C41F1">
        <w:rPr>
          <w:rFonts w:ascii="华文楷体" w:eastAsia="华文楷体" w:hAnsi="华文楷体" w:hint="eastAsia"/>
          <w:sz w:val="28"/>
          <w:szCs w:val="28"/>
        </w:rPr>
        <w:t>怎么也不空，所以说这个</w:t>
      </w:r>
      <w:del w:id="1421" w:author="admin" w:date="2015-07-20T23:58:00Z">
        <w:r w:rsidRPr="001C41F1" w:rsidDel="0048228E">
          <w:rPr>
            <w:rFonts w:ascii="华文楷体" w:eastAsia="华文楷体" w:hAnsi="华文楷体" w:hint="eastAsia"/>
            <w:sz w:val="28"/>
            <w:szCs w:val="28"/>
          </w:rPr>
          <w:delText>？</w:delText>
        </w:r>
      </w:del>
      <w:ins w:id="1422" w:author="admin" w:date="2015-07-20T23:58:00Z">
        <w:r w:rsidR="0048228E">
          <w:rPr>
            <w:rFonts w:ascii="华文楷体" w:eastAsia="华文楷体" w:hAnsi="华文楷体" w:hint="eastAsia"/>
            <w:sz w:val="28"/>
            <w:szCs w:val="28"/>
          </w:rPr>
          <w:t>名言</w:t>
        </w:r>
      </w:ins>
      <w:r w:rsidRPr="001C41F1">
        <w:rPr>
          <w:rFonts w:ascii="华文楷体" w:eastAsia="华文楷体" w:hAnsi="华文楷体" w:hint="eastAsia"/>
          <w:sz w:val="28"/>
          <w:szCs w:val="28"/>
        </w:rPr>
        <w:t>应该经得起</w:t>
      </w:r>
      <w:del w:id="1423" w:author="admin" w:date="2015-07-20T23:53:00Z">
        <w:r w:rsidRPr="001C41F1" w:rsidDel="0032074D">
          <w:rPr>
            <w:rFonts w:ascii="华文楷体" w:eastAsia="华文楷体" w:hAnsi="华文楷体" w:hint="eastAsia"/>
            <w:sz w:val="28"/>
            <w:szCs w:val="28"/>
          </w:rPr>
          <w:delText>圣意</w:delText>
        </w:r>
      </w:del>
      <w:ins w:id="1424" w:author="admin" w:date="2015-07-20T23:53:00Z">
        <w:r w:rsidR="0032074D">
          <w:rPr>
            <w:rFonts w:ascii="华文楷体" w:eastAsia="华文楷体" w:hAnsi="华文楷体" w:hint="eastAsia"/>
            <w:sz w:val="28"/>
            <w:szCs w:val="28"/>
          </w:rPr>
          <w:t>胜</w:t>
        </w:r>
        <w:proofErr w:type="gramStart"/>
        <w:r w:rsidR="0032074D">
          <w:rPr>
            <w:rFonts w:ascii="华文楷体" w:eastAsia="华文楷体" w:hAnsi="华文楷体" w:hint="eastAsia"/>
            <w:sz w:val="28"/>
            <w:szCs w:val="28"/>
          </w:rPr>
          <w:t>义</w:t>
        </w:r>
      </w:ins>
      <w:r w:rsidRPr="001C41F1">
        <w:rPr>
          <w:rFonts w:ascii="华文楷体" w:eastAsia="华文楷体" w:hAnsi="华文楷体" w:hint="eastAsia"/>
          <w:sz w:val="28"/>
          <w:szCs w:val="28"/>
        </w:rPr>
        <w:t>量观察</w:t>
      </w:r>
      <w:proofErr w:type="gramEnd"/>
      <w:del w:id="1425" w:author="admin" w:date="2015-07-20T23:58:00Z">
        <w:r w:rsidRPr="001C41F1" w:rsidDel="0048228E">
          <w:rPr>
            <w:rFonts w:ascii="华文楷体" w:eastAsia="华文楷体" w:hAnsi="华文楷体" w:hint="eastAsia"/>
            <w:sz w:val="28"/>
            <w:szCs w:val="28"/>
          </w:rPr>
          <w:delText>，</w:delText>
        </w:r>
      </w:del>
      <w:ins w:id="1426" w:author="admin" w:date="2015-07-20T23:58:00Z">
        <w:r w:rsidR="0048228E">
          <w:rPr>
            <w:rFonts w:ascii="华文楷体" w:eastAsia="华文楷体" w:hAnsi="华文楷体" w:hint="eastAsia"/>
            <w:sz w:val="28"/>
            <w:szCs w:val="28"/>
          </w:rPr>
          <w:t>。</w:t>
        </w:r>
      </w:ins>
    </w:p>
    <w:p w:rsidR="00866659" w:rsidRDefault="001C41F1" w:rsidP="00BF7D1C">
      <w:pPr>
        <w:ind w:firstLine="420"/>
        <w:rPr>
          <w:ins w:id="1427" w:author="admin" w:date="2015-07-21T00:09:00Z"/>
          <w:rFonts w:ascii="华文楷体" w:eastAsia="华文楷体" w:hAnsi="华文楷体" w:hint="eastAsia"/>
          <w:sz w:val="28"/>
          <w:szCs w:val="28"/>
        </w:rPr>
        <w:pPrChange w:id="1428" w:author="admin" w:date="2015-07-20T23:34:00Z">
          <w:pPr>
            <w:ind w:firstLine="570"/>
          </w:pPr>
        </w:pPrChange>
      </w:pPr>
      <w:r w:rsidRPr="001C41F1">
        <w:rPr>
          <w:rFonts w:ascii="华文楷体" w:eastAsia="华文楷体" w:hAnsi="华文楷体" w:hint="eastAsia"/>
          <w:sz w:val="28"/>
          <w:szCs w:val="28"/>
        </w:rPr>
        <w:t>那么第三个太过呢，就是</w:t>
      </w:r>
      <w:del w:id="1429" w:author="admin" w:date="2015-07-20T23:58:00Z">
        <w:r w:rsidRPr="001C41F1" w:rsidDel="0048228E">
          <w:rPr>
            <w:rFonts w:ascii="华文楷体" w:eastAsia="华文楷体" w:hAnsi="华文楷体" w:hint="eastAsia"/>
            <w:sz w:val="28"/>
            <w:szCs w:val="28"/>
          </w:rPr>
          <w:delText>圣意</w:delText>
        </w:r>
      </w:del>
      <w:ins w:id="1430" w:author="admin" w:date="2015-07-20T23:58:00Z">
        <w:r w:rsidR="0048228E">
          <w:rPr>
            <w:rFonts w:ascii="华文楷体" w:eastAsia="华文楷体" w:hAnsi="华文楷体" w:hint="eastAsia"/>
            <w:sz w:val="28"/>
            <w:szCs w:val="28"/>
          </w:rPr>
          <w:t>胜义</w:t>
        </w:r>
      </w:ins>
      <w:r w:rsidRPr="001C41F1">
        <w:rPr>
          <w:rFonts w:ascii="华文楷体" w:eastAsia="华文楷体" w:hAnsi="华文楷体" w:hint="eastAsia"/>
          <w:sz w:val="28"/>
          <w:szCs w:val="28"/>
        </w:rPr>
        <w:t>中存在</w:t>
      </w:r>
      <w:del w:id="1431" w:author="admin" w:date="2015-07-20T23:59:00Z">
        <w:r w:rsidRPr="001C41F1" w:rsidDel="0048228E">
          <w:rPr>
            <w:rFonts w:ascii="华文楷体" w:eastAsia="华文楷体" w:hAnsi="华文楷体" w:hint="eastAsia"/>
            <w:sz w:val="28"/>
            <w:szCs w:val="28"/>
          </w:rPr>
          <w:delText>？？法</w:delText>
        </w:r>
      </w:del>
      <w:ins w:id="1432" w:author="admin" w:date="2015-07-20T23:59:00Z">
        <w:r w:rsidR="0048228E">
          <w:rPr>
            <w:rFonts w:ascii="华文楷体" w:eastAsia="华文楷体" w:hAnsi="华文楷体" w:hint="eastAsia"/>
            <w:sz w:val="28"/>
            <w:szCs w:val="28"/>
          </w:rPr>
          <w:t>生等法</w:t>
        </w:r>
      </w:ins>
      <w:ins w:id="1433" w:author="admin" w:date="2015-07-21T00:01:00Z">
        <w:r w:rsidR="003408A3">
          <w:rPr>
            <w:rFonts w:ascii="华文楷体" w:eastAsia="华文楷体" w:hAnsi="华文楷体" w:hint="eastAsia"/>
            <w:sz w:val="28"/>
            <w:szCs w:val="28"/>
          </w:rPr>
          <w:t>。</w:t>
        </w:r>
      </w:ins>
      <w:del w:id="1434" w:author="admin" w:date="2015-07-21T00:01:00Z">
        <w:r w:rsidRPr="001C41F1" w:rsidDel="003408A3">
          <w:rPr>
            <w:rFonts w:ascii="华文楷体" w:eastAsia="华文楷体" w:hAnsi="华文楷体" w:hint="eastAsia"/>
            <w:sz w:val="28"/>
            <w:szCs w:val="28"/>
          </w:rPr>
          <w:delText>，</w:delText>
        </w:r>
      </w:del>
      <w:ins w:id="1435" w:author="admin" w:date="2015-07-20T23:58:00Z">
        <w:r w:rsidR="0048228E">
          <w:rPr>
            <w:rFonts w:ascii="华文楷体" w:eastAsia="华文楷体" w:hAnsi="华文楷体" w:hint="eastAsia"/>
            <w:sz w:val="28"/>
            <w:szCs w:val="28"/>
          </w:rPr>
          <w:t>胜义</w:t>
        </w:r>
      </w:ins>
      <w:del w:id="1436" w:author="admin" w:date="2015-07-20T23:58:00Z">
        <w:r w:rsidRPr="001C41F1" w:rsidDel="0048228E">
          <w:rPr>
            <w:rFonts w:ascii="华文楷体" w:eastAsia="华文楷体" w:hAnsi="华文楷体" w:hint="eastAsia"/>
            <w:sz w:val="28"/>
            <w:szCs w:val="28"/>
          </w:rPr>
          <w:delText>胜意</w:delText>
        </w:r>
      </w:del>
      <w:proofErr w:type="gramStart"/>
      <w:r w:rsidRPr="001C41F1">
        <w:rPr>
          <w:rFonts w:ascii="华文楷体" w:eastAsia="华文楷体" w:hAnsi="华文楷体" w:hint="eastAsia"/>
          <w:sz w:val="28"/>
          <w:szCs w:val="28"/>
        </w:rPr>
        <w:t>谛</w:t>
      </w:r>
      <w:proofErr w:type="gramEnd"/>
      <w:r w:rsidRPr="001C41F1">
        <w:rPr>
          <w:rFonts w:ascii="华文楷体" w:eastAsia="华文楷体" w:hAnsi="华文楷体" w:hint="eastAsia"/>
          <w:sz w:val="28"/>
          <w:szCs w:val="28"/>
        </w:rPr>
        <w:t>当中本来是不存在</w:t>
      </w:r>
      <w:del w:id="1437" w:author="admin" w:date="2015-07-21T00:00:00Z">
        <w:r w:rsidRPr="001C41F1" w:rsidDel="009036A2">
          <w:rPr>
            <w:rFonts w:ascii="华文楷体" w:eastAsia="华文楷体" w:hAnsi="华文楷体" w:hint="eastAsia"/>
            <w:sz w:val="28"/>
            <w:szCs w:val="28"/>
          </w:rPr>
          <w:delText>圣诛灭</w:delText>
        </w:r>
      </w:del>
      <w:proofErr w:type="gramStart"/>
      <w:ins w:id="1438" w:author="admin" w:date="2015-07-21T00:00:00Z">
        <w:r w:rsidR="009036A2">
          <w:rPr>
            <w:rFonts w:ascii="华文楷体" w:eastAsia="华文楷体" w:hAnsi="华文楷体" w:hint="eastAsia"/>
            <w:sz w:val="28"/>
            <w:szCs w:val="28"/>
          </w:rPr>
          <w:t>生住灭</w:t>
        </w:r>
      </w:ins>
      <w:proofErr w:type="gramEnd"/>
      <w:r w:rsidRPr="001C41F1">
        <w:rPr>
          <w:rFonts w:ascii="华文楷体" w:eastAsia="华文楷体" w:hAnsi="华文楷体" w:hint="eastAsia"/>
          <w:sz w:val="28"/>
          <w:szCs w:val="28"/>
        </w:rPr>
        <w:t>的</w:t>
      </w:r>
      <w:ins w:id="1439" w:author="admin" w:date="2015-07-21T00:01:00Z">
        <w:r w:rsidR="003408A3">
          <w:rPr>
            <w:rFonts w:ascii="华文楷体" w:eastAsia="华文楷体" w:hAnsi="华文楷体" w:hint="eastAsia"/>
            <w:sz w:val="28"/>
            <w:szCs w:val="28"/>
          </w:rPr>
          <w:t>，</w:t>
        </w:r>
      </w:ins>
      <w:del w:id="1440" w:author="admin" w:date="2015-07-21T00:00:00Z">
        <w:r w:rsidRPr="001C41F1" w:rsidDel="009036A2">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以</w:t>
      </w:r>
      <w:del w:id="1441" w:author="admin" w:date="2015-07-21T00:01:00Z">
        <w:r w:rsidRPr="001C41F1" w:rsidDel="009036A2">
          <w:rPr>
            <w:rFonts w:ascii="华文楷体" w:eastAsia="华文楷体" w:hAnsi="华文楷体" w:hint="eastAsia"/>
            <w:sz w:val="28"/>
            <w:szCs w:val="28"/>
          </w:rPr>
          <w:delText>？？</w:delText>
        </w:r>
      </w:del>
      <w:ins w:id="1442" w:author="admin" w:date="2015-07-21T00:01:00Z">
        <w:r w:rsidR="009036A2">
          <w:rPr>
            <w:rFonts w:ascii="华文楷体" w:eastAsia="华文楷体" w:hAnsi="华文楷体" w:hint="eastAsia"/>
            <w:sz w:val="28"/>
            <w:szCs w:val="28"/>
          </w:rPr>
          <w:t>苗芽来</w:t>
        </w:r>
      </w:ins>
      <w:r w:rsidRPr="001C41F1">
        <w:rPr>
          <w:rFonts w:ascii="华文楷体" w:eastAsia="华文楷体" w:hAnsi="华文楷体" w:hint="eastAsia"/>
          <w:sz w:val="28"/>
          <w:szCs w:val="28"/>
        </w:rPr>
        <w:t>产生的等等，</w:t>
      </w:r>
      <w:ins w:id="1443" w:author="admin" w:date="2015-07-21T00:01:00Z">
        <w:r w:rsidR="00CD5295">
          <w:rPr>
            <w:rFonts w:ascii="华文楷体" w:eastAsia="华文楷体" w:hAnsi="华文楷体" w:hint="eastAsia"/>
            <w:sz w:val="28"/>
            <w:szCs w:val="28"/>
          </w:rPr>
          <w:t>这个</w:t>
        </w:r>
      </w:ins>
      <w:proofErr w:type="gramStart"/>
      <w:ins w:id="1444" w:author="admin" w:date="2015-07-21T00:02:00Z">
        <w:r w:rsidR="00CD5295">
          <w:rPr>
            <w:rFonts w:ascii="华文楷体" w:eastAsia="华文楷体" w:hAnsi="华文楷体" w:hint="eastAsia"/>
            <w:sz w:val="28"/>
            <w:szCs w:val="28"/>
          </w:rPr>
          <w:t>生住灭</w:t>
        </w:r>
      </w:ins>
      <w:ins w:id="1445" w:author="admin" w:date="2015-07-21T00:01:00Z">
        <w:r w:rsidR="00D11EFE">
          <w:rPr>
            <w:rFonts w:ascii="华文楷体" w:eastAsia="华文楷体" w:hAnsi="华文楷体" w:hint="eastAsia"/>
            <w:sz w:val="28"/>
            <w:szCs w:val="28"/>
          </w:rPr>
          <w:t>不</w:t>
        </w:r>
        <w:proofErr w:type="gramEnd"/>
        <w:r w:rsidR="00D11EFE">
          <w:rPr>
            <w:rFonts w:ascii="华文楷体" w:eastAsia="华文楷体" w:hAnsi="华文楷体" w:hint="eastAsia"/>
            <w:sz w:val="28"/>
            <w:szCs w:val="28"/>
          </w:rPr>
          <w:t>存在</w:t>
        </w:r>
        <w:r w:rsidR="009036A2">
          <w:rPr>
            <w:rFonts w:ascii="华文楷体" w:eastAsia="华文楷体" w:hAnsi="华文楷体" w:hint="eastAsia"/>
            <w:sz w:val="28"/>
            <w:szCs w:val="28"/>
          </w:rPr>
          <w:t>。</w:t>
        </w:r>
      </w:ins>
      <w:r w:rsidRPr="001C41F1">
        <w:rPr>
          <w:rFonts w:ascii="华文楷体" w:eastAsia="华文楷体" w:hAnsi="华文楷体" w:hint="eastAsia"/>
          <w:sz w:val="28"/>
          <w:szCs w:val="28"/>
        </w:rPr>
        <w:t>但是呢你不破有法的话，你如果不破显现，不破有法，那么这个有法比如说，在</w:t>
      </w:r>
      <w:ins w:id="1446" w:author="admin" w:date="2015-07-21T00:02:00Z">
        <w:r w:rsidR="00D11EFE">
          <w:rPr>
            <w:rFonts w:ascii="华文楷体" w:eastAsia="华文楷体" w:hAnsi="华文楷体" w:hint="eastAsia"/>
            <w:sz w:val="28"/>
            <w:szCs w:val="28"/>
          </w:rPr>
          <w:t>名言</w:t>
        </w:r>
        <w:proofErr w:type="gramStart"/>
        <w:r w:rsidR="00D11EFE">
          <w:rPr>
            <w:rFonts w:ascii="华文楷体" w:eastAsia="华文楷体" w:hAnsi="华文楷体" w:hint="eastAsia"/>
            <w:sz w:val="28"/>
            <w:szCs w:val="28"/>
          </w:rPr>
          <w:t>谛</w:t>
        </w:r>
      </w:ins>
      <w:proofErr w:type="gramEnd"/>
      <w:del w:id="1447" w:author="admin" w:date="2015-07-21T00:02:00Z">
        <w:r w:rsidRPr="001C41F1" w:rsidDel="00D11EFE">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当中种子还在生芽</w:t>
      </w:r>
      <w:del w:id="1448" w:author="admin" w:date="2015-07-21T00:03:00Z">
        <w:r w:rsidRPr="001C41F1" w:rsidDel="00D11EFE">
          <w:rPr>
            <w:rFonts w:ascii="华文楷体" w:eastAsia="华文楷体" w:hAnsi="华文楷体" w:hint="eastAsia"/>
            <w:sz w:val="28"/>
            <w:szCs w:val="28"/>
          </w:rPr>
          <w:delText>。</w:delText>
        </w:r>
      </w:del>
      <w:ins w:id="1449" w:author="admin" w:date="2015-07-21T00:03:00Z">
        <w:r w:rsidR="00D11EFE">
          <w:rPr>
            <w:rFonts w:ascii="华文楷体" w:eastAsia="华文楷体" w:hAnsi="华文楷体" w:hint="eastAsia"/>
            <w:sz w:val="28"/>
            <w:szCs w:val="28"/>
          </w:rPr>
          <w:t>，</w:t>
        </w:r>
      </w:ins>
      <w:r w:rsidRPr="001C41F1">
        <w:rPr>
          <w:rFonts w:ascii="华文楷体" w:eastAsia="华文楷体" w:hAnsi="华文楷体" w:hint="eastAsia"/>
          <w:sz w:val="28"/>
          <w:szCs w:val="28"/>
        </w:rPr>
        <w:t>这个大树还在开花结果</w:t>
      </w:r>
      <w:del w:id="1450" w:author="admin" w:date="2015-07-21T00:03:00Z">
        <w:r w:rsidRPr="001C41F1" w:rsidDel="00D11EFE">
          <w:rPr>
            <w:rFonts w:ascii="华文楷体" w:eastAsia="华文楷体" w:hAnsi="华文楷体" w:hint="eastAsia"/>
            <w:sz w:val="28"/>
            <w:szCs w:val="28"/>
          </w:rPr>
          <w:delText>，</w:delText>
        </w:r>
      </w:del>
      <w:ins w:id="1451" w:author="admin" w:date="2015-07-21T00:03:00Z">
        <w:r w:rsidR="00D11EFE">
          <w:rPr>
            <w:rFonts w:ascii="华文楷体" w:eastAsia="华文楷体" w:hAnsi="华文楷体" w:hint="eastAsia"/>
            <w:sz w:val="28"/>
            <w:szCs w:val="28"/>
          </w:rPr>
          <w:t>。</w:t>
        </w:r>
      </w:ins>
      <w:r w:rsidRPr="001C41F1">
        <w:rPr>
          <w:rFonts w:ascii="华文楷体" w:eastAsia="华文楷体" w:hAnsi="华文楷体" w:hint="eastAsia"/>
          <w:sz w:val="28"/>
          <w:szCs w:val="28"/>
        </w:rPr>
        <w:t>像这样本来讲</w:t>
      </w:r>
      <w:ins w:id="1452" w:author="admin" w:date="2015-07-21T00:03:00Z">
        <w:r w:rsidR="0051577B">
          <w:rPr>
            <w:rFonts w:ascii="华文楷体" w:eastAsia="华文楷体" w:hAnsi="华文楷体" w:hint="eastAsia"/>
            <w:sz w:val="28"/>
            <w:szCs w:val="28"/>
          </w:rPr>
          <w:t>的话，</w:t>
        </w:r>
        <w:proofErr w:type="gramStart"/>
        <w:r w:rsidR="0051577B">
          <w:rPr>
            <w:rFonts w:ascii="华文楷体" w:eastAsia="华文楷体" w:hAnsi="华文楷体" w:hint="eastAsia"/>
            <w:sz w:val="28"/>
            <w:szCs w:val="28"/>
          </w:rPr>
          <w:t>这个</w:t>
        </w:r>
      </w:ins>
      <w:r w:rsidRPr="001C41F1">
        <w:rPr>
          <w:rFonts w:ascii="华文楷体" w:eastAsia="华文楷体" w:hAnsi="华文楷体" w:hint="eastAsia"/>
          <w:sz w:val="28"/>
          <w:szCs w:val="28"/>
        </w:rPr>
        <w:t>只是</w:t>
      </w:r>
      <w:proofErr w:type="gramEnd"/>
      <w:r w:rsidRPr="001C41F1">
        <w:rPr>
          <w:rFonts w:ascii="华文楷体" w:eastAsia="华文楷体" w:hAnsi="华文楷体" w:hint="eastAsia"/>
          <w:sz w:val="28"/>
          <w:szCs w:val="28"/>
        </w:rPr>
        <w:t>在</w:t>
      </w:r>
      <w:del w:id="1453" w:author="admin" w:date="2015-07-21T00:03:00Z">
        <w:r w:rsidRPr="001C41F1" w:rsidDel="0051577B">
          <w:rPr>
            <w:rFonts w:ascii="华文楷体" w:eastAsia="华文楷体" w:hAnsi="华文楷体" w:hint="eastAsia"/>
            <w:sz w:val="28"/>
            <w:szCs w:val="28"/>
          </w:rPr>
          <w:delText>？</w:delText>
        </w:r>
      </w:del>
      <w:ins w:id="1454" w:author="admin" w:date="2015-07-21T00:03:00Z">
        <w:r w:rsidR="0051577B">
          <w:rPr>
            <w:rFonts w:ascii="华文楷体" w:eastAsia="华文楷体" w:hAnsi="华文楷体" w:hint="eastAsia"/>
            <w:sz w:val="28"/>
            <w:szCs w:val="28"/>
          </w:rPr>
          <w:t>名言当中</w:t>
        </w:r>
      </w:ins>
      <w:r w:rsidRPr="001C41F1">
        <w:rPr>
          <w:rFonts w:ascii="华文楷体" w:eastAsia="华文楷体" w:hAnsi="华文楷体" w:hint="eastAsia"/>
          <w:sz w:val="28"/>
          <w:szCs w:val="28"/>
        </w:rPr>
        <w:t>才有的，但是现在只是你在破</w:t>
      </w:r>
      <w:del w:id="1455" w:author="admin" w:date="2015-07-21T00:04:00Z">
        <w:r w:rsidRPr="001C41F1" w:rsidDel="00997597">
          <w:rPr>
            <w:rFonts w:ascii="华文楷体" w:eastAsia="华文楷体" w:hAnsi="华文楷体" w:hint="eastAsia"/>
            <w:sz w:val="28"/>
            <w:szCs w:val="28"/>
          </w:rPr>
          <w:delText>他</w:delText>
        </w:r>
      </w:del>
      <w:ins w:id="1456" w:author="admin" w:date="2015-07-21T00:04:00Z">
        <w:r w:rsidR="00997597">
          <w:rPr>
            <w:rFonts w:ascii="华文楷体" w:eastAsia="华文楷体" w:hAnsi="华文楷体" w:hint="eastAsia"/>
            <w:sz w:val="28"/>
            <w:szCs w:val="28"/>
          </w:rPr>
          <w:t>它</w:t>
        </w:r>
      </w:ins>
      <w:r w:rsidRPr="001C41F1">
        <w:rPr>
          <w:rFonts w:ascii="华文楷体" w:eastAsia="华文楷体" w:hAnsi="华文楷体" w:hint="eastAsia"/>
          <w:sz w:val="28"/>
          <w:szCs w:val="28"/>
        </w:rPr>
        <w:t>的</w:t>
      </w:r>
      <w:del w:id="1457" w:author="admin" w:date="2015-07-21T00:03:00Z">
        <w:r w:rsidRPr="001C41F1" w:rsidDel="00413794">
          <w:rPr>
            <w:rFonts w:ascii="华文楷体" w:eastAsia="华文楷体" w:hAnsi="华文楷体" w:hint="eastAsia"/>
            <w:sz w:val="28"/>
            <w:szCs w:val="28"/>
          </w:rPr>
          <w:delText>识有</w:delText>
        </w:r>
      </w:del>
      <w:ins w:id="1458" w:author="admin" w:date="2015-07-21T00:03:00Z">
        <w:r w:rsidR="00413794">
          <w:rPr>
            <w:rFonts w:ascii="华文楷体" w:eastAsia="华文楷体" w:hAnsi="华文楷体" w:hint="eastAsia"/>
            <w:sz w:val="28"/>
            <w:szCs w:val="28"/>
          </w:rPr>
          <w:t>实有</w:t>
        </w:r>
      </w:ins>
      <w:r w:rsidRPr="001C41F1">
        <w:rPr>
          <w:rFonts w:ascii="华文楷体" w:eastAsia="华文楷体" w:hAnsi="华文楷体" w:hint="eastAsia"/>
          <w:sz w:val="28"/>
          <w:szCs w:val="28"/>
        </w:rPr>
        <w:t>，不破</w:t>
      </w:r>
      <w:del w:id="1459" w:author="admin" w:date="2015-07-21T00:04:00Z">
        <w:r w:rsidRPr="001C41F1" w:rsidDel="00997597">
          <w:rPr>
            <w:rFonts w:ascii="华文楷体" w:eastAsia="华文楷体" w:hAnsi="华文楷体" w:hint="eastAsia"/>
            <w:sz w:val="28"/>
            <w:szCs w:val="28"/>
          </w:rPr>
          <w:delText>他</w:delText>
        </w:r>
      </w:del>
      <w:ins w:id="1460" w:author="admin" w:date="2015-07-21T00:04:00Z">
        <w:r w:rsidR="00997597">
          <w:rPr>
            <w:rFonts w:ascii="华文楷体" w:eastAsia="华文楷体" w:hAnsi="华文楷体" w:hint="eastAsia"/>
            <w:sz w:val="28"/>
            <w:szCs w:val="28"/>
          </w:rPr>
          <w:t>它</w:t>
        </w:r>
      </w:ins>
      <w:r w:rsidRPr="001C41F1">
        <w:rPr>
          <w:rFonts w:ascii="华文楷体" w:eastAsia="华文楷体" w:hAnsi="华文楷体" w:hint="eastAsia"/>
          <w:sz w:val="28"/>
          <w:szCs w:val="28"/>
        </w:rPr>
        <w:t>的显现</w:t>
      </w:r>
      <w:del w:id="1461" w:author="admin" w:date="2015-07-21T00:04:00Z">
        <w:r w:rsidRPr="001C41F1" w:rsidDel="00D16748">
          <w:rPr>
            <w:rFonts w:ascii="华文楷体" w:eastAsia="华文楷体" w:hAnsi="华文楷体" w:hint="eastAsia"/>
            <w:sz w:val="28"/>
            <w:szCs w:val="28"/>
          </w:rPr>
          <w:delText>，</w:delText>
        </w:r>
      </w:del>
      <w:ins w:id="1462" w:author="admin" w:date="2015-07-21T00:04:00Z">
        <w:r w:rsidR="00D16748">
          <w:rPr>
            <w:rFonts w:ascii="华文楷体" w:eastAsia="华文楷体" w:hAnsi="华文楷体" w:hint="eastAsia"/>
            <w:sz w:val="28"/>
            <w:szCs w:val="28"/>
          </w:rPr>
          <w:t>。</w:t>
        </w:r>
      </w:ins>
      <w:r w:rsidRPr="001C41F1">
        <w:rPr>
          <w:rFonts w:ascii="华文楷体" w:eastAsia="华文楷体" w:hAnsi="华文楷体" w:hint="eastAsia"/>
          <w:sz w:val="28"/>
          <w:szCs w:val="28"/>
        </w:rPr>
        <w:t>不破</w:t>
      </w:r>
      <w:del w:id="1463" w:author="admin" w:date="2015-07-21T00:04:00Z">
        <w:r w:rsidRPr="001C41F1" w:rsidDel="00900726">
          <w:rPr>
            <w:rFonts w:ascii="华文楷体" w:eastAsia="华文楷体" w:hAnsi="华文楷体" w:hint="eastAsia"/>
            <w:sz w:val="28"/>
            <w:szCs w:val="28"/>
          </w:rPr>
          <w:delText>他</w:delText>
        </w:r>
      </w:del>
      <w:ins w:id="1464" w:author="admin" w:date="2015-07-21T00:04:00Z">
        <w:r w:rsidR="00900726">
          <w:rPr>
            <w:rFonts w:ascii="华文楷体" w:eastAsia="华文楷体" w:hAnsi="华文楷体" w:hint="eastAsia"/>
            <w:sz w:val="28"/>
            <w:szCs w:val="28"/>
          </w:rPr>
          <w:t>它</w:t>
        </w:r>
      </w:ins>
      <w:r w:rsidRPr="001C41F1">
        <w:rPr>
          <w:rFonts w:ascii="华文楷体" w:eastAsia="华文楷体" w:hAnsi="华文楷体" w:hint="eastAsia"/>
          <w:sz w:val="28"/>
          <w:szCs w:val="28"/>
        </w:rPr>
        <w:t>的显现</w:t>
      </w:r>
      <w:ins w:id="1465" w:author="admin" w:date="2015-07-21T00:05:00Z">
        <w:r w:rsidR="00CA4A34">
          <w:rPr>
            <w:rFonts w:ascii="华文楷体" w:eastAsia="华文楷体" w:hAnsi="华文楷体" w:hint="eastAsia"/>
            <w:sz w:val="28"/>
            <w:szCs w:val="28"/>
          </w:rPr>
          <w:t>的话</w:t>
        </w:r>
      </w:ins>
      <w:r w:rsidRPr="001C41F1">
        <w:rPr>
          <w:rFonts w:ascii="华文楷体" w:eastAsia="华文楷体" w:hAnsi="华文楷体" w:hint="eastAsia"/>
          <w:sz w:val="28"/>
          <w:szCs w:val="28"/>
        </w:rPr>
        <w:t>，这样一种在</w:t>
      </w:r>
      <w:ins w:id="1466" w:author="admin" w:date="2015-07-20T23:58:00Z">
        <w:r w:rsidR="0048228E">
          <w:rPr>
            <w:rFonts w:ascii="华文楷体" w:eastAsia="华文楷体" w:hAnsi="华文楷体" w:hint="eastAsia"/>
            <w:sz w:val="28"/>
            <w:szCs w:val="28"/>
          </w:rPr>
          <w:t>胜义</w:t>
        </w:r>
      </w:ins>
      <w:del w:id="1467" w:author="admin" w:date="2015-07-20T23:58:00Z">
        <w:r w:rsidRPr="001C41F1" w:rsidDel="0048228E">
          <w:rPr>
            <w:rFonts w:ascii="华文楷体" w:eastAsia="华文楷体" w:hAnsi="华文楷体" w:hint="eastAsia"/>
            <w:sz w:val="28"/>
            <w:szCs w:val="28"/>
          </w:rPr>
          <w:delText>胜意</w:delText>
        </w:r>
      </w:del>
      <w:proofErr w:type="gramStart"/>
      <w:r w:rsidRPr="001C41F1">
        <w:rPr>
          <w:rFonts w:ascii="华文楷体" w:eastAsia="华文楷体" w:hAnsi="华文楷体" w:hint="eastAsia"/>
          <w:sz w:val="28"/>
          <w:szCs w:val="28"/>
        </w:rPr>
        <w:t>谛</w:t>
      </w:r>
      <w:proofErr w:type="gramEnd"/>
      <w:r w:rsidRPr="001C41F1">
        <w:rPr>
          <w:rFonts w:ascii="华文楷体" w:eastAsia="华文楷体" w:hAnsi="华文楷体" w:hint="eastAsia"/>
          <w:sz w:val="28"/>
          <w:szCs w:val="28"/>
        </w:rPr>
        <w:t>当中就存在了这个种子开花结果的问题，所以在</w:t>
      </w:r>
      <w:ins w:id="1468" w:author="admin" w:date="2015-07-21T00:04:00Z">
        <w:r w:rsidR="00E277DE">
          <w:rPr>
            <w:rFonts w:ascii="华文楷体" w:eastAsia="华文楷体" w:hAnsi="华文楷体" w:hint="eastAsia"/>
            <w:sz w:val="28"/>
            <w:szCs w:val="28"/>
          </w:rPr>
          <w:t>胜义</w:t>
        </w:r>
      </w:ins>
      <w:proofErr w:type="gramStart"/>
      <w:ins w:id="1469" w:author="admin" w:date="2015-07-21T00:05:00Z">
        <w:r w:rsidR="00CA4A34">
          <w:rPr>
            <w:rFonts w:ascii="华文楷体" w:eastAsia="华文楷体" w:hAnsi="华文楷体" w:hint="eastAsia"/>
            <w:sz w:val="28"/>
            <w:szCs w:val="28"/>
          </w:rPr>
          <w:t>谛</w:t>
        </w:r>
      </w:ins>
      <w:proofErr w:type="gramEnd"/>
      <w:del w:id="1470" w:author="admin" w:date="2015-07-21T00:04:00Z">
        <w:r w:rsidRPr="001C41F1" w:rsidDel="00E277DE">
          <w:rPr>
            <w:rFonts w:ascii="华文楷体" w:eastAsia="华文楷体" w:hAnsi="华文楷体" w:hint="eastAsia"/>
            <w:sz w:val="28"/>
            <w:szCs w:val="28"/>
          </w:rPr>
          <w:delText>圣意</w:delText>
        </w:r>
      </w:del>
      <w:r w:rsidRPr="001C41F1">
        <w:rPr>
          <w:rFonts w:ascii="华文楷体" w:eastAsia="华文楷体" w:hAnsi="华文楷体" w:hint="eastAsia"/>
          <w:sz w:val="28"/>
          <w:szCs w:val="28"/>
        </w:rPr>
        <w:t>当中还存在</w:t>
      </w:r>
      <w:del w:id="1471" w:author="admin" w:date="2015-07-21T00:04:00Z">
        <w:r w:rsidRPr="001C41F1" w:rsidDel="005F144C">
          <w:rPr>
            <w:rFonts w:ascii="华文楷体" w:eastAsia="华文楷体" w:hAnsi="华文楷体" w:hint="eastAsia"/>
            <w:sz w:val="28"/>
            <w:szCs w:val="28"/>
          </w:rPr>
          <w:delText>？</w:delText>
        </w:r>
      </w:del>
      <w:ins w:id="1472" w:author="admin" w:date="2015-07-21T00:04:00Z">
        <w:r w:rsidR="005F144C">
          <w:rPr>
            <w:rFonts w:ascii="华文楷体" w:eastAsia="华文楷体" w:hAnsi="华文楷体" w:hint="eastAsia"/>
            <w:sz w:val="28"/>
            <w:szCs w:val="28"/>
          </w:rPr>
          <w:t>生等</w:t>
        </w:r>
      </w:ins>
      <w:r w:rsidRPr="001C41F1">
        <w:rPr>
          <w:rFonts w:ascii="华文楷体" w:eastAsia="华文楷体" w:hAnsi="华文楷体" w:hint="eastAsia"/>
          <w:sz w:val="28"/>
          <w:szCs w:val="28"/>
        </w:rPr>
        <w:t>法，还存在</w:t>
      </w:r>
      <w:proofErr w:type="gramStart"/>
      <w:ins w:id="1473" w:author="admin" w:date="2015-07-21T00:05:00Z">
        <w:r w:rsidR="00CA4A34">
          <w:rPr>
            <w:rFonts w:ascii="华文楷体" w:eastAsia="华文楷体" w:hAnsi="华文楷体" w:hint="eastAsia"/>
            <w:sz w:val="28"/>
            <w:szCs w:val="28"/>
          </w:rPr>
          <w:t>生住灭</w:t>
        </w:r>
      </w:ins>
      <w:proofErr w:type="gramEnd"/>
      <w:del w:id="1474" w:author="admin" w:date="2015-07-21T00:04:00Z">
        <w:r w:rsidRPr="001C41F1" w:rsidDel="005F144C">
          <w:rPr>
            <w:rFonts w:ascii="华文楷体" w:eastAsia="华文楷体" w:hAnsi="华文楷体" w:hint="eastAsia"/>
            <w:sz w:val="28"/>
            <w:szCs w:val="28"/>
          </w:rPr>
          <w:delText>？</w:delText>
        </w:r>
      </w:del>
      <w:ins w:id="1475" w:author="admin" w:date="2015-07-21T00:07:00Z">
        <w:r w:rsidR="00A90343">
          <w:rPr>
            <w:rFonts w:ascii="华文楷体" w:eastAsia="华文楷体" w:hAnsi="华文楷体" w:hint="eastAsia"/>
            <w:sz w:val="28"/>
            <w:szCs w:val="28"/>
          </w:rPr>
          <w:t>，</w:t>
        </w:r>
      </w:ins>
      <w:r w:rsidRPr="001C41F1">
        <w:rPr>
          <w:rFonts w:ascii="华文楷体" w:eastAsia="华文楷体" w:hAnsi="华文楷体" w:hint="eastAsia"/>
          <w:sz w:val="28"/>
          <w:szCs w:val="28"/>
        </w:rPr>
        <w:t>那么像这样就一切</w:t>
      </w:r>
      <w:del w:id="1476" w:author="admin" w:date="2015-07-21T00:06:00Z">
        <w:r w:rsidRPr="001C41F1" w:rsidDel="00A90343">
          <w:rPr>
            <w:rFonts w:ascii="华文楷体" w:eastAsia="华文楷体" w:hAnsi="华文楷体" w:hint="eastAsia"/>
            <w:sz w:val="28"/>
            <w:szCs w:val="28"/>
          </w:rPr>
          <w:delText>？？</w:delText>
        </w:r>
      </w:del>
      <w:ins w:id="1477" w:author="admin" w:date="2015-07-21T00:06:00Z">
        <w:r w:rsidR="00A90343">
          <w:rPr>
            <w:rFonts w:ascii="华文楷体" w:eastAsia="华文楷体" w:hAnsi="华文楷体" w:hint="eastAsia"/>
            <w:sz w:val="28"/>
            <w:szCs w:val="28"/>
          </w:rPr>
          <w:t>混乱。</w:t>
        </w:r>
        <w:r w:rsidR="00A90343">
          <w:rPr>
            <w:rFonts w:ascii="华文楷体" w:eastAsia="华文楷体" w:hAnsi="华文楷体" w:hint="eastAsia"/>
            <w:sz w:val="28"/>
            <w:szCs w:val="28"/>
          </w:rPr>
          <w:t>胜义</w:t>
        </w:r>
      </w:ins>
      <w:del w:id="1478" w:author="admin" w:date="2015-07-21T00:06:00Z">
        <w:r w:rsidRPr="001C41F1" w:rsidDel="00A90343">
          <w:rPr>
            <w:rFonts w:ascii="华文楷体" w:eastAsia="华文楷体" w:hAnsi="华文楷体" w:hint="eastAsia"/>
            <w:sz w:val="28"/>
            <w:szCs w:val="28"/>
          </w:rPr>
          <w:delText>圣意</w:delText>
        </w:r>
      </w:del>
      <w:r w:rsidRPr="001C41F1">
        <w:rPr>
          <w:rFonts w:ascii="华文楷体" w:eastAsia="华文楷体" w:hAnsi="华文楷体" w:hint="eastAsia"/>
          <w:sz w:val="28"/>
          <w:szCs w:val="28"/>
        </w:rPr>
        <w:t>当中本来是一切</w:t>
      </w:r>
      <w:del w:id="1479" w:author="admin" w:date="2015-07-21T00:07:00Z">
        <w:r w:rsidRPr="001C41F1" w:rsidDel="005B76B5">
          <w:rPr>
            <w:rFonts w:ascii="华文楷体" w:eastAsia="华文楷体" w:hAnsi="华文楷体" w:hint="eastAsia"/>
            <w:sz w:val="28"/>
            <w:szCs w:val="28"/>
          </w:rPr>
          <w:delText>？？</w:delText>
        </w:r>
      </w:del>
      <w:ins w:id="1480" w:author="admin" w:date="2015-07-21T00:07:00Z">
        <w:r w:rsidR="005B76B5">
          <w:rPr>
            <w:rFonts w:ascii="华文楷体" w:eastAsia="华文楷体" w:hAnsi="华文楷体" w:hint="eastAsia"/>
            <w:sz w:val="28"/>
            <w:szCs w:val="28"/>
          </w:rPr>
          <w:t>生等法</w:t>
        </w:r>
      </w:ins>
      <w:r w:rsidRPr="001C41F1">
        <w:rPr>
          <w:rFonts w:ascii="华文楷体" w:eastAsia="华文楷体" w:hAnsi="华文楷体" w:hint="eastAsia"/>
          <w:sz w:val="28"/>
          <w:szCs w:val="28"/>
        </w:rPr>
        <w:t>根本无所缘的，根本不存在的，但是如果按照你的观点观察下来，只破</w:t>
      </w:r>
      <w:del w:id="1481" w:author="admin" w:date="2015-07-21T00:07:00Z">
        <w:r w:rsidRPr="001C41F1" w:rsidDel="005B76B5">
          <w:rPr>
            <w:rFonts w:ascii="华文楷体" w:eastAsia="华文楷体" w:hAnsi="华文楷体" w:hint="eastAsia"/>
            <w:sz w:val="28"/>
            <w:szCs w:val="28"/>
          </w:rPr>
          <w:delText>？</w:delText>
        </w:r>
      </w:del>
      <w:ins w:id="1482" w:author="admin" w:date="2015-07-21T00:07:00Z">
        <w:r w:rsidR="005B76B5">
          <w:rPr>
            <w:rFonts w:ascii="华文楷体" w:eastAsia="华文楷体" w:hAnsi="华文楷体" w:hint="eastAsia"/>
            <w:sz w:val="28"/>
            <w:szCs w:val="28"/>
          </w:rPr>
          <w:t>成实</w:t>
        </w:r>
        <w:r w:rsidR="00771AFF">
          <w:rPr>
            <w:rFonts w:ascii="华文楷体" w:eastAsia="华文楷体" w:hAnsi="华文楷体" w:hint="eastAsia"/>
            <w:sz w:val="28"/>
            <w:szCs w:val="28"/>
          </w:rPr>
          <w:t>，</w:t>
        </w:r>
      </w:ins>
      <w:r w:rsidRPr="001C41F1">
        <w:rPr>
          <w:rFonts w:ascii="华文楷体" w:eastAsia="华文楷体" w:hAnsi="华文楷体" w:hint="eastAsia"/>
          <w:sz w:val="28"/>
          <w:szCs w:val="28"/>
        </w:rPr>
        <w:t>不破显现的话，那么</w:t>
      </w:r>
      <w:ins w:id="1483" w:author="admin" w:date="2015-07-21T00:08:00Z">
        <w:r w:rsidR="00771AFF">
          <w:rPr>
            <w:rFonts w:ascii="华文楷体" w:eastAsia="华文楷体" w:hAnsi="华文楷体" w:hint="eastAsia"/>
            <w:sz w:val="28"/>
            <w:szCs w:val="28"/>
          </w:rPr>
          <w:t>胜义</w:t>
        </w:r>
      </w:ins>
      <w:del w:id="1484" w:author="admin" w:date="2015-07-21T00:08:00Z">
        <w:r w:rsidRPr="001C41F1" w:rsidDel="00771AFF">
          <w:rPr>
            <w:rFonts w:ascii="华文楷体" w:eastAsia="华文楷体" w:hAnsi="华文楷体" w:hint="eastAsia"/>
            <w:sz w:val="28"/>
            <w:szCs w:val="28"/>
          </w:rPr>
          <w:delText>圣意</w:delText>
        </w:r>
      </w:del>
      <w:r w:rsidRPr="001C41F1">
        <w:rPr>
          <w:rFonts w:ascii="华文楷体" w:eastAsia="华文楷体" w:hAnsi="华文楷体" w:hint="eastAsia"/>
          <w:sz w:val="28"/>
          <w:szCs w:val="28"/>
        </w:rPr>
        <w:t>当中就会存在</w:t>
      </w:r>
      <w:ins w:id="1485" w:author="admin" w:date="2015-07-21T00:08:00Z">
        <w:r w:rsidR="00771AFF">
          <w:rPr>
            <w:rFonts w:ascii="华文楷体" w:eastAsia="华文楷体" w:hAnsi="华文楷体" w:hint="eastAsia"/>
            <w:sz w:val="28"/>
            <w:szCs w:val="28"/>
          </w:rPr>
          <w:t>生等法。</w:t>
        </w:r>
      </w:ins>
      <w:del w:id="1486" w:author="admin" w:date="2015-07-21T00:08:00Z">
        <w:r w:rsidRPr="001C41F1" w:rsidDel="00771AFF">
          <w:rPr>
            <w:rFonts w:ascii="华文楷体" w:eastAsia="华文楷体" w:hAnsi="华文楷体" w:hint="eastAsia"/>
            <w:sz w:val="28"/>
            <w:szCs w:val="28"/>
          </w:rPr>
          <w:delText>？法，</w:delText>
        </w:r>
      </w:del>
      <w:ins w:id="1487" w:author="admin" w:date="2015-07-21T00:08:00Z">
        <w:r w:rsidR="006A5692">
          <w:rPr>
            <w:rFonts w:ascii="华文楷体" w:eastAsia="华文楷体" w:hAnsi="华文楷体" w:hint="eastAsia"/>
            <w:sz w:val="28"/>
            <w:szCs w:val="28"/>
          </w:rPr>
          <w:t>三大</w:t>
        </w:r>
      </w:ins>
      <w:r w:rsidRPr="001C41F1">
        <w:rPr>
          <w:rFonts w:ascii="华文楷体" w:eastAsia="华文楷体" w:hAnsi="华文楷体" w:hint="eastAsia"/>
          <w:sz w:val="28"/>
          <w:szCs w:val="28"/>
        </w:rPr>
        <w:t>太过</w:t>
      </w:r>
      <w:del w:id="1488" w:author="admin" w:date="2015-07-21T00:09:00Z">
        <w:r w:rsidRPr="001C41F1" w:rsidDel="006A5692">
          <w:rPr>
            <w:rFonts w:ascii="华文楷体" w:eastAsia="华文楷体" w:hAnsi="华文楷体" w:hint="eastAsia"/>
            <w:sz w:val="28"/>
            <w:szCs w:val="28"/>
          </w:rPr>
          <w:delText>毕竟</w:delText>
        </w:r>
      </w:del>
      <w:ins w:id="1489" w:author="admin" w:date="2015-07-21T00:09:00Z">
        <w:r w:rsidR="006A5692">
          <w:rPr>
            <w:rFonts w:ascii="华文楷体" w:eastAsia="华文楷体" w:hAnsi="华文楷体" w:hint="eastAsia"/>
            <w:sz w:val="28"/>
            <w:szCs w:val="28"/>
          </w:rPr>
          <w:t>必将</w:t>
        </w:r>
      </w:ins>
      <w:r w:rsidRPr="001C41F1">
        <w:rPr>
          <w:rFonts w:ascii="华文楷体" w:eastAsia="华文楷体" w:hAnsi="华文楷体" w:hint="eastAsia"/>
          <w:sz w:val="28"/>
          <w:szCs w:val="28"/>
        </w:rPr>
        <w:t>落到自己头上，</w:t>
      </w:r>
      <w:ins w:id="1490" w:author="admin" w:date="2015-07-21T00:09:00Z">
        <w:r w:rsidR="006A5692">
          <w:rPr>
            <w:rFonts w:ascii="华文楷体" w:eastAsia="华文楷体" w:hAnsi="华文楷体" w:hint="eastAsia"/>
            <w:sz w:val="28"/>
            <w:szCs w:val="28"/>
          </w:rPr>
          <w:t>这个是</w:t>
        </w:r>
      </w:ins>
      <w:r w:rsidRPr="001C41F1">
        <w:rPr>
          <w:rFonts w:ascii="华文楷体" w:eastAsia="华文楷体" w:hAnsi="华文楷体" w:hint="eastAsia"/>
          <w:sz w:val="28"/>
          <w:szCs w:val="28"/>
        </w:rPr>
        <w:t>前段时间我们学</w:t>
      </w:r>
      <w:ins w:id="1491" w:author="admin" w:date="2015-07-21T00:08:00Z">
        <w:r w:rsidR="006A5692">
          <w:rPr>
            <w:rFonts w:ascii="华文楷体" w:eastAsia="华文楷体" w:hAnsi="华文楷体" w:hint="eastAsia"/>
            <w:sz w:val="28"/>
            <w:szCs w:val="28"/>
          </w:rPr>
          <w:t>《</w:t>
        </w:r>
      </w:ins>
      <w:del w:id="1492" w:author="admin" w:date="2015-07-21T00:09:00Z">
        <w:r w:rsidRPr="001C41F1" w:rsidDel="006A5692">
          <w:rPr>
            <w:rFonts w:ascii="华文楷体" w:eastAsia="华文楷体" w:hAnsi="华文楷体" w:hint="eastAsia"/>
            <w:sz w:val="28"/>
            <w:szCs w:val="28"/>
          </w:rPr>
          <w:delText>入行论</w:delText>
        </w:r>
      </w:del>
      <w:ins w:id="1493" w:author="admin" w:date="2015-07-21T00:09:00Z">
        <w:r w:rsidR="006A5692">
          <w:rPr>
            <w:rFonts w:ascii="华文楷体" w:eastAsia="华文楷体" w:hAnsi="华文楷体" w:hint="eastAsia"/>
            <w:sz w:val="28"/>
            <w:szCs w:val="28"/>
          </w:rPr>
          <w:t>入中论》</w:t>
        </w:r>
      </w:ins>
      <w:r w:rsidRPr="001C41F1">
        <w:rPr>
          <w:rFonts w:ascii="华文楷体" w:eastAsia="华文楷体" w:hAnsi="华文楷体" w:hint="eastAsia"/>
          <w:sz w:val="28"/>
          <w:szCs w:val="28"/>
        </w:rPr>
        <w:t>的时候</w:t>
      </w:r>
      <w:ins w:id="1494" w:author="admin" w:date="2015-07-21T00:09:00Z">
        <w:r w:rsidR="00866659">
          <w:rPr>
            <w:rFonts w:ascii="华文楷体" w:eastAsia="华文楷体" w:hAnsi="华文楷体" w:hint="eastAsia"/>
            <w:sz w:val="28"/>
            <w:szCs w:val="28"/>
          </w:rPr>
          <w:t>三大太过也是学习过的</w:t>
        </w:r>
      </w:ins>
      <w:del w:id="1495" w:author="admin" w:date="2015-07-21T00:09:00Z">
        <w:r w:rsidRPr="001C41F1" w:rsidDel="00866659">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w:t>
      </w:r>
    </w:p>
    <w:p w:rsidR="00866659" w:rsidRDefault="00866659" w:rsidP="00866659">
      <w:pPr>
        <w:autoSpaceDE w:val="0"/>
        <w:autoSpaceDN w:val="0"/>
        <w:adjustRightInd w:val="0"/>
        <w:ind w:firstLine="420"/>
        <w:jc w:val="left"/>
        <w:rPr>
          <w:ins w:id="1496" w:author="admin" w:date="2015-07-21T00:10:00Z"/>
          <w:rFonts w:ascii="华文楷体" w:eastAsia="华文楷体" w:hAnsi="华文楷体" w:hint="eastAsia"/>
          <w:sz w:val="28"/>
          <w:szCs w:val="28"/>
        </w:rPr>
        <w:pPrChange w:id="1497" w:author="admin" w:date="2015-07-21T00:10:00Z">
          <w:pPr>
            <w:ind w:firstLine="570"/>
          </w:pPr>
        </w:pPrChange>
      </w:pPr>
      <w:ins w:id="1498" w:author="admin" w:date="2015-07-21T00:10:00Z">
        <w:r>
          <w:rPr>
            <w:rFonts w:ascii="华文楷体" w:eastAsia="华文楷体" w:cs="华文楷体" w:hint="eastAsia"/>
            <w:kern w:val="0"/>
            <w:sz w:val="28"/>
            <w:szCs w:val="28"/>
          </w:rPr>
          <w:lastRenderedPageBreak/>
          <w:t>【</w:t>
        </w:r>
        <w:r w:rsidRPr="00866659">
          <w:rPr>
            <w:rFonts w:asciiTheme="minorEastAsia" w:hAnsiTheme="minorEastAsia" w:cs="华文楷体" w:hint="eastAsia"/>
            <w:kern w:val="0"/>
            <w:sz w:val="28"/>
            <w:szCs w:val="28"/>
            <w:rPrChange w:id="1499" w:author="admin" w:date="2015-07-21T00:10:00Z">
              <w:rPr>
                <w:rFonts w:ascii="华文楷体" w:eastAsia="华文楷体" w:cs="华文楷体" w:hint="eastAsia"/>
                <w:kern w:val="0"/>
                <w:sz w:val="28"/>
                <w:szCs w:val="28"/>
              </w:rPr>
            </w:rPrChange>
          </w:rPr>
          <w:t>如果存在一个以胜义观察来分析仍旧不能推翻、破除的法</w:t>
        </w:r>
        <w:r w:rsidRPr="00866659">
          <w:rPr>
            <w:rFonts w:asciiTheme="minorEastAsia" w:hAnsiTheme="minorEastAsia" w:cs="宋体"/>
            <w:kern w:val="0"/>
            <w:sz w:val="28"/>
            <w:szCs w:val="28"/>
            <w:rPrChange w:id="1500" w:author="admin" w:date="2015-07-21T00:10:00Z">
              <w:rPr>
                <w:rFonts w:ascii="宋体" w:eastAsia="宋体" w:cs="宋体"/>
                <w:kern w:val="0"/>
                <w:sz w:val="28"/>
                <w:szCs w:val="28"/>
              </w:rPr>
            </w:rPrChange>
          </w:rPr>
          <w:t>,</w:t>
        </w:r>
        <w:r w:rsidRPr="00866659">
          <w:rPr>
            <w:rFonts w:asciiTheme="minorEastAsia" w:hAnsiTheme="minorEastAsia" w:cs="华文楷体" w:hint="eastAsia"/>
            <w:kern w:val="0"/>
            <w:sz w:val="28"/>
            <w:szCs w:val="28"/>
            <w:rPrChange w:id="1501" w:author="admin" w:date="2015-07-21T00:10:00Z">
              <w:rPr>
                <w:rFonts w:ascii="华文楷体" w:eastAsia="华文楷体" w:cs="华文楷体" w:hint="eastAsia"/>
                <w:kern w:val="0"/>
                <w:sz w:val="28"/>
                <w:szCs w:val="28"/>
              </w:rPr>
            </w:rPrChange>
          </w:rPr>
          <w:t>则显然已变为成实了。</w:t>
        </w:r>
        <w:r>
          <w:rPr>
            <w:rFonts w:ascii="华文楷体" w:eastAsia="华文楷体" w:cs="华文楷体" w:hint="eastAsia"/>
            <w:kern w:val="0"/>
            <w:sz w:val="28"/>
            <w:szCs w:val="28"/>
          </w:rPr>
          <w:t>】</w:t>
        </w:r>
      </w:ins>
      <w:del w:id="1502" w:author="admin" w:date="2015-07-21T00:10:00Z">
        <w:r w:rsidR="001C41F1" w:rsidRPr="001C41F1" w:rsidDel="00866659">
          <w:rPr>
            <w:rFonts w:ascii="华文楷体" w:eastAsia="华文楷体" w:hAnsi="华文楷体" w:hint="eastAsia"/>
            <w:sz w:val="28"/>
            <w:szCs w:val="28"/>
          </w:rPr>
          <w:delText>如果存在一个以</w:delText>
        </w:r>
      </w:del>
      <w:del w:id="1503" w:author="admin" w:date="2015-07-20T23:58:00Z">
        <w:r w:rsidR="001C41F1" w:rsidRPr="001C41F1" w:rsidDel="0048228E">
          <w:rPr>
            <w:rFonts w:ascii="华文楷体" w:eastAsia="华文楷体" w:hAnsi="华文楷体" w:hint="eastAsia"/>
            <w:sz w:val="28"/>
            <w:szCs w:val="28"/>
          </w:rPr>
          <w:delText>圣意</w:delText>
        </w:r>
      </w:del>
      <w:del w:id="1504" w:author="admin" w:date="2015-07-21T00:10:00Z">
        <w:r w:rsidR="001C41F1" w:rsidRPr="001C41F1" w:rsidDel="00866659">
          <w:rPr>
            <w:rFonts w:ascii="华文楷体" w:eastAsia="华文楷体" w:hAnsi="华文楷体" w:hint="eastAsia"/>
            <w:sz w:val="28"/>
            <w:szCs w:val="28"/>
          </w:rPr>
          <w:delText>观察珍惜任就不能推翻破除的法，显然以变为？了，</w:delText>
        </w:r>
      </w:del>
    </w:p>
    <w:p w:rsidR="00504D7E" w:rsidRDefault="001C41F1" w:rsidP="00866659">
      <w:pPr>
        <w:autoSpaceDE w:val="0"/>
        <w:autoSpaceDN w:val="0"/>
        <w:adjustRightInd w:val="0"/>
        <w:ind w:firstLine="420"/>
        <w:jc w:val="left"/>
        <w:rPr>
          <w:ins w:id="1505" w:author="admin" w:date="2015-07-21T00:14:00Z"/>
          <w:rFonts w:ascii="华文楷体" w:eastAsia="华文楷体" w:hAnsi="华文楷体" w:hint="eastAsia"/>
          <w:sz w:val="28"/>
          <w:szCs w:val="28"/>
        </w:rPr>
        <w:pPrChange w:id="1506" w:author="admin" w:date="2015-07-21T00:10:00Z">
          <w:pPr>
            <w:ind w:firstLine="570"/>
          </w:pPr>
        </w:pPrChange>
      </w:pPr>
      <w:r w:rsidRPr="001C41F1">
        <w:rPr>
          <w:rFonts w:ascii="华文楷体" w:eastAsia="华文楷体" w:hAnsi="华文楷体" w:hint="eastAsia"/>
          <w:sz w:val="28"/>
          <w:szCs w:val="28"/>
        </w:rPr>
        <w:t>如果存在一个以</w:t>
      </w:r>
      <w:del w:id="1507" w:author="admin" w:date="2015-07-21T00:11:00Z">
        <w:r w:rsidRPr="001C41F1" w:rsidDel="00B344C6">
          <w:rPr>
            <w:rFonts w:ascii="华文楷体" w:eastAsia="华文楷体" w:hAnsi="华文楷体" w:hint="eastAsia"/>
            <w:sz w:val="28"/>
            <w:szCs w:val="28"/>
          </w:rPr>
          <w:delText>圣意</w:delText>
        </w:r>
      </w:del>
      <w:ins w:id="1508" w:author="admin" w:date="2015-07-21T00:11:00Z">
        <w:r w:rsidR="00B344C6">
          <w:rPr>
            <w:rFonts w:ascii="华文楷体" w:eastAsia="华文楷体" w:hAnsi="华文楷体" w:hint="eastAsia"/>
            <w:sz w:val="28"/>
            <w:szCs w:val="28"/>
          </w:rPr>
          <w:t>胜</w:t>
        </w:r>
        <w:proofErr w:type="gramStart"/>
        <w:r w:rsidR="00B344C6">
          <w:rPr>
            <w:rFonts w:ascii="华文楷体" w:eastAsia="华文楷体" w:hAnsi="华文楷体" w:hint="eastAsia"/>
            <w:sz w:val="28"/>
            <w:szCs w:val="28"/>
          </w:rPr>
          <w:t>义</w:t>
        </w:r>
      </w:ins>
      <w:r w:rsidRPr="001C41F1">
        <w:rPr>
          <w:rFonts w:ascii="华文楷体" w:eastAsia="华文楷体" w:hAnsi="华文楷体" w:hint="eastAsia"/>
          <w:sz w:val="28"/>
          <w:szCs w:val="28"/>
        </w:rPr>
        <w:t>观察</w:t>
      </w:r>
      <w:proofErr w:type="gramEnd"/>
      <w:r w:rsidRPr="001C41F1">
        <w:rPr>
          <w:rFonts w:ascii="华文楷体" w:eastAsia="华文楷体" w:hAnsi="华文楷体" w:hint="eastAsia"/>
          <w:sz w:val="28"/>
          <w:szCs w:val="28"/>
        </w:rPr>
        <w:t>来分析仍然不能推翻</w:t>
      </w:r>
      <w:ins w:id="1509" w:author="admin" w:date="2015-07-21T00:11:00Z">
        <w:r w:rsidR="00B344C6">
          <w:rPr>
            <w:rFonts w:ascii="华文楷体" w:eastAsia="华文楷体" w:hAnsi="华文楷体" w:hint="eastAsia"/>
            <w:sz w:val="28"/>
            <w:szCs w:val="28"/>
          </w:rPr>
          <w:t>、仍然不能</w:t>
        </w:r>
      </w:ins>
      <w:r w:rsidRPr="001C41F1">
        <w:rPr>
          <w:rFonts w:ascii="华文楷体" w:eastAsia="华文楷体" w:hAnsi="华文楷体" w:hint="eastAsia"/>
          <w:sz w:val="28"/>
          <w:szCs w:val="28"/>
        </w:rPr>
        <w:t>破执的法</w:t>
      </w:r>
      <w:ins w:id="1510" w:author="admin" w:date="2015-07-21T00:12:00Z">
        <w:r w:rsidR="00B344C6">
          <w:rPr>
            <w:rFonts w:ascii="华文楷体" w:eastAsia="华文楷体" w:hAnsi="华文楷体" w:hint="eastAsia"/>
            <w:sz w:val="28"/>
            <w:szCs w:val="28"/>
          </w:rPr>
          <w:t>的话</w:t>
        </w:r>
      </w:ins>
      <w:del w:id="1511" w:author="admin" w:date="2015-07-21T00:12:00Z">
        <w:r w:rsidRPr="001C41F1" w:rsidDel="00B344C6">
          <w:rPr>
            <w:rFonts w:ascii="华文楷体" w:eastAsia="华文楷体" w:hAnsi="华文楷体" w:hint="eastAsia"/>
            <w:sz w:val="28"/>
            <w:szCs w:val="28"/>
          </w:rPr>
          <w:delText>呢</w:delText>
        </w:r>
      </w:del>
      <w:r w:rsidRPr="001C41F1">
        <w:rPr>
          <w:rFonts w:ascii="华文楷体" w:eastAsia="华文楷体" w:hAnsi="华文楷体" w:hint="eastAsia"/>
          <w:sz w:val="28"/>
          <w:szCs w:val="28"/>
        </w:rPr>
        <w:t>，</w:t>
      </w:r>
      <w:ins w:id="1512" w:author="admin" w:date="2015-07-21T00:12:00Z">
        <w:r w:rsidR="00B344C6">
          <w:rPr>
            <w:rFonts w:ascii="华文楷体" w:eastAsia="华文楷体" w:hAnsi="华文楷体" w:hint="eastAsia"/>
            <w:sz w:val="28"/>
            <w:szCs w:val="28"/>
          </w:rPr>
          <w:t>那</w:t>
        </w:r>
      </w:ins>
      <w:r w:rsidRPr="001C41F1">
        <w:rPr>
          <w:rFonts w:ascii="华文楷体" w:eastAsia="华文楷体" w:hAnsi="华文楷体" w:hint="eastAsia"/>
          <w:sz w:val="28"/>
          <w:szCs w:val="28"/>
        </w:rPr>
        <w:t>显然就变成</w:t>
      </w:r>
      <w:del w:id="1513" w:author="admin" w:date="2015-07-21T00:12:00Z">
        <w:r w:rsidRPr="001C41F1" w:rsidDel="00B344C6">
          <w:rPr>
            <w:rFonts w:ascii="华文楷体" w:eastAsia="华文楷体" w:hAnsi="华文楷体" w:hint="eastAsia"/>
            <w:sz w:val="28"/>
            <w:szCs w:val="28"/>
          </w:rPr>
          <w:delText>？了</w:delText>
        </w:r>
      </w:del>
      <w:ins w:id="1514" w:author="admin" w:date="2015-07-21T00:12:00Z">
        <w:r w:rsidR="00B344C6">
          <w:rPr>
            <w:rFonts w:ascii="华文楷体" w:eastAsia="华文楷体" w:hAnsi="华文楷体" w:hint="eastAsia"/>
            <w:sz w:val="28"/>
            <w:szCs w:val="28"/>
          </w:rPr>
          <w:t>成实嘛</w:t>
        </w:r>
      </w:ins>
      <w:del w:id="1515" w:author="admin" w:date="2015-07-21T00:12:00Z">
        <w:r w:rsidRPr="001C41F1" w:rsidDel="00B344C6">
          <w:rPr>
            <w:rFonts w:ascii="华文楷体" w:eastAsia="华文楷体" w:hAnsi="华文楷体" w:hint="eastAsia"/>
            <w:sz w:val="28"/>
            <w:szCs w:val="28"/>
          </w:rPr>
          <w:delText>呢，</w:delText>
        </w:r>
      </w:del>
      <w:ins w:id="1516" w:author="admin" w:date="2015-07-21T00:12:00Z">
        <w:r w:rsidR="00B344C6">
          <w:rPr>
            <w:rFonts w:ascii="华文楷体" w:eastAsia="华文楷体" w:hAnsi="华文楷体" w:hint="eastAsia"/>
            <w:sz w:val="28"/>
            <w:szCs w:val="28"/>
          </w:rPr>
          <w:t>。</w:t>
        </w:r>
      </w:ins>
      <w:r w:rsidRPr="001C41F1">
        <w:rPr>
          <w:rFonts w:ascii="华文楷体" w:eastAsia="华文楷体" w:hAnsi="华文楷体" w:hint="eastAsia"/>
          <w:sz w:val="28"/>
          <w:szCs w:val="28"/>
        </w:rPr>
        <w:t>所以像这样的话你的显现法的本身，你的显现法的本身，或者说你的无实的空性本身，那你通过如果我们要用</w:t>
      </w:r>
      <w:proofErr w:type="gramStart"/>
      <w:ins w:id="1517" w:author="admin" w:date="2015-07-21T00:12:00Z">
        <w:r w:rsidR="00BF2E2C">
          <w:rPr>
            <w:rFonts w:ascii="华文楷体" w:eastAsia="华文楷体" w:hAnsi="华文楷体" w:hint="eastAsia"/>
            <w:sz w:val="28"/>
            <w:szCs w:val="28"/>
          </w:rPr>
          <w:t>胜义</w:t>
        </w:r>
        <w:r w:rsidR="00BF2E2C">
          <w:rPr>
            <w:rFonts w:ascii="华文楷体" w:eastAsia="华文楷体" w:hAnsi="华文楷体" w:hint="eastAsia"/>
            <w:sz w:val="28"/>
            <w:szCs w:val="28"/>
          </w:rPr>
          <w:t>量</w:t>
        </w:r>
      </w:ins>
      <w:proofErr w:type="gramEnd"/>
      <w:del w:id="1518" w:author="admin" w:date="2015-07-21T00:12:00Z">
        <w:r w:rsidRPr="001C41F1" w:rsidDel="00BF2E2C">
          <w:rPr>
            <w:rFonts w:ascii="华文楷体" w:eastAsia="华文楷体" w:hAnsi="华文楷体" w:hint="eastAsia"/>
            <w:sz w:val="28"/>
            <w:szCs w:val="28"/>
          </w:rPr>
          <w:delText>圣意量</w:delText>
        </w:r>
      </w:del>
      <w:ins w:id="1519" w:author="admin" w:date="2015-07-21T00:13:00Z">
        <w:r w:rsidR="00781971">
          <w:rPr>
            <w:rFonts w:ascii="华文楷体" w:eastAsia="华文楷体" w:hAnsi="华文楷体" w:hint="eastAsia"/>
            <w:sz w:val="28"/>
            <w:szCs w:val="28"/>
          </w:rPr>
          <w:t>来</w:t>
        </w:r>
      </w:ins>
      <w:del w:id="1520" w:author="admin" w:date="2015-07-21T00:13:00Z">
        <w:r w:rsidRPr="001C41F1" w:rsidDel="00781971">
          <w:rPr>
            <w:rFonts w:ascii="华文楷体" w:eastAsia="华文楷体" w:hAnsi="华文楷体" w:hint="eastAsia"/>
            <w:sz w:val="28"/>
            <w:szCs w:val="28"/>
          </w:rPr>
          <w:delText>的</w:delText>
        </w:r>
      </w:del>
      <w:r w:rsidRPr="001C41F1">
        <w:rPr>
          <w:rFonts w:ascii="华文楷体" w:eastAsia="华文楷体" w:hAnsi="华文楷体" w:hint="eastAsia"/>
          <w:sz w:val="28"/>
          <w:szCs w:val="28"/>
        </w:rPr>
        <w:t>观察</w:t>
      </w:r>
      <w:ins w:id="1521" w:author="admin" w:date="2015-07-21T00:13:00Z">
        <w:r w:rsidR="00781971">
          <w:rPr>
            <w:rFonts w:ascii="华文楷体" w:eastAsia="华文楷体" w:hAnsi="华文楷体" w:hint="eastAsia"/>
            <w:sz w:val="28"/>
            <w:szCs w:val="28"/>
          </w:rPr>
          <w:t>、</w:t>
        </w:r>
      </w:ins>
      <w:r w:rsidRPr="001C41F1">
        <w:rPr>
          <w:rFonts w:ascii="华文楷体" w:eastAsia="华文楷体" w:hAnsi="华文楷体" w:hint="eastAsia"/>
          <w:sz w:val="28"/>
          <w:szCs w:val="28"/>
        </w:rPr>
        <w:t>分析这个有法，来分析这个空性的时候呢，能不能够经得起</w:t>
      </w:r>
      <w:ins w:id="1522" w:author="admin" w:date="2015-07-21T00:13:00Z">
        <w:r w:rsidR="00BF2E2C">
          <w:rPr>
            <w:rFonts w:ascii="华文楷体" w:eastAsia="华文楷体" w:hAnsi="华文楷体" w:hint="eastAsia"/>
            <w:sz w:val="28"/>
            <w:szCs w:val="28"/>
          </w:rPr>
          <w:t>胜义</w:t>
        </w:r>
      </w:ins>
      <w:del w:id="1523" w:author="admin" w:date="2015-07-21T00:13:00Z">
        <w:r w:rsidRPr="001C41F1" w:rsidDel="00BF2E2C">
          <w:rPr>
            <w:rFonts w:ascii="华文楷体" w:eastAsia="华文楷体" w:hAnsi="华文楷体" w:hint="eastAsia"/>
            <w:sz w:val="28"/>
            <w:szCs w:val="28"/>
          </w:rPr>
          <w:delText>圣意</w:delText>
        </w:r>
      </w:del>
      <w:r w:rsidRPr="001C41F1">
        <w:rPr>
          <w:rFonts w:ascii="华文楷体" w:eastAsia="华文楷体" w:hAnsi="华文楷体" w:hint="eastAsia"/>
          <w:sz w:val="28"/>
          <w:szCs w:val="28"/>
        </w:rPr>
        <w:t>的观察呢</w:t>
      </w:r>
      <w:del w:id="1524" w:author="admin" w:date="2015-07-21T00:13:00Z">
        <w:r w:rsidRPr="001C41F1" w:rsidDel="00BF2E2C">
          <w:rPr>
            <w:rFonts w:ascii="华文楷体" w:eastAsia="华文楷体" w:hAnsi="华文楷体" w:hint="eastAsia"/>
            <w:sz w:val="28"/>
            <w:szCs w:val="28"/>
          </w:rPr>
          <w:delText>，</w:delText>
        </w:r>
      </w:del>
      <w:ins w:id="1525" w:author="admin" w:date="2015-07-21T00:13:00Z">
        <w:r w:rsidR="00BF2E2C">
          <w:rPr>
            <w:rFonts w:ascii="华文楷体" w:eastAsia="华文楷体" w:hAnsi="华文楷体" w:hint="eastAsia"/>
            <w:sz w:val="28"/>
            <w:szCs w:val="28"/>
          </w:rPr>
          <w:t>？</w:t>
        </w:r>
      </w:ins>
      <w:r w:rsidRPr="001C41F1">
        <w:rPr>
          <w:rFonts w:ascii="华文楷体" w:eastAsia="华文楷体" w:hAnsi="华文楷体" w:hint="eastAsia"/>
          <w:sz w:val="28"/>
          <w:szCs w:val="28"/>
        </w:rPr>
        <w:t>如果这个</w:t>
      </w:r>
      <w:ins w:id="1526" w:author="admin" w:date="2015-07-20T23:58:00Z">
        <w:r w:rsidR="0048228E">
          <w:rPr>
            <w:rFonts w:ascii="华文楷体" w:eastAsia="华文楷体" w:hAnsi="华文楷体" w:hint="eastAsia"/>
            <w:sz w:val="28"/>
            <w:szCs w:val="28"/>
          </w:rPr>
          <w:t>胜义</w:t>
        </w:r>
      </w:ins>
      <w:del w:id="1527" w:author="admin" w:date="2015-07-20T23:58:00Z">
        <w:r w:rsidRPr="001C41F1" w:rsidDel="0048228E">
          <w:rPr>
            <w:rFonts w:ascii="华文楷体" w:eastAsia="华文楷体" w:hAnsi="华文楷体" w:hint="eastAsia"/>
            <w:sz w:val="28"/>
            <w:szCs w:val="28"/>
          </w:rPr>
          <w:delText>圣意</w:delText>
        </w:r>
      </w:del>
      <w:proofErr w:type="gramStart"/>
      <w:r w:rsidRPr="001C41F1">
        <w:rPr>
          <w:rFonts w:ascii="华文楷体" w:eastAsia="华文楷体" w:hAnsi="华文楷体" w:hint="eastAsia"/>
          <w:sz w:val="28"/>
          <w:szCs w:val="28"/>
        </w:rPr>
        <w:t>量观察</w:t>
      </w:r>
      <w:proofErr w:type="gramEnd"/>
      <w:r w:rsidRPr="001C41F1">
        <w:rPr>
          <w:rFonts w:ascii="华文楷体" w:eastAsia="华文楷体" w:hAnsi="华文楷体" w:hint="eastAsia"/>
          <w:sz w:val="28"/>
          <w:szCs w:val="28"/>
        </w:rPr>
        <w:t>仍然不能推翻这个有法，不能推翻无自性的承认，不能破除的话</w:t>
      </w:r>
      <w:ins w:id="1528" w:author="admin" w:date="2015-07-21T00:14:00Z">
        <w:r w:rsidR="00781971">
          <w:rPr>
            <w:rFonts w:ascii="华文楷体" w:eastAsia="华文楷体" w:hAnsi="华文楷体" w:hint="eastAsia"/>
            <w:sz w:val="28"/>
            <w:szCs w:val="28"/>
          </w:rPr>
          <w:t>，</w:t>
        </w:r>
      </w:ins>
      <w:r w:rsidRPr="001C41F1">
        <w:rPr>
          <w:rFonts w:ascii="华文楷体" w:eastAsia="华文楷体" w:hAnsi="华文楷体" w:hint="eastAsia"/>
          <w:sz w:val="28"/>
          <w:szCs w:val="28"/>
        </w:rPr>
        <w:t>那么这个显现本身就变成</w:t>
      </w:r>
      <w:del w:id="1529" w:author="admin" w:date="2015-07-21T00:14:00Z">
        <w:r w:rsidRPr="001C41F1" w:rsidDel="00781971">
          <w:rPr>
            <w:rFonts w:ascii="华文楷体" w:eastAsia="华文楷体" w:hAnsi="华文楷体" w:hint="eastAsia"/>
            <w:sz w:val="28"/>
            <w:szCs w:val="28"/>
          </w:rPr>
          <w:delText>？了</w:delText>
        </w:r>
      </w:del>
      <w:ins w:id="1530" w:author="admin" w:date="2015-07-21T00:14:00Z">
        <w:r w:rsidR="00781971">
          <w:rPr>
            <w:rFonts w:ascii="华文楷体" w:eastAsia="华文楷体" w:hAnsi="华文楷体" w:hint="eastAsia"/>
            <w:sz w:val="28"/>
            <w:szCs w:val="28"/>
          </w:rPr>
          <w:t>成实</w:t>
        </w:r>
      </w:ins>
      <w:r w:rsidRPr="001C41F1">
        <w:rPr>
          <w:rFonts w:ascii="华文楷体" w:eastAsia="华文楷体" w:hAnsi="华文楷体" w:hint="eastAsia"/>
          <w:sz w:val="28"/>
          <w:szCs w:val="28"/>
        </w:rPr>
        <w:t>，这个无自性本身就变成</w:t>
      </w:r>
      <w:ins w:id="1531" w:author="admin" w:date="2015-07-21T00:15:00Z">
        <w:r w:rsidR="00504D7E">
          <w:rPr>
            <w:rFonts w:ascii="华文楷体" w:eastAsia="华文楷体" w:hAnsi="华文楷体" w:hint="eastAsia"/>
            <w:sz w:val="28"/>
            <w:szCs w:val="28"/>
          </w:rPr>
          <w:t>成实</w:t>
        </w:r>
      </w:ins>
      <w:del w:id="1532" w:author="admin" w:date="2015-07-21T00:14:00Z">
        <w:r w:rsidRPr="001C41F1" w:rsidDel="00781971">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了</w:t>
      </w:r>
      <w:del w:id="1533" w:author="admin" w:date="2015-07-21T00:14:00Z">
        <w:r w:rsidRPr="001C41F1" w:rsidDel="00781971">
          <w:rPr>
            <w:rFonts w:ascii="华文楷体" w:eastAsia="华文楷体" w:hAnsi="华文楷体" w:hint="eastAsia"/>
            <w:sz w:val="28"/>
            <w:szCs w:val="28"/>
          </w:rPr>
          <w:delText>，</w:delText>
        </w:r>
      </w:del>
      <w:ins w:id="1534" w:author="admin" w:date="2015-07-21T00:14:00Z">
        <w:r w:rsidR="00781971">
          <w:rPr>
            <w:rFonts w:ascii="华文楷体" w:eastAsia="华文楷体" w:hAnsi="华文楷体" w:hint="eastAsia"/>
            <w:sz w:val="28"/>
            <w:szCs w:val="28"/>
          </w:rPr>
          <w:t>。</w:t>
        </w:r>
      </w:ins>
      <w:r w:rsidRPr="001C41F1">
        <w:rPr>
          <w:rFonts w:ascii="华文楷体" w:eastAsia="华文楷体" w:hAnsi="华文楷体" w:hint="eastAsia"/>
          <w:sz w:val="28"/>
          <w:szCs w:val="28"/>
        </w:rPr>
        <w:t>为什么呢</w:t>
      </w:r>
      <w:ins w:id="1535" w:author="admin" w:date="2015-07-21T00:14:00Z">
        <w:r w:rsidR="00781971">
          <w:rPr>
            <w:rFonts w:ascii="华文楷体" w:eastAsia="华文楷体" w:hAnsi="华文楷体" w:hint="eastAsia"/>
            <w:sz w:val="28"/>
            <w:szCs w:val="28"/>
          </w:rPr>
          <w:t>？</w:t>
        </w:r>
      </w:ins>
      <w:del w:id="1536" w:author="admin" w:date="2015-07-21T00:14:00Z">
        <w:r w:rsidRPr="001C41F1" w:rsidDel="00781971">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因为经得起观察的缘故，这个方面也是一个大过失。</w:t>
      </w:r>
    </w:p>
    <w:p w:rsidR="00504D7E" w:rsidRPr="00504D7E" w:rsidRDefault="00504D7E" w:rsidP="00504D7E">
      <w:pPr>
        <w:autoSpaceDE w:val="0"/>
        <w:autoSpaceDN w:val="0"/>
        <w:adjustRightInd w:val="0"/>
        <w:ind w:firstLine="420"/>
        <w:jc w:val="left"/>
        <w:rPr>
          <w:ins w:id="1537" w:author="admin" w:date="2015-07-21T00:16:00Z"/>
          <w:rFonts w:ascii="华文楷体" w:eastAsia="华文楷体" w:cs="华文楷体" w:hint="eastAsia"/>
          <w:kern w:val="0"/>
          <w:sz w:val="28"/>
          <w:szCs w:val="28"/>
          <w:rPrChange w:id="1538" w:author="admin" w:date="2015-07-21T00:16:00Z">
            <w:rPr>
              <w:ins w:id="1539" w:author="admin" w:date="2015-07-21T00:16:00Z"/>
              <w:rFonts w:ascii="华文楷体" w:eastAsia="华文楷体" w:hAnsi="华文楷体" w:hint="eastAsia"/>
              <w:sz w:val="28"/>
              <w:szCs w:val="28"/>
            </w:rPr>
          </w:rPrChange>
        </w:rPr>
        <w:pPrChange w:id="1540" w:author="admin" w:date="2015-07-21T00:16:00Z">
          <w:pPr>
            <w:ind w:firstLine="570"/>
          </w:pPr>
        </w:pPrChange>
      </w:pPr>
      <w:ins w:id="1541" w:author="admin" w:date="2015-07-21T00:16:00Z">
        <w:r>
          <w:rPr>
            <w:rFonts w:ascii="华文楷体" w:eastAsia="华文楷体" w:cs="华文楷体" w:hint="eastAsia"/>
            <w:kern w:val="0"/>
            <w:sz w:val="28"/>
            <w:szCs w:val="28"/>
          </w:rPr>
          <w:t>【</w:t>
        </w:r>
        <w:r w:rsidRPr="00504D7E">
          <w:rPr>
            <w:rFonts w:asciiTheme="minorEastAsia" w:hAnsiTheme="minorEastAsia" w:cs="华文楷体" w:hint="eastAsia"/>
            <w:kern w:val="0"/>
            <w:sz w:val="28"/>
            <w:szCs w:val="28"/>
            <w:rPrChange w:id="1542" w:author="admin" w:date="2015-07-21T00:16:00Z">
              <w:rPr>
                <w:rFonts w:ascii="华文楷体" w:eastAsia="华文楷体" w:cs="华文楷体" w:hint="eastAsia"/>
                <w:kern w:val="0"/>
                <w:sz w:val="28"/>
                <w:szCs w:val="28"/>
              </w:rPr>
            </w:rPrChange>
          </w:rPr>
          <w:t>所以</w:t>
        </w:r>
        <w:r w:rsidRPr="00504D7E">
          <w:rPr>
            <w:rFonts w:asciiTheme="minorEastAsia" w:hAnsiTheme="minorEastAsia" w:cs="宋体"/>
            <w:kern w:val="0"/>
            <w:sz w:val="28"/>
            <w:szCs w:val="28"/>
            <w:rPrChange w:id="1543" w:author="admin" w:date="2015-07-21T00:16:00Z">
              <w:rPr>
                <w:rFonts w:ascii="宋体" w:eastAsia="宋体" w:cs="宋体"/>
                <w:kern w:val="0"/>
                <w:sz w:val="28"/>
                <w:szCs w:val="28"/>
              </w:rPr>
            </w:rPrChange>
          </w:rPr>
          <w:t>,</w:t>
        </w:r>
        <w:r w:rsidRPr="00504D7E">
          <w:rPr>
            <w:rFonts w:asciiTheme="minorEastAsia" w:hAnsiTheme="minorEastAsia" w:cs="华文楷体" w:hint="eastAsia"/>
            <w:kern w:val="0"/>
            <w:sz w:val="28"/>
            <w:szCs w:val="28"/>
            <w:rPrChange w:id="1544" w:author="admin" w:date="2015-07-21T00:16:00Z">
              <w:rPr>
                <w:rFonts w:ascii="华文楷体" w:eastAsia="华文楷体" w:cs="华文楷体" w:hint="eastAsia"/>
                <w:kern w:val="0"/>
                <w:sz w:val="28"/>
                <w:szCs w:val="28"/>
              </w:rPr>
            </w:rPrChange>
          </w:rPr>
          <w:t>理当借助无生等词而悟入</w:t>
        </w:r>
        <w:proofErr w:type="gramStart"/>
        <w:r w:rsidRPr="00504D7E">
          <w:rPr>
            <w:rFonts w:asciiTheme="minorEastAsia" w:hAnsiTheme="minorEastAsia" w:cs="华文楷体" w:hint="eastAsia"/>
            <w:kern w:val="0"/>
            <w:sz w:val="28"/>
            <w:szCs w:val="28"/>
            <w:rPrChange w:id="1545" w:author="admin" w:date="2015-07-21T00:16:00Z">
              <w:rPr>
                <w:rFonts w:ascii="华文楷体" w:eastAsia="华文楷体" w:cs="华文楷体" w:hint="eastAsia"/>
                <w:kern w:val="0"/>
                <w:sz w:val="28"/>
                <w:szCs w:val="28"/>
              </w:rPr>
            </w:rPrChange>
          </w:rPr>
          <w:t>息灭</w:t>
        </w:r>
        <w:proofErr w:type="gramEnd"/>
        <w:r w:rsidRPr="00504D7E">
          <w:rPr>
            <w:rFonts w:asciiTheme="minorEastAsia" w:hAnsiTheme="minorEastAsia" w:cs="华文楷体" w:hint="eastAsia"/>
            <w:kern w:val="0"/>
            <w:sz w:val="28"/>
            <w:szCs w:val="28"/>
            <w:rPrChange w:id="1546" w:author="admin" w:date="2015-07-21T00:16:00Z">
              <w:rPr>
                <w:rFonts w:ascii="华文楷体" w:eastAsia="华文楷体" w:cs="华文楷体" w:hint="eastAsia"/>
                <w:kern w:val="0"/>
                <w:sz w:val="28"/>
                <w:szCs w:val="28"/>
              </w:rPr>
            </w:rPrChange>
          </w:rPr>
          <w:t>一切戏论之义。</w:t>
        </w:r>
        <w:r>
          <w:rPr>
            <w:rFonts w:ascii="华文楷体" w:eastAsia="华文楷体" w:cs="华文楷体" w:hint="eastAsia"/>
            <w:kern w:val="0"/>
            <w:sz w:val="28"/>
            <w:szCs w:val="28"/>
          </w:rPr>
          <w:t>】</w:t>
        </w:r>
      </w:ins>
      <w:del w:id="1547" w:author="admin" w:date="2015-07-21T00:16:00Z">
        <w:r w:rsidR="001C41F1" w:rsidRPr="001C41F1" w:rsidDel="00504D7E">
          <w:rPr>
            <w:rFonts w:ascii="华文楷体" w:eastAsia="华文楷体" w:hAnsi="华文楷体" w:hint="eastAsia"/>
            <w:sz w:val="28"/>
            <w:szCs w:val="28"/>
          </w:rPr>
          <w:delText>所以理当借助无声等词而误入？以及？</w:delText>
        </w:r>
      </w:del>
    </w:p>
    <w:p w:rsidR="00747B54" w:rsidRDefault="001C41F1" w:rsidP="00504D7E">
      <w:pPr>
        <w:autoSpaceDE w:val="0"/>
        <w:autoSpaceDN w:val="0"/>
        <w:adjustRightInd w:val="0"/>
        <w:ind w:firstLine="420"/>
        <w:jc w:val="left"/>
        <w:rPr>
          <w:ins w:id="1548" w:author="admin" w:date="2015-07-21T00:23:00Z"/>
          <w:rFonts w:ascii="华文楷体" w:eastAsia="华文楷体" w:hAnsi="华文楷体" w:hint="eastAsia"/>
          <w:sz w:val="28"/>
          <w:szCs w:val="28"/>
        </w:rPr>
        <w:pPrChange w:id="1549" w:author="admin" w:date="2015-07-21T00:10:00Z">
          <w:pPr>
            <w:ind w:firstLine="570"/>
          </w:pPr>
        </w:pPrChange>
      </w:pPr>
      <w:r w:rsidRPr="001C41F1">
        <w:rPr>
          <w:rFonts w:ascii="华文楷体" w:eastAsia="华文楷体" w:hAnsi="华文楷体" w:hint="eastAsia"/>
          <w:sz w:val="28"/>
          <w:szCs w:val="28"/>
        </w:rPr>
        <w:t>所以说我们应该借助</w:t>
      </w:r>
      <w:del w:id="1550" w:author="admin" w:date="2015-07-21T00:17:00Z">
        <w:r w:rsidRPr="001C41F1" w:rsidDel="002A4D97">
          <w:rPr>
            <w:rFonts w:ascii="华文楷体" w:eastAsia="华文楷体" w:hAnsi="华文楷体" w:hint="eastAsia"/>
            <w:sz w:val="28"/>
            <w:szCs w:val="28"/>
          </w:rPr>
          <w:delText>，无私</w:delText>
        </w:r>
      </w:del>
      <w:ins w:id="1551" w:author="admin" w:date="2015-07-21T00:17:00Z">
        <w:r w:rsidR="002A4D97">
          <w:rPr>
            <w:rFonts w:ascii="华文楷体" w:eastAsia="华文楷体" w:hAnsi="华文楷体" w:hint="eastAsia"/>
            <w:sz w:val="28"/>
            <w:szCs w:val="28"/>
          </w:rPr>
          <w:t>无生</w:t>
        </w:r>
      </w:ins>
      <w:r w:rsidRPr="001C41F1">
        <w:rPr>
          <w:rFonts w:ascii="华文楷体" w:eastAsia="华文楷体" w:hAnsi="华文楷体" w:hint="eastAsia"/>
          <w:sz w:val="28"/>
          <w:szCs w:val="28"/>
        </w:rPr>
        <w:t>等</w:t>
      </w:r>
      <w:proofErr w:type="gramStart"/>
      <w:r w:rsidRPr="001C41F1">
        <w:rPr>
          <w:rFonts w:ascii="华文楷体" w:eastAsia="华文楷体" w:hAnsi="华文楷体" w:hint="eastAsia"/>
          <w:sz w:val="28"/>
          <w:szCs w:val="28"/>
        </w:rPr>
        <w:t>词句来</w:t>
      </w:r>
      <w:ins w:id="1552" w:author="admin" w:date="2015-07-21T00:17:00Z">
        <w:r w:rsidR="002A4D97" w:rsidRPr="002A4D97">
          <w:rPr>
            <w:rFonts w:ascii="华文楷体" w:eastAsia="华文楷体" w:hAnsi="华文楷体" w:hint="eastAsia"/>
            <w:sz w:val="28"/>
            <w:szCs w:val="28"/>
            <w:rPrChange w:id="1553" w:author="admin" w:date="2015-07-21T00:17:00Z">
              <w:rPr>
                <w:rFonts w:asciiTheme="minorEastAsia" w:hAnsiTheme="minorEastAsia" w:cs="华文楷体" w:hint="eastAsia"/>
                <w:kern w:val="0"/>
                <w:sz w:val="28"/>
                <w:szCs w:val="28"/>
              </w:rPr>
            </w:rPrChange>
          </w:rPr>
          <w:t>悟入息灭</w:t>
        </w:r>
        <w:proofErr w:type="gramEnd"/>
        <w:r w:rsidR="002A4D97" w:rsidRPr="002A4D97">
          <w:rPr>
            <w:rFonts w:ascii="华文楷体" w:eastAsia="华文楷体" w:hAnsi="华文楷体" w:hint="eastAsia"/>
            <w:sz w:val="28"/>
            <w:szCs w:val="28"/>
            <w:rPrChange w:id="1554" w:author="admin" w:date="2015-07-21T00:17:00Z">
              <w:rPr>
                <w:rFonts w:asciiTheme="minorEastAsia" w:hAnsiTheme="minorEastAsia" w:cs="华文楷体" w:hint="eastAsia"/>
                <w:kern w:val="0"/>
                <w:sz w:val="28"/>
                <w:szCs w:val="28"/>
              </w:rPr>
            </w:rPrChange>
          </w:rPr>
          <w:t>一切戏论</w:t>
        </w:r>
      </w:ins>
      <w:ins w:id="1555" w:author="admin" w:date="2015-07-21T00:18:00Z">
        <w:r w:rsidR="002A4D97">
          <w:rPr>
            <w:rFonts w:ascii="华文楷体" w:eastAsia="华文楷体" w:hAnsi="华文楷体" w:hint="eastAsia"/>
            <w:sz w:val="28"/>
            <w:szCs w:val="28"/>
          </w:rPr>
          <w:t>。</w:t>
        </w:r>
      </w:ins>
      <w:del w:id="1556" w:author="admin" w:date="2015-07-21T00:17:00Z">
        <w:r w:rsidRPr="001C41F1" w:rsidDel="002A4D97">
          <w:rPr>
            <w:rFonts w:ascii="华文楷体" w:eastAsia="华文楷体" w:hAnsi="华文楷体" w:hint="eastAsia"/>
            <w:sz w:val="28"/>
            <w:szCs w:val="28"/>
          </w:rPr>
          <w:delText>误入心灭一切？？</w:delText>
        </w:r>
      </w:del>
      <w:ins w:id="1557" w:author="admin" w:date="2015-07-21T00:18:00Z">
        <w:r w:rsidR="002A4D97">
          <w:rPr>
            <w:rFonts w:ascii="华文楷体" w:eastAsia="华文楷体" w:hAnsi="华文楷体" w:hint="eastAsia"/>
            <w:sz w:val="28"/>
            <w:szCs w:val="28"/>
          </w:rPr>
          <w:t>实际上，</w:t>
        </w:r>
      </w:ins>
      <w:del w:id="1558" w:author="admin" w:date="2015-07-21T00:18:00Z">
        <w:r w:rsidRPr="001C41F1" w:rsidDel="002A4D97">
          <w:rPr>
            <w:rFonts w:ascii="华文楷体" w:eastAsia="华文楷体" w:hAnsi="华文楷体" w:hint="eastAsia"/>
            <w:sz w:val="28"/>
            <w:szCs w:val="28"/>
          </w:rPr>
          <w:delText>无私的词语他是？？</w:delText>
        </w:r>
      </w:del>
      <w:ins w:id="1559" w:author="admin" w:date="2015-07-21T00:18:00Z">
        <w:r w:rsidR="002A4D97">
          <w:rPr>
            <w:rFonts w:ascii="华文楷体" w:eastAsia="华文楷体" w:hAnsi="华文楷体" w:hint="eastAsia"/>
            <w:sz w:val="28"/>
            <w:szCs w:val="28"/>
          </w:rPr>
          <w:t>无生等词句它要是</w:t>
        </w:r>
        <w:proofErr w:type="gramStart"/>
        <w:r w:rsidR="002A4D97" w:rsidRPr="00AD7CAA">
          <w:rPr>
            <w:rFonts w:ascii="华文楷体" w:eastAsia="华文楷体" w:hAnsi="华文楷体" w:hint="eastAsia"/>
            <w:sz w:val="28"/>
            <w:szCs w:val="28"/>
          </w:rPr>
          <w:t>息灭</w:t>
        </w:r>
        <w:proofErr w:type="gramEnd"/>
        <w:r w:rsidR="002A4D97" w:rsidRPr="00AD7CAA">
          <w:rPr>
            <w:rFonts w:ascii="华文楷体" w:eastAsia="华文楷体" w:hAnsi="华文楷体" w:hint="eastAsia"/>
            <w:sz w:val="28"/>
            <w:szCs w:val="28"/>
          </w:rPr>
          <w:t>一切戏论</w:t>
        </w:r>
        <w:r w:rsidR="002A4D97">
          <w:rPr>
            <w:rFonts w:ascii="华文楷体" w:eastAsia="华文楷体" w:hAnsi="华文楷体" w:hint="eastAsia"/>
            <w:sz w:val="28"/>
            <w:szCs w:val="28"/>
          </w:rPr>
          <w:t>。</w:t>
        </w:r>
      </w:ins>
      <w:r w:rsidRPr="001C41F1">
        <w:rPr>
          <w:rFonts w:ascii="华文楷体" w:eastAsia="华文楷体" w:hAnsi="华文楷体" w:hint="eastAsia"/>
          <w:sz w:val="28"/>
          <w:szCs w:val="28"/>
        </w:rPr>
        <w:t>那么如果</w:t>
      </w:r>
      <w:ins w:id="1560" w:author="admin" w:date="2015-07-21T00:19:00Z">
        <w:r w:rsidR="00764118">
          <w:rPr>
            <w:rFonts w:ascii="华文楷体" w:eastAsia="华文楷体" w:hAnsi="华文楷体" w:hint="eastAsia"/>
            <w:sz w:val="28"/>
            <w:szCs w:val="28"/>
          </w:rPr>
          <w:t>说我们在</w:t>
        </w:r>
      </w:ins>
      <w:r w:rsidRPr="001C41F1">
        <w:rPr>
          <w:rFonts w:ascii="华文楷体" w:eastAsia="华文楷体" w:hAnsi="华文楷体" w:hint="eastAsia"/>
          <w:sz w:val="28"/>
          <w:szCs w:val="28"/>
        </w:rPr>
        <w:t>借助</w:t>
      </w:r>
      <w:del w:id="1561" w:author="admin" w:date="2015-07-21T00:19:00Z">
        <w:r w:rsidRPr="001C41F1" w:rsidDel="00764118">
          <w:rPr>
            <w:rFonts w:ascii="华文楷体" w:eastAsia="华文楷体" w:hAnsi="华文楷体" w:hint="eastAsia"/>
            <w:sz w:val="28"/>
            <w:szCs w:val="28"/>
          </w:rPr>
          <w:delText>无声</w:delText>
        </w:r>
      </w:del>
      <w:ins w:id="1562" w:author="admin" w:date="2015-07-21T00:19:00Z">
        <w:r w:rsidR="00764118">
          <w:rPr>
            <w:rFonts w:ascii="华文楷体" w:eastAsia="华文楷体" w:hAnsi="华文楷体" w:hint="eastAsia"/>
            <w:sz w:val="28"/>
            <w:szCs w:val="28"/>
          </w:rPr>
          <w:t>无生</w:t>
        </w:r>
      </w:ins>
      <w:r w:rsidRPr="001C41F1">
        <w:rPr>
          <w:rFonts w:ascii="华文楷体" w:eastAsia="华文楷体" w:hAnsi="华文楷体" w:hint="eastAsia"/>
          <w:sz w:val="28"/>
          <w:szCs w:val="28"/>
        </w:rPr>
        <w:t>词句的时候呢</w:t>
      </w:r>
      <w:ins w:id="1563" w:author="admin" w:date="2015-07-21T00:19:00Z">
        <w:r w:rsidR="00764118">
          <w:rPr>
            <w:rFonts w:ascii="华文楷体" w:eastAsia="华文楷体" w:hAnsi="华文楷体" w:hint="eastAsia"/>
            <w:sz w:val="28"/>
            <w:szCs w:val="28"/>
          </w:rPr>
          <w:t>，</w:t>
        </w:r>
      </w:ins>
      <w:r w:rsidRPr="001C41F1">
        <w:rPr>
          <w:rFonts w:ascii="华文楷体" w:eastAsia="华文楷体" w:hAnsi="华文楷体" w:hint="eastAsia"/>
          <w:sz w:val="28"/>
          <w:szCs w:val="28"/>
        </w:rPr>
        <w:t>就是说没有好好的使用这个词句的话，有的时候就变成</w:t>
      </w:r>
      <w:del w:id="1564" w:author="admin" w:date="2015-07-21T00:20:00Z">
        <w:r w:rsidRPr="001C41F1" w:rsidDel="003D1BFD">
          <w:rPr>
            <w:rFonts w:ascii="华文楷体" w:eastAsia="华文楷体" w:hAnsi="华文楷体" w:hint="eastAsia"/>
            <w:sz w:val="28"/>
            <w:szCs w:val="28"/>
          </w:rPr>
          <w:delText>前边</w:delText>
        </w:r>
      </w:del>
      <w:ins w:id="1565" w:author="admin" w:date="2015-07-21T00:20:00Z">
        <w:r w:rsidR="003D1BFD">
          <w:rPr>
            <w:rFonts w:ascii="华文楷体" w:eastAsia="华文楷体" w:hAnsi="华文楷体" w:hint="eastAsia"/>
            <w:sz w:val="28"/>
            <w:szCs w:val="28"/>
          </w:rPr>
          <w:t>前面所</w:t>
        </w:r>
      </w:ins>
      <w:r w:rsidRPr="001C41F1">
        <w:rPr>
          <w:rFonts w:ascii="华文楷体" w:eastAsia="华文楷体" w:hAnsi="华文楷体" w:hint="eastAsia"/>
          <w:sz w:val="28"/>
          <w:szCs w:val="28"/>
        </w:rPr>
        <w:t>观察的一样，只是破</w:t>
      </w:r>
      <w:del w:id="1566" w:author="admin" w:date="2015-07-21T00:20:00Z">
        <w:r w:rsidRPr="001C41F1" w:rsidDel="003D1BFD">
          <w:rPr>
            <w:rFonts w:ascii="华文楷体" w:eastAsia="华文楷体" w:hAnsi="华文楷体" w:hint="eastAsia"/>
            <w:sz w:val="28"/>
            <w:szCs w:val="28"/>
          </w:rPr>
          <w:delText>？</w:delText>
        </w:r>
      </w:del>
      <w:ins w:id="1567" w:author="admin" w:date="2015-07-21T00:20:00Z">
        <w:r w:rsidR="003D1BFD">
          <w:rPr>
            <w:rFonts w:ascii="华文楷体" w:eastAsia="华文楷体" w:hAnsi="华文楷体" w:hint="eastAsia"/>
            <w:sz w:val="28"/>
            <w:szCs w:val="28"/>
          </w:rPr>
          <w:t>成实，</w:t>
        </w:r>
      </w:ins>
      <w:r w:rsidRPr="001C41F1">
        <w:rPr>
          <w:rFonts w:ascii="华文楷体" w:eastAsia="华文楷体" w:hAnsi="华文楷体" w:hint="eastAsia"/>
          <w:sz w:val="28"/>
          <w:szCs w:val="28"/>
        </w:rPr>
        <w:t>只是破</w:t>
      </w:r>
      <w:del w:id="1568" w:author="admin" w:date="2015-07-21T00:21:00Z">
        <w:r w:rsidRPr="001C41F1" w:rsidDel="009F67B6">
          <w:rPr>
            <w:rFonts w:ascii="华文楷体" w:eastAsia="华文楷体" w:hAnsi="华文楷体" w:hint="eastAsia"/>
            <w:sz w:val="28"/>
            <w:szCs w:val="28"/>
          </w:rPr>
          <w:delText>他</w:delText>
        </w:r>
      </w:del>
      <w:ins w:id="1569" w:author="admin" w:date="2015-07-21T00:21:00Z">
        <w:r w:rsidR="009F67B6">
          <w:rPr>
            <w:rFonts w:ascii="华文楷体" w:eastAsia="华文楷体" w:hAnsi="华文楷体" w:hint="eastAsia"/>
            <w:sz w:val="28"/>
            <w:szCs w:val="28"/>
          </w:rPr>
          <w:t>它</w:t>
        </w:r>
      </w:ins>
      <w:del w:id="1570" w:author="admin" w:date="2015-07-21T00:20:00Z">
        <w:r w:rsidRPr="001C41F1" w:rsidDel="003D1BFD">
          <w:rPr>
            <w:rFonts w:ascii="华文楷体" w:eastAsia="华文楷体" w:hAnsi="华文楷体" w:hint="eastAsia"/>
            <w:sz w:val="28"/>
            <w:szCs w:val="28"/>
          </w:rPr>
          <w:delText>深等尘识</w:delText>
        </w:r>
      </w:del>
      <w:ins w:id="1571" w:author="admin" w:date="2015-07-21T00:20:00Z">
        <w:r w:rsidR="003D1BFD">
          <w:rPr>
            <w:rFonts w:ascii="华文楷体" w:eastAsia="华文楷体" w:hAnsi="华文楷体" w:hint="eastAsia"/>
            <w:sz w:val="28"/>
            <w:szCs w:val="28"/>
          </w:rPr>
          <w:t>生等成实</w:t>
        </w:r>
      </w:ins>
      <w:r w:rsidRPr="001C41F1">
        <w:rPr>
          <w:rFonts w:ascii="华文楷体" w:eastAsia="华文楷体" w:hAnsi="华文楷体" w:hint="eastAsia"/>
          <w:sz w:val="28"/>
          <w:szCs w:val="28"/>
        </w:rPr>
        <w:t>，</w:t>
      </w:r>
      <w:ins w:id="1572" w:author="admin" w:date="2015-07-21T00:21:00Z">
        <w:r w:rsidR="009F67B6">
          <w:rPr>
            <w:rFonts w:ascii="华文楷体" w:eastAsia="华文楷体" w:hAnsi="华文楷体" w:hint="eastAsia"/>
            <w:sz w:val="28"/>
            <w:szCs w:val="28"/>
          </w:rPr>
          <w:t>而</w:t>
        </w:r>
        <w:proofErr w:type="gramStart"/>
        <w:r w:rsidR="009F67B6">
          <w:rPr>
            <w:rFonts w:ascii="华文楷体" w:eastAsia="华文楷体" w:hAnsi="华文楷体" w:hint="eastAsia"/>
            <w:sz w:val="28"/>
            <w:szCs w:val="28"/>
          </w:rPr>
          <w:t>不是破它生</w:t>
        </w:r>
        <w:proofErr w:type="gramEnd"/>
        <w:r w:rsidR="009F67B6">
          <w:rPr>
            <w:rFonts w:ascii="华文楷体" w:eastAsia="华文楷体" w:hAnsi="华文楷体" w:hint="eastAsia"/>
            <w:sz w:val="28"/>
            <w:szCs w:val="28"/>
          </w:rPr>
          <w:t>等等生</w:t>
        </w:r>
      </w:ins>
      <w:del w:id="1573" w:author="admin" w:date="2015-07-21T00:21:00Z">
        <w:r w:rsidRPr="001C41F1" w:rsidDel="009F67B6">
          <w:rPr>
            <w:rFonts w:ascii="华文楷体" w:eastAsia="华文楷体" w:hAnsi="华文楷体" w:hint="eastAsia"/>
            <w:sz w:val="28"/>
            <w:szCs w:val="28"/>
          </w:rPr>
          <w:delText>破他深等等深，</w:delText>
        </w:r>
      </w:del>
      <w:ins w:id="1574" w:author="admin" w:date="2015-07-21T00:21:00Z">
        <w:r w:rsidR="009F67B6">
          <w:rPr>
            <w:rFonts w:ascii="华文楷体" w:eastAsia="华文楷体" w:hAnsi="华文楷体" w:hint="eastAsia"/>
            <w:sz w:val="28"/>
            <w:szCs w:val="28"/>
          </w:rPr>
          <w:t>。</w:t>
        </w:r>
      </w:ins>
      <w:r w:rsidRPr="001C41F1">
        <w:rPr>
          <w:rFonts w:ascii="华文楷体" w:eastAsia="华文楷体" w:hAnsi="华文楷体" w:hint="eastAsia"/>
          <w:sz w:val="28"/>
          <w:szCs w:val="28"/>
        </w:rPr>
        <w:t>应该破</w:t>
      </w:r>
      <w:del w:id="1575" w:author="admin" w:date="2015-07-21T00:21:00Z">
        <w:r w:rsidRPr="001C41F1" w:rsidDel="009F67B6">
          <w:rPr>
            <w:rFonts w:ascii="华文楷体" w:eastAsia="华文楷体" w:hAnsi="华文楷体" w:hint="eastAsia"/>
            <w:sz w:val="28"/>
            <w:szCs w:val="28"/>
          </w:rPr>
          <w:delText>深诛灭</w:delText>
        </w:r>
      </w:del>
      <w:proofErr w:type="gramStart"/>
      <w:ins w:id="1576" w:author="admin" w:date="2015-07-21T00:21:00Z">
        <w:r w:rsidR="009F67B6">
          <w:rPr>
            <w:rFonts w:ascii="华文楷体" w:eastAsia="华文楷体" w:hAnsi="华文楷体" w:hint="eastAsia"/>
            <w:sz w:val="28"/>
            <w:szCs w:val="28"/>
          </w:rPr>
          <w:t>生住灭</w:t>
        </w:r>
      </w:ins>
      <w:proofErr w:type="gramEnd"/>
      <w:r w:rsidRPr="001C41F1">
        <w:rPr>
          <w:rFonts w:ascii="华文楷体" w:eastAsia="华文楷体" w:hAnsi="华文楷体" w:hint="eastAsia"/>
          <w:sz w:val="28"/>
          <w:szCs w:val="28"/>
        </w:rPr>
        <w:t>的本身</w:t>
      </w:r>
      <w:ins w:id="1577" w:author="admin" w:date="2015-07-21T00:21:00Z">
        <w:r w:rsidR="0014752D">
          <w:rPr>
            <w:rFonts w:ascii="华文楷体" w:eastAsia="华文楷体" w:hAnsi="华文楷体" w:hint="eastAsia"/>
            <w:sz w:val="28"/>
            <w:szCs w:val="28"/>
          </w:rPr>
          <w:t>，</w:t>
        </w:r>
      </w:ins>
      <w:r w:rsidRPr="001C41F1">
        <w:rPr>
          <w:rFonts w:ascii="华文楷体" w:eastAsia="华文楷体" w:hAnsi="华文楷体" w:hint="eastAsia"/>
          <w:sz w:val="28"/>
          <w:szCs w:val="28"/>
        </w:rPr>
        <w:t>而不是</w:t>
      </w:r>
      <w:ins w:id="1578" w:author="admin" w:date="2015-07-21T00:22:00Z">
        <w:r w:rsidR="00A82EBE">
          <w:rPr>
            <w:rFonts w:ascii="华文楷体" w:eastAsia="华文楷体" w:hAnsi="华文楷体" w:hint="eastAsia"/>
            <w:sz w:val="28"/>
            <w:szCs w:val="28"/>
          </w:rPr>
          <w:t>说</w:t>
        </w:r>
      </w:ins>
      <w:r w:rsidRPr="001C41F1">
        <w:rPr>
          <w:rFonts w:ascii="华文楷体" w:eastAsia="华文楷体" w:hAnsi="华文楷体" w:hint="eastAsia"/>
          <w:sz w:val="28"/>
          <w:szCs w:val="28"/>
        </w:rPr>
        <w:t>破</w:t>
      </w:r>
      <w:del w:id="1579" w:author="admin" w:date="2015-07-21T00:22:00Z">
        <w:r w:rsidRPr="001C41F1" w:rsidDel="0014752D">
          <w:rPr>
            <w:rFonts w:ascii="华文楷体" w:eastAsia="华文楷体" w:hAnsi="华文楷体" w:hint="eastAsia"/>
            <w:sz w:val="28"/>
            <w:szCs w:val="28"/>
          </w:rPr>
          <w:delText>深诛灭</w:delText>
        </w:r>
      </w:del>
      <w:proofErr w:type="gramStart"/>
      <w:ins w:id="1580" w:author="admin" w:date="2015-07-21T00:22:00Z">
        <w:r w:rsidR="0014752D">
          <w:rPr>
            <w:rFonts w:ascii="华文楷体" w:eastAsia="华文楷体" w:hAnsi="华文楷体" w:hint="eastAsia"/>
            <w:sz w:val="28"/>
            <w:szCs w:val="28"/>
          </w:rPr>
          <w:t>生住灭</w:t>
        </w:r>
      </w:ins>
      <w:proofErr w:type="gramEnd"/>
      <w:r w:rsidRPr="001C41F1">
        <w:rPr>
          <w:rFonts w:ascii="华文楷体" w:eastAsia="华文楷体" w:hAnsi="华文楷体" w:hint="eastAsia"/>
          <w:sz w:val="28"/>
          <w:szCs w:val="28"/>
        </w:rPr>
        <w:t>的</w:t>
      </w:r>
      <w:ins w:id="1581" w:author="admin" w:date="2015-07-21T00:22:00Z">
        <w:r w:rsidR="0014752D">
          <w:rPr>
            <w:rFonts w:ascii="华文楷体" w:eastAsia="华文楷体" w:hAnsi="华文楷体" w:hint="eastAsia"/>
            <w:sz w:val="28"/>
            <w:szCs w:val="28"/>
          </w:rPr>
          <w:t>实有</w:t>
        </w:r>
      </w:ins>
      <w:del w:id="1582" w:author="admin" w:date="2015-07-21T00:22:00Z">
        <w:r w:rsidRPr="001C41F1" w:rsidDel="0014752D">
          <w:rPr>
            <w:rFonts w:ascii="华文楷体" w:eastAsia="华文楷体" w:hAnsi="华文楷体" w:hint="eastAsia"/>
            <w:sz w:val="28"/>
            <w:szCs w:val="28"/>
          </w:rPr>
          <w:delText>识有</w:delText>
        </w:r>
      </w:del>
      <w:r w:rsidRPr="001C41F1">
        <w:rPr>
          <w:rFonts w:ascii="华文楷体" w:eastAsia="华文楷体" w:hAnsi="华文楷体" w:hint="eastAsia"/>
          <w:sz w:val="28"/>
          <w:szCs w:val="28"/>
        </w:rPr>
        <w:t>，这二者之间的差别是非常大的</w:t>
      </w:r>
      <w:ins w:id="1583" w:author="admin" w:date="2015-07-21T00:22:00Z">
        <w:r w:rsidR="0014752D">
          <w:rPr>
            <w:rFonts w:ascii="华文楷体" w:eastAsia="华文楷体" w:hAnsi="华文楷体" w:hint="eastAsia"/>
            <w:sz w:val="28"/>
            <w:szCs w:val="28"/>
          </w:rPr>
          <w:t>。</w:t>
        </w:r>
      </w:ins>
      <w:del w:id="1584" w:author="admin" w:date="2015-07-21T00:22:00Z">
        <w:r w:rsidRPr="001C41F1" w:rsidDel="0014752D">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所以你不这样破的，这一</w:t>
      </w:r>
      <w:ins w:id="1585" w:author="admin" w:date="2015-07-21T00:22:00Z">
        <w:r w:rsidR="00747B54">
          <w:rPr>
            <w:rFonts w:ascii="华文楷体" w:eastAsia="华文楷体" w:hAnsi="华文楷体" w:hint="eastAsia"/>
            <w:sz w:val="28"/>
            <w:szCs w:val="28"/>
          </w:rPr>
          <w:t>大段</w:t>
        </w:r>
      </w:ins>
      <w:ins w:id="1586" w:author="admin" w:date="2015-07-21T00:23:00Z">
        <w:r w:rsidR="00747B54">
          <w:rPr>
            <w:rFonts w:ascii="华文楷体" w:eastAsia="华文楷体" w:hAnsi="华文楷体" w:hint="eastAsia"/>
            <w:sz w:val="28"/>
            <w:szCs w:val="28"/>
          </w:rPr>
          <w:t>当中</w:t>
        </w:r>
      </w:ins>
      <w:del w:id="1587" w:author="admin" w:date="2015-07-21T00:22:00Z">
        <w:r w:rsidRPr="001C41F1" w:rsidDel="00747B54">
          <w:rPr>
            <w:rFonts w:ascii="华文楷体" w:eastAsia="华文楷体" w:hAnsi="华文楷体" w:hint="eastAsia"/>
            <w:sz w:val="28"/>
            <w:szCs w:val="28"/>
          </w:rPr>
          <w:delText>大论</w:delText>
        </w:r>
      </w:del>
      <w:ins w:id="1588" w:author="admin" w:date="2015-07-21T00:23:00Z">
        <w:r w:rsidR="00747B54">
          <w:rPr>
            <w:rFonts w:ascii="华文楷体" w:eastAsia="华文楷体" w:hAnsi="华文楷体" w:hint="eastAsia"/>
            <w:sz w:val="28"/>
            <w:szCs w:val="28"/>
          </w:rPr>
          <w:t>所讲的</w:t>
        </w:r>
      </w:ins>
      <w:del w:id="1589" w:author="admin" w:date="2015-07-21T00:22:00Z">
        <w:r w:rsidRPr="001C41F1" w:rsidDel="00747B54">
          <w:rPr>
            <w:rFonts w:ascii="华文楷体" w:eastAsia="华文楷体" w:hAnsi="华文楷体" w:hint="eastAsia"/>
            <w:sz w:val="28"/>
            <w:szCs w:val="28"/>
          </w:rPr>
          <w:delText>的</w:delText>
        </w:r>
      </w:del>
      <w:r w:rsidRPr="001C41F1">
        <w:rPr>
          <w:rFonts w:ascii="华文楷体" w:eastAsia="华文楷体" w:hAnsi="华文楷体" w:hint="eastAsia"/>
          <w:sz w:val="28"/>
          <w:szCs w:val="28"/>
        </w:rPr>
        <w:t>过失都会落在自己头上的</w:t>
      </w:r>
      <w:del w:id="1590" w:author="admin" w:date="2015-07-21T00:23:00Z">
        <w:r w:rsidRPr="001C41F1" w:rsidDel="00747B54">
          <w:rPr>
            <w:rFonts w:ascii="华文楷体" w:eastAsia="华文楷体" w:hAnsi="华文楷体" w:hint="eastAsia"/>
            <w:sz w:val="28"/>
            <w:szCs w:val="28"/>
          </w:rPr>
          <w:delText>，</w:delText>
        </w:r>
      </w:del>
      <w:ins w:id="1591" w:author="admin" w:date="2015-07-21T00:23:00Z">
        <w:r w:rsidR="00747B54">
          <w:rPr>
            <w:rFonts w:ascii="华文楷体" w:eastAsia="华文楷体" w:hAnsi="华文楷体" w:hint="eastAsia"/>
            <w:sz w:val="28"/>
            <w:szCs w:val="28"/>
          </w:rPr>
          <w:t>。</w:t>
        </w:r>
      </w:ins>
    </w:p>
    <w:p w:rsidR="00747B54" w:rsidRDefault="00747B54" w:rsidP="00747B54">
      <w:pPr>
        <w:autoSpaceDE w:val="0"/>
        <w:autoSpaceDN w:val="0"/>
        <w:adjustRightInd w:val="0"/>
        <w:ind w:firstLine="420"/>
        <w:jc w:val="left"/>
        <w:rPr>
          <w:ins w:id="1592" w:author="admin" w:date="2015-07-21T00:24:00Z"/>
          <w:rFonts w:ascii="华文楷体" w:eastAsia="华文楷体" w:hAnsi="华文楷体" w:hint="eastAsia"/>
          <w:sz w:val="28"/>
          <w:szCs w:val="28"/>
        </w:rPr>
        <w:pPrChange w:id="1593" w:author="admin" w:date="2015-07-21T00:23:00Z">
          <w:pPr>
            <w:ind w:firstLine="570"/>
          </w:pPr>
        </w:pPrChange>
      </w:pPr>
      <w:ins w:id="1594" w:author="admin" w:date="2015-07-21T00:23:00Z">
        <w:r>
          <w:rPr>
            <w:rFonts w:ascii="华文楷体" w:eastAsia="华文楷体" w:cs="华文楷体" w:hint="eastAsia"/>
            <w:kern w:val="0"/>
            <w:sz w:val="28"/>
            <w:szCs w:val="28"/>
          </w:rPr>
          <w:lastRenderedPageBreak/>
          <w:t>【</w:t>
        </w:r>
        <w:r w:rsidRPr="00747B54">
          <w:rPr>
            <w:rFonts w:asciiTheme="minorEastAsia" w:hAnsiTheme="minorEastAsia" w:cs="华文楷体" w:hint="eastAsia"/>
            <w:kern w:val="0"/>
            <w:sz w:val="28"/>
            <w:szCs w:val="28"/>
            <w:rPrChange w:id="1595" w:author="admin" w:date="2015-07-21T00:24:00Z">
              <w:rPr>
                <w:rFonts w:ascii="华文楷体" w:eastAsia="华文楷体" w:cs="华文楷体" w:hint="eastAsia"/>
                <w:kern w:val="0"/>
                <w:sz w:val="28"/>
                <w:szCs w:val="28"/>
              </w:rPr>
            </w:rPrChange>
          </w:rPr>
          <w:t>由此看来</w:t>
        </w:r>
        <w:r w:rsidRPr="00747B54">
          <w:rPr>
            <w:rFonts w:asciiTheme="minorEastAsia" w:hAnsiTheme="minorEastAsia" w:cs="宋体"/>
            <w:kern w:val="0"/>
            <w:sz w:val="28"/>
            <w:szCs w:val="28"/>
            <w:rPrChange w:id="1596" w:author="admin" w:date="2015-07-21T00:24:00Z">
              <w:rPr>
                <w:rFonts w:ascii="宋体" w:eastAsia="宋体" w:cs="宋体"/>
                <w:kern w:val="0"/>
                <w:sz w:val="28"/>
                <w:szCs w:val="28"/>
              </w:rPr>
            </w:rPrChange>
          </w:rPr>
          <w:t>,</w:t>
        </w:r>
        <w:r w:rsidRPr="00747B54">
          <w:rPr>
            <w:rFonts w:asciiTheme="minorEastAsia" w:hAnsiTheme="minorEastAsia" w:cs="华文楷体" w:hint="eastAsia"/>
            <w:kern w:val="0"/>
            <w:sz w:val="28"/>
            <w:szCs w:val="28"/>
            <w:rPrChange w:id="1597" w:author="admin" w:date="2015-07-21T00:24:00Z">
              <w:rPr>
                <w:rFonts w:ascii="华文楷体" w:eastAsia="华文楷体" w:cs="华文楷体" w:hint="eastAsia"/>
                <w:kern w:val="0"/>
                <w:sz w:val="28"/>
                <w:szCs w:val="28"/>
              </w:rPr>
            </w:rPrChange>
          </w:rPr>
          <w:t>无有任何所缘的甚深智慧波罗蜜多</w:t>
        </w:r>
        <w:r w:rsidRPr="00747B54">
          <w:rPr>
            <w:rFonts w:asciiTheme="minorEastAsia" w:hAnsiTheme="minorEastAsia" w:cs="宋体"/>
            <w:kern w:val="0"/>
            <w:sz w:val="28"/>
            <w:szCs w:val="28"/>
            <w:rPrChange w:id="1598" w:author="admin" w:date="2015-07-21T00:24:00Z">
              <w:rPr>
                <w:rFonts w:ascii="宋体" w:eastAsia="宋体" w:cs="宋体"/>
                <w:kern w:val="0"/>
                <w:sz w:val="28"/>
                <w:szCs w:val="28"/>
              </w:rPr>
            </w:rPrChange>
          </w:rPr>
          <w:t>,</w:t>
        </w:r>
        <w:r w:rsidRPr="00747B54">
          <w:rPr>
            <w:rFonts w:asciiTheme="minorEastAsia" w:hAnsiTheme="minorEastAsia" w:cs="华文楷体" w:hint="eastAsia"/>
            <w:kern w:val="0"/>
            <w:sz w:val="28"/>
            <w:szCs w:val="28"/>
            <w:rPrChange w:id="1599" w:author="admin" w:date="2015-07-21T00:24:00Z">
              <w:rPr>
                <w:rFonts w:ascii="华文楷体" w:eastAsia="华文楷体" w:cs="华文楷体" w:hint="eastAsia"/>
                <w:kern w:val="0"/>
                <w:sz w:val="28"/>
                <w:szCs w:val="28"/>
              </w:rPr>
            </w:rPrChange>
          </w:rPr>
          <w:t>又怎么能与和尚宗的见解相提并论呢</w:t>
        </w:r>
        <w:r w:rsidRPr="00747B54">
          <w:rPr>
            <w:rFonts w:asciiTheme="minorEastAsia" w:hAnsiTheme="minorEastAsia" w:cs="宋体"/>
            <w:kern w:val="0"/>
            <w:sz w:val="28"/>
            <w:szCs w:val="28"/>
            <w:rPrChange w:id="1600" w:author="admin" w:date="2015-07-21T00:24:00Z">
              <w:rPr>
                <w:rFonts w:ascii="宋体" w:eastAsia="宋体" w:cs="宋体"/>
                <w:kern w:val="0"/>
                <w:sz w:val="28"/>
                <w:szCs w:val="28"/>
              </w:rPr>
            </w:rPrChange>
          </w:rPr>
          <w:t>?</w:t>
        </w:r>
        <w:r>
          <w:rPr>
            <w:rFonts w:ascii="宋体" w:eastAsia="宋体" w:cs="宋体" w:hint="eastAsia"/>
            <w:kern w:val="0"/>
            <w:sz w:val="28"/>
            <w:szCs w:val="28"/>
          </w:rPr>
          <w:t>】</w:t>
        </w:r>
      </w:ins>
      <w:del w:id="1601" w:author="admin" w:date="2015-07-21T00:23:00Z">
        <w:r w:rsidR="001C41F1" w:rsidRPr="001C41F1" w:rsidDel="00747B54">
          <w:rPr>
            <w:rFonts w:ascii="华文楷体" w:eastAsia="华文楷体" w:hAnsi="华文楷体" w:hint="eastAsia"/>
            <w:sz w:val="28"/>
            <w:szCs w:val="28"/>
          </w:rPr>
          <w:delText>由此看来无有任何所言的甚深智慧波罗密多，怎么能与？的见解相提并论。</w:delText>
        </w:r>
      </w:del>
    </w:p>
    <w:p w:rsidR="00786B16" w:rsidRDefault="001C41F1" w:rsidP="00747B54">
      <w:pPr>
        <w:autoSpaceDE w:val="0"/>
        <w:autoSpaceDN w:val="0"/>
        <w:adjustRightInd w:val="0"/>
        <w:ind w:firstLine="420"/>
        <w:jc w:val="left"/>
        <w:rPr>
          <w:ins w:id="1602" w:author="admin" w:date="2015-07-21T00:29:00Z"/>
          <w:rFonts w:ascii="华文楷体" w:eastAsia="华文楷体" w:hAnsi="华文楷体" w:hint="eastAsia"/>
          <w:sz w:val="28"/>
          <w:szCs w:val="28"/>
        </w:rPr>
        <w:pPrChange w:id="1603" w:author="admin" w:date="2015-07-21T00:23:00Z">
          <w:pPr>
            <w:ind w:firstLine="570"/>
          </w:pPr>
        </w:pPrChange>
      </w:pPr>
      <w:r w:rsidRPr="001C41F1">
        <w:rPr>
          <w:rFonts w:ascii="华文楷体" w:eastAsia="华文楷体" w:hAnsi="华文楷体" w:hint="eastAsia"/>
          <w:sz w:val="28"/>
          <w:szCs w:val="28"/>
        </w:rPr>
        <w:t>所以</w:t>
      </w:r>
      <w:ins w:id="1604" w:author="admin" w:date="2015-07-21T00:24:00Z">
        <w:r w:rsidR="00F1515A">
          <w:rPr>
            <w:rFonts w:ascii="华文楷体" w:eastAsia="华文楷体" w:hAnsi="华文楷体" w:hint="eastAsia"/>
            <w:sz w:val="28"/>
            <w:szCs w:val="28"/>
          </w:rPr>
          <w:t>说就说</w:t>
        </w:r>
      </w:ins>
      <w:r w:rsidRPr="001C41F1">
        <w:rPr>
          <w:rFonts w:ascii="华文楷体" w:eastAsia="华文楷体" w:hAnsi="华文楷体" w:hint="eastAsia"/>
          <w:sz w:val="28"/>
          <w:szCs w:val="28"/>
        </w:rPr>
        <w:t>我们</w:t>
      </w:r>
      <w:del w:id="1605" w:author="admin" w:date="2015-07-21T00:24:00Z">
        <w:r w:rsidRPr="001C41F1" w:rsidDel="00F1515A">
          <w:rPr>
            <w:rFonts w:ascii="华文楷体" w:eastAsia="华文楷体" w:hAnsi="华文楷体" w:hint="eastAsia"/>
            <w:sz w:val="28"/>
            <w:szCs w:val="28"/>
          </w:rPr>
          <w:delText>成许</w:delText>
        </w:r>
      </w:del>
      <w:proofErr w:type="gramStart"/>
      <w:ins w:id="1606" w:author="admin" w:date="2015-07-21T00:24:00Z">
        <w:r w:rsidR="00F1515A">
          <w:rPr>
            <w:rFonts w:ascii="华文楷体" w:eastAsia="华文楷体" w:hAnsi="华文楷体" w:hint="eastAsia"/>
            <w:sz w:val="28"/>
            <w:szCs w:val="28"/>
          </w:rPr>
          <w:t>承许</w:t>
        </w:r>
      </w:ins>
      <w:r w:rsidRPr="001C41F1">
        <w:rPr>
          <w:rFonts w:ascii="华文楷体" w:eastAsia="华文楷体" w:hAnsi="华文楷体" w:hint="eastAsia"/>
          <w:sz w:val="28"/>
          <w:szCs w:val="28"/>
        </w:rPr>
        <w:t>无</w:t>
      </w:r>
      <w:proofErr w:type="gramEnd"/>
      <w:r w:rsidRPr="001C41F1">
        <w:rPr>
          <w:rFonts w:ascii="华文楷体" w:eastAsia="华文楷体" w:hAnsi="华文楷体" w:hint="eastAsia"/>
          <w:sz w:val="28"/>
          <w:szCs w:val="28"/>
        </w:rPr>
        <w:t>有任何</w:t>
      </w:r>
      <w:del w:id="1607" w:author="admin" w:date="2015-07-21T00:24:00Z">
        <w:r w:rsidRPr="001C41F1" w:rsidDel="00F1515A">
          <w:rPr>
            <w:rFonts w:ascii="华文楷体" w:eastAsia="华文楷体" w:hAnsi="华文楷体" w:hint="eastAsia"/>
            <w:sz w:val="28"/>
            <w:szCs w:val="28"/>
          </w:rPr>
          <w:delText>所言</w:delText>
        </w:r>
      </w:del>
      <w:ins w:id="1608" w:author="admin" w:date="2015-07-21T00:24:00Z">
        <w:r w:rsidR="00F1515A">
          <w:rPr>
            <w:rFonts w:ascii="华文楷体" w:eastAsia="华文楷体" w:hAnsi="华文楷体" w:hint="eastAsia"/>
            <w:sz w:val="28"/>
            <w:szCs w:val="28"/>
          </w:rPr>
          <w:t>所缘</w:t>
        </w:r>
      </w:ins>
      <w:r w:rsidRPr="001C41F1">
        <w:rPr>
          <w:rFonts w:ascii="华文楷体" w:eastAsia="华文楷体" w:hAnsi="华文楷体" w:hint="eastAsia"/>
          <w:sz w:val="28"/>
          <w:szCs w:val="28"/>
        </w:rPr>
        <w:t>，</w:t>
      </w:r>
      <w:del w:id="1609" w:author="admin" w:date="2015-07-21T00:24:00Z">
        <w:r w:rsidRPr="001C41F1" w:rsidDel="00F1515A">
          <w:rPr>
            <w:rFonts w:ascii="华文楷体" w:eastAsia="华文楷体" w:hAnsi="华文楷体" w:hint="eastAsia"/>
            <w:sz w:val="28"/>
            <w:szCs w:val="28"/>
          </w:rPr>
          <w:delText>他的</w:delText>
        </w:r>
      </w:del>
      <w:ins w:id="1610" w:author="admin" w:date="2015-07-21T00:24:00Z">
        <w:r w:rsidR="00F1515A">
          <w:rPr>
            <w:rFonts w:ascii="华文楷体" w:eastAsia="华文楷体" w:hAnsi="华文楷体" w:hint="eastAsia"/>
            <w:sz w:val="28"/>
            <w:szCs w:val="28"/>
          </w:rPr>
          <w:t>无有</w:t>
        </w:r>
      </w:ins>
      <w:ins w:id="1611" w:author="admin" w:date="2015-07-21T00:25:00Z">
        <w:r w:rsidR="000E118E">
          <w:rPr>
            <w:rFonts w:ascii="华文楷体" w:eastAsia="华文楷体" w:hAnsi="华文楷体" w:hint="eastAsia"/>
            <w:sz w:val="28"/>
            <w:szCs w:val="28"/>
          </w:rPr>
          <w:t>任何</w:t>
        </w:r>
      </w:ins>
      <w:r w:rsidRPr="001C41F1">
        <w:rPr>
          <w:rFonts w:ascii="华文楷体" w:eastAsia="华文楷体" w:hAnsi="华文楷体" w:hint="eastAsia"/>
          <w:sz w:val="28"/>
          <w:szCs w:val="28"/>
        </w:rPr>
        <w:t>所缘</w:t>
      </w:r>
      <w:del w:id="1612" w:author="admin" w:date="2015-07-21T00:25:00Z">
        <w:r w:rsidRPr="001C41F1" w:rsidDel="00F1515A">
          <w:rPr>
            <w:rFonts w:ascii="华文楷体" w:eastAsia="华文楷体" w:hAnsi="华文楷体" w:hint="eastAsia"/>
            <w:sz w:val="28"/>
            <w:szCs w:val="28"/>
          </w:rPr>
          <w:delText>呢</w:delText>
        </w:r>
      </w:del>
      <w:ins w:id="1613" w:author="admin" w:date="2015-07-21T00:25:00Z">
        <w:r w:rsidR="00F1515A">
          <w:rPr>
            <w:rFonts w:ascii="华文楷体" w:eastAsia="华文楷体" w:hAnsi="华文楷体" w:hint="eastAsia"/>
            <w:sz w:val="28"/>
            <w:szCs w:val="28"/>
          </w:rPr>
          <w:t>的</w:t>
        </w:r>
      </w:ins>
      <w:del w:id="1614" w:author="admin" w:date="2015-07-21T00:25:00Z">
        <w:r w:rsidRPr="001C41F1" w:rsidDel="00F1515A">
          <w:rPr>
            <w:rFonts w:ascii="华文楷体" w:eastAsia="华文楷体" w:hAnsi="华文楷体" w:hint="eastAsia"/>
            <w:sz w:val="28"/>
            <w:szCs w:val="28"/>
          </w:rPr>
          <w:delText>这种</w:delText>
        </w:r>
      </w:del>
      <w:ins w:id="1615" w:author="admin" w:date="2015-07-21T00:25:00Z">
        <w:r w:rsidR="00F1515A">
          <w:rPr>
            <w:rFonts w:ascii="华文楷体" w:eastAsia="华文楷体" w:hAnsi="华文楷体" w:hint="eastAsia"/>
            <w:sz w:val="28"/>
            <w:szCs w:val="28"/>
          </w:rPr>
          <w:t>这样一种</w:t>
        </w:r>
      </w:ins>
      <w:r w:rsidRPr="001C41F1">
        <w:rPr>
          <w:rFonts w:ascii="华文楷体" w:eastAsia="华文楷体" w:hAnsi="华文楷体" w:hint="eastAsia"/>
          <w:sz w:val="28"/>
          <w:szCs w:val="28"/>
        </w:rPr>
        <w:t>甚深智慧波罗</w:t>
      </w:r>
      <w:del w:id="1616" w:author="admin" w:date="2015-07-21T00:26:00Z">
        <w:r w:rsidRPr="001C41F1" w:rsidDel="000E118E">
          <w:rPr>
            <w:rFonts w:ascii="华文楷体" w:eastAsia="华文楷体" w:hAnsi="华文楷体" w:hint="eastAsia"/>
            <w:sz w:val="28"/>
            <w:szCs w:val="28"/>
          </w:rPr>
          <w:delText>密</w:delText>
        </w:r>
      </w:del>
      <w:ins w:id="1617" w:author="admin" w:date="2015-07-21T00:26:00Z">
        <w:r w:rsidR="000E118E">
          <w:rPr>
            <w:rFonts w:ascii="华文楷体" w:eastAsia="华文楷体" w:hAnsi="华文楷体" w:hint="eastAsia"/>
            <w:sz w:val="28"/>
            <w:szCs w:val="28"/>
          </w:rPr>
          <w:t>蜜</w:t>
        </w:r>
      </w:ins>
      <w:del w:id="1618" w:author="admin" w:date="2015-07-21T00:26:00Z">
        <w:r w:rsidRPr="001C41F1" w:rsidDel="009D1B74">
          <w:rPr>
            <w:rFonts w:ascii="华文楷体" w:eastAsia="华文楷体" w:hAnsi="华文楷体" w:hint="eastAsia"/>
            <w:sz w:val="28"/>
            <w:szCs w:val="28"/>
          </w:rPr>
          <w:delText>多时</w:delText>
        </w:r>
      </w:del>
      <w:ins w:id="1619" w:author="admin" w:date="2015-07-21T00:26:00Z">
        <w:r w:rsidR="009D1B74" w:rsidRPr="001C41F1">
          <w:rPr>
            <w:rFonts w:ascii="华文楷体" w:eastAsia="华文楷体" w:hAnsi="华文楷体" w:hint="eastAsia"/>
            <w:sz w:val="28"/>
            <w:szCs w:val="28"/>
          </w:rPr>
          <w:t>多</w:t>
        </w:r>
        <w:r w:rsidR="009D1B74">
          <w:rPr>
            <w:rFonts w:ascii="华文楷体" w:eastAsia="华文楷体" w:hAnsi="华文楷体" w:hint="eastAsia"/>
            <w:sz w:val="28"/>
            <w:szCs w:val="28"/>
          </w:rPr>
          <w:t>是</w:t>
        </w:r>
      </w:ins>
      <w:r w:rsidRPr="001C41F1">
        <w:rPr>
          <w:rFonts w:ascii="华文楷体" w:eastAsia="华文楷体" w:hAnsi="华文楷体" w:hint="eastAsia"/>
          <w:sz w:val="28"/>
          <w:szCs w:val="28"/>
        </w:rPr>
        <w:t>非常</w:t>
      </w:r>
      <w:del w:id="1620" w:author="admin" w:date="2015-07-21T00:25:00Z">
        <w:r w:rsidRPr="001C41F1" w:rsidDel="00F1515A">
          <w:rPr>
            <w:rFonts w:ascii="华文楷体" w:eastAsia="华文楷体" w:hAnsi="华文楷体" w:hint="eastAsia"/>
            <w:sz w:val="28"/>
            <w:szCs w:val="28"/>
          </w:rPr>
          <w:delText>了意</w:delText>
        </w:r>
      </w:del>
      <w:ins w:id="1621" w:author="admin" w:date="2015-07-21T00:25:00Z">
        <w:r w:rsidR="00F1515A">
          <w:rPr>
            <w:rFonts w:ascii="华文楷体" w:eastAsia="华文楷体" w:hAnsi="华文楷体" w:hint="eastAsia"/>
            <w:sz w:val="28"/>
            <w:szCs w:val="28"/>
          </w:rPr>
          <w:t>了义</w:t>
        </w:r>
      </w:ins>
      <w:r w:rsidRPr="001C41F1">
        <w:rPr>
          <w:rFonts w:ascii="华文楷体" w:eastAsia="华文楷体" w:hAnsi="华文楷体" w:hint="eastAsia"/>
          <w:sz w:val="28"/>
          <w:szCs w:val="28"/>
        </w:rPr>
        <w:t>的</w:t>
      </w:r>
      <w:ins w:id="1622" w:author="admin" w:date="2015-07-21T00:25:00Z">
        <w:r w:rsidR="00F1515A">
          <w:rPr>
            <w:rFonts w:ascii="华文楷体" w:eastAsia="华文楷体" w:hAnsi="华文楷体" w:hint="eastAsia"/>
            <w:sz w:val="28"/>
            <w:szCs w:val="28"/>
          </w:rPr>
          <w:t>。</w:t>
        </w:r>
      </w:ins>
      <w:del w:id="1623" w:author="admin" w:date="2015-07-21T00:25:00Z">
        <w:r w:rsidRPr="001C41F1" w:rsidDel="00F1515A">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这个和和尚</w:t>
      </w:r>
      <w:ins w:id="1624" w:author="admin" w:date="2015-07-21T00:27:00Z">
        <w:r w:rsidR="004E7EB0">
          <w:rPr>
            <w:rFonts w:ascii="华文楷体" w:eastAsia="华文楷体" w:hAnsi="华文楷体" w:hint="eastAsia"/>
            <w:sz w:val="28"/>
            <w:szCs w:val="28"/>
          </w:rPr>
          <w:t>宗</w:t>
        </w:r>
      </w:ins>
      <w:del w:id="1625" w:author="admin" w:date="2015-07-21T00:27:00Z">
        <w:r w:rsidRPr="001C41F1" w:rsidDel="004E7EB0">
          <w:rPr>
            <w:rFonts w:ascii="华文楷体" w:eastAsia="华文楷体" w:hAnsi="华文楷体" w:hint="eastAsia"/>
            <w:sz w:val="28"/>
            <w:szCs w:val="28"/>
          </w:rPr>
          <w:delText>中</w:delText>
        </w:r>
      </w:del>
      <w:r w:rsidRPr="001C41F1">
        <w:rPr>
          <w:rFonts w:ascii="华文楷体" w:eastAsia="华文楷体" w:hAnsi="华文楷体" w:hint="eastAsia"/>
          <w:sz w:val="28"/>
          <w:szCs w:val="28"/>
        </w:rPr>
        <w:t>的见解不能够相提并论，不</w:t>
      </w:r>
      <w:del w:id="1626" w:author="admin" w:date="2015-07-21T00:27:00Z">
        <w:r w:rsidRPr="001C41F1" w:rsidDel="004E7EB0">
          <w:rPr>
            <w:rFonts w:ascii="华文楷体" w:eastAsia="华文楷体" w:hAnsi="华文楷体" w:hint="eastAsia"/>
            <w:sz w:val="28"/>
            <w:szCs w:val="28"/>
          </w:rPr>
          <w:delText>适合？</w:delText>
        </w:r>
      </w:del>
      <w:ins w:id="1627" w:author="admin" w:date="2015-07-21T00:27:00Z">
        <w:r w:rsidR="004E7EB0">
          <w:rPr>
            <w:rFonts w:ascii="华文楷体" w:eastAsia="华文楷体" w:hAnsi="华文楷体" w:hint="eastAsia"/>
            <w:sz w:val="28"/>
            <w:szCs w:val="28"/>
          </w:rPr>
          <w:t>是和尚宗，</w:t>
        </w:r>
      </w:ins>
      <w:del w:id="1628" w:author="admin" w:date="2015-07-21T00:27:00Z">
        <w:r w:rsidRPr="001C41F1" w:rsidDel="004E7EB0">
          <w:rPr>
            <w:rFonts w:ascii="华文楷体" w:eastAsia="华文楷体" w:hAnsi="华文楷体" w:hint="eastAsia"/>
            <w:sz w:val="28"/>
            <w:szCs w:val="28"/>
          </w:rPr>
          <w:delText>。不？</w:delText>
        </w:r>
      </w:del>
      <w:ins w:id="1629" w:author="admin" w:date="2015-07-21T00:27:00Z">
        <w:r w:rsidR="004E7EB0">
          <w:rPr>
            <w:rFonts w:ascii="华文楷体" w:eastAsia="华文楷体" w:hAnsi="华文楷体" w:hint="eastAsia"/>
            <w:sz w:val="28"/>
            <w:szCs w:val="28"/>
          </w:rPr>
          <w:t>和尚宗</w:t>
        </w:r>
      </w:ins>
      <w:r w:rsidRPr="001C41F1">
        <w:rPr>
          <w:rFonts w:ascii="华文楷体" w:eastAsia="华文楷体" w:hAnsi="华文楷体" w:hint="eastAsia"/>
          <w:sz w:val="28"/>
          <w:szCs w:val="28"/>
        </w:rPr>
        <w:t>没有这么甚深的融入所缘的智慧</w:t>
      </w:r>
      <w:del w:id="1630" w:author="admin" w:date="2015-07-21T00:27:00Z">
        <w:r w:rsidRPr="001C41F1" w:rsidDel="004E7EB0">
          <w:rPr>
            <w:rFonts w:ascii="华文楷体" w:eastAsia="华文楷体" w:hAnsi="华文楷体" w:hint="eastAsia"/>
            <w:sz w:val="28"/>
            <w:szCs w:val="28"/>
          </w:rPr>
          <w:delText>，</w:delText>
        </w:r>
      </w:del>
      <w:ins w:id="1631" w:author="admin" w:date="2015-07-21T00:27:00Z">
        <w:r w:rsidR="004E7EB0">
          <w:rPr>
            <w:rFonts w:ascii="华文楷体" w:eastAsia="华文楷体" w:hAnsi="华文楷体" w:hint="eastAsia"/>
            <w:sz w:val="28"/>
            <w:szCs w:val="28"/>
          </w:rPr>
          <w:t>。</w:t>
        </w:r>
      </w:ins>
      <w:r w:rsidRPr="001C41F1">
        <w:rPr>
          <w:rFonts w:ascii="华文楷体" w:eastAsia="华文楷体" w:hAnsi="华文楷体" w:hint="eastAsia"/>
          <w:sz w:val="28"/>
          <w:szCs w:val="28"/>
        </w:rPr>
        <w:t>而且呢实际上这句话，由此看来，这段，这句话所讲的内容，实际上也是间接的给对方讲的，对方觉得应该有所缘，觉得这个有所缘，觉得这个对空性有所缘，而且不破显现，这个是一个</w:t>
      </w:r>
      <w:del w:id="1632" w:author="admin" w:date="2015-07-21T00:28:00Z">
        <w:r w:rsidRPr="001C41F1" w:rsidDel="00D36F68">
          <w:rPr>
            <w:rFonts w:ascii="华文楷体" w:eastAsia="华文楷体" w:hAnsi="华文楷体" w:hint="eastAsia"/>
            <w:sz w:val="28"/>
            <w:szCs w:val="28"/>
          </w:rPr>
          <w:delText>很了意的中意，</w:delText>
        </w:r>
      </w:del>
      <w:ins w:id="1633" w:author="admin" w:date="2015-07-21T00:28:00Z">
        <w:r w:rsidR="00D36F68">
          <w:rPr>
            <w:rFonts w:ascii="华文楷体" w:eastAsia="华文楷体" w:hAnsi="华文楷体" w:hint="eastAsia"/>
            <w:sz w:val="28"/>
            <w:szCs w:val="28"/>
          </w:rPr>
          <w:t>很了义的中义。</w:t>
        </w:r>
      </w:ins>
      <w:r w:rsidRPr="001C41F1">
        <w:rPr>
          <w:rFonts w:ascii="华文楷体" w:eastAsia="华文楷体" w:hAnsi="华文楷体" w:hint="eastAsia"/>
          <w:sz w:val="28"/>
          <w:szCs w:val="28"/>
        </w:rPr>
        <w:t>但是通过这个观察完之后呢，真正的实相应该是无有任何所缘。</w:t>
      </w:r>
    </w:p>
    <w:p w:rsidR="00DD64BA" w:rsidRPr="00866659" w:rsidRDefault="001C41F1" w:rsidP="00747B54">
      <w:pPr>
        <w:autoSpaceDE w:val="0"/>
        <w:autoSpaceDN w:val="0"/>
        <w:adjustRightInd w:val="0"/>
        <w:ind w:firstLine="420"/>
        <w:jc w:val="left"/>
        <w:rPr>
          <w:rFonts w:ascii="华文楷体" w:eastAsia="华文楷体" w:cs="华文楷体"/>
          <w:kern w:val="0"/>
          <w:sz w:val="28"/>
          <w:szCs w:val="28"/>
          <w:rPrChange w:id="1634" w:author="admin" w:date="2015-07-21T00:10:00Z">
            <w:rPr>
              <w:rFonts w:ascii="华文楷体" w:eastAsia="华文楷体" w:hAnsi="华文楷体"/>
              <w:sz w:val="28"/>
              <w:szCs w:val="28"/>
            </w:rPr>
          </w:rPrChange>
        </w:rPr>
        <w:pPrChange w:id="1635" w:author="admin" w:date="2015-07-21T00:23:00Z">
          <w:pPr>
            <w:ind w:firstLine="570"/>
          </w:pPr>
        </w:pPrChange>
      </w:pPr>
      <w:r w:rsidRPr="001C41F1">
        <w:rPr>
          <w:rFonts w:ascii="华文楷体" w:eastAsia="华文楷体" w:hAnsi="华文楷体" w:hint="eastAsia"/>
          <w:sz w:val="28"/>
          <w:szCs w:val="28"/>
        </w:rPr>
        <w:t>如果在</w:t>
      </w:r>
      <w:del w:id="1636" w:author="admin" w:date="2015-07-21T00:28:00Z">
        <w:r w:rsidRPr="001C41F1" w:rsidDel="00786B16">
          <w:rPr>
            <w:rFonts w:ascii="华文楷体" w:eastAsia="华文楷体" w:hAnsi="华文楷体" w:hint="eastAsia"/>
            <w:sz w:val="28"/>
            <w:szCs w:val="28"/>
          </w:rPr>
          <w:delText>胜意</w:delText>
        </w:r>
      </w:del>
      <w:ins w:id="1637" w:author="admin" w:date="2015-07-21T00:28:00Z">
        <w:r w:rsidR="00786B16">
          <w:rPr>
            <w:rFonts w:ascii="华文楷体" w:eastAsia="华文楷体" w:hAnsi="华文楷体" w:hint="eastAsia"/>
            <w:sz w:val="28"/>
            <w:szCs w:val="28"/>
          </w:rPr>
          <w:t>胜义</w:t>
        </w:r>
      </w:ins>
      <w:proofErr w:type="gramStart"/>
      <w:r w:rsidRPr="001C41F1">
        <w:rPr>
          <w:rFonts w:ascii="华文楷体" w:eastAsia="华文楷体" w:hAnsi="华文楷体" w:hint="eastAsia"/>
          <w:sz w:val="28"/>
          <w:szCs w:val="28"/>
        </w:rPr>
        <w:t>谛</w:t>
      </w:r>
      <w:proofErr w:type="gramEnd"/>
      <w:r w:rsidRPr="001C41F1">
        <w:rPr>
          <w:rFonts w:ascii="华文楷体" w:eastAsia="华文楷体" w:hAnsi="华文楷体" w:hint="eastAsia"/>
          <w:sz w:val="28"/>
          <w:szCs w:val="28"/>
        </w:rPr>
        <w:t>当中还有存在所缘的话，就会像</w:t>
      </w:r>
      <w:del w:id="1638" w:author="admin" w:date="2015-07-21T00:29:00Z">
        <w:r w:rsidRPr="001C41F1" w:rsidDel="00786B16">
          <w:rPr>
            <w:rFonts w:ascii="华文楷体" w:eastAsia="华文楷体" w:hAnsi="华文楷体" w:hint="eastAsia"/>
            <w:sz w:val="28"/>
            <w:szCs w:val="28"/>
          </w:rPr>
          <w:delText>上边</w:delText>
        </w:r>
      </w:del>
      <w:ins w:id="1639" w:author="admin" w:date="2015-07-21T00:29:00Z">
        <w:r w:rsidR="00786B16">
          <w:rPr>
            <w:rFonts w:ascii="华文楷体" w:eastAsia="华文楷体" w:hAnsi="华文楷体" w:hint="eastAsia"/>
            <w:sz w:val="28"/>
            <w:szCs w:val="28"/>
          </w:rPr>
          <w:t>上面</w:t>
        </w:r>
      </w:ins>
      <w:r w:rsidRPr="001C41F1">
        <w:rPr>
          <w:rFonts w:ascii="华文楷体" w:eastAsia="华文楷体" w:hAnsi="华文楷体" w:hint="eastAsia"/>
          <w:sz w:val="28"/>
          <w:szCs w:val="28"/>
        </w:rPr>
        <w:t>这段话所讲的一样。</w:t>
      </w:r>
      <w:del w:id="1640" w:author="admin" w:date="2015-07-21T00:29:00Z">
        <w:r w:rsidRPr="001C41F1" w:rsidDel="00786B16">
          <w:rPr>
            <w:rFonts w:ascii="华文楷体" w:eastAsia="华文楷体" w:hAnsi="华文楷体" w:hint="eastAsia"/>
            <w:sz w:val="28"/>
            <w:szCs w:val="28"/>
          </w:rPr>
          <w:delText>？</w:delText>
        </w:r>
      </w:del>
      <w:ins w:id="1641" w:author="admin" w:date="2015-07-21T00:29:00Z">
        <w:r w:rsidR="00786B16">
          <w:rPr>
            <w:rFonts w:ascii="华文楷体" w:eastAsia="华文楷体" w:hAnsi="华文楷体" w:hint="eastAsia"/>
            <w:sz w:val="28"/>
            <w:szCs w:val="28"/>
          </w:rPr>
          <w:t>三大</w:t>
        </w:r>
      </w:ins>
      <w:r w:rsidRPr="001C41F1">
        <w:rPr>
          <w:rFonts w:ascii="华文楷体" w:eastAsia="华文楷体" w:hAnsi="华文楷体" w:hint="eastAsia"/>
          <w:sz w:val="28"/>
          <w:szCs w:val="28"/>
        </w:rPr>
        <w:t>太过也好，或者你根本不能</w:t>
      </w:r>
      <w:del w:id="1642" w:author="admin" w:date="2015-07-21T00:29:00Z">
        <w:r w:rsidRPr="001C41F1" w:rsidDel="00786B16">
          <w:rPr>
            <w:rFonts w:ascii="华文楷体" w:eastAsia="华文楷体" w:hAnsi="华文楷体" w:hint="eastAsia"/>
            <w:sz w:val="28"/>
            <w:szCs w:val="28"/>
          </w:rPr>
          <w:delText>？？</w:delText>
        </w:r>
      </w:del>
      <w:ins w:id="1643" w:author="admin" w:date="2015-07-21T00:29:00Z">
        <w:r w:rsidR="00786B16">
          <w:rPr>
            <w:rFonts w:ascii="华文楷体" w:eastAsia="华文楷体" w:hAnsi="华文楷体" w:hint="eastAsia"/>
            <w:sz w:val="28"/>
            <w:szCs w:val="28"/>
          </w:rPr>
          <w:t>打破能取所取的</w:t>
        </w:r>
      </w:ins>
      <w:del w:id="1644" w:author="admin" w:date="2015-07-19T22:07:00Z">
        <w:r w:rsidRPr="001C41F1" w:rsidDel="00554077">
          <w:rPr>
            <w:rFonts w:ascii="华文楷体" w:eastAsia="华文楷体" w:hAnsi="华文楷体" w:hint="eastAsia"/>
            <w:sz w:val="28"/>
            <w:szCs w:val="28"/>
          </w:rPr>
          <w:delText>执着</w:delText>
        </w:r>
      </w:del>
      <w:ins w:id="1645" w:author="admin" w:date="2015-07-19T22:07:00Z">
        <w:r w:rsidR="00554077">
          <w:rPr>
            <w:rFonts w:ascii="华文楷体" w:eastAsia="华文楷体" w:hAnsi="华文楷体" w:hint="eastAsia"/>
            <w:sz w:val="28"/>
            <w:szCs w:val="28"/>
          </w:rPr>
          <w:t>执著</w:t>
        </w:r>
      </w:ins>
      <w:r w:rsidRPr="001C41F1">
        <w:rPr>
          <w:rFonts w:ascii="华文楷体" w:eastAsia="华文楷体" w:hAnsi="华文楷体" w:hint="eastAsia"/>
          <w:sz w:val="28"/>
          <w:szCs w:val="28"/>
        </w:rPr>
        <w:t>也好等等</w:t>
      </w:r>
      <w:proofErr w:type="gramStart"/>
      <w:r w:rsidRPr="001C41F1">
        <w:rPr>
          <w:rFonts w:ascii="华文楷体" w:eastAsia="华文楷体" w:hAnsi="华文楷体" w:hint="eastAsia"/>
          <w:sz w:val="28"/>
          <w:szCs w:val="28"/>
        </w:rPr>
        <w:t>等等</w:t>
      </w:r>
      <w:proofErr w:type="gramEnd"/>
      <w:r w:rsidRPr="001C41F1">
        <w:rPr>
          <w:rFonts w:ascii="华文楷体" w:eastAsia="华文楷体" w:hAnsi="华文楷体" w:hint="eastAsia"/>
          <w:sz w:val="28"/>
          <w:szCs w:val="28"/>
        </w:rPr>
        <w:t>，或者一切的显现。一切的空性都变</w:t>
      </w:r>
      <w:ins w:id="1646" w:author="admin" w:date="2015-07-21T00:30:00Z">
        <w:r w:rsidR="00786B16">
          <w:rPr>
            <w:rFonts w:ascii="华文楷体" w:eastAsia="华文楷体" w:hAnsi="华文楷体" w:hint="eastAsia"/>
            <w:sz w:val="28"/>
            <w:szCs w:val="28"/>
          </w:rPr>
          <w:t>成实有了，</w:t>
        </w:r>
      </w:ins>
      <w:del w:id="1647" w:author="admin" w:date="2015-07-21T00:30:00Z">
        <w:r w:rsidRPr="001C41F1" w:rsidDel="00786B16">
          <w:rPr>
            <w:rFonts w:ascii="华文楷体" w:eastAsia="华文楷体" w:hAnsi="华文楷体" w:hint="eastAsia"/>
            <w:sz w:val="28"/>
            <w:szCs w:val="28"/>
          </w:rPr>
          <w:delText>得？</w:delText>
        </w:r>
      </w:del>
      <w:r w:rsidRPr="001C41F1">
        <w:rPr>
          <w:rFonts w:ascii="华文楷体" w:eastAsia="华文楷体" w:hAnsi="华文楷体" w:hint="eastAsia"/>
          <w:sz w:val="28"/>
          <w:szCs w:val="28"/>
        </w:rPr>
        <w:t>这些过失都会存在的</w:t>
      </w:r>
      <w:del w:id="1648" w:author="admin" w:date="2015-07-21T00:30:00Z">
        <w:r w:rsidRPr="001C41F1" w:rsidDel="00786B16">
          <w:rPr>
            <w:rFonts w:ascii="华文楷体" w:eastAsia="华文楷体" w:hAnsi="华文楷体" w:hint="eastAsia"/>
            <w:sz w:val="28"/>
            <w:szCs w:val="28"/>
          </w:rPr>
          <w:delText>，</w:delText>
        </w:r>
      </w:del>
      <w:ins w:id="1649" w:author="admin" w:date="2015-07-21T00:30:00Z">
        <w:r w:rsidR="00786B16">
          <w:rPr>
            <w:rFonts w:ascii="华文楷体" w:eastAsia="华文楷体" w:hAnsi="华文楷体" w:hint="eastAsia"/>
            <w:sz w:val="28"/>
            <w:szCs w:val="28"/>
          </w:rPr>
          <w:t>。</w:t>
        </w:r>
      </w:ins>
      <w:r w:rsidRPr="001C41F1">
        <w:rPr>
          <w:rFonts w:ascii="华文楷体" w:eastAsia="华文楷体" w:hAnsi="华文楷体" w:hint="eastAsia"/>
          <w:sz w:val="28"/>
          <w:szCs w:val="28"/>
        </w:rPr>
        <w:t>所以必须</w:t>
      </w:r>
      <w:ins w:id="1650" w:author="admin" w:date="2015-07-21T00:31:00Z">
        <w:r w:rsidR="00BA480D">
          <w:rPr>
            <w:rFonts w:ascii="华文楷体" w:eastAsia="华文楷体" w:hAnsi="华文楷体" w:hint="eastAsia"/>
            <w:sz w:val="28"/>
            <w:szCs w:val="28"/>
          </w:rPr>
          <w:t>要</w:t>
        </w:r>
      </w:ins>
      <w:r w:rsidRPr="001C41F1">
        <w:rPr>
          <w:rFonts w:ascii="华文楷体" w:eastAsia="华文楷体" w:hAnsi="华文楷体" w:hint="eastAsia"/>
          <w:sz w:val="28"/>
          <w:szCs w:val="28"/>
        </w:rPr>
        <w:t>观察最后的时候呢，你这个观点彻底推翻，必须要承认无有任何所缘</w:t>
      </w:r>
      <w:ins w:id="1651" w:author="admin" w:date="2015-07-21T00:32:00Z">
        <w:r w:rsidR="003F035C">
          <w:rPr>
            <w:rFonts w:ascii="华文楷体" w:eastAsia="华文楷体" w:hAnsi="华文楷体" w:hint="eastAsia"/>
            <w:sz w:val="28"/>
            <w:szCs w:val="28"/>
          </w:rPr>
          <w:t>的</w:t>
        </w:r>
      </w:ins>
      <w:del w:id="1652" w:author="admin" w:date="2015-07-21T00:32:00Z">
        <w:r w:rsidRPr="001C41F1" w:rsidDel="003F035C">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甚至</w:t>
      </w:r>
      <w:del w:id="1653" w:author="admin" w:date="2015-07-21T00:31:00Z">
        <w:r w:rsidRPr="001C41F1" w:rsidDel="00BA480D">
          <w:rPr>
            <w:rFonts w:ascii="华文楷体" w:eastAsia="华文楷体" w:hAnsi="华文楷体" w:hint="eastAsia"/>
            <w:sz w:val="28"/>
            <w:szCs w:val="28"/>
          </w:rPr>
          <w:delText>波罗密多</w:delText>
        </w:r>
      </w:del>
      <w:ins w:id="1654" w:author="admin" w:date="2015-07-21T00:31:00Z">
        <w:r w:rsidR="00BA480D" w:rsidRPr="001C41F1">
          <w:rPr>
            <w:rFonts w:ascii="华文楷体" w:eastAsia="华文楷体" w:hAnsi="华文楷体" w:hint="eastAsia"/>
            <w:sz w:val="28"/>
            <w:szCs w:val="28"/>
          </w:rPr>
          <w:t>波罗</w:t>
        </w:r>
        <w:r w:rsidR="00BA480D">
          <w:rPr>
            <w:rFonts w:ascii="华文楷体" w:eastAsia="华文楷体" w:hAnsi="华文楷体" w:hint="eastAsia"/>
            <w:sz w:val="28"/>
            <w:szCs w:val="28"/>
          </w:rPr>
          <w:t>蜜</w:t>
        </w:r>
        <w:r w:rsidR="00BA480D" w:rsidRPr="001C41F1">
          <w:rPr>
            <w:rFonts w:ascii="华文楷体" w:eastAsia="华文楷体" w:hAnsi="华文楷体" w:hint="eastAsia"/>
            <w:sz w:val="28"/>
            <w:szCs w:val="28"/>
          </w:rPr>
          <w:t>多</w:t>
        </w:r>
      </w:ins>
      <w:del w:id="1655" w:author="admin" w:date="2015-07-21T00:33:00Z">
        <w:r w:rsidRPr="001C41F1" w:rsidDel="003F035C">
          <w:rPr>
            <w:rFonts w:ascii="华文楷体" w:eastAsia="华文楷体" w:hAnsi="华文楷体" w:hint="eastAsia"/>
            <w:sz w:val="28"/>
            <w:szCs w:val="28"/>
          </w:rPr>
          <w:delText>，</w:delText>
        </w:r>
      </w:del>
      <w:ins w:id="1656" w:author="admin" w:date="2015-07-21T00:33:00Z">
        <w:r w:rsidR="003F035C">
          <w:rPr>
            <w:rFonts w:ascii="华文楷体" w:eastAsia="华文楷体" w:hAnsi="华文楷体" w:hint="eastAsia"/>
            <w:sz w:val="28"/>
            <w:szCs w:val="28"/>
          </w:rPr>
          <w:t>。</w:t>
        </w:r>
      </w:ins>
      <w:r w:rsidRPr="001C41F1">
        <w:rPr>
          <w:rFonts w:ascii="华文楷体" w:eastAsia="华文楷体" w:hAnsi="华文楷体" w:hint="eastAsia"/>
          <w:sz w:val="28"/>
          <w:szCs w:val="28"/>
        </w:rPr>
        <w:t>所以</w:t>
      </w:r>
      <w:ins w:id="1657" w:author="admin" w:date="2015-07-21T00:33:00Z">
        <w:r w:rsidR="003F035C">
          <w:rPr>
            <w:rFonts w:ascii="华文楷体" w:eastAsia="华文楷体" w:hAnsi="华文楷体" w:hint="eastAsia"/>
            <w:sz w:val="28"/>
            <w:szCs w:val="28"/>
          </w:rPr>
          <w:t>说</w:t>
        </w:r>
      </w:ins>
      <w:r w:rsidRPr="001C41F1">
        <w:rPr>
          <w:rFonts w:ascii="华文楷体" w:eastAsia="华文楷体" w:hAnsi="华文楷体" w:hint="eastAsia"/>
          <w:sz w:val="28"/>
          <w:szCs w:val="28"/>
        </w:rPr>
        <w:t>最后你都要</w:t>
      </w:r>
      <w:ins w:id="1658" w:author="admin" w:date="2015-07-21T00:33:00Z">
        <w:r w:rsidR="00E751A7">
          <w:rPr>
            <w:rFonts w:ascii="华文楷体" w:eastAsia="华文楷体" w:hAnsi="华文楷体" w:hint="eastAsia"/>
            <w:sz w:val="28"/>
            <w:szCs w:val="28"/>
          </w:rPr>
          <w:t>必须</w:t>
        </w:r>
      </w:ins>
      <w:r w:rsidRPr="001C41F1">
        <w:rPr>
          <w:rFonts w:ascii="华文楷体" w:eastAsia="华文楷体" w:hAnsi="华文楷体" w:hint="eastAsia"/>
          <w:sz w:val="28"/>
          <w:szCs w:val="28"/>
        </w:rPr>
        <w:t>被迫承认这个无有所</w:t>
      </w:r>
      <w:proofErr w:type="gramStart"/>
      <w:r w:rsidRPr="001C41F1">
        <w:rPr>
          <w:rFonts w:ascii="华文楷体" w:eastAsia="华文楷体" w:hAnsi="华文楷体" w:hint="eastAsia"/>
          <w:sz w:val="28"/>
          <w:szCs w:val="28"/>
        </w:rPr>
        <w:t>缘甚至</w:t>
      </w:r>
      <w:proofErr w:type="gramEnd"/>
      <w:del w:id="1659" w:author="admin" w:date="2015-07-21T00:31:00Z">
        <w:r w:rsidRPr="001C41F1" w:rsidDel="00BA480D">
          <w:rPr>
            <w:rFonts w:ascii="华文楷体" w:eastAsia="华文楷体" w:hAnsi="华文楷体" w:hint="eastAsia"/>
            <w:sz w:val="28"/>
            <w:szCs w:val="28"/>
          </w:rPr>
          <w:delText>波罗密多</w:delText>
        </w:r>
      </w:del>
      <w:ins w:id="1660" w:author="admin" w:date="2015-07-21T00:31:00Z">
        <w:r w:rsidR="00BA480D" w:rsidRPr="001C41F1">
          <w:rPr>
            <w:rFonts w:ascii="华文楷体" w:eastAsia="华文楷体" w:hAnsi="华文楷体" w:hint="eastAsia"/>
            <w:sz w:val="28"/>
            <w:szCs w:val="28"/>
          </w:rPr>
          <w:t>波罗</w:t>
        </w:r>
        <w:r w:rsidR="00BA480D">
          <w:rPr>
            <w:rFonts w:ascii="华文楷体" w:eastAsia="华文楷体" w:hAnsi="华文楷体" w:hint="eastAsia"/>
            <w:sz w:val="28"/>
            <w:szCs w:val="28"/>
          </w:rPr>
          <w:t>蜜</w:t>
        </w:r>
        <w:r w:rsidR="00BA480D" w:rsidRPr="001C41F1">
          <w:rPr>
            <w:rFonts w:ascii="华文楷体" w:eastAsia="华文楷体" w:hAnsi="华文楷体" w:hint="eastAsia"/>
            <w:sz w:val="28"/>
            <w:szCs w:val="28"/>
          </w:rPr>
          <w:t>多</w:t>
        </w:r>
      </w:ins>
      <w:r w:rsidRPr="001C41F1">
        <w:rPr>
          <w:rFonts w:ascii="华文楷体" w:eastAsia="华文楷体" w:hAnsi="华文楷体" w:hint="eastAsia"/>
          <w:sz w:val="28"/>
          <w:szCs w:val="28"/>
        </w:rPr>
        <w:t>，所以这个甚至</w:t>
      </w:r>
      <w:del w:id="1661" w:author="admin" w:date="2015-07-21T00:31:00Z">
        <w:r w:rsidRPr="001C41F1" w:rsidDel="00BA480D">
          <w:rPr>
            <w:rFonts w:ascii="华文楷体" w:eastAsia="华文楷体" w:hAnsi="华文楷体" w:hint="eastAsia"/>
            <w:sz w:val="28"/>
            <w:szCs w:val="28"/>
          </w:rPr>
          <w:delText>波罗密多</w:delText>
        </w:r>
      </w:del>
      <w:ins w:id="1662" w:author="admin" w:date="2015-07-21T00:31:00Z">
        <w:r w:rsidR="00BA480D" w:rsidRPr="001C41F1">
          <w:rPr>
            <w:rFonts w:ascii="华文楷体" w:eastAsia="华文楷体" w:hAnsi="华文楷体" w:hint="eastAsia"/>
            <w:sz w:val="28"/>
            <w:szCs w:val="28"/>
          </w:rPr>
          <w:t>波罗</w:t>
        </w:r>
        <w:r w:rsidR="00BA480D">
          <w:rPr>
            <w:rFonts w:ascii="华文楷体" w:eastAsia="华文楷体" w:hAnsi="华文楷体" w:hint="eastAsia"/>
            <w:sz w:val="28"/>
            <w:szCs w:val="28"/>
          </w:rPr>
          <w:t>蜜</w:t>
        </w:r>
        <w:r w:rsidR="00BA480D" w:rsidRPr="001C41F1">
          <w:rPr>
            <w:rFonts w:ascii="华文楷体" w:eastAsia="华文楷体" w:hAnsi="华文楷体" w:hint="eastAsia"/>
            <w:sz w:val="28"/>
            <w:szCs w:val="28"/>
          </w:rPr>
          <w:t>多</w:t>
        </w:r>
      </w:ins>
      <w:r w:rsidRPr="001C41F1">
        <w:rPr>
          <w:rFonts w:ascii="华文楷体" w:eastAsia="华文楷体" w:hAnsi="华文楷体" w:hint="eastAsia"/>
          <w:sz w:val="28"/>
          <w:szCs w:val="28"/>
        </w:rPr>
        <w:t>怎么可能是</w:t>
      </w:r>
      <w:ins w:id="1663" w:author="admin" w:date="2015-07-21T00:31:00Z">
        <w:r w:rsidR="00BA480D">
          <w:rPr>
            <w:rFonts w:ascii="华文楷体" w:eastAsia="华文楷体" w:hAnsi="华文楷体" w:hint="eastAsia"/>
            <w:sz w:val="28"/>
            <w:szCs w:val="28"/>
          </w:rPr>
          <w:t>和尚宗</w:t>
        </w:r>
      </w:ins>
      <w:del w:id="1664" w:author="admin" w:date="2015-07-21T00:31:00Z">
        <w:r w:rsidRPr="001C41F1" w:rsidDel="00BA480D">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，不可能是</w:t>
      </w:r>
      <w:ins w:id="1665" w:author="admin" w:date="2015-07-21T00:31:00Z">
        <w:r w:rsidR="00BA480D">
          <w:rPr>
            <w:rFonts w:ascii="华文楷体" w:eastAsia="华文楷体" w:hAnsi="华文楷体" w:hint="eastAsia"/>
            <w:sz w:val="28"/>
            <w:szCs w:val="28"/>
          </w:rPr>
          <w:t>和尚宗，</w:t>
        </w:r>
      </w:ins>
      <w:del w:id="1666" w:author="admin" w:date="2015-07-21T00:31:00Z">
        <w:r w:rsidRPr="001C41F1" w:rsidDel="00BA480D">
          <w:rPr>
            <w:rFonts w:ascii="华文楷体" w:eastAsia="华文楷体" w:hAnsi="华文楷体" w:hint="eastAsia"/>
            <w:sz w:val="28"/>
            <w:szCs w:val="28"/>
          </w:rPr>
          <w:delText>？</w:delText>
        </w:r>
      </w:del>
      <w:r w:rsidRPr="001C41F1">
        <w:rPr>
          <w:rFonts w:ascii="华文楷体" w:eastAsia="华文楷体" w:hAnsi="华文楷体" w:hint="eastAsia"/>
          <w:sz w:val="28"/>
          <w:szCs w:val="28"/>
        </w:rPr>
        <w:t>不可能和</w:t>
      </w:r>
      <w:del w:id="1667" w:author="admin" w:date="2015-07-21T00:34:00Z">
        <w:r w:rsidRPr="001C41F1" w:rsidDel="00E751A7">
          <w:rPr>
            <w:rFonts w:ascii="华文楷体" w:eastAsia="华文楷体" w:hAnsi="华文楷体" w:hint="eastAsia"/>
            <w:sz w:val="28"/>
            <w:szCs w:val="28"/>
          </w:rPr>
          <w:delText>？</w:delText>
        </w:r>
      </w:del>
      <w:ins w:id="1668" w:author="admin" w:date="2015-07-21T00:34:00Z">
        <w:r w:rsidR="00E751A7">
          <w:rPr>
            <w:rFonts w:ascii="华文楷体" w:eastAsia="华文楷体" w:hAnsi="华文楷体" w:hint="eastAsia"/>
            <w:sz w:val="28"/>
            <w:szCs w:val="28"/>
          </w:rPr>
          <w:t>和尚宗</w:t>
        </w:r>
      </w:ins>
      <w:r w:rsidRPr="001C41F1">
        <w:rPr>
          <w:rFonts w:ascii="华文楷体" w:eastAsia="华文楷体" w:hAnsi="华文楷体" w:hint="eastAsia"/>
          <w:sz w:val="28"/>
          <w:szCs w:val="28"/>
        </w:rPr>
        <w:t>见解相提并论。所以也是间接的说明了如果不放弃你的观点的话，实际上不符合甚深</w:t>
      </w:r>
      <w:del w:id="1669" w:author="admin" w:date="2015-07-21T00:34:00Z">
        <w:r w:rsidRPr="001C41F1" w:rsidDel="00690412">
          <w:rPr>
            <w:rFonts w:ascii="华文楷体" w:eastAsia="华文楷体" w:hAnsi="华文楷体" w:hint="eastAsia"/>
            <w:sz w:val="28"/>
            <w:szCs w:val="28"/>
          </w:rPr>
          <w:delText>波罗密多</w:delText>
        </w:r>
      </w:del>
      <w:ins w:id="1670" w:author="admin" w:date="2015-07-21T00:34:00Z">
        <w:r w:rsidR="00690412" w:rsidRPr="001C41F1">
          <w:rPr>
            <w:rFonts w:ascii="华文楷体" w:eastAsia="华文楷体" w:hAnsi="华文楷体" w:hint="eastAsia"/>
            <w:sz w:val="28"/>
            <w:szCs w:val="28"/>
          </w:rPr>
          <w:t>波罗</w:t>
        </w:r>
        <w:r w:rsidR="00690412">
          <w:rPr>
            <w:rFonts w:ascii="华文楷体" w:eastAsia="华文楷体" w:hAnsi="华文楷体" w:hint="eastAsia"/>
            <w:sz w:val="28"/>
            <w:szCs w:val="28"/>
          </w:rPr>
          <w:t>蜜</w:t>
        </w:r>
        <w:r w:rsidR="00690412" w:rsidRPr="001C41F1">
          <w:rPr>
            <w:rFonts w:ascii="华文楷体" w:eastAsia="华文楷体" w:hAnsi="华文楷体" w:hint="eastAsia"/>
            <w:sz w:val="28"/>
            <w:szCs w:val="28"/>
          </w:rPr>
          <w:t>多</w:t>
        </w:r>
      </w:ins>
      <w:r w:rsidRPr="001C41F1">
        <w:rPr>
          <w:rFonts w:ascii="华文楷体" w:eastAsia="华文楷体" w:hAnsi="华文楷体" w:hint="eastAsia"/>
          <w:sz w:val="28"/>
          <w:szCs w:val="28"/>
        </w:rPr>
        <w:t>的观点</w:t>
      </w:r>
      <w:del w:id="1671" w:author="admin" w:date="2015-07-21T00:34:00Z">
        <w:r w:rsidRPr="001C41F1" w:rsidDel="002D1233">
          <w:rPr>
            <w:rFonts w:ascii="华文楷体" w:eastAsia="华文楷体" w:hAnsi="华文楷体" w:hint="eastAsia"/>
            <w:sz w:val="28"/>
            <w:szCs w:val="28"/>
          </w:rPr>
          <w:delText>，</w:delText>
        </w:r>
      </w:del>
      <w:ins w:id="1672" w:author="admin" w:date="2015-07-21T00:34:00Z">
        <w:r w:rsidR="002D1233">
          <w:rPr>
            <w:rFonts w:ascii="华文楷体" w:eastAsia="华文楷体" w:hAnsi="华文楷体" w:hint="eastAsia"/>
            <w:sz w:val="28"/>
            <w:szCs w:val="28"/>
          </w:rPr>
          <w:t>。</w:t>
        </w:r>
      </w:ins>
      <w:r w:rsidRPr="001C41F1">
        <w:rPr>
          <w:rFonts w:ascii="华文楷体" w:eastAsia="华文楷体" w:hAnsi="华文楷体" w:hint="eastAsia"/>
          <w:sz w:val="28"/>
          <w:szCs w:val="28"/>
        </w:rPr>
        <w:t>只有真正的</w:t>
      </w:r>
      <w:del w:id="1673" w:author="admin" w:date="2015-07-21T00:34:00Z">
        <w:r w:rsidRPr="001C41F1" w:rsidDel="002D1233">
          <w:rPr>
            <w:rFonts w:ascii="华文楷体" w:eastAsia="华文楷体" w:hAnsi="华文楷体" w:hint="eastAsia"/>
            <w:sz w:val="28"/>
            <w:szCs w:val="28"/>
          </w:rPr>
          <w:delText>成许像？</w:delText>
        </w:r>
      </w:del>
      <w:proofErr w:type="gramStart"/>
      <w:ins w:id="1674" w:author="admin" w:date="2015-07-21T00:34:00Z">
        <w:r w:rsidR="002D1233">
          <w:rPr>
            <w:rFonts w:ascii="华文楷体" w:eastAsia="华文楷体" w:hAnsi="华文楷体" w:hint="eastAsia"/>
            <w:sz w:val="28"/>
            <w:szCs w:val="28"/>
          </w:rPr>
          <w:t>承许</w:t>
        </w:r>
      </w:ins>
      <w:ins w:id="1675" w:author="admin" w:date="2015-07-21T00:35:00Z">
        <w:r w:rsidR="002D1233">
          <w:rPr>
            <w:rFonts w:ascii="华文楷体" w:eastAsia="华文楷体" w:hAnsi="华文楷体" w:hint="eastAsia"/>
            <w:sz w:val="28"/>
            <w:szCs w:val="28"/>
          </w:rPr>
          <w:t>像自宗</w:t>
        </w:r>
      </w:ins>
      <w:proofErr w:type="gramEnd"/>
      <w:r w:rsidRPr="001C41F1">
        <w:rPr>
          <w:rFonts w:ascii="华文楷体" w:eastAsia="华文楷体" w:hAnsi="华文楷体" w:hint="eastAsia"/>
          <w:sz w:val="28"/>
          <w:szCs w:val="28"/>
        </w:rPr>
        <w:t>所安立的无有任何所缘的一些不</w:t>
      </w:r>
      <w:del w:id="1676" w:author="admin" w:date="2015-07-21T00:35:00Z">
        <w:r w:rsidRPr="001C41F1" w:rsidDel="007F6195">
          <w:rPr>
            <w:rFonts w:ascii="华文楷体" w:eastAsia="华文楷体" w:hAnsi="华文楷体" w:hint="eastAsia"/>
            <w:sz w:val="28"/>
            <w:szCs w:val="28"/>
          </w:rPr>
          <w:delText>作揖</w:delText>
        </w:r>
      </w:del>
      <w:ins w:id="1677" w:author="admin" w:date="2015-07-21T00:35:00Z">
        <w:r w:rsidR="007F6195">
          <w:rPr>
            <w:rFonts w:ascii="华文楷体" w:eastAsia="华文楷体" w:hAnsi="华文楷体" w:hint="eastAsia"/>
            <w:sz w:val="28"/>
            <w:szCs w:val="28"/>
          </w:rPr>
          <w:t>作意</w:t>
        </w:r>
      </w:ins>
      <w:r w:rsidRPr="001C41F1">
        <w:rPr>
          <w:rFonts w:ascii="华文楷体" w:eastAsia="华文楷体" w:hAnsi="华文楷体" w:hint="eastAsia"/>
          <w:sz w:val="28"/>
          <w:szCs w:val="28"/>
        </w:rPr>
        <w:t>的甚深波罗</w:t>
      </w:r>
      <w:ins w:id="1678" w:author="admin" w:date="2015-07-21T00:35:00Z">
        <w:r w:rsidR="007F6195">
          <w:rPr>
            <w:rFonts w:ascii="华文楷体" w:eastAsia="华文楷体" w:hAnsi="华文楷体" w:hint="eastAsia"/>
            <w:sz w:val="28"/>
            <w:szCs w:val="28"/>
          </w:rPr>
          <w:t>蜜</w:t>
        </w:r>
      </w:ins>
      <w:del w:id="1679" w:author="admin" w:date="2015-07-21T00:35:00Z">
        <w:r w:rsidRPr="001C41F1" w:rsidDel="007F6195">
          <w:rPr>
            <w:rFonts w:ascii="华文楷体" w:eastAsia="华文楷体" w:hAnsi="华文楷体" w:hint="eastAsia"/>
            <w:sz w:val="28"/>
            <w:szCs w:val="28"/>
          </w:rPr>
          <w:delText>密</w:delText>
        </w:r>
      </w:del>
      <w:r w:rsidRPr="001C41F1">
        <w:rPr>
          <w:rFonts w:ascii="华文楷体" w:eastAsia="华文楷体" w:hAnsi="华文楷体" w:hint="eastAsia"/>
          <w:sz w:val="28"/>
          <w:szCs w:val="28"/>
        </w:rPr>
        <w:t>多才符合法界的实相，才是真正佛</w:t>
      </w:r>
      <w:r w:rsidRPr="001C41F1">
        <w:rPr>
          <w:rFonts w:ascii="华文楷体" w:eastAsia="华文楷体" w:hAnsi="华文楷体" w:hint="eastAsia"/>
          <w:sz w:val="28"/>
          <w:szCs w:val="28"/>
        </w:rPr>
        <w:lastRenderedPageBreak/>
        <w:t>陀欢喜的正道，这个是佛陀欢喜的正道，佛陀所</w:t>
      </w:r>
      <w:del w:id="1680" w:author="admin" w:date="2015-07-21T00:31:00Z">
        <w:r w:rsidRPr="001C41F1" w:rsidDel="00BA480D">
          <w:rPr>
            <w:rFonts w:ascii="华文楷体" w:eastAsia="华文楷体" w:hAnsi="华文楷体" w:hint="eastAsia"/>
            <w:sz w:val="28"/>
            <w:szCs w:val="28"/>
          </w:rPr>
          <w:delText>造见</w:delText>
        </w:r>
      </w:del>
      <w:ins w:id="1681" w:author="admin" w:date="2015-07-21T00:32:00Z">
        <w:r w:rsidR="00BA480D">
          <w:rPr>
            <w:rFonts w:ascii="华文楷体" w:eastAsia="华文楷体" w:hAnsi="华文楷体" w:hint="eastAsia"/>
            <w:sz w:val="28"/>
            <w:szCs w:val="28"/>
          </w:rPr>
          <w:t>照见</w:t>
        </w:r>
      </w:ins>
      <w:r w:rsidRPr="001C41F1">
        <w:rPr>
          <w:rFonts w:ascii="华文楷体" w:eastAsia="华文楷体" w:hAnsi="华文楷体" w:hint="eastAsia"/>
          <w:sz w:val="28"/>
          <w:szCs w:val="28"/>
        </w:rPr>
        <w:t>的</w:t>
      </w:r>
      <w:del w:id="1682" w:author="admin" w:date="2015-07-21T00:35:00Z">
        <w:r w:rsidRPr="001C41F1" w:rsidDel="007F6195">
          <w:rPr>
            <w:rFonts w:ascii="华文楷体" w:eastAsia="华文楷体" w:hAnsi="华文楷体" w:hint="eastAsia"/>
            <w:sz w:val="28"/>
            <w:szCs w:val="28"/>
          </w:rPr>
          <w:delText>一些</w:delText>
        </w:r>
      </w:del>
      <w:ins w:id="1683" w:author="admin" w:date="2015-07-21T00:35:00Z">
        <w:r w:rsidR="007F6195">
          <w:rPr>
            <w:rFonts w:ascii="华文楷体" w:eastAsia="华文楷体" w:hAnsi="华文楷体" w:hint="eastAsia"/>
            <w:sz w:val="28"/>
            <w:szCs w:val="28"/>
          </w:rPr>
          <w:t>一切</w:t>
        </w:r>
      </w:ins>
      <w:r w:rsidRPr="001C41F1">
        <w:rPr>
          <w:rFonts w:ascii="华文楷体" w:eastAsia="华文楷体" w:hAnsi="华文楷体" w:hint="eastAsia"/>
          <w:sz w:val="28"/>
          <w:szCs w:val="28"/>
        </w:rPr>
        <w:t>无所缘</w:t>
      </w:r>
      <w:ins w:id="1684" w:author="admin" w:date="2015-07-21T00:35:00Z">
        <w:r w:rsidR="00B351FE">
          <w:rPr>
            <w:rFonts w:ascii="华文楷体" w:eastAsia="华文楷体" w:hAnsi="华文楷体" w:hint="eastAsia"/>
            <w:sz w:val="28"/>
            <w:szCs w:val="28"/>
          </w:rPr>
          <w:t>、</w:t>
        </w:r>
      </w:ins>
      <w:bookmarkStart w:id="1685" w:name="_GoBack"/>
      <w:bookmarkEnd w:id="1685"/>
      <w:r w:rsidRPr="001C41F1">
        <w:rPr>
          <w:rFonts w:ascii="华文楷体" w:eastAsia="华文楷体" w:hAnsi="华文楷体" w:hint="eastAsia"/>
          <w:sz w:val="28"/>
          <w:szCs w:val="28"/>
        </w:rPr>
        <w:t>无</w:t>
      </w:r>
      <w:del w:id="1686" w:author="admin" w:date="2015-07-21T00:32:00Z">
        <w:r w:rsidRPr="001C41F1" w:rsidDel="00BA480D">
          <w:rPr>
            <w:rFonts w:ascii="华文楷体" w:eastAsia="华文楷体" w:hAnsi="华文楷体" w:hint="eastAsia"/>
            <w:sz w:val="28"/>
            <w:szCs w:val="28"/>
          </w:rPr>
          <w:delText>作揖</w:delText>
        </w:r>
      </w:del>
      <w:ins w:id="1687" w:author="admin" w:date="2015-07-21T00:32:00Z">
        <w:r w:rsidR="00BA480D">
          <w:rPr>
            <w:rFonts w:ascii="华文楷体" w:eastAsia="华文楷体" w:hAnsi="华文楷体" w:hint="eastAsia"/>
            <w:sz w:val="28"/>
            <w:szCs w:val="28"/>
          </w:rPr>
          <w:t>作意</w:t>
        </w:r>
      </w:ins>
      <w:r w:rsidRPr="001C41F1">
        <w:rPr>
          <w:rFonts w:ascii="华文楷体" w:eastAsia="华文楷体" w:hAnsi="华文楷体" w:hint="eastAsia"/>
          <w:sz w:val="28"/>
          <w:szCs w:val="28"/>
        </w:rPr>
        <w:t>的正道才是这个，所以根本不是一个</w:t>
      </w:r>
      <w:del w:id="1688" w:author="admin" w:date="2015-07-21T00:32:00Z">
        <w:r w:rsidRPr="001C41F1" w:rsidDel="00BA480D">
          <w:rPr>
            <w:rFonts w:ascii="华文楷体" w:eastAsia="华文楷体" w:hAnsi="华文楷体" w:hint="eastAsia"/>
            <w:sz w:val="28"/>
            <w:szCs w:val="28"/>
          </w:rPr>
          <w:delText>下列的？</w:delText>
        </w:r>
      </w:del>
      <w:ins w:id="1689" w:author="admin" w:date="2015-07-21T00:32:00Z">
        <w:r w:rsidR="00BA480D">
          <w:rPr>
            <w:rFonts w:ascii="华文楷体" w:eastAsia="华文楷体" w:hAnsi="华文楷体" w:hint="eastAsia"/>
            <w:sz w:val="28"/>
            <w:szCs w:val="28"/>
          </w:rPr>
          <w:t>下劣的宗派，</w:t>
        </w:r>
      </w:ins>
      <w:r w:rsidRPr="001C41F1">
        <w:rPr>
          <w:rFonts w:ascii="华文楷体" w:eastAsia="华文楷体" w:hAnsi="华文楷体" w:hint="eastAsia"/>
          <w:sz w:val="28"/>
          <w:szCs w:val="28"/>
        </w:rPr>
        <w:t>今天讲到这个地方。</w:t>
      </w:r>
    </w:p>
    <w:p w:rsidR="00DD64BA" w:rsidRPr="00DD64BA" w:rsidRDefault="00DD64BA" w:rsidP="00DD64BA">
      <w:pPr>
        <w:ind w:firstLine="570"/>
        <w:rPr>
          <w:rFonts w:ascii="华文楷体" w:eastAsia="华文楷体" w:hAnsi="华文楷体"/>
          <w:sz w:val="28"/>
          <w:szCs w:val="28"/>
        </w:rPr>
      </w:pPr>
    </w:p>
    <w:p w:rsidR="00844ABC" w:rsidRPr="00282BCC" w:rsidRDefault="00844ABC" w:rsidP="00363832">
      <w:pPr>
        <w:ind w:firstLine="570"/>
        <w:rPr>
          <w:rFonts w:ascii="华文楷体" w:eastAsia="华文楷体" w:hAnsi="华文楷体"/>
          <w:sz w:val="28"/>
          <w:szCs w:val="28"/>
        </w:rPr>
      </w:pPr>
    </w:p>
    <w:sectPr w:rsidR="00844ABC" w:rsidRPr="00282B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365" w:rsidRDefault="00A04365" w:rsidP="005C0DDA">
      <w:r>
        <w:separator/>
      </w:r>
    </w:p>
  </w:endnote>
  <w:endnote w:type="continuationSeparator" w:id="0">
    <w:p w:rsidR="00A04365" w:rsidRDefault="00A04365"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365" w:rsidRDefault="00A04365" w:rsidP="005C0DDA">
      <w:r>
        <w:separator/>
      </w:r>
    </w:p>
  </w:footnote>
  <w:footnote w:type="continuationSeparator" w:id="0">
    <w:p w:rsidR="00A04365" w:rsidRDefault="00A04365"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045E6"/>
    <w:rsid w:val="000064F0"/>
    <w:rsid w:val="00006B6E"/>
    <w:rsid w:val="00012743"/>
    <w:rsid w:val="00021CF9"/>
    <w:rsid w:val="000222CC"/>
    <w:rsid w:val="00030D15"/>
    <w:rsid w:val="00030EC4"/>
    <w:rsid w:val="0003687B"/>
    <w:rsid w:val="0003706B"/>
    <w:rsid w:val="000437F4"/>
    <w:rsid w:val="00047E48"/>
    <w:rsid w:val="00052025"/>
    <w:rsid w:val="0005265F"/>
    <w:rsid w:val="00052AA4"/>
    <w:rsid w:val="000558D3"/>
    <w:rsid w:val="00061765"/>
    <w:rsid w:val="00075AB9"/>
    <w:rsid w:val="000925F5"/>
    <w:rsid w:val="000A2F8A"/>
    <w:rsid w:val="000A3B85"/>
    <w:rsid w:val="000A74F0"/>
    <w:rsid w:val="000B3289"/>
    <w:rsid w:val="000B5771"/>
    <w:rsid w:val="000B5E7E"/>
    <w:rsid w:val="000C0553"/>
    <w:rsid w:val="000C0F9C"/>
    <w:rsid w:val="000C4A0D"/>
    <w:rsid w:val="000C55D1"/>
    <w:rsid w:val="000D2C13"/>
    <w:rsid w:val="000D3287"/>
    <w:rsid w:val="000D68CD"/>
    <w:rsid w:val="000E118E"/>
    <w:rsid w:val="000E4BE6"/>
    <w:rsid w:val="000F535D"/>
    <w:rsid w:val="000F5ABF"/>
    <w:rsid w:val="00102A5F"/>
    <w:rsid w:val="00105BEB"/>
    <w:rsid w:val="00106A10"/>
    <w:rsid w:val="00121CE3"/>
    <w:rsid w:val="00126C4A"/>
    <w:rsid w:val="0013587D"/>
    <w:rsid w:val="00142D29"/>
    <w:rsid w:val="00145524"/>
    <w:rsid w:val="0014752D"/>
    <w:rsid w:val="00154016"/>
    <w:rsid w:val="00157DDE"/>
    <w:rsid w:val="001606E4"/>
    <w:rsid w:val="00160ADB"/>
    <w:rsid w:val="00162D85"/>
    <w:rsid w:val="0017293B"/>
    <w:rsid w:val="00177FD7"/>
    <w:rsid w:val="00185FEB"/>
    <w:rsid w:val="0019371C"/>
    <w:rsid w:val="00197EDC"/>
    <w:rsid w:val="001A059C"/>
    <w:rsid w:val="001A0B21"/>
    <w:rsid w:val="001A3FB2"/>
    <w:rsid w:val="001B3FC4"/>
    <w:rsid w:val="001B483C"/>
    <w:rsid w:val="001C41F1"/>
    <w:rsid w:val="001C49C1"/>
    <w:rsid w:val="001D0B23"/>
    <w:rsid w:val="001D0C5E"/>
    <w:rsid w:val="001D6F21"/>
    <w:rsid w:val="001E04AF"/>
    <w:rsid w:val="001E4A5F"/>
    <w:rsid w:val="001E701A"/>
    <w:rsid w:val="001E7D02"/>
    <w:rsid w:val="001F3EA3"/>
    <w:rsid w:val="002002DB"/>
    <w:rsid w:val="002017D2"/>
    <w:rsid w:val="0021125C"/>
    <w:rsid w:val="00212C92"/>
    <w:rsid w:val="00213ACF"/>
    <w:rsid w:val="00216FE9"/>
    <w:rsid w:val="0023781A"/>
    <w:rsid w:val="00237EE2"/>
    <w:rsid w:val="0024614F"/>
    <w:rsid w:val="00254B46"/>
    <w:rsid w:val="00262DE1"/>
    <w:rsid w:val="00262E33"/>
    <w:rsid w:val="0027174C"/>
    <w:rsid w:val="002733E6"/>
    <w:rsid w:val="00277D5E"/>
    <w:rsid w:val="00281EC8"/>
    <w:rsid w:val="00282BCC"/>
    <w:rsid w:val="00282C0E"/>
    <w:rsid w:val="002927E0"/>
    <w:rsid w:val="00296A82"/>
    <w:rsid w:val="002A4D97"/>
    <w:rsid w:val="002C072C"/>
    <w:rsid w:val="002C79DF"/>
    <w:rsid w:val="002D009D"/>
    <w:rsid w:val="002D1233"/>
    <w:rsid w:val="002D4FAD"/>
    <w:rsid w:val="002D719D"/>
    <w:rsid w:val="002D7D25"/>
    <w:rsid w:val="002E19E3"/>
    <w:rsid w:val="002E655D"/>
    <w:rsid w:val="002E6746"/>
    <w:rsid w:val="002E6E0C"/>
    <w:rsid w:val="002E76FD"/>
    <w:rsid w:val="002F0078"/>
    <w:rsid w:val="002F4F21"/>
    <w:rsid w:val="00302655"/>
    <w:rsid w:val="00304FE2"/>
    <w:rsid w:val="00305732"/>
    <w:rsid w:val="0032074D"/>
    <w:rsid w:val="00321140"/>
    <w:rsid w:val="00330A59"/>
    <w:rsid w:val="00334997"/>
    <w:rsid w:val="003408A3"/>
    <w:rsid w:val="00350F3A"/>
    <w:rsid w:val="003611D6"/>
    <w:rsid w:val="00363832"/>
    <w:rsid w:val="00375019"/>
    <w:rsid w:val="00377650"/>
    <w:rsid w:val="003850E3"/>
    <w:rsid w:val="00387FCF"/>
    <w:rsid w:val="00392A6D"/>
    <w:rsid w:val="003A194A"/>
    <w:rsid w:val="003A6307"/>
    <w:rsid w:val="003D03F9"/>
    <w:rsid w:val="003D1BFD"/>
    <w:rsid w:val="003E0820"/>
    <w:rsid w:val="003E560F"/>
    <w:rsid w:val="003F035C"/>
    <w:rsid w:val="003F06AC"/>
    <w:rsid w:val="003F297A"/>
    <w:rsid w:val="003F5F4A"/>
    <w:rsid w:val="004008C4"/>
    <w:rsid w:val="00402F70"/>
    <w:rsid w:val="0040325D"/>
    <w:rsid w:val="00405E6E"/>
    <w:rsid w:val="00406A54"/>
    <w:rsid w:val="00413794"/>
    <w:rsid w:val="004144A5"/>
    <w:rsid w:val="0042573D"/>
    <w:rsid w:val="00434544"/>
    <w:rsid w:val="00441124"/>
    <w:rsid w:val="00447061"/>
    <w:rsid w:val="004528A7"/>
    <w:rsid w:val="00462611"/>
    <w:rsid w:val="00463909"/>
    <w:rsid w:val="00465D8B"/>
    <w:rsid w:val="00471381"/>
    <w:rsid w:val="0048228E"/>
    <w:rsid w:val="004913B8"/>
    <w:rsid w:val="004917CF"/>
    <w:rsid w:val="004A2BFD"/>
    <w:rsid w:val="004A7E5A"/>
    <w:rsid w:val="004B0F46"/>
    <w:rsid w:val="004B6C06"/>
    <w:rsid w:val="004E437D"/>
    <w:rsid w:val="004E7EB0"/>
    <w:rsid w:val="004F02E1"/>
    <w:rsid w:val="00501D39"/>
    <w:rsid w:val="00504D7E"/>
    <w:rsid w:val="00506FA7"/>
    <w:rsid w:val="00511239"/>
    <w:rsid w:val="0051565F"/>
    <w:rsid w:val="0051577B"/>
    <w:rsid w:val="00532ABC"/>
    <w:rsid w:val="00537982"/>
    <w:rsid w:val="00540FAF"/>
    <w:rsid w:val="00541CFF"/>
    <w:rsid w:val="005423E0"/>
    <w:rsid w:val="00543896"/>
    <w:rsid w:val="00544DB1"/>
    <w:rsid w:val="00547CA2"/>
    <w:rsid w:val="00550F70"/>
    <w:rsid w:val="0055134F"/>
    <w:rsid w:val="00554077"/>
    <w:rsid w:val="00556332"/>
    <w:rsid w:val="005605F0"/>
    <w:rsid w:val="00565389"/>
    <w:rsid w:val="00580781"/>
    <w:rsid w:val="00581476"/>
    <w:rsid w:val="00592173"/>
    <w:rsid w:val="00593E67"/>
    <w:rsid w:val="0059612E"/>
    <w:rsid w:val="005963FE"/>
    <w:rsid w:val="005A3019"/>
    <w:rsid w:val="005B2BC3"/>
    <w:rsid w:val="005B47CA"/>
    <w:rsid w:val="005B5210"/>
    <w:rsid w:val="005B54B7"/>
    <w:rsid w:val="005B76B5"/>
    <w:rsid w:val="005C0DDA"/>
    <w:rsid w:val="005C1B72"/>
    <w:rsid w:val="005C45F6"/>
    <w:rsid w:val="005D09DB"/>
    <w:rsid w:val="005D60AE"/>
    <w:rsid w:val="005E00E8"/>
    <w:rsid w:val="005E19B2"/>
    <w:rsid w:val="005E373A"/>
    <w:rsid w:val="005E6F50"/>
    <w:rsid w:val="005F144C"/>
    <w:rsid w:val="006038CA"/>
    <w:rsid w:val="006041E8"/>
    <w:rsid w:val="0060632E"/>
    <w:rsid w:val="006066E7"/>
    <w:rsid w:val="00606B73"/>
    <w:rsid w:val="006072E1"/>
    <w:rsid w:val="00611C3E"/>
    <w:rsid w:val="0061309E"/>
    <w:rsid w:val="00615D36"/>
    <w:rsid w:val="00625C00"/>
    <w:rsid w:val="006313B9"/>
    <w:rsid w:val="0068526C"/>
    <w:rsid w:val="00690412"/>
    <w:rsid w:val="006A1E27"/>
    <w:rsid w:val="006A3250"/>
    <w:rsid w:val="006A48BA"/>
    <w:rsid w:val="006A5692"/>
    <w:rsid w:val="006B31F0"/>
    <w:rsid w:val="006B3B50"/>
    <w:rsid w:val="006C4DEC"/>
    <w:rsid w:val="006D72E3"/>
    <w:rsid w:val="006E1393"/>
    <w:rsid w:val="006E5034"/>
    <w:rsid w:val="006F5FF4"/>
    <w:rsid w:val="00700EBA"/>
    <w:rsid w:val="0070560E"/>
    <w:rsid w:val="00721239"/>
    <w:rsid w:val="007315F7"/>
    <w:rsid w:val="00735FC1"/>
    <w:rsid w:val="00737770"/>
    <w:rsid w:val="00737952"/>
    <w:rsid w:val="00747B54"/>
    <w:rsid w:val="00750E62"/>
    <w:rsid w:val="0075127C"/>
    <w:rsid w:val="00754BAD"/>
    <w:rsid w:val="00756386"/>
    <w:rsid w:val="0075661B"/>
    <w:rsid w:val="00760877"/>
    <w:rsid w:val="007612C2"/>
    <w:rsid w:val="00764118"/>
    <w:rsid w:val="00771AFF"/>
    <w:rsid w:val="00773A02"/>
    <w:rsid w:val="00773E12"/>
    <w:rsid w:val="00781971"/>
    <w:rsid w:val="00785DAD"/>
    <w:rsid w:val="00786B16"/>
    <w:rsid w:val="007874AF"/>
    <w:rsid w:val="0079116C"/>
    <w:rsid w:val="0079420C"/>
    <w:rsid w:val="00795405"/>
    <w:rsid w:val="007A075D"/>
    <w:rsid w:val="007A1CE3"/>
    <w:rsid w:val="007B254C"/>
    <w:rsid w:val="007B606F"/>
    <w:rsid w:val="007D1E74"/>
    <w:rsid w:val="007D7575"/>
    <w:rsid w:val="007D7FDA"/>
    <w:rsid w:val="007F107A"/>
    <w:rsid w:val="007F3F42"/>
    <w:rsid w:val="007F6195"/>
    <w:rsid w:val="008026B8"/>
    <w:rsid w:val="00803297"/>
    <w:rsid w:val="00810ADF"/>
    <w:rsid w:val="0083715A"/>
    <w:rsid w:val="00844ABC"/>
    <w:rsid w:val="00851083"/>
    <w:rsid w:val="00860D7C"/>
    <w:rsid w:val="00860E93"/>
    <w:rsid w:val="00862F85"/>
    <w:rsid w:val="00866659"/>
    <w:rsid w:val="008819CD"/>
    <w:rsid w:val="008902EF"/>
    <w:rsid w:val="00891050"/>
    <w:rsid w:val="008B5155"/>
    <w:rsid w:val="008D3537"/>
    <w:rsid w:val="008E1EEA"/>
    <w:rsid w:val="008F59CF"/>
    <w:rsid w:val="00900726"/>
    <w:rsid w:val="009036A2"/>
    <w:rsid w:val="0091213A"/>
    <w:rsid w:val="00920BC2"/>
    <w:rsid w:val="009250AA"/>
    <w:rsid w:val="00930991"/>
    <w:rsid w:val="00931841"/>
    <w:rsid w:val="0093661E"/>
    <w:rsid w:val="009418D6"/>
    <w:rsid w:val="00950634"/>
    <w:rsid w:val="0095550B"/>
    <w:rsid w:val="009613A5"/>
    <w:rsid w:val="00965742"/>
    <w:rsid w:val="009658C1"/>
    <w:rsid w:val="00967115"/>
    <w:rsid w:val="00967F5A"/>
    <w:rsid w:val="009733A8"/>
    <w:rsid w:val="00975B37"/>
    <w:rsid w:val="009806FC"/>
    <w:rsid w:val="00984510"/>
    <w:rsid w:val="00992E07"/>
    <w:rsid w:val="00997597"/>
    <w:rsid w:val="009A2034"/>
    <w:rsid w:val="009A410A"/>
    <w:rsid w:val="009B07D7"/>
    <w:rsid w:val="009B436F"/>
    <w:rsid w:val="009C5F92"/>
    <w:rsid w:val="009C758F"/>
    <w:rsid w:val="009D1299"/>
    <w:rsid w:val="009D1902"/>
    <w:rsid w:val="009D1B74"/>
    <w:rsid w:val="009D478D"/>
    <w:rsid w:val="009D5B2A"/>
    <w:rsid w:val="009D7FBE"/>
    <w:rsid w:val="009E70F2"/>
    <w:rsid w:val="009E7281"/>
    <w:rsid w:val="009F30AD"/>
    <w:rsid w:val="009F67B6"/>
    <w:rsid w:val="00A04365"/>
    <w:rsid w:val="00A11D2C"/>
    <w:rsid w:val="00A147B1"/>
    <w:rsid w:val="00A165A2"/>
    <w:rsid w:val="00A16E7D"/>
    <w:rsid w:val="00A22775"/>
    <w:rsid w:val="00A522B5"/>
    <w:rsid w:val="00A5717A"/>
    <w:rsid w:val="00A61D5B"/>
    <w:rsid w:val="00A62A41"/>
    <w:rsid w:val="00A74E83"/>
    <w:rsid w:val="00A75DAD"/>
    <w:rsid w:val="00A82EBE"/>
    <w:rsid w:val="00A90343"/>
    <w:rsid w:val="00A91E0D"/>
    <w:rsid w:val="00A92FE0"/>
    <w:rsid w:val="00AA0517"/>
    <w:rsid w:val="00AA4831"/>
    <w:rsid w:val="00AA490C"/>
    <w:rsid w:val="00AB6657"/>
    <w:rsid w:val="00AC4C2C"/>
    <w:rsid w:val="00AC667F"/>
    <w:rsid w:val="00AC7E91"/>
    <w:rsid w:val="00AD3B6A"/>
    <w:rsid w:val="00AE1B28"/>
    <w:rsid w:val="00AF0DF9"/>
    <w:rsid w:val="00AF6B0C"/>
    <w:rsid w:val="00B1032C"/>
    <w:rsid w:val="00B11AEA"/>
    <w:rsid w:val="00B15FD8"/>
    <w:rsid w:val="00B171C4"/>
    <w:rsid w:val="00B175CE"/>
    <w:rsid w:val="00B179A9"/>
    <w:rsid w:val="00B32622"/>
    <w:rsid w:val="00B344C6"/>
    <w:rsid w:val="00B351FE"/>
    <w:rsid w:val="00B36C8A"/>
    <w:rsid w:val="00B40513"/>
    <w:rsid w:val="00B424AF"/>
    <w:rsid w:val="00B50388"/>
    <w:rsid w:val="00B62224"/>
    <w:rsid w:val="00B64F43"/>
    <w:rsid w:val="00B7032F"/>
    <w:rsid w:val="00B8168E"/>
    <w:rsid w:val="00B81BAA"/>
    <w:rsid w:val="00B84573"/>
    <w:rsid w:val="00B87C7E"/>
    <w:rsid w:val="00B94FC4"/>
    <w:rsid w:val="00BA3E8F"/>
    <w:rsid w:val="00BA480D"/>
    <w:rsid w:val="00BA4C5B"/>
    <w:rsid w:val="00BB0995"/>
    <w:rsid w:val="00BC5C2D"/>
    <w:rsid w:val="00BD0A20"/>
    <w:rsid w:val="00BD14F5"/>
    <w:rsid w:val="00BD7557"/>
    <w:rsid w:val="00BD7CF4"/>
    <w:rsid w:val="00BE0F08"/>
    <w:rsid w:val="00BE7187"/>
    <w:rsid w:val="00BF012A"/>
    <w:rsid w:val="00BF2E2C"/>
    <w:rsid w:val="00BF7D1C"/>
    <w:rsid w:val="00C02882"/>
    <w:rsid w:val="00C061F4"/>
    <w:rsid w:val="00C06384"/>
    <w:rsid w:val="00C066AE"/>
    <w:rsid w:val="00C10E6B"/>
    <w:rsid w:val="00C14783"/>
    <w:rsid w:val="00C20A1D"/>
    <w:rsid w:val="00C31797"/>
    <w:rsid w:val="00C3557D"/>
    <w:rsid w:val="00C37E1E"/>
    <w:rsid w:val="00C42ED0"/>
    <w:rsid w:val="00C438C2"/>
    <w:rsid w:val="00C442C2"/>
    <w:rsid w:val="00C450FE"/>
    <w:rsid w:val="00C556B3"/>
    <w:rsid w:val="00C55D75"/>
    <w:rsid w:val="00C568D2"/>
    <w:rsid w:val="00C57085"/>
    <w:rsid w:val="00C668BC"/>
    <w:rsid w:val="00C77E74"/>
    <w:rsid w:val="00C80CEB"/>
    <w:rsid w:val="00C84614"/>
    <w:rsid w:val="00C84BFA"/>
    <w:rsid w:val="00C8601A"/>
    <w:rsid w:val="00C9420D"/>
    <w:rsid w:val="00C97F43"/>
    <w:rsid w:val="00CA0154"/>
    <w:rsid w:val="00CA4A34"/>
    <w:rsid w:val="00CA58F5"/>
    <w:rsid w:val="00CB747F"/>
    <w:rsid w:val="00CC08C9"/>
    <w:rsid w:val="00CC5BC1"/>
    <w:rsid w:val="00CD27CB"/>
    <w:rsid w:val="00CD425C"/>
    <w:rsid w:val="00CD4CD5"/>
    <w:rsid w:val="00CD5295"/>
    <w:rsid w:val="00CD6C19"/>
    <w:rsid w:val="00CD7009"/>
    <w:rsid w:val="00CE16B5"/>
    <w:rsid w:val="00CF2300"/>
    <w:rsid w:val="00CF52E0"/>
    <w:rsid w:val="00CF7E66"/>
    <w:rsid w:val="00D07719"/>
    <w:rsid w:val="00D07FE4"/>
    <w:rsid w:val="00D100ED"/>
    <w:rsid w:val="00D10D1A"/>
    <w:rsid w:val="00D11EFE"/>
    <w:rsid w:val="00D12822"/>
    <w:rsid w:val="00D16748"/>
    <w:rsid w:val="00D16854"/>
    <w:rsid w:val="00D20361"/>
    <w:rsid w:val="00D24C7B"/>
    <w:rsid w:val="00D30E08"/>
    <w:rsid w:val="00D315BD"/>
    <w:rsid w:val="00D36F68"/>
    <w:rsid w:val="00D40F54"/>
    <w:rsid w:val="00D47544"/>
    <w:rsid w:val="00D55932"/>
    <w:rsid w:val="00D56B6D"/>
    <w:rsid w:val="00D61FF1"/>
    <w:rsid w:val="00D62BC2"/>
    <w:rsid w:val="00D650DB"/>
    <w:rsid w:val="00D76B3D"/>
    <w:rsid w:val="00D879FB"/>
    <w:rsid w:val="00D968B3"/>
    <w:rsid w:val="00DA62A8"/>
    <w:rsid w:val="00DA7C0A"/>
    <w:rsid w:val="00DB3667"/>
    <w:rsid w:val="00DB53A9"/>
    <w:rsid w:val="00DB63C8"/>
    <w:rsid w:val="00DC3BB8"/>
    <w:rsid w:val="00DC507B"/>
    <w:rsid w:val="00DD1C92"/>
    <w:rsid w:val="00DD2A41"/>
    <w:rsid w:val="00DD38E6"/>
    <w:rsid w:val="00DD64BA"/>
    <w:rsid w:val="00DD719B"/>
    <w:rsid w:val="00DF19DE"/>
    <w:rsid w:val="00DF7ED1"/>
    <w:rsid w:val="00E02B1B"/>
    <w:rsid w:val="00E06CF0"/>
    <w:rsid w:val="00E07DA4"/>
    <w:rsid w:val="00E12BD1"/>
    <w:rsid w:val="00E131FF"/>
    <w:rsid w:val="00E210DC"/>
    <w:rsid w:val="00E21606"/>
    <w:rsid w:val="00E277DE"/>
    <w:rsid w:val="00E31D68"/>
    <w:rsid w:val="00E35278"/>
    <w:rsid w:val="00E37360"/>
    <w:rsid w:val="00E379DD"/>
    <w:rsid w:val="00E403FA"/>
    <w:rsid w:val="00E447F5"/>
    <w:rsid w:val="00E52AB4"/>
    <w:rsid w:val="00E6306B"/>
    <w:rsid w:val="00E656EA"/>
    <w:rsid w:val="00E74095"/>
    <w:rsid w:val="00E74CFC"/>
    <w:rsid w:val="00E751A7"/>
    <w:rsid w:val="00E76223"/>
    <w:rsid w:val="00E86489"/>
    <w:rsid w:val="00EA115A"/>
    <w:rsid w:val="00EA79BA"/>
    <w:rsid w:val="00EB01C1"/>
    <w:rsid w:val="00EB20F3"/>
    <w:rsid w:val="00EB233F"/>
    <w:rsid w:val="00ED0BB5"/>
    <w:rsid w:val="00ED1843"/>
    <w:rsid w:val="00ED4E93"/>
    <w:rsid w:val="00ED6DE2"/>
    <w:rsid w:val="00EE0FEA"/>
    <w:rsid w:val="00EE1F5F"/>
    <w:rsid w:val="00EF043E"/>
    <w:rsid w:val="00EF7224"/>
    <w:rsid w:val="00EF731B"/>
    <w:rsid w:val="00F059BA"/>
    <w:rsid w:val="00F06AD0"/>
    <w:rsid w:val="00F1515A"/>
    <w:rsid w:val="00F20497"/>
    <w:rsid w:val="00F2162A"/>
    <w:rsid w:val="00F2254B"/>
    <w:rsid w:val="00F2280B"/>
    <w:rsid w:val="00F31BC1"/>
    <w:rsid w:val="00F333BF"/>
    <w:rsid w:val="00F514AD"/>
    <w:rsid w:val="00F55F87"/>
    <w:rsid w:val="00F62371"/>
    <w:rsid w:val="00F73BB6"/>
    <w:rsid w:val="00F761CB"/>
    <w:rsid w:val="00F77777"/>
    <w:rsid w:val="00F8170C"/>
    <w:rsid w:val="00F866FD"/>
    <w:rsid w:val="00F8772A"/>
    <w:rsid w:val="00F94E86"/>
    <w:rsid w:val="00F97DA1"/>
    <w:rsid w:val="00FA4EB5"/>
    <w:rsid w:val="00FA53B8"/>
    <w:rsid w:val="00FA5CD4"/>
    <w:rsid w:val="00FB5804"/>
    <w:rsid w:val="00FB6845"/>
    <w:rsid w:val="00FD3A27"/>
    <w:rsid w:val="00FD4BB7"/>
    <w:rsid w:val="00FD54BC"/>
    <w:rsid w:val="00FE7B2D"/>
    <w:rsid w:val="00FF04DF"/>
    <w:rsid w:val="00FF4629"/>
    <w:rsid w:val="00FF7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700EBA"/>
    <w:rPr>
      <w:sz w:val="18"/>
      <w:szCs w:val="18"/>
    </w:rPr>
  </w:style>
  <w:style w:type="character" w:customStyle="1" w:styleId="Char1">
    <w:name w:val="批注框文本 Char"/>
    <w:basedOn w:val="a0"/>
    <w:link w:val="a5"/>
    <w:uiPriority w:val="99"/>
    <w:semiHidden/>
    <w:rsid w:val="00700E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700EBA"/>
    <w:rPr>
      <w:sz w:val="18"/>
      <w:szCs w:val="18"/>
    </w:rPr>
  </w:style>
  <w:style w:type="character" w:customStyle="1" w:styleId="Char1">
    <w:name w:val="批注框文本 Char"/>
    <w:basedOn w:val="a0"/>
    <w:link w:val="a5"/>
    <w:uiPriority w:val="99"/>
    <w:semiHidden/>
    <w:rsid w:val="00700E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1773</TotalTime>
  <Pages>39</Pages>
  <Words>3535</Words>
  <Characters>20155</Characters>
  <Application>Microsoft Office Word</Application>
  <DocSecurity>0</DocSecurity>
  <Lines>167</Lines>
  <Paragraphs>47</Paragraphs>
  <ScaleCrop>false</ScaleCrop>
  <Company>soft.netnest.com.cn</Company>
  <LinksUpToDate>false</LinksUpToDate>
  <CharactersWithSpaces>23643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353</cp:revision>
  <dcterms:created xsi:type="dcterms:W3CDTF">2015-06-17T00:39:00Z</dcterms:created>
  <dcterms:modified xsi:type="dcterms:W3CDTF">2015-07-20T16:36:00Z</dcterms:modified>
</cp:coreProperties>
</file>