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del w:id="0" w:author="Administrator" w:date="2015-08-01T08:05:00Z"/>
          <w:b/>
          <w:sz w:val="44"/>
          <w:szCs w:val="44"/>
        </w:rPr>
      </w:pPr>
      <w:del w:id="1" w:author="Administrator" w:date="2015-08-01T08:05:00Z">
        <w:r>
          <w:rPr>
            <w:rFonts w:hint="eastAsia"/>
            <w:b/>
            <w:sz w:val="44"/>
            <w:szCs w:val="44"/>
          </w:rPr>
          <w:delText>第18课</w:delText>
        </w:r>
      </w:del>
    </w:p>
    <w:p>
      <w:pPr>
        <w:jc w:val="center"/>
        <w:rPr>
          <w:ins w:id="2" w:author="Administrator" w:date="2015-08-01T08:05:00Z"/>
          <w:rFonts w:hint="eastAsia" w:eastAsia="宋体"/>
          <w:b/>
          <w:bCs w:val="0"/>
          <w:sz w:val="28"/>
          <w:szCs w:val="28"/>
          <w:lang w:eastAsia="zh-CN"/>
          <w:rPrChange w:id="3" w:author="Administrator" w:date="2015-08-01T08:06:00Z">
            <w:rPr>
              <w:rFonts w:hint="eastAsia" w:eastAsia="宋体"/>
              <w:b/>
              <w:sz w:val="28"/>
              <w:szCs w:val="28"/>
              <w:lang w:eastAsia="zh-CN"/>
            </w:rPr>
          </w:rPrChange>
        </w:rPr>
      </w:pPr>
      <w:ins w:id="4" w:author="Administrator" w:date="2015-08-01T08:05:00Z">
        <w:r>
          <w:rPr>
            <w:rFonts w:hint="eastAsia"/>
            <w:b/>
            <w:bCs w:val="0"/>
            <w:sz w:val="36"/>
            <w:szCs w:val="36"/>
            <w:lang w:eastAsia="zh-CN"/>
            <w:rPrChange w:id="5" w:author="Administrator" w:date="2015-08-01T08:06:00Z">
              <w:rPr>
                <w:rFonts w:hint="eastAsia"/>
                <w:b/>
                <w:sz w:val="28"/>
                <w:szCs w:val="28"/>
                <w:lang w:eastAsia="zh-CN"/>
              </w:rPr>
            </w:rPrChange>
          </w:rPr>
          <w:t>《</w:t>
        </w:r>
      </w:ins>
      <w:ins w:id="6" w:author="Administrator" w:date="2015-08-01T08:05:00Z">
        <w:r>
          <w:rPr>
            <w:rFonts w:hint="eastAsia"/>
            <w:b/>
            <w:bCs w:val="0"/>
            <w:sz w:val="36"/>
            <w:szCs w:val="36"/>
            <w:lang w:eastAsia="zh-CN"/>
            <w:rPrChange w:id="7" w:author="Administrator" w:date="2015-08-01T08:06:00Z">
              <w:rPr>
                <w:rFonts w:hint="eastAsia"/>
                <w:b/>
                <w:sz w:val="28"/>
                <w:szCs w:val="28"/>
                <w:lang w:eastAsia="zh-CN"/>
              </w:rPr>
            </w:rPrChange>
          </w:rPr>
          <w:t>中观庄严论释</w:t>
        </w:r>
      </w:ins>
      <w:ins w:id="8" w:author="Administrator" w:date="2015-08-01T08:05:00Z">
        <w:r>
          <w:rPr>
            <w:rFonts w:hint="eastAsia"/>
            <w:b/>
            <w:bCs w:val="0"/>
            <w:sz w:val="36"/>
            <w:szCs w:val="36"/>
            <w:lang w:eastAsia="zh-CN"/>
            <w:rPrChange w:id="9" w:author="Administrator" w:date="2015-08-01T08:06:00Z">
              <w:rPr>
                <w:rFonts w:hint="eastAsia"/>
                <w:b/>
                <w:sz w:val="28"/>
                <w:szCs w:val="28"/>
                <w:lang w:eastAsia="zh-CN"/>
              </w:rPr>
            </w:rPrChange>
          </w:rPr>
          <w:t>》</w:t>
        </w:r>
      </w:ins>
      <w:ins w:id="10" w:author="Administrator" w:date="2015-08-01T08:06:00Z">
        <w:r>
          <w:rPr>
            <w:rFonts w:hint="eastAsia"/>
            <w:b/>
            <w:bCs w:val="0"/>
            <w:sz w:val="36"/>
            <w:szCs w:val="36"/>
            <w:lang w:eastAsia="zh-CN"/>
            <w:rPrChange w:id="11" w:author="Administrator" w:date="2015-08-01T08:06:00Z">
              <w:rPr>
                <w:rFonts w:hint="eastAsia"/>
                <w:b/>
                <w:sz w:val="28"/>
                <w:szCs w:val="28"/>
                <w:lang w:eastAsia="zh-CN"/>
              </w:rPr>
            </w:rPrChange>
          </w:rPr>
          <w:t>第</w:t>
        </w:r>
      </w:ins>
      <w:ins w:id="12" w:author="Administrator" w:date="2015-08-01T08:06:00Z">
        <w:r>
          <w:rPr>
            <w:rFonts w:hint="eastAsia"/>
            <w:b/>
            <w:bCs w:val="0"/>
            <w:sz w:val="36"/>
            <w:szCs w:val="36"/>
            <w:lang w:val="en-US" w:eastAsia="zh-CN"/>
            <w:rPrChange w:id="13" w:author="Administrator" w:date="2015-08-01T08:06:00Z">
              <w:rPr>
                <w:rFonts w:hint="eastAsia"/>
                <w:b/>
                <w:sz w:val="28"/>
                <w:szCs w:val="28"/>
                <w:lang w:val="en-US" w:eastAsia="zh-CN"/>
              </w:rPr>
            </w:rPrChange>
          </w:rPr>
          <w:t>18</w:t>
        </w:r>
      </w:ins>
      <w:ins w:id="14" w:author="Administrator" w:date="2015-08-01T08:06:00Z">
        <w:r>
          <w:rPr>
            <w:rFonts w:hint="eastAsia"/>
            <w:b/>
            <w:bCs w:val="0"/>
            <w:sz w:val="36"/>
            <w:szCs w:val="36"/>
            <w:lang w:val="en-US" w:eastAsia="zh-CN"/>
            <w:rPrChange w:id="15" w:author="Administrator" w:date="2015-08-01T08:06:00Z">
              <w:rPr>
                <w:rFonts w:hint="eastAsia"/>
                <w:b/>
                <w:sz w:val="28"/>
                <w:szCs w:val="28"/>
                <w:lang w:val="en-US" w:eastAsia="zh-CN"/>
              </w:rPr>
            </w:rPrChange>
          </w:rPr>
          <w:t>课</w:t>
        </w:r>
      </w:ins>
      <w:ins w:id="16" w:author="Administrator" w:date="2015-08-01T08:06:00Z">
        <w:r>
          <w:rPr>
            <w:rFonts w:hint="eastAsia"/>
            <w:b/>
            <w:bCs w:val="0"/>
            <w:sz w:val="36"/>
            <w:szCs w:val="36"/>
            <w:lang w:val="en-US" w:eastAsia="zh-CN"/>
            <w:rPrChange w:id="17" w:author="Administrator" w:date="2015-08-01T08:06:00Z">
              <w:rPr>
                <w:rFonts w:hint="eastAsia"/>
                <w:b/>
                <w:sz w:val="28"/>
                <w:szCs w:val="28"/>
                <w:lang w:val="en-US" w:eastAsia="zh-CN"/>
              </w:rPr>
            </w:rPrChange>
          </w:rPr>
          <w:t>讲记</w:t>
        </w:r>
      </w:ins>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del w:id="18" w:author="Administrator" w:date="2015-08-01T08:04:00Z">
        <w:r>
          <w:rPr>
            <w:rFonts w:hint="eastAsia" w:ascii="华文楷体" w:hAnsi="华文楷体" w:eastAsia="华文楷体"/>
            <w:sz w:val="28"/>
            <w:szCs w:val="28"/>
          </w:rPr>
          <w:delText>第018课</w:delText>
        </w:r>
      </w:del>
    </w:p>
    <w:p>
      <w:pPr>
        <w:ind w:firstLine="570"/>
        <w:rPr>
          <w:del w:id="19" w:author="Administrator" w:date="2015-08-01T08:05:00Z"/>
          <w:rFonts w:hint="eastAsia" w:ascii="华文楷体" w:hAnsi="华文楷体" w:eastAsia="华文楷体"/>
          <w:sz w:val="28"/>
          <w:szCs w:val="28"/>
        </w:rPr>
      </w:pPr>
      <w:del w:id="20" w:author="Administrator" w:date="2015-08-01T08:05:00Z">
        <w:r>
          <w:rPr>
            <w:rFonts w:hint="eastAsia" w:ascii="华文楷体" w:hAnsi="华文楷体" w:eastAsia="华文楷体"/>
            <w:sz w:val="28"/>
            <w:szCs w:val="28"/>
          </w:rPr>
          <w:delText>诸法等性本基法界中，自现圆满三身游舞力，</w:delText>
        </w:r>
      </w:del>
    </w:p>
    <w:p>
      <w:pPr>
        <w:ind w:firstLine="570"/>
        <w:rPr>
          <w:del w:id="21" w:author="Administrator" w:date="2015-08-01T08:05:00Z"/>
          <w:rFonts w:hint="eastAsia" w:ascii="华文楷体" w:hAnsi="华文楷体" w:eastAsia="华文楷体"/>
          <w:sz w:val="28"/>
          <w:szCs w:val="28"/>
        </w:rPr>
      </w:pPr>
      <w:del w:id="22" w:author="Administrator" w:date="2015-08-01T08:05:00Z">
        <w:r>
          <w:rPr>
            <w:rFonts w:hint="eastAsia" w:ascii="华文楷体" w:hAnsi="华文楷体" w:eastAsia="华文楷体"/>
            <w:sz w:val="28"/>
            <w:szCs w:val="28"/>
          </w:rPr>
          <w:delText>离障本来怙主龙钦巴，祈请无垢光尊常护我。</w:delText>
        </w:r>
      </w:del>
    </w:p>
    <w:p>
      <w:pPr>
        <w:ind w:firstLine="570"/>
        <w:rPr>
          <w:rFonts w:hint="eastAsia" w:ascii="华文楷体" w:hAnsi="华文楷体" w:eastAsia="华文楷体"/>
          <w:sz w:val="28"/>
          <w:szCs w:val="28"/>
        </w:rPr>
      </w:pPr>
      <w:del w:id="23" w:author="Administrator" w:date="2015-08-01T08:05:00Z">
        <w:r>
          <w:rPr>
            <w:rFonts w:hint="eastAsia" w:ascii="华文楷体" w:hAnsi="华文楷体" w:eastAsia="华文楷体"/>
            <w:sz w:val="28"/>
            <w:szCs w:val="28"/>
          </w:rPr>
          <w:delText>为度化一切众生，请大家发无上的菩提心！</w:delText>
        </w:r>
      </w:del>
      <w:r>
        <w:rPr>
          <w:rFonts w:hint="eastAsia" w:ascii="华文楷体" w:hAnsi="华文楷体" w:eastAsia="华文楷体"/>
          <w:sz w:val="28"/>
          <w:szCs w:val="28"/>
        </w:rPr>
        <w:t>发了菩提心之后，今天我们继续宣讲全知麦彭仁波切所造的《中观庄严论释——文殊上师欢喜之教言》。</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部论典分了两个部分，首先是造论的分支，第二是所说论义。造论分支是通过那烂陀寺班智达讲法的特点，通过造论五支来进行安立的。造论五支当中呢，由谁而造、由谁所著（为谁而作），然后是属何范畴、全论内容和有何必要。那其中前面四个内容已经讲完了，现在在讲的是第五个问题，有何必要。那这样一种《中观庄严论》造的必要性是怎么样的呢？实际上是为了让这些后学的弟子轻而易举地通达这样一种整个大乘的教义，并由此获得殊胜的菩提，那么就是这样一种殊胜的必要性。那么就</w:t>
      </w:r>
      <w:ins w:id="24" w:author="Administrator" w:date="2015-08-01T07:58: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说了知这样一种殊胜必要性，可以好好去修行，放心去修行，因为它这个必要可以让我们通达大乘，然后通达大乘之后就可以修持殊胜的菩提道而成就。那么前面</w:t>
      </w:r>
      <w:del w:id="25" w:author="Administrator" w:date="2015-08-01T07:58:00Z">
        <w:r>
          <w:rPr>
            <w:rFonts w:hint="eastAsia" w:ascii="华文楷体" w:hAnsi="华文楷体" w:eastAsia="华文楷体"/>
            <w:sz w:val="28"/>
            <w:szCs w:val="28"/>
          </w:rPr>
          <w:delText>这点</w:delText>
        </w:r>
      </w:del>
      <w:ins w:id="26" w:author="Administrator" w:date="2015-08-01T07:58: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是进行这样的安立。</w:t>
      </w:r>
      <w:del w:id="27" w:author="Administrator" w:date="2015-08-01T07:58:00Z">
        <w:r>
          <w:rPr>
            <w:rFonts w:hint="eastAsia" w:ascii="华文楷体" w:hAnsi="华文楷体" w:eastAsia="华文楷体"/>
            <w:sz w:val="28"/>
            <w:szCs w:val="28"/>
          </w:rPr>
          <w:delText>那么从</w:delText>
        </w:r>
      </w:del>
      <w:ins w:id="28" w:author="Administrator" w:date="2015-08-01T07:58:00Z">
        <w:r>
          <w:rPr>
            <w:rFonts w:hint="eastAsia" w:ascii="华文楷体" w:hAnsi="华文楷体" w:eastAsia="华文楷体"/>
            <w:sz w:val="28"/>
            <w:szCs w:val="28"/>
            <w:lang w:eastAsia="zh-CN"/>
          </w:rPr>
          <w:t>通过</w:t>
        </w:r>
      </w:ins>
      <w:r>
        <w:rPr>
          <w:rFonts w:hint="eastAsia" w:ascii="华文楷体" w:hAnsi="华文楷体" w:eastAsia="华文楷体"/>
          <w:sz w:val="28"/>
          <w:szCs w:val="28"/>
        </w:rPr>
        <w:t>三个方面进行观察的，首先是怎么样对整个大乘产生定解，那么什么是轻而易举</w:t>
      </w:r>
      <w:del w:id="29" w:author="Administrator" w:date="2015-08-01T07:59:00Z">
        <w:r>
          <w:rPr>
            <w:rFonts w:hint="eastAsia" w:ascii="华文楷体" w:hAnsi="华文楷体" w:eastAsia="华文楷体"/>
            <w:sz w:val="28"/>
            <w:szCs w:val="28"/>
          </w:rPr>
          <w:delText>，</w:delText>
        </w:r>
      </w:del>
      <w:ins w:id="30" w:author="Administrator" w:date="2015-08-01T07:59:00Z">
        <w:r>
          <w:rPr>
            <w:rFonts w:hint="eastAsia" w:ascii="华文楷体" w:hAnsi="华文楷体" w:eastAsia="华文楷体"/>
            <w:sz w:val="28"/>
            <w:szCs w:val="28"/>
            <w:lang w:eastAsia="zh-CN"/>
          </w:rPr>
          <w:t>？</w:t>
        </w:r>
      </w:ins>
      <w:r>
        <w:rPr>
          <w:rFonts w:hint="eastAsia" w:ascii="华文楷体" w:hAnsi="华文楷体" w:eastAsia="华文楷体"/>
          <w:sz w:val="28"/>
          <w:szCs w:val="28"/>
        </w:rPr>
        <w:t>也是第三个问题来宣讲，怎么样获得菩提</w:t>
      </w:r>
      <w:del w:id="31" w:author="Administrator" w:date="2015-08-01T07:59:00Z">
        <w:r>
          <w:rPr>
            <w:rFonts w:hint="eastAsia" w:ascii="华文楷体" w:hAnsi="华文楷体" w:eastAsia="华文楷体"/>
            <w:sz w:val="28"/>
            <w:szCs w:val="28"/>
          </w:rPr>
          <w:delText>果。</w:delText>
        </w:r>
      </w:del>
      <w:ins w:id="32" w:author="Administrator" w:date="2015-08-01T07:59: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那么现在还在讲第一个问题。前面是对整个大乘产生定解的方法作了交待。现在讲的是分别对于本论就是产生定解的方式，那么这就</w:t>
      </w:r>
      <w:del w:id="33" w:author="Administrator" w:date="2015-08-01T07:59:00Z">
        <w:r>
          <w:rPr>
            <w:rFonts w:hint="eastAsia" w:ascii="华文楷体" w:hAnsi="华文楷体" w:eastAsia="华文楷体"/>
            <w:sz w:val="28"/>
            <w:szCs w:val="28"/>
          </w:rPr>
          <w:delText>是</w:delText>
        </w:r>
      </w:del>
      <w:ins w:id="34" w:author="Administrator" w:date="2015-08-01T07:59:00Z">
        <w:r>
          <w:rPr>
            <w:rFonts w:hint="eastAsia" w:ascii="华文楷体" w:hAnsi="华文楷体" w:eastAsia="华文楷体"/>
            <w:sz w:val="28"/>
            <w:szCs w:val="28"/>
            <w:lang w:eastAsia="zh-CN"/>
          </w:rPr>
          <w:t>有</w:t>
        </w:r>
      </w:ins>
      <w:r>
        <w:rPr>
          <w:rFonts w:hint="eastAsia" w:ascii="华文楷体" w:hAnsi="华文楷体" w:eastAsia="华文楷体"/>
          <w:sz w:val="28"/>
          <w:szCs w:val="28"/>
        </w:rPr>
        <w:t>五个问题吧。五个问题</w:t>
      </w:r>
      <w:ins w:id="35" w:author="Administrator" w:date="2015-08-01T07:59:00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中，现在讲的是第三个问题。第三个问题就是了知一切显现都是自现，然后可以进一步地通达一切流转轮回和从轮回当中获得解脱的这样殊胜的窍诀。实际上，如果我们能了知心，能够通达了这样一种内心，就</w:t>
      </w:r>
      <w:ins w:id="36" w:author="Administrator" w:date="2015-08-01T08:00:00Z">
        <w:r>
          <w:rPr>
            <w:rFonts w:hint="eastAsia" w:ascii="华文楷体" w:hAnsi="华文楷体" w:eastAsia="华文楷体"/>
            <w:sz w:val="28"/>
            <w:szCs w:val="28"/>
            <w:lang w:eastAsia="zh-CN"/>
          </w:rPr>
          <w:t>能</w:t>
        </w:r>
      </w:ins>
      <w:r>
        <w:rPr>
          <w:rFonts w:hint="eastAsia" w:ascii="华文楷体" w:hAnsi="华文楷体" w:eastAsia="华文楷体"/>
          <w:sz w:val="28"/>
          <w:szCs w:val="28"/>
        </w:rPr>
        <w:t>通达了流转的关要，也通达了这个</w:t>
      </w:r>
      <w:del w:id="37" w:author="Administrator" w:date="2015-08-01T08:00:00Z">
        <w:r>
          <w:rPr>
            <w:rFonts w:hint="eastAsia" w:ascii="华文楷体" w:hAnsi="华文楷体" w:eastAsia="华文楷体"/>
            <w:sz w:val="28"/>
            <w:szCs w:val="28"/>
          </w:rPr>
          <w:delText>还</w:delText>
        </w:r>
      </w:del>
      <w:ins w:id="38" w:author="Administrator" w:date="2015-08-01T08:00:00Z">
        <w:r>
          <w:rPr>
            <w:rFonts w:hint="eastAsia" w:ascii="华文楷体" w:hAnsi="华文楷体" w:eastAsia="华文楷体"/>
            <w:sz w:val="28"/>
            <w:szCs w:val="28"/>
            <w:lang w:eastAsia="zh-CN"/>
          </w:rPr>
          <w:t>环</w:t>
        </w:r>
      </w:ins>
      <w:r>
        <w:rPr>
          <w:rFonts w:hint="eastAsia" w:ascii="华文楷体" w:hAnsi="华文楷体" w:eastAsia="华文楷体"/>
          <w:sz w:val="28"/>
          <w:szCs w:val="28"/>
        </w:rPr>
        <w:t>灭的关要。一切的这样非常多的显现都是由相续当中的习气而来的。如果我们真正要遮止一切的显现的话，主要从遮止内心当中的非理作意而起。那么如果把相续当中的非理作意遮止完之后呢，那么新的习气不再熏进来，旧有的习气通过这种殊胜的空性的修法，可以这样一种逐渐地隐灭，后面通过相续当中清净的习气越来越多，所以不清净的习气就越来越少，像这样的话就逐渐开始显现净土，最后呢，一切这样一种清净、不清净的习气全部清净之后，就可以获得殊胜的佛果。所以前面讲过了，如果通过方便摄持的话，连金刚乘的窍诀也仅此而已的。那么下面这个内容也是进一步地来阐释，通过正面，通过反面，通过很多很多方面来让我们知道，实际上认识心的奥秘，这个是最为关键的。那么如果放弃了探索心奥秘的这样一种途径，</w:t>
      </w:r>
      <w:del w:id="39" w:author="Administrator" w:date="2015-08-01T08:03:00Z">
        <w:r>
          <w:rPr>
            <w:rFonts w:hint="eastAsia" w:ascii="华文楷体" w:hAnsi="华文楷体" w:eastAsia="华文楷体"/>
            <w:sz w:val="28"/>
            <w:szCs w:val="28"/>
          </w:rPr>
          <w:delText>来</w:delText>
        </w:r>
      </w:del>
      <w:r>
        <w:rPr>
          <w:rFonts w:hint="eastAsia" w:ascii="华文楷体" w:hAnsi="华文楷体" w:eastAsia="华文楷体"/>
          <w:sz w:val="28"/>
          <w:szCs w:val="28"/>
        </w:rPr>
        <w:t>寻找其他途径的话，这个只是</w:t>
      </w:r>
      <w:del w:id="40" w:author="Administrator" w:date="2015-08-01T08:03:00Z">
        <w:r>
          <w:rPr>
            <w:rFonts w:hint="eastAsia" w:ascii="华文楷体" w:hAnsi="华文楷体" w:eastAsia="华文楷体"/>
            <w:sz w:val="28"/>
            <w:szCs w:val="28"/>
          </w:rPr>
          <w:delText>一种</w:delText>
        </w:r>
      </w:del>
      <w:r>
        <w:rPr>
          <w:rFonts w:hint="eastAsia" w:ascii="华文楷体" w:hAnsi="华文楷体" w:eastAsia="华文楷体"/>
          <w:sz w:val="28"/>
          <w:szCs w:val="28"/>
        </w:rPr>
        <w:t>相似之道，不是一个真正佛法的</w:t>
      </w:r>
      <w:ins w:id="41" w:author="Administrator" w:date="2015-08-01T08:03:0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窍诀。</w:t>
      </w:r>
    </w:p>
    <w:p>
      <w:pPr>
        <w:ind w:firstLine="570"/>
        <w:rPr>
          <w:ins w:id="42" w:author="Administrator" w:date="2015-08-01T08:04:00Z"/>
          <w:rFonts w:hint="eastAsia" w:ascii="黑体" w:hAnsi="黑体" w:eastAsia="黑体" w:cs="黑体"/>
          <w:sz w:val="28"/>
          <w:szCs w:val="28"/>
          <w:rPrChange w:id="43" w:author="Administrator" w:date="2015-08-01T08:04: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44" w:author="Administrator" w:date="2015-08-01T08:04:00Z">
            <w:rPr>
              <w:rFonts w:hint="eastAsia" w:ascii="华文楷体" w:hAnsi="华文楷体" w:eastAsia="华文楷体"/>
              <w:sz w:val="28"/>
              <w:szCs w:val="28"/>
            </w:rPr>
          </w:rPrChange>
        </w:rPr>
        <w:t>当今时代,未品尝到正法的根本而一味纠缠词句的人们竟然认为只是探索心的奥秘之法并不重要,应该修持相比之下更为关键的因明推理、能言善辩、讲经说法、高谈阔论之道。】</w:t>
      </w:r>
    </w:p>
    <w:p>
      <w:pPr>
        <w:ind w:firstLine="570"/>
        <w:rPr>
          <w:ins w:id="45" w:author="Administrator" w:date="2015-08-01T08:36:00Z"/>
          <w:rFonts w:hint="eastAsia" w:ascii="华文楷体" w:hAnsi="华文楷体" w:eastAsia="华文楷体"/>
          <w:sz w:val="28"/>
          <w:szCs w:val="28"/>
        </w:rPr>
      </w:pPr>
      <w:r>
        <w:rPr>
          <w:rFonts w:hint="eastAsia" w:ascii="华文楷体" w:hAnsi="华文楷体" w:eastAsia="华文楷体"/>
          <w:sz w:val="28"/>
          <w:szCs w:val="28"/>
        </w:rPr>
        <w:t>那么当时，有一些人是这样认为的。那么有一些人并“未品尝到正法的根本”，就是“一味纠缠词句”。那么真正正法的根本应该是从自己的内心去着手，了知一切万法是自现，然后修心。但是有一些“一味纠缠词句的人们”呢，“竟然认为只是探索心的奥秘之法并不重要”。那么什么是探索心的奥秘之法呢？比如说，通过殊胜的教证和理证，来了知一切的显现都是自现，一切形形色色的法都是从内心当中显现出来的。所以说</w:t>
      </w:r>
      <w:ins w:id="46" w:author="Administrator" w:date="2015-08-01T08:17: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在外面遮止是无法遮止的，必须要经由内心的观修，或者在内心当中积资净障啊，观修心的心性，像这样才能遮止一切的形形色色的显现。或</w:t>
      </w:r>
      <w:del w:id="47" w:author="Administrator" w:date="2015-08-01T08:18:00Z">
        <w:r>
          <w:rPr>
            <w:rFonts w:hint="eastAsia" w:ascii="华文楷体" w:hAnsi="华文楷体" w:eastAsia="华文楷体"/>
            <w:sz w:val="28"/>
            <w:szCs w:val="28"/>
          </w:rPr>
          <w:delText>在</w:delText>
        </w:r>
      </w:del>
      <w:ins w:id="48" w:author="Administrator" w:date="2015-08-01T08:18: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了知形形色色显现的时候呢，了知</w:t>
      </w:r>
      <w:del w:id="49" w:author="Administrator" w:date="2015-08-01T08:18:00Z">
        <w:r>
          <w:rPr>
            <w:rFonts w:hint="eastAsia" w:ascii="华文楷体" w:hAnsi="华文楷体" w:eastAsia="华文楷体"/>
            <w:sz w:val="28"/>
            <w:szCs w:val="28"/>
          </w:rPr>
          <w:delText>他</w:delText>
        </w:r>
      </w:del>
      <w:ins w:id="50" w:author="Administrator" w:date="2015-08-01T08:18: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是心的自现，所以从所取的角度来讲</w:t>
      </w:r>
      <w:ins w:id="51" w:author="Administrator" w:date="2015-08-01T08:18:00Z">
        <w:r>
          <w:rPr>
            <w:rFonts w:hint="eastAsia" w:ascii="华文楷体" w:hAnsi="华文楷体" w:eastAsia="华文楷体"/>
            <w:sz w:val="28"/>
            <w:szCs w:val="28"/>
            <w:lang w:eastAsia="zh-CN"/>
          </w:rPr>
          <w:t>知道</w:t>
        </w:r>
      </w:ins>
      <w:r>
        <w:rPr>
          <w:rFonts w:hint="eastAsia" w:ascii="华文楷体" w:hAnsi="华文楷体" w:eastAsia="华文楷体"/>
          <w:sz w:val="28"/>
          <w:szCs w:val="28"/>
        </w:rPr>
        <w:t>，除了心之外，并没有一个和心他体的外面的法。这样就可以打破对所取的执着，进而作为通达能取心性的</w:t>
      </w:r>
      <w:del w:id="52" w:author="Administrator" w:date="2015-08-01T08:19:00Z">
        <w:r>
          <w:rPr>
            <w:rFonts w:hint="eastAsia" w:ascii="华文楷体" w:hAnsi="华文楷体" w:eastAsia="华文楷体"/>
            <w:sz w:val="28"/>
            <w:szCs w:val="28"/>
          </w:rPr>
          <w:delText>基</w:delText>
        </w:r>
      </w:del>
      <w:ins w:id="53" w:author="Administrator" w:date="2015-08-01T08:19:00Z">
        <w:r>
          <w:rPr>
            <w:rFonts w:hint="eastAsia" w:ascii="华文楷体" w:hAnsi="华文楷体" w:eastAsia="华文楷体"/>
            <w:sz w:val="28"/>
            <w:szCs w:val="28"/>
            <w:lang w:eastAsia="zh-CN"/>
          </w:rPr>
          <w:t>梯</w:t>
        </w:r>
      </w:ins>
      <w:r>
        <w:rPr>
          <w:rFonts w:hint="eastAsia" w:ascii="华文楷体" w:hAnsi="华文楷体" w:eastAsia="华文楷体"/>
          <w:sz w:val="28"/>
          <w:szCs w:val="28"/>
        </w:rPr>
        <w:t>阶。这些呢都</w:t>
      </w:r>
      <w:ins w:id="54" w:author="Administrator" w:date="2015-08-01T08:19: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属于心的奥秘，或就说心的奥秘是空性的，心的奥秘是光明的等等。像这样并没有去探索心的奥秘，反而认为这些不重要，相比起来</w:t>
      </w:r>
      <w:ins w:id="55" w:author="Administrator" w:date="2015-08-01T08:19: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，应该修持更关键的，他们认为更关键的，像一些因明的推理啊，还有就是怎么样让自己</w:t>
      </w:r>
      <w:ins w:id="56" w:author="Administrator" w:date="2015-08-01T08:20:00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能言善辩，或怎么样就是在很多人当中讲经说法、高谈阔论，他们认为这个才是最关键的。但实际上，这个因明的推理啊，或能言善辩呢，像这样的话，如果能帮助我们了达这样一种</w:t>
      </w:r>
      <w:del w:id="57" w:author="Administrator" w:date="2015-08-01T08:20:00Z">
        <w:r>
          <w:rPr>
            <w:rFonts w:hint="eastAsia" w:ascii="华文楷体" w:hAnsi="华文楷体" w:eastAsia="华文楷体"/>
            <w:sz w:val="28"/>
            <w:szCs w:val="28"/>
          </w:rPr>
          <w:delText>？？？（5：29）</w:delText>
        </w:r>
      </w:del>
      <w:ins w:id="58" w:author="Administrator" w:date="2015-08-01T08:20:00Z">
        <w:r>
          <w:rPr>
            <w:rFonts w:hint="eastAsia" w:ascii="华文楷体" w:hAnsi="华文楷体" w:eastAsia="华文楷体"/>
            <w:sz w:val="28"/>
            <w:szCs w:val="28"/>
            <w:lang w:eastAsia="zh-CN"/>
          </w:rPr>
          <w:t>佛是</w:t>
        </w:r>
      </w:ins>
      <w:ins w:id="59" w:author="Administrator" w:date="2015-08-01T08:21:00Z">
        <w:r>
          <w:rPr>
            <w:rFonts w:hint="eastAsia" w:ascii="华文楷体" w:hAnsi="华文楷体" w:eastAsia="华文楷体"/>
            <w:sz w:val="28"/>
            <w:szCs w:val="28"/>
            <w:lang w:eastAsia="zh-CN"/>
          </w:rPr>
          <w:t>量士夫</w:t>
        </w:r>
      </w:ins>
      <w:r>
        <w:rPr>
          <w:rFonts w:hint="eastAsia" w:ascii="华文楷体" w:hAnsi="华文楷体" w:eastAsia="华文楷体"/>
          <w:sz w:val="28"/>
          <w:szCs w:val="28"/>
        </w:rPr>
        <w:t>啊，或前后世因果存在的道理啊，像这样的话，就是可以的。但如果把因明的推理作为一种辩论术，有时候有很多人就是把因明作为一种辩论术，然后怎么样败别人的技巧，在因明当中有，所以总是把重点放在能言善辩上面，有时候搞习惯之后，就成了一种喜欢抬杠的人，喜欢钻牛角尖的人，就像昨天晚上上师讲的故事一样。像这样的话，别人说一句话，马上就开始抓住别人的漏洞，</w:t>
      </w:r>
      <w:del w:id="60" w:author="Administrator" w:date="2015-08-01T08:23:00Z">
        <w:r>
          <w:rPr>
            <w:rFonts w:hint="eastAsia" w:ascii="华文楷体" w:hAnsi="华文楷体" w:eastAsia="华文楷体"/>
            <w:sz w:val="28"/>
            <w:szCs w:val="28"/>
          </w:rPr>
          <w:delText>抓住</w:delText>
        </w:r>
      </w:del>
      <w:ins w:id="61" w:author="Administrator" w:date="2015-08-01T08:23:00Z">
        <w:r>
          <w:rPr>
            <w:rFonts w:hint="eastAsia" w:ascii="华文楷体" w:hAnsi="华文楷体" w:eastAsia="华文楷体"/>
            <w:sz w:val="28"/>
            <w:szCs w:val="28"/>
            <w:lang w:eastAsia="zh-CN"/>
          </w:rPr>
          <w:t>语言的</w:t>
        </w:r>
      </w:ins>
      <w:r>
        <w:rPr>
          <w:rFonts w:hint="eastAsia" w:ascii="华文楷体" w:hAnsi="华文楷体" w:eastAsia="华文楷体"/>
          <w:sz w:val="28"/>
          <w:szCs w:val="28"/>
        </w:rPr>
        <w:t>漏洞开始反驳，觉得自己很有智慧，</w:t>
      </w:r>
      <w:del w:id="62" w:author="Administrator" w:date="2015-08-01T08:23:00Z">
        <w:r>
          <w:rPr>
            <w:rFonts w:hint="eastAsia" w:ascii="华文楷体" w:hAnsi="华文楷体" w:eastAsia="华文楷体"/>
            <w:sz w:val="28"/>
            <w:szCs w:val="28"/>
          </w:rPr>
          <w:delText>觉得</w:delText>
        </w:r>
      </w:del>
      <w:r>
        <w:rPr>
          <w:rFonts w:hint="eastAsia" w:ascii="华文楷体" w:hAnsi="华文楷体" w:eastAsia="华文楷体"/>
          <w:sz w:val="28"/>
          <w:szCs w:val="28"/>
        </w:rPr>
        <w:t>自己能言善辩。实际上，像这样的话，如果习惯了之后，他就说对于词句呀，对于这样一种词句方面呢，他就成为一味纠缠词句的人，没办法进一步了知心的本性，进一步</w:t>
      </w:r>
      <w:ins w:id="63" w:author="Administrator" w:date="2015-08-01T08:23:00Z">
        <w:r>
          <w:rPr>
            <w:rFonts w:hint="eastAsia" w:ascii="华文楷体" w:hAnsi="华文楷体" w:eastAsia="华文楷体"/>
            <w:sz w:val="28"/>
            <w:szCs w:val="28"/>
            <w:lang w:eastAsia="zh-CN"/>
          </w:rPr>
          <w:t>要</w:t>
        </w:r>
      </w:ins>
      <w:r>
        <w:rPr>
          <w:rFonts w:hint="eastAsia" w:ascii="华文楷体" w:hAnsi="华文楷体" w:eastAsia="华文楷体"/>
          <w:sz w:val="28"/>
          <w:szCs w:val="28"/>
        </w:rPr>
        <w:t>去修持、观察心的本性，所以说很容易落于这样一种文字之上，很容易</w:t>
      </w:r>
      <w:ins w:id="64" w:author="Administrator" w:date="2015-08-01T08:24:00Z">
        <w:r>
          <w:rPr>
            <w:rFonts w:hint="eastAsia" w:ascii="华文楷体" w:hAnsi="华文楷体" w:eastAsia="华文楷体"/>
            <w:sz w:val="28"/>
            <w:szCs w:val="28"/>
            <w:lang w:eastAsia="zh-CN"/>
          </w:rPr>
          <w:t>最后</w:t>
        </w:r>
      </w:ins>
      <w:r>
        <w:rPr>
          <w:rFonts w:hint="eastAsia" w:ascii="华文楷体" w:hAnsi="华文楷体" w:eastAsia="华文楷体"/>
          <w:sz w:val="28"/>
          <w:szCs w:val="28"/>
        </w:rPr>
        <w:t>就变成法油子了。还有讲经说法、高谈阔论呢，如果真正是相续当中有体悟，然后</w:t>
      </w:r>
      <w:ins w:id="65" w:author="Administrator" w:date="2015-08-01T08:24:00Z">
        <w:r>
          <w:rPr>
            <w:rFonts w:hint="eastAsia" w:ascii="华文楷体" w:hAnsi="华文楷体" w:eastAsia="华文楷体"/>
            <w:sz w:val="28"/>
            <w:szCs w:val="28"/>
            <w:lang w:eastAsia="zh-CN"/>
          </w:rPr>
          <w:t>去</w:t>
        </w:r>
      </w:ins>
      <w:r>
        <w:rPr>
          <w:rFonts w:hint="eastAsia" w:ascii="华文楷体" w:hAnsi="华文楷体" w:eastAsia="华文楷体"/>
          <w:sz w:val="28"/>
          <w:szCs w:val="28"/>
        </w:rPr>
        <w:t>给别人讲经说法，对自他都有利益。或至少就是说，在内心当中，有一个清净的心，为了让清净的佛法能够弘扬呢，像这样讲经说法也是可以的。但是把讲经说法成为一种表现自己的方式呀，或就说认为讲经说法可以博得名声，博得这样一种供养、利</w:t>
      </w:r>
      <w:ins w:id="66" w:author="Administrator" w:date="2015-08-01T08:36:00Z">
        <w:r>
          <w:rPr>
            <w:rFonts w:hint="eastAsia" w:ascii="华文楷体" w:hAnsi="华文楷体" w:eastAsia="华文楷体"/>
            <w:sz w:val="28"/>
            <w:szCs w:val="28"/>
            <w:lang w:eastAsia="zh-CN"/>
          </w:rPr>
          <w:t>境</w:t>
        </w:r>
      </w:ins>
      <w:del w:id="67" w:author="Administrator" w:date="2015-08-01T08:36:00Z">
        <w:r>
          <w:rPr>
            <w:rFonts w:hint="eastAsia" w:ascii="华文楷体" w:hAnsi="华文楷体" w:eastAsia="华文楷体"/>
            <w:sz w:val="28"/>
            <w:szCs w:val="28"/>
          </w:rPr>
          <w:delText>益（6：55）</w:delText>
        </w:r>
      </w:del>
      <w:r>
        <w:rPr>
          <w:rFonts w:hint="eastAsia" w:ascii="华文楷体" w:hAnsi="华文楷体" w:eastAsia="华文楷体"/>
          <w:sz w:val="28"/>
          <w:szCs w:val="28"/>
        </w:rPr>
        <w:t>的话，实际上，这都是一种错乱。所以，有些人就不知道这个问题呀，把这个关注点往外扩散，而不是往内去关察，所以他就觉得这些更重要。</w:t>
      </w:r>
    </w:p>
    <w:p>
      <w:pPr>
        <w:ind w:firstLine="570"/>
        <w:rPr>
          <w:ins w:id="68" w:author="Administrator" w:date="2015-08-01T08:36:00Z"/>
          <w:rFonts w:hint="eastAsia" w:ascii="黑体" w:hAnsi="黑体" w:eastAsia="黑体" w:cs="黑体"/>
          <w:sz w:val="28"/>
          <w:szCs w:val="28"/>
          <w:rPrChange w:id="69" w:author="Administrator" w:date="2015-08-01T08:37:00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70" w:author="Administrator" w:date="2015-08-01T08:37:00Z">
            <w:rPr>
              <w:rFonts w:hint="eastAsia" w:ascii="华文楷体" w:hAnsi="华文楷体" w:eastAsia="华文楷体"/>
              <w:sz w:val="28"/>
              <w:szCs w:val="28"/>
            </w:rPr>
          </w:rPrChange>
        </w:rPr>
        <w:t>诚然,必须依赖闻思斩断疑网,但相对而言,似乎实修更需要放在主导地位。】</w:t>
      </w:r>
    </w:p>
    <w:p>
      <w:pPr>
        <w:ind w:firstLine="570"/>
        <w:rPr>
          <w:del w:id="71" w:author="Administrator" w:date="2015-08-01T08:47:00Z"/>
          <w:rFonts w:hint="eastAsia" w:ascii="华文楷体" w:hAnsi="华文楷体" w:eastAsia="华文楷体"/>
          <w:sz w:val="28"/>
          <w:szCs w:val="28"/>
        </w:rPr>
      </w:pPr>
      <w:r>
        <w:rPr>
          <w:rFonts w:hint="eastAsia" w:ascii="华文楷体" w:hAnsi="华文楷体" w:eastAsia="华文楷体"/>
          <w:sz w:val="28"/>
          <w:szCs w:val="28"/>
        </w:rPr>
        <w:t>那么就是说，诚然呢，“必须依赖闻思斩断疑网”，因为在修行过程当中，闻思修是一种殊胜的次第，那么最初的时候必须依赖闻思来斩断疑网。最初的时候如果没有闻思的话，相续当中的这样一种怀疑之网就没办法斩断，也没有办法作清净的修行。但是，如果把闻思和修行作为一种比较的话，相对而言，实修就更需要放在主导地位了。那么就是说，在实修之前就必须要闻思，啊实修之前必须要闻思，所以说我们应该知道呢，闻思是为了谁而闻思呢？实际上，闻思是为了实修而闻思的，是为了实修而闻思的。所以如果我们把闻思修的次第，听闻、思维是为了修行，如果把这样一种问题搞清楚之后呢，我们就会知道，在修行之前，闻思是非常重要的，像</w:t>
      </w:r>
      <w:ins w:id="72" w:author="Administrator" w:date="2015-08-01T08:38:00Z">
        <w:r>
          <w:rPr>
            <w:rFonts w:hint="eastAsia" w:ascii="华文楷体" w:hAnsi="华文楷体" w:eastAsia="华文楷体"/>
            <w:sz w:val="28"/>
            <w:szCs w:val="28"/>
            <w:lang w:eastAsia="zh-CN"/>
          </w:rPr>
          <w:t>法王经常</w:t>
        </w:r>
      </w:ins>
      <w:del w:id="73" w:author="Administrator" w:date="2015-08-01T08:38:00Z">
        <w:r>
          <w:rPr>
            <w:rFonts w:hint="eastAsia" w:ascii="华文楷体" w:hAnsi="华文楷体" w:eastAsia="华文楷体"/>
            <w:sz w:val="28"/>
            <w:szCs w:val="28"/>
          </w:rPr>
          <w:delText>《法王经》（8：16）</w:delText>
        </w:r>
      </w:del>
      <w:r>
        <w:rPr>
          <w:rFonts w:hint="eastAsia" w:ascii="华文楷体" w:hAnsi="华文楷体" w:eastAsia="华文楷体"/>
          <w:sz w:val="28"/>
          <w:szCs w:val="28"/>
        </w:rPr>
        <w:t>讲过的一样。实际上就说，在初级阶段，闻思比修行还要重要，有这样一种教言。但这样一种教言，我们应该知道，</w:t>
      </w:r>
      <w:ins w:id="74" w:author="Administrator" w:date="2015-08-01T08:38:00Z">
        <w:r>
          <w:rPr>
            <w:rFonts w:hint="eastAsia" w:ascii="华文楷体" w:hAnsi="华文楷体" w:eastAsia="华文楷体"/>
            <w:sz w:val="28"/>
            <w:szCs w:val="28"/>
            <w:lang w:eastAsia="zh-CN"/>
          </w:rPr>
          <w:t>必须</w:t>
        </w:r>
      </w:ins>
      <w:r>
        <w:rPr>
          <w:rFonts w:hint="eastAsia" w:ascii="华文楷体" w:hAnsi="华文楷体" w:eastAsia="华文楷体"/>
          <w:sz w:val="28"/>
          <w:szCs w:val="28"/>
        </w:rPr>
        <w:t>是在闻思修次第毫不紊乱，在内心当中对闻思修这样一种关要产生了定解的时候呢，那我们就知道，在最初的时候，必须下大工夫去闻思，然后再可以修行，否则就会导致一种盲修瞎练的结果。那从另外一个角度来讲的话，闻思是为了什么呢？实际上，闻思是为了实修而服务的，</w:t>
      </w:r>
      <w:ins w:id="75" w:author="Administrator" w:date="2015-08-01T08:39: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为了更好地实修的缘故呢，所以说必须要好好地闻思。在闻思的阶段，产生一个殊胜的定解，有了这个殊胜的定解之后呢，修行的时候才有所缘，修行的时候才有一个殊胜的目标，就像《广论》当中呢，</w:t>
      </w:r>
      <w:del w:id="76" w:author="Administrator" w:date="2015-08-01T08:40:00Z">
        <w:r>
          <w:rPr>
            <w:rFonts w:hint="eastAsia" w:ascii="华文楷体" w:hAnsi="华文楷体" w:eastAsia="华文楷体"/>
            <w:sz w:val="28"/>
            <w:szCs w:val="28"/>
          </w:rPr>
          <w:delText>宗喀巴大师</w:delText>
        </w:r>
      </w:del>
      <w:ins w:id="77" w:author="Administrator" w:date="2015-08-01T08:40:00Z">
        <w:r>
          <w:rPr>
            <w:rFonts w:hint="eastAsia" w:ascii="华文楷体" w:hAnsi="华文楷体" w:eastAsia="华文楷体"/>
            <w:sz w:val="28"/>
            <w:szCs w:val="28"/>
            <w:lang w:eastAsia="zh-CN"/>
          </w:rPr>
          <w:t>嘎玛吉达</w:t>
        </w:r>
      </w:ins>
      <w:del w:id="78" w:author="Administrator" w:date="2015-08-01T08:40:00Z">
        <w:r>
          <w:rPr>
            <w:rFonts w:hint="eastAsia" w:ascii="华文楷体" w:hAnsi="华文楷体" w:eastAsia="华文楷体"/>
            <w:sz w:val="28"/>
            <w:szCs w:val="28"/>
          </w:rPr>
          <w:delText>（9：00）</w:delText>
        </w:r>
      </w:del>
      <w:ins w:id="79" w:author="Administrator" w:date="2015-08-01T08:40:00Z">
        <w:r>
          <w:rPr>
            <w:rFonts w:hint="eastAsia" w:ascii="华文楷体" w:hAnsi="华文楷体" w:eastAsia="华文楷体"/>
            <w:sz w:val="28"/>
            <w:szCs w:val="28"/>
            <w:lang w:eastAsia="zh-CN"/>
          </w:rPr>
          <w:t>尊者</w:t>
        </w:r>
      </w:ins>
      <w:r>
        <w:rPr>
          <w:rFonts w:hint="eastAsia" w:ascii="华文楷体" w:hAnsi="华文楷体" w:eastAsia="华文楷体"/>
          <w:sz w:val="28"/>
          <w:szCs w:val="28"/>
        </w:rPr>
        <w:t>他也是通过比喻来了知嘛，当时用的比喻是</w:t>
      </w:r>
      <w:ins w:id="80" w:author="Administrator" w:date="2015-08-01T08:41:00Z">
        <w:r>
          <w:rPr>
            <w:rFonts w:hint="eastAsia" w:ascii="华文楷体" w:hAnsi="华文楷体" w:eastAsia="华文楷体"/>
            <w:sz w:val="28"/>
            <w:szCs w:val="28"/>
            <w:lang w:eastAsia="zh-CN"/>
          </w:rPr>
          <w:t>通过</w:t>
        </w:r>
      </w:ins>
      <w:r>
        <w:rPr>
          <w:rFonts w:hint="eastAsia" w:ascii="华文楷体" w:hAnsi="华文楷体" w:eastAsia="华文楷体"/>
          <w:sz w:val="28"/>
          <w:szCs w:val="28"/>
        </w:rPr>
        <w:t>赛马的比喻。通过赛马来比喻呢，就说赛马之前，</w:t>
      </w:r>
      <w:del w:id="81" w:author="Administrator" w:date="2015-08-01T08:43:00Z">
        <w:r>
          <w:rPr>
            <w:rFonts w:hint="eastAsia" w:ascii="华文楷体" w:hAnsi="华文楷体" w:eastAsia="华文楷体"/>
            <w:sz w:val="28"/>
            <w:szCs w:val="28"/>
          </w:rPr>
          <w:delText>要</w:delText>
        </w:r>
      </w:del>
      <w:ins w:id="82" w:author="Administrator" w:date="2015-08-01T08:43:00Z">
        <w:r>
          <w:rPr>
            <w:rFonts w:hint="eastAsia" w:ascii="华文楷体" w:hAnsi="华文楷体" w:eastAsia="华文楷体"/>
            <w:sz w:val="28"/>
            <w:szCs w:val="28"/>
            <w:lang w:eastAsia="zh-CN"/>
          </w:rPr>
          <w:t>必须</w:t>
        </w:r>
      </w:ins>
      <w:r>
        <w:rPr>
          <w:rFonts w:hint="eastAsia" w:ascii="华文楷体" w:hAnsi="华文楷体" w:eastAsia="华文楷体"/>
          <w:sz w:val="28"/>
          <w:szCs w:val="28"/>
        </w:rPr>
        <w:t>去看跑道，把跑道看完之后呢，赛马的时候，就</w:t>
      </w:r>
      <w:ins w:id="83" w:author="Administrator" w:date="2015-08-01T08:44:00Z">
        <w:r>
          <w:rPr>
            <w:rFonts w:hint="eastAsia" w:ascii="华文楷体" w:hAnsi="华文楷体" w:eastAsia="华文楷体"/>
            <w:sz w:val="28"/>
            <w:szCs w:val="28"/>
            <w:lang w:eastAsia="zh-CN"/>
          </w:rPr>
          <w:t>必须</w:t>
        </w:r>
      </w:ins>
      <w:r>
        <w:rPr>
          <w:rFonts w:hint="eastAsia" w:ascii="华文楷体" w:hAnsi="华文楷体" w:eastAsia="华文楷体"/>
          <w:sz w:val="28"/>
          <w:szCs w:val="28"/>
        </w:rPr>
        <w:t>要经由这个跑道去跑。所以就说，从这个方面观察的时候，并不是说你看完跑道之后呢，“噢，这个是个跑道。”然后赛马的时候通过其他道路去跑，这个方面就已经脱离了，前面的观察就全没有意义，全都没有意义了。同样道理呢，闻思修行</w:t>
      </w:r>
      <w:del w:id="84" w:author="Administrator" w:date="2015-08-01T08:44:00Z">
        <w:r>
          <w:rPr>
            <w:rFonts w:hint="eastAsia" w:ascii="华文楷体" w:hAnsi="华文楷体" w:eastAsia="华文楷体"/>
            <w:sz w:val="28"/>
            <w:szCs w:val="28"/>
          </w:rPr>
          <w:delText>就</w:delText>
        </w:r>
      </w:del>
      <w:ins w:id="85" w:author="Administrator" w:date="2015-08-01T08:44: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是这样的，那首先看跑道呢，实际就是讲这个闻思，通过闻思</w:t>
      </w:r>
      <w:ins w:id="86" w:author="Administrator" w:date="2015-08-01T08:44:00Z">
        <w:r>
          <w:rPr>
            <w:rFonts w:hint="eastAsia" w:ascii="华文楷体" w:hAnsi="华文楷体" w:eastAsia="华文楷体"/>
            <w:sz w:val="28"/>
            <w:szCs w:val="28"/>
            <w:lang w:eastAsia="zh-CN"/>
          </w:rPr>
          <w:t>来</w:t>
        </w:r>
      </w:ins>
      <w:r>
        <w:rPr>
          <w:rFonts w:hint="eastAsia" w:ascii="华文楷体" w:hAnsi="华文楷体" w:eastAsia="华文楷体"/>
          <w:sz w:val="28"/>
          <w:szCs w:val="28"/>
        </w:rPr>
        <w:t>了知，我应该这样修，通过闻思铲除了很多的疑惑，铲除了在修行的时候不知道该怎么办的疑惑。所以说通过闻思呢，实际上他就已经能够很明了这样</w:t>
      </w:r>
      <w:del w:id="87" w:author="Administrator" w:date="2015-08-01T08:45:00Z">
        <w:r>
          <w:rPr>
            <w:rFonts w:hint="eastAsia" w:ascii="华文楷体" w:hAnsi="华文楷体" w:eastAsia="华文楷体"/>
            <w:sz w:val="28"/>
            <w:szCs w:val="28"/>
          </w:rPr>
          <w:delText>一</w:delText>
        </w:r>
      </w:del>
      <w:ins w:id="88" w:author="Administrator" w:date="2015-08-01T08:45:00Z">
        <w:r>
          <w:rPr>
            <w:rFonts w:hint="eastAsia" w:ascii="华文楷体" w:hAnsi="华文楷体" w:eastAsia="华文楷体"/>
            <w:sz w:val="28"/>
            <w:szCs w:val="28"/>
            <w:lang w:eastAsia="zh-CN"/>
          </w:rPr>
          <w:t>整</w:t>
        </w:r>
      </w:ins>
      <w:r>
        <w:rPr>
          <w:rFonts w:hint="eastAsia" w:ascii="华文楷体" w:hAnsi="华文楷体" w:eastAsia="华文楷体"/>
          <w:sz w:val="28"/>
          <w:szCs w:val="28"/>
        </w:rPr>
        <w:t>个修行之路。那么如果闻思完之后，并不把这个闻思的定解作为修行的所缘，修行的时候另外找一个所谓的窍诀去修，这个时候就是讲到了就是最初看的跑道和最后赛马时候背道而驰。</w:t>
      </w:r>
      <w:ins w:id="89" w:author="Administrator" w:date="2015-08-01T08:46:00Z">
        <w:r>
          <w:rPr>
            <w:rFonts w:hint="eastAsia" w:ascii="华文楷体" w:hAnsi="华文楷体" w:eastAsia="华文楷体"/>
            <w:sz w:val="28"/>
            <w:szCs w:val="28"/>
            <w:lang w:eastAsia="zh-CN"/>
          </w:rPr>
          <w:t>那么根本就是没有用的，所以闻思修这样</w:t>
        </w:r>
      </w:ins>
      <w:ins w:id="90" w:author="Administrator" w:date="2015-08-01T08:47:00Z">
        <w:r>
          <w:rPr>
            <w:rFonts w:hint="eastAsia" w:ascii="华文楷体" w:hAnsi="华文楷体" w:eastAsia="华文楷体"/>
            <w:sz w:val="28"/>
            <w:szCs w:val="28"/>
            <w:lang w:eastAsia="zh-CN"/>
          </w:rPr>
          <w:t>一种关联的时候呢，实际上</w:t>
        </w:r>
      </w:ins>
    </w:p>
    <w:p>
      <w:pPr>
        <w:ind w:firstLine="570"/>
        <w:rPr>
          <w:del w:id="91" w:author="Administrator" w:date="2015-08-01T08:47:00Z"/>
          <w:rFonts w:hint="eastAsia" w:ascii="华文楷体" w:hAnsi="华文楷体" w:eastAsia="华文楷体"/>
          <w:sz w:val="28"/>
          <w:szCs w:val="28"/>
        </w:rPr>
      </w:pPr>
      <w:del w:id="92" w:author="Administrator" w:date="2015-08-01T08:47:00Z">
        <w:r>
          <w:rPr>
            <w:rFonts w:hint="eastAsia" w:ascii="华文楷体" w:hAnsi="华文楷体" w:eastAsia="华文楷体"/>
            <w:sz w:val="28"/>
            <w:szCs w:val="28"/>
          </w:rPr>
          <w:delText>中观庄严论18课10-20分钟   刘莹</w:delText>
        </w:r>
      </w:del>
    </w:p>
    <w:p>
      <w:pPr>
        <w:ind w:firstLine="570"/>
        <w:rPr>
          <w:del w:id="93" w:author="Administrator" w:date="2015-08-01T08:47:00Z"/>
          <w:rFonts w:ascii="华文楷体" w:hAnsi="华文楷体" w:eastAsia="华文楷体"/>
          <w:sz w:val="28"/>
          <w:szCs w:val="28"/>
        </w:rPr>
      </w:pPr>
    </w:p>
    <w:p>
      <w:pPr>
        <w:ind w:firstLine="570"/>
        <w:rPr>
          <w:del w:id="94" w:author="Administrator" w:date="2015-08-01T08:47:00Z"/>
          <w:rFonts w:hint="eastAsia" w:ascii="华文楷体" w:hAnsi="华文楷体" w:eastAsia="华文楷体"/>
          <w:sz w:val="28"/>
          <w:szCs w:val="28"/>
        </w:rPr>
      </w:pPr>
      <w:del w:id="95" w:author="Administrator" w:date="2015-08-01T08:47:00Z">
        <w:r>
          <w:rPr>
            <w:rFonts w:hint="eastAsia" w:ascii="华文楷体" w:hAnsi="华文楷体" w:eastAsia="华文楷体"/>
            <w:sz w:val="28"/>
            <w:szCs w:val="28"/>
          </w:rPr>
          <w:delText xml:space="preserve">  【诚然，必须依赖闻思斩断疑网，但相对而言，似乎实修更需要放在主导地位，】</w:delText>
        </w:r>
      </w:del>
    </w:p>
    <w:p>
      <w:pPr>
        <w:ind w:firstLine="570"/>
        <w:rPr>
          <w:del w:id="96" w:author="Administrator" w:date="2015-08-01T08:47:00Z"/>
          <w:rFonts w:ascii="华文楷体" w:hAnsi="华文楷体" w:eastAsia="华文楷体"/>
          <w:sz w:val="28"/>
          <w:szCs w:val="28"/>
        </w:rPr>
      </w:pPr>
    </w:p>
    <w:p>
      <w:pPr>
        <w:ind w:firstLine="570"/>
        <w:rPr>
          <w:ins w:id="97" w:author="Administrator" w:date="2015-08-01T12:11:00Z"/>
          <w:rFonts w:hint="eastAsia" w:ascii="华文楷体" w:hAnsi="华文楷体" w:eastAsia="华文楷体"/>
          <w:sz w:val="28"/>
          <w:szCs w:val="28"/>
        </w:rPr>
      </w:pPr>
      <w:r>
        <w:rPr>
          <w:rFonts w:hint="eastAsia" w:ascii="华文楷体" w:hAnsi="华文楷体" w:eastAsia="华文楷体"/>
          <w:sz w:val="28"/>
          <w:szCs w:val="28"/>
        </w:rPr>
        <w:t>最初的闻思</w:t>
      </w:r>
      <w:ins w:id="98" w:author="Administrator" w:date="2015-08-01T08:47:00Z">
        <w:r>
          <w:rPr>
            <w:rFonts w:hint="eastAsia" w:ascii="华文楷体" w:hAnsi="华文楷体" w:eastAsia="华文楷体"/>
            <w:sz w:val="28"/>
            <w:szCs w:val="28"/>
            <w:lang w:eastAsia="zh-CN"/>
          </w:rPr>
          <w:t>也就</w:t>
        </w:r>
      </w:ins>
      <w:r>
        <w:rPr>
          <w:rFonts w:hint="eastAsia" w:ascii="华文楷体" w:hAnsi="华文楷体" w:eastAsia="华文楷体"/>
          <w:sz w:val="28"/>
          <w:szCs w:val="28"/>
        </w:rPr>
        <w:t>是为后面的修行服务的，最初看跑道也</w:t>
      </w:r>
      <w:ins w:id="99" w:author="Administrator" w:date="2015-08-01T08:54: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是为了，后面赛马的时候这个马应该在这条道上跑。像这样的话是有关联的，否则的话二者真的是会严重的脱节。啊就会严重的脱节。所以说我们闻思呢实际上就是说怎么样去斩断这种怀疑，怎么</w:t>
      </w:r>
      <w:del w:id="100" w:author="Administrator" w:date="2015-08-01T08:54:00Z">
        <w:r>
          <w:rPr>
            <w:rFonts w:hint="eastAsia" w:ascii="华文楷体" w:hAnsi="华文楷体" w:eastAsia="华文楷体"/>
            <w:sz w:val="28"/>
            <w:szCs w:val="28"/>
          </w:rPr>
          <w:delText>样</w:delText>
        </w:r>
      </w:del>
      <w:r>
        <w:rPr>
          <w:rFonts w:hint="eastAsia" w:ascii="华文楷体" w:hAnsi="华文楷体" w:eastAsia="华文楷体"/>
          <w:sz w:val="28"/>
          <w:szCs w:val="28"/>
        </w:rPr>
        <w:t>在相续当中产生这样一个殊胜的定解，那么有了定解之后呢后面安住的时候，就是在上面安住。比如：我们在修暇满难得的时候、修寿命无常的时候，所以首先我们就要去闻思，为什么暇满是难得的？为什么寿命是无常的？通过很多很多方式做观察之后呢，</w:t>
      </w:r>
      <w:ins w:id="101" w:author="Administrator" w:date="2015-08-01T08:55:00Z">
        <w:r>
          <w:rPr>
            <w:rFonts w:hint="eastAsia" w:ascii="华文楷体" w:hAnsi="华文楷体" w:eastAsia="华文楷体"/>
            <w:sz w:val="28"/>
            <w:szCs w:val="28"/>
            <w:lang w:eastAsia="zh-CN"/>
          </w:rPr>
          <w:t>内心当中</w:t>
        </w:r>
      </w:ins>
      <w:del w:id="102" w:author="Administrator" w:date="2015-08-01T08:55:00Z">
        <w:r>
          <w:rPr>
            <w:rFonts w:hint="eastAsia" w:ascii="华文楷体" w:hAnsi="华文楷体" w:eastAsia="华文楷体"/>
            <w:sz w:val="28"/>
            <w:szCs w:val="28"/>
          </w:rPr>
          <w:delText>我们就应当</w:delText>
        </w:r>
      </w:del>
      <w:r>
        <w:rPr>
          <w:rFonts w:hint="eastAsia" w:ascii="华文楷体" w:hAnsi="华文楷体" w:eastAsia="华文楷体"/>
          <w:sz w:val="28"/>
          <w:szCs w:val="28"/>
        </w:rPr>
        <w:t>有了一个定见，有了定见之后呢，在上</w:t>
      </w:r>
      <w:del w:id="103" w:author="Administrator" w:date="2015-08-01T08:55:00Z">
        <w:r>
          <w:rPr>
            <w:rFonts w:hint="eastAsia" w:ascii="华文楷体" w:hAnsi="华文楷体" w:eastAsia="华文楷体"/>
            <w:sz w:val="28"/>
            <w:szCs w:val="28"/>
          </w:rPr>
          <w:delText>住</w:delText>
        </w:r>
      </w:del>
      <w:ins w:id="104" w:author="Administrator" w:date="2015-08-01T08:55:00Z">
        <w:r>
          <w:rPr>
            <w:rFonts w:hint="eastAsia" w:ascii="华文楷体" w:hAnsi="华文楷体" w:eastAsia="华文楷体"/>
            <w:sz w:val="28"/>
            <w:szCs w:val="28"/>
            <w:lang w:eastAsia="zh-CN"/>
          </w:rPr>
          <w:t>坐</w:t>
        </w:r>
      </w:ins>
      <w:r>
        <w:rPr>
          <w:rFonts w:hint="eastAsia" w:ascii="华文楷体" w:hAnsi="华文楷体" w:eastAsia="华文楷体"/>
          <w:sz w:val="28"/>
          <w:szCs w:val="28"/>
        </w:rPr>
        <w:t>的时候呢就</w:t>
      </w:r>
      <w:ins w:id="105" w:author="Administrator" w:date="2015-08-01T08:56:00Z">
        <w:r>
          <w:rPr>
            <w:rFonts w:hint="eastAsia" w:ascii="华文楷体" w:hAnsi="华文楷体" w:eastAsia="华文楷体"/>
            <w:sz w:val="28"/>
            <w:szCs w:val="28"/>
            <w:lang w:eastAsia="zh-CN"/>
          </w:rPr>
          <w:t>可以</w:t>
        </w:r>
      </w:ins>
      <w:del w:id="106" w:author="Administrator" w:date="2015-08-01T08:55:00Z">
        <w:r>
          <w:rPr>
            <w:rFonts w:hint="eastAsia" w:ascii="华文楷体" w:hAnsi="华文楷体" w:eastAsia="华文楷体"/>
            <w:sz w:val="28"/>
            <w:szCs w:val="28"/>
          </w:rPr>
          <w:delText>连</w:delText>
        </w:r>
      </w:del>
      <w:ins w:id="107" w:author="Administrator" w:date="2015-08-01T08:55:00Z">
        <w:r>
          <w:rPr>
            <w:rFonts w:hint="eastAsia" w:ascii="华文楷体" w:hAnsi="华文楷体" w:eastAsia="华文楷体"/>
            <w:sz w:val="28"/>
            <w:szCs w:val="28"/>
            <w:lang w:eastAsia="zh-CN"/>
          </w:rPr>
          <w:t>缘</w:t>
        </w:r>
      </w:ins>
      <w:del w:id="108" w:author="Administrator" w:date="2015-08-01T08:56:00Z">
        <w:r>
          <w:rPr>
            <w:rFonts w:hint="eastAsia" w:ascii="华文楷体" w:hAnsi="华文楷体" w:eastAsia="华文楷体"/>
            <w:sz w:val="28"/>
            <w:szCs w:val="28"/>
          </w:rPr>
          <w:delText>着</w:delText>
        </w:r>
      </w:del>
      <w:r>
        <w:rPr>
          <w:rFonts w:hint="eastAsia" w:ascii="华文楷体" w:hAnsi="华文楷体" w:eastAsia="华文楷体"/>
          <w:sz w:val="28"/>
          <w:szCs w:val="28"/>
        </w:rPr>
        <w:t>这样一种定见观修，反复去串习、反复去观修，像这样的话就是说闻思的时候他这个得到的</w:t>
      </w:r>
      <w:del w:id="109" w:author="Administrator" w:date="2015-08-01T08:56:00Z">
        <w:r>
          <w:rPr>
            <w:rFonts w:hint="eastAsia" w:ascii="华文楷体" w:hAnsi="华文楷体" w:eastAsia="华文楷体"/>
            <w:sz w:val="28"/>
            <w:szCs w:val="28"/>
          </w:rPr>
          <w:delText>定</w:delText>
        </w:r>
      </w:del>
      <w:r>
        <w:rPr>
          <w:rFonts w:hint="eastAsia" w:ascii="华文楷体" w:hAnsi="华文楷体" w:eastAsia="华文楷体"/>
          <w:sz w:val="28"/>
          <w:szCs w:val="28"/>
        </w:rPr>
        <w:t>见和修行上的所缘</w:t>
      </w:r>
      <w:ins w:id="110" w:author="Administrator" w:date="2015-08-01T08:56:00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是一回事，这个时候的闻思修就不会脱节。修空性也是一样的道理，首先就了知这个空性是为什么空的这样的一种必要，想出了怀疑之后修的时候，打坐的时候实际上就缘这个空性反复的去串习。这个</w:t>
      </w:r>
      <w:del w:id="111" w:author="Administrator" w:date="2015-08-01T08:58:00Z">
        <w:r>
          <w:rPr>
            <w:rFonts w:hint="eastAsia" w:ascii="华文楷体" w:hAnsi="华文楷体" w:eastAsia="华文楷体"/>
            <w:sz w:val="28"/>
            <w:szCs w:val="28"/>
          </w:rPr>
          <w:delText>办法</w:delText>
        </w:r>
      </w:del>
      <w:ins w:id="112" w:author="Administrator" w:date="2015-08-01T08:58:00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就是修，当串习到达一定量的时候，这个思慧就会自然引发现证，自然引发</w:t>
      </w:r>
      <w:del w:id="113" w:author="Administrator" w:date="2015-08-01T08:58:00Z">
        <w:r>
          <w:rPr>
            <w:rFonts w:hint="eastAsia" w:ascii="华文楷体" w:hAnsi="华文楷体" w:eastAsia="华文楷体"/>
            <w:sz w:val="28"/>
            <w:szCs w:val="28"/>
          </w:rPr>
          <w:delText>现</w:delText>
        </w:r>
      </w:del>
      <w:ins w:id="114" w:author="Administrator" w:date="2015-08-01T08:58: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证</w:t>
      </w:r>
      <w:ins w:id="115" w:author="Administrator" w:date="2015-08-01T08:58:00Z">
        <w:r>
          <w:rPr>
            <w:rFonts w:hint="eastAsia" w:ascii="华文楷体" w:hAnsi="华文楷体" w:eastAsia="华文楷体"/>
            <w:sz w:val="28"/>
            <w:szCs w:val="28"/>
            <w:lang w:eastAsia="zh-CN"/>
          </w:rPr>
          <w:t>悟</w:t>
        </w:r>
      </w:ins>
      <w:r>
        <w:rPr>
          <w:rFonts w:hint="eastAsia" w:ascii="华文楷体" w:hAnsi="华文楷体" w:eastAsia="华文楷体"/>
          <w:sz w:val="28"/>
          <w:szCs w:val="28"/>
        </w:rPr>
        <w:t>，</w:t>
      </w:r>
      <w:del w:id="116" w:author="Administrator" w:date="2015-08-01T08:59:00Z">
        <w:r>
          <w:rPr>
            <w:rFonts w:hint="eastAsia" w:ascii="华文楷体" w:hAnsi="华文楷体" w:eastAsia="华文楷体"/>
            <w:sz w:val="28"/>
            <w:szCs w:val="28"/>
          </w:rPr>
          <w:delText>证悟。</w:delText>
        </w:r>
      </w:del>
      <w:r>
        <w:rPr>
          <w:rFonts w:hint="eastAsia" w:ascii="华文楷体" w:hAnsi="华文楷体" w:eastAsia="华文楷体"/>
          <w:sz w:val="28"/>
          <w:szCs w:val="28"/>
        </w:rPr>
        <w:t>就像两块木头摩擦到一定程度的时候它肯定会着火一样，所以说当我们观修到</w:t>
      </w:r>
      <w:ins w:id="117" w:author="Administrator" w:date="2015-08-01T08:59:00Z">
        <w:r>
          <w:rPr>
            <w:rFonts w:hint="eastAsia" w:ascii="华文楷体" w:hAnsi="华文楷体" w:eastAsia="华文楷体"/>
            <w:sz w:val="28"/>
            <w:szCs w:val="28"/>
            <w:lang w:eastAsia="zh-CN"/>
          </w:rPr>
          <w:t>达</w:t>
        </w:r>
      </w:ins>
      <w:r>
        <w:rPr>
          <w:rFonts w:hint="eastAsia" w:ascii="华文楷体" w:hAnsi="华文楷体" w:eastAsia="华文楷体"/>
          <w:sz w:val="28"/>
          <w:szCs w:val="28"/>
        </w:rPr>
        <w:t>一定量的时候肯定</w:t>
      </w:r>
      <w:ins w:id="118" w:author="Administrator" w:date="2015-08-01T08:59: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会证悟。这个是一种缘起。所以说闻思修的这样次第应该是这样的，所以说呢从这个次第观察下来的时候呢实修</w:t>
      </w:r>
      <w:ins w:id="119" w:author="Administrator" w:date="2015-08-01T12:07:00Z">
        <w:r>
          <w:rPr>
            <w:rFonts w:hint="eastAsia" w:ascii="华文楷体" w:hAnsi="华文楷体" w:eastAsia="华文楷体"/>
            <w:sz w:val="28"/>
            <w:szCs w:val="28"/>
            <w:lang w:eastAsia="zh-CN"/>
          </w:rPr>
          <w:t>应该</w:t>
        </w:r>
      </w:ins>
      <w:r>
        <w:rPr>
          <w:rFonts w:hint="eastAsia" w:ascii="华文楷体" w:hAnsi="华文楷体" w:eastAsia="华文楷体"/>
          <w:sz w:val="28"/>
          <w:szCs w:val="28"/>
        </w:rPr>
        <w:t>是更重要的。实修应该是放在主导作用，因为佛法他是一种这个修正的教义，他是必须要修正的。而不是说我了知完之后放在那</w:t>
      </w:r>
      <w:ins w:id="120" w:author="Administrator" w:date="2015-08-01T12:07:00Z">
        <w:r>
          <w:rPr>
            <w:rFonts w:hint="eastAsia" w:ascii="华文楷体" w:hAnsi="华文楷体" w:eastAsia="华文楷体"/>
            <w:sz w:val="28"/>
            <w:szCs w:val="28"/>
            <w:lang w:eastAsia="zh-CN"/>
          </w:rPr>
          <w:t>个地方</w:t>
        </w:r>
      </w:ins>
      <w:r>
        <w:rPr>
          <w:rFonts w:hint="eastAsia" w:ascii="华文楷体" w:hAnsi="华文楷体" w:eastAsia="华文楷体"/>
          <w:sz w:val="28"/>
          <w:szCs w:val="28"/>
        </w:rPr>
        <w:t>不管，如果了知完之后就可以不管了的话，那么就是说后面的修行有也可以没有也可以，但是实际上这个佛法的教义必须要修正。在每个人的相续当中必须要产生这样的觉受，产生这样证悟的缘故，所以说实修它是引发证悟的一种最殊胜直接的因的缘故，所以说实修应该放在主导作用，啊就是这样一个问题。所以说</w:t>
      </w:r>
      <w:del w:id="121" w:author="Administrator" w:date="2015-08-01T09:00:00Z">
        <w:r>
          <w:rPr>
            <w:rFonts w:hint="eastAsia" w:ascii="华文楷体" w:hAnsi="华文楷体" w:eastAsia="华文楷体"/>
            <w:sz w:val="28"/>
            <w:szCs w:val="28"/>
          </w:rPr>
          <w:delText>前</w:delText>
        </w:r>
      </w:del>
      <w:ins w:id="122" w:author="Administrator" w:date="2015-08-01T09:00:00Z">
        <w:r>
          <w:rPr>
            <w:rFonts w:hint="eastAsia" w:ascii="华文楷体" w:hAnsi="华文楷体" w:eastAsia="华文楷体"/>
            <w:sz w:val="28"/>
            <w:szCs w:val="28"/>
            <w:lang w:eastAsia="zh-CN"/>
          </w:rPr>
          <w:t>前</w:t>
        </w:r>
      </w:ins>
      <w:r>
        <w:rPr>
          <w:rFonts w:hint="eastAsia" w:ascii="华文楷体" w:hAnsi="华文楷体" w:eastAsia="华文楷体"/>
          <w:sz w:val="28"/>
          <w:szCs w:val="28"/>
        </w:rPr>
        <w:t>面的闻思啊都是应该为了后面的修行，如果就说没有了知这个问题，乍一看前面的哦你把重要的问题，主要的问题放在因明的推理上面，放在能言善辩上面，放在讲经说法、高谈阔论如果</w:t>
      </w:r>
      <w:del w:id="123" w:author="Administrator" w:date="2015-08-01T12:08:00Z">
        <w:r>
          <w:rPr>
            <w:rFonts w:hint="eastAsia" w:ascii="华文楷体" w:hAnsi="华文楷体" w:eastAsia="华文楷体"/>
            <w:sz w:val="28"/>
            <w:szCs w:val="28"/>
          </w:rPr>
          <w:delText>跟</w:delText>
        </w:r>
      </w:del>
      <w:ins w:id="124" w:author="Administrator" w:date="2015-08-01T12:08:00Z">
        <w:r>
          <w:rPr>
            <w:rFonts w:hint="eastAsia" w:ascii="华文楷体" w:hAnsi="华文楷体" w:eastAsia="华文楷体"/>
            <w:sz w:val="28"/>
            <w:szCs w:val="28"/>
            <w:lang w:eastAsia="zh-CN"/>
          </w:rPr>
          <w:t>和</w:t>
        </w:r>
      </w:ins>
      <w:r>
        <w:rPr>
          <w:rFonts w:hint="eastAsia" w:ascii="华文楷体" w:hAnsi="华文楷体" w:eastAsia="华文楷体"/>
          <w:sz w:val="28"/>
          <w:szCs w:val="28"/>
        </w:rPr>
        <w:t>实修根本无关，如果和修正根本没有关系的话，这全都</w:t>
      </w:r>
      <w:del w:id="125" w:author="Administrator" w:date="2015-08-01T12:09:00Z">
        <w:r>
          <w:rPr>
            <w:rFonts w:hint="eastAsia" w:ascii="华文楷体" w:hAnsi="华文楷体" w:eastAsia="华文楷体"/>
            <w:sz w:val="28"/>
            <w:szCs w:val="28"/>
          </w:rPr>
          <w:delText>形</w:delText>
        </w:r>
      </w:del>
      <w:r>
        <w:rPr>
          <w:rFonts w:hint="eastAsia" w:ascii="华文楷体" w:hAnsi="华文楷体" w:eastAsia="华文楷体"/>
          <w:sz w:val="28"/>
          <w:szCs w:val="28"/>
        </w:rPr>
        <w:t>成</w:t>
      </w:r>
      <w:ins w:id="126" w:author="Administrator" w:date="2015-08-01T12:09:00Z">
        <w:r>
          <w:rPr>
            <w:rFonts w:hint="eastAsia" w:ascii="华文楷体" w:hAnsi="华文楷体" w:eastAsia="华文楷体"/>
            <w:sz w:val="28"/>
            <w:szCs w:val="28"/>
          </w:rPr>
          <w:t>形</w:t>
        </w:r>
      </w:ins>
      <w:r>
        <w:rPr>
          <w:rFonts w:hint="eastAsia" w:ascii="华文楷体" w:hAnsi="华文楷体" w:eastAsia="华文楷体"/>
          <w:sz w:val="28"/>
          <w:szCs w:val="28"/>
        </w:rPr>
        <w:t>错道</w:t>
      </w:r>
      <w:del w:id="127" w:author="Administrator" w:date="2015-08-01T12:09:00Z">
        <w:r>
          <w:rPr>
            <w:rFonts w:hint="eastAsia" w:ascii="华文楷体" w:hAnsi="华文楷体" w:eastAsia="华文楷体"/>
            <w:sz w:val="28"/>
            <w:szCs w:val="28"/>
          </w:rPr>
          <w:delText>论</w:delText>
        </w:r>
      </w:del>
      <w:ins w:id="128" w:author="Administrator" w:date="2015-08-01T12:09: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 xml:space="preserve"> 所以前后问对照起来</w:t>
      </w:r>
      <w:del w:id="129" w:author="Administrator" w:date="2015-08-01T12:10:00Z">
        <w:r>
          <w:rPr>
            <w:rFonts w:hint="eastAsia" w:ascii="华文楷体" w:hAnsi="华文楷体" w:eastAsia="华文楷体"/>
            <w:sz w:val="28"/>
            <w:szCs w:val="28"/>
          </w:rPr>
          <w:delText>呢</w:delText>
        </w:r>
      </w:del>
      <w:ins w:id="130" w:author="Administrator" w:date="2015-08-01T12:10:00Z">
        <w:r>
          <w:rPr>
            <w:rFonts w:hint="eastAsia" w:ascii="华文楷体" w:hAnsi="华文楷体" w:eastAsia="华文楷体"/>
            <w:sz w:val="28"/>
            <w:szCs w:val="28"/>
            <w:lang w:eastAsia="zh-CN"/>
          </w:rPr>
          <w:t>时候呢</w:t>
        </w:r>
      </w:ins>
      <w:r>
        <w:rPr>
          <w:rFonts w:hint="eastAsia" w:ascii="华文楷体" w:hAnsi="华文楷体" w:eastAsia="华文楷体"/>
          <w:sz w:val="28"/>
          <w:szCs w:val="28"/>
        </w:rPr>
        <w:t>就知道</w:t>
      </w:r>
      <w:del w:id="131" w:author="Administrator" w:date="2015-08-01T12:10:00Z">
        <w:r>
          <w:rPr>
            <w:rFonts w:hint="eastAsia" w:ascii="华文楷体" w:hAnsi="华文楷体" w:eastAsia="华文楷体"/>
            <w:sz w:val="28"/>
            <w:szCs w:val="28"/>
          </w:rPr>
          <w:delText>这部分有什么</w:delText>
        </w:r>
      </w:del>
      <w:ins w:id="132" w:author="Administrator" w:date="2015-08-01T12:10:00Z">
        <w:r>
          <w:rPr>
            <w:rFonts w:hint="eastAsia" w:ascii="华文楷体" w:hAnsi="华文楷体" w:eastAsia="华文楷体"/>
            <w:sz w:val="28"/>
            <w:szCs w:val="28"/>
            <w:lang w:eastAsia="zh-CN"/>
          </w:rPr>
          <w:t>麦彭仁波切的</w:t>
        </w:r>
      </w:ins>
      <w:r>
        <w:rPr>
          <w:rFonts w:hint="eastAsia" w:ascii="华文楷体" w:hAnsi="华文楷体" w:eastAsia="华文楷体"/>
          <w:sz w:val="28"/>
          <w:szCs w:val="28"/>
        </w:rPr>
        <w:t>意思了</w:t>
      </w:r>
      <w:del w:id="133" w:author="Administrator" w:date="2015-08-01T12:10:00Z">
        <w:r>
          <w:rPr>
            <w:rFonts w:hint="eastAsia" w:ascii="华文楷体" w:hAnsi="华文楷体" w:eastAsia="华文楷体"/>
            <w:sz w:val="28"/>
            <w:szCs w:val="28"/>
          </w:rPr>
          <w:delText>（12:22-27）</w:delText>
        </w:r>
      </w:del>
      <w:r>
        <w:rPr>
          <w:rFonts w:hint="eastAsia" w:ascii="华文楷体" w:hAnsi="华文楷体" w:eastAsia="华文楷体"/>
          <w:sz w:val="28"/>
          <w:szCs w:val="28"/>
        </w:rPr>
        <w:t xml:space="preserve"> 。</w:t>
      </w:r>
    </w:p>
    <w:p>
      <w:pPr>
        <w:ind w:firstLine="570"/>
        <w:rPr>
          <w:del w:id="134" w:author="Administrator" w:date="2015-08-01T12:11:00Z"/>
          <w:rFonts w:hint="eastAsia" w:ascii="华文楷体" w:hAnsi="华文楷体" w:eastAsia="华文楷体"/>
          <w:sz w:val="28"/>
          <w:szCs w:val="28"/>
        </w:rPr>
      </w:pPr>
    </w:p>
    <w:p>
      <w:pPr>
        <w:ind w:firstLine="570"/>
        <w:rPr>
          <w:del w:id="135" w:author="Administrator" w:date="2015-08-01T12:11:00Z"/>
          <w:rFonts w:ascii="华文楷体" w:hAnsi="华文楷体" w:eastAsia="华文楷体"/>
          <w:sz w:val="28"/>
          <w:szCs w:val="28"/>
        </w:rPr>
      </w:pPr>
    </w:p>
    <w:p>
      <w:pPr>
        <w:ind w:firstLine="570"/>
        <w:rPr>
          <w:ins w:id="136" w:author="Administrator" w:date="2015-08-01T12:11:00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sz w:val="28"/>
          <w:szCs w:val="28"/>
          <w:rPrChange w:id="137" w:author="Administrator" w:date="2015-08-01T12:11:00Z">
            <w:rPr>
              <w:rFonts w:hint="eastAsia" w:ascii="华文楷体" w:hAnsi="华文楷体" w:eastAsia="华文楷体"/>
              <w:sz w:val="28"/>
              <w:szCs w:val="28"/>
            </w:rPr>
          </w:rPrChange>
        </w:rPr>
        <w:t>在对正法了如指掌的诸位大德看来，恰如《般若经》中所说的“舍本逐末、获得佳肴反寻粗食、已得大象复觅象迹，不乞求赐丰美物品之主人反讨于施微劣物之仆人” 等比喻一样。】</w:t>
      </w:r>
    </w:p>
    <w:p>
      <w:pPr>
        <w:ind w:firstLine="570"/>
        <w:rPr>
          <w:del w:id="138" w:author="Administrator" w:date="2015-08-01T12:11:00Z"/>
          <w:rFonts w:hint="eastAsia" w:ascii="华文楷体" w:hAnsi="华文楷体" w:eastAsia="华文楷体"/>
          <w:sz w:val="28"/>
          <w:szCs w:val="28"/>
        </w:rPr>
      </w:pPr>
    </w:p>
    <w:p>
      <w:pPr>
        <w:ind w:firstLine="570"/>
        <w:rPr>
          <w:del w:id="139" w:author="Administrator" w:date="2015-08-01T12:11:00Z"/>
          <w:rFonts w:ascii="华文楷体" w:hAnsi="华文楷体" w:eastAsia="华文楷体"/>
          <w:sz w:val="28"/>
          <w:szCs w:val="28"/>
        </w:rPr>
      </w:pPr>
    </w:p>
    <w:p>
      <w:pPr>
        <w:ind w:firstLine="570"/>
        <w:rPr>
          <w:rFonts w:hint="eastAsia" w:ascii="华文楷体" w:hAnsi="华文楷体" w:eastAsia="华文楷体"/>
          <w:sz w:val="28"/>
          <w:szCs w:val="28"/>
        </w:rPr>
      </w:pPr>
      <w:del w:id="140" w:author="Administrator" w:date="2015-08-01T12:11: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 xml:space="preserve"> 那么就是说很多大德呢对于正法是了如指掌的，对正法什么了如指掌呢？对正法的次第了如指掌。对正法的主次了如指掌，对正法这样一种</w:t>
      </w:r>
      <w:del w:id="141" w:author="Administrator" w:date="2015-08-01T12:12:00Z">
        <w:r>
          <w:rPr>
            <w:rFonts w:hint="eastAsia" w:ascii="华文楷体" w:hAnsi="华文楷体" w:eastAsia="华文楷体"/>
            <w:sz w:val="28"/>
            <w:szCs w:val="28"/>
          </w:rPr>
          <w:delText>个的</w:delText>
        </w:r>
      </w:del>
      <w:r>
        <w:rPr>
          <w:rFonts w:hint="eastAsia" w:ascii="华文楷体" w:hAnsi="华文楷体" w:eastAsia="华文楷体"/>
          <w:sz w:val="28"/>
          <w:szCs w:val="28"/>
        </w:rPr>
        <w:t>闻思修的这样一种关系了如指掌，所以说这些大德他是经由了闻思修的次第了，他已经完全走过了这条路了。所以说他对于整个的正法那个是重要的，那个是次要的。那个是主要的，那个是</w:t>
      </w:r>
      <w:del w:id="142" w:author="Administrator" w:date="2015-08-01T12:21:00Z">
        <w:r>
          <w:rPr>
            <w:rFonts w:hint="eastAsia" w:ascii="华文楷体" w:hAnsi="华文楷体" w:eastAsia="华文楷体"/>
            <w:sz w:val="28"/>
            <w:szCs w:val="28"/>
          </w:rPr>
          <w:delText>枝分</w:delText>
        </w:r>
      </w:del>
      <w:ins w:id="143" w:author="Administrator" w:date="2015-08-01T12:21:00Z">
        <w:r>
          <w:rPr>
            <w:rFonts w:hint="eastAsia" w:ascii="华文楷体" w:hAnsi="华文楷体" w:eastAsia="华文楷体"/>
            <w:sz w:val="28"/>
            <w:szCs w:val="28"/>
            <w:lang w:eastAsia="zh-CN"/>
          </w:rPr>
          <w:t>支</w:t>
        </w:r>
      </w:ins>
      <w:ins w:id="144" w:author="Administrator" w:date="2015-08-01T12:13:00Z">
        <w:r>
          <w:rPr>
            <w:rFonts w:hint="eastAsia" w:ascii="华文楷体" w:hAnsi="华文楷体" w:eastAsia="华文楷体"/>
            <w:sz w:val="28"/>
            <w:szCs w:val="28"/>
            <w:lang w:eastAsia="zh-CN"/>
          </w:rPr>
          <w:t>分</w:t>
        </w:r>
      </w:ins>
      <w:r>
        <w:rPr>
          <w:rFonts w:hint="eastAsia" w:ascii="华文楷体" w:hAnsi="华文楷体" w:eastAsia="华文楷体"/>
          <w:sz w:val="28"/>
          <w:szCs w:val="28"/>
        </w:rPr>
        <w:t>的问题啊他对这些全部了如指掌。所以说像这样他们</w:t>
      </w:r>
      <w:ins w:id="145" w:author="Administrator" w:date="2015-08-01T12:14:00Z">
        <w:r>
          <w:rPr>
            <w:rFonts w:hint="eastAsia" w:ascii="华文楷体" w:hAnsi="华文楷体" w:eastAsia="华文楷体"/>
            <w:sz w:val="28"/>
            <w:szCs w:val="28"/>
            <w:lang w:eastAsia="zh-CN"/>
          </w:rPr>
          <w:t>所</w:t>
        </w:r>
      </w:ins>
      <w:r>
        <w:rPr>
          <w:rFonts w:hint="eastAsia" w:ascii="华文楷体" w:hAnsi="华文楷体" w:eastAsia="华文楷体"/>
          <w:sz w:val="28"/>
          <w:szCs w:val="28"/>
        </w:rPr>
        <w:t>讲的</w:t>
      </w:r>
      <w:del w:id="146" w:author="Administrator" w:date="2015-08-01T12:14:00Z">
        <w:r>
          <w:rPr>
            <w:rFonts w:hint="eastAsia" w:ascii="华文楷体" w:hAnsi="华文楷体" w:eastAsia="华文楷体"/>
            <w:sz w:val="28"/>
            <w:szCs w:val="28"/>
          </w:rPr>
          <w:delText>话</w:delText>
        </w:r>
      </w:del>
      <w:ins w:id="147" w:author="Administrator" w:date="2015-08-01T12:14:00Z">
        <w:r>
          <w:rPr>
            <w:rFonts w:hint="eastAsia" w:ascii="华文楷体" w:hAnsi="华文楷体" w:eastAsia="华文楷体"/>
            <w:sz w:val="28"/>
            <w:szCs w:val="28"/>
            <w:lang w:eastAsia="zh-CN"/>
          </w:rPr>
          <w:t>这些话</w:t>
        </w:r>
      </w:ins>
      <w:r>
        <w:rPr>
          <w:rFonts w:hint="eastAsia" w:ascii="华文楷体" w:hAnsi="华文楷体" w:eastAsia="华文楷体"/>
          <w:sz w:val="28"/>
          <w:szCs w:val="28"/>
        </w:rPr>
        <w:t>就非常具有价值，就他们所讲的这些教言和《般若经》当中所讲的教言是一模一样的，那么《般若经》当中所讲的什么样教言呢？讲了几个比喻：啊《般若经》这个在《般若摄颂》当中也有这样的，在《大般若经》或是《般若摄颂》当中也是讲到了这样的一种问题，在《般若摄颂》第四品当中，也讲到了这个的比喻。</w:t>
      </w:r>
    </w:p>
    <w:p>
      <w:pPr>
        <w:ind w:firstLine="570"/>
        <w:rPr>
          <w:rFonts w:hint="eastAsia" w:ascii="华文楷体" w:hAnsi="华文楷体" w:eastAsia="华文楷体"/>
          <w:sz w:val="28"/>
          <w:szCs w:val="28"/>
        </w:rPr>
      </w:pPr>
      <w:r>
        <w:rPr>
          <w:rFonts w:hint="eastAsia" w:ascii="华文楷体" w:hAnsi="华文楷体" w:eastAsia="华文楷体"/>
          <w:sz w:val="28"/>
          <w:szCs w:val="28"/>
        </w:rPr>
        <w:t>第一个呢是：舍本逐末，那么当然在《般若经》当中他把这样的“本”和这个“末”呢，他是和这个“般若”和其他的梵文</w:t>
      </w:r>
      <w:del w:id="148" w:author="Administrator" w:date="2015-08-01T12:14:00Z">
        <w:r>
          <w:rPr>
            <w:rFonts w:hint="eastAsia" w:ascii="华文楷体" w:hAnsi="华文楷体" w:eastAsia="华文楷体"/>
            <w:sz w:val="28"/>
            <w:szCs w:val="28"/>
          </w:rPr>
          <w:delText>做</w:delText>
        </w:r>
      </w:del>
      <w:ins w:id="149" w:author="Administrator" w:date="2015-08-01T12:14:00Z">
        <w:r>
          <w:rPr>
            <w:rFonts w:hint="eastAsia" w:ascii="华文楷体" w:hAnsi="华文楷体" w:eastAsia="华文楷体"/>
            <w:sz w:val="28"/>
            <w:szCs w:val="28"/>
            <w:lang w:eastAsia="zh-CN"/>
          </w:rPr>
          <w:t>相</w:t>
        </w:r>
      </w:ins>
      <w:r>
        <w:rPr>
          <w:rFonts w:hint="eastAsia" w:ascii="华文楷体" w:hAnsi="华文楷体" w:eastAsia="华文楷体"/>
          <w:sz w:val="28"/>
          <w:szCs w:val="28"/>
        </w:rPr>
        <w:t>比较的，“般若”应该是根本的，所以说如果说是在菩萨修行的时候呢他舍弃了这个“般若”这个根本，他直接就能够对治烦恼，或者直接能趣入空性实相这样的“般若”</w:t>
      </w:r>
      <w:del w:id="150" w:author="Administrator" w:date="2015-08-01T12:16:00Z">
        <w:r>
          <w:rPr>
            <w:rFonts w:hint="eastAsia" w:ascii="华文楷体" w:hAnsi="华文楷体" w:eastAsia="华文楷体"/>
            <w:sz w:val="28"/>
            <w:szCs w:val="28"/>
          </w:rPr>
          <w:delText>枝</w:delText>
        </w:r>
      </w:del>
      <w:ins w:id="151" w:author="Administrator" w:date="2015-08-01T12:16:00Z">
        <w:r>
          <w:rPr>
            <w:rFonts w:hint="eastAsia" w:ascii="华文楷体" w:hAnsi="华文楷体" w:eastAsia="华文楷体"/>
            <w:sz w:val="28"/>
            <w:szCs w:val="28"/>
            <w:lang w:eastAsia="zh-CN"/>
          </w:rPr>
          <w:t>之</w:t>
        </w:r>
      </w:ins>
      <w:r>
        <w:rPr>
          <w:rFonts w:hint="eastAsia" w:ascii="华文楷体" w:hAnsi="华文楷体" w:eastAsia="华文楷体"/>
          <w:sz w:val="28"/>
          <w:szCs w:val="28"/>
        </w:rPr>
        <w:t>句，把这个放弃了之后就其间接知道，就逐渐逐渐才能引发这个空性的道理，叫做舍本逐末。这方面也是一种</w:t>
      </w:r>
      <w:del w:id="152" w:author="Administrator" w:date="2015-08-01T12:16:00Z">
        <w:r>
          <w:rPr>
            <w:rFonts w:hint="eastAsia" w:ascii="华文楷体" w:hAnsi="华文楷体" w:eastAsia="华文楷体"/>
            <w:sz w:val="28"/>
            <w:szCs w:val="28"/>
          </w:rPr>
          <w:delText>薄</w:delText>
        </w:r>
      </w:del>
      <w:ins w:id="153" w:author="Administrator" w:date="2015-08-01T12:16:00Z">
        <w:r>
          <w:rPr>
            <w:rFonts w:hint="eastAsia" w:ascii="华文楷体" w:hAnsi="华文楷体" w:eastAsia="华文楷体"/>
            <w:sz w:val="28"/>
            <w:szCs w:val="28"/>
            <w:lang w:eastAsia="zh-CN"/>
          </w:rPr>
          <w:t>魔</w:t>
        </w:r>
      </w:ins>
      <w:r>
        <w:rPr>
          <w:rFonts w:hint="eastAsia" w:ascii="华文楷体" w:hAnsi="华文楷体" w:eastAsia="华文楷体"/>
          <w:sz w:val="28"/>
          <w:szCs w:val="28"/>
        </w:rPr>
        <w:t>业，《般若经》当中讲是一种</w:t>
      </w:r>
      <w:del w:id="154" w:author="Administrator" w:date="2015-08-01T12:16:00Z">
        <w:r>
          <w:rPr>
            <w:rFonts w:hint="eastAsia" w:ascii="华文楷体" w:hAnsi="华文楷体" w:eastAsia="华文楷体"/>
            <w:sz w:val="28"/>
            <w:szCs w:val="28"/>
          </w:rPr>
          <w:delText>薄</w:delText>
        </w:r>
      </w:del>
      <w:ins w:id="155" w:author="Administrator" w:date="2015-08-01T12:16:00Z">
        <w:r>
          <w:rPr>
            <w:rFonts w:hint="eastAsia" w:ascii="华文楷体" w:hAnsi="华文楷体" w:eastAsia="华文楷体"/>
            <w:sz w:val="28"/>
            <w:szCs w:val="28"/>
            <w:lang w:eastAsia="zh-CN"/>
          </w:rPr>
          <w:t>魔</w:t>
        </w:r>
      </w:ins>
      <w:r>
        <w:rPr>
          <w:rFonts w:hint="eastAsia" w:ascii="华文楷体" w:hAnsi="华文楷体" w:eastAsia="华文楷体"/>
          <w:sz w:val="28"/>
          <w:szCs w:val="28"/>
        </w:rPr>
        <w:t>业</w:t>
      </w:r>
      <w:del w:id="156" w:author="Administrator" w:date="2015-08-01T12:16:00Z">
        <w:r>
          <w:rPr>
            <w:rFonts w:hint="eastAsia" w:ascii="华文楷体" w:hAnsi="华文楷体" w:eastAsia="华文楷体"/>
            <w:sz w:val="28"/>
            <w:szCs w:val="28"/>
          </w:rPr>
          <w:delText>（14:15-18）。</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还有“获得佳肴反寻粗食”这个是第二个比喻，那么已经获得这样的百味的佳肴但是把这个百味佳肴放在一边，反而去追求一些没有营养的这些粗劣的食物，这一方面是一种不合理的。同样的道理就说</w:t>
      </w:r>
      <w:ins w:id="157" w:author="Administrator" w:date="2015-08-01T12:17:00Z">
        <w:r>
          <w:rPr>
            <w:rFonts w:hint="eastAsia" w:ascii="华文楷体" w:hAnsi="华文楷体" w:eastAsia="华文楷体"/>
            <w:sz w:val="28"/>
            <w:szCs w:val="28"/>
            <w:lang w:eastAsia="zh-CN"/>
          </w:rPr>
          <w:t>“</w:t>
        </w:r>
      </w:ins>
      <w:del w:id="158" w:author="Administrator" w:date="2015-08-01T12:17:00Z">
        <w:r>
          <w:rPr>
            <w:rFonts w:hint="eastAsia" w:ascii="华文楷体" w:hAnsi="华文楷体" w:eastAsia="华文楷体"/>
            <w:sz w:val="28"/>
            <w:szCs w:val="28"/>
          </w:rPr>
          <w:delText>《</w:delText>
        </w:r>
      </w:del>
      <w:r>
        <w:rPr>
          <w:rFonts w:hint="eastAsia" w:ascii="华文楷体" w:hAnsi="华文楷体" w:eastAsia="华文楷体"/>
          <w:sz w:val="28"/>
          <w:szCs w:val="28"/>
        </w:rPr>
        <w:t>般若</w:t>
      </w:r>
      <w:ins w:id="159" w:author="Administrator" w:date="2015-08-01T12:17:00Z">
        <w:r>
          <w:rPr>
            <w:rFonts w:hint="eastAsia" w:ascii="华文楷体" w:hAnsi="华文楷体" w:eastAsia="华文楷体"/>
            <w:sz w:val="28"/>
            <w:szCs w:val="28"/>
            <w:lang w:eastAsia="zh-CN"/>
          </w:rPr>
          <w:t>”</w:t>
        </w:r>
      </w:ins>
      <w:del w:id="160" w:author="Administrator" w:date="2015-08-01T12:17:00Z">
        <w:r>
          <w:rPr>
            <w:rFonts w:hint="eastAsia" w:ascii="华文楷体" w:hAnsi="华文楷体" w:eastAsia="华文楷体"/>
            <w:sz w:val="28"/>
            <w:szCs w:val="28"/>
          </w:rPr>
          <w:delText>经》</w:delText>
        </w:r>
      </w:del>
      <w:r>
        <w:rPr>
          <w:rFonts w:hint="eastAsia" w:ascii="华文楷体" w:hAnsi="华文楷体" w:eastAsia="华文楷体"/>
          <w:sz w:val="28"/>
          <w:szCs w:val="28"/>
        </w:rPr>
        <w:t>这样的经典呢，他就是相当于百味佳肴一样，现在我们已经手上获得了这样一种</w:t>
      </w:r>
      <w:ins w:id="161" w:author="Administrator" w:date="2015-08-01T12:17:00Z">
        <w:r>
          <w:rPr>
            <w:rFonts w:hint="eastAsia" w:ascii="华文楷体" w:hAnsi="华文楷体" w:eastAsia="华文楷体"/>
            <w:sz w:val="28"/>
            <w:szCs w:val="28"/>
            <w:lang w:eastAsia="zh-CN"/>
          </w:rPr>
          <w:t>“</w:t>
        </w:r>
      </w:ins>
      <w:del w:id="162" w:author="Administrator" w:date="2015-08-01T12:17:00Z">
        <w:r>
          <w:rPr>
            <w:rFonts w:hint="eastAsia" w:ascii="华文楷体" w:hAnsi="华文楷体" w:eastAsia="华文楷体"/>
            <w:sz w:val="28"/>
            <w:szCs w:val="28"/>
          </w:rPr>
          <w:delText>《</w:delText>
        </w:r>
      </w:del>
      <w:r>
        <w:rPr>
          <w:rFonts w:hint="eastAsia" w:ascii="华文楷体" w:hAnsi="华文楷体" w:eastAsia="华文楷体"/>
          <w:sz w:val="28"/>
          <w:szCs w:val="28"/>
        </w:rPr>
        <w:t>般若</w:t>
      </w:r>
      <w:ins w:id="163" w:author="Administrator" w:date="2015-08-01T12:17:00Z">
        <w:r>
          <w:rPr>
            <w:rFonts w:hint="eastAsia" w:ascii="华文楷体" w:hAnsi="华文楷体" w:eastAsia="华文楷体"/>
            <w:sz w:val="28"/>
            <w:szCs w:val="28"/>
            <w:lang w:eastAsia="zh-CN"/>
          </w:rPr>
          <w:t>”</w:t>
        </w:r>
      </w:ins>
      <w:del w:id="164" w:author="Administrator" w:date="2015-08-01T12:17:00Z">
        <w:r>
          <w:rPr>
            <w:rFonts w:hint="eastAsia" w:ascii="华文楷体" w:hAnsi="华文楷体" w:eastAsia="华文楷体"/>
            <w:sz w:val="28"/>
            <w:szCs w:val="28"/>
          </w:rPr>
          <w:delText>经》</w:delText>
        </w:r>
      </w:del>
      <w:r>
        <w:rPr>
          <w:rFonts w:hint="eastAsia" w:ascii="华文楷体" w:hAnsi="华文楷体" w:eastAsia="华文楷体"/>
          <w:sz w:val="28"/>
          <w:szCs w:val="28"/>
        </w:rPr>
        <w:t>的法本，已经有了修持般若机会的时候呢，却把最根本的般若教义放在一边，然后去追求一些其他的东西，追求一下间接知道啊或者一些其他的这样的一种东西，这方面就是讲获得佳肴不享用放在一边，反而去寻找粗食是不合理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已得大象复觅象迹”，已得大象复觅象迹就是说已经得到的了大象了，但是把这个大象放在一边，然后反复去查看这个大象的脚印，实际上就是说你查看大象的脚印干什么呢？如果你的大象丢失了，你查看大象的脚印就可以通过这个脚印就能得到你的大象吗？但现在已经得到大象了，已经得到大象之后，你就把这个大象放在一边再去反复去搞大象的脚印有何必要？所以说像这样的话也是有这样的一种意思的，根本的东西得到之后应该把它抓住，然后再把这个放下再去寻找其他的就没有必要了。啊完全没有必要了。所以说这个方面就是说这个大象就相当于根本一样，已经得到了根本你再去其他的</w:t>
      </w:r>
      <w:del w:id="165" w:author="Administrator" w:date="2015-08-01T12:20:00Z">
        <w:r>
          <w:rPr>
            <w:rFonts w:hint="eastAsia" w:ascii="华文楷体" w:hAnsi="华文楷体" w:eastAsia="华文楷体"/>
            <w:sz w:val="28"/>
            <w:szCs w:val="28"/>
          </w:rPr>
          <w:delText>枝</w:delText>
        </w:r>
      </w:del>
      <w:ins w:id="166" w:author="Administrator" w:date="2015-08-01T12:20:00Z">
        <w:r>
          <w:rPr>
            <w:rFonts w:hint="eastAsia" w:ascii="华文楷体" w:hAnsi="华文楷体" w:eastAsia="华文楷体"/>
            <w:sz w:val="28"/>
            <w:szCs w:val="28"/>
            <w:lang w:eastAsia="zh-CN"/>
          </w:rPr>
          <w:t>支</w:t>
        </w:r>
      </w:ins>
      <w:r>
        <w:rPr>
          <w:rFonts w:hint="eastAsia" w:ascii="华文楷体" w:hAnsi="华文楷体" w:eastAsia="华文楷体"/>
          <w:sz w:val="28"/>
          <w:szCs w:val="28"/>
        </w:rPr>
        <w:t>分去寻找根本没有必要。或者就是说意义上的根本，如果你已经得到了意义之后呢，把这个意义放弃，最突出的东西放弃，在文字上面去花很多很多这个时间和精力呢，像这样就相当于得到了大象再去寻找这个大象的脚印一样。实际上是浪费时间而已。</w:t>
      </w:r>
    </w:p>
    <w:p>
      <w:pPr>
        <w:ind w:firstLine="570"/>
        <w:rPr>
          <w:ins w:id="167" w:author="Administrator" w:date="2015-08-01T12:32:00Z"/>
          <w:rFonts w:hint="eastAsia" w:ascii="华文楷体" w:hAnsi="华文楷体" w:eastAsia="华文楷体"/>
          <w:sz w:val="28"/>
          <w:szCs w:val="28"/>
        </w:rPr>
      </w:pPr>
      <w:r>
        <w:rPr>
          <w:rFonts w:hint="eastAsia" w:ascii="华文楷体" w:hAnsi="华文楷体" w:eastAsia="华文楷体"/>
          <w:sz w:val="28"/>
          <w:szCs w:val="28"/>
        </w:rPr>
        <w:t xml:space="preserve">  “不乞求赐丰美物品之主人”，那实际上这个“主人”呢，能够赐予丰美的食物，但是你在这个“主人”面前不去祈求，反而就说是去乞讨于只能</w:t>
      </w:r>
      <w:ins w:id="168" w:author="Administrator" w:date="2015-08-01T12:25:00Z">
        <w:r>
          <w:rPr>
            <w:rFonts w:hint="eastAsia" w:ascii="华文楷体" w:hAnsi="华文楷体" w:eastAsia="华文楷体"/>
            <w:sz w:val="28"/>
            <w:szCs w:val="28"/>
            <w:lang w:eastAsia="zh-CN"/>
          </w:rPr>
          <w:t>够</w:t>
        </w:r>
      </w:ins>
      <w:r>
        <w:rPr>
          <w:rFonts w:hint="eastAsia" w:ascii="华文楷体" w:hAnsi="华文楷体" w:eastAsia="华文楷体"/>
          <w:sz w:val="28"/>
          <w:szCs w:val="28"/>
        </w:rPr>
        <w:t>布施微劣财物的仆人，像这样的话也是不正确的。而</w:t>
      </w:r>
      <w:del w:id="169" w:author="Administrator" w:date="2015-08-01T12:31:00Z">
        <w:r>
          <w:rPr>
            <w:rFonts w:hint="eastAsia" w:ascii="华文楷体" w:hAnsi="华文楷体" w:eastAsia="华文楷体"/>
            <w:sz w:val="28"/>
            <w:szCs w:val="28"/>
          </w:rPr>
          <w:delText>《</w:delText>
        </w:r>
      </w:del>
      <w:ins w:id="170" w:author="Administrator" w:date="2015-08-01T12:31:00Z">
        <w:r>
          <w:rPr>
            <w:rFonts w:hint="eastAsia" w:ascii="华文楷体" w:hAnsi="华文楷体" w:eastAsia="华文楷体"/>
            <w:sz w:val="28"/>
            <w:szCs w:val="28"/>
            <w:lang w:eastAsia="zh-CN"/>
          </w:rPr>
          <w:t>“</w:t>
        </w:r>
      </w:ins>
      <w:r>
        <w:rPr>
          <w:rFonts w:hint="eastAsia" w:ascii="华文楷体" w:hAnsi="华文楷体" w:eastAsia="华文楷体"/>
          <w:sz w:val="28"/>
          <w:szCs w:val="28"/>
        </w:rPr>
        <w:t>般若</w:t>
      </w:r>
      <w:del w:id="171" w:author="Administrator" w:date="2015-08-01T12:31:00Z">
        <w:r>
          <w:rPr>
            <w:rFonts w:hint="eastAsia" w:ascii="华文楷体" w:hAnsi="华文楷体" w:eastAsia="华文楷体"/>
            <w:sz w:val="28"/>
            <w:szCs w:val="28"/>
          </w:rPr>
          <w:delText>经》</w:delText>
        </w:r>
      </w:del>
      <w:ins w:id="172" w:author="Administrator" w:date="2015-08-01T12:31:00Z">
        <w:r>
          <w:rPr>
            <w:rFonts w:hint="eastAsia" w:ascii="华文楷体" w:hAnsi="华文楷体" w:eastAsia="华文楷体"/>
            <w:sz w:val="28"/>
            <w:szCs w:val="28"/>
            <w:lang w:eastAsia="zh-CN"/>
          </w:rPr>
          <w:t>”</w:t>
        </w:r>
      </w:ins>
      <w:r>
        <w:rPr>
          <w:rFonts w:hint="eastAsia" w:ascii="华文楷体" w:hAnsi="华文楷体" w:eastAsia="华文楷体"/>
          <w:sz w:val="28"/>
          <w:szCs w:val="28"/>
        </w:rPr>
        <w:t>教义呢或者就是求心的心性，这个方面是最主要的，如果与其把这个主要的问题放在这个</w:t>
      </w:r>
      <w:del w:id="173" w:author="Administrator" w:date="2015-08-01T12:31:00Z">
        <w:r>
          <w:rPr>
            <w:rFonts w:hint="eastAsia" w:ascii="华文楷体" w:hAnsi="华文楷体" w:eastAsia="华文楷体"/>
            <w:sz w:val="28"/>
            <w:szCs w:val="28"/>
          </w:rPr>
          <w:delText>方</w:delText>
        </w:r>
      </w:del>
      <w:ins w:id="174" w:author="Administrator" w:date="2015-08-01T12:31:00Z">
        <w:r>
          <w:rPr>
            <w:rFonts w:hint="eastAsia" w:ascii="华文楷体" w:hAnsi="华文楷体" w:eastAsia="华文楷体"/>
            <w:sz w:val="28"/>
            <w:szCs w:val="28"/>
            <w:lang w:eastAsia="zh-CN"/>
          </w:rPr>
          <w:t>上</w:t>
        </w:r>
      </w:ins>
      <w:r>
        <w:rPr>
          <w:rFonts w:hint="eastAsia" w:ascii="华文楷体" w:hAnsi="华文楷体" w:eastAsia="华文楷体"/>
          <w:sz w:val="28"/>
          <w:szCs w:val="28"/>
        </w:rPr>
        <w:t>面去追求</w:t>
      </w:r>
      <w:ins w:id="175" w:author="Administrator" w:date="2015-08-01T12:31: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最后得到的东西，得到的赏赐也就非常多，一切这个菩萨地的功德，一切佛的功德都可以获得。那么如果你把这个放弃了，你去祈求于其他的东西能够得到这个一点点的财物，一点非常少的一点受用，或者功德。但是这个方面和能够赐予丰美食物的主人比较起来的话，这个仆人的力量的确是非常有限的。那么这个比喻都是说明了一个问题，下面是解释。</w:t>
      </w:r>
    </w:p>
    <w:p>
      <w:pPr>
        <w:ind w:firstLine="570"/>
        <w:rPr>
          <w:del w:id="176" w:author="Administrator" w:date="2015-08-01T12:32:00Z"/>
          <w:rFonts w:hint="eastAsia" w:ascii="华文楷体" w:hAnsi="华文楷体" w:eastAsia="华文楷体"/>
          <w:sz w:val="28"/>
          <w:szCs w:val="28"/>
        </w:rPr>
      </w:pPr>
    </w:p>
    <w:p>
      <w:pPr>
        <w:ind w:firstLine="570"/>
        <w:rPr>
          <w:del w:id="177" w:author="Administrator" w:date="2015-08-01T12:32:00Z"/>
          <w:rFonts w:ascii="华文楷体" w:hAnsi="华文楷体" w:eastAsia="华文楷体"/>
          <w:sz w:val="28"/>
          <w:szCs w:val="28"/>
        </w:rPr>
      </w:pPr>
    </w:p>
    <w:p>
      <w:pPr>
        <w:ind w:firstLine="570"/>
        <w:rPr>
          <w:ins w:id="178" w:author="Administrator" w:date="2015-08-01T12:33:00Z"/>
          <w:rFonts w:hint="eastAsia" w:ascii="华文楷体" w:hAnsi="华文楷体" w:eastAsia="华文楷体"/>
          <w:sz w:val="28"/>
          <w:szCs w:val="28"/>
        </w:rPr>
      </w:pPr>
      <w:del w:id="179" w:author="Administrator" w:date="2015-08-01T12:32: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w:t>
      </w:r>
      <w:r>
        <w:rPr>
          <w:rFonts w:hint="eastAsia" w:ascii="黑体" w:hAnsi="黑体" w:eastAsia="黑体" w:cs="黑体"/>
          <w:sz w:val="28"/>
          <w:szCs w:val="28"/>
          <w:rPrChange w:id="180" w:author="Administrator" w:date="2015-08-01T12:33:00Z">
            <w:rPr>
              <w:rFonts w:hint="eastAsia" w:ascii="华文楷体" w:hAnsi="华文楷体" w:eastAsia="华文楷体"/>
              <w:sz w:val="28"/>
              <w:szCs w:val="28"/>
            </w:rPr>
          </w:rPrChange>
        </w:rPr>
        <w:t>意思是说，将正法之根本弃之一旁而津津有味地享受词句之糠秕的傲气十足者，反而对其他具有要诀之人轻蔑藐视，</w:t>
      </w:r>
      <w:r>
        <w:rPr>
          <w:rFonts w:hint="eastAsia" w:ascii="华文楷体" w:hAnsi="华文楷体" w:eastAsia="华文楷体"/>
          <w:sz w:val="28"/>
          <w:szCs w:val="28"/>
        </w:rPr>
        <w:t>】</w:t>
      </w:r>
    </w:p>
    <w:p>
      <w:pPr>
        <w:ind w:firstLine="570"/>
        <w:rPr>
          <w:del w:id="181" w:author="Administrator" w:date="2015-08-01T12:32:00Z"/>
          <w:rFonts w:hint="eastAsia" w:ascii="华文楷体" w:hAnsi="华文楷体" w:eastAsia="华文楷体"/>
          <w:sz w:val="28"/>
          <w:szCs w:val="28"/>
        </w:rPr>
      </w:pPr>
    </w:p>
    <w:p>
      <w:pPr>
        <w:ind w:firstLine="570"/>
        <w:rPr>
          <w:del w:id="182" w:author="Administrator" w:date="2015-08-01T12:32:00Z"/>
          <w:rFonts w:ascii="华文楷体" w:hAnsi="华文楷体" w:eastAsia="华文楷体"/>
          <w:sz w:val="28"/>
          <w:szCs w:val="28"/>
        </w:rPr>
      </w:pPr>
    </w:p>
    <w:p>
      <w:pPr>
        <w:ind w:firstLine="570"/>
        <w:rPr>
          <w:del w:id="183" w:author="Administrator" w:date="2015-08-01T12:41:00Z"/>
          <w:rFonts w:hint="eastAsia" w:ascii="华文楷体" w:hAnsi="华文楷体" w:eastAsia="华文楷体"/>
          <w:sz w:val="28"/>
          <w:szCs w:val="28"/>
        </w:rPr>
      </w:pPr>
      <w:del w:id="184" w:author="Administrator" w:date="2015-08-01T12:32: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那么这个比喻的意思啊，就是在《般若经》当中他所有的这些“本”啊，或者就是说根本的东西这些都是在讲</w:t>
      </w:r>
      <w:del w:id="185" w:author="Administrator" w:date="2015-08-01T12:33:00Z">
        <w:r>
          <w:rPr>
            <w:rFonts w:hint="eastAsia" w:ascii="华文楷体" w:hAnsi="华文楷体" w:eastAsia="华文楷体"/>
            <w:sz w:val="28"/>
            <w:szCs w:val="28"/>
          </w:rPr>
          <w:delText>《</w:delText>
        </w:r>
      </w:del>
      <w:ins w:id="186" w:author="Administrator" w:date="2015-08-01T12:33:00Z">
        <w:r>
          <w:rPr>
            <w:rFonts w:hint="eastAsia" w:ascii="华文楷体" w:hAnsi="华文楷体" w:eastAsia="华文楷体"/>
            <w:sz w:val="28"/>
            <w:szCs w:val="28"/>
            <w:lang w:eastAsia="zh-CN"/>
          </w:rPr>
          <w:t>“</w:t>
        </w:r>
      </w:ins>
      <w:r>
        <w:rPr>
          <w:rFonts w:hint="eastAsia" w:ascii="华文楷体" w:hAnsi="华文楷体" w:eastAsia="华文楷体"/>
          <w:sz w:val="28"/>
          <w:szCs w:val="28"/>
        </w:rPr>
        <w:t>般若</w:t>
      </w:r>
      <w:del w:id="187" w:author="Administrator" w:date="2015-08-01T12:33:00Z">
        <w:r>
          <w:rPr>
            <w:rFonts w:hint="eastAsia" w:ascii="华文楷体" w:hAnsi="华文楷体" w:eastAsia="华文楷体"/>
            <w:sz w:val="28"/>
            <w:szCs w:val="28"/>
          </w:rPr>
          <w:delText>经》</w:delText>
        </w:r>
      </w:del>
      <w:ins w:id="188" w:author="Administrator" w:date="2015-08-01T12:33:00Z">
        <w:r>
          <w:rPr>
            <w:rFonts w:hint="eastAsia" w:ascii="华文楷体" w:hAnsi="华文楷体" w:eastAsia="华文楷体"/>
            <w:sz w:val="28"/>
            <w:szCs w:val="28"/>
            <w:lang w:eastAsia="zh-CN"/>
          </w:rPr>
          <w:t>”</w:t>
        </w:r>
      </w:ins>
      <w:r>
        <w:rPr>
          <w:rFonts w:hint="eastAsia" w:ascii="华文楷体" w:hAnsi="华文楷体" w:eastAsia="华文楷体"/>
          <w:sz w:val="28"/>
          <w:szCs w:val="28"/>
        </w:rPr>
        <w:t>体系，都是讲这个殊胜的般若,那么此处也是一样的,实际上探索心的本性啊,这个方面是这个意思是相同的。所以说这个方面要表达的意思就是说把正法的根本弃之一旁，在这个地方所讲的正法的根本，他实际上就是说是指探索心的奥秘。那么</w:t>
      </w:r>
      <w:del w:id="189" w:author="Administrator" w:date="2015-08-01T12:34:00Z">
        <w:r>
          <w:rPr>
            <w:rFonts w:hint="eastAsia" w:ascii="华文楷体" w:hAnsi="华文楷体" w:eastAsia="华文楷体"/>
            <w:sz w:val="28"/>
            <w:szCs w:val="28"/>
          </w:rPr>
          <w:delText>吧</w:delText>
        </w:r>
      </w:del>
      <w:ins w:id="190" w:author="Administrator" w:date="2015-08-01T12:34:00Z">
        <w:r>
          <w:rPr>
            <w:rFonts w:hint="eastAsia" w:ascii="华文楷体" w:hAnsi="华文楷体" w:eastAsia="华文楷体"/>
            <w:sz w:val="28"/>
            <w:szCs w:val="28"/>
            <w:lang w:eastAsia="zh-CN"/>
          </w:rPr>
          <w:t>把</w:t>
        </w:r>
      </w:ins>
      <w:r>
        <w:rPr>
          <w:rFonts w:hint="eastAsia" w:ascii="华文楷体" w:hAnsi="华文楷体" w:eastAsia="华文楷体"/>
          <w:sz w:val="28"/>
          <w:szCs w:val="28"/>
        </w:rPr>
        <w:t>这样一种正法的根本探索心之奥秘的法弃之一旁，但是呢就津津有味地享受一些词句的糠秕的傲气十足者，因为觉得就说我在词句上很通达，词句这样讲也可以，那样讲也可以，或者说这样能够在词句上能言善辩，他就是说津津有味的享受这个词句糠秕的人，往往内心得不到调伏，那么他的内心越得不到调伏，他就越来越傲气十足。所以说这个时候就越来越看不起别人，因为他自己觉得自己了不起啊，只觉得自己非常有智慧，所以对其他的人就看不起了啊。所以说像这样的话反而对其他具有要诀的人轻蔑啊、藐视。就觉得他们啊就说是没有掌握到佛法的关键，只是自己掌握了佛法的关键。真正佛法的关键应该是 像我这样就说是通达的才是，有这样的一种表现的，</w:t>
      </w:r>
      <w:del w:id="191" w:author="Administrator" w:date="2015-08-01T12:37:00Z">
        <w:r>
          <w:rPr>
            <w:rFonts w:hint="eastAsia" w:ascii="华文楷体" w:hAnsi="华文楷体" w:eastAsia="华文楷体"/>
            <w:sz w:val="28"/>
            <w:szCs w:val="28"/>
          </w:rPr>
          <w:delText>有</w:delText>
        </w:r>
      </w:del>
      <w:ins w:id="192" w:author="Administrator" w:date="2015-08-01T12:37: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样的表现的就像米拉日巴尊者的传记当中，有些精通这样法相学的，精通法相学的这样的格西呢和米拉日巴尊者辩论啊，像这样故意拿着个因明书让米拉日巴尊者解释，像这样的话就是说是米拉日巴尊者根本不理睬的。像这样的话就是说解释都是按照自己的证悟，按照实相方面去解释的这个方面也有，所以说像这样的话觉得自己在词句上面非常非常的了不起，觉得像米拉日巴尊者这样的大修行人呢，反而根本不懂得佛法。觉得他是个骗子，骗取了很多信众的财物，像这样的话也就是一种傲气十足的表现的，所以从这个方面我们应该知道，学习佛法当然就是说从词句的方面哪、从这个法本的方面也必须</w:t>
      </w:r>
      <w:ins w:id="193" w:author="Administrator" w:date="2015-08-01T12:38:00Z">
        <w:r>
          <w:rPr>
            <w:rFonts w:hint="eastAsia" w:ascii="华文楷体" w:hAnsi="华文楷体" w:eastAsia="华文楷体"/>
            <w:sz w:val="28"/>
            <w:szCs w:val="28"/>
            <w:lang w:eastAsia="zh-CN"/>
          </w:rPr>
          <w:t>也</w:t>
        </w:r>
      </w:ins>
      <w:r>
        <w:rPr>
          <w:rFonts w:hint="eastAsia" w:ascii="华文楷体" w:hAnsi="华文楷体" w:eastAsia="华文楷体"/>
          <w:sz w:val="28"/>
          <w:szCs w:val="28"/>
        </w:rPr>
        <w:t>要了知，如果不了知得话对他意义的通达是有障碍的。但是呢在这个学习佛法的过程当中主次还是不应该颠倒的。主要的是通达他的意义，通达意义之后呢就要把这个意义放在自己内心当中反复的去观修，反复去观修之后呢真正品尝到了这样一种佛法的意义的人呢，他相续当中的烦恼应该是相对逐渐逐渐减弱，他的</w:t>
      </w:r>
      <w:ins w:id="194" w:author="Administrator" w:date="2015-08-01T12:39:00Z">
        <w:r>
          <w:rPr>
            <w:rFonts w:hint="eastAsia" w:ascii="华文楷体" w:hAnsi="华文楷体" w:eastAsia="华文楷体"/>
            <w:sz w:val="28"/>
            <w:szCs w:val="28"/>
            <w:lang w:eastAsia="zh-CN"/>
          </w:rPr>
          <w:t>很多的</w:t>
        </w:r>
      </w:ins>
      <w:r>
        <w:rPr>
          <w:rFonts w:hint="eastAsia" w:ascii="华文楷体" w:hAnsi="华文楷体" w:eastAsia="华文楷体"/>
          <w:sz w:val="28"/>
          <w:szCs w:val="28"/>
        </w:rPr>
        <w:t>傲慢哪、很多这样烦恼的因应该是减弱的，所以说以前的大德也是这样讲过</w:t>
      </w:r>
      <w:ins w:id="195" w:author="Administrator" w:date="2015-08-01T12:39: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他就是说你这个修行佛法有没有受用，真正的有没有修行佛法有没有作用呢，就看你的烦恼，一个人吃的好不好就看你的脸色，实际上就是这样的。那么你的脸色很好就说明你的饮食肯定有营养的，那么你的佛法学的好不好就看你的烦恼的轻重程度，</w:t>
      </w:r>
      <w:del w:id="196" w:author="Administrator" w:date="2015-08-01T12:41:00Z">
        <w:r>
          <w:rPr>
            <w:rFonts w:hint="eastAsia" w:ascii="华文楷体" w:hAnsi="华文楷体" w:eastAsia="华文楷体"/>
            <w:sz w:val="28"/>
            <w:szCs w:val="28"/>
          </w:rPr>
          <w:delText>如果就是说你法相当中的烦恼很轻微说明你修行佛法是得力的。（20:10）那么如果说是你的修习一段时间之后你的烦恼非常的粗容</w:delText>
        </w:r>
      </w:del>
    </w:p>
    <w:p>
      <w:pPr>
        <w:ind w:firstLine="570"/>
        <w:rPr>
          <w:del w:id="197" w:author="Administrator" w:date="2015-08-01T12:41:00Z"/>
          <w:rFonts w:hint="eastAsia" w:ascii="华文楷体" w:hAnsi="华文楷体" w:eastAsia="华文楷体"/>
          <w:sz w:val="28"/>
          <w:szCs w:val="28"/>
        </w:rPr>
      </w:pPr>
      <w:del w:id="198" w:author="Administrator" w:date="2015-08-01T12:41:00Z">
        <w:r>
          <w:rPr>
            <w:rFonts w:hint="eastAsia" w:ascii="华文楷体" w:hAnsi="华文楷体" w:eastAsia="华文楷体"/>
            <w:sz w:val="28"/>
            <w:szCs w:val="28"/>
          </w:rPr>
          <w:delText>看来他们已经颠倒错乱了法的轻重。</w:delText>
        </w:r>
      </w:del>
    </w:p>
    <w:p>
      <w:pPr>
        <w:ind w:firstLine="570"/>
        <w:rPr>
          <w:ins w:id="199" w:author="Administrator" w:date="2015-08-01T12:46:00Z"/>
          <w:rFonts w:hint="eastAsia" w:ascii="华文楷体" w:hAnsi="华文楷体" w:eastAsia="华文楷体"/>
          <w:sz w:val="28"/>
          <w:szCs w:val="28"/>
        </w:rPr>
      </w:pPr>
      <w:del w:id="200" w:author="Administrator" w:date="2015-08-01T12:41:00Z">
        <w:r>
          <w:rPr>
            <w:rFonts w:hint="eastAsia" w:ascii="华文楷体" w:hAnsi="华文楷体" w:eastAsia="华文楷体"/>
            <w:sz w:val="28"/>
            <w:szCs w:val="28"/>
          </w:rPr>
          <w:delText>19.57那么就说你的脸色很好就说明你的饮食肯定很有营养的，那么就说你的佛法修的好不好就看你的烦恼的轻重程度，</w:delText>
        </w:r>
      </w:del>
      <w:r>
        <w:rPr>
          <w:rFonts w:hint="eastAsia" w:ascii="华文楷体" w:hAnsi="华文楷体" w:eastAsia="华文楷体"/>
          <w:sz w:val="28"/>
          <w:szCs w:val="28"/>
        </w:rPr>
        <w:t>如果就说你相续当中的烦恼很轻微说明你修习佛法是得利的，那么如果说是你修习一段时间之后烦恼非常粗猛说明你修习佛法是不得利的，所以说也有这样一种关键的问题，修习佛法我们是要把重点放在调心上面，并不是在外在当中显现一个什么，主要是调心，把自己的心和佛法来相容观察</w:t>
      </w:r>
      <w:ins w:id="201" w:author="Administrator" w:date="2015-08-01T12:41:00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像这样的话自己相续当中的烦恼会越来越减弱，否则如果把</w:t>
      </w:r>
      <w:ins w:id="202" w:author="Administrator" w:date="2015-08-01T12:42:00Z">
        <w:r>
          <w:rPr>
            <w:rFonts w:hint="eastAsia" w:ascii="华文楷体" w:hAnsi="华文楷体" w:eastAsia="华文楷体"/>
            <w:sz w:val="28"/>
            <w:szCs w:val="28"/>
            <w:lang w:eastAsia="zh-CN"/>
          </w:rPr>
          <w:t>很多</w:t>
        </w:r>
      </w:ins>
      <w:r>
        <w:rPr>
          <w:rFonts w:hint="eastAsia" w:ascii="华文楷体" w:hAnsi="华文楷体" w:eastAsia="华文楷体"/>
          <w:sz w:val="28"/>
          <w:szCs w:val="28"/>
        </w:rPr>
        <w:t>重点放在词句呀</w:t>
      </w:r>
      <w:ins w:id="203" w:author="Administrator" w:date="2015-08-01T12:42:00Z">
        <w:r>
          <w:rPr>
            <w:rFonts w:hint="eastAsia" w:ascii="华文楷体" w:hAnsi="华文楷体" w:eastAsia="华文楷体"/>
            <w:sz w:val="28"/>
            <w:szCs w:val="28"/>
            <w:lang w:eastAsia="zh-CN"/>
          </w:rPr>
          <w:t>，</w:t>
        </w:r>
      </w:ins>
      <w:r>
        <w:rPr>
          <w:rFonts w:hint="eastAsia" w:ascii="华文楷体" w:hAnsi="华文楷体" w:eastAsia="华文楷体"/>
          <w:sz w:val="28"/>
          <w:szCs w:val="28"/>
        </w:rPr>
        <w:t>放到一些</w:t>
      </w:r>
      <w:del w:id="204" w:author="Administrator" w:date="2015-08-01T12:42:00Z">
        <w:r>
          <w:rPr>
            <w:rFonts w:hint="eastAsia" w:ascii="华文楷体" w:hAnsi="华文楷体" w:eastAsia="华文楷体"/>
            <w:sz w:val="28"/>
            <w:szCs w:val="28"/>
          </w:rPr>
          <w:delText>枝</w:delText>
        </w:r>
      </w:del>
      <w:ins w:id="205" w:author="Administrator" w:date="2015-08-01T12:42:00Z">
        <w:r>
          <w:rPr>
            <w:rFonts w:hint="eastAsia" w:ascii="华文楷体" w:hAnsi="华文楷体" w:eastAsia="华文楷体"/>
            <w:sz w:val="28"/>
            <w:szCs w:val="28"/>
            <w:lang w:eastAsia="zh-CN"/>
          </w:rPr>
          <w:t>支</w:t>
        </w:r>
      </w:ins>
      <w:r>
        <w:rPr>
          <w:rFonts w:hint="eastAsia" w:ascii="华文楷体" w:hAnsi="华文楷体" w:eastAsia="华文楷体"/>
          <w:sz w:val="28"/>
          <w:szCs w:val="28"/>
        </w:rPr>
        <w:t>分上面那么对调伏烦恼就没有力量了，如果这样的话就会变得傲气十足，就会相续当中充满了烦恼</w:t>
      </w:r>
      <w:ins w:id="206" w:author="Administrator" w:date="2015-08-01T12:42:00Z">
        <w:r>
          <w:rPr>
            <w:rFonts w:hint="eastAsia" w:ascii="华文楷体" w:hAnsi="华文楷体" w:eastAsia="华文楷体"/>
            <w:sz w:val="28"/>
            <w:szCs w:val="28"/>
            <w:lang w:eastAsia="zh-CN"/>
          </w:rPr>
          <w:t>，</w:t>
        </w:r>
      </w:ins>
      <w:r>
        <w:rPr>
          <w:rFonts w:hint="eastAsia" w:ascii="华文楷体" w:hAnsi="华文楷体" w:eastAsia="华文楷体"/>
          <w:sz w:val="28"/>
          <w:szCs w:val="28"/>
        </w:rPr>
        <w:t>变成了一个实实在在的法油子，像这样的话也是这个和我们最初入道或者在求法的这样一种初衷也是完全背道而驰的，像这样的话就是看来就说反而对一些具有要义的轻蔑，看来</w:t>
      </w:r>
      <w:del w:id="207" w:author="Administrator" w:date="2015-08-01T12:43:00Z">
        <w:r>
          <w:rPr>
            <w:rFonts w:hint="eastAsia" w:ascii="华文楷体" w:hAnsi="华文楷体" w:eastAsia="华文楷体"/>
            <w:sz w:val="28"/>
            <w:szCs w:val="28"/>
          </w:rPr>
          <w:delText>她</w:delText>
        </w:r>
      </w:del>
      <w:ins w:id="208" w:author="Administrator" w:date="2015-08-01T12:43: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已经颠倒错乱了法的轻重，这些人对于这样一种法的轻重之处，法的主次之处已经完全颠倒了</w:t>
      </w:r>
      <w:ins w:id="209" w:author="Administrator" w:date="2015-08-01T12:44:00Z">
        <w:r>
          <w:rPr>
            <w:rFonts w:hint="eastAsia" w:ascii="华文楷体" w:hAnsi="华文楷体" w:eastAsia="华文楷体"/>
            <w:sz w:val="28"/>
            <w:szCs w:val="28"/>
            <w:lang w:eastAsia="zh-CN"/>
          </w:rPr>
          <w:t>，</w:t>
        </w:r>
      </w:ins>
      <w:r>
        <w:rPr>
          <w:rFonts w:hint="eastAsia" w:ascii="华文楷体" w:hAnsi="华文楷体" w:eastAsia="华文楷体"/>
          <w:sz w:val="28"/>
          <w:szCs w:val="28"/>
        </w:rPr>
        <w:t>完全错乱了，现在呢如果这样下去的话那么肯定是没有办法获得调服的，所以说现在我们学习这个问题的时候呢</w:t>
      </w:r>
      <w:ins w:id="210" w:author="Administrator" w:date="2015-08-01T12:43:00Z">
        <w:r>
          <w:rPr>
            <w:rFonts w:hint="eastAsia" w:ascii="华文楷体" w:hAnsi="华文楷体" w:eastAsia="华文楷体"/>
            <w:sz w:val="28"/>
            <w:szCs w:val="28"/>
            <w:lang w:eastAsia="zh-CN"/>
          </w:rPr>
          <w:t>，</w:t>
        </w:r>
      </w:ins>
      <w:r>
        <w:rPr>
          <w:rFonts w:hint="eastAsia" w:ascii="华文楷体" w:hAnsi="华文楷体" w:eastAsia="华文楷体"/>
          <w:sz w:val="28"/>
          <w:szCs w:val="28"/>
        </w:rPr>
        <w:t>麦彭仁波切在这个方面讲了很多理论，一方面针对我们学法过程当中可能出现的歧途也是给予了指正，所以现在我们就要把这个词句反观我们内心，现在我们学习佛法是不是把这样一种最后实修放在主导作用呢，放在主导位置上面呢，是不是把意义上</w:t>
      </w:r>
      <w:ins w:id="211" w:author="Administrator" w:date="2015-08-01T12:44:00Z">
        <w:r>
          <w:rPr>
            <w:rFonts w:hint="eastAsia" w:ascii="华文楷体" w:hAnsi="华文楷体" w:eastAsia="华文楷体"/>
            <w:sz w:val="28"/>
            <w:szCs w:val="28"/>
            <w:lang w:eastAsia="zh-CN"/>
          </w:rPr>
          <w:t>，</w:t>
        </w:r>
      </w:ins>
      <w:r>
        <w:rPr>
          <w:rFonts w:hint="eastAsia" w:ascii="华文楷体" w:hAnsi="华文楷体" w:eastAsia="华文楷体"/>
          <w:sz w:val="28"/>
          <w:szCs w:val="28"/>
        </w:rPr>
        <w:t>把意义放在主导的位置上面呢，那么如果说是这样的话我们再修下去就有这样一种这个希望，否则的话就说实际上是非常危险的一种事情</w:t>
      </w:r>
      <w:ins w:id="212" w:author="Administrator" w:date="2015-08-01T12:46:00Z">
        <w:r>
          <w:rPr>
            <w:rFonts w:hint="eastAsia" w:ascii="华文楷体" w:hAnsi="华文楷体" w:eastAsia="华文楷体"/>
            <w:sz w:val="28"/>
            <w:szCs w:val="28"/>
            <w:lang w:eastAsia="zh-CN"/>
          </w:rPr>
          <w:t>。</w:t>
        </w:r>
      </w:ins>
      <w:r>
        <w:rPr>
          <w:rFonts w:hint="eastAsia" w:ascii="华文楷体" w:hAnsi="华文楷体" w:eastAsia="华文楷体"/>
          <w:sz w:val="28"/>
          <w:szCs w:val="28"/>
        </w:rPr>
        <w:t>应该把这一段话呢就说是经常要观察，把这个放在自己的心上经常观察</w:t>
      </w:r>
      <w:ins w:id="213" w:author="Administrator" w:date="2015-08-01T12:46: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就可以纠正在修法过程当中</w:t>
      </w:r>
      <w:ins w:id="214" w:author="Administrator" w:date="2015-08-01T12:46:00Z">
        <w:r>
          <w:rPr>
            <w:rFonts w:hint="eastAsia" w:ascii="华文楷体" w:hAnsi="华文楷体" w:eastAsia="华文楷体"/>
            <w:sz w:val="28"/>
            <w:szCs w:val="28"/>
            <w:lang w:eastAsia="zh-CN"/>
          </w:rPr>
          <w:t>，</w:t>
        </w:r>
      </w:ins>
      <w:r>
        <w:rPr>
          <w:rFonts w:hint="eastAsia" w:ascii="华文楷体" w:hAnsi="华文楷体" w:eastAsia="华文楷体"/>
          <w:sz w:val="28"/>
          <w:szCs w:val="28"/>
        </w:rPr>
        <w:t>学习闻思过程当中</w:t>
      </w:r>
      <w:ins w:id="215" w:author="Administrator" w:date="2015-08-01T12:46:00Z">
        <w:r>
          <w:rPr>
            <w:rFonts w:hint="eastAsia" w:ascii="华文楷体" w:hAnsi="华文楷体" w:eastAsia="华文楷体"/>
            <w:sz w:val="28"/>
            <w:szCs w:val="28"/>
            <w:lang w:eastAsia="zh-CN"/>
          </w:rPr>
          <w:t>，</w:t>
        </w:r>
      </w:ins>
      <w:r>
        <w:rPr>
          <w:rFonts w:hint="eastAsia" w:ascii="华文楷体" w:hAnsi="华文楷体" w:eastAsia="华文楷体"/>
          <w:sz w:val="28"/>
          <w:szCs w:val="28"/>
        </w:rPr>
        <w:t>可能出现的一些歧途，及时的发现及时的纠正，</w:t>
      </w:r>
    </w:p>
    <w:p>
      <w:pPr>
        <w:ind w:firstLine="570"/>
        <w:rPr>
          <w:ins w:id="216" w:author="Administrator" w:date="2015-08-01T12:46:00Z"/>
          <w:rFonts w:hint="eastAsia" w:ascii="黑体" w:hAnsi="黑体" w:eastAsia="黑体" w:cs="黑体"/>
          <w:sz w:val="28"/>
          <w:szCs w:val="28"/>
          <w:rPrChange w:id="217" w:author="Administrator" w:date="2015-08-01T12:48:00Z">
            <w:rPr>
              <w:rFonts w:hint="eastAsia" w:ascii="华文楷体" w:hAnsi="华文楷体" w:eastAsia="华文楷体"/>
              <w:sz w:val="28"/>
              <w:szCs w:val="28"/>
            </w:rPr>
          </w:rPrChange>
        </w:rPr>
      </w:pPr>
      <w:ins w:id="218" w:author="Administrator" w:date="2015-08-01T12:47:00Z">
        <w:r>
          <w:rPr>
            <w:rFonts w:hint="eastAsia" w:ascii="华文楷体" w:hAnsi="华文楷体" w:eastAsia="华文楷体"/>
            <w:sz w:val="28"/>
            <w:szCs w:val="28"/>
            <w:lang w:eastAsia="zh-CN"/>
          </w:rPr>
          <w:t>【</w:t>
        </w:r>
      </w:ins>
      <w:r>
        <w:rPr>
          <w:rFonts w:hint="eastAsia" w:ascii="黑体" w:hAnsi="黑体" w:eastAsia="黑体" w:cs="黑体"/>
          <w:sz w:val="28"/>
          <w:szCs w:val="28"/>
          <w:rPrChange w:id="219" w:author="Administrator" w:date="2015-08-01T12:48:00Z">
            <w:rPr>
              <w:rFonts w:hint="eastAsia" w:ascii="华文楷体" w:hAnsi="华文楷体" w:eastAsia="华文楷体"/>
              <w:sz w:val="28"/>
              <w:szCs w:val="28"/>
            </w:rPr>
          </w:rPrChange>
        </w:rPr>
        <w:t>一切显现了知为自现这一点，凡是希求显密任何正道之人务必深信，除此之外再没有更重要的了。</w:t>
      </w:r>
      <w:ins w:id="220" w:author="Administrator" w:date="2015-08-01T12:47:00Z">
        <w:r>
          <w:rPr>
            <w:rFonts w:hint="eastAsia" w:ascii="黑体" w:hAnsi="黑体" w:eastAsia="黑体" w:cs="黑体"/>
            <w:sz w:val="28"/>
            <w:szCs w:val="28"/>
            <w:lang w:eastAsia="zh-CN"/>
            <w:rPrChange w:id="221" w:author="Administrator" w:date="2015-08-01T12:48:0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22" w:author="Administrator" w:date="2015-08-01T12:48:00Z">
            <w:rPr>
              <w:rFonts w:hint="eastAsia" w:ascii="华文楷体" w:hAnsi="华文楷体" w:eastAsia="华文楷体"/>
              <w:sz w:val="28"/>
              <w:szCs w:val="28"/>
            </w:rPr>
          </w:rPrChange>
        </w:rPr>
        <w:t xml:space="preserve"> </w:t>
      </w:r>
    </w:p>
    <w:p>
      <w:pPr>
        <w:ind w:firstLine="570"/>
        <w:rPr>
          <w:ins w:id="223" w:author="Administrator" w:date="2015-08-01T12:56:00Z"/>
          <w:rFonts w:hint="eastAsia" w:ascii="华文楷体" w:hAnsi="华文楷体" w:eastAsia="华文楷体"/>
          <w:sz w:val="28"/>
          <w:szCs w:val="28"/>
        </w:rPr>
      </w:pPr>
      <w:r>
        <w:rPr>
          <w:rFonts w:hint="eastAsia" w:ascii="华文楷体" w:hAnsi="华文楷体" w:eastAsia="华文楷体"/>
          <w:sz w:val="28"/>
          <w:szCs w:val="28"/>
        </w:rPr>
        <w:t>那么所有的显现都是自现，都是从自己的内心显现的，凡是希求显密任何正道的人</w:t>
      </w:r>
      <w:ins w:id="224" w:author="Administrator" w:date="2015-08-01T12:48:00Z">
        <w:r>
          <w:rPr>
            <w:rFonts w:hint="eastAsia" w:ascii="华文楷体" w:hAnsi="华文楷体" w:eastAsia="华文楷体"/>
            <w:sz w:val="28"/>
            <w:szCs w:val="28"/>
            <w:lang w:eastAsia="zh-CN"/>
          </w:rPr>
          <w:t>，</w:t>
        </w:r>
      </w:ins>
      <w:r>
        <w:rPr>
          <w:rFonts w:hint="eastAsia" w:ascii="华文楷体" w:hAnsi="华文楷体" w:eastAsia="华文楷体"/>
          <w:sz w:val="28"/>
          <w:szCs w:val="28"/>
        </w:rPr>
        <w:t>都必须要深信除了这个之外在没有更重要的事情，因为就一切了知为是自现的</w:t>
      </w:r>
      <w:ins w:id="225" w:author="Administrator" w:date="2015-08-01T12:48: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如果了知这一点的话</w:t>
      </w:r>
      <w:ins w:id="226" w:author="Administrator" w:date="2015-08-01T12:4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就是把这样一种自己的目光从向外追寻放在了就说往内就说是往自己的心当中内观，所以任何的这样一种佛法</w:t>
      </w:r>
      <w:ins w:id="227" w:author="Administrator" w:date="2015-08-01T12:49:00Z">
        <w:r>
          <w:rPr>
            <w:rFonts w:hint="eastAsia" w:ascii="华文楷体" w:hAnsi="华文楷体" w:eastAsia="华文楷体"/>
            <w:sz w:val="28"/>
            <w:szCs w:val="28"/>
            <w:lang w:eastAsia="zh-CN"/>
          </w:rPr>
          <w:t>，</w:t>
        </w:r>
      </w:ins>
      <w:r>
        <w:rPr>
          <w:rFonts w:hint="eastAsia" w:ascii="华文楷体" w:hAnsi="华文楷体" w:eastAsia="华文楷体"/>
          <w:sz w:val="28"/>
          <w:szCs w:val="28"/>
        </w:rPr>
        <w:t>都是就说是这个往内观之后呢</w:t>
      </w:r>
      <w:ins w:id="228" w:author="Administrator" w:date="2015-08-01T12:49:00Z">
        <w:r>
          <w:rPr>
            <w:rFonts w:hint="eastAsia" w:ascii="华文楷体" w:hAnsi="华文楷体" w:eastAsia="华文楷体"/>
            <w:sz w:val="28"/>
            <w:szCs w:val="28"/>
            <w:lang w:eastAsia="zh-CN"/>
          </w:rPr>
          <w:t>，</w:t>
        </w:r>
      </w:ins>
      <w:r>
        <w:rPr>
          <w:rFonts w:hint="eastAsia" w:ascii="华文楷体" w:hAnsi="华文楷体" w:eastAsia="华文楷体"/>
          <w:sz w:val="28"/>
          <w:szCs w:val="28"/>
        </w:rPr>
        <w:t>了知这样心的本体的，所以说显教的修行是这样，比如说小乘他修无我，修人无我的话也是在自己的五蕴上面</w:t>
      </w:r>
      <w:ins w:id="229" w:author="Administrator" w:date="2015-08-01T12:49:00Z">
        <w:r>
          <w:rPr>
            <w:rFonts w:hint="eastAsia" w:ascii="华文楷体" w:hAnsi="华文楷体" w:eastAsia="华文楷体"/>
            <w:sz w:val="28"/>
            <w:szCs w:val="28"/>
            <w:lang w:eastAsia="zh-CN"/>
          </w:rPr>
          <w:t>，</w:t>
        </w:r>
      </w:ins>
      <w:r>
        <w:rPr>
          <w:rFonts w:hint="eastAsia" w:ascii="华文楷体" w:hAnsi="华文楷体" w:eastAsia="华文楷体"/>
          <w:sz w:val="28"/>
          <w:szCs w:val="28"/>
        </w:rPr>
        <w:t>在自己的内心当中去观察的，大乘的唯识宗当然不用讲了，中观宗也是观察自己心的心性，密宗当中也是自己心的本性是怎么样的，是</w:t>
      </w:r>
      <w:del w:id="230" w:author="Administrator" w:date="2015-08-01T12:50:00Z">
        <w:r>
          <w:rPr>
            <w:rFonts w:hint="eastAsia" w:ascii="华文楷体" w:hAnsi="华文楷体" w:eastAsia="华文楷体"/>
            <w:sz w:val="28"/>
            <w:szCs w:val="28"/>
          </w:rPr>
          <w:delText>心</w:delText>
        </w:r>
      </w:del>
      <w:r>
        <w:rPr>
          <w:rFonts w:hint="eastAsia" w:ascii="华文楷体" w:hAnsi="华文楷体" w:eastAsia="华文楷体"/>
          <w:sz w:val="28"/>
          <w:szCs w:val="28"/>
        </w:rPr>
        <w:t>于心的本性是</w:t>
      </w:r>
      <w:del w:id="231" w:author="Administrator" w:date="2015-08-01T12:50:00Z">
        <w:r>
          <w:rPr>
            <w:rFonts w:hint="eastAsia" w:ascii="华文楷体" w:hAnsi="华文楷体" w:eastAsia="华文楷体"/>
            <w:sz w:val="28"/>
            <w:szCs w:val="28"/>
          </w:rPr>
          <w:delText>一种</w:delText>
        </w:r>
      </w:del>
      <w:r>
        <w:rPr>
          <w:rFonts w:hint="eastAsia" w:ascii="华文楷体" w:hAnsi="华文楷体" w:eastAsia="华文楷体"/>
          <w:sz w:val="28"/>
          <w:szCs w:val="28"/>
        </w:rPr>
        <w:t>现空无二的</w:t>
      </w:r>
      <w:ins w:id="232" w:author="Administrator" w:date="2015-08-01T12:50:00Z">
        <w:r>
          <w:rPr>
            <w:rFonts w:hint="eastAsia" w:ascii="华文楷体" w:hAnsi="华文楷体" w:eastAsia="华文楷体"/>
            <w:sz w:val="28"/>
            <w:szCs w:val="28"/>
            <w:lang w:eastAsia="zh-CN"/>
          </w:rPr>
          <w:t>，</w:t>
        </w:r>
      </w:ins>
      <w:r>
        <w:rPr>
          <w:rFonts w:hint="eastAsia" w:ascii="华文楷体" w:hAnsi="华文楷体" w:eastAsia="华文楷体"/>
          <w:sz w:val="28"/>
          <w:szCs w:val="28"/>
        </w:rPr>
        <w:t>或心的本性是明空无二的</w:t>
      </w:r>
      <w:ins w:id="233" w:author="Administrator" w:date="2015-08-01T12:50:00Z">
        <w:r>
          <w:rPr>
            <w:rFonts w:hint="eastAsia" w:ascii="华文楷体" w:hAnsi="华文楷体" w:eastAsia="华文楷体"/>
            <w:sz w:val="28"/>
            <w:szCs w:val="28"/>
            <w:lang w:eastAsia="zh-CN"/>
          </w:rPr>
          <w:t>，</w:t>
        </w:r>
      </w:ins>
      <w:r>
        <w:rPr>
          <w:rFonts w:hint="eastAsia" w:ascii="华文楷体" w:hAnsi="华文楷体" w:eastAsia="华文楷体"/>
          <w:sz w:val="28"/>
          <w:szCs w:val="28"/>
        </w:rPr>
        <w:t>都是在观察心的本性</w:t>
      </w:r>
      <w:ins w:id="234" w:author="Administrator" w:date="2015-08-01T12:50: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所以说必须要了知一切的显现都是自现，所有的这样一种这个花花绿绿的世界</w:t>
      </w:r>
      <w:ins w:id="235" w:author="Administrator" w:date="2015-08-01T12:50:00Z">
        <w:r>
          <w:rPr>
            <w:rFonts w:hint="eastAsia" w:ascii="华文楷体" w:hAnsi="华文楷体" w:eastAsia="华文楷体"/>
            <w:sz w:val="28"/>
            <w:szCs w:val="28"/>
            <w:lang w:eastAsia="zh-CN"/>
          </w:rPr>
          <w:t>，</w:t>
        </w:r>
      </w:ins>
      <w:r>
        <w:rPr>
          <w:rFonts w:hint="eastAsia" w:ascii="华文楷体" w:hAnsi="华文楷体" w:eastAsia="华文楷体"/>
          <w:sz w:val="28"/>
          <w:szCs w:val="28"/>
        </w:rPr>
        <w:t>都是除了自己的心自现之外</w:t>
      </w:r>
      <w:ins w:id="236" w:author="Administrator" w:date="2015-08-01T12:50:00Z">
        <w:r>
          <w:rPr>
            <w:rFonts w:hint="eastAsia" w:ascii="华文楷体" w:hAnsi="华文楷体" w:eastAsia="华文楷体"/>
            <w:sz w:val="28"/>
            <w:szCs w:val="28"/>
            <w:lang w:eastAsia="zh-CN"/>
          </w:rPr>
          <w:t>，</w:t>
        </w:r>
      </w:ins>
      <w:r>
        <w:rPr>
          <w:rFonts w:hint="eastAsia" w:ascii="华文楷体" w:hAnsi="华文楷体" w:eastAsia="华文楷体"/>
          <w:sz w:val="28"/>
          <w:szCs w:val="28"/>
        </w:rPr>
        <w:t>并不存在一个其他的东西，所以这个方面就是一种观念上的转变，观念上的从外转为内，实际上现在可能很多人还没有习惯这一点，很明显的还没有习惯这一点，所以说我们现在看到外境的时候呢，自然而然就会根</w:t>
      </w:r>
      <w:del w:id="237" w:author="Administrator" w:date="2015-08-01T12:51:00Z">
        <w:r>
          <w:rPr>
            <w:rFonts w:hint="eastAsia" w:ascii="华文楷体" w:hAnsi="华文楷体" w:eastAsia="华文楷体"/>
            <w:sz w:val="28"/>
            <w:szCs w:val="28"/>
          </w:rPr>
          <w:delText>据</w:delText>
        </w:r>
      </w:del>
      <w:ins w:id="238" w:author="Administrator" w:date="2015-08-01T12:51:00Z">
        <w:r>
          <w:rPr>
            <w:rFonts w:hint="eastAsia" w:ascii="华文楷体" w:hAnsi="华文楷体" w:eastAsia="华文楷体"/>
            <w:sz w:val="28"/>
            <w:szCs w:val="28"/>
            <w:lang w:eastAsia="zh-CN"/>
          </w:rPr>
          <w:t>随</w:t>
        </w:r>
      </w:ins>
      <w:r>
        <w:rPr>
          <w:rFonts w:hint="eastAsia" w:ascii="华文楷体" w:hAnsi="华文楷体" w:eastAsia="华文楷体"/>
          <w:sz w:val="28"/>
          <w:szCs w:val="28"/>
        </w:rPr>
        <w:t>自己以前的习气</w:t>
      </w:r>
      <w:ins w:id="239" w:author="Administrator" w:date="2015-08-01T12:51:00Z">
        <w:r>
          <w:rPr>
            <w:rFonts w:hint="eastAsia" w:ascii="华文楷体" w:hAnsi="华文楷体" w:eastAsia="华文楷体"/>
            <w:sz w:val="28"/>
            <w:szCs w:val="28"/>
            <w:lang w:eastAsia="zh-CN"/>
          </w:rPr>
          <w:t>去</w:t>
        </w:r>
      </w:ins>
      <w:r>
        <w:rPr>
          <w:rFonts w:hint="eastAsia" w:ascii="华文楷体" w:hAnsi="华文楷体" w:eastAsia="华文楷体"/>
          <w:sz w:val="28"/>
          <w:szCs w:val="28"/>
        </w:rPr>
        <w:t>分别</w:t>
      </w:r>
      <w:ins w:id="240" w:author="Administrator" w:date="2015-08-01T12:51:00Z">
        <w:r>
          <w:rPr>
            <w:rFonts w:hint="eastAsia" w:ascii="华文楷体" w:hAnsi="华文楷体" w:eastAsia="华文楷体"/>
            <w:sz w:val="28"/>
            <w:szCs w:val="28"/>
            <w:lang w:eastAsia="zh-CN"/>
          </w:rPr>
          <w:t>，</w:t>
        </w:r>
      </w:ins>
      <w:r>
        <w:rPr>
          <w:rFonts w:hint="eastAsia" w:ascii="华文楷体" w:hAnsi="华文楷体" w:eastAsia="华文楷体"/>
          <w:sz w:val="28"/>
          <w:szCs w:val="28"/>
        </w:rPr>
        <w:t>想当然的认为这个当然是在外面么，这不可能是在里面，像这样的话就说我们这个习气呢还不是很深厚的，这样了知一切万法是自现的习气还不深厚，所以说</w:t>
      </w:r>
      <w:ins w:id="241" w:author="Administrator" w:date="2015-08-01T12:51:00Z">
        <w:r>
          <w:rPr>
            <w:rFonts w:hint="eastAsia" w:ascii="华文楷体" w:hAnsi="华文楷体" w:eastAsia="华文楷体"/>
            <w:sz w:val="28"/>
            <w:szCs w:val="28"/>
            <w:lang w:eastAsia="zh-CN"/>
          </w:rPr>
          <w:t>，</w:t>
        </w:r>
      </w:ins>
      <w:r>
        <w:rPr>
          <w:rFonts w:hint="eastAsia" w:ascii="华文楷体" w:hAnsi="华文楷体" w:eastAsia="华文楷体"/>
          <w:sz w:val="28"/>
          <w:szCs w:val="28"/>
        </w:rPr>
        <w:t>最后我们首先的时候呢</w:t>
      </w:r>
      <w:ins w:id="242" w:author="Administrator" w:date="2015-08-01T12:52:00Z">
        <w:r>
          <w:rPr>
            <w:rFonts w:hint="eastAsia" w:ascii="华文楷体" w:hAnsi="华文楷体" w:eastAsia="华文楷体"/>
            <w:sz w:val="28"/>
            <w:szCs w:val="28"/>
            <w:lang w:eastAsia="zh-CN"/>
          </w:rPr>
          <w:t>，</w:t>
        </w:r>
      </w:ins>
      <w:r>
        <w:rPr>
          <w:rFonts w:hint="eastAsia" w:ascii="华文楷体" w:hAnsi="华文楷体" w:eastAsia="华文楷体"/>
          <w:sz w:val="28"/>
          <w:szCs w:val="28"/>
        </w:rPr>
        <w:t>要通过一种比较造作的方式</w:t>
      </w:r>
      <w:ins w:id="243" w:author="Administrator" w:date="2015-08-01T12:52:00Z">
        <w:r>
          <w:rPr>
            <w:rFonts w:hint="eastAsia" w:ascii="华文楷体" w:hAnsi="华文楷体" w:eastAsia="华文楷体"/>
            <w:sz w:val="28"/>
            <w:szCs w:val="28"/>
            <w:lang w:eastAsia="zh-CN"/>
          </w:rPr>
          <w:t>，</w:t>
        </w:r>
      </w:ins>
      <w:r>
        <w:rPr>
          <w:rFonts w:hint="eastAsia" w:ascii="华文楷体" w:hAnsi="华文楷体" w:eastAsia="华文楷体"/>
          <w:sz w:val="28"/>
          <w:szCs w:val="28"/>
        </w:rPr>
        <w:t>比较就说是强有力的造作的方式去观察去扭转，然后逐渐逐渐的就说看到外面的显现的时候呢</w:t>
      </w:r>
      <w:ins w:id="244" w:author="Administrator" w:date="2015-08-01T12:52:00Z">
        <w:r>
          <w:rPr>
            <w:rFonts w:hint="eastAsia" w:ascii="华文楷体" w:hAnsi="华文楷体" w:eastAsia="华文楷体"/>
            <w:sz w:val="28"/>
            <w:szCs w:val="28"/>
            <w:lang w:eastAsia="zh-CN"/>
          </w:rPr>
          <w:t>，</w:t>
        </w:r>
      </w:ins>
      <w:r>
        <w:rPr>
          <w:rFonts w:hint="eastAsia" w:ascii="华文楷体" w:hAnsi="华文楷体" w:eastAsia="华文楷体"/>
          <w:sz w:val="28"/>
          <w:szCs w:val="28"/>
        </w:rPr>
        <w:t>自然而然就会产生这个是自己心的自现，如果能够站在这个高度，不是说现在我通过理论上面</w:t>
      </w:r>
      <w:ins w:id="245" w:author="Administrator" w:date="2015-08-01T12:52:00Z">
        <w:r>
          <w:rPr>
            <w:rFonts w:hint="eastAsia" w:ascii="华文楷体" w:hAnsi="华文楷体" w:eastAsia="华文楷体"/>
            <w:sz w:val="28"/>
            <w:szCs w:val="28"/>
            <w:lang w:eastAsia="zh-CN"/>
          </w:rPr>
          <w:t>，</w:t>
        </w:r>
      </w:ins>
      <w:r>
        <w:rPr>
          <w:rFonts w:hint="eastAsia" w:ascii="华文楷体" w:hAnsi="华文楷体" w:eastAsia="华文楷体"/>
          <w:sz w:val="28"/>
          <w:szCs w:val="28"/>
        </w:rPr>
        <w:t>现在我通过词句上面</w:t>
      </w:r>
      <w:ins w:id="246" w:author="Administrator" w:date="2015-08-01T12:52: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就是说一切都是自现的，通过词句方面去了知一切都是自现的</w:t>
      </w:r>
      <w:ins w:id="247" w:author="Administrator" w:date="2015-08-01T12:5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这个力量非常的弱，因为他必定没有站在这个高度么，没有处在这个位置上，像这样的话他就说这样一种教义对自己来讲似乎就不起作用，但是如果我们通过这个转变</w:t>
      </w:r>
      <w:ins w:id="248" w:author="Administrator" w:date="2015-08-01T12:53:0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通过不断的观修</w:t>
      </w:r>
      <w:ins w:id="249" w:author="Administrator" w:date="2015-08-01T12:53:00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通过不断的串习</w:t>
      </w:r>
      <w:ins w:id="250" w:author="Administrator" w:date="2015-08-01T12:53:00Z">
        <w:r>
          <w:rPr>
            <w:rFonts w:hint="eastAsia" w:ascii="华文楷体" w:hAnsi="华文楷体" w:eastAsia="华文楷体"/>
            <w:sz w:val="28"/>
            <w:szCs w:val="28"/>
            <w:lang w:eastAsia="zh-CN"/>
          </w:rPr>
          <w:t>，</w:t>
        </w:r>
      </w:ins>
      <w:r>
        <w:rPr>
          <w:rFonts w:hint="eastAsia" w:ascii="华文楷体" w:hAnsi="华文楷体" w:eastAsia="华文楷体"/>
          <w:sz w:val="28"/>
          <w:szCs w:val="28"/>
        </w:rPr>
        <w:t>真正的了知一切都是自现的</w:t>
      </w:r>
      <w:ins w:id="251" w:author="Administrator" w:date="2015-08-01T12:53:00Z">
        <w:r>
          <w:rPr>
            <w:rFonts w:hint="eastAsia" w:ascii="华文楷体" w:hAnsi="华文楷体" w:eastAsia="华文楷体"/>
            <w:sz w:val="28"/>
            <w:szCs w:val="28"/>
            <w:lang w:eastAsia="zh-CN"/>
          </w:rPr>
          <w:t>，</w:t>
        </w:r>
      </w:ins>
      <w:r>
        <w:rPr>
          <w:rFonts w:hint="eastAsia" w:ascii="华文楷体" w:hAnsi="华文楷体" w:eastAsia="华文楷体"/>
          <w:sz w:val="28"/>
          <w:szCs w:val="28"/>
        </w:rPr>
        <w:t>能了知一切都是心的幻化的时候呢</w:t>
      </w:r>
      <w:ins w:id="252" w:author="Administrator" w:date="2015-08-01T12:53: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这个时候他的力量就会显现出来，因为你在这个高度肯定就会显现他的这样一种作用，这个时候对于外面的这个色法的所取实有的耽执</w:t>
      </w:r>
      <w:ins w:id="253" w:author="Administrator" w:date="2015-08-01T12:53:00Z">
        <w:r>
          <w:rPr>
            <w:rFonts w:hint="eastAsia" w:ascii="华文楷体" w:hAnsi="华文楷体" w:eastAsia="华文楷体"/>
            <w:sz w:val="28"/>
            <w:szCs w:val="28"/>
            <w:lang w:eastAsia="zh-CN"/>
          </w:rPr>
          <w:t>，</w:t>
        </w:r>
      </w:ins>
      <w:r>
        <w:rPr>
          <w:rFonts w:hint="eastAsia" w:ascii="华文楷体" w:hAnsi="华文楷体" w:eastAsia="华文楷体"/>
          <w:sz w:val="28"/>
          <w:szCs w:val="28"/>
        </w:rPr>
        <w:t>粗大的实执自然而然就会泯灭，这个时候就会品尝到了法的这样一种加持力，所以像这样的话</w:t>
      </w:r>
      <w:ins w:id="254" w:author="Administrator" w:date="2015-08-01T12:54:00Z">
        <w:r>
          <w:rPr>
            <w:rFonts w:hint="eastAsia" w:ascii="华文楷体" w:hAnsi="华文楷体" w:eastAsia="华文楷体"/>
            <w:sz w:val="28"/>
            <w:szCs w:val="28"/>
            <w:lang w:eastAsia="zh-CN"/>
          </w:rPr>
          <w:t>，</w:t>
        </w:r>
      </w:ins>
      <w:r>
        <w:rPr>
          <w:rFonts w:hint="eastAsia" w:ascii="华文楷体" w:hAnsi="华文楷体" w:eastAsia="华文楷体"/>
          <w:sz w:val="28"/>
          <w:szCs w:val="28"/>
        </w:rPr>
        <w:t>从这个认知上面去教授学法和从内心感受</w:t>
      </w:r>
      <w:del w:id="255" w:author="Administrator" w:date="2015-08-01T12:54:00Z">
        <w:r>
          <w:rPr>
            <w:rFonts w:hint="eastAsia" w:ascii="华文楷体" w:hAnsi="华文楷体" w:eastAsia="华文楷体"/>
            <w:sz w:val="28"/>
            <w:szCs w:val="28"/>
          </w:rPr>
          <w:delText>上</w:delText>
        </w:r>
      </w:del>
      <w:ins w:id="256" w:author="Administrator" w:date="2015-08-01T12:54:00Z">
        <w:r>
          <w:rPr>
            <w:rFonts w:hint="eastAsia" w:ascii="华文楷体" w:hAnsi="华文楷体" w:eastAsia="华文楷体"/>
            <w:sz w:val="28"/>
            <w:szCs w:val="28"/>
            <w:lang w:eastAsia="zh-CN"/>
          </w:rPr>
          <w:t>方</w:t>
        </w:r>
      </w:ins>
      <w:r>
        <w:rPr>
          <w:rFonts w:hint="eastAsia" w:ascii="华文楷体" w:hAnsi="华文楷体" w:eastAsia="华文楷体"/>
          <w:sz w:val="28"/>
          <w:szCs w:val="28"/>
        </w:rPr>
        <w:t>面去学法的确还是不一样的，有的时候我们说学习空性没有用，为什么呢，我学习空性之后没有调服我的烦恼，觉得这个空性好像是没有力量不是这样的，实际上我们这个时候也是处于这个认知阶段，有的时候呢我们对空性觉得已经认知了，这个只是从词句上面</w:t>
      </w:r>
      <w:ins w:id="257" w:author="Administrator" w:date="2015-08-01T12:54:00Z">
        <w:r>
          <w:rPr>
            <w:rFonts w:hint="eastAsia" w:ascii="华文楷体" w:hAnsi="华文楷体" w:eastAsia="华文楷体"/>
            <w:sz w:val="28"/>
            <w:szCs w:val="28"/>
            <w:lang w:eastAsia="zh-CN"/>
          </w:rPr>
          <w:t>，</w:t>
        </w:r>
      </w:ins>
      <w:r>
        <w:rPr>
          <w:rFonts w:hint="eastAsia" w:ascii="华文楷体" w:hAnsi="华文楷体" w:eastAsia="华文楷体"/>
          <w:sz w:val="28"/>
          <w:szCs w:val="28"/>
        </w:rPr>
        <w:t>从毛皮上面稍微了解了一点点</w:t>
      </w:r>
      <w:ins w:id="258" w:author="Administrator" w:date="2015-08-01T12:54: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这样一种空性的词句而已，内心当中是不是真的已经有所感受的呢，没有感受，所以说如果内心当中没感受的话</w:t>
      </w:r>
      <w:ins w:id="259" w:author="Administrator" w:date="2015-08-01T12:55:00Z">
        <w:r>
          <w:rPr>
            <w:rFonts w:hint="eastAsia" w:ascii="华文楷体" w:hAnsi="华文楷体" w:eastAsia="华文楷体"/>
            <w:sz w:val="28"/>
            <w:szCs w:val="28"/>
            <w:lang w:eastAsia="zh-CN"/>
          </w:rPr>
          <w:t>，</w:t>
        </w:r>
      </w:ins>
      <w:r>
        <w:rPr>
          <w:rFonts w:hint="eastAsia" w:ascii="华文楷体" w:hAnsi="华文楷体" w:eastAsia="华文楷体"/>
          <w:sz w:val="28"/>
          <w:szCs w:val="28"/>
        </w:rPr>
        <w:t>当然就空性的加持力呀</w:t>
      </w:r>
      <w:ins w:id="260" w:author="Administrator" w:date="2015-08-01T12:55:00Z">
        <w:r>
          <w:rPr>
            <w:rFonts w:hint="eastAsia" w:ascii="华文楷体" w:hAnsi="华文楷体" w:eastAsia="华文楷体"/>
            <w:sz w:val="28"/>
            <w:szCs w:val="28"/>
            <w:lang w:eastAsia="zh-CN"/>
          </w:rPr>
          <w:t>，</w:t>
        </w:r>
      </w:ins>
      <w:r>
        <w:rPr>
          <w:rFonts w:hint="eastAsia" w:ascii="华文楷体" w:hAnsi="华文楷体" w:eastAsia="华文楷体"/>
          <w:sz w:val="28"/>
          <w:szCs w:val="28"/>
        </w:rPr>
        <w:t>了知一切万法无自性他能够压服住粗大的烦恼，能够调伏自己内心的这个功效当然就显不出来了，所以说必须要通过不断地串习通过不断地观修你到达这个位置的时候呢</w:t>
      </w:r>
      <w:ins w:id="261" w:author="Administrator" w:date="2015-08-01T12:55: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你才知道这样一种空性的加持力，到达如梦如幻你真正感受的时候呢</w:t>
      </w:r>
      <w:ins w:id="262" w:author="Administrator" w:date="2015-08-01T12:56:00Z">
        <w:r>
          <w:rPr>
            <w:rFonts w:hint="eastAsia" w:ascii="华文楷体" w:hAnsi="华文楷体" w:eastAsia="华文楷体"/>
            <w:sz w:val="28"/>
            <w:szCs w:val="28"/>
            <w:lang w:eastAsia="zh-CN"/>
          </w:rPr>
          <w:t>，</w:t>
        </w:r>
      </w:ins>
      <w:r>
        <w:rPr>
          <w:rFonts w:hint="eastAsia" w:ascii="华文楷体" w:hAnsi="华文楷体" w:eastAsia="华文楷体"/>
          <w:sz w:val="28"/>
          <w:szCs w:val="28"/>
        </w:rPr>
        <w:t>才能知道这样一种如梦如幻的加持力，的的确确对遣除烦恼来讲</w:t>
      </w:r>
      <w:ins w:id="263" w:author="Administrator" w:date="2015-08-01T12:56:00Z">
        <w:r>
          <w:rPr>
            <w:rFonts w:hint="eastAsia" w:ascii="华文楷体" w:hAnsi="华文楷体" w:eastAsia="华文楷体"/>
            <w:sz w:val="28"/>
            <w:szCs w:val="28"/>
            <w:lang w:eastAsia="zh-CN"/>
          </w:rPr>
          <w:t>，</w:t>
        </w:r>
      </w:ins>
      <w:r>
        <w:rPr>
          <w:rFonts w:hint="eastAsia" w:ascii="华文楷体" w:hAnsi="华文楷体" w:eastAsia="华文楷体"/>
          <w:sz w:val="28"/>
          <w:szCs w:val="28"/>
        </w:rPr>
        <w:t>是从根本上遣除而不是一种从其他方面去压制，这个是麦彭仁波切说的除此之外在没有更重要的了，我们也应该把这样一种这个修行的重点从外转向内，下面是通过比喻来</w:t>
      </w:r>
      <w:ins w:id="264" w:author="Administrator" w:date="2015-08-01T12:56:00Z">
        <w:r>
          <w:rPr>
            <w:rFonts w:hint="eastAsia" w:ascii="华文楷体" w:hAnsi="华文楷体" w:eastAsia="华文楷体"/>
            <w:sz w:val="28"/>
            <w:szCs w:val="28"/>
            <w:lang w:eastAsia="zh-CN"/>
          </w:rPr>
          <w:t>进行</w:t>
        </w:r>
      </w:ins>
      <w:r>
        <w:rPr>
          <w:rFonts w:hint="eastAsia" w:ascii="华文楷体" w:hAnsi="华文楷体" w:eastAsia="华文楷体"/>
          <w:sz w:val="28"/>
          <w:szCs w:val="28"/>
        </w:rPr>
        <w:t>说明，</w:t>
      </w:r>
    </w:p>
    <w:p>
      <w:pPr>
        <w:ind w:firstLine="570"/>
        <w:rPr>
          <w:ins w:id="265" w:author="Administrator" w:date="2015-08-01T12:57:00Z"/>
          <w:rFonts w:hint="eastAsia" w:ascii="黑体" w:hAnsi="黑体" w:eastAsia="黑体" w:cs="黑体"/>
          <w:sz w:val="28"/>
          <w:szCs w:val="28"/>
          <w:rPrChange w:id="266" w:author="Administrator" w:date="2015-08-01T12:57:00Z">
            <w:rPr>
              <w:rFonts w:hint="eastAsia" w:ascii="华文楷体" w:hAnsi="华文楷体" w:eastAsia="华文楷体"/>
              <w:sz w:val="28"/>
              <w:szCs w:val="28"/>
            </w:rPr>
          </w:rPrChange>
        </w:rPr>
      </w:pPr>
      <w:ins w:id="267" w:author="Administrator" w:date="2015-08-01T12:57:00Z">
        <w:r>
          <w:rPr>
            <w:rFonts w:hint="eastAsia" w:ascii="华文楷体" w:hAnsi="华文楷体" w:eastAsia="华文楷体"/>
            <w:sz w:val="28"/>
            <w:szCs w:val="28"/>
            <w:lang w:eastAsia="zh-CN"/>
          </w:rPr>
          <w:t>【</w:t>
        </w:r>
      </w:ins>
      <w:r>
        <w:rPr>
          <w:rFonts w:hint="eastAsia" w:ascii="黑体" w:hAnsi="黑体" w:eastAsia="黑体" w:cs="黑体"/>
          <w:sz w:val="28"/>
          <w:szCs w:val="28"/>
          <w:rPrChange w:id="268" w:author="Administrator" w:date="2015-08-01T12:57:00Z">
            <w:rPr>
              <w:rFonts w:hint="eastAsia" w:ascii="华文楷体" w:hAnsi="华文楷体" w:eastAsia="华文楷体"/>
              <w:sz w:val="28"/>
              <w:szCs w:val="28"/>
            </w:rPr>
          </w:rPrChange>
        </w:rPr>
        <w:t>夜晚梦中所显现的种种情景，如果着手依靠其他方法予以消除，那将无有止境，只要了知这一切均来源于心，顷刻间所有景象即会销声匿迹。</w:t>
      </w:r>
      <w:ins w:id="269" w:author="Administrator" w:date="2015-08-01T12:57:00Z">
        <w:r>
          <w:rPr>
            <w:rFonts w:hint="eastAsia" w:ascii="黑体" w:hAnsi="黑体" w:eastAsia="黑体" w:cs="黑体"/>
            <w:sz w:val="28"/>
            <w:szCs w:val="28"/>
            <w:lang w:eastAsia="zh-CN"/>
            <w:rPrChange w:id="270" w:author="Administrator" w:date="2015-08-01T12:57:00Z">
              <w:rPr>
                <w:rFonts w:hint="eastAsia" w:ascii="华文楷体" w:hAnsi="华文楷体" w:eastAsia="华文楷体"/>
                <w:sz w:val="28"/>
                <w:szCs w:val="28"/>
                <w:lang w:eastAsia="zh-CN"/>
              </w:rPr>
            </w:rPrChange>
          </w:rPr>
          <w:t>】</w:t>
        </w:r>
      </w:ins>
    </w:p>
    <w:p>
      <w:pPr>
        <w:ind w:firstLine="570"/>
        <w:rPr>
          <w:ins w:id="271" w:author="Administrator" w:date="2015-08-01T13:03:00Z"/>
          <w:rFonts w:hint="eastAsia" w:ascii="华文楷体" w:hAnsi="华文楷体" w:eastAsia="华文楷体"/>
          <w:sz w:val="28"/>
          <w:szCs w:val="28"/>
        </w:rPr>
      </w:pPr>
      <w:r>
        <w:rPr>
          <w:rFonts w:hint="eastAsia" w:ascii="华文楷体" w:hAnsi="华文楷体" w:eastAsia="华文楷体"/>
          <w:sz w:val="28"/>
          <w:szCs w:val="28"/>
        </w:rPr>
        <w:t>那么通过比喻来讲比如说夜晚做梦，在夜晚做梦的时候呢</w:t>
      </w:r>
      <w:ins w:id="272" w:author="Administrator" w:date="2015-08-01T12:58:00Z">
        <w:r>
          <w:rPr>
            <w:rFonts w:hint="eastAsia" w:ascii="华文楷体" w:hAnsi="华文楷体" w:eastAsia="华文楷体"/>
            <w:sz w:val="28"/>
            <w:szCs w:val="28"/>
            <w:lang w:eastAsia="zh-CN"/>
          </w:rPr>
          <w:t>，</w:t>
        </w:r>
      </w:ins>
      <w:r>
        <w:rPr>
          <w:rFonts w:hint="eastAsia" w:ascii="华文楷体" w:hAnsi="华文楷体" w:eastAsia="华文楷体"/>
          <w:sz w:val="28"/>
          <w:szCs w:val="28"/>
        </w:rPr>
        <w:t>显现了种种情景</w:t>
      </w:r>
      <w:ins w:id="273" w:author="Administrator" w:date="2015-08-01T12:5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尤其是比如说做恶梦了</w:t>
      </w:r>
      <w:ins w:id="274" w:author="Administrator" w:date="2015-08-01T12:58:00Z">
        <w:r>
          <w:rPr>
            <w:rFonts w:hint="eastAsia" w:ascii="华文楷体" w:hAnsi="华文楷体" w:eastAsia="华文楷体"/>
            <w:sz w:val="28"/>
            <w:szCs w:val="28"/>
            <w:lang w:eastAsia="zh-CN"/>
          </w:rPr>
          <w:t>，</w:t>
        </w:r>
      </w:ins>
      <w:r>
        <w:rPr>
          <w:rFonts w:hint="eastAsia" w:ascii="华文楷体" w:hAnsi="华文楷体" w:eastAsia="华文楷体"/>
          <w:sz w:val="28"/>
          <w:szCs w:val="28"/>
        </w:rPr>
        <w:t>自己被一条恶狗追逐做恶梦了，那么做恶梦的时候呢</w:t>
      </w:r>
      <w:ins w:id="275" w:author="Administrator" w:date="2015-08-01T12:58:00Z">
        <w:r>
          <w:rPr>
            <w:rFonts w:hint="eastAsia" w:ascii="华文楷体" w:hAnsi="华文楷体" w:eastAsia="华文楷体"/>
            <w:sz w:val="28"/>
            <w:szCs w:val="28"/>
            <w:lang w:eastAsia="zh-CN"/>
          </w:rPr>
          <w:t>，</w:t>
        </w:r>
      </w:ins>
      <w:r>
        <w:rPr>
          <w:rFonts w:hint="eastAsia" w:ascii="华文楷体" w:hAnsi="华文楷体" w:eastAsia="华文楷体"/>
          <w:sz w:val="28"/>
          <w:szCs w:val="28"/>
        </w:rPr>
        <w:t>当然每个人都有一种俱生我执，他在遇到这样一种恶梦的时候呢</w:t>
      </w:r>
      <w:ins w:id="276" w:author="Administrator" w:date="2015-08-01T12:58: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他都要想方设法的来逃避这样一种恶境，那么这个时候</w:t>
      </w:r>
      <w:ins w:id="277" w:author="Administrator" w:date="2015-08-01T12:58: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就看你这个这个暗中消除方法了，那么如果你着手依靠其他方法予以消除，你跑到一个房子里面或者就说你通过</w:t>
      </w:r>
      <w:del w:id="278" w:author="Administrator" w:date="2015-08-13T10:34:00Z">
        <w:r>
          <w:rPr>
            <w:rFonts w:hint="eastAsia" w:ascii="华文楷体" w:hAnsi="华文楷体" w:eastAsia="华文楷体"/>
            <w:sz w:val="28"/>
            <w:szCs w:val="28"/>
          </w:rPr>
          <w:delText>一个</w:delText>
        </w:r>
      </w:del>
      <w:r>
        <w:rPr>
          <w:rFonts w:hint="eastAsia" w:ascii="华文楷体" w:hAnsi="华文楷体" w:eastAsia="华文楷体"/>
          <w:sz w:val="28"/>
          <w:szCs w:val="28"/>
        </w:rPr>
        <w:t>什么样的方法怎么样把这个恶狗消灭掉，是把它引开呢</w:t>
      </w:r>
      <w:ins w:id="279" w:author="Administrator" w:date="2015-08-01T12:58:0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还是说我怎么样逃跑呢，像这样的话如果你觉得外面有一个实实在在的东西</w:t>
      </w:r>
      <w:ins w:id="280" w:author="Administrator" w:date="2015-08-01T12:58:00Z">
        <w:r>
          <w:rPr>
            <w:rFonts w:hint="eastAsia" w:ascii="华文楷体" w:hAnsi="华文楷体" w:eastAsia="华文楷体"/>
            <w:sz w:val="28"/>
            <w:szCs w:val="28"/>
            <w:lang w:eastAsia="zh-CN"/>
          </w:rPr>
          <w:t>在</w:t>
        </w:r>
      </w:ins>
      <w:r>
        <w:rPr>
          <w:rFonts w:hint="eastAsia" w:ascii="华文楷体" w:hAnsi="华文楷体" w:eastAsia="华文楷体"/>
          <w:sz w:val="28"/>
          <w:szCs w:val="28"/>
        </w:rPr>
        <w:t>追逐你，你用这个方法来予以消除的话，那将无有止境，你用这个方法你</w:t>
      </w:r>
      <w:ins w:id="281" w:author="Administrator" w:date="2015-08-01T12:59:00Z">
        <w:r>
          <w:rPr>
            <w:rFonts w:hint="eastAsia" w:ascii="华文楷体" w:hAnsi="华文楷体" w:eastAsia="华文楷体"/>
            <w:sz w:val="28"/>
            <w:szCs w:val="28"/>
            <w:lang w:eastAsia="zh-CN"/>
          </w:rPr>
          <w:t>就</w:t>
        </w:r>
      </w:ins>
      <w:r>
        <w:rPr>
          <w:rFonts w:hint="eastAsia" w:ascii="华文楷体" w:hAnsi="华文楷体" w:eastAsia="华文楷体"/>
          <w:sz w:val="28"/>
          <w:szCs w:val="28"/>
        </w:rPr>
        <w:t>会发现情况又变了，外面的情况又变了</w:t>
      </w:r>
      <w:ins w:id="282" w:author="Administrator" w:date="2015-08-13T10:34: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然后像这样的话一直没有止境没办法彻底予以消除</w:t>
      </w:r>
      <w:ins w:id="283" w:author="Administrator" w:date="2015-08-01T12:59: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这方面就说如果你把这样一种梦中的恶狗你当做一种外面的东西</w:t>
      </w:r>
      <w:ins w:id="284" w:author="Administrator" w:date="2015-08-01T12:59:00Z">
        <w:r>
          <w:rPr>
            <w:rFonts w:hint="eastAsia" w:ascii="华文楷体" w:hAnsi="华文楷体" w:eastAsia="华文楷体"/>
            <w:sz w:val="28"/>
            <w:szCs w:val="28"/>
            <w:lang w:eastAsia="zh-CN"/>
          </w:rPr>
          <w:t>，</w:t>
        </w:r>
      </w:ins>
      <w:r>
        <w:rPr>
          <w:rFonts w:hint="eastAsia" w:ascii="华文楷体" w:hAnsi="华文楷体" w:eastAsia="华文楷体"/>
          <w:sz w:val="28"/>
          <w:szCs w:val="28"/>
        </w:rPr>
        <w:t>想要予以消除的话，那么这样一种方法</w:t>
      </w:r>
      <w:ins w:id="285" w:author="Administrator" w:date="2015-08-01T12:59:00Z">
        <w:r>
          <w:rPr>
            <w:rFonts w:hint="eastAsia" w:ascii="华文楷体" w:hAnsi="华文楷体" w:eastAsia="华文楷体"/>
            <w:sz w:val="28"/>
            <w:szCs w:val="28"/>
            <w:lang w:eastAsia="zh-CN"/>
          </w:rPr>
          <w:t>，</w:t>
        </w:r>
      </w:ins>
      <w:r>
        <w:rPr>
          <w:rFonts w:hint="eastAsia" w:ascii="华文楷体" w:hAnsi="华文楷体" w:eastAsia="华文楷体"/>
          <w:sz w:val="28"/>
          <w:szCs w:val="28"/>
        </w:rPr>
        <w:t>对方法像这样的话他的这个情况发展下去</w:t>
      </w:r>
      <w:ins w:id="286" w:author="Administrator" w:date="2015-08-01T12:59: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他就会无有止境的没有办法彻底消除，但只要了知这一切来自于自己内心</w:t>
      </w:r>
      <w:ins w:id="287" w:author="Administrator" w:date="2015-08-01T12:59:00Z">
        <w:r>
          <w:rPr>
            <w:rFonts w:hint="eastAsia" w:ascii="华文楷体" w:hAnsi="华文楷体" w:eastAsia="华文楷体"/>
            <w:sz w:val="28"/>
            <w:szCs w:val="28"/>
            <w:lang w:eastAsia="zh-CN"/>
          </w:rPr>
          <w:t>，</w:t>
        </w:r>
      </w:ins>
      <w:r>
        <w:rPr>
          <w:rFonts w:hint="eastAsia" w:ascii="华文楷体" w:hAnsi="华文楷体" w:eastAsia="华文楷体"/>
          <w:sz w:val="28"/>
          <w:szCs w:val="28"/>
        </w:rPr>
        <w:t>顷刻之间所有景象即会销声匿迹，这也是在这个就说是在讲这个梦修的时候，在比如讲虚幻休息</w:t>
      </w:r>
      <w:ins w:id="288" w:author="Administrator" w:date="2015-08-13T10:35: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像很多梦修的时候他也是讲到这个特点，在梦中的时候</w:t>
      </w:r>
      <w:ins w:id="289" w:author="Administrator" w:date="2015-08-01T13:00: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如果你很害怕</w:t>
      </w:r>
      <w:ins w:id="290" w:author="Administrator" w:date="2015-08-01T13:00: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如果你能够认知梦</w:t>
      </w:r>
      <w:ins w:id="291" w:author="Administrator" w:date="2015-08-01T13:00:00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如果在这个很怕的时候一刹之间你认知了，哦这是在做梦么，这个是在做梦这一切的景象一切的这种恶劣的景象</w:t>
      </w:r>
      <w:ins w:id="292" w:author="Administrator" w:date="2015-08-13T10:35: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这个恶狗只是我的梦心的颠倒显现而已，如果你在梦中只要能</w:t>
      </w:r>
      <w:ins w:id="293" w:author="Administrator" w:date="2015-08-01T13:00:00Z">
        <w:r>
          <w:rPr>
            <w:rFonts w:hint="eastAsia" w:ascii="华文楷体" w:hAnsi="华文楷体" w:eastAsia="华文楷体"/>
            <w:sz w:val="28"/>
            <w:szCs w:val="28"/>
            <w:lang w:eastAsia="zh-CN"/>
          </w:rPr>
          <w:t>够</w:t>
        </w:r>
      </w:ins>
      <w:r>
        <w:rPr>
          <w:rFonts w:hint="eastAsia" w:ascii="华文楷体" w:hAnsi="华文楷体" w:eastAsia="华文楷体"/>
          <w:sz w:val="28"/>
          <w:szCs w:val="28"/>
        </w:rPr>
        <w:t>一刹那认知这一点</w:t>
      </w:r>
      <w:ins w:id="294" w:author="Administrator" w:date="2015-08-01T13:01:00Z">
        <w:r>
          <w:rPr>
            <w:rFonts w:hint="eastAsia" w:ascii="华文楷体" w:hAnsi="华文楷体" w:eastAsia="华文楷体"/>
            <w:sz w:val="28"/>
            <w:szCs w:val="28"/>
            <w:lang w:eastAsia="zh-CN"/>
          </w:rPr>
          <w:t>，</w:t>
        </w:r>
      </w:ins>
      <w:r>
        <w:rPr>
          <w:rFonts w:hint="eastAsia" w:ascii="华文楷体" w:hAnsi="华文楷体" w:eastAsia="华文楷体"/>
          <w:sz w:val="28"/>
          <w:szCs w:val="28"/>
        </w:rPr>
        <w:t>马上所有的恶梦全部消失，像这样的话就是有这样一种问题</w:t>
      </w:r>
      <w:ins w:id="295" w:author="Administrator" w:date="2015-08-01T13:01: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所以说如果你能够认知梦的话</w:t>
      </w:r>
      <w:ins w:id="296" w:author="Administrator" w:date="2015-08-01T13:01:00Z">
        <w:r>
          <w:rPr>
            <w:rFonts w:hint="eastAsia" w:ascii="华文楷体" w:hAnsi="华文楷体" w:eastAsia="华文楷体"/>
            <w:sz w:val="28"/>
            <w:szCs w:val="28"/>
            <w:lang w:eastAsia="zh-CN"/>
          </w:rPr>
          <w:t>，</w:t>
        </w:r>
      </w:ins>
      <w:r>
        <w:rPr>
          <w:rFonts w:hint="eastAsia" w:ascii="华文楷体" w:hAnsi="华文楷体" w:eastAsia="华文楷体"/>
          <w:sz w:val="28"/>
          <w:szCs w:val="28"/>
        </w:rPr>
        <w:t>马上就消除了如果你不认知梦，你还在外在上面和像这样的话就是</w:t>
      </w:r>
      <w:ins w:id="297" w:author="Administrator" w:date="2015-08-01T13:01:00Z">
        <w:r>
          <w:rPr>
            <w:rFonts w:hint="eastAsia" w:ascii="华文楷体" w:hAnsi="华文楷体" w:eastAsia="华文楷体"/>
            <w:sz w:val="28"/>
            <w:szCs w:val="28"/>
            <w:lang w:eastAsia="zh-CN"/>
          </w:rPr>
          <w:t>想</w:t>
        </w:r>
      </w:ins>
      <w:r>
        <w:rPr>
          <w:rFonts w:hint="eastAsia" w:ascii="华文楷体" w:hAnsi="华文楷体" w:eastAsia="华文楷体"/>
          <w:sz w:val="28"/>
          <w:szCs w:val="28"/>
        </w:rPr>
        <w:t>方法你还在和恶狗对峙，还是在想我要怎么样把它引开</w:t>
      </w:r>
      <w:ins w:id="298" w:author="Administrator" w:date="2015-08-01T13:01:00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怎么样把它消灭掉</w:t>
      </w:r>
      <w:del w:id="299" w:author="Administrator" w:date="2015-08-01T13:01:00Z">
        <w:r>
          <w:rPr>
            <w:rFonts w:hint="eastAsia" w:ascii="华文楷体" w:hAnsi="华文楷体" w:eastAsia="华文楷体"/>
            <w:sz w:val="28"/>
            <w:szCs w:val="28"/>
          </w:rPr>
          <w:delText>，</w:delText>
        </w:r>
      </w:del>
      <w:ins w:id="300" w:author="Administrator" w:date="2015-08-01T13:01:00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怎么怎么样或者我是不是要找铁匠打一副铠甲，打完铠甲之后我穿着铠甲走过去</w:t>
      </w:r>
      <w:ins w:id="301" w:author="Administrator" w:date="2015-08-01T13:02: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恶狗就拿我没办法了，你还在想这个对策，实际上没有必要，你只要就说知道这一切是梦显现的只要是自现的，了知完之后一刹那之间全部就消失了，这个就是通达要诀和不通达要诀，如果不通达的话他还会这个梦还会逐渐逐渐的这个梦</w:t>
      </w:r>
      <w:ins w:id="302" w:author="Administrator" w:date="2015-08-13T10:36: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还会就说是这个就说是延续下去，还不知道延续多久</w:t>
      </w:r>
      <w:ins w:id="303" w:author="Administrator" w:date="2015-08-01T13:02:0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但是如果你知道了这个要诀</w:t>
      </w:r>
      <w:ins w:id="304" w:author="Administrator" w:date="2015-08-01T13:02:0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一刹那之间所有的梦境全部消失了，这就是比喻，那么下面要讲意义，</w:t>
      </w:r>
    </w:p>
    <w:p>
      <w:pPr>
        <w:ind w:firstLine="570"/>
        <w:rPr>
          <w:ins w:id="305" w:author="Administrator" w:date="2015-08-01T13:03:00Z"/>
          <w:rFonts w:hint="eastAsia" w:ascii="黑体" w:hAnsi="黑体" w:eastAsia="黑体" w:cs="黑体"/>
          <w:sz w:val="28"/>
          <w:szCs w:val="28"/>
          <w:rPrChange w:id="306" w:author="Administrator" w:date="2015-08-01T13:03:00Z">
            <w:rPr>
              <w:rFonts w:hint="eastAsia" w:ascii="华文楷体" w:hAnsi="华文楷体" w:eastAsia="华文楷体"/>
              <w:sz w:val="28"/>
              <w:szCs w:val="28"/>
            </w:rPr>
          </w:rPrChange>
        </w:rPr>
      </w:pPr>
      <w:ins w:id="307" w:author="Administrator" w:date="2015-08-01T13:03:00Z">
        <w:r>
          <w:rPr>
            <w:rFonts w:hint="eastAsia" w:ascii="华文楷体" w:hAnsi="华文楷体" w:eastAsia="华文楷体"/>
            <w:sz w:val="28"/>
            <w:szCs w:val="28"/>
            <w:lang w:eastAsia="zh-CN"/>
          </w:rPr>
          <w:t>【</w:t>
        </w:r>
      </w:ins>
      <w:r>
        <w:rPr>
          <w:rFonts w:hint="eastAsia" w:ascii="黑体" w:hAnsi="黑体" w:eastAsia="黑体" w:cs="黑体"/>
          <w:sz w:val="28"/>
          <w:szCs w:val="28"/>
          <w:rPrChange w:id="308" w:author="Administrator" w:date="2015-08-01T13:03:00Z">
            <w:rPr>
              <w:rFonts w:hint="eastAsia" w:ascii="华文楷体" w:hAnsi="华文楷体" w:eastAsia="华文楷体"/>
              <w:sz w:val="28"/>
              <w:szCs w:val="28"/>
            </w:rPr>
          </w:rPrChange>
        </w:rPr>
        <w:t>我们要清楚地认识到，无有终点、无有尽头的世间显现与此一模一样。</w:t>
      </w:r>
      <w:ins w:id="309" w:author="Administrator" w:date="2015-08-01T13:03:00Z">
        <w:r>
          <w:rPr>
            <w:rFonts w:hint="eastAsia" w:ascii="黑体" w:hAnsi="黑体" w:eastAsia="黑体" w:cs="黑体"/>
            <w:sz w:val="28"/>
            <w:szCs w:val="28"/>
            <w:lang w:eastAsia="zh-CN"/>
            <w:rPrChange w:id="310" w:author="Administrator" w:date="2015-08-01T13:03:00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那么就说是这个我们也要很清楚的认识到啊，没有终点的世间没有尽头的世间显现和梦境是一摸一样的，实际上呢他这个无有终点无有尽头的世间显现</w:t>
      </w:r>
      <w:ins w:id="311" w:author="Administrator" w:date="2015-08-13T10:37: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都来自于自己的心，他的源头是自己的心，所以说如果你不在源头上把它堵住</w:t>
      </w:r>
      <w:ins w:id="312" w:author="Administrator" w:date="2015-08-13T10:37: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你只是在他显现上面要和他搏斗啊像这样的话就说你想我要改变世间</w:t>
      </w:r>
      <w:ins w:id="313" w:author="Administrator" w:date="2015-08-13T10:37: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我怎么样想改变世间，但是像这样的话就是成了永远的延续了，最后就变得实在是找不到终点</w:t>
      </w:r>
      <w:ins w:id="314" w:author="Administrator" w:date="2015-08-13T10:37: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因为你在变世间也在变，其他的这样一种这个也在变，实际上它的这个真正的变化来源是自己的内心，如果不认识这个他内心当中还在不断地还在源源不断的显现，内心当中这样的习气</w:t>
      </w:r>
      <w:ins w:id="315" w:author="Administrator" w:date="2015-08-13T10:37: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那样的习气还在源源不断的显现，最后你就搞了一个疲于应付，你只是在现象上面去应付</w:t>
      </w:r>
      <w:ins w:id="316" w:author="Administrator" w:date="2015-08-13T10:37: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你不知道怎么样去从根本上</w:t>
      </w:r>
      <w:ins w:id="317" w:author="Administrator" w:date="2015-08-13T10:37: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去阻止他的这样显现，像这样在世间当中</w:t>
      </w:r>
      <w:ins w:id="318" w:author="Administrator" w:date="2015-08-13T10:38: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也是属于一种低效率的操作方式，你不在源头上面去</w:t>
      </w:r>
      <w:ins w:id="319" w:author="Administrator" w:date="2015-08-13T10:38: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这个去想办法</w:t>
      </w:r>
      <w:ins w:id="320" w:author="Administrator" w:date="2015-08-13T10:38:00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你只是在表象上去想办法不管你在世间上处理任何事情，你处理什么政治事件30.04</w:t>
      </w:r>
    </w:p>
    <w:p>
      <w:pPr>
        <w:ind w:firstLine="570"/>
        <w:rPr>
          <w:rFonts w:hint="eastAsia" w:ascii="华文楷体" w:hAnsi="华文楷体" w:eastAsia="华文楷体"/>
          <w:sz w:val="28"/>
          <w:szCs w:val="28"/>
        </w:rPr>
      </w:pPr>
      <w:del w:id="321" w:author="Administrator" w:date="2015-08-13T10:39:00Z">
        <w:r>
          <w:rPr>
            <w:rFonts w:hint="eastAsia" w:ascii="华文楷体" w:hAnsi="华文楷体" w:eastAsia="华文楷体"/>
            <w:sz w:val="28"/>
            <w:szCs w:val="28"/>
          </w:rPr>
          <w:delText>【30:00】阻止它这样显现，在世间当中也是属于一种低效率的操作方式。也不在原则上面去想办法，只是在表象上面想办法，不管你在世间上处理任何事情，你处理政治事件也好，</w:delText>
        </w:r>
      </w:del>
      <w:r>
        <w:rPr>
          <w:rFonts w:hint="eastAsia" w:ascii="华文楷体" w:hAnsi="华文楷体" w:eastAsia="华文楷体"/>
          <w:sz w:val="28"/>
          <w:szCs w:val="28"/>
        </w:rPr>
        <w:t>你处理突发事件也好，你要去处理一些人际关系也好，反正事情出来了你就是处理事情，这</w:t>
      </w:r>
      <w:ins w:id="322" w:author="Administrator" w:date="2015-08-13T10:39:00Z">
        <w:r>
          <w:rPr>
            <w:rFonts w:hint="eastAsia" w:ascii="华文楷体" w:hAnsi="华文楷体" w:eastAsia="华文楷体"/>
            <w:sz w:val="28"/>
            <w:szCs w:val="28"/>
            <w:lang w:eastAsia="zh-CN"/>
          </w:rPr>
          <w:t>个方面</w:t>
        </w:r>
      </w:ins>
      <w:r>
        <w:rPr>
          <w:rFonts w:hint="eastAsia" w:ascii="华文楷体" w:hAnsi="华文楷体" w:eastAsia="华文楷体"/>
          <w:sz w:val="28"/>
          <w:szCs w:val="28"/>
        </w:rPr>
        <w:t>是很笨的一种处理方法。事情出来之后你要找原因，要从根本上堵住它的</w:t>
      </w:r>
      <w:del w:id="323" w:author="Administrator" w:date="2015-08-13T10:39:00Z">
        <w:r>
          <w:rPr>
            <w:rFonts w:hint="eastAsia" w:ascii="华文楷体" w:hAnsi="华文楷体" w:eastAsia="华文楷体"/>
            <w:sz w:val="28"/>
            <w:szCs w:val="28"/>
          </w:rPr>
          <w:delText>【30:27】【30:28】</w:delText>
        </w:r>
      </w:del>
      <w:ins w:id="324" w:author="Administrator" w:date="2015-08-13T10:39:00Z">
        <w:r>
          <w:rPr>
            <w:rFonts w:hint="eastAsia" w:ascii="华文楷体" w:hAnsi="华文楷体" w:eastAsia="华文楷体"/>
            <w:sz w:val="28"/>
            <w:szCs w:val="28"/>
            <w:lang w:eastAsia="zh-CN"/>
          </w:rPr>
          <w:t>源头</w:t>
        </w:r>
      </w:ins>
      <w:r>
        <w:rPr>
          <w:rFonts w:hint="eastAsia" w:ascii="华文楷体" w:hAnsi="华文楷体" w:eastAsia="华文楷体"/>
          <w:sz w:val="28"/>
          <w:szCs w:val="28"/>
        </w:rPr>
        <w:t>，这个</w:t>
      </w:r>
      <w:ins w:id="325" w:author="Administrator" w:date="2015-08-13T10:40:00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在世间当中也认为是一种聪明的方式，</w:t>
      </w:r>
      <w:ins w:id="326" w:author="Administrator" w:date="2015-08-13T10:39:00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修道尤其是这样的。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如果我们了知一切是自现的话，很快就可以把一切的显现从根本上抹去。如果你不知道这个是自现，在显现上面去……相续当中还在源源不断的显现，你在外面和</w:t>
      </w:r>
      <w:del w:id="327" w:author="Administrator" w:date="2015-08-13T10:40:00Z">
        <w:r>
          <w:rPr>
            <w:rFonts w:hint="eastAsia" w:ascii="华文楷体" w:hAnsi="华文楷体" w:eastAsia="华文楷体"/>
            <w:sz w:val="28"/>
            <w:szCs w:val="28"/>
          </w:rPr>
          <w:delText>所有</w:delText>
        </w:r>
      </w:del>
      <w:r>
        <w:rPr>
          <w:rFonts w:hint="eastAsia" w:ascii="华文楷体" w:hAnsi="华文楷体" w:eastAsia="华文楷体"/>
          <w:sz w:val="28"/>
          <w:szCs w:val="28"/>
        </w:rPr>
        <w:t>显现去搏斗，那是没办法的，的确没办法。而且梦境和世间的显现，有稍微不一样的地方。前面我们讲过，梦这个习气必定是通过睡眠为因缘，</w:t>
      </w:r>
      <w:ins w:id="328" w:author="Administrator" w:date="2015-08-13T10:40:00Z">
        <w:r>
          <w:rPr>
            <w:rFonts w:hint="eastAsia" w:ascii="华文楷体" w:hAnsi="华文楷体" w:eastAsia="华文楷体"/>
            <w:sz w:val="28"/>
            <w:szCs w:val="28"/>
            <w:lang w:eastAsia="zh-CN"/>
          </w:rPr>
          <w:t>所以说你的</w:t>
        </w:r>
      </w:ins>
      <w:r>
        <w:rPr>
          <w:rFonts w:hint="eastAsia" w:ascii="华文楷体" w:hAnsi="华文楷体" w:eastAsia="华文楷体"/>
          <w:sz w:val="28"/>
          <w:szCs w:val="28"/>
        </w:rPr>
        <w:t>睡眠醒了之后，</w:t>
      </w:r>
      <w:ins w:id="329" w:author="Administrator" w:date="2015-08-13T10:40:00Z">
        <w:r>
          <w:rPr>
            <w:rFonts w:hint="eastAsia" w:ascii="华文楷体" w:hAnsi="华文楷体" w:eastAsia="华文楷体"/>
            <w:sz w:val="28"/>
            <w:szCs w:val="28"/>
            <w:lang w:eastAsia="zh-CN"/>
          </w:rPr>
          <w:t>你这样的</w:t>
        </w:r>
      </w:ins>
      <w:r>
        <w:rPr>
          <w:rFonts w:hint="eastAsia" w:ascii="华文楷体" w:hAnsi="华文楷体" w:eastAsia="华文楷体"/>
          <w:sz w:val="28"/>
          <w:szCs w:val="28"/>
        </w:rPr>
        <w:t>梦境就消失了，再长</w:t>
      </w:r>
      <w:ins w:id="330" w:author="Administrator" w:date="2015-08-13T10:41:00Z">
        <w:r>
          <w:rPr>
            <w:rFonts w:hint="eastAsia" w:ascii="华文楷体" w:hAnsi="华文楷体" w:eastAsia="华文楷体"/>
            <w:sz w:val="28"/>
            <w:szCs w:val="28"/>
            <w:lang w:eastAsia="zh-CN"/>
          </w:rPr>
          <w:t>感觉</w:t>
        </w:r>
      </w:ins>
      <w:r>
        <w:rPr>
          <w:rFonts w:hint="eastAsia" w:ascii="华文楷体" w:hAnsi="华文楷体" w:eastAsia="华文楷体"/>
          <w:sz w:val="28"/>
          <w:szCs w:val="28"/>
        </w:rPr>
        <w:t>也是这样的，它是一种不稳固的。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而世间的显现</w:t>
      </w:r>
      <w:ins w:id="331" w:author="Administrator" w:date="2015-08-13T10:41: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也是从内心显现，但是它是比较稳固的，只要没有获得证悟之前，</w:t>
      </w:r>
      <w:ins w:id="332" w:author="Administrator" w:date="2015-08-13T10:41:00Z">
        <w:r>
          <w:rPr>
            <w:rFonts w:hint="eastAsia" w:ascii="华文楷体" w:hAnsi="华文楷体" w:eastAsia="华文楷体"/>
            <w:sz w:val="28"/>
            <w:szCs w:val="28"/>
            <w:lang w:eastAsia="zh-CN"/>
          </w:rPr>
          <w:t>他</w:t>
        </w:r>
      </w:ins>
      <w:r>
        <w:rPr>
          <w:rFonts w:hint="eastAsia" w:ascii="华文楷体" w:hAnsi="华文楷体" w:eastAsia="华文楷体"/>
          <w:sz w:val="28"/>
          <w:szCs w:val="28"/>
        </w:rPr>
        <w:t>一直觉醒不过来，一直在睡眠当中，没办法觉醒。所以这样一种显现</w:t>
      </w:r>
      <w:del w:id="333" w:author="Administrator" w:date="2015-08-13T10:41:00Z">
        <w:r>
          <w:rPr>
            <w:rFonts w:hint="eastAsia" w:ascii="华文楷体" w:hAnsi="华文楷体" w:eastAsia="华文楷体"/>
            <w:sz w:val="28"/>
            <w:szCs w:val="28"/>
          </w:rPr>
          <w:delText>太</w:delText>
        </w:r>
      </w:del>
      <w:ins w:id="334" w:author="Administrator" w:date="2015-08-13T10:41:00Z">
        <w:r>
          <w:rPr>
            <w:rFonts w:hint="eastAsia" w:ascii="华文楷体" w:hAnsi="华文楷体" w:eastAsia="华文楷体"/>
            <w:sz w:val="28"/>
            <w:szCs w:val="28"/>
            <w:lang w:eastAsia="zh-CN"/>
          </w:rPr>
          <w:t>那就</w:t>
        </w:r>
      </w:ins>
      <w:r>
        <w:rPr>
          <w:rFonts w:hint="eastAsia" w:ascii="华文楷体" w:hAnsi="华文楷体" w:eastAsia="华文楷体"/>
          <w:sz w:val="28"/>
          <w:szCs w:val="28"/>
        </w:rPr>
        <w:t>可怕了，无始以来我们现在流转轮回多长时间了？没有办法数了已经。佛陀告诉我说你不要去找他的开头，你是找不到的。实际上实在是太长了，已经</w:t>
      </w:r>
      <w:ins w:id="335" w:author="Administrator" w:date="2015-08-13T10:45: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完全超越了我们分别心能够承受的界限。以前是这样了流转到现在，现在不注意，现在如果不把它的根本从外面往内开始堵住它的源头的话，以后流转的时间更加是没办法计算。</w:t>
      </w:r>
    </w:p>
    <w:p>
      <w:pPr>
        <w:ind w:firstLine="570"/>
        <w:rPr>
          <w:rFonts w:hint="eastAsia" w:ascii="华文楷体" w:hAnsi="华文楷体" w:eastAsia="华文楷体"/>
          <w:sz w:val="28"/>
          <w:szCs w:val="28"/>
        </w:rPr>
      </w:pPr>
      <w:ins w:id="336" w:author="Administrator" w:date="2015-08-13T10:46:00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我们看的时候如果不懂得要诀，你</w:t>
      </w:r>
      <w:ins w:id="337" w:author="Administrator" w:date="2015-08-13T10:46:00Z">
        <w:r>
          <w:rPr>
            <w:rFonts w:hint="eastAsia" w:ascii="华文楷体" w:hAnsi="华文楷体" w:eastAsia="华文楷体"/>
            <w:sz w:val="28"/>
            <w:szCs w:val="28"/>
            <w:lang w:eastAsia="zh-CN"/>
          </w:rPr>
          <w:t>如果是</w:t>
        </w:r>
      </w:ins>
      <w:del w:id="338" w:author="Administrator" w:date="2015-08-13T10:46:00Z">
        <w:r>
          <w:rPr>
            <w:rFonts w:hint="eastAsia" w:ascii="华文楷体" w:hAnsi="华文楷体" w:eastAsia="华文楷体"/>
            <w:sz w:val="28"/>
            <w:szCs w:val="28"/>
          </w:rPr>
          <w:delText>去</w:delText>
        </w:r>
      </w:del>
      <w:r>
        <w:rPr>
          <w:rFonts w:hint="eastAsia" w:ascii="华文楷体" w:hAnsi="华文楷体" w:eastAsia="华文楷体"/>
          <w:sz w:val="28"/>
          <w:szCs w:val="28"/>
        </w:rPr>
        <w:t>在世间当中和显现去奋斗，去和显现搏斗，</w:t>
      </w:r>
      <w:ins w:id="339" w:author="Administrator" w:date="2015-08-13T10:47:00Z">
        <w:r>
          <w:rPr>
            <w:rFonts w:hint="eastAsia" w:ascii="华文楷体" w:hAnsi="华文楷体" w:eastAsia="华文楷体"/>
            <w:sz w:val="28"/>
            <w:szCs w:val="28"/>
            <w:lang w:eastAsia="zh-CN"/>
          </w:rPr>
          <w:t>现在的话</w:t>
        </w:r>
      </w:ins>
      <w:r>
        <w:rPr>
          <w:rFonts w:hint="eastAsia" w:ascii="华文楷体" w:hAnsi="华文楷体" w:eastAsia="华文楷体"/>
          <w:sz w:val="28"/>
          <w:szCs w:val="28"/>
        </w:rPr>
        <w:t>还会这样流转……再流转下去，没有一个头。那么如果现在你开始认为，</w:t>
      </w:r>
      <w:ins w:id="340" w:author="Administrator" w:date="2015-08-13T10:47:00Z">
        <w:r>
          <w:rPr>
            <w:rFonts w:hint="eastAsia" w:ascii="华文楷体" w:hAnsi="华文楷体" w:eastAsia="华文楷体"/>
            <w:sz w:val="28"/>
            <w:szCs w:val="28"/>
            <w:lang w:eastAsia="zh-CN"/>
          </w:rPr>
          <w:t>哦</w:t>
        </w:r>
      </w:ins>
      <w:r>
        <w:rPr>
          <w:rFonts w:hint="eastAsia" w:ascii="华文楷体" w:hAnsi="华文楷体" w:eastAsia="华文楷体"/>
          <w:sz w:val="28"/>
          <w:szCs w:val="28"/>
        </w:rPr>
        <w:t>这一切的显现都是自己的心</w:t>
      </w:r>
      <w:ins w:id="341" w:author="Administrator" w:date="2015-08-13T10:47:00Z">
        <w:r>
          <w:rPr>
            <w:rFonts w:hint="eastAsia" w:ascii="华文楷体" w:hAnsi="华文楷体" w:eastAsia="华文楷体"/>
            <w:sz w:val="28"/>
            <w:szCs w:val="28"/>
            <w:lang w:eastAsia="zh-CN"/>
          </w:rPr>
          <w:t>嘛</w:t>
        </w:r>
      </w:ins>
      <w:r>
        <w:rPr>
          <w:rFonts w:hint="eastAsia" w:ascii="华文楷体" w:hAnsi="华文楷体" w:eastAsia="华文楷体"/>
          <w:sz w:val="28"/>
          <w:szCs w:val="28"/>
        </w:rPr>
        <w:t>，都是从自己的心里来的，如果我认知这些是自己的心，从心方面去阻止，心上面修唯识修中观，心上面去修它的心性，</w:t>
      </w:r>
      <w:ins w:id="342" w:author="Administrator" w:date="2015-08-13T10:47:00Z">
        <w:r>
          <w:rPr>
            <w:rFonts w:hint="eastAsia" w:ascii="华文楷体" w:hAnsi="华文楷体" w:eastAsia="华文楷体"/>
            <w:sz w:val="28"/>
            <w:szCs w:val="28"/>
            <w:lang w:eastAsia="zh-CN"/>
          </w:rPr>
          <w:t>像这样的话</w:t>
        </w:r>
      </w:ins>
      <w:r>
        <w:rPr>
          <w:rFonts w:hint="eastAsia" w:ascii="华文楷体" w:hAnsi="华文楷体" w:eastAsia="华文楷体"/>
          <w:sz w:val="28"/>
          <w:szCs w:val="28"/>
        </w:rPr>
        <w:t>一下子就把它源头的东西堵住了。源头东西堵住之后，一切的世间显现一下子就灰飞烟没。如果你证悟了空性的时候，一切所有的世间显现都</w:t>
      </w:r>
      <w:del w:id="343" w:author="Administrator" w:date="2015-08-13T10:48:00Z">
        <w:r>
          <w:rPr>
            <w:rFonts w:hint="eastAsia" w:ascii="华文楷体" w:hAnsi="华文楷体" w:eastAsia="华文楷体"/>
            <w:sz w:val="28"/>
            <w:szCs w:val="28"/>
          </w:rPr>
          <w:delText>【32:26】【32:27】</w:delText>
        </w:r>
      </w:del>
      <w:ins w:id="344" w:author="Administrator" w:date="2015-08-13T10:48:00Z">
        <w:r>
          <w:rPr>
            <w:rFonts w:hint="eastAsia" w:ascii="华文楷体" w:hAnsi="华文楷体" w:eastAsia="华文楷体"/>
            <w:sz w:val="28"/>
            <w:szCs w:val="28"/>
            <w:lang w:eastAsia="zh-CN"/>
          </w:rPr>
          <w:t>隐没了</w:t>
        </w:r>
      </w:ins>
      <w:r>
        <w:rPr>
          <w:rFonts w:hint="eastAsia" w:ascii="华文楷体" w:hAnsi="华文楷体" w:eastAsia="华文楷体"/>
          <w:sz w:val="28"/>
          <w:szCs w:val="28"/>
        </w:rPr>
        <w:t>，</w:t>
      </w:r>
      <w:ins w:id="345" w:author="Administrator" w:date="2015-08-13T10:48:0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这个方面就是说从他的根本上下手和不从根本上下手的</w:t>
      </w:r>
      <w:ins w:id="346" w:author="Administrator" w:date="2015-08-13T10:48:00Z">
        <w:r>
          <w:rPr>
            <w:rFonts w:hint="eastAsia" w:ascii="华文楷体" w:hAnsi="华文楷体" w:eastAsia="华文楷体"/>
            <w:sz w:val="28"/>
            <w:szCs w:val="28"/>
            <w:lang w:eastAsia="zh-CN"/>
          </w:rPr>
          <w:t>这样的一种</w:t>
        </w:r>
      </w:ins>
      <w:r>
        <w:rPr>
          <w:rFonts w:hint="eastAsia" w:ascii="华文楷体" w:hAnsi="华文楷体" w:eastAsia="华文楷体"/>
          <w:sz w:val="28"/>
          <w:szCs w:val="28"/>
        </w:rPr>
        <w:t>差距</w:t>
      </w:r>
      <w:ins w:id="347" w:author="Administrator" w:date="2015-08-13T10:48: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非常大。</w:t>
      </w:r>
    </w:p>
    <w:p>
      <w:pPr>
        <w:ind w:firstLine="570"/>
        <w:rPr>
          <w:ins w:id="348" w:author="Administrator" w:date="2015-08-13T10:50:00Z"/>
          <w:rFonts w:hint="eastAsia" w:ascii="华文楷体" w:hAnsi="华文楷体" w:eastAsia="华文楷体"/>
          <w:sz w:val="28"/>
          <w:szCs w:val="28"/>
          <w:lang w:eastAsia="zh-CN"/>
        </w:rPr>
      </w:pPr>
      <w:r>
        <w:rPr>
          <w:rFonts w:hint="eastAsia" w:ascii="华文楷体" w:hAnsi="华文楷体" w:eastAsia="华文楷体"/>
          <w:sz w:val="28"/>
          <w:szCs w:val="28"/>
        </w:rPr>
        <w:t>所以说麦彭仁波切非常善巧，他在论典当中讲了很多殊胜的关要，把我们的心引向</w:t>
      </w:r>
      <w:ins w:id="349" w:author="Administrator" w:date="2015-08-13T10:48:00Z">
        <w:r>
          <w:rPr>
            <w:rFonts w:hint="eastAsia" w:ascii="华文楷体" w:hAnsi="华文楷体" w:eastAsia="华文楷体"/>
            <w:sz w:val="28"/>
            <w:szCs w:val="28"/>
            <w:lang w:eastAsia="zh-CN"/>
          </w:rPr>
          <w:t>于</w:t>
        </w:r>
      </w:ins>
      <w:ins w:id="350" w:author="Administrator" w:date="2015-08-13T10:49: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观心方面，一定</w:t>
      </w:r>
      <w:ins w:id="351" w:author="Administrator" w:date="2015-08-13T10:49: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要从内去观心，外面的这些东西是帮助我们通达心性的。主要和次要的方式必须要分清楚，这个方面通过比喻和意义对照的时候就讲的很清楚了。</w:t>
      </w:r>
      <w:ins w:id="352" w:author="Administrator" w:date="2015-08-13T10:49:00Z">
        <w:r>
          <w:rPr>
            <w:rFonts w:hint="eastAsia" w:ascii="华文楷体" w:hAnsi="华文楷体" w:eastAsia="华文楷体"/>
            <w:sz w:val="28"/>
            <w:szCs w:val="28"/>
            <w:lang w:eastAsia="zh-CN"/>
          </w:rPr>
          <w:t>下面讲第四个问题：</w:t>
        </w:r>
      </w:ins>
    </w:p>
    <w:p>
      <w:pPr>
        <w:ind w:firstLine="570"/>
        <w:rPr>
          <w:del w:id="353" w:author="Administrator" w:date="2015-08-13T10:50:00Z"/>
          <w:rFonts w:hint="eastAsia" w:ascii="华文楷体" w:hAnsi="华文楷体" w:eastAsia="华文楷体"/>
          <w:sz w:val="28"/>
          <w:szCs w:val="28"/>
          <w:lang w:eastAsia="zh-CN"/>
        </w:rPr>
      </w:pPr>
    </w:p>
    <w:p>
      <w:pPr>
        <w:ind w:firstLine="570"/>
        <w:rPr>
          <w:del w:id="354" w:author="Administrator" w:date="2015-08-13T10:50:00Z"/>
          <w:rFonts w:ascii="华文楷体" w:hAnsi="华文楷体" w:eastAsia="华文楷体"/>
          <w:sz w:val="28"/>
          <w:szCs w:val="28"/>
        </w:rPr>
      </w:pPr>
    </w:p>
    <w:p>
      <w:pPr>
        <w:ind w:firstLine="570"/>
        <w:rPr>
          <w:ins w:id="355" w:author="Administrator" w:date="2015-08-13T10:50:00Z"/>
          <w:rFonts w:hint="eastAsia" w:ascii="黑体" w:hAnsi="黑体" w:eastAsia="黑体" w:cs="黑体"/>
          <w:sz w:val="28"/>
          <w:szCs w:val="28"/>
          <w:lang w:eastAsia="zh-CN"/>
        </w:rPr>
      </w:pPr>
      <w:ins w:id="356" w:author="Administrator" w:date="2015-08-13T10:50:00Z">
        <w:r>
          <w:rPr>
            <w:rFonts w:hint="eastAsia" w:ascii="黑体" w:hAnsi="黑体" w:eastAsia="黑体" w:cs="黑体"/>
            <w:sz w:val="28"/>
            <w:szCs w:val="28"/>
            <w:lang w:eastAsia="zh-CN"/>
          </w:rPr>
          <w:t>【</w:t>
        </w:r>
      </w:ins>
      <w:r>
        <w:rPr>
          <w:rFonts w:hint="eastAsia" w:ascii="黑体" w:hAnsi="黑体" w:eastAsia="黑体" w:cs="黑体"/>
          <w:sz w:val="28"/>
          <w:szCs w:val="28"/>
          <w:rPrChange w:id="357" w:author="Administrator" w:date="2015-08-13T10:50:00Z">
            <w:rPr>
              <w:rFonts w:hint="eastAsia" w:ascii="华文楷体" w:hAnsi="华文楷体" w:eastAsia="华文楷体"/>
              <w:sz w:val="28"/>
              <w:szCs w:val="28"/>
            </w:rPr>
          </w:rPrChange>
        </w:rPr>
        <w:t>“其四、将胜义分为相似胜义与真实胜义，实在是高超绝妙的立宗。”</w:t>
      </w:r>
      <w:ins w:id="358" w:author="Administrator" w:date="2015-08-13T10:50:00Z">
        <w:r>
          <w:rPr>
            <w:rFonts w:hint="eastAsia" w:ascii="黑体" w:hAnsi="黑体" w:eastAsia="黑体" w:cs="黑体"/>
            <w:sz w:val="28"/>
            <w:szCs w:val="28"/>
            <w:lang w:eastAsia="zh-CN"/>
          </w:rPr>
          <w:t>】</w:t>
        </w:r>
      </w:ins>
    </w:p>
    <w:p>
      <w:pPr>
        <w:ind w:firstLine="570"/>
        <w:rPr>
          <w:del w:id="359" w:author="Administrator" w:date="2015-08-13T10:50:00Z"/>
          <w:rFonts w:hint="eastAsia" w:ascii="黑体" w:hAnsi="黑体" w:eastAsia="黑体" w:cs="黑体"/>
          <w:sz w:val="28"/>
          <w:szCs w:val="28"/>
          <w:rPrChange w:id="360" w:author="Administrator" w:date="2015-08-13T10:50:00Z">
            <w:rPr>
              <w:rFonts w:hint="eastAsia" w:ascii="华文楷体" w:hAnsi="华文楷体" w:eastAsia="华文楷体"/>
              <w:sz w:val="28"/>
              <w:szCs w:val="28"/>
            </w:rPr>
          </w:rPrChange>
        </w:rPr>
      </w:pPr>
    </w:p>
    <w:p>
      <w:pPr>
        <w:ind w:firstLine="570"/>
        <w:rPr>
          <w:del w:id="361" w:author="Administrator" w:date="2015-08-13T10:50:00Z"/>
          <w:rFonts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中观庄严论》把胜义谛分为两种，一个是真实的胜义谛，一个是相似的胜义谛。把胜义谛分为这两种“实在是高超绝妙的立宗”，因为如果最初不分相似胜义的话，一般的凡夫众生难以趋入，找不到趋入的方法。相似胜义谛</w:t>
      </w:r>
      <w:ins w:id="362" w:author="Administrator" w:date="2015-08-13T10:50: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必定是分别念的境界，分别心是可以缘的，分别心是可以操纵的。如果通过分别心去修相似胜义谛，你可以得到实惠，你可以打破实执，可以对修法上起很大的帮助。如果没有相似胜义谛，凡夫人难以直接趋入。</w:t>
      </w:r>
    </w:p>
    <w:p>
      <w:pPr>
        <w:ind w:firstLine="570"/>
        <w:rPr>
          <w:rFonts w:hint="eastAsia" w:ascii="华文楷体" w:hAnsi="华文楷体" w:eastAsia="华文楷体"/>
          <w:sz w:val="28"/>
          <w:szCs w:val="28"/>
        </w:rPr>
      </w:pPr>
      <w:ins w:id="363" w:author="Administrator" w:date="2015-08-13T10:51: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如果没有真实胜义谛，总是处在分别念中，虽然你善分别，但是必定是个分别，</w:t>
      </w:r>
      <w:ins w:id="364" w:author="Administrator" w:date="2015-08-13T10:51:00Z">
        <w:r>
          <w:rPr>
            <w:rFonts w:hint="eastAsia" w:ascii="华文楷体" w:hAnsi="华文楷体" w:eastAsia="华文楷体"/>
            <w:sz w:val="28"/>
            <w:szCs w:val="28"/>
            <w:lang w:eastAsia="zh-CN"/>
          </w:rPr>
          <w:t>而</w:t>
        </w:r>
      </w:ins>
      <w:r>
        <w:rPr>
          <w:rFonts w:hint="eastAsia" w:ascii="华文楷体" w:hAnsi="华文楷体" w:eastAsia="华文楷体"/>
          <w:sz w:val="28"/>
          <w:szCs w:val="28"/>
        </w:rPr>
        <w:t>没办法真正的趋入</w:t>
      </w:r>
      <w:ins w:id="365" w:author="Administrator" w:date="2015-08-13T10:51:00Z">
        <w:r>
          <w:rPr>
            <w:rFonts w:hint="eastAsia" w:ascii="华文楷体" w:hAnsi="华文楷体" w:eastAsia="华文楷体"/>
            <w:sz w:val="28"/>
            <w:szCs w:val="28"/>
            <w:lang w:eastAsia="zh-CN"/>
          </w:rPr>
          <w:t>于</w:t>
        </w:r>
      </w:ins>
      <w:r>
        <w:rPr>
          <w:rFonts w:hint="eastAsia" w:ascii="华文楷体" w:hAnsi="华文楷体" w:eastAsia="华文楷体"/>
          <w:sz w:val="28"/>
          <w:szCs w:val="28"/>
        </w:rPr>
        <w:t>实相，所以在这个基础上就讲了真实胜义谛。所以说，把胜义谛分为这两种对于实修者来讲，对真正要操</w:t>
      </w:r>
      <w:del w:id="366" w:author="Administrator" w:date="2015-08-13T10:52:00Z">
        <w:r>
          <w:rPr>
            <w:rFonts w:hint="eastAsia" w:ascii="华文楷体" w:hAnsi="华文楷体" w:eastAsia="华文楷体"/>
            <w:sz w:val="28"/>
            <w:szCs w:val="28"/>
          </w:rPr>
          <w:delText>作</w:delText>
        </w:r>
      </w:del>
      <w:ins w:id="367" w:author="Administrator" w:date="2015-08-13T10:52:00Z">
        <w:r>
          <w:rPr>
            <w:rFonts w:hint="eastAsia" w:ascii="华文楷体" w:hAnsi="华文楷体" w:eastAsia="华文楷体"/>
            <w:sz w:val="28"/>
            <w:szCs w:val="28"/>
            <w:lang w:eastAsia="zh-CN"/>
          </w:rPr>
          <w:t>纵</w:t>
        </w:r>
      </w:ins>
      <w:r>
        <w:rPr>
          <w:rFonts w:hint="eastAsia" w:ascii="华文楷体" w:hAnsi="华文楷体" w:eastAsia="华文楷体"/>
          <w:sz w:val="28"/>
          <w:szCs w:val="28"/>
        </w:rPr>
        <w:t>真正要证悟空性者来讲，非常重要。应成派的</w:t>
      </w:r>
      <w:ins w:id="368" w:author="Administrator" w:date="2015-08-13T10:52:0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抉择见解的方式，对于抉择的时候一下子可以抉择到空性，离戏的空性</w:t>
      </w:r>
      <w:ins w:id="369" w:author="Administrator" w:date="2015-08-13T10:52:00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但是对于一般的，中下根者来讲，一下子要趋入到真实义当中非常困难。所以现在我们可以接受应成派的观点，但是在修的时候也可以首先修相似胜义谛，得到一种对空性的体会之后，再打破对空性的执着，悟入到真实胜义谛当中。所以在修行的时候</w:t>
      </w:r>
      <w:ins w:id="370" w:author="Administrator" w:date="2015-08-13T10:53:00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还是要从相似胜义谛入手，意思</w:t>
      </w:r>
      <w:ins w:id="371" w:author="Administrator" w:date="2015-08-13T10:53:00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把胜义谛分为相似胜义和真实胜义的确是高超绝妙的立宗。我们现在才可以知道为什么要这样分，静命菩萨为什么要这样安立呢？完全是为了我们考虑。完全是为了我们真正能够脚踏实地的一步一步的走进空性的证悟的殿堂，为我们设计了一套非常非常殊胜可操作性的修行的方法，所以这个就是高超绝妙的立宗。</w:t>
      </w:r>
    </w:p>
    <w:p>
      <w:pPr>
        <w:ind w:firstLine="0"/>
        <w:rPr>
          <w:del w:id="373" w:author="Administrator" w:date="2015-08-13T10:54:00Z"/>
          <w:rFonts w:ascii="华文楷体" w:hAnsi="华文楷体" w:eastAsia="华文楷体"/>
          <w:sz w:val="28"/>
          <w:szCs w:val="28"/>
        </w:rPr>
        <w:pPrChange w:id="372" w:author="Administrator" w:date="2015-08-13T10:54:00Z">
          <w:pPr>
            <w:ind w:firstLine="570"/>
          </w:pPr>
        </w:pPrChange>
      </w:pPr>
    </w:p>
    <w:p>
      <w:pPr>
        <w:ind w:firstLine="0"/>
        <w:rPr>
          <w:del w:id="375" w:author="Administrator" w:date="2015-08-13T10:54:00Z"/>
          <w:rFonts w:hint="eastAsia" w:ascii="黑体" w:hAnsi="黑体" w:eastAsia="黑体" w:cs="黑体"/>
          <w:sz w:val="28"/>
          <w:szCs w:val="28"/>
          <w:rPrChange w:id="376" w:author="Administrator" w:date="2015-08-13T10:54:00Z">
            <w:rPr>
              <w:rFonts w:hint="eastAsia" w:ascii="华文楷体" w:hAnsi="华文楷体" w:eastAsia="华文楷体"/>
              <w:sz w:val="28"/>
              <w:szCs w:val="28"/>
            </w:rPr>
          </w:rPrChange>
        </w:rPr>
        <w:pPrChange w:id="374" w:author="Administrator" w:date="2015-08-13T10:54:00Z">
          <w:pPr>
            <w:ind w:firstLine="570"/>
          </w:pPr>
        </w:pPrChange>
      </w:pPr>
      <w:del w:id="377" w:author="Administrator" w:date="2015-08-13T10:54:00Z">
        <w:r>
          <w:rPr>
            <w:rFonts w:hint="eastAsia" w:ascii="华文楷体" w:hAnsi="华文楷体" w:eastAsia="华文楷体"/>
            <w:sz w:val="28"/>
            <w:szCs w:val="28"/>
          </w:rPr>
          <w:delText>“</w:delText>
        </w:r>
      </w:del>
      <w:ins w:id="378" w:author="Administrator" w:date="2015-08-13T10:54:00Z">
        <w:r>
          <w:rPr>
            <w:rFonts w:hint="eastAsia" w:ascii="华文楷体" w:hAnsi="华文楷体" w:eastAsia="华文楷体"/>
            <w:sz w:val="28"/>
            <w:szCs w:val="28"/>
            <w:lang w:eastAsia="zh-CN"/>
          </w:rPr>
          <w:t>【</w:t>
        </w:r>
      </w:ins>
      <w:r>
        <w:rPr>
          <w:rFonts w:hint="eastAsia" w:ascii="黑体" w:hAnsi="黑体" w:eastAsia="黑体" w:cs="黑体"/>
          <w:sz w:val="28"/>
          <w:szCs w:val="28"/>
          <w:rPrChange w:id="379" w:author="Administrator" w:date="2015-08-13T10:54:00Z">
            <w:rPr>
              <w:rFonts w:hint="eastAsia" w:ascii="华文楷体" w:hAnsi="华文楷体" w:eastAsia="华文楷体"/>
              <w:sz w:val="28"/>
              <w:szCs w:val="28"/>
            </w:rPr>
          </w:rPrChange>
        </w:rPr>
        <w:t>如果首先未曾宣说无实，就无法铲除无始以来久经串习的颠倒实执。</w:t>
      </w:r>
      <w:del w:id="380" w:author="Administrator" w:date="2015-08-13T10:54:00Z">
        <w:r>
          <w:rPr>
            <w:rFonts w:hint="eastAsia" w:ascii="黑体" w:hAnsi="黑体" w:eastAsia="黑体" w:cs="黑体"/>
            <w:sz w:val="28"/>
            <w:szCs w:val="28"/>
            <w:rPrChange w:id="381" w:author="Administrator" w:date="2015-08-13T10:54:00Z">
              <w:rPr>
                <w:rFonts w:hint="eastAsia" w:ascii="华文楷体" w:hAnsi="华文楷体" w:eastAsia="华文楷体"/>
                <w:sz w:val="28"/>
                <w:szCs w:val="28"/>
              </w:rPr>
            </w:rPrChange>
          </w:rPr>
          <w:delText>”</w:delText>
        </w:r>
      </w:del>
    </w:p>
    <w:p>
      <w:pPr>
        <w:ind w:firstLine="570"/>
        <w:rPr>
          <w:rFonts w:hint="eastAsia" w:ascii="黑体" w:hAnsi="黑体" w:eastAsia="黑体" w:cs="黑体"/>
          <w:sz w:val="28"/>
          <w:szCs w:val="28"/>
          <w:lang w:eastAsia="zh-CN"/>
          <w:rPrChange w:id="382" w:author="Administrator" w:date="2015-08-13T10:54:00Z">
            <w:rPr>
              <w:rFonts w:hint="eastAsia" w:ascii="华文楷体" w:hAnsi="华文楷体" w:eastAsia="华文楷体"/>
              <w:sz w:val="28"/>
              <w:szCs w:val="28"/>
              <w:lang w:eastAsia="zh-CN"/>
            </w:rPr>
          </w:rPrChange>
        </w:rPr>
      </w:pPr>
      <w:ins w:id="383" w:author="Administrator" w:date="2015-08-13T10:54:00Z">
        <w:r>
          <w:rPr>
            <w:rFonts w:hint="eastAsia" w:ascii="黑体" w:hAnsi="黑体" w:eastAsia="黑体" w:cs="黑体"/>
            <w:sz w:val="28"/>
            <w:szCs w:val="28"/>
            <w:lang w:eastAsia="zh-CN"/>
            <w:rPrChange w:id="384" w:author="Administrator" w:date="2015-08-13T10:54: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ins w:id="385" w:author="Administrator" w:date="2015-08-13T10:54: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如果首先没有宣讲无实单空，没有宣讲无实的空性</w:t>
      </w:r>
      <w:ins w:id="386" w:author="Administrator" w:date="2015-08-13T10:54: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，众生就没有办法铲除无始以来久经串习的颠倒实执。</w:t>
      </w:r>
      <w:ins w:id="387" w:author="Administrator" w:date="2015-08-13T10:54: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空性和实执二者之间是相互矛盾的。我们相续当中为什么会有这么强的实执呢？就是没有了知这一切法都是空性的。这一切法实际上不存在，我们无始以来没有了知过，所以说我们就受了实执的</w:t>
      </w:r>
      <w:del w:id="388" w:author="Administrator" w:date="2015-08-13T10:55:00Z">
        <w:r>
          <w:rPr>
            <w:rFonts w:hint="eastAsia" w:ascii="华文楷体" w:hAnsi="华文楷体" w:eastAsia="华文楷体"/>
            <w:sz w:val="28"/>
            <w:szCs w:val="28"/>
          </w:rPr>
          <w:delText>【35:41】【35:42】</w:delText>
        </w:r>
      </w:del>
      <w:ins w:id="389" w:author="Administrator" w:date="2015-08-13T10:55:00Z">
        <w:r>
          <w:rPr>
            <w:rFonts w:hint="eastAsia" w:ascii="华文楷体" w:hAnsi="华文楷体" w:eastAsia="华文楷体"/>
            <w:sz w:val="28"/>
            <w:szCs w:val="28"/>
            <w:lang w:eastAsia="zh-CN"/>
          </w:rPr>
          <w:t>这样一种牵引</w:t>
        </w:r>
      </w:ins>
      <w:r>
        <w:rPr>
          <w:rFonts w:hint="eastAsia" w:ascii="华文楷体" w:hAnsi="华文楷体" w:eastAsia="华文楷体"/>
          <w:sz w:val="28"/>
          <w:szCs w:val="28"/>
        </w:rPr>
        <w:t>，受到了实执的控制，产生了很多很多的烦恼。所以说这个时候大智大悲的佛陀菩萨首先宣说无实，就是让我们知道这一切法都是空性的，我们知道这一切都是无实有的。如果我们了知了这些无实有，然后再修习了无实有，就可以铲除已经久经串习的颠倒实执。通过空性去消尽实执，二者之间是直接矛盾的，而且这个方面是完全可以操纵的。</w:t>
      </w:r>
    </w:p>
    <w:p>
      <w:pPr>
        <w:ind w:firstLine="570"/>
        <w:rPr>
          <w:ins w:id="390" w:author="Administrator" w:date="2015-08-13T10:57:00Z"/>
          <w:rFonts w:hint="eastAsia" w:ascii="华文楷体" w:hAnsi="华文楷体" w:eastAsia="华文楷体"/>
          <w:sz w:val="28"/>
          <w:szCs w:val="28"/>
        </w:rPr>
      </w:pPr>
      <w:r>
        <w:rPr>
          <w:rFonts w:hint="eastAsia" w:ascii="华文楷体" w:hAnsi="华文楷体" w:eastAsia="华文楷体"/>
          <w:sz w:val="28"/>
          <w:szCs w:val="28"/>
        </w:rPr>
        <w:t>一个方面实执也是分别心的串习，无实空性也是分别心的串习，所以我是通过空性的分别去对治实有的分别，二者之间就可以起作用。就像水可以灭火一样，</w:t>
      </w:r>
      <w:ins w:id="391" w:author="Administrator" w:date="2015-08-13T10:56:00Z">
        <w:r>
          <w:rPr>
            <w:rFonts w:hint="eastAsia" w:ascii="华文楷体" w:hAnsi="华文楷体" w:eastAsia="华文楷体"/>
            <w:sz w:val="28"/>
            <w:szCs w:val="28"/>
            <w:lang w:eastAsia="zh-CN"/>
          </w:rPr>
          <w:t>像这样的话</w:t>
        </w:r>
      </w:ins>
      <w:r>
        <w:rPr>
          <w:rFonts w:hint="eastAsia" w:ascii="华文楷体" w:hAnsi="华文楷体" w:eastAsia="华文楷体"/>
          <w:sz w:val="28"/>
          <w:szCs w:val="28"/>
        </w:rPr>
        <w:t>通过修习空性就可以铲除实执。</w:t>
      </w:r>
    </w:p>
    <w:p>
      <w:pPr>
        <w:ind w:firstLine="570"/>
        <w:rPr>
          <w:del w:id="392" w:author="Administrator" w:date="2015-08-13T10:57:00Z"/>
          <w:rFonts w:hint="eastAsia" w:ascii="华文楷体" w:hAnsi="华文楷体" w:eastAsia="华文楷体"/>
          <w:sz w:val="28"/>
          <w:szCs w:val="28"/>
        </w:rPr>
      </w:pPr>
    </w:p>
    <w:p>
      <w:pPr>
        <w:ind w:firstLine="570"/>
        <w:rPr>
          <w:del w:id="393" w:author="Administrator" w:date="2015-08-13T10:57:00Z"/>
          <w:rFonts w:ascii="华文楷体" w:hAnsi="华文楷体" w:eastAsia="华文楷体"/>
          <w:sz w:val="28"/>
          <w:szCs w:val="28"/>
        </w:rPr>
      </w:pPr>
    </w:p>
    <w:p>
      <w:pPr>
        <w:ind w:firstLine="570"/>
        <w:rPr>
          <w:rFonts w:hint="eastAsia" w:ascii="华文楷体" w:hAnsi="华文楷体" w:eastAsia="华文楷体"/>
          <w:sz w:val="28"/>
          <w:szCs w:val="28"/>
        </w:rPr>
      </w:pPr>
      <w:del w:id="394" w:author="Administrator" w:date="2015-08-13T10:57:00Z">
        <w:r>
          <w:rPr>
            <w:rFonts w:hint="eastAsia" w:ascii="华文楷体" w:hAnsi="华文楷体" w:eastAsia="华文楷体"/>
            <w:sz w:val="28"/>
            <w:szCs w:val="28"/>
          </w:rPr>
          <w:delText>“</w:delText>
        </w:r>
      </w:del>
      <w:ins w:id="395" w:author="Administrator" w:date="2015-08-13T10:57:00Z">
        <w:r>
          <w:rPr>
            <w:rFonts w:hint="eastAsia" w:ascii="华文楷体" w:hAnsi="华文楷体" w:eastAsia="华文楷体"/>
            <w:sz w:val="28"/>
            <w:szCs w:val="28"/>
            <w:lang w:eastAsia="zh-CN"/>
          </w:rPr>
          <w:t>【</w:t>
        </w:r>
      </w:ins>
      <w:r>
        <w:rPr>
          <w:rFonts w:hint="eastAsia" w:ascii="黑体" w:hAnsi="黑体" w:eastAsia="黑体" w:cs="黑体"/>
          <w:sz w:val="28"/>
          <w:szCs w:val="28"/>
          <w:rPrChange w:id="396" w:author="Administrator" w:date="2015-08-13T10:57:00Z">
            <w:rPr>
              <w:rFonts w:hint="eastAsia" w:ascii="华文楷体" w:hAnsi="华文楷体" w:eastAsia="华文楷体"/>
              <w:sz w:val="28"/>
              <w:szCs w:val="28"/>
            </w:rPr>
          </w:rPrChange>
        </w:rPr>
        <w:t>假设将单空说为胜义，有些智慧浅薄之人又会误解成遣除所破的单空就是实相，耽著空性而成为不可救药的见解。</w:t>
      </w:r>
      <w:del w:id="397" w:author="Administrator" w:date="2015-08-13T10:57:00Z">
        <w:r>
          <w:rPr>
            <w:rFonts w:hint="eastAsia" w:ascii="黑体" w:hAnsi="黑体" w:eastAsia="黑体" w:cs="黑体"/>
            <w:sz w:val="28"/>
            <w:szCs w:val="28"/>
            <w:rPrChange w:id="398" w:author="Administrator" w:date="2015-08-13T10:57:00Z">
              <w:rPr>
                <w:rFonts w:hint="eastAsia" w:ascii="华文楷体" w:hAnsi="华文楷体" w:eastAsia="华文楷体"/>
                <w:sz w:val="28"/>
                <w:szCs w:val="28"/>
              </w:rPr>
            </w:rPrChange>
          </w:rPr>
          <w:delText>”</w:delText>
        </w:r>
      </w:del>
      <w:ins w:id="399" w:author="Administrator" w:date="2015-08-13T10:57:00Z">
        <w:r>
          <w:rPr>
            <w:rFonts w:hint="eastAsia" w:ascii="黑体" w:hAnsi="黑体" w:eastAsia="黑体" w:cs="黑体"/>
            <w:sz w:val="28"/>
            <w:szCs w:val="28"/>
            <w:lang w:eastAsia="zh-CN"/>
            <w:rPrChange w:id="400" w:author="Administrator" w:date="2015-08-13T10:57:0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ins w:id="401" w:author="Administrator" w:date="2015-08-13T10:57: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前面这一段讲到了宣讲单空，宣讲相似胜义的必要性。下面这一段宣讲安立真实胜义谛的必要性。如果没有宣讲真实胜义，如果就是说这个单空就是真实胜义，那么有些智慧浅薄的人，他就误解了这个所谓的单空这个空性就是实相。</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什么叫“遣除所破的单空”？所破就是实执，就是实有的，单空空性就可以遣除所破，把这个所破遣除掉。比如说我执着瓶子是实有的，那么这个瓶子就成了所破，成了空性的所破。我通过空性的理论，对瓶子做观察，就可以遣除对瓶子的实执，这个单空叫做遣除所破的单空。</w:t>
      </w:r>
    </w:p>
    <w:p>
      <w:pPr>
        <w:ind w:firstLine="570"/>
        <w:rPr>
          <w:rFonts w:hint="eastAsia" w:ascii="华文楷体" w:hAnsi="华文楷体" w:eastAsia="华文楷体"/>
          <w:sz w:val="28"/>
          <w:szCs w:val="28"/>
        </w:rPr>
      </w:pPr>
      <w:r>
        <w:rPr>
          <w:rFonts w:hint="eastAsia" w:ascii="华文楷体" w:hAnsi="华文楷体" w:eastAsia="华文楷体"/>
          <w:sz w:val="28"/>
          <w:szCs w:val="28"/>
        </w:rPr>
        <w:t>如果</w:t>
      </w:r>
      <w:ins w:id="402" w:author="Administrator" w:date="2015-08-13T10:59: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把这个单空认为是胜义谛，</w:t>
      </w:r>
      <w:ins w:id="403" w:author="Administrator" w:date="2015-08-13T10:59:00Z">
        <w:r>
          <w:rPr>
            <w:rFonts w:hint="eastAsia" w:ascii="华文楷体" w:hAnsi="华文楷体" w:eastAsia="华文楷体"/>
            <w:sz w:val="28"/>
            <w:szCs w:val="28"/>
            <w:lang w:eastAsia="zh-CN"/>
          </w:rPr>
          <w:t>你说是胜义谛，像这样的话</w:t>
        </w:r>
      </w:ins>
      <w:r>
        <w:rPr>
          <w:rFonts w:hint="eastAsia" w:ascii="华文楷体" w:hAnsi="华文楷体" w:eastAsia="华文楷体"/>
          <w:sz w:val="28"/>
          <w:szCs w:val="28"/>
        </w:rPr>
        <w:t>很多人就</w:t>
      </w:r>
      <w:ins w:id="404" w:author="Administrator" w:date="2015-08-13T10:59:00Z">
        <w:r>
          <w:rPr>
            <w:rFonts w:hint="eastAsia" w:ascii="华文楷体" w:hAnsi="华文楷体" w:eastAsia="华文楷体"/>
            <w:sz w:val="28"/>
            <w:szCs w:val="28"/>
            <w:lang w:eastAsia="zh-CN"/>
          </w:rPr>
          <w:t>会</w:t>
        </w:r>
      </w:ins>
      <w:r>
        <w:rPr>
          <w:rFonts w:hint="eastAsia" w:ascii="华文楷体" w:hAnsi="华文楷体" w:eastAsia="华文楷体"/>
          <w:sz w:val="28"/>
          <w:szCs w:val="28"/>
        </w:rPr>
        <w:t>认为遣除所破单空</w:t>
      </w:r>
      <w:ins w:id="405" w:author="Administrator" w:date="2015-08-13T10:59: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就是实相的，进而“</w:t>
      </w:r>
      <w:del w:id="406" w:author="Administrator" w:date="2015-08-13T10:59:00Z">
        <w:r>
          <w:rPr>
            <w:rFonts w:hint="eastAsia" w:ascii="华文楷体" w:hAnsi="华文楷体" w:eastAsia="华文楷体"/>
            <w:sz w:val="28"/>
            <w:szCs w:val="28"/>
          </w:rPr>
          <w:delText>耽著</w:delText>
        </w:r>
      </w:del>
      <w:ins w:id="407" w:author="Administrator" w:date="2015-08-13T10:59:00Z">
        <w:r>
          <w:rPr>
            <w:rFonts w:hint="eastAsia" w:ascii="华文楷体" w:hAnsi="华文楷体" w:eastAsia="华文楷体"/>
            <w:sz w:val="28"/>
            <w:szCs w:val="28"/>
            <w:lang w:eastAsia="zh-CN"/>
          </w:rPr>
          <w:t>对</w:t>
        </w:r>
      </w:ins>
      <w:r>
        <w:rPr>
          <w:rFonts w:hint="eastAsia" w:ascii="华文楷体" w:hAnsi="华文楷体" w:eastAsia="华文楷体"/>
          <w:sz w:val="28"/>
          <w:szCs w:val="28"/>
        </w:rPr>
        <w:t>空性</w:t>
      </w:r>
      <w:ins w:id="408" w:author="Administrator" w:date="2015-08-13T10:59:00Z">
        <w:r>
          <w:rPr>
            <w:rFonts w:hint="eastAsia" w:ascii="华文楷体" w:hAnsi="华文楷体" w:eastAsia="华文楷体"/>
            <w:sz w:val="28"/>
            <w:szCs w:val="28"/>
            <w:lang w:eastAsia="zh-CN"/>
          </w:rPr>
          <w:t>的</w:t>
        </w:r>
      </w:ins>
      <w:ins w:id="409" w:author="Administrator" w:date="2015-08-13T10:59:00Z">
        <w:r>
          <w:rPr>
            <w:rFonts w:hint="eastAsia" w:ascii="华文楷体" w:hAnsi="华文楷体" w:eastAsia="华文楷体"/>
            <w:sz w:val="28"/>
            <w:szCs w:val="28"/>
          </w:rPr>
          <w:t>耽著</w:t>
        </w:r>
      </w:ins>
      <w:r>
        <w:rPr>
          <w:rFonts w:hint="eastAsia" w:ascii="华文楷体" w:hAnsi="华文楷体" w:eastAsia="华文楷体"/>
          <w:sz w:val="28"/>
          <w:szCs w:val="28"/>
        </w:rPr>
        <w:t>而成为不可救药的见解”，就深陷其中没办法解救了。所以必须要讲真实胜义谛，实际上</w:t>
      </w:r>
      <w:ins w:id="410" w:author="Administrator" w:date="2015-08-13T11:00: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单空</w:t>
      </w:r>
      <w:ins w:id="411" w:author="Administrator" w:date="2015-08-13T11:00: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只是一个梯阶而已，</w:t>
      </w:r>
      <w:ins w:id="412" w:author="Administrator" w:date="2015-08-13T11:00: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只是一个方便，为了我们打破实执。当我们的实执打破之后，反过来</w:t>
      </w:r>
      <w:ins w:id="413" w:author="Administrator" w:date="2015-08-13T11:00:00Z">
        <w:r>
          <w:rPr>
            <w:rFonts w:hint="eastAsia" w:ascii="华文楷体" w:hAnsi="华文楷体" w:eastAsia="华文楷体"/>
            <w:sz w:val="28"/>
            <w:szCs w:val="28"/>
            <w:lang w:eastAsia="zh-CN"/>
          </w:rPr>
          <w:t>你这个</w:t>
        </w:r>
      </w:ins>
      <w:r>
        <w:rPr>
          <w:rFonts w:hint="eastAsia" w:ascii="华文楷体" w:hAnsi="华文楷体" w:eastAsia="华文楷体"/>
          <w:sz w:val="28"/>
          <w:szCs w:val="28"/>
        </w:rPr>
        <w:t>空性</w:t>
      </w:r>
      <w:ins w:id="414" w:author="Administrator" w:date="2015-08-13T11:00: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所谓的单空的执着</w:t>
      </w:r>
      <w:ins w:id="415" w:author="Administrator" w:date="2015-08-13T11:00: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必须也是分别心的</w:t>
      </w:r>
      <w:del w:id="416" w:author="Administrator" w:date="2015-08-13T11:00:00Z">
        <w:r>
          <w:rPr>
            <w:rFonts w:hint="eastAsia" w:ascii="华文楷体" w:hAnsi="华文楷体" w:eastAsia="华文楷体"/>
            <w:sz w:val="28"/>
            <w:szCs w:val="28"/>
          </w:rPr>
          <w:delText>境界的</w:delText>
        </w:r>
      </w:del>
      <w:r>
        <w:rPr>
          <w:rFonts w:hint="eastAsia" w:ascii="华文楷体" w:hAnsi="华文楷体" w:eastAsia="华文楷体"/>
          <w:sz w:val="28"/>
          <w:szCs w:val="28"/>
        </w:rPr>
        <w:t>缘故，</w:t>
      </w:r>
      <w:ins w:id="417" w:author="Administrator" w:date="2015-08-13T11:01:00Z">
        <w:r>
          <w:rPr>
            <w:rFonts w:hint="eastAsia" w:ascii="华文楷体" w:hAnsi="华文楷体" w:eastAsia="华文楷体"/>
            <w:sz w:val="28"/>
            <w:szCs w:val="28"/>
            <w:lang w:eastAsia="zh-CN"/>
          </w:rPr>
          <w:t>分别心境界的缘故，你</w:t>
        </w:r>
      </w:ins>
      <w:r>
        <w:rPr>
          <w:rFonts w:hint="eastAsia" w:ascii="华文楷体" w:hAnsi="华文楷体" w:eastAsia="华文楷体"/>
          <w:sz w:val="28"/>
          <w:szCs w:val="28"/>
        </w:rPr>
        <w:t>也必须要远离。</w:t>
      </w:r>
      <w:del w:id="418" w:author="Administrator" w:date="2015-08-13T11:01:00Z">
        <w:r>
          <w:rPr>
            <w:rFonts w:hint="eastAsia" w:ascii="华文楷体" w:hAnsi="华文楷体" w:eastAsia="华文楷体"/>
            <w:sz w:val="28"/>
            <w:szCs w:val="28"/>
          </w:rPr>
          <w:delText>有时间</w:delText>
        </w:r>
      </w:del>
      <w:ins w:id="419" w:author="Administrator" w:date="2015-08-13T11:01:00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不远离的话，实际上就没办法悟入真实义。最后如果你执着空性，就没办法救</w:t>
      </w:r>
      <w:del w:id="420" w:author="Administrator" w:date="2015-08-13T11:01:00Z">
        <w:r>
          <w:rPr>
            <w:rFonts w:hint="eastAsia" w:ascii="华文楷体" w:hAnsi="华文楷体" w:eastAsia="华文楷体"/>
            <w:sz w:val="28"/>
            <w:szCs w:val="28"/>
          </w:rPr>
          <w:delText>度</w:delText>
        </w:r>
      </w:del>
      <w:ins w:id="421" w:author="Administrator" w:date="2015-08-13T11:01:00Z">
        <w:r>
          <w:rPr>
            <w:rFonts w:hint="eastAsia" w:ascii="华文楷体" w:hAnsi="华文楷体" w:eastAsia="华文楷体"/>
            <w:sz w:val="28"/>
            <w:szCs w:val="28"/>
            <w:lang w:eastAsia="zh-CN"/>
          </w:rPr>
          <w:t>护</w:t>
        </w:r>
      </w:ins>
      <w:r>
        <w:rPr>
          <w:rFonts w:hint="eastAsia" w:ascii="华文楷体" w:hAnsi="华文楷体" w:eastAsia="华文楷体"/>
          <w:sz w:val="28"/>
          <w:szCs w:val="28"/>
        </w:rPr>
        <w:t>了。</w:t>
      </w:r>
    </w:p>
    <w:p>
      <w:pPr>
        <w:ind w:firstLine="570"/>
        <w:rPr>
          <w:ins w:id="422" w:author="Administrator" w:date="2015-08-13T11:04:00Z"/>
          <w:rFonts w:hint="eastAsia" w:ascii="华文楷体" w:hAnsi="华文楷体" w:eastAsia="华文楷体"/>
          <w:sz w:val="28"/>
          <w:szCs w:val="28"/>
        </w:rPr>
      </w:pPr>
      <w:r>
        <w:rPr>
          <w:rFonts w:hint="eastAsia" w:ascii="华文楷体" w:hAnsi="华文楷体" w:eastAsia="华文楷体"/>
          <w:sz w:val="28"/>
          <w:szCs w:val="28"/>
        </w:rPr>
        <w:t>这个方面在《般若经》</w:t>
      </w:r>
      <w:del w:id="423" w:author="Administrator" w:date="2015-08-13T11:02:00Z">
        <w:r>
          <w:rPr>
            <w:rFonts w:hint="eastAsia" w:ascii="华文楷体" w:hAnsi="华文楷体" w:eastAsia="华文楷体"/>
            <w:sz w:val="28"/>
            <w:szCs w:val="28"/>
          </w:rPr>
          <w:delText>【38:28】【38:29】</w:delText>
        </w:r>
      </w:del>
      <w:ins w:id="424" w:author="Administrator" w:date="2015-08-13T11:02:00Z">
        <w:r>
          <w:rPr>
            <w:rFonts w:hint="eastAsia" w:ascii="华文楷体" w:hAnsi="华文楷体" w:eastAsia="华文楷体"/>
            <w:sz w:val="28"/>
            <w:szCs w:val="28"/>
            <w:lang w:eastAsia="zh-CN"/>
          </w:rPr>
          <w:t>，《宝积经》</w:t>
        </w:r>
      </w:ins>
      <w:r>
        <w:rPr>
          <w:rFonts w:hint="eastAsia" w:ascii="华文楷体" w:hAnsi="华文楷体" w:eastAsia="华文楷体"/>
          <w:sz w:val="28"/>
          <w:szCs w:val="28"/>
        </w:rPr>
        <w:t>等等当中讲的很清楚，本来我们众生的实执是通过空性可以对治的，但是最后如果对空性产生</w:t>
      </w:r>
      <w:ins w:id="425" w:author="Administrator" w:date="2015-08-13T11:02: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实执了，对空性认为不空的话，</w:t>
      </w:r>
      <w:ins w:id="426" w:author="Administrator" w:date="2015-08-13T11:02:00Z">
        <w:r>
          <w:rPr>
            <w:rFonts w:hint="eastAsia" w:ascii="华文楷体" w:hAnsi="华文楷体" w:eastAsia="华文楷体"/>
            <w:sz w:val="28"/>
            <w:szCs w:val="28"/>
            <w:lang w:eastAsia="zh-CN"/>
          </w:rPr>
          <w:t>像这样的话</w:t>
        </w:r>
      </w:ins>
      <w:r>
        <w:rPr>
          <w:rFonts w:hint="eastAsia" w:ascii="华文楷体" w:hAnsi="华文楷体" w:eastAsia="华文楷体"/>
          <w:sz w:val="28"/>
          <w:szCs w:val="28"/>
        </w:rPr>
        <w:t>就无可救药了。就好像我们肚子里面有病，可以服泻药</w:t>
      </w:r>
      <w:del w:id="427" w:author="Administrator" w:date="2015-08-13T11:02:00Z">
        <w:r>
          <w:rPr>
            <w:rFonts w:hint="eastAsia" w:ascii="华文楷体" w:hAnsi="华文楷体" w:eastAsia="华文楷体"/>
            <w:sz w:val="28"/>
            <w:szCs w:val="28"/>
          </w:rPr>
          <w:delText>一样</w:delText>
        </w:r>
      </w:del>
      <w:r>
        <w:rPr>
          <w:rFonts w:hint="eastAsia" w:ascii="华文楷体" w:hAnsi="华文楷体" w:eastAsia="华文楷体"/>
          <w:sz w:val="28"/>
          <w:szCs w:val="28"/>
        </w:rPr>
        <w:t>，可以吃药，通过药对治病。但是如果吃下去之后，药变成毒了，那么怎么办呢？没办法了。你的药都变成了毒，谁去遣除它呢？</w:t>
      </w:r>
      <w:ins w:id="428" w:author="Administrator" w:date="2015-08-13T11:03:00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本来空性</w:t>
      </w:r>
      <w:ins w:id="429" w:author="Administrator" w:date="2015-08-13T11:03: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是一味药，空性可以帮助我们遣除实执，它是一个药，你服了空性的药之后，可以把实执的病遣除。但是后面空性变成毒了，变成了一种执着，变成了毒了，</w:t>
      </w:r>
      <w:ins w:id="430" w:author="Administrator" w:date="2015-08-13T11:03: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谁来遣除这种病呢？</w:t>
      </w:r>
      <w:ins w:id="431" w:author="Administrator" w:date="2015-08-13T11:03:00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没有的。</w:t>
      </w:r>
      <w:ins w:id="432" w:author="Administrator" w:date="2015-08-13T11:03:00Z">
        <w:r>
          <w:rPr>
            <w:rFonts w:hint="eastAsia" w:ascii="华文楷体" w:hAnsi="华文楷体" w:eastAsia="华文楷体"/>
            <w:sz w:val="28"/>
            <w:szCs w:val="28"/>
            <w:lang w:eastAsia="zh-CN"/>
          </w:rPr>
          <w:t>你</w:t>
        </w:r>
      </w:ins>
      <w:r>
        <w:rPr>
          <w:rFonts w:hint="eastAsia" w:ascii="华文楷体" w:hAnsi="华文楷体" w:eastAsia="华文楷体"/>
          <w:sz w:val="28"/>
          <w:szCs w:val="28"/>
        </w:rPr>
        <w:t>如果有实有还好办，可以修空性，但是如果你把空性执为实有了，你怎么办？你把空性执为实有就再找不到药了。像这样的就讲到，如果你耽着空性，就会成为不可救药的见解，这个必须要讲解真实胜义谛。</w:t>
      </w:r>
    </w:p>
    <w:p>
      <w:pPr>
        <w:ind w:firstLine="570"/>
        <w:rPr>
          <w:del w:id="433" w:author="Administrator" w:date="2015-08-13T11:04:00Z"/>
          <w:rFonts w:hint="eastAsia" w:ascii="华文楷体" w:hAnsi="华文楷体" w:eastAsia="华文楷体"/>
          <w:sz w:val="28"/>
          <w:szCs w:val="28"/>
        </w:rPr>
      </w:pPr>
    </w:p>
    <w:p>
      <w:pPr>
        <w:ind w:firstLine="570"/>
        <w:rPr>
          <w:del w:id="434" w:author="Administrator" w:date="2015-08-13T11:04:00Z"/>
          <w:rFonts w:ascii="华文楷体" w:hAnsi="华文楷体" w:eastAsia="华文楷体"/>
          <w:sz w:val="28"/>
          <w:szCs w:val="28"/>
        </w:rPr>
      </w:pPr>
    </w:p>
    <w:p>
      <w:pPr>
        <w:ind w:firstLine="570"/>
        <w:rPr>
          <w:rFonts w:hint="eastAsia" w:ascii="华文楷体" w:hAnsi="华文楷体" w:eastAsia="华文楷体"/>
          <w:sz w:val="28"/>
          <w:szCs w:val="28"/>
        </w:rPr>
      </w:pPr>
      <w:del w:id="435" w:author="Administrator" w:date="2015-08-13T11:04:00Z">
        <w:r>
          <w:rPr>
            <w:rFonts w:hint="eastAsia" w:ascii="华文楷体" w:hAnsi="华文楷体" w:eastAsia="华文楷体"/>
            <w:sz w:val="28"/>
            <w:szCs w:val="28"/>
          </w:rPr>
          <w:delText>“</w:delText>
        </w:r>
      </w:del>
      <w:ins w:id="436" w:author="Administrator" w:date="2015-08-13T11:04:00Z">
        <w:r>
          <w:rPr>
            <w:rFonts w:hint="eastAsia" w:ascii="华文楷体" w:hAnsi="华文楷体" w:eastAsia="华文楷体"/>
            <w:sz w:val="28"/>
            <w:szCs w:val="28"/>
            <w:lang w:eastAsia="zh-CN"/>
          </w:rPr>
          <w:t>【</w:t>
        </w:r>
      </w:ins>
      <w:r>
        <w:rPr>
          <w:rFonts w:hint="eastAsia" w:ascii="黑体" w:hAnsi="黑体" w:eastAsia="黑体" w:cs="黑体"/>
          <w:sz w:val="28"/>
          <w:szCs w:val="28"/>
          <w:rPrChange w:id="437" w:author="Administrator" w:date="2015-08-13T11:04:00Z">
            <w:rPr>
              <w:rFonts w:hint="eastAsia" w:ascii="华文楷体" w:hAnsi="华文楷体" w:eastAsia="华文楷体"/>
              <w:sz w:val="28"/>
              <w:szCs w:val="28"/>
            </w:rPr>
          </w:rPrChange>
        </w:rPr>
        <w:t>耽著的方式也有耽著空性为有实与耽著空性为无实两种。</w:t>
      </w:r>
      <w:del w:id="438" w:author="Administrator" w:date="2015-08-13T11:04:00Z">
        <w:r>
          <w:rPr>
            <w:rFonts w:hint="eastAsia" w:ascii="华文楷体" w:hAnsi="华文楷体" w:eastAsia="华文楷体"/>
            <w:sz w:val="28"/>
            <w:szCs w:val="28"/>
          </w:rPr>
          <w:delText>”</w:delText>
        </w:r>
      </w:del>
      <w:ins w:id="439" w:author="Administrator" w:date="2015-08-13T11:04:00Z">
        <w:r>
          <w:rPr>
            <w:rFonts w:hint="eastAsia" w:ascii="华文楷体" w:hAnsi="华文楷体" w:eastAsia="华文楷体"/>
            <w:sz w:val="28"/>
            <w:szCs w:val="28"/>
            <w:lang w:eastAsia="zh-CN"/>
          </w:rPr>
          <w:t>】</w:t>
        </w:r>
      </w:ins>
    </w:p>
    <w:p>
      <w:pPr>
        <w:ind w:firstLine="570"/>
        <w:rPr>
          <w:del w:id="440" w:author="Administrator" w:date="2015-08-13T11:06:00Z"/>
          <w:rFonts w:hint="eastAsia" w:ascii="华文楷体" w:hAnsi="华文楷体" w:eastAsia="华文楷体"/>
          <w:sz w:val="28"/>
          <w:szCs w:val="28"/>
        </w:rPr>
      </w:pPr>
      <w:ins w:id="441" w:author="Administrator" w:date="2015-08-13T11:05:0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前面讲了耽</w:t>
      </w:r>
      <w:ins w:id="442" w:author="Administrator" w:date="2015-08-13T11:05:00Z">
        <w:r>
          <w:rPr>
            <w:rFonts w:hint="eastAsia" w:ascii="华文楷体" w:hAnsi="华文楷体" w:eastAsia="华文楷体"/>
            <w:sz w:val="28"/>
            <w:szCs w:val="28"/>
            <w:lang w:eastAsia="zh-CN"/>
          </w:rPr>
          <w:t>著</w:t>
        </w:r>
      </w:ins>
      <w:del w:id="443" w:author="Administrator" w:date="2015-08-13T11:05:00Z">
        <w:r>
          <w:rPr>
            <w:rFonts w:hint="eastAsia" w:ascii="华文楷体" w:hAnsi="华文楷体" w:eastAsia="华文楷体"/>
            <w:sz w:val="28"/>
            <w:szCs w:val="28"/>
          </w:rPr>
          <w:delText>着</w:delText>
        </w:r>
      </w:del>
      <w:r>
        <w:rPr>
          <w:rFonts w:hint="eastAsia" w:ascii="华文楷体" w:hAnsi="华文楷体" w:eastAsia="华文楷体"/>
          <w:sz w:val="28"/>
          <w:szCs w:val="28"/>
        </w:rPr>
        <w:t>空性，耽</w:t>
      </w:r>
      <w:del w:id="444" w:author="Administrator" w:date="2015-08-13T11:05:00Z">
        <w:r>
          <w:rPr>
            <w:rFonts w:hint="eastAsia" w:ascii="华文楷体" w:hAnsi="华文楷体" w:eastAsia="华文楷体"/>
            <w:sz w:val="28"/>
            <w:szCs w:val="28"/>
          </w:rPr>
          <w:delText>着</w:delText>
        </w:r>
      </w:del>
      <w:ins w:id="445" w:author="Administrator" w:date="2015-08-13T11:05:00Z">
        <w:r>
          <w:rPr>
            <w:rFonts w:hint="eastAsia" w:ascii="华文楷体" w:hAnsi="华文楷体" w:eastAsia="华文楷体"/>
            <w:sz w:val="28"/>
            <w:szCs w:val="28"/>
            <w:lang w:eastAsia="zh-CN"/>
          </w:rPr>
          <w:t>著</w:t>
        </w:r>
      </w:ins>
      <w:r>
        <w:rPr>
          <w:rFonts w:hint="eastAsia" w:ascii="华文楷体" w:hAnsi="华文楷体" w:eastAsia="华文楷体"/>
          <w:sz w:val="28"/>
          <w:szCs w:val="28"/>
        </w:rPr>
        <w:t>空性</w:t>
      </w:r>
      <w:ins w:id="446" w:author="Administrator" w:date="2015-08-13T15:42:00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也分两种。一个是耽</w:t>
      </w:r>
      <w:del w:id="447" w:author="Administrator" w:date="2015-08-13T11:05:00Z">
        <w:r>
          <w:rPr>
            <w:rFonts w:hint="eastAsia" w:ascii="华文楷体" w:hAnsi="华文楷体" w:eastAsia="华文楷体"/>
            <w:sz w:val="28"/>
            <w:szCs w:val="28"/>
          </w:rPr>
          <w:delText>着</w:delText>
        </w:r>
      </w:del>
      <w:ins w:id="448" w:author="Administrator" w:date="2015-08-13T11:05:00Z">
        <w:r>
          <w:rPr>
            <w:rFonts w:hint="eastAsia" w:ascii="华文楷体" w:hAnsi="华文楷体" w:eastAsia="华文楷体"/>
            <w:sz w:val="28"/>
            <w:szCs w:val="28"/>
            <w:lang w:eastAsia="zh-CN"/>
          </w:rPr>
          <w:t>著</w:t>
        </w:r>
      </w:ins>
      <w:r>
        <w:rPr>
          <w:rFonts w:hint="eastAsia" w:ascii="华文楷体" w:hAnsi="华文楷体" w:eastAsia="华文楷体"/>
          <w:sz w:val="28"/>
          <w:szCs w:val="28"/>
        </w:rPr>
        <w:t>空性是有实法，觉得这个空性是实实在在的存在的</w:t>
      </w:r>
      <w:del w:id="449" w:author="Administrator" w:date="2015-08-13T11:06:00Z">
        <w:r>
          <w:rPr>
            <w:rFonts w:hint="eastAsia" w:ascii="华文楷体" w:hAnsi="华文楷体" w:eastAsia="华文楷体"/>
            <w:sz w:val="28"/>
            <w:szCs w:val="28"/>
          </w:rPr>
          <w:delText>……【40:00】</w:delText>
        </w:r>
      </w:del>
    </w:p>
    <w:p>
      <w:pPr>
        <w:ind w:firstLine="570"/>
        <w:rPr>
          <w:del w:id="450" w:author="Administrator" w:date="2015-08-13T11:11:00Z"/>
          <w:rFonts w:hint="eastAsia" w:ascii="华文楷体" w:hAnsi="华文楷体" w:eastAsia="华文楷体"/>
          <w:sz w:val="28"/>
          <w:szCs w:val="28"/>
        </w:rPr>
      </w:pPr>
      <w:ins w:id="451" w:author="Administrator" w:date="2015-08-13T11:06:00Z">
        <w:r>
          <w:rPr>
            <w:rFonts w:hint="eastAsia" w:ascii="华文楷体" w:hAnsi="华文楷体" w:eastAsia="华文楷体"/>
            <w:sz w:val="28"/>
            <w:szCs w:val="28"/>
            <w:lang w:eastAsia="zh-CN"/>
          </w:rPr>
          <w:t>，他是</w:t>
        </w:r>
      </w:ins>
      <w:ins w:id="452" w:author="Administrator" w:date="2015-08-13T11:07:00Z">
        <w:r>
          <w:rPr>
            <w:rFonts w:hint="eastAsia" w:ascii="华文楷体" w:hAnsi="华文楷体" w:eastAsia="华文楷体"/>
            <w:sz w:val="28"/>
            <w:szCs w:val="28"/>
            <w:lang w:eastAsia="zh-CN"/>
          </w:rPr>
          <w:t>一种有实法，他是不空的，还一个就是耽著空性</w:t>
        </w:r>
      </w:ins>
      <w:ins w:id="453" w:author="Administrator" w:date="2015-08-13T11:08:00Z">
        <w:r>
          <w:rPr>
            <w:rFonts w:hint="eastAsia" w:ascii="华文楷体" w:hAnsi="华文楷体" w:eastAsia="华文楷体"/>
            <w:sz w:val="28"/>
            <w:szCs w:val="28"/>
            <w:lang w:eastAsia="zh-CN"/>
          </w:rPr>
          <w:t>是无实。虽然我也耽著</w:t>
        </w:r>
      </w:ins>
      <w:ins w:id="454" w:author="Administrator" w:date="2015-08-13T15:43:00Z">
        <w:r>
          <w:rPr>
            <w:rFonts w:hint="eastAsia" w:ascii="华文楷体" w:hAnsi="华文楷体" w:eastAsia="华文楷体"/>
            <w:sz w:val="28"/>
            <w:szCs w:val="28"/>
            <w:lang w:eastAsia="zh-CN"/>
          </w:rPr>
          <w:t>有</w:t>
        </w:r>
      </w:ins>
      <w:ins w:id="455" w:author="Administrator" w:date="2015-08-13T11:08:00Z">
        <w:r>
          <w:rPr>
            <w:rFonts w:hint="eastAsia" w:ascii="华文楷体" w:hAnsi="华文楷体" w:eastAsia="华文楷体"/>
            <w:sz w:val="28"/>
            <w:szCs w:val="28"/>
            <w:lang w:eastAsia="zh-CN"/>
          </w:rPr>
          <w:t>空性，但我认为这个空性他是无实有的，</w:t>
        </w:r>
      </w:ins>
      <w:ins w:id="456" w:author="Administrator" w:date="2015-08-13T11:09:00Z">
        <w:r>
          <w:rPr>
            <w:rFonts w:hint="eastAsia" w:ascii="华文楷体" w:hAnsi="华文楷体" w:eastAsia="华文楷体"/>
            <w:sz w:val="28"/>
            <w:szCs w:val="28"/>
            <w:lang w:eastAsia="zh-CN"/>
          </w:rPr>
          <w:t>空性他就是无实，无实就是空性，所以这两种耽著来讲，第一种耽著它有点可怕，</w:t>
        </w:r>
      </w:ins>
      <w:ins w:id="457" w:author="Administrator" w:date="2015-08-13T11:10:00Z">
        <w:r>
          <w:rPr>
            <w:rFonts w:hint="eastAsia" w:ascii="华文楷体" w:hAnsi="华文楷体" w:eastAsia="华文楷体"/>
            <w:sz w:val="28"/>
            <w:szCs w:val="28"/>
            <w:lang w:eastAsia="zh-CN"/>
          </w:rPr>
          <w:t>可怕它把空性耽著为有实法</w:t>
        </w:r>
      </w:ins>
      <w:ins w:id="458" w:author="Administrator" w:date="2015-08-13T15:43:00Z">
        <w:r>
          <w:rPr>
            <w:rFonts w:hint="eastAsia" w:ascii="华文楷体" w:hAnsi="华文楷体" w:eastAsia="华文楷体"/>
            <w:sz w:val="28"/>
            <w:szCs w:val="28"/>
            <w:lang w:eastAsia="zh-CN"/>
          </w:rPr>
          <w:t>这个</w:t>
        </w:r>
      </w:ins>
      <w:ins w:id="459" w:author="Administrator" w:date="2015-08-13T11:10:00Z">
        <w:r>
          <w:rPr>
            <w:rFonts w:hint="eastAsia" w:ascii="华文楷体" w:hAnsi="华文楷体" w:eastAsia="华文楷体"/>
            <w:sz w:val="28"/>
            <w:szCs w:val="28"/>
            <w:lang w:eastAsia="zh-CN"/>
          </w:rPr>
          <w:t>可怕，然后如果把这个空性耽著为无实呢，</w:t>
        </w:r>
      </w:ins>
      <w:del w:id="460" w:author="Administrator" w:date="2015-08-13T11:11:00Z">
        <w:r>
          <w:rPr>
            <w:rFonts w:hint="eastAsia" w:ascii="华文楷体" w:hAnsi="华文楷体" w:eastAsia="华文楷体"/>
            <w:sz w:val="28"/>
            <w:szCs w:val="28"/>
          </w:rPr>
          <w:delText>第18课40-50分钟 圆怀净华</w:delText>
        </w:r>
      </w:del>
    </w:p>
    <w:p>
      <w:pPr>
        <w:ind w:firstLine="570"/>
        <w:rPr>
          <w:del w:id="461" w:author="Administrator" w:date="2015-08-13T11:11:00Z"/>
          <w:rFonts w:ascii="华文楷体" w:hAnsi="华文楷体" w:eastAsia="华文楷体"/>
          <w:sz w:val="28"/>
          <w:szCs w:val="28"/>
        </w:rPr>
      </w:pPr>
    </w:p>
    <w:p>
      <w:pPr>
        <w:ind w:firstLine="570"/>
        <w:rPr>
          <w:ins w:id="462" w:author="Administrator" w:date="2015-08-13T15:46:00Z"/>
          <w:rFonts w:hint="eastAsia" w:ascii="华文楷体" w:hAnsi="华文楷体" w:eastAsia="华文楷体"/>
          <w:sz w:val="28"/>
          <w:szCs w:val="28"/>
          <w:lang w:eastAsia="zh-CN"/>
        </w:rPr>
      </w:pPr>
      <w:r>
        <w:rPr>
          <w:rFonts w:hint="eastAsia" w:ascii="华文楷体" w:hAnsi="华文楷体" w:eastAsia="华文楷体"/>
          <w:sz w:val="28"/>
          <w:szCs w:val="28"/>
        </w:rPr>
        <w:t>这个可以作为一种方便 可以作为一种方便，所以说像这样的话，就说此处我们所要安立的</w:t>
      </w:r>
      <w:ins w:id="463" w:author="Administrator" w:date="2015-08-13T15:43:00Z">
        <w:r>
          <w:rPr>
            <w:rFonts w:hint="eastAsia" w:ascii="华文楷体" w:hAnsi="华文楷体" w:eastAsia="华文楷体"/>
            <w:sz w:val="28"/>
            <w:szCs w:val="28"/>
            <w:lang w:eastAsia="zh-CN"/>
          </w:rPr>
          <w:t>，</w:t>
        </w:r>
      </w:ins>
      <w:r>
        <w:rPr>
          <w:rFonts w:hint="eastAsia" w:ascii="华文楷体" w:hAnsi="华文楷体" w:eastAsia="华文楷体"/>
          <w:sz w:val="28"/>
          <w:szCs w:val="28"/>
        </w:rPr>
        <w:t>此处我们要安立的</w:t>
      </w:r>
      <w:ins w:id="464" w:author="Administrator" w:date="2015-08-13T15:43: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这样的相似胜义谛，实际上就相当于你把空性耽著为无实，你首先去可以有种耽著， 耽著空性是一种无实法，这个是可以的，那么如果说</w:t>
      </w:r>
      <w:ins w:id="465" w:author="Administrator" w:date="2015-08-13T15:44:00Z">
        <w:r>
          <w:rPr>
            <w:rFonts w:hint="eastAsia" w:ascii="华文楷体" w:hAnsi="华文楷体" w:eastAsia="华文楷体"/>
            <w:sz w:val="28"/>
            <w:szCs w:val="28"/>
            <w:lang w:eastAsia="zh-CN"/>
          </w:rPr>
          <w:t>是</w:t>
        </w:r>
      </w:ins>
      <w:r>
        <w:rPr>
          <w:rFonts w:hint="eastAsia" w:ascii="华文楷体" w:hAnsi="华文楷体" w:eastAsia="华文楷体"/>
          <w:sz w:val="28"/>
          <w:szCs w:val="28"/>
        </w:rPr>
        <w:t xml:space="preserve">不注意的话有可能把这个空性变成有实的，这个是比较危险比较可怕的 </w:t>
      </w:r>
      <w:ins w:id="466" w:author="Administrator" w:date="2015-08-13T15:44:0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耽著的方式就分了这两种，后面这一种呢就是稍微有可取之处，后面就把这个耽著空性无实，也抛弃掉之后呢</w:t>
      </w:r>
      <w:ins w:id="467" w:author="Administrator" w:date="2015-08-13T15:45:00Z">
        <w:r>
          <w:rPr>
            <w:rFonts w:hint="eastAsia" w:ascii="华文楷体" w:hAnsi="华文楷体" w:eastAsia="华文楷体"/>
            <w:sz w:val="28"/>
            <w:szCs w:val="28"/>
            <w:lang w:eastAsia="zh-CN"/>
          </w:rPr>
          <w:t>，</w:t>
        </w:r>
      </w:ins>
      <w:r>
        <w:rPr>
          <w:rFonts w:hint="eastAsia" w:ascii="华文楷体" w:hAnsi="华文楷体" w:eastAsia="华文楷体"/>
          <w:sz w:val="28"/>
          <w:szCs w:val="28"/>
        </w:rPr>
        <w:t>就可以趋入大空性了</w:t>
      </w:r>
      <w:ins w:id="468" w:author="Administrator" w:date="2015-08-13T15:45:00Z">
        <w:r>
          <w:rPr>
            <w:rFonts w:hint="eastAsia" w:ascii="华文楷体" w:hAnsi="华文楷体" w:eastAsia="华文楷体"/>
            <w:sz w:val="28"/>
            <w:szCs w:val="28"/>
            <w:lang w:eastAsia="zh-CN"/>
          </w:rPr>
          <w:t>，</w:t>
        </w:r>
      </w:ins>
    </w:p>
    <w:p>
      <w:pPr>
        <w:ind w:firstLine="570"/>
        <w:rPr>
          <w:ins w:id="469" w:author="Administrator" w:date="2015-08-13T15:48:00Z"/>
          <w:rStyle w:val="5"/>
          <w:rFonts w:hint="eastAsia" w:ascii="黑体" w:hAnsi="黑体" w:eastAsia="黑体" w:cs="黑体"/>
          <w:i w:val="0"/>
          <w:caps w:val="0"/>
          <w:color w:val="000000"/>
          <w:spacing w:val="0"/>
          <w:sz w:val="28"/>
          <w:szCs w:val="28"/>
          <w:shd w:val="clear" w:color="auto" w:fill="FBF9F4"/>
          <w:rPrChange w:id="470" w:author="Administrator" w:date="2015-08-13T15:48:00Z">
            <w:rPr>
              <w:rStyle w:val="5"/>
              <w:rFonts w:ascii="华文楷体" w:hAnsi="华文楷体" w:eastAsia="华文楷体" w:cs="华文楷体"/>
              <w:i w:val="0"/>
              <w:caps w:val="0"/>
              <w:color w:val="000000"/>
              <w:spacing w:val="0"/>
              <w:sz w:val="28"/>
              <w:szCs w:val="28"/>
              <w:shd w:val="clear" w:color="auto" w:fill="FBF9F4"/>
            </w:rPr>
          </w:rPrChange>
        </w:rPr>
      </w:pPr>
      <w:ins w:id="471" w:author="Administrator" w:date="2015-08-13T15:48:00Z">
        <w:r>
          <w:rPr>
            <w:rFonts w:hint="eastAsia" w:ascii="华文楷体" w:hAnsi="华文楷体" w:eastAsia="华文楷体"/>
            <w:sz w:val="28"/>
            <w:szCs w:val="28"/>
            <w:lang w:eastAsia="zh-CN"/>
          </w:rPr>
          <w:t>【</w:t>
        </w:r>
      </w:ins>
      <w:r>
        <w:rPr>
          <w:rFonts w:hint="eastAsia" w:ascii="黑体" w:hAnsi="黑体" w:eastAsia="黑体" w:cs="黑体"/>
          <w:sz w:val="28"/>
          <w:szCs w:val="28"/>
          <w:rPrChange w:id="472" w:author="Administrator" w:date="2015-08-13T15:48:00Z">
            <w:rPr>
              <w:rFonts w:hint="eastAsia" w:ascii="华文楷体" w:hAnsi="华文楷体" w:eastAsia="华文楷体"/>
              <w:sz w:val="28"/>
              <w:szCs w:val="28"/>
            </w:rPr>
          </w:rPrChange>
        </w:rPr>
        <w:t>如果说任何边也不能耽著的话，</w:t>
      </w:r>
      <w:ins w:id="473" w:author="Administrator" w:date="2015-08-13T15:47:00Z">
        <w:r>
          <w:rPr>
            <w:rStyle w:val="5"/>
            <w:rFonts w:hint="eastAsia" w:ascii="黑体" w:hAnsi="黑体" w:eastAsia="黑体" w:cs="黑体"/>
            <w:i w:val="0"/>
            <w:caps w:val="0"/>
            <w:color w:val="000000"/>
            <w:spacing w:val="0"/>
            <w:sz w:val="28"/>
            <w:szCs w:val="28"/>
            <w:shd w:val="clear" w:color="auto" w:fill="FBF9F4"/>
            <w:rPrChange w:id="474" w:author="Administrator" w:date="2015-08-13T15:48:00Z">
              <w:rPr>
                <w:rStyle w:val="5"/>
                <w:rFonts w:ascii="华文楷体" w:hAnsi="华文楷体" w:eastAsia="华文楷体" w:cs="华文楷体"/>
                <w:i w:val="0"/>
                <w:caps w:val="0"/>
                <w:color w:val="000000"/>
                <w:spacing w:val="0"/>
                <w:sz w:val="28"/>
                <w:szCs w:val="28"/>
                <w:shd w:val="clear" w:color="auto" w:fill="FBF9F4"/>
              </w:rPr>
            </w:rPrChange>
          </w:rPr>
          <w:t>会导致他们抛弃三有一切“疾疫”之对治——甚深空性甘露源泉理证观察引生的定解，认为作意什么都不应理，以致陷入无所忆念迷茫黑暗的困境中，</w:t>
        </w:r>
      </w:ins>
      <w:ins w:id="475" w:author="Administrator" w:date="2015-08-13T15:48:00Z">
        <w:r>
          <w:rPr>
            <w:rStyle w:val="5"/>
            <w:rFonts w:hint="eastAsia" w:ascii="黑体" w:hAnsi="黑体" w:eastAsia="黑体" w:cs="黑体"/>
            <w:i w:val="0"/>
            <w:caps w:val="0"/>
            <w:color w:val="000000"/>
            <w:spacing w:val="0"/>
            <w:sz w:val="28"/>
            <w:szCs w:val="28"/>
            <w:shd w:val="clear" w:color="auto" w:fill="FBF9F4"/>
            <w:rPrChange w:id="476" w:author="Administrator" w:date="2015-08-13T15:48:00Z">
              <w:rPr>
                <w:rStyle w:val="5"/>
                <w:rFonts w:ascii="华文楷体" w:hAnsi="华文楷体" w:eastAsia="华文楷体" w:cs="华文楷体"/>
                <w:i w:val="0"/>
                <w:caps w:val="0"/>
                <w:color w:val="000000"/>
                <w:spacing w:val="0"/>
                <w:sz w:val="28"/>
                <w:szCs w:val="28"/>
                <w:shd w:val="clear" w:color="auto" w:fill="FBF9F4"/>
              </w:rPr>
            </w:rPrChange>
          </w:rPr>
          <w:t>难以阅览、思考、领受这一深法。</w:t>
        </w:r>
      </w:ins>
      <w:ins w:id="477" w:author="Administrator" w:date="2015-08-13T15:48:00Z">
        <w:r>
          <w:rPr>
            <w:rStyle w:val="5"/>
            <w:rFonts w:hint="eastAsia" w:ascii="黑体" w:hAnsi="黑体" w:eastAsia="黑体" w:cs="黑体"/>
            <w:i w:val="0"/>
            <w:caps w:val="0"/>
            <w:color w:val="000000"/>
            <w:spacing w:val="0"/>
            <w:sz w:val="28"/>
            <w:szCs w:val="28"/>
            <w:shd w:val="clear" w:color="auto" w:fill="FBF9F4"/>
            <w:lang w:eastAsia="zh-CN"/>
            <w:rPrChange w:id="478" w:author="Administrator" w:date="2015-08-13T15:48:00Z">
              <w:rPr>
                <w:rStyle w:val="5"/>
                <w:rFonts w:hint="eastAsia" w:ascii="华文楷体" w:hAnsi="华文楷体" w:eastAsia="华文楷体" w:cs="华文楷体"/>
                <w:i w:val="0"/>
                <w:caps w:val="0"/>
                <w:color w:val="000000"/>
                <w:spacing w:val="0"/>
                <w:sz w:val="28"/>
                <w:szCs w:val="28"/>
                <w:shd w:val="clear" w:color="auto" w:fill="FBF9F4"/>
                <w:lang w:eastAsia="zh-CN"/>
              </w:rPr>
            </w:rPrChange>
          </w:rPr>
          <w:t>】</w:t>
        </w:r>
      </w:ins>
    </w:p>
    <w:p>
      <w:pPr>
        <w:ind w:firstLine="570"/>
        <w:rPr>
          <w:ins w:id="479" w:author="Administrator" w:date="2015-08-15T08:37:31Z"/>
          <w:rFonts w:hint="eastAsia" w:ascii="华文楷体" w:hAnsi="华文楷体" w:eastAsia="华文楷体"/>
          <w:sz w:val="28"/>
          <w:szCs w:val="28"/>
        </w:rPr>
      </w:pPr>
      <w:del w:id="480" w:author="Administrator" w:date="2015-08-13T15:47:00Z">
        <w:r>
          <w:rPr>
            <w:rFonts w:hint="eastAsia" w:ascii="华文楷体" w:hAnsi="华文楷体" w:eastAsia="华文楷体"/>
            <w:sz w:val="28"/>
            <w:szCs w:val="28"/>
          </w:rPr>
          <w:delText>会导致他们抛弃三有一切，及一切之对治甚深空性甘露源泉理证定解，认为作意什么都不应理，以致选无所忆念茫然黑暗的困境中，难以阅览思考领受极深法，</w:delText>
        </w:r>
      </w:del>
      <w:r>
        <w:rPr>
          <w:rFonts w:hint="eastAsia" w:ascii="华文楷体" w:hAnsi="华文楷体" w:eastAsia="华文楷体"/>
          <w:sz w:val="28"/>
          <w:szCs w:val="28"/>
        </w:rPr>
        <w:t>那么这一段主要是讲如果不给众生宣讲相似胜义谛，那么就会导致凡夫众生茫然不知所措的这种境地，会让众生陷入茫然不知所措的境地当中去，为什么呢？因为任何边也不能耽</w:t>
      </w:r>
      <w:del w:id="481" w:author="Administrator" w:date="2015-08-13T15:49:00Z">
        <w:r>
          <w:rPr>
            <w:rFonts w:hint="eastAsia" w:ascii="华文楷体" w:hAnsi="华文楷体" w:eastAsia="华文楷体"/>
            <w:sz w:val="28"/>
            <w:szCs w:val="28"/>
          </w:rPr>
          <w:delText>着</w:delText>
        </w:r>
      </w:del>
      <w:ins w:id="482" w:author="Administrator" w:date="2015-08-13T15:49:00Z">
        <w:r>
          <w:rPr>
            <w:rFonts w:hint="eastAsia" w:ascii="华文楷体" w:hAnsi="华文楷体" w:eastAsia="华文楷体"/>
            <w:sz w:val="28"/>
            <w:szCs w:val="28"/>
            <w:lang w:eastAsia="zh-CN"/>
          </w:rPr>
          <w:t>著</w:t>
        </w:r>
      </w:ins>
      <w:r>
        <w:rPr>
          <w:rFonts w:hint="eastAsia" w:ascii="华文楷体" w:hAnsi="华文楷体" w:eastAsia="华文楷体"/>
          <w:sz w:val="28"/>
          <w:szCs w:val="28"/>
        </w:rPr>
        <w:t>，那么对于众生来讲，他已经习惯抓住一个东西了，众生的分别念他习惯于一定要抓住个什么，就像一个人落水了，一个人落水了</w:t>
      </w:r>
      <w:ins w:id="483" w:author="Administrator" w:date="2015-08-13T15:49: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 xml:space="preserve">他两只手拼命地挣扎，他就想，这个时候就想这个时候手上一定要抓住一个东西 </w:t>
      </w:r>
      <w:ins w:id="484" w:author="Administrator" w:date="2015-08-13T15:49:00Z">
        <w:r>
          <w:rPr>
            <w:rFonts w:hint="eastAsia" w:ascii="华文楷体" w:hAnsi="华文楷体" w:eastAsia="华文楷体"/>
            <w:sz w:val="28"/>
            <w:szCs w:val="28"/>
            <w:lang w:eastAsia="zh-CN"/>
          </w:rPr>
          <w:t>，</w:t>
        </w:r>
      </w:ins>
      <w:r>
        <w:rPr>
          <w:rFonts w:hint="eastAsia" w:ascii="华文楷体" w:hAnsi="华文楷体" w:eastAsia="华文楷体"/>
          <w:sz w:val="28"/>
          <w:szCs w:val="28"/>
        </w:rPr>
        <w:t>唉抓住个木板他</w:t>
      </w:r>
      <w:del w:id="485" w:author="Administrator" w:date="2015-08-15T08:30:04Z">
        <w:r>
          <w:rPr>
            <w:rFonts w:hint="eastAsia" w:ascii="华文楷体" w:hAnsi="华文楷体" w:eastAsia="华文楷体"/>
            <w:sz w:val="28"/>
            <w:szCs w:val="28"/>
          </w:rPr>
          <w:delText>就觉得</w:delText>
        </w:r>
      </w:del>
      <w:r>
        <w:rPr>
          <w:rFonts w:hint="eastAsia" w:ascii="华文楷体" w:hAnsi="华文楷体" w:eastAsia="华文楷体"/>
          <w:sz w:val="28"/>
          <w:szCs w:val="28"/>
        </w:rPr>
        <w:t>心里就踏实了，就觉得这个时候有安全感，所以说当面我们就说在学习</w:t>
      </w:r>
      <w:del w:id="486" w:author="Administrator" w:date="2015-08-13T15:49:00Z">
        <w:r>
          <w:rPr>
            <w:rFonts w:hint="eastAsia" w:ascii="华文楷体" w:hAnsi="华文楷体" w:eastAsia="华文楷体"/>
            <w:sz w:val="28"/>
            <w:szCs w:val="28"/>
          </w:rPr>
          <w:delText>这个</w:delText>
        </w:r>
      </w:del>
      <w:r>
        <w:rPr>
          <w:rFonts w:hint="eastAsia" w:ascii="华文楷体" w:hAnsi="华文楷体" w:eastAsia="华文楷体"/>
          <w:sz w:val="28"/>
          <w:szCs w:val="28"/>
        </w:rPr>
        <w:t>教法的时候呢，这个众生的这个分别念呢他也是习惯于要抓住一个什么</w:t>
      </w:r>
      <w:ins w:id="487" w:author="Administrator" w:date="2015-08-13T15:49: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这个就是一般众生无始以来的实执</w:t>
      </w:r>
      <w:ins w:id="488" w:author="Administrator" w:date="2015-08-15T08:30:2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导致的一种自然条件反射，他一定要抓住个什么，所以这个时候你让他什么都不抓让他什么都不抓，你如果一个人掉水里了你让他什么都不抓，他就会觉得我什么都不抓，我就会沉下去淹死，就是这样的</w:t>
      </w:r>
      <w:ins w:id="489" w:author="Administrator" w:date="2015-08-15T08:30:5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所以这个时候你让他抓住个东西</w:t>
      </w:r>
      <w:ins w:id="490" w:author="Administrator" w:date="2015-08-13T15:49:0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他就觉得内心当中有了一个保障了，所以说这个在给众生宣讲这</w:t>
      </w:r>
      <w:ins w:id="491" w:author="Administrator" w:date="2015-08-15T08:31:02Z">
        <w:r>
          <w:rPr>
            <w:rFonts w:hint="eastAsia" w:ascii="华文楷体" w:hAnsi="华文楷体" w:eastAsia="华文楷体"/>
            <w:sz w:val="28"/>
            <w:szCs w:val="28"/>
            <w:lang w:eastAsia="zh-CN"/>
          </w:rPr>
          <w:t>样</w:t>
        </w:r>
      </w:ins>
      <w:del w:id="492" w:author="Administrator" w:date="2015-08-15T08:31:00Z">
        <w:r>
          <w:rPr>
            <w:rFonts w:hint="eastAsia" w:ascii="华文楷体" w:hAnsi="华文楷体" w:eastAsia="华文楷体"/>
            <w:sz w:val="28"/>
            <w:szCs w:val="28"/>
          </w:rPr>
          <w:delText>个</w:delText>
        </w:r>
      </w:del>
      <w:r>
        <w:rPr>
          <w:rFonts w:hint="eastAsia" w:ascii="华文楷体" w:hAnsi="华文楷体" w:eastAsia="华文楷体"/>
          <w:sz w:val="28"/>
          <w:szCs w:val="28"/>
        </w:rPr>
        <w:t>空性的时候</w:t>
      </w:r>
      <w:ins w:id="493" w:author="Administrator" w:date="2015-08-13T15:49: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你让他什么都不要作意，他就不知道怎么办了，什么都不作意，到底该想什么呢，什么都没想的他就觉得没有办法开展修道了</w:t>
      </w:r>
      <w:ins w:id="494" w:author="Administrator" w:date="2015-08-13T15:50: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这个时候你就让他耽着这个空性么</w:t>
      </w:r>
      <w:ins w:id="495" w:author="Administrator" w:date="2015-08-13T15:50:00Z">
        <w:r>
          <w:rPr>
            <w:rFonts w:hint="eastAsia" w:ascii="华文楷体" w:hAnsi="华文楷体" w:eastAsia="华文楷体"/>
            <w:sz w:val="28"/>
            <w:szCs w:val="28"/>
            <w:lang w:eastAsia="zh-CN"/>
          </w:rPr>
          <w:t>，</w:t>
        </w:r>
      </w:ins>
      <w:r>
        <w:rPr>
          <w:rFonts w:hint="eastAsia" w:ascii="华文楷体" w:hAnsi="华文楷体" w:eastAsia="华文楷体"/>
          <w:sz w:val="28"/>
          <w:szCs w:val="28"/>
        </w:rPr>
        <w:t>耽着这个能够打破实质的空性， 像这样的话他可以去入手，慢慢慢慢他就觉得这个是分别念可以缘的，我通过分别念去破一切万法的实</w:t>
      </w:r>
      <w:del w:id="496" w:author="Administrator" w:date="2015-08-13T15:50:0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有</w:t>
      </w:r>
      <w:ins w:id="497" w:author="Administrator" w:date="2015-08-15T08:31:38Z">
        <w:r>
          <w:rPr>
            <w:rFonts w:hint="eastAsia" w:ascii="华文楷体" w:hAnsi="华文楷体" w:eastAsia="华文楷体"/>
            <w:sz w:val="28"/>
            <w:szCs w:val="28"/>
            <w:lang w:eastAsia="zh-CN"/>
          </w:rPr>
          <w:t>，</w:t>
        </w:r>
      </w:ins>
      <w:r>
        <w:rPr>
          <w:rFonts w:hint="eastAsia" w:ascii="华文楷体" w:hAnsi="华文楷体" w:eastAsia="华文楷体"/>
          <w:sz w:val="28"/>
          <w:szCs w:val="28"/>
        </w:rPr>
        <w:t>打破一切万法的实执，这个时候他就缘这个分别心</w:t>
      </w:r>
      <w:ins w:id="498" w:author="Administrator" w:date="2015-08-15T08:31:58Z">
        <w:r>
          <w:rPr>
            <w:rFonts w:hint="eastAsia" w:ascii="华文楷体" w:hAnsi="华文楷体" w:eastAsia="华文楷体"/>
            <w:sz w:val="28"/>
            <w:szCs w:val="28"/>
            <w:lang w:eastAsia="zh-CN"/>
          </w:rPr>
          <w:t>逐渐逐渐</w:t>
        </w:r>
      </w:ins>
      <w:r>
        <w:rPr>
          <w:rFonts w:hint="eastAsia" w:ascii="华文楷体" w:hAnsi="华文楷体" w:eastAsia="华文楷体"/>
          <w:sz w:val="28"/>
          <w:szCs w:val="28"/>
        </w:rPr>
        <w:t>去修的时候内心</w:t>
      </w:r>
      <w:ins w:id="499" w:author="Administrator" w:date="2015-08-15T08:32:09Z">
        <w:r>
          <w:rPr>
            <w:rFonts w:hint="eastAsia" w:ascii="华文楷体" w:hAnsi="华文楷体" w:eastAsia="华文楷体"/>
            <w:sz w:val="28"/>
            <w:szCs w:val="28"/>
            <w:lang w:eastAsia="zh-CN"/>
          </w:rPr>
          <w:t>当</w:t>
        </w:r>
      </w:ins>
      <w:del w:id="500" w:author="Administrator" w:date="2015-08-15T08:32:08Z">
        <w:r>
          <w:rPr>
            <w:rFonts w:hint="eastAsia" w:ascii="华文楷体" w:hAnsi="华文楷体" w:eastAsia="华文楷体"/>
            <w:sz w:val="28"/>
            <w:szCs w:val="28"/>
          </w:rPr>
          <w:delText>但</w:delText>
        </w:r>
      </w:del>
      <w:r>
        <w:rPr>
          <w:rFonts w:hint="eastAsia" w:ascii="华文楷体" w:hAnsi="华文楷体" w:eastAsia="华文楷体"/>
          <w:sz w:val="28"/>
          <w:szCs w:val="28"/>
        </w:rPr>
        <w:t>中会产生一种体会，产生体会的时候你</w:t>
      </w:r>
      <w:ins w:id="501" w:author="Administrator" w:date="2015-08-15T08:32:21Z">
        <w:r>
          <w:rPr>
            <w:rFonts w:hint="eastAsia" w:ascii="华文楷体" w:hAnsi="华文楷体" w:eastAsia="华文楷体"/>
            <w:sz w:val="28"/>
            <w:szCs w:val="28"/>
            <w:lang w:eastAsia="zh-CN"/>
          </w:rPr>
          <w:t>再</w:t>
        </w:r>
      </w:ins>
      <w:r>
        <w:rPr>
          <w:rFonts w:hint="eastAsia" w:ascii="华文楷体" w:hAnsi="华文楷体" w:eastAsia="华文楷体"/>
          <w:sz w:val="28"/>
          <w:szCs w:val="28"/>
        </w:rPr>
        <w:t>告诉他你把这个空性也放掉吧，这个时候就知道了，他站在这个高度他能能够理解这个教义，他没有站在这个高度，</w:t>
      </w:r>
      <w:ins w:id="502" w:author="Administrator" w:date="2015-08-15T08:32:33Z">
        <w:r>
          <w:rPr>
            <w:rFonts w:hint="eastAsia" w:ascii="华文楷体" w:hAnsi="华文楷体" w:eastAsia="华文楷体"/>
            <w:sz w:val="28"/>
            <w:szCs w:val="28"/>
            <w:lang w:eastAsia="zh-CN"/>
          </w:rPr>
          <w:t>是</w:t>
        </w:r>
      </w:ins>
      <w:r>
        <w:rPr>
          <w:rFonts w:hint="eastAsia" w:ascii="华文楷体" w:hAnsi="华文楷体" w:eastAsia="华文楷体"/>
          <w:sz w:val="28"/>
          <w:szCs w:val="28"/>
        </w:rPr>
        <w:t>没</w:t>
      </w:r>
      <w:del w:id="503" w:author="Administrator" w:date="2015-08-15T08:32:36Z">
        <w:r>
          <w:rPr>
            <w:rFonts w:hint="eastAsia" w:ascii="华文楷体" w:hAnsi="华文楷体" w:eastAsia="华文楷体"/>
            <w:sz w:val="28"/>
            <w:szCs w:val="28"/>
          </w:rPr>
          <w:delText>有</w:delText>
        </w:r>
      </w:del>
      <w:r>
        <w:rPr>
          <w:rFonts w:hint="eastAsia" w:ascii="华文楷体" w:hAnsi="华文楷体" w:eastAsia="华文楷体"/>
          <w:sz w:val="28"/>
          <w:szCs w:val="28"/>
        </w:rPr>
        <w:t>办法理解什么叫做一切不作意的。所以这个方面以善巧的，下面就是回到这个论文当中，那么如果你告诉他，什么都不能耽著的话，就会导致他们抛弃三有一切集之对治，甚深空性甘露就说</w:t>
      </w:r>
      <w:del w:id="504" w:author="Administrator" w:date="2015-08-15T08:32:57Z">
        <w:r>
          <w:rPr>
            <w:rFonts w:hint="eastAsia" w:ascii="华文楷体" w:hAnsi="华文楷体" w:eastAsia="华文楷体"/>
            <w:sz w:val="28"/>
            <w:szCs w:val="28"/>
          </w:rPr>
          <w:delText>这</w:delText>
        </w:r>
      </w:del>
      <w:del w:id="505" w:author="Administrator" w:date="2015-08-15T08:32:56Z">
        <w:r>
          <w:rPr>
            <w:rFonts w:hint="eastAsia" w:ascii="华文楷体" w:hAnsi="华文楷体" w:eastAsia="华文楷体"/>
            <w:sz w:val="28"/>
            <w:szCs w:val="28"/>
          </w:rPr>
          <w:delText>种</w:delText>
        </w:r>
      </w:del>
      <w:r>
        <w:rPr>
          <w:rFonts w:hint="eastAsia" w:ascii="华文楷体" w:hAnsi="华文楷体" w:eastAsia="华文楷体"/>
          <w:sz w:val="28"/>
          <w:szCs w:val="28"/>
        </w:rPr>
        <w:t>源泉的理证观察引生定解，实际上这个地方要讲的是这个定解</w:t>
      </w:r>
      <w:ins w:id="506" w:author="Administrator" w:date="2015-08-13T16:09:0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这个定解呢就说是这个，像这样的这种定解呢是通过甚深空性甘露源泉理证引发出来的定解，这个定解就是空性的一种认识，那么这种空性的认识</w:t>
      </w:r>
      <w:ins w:id="507" w:author="Administrator" w:date="2015-08-15T08:33:57Z">
        <w:r>
          <w:rPr>
            <w:rFonts w:hint="eastAsia" w:ascii="华文楷体" w:hAnsi="华文楷体" w:eastAsia="华文楷体"/>
            <w:sz w:val="28"/>
            <w:szCs w:val="28"/>
            <w:lang w:eastAsia="zh-CN"/>
          </w:rPr>
          <w:t>，</w:t>
        </w:r>
      </w:ins>
      <w:r>
        <w:rPr>
          <w:rFonts w:hint="eastAsia" w:ascii="华文楷体" w:hAnsi="华文楷体" w:eastAsia="华文楷体"/>
          <w:sz w:val="28"/>
          <w:szCs w:val="28"/>
        </w:rPr>
        <w:t>恰恰</w:t>
      </w:r>
      <w:del w:id="508" w:author="Administrator" w:date="2015-08-15T08:33:53Z">
        <w:r>
          <w:rPr>
            <w:rFonts w:hint="eastAsia" w:ascii="华文楷体" w:hAnsi="华文楷体" w:eastAsia="华文楷体"/>
            <w:sz w:val="28"/>
            <w:szCs w:val="28"/>
          </w:rPr>
          <w:delText>就</w:delText>
        </w:r>
      </w:del>
      <w:r>
        <w:rPr>
          <w:rFonts w:hint="eastAsia" w:ascii="华文楷体" w:hAnsi="华文楷体" w:eastAsia="华文楷体"/>
          <w:sz w:val="28"/>
          <w:szCs w:val="28"/>
        </w:rPr>
        <w:t>是整个三有所有实有疾病的正对治，啊这个有实的正对治就是空性定解，呃就是这样的</w:t>
      </w:r>
      <w:ins w:id="509" w:author="Administrator" w:date="2015-08-15T08:34:0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所以说他们如果抛弃了这样的定解之后呢</w:t>
      </w:r>
      <w:ins w:id="510" w:author="Administrator" w:date="2015-08-15T08:34:16Z">
        <w:r>
          <w:rPr>
            <w:rFonts w:hint="eastAsia" w:ascii="华文楷体" w:hAnsi="华文楷体" w:eastAsia="华文楷体"/>
            <w:sz w:val="28"/>
            <w:szCs w:val="28"/>
            <w:lang w:eastAsia="zh-CN"/>
          </w:rPr>
          <w:t>，</w:t>
        </w:r>
      </w:ins>
      <w:r>
        <w:rPr>
          <w:rFonts w:hint="eastAsia" w:ascii="华文楷体" w:hAnsi="华文楷体" w:eastAsia="华文楷体"/>
          <w:sz w:val="28"/>
          <w:szCs w:val="28"/>
        </w:rPr>
        <w:t>他认为什么作意都不应理的，</w:t>
      </w:r>
      <w:ins w:id="511" w:author="Administrator" w:date="2015-08-15T08:34:26Z">
        <w:r>
          <w:rPr>
            <w:rFonts w:hint="eastAsia" w:ascii="华文楷体" w:hAnsi="华文楷体" w:eastAsia="华文楷体"/>
            <w:sz w:val="28"/>
            <w:szCs w:val="28"/>
            <w:lang w:eastAsia="zh-CN"/>
          </w:rPr>
          <w:t>还</w:t>
        </w:r>
      </w:ins>
      <w:r>
        <w:rPr>
          <w:rFonts w:hint="eastAsia" w:ascii="华文楷体" w:hAnsi="华文楷体" w:eastAsia="华文楷体"/>
          <w:sz w:val="28"/>
          <w:szCs w:val="28"/>
        </w:rPr>
        <w:t>会陷入无所忆念茫然黑暗的困境界中，那么众生就不知所措了，或者他就觉得既然导师告诉我们什么都不作意，他就坐在这个地方什么都不想，他就觉得我在修持佛法</w:t>
      </w:r>
      <w:ins w:id="512" w:author="Administrator" w:date="2015-08-15T08:34:51Z">
        <w:r>
          <w:rPr>
            <w:rFonts w:hint="eastAsia" w:ascii="华文楷体" w:hAnsi="华文楷体" w:eastAsia="华文楷体"/>
            <w:sz w:val="28"/>
            <w:szCs w:val="28"/>
            <w:lang w:eastAsia="zh-CN"/>
          </w:rPr>
          <w:t>，</w:t>
        </w:r>
      </w:ins>
      <w:r>
        <w:rPr>
          <w:rFonts w:hint="eastAsia" w:ascii="华文楷体" w:hAnsi="华文楷体" w:eastAsia="华文楷体"/>
          <w:sz w:val="28"/>
          <w:szCs w:val="28"/>
        </w:rPr>
        <w:t>但实际上佛陀所讲到的什么都不作意，并不是这样一种什么都不作意，一切不作意分了贤劣两种，分了贤劣两种，真正的贤善的</w:t>
      </w:r>
      <w:ins w:id="513" w:author="Administrator" w:date="2015-08-15T08:35:04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不作意，</w:t>
      </w:r>
      <w:ins w:id="514" w:author="Administrator" w:date="2015-08-15T08:35:0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必定是通过殊胜正理引发的一种善的不作意，恶的不作意</w:t>
      </w:r>
      <w:ins w:id="515" w:author="Administrator" w:date="2015-08-15T08:35:33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他就根本就不了之为什么不作意，他就是什么都不想，强制性的压制住自己的分别念，或者他修行一种寂止，修</w:t>
      </w:r>
      <w:ins w:id="516" w:author="Administrator" w:date="2015-08-15T08:36:06Z">
        <w:r>
          <w:rPr>
            <w:rFonts w:hint="eastAsia" w:ascii="华文楷体" w:hAnsi="华文楷体" w:eastAsia="华文楷体"/>
            <w:sz w:val="28"/>
            <w:szCs w:val="28"/>
            <w:lang w:eastAsia="zh-CN"/>
          </w:rPr>
          <w:t>成</w:t>
        </w:r>
      </w:ins>
      <w:r>
        <w:rPr>
          <w:rFonts w:hint="eastAsia" w:ascii="华文楷体" w:hAnsi="华文楷体" w:eastAsia="华文楷体"/>
          <w:sz w:val="28"/>
          <w:szCs w:val="28"/>
        </w:rPr>
        <w:t>寂止</w:t>
      </w:r>
      <w:ins w:id="517" w:author="Administrator" w:date="2015-08-15T08:36:11Z">
        <w:r>
          <w:rPr>
            <w:rFonts w:hint="eastAsia" w:ascii="华文楷体" w:hAnsi="华文楷体" w:eastAsia="华文楷体"/>
            <w:sz w:val="28"/>
            <w:szCs w:val="28"/>
            <w:lang w:eastAsia="zh-CN"/>
          </w:rPr>
          <w:t>之后呢</w:t>
        </w:r>
      </w:ins>
      <w:del w:id="518" w:author="Administrator" w:date="2015-08-15T08:36:23Z">
        <w:r>
          <w:rPr>
            <w:rFonts w:hint="eastAsia" w:ascii="华文楷体" w:hAnsi="华文楷体" w:eastAsia="华文楷体"/>
            <w:sz w:val="28"/>
            <w:szCs w:val="28"/>
          </w:rPr>
          <w:delText>让</w:delText>
        </w:r>
      </w:del>
      <w:del w:id="519" w:author="Administrator" w:date="2015-08-15T08:36:22Z">
        <w:r>
          <w:rPr>
            <w:rFonts w:hint="eastAsia" w:ascii="华文楷体" w:hAnsi="华文楷体" w:eastAsia="华文楷体"/>
            <w:sz w:val="28"/>
            <w:szCs w:val="28"/>
          </w:rPr>
          <w:delText>这种</w:delText>
        </w:r>
      </w:del>
      <w:r>
        <w:rPr>
          <w:rFonts w:hint="eastAsia" w:ascii="华文楷体" w:hAnsi="华文楷体" w:eastAsia="华文楷体"/>
          <w:sz w:val="28"/>
          <w:szCs w:val="28"/>
        </w:rPr>
        <w:t>粗大的分别念不起他就觉得这个是在修胜观，他就觉得这个是在修殊胜的佛法</w:t>
      </w:r>
      <w:ins w:id="520" w:author="Administrator" w:date="2015-08-15T08:36:4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所以就</w:t>
      </w:r>
      <w:ins w:id="521" w:author="Administrator" w:date="2015-08-15T08:36:40Z">
        <w:r>
          <w:rPr>
            <w:rFonts w:hint="eastAsia" w:ascii="华文楷体" w:hAnsi="华文楷体" w:eastAsia="华文楷体"/>
            <w:sz w:val="28"/>
            <w:szCs w:val="28"/>
            <w:lang w:eastAsia="zh-CN"/>
          </w:rPr>
          <w:t>导</w:t>
        </w:r>
      </w:ins>
      <w:del w:id="522" w:author="Administrator" w:date="2015-08-15T08:36:35Z">
        <w:r>
          <w:rPr>
            <w:rFonts w:hint="eastAsia" w:ascii="华文楷体" w:hAnsi="华文楷体" w:eastAsia="华文楷体"/>
            <w:sz w:val="28"/>
            <w:szCs w:val="28"/>
          </w:rPr>
          <w:delText>大</w:delText>
        </w:r>
      </w:del>
      <w:r>
        <w:rPr>
          <w:rFonts w:hint="eastAsia" w:ascii="华文楷体" w:hAnsi="华文楷体" w:eastAsia="华文楷体"/>
          <w:sz w:val="28"/>
          <w:szCs w:val="28"/>
        </w:rPr>
        <w:t>致一个重大的歧途，他如果陷入这样一种不知所措，就说是无所忆念茫然黑暗的困境当中，他就难以阅览思考领会智慧深深地教法了，本来这个空性的教法非常甚深</w:t>
      </w:r>
      <w:ins w:id="523" w:author="Administrator" w:date="2015-08-15T08:37:08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但是如果你不善巧的话，就会成为一种这个歧途就会误入歧途当中，下面就引用教证说明</w:t>
      </w:r>
      <w:ins w:id="524" w:author="Administrator" w:date="2015-08-15T08:37:36Z">
        <w:r>
          <w:rPr>
            <w:rFonts w:hint="eastAsia" w:ascii="华文楷体" w:hAnsi="华文楷体" w:eastAsia="华文楷体"/>
            <w:sz w:val="28"/>
            <w:szCs w:val="28"/>
            <w:lang w:eastAsia="zh-CN"/>
          </w:rPr>
          <w:t>：</w:t>
        </w:r>
      </w:ins>
      <w:del w:id="525" w:author="Administrator" w:date="2015-08-15T08:37:35Z">
        <w:r>
          <w:rPr>
            <w:rFonts w:hint="eastAsia" w:ascii="华文楷体" w:hAnsi="华文楷体" w:eastAsia="华文楷体"/>
            <w:sz w:val="28"/>
            <w:szCs w:val="28"/>
          </w:rPr>
          <w:delText>，</w:delText>
        </w:r>
      </w:del>
    </w:p>
    <w:p>
      <w:pPr>
        <w:ind w:firstLine="570"/>
        <w:rPr>
          <w:ins w:id="526" w:author="Administrator" w:date="2015-08-15T08:42:31Z"/>
          <w:rFonts w:hint="eastAsia" w:ascii="华文楷体" w:hAnsi="华文楷体" w:eastAsia="华文楷体"/>
          <w:sz w:val="28"/>
          <w:szCs w:val="28"/>
        </w:rPr>
      </w:pPr>
      <w:ins w:id="527" w:author="Administrator" w:date="2015-08-15T08:37:40Z">
        <w:r>
          <w:rPr>
            <w:rFonts w:hint="eastAsia" w:ascii="华文楷体" w:hAnsi="华文楷体" w:eastAsia="华文楷体"/>
            <w:sz w:val="28"/>
            <w:szCs w:val="28"/>
            <w:lang w:eastAsia="zh-CN"/>
          </w:rPr>
          <w:t>【</w:t>
        </w:r>
      </w:ins>
      <w:ins w:id="528" w:author="Administrator" w:date="2015-08-15T08:38:04Z">
        <w:r>
          <w:rPr>
            <w:rStyle w:val="5"/>
            <w:rFonts w:ascii="华文楷体" w:hAnsi="华文楷体" w:eastAsia="华文楷体" w:cs="华文楷体"/>
            <w:i w:val="0"/>
            <w:caps w:val="0"/>
            <w:color w:val="000000"/>
            <w:spacing w:val="0"/>
            <w:sz w:val="28"/>
            <w:szCs w:val="28"/>
            <w:shd w:val="clear" w:color="auto" w:fill="FBF9F4"/>
          </w:rPr>
          <w:t>诚如《中论》中云：“不能正观空，钝根则自害，如不善咒术，不善捉毒蛇。</w:t>
        </w:r>
      </w:ins>
      <w:ins w:id="529" w:author="Administrator" w:date="2015-08-15T08:42:19Z">
        <w:r>
          <w:rPr>
            <w:rStyle w:val="5"/>
            <w:rFonts w:ascii="华文楷体" w:hAnsi="华文楷体" w:eastAsia="华文楷体" w:cs="华文楷体"/>
            <w:i w:val="0"/>
            <w:caps w:val="0"/>
            <w:color w:val="000000"/>
            <w:spacing w:val="0"/>
            <w:sz w:val="28"/>
            <w:szCs w:val="28"/>
            <w:shd w:val="clear" w:color="auto" w:fill="FBF9F4"/>
          </w:rPr>
          <w:t>世尊知是法，甚深微妙相，非钝根所及，是故不欲说。”</w:t>
        </w:r>
      </w:ins>
      <w:ins w:id="530" w:author="Administrator" w:date="2015-08-15T08:42:40Z">
        <w:r>
          <w:rPr>
            <w:rStyle w:val="5"/>
            <w:rFonts w:hint="eastAsia" w:ascii="华文楷体" w:hAnsi="华文楷体" w:eastAsia="华文楷体" w:cs="华文楷体"/>
            <w:i w:val="0"/>
            <w:caps w:val="0"/>
            <w:color w:val="000000"/>
            <w:spacing w:val="0"/>
            <w:sz w:val="28"/>
            <w:szCs w:val="28"/>
            <w:shd w:val="clear" w:color="auto" w:fill="FBF9F4"/>
            <w:lang w:eastAsia="zh-CN"/>
          </w:rPr>
          <w:t>】</w:t>
        </w:r>
      </w:ins>
      <w:del w:id="531" w:author="Administrator" w:date="2015-08-15T08:42:19Z">
        <w:r>
          <w:rPr>
            <w:rFonts w:hint="eastAsia" w:ascii="华文楷体" w:hAnsi="华文楷体" w:eastAsia="华文楷体"/>
            <w:sz w:val="28"/>
            <w:szCs w:val="28"/>
          </w:rPr>
          <w:delText>诚如中论中云不能正观空顿根者自害，汝不善咒术，不善捉毒蛇，世尊知世法甚深微妙相，非钝根所及是故不予说，</w:delText>
        </w:r>
      </w:del>
    </w:p>
    <w:p>
      <w:pPr>
        <w:ind w:firstLine="570"/>
        <w:rPr>
          <w:del w:id="532" w:author="Administrator" w:date="2015-08-15T08:59:08Z"/>
          <w:rFonts w:hint="eastAsia" w:ascii="华文楷体" w:hAnsi="华文楷体" w:eastAsia="华文楷体"/>
          <w:sz w:val="28"/>
          <w:szCs w:val="28"/>
        </w:rPr>
      </w:pPr>
      <w:r>
        <w:rPr>
          <w:rFonts w:hint="eastAsia" w:ascii="华文楷体" w:hAnsi="华文楷体" w:eastAsia="华文楷体"/>
          <w:sz w:val="28"/>
          <w:szCs w:val="28"/>
        </w:rPr>
        <w:t>就是在中论当中龙树菩萨也是讲过的</w:t>
      </w:r>
      <w:ins w:id="533" w:author="Administrator" w:date="2015-08-15T08:44:27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那么这个空性本来是一种甘露呢，但是呢不</w:t>
      </w:r>
      <w:ins w:id="534" w:author="Administrator" w:date="2015-08-15T08:44:40Z">
        <w:r>
          <w:rPr>
            <w:rFonts w:hint="eastAsia" w:ascii="华文楷体" w:hAnsi="华文楷体" w:eastAsia="华文楷体"/>
            <w:sz w:val="28"/>
            <w:szCs w:val="28"/>
            <w:lang w:eastAsia="zh-CN"/>
          </w:rPr>
          <w:t>“</w:t>
        </w:r>
      </w:ins>
      <w:r>
        <w:rPr>
          <w:rFonts w:hint="eastAsia" w:ascii="华文楷体" w:hAnsi="华文楷体" w:eastAsia="华文楷体"/>
          <w:sz w:val="28"/>
          <w:szCs w:val="28"/>
        </w:rPr>
        <w:t>能正观空</w:t>
      </w:r>
      <w:ins w:id="535" w:author="Administrator" w:date="2015-08-15T08:44:35Z">
        <w:r>
          <w:rPr>
            <w:rFonts w:hint="eastAsia" w:ascii="华文楷体" w:hAnsi="华文楷体" w:eastAsia="华文楷体"/>
            <w:sz w:val="28"/>
            <w:szCs w:val="28"/>
            <w:lang w:eastAsia="zh-CN"/>
          </w:rPr>
          <w:t>，</w:t>
        </w:r>
      </w:ins>
      <w:r>
        <w:rPr>
          <w:rFonts w:hint="eastAsia" w:ascii="华文楷体" w:hAnsi="华文楷体" w:eastAsia="华文楷体"/>
          <w:sz w:val="28"/>
          <w:szCs w:val="28"/>
        </w:rPr>
        <w:t>顿根者自害，</w:t>
      </w:r>
      <w:ins w:id="536" w:author="Administrator" w:date="2015-08-15T08:44:43Z">
        <w:r>
          <w:rPr>
            <w:rFonts w:hint="eastAsia" w:ascii="华文楷体" w:hAnsi="华文楷体" w:eastAsia="华文楷体"/>
            <w:sz w:val="28"/>
            <w:szCs w:val="28"/>
            <w:lang w:eastAsia="zh-CN"/>
          </w:rPr>
          <w:t>”</w:t>
        </w:r>
      </w:ins>
      <w:r>
        <w:rPr>
          <w:rFonts w:hint="eastAsia" w:ascii="华文楷体" w:hAnsi="华文楷体" w:eastAsia="华文楷体"/>
          <w:sz w:val="28"/>
          <w:szCs w:val="28"/>
        </w:rPr>
        <w:t>你对这个空性必需要正确的去观察</w:t>
      </w:r>
      <w:ins w:id="537" w:author="Administrator" w:date="2015-08-15T08:44:52Z">
        <w:r>
          <w:rPr>
            <w:rFonts w:hint="eastAsia" w:ascii="华文楷体" w:hAnsi="华文楷体" w:eastAsia="华文楷体"/>
            <w:sz w:val="28"/>
            <w:szCs w:val="28"/>
            <w:lang w:eastAsia="zh-CN"/>
          </w:rPr>
          <w:t>，</w:t>
        </w:r>
      </w:ins>
      <w:r>
        <w:rPr>
          <w:rFonts w:hint="eastAsia" w:ascii="华文楷体" w:hAnsi="华文楷体" w:eastAsia="华文楷体"/>
          <w:sz w:val="28"/>
          <w:szCs w:val="28"/>
        </w:rPr>
        <w:t>必需要正确的去观察，如果你不能够</w:t>
      </w:r>
      <w:r>
        <w:rPr>
          <w:rFonts w:hint="eastAsia" w:ascii="华文楷体" w:hAnsi="华文楷体" w:eastAsia="华文楷体"/>
          <w:b/>
          <w:bCs/>
          <w:sz w:val="28"/>
          <w:szCs w:val="28"/>
          <w:rPrChange w:id="538" w:author="Administrator" w:date="2015-08-15T08:45:07Z">
            <w:rPr>
              <w:rFonts w:hint="eastAsia" w:ascii="华文楷体" w:hAnsi="华文楷体" w:eastAsia="华文楷体"/>
              <w:sz w:val="28"/>
              <w:szCs w:val="28"/>
            </w:rPr>
          </w:rPrChange>
        </w:rPr>
        <w:t>正观空</w:t>
      </w:r>
      <w:ins w:id="539" w:author="Administrator" w:date="2015-08-15T08:45:01Z">
        <w:r>
          <w:rPr>
            <w:rFonts w:hint="eastAsia" w:ascii="华文楷体" w:hAnsi="华文楷体" w:eastAsia="华文楷体"/>
            <w:sz w:val="28"/>
            <w:szCs w:val="28"/>
            <w:lang w:eastAsia="zh-CN"/>
          </w:rPr>
          <w:t>，</w:t>
        </w:r>
      </w:ins>
      <w:r>
        <w:rPr>
          <w:rFonts w:hint="eastAsia" w:ascii="华文楷体" w:hAnsi="华文楷体" w:eastAsia="华文楷体"/>
          <w:sz w:val="28"/>
          <w:szCs w:val="28"/>
        </w:rPr>
        <w:t>顿根者他就会自己伤害自己，一般来的话讲伤害自己的方式有两种，第一种方式的话就说是这个顿根他就说没有办法正确的领会佛陀所讲到的空性，他就从就说从词句上面来依文悟入，词句上面就说了一切都是空性的</w:t>
      </w:r>
      <w:ins w:id="540" w:author="Administrator" w:date="2015-08-15T08:45:38Z">
        <w:r>
          <w:rPr>
            <w:rFonts w:hint="eastAsia" w:ascii="华文楷体" w:hAnsi="华文楷体" w:eastAsia="华文楷体"/>
            <w:sz w:val="28"/>
            <w:szCs w:val="28"/>
            <w:lang w:eastAsia="zh-CN"/>
          </w:rPr>
          <w:t>不存在</w:t>
        </w:r>
      </w:ins>
      <w:ins w:id="541" w:author="Administrator" w:date="2015-08-15T08:45:39Z">
        <w:r>
          <w:rPr>
            <w:rFonts w:hint="eastAsia" w:ascii="华文楷体" w:hAnsi="华文楷体" w:eastAsia="华文楷体"/>
            <w:sz w:val="28"/>
            <w:szCs w:val="28"/>
            <w:lang w:eastAsia="zh-CN"/>
          </w:rPr>
          <w:t>的</w:t>
        </w:r>
      </w:ins>
      <w:ins w:id="542" w:author="Administrator" w:date="2015-08-15T08:45:40Z">
        <w:r>
          <w:rPr>
            <w:rFonts w:hint="eastAsia" w:ascii="华文楷体" w:hAnsi="华文楷体" w:eastAsia="华文楷体"/>
            <w:sz w:val="28"/>
            <w:szCs w:val="28"/>
            <w:lang w:eastAsia="zh-CN"/>
          </w:rPr>
          <w:t>，</w:t>
        </w:r>
      </w:ins>
      <w:r>
        <w:rPr>
          <w:rFonts w:hint="eastAsia" w:ascii="华文楷体" w:hAnsi="华文楷体" w:eastAsia="华文楷体"/>
          <w:sz w:val="28"/>
          <w:szCs w:val="28"/>
        </w:rPr>
        <w:t xml:space="preserve"> 因果也是空的，修道也是空的，这个时候他觉得佛陀不是说因果也是空的吗，他就开始胡作非为</w:t>
      </w:r>
      <w:ins w:id="543" w:author="Administrator" w:date="2015-08-15T08:45:53Z">
        <w:r>
          <w:rPr>
            <w:rFonts w:hint="eastAsia" w:ascii="华文楷体" w:hAnsi="华文楷体" w:eastAsia="华文楷体"/>
            <w:sz w:val="28"/>
            <w:szCs w:val="28"/>
            <w:lang w:eastAsia="zh-CN"/>
          </w:rPr>
          <w:t>，</w:t>
        </w:r>
      </w:ins>
      <w:r>
        <w:rPr>
          <w:rFonts w:hint="eastAsia" w:ascii="华文楷体" w:hAnsi="华文楷体" w:eastAsia="华文楷体"/>
          <w:sz w:val="28"/>
          <w:szCs w:val="28"/>
        </w:rPr>
        <w:t>根本不取舍因果</w:t>
      </w:r>
      <w:ins w:id="544" w:author="Administrator" w:date="2015-08-15T08:45:55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这个方面就是根本没有了知，没有正确了知佛陀所讲的这个</w:t>
      </w:r>
      <w:ins w:id="545" w:author="Administrator" w:date="2015-08-15T08:46:04Z">
        <w:r>
          <w:rPr>
            <w:rFonts w:hint="eastAsia" w:ascii="华文楷体" w:hAnsi="华文楷体" w:eastAsia="华文楷体"/>
            <w:sz w:val="28"/>
            <w:szCs w:val="28"/>
            <w:lang w:eastAsia="zh-CN"/>
          </w:rPr>
          <w:t>“</w:t>
        </w:r>
      </w:ins>
      <w:r>
        <w:rPr>
          <w:rFonts w:hint="eastAsia" w:ascii="华文楷体" w:hAnsi="华文楷体" w:eastAsia="华文楷体"/>
          <w:sz w:val="28"/>
          <w:szCs w:val="28"/>
        </w:rPr>
        <w:t>空</w:t>
      </w:r>
      <w:ins w:id="546" w:author="Administrator" w:date="2015-08-15T08:46:06Z">
        <w:r>
          <w:rPr>
            <w:rFonts w:hint="eastAsia" w:ascii="华文楷体" w:hAnsi="华文楷体" w:eastAsia="华文楷体"/>
            <w:sz w:val="28"/>
            <w:szCs w:val="28"/>
            <w:lang w:eastAsia="zh-CN"/>
          </w:rPr>
          <w:t>”</w:t>
        </w:r>
      </w:ins>
      <w:r>
        <w:rPr>
          <w:rFonts w:hint="eastAsia" w:ascii="华文楷体" w:hAnsi="华文楷体" w:eastAsia="华文楷体"/>
          <w:sz w:val="28"/>
          <w:szCs w:val="28"/>
        </w:rPr>
        <w:t>的含义，你没有正确了知空的含义，就会乱来，导致一种理解的错误的乱来了，像这样的话如果你</w:t>
      </w:r>
      <w:ins w:id="547" w:author="Administrator" w:date="2015-08-15T08:46:28Z">
        <w:r>
          <w:rPr>
            <w:rFonts w:hint="eastAsia" w:ascii="华文楷体" w:hAnsi="华文楷体" w:eastAsia="华文楷体"/>
            <w:sz w:val="28"/>
            <w:szCs w:val="28"/>
            <w:lang w:eastAsia="zh-CN"/>
          </w:rPr>
          <w:t>在</w:t>
        </w:r>
      </w:ins>
      <w:r>
        <w:rPr>
          <w:rFonts w:hint="eastAsia" w:ascii="华文楷体" w:hAnsi="华文楷体" w:eastAsia="华文楷体"/>
          <w:sz w:val="28"/>
          <w:szCs w:val="28"/>
        </w:rPr>
        <w:t>因果方面颠倒的取舍了，那么死的时候呢就会直接堕入地狱，那么这是第一种过患，第二种过患呢，就说是不能正观空他不能了知佛陀所讲到的空性的这个含义，他就觉得这样一种不是佛说的，佛怎么可能说没有因果呢</w:t>
      </w:r>
      <w:ins w:id="548" w:author="Administrator" w:date="2015-08-15T08:46:49Z">
        <w:r>
          <w:rPr>
            <w:rFonts w:hint="eastAsia" w:ascii="华文楷体" w:hAnsi="华文楷体" w:eastAsia="华文楷体"/>
            <w:sz w:val="28"/>
            <w:szCs w:val="28"/>
            <w:lang w:eastAsia="zh-CN"/>
          </w:rPr>
          <w:t>，</w:t>
        </w:r>
      </w:ins>
      <w:r>
        <w:rPr>
          <w:rFonts w:hint="eastAsia" w:ascii="华文楷体" w:hAnsi="华文楷体" w:eastAsia="华文楷体"/>
          <w:sz w:val="28"/>
          <w:szCs w:val="28"/>
        </w:rPr>
        <w:t>佛怎么可能说没有修道呢，他就觉得这样一种空性呢他不是佛说的，他就诋毁般若经</w:t>
      </w:r>
      <w:ins w:id="549" w:author="Administrator" w:date="2015-08-15T08:46:57Z">
        <w:r>
          <w:rPr>
            <w:rFonts w:hint="eastAsia" w:ascii="华文楷体" w:hAnsi="华文楷体" w:eastAsia="华文楷体"/>
            <w:sz w:val="28"/>
            <w:szCs w:val="28"/>
            <w:lang w:eastAsia="zh-CN"/>
          </w:rPr>
          <w:t>，</w:t>
        </w:r>
      </w:ins>
      <w:r>
        <w:rPr>
          <w:rFonts w:hint="eastAsia" w:ascii="华文楷体" w:hAnsi="华文楷体" w:eastAsia="华文楷体"/>
          <w:sz w:val="28"/>
          <w:szCs w:val="28"/>
        </w:rPr>
        <w:t>诋毁这样一种空性的论典，这个时候缘这样一种般若经啊</w:t>
      </w:r>
      <w:ins w:id="550" w:author="Administrator" w:date="2015-08-15T08:47:02Z">
        <w:r>
          <w:rPr>
            <w:rFonts w:hint="eastAsia" w:ascii="华文楷体" w:hAnsi="华文楷体" w:eastAsia="华文楷体"/>
            <w:sz w:val="28"/>
            <w:szCs w:val="28"/>
            <w:lang w:eastAsia="zh-CN"/>
          </w:rPr>
          <w:t>，</w:t>
        </w:r>
      </w:ins>
      <w:r>
        <w:rPr>
          <w:rFonts w:hint="eastAsia" w:ascii="华文楷体" w:hAnsi="华文楷体" w:eastAsia="华文楷体"/>
          <w:sz w:val="28"/>
          <w:szCs w:val="28"/>
        </w:rPr>
        <w:t>缘这个大乘教法造下非常严重的谤法罪业，那么就说你相续当中造下谤法罪业，一方面你对</w:t>
      </w:r>
      <w:ins w:id="551" w:author="Administrator" w:date="2015-08-15T08:47:14Z">
        <w:r>
          <w:rPr>
            <w:rFonts w:hint="eastAsia" w:ascii="华文楷体" w:hAnsi="华文楷体" w:eastAsia="华文楷体"/>
            <w:sz w:val="28"/>
            <w:szCs w:val="28"/>
            <w:lang w:eastAsia="zh-CN"/>
          </w:rPr>
          <w:t>空性</w:t>
        </w:r>
      </w:ins>
      <w:r>
        <w:rPr>
          <w:rFonts w:hint="eastAsia" w:ascii="华文楷体" w:hAnsi="华文楷体" w:eastAsia="华文楷体"/>
          <w:sz w:val="28"/>
          <w:szCs w:val="28"/>
        </w:rPr>
        <w:t>这样一种因果有信心这个方面是对的，但是呢如果你对这个空性的教义产生了极大的诽谤舍弃的心</w:t>
      </w:r>
      <w:ins w:id="552" w:author="Administrator" w:date="2015-08-15T08:47:26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这个过失就非常的严重</w:t>
      </w:r>
      <w:ins w:id="553" w:author="Administrator" w:date="2015-08-15T08:47:3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所以说死的时候堕入无间</w:t>
      </w:r>
      <w:ins w:id="554" w:author="Administrator" w:date="2015-08-15T08:47:40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像这样的话这两种都是因为不能正观空导致的这个过患，所以我们就一定要所有修习般若空性的人</w:t>
      </w:r>
      <w:ins w:id="555" w:author="Administrator" w:date="2015-08-15T08:47:59Z">
        <w:r>
          <w:rPr>
            <w:rFonts w:hint="eastAsia" w:ascii="华文楷体" w:hAnsi="华文楷体" w:eastAsia="华文楷体"/>
            <w:sz w:val="28"/>
            <w:szCs w:val="28"/>
            <w:lang w:eastAsia="zh-CN"/>
          </w:rPr>
          <w:t>，</w:t>
        </w:r>
      </w:ins>
      <w:r>
        <w:rPr>
          <w:rFonts w:hint="eastAsia" w:ascii="华文楷体" w:hAnsi="华文楷体" w:eastAsia="华文楷体"/>
          <w:sz w:val="28"/>
          <w:szCs w:val="28"/>
        </w:rPr>
        <w:t>对这个空性的相</w:t>
      </w:r>
      <w:ins w:id="556" w:author="Administrator" w:date="2015-08-15T08:48:02Z">
        <w:r>
          <w:rPr>
            <w:rFonts w:hint="eastAsia" w:ascii="华文楷体" w:hAnsi="华文楷体" w:eastAsia="华文楷体"/>
            <w:sz w:val="28"/>
            <w:szCs w:val="28"/>
            <w:lang w:eastAsia="zh-CN"/>
          </w:rPr>
          <w:t>，</w:t>
        </w:r>
      </w:ins>
      <w:r>
        <w:rPr>
          <w:rFonts w:hint="eastAsia" w:ascii="华文楷体" w:hAnsi="华文楷体" w:eastAsia="华文楷体"/>
          <w:sz w:val="28"/>
          <w:szCs w:val="28"/>
        </w:rPr>
        <w:t>一定要非常准确的认知，这个空到底是什么意思</w:t>
      </w:r>
      <w:del w:id="557" w:author="Administrator" w:date="2015-08-15T08:48:16Z">
        <w:r>
          <w:rPr>
            <w:rFonts w:hint="eastAsia" w:ascii="华文楷体" w:hAnsi="华文楷体" w:eastAsia="华文楷体"/>
            <w:sz w:val="28"/>
            <w:szCs w:val="28"/>
          </w:rPr>
          <w:delText>，</w:delText>
        </w:r>
      </w:del>
      <w:ins w:id="558" w:author="Administrator" w:date="2015-08-15T08:48:16Z">
        <w:r>
          <w:rPr>
            <w:rFonts w:hint="eastAsia" w:ascii="华文楷体" w:hAnsi="华文楷体" w:eastAsia="华文楷体"/>
            <w:sz w:val="28"/>
            <w:szCs w:val="28"/>
            <w:lang w:eastAsia="zh-CN"/>
          </w:rPr>
          <w:t>？</w:t>
        </w:r>
      </w:ins>
      <w:r>
        <w:rPr>
          <w:rFonts w:hint="eastAsia" w:ascii="华文楷体" w:hAnsi="华文楷体" w:eastAsia="华文楷体"/>
          <w:sz w:val="28"/>
          <w:szCs w:val="28"/>
        </w:rPr>
        <w:t>呃什么叫做空</w:t>
      </w:r>
      <w:del w:id="559" w:author="Administrator" w:date="2015-08-15T08:48:12Z">
        <w:r>
          <w:rPr>
            <w:rFonts w:hint="eastAsia" w:ascii="华文楷体" w:hAnsi="华文楷体" w:eastAsia="华文楷体"/>
            <w:sz w:val="28"/>
            <w:szCs w:val="28"/>
          </w:rPr>
          <w:delText>，</w:delText>
        </w:r>
      </w:del>
      <w:ins w:id="560" w:author="Administrator" w:date="2015-08-15T08:48:12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如果我们不</w:t>
      </w:r>
      <w:del w:id="561" w:author="Administrator" w:date="2015-08-15T08:48:28Z">
        <w:r>
          <w:rPr>
            <w:rFonts w:hint="eastAsia" w:ascii="华文楷体" w:hAnsi="华文楷体" w:eastAsia="华文楷体"/>
            <w:sz w:val="28"/>
            <w:szCs w:val="28"/>
          </w:rPr>
          <w:delText>去</w:delText>
        </w:r>
      </w:del>
      <w:r>
        <w:rPr>
          <w:rFonts w:hint="eastAsia" w:ascii="华文楷体" w:hAnsi="华文楷体" w:eastAsia="华文楷体"/>
          <w:sz w:val="28"/>
          <w:szCs w:val="28"/>
        </w:rPr>
        <w:t>长期的依靠这些具有殊胜加持力的论典</w:t>
      </w:r>
      <w:ins w:id="562" w:author="Administrator" w:date="2015-08-15T08:48:31Z">
        <w:r>
          <w:rPr>
            <w:rFonts w:hint="eastAsia" w:ascii="华文楷体" w:hAnsi="华文楷体" w:eastAsia="华文楷体"/>
            <w:sz w:val="28"/>
            <w:szCs w:val="28"/>
            <w:lang w:eastAsia="zh-CN"/>
          </w:rPr>
          <w:t>，</w:t>
        </w:r>
      </w:ins>
      <w:r>
        <w:rPr>
          <w:rFonts w:hint="eastAsia" w:ascii="华文楷体" w:hAnsi="华文楷体" w:eastAsia="华文楷体"/>
          <w:sz w:val="28"/>
          <w:szCs w:val="28"/>
        </w:rPr>
        <w:t>去闻思的话</w:t>
      </w:r>
      <w:ins w:id="563" w:author="Administrator" w:date="2015-08-15T08:48:36Z">
        <w:r>
          <w:rPr>
            <w:rFonts w:hint="eastAsia" w:ascii="华文楷体" w:hAnsi="华文楷体" w:eastAsia="华文楷体"/>
            <w:sz w:val="28"/>
            <w:szCs w:val="28"/>
            <w:lang w:eastAsia="zh-CN"/>
          </w:rPr>
          <w:t>，</w:t>
        </w:r>
      </w:ins>
      <w:r>
        <w:rPr>
          <w:rFonts w:hint="eastAsia" w:ascii="华文楷体" w:hAnsi="华文楷体" w:eastAsia="华文楷体"/>
          <w:sz w:val="28"/>
          <w:szCs w:val="28"/>
        </w:rPr>
        <w:t>没办法正确的知道这个空的概念</w:t>
      </w:r>
      <w:ins w:id="564" w:author="Administrator" w:date="2015-08-15T08:48:45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如果没办法正确的领受这个空的概念的话 实际上就是也会导致这样一种问题</w:t>
      </w:r>
      <w:ins w:id="565" w:author="Administrator" w:date="2015-08-15T08:48:49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如果你悟入了那么这个空性它是一种甘露</w:t>
      </w:r>
      <w:ins w:id="566" w:author="Administrator" w:date="2015-08-15T08:48:55Z">
        <w:r>
          <w:rPr>
            <w:rFonts w:hint="eastAsia" w:ascii="华文楷体" w:hAnsi="华文楷体" w:eastAsia="华文楷体"/>
            <w:sz w:val="28"/>
            <w:szCs w:val="28"/>
            <w:lang w:eastAsia="zh-CN"/>
          </w:rPr>
          <w:t>，</w:t>
        </w:r>
      </w:ins>
      <w:r>
        <w:rPr>
          <w:rFonts w:hint="eastAsia" w:ascii="华文楷体" w:hAnsi="华文楷体" w:eastAsia="华文楷体"/>
          <w:sz w:val="28"/>
          <w:szCs w:val="28"/>
        </w:rPr>
        <w:t>你悟了之后很快就可以解脱</w:t>
      </w:r>
      <w:ins w:id="567" w:author="Administrator" w:date="2015-08-15T08:48:59Z">
        <w:r>
          <w:rPr>
            <w:rFonts w:hint="eastAsia" w:ascii="华文楷体" w:hAnsi="华文楷体" w:eastAsia="华文楷体"/>
            <w:sz w:val="28"/>
            <w:szCs w:val="28"/>
            <w:lang w:eastAsia="zh-CN"/>
          </w:rPr>
          <w:t>，</w:t>
        </w:r>
      </w:ins>
      <w:r>
        <w:rPr>
          <w:rFonts w:hint="eastAsia" w:ascii="华文楷体" w:hAnsi="华文楷体" w:eastAsia="华文楷体"/>
          <w:sz w:val="28"/>
          <w:szCs w:val="28"/>
        </w:rPr>
        <w:t>你不悟入的话就会在这个上面原地踏步，在这个上面还会就说吃大亏，会误入歧途的</w:t>
      </w:r>
      <w:ins w:id="568" w:author="Administrator" w:date="2015-08-15T08:49:11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所以说不能正观空顿根者自害，所以也是要教导我们要正确的观察空性</w:t>
      </w:r>
      <w:ins w:id="569" w:author="Administrator" w:date="2015-08-15T08:49:21Z">
        <w:r>
          <w:rPr>
            <w:rFonts w:hint="eastAsia" w:ascii="华文楷体" w:hAnsi="华文楷体" w:eastAsia="华文楷体"/>
            <w:sz w:val="28"/>
            <w:szCs w:val="28"/>
            <w:lang w:eastAsia="zh-CN"/>
          </w:rPr>
          <w:t>。</w:t>
        </w:r>
      </w:ins>
      <w:r>
        <w:rPr>
          <w:rFonts w:hint="eastAsia" w:ascii="华文楷体" w:hAnsi="华文楷体" w:eastAsia="华文楷体"/>
          <w:sz w:val="28"/>
          <w:szCs w:val="28"/>
        </w:rPr>
        <w:t>下面打比喻</w:t>
      </w:r>
      <w:del w:id="570" w:author="Administrator" w:date="2015-08-15T08:49:31Z">
        <w:r>
          <w:rPr>
            <w:rFonts w:hint="eastAsia" w:ascii="华文楷体" w:hAnsi="华文楷体" w:eastAsia="华文楷体"/>
            <w:sz w:val="28"/>
            <w:szCs w:val="28"/>
          </w:rPr>
          <w:delText>，</w:delText>
        </w:r>
      </w:del>
      <w:ins w:id="571" w:author="Administrator" w:date="2015-08-15T08:49:31Z">
        <w:r>
          <w:rPr>
            <w:rFonts w:hint="eastAsia" w:ascii="华文楷体" w:hAnsi="华文楷体" w:eastAsia="华文楷体"/>
            <w:sz w:val="28"/>
            <w:szCs w:val="28"/>
            <w:lang w:eastAsia="zh-CN"/>
          </w:rPr>
          <w:t>：</w:t>
        </w:r>
      </w:ins>
      <w:r>
        <w:rPr>
          <w:rFonts w:hint="eastAsia" w:ascii="华文楷体" w:hAnsi="华文楷体" w:eastAsia="华文楷体"/>
          <w:b/>
          <w:bCs/>
          <w:sz w:val="28"/>
          <w:szCs w:val="28"/>
          <w:rPrChange w:id="572" w:author="Administrator" w:date="2015-08-15T08:49:35Z">
            <w:rPr>
              <w:rFonts w:hint="eastAsia" w:ascii="华文楷体" w:hAnsi="华文楷体" w:eastAsia="华文楷体"/>
              <w:sz w:val="28"/>
              <w:szCs w:val="28"/>
            </w:rPr>
          </w:rPrChange>
        </w:rPr>
        <w:t>汝不善咒术，不善捉毒蛇</w:t>
      </w:r>
      <w:r>
        <w:rPr>
          <w:rFonts w:hint="eastAsia" w:ascii="华文楷体" w:hAnsi="华文楷体" w:eastAsia="华文楷体"/>
          <w:sz w:val="28"/>
          <w:szCs w:val="28"/>
        </w:rPr>
        <w:t>这个是两个比喻本来这个咒术的话他可以，如果你</w:t>
      </w:r>
      <w:del w:id="573" w:author="Administrator" w:date="2015-08-15T08:49:45Z">
        <w:r>
          <w:rPr>
            <w:rFonts w:hint="eastAsia" w:ascii="华文楷体" w:hAnsi="华文楷体" w:eastAsia="华文楷体"/>
            <w:sz w:val="28"/>
            <w:szCs w:val="28"/>
          </w:rPr>
          <w:delText>正确</w:delText>
        </w:r>
      </w:del>
      <w:r>
        <w:rPr>
          <w:rFonts w:hint="eastAsia" w:ascii="华文楷体" w:hAnsi="华文楷体" w:eastAsia="华文楷体"/>
          <w:sz w:val="28"/>
          <w:szCs w:val="28"/>
        </w:rPr>
        <w:t>善巧的使用咒术</w:t>
      </w:r>
      <w:ins w:id="574" w:author="Administrator" w:date="2015-08-15T08:49:4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这个咒术可以自利利他，但是呢如果你不善咒术</w:t>
      </w:r>
      <w:ins w:id="575" w:author="Administrator" w:date="2015-08-15T08:49:59Z">
        <w:r>
          <w:rPr>
            <w:rFonts w:hint="eastAsia" w:ascii="华文楷体" w:hAnsi="华文楷体" w:eastAsia="华文楷体"/>
            <w:sz w:val="28"/>
            <w:szCs w:val="28"/>
            <w:lang w:eastAsia="zh-CN"/>
          </w:rPr>
          <w:t>，</w:t>
        </w:r>
      </w:ins>
      <w:r>
        <w:rPr>
          <w:rFonts w:hint="eastAsia" w:ascii="华文楷体" w:hAnsi="华文楷体" w:eastAsia="华文楷体"/>
          <w:sz w:val="28"/>
          <w:szCs w:val="28"/>
        </w:rPr>
        <w:t>你念咒的时候</w:t>
      </w:r>
      <w:del w:id="576" w:author="Administrator" w:date="2015-08-15T08:50:07Z">
        <w:r>
          <w:rPr>
            <w:rFonts w:hint="eastAsia" w:ascii="华文楷体" w:hAnsi="华文楷体" w:eastAsia="华文楷体"/>
            <w:sz w:val="28"/>
            <w:szCs w:val="28"/>
          </w:rPr>
          <w:delText>如果</w:delText>
        </w:r>
      </w:del>
      <w:ins w:id="577" w:author="Administrator" w:date="2015-08-15T08:50:07Z">
        <w:r>
          <w:rPr>
            <w:rFonts w:hint="eastAsia" w:ascii="华文楷体" w:hAnsi="华文楷体" w:eastAsia="华文楷体"/>
            <w:sz w:val="28"/>
            <w:szCs w:val="28"/>
            <w:lang w:eastAsia="zh-CN"/>
          </w:rPr>
          <w:t>像这样的话</w:t>
        </w:r>
      </w:ins>
      <w:r>
        <w:rPr>
          <w:rFonts w:hint="eastAsia" w:ascii="华文楷体" w:hAnsi="华文楷体" w:eastAsia="华文楷体"/>
          <w:sz w:val="28"/>
          <w:szCs w:val="28"/>
        </w:rPr>
        <w:t>你颠倒了，或者说里面这些要求你做不到了，你念咒的时候，你没有善巧的去念咒术，那么这个咒术就会伤害自他，就会伤害自他，所以</w:t>
      </w:r>
      <w:ins w:id="578" w:author="Administrator" w:date="2015-08-15T08:50:29Z">
        <w:r>
          <w:rPr>
            <w:rFonts w:hint="eastAsia" w:ascii="华文楷体" w:hAnsi="华文楷体" w:eastAsia="华文楷体"/>
            <w:sz w:val="28"/>
            <w:szCs w:val="28"/>
          </w:rPr>
          <w:t>如果</w:t>
        </w:r>
      </w:ins>
      <w:r>
        <w:rPr>
          <w:rFonts w:hint="eastAsia" w:ascii="华文楷体" w:hAnsi="华文楷体" w:eastAsia="华文楷体"/>
          <w:sz w:val="28"/>
          <w:szCs w:val="28"/>
        </w:rPr>
        <w:t>你</w:t>
      </w:r>
      <w:del w:id="579" w:author="Administrator" w:date="2015-08-15T08:50:27Z">
        <w:r>
          <w:rPr>
            <w:rFonts w:hint="eastAsia" w:ascii="华文楷体" w:hAnsi="华文楷体" w:eastAsia="华文楷体"/>
            <w:sz w:val="28"/>
            <w:szCs w:val="28"/>
          </w:rPr>
          <w:delText>如果</w:delText>
        </w:r>
      </w:del>
      <w:r>
        <w:rPr>
          <w:rFonts w:hint="eastAsia" w:ascii="华文楷体" w:hAnsi="华文楷体" w:eastAsia="华文楷体"/>
          <w:sz w:val="28"/>
          <w:szCs w:val="28"/>
        </w:rPr>
        <w:t>使用好了，这个咒术就</w:t>
      </w:r>
      <w:del w:id="580" w:author="Administrator" w:date="2015-08-15T08:50:37Z">
        <w:r>
          <w:rPr>
            <w:rFonts w:hint="eastAsia" w:ascii="华文楷体" w:hAnsi="华文楷体" w:eastAsia="华文楷体"/>
            <w:sz w:val="28"/>
            <w:szCs w:val="28"/>
          </w:rPr>
          <w:delText>会</w:delText>
        </w:r>
      </w:del>
      <w:ins w:id="581" w:author="Administrator" w:date="2015-08-15T08:50:37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帮助你，如果你使用不好不善咒术，这个咒术就会伤害自己的，这个是第一个比喻，第二个比喻不善捉毒蛇，捉毒蛇他有一种技巧，他有一种技巧，如果你掌握了技巧你可以抓住毒蛇，抓住毒蛇的话</w:t>
      </w:r>
      <w:ins w:id="582" w:author="Administrator" w:date="2015-08-15T08:50:58Z">
        <w:r>
          <w:rPr>
            <w:rFonts w:hint="eastAsia" w:ascii="华文楷体" w:hAnsi="华文楷体" w:eastAsia="华文楷体"/>
            <w:sz w:val="28"/>
            <w:szCs w:val="28"/>
            <w:lang w:eastAsia="zh-CN"/>
          </w:rPr>
          <w:t>，</w:t>
        </w:r>
      </w:ins>
      <w:r>
        <w:rPr>
          <w:rFonts w:hint="eastAsia" w:ascii="华文楷体" w:hAnsi="华文楷体" w:eastAsia="华文楷体"/>
          <w:sz w:val="28"/>
          <w:szCs w:val="28"/>
        </w:rPr>
        <w:t>以前就说这个毒蛇头上有如意珠，有如意宝，所以说你抓住毒蛇之后你可以取如意宝，你会得到很大的利益，现在人捉毒蛇就是卖钱么</w:t>
      </w:r>
      <w:ins w:id="583" w:author="Administrator" w:date="2015-08-15T08:51:13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像这样的话你取他的这个毒液</w:t>
      </w:r>
      <w:ins w:id="584" w:author="Administrator" w:date="2015-08-15T08:51:32Z">
        <w:r>
          <w:rPr>
            <w:rFonts w:hint="eastAsia" w:ascii="华文楷体" w:hAnsi="华文楷体" w:eastAsia="华文楷体"/>
            <w:sz w:val="28"/>
            <w:szCs w:val="28"/>
            <w:lang w:eastAsia="zh-CN"/>
          </w:rPr>
          <w:t>你去卖钱</w:t>
        </w:r>
      </w:ins>
      <w:ins w:id="585" w:author="Administrator" w:date="2015-08-15T08:51:33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他的这个蛇胆你去卖钱，像这样的话就觉得这个捉毒蛇就有利益了，但是如果你不善捉毒蛇，你直接走过去抓住他的尾巴</w:t>
      </w:r>
      <w:ins w:id="586" w:author="Administrator" w:date="2015-08-15T08:51:48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像这样一下就被他咬死了像这样的，所以说捉毒蛇它也是一种善巧，你如果能善巧抓毒蛇，你可以得到利益，你如果不善巧的话你会被他伤害，空性和这个是一样的，空性和这个是一样的，像这样的话，</w:t>
      </w:r>
      <w:ins w:id="587" w:author="Administrator" w:date="2015-08-15T08:52:11Z">
        <w:r>
          <w:rPr>
            <w:rFonts w:hint="eastAsia" w:ascii="华文楷体" w:hAnsi="华文楷体" w:eastAsia="华文楷体"/>
            <w:sz w:val="28"/>
            <w:szCs w:val="28"/>
          </w:rPr>
          <w:t>如果</w:t>
        </w:r>
      </w:ins>
      <w:r>
        <w:rPr>
          <w:rFonts w:hint="eastAsia" w:ascii="华文楷体" w:hAnsi="华文楷体" w:eastAsia="华文楷体"/>
          <w:sz w:val="28"/>
          <w:szCs w:val="28"/>
        </w:rPr>
        <w:t>你</w:t>
      </w:r>
      <w:del w:id="588" w:author="Administrator" w:date="2015-08-15T08:52:09Z">
        <w:r>
          <w:rPr>
            <w:rFonts w:hint="eastAsia" w:ascii="华文楷体" w:hAnsi="华文楷体" w:eastAsia="华文楷体"/>
            <w:sz w:val="28"/>
            <w:szCs w:val="28"/>
          </w:rPr>
          <w:delText>如果</w:delText>
        </w:r>
      </w:del>
      <w:r>
        <w:rPr>
          <w:rFonts w:hint="eastAsia" w:ascii="华文楷体" w:hAnsi="华文楷体" w:eastAsia="华文楷体"/>
          <w:sz w:val="28"/>
          <w:szCs w:val="28"/>
        </w:rPr>
        <w:t>正确的缘空性修空性，很快就可以获得解脱，这个就说非常迅速的，但如果你不善巧的话，这个空性反过来就可能成</w:t>
      </w:r>
      <w:ins w:id="589" w:author="Administrator" w:date="2015-08-15T08:52:28Z">
        <w:r>
          <w:rPr>
            <w:rFonts w:hint="eastAsia" w:ascii="华文楷体" w:hAnsi="华文楷体" w:eastAsia="华文楷体"/>
            <w:sz w:val="28"/>
            <w:szCs w:val="28"/>
            <w:lang w:eastAsia="zh-CN"/>
          </w:rPr>
          <w:t>蛇</w:t>
        </w:r>
      </w:ins>
      <w:r>
        <w:rPr>
          <w:rFonts w:hint="eastAsia" w:ascii="华文楷体" w:hAnsi="华文楷体" w:eastAsia="华文楷体"/>
          <w:sz w:val="28"/>
          <w:szCs w:val="28"/>
        </w:rPr>
        <w:t>毒，这个方面是非常要紧的问题的，这个是非常要紧的问题，所以说对于相似胜义谛和真实胜义谛，必需要长期的通过一个精进的很正确的心态</w:t>
      </w:r>
      <w:ins w:id="590" w:author="Administrator" w:date="2015-08-15T08:52:45Z">
        <w:r>
          <w:rPr>
            <w:rFonts w:hint="eastAsia" w:ascii="华文楷体" w:hAnsi="华文楷体" w:eastAsia="华文楷体"/>
            <w:sz w:val="28"/>
            <w:szCs w:val="28"/>
            <w:lang w:eastAsia="zh-CN"/>
          </w:rPr>
          <w:t>，</w:t>
        </w:r>
      </w:ins>
      <w:r>
        <w:rPr>
          <w:rFonts w:hint="eastAsia" w:ascii="华文楷体" w:hAnsi="华文楷体" w:eastAsia="华文楷体"/>
          <w:sz w:val="28"/>
          <w:szCs w:val="28"/>
        </w:rPr>
        <w:t>长期的去</w:t>
      </w:r>
      <w:del w:id="591" w:author="Administrator" w:date="2015-08-15T08:52:48Z">
        <w:r>
          <w:rPr>
            <w:rFonts w:hint="eastAsia" w:ascii="华文楷体" w:hAnsi="华文楷体" w:eastAsia="华文楷体"/>
            <w:sz w:val="28"/>
            <w:szCs w:val="28"/>
          </w:rPr>
          <w:delText>熏</w:delText>
        </w:r>
      </w:del>
      <w:ins w:id="592" w:author="Administrator" w:date="2015-08-15T08:52:48Z">
        <w:r>
          <w:rPr>
            <w:rFonts w:hint="eastAsia" w:ascii="华文楷体" w:hAnsi="华文楷体" w:eastAsia="华文楷体"/>
            <w:sz w:val="28"/>
            <w:szCs w:val="28"/>
            <w:lang w:eastAsia="zh-CN"/>
          </w:rPr>
          <w:t>学</w:t>
        </w:r>
      </w:ins>
      <w:r>
        <w:rPr>
          <w:rFonts w:hint="eastAsia" w:ascii="华文楷体" w:hAnsi="华文楷体" w:eastAsia="华文楷体"/>
          <w:sz w:val="28"/>
          <w:szCs w:val="28"/>
        </w:rPr>
        <w:t>习去观察，这是对于空性的量</w:t>
      </w:r>
      <w:ins w:id="593" w:author="Administrator" w:date="2015-08-15T08:52:57Z">
        <w:r>
          <w:rPr>
            <w:rFonts w:hint="eastAsia" w:ascii="华文楷体" w:hAnsi="华文楷体" w:eastAsia="华文楷体"/>
            <w:sz w:val="28"/>
            <w:szCs w:val="28"/>
            <w:lang w:eastAsia="zh-CN"/>
          </w:rPr>
          <w:t>，</w:t>
        </w:r>
      </w:ins>
      <w:r>
        <w:rPr>
          <w:rFonts w:hint="eastAsia" w:ascii="华文楷体" w:hAnsi="华文楷体" w:eastAsia="华文楷体"/>
          <w:sz w:val="28"/>
          <w:szCs w:val="28"/>
        </w:rPr>
        <w:t>空性的本体</w:t>
      </w:r>
      <w:ins w:id="594" w:author="Administrator" w:date="2015-08-15T08:52:59Z">
        <w:r>
          <w:rPr>
            <w:rFonts w:hint="eastAsia" w:ascii="华文楷体" w:hAnsi="华文楷体" w:eastAsia="华文楷体"/>
            <w:sz w:val="28"/>
            <w:szCs w:val="28"/>
            <w:lang w:eastAsia="zh-CN"/>
          </w:rPr>
          <w:t>，</w:t>
        </w:r>
      </w:ins>
      <w:r>
        <w:rPr>
          <w:rFonts w:hint="eastAsia" w:ascii="华文楷体" w:hAnsi="华文楷体" w:eastAsia="华文楷体"/>
          <w:sz w:val="28"/>
          <w:szCs w:val="28"/>
        </w:rPr>
        <w:t>逐渐逐渐可以接受的</w:t>
      </w:r>
      <w:ins w:id="595" w:author="Administrator" w:date="2015-08-15T08:53:01Z">
        <w:r>
          <w:rPr>
            <w:rFonts w:hint="eastAsia" w:ascii="华文楷体" w:hAnsi="华文楷体" w:eastAsia="华文楷体"/>
            <w:sz w:val="28"/>
            <w:szCs w:val="28"/>
            <w:lang w:eastAsia="zh-CN"/>
          </w:rPr>
          <w:t>。</w:t>
        </w:r>
      </w:ins>
      <w:r>
        <w:rPr>
          <w:rFonts w:hint="eastAsia" w:ascii="华文楷体" w:hAnsi="华文楷体" w:eastAsia="华文楷体"/>
          <w:b/>
          <w:bCs/>
          <w:sz w:val="28"/>
          <w:szCs w:val="28"/>
          <w:rPrChange w:id="596" w:author="Administrator" w:date="2015-08-15T08:53:25Z">
            <w:rPr>
              <w:rFonts w:hint="eastAsia" w:ascii="华文楷体" w:hAnsi="华文楷体" w:eastAsia="华文楷体"/>
              <w:sz w:val="28"/>
              <w:szCs w:val="28"/>
            </w:rPr>
          </w:rPrChange>
        </w:rPr>
        <w:t>世尊知世法深微妙，</w:t>
      </w:r>
      <w:r>
        <w:rPr>
          <w:rFonts w:hint="eastAsia" w:ascii="华文楷体" w:hAnsi="华文楷体" w:eastAsia="华文楷体"/>
          <w:sz w:val="28"/>
          <w:szCs w:val="28"/>
        </w:rPr>
        <w:t>佛陀在证悟的时候就已经知道了这样一种世法，世法就是空性，像这样的话般若空性的法甚深微妙，非常的甚深，非常的微妙非钝根所及，他不是一般的顿根所能</w:t>
      </w:r>
      <w:ins w:id="597" w:author="Administrator" w:date="2015-08-15T08:53:40Z">
        <w:r>
          <w:rPr>
            <w:rFonts w:hint="eastAsia" w:ascii="华文楷体" w:hAnsi="华文楷体" w:eastAsia="华文楷体"/>
            <w:sz w:val="28"/>
            <w:szCs w:val="28"/>
            <w:lang w:eastAsia="zh-CN"/>
          </w:rPr>
          <w:t>够</w:t>
        </w:r>
      </w:ins>
      <w:r>
        <w:rPr>
          <w:rFonts w:hint="eastAsia" w:ascii="华文楷体" w:hAnsi="华文楷体" w:eastAsia="华文楷体"/>
          <w:sz w:val="28"/>
          <w:szCs w:val="28"/>
        </w:rPr>
        <w:t>通达的，</w:t>
      </w:r>
      <w:r>
        <w:rPr>
          <w:rFonts w:hint="eastAsia" w:ascii="华文楷体" w:hAnsi="华文楷体" w:eastAsia="华文楷体"/>
          <w:b/>
          <w:bCs/>
          <w:sz w:val="28"/>
          <w:szCs w:val="28"/>
          <w:rPrChange w:id="598" w:author="Administrator" w:date="2015-08-15T08:53:47Z">
            <w:rPr>
              <w:rFonts w:hint="eastAsia" w:ascii="华文楷体" w:hAnsi="华文楷体" w:eastAsia="华文楷体"/>
              <w:sz w:val="28"/>
              <w:szCs w:val="28"/>
            </w:rPr>
          </w:rPrChange>
        </w:rPr>
        <w:t>是故不予说</w:t>
      </w:r>
      <w:r>
        <w:rPr>
          <w:rFonts w:hint="eastAsia" w:ascii="华文楷体" w:hAnsi="华文楷体" w:eastAsia="华文楷体"/>
          <w:sz w:val="28"/>
          <w:szCs w:val="28"/>
        </w:rPr>
        <w:t>，所以最初根本就不想说空性，这么深的法如果众生不理解的话，反而对他们有害</w:t>
      </w:r>
      <w:ins w:id="599" w:author="Administrator" w:date="2015-08-15T08:58:23Z">
        <w:r>
          <w:rPr>
            <w:rFonts w:hint="eastAsia" w:ascii="华文楷体" w:hAnsi="华文楷体" w:eastAsia="华文楷体"/>
            <w:sz w:val="28"/>
            <w:szCs w:val="28"/>
            <w:lang w:eastAsia="zh-CN"/>
          </w:rPr>
          <w:t>，</w:t>
        </w:r>
      </w:ins>
      <w:del w:id="600" w:author="Administrator" w:date="2015-08-15T08:58:22Z">
        <w:r>
          <w:rPr>
            <w:rFonts w:hint="eastAsia" w:ascii="华文楷体" w:hAnsi="华文楷体" w:eastAsia="华文楷体"/>
            <w:sz w:val="28"/>
            <w:szCs w:val="28"/>
          </w:rPr>
          <w:delText>的</w:delText>
        </w:r>
      </w:del>
      <w:r>
        <w:rPr>
          <w:rFonts w:hint="eastAsia" w:ascii="华文楷体" w:hAnsi="华文楷体" w:eastAsia="华文楷体"/>
          <w:sz w:val="28"/>
          <w:szCs w:val="28"/>
        </w:rPr>
        <w:t>是故不予说，就是这样一个意思么 所以说如果就是这个方面引用这个教证的意思就是说，众生对于空性是很难通达的，所以说如果我们在讲空性的时候不善巧，一上来就给众生说什么都不作意，呃这个方面就有可能对众生造成伤害，但是你如果以善巧的方式首先讲相似胜义，</w:t>
      </w:r>
      <w:del w:id="601" w:author="Administrator" w:date="2015-08-15T08:59:08Z">
        <w:r>
          <w:rPr>
            <w:rFonts w:hint="eastAsia" w:ascii="华文楷体" w:hAnsi="华文楷体" w:eastAsia="华文楷体"/>
            <w:sz w:val="28"/>
            <w:szCs w:val="28"/>
          </w:rPr>
          <w:delText>分开二谛</w:delText>
        </w:r>
      </w:del>
    </w:p>
    <w:p>
      <w:pPr>
        <w:ind w:firstLine="570"/>
        <w:rPr>
          <w:del w:id="602" w:author="Administrator" w:date="2015-08-15T08:58:59Z"/>
          <w:rFonts w:hint="eastAsia" w:ascii="华文楷体" w:hAnsi="华文楷体" w:eastAsia="华文楷体"/>
          <w:sz w:val="28"/>
          <w:szCs w:val="28"/>
        </w:rPr>
      </w:pPr>
      <w:del w:id="603" w:author="Administrator" w:date="2015-08-15T08:58:59Z">
        <w:r>
          <w:rPr>
            <w:rFonts w:hint="eastAsia" w:ascii="华文楷体" w:hAnsi="华文楷体" w:eastAsia="华文楷体"/>
            <w:sz w:val="28"/>
            <w:szCs w:val="28"/>
          </w:rPr>
          <w:delText>《中观庄严论》第18课第50-60分钟</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分开二谛，世俗谛当中是有的，胜义谛当中才空、胜义当中是无自性的，这时候他就放心了：</w:t>
      </w:r>
      <w:del w:id="604" w:author="Administrator" w:date="2015-08-15T09:00:27Z">
        <w:r>
          <w:rPr>
            <w:rFonts w:hint="eastAsia" w:ascii="华文楷体" w:hAnsi="华文楷体" w:eastAsia="华文楷体"/>
            <w:sz w:val="28"/>
            <w:szCs w:val="28"/>
          </w:rPr>
          <w:delText>在世俗谛当中还是有</w:delText>
        </w:r>
      </w:del>
      <w:ins w:id="605" w:author="Administrator" w:date="2015-08-15T09:00:27Z">
        <w:r>
          <w:rPr>
            <w:rFonts w:hint="eastAsia" w:ascii="华文楷体" w:hAnsi="华文楷体" w:eastAsia="华文楷体"/>
            <w:sz w:val="28"/>
            <w:szCs w:val="28"/>
            <w:lang w:eastAsia="zh-CN"/>
          </w:rPr>
          <w:t>哦</w:t>
        </w:r>
      </w:ins>
      <w:ins w:id="606" w:author="Administrator" w:date="2015-08-15T09:00:30Z">
        <w:r>
          <w:rPr>
            <w:rFonts w:hint="eastAsia" w:ascii="华文楷体" w:hAnsi="华文楷体" w:eastAsia="华文楷体"/>
            <w:sz w:val="28"/>
            <w:szCs w:val="28"/>
            <w:lang w:eastAsia="zh-CN"/>
          </w:rPr>
          <w:t>这种</w:t>
        </w:r>
      </w:ins>
      <w:r>
        <w:rPr>
          <w:rFonts w:hint="eastAsia" w:ascii="华文楷体" w:hAnsi="华文楷体" w:eastAsia="华文楷体"/>
          <w:sz w:val="28"/>
          <w:szCs w:val="28"/>
        </w:rPr>
        <w:t>显现</w:t>
      </w:r>
      <w:del w:id="607" w:author="Administrator" w:date="2015-08-15T09:00:34Z">
        <w:r>
          <w:rPr>
            <w:rFonts w:hint="eastAsia" w:ascii="华文楷体" w:hAnsi="华文楷体" w:eastAsia="华文楷体"/>
            <w:sz w:val="28"/>
            <w:szCs w:val="28"/>
          </w:rPr>
          <w:delText>的</w:delText>
        </w:r>
      </w:del>
      <w:ins w:id="608" w:author="Administrator" w:date="2015-08-15T09:00:34Z">
        <w:r>
          <w:rPr>
            <w:rFonts w:hint="eastAsia" w:ascii="华文楷体" w:hAnsi="华文楷体" w:eastAsia="华文楷体"/>
            <w:sz w:val="28"/>
            <w:szCs w:val="28"/>
            <w:lang w:eastAsia="zh-CN"/>
          </w:rPr>
          <w:t>啊</w:t>
        </w:r>
      </w:ins>
      <w:ins w:id="609" w:author="Administrator" w:date="2015-08-15T09:00:42Z">
        <w:r>
          <w:rPr>
            <w:rFonts w:hint="eastAsia" w:ascii="华文楷体" w:hAnsi="华文楷体" w:eastAsia="华文楷体"/>
            <w:sz w:val="28"/>
            <w:szCs w:val="28"/>
            <w:lang w:eastAsia="zh-CN"/>
          </w:rPr>
          <w:t>在</w:t>
        </w:r>
      </w:ins>
      <w:ins w:id="610" w:author="Administrator" w:date="2015-08-15T09:00:49Z">
        <w:r>
          <w:rPr>
            <w:rFonts w:hint="eastAsia" w:ascii="华文楷体" w:hAnsi="华文楷体" w:eastAsia="华文楷体"/>
            <w:sz w:val="28"/>
            <w:szCs w:val="28"/>
            <w:lang w:eastAsia="zh-CN"/>
          </w:rPr>
          <w:t>世俗谛</w:t>
        </w:r>
      </w:ins>
      <w:ins w:id="611" w:author="Administrator" w:date="2015-08-15T09:00:51Z">
        <w:r>
          <w:rPr>
            <w:rFonts w:hint="eastAsia" w:ascii="华文楷体" w:hAnsi="华文楷体" w:eastAsia="华文楷体"/>
            <w:sz w:val="28"/>
            <w:szCs w:val="28"/>
            <w:lang w:eastAsia="zh-CN"/>
          </w:rPr>
          <w:t>还是</w:t>
        </w:r>
      </w:ins>
      <w:ins w:id="612" w:author="Administrator" w:date="2015-08-15T09:00:53Z">
        <w:r>
          <w:rPr>
            <w:rFonts w:hint="eastAsia" w:ascii="华文楷体" w:hAnsi="华文楷体" w:eastAsia="华文楷体"/>
            <w:sz w:val="28"/>
            <w:szCs w:val="28"/>
            <w:lang w:eastAsia="zh-CN"/>
          </w:rPr>
          <w:t>存在的</w:t>
        </w:r>
      </w:ins>
      <w:r>
        <w:rPr>
          <w:rFonts w:hint="eastAsia" w:ascii="华文楷体" w:hAnsi="华文楷体" w:eastAsia="华文楷体"/>
          <w:sz w:val="28"/>
          <w:szCs w:val="28"/>
        </w:rPr>
        <w:t>，还是有道有因果，他觉得</w:t>
      </w:r>
      <w:ins w:id="613" w:author="Administrator" w:date="2015-08-15T09:01:05Z">
        <w:r>
          <w:rPr>
            <w:rFonts w:hint="eastAsia" w:ascii="华文楷体" w:hAnsi="华文楷体" w:eastAsia="华文楷体"/>
            <w:sz w:val="28"/>
            <w:szCs w:val="28"/>
            <w:lang w:eastAsia="zh-CN"/>
          </w:rPr>
          <w:t>就</w:t>
        </w:r>
      </w:ins>
      <w:r>
        <w:rPr>
          <w:rFonts w:hint="eastAsia" w:ascii="华文楷体" w:hAnsi="华文楷体" w:eastAsia="华文楷体"/>
          <w:sz w:val="28"/>
          <w:szCs w:val="28"/>
        </w:rPr>
        <w:t>放心</w:t>
      </w:r>
      <w:del w:id="614" w:author="Administrator" w:date="2015-08-15T09:01:10Z">
        <w:r>
          <w:rPr>
            <w:rFonts w:hint="eastAsia" w:ascii="华文楷体" w:hAnsi="华文楷体" w:eastAsia="华文楷体"/>
            <w:sz w:val="28"/>
            <w:szCs w:val="28"/>
          </w:rPr>
          <w:delText>之后</w:delText>
        </w:r>
      </w:del>
      <w:ins w:id="615" w:author="Administrator" w:date="2015-08-15T09:01:10Z">
        <w:r>
          <w:rPr>
            <w:rFonts w:hint="eastAsia" w:ascii="华文楷体" w:hAnsi="华文楷体" w:eastAsia="华文楷体"/>
            <w:sz w:val="28"/>
            <w:szCs w:val="28"/>
            <w:lang w:eastAsia="zh-CN"/>
          </w:rPr>
          <w:t>了</w:t>
        </w:r>
      </w:ins>
      <w:ins w:id="616" w:author="Administrator" w:date="2015-08-15T09:01:11Z">
        <w:r>
          <w:rPr>
            <w:rFonts w:hint="eastAsia" w:ascii="华文楷体" w:hAnsi="华文楷体" w:eastAsia="华文楷体"/>
            <w:sz w:val="28"/>
            <w:szCs w:val="28"/>
            <w:lang w:eastAsia="zh-CN"/>
          </w:rPr>
          <w:t>，</w:t>
        </w:r>
      </w:ins>
      <w:ins w:id="617" w:author="Administrator" w:date="2015-08-15T09:01:13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再</w:t>
      </w:r>
      <w:del w:id="618" w:author="Administrator" w:date="2015-08-15T09:01:16Z">
        <w:r>
          <w:rPr>
            <w:rFonts w:hint="eastAsia" w:ascii="华文楷体" w:hAnsi="华文楷体" w:eastAsia="华文楷体"/>
            <w:sz w:val="28"/>
            <w:szCs w:val="28"/>
          </w:rPr>
          <w:delText>给</w:delText>
        </w:r>
      </w:del>
      <w:ins w:id="619" w:author="Administrator" w:date="2015-08-15T09:01:16Z">
        <w:r>
          <w:rPr>
            <w:rFonts w:hint="eastAsia" w:ascii="华文楷体" w:hAnsi="华文楷体" w:eastAsia="华文楷体"/>
            <w:sz w:val="28"/>
            <w:szCs w:val="28"/>
            <w:lang w:eastAsia="zh-CN"/>
          </w:rPr>
          <w:t>和</w:t>
        </w:r>
      </w:ins>
      <w:r>
        <w:rPr>
          <w:rFonts w:hint="eastAsia" w:ascii="华文楷体" w:hAnsi="华文楷体" w:eastAsia="华文楷体"/>
          <w:sz w:val="28"/>
          <w:szCs w:val="28"/>
        </w:rPr>
        <w:t>他说</w:t>
      </w:r>
      <w:ins w:id="620" w:author="Administrator" w:date="2015-08-15T09:01:19Z">
        <w:r>
          <w:rPr>
            <w:rFonts w:hint="eastAsia" w:ascii="华文楷体" w:hAnsi="华文楷体" w:eastAsia="华文楷体"/>
            <w:sz w:val="28"/>
            <w:szCs w:val="28"/>
            <w:lang w:eastAsia="zh-CN"/>
          </w:rPr>
          <w:t>：</w:t>
        </w:r>
      </w:ins>
      <w:ins w:id="621" w:author="Administrator" w:date="2015-08-15T09:01:26Z">
        <w:r>
          <w:rPr>
            <w:rFonts w:hint="eastAsia" w:ascii="华文楷体" w:hAnsi="华文楷体" w:eastAsia="华文楷体"/>
            <w:sz w:val="28"/>
            <w:szCs w:val="28"/>
            <w:lang w:eastAsia="zh-CN"/>
          </w:rPr>
          <w:t>哦</w:t>
        </w:r>
      </w:ins>
      <w:ins w:id="622" w:author="Administrator" w:date="2015-08-15T09:01:30Z">
        <w:r>
          <w:rPr>
            <w:rFonts w:hint="eastAsia" w:ascii="华文楷体" w:hAnsi="华文楷体" w:eastAsia="华文楷体"/>
            <w:sz w:val="28"/>
            <w:szCs w:val="28"/>
            <w:lang w:eastAsia="zh-CN"/>
          </w:rPr>
          <w:t>这个空呢</w:t>
        </w:r>
      </w:ins>
      <w:r>
        <w:rPr>
          <w:rFonts w:hint="eastAsia" w:ascii="华文楷体" w:hAnsi="华文楷体" w:eastAsia="华文楷体"/>
          <w:sz w:val="28"/>
          <w:szCs w:val="28"/>
        </w:rPr>
        <w:t>胜义当中是无自性的，在</w:t>
      </w:r>
      <w:ins w:id="623" w:author="Administrator" w:date="2015-08-15T09:01:3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保证了他实</w:t>
      </w:r>
      <w:del w:id="624" w:author="Administrator" w:date="2015-08-15T09:01:50Z">
        <w:r>
          <w:rPr>
            <w:rFonts w:hint="eastAsia" w:ascii="华文楷体" w:hAnsi="华文楷体" w:eastAsia="华文楷体"/>
            <w:sz w:val="28"/>
            <w:szCs w:val="28"/>
          </w:rPr>
          <w:delText>质</w:delText>
        </w:r>
      </w:del>
      <w:ins w:id="625" w:author="Administrator" w:date="2015-08-15T09:01:50Z">
        <w:r>
          <w:rPr>
            <w:rFonts w:hint="eastAsia" w:ascii="华文楷体" w:hAnsi="华文楷体" w:eastAsia="华文楷体"/>
            <w:sz w:val="28"/>
            <w:szCs w:val="28"/>
            <w:lang w:eastAsia="zh-CN"/>
          </w:rPr>
          <w:t>执</w:t>
        </w:r>
      </w:ins>
      <w:r>
        <w:rPr>
          <w:rFonts w:hint="eastAsia" w:ascii="华文楷体" w:hAnsi="华文楷体" w:eastAsia="华文楷体"/>
          <w:sz w:val="28"/>
          <w:szCs w:val="28"/>
        </w:rPr>
        <w:t>可以抓住一个东西的前提下</w:t>
      </w:r>
      <w:ins w:id="626" w:author="Administrator" w:date="2015-08-15T09:01:53Z">
        <w:r>
          <w:rPr>
            <w:rFonts w:hint="eastAsia" w:ascii="华文楷体" w:hAnsi="华文楷体" w:eastAsia="华文楷体"/>
            <w:sz w:val="28"/>
            <w:szCs w:val="28"/>
            <w:lang w:eastAsia="zh-CN"/>
          </w:rPr>
          <w:t>，</w:t>
        </w:r>
      </w:ins>
      <w:r>
        <w:rPr>
          <w:rFonts w:hint="eastAsia" w:ascii="华文楷体" w:hAnsi="华文楷体" w:eastAsia="华文楷体"/>
          <w:sz w:val="28"/>
          <w:szCs w:val="28"/>
        </w:rPr>
        <w:t>再给他说空性，他</w:t>
      </w:r>
      <w:ins w:id="627" w:author="Administrator" w:date="2015-08-15T09:02:02Z">
        <w:r>
          <w:rPr>
            <w:rFonts w:hint="eastAsia" w:ascii="华文楷体" w:hAnsi="华文楷体" w:eastAsia="华文楷体"/>
            <w:sz w:val="28"/>
            <w:szCs w:val="28"/>
            <w:lang w:eastAsia="zh-CN"/>
          </w:rPr>
          <w:t>对这个</w:t>
        </w:r>
      </w:ins>
      <w:ins w:id="628" w:author="Administrator" w:date="2015-08-15T09:02:05Z">
        <w:r>
          <w:rPr>
            <w:rFonts w:hint="eastAsia" w:ascii="华文楷体" w:hAnsi="华文楷体" w:eastAsia="华文楷体"/>
            <w:sz w:val="28"/>
            <w:szCs w:val="28"/>
            <w:lang w:eastAsia="zh-CN"/>
          </w:rPr>
          <w:t>空性</w:t>
        </w:r>
      </w:ins>
      <w:ins w:id="629" w:author="Administrator" w:date="2015-08-15T09:02:08Z">
        <w:r>
          <w:rPr>
            <w:rFonts w:hint="eastAsia" w:ascii="华文楷体" w:hAnsi="华文楷体" w:eastAsia="华文楷体"/>
            <w:sz w:val="28"/>
            <w:szCs w:val="28"/>
            <w:lang w:eastAsia="zh-CN"/>
          </w:rPr>
          <w:t>他</w:t>
        </w:r>
      </w:ins>
      <w:ins w:id="630" w:author="Administrator" w:date="2015-08-15T09:02:10Z">
        <w:r>
          <w:rPr>
            <w:rFonts w:hint="eastAsia" w:ascii="华文楷体" w:hAnsi="华文楷体" w:eastAsia="华文楷体"/>
            <w:sz w:val="28"/>
            <w:szCs w:val="28"/>
            <w:lang w:eastAsia="zh-CN"/>
          </w:rPr>
          <w:t>就可以</w:t>
        </w:r>
      </w:ins>
      <w:ins w:id="631" w:author="Administrator" w:date="2015-08-15T09:02:19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就敢涉足</w:t>
      </w:r>
      <w:del w:id="632" w:author="Administrator" w:date="2015-08-15T09:02:25Z">
        <w:r>
          <w:rPr>
            <w:rFonts w:hint="eastAsia" w:ascii="华文楷体" w:hAnsi="华文楷体" w:eastAsia="华文楷体"/>
            <w:sz w:val="28"/>
            <w:szCs w:val="28"/>
          </w:rPr>
          <w:delText>空性</w:delText>
        </w:r>
      </w:del>
      <w:r>
        <w:rPr>
          <w:rFonts w:hint="eastAsia" w:ascii="华文楷体" w:hAnsi="华文楷体" w:eastAsia="华文楷体"/>
          <w:sz w:val="28"/>
          <w:szCs w:val="28"/>
        </w:rPr>
        <w:t>，敢去观察</w:t>
      </w:r>
      <w:del w:id="633" w:author="Administrator" w:date="2015-08-15T09:02:35Z">
        <w:r>
          <w:rPr>
            <w:rFonts w:hint="eastAsia" w:ascii="华文楷体" w:hAnsi="华文楷体" w:eastAsia="华文楷体"/>
            <w:sz w:val="28"/>
            <w:szCs w:val="28"/>
          </w:rPr>
          <w:delText>和</w:delText>
        </w:r>
      </w:del>
      <w:ins w:id="634" w:author="Administrator" w:date="2015-08-15T09:02:35Z">
        <w:r>
          <w:rPr>
            <w:rFonts w:hint="eastAsia" w:ascii="华文楷体" w:hAnsi="华文楷体" w:eastAsia="华文楷体"/>
            <w:sz w:val="28"/>
            <w:szCs w:val="28"/>
            <w:lang w:eastAsia="zh-CN"/>
          </w:rPr>
          <w:t>敢去</w:t>
        </w:r>
      </w:ins>
      <w:r>
        <w:rPr>
          <w:rFonts w:hint="eastAsia" w:ascii="华文楷体" w:hAnsi="华文楷体" w:eastAsia="华文楷体"/>
          <w:sz w:val="28"/>
          <w:szCs w:val="28"/>
        </w:rPr>
        <w:t>修行，慢慢通过善巧方便把他引到空性</w:t>
      </w:r>
      <w:del w:id="635" w:author="Administrator" w:date="2015-08-15T09:02:50Z">
        <w:r>
          <w:rPr>
            <w:rFonts w:hint="eastAsia" w:ascii="华文楷体" w:hAnsi="华文楷体" w:eastAsia="华文楷体"/>
            <w:sz w:val="28"/>
            <w:szCs w:val="28"/>
          </w:rPr>
          <w:delText>当中，</w:delText>
        </w:r>
      </w:del>
      <w:ins w:id="636" w:author="Administrator" w:date="2015-08-15T09:02:50Z">
        <w:r>
          <w:rPr>
            <w:rFonts w:hint="eastAsia" w:ascii="华文楷体" w:hAnsi="华文楷体" w:eastAsia="华文楷体"/>
            <w:sz w:val="28"/>
            <w:szCs w:val="28"/>
            <w:lang w:eastAsia="zh-CN"/>
          </w:rPr>
          <w:t>这个境界当中</w:t>
        </w:r>
      </w:ins>
      <w:ins w:id="637" w:author="Administrator" w:date="2015-08-15T09:02:51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所以说自续派分二谛加胜义鉴别，针对这一部分众生</w:t>
      </w:r>
      <w:del w:id="638" w:author="Administrator" w:date="2015-08-15T09:03:04Z">
        <w:r>
          <w:rPr>
            <w:rFonts w:hint="eastAsia" w:ascii="华文楷体" w:hAnsi="华文楷体" w:eastAsia="华文楷体"/>
            <w:sz w:val="28"/>
            <w:szCs w:val="28"/>
          </w:rPr>
          <w:delText>而言</w:delText>
        </w:r>
      </w:del>
      <w:r>
        <w:rPr>
          <w:rFonts w:hint="eastAsia" w:ascii="华文楷体" w:hAnsi="华文楷体" w:eastAsia="华文楷体"/>
          <w:sz w:val="28"/>
          <w:szCs w:val="28"/>
        </w:rPr>
        <w:t>非常适合，就是分开二谛，世俗谛当中的确是有的，一切因果在世俗谛当中</w:t>
      </w:r>
      <w:ins w:id="639" w:author="Administrator" w:date="2015-08-15T09:03:16Z">
        <w:r>
          <w:rPr>
            <w:rFonts w:hint="eastAsia" w:ascii="华文楷体" w:hAnsi="华文楷体" w:eastAsia="华文楷体"/>
            <w:sz w:val="28"/>
            <w:szCs w:val="28"/>
            <w:lang w:eastAsia="zh-CN"/>
          </w:rPr>
          <w:t>都</w:t>
        </w:r>
      </w:ins>
      <w:r>
        <w:rPr>
          <w:rFonts w:hint="eastAsia" w:ascii="华文楷体" w:hAnsi="华文楷体" w:eastAsia="华文楷体"/>
          <w:sz w:val="28"/>
          <w:szCs w:val="28"/>
        </w:rPr>
        <w:t>是不虚的，完全不虚耗，像这样他在世俗谛当中精进的修炼这样的资粮，然后再说胜义当中是空性的，慢慢他就可以</w:t>
      </w:r>
      <w:ins w:id="640" w:author="Administrator" w:date="2015-08-15T09:03:35Z">
        <w:r>
          <w:rPr>
            <w:rFonts w:hint="eastAsia" w:ascii="华文楷体" w:hAnsi="华文楷体" w:eastAsia="华文楷体"/>
            <w:sz w:val="28"/>
            <w:szCs w:val="28"/>
            <w:lang w:eastAsia="zh-CN"/>
          </w:rPr>
          <w:t>对这个问题啊</w:t>
        </w:r>
      </w:ins>
      <w:ins w:id="641" w:author="Administrator" w:date="2015-08-15T09:03:42Z">
        <w:r>
          <w:rPr>
            <w:rFonts w:hint="eastAsia" w:ascii="华文楷体" w:hAnsi="华文楷体" w:eastAsia="华文楷体"/>
            <w:sz w:val="28"/>
            <w:szCs w:val="28"/>
            <w:lang w:eastAsia="zh-CN"/>
          </w:rPr>
          <w:t>去</w:t>
        </w:r>
      </w:ins>
      <w:r>
        <w:rPr>
          <w:rFonts w:hint="eastAsia" w:ascii="华文楷体" w:hAnsi="华文楷体" w:eastAsia="华文楷体"/>
          <w:sz w:val="28"/>
          <w:szCs w:val="28"/>
        </w:rPr>
        <w:t>接受</w:t>
      </w:r>
      <w:del w:id="642" w:author="Administrator" w:date="2015-08-15T09:03:51Z">
        <w:r>
          <w:rPr>
            <w:rFonts w:hint="eastAsia" w:ascii="华文楷体" w:hAnsi="华文楷体" w:eastAsia="华文楷体"/>
            <w:sz w:val="28"/>
            <w:szCs w:val="28"/>
          </w:rPr>
          <w:delText>这个问题，</w:delText>
        </w:r>
      </w:del>
      <w:ins w:id="643" w:author="Administrator" w:date="2015-08-15T09:03:51Z">
        <w:r>
          <w:rPr>
            <w:rFonts w:hint="eastAsia" w:ascii="华文楷体" w:hAnsi="华文楷体" w:eastAsia="华文楷体"/>
            <w:sz w:val="28"/>
            <w:szCs w:val="28"/>
            <w:lang w:eastAsia="zh-CN"/>
          </w:rPr>
          <w:t>，</w:t>
        </w:r>
      </w:ins>
      <w:ins w:id="644" w:author="Administrator" w:date="2015-08-15T09:04:04Z">
        <w:r>
          <w:rPr>
            <w:rFonts w:hint="eastAsia" w:ascii="华文楷体" w:hAnsi="华文楷体" w:eastAsia="华文楷体"/>
            <w:sz w:val="28"/>
            <w:szCs w:val="28"/>
            <w:lang w:eastAsia="zh-CN"/>
          </w:rPr>
          <w:t>从</w:t>
        </w:r>
      </w:ins>
      <w:ins w:id="645" w:author="Administrator" w:date="2015-08-15T09:04:06Z">
        <w:r>
          <w:rPr>
            <w:rFonts w:hint="eastAsia" w:ascii="华文楷体" w:hAnsi="华文楷体" w:eastAsia="华文楷体"/>
            <w:sz w:val="28"/>
            <w:szCs w:val="28"/>
            <w:lang w:eastAsia="zh-CN"/>
          </w:rPr>
          <w:t>这个</w:t>
        </w:r>
      </w:ins>
      <w:ins w:id="646" w:author="Administrator" w:date="2015-08-15T09:04:08Z">
        <w:r>
          <w:rPr>
            <w:rFonts w:hint="eastAsia" w:ascii="华文楷体" w:hAnsi="华文楷体" w:eastAsia="华文楷体"/>
            <w:sz w:val="28"/>
            <w:szCs w:val="28"/>
            <w:lang w:eastAsia="zh-CN"/>
          </w:rPr>
          <w:t>作为</w:t>
        </w:r>
      </w:ins>
      <w:ins w:id="647" w:author="Administrator" w:date="2015-08-15T09:04:09Z">
        <w:r>
          <w:rPr>
            <w:rFonts w:hint="eastAsia" w:ascii="华文楷体" w:hAnsi="华文楷体" w:eastAsia="华文楷体"/>
            <w:sz w:val="28"/>
            <w:szCs w:val="28"/>
            <w:lang w:eastAsia="zh-CN"/>
          </w:rPr>
          <w:t>第一</w:t>
        </w:r>
      </w:ins>
      <w:ins w:id="648" w:author="Administrator" w:date="2015-08-15T09:04:11Z">
        <w:r>
          <w:rPr>
            <w:rFonts w:hint="eastAsia" w:ascii="华文楷体" w:hAnsi="华文楷体" w:eastAsia="华文楷体"/>
            <w:sz w:val="28"/>
            <w:szCs w:val="28"/>
            <w:lang w:eastAsia="zh-CN"/>
          </w:rPr>
          <w:t>线</w:t>
        </w:r>
      </w:ins>
      <w:ins w:id="649" w:author="Administrator" w:date="2015-08-15T09:04:19Z">
        <w:r>
          <w:rPr>
            <w:rFonts w:hint="eastAsia" w:ascii="华文楷体" w:hAnsi="华文楷体" w:eastAsia="华文楷体"/>
            <w:sz w:val="28"/>
            <w:szCs w:val="28"/>
            <w:lang w:eastAsia="zh-CN"/>
          </w:rPr>
          <w:t>就</w:t>
        </w:r>
      </w:ins>
      <w:ins w:id="650" w:author="Administrator" w:date="2015-08-15T09:04:21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逐渐跨入真实胜义谛。</w:t>
      </w:r>
      <w:ins w:id="651" w:author="Administrator" w:date="2015-08-15T09:04:43Z">
        <w:r>
          <w:rPr>
            <w:rFonts w:hint="eastAsia" w:ascii="华文楷体" w:hAnsi="华文楷体" w:eastAsia="华文楷体"/>
            <w:sz w:val="28"/>
            <w:szCs w:val="28"/>
            <w:lang w:eastAsia="zh-CN"/>
          </w:rPr>
          <w:t>像这样的话</w:t>
        </w:r>
      </w:ins>
      <w:ins w:id="652" w:author="Administrator" w:date="2015-08-15T09:04:58Z">
        <w:r>
          <w:rPr>
            <w:rFonts w:hint="eastAsia" w:ascii="华文楷体" w:hAnsi="华文楷体" w:eastAsia="华文楷体"/>
            <w:sz w:val="28"/>
            <w:szCs w:val="28"/>
            <w:lang w:eastAsia="zh-CN"/>
          </w:rPr>
          <w:t>这个比喻成</w:t>
        </w:r>
      </w:ins>
      <w:r>
        <w:rPr>
          <w:rFonts w:hint="eastAsia" w:ascii="华文楷体" w:hAnsi="华文楷体" w:eastAsia="华文楷体"/>
          <w:sz w:val="28"/>
          <w:szCs w:val="28"/>
        </w:rPr>
        <w:t>这</w:t>
      </w:r>
      <w:del w:id="653" w:author="Administrator" w:date="2015-08-15T09:05:08Z">
        <w:r>
          <w:rPr>
            <w:rFonts w:hint="eastAsia" w:ascii="华文楷体" w:hAnsi="华文楷体" w:eastAsia="华文楷体"/>
            <w:sz w:val="28"/>
            <w:szCs w:val="28"/>
          </w:rPr>
          <w:delText>里</w:delText>
        </w:r>
      </w:del>
      <w:ins w:id="654" w:author="Administrator" w:date="2015-08-15T09:05:08Z">
        <w:r>
          <w:rPr>
            <w:rFonts w:hint="eastAsia" w:ascii="华文楷体" w:hAnsi="华文楷体" w:eastAsia="华文楷体"/>
            <w:sz w:val="28"/>
            <w:szCs w:val="28"/>
            <w:lang w:eastAsia="zh-CN"/>
          </w:rPr>
          <w:t>个地方</w:t>
        </w:r>
      </w:ins>
      <w:r>
        <w:rPr>
          <w:rFonts w:hint="eastAsia" w:ascii="华文楷体" w:hAnsi="华文楷体" w:eastAsia="华文楷体"/>
          <w:sz w:val="28"/>
          <w:szCs w:val="28"/>
        </w:rPr>
        <w:t>引用</w:t>
      </w:r>
      <w:del w:id="655" w:author="Administrator" w:date="2015-08-15T09:05:12Z">
        <w:r>
          <w:rPr>
            <w:rFonts w:hint="eastAsia" w:ascii="华文楷体" w:hAnsi="华文楷体" w:eastAsia="华文楷体"/>
            <w:sz w:val="28"/>
            <w:szCs w:val="28"/>
          </w:rPr>
          <w:delText>这个</w:delText>
        </w:r>
      </w:del>
      <w:r>
        <w:rPr>
          <w:rFonts w:hint="eastAsia" w:ascii="华文楷体" w:hAnsi="华文楷体" w:eastAsia="华文楷体"/>
          <w:sz w:val="28"/>
          <w:szCs w:val="28"/>
        </w:rPr>
        <w:t>教证</w:t>
      </w:r>
      <w:del w:id="656" w:author="Administrator" w:date="2015-08-15T09:05:21Z">
        <w:r>
          <w:rPr>
            <w:rFonts w:hint="eastAsia" w:ascii="华文楷体" w:hAnsi="华文楷体" w:eastAsia="华文楷体"/>
            <w:sz w:val="28"/>
            <w:szCs w:val="28"/>
          </w:rPr>
          <w:delText>就是想</w:delText>
        </w:r>
      </w:del>
      <w:r>
        <w:rPr>
          <w:rFonts w:hint="eastAsia" w:ascii="华文楷体" w:hAnsi="华文楷体" w:eastAsia="华文楷体"/>
          <w:sz w:val="28"/>
          <w:szCs w:val="28"/>
        </w:rPr>
        <w:t>说明这个问题。</w:t>
      </w:r>
    </w:p>
    <w:p>
      <w:pPr>
        <w:ind w:firstLine="570"/>
        <w:rPr>
          <w:ins w:id="657" w:author="Administrator" w:date="2015-08-15T09:06:08Z"/>
          <w:rStyle w:val="5"/>
          <w:rFonts w:hint="eastAsia" w:ascii="华文楷体" w:hAnsi="华文楷体" w:eastAsia="华文楷体" w:cs="华文楷体"/>
          <w:i w:val="0"/>
          <w:caps w:val="0"/>
          <w:color w:val="000000"/>
          <w:spacing w:val="0"/>
          <w:sz w:val="28"/>
          <w:szCs w:val="28"/>
          <w:shd w:val="clear" w:color="auto" w:fill="FBF9F4"/>
          <w:lang w:eastAsia="zh-CN"/>
        </w:rPr>
      </w:pPr>
      <w:ins w:id="658" w:author="Administrator" w:date="2015-08-15T09:06:03Z">
        <w:r>
          <w:rPr>
            <w:rStyle w:val="5"/>
            <w:rFonts w:hint="eastAsia" w:ascii="华文楷体" w:hAnsi="华文楷体" w:eastAsia="华文楷体" w:cs="华文楷体"/>
            <w:i w:val="0"/>
            <w:caps w:val="0"/>
            <w:color w:val="000000"/>
            <w:spacing w:val="0"/>
            <w:sz w:val="28"/>
            <w:szCs w:val="28"/>
            <w:shd w:val="clear" w:color="auto" w:fill="FBF9F4"/>
            <w:lang w:eastAsia="zh-CN"/>
          </w:rPr>
          <w:t>【</w:t>
        </w:r>
      </w:ins>
      <w:ins w:id="659" w:author="Administrator" w:date="2015-08-15T09:06:01Z">
        <w:r>
          <w:rPr>
            <w:rStyle w:val="5"/>
            <w:rFonts w:ascii="华文楷体" w:hAnsi="华文楷体" w:eastAsia="华文楷体" w:cs="华文楷体"/>
            <w:i w:val="0"/>
            <w:caps w:val="0"/>
            <w:color w:val="000000"/>
            <w:spacing w:val="0"/>
            <w:sz w:val="28"/>
            <w:szCs w:val="28"/>
            <w:shd w:val="clear" w:color="auto" w:fill="FBF9F4"/>
          </w:rPr>
          <w:t>为此，首先以此相似胜义打破实执，接着阐明真实胜义也能遣除耽著无实的这一分。</w:t>
        </w:r>
      </w:ins>
      <w:ins w:id="660" w:author="Administrator" w:date="2015-08-15T09:06:06Z">
        <w:r>
          <w:rPr>
            <w:rStyle w:val="5"/>
            <w:rFonts w:hint="eastAsia" w:ascii="华文楷体" w:hAnsi="华文楷体" w:eastAsia="华文楷体" w:cs="华文楷体"/>
            <w:i w:val="0"/>
            <w:caps w:val="0"/>
            <w:color w:val="000000"/>
            <w:spacing w:val="0"/>
            <w:sz w:val="28"/>
            <w:szCs w:val="28"/>
            <w:shd w:val="clear" w:color="auto" w:fill="FBF9F4"/>
            <w:lang w:eastAsia="zh-CN"/>
          </w:rPr>
          <w:t>】</w:t>
        </w:r>
      </w:ins>
    </w:p>
    <w:p>
      <w:pPr>
        <w:ind w:firstLine="570"/>
        <w:rPr>
          <w:rFonts w:hint="eastAsia" w:ascii="华文楷体" w:hAnsi="华文楷体" w:eastAsia="华文楷体"/>
          <w:sz w:val="28"/>
          <w:szCs w:val="28"/>
        </w:rPr>
      </w:pPr>
      <w:del w:id="661" w:author="Administrator" w:date="2015-08-15T09:06:01Z">
        <w:r>
          <w:rPr>
            <w:rFonts w:hint="eastAsia" w:ascii="华文楷体" w:hAnsi="华文楷体" w:eastAsia="华文楷体"/>
            <w:sz w:val="28"/>
            <w:szCs w:val="28"/>
          </w:rPr>
          <w:delText>“为此，首先以此相似胜义打破实执，接着阐明真实胜义也能遣除耽着无实的这一分”</w:delText>
        </w:r>
      </w:del>
      <w:r>
        <w:rPr>
          <w:rFonts w:hint="eastAsia" w:ascii="华文楷体" w:hAnsi="华文楷体" w:eastAsia="华文楷体"/>
          <w:sz w:val="28"/>
          <w:szCs w:val="28"/>
        </w:rPr>
        <w:t>所以说首先以相似胜义的观点、单空的观点</w:t>
      </w:r>
      <w:ins w:id="662" w:author="Administrator" w:date="2015-08-15T09:06:24Z">
        <w:r>
          <w:rPr>
            <w:rFonts w:hint="eastAsia" w:ascii="华文楷体" w:hAnsi="华文楷体" w:eastAsia="华文楷体"/>
            <w:sz w:val="28"/>
            <w:szCs w:val="28"/>
            <w:lang w:eastAsia="zh-CN"/>
          </w:rPr>
          <w:t>来</w:t>
        </w:r>
      </w:ins>
      <w:r>
        <w:rPr>
          <w:rFonts w:hint="eastAsia" w:ascii="华文楷体" w:hAnsi="华文楷体" w:eastAsia="华文楷体"/>
          <w:sz w:val="28"/>
          <w:szCs w:val="28"/>
        </w:rPr>
        <w:t>打破众生相续当中实有的执着，</w:t>
      </w:r>
      <w:ins w:id="663" w:author="Administrator" w:date="2015-08-15T09:06:32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打破</w:t>
      </w:r>
      <w:ins w:id="664" w:author="Administrator" w:date="2015-08-15T09:06:35Z">
        <w:r>
          <w:rPr>
            <w:rFonts w:hint="eastAsia" w:ascii="华文楷体" w:hAnsi="华文楷体" w:eastAsia="华文楷体"/>
            <w:sz w:val="28"/>
            <w:szCs w:val="28"/>
            <w:lang w:eastAsia="zh-CN"/>
          </w:rPr>
          <w:t>了</w:t>
        </w:r>
      </w:ins>
      <w:r>
        <w:rPr>
          <w:rFonts w:hint="eastAsia" w:ascii="华文楷体" w:hAnsi="华文楷体" w:eastAsia="华文楷体"/>
          <w:sz w:val="28"/>
          <w:szCs w:val="28"/>
        </w:rPr>
        <w:t>众生相续</w:t>
      </w:r>
      <w:del w:id="665" w:author="Administrator" w:date="2015-08-15T09:06:42Z">
        <w:r>
          <w:rPr>
            <w:rFonts w:hint="eastAsia" w:ascii="华文楷体" w:hAnsi="华文楷体" w:eastAsia="华文楷体"/>
            <w:sz w:val="28"/>
            <w:szCs w:val="28"/>
          </w:rPr>
          <w:delText>当中</w:delText>
        </w:r>
      </w:del>
      <w:r>
        <w:rPr>
          <w:rFonts w:hint="eastAsia" w:ascii="华文楷体" w:hAnsi="华文楷体" w:eastAsia="华文楷体"/>
          <w:sz w:val="28"/>
          <w:szCs w:val="28"/>
        </w:rPr>
        <w:t>实有执着之后</w:t>
      </w:r>
      <w:ins w:id="666" w:author="Administrator" w:date="2015-08-15T09:06:48Z">
        <w:r>
          <w:rPr>
            <w:rFonts w:hint="eastAsia" w:ascii="华文楷体" w:hAnsi="华文楷体" w:eastAsia="华文楷体"/>
            <w:sz w:val="28"/>
            <w:szCs w:val="28"/>
            <w:lang w:eastAsia="zh-CN"/>
          </w:rPr>
          <w:t>呢</w:t>
        </w:r>
      </w:ins>
      <w:ins w:id="667" w:author="Administrator" w:date="2015-08-15T09:06:49Z">
        <w:r>
          <w:rPr>
            <w:rFonts w:hint="eastAsia" w:ascii="华文楷体" w:hAnsi="华文楷体" w:eastAsia="华文楷体"/>
            <w:sz w:val="28"/>
            <w:szCs w:val="28"/>
            <w:lang w:eastAsia="zh-CN"/>
          </w:rPr>
          <w:t>，</w:t>
        </w:r>
      </w:ins>
      <w:r>
        <w:rPr>
          <w:rFonts w:hint="eastAsia" w:ascii="华文楷体" w:hAnsi="华文楷体" w:eastAsia="华文楷体"/>
          <w:sz w:val="28"/>
          <w:szCs w:val="28"/>
        </w:rPr>
        <w:t>接着又阐明真实胜义谛能够遣除耽</w:t>
      </w:r>
      <w:del w:id="668" w:author="Administrator" w:date="2015-08-15T09:07:03Z">
        <w:r>
          <w:rPr>
            <w:rFonts w:hint="eastAsia" w:ascii="华文楷体" w:hAnsi="华文楷体" w:eastAsia="华文楷体"/>
            <w:sz w:val="28"/>
            <w:szCs w:val="28"/>
          </w:rPr>
          <w:delText>着</w:delText>
        </w:r>
      </w:del>
      <w:ins w:id="669" w:author="Administrator" w:date="2015-08-15T09:07:03Z">
        <w:r>
          <w:rPr>
            <w:rFonts w:hint="eastAsia" w:ascii="华文楷体" w:hAnsi="华文楷体" w:eastAsia="华文楷体"/>
            <w:sz w:val="28"/>
            <w:szCs w:val="28"/>
            <w:lang w:eastAsia="zh-CN"/>
          </w:rPr>
          <w:t>著</w:t>
        </w:r>
      </w:ins>
      <w:r>
        <w:rPr>
          <w:rFonts w:hint="eastAsia" w:ascii="华文楷体" w:hAnsi="华文楷体" w:eastAsia="华文楷体"/>
          <w:sz w:val="28"/>
          <w:szCs w:val="28"/>
        </w:rPr>
        <w:t>无实的这一分，</w:t>
      </w:r>
      <w:ins w:id="670" w:author="Administrator" w:date="2015-08-15T09:08:11Z">
        <w:r>
          <w:rPr>
            <w:rFonts w:hint="eastAsia" w:ascii="华文楷体" w:hAnsi="华文楷体" w:eastAsia="华文楷体"/>
            <w:sz w:val="28"/>
            <w:szCs w:val="28"/>
            <w:lang w:eastAsia="zh-CN"/>
          </w:rPr>
          <w:t>打破</w:t>
        </w:r>
      </w:ins>
      <w:ins w:id="671" w:author="Administrator" w:date="2015-08-15T09:08:17Z">
        <w:r>
          <w:rPr>
            <w:rFonts w:hint="eastAsia" w:ascii="华文楷体" w:hAnsi="华文楷体" w:eastAsia="华文楷体"/>
            <w:sz w:val="28"/>
            <w:szCs w:val="28"/>
            <w:lang w:eastAsia="zh-CN"/>
          </w:rPr>
          <w:t>实执之后呢</w:t>
        </w:r>
      </w:ins>
      <w:ins w:id="672" w:author="Administrator" w:date="2015-08-15T09:08:21Z">
        <w:r>
          <w:rPr>
            <w:rFonts w:hint="eastAsia" w:ascii="华文楷体" w:hAnsi="华文楷体" w:eastAsia="华文楷体"/>
            <w:sz w:val="28"/>
            <w:szCs w:val="28"/>
            <w:lang w:eastAsia="zh-CN"/>
          </w:rPr>
          <w:t>，</w:t>
        </w:r>
      </w:ins>
      <w:del w:id="673" w:author="Administrator" w:date="2015-08-15T09:08:24Z">
        <w:r>
          <w:rPr>
            <w:rFonts w:hint="eastAsia" w:ascii="华文楷体" w:hAnsi="华文楷体" w:eastAsia="华文楷体"/>
            <w:sz w:val="28"/>
            <w:szCs w:val="28"/>
          </w:rPr>
          <w:delText>之后</w:delText>
        </w:r>
      </w:del>
      <w:r>
        <w:rPr>
          <w:rFonts w:hint="eastAsia" w:ascii="华文楷体" w:hAnsi="华文楷体" w:eastAsia="华文楷体"/>
          <w:sz w:val="28"/>
          <w:szCs w:val="28"/>
        </w:rPr>
        <w:t>内心当中就有无实的这一种耽着，空性是无实的这一种耽</w:t>
      </w:r>
      <w:del w:id="674" w:author="Administrator" w:date="2015-08-15T09:08:37Z">
        <w:r>
          <w:rPr>
            <w:rFonts w:hint="eastAsia" w:ascii="华文楷体" w:hAnsi="华文楷体" w:eastAsia="华文楷体"/>
            <w:sz w:val="28"/>
            <w:szCs w:val="28"/>
          </w:rPr>
          <w:delText>着</w:delText>
        </w:r>
      </w:del>
      <w:ins w:id="675" w:author="Administrator" w:date="2015-08-15T09:08:37Z">
        <w:r>
          <w:rPr>
            <w:rFonts w:hint="eastAsia" w:ascii="华文楷体" w:hAnsi="华文楷体" w:eastAsia="华文楷体"/>
            <w:sz w:val="28"/>
            <w:szCs w:val="28"/>
            <w:lang w:eastAsia="zh-CN"/>
          </w:rPr>
          <w:t>著</w:t>
        </w:r>
      </w:ins>
      <w:r>
        <w:rPr>
          <w:rFonts w:hint="eastAsia" w:ascii="华文楷体" w:hAnsi="华文楷体" w:eastAsia="华文楷体"/>
          <w:sz w:val="28"/>
          <w:szCs w:val="28"/>
        </w:rPr>
        <w:t>，</w:t>
      </w:r>
      <w:ins w:id="676" w:author="Administrator" w:date="2015-08-15T09:08:41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接着阐明无实和有实是观待的，如果有实不存在，无实离开所依之后</w:t>
      </w:r>
      <w:ins w:id="677" w:author="Administrator" w:date="2015-08-15T09:09:03Z">
        <w:r>
          <w:rPr>
            <w:rFonts w:hint="eastAsia" w:ascii="华文楷体" w:hAnsi="华文楷体" w:eastAsia="华文楷体"/>
            <w:sz w:val="28"/>
            <w:szCs w:val="28"/>
            <w:lang w:eastAsia="zh-CN"/>
          </w:rPr>
          <w:t>无实</w:t>
        </w:r>
      </w:ins>
      <w:r>
        <w:rPr>
          <w:rFonts w:hint="eastAsia" w:ascii="华文楷体" w:hAnsi="华文楷体" w:eastAsia="华文楷体"/>
          <w:sz w:val="28"/>
          <w:szCs w:val="28"/>
        </w:rPr>
        <w:t>也不存在，通过这样一种观待的方式可以遣除无实的执着，</w:t>
      </w:r>
      <w:del w:id="678" w:author="Administrator" w:date="2015-08-15T09:09:21Z">
        <w:r>
          <w:rPr>
            <w:rFonts w:hint="eastAsia" w:ascii="华文楷体" w:hAnsi="华文楷体" w:eastAsia="华文楷体"/>
            <w:sz w:val="28"/>
            <w:szCs w:val="28"/>
          </w:rPr>
          <w:delText>趋【51:55】</w:delText>
        </w:r>
      </w:del>
      <w:ins w:id="679" w:author="Administrator" w:date="2015-08-15T09:09:21Z">
        <w:r>
          <w:rPr>
            <w:rFonts w:hint="eastAsia" w:ascii="华文楷体" w:hAnsi="华文楷体" w:eastAsia="华文楷体"/>
            <w:sz w:val="28"/>
            <w:szCs w:val="28"/>
            <w:lang w:eastAsia="zh-CN"/>
          </w:rPr>
          <w:t>而</w:t>
        </w:r>
      </w:ins>
      <w:ins w:id="680" w:author="Administrator" w:date="2015-08-15T09:09:25Z">
        <w:r>
          <w:rPr>
            <w:rFonts w:hint="eastAsia" w:ascii="华文楷体" w:hAnsi="华文楷体" w:eastAsia="华文楷体"/>
            <w:sz w:val="28"/>
            <w:szCs w:val="28"/>
            <w:lang w:eastAsia="zh-CN"/>
          </w:rPr>
          <w:t>悟</w:t>
        </w:r>
      </w:ins>
      <w:r>
        <w:rPr>
          <w:rFonts w:hint="eastAsia" w:ascii="华文楷体" w:hAnsi="华文楷体" w:eastAsia="华文楷体"/>
          <w:sz w:val="28"/>
          <w:szCs w:val="28"/>
        </w:rPr>
        <w:t>入空性。</w:t>
      </w:r>
    </w:p>
    <w:p>
      <w:pPr>
        <w:ind w:firstLine="570"/>
        <w:rPr>
          <w:ins w:id="681" w:author="Administrator" w:date="2015-08-15T09:10:39Z"/>
          <w:rFonts w:hint="eastAsia" w:ascii="华文楷体" w:hAnsi="华文楷体" w:eastAsia="华文楷体"/>
          <w:sz w:val="28"/>
          <w:szCs w:val="28"/>
        </w:rPr>
      </w:pPr>
      <w:r>
        <w:rPr>
          <w:rFonts w:hint="eastAsia" w:ascii="华文楷体" w:hAnsi="华文楷体" w:eastAsia="华文楷体"/>
          <w:sz w:val="28"/>
          <w:szCs w:val="28"/>
        </w:rPr>
        <w:t>【</w:t>
      </w:r>
      <w:ins w:id="682" w:author="Administrator" w:date="2015-08-15T09:10:04Z">
        <w:r>
          <w:rPr>
            <w:rStyle w:val="5"/>
            <w:rFonts w:ascii="华文楷体" w:hAnsi="华文楷体" w:eastAsia="华文楷体" w:cs="华文楷体"/>
            <w:i w:val="0"/>
            <w:caps w:val="0"/>
            <w:color w:val="000000"/>
            <w:spacing w:val="0"/>
            <w:sz w:val="28"/>
            <w:szCs w:val="28"/>
            <w:shd w:val="clear" w:color="auto" w:fill="FBF9F4"/>
          </w:rPr>
          <w:t>总之，不加成实等任何鉴别，</w:t>
        </w:r>
      </w:ins>
      <w:ins w:id="683" w:author="Administrator" w:date="2015-08-15T09:10:31Z">
        <w:r>
          <w:rPr>
            <w:rStyle w:val="5"/>
            <w:rFonts w:ascii="华文楷体" w:hAnsi="华文楷体" w:eastAsia="华文楷体" w:cs="华文楷体"/>
            <w:i w:val="0"/>
            <w:caps w:val="0"/>
            <w:color w:val="000000"/>
            <w:spacing w:val="0"/>
            <w:sz w:val="28"/>
            <w:szCs w:val="28"/>
            <w:shd w:val="clear" w:color="auto" w:fill="FBF9F4"/>
          </w:rPr>
          <w:t>具有轻易认定息灭有、无、是二、非二四边此等所缘的大离戏、各别自证所悟之奥义的必要。</w:t>
        </w:r>
      </w:ins>
      <w:del w:id="684" w:author="Administrator" w:date="2015-08-15T09:10:31Z">
        <w:r>
          <w:rPr>
            <w:rFonts w:hint="eastAsia" w:ascii="华文楷体" w:hAnsi="华文楷体" w:eastAsia="华文楷体"/>
            <w:sz w:val="28"/>
            <w:szCs w:val="28"/>
          </w:rPr>
          <w:delText>总之，不加成实等任何鉴别，具有轻易认定息灭有、无、是二、非二四边此等所缘的大离戏、各别自证所悟之奥义的必要。</w:delText>
        </w:r>
      </w:del>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这段话主要是说，不加成实的鉴别具有必要性。宣讲真实胜义谛，具有什么必要性呢？</w:t>
      </w:r>
      <w:ins w:id="685" w:author="Administrator" w:date="2015-08-15T09:11:02Z">
        <w:r>
          <w:rPr>
            <w:rFonts w:hint="eastAsia" w:ascii="华文楷体" w:hAnsi="华文楷体" w:eastAsia="华文楷体"/>
            <w:sz w:val="28"/>
            <w:szCs w:val="28"/>
            <w:lang w:eastAsia="zh-CN"/>
          </w:rPr>
          <w:t>下面</w:t>
        </w:r>
      </w:ins>
      <w:ins w:id="686" w:author="Administrator" w:date="2015-08-15T09:11:03Z">
        <w:r>
          <w:rPr>
            <w:rFonts w:hint="eastAsia" w:ascii="华文楷体" w:hAnsi="华文楷体" w:eastAsia="华文楷体"/>
            <w:sz w:val="28"/>
            <w:szCs w:val="28"/>
            <w:lang w:eastAsia="zh-CN"/>
          </w:rPr>
          <w:t>就是</w:t>
        </w:r>
      </w:ins>
      <w:ins w:id="687" w:author="Administrator" w:date="2015-08-15T09:11:05Z">
        <w:r>
          <w:rPr>
            <w:rFonts w:hint="eastAsia" w:ascii="华文楷体" w:hAnsi="华文楷体" w:eastAsia="华文楷体"/>
            <w:sz w:val="28"/>
            <w:szCs w:val="28"/>
            <w:lang w:eastAsia="zh-CN"/>
          </w:rPr>
          <w:t>主要</w:t>
        </w:r>
      </w:ins>
      <w:ins w:id="688" w:author="Administrator" w:date="2015-08-15T09:11:06Z">
        <w:r>
          <w:rPr>
            <w:rFonts w:hint="eastAsia" w:ascii="华文楷体" w:hAnsi="华文楷体" w:eastAsia="华文楷体"/>
            <w:sz w:val="28"/>
            <w:szCs w:val="28"/>
            <w:lang w:eastAsia="zh-CN"/>
          </w:rPr>
          <w:t>是</w:t>
        </w:r>
      </w:ins>
      <w:ins w:id="689" w:author="Administrator" w:date="2015-08-15T09:11:09Z">
        <w:r>
          <w:rPr>
            <w:rFonts w:hint="eastAsia" w:ascii="华文楷体" w:hAnsi="华文楷体" w:eastAsia="华文楷体"/>
            <w:sz w:val="28"/>
            <w:szCs w:val="28"/>
            <w:lang w:eastAsia="zh-CN"/>
          </w:rPr>
          <w:t>这个意思</w:t>
        </w:r>
      </w:ins>
      <w:ins w:id="690" w:author="Administrator" w:date="2015-08-15T09:11:10Z">
        <w:r>
          <w:rPr>
            <w:rFonts w:hint="eastAsia" w:ascii="华文楷体" w:hAnsi="华文楷体" w:eastAsia="华文楷体"/>
            <w:sz w:val="28"/>
            <w:szCs w:val="28"/>
            <w:lang w:eastAsia="zh-CN"/>
          </w:rPr>
          <w:t>，</w:t>
        </w:r>
      </w:ins>
      <w:ins w:id="691" w:author="Administrator" w:date="2015-08-15T09:11:20Z">
        <w:r>
          <w:rPr>
            <w:rFonts w:hint="eastAsia" w:ascii="华文楷体" w:hAnsi="华文楷体" w:eastAsia="华文楷体"/>
            <w:sz w:val="28"/>
            <w:szCs w:val="28"/>
            <w:lang w:eastAsia="zh-CN"/>
          </w:rPr>
          <w:t>那么</w:t>
        </w:r>
      </w:ins>
      <w:ins w:id="692" w:author="Administrator" w:date="2015-08-15T09:11:26Z">
        <w:r>
          <w:rPr>
            <w:rFonts w:hint="eastAsia" w:ascii="华文楷体" w:hAnsi="华文楷体" w:eastAsia="华文楷体"/>
            <w:sz w:val="28"/>
            <w:szCs w:val="28"/>
            <w:lang w:eastAsia="zh-CN"/>
          </w:rPr>
          <w:t>不加</w:t>
        </w:r>
      </w:ins>
      <w:ins w:id="693" w:author="Administrator" w:date="2015-08-15T09:11:57Z">
        <w:r>
          <w:rPr>
            <w:rStyle w:val="5"/>
            <w:rFonts w:ascii="华文楷体" w:hAnsi="华文楷体" w:eastAsia="华文楷体" w:cs="华文楷体"/>
            <w:b w:val="0"/>
            <w:bCs/>
            <w:i w:val="0"/>
            <w:caps w:val="0"/>
            <w:color w:val="000000"/>
            <w:spacing w:val="0"/>
            <w:sz w:val="28"/>
            <w:szCs w:val="28"/>
            <w:shd w:val="clear" w:color="auto" w:fill="FBF9F4"/>
            <w:rPrChange w:id="694" w:author="Administrator" w:date="2015-08-15T09:12:04Z">
              <w:rPr>
                <w:rStyle w:val="5"/>
                <w:rFonts w:ascii="华文楷体" w:hAnsi="华文楷体" w:eastAsia="华文楷体" w:cs="华文楷体"/>
                <w:i w:val="0"/>
                <w:caps w:val="0"/>
                <w:color w:val="000000"/>
                <w:spacing w:val="0"/>
                <w:sz w:val="28"/>
                <w:szCs w:val="28"/>
                <w:shd w:val="clear" w:color="auto" w:fill="FBF9F4"/>
              </w:rPr>
            </w:rPrChange>
          </w:rPr>
          <w:t>成实等任何鉴别</w:t>
        </w:r>
      </w:ins>
      <w:ins w:id="695" w:author="Administrator" w:date="2015-08-15T09:12:08Z">
        <w:r>
          <w:rPr>
            <w:rStyle w:val="5"/>
            <w:rFonts w:hint="eastAsia" w:ascii="华文楷体" w:hAnsi="华文楷体" w:eastAsia="华文楷体" w:cs="华文楷体"/>
            <w:b w:val="0"/>
            <w:bCs/>
            <w:i w:val="0"/>
            <w:caps w:val="0"/>
            <w:color w:val="000000"/>
            <w:spacing w:val="0"/>
            <w:sz w:val="28"/>
            <w:szCs w:val="28"/>
            <w:shd w:val="clear" w:color="auto" w:fill="FBF9F4"/>
            <w:lang w:eastAsia="zh-CN"/>
          </w:rPr>
          <w:t>，</w:t>
        </w:r>
      </w:ins>
      <w:r>
        <w:rPr>
          <w:rFonts w:hint="eastAsia" w:ascii="华文楷体" w:hAnsi="华文楷体" w:eastAsia="华文楷体"/>
          <w:sz w:val="28"/>
          <w:szCs w:val="28"/>
        </w:rPr>
        <w:t>我们知道真实胜义谛，应成派的观点</w:t>
      </w:r>
      <w:del w:id="696" w:author="Administrator" w:date="2015-08-15T09:12:25Z">
        <w:r>
          <w:rPr>
            <w:rFonts w:hint="eastAsia" w:ascii="华文楷体" w:hAnsi="华文楷体" w:eastAsia="华文楷体"/>
            <w:sz w:val="28"/>
            <w:szCs w:val="28"/>
          </w:rPr>
          <w:delText>是成</w:delText>
        </w:r>
      </w:del>
      <w:ins w:id="697" w:author="Administrator" w:date="2015-08-15T09:12:25Z">
        <w:r>
          <w:rPr>
            <w:rFonts w:hint="eastAsia" w:ascii="华文楷体" w:hAnsi="华文楷体" w:eastAsia="华文楷体"/>
            <w:sz w:val="28"/>
            <w:szCs w:val="28"/>
            <w:lang w:eastAsia="zh-CN"/>
          </w:rPr>
          <w:t>他</w:t>
        </w:r>
      </w:ins>
      <w:ins w:id="698" w:author="Administrator" w:date="2015-08-15T09:12:26Z">
        <w:r>
          <w:rPr>
            <w:rFonts w:hint="eastAsia" w:ascii="华文楷体" w:hAnsi="华文楷体" w:eastAsia="华文楷体"/>
            <w:sz w:val="28"/>
            <w:szCs w:val="28"/>
            <w:lang w:eastAsia="zh-CN"/>
          </w:rPr>
          <w:t>说</w:t>
        </w:r>
      </w:ins>
      <w:ins w:id="699" w:author="Administrator" w:date="2015-08-15T09:12:28Z">
        <w:r>
          <w:rPr>
            <w:rFonts w:hint="eastAsia" w:ascii="华文楷体" w:hAnsi="华文楷体" w:eastAsia="华文楷体"/>
            <w:sz w:val="28"/>
            <w:szCs w:val="28"/>
            <w:lang w:eastAsia="zh-CN"/>
          </w:rPr>
          <w:t>不加</w:t>
        </w:r>
      </w:ins>
      <w:ins w:id="700" w:author="Administrator" w:date="2015-08-15T09:12:36Z">
        <w:r>
          <w:rPr>
            <w:rFonts w:hint="eastAsia" w:ascii="华文楷体" w:hAnsi="华文楷体" w:eastAsia="华文楷体"/>
            <w:sz w:val="28"/>
            <w:szCs w:val="28"/>
            <w:lang w:eastAsia="zh-CN"/>
          </w:rPr>
          <w:t>成</w:t>
        </w:r>
      </w:ins>
      <w:r>
        <w:rPr>
          <w:rFonts w:hint="eastAsia" w:ascii="华文楷体" w:hAnsi="华文楷体" w:eastAsia="华文楷体"/>
          <w:sz w:val="28"/>
          <w:szCs w:val="28"/>
        </w:rPr>
        <w:t>实</w:t>
      </w:r>
      <w:del w:id="701" w:author="Administrator" w:date="2015-08-15T09:12:49Z">
        <w:r>
          <w:rPr>
            <w:rFonts w:hint="eastAsia" w:ascii="华文楷体" w:hAnsi="华文楷体" w:eastAsia="华文楷体"/>
            <w:sz w:val="28"/>
            <w:szCs w:val="28"/>
          </w:rPr>
          <w:delText>（52:28），</w:delText>
        </w:r>
      </w:del>
      <w:ins w:id="702" w:author="Administrator" w:date="2015-08-15T09:12:49Z">
        <w:r>
          <w:rPr>
            <w:rFonts w:hint="eastAsia" w:ascii="华文楷体" w:hAnsi="华文楷体" w:eastAsia="华文楷体"/>
            <w:sz w:val="28"/>
            <w:szCs w:val="28"/>
            <w:lang w:eastAsia="zh-CN"/>
          </w:rPr>
          <w:t>他认为</w:t>
        </w:r>
      </w:ins>
      <w:ins w:id="703" w:author="Administrator" w:date="2015-08-15T09:12:51Z">
        <w:r>
          <w:rPr>
            <w:rFonts w:hint="eastAsia" w:ascii="华文楷体" w:hAnsi="华文楷体" w:eastAsia="华文楷体"/>
            <w:sz w:val="28"/>
            <w:szCs w:val="28"/>
            <w:lang w:eastAsia="zh-CN"/>
          </w:rPr>
          <w:t>鉴别</w:t>
        </w:r>
      </w:ins>
      <w:ins w:id="704" w:author="Administrator" w:date="2015-08-15T09:12:53Z">
        <w:r>
          <w:rPr>
            <w:rFonts w:hint="eastAsia" w:ascii="华文楷体" w:hAnsi="华文楷体" w:eastAsia="华文楷体"/>
            <w:sz w:val="28"/>
            <w:szCs w:val="28"/>
            <w:lang w:eastAsia="zh-CN"/>
          </w:rPr>
          <w:t>，</w:t>
        </w:r>
      </w:ins>
      <w:ins w:id="705" w:author="Administrator" w:date="2015-08-15T09:12:58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什么叫加成实的鉴别呢？</w:t>
      </w:r>
      <w:ins w:id="706" w:author="Administrator" w:date="2015-08-15T09:13:29Z">
        <w:r>
          <w:rPr>
            <w:rFonts w:hint="eastAsia" w:ascii="华文楷体" w:hAnsi="华文楷体" w:eastAsia="华文楷体"/>
            <w:sz w:val="28"/>
            <w:szCs w:val="28"/>
            <w:lang w:eastAsia="zh-CN"/>
          </w:rPr>
          <w:t>就说</w:t>
        </w:r>
      </w:ins>
      <w:ins w:id="707" w:author="Administrator" w:date="2015-08-15T09:13:31Z">
        <w:r>
          <w:rPr>
            <w:rFonts w:hint="eastAsia" w:ascii="华文楷体" w:hAnsi="华文楷体" w:eastAsia="华文楷体"/>
            <w:sz w:val="28"/>
            <w:szCs w:val="28"/>
            <w:lang w:eastAsia="zh-CN"/>
          </w:rPr>
          <w:t>只是</w:t>
        </w:r>
      </w:ins>
      <w:ins w:id="708" w:author="Administrator" w:date="2015-08-15T09:13:34Z">
        <w:r>
          <w:rPr>
            <w:rFonts w:hint="eastAsia" w:ascii="华文楷体" w:hAnsi="华文楷体" w:eastAsia="华文楷体"/>
            <w:sz w:val="28"/>
            <w:szCs w:val="28"/>
            <w:lang w:eastAsia="zh-CN"/>
          </w:rPr>
          <w:t>实有</w:t>
        </w:r>
      </w:ins>
      <w:ins w:id="709" w:author="Administrator" w:date="2015-08-15T09:13:35Z">
        <w:r>
          <w:rPr>
            <w:rFonts w:hint="eastAsia" w:ascii="华文楷体" w:hAnsi="华文楷体" w:eastAsia="华文楷体"/>
            <w:sz w:val="28"/>
            <w:szCs w:val="28"/>
            <w:lang w:eastAsia="zh-CN"/>
          </w:rPr>
          <w:t>才</w:t>
        </w:r>
      </w:ins>
      <w:del w:id="710" w:author="Administrator" w:date="2015-08-15T09:13:49Z">
        <w:r>
          <w:rPr>
            <w:rFonts w:hint="eastAsia" w:ascii="华文楷体" w:hAnsi="华文楷体" w:eastAsia="华文楷体"/>
            <w:sz w:val="28"/>
            <w:szCs w:val="28"/>
          </w:rPr>
          <w:delText>只有实有才</w:delText>
        </w:r>
      </w:del>
      <w:r>
        <w:rPr>
          <w:rFonts w:hint="eastAsia" w:ascii="华文楷体" w:hAnsi="华文楷体" w:eastAsia="华文楷体"/>
          <w:sz w:val="28"/>
          <w:szCs w:val="28"/>
        </w:rPr>
        <w:t>空的，或者说分开二谛之后加胜义鉴别，在胜义谛当中才空，或者说加成实的鉴别，空的是实有，空的不是他的显现而是他的实有，真正的胜义谛不加</w:t>
      </w:r>
      <w:ins w:id="711" w:author="Administrator" w:date="2015-08-15T09:14:11Z">
        <w:r>
          <w:rPr>
            <w:rFonts w:hint="eastAsia" w:ascii="华文楷体" w:hAnsi="华文楷体" w:eastAsia="华文楷体"/>
            <w:sz w:val="28"/>
            <w:szCs w:val="28"/>
            <w:lang w:eastAsia="zh-CN"/>
          </w:rPr>
          <w:t>所谓</w:t>
        </w:r>
      </w:ins>
      <w:r>
        <w:rPr>
          <w:rFonts w:hint="eastAsia" w:ascii="华文楷体" w:hAnsi="华文楷体" w:eastAsia="华文楷体"/>
          <w:sz w:val="28"/>
          <w:szCs w:val="28"/>
        </w:rPr>
        <w:t>成实</w:t>
      </w:r>
      <w:ins w:id="712" w:author="Administrator" w:date="2015-08-15T09:14:23Z">
        <w:r>
          <w:rPr>
            <w:rFonts w:hint="eastAsia" w:ascii="华文楷体" w:hAnsi="华文楷体" w:eastAsia="华文楷体"/>
            <w:sz w:val="28"/>
            <w:szCs w:val="28"/>
            <w:lang w:eastAsia="zh-CN"/>
          </w:rPr>
          <w:t>任何</w:t>
        </w:r>
      </w:ins>
      <w:del w:id="713" w:author="Administrator" w:date="2015-08-15T09:14:29Z">
        <w:r>
          <w:rPr>
            <w:rFonts w:hint="eastAsia" w:ascii="华文楷体" w:hAnsi="华文楷体" w:eastAsia="华文楷体"/>
            <w:sz w:val="28"/>
            <w:szCs w:val="28"/>
          </w:rPr>
          <w:delText>等</w:delText>
        </w:r>
      </w:del>
      <w:r>
        <w:rPr>
          <w:rFonts w:hint="eastAsia" w:ascii="华文楷体" w:hAnsi="华文楷体" w:eastAsia="华文楷体"/>
          <w:sz w:val="28"/>
          <w:szCs w:val="28"/>
        </w:rPr>
        <w:t>鉴别。</w:t>
      </w:r>
      <w:ins w:id="714" w:author="Administrator" w:date="2015-08-15T09:14:33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不加鉴别具有什么必要呢？</w:t>
      </w:r>
      <w:ins w:id="715" w:author="Administrator" w:date="2015-08-15T09:14:45Z">
        <w:r>
          <w:rPr>
            <w:rFonts w:hint="eastAsia" w:ascii="华文楷体" w:hAnsi="华文楷体" w:eastAsia="华文楷体"/>
            <w:sz w:val="28"/>
            <w:szCs w:val="28"/>
            <w:lang w:eastAsia="zh-CN"/>
          </w:rPr>
          <w:t>这个地方</w:t>
        </w:r>
      </w:ins>
      <w:del w:id="716" w:author="Administrator" w:date="2015-08-15T09:14:49Z">
        <w:r>
          <w:rPr>
            <w:rFonts w:hint="eastAsia" w:ascii="华文楷体" w:hAnsi="华文楷体" w:eastAsia="华文楷体"/>
            <w:sz w:val="28"/>
            <w:szCs w:val="28"/>
          </w:rPr>
          <w:delText>这个</w:delText>
        </w:r>
      </w:del>
      <w:r>
        <w:rPr>
          <w:rFonts w:hint="eastAsia" w:ascii="华文楷体" w:hAnsi="华文楷体" w:eastAsia="华文楷体"/>
          <w:sz w:val="28"/>
          <w:szCs w:val="28"/>
        </w:rPr>
        <w:t>具有轻易认定息灭四边的必要性，具有这个必要，所以</w:t>
      </w:r>
      <w:ins w:id="717" w:author="Administrator" w:date="2015-08-15T09:14:58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你加了这</w:t>
      </w:r>
      <w:del w:id="718" w:author="Administrator" w:date="2015-08-15T09:15:07Z">
        <w:r>
          <w:rPr>
            <w:rFonts w:hint="eastAsia" w:ascii="华文楷体" w:hAnsi="华文楷体" w:eastAsia="华文楷体"/>
            <w:sz w:val="28"/>
            <w:szCs w:val="28"/>
          </w:rPr>
          <w:delText>个</w:delText>
        </w:r>
      </w:del>
      <w:ins w:id="719" w:author="Administrator" w:date="2015-08-15T09:15:07Z">
        <w:r>
          <w:rPr>
            <w:rFonts w:hint="eastAsia" w:ascii="华文楷体" w:hAnsi="华文楷体" w:eastAsia="华文楷体"/>
            <w:sz w:val="28"/>
            <w:szCs w:val="28"/>
            <w:lang w:eastAsia="zh-CN"/>
          </w:rPr>
          <w:t>样</w:t>
        </w:r>
      </w:ins>
      <w:ins w:id="720" w:author="Administrator" w:date="2015-08-15T09:15:0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鉴别之后就没有办法轻易认定息灭有边无边是二非二（是二是指一有一无，非二是指非有非无），所以你要息灭有无是非这个四边的</w:t>
      </w:r>
      <w:ins w:id="721" w:author="Administrator" w:date="2015-08-15T09:15:28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戏论</w:t>
      </w:r>
      <w:ins w:id="722" w:author="Administrator" w:date="2015-08-15T09:15:34Z">
        <w:r>
          <w:rPr>
            <w:rFonts w:hint="eastAsia" w:ascii="华文楷体" w:hAnsi="华文楷体" w:eastAsia="华文楷体"/>
            <w:sz w:val="28"/>
            <w:szCs w:val="28"/>
            <w:lang w:eastAsia="zh-CN"/>
          </w:rPr>
          <w:t>你</w:t>
        </w:r>
      </w:ins>
      <w:r>
        <w:rPr>
          <w:rFonts w:hint="eastAsia" w:ascii="华文楷体" w:hAnsi="华文楷体" w:eastAsia="华文楷体"/>
          <w:sz w:val="28"/>
          <w:szCs w:val="28"/>
        </w:rPr>
        <w:t>不能加鉴别，所以</w:t>
      </w:r>
      <w:ins w:id="723" w:author="Administrator" w:date="2015-08-15T09:15:40Z">
        <w:r>
          <w:rPr>
            <w:rFonts w:hint="eastAsia" w:ascii="华文楷体" w:hAnsi="华文楷体" w:eastAsia="华文楷体"/>
            <w:sz w:val="28"/>
            <w:szCs w:val="28"/>
            <w:lang w:eastAsia="zh-CN"/>
          </w:rPr>
          <w:t>说</w:t>
        </w:r>
      </w:ins>
      <w:r>
        <w:rPr>
          <w:rFonts w:hint="eastAsia" w:ascii="华文楷体" w:hAnsi="华文楷体" w:eastAsia="华文楷体"/>
          <w:sz w:val="28"/>
          <w:szCs w:val="28"/>
        </w:rPr>
        <w:t>你</w:t>
      </w:r>
      <w:ins w:id="724" w:author="Administrator" w:date="2015-08-15T09:15:51Z">
        <w:r>
          <w:rPr>
            <w:rFonts w:hint="eastAsia" w:ascii="华文楷体" w:hAnsi="华文楷体" w:eastAsia="华文楷体"/>
            <w:sz w:val="28"/>
            <w:szCs w:val="28"/>
            <w:lang w:eastAsia="zh-CN"/>
          </w:rPr>
          <w:t>具</w:t>
        </w:r>
      </w:ins>
      <w:r>
        <w:rPr>
          <w:rFonts w:hint="eastAsia" w:ascii="华文楷体" w:hAnsi="华文楷体" w:eastAsia="华文楷体"/>
          <w:sz w:val="28"/>
          <w:szCs w:val="28"/>
        </w:rPr>
        <w:t>要</w:t>
      </w:r>
      <w:ins w:id="725" w:author="Administrator" w:date="2015-08-15T09:53:32Z">
        <w:r>
          <w:rPr>
            <w:rFonts w:hint="eastAsia" w:ascii="华文楷体" w:hAnsi="华文楷体" w:eastAsia="华文楷体"/>
            <w:sz w:val="28"/>
            <w:szCs w:val="28"/>
            <w:lang w:eastAsia="zh-CN"/>
          </w:rPr>
          <w:t>认定</w:t>
        </w:r>
      </w:ins>
      <w:ins w:id="726" w:author="Administrator" w:date="2015-08-15T09:53:33Z">
        <w:r>
          <w:rPr>
            <w:rFonts w:hint="eastAsia" w:ascii="华文楷体" w:hAnsi="华文楷体" w:eastAsia="华文楷体"/>
            <w:sz w:val="28"/>
            <w:szCs w:val="28"/>
            <w:lang w:eastAsia="zh-CN"/>
          </w:rPr>
          <w:t>，</w:t>
        </w:r>
      </w:ins>
      <w:r>
        <w:rPr>
          <w:rFonts w:hint="eastAsia" w:ascii="华文楷体" w:hAnsi="华文楷体" w:eastAsia="华文楷体"/>
          <w:sz w:val="28"/>
          <w:szCs w:val="28"/>
        </w:rPr>
        <w:t>息灭有无是二非二</w:t>
      </w:r>
      <w:del w:id="727" w:author="Administrator" w:date="2015-08-15T09:53:43Z">
        <w:r>
          <w:rPr>
            <w:rFonts w:hint="eastAsia" w:ascii="华文楷体" w:hAnsi="华文楷体" w:eastAsia="华文楷体"/>
            <w:sz w:val="28"/>
            <w:szCs w:val="28"/>
          </w:rPr>
          <w:delText>此</w:delText>
        </w:r>
      </w:del>
      <w:ins w:id="728" w:author="Administrator" w:date="2015-08-15T09:53:43Z">
        <w:r>
          <w:rPr>
            <w:rFonts w:hint="eastAsia" w:ascii="华文楷体" w:hAnsi="华文楷体" w:eastAsia="华文楷体"/>
            <w:sz w:val="28"/>
            <w:szCs w:val="28"/>
            <w:lang w:eastAsia="zh-CN"/>
          </w:rPr>
          <w:t>是</w:t>
        </w:r>
      </w:ins>
      <w:r>
        <w:rPr>
          <w:rFonts w:hint="eastAsia" w:ascii="华文楷体" w:hAnsi="华文楷体" w:eastAsia="华文楷体"/>
          <w:sz w:val="28"/>
          <w:szCs w:val="28"/>
        </w:rPr>
        <w:t>四边的大离戏，各别自证所悟之奥义的必要性。如果你不加鉴别，就可以</w:t>
      </w:r>
      <w:ins w:id="729" w:author="Administrator" w:date="2015-08-15T09:53:58Z">
        <w:r>
          <w:rPr>
            <w:rFonts w:hint="eastAsia" w:ascii="华文楷体" w:hAnsi="华文楷体" w:eastAsia="华文楷体"/>
            <w:sz w:val="28"/>
            <w:szCs w:val="28"/>
            <w:lang w:eastAsia="zh-CN"/>
          </w:rPr>
          <w:t>真正的</w:t>
        </w:r>
      </w:ins>
      <w:r>
        <w:rPr>
          <w:rFonts w:hint="eastAsia" w:ascii="华文楷体" w:hAnsi="华文楷体" w:eastAsia="华文楷体"/>
          <w:sz w:val="28"/>
          <w:szCs w:val="28"/>
        </w:rPr>
        <w:t>认定这样</w:t>
      </w:r>
      <w:ins w:id="730" w:author="Administrator" w:date="2015-08-15T09:54:06Z">
        <w:r>
          <w:rPr>
            <w:rFonts w:hint="eastAsia" w:ascii="华文楷体" w:hAnsi="华文楷体" w:eastAsia="华文楷体"/>
            <w:sz w:val="28"/>
            <w:szCs w:val="28"/>
            <w:lang w:eastAsia="zh-CN"/>
          </w:rPr>
          <w:t>具有</w:t>
        </w:r>
      </w:ins>
      <w:ins w:id="731" w:author="Administrator" w:date="2015-08-15T09:54:19Z">
        <w:r>
          <w:rPr>
            <w:rFonts w:hint="eastAsia" w:ascii="华文楷体" w:hAnsi="华文楷体" w:eastAsia="华文楷体"/>
            <w:sz w:val="28"/>
            <w:szCs w:val="28"/>
            <w:lang w:eastAsia="zh-CN"/>
          </w:rPr>
          <w:t>认定</w:t>
        </w:r>
      </w:ins>
      <w:ins w:id="732" w:author="Administrator" w:date="2015-08-15T09:54:08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奥义的必要性</w:t>
      </w:r>
      <w:del w:id="733" w:author="Administrator" w:date="2015-08-15T09:54:28Z">
        <w:r>
          <w:rPr>
            <w:rFonts w:hint="eastAsia" w:ascii="华文楷体" w:hAnsi="华文楷体" w:eastAsia="华文楷体"/>
            <w:sz w:val="28"/>
            <w:szCs w:val="28"/>
          </w:rPr>
          <w:delText>（53:30）</w:delText>
        </w:r>
      </w:del>
      <w:ins w:id="734" w:author="Administrator" w:date="2015-08-15T09:54:28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如果你加了鉴别</w:t>
      </w:r>
      <w:ins w:id="735" w:author="Administrator" w:date="2015-08-15T09:54:34Z">
        <w:r>
          <w:rPr>
            <w:rFonts w:hint="eastAsia" w:ascii="华文楷体" w:hAnsi="华文楷体" w:eastAsia="华文楷体"/>
            <w:sz w:val="28"/>
            <w:szCs w:val="28"/>
            <w:lang w:eastAsia="zh-CN"/>
          </w:rPr>
          <w:t>了</w:t>
        </w:r>
      </w:ins>
      <w:r>
        <w:rPr>
          <w:rFonts w:hint="eastAsia" w:ascii="华文楷体" w:hAnsi="华文楷体" w:eastAsia="华文楷体"/>
          <w:sz w:val="28"/>
          <w:szCs w:val="28"/>
        </w:rPr>
        <w:t>也有必要，什么必要呢？可以打破众生</w:t>
      </w:r>
      <w:ins w:id="736" w:author="Administrator" w:date="2015-08-15T09:54:44Z">
        <w:r>
          <w:rPr>
            <w:rFonts w:hint="eastAsia" w:ascii="华文楷体" w:hAnsi="华文楷体" w:eastAsia="华文楷体"/>
            <w:sz w:val="28"/>
            <w:szCs w:val="28"/>
            <w:lang w:eastAsia="zh-CN"/>
          </w:rPr>
          <w:t>相许当中</w:t>
        </w:r>
      </w:ins>
      <w:ins w:id="737" w:author="Administrator" w:date="2015-08-15T09:54:45Z">
        <w:r>
          <w:rPr>
            <w:rFonts w:hint="eastAsia" w:ascii="华文楷体" w:hAnsi="华文楷体" w:eastAsia="华文楷体"/>
            <w:sz w:val="28"/>
            <w:szCs w:val="28"/>
            <w:lang w:eastAsia="zh-CN"/>
          </w:rPr>
          <w:t>的</w:t>
        </w:r>
      </w:ins>
      <w:r>
        <w:rPr>
          <w:rFonts w:hint="eastAsia" w:ascii="华文楷体" w:hAnsi="华文楷体" w:eastAsia="华文楷体"/>
          <w:sz w:val="28"/>
          <w:szCs w:val="28"/>
        </w:rPr>
        <w:t>实执。所以加了鉴别</w:t>
      </w:r>
      <w:del w:id="738" w:author="Administrator" w:date="2015-08-15T09:54:52Z">
        <w:r>
          <w:rPr>
            <w:rFonts w:hint="eastAsia" w:ascii="华文楷体" w:hAnsi="华文楷体" w:eastAsia="华文楷体"/>
            <w:sz w:val="28"/>
            <w:szCs w:val="28"/>
          </w:rPr>
          <w:delText>可以</w:delText>
        </w:r>
      </w:del>
      <w:r>
        <w:rPr>
          <w:rFonts w:hint="eastAsia" w:ascii="华文楷体" w:hAnsi="华文楷体" w:eastAsia="华文楷体"/>
          <w:sz w:val="28"/>
          <w:szCs w:val="28"/>
        </w:rPr>
        <w:t>有打破众生实执的必要，不加鉴别</w:t>
      </w:r>
      <w:del w:id="739" w:author="Administrator" w:date="2015-08-15T09:55:00Z">
        <w:r>
          <w:rPr>
            <w:rFonts w:hint="eastAsia" w:ascii="华文楷体" w:hAnsi="华文楷体" w:eastAsia="华文楷体"/>
            <w:sz w:val="28"/>
            <w:szCs w:val="28"/>
          </w:rPr>
          <w:delText>可以</w:delText>
        </w:r>
      </w:del>
      <w:ins w:id="740" w:author="Administrator" w:date="2015-08-15T09:55:00Z">
        <w:r>
          <w:rPr>
            <w:rFonts w:hint="eastAsia" w:ascii="华文楷体" w:hAnsi="华文楷体" w:eastAsia="华文楷体"/>
            <w:sz w:val="28"/>
            <w:szCs w:val="28"/>
            <w:lang w:eastAsia="zh-CN"/>
          </w:rPr>
          <w:t>具</w:t>
        </w:r>
      </w:ins>
      <w:r>
        <w:rPr>
          <w:rFonts w:hint="eastAsia" w:ascii="华文楷体" w:hAnsi="华文楷体" w:eastAsia="华文楷体"/>
          <w:sz w:val="28"/>
          <w:szCs w:val="28"/>
        </w:rPr>
        <w:t>有轻易认定离戏的</w:t>
      </w:r>
      <w:ins w:id="741" w:author="Administrator" w:date="2015-08-15T09:55:11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空性的必要，所以两个都是必要的，所以宣讲相似胜义有相似胜义的必要，宣讲真实胜义有真实胜义的必要，所把这种分开的确是高超绝妙的立宗。</w:t>
      </w:r>
    </w:p>
    <w:p>
      <w:pPr>
        <w:ind w:firstLine="570"/>
        <w:rPr>
          <w:rFonts w:hint="eastAsia" w:ascii="黑体" w:hAnsi="黑体" w:eastAsia="黑体" w:cs="黑体"/>
          <w:sz w:val="28"/>
          <w:szCs w:val="28"/>
          <w:rPrChange w:id="742" w:author="Administrator" w:date="2015-08-15T09:56:34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743" w:author="Administrator" w:date="2015-08-15T09:56:34Z">
            <w:rPr>
              <w:rFonts w:hint="eastAsia" w:ascii="华文楷体" w:hAnsi="华文楷体" w:eastAsia="华文楷体"/>
              <w:sz w:val="28"/>
              <w:szCs w:val="28"/>
            </w:rPr>
          </w:rPrChange>
        </w:rPr>
        <w:t>关于此等之理，应当依照寂天菩萨所说：“若久修空性，必断实有习，由修无所有，后亦断空执。观法无谛实，不得谛实法，无实离所依，彼岂依心前？若事无实法，悉不住心前，彼时无余相，无缘最寂灭”来理解。】</w:t>
      </w:r>
    </w:p>
    <w:p>
      <w:pPr>
        <w:ind w:firstLine="570"/>
        <w:rPr>
          <w:rFonts w:hint="eastAsia" w:ascii="华文楷体" w:hAnsi="华文楷体" w:eastAsia="华文楷体"/>
          <w:sz w:val="28"/>
          <w:szCs w:val="28"/>
        </w:rPr>
      </w:pPr>
      <w:r>
        <w:rPr>
          <w:rFonts w:hint="eastAsia" w:ascii="华文楷体" w:hAnsi="华文楷体" w:eastAsia="华文楷体"/>
          <w:sz w:val="28"/>
          <w:szCs w:val="28"/>
        </w:rPr>
        <w:t>关于这样相似胜义和真实胜义次第</w:t>
      </w:r>
      <w:del w:id="744" w:author="Administrator" w:date="2015-08-15T09:56:51Z">
        <w:r>
          <w:rPr>
            <w:rFonts w:hint="eastAsia" w:ascii="华文楷体" w:hAnsi="华文楷体" w:eastAsia="华文楷体"/>
            <w:sz w:val="28"/>
            <w:szCs w:val="28"/>
          </w:rPr>
          <w:delText>趋</w:delText>
        </w:r>
      </w:del>
      <w:ins w:id="745" w:author="Administrator" w:date="2015-08-15T09:56:51Z">
        <w:r>
          <w:rPr>
            <w:rFonts w:hint="eastAsia" w:ascii="华文楷体" w:hAnsi="华文楷体" w:eastAsia="华文楷体"/>
            <w:sz w:val="28"/>
            <w:szCs w:val="28"/>
            <w:lang w:eastAsia="zh-CN"/>
          </w:rPr>
          <w:t>悟</w:t>
        </w:r>
      </w:ins>
      <w:r>
        <w:rPr>
          <w:rFonts w:hint="eastAsia" w:ascii="华文楷体" w:hAnsi="华文楷体" w:eastAsia="华文楷体"/>
          <w:sz w:val="28"/>
          <w:szCs w:val="28"/>
        </w:rPr>
        <w:t>入的道理</w:t>
      </w:r>
      <w:ins w:id="746" w:author="Administrator" w:date="2015-08-15T09:56:54Z">
        <w:r>
          <w:rPr>
            <w:rFonts w:hint="eastAsia" w:ascii="华文楷体" w:hAnsi="华文楷体" w:eastAsia="华文楷体"/>
            <w:sz w:val="28"/>
            <w:szCs w:val="28"/>
            <w:lang w:eastAsia="zh-CN"/>
          </w:rPr>
          <w:t>呢</w:t>
        </w:r>
      </w:ins>
      <w:r>
        <w:rPr>
          <w:rFonts w:hint="eastAsia" w:ascii="华文楷体" w:hAnsi="华文楷体" w:eastAsia="华文楷体"/>
          <w:sz w:val="28"/>
          <w:szCs w:val="28"/>
        </w:rPr>
        <w:t>应</w:t>
      </w:r>
      <w:del w:id="747" w:author="Administrator" w:date="2015-08-15T09:57:02Z">
        <w:r>
          <w:rPr>
            <w:rFonts w:hint="eastAsia" w:ascii="华文楷体" w:hAnsi="华文楷体" w:eastAsia="华文楷体"/>
            <w:sz w:val="28"/>
            <w:szCs w:val="28"/>
          </w:rPr>
          <w:delText>当</w:delText>
        </w:r>
      </w:del>
      <w:ins w:id="748" w:author="Administrator" w:date="2015-08-15T09:57:05Z">
        <w:r>
          <w:rPr>
            <w:rFonts w:hint="eastAsia" w:ascii="华文楷体" w:hAnsi="华文楷体" w:eastAsia="华文楷体"/>
            <w:sz w:val="28"/>
            <w:szCs w:val="28"/>
            <w:lang w:eastAsia="zh-CN"/>
          </w:rPr>
          <w:t>该</w:t>
        </w:r>
      </w:ins>
      <w:r>
        <w:rPr>
          <w:rFonts w:hint="eastAsia" w:ascii="华文楷体" w:hAnsi="华文楷体" w:eastAsia="华文楷体"/>
          <w:sz w:val="28"/>
          <w:szCs w:val="28"/>
        </w:rPr>
        <w:t>按照寂天菩萨在智慧品当中所讲的。这一段话是非常著名的一段颂词。这一句颂词当中就提到了怎么样实修空性的窍诀，这里讲得非常清楚，所以寂天菩萨</w:t>
      </w:r>
      <w:ins w:id="749" w:author="Administrator" w:date="2015-08-15T09:57:29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在修空性的时候也是</w:t>
      </w:r>
      <w:del w:id="750" w:author="Administrator" w:date="2015-08-15T09:57:36Z">
        <w:r>
          <w:rPr>
            <w:rFonts w:hint="eastAsia" w:ascii="华文楷体" w:hAnsi="华文楷体" w:eastAsia="华文楷体"/>
            <w:sz w:val="28"/>
            <w:szCs w:val="28"/>
          </w:rPr>
          <w:delText>才</w:delText>
        </w:r>
      </w:del>
      <w:r>
        <w:rPr>
          <w:rFonts w:hint="eastAsia" w:ascii="华文楷体" w:hAnsi="华文楷体" w:eastAsia="华文楷体"/>
          <w:sz w:val="28"/>
          <w:szCs w:val="28"/>
        </w:rPr>
        <w:t>从相似空性到真实空性，寂天菩萨是应成派的论师，按理说他应该直接讲万法无所缘。在讲见解的时候他的确是不分二谛的，但是在讲修空性的时候他首先讲相似空，修相似胜义谛，修单空，然后再</w:t>
      </w:r>
      <w:del w:id="751" w:author="Administrator" w:date="2015-08-15T09:58:03Z">
        <w:r>
          <w:rPr>
            <w:rFonts w:hint="eastAsia" w:ascii="华文楷体" w:hAnsi="华文楷体" w:eastAsia="华文楷体"/>
            <w:sz w:val="28"/>
            <w:szCs w:val="28"/>
          </w:rPr>
          <w:delText>趋</w:delText>
        </w:r>
      </w:del>
      <w:ins w:id="752" w:author="Administrator" w:date="2015-08-15T09:58:03Z">
        <w:r>
          <w:rPr>
            <w:rFonts w:hint="eastAsia" w:ascii="华文楷体" w:hAnsi="华文楷体" w:eastAsia="华文楷体"/>
            <w:sz w:val="28"/>
            <w:szCs w:val="28"/>
            <w:lang w:eastAsia="zh-CN"/>
          </w:rPr>
          <w:t>悟</w:t>
        </w:r>
      </w:ins>
      <w:r>
        <w:rPr>
          <w:rFonts w:hint="eastAsia" w:ascii="华文楷体" w:hAnsi="华文楷体" w:eastAsia="华文楷体"/>
          <w:sz w:val="28"/>
          <w:szCs w:val="28"/>
        </w:rPr>
        <w:t>入真实空，和中观庄严论的</w:t>
      </w:r>
      <w:del w:id="753" w:author="Administrator" w:date="2015-08-15T09:58:12Z">
        <w:r>
          <w:rPr>
            <w:rFonts w:hint="eastAsia" w:ascii="华文楷体" w:hAnsi="华文楷体" w:eastAsia="华文楷体"/>
            <w:sz w:val="28"/>
            <w:szCs w:val="28"/>
          </w:rPr>
          <w:delText>义</w:delText>
        </w:r>
      </w:del>
      <w:ins w:id="754" w:author="Administrator" w:date="2015-08-15T09:58:12Z">
        <w:r>
          <w:rPr>
            <w:rFonts w:hint="eastAsia" w:ascii="华文楷体" w:hAnsi="华文楷体" w:eastAsia="华文楷体"/>
            <w:sz w:val="28"/>
            <w:szCs w:val="28"/>
            <w:lang w:eastAsia="zh-CN"/>
          </w:rPr>
          <w:t>意</w:t>
        </w:r>
      </w:ins>
      <w:r>
        <w:rPr>
          <w:rFonts w:hint="eastAsia" w:ascii="华文楷体" w:hAnsi="华文楷体" w:eastAsia="华文楷体"/>
          <w:sz w:val="28"/>
          <w:szCs w:val="28"/>
        </w:rPr>
        <w:t>趣一样。中观庄严论的意趣和智慧品的意趣实际是无二的。</w:t>
      </w:r>
    </w:p>
    <w:p>
      <w:pPr>
        <w:ind w:firstLine="570"/>
        <w:rPr>
          <w:del w:id="755" w:author="Administrator" w:date="2015-08-15T10:18:42Z"/>
          <w:rFonts w:ascii="华文楷体" w:hAnsi="华文楷体" w:eastAsia="华文楷体"/>
          <w:sz w:val="28"/>
          <w:szCs w:val="28"/>
        </w:rPr>
      </w:pPr>
      <w:r>
        <w:rPr>
          <w:rFonts w:hint="eastAsia" w:ascii="华文楷体" w:hAnsi="华文楷体" w:eastAsia="华文楷体"/>
          <w:sz w:val="28"/>
          <w:szCs w:val="28"/>
        </w:rPr>
        <w:t>下面我们分析颂词：“若久修空性，必断实有习”。因为众生相续当中有实有的习气，实有的执着，那么这个实有的习气执着怎么断除呢？久修空性，你就通过空性，通过单空，通过无实有的空性修持之后，你就可以对治这样实有的执着，所以说若久修空性，</w:t>
      </w:r>
      <w:ins w:id="756" w:author="Administrator" w:date="2015-08-15T10:00:55Z">
        <w:r>
          <w:rPr>
            <w:rFonts w:hint="eastAsia" w:ascii="华文楷体" w:hAnsi="华文楷体" w:eastAsia="华文楷体"/>
            <w:sz w:val="28"/>
            <w:szCs w:val="28"/>
            <w:lang w:eastAsia="zh-CN"/>
          </w:rPr>
          <w:t>必断实有执</w:t>
        </w:r>
      </w:ins>
      <w:ins w:id="757" w:author="Administrator" w:date="2015-08-15T10:00:57Z">
        <w:r>
          <w:rPr>
            <w:rFonts w:hint="eastAsia" w:ascii="华文楷体" w:hAnsi="华文楷体" w:eastAsia="华文楷体"/>
            <w:sz w:val="28"/>
            <w:szCs w:val="28"/>
            <w:lang w:eastAsia="zh-CN"/>
          </w:rPr>
          <w:t>，</w:t>
        </w:r>
      </w:ins>
      <w:r>
        <w:rPr>
          <w:rFonts w:hint="eastAsia" w:ascii="华文楷体" w:hAnsi="华文楷体" w:eastAsia="华文楷体"/>
          <w:sz w:val="28"/>
          <w:szCs w:val="28"/>
        </w:rPr>
        <w:t>肯定能断除众生实有的执着实有的习气。那么当断除了这样实有的习气之后呢，由修无所有，后亦断空执。</w:t>
      </w:r>
      <w:ins w:id="758" w:author="Administrator" w:date="2015-08-15T10:01:22Z">
        <w:r>
          <w:rPr>
            <w:rFonts w:hint="eastAsia" w:ascii="华文楷体" w:hAnsi="华文楷体" w:eastAsia="华文楷体"/>
            <w:sz w:val="28"/>
            <w:szCs w:val="28"/>
            <w:lang w:eastAsia="zh-CN"/>
          </w:rPr>
          <w:t>这里讲的</w:t>
        </w:r>
      </w:ins>
      <w:ins w:id="759" w:author="Administrator" w:date="2015-08-15T10:01:26Z">
        <w:r>
          <w:rPr>
            <w:rFonts w:hint="eastAsia" w:ascii="华文楷体" w:hAnsi="华文楷体" w:eastAsia="华文楷体"/>
            <w:sz w:val="28"/>
            <w:szCs w:val="28"/>
            <w:lang w:eastAsia="zh-CN"/>
          </w:rPr>
          <w:t>非常清楚的</w:t>
        </w:r>
      </w:ins>
      <w:ins w:id="760" w:author="Administrator" w:date="2015-08-15T10:01:27Z">
        <w:r>
          <w:rPr>
            <w:rFonts w:hint="eastAsia" w:ascii="华文楷体" w:hAnsi="华文楷体" w:eastAsia="华文楷体"/>
            <w:sz w:val="28"/>
            <w:szCs w:val="28"/>
            <w:lang w:eastAsia="zh-CN"/>
          </w:rPr>
          <w:t>，</w:t>
        </w:r>
      </w:ins>
      <w:ins w:id="761" w:author="Administrator" w:date="2015-08-15T10:01:28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当断除实有的习气之后，相续当中只剩下一个空性的执着，后面由修无所有，进一步修持</w:t>
      </w:r>
      <w:ins w:id="762" w:author="Administrator" w:date="2015-08-15T10:01:47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无所有这样一种大离戏空，</w:t>
      </w:r>
      <w:ins w:id="763" w:author="Administrator" w:date="2015-08-15T10:01:58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空性</w:t>
      </w:r>
      <w:ins w:id="764" w:author="Administrator" w:date="2015-08-15T10:02:09Z">
        <w:r>
          <w:rPr>
            <w:rFonts w:hint="eastAsia" w:ascii="华文楷体" w:hAnsi="华文楷体" w:eastAsia="华文楷体"/>
            <w:sz w:val="28"/>
            <w:szCs w:val="28"/>
            <w:lang w:eastAsia="zh-CN"/>
          </w:rPr>
          <w:t>他是</w:t>
        </w:r>
      </w:ins>
      <w:del w:id="765" w:author="Administrator" w:date="2015-08-15T10:02:13Z">
        <w:r>
          <w:rPr>
            <w:rFonts w:hint="eastAsia" w:ascii="华文楷体" w:hAnsi="华文楷体" w:eastAsia="华文楷体"/>
            <w:sz w:val="28"/>
            <w:szCs w:val="28"/>
          </w:rPr>
          <w:delText>有</w:delText>
        </w:r>
      </w:del>
      <w:r>
        <w:rPr>
          <w:rFonts w:hint="eastAsia" w:ascii="华文楷体" w:hAnsi="华文楷体" w:eastAsia="华文楷体"/>
          <w:sz w:val="28"/>
          <w:szCs w:val="28"/>
        </w:rPr>
        <w:t>无所有，所以“由修无所有，后亦断空执”，即后面对于空性的执着也可以断除。空性的执着一旦断除之后，就会真正的相契合于实相，因为真正的事相，</w:t>
      </w:r>
      <w:ins w:id="766" w:author="Administrator" w:date="2015-08-15T10:02:40Z">
        <w:r>
          <w:rPr>
            <w:rFonts w:hint="eastAsia" w:ascii="华文楷体" w:hAnsi="华文楷体" w:eastAsia="华文楷体"/>
            <w:sz w:val="28"/>
            <w:szCs w:val="28"/>
            <w:lang w:eastAsia="zh-CN"/>
          </w:rPr>
          <w:t>它</w:t>
        </w:r>
      </w:ins>
      <w:ins w:id="767" w:author="Administrator" w:date="2015-08-15T10:02:43Z">
        <w:r>
          <w:rPr>
            <w:rFonts w:hint="eastAsia" w:ascii="华文楷体" w:hAnsi="华文楷体" w:eastAsia="华文楷体"/>
            <w:sz w:val="28"/>
            <w:szCs w:val="28"/>
            <w:lang w:eastAsia="zh-CN"/>
          </w:rPr>
          <w:t>呀</w:t>
        </w:r>
      </w:ins>
      <w:del w:id="768" w:author="Administrator" w:date="2015-08-15T10:02:35Z">
        <w:r>
          <w:rPr>
            <w:rFonts w:hint="eastAsia" w:ascii="华文楷体" w:hAnsi="华文楷体" w:eastAsia="华文楷体"/>
            <w:sz w:val="28"/>
            <w:szCs w:val="28"/>
          </w:rPr>
          <w:delText>无论是</w:delText>
        </w:r>
      </w:del>
      <w:r>
        <w:rPr>
          <w:rFonts w:hint="eastAsia" w:ascii="华文楷体" w:hAnsi="华文楷体" w:eastAsia="华文楷体"/>
          <w:sz w:val="28"/>
          <w:szCs w:val="28"/>
        </w:rPr>
        <w:t>现也好、空也好，反正是</w:t>
      </w:r>
      <w:ins w:id="769" w:author="Administrator" w:date="2015-08-15T10:02:52Z">
        <w:r>
          <w:rPr>
            <w:rFonts w:hint="eastAsia" w:ascii="华文楷体" w:hAnsi="华文楷体" w:eastAsia="华文楷体"/>
            <w:sz w:val="28"/>
            <w:szCs w:val="28"/>
            <w:lang w:eastAsia="zh-CN"/>
          </w:rPr>
          <w:t>任何</w:t>
        </w:r>
      </w:ins>
      <w:ins w:id="770" w:author="Administrator" w:date="2015-08-15T10:02:53Z">
        <w:r>
          <w:rPr>
            <w:rFonts w:hint="eastAsia" w:ascii="华文楷体" w:hAnsi="华文楷体" w:eastAsia="华文楷体"/>
            <w:sz w:val="28"/>
            <w:szCs w:val="28"/>
            <w:lang w:eastAsia="zh-CN"/>
          </w:rPr>
          <w:t>的</w:t>
        </w:r>
      </w:ins>
      <w:ins w:id="771" w:author="Administrator" w:date="2015-08-15T10:03:00Z">
        <w:r>
          <w:rPr>
            <w:rFonts w:hint="eastAsia" w:ascii="华文楷体" w:hAnsi="华文楷体" w:eastAsia="华文楷体"/>
            <w:sz w:val="28"/>
            <w:szCs w:val="28"/>
            <w:lang w:eastAsia="zh-CN"/>
          </w:rPr>
          <w:t>相状</w:t>
        </w:r>
      </w:ins>
      <w:r>
        <w:rPr>
          <w:rFonts w:hint="eastAsia" w:ascii="华文楷体" w:hAnsi="华文楷体" w:eastAsia="华文楷体"/>
          <w:sz w:val="28"/>
          <w:szCs w:val="28"/>
        </w:rPr>
        <w:t>都</w:t>
      </w:r>
      <w:ins w:id="772" w:author="Administrator" w:date="2015-08-15T10:03:05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不存在的，任何的实相就是一切无所缘的。我们现在就把</w:t>
      </w:r>
      <w:ins w:id="773" w:author="Administrator" w:date="2015-08-15T10:03:28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所缘分成了实执和空执两种。实执是非常粗大的，空执是非常微细的，所以首先通过空执对治实执，剩下一个微细的执着，然后再修持空性无所有的这样一种教义，</w:t>
      </w:r>
      <w:ins w:id="774" w:author="Administrator" w:date="2015-08-15T10:03:52Z">
        <w:r>
          <w:rPr>
            <w:rFonts w:hint="eastAsia" w:ascii="华文楷体" w:hAnsi="华文楷体" w:eastAsia="华文楷体"/>
            <w:sz w:val="28"/>
            <w:szCs w:val="28"/>
            <w:lang w:eastAsia="zh-CN"/>
          </w:rPr>
          <w:t>去</w:t>
        </w:r>
      </w:ins>
      <w:r>
        <w:rPr>
          <w:rFonts w:hint="eastAsia" w:ascii="华文楷体" w:hAnsi="华文楷体" w:eastAsia="华文楷体"/>
          <w:sz w:val="28"/>
          <w:szCs w:val="28"/>
        </w:rPr>
        <w:t>断除空性的执着，粗大的和微细的，显现的和空性的执着都断除之后就叫做实相，就可以相合于实相，就可以证悟于实相，就是这个次第了。观法无谛实，不得谛实法，换一种说法即是：观一切法无有谛实的，</w:t>
      </w:r>
      <w:ins w:id="775" w:author="Administrator" w:date="2015-08-15T10:04:28Z">
        <w:r>
          <w:rPr>
            <w:rFonts w:hint="eastAsia" w:ascii="华文楷体" w:hAnsi="华文楷体" w:eastAsia="华文楷体"/>
            <w:sz w:val="28"/>
            <w:szCs w:val="28"/>
          </w:rPr>
          <w:t>观法无谛实，不得谛实法</w:t>
        </w:r>
      </w:ins>
      <w:ins w:id="776" w:author="Administrator" w:date="2015-08-15T10:04:31Z">
        <w:r>
          <w:rPr>
            <w:rFonts w:hint="eastAsia" w:ascii="华文楷体" w:hAnsi="华文楷体" w:eastAsia="华文楷体"/>
            <w:sz w:val="28"/>
            <w:szCs w:val="28"/>
            <w:lang w:eastAsia="zh-CN"/>
          </w:rPr>
          <w:t>，</w:t>
        </w:r>
      </w:ins>
      <w:ins w:id="777" w:author="Administrator" w:date="2015-08-15T10:04:37Z">
        <w:r>
          <w:rPr>
            <w:rFonts w:hint="eastAsia" w:ascii="华文楷体" w:hAnsi="华文楷体" w:eastAsia="华文楷体"/>
            <w:sz w:val="28"/>
            <w:szCs w:val="28"/>
            <w:lang w:eastAsia="zh-CN"/>
          </w:rPr>
          <w:t>就在</w:t>
        </w:r>
      </w:ins>
      <w:r>
        <w:rPr>
          <w:rFonts w:hint="eastAsia" w:ascii="华文楷体" w:hAnsi="华文楷体" w:eastAsia="华文楷体"/>
          <w:sz w:val="28"/>
          <w:szCs w:val="28"/>
        </w:rPr>
        <w:t>我们面前所认为的实实在在的法、实有的法、谛实的法实际上你观他没有谛实的话就不得谛实法。无实离所依，彼岂依心前？那么所谓的这样一种无实和实有互相依靠，所以众生相续当中有一个实有的执着，待打破实有的执着之后，他就会转</w:t>
      </w:r>
      <w:del w:id="778" w:author="Administrator" w:date="2015-08-15T10:05:20Z">
        <w:r>
          <w:rPr>
            <w:rFonts w:hint="eastAsia" w:ascii="华文楷体" w:hAnsi="华文楷体" w:eastAsia="华文楷体"/>
            <w:sz w:val="28"/>
            <w:szCs w:val="28"/>
          </w:rPr>
          <w:delText>而</w:delText>
        </w:r>
      </w:del>
      <w:ins w:id="779" w:author="Administrator" w:date="2015-08-15T10:05:20Z">
        <w:r>
          <w:rPr>
            <w:rFonts w:hint="eastAsia" w:ascii="华文楷体" w:hAnsi="华文楷体" w:eastAsia="华文楷体"/>
            <w:sz w:val="28"/>
            <w:szCs w:val="28"/>
            <w:lang w:eastAsia="zh-CN"/>
          </w:rPr>
          <w:t>去</w:t>
        </w:r>
      </w:ins>
      <w:r>
        <w:rPr>
          <w:rFonts w:hint="eastAsia" w:ascii="华文楷体" w:hAnsi="华文楷体" w:eastAsia="华文楷体"/>
          <w:sz w:val="28"/>
          <w:szCs w:val="28"/>
        </w:rPr>
        <w:t>承许一个无实有的执着，所以无实和有实是互相依赖的，</w:t>
      </w:r>
      <w:ins w:id="780" w:author="Administrator" w:date="2015-08-15T10:05:33Z">
        <w:r>
          <w:rPr>
            <w:rFonts w:hint="eastAsia" w:ascii="华文楷体" w:hAnsi="华文楷体" w:eastAsia="华文楷体"/>
            <w:sz w:val="28"/>
            <w:szCs w:val="28"/>
            <w:lang w:eastAsia="zh-CN"/>
          </w:rPr>
          <w:t>那么如果</w:t>
        </w:r>
      </w:ins>
      <w:ins w:id="781" w:author="Administrator" w:date="2015-08-15T10:05:34Z">
        <w:r>
          <w:rPr>
            <w:rFonts w:hint="eastAsia" w:ascii="华文楷体" w:hAnsi="华文楷体" w:eastAsia="华文楷体"/>
            <w:sz w:val="28"/>
            <w:szCs w:val="28"/>
            <w:lang w:eastAsia="zh-CN"/>
          </w:rPr>
          <w:t>说</w:t>
        </w:r>
      </w:ins>
      <w:r>
        <w:rPr>
          <w:rFonts w:hint="eastAsia" w:ascii="华文楷体" w:hAnsi="华文楷体" w:eastAsia="华文楷体"/>
          <w:sz w:val="28"/>
          <w:szCs w:val="28"/>
        </w:rPr>
        <w:t>首先我们有实有的执着，通过无实来破斥掉，</w:t>
      </w:r>
      <w:ins w:id="782" w:author="Administrator" w:date="2015-08-15T10:05:57Z">
        <w:r>
          <w:rPr>
            <w:rFonts w:hint="eastAsia" w:ascii="华文楷体" w:hAnsi="华文楷体" w:eastAsia="华文楷体"/>
            <w:sz w:val="28"/>
            <w:szCs w:val="28"/>
            <w:lang w:eastAsia="zh-CN"/>
          </w:rPr>
          <w:t>那么通过无实</w:t>
        </w:r>
      </w:ins>
      <w:ins w:id="783" w:author="Administrator" w:date="2015-08-15T10:06:02Z">
        <w:r>
          <w:rPr>
            <w:rFonts w:hint="eastAsia" w:ascii="华文楷体" w:hAnsi="华文楷体" w:eastAsia="华文楷体"/>
            <w:sz w:val="28"/>
            <w:szCs w:val="28"/>
            <w:lang w:eastAsia="zh-CN"/>
          </w:rPr>
          <w:t>把</w:t>
        </w:r>
      </w:ins>
      <w:ins w:id="784" w:author="Administrator" w:date="2015-08-15T10:06:10Z">
        <w:r>
          <w:rPr>
            <w:rFonts w:hint="eastAsia" w:ascii="华文楷体" w:hAnsi="华文楷体" w:eastAsia="华文楷体"/>
            <w:sz w:val="28"/>
            <w:szCs w:val="28"/>
            <w:lang w:eastAsia="zh-CN"/>
          </w:rPr>
          <w:t>有实</w:t>
        </w:r>
      </w:ins>
      <w:r>
        <w:rPr>
          <w:rFonts w:hint="eastAsia" w:ascii="华文楷体" w:hAnsi="华文楷体" w:eastAsia="华文楷体"/>
          <w:sz w:val="28"/>
          <w:szCs w:val="28"/>
        </w:rPr>
        <w:t>破斥掉有实之后</w:t>
      </w:r>
      <w:ins w:id="785" w:author="Administrator" w:date="2015-08-15T10:06:13Z">
        <w:r>
          <w:rPr>
            <w:rFonts w:hint="eastAsia" w:ascii="华文楷体" w:hAnsi="华文楷体" w:eastAsia="华文楷体"/>
            <w:sz w:val="28"/>
            <w:szCs w:val="28"/>
            <w:lang w:eastAsia="zh-CN"/>
          </w:rPr>
          <w:t>，</w:t>
        </w:r>
      </w:ins>
      <w:r>
        <w:rPr>
          <w:rFonts w:hint="eastAsia" w:ascii="华文楷体" w:hAnsi="华文楷体" w:eastAsia="华文楷体"/>
          <w:sz w:val="28"/>
          <w:szCs w:val="28"/>
        </w:rPr>
        <w:t>相续当中只</w:t>
      </w:r>
      <w:del w:id="786" w:author="Administrator" w:date="2015-08-15T10:06:23Z">
        <w:r>
          <w:rPr>
            <w:rFonts w:hint="eastAsia" w:ascii="华文楷体" w:hAnsi="华文楷体" w:eastAsia="华文楷体"/>
            <w:sz w:val="28"/>
            <w:szCs w:val="28"/>
          </w:rPr>
          <w:delText>存在</w:delText>
        </w:r>
      </w:del>
      <w:ins w:id="787" w:author="Administrator" w:date="2015-08-15T10:06:23Z">
        <w:r>
          <w:rPr>
            <w:rFonts w:hint="eastAsia" w:ascii="华文楷体" w:hAnsi="华文楷体" w:eastAsia="华文楷体"/>
            <w:sz w:val="28"/>
            <w:szCs w:val="28"/>
            <w:lang w:eastAsia="zh-CN"/>
          </w:rPr>
          <w:t>剩下</w:t>
        </w:r>
      </w:ins>
      <w:r>
        <w:rPr>
          <w:rFonts w:hint="eastAsia" w:ascii="华文楷体" w:hAnsi="华文楷体" w:eastAsia="华文楷体"/>
          <w:sz w:val="28"/>
          <w:szCs w:val="28"/>
        </w:rPr>
        <w:t>无实了，那么</w:t>
      </w:r>
      <w:del w:id="788" w:author="Administrator" w:date="2015-08-15T10:06:51Z">
        <w:r>
          <w:rPr>
            <w:rFonts w:hint="eastAsia" w:ascii="华文楷体" w:hAnsi="华文楷体" w:eastAsia="华文楷体"/>
            <w:sz w:val="28"/>
            <w:szCs w:val="28"/>
          </w:rPr>
          <w:delText>这个无实</w:delText>
        </w:r>
      </w:del>
      <w:ins w:id="789" w:author="Administrator" w:date="2015-08-15T10:06:51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怎么</w:t>
      </w:r>
      <w:ins w:id="790" w:author="Administrator" w:date="2015-08-15T10:06:54Z">
        <w:r>
          <w:rPr>
            <w:rFonts w:hint="eastAsia" w:ascii="华文楷体" w:hAnsi="华文楷体" w:eastAsia="华文楷体"/>
            <w:sz w:val="28"/>
            <w:szCs w:val="28"/>
            <w:lang w:eastAsia="zh-CN"/>
          </w:rPr>
          <w:t>样</w:t>
        </w:r>
      </w:ins>
      <w:ins w:id="791" w:author="Administrator" w:date="2015-08-15T10:06:34Z">
        <w:r>
          <w:rPr>
            <w:rFonts w:hint="eastAsia" w:ascii="华文楷体" w:hAnsi="华文楷体" w:eastAsia="华文楷体"/>
            <w:sz w:val="28"/>
            <w:szCs w:val="28"/>
            <w:lang w:eastAsia="zh-CN"/>
          </w:rPr>
          <w:t>去</w:t>
        </w:r>
      </w:ins>
      <w:r>
        <w:rPr>
          <w:rFonts w:hint="eastAsia" w:ascii="华文楷体" w:hAnsi="华文楷体" w:eastAsia="华文楷体"/>
          <w:sz w:val="28"/>
          <w:szCs w:val="28"/>
        </w:rPr>
        <w:t>打破</w:t>
      </w:r>
      <w:ins w:id="792" w:author="Administrator" w:date="2015-08-15T10:06:58Z">
        <w:r>
          <w:rPr>
            <w:rFonts w:hint="eastAsia" w:ascii="华文楷体" w:hAnsi="华文楷体" w:eastAsia="华文楷体"/>
            <w:sz w:val="28"/>
            <w:szCs w:val="28"/>
            <w:lang w:eastAsia="zh-CN"/>
          </w:rPr>
          <w:t>无实</w:t>
        </w:r>
      </w:ins>
      <w:ins w:id="793" w:author="Administrator" w:date="2015-08-15T10:07:08Z">
        <w:r>
          <w:rPr>
            <w:rFonts w:hint="eastAsia" w:ascii="华文楷体" w:hAnsi="华文楷体" w:eastAsia="华文楷体"/>
            <w:sz w:val="28"/>
            <w:szCs w:val="28"/>
            <w:lang w:eastAsia="zh-CN"/>
          </w:rPr>
          <w:t>或者</w:t>
        </w:r>
      </w:ins>
      <w:ins w:id="794" w:author="Administrator" w:date="2015-08-15T10:07:09Z">
        <w:r>
          <w:rPr>
            <w:rFonts w:hint="eastAsia" w:ascii="华文楷体" w:hAnsi="华文楷体" w:eastAsia="华文楷体"/>
            <w:sz w:val="28"/>
            <w:szCs w:val="28"/>
            <w:lang w:eastAsia="zh-CN"/>
          </w:rPr>
          <w:t>无实</w:t>
        </w:r>
      </w:ins>
      <w:ins w:id="795" w:author="Administrator" w:date="2015-08-15T10:07:10Z">
        <w:r>
          <w:rPr>
            <w:rFonts w:hint="eastAsia" w:ascii="华文楷体" w:hAnsi="华文楷体" w:eastAsia="华文楷体"/>
            <w:sz w:val="28"/>
            <w:szCs w:val="28"/>
            <w:lang w:eastAsia="zh-CN"/>
          </w:rPr>
          <w:t>的</w:t>
        </w:r>
      </w:ins>
      <w:ins w:id="796" w:author="Administrator" w:date="2015-08-15T10:07:13Z">
        <w:r>
          <w:rPr>
            <w:rFonts w:hint="eastAsia" w:ascii="华文楷体" w:hAnsi="华文楷体" w:eastAsia="华文楷体"/>
            <w:sz w:val="28"/>
            <w:szCs w:val="28"/>
            <w:lang w:eastAsia="zh-CN"/>
          </w:rPr>
          <w:t>执着</w:t>
        </w:r>
      </w:ins>
      <w:r>
        <w:rPr>
          <w:rFonts w:hint="eastAsia" w:ascii="华文楷体" w:hAnsi="华文楷体" w:eastAsia="华文楷体"/>
          <w:sz w:val="28"/>
          <w:szCs w:val="28"/>
        </w:rPr>
        <w:t>呢？我们知道无实是依靠有实而有的，如果有了有实就会有无实，</w:t>
      </w:r>
      <w:ins w:id="797" w:author="Administrator" w:date="2015-08-15T10:08:24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现在有实已经通过无实</w:t>
      </w:r>
      <w:ins w:id="798" w:author="Administrator" w:date="2015-08-15T10:08:49Z">
        <w:r>
          <w:rPr>
            <w:rFonts w:hint="eastAsia" w:ascii="华文楷体" w:hAnsi="华文楷体" w:eastAsia="华文楷体"/>
            <w:sz w:val="28"/>
            <w:szCs w:val="28"/>
            <w:lang w:eastAsia="zh-CN"/>
          </w:rPr>
          <w:t>已经</w:t>
        </w:r>
      </w:ins>
      <w:ins w:id="799" w:author="Administrator" w:date="2015-08-15T10:08:52Z">
        <w:r>
          <w:rPr>
            <w:rFonts w:hint="eastAsia" w:ascii="华文楷体" w:hAnsi="华文楷体" w:eastAsia="华文楷体"/>
            <w:sz w:val="28"/>
            <w:szCs w:val="28"/>
            <w:lang w:eastAsia="zh-CN"/>
          </w:rPr>
          <w:t>远离了</w:t>
        </w:r>
      </w:ins>
      <w:r>
        <w:rPr>
          <w:rFonts w:hint="eastAsia" w:ascii="华文楷体" w:hAnsi="华文楷体" w:eastAsia="华文楷体"/>
          <w:sz w:val="28"/>
          <w:szCs w:val="28"/>
        </w:rPr>
        <w:t>斩断了，斩断之后无实离开了有实的所依，（“无实离所依，彼岂依心前”）他怎么可以住在自己的心前呢？他没有所依自然也就坏掉了，自然也就远离了，所以彼岂依心前。若实无实法，悉不住心前，彼时无余相，无缘最寂灭。那么</w:t>
      </w:r>
      <w:ins w:id="800" w:author="Administrator" w:date="2015-08-15T10:09:19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这样</w:t>
      </w:r>
      <w:ins w:id="801" w:author="Administrator" w:date="2015-08-15T10:09:23Z">
        <w:r>
          <w:rPr>
            <w:rFonts w:hint="eastAsia" w:ascii="华文楷体" w:hAnsi="华文楷体" w:eastAsia="华文楷体"/>
            <w:sz w:val="28"/>
            <w:szCs w:val="28"/>
            <w:lang w:eastAsia="zh-CN"/>
          </w:rPr>
          <w:t>继续</w:t>
        </w:r>
      </w:ins>
      <w:del w:id="802" w:author="Administrator" w:date="2015-08-15T10:09:38Z">
        <w:r>
          <w:rPr>
            <w:rFonts w:hint="eastAsia" w:ascii="华文楷体" w:hAnsi="华文楷体" w:eastAsia="华文楷体"/>
            <w:sz w:val="28"/>
            <w:szCs w:val="28"/>
          </w:rPr>
          <w:delText>下去</w:delText>
        </w:r>
      </w:del>
      <w:r>
        <w:rPr>
          <w:rFonts w:hint="eastAsia" w:ascii="华文楷体" w:hAnsi="华文楷体" w:eastAsia="华文楷体"/>
          <w:sz w:val="28"/>
          <w:szCs w:val="28"/>
        </w:rPr>
        <w:t>修</w:t>
      </w:r>
      <w:del w:id="803" w:author="Administrator" w:date="2015-08-15T10:09:30Z">
        <w:r>
          <w:rPr>
            <w:rFonts w:hint="eastAsia" w:ascii="华文楷体" w:hAnsi="华文楷体" w:eastAsia="华文楷体"/>
            <w:sz w:val="28"/>
            <w:szCs w:val="28"/>
          </w:rPr>
          <w:delText>行</w:delText>
        </w:r>
      </w:del>
      <w:ins w:id="804" w:author="Administrator" w:date="2015-08-15T10:09:30Z">
        <w:r>
          <w:rPr>
            <w:rFonts w:hint="eastAsia" w:ascii="华文楷体" w:hAnsi="华文楷体" w:eastAsia="华文楷体"/>
            <w:sz w:val="28"/>
            <w:szCs w:val="28"/>
            <w:lang w:eastAsia="zh-CN"/>
          </w:rPr>
          <w:t>习</w:t>
        </w:r>
      </w:ins>
      <w:ins w:id="805" w:author="Administrator" w:date="2015-08-15T10:09:41Z">
        <w:r>
          <w:rPr>
            <w:rFonts w:hint="eastAsia" w:ascii="华文楷体" w:hAnsi="华文楷体" w:eastAsia="华文楷体"/>
            <w:sz w:val="28"/>
            <w:szCs w:val="28"/>
          </w:rPr>
          <w:t>下去</w:t>
        </w:r>
      </w:ins>
      <w:r>
        <w:rPr>
          <w:rFonts w:hint="eastAsia" w:ascii="华文楷体" w:hAnsi="华文楷体" w:eastAsia="华文楷体"/>
          <w:sz w:val="28"/>
          <w:szCs w:val="28"/>
        </w:rPr>
        <w:t>的时候，如果实有的法和无实有的法悉不住心前，在自己的心面前实有的所缘也好，无实有的所缘也好都不住，不住的时候就是“彼时无余相”，这个时候在我们的心面前就没有其他的相了。一切的相都是包括在有实无实当中，如果在我们的心面前有实和无实的相都不住的时候，无缘最寂灭。</w:t>
      </w:r>
      <w:ins w:id="806" w:author="Administrator" w:date="2015-08-15T10:10:19Z">
        <w:r>
          <w:rPr>
            <w:rFonts w:hint="eastAsia" w:ascii="华文楷体" w:hAnsi="华文楷体" w:eastAsia="华文楷体"/>
            <w:sz w:val="28"/>
            <w:szCs w:val="28"/>
            <w:lang w:eastAsia="zh-CN"/>
          </w:rPr>
          <w:t>自己的心</w:t>
        </w:r>
      </w:ins>
      <w:ins w:id="807" w:author="Administrator" w:date="2015-08-15T10:10:20Z">
        <w:r>
          <w:rPr>
            <w:rFonts w:hint="eastAsia" w:ascii="华文楷体" w:hAnsi="华文楷体" w:eastAsia="华文楷体"/>
            <w:sz w:val="28"/>
            <w:szCs w:val="28"/>
            <w:lang w:eastAsia="zh-CN"/>
          </w:rPr>
          <w:t>啊</w:t>
        </w:r>
      </w:ins>
      <w:ins w:id="808" w:author="Administrator" w:date="2015-08-15T10:10:22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没有一个所缘境</w:t>
      </w:r>
      <w:ins w:id="809" w:author="Administrator" w:date="2015-08-15T10:10:25Z">
        <w:r>
          <w:rPr>
            <w:rFonts w:hint="eastAsia" w:ascii="华文楷体" w:hAnsi="华文楷体" w:eastAsia="华文楷体"/>
            <w:sz w:val="28"/>
            <w:szCs w:val="28"/>
            <w:lang w:eastAsia="zh-CN"/>
          </w:rPr>
          <w:t>，</w:t>
        </w:r>
      </w:ins>
      <w:r>
        <w:rPr>
          <w:rFonts w:hint="eastAsia" w:ascii="华文楷体" w:hAnsi="华文楷体" w:eastAsia="华文楷体"/>
          <w:sz w:val="28"/>
          <w:szCs w:val="28"/>
        </w:rPr>
        <w:t>心就会寂灭下来，</w:t>
      </w:r>
      <w:ins w:id="810" w:author="Administrator" w:date="2015-08-15T10:10:33Z">
        <w:r>
          <w:rPr>
            <w:rFonts w:hint="eastAsia" w:ascii="华文楷体" w:hAnsi="华文楷体" w:eastAsia="华文楷体"/>
            <w:sz w:val="28"/>
            <w:szCs w:val="28"/>
            <w:lang w:eastAsia="zh-CN"/>
          </w:rPr>
          <w:t>他就会</w:t>
        </w:r>
      </w:ins>
      <w:r>
        <w:rPr>
          <w:rFonts w:hint="eastAsia" w:ascii="华文楷体" w:hAnsi="华文楷体" w:eastAsia="华文楷体"/>
          <w:sz w:val="28"/>
          <w:szCs w:val="28"/>
        </w:rPr>
        <w:t>达到一个最为寂灭的状态。</w:t>
      </w:r>
      <w:ins w:id="811" w:author="Administrator" w:date="2015-08-15T10:10:53Z">
        <w:r>
          <w:rPr>
            <w:rFonts w:hint="eastAsia" w:ascii="华文楷体" w:hAnsi="华文楷体" w:eastAsia="华文楷体"/>
            <w:sz w:val="28"/>
            <w:szCs w:val="28"/>
            <w:lang w:eastAsia="zh-CN"/>
          </w:rPr>
          <w:t>所以这个</w:t>
        </w:r>
      </w:ins>
      <w:ins w:id="812" w:author="Administrator" w:date="2015-08-15T10:12:37Z">
        <w:r>
          <w:rPr>
            <w:rFonts w:hint="eastAsia" w:ascii="华文楷体" w:hAnsi="华文楷体" w:eastAsia="华文楷体"/>
            <w:sz w:val="28"/>
            <w:szCs w:val="28"/>
            <w:lang w:eastAsia="zh-CN"/>
          </w:rPr>
          <w:t>断昧</w:t>
        </w:r>
      </w:ins>
      <w:ins w:id="813" w:author="Administrator" w:date="2015-08-15T10:12:48Z">
        <w:r>
          <w:rPr>
            <w:rFonts w:hint="eastAsia" w:ascii="华文楷体" w:hAnsi="华文楷体" w:eastAsia="华文楷体"/>
            <w:sz w:val="28"/>
            <w:szCs w:val="28"/>
            <w:lang w:eastAsia="zh-CN"/>
          </w:rPr>
          <w:t>也</w:t>
        </w:r>
      </w:ins>
      <w:ins w:id="814" w:author="Administrator" w:date="2015-08-15T10:12:5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我们</w:t>
      </w:r>
      <w:ins w:id="815" w:author="Administrator" w:date="2015-08-15T10:12:57Z">
        <w:r>
          <w:rPr>
            <w:rFonts w:hint="eastAsia" w:ascii="华文楷体" w:hAnsi="华文楷体" w:eastAsia="华文楷体"/>
            <w:sz w:val="28"/>
            <w:szCs w:val="28"/>
            <w:lang w:eastAsia="zh-CN"/>
          </w:rPr>
          <w:t>经常</w:t>
        </w:r>
      </w:ins>
      <w:r>
        <w:rPr>
          <w:rFonts w:hint="eastAsia" w:ascii="华文楷体" w:hAnsi="华文楷体" w:eastAsia="华文楷体"/>
          <w:sz w:val="28"/>
          <w:szCs w:val="28"/>
        </w:rPr>
        <w:t>讲过一</w:t>
      </w:r>
      <w:del w:id="816" w:author="Administrator" w:date="2015-08-15T10:13:04Z">
        <w:r>
          <w:rPr>
            <w:rFonts w:hint="eastAsia" w:ascii="华文楷体" w:hAnsi="华文楷体" w:eastAsia="华文楷体"/>
            <w:sz w:val="28"/>
            <w:szCs w:val="28"/>
          </w:rPr>
          <w:delText>种</w:delText>
        </w:r>
      </w:del>
      <w:ins w:id="817" w:author="Administrator" w:date="2015-08-15T10:13:04Z">
        <w:r>
          <w:rPr>
            <w:rFonts w:hint="eastAsia" w:ascii="华文楷体" w:hAnsi="华文楷体" w:eastAsia="华文楷体"/>
            <w:sz w:val="28"/>
            <w:szCs w:val="28"/>
            <w:lang w:eastAsia="zh-CN"/>
          </w:rPr>
          <w:t>个</w:t>
        </w:r>
      </w:ins>
      <w:r>
        <w:rPr>
          <w:rFonts w:hint="eastAsia" w:ascii="华文楷体" w:hAnsi="华文楷体" w:eastAsia="华文楷体"/>
          <w:sz w:val="28"/>
          <w:szCs w:val="28"/>
        </w:rPr>
        <w:t>修行空行的</w:t>
      </w:r>
      <w:ins w:id="818" w:author="Administrator" w:date="2015-08-15T10:13:0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原理：因为能取的心和所取的境，他必定是互相观待的。有了所取的相就会有能取的执着，如果我们面前显现了一颗柱子，有了一个柱子的所缘我们的心</w:t>
      </w:r>
      <w:ins w:id="819" w:author="Administrator" w:date="2015-08-15T10:13:52Z">
        <w:r>
          <w:rPr>
            <w:rFonts w:hint="eastAsia" w:ascii="华文楷体" w:hAnsi="华文楷体" w:eastAsia="华文楷体"/>
            <w:sz w:val="28"/>
            <w:szCs w:val="28"/>
            <w:lang w:eastAsia="zh-CN"/>
          </w:rPr>
          <w:t>我们的眼识</w:t>
        </w:r>
      </w:ins>
      <w:r>
        <w:rPr>
          <w:rFonts w:hint="eastAsia" w:ascii="华文楷体" w:hAnsi="华文楷体" w:eastAsia="华文楷体"/>
          <w:sz w:val="28"/>
          <w:szCs w:val="28"/>
        </w:rPr>
        <w:t>就会显现一种能取</w:t>
      </w:r>
      <w:ins w:id="820" w:author="Administrator" w:date="2015-08-15T10:14:07Z">
        <w:r>
          <w:rPr>
            <w:rFonts w:hint="eastAsia" w:ascii="华文楷体" w:hAnsi="华文楷体" w:eastAsia="华文楷体"/>
            <w:sz w:val="28"/>
            <w:szCs w:val="28"/>
            <w:lang w:eastAsia="zh-CN"/>
          </w:rPr>
          <w:t>方面</w:t>
        </w:r>
      </w:ins>
      <w:ins w:id="821" w:author="Administrator" w:date="2015-08-15T10:14:14Z">
        <w:r>
          <w:rPr>
            <w:rFonts w:hint="eastAsia" w:ascii="华文楷体" w:hAnsi="华文楷体" w:eastAsia="华文楷体"/>
            <w:sz w:val="28"/>
            <w:szCs w:val="28"/>
            <w:lang w:eastAsia="zh-CN"/>
          </w:rPr>
          <w:t>能</w:t>
        </w:r>
      </w:ins>
      <w:ins w:id="822" w:author="Administrator" w:date="2015-08-15T10:14:17Z">
        <w:r>
          <w:rPr>
            <w:rFonts w:hint="eastAsia" w:ascii="华文楷体" w:hAnsi="华文楷体" w:eastAsia="华文楷体"/>
            <w:sz w:val="28"/>
            <w:szCs w:val="28"/>
            <w:lang w:eastAsia="zh-CN"/>
          </w:rPr>
          <w:t>取</w:t>
        </w:r>
      </w:ins>
      <w:r>
        <w:rPr>
          <w:rFonts w:hint="eastAsia" w:ascii="华文楷体" w:hAnsi="华文楷体" w:eastAsia="华文楷体"/>
          <w:sz w:val="28"/>
          <w:szCs w:val="28"/>
        </w:rPr>
        <w:t>的执着，执着这个柱子。所以如果我们面前有实有的相我们的心就会执着实有，</w:t>
      </w:r>
      <w:ins w:id="823" w:author="Administrator" w:date="2015-08-15T10:14:39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如果我们现在的所取所缘方面从实有变</w:t>
      </w:r>
      <w:del w:id="824" w:author="Administrator" w:date="2015-08-15T10:14:34Z">
        <w:r>
          <w:rPr>
            <w:rFonts w:hint="eastAsia" w:ascii="华文楷体" w:hAnsi="华文楷体" w:eastAsia="华文楷体"/>
            <w:sz w:val="28"/>
            <w:szCs w:val="28"/>
          </w:rPr>
          <w:delText>为</w:delText>
        </w:r>
      </w:del>
      <w:ins w:id="825" w:author="Administrator" w:date="2015-08-15T10:14:34Z">
        <w:r>
          <w:rPr>
            <w:rFonts w:hint="eastAsia" w:ascii="华文楷体" w:hAnsi="华文楷体" w:eastAsia="华文楷体"/>
            <w:sz w:val="28"/>
            <w:szCs w:val="28"/>
            <w:lang w:eastAsia="zh-CN"/>
          </w:rPr>
          <w:t>成</w:t>
        </w:r>
      </w:ins>
      <w:ins w:id="826" w:author="Administrator" w:date="2015-08-15T10:14:35Z">
        <w:r>
          <w:rPr>
            <w:rFonts w:hint="eastAsia" w:ascii="华文楷体" w:hAnsi="华文楷体" w:eastAsia="华文楷体"/>
            <w:sz w:val="28"/>
            <w:szCs w:val="28"/>
            <w:lang w:eastAsia="zh-CN"/>
          </w:rPr>
          <w:t>了</w:t>
        </w:r>
      </w:ins>
      <w:r>
        <w:rPr>
          <w:rFonts w:hint="eastAsia" w:ascii="华文楷体" w:hAnsi="华文楷体" w:eastAsia="华文楷体"/>
          <w:sz w:val="28"/>
          <w:szCs w:val="28"/>
        </w:rPr>
        <w:t>空，我们通过观察之后，以前我们执着的实有</w:t>
      </w:r>
      <w:del w:id="827" w:author="Administrator" w:date="2015-08-15T10:14:53Z">
        <w:r>
          <w:rPr>
            <w:rFonts w:hint="eastAsia" w:ascii="华文楷体" w:hAnsi="华文楷体" w:eastAsia="华文楷体"/>
            <w:sz w:val="28"/>
            <w:szCs w:val="28"/>
          </w:rPr>
          <w:delText>是</w:delText>
        </w:r>
      </w:del>
      <w:ins w:id="828" w:author="Administrator" w:date="2015-08-15T10:14:53Z">
        <w:r>
          <w:rPr>
            <w:rFonts w:hint="eastAsia" w:ascii="华文楷体" w:hAnsi="华文楷体" w:eastAsia="华文楷体"/>
            <w:sz w:val="28"/>
            <w:szCs w:val="28"/>
            <w:lang w:eastAsia="zh-CN"/>
          </w:rPr>
          <w:t>这个是</w:t>
        </w:r>
      </w:ins>
      <w:r>
        <w:rPr>
          <w:rFonts w:hint="eastAsia" w:ascii="华文楷体" w:hAnsi="华文楷体" w:eastAsia="华文楷体"/>
          <w:sz w:val="28"/>
          <w:szCs w:val="28"/>
        </w:rPr>
        <w:t>不存在的，变成了空，我们的所缘</w:t>
      </w:r>
      <w:del w:id="829" w:author="Administrator" w:date="2015-08-15T10:15:07Z">
        <w:r>
          <w:rPr>
            <w:rFonts w:hint="eastAsia" w:ascii="华文楷体" w:hAnsi="华文楷体" w:eastAsia="华文楷体"/>
            <w:sz w:val="28"/>
            <w:szCs w:val="28"/>
          </w:rPr>
          <w:delText>变成</w:delText>
        </w:r>
      </w:del>
      <w:ins w:id="830" w:author="Administrator" w:date="2015-08-15T10:15:07Z">
        <w:r>
          <w:rPr>
            <w:rFonts w:hint="eastAsia" w:ascii="华文楷体" w:hAnsi="华文楷体" w:eastAsia="华文楷体"/>
            <w:sz w:val="28"/>
            <w:szCs w:val="28"/>
            <w:lang w:eastAsia="zh-CN"/>
          </w:rPr>
          <w:t>如</w:t>
        </w:r>
      </w:ins>
      <w:ins w:id="831" w:author="Administrator" w:date="2015-08-15T10:15:08Z">
        <w:r>
          <w:rPr>
            <w:rFonts w:hint="eastAsia" w:ascii="华文楷体" w:hAnsi="华文楷体" w:eastAsia="华文楷体"/>
            <w:sz w:val="28"/>
            <w:szCs w:val="28"/>
            <w:lang w:eastAsia="zh-CN"/>
          </w:rPr>
          <w:t>果</w:t>
        </w:r>
      </w:ins>
      <w:ins w:id="832" w:author="Administrator" w:date="2015-08-15T10:15:09Z">
        <w:r>
          <w:rPr>
            <w:rFonts w:hint="eastAsia" w:ascii="华文楷体" w:hAnsi="华文楷体" w:eastAsia="华文楷体"/>
            <w:sz w:val="28"/>
            <w:szCs w:val="28"/>
            <w:lang w:eastAsia="zh-CN"/>
          </w:rPr>
          <w:t>是</w:t>
        </w:r>
      </w:ins>
      <w:r>
        <w:rPr>
          <w:rFonts w:hint="eastAsia" w:ascii="华文楷体" w:hAnsi="华文楷体" w:eastAsia="华文楷体"/>
          <w:sz w:val="28"/>
          <w:szCs w:val="28"/>
        </w:rPr>
        <w:t>空</w:t>
      </w:r>
      <w:del w:id="833" w:author="Administrator" w:date="2015-08-15T10:15:13Z">
        <w:r>
          <w:rPr>
            <w:rFonts w:hint="eastAsia" w:ascii="华文楷体" w:hAnsi="华文楷体" w:eastAsia="华文楷体"/>
            <w:sz w:val="28"/>
            <w:szCs w:val="28"/>
          </w:rPr>
          <w:delText>之后</w:delText>
        </w:r>
      </w:del>
      <w:ins w:id="834" w:author="Administrator" w:date="2015-08-15T10:15:13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，我们的心就会执着空，反正</w:t>
      </w:r>
      <w:ins w:id="835" w:author="Administrator" w:date="2015-08-15T10:15:22Z">
        <w:r>
          <w:rPr>
            <w:rFonts w:hint="eastAsia" w:ascii="华文楷体" w:hAnsi="华文楷体" w:eastAsia="华文楷体"/>
            <w:sz w:val="28"/>
            <w:szCs w:val="28"/>
            <w:lang w:eastAsia="zh-CN"/>
          </w:rPr>
          <w:t>就说</w:t>
        </w:r>
      </w:ins>
      <w:ins w:id="836" w:author="Administrator" w:date="2015-08-15T10:15:23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心是观待对镜而变的。如果我的心执着外面是实有的，我的心就是实执，</w:t>
      </w:r>
      <w:ins w:id="837" w:author="Administrator" w:date="2015-08-15T10:15:36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如果我的对镜是空性的，我的心就是空执。那么</w:t>
      </w:r>
      <w:ins w:id="838" w:author="Administrator" w:date="2015-08-15T10:15:51Z">
        <w:r>
          <w:rPr>
            <w:rFonts w:hint="eastAsia" w:ascii="华文楷体" w:hAnsi="华文楷体" w:eastAsia="华文楷体"/>
            <w:sz w:val="28"/>
            <w:szCs w:val="28"/>
            <w:lang w:eastAsia="zh-CN"/>
          </w:rPr>
          <w:t>如果说</w:t>
        </w:r>
      </w:ins>
      <w:r>
        <w:rPr>
          <w:rFonts w:hint="eastAsia" w:ascii="华文楷体" w:hAnsi="华文楷体" w:eastAsia="华文楷体"/>
          <w:sz w:val="28"/>
          <w:szCs w:val="28"/>
        </w:rPr>
        <w:t>实有的执着和无实有的执着，若实</w:t>
      </w:r>
      <w:del w:id="839" w:author="Administrator" w:date="2015-08-15T10:16:01Z">
        <w:r>
          <w:rPr>
            <w:rFonts w:hint="eastAsia" w:ascii="华文楷体" w:hAnsi="华文楷体" w:eastAsia="华文楷体"/>
            <w:sz w:val="28"/>
            <w:szCs w:val="28"/>
          </w:rPr>
          <w:delText>法</w:delText>
        </w:r>
      </w:del>
      <w:r>
        <w:rPr>
          <w:rFonts w:hint="eastAsia" w:ascii="华文楷体" w:hAnsi="华文楷体" w:eastAsia="华文楷体"/>
          <w:sz w:val="28"/>
          <w:szCs w:val="28"/>
        </w:rPr>
        <w:t>和无实法在所缘的这面都被破掉了、都没有的时候“彼时无余相”，</w:t>
      </w:r>
      <w:ins w:id="840" w:author="Administrator" w:date="2015-08-15T10:16:13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因为能够执着的就是有实和无实，如果有实和无实都不存在了，</w:t>
      </w:r>
      <w:ins w:id="841" w:author="Administrator" w:date="2015-08-15T10:16:23Z">
        <w:r>
          <w:rPr>
            <w:rFonts w:hint="eastAsia" w:ascii="华文楷体" w:hAnsi="华文楷体" w:eastAsia="华文楷体"/>
            <w:sz w:val="28"/>
            <w:szCs w:val="28"/>
            <w:lang w:eastAsia="zh-CN"/>
          </w:rPr>
          <w:t>那</w:t>
        </w:r>
      </w:ins>
      <w:r>
        <w:rPr>
          <w:rFonts w:hint="eastAsia" w:ascii="华文楷体" w:hAnsi="华文楷体" w:eastAsia="华文楷体"/>
          <w:sz w:val="28"/>
          <w:szCs w:val="28"/>
        </w:rPr>
        <w:t>你的心就寂灭了，</w:t>
      </w:r>
      <w:del w:id="842" w:author="Administrator" w:date="2015-08-15T10:16:32Z">
        <w:r>
          <w:rPr>
            <w:rFonts w:hint="eastAsia" w:ascii="华文楷体" w:hAnsi="华文楷体" w:eastAsia="华文楷体"/>
            <w:sz w:val="28"/>
            <w:szCs w:val="28"/>
          </w:rPr>
          <w:delText>因为</w:delText>
        </w:r>
      </w:del>
      <w:r>
        <w:rPr>
          <w:rFonts w:hint="eastAsia" w:ascii="华文楷体" w:hAnsi="华文楷体" w:eastAsia="华文楷体"/>
          <w:sz w:val="28"/>
          <w:szCs w:val="28"/>
        </w:rPr>
        <w:t>没有所缘了</w:t>
      </w:r>
      <w:del w:id="843" w:author="Administrator" w:date="2015-08-15T10:16:37Z">
        <w:r>
          <w:rPr>
            <w:rFonts w:hint="eastAsia" w:ascii="华文楷体" w:hAnsi="华文楷体" w:eastAsia="华文楷体"/>
            <w:sz w:val="28"/>
            <w:szCs w:val="28"/>
          </w:rPr>
          <w:delText>。</w:delText>
        </w:r>
      </w:del>
      <w:ins w:id="844" w:author="Administrator" w:date="2015-08-15T10:16:37Z">
        <w:r>
          <w:rPr>
            <w:rFonts w:hint="eastAsia" w:ascii="华文楷体" w:hAnsi="华文楷体" w:eastAsia="华文楷体"/>
            <w:sz w:val="28"/>
            <w:szCs w:val="28"/>
            <w:lang w:eastAsia="zh-CN"/>
          </w:rPr>
          <w:t>嘛</w:t>
        </w:r>
      </w:ins>
      <w:ins w:id="845" w:author="Administrator" w:date="2015-08-15T10:16:38Z">
        <w:r>
          <w:rPr>
            <w:rFonts w:hint="eastAsia" w:ascii="华文楷体" w:hAnsi="华文楷体" w:eastAsia="华文楷体"/>
            <w:sz w:val="28"/>
            <w:szCs w:val="28"/>
            <w:lang w:eastAsia="zh-CN"/>
          </w:rPr>
          <w:t>，</w:t>
        </w:r>
      </w:ins>
      <w:ins w:id="846" w:author="Administrator" w:date="2015-08-15T10:16:40Z">
        <w:r>
          <w:rPr>
            <w:rFonts w:hint="eastAsia" w:ascii="华文楷体" w:hAnsi="华文楷体" w:eastAsia="华文楷体"/>
            <w:sz w:val="28"/>
            <w:szCs w:val="28"/>
            <w:lang w:eastAsia="zh-CN"/>
          </w:rPr>
          <w:t>你的心</w:t>
        </w:r>
      </w:ins>
      <w:ins w:id="847" w:author="Administrator" w:date="2015-08-15T10:16:41Z">
        <w:r>
          <w:rPr>
            <w:rFonts w:hint="eastAsia" w:ascii="华文楷体" w:hAnsi="华文楷体" w:eastAsia="华文楷体"/>
            <w:sz w:val="28"/>
            <w:szCs w:val="28"/>
            <w:lang w:eastAsia="zh-CN"/>
          </w:rPr>
          <w:t>就</w:t>
        </w:r>
      </w:ins>
      <w:ins w:id="848" w:author="Administrator" w:date="2015-08-15T10:16:50Z">
        <w:r>
          <w:rPr>
            <w:rFonts w:hint="eastAsia" w:ascii="华文楷体" w:hAnsi="华文楷体" w:eastAsia="华文楷体"/>
            <w:sz w:val="28"/>
            <w:szCs w:val="28"/>
            <w:lang w:eastAsia="zh-CN"/>
          </w:rPr>
          <w:t>寂灭了</w:t>
        </w:r>
      </w:ins>
      <w:ins w:id="849" w:author="Administrator" w:date="2015-08-15T10:16:51Z">
        <w:r>
          <w:rPr>
            <w:rFonts w:hint="eastAsia" w:ascii="华文楷体" w:hAnsi="华文楷体" w:eastAsia="华文楷体"/>
            <w:sz w:val="28"/>
            <w:szCs w:val="28"/>
            <w:lang w:eastAsia="zh-CN"/>
          </w:rPr>
          <w:t>，</w:t>
        </w:r>
      </w:ins>
      <w:r>
        <w:rPr>
          <w:rFonts w:hint="eastAsia" w:ascii="华文楷体" w:hAnsi="华文楷体" w:eastAsia="华文楷体"/>
          <w:sz w:val="28"/>
          <w:szCs w:val="28"/>
        </w:rPr>
        <w:t>寂灭之后</w:t>
      </w:r>
      <w:ins w:id="850" w:author="Administrator" w:date="2015-08-15T10:16:59Z">
        <w:r>
          <w:rPr>
            <w:rFonts w:hint="eastAsia" w:ascii="华文楷体" w:hAnsi="华文楷体" w:eastAsia="华文楷体"/>
            <w:sz w:val="28"/>
            <w:szCs w:val="28"/>
            <w:lang w:eastAsia="zh-CN"/>
          </w:rPr>
          <w:t>，</w:t>
        </w:r>
      </w:ins>
      <w:ins w:id="851" w:author="Administrator" w:date="2015-08-15T10:17:01Z">
        <w:r>
          <w:rPr>
            <w:rFonts w:hint="eastAsia" w:ascii="华文楷体" w:hAnsi="华文楷体" w:eastAsia="华文楷体"/>
            <w:sz w:val="28"/>
            <w:szCs w:val="28"/>
            <w:lang w:eastAsia="zh-CN"/>
          </w:rPr>
          <w:t>你的心</w:t>
        </w:r>
      </w:ins>
      <w:ins w:id="852" w:author="Administrator" w:date="2015-08-15T10:17:04Z">
        <w:r>
          <w:rPr>
            <w:rFonts w:hint="eastAsia" w:ascii="华文楷体" w:hAnsi="华文楷体" w:eastAsia="华文楷体"/>
            <w:sz w:val="28"/>
            <w:szCs w:val="28"/>
            <w:lang w:eastAsia="zh-CN"/>
          </w:rPr>
          <w:t>一清静</w:t>
        </w:r>
      </w:ins>
      <w:ins w:id="853" w:author="Administrator" w:date="2015-08-15T10:17:05Z">
        <w:r>
          <w:rPr>
            <w:rFonts w:hint="eastAsia" w:ascii="华文楷体" w:hAnsi="华文楷体" w:eastAsia="华文楷体"/>
            <w:sz w:val="28"/>
            <w:szCs w:val="28"/>
            <w:lang w:eastAsia="zh-CN"/>
          </w:rPr>
          <w:t>，</w:t>
        </w:r>
      </w:ins>
      <w:ins w:id="854" w:author="Administrator" w:date="2015-08-15T10:17:06Z">
        <w:r>
          <w:rPr>
            <w:rFonts w:hint="eastAsia" w:ascii="华文楷体" w:hAnsi="华文楷体" w:eastAsia="华文楷体"/>
            <w:sz w:val="28"/>
            <w:szCs w:val="28"/>
            <w:lang w:eastAsia="zh-CN"/>
          </w:rPr>
          <w:t>你</w:t>
        </w:r>
      </w:ins>
      <w:r>
        <w:rPr>
          <w:rFonts w:hint="eastAsia" w:ascii="华文楷体" w:hAnsi="华文楷体" w:eastAsia="华文楷体"/>
          <w:sz w:val="28"/>
          <w:szCs w:val="28"/>
        </w:rPr>
        <w:t>就证悟空性</w:t>
      </w:r>
      <w:ins w:id="855" w:author="Administrator" w:date="2015-08-15T10:17:09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，所以说“无缘最寂灭”。</w:t>
      </w:r>
    </w:p>
    <w:p>
      <w:pPr>
        <w:ind w:firstLine="570"/>
        <w:rPr>
          <w:rFonts w:hint="eastAsia" w:ascii="华文楷体" w:hAnsi="华文楷体" w:eastAsia="华文楷体"/>
          <w:sz w:val="28"/>
          <w:szCs w:val="28"/>
        </w:rPr>
        <w:pPrChange w:id="856" w:author="Administrator" w:date="2015-08-15T10:18:42Z">
          <w:pPr>
            <w:ind w:firstLine="570"/>
          </w:pPr>
        </w:pPrChange>
      </w:pPr>
      <w:del w:id="857" w:author="Administrator" w:date="2015-08-15T10:18:38Z">
        <w:r>
          <w:rPr>
            <w:rFonts w:hint="eastAsia" w:ascii="华文楷体" w:hAnsi="华文楷体" w:eastAsia="华文楷体"/>
            <w:sz w:val="28"/>
            <w:szCs w:val="28"/>
          </w:rPr>
          <w:delText>你的心一寂灭你就证悟空性了，无缘最寂灭，</w:delText>
        </w:r>
      </w:del>
      <w:r>
        <w:rPr>
          <w:rFonts w:hint="eastAsia" w:ascii="华文楷体" w:hAnsi="华文楷体" w:eastAsia="华文楷体"/>
          <w:sz w:val="28"/>
          <w:szCs w:val="28"/>
        </w:rPr>
        <w:t>就是这样。所以</w:t>
      </w:r>
      <w:ins w:id="858" w:author="Administrator" w:date="2015-08-15T10:18:52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我们为什么修空性的时候呢，我们必须要把这个空性作为一个所缘去观察，把这样一种一切万法作为所缘</w:t>
      </w:r>
      <w:del w:id="859" w:author="Administrator" w:date="2015-08-15T10:19:14Z">
        <w:r>
          <w:rPr>
            <w:rFonts w:hint="eastAsia" w:ascii="华文楷体" w:hAnsi="华文楷体" w:eastAsia="华文楷体"/>
            <w:sz w:val="28"/>
            <w:szCs w:val="28"/>
          </w:rPr>
          <w:delText>去</w:delText>
        </w:r>
      </w:del>
      <w:r>
        <w:rPr>
          <w:rFonts w:hint="eastAsia" w:ascii="华文楷体" w:hAnsi="华文楷体" w:eastAsia="华文楷体"/>
          <w:sz w:val="28"/>
          <w:szCs w:val="28"/>
        </w:rPr>
        <w:t>观察它的空，它的空，像这样，把它的空作为所缘去观察它不存在，最后呢，就是说，所取心灭，能取更是心灭了，所以无缘最寂灭，最后就可以达到这样一种证悟空性的境界。</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这个方面最后一个颂词呢，有些地方解释是佛地的功德，有些地方解释是初地的功德，实际上都是可以的，在证悟初地入定的境界时候呢，就是达到无缘最寂灭的这个状态当中，通过这个方面理解，所以说怎么样</w:t>
      </w:r>
      <w:del w:id="860" w:author="Administrator" w:date="2015-08-15T10:19:47Z">
        <w:r>
          <w:rPr>
            <w:rFonts w:hint="eastAsia" w:ascii="华文楷体" w:hAnsi="华文楷体" w:eastAsia="华文楷体"/>
            <w:sz w:val="28"/>
            <w:szCs w:val="28"/>
          </w:rPr>
          <w:delText>通过</w:delText>
        </w:r>
      </w:del>
      <w:r>
        <w:rPr>
          <w:rFonts w:hint="eastAsia" w:ascii="华文楷体" w:hAnsi="华文楷体" w:eastAsia="华文楷体"/>
          <w:sz w:val="28"/>
          <w:szCs w:val="28"/>
        </w:rPr>
        <w:t>逐渐逐渐悟入大空性啊，寂天菩萨在这个三个颂词当中当时也是讲的非常清楚的。</w:t>
      </w:r>
    </w:p>
    <w:p>
      <w:pPr>
        <w:ind w:firstLine="570"/>
        <w:rPr>
          <w:rFonts w:hint="eastAsia" w:ascii="黑体" w:hAnsi="黑体" w:eastAsia="黑体" w:cs="黑体"/>
          <w:sz w:val="28"/>
          <w:szCs w:val="28"/>
          <w:rPrChange w:id="861" w:author="Administrator" w:date="2015-08-15T10:20:39Z">
            <w:rPr>
              <w:rFonts w:hint="eastAsia" w:ascii="华文楷体" w:hAnsi="华文楷体" w:eastAsia="华文楷体"/>
              <w:sz w:val="28"/>
              <w:szCs w:val="28"/>
            </w:rPr>
          </w:rPrChange>
        </w:rPr>
      </w:pPr>
      <w:ins w:id="862" w:author="Administrator" w:date="2015-08-15T10:20:31Z">
        <w:r>
          <w:rPr>
            <w:rFonts w:hint="eastAsia" w:ascii="华文楷体" w:hAnsi="华文楷体" w:eastAsia="华文楷体"/>
            <w:sz w:val="28"/>
            <w:szCs w:val="28"/>
            <w:lang w:eastAsia="zh-CN"/>
          </w:rPr>
          <w:t>【</w:t>
        </w:r>
      </w:ins>
      <w:r>
        <w:rPr>
          <w:rFonts w:hint="eastAsia" w:ascii="黑体" w:hAnsi="黑体" w:eastAsia="黑体" w:cs="黑体"/>
          <w:sz w:val="28"/>
          <w:szCs w:val="28"/>
          <w:rPrChange w:id="863" w:author="Administrator" w:date="2015-08-15T10:20:39Z">
            <w:rPr>
              <w:rFonts w:hint="eastAsia" w:ascii="华文楷体" w:hAnsi="华文楷体" w:eastAsia="华文楷体"/>
              <w:sz w:val="28"/>
              <w:szCs w:val="28"/>
            </w:rPr>
          </w:rPrChange>
        </w:rPr>
        <w:t>如果有人想：假设不存在四边以外的一个所思而遮止四边，那与一切皆不作意的和尚宗又有什么差别呢？</w:t>
      </w:r>
      <w:ins w:id="864" w:author="Administrator" w:date="2015-08-15T10:20:33Z">
        <w:r>
          <w:rPr>
            <w:rFonts w:hint="eastAsia" w:ascii="黑体" w:hAnsi="黑体" w:eastAsia="黑体" w:cs="黑体"/>
            <w:sz w:val="28"/>
            <w:szCs w:val="28"/>
            <w:lang w:eastAsia="zh-CN"/>
            <w:rPrChange w:id="865" w:author="Administrator" w:date="2015-08-15T10:20:39Z">
              <w:rPr>
                <w:rFonts w:hint="eastAsia" w:ascii="华文楷体" w:hAnsi="华文楷体" w:eastAsia="华文楷体"/>
                <w:sz w:val="28"/>
                <w:szCs w:val="28"/>
                <w:lang w:eastAsia="zh-CN"/>
              </w:rPr>
            </w:rPrChange>
          </w:rPr>
          <w:t>】</w:t>
        </w:r>
      </w:ins>
    </w:p>
    <w:p>
      <w:pPr>
        <w:ind w:firstLine="570"/>
        <w:rPr>
          <w:ins w:id="866" w:author="Administrator" w:date="2015-08-15T10:32:37Z"/>
          <w:rFonts w:hint="eastAsia" w:ascii="华文楷体" w:hAnsi="华文楷体" w:eastAsia="华文楷体"/>
          <w:sz w:val="28"/>
          <w:szCs w:val="28"/>
        </w:rPr>
      </w:pPr>
      <w:r>
        <w:rPr>
          <w:rFonts w:hint="eastAsia" w:ascii="华文楷体" w:hAnsi="华文楷体" w:eastAsia="华文楷体"/>
          <w:sz w:val="28"/>
          <w:szCs w:val="28"/>
        </w:rPr>
        <w:t>如果有人想啊，假设不存在四边以外的一个所思而遮止四边，那么就是说因为宁玛派呢，或者应成派</w:t>
      </w:r>
      <w:ins w:id="867" w:author="Administrator" w:date="2015-08-15T10:25:04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讲的时候呢，破掉四边之后，没有一个承认，必须要把整个四边破掉之后，一切不作意，一切不承许，对方就认为呢，有些人就这样认为了，那么如果不存在四边以外这个所思，他</w:t>
      </w:r>
      <w:ins w:id="868" w:author="Administrator" w:date="2015-08-15T10:25:26Z">
        <w:r>
          <w:rPr>
            <w:rFonts w:hint="eastAsia" w:ascii="华文楷体" w:hAnsi="华文楷体" w:eastAsia="华文楷体"/>
            <w:sz w:val="28"/>
            <w:szCs w:val="28"/>
            <w:lang w:eastAsia="zh-CN"/>
          </w:rPr>
          <w:t>的意思</w:t>
        </w:r>
      </w:ins>
      <w:r>
        <w:rPr>
          <w:rFonts w:hint="eastAsia" w:ascii="华文楷体" w:hAnsi="华文楷体" w:eastAsia="华文楷体"/>
          <w:sz w:val="28"/>
          <w:szCs w:val="28"/>
        </w:rPr>
        <w:t>就是说当你破掉四边之后呢，他应该有一个四边以外的，就是说超过四边戏论的这个所缘，这个所思，这个所思是什么呢，这个所思就是胜义的空性，这个胜义的空性他应该是离开四边以外的一个所思，应该有一个所思的有一个所缘的，你要安住么，你要修行么，你要证悟么，所以像这样的话，离开四边以外的所思应该存在。如果不存在四边以外的一个所思，而统统遮止四边，那么四边也遮止了，四边以外的所思也不存在了，那与一切皆不作意的和尚宗又有什么差别呢？他觉得一切不作意和尚宗就是这样的，那什么叫做一切皆不作意和尚宗</w:t>
      </w:r>
      <w:del w:id="869" w:author="Administrator" w:date="2015-08-15T10:26:17Z">
        <w:r>
          <w:rPr>
            <w:rFonts w:hint="eastAsia" w:ascii="华文楷体" w:hAnsi="华文楷体" w:eastAsia="华文楷体"/>
            <w:sz w:val="28"/>
            <w:szCs w:val="28"/>
          </w:rPr>
          <w:delText>，</w:delText>
        </w:r>
      </w:del>
      <w:ins w:id="870" w:author="Administrator" w:date="2015-08-15T10:26:17Z">
        <w:r>
          <w:rPr>
            <w:rFonts w:hint="eastAsia" w:ascii="华文楷体" w:hAnsi="华文楷体" w:eastAsia="华文楷体"/>
            <w:sz w:val="28"/>
            <w:szCs w:val="28"/>
            <w:lang w:eastAsia="zh-CN"/>
          </w:rPr>
          <w:t>？</w:t>
        </w:r>
      </w:ins>
      <w:r>
        <w:rPr>
          <w:rFonts w:hint="eastAsia" w:ascii="华文楷体" w:hAnsi="华文楷体" w:eastAsia="华文楷体"/>
          <w:sz w:val="28"/>
          <w:szCs w:val="28"/>
        </w:rPr>
        <w:t>在学习《定解宝灯论》当中，在学习很多论典的时候都提到了这个和尚宗，在广论当中也提到了这个和尚宗，那么这个和尚宗不是指整个和尚，不是指整个汉传佛教的这些修行者，这个和尚宗是单指在这个就以前前弘期在西藏，西藏的话有一个和尚叫</w:t>
      </w:r>
      <w:ins w:id="871" w:author="Administrator" w:date="2015-08-15T10:34:09Z">
        <w:r>
          <w:rPr>
            <w:rFonts w:ascii="华文楷体" w:hAnsi="华文楷体" w:eastAsia="华文楷体" w:cs="华文楷体"/>
            <w:b w:val="0"/>
            <w:i w:val="0"/>
            <w:caps w:val="0"/>
            <w:color w:val="000000"/>
            <w:spacing w:val="0"/>
            <w:sz w:val="28"/>
            <w:szCs w:val="28"/>
            <w:shd w:val="clear" w:color="auto" w:fill="FBF9F4"/>
          </w:rPr>
          <w:t>摩诃衍</w:t>
        </w:r>
      </w:ins>
      <w:del w:id="872" w:author="Administrator" w:date="2015-08-15T10:33:56Z">
        <w:r>
          <w:rPr>
            <w:rFonts w:hint="eastAsia" w:ascii="华文楷体" w:hAnsi="华文楷体" w:eastAsia="华文楷体"/>
            <w:sz w:val="28"/>
            <w:szCs w:val="28"/>
          </w:rPr>
          <w:delText>马哈耶</w:delText>
        </w:r>
      </w:del>
      <w:ins w:id="873" w:author="Administrator" w:date="2015-08-15T10:27:22Z">
        <w:r>
          <w:rPr>
            <w:rFonts w:hint="eastAsia" w:ascii="华文楷体" w:hAnsi="华文楷体" w:eastAsia="华文楷体"/>
            <w:sz w:val="28"/>
            <w:szCs w:val="28"/>
            <w:lang w:eastAsia="zh-CN"/>
          </w:rPr>
          <w:t>纳</w:t>
        </w:r>
      </w:ins>
      <w:r>
        <w:rPr>
          <w:rFonts w:hint="eastAsia" w:ascii="华文楷体" w:hAnsi="华文楷体" w:eastAsia="华文楷体"/>
          <w:sz w:val="28"/>
          <w:szCs w:val="28"/>
        </w:rPr>
        <w:t>，</w:t>
      </w:r>
      <w:ins w:id="874" w:author="Administrator" w:date="2015-08-15T10:34:14Z">
        <w:r>
          <w:rPr>
            <w:rFonts w:ascii="华文楷体" w:hAnsi="华文楷体" w:eastAsia="华文楷体" w:cs="华文楷体"/>
            <w:b w:val="0"/>
            <w:i w:val="0"/>
            <w:caps w:val="0"/>
            <w:color w:val="000000"/>
            <w:spacing w:val="0"/>
            <w:sz w:val="28"/>
            <w:szCs w:val="28"/>
            <w:shd w:val="clear" w:color="auto" w:fill="FBF9F4"/>
          </w:rPr>
          <w:t>摩诃衍</w:t>
        </w:r>
      </w:ins>
      <w:del w:id="875" w:author="Administrator" w:date="2015-08-15T10:34:14Z">
        <w:r>
          <w:rPr>
            <w:rFonts w:hint="eastAsia" w:ascii="华文楷体" w:hAnsi="华文楷体" w:eastAsia="华文楷体"/>
            <w:sz w:val="28"/>
            <w:szCs w:val="28"/>
          </w:rPr>
          <w:delText>马哈耶</w:delText>
        </w:r>
      </w:del>
      <w:ins w:id="876" w:author="Administrator" w:date="2015-08-15T10:27:27Z">
        <w:r>
          <w:rPr>
            <w:rFonts w:hint="eastAsia" w:ascii="华文楷体" w:hAnsi="华文楷体" w:eastAsia="华文楷体"/>
            <w:sz w:val="28"/>
            <w:szCs w:val="28"/>
            <w:lang w:eastAsia="zh-CN"/>
          </w:rPr>
          <w:t>纳</w:t>
        </w:r>
      </w:ins>
      <w:r>
        <w:rPr>
          <w:rFonts w:hint="eastAsia" w:ascii="华文楷体" w:hAnsi="华文楷体" w:eastAsia="华文楷体"/>
          <w:sz w:val="28"/>
          <w:szCs w:val="28"/>
        </w:rPr>
        <w:t>就大乘和尚，</w:t>
      </w:r>
      <w:ins w:id="877" w:author="Administrator" w:date="2015-08-15T10:34:19Z">
        <w:r>
          <w:rPr>
            <w:rFonts w:ascii="华文楷体" w:hAnsi="华文楷体" w:eastAsia="华文楷体" w:cs="华文楷体"/>
            <w:b w:val="0"/>
            <w:i w:val="0"/>
            <w:caps w:val="0"/>
            <w:color w:val="000000"/>
            <w:spacing w:val="0"/>
            <w:sz w:val="28"/>
            <w:szCs w:val="28"/>
            <w:shd w:val="clear" w:color="auto" w:fill="FBF9F4"/>
          </w:rPr>
          <w:t>摩诃衍</w:t>
        </w:r>
      </w:ins>
      <w:del w:id="878" w:author="Administrator" w:date="2015-08-15T10:34:19Z">
        <w:r>
          <w:rPr>
            <w:rFonts w:hint="eastAsia" w:ascii="华文楷体" w:hAnsi="华文楷体" w:eastAsia="华文楷体"/>
            <w:sz w:val="28"/>
            <w:szCs w:val="28"/>
          </w:rPr>
          <w:delText>马哈</w:delText>
        </w:r>
      </w:del>
      <w:ins w:id="879" w:author="Administrator" w:date="2015-08-15T10:27:47Z">
        <w:r>
          <w:rPr>
            <w:rFonts w:hint="eastAsia" w:ascii="华文楷体" w:hAnsi="华文楷体" w:eastAsia="华文楷体"/>
            <w:sz w:val="28"/>
            <w:szCs w:val="28"/>
            <w:lang w:eastAsia="zh-CN"/>
          </w:rPr>
          <w:t>纳</w:t>
        </w:r>
      </w:ins>
      <w:r>
        <w:rPr>
          <w:rFonts w:hint="eastAsia" w:ascii="华文楷体" w:hAnsi="华文楷体" w:eastAsia="华文楷体"/>
          <w:sz w:val="28"/>
          <w:szCs w:val="28"/>
        </w:rPr>
        <w:t>是大乘的意思，</w:t>
      </w:r>
      <w:ins w:id="880" w:author="Administrator" w:date="2015-08-15T10:34:26Z">
        <w:r>
          <w:rPr>
            <w:rFonts w:ascii="华文楷体" w:hAnsi="华文楷体" w:eastAsia="华文楷体" w:cs="华文楷体"/>
            <w:b w:val="0"/>
            <w:i w:val="0"/>
            <w:caps w:val="0"/>
            <w:color w:val="000000"/>
            <w:spacing w:val="0"/>
            <w:sz w:val="28"/>
            <w:szCs w:val="28"/>
            <w:shd w:val="clear" w:color="auto" w:fill="FBF9F4"/>
          </w:rPr>
          <w:t>摩诃衍</w:t>
        </w:r>
      </w:ins>
      <w:del w:id="881" w:author="Administrator" w:date="2015-08-15T10:34:26Z">
        <w:r>
          <w:rPr>
            <w:rFonts w:hint="eastAsia" w:ascii="华文楷体" w:hAnsi="华文楷体" w:eastAsia="华文楷体"/>
            <w:sz w:val="28"/>
            <w:szCs w:val="28"/>
          </w:rPr>
          <w:delText>马哈耶</w:delText>
        </w:r>
      </w:del>
      <w:ins w:id="882" w:author="Administrator" w:date="2015-08-15T10:27:59Z">
        <w:r>
          <w:rPr>
            <w:rFonts w:hint="eastAsia" w:ascii="华文楷体" w:hAnsi="华文楷体" w:eastAsia="华文楷体"/>
            <w:sz w:val="28"/>
            <w:szCs w:val="28"/>
            <w:lang w:eastAsia="zh-CN"/>
          </w:rPr>
          <w:t>纳</w:t>
        </w:r>
      </w:ins>
      <w:r>
        <w:rPr>
          <w:rFonts w:hint="eastAsia" w:ascii="华文楷体" w:hAnsi="华文楷体" w:eastAsia="华文楷体"/>
          <w:sz w:val="28"/>
          <w:szCs w:val="28"/>
        </w:rPr>
        <w:t>是大乘和尚，那么大乘和尚当时在这个赤松德赞国王时期啊，当时静命菩萨已经涅槃了，已经入灭了，入灭之后呢，他到了这个藏地</w:t>
      </w:r>
      <w:ins w:id="883" w:author="Administrator" w:date="2015-08-15T10:28:18Z">
        <w:r>
          <w:rPr>
            <w:rFonts w:hint="eastAsia" w:ascii="华文楷体" w:hAnsi="华文楷体" w:eastAsia="华文楷体"/>
            <w:sz w:val="28"/>
            <w:szCs w:val="28"/>
            <w:lang w:eastAsia="zh-CN"/>
          </w:rPr>
          <w:t>来</w:t>
        </w:r>
      </w:ins>
      <w:r>
        <w:rPr>
          <w:rFonts w:hint="eastAsia" w:ascii="华文楷体" w:hAnsi="华文楷体" w:eastAsia="华文楷体"/>
          <w:sz w:val="28"/>
          <w:szCs w:val="28"/>
        </w:rPr>
        <w:t>弘扬他这个宗义，他就是说一切都不作意，一切都不能作意，为什么都不能作意啊？他就用比喻，他说比如说天上的这个黑云，也是遮障天空的，白云也是遮障天空的，然后呢就是说黑狗咬人出红血，白狗咬人还是出红血，所以说他就是说恶劣的分别念，遮止本性，善的分别念也遮止本性，所以说像这样讲的</w:t>
      </w:r>
      <w:del w:id="884" w:author="Administrator" w:date="2015-08-15T10:29:04Z">
        <w:r>
          <w:rPr>
            <w:rFonts w:hint="eastAsia" w:ascii="华文楷体" w:hAnsi="华文楷体" w:eastAsia="华文楷体"/>
            <w:sz w:val="28"/>
            <w:szCs w:val="28"/>
          </w:rPr>
          <w:delText>话</w:delText>
        </w:r>
      </w:del>
      <w:ins w:id="885" w:author="Administrator" w:date="2015-08-15T10:29:04Z">
        <w:r>
          <w:rPr>
            <w:rFonts w:hint="eastAsia" w:ascii="华文楷体" w:hAnsi="华文楷体" w:eastAsia="华文楷体"/>
            <w:sz w:val="28"/>
            <w:szCs w:val="28"/>
            <w:lang w:eastAsia="zh-CN"/>
          </w:rPr>
          <w:t>时候呢</w:t>
        </w:r>
      </w:ins>
      <w:r>
        <w:rPr>
          <w:rFonts w:hint="eastAsia" w:ascii="华文楷体" w:hAnsi="华文楷体" w:eastAsia="华文楷体"/>
          <w:sz w:val="28"/>
          <w:szCs w:val="28"/>
        </w:rPr>
        <w:t>，一切都不作意，什么都不要想，像这样的话，就是说一切都不用想，</w:t>
      </w:r>
      <w:del w:id="886" w:author="Administrator" w:date="2015-08-15T10:29:17Z">
        <w:r>
          <w:rPr>
            <w:rFonts w:hint="eastAsia" w:ascii="华文楷体" w:hAnsi="华文楷体" w:eastAsia="华文楷体"/>
            <w:sz w:val="28"/>
            <w:szCs w:val="28"/>
          </w:rPr>
          <w:delText>xx（63:07）</w:delText>
        </w:r>
      </w:del>
      <w:ins w:id="887" w:author="Administrator" w:date="2015-08-15T10:29:17Z">
        <w:r>
          <w:rPr>
            <w:rFonts w:hint="eastAsia" w:ascii="华文楷体" w:hAnsi="华文楷体" w:eastAsia="华文楷体"/>
            <w:sz w:val="28"/>
            <w:szCs w:val="28"/>
            <w:lang w:eastAsia="zh-CN"/>
          </w:rPr>
          <w:t>而且</w:t>
        </w:r>
      </w:ins>
      <w:ins w:id="888" w:author="Administrator" w:date="2015-08-15T10:29:23Z">
        <w:r>
          <w:rPr>
            <w:rFonts w:hint="eastAsia" w:ascii="华文楷体" w:hAnsi="华文楷体" w:eastAsia="华文楷体"/>
            <w:sz w:val="28"/>
            <w:szCs w:val="28"/>
            <w:lang w:eastAsia="zh-CN"/>
          </w:rPr>
          <w:t>在名言谛</w:t>
        </w:r>
      </w:ins>
      <w:ins w:id="889" w:author="Administrator" w:date="2015-08-15T10:29:25Z">
        <w:r>
          <w:rPr>
            <w:rFonts w:hint="eastAsia" w:ascii="华文楷体" w:hAnsi="华文楷体" w:eastAsia="华文楷体"/>
            <w:sz w:val="28"/>
            <w:szCs w:val="28"/>
            <w:lang w:eastAsia="zh-CN"/>
          </w:rPr>
          <w:t>当中</w:t>
        </w:r>
      </w:ins>
      <w:ins w:id="890" w:author="Administrator" w:date="2015-08-15T10:29:26Z">
        <w:r>
          <w:rPr>
            <w:rFonts w:hint="eastAsia" w:ascii="华文楷体" w:hAnsi="华文楷体" w:eastAsia="华文楷体"/>
            <w:sz w:val="28"/>
            <w:szCs w:val="28"/>
            <w:lang w:eastAsia="zh-CN"/>
          </w:rPr>
          <w:t>呢</w:t>
        </w:r>
      </w:ins>
      <w:ins w:id="891" w:author="Administrator" w:date="2015-08-15T10:29:27Z">
        <w:r>
          <w:rPr>
            <w:rFonts w:hint="eastAsia" w:ascii="华文楷体" w:hAnsi="华文楷体" w:eastAsia="华文楷体"/>
            <w:sz w:val="28"/>
            <w:szCs w:val="28"/>
            <w:lang w:eastAsia="zh-CN"/>
          </w:rPr>
          <w:t>他</w:t>
        </w:r>
      </w:ins>
      <w:ins w:id="892" w:author="Administrator" w:date="2015-08-15T10:29:29Z">
        <w:r>
          <w:rPr>
            <w:rFonts w:hint="eastAsia" w:ascii="华文楷体" w:hAnsi="华文楷体" w:eastAsia="华文楷体"/>
            <w:sz w:val="28"/>
            <w:szCs w:val="28"/>
            <w:lang w:eastAsia="zh-CN"/>
          </w:rPr>
          <w:t>也</w:t>
        </w:r>
      </w:ins>
      <w:r>
        <w:rPr>
          <w:rFonts w:hint="eastAsia" w:ascii="华文楷体" w:hAnsi="华文楷体" w:eastAsia="华文楷体"/>
          <w:sz w:val="28"/>
          <w:szCs w:val="28"/>
        </w:rPr>
        <w:t>不推崇做这样一种善根啊，也不推崇做这样一种积累福德资粮，像这样的话就是说什么都不作意，</w:t>
      </w:r>
      <w:ins w:id="893" w:author="Administrator" w:date="2015-08-15T10:29:57Z">
        <w:r>
          <w:rPr>
            <w:rFonts w:hint="eastAsia" w:ascii="华文楷体" w:hAnsi="华文楷体" w:eastAsia="华文楷体"/>
            <w:sz w:val="28"/>
            <w:szCs w:val="28"/>
            <w:lang w:eastAsia="zh-CN"/>
          </w:rPr>
          <w:t>大概这样</w:t>
        </w:r>
      </w:ins>
      <w:ins w:id="894" w:author="Administrator" w:date="2015-08-15T10:29:59Z">
        <w:r>
          <w:rPr>
            <w:rFonts w:hint="eastAsia" w:ascii="华文楷体" w:hAnsi="华文楷体" w:eastAsia="华文楷体"/>
            <w:sz w:val="28"/>
            <w:szCs w:val="28"/>
            <w:lang w:eastAsia="zh-CN"/>
          </w:rPr>
          <w:t>就</w:t>
        </w:r>
      </w:ins>
      <w:ins w:id="895" w:author="Administrator" w:date="2015-08-15T10:30:04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顿超十地而成佛，就是这样的，所以像这样的话，就</w:t>
      </w:r>
      <w:del w:id="896" w:author="Administrator" w:date="2015-08-15T10:30:14Z">
        <w:r>
          <w:rPr>
            <w:rFonts w:hint="eastAsia" w:ascii="华文楷体" w:hAnsi="华文楷体" w:eastAsia="华文楷体"/>
            <w:sz w:val="28"/>
            <w:szCs w:val="28"/>
          </w:rPr>
          <w:delText>是</w:delText>
        </w:r>
      </w:del>
      <w:ins w:id="897" w:author="Administrator" w:date="2015-08-15T10:30:14Z">
        <w:r>
          <w:rPr>
            <w:rFonts w:hint="eastAsia" w:ascii="华文楷体" w:hAnsi="华文楷体" w:eastAsia="华文楷体"/>
            <w:sz w:val="28"/>
            <w:szCs w:val="28"/>
            <w:lang w:eastAsia="zh-CN"/>
          </w:rPr>
          <w:t>个</w:t>
        </w:r>
      </w:ins>
      <w:r>
        <w:rPr>
          <w:rFonts w:hint="eastAsia" w:ascii="华文楷体" w:hAnsi="华文楷体" w:eastAsia="华文楷体"/>
          <w:sz w:val="28"/>
          <w:szCs w:val="28"/>
        </w:rPr>
        <w:t>方面就是当时的这个和尚宗的宗旨，所以像这样的话他就觉得如果你什么都不作意了，什么都不想了，那和和尚宗有什么差别呢，没什么差别了。那么这个问题呢，以前在《定解宝灯论》注释当中，在很多这个大德注释当中都讲过了，都是讲过了，这个不作意分两类了，那么这个和尚宗的这个不作意呢，他没有</w:t>
      </w:r>
      <w:ins w:id="898" w:author="Administrator" w:date="2015-08-15T10:30:42Z">
        <w:r>
          <w:rPr>
            <w:rFonts w:hint="eastAsia" w:ascii="华文楷体" w:hAnsi="华文楷体" w:eastAsia="华文楷体"/>
            <w:sz w:val="28"/>
            <w:szCs w:val="28"/>
            <w:lang w:eastAsia="zh-CN"/>
          </w:rPr>
          <w:t>任何</w:t>
        </w:r>
      </w:ins>
      <w:r>
        <w:rPr>
          <w:rFonts w:hint="eastAsia" w:ascii="华文楷体" w:hAnsi="华文楷体" w:eastAsia="华文楷体"/>
          <w:sz w:val="28"/>
          <w:szCs w:val="28"/>
        </w:rPr>
        <w:t>定解，就是教导学习人，什么都不想就可以了，那么至于为什么什么都不想他</w:t>
      </w:r>
      <w:del w:id="899" w:author="Administrator" w:date="2015-08-15T10:30:58Z">
        <w:r>
          <w:rPr>
            <w:rFonts w:hint="eastAsia" w:ascii="华文楷体" w:hAnsi="华文楷体" w:eastAsia="华文楷体"/>
            <w:sz w:val="28"/>
            <w:szCs w:val="28"/>
          </w:rPr>
          <w:delText>没有</w:delText>
        </w:r>
      </w:del>
      <w:ins w:id="900" w:author="Administrator" w:date="2015-08-15T10:30:58Z">
        <w:r>
          <w:rPr>
            <w:rFonts w:hint="eastAsia" w:ascii="华文楷体" w:hAnsi="华文楷体" w:eastAsia="华文楷体"/>
            <w:sz w:val="28"/>
            <w:szCs w:val="28"/>
            <w:lang w:eastAsia="zh-CN"/>
          </w:rPr>
          <w:t>也不</w:t>
        </w:r>
      </w:ins>
      <w:r>
        <w:rPr>
          <w:rFonts w:hint="eastAsia" w:ascii="华文楷体" w:hAnsi="华文楷体" w:eastAsia="华文楷体"/>
          <w:sz w:val="28"/>
          <w:szCs w:val="28"/>
        </w:rPr>
        <w:t>说，也不讲为什么什么都不想，实际上真正的一切不作意呢，就是说大乘的这个禅宗当中，一切不作意的这个修法是有的，但是他有他的窍诀，他有他的这个理论体系，像这样的话，他就是为什么不作意下面</w:t>
      </w:r>
      <w:ins w:id="901" w:author="Administrator" w:date="2015-08-15T10:31:27Z">
        <w:r>
          <w:rPr>
            <w:rFonts w:hint="eastAsia" w:ascii="华文楷体" w:hAnsi="华文楷体" w:eastAsia="华文楷体"/>
            <w:sz w:val="28"/>
            <w:szCs w:val="28"/>
            <w:lang w:eastAsia="zh-CN"/>
          </w:rPr>
          <w:t>法意</w:t>
        </w:r>
      </w:ins>
      <w:ins w:id="902" w:author="Administrator" w:date="2015-08-15T10:31:29Z">
        <w:r>
          <w:rPr>
            <w:rFonts w:hint="eastAsia" w:ascii="华文楷体" w:hAnsi="华文楷体" w:eastAsia="华文楷体"/>
            <w:sz w:val="28"/>
            <w:szCs w:val="28"/>
            <w:lang w:eastAsia="zh-CN"/>
          </w:rPr>
          <w:t>的</w:t>
        </w:r>
      </w:ins>
      <w:del w:id="903" w:author="Administrator" w:date="2015-08-15T10:31:32Z">
        <w:r>
          <w:rPr>
            <w:rFonts w:hint="eastAsia" w:ascii="华文楷体" w:hAnsi="华文楷体" w:eastAsia="华文楷体"/>
            <w:sz w:val="28"/>
            <w:szCs w:val="28"/>
          </w:rPr>
          <w:delText>把这个</w:delText>
        </w:r>
      </w:del>
      <w:r>
        <w:rPr>
          <w:rFonts w:hint="eastAsia" w:ascii="华文楷体" w:hAnsi="华文楷体" w:eastAsia="华文楷体"/>
          <w:sz w:val="28"/>
          <w:szCs w:val="28"/>
        </w:rPr>
        <w:t>问题，但是</w:t>
      </w:r>
      <w:del w:id="904" w:author="Administrator" w:date="2015-08-15T10:31:42Z">
        <w:r>
          <w:rPr>
            <w:rFonts w:hint="eastAsia" w:ascii="华文楷体" w:hAnsi="华文楷体" w:eastAsia="华文楷体"/>
            <w:sz w:val="28"/>
            <w:szCs w:val="28"/>
          </w:rPr>
          <w:delText>下面</w:delText>
        </w:r>
      </w:del>
      <w:ins w:id="905" w:author="Administrator" w:date="2015-08-15T10:31:42Z">
        <w:r>
          <w:rPr>
            <w:rFonts w:hint="eastAsia" w:ascii="华文楷体" w:hAnsi="华文楷体" w:eastAsia="华文楷体"/>
            <w:sz w:val="28"/>
            <w:szCs w:val="28"/>
            <w:lang w:eastAsia="zh-CN"/>
          </w:rPr>
          <w:t>就是</w:t>
        </w:r>
      </w:ins>
      <w:ins w:id="906" w:author="Administrator" w:date="2015-08-15T10:31:44Z">
        <w:r>
          <w:rPr>
            <w:rFonts w:hint="eastAsia" w:ascii="华文楷体" w:hAnsi="华文楷体" w:eastAsia="华文楷体"/>
            <w:sz w:val="28"/>
            <w:szCs w:val="28"/>
            <w:lang w:eastAsia="zh-CN"/>
          </w:rPr>
          <w:t>这个</w:t>
        </w:r>
      </w:ins>
      <w:ins w:id="907" w:author="Administrator" w:date="2015-08-15T10:34:44Z">
        <w:r>
          <w:rPr>
            <w:rFonts w:ascii="华文楷体" w:hAnsi="华文楷体" w:eastAsia="华文楷体" w:cs="华文楷体"/>
            <w:b w:val="0"/>
            <w:i w:val="0"/>
            <w:caps w:val="0"/>
            <w:color w:val="000000"/>
            <w:spacing w:val="0"/>
            <w:sz w:val="28"/>
            <w:szCs w:val="28"/>
            <w:shd w:val="clear" w:color="auto" w:fill="FBF9F4"/>
          </w:rPr>
          <w:t>摩诃衍</w:t>
        </w:r>
      </w:ins>
      <w:del w:id="908" w:author="Administrator" w:date="2015-08-15T10:34:44Z">
        <w:r>
          <w:rPr>
            <w:rFonts w:hint="eastAsia" w:ascii="华文楷体" w:hAnsi="华文楷体" w:eastAsia="华文楷体"/>
            <w:sz w:val="28"/>
            <w:szCs w:val="28"/>
          </w:rPr>
          <w:delText>马哈耶</w:delText>
        </w:r>
      </w:del>
      <w:del w:id="909" w:author="Administrator" w:date="2015-08-15T10:31:49Z">
        <w:r>
          <w:rPr>
            <w:rFonts w:hint="eastAsia" w:ascii="华文楷体" w:hAnsi="华文楷体" w:eastAsia="华文楷体"/>
            <w:sz w:val="28"/>
            <w:szCs w:val="28"/>
          </w:rPr>
          <w:delText>呢</w:delText>
        </w:r>
      </w:del>
      <w:ins w:id="910" w:author="Administrator" w:date="2015-08-15T10:31:49Z">
        <w:r>
          <w:rPr>
            <w:rFonts w:hint="eastAsia" w:ascii="华文楷体" w:hAnsi="华文楷体" w:eastAsia="华文楷体"/>
            <w:sz w:val="28"/>
            <w:szCs w:val="28"/>
            <w:lang w:eastAsia="zh-CN"/>
          </w:rPr>
          <w:t>纳</w:t>
        </w:r>
      </w:ins>
      <w:ins w:id="911" w:author="Administrator" w:date="2015-08-15T10:31:51Z">
        <w:r>
          <w:rPr>
            <w:rFonts w:hint="eastAsia" w:ascii="华文楷体" w:hAnsi="华文楷体" w:eastAsia="华文楷体"/>
            <w:sz w:val="28"/>
            <w:szCs w:val="28"/>
            <w:lang w:eastAsia="zh-CN"/>
          </w:rPr>
          <w:t>呢</w:t>
        </w:r>
      </w:ins>
      <w:r>
        <w:rPr>
          <w:rFonts w:hint="eastAsia" w:ascii="华文楷体" w:hAnsi="华文楷体" w:eastAsia="华文楷体"/>
          <w:sz w:val="28"/>
          <w:szCs w:val="28"/>
        </w:rPr>
        <w:t>，他就是说是这个并不是真正的一种善的一切不作意，他是一种恶的不作意，所以在很多地方呢，都是作为破止的对镜。</w:t>
      </w:r>
    </w:p>
    <w:p>
      <w:pPr>
        <w:ind w:firstLine="570"/>
        <w:rPr>
          <w:del w:id="912" w:author="Administrator" w:date="2015-08-15T10:32:36Z"/>
          <w:rFonts w:hint="eastAsia" w:ascii="华文楷体" w:hAnsi="华文楷体" w:eastAsia="华文楷体"/>
          <w:sz w:val="28"/>
          <w:szCs w:val="28"/>
        </w:rPr>
      </w:pPr>
    </w:p>
    <w:p>
      <w:pPr>
        <w:ind w:firstLine="570"/>
        <w:rPr>
          <w:del w:id="914" w:author="Administrator" w:date="2015-08-15T10:32:35Z"/>
          <w:rFonts w:ascii="华文楷体" w:hAnsi="华文楷体" w:eastAsia="华文楷体"/>
          <w:sz w:val="28"/>
          <w:szCs w:val="28"/>
        </w:rPr>
        <w:pPrChange w:id="913" w:author="Administrator" w:date="2015-08-15T10:32:36Z">
          <w:pPr>
            <w:ind w:firstLine="570"/>
          </w:pPr>
        </w:pPrChange>
      </w:pPr>
    </w:p>
    <w:p>
      <w:pPr>
        <w:ind w:firstLine="570"/>
        <w:rPr>
          <w:rFonts w:hint="eastAsia" w:ascii="华文楷体" w:hAnsi="华文楷体" w:eastAsia="华文楷体"/>
          <w:sz w:val="28"/>
          <w:szCs w:val="28"/>
        </w:rPr>
        <w:pPrChange w:id="915" w:author="Administrator" w:date="2015-08-15T10:32:36Z">
          <w:pPr>
            <w:ind w:firstLine="570"/>
          </w:pPr>
        </w:pPrChange>
      </w:pPr>
      <w:ins w:id="916" w:author="Administrator" w:date="2015-08-15T10:32:24Z">
        <w:r>
          <w:rPr>
            <w:rFonts w:hint="eastAsia" w:ascii="华文楷体" w:hAnsi="华文楷体" w:eastAsia="华文楷体"/>
            <w:sz w:val="28"/>
            <w:szCs w:val="28"/>
            <w:lang w:eastAsia="zh-CN"/>
          </w:rPr>
          <w:t>【</w:t>
        </w:r>
      </w:ins>
      <w:r>
        <w:rPr>
          <w:rFonts w:hint="eastAsia" w:ascii="黑体" w:hAnsi="黑体" w:eastAsia="黑体" w:cs="黑体"/>
          <w:sz w:val="28"/>
          <w:szCs w:val="28"/>
          <w:rPrChange w:id="917" w:author="Administrator" w:date="2015-08-15T10:32:32Z">
            <w:rPr>
              <w:rFonts w:hint="eastAsia" w:ascii="华文楷体" w:hAnsi="华文楷体" w:eastAsia="华文楷体"/>
              <w:sz w:val="28"/>
              <w:szCs w:val="28"/>
            </w:rPr>
          </w:rPrChange>
        </w:rPr>
        <w:t>和尚宗等派并不是破除一切实执后未见任何所缘相而不作意的，他们只不过是制止了一切起心动念而已，不用说遣除一切边，甚至去除有边的理由也是立不住脚的，而真正的无分别并非如此。</w:t>
      </w:r>
      <w:ins w:id="918" w:author="Administrator" w:date="2015-08-15T10:32:26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那么就是说麦彭仁波切在这个评论的时候就是说呢，和尚宗等派呢，并不是破除一切实执后，未见任何所缘相而不作意的，那么为什么不作意呢，真正的不作意来讲的话，破除一切实执，像前面</w:t>
      </w:r>
      <w:ins w:id="919" w:author="Administrator" w:date="2015-08-15T10:44:13Z">
        <w:r>
          <w:rPr>
            <w:rFonts w:hint="eastAsia" w:ascii="华文楷体" w:hAnsi="华文楷体" w:eastAsia="华文楷体"/>
            <w:sz w:val="28"/>
            <w:szCs w:val="28"/>
            <w:lang w:eastAsia="zh-CN"/>
          </w:rPr>
          <w:t>所</w:t>
        </w:r>
      </w:ins>
      <w:r>
        <w:rPr>
          <w:rFonts w:hint="eastAsia" w:ascii="华文楷体" w:hAnsi="华文楷体" w:eastAsia="华文楷体"/>
          <w:sz w:val="28"/>
          <w:szCs w:val="28"/>
        </w:rPr>
        <w:t>讲的一样，对实有的执着，对无实空性的执着，你把这个破除完之后呢，的确见不到任何可以作意的相，见不到任何所缘相，这个时候一种不作意，那没办法作意，一切法界的实相就是这样的，破除实执之后，见不到所缘相不作意不是这样的，他们只是遮止了一切起心动念而已，</w:t>
      </w:r>
      <w:ins w:id="920" w:author="Administrator" w:date="2015-08-15T10:44:41Z">
        <w:r>
          <w:rPr>
            <w:rFonts w:hint="eastAsia" w:ascii="华文楷体" w:hAnsi="华文楷体" w:eastAsia="华文楷体"/>
            <w:sz w:val="28"/>
            <w:szCs w:val="28"/>
            <w:lang w:eastAsia="zh-CN"/>
          </w:rPr>
          <w:t>而不是</w:t>
        </w:r>
      </w:ins>
      <w:r>
        <w:rPr>
          <w:rFonts w:hint="eastAsia" w:ascii="华文楷体" w:hAnsi="华文楷体" w:eastAsia="华文楷体"/>
          <w:sz w:val="28"/>
          <w:szCs w:val="28"/>
        </w:rPr>
        <w:t>不能够起心动念，这个不作意的，他就觉得一切的起心动念，不管善的也好，恶的也好，反正都是起心动念，都是不对的，你不能够起心作意，不能够起心动念，否则的话就障碍了这个法界实相，所以二者之间的差别非常大</w:t>
      </w:r>
      <w:del w:id="921" w:author="Administrator" w:date="2015-08-15T10:45:01Z">
        <w:r>
          <w:rPr>
            <w:rFonts w:hint="eastAsia" w:ascii="华文楷体" w:hAnsi="华文楷体" w:eastAsia="华文楷体"/>
            <w:sz w:val="28"/>
            <w:szCs w:val="28"/>
          </w:rPr>
          <w:delText>德</w:delText>
        </w:r>
      </w:del>
      <w:ins w:id="922" w:author="Administrator" w:date="2015-08-15T10:45:01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，一个就是说相合于胜观的，一个相合于分别念的，这二种</w:t>
      </w:r>
      <w:del w:id="923" w:author="Administrator" w:date="2015-08-15T10:45:15Z">
        <w:r>
          <w:rPr>
            <w:rFonts w:hint="eastAsia" w:ascii="华文楷体" w:hAnsi="华文楷体" w:eastAsia="华文楷体"/>
            <w:sz w:val="28"/>
            <w:szCs w:val="28"/>
          </w:rPr>
          <w:delText>观点</w:delText>
        </w:r>
      </w:del>
      <w:ins w:id="924" w:author="Administrator" w:date="2015-08-15T10:45:15Z">
        <w:r>
          <w:rPr>
            <w:rFonts w:hint="eastAsia" w:ascii="华文楷体" w:hAnsi="华文楷体" w:eastAsia="华文楷体"/>
            <w:sz w:val="28"/>
            <w:szCs w:val="28"/>
            <w:lang w:eastAsia="zh-CN"/>
          </w:rPr>
          <w:t>之间</w:t>
        </w:r>
      </w:ins>
      <w:r>
        <w:rPr>
          <w:rFonts w:hint="eastAsia" w:ascii="华文楷体" w:hAnsi="华文楷体" w:eastAsia="华文楷体"/>
          <w:sz w:val="28"/>
          <w:szCs w:val="28"/>
        </w:rPr>
        <w:t>根本不相同，他们这种观点不用说遣除一切边，有无是非所有边，甚至去除有边的理由也是找不到的，也就是说有些相似空性，他还能够打破有边么，甚至于去除有边的理由也是站不住脚的，真正的无分别智慧不是这样的，下面就是讲无分别智慧他的这个相。</w:t>
      </w:r>
    </w:p>
    <w:p>
      <w:pPr>
        <w:ind w:firstLine="570"/>
        <w:rPr>
          <w:rFonts w:hint="eastAsia" w:ascii="黑体" w:hAnsi="黑体" w:eastAsia="黑体" w:cs="黑体"/>
          <w:sz w:val="28"/>
          <w:szCs w:val="28"/>
          <w:rPrChange w:id="925" w:author="Administrator" w:date="2015-08-15T10:45:51Z">
            <w:rPr>
              <w:rFonts w:hint="eastAsia" w:ascii="华文楷体" w:hAnsi="华文楷体" w:eastAsia="华文楷体"/>
              <w:sz w:val="28"/>
              <w:szCs w:val="28"/>
            </w:rPr>
          </w:rPrChange>
        </w:rPr>
      </w:pPr>
      <w:ins w:id="926" w:author="Administrator" w:date="2015-08-15T10:45:47Z">
        <w:r>
          <w:rPr>
            <w:rFonts w:hint="eastAsia" w:ascii="华文楷体" w:hAnsi="华文楷体" w:eastAsia="华文楷体"/>
            <w:sz w:val="28"/>
            <w:szCs w:val="28"/>
            <w:lang w:eastAsia="zh-CN"/>
          </w:rPr>
          <w:t>【</w:t>
        </w:r>
      </w:ins>
      <w:r>
        <w:rPr>
          <w:rFonts w:hint="eastAsia" w:ascii="黑体" w:hAnsi="黑体" w:eastAsia="黑体" w:cs="黑体"/>
          <w:sz w:val="28"/>
          <w:szCs w:val="28"/>
          <w:rPrChange w:id="927" w:author="Administrator" w:date="2015-08-15T10:45:51Z">
            <w:rPr>
              <w:rFonts w:hint="eastAsia" w:ascii="华文楷体" w:hAnsi="华文楷体" w:eastAsia="华文楷体"/>
              <w:sz w:val="28"/>
              <w:szCs w:val="28"/>
            </w:rPr>
          </w:rPrChange>
        </w:rPr>
        <w:t>《辨法法性论》中云：“远离不作意，超寻伺寂静，自性执息念，五种为自相。”</w:t>
      </w:r>
      <w:ins w:id="928" w:author="Administrator" w:date="2015-08-15T10:45:53Z">
        <w:r>
          <w:rPr>
            <w:rFonts w:hint="eastAsia" w:ascii="黑体" w:hAnsi="黑体" w:eastAsia="黑体" w:cs="黑体"/>
            <w:sz w:val="28"/>
            <w:szCs w:val="28"/>
            <w:lang w:eastAsia="zh-CN"/>
          </w:rPr>
          <w:t>】</w:t>
        </w:r>
      </w:ins>
    </w:p>
    <w:p>
      <w:pPr>
        <w:ind w:firstLine="570"/>
        <w:rPr>
          <w:rFonts w:hint="eastAsia" w:ascii="黑体" w:hAnsi="黑体" w:eastAsia="黑体" w:cs="黑体"/>
          <w:sz w:val="28"/>
          <w:szCs w:val="28"/>
          <w:rPrChange w:id="929" w:author="Administrator" w:date="2015-08-15T10:46:15Z">
            <w:rPr>
              <w:rFonts w:hint="eastAsia" w:ascii="华文楷体" w:hAnsi="华文楷体" w:eastAsia="华文楷体"/>
              <w:sz w:val="28"/>
              <w:szCs w:val="28"/>
            </w:rPr>
          </w:rPrChange>
        </w:rPr>
      </w:pPr>
      <w:ins w:id="930" w:author="Administrator" w:date="2015-08-15T10:46:09Z">
        <w:r>
          <w:rPr>
            <w:rFonts w:hint="eastAsia" w:ascii="华文楷体" w:hAnsi="华文楷体" w:eastAsia="华文楷体"/>
            <w:sz w:val="28"/>
            <w:szCs w:val="28"/>
            <w:lang w:eastAsia="zh-CN"/>
          </w:rPr>
          <w:t>【</w:t>
        </w:r>
      </w:ins>
      <w:r>
        <w:rPr>
          <w:rFonts w:hint="eastAsia" w:ascii="黑体" w:hAnsi="黑体" w:eastAsia="黑体" w:cs="黑体"/>
          <w:sz w:val="28"/>
          <w:szCs w:val="28"/>
          <w:rPrChange w:id="931" w:author="Administrator" w:date="2015-08-15T10:46:15Z">
            <w:rPr>
              <w:rFonts w:hint="eastAsia" w:ascii="华文楷体" w:hAnsi="华文楷体" w:eastAsia="华文楷体"/>
              <w:sz w:val="28"/>
              <w:szCs w:val="28"/>
            </w:rPr>
          </w:rPrChange>
        </w:rPr>
        <w:t>理当按照此中以不杂世间不作意等五种方式所说的道理来了知。</w:t>
      </w:r>
      <w:ins w:id="932" w:author="Administrator" w:date="2015-08-15T10:46:17Z">
        <w:r>
          <w:rPr>
            <w:rFonts w:hint="eastAsia" w:ascii="黑体" w:hAnsi="黑体" w:eastAsia="黑体" w:cs="黑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那么就是说在《辨法法性论》当中呢，他的核心讲到了无分别智，他讲了无分别智，那无分别智的这样一种自相是什么呢</w:t>
      </w:r>
      <w:del w:id="933" w:author="Administrator" w:date="2015-08-15T10:46:34Z">
        <w:r>
          <w:rPr>
            <w:rFonts w:hint="eastAsia" w:ascii="华文楷体" w:hAnsi="华文楷体" w:eastAsia="华文楷体"/>
            <w:sz w:val="28"/>
            <w:szCs w:val="28"/>
          </w:rPr>
          <w:delText>，</w:delText>
        </w:r>
      </w:del>
      <w:ins w:id="934" w:author="Administrator" w:date="2015-08-15T10:46:34Z">
        <w:r>
          <w:rPr>
            <w:rFonts w:hint="eastAsia" w:ascii="华文楷体" w:hAnsi="华文楷体" w:eastAsia="华文楷体"/>
            <w:sz w:val="28"/>
            <w:szCs w:val="28"/>
            <w:lang w:eastAsia="zh-CN"/>
          </w:rPr>
          <w:t>？</w:t>
        </w:r>
      </w:ins>
      <w:r>
        <w:rPr>
          <w:rFonts w:hint="eastAsia" w:ascii="华文楷体" w:hAnsi="华文楷体" w:eastAsia="华文楷体"/>
          <w:sz w:val="28"/>
          <w:szCs w:val="28"/>
        </w:rPr>
        <w:t>无分别智的自相是远离五种邪途</w:t>
      </w:r>
      <w:ins w:id="935" w:author="Administrator" w:date="2015-08-15T10:48:54Z">
        <w:r>
          <w:rPr>
            <w:rFonts w:hint="eastAsia" w:ascii="华文楷体" w:hAnsi="华文楷体" w:eastAsia="华文楷体"/>
            <w:sz w:val="28"/>
            <w:szCs w:val="28"/>
            <w:lang w:eastAsia="zh-CN"/>
          </w:rPr>
          <w:t>来认定的</w:t>
        </w:r>
      </w:ins>
      <w:r>
        <w:rPr>
          <w:rFonts w:hint="eastAsia" w:ascii="华文楷体" w:hAnsi="华文楷体" w:eastAsia="华文楷体"/>
          <w:sz w:val="28"/>
          <w:szCs w:val="28"/>
        </w:rPr>
        <w:t>，那么就是说为什么不直接讲无分别智呢？无分别智，他实际上不是凡夫人的分别心能</w:t>
      </w:r>
      <w:ins w:id="936" w:author="Administrator" w:date="2015-08-15T10:49:09Z">
        <w:r>
          <w:rPr>
            <w:rFonts w:hint="eastAsia" w:ascii="华文楷体" w:hAnsi="华文楷体" w:eastAsia="华文楷体"/>
            <w:sz w:val="28"/>
            <w:szCs w:val="28"/>
            <w:lang w:eastAsia="zh-CN"/>
          </w:rPr>
          <w:t>够</w:t>
        </w:r>
      </w:ins>
      <w:r>
        <w:rPr>
          <w:rFonts w:hint="eastAsia" w:ascii="华文楷体" w:hAnsi="华文楷体" w:eastAsia="华文楷体"/>
          <w:sz w:val="28"/>
          <w:szCs w:val="28"/>
        </w:rPr>
        <w:t>通达的，所以怎么给他正面讲无分别智，都没有办法了知，那么这个时候呢，弥勒菩萨就很善巧，通过遣除歧途的方式来说无分别智，无分别智的自相，那么就是说无分别智智慧自相的歧途有五种，你把这五种歧途遣除了，你就能够认知无分别智慧的本相，那么所以说最初这个远离两个字啊，远离两个字他就是说</w:t>
      </w:r>
      <w:ins w:id="937" w:author="Administrator" w:date="2015-08-15T10:49:48Z">
        <w:r>
          <w:rPr>
            <w:rFonts w:hint="eastAsia" w:ascii="华文楷体" w:hAnsi="华文楷体" w:eastAsia="华文楷体"/>
            <w:sz w:val="28"/>
            <w:szCs w:val="28"/>
            <w:lang w:eastAsia="zh-CN"/>
          </w:rPr>
          <w:t>要</w:t>
        </w:r>
      </w:ins>
      <w:r>
        <w:rPr>
          <w:rFonts w:hint="eastAsia" w:ascii="华文楷体" w:hAnsi="华文楷体" w:eastAsia="华文楷体"/>
          <w:sz w:val="28"/>
          <w:szCs w:val="28"/>
        </w:rPr>
        <w:t>远离这五种歧途，这个远离两个字是分别配下面五种的，远离不作意，这是第一个，远离超寻思，远离寂静，远离自性，远离执息念，这五种就是无分别智慧的自相，你把这五种歧途远离之后呢，这种才叫无分别智慧。</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无分别智呢，这里边有两个意思啊，第一个是无分别，这个智慧一定是无分别的，第二个这个无分别他不是一种单纯的无分别，他是一种智慧，所以说又有无分别，又是一种智慧，合起来就是一种无分别智，就是这样。如果单纯的讲无分别的话，那么这些这样一种石头也是无分别，那石头不是无分别智啊，他是一种，他就是没有这样一种这个明性的了知，那么是智慧，但是不一定是无分别，所以说无分别智，两个体相都要</w:t>
      </w:r>
      <w:del w:id="938" w:author="Administrator" w:date="2015-08-15T10:50:52Z">
        <w:r>
          <w:rPr>
            <w:rFonts w:hint="eastAsia" w:ascii="华文楷体" w:hAnsi="华文楷体" w:eastAsia="华文楷体"/>
            <w:sz w:val="28"/>
            <w:szCs w:val="28"/>
          </w:rPr>
          <w:delText>有</w:delText>
        </w:r>
      </w:del>
      <w:ins w:id="939" w:author="Administrator" w:date="2015-08-15T10:50:52Z">
        <w:r>
          <w:rPr>
            <w:rFonts w:hint="eastAsia" w:ascii="华文楷体" w:hAnsi="华文楷体" w:eastAsia="华文楷体"/>
            <w:sz w:val="28"/>
            <w:szCs w:val="28"/>
            <w:lang w:eastAsia="zh-CN"/>
          </w:rPr>
          <w:t>具</w:t>
        </w:r>
      </w:ins>
      <w:ins w:id="940" w:author="Administrator" w:date="2015-08-15T10:51:03Z">
        <w:r>
          <w:rPr>
            <w:rFonts w:hint="eastAsia" w:ascii="华文楷体" w:hAnsi="华文楷体" w:eastAsia="华文楷体"/>
            <w:sz w:val="28"/>
            <w:szCs w:val="28"/>
            <w:lang w:eastAsia="zh-CN"/>
          </w:rPr>
          <w:t>备</w:t>
        </w:r>
      </w:ins>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那么下面也分析一下，第一个是不作意，那么远离不作意，那么什么叫做不作意呢，这个地方讲的下面有个注释么，像这样的话讲的话就是说只是不作意世间名言，什么是世间名言，平</w:t>
      </w:r>
      <w:del w:id="941" w:author="Administrator" w:date="2015-08-15T10:51:27Z">
        <w:r>
          <w:rPr>
            <w:rFonts w:hint="eastAsia" w:ascii="华文楷体" w:hAnsi="华文楷体" w:eastAsia="华文楷体"/>
            <w:sz w:val="28"/>
            <w:szCs w:val="28"/>
          </w:rPr>
          <w:delText>常</w:delText>
        </w:r>
      </w:del>
      <w:ins w:id="942" w:author="Administrator" w:date="2015-08-15T10:51:27Z">
        <w:r>
          <w:rPr>
            <w:rFonts w:hint="eastAsia" w:ascii="华文楷体" w:hAnsi="华文楷体" w:eastAsia="华文楷体"/>
            <w:sz w:val="28"/>
            <w:szCs w:val="28"/>
            <w:lang w:eastAsia="zh-CN"/>
          </w:rPr>
          <w:t>时</w:t>
        </w:r>
      </w:ins>
      <w:r>
        <w:rPr>
          <w:rFonts w:hint="eastAsia" w:ascii="华文楷体" w:hAnsi="华文楷体" w:eastAsia="华文楷体"/>
          <w:sz w:val="28"/>
          <w:szCs w:val="28"/>
        </w:rPr>
        <w:t>我们讲的这个名意相混的这个名言，比如这个柱子，这个是他的意义，然后就是说大家取名的时候就把这个称量的圆圆的长长的东西取名叫柱子，啊，后面大家都用这个名字，就在这个柱子上面反复的串习柱子柱子，像后面的话，比如在书里面，柱子名字一跳出来，在书</w:t>
      </w:r>
      <w:ins w:id="943" w:author="Administrator" w:date="2015-08-15T10:52:04Z">
        <w:r>
          <w:rPr>
            <w:rFonts w:hint="eastAsia" w:ascii="华文楷体" w:hAnsi="华文楷体" w:eastAsia="华文楷体"/>
            <w:sz w:val="28"/>
            <w:szCs w:val="28"/>
            <w:lang w:eastAsia="zh-CN"/>
          </w:rPr>
          <w:t>里</w:t>
        </w:r>
      </w:ins>
      <w:r>
        <w:rPr>
          <w:rFonts w:hint="eastAsia" w:ascii="华文楷体" w:hAnsi="华文楷体" w:eastAsia="华文楷体"/>
          <w:sz w:val="28"/>
          <w:szCs w:val="28"/>
        </w:rPr>
        <w:t>面一看到柱子的时候，马上你脑海当中就显现柱子的形象，是这样的，所以他这个名言相混的这样一种作意，是这样的，那有的时候看到柱子的时候呢，看到外面这个长长红红的东西的时候呢，奥，柱子，一下就把这个柱子的名字就可以叫出来，所以这个时候名字和他的意义已经混在一起了，混在一起，这个叫做世间作意么，那有的时候不作意世间名言，我对这样一种名意相混的这个概念我不作意它，我</w:t>
      </w:r>
      <w:ins w:id="944" w:author="Administrator" w:date="2015-08-15T10:52:41Z">
        <w:r>
          <w:rPr>
            <w:rFonts w:hint="eastAsia" w:ascii="华文楷体" w:hAnsi="华文楷体" w:eastAsia="华文楷体"/>
            <w:sz w:val="28"/>
            <w:szCs w:val="28"/>
            <w:lang w:eastAsia="zh-CN"/>
          </w:rPr>
          <w:t>不去</w:t>
        </w:r>
      </w:ins>
      <w:r>
        <w:rPr>
          <w:rFonts w:hint="eastAsia" w:ascii="华文楷体" w:hAnsi="华文楷体" w:eastAsia="华文楷体"/>
          <w:sz w:val="28"/>
          <w:szCs w:val="28"/>
        </w:rPr>
        <w:t>就是说远离这个名和意的这个分别念，就是说名字和意我分开，我没有作意这样一种世间名言，这个是不是一种无分别智呢，这个不是无分别智，那么单单不作意世间名言不是无分别智，如果这个是无分别智，婴儿也能够有无分别智，为什么呢，因为婴儿刚刚生下来的时候呢，名义相混的这个能力还没有，没有这个名义相混，像这样的话看到这个，他看到面包的时候，他看到这个奶瓶的时候，他没有说把奶瓶拿给我，他不知道这是什么，他眼前可以显现这个意义，这个奶瓶的意义可以显现，但是他不知道这是什么。但是他以后，长大之后逐渐逐渐他就有一种名义相混的能力了，但是在最初生下来的时候，他没有这个能力，他这个名字和意义混在一起的能力没有，这也是一种不作意么，他不作意世间名言，如果说单单不作意世间名言就是无分别智的话，婴儿也应该有无分别智，牛犊也应该有无分别智，都成了初地菩萨以上了，所以这个不作意必须要远离，这个不是，这个不作意世间名言不是无分别智慧，这个是第一个。第二个就是超寻伺，什么叫寻伺，什么叫超寻伺，什么叫远离超寻伺，这个有三层意思……</w:t>
      </w:r>
    </w:p>
    <w:p>
      <w:pPr>
        <w:ind w:firstLine="570"/>
        <w:rPr>
          <w:del w:id="945" w:author="Administrator" w:date="2015-08-15T11:32:51Z"/>
          <w:rFonts w:hint="eastAsia" w:ascii="华文楷体" w:hAnsi="华文楷体" w:eastAsia="华文楷体"/>
          <w:sz w:val="28"/>
          <w:szCs w:val="28"/>
        </w:rPr>
      </w:pPr>
      <w:del w:id="946" w:author="Administrator" w:date="2015-08-15T11:32:51Z">
        <w:r>
          <w:rPr>
            <w:rFonts w:hint="eastAsia" w:ascii="华文楷体" w:hAnsi="华文楷体" w:eastAsia="华文楷体"/>
            <w:sz w:val="28"/>
            <w:szCs w:val="28"/>
          </w:rPr>
          <w:delText>中观庄严论018 罗淑梅 70-83</w:delText>
        </w:r>
      </w:del>
    </w:p>
    <w:p>
      <w:pPr>
        <w:ind w:firstLine="570"/>
        <w:rPr>
          <w:ins w:id="947" w:author="Administrator" w:date="2015-08-15T11:41:20Z"/>
          <w:rFonts w:hint="eastAsia" w:ascii="华文楷体" w:hAnsi="华文楷体" w:eastAsia="华文楷体"/>
          <w:sz w:val="28"/>
          <w:szCs w:val="28"/>
        </w:rPr>
      </w:pPr>
      <w:del w:id="948" w:author="Administrator" w:date="2015-08-15T11:32:51Z">
        <w:r>
          <w:rPr>
            <w:rFonts w:hint="eastAsia" w:ascii="华文楷体" w:hAnsi="华文楷体" w:eastAsia="华文楷体"/>
            <w:sz w:val="28"/>
            <w:szCs w:val="28"/>
          </w:rPr>
          <w:delText>69：55 这个也是一种不作意嘛，它不作意世间名言。如果说单单不作意世间名言就是无分别智的话，婴儿也应该有无分别智，牛犊也应该有无分别智，都成了初地菩萨以上了。所以说这个不作意这个，比较远离，这个不是，这个不作意世间名言这个不是无分别智慧，这是第一个。第二个呢就是超寻伺，什么叫寻伺，什么叫超寻伺，什么叫远离超寻伺，这个三层意思。</w:delText>
        </w:r>
      </w:del>
      <w:r>
        <w:rPr>
          <w:rFonts w:hint="eastAsia" w:ascii="华文楷体" w:hAnsi="华文楷体" w:eastAsia="华文楷体"/>
          <w:sz w:val="28"/>
          <w:szCs w:val="28"/>
        </w:rPr>
        <w:t>首先我们讲寻和伺，寻和伺都是心所，寻和伺都是心所。就是说了知这个粗大的这样一种这个法叫寻，了知细微的这个方面叫伺，这个寻和伺是这样的。平时我们的分别念当中呢，对于粗大的法了知这个叫寻哪，粗大的寻，还有就是说了知细微的这个方面叫伺，寻伺是这样的。那么寻伺我们就说这个很明显的这个分别念啊，有分别的状态就是寻伺了。超寻伺，那超寻伺是不是无分别智。就说我们就是说已经把这个粗大的分别和微细的分别都超越了，超越之后呢是不是无分别智呢。超寻伺不一定是无分别智。为什么呢。因为就是说在这个，就是说在色界禅定当中，一禅呢它是，像这样的话就是说是无寻有伺，等等。像这样的话有这样一种观点。但是二禅以上的话，无寻无伺。超越了寻伺了。二禅的境界就是无寻无伺。那么如果说是这个超寻伺就是无分别智的话，世间禅定二禅以上就能够有无分别智了。所有的这个修外道禅定， 只要达到二禅 ，就能够证悟无分别智，就能转依，就能够获得胜智，这是不可能实现。所以说超寻伺不是无分别智。所以远离超寻伺，这个超寻伺要远离了，这个不是真正的无分别智的自相，这个远离超寻伺的意思。然后第三个就是寂静，那么什么寂静呢，就是说熄灭分别念。粗大的分别念熄灭了，粗大的分别念熄灭了这个是不是无分别智，粗大的分别念熄灭了不叫无分别智。比如说打坐的时候呢，就觉得什么分别都没有了，很寂静，很明清，就觉得自己了不起，自己在修空性，自己在修如来藏。那么实际上这个不是这样的，如果单纯的是这样的话，就是说是这个，熄灭分别念是不一定的。只是没有粗大的分别念不一定是无分别智。比如在这个注释当中讲到的，沉睡的时候，不做梦的时候，这个沉睡的时候，它是这个不起分别的。还有就麻醉、昏倒的时候，一下子昏死过去了，昏倒了，像这样什么都没想，这个时候就是说刚才我怎么了，要倒下去，什么都不知道了，这个时候也是一种没有分别的。还有一种就是说灭定，入灭尽定。灭尽定呢，在入灭尽定的时候，熄灭一切心心所，一切的心心所都熄灭了，这个方面也是没有想。还有一个无想定也是有这样的，外道无想定也是有这样。所以说熄灭分别念，单纯的熄灭分别念是不是无分别智慧</w:t>
      </w:r>
      <w:del w:id="949" w:author="Administrator" w:date="2015-08-15T11:35:35Z">
        <w:r>
          <w:rPr>
            <w:rFonts w:hint="eastAsia" w:ascii="华文楷体" w:hAnsi="华文楷体" w:eastAsia="华文楷体"/>
            <w:sz w:val="28"/>
            <w:szCs w:val="28"/>
          </w:rPr>
          <w:delText>，</w:delText>
        </w:r>
      </w:del>
      <w:ins w:id="950" w:author="Administrator" w:date="2015-08-15T11:35:35Z">
        <w:r>
          <w:rPr>
            <w:rFonts w:hint="eastAsia" w:ascii="华文楷体" w:hAnsi="华文楷体" w:eastAsia="华文楷体"/>
            <w:sz w:val="28"/>
            <w:szCs w:val="28"/>
            <w:lang w:eastAsia="zh-CN"/>
          </w:rPr>
          <w:t>？</w:t>
        </w:r>
      </w:ins>
      <w:r>
        <w:rPr>
          <w:rFonts w:hint="eastAsia" w:ascii="华文楷体" w:hAnsi="华文楷体" w:eastAsia="华文楷体"/>
          <w:sz w:val="28"/>
          <w:szCs w:val="28"/>
        </w:rPr>
        <w:t>不是无分别智。如果是的话那么沉睡、麻醉、入灭尽、无想定这些都是无分别智</w:t>
      </w:r>
      <w:ins w:id="951" w:author="Administrator" w:date="2015-08-15T11:35:46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。所以像这样的话就是说要超，要这个远离寂静，这个寂静本身。就是说是熄灭分别念它不是无分别智，是</w:t>
      </w:r>
      <w:del w:id="952" w:author="Administrator" w:date="2015-08-15T11:36:02Z">
        <w:r>
          <w:rPr>
            <w:rFonts w:hint="eastAsia" w:ascii="华文楷体" w:hAnsi="华文楷体" w:eastAsia="华文楷体"/>
            <w:sz w:val="28"/>
            <w:szCs w:val="28"/>
          </w:rPr>
          <w:delText>怎</w:delText>
        </w:r>
      </w:del>
      <w:ins w:id="953" w:author="Administrator" w:date="2015-08-15T11:36:02Z">
        <w:r>
          <w:rPr>
            <w:rFonts w:hint="eastAsia" w:ascii="华文楷体" w:hAnsi="华文楷体" w:eastAsia="华文楷体"/>
            <w:sz w:val="28"/>
            <w:szCs w:val="28"/>
            <w:lang w:eastAsia="zh-CN"/>
          </w:rPr>
          <w:t>这</w:t>
        </w:r>
      </w:ins>
      <w:r>
        <w:rPr>
          <w:rFonts w:hint="eastAsia" w:ascii="华文楷体" w:hAnsi="华文楷体" w:eastAsia="华文楷体"/>
          <w:sz w:val="28"/>
          <w:szCs w:val="28"/>
        </w:rPr>
        <w:t>样的。实际上我们讲这些问题呢，一方面是讲它的这个，不是它的这个，无分别智的自相，还有一个问题呢就是说它的加行。你单单什么都不想，你单单就是说是这个熄灭分别念，就单单超越寻伺，这个是不是证悟无分别智慧的加行呢。也不是，它加行是错误的。因为它的这样一种这个所证悟的果，和它所修的道， 他毕竟是密切相关的，密切相关的。所以无分别智是一种智慧，那么你在修道的时候呢，你这个修道的本身你必须要相合你无分别智的</w:t>
      </w:r>
      <w:del w:id="954" w:author="Administrator" w:date="2015-08-15T11:36:48Z">
        <w:r>
          <w:rPr>
            <w:rFonts w:hint="eastAsia" w:ascii="华文楷体" w:hAnsi="华文楷体" w:eastAsia="华文楷体"/>
            <w:sz w:val="28"/>
            <w:szCs w:val="28"/>
          </w:rPr>
          <w:delText>（相关？73:38）</w:delText>
        </w:r>
      </w:del>
      <w:ins w:id="955" w:author="Administrator" w:date="2015-08-15T11:36:48Z">
        <w:r>
          <w:rPr>
            <w:rFonts w:hint="eastAsia" w:ascii="华文楷体" w:hAnsi="华文楷体" w:eastAsia="华文楷体"/>
            <w:sz w:val="28"/>
            <w:szCs w:val="28"/>
            <w:lang w:eastAsia="zh-CN"/>
          </w:rPr>
          <w:t>胜观</w:t>
        </w:r>
      </w:ins>
      <w:r>
        <w:rPr>
          <w:rFonts w:hint="eastAsia" w:ascii="华文楷体" w:hAnsi="华文楷体" w:eastAsia="华文楷体"/>
          <w:sz w:val="28"/>
          <w:szCs w:val="28"/>
        </w:rPr>
        <w:t>去修。但是呢就是说你的这个寂静也好，你的超寻伺也好，都不是真正的无分别智</w:t>
      </w:r>
      <w:ins w:id="956" w:author="Administrator" w:date="2015-08-15T11:37:04Z">
        <w:r>
          <w:rPr>
            <w:rFonts w:hint="eastAsia" w:ascii="华文楷体" w:hAnsi="华文楷体" w:eastAsia="华文楷体"/>
            <w:sz w:val="28"/>
            <w:szCs w:val="28"/>
            <w:lang w:eastAsia="zh-CN"/>
          </w:rPr>
          <w:t>慧</w:t>
        </w:r>
      </w:ins>
      <w:r>
        <w:rPr>
          <w:rFonts w:hint="eastAsia" w:ascii="华文楷体" w:hAnsi="华文楷体" w:eastAsia="华文楷体"/>
          <w:sz w:val="28"/>
          <w:szCs w:val="28"/>
        </w:rPr>
        <w:t>的加行。这个方面就是从它的果，从它自相上的因两个方面对照都可以理解的。第四种叫自性，什么叫自性呢，实际上意思就是说，自性无分别的意思，就自性无分别。什么东西是自性无分别呢，有些法它本性上面就是无有分别的。比如说，外面的石头，这些外面的色法，像这样的法它本性就是没有分别的。它不是心嘛，它不是心的自性所以就没有分别念。像这样叫自性无分别。还有就是说有些地方讲的这个根，眼根哪、耳根哪，这些都是色法，像这样的话这些都是无分别的。所以你要，像这样的话就是无分别，你虽然是无分别，但是你不是无分别智慧嘛。连心都不是，你还什么无分别智呢。所以说我们就是说，这个无分别智它并不是什么都不知道，如果说什么都不知道的话，你就是说石头也是无分别智，或者你最后证悟无分别智慧你就变成石头了，变成木头了，你变成无情了。这个哪是什么修道呢，这个不是一个修道的，下劣的一种</w:t>
      </w:r>
      <w:del w:id="957" w:author="Administrator" w:date="2015-08-15T11:38:21Z">
        <w:r>
          <w:rPr>
            <w:rFonts w:hint="eastAsia" w:ascii="华文楷体" w:hAnsi="华文楷体" w:eastAsia="华文楷体"/>
            <w:sz w:val="28"/>
            <w:szCs w:val="28"/>
          </w:rPr>
          <w:delText>（XX？74：41）</w:delText>
        </w:r>
      </w:del>
      <w:ins w:id="958" w:author="Administrator" w:date="2015-08-15T11:38:21Z">
        <w:r>
          <w:rPr>
            <w:rFonts w:hint="eastAsia" w:ascii="华文楷体" w:hAnsi="华文楷体" w:eastAsia="华文楷体"/>
            <w:sz w:val="28"/>
            <w:szCs w:val="28"/>
            <w:lang w:eastAsia="zh-CN"/>
          </w:rPr>
          <w:t>的做意</w:t>
        </w:r>
      </w:ins>
      <w:r>
        <w:rPr>
          <w:rFonts w:hint="eastAsia" w:ascii="华文楷体" w:hAnsi="华文楷体" w:eastAsia="华文楷体"/>
          <w:sz w:val="28"/>
          <w:szCs w:val="28"/>
        </w:rPr>
        <w:t xml:space="preserve"> 。所以像这样的话就是说要远离自性。第五种是执息念，要远离执息念。那么执息念呢，什么叫这个，什么叫执息念呢。这个首先息念，息念就是说我在修道的时候，修法的时候，我想什么都不要执著啊，什么不要执著啊。像这样一种问题呢就是讲到这个息念，我执著什么也不执著，这个就是一种分别。我在修道的时候千万不要起分别念，我什么都不执著，我修的时候我什么都不想，我要熄灭善和恶的作意。就善的作意也是善恶本性，恶的作意也是善恶本性，我不能执著。这个本身就是一种执著。你执著不执著这个就是一种执著。这个也是一种执著。所以要远离这种执息念，远离这个五种，剔除之后呢，这个就是一种无分别智慧的自相。这个就是真正的无分别智慧，就是有这样的问题。所以有些地方讲的时候呢， 就是说理当按照此中，就是说在《辨法法性论》当中，不杂世间不作意，这个叫做世间不作意，五种方式所说的道理。那么就是说是这个，五种，这个方面有五种不作意嘛，这个叫做世间的五种不作意。要远离这个当中，不杂世间不作意的五种方式，所说的道理来了知真正的不作意。所以说呢就是说真正的这个不作意他是通过观察之后遣除实执，的确没有什么作意的。这个时候呢就是说不会变成和尚宗。所以有些时候呢，就是说在很多大德在观察的时候呢，在这个就观察和尚宗的观点的时候，也是用《辨法法性论》。然后最后定性的时候就把这个和尚宗定为第五种，定为执息念。他就觉得就是说我不能想不能作意，善也不能作意，恶也不能作意。像这样他就是想我不能作意，我不能就是说生起执着，实际上这个本身就是一种执著，他没有离开就是说是这个五种世间</w:t>
      </w:r>
      <w:del w:id="959" w:author="Administrator" w:date="2015-08-15T11:40:30Z">
        <w:r>
          <w:rPr>
            <w:rFonts w:hint="eastAsia" w:ascii="华文楷体" w:hAnsi="华文楷体" w:eastAsia="华文楷体"/>
            <w:sz w:val="28"/>
            <w:szCs w:val="28"/>
          </w:rPr>
          <w:delText>不</w:delText>
        </w:r>
      </w:del>
      <w:r>
        <w:rPr>
          <w:rFonts w:hint="eastAsia" w:ascii="华文楷体" w:hAnsi="华文楷体" w:eastAsia="华文楷体"/>
          <w:sz w:val="28"/>
          <w:szCs w:val="28"/>
        </w:rPr>
        <w:t xml:space="preserve">作意，没有离开五种世间不作意，他不是真正的一种善道的修行。他和这样一种这个远离一切戏论的，远离一切戏论一切不作意的这样一种这个佛经的观点完全不一致， 完全不一致，就是这样的意思。 </w:t>
      </w:r>
    </w:p>
    <w:p>
      <w:pPr>
        <w:ind w:firstLine="570"/>
        <w:rPr>
          <w:ins w:id="960" w:author="Administrator" w:date="2015-08-15T11:41:22Z"/>
          <w:rFonts w:hint="eastAsia" w:ascii="黑体" w:hAnsi="黑体" w:eastAsia="黑体" w:cs="黑体"/>
          <w:sz w:val="28"/>
          <w:szCs w:val="28"/>
          <w:rPrChange w:id="961" w:author="Administrator" w:date="2015-08-15T11:41:27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962" w:author="Administrator" w:date="2015-08-15T11:41:27Z">
            <w:rPr>
              <w:rFonts w:hint="eastAsia" w:ascii="华文楷体" w:hAnsi="华文楷体" w:eastAsia="华文楷体"/>
              <w:sz w:val="28"/>
              <w:szCs w:val="28"/>
            </w:rPr>
          </w:rPrChange>
        </w:rPr>
        <w:t>如果以理分析空性后依旧具有(无的)执著相而修持,尽管能对治有的耽执,但仍然无法抛下无实的所缘,这样一来,又怎么能算是证悟离戏空性的智慧体相呢?】</w:t>
      </w:r>
    </w:p>
    <w:p>
      <w:pPr>
        <w:ind w:firstLine="570"/>
        <w:rPr>
          <w:ins w:id="963" w:author="Administrator" w:date="2015-08-15T11:44:04Z"/>
          <w:rFonts w:hint="eastAsia" w:ascii="华文楷体" w:hAnsi="华文楷体" w:eastAsia="华文楷体"/>
          <w:sz w:val="28"/>
          <w:szCs w:val="28"/>
        </w:rPr>
      </w:pPr>
      <w:r>
        <w:rPr>
          <w:rFonts w:hint="eastAsia" w:ascii="华文楷体" w:hAnsi="华文楷体" w:eastAsia="华文楷体"/>
          <w:sz w:val="28"/>
          <w:szCs w:val="28"/>
        </w:rPr>
        <w:t>那么这个下面这一段，还有后面这一段呢，就是讲到了这样一种对相似空性，对相似空性的这样一种正确的认知。我们不能够堕入两个极端，我们既不能够把这个相似空性当成最了义的空性来执着，也不能把相似空性认为是一种断见的执着。我们把就是说相似空性认为是究竟了义的观点这个是一种极端。我们把就是说相似空性认为是断见是另外一种极端。所以说我们就是说相似空性它是怎么样。就这样安立。它是怎么样体现，就怎么样认知，这个是非常非常准确的，所以麦彭仁波切这一段的意思呢，让我们怎么样去正确的认知相似空性的？它是处在什么位置上呢？它是什么位置，我们叫安住，把它安住在，就是说安在了位置上就可以了。下面讲，如果以理分析空性后仍然具有(无的)执著相而修持,这个方面就是讲这个分析空性之后呢，有一种空的执著，通过这样相而修持，尽管能对治有的耽执, 就对实有耽执能够打破，但仍然无法抛下无实的所缘。那么既然还有无实的所缘，怎么可能算是证悟离戏空性的智慧本体呢?所以说这段相似空性它有无实的所缘，</w:t>
      </w:r>
      <w:del w:id="964" w:author="Administrator" w:date="2015-08-15T11:43:10Z">
        <w:r>
          <w:rPr>
            <w:rFonts w:hint="eastAsia" w:ascii="华文楷体" w:hAnsi="华文楷体" w:eastAsia="华文楷体"/>
            <w:sz w:val="28"/>
            <w:szCs w:val="28"/>
          </w:rPr>
          <w:delText>（人们？78：10 ）</w:delText>
        </w:r>
      </w:del>
      <w:ins w:id="965" w:author="Administrator" w:date="2015-08-15T11:43:17Z">
        <w:r>
          <w:rPr>
            <w:rFonts w:hint="eastAsia" w:ascii="华文楷体" w:hAnsi="华文楷体" w:eastAsia="华文楷体"/>
            <w:sz w:val="28"/>
            <w:szCs w:val="28"/>
            <w:lang w:eastAsia="zh-CN"/>
          </w:rPr>
          <w:t>仍然是</w:t>
        </w:r>
      </w:ins>
      <w:r>
        <w:rPr>
          <w:rFonts w:hint="eastAsia" w:ascii="华文楷体" w:hAnsi="华文楷体" w:eastAsia="华文楷体"/>
          <w:sz w:val="28"/>
          <w:szCs w:val="28"/>
        </w:rPr>
        <w:t>的分别心</w:t>
      </w:r>
      <w:del w:id="966" w:author="Administrator" w:date="2015-08-15T11:43:23Z">
        <w:r>
          <w:rPr>
            <w:rFonts w:hint="eastAsia" w:ascii="华文楷体" w:hAnsi="华文楷体" w:eastAsia="华文楷体"/>
            <w:sz w:val="28"/>
            <w:szCs w:val="28"/>
          </w:rPr>
          <w:delText>不一定</w:delText>
        </w:r>
      </w:del>
      <w:ins w:id="967" w:author="Administrator" w:date="2015-08-15T11:43:23Z">
        <w:r>
          <w:rPr>
            <w:rFonts w:hint="eastAsia" w:ascii="华文楷体" w:hAnsi="华文楷体" w:eastAsia="华文楷体"/>
            <w:sz w:val="28"/>
            <w:szCs w:val="28"/>
            <w:lang w:eastAsia="zh-CN"/>
          </w:rPr>
          <w:t>的对境</w:t>
        </w:r>
      </w:ins>
      <w:r>
        <w:rPr>
          <w:rFonts w:hint="eastAsia" w:ascii="华文楷体" w:hAnsi="华文楷体" w:eastAsia="华文楷体"/>
          <w:sz w:val="28"/>
          <w:szCs w:val="28"/>
        </w:rPr>
        <w:t>。所以说呢不能够把它算成证悟离戏空性的智慧体相，,不能把这个相似空性抬高，把它放在，把它放在这个智慧的体相当中，把它放在离戏空性当中。它是相似空性就把它放在相似空性的位置上，非常的适合。不能够把它放在离戏</w:t>
      </w:r>
      <w:ins w:id="968" w:author="Administrator" w:date="2015-08-15T11:43: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空性的位置上，否则会错乱的，这个是第一个遣除的极端。 第二个呢</w:t>
      </w:r>
    </w:p>
    <w:p>
      <w:pPr>
        <w:ind w:firstLine="570"/>
        <w:rPr>
          <w:ins w:id="969" w:author="Administrator" w:date="2015-08-15T11:44:07Z"/>
          <w:rFonts w:hint="eastAsia" w:ascii="黑体" w:hAnsi="黑体" w:eastAsia="黑体" w:cs="黑体"/>
          <w:sz w:val="28"/>
          <w:szCs w:val="28"/>
          <w:rPrChange w:id="970" w:author="Administrator" w:date="2015-08-15T11:44:12Z">
            <w:rPr>
              <w:rFonts w:hint="eastAsia" w:ascii="华文楷体" w:hAnsi="华文楷体" w:eastAsia="华文楷体"/>
              <w:sz w:val="28"/>
              <w:szCs w:val="28"/>
            </w:rPr>
          </w:rPrChange>
        </w:rPr>
      </w:pPr>
      <w:r>
        <w:rPr>
          <w:rFonts w:hint="eastAsia" w:ascii="黑体" w:hAnsi="黑体" w:eastAsia="黑体" w:cs="黑体"/>
          <w:sz w:val="28"/>
          <w:szCs w:val="28"/>
          <w:rPrChange w:id="971" w:author="Administrator" w:date="2015-08-15T11:44:12Z">
            <w:rPr>
              <w:rFonts w:hint="eastAsia" w:ascii="华文楷体" w:hAnsi="华文楷体" w:eastAsia="华文楷体"/>
              <w:sz w:val="28"/>
              <w:szCs w:val="28"/>
            </w:rPr>
          </w:rPrChange>
        </w:rPr>
        <w:t>【如果耽著遮破成实的无遮单空,有些人就会指责说“这是断见”。】</w:t>
      </w:r>
    </w:p>
    <w:p>
      <w:pPr>
        <w:ind w:firstLine="570"/>
        <w:rPr>
          <w:ins w:id="972" w:author="Administrator" w:date="2015-08-15T11:44:54Z"/>
          <w:rFonts w:hint="eastAsia" w:ascii="华文楷体" w:hAnsi="华文楷体" w:eastAsia="华文楷体"/>
          <w:sz w:val="28"/>
          <w:szCs w:val="28"/>
        </w:rPr>
      </w:pPr>
      <w:r>
        <w:rPr>
          <w:rFonts w:hint="eastAsia" w:ascii="华文楷体" w:hAnsi="华文楷体" w:eastAsia="华文楷体"/>
          <w:sz w:val="28"/>
          <w:szCs w:val="28"/>
        </w:rPr>
        <w:t>那么有些，有些人就是说耽著或者安立遮破成实之后的无遮单空，就觉得这个无遮单空呢是一个所缘，它是存在的。  那么在安立这样一种无遮单空的时候呢，有些人就会指责说，哦，这是一个断见嘛。实际上就是说你安立这个无遮单空这个断见，这个是步入另外极端，你不也不是断见。像麦彭仁波切说呢</w:t>
      </w:r>
      <w:del w:id="973" w:author="Administrator" w:date="2015-08-15T11:44:50Z">
        <w:r>
          <w:rPr>
            <w:rFonts w:hint="eastAsia" w:ascii="华文楷体" w:hAnsi="华文楷体" w:eastAsia="华文楷体"/>
            <w:sz w:val="28"/>
            <w:szCs w:val="28"/>
          </w:rPr>
          <w:delText>【</w:delText>
        </w:r>
      </w:del>
      <w:r>
        <w:rPr>
          <w:rFonts w:hint="eastAsia" w:ascii="华文楷体" w:hAnsi="华文楷体" w:eastAsia="华文楷体"/>
          <w:sz w:val="28"/>
          <w:szCs w:val="28"/>
        </w:rPr>
        <w:t>。</w:t>
      </w:r>
    </w:p>
    <w:p>
      <w:pPr>
        <w:ind w:firstLine="570"/>
        <w:rPr>
          <w:ins w:id="974" w:author="Administrator" w:date="2015-08-15T11:44:56Z"/>
          <w:rFonts w:hint="eastAsia" w:ascii="黑体" w:hAnsi="黑体" w:eastAsia="黑体" w:cs="黑体"/>
          <w:sz w:val="28"/>
          <w:szCs w:val="28"/>
          <w:rPrChange w:id="975" w:author="Administrator" w:date="2015-08-15T11:45:01Z">
            <w:rPr>
              <w:rFonts w:hint="eastAsia" w:ascii="华文楷体" w:hAnsi="华文楷体" w:eastAsia="华文楷体"/>
              <w:sz w:val="28"/>
              <w:szCs w:val="28"/>
            </w:rPr>
          </w:rPrChange>
        </w:rPr>
      </w:pPr>
      <w:ins w:id="976" w:author="Administrator" w:date="2015-08-15T11:44:52Z">
        <w:r>
          <w:rPr>
            <w:rFonts w:hint="eastAsia" w:ascii="华文楷体" w:hAnsi="华文楷体" w:eastAsia="华文楷体"/>
            <w:sz w:val="28"/>
            <w:szCs w:val="28"/>
          </w:rPr>
          <w:t>【</w:t>
        </w:r>
      </w:ins>
      <w:r>
        <w:rPr>
          <w:rFonts w:hint="eastAsia" w:ascii="黑体" w:hAnsi="黑体" w:eastAsia="黑体" w:cs="黑体"/>
          <w:sz w:val="28"/>
          <w:szCs w:val="28"/>
          <w:rPrChange w:id="977" w:author="Administrator" w:date="2015-08-15T11:45:01Z">
            <w:rPr>
              <w:rFonts w:hint="eastAsia" w:ascii="华文楷体" w:hAnsi="华文楷体" w:eastAsia="华文楷体"/>
              <w:sz w:val="28"/>
              <w:szCs w:val="28"/>
            </w:rPr>
          </w:rPrChange>
        </w:rPr>
        <w:t xml:space="preserve">实际上具有实执的同时抹杀因果,才是人们公认的断见,这种单空又如何能算为断见呢?】 </w:t>
      </w:r>
    </w:p>
    <w:p>
      <w:pPr>
        <w:ind w:firstLine="570"/>
        <w:rPr>
          <w:ins w:id="978" w:author="Administrator" w:date="2015-08-15T11:47:28Z"/>
          <w:rFonts w:hint="eastAsia" w:ascii="华文楷体" w:hAnsi="华文楷体" w:eastAsia="华文楷体"/>
          <w:sz w:val="28"/>
          <w:szCs w:val="28"/>
        </w:rPr>
      </w:pPr>
      <w:r>
        <w:rPr>
          <w:rFonts w:hint="eastAsia" w:ascii="华文楷体" w:hAnsi="华文楷体" w:eastAsia="华文楷体"/>
          <w:sz w:val="28"/>
          <w:szCs w:val="28"/>
        </w:rPr>
        <w:t>那么就实际上呢就是在具有实执的同时，没有打破实执，相续当中有很强烈的实执同时，说因果不存在，抹杀因果，这个才是人们公认的断见。但是就是说这个单空它不是具有同时，不是具有实执的同时抹杀因果，它是抉择一切万法无自性，它是抉择一切万法胜义当中无自性的，所以说呢它就说不具备这个体相，真正断见的体相是具有实执的同时抹杀因果，这两个条件都要具备，虽然就是说无实单空在胜义当中不</w:t>
      </w:r>
      <w:del w:id="979" w:author="Administrator" w:date="2015-08-15T11:46:44Z">
        <w:r>
          <w:rPr>
            <w:rFonts w:hint="eastAsia" w:ascii="华文楷体" w:hAnsi="华文楷体" w:eastAsia="华文楷体"/>
            <w:sz w:val="28"/>
            <w:szCs w:val="28"/>
          </w:rPr>
          <w:delText>体现</w:delText>
        </w:r>
      </w:del>
      <w:r>
        <w:rPr>
          <w:rFonts w:hint="eastAsia" w:ascii="华文楷体" w:hAnsi="华文楷体" w:eastAsia="华文楷体"/>
          <w:sz w:val="28"/>
          <w:szCs w:val="28"/>
        </w:rPr>
        <w:t>承许因果，但是它不具备具有实执。它就是无实单空它恰恰就把实执打破之后呢，安立了一个体相。所以说呢它虽然具有不承认因果的这一点，但是</w:t>
      </w:r>
      <w:ins w:id="980" w:author="Administrator" w:date="2015-08-15T11:47:00Z">
        <w:r>
          <w:rPr>
            <w:rFonts w:hint="eastAsia" w:ascii="华文楷体" w:hAnsi="华文楷体" w:eastAsia="华文楷体"/>
            <w:sz w:val="28"/>
            <w:szCs w:val="28"/>
            <w:lang w:eastAsia="zh-CN"/>
          </w:rPr>
          <w:t>不</w:t>
        </w:r>
      </w:ins>
      <w:r>
        <w:rPr>
          <w:rFonts w:hint="eastAsia" w:ascii="华文楷体" w:hAnsi="华文楷体" w:eastAsia="华文楷体"/>
          <w:sz w:val="28"/>
          <w:szCs w:val="28"/>
        </w:rPr>
        <w:t>具备具有实执这一点。不具备这一点。所以说呢，就不是这个断见，不是断见范围当中，</w:t>
      </w:r>
    </w:p>
    <w:p>
      <w:pPr>
        <w:ind w:firstLine="570"/>
        <w:rPr>
          <w:ins w:id="981" w:author="Administrator" w:date="2015-08-15T11:47:32Z"/>
          <w:rFonts w:hint="eastAsia" w:ascii="黑体" w:hAnsi="黑体" w:eastAsia="黑体" w:cs="黑体"/>
          <w:sz w:val="28"/>
          <w:szCs w:val="28"/>
          <w:rPrChange w:id="982" w:author="Administrator" w:date="2015-08-15T11:47:37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sz w:val="28"/>
          <w:szCs w:val="28"/>
          <w:rPrChange w:id="983" w:author="Administrator" w:date="2015-08-15T11:47:37Z">
            <w:rPr>
              <w:rFonts w:hint="eastAsia" w:ascii="华文楷体" w:hAnsi="华文楷体" w:eastAsia="华文楷体"/>
              <w:sz w:val="28"/>
              <w:szCs w:val="28"/>
            </w:rPr>
          </w:rPrChange>
        </w:rPr>
        <w:t>然而,虽然实有耽执之对治的执著相是合乎道理的,就像无常与不净观等一样,作为初学者是应修的法门,但与远离一切见解、承认的大中观无分别智慧本性相比较而言就显得颇为逊色了,因为它毕竟只是分别自性的单空见。】</w:t>
      </w:r>
    </w:p>
    <w:p>
      <w:pPr>
        <w:ind w:firstLine="570"/>
        <w:rPr>
          <w:rFonts w:ascii="华文楷体" w:hAnsi="华文楷体" w:eastAsia="华文楷体"/>
          <w:sz w:val="28"/>
          <w:szCs w:val="28"/>
        </w:rPr>
      </w:pPr>
      <w:r>
        <w:rPr>
          <w:rFonts w:hint="eastAsia" w:ascii="华文楷体" w:hAnsi="华文楷体" w:eastAsia="华文楷体"/>
          <w:sz w:val="28"/>
          <w:szCs w:val="28"/>
        </w:rPr>
        <w:t>虽然就是说是我们不能把它作为一个单空。但是呢就是说，就是说虽然实有耽执的对治，实有耽执对治的</w:t>
      </w:r>
      <w:del w:id="984" w:author="Administrator" w:date="2015-08-15T11:48:10Z">
        <w:r>
          <w:rPr>
            <w:rFonts w:hint="eastAsia" w:ascii="华文楷体" w:hAnsi="华文楷体" w:eastAsia="华文楷体"/>
            <w:sz w:val="28"/>
            <w:szCs w:val="28"/>
          </w:rPr>
          <w:delText>（执著心？80：31）</w:delText>
        </w:r>
      </w:del>
      <w:ins w:id="985" w:author="Administrator" w:date="2015-08-15T11:48:10Z">
        <w:r>
          <w:rPr>
            <w:rFonts w:hint="eastAsia" w:ascii="华文楷体" w:hAnsi="华文楷体" w:eastAsia="华文楷体"/>
            <w:sz w:val="28"/>
            <w:szCs w:val="28"/>
            <w:lang w:eastAsia="zh-CN"/>
          </w:rPr>
          <w:t>这个就是</w:t>
        </w:r>
      </w:ins>
      <w:r>
        <w:rPr>
          <w:rFonts w:hint="eastAsia" w:ascii="华文楷体" w:hAnsi="华文楷体" w:eastAsia="华文楷体"/>
          <w:sz w:val="28"/>
          <w:szCs w:val="28"/>
        </w:rPr>
        <w:t>讲空性的对治， 就叫空性，空性就是实有耽执的对治。那么它的这种执著相最初来讲是合理的，就像无常观和不净观，无常观和不净观都是分别念，都是分别念的一种修法，它都是一种梯阶一种方便。如果我们相续当中有常有的执著，比如说无常。如果相续当中有这样一种这个对清净的执著的话就修不净观。像这样的话作为初学者来讲都是应修的法门。而且修了这个法之后能够压伏我们相续当中的这个烦恼 。单空也是一样的，它具有对治实执的功效。作为初学者来讲应该修。【但是这个单空远离一切见解、承认的大中观无分别智慧本性相比较而言就显得颇为逊色了,因为它毕竟只是分别自性的单空见。】什么叫分别自性呢</w:t>
      </w:r>
      <w:del w:id="986" w:author="Administrator" w:date="2015-08-15T11:49:11Z">
        <w:r>
          <w:rPr>
            <w:rFonts w:hint="eastAsia" w:ascii="华文楷体" w:hAnsi="华文楷体" w:eastAsia="华文楷体"/>
            <w:sz w:val="28"/>
            <w:szCs w:val="28"/>
          </w:rPr>
          <w:delText>。</w:delText>
        </w:r>
      </w:del>
      <w:ins w:id="987" w:author="Administrator" w:date="2015-08-15T11:49:11Z">
        <w:r>
          <w:rPr>
            <w:rFonts w:hint="eastAsia" w:ascii="华文楷体" w:hAnsi="华文楷体" w:eastAsia="华文楷体"/>
            <w:sz w:val="28"/>
            <w:szCs w:val="28"/>
            <w:lang w:eastAsia="zh-CN"/>
          </w:rPr>
          <w:t>？</w:t>
        </w:r>
      </w:ins>
      <w:r>
        <w:rPr>
          <w:rFonts w:hint="eastAsia" w:ascii="华文楷体" w:hAnsi="华文楷体" w:eastAsia="华文楷体"/>
          <w:sz w:val="28"/>
          <w:szCs w:val="28"/>
        </w:rPr>
        <w:t>分别自性它属于分别念的本体，分别念的本体，只不过以前呢就是说众生是执著实有的分别，现在就是说执著无实有的分别。不管怎么说呢它能够对治实有的分别，能够对治实有的分别。但它本体来讲还是属于分别念的范畴，它是属于分别自性的单空见，不能够化在智慧的本性当中，不能够化在无分别智慧当中。所以说就是说它是什么位置，就把它放在这个位置非常合适。既不能够把它抬高到了智慧的本性当中，又不能</w:t>
      </w:r>
      <w:ins w:id="988" w:author="Administrator" w:date="2015-08-15T11:49:57Z">
        <w:r>
          <w:rPr>
            <w:rFonts w:hint="eastAsia" w:ascii="华文楷体" w:hAnsi="华文楷体" w:eastAsia="华文楷体"/>
            <w:sz w:val="28"/>
            <w:szCs w:val="28"/>
            <w:lang w:eastAsia="zh-CN"/>
          </w:rPr>
          <w:t>够</w:t>
        </w:r>
      </w:ins>
      <w:r>
        <w:rPr>
          <w:rFonts w:hint="eastAsia" w:ascii="华文楷体" w:hAnsi="华文楷体" w:eastAsia="华文楷体"/>
          <w:sz w:val="28"/>
          <w:szCs w:val="28"/>
        </w:rPr>
        <w:t>贬低成了一种断见，它就是一种方便，它是方便，就方便，是梯阶，</w:t>
      </w:r>
      <w:ins w:id="989" w:author="Administrator" w:date="2015-08-15T11:50:15Z">
        <w:r>
          <w:rPr>
            <w:rFonts w:hint="eastAsia" w:ascii="华文楷体" w:hAnsi="华文楷体" w:eastAsia="华文楷体"/>
            <w:sz w:val="28"/>
            <w:szCs w:val="28"/>
            <w:lang w:eastAsia="zh-CN"/>
          </w:rPr>
          <w:t>就是梯阶</w:t>
        </w:r>
      </w:ins>
      <w:ins w:id="990" w:author="Administrator" w:date="2015-08-15T11:50:16Z">
        <w:r>
          <w:rPr>
            <w:rFonts w:hint="eastAsia" w:ascii="华文楷体" w:hAnsi="华文楷体" w:eastAsia="华文楷体"/>
            <w:sz w:val="28"/>
            <w:szCs w:val="28"/>
            <w:lang w:eastAsia="zh-CN"/>
          </w:rPr>
          <w:t>，</w:t>
        </w:r>
      </w:ins>
      <w:bookmarkStart w:id="0" w:name="_GoBack"/>
      <w:bookmarkEnd w:id="0"/>
      <w:r>
        <w:rPr>
          <w:rFonts w:hint="eastAsia" w:ascii="华文楷体" w:hAnsi="华文楷体" w:eastAsia="华文楷体"/>
          <w:sz w:val="28"/>
          <w:szCs w:val="28"/>
        </w:rPr>
        <w:t>就把它放在这个位置上，我们踏着这个梯阶可以进入真实胜义谛当中，就把它这样一种这个它的位置它的本性认识得清清楚楚。像这样也能够了知这样一种这个自续派啊，或者佛经当中讲的空性的这个本性了。是这样的，今天讲到这个地方。82:16</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E00002FF" w:usb1="4000ACFF" w:usb2="00000001" w:usb3="00000000" w:csb0="0000019F" w:csb1="00000000"/>
  </w:font>
  <w:font w:name="华文楷体">
    <w:altName w:val="楷体_GB2312"/>
    <w:panose1 w:val="02010600040101010101"/>
    <w:charset w:val="86"/>
    <w:family w:val="auto"/>
    <w:pitch w:val="default"/>
    <w:sig w:usb0="00000287" w:usb1="080F0000" w:usb2="00000010" w:usb3="00000000" w:csb0="0004009F" w:csb1="00000000"/>
  </w:font>
  <w:font w:name="Lucida Sans">
    <w:panose1 w:val="020B0602030504020204"/>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PMingLiU">
    <w:panose1 w:val="02020300000000000000"/>
    <w:charset w:val="88"/>
    <w:family w:val="auto"/>
    <w:pitch w:val="default"/>
    <w:sig w:usb0="00000003" w:usb1="082E0000" w:usb2="00000016" w:usb3="00000000" w:csb0="00100001" w:csb1="00000000"/>
  </w:font>
  <w:font w:name="MS P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AR BLANCA">
    <w:panose1 w:val="02000000000000000000"/>
    <w:charset w:val="00"/>
    <w:family w:val="auto"/>
    <w:pitch w:val="default"/>
    <w:sig w:usb0="8000002F" w:usb1="0000000A" w:usb2="00000000" w:usb3="00000000" w:csb0="00000001" w:csb1="00000000"/>
  </w:font>
  <w:font w:name="AR BERKLEY">
    <w:panose1 w:val="02000000000000000000"/>
    <w:charset w:val="00"/>
    <w:family w:val="auto"/>
    <w:pitch w:val="default"/>
    <w:sig w:usb0="8000002F" w:usb1="0000000A" w:usb2="00000000" w:usb3="00000000" w:csb0="00000001"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73E12"/>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4016"/>
    <w:rsid w:val="00157DDE"/>
    <w:rsid w:val="0019371C"/>
    <w:rsid w:val="00197EDC"/>
    <w:rsid w:val="001A0B21"/>
    <w:rsid w:val="001A3FB2"/>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4FE2"/>
    <w:rsid w:val="00330A59"/>
    <w:rsid w:val="00334997"/>
    <w:rsid w:val="00363832"/>
    <w:rsid w:val="00377624"/>
    <w:rsid w:val="003850E3"/>
    <w:rsid w:val="003A6307"/>
    <w:rsid w:val="003F06AC"/>
    <w:rsid w:val="003F5F4A"/>
    <w:rsid w:val="004008C4"/>
    <w:rsid w:val="00402F70"/>
    <w:rsid w:val="00406A54"/>
    <w:rsid w:val="004144A5"/>
    <w:rsid w:val="0042573D"/>
    <w:rsid w:val="00447061"/>
    <w:rsid w:val="004528A7"/>
    <w:rsid w:val="00462611"/>
    <w:rsid w:val="00465D8B"/>
    <w:rsid w:val="00471381"/>
    <w:rsid w:val="004913B8"/>
    <w:rsid w:val="004B0F46"/>
    <w:rsid w:val="0051565F"/>
    <w:rsid w:val="00532ABC"/>
    <w:rsid w:val="00540FAF"/>
    <w:rsid w:val="00543896"/>
    <w:rsid w:val="00556332"/>
    <w:rsid w:val="005605F0"/>
    <w:rsid w:val="00592173"/>
    <w:rsid w:val="005A3019"/>
    <w:rsid w:val="005B2BC3"/>
    <w:rsid w:val="005B54B7"/>
    <w:rsid w:val="005C0DDA"/>
    <w:rsid w:val="005C1B72"/>
    <w:rsid w:val="005E19B2"/>
    <w:rsid w:val="005E373A"/>
    <w:rsid w:val="0060632E"/>
    <w:rsid w:val="00611C3E"/>
    <w:rsid w:val="006A48BA"/>
    <w:rsid w:val="006B3B50"/>
    <w:rsid w:val="006C4DEC"/>
    <w:rsid w:val="006E1393"/>
    <w:rsid w:val="006F35A9"/>
    <w:rsid w:val="0070560E"/>
    <w:rsid w:val="00721239"/>
    <w:rsid w:val="007315F7"/>
    <w:rsid w:val="0075127C"/>
    <w:rsid w:val="00754BAD"/>
    <w:rsid w:val="00760877"/>
    <w:rsid w:val="00773A02"/>
    <w:rsid w:val="00773E12"/>
    <w:rsid w:val="007A075D"/>
    <w:rsid w:val="007A1CE3"/>
    <w:rsid w:val="007A4191"/>
    <w:rsid w:val="007F107A"/>
    <w:rsid w:val="00810319"/>
    <w:rsid w:val="00853745"/>
    <w:rsid w:val="00891050"/>
    <w:rsid w:val="008B5155"/>
    <w:rsid w:val="00930991"/>
    <w:rsid w:val="00950634"/>
    <w:rsid w:val="009613A5"/>
    <w:rsid w:val="00962EA5"/>
    <w:rsid w:val="009658C1"/>
    <w:rsid w:val="009733A8"/>
    <w:rsid w:val="00992E07"/>
    <w:rsid w:val="009C758F"/>
    <w:rsid w:val="009D1902"/>
    <w:rsid w:val="009D7FBE"/>
    <w:rsid w:val="009E70F2"/>
    <w:rsid w:val="009E7281"/>
    <w:rsid w:val="009F30AD"/>
    <w:rsid w:val="00A22775"/>
    <w:rsid w:val="00A522B5"/>
    <w:rsid w:val="00A61D5B"/>
    <w:rsid w:val="00A74E83"/>
    <w:rsid w:val="00A75DAD"/>
    <w:rsid w:val="00A91E0D"/>
    <w:rsid w:val="00A92FE0"/>
    <w:rsid w:val="00AB0A43"/>
    <w:rsid w:val="00AB6657"/>
    <w:rsid w:val="00AC7E91"/>
    <w:rsid w:val="00AE1B28"/>
    <w:rsid w:val="00B32622"/>
    <w:rsid w:val="00B64F43"/>
    <w:rsid w:val="00BE0F08"/>
    <w:rsid w:val="00C02882"/>
    <w:rsid w:val="00C061F4"/>
    <w:rsid w:val="00C20A1D"/>
    <w:rsid w:val="00C31797"/>
    <w:rsid w:val="00C450FE"/>
    <w:rsid w:val="00C568D2"/>
    <w:rsid w:val="00C57A64"/>
    <w:rsid w:val="00C97F43"/>
    <w:rsid w:val="00CA0154"/>
    <w:rsid w:val="00CA58F5"/>
    <w:rsid w:val="00CE16B5"/>
    <w:rsid w:val="00CF2300"/>
    <w:rsid w:val="00D100ED"/>
    <w:rsid w:val="00D20361"/>
    <w:rsid w:val="00D24C7B"/>
    <w:rsid w:val="00D30E08"/>
    <w:rsid w:val="00D47544"/>
    <w:rsid w:val="00D62BC2"/>
    <w:rsid w:val="00D64DE1"/>
    <w:rsid w:val="00D650DB"/>
    <w:rsid w:val="00D97EEF"/>
    <w:rsid w:val="00DA62A8"/>
    <w:rsid w:val="00DB3667"/>
    <w:rsid w:val="00DC3BB8"/>
    <w:rsid w:val="00DC507B"/>
    <w:rsid w:val="00DD1C92"/>
    <w:rsid w:val="00DD719B"/>
    <w:rsid w:val="00DF7ED1"/>
    <w:rsid w:val="00E210DC"/>
    <w:rsid w:val="00E21606"/>
    <w:rsid w:val="00E31D68"/>
    <w:rsid w:val="00E379DD"/>
    <w:rsid w:val="00E74CFC"/>
    <w:rsid w:val="00E76223"/>
    <w:rsid w:val="00E86489"/>
    <w:rsid w:val="00EA115A"/>
    <w:rsid w:val="00EB01C1"/>
    <w:rsid w:val="00EB20F3"/>
    <w:rsid w:val="00ED0BB5"/>
    <w:rsid w:val="00ED1843"/>
    <w:rsid w:val="00ED6DE2"/>
    <w:rsid w:val="00EF043E"/>
    <w:rsid w:val="00F2162A"/>
    <w:rsid w:val="00F31BC1"/>
    <w:rsid w:val="00F537DE"/>
    <w:rsid w:val="00F62371"/>
    <w:rsid w:val="00F761CB"/>
    <w:rsid w:val="00F8170C"/>
    <w:rsid w:val="00F94E86"/>
    <w:rsid w:val="00FA5CD4"/>
    <w:rsid w:val="00FE7B2D"/>
    <w:rsid w:val="00FF4629"/>
    <w:rsid w:val="0F7741E0"/>
    <w:rsid w:val="3EC81F2C"/>
    <w:rsid w:val="69A82C66"/>
    <w:rsid w:val="7A1E135A"/>
    <w:rsid w:val="7E683B0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r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soft.netnest.com.cn</Company>
  <Pages>43</Pages>
  <Words>3994</Words>
  <Characters>22766</Characters>
  <Lines>189</Lines>
  <Paragraphs>53</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2015-06-04T07:19:00Z</dcterms:created>
  <dc:creator>Hanjinhui</dc:creator>
  <cp:lastModifiedBy>Administrator</cp:lastModifiedBy>
  <dcterms:modified xsi:type="dcterms:W3CDTF">2015-08-15T03:50:52Z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