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E07" w:rsidRPr="009619E4" w:rsidRDefault="009619E4" w:rsidP="00B1313C">
      <w:pPr>
        <w:spacing w:line="360" w:lineRule="auto"/>
        <w:jc w:val="center"/>
        <w:rPr>
          <w:rFonts w:ascii="黑体" w:eastAsia="黑体" w:hAnsi="黑体"/>
          <w:b/>
          <w:sz w:val="44"/>
          <w:szCs w:val="44"/>
          <w:rPrChange w:id="0" w:author="apple" w:date="2015-07-06T20:28:00Z">
            <w:rPr>
              <w:rFonts w:ascii="楷体" w:eastAsia="楷体" w:hAnsi="楷体"/>
              <w:b/>
              <w:sz w:val="44"/>
              <w:szCs w:val="44"/>
            </w:rPr>
          </w:rPrChange>
        </w:rPr>
      </w:pPr>
      <w:ins w:id="1" w:author="apple" w:date="2015-07-06T20:28:00Z">
        <w:r w:rsidRPr="009619E4">
          <w:rPr>
            <w:rFonts w:ascii="黑体" w:eastAsia="黑体" w:hAnsi="黑体" w:hint="eastAsia"/>
            <w:b/>
            <w:sz w:val="44"/>
            <w:szCs w:val="44"/>
            <w:rPrChange w:id="2" w:author="apple" w:date="2015-07-06T20:28:00Z">
              <w:rPr>
                <w:rFonts w:ascii="楷体" w:eastAsia="楷体" w:hAnsi="楷体" w:hint="eastAsia"/>
                <w:b/>
                <w:sz w:val="44"/>
                <w:szCs w:val="44"/>
              </w:rPr>
            </w:rPrChange>
          </w:rPr>
          <w:t>《中观庄严论》</w:t>
        </w:r>
      </w:ins>
      <w:r w:rsidR="00992E07" w:rsidRPr="009619E4">
        <w:rPr>
          <w:rFonts w:ascii="黑体" w:eastAsia="黑体" w:hAnsi="黑体" w:hint="eastAsia"/>
          <w:b/>
          <w:sz w:val="44"/>
          <w:szCs w:val="44"/>
          <w:rPrChange w:id="3" w:author="apple" w:date="2015-07-06T20:28:00Z">
            <w:rPr>
              <w:rFonts w:ascii="楷体" w:eastAsia="楷体" w:hAnsi="楷体" w:hint="eastAsia"/>
              <w:b/>
              <w:sz w:val="44"/>
              <w:szCs w:val="44"/>
            </w:rPr>
          </w:rPrChange>
        </w:rPr>
        <w:t>第</w:t>
      </w:r>
      <w:r w:rsidR="00556332" w:rsidRPr="009619E4">
        <w:rPr>
          <w:rFonts w:ascii="黑体" w:eastAsia="黑体" w:hAnsi="黑体" w:hint="eastAsia"/>
          <w:b/>
          <w:sz w:val="44"/>
          <w:szCs w:val="44"/>
          <w:rPrChange w:id="4" w:author="apple" w:date="2015-07-06T20:28:00Z">
            <w:rPr>
              <w:rFonts w:ascii="楷体" w:eastAsia="楷体" w:hAnsi="楷体" w:hint="eastAsia"/>
              <w:b/>
              <w:sz w:val="44"/>
              <w:szCs w:val="44"/>
            </w:rPr>
          </w:rPrChange>
        </w:rPr>
        <w:t>12</w:t>
      </w:r>
      <w:r w:rsidR="00992E07" w:rsidRPr="009619E4">
        <w:rPr>
          <w:rFonts w:ascii="黑体" w:eastAsia="黑体" w:hAnsi="黑体" w:hint="eastAsia"/>
          <w:b/>
          <w:sz w:val="44"/>
          <w:szCs w:val="44"/>
          <w:rPrChange w:id="5" w:author="apple" w:date="2015-07-06T20:28:00Z">
            <w:rPr>
              <w:rFonts w:ascii="楷体" w:eastAsia="楷体" w:hAnsi="楷体" w:hint="eastAsia"/>
              <w:b/>
              <w:sz w:val="44"/>
              <w:szCs w:val="44"/>
            </w:rPr>
          </w:rPrChange>
        </w:rPr>
        <w:t>课</w:t>
      </w:r>
      <w:ins w:id="6" w:author="apple" w:date="2015-07-06T20:28:00Z">
        <w:r w:rsidRPr="009619E4">
          <w:rPr>
            <w:rFonts w:ascii="黑体" w:eastAsia="黑体" w:hAnsi="黑体" w:hint="eastAsia"/>
            <w:b/>
            <w:sz w:val="44"/>
            <w:szCs w:val="44"/>
            <w:rPrChange w:id="7" w:author="apple" w:date="2015-07-06T20:28:00Z">
              <w:rPr>
                <w:rFonts w:ascii="楷体" w:eastAsia="楷体" w:hAnsi="楷体" w:hint="eastAsia"/>
                <w:b/>
                <w:sz w:val="44"/>
                <w:szCs w:val="44"/>
              </w:rPr>
            </w:rPrChange>
          </w:rPr>
          <w:t xml:space="preserve"> 讲义 校对稿</w:t>
        </w:r>
      </w:ins>
    </w:p>
    <w:p w:rsidR="00992E07" w:rsidRPr="00B1313C" w:rsidRDefault="00992E07" w:rsidP="00B1313C">
      <w:pPr>
        <w:spacing w:line="360" w:lineRule="auto"/>
        <w:jc w:val="center"/>
        <w:rPr>
          <w:rFonts w:ascii="楷体" w:eastAsia="楷体" w:hAnsi="楷体"/>
          <w:b/>
          <w:sz w:val="28"/>
          <w:szCs w:val="28"/>
        </w:rPr>
      </w:pPr>
      <w:r w:rsidRPr="00B1313C">
        <w:rPr>
          <w:rFonts w:ascii="楷体" w:eastAsia="楷体" w:hAnsi="楷体" w:hint="eastAsia"/>
          <w:b/>
          <w:sz w:val="28"/>
          <w:szCs w:val="28"/>
        </w:rPr>
        <w:t>诸法等性本基法界中，自现圆满三身游舞力，</w:t>
      </w:r>
    </w:p>
    <w:p w:rsidR="00992E07" w:rsidRPr="00B1313C" w:rsidRDefault="00992E07" w:rsidP="00B1313C">
      <w:pPr>
        <w:spacing w:line="360" w:lineRule="auto"/>
        <w:jc w:val="center"/>
        <w:rPr>
          <w:rFonts w:ascii="楷体" w:eastAsia="楷体" w:hAnsi="楷体"/>
          <w:b/>
          <w:sz w:val="28"/>
          <w:szCs w:val="28"/>
        </w:rPr>
      </w:pPr>
      <w:r w:rsidRPr="00B1313C">
        <w:rPr>
          <w:rFonts w:ascii="楷体" w:eastAsia="楷体" w:hAnsi="楷体" w:hint="eastAsia"/>
          <w:b/>
          <w:sz w:val="28"/>
          <w:szCs w:val="28"/>
        </w:rPr>
        <w:t>离障本来怙主龙钦巴，祈请无垢光尊常护我。</w:t>
      </w:r>
    </w:p>
    <w:p w:rsidR="00992E07" w:rsidRPr="00B1313C" w:rsidRDefault="00992E07" w:rsidP="00B1313C">
      <w:pPr>
        <w:spacing w:line="360" w:lineRule="auto"/>
        <w:ind w:firstLine="570"/>
        <w:rPr>
          <w:rFonts w:ascii="楷体" w:eastAsia="楷体" w:hAnsi="楷体"/>
          <w:b/>
          <w:sz w:val="28"/>
          <w:szCs w:val="28"/>
        </w:rPr>
      </w:pPr>
      <w:r w:rsidRPr="00B1313C">
        <w:rPr>
          <w:rFonts w:ascii="楷体" w:eastAsia="楷体" w:hAnsi="楷体" w:hint="eastAsia"/>
          <w:b/>
          <w:sz w:val="28"/>
          <w:szCs w:val="28"/>
        </w:rPr>
        <w:t>为度化一切众生，请大家发无上的菩提心！</w:t>
      </w:r>
    </w:p>
    <w:p w:rsidR="008A602A" w:rsidRDefault="00E77D91" w:rsidP="00B1313C">
      <w:pPr>
        <w:spacing w:line="360" w:lineRule="auto"/>
        <w:ind w:firstLine="570"/>
        <w:rPr>
          <w:ins w:id="8" w:author="apple" w:date="2015-07-02T17:53:00Z"/>
          <w:rFonts w:ascii="楷体" w:eastAsia="楷体" w:hAnsi="楷体"/>
          <w:sz w:val="28"/>
          <w:szCs w:val="28"/>
        </w:rPr>
      </w:pPr>
      <w:r w:rsidRPr="00B1313C">
        <w:rPr>
          <w:rFonts w:ascii="楷体" w:eastAsia="楷体" w:hAnsi="楷体" w:hint="eastAsia"/>
          <w:sz w:val="28"/>
          <w:szCs w:val="28"/>
        </w:rPr>
        <w:t>发了菩提心之后今天继续宣讲麦彭仁波切所造的中观庄严论注释，就是文殊上师欢喜之教言论，那么现在宣讲的是造论的分支，造论的分支呢通过造论五本来进行宣说，造论五本当中前面已经做了宣讲了四种，有谁所造</w:t>
      </w:r>
      <w:ins w:id="9" w:author="apple" w:date="2015-07-02T17:50:00Z">
        <w:r w:rsidR="008A602A">
          <w:rPr>
            <w:rFonts w:ascii="楷体" w:eastAsia="楷体" w:hAnsi="楷体" w:hint="eastAsia"/>
            <w:sz w:val="28"/>
            <w:szCs w:val="28"/>
          </w:rPr>
          <w:t>、</w:t>
        </w:r>
      </w:ins>
      <w:r w:rsidRPr="00B1313C">
        <w:rPr>
          <w:rFonts w:ascii="楷体" w:eastAsia="楷体" w:hAnsi="楷体" w:hint="eastAsia"/>
          <w:sz w:val="28"/>
          <w:szCs w:val="28"/>
        </w:rPr>
        <w:t>然后是为谁而</w:t>
      </w:r>
      <w:ins w:id="10" w:author="apple" w:date="2015-07-02T17:51:00Z">
        <w:r w:rsidR="008A602A">
          <w:rPr>
            <w:rFonts w:ascii="楷体" w:eastAsia="楷体" w:hAnsi="楷体" w:hint="eastAsia"/>
            <w:sz w:val="28"/>
            <w:szCs w:val="28"/>
          </w:rPr>
          <w:t>著</w:t>
        </w:r>
      </w:ins>
      <w:del w:id="11" w:author="apple" w:date="2015-07-02T17:51:00Z">
        <w:r w:rsidRPr="00B1313C" w:rsidDel="008A602A">
          <w:rPr>
            <w:rFonts w:ascii="楷体" w:eastAsia="楷体" w:hAnsi="楷体" w:hint="eastAsia"/>
            <w:sz w:val="28"/>
            <w:szCs w:val="28"/>
          </w:rPr>
          <w:delText>注</w:delText>
        </w:r>
      </w:del>
      <w:ins w:id="12" w:author="apple" w:date="2015-07-02T17:51:00Z">
        <w:r w:rsidR="008A602A">
          <w:rPr>
            <w:rFonts w:ascii="楷体" w:eastAsia="楷体" w:hAnsi="楷体" w:hint="eastAsia"/>
            <w:sz w:val="28"/>
            <w:szCs w:val="28"/>
          </w:rPr>
          <w:t>、</w:t>
        </w:r>
      </w:ins>
      <w:r w:rsidRPr="00B1313C">
        <w:rPr>
          <w:rFonts w:ascii="楷体" w:eastAsia="楷体" w:hAnsi="楷体" w:hint="eastAsia"/>
          <w:sz w:val="28"/>
          <w:szCs w:val="28"/>
        </w:rPr>
        <w:t>属何范畴，现在宣讲的呢是这个</w:t>
      </w:r>
      <w:ins w:id="13" w:author="apple" w:date="2015-07-02T17:51:00Z">
        <w:r w:rsidR="008A602A">
          <w:rPr>
            <w:rFonts w:ascii="楷体" w:eastAsia="楷体" w:hAnsi="楷体" w:hint="eastAsia"/>
            <w:sz w:val="28"/>
            <w:szCs w:val="28"/>
          </w:rPr>
          <w:t>全论</w:t>
        </w:r>
      </w:ins>
      <w:del w:id="14" w:author="apple" w:date="2015-07-02T17:51:00Z">
        <w:r w:rsidRPr="00B1313C" w:rsidDel="008A602A">
          <w:rPr>
            <w:rFonts w:ascii="楷体" w:eastAsia="楷体" w:hAnsi="楷体" w:hint="eastAsia"/>
            <w:sz w:val="28"/>
            <w:szCs w:val="28"/>
          </w:rPr>
          <w:delText>属何</w:delText>
        </w:r>
      </w:del>
      <w:r w:rsidRPr="00B1313C">
        <w:rPr>
          <w:rFonts w:ascii="楷体" w:eastAsia="楷体" w:hAnsi="楷体" w:hint="eastAsia"/>
          <w:sz w:val="28"/>
          <w:szCs w:val="28"/>
        </w:rPr>
        <w:t>内容，就是全论的内容是什么样子就说归摄的，后面又讲到了有何必要，那么在宣讲全论内容的时候呢就知道通过二理来抉择二谛的无漏真如性，那么就说世俗谛他在显现的时候他的本相如何安立的呢，然后就说胜义谛他的这个自性怎么样了知呢，像这样的话实际上对我们来讲都成了一种所知，那么就说对于这样一种所知性之后呢我们全部要了知他的这样一种真实义要现证他的这样一种本性，所以有的时候我们觉得这样一种世俗他不可能是有一种真如吧？世俗不可能有一种真实性的，但是就说是这个世俗谛他在这个显现的当下他自己的体相到底是怎么样的，这个时候呢就说是这个很多众生如果不学习这样殊胜的佛法的话</w:t>
      </w:r>
      <w:ins w:id="15" w:author="apple" w:date="2015-07-02T17:52:00Z">
        <w:r w:rsidR="008A602A">
          <w:rPr>
            <w:rFonts w:ascii="楷体" w:eastAsia="楷体" w:hAnsi="楷体" w:hint="eastAsia"/>
            <w:sz w:val="28"/>
            <w:szCs w:val="28"/>
          </w:rPr>
          <w:t>，</w:t>
        </w:r>
      </w:ins>
      <w:r w:rsidRPr="00B1313C">
        <w:rPr>
          <w:rFonts w:ascii="楷体" w:eastAsia="楷体" w:hAnsi="楷体" w:hint="eastAsia"/>
          <w:sz w:val="28"/>
          <w:szCs w:val="28"/>
        </w:rPr>
        <w:t>对于他的这个真实相没办法真实</w:t>
      </w:r>
      <w:ins w:id="16" w:author="apple" w:date="2015-07-02T17:52:00Z">
        <w:r w:rsidR="008A602A">
          <w:rPr>
            <w:rFonts w:ascii="楷体" w:eastAsia="楷体" w:hAnsi="楷体" w:hint="eastAsia"/>
            <w:sz w:val="28"/>
            <w:szCs w:val="28"/>
          </w:rPr>
          <w:t>的</w:t>
        </w:r>
      </w:ins>
      <w:del w:id="17" w:author="apple" w:date="2015-07-02T17:52:00Z">
        <w:r w:rsidRPr="00B1313C" w:rsidDel="008A602A">
          <w:rPr>
            <w:rFonts w:ascii="楷体" w:eastAsia="楷体" w:hAnsi="楷体" w:hint="eastAsia"/>
            <w:sz w:val="28"/>
            <w:szCs w:val="28"/>
          </w:rPr>
          <w:delText>而</w:delText>
        </w:r>
      </w:del>
      <w:r w:rsidRPr="00B1313C">
        <w:rPr>
          <w:rFonts w:ascii="楷体" w:eastAsia="楷体" w:hAnsi="楷体" w:hint="eastAsia"/>
          <w:sz w:val="28"/>
          <w:szCs w:val="28"/>
        </w:rPr>
        <w:t>了知，那么对于世俗谛的真实相没办法了知话</w:t>
      </w:r>
      <w:ins w:id="18" w:author="apple" w:date="2015-07-02T17:52:00Z">
        <w:r w:rsidR="008A602A">
          <w:rPr>
            <w:rFonts w:ascii="楷体" w:eastAsia="楷体" w:hAnsi="楷体" w:hint="eastAsia"/>
            <w:sz w:val="28"/>
            <w:szCs w:val="28"/>
          </w:rPr>
          <w:t>，</w:t>
        </w:r>
      </w:ins>
      <w:r w:rsidRPr="00B1313C">
        <w:rPr>
          <w:rFonts w:ascii="楷体" w:eastAsia="楷体" w:hAnsi="楷体" w:hint="eastAsia"/>
          <w:sz w:val="28"/>
          <w:szCs w:val="28"/>
        </w:rPr>
        <w:t>实际上也没办法真正的去安住世俗当中去做如理的取舍，所以说世俗谛他如何如何的这样一种显现如是如是的了知，这个方面也就是了知世俗的真实</w:t>
      </w:r>
      <w:ins w:id="19" w:author="apple" w:date="2015-07-02T17:52:00Z">
        <w:r w:rsidR="008A602A">
          <w:rPr>
            <w:rFonts w:ascii="楷体" w:eastAsia="楷体" w:hAnsi="楷体" w:hint="eastAsia"/>
            <w:sz w:val="28"/>
            <w:szCs w:val="28"/>
          </w:rPr>
          <w:t>。</w:t>
        </w:r>
      </w:ins>
      <w:del w:id="20" w:author="apple" w:date="2015-07-02T17:52:00Z">
        <w:r w:rsidRPr="00B1313C" w:rsidDel="008A602A">
          <w:rPr>
            <w:rFonts w:ascii="楷体" w:eastAsia="楷体" w:hAnsi="楷体" w:hint="eastAsia"/>
            <w:sz w:val="28"/>
            <w:szCs w:val="28"/>
          </w:rPr>
          <w:delText>，</w:delText>
        </w:r>
      </w:del>
      <w:r w:rsidRPr="00B1313C">
        <w:rPr>
          <w:rFonts w:ascii="楷体" w:eastAsia="楷体" w:hAnsi="楷体" w:hint="eastAsia"/>
          <w:sz w:val="28"/>
          <w:szCs w:val="28"/>
        </w:rPr>
        <w:t>那么在讲胜义谛的时候呢在麦彭仁波切的经典当中也分了相似胜义谛和真实胜义</w:t>
      </w:r>
      <w:r w:rsidRPr="00B1313C">
        <w:rPr>
          <w:rFonts w:ascii="楷体" w:eastAsia="楷体" w:hAnsi="楷体" w:hint="eastAsia"/>
          <w:sz w:val="28"/>
          <w:szCs w:val="28"/>
        </w:rPr>
        <w:lastRenderedPageBreak/>
        <w:t>谛，那么相似胜义谛呢我们就知道在打破实有之后</w:t>
      </w:r>
      <w:del w:id="21" w:author="apple" w:date="2015-07-02T18:48:00Z">
        <w:r w:rsidRPr="00B1313C" w:rsidDel="00D1118C">
          <w:rPr>
            <w:rFonts w:ascii="楷体" w:eastAsia="楷体" w:hAnsi="楷体" w:hint="eastAsia"/>
            <w:sz w:val="28"/>
            <w:szCs w:val="28"/>
          </w:rPr>
          <w:delText>承许</w:delText>
        </w:r>
      </w:del>
      <w:ins w:id="22"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t>一个空，那么有一个空的承认有一个空的这样一种所缘，像这样的话就叫做一种单空，也叫一种相似胜义，那么就如果在突破这样一种相似胜义把这样一种空执也打破掉之后呢，实际上就是接近于真实胜义谛了，就说见解方面就抉择到了离四边的这样一种真实胜义谛，所以说在这个当中呢也是宣讲了相似胜义谛和真实胜义谛，那么下面呢还有一些宣说</w:t>
      </w:r>
      <w:ins w:id="23" w:author="apple" w:date="2015-07-02T17:53:00Z">
        <w:r w:rsidR="008A602A">
          <w:rPr>
            <w:rFonts w:ascii="楷体" w:eastAsia="楷体" w:hAnsi="楷体" w:hint="eastAsia"/>
            <w:sz w:val="28"/>
            <w:szCs w:val="28"/>
          </w:rPr>
          <w:t>：</w:t>
        </w:r>
      </w:ins>
    </w:p>
    <w:p w:rsidR="008A602A" w:rsidRPr="008B7B17" w:rsidRDefault="00FA3589" w:rsidP="00B1313C">
      <w:pPr>
        <w:spacing w:line="360" w:lineRule="auto"/>
        <w:ind w:firstLine="570"/>
        <w:rPr>
          <w:ins w:id="24" w:author="apple" w:date="2015-07-02T17:53:00Z"/>
          <w:rFonts w:ascii="楷体" w:eastAsia="楷体" w:hAnsi="楷体"/>
          <w:b/>
          <w:sz w:val="28"/>
          <w:szCs w:val="28"/>
          <w:rPrChange w:id="25" w:author="apple" w:date="2015-07-06T20:29:00Z">
            <w:rPr>
              <w:ins w:id="26" w:author="apple" w:date="2015-07-02T17:53:00Z"/>
              <w:rFonts w:ascii="楷体" w:eastAsia="楷体" w:hAnsi="楷体"/>
              <w:sz w:val="28"/>
              <w:szCs w:val="28"/>
            </w:rPr>
          </w:rPrChange>
        </w:rPr>
      </w:pPr>
      <w:ins w:id="27" w:author="apple" w:date="2015-07-02T17:53:00Z">
        <w:r w:rsidRPr="008B7B17">
          <w:rPr>
            <w:rFonts w:ascii="楷体" w:eastAsia="楷体" w:hAnsi="楷体" w:hint="eastAsia"/>
            <w:b/>
            <w:sz w:val="28"/>
            <w:szCs w:val="28"/>
            <w:rPrChange w:id="28" w:author="apple" w:date="2015-07-06T20:29:00Z">
              <w:rPr>
                <w:rFonts w:ascii="楷体" w:eastAsia="楷体" w:hAnsi="楷体" w:hint="eastAsia"/>
                <w:sz w:val="28"/>
                <w:szCs w:val="28"/>
              </w:rPr>
            </w:rPrChange>
          </w:rPr>
          <w:t>【</w:t>
        </w:r>
      </w:ins>
      <w:ins w:id="29" w:author="apple" w:date="2015-07-02T18:00:00Z">
        <w:r w:rsidRPr="008B7B17">
          <w:rPr>
            <w:rFonts w:ascii="楷体" w:eastAsia="楷体" w:hAnsi="楷体" w:hint="eastAsia"/>
            <w:b/>
            <w:color w:val="000000"/>
            <w:sz w:val="28"/>
            <w:szCs w:val="28"/>
            <w:rPrChange w:id="30" w:author="apple" w:date="2015-07-06T20:29:00Z">
              <w:rPr>
                <w:rFonts w:ascii="华文楷体" w:eastAsia="华文楷体" w:hAnsi="华文楷体" w:hint="eastAsia"/>
                <w:color w:val="000000"/>
                <w:sz w:val="28"/>
                <w:szCs w:val="28"/>
              </w:rPr>
            </w:rPrChange>
          </w:rPr>
          <w:t>由于相似胜义与真实胜义接近并一致</w:t>
        </w:r>
        <w:r w:rsidRPr="008B7B17">
          <w:rPr>
            <w:rFonts w:ascii="楷体" w:eastAsia="楷体" w:hAnsi="楷体"/>
            <w:b/>
            <w:color w:val="000000"/>
            <w:sz w:val="28"/>
            <w:szCs w:val="28"/>
            <w:rPrChange w:id="31" w:author="apple" w:date="2015-07-06T20:29:00Z">
              <w:rPr>
                <w:color w:val="000000"/>
                <w:sz w:val="28"/>
                <w:szCs w:val="28"/>
              </w:rPr>
            </w:rPrChange>
          </w:rPr>
          <w:t>,</w:t>
        </w:r>
        <w:r w:rsidRPr="008B7B17">
          <w:rPr>
            <w:rFonts w:ascii="楷体" w:eastAsia="楷体" w:hAnsi="楷体" w:hint="eastAsia"/>
            <w:b/>
            <w:color w:val="000000"/>
            <w:sz w:val="28"/>
            <w:szCs w:val="28"/>
            <w:rPrChange w:id="32" w:author="apple" w:date="2015-07-06T20:29:00Z">
              <w:rPr>
                <w:rFonts w:ascii="华文楷体" w:eastAsia="华文楷体" w:hAnsi="华文楷体" w:hint="eastAsia"/>
                <w:color w:val="000000"/>
                <w:sz w:val="28"/>
                <w:szCs w:val="28"/>
              </w:rPr>
            </w:rPrChange>
          </w:rPr>
          <w:t>因此也可以算在胜义的范围中</w:t>
        </w:r>
        <w:r w:rsidRPr="008B7B17">
          <w:rPr>
            <w:rFonts w:ascii="楷体" w:eastAsia="楷体" w:hAnsi="楷体"/>
            <w:b/>
            <w:color w:val="000000"/>
            <w:sz w:val="28"/>
            <w:szCs w:val="28"/>
            <w:rPrChange w:id="33" w:author="apple" w:date="2015-07-06T20:29:00Z">
              <w:rPr>
                <w:color w:val="000000"/>
                <w:sz w:val="28"/>
                <w:szCs w:val="28"/>
              </w:rPr>
            </w:rPrChange>
          </w:rPr>
          <w:t>,</w:t>
        </w:r>
        <w:r w:rsidRPr="008B7B17">
          <w:rPr>
            <w:rFonts w:ascii="楷体" w:eastAsia="楷体" w:hAnsi="楷体" w:hint="eastAsia"/>
            <w:b/>
            <w:color w:val="000000"/>
            <w:sz w:val="28"/>
            <w:szCs w:val="28"/>
            <w:rPrChange w:id="34" w:author="apple" w:date="2015-07-06T20:29:00Z">
              <w:rPr>
                <w:rFonts w:ascii="华文楷体" w:eastAsia="华文楷体" w:hAnsi="华文楷体" w:hint="eastAsia"/>
                <w:color w:val="000000"/>
                <w:sz w:val="28"/>
                <w:szCs w:val="28"/>
              </w:rPr>
            </w:rPrChange>
          </w:rPr>
          <w:t>即称为随同胜义。</w:t>
        </w:r>
      </w:ins>
      <w:ins w:id="35" w:author="apple" w:date="2015-07-02T17:53:00Z">
        <w:r w:rsidRPr="008B7B17">
          <w:rPr>
            <w:rFonts w:ascii="楷体" w:eastAsia="楷体" w:hAnsi="楷体" w:hint="eastAsia"/>
            <w:b/>
            <w:sz w:val="28"/>
            <w:szCs w:val="28"/>
            <w:rPrChange w:id="36" w:author="apple" w:date="2015-07-06T20:29:00Z">
              <w:rPr>
                <w:rFonts w:ascii="楷体" w:eastAsia="楷体" w:hAnsi="楷体" w:hint="eastAsia"/>
                <w:sz w:val="28"/>
                <w:szCs w:val="28"/>
              </w:rPr>
            </w:rPrChange>
          </w:rPr>
          <w:t>】</w:t>
        </w:r>
      </w:ins>
    </w:p>
    <w:p w:rsidR="008D3023" w:rsidRDefault="00E77D91" w:rsidP="00B1313C">
      <w:pPr>
        <w:spacing w:line="360" w:lineRule="auto"/>
        <w:ind w:firstLine="570"/>
        <w:rPr>
          <w:ins w:id="37" w:author="apple" w:date="2015-07-02T18:02:00Z"/>
          <w:rFonts w:ascii="楷体" w:eastAsia="楷体" w:hAnsi="楷体"/>
          <w:sz w:val="28"/>
          <w:szCs w:val="28"/>
        </w:rPr>
      </w:pPr>
      <w:del w:id="38" w:author="apple" w:date="2015-07-02T17:53:00Z">
        <w:r w:rsidRPr="00B1313C" w:rsidDel="008A602A">
          <w:rPr>
            <w:rFonts w:ascii="楷体" w:eastAsia="楷体" w:hAnsi="楷体" w:hint="eastAsia"/>
            <w:sz w:val="28"/>
            <w:szCs w:val="28"/>
          </w:rPr>
          <w:delText>，</w:delText>
        </w:r>
      </w:del>
      <w:del w:id="39" w:author="apple" w:date="2015-07-02T18:00:00Z">
        <w:r w:rsidRPr="00B1313C" w:rsidDel="00D15E4B">
          <w:rPr>
            <w:rFonts w:ascii="楷体" w:eastAsia="楷体" w:hAnsi="楷体" w:hint="eastAsia"/>
            <w:sz w:val="28"/>
            <w:szCs w:val="28"/>
          </w:rPr>
          <w:delText>由于相似胜义与真实胜义接近并一致因此也可以算在胜义的范围中，就称为随同胜义</w:delText>
        </w:r>
      </w:del>
      <w:r w:rsidRPr="00B1313C">
        <w:rPr>
          <w:rFonts w:ascii="楷体" w:eastAsia="楷体" w:hAnsi="楷体" w:hint="eastAsia"/>
          <w:sz w:val="28"/>
          <w:szCs w:val="28"/>
        </w:rPr>
        <w:t>那么就说是相似胜义和真实胜义是接近的，</w:t>
      </w:r>
      <w:ins w:id="40" w:author="apple" w:date="2015-07-02T18:00:00Z">
        <w:r w:rsidR="00D15E4B">
          <w:rPr>
            <w:rFonts w:ascii="楷体" w:eastAsia="楷体" w:hAnsi="楷体" w:hint="eastAsia"/>
            <w:sz w:val="28"/>
            <w:szCs w:val="28"/>
          </w:rPr>
          <w:t>那么</w:t>
        </w:r>
      </w:ins>
      <w:r w:rsidRPr="00B1313C">
        <w:rPr>
          <w:rFonts w:ascii="楷体" w:eastAsia="楷体" w:hAnsi="楷体" w:hint="eastAsia"/>
          <w:sz w:val="28"/>
          <w:szCs w:val="28"/>
        </w:rPr>
        <w:t>从胜义的这个角度来讲可以说有一致性，那么就说是这个因为相似胜义谛</w:t>
      </w:r>
      <w:ins w:id="41" w:author="apple" w:date="2015-07-02T18:00:00Z">
        <w:r w:rsidR="008D3023">
          <w:rPr>
            <w:rFonts w:ascii="楷体" w:eastAsia="楷体" w:hAnsi="楷体" w:hint="eastAsia"/>
            <w:sz w:val="28"/>
            <w:szCs w:val="28"/>
          </w:rPr>
          <w:t>给</w:t>
        </w:r>
      </w:ins>
      <w:r w:rsidRPr="00B1313C">
        <w:rPr>
          <w:rFonts w:ascii="楷体" w:eastAsia="楷体" w:hAnsi="楷体" w:hint="eastAsia"/>
          <w:sz w:val="28"/>
          <w:szCs w:val="28"/>
        </w:rPr>
        <w:t>他必定也是对于一切从色法到一切智智之间的一切的</w:t>
      </w:r>
      <w:ins w:id="42" w:author="apple" w:date="2015-07-02T18:00:00Z">
        <w:r w:rsidR="008D3023">
          <w:rPr>
            <w:rFonts w:ascii="楷体" w:eastAsia="楷体" w:hAnsi="楷体" w:hint="eastAsia"/>
            <w:sz w:val="28"/>
            <w:szCs w:val="28"/>
          </w:rPr>
          <w:t>、</w:t>
        </w:r>
      </w:ins>
      <w:r w:rsidRPr="00B1313C">
        <w:rPr>
          <w:rFonts w:ascii="楷体" w:eastAsia="楷体" w:hAnsi="楷体" w:hint="eastAsia"/>
          <w:sz w:val="28"/>
          <w:szCs w:val="28"/>
        </w:rPr>
        <w:t>这样一种这个有实法都做观察，然后呢通过胜义理论就说把他的这样一种实执</w:t>
      </w:r>
      <w:del w:id="43" w:author="apple" w:date="2015-07-02T18:00:00Z">
        <w:r w:rsidRPr="00B1313C" w:rsidDel="008D3023">
          <w:rPr>
            <w:rFonts w:ascii="楷体" w:eastAsia="楷体" w:hAnsi="楷体" w:hint="eastAsia"/>
            <w:sz w:val="28"/>
            <w:szCs w:val="28"/>
          </w:rPr>
          <w:delText>打破</w:delText>
        </w:r>
      </w:del>
      <w:r w:rsidRPr="00B1313C">
        <w:rPr>
          <w:rFonts w:ascii="楷体" w:eastAsia="楷体" w:hAnsi="楷体" w:hint="eastAsia"/>
          <w:sz w:val="28"/>
          <w:szCs w:val="28"/>
        </w:rPr>
        <w:t>，打破之后呢他是抉择一个空的，也就是说他有一种这个色自性空，乃至于一切智智，一切智智自性空，那么从自空的范围来说或者从他的无本性的角度来讲，他是和真实胜义接近的</w:t>
      </w:r>
      <w:ins w:id="44" w:author="apple" w:date="2015-07-02T18:01:00Z">
        <w:r w:rsidR="008D3023">
          <w:rPr>
            <w:rFonts w:ascii="楷体" w:eastAsia="楷体" w:hAnsi="楷体" w:hint="eastAsia"/>
            <w:sz w:val="28"/>
            <w:szCs w:val="28"/>
          </w:rPr>
          <w:t>。</w:t>
        </w:r>
      </w:ins>
      <w:del w:id="45" w:author="apple" w:date="2015-07-02T18:01: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空这部分和真实胜义谛这个方面比较接近，而且从这样一种无自性的角度来讲也是有一致性，所以说呢可以算在胜义的范围中</w:t>
      </w:r>
      <w:ins w:id="46" w:author="apple" w:date="2015-07-02T18:01:00Z">
        <w:r w:rsidR="008D3023">
          <w:rPr>
            <w:rFonts w:ascii="楷体" w:eastAsia="楷体" w:hAnsi="楷体" w:hint="eastAsia"/>
            <w:sz w:val="28"/>
            <w:szCs w:val="28"/>
          </w:rPr>
          <w:t>。</w:t>
        </w:r>
      </w:ins>
      <w:del w:id="47" w:author="apple" w:date="2015-07-02T18:01: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他可以算在胜义范围，就说他原因呢就是这样的</w:t>
      </w:r>
      <w:ins w:id="48" w:author="apple" w:date="2015-07-02T18:01:00Z">
        <w:r w:rsidR="008D3023">
          <w:rPr>
            <w:rFonts w:ascii="楷体" w:eastAsia="楷体" w:hAnsi="楷体" w:hint="eastAsia"/>
            <w:sz w:val="28"/>
            <w:szCs w:val="28"/>
          </w:rPr>
          <w:t>。</w:t>
        </w:r>
      </w:ins>
      <w:del w:id="49" w:author="apple" w:date="2015-07-02T18:01: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其实实际上这个地方语气当中可以算在胜义范围当中呢，就前面我们提到过</w:t>
      </w:r>
      <w:ins w:id="50" w:author="apple" w:date="2015-07-02T18:01:00Z">
        <w:r w:rsidR="008D3023">
          <w:rPr>
            <w:rFonts w:ascii="楷体" w:eastAsia="楷体" w:hAnsi="楷体" w:hint="eastAsia"/>
            <w:sz w:val="28"/>
            <w:szCs w:val="28"/>
          </w:rPr>
          <w:t>，</w:t>
        </w:r>
      </w:ins>
      <w:r w:rsidRPr="00B1313C">
        <w:rPr>
          <w:rFonts w:ascii="楷体" w:eastAsia="楷体" w:hAnsi="楷体" w:hint="eastAsia"/>
          <w:sz w:val="28"/>
          <w:szCs w:val="28"/>
        </w:rPr>
        <w:t>真实义来讲这样一种这个单空呢</w:t>
      </w:r>
      <w:ins w:id="51" w:author="apple" w:date="2015-07-02T18:01:00Z">
        <w:r w:rsidR="008D3023">
          <w:rPr>
            <w:rFonts w:ascii="楷体" w:eastAsia="楷体" w:hAnsi="楷体" w:hint="eastAsia"/>
            <w:sz w:val="28"/>
            <w:szCs w:val="28"/>
          </w:rPr>
          <w:t>，</w:t>
        </w:r>
      </w:ins>
      <w:r w:rsidRPr="00B1313C">
        <w:rPr>
          <w:rFonts w:ascii="楷体" w:eastAsia="楷体" w:hAnsi="楷体" w:hint="eastAsia"/>
          <w:sz w:val="28"/>
          <w:szCs w:val="28"/>
        </w:rPr>
        <w:t>他是属于真世俗假胜义，因为他是分别心的对镜</w:t>
      </w:r>
      <w:ins w:id="52" w:author="apple" w:date="2015-07-02T18:01:00Z">
        <w:r w:rsidR="008D3023">
          <w:rPr>
            <w:rFonts w:ascii="楷体" w:eastAsia="楷体" w:hAnsi="楷体" w:hint="eastAsia"/>
            <w:sz w:val="28"/>
            <w:szCs w:val="28"/>
          </w:rPr>
          <w:t>。</w:t>
        </w:r>
      </w:ins>
      <w:del w:id="53" w:author="apple" w:date="2015-07-02T18:01: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他是分别心对镜的缘故呢</w:t>
      </w:r>
      <w:ins w:id="54" w:author="apple" w:date="2015-07-02T18:01:00Z">
        <w:r w:rsidR="008D3023">
          <w:rPr>
            <w:rFonts w:ascii="楷体" w:eastAsia="楷体" w:hAnsi="楷体" w:hint="eastAsia"/>
            <w:sz w:val="28"/>
            <w:szCs w:val="28"/>
          </w:rPr>
          <w:t>，</w:t>
        </w:r>
      </w:ins>
      <w:r w:rsidRPr="00B1313C">
        <w:rPr>
          <w:rFonts w:ascii="楷体" w:eastAsia="楷体" w:hAnsi="楷体" w:hint="eastAsia"/>
          <w:sz w:val="28"/>
          <w:szCs w:val="28"/>
        </w:rPr>
        <w:t>肯定是算在世俗的范围当中，但是呢他和真实胜义谛接近和有一致性，所以说他可以算在胜义的范围当中</w:t>
      </w:r>
      <w:ins w:id="55" w:author="apple" w:date="2015-07-02T18:01:00Z">
        <w:r w:rsidR="008D3023">
          <w:rPr>
            <w:rFonts w:ascii="楷体" w:eastAsia="楷体" w:hAnsi="楷体" w:hint="eastAsia"/>
            <w:sz w:val="28"/>
            <w:szCs w:val="28"/>
          </w:rPr>
          <w:t>。</w:t>
        </w:r>
      </w:ins>
      <w:del w:id="56" w:author="apple" w:date="2015-07-02T18:01: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或者说他可以作为趋向</w:t>
      </w:r>
      <w:ins w:id="57" w:author="apple" w:date="2015-07-02T18:01:00Z">
        <w:r w:rsidR="008D3023">
          <w:rPr>
            <w:rFonts w:ascii="楷体" w:eastAsia="楷体" w:hAnsi="楷体" w:hint="eastAsia"/>
            <w:sz w:val="28"/>
            <w:szCs w:val="28"/>
          </w:rPr>
          <w:t>于</w:t>
        </w:r>
      </w:ins>
      <w:r w:rsidRPr="00B1313C">
        <w:rPr>
          <w:rFonts w:ascii="楷体" w:eastAsia="楷体" w:hAnsi="楷体" w:hint="eastAsia"/>
          <w:sz w:val="28"/>
          <w:szCs w:val="28"/>
        </w:rPr>
        <w:t>真实胜义谛阶</w:t>
      </w:r>
      <w:r w:rsidRPr="00B1313C">
        <w:rPr>
          <w:rFonts w:ascii="楷体" w:eastAsia="楷体" w:hAnsi="楷体" w:hint="eastAsia"/>
          <w:sz w:val="28"/>
          <w:szCs w:val="28"/>
        </w:rPr>
        <w:lastRenderedPageBreak/>
        <w:t>梯的缘故</w:t>
      </w:r>
      <w:ins w:id="58" w:author="apple" w:date="2015-07-02T18:01:00Z">
        <w:r w:rsidR="008D3023">
          <w:rPr>
            <w:rFonts w:ascii="楷体" w:eastAsia="楷体" w:hAnsi="楷体" w:hint="eastAsia"/>
            <w:sz w:val="28"/>
            <w:szCs w:val="28"/>
          </w:rPr>
          <w:t>，</w:t>
        </w:r>
      </w:ins>
      <w:r w:rsidRPr="00B1313C">
        <w:rPr>
          <w:rFonts w:ascii="楷体" w:eastAsia="楷体" w:hAnsi="楷体" w:hint="eastAsia"/>
          <w:sz w:val="28"/>
          <w:szCs w:val="28"/>
        </w:rPr>
        <w:t>可以算在这样一种这个胜义的范围当中，即称为随同胜义</w:t>
      </w:r>
      <w:del w:id="59" w:author="apple" w:date="2015-07-02T18:01:00Z">
        <w:r w:rsidRPr="00B1313C" w:rsidDel="008D3023">
          <w:rPr>
            <w:rFonts w:ascii="楷体" w:eastAsia="楷体" w:hAnsi="楷体" w:hint="eastAsia"/>
            <w:sz w:val="28"/>
            <w:szCs w:val="28"/>
          </w:rPr>
          <w:delText>，</w:delText>
        </w:r>
      </w:del>
      <w:ins w:id="60" w:author="apple" w:date="2015-07-02T18:01:00Z">
        <w:r w:rsidR="008D3023">
          <w:rPr>
            <w:rFonts w:ascii="楷体" w:eastAsia="楷体" w:hAnsi="楷体" w:hint="eastAsia"/>
            <w:sz w:val="28"/>
            <w:szCs w:val="28"/>
          </w:rPr>
          <w:t>。</w:t>
        </w:r>
      </w:ins>
      <w:r w:rsidRPr="00B1313C">
        <w:rPr>
          <w:rFonts w:ascii="楷体" w:eastAsia="楷体" w:hAnsi="楷体" w:hint="eastAsia"/>
          <w:sz w:val="28"/>
          <w:szCs w:val="28"/>
        </w:rPr>
        <w:t>那么这个以上对于这样一种真实胜义和相似胜义他们二者之间的区别呢也作了一番宣说</w:t>
      </w:r>
      <w:ins w:id="61" w:author="apple" w:date="2015-07-02T18:01:00Z">
        <w:r w:rsidR="008D3023">
          <w:rPr>
            <w:rFonts w:ascii="楷体" w:eastAsia="楷体" w:hAnsi="楷体" w:hint="eastAsia"/>
            <w:sz w:val="28"/>
            <w:szCs w:val="28"/>
          </w:rPr>
          <w:t>。</w:t>
        </w:r>
      </w:ins>
      <w:del w:id="62" w:author="apple" w:date="2015-07-02T18:01: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下面呢是麦彭仁波切给予一个殊胜的教言</w:t>
      </w:r>
      <w:ins w:id="63" w:author="apple" w:date="2015-07-02T18:02:00Z">
        <w:r w:rsidR="008D3023">
          <w:rPr>
            <w:rFonts w:ascii="楷体" w:eastAsia="楷体" w:hAnsi="楷体" w:hint="eastAsia"/>
            <w:sz w:val="28"/>
            <w:szCs w:val="28"/>
          </w:rPr>
          <w:t>：</w:t>
        </w:r>
      </w:ins>
    </w:p>
    <w:p w:rsidR="008D3023" w:rsidRPr="00402DC0" w:rsidRDefault="008D3023" w:rsidP="00B1313C">
      <w:pPr>
        <w:spacing w:line="360" w:lineRule="auto"/>
        <w:ind w:firstLine="570"/>
        <w:rPr>
          <w:ins w:id="64" w:author="apple" w:date="2015-07-02T18:02:00Z"/>
          <w:rFonts w:ascii="楷体" w:eastAsia="楷体" w:hAnsi="楷体"/>
          <w:b/>
          <w:sz w:val="28"/>
          <w:szCs w:val="28"/>
          <w:rPrChange w:id="65" w:author="apple" w:date="2015-07-06T20:15:00Z">
            <w:rPr>
              <w:ins w:id="66" w:author="apple" w:date="2015-07-02T18:02:00Z"/>
              <w:rFonts w:ascii="楷体" w:eastAsia="楷体" w:hAnsi="楷体"/>
              <w:sz w:val="28"/>
              <w:szCs w:val="28"/>
            </w:rPr>
          </w:rPrChange>
        </w:rPr>
      </w:pPr>
      <w:ins w:id="67" w:author="apple" w:date="2015-07-02T18:02:00Z">
        <w:r w:rsidRPr="00402DC0">
          <w:rPr>
            <w:rFonts w:ascii="楷体" w:eastAsia="楷体" w:hAnsi="楷体" w:hint="eastAsia"/>
            <w:b/>
            <w:sz w:val="28"/>
            <w:szCs w:val="28"/>
            <w:rPrChange w:id="68" w:author="apple" w:date="2015-07-06T20:15:00Z">
              <w:rPr>
                <w:rFonts w:ascii="楷体" w:eastAsia="楷体" w:hAnsi="楷体" w:hint="eastAsia"/>
                <w:sz w:val="28"/>
                <w:szCs w:val="28"/>
              </w:rPr>
            </w:rPrChange>
          </w:rPr>
          <w:t>【</w:t>
        </w:r>
        <w:r w:rsidRPr="00402DC0">
          <w:rPr>
            <w:rFonts w:ascii="楷体" w:eastAsia="楷体" w:hAnsi="楷体" w:hint="eastAsia"/>
            <w:b/>
            <w:color w:val="000000"/>
            <w:sz w:val="28"/>
            <w:szCs w:val="28"/>
            <w:rPrChange w:id="69" w:author="apple" w:date="2015-07-06T20:15:00Z">
              <w:rPr>
                <w:rFonts w:ascii="华文楷体" w:eastAsia="华文楷体" w:hAnsi="华文楷体" w:hint="eastAsia"/>
                <w:color w:val="000000"/>
                <w:sz w:val="28"/>
                <w:szCs w:val="28"/>
              </w:rPr>
            </w:rPrChange>
          </w:rPr>
          <w:t>我们务必要清楚,通过修持这一法理而有亲身体会的补特伽罗,观待后得的承认方式无论是取应成派还是自续派等任何名称,实际上证悟的高低无有</w:t>
        </w:r>
      </w:ins>
      <w:ins w:id="70" w:author="apple" w:date="2015-07-02T18:50:00Z">
        <w:r w:rsidR="006A74EA" w:rsidRPr="00402DC0">
          <w:rPr>
            <w:rFonts w:ascii="楷体" w:eastAsia="楷体" w:hAnsi="楷体" w:hint="eastAsia"/>
            <w:b/>
            <w:color w:val="000000"/>
            <w:sz w:val="28"/>
            <w:szCs w:val="28"/>
            <w:rPrChange w:id="71" w:author="apple" w:date="2015-07-06T20:15:00Z">
              <w:rPr>
                <w:rFonts w:ascii="华文楷体" w:eastAsia="华文楷体" w:hAnsi="华文楷体" w:hint="eastAsia"/>
                <w:color w:val="000000"/>
                <w:sz w:val="28"/>
                <w:szCs w:val="28"/>
              </w:rPr>
            </w:rPrChange>
          </w:rPr>
          <w:t>承许</w:t>
        </w:r>
      </w:ins>
      <w:ins w:id="72" w:author="apple" w:date="2015-07-02T18:02:00Z">
        <w:r w:rsidRPr="00402DC0">
          <w:rPr>
            <w:rFonts w:ascii="楷体" w:eastAsia="楷体" w:hAnsi="楷体" w:hint="eastAsia"/>
            <w:b/>
            <w:color w:val="000000"/>
            <w:sz w:val="28"/>
            <w:szCs w:val="28"/>
            <w:rPrChange w:id="73" w:author="apple" w:date="2015-07-06T20:15:00Z">
              <w:rPr>
                <w:rFonts w:ascii="华文楷体" w:eastAsia="华文楷体" w:hAnsi="华文楷体" w:hint="eastAsia"/>
                <w:color w:val="000000"/>
                <w:sz w:val="28"/>
                <w:szCs w:val="28"/>
              </w:rPr>
            </w:rPrChange>
          </w:rPr>
          <w:t>差别,都已达到了圣者所照见的境界,这一要点完全一致。</w:t>
        </w:r>
        <w:r w:rsidRPr="00402DC0">
          <w:rPr>
            <w:rFonts w:ascii="楷体" w:eastAsia="楷体" w:hAnsi="楷体" w:hint="eastAsia"/>
            <w:b/>
            <w:sz w:val="28"/>
            <w:szCs w:val="28"/>
            <w:rPrChange w:id="74" w:author="apple" w:date="2015-07-06T20:15:00Z">
              <w:rPr>
                <w:rFonts w:ascii="楷体" w:eastAsia="楷体" w:hAnsi="楷体" w:hint="eastAsia"/>
                <w:sz w:val="28"/>
                <w:szCs w:val="28"/>
              </w:rPr>
            </w:rPrChange>
          </w:rPr>
          <w:t>】</w:t>
        </w:r>
      </w:ins>
    </w:p>
    <w:p w:rsidR="008D3023" w:rsidRDefault="00E77D91" w:rsidP="00B1313C">
      <w:pPr>
        <w:spacing w:line="360" w:lineRule="auto"/>
        <w:ind w:firstLine="570"/>
        <w:rPr>
          <w:ins w:id="75" w:author="apple" w:date="2015-07-02T18:05:00Z"/>
          <w:rFonts w:ascii="楷体" w:eastAsia="楷体" w:hAnsi="楷体"/>
          <w:sz w:val="28"/>
          <w:szCs w:val="28"/>
        </w:rPr>
      </w:pPr>
      <w:del w:id="76" w:author="apple" w:date="2015-07-02T18:02:00Z">
        <w:r w:rsidRPr="00B1313C" w:rsidDel="008D3023">
          <w:rPr>
            <w:rFonts w:ascii="楷体" w:eastAsia="楷体" w:hAnsi="楷体" w:hint="eastAsia"/>
            <w:sz w:val="28"/>
            <w:szCs w:val="28"/>
          </w:rPr>
          <w:delText>我们务必要清楚通过修持这一法理而有亲身体会的补特伽罗，观待后得的承认方式无论是取应成派还是自续派的任何名称实际上证悟的高低无有承许差别，都以达到了圣者所照见的境界，这一要点完全一致，</w:delText>
        </w:r>
      </w:del>
      <w:r w:rsidRPr="00B1313C">
        <w:rPr>
          <w:rFonts w:ascii="楷体" w:eastAsia="楷体" w:hAnsi="楷体" w:hint="eastAsia"/>
          <w:sz w:val="28"/>
          <w:szCs w:val="28"/>
        </w:rPr>
        <w:t>那么就说是我们务必要清楚因为前面对于相似胜义，对于真实胜义</w:t>
      </w:r>
      <w:ins w:id="77" w:author="apple" w:date="2015-07-02T18:03:00Z">
        <w:r w:rsidR="008D3023">
          <w:rPr>
            <w:rFonts w:ascii="楷体" w:eastAsia="楷体" w:hAnsi="楷体" w:hint="eastAsia"/>
            <w:sz w:val="28"/>
            <w:szCs w:val="28"/>
          </w:rPr>
          <w:t>、</w:t>
        </w:r>
      </w:ins>
      <w:r w:rsidRPr="00B1313C">
        <w:rPr>
          <w:rFonts w:ascii="楷体" w:eastAsia="楷体" w:hAnsi="楷体" w:hint="eastAsia"/>
          <w:sz w:val="28"/>
          <w:szCs w:val="28"/>
        </w:rPr>
        <w:t>对于自续派应成派等等</w:t>
      </w:r>
      <w:ins w:id="78" w:author="apple" w:date="2015-07-02T18:03:00Z">
        <w:r w:rsidR="008D3023">
          <w:rPr>
            <w:rFonts w:ascii="楷体" w:eastAsia="楷体" w:hAnsi="楷体" w:hint="eastAsia"/>
            <w:sz w:val="28"/>
            <w:szCs w:val="28"/>
          </w:rPr>
          <w:t>，</w:t>
        </w:r>
      </w:ins>
      <w:r w:rsidRPr="00B1313C">
        <w:rPr>
          <w:rFonts w:ascii="楷体" w:eastAsia="楷体" w:hAnsi="楷体" w:hint="eastAsia"/>
          <w:sz w:val="28"/>
          <w:szCs w:val="28"/>
        </w:rPr>
        <w:t>一些观点已经做了一些观察了，那么就说后学的我们</w:t>
      </w:r>
      <w:ins w:id="79" w:author="apple" w:date="2015-07-02T18:03:00Z">
        <w:r w:rsidR="008D3023">
          <w:rPr>
            <w:rFonts w:ascii="楷体" w:eastAsia="楷体" w:hAnsi="楷体" w:hint="eastAsia"/>
            <w:sz w:val="28"/>
            <w:szCs w:val="28"/>
          </w:rPr>
          <w:t>、</w:t>
        </w:r>
      </w:ins>
      <w:r w:rsidRPr="00B1313C">
        <w:rPr>
          <w:rFonts w:ascii="楷体" w:eastAsia="楷体" w:hAnsi="楷体" w:hint="eastAsia"/>
          <w:sz w:val="28"/>
          <w:szCs w:val="28"/>
        </w:rPr>
        <w:t>后学的弟子如果不善巧的了知这样一种祖师大德的意趣的话</w:t>
      </w:r>
      <w:ins w:id="80" w:author="apple" w:date="2015-07-02T18:03:00Z">
        <w:r w:rsidR="008D3023">
          <w:rPr>
            <w:rFonts w:ascii="楷体" w:eastAsia="楷体" w:hAnsi="楷体" w:hint="eastAsia"/>
            <w:sz w:val="28"/>
            <w:szCs w:val="28"/>
          </w:rPr>
          <w:t>，</w:t>
        </w:r>
      </w:ins>
      <w:r w:rsidRPr="00B1313C">
        <w:rPr>
          <w:rFonts w:ascii="楷体" w:eastAsia="楷体" w:hAnsi="楷体" w:hint="eastAsia"/>
          <w:sz w:val="28"/>
          <w:szCs w:val="28"/>
        </w:rPr>
        <w:t>容易有所偏颇</w:t>
      </w:r>
      <w:del w:id="81" w:author="apple" w:date="2015-07-02T18:03:00Z">
        <w:r w:rsidRPr="00B1313C" w:rsidDel="008D3023">
          <w:rPr>
            <w:rFonts w:ascii="楷体" w:eastAsia="楷体" w:hAnsi="楷体" w:hint="eastAsia"/>
            <w:sz w:val="28"/>
            <w:szCs w:val="28"/>
          </w:rPr>
          <w:delText>，</w:delText>
        </w:r>
      </w:del>
      <w:ins w:id="82" w:author="apple" w:date="2015-07-02T18:03:00Z">
        <w:r w:rsidR="008D3023">
          <w:rPr>
            <w:rFonts w:ascii="楷体" w:eastAsia="楷体" w:hAnsi="楷体" w:hint="eastAsia"/>
            <w:sz w:val="28"/>
            <w:szCs w:val="28"/>
          </w:rPr>
          <w:t>。</w:t>
        </w:r>
      </w:ins>
      <w:r w:rsidRPr="00B1313C">
        <w:rPr>
          <w:rFonts w:ascii="楷体" w:eastAsia="楷体" w:hAnsi="楷体" w:hint="eastAsia"/>
          <w:sz w:val="28"/>
          <w:szCs w:val="28"/>
        </w:rPr>
        <w:t>容易在显现</w:t>
      </w:r>
      <w:ins w:id="83" w:author="apple" w:date="2015-07-02T18:03:00Z">
        <w:r w:rsidR="008D3023">
          <w:rPr>
            <w:rFonts w:ascii="楷体" w:eastAsia="楷体" w:hAnsi="楷体" w:hint="eastAsia"/>
            <w:sz w:val="28"/>
            <w:szCs w:val="28"/>
          </w:rPr>
          <w:t>上面的</w:t>
        </w:r>
      </w:ins>
      <w:r w:rsidRPr="00B1313C">
        <w:rPr>
          <w:rFonts w:ascii="楷体" w:eastAsia="楷体" w:hAnsi="楷体" w:hint="eastAsia"/>
          <w:sz w:val="28"/>
          <w:szCs w:val="28"/>
        </w:rPr>
        <w:t>宗派的观点上</w:t>
      </w:r>
      <w:ins w:id="84" w:author="apple" w:date="2015-07-02T18:03:00Z">
        <w:r w:rsidR="008D3023">
          <w:rPr>
            <w:rFonts w:ascii="楷体" w:eastAsia="楷体" w:hAnsi="楷体" w:hint="eastAsia"/>
            <w:sz w:val="28"/>
            <w:szCs w:val="28"/>
          </w:rPr>
          <w:t>，</w:t>
        </w:r>
      </w:ins>
      <w:r w:rsidRPr="00B1313C">
        <w:rPr>
          <w:rFonts w:ascii="楷体" w:eastAsia="楷体" w:hAnsi="楷体" w:hint="eastAsia"/>
          <w:sz w:val="28"/>
          <w:szCs w:val="28"/>
        </w:rPr>
        <w:t>去对这些大德做一番评论，做一番这样一种高低贤劣的一种评论，所以像这样有时候会伤害到我们的修行</w:t>
      </w:r>
      <w:ins w:id="85" w:author="apple" w:date="2015-07-02T18:03:00Z">
        <w:r w:rsidR="008D3023">
          <w:rPr>
            <w:rFonts w:ascii="楷体" w:eastAsia="楷体" w:hAnsi="楷体" w:hint="eastAsia"/>
            <w:sz w:val="28"/>
            <w:szCs w:val="28"/>
          </w:rPr>
          <w:t>。</w:t>
        </w:r>
      </w:ins>
      <w:del w:id="86" w:author="apple" w:date="2015-07-02T18:03: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会伤害到我们的相续</w:t>
      </w:r>
      <w:ins w:id="87" w:author="apple" w:date="2015-07-02T18:03:00Z">
        <w:r w:rsidR="008D3023">
          <w:rPr>
            <w:rFonts w:ascii="楷体" w:eastAsia="楷体" w:hAnsi="楷体" w:hint="eastAsia"/>
            <w:sz w:val="28"/>
            <w:szCs w:val="28"/>
          </w:rPr>
          <w:t>。</w:t>
        </w:r>
      </w:ins>
      <w:del w:id="88" w:author="apple" w:date="2015-07-02T18:03: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因此说呢我们务必要清楚通过修持这个地方的这一法理</w:t>
      </w:r>
      <w:ins w:id="89" w:author="apple" w:date="2015-07-02T18:04:00Z">
        <w:r w:rsidR="008D3023">
          <w:rPr>
            <w:rFonts w:ascii="楷体" w:eastAsia="楷体" w:hAnsi="楷体" w:hint="eastAsia"/>
            <w:sz w:val="28"/>
            <w:szCs w:val="28"/>
          </w:rPr>
          <w:t>，“这一法理”这里</w:t>
        </w:r>
      </w:ins>
      <w:r w:rsidRPr="00B1313C">
        <w:rPr>
          <w:rFonts w:ascii="楷体" w:eastAsia="楷体" w:hAnsi="楷体" w:hint="eastAsia"/>
          <w:sz w:val="28"/>
          <w:szCs w:val="28"/>
        </w:rPr>
        <w:t>并不是完全指前面的随同胜义</w:t>
      </w:r>
      <w:ins w:id="90" w:author="apple" w:date="2015-07-02T18:04:00Z">
        <w:r w:rsidR="008D3023">
          <w:rPr>
            <w:rFonts w:ascii="楷体" w:eastAsia="楷体" w:hAnsi="楷体" w:hint="eastAsia"/>
            <w:sz w:val="28"/>
            <w:szCs w:val="28"/>
          </w:rPr>
          <w:t>，</w:t>
        </w:r>
      </w:ins>
      <w:r w:rsidRPr="00B1313C">
        <w:rPr>
          <w:rFonts w:ascii="楷体" w:eastAsia="楷体" w:hAnsi="楷体" w:hint="eastAsia"/>
          <w:sz w:val="28"/>
          <w:szCs w:val="28"/>
        </w:rPr>
        <w:t>不是讲这个相似胜义，这一法理的意思就是讲这样一种中观的道理，或者就说是真正离四边的入定根本慧定的这样境界道理，通过修持这个中观的法尔理而又亲身体会，这个地方的</w:t>
      </w:r>
      <w:ins w:id="91" w:author="apple" w:date="2015-07-02T18:04:00Z">
        <w:r w:rsidR="008D3023">
          <w:rPr>
            <w:rFonts w:ascii="楷体" w:eastAsia="楷体" w:hAnsi="楷体" w:hint="eastAsia"/>
            <w:sz w:val="28"/>
            <w:szCs w:val="28"/>
          </w:rPr>
          <w:t>“</w:t>
        </w:r>
      </w:ins>
      <w:r w:rsidRPr="00B1313C">
        <w:rPr>
          <w:rFonts w:ascii="楷体" w:eastAsia="楷体" w:hAnsi="楷体" w:hint="eastAsia"/>
          <w:sz w:val="28"/>
          <w:szCs w:val="28"/>
        </w:rPr>
        <w:t>亲身体会</w:t>
      </w:r>
      <w:ins w:id="92" w:author="apple" w:date="2015-07-02T18:04:00Z">
        <w:r w:rsidR="008D3023">
          <w:rPr>
            <w:rFonts w:ascii="楷体" w:eastAsia="楷体" w:hAnsi="楷体" w:hint="eastAsia"/>
            <w:sz w:val="28"/>
            <w:szCs w:val="28"/>
          </w:rPr>
          <w:t>”</w:t>
        </w:r>
      </w:ins>
      <w:r w:rsidRPr="00B1313C">
        <w:rPr>
          <w:rFonts w:ascii="楷体" w:eastAsia="楷体" w:hAnsi="楷体" w:hint="eastAsia"/>
          <w:sz w:val="28"/>
          <w:szCs w:val="28"/>
        </w:rPr>
        <w:t>就是讲入定的境界，真</w:t>
      </w:r>
      <w:ins w:id="93" w:author="apple" w:date="2015-07-02T18:04:00Z">
        <w:r w:rsidR="008D3023">
          <w:rPr>
            <w:rFonts w:ascii="楷体" w:eastAsia="楷体" w:hAnsi="楷体" w:hint="eastAsia"/>
            <w:sz w:val="28"/>
            <w:szCs w:val="28"/>
          </w:rPr>
          <w:t>的</w:t>
        </w:r>
      </w:ins>
      <w:del w:id="94" w:author="apple" w:date="2015-07-02T18:04:00Z">
        <w:r w:rsidRPr="00B1313C" w:rsidDel="008D3023">
          <w:rPr>
            <w:rFonts w:ascii="楷体" w:eastAsia="楷体" w:hAnsi="楷体" w:hint="eastAsia"/>
            <w:sz w:val="28"/>
            <w:szCs w:val="28"/>
          </w:rPr>
          <w:delText>正</w:delText>
        </w:r>
      </w:del>
      <w:r w:rsidRPr="00B1313C">
        <w:rPr>
          <w:rFonts w:ascii="楷体" w:eastAsia="楷体" w:hAnsi="楷体" w:hint="eastAsia"/>
          <w:sz w:val="28"/>
          <w:szCs w:val="28"/>
        </w:rPr>
        <w:t>已经现证的一种境界的补特伽罗</w:t>
      </w:r>
      <w:ins w:id="95" w:author="apple" w:date="2015-07-02T18:04:00Z">
        <w:r w:rsidR="008D3023">
          <w:rPr>
            <w:rFonts w:ascii="楷体" w:eastAsia="楷体" w:hAnsi="楷体" w:hint="eastAsia"/>
            <w:sz w:val="28"/>
            <w:szCs w:val="28"/>
          </w:rPr>
          <w:t>。</w:t>
        </w:r>
      </w:ins>
      <w:del w:id="96" w:author="apple" w:date="2015-07-02T18:04: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那么就说他们已经通过亲身的体会已经了知了一切万法的真实相，观待后得的承认方式无论是取应成派还是自续派的任何名称</w:t>
      </w:r>
      <w:ins w:id="97" w:author="apple" w:date="2015-07-02T18:05:00Z">
        <w:r w:rsidR="008D3023">
          <w:rPr>
            <w:rFonts w:ascii="楷体" w:eastAsia="楷体" w:hAnsi="楷体" w:hint="eastAsia"/>
            <w:sz w:val="28"/>
            <w:szCs w:val="28"/>
          </w:rPr>
          <w:t>。</w:t>
        </w:r>
      </w:ins>
    </w:p>
    <w:p w:rsidR="008D3023" w:rsidRDefault="00E77D91" w:rsidP="00B1313C">
      <w:pPr>
        <w:spacing w:line="360" w:lineRule="auto"/>
        <w:ind w:firstLine="570"/>
        <w:rPr>
          <w:ins w:id="98" w:author="apple" w:date="2015-07-02T18:08:00Z"/>
          <w:rFonts w:ascii="楷体" w:eastAsia="楷体" w:hAnsi="楷体"/>
          <w:sz w:val="28"/>
          <w:szCs w:val="28"/>
        </w:rPr>
      </w:pPr>
      <w:del w:id="99" w:author="apple" w:date="2015-07-02T18:05: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真实义当中呢</w:t>
      </w:r>
      <w:ins w:id="100" w:author="apple" w:date="2015-07-02T18:05:00Z">
        <w:r w:rsidR="008D3023">
          <w:rPr>
            <w:rFonts w:ascii="楷体" w:eastAsia="楷体" w:hAnsi="楷体" w:hint="eastAsia"/>
            <w:sz w:val="28"/>
            <w:szCs w:val="28"/>
          </w:rPr>
          <w:t>，</w:t>
        </w:r>
      </w:ins>
      <w:r w:rsidRPr="00B1313C">
        <w:rPr>
          <w:rFonts w:ascii="楷体" w:eastAsia="楷体" w:hAnsi="楷体" w:hint="eastAsia"/>
          <w:sz w:val="28"/>
          <w:szCs w:val="28"/>
        </w:rPr>
        <w:t>就说一切的中观伦师就以前的中观伦师都已经都是证悟了一切万法的真实性的</w:t>
      </w:r>
      <w:ins w:id="101" w:author="apple" w:date="2015-07-02T18:05:00Z">
        <w:r w:rsidR="008D3023">
          <w:rPr>
            <w:rFonts w:ascii="楷体" w:eastAsia="楷体" w:hAnsi="楷体" w:hint="eastAsia"/>
            <w:sz w:val="28"/>
            <w:szCs w:val="28"/>
          </w:rPr>
          <w:t>。</w:t>
        </w:r>
      </w:ins>
      <w:del w:id="102" w:author="apple" w:date="2015-07-02T18:05: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但是呢是在观待后得的承认方式上面</w:t>
      </w:r>
      <w:r w:rsidRPr="00B1313C">
        <w:rPr>
          <w:rFonts w:ascii="楷体" w:eastAsia="楷体" w:hAnsi="楷体" w:hint="eastAsia"/>
          <w:sz w:val="28"/>
          <w:szCs w:val="28"/>
        </w:rPr>
        <w:lastRenderedPageBreak/>
        <w:t>呢</w:t>
      </w:r>
      <w:ins w:id="103" w:author="apple" w:date="2015-07-02T18:05:00Z">
        <w:r w:rsidR="008D3023">
          <w:rPr>
            <w:rFonts w:ascii="楷体" w:eastAsia="楷体" w:hAnsi="楷体" w:hint="eastAsia"/>
            <w:sz w:val="28"/>
            <w:szCs w:val="28"/>
          </w:rPr>
          <w:t>，</w:t>
        </w:r>
      </w:ins>
      <w:r w:rsidRPr="00B1313C">
        <w:rPr>
          <w:rFonts w:ascii="楷体" w:eastAsia="楷体" w:hAnsi="楷体" w:hint="eastAsia"/>
          <w:sz w:val="28"/>
          <w:szCs w:val="28"/>
        </w:rPr>
        <w:t>有些时候是观待于这个众生的根性</w:t>
      </w:r>
      <w:ins w:id="104" w:author="apple" w:date="2015-07-02T18:05:00Z">
        <w:r w:rsidR="008D3023">
          <w:rPr>
            <w:rFonts w:ascii="楷体" w:eastAsia="楷体" w:hAnsi="楷体" w:hint="eastAsia"/>
            <w:sz w:val="28"/>
            <w:szCs w:val="28"/>
          </w:rPr>
          <w:t>。</w:t>
        </w:r>
      </w:ins>
      <w:del w:id="105" w:author="apple" w:date="2015-07-02T18:05: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就说五官六根所许从世间来安立的</w:t>
      </w:r>
      <w:ins w:id="106" w:author="apple" w:date="2015-07-02T18:05:00Z">
        <w:r w:rsidR="008D3023">
          <w:rPr>
            <w:rFonts w:ascii="楷体" w:eastAsia="楷体" w:hAnsi="楷体" w:hint="eastAsia"/>
            <w:sz w:val="28"/>
            <w:szCs w:val="28"/>
          </w:rPr>
          <w:t>。</w:t>
        </w:r>
      </w:ins>
      <w:del w:id="107" w:author="apple" w:date="2015-07-02T18:05: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取应成派的这样一种名字</w:t>
      </w:r>
      <w:ins w:id="108" w:author="apple" w:date="2015-07-02T18:05:00Z">
        <w:r w:rsidR="008D3023">
          <w:rPr>
            <w:rFonts w:ascii="楷体" w:eastAsia="楷体" w:hAnsi="楷体" w:hint="eastAsia"/>
            <w:sz w:val="28"/>
            <w:szCs w:val="28"/>
          </w:rPr>
          <w:t>。</w:t>
        </w:r>
      </w:ins>
      <w:r w:rsidRPr="00B1313C">
        <w:rPr>
          <w:rFonts w:ascii="楷体" w:eastAsia="楷体" w:hAnsi="楷体" w:hint="eastAsia"/>
          <w:sz w:val="28"/>
          <w:szCs w:val="28"/>
        </w:rPr>
        <w:t>有的时候呢是取自续派的名字，在观待后得的时候呢</w:t>
      </w:r>
      <w:ins w:id="109" w:author="apple" w:date="2015-07-02T18:05:00Z">
        <w:r w:rsidR="008D3023">
          <w:rPr>
            <w:rFonts w:ascii="楷体" w:eastAsia="楷体" w:hAnsi="楷体" w:hint="eastAsia"/>
            <w:sz w:val="28"/>
            <w:szCs w:val="28"/>
          </w:rPr>
          <w:t>，</w:t>
        </w:r>
      </w:ins>
      <w:r w:rsidRPr="00B1313C">
        <w:rPr>
          <w:rFonts w:ascii="楷体" w:eastAsia="楷体" w:hAnsi="楷体" w:hint="eastAsia"/>
          <w:sz w:val="28"/>
          <w:szCs w:val="28"/>
        </w:rPr>
        <w:t>从世俗的角度讲可以这样讲，或者说</w:t>
      </w:r>
      <w:del w:id="110" w:author="apple" w:date="2015-07-02T18:48:00Z">
        <w:r w:rsidRPr="00B1313C" w:rsidDel="00D1118C">
          <w:rPr>
            <w:rFonts w:ascii="楷体" w:eastAsia="楷体" w:hAnsi="楷体" w:hint="eastAsia"/>
            <w:sz w:val="28"/>
            <w:szCs w:val="28"/>
          </w:rPr>
          <w:delText>承许</w:delText>
        </w:r>
      </w:del>
      <w:ins w:id="111"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t>空性的方式，</w:t>
      </w:r>
      <w:del w:id="112" w:author="apple" w:date="2015-07-02T18:48:00Z">
        <w:r w:rsidRPr="00B1313C" w:rsidDel="00D1118C">
          <w:rPr>
            <w:rFonts w:ascii="楷体" w:eastAsia="楷体" w:hAnsi="楷体" w:hint="eastAsia"/>
            <w:sz w:val="28"/>
            <w:szCs w:val="28"/>
          </w:rPr>
          <w:delText>承许</w:delText>
        </w:r>
      </w:del>
      <w:ins w:id="113"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t>空性应成派是怎么</w:t>
      </w:r>
      <w:del w:id="114" w:author="apple" w:date="2015-07-02T18:48:00Z">
        <w:r w:rsidRPr="00B1313C" w:rsidDel="00D1118C">
          <w:rPr>
            <w:rFonts w:ascii="楷体" w:eastAsia="楷体" w:hAnsi="楷体" w:hint="eastAsia"/>
            <w:sz w:val="28"/>
            <w:szCs w:val="28"/>
          </w:rPr>
          <w:delText>承许</w:delText>
        </w:r>
      </w:del>
      <w:ins w:id="115"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t>空性的</w:t>
      </w:r>
      <w:ins w:id="116" w:author="apple" w:date="2015-07-02T18:05:00Z">
        <w:r w:rsidR="008D3023">
          <w:rPr>
            <w:rFonts w:ascii="楷体" w:eastAsia="楷体" w:hAnsi="楷体" w:hint="eastAsia"/>
            <w:sz w:val="28"/>
            <w:szCs w:val="28"/>
          </w:rPr>
          <w:t>。</w:t>
        </w:r>
      </w:ins>
      <w:del w:id="117" w:author="apple" w:date="2015-07-02T18:05: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应成派</w:t>
      </w:r>
      <w:del w:id="118" w:author="apple" w:date="2015-07-02T18:48:00Z">
        <w:r w:rsidRPr="00B1313C" w:rsidDel="00D1118C">
          <w:rPr>
            <w:rFonts w:ascii="楷体" w:eastAsia="楷体" w:hAnsi="楷体" w:hint="eastAsia"/>
            <w:sz w:val="28"/>
            <w:szCs w:val="28"/>
          </w:rPr>
          <w:delText>承许</w:delText>
        </w:r>
      </w:del>
      <w:ins w:id="119"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t>空性的方式就说离开一切戏论不分二谛，离开一切戏论的这样一种</w:t>
      </w:r>
      <w:del w:id="120" w:author="apple" w:date="2015-07-02T18:48:00Z">
        <w:r w:rsidRPr="00B1313C" w:rsidDel="00D1118C">
          <w:rPr>
            <w:rFonts w:ascii="楷体" w:eastAsia="楷体" w:hAnsi="楷体" w:hint="eastAsia"/>
            <w:sz w:val="28"/>
            <w:szCs w:val="28"/>
          </w:rPr>
          <w:delText>承许</w:delText>
        </w:r>
      </w:del>
      <w:ins w:id="121"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t>方式</w:t>
      </w:r>
      <w:ins w:id="122" w:author="apple" w:date="2015-07-02T18:05:00Z">
        <w:r w:rsidR="008D3023">
          <w:rPr>
            <w:rFonts w:ascii="楷体" w:eastAsia="楷体" w:hAnsi="楷体" w:hint="eastAsia"/>
            <w:sz w:val="28"/>
            <w:szCs w:val="28"/>
          </w:rPr>
          <w:t>。</w:t>
        </w:r>
      </w:ins>
      <w:del w:id="123" w:author="apple" w:date="2015-07-02T18:05: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那么自续派在后得的时候你怎么样</w:t>
      </w:r>
      <w:del w:id="124" w:author="apple" w:date="2015-07-02T18:48:00Z">
        <w:r w:rsidRPr="00B1313C" w:rsidDel="00D1118C">
          <w:rPr>
            <w:rFonts w:ascii="楷体" w:eastAsia="楷体" w:hAnsi="楷体" w:hint="eastAsia"/>
            <w:sz w:val="28"/>
            <w:szCs w:val="28"/>
          </w:rPr>
          <w:delText>承许</w:delText>
        </w:r>
      </w:del>
      <w:ins w:id="125"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t>这样一种空性呢，就说是分开二谛</w:t>
      </w:r>
      <w:ins w:id="126" w:author="apple" w:date="2015-07-02T18:05:00Z">
        <w:r w:rsidR="008D3023">
          <w:rPr>
            <w:rFonts w:ascii="楷体" w:eastAsia="楷体" w:hAnsi="楷体" w:hint="eastAsia"/>
            <w:sz w:val="28"/>
            <w:szCs w:val="28"/>
          </w:rPr>
          <w:t>、</w:t>
        </w:r>
      </w:ins>
      <w:r w:rsidRPr="00B1313C">
        <w:rPr>
          <w:rFonts w:ascii="楷体" w:eastAsia="楷体" w:hAnsi="楷体" w:hint="eastAsia"/>
          <w:sz w:val="28"/>
          <w:szCs w:val="28"/>
        </w:rPr>
        <w:t>假胜义</w:t>
      </w:r>
      <w:ins w:id="127" w:author="apple" w:date="2015-07-02T18:06:00Z">
        <w:r w:rsidR="008D3023">
          <w:rPr>
            <w:rFonts w:ascii="楷体" w:eastAsia="楷体" w:hAnsi="楷体" w:hint="eastAsia"/>
            <w:sz w:val="28"/>
            <w:szCs w:val="28"/>
          </w:rPr>
          <w:t>拣</w:t>
        </w:r>
      </w:ins>
      <w:del w:id="128" w:author="apple" w:date="2015-07-02T18:05:00Z">
        <w:r w:rsidRPr="00B1313C" w:rsidDel="008D3023">
          <w:rPr>
            <w:rFonts w:ascii="楷体" w:eastAsia="楷体" w:hAnsi="楷体" w:hint="eastAsia"/>
            <w:sz w:val="28"/>
            <w:szCs w:val="28"/>
          </w:rPr>
          <w:delText>鉴</w:delText>
        </w:r>
      </w:del>
      <w:r w:rsidRPr="00B1313C">
        <w:rPr>
          <w:rFonts w:ascii="楷体" w:eastAsia="楷体" w:hAnsi="楷体" w:hint="eastAsia"/>
          <w:sz w:val="28"/>
          <w:szCs w:val="28"/>
        </w:rPr>
        <w:t>别等等</w:t>
      </w:r>
      <w:ins w:id="129" w:author="apple" w:date="2015-07-02T18:06:00Z">
        <w:r w:rsidR="008D3023">
          <w:rPr>
            <w:rFonts w:ascii="楷体" w:eastAsia="楷体" w:hAnsi="楷体" w:hint="eastAsia"/>
            <w:sz w:val="28"/>
            <w:szCs w:val="28"/>
          </w:rPr>
          <w:t>。</w:t>
        </w:r>
      </w:ins>
      <w:del w:id="130" w:author="apple" w:date="2015-07-02T18:06: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那么实际上他们这个祖师相续当中已经都是相同证悟了胜义谛的</w:t>
      </w:r>
      <w:ins w:id="131" w:author="apple" w:date="2015-07-02T18:06:00Z">
        <w:r w:rsidR="008D3023">
          <w:rPr>
            <w:rFonts w:ascii="楷体" w:eastAsia="楷体" w:hAnsi="楷体" w:hint="eastAsia"/>
            <w:sz w:val="28"/>
            <w:szCs w:val="28"/>
          </w:rPr>
          <w:t>。</w:t>
        </w:r>
      </w:ins>
      <w:del w:id="132" w:author="apple" w:date="2015-07-02T18:06: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但是在后得的</w:t>
      </w:r>
      <w:del w:id="133" w:author="apple" w:date="2015-07-02T18:48:00Z">
        <w:r w:rsidRPr="00B1313C" w:rsidDel="00D1118C">
          <w:rPr>
            <w:rFonts w:ascii="楷体" w:eastAsia="楷体" w:hAnsi="楷体" w:hint="eastAsia"/>
            <w:sz w:val="28"/>
            <w:szCs w:val="28"/>
          </w:rPr>
          <w:delText>承许</w:delText>
        </w:r>
      </w:del>
      <w:ins w:id="134"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t>方式上面有些时候呢是取应成派的名字，有些时候是取自续派的名字，实际上证悟的高低是没有</w:t>
      </w:r>
      <w:del w:id="135" w:author="apple" w:date="2015-07-02T18:48:00Z">
        <w:r w:rsidRPr="00B1313C" w:rsidDel="00D1118C">
          <w:rPr>
            <w:rFonts w:ascii="楷体" w:eastAsia="楷体" w:hAnsi="楷体" w:hint="eastAsia"/>
            <w:sz w:val="28"/>
            <w:szCs w:val="28"/>
          </w:rPr>
          <w:delText>承许</w:delText>
        </w:r>
      </w:del>
      <w:ins w:id="136"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t>差别的</w:t>
      </w:r>
      <w:ins w:id="137" w:author="apple" w:date="2015-07-02T18:06:00Z">
        <w:r w:rsidR="008D3023">
          <w:rPr>
            <w:rFonts w:ascii="楷体" w:eastAsia="楷体" w:hAnsi="楷体" w:hint="eastAsia"/>
            <w:sz w:val="28"/>
            <w:szCs w:val="28"/>
          </w:rPr>
          <w:t>。</w:t>
        </w:r>
      </w:ins>
      <w:del w:id="138" w:author="apple" w:date="2015-07-02T18:06: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就是这些祖师相续当中他对于一切万法的本性证悟的高低上面没有一点点差别，都已经达到了圣者所照见的境界</w:t>
      </w:r>
      <w:ins w:id="139" w:author="apple" w:date="2015-07-02T18:06:00Z">
        <w:r w:rsidR="008D3023">
          <w:rPr>
            <w:rFonts w:ascii="楷体" w:eastAsia="楷体" w:hAnsi="楷体" w:hint="eastAsia"/>
            <w:sz w:val="28"/>
            <w:szCs w:val="28"/>
          </w:rPr>
          <w:t>。</w:t>
        </w:r>
      </w:ins>
      <w:del w:id="140" w:author="apple" w:date="2015-07-02T18:06: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这一点要义完全一致，所以说都已经照见了圣者的境界的角度来讲是一致的</w:t>
      </w:r>
      <w:ins w:id="141" w:author="apple" w:date="2015-07-02T18:06:00Z">
        <w:r w:rsidR="008D3023">
          <w:rPr>
            <w:rFonts w:ascii="楷体" w:eastAsia="楷体" w:hAnsi="楷体" w:hint="eastAsia"/>
            <w:sz w:val="28"/>
            <w:szCs w:val="28"/>
          </w:rPr>
          <w:t>。</w:t>
        </w:r>
      </w:ins>
      <w:del w:id="142" w:author="apple" w:date="2015-07-02T18:06: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所以说不管怎么样</w:t>
      </w:r>
      <w:ins w:id="143" w:author="apple" w:date="2015-07-02T18:06:00Z">
        <w:r w:rsidR="008D3023">
          <w:rPr>
            <w:rFonts w:ascii="楷体" w:eastAsia="楷体" w:hAnsi="楷体" w:hint="eastAsia"/>
            <w:sz w:val="28"/>
            <w:szCs w:val="28"/>
          </w:rPr>
          <w:t>，</w:t>
        </w:r>
      </w:ins>
      <w:r w:rsidRPr="00B1313C">
        <w:rPr>
          <w:rFonts w:ascii="楷体" w:eastAsia="楷体" w:hAnsi="楷体" w:hint="eastAsia"/>
          <w:sz w:val="28"/>
          <w:szCs w:val="28"/>
        </w:rPr>
        <w:t>有的时候我们觉得应成派的祖师证悟高，自续派的祖师证悟低，没有这样一种讲法</w:t>
      </w:r>
      <w:ins w:id="144" w:author="apple" w:date="2015-07-02T18:06:00Z">
        <w:r w:rsidR="008D3023">
          <w:rPr>
            <w:rFonts w:ascii="楷体" w:eastAsia="楷体" w:hAnsi="楷体" w:hint="eastAsia"/>
            <w:sz w:val="28"/>
            <w:szCs w:val="28"/>
          </w:rPr>
          <w:t>。</w:t>
        </w:r>
      </w:ins>
      <w:del w:id="145" w:author="apple" w:date="2015-07-02T18:06: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实际上应成派和自续派都只能在后得才能够安立</w:t>
      </w:r>
      <w:ins w:id="146" w:author="apple" w:date="2015-07-02T18:06:00Z">
        <w:r w:rsidR="008D3023">
          <w:rPr>
            <w:rFonts w:ascii="楷体" w:eastAsia="楷体" w:hAnsi="楷体" w:hint="eastAsia"/>
            <w:sz w:val="28"/>
            <w:szCs w:val="28"/>
          </w:rPr>
          <w:t>。</w:t>
        </w:r>
      </w:ins>
      <w:del w:id="147" w:author="apple" w:date="2015-07-02T18:06: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所以此处说观待后得的承认方式也可以取应成派的名称，也可以取自续派的名称，或者就是说这个大德</w:t>
      </w:r>
      <w:ins w:id="148" w:author="apple" w:date="2015-07-02T18:06:00Z">
        <w:r w:rsidR="008D3023">
          <w:rPr>
            <w:rFonts w:ascii="楷体" w:eastAsia="楷体" w:hAnsi="楷体" w:hint="eastAsia"/>
            <w:sz w:val="28"/>
            <w:szCs w:val="28"/>
          </w:rPr>
          <w:t>，</w:t>
        </w:r>
      </w:ins>
      <w:r w:rsidRPr="00B1313C">
        <w:rPr>
          <w:rFonts w:ascii="楷体" w:eastAsia="楷体" w:hAnsi="楷体" w:hint="eastAsia"/>
          <w:sz w:val="28"/>
          <w:szCs w:val="28"/>
        </w:rPr>
        <w:t>他着重宣讲应成派的观点，这个大德他着重宣讲自续派的观点</w:t>
      </w:r>
      <w:ins w:id="149" w:author="apple" w:date="2015-07-02T18:06:00Z">
        <w:r w:rsidR="008D3023">
          <w:rPr>
            <w:rFonts w:ascii="楷体" w:eastAsia="楷体" w:hAnsi="楷体" w:hint="eastAsia"/>
            <w:sz w:val="28"/>
            <w:szCs w:val="28"/>
          </w:rPr>
          <w:t>。</w:t>
        </w:r>
      </w:ins>
      <w:del w:id="150" w:author="apple" w:date="2015-07-02T18:06: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从他们论典方式的区分应成派和自续派都是可以的</w:t>
      </w:r>
      <w:ins w:id="151" w:author="apple" w:date="2015-07-02T18:07:00Z">
        <w:r w:rsidR="008D3023">
          <w:rPr>
            <w:rFonts w:ascii="楷体" w:eastAsia="楷体" w:hAnsi="楷体" w:hint="eastAsia"/>
            <w:sz w:val="28"/>
            <w:szCs w:val="28"/>
          </w:rPr>
          <w:t>。</w:t>
        </w:r>
      </w:ins>
      <w:del w:id="152" w:author="apple" w:date="2015-07-02T18:07: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但是呢就说实际上他们相续当中证悟的空性是一样的</w:t>
      </w:r>
      <w:ins w:id="153" w:author="apple" w:date="2015-07-02T18:07:00Z">
        <w:r w:rsidR="008D3023">
          <w:rPr>
            <w:rFonts w:ascii="楷体" w:eastAsia="楷体" w:hAnsi="楷体" w:hint="eastAsia"/>
            <w:sz w:val="28"/>
            <w:szCs w:val="28"/>
          </w:rPr>
          <w:t>。</w:t>
        </w:r>
      </w:ins>
      <w:del w:id="154" w:author="apple" w:date="2015-07-02T18:07: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只不过在后得的时候呢他们宣讲不同的方式，有应成派和自续派祖师的这样一种不同的名称。所以说前面我们分析的一样</w:t>
      </w:r>
      <w:ins w:id="155" w:author="apple" w:date="2015-07-02T18:07:00Z">
        <w:r w:rsidR="008D3023">
          <w:rPr>
            <w:rFonts w:ascii="楷体" w:eastAsia="楷体" w:hAnsi="楷体" w:hint="eastAsia"/>
            <w:sz w:val="28"/>
            <w:szCs w:val="28"/>
          </w:rPr>
          <w:t>呢，</w:t>
        </w:r>
      </w:ins>
      <w:r w:rsidRPr="00B1313C">
        <w:rPr>
          <w:rFonts w:ascii="楷体" w:eastAsia="楷体" w:hAnsi="楷体" w:hint="eastAsia"/>
          <w:sz w:val="28"/>
          <w:szCs w:val="28"/>
        </w:rPr>
        <w:t>在入根本慧定的时候呢一切祖师都是相同的，在这个时候泯灭了所谓应成派和自续派的所有的一种区别，这方面都是不存在的，那</w:t>
      </w:r>
      <w:r w:rsidRPr="00B1313C">
        <w:rPr>
          <w:rFonts w:ascii="楷体" w:eastAsia="楷体" w:hAnsi="楷体" w:hint="eastAsia"/>
          <w:sz w:val="28"/>
          <w:szCs w:val="28"/>
        </w:rPr>
        <w:lastRenderedPageBreak/>
        <w:t>么在后得的时候呢</w:t>
      </w:r>
      <w:ins w:id="156" w:author="apple" w:date="2015-07-02T18:07:00Z">
        <w:r w:rsidR="008D3023">
          <w:rPr>
            <w:rFonts w:ascii="楷体" w:eastAsia="楷体" w:hAnsi="楷体" w:hint="eastAsia"/>
            <w:sz w:val="28"/>
            <w:szCs w:val="28"/>
          </w:rPr>
          <w:t>，</w:t>
        </w:r>
      </w:ins>
      <w:r w:rsidRPr="00B1313C">
        <w:rPr>
          <w:rFonts w:ascii="楷体" w:eastAsia="楷体" w:hAnsi="楷体" w:hint="eastAsia"/>
          <w:sz w:val="28"/>
          <w:szCs w:val="28"/>
        </w:rPr>
        <w:t>在后得位才能够有应成派和自续派的一种所谓的区分</w:t>
      </w:r>
      <w:ins w:id="157" w:author="apple" w:date="2015-07-02T18:07:00Z">
        <w:r w:rsidR="008D3023">
          <w:rPr>
            <w:rFonts w:ascii="楷体" w:eastAsia="楷体" w:hAnsi="楷体" w:hint="eastAsia"/>
            <w:sz w:val="28"/>
            <w:szCs w:val="28"/>
          </w:rPr>
          <w:t>。</w:t>
        </w:r>
      </w:ins>
      <w:del w:id="158" w:author="apple" w:date="2015-07-02T18:07: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所以从麦彭仁波切这个地方的教言的意思就是说</w:t>
      </w:r>
      <w:ins w:id="159" w:author="apple" w:date="2015-07-02T18:07:00Z">
        <w:r w:rsidR="008D3023">
          <w:rPr>
            <w:rFonts w:ascii="楷体" w:eastAsia="楷体" w:hAnsi="楷体" w:hint="eastAsia"/>
            <w:sz w:val="28"/>
            <w:szCs w:val="28"/>
          </w:rPr>
          <w:t>，</w:t>
        </w:r>
      </w:ins>
      <w:r w:rsidRPr="00B1313C">
        <w:rPr>
          <w:rFonts w:ascii="楷体" w:eastAsia="楷体" w:hAnsi="楷体" w:hint="eastAsia"/>
          <w:sz w:val="28"/>
          <w:szCs w:val="28"/>
        </w:rPr>
        <w:t>我们不能够说自续派他就低</w:t>
      </w:r>
      <w:ins w:id="160" w:author="apple" w:date="2015-07-02T18:07:00Z">
        <w:r w:rsidR="008D3023">
          <w:rPr>
            <w:rFonts w:ascii="楷体" w:eastAsia="楷体" w:hAnsi="楷体" w:hint="eastAsia"/>
            <w:sz w:val="28"/>
            <w:szCs w:val="28"/>
          </w:rPr>
          <w:t>、</w:t>
        </w:r>
      </w:ins>
      <w:r w:rsidRPr="00B1313C">
        <w:rPr>
          <w:rFonts w:ascii="楷体" w:eastAsia="楷体" w:hAnsi="楷体" w:hint="eastAsia"/>
          <w:sz w:val="28"/>
          <w:szCs w:val="28"/>
        </w:rPr>
        <w:t>应成派他就高，所以说把这个观点带到祖师上面就说应成派的祖师证悟的是离戏的智慧，自续派的祖师证悟的只是后得的智慧，不能这样区分的</w:t>
      </w:r>
      <w:ins w:id="161" w:author="apple" w:date="2015-07-02T18:07:00Z">
        <w:r w:rsidR="008D3023">
          <w:rPr>
            <w:rFonts w:ascii="楷体" w:eastAsia="楷体" w:hAnsi="楷体" w:hint="eastAsia"/>
            <w:sz w:val="28"/>
            <w:szCs w:val="28"/>
          </w:rPr>
          <w:t>。</w:t>
        </w:r>
      </w:ins>
      <w:del w:id="162" w:author="apple" w:date="2015-07-02T18:07: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这个地方已经把这个问题讲的很清楚了</w:t>
      </w:r>
      <w:del w:id="163" w:author="apple" w:date="2015-07-02T18:08:00Z">
        <w:r w:rsidRPr="00B1313C" w:rsidDel="008D3023">
          <w:rPr>
            <w:rFonts w:ascii="楷体" w:eastAsia="楷体" w:hAnsi="楷体" w:hint="eastAsia"/>
            <w:sz w:val="28"/>
            <w:szCs w:val="28"/>
          </w:rPr>
          <w:delText>，</w:delText>
        </w:r>
      </w:del>
      <w:ins w:id="164" w:author="apple" w:date="2015-07-02T18:08:00Z">
        <w:r w:rsidR="008D3023">
          <w:rPr>
            <w:rFonts w:ascii="楷体" w:eastAsia="楷体" w:hAnsi="楷体" w:hint="eastAsia"/>
            <w:sz w:val="28"/>
            <w:szCs w:val="28"/>
          </w:rPr>
          <w:t>。</w:t>
        </w:r>
      </w:ins>
    </w:p>
    <w:p w:rsidR="008D3023" w:rsidRPr="008D3023" w:rsidRDefault="00FA3589" w:rsidP="00B1313C">
      <w:pPr>
        <w:spacing w:line="360" w:lineRule="auto"/>
        <w:ind w:firstLine="570"/>
        <w:rPr>
          <w:ins w:id="165" w:author="apple" w:date="2015-07-02T18:08:00Z"/>
          <w:rFonts w:ascii="楷体" w:eastAsia="楷体" w:hAnsi="楷体"/>
          <w:b/>
          <w:sz w:val="28"/>
          <w:szCs w:val="28"/>
          <w:rPrChange w:id="166" w:author="apple" w:date="2015-07-02T18:08:00Z">
            <w:rPr>
              <w:ins w:id="167" w:author="apple" w:date="2015-07-02T18:08:00Z"/>
              <w:rFonts w:ascii="楷体" w:eastAsia="楷体" w:hAnsi="楷体"/>
              <w:sz w:val="28"/>
              <w:szCs w:val="28"/>
            </w:rPr>
          </w:rPrChange>
        </w:rPr>
      </w:pPr>
      <w:ins w:id="168" w:author="apple" w:date="2015-07-02T18:08:00Z">
        <w:r w:rsidRPr="00FA3589">
          <w:rPr>
            <w:rFonts w:ascii="楷体" w:eastAsia="楷体" w:hAnsi="楷体" w:hint="eastAsia"/>
            <w:b/>
            <w:sz w:val="28"/>
            <w:szCs w:val="28"/>
            <w:rPrChange w:id="169" w:author="apple" w:date="2015-07-02T18:08:00Z">
              <w:rPr>
                <w:rFonts w:ascii="楷体" w:eastAsia="楷体" w:hAnsi="楷体" w:hint="eastAsia"/>
                <w:sz w:val="28"/>
                <w:szCs w:val="28"/>
              </w:rPr>
            </w:rPrChange>
          </w:rPr>
          <w:t>【</w:t>
        </w:r>
        <w:r w:rsidRPr="00FA3589">
          <w:rPr>
            <w:rFonts w:ascii="华文楷体" w:eastAsia="华文楷体" w:hAnsi="华文楷体" w:hint="eastAsia"/>
            <w:b/>
            <w:color w:val="000000"/>
            <w:sz w:val="28"/>
            <w:szCs w:val="28"/>
            <w:rPrChange w:id="170" w:author="apple" w:date="2015-07-02T18:08:00Z">
              <w:rPr>
                <w:rFonts w:ascii="华文楷体" w:eastAsia="华文楷体" w:hAnsi="华文楷体" w:hint="eastAsia"/>
                <w:color w:val="000000"/>
                <w:sz w:val="28"/>
                <w:szCs w:val="28"/>
              </w:rPr>
            </w:rPrChange>
          </w:rPr>
          <w:t>正因为这一点极为关键</w:t>
        </w:r>
        <w:r w:rsidRPr="00FA3589">
          <w:rPr>
            <w:b/>
            <w:color w:val="000000"/>
            <w:sz w:val="28"/>
            <w:szCs w:val="28"/>
            <w:rPrChange w:id="171" w:author="apple" w:date="2015-07-02T18:08:00Z">
              <w:rPr>
                <w:color w:val="000000"/>
                <w:sz w:val="28"/>
                <w:szCs w:val="28"/>
              </w:rPr>
            </w:rPrChange>
          </w:rPr>
          <w:t>,</w:t>
        </w:r>
        <w:r w:rsidRPr="00FA3589">
          <w:rPr>
            <w:rFonts w:ascii="华文楷体" w:eastAsia="华文楷体" w:hAnsi="华文楷体" w:hint="eastAsia"/>
            <w:b/>
            <w:color w:val="000000"/>
            <w:sz w:val="28"/>
            <w:szCs w:val="28"/>
            <w:rPrChange w:id="172" w:author="apple" w:date="2015-07-02T18:08:00Z">
              <w:rPr>
                <w:rFonts w:ascii="华文楷体" w:eastAsia="华文楷体" w:hAnsi="华文楷体" w:hint="eastAsia"/>
                <w:color w:val="000000"/>
                <w:sz w:val="28"/>
                <w:szCs w:val="28"/>
              </w:rPr>
            </w:rPrChange>
          </w:rPr>
          <w:t>所以在下文讲必要时还有略述。</w:t>
        </w:r>
        <w:r w:rsidRPr="00FA3589">
          <w:rPr>
            <w:rFonts w:ascii="楷体" w:eastAsia="楷体" w:hAnsi="楷体" w:hint="eastAsia"/>
            <w:b/>
            <w:sz w:val="28"/>
            <w:szCs w:val="28"/>
            <w:rPrChange w:id="173" w:author="apple" w:date="2015-07-02T18:08:00Z">
              <w:rPr>
                <w:rFonts w:ascii="楷体" w:eastAsia="楷体" w:hAnsi="楷体" w:hint="eastAsia"/>
                <w:sz w:val="28"/>
                <w:szCs w:val="28"/>
              </w:rPr>
            </w:rPrChange>
          </w:rPr>
          <w:t>】</w:t>
        </w:r>
      </w:ins>
    </w:p>
    <w:p w:rsidR="008D3023" w:rsidRDefault="00E77D91" w:rsidP="00B1313C">
      <w:pPr>
        <w:spacing w:line="360" w:lineRule="auto"/>
        <w:ind w:firstLine="570"/>
        <w:rPr>
          <w:ins w:id="174" w:author="apple" w:date="2015-07-02T18:08:00Z"/>
          <w:rFonts w:ascii="楷体" w:eastAsia="楷体" w:hAnsi="楷体"/>
          <w:sz w:val="28"/>
          <w:szCs w:val="28"/>
        </w:rPr>
      </w:pPr>
      <w:del w:id="175" w:author="apple" w:date="2015-07-02T18:08:00Z">
        <w:r w:rsidRPr="00B1313C" w:rsidDel="008D3023">
          <w:rPr>
            <w:rFonts w:ascii="楷体" w:eastAsia="楷体" w:hAnsi="楷体" w:hint="eastAsia"/>
            <w:sz w:val="28"/>
            <w:szCs w:val="28"/>
          </w:rPr>
          <w:delText>正因为这一点极为关键所以在下文必要时还有略述，</w:delText>
        </w:r>
      </w:del>
      <w:r w:rsidRPr="00B1313C">
        <w:rPr>
          <w:rFonts w:ascii="楷体" w:eastAsia="楷体" w:hAnsi="楷体" w:hint="eastAsia"/>
          <w:sz w:val="28"/>
          <w:szCs w:val="28"/>
        </w:rPr>
        <w:t>那么因为造论五本当中第五个问题是讲必要</w:t>
      </w:r>
      <w:ins w:id="176" w:author="apple" w:date="2015-07-02T18:08:00Z">
        <w:r w:rsidR="008D3023">
          <w:rPr>
            <w:rFonts w:ascii="楷体" w:eastAsia="楷体" w:hAnsi="楷体" w:hint="eastAsia"/>
            <w:sz w:val="28"/>
            <w:szCs w:val="28"/>
          </w:rPr>
          <w:t>。</w:t>
        </w:r>
      </w:ins>
      <w:del w:id="177" w:author="apple" w:date="2015-07-02T18:08: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所以说这个问题呢在讲必要第五个问题的时候呢还是由略述的</w:t>
      </w:r>
      <w:ins w:id="178" w:author="apple" w:date="2015-07-02T18:08:00Z">
        <w:r w:rsidR="008D3023">
          <w:rPr>
            <w:rFonts w:ascii="楷体" w:eastAsia="楷体" w:hAnsi="楷体" w:hint="eastAsia"/>
            <w:sz w:val="28"/>
            <w:szCs w:val="28"/>
          </w:rPr>
          <w:t>。</w:t>
        </w:r>
      </w:ins>
    </w:p>
    <w:p w:rsidR="008D3023" w:rsidRPr="00402DC0" w:rsidRDefault="008D3023" w:rsidP="00B1313C">
      <w:pPr>
        <w:spacing w:line="360" w:lineRule="auto"/>
        <w:ind w:firstLine="570"/>
        <w:rPr>
          <w:ins w:id="179" w:author="apple" w:date="2015-07-02T18:08:00Z"/>
          <w:rFonts w:ascii="楷体" w:eastAsia="楷体" w:hAnsi="楷体"/>
          <w:b/>
          <w:sz w:val="28"/>
          <w:szCs w:val="28"/>
          <w:rPrChange w:id="180" w:author="apple" w:date="2015-07-06T20:16:00Z">
            <w:rPr>
              <w:ins w:id="181" w:author="apple" w:date="2015-07-02T18:08:00Z"/>
              <w:rFonts w:ascii="楷体" w:eastAsia="楷体" w:hAnsi="楷体"/>
              <w:sz w:val="28"/>
              <w:szCs w:val="28"/>
            </w:rPr>
          </w:rPrChange>
        </w:rPr>
      </w:pPr>
      <w:ins w:id="182" w:author="apple" w:date="2015-07-02T18:09:00Z">
        <w:r w:rsidRPr="00402DC0">
          <w:rPr>
            <w:rFonts w:ascii="楷体" w:eastAsia="楷体" w:hAnsi="楷体" w:hint="eastAsia"/>
            <w:b/>
            <w:sz w:val="28"/>
            <w:szCs w:val="28"/>
            <w:rPrChange w:id="183" w:author="apple" w:date="2015-07-06T20:16:00Z">
              <w:rPr>
                <w:rFonts w:ascii="楷体" w:eastAsia="楷体" w:hAnsi="楷体" w:hint="eastAsia"/>
                <w:sz w:val="28"/>
                <w:szCs w:val="28"/>
              </w:rPr>
            </w:rPrChange>
          </w:rPr>
          <w:t>【</w:t>
        </w:r>
        <w:r w:rsidRPr="00402DC0">
          <w:rPr>
            <w:rFonts w:ascii="楷体" w:eastAsia="楷体" w:hAnsi="楷体" w:hint="eastAsia"/>
            <w:b/>
            <w:color w:val="000000"/>
            <w:sz w:val="28"/>
            <w:szCs w:val="28"/>
            <w:rPrChange w:id="184" w:author="apple" w:date="2015-07-06T20:16:00Z">
              <w:rPr>
                <w:rFonts w:ascii="华文楷体" w:eastAsia="华文楷体" w:hAnsi="华文楷体" w:hint="eastAsia"/>
                <w:color w:val="000000"/>
                <w:sz w:val="28"/>
                <w:szCs w:val="28"/>
              </w:rPr>
            </w:rPrChange>
          </w:rPr>
          <w:t>圣者这样的入定智慧之因,唯有无误通达二谛,除此之外别无丝毫他法。</w:t>
        </w:r>
        <w:r w:rsidRPr="00402DC0">
          <w:rPr>
            <w:rFonts w:ascii="楷体" w:eastAsia="楷体" w:hAnsi="楷体" w:hint="eastAsia"/>
            <w:b/>
            <w:sz w:val="28"/>
            <w:szCs w:val="28"/>
            <w:rPrChange w:id="185" w:author="apple" w:date="2015-07-06T20:16:00Z">
              <w:rPr>
                <w:rFonts w:ascii="楷体" w:eastAsia="楷体" w:hAnsi="楷体" w:hint="eastAsia"/>
                <w:sz w:val="28"/>
                <w:szCs w:val="28"/>
              </w:rPr>
            </w:rPrChange>
          </w:rPr>
          <w:t>】</w:t>
        </w:r>
      </w:ins>
    </w:p>
    <w:p w:rsidR="008D3023" w:rsidRDefault="00E77D91" w:rsidP="00B1313C">
      <w:pPr>
        <w:spacing w:line="360" w:lineRule="auto"/>
        <w:ind w:firstLine="570"/>
        <w:rPr>
          <w:ins w:id="186" w:author="apple" w:date="2015-07-02T18:10:00Z"/>
          <w:rFonts w:ascii="楷体" w:eastAsia="楷体" w:hAnsi="楷体"/>
          <w:sz w:val="28"/>
          <w:szCs w:val="28"/>
        </w:rPr>
      </w:pPr>
      <w:del w:id="187" w:author="apple" w:date="2015-07-02T18:08:00Z">
        <w:r w:rsidRPr="00B1313C" w:rsidDel="008D3023">
          <w:rPr>
            <w:rFonts w:ascii="楷体" w:eastAsia="楷体" w:hAnsi="楷体" w:hint="eastAsia"/>
            <w:sz w:val="28"/>
            <w:szCs w:val="28"/>
          </w:rPr>
          <w:delText>，</w:delText>
        </w:r>
      </w:del>
      <w:del w:id="188" w:author="apple" w:date="2015-07-02T18:09:00Z">
        <w:r w:rsidRPr="00B1313C" w:rsidDel="008D3023">
          <w:rPr>
            <w:rFonts w:ascii="楷体" w:eastAsia="楷体" w:hAnsi="楷体" w:hint="eastAsia"/>
            <w:sz w:val="28"/>
            <w:szCs w:val="28"/>
          </w:rPr>
          <w:delText>圣者这样的入定智慧因唯有无误通达二谛除此之外也无丝毫他法，</w:delText>
        </w:r>
      </w:del>
      <w:r w:rsidRPr="00B1313C">
        <w:rPr>
          <w:rFonts w:ascii="楷体" w:eastAsia="楷体" w:hAnsi="楷体" w:hint="eastAsia"/>
          <w:sz w:val="28"/>
          <w:szCs w:val="28"/>
        </w:rPr>
        <w:t>因为前面这一段当中讲到了这些这个就说圣者这些祖师安住在入定根本慧定的这样境界当中，那么下面就讲了圣者这样的一种入定智慧他的一种因是什么样的呢，就说我们很向往这样一种这个入根本慧定一种智慧</w:t>
      </w:r>
      <w:ins w:id="189" w:author="apple" w:date="2015-07-02T18:09:00Z">
        <w:r w:rsidR="008D3023">
          <w:rPr>
            <w:rFonts w:ascii="楷体" w:eastAsia="楷体" w:hAnsi="楷体" w:hint="eastAsia"/>
            <w:sz w:val="28"/>
            <w:szCs w:val="28"/>
          </w:rPr>
          <w:t>、</w:t>
        </w:r>
      </w:ins>
      <w:r w:rsidRPr="00B1313C">
        <w:rPr>
          <w:rFonts w:ascii="楷体" w:eastAsia="楷体" w:hAnsi="楷体" w:hint="eastAsia"/>
          <w:sz w:val="28"/>
          <w:szCs w:val="28"/>
        </w:rPr>
        <w:t>这样一种境界，但是我们也必需要了知什么才是能够无误的</w:t>
      </w:r>
      <w:ins w:id="190" w:author="apple" w:date="2015-07-02T18:09:00Z">
        <w:r w:rsidR="008D3023">
          <w:rPr>
            <w:rFonts w:ascii="楷体" w:eastAsia="楷体" w:hAnsi="楷体" w:hint="eastAsia"/>
            <w:sz w:val="28"/>
            <w:szCs w:val="28"/>
          </w:rPr>
          <w:t>、</w:t>
        </w:r>
      </w:ins>
      <w:r w:rsidRPr="00B1313C">
        <w:rPr>
          <w:rFonts w:ascii="楷体" w:eastAsia="楷体" w:hAnsi="楷体" w:hint="eastAsia"/>
          <w:sz w:val="28"/>
          <w:szCs w:val="28"/>
        </w:rPr>
        <w:t>就说证悟这样一种</w:t>
      </w:r>
      <w:ins w:id="191" w:author="apple" w:date="2015-07-02T18:09:00Z">
        <w:r w:rsidR="008D3023">
          <w:rPr>
            <w:rFonts w:ascii="楷体" w:eastAsia="楷体" w:hAnsi="楷体" w:hint="eastAsia"/>
            <w:sz w:val="28"/>
            <w:szCs w:val="28"/>
          </w:rPr>
          <w:t>、</w:t>
        </w:r>
      </w:ins>
      <w:r w:rsidRPr="00B1313C">
        <w:rPr>
          <w:rFonts w:ascii="楷体" w:eastAsia="楷体" w:hAnsi="楷体" w:hint="eastAsia"/>
          <w:sz w:val="28"/>
          <w:szCs w:val="28"/>
        </w:rPr>
        <w:t>这个无误的证悟这样一种根本慧定的因是什么呢，下面讲唯有无误通达二谛，除此之外别无丝毫他法</w:t>
      </w:r>
      <w:ins w:id="192" w:author="apple" w:date="2015-07-02T18:10:00Z">
        <w:r w:rsidR="008D3023">
          <w:rPr>
            <w:rFonts w:ascii="楷体" w:eastAsia="楷体" w:hAnsi="楷体" w:hint="eastAsia"/>
            <w:sz w:val="28"/>
            <w:szCs w:val="28"/>
          </w:rPr>
          <w:t>。</w:t>
        </w:r>
      </w:ins>
      <w:del w:id="193" w:author="apple" w:date="2015-07-02T18:10: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所以</w:t>
      </w:r>
      <w:ins w:id="194" w:author="apple" w:date="2015-07-02T18:10:00Z">
        <w:r w:rsidR="008D3023">
          <w:rPr>
            <w:rFonts w:ascii="楷体" w:eastAsia="楷体" w:hAnsi="楷体" w:hint="eastAsia"/>
            <w:sz w:val="28"/>
            <w:szCs w:val="28"/>
          </w:rPr>
          <w:t>我们</w:t>
        </w:r>
      </w:ins>
      <w:del w:id="195" w:author="apple" w:date="2015-07-02T18:10:00Z">
        <w:r w:rsidRPr="00B1313C" w:rsidDel="008D3023">
          <w:rPr>
            <w:rFonts w:ascii="楷体" w:eastAsia="楷体" w:hAnsi="楷体" w:hint="eastAsia"/>
            <w:sz w:val="28"/>
            <w:szCs w:val="28"/>
          </w:rPr>
          <w:delText>说</w:delText>
        </w:r>
      </w:del>
      <w:r w:rsidRPr="00B1313C">
        <w:rPr>
          <w:rFonts w:ascii="楷体" w:eastAsia="楷体" w:hAnsi="楷体" w:hint="eastAsia"/>
          <w:sz w:val="28"/>
          <w:szCs w:val="28"/>
        </w:rPr>
        <w:t>现在也只有无误的去通达世俗谛，无误的去通达胜义谛，而且真正我们要所谓的无误的去通达二谛的话，必须要二谛圆融的基础上才能够说有一个无误的通达</w:t>
      </w:r>
      <w:ins w:id="196" w:author="apple" w:date="2015-07-02T18:10:00Z">
        <w:r w:rsidR="008D3023">
          <w:rPr>
            <w:rFonts w:ascii="楷体" w:eastAsia="楷体" w:hAnsi="楷体" w:hint="eastAsia"/>
            <w:sz w:val="28"/>
            <w:szCs w:val="28"/>
          </w:rPr>
          <w:t>。</w:t>
        </w:r>
      </w:ins>
      <w:del w:id="197" w:author="apple" w:date="2015-07-02T18:10: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如果就说你把世俗谛和胜义谛分开的单单就分开二谛的侧面来</w:t>
      </w:r>
      <w:ins w:id="198" w:author="apple" w:date="2015-07-02T18:10:00Z">
        <w:r w:rsidR="008D3023">
          <w:rPr>
            <w:rFonts w:ascii="楷体" w:eastAsia="楷体" w:hAnsi="楷体" w:hint="eastAsia"/>
            <w:sz w:val="28"/>
            <w:szCs w:val="28"/>
          </w:rPr>
          <w:t>。</w:t>
        </w:r>
      </w:ins>
      <w:del w:id="199" w:author="apple" w:date="2015-07-02T18:10:00Z">
        <w:r w:rsidRPr="00B1313C" w:rsidDel="008D3023">
          <w:rPr>
            <w:rFonts w:ascii="楷体" w:eastAsia="楷体" w:hAnsi="楷体" w:hint="eastAsia"/>
            <w:sz w:val="28"/>
            <w:szCs w:val="28"/>
          </w:rPr>
          <w:delText>讲，</w:delText>
        </w:r>
      </w:del>
      <w:r w:rsidRPr="00B1313C">
        <w:rPr>
          <w:rFonts w:ascii="楷体" w:eastAsia="楷体" w:hAnsi="楷体" w:hint="eastAsia"/>
          <w:sz w:val="28"/>
          <w:szCs w:val="28"/>
        </w:rPr>
        <w:t>你对二谛的这样一种认知就已经有偏颇了</w:t>
      </w:r>
      <w:ins w:id="200" w:author="apple" w:date="2015-07-02T18:10:00Z">
        <w:r w:rsidR="008D3023">
          <w:rPr>
            <w:rFonts w:ascii="楷体" w:eastAsia="楷体" w:hAnsi="楷体" w:hint="eastAsia"/>
            <w:sz w:val="28"/>
            <w:szCs w:val="28"/>
          </w:rPr>
          <w:t>。</w:t>
        </w:r>
      </w:ins>
    </w:p>
    <w:p w:rsidR="00814E7D" w:rsidRDefault="00E77D91">
      <w:pPr>
        <w:spacing w:line="360" w:lineRule="auto"/>
        <w:ind w:firstLine="570"/>
        <w:rPr>
          <w:del w:id="201" w:author="apple" w:date="2015-07-02T18:11:00Z"/>
          <w:rFonts w:ascii="楷体" w:eastAsia="楷体" w:hAnsi="楷体"/>
          <w:sz w:val="28"/>
          <w:szCs w:val="28"/>
        </w:rPr>
      </w:pPr>
      <w:del w:id="202" w:author="apple" w:date="2015-07-02T18:10:00Z">
        <w:r w:rsidRPr="00B1313C" w:rsidDel="008D3023">
          <w:rPr>
            <w:rFonts w:ascii="楷体" w:eastAsia="楷体" w:hAnsi="楷体" w:hint="eastAsia"/>
            <w:sz w:val="28"/>
            <w:szCs w:val="28"/>
          </w:rPr>
          <w:delText>，</w:delText>
        </w:r>
      </w:del>
      <w:r w:rsidRPr="00B1313C">
        <w:rPr>
          <w:rFonts w:ascii="楷体" w:eastAsia="楷体" w:hAnsi="楷体" w:hint="eastAsia"/>
          <w:sz w:val="28"/>
          <w:szCs w:val="28"/>
        </w:rPr>
        <w:t>为什么这样讲呢，因为所谓的世俗谛和胜义谛二者之间的本性来讲没有真正的一种差别，没有这种差别，所以说此处所讲的无误通达</w:t>
      </w:r>
      <w:r w:rsidRPr="00B1313C">
        <w:rPr>
          <w:rFonts w:ascii="楷体" w:eastAsia="楷体" w:hAnsi="楷体" w:hint="eastAsia"/>
          <w:sz w:val="28"/>
          <w:szCs w:val="28"/>
        </w:rPr>
        <w:lastRenderedPageBreak/>
        <w:t>而定，所以说你要真正的通达世俗谛你也必须要</w:t>
      </w:r>
      <w:ins w:id="203" w:author="apple" w:date="2015-07-02T18:11:00Z">
        <w:r w:rsidR="002A7517">
          <w:rPr>
            <w:rFonts w:ascii="楷体" w:eastAsia="楷体" w:hAnsi="楷体" w:hint="eastAsia"/>
            <w:sz w:val="28"/>
            <w:szCs w:val="28"/>
          </w:rPr>
          <w:t>无误的</w:t>
        </w:r>
      </w:ins>
      <w:del w:id="204" w:author="apple" w:date="2015-07-02T18:11:00Z">
        <w:r w:rsidRPr="00B1313C" w:rsidDel="002A7517">
          <w:rPr>
            <w:rFonts w:ascii="楷体" w:eastAsia="楷体" w:hAnsi="楷体" w:hint="eastAsia"/>
            <w:sz w:val="28"/>
            <w:szCs w:val="28"/>
          </w:rPr>
          <w:delText>真正的</w:delText>
        </w:r>
      </w:del>
      <w:r w:rsidRPr="00B1313C">
        <w:rPr>
          <w:rFonts w:ascii="楷体" w:eastAsia="楷体" w:hAnsi="楷体" w:hint="eastAsia"/>
          <w:sz w:val="28"/>
          <w:szCs w:val="28"/>
        </w:rPr>
        <w:t>通达胜义谛，你要无误的通达胜义谛</w:t>
      </w:r>
      <w:ins w:id="205" w:author="apple" w:date="2015-07-02T18:11:00Z">
        <w:r w:rsidR="002A7517">
          <w:rPr>
            <w:rFonts w:ascii="楷体" w:eastAsia="楷体" w:hAnsi="楷体" w:hint="eastAsia"/>
            <w:sz w:val="28"/>
            <w:szCs w:val="28"/>
          </w:rPr>
          <w:t>，</w:t>
        </w:r>
      </w:ins>
      <w:r w:rsidRPr="00B1313C">
        <w:rPr>
          <w:rFonts w:ascii="楷体" w:eastAsia="楷体" w:hAnsi="楷体" w:hint="eastAsia"/>
          <w:sz w:val="28"/>
          <w:szCs w:val="28"/>
        </w:rPr>
        <w:t>你也必须要无误的通达世俗谛，所以就说有没有这样的情况，对世俗谛通达的很善巧</w:t>
      </w:r>
      <w:ins w:id="206" w:author="apple" w:date="2015-07-02T18:11:00Z">
        <w:r w:rsidR="002A7517">
          <w:rPr>
            <w:rFonts w:ascii="楷体" w:eastAsia="楷体" w:hAnsi="楷体" w:hint="eastAsia"/>
            <w:sz w:val="28"/>
            <w:szCs w:val="28"/>
          </w:rPr>
          <w:t>，</w:t>
        </w:r>
      </w:ins>
      <w:r w:rsidRPr="00B1313C">
        <w:rPr>
          <w:rFonts w:ascii="楷体" w:eastAsia="楷体" w:hAnsi="楷体" w:hint="eastAsia"/>
          <w:sz w:val="28"/>
          <w:szCs w:val="28"/>
        </w:rPr>
        <w:t>对于胜义谛就说是不通达的，从词句的讲法来说</w:t>
      </w:r>
      <w:ins w:id="207" w:author="apple" w:date="2015-07-02T18:11:00Z">
        <w:r w:rsidR="002A7517">
          <w:rPr>
            <w:rFonts w:ascii="楷体" w:eastAsia="楷体" w:hAnsi="楷体" w:hint="eastAsia"/>
            <w:sz w:val="28"/>
            <w:szCs w:val="28"/>
          </w:rPr>
          <w:t>、</w:t>
        </w:r>
      </w:ins>
      <w:del w:id="208" w:author="apple" w:date="2015-07-02T18:11:00Z">
        <w:r w:rsidRPr="00B1313C" w:rsidDel="002A7517">
          <w:rPr>
            <w:rFonts w:ascii="楷体" w:eastAsia="楷体" w:hAnsi="楷体" w:hint="eastAsia"/>
            <w:sz w:val="28"/>
            <w:szCs w:val="28"/>
          </w:rPr>
          <w:delText>10.02</w:delText>
        </w:r>
      </w:del>
    </w:p>
    <w:p w:rsidR="002A7517" w:rsidRDefault="003C63E4" w:rsidP="002A7517">
      <w:pPr>
        <w:spacing w:line="360" w:lineRule="auto"/>
        <w:ind w:firstLine="570"/>
        <w:rPr>
          <w:ins w:id="209" w:author="apple" w:date="2015-07-02T18:11:00Z"/>
          <w:rFonts w:ascii="楷体" w:eastAsia="楷体" w:hAnsi="楷体"/>
          <w:sz w:val="28"/>
          <w:szCs w:val="28"/>
        </w:rPr>
      </w:pPr>
      <w:del w:id="210" w:author="apple" w:date="2015-07-02T18:11:00Z">
        <w:r w:rsidRPr="00B1313C" w:rsidDel="002A7517">
          <w:rPr>
            <w:rFonts w:ascii="楷体" w:eastAsia="楷体" w:hAnsi="楷体" w:hint="eastAsia"/>
            <w:sz w:val="28"/>
            <w:szCs w:val="28"/>
          </w:rPr>
          <w:delText>【09:52】你要无误通达胜义谛你也必须要无误通达世俗谛。所以说就是说是，有没有这样情况，对世俗谛通达得很善巧，对胜义谛就说是不通达的。【10:00】从词句的讲法来说，</w:delText>
        </w:r>
      </w:del>
      <w:r w:rsidRPr="00B1313C">
        <w:rPr>
          <w:rFonts w:ascii="楷体" w:eastAsia="楷体" w:hAnsi="楷体" w:hint="eastAsia"/>
          <w:sz w:val="28"/>
          <w:szCs w:val="28"/>
        </w:rPr>
        <w:t>从就大概的讲法来说，也许有这一类，这个某某人哪，世俗谛很通达，胜义谛不通达，或者胜义谛很通达，世俗谛不通达。像这样一种讲法的角度来讲，不严格的角度来讲，也可以，也许可以这样安立。</w:t>
      </w:r>
    </w:p>
    <w:p w:rsidR="002A7517" w:rsidRDefault="003C63E4" w:rsidP="002A7517">
      <w:pPr>
        <w:spacing w:line="360" w:lineRule="auto"/>
        <w:ind w:firstLine="570"/>
        <w:rPr>
          <w:ins w:id="211" w:author="apple" w:date="2015-07-02T18:12:00Z"/>
          <w:rFonts w:ascii="楷体" w:eastAsia="楷体" w:hAnsi="楷体"/>
          <w:sz w:val="28"/>
          <w:szCs w:val="28"/>
        </w:rPr>
      </w:pPr>
      <w:r w:rsidRPr="00B1313C">
        <w:rPr>
          <w:rFonts w:ascii="楷体" w:eastAsia="楷体" w:hAnsi="楷体" w:hint="eastAsia"/>
          <w:sz w:val="28"/>
          <w:szCs w:val="28"/>
        </w:rPr>
        <w:t>但真正来讲的话就说你把这样一种世俗谛分开，这个世俗谛不是真正的世俗谛了，不是真正的世俗谛。那么就是说你把</w:t>
      </w:r>
      <w:ins w:id="212" w:author="apple" w:date="2015-07-02T18:12:00Z">
        <w:r w:rsidR="002A7517" w:rsidRPr="00B1313C">
          <w:rPr>
            <w:rFonts w:ascii="楷体" w:eastAsia="楷体" w:hAnsi="楷体" w:hint="eastAsia"/>
            <w:sz w:val="28"/>
            <w:szCs w:val="28"/>
          </w:rPr>
          <w:t>胜义谛</w:t>
        </w:r>
        <w:r w:rsidR="002A7517">
          <w:rPr>
            <w:rFonts w:ascii="楷体" w:eastAsia="楷体" w:hAnsi="楷体" w:hint="eastAsia"/>
            <w:sz w:val="28"/>
            <w:szCs w:val="28"/>
          </w:rPr>
          <w:t>和</w:t>
        </w:r>
      </w:ins>
      <w:r w:rsidRPr="00B1313C">
        <w:rPr>
          <w:rFonts w:ascii="楷体" w:eastAsia="楷体" w:hAnsi="楷体" w:hint="eastAsia"/>
          <w:sz w:val="28"/>
          <w:szCs w:val="28"/>
        </w:rPr>
        <w:t>世俗谛</w:t>
      </w:r>
      <w:del w:id="213" w:author="apple" w:date="2015-07-02T18:12:00Z">
        <w:r w:rsidRPr="00B1313C" w:rsidDel="002A7517">
          <w:rPr>
            <w:rFonts w:ascii="楷体" w:eastAsia="楷体" w:hAnsi="楷体" w:hint="eastAsia"/>
            <w:sz w:val="28"/>
            <w:szCs w:val="28"/>
          </w:rPr>
          <w:delText>和胜义谛</w:delText>
        </w:r>
      </w:del>
      <w:r w:rsidRPr="00B1313C">
        <w:rPr>
          <w:rFonts w:ascii="楷体" w:eastAsia="楷体" w:hAnsi="楷体" w:hint="eastAsia"/>
          <w:sz w:val="28"/>
          <w:szCs w:val="28"/>
        </w:rPr>
        <w:t>分开，这个胜义谛也不是真正的胜义谛了。所以说真正我们说要无误通达二谛呢，只有一个这样一种要点，那么就是必须要对二谛融会贯通。对二谛融会贯通才能够就说是这个真正的了达二谛。因为在世俗谛当中有胜义谛，在胜义谛当中有世俗谛。但我们来讲的话，二者都是，有则平等有，无则平等无的这种，这样一种这个问题，这样一种这个关系。所以说这样一种这个根本慧定之因呢</w:t>
      </w:r>
      <w:ins w:id="214" w:author="apple" w:date="2015-07-02T18:12:00Z">
        <w:r w:rsidR="002A7517">
          <w:rPr>
            <w:rFonts w:ascii="楷体" w:eastAsia="楷体" w:hAnsi="楷体" w:hint="eastAsia"/>
            <w:sz w:val="28"/>
            <w:szCs w:val="28"/>
          </w:rPr>
          <w:t>，</w:t>
        </w:r>
      </w:ins>
      <w:r w:rsidRPr="00B1313C">
        <w:rPr>
          <w:rFonts w:ascii="楷体" w:eastAsia="楷体" w:hAnsi="楷体" w:hint="eastAsia"/>
          <w:sz w:val="28"/>
          <w:szCs w:val="28"/>
        </w:rPr>
        <w:t>就是无误通达圆融的二谛。</w:t>
      </w:r>
    </w:p>
    <w:p w:rsidR="0090403C" w:rsidRDefault="003C63E4" w:rsidP="002A7517">
      <w:pPr>
        <w:spacing w:line="360" w:lineRule="auto"/>
        <w:ind w:firstLine="570"/>
        <w:rPr>
          <w:ins w:id="215" w:author="apple" w:date="2015-07-02T18:15:00Z"/>
          <w:rFonts w:ascii="楷体" w:eastAsia="楷体" w:hAnsi="楷体"/>
          <w:sz w:val="28"/>
          <w:szCs w:val="28"/>
        </w:rPr>
      </w:pPr>
      <w:r w:rsidRPr="00B1313C">
        <w:rPr>
          <w:rFonts w:ascii="楷体" w:eastAsia="楷体" w:hAnsi="楷体" w:hint="eastAsia"/>
          <w:sz w:val="28"/>
          <w:szCs w:val="28"/>
        </w:rPr>
        <w:t>圆融二谛通达之后呢，如果是就是说这样长期修持下去，就能够产生一种，入定，入根本慧定之前的一种总相。这种总相的智慧就会产生出来</w:t>
      </w:r>
      <w:ins w:id="216" w:author="apple" w:date="2015-07-02T18:13:00Z">
        <w:r w:rsidR="002A7517">
          <w:rPr>
            <w:rFonts w:ascii="楷体" w:eastAsia="楷体" w:hAnsi="楷体" w:hint="eastAsia"/>
            <w:sz w:val="28"/>
            <w:szCs w:val="28"/>
          </w:rPr>
          <w:t>。</w:t>
        </w:r>
      </w:ins>
      <w:del w:id="217" w:author="apple" w:date="2015-07-02T18:13:00Z">
        <w:r w:rsidRPr="00B1313C" w:rsidDel="002A7517">
          <w:rPr>
            <w:rFonts w:ascii="楷体" w:eastAsia="楷体" w:hAnsi="楷体" w:hint="eastAsia"/>
            <w:sz w:val="28"/>
            <w:szCs w:val="28"/>
          </w:rPr>
          <w:delText>，</w:delText>
        </w:r>
      </w:del>
      <w:r w:rsidRPr="00B1313C">
        <w:rPr>
          <w:rFonts w:ascii="楷体" w:eastAsia="楷体" w:hAnsi="楷体" w:hint="eastAsia"/>
          <w:sz w:val="28"/>
          <w:szCs w:val="28"/>
        </w:rPr>
        <w:t>总相智慧再再修持之后，就会产生一种自相的一种根本慧定的境界。所以此处说呢除此之外别无丝毫他法。应该就是说</w:t>
      </w:r>
      <w:del w:id="218" w:author="apple" w:date="2015-07-06T20:16:00Z">
        <w:r w:rsidR="00FA3589" w:rsidRPr="00FA3589" w:rsidDel="00402DC0">
          <w:rPr>
            <w:rFonts w:ascii="楷体" w:eastAsia="楷体" w:hAnsi="楷体" w:hint="eastAsia"/>
            <w:color w:val="FF0000"/>
            <w:sz w:val="28"/>
            <w:szCs w:val="28"/>
            <w:rPrChange w:id="219" w:author="apple" w:date="2015-07-02T18:13:00Z">
              <w:rPr>
                <w:rFonts w:ascii="楷体" w:eastAsia="楷体" w:hAnsi="楷体" w:hint="eastAsia"/>
                <w:sz w:val="28"/>
                <w:szCs w:val="28"/>
              </w:rPr>
            </w:rPrChange>
          </w:rPr>
          <w:delText>立即地</w:delText>
        </w:r>
      </w:del>
      <w:ins w:id="220" w:author="apple" w:date="2015-07-06T20:16:00Z">
        <w:r w:rsidR="00402DC0">
          <w:rPr>
            <w:rFonts w:ascii="楷体" w:eastAsia="楷体" w:hAnsi="楷体" w:hint="eastAsia"/>
            <w:color w:val="FF0000"/>
            <w:sz w:val="28"/>
            <w:szCs w:val="28"/>
          </w:rPr>
          <w:t>立即的</w:t>
        </w:r>
      </w:ins>
      <w:r w:rsidRPr="00B1313C">
        <w:rPr>
          <w:rFonts w:ascii="楷体" w:eastAsia="楷体" w:hAnsi="楷体" w:hint="eastAsia"/>
          <w:sz w:val="28"/>
          <w:szCs w:val="28"/>
        </w:rPr>
        <w:t>去圆融二谛，像也许我们相续当中有一些二谛的这样一种这个，有一些这样二谛的智慧</w:t>
      </w:r>
      <w:ins w:id="221" w:author="apple" w:date="2015-07-02T18:13:00Z">
        <w:r w:rsidR="0090403C">
          <w:rPr>
            <w:rFonts w:ascii="楷体" w:eastAsia="楷体" w:hAnsi="楷体" w:hint="eastAsia"/>
            <w:sz w:val="28"/>
            <w:szCs w:val="28"/>
          </w:rPr>
          <w:t>.</w:t>
        </w:r>
      </w:ins>
      <w:del w:id="222" w:author="apple" w:date="2015-07-02T18:13:00Z">
        <w:r w:rsidRPr="00B1313C" w:rsidDel="0090403C">
          <w:rPr>
            <w:rFonts w:ascii="楷体" w:eastAsia="楷体" w:hAnsi="楷体" w:hint="eastAsia"/>
            <w:sz w:val="28"/>
            <w:szCs w:val="28"/>
          </w:rPr>
          <w:delText>，</w:delText>
        </w:r>
      </w:del>
      <w:r w:rsidRPr="00B1313C">
        <w:rPr>
          <w:rFonts w:ascii="楷体" w:eastAsia="楷体" w:hAnsi="楷体" w:hint="eastAsia"/>
          <w:sz w:val="28"/>
          <w:szCs w:val="28"/>
        </w:rPr>
        <w:t>对二谛有一番这样的定解。但是这个二谛的问题</w:t>
      </w:r>
      <w:r w:rsidRPr="00B1313C">
        <w:rPr>
          <w:rFonts w:ascii="楷体" w:eastAsia="楷体" w:hAnsi="楷体" w:hint="eastAsia"/>
          <w:sz w:val="28"/>
          <w:szCs w:val="28"/>
        </w:rPr>
        <w:lastRenderedPageBreak/>
        <w:t>实际上是非常深，是很深很深的。所以说有的时候我们觉得世俗谛是这样，胜义谛是这样</w:t>
      </w:r>
      <w:ins w:id="223" w:author="apple" w:date="2015-07-02T18:14:00Z">
        <w:r w:rsidR="0090403C">
          <w:rPr>
            <w:rFonts w:ascii="楷体" w:eastAsia="楷体" w:hAnsi="楷体" w:hint="eastAsia"/>
            <w:sz w:val="28"/>
            <w:szCs w:val="28"/>
          </w:rPr>
          <w:t>.</w:t>
        </w:r>
      </w:ins>
      <w:del w:id="224" w:author="apple" w:date="2015-07-02T18:14:00Z">
        <w:r w:rsidRPr="00B1313C" w:rsidDel="0090403C">
          <w:rPr>
            <w:rFonts w:ascii="楷体" w:eastAsia="楷体" w:hAnsi="楷体" w:hint="eastAsia"/>
            <w:sz w:val="28"/>
            <w:szCs w:val="28"/>
          </w:rPr>
          <w:delText xml:space="preserve"> </w:delText>
        </w:r>
      </w:del>
      <w:del w:id="225" w:author="apple" w:date="2015-07-02T18:13:00Z">
        <w:r w:rsidRPr="00B1313C" w:rsidDel="0090403C">
          <w:rPr>
            <w:rFonts w:ascii="楷体" w:eastAsia="楷体" w:hAnsi="楷体" w:hint="eastAsia"/>
            <w:sz w:val="28"/>
            <w:szCs w:val="28"/>
          </w:rPr>
          <w:delText>，</w:delText>
        </w:r>
      </w:del>
      <w:r w:rsidRPr="00B1313C">
        <w:rPr>
          <w:rFonts w:ascii="楷体" w:eastAsia="楷体" w:hAnsi="楷体" w:hint="eastAsia"/>
          <w:sz w:val="28"/>
          <w:szCs w:val="28"/>
        </w:rPr>
        <w:t>好像就是显现方面是世俗，胜义方面，空性方面是胜义，这方面不是说不对</w:t>
      </w:r>
      <w:ins w:id="226" w:author="apple" w:date="2015-07-02T18:14:00Z">
        <w:r w:rsidR="0090403C">
          <w:rPr>
            <w:rFonts w:ascii="楷体" w:eastAsia="楷体" w:hAnsi="楷体" w:hint="eastAsia"/>
            <w:sz w:val="28"/>
            <w:szCs w:val="28"/>
          </w:rPr>
          <w:t>.</w:t>
        </w:r>
      </w:ins>
      <w:del w:id="227" w:author="apple" w:date="2015-07-02T18:14:00Z">
        <w:r w:rsidRPr="00B1313C" w:rsidDel="0090403C">
          <w:rPr>
            <w:rFonts w:ascii="楷体" w:eastAsia="楷体" w:hAnsi="楷体" w:hint="eastAsia"/>
            <w:sz w:val="28"/>
            <w:szCs w:val="28"/>
          </w:rPr>
          <w:delText>，</w:delText>
        </w:r>
      </w:del>
      <w:r w:rsidRPr="00B1313C">
        <w:rPr>
          <w:rFonts w:ascii="楷体" w:eastAsia="楷体" w:hAnsi="楷体" w:hint="eastAsia"/>
          <w:sz w:val="28"/>
          <w:szCs w:val="28"/>
        </w:rPr>
        <w:t>但是在这句话当中呢，对我们</w:t>
      </w:r>
      <w:del w:id="228" w:author="apple" w:date="2015-07-02T18:14:00Z">
        <w:r w:rsidRPr="00B1313C" w:rsidDel="0090403C">
          <w:rPr>
            <w:rFonts w:ascii="楷体" w:eastAsia="楷体" w:hAnsi="楷体" w:hint="eastAsia"/>
            <w:sz w:val="28"/>
            <w:szCs w:val="28"/>
          </w:rPr>
          <w:delText>能</w:delText>
        </w:r>
      </w:del>
      <w:ins w:id="229" w:author="apple" w:date="2015-07-02T18:14:00Z">
        <w:r w:rsidR="0090403C">
          <w:rPr>
            <w:rFonts w:ascii="楷体" w:eastAsia="楷体" w:hAnsi="楷体" w:hint="eastAsia"/>
            <w:sz w:val="28"/>
            <w:szCs w:val="28"/>
          </w:rPr>
          <w:t>能境</w:t>
        </w:r>
      </w:ins>
      <w:del w:id="230" w:author="apple" w:date="2015-07-02T18:14:00Z">
        <w:r w:rsidRPr="00B1313C" w:rsidDel="0090403C">
          <w:rPr>
            <w:rFonts w:ascii="楷体" w:eastAsia="楷体" w:hAnsi="楷体" w:hint="eastAsia"/>
            <w:sz w:val="28"/>
            <w:szCs w:val="28"/>
          </w:rPr>
          <w:delText>尽</w:delText>
        </w:r>
      </w:del>
      <w:ins w:id="231" w:author="apple" w:date="2015-07-02T18:14:00Z">
        <w:r w:rsidR="0090403C">
          <w:rPr>
            <w:rFonts w:ascii="楷体" w:eastAsia="楷体" w:hAnsi="楷体" w:hint="eastAsia"/>
            <w:sz w:val="28"/>
            <w:szCs w:val="28"/>
          </w:rPr>
          <w:t>的</w:t>
        </w:r>
      </w:ins>
      <w:del w:id="232" w:author="apple" w:date="2015-07-02T18:14:00Z">
        <w:r w:rsidRPr="00B1313C" w:rsidDel="0090403C">
          <w:rPr>
            <w:rFonts w:ascii="楷体" w:eastAsia="楷体" w:hAnsi="楷体" w:hint="eastAsia"/>
            <w:sz w:val="28"/>
            <w:szCs w:val="28"/>
          </w:rPr>
          <w:delText>地</w:delText>
        </w:r>
      </w:del>
      <w:r w:rsidRPr="00B1313C">
        <w:rPr>
          <w:rFonts w:ascii="楷体" w:eastAsia="楷体" w:hAnsi="楷体" w:hint="eastAsia"/>
          <w:sz w:val="28"/>
          <w:szCs w:val="28"/>
        </w:rPr>
        <w:t>了知方面，他还有一个更深的，更全面的，这样一种更准确的认知</w:t>
      </w:r>
      <w:del w:id="233" w:author="apple" w:date="2015-07-02T18:14:00Z">
        <w:r w:rsidRPr="00B1313C" w:rsidDel="0090403C">
          <w:rPr>
            <w:rFonts w:ascii="楷体" w:eastAsia="楷体" w:hAnsi="楷体" w:hint="eastAsia"/>
            <w:sz w:val="28"/>
            <w:szCs w:val="28"/>
          </w:rPr>
          <w:delText xml:space="preserve"> 。</w:delText>
        </w:r>
      </w:del>
      <w:ins w:id="234" w:author="apple" w:date="2015-07-02T18:14:00Z">
        <w:r w:rsidR="0090403C">
          <w:rPr>
            <w:rFonts w:ascii="楷体" w:eastAsia="楷体" w:hAnsi="楷体" w:hint="eastAsia"/>
            <w:sz w:val="28"/>
            <w:szCs w:val="28"/>
          </w:rPr>
          <w:t>。</w:t>
        </w:r>
      </w:ins>
      <w:r w:rsidRPr="00B1313C">
        <w:rPr>
          <w:rFonts w:ascii="楷体" w:eastAsia="楷体" w:hAnsi="楷体" w:hint="eastAsia"/>
          <w:sz w:val="28"/>
          <w:szCs w:val="28"/>
        </w:rPr>
        <w:t>所以这样一种我们说显现是世俗，胜义是空性，单单就这一句话，那么我们如果学十年的话，可能十年对这个，对这句话的认知都不一样。因为，就是因为这个二谛啊，所谓的这样一种这个二谛它的这个意义非常的深奥。很深奥，实际上真正来讲它是作为一种圣者入根本慧定之因。所以说我们就知道了，现在我们泛泛地去了知，也许</w:t>
      </w:r>
      <w:ins w:id="235" w:author="apple" w:date="2015-07-02T18:15:00Z">
        <w:r w:rsidR="0090403C">
          <w:rPr>
            <w:rFonts w:ascii="楷体" w:eastAsia="楷体" w:hAnsi="楷体" w:hint="eastAsia"/>
            <w:sz w:val="28"/>
            <w:szCs w:val="28"/>
          </w:rPr>
          <w:t>就是</w:t>
        </w:r>
      </w:ins>
      <w:r w:rsidRPr="00B1313C">
        <w:rPr>
          <w:rFonts w:ascii="楷体" w:eastAsia="楷体" w:hAnsi="楷体" w:hint="eastAsia"/>
          <w:sz w:val="28"/>
          <w:szCs w:val="28"/>
        </w:rPr>
        <w:t>把，还是把世俗谛和胜义谛在分开讲。这一个世俗，这个胜义，把它们合起来是一种圆融的观点。这个方面的一种智慧还是很粗大的一种智慧</w:t>
      </w:r>
      <w:r w:rsidR="00FA3589" w:rsidRPr="00FA3589">
        <w:rPr>
          <w:rFonts w:ascii="楷体" w:eastAsia="楷体" w:hAnsi="楷体" w:hint="eastAsia"/>
          <w:b/>
          <w:sz w:val="28"/>
          <w:szCs w:val="28"/>
          <w:rPrChange w:id="236" w:author="apple" w:date="2015-07-02T18:15:00Z">
            <w:rPr>
              <w:rFonts w:ascii="楷体" w:eastAsia="楷体" w:hAnsi="楷体" w:hint="eastAsia"/>
              <w:sz w:val="28"/>
              <w:szCs w:val="28"/>
            </w:rPr>
          </w:rPrChange>
        </w:rPr>
        <w:t>。</w:t>
      </w:r>
      <w:r w:rsidRPr="00B1313C">
        <w:rPr>
          <w:rFonts w:ascii="楷体" w:eastAsia="楷体" w:hAnsi="楷体" w:hint="eastAsia"/>
          <w:sz w:val="28"/>
          <w:szCs w:val="28"/>
        </w:rPr>
        <w:t>还没有真正的，就说这个产生一个很细微的智慧。所以说在对于就是说是这个无误通达二谛方面呢</w:t>
      </w:r>
      <w:ins w:id="237" w:author="apple" w:date="2015-07-02T18:15:00Z">
        <w:r w:rsidR="0090403C">
          <w:rPr>
            <w:rFonts w:ascii="楷体" w:eastAsia="楷体" w:hAnsi="楷体" w:hint="eastAsia"/>
            <w:sz w:val="28"/>
            <w:szCs w:val="28"/>
          </w:rPr>
          <w:t>，</w:t>
        </w:r>
      </w:ins>
      <w:r w:rsidRPr="00B1313C">
        <w:rPr>
          <w:rFonts w:ascii="楷体" w:eastAsia="楷体" w:hAnsi="楷体" w:hint="eastAsia"/>
          <w:sz w:val="28"/>
          <w:szCs w:val="28"/>
        </w:rPr>
        <w:t>还应该再再去思维，再再去思考，再再去修行，再再去祈祷。像这样的话对于这个二谛的这个了知问题，才逐渐逐渐真正的去这个照见的一个方面。</w:t>
      </w:r>
    </w:p>
    <w:p w:rsidR="0090403C" w:rsidRPr="00402DC0" w:rsidRDefault="0090403C" w:rsidP="002A7517">
      <w:pPr>
        <w:spacing w:line="360" w:lineRule="auto"/>
        <w:ind w:firstLine="570"/>
        <w:rPr>
          <w:ins w:id="238" w:author="apple" w:date="2015-07-02T18:15:00Z"/>
          <w:rFonts w:ascii="楷体" w:eastAsia="楷体" w:hAnsi="楷体"/>
          <w:sz w:val="28"/>
          <w:szCs w:val="28"/>
        </w:rPr>
      </w:pPr>
      <w:ins w:id="239" w:author="apple" w:date="2015-07-02T18:15:00Z">
        <w:r w:rsidRPr="00402DC0">
          <w:rPr>
            <w:rFonts w:ascii="楷体" w:eastAsia="楷体" w:hAnsi="楷体" w:hint="eastAsia"/>
            <w:sz w:val="28"/>
            <w:szCs w:val="28"/>
          </w:rPr>
          <w:t>【</w:t>
        </w:r>
        <w:r w:rsidRPr="00402DC0">
          <w:rPr>
            <w:rFonts w:ascii="楷体" w:eastAsia="楷体" w:hAnsi="楷体" w:hint="eastAsia"/>
            <w:color w:val="000000"/>
            <w:sz w:val="28"/>
            <w:szCs w:val="28"/>
            <w:rPrChange w:id="240" w:author="apple" w:date="2015-07-06T20:17:00Z">
              <w:rPr>
                <w:rFonts w:ascii="华文楷体" w:eastAsia="华文楷体" w:hAnsi="华文楷体" w:hint="eastAsia"/>
                <w:color w:val="000000"/>
                <w:sz w:val="28"/>
                <w:szCs w:val="28"/>
              </w:rPr>
            </w:rPrChange>
          </w:rPr>
          <w:t>譬如说,燧木与燧垫没有兼而具足,以其中任何一者也不可能</w:t>
        </w:r>
        <w:r w:rsidRPr="00402DC0">
          <w:rPr>
            <w:rFonts w:ascii="楷体" w:eastAsia="楷体" w:hAnsi="楷体" w:hint="eastAsia"/>
            <w:color w:val="000000"/>
            <w:sz w:val="28"/>
            <w:szCs w:val="28"/>
            <w:rPrChange w:id="241" w:author="apple" w:date="2015-07-06T20:17:00Z">
              <w:rPr>
                <w:rFonts w:ascii="华文楷体" w:eastAsia="华文楷体" w:hAnsi="华文楷体" w:hint="eastAsia"/>
                <w:color w:val="000000"/>
                <w:sz w:val="28"/>
                <w:szCs w:val="28"/>
              </w:rPr>
            </w:rPrChange>
          </w:rPr>
          <w:br/>
          <w:t>生火。</w:t>
        </w:r>
        <w:r w:rsidRPr="00402DC0">
          <w:rPr>
            <w:rFonts w:ascii="楷体" w:eastAsia="楷体" w:hAnsi="楷体" w:hint="eastAsia"/>
            <w:sz w:val="28"/>
            <w:szCs w:val="28"/>
          </w:rPr>
          <w:t>】</w:t>
        </w:r>
      </w:ins>
    </w:p>
    <w:p w:rsidR="0090403C" w:rsidRDefault="003C63E4" w:rsidP="002A7517">
      <w:pPr>
        <w:spacing w:line="360" w:lineRule="auto"/>
        <w:ind w:firstLine="570"/>
        <w:rPr>
          <w:ins w:id="242" w:author="apple" w:date="2015-07-02T18:16:00Z"/>
          <w:rFonts w:ascii="楷体" w:eastAsia="楷体" w:hAnsi="楷体"/>
          <w:sz w:val="28"/>
          <w:szCs w:val="28"/>
        </w:rPr>
      </w:pPr>
      <w:del w:id="243" w:author="apple" w:date="2015-07-02T18:15:00Z">
        <w:r w:rsidRPr="00B1313C" w:rsidDel="0090403C">
          <w:rPr>
            <w:rFonts w:ascii="楷体" w:eastAsia="楷体" w:hAnsi="楷体" w:hint="eastAsia"/>
            <w:sz w:val="28"/>
            <w:szCs w:val="28"/>
          </w:rPr>
          <w:delText>譬如说燧木与燧垫没有兼而具足，以其中任何一者也不可能生火。</w:delText>
        </w:r>
      </w:del>
      <w:r w:rsidRPr="00B1313C">
        <w:rPr>
          <w:rFonts w:ascii="楷体" w:eastAsia="楷体" w:hAnsi="楷体" w:hint="eastAsia"/>
          <w:sz w:val="28"/>
          <w:szCs w:val="28"/>
        </w:rPr>
        <w:t>那么这个就从一个古代的生活方式呢，讲这个燧木和燧垫二者要互相摩擦</w:t>
      </w:r>
      <w:del w:id="244" w:author="apple" w:date="2015-07-02T18:16:00Z">
        <w:r w:rsidRPr="00B1313C" w:rsidDel="0090403C">
          <w:rPr>
            <w:rFonts w:ascii="楷体" w:eastAsia="楷体" w:hAnsi="楷体" w:hint="eastAsia"/>
            <w:sz w:val="28"/>
            <w:szCs w:val="28"/>
          </w:rPr>
          <w:delText xml:space="preserve">， </w:delText>
        </w:r>
      </w:del>
      <w:ins w:id="245" w:author="apple" w:date="2015-07-02T18:16:00Z">
        <w:r w:rsidR="0090403C">
          <w:rPr>
            <w:rFonts w:ascii="楷体" w:eastAsia="楷体" w:hAnsi="楷体" w:hint="eastAsia"/>
            <w:sz w:val="28"/>
            <w:szCs w:val="28"/>
          </w:rPr>
          <w:t>，</w:t>
        </w:r>
      </w:ins>
      <w:r w:rsidRPr="00B1313C">
        <w:rPr>
          <w:rFonts w:ascii="楷体" w:eastAsia="楷体" w:hAnsi="楷体" w:hint="eastAsia"/>
          <w:sz w:val="28"/>
          <w:szCs w:val="28"/>
        </w:rPr>
        <w:t>二者互相摩擦之后呢才能生火</w:t>
      </w:r>
      <w:ins w:id="246" w:author="apple" w:date="2015-07-02T18:16:00Z">
        <w:r w:rsidR="0090403C">
          <w:rPr>
            <w:rFonts w:ascii="楷体" w:eastAsia="楷体" w:hAnsi="楷体" w:hint="eastAsia"/>
            <w:sz w:val="28"/>
            <w:szCs w:val="28"/>
          </w:rPr>
          <w:t>。</w:t>
        </w:r>
      </w:ins>
      <w:del w:id="247" w:author="apple" w:date="2015-07-02T18:16:00Z">
        <w:r w:rsidRPr="00B1313C" w:rsidDel="0090403C">
          <w:rPr>
            <w:rFonts w:ascii="楷体" w:eastAsia="楷体" w:hAnsi="楷体" w:hint="eastAsia"/>
            <w:sz w:val="28"/>
            <w:szCs w:val="28"/>
          </w:rPr>
          <w:delText>，</w:delText>
        </w:r>
      </w:del>
      <w:r w:rsidRPr="00B1313C">
        <w:rPr>
          <w:rFonts w:ascii="楷体" w:eastAsia="楷体" w:hAnsi="楷体" w:hint="eastAsia"/>
          <w:sz w:val="28"/>
          <w:szCs w:val="28"/>
        </w:rPr>
        <w:t>那么如果只有燧木没有燧垫，只有燧垫没有燧木，实际上二者没有兼而具足的话，</w:t>
      </w:r>
      <w:ins w:id="248" w:author="apple" w:date="2015-07-02T18:16:00Z">
        <w:r w:rsidR="0090403C">
          <w:rPr>
            <w:rFonts w:ascii="楷体" w:eastAsia="楷体" w:hAnsi="楷体" w:hint="eastAsia"/>
            <w:sz w:val="28"/>
            <w:szCs w:val="28"/>
          </w:rPr>
          <w:t>以</w:t>
        </w:r>
      </w:ins>
      <w:r w:rsidRPr="00B1313C">
        <w:rPr>
          <w:rFonts w:ascii="楷体" w:eastAsia="楷体" w:hAnsi="楷体" w:hint="eastAsia"/>
          <w:sz w:val="28"/>
          <w:szCs w:val="28"/>
        </w:rPr>
        <w:t>其中的任何一者都不可能单独生火的。这个就是一个，很简单，很明了的一个比喻。</w:t>
      </w:r>
      <w:del w:id="249" w:author="apple" w:date="2015-07-02T18:16:00Z">
        <w:r w:rsidRPr="00B1313C" w:rsidDel="0090403C">
          <w:rPr>
            <w:rFonts w:ascii="楷体" w:eastAsia="楷体" w:hAnsi="楷体" w:hint="eastAsia"/>
            <w:sz w:val="28"/>
            <w:szCs w:val="28"/>
          </w:rPr>
          <w:delText>同样的道理，如果没有兼二谛融会贯通，那么根本不会对离四边戏之义生起定解。</w:delText>
        </w:r>
      </w:del>
    </w:p>
    <w:p w:rsidR="0090403C" w:rsidRPr="00402DC0" w:rsidRDefault="0090403C" w:rsidP="0090403C">
      <w:pPr>
        <w:spacing w:line="360" w:lineRule="auto"/>
        <w:ind w:firstLine="570"/>
        <w:rPr>
          <w:ins w:id="250" w:author="apple" w:date="2015-07-02T18:16:00Z"/>
          <w:rFonts w:ascii="楷体" w:eastAsia="楷体" w:hAnsi="楷体"/>
          <w:b/>
          <w:sz w:val="28"/>
          <w:szCs w:val="28"/>
          <w:rPrChange w:id="251" w:author="apple" w:date="2015-07-06T20:17:00Z">
            <w:rPr>
              <w:ins w:id="252" w:author="apple" w:date="2015-07-02T18:16:00Z"/>
              <w:rFonts w:ascii="楷体" w:eastAsia="楷体" w:hAnsi="楷体"/>
              <w:sz w:val="28"/>
              <w:szCs w:val="28"/>
            </w:rPr>
          </w:rPrChange>
        </w:rPr>
      </w:pPr>
      <w:ins w:id="253" w:author="apple" w:date="2015-07-02T18:16:00Z">
        <w:r w:rsidRPr="00402DC0">
          <w:rPr>
            <w:rFonts w:ascii="楷体" w:eastAsia="楷体" w:hAnsi="楷体" w:hint="eastAsia"/>
            <w:b/>
            <w:sz w:val="28"/>
            <w:szCs w:val="28"/>
            <w:rPrChange w:id="254" w:author="apple" w:date="2015-07-06T20:17:00Z">
              <w:rPr>
                <w:rFonts w:ascii="楷体" w:eastAsia="楷体" w:hAnsi="楷体" w:hint="eastAsia"/>
                <w:sz w:val="28"/>
                <w:szCs w:val="28"/>
              </w:rPr>
            </w:rPrChange>
          </w:rPr>
          <w:lastRenderedPageBreak/>
          <w:t>【</w:t>
        </w:r>
        <w:r w:rsidRPr="00402DC0">
          <w:rPr>
            <w:rFonts w:ascii="楷体" w:eastAsia="楷体" w:hAnsi="楷体" w:hint="eastAsia"/>
            <w:b/>
            <w:color w:val="000000"/>
            <w:sz w:val="28"/>
            <w:szCs w:val="28"/>
            <w:rPrChange w:id="255" w:author="apple" w:date="2015-07-06T20:17:00Z">
              <w:rPr>
                <w:rFonts w:ascii="华文楷体" w:eastAsia="华文楷体" w:hAnsi="华文楷体" w:hint="eastAsia"/>
                <w:color w:val="000000"/>
                <w:sz w:val="28"/>
                <w:szCs w:val="28"/>
              </w:rPr>
            </w:rPrChange>
          </w:rPr>
          <w:t>同样的道理,如果没有将二谛融会贯通,那么根本不会对离四边戏之义生起定解,</w:t>
        </w:r>
        <w:r w:rsidRPr="00402DC0">
          <w:rPr>
            <w:rFonts w:ascii="楷体" w:eastAsia="楷体" w:hAnsi="楷体" w:hint="eastAsia"/>
            <w:b/>
            <w:sz w:val="28"/>
            <w:szCs w:val="28"/>
            <w:rPrChange w:id="256" w:author="apple" w:date="2015-07-06T20:17:00Z">
              <w:rPr>
                <w:rFonts w:ascii="楷体" w:eastAsia="楷体" w:hAnsi="楷体" w:hint="eastAsia"/>
                <w:sz w:val="28"/>
                <w:szCs w:val="28"/>
              </w:rPr>
            </w:rPrChange>
          </w:rPr>
          <w:t>】</w:t>
        </w:r>
      </w:ins>
    </w:p>
    <w:p w:rsidR="0090403C" w:rsidRDefault="003C63E4" w:rsidP="002A7517">
      <w:pPr>
        <w:spacing w:line="360" w:lineRule="auto"/>
        <w:ind w:firstLine="570"/>
        <w:rPr>
          <w:ins w:id="257" w:author="apple" w:date="2015-07-02T18:18:00Z"/>
          <w:rFonts w:ascii="楷体" w:eastAsia="楷体" w:hAnsi="楷体"/>
          <w:sz w:val="28"/>
          <w:szCs w:val="28"/>
        </w:rPr>
      </w:pPr>
      <w:r w:rsidRPr="00B1313C">
        <w:rPr>
          <w:rFonts w:ascii="楷体" w:eastAsia="楷体" w:hAnsi="楷体" w:hint="eastAsia"/>
          <w:sz w:val="28"/>
          <w:szCs w:val="28"/>
        </w:rPr>
        <w:t>那么同样道理呢，如果没有对世俗谛和胜义谛，没有对二谛的这个观点融会贯通的话，那么我们实际上也是根本不会对于离四边戏论的意义产生一个定解的。也不会产生一个定解。所以说前面麦彭仁波切给我们教言，不管是对胜义谛方面的这个单空的教义，还有对世俗谛方面的，认为这个世俗谛很下劣啊</w:t>
      </w:r>
      <w:ins w:id="258" w:author="apple" w:date="2015-07-02T18:17:00Z">
        <w:r w:rsidR="0090403C">
          <w:rPr>
            <w:rFonts w:ascii="楷体" w:eastAsia="楷体" w:hAnsi="楷体" w:hint="eastAsia"/>
            <w:sz w:val="28"/>
            <w:szCs w:val="28"/>
          </w:rPr>
          <w:t>。</w:t>
        </w:r>
      </w:ins>
      <w:del w:id="259" w:author="apple" w:date="2015-07-02T18:17:00Z">
        <w:r w:rsidRPr="00B1313C" w:rsidDel="0090403C">
          <w:rPr>
            <w:rFonts w:ascii="楷体" w:eastAsia="楷体" w:hAnsi="楷体" w:hint="eastAsia"/>
            <w:sz w:val="28"/>
            <w:szCs w:val="28"/>
          </w:rPr>
          <w:delText>，</w:delText>
        </w:r>
      </w:del>
      <w:r w:rsidRPr="00B1313C">
        <w:rPr>
          <w:rFonts w:ascii="楷体" w:eastAsia="楷体" w:hAnsi="楷体" w:hint="eastAsia"/>
          <w:sz w:val="28"/>
          <w:szCs w:val="28"/>
        </w:rPr>
        <w:t>像这样一种问题都实际上是，对于通达离四边意义这样一种定解的一种，一种障碍。必须要通过，想方设法</w:t>
      </w:r>
      <w:ins w:id="260" w:author="apple" w:date="2015-07-02T18:17:00Z">
        <w:r w:rsidR="0090403C">
          <w:rPr>
            <w:rFonts w:ascii="楷体" w:eastAsia="楷体" w:hAnsi="楷体" w:hint="eastAsia"/>
            <w:sz w:val="28"/>
            <w:szCs w:val="28"/>
          </w:rPr>
          <w:t>，</w:t>
        </w:r>
      </w:ins>
      <w:r w:rsidRPr="00B1313C">
        <w:rPr>
          <w:rFonts w:ascii="楷体" w:eastAsia="楷体" w:hAnsi="楷体" w:hint="eastAsia"/>
          <w:sz w:val="28"/>
          <w:szCs w:val="28"/>
        </w:rPr>
        <w:t>通过麦彭仁波切的理证呢把这样一种障碍</w:t>
      </w:r>
      <w:ins w:id="261" w:author="apple" w:date="2015-07-02T18:17:00Z">
        <w:r w:rsidR="0090403C">
          <w:rPr>
            <w:rFonts w:ascii="楷体" w:eastAsia="楷体" w:hAnsi="楷体" w:hint="eastAsia"/>
            <w:sz w:val="28"/>
            <w:szCs w:val="28"/>
          </w:rPr>
          <w:t>，</w:t>
        </w:r>
      </w:ins>
      <w:r w:rsidRPr="00B1313C">
        <w:rPr>
          <w:rFonts w:ascii="楷体" w:eastAsia="楷体" w:hAnsi="楷体" w:hint="eastAsia"/>
          <w:sz w:val="28"/>
          <w:szCs w:val="28"/>
        </w:rPr>
        <w:t>通过观察的方式彻底予以扫除</w:t>
      </w:r>
      <w:ins w:id="262" w:author="apple" w:date="2015-07-02T18:17:00Z">
        <w:r w:rsidR="0090403C">
          <w:rPr>
            <w:rFonts w:ascii="楷体" w:eastAsia="楷体" w:hAnsi="楷体" w:hint="eastAsia"/>
            <w:sz w:val="28"/>
            <w:szCs w:val="28"/>
          </w:rPr>
          <w:t>。</w:t>
        </w:r>
      </w:ins>
      <w:del w:id="263" w:author="apple" w:date="2015-07-02T18:17:00Z">
        <w:r w:rsidRPr="00B1313C" w:rsidDel="0090403C">
          <w:rPr>
            <w:rFonts w:ascii="楷体" w:eastAsia="楷体" w:hAnsi="楷体" w:hint="eastAsia"/>
            <w:sz w:val="28"/>
            <w:szCs w:val="28"/>
          </w:rPr>
          <w:delText>，</w:delText>
        </w:r>
      </w:del>
      <w:r w:rsidRPr="00B1313C">
        <w:rPr>
          <w:rFonts w:ascii="楷体" w:eastAsia="楷体" w:hAnsi="楷体" w:hint="eastAsia"/>
          <w:sz w:val="28"/>
          <w:szCs w:val="28"/>
        </w:rPr>
        <w:t>最后就是非常准确地通达了世俗谛和胜义谛。了知二谛融会贯通的道理才能够真正的</w:t>
      </w:r>
      <w:ins w:id="264" w:author="apple" w:date="2015-07-02T18:17:00Z">
        <w:r w:rsidR="0090403C">
          <w:rPr>
            <w:rFonts w:ascii="楷体" w:eastAsia="楷体" w:hAnsi="楷体" w:hint="eastAsia"/>
            <w:sz w:val="28"/>
            <w:szCs w:val="28"/>
          </w:rPr>
          <w:t>，</w:t>
        </w:r>
      </w:ins>
      <w:r w:rsidRPr="00B1313C">
        <w:rPr>
          <w:rFonts w:ascii="楷体" w:eastAsia="楷体" w:hAnsi="楷体" w:hint="eastAsia"/>
          <w:sz w:val="28"/>
          <w:szCs w:val="28"/>
        </w:rPr>
        <w:t>对于离四边的意义产生定解的。不管口头上再怎么说超离言思,也只是像外道修不可言说的我一样,不可能以各别自证智慧得到正法的奥妙内涵。那么实际上如果我们对于二谛没有融会贯通，没有产生一个离四边的就是说，根本不会产生离四边的定解。</w:t>
      </w:r>
      <w:ins w:id="265" w:author="apple" w:date="2015-07-02T18:18:00Z">
        <w:r w:rsidR="0090403C" w:rsidRPr="00B1313C">
          <w:rPr>
            <w:rFonts w:ascii="楷体" w:eastAsia="楷体" w:hAnsi="楷体" w:hint="eastAsia"/>
            <w:sz w:val="28"/>
            <w:szCs w:val="28"/>
          </w:rPr>
          <w:t>那么如果对于法界离四边的这个意义</w:t>
        </w:r>
        <w:r w:rsidR="0090403C">
          <w:rPr>
            <w:rFonts w:ascii="楷体" w:eastAsia="楷体" w:hAnsi="楷体" w:hint="eastAsia"/>
            <w:sz w:val="28"/>
            <w:szCs w:val="28"/>
          </w:rPr>
          <w:t>，</w:t>
        </w:r>
        <w:r w:rsidR="0090403C" w:rsidRPr="00B1313C">
          <w:rPr>
            <w:rFonts w:ascii="楷体" w:eastAsia="楷体" w:hAnsi="楷体" w:hint="eastAsia"/>
            <w:sz w:val="28"/>
            <w:szCs w:val="28"/>
          </w:rPr>
          <w:t>没有产生定解的话，</w:t>
        </w:r>
        <w:r w:rsidR="0090403C">
          <w:rPr>
            <w:rFonts w:ascii="楷体" w:eastAsia="楷体" w:hAnsi="楷体" w:hint="eastAsia"/>
            <w:sz w:val="28"/>
            <w:szCs w:val="28"/>
          </w:rPr>
          <w:t>那么</w:t>
        </w:r>
      </w:ins>
    </w:p>
    <w:p w:rsidR="0090403C" w:rsidRPr="00402DC0" w:rsidRDefault="00FA3589" w:rsidP="002A7517">
      <w:pPr>
        <w:spacing w:line="360" w:lineRule="auto"/>
        <w:ind w:firstLine="570"/>
        <w:rPr>
          <w:ins w:id="266" w:author="apple" w:date="2015-07-02T18:18:00Z"/>
          <w:rFonts w:ascii="楷体" w:eastAsia="楷体" w:hAnsi="楷体"/>
          <w:b/>
          <w:sz w:val="28"/>
          <w:szCs w:val="28"/>
          <w:rPrChange w:id="267" w:author="apple" w:date="2015-07-06T20:17:00Z">
            <w:rPr>
              <w:ins w:id="268" w:author="apple" w:date="2015-07-02T18:18:00Z"/>
              <w:rFonts w:ascii="楷体" w:eastAsia="楷体" w:hAnsi="楷体"/>
              <w:sz w:val="28"/>
              <w:szCs w:val="28"/>
            </w:rPr>
          </w:rPrChange>
        </w:rPr>
      </w:pPr>
      <w:ins w:id="269" w:author="apple" w:date="2015-07-02T18:18:00Z">
        <w:r w:rsidRPr="00402DC0">
          <w:rPr>
            <w:rFonts w:ascii="楷体" w:eastAsia="楷体" w:hAnsi="楷体" w:hint="eastAsia"/>
            <w:b/>
            <w:sz w:val="28"/>
            <w:szCs w:val="28"/>
            <w:rPrChange w:id="270" w:author="apple" w:date="2015-07-06T20:17:00Z">
              <w:rPr>
                <w:rFonts w:ascii="楷体" w:eastAsia="楷体" w:hAnsi="楷体" w:hint="eastAsia"/>
                <w:sz w:val="28"/>
                <w:szCs w:val="28"/>
              </w:rPr>
            </w:rPrChange>
          </w:rPr>
          <w:t>【</w:t>
        </w:r>
        <w:r w:rsidRPr="00402DC0">
          <w:rPr>
            <w:rFonts w:ascii="楷体" w:eastAsia="楷体" w:hAnsi="楷体" w:hint="eastAsia"/>
            <w:b/>
            <w:color w:val="000000"/>
            <w:sz w:val="28"/>
            <w:szCs w:val="28"/>
            <w:rPrChange w:id="271" w:author="apple" w:date="2015-07-06T20:17:00Z">
              <w:rPr>
                <w:rFonts w:ascii="华文楷体" w:eastAsia="华文楷体" w:hAnsi="华文楷体" w:hint="eastAsia"/>
                <w:color w:val="000000"/>
                <w:sz w:val="28"/>
                <w:szCs w:val="28"/>
              </w:rPr>
            </w:rPrChange>
          </w:rPr>
          <w:t>不管口头上再怎么说超离言思</w:t>
        </w:r>
        <w:r w:rsidRPr="00402DC0">
          <w:rPr>
            <w:rFonts w:ascii="楷体" w:eastAsia="楷体" w:hAnsi="楷体"/>
            <w:b/>
            <w:color w:val="000000"/>
            <w:sz w:val="28"/>
            <w:szCs w:val="28"/>
            <w:rPrChange w:id="272" w:author="apple" w:date="2015-07-06T20:17:00Z">
              <w:rPr>
                <w:color w:val="000000"/>
                <w:sz w:val="28"/>
                <w:szCs w:val="28"/>
              </w:rPr>
            </w:rPrChange>
          </w:rPr>
          <w:t>,</w:t>
        </w:r>
        <w:r w:rsidRPr="00402DC0">
          <w:rPr>
            <w:rFonts w:ascii="楷体" w:eastAsia="楷体" w:hAnsi="楷体" w:hint="eastAsia"/>
            <w:b/>
            <w:color w:val="000000"/>
            <w:sz w:val="28"/>
            <w:szCs w:val="28"/>
            <w:rPrChange w:id="273" w:author="apple" w:date="2015-07-06T20:17:00Z">
              <w:rPr>
                <w:rFonts w:ascii="华文楷体" w:eastAsia="华文楷体" w:hAnsi="华文楷体" w:hint="eastAsia"/>
                <w:color w:val="000000"/>
                <w:sz w:val="28"/>
                <w:szCs w:val="28"/>
              </w:rPr>
            </w:rPrChange>
          </w:rPr>
          <w:t>也只是像外道修不可言说的我一样</w:t>
        </w:r>
        <w:r w:rsidRPr="00402DC0">
          <w:rPr>
            <w:rFonts w:ascii="楷体" w:eastAsia="楷体" w:hAnsi="楷体"/>
            <w:b/>
            <w:color w:val="000000"/>
            <w:sz w:val="28"/>
            <w:szCs w:val="28"/>
            <w:rPrChange w:id="274" w:author="apple" w:date="2015-07-06T20:17:00Z">
              <w:rPr>
                <w:color w:val="000000"/>
                <w:sz w:val="28"/>
                <w:szCs w:val="28"/>
              </w:rPr>
            </w:rPrChange>
          </w:rPr>
          <w:t>,</w:t>
        </w:r>
        <w:r w:rsidRPr="00402DC0">
          <w:rPr>
            <w:rFonts w:ascii="楷体" w:eastAsia="楷体" w:hAnsi="楷体" w:hint="eastAsia"/>
            <w:b/>
            <w:sz w:val="28"/>
            <w:szCs w:val="28"/>
            <w:rPrChange w:id="275" w:author="apple" w:date="2015-07-06T20:17:00Z">
              <w:rPr>
                <w:rFonts w:ascii="楷体" w:eastAsia="楷体" w:hAnsi="楷体" w:hint="eastAsia"/>
                <w:sz w:val="28"/>
                <w:szCs w:val="28"/>
              </w:rPr>
            </w:rPrChange>
          </w:rPr>
          <w:t>】</w:t>
        </w:r>
      </w:ins>
    </w:p>
    <w:p w:rsidR="009F695B" w:rsidRDefault="003C63E4" w:rsidP="002A7517">
      <w:pPr>
        <w:spacing w:line="360" w:lineRule="auto"/>
        <w:ind w:firstLine="570"/>
        <w:rPr>
          <w:ins w:id="276" w:author="apple" w:date="2015-07-02T18:20:00Z"/>
          <w:rFonts w:ascii="楷体" w:eastAsia="楷体" w:hAnsi="楷体"/>
          <w:sz w:val="28"/>
          <w:szCs w:val="28"/>
        </w:rPr>
      </w:pPr>
      <w:del w:id="277" w:author="apple" w:date="2015-07-02T18:18:00Z">
        <w:r w:rsidRPr="00B1313C" w:rsidDel="0090403C">
          <w:rPr>
            <w:rFonts w:ascii="楷体" w:eastAsia="楷体" w:hAnsi="楷体" w:hint="eastAsia"/>
            <w:sz w:val="28"/>
            <w:szCs w:val="28"/>
          </w:rPr>
          <w:delText>那么如果对于法界离四边的这个意义没有产生定解的话，那么不管在口头上再怎么说超离言思，但也只能是像外道不可言说的我一样。</w:delText>
        </w:r>
      </w:del>
      <w:r w:rsidRPr="00B1313C">
        <w:rPr>
          <w:rFonts w:ascii="楷体" w:eastAsia="楷体" w:hAnsi="楷体" w:hint="eastAsia"/>
          <w:sz w:val="28"/>
          <w:szCs w:val="28"/>
        </w:rPr>
        <w:t>因为就是说外道他也有一个不可言说的我，那么这个我呢是，是实实在在存在的，但是这个我呢你说他有，你说他没有，你说他常，你说他无常，他们这些都是不可言说的，这些都是不可言说的。我们在学《入中论》的时候呢，也有一个，也有一个这样一种这个不可言</w:t>
      </w:r>
      <w:r w:rsidRPr="00B1313C">
        <w:rPr>
          <w:rFonts w:ascii="楷体" w:eastAsia="楷体" w:hAnsi="楷体" w:hint="eastAsia"/>
          <w:sz w:val="28"/>
          <w:szCs w:val="28"/>
        </w:rPr>
        <w:lastRenderedPageBreak/>
        <w:t>说的我们。它也</w:t>
      </w:r>
      <w:del w:id="278" w:author="apple" w:date="2015-07-02T18:48:00Z">
        <w:r w:rsidRPr="00B1313C" w:rsidDel="00D1118C">
          <w:rPr>
            <w:rFonts w:ascii="楷体" w:eastAsia="楷体" w:hAnsi="楷体" w:hint="eastAsia"/>
            <w:sz w:val="28"/>
            <w:szCs w:val="28"/>
          </w:rPr>
          <w:delText>承许</w:delText>
        </w:r>
      </w:del>
      <w:ins w:id="279"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t>一个不可言说的我，所以它说这个常啊，无常啊，这些都没有，这个方面就是一个不可言说的一种我。但是我的本体是存在的，那么同样的道理，如果我们就内心当中对离四边的意义没有产生定解，口头上再怎么说超离言思，但是在内心深处还是觉得有一个东西存在，还是觉得有一个空性存在。或者有一个我存在。那么像这样的话就是说和外道是一样的</w:t>
      </w:r>
      <w:ins w:id="280" w:author="apple" w:date="2015-07-02T18:19:00Z">
        <w:r w:rsidR="009F695B">
          <w:rPr>
            <w:rFonts w:ascii="楷体" w:eastAsia="楷体" w:hAnsi="楷体" w:hint="eastAsia"/>
            <w:sz w:val="28"/>
            <w:szCs w:val="28"/>
          </w:rPr>
          <w:t>。</w:t>
        </w:r>
      </w:ins>
      <w:del w:id="281" w:author="apple" w:date="2015-07-02T18:19:00Z">
        <w:r w:rsidRPr="00B1313C" w:rsidDel="009F695B">
          <w:rPr>
            <w:rFonts w:ascii="楷体" w:eastAsia="楷体" w:hAnsi="楷体" w:hint="eastAsia"/>
            <w:sz w:val="28"/>
            <w:szCs w:val="28"/>
          </w:rPr>
          <w:delText>，</w:delText>
        </w:r>
      </w:del>
      <w:r w:rsidRPr="00B1313C">
        <w:rPr>
          <w:rFonts w:ascii="楷体" w:eastAsia="楷体" w:hAnsi="楷体" w:hint="eastAsia"/>
          <w:sz w:val="28"/>
          <w:szCs w:val="28"/>
        </w:rPr>
        <w:t>外道在口头上也是在，使劲的在讲超离言思，超离言思，内心当中牢牢地执著一个我。那么如果现在中观宗的修行者</w:t>
      </w:r>
      <w:ins w:id="282" w:author="apple" w:date="2015-07-02T18:19:00Z">
        <w:r w:rsidR="009F695B">
          <w:rPr>
            <w:rFonts w:ascii="楷体" w:eastAsia="楷体" w:hAnsi="楷体" w:hint="eastAsia"/>
            <w:sz w:val="28"/>
            <w:szCs w:val="28"/>
          </w:rPr>
          <w:t>，</w:t>
        </w:r>
      </w:ins>
      <w:r w:rsidRPr="00B1313C">
        <w:rPr>
          <w:rFonts w:ascii="楷体" w:eastAsia="楷体" w:hAnsi="楷体" w:hint="eastAsia"/>
          <w:sz w:val="28"/>
          <w:szCs w:val="28"/>
        </w:rPr>
        <w:t>如果也是在口头上说超离言思，超离言思，在内心当中有一个实实在在的东西执著的话</w:t>
      </w:r>
      <w:ins w:id="283" w:author="apple" w:date="2015-07-02T18:20:00Z">
        <w:r w:rsidR="009F695B">
          <w:rPr>
            <w:rFonts w:ascii="楷体" w:eastAsia="楷体" w:hAnsi="楷体" w:hint="eastAsia"/>
            <w:sz w:val="28"/>
            <w:szCs w:val="28"/>
          </w:rPr>
          <w:t>。</w:t>
        </w:r>
      </w:ins>
      <w:del w:id="284" w:author="apple" w:date="2015-07-02T18:20:00Z">
        <w:r w:rsidRPr="00B1313C" w:rsidDel="009F695B">
          <w:rPr>
            <w:rFonts w:ascii="楷体" w:eastAsia="楷体" w:hAnsi="楷体" w:hint="eastAsia"/>
            <w:sz w:val="28"/>
            <w:szCs w:val="28"/>
          </w:rPr>
          <w:delText>，</w:delText>
        </w:r>
      </w:del>
      <w:r w:rsidRPr="00B1313C">
        <w:rPr>
          <w:rFonts w:ascii="楷体" w:eastAsia="楷体" w:hAnsi="楷体" w:hint="eastAsia"/>
          <w:sz w:val="28"/>
          <w:szCs w:val="28"/>
        </w:rPr>
        <w:t>实际上也就是和不可言说的我一模一样的</w:t>
      </w:r>
      <w:ins w:id="285" w:author="apple" w:date="2015-07-02T18:20:00Z">
        <w:r w:rsidR="009F695B">
          <w:rPr>
            <w:rFonts w:ascii="楷体" w:eastAsia="楷体" w:hAnsi="楷体" w:hint="eastAsia"/>
            <w:sz w:val="28"/>
            <w:szCs w:val="28"/>
          </w:rPr>
          <w:t>。</w:t>
        </w:r>
      </w:ins>
      <w:del w:id="286" w:author="apple" w:date="2015-07-02T18:20:00Z">
        <w:r w:rsidRPr="00B1313C" w:rsidDel="009F695B">
          <w:rPr>
            <w:rFonts w:ascii="楷体" w:eastAsia="楷体" w:hAnsi="楷体" w:hint="eastAsia"/>
            <w:sz w:val="28"/>
            <w:szCs w:val="28"/>
          </w:rPr>
          <w:delText>，</w:delText>
        </w:r>
      </w:del>
      <w:r w:rsidRPr="00B1313C">
        <w:rPr>
          <w:rFonts w:ascii="楷体" w:eastAsia="楷体" w:hAnsi="楷体" w:hint="eastAsia"/>
          <w:sz w:val="28"/>
          <w:szCs w:val="28"/>
        </w:rPr>
        <w:t>这个不可言说的我是一模一样的。所以像这样的话我们必须要了知在这个自空当中</w:t>
      </w:r>
      <w:del w:id="287" w:author="apple" w:date="2015-07-02T18:20:00Z">
        <w:r w:rsidRPr="00B1313C" w:rsidDel="009F695B">
          <w:rPr>
            <w:rFonts w:ascii="楷体" w:eastAsia="楷体" w:hAnsi="楷体" w:hint="eastAsia"/>
            <w:sz w:val="28"/>
            <w:szCs w:val="28"/>
          </w:rPr>
          <w:delText xml:space="preserve">， </w:delText>
        </w:r>
      </w:del>
      <w:ins w:id="288" w:author="apple" w:date="2015-07-02T18:20:00Z">
        <w:r w:rsidR="009F695B">
          <w:rPr>
            <w:rFonts w:ascii="楷体" w:eastAsia="楷体" w:hAnsi="楷体" w:hint="eastAsia"/>
            <w:sz w:val="28"/>
            <w:szCs w:val="28"/>
          </w:rPr>
          <w:t>。</w:t>
        </w:r>
      </w:ins>
      <w:r w:rsidRPr="00B1313C">
        <w:rPr>
          <w:rFonts w:ascii="楷体" w:eastAsia="楷体" w:hAnsi="楷体" w:hint="eastAsia"/>
          <w:sz w:val="28"/>
          <w:szCs w:val="28"/>
        </w:rPr>
        <w:t>他必须要是打破一切的戏论将二谛圆融起来才能够圆满通达所谓的空性。</w:t>
      </w:r>
    </w:p>
    <w:p w:rsidR="009F695B" w:rsidRDefault="009F695B" w:rsidP="002A7517">
      <w:pPr>
        <w:spacing w:line="360" w:lineRule="auto"/>
        <w:ind w:firstLine="570"/>
        <w:rPr>
          <w:ins w:id="289" w:author="apple" w:date="2015-07-02T18:20:00Z"/>
          <w:rFonts w:ascii="楷体" w:eastAsia="楷体" w:hAnsi="楷体"/>
          <w:sz w:val="28"/>
          <w:szCs w:val="28"/>
        </w:rPr>
      </w:pPr>
      <w:ins w:id="290" w:author="apple" w:date="2015-07-02T18:20:00Z">
        <w:r>
          <w:rPr>
            <w:rFonts w:ascii="楷体" w:eastAsia="楷体" w:hAnsi="楷体" w:hint="eastAsia"/>
            <w:sz w:val="28"/>
            <w:szCs w:val="28"/>
          </w:rPr>
          <w:t>【</w:t>
        </w:r>
      </w:ins>
      <w:moveToRangeStart w:id="291" w:author="apple" w:date="2015-07-02T18:20:00Z" w:name="move423624551"/>
      <w:moveTo w:id="292" w:author="apple" w:date="2015-07-02T18:20:00Z">
        <w:r w:rsidRPr="00B1313C">
          <w:rPr>
            <w:rFonts w:ascii="楷体" w:eastAsia="楷体" w:hAnsi="楷体" w:hint="eastAsia"/>
            <w:sz w:val="28"/>
            <w:szCs w:val="28"/>
          </w:rPr>
          <w:t>不可能以各别自证智慧得到正法的奥妙内涵。</w:t>
        </w:r>
      </w:moveTo>
      <w:moveToRangeEnd w:id="291"/>
      <w:ins w:id="293" w:author="apple" w:date="2015-07-02T18:20:00Z">
        <w:r>
          <w:rPr>
            <w:rFonts w:ascii="楷体" w:eastAsia="楷体" w:hAnsi="楷体" w:hint="eastAsia"/>
            <w:sz w:val="28"/>
            <w:szCs w:val="28"/>
          </w:rPr>
          <w:t>】</w:t>
        </w:r>
      </w:ins>
    </w:p>
    <w:p w:rsidR="009F695B" w:rsidRDefault="003C63E4" w:rsidP="002A7517">
      <w:pPr>
        <w:spacing w:line="360" w:lineRule="auto"/>
        <w:ind w:firstLine="570"/>
        <w:rPr>
          <w:ins w:id="294" w:author="apple" w:date="2015-07-02T18:20:00Z"/>
          <w:rFonts w:ascii="楷体" w:eastAsia="楷体" w:hAnsi="楷体"/>
          <w:sz w:val="28"/>
          <w:szCs w:val="28"/>
        </w:rPr>
      </w:pPr>
      <w:moveFromRangeStart w:id="295" w:author="apple" w:date="2015-07-02T18:20:00Z" w:name="move423624551"/>
      <w:moveFrom w:id="296" w:author="apple" w:date="2015-07-02T18:20:00Z">
        <w:r w:rsidRPr="00B1313C" w:rsidDel="009F695B">
          <w:rPr>
            <w:rFonts w:ascii="楷体" w:eastAsia="楷体" w:hAnsi="楷体" w:hint="eastAsia"/>
            <w:sz w:val="28"/>
            <w:szCs w:val="28"/>
          </w:rPr>
          <w:t>不可能以各别自证智慧得到正法的奥妙内涵。</w:t>
        </w:r>
      </w:moveFrom>
      <w:moveFromRangeEnd w:id="295"/>
      <w:r w:rsidRPr="00B1313C">
        <w:rPr>
          <w:rFonts w:ascii="楷体" w:eastAsia="楷体" w:hAnsi="楷体" w:hint="eastAsia"/>
          <w:sz w:val="28"/>
          <w:szCs w:val="28"/>
        </w:rPr>
        <w:t>那么实际上就说是这个内道当中这个不可言说的这样一种境界呢，他是可以通过个别自证来完全可以体会的。所以如果你们没有产生这个定解，就不可能通过个别自证智慧得到这个正法的微妙内涵的</w:t>
      </w:r>
      <w:del w:id="297" w:author="apple" w:date="2015-07-02T18:20:00Z">
        <w:r w:rsidRPr="00B1313C" w:rsidDel="009F695B">
          <w:rPr>
            <w:rFonts w:ascii="楷体" w:eastAsia="楷体" w:hAnsi="楷体" w:hint="eastAsia"/>
            <w:sz w:val="28"/>
            <w:szCs w:val="28"/>
          </w:rPr>
          <w:delText>，</w:delText>
        </w:r>
      </w:del>
      <w:ins w:id="298" w:author="apple" w:date="2015-07-02T18:20:00Z">
        <w:r w:rsidR="009F695B">
          <w:rPr>
            <w:rFonts w:ascii="楷体" w:eastAsia="楷体" w:hAnsi="楷体" w:hint="eastAsia"/>
            <w:sz w:val="28"/>
            <w:szCs w:val="28"/>
          </w:rPr>
          <w:t>。</w:t>
        </w:r>
      </w:ins>
    </w:p>
    <w:p w:rsidR="009F695B" w:rsidRPr="0055376F" w:rsidRDefault="00FA3589" w:rsidP="002A7517">
      <w:pPr>
        <w:spacing w:line="360" w:lineRule="auto"/>
        <w:ind w:firstLine="570"/>
        <w:rPr>
          <w:ins w:id="299" w:author="apple" w:date="2015-07-02T18:20:00Z"/>
          <w:rFonts w:ascii="楷体" w:eastAsia="楷体" w:hAnsi="楷体"/>
          <w:b/>
          <w:sz w:val="28"/>
          <w:szCs w:val="28"/>
          <w:rPrChange w:id="300" w:author="apple" w:date="2015-07-06T20:17:00Z">
            <w:rPr>
              <w:ins w:id="301" w:author="apple" w:date="2015-07-02T18:20:00Z"/>
              <w:rFonts w:ascii="楷体" w:eastAsia="楷体" w:hAnsi="楷体"/>
              <w:sz w:val="28"/>
              <w:szCs w:val="28"/>
            </w:rPr>
          </w:rPrChange>
        </w:rPr>
      </w:pPr>
      <w:ins w:id="302" w:author="apple" w:date="2015-07-02T18:20:00Z">
        <w:r w:rsidRPr="0055376F">
          <w:rPr>
            <w:rFonts w:ascii="楷体" w:eastAsia="楷体" w:hAnsi="楷体" w:hint="eastAsia"/>
            <w:b/>
            <w:sz w:val="28"/>
            <w:szCs w:val="28"/>
            <w:rPrChange w:id="303" w:author="apple" w:date="2015-07-06T20:17:00Z">
              <w:rPr>
                <w:rFonts w:ascii="楷体" w:eastAsia="楷体" w:hAnsi="楷体" w:hint="eastAsia"/>
                <w:sz w:val="28"/>
                <w:szCs w:val="28"/>
              </w:rPr>
            </w:rPrChange>
          </w:rPr>
          <w:t>【</w:t>
        </w:r>
      </w:ins>
      <w:ins w:id="304" w:author="apple" w:date="2015-07-02T18:21:00Z">
        <w:r w:rsidRPr="0055376F">
          <w:rPr>
            <w:rFonts w:ascii="楷体" w:eastAsia="楷体" w:hAnsi="楷体" w:hint="eastAsia"/>
            <w:b/>
            <w:color w:val="000000"/>
            <w:sz w:val="28"/>
            <w:szCs w:val="28"/>
            <w:rPrChange w:id="305" w:author="apple" w:date="2015-07-06T20:17:00Z">
              <w:rPr>
                <w:rFonts w:ascii="华文楷体" w:eastAsia="华文楷体" w:hAnsi="华文楷体" w:hint="eastAsia"/>
                <w:color w:val="000000"/>
                <w:sz w:val="28"/>
                <w:szCs w:val="28"/>
              </w:rPr>
            </w:rPrChange>
          </w:rPr>
          <w:t>因此</w:t>
        </w:r>
        <w:r w:rsidRPr="0055376F">
          <w:rPr>
            <w:rFonts w:ascii="楷体" w:eastAsia="楷体" w:hAnsi="楷体"/>
            <w:b/>
            <w:color w:val="000000"/>
            <w:sz w:val="28"/>
            <w:szCs w:val="28"/>
            <w:rPrChange w:id="306" w:author="apple" w:date="2015-07-06T20:17:00Z">
              <w:rPr>
                <w:color w:val="000000"/>
                <w:sz w:val="28"/>
                <w:szCs w:val="28"/>
              </w:rPr>
            </w:rPrChange>
          </w:rPr>
          <w:t>,</w:t>
        </w:r>
        <w:r w:rsidRPr="0055376F">
          <w:rPr>
            <w:rFonts w:ascii="楷体" w:eastAsia="楷体" w:hAnsi="楷体" w:hint="eastAsia"/>
            <w:b/>
            <w:color w:val="000000"/>
            <w:sz w:val="28"/>
            <w:szCs w:val="28"/>
            <w:rPrChange w:id="307" w:author="apple" w:date="2015-07-06T20:17:00Z">
              <w:rPr>
                <w:rFonts w:ascii="华文楷体" w:eastAsia="华文楷体" w:hAnsi="华文楷体" w:hint="eastAsia"/>
                <w:color w:val="000000"/>
                <w:sz w:val="28"/>
                <w:szCs w:val="28"/>
              </w:rPr>
            </w:rPrChange>
          </w:rPr>
          <w:t>只有通过修成不离正理的闻思慧眼而生起定解</w:t>
        </w:r>
        <w:r w:rsidRPr="0055376F">
          <w:rPr>
            <w:rFonts w:ascii="楷体" w:eastAsia="楷体" w:hAnsi="楷体"/>
            <w:b/>
            <w:color w:val="000000"/>
            <w:sz w:val="28"/>
            <w:szCs w:val="28"/>
            <w:rPrChange w:id="308" w:author="apple" w:date="2015-07-06T20:17:00Z">
              <w:rPr>
                <w:color w:val="000000"/>
                <w:sz w:val="28"/>
                <w:szCs w:val="28"/>
              </w:rPr>
            </w:rPrChange>
          </w:rPr>
          <w:t>,</w:t>
        </w:r>
        <w:r w:rsidRPr="0055376F">
          <w:rPr>
            <w:rFonts w:ascii="楷体" w:eastAsia="楷体" w:hAnsi="楷体" w:hint="eastAsia"/>
            <w:b/>
            <w:color w:val="000000"/>
            <w:sz w:val="28"/>
            <w:szCs w:val="28"/>
            <w:rPrChange w:id="309" w:author="apple" w:date="2015-07-06T20:17:00Z">
              <w:rPr>
                <w:rFonts w:ascii="华文楷体" w:eastAsia="华文楷体" w:hAnsi="华文楷体" w:hint="eastAsia"/>
                <w:color w:val="000000"/>
                <w:sz w:val="28"/>
                <w:szCs w:val="28"/>
              </w:rPr>
            </w:rPrChange>
          </w:rPr>
          <w:t>方可进一步修证其义、获得体悟。</w:t>
        </w:r>
      </w:ins>
      <w:ins w:id="310" w:author="apple" w:date="2015-07-02T18:20:00Z">
        <w:r w:rsidRPr="0055376F">
          <w:rPr>
            <w:rFonts w:ascii="楷体" w:eastAsia="楷体" w:hAnsi="楷体" w:hint="eastAsia"/>
            <w:b/>
            <w:sz w:val="28"/>
            <w:szCs w:val="28"/>
            <w:rPrChange w:id="311" w:author="apple" w:date="2015-07-06T20:17:00Z">
              <w:rPr>
                <w:rFonts w:ascii="楷体" w:eastAsia="楷体" w:hAnsi="楷体" w:hint="eastAsia"/>
                <w:sz w:val="28"/>
                <w:szCs w:val="28"/>
              </w:rPr>
            </w:rPrChange>
          </w:rPr>
          <w:t>】</w:t>
        </w:r>
      </w:ins>
    </w:p>
    <w:p w:rsidR="00021D18" w:rsidRDefault="003C63E4" w:rsidP="002A7517">
      <w:pPr>
        <w:spacing w:line="360" w:lineRule="auto"/>
        <w:ind w:firstLine="570"/>
        <w:rPr>
          <w:ins w:id="312" w:author="apple" w:date="2015-07-02T18:22:00Z"/>
          <w:rFonts w:ascii="楷体" w:eastAsia="楷体" w:hAnsi="楷体"/>
          <w:sz w:val="28"/>
          <w:szCs w:val="28"/>
        </w:rPr>
      </w:pPr>
      <w:del w:id="313" w:author="apple" w:date="2015-07-02T18:21:00Z">
        <w:r w:rsidRPr="00B1313C" w:rsidDel="009F695B">
          <w:rPr>
            <w:rFonts w:ascii="楷体" w:eastAsia="楷体" w:hAnsi="楷体" w:hint="eastAsia"/>
            <w:sz w:val="28"/>
            <w:szCs w:val="28"/>
          </w:rPr>
          <w:delText>因此只有通过修成只有通过修成不离正理的闻思慧眼而生起定解，方可进一步修证其义、获得体悟。</w:delText>
        </w:r>
      </w:del>
      <w:r w:rsidRPr="00B1313C">
        <w:rPr>
          <w:rFonts w:ascii="楷体" w:eastAsia="楷体" w:hAnsi="楷体" w:hint="eastAsia"/>
          <w:sz w:val="28"/>
          <w:szCs w:val="28"/>
        </w:rPr>
        <w:t>所以说呢这个，就是说真正要去产生体悟的一种正确的过程是怎么样的呢。这个正确的过程就是说只有通过修成不离正理的闻思慧眼。首先呢就是说是听闻非常重要。然后呢是思维非常重要。那么就是通过这个闻思和通过这样听闻思维呢，他就会得到一种定解，</w:t>
      </w:r>
      <w:ins w:id="314" w:author="apple" w:date="2015-07-02T18:22:00Z">
        <w:r w:rsidR="00021D18">
          <w:rPr>
            <w:rFonts w:ascii="楷体" w:eastAsia="楷体" w:hAnsi="楷体" w:hint="eastAsia"/>
            <w:sz w:val="28"/>
            <w:szCs w:val="28"/>
          </w:rPr>
          <w:t>。</w:t>
        </w:r>
      </w:ins>
      <w:r w:rsidRPr="00B1313C">
        <w:rPr>
          <w:rFonts w:ascii="楷体" w:eastAsia="楷体" w:hAnsi="楷体" w:hint="eastAsia"/>
          <w:sz w:val="28"/>
          <w:szCs w:val="28"/>
        </w:rPr>
        <w:t>这种定</w:t>
      </w:r>
      <w:r w:rsidRPr="00B1313C">
        <w:rPr>
          <w:rFonts w:ascii="楷体" w:eastAsia="楷体" w:hAnsi="楷体" w:hint="eastAsia"/>
          <w:sz w:val="28"/>
          <w:szCs w:val="28"/>
        </w:rPr>
        <w:lastRenderedPageBreak/>
        <w:t>解就比喻成一种殊胜的慧眼。而且这样一种</w:t>
      </w:r>
      <w:del w:id="315" w:author="apple" w:date="2015-07-02T18:22:00Z">
        <w:r w:rsidRPr="00B1313C" w:rsidDel="00021D18">
          <w:rPr>
            <w:rFonts w:ascii="楷体" w:eastAsia="楷体" w:hAnsi="楷体" w:hint="eastAsia"/>
            <w:sz w:val="28"/>
            <w:szCs w:val="28"/>
          </w:rPr>
          <w:delText>这个</w:delText>
        </w:r>
      </w:del>
      <w:r w:rsidRPr="00B1313C">
        <w:rPr>
          <w:rFonts w:ascii="楷体" w:eastAsia="楷体" w:hAnsi="楷体" w:hint="eastAsia"/>
          <w:sz w:val="28"/>
          <w:szCs w:val="28"/>
        </w:rPr>
        <w:t>慧眼是不离开正理的闻思慧眼，通过这个方面产生定解。然后呢就是说在这个闻思的定解基础上，进一步的修证其义，最后呢就可以获得体悟，就是这个闻思修的这样一种次第。实际上是非常严谨的。</w:t>
      </w:r>
    </w:p>
    <w:p w:rsidR="00021D18" w:rsidRPr="0055376F" w:rsidRDefault="00021D18" w:rsidP="002A7517">
      <w:pPr>
        <w:spacing w:line="360" w:lineRule="auto"/>
        <w:ind w:firstLine="570"/>
        <w:rPr>
          <w:ins w:id="316" w:author="apple" w:date="2015-07-02T18:22:00Z"/>
          <w:rFonts w:ascii="楷体" w:eastAsia="楷体" w:hAnsi="楷体"/>
          <w:b/>
          <w:sz w:val="28"/>
          <w:szCs w:val="28"/>
          <w:rPrChange w:id="317" w:author="apple" w:date="2015-07-06T20:17:00Z">
            <w:rPr>
              <w:ins w:id="318" w:author="apple" w:date="2015-07-02T18:22:00Z"/>
              <w:rFonts w:ascii="楷体" w:eastAsia="楷体" w:hAnsi="楷体"/>
              <w:sz w:val="28"/>
              <w:szCs w:val="28"/>
            </w:rPr>
          </w:rPrChange>
        </w:rPr>
      </w:pPr>
      <w:ins w:id="319" w:author="apple" w:date="2015-07-02T18:22:00Z">
        <w:r w:rsidRPr="0055376F">
          <w:rPr>
            <w:rFonts w:ascii="楷体" w:eastAsia="楷体" w:hAnsi="楷体" w:hint="eastAsia"/>
            <w:b/>
            <w:sz w:val="28"/>
            <w:szCs w:val="28"/>
            <w:rPrChange w:id="320" w:author="apple" w:date="2015-07-06T20:17:00Z">
              <w:rPr>
                <w:rFonts w:ascii="楷体" w:eastAsia="楷体" w:hAnsi="楷体" w:hint="eastAsia"/>
                <w:sz w:val="28"/>
                <w:szCs w:val="28"/>
              </w:rPr>
            </w:rPrChange>
          </w:rPr>
          <w:t>【</w:t>
        </w:r>
      </w:ins>
      <w:ins w:id="321" w:author="apple" w:date="2015-07-02T18:23:00Z">
        <w:r w:rsidRPr="0055376F">
          <w:rPr>
            <w:rFonts w:ascii="楷体" w:eastAsia="楷体" w:hAnsi="楷体" w:hint="eastAsia"/>
            <w:b/>
            <w:color w:val="000000"/>
            <w:sz w:val="28"/>
            <w:szCs w:val="28"/>
            <w:rPrChange w:id="322" w:author="apple" w:date="2015-07-06T20:17:00Z">
              <w:rPr>
                <w:rFonts w:ascii="华文楷体" w:eastAsia="华文楷体" w:hAnsi="华文楷体" w:hint="eastAsia"/>
                <w:color w:val="000000"/>
                <w:sz w:val="28"/>
                <w:szCs w:val="28"/>
              </w:rPr>
            </w:rPrChange>
          </w:rPr>
          <w:t>相反,尚未生起定解只是双目圆睁、喋喋不休地讲说离边、 离言的人士恐怕仅仅是耽著字面夸夸其谈而已。</w:t>
        </w:r>
      </w:ins>
      <w:ins w:id="323" w:author="apple" w:date="2015-07-02T18:22:00Z">
        <w:r w:rsidRPr="0055376F">
          <w:rPr>
            <w:rFonts w:ascii="楷体" w:eastAsia="楷体" w:hAnsi="楷体" w:hint="eastAsia"/>
            <w:b/>
            <w:sz w:val="28"/>
            <w:szCs w:val="28"/>
            <w:rPrChange w:id="324" w:author="apple" w:date="2015-07-06T20:17:00Z">
              <w:rPr>
                <w:rFonts w:ascii="楷体" w:eastAsia="楷体" w:hAnsi="楷体" w:hint="eastAsia"/>
                <w:sz w:val="28"/>
                <w:szCs w:val="28"/>
              </w:rPr>
            </w:rPrChange>
          </w:rPr>
          <w:t>】</w:t>
        </w:r>
      </w:ins>
    </w:p>
    <w:p w:rsidR="00021D18" w:rsidRDefault="003C63E4" w:rsidP="002A7517">
      <w:pPr>
        <w:spacing w:line="360" w:lineRule="auto"/>
        <w:ind w:firstLine="570"/>
        <w:rPr>
          <w:ins w:id="325" w:author="apple" w:date="2015-07-02T18:27:00Z"/>
          <w:rFonts w:ascii="楷体" w:eastAsia="楷体" w:hAnsi="楷体"/>
          <w:sz w:val="28"/>
          <w:szCs w:val="28"/>
        </w:rPr>
      </w:pPr>
      <w:del w:id="326" w:author="apple" w:date="2015-07-02T18:23:00Z">
        <w:r w:rsidRPr="00B1313C" w:rsidDel="00021D18">
          <w:rPr>
            <w:rFonts w:ascii="楷体" w:eastAsia="楷体" w:hAnsi="楷体" w:hint="eastAsia"/>
            <w:sz w:val="28"/>
            <w:szCs w:val="28"/>
          </w:rPr>
          <w:delText>相反 ,尚未生起定解只是双目圆睁喋喋不休地讲说离边、离言的人士恐怕仅仅是耽著字面夸夸其谈而已。</w:delText>
        </w:r>
      </w:del>
      <w:r w:rsidRPr="00B1313C">
        <w:rPr>
          <w:rFonts w:ascii="楷体" w:eastAsia="楷体" w:hAnsi="楷体" w:hint="eastAsia"/>
          <w:sz w:val="28"/>
          <w:szCs w:val="28"/>
        </w:rPr>
        <w:t>那么如果内心当中没有产生这样一种离边的定解，只是在外相上面，就双目圆睁。双目圆睁实际上是在就是说一种外相吧，似乎是在修这个离戏的本性。首先呢就说把这个知识做得非常的这个到位，啊就是说是这个旁坐，旁腿而坐，然后双手压在膝盖上，眼睛睁得很大，就是说从外表看起来的时候呢就是说听</w:t>
      </w:r>
      <w:r w:rsidR="00FA3589" w:rsidRPr="00FA3589">
        <w:rPr>
          <w:rFonts w:ascii="楷体" w:eastAsia="楷体" w:hAnsi="楷体" w:hint="eastAsia"/>
          <w:color w:val="FF0000"/>
          <w:sz w:val="28"/>
          <w:szCs w:val="28"/>
          <w:rPrChange w:id="327" w:author="apple" w:date="2015-07-02T18:23:00Z">
            <w:rPr>
              <w:rFonts w:ascii="楷体" w:eastAsia="楷体" w:hAnsi="楷体" w:hint="eastAsia"/>
              <w:sz w:val="28"/>
              <w:szCs w:val="28"/>
            </w:rPr>
          </w:rPrChange>
        </w:rPr>
        <w:t>取</w:t>
      </w:r>
      <w:ins w:id="328" w:author="apple" w:date="2015-07-02T18:24:00Z">
        <w:r w:rsidR="00021D18">
          <w:rPr>
            <w:rFonts w:ascii="楷体" w:eastAsia="楷体" w:hAnsi="楷体" w:hint="eastAsia"/>
            <w:color w:val="FF0000"/>
            <w:sz w:val="28"/>
            <w:szCs w:val="28"/>
          </w:rPr>
          <w:t>一切戏法</w:t>
        </w:r>
      </w:ins>
      <w:del w:id="329" w:author="apple" w:date="2015-07-02T18:24:00Z">
        <w:r w:rsidR="00FA3589" w:rsidRPr="00FA3589">
          <w:rPr>
            <w:rFonts w:ascii="楷体" w:eastAsia="楷体" w:hAnsi="楷体" w:hint="eastAsia"/>
            <w:color w:val="FF0000"/>
            <w:sz w:val="28"/>
            <w:szCs w:val="28"/>
            <w:rPrChange w:id="330" w:author="apple" w:date="2015-07-02T18:23:00Z">
              <w:rPr>
                <w:rFonts w:ascii="楷体" w:eastAsia="楷体" w:hAnsi="楷体" w:hint="eastAsia"/>
                <w:sz w:val="28"/>
                <w:szCs w:val="28"/>
              </w:rPr>
            </w:rPrChange>
          </w:rPr>
          <w:delText>戏部戏法</w:delText>
        </w:r>
        <w:r w:rsidR="00FA3589" w:rsidRPr="00FA3589">
          <w:rPr>
            <w:rFonts w:ascii="楷体" w:eastAsia="楷体" w:hAnsi="楷体"/>
            <w:color w:val="FF0000"/>
            <w:sz w:val="28"/>
            <w:szCs w:val="28"/>
            <w:rPrChange w:id="331" w:author="apple" w:date="2015-07-02T18:23:00Z">
              <w:rPr>
                <w:rFonts w:ascii="楷体" w:eastAsia="楷体" w:hAnsi="楷体"/>
                <w:sz w:val="28"/>
                <w:szCs w:val="28"/>
              </w:rPr>
            </w:rPrChange>
          </w:rPr>
          <w:delText>?</w:delText>
        </w:r>
      </w:del>
      <w:r w:rsidR="00FA3589" w:rsidRPr="00FA3589">
        <w:rPr>
          <w:rFonts w:ascii="楷体" w:eastAsia="楷体" w:hAnsi="楷体"/>
          <w:color w:val="FF0000"/>
          <w:sz w:val="28"/>
          <w:szCs w:val="28"/>
          <w:rPrChange w:id="332" w:author="apple" w:date="2015-07-02T18:23:00Z">
            <w:rPr>
              <w:rFonts w:ascii="楷体" w:eastAsia="楷体" w:hAnsi="楷体"/>
              <w:sz w:val="28"/>
              <w:szCs w:val="28"/>
            </w:rPr>
          </w:rPrChange>
        </w:rPr>
        <w:t>? 17：32</w:t>
      </w:r>
      <w:r w:rsidRPr="00B1313C">
        <w:rPr>
          <w:rFonts w:ascii="楷体" w:eastAsia="楷体" w:hAnsi="楷体" w:hint="eastAsia"/>
          <w:sz w:val="28"/>
          <w:szCs w:val="28"/>
        </w:rPr>
        <w:t>的人</w:t>
      </w:r>
      <w:ins w:id="333" w:author="apple" w:date="2015-07-06T20:18:00Z">
        <w:r w:rsidR="0055376F">
          <w:rPr>
            <w:rFonts w:ascii="楷体" w:eastAsia="楷体" w:hAnsi="楷体" w:hint="eastAsia"/>
            <w:sz w:val="28"/>
            <w:szCs w:val="28"/>
          </w:rPr>
          <w:t>就知道</w:t>
        </w:r>
      </w:ins>
      <w:ins w:id="334" w:author="apple" w:date="2015-07-02T18:23:00Z">
        <w:r w:rsidR="00021D18">
          <w:rPr>
            <w:rFonts w:ascii="楷体" w:eastAsia="楷体" w:hAnsi="楷体" w:hint="eastAsia"/>
            <w:sz w:val="28"/>
            <w:szCs w:val="28"/>
          </w:rPr>
          <w:t>，</w:t>
        </w:r>
      </w:ins>
      <w:r w:rsidRPr="00B1313C">
        <w:rPr>
          <w:rFonts w:ascii="楷体" w:eastAsia="楷体" w:hAnsi="楷体" w:hint="eastAsia"/>
          <w:sz w:val="28"/>
          <w:szCs w:val="28"/>
        </w:rPr>
        <w:t>就好像觉得他在修大圆满吧，他在修离边嘛，你看他的样子做得非常好。那么就是说你的外表可以做到这样一种双目圆睁，像模像样的样子，在嘴巴上呢也可以喋喋不休的讲</w:t>
      </w:r>
      <w:ins w:id="335" w:author="apple" w:date="2015-07-02T18:24:00Z">
        <w:r w:rsidR="00021D18">
          <w:rPr>
            <w:rFonts w:ascii="楷体" w:eastAsia="楷体" w:hAnsi="楷体" w:hint="eastAsia"/>
            <w:sz w:val="28"/>
            <w:szCs w:val="28"/>
          </w:rPr>
          <w:t>说</w:t>
        </w:r>
      </w:ins>
      <w:del w:id="336" w:author="apple" w:date="2015-07-02T18:24:00Z">
        <w:r w:rsidRPr="00B1313C" w:rsidDel="00021D18">
          <w:rPr>
            <w:rFonts w:ascii="楷体" w:eastAsia="楷体" w:hAnsi="楷体" w:hint="eastAsia"/>
            <w:sz w:val="28"/>
            <w:szCs w:val="28"/>
          </w:rPr>
          <w:delText>诉</w:delText>
        </w:r>
      </w:del>
      <w:r w:rsidRPr="00B1313C">
        <w:rPr>
          <w:rFonts w:ascii="楷体" w:eastAsia="楷体" w:hAnsi="楷体" w:hint="eastAsia"/>
          <w:sz w:val="28"/>
          <w:szCs w:val="28"/>
        </w:rPr>
        <w:t>离边、离言，那么实际上就是说你外表做得再好，你口头上说得再多的离边、离言，实际上内心当中仍然是空空一片，内心当中仍然空空一片。所以最后就是成了耽著字面夸夸其谈或者只是在外表上面显现一个修法的样子而已，内心当中对于这样一种这个离边的空性义呢那是没有丝毫的定解可言的</w:t>
      </w:r>
      <w:ins w:id="337" w:author="apple" w:date="2015-07-02T18:25:00Z">
        <w:r w:rsidR="00021D18">
          <w:rPr>
            <w:rFonts w:ascii="楷体" w:eastAsia="楷体" w:hAnsi="楷体" w:hint="eastAsia"/>
            <w:sz w:val="28"/>
            <w:szCs w:val="28"/>
          </w:rPr>
          <w:t>。</w:t>
        </w:r>
      </w:ins>
      <w:del w:id="338" w:author="apple" w:date="2015-07-02T18:25:00Z">
        <w:r w:rsidRPr="00B1313C" w:rsidDel="00021D18">
          <w:rPr>
            <w:rFonts w:ascii="楷体" w:eastAsia="楷体" w:hAnsi="楷体" w:hint="eastAsia"/>
            <w:sz w:val="28"/>
            <w:szCs w:val="28"/>
          </w:rPr>
          <w:delText>，</w:delText>
        </w:r>
      </w:del>
      <w:r w:rsidRPr="00B1313C">
        <w:rPr>
          <w:rFonts w:ascii="楷体" w:eastAsia="楷体" w:hAnsi="楷体" w:hint="eastAsia"/>
          <w:sz w:val="28"/>
          <w:szCs w:val="28"/>
        </w:rPr>
        <w:t>没有丝毫定解可言。就嘴巴上说离边、离言</w:t>
      </w:r>
      <w:ins w:id="339" w:author="apple" w:date="2015-07-02T18:25:00Z">
        <w:r w:rsidR="00021D18">
          <w:rPr>
            <w:rFonts w:ascii="楷体" w:eastAsia="楷体" w:hAnsi="楷体" w:hint="eastAsia"/>
            <w:sz w:val="28"/>
            <w:szCs w:val="28"/>
          </w:rPr>
          <w:t>。</w:t>
        </w:r>
      </w:ins>
      <w:del w:id="340" w:author="apple" w:date="2015-07-02T18:25:00Z">
        <w:r w:rsidRPr="00B1313C" w:rsidDel="00021D18">
          <w:rPr>
            <w:rFonts w:ascii="楷体" w:eastAsia="楷体" w:hAnsi="楷体" w:hint="eastAsia"/>
            <w:sz w:val="28"/>
            <w:szCs w:val="28"/>
          </w:rPr>
          <w:delText>，</w:delText>
        </w:r>
      </w:del>
      <w:r w:rsidRPr="00B1313C">
        <w:rPr>
          <w:rFonts w:ascii="楷体" w:eastAsia="楷体" w:hAnsi="楷体" w:hint="eastAsia"/>
          <w:sz w:val="28"/>
          <w:szCs w:val="28"/>
        </w:rPr>
        <w:t>那么如果真正的是进一步的问为什么一切万法是离边的，为什么一切万法是</w:t>
      </w:r>
      <w:r w:rsidR="00FA3589" w:rsidRPr="00FA3589">
        <w:rPr>
          <w:rFonts w:ascii="楷体" w:eastAsia="楷体" w:hAnsi="楷体" w:hint="eastAsia"/>
          <w:b/>
          <w:color w:val="FF0000"/>
          <w:sz w:val="28"/>
          <w:szCs w:val="28"/>
          <w:rPrChange w:id="341" w:author="apple" w:date="2015-07-02T18:25:00Z">
            <w:rPr>
              <w:rFonts w:ascii="楷体" w:eastAsia="楷体" w:hAnsi="楷体" w:hint="eastAsia"/>
              <w:sz w:val="28"/>
              <w:szCs w:val="28"/>
            </w:rPr>
          </w:rPrChange>
        </w:rPr>
        <w:t>离言</w:t>
      </w:r>
      <w:r w:rsidRPr="00B1313C">
        <w:rPr>
          <w:rFonts w:ascii="楷体" w:eastAsia="楷体" w:hAnsi="楷体" w:hint="eastAsia"/>
          <w:sz w:val="28"/>
          <w:szCs w:val="28"/>
        </w:rPr>
        <w:t>的，那么是从道理上呢是根本不知道的。所以他只能够捡几个名字，捡一个名词在这个，在这个禅宗当中捡些语录背诵之后呢，就说，就能够</w:t>
      </w:r>
      <w:r w:rsidRPr="00B1313C">
        <w:rPr>
          <w:rFonts w:ascii="楷体" w:eastAsia="楷体" w:hAnsi="楷体" w:hint="eastAsia"/>
          <w:sz w:val="28"/>
          <w:szCs w:val="28"/>
        </w:rPr>
        <w:lastRenderedPageBreak/>
        <w:t>顺口溜一样，经常就是说这样一种这个，经常在这样宣讲。中观当中一些文字，离边，离言，大圆满当中一些法语啊，经常把这些挂在嘴边，但内心当中对这样一种法语它的这个所诠义</w:t>
      </w:r>
      <w:ins w:id="342" w:author="apple" w:date="2015-07-02T18:25:00Z">
        <w:r w:rsidR="00021D18">
          <w:rPr>
            <w:rFonts w:ascii="楷体" w:eastAsia="楷体" w:hAnsi="楷体" w:hint="eastAsia"/>
            <w:sz w:val="28"/>
            <w:szCs w:val="28"/>
          </w:rPr>
          <w:t>，</w:t>
        </w:r>
      </w:ins>
      <w:r w:rsidRPr="00B1313C">
        <w:rPr>
          <w:rFonts w:ascii="楷体" w:eastAsia="楷体" w:hAnsi="楷体" w:hint="eastAsia"/>
          <w:sz w:val="28"/>
          <w:szCs w:val="28"/>
        </w:rPr>
        <w:t>没有产生丝毫的定解的话，实际上没有丝毫的意义可言。</w:t>
      </w:r>
    </w:p>
    <w:p w:rsidR="00021D18" w:rsidRPr="00BB4BB8" w:rsidRDefault="00021D18" w:rsidP="00021D18">
      <w:pPr>
        <w:spacing w:line="360" w:lineRule="auto"/>
        <w:ind w:firstLine="570"/>
        <w:rPr>
          <w:ins w:id="343" w:author="apple" w:date="2015-07-02T18:27:00Z"/>
          <w:rFonts w:ascii="楷体" w:eastAsia="楷体" w:hAnsi="楷体"/>
          <w:b/>
          <w:sz w:val="28"/>
          <w:szCs w:val="28"/>
          <w:rPrChange w:id="344" w:author="apple" w:date="2015-07-06T20:18:00Z">
            <w:rPr>
              <w:ins w:id="345" w:author="apple" w:date="2015-07-02T18:27:00Z"/>
              <w:rFonts w:ascii="楷体" w:eastAsia="楷体" w:hAnsi="楷体"/>
              <w:sz w:val="28"/>
              <w:szCs w:val="28"/>
            </w:rPr>
          </w:rPrChange>
        </w:rPr>
      </w:pPr>
      <w:ins w:id="346" w:author="apple" w:date="2015-07-02T18:27:00Z">
        <w:r w:rsidRPr="00BB4BB8">
          <w:rPr>
            <w:rFonts w:ascii="楷体" w:eastAsia="楷体" w:hAnsi="楷体" w:hint="eastAsia"/>
            <w:b/>
            <w:sz w:val="28"/>
            <w:szCs w:val="28"/>
            <w:rPrChange w:id="347" w:author="apple" w:date="2015-07-06T20:18:00Z">
              <w:rPr>
                <w:rFonts w:ascii="楷体" w:eastAsia="楷体" w:hAnsi="楷体" w:hint="eastAsia"/>
                <w:sz w:val="28"/>
                <w:szCs w:val="28"/>
              </w:rPr>
            </w:rPrChange>
          </w:rPr>
          <w:t>【</w:t>
        </w:r>
        <w:r w:rsidRPr="00BB4BB8">
          <w:rPr>
            <w:rFonts w:ascii="楷体" w:eastAsia="楷体" w:hAnsi="楷体" w:hint="eastAsia"/>
            <w:b/>
            <w:color w:val="000000"/>
            <w:sz w:val="28"/>
            <w:szCs w:val="28"/>
            <w:rPrChange w:id="348" w:author="apple" w:date="2015-07-06T20:18:00Z">
              <w:rPr>
                <w:rFonts w:ascii="华文楷体" w:eastAsia="华文楷体" w:hAnsi="华文楷体" w:hint="eastAsia"/>
                <w:color w:val="000000"/>
                <w:sz w:val="28"/>
                <w:szCs w:val="28"/>
              </w:rPr>
            </w:rPrChange>
          </w:rPr>
          <w:t>如果依此便可以根除三有,那么口口声声说诸多一味平等的密行外道徒等依靠此道为什么不得解脱呢?</w:t>
        </w:r>
        <w:r w:rsidRPr="00BB4BB8">
          <w:rPr>
            <w:rFonts w:ascii="楷体" w:eastAsia="楷体" w:hAnsi="楷体" w:hint="eastAsia"/>
            <w:b/>
            <w:sz w:val="28"/>
            <w:szCs w:val="28"/>
            <w:rPrChange w:id="349" w:author="apple" w:date="2015-07-06T20:18:00Z">
              <w:rPr>
                <w:rFonts w:ascii="楷体" w:eastAsia="楷体" w:hAnsi="楷体" w:hint="eastAsia"/>
                <w:sz w:val="28"/>
                <w:szCs w:val="28"/>
              </w:rPr>
            </w:rPrChange>
          </w:rPr>
          <w:t>】</w:t>
        </w:r>
      </w:ins>
    </w:p>
    <w:p w:rsidR="00021D18" w:rsidRDefault="003C63E4" w:rsidP="00021D18">
      <w:pPr>
        <w:spacing w:line="360" w:lineRule="auto"/>
        <w:ind w:firstLine="570"/>
        <w:rPr>
          <w:ins w:id="350" w:author="apple" w:date="2015-07-02T18:28:00Z"/>
          <w:rFonts w:ascii="楷体" w:eastAsia="楷体" w:hAnsi="楷体"/>
          <w:sz w:val="28"/>
          <w:szCs w:val="28"/>
        </w:rPr>
      </w:pPr>
      <w:del w:id="351" w:author="apple" w:date="2015-07-02T18:27:00Z">
        <w:r w:rsidRPr="00B1313C" w:rsidDel="00021D18">
          <w:rPr>
            <w:rFonts w:ascii="楷体" w:eastAsia="楷体" w:hAnsi="楷体" w:hint="eastAsia"/>
            <w:sz w:val="28"/>
            <w:szCs w:val="28"/>
          </w:rPr>
          <w:delText>如果依此便可以根除三有</w:delText>
        </w:r>
      </w:del>
      <w:del w:id="352" w:author="apple" w:date="2015-07-02T18:25:00Z">
        <w:r w:rsidRPr="00B1313C" w:rsidDel="00021D18">
          <w:rPr>
            <w:rFonts w:ascii="楷体" w:eastAsia="楷体" w:hAnsi="楷体" w:hint="eastAsia"/>
            <w:sz w:val="28"/>
            <w:szCs w:val="28"/>
          </w:rPr>
          <w:delText>,</w:delText>
        </w:r>
      </w:del>
      <w:del w:id="353" w:author="apple" w:date="2015-07-02T18:27:00Z">
        <w:r w:rsidRPr="00B1313C" w:rsidDel="00021D18">
          <w:rPr>
            <w:rFonts w:ascii="楷体" w:eastAsia="楷体" w:hAnsi="楷体" w:hint="eastAsia"/>
            <w:sz w:val="28"/>
            <w:szCs w:val="28"/>
          </w:rPr>
          <w:delText>那么口口声声说诸多一味平等的密行道徒等依靠此道为什么不能解脱呢？</w:delText>
        </w:r>
      </w:del>
      <w:moveToRangeStart w:id="354" w:author="apple" w:date="2015-07-02T18:26:00Z" w:name="move423624927"/>
      <w:moveTo w:id="355" w:author="apple" w:date="2015-07-02T18:26:00Z">
        <w:r w:rsidR="00021D18" w:rsidRPr="00B1313C">
          <w:rPr>
            <w:rFonts w:ascii="楷体" w:eastAsia="楷体" w:hAnsi="楷体" w:hint="eastAsia"/>
            <w:sz w:val="28"/>
            <w:szCs w:val="28"/>
          </w:rPr>
          <w:t>那么如果单单依此就是说在这个外表上做一些这样一种行为，嘴上说一些离边离言的这样一种词句。</w:t>
        </w:r>
      </w:moveTo>
      <w:moveFromRangeStart w:id="356" w:author="apple" w:date="2015-07-02T18:26:00Z" w:name="move423624927"/>
      <w:moveToRangeEnd w:id="354"/>
      <w:moveFrom w:id="357" w:author="apple" w:date="2015-07-02T18:26:00Z">
        <w:r w:rsidRPr="00B1313C" w:rsidDel="00021D18">
          <w:rPr>
            <w:rFonts w:ascii="楷体" w:eastAsia="楷体" w:hAnsi="楷体" w:hint="eastAsia"/>
            <w:sz w:val="28"/>
            <w:szCs w:val="28"/>
          </w:rPr>
          <w:t>那么如果单单依此就是说在这个外表上做一些这样一种行为，嘴上说一些离边离言的这样一种词句。</w:t>
        </w:r>
      </w:moveFrom>
      <w:moveFromRangeEnd w:id="356"/>
      <w:r w:rsidRPr="00B1313C">
        <w:rPr>
          <w:rFonts w:ascii="楷体" w:eastAsia="楷体" w:hAnsi="楷体" w:hint="eastAsia"/>
          <w:sz w:val="28"/>
          <w:szCs w:val="28"/>
        </w:rPr>
        <w:t>如果依此就可以根除三有的话，那么密行外道他也是口口声声地说很多所谓的一味啊，很多这个平等哪，很多离边哪，他也说很多这样一种词句，那么如果按照这样的话他们也可以解脱的。但是实际上我们说的密行外道是没有解脱道的，因为就没有真正的，没有真正的对于这样一种这个一味平等的这个真实义产生定解</w:t>
      </w:r>
      <w:del w:id="358" w:author="apple" w:date="2015-07-02T18:28:00Z">
        <w:r w:rsidRPr="00B1313C" w:rsidDel="00021D18">
          <w:rPr>
            <w:rFonts w:ascii="楷体" w:eastAsia="楷体" w:hAnsi="楷体" w:hint="eastAsia"/>
            <w:sz w:val="28"/>
            <w:szCs w:val="28"/>
          </w:rPr>
          <w:delText>，</w:delText>
        </w:r>
      </w:del>
      <w:ins w:id="359" w:author="apple" w:date="2015-07-02T18:28:00Z">
        <w:r w:rsidR="00021D18">
          <w:rPr>
            <w:rFonts w:ascii="楷体" w:eastAsia="楷体" w:hAnsi="楷体" w:hint="eastAsia"/>
            <w:sz w:val="28"/>
            <w:szCs w:val="28"/>
          </w:rPr>
          <w:t>。</w:t>
        </w:r>
      </w:ins>
      <w:r w:rsidRPr="00B1313C">
        <w:rPr>
          <w:rFonts w:ascii="楷体" w:eastAsia="楷体" w:hAnsi="楷体" w:hint="eastAsia"/>
          <w:sz w:val="28"/>
          <w:szCs w:val="28"/>
        </w:rPr>
        <w:t>所以说呢说得再多，喊再多口号，实际上根本就没办法获得解脱道。相同的道理呢，现在这些只不过是这个表面上入了佛门，表面上就是显现了一个佛门的样子而已。那么如果说是只是嘴巴上能够说一些离边离言的名字，而内心当中对于离边离言的这样一种真实义没有产生一个定解的话还是和密行外道一样，实际上是没有解脱道可言的</w:t>
      </w:r>
      <w:ins w:id="360" w:author="apple" w:date="2015-07-02T18:28:00Z">
        <w:r w:rsidR="00021D18">
          <w:rPr>
            <w:rFonts w:ascii="楷体" w:eastAsia="楷体" w:hAnsi="楷体" w:hint="eastAsia"/>
            <w:sz w:val="28"/>
            <w:szCs w:val="28"/>
          </w:rPr>
          <w:t>。</w:t>
        </w:r>
      </w:ins>
    </w:p>
    <w:p w:rsidR="00021D18" w:rsidRPr="00BB4BB8" w:rsidRDefault="00021D18" w:rsidP="00021D18">
      <w:pPr>
        <w:spacing w:line="360" w:lineRule="auto"/>
        <w:ind w:firstLine="570"/>
        <w:rPr>
          <w:ins w:id="361" w:author="apple" w:date="2015-07-02T18:28:00Z"/>
          <w:rFonts w:ascii="楷体" w:eastAsia="楷体" w:hAnsi="楷体"/>
          <w:b/>
          <w:sz w:val="28"/>
          <w:szCs w:val="28"/>
          <w:rPrChange w:id="362" w:author="apple" w:date="2015-07-06T20:18:00Z">
            <w:rPr>
              <w:ins w:id="363" w:author="apple" w:date="2015-07-02T18:28:00Z"/>
              <w:rFonts w:ascii="楷体" w:eastAsia="楷体" w:hAnsi="楷体"/>
              <w:sz w:val="28"/>
              <w:szCs w:val="28"/>
            </w:rPr>
          </w:rPrChange>
        </w:rPr>
      </w:pPr>
      <w:ins w:id="364" w:author="apple" w:date="2015-07-02T18:28:00Z">
        <w:r w:rsidRPr="00BB4BB8">
          <w:rPr>
            <w:rFonts w:ascii="楷体" w:eastAsia="楷体" w:hAnsi="楷体" w:hint="eastAsia"/>
            <w:b/>
            <w:sz w:val="28"/>
            <w:szCs w:val="28"/>
            <w:rPrChange w:id="365" w:author="apple" w:date="2015-07-06T20:18:00Z">
              <w:rPr>
                <w:rFonts w:ascii="楷体" w:eastAsia="楷体" w:hAnsi="楷体" w:hint="eastAsia"/>
                <w:sz w:val="28"/>
                <w:szCs w:val="28"/>
              </w:rPr>
            </w:rPrChange>
          </w:rPr>
          <w:t>【</w:t>
        </w:r>
        <w:r w:rsidRPr="00BB4BB8">
          <w:rPr>
            <w:rFonts w:ascii="楷体" w:eastAsia="楷体" w:hAnsi="楷体" w:hint="eastAsia"/>
            <w:b/>
            <w:color w:val="000000"/>
            <w:sz w:val="28"/>
            <w:szCs w:val="28"/>
            <w:rPrChange w:id="366" w:author="apple" w:date="2015-07-06T20:18:00Z">
              <w:rPr>
                <w:rFonts w:ascii="华文楷体" w:eastAsia="华文楷体" w:hAnsi="华文楷体" w:hint="eastAsia"/>
                <w:color w:val="000000"/>
                <w:sz w:val="28"/>
                <w:szCs w:val="28"/>
              </w:rPr>
            </w:rPrChange>
          </w:rPr>
          <w:t>由此可见,唯独依照广大宗轨将名言与胜义的无垢观察量二理平等圆融的智慧火才能将二取所知的干薪焚毁无余,从而安住于离边等性之法界中。</w:t>
        </w:r>
        <w:r w:rsidRPr="00BB4BB8">
          <w:rPr>
            <w:rFonts w:ascii="楷体" w:eastAsia="楷体" w:hAnsi="楷体" w:hint="eastAsia"/>
            <w:b/>
            <w:sz w:val="28"/>
            <w:szCs w:val="28"/>
            <w:rPrChange w:id="367" w:author="apple" w:date="2015-07-06T20:18:00Z">
              <w:rPr>
                <w:rFonts w:ascii="楷体" w:eastAsia="楷体" w:hAnsi="楷体" w:hint="eastAsia"/>
                <w:sz w:val="28"/>
                <w:szCs w:val="28"/>
              </w:rPr>
            </w:rPrChange>
          </w:rPr>
          <w:t>】</w:t>
        </w:r>
      </w:ins>
    </w:p>
    <w:p w:rsidR="003C63E4" w:rsidRPr="00B1313C" w:rsidDel="00021D18" w:rsidRDefault="003C63E4" w:rsidP="00021D18">
      <w:pPr>
        <w:spacing w:line="360" w:lineRule="auto"/>
        <w:ind w:firstLine="570"/>
        <w:rPr>
          <w:del w:id="368" w:author="apple" w:date="2015-07-02T18:29:00Z"/>
          <w:rFonts w:ascii="楷体" w:eastAsia="楷体" w:hAnsi="楷体"/>
          <w:sz w:val="28"/>
          <w:szCs w:val="28"/>
        </w:rPr>
      </w:pPr>
      <w:del w:id="369" w:author="apple" w:date="2015-07-02T18:28:00Z">
        <w:r w:rsidRPr="00B1313C" w:rsidDel="00021D18">
          <w:rPr>
            <w:rFonts w:ascii="楷体" w:eastAsia="楷体" w:hAnsi="楷体" w:hint="eastAsia"/>
            <w:sz w:val="28"/>
            <w:szCs w:val="28"/>
          </w:rPr>
          <w:delText>，</w:delText>
        </w:r>
      </w:del>
      <w:del w:id="370" w:author="apple" w:date="2015-07-02T18:29:00Z">
        <w:r w:rsidRPr="00B1313C" w:rsidDel="00021D18">
          <w:rPr>
            <w:rFonts w:ascii="楷体" w:eastAsia="楷体" w:hAnsi="楷体" w:hint="eastAsia"/>
            <w:sz w:val="28"/>
            <w:szCs w:val="28"/>
          </w:rPr>
          <w:delText>由此可以见唯独依照广大宗轨将名言与 胜义的无垢观察量二理平等圆融的智慧火才能将二取所知的干薪焚毁无余，从而安住于离边等性之法界中。【20:05】</w:delText>
        </w:r>
      </w:del>
    </w:p>
    <w:p w:rsidR="00C56BE6" w:rsidRPr="00B1313C" w:rsidDel="00021D18" w:rsidRDefault="00C56BE6" w:rsidP="00B1313C">
      <w:pPr>
        <w:spacing w:line="360" w:lineRule="auto"/>
        <w:ind w:firstLine="570"/>
        <w:rPr>
          <w:del w:id="371" w:author="apple" w:date="2015-07-02T18:29:00Z"/>
          <w:rFonts w:ascii="楷体" w:eastAsia="楷体" w:hAnsi="楷体"/>
          <w:sz w:val="28"/>
          <w:szCs w:val="28"/>
        </w:rPr>
      </w:pPr>
      <w:del w:id="372" w:author="apple" w:date="2015-07-02T18:29:00Z">
        <w:r w:rsidRPr="00B1313C" w:rsidDel="00021D18">
          <w:rPr>
            <w:rFonts w:ascii="楷体" w:eastAsia="楷体" w:hAnsi="楷体" w:hint="eastAsia"/>
            <w:sz w:val="28"/>
            <w:szCs w:val="28"/>
          </w:rPr>
          <w:delText>中观庄严论  第12课</w:delText>
        </w:r>
        <w:r w:rsidRPr="00B1313C" w:rsidDel="00021D18">
          <w:rPr>
            <w:rFonts w:ascii="楷体" w:eastAsia="楷体" w:hAnsi="楷体" w:hint="eastAsia"/>
            <w:sz w:val="28"/>
            <w:szCs w:val="28"/>
          </w:rPr>
          <w:tab/>
          <w:delText>20-30分钟</w:delText>
        </w:r>
      </w:del>
    </w:p>
    <w:p w:rsidR="00C56BE6" w:rsidRPr="00B1313C" w:rsidRDefault="00C56BE6" w:rsidP="00B1313C">
      <w:pPr>
        <w:spacing w:line="360" w:lineRule="auto"/>
        <w:ind w:firstLine="570"/>
        <w:rPr>
          <w:rFonts w:ascii="楷体" w:eastAsia="楷体" w:hAnsi="楷体"/>
          <w:sz w:val="28"/>
          <w:szCs w:val="28"/>
        </w:rPr>
      </w:pPr>
      <w:r w:rsidRPr="00B1313C">
        <w:rPr>
          <w:rFonts w:ascii="楷体" w:eastAsia="楷体" w:hAnsi="楷体" w:hint="eastAsia"/>
          <w:sz w:val="28"/>
          <w:szCs w:val="28"/>
        </w:rPr>
        <w:t>所以说现在我们就要依靠广大宗轨，把名言和胜义的无垢观察量</w:t>
      </w:r>
      <w:r w:rsidRPr="00B1313C">
        <w:rPr>
          <w:rFonts w:ascii="楷体" w:eastAsia="楷体" w:hAnsi="楷体" w:hint="eastAsia"/>
          <w:sz w:val="28"/>
          <w:szCs w:val="28"/>
        </w:rPr>
        <w:lastRenderedPageBreak/>
        <w:t>进行观察，然后通过这样观察之后产生一个平等圆融的智慧火，通过这种智慧火就可以把二取所知的干薪焚毁</w:t>
      </w:r>
      <w:ins w:id="373" w:author="apple" w:date="2015-07-02T18:29:00Z">
        <w:r w:rsidR="00021D18">
          <w:rPr>
            <w:rFonts w:ascii="楷体" w:eastAsia="楷体" w:hAnsi="楷体" w:hint="eastAsia"/>
            <w:sz w:val="28"/>
            <w:szCs w:val="28"/>
          </w:rPr>
          <w:t>无余</w:t>
        </w:r>
      </w:ins>
      <w:r w:rsidRPr="00B1313C">
        <w:rPr>
          <w:rFonts w:ascii="楷体" w:eastAsia="楷体" w:hAnsi="楷体" w:hint="eastAsia"/>
          <w:sz w:val="28"/>
          <w:szCs w:val="28"/>
        </w:rPr>
        <w:t>。因为现在我们相续当中就存在能取和所取，有能取和所取，那么这个能取和所取就比喻成为干柴一样，真正怎么样才能把这</w:t>
      </w:r>
      <w:ins w:id="374" w:author="apple" w:date="2015-07-02T18:29:00Z">
        <w:r w:rsidR="00021D18">
          <w:rPr>
            <w:rFonts w:ascii="楷体" w:eastAsia="楷体" w:hAnsi="楷体" w:hint="eastAsia"/>
            <w:sz w:val="28"/>
            <w:szCs w:val="28"/>
          </w:rPr>
          <w:t>样一种</w:t>
        </w:r>
      </w:ins>
      <w:del w:id="375" w:author="apple" w:date="2015-07-02T18:29:00Z">
        <w:r w:rsidRPr="00B1313C" w:rsidDel="00021D18">
          <w:rPr>
            <w:rFonts w:ascii="楷体" w:eastAsia="楷体" w:hAnsi="楷体" w:hint="eastAsia"/>
            <w:sz w:val="28"/>
            <w:szCs w:val="28"/>
          </w:rPr>
          <w:delText>个</w:delText>
        </w:r>
      </w:del>
      <w:r w:rsidRPr="00B1313C">
        <w:rPr>
          <w:rFonts w:ascii="楷体" w:eastAsia="楷体" w:hAnsi="楷体" w:hint="eastAsia"/>
          <w:sz w:val="28"/>
          <w:szCs w:val="28"/>
        </w:rPr>
        <w:t>二取消亡呢？怎么样才能把这个二取的干柴焚尽呢？就必须要产生智慧火。那么这个智慧火从何而来？这个地方讲唯独依照广大宗轨，就是说把名言和胜义的无垢观察二量达到一个平等圆融</w:t>
      </w:r>
      <w:ins w:id="376" w:author="apple" w:date="2015-07-02T18:30:00Z">
        <w:r w:rsidR="00021D18">
          <w:rPr>
            <w:rFonts w:ascii="楷体" w:eastAsia="楷体" w:hAnsi="楷体" w:hint="eastAsia"/>
            <w:sz w:val="28"/>
            <w:szCs w:val="28"/>
          </w:rPr>
          <w:t>。</w:t>
        </w:r>
      </w:ins>
      <w:del w:id="377" w:author="apple" w:date="2015-07-02T18:30:00Z">
        <w:r w:rsidRPr="00B1313C" w:rsidDel="00021D18">
          <w:rPr>
            <w:rFonts w:ascii="楷体" w:eastAsia="楷体" w:hAnsi="楷体" w:hint="eastAsia"/>
            <w:sz w:val="28"/>
            <w:szCs w:val="28"/>
          </w:rPr>
          <w:delText>，</w:delText>
        </w:r>
      </w:del>
      <w:r w:rsidRPr="00B1313C">
        <w:rPr>
          <w:rFonts w:ascii="楷体" w:eastAsia="楷体" w:hAnsi="楷体" w:hint="eastAsia"/>
          <w:sz w:val="28"/>
          <w:szCs w:val="28"/>
        </w:rPr>
        <w:t>这个时候智慧火就慢慢慢慢生起来了。生起来之后就逐渐能够烧尽二取的干薪</w:t>
      </w:r>
      <w:ins w:id="378" w:author="apple" w:date="2015-07-02T18:30:00Z">
        <w:r w:rsidR="00021D18">
          <w:rPr>
            <w:rFonts w:ascii="楷体" w:eastAsia="楷体" w:hAnsi="楷体" w:hint="eastAsia"/>
            <w:sz w:val="28"/>
            <w:szCs w:val="28"/>
          </w:rPr>
          <w:t>。</w:t>
        </w:r>
      </w:ins>
      <w:del w:id="379" w:author="apple" w:date="2015-07-02T18:30:00Z">
        <w:r w:rsidRPr="00B1313C" w:rsidDel="00021D18">
          <w:rPr>
            <w:rFonts w:ascii="楷体" w:eastAsia="楷体" w:hAnsi="楷体" w:hint="eastAsia"/>
            <w:sz w:val="28"/>
            <w:szCs w:val="28"/>
          </w:rPr>
          <w:delText>，</w:delText>
        </w:r>
      </w:del>
      <w:r w:rsidRPr="00B1313C">
        <w:rPr>
          <w:rFonts w:ascii="楷体" w:eastAsia="楷体" w:hAnsi="楷体" w:hint="eastAsia"/>
          <w:sz w:val="28"/>
          <w:szCs w:val="28"/>
        </w:rPr>
        <w:t>把这个二取的干薪烧毁之后安住在离边等性的法界中</w:t>
      </w:r>
      <w:ins w:id="380" w:author="apple" w:date="2015-07-02T18:30:00Z">
        <w:r w:rsidR="00021D18">
          <w:rPr>
            <w:rFonts w:ascii="楷体" w:eastAsia="楷体" w:hAnsi="楷体" w:hint="eastAsia"/>
            <w:sz w:val="28"/>
            <w:szCs w:val="28"/>
          </w:rPr>
          <w:t>。</w:t>
        </w:r>
      </w:ins>
      <w:del w:id="381" w:author="apple" w:date="2015-07-02T18:30:00Z">
        <w:r w:rsidRPr="00B1313C" w:rsidDel="00021D18">
          <w:rPr>
            <w:rFonts w:ascii="楷体" w:eastAsia="楷体" w:hAnsi="楷体" w:hint="eastAsia"/>
            <w:sz w:val="28"/>
            <w:szCs w:val="28"/>
          </w:rPr>
          <w:delText>，</w:delText>
        </w:r>
      </w:del>
      <w:r w:rsidRPr="00B1313C">
        <w:rPr>
          <w:rFonts w:ascii="楷体" w:eastAsia="楷体" w:hAnsi="楷体" w:hint="eastAsia"/>
          <w:sz w:val="28"/>
          <w:szCs w:val="28"/>
        </w:rPr>
        <w:t>这个就是相当于初地菩萨的境界。初地菩萨在入根本慧定的时候</w:t>
      </w:r>
      <w:ins w:id="382" w:author="apple" w:date="2015-07-02T18:30:00Z">
        <w:r w:rsidR="00021D18">
          <w:rPr>
            <w:rFonts w:ascii="楷体" w:eastAsia="楷体" w:hAnsi="楷体" w:hint="eastAsia"/>
            <w:sz w:val="28"/>
            <w:szCs w:val="28"/>
          </w:rPr>
          <w:t>是</w:t>
        </w:r>
      </w:ins>
      <w:r w:rsidRPr="00B1313C">
        <w:rPr>
          <w:rFonts w:ascii="楷体" w:eastAsia="楷体" w:hAnsi="楷体" w:hint="eastAsia"/>
          <w:sz w:val="28"/>
          <w:szCs w:val="28"/>
        </w:rPr>
        <w:t>根本没有二取的，他完全能够安住在无边的等性的法界当中，就是这样的观点。</w:t>
      </w:r>
      <w:ins w:id="383" w:author="apple" w:date="2015-07-06T20:19:00Z">
        <w:r w:rsidR="00BB4BB8">
          <w:rPr>
            <w:rFonts w:ascii="楷体" w:eastAsia="楷体" w:hAnsi="楷体" w:hint="eastAsia"/>
            <w:sz w:val="28"/>
            <w:szCs w:val="28"/>
          </w:rPr>
          <w:t>所以说，</w:t>
        </w:r>
      </w:ins>
      <w:r w:rsidRPr="00B1313C">
        <w:rPr>
          <w:rFonts w:ascii="楷体" w:eastAsia="楷体" w:hAnsi="楷体" w:hint="eastAsia"/>
          <w:sz w:val="28"/>
          <w:szCs w:val="28"/>
        </w:rPr>
        <w:t>只不过他</w:t>
      </w:r>
      <w:ins w:id="384" w:author="apple" w:date="2015-07-02T18:30:00Z">
        <w:r w:rsidR="00021D18">
          <w:rPr>
            <w:rFonts w:ascii="楷体" w:eastAsia="楷体" w:hAnsi="楷体" w:hint="eastAsia"/>
            <w:sz w:val="28"/>
            <w:szCs w:val="28"/>
          </w:rPr>
          <w:t>这样一种</w:t>
        </w:r>
      </w:ins>
      <w:del w:id="385" w:author="apple" w:date="2015-07-02T18:30:00Z">
        <w:r w:rsidRPr="00B1313C" w:rsidDel="00021D18">
          <w:rPr>
            <w:rFonts w:ascii="楷体" w:eastAsia="楷体" w:hAnsi="楷体" w:hint="eastAsia"/>
            <w:sz w:val="28"/>
            <w:szCs w:val="28"/>
          </w:rPr>
          <w:delText>的</w:delText>
        </w:r>
      </w:del>
      <w:r w:rsidRPr="00B1313C">
        <w:rPr>
          <w:rFonts w:ascii="楷体" w:eastAsia="楷体" w:hAnsi="楷体" w:hint="eastAsia"/>
          <w:sz w:val="28"/>
          <w:szCs w:val="28"/>
        </w:rPr>
        <w:t>种子、习气完全彻底灭尽</w:t>
      </w:r>
      <w:del w:id="386" w:author="apple" w:date="2015-07-02T18:30:00Z">
        <w:r w:rsidRPr="00B1313C" w:rsidDel="00021D18">
          <w:rPr>
            <w:rFonts w:ascii="楷体" w:eastAsia="楷体" w:hAnsi="楷体" w:hint="eastAsia"/>
            <w:sz w:val="28"/>
            <w:szCs w:val="28"/>
          </w:rPr>
          <w:delText>时</w:delText>
        </w:r>
      </w:del>
      <w:r w:rsidRPr="00B1313C">
        <w:rPr>
          <w:rFonts w:ascii="楷体" w:eastAsia="楷体" w:hAnsi="楷体" w:hint="eastAsia"/>
          <w:sz w:val="28"/>
          <w:szCs w:val="28"/>
        </w:rPr>
        <w:t>是在佛地，实际上在初地，二地等等的</w:t>
      </w:r>
      <w:ins w:id="387" w:author="apple" w:date="2015-07-02T18:31:00Z">
        <w:r w:rsidR="0023558C">
          <w:rPr>
            <w:rFonts w:ascii="楷体" w:eastAsia="楷体" w:hAnsi="楷体" w:hint="eastAsia"/>
            <w:sz w:val="28"/>
            <w:szCs w:val="28"/>
          </w:rPr>
          <w:t>入根本定</w:t>
        </w:r>
      </w:ins>
      <w:ins w:id="388" w:author="apple" w:date="2015-07-06T20:20:00Z">
        <w:r w:rsidR="0026060F">
          <w:rPr>
            <w:rFonts w:ascii="楷体" w:eastAsia="楷体" w:hAnsi="楷体" w:hint="eastAsia"/>
            <w:sz w:val="28"/>
            <w:szCs w:val="28"/>
          </w:rPr>
          <w:t>界</w:t>
        </w:r>
      </w:ins>
      <w:ins w:id="389" w:author="apple" w:date="2015-07-02T18:31:00Z">
        <w:r w:rsidR="0023558C">
          <w:rPr>
            <w:rFonts w:ascii="楷体" w:eastAsia="楷体" w:hAnsi="楷体" w:hint="eastAsia"/>
            <w:sz w:val="28"/>
            <w:szCs w:val="28"/>
          </w:rPr>
          <w:t>的</w:t>
        </w:r>
      </w:ins>
      <w:r w:rsidRPr="00B1313C">
        <w:rPr>
          <w:rFonts w:ascii="楷体" w:eastAsia="楷体" w:hAnsi="楷体" w:hint="eastAsia"/>
          <w:sz w:val="28"/>
          <w:szCs w:val="28"/>
        </w:rPr>
        <w:t>境界当中</w:t>
      </w:r>
      <w:ins w:id="390" w:author="apple" w:date="2015-07-02T18:31:00Z">
        <w:r w:rsidR="0023558C">
          <w:rPr>
            <w:rFonts w:ascii="楷体" w:eastAsia="楷体" w:hAnsi="楷体" w:hint="eastAsia"/>
            <w:sz w:val="28"/>
            <w:szCs w:val="28"/>
          </w:rPr>
          <w:t>，他</w:t>
        </w:r>
      </w:ins>
      <w:r w:rsidRPr="00B1313C">
        <w:rPr>
          <w:rFonts w:ascii="楷体" w:eastAsia="楷体" w:hAnsi="楷体" w:hint="eastAsia"/>
          <w:sz w:val="28"/>
          <w:szCs w:val="28"/>
        </w:rPr>
        <w:t>是可以安在二取的</w:t>
      </w:r>
      <w:ins w:id="391" w:author="apple" w:date="2015-07-02T18:31:00Z">
        <w:r w:rsidR="0023558C">
          <w:rPr>
            <w:rFonts w:ascii="楷体" w:eastAsia="楷体" w:hAnsi="楷体" w:hint="eastAsia"/>
            <w:sz w:val="28"/>
            <w:szCs w:val="28"/>
          </w:rPr>
          <w:t>这样一种</w:t>
        </w:r>
      </w:ins>
      <w:r w:rsidRPr="00B1313C">
        <w:rPr>
          <w:rFonts w:ascii="楷体" w:eastAsia="楷体" w:hAnsi="楷体" w:hint="eastAsia"/>
          <w:sz w:val="28"/>
          <w:szCs w:val="28"/>
        </w:rPr>
        <w:t>殊胜法界当中</w:t>
      </w:r>
      <w:ins w:id="392" w:author="apple" w:date="2015-07-02T18:32:00Z">
        <w:r w:rsidR="0023558C">
          <w:rPr>
            <w:rFonts w:ascii="楷体" w:eastAsia="楷体" w:hAnsi="楷体" w:hint="eastAsia"/>
            <w:sz w:val="28"/>
            <w:szCs w:val="28"/>
          </w:rPr>
          <w:t>的</w:t>
        </w:r>
      </w:ins>
      <w:r w:rsidRPr="00B1313C">
        <w:rPr>
          <w:rFonts w:ascii="楷体" w:eastAsia="楷体" w:hAnsi="楷体" w:hint="eastAsia"/>
          <w:sz w:val="28"/>
          <w:szCs w:val="28"/>
        </w:rPr>
        <w:t>。</w:t>
      </w:r>
    </w:p>
    <w:p w:rsidR="00CF7244" w:rsidRPr="00BB4BB8" w:rsidRDefault="00CF7244" w:rsidP="00B1313C">
      <w:pPr>
        <w:spacing w:line="360" w:lineRule="auto"/>
        <w:ind w:firstLine="570"/>
        <w:rPr>
          <w:ins w:id="393" w:author="apple" w:date="2015-07-02T18:32:00Z"/>
          <w:rFonts w:ascii="楷体" w:eastAsia="楷体" w:hAnsi="楷体"/>
          <w:b/>
          <w:sz w:val="28"/>
          <w:szCs w:val="28"/>
          <w:rPrChange w:id="394" w:author="apple" w:date="2015-07-06T20:18:00Z">
            <w:rPr>
              <w:ins w:id="395" w:author="apple" w:date="2015-07-02T18:32:00Z"/>
              <w:rFonts w:ascii="楷体" w:eastAsia="楷体" w:hAnsi="楷体"/>
              <w:sz w:val="28"/>
              <w:szCs w:val="28"/>
            </w:rPr>
          </w:rPrChange>
        </w:rPr>
      </w:pPr>
      <w:ins w:id="396" w:author="apple" w:date="2015-07-02T18:32:00Z">
        <w:r w:rsidRPr="00BB4BB8">
          <w:rPr>
            <w:rFonts w:ascii="楷体" w:eastAsia="楷体" w:hAnsi="楷体" w:hint="eastAsia"/>
            <w:b/>
            <w:sz w:val="28"/>
            <w:szCs w:val="28"/>
            <w:rPrChange w:id="397" w:author="apple" w:date="2015-07-06T20:18:00Z">
              <w:rPr>
                <w:rFonts w:ascii="楷体" w:eastAsia="楷体" w:hAnsi="楷体" w:hint="eastAsia"/>
                <w:sz w:val="28"/>
                <w:szCs w:val="28"/>
              </w:rPr>
            </w:rPrChange>
          </w:rPr>
          <w:t>【</w:t>
        </w:r>
        <w:r w:rsidRPr="00BB4BB8">
          <w:rPr>
            <w:rFonts w:ascii="楷体" w:eastAsia="楷体" w:hAnsi="楷体" w:hint="eastAsia"/>
            <w:b/>
            <w:color w:val="000000"/>
            <w:sz w:val="28"/>
            <w:szCs w:val="28"/>
            <w:rPrChange w:id="398" w:author="apple" w:date="2015-07-06T20:18:00Z">
              <w:rPr>
                <w:rFonts w:ascii="华文楷体" w:eastAsia="华文楷体" w:hAnsi="华文楷体" w:hint="eastAsia"/>
                <w:color w:val="000000"/>
                <w:sz w:val="28"/>
                <w:szCs w:val="28"/>
              </w:rPr>
            </w:rPrChange>
          </w:rPr>
          <w:t>正像燧木与燧垫摩擦生火最终它们二者本身也被烧尽一样,以二谛圆融一味的智慧火最后也会焚烧分开耽著二谛的分别,进而真正安住在不偏堕现空任何一方、 远离一切所缘之边的法界中。</w:t>
        </w:r>
        <w:r w:rsidRPr="00BB4BB8">
          <w:rPr>
            <w:rFonts w:ascii="楷体" w:eastAsia="楷体" w:hAnsi="楷体" w:hint="eastAsia"/>
            <w:b/>
            <w:sz w:val="28"/>
            <w:szCs w:val="28"/>
            <w:rPrChange w:id="399" w:author="apple" w:date="2015-07-06T20:18:00Z">
              <w:rPr>
                <w:rFonts w:ascii="楷体" w:eastAsia="楷体" w:hAnsi="楷体" w:hint="eastAsia"/>
                <w:sz w:val="28"/>
                <w:szCs w:val="28"/>
              </w:rPr>
            </w:rPrChange>
          </w:rPr>
          <w:t>】</w:t>
        </w:r>
      </w:ins>
    </w:p>
    <w:p w:rsidR="00C56BE6" w:rsidRPr="00B1313C" w:rsidDel="00CF7244" w:rsidRDefault="00C56BE6" w:rsidP="00B1313C">
      <w:pPr>
        <w:spacing w:line="360" w:lineRule="auto"/>
        <w:ind w:firstLine="570"/>
        <w:rPr>
          <w:del w:id="400" w:author="apple" w:date="2015-07-02T18:32:00Z"/>
          <w:rFonts w:ascii="楷体" w:eastAsia="楷体" w:hAnsi="楷体"/>
          <w:sz w:val="28"/>
          <w:szCs w:val="28"/>
        </w:rPr>
      </w:pPr>
      <w:del w:id="401" w:author="apple" w:date="2015-07-02T18:32:00Z">
        <w:r w:rsidRPr="00B1313C" w:rsidDel="00CF7244">
          <w:rPr>
            <w:rFonts w:ascii="楷体" w:eastAsia="楷体" w:hAnsi="楷体" w:hint="eastAsia"/>
            <w:sz w:val="28"/>
            <w:szCs w:val="28"/>
          </w:rPr>
          <w:delText>正像燧木与嬘垫摩擦生火最终它们二者本身也被烧尽一样，以二谛圆融一味的智慧火最后也会焚烧分开耽著二谛的分别。进而真正安住在不偏堕现空任何一方、远离一切所缘之边的法界中。</w:delText>
        </w:r>
      </w:del>
    </w:p>
    <w:p w:rsidR="00CF7244" w:rsidRDefault="00C56BE6" w:rsidP="00B1313C">
      <w:pPr>
        <w:spacing w:line="360" w:lineRule="auto"/>
        <w:ind w:firstLine="570"/>
        <w:rPr>
          <w:ins w:id="402" w:author="apple" w:date="2015-07-02T18:34:00Z"/>
          <w:rFonts w:ascii="楷体" w:eastAsia="楷体" w:hAnsi="楷体"/>
          <w:sz w:val="28"/>
          <w:szCs w:val="28"/>
        </w:rPr>
      </w:pPr>
      <w:r w:rsidRPr="00B1313C">
        <w:rPr>
          <w:rFonts w:ascii="楷体" w:eastAsia="楷体" w:hAnsi="楷体" w:hint="eastAsia"/>
          <w:sz w:val="28"/>
          <w:szCs w:val="28"/>
        </w:rPr>
        <w:t>就好像燧木和嬘垫如果同时</w:t>
      </w:r>
      <w:r w:rsidR="00FA3589" w:rsidRPr="00FA3589">
        <w:rPr>
          <w:rFonts w:ascii="楷体" w:eastAsia="楷体" w:hAnsi="楷体" w:hint="eastAsia"/>
          <w:b/>
          <w:color w:val="FF0000"/>
          <w:sz w:val="28"/>
          <w:szCs w:val="28"/>
          <w:rPrChange w:id="403" w:author="apple" w:date="2015-07-02T18:33:00Z">
            <w:rPr>
              <w:rFonts w:ascii="楷体" w:eastAsia="楷体" w:hAnsi="楷体" w:hint="eastAsia"/>
              <w:sz w:val="28"/>
              <w:szCs w:val="28"/>
            </w:rPr>
          </w:rPrChange>
        </w:rPr>
        <w:t>具沸</w:t>
      </w:r>
      <w:r w:rsidRPr="00B1313C">
        <w:rPr>
          <w:rFonts w:ascii="楷体" w:eastAsia="楷体" w:hAnsi="楷体" w:hint="eastAsia"/>
          <w:sz w:val="28"/>
          <w:szCs w:val="28"/>
        </w:rPr>
        <w:t>了，而且燧木和嬘垫通过长时间的摩擦然后最终开始生火了，生火之后通过这样</w:t>
      </w:r>
      <w:ins w:id="404" w:author="apple" w:date="2015-07-02T18:33:00Z">
        <w:r w:rsidR="00CF7244">
          <w:rPr>
            <w:rFonts w:ascii="楷体" w:eastAsia="楷体" w:hAnsi="楷体" w:hint="eastAsia"/>
            <w:sz w:val="28"/>
            <w:szCs w:val="28"/>
          </w:rPr>
          <w:t>最初的这样</w:t>
        </w:r>
      </w:ins>
      <w:del w:id="405" w:author="apple" w:date="2015-07-02T18:33:00Z">
        <w:r w:rsidRPr="00B1313C" w:rsidDel="00CF7244">
          <w:rPr>
            <w:rFonts w:ascii="楷体" w:eastAsia="楷体" w:hAnsi="楷体" w:hint="eastAsia"/>
            <w:sz w:val="28"/>
            <w:szCs w:val="28"/>
          </w:rPr>
          <w:delText>21:46</w:delText>
        </w:r>
      </w:del>
      <w:r w:rsidRPr="00B1313C">
        <w:rPr>
          <w:rFonts w:ascii="楷体" w:eastAsia="楷体" w:hAnsi="楷体" w:hint="eastAsia"/>
          <w:sz w:val="28"/>
          <w:szCs w:val="28"/>
        </w:rPr>
        <w:t>生起的火</w:t>
      </w:r>
      <w:ins w:id="406" w:author="apple" w:date="2015-07-02T18:33:00Z">
        <w:r w:rsidR="00CF7244">
          <w:rPr>
            <w:rFonts w:ascii="楷体" w:eastAsia="楷体" w:hAnsi="楷体" w:hint="eastAsia"/>
            <w:sz w:val="28"/>
            <w:szCs w:val="28"/>
          </w:rPr>
          <w:t>，</w:t>
        </w:r>
      </w:ins>
      <w:r w:rsidRPr="00B1313C">
        <w:rPr>
          <w:rFonts w:ascii="楷体" w:eastAsia="楷体" w:hAnsi="楷体" w:hint="eastAsia"/>
          <w:sz w:val="28"/>
          <w:szCs w:val="28"/>
        </w:rPr>
        <w:t>逐渐逐渐就可以把</w:t>
      </w:r>
      <w:ins w:id="407" w:author="apple" w:date="2015-07-02T18:33:00Z">
        <w:r w:rsidR="00CF7244">
          <w:rPr>
            <w:rFonts w:ascii="楷体" w:eastAsia="楷体" w:hAnsi="楷体" w:hint="eastAsia"/>
            <w:sz w:val="28"/>
            <w:szCs w:val="28"/>
          </w:rPr>
          <w:t>这样一种</w:t>
        </w:r>
      </w:ins>
      <w:r w:rsidRPr="00B1313C">
        <w:rPr>
          <w:rFonts w:ascii="楷体" w:eastAsia="楷体" w:hAnsi="楷体" w:hint="eastAsia"/>
          <w:sz w:val="28"/>
          <w:szCs w:val="28"/>
        </w:rPr>
        <w:t>燧木和嬘垫二者同时也烧毁。</w:t>
      </w:r>
      <w:ins w:id="408" w:author="apple" w:date="2015-07-02T18:34:00Z">
        <w:r w:rsidR="00CF7244" w:rsidRPr="00B1313C">
          <w:rPr>
            <w:rFonts w:ascii="楷体" w:eastAsia="楷体" w:hAnsi="楷体" w:hint="eastAsia"/>
            <w:sz w:val="28"/>
            <w:szCs w:val="28"/>
          </w:rPr>
          <w:t>把</w:t>
        </w:r>
        <w:r w:rsidR="00CF7244">
          <w:rPr>
            <w:rFonts w:ascii="楷体" w:eastAsia="楷体" w:hAnsi="楷体" w:hint="eastAsia"/>
            <w:sz w:val="28"/>
            <w:szCs w:val="28"/>
          </w:rPr>
          <w:t>这样一种燧木和嬘垫同时</w:t>
        </w:r>
        <w:r w:rsidR="00CF7244" w:rsidRPr="00B1313C">
          <w:rPr>
            <w:rFonts w:ascii="楷体" w:eastAsia="楷体" w:hAnsi="楷体" w:hint="eastAsia"/>
            <w:sz w:val="28"/>
            <w:szCs w:val="28"/>
          </w:rPr>
          <w:t>烧毁</w:t>
        </w:r>
        <w:r w:rsidR="00CF7244">
          <w:rPr>
            <w:rFonts w:ascii="楷体" w:eastAsia="楷体" w:hAnsi="楷体" w:hint="eastAsia"/>
            <w:sz w:val="28"/>
            <w:szCs w:val="28"/>
          </w:rPr>
          <w:t>。</w:t>
        </w:r>
      </w:ins>
      <w:r w:rsidRPr="00B1313C">
        <w:rPr>
          <w:rFonts w:ascii="楷体" w:eastAsia="楷体" w:hAnsi="楷体" w:hint="eastAsia"/>
          <w:sz w:val="28"/>
          <w:szCs w:val="28"/>
        </w:rPr>
        <w:t>所以说，同样的道理，首先我们了知</w:t>
      </w:r>
      <w:ins w:id="409" w:author="apple" w:date="2015-07-02T18:34:00Z">
        <w:r w:rsidR="00CF7244">
          <w:rPr>
            <w:rFonts w:ascii="楷体" w:eastAsia="楷体" w:hAnsi="楷体" w:hint="eastAsia"/>
            <w:sz w:val="28"/>
            <w:szCs w:val="28"/>
          </w:rPr>
          <w:t>了这个是</w:t>
        </w:r>
      </w:ins>
      <w:r w:rsidRPr="00B1313C">
        <w:rPr>
          <w:rFonts w:ascii="楷体" w:eastAsia="楷体" w:hAnsi="楷体" w:hint="eastAsia"/>
          <w:sz w:val="28"/>
          <w:szCs w:val="28"/>
        </w:rPr>
        <w:t>世俗谛，</w:t>
      </w:r>
      <w:ins w:id="410" w:author="apple" w:date="2015-07-02T18:34:00Z">
        <w:r w:rsidR="00CF7244">
          <w:rPr>
            <w:rFonts w:ascii="楷体" w:eastAsia="楷体" w:hAnsi="楷体" w:hint="eastAsia"/>
            <w:sz w:val="28"/>
            <w:szCs w:val="28"/>
          </w:rPr>
          <w:t>这个是</w:t>
        </w:r>
      </w:ins>
      <w:r w:rsidRPr="00B1313C">
        <w:rPr>
          <w:rFonts w:ascii="楷体" w:eastAsia="楷体" w:hAnsi="楷体" w:hint="eastAsia"/>
          <w:sz w:val="28"/>
          <w:szCs w:val="28"/>
        </w:rPr>
        <w:t>胜义谛；然后世俗谛和胜义谛轮番观察，轮番观察世俗谛和胜义谛实际上就是在摩擦燧木和嬘垫，然后二谛圆融的时候就</w:t>
      </w:r>
      <w:r w:rsidRPr="00B1313C">
        <w:rPr>
          <w:rFonts w:ascii="楷体" w:eastAsia="楷体" w:hAnsi="楷体" w:hint="eastAsia"/>
          <w:sz w:val="28"/>
          <w:szCs w:val="28"/>
        </w:rPr>
        <w:lastRenderedPageBreak/>
        <w:t>相当于燧木和嬘垫摩擦到一定程度开始生火</w:t>
      </w:r>
      <w:ins w:id="411" w:author="apple" w:date="2015-07-02T18:34:00Z">
        <w:r w:rsidR="00CF7244">
          <w:rPr>
            <w:rFonts w:ascii="楷体" w:eastAsia="楷体" w:hAnsi="楷体" w:hint="eastAsia"/>
            <w:sz w:val="28"/>
            <w:szCs w:val="28"/>
          </w:rPr>
          <w:t>一样。</w:t>
        </w:r>
      </w:ins>
    </w:p>
    <w:p w:rsidR="00C56BE6" w:rsidRPr="00B1313C" w:rsidRDefault="00C56BE6" w:rsidP="00B1313C">
      <w:pPr>
        <w:spacing w:line="360" w:lineRule="auto"/>
        <w:ind w:firstLine="570"/>
        <w:rPr>
          <w:rFonts w:ascii="楷体" w:eastAsia="楷体" w:hAnsi="楷体"/>
          <w:sz w:val="28"/>
          <w:szCs w:val="28"/>
        </w:rPr>
      </w:pPr>
      <w:del w:id="412" w:author="apple" w:date="2015-07-02T18:34:00Z">
        <w:r w:rsidRPr="00B1313C" w:rsidDel="00CF7244">
          <w:rPr>
            <w:rFonts w:ascii="楷体" w:eastAsia="楷体" w:hAnsi="楷体" w:hint="eastAsia"/>
            <w:sz w:val="28"/>
            <w:szCs w:val="28"/>
          </w:rPr>
          <w:delText>，</w:delText>
        </w:r>
      </w:del>
      <w:r w:rsidRPr="00B1313C">
        <w:rPr>
          <w:rFonts w:ascii="楷体" w:eastAsia="楷体" w:hAnsi="楷体" w:hint="eastAsia"/>
          <w:sz w:val="28"/>
          <w:szCs w:val="28"/>
        </w:rPr>
        <w:t>所以说观察到一定程度的时候，世俗谛和胜义谛的</w:t>
      </w:r>
      <w:ins w:id="413" w:author="apple" w:date="2015-07-02T18:35:00Z">
        <w:r w:rsidR="00CF7244">
          <w:rPr>
            <w:rFonts w:ascii="楷体" w:eastAsia="楷体" w:hAnsi="楷体" w:hint="eastAsia"/>
            <w:sz w:val="28"/>
            <w:szCs w:val="28"/>
          </w:rPr>
          <w:t>这样的一种</w:t>
        </w:r>
      </w:ins>
      <w:r w:rsidRPr="00B1313C">
        <w:rPr>
          <w:rFonts w:ascii="楷体" w:eastAsia="楷体" w:hAnsi="楷体" w:hint="eastAsia"/>
          <w:sz w:val="28"/>
          <w:szCs w:val="28"/>
        </w:rPr>
        <w:t>问题开始圆融了</w:t>
      </w:r>
      <w:ins w:id="414" w:author="apple" w:date="2015-07-02T18:35:00Z">
        <w:r w:rsidR="00CF7244">
          <w:rPr>
            <w:rFonts w:ascii="楷体" w:eastAsia="楷体" w:hAnsi="楷体" w:hint="eastAsia"/>
            <w:sz w:val="28"/>
            <w:szCs w:val="28"/>
          </w:rPr>
          <w:t>。</w:t>
        </w:r>
      </w:ins>
      <w:del w:id="415" w:author="apple" w:date="2015-07-02T18:35:00Z">
        <w:r w:rsidRPr="00B1313C" w:rsidDel="00CF7244">
          <w:rPr>
            <w:rFonts w:ascii="楷体" w:eastAsia="楷体" w:hAnsi="楷体" w:hint="eastAsia"/>
            <w:sz w:val="28"/>
            <w:szCs w:val="28"/>
          </w:rPr>
          <w:delText>，</w:delText>
        </w:r>
      </w:del>
      <w:r w:rsidRPr="00B1313C">
        <w:rPr>
          <w:rFonts w:ascii="楷体" w:eastAsia="楷体" w:hAnsi="楷体" w:hint="eastAsia"/>
          <w:sz w:val="28"/>
          <w:szCs w:val="28"/>
        </w:rPr>
        <w:t>圆融之后，这个时候智慧火就在这一刹那之间同时生起来。那么这个二地圆融了，智慧火生起之后，逐渐他的力量就会增长，</w:t>
      </w:r>
      <w:ins w:id="416" w:author="apple" w:date="2015-07-02T18:35:00Z">
        <w:r w:rsidR="00CF7244" w:rsidRPr="00B1313C">
          <w:rPr>
            <w:rFonts w:ascii="楷体" w:eastAsia="楷体" w:hAnsi="楷体" w:hint="eastAsia"/>
            <w:sz w:val="28"/>
            <w:szCs w:val="28"/>
          </w:rPr>
          <w:t>他的力量就会增长</w:t>
        </w:r>
        <w:r w:rsidR="00CF7244">
          <w:rPr>
            <w:rFonts w:ascii="楷体" w:eastAsia="楷体" w:hAnsi="楷体" w:hint="eastAsia"/>
            <w:sz w:val="28"/>
            <w:szCs w:val="28"/>
          </w:rPr>
          <w:t>。</w:t>
        </w:r>
      </w:ins>
      <w:r w:rsidRPr="00B1313C">
        <w:rPr>
          <w:rFonts w:ascii="楷体" w:eastAsia="楷体" w:hAnsi="楷体" w:hint="eastAsia"/>
          <w:sz w:val="28"/>
          <w:szCs w:val="28"/>
        </w:rPr>
        <w:t>就好像这个火星慢慢慢慢就可以着旺了。所以我们相续当中这样的二谛圆融的智慧也逐渐逐渐地炙胜起来，所以他的力量也就越来越大了，力量越来越大之后就开始显现这样不共的功效，</w:t>
      </w:r>
      <w:ins w:id="417" w:author="apple" w:date="2015-07-02T18:36:00Z">
        <w:r w:rsidR="00CF7244">
          <w:rPr>
            <w:rFonts w:ascii="楷体" w:eastAsia="楷体" w:hAnsi="楷体" w:hint="eastAsia"/>
            <w:sz w:val="28"/>
            <w:szCs w:val="28"/>
          </w:rPr>
          <w:t>就开始</w:t>
        </w:r>
      </w:ins>
      <w:r w:rsidRPr="00B1313C">
        <w:rPr>
          <w:rFonts w:ascii="楷体" w:eastAsia="楷体" w:hAnsi="楷体" w:hint="eastAsia"/>
          <w:sz w:val="28"/>
          <w:szCs w:val="28"/>
        </w:rPr>
        <w:t>把</w:t>
      </w:r>
      <w:ins w:id="418" w:author="apple" w:date="2015-07-02T18:36:00Z">
        <w:r w:rsidR="00CF7244">
          <w:rPr>
            <w:rFonts w:ascii="楷体" w:eastAsia="楷体" w:hAnsi="楷体" w:hint="eastAsia"/>
            <w:sz w:val="28"/>
            <w:szCs w:val="28"/>
          </w:rPr>
          <w:t>这样一种</w:t>
        </w:r>
      </w:ins>
      <w:r w:rsidRPr="00B1313C">
        <w:rPr>
          <w:rFonts w:ascii="楷体" w:eastAsia="楷体" w:hAnsi="楷体" w:hint="eastAsia"/>
          <w:sz w:val="28"/>
          <w:szCs w:val="28"/>
        </w:rPr>
        <w:t>能取</w:t>
      </w:r>
      <w:ins w:id="419" w:author="apple" w:date="2015-07-02T18:36:00Z">
        <w:r w:rsidR="00CF7244">
          <w:rPr>
            <w:rFonts w:ascii="楷体" w:eastAsia="楷体" w:hAnsi="楷体" w:hint="eastAsia"/>
            <w:sz w:val="28"/>
            <w:szCs w:val="28"/>
          </w:rPr>
          <w:t>和</w:t>
        </w:r>
      </w:ins>
      <w:r w:rsidRPr="00B1313C">
        <w:rPr>
          <w:rFonts w:ascii="楷体" w:eastAsia="楷体" w:hAnsi="楷体" w:hint="eastAsia"/>
          <w:sz w:val="28"/>
          <w:szCs w:val="28"/>
        </w:rPr>
        <w:t>所取，把</w:t>
      </w:r>
      <w:ins w:id="420" w:author="apple" w:date="2015-07-02T18:36:00Z">
        <w:r w:rsidR="00CF7244">
          <w:rPr>
            <w:rFonts w:ascii="楷体" w:eastAsia="楷体" w:hAnsi="楷体" w:hint="eastAsia"/>
            <w:sz w:val="28"/>
            <w:szCs w:val="28"/>
          </w:rPr>
          <w:t>这样一种</w:t>
        </w:r>
      </w:ins>
      <w:r w:rsidRPr="00B1313C">
        <w:rPr>
          <w:rFonts w:ascii="楷体" w:eastAsia="楷体" w:hAnsi="楷体" w:hint="eastAsia"/>
          <w:sz w:val="28"/>
          <w:szCs w:val="28"/>
        </w:rPr>
        <w:t>分开二谛的分别念</w:t>
      </w:r>
      <w:ins w:id="421" w:author="apple" w:date="2015-07-02T18:36:00Z">
        <w:r w:rsidR="00CF7244">
          <w:rPr>
            <w:rFonts w:ascii="楷体" w:eastAsia="楷体" w:hAnsi="楷体" w:hint="eastAsia"/>
            <w:sz w:val="28"/>
            <w:szCs w:val="28"/>
          </w:rPr>
          <w:t>呢，就</w:t>
        </w:r>
      </w:ins>
      <w:r w:rsidRPr="00B1313C">
        <w:rPr>
          <w:rFonts w:ascii="楷体" w:eastAsia="楷体" w:hAnsi="楷体" w:hint="eastAsia"/>
          <w:sz w:val="28"/>
          <w:szCs w:val="28"/>
        </w:rPr>
        <w:t>全部都已经完全地泯灭了，最后就可以真正的安住在不偏堕显现也不偏堕空的任何一方。显现空的任何一方都不偏堕，就安住在远离一切所缘之边的法界当中，这就是真正的现证了殊胜的智慧，通过这样的方式，所以说，前面</w:t>
      </w:r>
      <w:ins w:id="422" w:author="apple" w:date="2015-07-02T18:37:00Z">
        <w:r w:rsidR="00CF7244">
          <w:rPr>
            <w:rFonts w:ascii="楷体" w:eastAsia="楷体" w:hAnsi="楷体" w:hint="eastAsia"/>
            <w:sz w:val="28"/>
            <w:szCs w:val="28"/>
          </w:rPr>
          <w:t>这样一种</w:t>
        </w:r>
      </w:ins>
      <w:del w:id="423" w:author="apple" w:date="2015-07-02T18:37:00Z">
        <w:r w:rsidRPr="00B1313C" w:rsidDel="00CF7244">
          <w:rPr>
            <w:rFonts w:ascii="楷体" w:eastAsia="楷体" w:hAnsi="楷体" w:hint="eastAsia"/>
            <w:sz w:val="28"/>
            <w:szCs w:val="28"/>
          </w:rPr>
          <w:delText>的</w:delText>
        </w:r>
      </w:del>
      <w:r w:rsidRPr="00B1313C">
        <w:rPr>
          <w:rFonts w:ascii="楷体" w:eastAsia="楷体" w:hAnsi="楷体" w:hint="eastAsia"/>
          <w:sz w:val="28"/>
          <w:szCs w:val="28"/>
        </w:rPr>
        <w:t>问题对于世俗谛和胜义谛轮番观察。</w:t>
      </w:r>
    </w:p>
    <w:p w:rsidR="00C56BE6" w:rsidRPr="00B1313C" w:rsidRDefault="00C56BE6" w:rsidP="00B1313C">
      <w:pPr>
        <w:spacing w:line="360" w:lineRule="auto"/>
        <w:ind w:firstLine="570"/>
        <w:rPr>
          <w:rFonts w:ascii="楷体" w:eastAsia="楷体" w:hAnsi="楷体"/>
          <w:sz w:val="28"/>
          <w:szCs w:val="28"/>
        </w:rPr>
      </w:pPr>
      <w:r w:rsidRPr="00B1313C">
        <w:rPr>
          <w:rFonts w:ascii="楷体" w:eastAsia="楷体" w:hAnsi="楷体" w:hint="eastAsia"/>
          <w:sz w:val="28"/>
          <w:szCs w:val="28"/>
        </w:rPr>
        <w:t>实际上现在我们的智慧</w:t>
      </w:r>
      <w:ins w:id="424" w:author="apple" w:date="2015-07-02T18:37:00Z">
        <w:r w:rsidR="00CF7244">
          <w:rPr>
            <w:rFonts w:ascii="楷体" w:eastAsia="楷体" w:hAnsi="楷体" w:hint="eastAsia"/>
            <w:sz w:val="28"/>
            <w:szCs w:val="28"/>
          </w:rPr>
          <w:t>呢，有的时候</w:t>
        </w:r>
      </w:ins>
      <w:r w:rsidRPr="00B1313C">
        <w:rPr>
          <w:rFonts w:ascii="楷体" w:eastAsia="楷体" w:hAnsi="楷体" w:hint="eastAsia"/>
          <w:sz w:val="28"/>
          <w:szCs w:val="28"/>
        </w:rPr>
        <w:t>是偏在一边的，要不然偏在世俗谛这边，要不然偏在胜义谛这边，所以像这样我们就必须要把世俗谛和胜义谛二者轮番来观察。前面我们讲了世俗谛和胜义谛实际上是一本体和一反体，实际上最后连这个一反体的分别也必须要泯灭，那么世俗谛它的本性是胜义谛，胜义谛它的显现是世俗谛，像这样的话，把这个词句，把这样的一种戏论</w:t>
      </w:r>
      <w:ins w:id="425" w:author="apple" w:date="2015-07-02T18:38:00Z">
        <w:r w:rsidR="00CF7244">
          <w:rPr>
            <w:rFonts w:ascii="楷体" w:eastAsia="楷体" w:hAnsi="楷体" w:hint="eastAsia"/>
            <w:sz w:val="28"/>
            <w:szCs w:val="28"/>
          </w:rPr>
          <w:t>逐渐逐渐</w:t>
        </w:r>
      </w:ins>
      <w:r w:rsidRPr="00B1313C">
        <w:rPr>
          <w:rFonts w:ascii="楷体" w:eastAsia="楷体" w:hAnsi="楷体" w:hint="eastAsia"/>
          <w:sz w:val="28"/>
          <w:szCs w:val="28"/>
        </w:rPr>
        <w:t>泯灭，最后产生一种二谛圆融的一种智慧。实际上我们说所谓的二谛圆融的智慧，内心当中真正开始和法界有一点相应了，这个时候对空性真的有一点了知了它的实际意义，</w:t>
      </w:r>
      <w:ins w:id="426" w:author="apple" w:date="2015-07-02T18:38:00Z">
        <w:r w:rsidR="00E623A1">
          <w:rPr>
            <w:rFonts w:ascii="楷体" w:eastAsia="楷体" w:hAnsi="楷体" w:hint="eastAsia"/>
            <w:sz w:val="28"/>
            <w:szCs w:val="28"/>
          </w:rPr>
          <w:t>所以</w:t>
        </w:r>
      </w:ins>
      <w:r w:rsidRPr="00B1313C">
        <w:rPr>
          <w:rFonts w:ascii="楷体" w:eastAsia="楷体" w:hAnsi="楷体" w:hint="eastAsia"/>
          <w:sz w:val="28"/>
          <w:szCs w:val="28"/>
        </w:rPr>
        <w:t>这个方面就是从字句上、词句上讲叫做二谛圆融一</w:t>
      </w:r>
      <w:r w:rsidRPr="00B1313C">
        <w:rPr>
          <w:rFonts w:ascii="楷体" w:eastAsia="楷体" w:hAnsi="楷体" w:hint="eastAsia"/>
          <w:sz w:val="28"/>
          <w:szCs w:val="28"/>
        </w:rPr>
        <w:lastRenderedPageBreak/>
        <w:t>味的智慧。所以说也叫不偏堕现空一边的智慧</w:t>
      </w:r>
      <w:ins w:id="427" w:author="apple" w:date="2015-07-02T18:38:00Z">
        <w:r w:rsidR="00E623A1">
          <w:rPr>
            <w:rFonts w:ascii="楷体" w:eastAsia="楷体" w:hAnsi="楷体" w:hint="eastAsia"/>
            <w:sz w:val="28"/>
            <w:szCs w:val="28"/>
          </w:rPr>
          <w:t>。</w:t>
        </w:r>
      </w:ins>
      <w:del w:id="428" w:author="apple" w:date="2015-07-02T18:38:00Z">
        <w:r w:rsidRPr="00B1313C" w:rsidDel="00E623A1">
          <w:rPr>
            <w:rFonts w:ascii="楷体" w:eastAsia="楷体" w:hAnsi="楷体" w:hint="eastAsia"/>
            <w:sz w:val="28"/>
            <w:szCs w:val="28"/>
          </w:rPr>
          <w:delText>，</w:delText>
        </w:r>
      </w:del>
      <w:r w:rsidRPr="00B1313C">
        <w:rPr>
          <w:rFonts w:ascii="楷体" w:eastAsia="楷体" w:hAnsi="楷体" w:hint="eastAsia"/>
          <w:sz w:val="28"/>
          <w:szCs w:val="28"/>
        </w:rPr>
        <w:t>所以说缘这样的法再再地串习、再再地安住的话就可以安住在远离一切所缘之边的法界。</w:t>
      </w:r>
    </w:p>
    <w:p w:rsidR="00A36362" w:rsidRDefault="00A36362" w:rsidP="00B1313C">
      <w:pPr>
        <w:spacing w:line="360" w:lineRule="auto"/>
        <w:ind w:firstLine="570"/>
        <w:rPr>
          <w:ins w:id="429" w:author="apple" w:date="2015-07-02T18:39:00Z"/>
          <w:rFonts w:ascii="楷体" w:eastAsia="楷体" w:hAnsi="楷体"/>
          <w:sz w:val="28"/>
          <w:szCs w:val="28"/>
        </w:rPr>
      </w:pPr>
      <w:ins w:id="430" w:author="apple" w:date="2015-07-02T18:39:00Z">
        <w:r>
          <w:rPr>
            <w:rFonts w:ascii="楷体" w:eastAsia="楷体" w:hAnsi="楷体" w:hint="eastAsia"/>
            <w:sz w:val="28"/>
            <w:szCs w:val="28"/>
          </w:rPr>
          <w:t>【</w:t>
        </w:r>
        <w:r>
          <w:rPr>
            <w:rFonts w:ascii="华文楷体" w:eastAsia="华文楷体" w:hAnsi="华文楷体" w:hint="eastAsia"/>
            <w:color w:val="000000"/>
            <w:sz w:val="28"/>
            <w:szCs w:val="28"/>
          </w:rPr>
          <w:t>《般若摄颂》中云</w:t>
        </w:r>
        <w:r>
          <w:rPr>
            <w:rFonts w:hint="eastAsia"/>
            <w:color w:val="000000"/>
            <w:sz w:val="28"/>
            <w:szCs w:val="28"/>
          </w:rPr>
          <w:t>:</w:t>
        </w:r>
        <w:r>
          <w:rPr>
            <w:rFonts w:ascii="华文楷体" w:eastAsia="华文楷体" w:hAnsi="华文楷体" w:hint="eastAsia"/>
            <w:color w:val="000000"/>
            <w:sz w:val="28"/>
            <w:szCs w:val="28"/>
          </w:rPr>
          <w:t>“一旦有为无为黑白法</w:t>
        </w:r>
        <w:r>
          <w:rPr>
            <w:rFonts w:hint="eastAsia"/>
            <w:color w:val="000000"/>
            <w:sz w:val="28"/>
            <w:szCs w:val="28"/>
          </w:rPr>
          <w:t>,</w:t>
        </w:r>
        <w:r>
          <w:rPr>
            <w:rFonts w:ascii="华文楷体" w:eastAsia="华文楷体" w:hAnsi="华文楷体" w:hint="eastAsia"/>
            <w:color w:val="000000"/>
            <w:sz w:val="28"/>
            <w:szCs w:val="28"/>
          </w:rPr>
          <w:t>以智慧析</w:t>
        </w:r>
      </w:ins>
      <w:ins w:id="431" w:author="apple" w:date="2015-07-02T18:50:00Z">
        <w:r w:rsidR="006A74EA">
          <w:rPr>
            <w:rFonts w:ascii="华文楷体" w:eastAsia="华文楷体" w:hAnsi="华文楷体" w:hint="eastAsia"/>
            <w:color w:val="000000"/>
            <w:sz w:val="28"/>
            <w:szCs w:val="28"/>
          </w:rPr>
          <w:t>承许</w:t>
        </w:r>
      </w:ins>
      <w:ins w:id="432" w:author="apple" w:date="2015-07-02T18:39:00Z">
        <w:r>
          <w:rPr>
            <w:rFonts w:ascii="华文楷体" w:eastAsia="华文楷体" w:hAnsi="华文楷体" w:hint="eastAsia"/>
            <w:color w:val="000000"/>
            <w:sz w:val="28"/>
            <w:szCs w:val="28"/>
          </w:rPr>
          <w:t>不得时</w:t>
        </w:r>
        <w:r>
          <w:rPr>
            <w:rFonts w:hint="eastAsia"/>
            <w:color w:val="000000"/>
            <w:sz w:val="28"/>
            <w:szCs w:val="28"/>
          </w:rPr>
          <w:t>,</w:t>
        </w:r>
        <w:r>
          <w:rPr>
            <w:rFonts w:ascii="华文楷体" w:eastAsia="华文楷体" w:hAnsi="华文楷体" w:hint="eastAsia"/>
            <w:color w:val="000000"/>
            <w:sz w:val="28"/>
            <w:szCs w:val="28"/>
          </w:rPr>
          <w:t>于世间界趋至智慧度</w:t>
        </w:r>
        <w:r>
          <w:rPr>
            <w:rFonts w:hint="eastAsia"/>
            <w:color w:val="000000"/>
            <w:sz w:val="28"/>
            <w:szCs w:val="28"/>
          </w:rPr>
          <w:t>,</w:t>
        </w:r>
        <w:r>
          <w:rPr>
            <w:rFonts w:ascii="华文楷体" w:eastAsia="华文楷体" w:hAnsi="华文楷体" w:hint="eastAsia"/>
            <w:color w:val="000000"/>
            <w:sz w:val="28"/>
            <w:szCs w:val="28"/>
          </w:rPr>
          <w:t>犹如虚空丝毫亦不住。”</w:t>
        </w:r>
        <w:r>
          <w:rPr>
            <w:rFonts w:ascii="楷体" w:eastAsia="楷体" w:hAnsi="楷体" w:hint="eastAsia"/>
            <w:sz w:val="28"/>
            <w:szCs w:val="28"/>
          </w:rPr>
          <w:t>】</w:t>
        </w:r>
      </w:ins>
    </w:p>
    <w:p w:rsidR="00C56BE6" w:rsidRPr="00B1313C" w:rsidDel="00CF7FBC" w:rsidRDefault="00C56BE6" w:rsidP="00B1313C">
      <w:pPr>
        <w:spacing w:line="360" w:lineRule="auto"/>
        <w:ind w:firstLine="570"/>
        <w:rPr>
          <w:del w:id="433" w:author="apple" w:date="2015-07-02T18:40:00Z"/>
          <w:rFonts w:ascii="楷体" w:eastAsia="楷体" w:hAnsi="楷体"/>
          <w:sz w:val="28"/>
          <w:szCs w:val="28"/>
        </w:rPr>
      </w:pPr>
      <w:del w:id="434" w:author="apple" w:date="2015-07-02T18:40:00Z">
        <w:r w:rsidRPr="00B1313C" w:rsidDel="00CF7FBC">
          <w:rPr>
            <w:rFonts w:ascii="楷体" w:eastAsia="楷体" w:hAnsi="楷体" w:hint="eastAsia"/>
            <w:sz w:val="28"/>
            <w:szCs w:val="28"/>
          </w:rPr>
          <w:delText>《般若摄颂》中云：一旦有为无为黑白法，以智慧析尘许不得时，于世间界趋至智慧度，犹如虚空丝毫亦不住。</w:delText>
        </w:r>
      </w:del>
    </w:p>
    <w:p w:rsidR="00C56BE6" w:rsidRDefault="00C56BE6" w:rsidP="00B1313C">
      <w:pPr>
        <w:spacing w:line="360" w:lineRule="auto"/>
        <w:ind w:firstLine="570"/>
        <w:rPr>
          <w:ins w:id="435" w:author="apple" w:date="2015-07-02T18:48:00Z"/>
          <w:rFonts w:ascii="楷体" w:eastAsia="楷体" w:hAnsi="楷体"/>
          <w:sz w:val="28"/>
          <w:szCs w:val="28"/>
        </w:rPr>
      </w:pPr>
      <w:r w:rsidRPr="00B1313C">
        <w:rPr>
          <w:rFonts w:ascii="楷体" w:eastAsia="楷体" w:hAnsi="楷体" w:hint="eastAsia"/>
          <w:sz w:val="28"/>
          <w:szCs w:val="28"/>
        </w:rPr>
        <w:t>那么在这个摄颂当中讲到了修行一旦有为法和无为法，黑法和白法，黑法指恶业、或者相应于恶业的法，白法指善法之类</w:t>
      </w:r>
      <w:ins w:id="436" w:author="apple" w:date="2015-07-02T18:47:00Z">
        <w:r w:rsidR="00D1118C">
          <w:rPr>
            <w:rFonts w:ascii="楷体" w:eastAsia="楷体" w:hAnsi="楷体" w:hint="eastAsia"/>
            <w:sz w:val="28"/>
            <w:szCs w:val="28"/>
          </w:rPr>
          <w:t>。</w:t>
        </w:r>
      </w:ins>
      <w:del w:id="437" w:author="apple" w:date="2015-07-02T18:47:00Z">
        <w:r w:rsidRPr="00B1313C" w:rsidDel="00D1118C">
          <w:rPr>
            <w:rFonts w:ascii="楷体" w:eastAsia="楷体" w:hAnsi="楷体" w:hint="eastAsia"/>
            <w:sz w:val="28"/>
            <w:szCs w:val="28"/>
          </w:rPr>
          <w:delText>，</w:delText>
        </w:r>
      </w:del>
      <w:r w:rsidRPr="00B1313C">
        <w:rPr>
          <w:rFonts w:ascii="楷体" w:eastAsia="楷体" w:hAnsi="楷体" w:hint="eastAsia"/>
          <w:sz w:val="28"/>
          <w:szCs w:val="28"/>
        </w:rPr>
        <w:t>以智慧析，那么通过智慧去分析有为法和无为法，通过智慧去分析所谓的罪业和善业的时候，实际上</w:t>
      </w:r>
      <w:del w:id="438" w:author="apple" w:date="2015-07-02T18:48:00Z">
        <w:r w:rsidRPr="00B1313C" w:rsidDel="00D1118C">
          <w:rPr>
            <w:rFonts w:ascii="楷体" w:eastAsia="楷体" w:hAnsi="楷体" w:hint="eastAsia"/>
            <w:sz w:val="28"/>
            <w:szCs w:val="28"/>
          </w:rPr>
          <w:delText>承许</w:delText>
        </w:r>
      </w:del>
      <w:ins w:id="439"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t>得不到它的本体。观察有为法的时候，有为法的本体得不到；观察无为法的时候，无为法的本体也得不到；观察罪业的时候罪业本空；观察善业的时候善业本空。所以像这样通过智慧分析的时候连微</w:t>
      </w:r>
      <w:del w:id="440" w:author="apple" w:date="2015-07-02T18:50:00Z">
        <w:r w:rsidRPr="00B1313C" w:rsidDel="006A74EA">
          <w:rPr>
            <w:rFonts w:ascii="楷体" w:eastAsia="楷体" w:hAnsi="楷体" w:hint="eastAsia"/>
            <w:sz w:val="28"/>
            <w:szCs w:val="28"/>
          </w:rPr>
          <w:delText>尘许</w:delText>
        </w:r>
      </w:del>
      <w:ins w:id="441"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t>都得不到它的本体。</w:t>
      </w:r>
    </w:p>
    <w:p w:rsidR="006E1ECB" w:rsidRPr="00B1313C" w:rsidDel="00945933" w:rsidRDefault="00945933" w:rsidP="00B1313C">
      <w:pPr>
        <w:spacing w:line="360" w:lineRule="auto"/>
        <w:ind w:firstLine="570"/>
        <w:rPr>
          <w:del w:id="442" w:author="apple" w:date="2015-07-06T18:05:00Z"/>
          <w:rFonts w:ascii="楷体" w:eastAsia="楷体" w:hAnsi="楷体"/>
          <w:sz w:val="28"/>
          <w:szCs w:val="28"/>
        </w:rPr>
      </w:pPr>
      <w:ins w:id="443" w:author="apple" w:date="2015-07-06T18:05:00Z">
        <w:r>
          <w:rPr>
            <w:rFonts w:ascii="楷体" w:eastAsia="楷体" w:hAnsi="楷体" w:hint="eastAsia"/>
            <w:sz w:val="28"/>
            <w:szCs w:val="28"/>
          </w:rPr>
          <w:t xml:space="preserve">  </w:t>
        </w:r>
      </w:ins>
    </w:p>
    <w:p w:rsidR="00000000" w:rsidRDefault="00C56BE6">
      <w:pPr>
        <w:spacing w:line="360" w:lineRule="auto"/>
        <w:rPr>
          <w:ins w:id="444" w:author="apple" w:date="2015-07-06T18:06:00Z"/>
          <w:rFonts w:ascii="楷体" w:eastAsia="楷体" w:hAnsi="楷体"/>
          <w:sz w:val="28"/>
          <w:szCs w:val="28"/>
        </w:rPr>
        <w:pPrChange w:id="445" w:author="apple" w:date="2015-07-06T18:05:00Z">
          <w:pPr>
            <w:spacing w:line="360" w:lineRule="auto"/>
            <w:ind w:firstLine="570"/>
          </w:pPr>
        </w:pPrChange>
      </w:pPr>
      <w:r w:rsidRPr="00B1313C">
        <w:rPr>
          <w:rFonts w:ascii="楷体" w:eastAsia="楷体" w:hAnsi="楷体" w:hint="eastAsia"/>
          <w:sz w:val="28"/>
          <w:szCs w:val="28"/>
        </w:rPr>
        <w:t>“于世间界趋至智慧度”从世间界的角度来讲，这个人已经趋至了智慧度的行列当中，他因为通过观察分析一切都不所得的时候，</w:t>
      </w:r>
      <w:ins w:id="446" w:author="apple" w:date="2015-07-06T18:05:00Z">
        <w:r w:rsidR="00945933">
          <w:rPr>
            <w:rFonts w:ascii="楷体" w:eastAsia="楷体" w:hAnsi="楷体" w:hint="eastAsia"/>
            <w:sz w:val="28"/>
            <w:szCs w:val="28"/>
          </w:rPr>
          <w:t xml:space="preserve">他 </w:t>
        </w:r>
      </w:ins>
      <w:r w:rsidRPr="00B1313C">
        <w:rPr>
          <w:rFonts w:ascii="楷体" w:eastAsia="楷体" w:hAnsi="楷体" w:hint="eastAsia"/>
          <w:sz w:val="28"/>
          <w:szCs w:val="28"/>
        </w:rPr>
        <w:t>已经悟到了般若波罗蜜多的行列当中。</w:t>
      </w:r>
    </w:p>
    <w:p w:rsidR="00000000" w:rsidRDefault="00C56BE6">
      <w:pPr>
        <w:spacing w:line="360" w:lineRule="auto"/>
        <w:ind w:firstLineChars="100" w:firstLine="280"/>
        <w:rPr>
          <w:rFonts w:ascii="楷体" w:eastAsia="楷体" w:hAnsi="楷体"/>
          <w:sz w:val="28"/>
          <w:szCs w:val="28"/>
        </w:rPr>
        <w:pPrChange w:id="447" w:author="apple" w:date="2015-07-06T18:06:00Z">
          <w:pPr>
            <w:spacing w:line="360" w:lineRule="auto"/>
            <w:ind w:firstLine="570"/>
          </w:pPr>
        </w:pPrChange>
      </w:pPr>
      <w:r w:rsidRPr="00B1313C">
        <w:rPr>
          <w:rFonts w:ascii="楷体" w:eastAsia="楷体" w:hAnsi="楷体" w:hint="eastAsia"/>
          <w:sz w:val="28"/>
          <w:szCs w:val="28"/>
        </w:rPr>
        <w:t>“犹如虚空丝毫亦不住”那么好像虚空什么都不住一样，所以说这个人的智慧已犹如虚空一样，什么都不住，什么都不耽著，没有任何法可以耽著。这个</w:t>
      </w:r>
      <w:ins w:id="448" w:author="apple" w:date="2015-07-06T18:06:00Z">
        <w:r w:rsidR="00945933">
          <w:rPr>
            <w:rFonts w:ascii="楷体" w:eastAsia="楷体" w:hAnsi="楷体" w:hint="eastAsia"/>
            <w:sz w:val="28"/>
            <w:szCs w:val="28"/>
          </w:rPr>
          <w:t>就</w:t>
        </w:r>
      </w:ins>
      <w:r w:rsidRPr="00B1313C">
        <w:rPr>
          <w:rFonts w:ascii="楷体" w:eastAsia="楷体" w:hAnsi="楷体" w:hint="eastAsia"/>
          <w:sz w:val="28"/>
          <w:szCs w:val="28"/>
        </w:rPr>
        <w:t>方面讲他的所缘，他的所缘法就是一切的有为、无为、黑法、白法</w:t>
      </w:r>
      <w:ins w:id="449" w:author="apple" w:date="2015-07-06T18:06:00Z">
        <w:r w:rsidR="00945933">
          <w:rPr>
            <w:rFonts w:ascii="楷体" w:eastAsia="楷体" w:hAnsi="楷体" w:hint="eastAsia"/>
            <w:sz w:val="28"/>
            <w:szCs w:val="28"/>
          </w:rPr>
          <w:t>或者</w:t>
        </w:r>
      </w:ins>
      <w:del w:id="450" w:author="apple" w:date="2015-07-06T18:06:00Z">
        <w:r w:rsidRPr="00B1313C" w:rsidDel="00945933">
          <w:rPr>
            <w:rFonts w:ascii="楷体" w:eastAsia="楷体" w:hAnsi="楷体" w:hint="eastAsia"/>
            <w:sz w:val="28"/>
            <w:szCs w:val="28"/>
          </w:rPr>
          <w:delText>、</w:delText>
        </w:r>
      </w:del>
      <w:r w:rsidRPr="00B1313C">
        <w:rPr>
          <w:rFonts w:ascii="楷体" w:eastAsia="楷体" w:hAnsi="楷体" w:hint="eastAsia"/>
          <w:sz w:val="28"/>
          <w:szCs w:val="28"/>
        </w:rPr>
        <w:t>现</w:t>
      </w:r>
      <w:ins w:id="451" w:author="apple" w:date="2015-07-06T18:06:00Z">
        <w:r w:rsidR="00945933">
          <w:rPr>
            <w:rFonts w:ascii="楷体" w:eastAsia="楷体" w:hAnsi="楷体" w:hint="eastAsia"/>
            <w:sz w:val="28"/>
            <w:szCs w:val="28"/>
          </w:rPr>
          <w:t>啊</w:t>
        </w:r>
      </w:ins>
      <w:r w:rsidRPr="00B1313C">
        <w:rPr>
          <w:rFonts w:ascii="楷体" w:eastAsia="楷体" w:hAnsi="楷体" w:hint="eastAsia"/>
          <w:sz w:val="28"/>
          <w:szCs w:val="28"/>
        </w:rPr>
        <w:t>、空</w:t>
      </w:r>
      <w:ins w:id="452" w:author="apple" w:date="2015-07-06T18:07:00Z">
        <w:r w:rsidR="00945933">
          <w:rPr>
            <w:rFonts w:ascii="楷体" w:eastAsia="楷体" w:hAnsi="楷体" w:hint="eastAsia"/>
            <w:sz w:val="28"/>
            <w:szCs w:val="28"/>
          </w:rPr>
          <w:t>啊</w:t>
        </w:r>
      </w:ins>
      <w:r w:rsidRPr="00B1313C">
        <w:rPr>
          <w:rFonts w:ascii="楷体" w:eastAsia="楷体" w:hAnsi="楷体" w:hint="eastAsia"/>
          <w:sz w:val="28"/>
          <w:szCs w:val="28"/>
        </w:rPr>
        <w:t>等等就是他的所缘境，如果这些所缘境全部都是丝毫也不得的时候，所缘境</w:t>
      </w:r>
      <w:ins w:id="453" w:author="apple" w:date="2015-07-06T18:07:00Z">
        <w:r w:rsidR="00945933">
          <w:rPr>
            <w:rFonts w:ascii="楷体" w:eastAsia="楷体" w:hAnsi="楷体" w:hint="eastAsia"/>
            <w:sz w:val="28"/>
            <w:szCs w:val="28"/>
          </w:rPr>
          <w:t>至的</w:t>
        </w:r>
      </w:ins>
      <w:del w:id="454" w:author="apple" w:date="2015-07-06T18:07:00Z">
        <w:r w:rsidRPr="00B1313C" w:rsidDel="00945933">
          <w:rPr>
            <w:rFonts w:ascii="楷体" w:eastAsia="楷体" w:hAnsi="楷体" w:hint="eastAsia"/>
            <w:sz w:val="28"/>
            <w:szCs w:val="28"/>
          </w:rPr>
          <w:delText>的</w:delText>
        </w:r>
      </w:del>
      <w:r w:rsidRPr="00B1313C">
        <w:rPr>
          <w:rFonts w:ascii="楷体" w:eastAsia="楷体" w:hAnsi="楷体" w:hint="eastAsia"/>
          <w:sz w:val="28"/>
          <w:szCs w:val="28"/>
        </w:rPr>
        <w:t>耽著已熄灭，能尽的执着也熄灭，这样之间就是相辅相成的。所以说如果有了所取，就会有能取。如果说外面的一切万法被分析成空的时候，自己的能取方面也自然就熄灭了，所以说最后就会安住在犹如虚空一样的丝毫</w:t>
      </w:r>
      <w:del w:id="455" w:author="apple" w:date="2015-07-06T18:07:00Z">
        <w:r w:rsidRPr="00B1313C" w:rsidDel="00945933">
          <w:rPr>
            <w:rFonts w:ascii="楷体" w:eastAsia="楷体" w:hAnsi="楷体" w:hint="eastAsia"/>
            <w:sz w:val="28"/>
            <w:szCs w:val="28"/>
          </w:rPr>
          <w:delText>亦</w:delText>
        </w:r>
      </w:del>
      <w:r w:rsidRPr="00B1313C">
        <w:rPr>
          <w:rFonts w:ascii="楷体" w:eastAsia="楷体" w:hAnsi="楷体" w:hint="eastAsia"/>
          <w:sz w:val="28"/>
          <w:szCs w:val="28"/>
        </w:rPr>
        <w:t>不住</w:t>
      </w:r>
      <w:ins w:id="456" w:author="apple" w:date="2015-07-06T18:07:00Z">
        <w:r w:rsidR="00945933">
          <w:rPr>
            <w:rFonts w:ascii="楷体" w:eastAsia="楷体" w:hAnsi="楷体" w:hint="eastAsia"/>
            <w:sz w:val="28"/>
            <w:szCs w:val="28"/>
          </w:rPr>
          <w:t>的当</w:t>
        </w:r>
        <w:r w:rsidR="00945933">
          <w:rPr>
            <w:rFonts w:ascii="楷体" w:eastAsia="楷体" w:hAnsi="楷体" w:hint="eastAsia"/>
            <w:sz w:val="28"/>
            <w:szCs w:val="28"/>
          </w:rPr>
          <w:lastRenderedPageBreak/>
          <w:t>中</w:t>
        </w:r>
      </w:ins>
      <w:r w:rsidRPr="00B1313C">
        <w:rPr>
          <w:rFonts w:ascii="楷体" w:eastAsia="楷体" w:hAnsi="楷体" w:hint="eastAsia"/>
          <w:sz w:val="28"/>
          <w:szCs w:val="28"/>
        </w:rPr>
        <w:t>。</w:t>
      </w:r>
    </w:p>
    <w:p w:rsidR="00945933" w:rsidRPr="00746A29" w:rsidRDefault="00945933" w:rsidP="00B1313C">
      <w:pPr>
        <w:spacing w:line="360" w:lineRule="auto"/>
        <w:ind w:firstLine="570"/>
        <w:rPr>
          <w:ins w:id="457" w:author="apple" w:date="2015-07-06T18:08:00Z"/>
          <w:rFonts w:ascii="楷体" w:eastAsia="楷体" w:hAnsi="楷体"/>
          <w:b/>
          <w:sz w:val="28"/>
          <w:szCs w:val="28"/>
          <w:rPrChange w:id="458" w:author="apple" w:date="2015-07-06T20:20:00Z">
            <w:rPr>
              <w:ins w:id="459" w:author="apple" w:date="2015-07-06T18:08:00Z"/>
              <w:rFonts w:ascii="楷体" w:eastAsia="楷体" w:hAnsi="楷体"/>
              <w:sz w:val="28"/>
              <w:szCs w:val="28"/>
            </w:rPr>
          </w:rPrChange>
        </w:rPr>
      </w:pPr>
      <w:ins w:id="460" w:author="apple" w:date="2015-07-06T18:08:00Z">
        <w:r w:rsidRPr="00746A29">
          <w:rPr>
            <w:rFonts w:ascii="楷体" w:eastAsia="楷体" w:hAnsi="楷体" w:hint="eastAsia"/>
            <w:b/>
            <w:sz w:val="28"/>
            <w:szCs w:val="28"/>
            <w:rPrChange w:id="461" w:author="apple" w:date="2015-07-06T20:20:00Z">
              <w:rPr>
                <w:rFonts w:ascii="楷体" w:eastAsia="楷体" w:hAnsi="楷体" w:hint="eastAsia"/>
                <w:sz w:val="28"/>
                <w:szCs w:val="28"/>
              </w:rPr>
            </w:rPrChange>
          </w:rPr>
          <w:t>【</w:t>
        </w:r>
        <w:r w:rsidRPr="00746A29">
          <w:rPr>
            <w:rFonts w:ascii="楷体" w:eastAsia="楷体" w:hAnsi="楷体" w:hint="eastAsia"/>
            <w:b/>
            <w:color w:val="000000"/>
            <w:sz w:val="28"/>
            <w:szCs w:val="28"/>
            <w:rPrChange w:id="462" w:author="apple" w:date="2015-07-06T20:20:00Z">
              <w:rPr>
                <w:rFonts w:ascii="华文楷体" w:eastAsia="华文楷体" w:hAnsi="华文楷体" w:hint="eastAsia"/>
                <w:color w:val="000000"/>
                <w:sz w:val="28"/>
                <w:szCs w:val="28"/>
              </w:rPr>
            </w:rPrChange>
          </w:rPr>
          <w:t>又云:“如是奉行明智之菩萨,断除贪执于众无贪行,如日离曜灿然昭然住,如烈火焚草木及森林,万法自性清净普清净,菩萨如若证悟智慧度,不得作者不缘一切法,此乃般若度之殊胜行。”</w:t>
        </w:r>
        <w:r w:rsidRPr="00746A29">
          <w:rPr>
            <w:rFonts w:ascii="楷体" w:eastAsia="楷体" w:hAnsi="楷体" w:hint="eastAsia"/>
            <w:b/>
            <w:sz w:val="28"/>
            <w:szCs w:val="28"/>
            <w:rPrChange w:id="463" w:author="apple" w:date="2015-07-06T20:20:00Z">
              <w:rPr>
                <w:rFonts w:ascii="楷体" w:eastAsia="楷体" w:hAnsi="楷体" w:hint="eastAsia"/>
                <w:sz w:val="28"/>
                <w:szCs w:val="28"/>
              </w:rPr>
            </w:rPrChange>
          </w:rPr>
          <w:t>】</w:t>
        </w:r>
      </w:ins>
    </w:p>
    <w:p w:rsidR="00C56BE6" w:rsidRPr="00B1313C" w:rsidDel="00945933" w:rsidRDefault="00C56BE6" w:rsidP="00B1313C">
      <w:pPr>
        <w:spacing w:line="360" w:lineRule="auto"/>
        <w:ind w:firstLine="570"/>
        <w:rPr>
          <w:del w:id="464" w:author="apple" w:date="2015-07-06T18:08:00Z"/>
          <w:rFonts w:ascii="楷体" w:eastAsia="楷体" w:hAnsi="楷体"/>
          <w:sz w:val="28"/>
          <w:szCs w:val="28"/>
        </w:rPr>
      </w:pPr>
      <w:del w:id="465" w:author="apple" w:date="2015-07-06T18:08:00Z">
        <w:r w:rsidRPr="00B1313C" w:rsidDel="00945933">
          <w:rPr>
            <w:rFonts w:ascii="楷体" w:eastAsia="楷体" w:hAnsi="楷体" w:hint="eastAsia"/>
            <w:sz w:val="28"/>
            <w:szCs w:val="28"/>
          </w:rPr>
          <w:delText>又云：“如是奉行明智之菩萨，断除贪执于众无贪行。如日离曜灿然昭然住，如烈火焚草木及森林，万法自性清净普清净。菩萨如若证悟智慧度，不得作者不缘一切法，此乃般若度之殊胜行。”</w:delText>
        </w:r>
      </w:del>
    </w:p>
    <w:p w:rsidR="00C56BE6" w:rsidRPr="00B1313C" w:rsidRDefault="00C56BE6" w:rsidP="00B1313C">
      <w:pPr>
        <w:spacing w:line="360" w:lineRule="auto"/>
        <w:ind w:firstLine="570"/>
        <w:rPr>
          <w:rFonts w:ascii="楷体" w:eastAsia="楷体" w:hAnsi="楷体"/>
          <w:sz w:val="28"/>
          <w:szCs w:val="28"/>
        </w:rPr>
      </w:pPr>
      <w:r w:rsidRPr="00B1313C">
        <w:rPr>
          <w:rFonts w:ascii="楷体" w:eastAsia="楷体" w:hAnsi="楷体" w:hint="eastAsia"/>
          <w:sz w:val="28"/>
          <w:szCs w:val="28"/>
        </w:rPr>
        <w:t>在摄颂当中继续讲如是奉行明智的菩萨，那么这个“明智”上师在注释当中讲过，“明”讲断除的烦恼障称之为明，“智”讲断除所知障称之为智。像这样具有断除二障</w:t>
      </w:r>
      <w:ins w:id="466" w:author="apple" w:date="2015-07-06T18:08:00Z">
        <w:r w:rsidR="00945933">
          <w:rPr>
            <w:rFonts w:ascii="楷体" w:eastAsia="楷体" w:hAnsi="楷体" w:hint="eastAsia"/>
            <w:sz w:val="28"/>
            <w:szCs w:val="28"/>
          </w:rPr>
          <w:t>、具有这样</w:t>
        </w:r>
      </w:ins>
      <w:r w:rsidRPr="00B1313C">
        <w:rPr>
          <w:rFonts w:ascii="楷体" w:eastAsia="楷体" w:hAnsi="楷体" w:hint="eastAsia"/>
          <w:sz w:val="28"/>
          <w:szCs w:val="28"/>
        </w:rPr>
        <w:t>殊胜明智的菩萨</w:t>
      </w:r>
      <w:ins w:id="467" w:author="apple" w:date="2015-07-06T18:09:00Z">
        <w:r w:rsidR="00945933">
          <w:rPr>
            <w:rFonts w:ascii="楷体" w:eastAsia="楷体" w:hAnsi="楷体" w:hint="eastAsia"/>
            <w:sz w:val="28"/>
            <w:szCs w:val="28"/>
          </w:rPr>
          <w:t>呢</w:t>
        </w:r>
      </w:ins>
      <w:r w:rsidRPr="00B1313C">
        <w:rPr>
          <w:rFonts w:ascii="楷体" w:eastAsia="楷体" w:hAnsi="楷体" w:hint="eastAsia"/>
          <w:sz w:val="28"/>
          <w:szCs w:val="28"/>
        </w:rPr>
        <w:t>，断除贪执，他</w:t>
      </w:r>
      <w:ins w:id="468" w:author="apple" w:date="2015-07-06T18:09:00Z">
        <w:r w:rsidR="00945933">
          <w:rPr>
            <w:rFonts w:ascii="楷体" w:eastAsia="楷体" w:hAnsi="楷体" w:hint="eastAsia"/>
            <w:sz w:val="28"/>
            <w:szCs w:val="28"/>
          </w:rPr>
          <w:t>就是</w:t>
        </w:r>
      </w:ins>
      <w:r w:rsidRPr="00B1313C">
        <w:rPr>
          <w:rFonts w:ascii="楷体" w:eastAsia="楷体" w:hAnsi="楷体" w:hint="eastAsia"/>
          <w:sz w:val="28"/>
          <w:szCs w:val="28"/>
        </w:rPr>
        <w:t>对于一切万法</w:t>
      </w:r>
      <w:ins w:id="469" w:author="apple" w:date="2015-07-06T18:09:00Z">
        <w:r w:rsidR="00945933">
          <w:rPr>
            <w:rFonts w:ascii="楷体" w:eastAsia="楷体" w:hAnsi="楷体" w:hint="eastAsia"/>
            <w:sz w:val="28"/>
            <w:szCs w:val="28"/>
          </w:rPr>
          <w:t>呢，</w:t>
        </w:r>
      </w:ins>
      <w:r w:rsidRPr="00B1313C">
        <w:rPr>
          <w:rFonts w:ascii="楷体" w:eastAsia="楷体" w:hAnsi="楷体" w:hint="eastAsia"/>
          <w:sz w:val="28"/>
          <w:szCs w:val="28"/>
        </w:rPr>
        <w:t>没有</w:t>
      </w:r>
      <w:ins w:id="470" w:author="apple" w:date="2015-07-06T18:09:00Z">
        <w:r w:rsidR="00945933">
          <w:rPr>
            <w:rFonts w:ascii="楷体" w:eastAsia="楷体" w:hAnsi="楷体" w:hint="eastAsia"/>
            <w:sz w:val="28"/>
            <w:szCs w:val="28"/>
          </w:rPr>
          <w:t>这样一种</w:t>
        </w:r>
      </w:ins>
      <w:r w:rsidRPr="00B1313C">
        <w:rPr>
          <w:rFonts w:ascii="楷体" w:eastAsia="楷体" w:hAnsi="楷体" w:hint="eastAsia"/>
          <w:sz w:val="28"/>
          <w:szCs w:val="28"/>
        </w:rPr>
        <w:t>实有的执着，没有实有的执着</w:t>
      </w:r>
      <w:ins w:id="471" w:author="apple" w:date="2015-07-06T18:09:00Z">
        <w:r w:rsidR="00945933">
          <w:rPr>
            <w:rFonts w:ascii="楷体" w:eastAsia="楷体" w:hAnsi="楷体" w:hint="eastAsia"/>
            <w:sz w:val="28"/>
            <w:szCs w:val="28"/>
          </w:rPr>
          <w:t>所以</w:t>
        </w:r>
      </w:ins>
      <w:del w:id="472" w:author="apple" w:date="2015-07-06T18:09:00Z">
        <w:r w:rsidRPr="00B1313C" w:rsidDel="00945933">
          <w:rPr>
            <w:rFonts w:ascii="楷体" w:eastAsia="楷体" w:hAnsi="楷体" w:hint="eastAsia"/>
            <w:sz w:val="28"/>
            <w:szCs w:val="28"/>
          </w:rPr>
          <w:delText>可以</w:delText>
        </w:r>
      </w:del>
      <w:r w:rsidRPr="00B1313C">
        <w:rPr>
          <w:rFonts w:ascii="楷体" w:eastAsia="楷体" w:hAnsi="楷体" w:hint="eastAsia"/>
          <w:sz w:val="28"/>
          <w:szCs w:val="28"/>
        </w:rPr>
        <w:t>说是断除贪执。</w:t>
      </w:r>
    </w:p>
    <w:p w:rsidR="00C56BE6" w:rsidRPr="00B1313C" w:rsidRDefault="00C56BE6" w:rsidP="00B1313C">
      <w:pPr>
        <w:spacing w:line="360" w:lineRule="auto"/>
        <w:ind w:firstLine="570"/>
        <w:rPr>
          <w:rFonts w:ascii="楷体" w:eastAsia="楷体" w:hAnsi="楷体"/>
          <w:sz w:val="28"/>
          <w:szCs w:val="28"/>
        </w:rPr>
      </w:pPr>
      <w:r w:rsidRPr="00B1313C">
        <w:rPr>
          <w:rFonts w:ascii="楷体" w:eastAsia="楷体" w:hAnsi="楷体" w:hint="eastAsia"/>
          <w:sz w:val="28"/>
          <w:szCs w:val="28"/>
        </w:rPr>
        <w:t>“于众无贪行”在上师的讲记当中讲</w:t>
      </w:r>
      <w:ins w:id="473" w:author="apple" w:date="2015-07-06T18:09:00Z">
        <w:r w:rsidR="00945933">
          <w:rPr>
            <w:rFonts w:ascii="楷体" w:eastAsia="楷体" w:hAnsi="楷体" w:hint="eastAsia"/>
            <w:sz w:val="28"/>
            <w:szCs w:val="28"/>
          </w:rPr>
          <w:t>：于</w:t>
        </w:r>
      </w:ins>
      <w:r w:rsidRPr="00B1313C">
        <w:rPr>
          <w:rFonts w:ascii="楷体" w:eastAsia="楷体" w:hAnsi="楷体" w:hint="eastAsia"/>
          <w:sz w:val="28"/>
          <w:szCs w:val="28"/>
        </w:rPr>
        <w:t>众生</w:t>
      </w:r>
      <w:ins w:id="474" w:author="apple" w:date="2015-07-06T18:09:00Z">
        <w:r w:rsidR="00945933">
          <w:rPr>
            <w:rFonts w:ascii="楷体" w:eastAsia="楷体" w:hAnsi="楷体" w:hint="eastAsia"/>
            <w:sz w:val="28"/>
            <w:szCs w:val="28"/>
          </w:rPr>
          <w:t>呢</w:t>
        </w:r>
      </w:ins>
      <w:r w:rsidRPr="00B1313C">
        <w:rPr>
          <w:rFonts w:ascii="楷体" w:eastAsia="楷体" w:hAnsi="楷体" w:hint="eastAsia"/>
          <w:sz w:val="28"/>
          <w:szCs w:val="28"/>
        </w:rPr>
        <w:t>无贪而行持。我翻了下这次新译的《般若摄颂》“于众”这两次字不明显，在颂词上面看不到，在</w:t>
      </w:r>
      <w:ins w:id="475" w:author="apple" w:date="2015-07-06T18:10:00Z">
        <w:r w:rsidR="00945933">
          <w:rPr>
            <w:rFonts w:ascii="楷体" w:eastAsia="楷体" w:hAnsi="楷体" w:hint="eastAsia"/>
            <w:sz w:val="28"/>
            <w:szCs w:val="28"/>
          </w:rPr>
          <w:t>麦彭仁波切</w:t>
        </w:r>
      </w:ins>
      <w:r w:rsidRPr="00B1313C">
        <w:rPr>
          <w:rFonts w:ascii="楷体" w:eastAsia="楷体" w:hAnsi="楷体" w:hint="eastAsia"/>
          <w:sz w:val="28"/>
          <w:szCs w:val="28"/>
        </w:rPr>
        <w:t>注释当中</w:t>
      </w:r>
      <w:ins w:id="476" w:author="apple" w:date="2015-07-06T18:10:00Z">
        <w:r w:rsidR="00945933">
          <w:rPr>
            <w:rFonts w:ascii="楷体" w:eastAsia="楷体" w:hAnsi="楷体" w:hint="eastAsia"/>
            <w:sz w:val="28"/>
            <w:szCs w:val="28"/>
          </w:rPr>
          <w:t>好像</w:t>
        </w:r>
      </w:ins>
      <w:r w:rsidRPr="00B1313C">
        <w:rPr>
          <w:rFonts w:ascii="楷体" w:eastAsia="楷体" w:hAnsi="楷体" w:hint="eastAsia"/>
          <w:sz w:val="28"/>
          <w:szCs w:val="28"/>
        </w:rPr>
        <w:t>对“于众”方面不太明显。译本不一样吧，有的时候藏文的译本方面也有不同的地方。像这样可以无贪而行持，或者说于众生可以无贪而行持，他的</w:t>
      </w:r>
      <w:ins w:id="477" w:author="apple" w:date="2015-07-06T18:10:00Z">
        <w:r w:rsidR="00945933">
          <w:rPr>
            <w:rFonts w:ascii="楷体" w:eastAsia="楷体" w:hAnsi="楷体" w:hint="eastAsia"/>
            <w:sz w:val="28"/>
            <w:szCs w:val="28"/>
          </w:rPr>
          <w:t>这个</w:t>
        </w:r>
      </w:ins>
      <w:r w:rsidRPr="00B1313C">
        <w:rPr>
          <w:rFonts w:ascii="楷体" w:eastAsia="楷体" w:hAnsi="楷体" w:hint="eastAsia"/>
          <w:sz w:val="28"/>
          <w:szCs w:val="28"/>
        </w:rPr>
        <w:t>境界通过比喻来宣讲的时候</w:t>
      </w:r>
      <w:ins w:id="478" w:author="apple" w:date="2015-07-06T18:10:00Z">
        <w:r w:rsidR="00945933">
          <w:rPr>
            <w:rFonts w:ascii="楷体" w:eastAsia="楷体" w:hAnsi="楷体" w:hint="eastAsia"/>
            <w:sz w:val="28"/>
            <w:szCs w:val="28"/>
          </w:rPr>
          <w:t>，</w:t>
        </w:r>
      </w:ins>
      <w:r w:rsidRPr="00B1313C">
        <w:rPr>
          <w:rFonts w:ascii="楷体" w:eastAsia="楷体" w:hAnsi="楷体" w:hint="eastAsia"/>
          <w:sz w:val="28"/>
          <w:szCs w:val="28"/>
        </w:rPr>
        <w:t>就是“如日离曜灿然昭然住”。就是说太阳显现在正午的时候，或者显现在天空的时候它本来是很明亮的，后面显现一个曜，通过这个曜，罗睺罗，汉地讲天罗。当太阳遇到曜的时候就完全把太阳遮住了，就好像在世间当中显现日食，显现日食的时候太阳的光明</w:t>
      </w:r>
      <w:ins w:id="479" w:author="apple" w:date="2015-07-06T18:11:00Z">
        <w:r w:rsidR="00945933">
          <w:rPr>
            <w:rFonts w:ascii="楷体" w:eastAsia="楷体" w:hAnsi="楷体" w:hint="eastAsia"/>
            <w:sz w:val="28"/>
            <w:szCs w:val="28"/>
          </w:rPr>
          <w:t>呢，他</w:t>
        </w:r>
      </w:ins>
      <w:r w:rsidRPr="00B1313C">
        <w:rPr>
          <w:rFonts w:ascii="楷体" w:eastAsia="楷体" w:hAnsi="楷体" w:hint="eastAsia"/>
          <w:sz w:val="28"/>
          <w:szCs w:val="28"/>
        </w:rPr>
        <w:t>就显现不出来。</w:t>
      </w:r>
      <w:ins w:id="480" w:author="apple" w:date="2015-07-06T18:11:00Z">
        <w:r w:rsidR="00945933">
          <w:rPr>
            <w:rFonts w:ascii="楷体" w:eastAsia="楷体" w:hAnsi="楷体" w:hint="eastAsia"/>
            <w:sz w:val="28"/>
            <w:szCs w:val="28"/>
          </w:rPr>
          <w:t>那么</w:t>
        </w:r>
      </w:ins>
      <w:r w:rsidRPr="00B1313C">
        <w:rPr>
          <w:rFonts w:ascii="楷体" w:eastAsia="楷体" w:hAnsi="楷体" w:hint="eastAsia"/>
          <w:sz w:val="28"/>
          <w:szCs w:val="28"/>
        </w:rPr>
        <w:t>后面说是离曜，太阳离开罗睺罗的障碍之后重新又恢复灿然昭然而住的自性。菩萨的智慧也是这样的。最初被曜障住的时候，没办法显现出来，就是每个众生相续当中都有这样的智慧，后面通过修</w:t>
      </w:r>
      <w:ins w:id="481" w:author="apple" w:date="2015-07-06T18:12:00Z">
        <w:r w:rsidR="00945933">
          <w:rPr>
            <w:rFonts w:ascii="楷体" w:eastAsia="楷体" w:hAnsi="楷体" w:hint="eastAsia"/>
            <w:sz w:val="28"/>
            <w:szCs w:val="28"/>
          </w:rPr>
          <w:t>习</w:t>
        </w:r>
      </w:ins>
      <w:del w:id="482" w:author="apple" w:date="2015-07-06T18:12:00Z">
        <w:r w:rsidRPr="00B1313C" w:rsidDel="00945933">
          <w:rPr>
            <w:rFonts w:ascii="楷体" w:eastAsia="楷体" w:hAnsi="楷体" w:hint="eastAsia"/>
            <w:sz w:val="28"/>
            <w:szCs w:val="28"/>
          </w:rPr>
          <w:delText>行</w:delText>
        </w:r>
      </w:del>
      <w:r w:rsidRPr="00B1313C">
        <w:rPr>
          <w:rFonts w:ascii="楷体" w:eastAsia="楷体" w:hAnsi="楷体" w:hint="eastAsia"/>
          <w:sz w:val="28"/>
          <w:szCs w:val="28"/>
        </w:rPr>
        <w:t>远离这样的分别之后，相续当中的智慧也犹</w:t>
      </w:r>
      <w:r w:rsidRPr="00B1313C">
        <w:rPr>
          <w:rFonts w:ascii="楷体" w:eastAsia="楷体" w:hAnsi="楷体" w:hint="eastAsia"/>
          <w:sz w:val="28"/>
          <w:szCs w:val="28"/>
        </w:rPr>
        <w:lastRenderedPageBreak/>
        <w:t>如太阳的耀一样灿然昭然而住。这是一个比喻。</w:t>
      </w:r>
    </w:p>
    <w:p w:rsidR="00C56BE6" w:rsidRPr="00B1313C" w:rsidRDefault="00C56BE6" w:rsidP="00B1313C">
      <w:pPr>
        <w:spacing w:line="360" w:lineRule="auto"/>
        <w:ind w:firstLine="570"/>
        <w:rPr>
          <w:rFonts w:ascii="楷体" w:eastAsia="楷体" w:hAnsi="楷体"/>
          <w:sz w:val="28"/>
          <w:szCs w:val="28"/>
        </w:rPr>
      </w:pPr>
      <w:r w:rsidRPr="00B1313C">
        <w:rPr>
          <w:rFonts w:ascii="楷体" w:eastAsia="楷体" w:hAnsi="楷体" w:hint="eastAsia"/>
          <w:sz w:val="28"/>
          <w:szCs w:val="28"/>
        </w:rPr>
        <w:t>第二个比喻是如烈火焚草木及森林。草木和森林</w:t>
      </w:r>
      <w:ins w:id="483" w:author="apple" w:date="2015-07-06T20:21:00Z">
        <w:r w:rsidR="00746A29">
          <w:rPr>
            <w:rFonts w:ascii="楷体" w:eastAsia="楷体" w:hAnsi="楷体" w:hint="eastAsia"/>
            <w:sz w:val="28"/>
            <w:szCs w:val="28"/>
          </w:rPr>
          <w:t>有的时候就</w:t>
        </w:r>
      </w:ins>
      <w:r w:rsidRPr="00B1313C">
        <w:rPr>
          <w:rFonts w:ascii="楷体" w:eastAsia="楷体" w:hAnsi="楷体" w:hint="eastAsia"/>
          <w:sz w:val="28"/>
          <w:szCs w:val="28"/>
        </w:rPr>
        <w:t>比喻成这样</w:t>
      </w:r>
      <w:ins w:id="484" w:author="apple" w:date="2015-07-06T20:21:00Z">
        <w:r w:rsidR="00746A29">
          <w:rPr>
            <w:rFonts w:ascii="楷体" w:eastAsia="楷体" w:hAnsi="楷体" w:hint="eastAsia"/>
            <w:sz w:val="28"/>
            <w:szCs w:val="28"/>
          </w:rPr>
          <w:t>一种</w:t>
        </w:r>
      </w:ins>
      <w:del w:id="485" w:author="apple" w:date="2015-07-06T20:21:00Z">
        <w:r w:rsidRPr="00B1313C" w:rsidDel="00746A29">
          <w:rPr>
            <w:rFonts w:ascii="楷体" w:eastAsia="楷体" w:hAnsi="楷体" w:hint="eastAsia"/>
            <w:sz w:val="28"/>
            <w:szCs w:val="28"/>
          </w:rPr>
          <w:delText>的</w:delText>
        </w:r>
      </w:del>
      <w:r w:rsidRPr="00B1313C">
        <w:rPr>
          <w:rFonts w:ascii="楷体" w:eastAsia="楷体" w:hAnsi="楷体" w:hint="eastAsia"/>
          <w:sz w:val="28"/>
          <w:szCs w:val="28"/>
        </w:rPr>
        <w:t>障碍</w:t>
      </w:r>
      <w:ins w:id="486" w:author="apple" w:date="2015-07-06T18:13:00Z">
        <w:r w:rsidR="00945933">
          <w:rPr>
            <w:rFonts w:ascii="楷体" w:eastAsia="楷体" w:hAnsi="楷体" w:hint="eastAsia"/>
            <w:sz w:val="28"/>
            <w:szCs w:val="28"/>
          </w:rPr>
          <w:t>。比如成这样一种</w:t>
        </w:r>
      </w:ins>
      <w:ins w:id="487" w:author="apple" w:date="2015-07-06T20:21:00Z">
        <w:r w:rsidR="00746A29">
          <w:rPr>
            <w:rFonts w:ascii="楷体" w:eastAsia="楷体" w:hAnsi="楷体" w:hint="eastAsia"/>
            <w:sz w:val="28"/>
            <w:szCs w:val="28"/>
          </w:rPr>
          <w:t>障碍、</w:t>
        </w:r>
      </w:ins>
      <w:del w:id="488" w:author="apple" w:date="2015-07-06T18:13:00Z">
        <w:r w:rsidRPr="00B1313C" w:rsidDel="00945933">
          <w:rPr>
            <w:rFonts w:ascii="楷体" w:eastAsia="楷体" w:hAnsi="楷体" w:hint="eastAsia"/>
            <w:sz w:val="28"/>
            <w:szCs w:val="28"/>
          </w:rPr>
          <w:delText>、</w:delText>
        </w:r>
      </w:del>
      <w:r w:rsidRPr="00B1313C">
        <w:rPr>
          <w:rFonts w:ascii="楷体" w:eastAsia="楷体" w:hAnsi="楷体" w:hint="eastAsia"/>
          <w:sz w:val="28"/>
          <w:szCs w:val="28"/>
        </w:rPr>
        <w:t>烦恼</w:t>
      </w:r>
      <w:ins w:id="489" w:author="apple" w:date="2015-07-06T18:13:00Z">
        <w:r w:rsidR="00945933">
          <w:rPr>
            <w:rFonts w:ascii="楷体" w:eastAsia="楷体" w:hAnsi="楷体" w:hint="eastAsia"/>
            <w:sz w:val="28"/>
            <w:szCs w:val="28"/>
          </w:rPr>
          <w:t>啊</w:t>
        </w:r>
      </w:ins>
      <w:r w:rsidRPr="00B1313C">
        <w:rPr>
          <w:rFonts w:ascii="楷体" w:eastAsia="楷体" w:hAnsi="楷体" w:hint="eastAsia"/>
          <w:sz w:val="28"/>
          <w:szCs w:val="28"/>
        </w:rPr>
        <w:t>、</w:t>
      </w:r>
      <w:ins w:id="490" w:author="apple" w:date="2015-07-06T18:13:00Z">
        <w:r w:rsidR="00945933">
          <w:rPr>
            <w:rFonts w:ascii="楷体" w:eastAsia="楷体" w:hAnsi="楷体" w:hint="eastAsia"/>
            <w:sz w:val="28"/>
            <w:szCs w:val="28"/>
          </w:rPr>
          <w:t>或者就是</w:t>
        </w:r>
      </w:ins>
      <w:r w:rsidRPr="00B1313C">
        <w:rPr>
          <w:rFonts w:ascii="楷体" w:eastAsia="楷体" w:hAnsi="楷体" w:hint="eastAsia"/>
          <w:sz w:val="28"/>
          <w:szCs w:val="28"/>
        </w:rPr>
        <w:t>烦恼的</w:t>
      </w:r>
      <w:ins w:id="491" w:author="apple" w:date="2015-07-06T20:23:00Z">
        <w:r w:rsidR="002A26CC">
          <w:rPr>
            <w:rFonts w:ascii="楷体" w:eastAsia="楷体" w:hAnsi="楷体" w:hint="eastAsia"/>
            <w:b/>
            <w:color w:val="FF0000"/>
            <w:sz w:val="28"/>
            <w:szCs w:val="28"/>
          </w:rPr>
          <w:t>稠</w:t>
        </w:r>
      </w:ins>
      <w:del w:id="492" w:author="apple" w:date="2015-07-06T20:23:00Z">
        <w:r w:rsidR="00FA3589" w:rsidRPr="00FA3589" w:rsidDel="002A26CC">
          <w:rPr>
            <w:rFonts w:ascii="楷体" w:eastAsia="楷体" w:hAnsi="楷体" w:hint="eastAsia"/>
            <w:b/>
            <w:color w:val="FF0000"/>
            <w:sz w:val="28"/>
            <w:szCs w:val="28"/>
            <w:rPrChange w:id="493" w:author="apple" w:date="2015-07-06T18:13:00Z">
              <w:rPr>
                <w:rFonts w:ascii="楷体" w:eastAsia="楷体" w:hAnsi="楷体" w:hint="eastAsia"/>
                <w:sz w:val="28"/>
                <w:szCs w:val="28"/>
              </w:rPr>
            </w:rPrChange>
          </w:rPr>
          <w:delText>仇</w:delText>
        </w:r>
      </w:del>
      <w:ins w:id="494" w:author="apple" w:date="2015-07-06T18:13:00Z">
        <w:r w:rsidR="00FA3589" w:rsidRPr="00FA3589">
          <w:rPr>
            <w:rFonts w:ascii="楷体" w:eastAsia="楷体" w:hAnsi="楷体" w:hint="eastAsia"/>
            <w:b/>
            <w:color w:val="FF0000"/>
            <w:sz w:val="28"/>
            <w:szCs w:val="28"/>
            <w:rPrChange w:id="495" w:author="apple" w:date="2015-07-06T18:13:00Z">
              <w:rPr>
                <w:rFonts w:ascii="楷体" w:eastAsia="楷体" w:hAnsi="楷体" w:hint="eastAsia"/>
                <w:sz w:val="28"/>
                <w:szCs w:val="28"/>
              </w:rPr>
            </w:rPrChange>
          </w:rPr>
          <w:t>林</w:t>
        </w:r>
      </w:ins>
      <w:del w:id="496" w:author="apple" w:date="2015-07-06T18:12:00Z">
        <w:r w:rsidR="00FA3589" w:rsidRPr="00FA3589">
          <w:rPr>
            <w:rFonts w:ascii="楷体" w:eastAsia="楷体" w:hAnsi="楷体" w:hint="eastAsia"/>
            <w:b/>
            <w:color w:val="FF0000"/>
            <w:sz w:val="28"/>
            <w:szCs w:val="28"/>
            <w:rPrChange w:id="497" w:author="apple" w:date="2015-07-06T18:13:00Z">
              <w:rPr>
                <w:rFonts w:ascii="楷体" w:eastAsia="楷体" w:hAnsi="楷体" w:hint="eastAsia"/>
                <w:sz w:val="28"/>
                <w:szCs w:val="28"/>
              </w:rPr>
            </w:rPrChange>
          </w:rPr>
          <w:delText>敌</w:delText>
        </w:r>
      </w:del>
      <w:del w:id="498" w:author="apple" w:date="2015-07-06T20:24:00Z">
        <w:r w:rsidR="00FA3589" w:rsidRPr="00FA3589" w:rsidDel="00F523AE">
          <w:rPr>
            <w:rFonts w:ascii="楷体" w:eastAsia="楷体" w:hAnsi="楷体"/>
            <w:b/>
            <w:color w:val="FF0000"/>
            <w:sz w:val="28"/>
            <w:szCs w:val="28"/>
            <w:rPrChange w:id="499" w:author="apple" w:date="2015-07-06T18:13:00Z">
              <w:rPr>
                <w:rFonts w:ascii="楷体" w:eastAsia="楷体" w:hAnsi="楷体"/>
                <w:sz w:val="28"/>
                <w:szCs w:val="28"/>
              </w:rPr>
            </w:rPrChange>
          </w:rPr>
          <w:delText>28:35</w:delText>
        </w:r>
      </w:del>
      <w:r w:rsidRPr="00B1313C">
        <w:rPr>
          <w:rFonts w:ascii="楷体" w:eastAsia="楷体" w:hAnsi="楷体" w:hint="eastAsia"/>
          <w:sz w:val="28"/>
          <w:szCs w:val="28"/>
        </w:rPr>
        <w:t>等等，</w:t>
      </w:r>
      <w:ins w:id="500" w:author="apple" w:date="2015-07-06T18:14:00Z">
        <w:r w:rsidR="00945933">
          <w:rPr>
            <w:rFonts w:ascii="楷体" w:eastAsia="楷体" w:hAnsi="楷体" w:hint="eastAsia"/>
            <w:sz w:val="28"/>
            <w:szCs w:val="28"/>
          </w:rPr>
          <w:t>反正就比喻成障碍的。那么</w:t>
        </w:r>
      </w:ins>
      <w:r w:rsidRPr="00B1313C">
        <w:rPr>
          <w:rFonts w:ascii="楷体" w:eastAsia="楷体" w:hAnsi="楷体" w:hint="eastAsia"/>
          <w:sz w:val="28"/>
          <w:szCs w:val="28"/>
        </w:rPr>
        <w:t>烈火焚烧草木</w:t>
      </w:r>
      <w:ins w:id="501" w:author="apple" w:date="2015-07-06T18:14:00Z">
        <w:r w:rsidR="00945933">
          <w:rPr>
            <w:rFonts w:ascii="楷体" w:eastAsia="楷体" w:hAnsi="楷体" w:hint="eastAsia"/>
            <w:sz w:val="28"/>
            <w:szCs w:val="28"/>
          </w:rPr>
          <w:t>和</w:t>
        </w:r>
      </w:ins>
      <w:r w:rsidRPr="00B1313C">
        <w:rPr>
          <w:rFonts w:ascii="楷体" w:eastAsia="楷体" w:hAnsi="楷体" w:hint="eastAsia"/>
          <w:sz w:val="28"/>
          <w:szCs w:val="28"/>
        </w:rPr>
        <w:t>森林</w:t>
      </w:r>
      <w:ins w:id="502" w:author="apple" w:date="2015-07-06T18:14:00Z">
        <w:r w:rsidR="00945933">
          <w:rPr>
            <w:rFonts w:ascii="楷体" w:eastAsia="楷体" w:hAnsi="楷体" w:hint="eastAsia"/>
            <w:sz w:val="28"/>
            <w:szCs w:val="28"/>
          </w:rPr>
          <w:t>，</w:t>
        </w:r>
      </w:ins>
      <w:r w:rsidRPr="00B1313C">
        <w:rPr>
          <w:rFonts w:ascii="楷体" w:eastAsia="楷体" w:hAnsi="楷体" w:hint="eastAsia"/>
          <w:sz w:val="28"/>
          <w:szCs w:val="28"/>
        </w:rPr>
        <w:t>就是把一切烧的干干净净。所以说菩萨的智慧一产生的时候，相续当中的种种烦恼，种种障碍也</w:t>
      </w:r>
      <w:ins w:id="503" w:author="apple" w:date="2015-07-06T18:14:00Z">
        <w:r w:rsidR="00945933">
          <w:rPr>
            <w:rFonts w:ascii="楷体" w:eastAsia="楷体" w:hAnsi="楷体" w:hint="eastAsia"/>
            <w:sz w:val="28"/>
            <w:szCs w:val="28"/>
          </w:rPr>
          <w:t>是这个</w:t>
        </w:r>
      </w:ins>
      <w:r w:rsidRPr="00B1313C">
        <w:rPr>
          <w:rFonts w:ascii="楷体" w:eastAsia="楷体" w:hAnsi="楷体" w:hint="eastAsia"/>
          <w:sz w:val="28"/>
          <w:szCs w:val="28"/>
        </w:rPr>
        <w:t>完全被遣除掉。这</w:t>
      </w:r>
      <w:ins w:id="504" w:author="apple" w:date="2015-07-06T18:14:00Z">
        <w:r w:rsidR="00945933">
          <w:rPr>
            <w:rFonts w:ascii="楷体" w:eastAsia="楷体" w:hAnsi="楷体" w:hint="eastAsia"/>
            <w:sz w:val="28"/>
            <w:szCs w:val="28"/>
          </w:rPr>
          <w:t>个方面就是</w:t>
        </w:r>
      </w:ins>
      <w:del w:id="505" w:author="apple" w:date="2015-07-06T18:14:00Z">
        <w:r w:rsidRPr="00B1313C" w:rsidDel="00945933">
          <w:rPr>
            <w:rFonts w:ascii="楷体" w:eastAsia="楷体" w:hAnsi="楷体" w:hint="eastAsia"/>
            <w:sz w:val="28"/>
            <w:szCs w:val="28"/>
          </w:rPr>
          <w:delText>是</w:delText>
        </w:r>
      </w:del>
      <w:r w:rsidRPr="00B1313C">
        <w:rPr>
          <w:rFonts w:ascii="楷体" w:eastAsia="楷体" w:hAnsi="楷体" w:hint="eastAsia"/>
          <w:sz w:val="28"/>
          <w:szCs w:val="28"/>
        </w:rPr>
        <w:t>从断的角度、从证悟的角度，从这个方面</w:t>
      </w:r>
      <w:ins w:id="506" w:author="apple" w:date="2015-07-06T18:15:00Z">
        <w:r w:rsidR="00945933">
          <w:rPr>
            <w:rFonts w:ascii="楷体" w:eastAsia="楷体" w:hAnsi="楷体" w:hint="eastAsia"/>
            <w:sz w:val="28"/>
            <w:szCs w:val="28"/>
          </w:rPr>
          <w:t>进行</w:t>
        </w:r>
      </w:ins>
      <w:del w:id="507" w:author="apple" w:date="2015-07-06T18:15:00Z">
        <w:r w:rsidRPr="00B1313C" w:rsidDel="00945933">
          <w:rPr>
            <w:rFonts w:ascii="楷体" w:eastAsia="楷体" w:hAnsi="楷体" w:hint="eastAsia"/>
            <w:sz w:val="28"/>
            <w:szCs w:val="28"/>
          </w:rPr>
          <w:delText>来</w:delText>
        </w:r>
      </w:del>
      <w:r w:rsidRPr="00B1313C">
        <w:rPr>
          <w:rFonts w:ascii="楷体" w:eastAsia="楷体" w:hAnsi="楷体" w:hint="eastAsia"/>
          <w:sz w:val="28"/>
          <w:szCs w:val="28"/>
        </w:rPr>
        <w:t>安立的。</w:t>
      </w:r>
    </w:p>
    <w:p w:rsidR="00C56BE6" w:rsidRPr="00B1313C" w:rsidRDefault="00C56BE6" w:rsidP="00B1313C">
      <w:pPr>
        <w:spacing w:line="360" w:lineRule="auto"/>
        <w:ind w:firstLine="570"/>
        <w:rPr>
          <w:rFonts w:ascii="楷体" w:eastAsia="楷体" w:hAnsi="楷体"/>
          <w:sz w:val="28"/>
          <w:szCs w:val="28"/>
        </w:rPr>
      </w:pPr>
      <w:r w:rsidRPr="00B1313C">
        <w:rPr>
          <w:rFonts w:ascii="楷体" w:eastAsia="楷体" w:hAnsi="楷体" w:hint="eastAsia"/>
          <w:sz w:val="28"/>
          <w:szCs w:val="28"/>
        </w:rPr>
        <w:t>“万法自性清净普清净”，那么如果有这样的智慧的话，有人了知一切万法自性是清净普清净的。清净普清净上师注释当中讲了两个侧面。一个侧面就是所谓的</w:t>
      </w:r>
      <w:del w:id="508" w:author="apple" w:date="2015-07-06T18:15:00Z">
        <w:r w:rsidRPr="00B1313C" w:rsidDel="00945933">
          <w:rPr>
            <w:rFonts w:ascii="楷体" w:eastAsia="楷体" w:hAnsi="楷体" w:hint="eastAsia"/>
            <w:sz w:val="28"/>
            <w:szCs w:val="28"/>
          </w:rPr>
          <w:delText>第</w:delText>
        </w:r>
      </w:del>
      <w:ins w:id="509" w:author="apple" w:date="2015-07-06T18:15:00Z">
        <w:r w:rsidR="00945933">
          <w:rPr>
            <w:rFonts w:ascii="楷体" w:eastAsia="楷体" w:hAnsi="楷体" w:hint="eastAsia"/>
            <w:sz w:val="28"/>
            <w:szCs w:val="28"/>
          </w:rPr>
          <w:t>这</w:t>
        </w:r>
      </w:ins>
      <w:del w:id="510" w:author="apple" w:date="2015-07-06T18:15:00Z">
        <w:r w:rsidRPr="00B1313C" w:rsidDel="00945933">
          <w:rPr>
            <w:rFonts w:ascii="楷体" w:eastAsia="楷体" w:hAnsi="楷体" w:hint="eastAsia"/>
            <w:sz w:val="28"/>
            <w:szCs w:val="28"/>
          </w:rPr>
          <w:delText>一</w:delText>
        </w:r>
      </w:del>
      <w:r w:rsidRPr="00B1313C">
        <w:rPr>
          <w:rFonts w:ascii="楷体" w:eastAsia="楷体" w:hAnsi="楷体" w:hint="eastAsia"/>
          <w:sz w:val="28"/>
          <w:szCs w:val="28"/>
        </w:rPr>
        <w:t>个清净，清净是离开烦恼障而清净；普清净是讲离开</w:t>
      </w:r>
      <w:ins w:id="511" w:author="apple" w:date="2015-07-06T18:15:00Z">
        <w:r w:rsidR="00945933">
          <w:rPr>
            <w:rFonts w:ascii="楷体" w:eastAsia="楷体" w:hAnsi="楷体" w:hint="eastAsia"/>
            <w:sz w:val="28"/>
            <w:szCs w:val="28"/>
          </w:rPr>
          <w:t>了</w:t>
        </w:r>
      </w:ins>
      <w:del w:id="512" w:author="apple" w:date="2015-07-06T18:15:00Z">
        <w:r w:rsidRPr="00B1313C" w:rsidDel="00945933">
          <w:rPr>
            <w:rFonts w:ascii="楷体" w:eastAsia="楷体" w:hAnsi="楷体" w:hint="eastAsia"/>
            <w:sz w:val="28"/>
            <w:szCs w:val="28"/>
          </w:rPr>
          <w:delText>一切</w:delText>
        </w:r>
      </w:del>
      <w:r w:rsidRPr="00B1313C">
        <w:rPr>
          <w:rFonts w:ascii="楷体" w:eastAsia="楷体" w:hAnsi="楷体" w:hint="eastAsia"/>
          <w:sz w:val="28"/>
          <w:szCs w:val="28"/>
        </w:rPr>
        <w:t>所知障而普清净。清净普清净是从离开烦恼障和所知障两个角度来讲。还有一个从另外一个角度来讲，自性清净，</w:t>
      </w:r>
      <w:ins w:id="513" w:author="apple" w:date="2015-07-06T18:15:00Z">
        <w:r w:rsidR="00945933">
          <w:rPr>
            <w:rFonts w:ascii="楷体" w:eastAsia="楷体" w:hAnsi="楷体" w:hint="eastAsia"/>
            <w:sz w:val="28"/>
            <w:szCs w:val="28"/>
          </w:rPr>
          <w:t>和</w:t>
        </w:r>
      </w:ins>
      <w:r w:rsidRPr="00B1313C">
        <w:rPr>
          <w:rFonts w:ascii="楷体" w:eastAsia="楷体" w:hAnsi="楷体" w:hint="eastAsia"/>
          <w:sz w:val="28"/>
          <w:szCs w:val="28"/>
        </w:rPr>
        <w:t>前面这个清净</w:t>
      </w:r>
      <w:ins w:id="514" w:author="apple" w:date="2015-07-06T18:15:00Z">
        <w:r w:rsidR="00945933">
          <w:rPr>
            <w:rFonts w:ascii="楷体" w:eastAsia="楷体" w:hAnsi="楷体" w:hint="eastAsia"/>
            <w:sz w:val="28"/>
            <w:szCs w:val="28"/>
          </w:rPr>
          <w:t>呢</w:t>
        </w:r>
      </w:ins>
      <w:r w:rsidRPr="00B1313C">
        <w:rPr>
          <w:rFonts w:ascii="楷体" w:eastAsia="楷体" w:hAnsi="楷体" w:hint="eastAsia"/>
          <w:sz w:val="28"/>
          <w:szCs w:val="28"/>
        </w:rPr>
        <w:t>讲本来清净</w:t>
      </w:r>
      <w:ins w:id="515" w:author="apple" w:date="2015-07-06T18:16:00Z">
        <w:r w:rsidR="00F145D2">
          <w:rPr>
            <w:rFonts w:ascii="楷体" w:eastAsia="楷体" w:hAnsi="楷体" w:hint="eastAsia"/>
            <w:sz w:val="28"/>
            <w:szCs w:val="28"/>
          </w:rPr>
          <w:t>。</w:t>
        </w:r>
      </w:ins>
      <w:del w:id="516" w:author="apple" w:date="2015-07-06T18:16:00Z">
        <w:r w:rsidRPr="00B1313C" w:rsidDel="00F145D2">
          <w:rPr>
            <w:rFonts w:ascii="楷体" w:eastAsia="楷体" w:hAnsi="楷体" w:hint="eastAsia"/>
            <w:sz w:val="28"/>
            <w:szCs w:val="28"/>
          </w:rPr>
          <w:delText>，</w:delText>
        </w:r>
      </w:del>
      <w:r w:rsidRPr="00B1313C">
        <w:rPr>
          <w:rFonts w:ascii="楷体" w:eastAsia="楷体" w:hAnsi="楷体" w:hint="eastAsia"/>
          <w:sz w:val="28"/>
          <w:szCs w:val="28"/>
        </w:rPr>
        <w:t>普清净</w:t>
      </w:r>
      <w:ins w:id="517" w:author="apple" w:date="2015-07-06T18:16:00Z">
        <w:r w:rsidR="00F145D2">
          <w:rPr>
            <w:rFonts w:ascii="楷体" w:eastAsia="楷体" w:hAnsi="楷体" w:hint="eastAsia"/>
            <w:sz w:val="28"/>
            <w:szCs w:val="28"/>
          </w:rPr>
          <w:t>呢就是</w:t>
        </w:r>
      </w:ins>
      <w:r w:rsidRPr="00B1313C">
        <w:rPr>
          <w:rFonts w:ascii="楷体" w:eastAsia="楷体" w:hAnsi="楷体" w:hint="eastAsia"/>
          <w:sz w:val="28"/>
          <w:szCs w:val="28"/>
        </w:rPr>
        <w:t>讲离垢清净。本来清净就是说一切万法不管你认知不认知反正它就安住在本来清净的状态当中；普清净就是说后面通过学道的智慧逐渐逐渐把</w:t>
      </w:r>
      <w:ins w:id="518" w:author="apple" w:date="2015-07-06T18:16:00Z">
        <w:r w:rsidR="00F145D2">
          <w:rPr>
            <w:rFonts w:ascii="楷体" w:eastAsia="楷体" w:hAnsi="楷体" w:hint="eastAsia"/>
            <w:sz w:val="28"/>
            <w:szCs w:val="28"/>
          </w:rPr>
          <w:t>这个</w:t>
        </w:r>
      </w:ins>
      <w:r w:rsidRPr="00B1313C">
        <w:rPr>
          <w:rFonts w:ascii="楷体" w:eastAsia="楷体" w:hAnsi="楷体" w:hint="eastAsia"/>
          <w:sz w:val="28"/>
          <w:szCs w:val="28"/>
        </w:rPr>
        <w:t>障碍消尽之后离垢清净显现二清净的自性。所以说像这样就了知了一切万法的自性的清净普清净。</w:t>
      </w:r>
    </w:p>
    <w:p w:rsidR="00C56BE6" w:rsidRPr="00B1313C" w:rsidDel="00F145D2" w:rsidRDefault="00C56BE6" w:rsidP="00B1313C">
      <w:pPr>
        <w:spacing w:line="360" w:lineRule="auto"/>
        <w:ind w:firstLine="570"/>
        <w:rPr>
          <w:del w:id="519" w:author="apple" w:date="2015-07-06T18:17:00Z"/>
          <w:rFonts w:ascii="楷体" w:eastAsia="楷体" w:hAnsi="楷体"/>
          <w:sz w:val="28"/>
          <w:szCs w:val="28"/>
        </w:rPr>
      </w:pPr>
      <w:r w:rsidRPr="00B1313C">
        <w:rPr>
          <w:rFonts w:ascii="楷体" w:eastAsia="楷体" w:hAnsi="楷体" w:hint="eastAsia"/>
          <w:sz w:val="28"/>
          <w:szCs w:val="28"/>
        </w:rPr>
        <w:t>“菩萨如若证悟智慧度”</w:t>
      </w:r>
      <w:ins w:id="520" w:author="apple" w:date="2015-07-06T18:16:00Z">
        <w:r w:rsidR="00F145D2">
          <w:rPr>
            <w:rFonts w:ascii="楷体" w:eastAsia="楷体" w:hAnsi="楷体" w:hint="eastAsia"/>
            <w:sz w:val="28"/>
            <w:szCs w:val="28"/>
          </w:rPr>
          <w:t>这个</w:t>
        </w:r>
      </w:ins>
      <w:r w:rsidRPr="00B1313C">
        <w:rPr>
          <w:rFonts w:ascii="楷体" w:eastAsia="楷体" w:hAnsi="楷体" w:hint="eastAsia"/>
          <w:sz w:val="28"/>
          <w:szCs w:val="28"/>
        </w:rPr>
        <w:t>菩萨如果证悟了这样</w:t>
      </w:r>
      <w:ins w:id="521" w:author="apple" w:date="2015-07-06T18:17:00Z">
        <w:r w:rsidR="00F145D2">
          <w:rPr>
            <w:rFonts w:ascii="楷体" w:eastAsia="楷体" w:hAnsi="楷体" w:hint="eastAsia"/>
            <w:sz w:val="28"/>
            <w:szCs w:val="28"/>
          </w:rPr>
          <w:t>一种</w:t>
        </w:r>
      </w:ins>
      <w:del w:id="522" w:author="apple" w:date="2015-07-06T18:17:00Z">
        <w:r w:rsidRPr="00B1313C" w:rsidDel="00F145D2">
          <w:rPr>
            <w:rFonts w:ascii="楷体" w:eastAsia="楷体" w:hAnsi="楷体" w:hint="eastAsia"/>
            <w:sz w:val="28"/>
            <w:szCs w:val="28"/>
          </w:rPr>
          <w:delText>的</w:delText>
        </w:r>
      </w:del>
      <w:r w:rsidRPr="00B1313C">
        <w:rPr>
          <w:rFonts w:ascii="楷体" w:eastAsia="楷体" w:hAnsi="楷体" w:hint="eastAsia"/>
          <w:sz w:val="28"/>
          <w:szCs w:val="28"/>
        </w:rPr>
        <w:t>般若波罗蜜多，证悟了这样的智慧度的话，</w:t>
      </w:r>
      <w:ins w:id="523" w:author="apple" w:date="2015-07-06T18:16:00Z">
        <w:r w:rsidR="00F145D2">
          <w:rPr>
            <w:rFonts w:ascii="楷体" w:eastAsia="楷体" w:hAnsi="楷体" w:hint="eastAsia"/>
            <w:sz w:val="28"/>
            <w:szCs w:val="28"/>
          </w:rPr>
          <w:t>“</w:t>
        </w:r>
      </w:ins>
      <w:r w:rsidRPr="00B1313C">
        <w:rPr>
          <w:rFonts w:ascii="楷体" w:eastAsia="楷体" w:hAnsi="楷体" w:hint="eastAsia"/>
          <w:sz w:val="28"/>
          <w:szCs w:val="28"/>
        </w:rPr>
        <w:t>不得作者不缘一切法</w:t>
      </w:r>
      <w:ins w:id="524" w:author="apple" w:date="2015-07-06T18:16:00Z">
        <w:r w:rsidR="00F145D2">
          <w:rPr>
            <w:rFonts w:ascii="楷体" w:eastAsia="楷体" w:hAnsi="楷体" w:hint="eastAsia"/>
            <w:sz w:val="28"/>
            <w:szCs w:val="28"/>
          </w:rPr>
          <w:t>”</w:t>
        </w:r>
      </w:ins>
      <w:r w:rsidRPr="00B1313C">
        <w:rPr>
          <w:rFonts w:ascii="楷体" w:eastAsia="楷体" w:hAnsi="楷体" w:hint="eastAsia"/>
          <w:sz w:val="28"/>
          <w:szCs w:val="28"/>
        </w:rPr>
        <w:t>。他也不得</w:t>
      </w:r>
      <w:ins w:id="525" w:author="apple" w:date="2015-07-06T18:17:00Z">
        <w:r w:rsidR="00F145D2">
          <w:rPr>
            <w:rFonts w:ascii="楷体" w:eastAsia="楷体" w:hAnsi="楷体" w:hint="eastAsia"/>
            <w:sz w:val="28"/>
            <w:szCs w:val="28"/>
          </w:rPr>
          <w:t>作</w:t>
        </w:r>
      </w:ins>
      <w:del w:id="526" w:author="apple" w:date="2015-07-06T18:17:00Z">
        <w:r w:rsidRPr="00B1313C" w:rsidDel="00F145D2">
          <w:rPr>
            <w:rFonts w:ascii="楷体" w:eastAsia="楷体" w:hAnsi="楷体" w:hint="eastAsia"/>
            <w:sz w:val="28"/>
            <w:szCs w:val="28"/>
          </w:rPr>
          <w:delText>所</w:delText>
        </w:r>
      </w:del>
      <w:r w:rsidRPr="00B1313C">
        <w:rPr>
          <w:rFonts w:ascii="楷体" w:eastAsia="楷体" w:hAnsi="楷体" w:hint="eastAsia"/>
          <w:sz w:val="28"/>
          <w:szCs w:val="28"/>
        </w:rPr>
        <w:t>者，也不缘一切法，</w:t>
      </w:r>
      <w:del w:id="527" w:author="apple" w:date="2015-07-06T18:17:00Z">
        <w:r w:rsidRPr="00B1313C" w:rsidDel="00F145D2">
          <w:rPr>
            <w:rFonts w:ascii="楷体" w:eastAsia="楷体" w:hAnsi="楷体" w:hint="eastAsia"/>
            <w:sz w:val="28"/>
            <w:szCs w:val="28"/>
          </w:rPr>
          <w:delText>昨天我们刚辅导过《般若摄颂》。</w:delText>
        </w:r>
      </w:del>
    </w:p>
    <w:p w:rsidR="009C245E" w:rsidRPr="00B1313C" w:rsidDel="00F145D2" w:rsidRDefault="009C245E" w:rsidP="00B1313C">
      <w:pPr>
        <w:spacing w:line="360" w:lineRule="auto"/>
        <w:ind w:firstLine="570"/>
        <w:rPr>
          <w:del w:id="528" w:author="apple" w:date="2015-07-06T18:16:00Z"/>
          <w:rFonts w:ascii="楷体" w:eastAsia="楷体" w:hAnsi="楷体"/>
          <w:sz w:val="28"/>
          <w:szCs w:val="28"/>
        </w:rPr>
      </w:pPr>
      <w:del w:id="529" w:author="apple" w:date="2015-07-06T18:16:00Z">
        <w:r w:rsidRPr="00B1313C" w:rsidDel="00F145D2">
          <w:rPr>
            <w:rFonts w:ascii="楷体" w:eastAsia="楷体" w:hAnsi="楷体" w:hint="eastAsia"/>
            <w:sz w:val="28"/>
            <w:szCs w:val="28"/>
          </w:rPr>
          <w:delText>中观庄严论释第12课30-40分钟-一片禅心月</w:delText>
        </w:r>
      </w:del>
    </w:p>
    <w:p w:rsidR="00D06397" w:rsidRDefault="009C245E" w:rsidP="00B1313C">
      <w:pPr>
        <w:spacing w:line="360" w:lineRule="auto"/>
        <w:ind w:firstLine="570"/>
        <w:rPr>
          <w:ins w:id="530" w:author="apple" w:date="2015-07-06T18:18:00Z"/>
          <w:rFonts w:ascii="楷体" w:eastAsia="楷体" w:hAnsi="楷体"/>
          <w:sz w:val="28"/>
          <w:szCs w:val="28"/>
        </w:rPr>
      </w:pPr>
      <w:del w:id="531" w:author="apple" w:date="2015-07-06T18:16:00Z">
        <w:r w:rsidRPr="00B1313C" w:rsidDel="00F145D2">
          <w:rPr>
            <w:rFonts w:ascii="楷体" w:eastAsia="楷体" w:hAnsi="楷体" w:hint="eastAsia"/>
            <w:sz w:val="28"/>
            <w:szCs w:val="28"/>
          </w:rPr>
          <w:delText>29：57那么这样一种菩萨如果证悟了这样一种般若般罗密多，证悟了这样一种智慧度的话，不得作者不缘一切法，他也不得作者不缘一切法，</w:delText>
        </w:r>
      </w:del>
      <w:r w:rsidRPr="00B1313C">
        <w:rPr>
          <w:rFonts w:ascii="楷体" w:eastAsia="楷体" w:hAnsi="楷体" w:hint="eastAsia"/>
          <w:sz w:val="28"/>
          <w:szCs w:val="28"/>
        </w:rPr>
        <w:t>这个</w:t>
      </w:r>
      <w:ins w:id="532" w:author="apple" w:date="2015-07-06T18:17:00Z">
        <w:r w:rsidR="00F145D2">
          <w:rPr>
            <w:rFonts w:ascii="楷体" w:eastAsia="楷体" w:hAnsi="楷体" w:hint="eastAsia"/>
            <w:sz w:val="28"/>
            <w:szCs w:val="28"/>
          </w:rPr>
          <w:t>就</w:t>
        </w:r>
      </w:ins>
      <w:r w:rsidRPr="00B1313C">
        <w:rPr>
          <w:rFonts w:ascii="楷体" w:eastAsia="楷体" w:hAnsi="楷体" w:hint="eastAsia"/>
          <w:sz w:val="28"/>
          <w:szCs w:val="28"/>
        </w:rPr>
        <w:t>是昨天我们刚辅导的《般若摄颂》，《般若摄颂》当中也是讲到了作者不可得，然后就是说的他所修的道不可得，此处说的不得作者不缘一切法，那么作者实际上观察的时候，五</w:t>
      </w:r>
      <w:r w:rsidRPr="00B1313C">
        <w:rPr>
          <w:rFonts w:ascii="楷体" w:eastAsia="楷体" w:hAnsi="楷体" w:hint="eastAsia"/>
          <w:sz w:val="28"/>
          <w:szCs w:val="28"/>
        </w:rPr>
        <w:lastRenderedPageBreak/>
        <w:t>蕴上面根本得不到一个所谓的作者，如果没有这样的能修者，他也不可能有一个所修的佛法发心</w:t>
      </w:r>
      <w:ins w:id="533" w:author="apple" w:date="2015-07-06T18:17:00Z">
        <w:r w:rsidR="00D06397">
          <w:rPr>
            <w:rFonts w:ascii="楷体" w:eastAsia="楷体" w:hAnsi="楷体" w:hint="eastAsia"/>
            <w:sz w:val="28"/>
            <w:szCs w:val="28"/>
          </w:rPr>
          <w:t>啊、</w:t>
        </w:r>
      </w:ins>
      <w:r w:rsidRPr="00B1313C">
        <w:rPr>
          <w:rFonts w:ascii="楷体" w:eastAsia="楷体" w:hAnsi="楷体" w:hint="eastAsia"/>
          <w:sz w:val="28"/>
          <w:szCs w:val="28"/>
        </w:rPr>
        <w:t>教授</w:t>
      </w:r>
      <w:ins w:id="534" w:author="apple" w:date="2015-07-06T18:17:00Z">
        <w:r w:rsidR="00D06397">
          <w:rPr>
            <w:rFonts w:ascii="楷体" w:eastAsia="楷体" w:hAnsi="楷体" w:hint="eastAsia"/>
            <w:sz w:val="28"/>
            <w:szCs w:val="28"/>
          </w:rPr>
          <w:t>啊，</w:t>
        </w:r>
      </w:ins>
      <w:r w:rsidRPr="00B1313C">
        <w:rPr>
          <w:rFonts w:ascii="楷体" w:eastAsia="楷体" w:hAnsi="楷体" w:hint="eastAsia"/>
          <w:sz w:val="28"/>
          <w:szCs w:val="28"/>
        </w:rPr>
        <w:t>象这样的法也是根本不存在的，所以说不得作者也不缘一切法，此乃般若度之殊胜行，如果能够如是了，如是安住，这种就是般若度的殊胜行，这个《般若</w:t>
      </w:r>
      <w:ins w:id="535" w:author="apple" w:date="2015-07-06T18:18:00Z">
        <w:r w:rsidR="00D06397">
          <w:rPr>
            <w:rFonts w:ascii="楷体" w:eastAsia="楷体" w:hAnsi="楷体" w:hint="eastAsia"/>
            <w:sz w:val="28"/>
            <w:szCs w:val="28"/>
          </w:rPr>
          <w:t>摄</w:t>
        </w:r>
      </w:ins>
      <w:r w:rsidRPr="00B1313C">
        <w:rPr>
          <w:rFonts w:ascii="楷体" w:eastAsia="楷体" w:hAnsi="楷体" w:hint="eastAsia"/>
          <w:sz w:val="28"/>
          <w:szCs w:val="28"/>
        </w:rPr>
        <w:t>颂》中讲得很清楚</w:t>
      </w:r>
      <w:ins w:id="536" w:author="apple" w:date="2015-07-06T18:18:00Z">
        <w:r w:rsidR="00D06397">
          <w:rPr>
            <w:rFonts w:ascii="楷体" w:eastAsia="楷体" w:hAnsi="楷体" w:hint="eastAsia"/>
            <w:sz w:val="28"/>
            <w:szCs w:val="28"/>
          </w:rPr>
          <w:t>。</w:t>
        </w:r>
      </w:ins>
    </w:p>
    <w:p w:rsidR="00D06397" w:rsidRPr="00F523AE" w:rsidRDefault="00D06397" w:rsidP="00B1313C">
      <w:pPr>
        <w:spacing w:line="360" w:lineRule="auto"/>
        <w:ind w:firstLine="570"/>
        <w:rPr>
          <w:ins w:id="537" w:author="apple" w:date="2015-07-06T18:18:00Z"/>
          <w:rFonts w:ascii="楷体" w:eastAsia="楷体" w:hAnsi="楷体"/>
          <w:b/>
          <w:sz w:val="28"/>
          <w:szCs w:val="28"/>
          <w:rPrChange w:id="538" w:author="apple" w:date="2015-07-06T20:24:00Z">
            <w:rPr>
              <w:ins w:id="539" w:author="apple" w:date="2015-07-06T18:18:00Z"/>
              <w:rFonts w:ascii="楷体" w:eastAsia="楷体" w:hAnsi="楷体"/>
              <w:sz w:val="28"/>
              <w:szCs w:val="28"/>
            </w:rPr>
          </w:rPrChange>
        </w:rPr>
      </w:pPr>
      <w:ins w:id="540" w:author="apple" w:date="2015-07-06T18:18:00Z">
        <w:r w:rsidRPr="00F523AE">
          <w:rPr>
            <w:rFonts w:ascii="楷体" w:eastAsia="楷体" w:hAnsi="楷体" w:hint="eastAsia"/>
            <w:b/>
            <w:sz w:val="28"/>
            <w:szCs w:val="28"/>
            <w:rPrChange w:id="541" w:author="apple" w:date="2015-07-06T20:24:00Z">
              <w:rPr>
                <w:rFonts w:ascii="楷体" w:eastAsia="楷体" w:hAnsi="楷体" w:hint="eastAsia"/>
                <w:sz w:val="28"/>
                <w:szCs w:val="28"/>
              </w:rPr>
            </w:rPrChange>
          </w:rPr>
          <w:t>【</w:t>
        </w:r>
        <w:r w:rsidRPr="00F523AE">
          <w:rPr>
            <w:rFonts w:ascii="华文楷体" w:eastAsia="华文楷体" w:hAnsi="华文楷体" w:hint="eastAsia"/>
            <w:b/>
            <w:color w:val="000000"/>
            <w:sz w:val="28"/>
            <w:szCs w:val="28"/>
            <w:rPrChange w:id="542" w:author="apple" w:date="2015-07-06T20:24:00Z">
              <w:rPr>
                <w:rFonts w:ascii="华文楷体" w:eastAsia="华文楷体" w:hAnsi="华文楷体" w:hint="eastAsia"/>
                <w:color w:val="000000"/>
                <w:sz w:val="28"/>
                <w:szCs w:val="28"/>
              </w:rPr>
            </w:rPrChange>
          </w:rPr>
          <w:t>此境界唯一是远离四边戏论各别自证智慧的行境</w:t>
        </w:r>
        <w:r w:rsidRPr="00F523AE">
          <w:rPr>
            <w:rFonts w:hint="eastAsia"/>
            <w:b/>
            <w:color w:val="000000"/>
            <w:sz w:val="28"/>
            <w:szCs w:val="28"/>
            <w:rPrChange w:id="543" w:author="apple" w:date="2015-07-06T20:24:00Z">
              <w:rPr>
                <w:rFonts w:hint="eastAsia"/>
                <w:color w:val="000000"/>
                <w:sz w:val="28"/>
                <w:szCs w:val="28"/>
              </w:rPr>
            </w:rPrChange>
          </w:rPr>
          <w:t>,</w:t>
        </w:r>
        <w:r w:rsidRPr="00F523AE">
          <w:rPr>
            <w:rFonts w:ascii="华文楷体" w:eastAsia="华文楷体" w:hAnsi="华文楷体" w:hint="eastAsia"/>
            <w:b/>
            <w:color w:val="000000"/>
            <w:sz w:val="28"/>
            <w:szCs w:val="28"/>
            <w:rPrChange w:id="544" w:author="apple" w:date="2015-07-06T20:24:00Z">
              <w:rPr>
                <w:rFonts w:ascii="华文楷体" w:eastAsia="华文楷体" w:hAnsi="华文楷体" w:hint="eastAsia"/>
                <w:color w:val="000000"/>
                <w:sz w:val="28"/>
                <w:szCs w:val="28"/>
              </w:rPr>
            </w:rPrChange>
          </w:rPr>
          <w:t>而无法言表、 不可思议。</w:t>
        </w:r>
        <w:r w:rsidRPr="00F523AE">
          <w:rPr>
            <w:rFonts w:ascii="楷体" w:eastAsia="楷体" w:hAnsi="楷体" w:hint="eastAsia"/>
            <w:b/>
            <w:sz w:val="28"/>
            <w:szCs w:val="28"/>
            <w:rPrChange w:id="545" w:author="apple" w:date="2015-07-06T20:24:00Z">
              <w:rPr>
                <w:rFonts w:ascii="楷体" w:eastAsia="楷体" w:hAnsi="楷体" w:hint="eastAsia"/>
                <w:sz w:val="28"/>
                <w:szCs w:val="28"/>
              </w:rPr>
            </w:rPrChange>
          </w:rPr>
          <w:t>】</w:t>
        </w:r>
      </w:ins>
    </w:p>
    <w:p w:rsidR="001B1B55" w:rsidRDefault="009C245E" w:rsidP="00B1313C">
      <w:pPr>
        <w:spacing w:line="360" w:lineRule="auto"/>
        <w:ind w:firstLine="570"/>
        <w:rPr>
          <w:ins w:id="546" w:author="apple" w:date="2015-07-06T18:26:00Z"/>
          <w:rFonts w:ascii="楷体" w:eastAsia="楷体" w:hAnsi="楷体"/>
          <w:sz w:val="28"/>
          <w:szCs w:val="28"/>
        </w:rPr>
      </w:pPr>
      <w:del w:id="547" w:author="apple" w:date="2015-07-06T18:18:00Z">
        <w:r w:rsidRPr="00B1313C" w:rsidDel="00D06397">
          <w:rPr>
            <w:rFonts w:ascii="楷体" w:eastAsia="楷体" w:hAnsi="楷体" w:hint="eastAsia"/>
            <w:sz w:val="28"/>
            <w:szCs w:val="28"/>
          </w:rPr>
          <w:delText>，</w:delText>
        </w:r>
      </w:del>
      <w:del w:id="548" w:author="apple" w:date="2015-07-06T18:19:00Z">
        <w:r w:rsidRPr="00B1313C" w:rsidDel="00D06397">
          <w:rPr>
            <w:rFonts w:ascii="楷体" w:eastAsia="楷体" w:hAnsi="楷体" w:hint="eastAsia"/>
            <w:sz w:val="28"/>
            <w:szCs w:val="28"/>
          </w:rPr>
          <w:delText>此境界唯一是远离四边戏论，各别自证智慧的行境,而无法言表、不可思议。</w:delText>
        </w:r>
      </w:del>
      <w:r w:rsidRPr="00B1313C">
        <w:rPr>
          <w:rFonts w:ascii="楷体" w:eastAsia="楷体" w:hAnsi="楷体" w:hint="eastAsia"/>
          <w:sz w:val="28"/>
          <w:szCs w:val="28"/>
        </w:rPr>
        <w:t>那么这样一种境界是离开远离四边戏论的，各别自证的一种行境，所以说通过凡夫人的这样一种语言是无法言表的，通过凡夫人</w:t>
      </w:r>
      <w:del w:id="549" w:author="apple" w:date="2015-07-06T18:19:00Z">
        <w:r w:rsidRPr="00B1313C" w:rsidDel="00D06397">
          <w:rPr>
            <w:rFonts w:ascii="楷体" w:eastAsia="楷体" w:hAnsi="楷体" w:hint="eastAsia"/>
            <w:sz w:val="28"/>
            <w:szCs w:val="28"/>
          </w:rPr>
          <w:delText>的这样</w:delText>
        </w:r>
      </w:del>
      <w:r w:rsidRPr="00B1313C">
        <w:rPr>
          <w:rFonts w:ascii="楷体" w:eastAsia="楷体" w:hAnsi="楷体" w:hint="eastAsia"/>
          <w:sz w:val="28"/>
          <w:szCs w:val="28"/>
        </w:rPr>
        <w:t>的分别念是不可思议的，不可思议的，他完全是离开四边戏论，平时我们讲的话众生的所有</w:t>
      </w:r>
      <w:ins w:id="550" w:author="apple" w:date="2015-07-06T18:19:00Z">
        <w:r w:rsidR="00D06397">
          <w:rPr>
            <w:rFonts w:ascii="楷体" w:eastAsia="楷体" w:hAnsi="楷体" w:hint="eastAsia"/>
            <w:sz w:val="28"/>
            <w:szCs w:val="28"/>
          </w:rPr>
          <w:t>的</w:t>
        </w:r>
      </w:ins>
      <w:r w:rsidRPr="00B1313C">
        <w:rPr>
          <w:rFonts w:ascii="楷体" w:eastAsia="楷体" w:hAnsi="楷体" w:hint="eastAsia"/>
          <w:sz w:val="28"/>
          <w:szCs w:val="28"/>
        </w:rPr>
        <w:t>分别</w:t>
      </w:r>
      <w:ins w:id="551" w:author="apple" w:date="2015-07-06T18:19:00Z">
        <w:r w:rsidR="00D06397">
          <w:rPr>
            <w:rFonts w:ascii="楷体" w:eastAsia="楷体" w:hAnsi="楷体" w:hint="eastAsia"/>
            <w:sz w:val="28"/>
            <w:szCs w:val="28"/>
          </w:rPr>
          <w:t>，</w:t>
        </w:r>
      </w:ins>
      <w:r w:rsidRPr="00B1313C">
        <w:rPr>
          <w:rFonts w:ascii="楷体" w:eastAsia="楷体" w:hAnsi="楷体" w:hint="eastAsia"/>
          <w:sz w:val="28"/>
          <w:szCs w:val="28"/>
        </w:rPr>
        <w:t>都包括在四边当中，有无是非的四边当中，包括在有无是非的四边当中</w:t>
      </w:r>
      <w:ins w:id="552" w:author="apple" w:date="2015-07-06T18:19:00Z">
        <w:r w:rsidR="00D06397">
          <w:rPr>
            <w:rFonts w:ascii="楷体" w:eastAsia="楷体" w:hAnsi="楷体" w:hint="eastAsia"/>
            <w:sz w:val="28"/>
            <w:szCs w:val="28"/>
          </w:rPr>
          <w:t>。</w:t>
        </w:r>
      </w:ins>
      <w:del w:id="553" w:author="apple" w:date="2015-07-06T18:19:00Z">
        <w:r w:rsidRPr="00B1313C" w:rsidDel="00D06397">
          <w:rPr>
            <w:rFonts w:ascii="楷体" w:eastAsia="楷体" w:hAnsi="楷体" w:hint="eastAsia"/>
            <w:sz w:val="28"/>
            <w:szCs w:val="28"/>
          </w:rPr>
          <w:delText>，</w:delText>
        </w:r>
      </w:del>
      <w:r w:rsidRPr="00B1313C">
        <w:rPr>
          <w:rFonts w:ascii="楷体" w:eastAsia="楷体" w:hAnsi="楷体" w:hint="eastAsia"/>
          <w:sz w:val="28"/>
          <w:szCs w:val="28"/>
        </w:rPr>
        <w:t>所以说我们众生凡夫的分别念只要一动，只要一动</w:t>
      </w:r>
      <w:ins w:id="554" w:author="apple" w:date="2015-07-06T18:20:00Z">
        <w:r w:rsidR="00D06397">
          <w:rPr>
            <w:rFonts w:ascii="楷体" w:eastAsia="楷体" w:hAnsi="楷体" w:hint="eastAsia"/>
            <w:sz w:val="28"/>
            <w:szCs w:val="28"/>
          </w:rPr>
          <w:t>这个</w:t>
        </w:r>
      </w:ins>
      <w:r w:rsidRPr="00B1313C">
        <w:rPr>
          <w:rFonts w:ascii="楷体" w:eastAsia="楷体" w:hAnsi="楷体" w:hint="eastAsia"/>
          <w:sz w:val="28"/>
          <w:szCs w:val="28"/>
        </w:rPr>
        <w:t>分别念</w:t>
      </w:r>
      <w:ins w:id="555" w:author="apple" w:date="2015-07-06T18:20:00Z">
        <w:r w:rsidR="00D06397">
          <w:rPr>
            <w:rFonts w:ascii="楷体" w:eastAsia="楷体" w:hAnsi="楷体" w:hint="eastAsia"/>
            <w:sz w:val="28"/>
            <w:szCs w:val="28"/>
          </w:rPr>
          <w:t>，</w:t>
        </w:r>
      </w:ins>
      <w:r w:rsidRPr="00B1313C">
        <w:rPr>
          <w:rFonts w:ascii="楷体" w:eastAsia="楷体" w:hAnsi="楷体" w:hint="eastAsia"/>
          <w:sz w:val="28"/>
          <w:szCs w:val="28"/>
        </w:rPr>
        <w:t>肯定落入四边，要么就是有边，要么就是无边，要么就是亦有亦无，要么就是非有非无，所以四边戏论实际上是代表一切众生所有分别，一切众生粗粗细细的分别所以乃至于我们</w:t>
      </w:r>
      <w:ins w:id="556" w:author="apple" w:date="2015-07-06T18:23:00Z">
        <w:r w:rsidR="00D06397">
          <w:rPr>
            <w:rFonts w:ascii="楷体" w:eastAsia="楷体" w:hAnsi="楷体" w:hint="eastAsia"/>
            <w:sz w:val="28"/>
            <w:szCs w:val="28"/>
          </w:rPr>
          <w:t>再</w:t>
        </w:r>
      </w:ins>
      <w:r w:rsidRPr="00B1313C">
        <w:rPr>
          <w:rFonts w:ascii="楷体" w:eastAsia="楷体" w:hAnsi="楷体" w:hint="eastAsia"/>
          <w:sz w:val="28"/>
          <w:szCs w:val="28"/>
        </w:rPr>
        <w:t>通过分别念去思考的时候，乃至于我们打坐通过分别念</w:t>
      </w:r>
      <w:ins w:id="557" w:author="apple" w:date="2015-07-06T18:23:00Z">
        <w:r w:rsidR="00D06397">
          <w:rPr>
            <w:rFonts w:ascii="楷体" w:eastAsia="楷体" w:hAnsi="楷体" w:hint="eastAsia"/>
            <w:sz w:val="28"/>
            <w:szCs w:val="28"/>
          </w:rPr>
          <w:t>去再</w:t>
        </w:r>
      </w:ins>
      <w:del w:id="558" w:author="apple" w:date="2015-07-06T18:23:00Z">
        <w:r w:rsidRPr="00B1313C" w:rsidDel="00D06397">
          <w:rPr>
            <w:rFonts w:ascii="楷体" w:eastAsia="楷体" w:hAnsi="楷体" w:hint="eastAsia"/>
            <w:sz w:val="28"/>
            <w:szCs w:val="28"/>
          </w:rPr>
          <w:delText>在</w:delText>
        </w:r>
      </w:del>
      <w:r w:rsidRPr="00B1313C">
        <w:rPr>
          <w:rFonts w:ascii="楷体" w:eastAsia="楷体" w:hAnsi="楷体" w:hint="eastAsia"/>
          <w:sz w:val="28"/>
          <w:szCs w:val="28"/>
        </w:rPr>
        <w:t>修法的时候，都还是在四边当中在转，在四边当中在转，当然在四边当中我们前面分析过，这些四边的分别念有些是可以入道的，有些可以帮助我们入道的，有些</w:t>
      </w:r>
      <w:ins w:id="559" w:author="apple" w:date="2015-07-06T18:23:00Z">
        <w:r w:rsidR="00D06397">
          <w:rPr>
            <w:rFonts w:ascii="楷体" w:eastAsia="楷体" w:hAnsi="楷体" w:hint="eastAsia"/>
            <w:sz w:val="28"/>
            <w:szCs w:val="28"/>
          </w:rPr>
          <w:t>呢</w:t>
        </w:r>
      </w:ins>
      <w:r w:rsidRPr="00B1313C">
        <w:rPr>
          <w:rFonts w:ascii="楷体" w:eastAsia="楷体" w:hAnsi="楷体" w:hint="eastAsia"/>
          <w:sz w:val="28"/>
          <w:szCs w:val="28"/>
        </w:rPr>
        <w:t>是可以障道的，这个方面善和恶当然是有差别，但从究竟</w:t>
      </w:r>
      <w:ins w:id="560" w:author="apple" w:date="2015-07-06T18:24:00Z">
        <w:r w:rsidR="00D06397">
          <w:rPr>
            <w:rFonts w:ascii="楷体" w:eastAsia="楷体" w:hAnsi="楷体" w:hint="eastAsia"/>
            <w:sz w:val="28"/>
            <w:szCs w:val="28"/>
          </w:rPr>
          <w:t>的角度</w:t>
        </w:r>
      </w:ins>
      <w:r w:rsidRPr="00B1313C">
        <w:rPr>
          <w:rFonts w:ascii="楷体" w:eastAsia="楷体" w:hAnsi="楷体" w:hint="eastAsia"/>
          <w:sz w:val="28"/>
          <w:szCs w:val="28"/>
        </w:rPr>
        <w:t>来讲</w:t>
      </w:r>
      <w:ins w:id="561" w:author="apple" w:date="2015-07-06T18:24:00Z">
        <w:r w:rsidR="00D06397">
          <w:rPr>
            <w:rFonts w:ascii="楷体" w:eastAsia="楷体" w:hAnsi="楷体" w:hint="eastAsia"/>
            <w:sz w:val="28"/>
            <w:szCs w:val="28"/>
          </w:rPr>
          <w:t>，</w:t>
        </w:r>
      </w:ins>
      <w:r w:rsidRPr="00B1313C">
        <w:rPr>
          <w:rFonts w:ascii="楷体" w:eastAsia="楷体" w:hAnsi="楷体" w:hint="eastAsia"/>
          <w:sz w:val="28"/>
          <w:szCs w:val="28"/>
        </w:rPr>
        <w:t>毕竟是四边戏论当中，如果你不远离</w:t>
      </w:r>
      <w:ins w:id="562" w:author="apple" w:date="2015-07-06T18:24:00Z">
        <w:r w:rsidR="00D06397">
          <w:rPr>
            <w:rFonts w:ascii="楷体" w:eastAsia="楷体" w:hAnsi="楷体" w:hint="eastAsia"/>
            <w:sz w:val="28"/>
            <w:szCs w:val="28"/>
          </w:rPr>
          <w:t>这个</w:t>
        </w:r>
      </w:ins>
      <w:r w:rsidRPr="00B1313C">
        <w:rPr>
          <w:rFonts w:ascii="楷体" w:eastAsia="楷体" w:hAnsi="楷体" w:hint="eastAsia"/>
          <w:sz w:val="28"/>
          <w:szCs w:val="28"/>
        </w:rPr>
        <w:t>四边戏论就没办法生起各别自证</w:t>
      </w:r>
      <w:ins w:id="563" w:author="apple" w:date="2015-07-06T18:24:00Z">
        <w:r w:rsidR="00D06397">
          <w:rPr>
            <w:rFonts w:ascii="楷体" w:eastAsia="楷体" w:hAnsi="楷体" w:hint="eastAsia"/>
            <w:sz w:val="28"/>
            <w:szCs w:val="28"/>
          </w:rPr>
          <w:t>的</w:t>
        </w:r>
      </w:ins>
      <w:r w:rsidRPr="00B1313C">
        <w:rPr>
          <w:rFonts w:ascii="楷体" w:eastAsia="楷体" w:hAnsi="楷体" w:hint="eastAsia"/>
          <w:sz w:val="28"/>
          <w:szCs w:val="28"/>
        </w:rPr>
        <w:t>智慧，没办法各别生起自证智慧就没办法去超越凡夫行为，是这样的</w:t>
      </w:r>
      <w:ins w:id="564" w:author="apple" w:date="2015-07-06T18:24:00Z">
        <w:r w:rsidR="00D06397">
          <w:rPr>
            <w:rFonts w:ascii="楷体" w:eastAsia="楷体" w:hAnsi="楷体" w:hint="eastAsia"/>
            <w:sz w:val="28"/>
            <w:szCs w:val="28"/>
          </w:rPr>
          <w:t>。</w:t>
        </w:r>
      </w:ins>
      <w:del w:id="565" w:author="apple" w:date="2015-07-06T18:24:00Z">
        <w:r w:rsidRPr="00B1313C" w:rsidDel="00D06397">
          <w:rPr>
            <w:rFonts w:ascii="楷体" w:eastAsia="楷体" w:hAnsi="楷体" w:hint="eastAsia"/>
            <w:sz w:val="28"/>
            <w:szCs w:val="28"/>
          </w:rPr>
          <w:delText>，</w:delText>
        </w:r>
      </w:del>
      <w:r w:rsidRPr="00B1313C">
        <w:rPr>
          <w:rFonts w:ascii="楷体" w:eastAsia="楷体" w:hAnsi="楷体" w:hint="eastAsia"/>
          <w:sz w:val="28"/>
          <w:szCs w:val="28"/>
        </w:rPr>
        <w:t>所以说此境界是远离四边戏论，各别自证智</w:t>
      </w:r>
      <w:r w:rsidRPr="00B1313C">
        <w:rPr>
          <w:rFonts w:ascii="楷体" w:eastAsia="楷体" w:hAnsi="楷体" w:hint="eastAsia"/>
          <w:sz w:val="28"/>
          <w:szCs w:val="28"/>
        </w:rPr>
        <w:lastRenderedPageBreak/>
        <w:t>慧的境界,他是无法言表、不可思议。</w:t>
      </w:r>
      <w:ins w:id="566" w:author="apple" w:date="2015-07-06T18:24:00Z">
        <w:r w:rsidR="00D06397">
          <w:rPr>
            <w:rFonts w:ascii="楷体" w:eastAsia="楷体" w:hAnsi="楷体" w:hint="eastAsia"/>
            <w:sz w:val="28"/>
            <w:szCs w:val="28"/>
          </w:rPr>
          <w:t>实际上</w:t>
        </w:r>
      </w:ins>
      <w:del w:id="567" w:author="apple" w:date="2015-07-06T18:24:00Z">
        <w:r w:rsidRPr="00B1313C" w:rsidDel="00D06397">
          <w:rPr>
            <w:rFonts w:ascii="楷体" w:eastAsia="楷体" w:hAnsi="楷体" w:hint="eastAsia"/>
            <w:sz w:val="28"/>
            <w:szCs w:val="28"/>
          </w:rPr>
          <w:delText>所以他</w:delText>
        </w:r>
      </w:del>
      <w:r w:rsidRPr="00B1313C">
        <w:rPr>
          <w:rFonts w:ascii="楷体" w:eastAsia="楷体" w:hAnsi="楷体" w:hint="eastAsia"/>
          <w:sz w:val="28"/>
          <w:szCs w:val="28"/>
        </w:rPr>
        <w:t>从一个角度来讲我们所抉择的一切万法，必需要彻彻底底的抉择，一定要从色法乃至于一切智智</w:t>
      </w:r>
      <w:ins w:id="568" w:author="apple" w:date="2015-07-06T18:24:00Z">
        <w:r w:rsidR="00D06397">
          <w:rPr>
            <w:rFonts w:ascii="楷体" w:eastAsia="楷体" w:hAnsi="楷体" w:hint="eastAsia"/>
            <w:sz w:val="28"/>
            <w:szCs w:val="28"/>
          </w:rPr>
          <w:t>、</w:t>
        </w:r>
      </w:ins>
      <w:r w:rsidRPr="00B1313C">
        <w:rPr>
          <w:rFonts w:ascii="楷体" w:eastAsia="楷体" w:hAnsi="楷体" w:hint="eastAsia"/>
          <w:sz w:val="28"/>
          <w:szCs w:val="28"/>
        </w:rPr>
        <w:t>乃至于一切如来藏的本性如来藏的光明部分都要做抉择，都要了知这一切万法都是本性空的，从他这样一种显现方面也必需要了知这个显现也是空性的</w:t>
      </w:r>
      <w:ins w:id="569" w:author="apple" w:date="2015-07-06T18:25:00Z">
        <w:r w:rsidR="00D06397">
          <w:rPr>
            <w:rFonts w:ascii="楷体" w:eastAsia="楷体" w:hAnsi="楷体" w:hint="eastAsia"/>
            <w:sz w:val="28"/>
            <w:szCs w:val="28"/>
          </w:rPr>
          <w:t>。</w:t>
        </w:r>
      </w:ins>
      <w:del w:id="570" w:author="apple" w:date="2015-07-06T18:25:00Z">
        <w:r w:rsidRPr="00B1313C" w:rsidDel="00D06397">
          <w:rPr>
            <w:rFonts w:ascii="楷体" w:eastAsia="楷体" w:hAnsi="楷体" w:hint="eastAsia"/>
            <w:sz w:val="28"/>
            <w:szCs w:val="28"/>
          </w:rPr>
          <w:delText>，</w:delText>
        </w:r>
      </w:del>
      <w:r w:rsidRPr="00B1313C">
        <w:rPr>
          <w:rFonts w:ascii="楷体" w:eastAsia="楷体" w:hAnsi="楷体" w:hint="eastAsia"/>
          <w:sz w:val="28"/>
          <w:szCs w:val="28"/>
        </w:rPr>
        <w:t>从他的空性方面也要了知空性也是空性的，所以他的亦有亦无</w:t>
      </w:r>
      <w:ins w:id="571" w:author="apple" w:date="2015-07-06T18:25:00Z">
        <w:r w:rsidR="00D06397">
          <w:rPr>
            <w:rFonts w:ascii="楷体" w:eastAsia="楷体" w:hAnsi="楷体" w:hint="eastAsia"/>
            <w:sz w:val="28"/>
            <w:szCs w:val="28"/>
          </w:rPr>
          <w:t>、</w:t>
        </w:r>
      </w:ins>
      <w:r w:rsidRPr="00B1313C">
        <w:rPr>
          <w:rFonts w:ascii="楷体" w:eastAsia="楷体" w:hAnsi="楷体" w:hint="eastAsia"/>
          <w:sz w:val="28"/>
          <w:szCs w:val="28"/>
        </w:rPr>
        <w:t>非有非无全部都不存在，这在抉择见的时候不可有丝毫的马虎，在抉择见的时候所有的法都必需要详尽的抉择</w:t>
      </w:r>
      <w:ins w:id="572" w:author="apple" w:date="2015-07-06T18:25:00Z">
        <w:r w:rsidR="00D06397">
          <w:rPr>
            <w:rFonts w:ascii="楷体" w:eastAsia="楷体" w:hAnsi="楷体" w:hint="eastAsia"/>
            <w:sz w:val="28"/>
            <w:szCs w:val="28"/>
          </w:rPr>
          <w:t>，</w:t>
        </w:r>
      </w:ins>
      <w:r w:rsidRPr="00B1313C">
        <w:rPr>
          <w:rFonts w:ascii="楷体" w:eastAsia="楷体" w:hAnsi="楷体" w:hint="eastAsia"/>
          <w:sz w:val="28"/>
          <w:szCs w:val="28"/>
        </w:rPr>
        <w:t>都</w:t>
      </w:r>
      <w:del w:id="573" w:author="apple" w:date="2015-07-06T18:25:00Z">
        <w:r w:rsidRPr="00B1313C" w:rsidDel="00D06397">
          <w:rPr>
            <w:rFonts w:ascii="楷体" w:eastAsia="楷体" w:hAnsi="楷体" w:hint="eastAsia"/>
            <w:sz w:val="28"/>
            <w:szCs w:val="28"/>
          </w:rPr>
          <w:delText>必需</w:delText>
        </w:r>
      </w:del>
      <w:r w:rsidRPr="00B1313C">
        <w:rPr>
          <w:rFonts w:ascii="楷体" w:eastAsia="楷体" w:hAnsi="楷体" w:hint="eastAsia"/>
          <w:sz w:val="28"/>
          <w:szCs w:val="28"/>
        </w:rPr>
        <w:t>要打破对他的执著，在讲修的时候也是讲到了在修的时候他的不可思议的，他的不可思议的，象这样一种本体来讲</w:t>
      </w:r>
      <w:ins w:id="574" w:author="apple" w:date="2015-07-06T18:25:00Z">
        <w:r w:rsidR="00D06397">
          <w:rPr>
            <w:rFonts w:ascii="楷体" w:eastAsia="楷体" w:hAnsi="楷体" w:hint="eastAsia"/>
            <w:sz w:val="28"/>
            <w:szCs w:val="28"/>
          </w:rPr>
          <w:t>。</w:t>
        </w:r>
      </w:ins>
      <w:del w:id="575" w:author="apple" w:date="2015-07-06T18:25:00Z">
        <w:r w:rsidRPr="00B1313C" w:rsidDel="00D06397">
          <w:rPr>
            <w:rFonts w:ascii="楷体" w:eastAsia="楷体" w:hAnsi="楷体" w:hint="eastAsia"/>
            <w:sz w:val="28"/>
            <w:szCs w:val="28"/>
          </w:rPr>
          <w:delText>，</w:delText>
        </w:r>
      </w:del>
      <w:r w:rsidRPr="00B1313C">
        <w:rPr>
          <w:rFonts w:ascii="楷体" w:eastAsia="楷体" w:hAnsi="楷体" w:hint="eastAsia"/>
          <w:sz w:val="28"/>
          <w:szCs w:val="28"/>
        </w:rPr>
        <w:t>如果我们还在可思议方面，实际上这不是一个殊胜的正见，所以说</w:t>
      </w:r>
      <w:ins w:id="576" w:author="apple" w:date="2015-07-06T18:25:00Z">
        <w:r w:rsidR="00D06397">
          <w:rPr>
            <w:rFonts w:ascii="楷体" w:eastAsia="楷体" w:hAnsi="楷体" w:hint="eastAsia"/>
            <w:sz w:val="28"/>
            <w:szCs w:val="28"/>
          </w:rPr>
          <w:t>真正</w:t>
        </w:r>
      </w:ins>
      <w:r w:rsidRPr="00B1313C">
        <w:rPr>
          <w:rFonts w:ascii="楷体" w:eastAsia="楷体" w:hAnsi="楷体" w:hint="eastAsia"/>
          <w:sz w:val="28"/>
          <w:szCs w:val="28"/>
        </w:rPr>
        <w:t>修的时候我们就是要把这样一种分别念，前面我们再再讲过，我们在修的时候就是要把我们自己的分别念息灭息灭再息灭，他不是说累积累积再累积，就是说我在修</w:t>
      </w:r>
      <w:ins w:id="577" w:author="apple" w:date="2015-07-06T18:25:00Z">
        <w:r w:rsidR="00D06397">
          <w:rPr>
            <w:rFonts w:ascii="楷体" w:eastAsia="楷体" w:hAnsi="楷体" w:hint="eastAsia"/>
            <w:sz w:val="28"/>
            <w:szCs w:val="28"/>
          </w:rPr>
          <w:t>、</w:t>
        </w:r>
      </w:ins>
      <w:r w:rsidRPr="00B1313C">
        <w:rPr>
          <w:rFonts w:ascii="楷体" w:eastAsia="楷体" w:hAnsi="楷体" w:hint="eastAsia"/>
          <w:sz w:val="28"/>
          <w:szCs w:val="28"/>
        </w:rPr>
        <w:t>我在缘一个法，我在缘一个法我得到什么我看到什么了，这个</w:t>
      </w:r>
      <w:ins w:id="578" w:author="apple" w:date="2015-07-06T18:25:00Z">
        <w:r w:rsidR="00D06397">
          <w:rPr>
            <w:rFonts w:ascii="楷体" w:eastAsia="楷体" w:hAnsi="楷体" w:hint="eastAsia"/>
            <w:sz w:val="28"/>
            <w:szCs w:val="28"/>
          </w:rPr>
          <w:t xml:space="preserve">方面 </w:t>
        </w:r>
      </w:ins>
      <w:del w:id="579" w:author="apple" w:date="2015-07-06T18:25:00Z">
        <w:r w:rsidRPr="00B1313C" w:rsidDel="00D06397">
          <w:rPr>
            <w:rFonts w:ascii="楷体" w:eastAsia="楷体" w:hAnsi="楷体" w:hint="eastAsia"/>
            <w:sz w:val="28"/>
            <w:szCs w:val="28"/>
          </w:rPr>
          <w:delText>观点</w:delText>
        </w:r>
      </w:del>
      <w:r w:rsidRPr="00B1313C">
        <w:rPr>
          <w:rFonts w:ascii="楷体" w:eastAsia="楷体" w:hAnsi="楷体" w:hint="eastAsia"/>
          <w:sz w:val="28"/>
          <w:szCs w:val="28"/>
        </w:rPr>
        <w:t>不是的，实际上</w:t>
      </w:r>
      <w:ins w:id="580" w:author="apple" w:date="2015-07-06T18:25:00Z">
        <w:r w:rsidR="00D06397">
          <w:rPr>
            <w:rFonts w:ascii="楷体" w:eastAsia="楷体" w:hAnsi="楷体" w:hint="eastAsia"/>
            <w:sz w:val="28"/>
            <w:szCs w:val="28"/>
          </w:rPr>
          <w:t>是</w:t>
        </w:r>
      </w:ins>
      <w:r w:rsidRPr="00B1313C">
        <w:rPr>
          <w:rFonts w:ascii="楷体" w:eastAsia="楷体" w:hAnsi="楷体" w:hint="eastAsia"/>
          <w:sz w:val="28"/>
          <w:szCs w:val="28"/>
        </w:rPr>
        <w:t>把你的分别念逐渐逐渐息灭，从有边息灭到无边，然后</w:t>
      </w:r>
      <w:ins w:id="581" w:author="apple" w:date="2015-07-06T18:26:00Z">
        <w:r w:rsidR="00D06397">
          <w:rPr>
            <w:rFonts w:ascii="楷体" w:eastAsia="楷体" w:hAnsi="楷体" w:hint="eastAsia"/>
            <w:sz w:val="28"/>
            <w:szCs w:val="28"/>
          </w:rPr>
          <w:t>再</w:t>
        </w:r>
      </w:ins>
      <w:r w:rsidRPr="00B1313C">
        <w:rPr>
          <w:rFonts w:ascii="楷体" w:eastAsia="楷体" w:hAnsi="楷体" w:hint="eastAsia"/>
          <w:sz w:val="28"/>
          <w:szCs w:val="28"/>
        </w:rPr>
        <w:t>逐渐逐渐息灭下去之后，这个方面就说一旦分别念寂灭的时候，不可思议的智慧就显现出来了</w:t>
      </w:r>
      <w:ins w:id="582" w:author="apple" w:date="2015-07-06T18:26:00Z">
        <w:r w:rsidR="00D06397">
          <w:rPr>
            <w:rFonts w:ascii="楷体" w:eastAsia="楷体" w:hAnsi="楷体" w:hint="eastAsia"/>
            <w:sz w:val="28"/>
            <w:szCs w:val="28"/>
          </w:rPr>
          <w:t>。</w:t>
        </w:r>
      </w:ins>
      <w:del w:id="583" w:author="apple" w:date="2015-07-06T18:26:00Z">
        <w:r w:rsidRPr="00B1313C" w:rsidDel="00D06397">
          <w:rPr>
            <w:rFonts w:ascii="楷体" w:eastAsia="楷体" w:hAnsi="楷体" w:hint="eastAsia"/>
            <w:sz w:val="28"/>
            <w:szCs w:val="28"/>
          </w:rPr>
          <w:delText>，</w:delText>
        </w:r>
      </w:del>
      <w:r w:rsidRPr="00B1313C">
        <w:rPr>
          <w:rFonts w:ascii="楷体" w:eastAsia="楷体" w:hAnsi="楷体" w:hint="eastAsia"/>
          <w:sz w:val="28"/>
          <w:szCs w:val="28"/>
        </w:rPr>
        <w:t>这个时候才可以真正通过一个</w:t>
      </w:r>
      <w:ins w:id="584" w:author="apple" w:date="2015-07-06T18:26:00Z">
        <w:r w:rsidR="00D06397">
          <w:rPr>
            <w:rFonts w:ascii="楷体" w:eastAsia="楷体" w:hAnsi="楷体" w:hint="eastAsia"/>
            <w:sz w:val="28"/>
            <w:szCs w:val="28"/>
          </w:rPr>
          <w:t>：</w:t>
        </w:r>
      </w:ins>
      <w:r w:rsidRPr="00B1313C">
        <w:rPr>
          <w:rFonts w:ascii="楷体" w:eastAsia="楷体" w:hAnsi="楷体" w:hint="eastAsia"/>
          <w:sz w:val="28"/>
          <w:szCs w:val="28"/>
        </w:rPr>
        <w:t>哦这个就是不可思议的各别自证的行境</w:t>
      </w:r>
      <w:ins w:id="585" w:author="apple" w:date="2015-07-06T18:26:00Z">
        <w:r w:rsidR="00D06397">
          <w:rPr>
            <w:rFonts w:ascii="楷体" w:eastAsia="楷体" w:hAnsi="楷体" w:hint="eastAsia"/>
            <w:sz w:val="28"/>
            <w:szCs w:val="28"/>
          </w:rPr>
          <w:t>。</w:t>
        </w:r>
      </w:ins>
      <w:del w:id="586" w:author="apple" w:date="2015-07-06T18:26:00Z">
        <w:r w:rsidRPr="00B1313C" w:rsidDel="00D06397">
          <w:rPr>
            <w:rFonts w:ascii="楷体" w:eastAsia="楷体" w:hAnsi="楷体" w:hint="eastAsia"/>
            <w:sz w:val="28"/>
            <w:szCs w:val="28"/>
          </w:rPr>
          <w:delText>，</w:delText>
        </w:r>
      </w:del>
      <w:r w:rsidRPr="00B1313C">
        <w:rPr>
          <w:rFonts w:ascii="楷体" w:eastAsia="楷体" w:hAnsi="楷体" w:hint="eastAsia"/>
          <w:sz w:val="28"/>
          <w:szCs w:val="28"/>
        </w:rPr>
        <w:t>所以只要有分别念的时候不可能显现智慧，显现智慧肯定是完全息灭分别念的状态当中，完全这样的状态才可以真正的显现</w:t>
      </w:r>
      <w:ins w:id="587" w:author="apple" w:date="2015-07-06T18:26:00Z">
        <w:r w:rsidR="00D06397">
          <w:rPr>
            <w:rFonts w:ascii="楷体" w:eastAsia="楷体" w:hAnsi="楷体" w:hint="eastAsia"/>
            <w:sz w:val="28"/>
            <w:szCs w:val="28"/>
          </w:rPr>
          <w:t>。</w:t>
        </w:r>
      </w:ins>
      <w:del w:id="588" w:author="apple" w:date="2015-07-06T18:26:00Z">
        <w:r w:rsidRPr="00B1313C" w:rsidDel="00D06397">
          <w:rPr>
            <w:rFonts w:ascii="楷体" w:eastAsia="楷体" w:hAnsi="楷体" w:hint="eastAsia"/>
            <w:sz w:val="28"/>
            <w:szCs w:val="28"/>
          </w:rPr>
          <w:delText>，</w:delText>
        </w:r>
      </w:del>
      <w:r w:rsidRPr="00B1313C">
        <w:rPr>
          <w:rFonts w:ascii="楷体" w:eastAsia="楷体" w:hAnsi="楷体" w:hint="eastAsia"/>
          <w:sz w:val="28"/>
          <w:szCs w:val="28"/>
        </w:rPr>
        <w:t>这个方面就讲到我们修行的方向，修行的方向实际上就是这样一种方向，为什么我们要再</w:t>
      </w:r>
      <w:ins w:id="589" w:author="apple" w:date="2015-07-06T18:26:00Z">
        <w:r w:rsidR="001B1B55">
          <w:rPr>
            <w:rFonts w:ascii="楷体" w:eastAsia="楷体" w:hAnsi="楷体" w:hint="eastAsia"/>
            <w:sz w:val="28"/>
            <w:szCs w:val="28"/>
          </w:rPr>
          <w:t>再</w:t>
        </w:r>
      </w:ins>
      <w:del w:id="590" w:author="apple" w:date="2015-07-06T18:26:00Z">
        <w:r w:rsidRPr="00B1313C" w:rsidDel="001B1B55">
          <w:rPr>
            <w:rFonts w:ascii="楷体" w:eastAsia="楷体" w:hAnsi="楷体" w:hint="eastAsia"/>
            <w:sz w:val="28"/>
            <w:szCs w:val="28"/>
          </w:rPr>
          <w:delText>瑞</w:delText>
        </w:r>
      </w:del>
      <w:r w:rsidRPr="00B1313C">
        <w:rPr>
          <w:rFonts w:ascii="楷体" w:eastAsia="楷体" w:hAnsi="楷体" w:hint="eastAsia"/>
          <w:sz w:val="28"/>
          <w:szCs w:val="28"/>
        </w:rPr>
        <w:t>讲到这个问题呢，实际上如果你要修正行，这个方面不是说我们修前行，</w:t>
      </w:r>
      <w:ins w:id="591" w:author="apple" w:date="2015-07-06T18:26:00Z">
        <w:r w:rsidR="001B1B55">
          <w:rPr>
            <w:rFonts w:ascii="楷体" w:eastAsia="楷体" w:hAnsi="楷体" w:hint="eastAsia"/>
            <w:sz w:val="28"/>
            <w:szCs w:val="28"/>
          </w:rPr>
          <w:t>你</w:t>
        </w:r>
      </w:ins>
      <w:r w:rsidRPr="00B1313C">
        <w:rPr>
          <w:rFonts w:ascii="楷体" w:eastAsia="楷体" w:hAnsi="楷体" w:hint="eastAsia"/>
          <w:sz w:val="28"/>
          <w:szCs w:val="28"/>
        </w:rPr>
        <w:t>修这样一种观察，修这样一种暇满难得，不是说这个，如果真正要修行中观的正</w:t>
      </w:r>
      <w:r w:rsidRPr="00B1313C">
        <w:rPr>
          <w:rFonts w:ascii="楷体" w:eastAsia="楷体" w:hAnsi="楷体" w:hint="eastAsia"/>
          <w:sz w:val="28"/>
          <w:szCs w:val="28"/>
        </w:rPr>
        <w:lastRenderedPageBreak/>
        <w:t>行的话，实际上就是必</w:t>
      </w:r>
      <w:ins w:id="592" w:author="apple" w:date="2015-07-06T18:26:00Z">
        <w:r w:rsidR="001B1B55">
          <w:rPr>
            <w:rFonts w:ascii="楷体" w:eastAsia="楷体" w:hAnsi="楷体" w:hint="eastAsia"/>
            <w:sz w:val="28"/>
            <w:szCs w:val="28"/>
          </w:rPr>
          <w:t>须</w:t>
        </w:r>
      </w:ins>
      <w:del w:id="593" w:author="apple" w:date="2015-07-06T18:26:00Z">
        <w:r w:rsidRPr="00B1313C" w:rsidDel="001B1B55">
          <w:rPr>
            <w:rFonts w:ascii="楷体" w:eastAsia="楷体" w:hAnsi="楷体" w:hint="eastAsia"/>
            <w:sz w:val="28"/>
            <w:szCs w:val="28"/>
          </w:rPr>
          <w:delText>需</w:delText>
        </w:r>
      </w:del>
      <w:r w:rsidRPr="00B1313C">
        <w:rPr>
          <w:rFonts w:ascii="楷体" w:eastAsia="楷体" w:hAnsi="楷体" w:hint="eastAsia"/>
          <w:sz w:val="28"/>
          <w:szCs w:val="28"/>
        </w:rPr>
        <w:t>要息灭分别，通过就是说殊胜的智慧，通过离四边的定解，逐渐逐渐把我们这个分别念息灭掉</w:t>
      </w:r>
      <w:ins w:id="594" w:author="apple" w:date="2015-07-06T18:26:00Z">
        <w:r w:rsidR="001B1B55">
          <w:rPr>
            <w:rFonts w:ascii="楷体" w:eastAsia="楷体" w:hAnsi="楷体" w:hint="eastAsia"/>
            <w:sz w:val="28"/>
            <w:szCs w:val="28"/>
          </w:rPr>
          <w:t>。</w:t>
        </w:r>
      </w:ins>
      <w:del w:id="595" w:author="apple" w:date="2015-07-06T18:26:00Z">
        <w:r w:rsidRPr="00B1313C" w:rsidDel="001B1B55">
          <w:rPr>
            <w:rFonts w:ascii="楷体" w:eastAsia="楷体" w:hAnsi="楷体" w:hint="eastAsia"/>
            <w:sz w:val="28"/>
            <w:szCs w:val="28"/>
          </w:rPr>
          <w:delText>，</w:delText>
        </w:r>
      </w:del>
      <w:r w:rsidRPr="00B1313C">
        <w:rPr>
          <w:rFonts w:ascii="楷体" w:eastAsia="楷体" w:hAnsi="楷体" w:hint="eastAsia"/>
          <w:sz w:val="28"/>
          <w:szCs w:val="28"/>
        </w:rPr>
        <w:t>所以修行的过程也就是</w:t>
      </w:r>
      <w:ins w:id="596" w:author="apple" w:date="2015-07-06T18:26:00Z">
        <w:r w:rsidR="001B1B55" w:rsidRPr="00B1313C">
          <w:rPr>
            <w:rFonts w:ascii="楷体" w:eastAsia="楷体" w:hAnsi="楷体" w:hint="eastAsia"/>
            <w:sz w:val="28"/>
            <w:szCs w:val="28"/>
          </w:rPr>
          <w:t>息灭</w:t>
        </w:r>
      </w:ins>
      <w:r w:rsidRPr="00B1313C">
        <w:rPr>
          <w:rFonts w:ascii="楷体" w:eastAsia="楷体" w:hAnsi="楷体" w:hint="eastAsia"/>
          <w:sz w:val="28"/>
          <w:szCs w:val="28"/>
        </w:rPr>
        <w:t>我们</w:t>
      </w:r>
      <w:del w:id="597" w:author="apple" w:date="2015-07-06T18:26:00Z">
        <w:r w:rsidRPr="00B1313C" w:rsidDel="001B1B55">
          <w:rPr>
            <w:rFonts w:ascii="楷体" w:eastAsia="楷体" w:hAnsi="楷体" w:hint="eastAsia"/>
            <w:sz w:val="28"/>
            <w:szCs w:val="28"/>
          </w:rPr>
          <w:delText>息灭</w:delText>
        </w:r>
      </w:del>
      <w:r w:rsidRPr="00B1313C">
        <w:rPr>
          <w:rFonts w:ascii="楷体" w:eastAsia="楷体" w:hAnsi="楷体" w:hint="eastAsia"/>
          <w:sz w:val="28"/>
          <w:szCs w:val="28"/>
        </w:rPr>
        <w:t>分别念的过程。</w:t>
      </w:r>
    </w:p>
    <w:p w:rsidR="001B1B55" w:rsidRPr="000260AD" w:rsidRDefault="001B1B55" w:rsidP="00B1313C">
      <w:pPr>
        <w:spacing w:line="360" w:lineRule="auto"/>
        <w:ind w:firstLine="570"/>
        <w:rPr>
          <w:ins w:id="598" w:author="apple" w:date="2015-07-06T18:27:00Z"/>
          <w:rFonts w:ascii="楷体" w:eastAsia="楷体" w:hAnsi="楷体"/>
          <w:b/>
          <w:sz w:val="28"/>
          <w:szCs w:val="28"/>
          <w:rPrChange w:id="599" w:author="apple" w:date="2015-07-06T20:24:00Z">
            <w:rPr>
              <w:ins w:id="600" w:author="apple" w:date="2015-07-06T18:27:00Z"/>
              <w:rFonts w:ascii="楷体" w:eastAsia="楷体" w:hAnsi="楷体"/>
              <w:sz w:val="28"/>
              <w:szCs w:val="28"/>
            </w:rPr>
          </w:rPrChange>
        </w:rPr>
      </w:pPr>
      <w:ins w:id="601" w:author="apple" w:date="2015-07-06T18:27:00Z">
        <w:r w:rsidRPr="000260AD">
          <w:rPr>
            <w:rFonts w:ascii="楷体" w:eastAsia="楷体" w:hAnsi="楷体" w:hint="eastAsia"/>
            <w:b/>
            <w:sz w:val="28"/>
            <w:szCs w:val="28"/>
            <w:rPrChange w:id="602" w:author="apple" w:date="2015-07-06T20:24:00Z">
              <w:rPr>
                <w:rFonts w:ascii="楷体" w:eastAsia="楷体" w:hAnsi="楷体" w:hint="eastAsia"/>
                <w:sz w:val="28"/>
                <w:szCs w:val="28"/>
              </w:rPr>
            </w:rPrChange>
          </w:rPr>
          <w:t>【</w:t>
        </w:r>
        <w:r w:rsidRPr="000260AD">
          <w:rPr>
            <w:rFonts w:ascii="华文楷体" w:eastAsia="华文楷体" w:hAnsi="华文楷体" w:hint="eastAsia"/>
            <w:b/>
            <w:color w:val="000000"/>
            <w:sz w:val="28"/>
            <w:szCs w:val="28"/>
            <w:rPrChange w:id="603" w:author="apple" w:date="2015-07-06T20:24:00Z">
              <w:rPr>
                <w:rFonts w:ascii="华文楷体" w:eastAsia="华文楷体" w:hAnsi="华文楷体" w:hint="eastAsia"/>
                <w:color w:val="000000"/>
                <w:sz w:val="28"/>
                <w:szCs w:val="28"/>
              </w:rPr>
            </w:rPrChange>
          </w:rPr>
          <w:t>《华严经》中云</w:t>
        </w:r>
        <w:r w:rsidRPr="000260AD">
          <w:rPr>
            <w:rFonts w:hint="eastAsia"/>
            <w:b/>
            <w:color w:val="000000"/>
            <w:sz w:val="28"/>
            <w:szCs w:val="28"/>
            <w:rPrChange w:id="604" w:author="apple" w:date="2015-07-06T20:24:00Z">
              <w:rPr>
                <w:rFonts w:hint="eastAsia"/>
                <w:color w:val="000000"/>
                <w:sz w:val="28"/>
                <w:szCs w:val="28"/>
              </w:rPr>
            </w:rPrChange>
          </w:rPr>
          <w:t>:</w:t>
        </w:r>
        <w:r w:rsidRPr="000260AD">
          <w:rPr>
            <w:rFonts w:ascii="华文楷体" w:eastAsia="华文楷体" w:hAnsi="华文楷体" w:hint="eastAsia"/>
            <w:b/>
            <w:color w:val="000000"/>
            <w:sz w:val="28"/>
            <w:szCs w:val="28"/>
            <w:rPrChange w:id="605" w:author="apple" w:date="2015-07-06T20:24:00Z">
              <w:rPr>
                <w:rFonts w:ascii="华文楷体" w:eastAsia="华文楷体" w:hAnsi="华文楷体" w:hint="eastAsia"/>
                <w:color w:val="000000"/>
                <w:sz w:val="28"/>
                <w:szCs w:val="28"/>
              </w:rPr>
            </w:rPrChange>
          </w:rPr>
          <w:t>“犹如空中之鸟迹</w:t>
        </w:r>
        <w:r w:rsidRPr="000260AD">
          <w:rPr>
            <w:rFonts w:hint="eastAsia"/>
            <w:b/>
            <w:color w:val="000000"/>
            <w:sz w:val="28"/>
            <w:szCs w:val="28"/>
            <w:rPrChange w:id="606" w:author="apple" w:date="2015-07-06T20:24:00Z">
              <w:rPr>
                <w:rFonts w:hint="eastAsia"/>
                <w:color w:val="000000"/>
                <w:sz w:val="28"/>
                <w:szCs w:val="28"/>
              </w:rPr>
            </w:rPrChange>
          </w:rPr>
          <w:t>,</w:t>
        </w:r>
        <w:r w:rsidRPr="000260AD">
          <w:rPr>
            <w:rFonts w:ascii="华文楷体" w:eastAsia="华文楷体" w:hAnsi="华文楷体" w:hint="eastAsia"/>
            <w:b/>
            <w:color w:val="000000"/>
            <w:sz w:val="28"/>
            <w:szCs w:val="28"/>
            <w:rPrChange w:id="607" w:author="apple" w:date="2015-07-06T20:24:00Z">
              <w:rPr>
                <w:rFonts w:ascii="华文楷体" w:eastAsia="华文楷体" w:hAnsi="华文楷体" w:hint="eastAsia"/>
                <w:color w:val="000000"/>
                <w:sz w:val="28"/>
                <w:szCs w:val="28"/>
              </w:rPr>
            </w:rPrChange>
          </w:rPr>
          <w:t>极难言说无法示</w:t>
        </w:r>
        <w:r w:rsidRPr="000260AD">
          <w:rPr>
            <w:rFonts w:hint="eastAsia"/>
            <w:b/>
            <w:color w:val="000000"/>
            <w:sz w:val="28"/>
            <w:szCs w:val="28"/>
            <w:rPrChange w:id="608" w:author="apple" w:date="2015-07-06T20:24:00Z">
              <w:rPr>
                <w:rFonts w:hint="eastAsia"/>
                <w:color w:val="000000"/>
                <w:sz w:val="28"/>
                <w:szCs w:val="28"/>
              </w:rPr>
            </w:rPrChange>
          </w:rPr>
          <w:t>,</w:t>
        </w:r>
        <w:r w:rsidRPr="000260AD">
          <w:rPr>
            <w:rFonts w:ascii="华文楷体" w:eastAsia="华文楷体" w:hAnsi="华文楷体" w:hint="eastAsia"/>
            <w:b/>
            <w:color w:val="000000"/>
            <w:sz w:val="28"/>
            <w:szCs w:val="28"/>
            <w:rPrChange w:id="609" w:author="apple" w:date="2015-07-06T20:24:00Z">
              <w:rPr>
                <w:rFonts w:ascii="华文楷体" w:eastAsia="华文楷体" w:hAnsi="华文楷体" w:hint="eastAsia"/>
                <w:color w:val="000000"/>
                <w:sz w:val="28"/>
                <w:szCs w:val="28"/>
              </w:rPr>
            </w:rPrChange>
          </w:rPr>
          <w:t>如是菩萨之诸地</w:t>
        </w:r>
        <w:r w:rsidRPr="000260AD">
          <w:rPr>
            <w:rFonts w:hint="eastAsia"/>
            <w:b/>
            <w:color w:val="000000"/>
            <w:sz w:val="28"/>
            <w:szCs w:val="28"/>
            <w:rPrChange w:id="610" w:author="apple" w:date="2015-07-06T20:24:00Z">
              <w:rPr>
                <w:rFonts w:hint="eastAsia"/>
                <w:color w:val="000000"/>
                <w:sz w:val="28"/>
                <w:szCs w:val="28"/>
              </w:rPr>
            </w:rPrChange>
          </w:rPr>
          <w:t>,</w:t>
        </w:r>
        <w:r w:rsidRPr="000260AD">
          <w:rPr>
            <w:rFonts w:ascii="华文楷体" w:eastAsia="华文楷体" w:hAnsi="华文楷体" w:hint="eastAsia"/>
            <w:b/>
            <w:color w:val="000000"/>
            <w:sz w:val="28"/>
            <w:szCs w:val="28"/>
            <w:rPrChange w:id="611" w:author="apple" w:date="2015-07-06T20:24:00Z">
              <w:rPr>
                <w:rFonts w:ascii="华文楷体" w:eastAsia="华文楷体" w:hAnsi="华文楷体" w:hint="eastAsia"/>
                <w:color w:val="000000"/>
                <w:sz w:val="28"/>
                <w:szCs w:val="28"/>
              </w:rPr>
            </w:rPrChange>
          </w:rPr>
          <w:t>以意心境不可知。”</w:t>
        </w:r>
        <w:r w:rsidRPr="000260AD">
          <w:rPr>
            <w:rFonts w:ascii="楷体" w:eastAsia="楷体" w:hAnsi="楷体" w:hint="eastAsia"/>
            <w:b/>
            <w:sz w:val="28"/>
            <w:szCs w:val="28"/>
            <w:rPrChange w:id="612" w:author="apple" w:date="2015-07-06T20:24:00Z">
              <w:rPr>
                <w:rFonts w:ascii="楷体" w:eastAsia="楷体" w:hAnsi="楷体" w:hint="eastAsia"/>
                <w:sz w:val="28"/>
                <w:szCs w:val="28"/>
              </w:rPr>
            </w:rPrChange>
          </w:rPr>
          <w:t>】</w:t>
        </w:r>
      </w:ins>
    </w:p>
    <w:p w:rsidR="00000000" w:rsidRDefault="009C245E">
      <w:pPr>
        <w:spacing w:line="360" w:lineRule="auto"/>
        <w:ind w:firstLineChars="150" w:firstLine="420"/>
        <w:rPr>
          <w:ins w:id="613" w:author="apple" w:date="2015-07-06T18:33:00Z"/>
          <w:rFonts w:ascii="楷体" w:eastAsia="楷体" w:hAnsi="楷体"/>
          <w:sz w:val="28"/>
          <w:szCs w:val="28"/>
        </w:rPr>
        <w:pPrChange w:id="614" w:author="apple" w:date="2015-07-06T18:27:00Z">
          <w:pPr>
            <w:spacing w:line="360" w:lineRule="auto"/>
            <w:ind w:firstLine="570"/>
          </w:pPr>
        </w:pPrChange>
      </w:pPr>
      <w:del w:id="615" w:author="apple" w:date="2015-07-06T18:27:00Z">
        <w:r w:rsidRPr="00B1313C" w:rsidDel="001B1B55">
          <w:rPr>
            <w:rFonts w:ascii="楷体" w:eastAsia="楷体" w:hAnsi="楷体" w:hint="eastAsia"/>
            <w:sz w:val="28"/>
            <w:szCs w:val="28"/>
          </w:rPr>
          <w:delText>《华严经》中云:“犹如空中之鸟迹,极难言说无法示,如是菩萨之诸地,以意心境不可知。”</w:delText>
        </w:r>
      </w:del>
      <w:r w:rsidRPr="00B1313C">
        <w:rPr>
          <w:rFonts w:ascii="楷体" w:eastAsia="楷体" w:hAnsi="楷体" w:hint="eastAsia"/>
          <w:sz w:val="28"/>
          <w:szCs w:val="28"/>
        </w:rPr>
        <w:t>那么这个《华严经</w:t>
      </w:r>
      <w:ins w:id="616" w:author="apple" w:date="2015-07-06T18:30:00Z">
        <w:r w:rsidR="001B1B55">
          <w:rPr>
            <w:rFonts w:ascii="楷体" w:eastAsia="楷体" w:hAnsi="楷体" w:hint="eastAsia"/>
            <w:sz w:val="28"/>
            <w:szCs w:val="28"/>
          </w:rPr>
          <w:t>》</w:t>
        </w:r>
      </w:ins>
      <w:ins w:id="617" w:author="apple" w:date="2015-07-06T18:31:00Z">
        <w:r w:rsidR="001B1B55">
          <w:rPr>
            <w:rFonts w:ascii="楷体" w:eastAsia="楷体" w:hAnsi="楷体" w:hint="eastAsia"/>
            <w:sz w:val="28"/>
            <w:szCs w:val="28"/>
          </w:rPr>
          <w:t>当中</w:t>
        </w:r>
      </w:ins>
      <w:ins w:id="618" w:author="apple" w:date="2015-07-06T18:30:00Z">
        <w:r w:rsidR="001B1B55">
          <w:rPr>
            <w:rFonts w:ascii="楷体" w:eastAsia="楷体" w:hAnsi="楷体" w:hint="eastAsia"/>
            <w:sz w:val="28"/>
            <w:szCs w:val="28"/>
          </w:rPr>
          <w:t>，《华严经</w:t>
        </w:r>
      </w:ins>
      <w:del w:id="619" w:author="apple" w:date="2015-07-06T18:30:00Z">
        <w:r w:rsidRPr="00B1313C" w:rsidDel="001B1B55">
          <w:rPr>
            <w:rFonts w:ascii="楷体" w:eastAsia="楷体" w:hAnsi="楷体" w:hint="eastAsia"/>
            <w:sz w:val="28"/>
            <w:szCs w:val="28"/>
          </w:rPr>
          <w:delText>十地品</w:delText>
        </w:r>
      </w:del>
      <w:r w:rsidRPr="00B1313C">
        <w:rPr>
          <w:rFonts w:ascii="楷体" w:eastAsia="楷体" w:hAnsi="楷体" w:hint="eastAsia"/>
          <w:sz w:val="28"/>
          <w:szCs w:val="28"/>
        </w:rPr>
        <w:t>》</w:t>
      </w:r>
      <w:ins w:id="620" w:author="apple" w:date="2015-07-06T18:30:00Z">
        <w:r w:rsidR="001B1B55">
          <w:rPr>
            <w:rFonts w:ascii="楷体" w:eastAsia="楷体" w:hAnsi="楷体" w:hint="eastAsia"/>
            <w:sz w:val="28"/>
            <w:szCs w:val="28"/>
          </w:rPr>
          <w:t>十地品</w:t>
        </w:r>
      </w:ins>
      <w:ins w:id="621" w:author="apple" w:date="2015-07-06T18:31:00Z">
        <w:r w:rsidR="001B1B55">
          <w:rPr>
            <w:rFonts w:ascii="楷体" w:eastAsia="楷体" w:hAnsi="楷体" w:hint="eastAsia"/>
            <w:sz w:val="28"/>
            <w:szCs w:val="28"/>
          </w:rPr>
          <w:t>吧</w:t>
        </w:r>
      </w:ins>
      <w:ins w:id="622" w:author="apple" w:date="2015-07-06T18:30:00Z">
        <w:r w:rsidR="001B1B55">
          <w:rPr>
            <w:rFonts w:ascii="楷体" w:eastAsia="楷体" w:hAnsi="楷体" w:hint="eastAsia"/>
            <w:sz w:val="28"/>
            <w:szCs w:val="28"/>
          </w:rPr>
          <w:t>，</w:t>
        </w:r>
      </w:ins>
      <w:r w:rsidRPr="00B1313C">
        <w:rPr>
          <w:rFonts w:ascii="楷体" w:eastAsia="楷体" w:hAnsi="楷体" w:hint="eastAsia"/>
          <w:sz w:val="28"/>
          <w:szCs w:val="28"/>
        </w:rPr>
        <w:t>应该是在十地品，或者有的地方讲在《十地经》当中，在《十地经》讲菩萨的这样一种智慧犹如空中之鸟迹，空中的鸟迹这个迹字就是讲脚印的意思，鸟迹的迹</w:t>
      </w:r>
      <w:ins w:id="623" w:author="apple" w:date="2015-07-06T18:32:00Z">
        <w:r w:rsidR="001B1B55">
          <w:rPr>
            <w:rFonts w:ascii="楷体" w:eastAsia="楷体" w:hAnsi="楷体" w:hint="eastAsia"/>
            <w:sz w:val="28"/>
            <w:szCs w:val="28"/>
          </w:rPr>
          <w:t>字就</w:t>
        </w:r>
      </w:ins>
      <w:r w:rsidRPr="00B1313C">
        <w:rPr>
          <w:rFonts w:ascii="楷体" w:eastAsia="楷体" w:hAnsi="楷体" w:hint="eastAsia"/>
          <w:sz w:val="28"/>
          <w:szCs w:val="28"/>
        </w:rPr>
        <w:t>是指脚印，那么我们就说鸟在空中飞的时候，他的脚印能看得到吗，我们就说鸟在空中飞的时候</w:t>
      </w:r>
      <w:ins w:id="624" w:author="apple" w:date="2015-07-06T18:32:00Z">
        <w:r w:rsidR="001B1B55">
          <w:rPr>
            <w:rFonts w:ascii="楷体" w:eastAsia="楷体" w:hAnsi="楷体" w:hint="eastAsia"/>
            <w:sz w:val="28"/>
            <w:szCs w:val="28"/>
          </w:rPr>
          <w:t>，</w:t>
        </w:r>
      </w:ins>
      <w:r w:rsidRPr="00B1313C">
        <w:rPr>
          <w:rFonts w:ascii="楷体" w:eastAsia="楷体" w:hAnsi="楷体" w:hint="eastAsia"/>
          <w:sz w:val="28"/>
          <w:szCs w:val="28"/>
        </w:rPr>
        <w:t>他的脚印是根本看都看不到，找也找不到的，如果这个鸟是在地上走，肯定会印下这个脚印，但是在空中飞的时候，鸟的脚印，极难言说无法示，你</w:t>
      </w:r>
      <w:ins w:id="625" w:author="apple" w:date="2015-07-06T18:32:00Z">
        <w:r w:rsidR="001B1B55">
          <w:rPr>
            <w:rFonts w:ascii="楷体" w:eastAsia="楷体" w:hAnsi="楷体" w:hint="eastAsia"/>
            <w:sz w:val="28"/>
            <w:szCs w:val="28"/>
          </w:rPr>
          <w:t>也看不</w:t>
        </w:r>
      </w:ins>
      <w:del w:id="626" w:author="apple" w:date="2015-07-06T18:32:00Z">
        <w:r w:rsidRPr="00B1313C" w:rsidDel="001B1B55">
          <w:rPr>
            <w:rFonts w:ascii="楷体" w:eastAsia="楷体" w:hAnsi="楷体" w:hint="eastAsia"/>
            <w:sz w:val="28"/>
            <w:szCs w:val="28"/>
          </w:rPr>
          <w:delText>看为</w:delText>
        </w:r>
      </w:del>
      <w:r w:rsidRPr="00B1313C">
        <w:rPr>
          <w:rFonts w:ascii="楷体" w:eastAsia="楷体" w:hAnsi="楷体" w:hint="eastAsia"/>
          <w:sz w:val="28"/>
          <w:szCs w:val="28"/>
        </w:rPr>
        <w:t>到。实际上你没办法言说，也无没办法去指示，哦这个不是有一个鸟的脚印吗，象这样实际上根本无法去指示的，</w:t>
      </w:r>
      <w:ins w:id="627" w:author="apple" w:date="2015-07-06T18:32:00Z">
        <w:r w:rsidR="001B1B55">
          <w:rPr>
            <w:rFonts w:ascii="楷体" w:eastAsia="楷体" w:hAnsi="楷体" w:hint="eastAsia"/>
            <w:sz w:val="28"/>
            <w:szCs w:val="28"/>
          </w:rPr>
          <w:t>“</w:t>
        </w:r>
      </w:ins>
      <w:r w:rsidRPr="00B1313C">
        <w:rPr>
          <w:rFonts w:ascii="楷体" w:eastAsia="楷体" w:hAnsi="楷体" w:hint="eastAsia"/>
          <w:sz w:val="28"/>
          <w:szCs w:val="28"/>
        </w:rPr>
        <w:t>如是菩萨之诸地,以意心境不可知</w:t>
      </w:r>
      <w:ins w:id="628" w:author="apple" w:date="2015-07-06T18:33:00Z">
        <w:r w:rsidR="001B1B55">
          <w:rPr>
            <w:rFonts w:ascii="楷体" w:eastAsia="楷体" w:hAnsi="楷体" w:hint="eastAsia"/>
            <w:sz w:val="28"/>
            <w:szCs w:val="28"/>
          </w:rPr>
          <w:t>”</w:t>
        </w:r>
      </w:ins>
      <w:r w:rsidRPr="00B1313C">
        <w:rPr>
          <w:rFonts w:ascii="楷体" w:eastAsia="楷体" w:hAnsi="楷体" w:hint="eastAsia"/>
          <w:sz w:val="28"/>
          <w:szCs w:val="28"/>
        </w:rPr>
        <w:t>。同样的道理呢，菩萨这样一地至十地，菩萨诸地的境界，以意心境不可知，通过意识</w:t>
      </w:r>
      <w:ins w:id="629" w:author="apple" w:date="2015-07-06T18:33:00Z">
        <w:r w:rsidR="001B1B55">
          <w:rPr>
            <w:rFonts w:ascii="楷体" w:eastAsia="楷体" w:hAnsi="楷体" w:hint="eastAsia"/>
            <w:sz w:val="28"/>
            <w:szCs w:val="28"/>
          </w:rPr>
          <w:t>、</w:t>
        </w:r>
      </w:ins>
      <w:r w:rsidRPr="00B1313C">
        <w:rPr>
          <w:rFonts w:ascii="楷体" w:eastAsia="楷体" w:hAnsi="楷体" w:hint="eastAsia"/>
          <w:sz w:val="28"/>
          <w:szCs w:val="28"/>
        </w:rPr>
        <w:t>通过心境那是不可了知的，我们怎样去说这是菩萨入定的境界，这是一地的境界，这是二地的境界</w:t>
      </w:r>
      <w:ins w:id="630" w:author="apple" w:date="2015-07-06T18:33:00Z">
        <w:r w:rsidR="001B1B55">
          <w:rPr>
            <w:rFonts w:ascii="楷体" w:eastAsia="楷体" w:hAnsi="楷体" w:hint="eastAsia"/>
            <w:sz w:val="28"/>
            <w:szCs w:val="28"/>
          </w:rPr>
          <w:t>。</w:t>
        </w:r>
      </w:ins>
      <w:del w:id="631" w:author="apple" w:date="2015-07-06T18:33:00Z">
        <w:r w:rsidRPr="00B1313C" w:rsidDel="001B1B55">
          <w:rPr>
            <w:rFonts w:ascii="楷体" w:eastAsia="楷体" w:hAnsi="楷体" w:hint="eastAsia"/>
            <w:sz w:val="28"/>
            <w:szCs w:val="28"/>
          </w:rPr>
          <w:delText>，</w:delText>
        </w:r>
      </w:del>
      <w:r w:rsidRPr="00B1313C">
        <w:rPr>
          <w:rFonts w:ascii="楷体" w:eastAsia="楷体" w:hAnsi="楷体" w:hint="eastAsia"/>
          <w:sz w:val="28"/>
          <w:szCs w:val="28"/>
        </w:rPr>
        <w:t>凡夫人通过智力的话完全无法了知，完全是不可思议的一种状态了</w:t>
      </w:r>
      <w:ins w:id="632" w:author="apple" w:date="2015-07-06T18:33:00Z">
        <w:r w:rsidR="001B1B55">
          <w:rPr>
            <w:rFonts w:ascii="楷体" w:eastAsia="楷体" w:hAnsi="楷体" w:hint="eastAsia"/>
            <w:sz w:val="28"/>
            <w:szCs w:val="28"/>
          </w:rPr>
          <w:t>。</w:t>
        </w:r>
      </w:ins>
    </w:p>
    <w:p w:rsidR="00000000" w:rsidRPr="000260AD" w:rsidRDefault="001B1B55" w:rsidP="000260AD">
      <w:pPr>
        <w:spacing w:line="360" w:lineRule="auto"/>
        <w:ind w:firstLineChars="150" w:firstLine="422"/>
        <w:rPr>
          <w:ins w:id="633" w:author="apple" w:date="2015-07-06T18:33:00Z"/>
          <w:rFonts w:ascii="楷体" w:eastAsia="楷体" w:hAnsi="楷体"/>
          <w:b/>
          <w:sz w:val="28"/>
          <w:szCs w:val="28"/>
          <w:rPrChange w:id="634" w:author="apple" w:date="2015-07-06T20:25:00Z">
            <w:rPr>
              <w:ins w:id="635" w:author="apple" w:date="2015-07-06T18:33:00Z"/>
              <w:rFonts w:ascii="楷体" w:eastAsia="楷体" w:hAnsi="楷体"/>
              <w:sz w:val="28"/>
              <w:szCs w:val="28"/>
            </w:rPr>
          </w:rPrChange>
        </w:rPr>
        <w:pPrChange w:id="636" w:author="apple" w:date="2015-07-06T20:25:00Z">
          <w:pPr>
            <w:spacing w:line="360" w:lineRule="auto"/>
            <w:ind w:firstLine="570"/>
          </w:pPr>
        </w:pPrChange>
      </w:pPr>
      <w:ins w:id="637" w:author="apple" w:date="2015-07-06T18:33:00Z">
        <w:r w:rsidRPr="000260AD">
          <w:rPr>
            <w:rFonts w:ascii="楷体" w:eastAsia="楷体" w:hAnsi="楷体" w:hint="eastAsia"/>
            <w:b/>
            <w:sz w:val="28"/>
            <w:szCs w:val="28"/>
            <w:rPrChange w:id="638" w:author="apple" w:date="2015-07-06T20:25:00Z">
              <w:rPr>
                <w:rFonts w:ascii="楷体" w:eastAsia="楷体" w:hAnsi="楷体" w:hint="eastAsia"/>
                <w:sz w:val="28"/>
                <w:szCs w:val="28"/>
              </w:rPr>
            </w:rPrChange>
          </w:rPr>
          <w:t>【</w:t>
        </w:r>
        <w:r w:rsidRPr="000260AD">
          <w:rPr>
            <w:rFonts w:ascii="楷体" w:eastAsia="楷体" w:hAnsi="楷体" w:hint="eastAsia"/>
            <w:b/>
            <w:color w:val="000000"/>
            <w:sz w:val="28"/>
            <w:szCs w:val="28"/>
            <w:rPrChange w:id="639" w:author="apple" w:date="2015-07-06T20:25:00Z">
              <w:rPr>
                <w:rFonts w:ascii="华文楷体" w:eastAsia="华文楷体" w:hAnsi="华文楷体" w:hint="eastAsia"/>
                <w:color w:val="000000"/>
                <w:sz w:val="28"/>
                <w:szCs w:val="28"/>
              </w:rPr>
            </w:rPrChange>
          </w:rPr>
          <w:t>意思是说,诸位圣者由获得法界明现境界的不同而逐步跨地,最终现前远离所有二障的法界,</w:t>
        </w:r>
        <w:r w:rsidRPr="000260AD">
          <w:rPr>
            <w:rFonts w:ascii="楷体" w:eastAsia="楷体" w:hAnsi="楷体" w:hint="eastAsia"/>
            <w:b/>
            <w:sz w:val="28"/>
            <w:szCs w:val="28"/>
            <w:rPrChange w:id="640" w:author="apple" w:date="2015-07-06T20:25:00Z">
              <w:rPr>
                <w:rFonts w:ascii="楷体" w:eastAsia="楷体" w:hAnsi="楷体" w:hint="eastAsia"/>
                <w:sz w:val="28"/>
                <w:szCs w:val="28"/>
              </w:rPr>
            </w:rPrChange>
          </w:rPr>
          <w:t>】</w:t>
        </w:r>
      </w:ins>
    </w:p>
    <w:p w:rsidR="00000000" w:rsidRDefault="009C245E">
      <w:pPr>
        <w:spacing w:line="360" w:lineRule="auto"/>
        <w:ind w:firstLineChars="150" w:firstLine="420"/>
        <w:rPr>
          <w:ins w:id="641" w:author="apple" w:date="2015-07-06T18:36:00Z"/>
          <w:rFonts w:ascii="楷体" w:eastAsia="楷体" w:hAnsi="楷体"/>
          <w:sz w:val="28"/>
          <w:szCs w:val="28"/>
        </w:rPr>
        <w:pPrChange w:id="642" w:author="apple" w:date="2015-07-06T18:27:00Z">
          <w:pPr>
            <w:spacing w:line="360" w:lineRule="auto"/>
            <w:ind w:firstLine="570"/>
          </w:pPr>
        </w:pPrChange>
      </w:pPr>
      <w:del w:id="643" w:author="apple" w:date="2015-07-06T18:33:00Z">
        <w:r w:rsidRPr="00B1313C" w:rsidDel="001B1B55">
          <w:rPr>
            <w:rFonts w:ascii="楷体" w:eastAsia="楷体" w:hAnsi="楷体" w:hint="eastAsia"/>
            <w:sz w:val="28"/>
            <w:szCs w:val="28"/>
          </w:rPr>
          <w:delText>，意思是说,诸位圣者由获得法界明现境界的不同而逐步跨地,最终现前远离所有二障的法界,</w:delText>
        </w:r>
      </w:del>
      <w:r w:rsidRPr="00B1313C">
        <w:rPr>
          <w:rFonts w:ascii="楷体" w:eastAsia="楷体" w:hAnsi="楷体" w:hint="eastAsia"/>
          <w:sz w:val="28"/>
          <w:szCs w:val="28"/>
        </w:rPr>
        <w:t>那么这个地方意思就是说诸位圣者由获得法界明现境界的不同，那么就说圣者和圣者之间呢，一地到二地之间呢，他也是对于法界的，</w:t>
      </w:r>
      <w:ins w:id="644" w:author="apple" w:date="2015-07-06T18:34:00Z">
        <w:r w:rsidR="001B1B55">
          <w:rPr>
            <w:rFonts w:ascii="楷体" w:eastAsia="楷体" w:hAnsi="楷体" w:hint="eastAsia"/>
            <w:sz w:val="28"/>
            <w:szCs w:val="28"/>
          </w:rPr>
          <w:lastRenderedPageBreak/>
          <w:t>就是</w:t>
        </w:r>
      </w:ins>
      <w:r w:rsidRPr="00B1313C">
        <w:rPr>
          <w:rFonts w:ascii="楷体" w:eastAsia="楷体" w:hAnsi="楷体" w:hint="eastAsia"/>
          <w:sz w:val="28"/>
          <w:szCs w:val="28"/>
        </w:rPr>
        <w:t>获得</w:t>
      </w:r>
      <w:ins w:id="645" w:author="apple" w:date="2015-07-06T18:34:00Z">
        <w:r w:rsidR="001B1B55">
          <w:rPr>
            <w:rFonts w:ascii="楷体" w:eastAsia="楷体" w:hAnsi="楷体" w:hint="eastAsia"/>
            <w:sz w:val="28"/>
            <w:szCs w:val="28"/>
          </w:rPr>
          <w:t>了</w:t>
        </w:r>
      </w:ins>
      <w:r w:rsidRPr="00B1313C">
        <w:rPr>
          <w:rFonts w:ascii="楷体" w:eastAsia="楷体" w:hAnsi="楷体" w:hint="eastAsia"/>
          <w:sz w:val="28"/>
          <w:szCs w:val="28"/>
        </w:rPr>
        <w:t>法界明现境界的不同，就初地二地三地等等，</w:t>
      </w:r>
      <w:ins w:id="646" w:author="apple" w:date="2015-07-06T18:34:00Z">
        <w:r w:rsidR="001B1B55">
          <w:rPr>
            <w:rFonts w:ascii="楷体" w:eastAsia="楷体" w:hAnsi="楷体" w:hint="eastAsia"/>
            <w:sz w:val="28"/>
            <w:szCs w:val="28"/>
          </w:rPr>
          <w:t>就说是</w:t>
        </w:r>
      </w:ins>
      <w:r w:rsidRPr="00B1313C">
        <w:rPr>
          <w:rFonts w:ascii="楷体" w:eastAsia="楷体" w:hAnsi="楷体" w:hint="eastAsia"/>
          <w:sz w:val="28"/>
          <w:szCs w:val="28"/>
        </w:rPr>
        <w:t>他有这样一种</w:t>
      </w:r>
      <w:ins w:id="647" w:author="apple" w:date="2015-07-06T18:34:00Z">
        <w:r w:rsidR="001B1B55">
          <w:rPr>
            <w:rFonts w:ascii="楷体" w:eastAsia="楷体" w:hAnsi="楷体" w:hint="eastAsia"/>
            <w:sz w:val="28"/>
            <w:szCs w:val="28"/>
          </w:rPr>
          <w:t>明显</w:t>
        </w:r>
      </w:ins>
      <w:del w:id="648" w:author="apple" w:date="2015-07-06T18:34:00Z">
        <w:r w:rsidRPr="00B1313C" w:rsidDel="001B1B55">
          <w:rPr>
            <w:rFonts w:ascii="楷体" w:eastAsia="楷体" w:hAnsi="楷体" w:hint="eastAsia"/>
            <w:sz w:val="28"/>
            <w:szCs w:val="28"/>
          </w:rPr>
          <w:delText>明现</w:delText>
        </w:r>
      </w:del>
      <w:r w:rsidRPr="00B1313C">
        <w:rPr>
          <w:rFonts w:ascii="楷体" w:eastAsia="楷体" w:hAnsi="楷体" w:hint="eastAsia"/>
          <w:sz w:val="28"/>
          <w:szCs w:val="28"/>
        </w:rPr>
        <w:t>不</w:t>
      </w:r>
      <w:ins w:id="649" w:author="apple" w:date="2015-07-06T18:34:00Z">
        <w:r w:rsidR="001B1B55">
          <w:rPr>
            <w:rFonts w:ascii="楷体" w:eastAsia="楷体" w:hAnsi="楷体" w:hint="eastAsia"/>
            <w:sz w:val="28"/>
            <w:szCs w:val="28"/>
          </w:rPr>
          <w:t>明显</w:t>
        </w:r>
      </w:ins>
      <w:del w:id="650" w:author="apple" w:date="2015-07-06T18:34:00Z">
        <w:r w:rsidRPr="00B1313C" w:rsidDel="001B1B55">
          <w:rPr>
            <w:rFonts w:ascii="楷体" w:eastAsia="楷体" w:hAnsi="楷体" w:hint="eastAsia"/>
            <w:sz w:val="28"/>
            <w:szCs w:val="28"/>
          </w:rPr>
          <w:delText>明现</w:delText>
        </w:r>
      </w:del>
      <w:r w:rsidRPr="00B1313C">
        <w:rPr>
          <w:rFonts w:ascii="楷体" w:eastAsia="楷体" w:hAnsi="楷体" w:hint="eastAsia"/>
          <w:sz w:val="28"/>
          <w:szCs w:val="28"/>
        </w:rPr>
        <w:t>的差别</w:t>
      </w:r>
      <w:ins w:id="651" w:author="apple" w:date="2015-07-06T18:34:00Z">
        <w:r w:rsidR="001B1B55">
          <w:rPr>
            <w:rFonts w:ascii="楷体" w:eastAsia="楷体" w:hAnsi="楷体" w:hint="eastAsia"/>
            <w:sz w:val="28"/>
            <w:szCs w:val="28"/>
          </w:rPr>
          <w:t>啊</w:t>
        </w:r>
      </w:ins>
      <w:r w:rsidRPr="00B1313C">
        <w:rPr>
          <w:rFonts w:ascii="楷体" w:eastAsia="楷体" w:hAnsi="楷体" w:hint="eastAsia"/>
          <w:sz w:val="28"/>
          <w:szCs w:val="28"/>
        </w:rPr>
        <w:t>，比如</w:t>
      </w:r>
      <w:ins w:id="652" w:author="apple" w:date="2015-07-06T18:34:00Z">
        <w:r w:rsidR="001B1B55">
          <w:rPr>
            <w:rFonts w:ascii="楷体" w:eastAsia="楷体" w:hAnsi="楷体" w:hint="eastAsia"/>
            <w:sz w:val="28"/>
            <w:szCs w:val="28"/>
          </w:rPr>
          <w:t>初</w:t>
        </w:r>
      </w:ins>
      <w:del w:id="653" w:author="apple" w:date="2015-07-06T18:34:00Z">
        <w:r w:rsidRPr="00B1313C" w:rsidDel="001B1B55">
          <w:rPr>
            <w:rFonts w:ascii="楷体" w:eastAsia="楷体" w:hAnsi="楷体" w:hint="eastAsia"/>
            <w:sz w:val="28"/>
            <w:szCs w:val="28"/>
          </w:rPr>
          <w:delText>说一</w:delText>
        </w:r>
      </w:del>
      <w:r w:rsidRPr="00B1313C">
        <w:rPr>
          <w:rFonts w:ascii="楷体" w:eastAsia="楷体" w:hAnsi="楷体" w:hint="eastAsia"/>
          <w:sz w:val="28"/>
          <w:szCs w:val="28"/>
        </w:rPr>
        <w:t>地菩萨</w:t>
      </w:r>
      <w:ins w:id="654" w:author="apple" w:date="2015-07-06T18:34:00Z">
        <w:r w:rsidR="001B1B55">
          <w:rPr>
            <w:rFonts w:ascii="楷体" w:eastAsia="楷体" w:hAnsi="楷体" w:hint="eastAsia"/>
            <w:sz w:val="28"/>
            <w:szCs w:val="28"/>
          </w:rPr>
          <w:t>，</w:t>
        </w:r>
      </w:ins>
      <w:r w:rsidRPr="00B1313C">
        <w:rPr>
          <w:rFonts w:ascii="楷体" w:eastAsia="楷体" w:hAnsi="楷体" w:hint="eastAsia"/>
          <w:sz w:val="28"/>
          <w:szCs w:val="28"/>
        </w:rPr>
        <w:t>他虽然证悟了这样一种无分别智慧，但是从和二地三地四地比较起来的时候呢，后面的这个智慧是越来越明显，越来越明显的，还有就是说有这样增长的过程，就是说一地二地三地这有一个逐渐逐渐增长的过程，还有就说有逐渐逐渐圆满的过程</w:t>
      </w:r>
      <w:ins w:id="655" w:author="apple" w:date="2015-07-06T18:35:00Z">
        <w:r w:rsidR="001B1B55">
          <w:rPr>
            <w:rFonts w:ascii="楷体" w:eastAsia="楷体" w:hAnsi="楷体" w:hint="eastAsia"/>
            <w:sz w:val="28"/>
            <w:szCs w:val="28"/>
          </w:rPr>
          <w:t>。</w:t>
        </w:r>
      </w:ins>
      <w:del w:id="656" w:author="apple" w:date="2015-07-06T18:35:00Z">
        <w:r w:rsidRPr="00B1313C" w:rsidDel="001B1B55">
          <w:rPr>
            <w:rFonts w:ascii="楷体" w:eastAsia="楷体" w:hAnsi="楷体" w:hint="eastAsia"/>
            <w:sz w:val="28"/>
            <w:szCs w:val="28"/>
          </w:rPr>
          <w:delText>，</w:delText>
        </w:r>
      </w:del>
      <w:r w:rsidRPr="00B1313C">
        <w:rPr>
          <w:rFonts w:ascii="楷体" w:eastAsia="楷体" w:hAnsi="楷体" w:hint="eastAsia"/>
          <w:sz w:val="28"/>
          <w:szCs w:val="28"/>
        </w:rPr>
        <w:t>上师讲义当中就讲了明和增还有就是满，明增就是明显不明显，逐渐逐渐明显不明显的差别，还有</w:t>
      </w:r>
      <w:ins w:id="657" w:author="apple" w:date="2015-07-06T18:35:00Z">
        <w:r w:rsidR="001B1B55">
          <w:rPr>
            <w:rFonts w:ascii="楷体" w:eastAsia="楷体" w:hAnsi="楷体" w:hint="eastAsia"/>
            <w:sz w:val="28"/>
            <w:szCs w:val="28"/>
          </w:rPr>
          <w:t>这样</w:t>
        </w:r>
      </w:ins>
      <w:r w:rsidRPr="00B1313C">
        <w:rPr>
          <w:rFonts w:ascii="楷体" w:eastAsia="楷体" w:hAnsi="楷体" w:hint="eastAsia"/>
          <w:sz w:val="28"/>
          <w:szCs w:val="28"/>
        </w:rPr>
        <w:t>一种增长的差别，还有圆不圆满的差别，所以说从一地到十地之间，从我们现在</w:t>
      </w:r>
      <w:ins w:id="658" w:author="apple" w:date="2015-07-06T18:35:00Z">
        <w:r w:rsidR="001B1B55">
          <w:rPr>
            <w:rFonts w:ascii="楷体" w:eastAsia="楷体" w:hAnsi="楷体" w:hint="eastAsia"/>
            <w:sz w:val="28"/>
            <w:szCs w:val="28"/>
          </w:rPr>
          <w:t>能够</w:t>
        </w:r>
      </w:ins>
      <w:r w:rsidRPr="00B1313C">
        <w:rPr>
          <w:rFonts w:ascii="楷体" w:eastAsia="楷体" w:hAnsi="楷体" w:hint="eastAsia"/>
          <w:sz w:val="28"/>
          <w:szCs w:val="28"/>
        </w:rPr>
        <w:t>可以了知的这个角度来讲，大概有这样一种差别</w:t>
      </w:r>
      <w:ins w:id="659" w:author="apple" w:date="2015-07-06T18:35:00Z">
        <w:r w:rsidR="001B1B55">
          <w:rPr>
            <w:rFonts w:ascii="楷体" w:eastAsia="楷体" w:hAnsi="楷体" w:hint="eastAsia"/>
            <w:sz w:val="28"/>
            <w:szCs w:val="28"/>
          </w:rPr>
          <w:t>。</w:t>
        </w:r>
      </w:ins>
      <w:del w:id="660" w:author="apple" w:date="2015-07-06T18:35:00Z">
        <w:r w:rsidRPr="00B1313C" w:rsidDel="001B1B55">
          <w:rPr>
            <w:rFonts w:ascii="楷体" w:eastAsia="楷体" w:hAnsi="楷体" w:hint="eastAsia"/>
            <w:sz w:val="28"/>
            <w:szCs w:val="28"/>
          </w:rPr>
          <w:delText>，</w:delText>
        </w:r>
      </w:del>
      <w:r w:rsidRPr="00B1313C">
        <w:rPr>
          <w:rFonts w:ascii="楷体" w:eastAsia="楷体" w:hAnsi="楷体" w:hint="eastAsia"/>
          <w:sz w:val="28"/>
          <w:szCs w:val="28"/>
        </w:rPr>
        <w:t>通过明现境界的不同而逐步跨地,最终是达到圆满的时候</w:t>
      </w:r>
      <w:ins w:id="661" w:author="apple" w:date="2015-07-06T18:35:00Z">
        <w:r w:rsidR="001B1B55">
          <w:rPr>
            <w:rFonts w:ascii="楷体" w:eastAsia="楷体" w:hAnsi="楷体" w:hint="eastAsia"/>
            <w:sz w:val="28"/>
            <w:szCs w:val="28"/>
          </w:rPr>
          <w:t>，</w:t>
        </w:r>
      </w:ins>
      <w:r w:rsidRPr="00B1313C">
        <w:rPr>
          <w:rFonts w:ascii="楷体" w:eastAsia="楷体" w:hAnsi="楷体" w:hint="eastAsia"/>
          <w:sz w:val="28"/>
          <w:szCs w:val="28"/>
        </w:rPr>
        <w:t>是现前远离所有烦恼和所知障的法界自性,但是这样一种本体对于凡夫人来讲是完全没办法通达的，怎么去通达</w:t>
      </w:r>
      <w:ins w:id="662" w:author="apple" w:date="2015-07-06T18:35:00Z">
        <w:r w:rsidR="001B1B55">
          <w:rPr>
            <w:rFonts w:ascii="楷体" w:eastAsia="楷体" w:hAnsi="楷体" w:hint="eastAsia"/>
            <w:sz w:val="28"/>
            <w:szCs w:val="28"/>
          </w:rPr>
          <w:t>。</w:t>
        </w:r>
      </w:ins>
      <w:del w:id="663" w:author="apple" w:date="2015-07-06T18:35:00Z">
        <w:r w:rsidRPr="00B1313C" w:rsidDel="001B1B55">
          <w:rPr>
            <w:rFonts w:ascii="楷体" w:eastAsia="楷体" w:hAnsi="楷体" w:hint="eastAsia"/>
            <w:sz w:val="28"/>
            <w:szCs w:val="28"/>
          </w:rPr>
          <w:delText>，</w:delText>
        </w:r>
      </w:del>
      <w:r w:rsidRPr="00B1313C">
        <w:rPr>
          <w:rFonts w:ascii="楷体" w:eastAsia="楷体" w:hAnsi="楷体" w:hint="eastAsia"/>
          <w:sz w:val="28"/>
          <w:szCs w:val="28"/>
        </w:rPr>
        <w:t>我们说这个是菩萨入根本定的境界或者说怎么怎么样，凡夫人是根本无法了知的，但是凡夫人无法了知，</w:t>
      </w:r>
      <w:del w:id="664" w:author="apple" w:date="2015-07-06T18:36:00Z">
        <w:r w:rsidRPr="00B1313C" w:rsidDel="001B1B55">
          <w:rPr>
            <w:rFonts w:ascii="楷体" w:eastAsia="楷体" w:hAnsi="楷体" w:hint="eastAsia"/>
            <w:sz w:val="28"/>
            <w:szCs w:val="28"/>
          </w:rPr>
          <w:delText>但是</w:delText>
        </w:r>
      </w:del>
      <w:r w:rsidRPr="00B1313C">
        <w:rPr>
          <w:rFonts w:ascii="楷体" w:eastAsia="楷体" w:hAnsi="楷体" w:hint="eastAsia"/>
          <w:sz w:val="28"/>
          <w:szCs w:val="28"/>
        </w:rPr>
        <w:t>通过上地的菩萨，或者通过佛地的智慧来讲他可以了知，这个菩萨是安住在哪个境界当中，他是可以知道的</w:t>
      </w:r>
      <w:ins w:id="665" w:author="apple" w:date="2015-07-06T18:36:00Z">
        <w:r w:rsidR="001B1B55">
          <w:rPr>
            <w:rFonts w:ascii="楷体" w:eastAsia="楷体" w:hAnsi="楷体" w:hint="eastAsia"/>
            <w:sz w:val="28"/>
            <w:szCs w:val="28"/>
          </w:rPr>
          <w:t>。</w:t>
        </w:r>
      </w:ins>
      <w:del w:id="666" w:author="apple" w:date="2015-07-06T18:36:00Z">
        <w:r w:rsidRPr="00B1313C" w:rsidDel="001B1B55">
          <w:rPr>
            <w:rFonts w:ascii="楷体" w:eastAsia="楷体" w:hAnsi="楷体" w:hint="eastAsia"/>
            <w:sz w:val="28"/>
            <w:szCs w:val="28"/>
          </w:rPr>
          <w:delText>，</w:delText>
        </w:r>
      </w:del>
      <w:r w:rsidRPr="00B1313C">
        <w:rPr>
          <w:rFonts w:ascii="楷体" w:eastAsia="楷体" w:hAnsi="楷体" w:hint="eastAsia"/>
          <w:sz w:val="28"/>
          <w:szCs w:val="28"/>
        </w:rPr>
        <w:t>这个在《辩法法性论》注释当中</w:t>
      </w:r>
      <w:ins w:id="667" w:author="apple" w:date="2015-07-06T18:36:00Z">
        <w:r w:rsidR="001B1B55">
          <w:rPr>
            <w:rFonts w:ascii="楷体" w:eastAsia="楷体" w:hAnsi="楷体" w:hint="eastAsia"/>
            <w:sz w:val="28"/>
            <w:szCs w:val="28"/>
          </w:rPr>
          <w:t>，</w:t>
        </w:r>
      </w:ins>
      <w:r w:rsidRPr="00B1313C">
        <w:rPr>
          <w:rFonts w:ascii="楷体" w:eastAsia="楷体" w:hAnsi="楷体" w:hint="eastAsia"/>
          <w:sz w:val="28"/>
          <w:szCs w:val="28"/>
        </w:rPr>
        <w:t>麦彭仁波切他在宣讲过的。</w:t>
      </w:r>
    </w:p>
    <w:p w:rsidR="00000000" w:rsidRPr="000260AD" w:rsidRDefault="001B1B55" w:rsidP="000260AD">
      <w:pPr>
        <w:spacing w:line="360" w:lineRule="auto"/>
        <w:ind w:firstLineChars="150" w:firstLine="422"/>
        <w:rPr>
          <w:ins w:id="668" w:author="apple" w:date="2015-07-06T18:36:00Z"/>
          <w:rFonts w:ascii="楷体" w:eastAsia="楷体" w:hAnsi="楷体"/>
          <w:b/>
          <w:sz w:val="28"/>
          <w:szCs w:val="28"/>
          <w:rPrChange w:id="669" w:author="apple" w:date="2015-07-06T20:25:00Z">
            <w:rPr>
              <w:ins w:id="670" w:author="apple" w:date="2015-07-06T18:36:00Z"/>
              <w:rFonts w:ascii="楷体" w:eastAsia="楷体" w:hAnsi="楷体"/>
              <w:sz w:val="28"/>
              <w:szCs w:val="28"/>
            </w:rPr>
          </w:rPrChange>
        </w:rPr>
        <w:pPrChange w:id="671" w:author="apple" w:date="2015-07-06T20:25:00Z">
          <w:pPr>
            <w:spacing w:line="360" w:lineRule="auto"/>
            <w:ind w:firstLine="570"/>
          </w:pPr>
        </w:pPrChange>
      </w:pPr>
      <w:ins w:id="672" w:author="apple" w:date="2015-07-06T18:36:00Z">
        <w:r w:rsidRPr="000260AD">
          <w:rPr>
            <w:rFonts w:ascii="楷体" w:eastAsia="楷体" w:hAnsi="楷体" w:hint="eastAsia"/>
            <w:b/>
            <w:sz w:val="28"/>
            <w:szCs w:val="28"/>
            <w:rPrChange w:id="673" w:author="apple" w:date="2015-07-06T20:25:00Z">
              <w:rPr>
                <w:rFonts w:ascii="楷体" w:eastAsia="楷体" w:hAnsi="楷体" w:hint="eastAsia"/>
                <w:sz w:val="28"/>
                <w:szCs w:val="28"/>
              </w:rPr>
            </w:rPrChange>
          </w:rPr>
          <w:t>【</w:t>
        </w:r>
        <w:r w:rsidRPr="000260AD">
          <w:rPr>
            <w:rFonts w:ascii="楷体" w:eastAsia="楷体" w:hAnsi="楷体" w:hint="eastAsia"/>
            <w:b/>
            <w:color w:val="000000"/>
            <w:sz w:val="28"/>
            <w:szCs w:val="28"/>
            <w:rPrChange w:id="674" w:author="apple" w:date="2015-07-06T20:25:00Z">
              <w:rPr>
                <w:rFonts w:ascii="华文楷体" w:eastAsia="华文楷体" w:hAnsi="华文楷体" w:hint="eastAsia"/>
                <w:color w:val="000000"/>
                <w:sz w:val="28"/>
                <w:szCs w:val="28"/>
              </w:rPr>
            </w:rPrChange>
          </w:rPr>
          <w:t>诚如 《广大游舞经》中云:“深寂离戏光明无为法,吾已获得甘露之妙法,纵于谁说他亦不了知,故当默然安住于林间。”</w:t>
        </w:r>
        <w:r w:rsidRPr="000260AD">
          <w:rPr>
            <w:rFonts w:ascii="楷体" w:eastAsia="楷体" w:hAnsi="楷体" w:hint="eastAsia"/>
            <w:b/>
            <w:sz w:val="28"/>
            <w:szCs w:val="28"/>
            <w:rPrChange w:id="675" w:author="apple" w:date="2015-07-06T20:25:00Z">
              <w:rPr>
                <w:rFonts w:ascii="楷体" w:eastAsia="楷体" w:hAnsi="楷体" w:hint="eastAsia"/>
                <w:sz w:val="28"/>
                <w:szCs w:val="28"/>
              </w:rPr>
            </w:rPrChange>
          </w:rPr>
          <w:t>】</w:t>
        </w:r>
      </w:ins>
    </w:p>
    <w:p w:rsidR="00000000" w:rsidRDefault="009C245E">
      <w:pPr>
        <w:spacing w:line="360" w:lineRule="auto"/>
        <w:ind w:firstLineChars="150" w:firstLine="420"/>
        <w:rPr>
          <w:ins w:id="676" w:author="apple" w:date="2015-07-06T18:40:00Z"/>
          <w:rFonts w:ascii="楷体" w:eastAsia="楷体" w:hAnsi="楷体"/>
          <w:sz w:val="28"/>
          <w:szCs w:val="28"/>
        </w:rPr>
        <w:pPrChange w:id="677" w:author="apple" w:date="2015-07-06T18:27:00Z">
          <w:pPr>
            <w:spacing w:line="360" w:lineRule="auto"/>
            <w:ind w:firstLine="570"/>
          </w:pPr>
        </w:pPrChange>
      </w:pPr>
      <w:del w:id="678" w:author="apple" w:date="2015-07-06T18:36:00Z">
        <w:r w:rsidRPr="00B1313C" w:rsidDel="001B1B55">
          <w:rPr>
            <w:rFonts w:ascii="楷体" w:eastAsia="楷体" w:hAnsi="楷体" w:hint="eastAsia"/>
            <w:sz w:val="28"/>
            <w:szCs w:val="28"/>
          </w:rPr>
          <w:delText>诚如《广大游舞经》中云:“深寂离戏光明无为法,吾已获得甘露之妙法,纵于谁说他亦不了知,故当默然安住于林间。”</w:delText>
        </w:r>
      </w:del>
      <w:r w:rsidRPr="00B1313C">
        <w:rPr>
          <w:rFonts w:ascii="楷体" w:eastAsia="楷体" w:hAnsi="楷体" w:hint="eastAsia"/>
          <w:sz w:val="28"/>
          <w:szCs w:val="28"/>
        </w:rPr>
        <w:t>这个在《广大游舞经》当中讲到佛陀怎么样出生，怎么样入胎啊，怎么样出生啊，怎么样学习</w:t>
      </w:r>
      <w:ins w:id="679" w:author="apple" w:date="2015-07-06T18:37:00Z">
        <w:r w:rsidR="001B1B55">
          <w:rPr>
            <w:rFonts w:ascii="楷体" w:eastAsia="楷体" w:hAnsi="楷体" w:hint="eastAsia"/>
            <w:sz w:val="28"/>
            <w:szCs w:val="28"/>
          </w:rPr>
          <w:t>这样种</w:t>
        </w:r>
      </w:ins>
      <w:r w:rsidRPr="00B1313C">
        <w:rPr>
          <w:rFonts w:ascii="楷体" w:eastAsia="楷体" w:hAnsi="楷体" w:hint="eastAsia"/>
          <w:sz w:val="28"/>
          <w:szCs w:val="28"/>
        </w:rPr>
        <w:t>工巧，怎么样</w:t>
      </w:r>
      <w:ins w:id="680" w:author="apple" w:date="2015-07-06T18:37:00Z">
        <w:r w:rsidR="001B1B55" w:rsidRPr="00B1313C">
          <w:rPr>
            <w:rFonts w:ascii="楷体" w:eastAsia="楷体" w:hAnsi="楷体" w:hint="eastAsia"/>
            <w:sz w:val="28"/>
            <w:szCs w:val="28"/>
          </w:rPr>
          <w:t>出家</w:t>
        </w:r>
      </w:ins>
      <w:r w:rsidRPr="00B1313C">
        <w:rPr>
          <w:rFonts w:ascii="楷体" w:eastAsia="楷体" w:hAnsi="楷体" w:hint="eastAsia"/>
          <w:sz w:val="28"/>
          <w:szCs w:val="28"/>
        </w:rPr>
        <w:t>修行</w:t>
      </w:r>
      <w:del w:id="681" w:author="apple" w:date="2015-07-06T18:37:00Z">
        <w:r w:rsidRPr="00B1313C" w:rsidDel="001B1B55">
          <w:rPr>
            <w:rFonts w:ascii="楷体" w:eastAsia="楷体" w:hAnsi="楷体" w:hint="eastAsia"/>
            <w:sz w:val="28"/>
            <w:szCs w:val="28"/>
          </w:rPr>
          <w:delText>出家</w:delText>
        </w:r>
      </w:del>
      <w:r w:rsidRPr="00B1313C">
        <w:rPr>
          <w:rFonts w:ascii="楷体" w:eastAsia="楷体" w:hAnsi="楷体" w:hint="eastAsia"/>
          <w:sz w:val="28"/>
          <w:szCs w:val="28"/>
        </w:rPr>
        <w:t>成佛等等，在广大游舞</w:t>
      </w:r>
      <w:ins w:id="682" w:author="apple" w:date="2015-07-06T18:37:00Z">
        <w:r w:rsidR="001B1B55">
          <w:rPr>
            <w:rFonts w:ascii="楷体" w:eastAsia="楷体" w:hAnsi="楷体" w:hint="eastAsia"/>
            <w:sz w:val="28"/>
            <w:szCs w:val="28"/>
          </w:rPr>
          <w:t>、</w:t>
        </w:r>
      </w:ins>
      <w:del w:id="683" w:author="apple" w:date="2015-07-06T18:37:00Z">
        <w:r w:rsidRPr="00B1313C" w:rsidDel="001B1B55">
          <w:rPr>
            <w:rFonts w:ascii="楷体" w:eastAsia="楷体" w:hAnsi="楷体" w:hint="eastAsia"/>
            <w:sz w:val="28"/>
            <w:szCs w:val="28"/>
          </w:rPr>
          <w:delText>，在</w:delText>
        </w:r>
      </w:del>
      <w:r w:rsidRPr="00B1313C">
        <w:rPr>
          <w:rFonts w:ascii="楷体" w:eastAsia="楷体" w:hAnsi="楷体" w:hint="eastAsia"/>
          <w:sz w:val="28"/>
          <w:szCs w:val="28"/>
        </w:rPr>
        <w:t>广大游戏，怎么样在世间当中做游戏的，象这样</w:t>
      </w:r>
      <w:ins w:id="684" w:author="apple" w:date="2015-07-06T18:38:00Z">
        <w:r w:rsidR="00347C2A">
          <w:rPr>
            <w:rFonts w:ascii="楷体" w:eastAsia="楷体" w:hAnsi="楷体" w:hint="eastAsia"/>
            <w:sz w:val="28"/>
            <w:szCs w:val="28"/>
          </w:rPr>
          <w:t>一种</w:t>
        </w:r>
      </w:ins>
      <w:del w:id="685" w:author="apple" w:date="2015-07-06T18:37:00Z">
        <w:r w:rsidRPr="00B1313C" w:rsidDel="001B1B55">
          <w:rPr>
            <w:rFonts w:ascii="楷体" w:eastAsia="楷体" w:hAnsi="楷体" w:hint="eastAsia"/>
            <w:sz w:val="28"/>
            <w:szCs w:val="28"/>
          </w:rPr>
          <w:delText>在</w:delText>
        </w:r>
      </w:del>
      <w:r w:rsidRPr="00B1313C">
        <w:rPr>
          <w:rFonts w:ascii="楷体" w:eastAsia="楷体" w:hAnsi="楷体" w:hint="eastAsia"/>
          <w:sz w:val="28"/>
          <w:szCs w:val="28"/>
        </w:rPr>
        <w:t>佛陀的传记当中讲得很清楚的，那么这个时候应</w:t>
      </w:r>
      <w:ins w:id="686" w:author="apple" w:date="2015-07-06T18:38:00Z">
        <w:r w:rsidR="001B1B55">
          <w:rPr>
            <w:rFonts w:ascii="楷体" w:eastAsia="楷体" w:hAnsi="楷体" w:hint="eastAsia"/>
            <w:sz w:val="28"/>
            <w:szCs w:val="28"/>
          </w:rPr>
          <w:t>该</w:t>
        </w:r>
      </w:ins>
      <w:del w:id="687" w:author="apple" w:date="2015-07-06T18:38:00Z">
        <w:r w:rsidRPr="00B1313C" w:rsidDel="001B1B55">
          <w:rPr>
            <w:rFonts w:ascii="楷体" w:eastAsia="楷体" w:hAnsi="楷体" w:hint="eastAsia"/>
            <w:sz w:val="28"/>
            <w:szCs w:val="28"/>
          </w:rPr>
          <w:delText>当</w:delText>
        </w:r>
      </w:del>
      <w:r w:rsidRPr="00B1313C">
        <w:rPr>
          <w:rFonts w:ascii="楷体" w:eastAsia="楷体" w:hAnsi="楷体" w:hint="eastAsia"/>
          <w:sz w:val="28"/>
          <w:szCs w:val="28"/>
        </w:rPr>
        <w:t>是在成佛的时候，成</w:t>
      </w:r>
      <w:r w:rsidRPr="00B1313C">
        <w:rPr>
          <w:rFonts w:ascii="楷体" w:eastAsia="楷体" w:hAnsi="楷体" w:hint="eastAsia"/>
          <w:sz w:val="28"/>
          <w:szCs w:val="28"/>
        </w:rPr>
        <w:lastRenderedPageBreak/>
        <w:t>佛的时候</w:t>
      </w:r>
      <w:ins w:id="688" w:author="apple" w:date="2015-07-06T18:39:00Z">
        <w:r w:rsidR="00347C2A">
          <w:rPr>
            <w:rFonts w:ascii="楷体" w:eastAsia="楷体" w:hAnsi="楷体" w:hint="eastAsia"/>
            <w:sz w:val="28"/>
            <w:szCs w:val="28"/>
          </w:rPr>
          <w:t>就是</w:t>
        </w:r>
      </w:ins>
      <w:r w:rsidRPr="00B1313C">
        <w:rPr>
          <w:rFonts w:ascii="楷体" w:eastAsia="楷体" w:hAnsi="楷体" w:hint="eastAsia"/>
          <w:sz w:val="28"/>
          <w:szCs w:val="28"/>
        </w:rPr>
        <w:t>宣讲了这个著名的颂词，这个佛陀当他</w:t>
      </w:r>
      <w:ins w:id="689" w:author="apple" w:date="2015-07-06T18:38:00Z">
        <w:r w:rsidR="001B1B55">
          <w:rPr>
            <w:rFonts w:ascii="楷体" w:eastAsia="楷体" w:hAnsi="楷体" w:hint="eastAsia"/>
            <w:sz w:val="28"/>
            <w:szCs w:val="28"/>
          </w:rPr>
          <w:t>真正的开始，</w:t>
        </w:r>
      </w:ins>
      <w:r w:rsidRPr="00B1313C">
        <w:rPr>
          <w:rFonts w:ascii="楷体" w:eastAsia="楷体" w:hAnsi="楷体" w:hint="eastAsia"/>
          <w:sz w:val="28"/>
          <w:szCs w:val="28"/>
        </w:rPr>
        <w:t>最终开始证悟的时候</w:t>
      </w:r>
      <w:ins w:id="690" w:author="apple" w:date="2015-07-06T18:39:00Z">
        <w:r w:rsidR="00347C2A">
          <w:rPr>
            <w:rFonts w:ascii="楷体" w:eastAsia="楷体" w:hAnsi="楷体" w:hint="eastAsia"/>
            <w:sz w:val="28"/>
            <w:szCs w:val="28"/>
          </w:rPr>
          <w:t>、</w:t>
        </w:r>
      </w:ins>
      <w:del w:id="691" w:author="apple" w:date="2015-07-06T18:39:00Z">
        <w:r w:rsidRPr="00B1313C" w:rsidDel="00347C2A">
          <w:rPr>
            <w:rFonts w:ascii="楷体" w:eastAsia="楷体" w:hAnsi="楷体" w:hint="eastAsia"/>
            <w:sz w:val="28"/>
            <w:szCs w:val="28"/>
          </w:rPr>
          <w:delText>的在</w:delText>
        </w:r>
      </w:del>
      <w:r w:rsidRPr="00B1313C">
        <w:rPr>
          <w:rFonts w:ascii="楷体" w:eastAsia="楷体" w:hAnsi="楷体" w:hint="eastAsia"/>
          <w:sz w:val="28"/>
          <w:szCs w:val="28"/>
        </w:rPr>
        <w:t>证语的那一刹那</w:t>
      </w:r>
      <w:ins w:id="692" w:author="apple" w:date="2015-07-06T18:39:00Z">
        <w:r w:rsidR="00347C2A">
          <w:rPr>
            <w:rFonts w:ascii="楷体" w:eastAsia="楷体" w:hAnsi="楷体" w:hint="eastAsia"/>
            <w:sz w:val="28"/>
            <w:szCs w:val="28"/>
          </w:rPr>
          <w:t>，</w:t>
        </w:r>
      </w:ins>
      <w:r w:rsidRPr="00B1313C">
        <w:rPr>
          <w:rFonts w:ascii="楷体" w:eastAsia="楷体" w:hAnsi="楷体" w:hint="eastAsia"/>
          <w:sz w:val="28"/>
          <w:szCs w:val="28"/>
        </w:rPr>
        <w:t>他</w:t>
      </w:r>
      <w:ins w:id="693" w:author="apple" w:date="2015-07-06T18:39:00Z">
        <w:r w:rsidR="00347C2A">
          <w:rPr>
            <w:rFonts w:ascii="楷体" w:eastAsia="楷体" w:hAnsi="楷体" w:hint="eastAsia"/>
            <w:sz w:val="28"/>
            <w:szCs w:val="28"/>
          </w:rPr>
          <w:t>就</w:t>
        </w:r>
      </w:ins>
      <w:del w:id="694" w:author="apple" w:date="2015-07-06T18:39:00Z">
        <w:r w:rsidRPr="00B1313C" w:rsidDel="00347C2A">
          <w:rPr>
            <w:rFonts w:ascii="楷体" w:eastAsia="楷体" w:hAnsi="楷体" w:hint="eastAsia"/>
            <w:sz w:val="28"/>
            <w:szCs w:val="28"/>
          </w:rPr>
          <w:delText>是</w:delText>
        </w:r>
      </w:del>
      <w:r w:rsidRPr="00B1313C">
        <w:rPr>
          <w:rFonts w:ascii="楷体" w:eastAsia="楷体" w:hAnsi="楷体" w:hint="eastAsia"/>
          <w:sz w:val="28"/>
          <w:szCs w:val="28"/>
        </w:rPr>
        <w:t>很感叹的，</w:t>
      </w:r>
      <w:ins w:id="695" w:author="apple" w:date="2015-07-06T18:39:00Z">
        <w:r w:rsidR="00347C2A">
          <w:rPr>
            <w:rFonts w:ascii="楷体" w:eastAsia="楷体" w:hAnsi="楷体" w:hint="eastAsia"/>
            <w:sz w:val="28"/>
            <w:szCs w:val="28"/>
          </w:rPr>
          <w:t>他就说：“</w:t>
        </w:r>
      </w:ins>
      <w:r w:rsidRPr="00B1313C">
        <w:rPr>
          <w:rFonts w:ascii="楷体" w:eastAsia="楷体" w:hAnsi="楷体" w:hint="eastAsia"/>
          <w:sz w:val="28"/>
          <w:szCs w:val="28"/>
        </w:rPr>
        <w:t>深寂离戏光明无为法,吾已获得甘露之妙法</w:t>
      </w:r>
      <w:ins w:id="696" w:author="apple" w:date="2015-07-06T18:39:00Z">
        <w:r w:rsidR="00347C2A">
          <w:rPr>
            <w:rFonts w:ascii="楷体" w:eastAsia="楷体" w:hAnsi="楷体" w:hint="eastAsia"/>
            <w:sz w:val="28"/>
            <w:szCs w:val="28"/>
          </w:rPr>
          <w:t>”。</w:t>
        </w:r>
      </w:ins>
      <w:ins w:id="697" w:author="apple" w:date="2015-07-06T18:40:00Z">
        <w:r w:rsidR="00347C2A">
          <w:rPr>
            <w:rFonts w:ascii="楷体" w:eastAsia="楷体" w:hAnsi="楷体" w:hint="eastAsia"/>
            <w:sz w:val="28"/>
            <w:szCs w:val="28"/>
          </w:rPr>
          <w:t>那么</w:t>
        </w:r>
      </w:ins>
      <w:del w:id="698" w:author="apple" w:date="2015-07-06T18:39:00Z">
        <w:r w:rsidRPr="00B1313C" w:rsidDel="00347C2A">
          <w:rPr>
            <w:rFonts w:ascii="楷体" w:eastAsia="楷体" w:hAnsi="楷体" w:hint="eastAsia"/>
            <w:sz w:val="28"/>
            <w:szCs w:val="28"/>
          </w:rPr>
          <w:delText>,</w:delText>
        </w:r>
      </w:del>
      <w:r w:rsidRPr="00B1313C">
        <w:rPr>
          <w:rFonts w:ascii="楷体" w:eastAsia="楷体" w:hAnsi="楷体" w:hint="eastAsia"/>
          <w:sz w:val="28"/>
          <w:szCs w:val="28"/>
        </w:rPr>
        <w:t>所以佛陀说</w:t>
      </w:r>
      <w:ins w:id="699" w:author="apple" w:date="2015-07-06T18:40:00Z">
        <w:r w:rsidR="00347C2A">
          <w:rPr>
            <w:rFonts w:ascii="楷体" w:eastAsia="楷体" w:hAnsi="楷体" w:hint="eastAsia"/>
            <w:sz w:val="28"/>
            <w:szCs w:val="28"/>
          </w:rPr>
          <w:t>：</w:t>
        </w:r>
      </w:ins>
      <w:r w:rsidRPr="00B1313C">
        <w:rPr>
          <w:rFonts w:ascii="楷体" w:eastAsia="楷体" w:hAnsi="楷体" w:hint="eastAsia"/>
          <w:sz w:val="28"/>
          <w:szCs w:val="28"/>
        </w:rPr>
        <w:t>我已经获得了，已经获得了犹如甘露一样的妙法，那么这样一种犹如甘露一样的妙法具有五种特点</w:t>
      </w:r>
      <w:ins w:id="700" w:author="apple" w:date="2015-07-06T18:40:00Z">
        <w:r w:rsidR="00347C2A">
          <w:rPr>
            <w:rFonts w:ascii="楷体" w:eastAsia="楷体" w:hAnsi="楷体" w:hint="eastAsia"/>
            <w:sz w:val="28"/>
            <w:szCs w:val="28"/>
          </w:rPr>
          <w:t>：</w:t>
        </w:r>
      </w:ins>
      <w:del w:id="701" w:author="apple" w:date="2015-07-06T18:40:00Z">
        <w:r w:rsidRPr="00B1313C" w:rsidDel="00347C2A">
          <w:rPr>
            <w:rFonts w:ascii="楷体" w:eastAsia="楷体" w:hAnsi="楷体" w:hint="eastAsia"/>
            <w:sz w:val="28"/>
            <w:szCs w:val="28"/>
          </w:rPr>
          <w:delText>，</w:delText>
        </w:r>
      </w:del>
      <w:r w:rsidRPr="00B1313C">
        <w:rPr>
          <w:rFonts w:ascii="楷体" w:eastAsia="楷体" w:hAnsi="楷体" w:hint="eastAsia"/>
          <w:sz w:val="28"/>
          <w:szCs w:val="28"/>
        </w:rPr>
        <w:t>深</w:t>
      </w:r>
      <w:ins w:id="702" w:author="apple" w:date="2015-07-06T18:40:00Z">
        <w:r w:rsidR="00347C2A">
          <w:rPr>
            <w:rFonts w:ascii="楷体" w:eastAsia="楷体" w:hAnsi="楷体" w:hint="eastAsia"/>
            <w:sz w:val="28"/>
            <w:szCs w:val="28"/>
          </w:rPr>
          <w:t>、</w:t>
        </w:r>
      </w:ins>
      <w:r w:rsidRPr="00B1313C">
        <w:rPr>
          <w:rFonts w:ascii="楷体" w:eastAsia="楷体" w:hAnsi="楷体" w:hint="eastAsia"/>
          <w:sz w:val="28"/>
          <w:szCs w:val="28"/>
        </w:rPr>
        <w:t>寂</w:t>
      </w:r>
      <w:ins w:id="703" w:author="apple" w:date="2015-07-06T18:40:00Z">
        <w:r w:rsidR="00347C2A">
          <w:rPr>
            <w:rFonts w:ascii="楷体" w:eastAsia="楷体" w:hAnsi="楷体" w:hint="eastAsia"/>
            <w:sz w:val="28"/>
            <w:szCs w:val="28"/>
          </w:rPr>
          <w:t>、</w:t>
        </w:r>
      </w:ins>
      <w:r w:rsidRPr="00B1313C">
        <w:rPr>
          <w:rFonts w:ascii="楷体" w:eastAsia="楷体" w:hAnsi="楷体" w:hint="eastAsia"/>
          <w:sz w:val="28"/>
          <w:szCs w:val="28"/>
        </w:rPr>
        <w:t>离戏</w:t>
      </w:r>
      <w:ins w:id="704" w:author="apple" w:date="2015-07-06T18:40:00Z">
        <w:r w:rsidR="00347C2A">
          <w:rPr>
            <w:rFonts w:ascii="楷体" w:eastAsia="楷体" w:hAnsi="楷体" w:hint="eastAsia"/>
            <w:sz w:val="28"/>
            <w:szCs w:val="28"/>
          </w:rPr>
          <w:t>、</w:t>
        </w:r>
      </w:ins>
      <w:r w:rsidRPr="00B1313C">
        <w:rPr>
          <w:rFonts w:ascii="楷体" w:eastAsia="楷体" w:hAnsi="楷体" w:hint="eastAsia"/>
          <w:sz w:val="28"/>
          <w:szCs w:val="28"/>
        </w:rPr>
        <w:t>光明</w:t>
      </w:r>
      <w:ins w:id="705" w:author="apple" w:date="2015-07-06T18:40:00Z">
        <w:r w:rsidR="00347C2A">
          <w:rPr>
            <w:rFonts w:ascii="楷体" w:eastAsia="楷体" w:hAnsi="楷体" w:hint="eastAsia"/>
            <w:sz w:val="28"/>
            <w:szCs w:val="28"/>
          </w:rPr>
          <w:t>、</w:t>
        </w:r>
      </w:ins>
      <w:r w:rsidRPr="00B1313C">
        <w:rPr>
          <w:rFonts w:ascii="楷体" w:eastAsia="楷体" w:hAnsi="楷体" w:hint="eastAsia"/>
          <w:sz w:val="28"/>
          <w:szCs w:val="28"/>
        </w:rPr>
        <w:t>无为法</w:t>
      </w:r>
      <w:ins w:id="706" w:author="apple" w:date="2015-07-06T18:40:00Z">
        <w:r w:rsidR="00347C2A">
          <w:rPr>
            <w:rFonts w:ascii="楷体" w:eastAsia="楷体" w:hAnsi="楷体" w:hint="eastAsia"/>
            <w:sz w:val="28"/>
            <w:szCs w:val="28"/>
          </w:rPr>
          <w:t>。</w:t>
        </w:r>
      </w:ins>
      <w:del w:id="707" w:author="apple" w:date="2015-07-06T18:40:00Z">
        <w:r w:rsidRPr="00B1313C" w:rsidDel="00347C2A">
          <w:rPr>
            <w:rFonts w:ascii="楷体" w:eastAsia="楷体" w:hAnsi="楷体" w:hint="eastAsia"/>
            <w:sz w:val="28"/>
            <w:szCs w:val="28"/>
          </w:rPr>
          <w:delText>，</w:delText>
        </w:r>
      </w:del>
      <w:ins w:id="708" w:author="apple" w:date="2015-07-06T18:40:00Z">
        <w:r w:rsidR="00347C2A">
          <w:rPr>
            <w:rFonts w:ascii="楷体" w:eastAsia="楷体" w:hAnsi="楷体" w:hint="eastAsia"/>
            <w:sz w:val="28"/>
            <w:szCs w:val="28"/>
          </w:rPr>
          <w:t>那么</w:t>
        </w:r>
      </w:ins>
      <w:del w:id="709" w:author="apple" w:date="2015-07-06T18:40:00Z">
        <w:r w:rsidRPr="00B1313C" w:rsidDel="00347C2A">
          <w:rPr>
            <w:rFonts w:ascii="楷体" w:eastAsia="楷体" w:hAnsi="楷体" w:hint="eastAsia"/>
            <w:sz w:val="28"/>
            <w:szCs w:val="28"/>
          </w:rPr>
          <w:delText>他这样</w:delText>
        </w:r>
      </w:del>
      <w:r w:rsidRPr="00B1313C">
        <w:rPr>
          <w:rFonts w:ascii="楷体" w:eastAsia="楷体" w:hAnsi="楷体" w:hint="eastAsia"/>
          <w:sz w:val="28"/>
          <w:szCs w:val="28"/>
        </w:rPr>
        <w:t>有</w:t>
      </w:r>
      <w:ins w:id="710" w:author="apple" w:date="2015-07-06T18:40:00Z">
        <w:r w:rsidR="00347C2A">
          <w:rPr>
            <w:rFonts w:ascii="楷体" w:eastAsia="楷体" w:hAnsi="楷体" w:hint="eastAsia"/>
            <w:sz w:val="28"/>
            <w:szCs w:val="28"/>
          </w:rPr>
          <w:t>这样</w:t>
        </w:r>
      </w:ins>
      <w:r w:rsidRPr="00B1313C">
        <w:rPr>
          <w:rFonts w:ascii="楷体" w:eastAsia="楷体" w:hAnsi="楷体" w:hint="eastAsia"/>
          <w:sz w:val="28"/>
          <w:szCs w:val="28"/>
        </w:rPr>
        <w:t>五种特点</w:t>
      </w:r>
      <w:ins w:id="711" w:author="apple" w:date="2015-07-06T18:40:00Z">
        <w:r w:rsidR="00053A85">
          <w:rPr>
            <w:rFonts w:ascii="楷体" w:eastAsia="楷体" w:hAnsi="楷体" w:hint="eastAsia"/>
            <w:sz w:val="28"/>
            <w:szCs w:val="28"/>
          </w:rPr>
          <w:t>。</w:t>
        </w:r>
      </w:ins>
    </w:p>
    <w:p w:rsidR="00000000" w:rsidRDefault="009C245E">
      <w:pPr>
        <w:spacing w:line="360" w:lineRule="auto"/>
        <w:ind w:firstLineChars="150" w:firstLine="420"/>
        <w:rPr>
          <w:ins w:id="712" w:author="apple" w:date="2015-07-06T18:42:00Z"/>
          <w:rFonts w:ascii="楷体" w:eastAsia="楷体" w:hAnsi="楷体"/>
          <w:sz w:val="28"/>
          <w:szCs w:val="28"/>
        </w:rPr>
        <w:pPrChange w:id="713" w:author="apple" w:date="2015-07-06T18:42:00Z">
          <w:pPr>
            <w:spacing w:line="360" w:lineRule="auto"/>
            <w:ind w:firstLine="570"/>
          </w:pPr>
        </w:pPrChange>
      </w:pPr>
      <w:del w:id="714" w:author="apple" w:date="2015-07-06T18:40:00Z">
        <w:r w:rsidRPr="00B1313C" w:rsidDel="00053A85">
          <w:rPr>
            <w:rFonts w:ascii="楷体" w:eastAsia="楷体" w:hAnsi="楷体" w:hint="eastAsia"/>
            <w:sz w:val="28"/>
            <w:szCs w:val="28"/>
          </w:rPr>
          <w:delText>，</w:delText>
        </w:r>
      </w:del>
      <w:r w:rsidRPr="00B1313C">
        <w:rPr>
          <w:rFonts w:ascii="楷体" w:eastAsia="楷体" w:hAnsi="楷体" w:hint="eastAsia"/>
          <w:sz w:val="28"/>
          <w:szCs w:val="28"/>
        </w:rPr>
        <w:t>那么所谓</w:t>
      </w:r>
      <w:ins w:id="715" w:author="apple" w:date="2015-07-06T18:42:00Z">
        <w:r w:rsidR="00053A85">
          <w:rPr>
            <w:rFonts w:ascii="楷体" w:eastAsia="楷体" w:hAnsi="楷体" w:hint="eastAsia"/>
            <w:sz w:val="28"/>
            <w:szCs w:val="28"/>
          </w:rPr>
          <w:t>“</w:t>
        </w:r>
      </w:ins>
      <w:r w:rsidRPr="00B1313C">
        <w:rPr>
          <w:rFonts w:ascii="楷体" w:eastAsia="楷体" w:hAnsi="楷体" w:hint="eastAsia"/>
          <w:sz w:val="28"/>
          <w:szCs w:val="28"/>
        </w:rPr>
        <w:t>深</w:t>
      </w:r>
      <w:ins w:id="716" w:author="apple" w:date="2015-07-06T18:42:00Z">
        <w:r w:rsidR="00053A85">
          <w:rPr>
            <w:rFonts w:ascii="楷体" w:eastAsia="楷体" w:hAnsi="楷体" w:hint="eastAsia"/>
            <w:sz w:val="28"/>
            <w:szCs w:val="28"/>
          </w:rPr>
          <w:t>”</w:t>
        </w:r>
      </w:ins>
      <w:r w:rsidRPr="00B1313C">
        <w:rPr>
          <w:rFonts w:ascii="楷体" w:eastAsia="楷体" w:hAnsi="楷体" w:hint="eastAsia"/>
          <w:sz w:val="28"/>
          <w:szCs w:val="28"/>
        </w:rPr>
        <w:t>呢，上师的讲记当中讲到所谓的深就是离开一切相状，离开一切相状就称之为深</w:t>
      </w:r>
      <w:ins w:id="717" w:author="apple" w:date="2015-07-06T18:40:00Z">
        <w:r w:rsidR="00053A85">
          <w:rPr>
            <w:rFonts w:ascii="楷体" w:eastAsia="楷体" w:hAnsi="楷体" w:hint="eastAsia"/>
            <w:sz w:val="28"/>
            <w:szCs w:val="28"/>
          </w:rPr>
          <w:t>。</w:t>
        </w:r>
      </w:ins>
      <w:del w:id="718" w:author="apple" w:date="2015-07-06T18:40:00Z">
        <w:r w:rsidRPr="00B1313C" w:rsidDel="00053A85">
          <w:rPr>
            <w:rFonts w:ascii="楷体" w:eastAsia="楷体" w:hAnsi="楷体" w:hint="eastAsia"/>
            <w:sz w:val="28"/>
            <w:szCs w:val="28"/>
          </w:rPr>
          <w:delText>，</w:delText>
        </w:r>
      </w:del>
      <w:r w:rsidRPr="00B1313C">
        <w:rPr>
          <w:rFonts w:ascii="楷体" w:eastAsia="楷体" w:hAnsi="楷体" w:hint="eastAsia"/>
          <w:sz w:val="28"/>
          <w:szCs w:val="28"/>
        </w:rPr>
        <w:t>甚深的深字是离开一切相状称之为深</w:t>
      </w:r>
      <w:ins w:id="719" w:author="apple" w:date="2015-07-06T18:41:00Z">
        <w:r w:rsidR="00053A85">
          <w:rPr>
            <w:rFonts w:ascii="楷体" w:eastAsia="楷体" w:hAnsi="楷体" w:hint="eastAsia"/>
            <w:sz w:val="28"/>
            <w:szCs w:val="28"/>
          </w:rPr>
          <w:t>。“</w:t>
        </w:r>
      </w:ins>
      <w:del w:id="720" w:author="apple" w:date="2015-07-06T18:41:00Z">
        <w:r w:rsidRPr="00B1313C" w:rsidDel="00053A85">
          <w:rPr>
            <w:rFonts w:ascii="楷体" w:eastAsia="楷体" w:hAnsi="楷体" w:hint="eastAsia"/>
            <w:sz w:val="28"/>
            <w:szCs w:val="28"/>
          </w:rPr>
          <w:delText>，</w:delText>
        </w:r>
      </w:del>
      <w:r w:rsidRPr="00B1313C">
        <w:rPr>
          <w:rFonts w:ascii="楷体" w:eastAsia="楷体" w:hAnsi="楷体" w:hint="eastAsia"/>
          <w:sz w:val="28"/>
          <w:szCs w:val="28"/>
        </w:rPr>
        <w:t>寂</w:t>
      </w:r>
      <w:ins w:id="721" w:author="apple" w:date="2015-07-06T18:41:00Z">
        <w:r w:rsidR="00053A85">
          <w:rPr>
            <w:rFonts w:ascii="楷体" w:eastAsia="楷体" w:hAnsi="楷体" w:hint="eastAsia"/>
            <w:sz w:val="28"/>
            <w:szCs w:val="28"/>
          </w:rPr>
          <w:t>”</w:t>
        </w:r>
      </w:ins>
      <w:r w:rsidRPr="00B1313C">
        <w:rPr>
          <w:rFonts w:ascii="楷体" w:eastAsia="楷体" w:hAnsi="楷体" w:hint="eastAsia"/>
          <w:sz w:val="28"/>
          <w:szCs w:val="28"/>
        </w:rPr>
        <w:t>就讲到寂静，就是离开一切分别就叫做寂静，不是分别念的状态这个就叫做寂静</w:t>
      </w:r>
      <w:ins w:id="722" w:author="apple" w:date="2015-07-06T18:41:00Z">
        <w:r w:rsidR="00053A85">
          <w:rPr>
            <w:rFonts w:ascii="楷体" w:eastAsia="楷体" w:hAnsi="楷体" w:hint="eastAsia"/>
            <w:sz w:val="28"/>
            <w:szCs w:val="28"/>
          </w:rPr>
          <w:t>。“</w:t>
        </w:r>
      </w:ins>
      <w:del w:id="723" w:author="apple" w:date="2015-07-06T18:41:00Z">
        <w:r w:rsidRPr="00B1313C" w:rsidDel="00053A85">
          <w:rPr>
            <w:rFonts w:ascii="楷体" w:eastAsia="楷体" w:hAnsi="楷体" w:hint="eastAsia"/>
            <w:sz w:val="28"/>
            <w:szCs w:val="28"/>
          </w:rPr>
          <w:delText>，</w:delText>
        </w:r>
      </w:del>
      <w:r w:rsidRPr="00B1313C">
        <w:rPr>
          <w:rFonts w:ascii="楷体" w:eastAsia="楷体" w:hAnsi="楷体" w:hint="eastAsia"/>
          <w:sz w:val="28"/>
          <w:szCs w:val="28"/>
        </w:rPr>
        <w:t>离戏</w:t>
      </w:r>
      <w:ins w:id="724" w:author="apple" w:date="2015-07-06T18:41:00Z">
        <w:r w:rsidR="00053A85">
          <w:rPr>
            <w:rFonts w:ascii="楷体" w:eastAsia="楷体" w:hAnsi="楷体" w:hint="eastAsia"/>
            <w:sz w:val="28"/>
            <w:szCs w:val="28"/>
          </w:rPr>
          <w:t>”</w:t>
        </w:r>
      </w:ins>
      <w:r w:rsidRPr="00B1313C">
        <w:rPr>
          <w:rFonts w:ascii="楷体" w:eastAsia="楷体" w:hAnsi="楷体" w:hint="eastAsia"/>
          <w:sz w:val="28"/>
          <w:szCs w:val="28"/>
        </w:rPr>
        <w:t>就是离开一切有无是非的</w:t>
      </w:r>
      <w:ins w:id="725" w:author="apple" w:date="2015-07-06T18:41:00Z">
        <w:r w:rsidR="00053A85">
          <w:rPr>
            <w:rFonts w:ascii="楷体" w:eastAsia="楷体" w:hAnsi="楷体" w:hint="eastAsia"/>
            <w:sz w:val="28"/>
            <w:szCs w:val="28"/>
          </w:rPr>
          <w:t>、</w:t>
        </w:r>
      </w:ins>
      <w:r w:rsidRPr="00B1313C">
        <w:rPr>
          <w:rFonts w:ascii="楷体" w:eastAsia="楷体" w:hAnsi="楷体" w:hint="eastAsia"/>
          <w:sz w:val="28"/>
          <w:szCs w:val="28"/>
        </w:rPr>
        <w:t>这样一种戏论边</w:t>
      </w:r>
      <w:ins w:id="726" w:author="apple" w:date="2015-07-06T18:41:00Z">
        <w:r w:rsidR="00053A85">
          <w:rPr>
            <w:rFonts w:ascii="楷体" w:eastAsia="楷体" w:hAnsi="楷体" w:hint="eastAsia"/>
            <w:sz w:val="28"/>
            <w:szCs w:val="28"/>
          </w:rPr>
          <w:t>。这方面</w:t>
        </w:r>
      </w:ins>
      <w:del w:id="727" w:author="apple" w:date="2015-07-06T18:41:00Z">
        <w:r w:rsidRPr="00B1313C" w:rsidDel="00053A85">
          <w:rPr>
            <w:rFonts w:ascii="楷体" w:eastAsia="楷体" w:hAnsi="楷体" w:hint="eastAsia"/>
            <w:sz w:val="28"/>
            <w:szCs w:val="28"/>
          </w:rPr>
          <w:delText>那么</w:delText>
        </w:r>
      </w:del>
      <w:r w:rsidRPr="00B1313C">
        <w:rPr>
          <w:rFonts w:ascii="楷体" w:eastAsia="楷体" w:hAnsi="楷体" w:hint="eastAsia"/>
          <w:sz w:val="28"/>
          <w:szCs w:val="28"/>
        </w:rPr>
        <w:t>就叫离戏</w:t>
      </w:r>
      <w:ins w:id="728" w:author="apple" w:date="2015-07-06T18:41:00Z">
        <w:r w:rsidR="00053A85">
          <w:rPr>
            <w:rFonts w:ascii="楷体" w:eastAsia="楷体" w:hAnsi="楷体" w:hint="eastAsia"/>
            <w:sz w:val="28"/>
            <w:szCs w:val="28"/>
          </w:rPr>
          <w:t>。</w:t>
        </w:r>
      </w:ins>
      <w:del w:id="729" w:author="apple" w:date="2015-07-06T18:41:00Z">
        <w:r w:rsidRPr="00B1313C" w:rsidDel="00053A85">
          <w:rPr>
            <w:rFonts w:ascii="楷体" w:eastAsia="楷体" w:hAnsi="楷体" w:hint="eastAsia"/>
            <w:sz w:val="28"/>
            <w:szCs w:val="28"/>
          </w:rPr>
          <w:delText>，</w:delText>
        </w:r>
      </w:del>
      <w:r w:rsidRPr="00B1313C">
        <w:rPr>
          <w:rFonts w:ascii="楷体" w:eastAsia="楷体" w:hAnsi="楷体" w:hint="eastAsia"/>
          <w:sz w:val="28"/>
          <w:szCs w:val="28"/>
        </w:rPr>
        <w:t>光明意思就说这样一种境界并不是一个什么都没有的状态，他有这样一种殊胜的智慧，他有这样一种殊胜光明的智慧，象这样的话</w:t>
      </w:r>
      <w:ins w:id="730" w:author="apple" w:date="2015-07-06T18:41:00Z">
        <w:r w:rsidR="00053A85">
          <w:rPr>
            <w:rFonts w:ascii="楷体" w:eastAsia="楷体" w:hAnsi="楷体" w:hint="eastAsia"/>
            <w:sz w:val="28"/>
            <w:szCs w:val="28"/>
          </w:rPr>
          <w:t>，</w:t>
        </w:r>
      </w:ins>
      <w:r w:rsidRPr="00B1313C">
        <w:rPr>
          <w:rFonts w:ascii="楷体" w:eastAsia="楷体" w:hAnsi="楷体" w:hint="eastAsia"/>
          <w:sz w:val="28"/>
          <w:szCs w:val="28"/>
        </w:rPr>
        <w:t>一方面是离开一切戏论，一方面是同时一个刹那之间可以通过他的智慧了知一切万法</w:t>
      </w:r>
      <w:ins w:id="731" w:author="apple" w:date="2015-07-06T18:41:00Z">
        <w:r w:rsidR="00053A85">
          <w:rPr>
            <w:rFonts w:ascii="楷体" w:eastAsia="楷体" w:hAnsi="楷体" w:hint="eastAsia"/>
            <w:sz w:val="28"/>
            <w:szCs w:val="28"/>
          </w:rPr>
          <w:t>。</w:t>
        </w:r>
      </w:ins>
      <w:del w:id="732" w:author="apple" w:date="2015-07-06T18:41:00Z">
        <w:r w:rsidRPr="00B1313C" w:rsidDel="00053A85">
          <w:rPr>
            <w:rFonts w:ascii="楷体" w:eastAsia="楷体" w:hAnsi="楷体" w:hint="eastAsia"/>
            <w:sz w:val="28"/>
            <w:szCs w:val="28"/>
          </w:rPr>
          <w:delText>，</w:delText>
        </w:r>
      </w:del>
      <w:r w:rsidRPr="00B1313C">
        <w:rPr>
          <w:rFonts w:ascii="楷体" w:eastAsia="楷体" w:hAnsi="楷体" w:hint="eastAsia"/>
          <w:sz w:val="28"/>
          <w:szCs w:val="28"/>
        </w:rPr>
        <w:t>这个方面就是一种光明智，一般的人没有这样的光明智，一般的众生处于无明当中，所以没办法一个刹那当中了知很多法的，这个方面就讲的一种光明智慧</w:t>
      </w:r>
      <w:ins w:id="733" w:author="apple" w:date="2015-07-06T18:42:00Z">
        <w:r w:rsidR="00053A85">
          <w:rPr>
            <w:rFonts w:ascii="楷体" w:eastAsia="楷体" w:hAnsi="楷体" w:hint="eastAsia"/>
            <w:sz w:val="28"/>
            <w:szCs w:val="28"/>
          </w:rPr>
          <w:t>。</w:t>
        </w:r>
      </w:ins>
      <w:del w:id="734" w:author="apple" w:date="2015-07-06T18:42:00Z">
        <w:r w:rsidRPr="00B1313C" w:rsidDel="00053A85">
          <w:rPr>
            <w:rFonts w:ascii="楷体" w:eastAsia="楷体" w:hAnsi="楷体" w:hint="eastAsia"/>
            <w:sz w:val="28"/>
            <w:szCs w:val="28"/>
          </w:rPr>
          <w:delText>，</w:delText>
        </w:r>
      </w:del>
      <w:r w:rsidRPr="00B1313C">
        <w:rPr>
          <w:rFonts w:ascii="楷体" w:eastAsia="楷体" w:hAnsi="楷体" w:hint="eastAsia"/>
          <w:sz w:val="28"/>
          <w:szCs w:val="28"/>
        </w:rPr>
        <w:t>第五特点是无为法，大无为法的自性</w:t>
      </w:r>
      <w:ins w:id="735" w:author="apple" w:date="2015-07-06T18:42:00Z">
        <w:r w:rsidR="00053A85">
          <w:rPr>
            <w:rFonts w:ascii="楷体" w:eastAsia="楷体" w:hAnsi="楷体" w:hint="eastAsia"/>
            <w:sz w:val="28"/>
            <w:szCs w:val="28"/>
          </w:rPr>
          <w:t>呢</w:t>
        </w:r>
      </w:ins>
      <w:del w:id="736" w:author="apple" w:date="2015-07-06T18:42:00Z">
        <w:r w:rsidRPr="00B1313C" w:rsidDel="00053A85">
          <w:rPr>
            <w:rFonts w:ascii="楷体" w:eastAsia="楷体" w:hAnsi="楷体" w:hint="eastAsia"/>
            <w:sz w:val="28"/>
            <w:szCs w:val="28"/>
          </w:rPr>
          <w:delText>是</w:delText>
        </w:r>
      </w:del>
      <w:r w:rsidRPr="00B1313C">
        <w:rPr>
          <w:rFonts w:ascii="楷体" w:eastAsia="楷体" w:hAnsi="楷体" w:hint="eastAsia"/>
          <w:sz w:val="28"/>
          <w:szCs w:val="28"/>
        </w:rPr>
        <w:t>不变化的，不变化的</w:t>
      </w:r>
      <w:ins w:id="737" w:author="apple" w:date="2015-07-06T18:42:00Z">
        <w:r w:rsidR="00053A85">
          <w:rPr>
            <w:rFonts w:ascii="楷体" w:eastAsia="楷体" w:hAnsi="楷体" w:hint="eastAsia"/>
            <w:sz w:val="28"/>
            <w:szCs w:val="28"/>
          </w:rPr>
          <w:t>。</w:t>
        </w:r>
      </w:ins>
    </w:p>
    <w:p w:rsidR="00000000" w:rsidRDefault="009C245E">
      <w:pPr>
        <w:spacing w:line="360" w:lineRule="auto"/>
        <w:ind w:firstLineChars="150" w:firstLine="420"/>
        <w:rPr>
          <w:rFonts w:ascii="楷体" w:eastAsia="楷体" w:hAnsi="楷体"/>
          <w:sz w:val="28"/>
          <w:szCs w:val="28"/>
        </w:rPr>
        <w:pPrChange w:id="738" w:author="apple" w:date="2015-07-06T18:42:00Z">
          <w:pPr>
            <w:spacing w:line="360" w:lineRule="auto"/>
            <w:ind w:firstLine="570"/>
          </w:pPr>
        </w:pPrChange>
      </w:pPr>
      <w:del w:id="739" w:author="apple" w:date="2015-07-06T18:42:00Z">
        <w:r w:rsidRPr="00B1313C" w:rsidDel="00053A85">
          <w:rPr>
            <w:rFonts w:ascii="楷体" w:eastAsia="楷体" w:hAnsi="楷体" w:hint="eastAsia"/>
            <w:sz w:val="28"/>
            <w:szCs w:val="28"/>
          </w:rPr>
          <w:delText>，</w:delText>
        </w:r>
      </w:del>
      <w:r w:rsidRPr="00B1313C">
        <w:rPr>
          <w:rFonts w:ascii="楷体" w:eastAsia="楷体" w:hAnsi="楷体" w:hint="eastAsia"/>
          <w:sz w:val="28"/>
          <w:szCs w:val="28"/>
        </w:rPr>
        <w:t>所以说象这样的话在《宝性论》在讲如来藏的一种自性的时候，就是通过佛陀所证悟的</w:t>
      </w:r>
      <w:ins w:id="740" w:author="apple" w:date="2015-07-06T18:42:00Z">
        <w:r w:rsidR="00053A85">
          <w:rPr>
            <w:rFonts w:ascii="楷体" w:eastAsia="楷体" w:hAnsi="楷体" w:hint="eastAsia"/>
            <w:sz w:val="28"/>
            <w:szCs w:val="28"/>
          </w:rPr>
          <w:t>这个</w:t>
        </w:r>
      </w:ins>
      <w:r w:rsidRPr="00B1313C">
        <w:rPr>
          <w:rFonts w:ascii="楷体" w:eastAsia="楷体" w:hAnsi="楷体" w:hint="eastAsia"/>
          <w:sz w:val="28"/>
          <w:szCs w:val="28"/>
        </w:rPr>
        <w:t>法界</w:t>
      </w:r>
      <w:ins w:id="741" w:author="apple" w:date="2015-07-06T18:42:00Z">
        <w:r w:rsidR="00053A85">
          <w:rPr>
            <w:rFonts w:ascii="楷体" w:eastAsia="楷体" w:hAnsi="楷体" w:hint="eastAsia"/>
            <w:sz w:val="28"/>
            <w:szCs w:val="28"/>
          </w:rPr>
          <w:t>，</w:t>
        </w:r>
      </w:ins>
      <w:r w:rsidRPr="00B1313C">
        <w:rPr>
          <w:rFonts w:ascii="楷体" w:eastAsia="楷体" w:hAnsi="楷体" w:hint="eastAsia"/>
          <w:sz w:val="28"/>
          <w:szCs w:val="28"/>
        </w:rPr>
        <w:t>他是无为法，从他显现的这样智慧来往前推</w:t>
      </w:r>
      <w:ins w:id="742" w:author="apple" w:date="2015-07-06T18:42:00Z">
        <w:r w:rsidR="00053A85">
          <w:rPr>
            <w:rFonts w:ascii="楷体" w:eastAsia="楷体" w:hAnsi="楷体" w:hint="eastAsia"/>
            <w:sz w:val="28"/>
            <w:szCs w:val="28"/>
          </w:rPr>
          <w:t>。</w:t>
        </w:r>
      </w:ins>
      <w:del w:id="743" w:author="apple" w:date="2015-07-06T18:42:00Z">
        <w:r w:rsidRPr="00B1313C" w:rsidDel="00053A85">
          <w:rPr>
            <w:rFonts w:ascii="楷体" w:eastAsia="楷体" w:hAnsi="楷体" w:hint="eastAsia"/>
            <w:sz w:val="28"/>
            <w:szCs w:val="28"/>
          </w:rPr>
          <w:delText>，</w:delText>
        </w:r>
      </w:del>
      <w:r w:rsidRPr="00B1313C">
        <w:rPr>
          <w:rFonts w:ascii="楷体" w:eastAsia="楷体" w:hAnsi="楷体" w:hint="eastAsia"/>
          <w:sz w:val="28"/>
          <w:szCs w:val="28"/>
        </w:rPr>
        <w:t>往前推的时候，因为佛陀最后现证的法是无为法的自性，是无为法的自性，无为法的本体是不变化的，绝对不变就叫无为</w:t>
      </w:r>
      <w:ins w:id="744" w:author="apple" w:date="2015-07-06T18:43:00Z">
        <w:r w:rsidR="00053A85">
          <w:rPr>
            <w:rFonts w:ascii="楷体" w:eastAsia="楷体" w:hAnsi="楷体" w:hint="eastAsia"/>
            <w:sz w:val="28"/>
            <w:szCs w:val="28"/>
          </w:rPr>
          <w:t>。</w:t>
        </w:r>
      </w:ins>
      <w:del w:id="745" w:author="apple" w:date="2015-07-06T18:43:00Z">
        <w:r w:rsidRPr="00B1313C" w:rsidDel="00053A85">
          <w:rPr>
            <w:rFonts w:ascii="楷体" w:eastAsia="楷体" w:hAnsi="楷体" w:hint="eastAsia"/>
            <w:sz w:val="28"/>
            <w:szCs w:val="28"/>
          </w:rPr>
          <w:delText>，</w:delText>
        </w:r>
      </w:del>
      <w:r w:rsidRPr="00B1313C">
        <w:rPr>
          <w:rFonts w:ascii="楷体" w:eastAsia="楷体" w:hAnsi="楷体" w:hint="eastAsia"/>
          <w:sz w:val="28"/>
          <w:szCs w:val="28"/>
        </w:rPr>
        <w:t>所以说你的果位现前的智慧是无为法，那么往前推推到道位，你道位的</w:t>
      </w:r>
      <w:r w:rsidRPr="00B1313C">
        <w:rPr>
          <w:rFonts w:ascii="楷体" w:eastAsia="楷体" w:hAnsi="楷体" w:hint="eastAsia"/>
          <w:sz w:val="28"/>
          <w:szCs w:val="28"/>
        </w:rPr>
        <w:lastRenderedPageBreak/>
        <w:t>智慧也应该是无为法，再往前推，推到凡夫位的时候呢，这个智慧在凡夫</w:t>
      </w:r>
      <w:ins w:id="746" w:author="apple" w:date="2015-07-06T18:43:00Z">
        <w:r w:rsidR="00053A85">
          <w:rPr>
            <w:rFonts w:ascii="楷体" w:eastAsia="楷体" w:hAnsi="楷体" w:hint="eastAsia"/>
            <w:sz w:val="28"/>
            <w:szCs w:val="28"/>
          </w:rPr>
          <w:t>人</w:t>
        </w:r>
      </w:ins>
      <w:r w:rsidRPr="00B1313C">
        <w:rPr>
          <w:rFonts w:ascii="楷体" w:eastAsia="楷体" w:hAnsi="楷体" w:hint="eastAsia"/>
          <w:sz w:val="28"/>
          <w:szCs w:val="28"/>
        </w:rPr>
        <w:t>的智慧当中也是无为法</w:t>
      </w:r>
      <w:ins w:id="747" w:author="apple" w:date="2015-07-06T18:43:00Z">
        <w:r w:rsidR="00053A85">
          <w:rPr>
            <w:rFonts w:ascii="楷体" w:eastAsia="楷体" w:hAnsi="楷体" w:hint="eastAsia"/>
            <w:sz w:val="28"/>
            <w:szCs w:val="28"/>
          </w:rPr>
          <w:t>。</w:t>
        </w:r>
      </w:ins>
      <w:del w:id="748" w:author="apple" w:date="2015-07-06T18:43:00Z">
        <w:r w:rsidRPr="00B1313C" w:rsidDel="00053A85">
          <w:rPr>
            <w:rFonts w:ascii="楷体" w:eastAsia="楷体" w:hAnsi="楷体" w:hint="eastAsia"/>
            <w:sz w:val="28"/>
            <w:szCs w:val="28"/>
          </w:rPr>
          <w:delText>，</w:delText>
        </w:r>
      </w:del>
      <w:r w:rsidRPr="00B1313C">
        <w:rPr>
          <w:rFonts w:ascii="楷体" w:eastAsia="楷体" w:hAnsi="楷体" w:hint="eastAsia"/>
          <w:sz w:val="28"/>
          <w:szCs w:val="28"/>
        </w:rPr>
        <w:t>就是说现在任何一个恶劣的众生，再恶劣的众生，相续当中都具备这种无为法的智慧。</w:t>
      </w:r>
      <w:del w:id="749" w:author="apple" w:date="2015-07-06T20:26:00Z">
        <w:r w:rsidRPr="00B1313C" w:rsidDel="00510D83">
          <w:rPr>
            <w:rFonts w:ascii="楷体" w:eastAsia="楷体" w:hAnsi="楷体" w:hint="eastAsia"/>
            <w:sz w:val="28"/>
            <w:szCs w:val="28"/>
          </w:rPr>
          <w:delText>40：04</w:delText>
        </w:r>
      </w:del>
    </w:p>
    <w:p w:rsidR="000E1F6F" w:rsidRPr="00B1313C" w:rsidRDefault="000E1F6F" w:rsidP="00B1313C">
      <w:pPr>
        <w:spacing w:line="360" w:lineRule="auto"/>
        <w:ind w:firstLine="570"/>
        <w:rPr>
          <w:rFonts w:ascii="楷体" w:eastAsia="楷体" w:hAnsi="楷体"/>
          <w:sz w:val="28"/>
          <w:szCs w:val="28"/>
        </w:rPr>
      </w:pPr>
      <w:r w:rsidRPr="00B1313C">
        <w:rPr>
          <w:rFonts w:ascii="楷体" w:eastAsia="楷体" w:hAnsi="楷体" w:hint="eastAsia"/>
          <w:sz w:val="28"/>
          <w:szCs w:val="28"/>
        </w:rPr>
        <w:t>《中观庄严论释》第12课，第40-50分钟</w:t>
      </w:r>
    </w:p>
    <w:p w:rsidR="00001E50" w:rsidRDefault="000E1F6F" w:rsidP="00B1313C">
      <w:pPr>
        <w:spacing w:line="360" w:lineRule="auto"/>
        <w:ind w:firstLine="570"/>
        <w:rPr>
          <w:ins w:id="750" w:author="apple" w:date="2015-07-06T18:50:00Z"/>
          <w:rFonts w:ascii="楷体" w:eastAsia="楷体" w:hAnsi="楷体"/>
          <w:sz w:val="28"/>
          <w:szCs w:val="28"/>
        </w:rPr>
      </w:pPr>
      <w:del w:id="751" w:author="apple" w:date="2015-07-06T18:43:00Z">
        <w:r w:rsidRPr="00B1313C" w:rsidDel="00FF6294">
          <w:rPr>
            <w:rFonts w:ascii="楷体" w:eastAsia="楷体" w:hAnsi="楷体" w:hint="eastAsia"/>
            <w:sz w:val="28"/>
            <w:szCs w:val="28"/>
          </w:rPr>
          <w:delText>现在任何一个恶劣的众生，相续当中都具备这种无为法的智慧。</w:delText>
        </w:r>
      </w:del>
      <w:r w:rsidRPr="00B1313C">
        <w:rPr>
          <w:rFonts w:ascii="楷体" w:eastAsia="楷体" w:hAnsi="楷体" w:hint="eastAsia"/>
          <w:sz w:val="28"/>
          <w:szCs w:val="28"/>
        </w:rPr>
        <w:t>所以现在要做的</w:t>
      </w:r>
      <w:ins w:id="752" w:author="apple" w:date="2015-07-06T18:43:00Z">
        <w:r w:rsidR="00FF6294">
          <w:rPr>
            <w:rFonts w:ascii="楷体" w:eastAsia="楷体" w:hAnsi="楷体" w:hint="eastAsia"/>
            <w:sz w:val="28"/>
            <w:szCs w:val="28"/>
          </w:rPr>
          <w:t>一个</w:t>
        </w:r>
      </w:ins>
      <w:r w:rsidRPr="00B1313C">
        <w:rPr>
          <w:rFonts w:ascii="楷体" w:eastAsia="楷体" w:hAnsi="楷体" w:hint="eastAsia"/>
          <w:sz w:val="28"/>
          <w:szCs w:val="28"/>
        </w:rPr>
        <w:t>事情</w:t>
      </w:r>
      <w:ins w:id="753" w:author="apple" w:date="2015-07-06T18:43:00Z">
        <w:r w:rsidR="00FF6294">
          <w:rPr>
            <w:rFonts w:ascii="楷体" w:eastAsia="楷体" w:hAnsi="楷体" w:hint="eastAsia"/>
            <w:sz w:val="28"/>
            <w:szCs w:val="28"/>
          </w:rPr>
          <w:t>，就是</w:t>
        </w:r>
      </w:ins>
      <w:del w:id="754" w:author="apple" w:date="2015-07-06T18:43:00Z">
        <w:r w:rsidRPr="00B1313C" w:rsidDel="00FF6294">
          <w:rPr>
            <w:rFonts w:ascii="楷体" w:eastAsia="楷体" w:hAnsi="楷体" w:hint="eastAsia"/>
            <w:sz w:val="28"/>
            <w:szCs w:val="28"/>
          </w:rPr>
          <w:delText>是怎样</w:delText>
        </w:r>
      </w:del>
      <w:r w:rsidRPr="00B1313C">
        <w:rPr>
          <w:rFonts w:ascii="楷体" w:eastAsia="楷体" w:hAnsi="楷体" w:hint="eastAsia"/>
          <w:sz w:val="28"/>
          <w:szCs w:val="28"/>
        </w:rPr>
        <w:t>把</w:t>
      </w:r>
      <w:ins w:id="755" w:author="apple" w:date="2015-07-06T18:44:00Z">
        <w:r w:rsidR="00FF6294">
          <w:rPr>
            <w:rFonts w:ascii="楷体" w:eastAsia="楷体" w:hAnsi="楷体" w:hint="eastAsia"/>
            <w:sz w:val="28"/>
            <w:szCs w:val="28"/>
          </w:rPr>
          <w:t>这个障碍这种无为法智慧的这个</w:t>
        </w:r>
      </w:ins>
      <w:del w:id="756" w:author="apple" w:date="2015-07-06T18:44:00Z">
        <w:r w:rsidRPr="00B1313C" w:rsidDel="00FF6294">
          <w:rPr>
            <w:rFonts w:ascii="楷体" w:eastAsia="楷体" w:hAnsi="楷体" w:hint="eastAsia"/>
            <w:sz w:val="28"/>
            <w:szCs w:val="28"/>
          </w:rPr>
          <w:delText>这样一种无为法的</w:delText>
        </w:r>
      </w:del>
      <w:r w:rsidRPr="00B1313C">
        <w:rPr>
          <w:rFonts w:ascii="楷体" w:eastAsia="楷体" w:hAnsi="楷体" w:hint="eastAsia"/>
          <w:sz w:val="28"/>
          <w:szCs w:val="28"/>
        </w:rPr>
        <w:t>客尘</w:t>
      </w:r>
      <w:ins w:id="757" w:author="apple" w:date="2015-07-06T18:43:00Z">
        <w:r w:rsidR="00FF6294">
          <w:rPr>
            <w:rFonts w:ascii="楷体" w:eastAsia="楷体" w:hAnsi="楷体" w:hint="eastAsia"/>
            <w:sz w:val="28"/>
            <w:szCs w:val="28"/>
          </w:rPr>
          <w:t>，怎么样把它离开。</w:t>
        </w:r>
      </w:ins>
      <w:ins w:id="758" w:author="apple" w:date="2015-07-06T18:45:00Z">
        <w:r w:rsidR="00FF6294">
          <w:rPr>
            <w:rFonts w:ascii="楷体" w:eastAsia="楷体" w:hAnsi="楷体" w:hint="eastAsia"/>
            <w:sz w:val="28"/>
            <w:szCs w:val="28"/>
          </w:rPr>
          <w:t>怎么样把这样一个客尘</w:t>
        </w:r>
      </w:ins>
      <w:r w:rsidRPr="00B1313C">
        <w:rPr>
          <w:rFonts w:ascii="楷体" w:eastAsia="楷体" w:hAnsi="楷体" w:hint="eastAsia"/>
          <w:sz w:val="28"/>
          <w:szCs w:val="28"/>
        </w:rPr>
        <w:t>消净</w:t>
      </w:r>
      <w:del w:id="759" w:author="apple" w:date="2015-07-06T18:45:00Z">
        <w:r w:rsidRPr="00B1313C" w:rsidDel="00FF6294">
          <w:rPr>
            <w:rFonts w:ascii="楷体" w:eastAsia="楷体" w:hAnsi="楷体" w:hint="eastAsia"/>
            <w:sz w:val="28"/>
            <w:szCs w:val="28"/>
          </w:rPr>
          <w:delText>离开</w:delText>
        </w:r>
      </w:del>
      <w:r w:rsidRPr="00B1313C">
        <w:rPr>
          <w:rFonts w:ascii="楷体" w:eastAsia="楷体" w:hAnsi="楷体" w:hint="eastAsia"/>
          <w:sz w:val="28"/>
          <w:szCs w:val="28"/>
        </w:rPr>
        <w:t>。实际上，</w:t>
      </w:r>
      <w:ins w:id="760" w:author="apple" w:date="2015-07-06T18:45:00Z">
        <w:r w:rsidR="00FF6294">
          <w:rPr>
            <w:rFonts w:ascii="楷体" w:eastAsia="楷体" w:hAnsi="楷体" w:hint="eastAsia"/>
            <w:sz w:val="28"/>
            <w:szCs w:val="28"/>
          </w:rPr>
          <w:t>这个</w:t>
        </w:r>
      </w:ins>
      <w:r w:rsidRPr="00B1313C">
        <w:rPr>
          <w:rFonts w:ascii="楷体" w:eastAsia="楷体" w:hAnsi="楷体" w:hint="eastAsia"/>
          <w:sz w:val="28"/>
          <w:szCs w:val="28"/>
        </w:rPr>
        <w:t>佛智</w:t>
      </w:r>
      <w:ins w:id="761" w:author="apple" w:date="2015-07-06T18:45:00Z">
        <w:r w:rsidR="00FF6294">
          <w:rPr>
            <w:rFonts w:ascii="楷体" w:eastAsia="楷体" w:hAnsi="楷体" w:hint="eastAsia"/>
            <w:sz w:val="28"/>
            <w:szCs w:val="28"/>
          </w:rPr>
          <w:t>是现成的，这个佛智</w:t>
        </w:r>
      </w:ins>
      <w:r w:rsidRPr="00B1313C">
        <w:rPr>
          <w:rFonts w:ascii="楷体" w:eastAsia="楷体" w:hAnsi="楷体" w:hint="eastAsia"/>
          <w:sz w:val="28"/>
          <w:szCs w:val="28"/>
        </w:rPr>
        <w:t>在每一个</w:t>
      </w:r>
      <w:ins w:id="762" w:author="apple" w:date="2015-07-06T18:46:00Z">
        <w:r w:rsidR="00FF6294">
          <w:rPr>
            <w:rFonts w:ascii="楷体" w:eastAsia="楷体" w:hAnsi="楷体" w:hint="eastAsia"/>
            <w:sz w:val="28"/>
            <w:szCs w:val="28"/>
          </w:rPr>
          <w:t>人</w:t>
        </w:r>
      </w:ins>
      <w:ins w:id="763" w:author="apple" w:date="2015-07-06T18:45:00Z">
        <w:r w:rsidR="00FF6294">
          <w:rPr>
            <w:rFonts w:ascii="楷体" w:eastAsia="楷体" w:hAnsi="楷体" w:hint="eastAsia"/>
            <w:sz w:val="28"/>
            <w:szCs w:val="28"/>
          </w:rPr>
          <w:t>相续当中，</w:t>
        </w:r>
      </w:ins>
      <w:ins w:id="764" w:author="apple" w:date="2015-07-06T18:46:00Z">
        <w:r w:rsidR="00FF6294">
          <w:rPr>
            <w:rFonts w:ascii="楷体" w:eastAsia="楷体" w:hAnsi="楷体" w:hint="eastAsia"/>
            <w:sz w:val="28"/>
            <w:szCs w:val="28"/>
          </w:rPr>
          <w:t>每一个</w:t>
        </w:r>
      </w:ins>
      <w:r w:rsidRPr="00B1313C">
        <w:rPr>
          <w:rFonts w:ascii="楷体" w:eastAsia="楷体" w:hAnsi="楷体" w:hint="eastAsia"/>
          <w:sz w:val="28"/>
          <w:szCs w:val="28"/>
        </w:rPr>
        <w:t>众生相续中是现成</w:t>
      </w:r>
      <w:ins w:id="765" w:author="apple" w:date="2015-07-06T18:46:00Z">
        <w:r w:rsidR="00FF6294">
          <w:rPr>
            <w:rFonts w:ascii="楷体" w:eastAsia="楷体" w:hAnsi="楷体" w:hint="eastAsia"/>
            <w:sz w:val="28"/>
            <w:szCs w:val="28"/>
          </w:rPr>
          <w:t>而有</w:t>
        </w:r>
      </w:ins>
      <w:del w:id="766" w:author="apple" w:date="2015-07-06T18:46:00Z">
        <w:r w:rsidRPr="00B1313C" w:rsidDel="00FF6294">
          <w:rPr>
            <w:rFonts w:ascii="楷体" w:eastAsia="楷体" w:hAnsi="楷体" w:hint="eastAsia"/>
            <w:sz w:val="28"/>
            <w:szCs w:val="28"/>
          </w:rPr>
          <w:delText>而有</w:delText>
        </w:r>
      </w:del>
      <w:r w:rsidRPr="00B1313C">
        <w:rPr>
          <w:rFonts w:ascii="楷体" w:eastAsia="楷体" w:hAnsi="楷体" w:hint="eastAsia"/>
          <w:sz w:val="28"/>
          <w:szCs w:val="28"/>
        </w:rPr>
        <w:t>的。但是因为有障碍的缘故</w:t>
      </w:r>
      <w:ins w:id="767" w:author="apple" w:date="2015-07-06T18:46:00Z">
        <w:r w:rsidR="00FF6294">
          <w:rPr>
            <w:rFonts w:ascii="楷体" w:eastAsia="楷体" w:hAnsi="楷体" w:hint="eastAsia"/>
            <w:sz w:val="28"/>
            <w:szCs w:val="28"/>
          </w:rPr>
          <w:t>呢他就</w:t>
        </w:r>
      </w:ins>
      <w:del w:id="768" w:author="apple" w:date="2015-07-06T18:46:00Z">
        <w:r w:rsidRPr="00B1313C" w:rsidDel="00FF6294">
          <w:rPr>
            <w:rFonts w:ascii="楷体" w:eastAsia="楷体" w:hAnsi="楷体" w:hint="eastAsia"/>
            <w:sz w:val="28"/>
            <w:szCs w:val="28"/>
          </w:rPr>
          <w:delText>而</w:delText>
        </w:r>
      </w:del>
      <w:r w:rsidRPr="00B1313C">
        <w:rPr>
          <w:rFonts w:ascii="楷体" w:eastAsia="楷体" w:hAnsi="楷体" w:hint="eastAsia"/>
          <w:sz w:val="28"/>
          <w:szCs w:val="28"/>
        </w:rPr>
        <w:t>不</w:t>
      </w:r>
      <w:del w:id="769" w:author="apple" w:date="2015-07-06T18:48:00Z">
        <w:r w:rsidRPr="00B1313C" w:rsidDel="00FF6294">
          <w:rPr>
            <w:rFonts w:ascii="楷体" w:eastAsia="楷体" w:hAnsi="楷体" w:hint="eastAsia"/>
            <w:sz w:val="28"/>
            <w:szCs w:val="28"/>
          </w:rPr>
          <w:delText>能</w:delText>
        </w:r>
      </w:del>
      <w:r w:rsidRPr="00B1313C">
        <w:rPr>
          <w:rFonts w:ascii="楷体" w:eastAsia="楷体" w:hAnsi="楷体" w:hint="eastAsia"/>
          <w:sz w:val="28"/>
          <w:szCs w:val="28"/>
        </w:rPr>
        <w:t>显现出来，这时</w:t>
      </w:r>
      <w:ins w:id="770" w:author="apple" w:date="2015-07-06T18:46:00Z">
        <w:r w:rsidR="00FF6294">
          <w:rPr>
            <w:rFonts w:ascii="楷体" w:eastAsia="楷体" w:hAnsi="楷体" w:hint="eastAsia"/>
            <w:sz w:val="28"/>
            <w:szCs w:val="28"/>
          </w:rPr>
          <w:t>候</w:t>
        </w:r>
      </w:ins>
      <w:r w:rsidRPr="00B1313C">
        <w:rPr>
          <w:rFonts w:ascii="楷体" w:eastAsia="楷体" w:hAnsi="楷体" w:hint="eastAsia"/>
          <w:sz w:val="28"/>
          <w:szCs w:val="28"/>
        </w:rPr>
        <w:t>我们</w:t>
      </w:r>
      <w:del w:id="771" w:author="apple" w:date="2015-07-06T18:46:00Z">
        <w:r w:rsidRPr="00B1313C" w:rsidDel="00FF6294">
          <w:rPr>
            <w:rFonts w:ascii="楷体" w:eastAsia="楷体" w:hAnsi="楷体" w:hint="eastAsia"/>
            <w:sz w:val="28"/>
            <w:szCs w:val="28"/>
          </w:rPr>
          <w:delText>就</w:delText>
        </w:r>
      </w:del>
      <w:r w:rsidRPr="00B1313C">
        <w:rPr>
          <w:rFonts w:ascii="楷体" w:eastAsia="楷体" w:hAnsi="楷体" w:hint="eastAsia"/>
          <w:sz w:val="28"/>
          <w:szCs w:val="28"/>
        </w:rPr>
        <w:t>要发心开始</w:t>
      </w:r>
      <w:ins w:id="772" w:author="apple" w:date="2015-07-06T18:46:00Z">
        <w:r w:rsidR="00FF6294">
          <w:rPr>
            <w:rFonts w:ascii="楷体" w:eastAsia="楷体" w:hAnsi="楷体" w:hint="eastAsia"/>
            <w:sz w:val="28"/>
            <w:szCs w:val="28"/>
          </w:rPr>
          <w:t>啊、就</w:t>
        </w:r>
      </w:ins>
      <w:ins w:id="773" w:author="apple" w:date="2015-07-06T18:47:00Z">
        <w:r w:rsidR="00FF6294">
          <w:rPr>
            <w:rFonts w:ascii="楷体" w:eastAsia="楷体" w:hAnsi="楷体" w:hint="eastAsia"/>
            <w:sz w:val="28"/>
            <w:szCs w:val="28"/>
          </w:rPr>
          <w:t>开始说是</w:t>
        </w:r>
      </w:ins>
      <w:r w:rsidRPr="00B1313C">
        <w:rPr>
          <w:rFonts w:ascii="楷体" w:eastAsia="楷体" w:hAnsi="楷体" w:hint="eastAsia"/>
          <w:sz w:val="28"/>
          <w:szCs w:val="28"/>
        </w:rPr>
        <w:t>苏醒修道的种姓。如果</w:t>
      </w:r>
      <w:ins w:id="774" w:author="apple" w:date="2015-07-06T18:47:00Z">
        <w:r w:rsidR="00FF6294">
          <w:rPr>
            <w:rFonts w:ascii="楷体" w:eastAsia="楷体" w:hAnsi="楷体" w:hint="eastAsia"/>
            <w:sz w:val="28"/>
            <w:szCs w:val="28"/>
          </w:rPr>
          <w:t>你</w:t>
        </w:r>
      </w:ins>
      <w:r w:rsidRPr="00B1313C">
        <w:rPr>
          <w:rFonts w:ascii="楷体" w:eastAsia="楷体" w:hAnsi="楷体" w:hint="eastAsia"/>
          <w:sz w:val="28"/>
          <w:szCs w:val="28"/>
        </w:rPr>
        <w:t>不修道，</w:t>
      </w:r>
      <w:ins w:id="775" w:author="apple" w:date="2015-07-06T18:47:00Z">
        <w:r w:rsidR="00FF6294">
          <w:rPr>
            <w:rFonts w:ascii="楷体" w:eastAsia="楷体" w:hAnsi="楷体" w:hint="eastAsia"/>
            <w:sz w:val="28"/>
            <w:szCs w:val="28"/>
          </w:rPr>
          <w:t>这样一种</w:t>
        </w:r>
      </w:ins>
      <w:del w:id="776" w:author="apple" w:date="2015-07-06T18:47:00Z">
        <w:r w:rsidRPr="00B1313C" w:rsidDel="00FF6294">
          <w:rPr>
            <w:rFonts w:ascii="楷体" w:eastAsia="楷体" w:hAnsi="楷体" w:hint="eastAsia"/>
            <w:sz w:val="28"/>
            <w:szCs w:val="28"/>
          </w:rPr>
          <w:delText>这种</w:delText>
        </w:r>
      </w:del>
      <w:r w:rsidRPr="00B1313C">
        <w:rPr>
          <w:rFonts w:ascii="楷体" w:eastAsia="楷体" w:hAnsi="楷体" w:hint="eastAsia"/>
          <w:sz w:val="28"/>
          <w:szCs w:val="28"/>
        </w:rPr>
        <w:t>智慧是没有办法显现出来的，</w:t>
      </w:r>
      <w:ins w:id="777" w:author="apple" w:date="2015-07-06T18:48:00Z">
        <w:r w:rsidR="00FF6294">
          <w:rPr>
            <w:rFonts w:ascii="楷体" w:eastAsia="楷体" w:hAnsi="楷体" w:hint="eastAsia"/>
            <w:sz w:val="28"/>
            <w:szCs w:val="28"/>
          </w:rPr>
          <w:t>所以</w:t>
        </w:r>
      </w:ins>
      <w:del w:id="778" w:author="apple" w:date="2015-07-06T18:47:00Z">
        <w:r w:rsidRPr="00B1313C" w:rsidDel="00FF6294">
          <w:rPr>
            <w:rFonts w:ascii="楷体" w:eastAsia="楷体" w:hAnsi="楷体" w:hint="eastAsia"/>
            <w:sz w:val="28"/>
            <w:szCs w:val="28"/>
          </w:rPr>
          <w:delText>所以</w:delText>
        </w:r>
      </w:del>
      <w:r w:rsidRPr="00B1313C">
        <w:rPr>
          <w:rFonts w:ascii="楷体" w:eastAsia="楷体" w:hAnsi="楷体" w:hint="eastAsia"/>
          <w:sz w:val="28"/>
          <w:szCs w:val="28"/>
        </w:rPr>
        <w:t>首先</w:t>
      </w:r>
      <w:ins w:id="779" w:author="apple" w:date="2015-07-06T18:47:00Z">
        <w:r w:rsidR="00FF6294">
          <w:rPr>
            <w:rFonts w:ascii="楷体" w:eastAsia="楷体" w:hAnsi="楷体" w:hint="eastAsia"/>
            <w:sz w:val="28"/>
            <w:szCs w:val="28"/>
          </w:rPr>
          <w:t>他</w:t>
        </w:r>
      </w:ins>
      <w:r w:rsidRPr="00B1313C">
        <w:rPr>
          <w:rFonts w:ascii="楷体" w:eastAsia="楷体" w:hAnsi="楷体" w:hint="eastAsia"/>
          <w:sz w:val="28"/>
          <w:szCs w:val="28"/>
        </w:rPr>
        <w:t>要苏醒修道种姓：突然</w:t>
      </w:r>
      <w:ins w:id="780" w:author="apple" w:date="2015-07-06T18:48:00Z">
        <w:r w:rsidR="00FF6294">
          <w:rPr>
            <w:rFonts w:ascii="楷体" w:eastAsia="楷体" w:hAnsi="楷体" w:hint="eastAsia"/>
            <w:sz w:val="28"/>
            <w:szCs w:val="28"/>
          </w:rPr>
          <w:t>就</w:t>
        </w:r>
      </w:ins>
      <w:r w:rsidRPr="00B1313C">
        <w:rPr>
          <w:rFonts w:ascii="楷体" w:eastAsia="楷体" w:hAnsi="楷体" w:hint="eastAsia"/>
          <w:sz w:val="28"/>
          <w:szCs w:val="28"/>
        </w:rPr>
        <w:t>有一天我们在轮回中</w:t>
      </w:r>
      <w:ins w:id="781" w:author="apple" w:date="2015-07-06T18:47:00Z">
        <w:r w:rsidR="00FF6294">
          <w:rPr>
            <w:rFonts w:ascii="楷体" w:eastAsia="楷体" w:hAnsi="楷体" w:hint="eastAsia"/>
            <w:sz w:val="28"/>
            <w:szCs w:val="28"/>
          </w:rPr>
          <w:t>，哦以前也是这样的。</w:t>
        </w:r>
      </w:ins>
      <w:ins w:id="782" w:author="apple" w:date="2015-07-06T18:48:00Z">
        <w:r w:rsidR="00FF6294" w:rsidRPr="00B1313C">
          <w:rPr>
            <w:rFonts w:ascii="楷体" w:eastAsia="楷体" w:hAnsi="楷体" w:hint="eastAsia"/>
            <w:sz w:val="28"/>
            <w:szCs w:val="28"/>
          </w:rPr>
          <w:t>突然</w:t>
        </w:r>
        <w:r w:rsidR="00FF6294">
          <w:rPr>
            <w:rFonts w:ascii="楷体" w:eastAsia="楷体" w:hAnsi="楷体" w:hint="eastAsia"/>
            <w:sz w:val="28"/>
            <w:szCs w:val="28"/>
          </w:rPr>
          <w:t>、就产</w:t>
        </w:r>
      </w:ins>
      <w:r w:rsidRPr="00B1313C">
        <w:rPr>
          <w:rFonts w:ascii="楷体" w:eastAsia="楷体" w:hAnsi="楷体" w:hint="eastAsia"/>
          <w:sz w:val="28"/>
          <w:szCs w:val="28"/>
        </w:rPr>
        <w:t>生</w:t>
      </w:r>
      <w:ins w:id="783" w:author="apple" w:date="2015-07-06T18:48:00Z">
        <w:r w:rsidR="00FF6294">
          <w:rPr>
            <w:rFonts w:ascii="楷体" w:eastAsia="楷体" w:hAnsi="楷体" w:hint="eastAsia"/>
            <w:sz w:val="28"/>
            <w:szCs w:val="28"/>
          </w:rPr>
          <w:t>一个</w:t>
        </w:r>
      </w:ins>
      <w:del w:id="784" w:author="apple" w:date="2015-07-06T18:48:00Z">
        <w:r w:rsidRPr="00B1313C" w:rsidDel="00FF6294">
          <w:rPr>
            <w:rFonts w:ascii="楷体" w:eastAsia="楷体" w:hAnsi="楷体" w:hint="eastAsia"/>
            <w:sz w:val="28"/>
            <w:szCs w:val="28"/>
          </w:rPr>
          <w:delText>起了</w:delText>
        </w:r>
      </w:del>
      <w:r w:rsidRPr="00B1313C">
        <w:rPr>
          <w:rFonts w:ascii="楷体" w:eastAsia="楷体" w:hAnsi="楷体" w:hint="eastAsia"/>
          <w:sz w:val="28"/>
          <w:szCs w:val="28"/>
        </w:rPr>
        <w:t>想要修</w:t>
      </w:r>
      <w:ins w:id="785" w:author="apple" w:date="2015-07-06T18:48:00Z">
        <w:r w:rsidR="00FF6294">
          <w:rPr>
            <w:rFonts w:ascii="楷体" w:eastAsia="楷体" w:hAnsi="楷体" w:hint="eastAsia"/>
            <w:sz w:val="28"/>
            <w:szCs w:val="28"/>
          </w:rPr>
          <w:t>法的心、</w:t>
        </w:r>
      </w:ins>
      <w:del w:id="786" w:author="apple" w:date="2015-07-06T18:48:00Z">
        <w:r w:rsidRPr="00B1313C" w:rsidDel="00FF6294">
          <w:rPr>
            <w:rFonts w:ascii="楷体" w:eastAsia="楷体" w:hAnsi="楷体" w:hint="eastAsia"/>
            <w:sz w:val="28"/>
            <w:szCs w:val="28"/>
          </w:rPr>
          <w:delText>道的心，</w:delText>
        </w:r>
      </w:del>
      <w:r w:rsidRPr="00B1313C">
        <w:rPr>
          <w:rFonts w:ascii="楷体" w:eastAsia="楷体" w:hAnsi="楷体" w:hint="eastAsia"/>
          <w:sz w:val="28"/>
          <w:szCs w:val="28"/>
        </w:rPr>
        <w:t>想要皈依的心。这</w:t>
      </w:r>
      <w:ins w:id="787" w:author="apple" w:date="2015-07-06T18:49:00Z">
        <w:r w:rsidR="00FF6294">
          <w:rPr>
            <w:rFonts w:ascii="楷体" w:eastAsia="楷体" w:hAnsi="楷体" w:hint="eastAsia"/>
            <w:sz w:val="28"/>
            <w:szCs w:val="28"/>
          </w:rPr>
          <w:t>个方面就</w:t>
        </w:r>
      </w:ins>
      <w:r w:rsidRPr="00B1313C">
        <w:rPr>
          <w:rFonts w:ascii="楷体" w:eastAsia="楷体" w:hAnsi="楷体" w:hint="eastAsia"/>
          <w:sz w:val="28"/>
          <w:szCs w:val="28"/>
        </w:rPr>
        <w:t>是</w:t>
      </w:r>
      <w:del w:id="788" w:author="apple" w:date="2015-07-06T18:49:00Z">
        <w:r w:rsidRPr="00B1313C" w:rsidDel="00FF6294">
          <w:rPr>
            <w:rFonts w:ascii="楷体" w:eastAsia="楷体" w:hAnsi="楷体" w:hint="eastAsia"/>
            <w:sz w:val="28"/>
            <w:szCs w:val="28"/>
          </w:rPr>
          <w:delText>我们</w:delText>
        </w:r>
      </w:del>
      <w:r w:rsidRPr="00B1313C">
        <w:rPr>
          <w:rFonts w:ascii="楷体" w:eastAsia="楷体" w:hAnsi="楷体" w:hint="eastAsia"/>
          <w:sz w:val="28"/>
          <w:szCs w:val="28"/>
        </w:rPr>
        <w:t>最初</w:t>
      </w:r>
      <w:ins w:id="789" w:author="apple" w:date="2015-07-06T18:50:00Z">
        <w:r w:rsidR="00001E50">
          <w:rPr>
            <w:rFonts w:ascii="楷体" w:eastAsia="楷体" w:hAnsi="楷体" w:hint="eastAsia"/>
            <w:sz w:val="28"/>
            <w:szCs w:val="28"/>
          </w:rPr>
          <w:t>的</w:t>
        </w:r>
      </w:ins>
      <w:ins w:id="790" w:author="apple" w:date="2015-07-06T18:49:00Z">
        <w:r w:rsidR="00FF6294" w:rsidRPr="00B1313C">
          <w:rPr>
            <w:rFonts w:ascii="楷体" w:eastAsia="楷体" w:hAnsi="楷体" w:hint="eastAsia"/>
            <w:sz w:val="28"/>
            <w:szCs w:val="28"/>
          </w:rPr>
          <w:t>种姓</w:t>
        </w:r>
        <w:r w:rsidR="00FF6294">
          <w:rPr>
            <w:rFonts w:ascii="楷体" w:eastAsia="楷体" w:hAnsi="楷体" w:hint="eastAsia"/>
            <w:sz w:val="28"/>
            <w:szCs w:val="28"/>
          </w:rPr>
          <w:t>的</w:t>
        </w:r>
      </w:ins>
      <w:r w:rsidRPr="00B1313C">
        <w:rPr>
          <w:rFonts w:ascii="楷体" w:eastAsia="楷体" w:hAnsi="楷体" w:hint="eastAsia"/>
          <w:sz w:val="28"/>
          <w:szCs w:val="28"/>
        </w:rPr>
        <w:t>苏醒</w:t>
      </w:r>
      <w:del w:id="791" w:author="apple" w:date="2015-07-06T18:49:00Z">
        <w:r w:rsidRPr="00B1313C" w:rsidDel="00FF6294">
          <w:rPr>
            <w:rFonts w:ascii="楷体" w:eastAsia="楷体" w:hAnsi="楷体" w:hint="eastAsia"/>
            <w:sz w:val="28"/>
            <w:szCs w:val="28"/>
          </w:rPr>
          <w:delText>种姓</w:delText>
        </w:r>
      </w:del>
      <w:r w:rsidRPr="00B1313C">
        <w:rPr>
          <w:rFonts w:ascii="楷体" w:eastAsia="楷体" w:hAnsi="楷体" w:hint="eastAsia"/>
          <w:sz w:val="28"/>
          <w:szCs w:val="28"/>
        </w:rPr>
        <w:t>，这</w:t>
      </w:r>
      <w:ins w:id="792" w:author="apple" w:date="2015-07-06T18:49:00Z">
        <w:r w:rsidR="00FF6294">
          <w:rPr>
            <w:rFonts w:ascii="楷体" w:eastAsia="楷体" w:hAnsi="楷体" w:hint="eastAsia"/>
            <w:sz w:val="28"/>
            <w:szCs w:val="28"/>
          </w:rPr>
          <w:t>个</w:t>
        </w:r>
      </w:ins>
      <w:ins w:id="793" w:author="apple" w:date="2015-07-06T18:50:00Z">
        <w:r w:rsidR="00001E50">
          <w:rPr>
            <w:rFonts w:ascii="楷体" w:eastAsia="楷体" w:hAnsi="楷体" w:hint="eastAsia"/>
            <w:sz w:val="28"/>
            <w:szCs w:val="28"/>
          </w:rPr>
          <w:t>是</w:t>
        </w:r>
      </w:ins>
      <w:ins w:id="794" w:author="apple" w:date="2015-07-06T18:49:00Z">
        <w:r w:rsidR="00FF6294">
          <w:rPr>
            <w:rFonts w:ascii="楷体" w:eastAsia="楷体" w:hAnsi="楷体" w:hint="eastAsia"/>
            <w:sz w:val="28"/>
            <w:szCs w:val="28"/>
          </w:rPr>
          <w:t>非常</w:t>
        </w:r>
      </w:ins>
      <w:del w:id="795" w:author="apple" w:date="2015-07-06T18:49:00Z">
        <w:r w:rsidRPr="00B1313C" w:rsidDel="00FF6294">
          <w:rPr>
            <w:rFonts w:ascii="楷体" w:eastAsia="楷体" w:hAnsi="楷体" w:hint="eastAsia"/>
            <w:sz w:val="28"/>
            <w:szCs w:val="28"/>
          </w:rPr>
          <w:delText>很</w:delText>
        </w:r>
      </w:del>
      <w:r w:rsidRPr="00B1313C">
        <w:rPr>
          <w:rFonts w:ascii="楷体" w:eastAsia="楷体" w:hAnsi="楷体" w:hint="eastAsia"/>
          <w:sz w:val="28"/>
          <w:szCs w:val="28"/>
        </w:rPr>
        <w:t>重要</w:t>
      </w:r>
      <w:ins w:id="796" w:author="apple" w:date="2015-07-06T18:49:00Z">
        <w:r w:rsidR="00FF6294">
          <w:rPr>
            <w:rFonts w:ascii="楷体" w:eastAsia="楷体" w:hAnsi="楷体" w:hint="eastAsia"/>
            <w:sz w:val="28"/>
            <w:szCs w:val="28"/>
          </w:rPr>
          <w:t>的</w:t>
        </w:r>
      </w:ins>
      <w:r w:rsidRPr="00B1313C">
        <w:rPr>
          <w:rFonts w:ascii="楷体" w:eastAsia="楷体" w:hAnsi="楷体" w:hint="eastAsia"/>
          <w:sz w:val="28"/>
          <w:szCs w:val="28"/>
        </w:rPr>
        <w:t>。</w:t>
      </w:r>
    </w:p>
    <w:p w:rsidR="00266484" w:rsidRDefault="00001E50" w:rsidP="00B1313C">
      <w:pPr>
        <w:spacing w:line="360" w:lineRule="auto"/>
        <w:ind w:firstLine="570"/>
        <w:rPr>
          <w:ins w:id="797" w:author="apple" w:date="2015-07-06T18:55:00Z"/>
          <w:rFonts w:ascii="楷体" w:eastAsia="楷体" w:hAnsi="楷体"/>
          <w:sz w:val="28"/>
          <w:szCs w:val="28"/>
        </w:rPr>
      </w:pPr>
      <w:ins w:id="798" w:author="apple" w:date="2015-07-06T18:49:00Z">
        <w:r>
          <w:rPr>
            <w:rFonts w:ascii="楷体" w:eastAsia="楷体" w:hAnsi="楷体" w:hint="eastAsia"/>
            <w:sz w:val="28"/>
            <w:szCs w:val="28"/>
          </w:rPr>
          <w:t>那么</w:t>
        </w:r>
      </w:ins>
      <w:del w:id="799" w:author="apple" w:date="2015-07-06T18:49:00Z">
        <w:r w:rsidR="000E1F6F" w:rsidRPr="00B1313C" w:rsidDel="00001E50">
          <w:rPr>
            <w:rFonts w:ascii="楷体" w:eastAsia="楷体" w:hAnsi="楷体" w:hint="eastAsia"/>
            <w:sz w:val="28"/>
            <w:szCs w:val="28"/>
          </w:rPr>
          <w:delText>从</w:delText>
        </w:r>
      </w:del>
      <w:r w:rsidR="000E1F6F" w:rsidRPr="00B1313C">
        <w:rPr>
          <w:rFonts w:ascii="楷体" w:eastAsia="楷体" w:hAnsi="楷体" w:hint="eastAsia"/>
          <w:sz w:val="28"/>
          <w:szCs w:val="28"/>
        </w:rPr>
        <w:t>有了</w:t>
      </w:r>
      <w:ins w:id="800" w:author="apple" w:date="2015-07-06T18:49:00Z">
        <w:r>
          <w:rPr>
            <w:rFonts w:ascii="楷体" w:eastAsia="楷体" w:hAnsi="楷体" w:hint="eastAsia"/>
            <w:sz w:val="28"/>
            <w:szCs w:val="28"/>
          </w:rPr>
          <w:t>这样一种想要入道的</w:t>
        </w:r>
      </w:ins>
      <w:del w:id="801" w:author="apple" w:date="2015-07-06T18:50:00Z">
        <w:r w:rsidR="000E1F6F" w:rsidRPr="00B1313C" w:rsidDel="00001E50">
          <w:rPr>
            <w:rFonts w:ascii="楷体" w:eastAsia="楷体" w:hAnsi="楷体" w:hint="eastAsia"/>
            <w:sz w:val="28"/>
            <w:szCs w:val="28"/>
          </w:rPr>
          <w:delText>想要修道的心</w:delText>
        </w:r>
      </w:del>
      <w:ins w:id="802" w:author="apple" w:date="2015-07-06T18:50:00Z">
        <w:r>
          <w:rPr>
            <w:rFonts w:ascii="楷体" w:eastAsia="楷体" w:hAnsi="楷体" w:hint="eastAsia"/>
            <w:sz w:val="28"/>
            <w:szCs w:val="28"/>
          </w:rPr>
          <w:t>、</w:t>
        </w:r>
        <w:r w:rsidRPr="00B1313C">
          <w:rPr>
            <w:rFonts w:ascii="楷体" w:eastAsia="楷体" w:hAnsi="楷体" w:hint="eastAsia"/>
            <w:sz w:val="28"/>
            <w:szCs w:val="28"/>
          </w:rPr>
          <w:t>种姓</w:t>
        </w:r>
      </w:ins>
      <w:del w:id="803" w:author="apple" w:date="2015-07-06T18:50:00Z">
        <w:r w:rsidR="000E1F6F" w:rsidRPr="00B1313C" w:rsidDel="00001E50">
          <w:rPr>
            <w:rFonts w:ascii="楷体" w:eastAsia="楷体" w:hAnsi="楷体" w:hint="eastAsia"/>
            <w:sz w:val="28"/>
            <w:szCs w:val="28"/>
          </w:rPr>
          <w:delText>、</w:delText>
        </w:r>
      </w:del>
      <w:r w:rsidR="000E1F6F" w:rsidRPr="00B1313C">
        <w:rPr>
          <w:rFonts w:ascii="楷体" w:eastAsia="楷体" w:hAnsi="楷体" w:hint="eastAsia"/>
          <w:sz w:val="28"/>
          <w:szCs w:val="28"/>
        </w:rPr>
        <w:t>苏醒</w:t>
      </w:r>
      <w:ins w:id="804" w:author="apple" w:date="2015-07-06T18:50:00Z">
        <w:r>
          <w:rPr>
            <w:rFonts w:ascii="楷体" w:eastAsia="楷体" w:hAnsi="楷体" w:hint="eastAsia"/>
            <w:sz w:val="28"/>
            <w:szCs w:val="28"/>
          </w:rPr>
          <w:t>的</w:t>
        </w:r>
      </w:ins>
      <w:del w:id="805" w:author="apple" w:date="2015-07-06T18:50:00Z">
        <w:r w:rsidR="000E1F6F" w:rsidRPr="00B1313C" w:rsidDel="00001E50">
          <w:rPr>
            <w:rFonts w:ascii="楷体" w:eastAsia="楷体" w:hAnsi="楷体" w:hint="eastAsia"/>
            <w:sz w:val="28"/>
            <w:szCs w:val="28"/>
          </w:rPr>
          <w:delText>种姓</w:delText>
        </w:r>
      </w:del>
      <w:r w:rsidR="000E1F6F" w:rsidRPr="00B1313C">
        <w:rPr>
          <w:rFonts w:ascii="楷体" w:eastAsia="楷体" w:hAnsi="楷体" w:hint="eastAsia"/>
          <w:sz w:val="28"/>
          <w:szCs w:val="28"/>
        </w:rPr>
        <w:t>开始，</w:t>
      </w:r>
      <w:del w:id="806" w:author="apple" w:date="2015-07-06T18:50:00Z">
        <w:r w:rsidR="000E1F6F" w:rsidRPr="00B1313C" w:rsidDel="00001E50">
          <w:rPr>
            <w:rFonts w:ascii="楷体" w:eastAsia="楷体" w:hAnsi="楷体" w:hint="eastAsia"/>
            <w:sz w:val="28"/>
            <w:szCs w:val="28"/>
          </w:rPr>
          <w:delText>我们</w:delText>
        </w:r>
      </w:del>
      <w:r w:rsidR="000E1F6F" w:rsidRPr="00B1313C">
        <w:rPr>
          <w:rFonts w:ascii="楷体" w:eastAsia="楷体" w:hAnsi="楷体" w:hint="eastAsia"/>
          <w:sz w:val="28"/>
          <w:szCs w:val="28"/>
        </w:rPr>
        <w:t>逐渐</w:t>
      </w:r>
      <w:ins w:id="807" w:author="apple" w:date="2015-07-06T18:50:00Z">
        <w:r>
          <w:rPr>
            <w:rFonts w:ascii="楷体" w:eastAsia="楷体" w:hAnsi="楷体" w:hint="eastAsia"/>
            <w:sz w:val="28"/>
            <w:szCs w:val="28"/>
          </w:rPr>
          <w:t>逐渐我们</w:t>
        </w:r>
      </w:ins>
      <w:r w:rsidR="000E1F6F" w:rsidRPr="00B1313C">
        <w:rPr>
          <w:rFonts w:ascii="楷体" w:eastAsia="楷体" w:hAnsi="楷体" w:hint="eastAsia"/>
          <w:sz w:val="28"/>
          <w:szCs w:val="28"/>
        </w:rPr>
        <w:t>也许磕磕盼盼的在</w:t>
      </w:r>
      <w:ins w:id="808" w:author="apple" w:date="2015-07-06T18:50:00Z">
        <w:r>
          <w:rPr>
            <w:rFonts w:ascii="楷体" w:eastAsia="楷体" w:hAnsi="楷体" w:hint="eastAsia"/>
            <w:sz w:val="28"/>
            <w:szCs w:val="28"/>
          </w:rPr>
          <w:t>上面在走</w:t>
        </w:r>
      </w:ins>
      <w:del w:id="809" w:author="apple" w:date="2015-07-06T18:50:00Z">
        <w:r w:rsidR="000E1F6F" w:rsidRPr="00B1313C" w:rsidDel="00001E50">
          <w:rPr>
            <w:rFonts w:ascii="楷体" w:eastAsia="楷体" w:hAnsi="楷体" w:hint="eastAsia"/>
            <w:sz w:val="28"/>
            <w:szCs w:val="28"/>
          </w:rPr>
          <w:delText>这条道上走</w:delText>
        </w:r>
      </w:del>
      <w:r w:rsidR="000E1F6F" w:rsidRPr="00B1313C">
        <w:rPr>
          <w:rFonts w:ascii="楷体" w:eastAsia="楷体" w:hAnsi="楷体" w:hint="eastAsia"/>
          <w:sz w:val="28"/>
          <w:szCs w:val="28"/>
        </w:rPr>
        <w:t>，也许会遇到很多</w:t>
      </w:r>
      <w:ins w:id="810" w:author="apple" w:date="2015-07-06T18:51:00Z">
        <w:r w:rsidR="002D6D10">
          <w:rPr>
            <w:rFonts w:ascii="楷体" w:eastAsia="楷体" w:hAnsi="楷体" w:hint="eastAsia"/>
            <w:sz w:val="28"/>
            <w:szCs w:val="28"/>
          </w:rPr>
          <w:t>障碍</w:t>
        </w:r>
      </w:ins>
      <w:r w:rsidR="000E1F6F" w:rsidRPr="00B1313C">
        <w:rPr>
          <w:rFonts w:ascii="楷体" w:eastAsia="楷体" w:hAnsi="楷体" w:hint="eastAsia"/>
          <w:sz w:val="28"/>
          <w:szCs w:val="28"/>
        </w:rPr>
        <w:t>违缘，但</w:t>
      </w:r>
      <w:ins w:id="811" w:author="apple" w:date="2015-07-06T18:51:00Z">
        <w:r w:rsidR="002D6D10">
          <w:rPr>
            <w:rFonts w:ascii="楷体" w:eastAsia="楷体" w:hAnsi="楷体" w:hint="eastAsia"/>
            <w:sz w:val="28"/>
            <w:szCs w:val="28"/>
          </w:rPr>
          <w:t>是</w:t>
        </w:r>
      </w:ins>
      <w:r w:rsidR="000E1F6F" w:rsidRPr="00B1313C">
        <w:rPr>
          <w:rFonts w:ascii="楷体" w:eastAsia="楷体" w:hAnsi="楷体" w:hint="eastAsia"/>
          <w:sz w:val="28"/>
          <w:szCs w:val="28"/>
        </w:rPr>
        <w:t>慢慢</w:t>
      </w:r>
      <w:ins w:id="812" w:author="apple" w:date="2015-07-06T18:51:00Z">
        <w:r w:rsidR="002D6D10">
          <w:rPr>
            <w:rFonts w:ascii="楷体" w:eastAsia="楷体" w:hAnsi="楷体" w:hint="eastAsia"/>
            <w:sz w:val="28"/>
            <w:szCs w:val="28"/>
          </w:rPr>
          <w:t>慢慢</w:t>
        </w:r>
      </w:ins>
      <w:r w:rsidR="000E1F6F" w:rsidRPr="00B1313C">
        <w:rPr>
          <w:rFonts w:ascii="楷体" w:eastAsia="楷体" w:hAnsi="楷体" w:hint="eastAsia"/>
          <w:sz w:val="28"/>
          <w:szCs w:val="28"/>
        </w:rPr>
        <w:t>的，</w:t>
      </w:r>
      <w:ins w:id="813" w:author="apple" w:date="2015-07-06T18:51:00Z">
        <w:r w:rsidR="002D6D10">
          <w:rPr>
            <w:rFonts w:ascii="楷体" w:eastAsia="楷体" w:hAnsi="楷体" w:hint="eastAsia"/>
            <w:sz w:val="28"/>
            <w:szCs w:val="28"/>
          </w:rPr>
          <w:t>相续当中</w:t>
        </w:r>
      </w:ins>
      <w:r w:rsidR="000E1F6F" w:rsidRPr="00B1313C">
        <w:rPr>
          <w:rFonts w:ascii="楷体" w:eastAsia="楷体" w:hAnsi="楷体" w:hint="eastAsia"/>
          <w:sz w:val="28"/>
          <w:szCs w:val="28"/>
        </w:rPr>
        <w:t>出离心就开始生起了，这个</w:t>
      </w:r>
      <w:ins w:id="814" w:author="apple" w:date="2015-07-06T18:51:00Z">
        <w:r w:rsidR="002D6D10">
          <w:rPr>
            <w:rFonts w:ascii="楷体" w:eastAsia="楷体" w:hAnsi="楷体" w:hint="eastAsia"/>
            <w:sz w:val="28"/>
            <w:szCs w:val="28"/>
          </w:rPr>
          <w:t>和</w:t>
        </w:r>
      </w:ins>
      <w:r w:rsidR="000E1F6F" w:rsidRPr="00B1313C">
        <w:rPr>
          <w:rFonts w:ascii="楷体" w:eastAsia="楷体" w:hAnsi="楷体" w:hint="eastAsia"/>
          <w:sz w:val="28"/>
          <w:szCs w:val="28"/>
        </w:rPr>
        <w:t>法界</w:t>
      </w:r>
      <w:ins w:id="815" w:author="apple" w:date="2015-07-06T18:51:00Z">
        <w:r w:rsidR="002D6D10">
          <w:rPr>
            <w:rFonts w:ascii="楷体" w:eastAsia="楷体" w:hAnsi="楷体" w:hint="eastAsia"/>
            <w:sz w:val="28"/>
            <w:szCs w:val="28"/>
          </w:rPr>
          <w:t>开始</w:t>
        </w:r>
      </w:ins>
      <w:del w:id="816" w:author="apple" w:date="2015-07-06T18:51:00Z">
        <w:r w:rsidR="000E1F6F" w:rsidRPr="00B1313C" w:rsidDel="002D6D10">
          <w:rPr>
            <w:rFonts w:ascii="楷体" w:eastAsia="楷体" w:hAnsi="楷体" w:hint="eastAsia"/>
            <w:sz w:val="28"/>
            <w:szCs w:val="28"/>
          </w:rPr>
          <w:delText>是</w:delText>
        </w:r>
      </w:del>
      <w:r w:rsidR="000E1F6F" w:rsidRPr="00B1313C">
        <w:rPr>
          <w:rFonts w:ascii="楷体" w:eastAsia="楷体" w:hAnsi="楷体" w:hint="eastAsia"/>
          <w:sz w:val="28"/>
          <w:szCs w:val="28"/>
        </w:rPr>
        <w:t>相应</w:t>
      </w:r>
      <w:ins w:id="817" w:author="apple" w:date="2015-07-06T18:51:00Z">
        <w:r w:rsidR="002D6D10">
          <w:rPr>
            <w:rFonts w:ascii="楷体" w:eastAsia="楷体" w:hAnsi="楷体" w:hint="eastAsia"/>
            <w:sz w:val="28"/>
            <w:szCs w:val="28"/>
          </w:rPr>
          <w:t>了</w:t>
        </w:r>
      </w:ins>
      <w:del w:id="818" w:author="apple" w:date="2015-07-06T18:51:00Z">
        <w:r w:rsidR="000E1F6F" w:rsidRPr="00B1313C" w:rsidDel="002D6D10">
          <w:rPr>
            <w:rFonts w:ascii="楷体" w:eastAsia="楷体" w:hAnsi="楷体" w:hint="eastAsia"/>
            <w:sz w:val="28"/>
            <w:szCs w:val="28"/>
          </w:rPr>
          <w:delText>的</w:delText>
        </w:r>
      </w:del>
      <w:ins w:id="819" w:author="apple" w:date="2015-07-06T18:51:00Z">
        <w:r w:rsidR="002D6D10">
          <w:rPr>
            <w:rFonts w:ascii="楷体" w:eastAsia="楷体" w:hAnsi="楷体" w:hint="eastAsia"/>
            <w:sz w:val="28"/>
            <w:szCs w:val="28"/>
          </w:rPr>
          <w:t>。</w:t>
        </w:r>
      </w:ins>
      <w:del w:id="820" w:author="apple" w:date="2015-07-06T18:51:00Z">
        <w:r w:rsidR="000E1F6F" w:rsidRPr="00B1313C" w:rsidDel="002D6D10">
          <w:rPr>
            <w:rFonts w:ascii="楷体" w:eastAsia="楷体" w:hAnsi="楷体" w:hint="eastAsia"/>
            <w:sz w:val="28"/>
            <w:szCs w:val="28"/>
          </w:rPr>
          <w:delText>，</w:delText>
        </w:r>
      </w:del>
      <w:r w:rsidR="000E1F6F" w:rsidRPr="00B1313C">
        <w:rPr>
          <w:rFonts w:ascii="楷体" w:eastAsia="楷体" w:hAnsi="楷体" w:hint="eastAsia"/>
          <w:sz w:val="28"/>
          <w:szCs w:val="28"/>
        </w:rPr>
        <w:t>然后开始修菩提心，开始修空性慧，</w:t>
      </w:r>
      <w:ins w:id="821" w:author="apple" w:date="2015-07-06T18:51:00Z">
        <w:r w:rsidR="002D6D10">
          <w:rPr>
            <w:rFonts w:ascii="楷体" w:eastAsia="楷体" w:hAnsi="楷体" w:hint="eastAsia"/>
            <w:sz w:val="28"/>
            <w:szCs w:val="28"/>
          </w:rPr>
          <w:t>这</w:t>
        </w:r>
      </w:ins>
      <w:r w:rsidR="000E1F6F" w:rsidRPr="00B1313C">
        <w:rPr>
          <w:rFonts w:ascii="楷体" w:eastAsia="楷体" w:hAnsi="楷体" w:hint="eastAsia"/>
          <w:sz w:val="28"/>
          <w:szCs w:val="28"/>
        </w:rPr>
        <w:t>一步步都是在扫除这样一种客尘。</w:t>
      </w:r>
      <w:ins w:id="822" w:author="apple" w:date="2015-07-06T18:51:00Z">
        <w:r w:rsidR="002D6D10">
          <w:rPr>
            <w:rFonts w:ascii="楷体" w:eastAsia="楷体" w:hAnsi="楷体" w:hint="eastAsia"/>
            <w:sz w:val="28"/>
            <w:szCs w:val="28"/>
          </w:rPr>
          <w:t>那</w:t>
        </w:r>
      </w:ins>
      <w:r w:rsidR="000E1F6F" w:rsidRPr="00B1313C">
        <w:rPr>
          <w:rFonts w:ascii="楷体" w:eastAsia="楷体" w:hAnsi="楷体" w:hint="eastAsia"/>
          <w:sz w:val="28"/>
          <w:szCs w:val="28"/>
        </w:rPr>
        <w:t>如来藏</w:t>
      </w:r>
      <w:ins w:id="823" w:author="apple" w:date="2015-07-06T18:51:00Z">
        <w:r w:rsidR="002D6D10">
          <w:rPr>
            <w:rFonts w:ascii="楷体" w:eastAsia="楷体" w:hAnsi="楷体" w:hint="eastAsia"/>
            <w:sz w:val="28"/>
            <w:szCs w:val="28"/>
          </w:rPr>
          <w:t>的这样</w:t>
        </w:r>
      </w:ins>
      <w:ins w:id="824" w:author="apple" w:date="2015-07-06T18:52:00Z">
        <w:r w:rsidR="002D6D10">
          <w:rPr>
            <w:rFonts w:ascii="楷体" w:eastAsia="楷体" w:hAnsi="楷体" w:hint="eastAsia"/>
            <w:sz w:val="28"/>
            <w:szCs w:val="28"/>
          </w:rPr>
          <w:t>一种</w:t>
        </w:r>
      </w:ins>
      <w:r w:rsidR="000E1F6F" w:rsidRPr="00B1313C">
        <w:rPr>
          <w:rFonts w:ascii="楷体" w:eastAsia="楷体" w:hAnsi="楷体" w:hint="eastAsia"/>
          <w:sz w:val="28"/>
          <w:szCs w:val="28"/>
        </w:rPr>
        <w:t>无为法</w:t>
      </w:r>
      <w:ins w:id="825" w:author="apple" w:date="2015-07-06T18:52:00Z">
        <w:r w:rsidR="002D6D10">
          <w:rPr>
            <w:rFonts w:ascii="楷体" w:eastAsia="楷体" w:hAnsi="楷体" w:hint="eastAsia"/>
            <w:sz w:val="28"/>
            <w:szCs w:val="28"/>
          </w:rPr>
          <w:t>的</w:t>
        </w:r>
      </w:ins>
      <w:del w:id="826" w:author="apple" w:date="2015-07-06T18:52:00Z">
        <w:r w:rsidR="000E1F6F" w:rsidRPr="00B1313C" w:rsidDel="002D6D10">
          <w:rPr>
            <w:rFonts w:ascii="楷体" w:eastAsia="楷体" w:hAnsi="楷体" w:hint="eastAsia"/>
            <w:sz w:val="28"/>
            <w:szCs w:val="28"/>
          </w:rPr>
          <w:delText>这样一种</w:delText>
        </w:r>
      </w:del>
      <w:r w:rsidR="000E1F6F" w:rsidRPr="00B1313C">
        <w:rPr>
          <w:rFonts w:ascii="楷体" w:eastAsia="楷体" w:hAnsi="楷体" w:hint="eastAsia"/>
          <w:sz w:val="28"/>
          <w:szCs w:val="28"/>
        </w:rPr>
        <w:t>智慧无时无刻不在起作用，</w:t>
      </w:r>
      <w:ins w:id="827" w:author="apple" w:date="2015-07-06T18:52:00Z">
        <w:r w:rsidR="002D6D10" w:rsidRPr="00B1313C">
          <w:rPr>
            <w:rFonts w:ascii="楷体" w:eastAsia="楷体" w:hAnsi="楷体" w:hint="eastAsia"/>
            <w:sz w:val="28"/>
            <w:szCs w:val="28"/>
          </w:rPr>
          <w:t>无时无刻不在起作用</w:t>
        </w:r>
        <w:r w:rsidR="002D6D10">
          <w:rPr>
            <w:rFonts w:ascii="楷体" w:eastAsia="楷体" w:hAnsi="楷体" w:hint="eastAsia"/>
            <w:sz w:val="28"/>
            <w:szCs w:val="28"/>
          </w:rPr>
          <w:t>。</w:t>
        </w:r>
      </w:ins>
      <w:r w:rsidR="000E1F6F" w:rsidRPr="00B1313C">
        <w:rPr>
          <w:rFonts w:ascii="楷体" w:eastAsia="楷体" w:hAnsi="楷体" w:hint="eastAsia"/>
          <w:sz w:val="28"/>
          <w:szCs w:val="28"/>
        </w:rPr>
        <w:t>只不过以前我们的障碍很厚，</w:t>
      </w:r>
      <w:ins w:id="828" w:author="apple" w:date="2015-07-06T18:52:00Z">
        <w:r w:rsidR="002D6D10">
          <w:rPr>
            <w:rFonts w:ascii="楷体" w:eastAsia="楷体" w:hAnsi="楷体" w:hint="eastAsia"/>
            <w:sz w:val="28"/>
            <w:szCs w:val="28"/>
          </w:rPr>
          <w:t>障碍很厚的时候，</w:t>
        </w:r>
      </w:ins>
      <w:r w:rsidR="000E1F6F" w:rsidRPr="00B1313C">
        <w:rPr>
          <w:rFonts w:ascii="楷体" w:eastAsia="楷体" w:hAnsi="楷体" w:hint="eastAsia"/>
          <w:sz w:val="28"/>
          <w:szCs w:val="28"/>
        </w:rPr>
        <w:t>这样一种智慧就显现不出来，就像</w:t>
      </w:r>
      <w:ins w:id="829" w:author="apple" w:date="2015-07-06T18:52:00Z">
        <w:r w:rsidR="002D6D10">
          <w:rPr>
            <w:rFonts w:ascii="楷体" w:eastAsia="楷体" w:hAnsi="楷体" w:hint="eastAsia"/>
            <w:sz w:val="28"/>
            <w:szCs w:val="28"/>
          </w:rPr>
          <w:t>天空中的</w:t>
        </w:r>
      </w:ins>
      <w:r w:rsidR="000E1F6F" w:rsidRPr="00B1313C">
        <w:rPr>
          <w:rFonts w:ascii="楷体" w:eastAsia="楷体" w:hAnsi="楷体" w:hint="eastAsia"/>
          <w:sz w:val="28"/>
          <w:szCs w:val="28"/>
        </w:rPr>
        <w:t>太阳</w:t>
      </w:r>
      <w:ins w:id="830" w:author="apple" w:date="2015-07-06T18:52:00Z">
        <w:r w:rsidR="002D6D10">
          <w:rPr>
            <w:rFonts w:ascii="楷体" w:eastAsia="楷体" w:hAnsi="楷体" w:hint="eastAsia"/>
            <w:sz w:val="28"/>
            <w:szCs w:val="28"/>
          </w:rPr>
          <w:t>呢，</w:t>
        </w:r>
      </w:ins>
      <w:ins w:id="831" w:author="apple" w:date="2015-07-06T18:53:00Z">
        <w:r w:rsidR="002D6D10">
          <w:rPr>
            <w:rFonts w:ascii="楷体" w:eastAsia="楷体" w:hAnsi="楷体" w:hint="eastAsia"/>
            <w:sz w:val="28"/>
            <w:szCs w:val="28"/>
          </w:rPr>
          <w:t>就像太阳呢</w:t>
        </w:r>
      </w:ins>
      <w:r w:rsidR="000E1F6F" w:rsidRPr="00B1313C">
        <w:rPr>
          <w:rFonts w:ascii="楷体" w:eastAsia="楷体" w:hAnsi="楷体" w:hint="eastAsia"/>
          <w:sz w:val="28"/>
          <w:szCs w:val="28"/>
        </w:rPr>
        <w:t>恒时</w:t>
      </w:r>
      <w:ins w:id="832" w:author="apple" w:date="2015-07-06T18:53:00Z">
        <w:r w:rsidR="002D6D10">
          <w:rPr>
            <w:rFonts w:ascii="楷体" w:eastAsia="楷体" w:hAnsi="楷体" w:hint="eastAsia"/>
            <w:sz w:val="28"/>
            <w:szCs w:val="28"/>
          </w:rPr>
          <w:t>就在</w:t>
        </w:r>
      </w:ins>
      <w:del w:id="833" w:author="apple" w:date="2015-07-06T18:53:00Z">
        <w:r w:rsidR="000E1F6F" w:rsidRPr="00B1313C" w:rsidDel="002D6D10">
          <w:rPr>
            <w:rFonts w:ascii="楷体" w:eastAsia="楷体" w:hAnsi="楷体" w:hint="eastAsia"/>
            <w:sz w:val="28"/>
            <w:szCs w:val="28"/>
          </w:rPr>
          <w:delText>再</w:delText>
        </w:r>
      </w:del>
      <w:r w:rsidR="000E1F6F" w:rsidRPr="00B1313C">
        <w:rPr>
          <w:rFonts w:ascii="楷体" w:eastAsia="楷体" w:hAnsi="楷体" w:hint="eastAsia"/>
          <w:sz w:val="28"/>
          <w:szCs w:val="28"/>
        </w:rPr>
        <w:t>天空中，但</w:t>
      </w:r>
      <w:ins w:id="834" w:author="apple" w:date="2015-07-06T18:53:00Z">
        <w:r w:rsidR="002D6D10">
          <w:rPr>
            <w:rFonts w:ascii="楷体" w:eastAsia="楷体" w:hAnsi="楷体" w:hint="eastAsia"/>
            <w:sz w:val="28"/>
            <w:szCs w:val="28"/>
          </w:rPr>
          <w:t>是就是说</w:t>
        </w:r>
      </w:ins>
      <w:r w:rsidR="000E1F6F" w:rsidRPr="00B1313C">
        <w:rPr>
          <w:rFonts w:ascii="楷体" w:eastAsia="楷体" w:hAnsi="楷体" w:hint="eastAsia"/>
          <w:sz w:val="28"/>
          <w:szCs w:val="28"/>
        </w:rPr>
        <w:t>云层很厚的时候</w:t>
      </w:r>
      <w:ins w:id="835" w:author="apple" w:date="2015-07-06T18:53:00Z">
        <w:r w:rsidR="002D6D10">
          <w:rPr>
            <w:rFonts w:ascii="楷体" w:eastAsia="楷体" w:hAnsi="楷体" w:hint="eastAsia"/>
            <w:sz w:val="28"/>
            <w:szCs w:val="28"/>
          </w:rPr>
          <w:t>，</w:t>
        </w:r>
        <w:r w:rsidR="0040124D">
          <w:rPr>
            <w:rFonts w:ascii="楷体" w:eastAsia="楷体" w:hAnsi="楷体" w:hint="eastAsia"/>
            <w:sz w:val="28"/>
            <w:szCs w:val="28"/>
          </w:rPr>
          <w:t>好像一点都</w:t>
        </w:r>
      </w:ins>
      <w:del w:id="836" w:author="apple" w:date="2015-07-06T18:53:00Z">
        <w:r w:rsidR="000E1F6F" w:rsidRPr="00B1313C" w:rsidDel="0040124D">
          <w:rPr>
            <w:rFonts w:ascii="楷体" w:eastAsia="楷体" w:hAnsi="楷体" w:hint="eastAsia"/>
            <w:sz w:val="28"/>
            <w:szCs w:val="28"/>
          </w:rPr>
          <w:delText>就</w:delText>
        </w:r>
      </w:del>
      <w:r w:rsidR="000E1F6F" w:rsidRPr="00B1313C">
        <w:rPr>
          <w:rFonts w:ascii="楷体" w:eastAsia="楷体" w:hAnsi="楷体" w:hint="eastAsia"/>
          <w:sz w:val="28"/>
          <w:szCs w:val="28"/>
        </w:rPr>
        <w:t>看不出它的光明一样。</w:t>
      </w:r>
      <w:ins w:id="837" w:author="apple" w:date="2015-07-06T18:53:00Z">
        <w:r w:rsidR="0040124D">
          <w:rPr>
            <w:rFonts w:ascii="楷体" w:eastAsia="楷体" w:hAnsi="楷体" w:hint="eastAsia"/>
            <w:sz w:val="28"/>
            <w:szCs w:val="28"/>
          </w:rPr>
          <w:t>那么就是说</w:t>
        </w:r>
      </w:ins>
      <w:del w:id="838" w:author="apple" w:date="2015-07-06T18:53:00Z">
        <w:r w:rsidR="000E1F6F" w:rsidRPr="00B1313C" w:rsidDel="0040124D">
          <w:rPr>
            <w:rFonts w:ascii="楷体" w:eastAsia="楷体" w:hAnsi="楷体" w:hint="eastAsia"/>
            <w:sz w:val="28"/>
            <w:szCs w:val="28"/>
          </w:rPr>
          <w:delText>但</w:delText>
        </w:r>
      </w:del>
      <w:r w:rsidR="000E1F6F" w:rsidRPr="00B1313C">
        <w:rPr>
          <w:rFonts w:ascii="楷体" w:eastAsia="楷体" w:hAnsi="楷体" w:hint="eastAsia"/>
          <w:sz w:val="28"/>
          <w:szCs w:val="28"/>
        </w:rPr>
        <w:t>有一天，</w:t>
      </w:r>
      <w:ins w:id="839" w:author="apple" w:date="2015-07-06T18:53:00Z">
        <w:r w:rsidR="0040124D">
          <w:rPr>
            <w:rFonts w:ascii="楷体" w:eastAsia="楷体" w:hAnsi="楷体" w:hint="eastAsia"/>
            <w:sz w:val="28"/>
            <w:szCs w:val="28"/>
          </w:rPr>
          <w:t>突然有</w:t>
        </w:r>
      </w:ins>
      <w:del w:id="840" w:author="apple" w:date="2015-07-06T18:53:00Z">
        <w:r w:rsidR="000E1F6F" w:rsidRPr="00B1313C" w:rsidDel="0040124D">
          <w:rPr>
            <w:rFonts w:ascii="楷体" w:eastAsia="楷体" w:hAnsi="楷体" w:hint="eastAsia"/>
            <w:sz w:val="28"/>
            <w:szCs w:val="28"/>
          </w:rPr>
          <w:delText>某</w:delText>
        </w:r>
      </w:del>
      <w:r w:rsidR="000E1F6F" w:rsidRPr="00B1313C">
        <w:rPr>
          <w:rFonts w:ascii="楷体" w:eastAsia="楷体" w:hAnsi="楷体" w:hint="eastAsia"/>
          <w:sz w:val="28"/>
          <w:szCs w:val="28"/>
        </w:rPr>
        <w:t>个地方</w:t>
      </w:r>
      <w:ins w:id="841" w:author="apple" w:date="2015-07-06T18:53:00Z">
        <w:r w:rsidR="0040124D">
          <w:rPr>
            <w:rFonts w:ascii="楷体" w:eastAsia="楷体" w:hAnsi="楷体" w:hint="eastAsia"/>
            <w:sz w:val="28"/>
            <w:szCs w:val="28"/>
          </w:rPr>
          <w:t>，他就</w:t>
        </w:r>
      </w:ins>
      <w:del w:id="842" w:author="apple" w:date="2015-07-06T18:53:00Z">
        <w:r w:rsidR="000E1F6F" w:rsidRPr="00B1313C" w:rsidDel="0040124D">
          <w:rPr>
            <w:rFonts w:ascii="楷体" w:eastAsia="楷体" w:hAnsi="楷体" w:hint="eastAsia"/>
            <w:sz w:val="28"/>
            <w:szCs w:val="28"/>
          </w:rPr>
          <w:delText>的</w:delText>
        </w:r>
      </w:del>
      <w:r w:rsidR="000E1F6F" w:rsidRPr="00B1313C">
        <w:rPr>
          <w:rFonts w:ascii="楷体" w:eastAsia="楷体" w:hAnsi="楷体" w:hint="eastAsia"/>
          <w:sz w:val="28"/>
          <w:szCs w:val="28"/>
        </w:rPr>
        <w:t>云层比较薄，</w:t>
      </w:r>
      <w:ins w:id="843" w:author="apple" w:date="2015-07-06T18:54:00Z">
        <w:r w:rsidR="0040124D">
          <w:rPr>
            <w:rFonts w:ascii="楷体" w:eastAsia="楷体" w:hAnsi="楷体" w:hint="eastAsia"/>
            <w:sz w:val="28"/>
            <w:szCs w:val="28"/>
          </w:rPr>
          <w:t>有个地方云层</w:t>
        </w:r>
        <w:r w:rsidR="0040124D">
          <w:rPr>
            <w:rFonts w:ascii="楷体" w:eastAsia="楷体" w:hAnsi="楷体" w:hint="eastAsia"/>
            <w:sz w:val="28"/>
            <w:szCs w:val="28"/>
          </w:rPr>
          <w:lastRenderedPageBreak/>
          <w:t>比较薄，这个</w:t>
        </w:r>
      </w:ins>
      <w:r w:rsidR="000E1F6F" w:rsidRPr="00B1313C">
        <w:rPr>
          <w:rFonts w:ascii="楷体" w:eastAsia="楷体" w:hAnsi="楷体" w:hint="eastAsia"/>
          <w:sz w:val="28"/>
          <w:szCs w:val="28"/>
        </w:rPr>
        <w:t>太阳</w:t>
      </w:r>
      <w:ins w:id="844" w:author="apple" w:date="2015-07-06T18:54:00Z">
        <w:r w:rsidR="0040124D">
          <w:rPr>
            <w:rFonts w:ascii="楷体" w:eastAsia="楷体" w:hAnsi="楷体" w:hint="eastAsia"/>
            <w:sz w:val="28"/>
            <w:szCs w:val="28"/>
          </w:rPr>
          <w:t>，他</w:t>
        </w:r>
      </w:ins>
      <w:r w:rsidR="000E1F6F" w:rsidRPr="00B1313C">
        <w:rPr>
          <w:rFonts w:ascii="楷体" w:eastAsia="楷体" w:hAnsi="楷体" w:hint="eastAsia"/>
          <w:sz w:val="28"/>
          <w:szCs w:val="28"/>
        </w:rPr>
        <w:t>的</w:t>
      </w:r>
      <w:ins w:id="845" w:author="apple" w:date="2015-07-06T18:54:00Z">
        <w:r w:rsidR="0040124D">
          <w:rPr>
            <w:rFonts w:ascii="楷体" w:eastAsia="楷体" w:hAnsi="楷体" w:hint="eastAsia"/>
            <w:sz w:val="28"/>
            <w:szCs w:val="28"/>
          </w:rPr>
          <w:t>这个</w:t>
        </w:r>
      </w:ins>
      <w:r w:rsidR="000E1F6F" w:rsidRPr="00B1313C">
        <w:rPr>
          <w:rFonts w:ascii="楷体" w:eastAsia="楷体" w:hAnsi="楷体" w:hint="eastAsia"/>
          <w:sz w:val="28"/>
          <w:szCs w:val="28"/>
        </w:rPr>
        <w:t>光线</w:t>
      </w:r>
      <w:ins w:id="846" w:author="apple" w:date="2015-07-06T18:54:00Z">
        <w:r w:rsidR="0040124D">
          <w:rPr>
            <w:rFonts w:ascii="楷体" w:eastAsia="楷体" w:hAnsi="楷体" w:hint="eastAsia"/>
            <w:sz w:val="28"/>
            <w:szCs w:val="28"/>
          </w:rPr>
          <w:t>啊，他</w:t>
        </w:r>
      </w:ins>
      <w:r w:rsidR="000E1F6F" w:rsidRPr="00B1313C">
        <w:rPr>
          <w:rFonts w:ascii="楷体" w:eastAsia="楷体" w:hAnsi="楷体" w:hint="eastAsia"/>
          <w:sz w:val="28"/>
          <w:szCs w:val="28"/>
        </w:rPr>
        <w:t>就能被看到一点点，就好像有一点要显现出来的样子了，</w:t>
      </w:r>
      <w:ins w:id="847" w:author="apple" w:date="2015-07-06T18:54:00Z">
        <w:r w:rsidR="00266484">
          <w:rPr>
            <w:rFonts w:ascii="楷体" w:eastAsia="楷体" w:hAnsi="楷体" w:hint="eastAsia"/>
            <w:sz w:val="28"/>
            <w:szCs w:val="28"/>
          </w:rPr>
          <w:t>就</w:t>
        </w:r>
      </w:ins>
      <w:del w:id="848" w:author="apple" w:date="2015-07-06T18:54:00Z">
        <w:r w:rsidR="000E1F6F" w:rsidRPr="00B1313C" w:rsidDel="00266484">
          <w:rPr>
            <w:rFonts w:ascii="楷体" w:eastAsia="楷体" w:hAnsi="楷体" w:hint="eastAsia"/>
            <w:sz w:val="28"/>
            <w:szCs w:val="28"/>
          </w:rPr>
          <w:delText>能够</w:delText>
        </w:r>
      </w:del>
      <w:r w:rsidR="000E1F6F" w:rsidRPr="00B1313C">
        <w:rPr>
          <w:rFonts w:ascii="楷体" w:eastAsia="楷体" w:hAnsi="楷体" w:hint="eastAsia"/>
          <w:sz w:val="28"/>
          <w:szCs w:val="28"/>
        </w:rPr>
        <w:t>感觉</w:t>
      </w:r>
      <w:del w:id="849" w:author="apple" w:date="2015-07-06T18:54:00Z">
        <w:r w:rsidR="000E1F6F" w:rsidRPr="00B1313C" w:rsidDel="00266484">
          <w:rPr>
            <w:rFonts w:ascii="楷体" w:eastAsia="楷体" w:hAnsi="楷体" w:hint="eastAsia"/>
            <w:sz w:val="28"/>
            <w:szCs w:val="28"/>
          </w:rPr>
          <w:delText>到</w:delText>
        </w:r>
      </w:del>
      <w:r w:rsidR="000E1F6F" w:rsidRPr="00B1313C">
        <w:rPr>
          <w:rFonts w:ascii="楷体" w:eastAsia="楷体" w:hAnsi="楷体" w:hint="eastAsia"/>
          <w:sz w:val="28"/>
          <w:szCs w:val="28"/>
        </w:rPr>
        <w:t>一点</w:t>
      </w:r>
      <w:del w:id="850" w:author="apple" w:date="2015-07-06T18:54:00Z">
        <w:r w:rsidR="000E1F6F" w:rsidRPr="00B1313C" w:rsidDel="00266484">
          <w:rPr>
            <w:rFonts w:ascii="楷体" w:eastAsia="楷体" w:hAnsi="楷体" w:hint="eastAsia"/>
            <w:sz w:val="28"/>
            <w:szCs w:val="28"/>
          </w:rPr>
          <w:delText>点的</w:delText>
        </w:r>
      </w:del>
      <w:r w:rsidR="000E1F6F" w:rsidRPr="00B1313C">
        <w:rPr>
          <w:rFonts w:ascii="楷体" w:eastAsia="楷体" w:hAnsi="楷体" w:hint="eastAsia"/>
          <w:sz w:val="28"/>
          <w:szCs w:val="28"/>
        </w:rPr>
        <w:t>热度</w:t>
      </w:r>
      <w:ins w:id="851" w:author="apple" w:date="2015-07-06T18:55:00Z">
        <w:r w:rsidR="00266484">
          <w:rPr>
            <w:rFonts w:ascii="楷体" w:eastAsia="楷体" w:hAnsi="楷体" w:hint="eastAsia"/>
            <w:sz w:val="28"/>
            <w:szCs w:val="28"/>
          </w:rPr>
          <w:t>的，是这样的</w:t>
        </w:r>
      </w:ins>
      <w:del w:id="852" w:author="apple" w:date="2015-07-06T18:55:00Z">
        <w:r w:rsidR="000E1F6F" w:rsidRPr="00B1313C" w:rsidDel="00266484">
          <w:rPr>
            <w:rFonts w:ascii="楷体" w:eastAsia="楷体" w:hAnsi="楷体" w:hint="eastAsia"/>
            <w:sz w:val="28"/>
            <w:szCs w:val="28"/>
          </w:rPr>
          <w:delText>了</w:delText>
        </w:r>
      </w:del>
      <w:r w:rsidR="000E1F6F" w:rsidRPr="00B1313C">
        <w:rPr>
          <w:rFonts w:ascii="楷体" w:eastAsia="楷体" w:hAnsi="楷体" w:hint="eastAsia"/>
          <w:sz w:val="28"/>
          <w:szCs w:val="28"/>
        </w:rPr>
        <w:t>。</w:t>
      </w:r>
    </w:p>
    <w:p w:rsidR="00875F14" w:rsidRDefault="000E1F6F" w:rsidP="00B1313C">
      <w:pPr>
        <w:spacing w:line="360" w:lineRule="auto"/>
        <w:ind w:firstLine="570"/>
        <w:rPr>
          <w:ins w:id="853" w:author="apple" w:date="2015-07-06T18:59:00Z"/>
          <w:rFonts w:ascii="楷体" w:eastAsia="楷体" w:hAnsi="楷体"/>
          <w:sz w:val="28"/>
          <w:szCs w:val="28"/>
        </w:rPr>
      </w:pPr>
      <w:r w:rsidRPr="00B1313C">
        <w:rPr>
          <w:rFonts w:ascii="楷体" w:eastAsia="楷体" w:hAnsi="楷体" w:hint="eastAsia"/>
          <w:sz w:val="28"/>
          <w:szCs w:val="28"/>
        </w:rPr>
        <w:t>所以我们在无始轮回当中，可以说恒时</w:t>
      </w:r>
      <w:ins w:id="854" w:author="apple" w:date="2015-07-06T18:55:00Z">
        <w:r w:rsidR="00266484">
          <w:rPr>
            <w:rFonts w:ascii="楷体" w:eastAsia="楷体" w:hAnsi="楷体" w:hint="eastAsia"/>
            <w:sz w:val="28"/>
            <w:szCs w:val="28"/>
          </w:rPr>
          <w:t>他的这个</w:t>
        </w:r>
      </w:ins>
      <w:r w:rsidRPr="00B1313C">
        <w:rPr>
          <w:rFonts w:ascii="楷体" w:eastAsia="楷体" w:hAnsi="楷体" w:hint="eastAsia"/>
          <w:sz w:val="28"/>
          <w:szCs w:val="28"/>
        </w:rPr>
        <w:t>障碍都是很厚的，那么就在这一世当中、</w:t>
      </w:r>
      <w:ins w:id="855" w:author="apple" w:date="2015-07-06T18:55:00Z">
        <w:r w:rsidR="00266484">
          <w:rPr>
            <w:rFonts w:ascii="楷体" w:eastAsia="楷体" w:hAnsi="楷体" w:hint="eastAsia"/>
            <w:sz w:val="28"/>
            <w:szCs w:val="28"/>
          </w:rPr>
          <w:t>就在</w:t>
        </w:r>
      </w:ins>
      <w:r w:rsidRPr="00B1313C">
        <w:rPr>
          <w:rFonts w:ascii="楷体" w:eastAsia="楷体" w:hAnsi="楷体" w:hint="eastAsia"/>
          <w:sz w:val="28"/>
          <w:szCs w:val="28"/>
        </w:rPr>
        <w:t>这段时间</w:t>
      </w:r>
      <w:ins w:id="856" w:author="apple" w:date="2015-07-06T18:55:00Z">
        <w:r w:rsidR="00266484">
          <w:rPr>
            <w:rFonts w:ascii="楷体" w:eastAsia="楷体" w:hAnsi="楷体" w:hint="eastAsia"/>
            <w:sz w:val="28"/>
            <w:szCs w:val="28"/>
          </w:rPr>
          <w:t>当</w:t>
        </w:r>
      </w:ins>
      <w:r w:rsidRPr="00B1313C">
        <w:rPr>
          <w:rFonts w:ascii="楷体" w:eastAsia="楷体" w:hAnsi="楷体" w:hint="eastAsia"/>
          <w:sz w:val="28"/>
          <w:szCs w:val="28"/>
        </w:rPr>
        <w:t>中，这个障碍就薄了一点，</w:t>
      </w:r>
      <w:ins w:id="857" w:author="apple" w:date="2015-07-06T18:56:00Z">
        <w:r w:rsidR="003153CE">
          <w:rPr>
            <w:rFonts w:ascii="楷体" w:eastAsia="楷体" w:hAnsi="楷体" w:hint="eastAsia"/>
            <w:sz w:val="28"/>
            <w:szCs w:val="28"/>
          </w:rPr>
          <w:t>如来藏这样一种，他的这样一种</w:t>
        </w:r>
      </w:ins>
      <w:r w:rsidRPr="00B1313C">
        <w:rPr>
          <w:rFonts w:ascii="楷体" w:eastAsia="楷体" w:hAnsi="楷体" w:hint="eastAsia"/>
          <w:sz w:val="28"/>
          <w:szCs w:val="28"/>
        </w:rPr>
        <w:t>无为法的智慧</w:t>
      </w:r>
      <w:ins w:id="858" w:author="apple" w:date="2015-07-06T18:56:00Z">
        <w:r w:rsidR="003153CE">
          <w:rPr>
            <w:rFonts w:ascii="楷体" w:eastAsia="楷体" w:hAnsi="楷体" w:hint="eastAsia"/>
            <w:sz w:val="28"/>
            <w:szCs w:val="28"/>
          </w:rPr>
          <w:t>，我们就</w:t>
        </w:r>
      </w:ins>
      <w:r w:rsidRPr="00B1313C">
        <w:rPr>
          <w:rFonts w:ascii="楷体" w:eastAsia="楷体" w:hAnsi="楷体" w:hint="eastAsia"/>
          <w:sz w:val="28"/>
          <w:szCs w:val="28"/>
        </w:rPr>
        <w:t>好像</w:t>
      </w:r>
      <w:del w:id="859" w:author="apple" w:date="2015-07-06T18:56:00Z">
        <w:r w:rsidRPr="00B1313C" w:rsidDel="003153CE">
          <w:rPr>
            <w:rFonts w:ascii="楷体" w:eastAsia="楷体" w:hAnsi="楷体" w:hint="eastAsia"/>
            <w:sz w:val="28"/>
            <w:szCs w:val="28"/>
          </w:rPr>
          <w:delText>就</w:delText>
        </w:r>
      </w:del>
      <w:r w:rsidRPr="00B1313C">
        <w:rPr>
          <w:rFonts w:ascii="楷体" w:eastAsia="楷体" w:hAnsi="楷体" w:hint="eastAsia"/>
          <w:sz w:val="28"/>
          <w:szCs w:val="28"/>
        </w:rPr>
        <w:t>能体现到一点点，</w:t>
      </w:r>
      <w:ins w:id="860" w:author="apple" w:date="2015-07-06T18:56:00Z">
        <w:r w:rsidR="003153CE">
          <w:rPr>
            <w:rFonts w:ascii="楷体" w:eastAsia="楷体" w:hAnsi="楷体" w:hint="eastAsia"/>
            <w:sz w:val="28"/>
            <w:szCs w:val="28"/>
          </w:rPr>
          <w:t>这个时候</w:t>
        </w:r>
      </w:ins>
      <w:del w:id="861" w:author="apple" w:date="2015-07-06T18:56:00Z">
        <w:r w:rsidRPr="00B1313C" w:rsidDel="003153CE">
          <w:rPr>
            <w:rFonts w:ascii="楷体" w:eastAsia="楷体" w:hAnsi="楷体" w:hint="eastAsia"/>
            <w:sz w:val="28"/>
            <w:szCs w:val="28"/>
          </w:rPr>
          <w:delText>此时</w:delText>
        </w:r>
      </w:del>
      <w:r w:rsidRPr="00B1313C">
        <w:rPr>
          <w:rFonts w:ascii="楷体" w:eastAsia="楷体" w:hAnsi="楷体" w:hint="eastAsia"/>
          <w:sz w:val="28"/>
          <w:szCs w:val="28"/>
        </w:rPr>
        <w:t>就</w:t>
      </w:r>
      <w:ins w:id="862" w:author="apple" w:date="2015-07-06T18:56:00Z">
        <w:r w:rsidR="003153CE">
          <w:rPr>
            <w:rFonts w:ascii="楷体" w:eastAsia="楷体" w:hAnsi="楷体" w:hint="eastAsia"/>
            <w:sz w:val="28"/>
            <w:szCs w:val="28"/>
          </w:rPr>
          <w:t>开始</w:t>
        </w:r>
      </w:ins>
      <w:r w:rsidRPr="00B1313C">
        <w:rPr>
          <w:rFonts w:ascii="楷体" w:eastAsia="楷体" w:hAnsi="楷体" w:hint="eastAsia"/>
          <w:sz w:val="28"/>
          <w:szCs w:val="28"/>
        </w:rPr>
        <w:t>想</w:t>
      </w:r>
      <w:del w:id="863" w:author="apple" w:date="2015-07-06T18:56:00Z">
        <w:r w:rsidRPr="00B1313C" w:rsidDel="003153CE">
          <w:rPr>
            <w:rFonts w:ascii="楷体" w:eastAsia="楷体" w:hAnsi="楷体" w:hint="eastAsia"/>
            <w:sz w:val="28"/>
            <w:szCs w:val="28"/>
          </w:rPr>
          <w:delText>到</w:delText>
        </w:r>
      </w:del>
      <w:r w:rsidRPr="00B1313C">
        <w:rPr>
          <w:rFonts w:ascii="楷体" w:eastAsia="楷体" w:hAnsi="楷体" w:hint="eastAsia"/>
          <w:sz w:val="28"/>
          <w:szCs w:val="28"/>
        </w:rPr>
        <w:t>要修道了。从这开始，如果你的因缘比较深厚的话，就</w:t>
      </w:r>
      <w:del w:id="864" w:author="apple" w:date="2015-07-06T18:57:00Z">
        <w:r w:rsidRPr="00B1313C" w:rsidDel="00F3057F">
          <w:rPr>
            <w:rFonts w:ascii="楷体" w:eastAsia="楷体" w:hAnsi="楷体" w:hint="eastAsia"/>
            <w:sz w:val="28"/>
            <w:szCs w:val="28"/>
          </w:rPr>
          <w:delText>会</w:delText>
        </w:r>
      </w:del>
      <w:r w:rsidRPr="00B1313C">
        <w:rPr>
          <w:rFonts w:ascii="楷体" w:eastAsia="楷体" w:hAnsi="楷体" w:hint="eastAsia"/>
          <w:sz w:val="28"/>
          <w:szCs w:val="28"/>
        </w:rPr>
        <w:t>遇到上师善知识，遇到道场，遇到正法，逐渐</w:t>
      </w:r>
      <w:ins w:id="865" w:author="apple" w:date="2015-07-06T18:57:00Z">
        <w:r w:rsidR="00F3057F">
          <w:rPr>
            <w:rFonts w:ascii="楷体" w:eastAsia="楷体" w:hAnsi="楷体" w:hint="eastAsia"/>
            <w:sz w:val="28"/>
            <w:szCs w:val="28"/>
          </w:rPr>
          <w:t>逐渐</w:t>
        </w:r>
      </w:ins>
      <w:r w:rsidRPr="00B1313C">
        <w:rPr>
          <w:rFonts w:ascii="楷体" w:eastAsia="楷体" w:hAnsi="楷体" w:hint="eastAsia"/>
          <w:sz w:val="28"/>
          <w:szCs w:val="28"/>
        </w:rPr>
        <w:t>展开闻思修的修行，像这样的话</w:t>
      </w:r>
      <w:del w:id="866" w:author="apple" w:date="2015-07-06T18:57:00Z">
        <w:r w:rsidRPr="00B1313C" w:rsidDel="00F3057F">
          <w:rPr>
            <w:rFonts w:ascii="楷体" w:eastAsia="楷体" w:hAnsi="楷体" w:hint="eastAsia"/>
            <w:sz w:val="28"/>
            <w:szCs w:val="28"/>
          </w:rPr>
          <w:delText>就</w:delText>
        </w:r>
      </w:del>
      <w:ins w:id="867" w:author="apple" w:date="2015-07-06T18:57:00Z">
        <w:r w:rsidR="00F3057F">
          <w:rPr>
            <w:rFonts w:ascii="楷体" w:eastAsia="楷体" w:hAnsi="楷体" w:hint="eastAsia"/>
            <w:sz w:val="28"/>
            <w:szCs w:val="28"/>
          </w:rPr>
          <w:t>在</w:t>
        </w:r>
      </w:ins>
      <w:r w:rsidRPr="00B1313C">
        <w:rPr>
          <w:rFonts w:ascii="楷体" w:eastAsia="楷体" w:hAnsi="楷体" w:hint="eastAsia"/>
          <w:sz w:val="28"/>
          <w:szCs w:val="28"/>
        </w:rPr>
        <w:t>逐渐</w:t>
      </w:r>
      <w:del w:id="868" w:author="apple" w:date="2015-07-06T18:57:00Z">
        <w:r w:rsidRPr="00B1313C" w:rsidDel="00F3057F">
          <w:rPr>
            <w:rFonts w:ascii="楷体" w:eastAsia="楷体" w:hAnsi="楷体" w:hint="eastAsia"/>
            <w:sz w:val="28"/>
            <w:szCs w:val="28"/>
          </w:rPr>
          <w:delText>向</w:delText>
        </w:r>
      </w:del>
      <w:r w:rsidRPr="00B1313C">
        <w:rPr>
          <w:rFonts w:ascii="楷体" w:eastAsia="楷体" w:hAnsi="楷体" w:hint="eastAsia"/>
          <w:sz w:val="28"/>
          <w:szCs w:val="28"/>
        </w:rPr>
        <w:t>靠近如来藏</w:t>
      </w:r>
      <w:ins w:id="869" w:author="apple" w:date="2015-07-06T18:57:00Z">
        <w:r w:rsidR="00F3057F">
          <w:rPr>
            <w:rFonts w:ascii="楷体" w:eastAsia="楷体" w:hAnsi="楷体" w:hint="eastAsia"/>
            <w:sz w:val="28"/>
            <w:szCs w:val="28"/>
          </w:rPr>
          <w:t>、智慧的方向逐渐逐渐在</w:t>
        </w:r>
      </w:ins>
      <w:del w:id="870" w:author="apple" w:date="2015-07-06T18:57:00Z">
        <w:r w:rsidRPr="00B1313C" w:rsidDel="00F3057F">
          <w:rPr>
            <w:rFonts w:ascii="楷体" w:eastAsia="楷体" w:hAnsi="楷体" w:hint="eastAsia"/>
            <w:sz w:val="28"/>
            <w:szCs w:val="28"/>
          </w:rPr>
          <w:delText>方面</w:delText>
        </w:r>
      </w:del>
      <w:r w:rsidRPr="00B1313C">
        <w:rPr>
          <w:rFonts w:ascii="楷体" w:eastAsia="楷体" w:hAnsi="楷体" w:hint="eastAsia"/>
          <w:sz w:val="28"/>
          <w:szCs w:val="28"/>
        </w:rPr>
        <w:t>迈进了。这方面就是无为法。</w:t>
      </w:r>
      <w:ins w:id="871" w:author="apple" w:date="2015-07-06T18:58:00Z">
        <w:r w:rsidR="00F3057F">
          <w:rPr>
            <w:rFonts w:ascii="楷体" w:eastAsia="楷体" w:hAnsi="楷体" w:hint="eastAsia"/>
            <w:sz w:val="28"/>
            <w:szCs w:val="28"/>
          </w:rPr>
          <w:t>像这种</w:t>
        </w:r>
      </w:ins>
      <w:r w:rsidRPr="00B1313C">
        <w:rPr>
          <w:rFonts w:ascii="楷体" w:eastAsia="楷体" w:hAnsi="楷体" w:hint="eastAsia"/>
          <w:sz w:val="28"/>
          <w:szCs w:val="28"/>
        </w:rPr>
        <w:t>从无为法</w:t>
      </w:r>
      <w:ins w:id="872" w:author="apple" w:date="2015-07-06T18:58:00Z">
        <w:r w:rsidR="00F3057F">
          <w:rPr>
            <w:rFonts w:ascii="楷体" w:eastAsia="楷体" w:hAnsi="楷体" w:hint="eastAsia"/>
            <w:sz w:val="28"/>
            <w:szCs w:val="28"/>
          </w:rPr>
          <w:t>的</w:t>
        </w:r>
      </w:ins>
      <w:r w:rsidRPr="00B1313C">
        <w:rPr>
          <w:rFonts w:ascii="楷体" w:eastAsia="楷体" w:hAnsi="楷体" w:hint="eastAsia"/>
          <w:sz w:val="28"/>
          <w:szCs w:val="28"/>
        </w:rPr>
        <w:t>角度来讲，</w:t>
      </w:r>
      <w:ins w:id="873" w:author="apple" w:date="2015-07-06T18:58:00Z">
        <w:r w:rsidR="00F3057F">
          <w:rPr>
            <w:rFonts w:ascii="楷体" w:eastAsia="楷体" w:hAnsi="楷体" w:hint="eastAsia"/>
            <w:sz w:val="28"/>
            <w:szCs w:val="28"/>
          </w:rPr>
          <w:t>如果</w:t>
        </w:r>
      </w:ins>
      <w:r w:rsidRPr="00B1313C">
        <w:rPr>
          <w:rFonts w:ascii="楷体" w:eastAsia="楷体" w:hAnsi="楷体" w:hint="eastAsia"/>
          <w:sz w:val="28"/>
          <w:szCs w:val="28"/>
        </w:rPr>
        <w:t>我们真正通达了如来所证悟的是无为法，</w:t>
      </w:r>
      <w:ins w:id="874" w:author="apple" w:date="2015-07-06T18:58:00Z">
        <w:r w:rsidR="00F3057F">
          <w:rPr>
            <w:rFonts w:ascii="楷体" w:eastAsia="楷体" w:hAnsi="楷体" w:hint="eastAsia"/>
            <w:sz w:val="28"/>
            <w:szCs w:val="28"/>
          </w:rPr>
          <w:t>再</w:t>
        </w:r>
      </w:ins>
      <w:r w:rsidRPr="00B1313C">
        <w:rPr>
          <w:rFonts w:ascii="楷体" w:eastAsia="楷体" w:hAnsi="楷体" w:hint="eastAsia"/>
          <w:sz w:val="28"/>
          <w:szCs w:val="28"/>
        </w:rPr>
        <w:t>向前推的道位是无为法，在基位的时候、在凡夫位的时候也是无为法， 我们就知道了我们现在就具有如来藏</w:t>
      </w:r>
      <w:ins w:id="875" w:author="apple" w:date="2015-07-06T18:58:00Z">
        <w:r w:rsidR="00875F14">
          <w:rPr>
            <w:rFonts w:ascii="楷体" w:eastAsia="楷体" w:hAnsi="楷体" w:hint="eastAsia"/>
            <w:sz w:val="28"/>
            <w:szCs w:val="28"/>
          </w:rPr>
          <w:t>。</w:t>
        </w:r>
      </w:ins>
      <w:del w:id="876" w:author="apple" w:date="2015-07-06T18:58:00Z">
        <w:r w:rsidRPr="00B1313C" w:rsidDel="00875F14">
          <w:rPr>
            <w:rFonts w:ascii="楷体" w:eastAsia="楷体" w:hAnsi="楷体" w:hint="eastAsia"/>
            <w:sz w:val="28"/>
            <w:szCs w:val="28"/>
          </w:rPr>
          <w:delText>，</w:delText>
        </w:r>
      </w:del>
      <w:r w:rsidRPr="00B1313C">
        <w:rPr>
          <w:rFonts w:ascii="楷体" w:eastAsia="楷体" w:hAnsi="楷体" w:hint="eastAsia"/>
          <w:sz w:val="28"/>
          <w:szCs w:val="28"/>
        </w:rPr>
        <w:t>我们就具有释迦牟尼佛一模一样的智慧</w:t>
      </w:r>
      <w:ins w:id="877" w:author="apple" w:date="2015-07-06T18:58:00Z">
        <w:r w:rsidR="00875F14">
          <w:rPr>
            <w:rFonts w:ascii="楷体" w:eastAsia="楷体" w:hAnsi="楷体" w:hint="eastAsia"/>
            <w:sz w:val="28"/>
            <w:szCs w:val="28"/>
          </w:rPr>
          <w:t>、</w:t>
        </w:r>
      </w:ins>
      <w:del w:id="878" w:author="apple" w:date="2015-07-06T18:58:00Z">
        <w:r w:rsidRPr="00B1313C" w:rsidDel="00875F14">
          <w:rPr>
            <w:rFonts w:ascii="楷体" w:eastAsia="楷体" w:hAnsi="楷体" w:hint="eastAsia"/>
            <w:sz w:val="28"/>
            <w:szCs w:val="28"/>
          </w:rPr>
          <w:delText>。</w:delText>
        </w:r>
      </w:del>
      <w:ins w:id="879" w:author="apple" w:date="2015-07-06T18:58:00Z">
        <w:r w:rsidR="00875F14" w:rsidRPr="00B1313C">
          <w:rPr>
            <w:rFonts w:ascii="楷体" w:eastAsia="楷体" w:hAnsi="楷体" w:hint="eastAsia"/>
            <w:sz w:val="28"/>
            <w:szCs w:val="28"/>
          </w:rPr>
          <w:t>一模一样的智慧</w:t>
        </w:r>
        <w:r w:rsidR="00875F14">
          <w:rPr>
            <w:rFonts w:ascii="楷体" w:eastAsia="楷体" w:hAnsi="楷体" w:hint="eastAsia"/>
            <w:sz w:val="28"/>
            <w:szCs w:val="28"/>
          </w:rPr>
          <w:t>。</w:t>
        </w:r>
      </w:ins>
      <w:r w:rsidRPr="00B1313C">
        <w:rPr>
          <w:rFonts w:ascii="楷体" w:eastAsia="楷体" w:hAnsi="楷体" w:hint="eastAsia"/>
          <w:sz w:val="28"/>
          <w:szCs w:val="28"/>
        </w:rPr>
        <w:t>现在我们要做的就是怎样把这个障碍扫除掉，所以如果了知了这个自性之后，善根利智的人</w:t>
      </w:r>
      <w:ins w:id="880" w:author="apple" w:date="2015-07-06T18:58:00Z">
        <w:r w:rsidR="00875F14">
          <w:rPr>
            <w:rFonts w:ascii="楷体" w:eastAsia="楷体" w:hAnsi="楷体" w:hint="eastAsia"/>
            <w:sz w:val="28"/>
            <w:szCs w:val="28"/>
          </w:rPr>
          <w:t>他</w:t>
        </w:r>
      </w:ins>
      <w:r w:rsidRPr="00B1313C">
        <w:rPr>
          <w:rFonts w:ascii="楷体" w:eastAsia="楷体" w:hAnsi="楷体" w:hint="eastAsia"/>
          <w:sz w:val="28"/>
          <w:szCs w:val="28"/>
        </w:rPr>
        <w:t>会非常精进。为什么呢？因为</w:t>
      </w:r>
      <w:ins w:id="881" w:author="apple" w:date="2015-07-06T18:58:00Z">
        <w:r w:rsidR="00875F14">
          <w:rPr>
            <w:rFonts w:ascii="楷体" w:eastAsia="楷体" w:hAnsi="楷体" w:hint="eastAsia"/>
            <w:sz w:val="28"/>
            <w:szCs w:val="28"/>
          </w:rPr>
          <w:t>这个</w:t>
        </w:r>
      </w:ins>
      <w:r w:rsidRPr="00B1313C">
        <w:rPr>
          <w:rFonts w:ascii="楷体" w:eastAsia="楷体" w:hAnsi="楷体" w:hint="eastAsia"/>
          <w:sz w:val="28"/>
          <w:szCs w:val="28"/>
        </w:rPr>
        <w:t>客尘</w:t>
      </w:r>
      <w:ins w:id="882" w:author="apple" w:date="2015-07-06T18:59:00Z">
        <w:r w:rsidR="00875F14">
          <w:rPr>
            <w:rFonts w:ascii="楷体" w:eastAsia="楷体" w:hAnsi="楷体" w:hint="eastAsia"/>
            <w:sz w:val="28"/>
            <w:szCs w:val="28"/>
          </w:rPr>
          <w:t>他</w:t>
        </w:r>
      </w:ins>
      <w:r w:rsidRPr="00B1313C">
        <w:rPr>
          <w:rFonts w:ascii="楷体" w:eastAsia="楷体" w:hAnsi="楷体" w:hint="eastAsia"/>
          <w:sz w:val="28"/>
          <w:szCs w:val="28"/>
        </w:rPr>
        <w:t>是可以被远离掉的。所以</w:t>
      </w:r>
      <w:ins w:id="883" w:author="apple" w:date="2015-07-06T18:59:00Z">
        <w:r w:rsidR="00875F14">
          <w:rPr>
            <w:rFonts w:ascii="楷体" w:eastAsia="楷体" w:hAnsi="楷体" w:hint="eastAsia"/>
            <w:sz w:val="28"/>
            <w:szCs w:val="28"/>
          </w:rPr>
          <w:t>说如果</w:t>
        </w:r>
      </w:ins>
      <w:r w:rsidRPr="00B1313C">
        <w:rPr>
          <w:rFonts w:ascii="楷体" w:eastAsia="楷体" w:hAnsi="楷体" w:hint="eastAsia"/>
          <w:sz w:val="28"/>
          <w:szCs w:val="28"/>
        </w:rPr>
        <w:t>我</w:t>
      </w:r>
      <w:del w:id="884" w:author="apple" w:date="2015-07-06T18:59:00Z">
        <w:r w:rsidRPr="00B1313C" w:rsidDel="00875F14">
          <w:rPr>
            <w:rFonts w:ascii="楷体" w:eastAsia="楷体" w:hAnsi="楷体" w:hint="eastAsia"/>
            <w:sz w:val="28"/>
            <w:szCs w:val="28"/>
          </w:rPr>
          <w:delText>们</w:delText>
        </w:r>
      </w:del>
      <w:r w:rsidRPr="00B1313C">
        <w:rPr>
          <w:rFonts w:ascii="楷体" w:eastAsia="楷体" w:hAnsi="楷体" w:hint="eastAsia"/>
          <w:sz w:val="28"/>
          <w:szCs w:val="28"/>
        </w:rPr>
        <w:t>越精进</w:t>
      </w:r>
      <w:ins w:id="885" w:author="apple" w:date="2015-07-06T18:59:00Z">
        <w:r w:rsidR="00875F14">
          <w:rPr>
            <w:rFonts w:ascii="楷体" w:eastAsia="楷体" w:hAnsi="楷体" w:hint="eastAsia"/>
            <w:sz w:val="28"/>
            <w:szCs w:val="28"/>
          </w:rPr>
          <w:t>、</w:t>
        </w:r>
      </w:ins>
      <w:r w:rsidRPr="00B1313C">
        <w:rPr>
          <w:rFonts w:ascii="楷体" w:eastAsia="楷体" w:hAnsi="楷体" w:hint="eastAsia"/>
          <w:sz w:val="28"/>
          <w:szCs w:val="28"/>
        </w:rPr>
        <w:t>越如法的话，</w:t>
      </w:r>
      <w:ins w:id="886" w:author="apple" w:date="2015-07-06T18:59:00Z">
        <w:r w:rsidR="00875F14">
          <w:rPr>
            <w:rFonts w:ascii="楷体" w:eastAsia="楷体" w:hAnsi="楷体" w:hint="eastAsia"/>
            <w:sz w:val="28"/>
            <w:szCs w:val="28"/>
          </w:rPr>
          <w:t>我就说</w:t>
        </w:r>
      </w:ins>
      <w:r w:rsidRPr="00B1313C">
        <w:rPr>
          <w:rFonts w:ascii="楷体" w:eastAsia="楷体" w:hAnsi="楷体" w:hint="eastAsia"/>
          <w:sz w:val="28"/>
          <w:szCs w:val="28"/>
        </w:rPr>
        <w:t>现前</w:t>
      </w:r>
      <w:ins w:id="887" w:author="apple" w:date="2015-07-06T18:59:00Z">
        <w:r w:rsidR="00875F14">
          <w:rPr>
            <w:rFonts w:ascii="楷体" w:eastAsia="楷体" w:hAnsi="楷体" w:hint="eastAsia"/>
            <w:sz w:val="28"/>
            <w:szCs w:val="28"/>
          </w:rPr>
          <w:t>这个</w:t>
        </w:r>
      </w:ins>
      <w:r w:rsidRPr="00B1313C">
        <w:rPr>
          <w:rFonts w:ascii="楷体" w:eastAsia="楷体" w:hAnsi="楷体" w:hint="eastAsia"/>
          <w:sz w:val="28"/>
          <w:szCs w:val="28"/>
        </w:rPr>
        <w:t>光明的时间也越短，就能越早的利益众生。</w:t>
      </w:r>
    </w:p>
    <w:p w:rsidR="0026212A" w:rsidRDefault="00875F14" w:rsidP="00B1313C">
      <w:pPr>
        <w:spacing w:line="360" w:lineRule="auto"/>
        <w:ind w:firstLine="570"/>
        <w:rPr>
          <w:ins w:id="888" w:author="apple" w:date="2015-07-06T19:03:00Z"/>
          <w:rFonts w:ascii="楷体" w:eastAsia="楷体" w:hAnsi="楷体"/>
          <w:sz w:val="28"/>
          <w:szCs w:val="28"/>
        </w:rPr>
      </w:pPr>
      <w:ins w:id="889" w:author="apple" w:date="2015-07-06T18:59:00Z">
        <w:r>
          <w:rPr>
            <w:rFonts w:ascii="楷体" w:eastAsia="楷体" w:hAnsi="楷体" w:hint="eastAsia"/>
            <w:sz w:val="28"/>
            <w:szCs w:val="28"/>
          </w:rPr>
          <w:t>所以</w:t>
        </w:r>
      </w:ins>
      <w:r w:rsidR="000E1F6F" w:rsidRPr="00B1313C">
        <w:rPr>
          <w:rFonts w:ascii="楷体" w:eastAsia="楷体" w:hAnsi="楷体" w:hint="eastAsia"/>
          <w:sz w:val="28"/>
          <w:szCs w:val="28"/>
        </w:rPr>
        <w:t>如果你有智慧，但你越懈怠，从法性角度来讲，</w:t>
      </w:r>
      <w:ins w:id="890" w:author="apple" w:date="2015-07-06T18:59:00Z">
        <w:r>
          <w:rPr>
            <w:rFonts w:ascii="楷体" w:eastAsia="楷体" w:hAnsi="楷体" w:hint="eastAsia"/>
            <w:sz w:val="28"/>
            <w:szCs w:val="28"/>
          </w:rPr>
          <w:t>越懈怠</w:t>
        </w:r>
      </w:ins>
      <w:r w:rsidR="000E1F6F" w:rsidRPr="00B1313C">
        <w:rPr>
          <w:rFonts w:ascii="楷体" w:eastAsia="楷体" w:hAnsi="楷体" w:hint="eastAsia"/>
          <w:sz w:val="28"/>
          <w:szCs w:val="28"/>
        </w:rPr>
        <w:t>你的障碍就越深</w:t>
      </w:r>
      <w:ins w:id="891" w:author="apple" w:date="2015-07-06T18:59:00Z">
        <w:r>
          <w:rPr>
            <w:rFonts w:ascii="楷体" w:eastAsia="楷体" w:hAnsi="楷体" w:hint="eastAsia"/>
            <w:sz w:val="28"/>
            <w:szCs w:val="28"/>
          </w:rPr>
          <w:t>。</w:t>
        </w:r>
      </w:ins>
      <w:del w:id="892" w:author="apple" w:date="2015-07-06T18:59:00Z">
        <w:r w:rsidR="000E1F6F" w:rsidRPr="00B1313C" w:rsidDel="00875F14">
          <w:rPr>
            <w:rFonts w:ascii="楷体" w:eastAsia="楷体" w:hAnsi="楷体" w:hint="eastAsia"/>
            <w:sz w:val="28"/>
            <w:szCs w:val="28"/>
          </w:rPr>
          <w:delText>，</w:delText>
        </w:r>
      </w:del>
      <w:r w:rsidR="000E1F6F" w:rsidRPr="00B1313C">
        <w:rPr>
          <w:rFonts w:ascii="楷体" w:eastAsia="楷体" w:hAnsi="楷体" w:hint="eastAsia"/>
          <w:sz w:val="28"/>
          <w:szCs w:val="28"/>
        </w:rPr>
        <w:t>虽然你有智慧，但你还是要流转。像《宝性论》</w:t>
      </w:r>
      <w:ins w:id="893" w:author="apple" w:date="2015-07-06T19:00:00Z">
        <w:r>
          <w:rPr>
            <w:rFonts w:ascii="楷体" w:eastAsia="楷体" w:hAnsi="楷体" w:hint="eastAsia"/>
            <w:sz w:val="28"/>
            <w:szCs w:val="28"/>
          </w:rPr>
          <w:t>当</w:t>
        </w:r>
      </w:ins>
      <w:r w:rsidR="000E1F6F" w:rsidRPr="00B1313C">
        <w:rPr>
          <w:rFonts w:ascii="楷体" w:eastAsia="楷体" w:hAnsi="楷体" w:hint="eastAsia"/>
          <w:sz w:val="28"/>
          <w:szCs w:val="28"/>
        </w:rPr>
        <w:t>中</w:t>
      </w:r>
      <w:ins w:id="894" w:author="apple" w:date="2015-07-06T19:00:00Z">
        <w:r>
          <w:rPr>
            <w:rFonts w:ascii="楷体" w:eastAsia="楷体" w:hAnsi="楷体" w:hint="eastAsia"/>
            <w:sz w:val="28"/>
            <w:szCs w:val="28"/>
          </w:rPr>
          <w:t>讲</w:t>
        </w:r>
      </w:ins>
      <w:r w:rsidR="000E1F6F" w:rsidRPr="00B1313C">
        <w:rPr>
          <w:rFonts w:ascii="楷体" w:eastAsia="楷体" w:hAnsi="楷体" w:hint="eastAsia"/>
          <w:sz w:val="28"/>
          <w:szCs w:val="28"/>
        </w:rPr>
        <w:t>的比喻</w:t>
      </w:r>
      <w:ins w:id="895" w:author="apple" w:date="2015-07-06T19:00:00Z">
        <w:r>
          <w:rPr>
            <w:rFonts w:ascii="楷体" w:eastAsia="楷体" w:hAnsi="楷体" w:hint="eastAsia"/>
            <w:sz w:val="28"/>
            <w:szCs w:val="28"/>
          </w:rPr>
          <w:t>嘛，讲他的比喻也是这样的</w:t>
        </w:r>
      </w:ins>
      <w:r w:rsidR="000E1F6F" w:rsidRPr="00B1313C">
        <w:rPr>
          <w:rFonts w:ascii="楷体" w:eastAsia="楷体" w:hAnsi="楷体" w:hint="eastAsia"/>
          <w:sz w:val="28"/>
          <w:szCs w:val="28"/>
        </w:rPr>
        <w:t>：一个王子</w:t>
      </w:r>
      <w:ins w:id="896" w:author="apple" w:date="2015-07-06T19:00:00Z">
        <w:r w:rsidR="000D0C88">
          <w:rPr>
            <w:rFonts w:ascii="楷体" w:eastAsia="楷体" w:hAnsi="楷体" w:hint="eastAsia"/>
            <w:sz w:val="28"/>
            <w:szCs w:val="28"/>
          </w:rPr>
          <w:t>，他</w:t>
        </w:r>
      </w:ins>
      <w:r w:rsidR="000E1F6F" w:rsidRPr="00B1313C">
        <w:rPr>
          <w:rFonts w:ascii="楷体" w:eastAsia="楷体" w:hAnsi="楷体" w:hint="eastAsia"/>
          <w:sz w:val="28"/>
          <w:szCs w:val="28"/>
        </w:rPr>
        <w:t>的</w:t>
      </w:r>
      <w:ins w:id="897" w:author="apple" w:date="2015-07-06T19:00:00Z">
        <w:r w:rsidR="000D0C88">
          <w:rPr>
            <w:rFonts w:ascii="楷体" w:eastAsia="楷体" w:hAnsi="楷体" w:hint="eastAsia"/>
            <w:sz w:val="28"/>
            <w:szCs w:val="28"/>
          </w:rPr>
          <w:t>口袋里、他的</w:t>
        </w:r>
      </w:ins>
      <w:r w:rsidR="000E1F6F" w:rsidRPr="00B1313C">
        <w:rPr>
          <w:rFonts w:ascii="楷体" w:eastAsia="楷体" w:hAnsi="楷体" w:hint="eastAsia"/>
          <w:sz w:val="28"/>
          <w:szCs w:val="28"/>
        </w:rPr>
        <w:t>衣角</w:t>
      </w:r>
      <w:ins w:id="898" w:author="apple" w:date="2015-07-06T19:00:00Z">
        <w:r w:rsidR="000D0C88">
          <w:rPr>
            <w:rFonts w:ascii="楷体" w:eastAsia="楷体" w:hAnsi="楷体" w:hint="eastAsia"/>
            <w:sz w:val="28"/>
            <w:szCs w:val="28"/>
          </w:rPr>
          <w:t>当中有</w:t>
        </w:r>
      </w:ins>
      <w:del w:id="899" w:author="apple" w:date="2015-07-06T19:00:00Z">
        <w:r w:rsidR="000E1F6F" w:rsidRPr="00B1313C" w:rsidDel="000D0C88">
          <w:rPr>
            <w:rFonts w:ascii="楷体" w:eastAsia="楷体" w:hAnsi="楷体" w:hint="eastAsia"/>
            <w:sz w:val="28"/>
            <w:szCs w:val="28"/>
          </w:rPr>
          <w:delText>里有</w:delText>
        </w:r>
      </w:del>
      <w:r w:rsidR="000E1F6F" w:rsidRPr="00B1313C">
        <w:rPr>
          <w:rFonts w:ascii="楷体" w:eastAsia="楷体" w:hAnsi="楷体" w:hint="eastAsia"/>
          <w:sz w:val="28"/>
          <w:szCs w:val="28"/>
        </w:rPr>
        <w:t>一颗如意珠，</w:t>
      </w:r>
      <w:ins w:id="900" w:author="apple" w:date="2015-07-06T19:00:00Z">
        <w:r w:rsidR="000D0C88">
          <w:rPr>
            <w:rFonts w:ascii="楷体" w:eastAsia="楷体" w:hAnsi="楷体" w:hint="eastAsia"/>
            <w:sz w:val="28"/>
            <w:szCs w:val="28"/>
          </w:rPr>
          <w:t>但是</w:t>
        </w:r>
      </w:ins>
      <w:r w:rsidR="000E1F6F" w:rsidRPr="00B1313C">
        <w:rPr>
          <w:rFonts w:ascii="楷体" w:eastAsia="楷体" w:hAnsi="楷体" w:hint="eastAsia"/>
          <w:sz w:val="28"/>
          <w:szCs w:val="28"/>
        </w:rPr>
        <w:t>他就带着这颗如意珠到处流浪</w:t>
      </w:r>
      <w:ins w:id="901" w:author="apple" w:date="2015-07-06T19:00:00Z">
        <w:r w:rsidR="000D0C88">
          <w:rPr>
            <w:rFonts w:ascii="楷体" w:eastAsia="楷体" w:hAnsi="楷体" w:hint="eastAsia"/>
            <w:sz w:val="28"/>
            <w:szCs w:val="28"/>
          </w:rPr>
          <w:t>、到处</w:t>
        </w:r>
      </w:ins>
      <w:ins w:id="902" w:author="apple" w:date="2015-07-06T19:01:00Z">
        <w:r w:rsidR="000D0C88">
          <w:rPr>
            <w:rFonts w:ascii="楷体" w:eastAsia="楷体" w:hAnsi="楷体" w:hint="eastAsia"/>
            <w:sz w:val="28"/>
            <w:szCs w:val="28"/>
          </w:rPr>
          <w:t>去</w:t>
        </w:r>
      </w:ins>
      <w:r w:rsidR="000E1F6F" w:rsidRPr="00B1313C">
        <w:rPr>
          <w:rFonts w:ascii="楷体" w:eastAsia="楷体" w:hAnsi="楷体" w:hint="eastAsia"/>
          <w:sz w:val="28"/>
          <w:szCs w:val="28"/>
        </w:rPr>
        <w:t>乞讨，没办法过不上好生活，但实际上他是带着宝贝在流转。同样的道理，我们相续当中有这么清静的佛智，但就</w:t>
      </w:r>
      <w:ins w:id="903" w:author="apple" w:date="2015-07-06T19:01:00Z">
        <w:r w:rsidR="000D0C88">
          <w:rPr>
            <w:rFonts w:ascii="楷体" w:eastAsia="楷体" w:hAnsi="楷体" w:hint="eastAsia"/>
            <w:sz w:val="28"/>
            <w:szCs w:val="28"/>
          </w:rPr>
          <w:t>说</w:t>
        </w:r>
      </w:ins>
      <w:del w:id="904" w:author="apple" w:date="2015-07-06T19:01:00Z">
        <w:r w:rsidR="000E1F6F" w:rsidRPr="00B1313C" w:rsidDel="000D0C88">
          <w:rPr>
            <w:rFonts w:ascii="楷体" w:eastAsia="楷体" w:hAnsi="楷体" w:hint="eastAsia"/>
            <w:sz w:val="28"/>
            <w:szCs w:val="28"/>
          </w:rPr>
          <w:delText>是</w:delText>
        </w:r>
      </w:del>
      <w:r w:rsidR="000E1F6F" w:rsidRPr="00B1313C">
        <w:rPr>
          <w:rFonts w:ascii="楷体" w:eastAsia="楷体" w:hAnsi="楷体" w:hint="eastAsia"/>
          <w:sz w:val="28"/>
          <w:szCs w:val="28"/>
        </w:rPr>
        <w:t>你懈怠了、你去追求世</w:t>
      </w:r>
      <w:r w:rsidR="000E1F6F" w:rsidRPr="00B1313C">
        <w:rPr>
          <w:rFonts w:ascii="楷体" w:eastAsia="楷体" w:hAnsi="楷体" w:hint="eastAsia"/>
          <w:sz w:val="28"/>
          <w:szCs w:val="28"/>
        </w:rPr>
        <w:lastRenderedPageBreak/>
        <w:t>间</w:t>
      </w:r>
      <w:ins w:id="905" w:author="apple" w:date="2015-07-06T19:01:00Z">
        <w:r w:rsidR="000D0C88">
          <w:rPr>
            <w:rFonts w:ascii="楷体" w:eastAsia="楷体" w:hAnsi="楷体" w:hint="eastAsia"/>
            <w:sz w:val="28"/>
            <w:szCs w:val="28"/>
          </w:rPr>
          <w:t>五</w:t>
        </w:r>
      </w:ins>
      <w:del w:id="906" w:author="apple" w:date="2015-07-06T19:01:00Z">
        <w:r w:rsidR="000E1F6F" w:rsidRPr="00B1313C" w:rsidDel="000D0C88">
          <w:rPr>
            <w:rFonts w:ascii="楷体" w:eastAsia="楷体" w:hAnsi="楷体" w:hint="eastAsia"/>
            <w:sz w:val="28"/>
            <w:szCs w:val="28"/>
          </w:rPr>
          <w:delText>无</w:delText>
        </w:r>
      </w:del>
      <w:r w:rsidR="000E1F6F" w:rsidRPr="00B1313C">
        <w:rPr>
          <w:rFonts w:ascii="楷体" w:eastAsia="楷体" w:hAnsi="楷体" w:hint="eastAsia"/>
          <w:sz w:val="28"/>
          <w:szCs w:val="28"/>
        </w:rPr>
        <w:t>欲了</w:t>
      </w:r>
      <w:ins w:id="907" w:author="apple" w:date="2015-07-06T19:01:00Z">
        <w:r w:rsidR="000D0C88">
          <w:rPr>
            <w:rFonts w:ascii="楷体" w:eastAsia="楷体" w:hAnsi="楷体" w:hint="eastAsia"/>
            <w:sz w:val="28"/>
            <w:szCs w:val="28"/>
          </w:rPr>
          <w:t>。像这样的话，</w:t>
        </w:r>
      </w:ins>
      <w:del w:id="908" w:author="apple" w:date="2015-07-06T19:01:00Z">
        <w:r w:rsidR="000E1F6F" w:rsidRPr="00B1313C" w:rsidDel="000D0C88">
          <w:rPr>
            <w:rFonts w:ascii="楷体" w:eastAsia="楷体" w:hAnsi="楷体" w:hint="eastAsia"/>
            <w:sz w:val="28"/>
            <w:szCs w:val="28"/>
          </w:rPr>
          <w:delText>，</w:delText>
        </w:r>
      </w:del>
      <w:r w:rsidR="000E1F6F" w:rsidRPr="00B1313C">
        <w:rPr>
          <w:rFonts w:ascii="楷体" w:eastAsia="楷体" w:hAnsi="楷体" w:hint="eastAsia"/>
          <w:sz w:val="28"/>
          <w:szCs w:val="28"/>
        </w:rPr>
        <w:t>你是带着</w:t>
      </w:r>
      <w:ins w:id="909" w:author="apple" w:date="2015-07-06T19:01:00Z">
        <w:r w:rsidR="000D0C88">
          <w:rPr>
            <w:rFonts w:ascii="楷体" w:eastAsia="楷体" w:hAnsi="楷体" w:hint="eastAsia"/>
            <w:sz w:val="28"/>
            <w:szCs w:val="28"/>
          </w:rPr>
          <w:t>这个</w:t>
        </w:r>
      </w:ins>
      <w:r w:rsidR="000E1F6F" w:rsidRPr="00B1313C">
        <w:rPr>
          <w:rFonts w:ascii="楷体" w:eastAsia="楷体" w:hAnsi="楷体" w:hint="eastAsia"/>
          <w:sz w:val="28"/>
          <w:szCs w:val="28"/>
        </w:rPr>
        <w:t>如来藏在流转，是非常可惜的一个事情。所以不管怎么</w:t>
      </w:r>
      <w:ins w:id="910" w:author="apple" w:date="2015-07-06T19:01:00Z">
        <w:r w:rsidR="000D0C88">
          <w:rPr>
            <w:rFonts w:ascii="楷体" w:eastAsia="楷体" w:hAnsi="楷体" w:hint="eastAsia"/>
            <w:sz w:val="28"/>
            <w:szCs w:val="28"/>
          </w:rPr>
          <w:t>，现在</w:t>
        </w:r>
      </w:ins>
      <w:del w:id="911" w:author="apple" w:date="2015-07-06T19:01:00Z">
        <w:r w:rsidR="000E1F6F" w:rsidRPr="00B1313C" w:rsidDel="000D0C88">
          <w:rPr>
            <w:rFonts w:ascii="楷体" w:eastAsia="楷体" w:hAnsi="楷体" w:hint="eastAsia"/>
            <w:sz w:val="28"/>
            <w:szCs w:val="28"/>
          </w:rPr>
          <w:delText>说我们</w:delText>
        </w:r>
      </w:del>
      <w:r w:rsidR="000E1F6F" w:rsidRPr="00B1313C">
        <w:rPr>
          <w:rFonts w:ascii="楷体" w:eastAsia="楷体" w:hAnsi="楷体" w:hint="eastAsia"/>
          <w:sz w:val="28"/>
          <w:szCs w:val="28"/>
        </w:rPr>
        <w:t>已经有了</w:t>
      </w:r>
      <w:ins w:id="912" w:author="apple" w:date="2015-07-06T19:02:00Z">
        <w:r w:rsidR="000D0C88">
          <w:rPr>
            <w:rFonts w:ascii="楷体" w:eastAsia="楷体" w:hAnsi="楷体" w:hint="eastAsia"/>
            <w:sz w:val="28"/>
            <w:szCs w:val="28"/>
          </w:rPr>
          <w:t>把这个</w:t>
        </w:r>
      </w:ins>
      <w:del w:id="913" w:author="apple" w:date="2015-07-06T19:02:00Z">
        <w:r w:rsidR="000E1F6F" w:rsidRPr="00B1313C" w:rsidDel="000D0C88">
          <w:rPr>
            <w:rFonts w:ascii="楷体" w:eastAsia="楷体" w:hAnsi="楷体" w:hint="eastAsia"/>
            <w:sz w:val="28"/>
            <w:szCs w:val="28"/>
          </w:rPr>
          <w:delText>显现</w:delText>
        </w:r>
      </w:del>
      <w:r w:rsidR="000E1F6F" w:rsidRPr="00B1313C">
        <w:rPr>
          <w:rFonts w:ascii="楷体" w:eastAsia="楷体" w:hAnsi="楷体" w:hint="eastAsia"/>
          <w:sz w:val="28"/>
          <w:szCs w:val="28"/>
        </w:rPr>
        <w:t>如来藏光明</w:t>
      </w:r>
      <w:ins w:id="914" w:author="apple" w:date="2015-07-06T19:02:00Z">
        <w:r w:rsidR="000D0C88">
          <w:rPr>
            <w:rFonts w:ascii="楷体" w:eastAsia="楷体" w:hAnsi="楷体" w:hint="eastAsia"/>
            <w:sz w:val="28"/>
            <w:szCs w:val="28"/>
          </w:rPr>
          <w:t>显现出来</w:t>
        </w:r>
      </w:ins>
      <w:r w:rsidR="000E1F6F" w:rsidRPr="00B1313C">
        <w:rPr>
          <w:rFonts w:ascii="楷体" w:eastAsia="楷体" w:hAnsi="楷体" w:hint="eastAsia"/>
          <w:sz w:val="28"/>
          <w:szCs w:val="28"/>
        </w:rPr>
        <w:t>的窍诀，这</w:t>
      </w:r>
      <w:ins w:id="915" w:author="apple" w:date="2015-07-06T19:02:00Z">
        <w:r w:rsidR="000D0C88">
          <w:rPr>
            <w:rFonts w:ascii="楷体" w:eastAsia="楷体" w:hAnsi="楷体" w:hint="eastAsia"/>
            <w:sz w:val="28"/>
            <w:szCs w:val="28"/>
          </w:rPr>
          <w:t>个</w:t>
        </w:r>
      </w:ins>
      <w:del w:id="916" w:author="apple" w:date="2015-07-06T19:02:00Z">
        <w:r w:rsidR="000E1F6F" w:rsidRPr="00B1313C" w:rsidDel="000D0C88">
          <w:rPr>
            <w:rFonts w:ascii="楷体" w:eastAsia="楷体" w:hAnsi="楷体" w:hint="eastAsia"/>
            <w:sz w:val="28"/>
            <w:szCs w:val="28"/>
          </w:rPr>
          <w:delText>种</w:delText>
        </w:r>
      </w:del>
      <w:r w:rsidR="000E1F6F" w:rsidRPr="00B1313C">
        <w:rPr>
          <w:rFonts w:ascii="楷体" w:eastAsia="楷体" w:hAnsi="楷体" w:hint="eastAsia"/>
          <w:sz w:val="28"/>
          <w:szCs w:val="28"/>
        </w:rPr>
        <w:t>窍诀</w:t>
      </w:r>
      <w:ins w:id="917" w:author="apple" w:date="2015-07-06T19:02:00Z">
        <w:r w:rsidR="000D0C88">
          <w:rPr>
            <w:rFonts w:ascii="楷体" w:eastAsia="楷体" w:hAnsi="楷体" w:hint="eastAsia"/>
            <w:sz w:val="28"/>
            <w:szCs w:val="28"/>
          </w:rPr>
          <w:t>实际上</w:t>
        </w:r>
      </w:ins>
      <w:r w:rsidR="000E1F6F" w:rsidRPr="00B1313C">
        <w:rPr>
          <w:rFonts w:ascii="楷体" w:eastAsia="楷体" w:hAnsi="楷体" w:hint="eastAsia"/>
          <w:sz w:val="28"/>
          <w:szCs w:val="28"/>
        </w:rPr>
        <w:t>我们已经掌握了，从最下面</w:t>
      </w:r>
      <w:ins w:id="918" w:author="apple" w:date="2015-07-06T19:04:00Z">
        <w:r w:rsidR="0026212A">
          <w:rPr>
            <w:rFonts w:ascii="楷体" w:eastAsia="楷体" w:hAnsi="楷体" w:hint="eastAsia"/>
            <w:sz w:val="28"/>
            <w:szCs w:val="28"/>
          </w:rPr>
          <w:t>这样一种</w:t>
        </w:r>
      </w:ins>
      <w:r w:rsidR="000E1F6F" w:rsidRPr="00B1313C">
        <w:rPr>
          <w:rFonts w:ascii="楷体" w:eastAsia="楷体" w:hAnsi="楷体" w:hint="eastAsia"/>
          <w:sz w:val="28"/>
          <w:szCs w:val="28"/>
        </w:rPr>
        <w:t>入道的窍诀</w:t>
      </w:r>
      <w:ins w:id="919" w:author="apple" w:date="2015-07-06T19:04:00Z">
        <w:r w:rsidR="0026212A">
          <w:rPr>
            <w:rFonts w:ascii="楷体" w:eastAsia="楷体" w:hAnsi="楷体" w:hint="eastAsia"/>
            <w:sz w:val="28"/>
            <w:szCs w:val="28"/>
          </w:rPr>
          <w:t>，</w:t>
        </w:r>
      </w:ins>
      <w:r w:rsidR="000E1F6F" w:rsidRPr="00B1313C">
        <w:rPr>
          <w:rFonts w:ascii="楷体" w:eastAsia="楷体" w:hAnsi="楷体" w:hint="eastAsia"/>
          <w:sz w:val="28"/>
          <w:szCs w:val="28"/>
        </w:rPr>
        <w:t>到最后</w:t>
      </w:r>
      <w:ins w:id="920" w:author="apple" w:date="2015-07-06T19:02:00Z">
        <w:r w:rsidR="0026212A">
          <w:rPr>
            <w:rFonts w:ascii="楷体" w:eastAsia="楷体" w:hAnsi="楷体" w:hint="eastAsia"/>
            <w:sz w:val="28"/>
            <w:szCs w:val="28"/>
          </w:rPr>
          <w:t>的这样一种</w:t>
        </w:r>
      </w:ins>
      <w:r w:rsidR="000E1F6F" w:rsidRPr="00B1313C">
        <w:rPr>
          <w:rFonts w:ascii="楷体" w:eastAsia="楷体" w:hAnsi="楷体" w:hint="eastAsia"/>
          <w:sz w:val="28"/>
          <w:szCs w:val="28"/>
        </w:rPr>
        <w:t>空性的窍诀、</w:t>
      </w:r>
      <w:ins w:id="921" w:author="apple" w:date="2015-07-06T19:02:00Z">
        <w:r w:rsidR="0026212A">
          <w:rPr>
            <w:rFonts w:ascii="楷体" w:eastAsia="楷体" w:hAnsi="楷体" w:hint="eastAsia"/>
            <w:sz w:val="28"/>
            <w:szCs w:val="28"/>
          </w:rPr>
          <w:t>这些</w:t>
        </w:r>
      </w:ins>
      <w:r w:rsidR="000E1F6F" w:rsidRPr="00B1313C">
        <w:rPr>
          <w:rFonts w:ascii="楷体" w:eastAsia="楷体" w:hAnsi="楷体" w:hint="eastAsia"/>
          <w:sz w:val="28"/>
          <w:szCs w:val="28"/>
        </w:rPr>
        <w:t>大圆满的窍诀都有了</w:t>
      </w:r>
      <w:ins w:id="922" w:author="apple" w:date="2015-07-06T19:02:00Z">
        <w:r w:rsidR="0026212A">
          <w:rPr>
            <w:rFonts w:ascii="楷体" w:eastAsia="楷体" w:hAnsi="楷体" w:hint="eastAsia"/>
            <w:sz w:val="28"/>
            <w:szCs w:val="28"/>
          </w:rPr>
          <w:t>。</w:t>
        </w:r>
      </w:ins>
      <w:del w:id="923" w:author="apple" w:date="2015-07-06T19:02:00Z">
        <w:r w:rsidR="000E1F6F" w:rsidRPr="00B1313C" w:rsidDel="0026212A">
          <w:rPr>
            <w:rFonts w:ascii="楷体" w:eastAsia="楷体" w:hAnsi="楷体" w:hint="eastAsia"/>
            <w:sz w:val="28"/>
            <w:szCs w:val="28"/>
          </w:rPr>
          <w:delText>，</w:delText>
        </w:r>
      </w:del>
      <w:r w:rsidR="000E1F6F" w:rsidRPr="00B1313C">
        <w:rPr>
          <w:rFonts w:ascii="楷体" w:eastAsia="楷体" w:hAnsi="楷体" w:hint="eastAsia"/>
          <w:sz w:val="28"/>
          <w:szCs w:val="28"/>
        </w:rPr>
        <w:t>有了之后</w:t>
      </w:r>
      <w:ins w:id="924" w:author="apple" w:date="2015-07-06T19:02:00Z">
        <w:r w:rsidR="0026212A">
          <w:rPr>
            <w:rFonts w:ascii="楷体" w:eastAsia="楷体" w:hAnsi="楷体" w:hint="eastAsia"/>
            <w:sz w:val="28"/>
            <w:szCs w:val="28"/>
          </w:rPr>
          <w:t>呢，</w:t>
        </w:r>
      </w:ins>
      <w:del w:id="925" w:author="apple" w:date="2015-07-06T19:02:00Z">
        <w:r w:rsidR="000E1F6F" w:rsidRPr="00B1313C" w:rsidDel="0026212A">
          <w:rPr>
            <w:rFonts w:ascii="楷体" w:eastAsia="楷体" w:hAnsi="楷体" w:hint="eastAsia"/>
            <w:sz w:val="28"/>
            <w:szCs w:val="28"/>
          </w:rPr>
          <w:delText>，我们就</w:delText>
        </w:r>
      </w:del>
      <w:r w:rsidR="000E1F6F" w:rsidRPr="00B1313C">
        <w:rPr>
          <w:rFonts w:ascii="楷体" w:eastAsia="楷体" w:hAnsi="楷体" w:hint="eastAsia"/>
          <w:sz w:val="28"/>
          <w:szCs w:val="28"/>
        </w:rPr>
        <w:t>好好的去抉择他，把</w:t>
      </w:r>
      <w:ins w:id="926" w:author="apple" w:date="2015-07-06T19:03:00Z">
        <w:r w:rsidR="0026212A">
          <w:rPr>
            <w:rFonts w:ascii="楷体" w:eastAsia="楷体" w:hAnsi="楷体" w:hint="eastAsia"/>
            <w:sz w:val="28"/>
            <w:szCs w:val="28"/>
          </w:rPr>
          <w:t>这样一种</w:t>
        </w:r>
      </w:ins>
      <w:del w:id="927" w:author="apple" w:date="2015-07-06T19:02:00Z">
        <w:r w:rsidR="000E1F6F" w:rsidRPr="00B1313C" w:rsidDel="0026212A">
          <w:rPr>
            <w:rFonts w:ascii="楷体" w:eastAsia="楷体" w:hAnsi="楷体" w:hint="eastAsia"/>
            <w:sz w:val="28"/>
            <w:szCs w:val="28"/>
          </w:rPr>
          <w:delText>这</w:delText>
        </w:r>
      </w:del>
      <w:del w:id="928" w:author="apple" w:date="2015-07-06T19:03:00Z">
        <w:r w:rsidR="000E1F6F" w:rsidRPr="00B1313C" w:rsidDel="0026212A">
          <w:rPr>
            <w:rFonts w:ascii="楷体" w:eastAsia="楷体" w:hAnsi="楷体" w:hint="eastAsia"/>
            <w:sz w:val="28"/>
            <w:szCs w:val="28"/>
          </w:rPr>
          <w:delText>种</w:delText>
        </w:r>
      </w:del>
      <w:r w:rsidR="000E1F6F" w:rsidRPr="00B1313C">
        <w:rPr>
          <w:rFonts w:ascii="楷体" w:eastAsia="楷体" w:hAnsi="楷体" w:hint="eastAsia"/>
          <w:sz w:val="28"/>
          <w:szCs w:val="28"/>
        </w:rPr>
        <w:t>窍诀抉择得很清净，然后就随时随地去串习他，像这样的话如来藏的光明</w:t>
      </w:r>
      <w:ins w:id="929" w:author="apple" w:date="2015-07-06T19:03:00Z">
        <w:r w:rsidR="0026212A">
          <w:rPr>
            <w:rFonts w:ascii="楷体" w:eastAsia="楷体" w:hAnsi="楷体" w:hint="eastAsia"/>
            <w:sz w:val="28"/>
            <w:szCs w:val="28"/>
          </w:rPr>
          <w:t>肯定会很快</w:t>
        </w:r>
      </w:ins>
      <w:del w:id="930" w:author="apple" w:date="2015-07-06T19:03:00Z">
        <w:r w:rsidR="000E1F6F" w:rsidRPr="00B1313C" w:rsidDel="0026212A">
          <w:rPr>
            <w:rFonts w:ascii="楷体" w:eastAsia="楷体" w:hAnsi="楷体" w:hint="eastAsia"/>
            <w:sz w:val="28"/>
            <w:szCs w:val="28"/>
          </w:rPr>
          <w:delText>很快会</w:delText>
        </w:r>
      </w:del>
      <w:r w:rsidR="000E1F6F" w:rsidRPr="00B1313C">
        <w:rPr>
          <w:rFonts w:ascii="楷体" w:eastAsia="楷体" w:hAnsi="楷体" w:hint="eastAsia"/>
          <w:sz w:val="28"/>
          <w:szCs w:val="28"/>
        </w:rPr>
        <w:t>显现出来的。</w:t>
      </w:r>
      <w:ins w:id="931" w:author="apple" w:date="2015-07-06T19:05:00Z">
        <w:r w:rsidR="0026212A">
          <w:rPr>
            <w:rFonts w:ascii="楷体" w:eastAsia="楷体" w:hAnsi="楷体" w:hint="eastAsia"/>
            <w:sz w:val="28"/>
            <w:szCs w:val="28"/>
          </w:rPr>
          <w:t>就</w:t>
        </w:r>
      </w:ins>
      <w:ins w:id="932" w:author="apple" w:date="2015-07-06T19:03:00Z">
        <w:r w:rsidR="0026212A">
          <w:rPr>
            <w:rFonts w:ascii="楷体" w:eastAsia="楷体" w:hAnsi="楷体" w:hint="eastAsia"/>
            <w:sz w:val="28"/>
            <w:szCs w:val="28"/>
          </w:rPr>
          <w:t>这个无为法方面呢，</w:t>
        </w:r>
      </w:ins>
      <w:r w:rsidR="000E1F6F" w:rsidRPr="00B1313C">
        <w:rPr>
          <w:rFonts w:ascii="楷体" w:eastAsia="楷体" w:hAnsi="楷体" w:hint="eastAsia"/>
          <w:sz w:val="28"/>
          <w:szCs w:val="28"/>
        </w:rPr>
        <w:t>所以如果了知了</w:t>
      </w:r>
      <w:ins w:id="933" w:author="apple" w:date="2015-07-06T19:05:00Z">
        <w:r w:rsidR="0026212A">
          <w:rPr>
            <w:rFonts w:ascii="楷体" w:eastAsia="楷体" w:hAnsi="楷体" w:hint="eastAsia"/>
            <w:sz w:val="28"/>
            <w:szCs w:val="28"/>
          </w:rPr>
          <w:t>，</w:t>
        </w:r>
      </w:ins>
      <w:del w:id="934" w:author="apple" w:date="2015-07-06T19:03:00Z">
        <w:r w:rsidR="000E1F6F" w:rsidRPr="00B1313C" w:rsidDel="0026212A">
          <w:rPr>
            <w:rFonts w:ascii="楷体" w:eastAsia="楷体" w:hAnsi="楷体" w:hint="eastAsia"/>
            <w:sz w:val="28"/>
            <w:szCs w:val="28"/>
          </w:rPr>
          <w:delText>无为法，</w:delText>
        </w:r>
      </w:del>
      <w:r w:rsidR="000E1F6F" w:rsidRPr="00B1313C">
        <w:rPr>
          <w:rFonts w:ascii="楷体" w:eastAsia="楷体" w:hAnsi="楷体" w:hint="eastAsia"/>
          <w:sz w:val="28"/>
          <w:szCs w:val="28"/>
        </w:rPr>
        <w:t>对我们修道非常有利益。</w:t>
      </w:r>
    </w:p>
    <w:p w:rsidR="000E1F6F" w:rsidRPr="00B1313C" w:rsidRDefault="000E1F6F" w:rsidP="00B1313C">
      <w:pPr>
        <w:spacing w:line="360" w:lineRule="auto"/>
        <w:ind w:firstLine="570"/>
        <w:rPr>
          <w:rFonts w:ascii="楷体" w:eastAsia="楷体" w:hAnsi="楷体"/>
          <w:sz w:val="28"/>
          <w:szCs w:val="28"/>
        </w:rPr>
      </w:pPr>
      <w:r w:rsidRPr="00B1313C">
        <w:rPr>
          <w:rFonts w:ascii="楷体" w:eastAsia="楷体" w:hAnsi="楷体" w:hint="eastAsia"/>
          <w:sz w:val="28"/>
          <w:szCs w:val="28"/>
        </w:rPr>
        <w:t>“吾已获得甘露之妙法</w:t>
      </w:r>
      <w:del w:id="935" w:author="apple" w:date="2015-07-06T19:05:00Z">
        <w:r w:rsidRPr="00B1313C" w:rsidDel="0026212A">
          <w:rPr>
            <w:rFonts w:ascii="楷体" w:eastAsia="楷体" w:hAnsi="楷体" w:hint="eastAsia"/>
            <w:sz w:val="28"/>
            <w:szCs w:val="28"/>
          </w:rPr>
          <w:delText>，纵于谁说他亦不了之</w:delText>
        </w:r>
      </w:del>
      <w:r w:rsidRPr="00B1313C">
        <w:rPr>
          <w:rFonts w:ascii="楷体" w:eastAsia="楷体" w:hAnsi="楷体" w:hint="eastAsia"/>
          <w:sz w:val="28"/>
          <w:szCs w:val="28"/>
        </w:rPr>
        <w:t>”，佛陀</w:t>
      </w:r>
      <w:ins w:id="936" w:author="apple" w:date="2015-07-06T19:05:00Z">
        <w:r w:rsidR="0026212A">
          <w:rPr>
            <w:rFonts w:ascii="楷体" w:eastAsia="楷体" w:hAnsi="楷体" w:hint="eastAsia"/>
            <w:sz w:val="28"/>
            <w:szCs w:val="28"/>
          </w:rPr>
          <w:t>我已获得了这样一种甘露</w:t>
        </w:r>
      </w:ins>
      <w:ins w:id="937" w:author="apple" w:date="2015-07-06T19:06:00Z">
        <w:r w:rsidR="0026212A">
          <w:rPr>
            <w:rFonts w:ascii="楷体" w:eastAsia="楷体" w:hAnsi="楷体" w:hint="eastAsia"/>
            <w:sz w:val="28"/>
            <w:szCs w:val="28"/>
          </w:rPr>
          <w:t>一样的</w:t>
        </w:r>
      </w:ins>
      <w:ins w:id="938" w:author="apple" w:date="2015-07-06T19:05:00Z">
        <w:r w:rsidR="0026212A">
          <w:rPr>
            <w:rFonts w:ascii="楷体" w:eastAsia="楷体" w:hAnsi="楷体" w:hint="eastAsia"/>
            <w:sz w:val="28"/>
            <w:szCs w:val="28"/>
          </w:rPr>
          <w:t>妙法</w:t>
        </w:r>
      </w:ins>
      <w:ins w:id="939" w:author="apple" w:date="2015-07-06T19:06:00Z">
        <w:r w:rsidR="0026212A">
          <w:rPr>
            <w:rFonts w:ascii="楷体" w:eastAsia="楷体" w:hAnsi="楷体" w:hint="eastAsia"/>
            <w:sz w:val="28"/>
            <w:szCs w:val="28"/>
          </w:rPr>
          <w:t>。</w:t>
        </w:r>
      </w:ins>
      <w:ins w:id="940" w:author="apple" w:date="2015-07-06T19:07:00Z">
        <w:r w:rsidR="0026212A">
          <w:rPr>
            <w:rFonts w:ascii="楷体" w:eastAsia="楷体" w:hAnsi="楷体" w:hint="eastAsia"/>
            <w:sz w:val="28"/>
            <w:szCs w:val="28"/>
          </w:rPr>
          <w:t>“</w:t>
        </w:r>
      </w:ins>
      <w:ins w:id="941" w:author="apple" w:date="2015-07-06T19:06:00Z">
        <w:r w:rsidR="0026212A">
          <w:rPr>
            <w:rFonts w:ascii="华文楷体" w:eastAsia="华文楷体" w:hAnsi="华文楷体" w:hint="eastAsia"/>
            <w:color w:val="000000"/>
            <w:sz w:val="28"/>
            <w:szCs w:val="28"/>
          </w:rPr>
          <w:t>纵于谁说他</w:t>
        </w:r>
      </w:ins>
      <w:ins w:id="942" w:author="apple" w:date="2015-07-06T19:07:00Z">
        <w:r w:rsidR="0026212A">
          <w:rPr>
            <w:rFonts w:ascii="华文楷体" w:eastAsia="华文楷体" w:hAnsi="华文楷体" w:hint="eastAsia"/>
            <w:color w:val="000000"/>
            <w:sz w:val="28"/>
            <w:szCs w:val="28"/>
          </w:rPr>
          <w:t>亦</w:t>
        </w:r>
      </w:ins>
      <w:ins w:id="943" w:author="apple" w:date="2015-07-06T19:06:00Z">
        <w:r w:rsidR="0026212A">
          <w:rPr>
            <w:rFonts w:ascii="华文楷体" w:eastAsia="华文楷体" w:hAnsi="华文楷体" w:hint="eastAsia"/>
            <w:color w:val="000000"/>
            <w:sz w:val="28"/>
            <w:szCs w:val="28"/>
          </w:rPr>
          <w:t>不了知</w:t>
        </w:r>
        <w:r w:rsidR="0026212A">
          <w:rPr>
            <w:rFonts w:hint="eastAsia"/>
            <w:color w:val="000000"/>
            <w:sz w:val="28"/>
            <w:szCs w:val="28"/>
          </w:rPr>
          <w:t>,</w:t>
        </w:r>
      </w:ins>
      <w:ins w:id="944" w:author="apple" w:date="2015-07-06T19:07:00Z">
        <w:r w:rsidR="0026212A">
          <w:rPr>
            <w:rFonts w:hint="eastAsia"/>
            <w:color w:val="000000"/>
            <w:sz w:val="28"/>
            <w:szCs w:val="28"/>
          </w:rPr>
          <w:t>”</w:t>
        </w:r>
      </w:ins>
      <w:ins w:id="945" w:author="apple" w:date="2015-07-06T19:06:00Z">
        <w:r w:rsidR="0026212A">
          <w:rPr>
            <w:rFonts w:ascii="楷体" w:eastAsia="楷体" w:hAnsi="楷体" w:hint="eastAsia"/>
            <w:sz w:val="28"/>
            <w:szCs w:val="28"/>
          </w:rPr>
          <w:t>但是呢鉴于</w:t>
        </w:r>
      </w:ins>
      <w:del w:id="946" w:author="apple" w:date="2015-07-06T19:06:00Z">
        <w:r w:rsidRPr="00B1313C" w:rsidDel="0026212A">
          <w:rPr>
            <w:rFonts w:ascii="楷体" w:eastAsia="楷体" w:hAnsi="楷体" w:hint="eastAsia"/>
            <w:sz w:val="28"/>
            <w:szCs w:val="28"/>
          </w:rPr>
          <w:delText>已了知了无为法，但是</w:delText>
        </w:r>
      </w:del>
      <w:r w:rsidRPr="00B1313C">
        <w:rPr>
          <w:rFonts w:ascii="楷体" w:eastAsia="楷体" w:hAnsi="楷体" w:hint="eastAsia"/>
          <w:sz w:val="28"/>
          <w:szCs w:val="28"/>
        </w:rPr>
        <w:t>众生</w:t>
      </w:r>
      <w:ins w:id="947" w:author="apple" w:date="2015-07-06T19:06:00Z">
        <w:r w:rsidR="0026212A">
          <w:rPr>
            <w:rFonts w:ascii="楷体" w:eastAsia="楷体" w:hAnsi="楷体" w:hint="eastAsia"/>
            <w:sz w:val="28"/>
            <w:szCs w:val="28"/>
          </w:rPr>
          <w:t>的</w:t>
        </w:r>
      </w:ins>
      <w:r w:rsidRPr="00B1313C">
        <w:rPr>
          <w:rFonts w:ascii="楷体" w:eastAsia="楷体" w:hAnsi="楷体" w:hint="eastAsia"/>
          <w:sz w:val="28"/>
          <w:szCs w:val="28"/>
        </w:rPr>
        <w:t>根性太下劣了，佛陀</w:t>
      </w:r>
      <w:ins w:id="948" w:author="apple" w:date="2015-07-06T19:07:00Z">
        <w:r w:rsidR="0026212A">
          <w:rPr>
            <w:rFonts w:ascii="楷体" w:eastAsia="楷体" w:hAnsi="楷体" w:hint="eastAsia"/>
            <w:sz w:val="28"/>
            <w:szCs w:val="28"/>
          </w:rPr>
          <w:t>是</w:t>
        </w:r>
      </w:ins>
      <w:r w:rsidRPr="00B1313C">
        <w:rPr>
          <w:rFonts w:ascii="楷体" w:eastAsia="楷体" w:hAnsi="楷体" w:hint="eastAsia"/>
          <w:sz w:val="28"/>
          <w:szCs w:val="28"/>
        </w:rPr>
        <w:t>经历</w:t>
      </w:r>
      <w:ins w:id="949" w:author="apple" w:date="2015-07-06T19:07:00Z">
        <w:r w:rsidR="0026212A">
          <w:rPr>
            <w:rFonts w:ascii="楷体" w:eastAsia="楷体" w:hAnsi="楷体" w:hint="eastAsia"/>
            <w:sz w:val="28"/>
            <w:szCs w:val="28"/>
          </w:rPr>
          <w:t>了</w:t>
        </w:r>
      </w:ins>
      <w:r w:rsidRPr="00B1313C">
        <w:rPr>
          <w:rFonts w:ascii="楷体" w:eastAsia="楷体" w:hAnsi="楷体" w:hint="eastAsia"/>
          <w:sz w:val="28"/>
          <w:szCs w:val="28"/>
        </w:rPr>
        <w:t>三个无数劫</w:t>
      </w:r>
      <w:ins w:id="950" w:author="apple" w:date="2015-07-06T19:08:00Z">
        <w:r w:rsidR="00CB69B8">
          <w:rPr>
            <w:rFonts w:ascii="楷体" w:eastAsia="楷体" w:hAnsi="楷体" w:hint="eastAsia"/>
            <w:sz w:val="28"/>
            <w:szCs w:val="28"/>
          </w:rPr>
          <w:t>、</w:t>
        </w:r>
      </w:ins>
      <w:r w:rsidRPr="00B1313C">
        <w:rPr>
          <w:rFonts w:ascii="楷体" w:eastAsia="楷体" w:hAnsi="楷体" w:hint="eastAsia"/>
          <w:sz w:val="28"/>
          <w:szCs w:val="28"/>
        </w:rPr>
        <w:t>累积资粮</w:t>
      </w:r>
      <w:ins w:id="951" w:author="apple" w:date="2015-07-06T19:07:00Z">
        <w:r w:rsidR="0026212A">
          <w:rPr>
            <w:rFonts w:ascii="楷体" w:eastAsia="楷体" w:hAnsi="楷体" w:hint="eastAsia"/>
            <w:sz w:val="28"/>
            <w:szCs w:val="28"/>
          </w:rPr>
          <w:t>、修行正法</w:t>
        </w:r>
      </w:ins>
      <w:r w:rsidRPr="00B1313C">
        <w:rPr>
          <w:rFonts w:ascii="楷体" w:eastAsia="楷体" w:hAnsi="楷体" w:hint="eastAsia"/>
          <w:sz w:val="28"/>
          <w:szCs w:val="28"/>
        </w:rPr>
        <w:t>，最后才现证的，所以现在要给众生宣讲这种深寂离戏光明无为法的</w:t>
      </w:r>
      <w:ins w:id="952" w:author="apple" w:date="2015-07-06T19:08:00Z">
        <w:r w:rsidR="0026212A">
          <w:rPr>
            <w:rFonts w:ascii="楷体" w:eastAsia="楷体" w:hAnsi="楷体" w:hint="eastAsia"/>
            <w:sz w:val="28"/>
            <w:szCs w:val="28"/>
          </w:rPr>
          <w:t>、这样一种</w:t>
        </w:r>
      </w:ins>
      <w:r w:rsidRPr="00B1313C">
        <w:rPr>
          <w:rFonts w:ascii="楷体" w:eastAsia="楷体" w:hAnsi="楷体" w:hint="eastAsia"/>
          <w:sz w:val="28"/>
          <w:szCs w:val="28"/>
        </w:rPr>
        <w:t>究竟实相的境界，谁都没办法了知</w:t>
      </w:r>
      <w:ins w:id="953" w:author="apple" w:date="2015-07-06T19:09:00Z">
        <w:r w:rsidR="00F622F9">
          <w:rPr>
            <w:rFonts w:ascii="楷体" w:eastAsia="楷体" w:hAnsi="楷体" w:hint="eastAsia"/>
            <w:sz w:val="28"/>
            <w:szCs w:val="28"/>
          </w:rPr>
          <w:t>。</w:t>
        </w:r>
      </w:ins>
      <w:del w:id="954" w:author="apple" w:date="2015-07-06T19:09:00Z">
        <w:r w:rsidRPr="00B1313C" w:rsidDel="00F622F9">
          <w:rPr>
            <w:rFonts w:ascii="楷体" w:eastAsia="楷体" w:hAnsi="楷体" w:hint="eastAsia"/>
            <w:sz w:val="28"/>
            <w:szCs w:val="28"/>
          </w:rPr>
          <w:delText>，</w:delText>
        </w:r>
      </w:del>
      <w:r w:rsidRPr="00B1313C">
        <w:rPr>
          <w:rFonts w:ascii="楷体" w:eastAsia="楷体" w:hAnsi="楷体" w:hint="eastAsia"/>
          <w:sz w:val="28"/>
          <w:szCs w:val="28"/>
        </w:rPr>
        <w:t>“</w:t>
      </w:r>
      <w:ins w:id="955" w:author="apple" w:date="2015-07-06T19:13:00Z">
        <w:r w:rsidR="00F622F9">
          <w:rPr>
            <w:rFonts w:ascii="楷体" w:eastAsia="楷体" w:hAnsi="楷体" w:hint="eastAsia"/>
            <w:sz w:val="28"/>
            <w:szCs w:val="28"/>
          </w:rPr>
          <w:t>故</w:t>
        </w:r>
      </w:ins>
      <w:del w:id="956" w:author="apple" w:date="2015-07-06T19:13:00Z">
        <w:r w:rsidRPr="00B1313C" w:rsidDel="00F622F9">
          <w:rPr>
            <w:rFonts w:ascii="楷体" w:eastAsia="楷体" w:hAnsi="楷体" w:hint="eastAsia"/>
            <w:sz w:val="28"/>
            <w:szCs w:val="28"/>
          </w:rPr>
          <w:delText>固</w:delText>
        </w:r>
      </w:del>
      <w:r w:rsidRPr="00B1313C">
        <w:rPr>
          <w:rFonts w:ascii="楷体" w:eastAsia="楷体" w:hAnsi="楷体" w:hint="eastAsia"/>
          <w:sz w:val="28"/>
          <w:szCs w:val="28"/>
        </w:rPr>
        <w:t>当</w:t>
      </w:r>
      <w:ins w:id="957" w:author="apple" w:date="2015-07-06T19:13:00Z">
        <w:r w:rsidR="00F622F9">
          <w:rPr>
            <w:rFonts w:ascii="楷体" w:eastAsia="楷体" w:hAnsi="楷体" w:hint="eastAsia"/>
            <w:sz w:val="28"/>
            <w:szCs w:val="28"/>
          </w:rPr>
          <w:t>默然</w:t>
        </w:r>
      </w:ins>
      <w:r w:rsidRPr="00B1313C">
        <w:rPr>
          <w:rFonts w:ascii="楷体" w:eastAsia="楷体" w:hAnsi="楷体" w:hint="eastAsia"/>
          <w:sz w:val="28"/>
          <w:szCs w:val="28"/>
        </w:rPr>
        <w:t>安住于林间“，所以佛陀说，我应该默然安住于林间，</w:t>
      </w:r>
      <w:ins w:id="958" w:author="apple" w:date="2015-07-06T19:13:00Z">
        <w:r w:rsidR="00F622F9">
          <w:rPr>
            <w:rFonts w:ascii="楷体" w:eastAsia="楷体" w:hAnsi="楷体" w:hint="eastAsia"/>
            <w:sz w:val="28"/>
            <w:szCs w:val="28"/>
          </w:rPr>
          <w:t>我</w:t>
        </w:r>
      </w:ins>
      <w:r w:rsidRPr="00B1313C">
        <w:rPr>
          <w:rFonts w:ascii="楷体" w:eastAsia="楷体" w:hAnsi="楷体" w:hint="eastAsia"/>
          <w:sz w:val="28"/>
          <w:szCs w:val="28"/>
        </w:rPr>
        <w:t>自己享受这种涅槃的妙法甘露</w:t>
      </w:r>
      <w:ins w:id="959" w:author="apple" w:date="2015-07-06T19:14:00Z">
        <w:r w:rsidR="00F622F9">
          <w:rPr>
            <w:rFonts w:ascii="楷体" w:eastAsia="楷体" w:hAnsi="楷体" w:hint="eastAsia"/>
            <w:sz w:val="28"/>
            <w:szCs w:val="28"/>
          </w:rPr>
          <w:t>、</w:t>
        </w:r>
        <w:r w:rsidR="00F622F9" w:rsidRPr="00B1313C">
          <w:rPr>
            <w:rFonts w:ascii="楷体" w:eastAsia="楷体" w:hAnsi="楷体" w:hint="eastAsia"/>
            <w:sz w:val="28"/>
            <w:szCs w:val="28"/>
          </w:rPr>
          <w:t>自己享受这种涅槃的妙露</w:t>
        </w:r>
      </w:ins>
      <w:r w:rsidRPr="00B1313C">
        <w:rPr>
          <w:rFonts w:ascii="楷体" w:eastAsia="楷体" w:hAnsi="楷体" w:hint="eastAsia"/>
          <w:sz w:val="28"/>
          <w:szCs w:val="28"/>
        </w:rPr>
        <w:t>，</w:t>
      </w:r>
      <w:ins w:id="960" w:author="apple" w:date="2015-07-06T19:14:00Z">
        <w:r w:rsidR="00F622F9">
          <w:rPr>
            <w:rFonts w:ascii="楷体" w:eastAsia="楷体" w:hAnsi="楷体" w:hint="eastAsia"/>
            <w:sz w:val="28"/>
            <w:szCs w:val="28"/>
          </w:rPr>
          <w:t>像这样的呢就</w:t>
        </w:r>
      </w:ins>
      <w:del w:id="961" w:author="apple" w:date="2015-07-06T19:14:00Z">
        <w:r w:rsidRPr="00B1313C" w:rsidDel="00F622F9">
          <w:rPr>
            <w:rFonts w:ascii="楷体" w:eastAsia="楷体" w:hAnsi="楷体" w:hint="eastAsia"/>
            <w:sz w:val="28"/>
            <w:szCs w:val="28"/>
          </w:rPr>
          <w:delText>所以</w:delText>
        </w:r>
      </w:del>
      <w:r w:rsidRPr="00B1313C">
        <w:rPr>
          <w:rFonts w:ascii="楷体" w:eastAsia="楷体" w:hAnsi="楷体" w:hint="eastAsia"/>
          <w:sz w:val="28"/>
          <w:szCs w:val="28"/>
        </w:rPr>
        <w:t>不想传法。但后来我们也知道</w:t>
      </w:r>
      <w:ins w:id="962" w:author="apple" w:date="2015-07-06T19:14:00Z">
        <w:r w:rsidR="00F622F9">
          <w:rPr>
            <w:rFonts w:ascii="楷体" w:eastAsia="楷体" w:hAnsi="楷体" w:hint="eastAsia"/>
            <w:sz w:val="28"/>
            <w:szCs w:val="28"/>
          </w:rPr>
          <w:t>了，就是</w:t>
        </w:r>
      </w:ins>
      <w:del w:id="963" w:author="apple" w:date="2015-07-06T19:14:00Z">
        <w:r w:rsidRPr="00B1313C" w:rsidDel="00F622F9">
          <w:rPr>
            <w:rFonts w:ascii="楷体" w:eastAsia="楷体" w:hAnsi="楷体" w:hint="eastAsia"/>
            <w:sz w:val="28"/>
            <w:szCs w:val="28"/>
          </w:rPr>
          <w:delText>，</w:delText>
        </w:r>
      </w:del>
      <w:r w:rsidRPr="00B1313C">
        <w:rPr>
          <w:rFonts w:ascii="楷体" w:eastAsia="楷体" w:hAnsi="楷体" w:hint="eastAsia"/>
          <w:sz w:val="28"/>
          <w:szCs w:val="28"/>
        </w:rPr>
        <w:t>梵天帝释三次请佛转法轮，</w:t>
      </w:r>
      <w:ins w:id="964" w:author="apple" w:date="2015-07-06T19:14:00Z">
        <w:r w:rsidR="00F622F9">
          <w:rPr>
            <w:rFonts w:ascii="楷体" w:eastAsia="楷体" w:hAnsi="楷体" w:hint="eastAsia"/>
            <w:sz w:val="28"/>
            <w:szCs w:val="28"/>
          </w:rPr>
          <w:t>三次请佛转法轮之后呢，</w:t>
        </w:r>
      </w:ins>
      <w:del w:id="965" w:author="apple" w:date="2015-07-06T19:14:00Z">
        <w:r w:rsidRPr="00B1313C" w:rsidDel="00F622F9">
          <w:rPr>
            <w:rFonts w:ascii="楷体" w:eastAsia="楷体" w:hAnsi="楷体" w:hint="eastAsia"/>
            <w:sz w:val="28"/>
            <w:szCs w:val="28"/>
          </w:rPr>
          <w:delText>然后</w:delText>
        </w:r>
      </w:del>
      <w:r w:rsidRPr="00B1313C">
        <w:rPr>
          <w:rFonts w:ascii="楷体" w:eastAsia="楷体" w:hAnsi="楷体" w:hint="eastAsia"/>
          <w:sz w:val="28"/>
          <w:szCs w:val="28"/>
        </w:rPr>
        <w:t>佛陀才答应到鹿野苑首先给五比丘讲法，逐渐</w:t>
      </w:r>
      <w:ins w:id="966" w:author="apple" w:date="2015-07-06T19:15:00Z">
        <w:r w:rsidR="00F622F9">
          <w:rPr>
            <w:rFonts w:ascii="楷体" w:eastAsia="楷体" w:hAnsi="楷体" w:hint="eastAsia"/>
            <w:sz w:val="28"/>
            <w:szCs w:val="28"/>
          </w:rPr>
          <w:t>逐渐</w:t>
        </w:r>
      </w:ins>
      <w:r w:rsidRPr="00B1313C">
        <w:rPr>
          <w:rFonts w:ascii="楷体" w:eastAsia="楷体" w:hAnsi="楷体" w:hint="eastAsia"/>
          <w:sz w:val="28"/>
          <w:szCs w:val="28"/>
        </w:rPr>
        <w:t>将</w:t>
      </w:r>
      <w:ins w:id="967" w:author="apple" w:date="2015-07-06T19:15:00Z">
        <w:r w:rsidR="00F622F9">
          <w:rPr>
            <w:rFonts w:ascii="楷体" w:eastAsia="楷体" w:hAnsi="楷体" w:hint="eastAsia"/>
            <w:sz w:val="28"/>
            <w:szCs w:val="28"/>
          </w:rPr>
          <w:t>把这个</w:t>
        </w:r>
      </w:ins>
      <w:r w:rsidRPr="00B1313C">
        <w:rPr>
          <w:rFonts w:ascii="楷体" w:eastAsia="楷体" w:hAnsi="楷体" w:hint="eastAsia"/>
          <w:sz w:val="28"/>
          <w:szCs w:val="28"/>
        </w:rPr>
        <w:t>法义展开了。</w:t>
      </w:r>
      <w:ins w:id="968" w:author="apple" w:date="2015-07-06T19:15:00Z">
        <w:r w:rsidR="00F622F9">
          <w:rPr>
            <w:rFonts w:ascii="楷体" w:eastAsia="楷体" w:hAnsi="楷体" w:hint="eastAsia"/>
            <w:sz w:val="28"/>
            <w:szCs w:val="28"/>
          </w:rPr>
          <w:t>而且</w:t>
        </w:r>
      </w:ins>
      <w:r w:rsidRPr="00B1313C">
        <w:rPr>
          <w:rFonts w:ascii="楷体" w:eastAsia="楷体" w:hAnsi="楷体" w:hint="eastAsia"/>
          <w:sz w:val="28"/>
          <w:szCs w:val="28"/>
        </w:rPr>
        <w:t>佛陀讲法的过程也</w:t>
      </w:r>
      <w:ins w:id="969" w:author="apple" w:date="2015-07-06T19:15:00Z">
        <w:r w:rsidR="000A6783">
          <w:rPr>
            <w:rFonts w:ascii="楷体" w:eastAsia="楷体" w:hAnsi="楷体" w:hint="eastAsia"/>
            <w:sz w:val="28"/>
            <w:szCs w:val="28"/>
          </w:rPr>
          <w:t>是</w:t>
        </w:r>
      </w:ins>
      <w:r w:rsidRPr="00B1313C">
        <w:rPr>
          <w:rFonts w:ascii="楷体" w:eastAsia="楷体" w:hAnsi="楷体" w:hint="eastAsia"/>
          <w:sz w:val="28"/>
          <w:szCs w:val="28"/>
        </w:rPr>
        <w:t>很善巧</w:t>
      </w:r>
      <w:ins w:id="970" w:author="apple" w:date="2015-07-06T19:15:00Z">
        <w:r w:rsidR="000A6783">
          <w:rPr>
            <w:rFonts w:ascii="楷体" w:eastAsia="楷体" w:hAnsi="楷体" w:hint="eastAsia"/>
            <w:sz w:val="28"/>
            <w:szCs w:val="28"/>
          </w:rPr>
          <w:t>，</w:t>
        </w:r>
      </w:ins>
      <w:del w:id="971" w:author="apple" w:date="2015-07-06T19:15:00Z">
        <w:r w:rsidRPr="00B1313C" w:rsidDel="000A6783">
          <w:rPr>
            <w:rFonts w:ascii="楷体" w:eastAsia="楷体" w:hAnsi="楷体" w:hint="eastAsia"/>
            <w:sz w:val="28"/>
            <w:szCs w:val="28"/>
          </w:rPr>
          <w:delText>，让众生</w:delText>
        </w:r>
      </w:del>
      <w:r w:rsidRPr="00B1313C">
        <w:rPr>
          <w:rFonts w:ascii="楷体" w:eastAsia="楷体" w:hAnsi="楷体" w:hint="eastAsia"/>
          <w:sz w:val="28"/>
          <w:szCs w:val="28"/>
        </w:rPr>
        <w:t>逐渐</w:t>
      </w:r>
      <w:ins w:id="972" w:author="apple" w:date="2015-07-06T19:15:00Z">
        <w:r w:rsidR="000A6783">
          <w:rPr>
            <w:rFonts w:ascii="楷体" w:eastAsia="楷体" w:hAnsi="楷体" w:hint="eastAsia"/>
            <w:sz w:val="28"/>
            <w:szCs w:val="28"/>
          </w:rPr>
          <w:t>逐渐呢让众生</w:t>
        </w:r>
      </w:ins>
      <w:r w:rsidRPr="00B1313C">
        <w:rPr>
          <w:rFonts w:ascii="楷体" w:eastAsia="楷体" w:hAnsi="楷体" w:hint="eastAsia"/>
          <w:sz w:val="28"/>
          <w:szCs w:val="28"/>
        </w:rPr>
        <w:t>成熟根性的方式来了知，因为佛陀</w:t>
      </w:r>
      <w:ins w:id="973" w:author="apple" w:date="2015-07-06T19:24:00Z">
        <w:r w:rsidR="009F5983">
          <w:rPr>
            <w:rFonts w:ascii="楷体" w:eastAsia="楷体" w:hAnsi="楷体" w:hint="eastAsia"/>
            <w:sz w:val="28"/>
            <w:szCs w:val="28"/>
          </w:rPr>
          <w:t>首先</w:t>
        </w:r>
      </w:ins>
      <w:del w:id="974" w:author="apple" w:date="2015-07-06T19:24:00Z">
        <w:r w:rsidRPr="00B1313C" w:rsidDel="009F5983">
          <w:rPr>
            <w:rFonts w:ascii="楷体" w:eastAsia="楷体" w:hAnsi="楷体" w:hint="eastAsia"/>
            <w:sz w:val="28"/>
            <w:szCs w:val="28"/>
          </w:rPr>
          <w:delText>在</w:delText>
        </w:r>
      </w:del>
      <w:r w:rsidRPr="00B1313C">
        <w:rPr>
          <w:rFonts w:ascii="楷体" w:eastAsia="楷体" w:hAnsi="楷体" w:hint="eastAsia"/>
          <w:sz w:val="28"/>
          <w:szCs w:val="28"/>
        </w:rPr>
        <w:t>证悟</w:t>
      </w:r>
      <w:ins w:id="975" w:author="apple" w:date="2015-07-06T19:24:00Z">
        <w:r w:rsidR="009F5983">
          <w:rPr>
            <w:rFonts w:ascii="楷体" w:eastAsia="楷体" w:hAnsi="楷体" w:hint="eastAsia"/>
            <w:sz w:val="28"/>
            <w:szCs w:val="28"/>
          </w:rPr>
          <w:t>的时候</w:t>
        </w:r>
      </w:ins>
      <w:del w:id="976" w:author="apple" w:date="2015-07-06T19:24:00Z">
        <w:r w:rsidRPr="00B1313C" w:rsidDel="009F5983">
          <w:rPr>
            <w:rFonts w:ascii="楷体" w:eastAsia="楷体" w:hAnsi="楷体" w:hint="eastAsia"/>
            <w:sz w:val="28"/>
            <w:szCs w:val="28"/>
          </w:rPr>
          <w:delText>时</w:delText>
        </w:r>
      </w:del>
      <w:r w:rsidRPr="00B1313C">
        <w:rPr>
          <w:rFonts w:ascii="楷体" w:eastAsia="楷体" w:hAnsi="楷体" w:hint="eastAsia"/>
          <w:sz w:val="28"/>
          <w:szCs w:val="28"/>
        </w:rPr>
        <w:t>就知道了，这么离戏、完全圆满的法界给众生宣讲，没有人能够接受，所以</w:t>
      </w:r>
      <w:ins w:id="977" w:author="apple" w:date="2015-07-06T19:16:00Z">
        <w:r w:rsidR="000A6783">
          <w:rPr>
            <w:rFonts w:ascii="楷体" w:eastAsia="楷体" w:hAnsi="楷体" w:hint="eastAsia"/>
            <w:sz w:val="28"/>
            <w:szCs w:val="28"/>
          </w:rPr>
          <w:t>他就是从</w:t>
        </w:r>
      </w:ins>
      <w:r w:rsidRPr="00B1313C">
        <w:rPr>
          <w:rFonts w:ascii="楷体" w:eastAsia="楷体" w:hAnsi="楷体" w:hint="eastAsia"/>
          <w:sz w:val="28"/>
          <w:szCs w:val="28"/>
        </w:rPr>
        <w:t>逐渐让众生根性成熟，首先讲四谛法轮，</w:t>
      </w:r>
      <w:ins w:id="978" w:author="apple" w:date="2015-07-06T19:16:00Z">
        <w:r w:rsidR="000A6783">
          <w:rPr>
            <w:rFonts w:ascii="楷体" w:eastAsia="楷体" w:hAnsi="楷体" w:hint="eastAsia"/>
            <w:sz w:val="28"/>
            <w:szCs w:val="28"/>
          </w:rPr>
          <w:t>四谛法轮讲了</w:t>
        </w:r>
      </w:ins>
      <w:r w:rsidRPr="00B1313C">
        <w:rPr>
          <w:rFonts w:ascii="楷体" w:eastAsia="楷体" w:hAnsi="楷体" w:hint="eastAsia"/>
          <w:sz w:val="28"/>
          <w:szCs w:val="28"/>
        </w:rPr>
        <w:t>之后</w:t>
      </w:r>
      <w:ins w:id="979" w:author="apple" w:date="2015-07-06T19:16:00Z">
        <w:r w:rsidR="000A6783">
          <w:rPr>
            <w:rFonts w:ascii="楷体" w:eastAsia="楷体" w:hAnsi="楷体" w:hint="eastAsia"/>
            <w:sz w:val="28"/>
            <w:szCs w:val="28"/>
          </w:rPr>
          <w:t>呢</w:t>
        </w:r>
      </w:ins>
      <w:r w:rsidRPr="00B1313C">
        <w:rPr>
          <w:rFonts w:ascii="楷体" w:eastAsia="楷体" w:hAnsi="楷体" w:hint="eastAsia"/>
          <w:sz w:val="28"/>
          <w:szCs w:val="28"/>
        </w:rPr>
        <w:t>讲菩萨道、</w:t>
      </w:r>
      <w:ins w:id="980" w:author="apple" w:date="2015-07-06T19:16:00Z">
        <w:r w:rsidR="000A6783">
          <w:rPr>
            <w:rFonts w:ascii="楷体" w:eastAsia="楷体" w:hAnsi="楷体" w:hint="eastAsia"/>
            <w:sz w:val="28"/>
            <w:szCs w:val="28"/>
          </w:rPr>
          <w:t>然后</w:t>
        </w:r>
      </w:ins>
      <w:r w:rsidRPr="00B1313C">
        <w:rPr>
          <w:rFonts w:ascii="楷体" w:eastAsia="楷体" w:hAnsi="楷体" w:hint="eastAsia"/>
          <w:sz w:val="28"/>
          <w:szCs w:val="28"/>
        </w:rPr>
        <w:t>讲</w:t>
      </w:r>
      <w:ins w:id="981" w:author="apple" w:date="2015-07-06T19:16:00Z">
        <w:r w:rsidR="000A6783">
          <w:rPr>
            <w:rFonts w:ascii="楷体" w:eastAsia="楷体" w:hAnsi="楷体" w:hint="eastAsia"/>
            <w:sz w:val="28"/>
            <w:szCs w:val="28"/>
          </w:rPr>
          <w:t>这样一种</w:t>
        </w:r>
      </w:ins>
      <w:r w:rsidRPr="00B1313C">
        <w:rPr>
          <w:rFonts w:ascii="楷体" w:eastAsia="楷体" w:hAnsi="楷体" w:hint="eastAsia"/>
          <w:sz w:val="28"/>
          <w:szCs w:val="28"/>
        </w:rPr>
        <w:t>无相法轮、讲空性，空性讲完之后再讲如来藏无为法，</w:t>
      </w:r>
      <w:ins w:id="982" w:author="apple" w:date="2015-07-06T19:20:00Z">
        <w:r w:rsidR="00FB084B">
          <w:rPr>
            <w:rFonts w:ascii="楷体" w:eastAsia="楷体" w:hAnsi="楷体" w:hint="eastAsia"/>
            <w:sz w:val="28"/>
            <w:szCs w:val="28"/>
          </w:rPr>
          <w:t>他是</w:t>
        </w:r>
      </w:ins>
      <w:r w:rsidRPr="00B1313C">
        <w:rPr>
          <w:rFonts w:ascii="楷体" w:eastAsia="楷体" w:hAnsi="楷体" w:hint="eastAsia"/>
          <w:sz w:val="28"/>
          <w:szCs w:val="28"/>
        </w:rPr>
        <w:t>一个层次</w:t>
      </w:r>
      <w:ins w:id="983" w:author="apple" w:date="2015-07-06T19:20:00Z">
        <w:r w:rsidR="00FB084B">
          <w:rPr>
            <w:rFonts w:ascii="楷体" w:eastAsia="楷体" w:hAnsi="楷体" w:hint="eastAsia"/>
            <w:sz w:val="28"/>
            <w:szCs w:val="28"/>
          </w:rPr>
          <w:t>的</w:t>
        </w:r>
      </w:ins>
      <w:r w:rsidRPr="00B1313C">
        <w:rPr>
          <w:rFonts w:ascii="楷体" w:eastAsia="楷体" w:hAnsi="楷体" w:hint="eastAsia"/>
          <w:sz w:val="28"/>
          <w:szCs w:val="28"/>
        </w:rPr>
        <w:t>一个层次</w:t>
      </w:r>
      <w:ins w:id="984" w:author="apple" w:date="2015-07-06T19:20:00Z">
        <w:r w:rsidR="00FB084B">
          <w:rPr>
            <w:rFonts w:ascii="楷体" w:eastAsia="楷体" w:hAnsi="楷体" w:hint="eastAsia"/>
            <w:sz w:val="28"/>
            <w:szCs w:val="28"/>
          </w:rPr>
          <w:t>讲的时候，</w:t>
        </w:r>
      </w:ins>
      <w:del w:id="985" w:author="apple" w:date="2015-07-06T19:21:00Z">
        <w:r w:rsidRPr="00B1313C" w:rsidDel="00FB084B">
          <w:rPr>
            <w:rFonts w:ascii="楷体" w:eastAsia="楷体" w:hAnsi="楷体" w:hint="eastAsia"/>
            <w:sz w:val="28"/>
            <w:szCs w:val="28"/>
          </w:rPr>
          <w:delText>进行讲解，</w:delText>
        </w:r>
      </w:del>
      <w:ins w:id="986" w:author="apple" w:date="2015-07-06T19:21:00Z">
        <w:r w:rsidR="00FB084B">
          <w:rPr>
            <w:rFonts w:ascii="楷体" w:eastAsia="楷体" w:hAnsi="楷体" w:hint="eastAsia"/>
            <w:sz w:val="28"/>
            <w:szCs w:val="28"/>
          </w:rPr>
          <w:t>他是</w:t>
        </w:r>
      </w:ins>
      <w:r w:rsidRPr="00B1313C">
        <w:rPr>
          <w:rFonts w:ascii="楷体" w:eastAsia="楷体" w:hAnsi="楷体" w:hint="eastAsia"/>
          <w:sz w:val="28"/>
          <w:szCs w:val="28"/>
        </w:rPr>
        <w:t>逐渐</w:t>
      </w:r>
      <w:ins w:id="987" w:author="apple" w:date="2015-07-06T19:21:00Z">
        <w:r w:rsidR="00FB084B">
          <w:rPr>
            <w:rFonts w:ascii="楷体" w:eastAsia="楷体" w:hAnsi="楷体" w:hint="eastAsia"/>
            <w:sz w:val="28"/>
            <w:szCs w:val="28"/>
          </w:rPr>
          <w:t>能够让</w:t>
        </w:r>
      </w:ins>
      <w:r w:rsidRPr="00B1313C">
        <w:rPr>
          <w:rFonts w:ascii="楷体" w:eastAsia="楷体" w:hAnsi="楷体" w:hint="eastAsia"/>
          <w:sz w:val="28"/>
          <w:szCs w:val="28"/>
        </w:rPr>
        <w:t>众生</w:t>
      </w:r>
      <w:del w:id="988" w:author="apple" w:date="2015-07-06T19:25:00Z">
        <w:r w:rsidRPr="00B1313C" w:rsidDel="009F5983">
          <w:rPr>
            <w:rFonts w:ascii="楷体" w:eastAsia="楷体" w:hAnsi="楷体" w:hint="eastAsia"/>
            <w:sz w:val="28"/>
            <w:szCs w:val="28"/>
          </w:rPr>
          <w:delText>根性</w:delText>
        </w:r>
      </w:del>
      <w:ins w:id="989" w:author="apple" w:date="2015-07-06T19:25:00Z">
        <w:r w:rsidR="009F5983">
          <w:rPr>
            <w:rFonts w:ascii="楷体" w:eastAsia="楷体" w:hAnsi="楷体" w:hint="eastAsia"/>
            <w:sz w:val="28"/>
            <w:szCs w:val="28"/>
          </w:rPr>
          <w:t>的</w:t>
        </w:r>
      </w:ins>
      <w:ins w:id="990" w:author="apple" w:date="2015-07-06T19:21:00Z">
        <w:r w:rsidR="008F2196">
          <w:rPr>
            <w:rFonts w:ascii="楷体" w:eastAsia="楷体" w:hAnsi="楷体" w:hint="eastAsia"/>
            <w:sz w:val="28"/>
            <w:szCs w:val="28"/>
          </w:rPr>
          <w:t>相续得</w:t>
        </w:r>
      </w:ins>
      <w:del w:id="991" w:author="apple" w:date="2015-07-06T19:21:00Z">
        <w:r w:rsidRPr="00B1313C" w:rsidDel="008F2196">
          <w:rPr>
            <w:rFonts w:ascii="楷体" w:eastAsia="楷体" w:hAnsi="楷体" w:hint="eastAsia"/>
            <w:sz w:val="28"/>
            <w:szCs w:val="28"/>
          </w:rPr>
          <w:delText>得</w:delText>
        </w:r>
      </w:del>
      <w:r w:rsidRPr="00B1313C">
        <w:rPr>
          <w:rFonts w:ascii="楷体" w:eastAsia="楷体" w:hAnsi="楷体" w:hint="eastAsia"/>
          <w:sz w:val="28"/>
          <w:szCs w:val="28"/>
        </w:rPr>
        <w:t>以成熟的这种方式来安立的</w:t>
      </w:r>
      <w:ins w:id="992" w:author="apple" w:date="2015-07-06T19:21:00Z">
        <w:r w:rsidR="008F2196">
          <w:rPr>
            <w:rFonts w:ascii="楷体" w:eastAsia="楷体" w:hAnsi="楷体" w:hint="eastAsia"/>
            <w:sz w:val="28"/>
            <w:szCs w:val="28"/>
          </w:rPr>
          <w:t>。</w:t>
        </w:r>
      </w:ins>
      <w:ins w:id="993" w:author="apple" w:date="2015-07-06T19:25:00Z">
        <w:r w:rsidR="009F5983">
          <w:rPr>
            <w:rFonts w:ascii="楷体" w:eastAsia="楷体" w:hAnsi="楷体" w:hint="eastAsia"/>
            <w:sz w:val="28"/>
            <w:szCs w:val="28"/>
          </w:rPr>
          <w:lastRenderedPageBreak/>
          <w:t>所以</w:t>
        </w:r>
      </w:ins>
      <w:ins w:id="994" w:author="apple" w:date="2015-07-06T19:21:00Z">
        <w:r w:rsidR="009F5983">
          <w:rPr>
            <w:rFonts w:ascii="楷体" w:eastAsia="楷体" w:hAnsi="楷体" w:hint="eastAsia"/>
            <w:sz w:val="28"/>
            <w:szCs w:val="28"/>
          </w:rPr>
          <w:t>后面呢，</w:t>
        </w:r>
      </w:ins>
      <w:ins w:id="995" w:author="apple" w:date="2015-07-06T19:25:00Z">
        <w:r w:rsidR="009F5983">
          <w:rPr>
            <w:rFonts w:ascii="楷体" w:eastAsia="楷体" w:hAnsi="楷体" w:hint="eastAsia"/>
            <w:sz w:val="28"/>
            <w:szCs w:val="28"/>
          </w:rPr>
          <w:t>就</w:t>
        </w:r>
      </w:ins>
      <w:ins w:id="996" w:author="apple" w:date="2015-07-06T19:21:00Z">
        <w:r w:rsidR="008F2196">
          <w:rPr>
            <w:rFonts w:ascii="楷体" w:eastAsia="楷体" w:hAnsi="楷体" w:hint="eastAsia"/>
            <w:sz w:val="28"/>
            <w:szCs w:val="28"/>
          </w:rPr>
          <w:t>说</w:t>
        </w:r>
      </w:ins>
      <w:ins w:id="997" w:author="apple" w:date="2015-07-06T19:24:00Z">
        <w:r w:rsidR="009F5983">
          <w:rPr>
            <w:rFonts w:ascii="楷体" w:eastAsia="楷体" w:hAnsi="楷体" w:hint="eastAsia"/>
            <w:sz w:val="28"/>
            <w:szCs w:val="28"/>
          </w:rPr>
          <w:t>诸如</w:t>
        </w:r>
      </w:ins>
      <w:del w:id="998" w:author="apple" w:date="2015-07-06T19:21:00Z">
        <w:r w:rsidRPr="00B1313C" w:rsidDel="008F2196">
          <w:rPr>
            <w:rFonts w:ascii="楷体" w:eastAsia="楷体" w:hAnsi="楷体" w:hint="eastAsia"/>
            <w:sz w:val="28"/>
            <w:szCs w:val="28"/>
          </w:rPr>
          <w:delText>，众生</w:delText>
        </w:r>
      </w:del>
      <w:r w:rsidRPr="00B1313C">
        <w:rPr>
          <w:rFonts w:ascii="楷体" w:eastAsia="楷体" w:hAnsi="楷体" w:hint="eastAsia"/>
          <w:sz w:val="28"/>
          <w:szCs w:val="28"/>
        </w:rPr>
        <w:t>根性完全成熟的时候</w:t>
      </w:r>
      <w:ins w:id="999" w:author="apple" w:date="2015-07-06T19:24:00Z">
        <w:r w:rsidR="009F5983">
          <w:rPr>
            <w:rFonts w:ascii="楷体" w:eastAsia="楷体" w:hAnsi="楷体" w:hint="eastAsia"/>
            <w:sz w:val="28"/>
            <w:szCs w:val="28"/>
          </w:rPr>
          <w:t>，</w:t>
        </w:r>
      </w:ins>
      <w:r w:rsidRPr="00B1313C">
        <w:rPr>
          <w:rFonts w:ascii="楷体" w:eastAsia="楷体" w:hAnsi="楷体" w:hint="eastAsia"/>
          <w:sz w:val="28"/>
          <w:szCs w:val="28"/>
        </w:rPr>
        <w:t>就能了知</w:t>
      </w:r>
      <w:ins w:id="1000" w:author="apple" w:date="2015-07-06T19:25:00Z">
        <w:r w:rsidR="009F5983">
          <w:rPr>
            <w:rFonts w:ascii="楷体" w:eastAsia="楷体" w:hAnsi="楷体" w:hint="eastAsia"/>
            <w:sz w:val="28"/>
            <w:szCs w:val="28"/>
          </w:rPr>
          <w:t>这个</w:t>
        </w:r>
      </w:ins>
      <w:r w:rsidRPr="00B1313C">
        <w:rPr>
          <w:rFonts w:ascii="楷体" w:eastAsia="楷体" w:hAnsi="楷体" w:hint="eastAsia"/>
          <w:sz w:val="28"/>
          <w:szCs w:val="28"/>
        </w:rPr>
        <w:t>实相</w:t>
      </w:r>
      <w:ins w:id="1001" w:author="apple" w:date="2015-07-06T19:25:00Z">
        <w:r w:rsidR="009F5983">
          <w:rPr>
            <w:rFonts w:ascii="楷体" w:eastAsia="楷体" w:hAnsi="楷体" w:hint="eastAsia"/>
            <w:sz w:val="28"/>
            <w:szCs w:val="28"/>
          </w:rPr>
          <w:t>，</w:t>
        </w:r>
      </w:ins>
      <w:ins w:id="1002" w:author="apple" w:date="2015-07-06T19:26:00Z">
        <w:r w:rsidR="009F5983">
          <w:rPr>
            <w:rFonts w:ascii="楷体" w:eastAsia="楷体" w:hAnsi="楷体" w:hint="eastAsia"/>
            <w:sz w:val="28"/>
            <w:szCs w:val="28"/>
          </w:rPr>
          <w:t>或</w:t>
        </w:r>
      </w:ins>
      <w:ins w:id="1003" w:author="apple" w:date="2015-07-06T19:25:00Z">
        <w:r w:rsidR="009F5983">
          <w:rPr>
            <w:rFonts w:ascii="楷体" w:eastAsia="楷体" w:hAnsi="楷体" w:hint="eastAsia"/>
            <w:sz w:val="28"/>
            <w:szCs w:val="28"/>
          </w:rPr>
          <w:t>实相的这样一种</w:t>
        </w:r>
      </w:ins>
      <w:del w:id="1004" w:author="apple" w:date="2015-07-06T19:25:00Z">
        <w:r w:rsidRPr="00B1313C" w:rsidDel="009F5983">
          <w:rPr>
            <w:rFonts w:ascii="楷体" w:eastAsia="楷体" w:hAnsi="楷体" w:hint="eastAsia"/>
            <w:sz w:val="28"/>
            <w:szCs w:val="28"/>
          </w:rPr>
          <w:delText>原来是这样一种</w:delText>
        </w:r>
      </w:del>
      <w:r w:rsidRPr="00B1313C">
        <w:rPr>
          <w:rFonts w:ascii="楷体" w:eastAsia="楷体" w:hAnsi="楷体" w:hint="eastAsia"/>
          <w:sz w:val="28"/>
          <w:szCs w:val="28"/>
        </w:rPr>
        <w:t>深寂离戏光明无为法的</w:t>
      </w:r>
      <w:ins w:id="1005" w:author="apple" w:date="2015-07-06T19:25:00Z">
        <w:r w:rsidR="009F5983">
          <w:rPr>
            <w:rFonts w:ascii="楷体" w:eastAsia="楷体" w:hAnsi="楷体" w:hint="eastAsia"/>
            <w:sz w:val="28"/>
            <w:szCs w:val="28"/>
          </w:rPr>
          <w:t>自性的</w:t>
        </w:r>
      </w:ins>
      <w:r w:rsidRPr="00B1313C">
        <w:rPr>
          <w:rFonts w:ascii="楷体" w:eastAsia="楷体" w:hAnsi="楷体" w:hint="eastAsia"/>
          <w:sz w:val="28"/>
          <w:szCs w:val="28"/>
        </w:rPr>
        <w:t>状态。</w:t>
      </w:r>
      <w:ins w:id="1006" w:author="apple" w:date="2015-07-06T19:26:00Z">
        <w:r w:rsidR="009F5983">
          <w:rPr>
            <w:rFonts w:ascii="楷体" w:eastAsia="楷体" w:hAnsi="楷体" w:hint="eastAsia"/>
            <w:sz w:val="28"/>
            <w:szCs w:val="28"/>
          </w:rPr>
          <w:t>像这样就可以知道了。</w:t>
        </w:r>
      </w:ins>
    </w:p>
    <w:p w:rsidR="000E1F6F" w:rsidRPr="009F5983" w:rsidRDefault="00FA3589" w:rsidP="00B1313C">
      <w:pPr>
        <w:spacing w:line="360" w:lineRule="auto"/>
        <w:ind w:firstLine="570"/>
        <w:rPr>
          <w:rFonts w:ascii="楷体" w:eastAsia="楷体" w:hAnsi="楷体"/>
          <w:b/>
          <w:sz w:val="28"/>
          <w:szCs w:val="28"/>
          <w:rPrChange w:id="1007" w:author="apple" w:date="2015-07-06T19:26:00Z">
            <w:rPr>
              <w:rFonts w:ascii="楷体" w:eastAsia="楷体" w:hAnsi="楷体"/>
              <w:sz w:val="28"/>
              <w:szCs w:val="28"/>
            </w:rPr>
          </w:rPrChange>
        </w:rPr>
      </w:pPr>
      <w:r w:rsidRPr="00FA3589">
        <w:rPr>
          <w:rFonts w:ascii="楷体" w:eastAsia="楷体" w:hAnsi="楷体" w:hint="eastAsia"/>
          <w:b/>
          <w:sz w:val="28"/>
          <w:szCs w:val="28"/>
          <w:rPrChange w:id="1008" w:author="apple" w:date="2015-07-06T19:26:00Z">
            <w:rPr>
              <w:rFonts w:ascii="楷体" w:eastAsia="楷体" w:hAnsi="楷体" w:hint="eastAsia"/>
              <w:sz w:val="28"/>
              <w:szCs w:val="28"/>
            </w:rPr>
          </w:rPrChange>
        </w:rPr>
        <w:t>【归纳而言，要明确了解修行三世诸佛菩萨之来源的智慧波罗密多的方法，即在薄地凡夫时先以闻思断除增益，再唯一平等安住于正理引发的殊胜定解中。】</w:t>
      </w:r>
    </w:p>
    <w:p w:rsidR="009F5983" w:rsidRDefault="000E1F6F" w:rsidP="00B1313C">
      <w:pPr>
        <w:spacing w:line="360" w:lineRule="auto"/>
        <w:ind w:firstLine="570"/>
        <w:rPr>
          <w:ins w:id="1009" w:author="apple" w:date="2015-07-06T19:31:00Z"/>
          <w:rFonts w:ascii="楷体" w:eastAsia="楷体" w:hAnsi="楷体"/>
          <w:sz w:val="28"/>
          <w:szCs w:val="28"/>
        </w:rPr>
      </w:pPr>
      <w:r w:rsidRPr="00B1313C">
        <w:rPr>
          <w:rFonts w:ascii="楷体" w:eastAsia="楷体" w:hAnsi="楷体" w:hint="eastAsia"/>
          <w:sz w:val="28"/>
          <w:szCs w:val="28"/>
        </w:rPr>
        <w:t>“归纳而言，</w:t>
      </w:r>
      <w:del w:id="1010" w:author="apple" w:date="2015-07-06T19:27:00Z">
        <w:r w:rsidRPr="00B1313C" w:rsidDel="009F5983">
          <w:rPr>
            <w:rFonts w:ascii="楷体" w:eastAsia="楷体" w:hAnsi="楷体" w:hint="eastAsia"/>
            <w:sz w:val="28"/>
            <w:szCs w:val="28"/>
          </w:rPr>
          <w:delText>我们</w:delText>
        </w:r>
      </w:del>
      <w:r w:rsidRPr="00B1313C">
        <w:rPr>
          <w:rFonts w:ascii="楷体" w:eastAsia="楷体" w:hAnsi="楷体" w:hint="eastAsia"/>
          <w:sz w:val="28"/>
          <w:szCs w:val="28"/>
        </w:rPr>
        <w:t>要明确了解</w:t>
      </w:r>
      <w:ins w:id="1011" w:author="apple" w:date="2015-07-06T19:27:00Z">
        <w:r w:rsidR="009F5983">
          <w:rPr>
            <w:rFonts w:ascii="楷体" w:eastAsia="楷体" w:hAnsi="楷体" w:hint="eastAsia"/>
            <w:sz w:val="28"/>
            <w:szCs w:val="28"/>
          </w:rPr>
          <w:t>、我们要</w:t>
        </w:r>
      </w:ins>
      <w:r w:rsidRPr="00B1313C">
        <w:rPr>
          <w:rFonts w:ascii="楷体" w:eastAsia="楷体" w:hAnsi="楷体" w:hint="eastAsia"/>
          <w:sz w:val="28"/>
          <w:szCs w:val="28"/>
        </w:rPr>
        <w:t>修行三世诸佛菩萨来源的智慧波罗密多。”</w:t>
      </w:r>
      <w:ins w:id="1012" w:author="apple" w:date="2015-07-06T19:27:00Z">
        <w:r w:rsidR="009F5983">
          <w:rPr>
            <w:rFonts w:ascii="楷体" w:eastAsia="楷体" w:hAnsi="楷体" w:hint="eastAsia"/>
            <w:sz w:val="28"/>
            <w:szCs w:val="28"/>
          </w:rPr>
          <w:t>就说是这个</w:t>
        </w:r>
      </w:ins>
      <w:r w:rsidRPr="00B1313C">
        <w:rPr>
          <w:rFonts w:ascii="楷体" w:eastAsia="楷体" w:hAnsi="楷体" w:hint="eastAsia"/>
          <w:sz w:val="28"/>
          <w:szCs w:val="28"/>
        </w:rPr>
        <w:t>智慧波罗密多</w:t>
      </w:r>
      <w:ins w:id="1013" w:author="apple" w:date="2015-07-06T19:27:00Z">
        <w:r w:rsidR="009F5983">
          <w:rPr>
            <w:rFonts w:ascii="楷体" w:eastAsia="楷体" w:hAnsi="楷体" w:hint="eastAsia"/>
            <w:sz w:val="28"/>
            <w:szCs w:val="28"/>
          </w:rPr>
          <w:t>他</w:t>
        </w:r>
      </w:ins>
      <w:r w:rsidRPr="00B1313C">
        <w:rPr>
          <w:rFonts w:ascii="楷体" w:eastAsia="楷体" w:hAnsi="楷体" w:hint="eastAsia"/>
          <w:sz w:val="28"/>
          <w:szCs w:val="28"/>
        </w:rPr>
        <w:t>是三世佛母，</w:t>
      </w:r>
      <w:del w:id="1014" w:author="apple" w:date="2015-07-06T19:27:00Z">
        <w:r w:rsidRPr="00B1313C" w:rsidDel="009F5983">
          <w:rPr>
            <w:rFonts w:ascii="楷体" w:eastAsia="楷体" w:hAnsi="楷体" w:hint="eastAsia"/>
            <w:sz w:val="28"/>
            <w:szCs w:val="28"/>
          </w:rPr>
          <w:delText>像这样的话也是在将四圣的重点</w:delText>
        </w:r>
      </w:del>
      <w:ins w:id="1015" w:author="apple" w:date="2015-07-06T19:27:00Z">
        <w:r w:rsidR="009F5983" w:rsidRPr="00B1313C">
          <w:rPr>
            <w:rFonts w:ascii="楷体" w:eastAsia="楷体" w:hAnsi="楷体" w:hint="eastAsia"/>
            <w:sz w:val="28"/>
            <w:szCs w:val="28"/>
          </w:rPr>
          <w:t>像这样的话</w:t>
        </w:r>
      </w:ins>
      <w:ins w:id="1016" w:author="apple" w:date="2015-07-06T19:28:00Z">
        <w:r w:rsidR="009F5983">
          <w:rPr>
            <w:rFonts w:ascii="楷体" w:eastAsia="楷体" w:hAnsi="楷体" w:hint="eastAsia"/>
            <w:sz w:val="28"/>
            <w:szCs w:val="28"/>
          </w:rPr>
          <w:t>或者就是</w:t>
        </w:r>
      </w:ins>
      <w:ins w:id="1017" w:author="apple" w:date="2015-07-06T19:27:00Z">
        <w:r w:rsidR="009F5983">
          <w:rPr>
            <w:rFonts w:ascii="楷体" w:eastAsia="楷体" w:hAnsi="楷体" w:hint="eastAsia"/>
            <w:sz w:val="28"/>
            <w:szCs w:val="28"/>
          </w:rPr>
          <w:t>讲</w:t>
        </w:r>
        <w:r w:rsidR="009F5983" w:rsidRPr="00B1313C">
          <w:rPr>
            <w:rFonts w:ascii="楷体" w:eastAsia="楷体" w:hAnsi="楷体" w:hint="eastAsia"/>
            <w:sz w:val="28"/>
            <w:szCs w:val="28"/>
          </w:rPr>
          <w:t>四圣的重点</w:t>
        </w:r>
      </w:ins>
      <w:r w:rsidRPr="00B1313C">
        <w:rPr>
          <w:rFonts w:ascii="楷体" w:eastAsia="楷体" w:hAnsi="楷体" w:hint="eastAsia"/>
          <w:sz w:val="28"/>
          <w:szCs w:val="28"/>
        </w:rPr>
        <w:t>，</w:t>
      </w:r>
      <w:ins w:id="1018" w:author="apple" w:date="2015-07-06T19:29:00Z">
        <w:r w:rsidR="009F5983">
          <w:rPr>
            <w:rFonts w:ascii="楷体" w:eastAsia="楷体" w:hAnsi="楷体" w:hint="eastAsia"/>
            <w:sz w:val="28"/>
            <w:szCs w:val="28"/>
          </w:rPr>
          <w:t>就说</w:t>
        </w:r>
      </w:ins>
      <w:r w:rsidRPr="00B1313C">
        <w:rPr>
          <w:rFonts w:ascii="楷体" w:eastAsia="楷体" w:hAnsi="楷体" w:hint="eastAsia"/>
          <w:sz w:val="28"/>
          <w:szCs w:val="28"/>
        </w:rPr>
        <w:t>佛</w:t>
      </w:r>
      <w:ins w:id="1019" w:author="apple" w:date="2015-07-06T19:29:00Z">
        <w:r w:rsidR="009F5983">
          <w:rPr>
            <w:rFonts w:ascii="楷体" w:eastAsia="楷体" w:hAnsi="楷体" w:hint="eastAsia"/>
            <w:sz w:val="28"/>
            <w:szCs w:val="28"/>
          </w:rPr>
          <w:t>也</w:t>
        </w:r>
      </w:ins>
      <w:r w:rsidRPr="00B1313C">
        <w:rPr>
          <w:rFonts w:ascii="楷体" w:eastAsia="楷体" w:hAnsi="楷体" w:hint="eastAsia"/>
          <w:sz w:val="28"/>
          <w:szCs w:val="28"/>
        </w:rPr>
        <w:t>是通过智慧波罗密多而生的，菩萨也是因为证悟了智慧波罗密多而生的。所以我们要</w:t>
      </w:r>
      <w:ins w:id="1020" w:author="apple" w:date="2015-07-06T19:29:00Z">
        <w:r w:rsidR="009F5983">
          <w:rPr>
            <w:rFonts w:ascii="楷体" w:eastAsia="楷体" w:hAnsi="楷体" w:hint="eastAsia"/>
            <w:sz w:val="28"/>
            <w:szCs w:val="28"/>
          </w:rPr>
          <w:t>了解、要</w:t>
        </w:r>
      </w:ins>
      <w:r w:rsidRPr="00B1313C">
        <w:rPr>
          <w:rFonts w:ascii="楷体" w:eastAsia="楷体" w:hAnsi="楷体" w:hint="eastAsia"/>
          <w:sz w:val="28"/>
          <w:szCs w:val="28"/>
        </w:rPr>
        <w:t>修行这样的波罗密多，</w:t>
      </w:r>
      <w:ins w:id="1021" w:author="apple" w:date="2015-07-06T19:29:00Z">
        <w:r w:rsidR="009F5983">
          <w:rPr>
            <w:rFonts w:ascii="楷体" w:eastAsia="楷体" w:hAnsi="楷体" w:hint="eastAsia"/>
            <w:sz w:val="28"/>
            <w:szCs w:val="28"/>
          </w:rPr>
          <w:t>就是</w:t>
        </w:r>
      </w:ins>
      <w:r w:rsidRPr="00B1313C">
        <w:rPr>
          <w:rFonts w:ascii="楷体" w:eastAsia="楷体" w:hAnsi="楷体" w:hint="eastAsia"/>
          <w:sz w:val="28"/>
          <w:szCs w:val="28"/>
        </w:rPr>
        <w:t>在</w:t>
      </w:r>
      <w:ins w:id="1022" w:author="apple" w:date="2015-07-06T19:29:00Z">
        <w:r w:rsidR="009F5983">
          <w:rPr>
            <w:rFonts w:ascii="楷体" w:eastAsia="楷体" w:hAnsi="楷体" w:hint="eastAsia"/>
            <w:sz w:val="28"/>
            <w:szCs w:val="28"/>
          </w:rPr>
          <w:t>凡夫、在</w:t>
        </w:r>
      </w:ins>
      <w:r w:rsidRPr="00B1313C">
        <w:rPr>
          <w:rFonts w:ascii="楷体" w:eastAsia="楷体" w:hAnsi="楷体" w:hint="eastAsia"/>
          <w:sz w:val="28"/>
          <w:szCs w:val="28"/>
        </w:rPr>
        <w:t>佛地凡夫的时候首先要以闻思断除增益。这个问题麦彭仁波切已经讲过很多次了，今天这节课中前面也讲过，这个地方又在讲。首先要通过听</w:t>
      </w:r>
      <w:del w:id="1023" w:author="apple" w:date="2015-07-06T19:30:00Z">
        <w:r w:rsidRPr="00B1313C" w:rsidDel="009F5983">
          <w:rPr>
            <w:rFonts w:ascii="楷体" w:eastAsia="楷体" w:hAnsi="楷体" w:hint="eastAsia"/>
            <w:sz w:val="28"/>
            <w:szCs w:val="28"/>
          </w:rPr>
          <w:delText>闻和</w:delText>
        </w:r>
      </w:del>
      <w:r w:rsidRPr="00B1313C">
        <w:rPr>
          <w:rFonts w:ascii="楷体" w:eastAsia="楷体" w:hAnsi="楷体" w:hint="eastAsia"/>
          <w:sz w:val="28"/>
          <w:szCs w:val="28"/>
        </w:rPr>
        <w:t>思</w:t>
      </w:r>
      <w:del w:id="1024" w:author="apple" w:date="2015-07-06T19:30:00Z">
        <w:r w:rsidRPr="00B1313C" w:rsidDel="009F5983">
          <w:rPr>
            <w:rFonts w:ascii="楷体" w:eastAsia="楷体" w:hAnsi="楷体" w:hint="eastAsia"/>
            <w:sz w:val="28"/>
            <w:szCs w:val="28"/>
          </w:rPr>
          <w:delText>维</w:delText>
        </w:r>
      </w:del>
      <w:r w:rsidRPr="00B1313C">
        <w:rPr>
          <w:rFonts w:ascii="楷体" w:eastAsia="楷体" w:hAnsi="楷体" w:hint="eastAsia"/>
          <w:sz w:val="28"/>
          <w:szCs w:val="28"/>
        </w:rPr>
        <w:t>来断除</w:t>
      </w:r>
      <w:ins w:id="1025" w:author="apple" w:date="2015-07-06T19:30:00Z">
        <w:r w:rsidR="009F5983">
          <w:rPr>
            <w:rFonts w:ascii="楷体" w:eastAsia="楷体" w:hAnsi="楷体" w:hint="eastAsia"/>
            <w:sz w:val="28"/>
            <w:szCs w:val="28"/>
          </w:rPr>
          <w:t>增益</w:t>
        </w:r>
      </w:ins>
      <w:del w:id="1026" w:author="apple" w:date="2015-07-06T19:30:00Z">
        <w:r w:rsidRPr="00B1313C" w:rsidDel="009F5983">
          <w:rPr>
            <w:rFonts w:ascii="楷体" w:eastAsia="楷体" w:hAnsi="楷体" w:hint="eastAsia"/>
            <w:sz w:val="28"/>
            <w:szCs w:val="28"/>
          </w:rPr>
          <w:delText>增益</w:delText>
        </w:r>
      </w:del>
      <w:r w:rsidRPr="00B1313C">
        <w:rPr>
          <w:rFonts w:ascii="楷体" w:eastAsia="楷体" w:hAnsi="楷体" w:hint="eastAsia"/>
          <w:sz w:val="28"/>
          <w:szCs w:val="28"/>
        </w:rPr>
        <w:t>，</w:t>
      </w:r>
      <w:ins w:id="1027" w:author="apple" w:date="2015-07-06T19:30:00Z">
        <w:r w:rsidR="009F5983">
          <w:rPr>
            <w:rFonts w:ascii="楷体" w:eastAsia="楷体" w:hAnsi="楷体" w:hint="eastAsia"/>
            <w:sz w:val="28"/>
            <w:szCs w:val="28"/>
          </w:rPr>
          <w:t>通过听闻和思维来断除</w:t>
        </w:r>
      </w:ins>
      <w:ins w:id="1028" w:author="apple" w:date="2015-07-06T19:31:00Z">
        <w:r w:rsidR="009F5983">
          <w:rPr>
            <w:rFonts w:ascii="楷体" w:eastAsia="楷体" w:hAnsi="楷体" w:hint="eastAsia"/>
            <w:sz w:val="28"/>
            <w:szCs w:val="28"/>
          </w:rPr>
          <w:t>增益</w:t>
        </w:r>
      </w:ins>
      <w:ins w:id="1029" w:author="apple" w:date="2015-07-06T19:30:00Z">
        <w:r w:rsidR="009F5983">
          <w:rPr>
            <w:rFonts w:ascii="楷体" w:eastAsia="楷体" w:hAnsi="楷体" w:hint="eastAsia"/>
            <w:sz w:val="28"/>
            <w:szCs w:val="28"/>
          </w:rPr>
          <w:t>。</w:t>
        </w:r>
      </w:ins>
      <w:r w:rsidRPr="00B1313C">
        <w:rPr>
          <w:rFonts w:ascii="楷体" w:eastAsia="楷体" w:hAnsi="楷体" w:hint="eastAsia"/>
          <w:sz w:val="28"/>
          <w:szCs w:val="28"/>
        </w:rPr>
        <w:t>再唯一平等安住于正理引发的殊胜定解中。</w:t>
      </w:r>
    </w:p>
    <w:p w:rsidR="000E1F6F" w:rsidRPr="00B1313C" w:rsidRDefault="000E1F6F" w:rsidP="00B1313C">
      <w:pPr>
        <w:spacing w:line="360" w:lineRule="auto"/>
        <w:ind w:firstLine="570"/>
        <w:rPr>
          <w:rFonts w:ascii="楷体" w:eastAsia="楷体" w:hAnsi="楷体"/>
          <w:sz w:val="28"/>
          <w:szCs w:val="28"/>
        </w:rPr>
      </w:pPr>
      <w:r w:rsidRPr="00B1313C">
        <w:rPr>
          <w:rFonts w:ascii="楷体" w:eastAsia="楷体" w:hAnsi="楷体" w:hint="eastAsia"/>
          <w:sz w:val="28"/>
          <w:szCs w:val="28"/>
        </w:rPr>
        <w:t>增益</w:t>
      </w:r>
      <w:ins w:id="1030" w:author="apple" w:date="2015-07-06T19:31:00Z">
        <w:r w:rsidR="009F5983">
          <w:rPr>
            <w:rFonts w:ascii="楷体" w:eastAsia="楷体" w:hAnsi="楷体" w:hint="eastAsia"/>
            <w:sz w:val="28"/>
            <w:szCs w:val="28"/>
          </w:rPr>
          <w:t>呢，</w:t>
        </w:r>
      </w:ins>
      <w:r w:rsidRPr="00B1313C">
        <w:rPr>
          <w:rFonts w:ascii="楷体" w:eastAsia="楷体" w:hAnsi="楷体" w:hint="eastAsia"/>
          <w:sz w:val="28"/>
          <w:szCs w:val="28"/>
        </w:rPr>
        <w:t>是指不必要的分别</w:t>
      </w:r>
      <w:ins w:id="1031" w:author="apple" w:date="2015-07-06T19:31:00Z">
        <w:r w:rsidR="009F5983">
          <w:rPr>
            <w:rFonts w:ascii="楷体" w:eastAsia="楷体" w:hAnsi="楷体" w:hint="eastAsia"/>
            <w:sz w:val="28"/>
            <w:szCs w:val="28"/>
          </w:rPr>
          <w:t>念</w:t>
        </w:r>
      </w:ins>
      <w:del w:id="1032" w:author="apple" w:date="2015-07-06T19:31:00Z">
        <w:r w:rsidRPr="00B1313C" w:rsidDel="009F5983">
          <w:rPr>
            <w:rFonts w:ascii="楷体" w:eastAsia="楷体" w:hAnsi="楷体" w:hint="eastAsia"/>
            <w:sz w:val="28"/>
            <w:szCs w:val="28"/>
          </w:rPr>
          <w:delText>年</w:delText>
        </w:r>
      </w:del>
      <w:r w:rsidRPr="00B1313C">
        <w:rPr>
          <w:rFonts w:ascii="楷体" w:eastAsia="楷体" w:hAnsi="楷体" w:hint="eastAsia"/>
          <w:sz w:val="28"/>
          <w:szCs w:val="28"/>
        </w:rPr>
        <w:t>、与实相不相合的分别念</w:t>
      </w:r>
      <w:ins w:id="1033" w:author="apple" w:date="2015-07-06T19:31:00Z">
        <w:r w:rsidR="009F5983">
          <w:rPr>
            <w:rFonts w:ascii="楷体" w:eastAsia="楷体" w:hAnsi="楷体" w:hint="eastAsia"/>
            <w:sz w:val="28"/>
            <w:szCs w:val="28"/>
          </w:rPr>
          <w:t>就叫增益</w:t>
        </w:r>
      </w:ins>
      <w:r w:rsidRPr="00B1313C">
        <w:rPr>
          <w:rFonts w:ascii="楷体" w:eastAsia="楷体" w:hAnsi="楷体" w:hint="eastAsia"/>
          <w:sz w:val="28"/>
          <w:szCs w:val="28"/>
        </w:rPr>
        <w:t>。</w:t>
      </w:r>
      <w:ins w:id="1034" w:author="apple" w:date="2015-07-06T19:31:00Z">
        <w:r w:rsidR="009F5983">
          <w:rPr>
            <w:rFonts w:ascii="楷体" w:eastAsia="楷体" w:hAnsi="楷体" w:hint="eastAsia"/>
            <w:sz w:val="28"/>
            <w:szCs w:val="28"/>
          </w:rPr>
          <w:t>就说这个</w:t>
        </w:r>
      </w:ins>
      <w:r w:rsidRPr="00B1313C">
        <w:rPr>
          <w:rFonts w:ascii="楷体" w:eastAsia="楷体" w:hAnsi="楷体" w:hint="eastAsia"/>
          <w:sz w:val="28"/>
          <w:szCs w:val="28"/>
        </w:rPr>
        <w:t>本来不是这样的，</w:t>
      </w:r>
      <w:ins w:id="1035" w:author="apple" w:date="2015-07-06T19:31:00Z">
        <w:r w:rsidR="009F5983">
          <w:rPr>
            <w:rFonts w:ascii="楷体" w:eastAsia="楷体" w:hAnsi="楷体" w:hint="eastAsia"/>
            <w:sz w:val="28"/>
            <w:szCs w:val="28"/>
          </w:rPr>
          <w:t>但是</w:t>
        </w:r>
      </w:ins>
      <w:r w:rsidRPr="00B1313C">
        <w:rPr>
          <w:rFonts w:ascii="楷体" w:eastAsia="楷体" w:hAnsi="楷体" w:hint="eastAsia"/>
          <w:sz w:val="28"/>
          <w:szCs w:val="28"/>
        </w:rPr>
        <w:t>你</w:t>
      </w:r>
      <w:del w:id="1036" w:author="apple" w:date="2015-07-06T19:31:00Z">
        <w:r w:rsidRPr="00B1313C" w:rsidDel="009F5983">
          <w:rPr>
            <w:rFonts w:ascii="楷体" w:eastAsia="楷体" w:hAnsi="楷体" w:hint="eastAsia"/>
            <w:sz w:val="28"/>
            <w:szCs w:val="28"/>
          </w:rPr>
          <w:delText>却</w:delText>
        </w:r>
      </w:del>
      <w:r w:rsidRPr="00B1313C">
        <w:rPr>
          <w:rFonts w:ascii="楷体" w:eastAsia="楷体" w:hAnsi="楷体" w:hint="eastAsia"/>
          <w:sz w:val="28"/>
          <w:szCs w:val="28"/>
        </w:rPr>
        <w:t>认为是这样的，</w:t>
      </w:r>
      <w:ins w:id="1037" w:author="apple" w:date="2015-07-06T19:31:00Z">
        <w:r w:rsidR="009F5983">
          <w:rPr>
            <w:rFonts w:ascii="楷体" w:eastAsia="楷体" w:hAnsi="楷体" w:hint="eastAsia"/>
            <w:sz w:val="28"/>
            <w:szCs w:val="28"/>
          </w:rPr>
          <w:t>像这样的话</w:t>
        </w:r>
      </w:ins>
      <w:r w:rsidRPr="00B1313C">
        <w:rPr>
          <w:rFonts w:ascii="楷体" w:eastAsia="楷体" w:hAnsi="楷体" w:hint="eastAsia"/>
          <w:sz w:val="28"/>
          <w:szCs w:val="28"/>
        </w:rPr>
        <w:t>本来没有，你</w:t>
      </w:r>
      <w:del w:id="1038" w:author="apple" w:date="2015-07-06T19:31:00Z">
        <w:r w:rsidRPr="00B1313C" w:rsidDel="009F5983">
          <w:rPr>
            <w:rFonts w:ascii="楷体" w:eastAsia="楷体" w:hAnsi="楷体" w:hint="eastAsia"/>
            <w:sz w:val="28"/>
            <w:szCs w:val="28"/>
          </w:rPr>
          <w:delText>却</w:delText>
        </w:r>
      </w:del>
      <w:r w:rsidRPr="00B1313C">
        <w:rPr>
          <w:rFonts w:ascii="楷体" w:eastAsia="楷体" w:hAnsi="楷体" w:hint="eastAsia"/>
          <w:sz w:val="28"/>
          <w:szCs w:val="28"/>
        </w:rPr>
        <w:t>认为有，这</w:t>
      </w:r>
      <w:ins w:id="1039" w:author="apple" w:date="2015-07-06T19:31:00Z">
        <w:r w:rsidR="009F5983">
          <w:rPr>
            <w:rFonts w:ascii="楷体" w:eastAsia="楷体" w:hAnsi="楷体" w:hint="eastAsia"/>
            <w:sz w:val="28"/>
            <w:szCs w:val="28"/>
          </w:rPr>
          <w:t>个</w:t>
        </w:r>
      </w:ins>
      <w:r w:rsidRPr="00B1313C">
        <w:rPr>
          <w:rFonts w:ascii="楷体" w:eastAsia="楷体" w:hAnsi="楷体" w:hint="eastAsia"/>
          <w:sz w:val="28"/>
          <w:szCs w:val="28"/>
        </w:rPr>
        <w:t>就叫增益</w:t>
      </w:r>
      <w:ins w:id="1040" w:author="apple" w:date="2015-07-06T19:32:00Z">
        <w:r w:rsidR="009F5983">
          <w:rPr>
            <w:rFonts w:ascii="楷体" w:eastAsia="楷体" w:hAnsi="楷体" w:hint="eastAsia"/>
            <w:sz w:val="28"/>
            <w:szCs w:val="28"/>
          </w:rPr>
          <w:t>，增加的嘛</w:t>
        </w:r>
      </w:ins>
      <w:r w:rsidRPr="00B1313C">
        <w:rPr>
          <w:rFonts w:ascii="楷体" w:eastAsia="楷体" w:hAnsi="楷体" w:hint="eastAsia"/>
          <w:sz w:val="28"/>
          <w:szCs w:val="28"/>
        </w:rPr>
        <w:t>。法界的本</w:t>
      </w:r>
      <w:ins w:id="1041" w:author="apple" w:date="2015-07-06T19:32:00Z">
        <w:r w:rsidR="009F5983">
          <w:rPr>
            <w:rFonts w:ascii="楷体" w:eastAsia="楷体" w:hAnsi="楷体" w:hint="eastAsia"/>
            <w:sz w:val="28"/>
            <w:szCs w:val="28"/>
          </w:rPr>
          <w:t>性</w:t>
        </w:r>
      </w:ins>
      <w:del w:id="1042" w:author="apple" w:date="2015-07-06T19:32:00Z">
        <w:r w:rsidRPr="00B1313C" w:rsidDel="009F5983">
          <w:rPr>
            <w:rFonts w:ascii="楷体" w:eastAsia="楷体" w:hAnsi="楷体" w:hint="eastAsia"/>
            <w:sz w:val="28"/>
            <w:szCs w:val="28"/>
          </w:rPr>
          <w:delText>义</w:delText>
        </w:r>
      </w:del>
      <w:r w:rsidRPr="00B1313C">
        <w:rPr>
          <w:rFonts w:ascii="楷体" w:eastAsia="楷体" w:hAnsi="楷体" w:hint="eastAsia"/>
          <w:sz w:val="28"/>
          <w:szCs w:val="28"/>
        </w:rPr>
        <w:t>本</w:t>
      </w:r>
      <w:ins w:id="1043" w:author="apple" w:date="2015-07-06T19:32:00Z">
        <w:r w:rsidR="009F5983">
          <w:rPr>
            <w:rFonts w:ascii="楷体" w:eastAsia="楷体" w:hAnsi="楷体" w:hint="eastAsia"/>
            <w:sz w:val="28"/>
            <w:szCs w:val="28"/>
          </w:rPr>
          <w:t>来</w:t>
        </w:r>
      </w:ins>
      <w:r w:rsidRPr="00B1313C">
        <w:rPr>
          <w:rFonts w:ascii="楷体" w:eastAsia="楷体" w:hAnsi="楷体" w:hint="eastAsia"/>
          <w:sz w:val="28"/>
          <w:szCs w:val="28"/>
        </w:rPr>
        <w:t>是一切无所缘的状态，但是</w:t>
      </w:r>
      <w:ins w:id="1044" w:author="apple" w:date="2015-07-06T19:32:00Z">
        <w:r w:rsidR="009F5983">
          <w:rPr>
            <w:rFonts w:ascii="楷体" w:eastAsia="楷体" w:hAnsi="楷体" w:hint="eastAsia"/>
            <w:sz w:val="28"/>
            <w:szCs w:val="28"/>
          </w:rPr>
          <w:t>呢，</w:t>
        </w:r>
      </w:ins>
      <w:r w:rsidRPr="00B1313C">
        <w:rPr>
          <w:rFonts w:ascii="楷体" w:eastAsia="楷体" w:hAnsi="楷体" w:hint="eastAsia"/>
          <w:sz w:val="28"/>
          <w:szCs w:val="28"/>
        </w:rPr>
        <w:t>我们在</w:t>
      </w:r>
      <w:ins w:id="1045" w:author="apple" w:date="2015-07-06T19:32:00Z">
        <w:r w:rsidR="009F5983">
          <w:rPr>
            <w:rFonts w:ascii="楷体" w:eastAsia="楷体" w:hAnsi="楷体" w:hint="eastAsia"/>
            <w:sz w:val="28"/>
            <w:szCs w:val="28"/>
          </w:rPr>
          <w:t>这个</w:t>
        </w:r>
      </w:ins>
      <w:r w:rsidRPr="00B1313C">
        <w:rPr>
          <w:rFonts w:ascii="楷体" w:eastAsia="楷体" w:hAnsi="楷体" w:hint="eastAsia"/>
          <w:sz w:val="28"/>
          <w:szCs w:val="28"/>
        </w:rPr>
        <w:t>一切无缘的</w:t>
      </w:r>
      <w:ins w:id="1046" w:author="apple" w:date="2015-07-06T19:32:00Z">
        <w:r w:rsidR="009F5983">
          <w:rPr>
            <w:rFonts w:ascii="楷体" w:eastAsia="楷体" w:hAnsi="楷体" w:hint="eastAsia"/>
            <w:sz w:val="28"/>
            <w:szCs w:val="28"/>
          </w:rPr>
          <w:t>法界当中呢</w:t>
        </w:r>
      </w:ins>
      <w:ins w:id="1047" w:author="apple" w:date="2015-07-06T19:33:00Z">
        <w:r w:rsidR="009F5983">
          <w:rPr>
            <w:rFonts w:ascii="楷体" w:eastAsia="楷体" w:hAnsi="楷体" w:hint="eastAsia"/>
            <w:sz w:val="28"/>
            <w:szCs w:val="28"/>
          </w:rPr>
          <w:t>，增益出很多，</w:t>
        </w:r>
      </w:ins>
      <w:del w:id="1048" w:author="apple" w:date="2015-07-06T19:32:00Z">
        <w:r w:rsidRPr="00B1313C" w:rsidDel="009F5983">
          <w:rPr>
            <w:rFonts w:ascii="楷体" w:eastAsia="楷体" w:hAnsi="楷体" w:hint="eastAsia"/>
            <w:sz w:val="28"/>
            <w:szCs w:val="28"/>
          </w:rPr>
          <w:delText>状态中</w:delText>
        </w:r>
      </w:del>
      <w:r w:rsidRPr="00B1313C">
        <w:rPr>
          <w:rFonts w:ascii="楷体" w:eastAsia="楷体" w:hAnsi="楷体" w:hint="eastAsia"/>
          <w:sz w:val="28"/>
          <w:szCs w:val="28"/>
        </w:rPr>
        <w:t>增加出很多</w:t>
      </w:r>
      <w:ins w:id="1049" w:author="apple" w:date="2015-07-06T19:33:00Z">
        <w:r w:rsidR="009F5983">
          <w:rPr>
            <w:rFonts w:ascii="楷体" w:eastAsia="楷体" w:hAnsi="楷体" w:hint="eastAsia"/>
            <w:sz w:val="28"/>
            <w:szCs w:val="28"/>
          </w:rPr>
          <w:t>这样一种觉得他</w:t>
        </w:r>
      </w:ins>
      <w:r w:rsidRPr="00B1313C">
        <w:rPr>
          <w:rFonts w:ascii="楷体" w:eastAsia="楷体" w:hAnsi="楷体" w:hint="eastAsia"/>
          <w:sz w:val="28"/>
          <w:szCs w:val="28"/>
        </w:rPr>
        <w:t>有</w:t>
      </w:r>
      <w:ins w:id="1050" w:author="apple" w:date="2015-07-06T19:33:00Z">
        <w:r w:rsidR="009F5983">
          <w:rPr>
            <w:rFonts w:ascii="楷体" w:eastAsia="楷体" w:hAnsi="楷体" w:hint="eastAsia"/>
            <w:sz w:val="28"/>
            <w:szCs w:val="28"/>
          </w:rPr>
          <w:t>啊、</w:t>
        </w:r>
      </w:ins>
      <w:r w:rsidRPr="00B1313C">
        <w:rPr>
          <w:rFonts w:ascii="楷体" w:eastAsia="楷体" w:hAnsi="楷体" w:hint="eastAsia"/>
          <w:sz w:val="28"/>
          <w:szCs w:val="28"/>
        </w:rPr>
        <w:t>无</w:t>
      </w:r>
      <w:ins w:id="1051" w:author="apple" w:date="2015-07-06T19:33:00Z">
        <w:r w:rsidR="009F5983">
          <w:rPr>
            <w:rFonts w:ascii="楷体" w:eastAsia="楷体" w:hAnsi="楷体" w:hint="eastAsia"/>
            <w:sz w:val="28"/>
            <w:szCs w:val="28"/>
          </w:rPr>
          <w:t>啊、</w:t>
        </w:r>
      </w:ins>
      <w:r w:rsidRPr="00B1313C">
        <w:rPr>
          <w:rFonts w:ascii="楷体" w:eastAsia="楷体" w:hAnsi="楷体" w:hint="eastAsia"/>
          <w:sz w:val="28"/>
          <w:szCs w:val="28"/>
        </w:rPr>
        <w:t>是</w:t>
      </w:r>
      <w:ins w:id="1052" w:author="apple" w:date="2015-07-06T19:33:00Z">
        <w:r w:rsidR="009F5983">
          <w:rPr>
            <w:rFonts w:ascii="楷体" w:eastAsia="楷体" w:hAnsi="楷体" w:hint="eastAsia"/>
            <w:sz w:val="28"/>
            <w:szCs w:val="28"/>
          </w:rPr>
          <w:t>啊、</w:t>
        </w:r>
      </w:ins>
      <w:r w:rsidRPr="00B1313C">
        <w:rPr>
          <w:rFonts w:ascii="楷体" w:eastAsia="楷体" w:hAnsi="楷体" w:hint="eastAsia"/>
          <w:sz w:val="28"/>
          <w:szCs w:val="28"/>
        </w:rPr>
        <w:t>非</w:t>
      </w:r>
      <w:ins w:id="1053" w:author="apple" w:date="2015-07-06T19:33:00Z">
        <w:r w:rsidR="009F5983">
          <w:rPr>
            <w:rFonts w:ascii="楷体" w:eastAsia="楷体" w:hAnsi="楷体" w:hint="eastAsia"/>
            <w:sz w:val="28"/>
            <w:szCs w:val="28"/>
          </w:rPr>
          <w:t>啊</w:t>
        </w:r>
      </w:ins>
      <w:r w:rsidRPr="00B1313C">
        <w:rPr>
          <w:rFonts w:ascii="楷体" w:eastAsia="楷体" w:hAnsi="楷体" w:hint="eastAsia"/>
          <w:sz w:val="28"/>
          <w:szCs w:val="28"/>
        </w:rPr>
        <w:t>的观点，</w:t>
      </w:r>
      <w:ins w:id="1054" w:author="apple" w:date="2015-07-06T19:33:00Z">
        <w:r w:rsidR="00885AD1">
          <w:rPr>
            <w:rFonts w:ascii="楷体" w:eastAsia="楷体" w:hAnsi="楷体" w:hint="eastAsia"/>
            <w:sz w:val="28"/>
            <w:szCs w:val="28"/>
          </w:rPr>
          <w:t>等等很多这样的观点。</w:t>
        </w:r>
      </w:ins>
      <w:r w:rsidRPr="00B1313C">
        <w:rPr>
          <w:rFonts w:ascii="楷体" w:eastAsia="楷体" w:hAnsi="楷体" w:hint="eastAsia"/>
          <w:sz w:val="28"/>
          <w:szCs w:val="28"/>
        </w:rPr>
        <w:t>实际上很多观点最终</w:t>
      </w:r>
      <w:ins w:id="1055" w:author="apple" w:date="2015-07-06T19:34:00Z">
        <w:r w:rsidR="00885AD1">
          <w:rPr>
            <w:rFonts w:ascii="楷体" w:eastAsia="楷体" w:hAnsi="楷体" w:hint="eastAsia"/>
            <w:sz w:val="28"/>
            <w:szCs w:val="28"/>
          </w:rPr>
          <w:t>来讲</w:t>
        </w:r>
      </w:ins>
      <w:r w:rsidRPr="00B1313C">
        <w:rPr>
          <w:rFonts w:ascii="楷体" w:eastAsia="楷体" w:hAnsi="楷体" w:hint="eastAsia"/>
          <w:sz w:val="28"/>
          <w:szCs w:val="28"/>
        </w:rPr>
        <w:t>都是需要</w:t>
      </w:r>
      <w:ins w:id="1056" w:author="apple" w:date="2015-07-06T19:34:00Z">
        <w:r w:rsidR="00885AD1" w:rsidRPr="00B1313C">
          <w:rPr>
            <w:rFonts w:ascii="楷体" w:eastAsia="楷体" w:hAnsi="楷体" w:hint="eastAsia"/>
            <w:sz w:val="28"/>
            <w:szCs w:val="28"/>
          </w:rPr>
          <w:t>剥离掉的，</w:t>
        </w:r>
        <w:r w:rsidR="00885AD1">
          <w:rPr>
            <w:rFonts w:ascii="楷体" w:eastAsia="楷体" w:hAnsi="楷体" w:hint="eastAsia"/>
            <w:sz w:val="28"/>
            <w:szCs w:val="28"/>
          </w:rPr>
          <w:t>都是需呀</w:t>
        </w:r>
      </w:ins>
      <w:r w:rsidRPr="00B1313C">
        <w:rPr>
          <w:rFonts w:ascii="楷体" w:eastAsia="楷体" w:hAnsi="楷体" w:hint="eastAsia"/>
          <w:sz w:val="28"/>
          <w:szCs w:val="28"/>
        </w:rPr>
        <w:t>远离</w:t>
      </w:r>
      <w:ins w:id="1057" w:author="apple" w:date="2015-07-06T19:34:00Z">
        <w:r w:rsidR="00885AD1">
          <w:rPr>
            <w:rFonts w:ascii="楷体" w:eastAsia="楷体" w:hAnsi="楷体" w:hint="eastAsia"/>
            <w:sz w:val="28"/>
            <w:szCs w:val="28"/>
          </w:rPr>
          <w:t>的</w:t>
        </w:r>
      </w:ins>
      <w:del w:id="1058" w:author="apple" w:date="2015-07-06T19:34:00Z">
        <w:r w:rsidRPr="00B1313C" w:rsidDel="00885AD1">
          <w:rPr>
            <w:rFonts w:ascii="楷体" w:eastAsia="楷体" w:hAnsi="楷体" w:hint="eastAsia"/>
            <w:sz w:val="28"/>
            <w:szCs w:val="28"/>
          </w:rPr>
          <w:delText>和</w:delText>
        </w:r>
      </w:del>
      <w:ins w:id="1059" w:author="apple" w:date="2015-07-06T19:34:00Z">
        <w:r w:rsidR="00885AD1">
          <w:rPr>
            <w:rFonts w:ascii="楷体" w:eastAsia="楷体" w:hAnsi="楷体" w:hint="eastAsia"/>
            <w:sz w:val="28"/>
            <w:szCs w:val="28"/>
          </w:rPr>
          <w:t>。</w:t>
        </w:r>
      </w:ins>
      <w:del w:id="1060" w:author="apple" w:date="2015-07-06T19:34:00Z">
        <w:r w:rsidRPr="00B1313C" w:rsidDel="00885AD1">
          <w:rPr>
            <w:rFonts w:ascii="楷体" w:eastAsia="楷体" w:hAnsi="楷体" w:hint="eastAsia"/>
            <w:sz w:val="28"/>
            <w:szCs w:val="28"/>
          </w:rPr>
          <w:delText>剥离掉的，</w:delText>
        </w:r>
      </w:del>
      <w:r w:rsidRPr="00B1313C">
        <w:rPr>
          <w:rFonts w:ascii="楷体" w:eastAsia="楷体" w:hAnsi="楷体" w:hint="eastAsia"/>
          <w:sz w:val="28"/>
          <w:szCs w:val="28"/>
        </w:rPr>
        <w:t>所以</w:t>
      </w:r>
      <w:ins w:id="1061" w:author="apple" w:date="2015-07-06T19:34:00Z">
        <w:r w:rsidR="00885AD1">
          <w:rPr>
            <w:rFonts w:ascii="楷体" w:eastAsia="楷体" w:hAnsi="楷体" w:hint="eastAsia"/>
            <w:sz w:val="28"/>
            <w:szCs w:val="28"/>
          </w:rPr>
          <w:t>说</w:t>
        </w:r>
      </w:ins>
      <w:r w:rsidRPr="00B1313C">
        <w:rPr>
          <w:rFonts w:ascii="楷体" w:eastAsia="楷体" w:hAnsi="楷体" w:hint="eastAsia"/>
          <w:sz w:val="28"/>
          <w:szCs w:val="28"/>
        </w:rPr>
        <w:t>我们首先要通过闻思的方式断除增益，再唯一</w:t>
      </w:r>
      <w:ins w:id="1062" w:author="apple" w:date="2015-07-06T19:34:00Z">
        <w:r w:rsidR="00885AD1">
          <w:rPr>
            <w:rFonts w:ascii="楷体" w:eastAsia="楷体" w:hAnsi="楷体" w:hint="eastAsia"/>
            <w:sz w:val="28"/>
            <w:szCs w:val="28"/>
          </w:rPr>
          <w:t>的</w:t>
        </w:r>
      </w:ins>
      <w:r w:rsidRPr="00B1313C">
        <w:rPr>
          <w:rFonts w:ascii="楷体" w:eastAsia="楷体" w:hAnsi="楷体" w:hint="eastAsia"/>
          <w:sz w:val="28"/>
          <w:szCs w:val="28"/>
        </w:rPr>
        <w:t>平等安住于正理引发的殊胜定解中去串习。这时候就可以</w:t>
      </w:r>
      <w:ins w:id="1063" w:author="apple" w:date="2015-07-06T19:34:00Z">
        <w:r w:rsidR="00885AD1">
          <w:rPr>
            <w:rFonts w:ascii="楷体" w:eastAsia="楷体" w:hAnsi="楷体" w:hint="eastAsia"/>
            <w:sz w:val="28"/>
            <w:szCs w:val="28"/>
          </w:rPr>
          <w:t>获得、可</w:t>
        </w:r>
        <w:r w:rsidR="00885AD1">
          <w:rPr>
            <w:rFonts w:ascii="楷体" w:eastAsia="楷体" w:hAnsi="楷体" w:hint="eastAsia"/>
            <w:sz w:val="28"/>
            <w:szCs w:val="28"/>
          </w:rPr>
          <w:lastRenderedPageBreak/>
          <w:t>以</w:t>
        </w:r>
      </w:ins>
      <w:r w:rsidRPr="00B1313C">
        <w:rPr>
          <w:rFonts w:ascii="楷体" w:eastAsia="楷体" w:hAnsi="楷体" w:hint="eastAsia"/>
          <w:sz w:val="28"/>
          <w:szCs w:val="28"/>
        </w:rPr>
        <w:t>证悟智慧波罗密多，然后就可以成菩萨成佛。</w:t>
      </w:r>
    </w:p>
    <w:p w:rsidR="000E1F6F" w:rsidRPr="00885AD1" w:rsidRDefault="00FA3589" w:rsidP="00B1313C">
      <w:pPr>
        <w:spacing w:line="360" w:lineRule="auto"/>
        <w:ind w:firstLine="570"/>
        <w:rPr>
          <w:rFonts w:ascii="楷体" w:eastAsia="楷体" w:hAnsi="楷体"/>
          <w:b/>
          <w:sz w:val="28"/>
          <w:szCs w:val="28"/>
          <w:rPrChange w:id="1064" w:author="apple" w:date="2015-07-06T19:34:00Z">
            <w:rPr>
              <w:rFonts w:ascii="楷体" w:eastAsia="楷体" w:hAnsi="楷体"/>
              <w:sz w:val="28"/>
              <w:szCs w:val="28"/>
            </w:rPr>
          </w:rPrChange>
        </w:rPr>
      </w:pPr>
      <w:r w:rsidRPr="00FA3589">
        <w:rPr>
          <w:rFonts w:ascii="楷体" w:eastAsia="楷体" w:hAnsi="楷体" w:hint="eastAsia"/>
          <w:b/>
          <w:sz w:val="28"/>
          <w:szCs w:val="28"/>
          <w:rPrChange w:id="1065" w:author="apple" w:date="2015-07-06T19:34:00Z">
            <w:rPr>
              <w:rFonts w:ascii="楷体" w:eastAsia="楷体" w:hAnsi="楷体" w:hint="eastAsia"/>
              <w:sz w:val="28"/>
              <w:szCs w:val="28"/>
            </w:rPr>
          </w:rPrChange>
        </w:rPr>
        <w:t>【如是二谛的安立并不是各自派别的观点，而是大乘共同的通衢大道，因为除了承认诸法自性空，名言万法唯心造这一点外否认一切他因。】</w:t>
      </w:r>
    </w:p>
    <w:p w:rsidR="000E1F6F" w:rsidRPr="00B1313C" w:rsidRDefault="00885AD1" w:rsidP="00B1313C">
      <w:pPr>
        <w:spacing w:line="360" w:lineRule="auto"/>
        <w:ind w:firstLine="570"/>
        <w:rPr>
          <w:rFonts w:ascii="楷体" w:eastAsia="楷体" w:hAnsi="楷体"/>
          <w:sz w:val="28"/>
          <w:szCs w:val="28"/>
        </w:rPr>
      </w:pPr>
      <w:ins w:id="1066" w:author="apple" w:date="2015-07-06T19:34:00Z">
        <w:r>
          <w:rPr>
            <w:rFonts w:ascii="楷体" w:eastAsia="楷体" w:hAnsi="楷体" w:hint="eastAsia"/>
            <w:sz w:val="28"/>
            <w:szCs w:val="28"/>
          </w:rPr>
          <w:t>那么这个</w:t>
        </w:r>
      </w:ins>
      <w:r w:rsidR="000E1F6F" w:rsidRPr="00B1313C">
        <w:rPr>
          <w:rFonts w:ascii="楷体" w:eastAsia="楷体" w:hAnsi="楷体" w:hint="eastAsia"/>
          <w:sz w:val="28"/>
          <w:szCs w:val="28"/>
        </w:rPr>
        <w:t>名言谛和胜义谛安立的方式并不是各自派别的观点，</w:t>
      </w:r>
      <w:ins w:id="1067" w:author="apple" w:date="2015-07-06T19:35:00Z">
        <w:r>
          <w:rPr>
            <w:rFonts w:ascii="楷体" w:eastAsia="楷体" w:hAnsi="楷体" w:hint="eastAsia"/>
            <w:sz w:val="28"/>
            <w:szCs w:val="28"/>
          </w:rPr>
          <w:t>是</w:t>
        </w:r>
      </w:ins>
      <w:r w:rsidR="000E1F6F" w:rsidRPr="00B1313C">
        <w:rPr>
          <w:rFonts w:ascii="楷体" w:eastAsia="楷体" w:hAnsi="楷体" w:hint="eastAsia"/>
          <w:sz w:val="28"/>
          <w:szCs w:val="28"/>
        </w:rPr>
        <w:t>唯一是中观派的观点，唯一是唯识派的观点，不是各自宗派的观点，而是大乘共同的通衢大道</w:t>
      </w:r>
      <w:ins w:id="1068" w:author="apple" w:date="2015-07-06T19:35:00Z">
        <w:r>
          <w:rPr>
            <w:rFonts w:ascii="楷体" w:eastAsia="楷体" w:hAnsi="楷体" w:hint="eastAsia"/>
            <w:sz w:val="28"/>
            <w:szCs w:val="28"/>
          </w:rPr>
          <w:t>。</w:t>
        </w:r>
      </w:ins>
      <w:del w:id="1069" w:author="apple" w:date="2015-07-06T19:35:00Z">
        <w:r w:rsidR="000E1F6F" w:rsidRPr="00B1313C" w:rsidDel="00885AD1">
          <w:rPr>
            <w:rFonts w:ascii="楷体" w:eastAsia="楷体" w:hAnsi="楷体" w:hint="eastAsia"/>
            <w:sz w:val="28"/>
            <w:szCs w:val="28"/>
          </w:rPr>
          <w:delText>，</w:delText>
        </w:r>
      </w:del>
      <w:r w:rsidR="000E1F6F" w:rsidRPr="00B1313C">
        <w:rPr>
          <w:rFonts w:ascii="楷体" w:eastAsia="楷体" w:hAnsi="楷体" w:hint="eastAsia"/>
          <w:sz w:val="28"/>
          <w:szCs w:val="28"/>
        </w:rPr>
        <w:t>整个大乘</w:t>
      </w:r>
      <w:ins w:id="1070" w:author="apple" w:date="2015-07-06T19:35:00Z">
        <w:r>
          <w:rPr>
            <w:rFonts w:ascii="楷体" w:eastAsia="楷体" w:hAnsi="楷体" w:hint="eastAsia"/>
            <w:sz w:val="28"/>
            <w:szCs w:val="28"/>
          </w:rPr>
          <w:t>他</w:t>
        </w:r>
      </w:ins>
      <w:r w:rsidR="000E1F6F" w:rsidRPr="00B1313C">
        <w:rPr>
          <w:rFonts w:ascii="楷体" w:eastAsia="楷体" w:hAnsi="楷体" w:hint="eastAsia"/>
          <w:sz w:val="28"/>
          <w:szCs w:val="28"/>
        </w:rPr>
        <w:t>都必须通过二谛来建立，因为大乘除了承认诸法自性空这个胜义谛，和名言万法唯心造这个世俗谛</w:t>
      </w:r>
      <w:ins w:id="1071" w:author="apple" w:date="2015-07-06T19:35:00Z">
        <w:r>
          <w:rPr>
            <w:rFonts w:ascii="楷体" w:eastAsia="楷体" w:hAnsi="楷体" w:hint="eastAsia"/>
            <w:sz w:val="28"/>
            <w:szCs w:val="28"/>
          </w:rPr>
          <w:t>，这一点</w:t>
        </w:r>
      </w:ins>
      <w:r w:rsidR="000E1F6F" w:rsidRPr="00B1313C">
        <w:rPr>
          <w:rFonts w:ascii="楷体" w:eastAsia="楷体" w:hAnsi="楷体" w:hint="eastAsia"/>
          <w:sz w:val="28"/>
          <w:szCs w:val="28"/>
        </w:rPr>
        <w:t>之外</w:t>
      </w:r>
      <w:ins w:id="1072" w:author="apple" w:date="2015-07-06T19:35:00Z">
        <w:r>
          <w:rPr>
            <w:rFonts w:ascii="楷体" w:eastAsia="楷体" w:hAnsi="楷体" w:hint="eastAsia"/>
            <w:sz w:val="28"/>
            <w:szCs w:val="28"/>
          </w:rPr>
          <w:t>呢，</w:t>
        </w:r>
      </w:ins>
      <w:r w:rsidR="000E1F6F" w:rsidRPr="00B1313C">
        <w:rPr>
          <w:rFonts w:ascii="楷体" w:eastAsia="楷体" w:hAnsi="楷体" w:hint="eastAsia"/>
          <w:sz w:val="28"/>
          <w:szCs w:val="28"/>
        </w:rPr>
        <w:t>是否认一切他因的，这就是真正的所谓的大乘。</w:t>
      </w:r>
    </w:p>
    <w:p w:rsidR="000E1F6F" w:rsidRPr="00885AD1" w:rsidRDefault="00FA3589" w:rsidP="00B1313C">
      <w:pPr>
        <w:spacing w:line="360" w:lineRule="auto"/>
        <w:ind w:firstLine="570"/>
        <w:rPr>
          <w:rFonts w:ascii="楷体" w:eastAsia="楷体" w:hAnsi="楷体"/>
          <w:b/>
          <w:sz w:val="28"/>
          <w:szCs w:val="28"/>
          <w:rPrChange w:id="1073" w:author="apple" w:date="2015-07-06T19:35:00Z">
            <w:rPr>
              <w:rFonts w:ascii="楷体" w:eastAsia="楷体" w:hAnsi="楷体"/>
              <w:sz w:val="28"/>
              <w:szCs w:val="28"/>
            </w:rPr>
          </w:rPrChange>
        </w:rPr>
      </w:pPr>
      <w:r w:rsidRPr="00FA3589">
        <w:rPr>
          <w:rFonts w:ascii="楷体" w:eastAsia="楷体" w:hAnsi="楷体" w:hint="eastAsia"/>
          <w:b/>
          <w:sz w:val="28"/>
          <w:szCs w:val="28"/>
          <w:rPrChange w:id="1074" w:author="apple" w:date="2015-07-06T19:35:00Z">
            <w:rPr>
              <w:rFonts w:ascii="楷体" w:eastAsia="楷体" w:hAnsi="楷体" w:hint="eastAsia"/>
              <w:sz w:val="28"/>
              <w:szCs w:val="28"/>
            </w:rPr>
          </w:rPrChange>
        </w:rPr>
        <w:t>【关于此理，《楞伽经》中云：“无始心熏染，心如影像般，纵现外境相，如实见境无”此偈已说明外境不存在唯识之理。】</w:t>
      </w:r>
    </w:p>
    <w:p w:rsidR="000E1F6F" w:rsidRPr="00B1313C" w:rsidRDefault="00885AD1" w:rsidP="00B1313C">
      <w:pPr>
        <w:spacing w:line="360" w:lineRule="auto"/>
        <w:ind w:firstLine="570"/>
        <w:rPr>
          <w:rFonts w:ascii="楷体" w:eastAsia="楷体" w:hAnsi="楷体"/>
          <w:sz w:val="28"/>
          <w:szCs w:val="28"/>
        </w:rPr>
      </w:pPr>
      <w:ins w:id="1075" w:author="apple" w:date="2015-07-06T19:35:00Z">
        <w:r>
          <w:rPr>
            <w:rFonts w:ascii="楷体" w:eastAsia="楷体" w:hAnsi="楷体" w:hint="eastAsia"/>
            <w:sz w:val="28"/>
            <w:szCs w:val="28"/>
          </w:rPr>
          <w:t>囊而</w:t>
        </w:r>
      </w:ins>
      <w:r w:rsidR="000E1F6F" w:rsidRPr="00B1313C">
        <w:rPr>
          <w:rFonts w:ascii="楷体" w:eastAsia="楷体" w:hAnsi="楷体" w:hint="eastAsia"/>
          <w:sz w:val="28"/>
          <w:szCs w:val="28"/>
        </w:rPr>
        <w:t>这个颂词讲到了外境是不存在的，唯有识存在的道理。</w:t>
      </w:r>
      <w:ins w:id="1076" w:author="apple" w:date="2015-07-06T19:35:00Z">
        <w:r>
          <w:rPr>
            <w:rFonts w:ascii="楷体" w:eastAsia="楷体" w:hAnsi="楷体" w:hint="eastAsia"/>
            <w:sz w:val="28"/>
            <w:szCs w:val="28"/>
          </w:rPr>
          <w:t>那么</w:t>
        </w:r>
      </w:ins>
      <w:r w:rsidR="000E1F6F" w:rsidRPr="00B1313C">
        <w:rPr>
          <w:rFonts w:ascii="楷体" w:eastAsia="楷体" w:hAnsi="楷体" w:hint="eastAsia"/>
          <w:sz w:val="28"/>
          <w:szCs w:val="28"/>
        </w:rPr>
        <w:t>颂词中说“无始心熏染，心如影像般”无始以来，</w:t>
      </w:r>
      <w:ins w:id="1077" w:author="apple" w:date="2015-07-06T19:35:00Z">
        <w:r>
          <w:rPr>
            <w:rFonts w:ascii="楷体" w:eastAsia="楷体" w:hAnsi="楷体" w:hint="eastAsia"/>
            <w:sz w:val="28"/>
            <w:szCs w:val="28"/>
          </w:rPr>
          <w:t>我们的</w:t>
        </w:r>
      </w:ins>
      <w:r w:rsidR="000E1F6F" w:rsidRPr="00B1313C">
        <w:rPr>
          <w:rFonts w:ascii="楷体" w:eastAsia="楷体" w:hAnsi="楷体" w:hint="eastAsia"/>
          <w:sz w:val="28"/>
          <w:szCs w:val="28"/>
        </w:rPr>
        <w:t>心受到了熏染，或者心作为种子可以熏染，或者说我们的心作为所熏，而被其他的种子所熏染，这些理解都是可以的</w:t>
      </w:r>
      <w:del w:id="1078" w:author="apple" w:date="2015-07-06T19:36:00Z">
        <w:r w:rsidR="000E1F6F" w:rsidRPr="00B1313C" w:rsidDel="00885AD1">
          <w:rPr>
            <w:rFonts w:ascii="楷体" w:eastAsia="楷体" w:hAnsi="楷体" w:hint="eastAsia"/>
            <w:sz w:val="28"/>
            <w:szCs w:val="28"/>
          </w:rPr>
          <w:delText>（48‘51）。</w:delText>
        </w:r>
      </w:del>
      <w:ins w:id="1079" w:author="apple" w:date="2015-07-06T19:36:00Z">
        <w:r>
          <w:rPr>
            <w:rFonts w:ascii="楷体" w:eastAsia="楷体" w:hAnsi="楷体" w:hint="eastAsia"/>
            <w:sz w:val="28"/>
            <w:szCs w:val="28"/>
          </w:rPr>
          <w:t>。所以</w:t>
        </w:r>
      </w:ins>
      <w:r w:rsidR="000E1F6F" w:rsidRPr="00B1313C">
        <w:rPr>
          <w:rFonts w:ascii="楷体" w:eastAsia="楷体" w:hAnsi="楷体" w:hint="eastAsia"/>
          <w:sz w:val="28"/>
          <w:szCs w:val="28"/>
        </w:rPr>
        <w:t>无始以来，心造业熏染法界，“心如明镜般，纵现外境相”</w:t>
      </w:r>
      <w:del w:id="1080" w:author="apple" w:date="2015-07-06T19:36:00Z">
        <w:r w:rsidR="000E1F6F" w:rsidRPr="00B1313C" w:rsidDel="00885AD1">
          <w:rPr>
            <w:rFonts w:ascii="楷体" w:eastAsia="楷体" w:hAnsi="楷体" w:hint="eastAsia"/>
            <w:sz w:val="28"/>
            <w:szCs w:val="28"/>
          </w:rPr>
          <w:delText>虽然在我们心中</w:delText>
        </w:r>
      </w:del>
      <w:ins w:id="1081" w:author="apple" w:date="2015-07-06T19:36:00Z">
        <w:r>
          <w:rPr>
            <w:rFonts w:ascii="楷体" w:eastAsia="楷体" w:hAnsi="楷体" w:hint="eastAsia"/>
            <w:sz w:val="28"/>
            <w:szCs w:val="28"/>
          </w:rPr>
          <w:t>实际上</w:t>
        </w:r>
        <w:r w:rsidRPr="00B1313C">
          <w:rPr>
            <w:rFonts w:ascii="楷体" w:eastAsia="楷体" w:hAnsi="楷体" w:hint="eastAsia"/>
            <w:sz w:val="28"/>
            <w:szCs w:val="28"/>
          </w:rPr>
          <w:t>在我们心中</w:t>
        </w:r>
      </w:ins>
      <w:r w:rsidR="000E1F6F" w:rsidRPr="00B1313C">
        <w:rPr>
          <w:rFonts w:ascii="楷体" w:eastAsia="楷体" w:hAnsi="楷体" w:hint="eastAsia"/>
          <w:sz w:val="28"/>
          <w:szCs w:val="28"/>
        </w:rPr>
        <w:t>，</w:t>
      </w:r>
      <w:ins w:id="1082" w:author="apple" w:date="2015-07-06T19:36:00Z">
        <w:r>
          <w:rPr>
            <w:rFonts w:ascii="楷体" w:eastAsia="楷体" w:hAnsi="楷体" w:hint="eastAsia"/>
            <w:sz w:val="28"/>
            <w:szCs w:val="28"/>
          </w:rPr>
          <w:t>虽然</w:t>
        </w:r>
      </w:ins>
      <w:r w:rsidR="000E1F6F" w:rsidRPr="00B1313C">
        <w:rPr>
          <w:rFonts w:ascii="楷体" w:eastAsia="楷体" w:hAnsi="楷体" w:hint="eastAsia"/>
          <w:sz w:val="28"/>
          <w:szCs w:val="28"/>
        </w:rPr>
        <w:t>犹如</w:t>
      </w:r>
      <w:ins w:id="1083" w:author="apple" w:date="2015-07-06T19:36:00Z">
        <w:r>
          <w:rPr>
            <w:rFonts w:ascii="楷体" w:eastAsia="楷体" w:hAnsi="楷体" w:hint="eastAsia"/>
            <w:sz w:val="28"/>
            <w:szCs w:val="28"/>
          </w:rPr>
          <w:t>镜中显现影像一样，显现很多很多外境。</w:t>
        </w:r>
      </w:ins>
      <w:ins w:id="1084" w:author="apple" w:date="2015-07-06T19:37:00Z">
        <w:r>
          <w:rPr>
            <w:rFonts w:ascii="楷体" w:eastAsia="楷体" w:hAnsi="楷体" w:hint="eastAsia"/>
            <w:sz w:val="28"/>
            <w:szCs w:val="28"/>
          </w:rPr>
          <w:t>就说这个镜子啊，</w:t>
        </w:r>
      </w:ins>
      <w:ins w:id="1085" w:author="apple" w:date="2015-07-06T19:38:00Z">
        <w:r>
          <w:rPr>
            <w:rFonts w:ascii="楷体" w:eastAsia="楷体" w:hAnsi="楷体" w:hint="eastAsia"/>
            <w:sz w:val="28"/>
            <w:szCs w:val="28"/>
          </w:rPr>
          <w:t>镜子</w:t>
        </w:r>
      </w:ins>
      <w:r w:rsidR="000E1F6F" w:rsidRPr="00B1313C">
        <w:rPr>
          <w:rFonts w:ascii="楷体" w:eastAsia="楷体" w:hAnsi="楷体" w:hint="eastAsia"/>
          <w:sz w:val="28"/>
          <w:szCs w:val="28"/>
        </w:rPr>
        <w:t>在</w:t>
      </w:r>
      <w:ins w:id="1086" w:author="apple" w:date="2015-07-06T19:38:00Z">
        <w:r>
          <w:rPr>
            <w:rFonts w:ascii="楷体" w:eastAsia="楷体" w:hAnsi="楷体" w:hint="eastAsia"/>
            <w:sz w:val="28"/>
            <w:szCs w:val="28"/>
          </w:rPr>
          <w:t>这个</w:t>
        </w:r>
      </w:ins>
      <w:del w:id="1087" w:author="apple" w:date="2015-07-06T19:37:00Z">
        <w:r w:rsidR="000E1F6F" w:rsidRPr="00B1313C" w:rsidDel="00885AD1">
          <w:rPr>
            <w:rFonts w:ascii="楷体" w:eastAsia="楷体" w:hAnsi="楷体" w:hint="eastAsia"/>
            <w:sz w:val="28"/>
            <w:szCs w:val="28"/>
          </w:rPr>
          <w:delText>镜子的</w:delText>
        </w:r>
      </w:del>
      <w:r w:rsidR="000E1F6F" w:rsidRPr="00B1313C">
        <w:rPr>
          <w:rFonts w:ascii="楷体" w:eastAsia="楷体" w:hAnsi="楷体" w:hint="eastAsia"/>
          <w:sz w:val="28"/>
          <w:szCs w:val="28"/>
        </w:rPr>
        <w:t>境面</w:t>
      </w:r>
      <w:ins w:id="1088" w:author="apple" w:date="2015-07-06T19:37:00Z">
        <w:r>
          <w:rPr>
            <w:rFonts w:ascii="楷体" w:eastAsia="楷体" w:hAnsi="楷体" w:hint="eastAsia"/>
            <w:sz w:val="28"/>
            <w:szCs w:val="28"/>
          </w:rPr>
          <w:t>当</w:t>
        </w:r>
      </w:ins>
      <w:r w:rsidR="000E1F6F" w:rsidRPr="00B1313C">
        <w:rPr>
          <w:rFonts w:ascii="楷体" w:eastAsia="楷体" w:hAnsi="楷体" w:hint="eastAsia"/>
          <w:sz w:val="28"/>
          <w:szCs w:val="28"/>
        </w:rPr>
        <w:t>中，可以显现很多</w:t>
      </w:r>
      <w:ins w:id="1089" w:author="apple" w:date="2015-07-06T19:37:00Z">
        <w:r>
          <w:rPr>
            <w:rFonts w:ascii="楷体" w:eastAsia="楷体" w:hAnsi="楷体" w:hint="eastAsia"/>
            <w:sz w:val="28"/>
            <w:szCs w:val="28"/>
          </w:rPr>
          <w:t>这样的影像。那么</w:t>
        </w:r>
      </w:ins>
      <w:ins w:id="1090" w:author="apple" w:date="2015-07-06T19:38:00Z">
        <w:r>
          <w:rPr>
            <w:rFonts w:ascii="楷体" w:eastAsia="楷体" w:hAnsi="楷体" w:hint="eastAsia"/>
            <w:sz w:val="28"/>
            <w:szCs w:val="28"/>
          </w:rPr>
          <w:t>“</w:t>
        </w:r>
        <w:r w:rsidRPr="00B1313C">
          <w:rPr>
            <w:rFonts w:ascii="楷体" w:eastAsia="楷体" w:hAnsi="楷体" w:hint="eastAsia"/>
            <w:sz w:val="28"/>
            <w:szCs w:val="28"/>
          </w:rPr>
          <w:t>纵现外境相</w:t>
        </w:r>
        <w:r>
          <w:rPr>
            <w:rFonts w:ascii="楷体" w:eastAsia="楷体" w:hAnsi="楷体" w:hint="eastAsia"/>
            <w:sz w:val="28"/>
            <w:szCs w:val="28"/>
          </w:rPr>
          <w:t>”，就说很多</w:t>
        </w:r>
      </w:ins>
      <w:del w:id="1091" w:author="apple" w:date="2015-07-06T19:38:00Z">
        <w:r w:rsidR="000E1F6F" w:rsidRPr="00B1313C" w:rsidDel="00885AD1">
          <w:rPr>
            <w:rFonts w:ascii="楷体" w:eastAsia="楷体" w:hAnsi="楷体" w:hint="eastAsia"/>
            <w:sz w:val="28"/>
            <w:szCs w:val="28"/>
          </w:rPr>
          <w:delText>如</w:delText>
        </w:r>
      </w:del>
      <w:r w:rsidR="000E1F6F" w:rsidRPr="00B1313C">
        <w:rPr>
          <w:rFonts w:ascii="楷体" w:eastAsia="楷体" w:hAnsi="楷体" w:hint="eastAsia"/>
          <w:sz w:val="28"/>
          <w:szCs w:val="28"/>
        </w:rPr>
        <w:t>山河大</w:t>
      </w:r>
      <w:ins w:id="1092" w:author="apple" w:date="2015-07-06T19:38:00Z">
        <w:r>
          <w:rPr>
            <w:rFonts w:ascii="楷体" w:eastAsia="楷体" w:hAnsi="楷体" w:hint="eastAsia"/>
            <w:sz w:val="28"/>
            <w:szCs w:val="28"/>
          </w:rPr>
          <w:t>地</w:t>
        </w:r>
      </w:ins>
      <w:del w:id="1093" w:author="apple" w:date="2015-07-06T19:38:00Z">
        <w:r w:rsidR="000E1F6F" w:rsidRPr="00B1313C" w:rsidDel="00885AD1">
          <w:rPr>
            <w:rFonts w:ascii="楷体" w:eastAsia="楷体" w:hAnsi="楷体" w:hint="eastAsia"/>
            <w:sz w:val="28"/>
            <w:szCs w:val="28"/>
          </w:rPr>
          <w:delText>地</w:delText>
        </w:r>
      </w:del>
      <w:ins w:id="1094" w:author="apple" w:date="2015-07-06T19:38:00Z">
        <w:r>
          <w:rPr>
            <w:rFonts w:ascii="楷体" w:eastAsia="楷体" w:hAnsi="楷体" w:hint="eastAsia"/>
            <w:sz w:val="28"/>
            <w:szCs w:val="28"/>
          </w:rPr>
          <w:t>可以在镜子当中显现。</w:t>
        </w:r>
      </w:ins>
      <w:del w:id="1095" w:author="apple" w:date="2015-07-06T19:38:00Z">
        <w:r w:rsidR="000E1F6F" w:rsidRPr="00B1313C" w:rsidDel="00885AD1">
          <w:rPr>
            <w:rFonts w:ascii="楷体" w:eastAsia="楷体" w:hAnsi="楷体" w:hint="eastAsia"/>
            <w:sz w:val="28"/>
            <w:szCs w:val="28"/>
          </w:rPr>
          <w:delText>这样的影像一样，显现很多的外境，</w:delText>
        </w:r>
      </w:del>
      <w:r w:rsidR="000E1F6F" w:rsidRPr="00B1313C">
        <w:rPr>
          <w:rFonts w:ascii="楷体" w:eastAsia="楷体" w:hAnsi="楷体" w:hint="eastAsia"/>
          <w:sz w:val="28"/>
          <w:szCs w:val="28"/>
        </w:rPr>
        <w:t>但是在显现的时候我们</w:t>
      </w:r>
      <w:ins w:id="1096" w:author="apple" w:date="2015-07-06T19:38:00Z">
        <w:r>
          <w:rPr>
            <w:rFonts w:ascii="楷体" w:eastAsia="楷体" w:hAnsi="楷体" w:hint="eastAsia"/>
            <w:sz w:val="28"/>
            <w:szCs w:val="28"/>
          </w:rPr>
          <w:t>就</w:t>
        </w:r>
      </w:ins>
      <w:r w:rsidR="000E1F6F" w:rsidRPr="00B1313C">
        <w:rPr>
          <w:rFonts w:ascii="楷体" w:eastAsia="楷体" w:hAnsi="楷体" w:hint="eastAsia"/>
          <w:sz w:val="28"/>
          <w:szCs w:val="28"/>
        </w:rPr>
        <w:t>知道，</w:t>
      </w:r>
      <w:ins w:id="1097" w:author="apple" w:date="2015-07-06T19:38:00Z">
        <w:r>
          <w:rPr>
            <w:rFonts w:ascii="楷体" w:eastAsia="楷体" w:hAnsi="楷体" w:hint="eastAsia"/>
            <w:sz w:val="28"/>
            <w:szCs w:val="28"/>
          </w:rPr>
          <w:t>这个</w:t>
        </w:r>
      </w:ins>
      <w:r w:rsidR="000E1F6F" w:rsidRPr="00B1313C">
        <w:rPr>
          <w:rFonts w:ascii="楷体" w:eastAsia="楷体" w:hAnsi="楷体" w:hint="eastAsia"/>
          <w:sz w:val="28"/>
          <w:szCs w:val="28"/>
        </w:rPr>
        <w:t>外境在镜子中是</w:t>
      </w:r>
      <w:ins w:id="1098" w:author="apple" w:date="2015-07-06T19:39:00Z">
        <w:r>
          <w:rPr>
            <w:rFonts w:ascii="楷体" w:eastAsia="楷体" w:hAnsi="楷体" w:hint="eastAsia"/>
            <w:sz w:val="28"/>
            <w:szCs w:val="28"/>
          </w:rPr>
          <w:t>根本</w:t>
        </w:r>
      </w:ins>
      <w:r w:rsidR="000E1F6F" w:rsidRPr="00B1313C">
        <w:rPr>
          <w:rFonts w:ascii="楷体" w:eastAsia="楷体" w:hAnsi="楷体" w:hint="eastAsia"/>
          <w:sz w:val="28"/>
          <w:szCs w:val="28"/>
        </w:rPr>
        <w:t>不存在丝毫自性的，所以虽然我们心中也显现很多外境的影像，“如实见境无”，但</w:t>
      </w:r>
      <w:ins w:id="1099" w:author="apple" w:date="2015-07-06T19:39:00Z">
        <w:r>
          <w:rPr>
            <w:rFonts w:ascii="楷体" w:eastAsia="楷体" w:hAnsi="楷体" w:hint="eastAsia"/>
            <w:sz w:val="28"/>
            <w:szCs w:val="28"/>
          </w:rPr>
          <w:t>真的</w:t>
        </w:r>
      </w:ins>
      <w:del w:id="1100" w:author="apple" w:date="2015-07-06T19:39:00Z">
        <w:r w:rsidR="000E1F6F" w:rsidRPr="00B1313C" w:rsidDel="00885AD1">
          <w:rPr>
            <w:rFonts w:ascii="楷体" w:eastAsia="楷体" w:hAnsi="楷体" w:hint="eastAsia"/>
            <w:sz w:val="28"/>
            <w:szCs w:val="28"/>
          </w:rPr>
          <w:delText>正在</w:delText>
        </w:r>
      </w:del>
      <w:r w:rsidR="000E1F6F" w:rsidRPr="00B1313C">
        <w:rPr>
          <w:rFonts w:ascii="楷体" w:eastAsia="楷体" w:hAnsi="楷体" w:hint="eastAsia"/>
          <w:sz w:val="28"/>
          <w:szCs w:val="28"/>
        </w:rPr>
        <w:t>观察的时候，所谓的外境根本不存在，除了心识以外，</w:t>
      </w:r>
      <w:del w:id="1101" w:author="apple" w:date="2015-07-06T19:39:00Z">
        <w:r w:rsidR="000E1F6F" w:rsidRPr="00B1313C" w:rsidDel="00885AD1">
          <w:rPr>
            <w:rFonts w:ascii="楷体" w:eastAsia="楷体" w:hAnsi="楷体" w:hint="eastAsia"/>
            <w:sz w:val="28"/>
            <w:szCs w:val="28"/>
          </w:rPr>
          <w:delText>根本</w:delText>
        </w:r>
      </w:del>
      <w:r w:rsidR="000E1F6F" w:rsidRPr="00B1313C">
        <w:rPr>
          <w:rFonts w:ascii="楷体" w:eastAsia="楷体" w:hAnsi="楷体" w:hint="eastAsia"/>
          <w:sz w:val="28"/>
          <w:szCs w:val="28"/>
        </w:rPr>
        <w:t>没有一个</w:t>
      </w:r>
      <w:ins w:id="1102" w:author="apple" w:date="2015-07-06T19:39:00Z">
        <w:r>
          <w:rPr>
            <w:rFonts w:ascii="楷体" w:eastAsia="楷体" w:hAnsi="楷体" w:hint="eastAsia"/>
            <w:sz w:val="28"/>
            <w:szCs w:val="28"/>
          </w:rPr>
          <w:t>所谓</w:t>
        </w:r>
      </w:ins>
      <w:r w:rsidR="000E1F6F" w:rsidRPr="00B1313C">
        <w:rPr>
          <w:rFonts w:ascii="楷体" w:eastAsia="楷体" w:hAnsi="楷体" w:hint="eastAsia"/>
          <w:sz w:val="28"/>
          <w:szCs w:val="28"/>
        </w:rPr>
        <w:t>实在的外境。这个偈颂说明了</w:t>
      </w:r>
      <w:r w:rsidR="000E1F6F" w:rsidRPr="00B1313C">
        <w:rPr>
          <w:rFonts w:ascii="楷体" w:eastAsia="楷体" w:hAnsi="楷体" w:hint="eastAsia"/>
          <w:sz w:val="28"/>
          <w:szCs w:val="28"/>
        </w:rPr>
        <w:lastRenderedPageBreak/>
        <w:t>外境是不存在的，唯识存在，即只有心识存在的道理。</w:t>
      </w:r>
    </w:p>
    <w:p w:rsidR="000E1F6F" w:rsidRPr="00885AD1" w:rsidRDefault="00FA3589" w:rsidP="00B1313C">
      <w:pPr>
        <w:spacing w:line="360" w:lineRule="auto"/>
        <w:ind w:firstLine="570"/>
        <w:rPr>
          <w:rFonts w:ascii="楷体" w:eastAsia="楷体" w:hAnsi="楷体"/>
          <w:b/>
          <w:sz w:val="28"/>
          <w:szCs w:val="28"/>
          <w:rPrChange w:id="1103" w:author="apple" w:date="2015-07-06T19:39:00Z">
            <w:rPr>
              <w:rFonts w:ascii="楷体" w:eastAsia="楷体" w:hAnsi="楷体"/>
              <w:sz w:val="28"/>
              <w:szCs w:val="28"/>
            </w:rPr>
          </w:rPrChange>
        </w:rPr>
      </w:pPr>
      <w:r w:rsidRPr="00FA3589">
        <w:rPr>
          <w:rFonts w:ascii="楷体" w:eastAsia="楷体" w:hAnsi="楷体" w:hint="eastAsia"/>
          <w:b/>
          <w:sz w:val="28"/>
          <w:szCs w:val="28"/>
          <w:rPrChange w:id="1104" w:author="apple" w:date="2015-07-06T19:39:00Z">
            <w:rPr>
              <w:rFonts w:ascii="楷体" w:eastAsia="楷体" w:hAnsi="楷体" w:hint="eastAsia"/>
              <w:sz w:val="28"/>
              <w:szCs w:val="28"/>
            </w:rPr>
          </w:rPrChange>
        </w:rPr>
        <w:t>【又云：“余说数取趣，相续蕴缘尘，自性自在作，我说唯是心。”】</w:t>
      </w:r>
    </w:p>
    <w:p w:rsidR="00C56BE6" w:rsidRPr="00B1313C" w:rsidDel="00885AD1" w:rsidRDefault="000E1F6F" w:rsidP="00B1313C">
      <w:pPr>
        <w:spacing w:line="360" w:lineRule="auto"/>
        <w:ind w:firstLine="570"/>
        <w:rPr>
          <w:del w:id="1105" w:author="apple" w:date="2015-07-06T19:40:00Z"/>
          <w:rFonts w:ascii="楷体" w:eastAsia="楷体" w:hAnsi="楷体"/>
          <w:sz w:val="28"/>
          <w:szCs w:val="28"/>
        </w:rPr>
      </w:pPr>
      <w:r w:rsidRPr="00B1313C">
        <w:rPr>
          <w:rFonts w:ascii="楷体" w:eastAsia="楷体" w:hAnsi="楷体" w:hint="eastAsia"/>
          <w:sz w:val="28"/>
          <w:szCs w:val="28"/>
        </w:rPr>
        <w:t>“余说”</w:t>
      </w:r>
      <w:ins w:id="1106" w:author="apple" w:date="2015-07-06T19:39:00Z">
        <w:r w:rsidR="00885AD1">
          <w:rPr>
            <w:rFonts w:ascii="楷体" w:eastAsia="楷体" w:hAnsi="楷体" w:hint="eastAsia"/>
            <w:sz w:val="28"/>
            <w:szCs w:val="28"/>
          </w:rPr>
          <w:t>就是讲</w:t>
        </w:r>
      </w:ins>
      <w:del w:id="1107" w:author="apple" w:date="2015-07-06T19:39:00Z">
        <w:r w:rsidRPr="00B1313C" w:rsidDel="00885AD1">
          <w:rPr>
            <w:rFonts w:ascii="楷体" w:eastAsia="楷体" w:hAnsi="楷体" w:hint="eastAsia"/>
            <w:sz w:val="28"/>
            <w:szCs w:val="28"/>
          </w:rPr>
          <w:delText>指</w:delText>
        </w:r>
      </w:del>
      <w:r w:rsidRPr="00B1313C">
        <w:rPr>
          <w:rFonts w:ascii="楷体" w:eastAsia="楷体" w:hAnsi="楷体" w:hint="eastAsia"/>
          <w:sz w:val="28"/>
          <w:szCs w:val="28"/>
        </w:rPr>
        <w:t>其他</w:t>
      </w:r>
      <w:ins w:id="1108" w:author="apple" w:date="2015-07-06T19:40:00Z">
        <w:r w:rsidR="00885AD1">
          <w:rPr>
            <w:rFonts w:ascii="楷体" w:eastAsia="楷体" w:hAnsi="楷体" w:hint="eastAsia"/>
            <w:sz w:val="28"/>
            <w:szCs w:val="28"/>
          </w:rPr>
          <w:t>有些</w:t>
        </w:r>
      </w:ins>
      <w:r w:rsidRPr="00B1313C">
        <w:rPr>
          <w:rFonts w:ascii="楷体" w:eastAsia="楷体" w:hAnsi="楷体" w:hint="eastAsia"/>
          <w:sz w:val="28"/>
          <w:szCs w:val="28"/>
        </w:rPr>
        <w:t>内外的宗派，除了唯心所造的这个作者之外，其他有些宗派说。</w:t>
      </w:r>
      <w:ins w:id="1109" w:author="apple" w:date="2015-07-06T19:39:00Z">
        <w:r w:rsidR="00885AD1" w:rsidRPr="00885AD1">
          <w:rPr>
            <w:rFonts w:ascii="楷体" w:eastAsia="楷体" w:hAnsi="楷体" w:hint="eastAsia"/>
            <w:b/>
            <w:sz w:val="28"/>
            <w:szCs w:val="28"/>
          </w:rPr>
          <w:t>余说数取趣，相续蕴缘尘，</w:t>
        </w:r>
      </w:ins>
      <w:r w:rsidRPr="00B1313C">
        <w:rPr>
          <w:rFonts w:ascii="楷体" w:eastAsia="楷体" w:hAnsi="楷体" w:hint="eastAsia"/>
          <w:sz w:val="28"/>
          <w:szCs w:val="28"/>
        </w:rPr>
        <w:t>自性自在作“的这个“作”</w:t>
      </w:r>
      <w:ins w:id="1110" w:author="apple" w:date="2015-07-06T19:40:00Z">
        <w:r w:rsidR="00885AD1">
          <w:rPr>
            <w:rFonts w:ascii="楷体" w:eastAsia="楷体" w:hAnsi="楷体" w:hint="eastAsia"/>
            <w:sz w:val="28"/>
            <w:szCs w:val="28"/>
          </w:rPr>
          <w:t>字，或者是说</w:t>
        </w:r>
      </w:ins>
      <w:del w:id="1111" w:author="apple" w:date="2015-07-06T19:40:00Z">
        <w:r w:rsidRPr="00B1313C" w:rsidDel="00885AD1">
          <w:rPr>
            <w:rFonts w:ascii="楷体" w:eastAsia="楷体" w:hAnsi="楷体" w:hint="eastAsia"/>
            <w:sz w:val="28"/>
            <w:szCs w:val="28"/>
          </w:rPr>
          <w:delText>之作者的意思……</w:delText>
        </w:r>
      </w:del>
    </w:p>
    <w:p w:rsidR="00000000" w:rsidRDefault="00885AD1">
      <w:pPr>
        <w:spacing w:line="360" w:lineRule="auto"/>
        <w:ind w:firstLine="570"/>
        <w:rPr>
          <w:del w:id="1112" w:author="apple" w:date="2015-07-06T19:40:00Z"/>
          <w:rFonts w:ascii="楷体" w:eastAsia="楷体" w:hAnsi="楷体"/>
          <w:sz w:val="28"/>
          <w:szCs w:val="28"/>
        </w:rPr>
      </w:pPr>
      <w:ins w:id="1113" w:author="apple" w:date="2015-07-06T19:40:00Z">
        <w:r w:rsidRPr="00B1313C" w:rsidDel="00885AD1">
          <w:rPr>
            <w:rFonts w:ascii="楷体" w:eastAsia="楷体" w:hAnsi="楷体" w:hint="eastAsia"/>
            <w:sz w:val="28"/>
            <w:szCs w:val="28"/>
          </w:rPr>
          <w:t xml:space="preserve"> </w:t>
        </w:r>
      </w:ins>
      <w:del w:id="1114" w:author="apple" w:date="2015-07-06T19:40:00Z">
        <w:r w:rsidR="00365653" w:rsidRPr="00B1313C" w:rsidDel="00885AD1">
          <w:rPr>
            <w:rFonts w:ascii="楷体" w:eastAsia="楷体" w:hAnsi="楷体" w:hint="eastAsia"/>
            <w:sz w:val="28"/>
            <w:szCs w:val="28"/>
          </w:rPr>
          <w:delText>《中观庄严论》第12课讲记50分--62分金刚</w:delText>
        </w:r>
      </w:del>
    </w:p>
    <w:p w:rsidR="00885AD1" w:rsidRDefault="00365653" w:rsidP="00885AD1">
      <w:pPr>
        <w:spacing w:line="360" w:lineRule="auto"/>
        <w:ind w:firstLine="570"/>
        <w:rPr>
          <w:ins w:id="1115" w:author="apple" w:date="2015-07-06T19:41:00Z"/>
          <w:rFonts w:ascii="楷体" w:eastAsia="楷体" w:hAnsi="楷体"/>
          <w:sz w:val="28"/>
          <w:szCs w:val="28"/>
        </w:rPr>
      </w:pPr>
      <w:r w:rsidRPr="00B1313C">
        <w:rPr>
          <w:rFonts w:ascii="楷体" w:eastAsia="楷体" w:hAnsi="楷体" w:hint="eastAsia"/>
          <w:sz w:val="28"/>
          <w:szCs w:val="28"/>
        </w:rPr>
        <w:t>“作”</w:t>
      </w:r>
      <w:ins w:id="1116" w:author="apple" w:date="2015-07-06T19:40:00Z">
        <w:r w:rsidR="00885AD1">
          <w:rPr>
            <w:rFonts w:ascii="楷体" w:eastAsia="楷体" w:hAnsi="楷体" w:hint="eastAsia"/>
            <w:sz w:val="28"/>
            <w:szCs w:val="28"/>
          </w:rPr>
          <w:t>字就是</w:t>
        </w:r>
      </w:ins>
      <w:del w:id="1117" w:author="apple" w:date="2015-07-06T19:40:00Z">
        <w:r w:rsidRPr="00B1313C" w:rsidDel="00885AD1">
          <w:rPr>
            <w:rFonts w:ascii="楷体" w:eastAsia="楷体" w:hAnsi="楷体" w:hint="eastAsia"/>
            <w:sz w:val="28"/>
            <w:szCs w:val="28"/>
          </w:rPr>
          <w:delText>呢</w:delText>
        </w:r>
      </w:del>
      <w:r w:rsidRPr="00B1313C">
        <w:rPr>
          <w:rFonts w:ascii="楷体" w:eastAsia="楷体" w:hAnsi="楷体" w:hint="eastAsia"/>
          <w:sz w:val="28"/>
          <w:szCs w:val="28"/>
        </w:rPr>
        <w:t>作者的意思</w:t>
      </w:r>
      <w:ins w:id="1118" w:author="apple" w:date="2015-07-06T19:40:00Z">
        <w:r w:rsidR="00885AD1">
          <w:rPr>
            <w:rFonts w:ascii="楷体" w:eastAsia="楷体" w:hAnsi="楷体" w:hint="eastAsia"/>
            <w:sz w:val="28"/>
            <w:szCs w:val="28"/>
          </w:rPr>
          <w:t>。</w:t>
        </w:r>
      </w:ins>
    </w:p>
    <w:p w:rsidR="00814E7D" w:rsidRDefault="00365653" w:rsidP="00814E7D">
      <w:pPr>
        <w:spacing w:line="360" w:lineRule="auto"/>
        <w:ind w:firstLine="570"/>
        <w:rPr>
          <w:ins w:id="1119" w:author="apple" w:date="2015-07-06T19:43:00Z"/>
          <w:rFonts w:ascii="楷体" w:eastAsia="楷体" w:hAnsi="楷体"/>
          <w:sz w:val="28"/>
          <w:szCs w:val="28"/>
        </w:rPr>
      </w:pPr>
      <w:del w:id="1120" w:author="apple" w:date="2015-07-06T19:40:00Z">
        <w:r w:rsidRPr="00B1313C" w:rsidDel="00885AD1">
          <w:rPr>
            <w:rFonts w:ascii="楷体" w:eastAsia="楷体" w:hAnsi="楷体" w:hint="eastAsia"/>
            <w:sz w:val="28"/>
            <w:szCs w:val="28"/>
          </w:rPr>
          <w:delText>，</w:delText>
        </w:r>
      </w:del>
      <w:r w:rsidRPr="00B1313C">
        <w:rPr>
          <w:rFonts w:ascii="楷体" w:eastAsia="楷体" w:hAnsi="楷体" w:hint="eastAsia"/>
          <w:sz w:val="28"/>
          <w:szCs w:val="28"/>
        </w:rPr>
        <w:t>那么其他说这些是作者，我说唯是心，佛说呢，佛陀在《楞严经》当中讲，我说呢这都不是作者，唯有心才是万法的作者</w:t>
      </w:r>
      <w:ins w:id="1121" w:author="apple" w:date="2015-07-06T19:41:00Z">
        <w:r w:rsidR="00885AD1">
          <w:rPr>
            <w:rFonts w:ascii="楷体" w:eastAsia="楷体" w:hAnsi="楷体" w:hint="eastAsia"/>
            <w:sz w:val="28"/>
            <w:szCs w:val="28"/>
          </w:rPr>
          <w:t>。</w:t>
        </w:r>
      </w:ins>
      <w:del w:id="1122" w:author="apple" w:date="2015-07-06T19:41:00Z">
        <w:r w:rsidRPr="00B1313C" w:rsidDel="00885AD1">
          <w:rPr>
            <w:rFonts w:ascii="楷体" w:eastAsia="楷体" w:hAnsi="楷体" w:hint="eastAsia"/>
            <w:sz w:val="28"/>
            <w:szCs w:val="28"/>
          </w:rPr>
          <w:delText>，</w:delText>
        </w:r>
      </w:del>
      <w:r w:rsidRPr="00B1313C">
        <w:rPr>
          <w:rFonts w:ascii="楷体" w:eastAsia="楷体" w:hAnsi="楷体" w:hint="eastAsia"/>
          <w:sz w:val="28"/>
          <w:szCs w:val="28"/>
        </w:rPr>
        <w:t>那么这些所谓的数取趣，一方面有些宗派他认为这个数取趣</w:t>
      </w:r>
      <w:ins w:id="1123" w:author="apple" w:date="2015-07-06T19:41:00Z">
        <w:r w:rsidR="00885AD1">
          <w:rPr>
            <w:rFonts w:ascii="楷体" w:eastAsia="楷体" w:hAnsi="楷体" w:hint="eastAsia"/>
            <w:sz w:val="28"/>
            <w:szCs w:val="28"/>
          </w:rPr>
          <w:t>就是</w:t>
        </w:r>
      </w:ins>
      <w:r w:rsidRPr="00B1313C">
        <w:rPr>
          <w:rFonts w:ascii="楷体" w:eastAsia="楷体" w:hAnsi="楷体" w:hint="eastAsia"/>
          <w:sz w:val="28"/>
          <w:szCs w:val="28"/>
        </w:rPr>
        <w:t>是人我，这个我呢就说一切万法的作者，这个他认为我是一切万法的作者，有这样安立的，相续呢就是有一些宗派他认为相续是作者，有一个实有的法叫相续，那相续就是一切万法的作者</w:t>
      </w:r>
      <w:ins w:id="1124" w:author="apple" w:date="2015-07-06T19:41:00Z">
        <w:r w:rsidR="00814E7D">
          <w:rPr>
            <w:rFonts w:ascii="楷体" w:eastAsia="楷体" w:hAnsi="楷体" w:hint="eastAsia"/>
            <w:sz w:val="28"/>
            <w:szCs w:val="28"/>
          </w:rPr>
          <w:t>。</w:t>
        </w:r>
      </w:ins>
      <w:del w:id="1125" w:author="apple" w:date="2015-07-06T19:41:00Z">
        <w:r w:rsidRPr="00B1313C" w:rsidDel="00814E7D">
          <w:rPr>
            <w:rFonts w:ascii="楷体" w:eastAsia="楷体" w:hAnsi="楷体" w:hint="eastAsia"/>
            <w:sz w:val="28"/>
            <w:szCs w:val="28"/>
          </w:rPr>
          <w:delText>，</w:delText>
        </w:r>
      </w:del>
      <w:r w:rsidRPr="00B1313C">
        <w:rPr>
          <w:rFonts w:ascii="楷体" w:eastAsia="楷体" w:hAnsi="楷体" w:hint="eastAsia"/>
          <w:sz w:val="28"/>
          <w:szCs w:val="28"/>
        </w:rPr>
        <w:t>这个方面就讲相续</w:t>
      </w:r>
      <w:ins w:id="1126" w:author="apple" w:date="2015-07-06T19:41:00Z">
        <w:r w:rsidR="00814E7D">
          <w:rPr>
            <w:rFonts w:ascii="楷体" w:eastAsia="楷体" w:hAnsi="楷体" w:hint="eastAsia"/>
            <w:sz w:val="28"/>
            <w:szCs w:val="28"/>
          </w:rPr>
          <w:t>为</w:t>
        </w:r>
      </w:ins>
      <w:del w:id="1127" w:author="apple" w:date="2015-07-06T19:41:00Z">
        <w:r w:rsidRPr="00B1313C" w:rsidDel="00814E7D">
          <w:rPr>
            <w:rFonts w:ascii="楷体" w:eastAsia="楷体" w:hAnsi="楷体" w:hint="eastAsia"/>
            <w:sz w:val="28"/>
            <w:szCs w:val="28"/>
          </w:rPr>
          <w:delText>是</w:delText>
        </w:r>
      </w:del>
      <w:r w:rsidRPr="00B1313C">
        <w:rPr>
          <w:rFonts w:ascii="楷体" w:eastAsia="楷体" w:hAnsi="楷体" w:hint="eastAsia"/>
          <w:sz w:val="28"/>
          <w:szCs w:val="28"/>
        </w:rPr>
        <w:t>作者</w:t>
      </w:r>
      <w:ins w:id="1128" w:author="apple" w:date="2015-07-06T19:41:00Z">
        <w:r w:rsidR="00814E7D">
          <w:rPr>
            <w:rFonts w:ascii="楷体" w:eastAsia="楷体" w:hAnsi="楷体" w:hint="eastAsia"/>
            <w:sz w:val="28"/>
            <w:szCs w:val="28"/>
          </w:rPr>
          <w:t>。</w:t>
        </w:r>
      </w:ins>
      <w:del w:id="1129" w:author="apple" w:date="2015-07-06T19:41:00Z">
        <w:r w:rsidRPr="00B1313C" w:rsidDel="00814E7D">
          <w:rPr>
            <w:rFonts w:ascii="楷体" w:eastAsia="楷体" w:hAnsi="楷体" w:hint="eastAsia"/>
            <w:sz w:val="28"/>
            <w:szCs w:val="28"/>
          </w:rPr>
          <w:delText>，</w:delText>
        </w:r>
      </w:del>
      <w:r w:rsidRPr="00B1313C">
        <w:rPr>
          <w:rFonts w:ascii="楷体" w:eastAsia="楷体" w:hAnsi="楷体" w:hint="eastAsia"/>
          <w:sz w:val="28"/>
          <w:szCs w:val="28"/>
        </w:rPr>
        <w:t>“蕴”就是蕴为作者，有些人认为这个五蕴就是一切万法的作者，这个方面以蕴为作者的</w:t>
      </w:r>
      <w:ins w:id="1130" w:author="apple" w:date="2015-07-06T19:41:00Z">
        <w:r w:rsidR="00814E7D">
          <w:rPr>
            <w:rFonts w:ascii="楷体" w:eastAsia="楷体" w:hAnsi="楷体" w:hint="eastAsia"/>
            <w:sz w:val="28"/>
            <w:szCs w:val="28"/>
          </w:rPr>
          <w:t>。</w:t>
        </w:r>
      </w:ins>
      <w:del w:id="1131" w:author="apple" w:date="2015-07-06T19:41:00Z">
        <w:r w:rsidRPr="00B1313C" w:rsidDel="00814E7D">
          <w:rPr>
            <w:rFonts w:ascii="楷体" w:eastAsia="楷体" w:hAnsi="楷体" w:hint="eastAsia"/>
            <w:sz w:val="28"/>
            <w:szCs w:val="28"/>
          </w:rPr>
          <w:delText>，</w:delText>
        </w:r>
      </w:del>
      <w:r w:rsidRPr="00B1313C">
        <w:rPr>
          <w:rFonts w:ascii="楷体" w:eastAsia="楷体" w:hAnsi="楷体" w:hint="eastAsia"/>
          <w:sz w:val="28"/>
          <w:szCs w:val="28"/>
        </w:rPr>
        <w:t>还有一种就是后面的“缘”，有些人认为缘是作者，因缘是作者，啊有种实有的法叫因缘，那么这个因缘是作者</w:t>
      </w:r>
      <w:ins w:id="1132" w:author="apple" w:date="2015-07-06T19:41:00Z">
        <w:r w:rsidR="00814E7D">
          <w:rPr>
            <w:rFonts w:ascii="楷体" w:eastAsia="楷体" w:hAnsi="楷体" w:hint="eastAsia"/>
            <w:sz w:val="28"/>
            <w:szCs w:val="28"/>
          </w:rPr>
          <w:t>。</w:t>
        </w:r>
      </w:ins>
      <w:del w:id="1133" w:author="apple" w:date="2015-07-06T19:41:00Z">
        <w:r w:rsidRPr="00B1313C" w:rsidDel="00814E7D">
          <w:rPr>
            <w:rFonts w:ascii="楷体" w:eastAsia="楷体" w:hAnsi="楷体" w:hint="eastAsia"/>
            <w:sz w:val="28"/>
            <w:szCs w:val="28"/>
          </w:rPr>
          <w:delText>，</w:delText>
        </w:r>
      </w:del>
      <w:r w:rsidRPr="00B1313C">
        <w:rPr>
          <w:rFonts w:ascii="楷体" w:eastAsia="楷体" w:hAnsi="楷体" w:hint="eastAsia"/>
          <w:sz w:val="28"/>
          <w:szCs w:val="28"/>
        </w:rPr>
        <w:t>像这样的话是以缘为作者的</w:t>
      </w:r>
      <w:ins w:id="1134" w:author="apple" w:date="2015-07-06T19:41:00Z">
        <w:r w:rsidR="00814E7D">
          <w:rPr>
            <w:rFonts w:ascii="楷体" w:eastAsia="楷体" w:hAnsi="楷体" w:hint="eastAsia"/>
            <w:sz w:val="28"/>
            <w:szCs w:val="28"/>
          </w:rPr>
          <w:t>。</w:t>
        </w:r>
      </w:ins>
      <w:del w:id="1135" w:author="apple" w:date="2015-07-06T19:41:00Z">
        <w:r w:rsidRPr="00B1313C" w:rsidDel="00814E7D">
          <w:rPr>
            <w:rFonts w:ascii="楷体" w:eastAsia="楷体" w:hAnsi="楷体" w:hint="eastAsia"/>
            <w:sz w:val="28"/>
            <w:szCs w:val="28"/>
          </w:rPr>
          <w:delText>，</w:delText>
        </w:r>
      </w:del>
      <w:r w:rsidRPr="00B1313C">
        <w:rPr>
          <w:rFonts w:ascii="楷体" w:eastAsia="楷体" w:hAnsi="楷体" w:hint="eastAsia"/>
          <w:sz w:val="28"/>
          <w:szCs w:val="28"/>
        </w:rPr>
        <w:t>还有就是讲“尘”微尘是作者，胜论外道认为微尘是作者，还有一种“自性”是作者，自性就讲数论外道的主物，这个自性啊，像这样的话三德平衡状是名为主物，这个叫做自性，自性显现万法，还有“自在”就讲大自在天，在智慧品当中就讲大自在天是作者，大自在天</w:t>
      </w:r>
      <w:ins w:id="1136" w:author="apple" w:date="2015-07-06T19:42:00Z">
        <w:r w:rsidR="00814E7D">
          <w:rPr>
            <w:rFonts w:ascii="楷体" w:eastAsia="楷体" w:hAnsi="楷体" w:hint="eastAsia"/>
            <w:sz w:val="28"/>
            <w:szCs w:val="28"/>
          </w:rPr>
          <w:t>他就</w:t>
        </w:r>
      </w:ins>
      <w:r w:rsidRPr="00B1313C">
        <w:rPr>
          <w:rFonts w:ascii="楷体" w:eastAsia="楷体" w:hAnsi="楷体" w:hint="eastAsia"/>
          <w:sz w:val="28"/>
          <w:szCs w:val="28"/>
        </w:rPr>
        <w:t>可以次第行的造一切万法，后面“作”就是作者的意思，余是说这些作者，我说唯是心，佛说这些都不是真正的作者，就我说呢真正的作者是自己的心</w:t>
      </w:r>
      <w:del w:id="1137" w:author="apple" w:date="2015-07-06T19:42:00Z">
        <w:r w:rsidRPr="00B1313C" w:rsidDel="00814E7D">
          <w:rPr>
            <w:rFonts w:ascii="楷体" w:eastAsia="楷体" w:hAnsi="楷体" w:hint="eastAsia"/>
            <w:sz w:val="28"/>
            <w:szCs w:val="28"/>
          </w:rPr>
          <w:delText>，</w:delText>
        </w:r>
      </w:del>
      <w:ins w:id="1138" w:author="apple" w:date="2015-07-06T19:42:00Z">
        <w:r w:rsidR="00814E7D">
          <w:rPr>
            <w:rFonts w:ascii="楷体" w:eastAsia="楷体" w:hAnsi="楷体" w:hint="eastAsia"/>
            <w:sz w:val="28"/>
            <w:szCs w:val="28"/>
          </w:rPr>
          <w:t>。</w:t>
        </w:r>
      </w:ins>
      <w:r w:rsidRPr="00B1313C">
        <w:rPr>
          <w:rFonts w:ascii="楷体" w:eastAsia="楷体" w:hAnsi="楷体" w:hint="eastAsia"/>
          <w:sz w:val="28"/>
          <w:szCs w:val="28"/>
        </w:rPr>
        <w:t>自己的心才是一切万法的作者</w:t>
      </w:r>
      <w:ins w:id="1139" w:author="apple" w:date="2015-07-06T19:42:00Z">
        <w:r w:rsidR="00814E7D">
          <w:rPr>
            <w:rFonts w:ascii="楷体" w:eastAsia="楷体" w:hAnsi="楷体" w:hint="eastAsia"/>
            <w:sz w:val="28"/>
            <w:szCs w:val="28"/>
          </w:rPr>
          <w:t>。</w:t>
        </w:r>
      </w:ins>
    </w:p>
    <w:p w:rsidR="00814E7D" w:rsidRDefault="00814E7D" w:rsidP="00814E7D">
      <w:pPr>
        <w:spacing w:line="360" w:lineRule="auto"/>
        <w:ind w:firstLine="570"/>
        <w:rPr>
          <w:ins w:id="1140" w:author="apple" w:date="2015-07-06T19:43:00Z"/>
          <w:rFonts w:ascii="楷体" w:eastAsia="楷体" w:hAnsi="楷体"/>
          <w:sz w:val="28"/>
          <w:szCs w:val="28"/>
        </w:rPr>
      </w:pPr>
      <w:ins w:id="1141" w:author="apple" w:date="2015-07-06T19:43:00Z">
        <w:r>
          <w:rPr>
            <w:rFonts w:ascii="楷体" w:eastAsia="楷体" w:hAnsi="楷体" w:hint="eastAsia"/>
            <w:sz w:val="28"/>
            <w:szCs w:val="28"/>
          </w:rPr>
          <w:lastRenderedPageBreak/>
          <w:t>【</w:t>
        </w:r>
        <w:r>
          <w:rPr>
            <w:rFonts w:ascii="华文楷体" w:eastAsia="华文楷体" w:hAnsi="华文楷体" w:hint="eastAsia"/>
            <w:color w:val="000000"/>
            <w:sz w:val="28"/>
            <w:szCs w:val="28"/>
          </w:rPr>
          <w:t>这一颂明确地指出了万物无有其余作者</w:t>
        </w:r>
        <w:r>
          <w:rPr>
            <w:rFonts w:hint="eastAsia"/>
            <w:color w:val="000000"/>
            <w:sz w:val="28"/>
            <w:szCs w:val="28"/>
          </w:rPr>
          <w:t>,</w:t>
        </w:r>
        <w:r>
          <w:rPr>
            <w:rFonts w:ascii="华文楷体" w:eastAsia="华文楷体" w:hAnsi="华文楷体" w:hint="eastAsia"/>
            <w:color w:val="000000"/>
            <w:sz w:val="28"/>
            <w:szCs w:val="28"/>
          </w:rPr>
          <w:t>唯一是心所造。</w:t>
        </w:r>
        <w:r>
          <w:rPr>
            <w:rFonts w:ascii="楷体" w:eastAsia="楷体" w:hAnsi="楷体" w:hint="eastAsia"/>
            <w:sz w:val="28"/>
            <w:szCs w:val="28"/>
          </w:rPr>
          <w:t>】</w:t>
        </w:r>
      </w:ins>
    </w:p>
    <w:p w:rsidR="00365653" w:rsidRPr="00B1313C" w:rsidRDefault="00365653" w:rsidP="00814E7D">
      <w:pPr>
        <w:spacing w:line="360" w:lineRule="auto"/>
        <w:ind w:firstLine="570"/>
        <w:rPr>
          <w:rFonts w:ascii="楷体" w:eastAsia="楷体" w:hAnsi="楷体"/>
          <w:sz w:val="28"/>
          <w:szCs w:val="28"/>
        </w:rPr>
      </w:pPr>
      <w:del w:id="1142" w:author="apple" w:date="2015-07-06T19:42:00Z">
        <w:r w:rsidRPr="00B1313C" w:rsidDel="00814E7D">
          <w:rPr>
            <w:rFonts w:ascii="楷体" w:eastAsia="楷体" w:hAnsi="楷体" w:hint="eastAsia"/>
            <w:sz w:val="28"/>
            <w:szCs w:val="28"/>
          </w:rPr>
          <w:delText>，</w:delText>
        </w:r>
      </w:del>
      <w:del w:id="1143" w:author="apple" w:date="2015-07-06T19:43:00Z">
        <w:r w:rsidRPr="00B1313C" w:rsidDel="00814E7D">
          <w:rPr>
            <w:rFonts w:ascii="楷体" w:eastAsia="楷体" w:hAnsi="楷体" w:hint="eastAsia"/>
            <w:sz w:val="28"/>
            <w:szCs w:val="28"/>
          </w:rPr>
          <w:delText>这一颂明确地指出了万物无有其余作者，唯一是心所造。</w:delText>
        </w:r>
      </w:del>
      <w:r w:rsidRPr="00B1313C">
        <w:rPr>
          <w:rFonts w:ascii="楷体" w:eastAsia="楷体" w:hAnsi="楷体" w:hint="eastAsia"/>
          <w:sz w:val="28"/>
          <w:szCs w:val="28"/>
        </w:rPr>
        <w:t>啊就这个颂词</w:t>
      </w:r>
      <w:del w:id="1144" w:author="apple" w:date="2015-07-06T19:44:00Z">
        <w:r w:rsidRPr="00B1313C" w:rsidDel="00814E7D">
          <w:rPr>
            <w:rFonts w:ascii="楷体" w:eastAsia="楷体" w:hAnsi="楷体" w:hint="eastAsia"/>
            <w:sz w:val="28"/>
            <w:szCs w:val="28"/>
          </w:rPr>
          <w:delText>当中</w:delText>
        </w:r>
      </w:del>
      <w:ins w:id="1145" w:author="apple" w:date="2015-07-06T19:44:00Z">
        <w:r w:rsidR="00814E7D">
          <w:rPr>
            <w:rFonts w:ascii="楷体" w:eastAsia="楷体" w:hAnsi="楷体" w:hint="eastAsia"/>
            <w:sz w:val="28"/>
            <w:szCs w:val="28"/>
          </w:rPr>
          <w:t>明确，</w:t>
        </w:r>
      </w:ins>
      <w:r w:rsidRPr="00B1313C">
        <w:rPr>
          <w:rFonts w:ascii="楷体" w:eastAsia="楷体" w:hAnsi="楷体" w:hint="eastAsia"/>
          <w:sz w:val="28"/>
          <w:szCs w:val="28"/>
        </w:rPr>
        <w:t>佛陀明确指出了：一切的万物实际上没有其他的作者的，唯一呢就是心作为作者。</w:t>
      </w:r>
    </w:p>
    <w:p w:rsidR="00000000" w:rsidRPr="00510D83" w:rsidRDefault="00365653">
      <w:pPr>
        <w:spacing w:line="360" w:lineRule="auto"/>
        <w:ind w:firstLine="570"/>
        <w:jc w:val="left"/>
        <w:rPr>
          <w:ins w:id="1146" w:author="apple" w:date="2015-07-06T19:45:00Z"/>
          <w:rFonts w:ascii="楷体" w:eastAsia="楷体" w:hAnsi="楷体"/>
          <w:b/>
          <w:sz w:val="28"/>
          <w:szCs w:val="28"/>
        </w:rPr>
        <w:pPrChange w:id="1147" w:author="apple" w:date="2015-07-06T19:44:00Z">
          <w:pPr>
            <w:spacing w:line="360" w:lineRule="auto"/>
            <w:ind w:firstLine="570"/>
          </w:pPr>
        </w:pPrChange>
      </w:pPr>
      <w:r w:rsidRPr="00B1313C">
        <w:rPr>
          <w:rFonts w:ascii="楷体" w:eastAsia="楷体" w:hAnsi="楷体" w:hint="eastAsia"/>
          <w:sz w:val="28"/>
          <w:szCs w:val="28"/>
        </w:rPr>
        <w:t xml:space="preserve"> </w:t>
      </w:r>
      <w:r w:rsidR="00FA3589" w:rsidRPr="00510D83">
        <w:rPr>
          <w:rFonts w:ascii="楷体" w:eastAsia="楷体" w:hAnsi="楷体"/>
          <w:b/>
          <w:sz w:val="28"/>
          <w:szCs w:val="28"/>
          <w:rPrChange w:id="1148" w:author="apple" w:date="2015-07-06T20:26:00Z">
            <w:rPr>
              <w:rFonts w:ascii="楷体" w:eastAsia="楷体" w:hAnsi="楷体"/>
              <w:sz w:val="28"/>
              <w:szCs w:val="28"/>
            </w:rPr>
          </w:rPrChange>
        </w:rPr>
        <w:t xml:space="preserve"> </w:t>
      </w:r>
      <w:ins w:id="1149" w:author="apple" w:date="2015-07-06T19:45:00Z">
        <w:r w:rsidR="00CB1F80" w:rsidRPr="00510D83">
          <w:rPr>
            <w:rFonts w:ascii="楷体" w:eastAsia="楷体" w:hAnsi="楷体" w:hint="eastAsia"/>
            <w:b/>
            <w:sz w:val="28"/>
            <w:szCs w:val="28"/>
          </w:rPr>
          <w:t>【</w:t>
        </w:r>
        <w:r w:rsidR="00FA3589" w:rsidRPr="00510D83">
          <w:rPr>
            <w:rFonts w:ascii="楷体" w:eastAsia="楷体" w:hAnsi="楷体" w:hint="eastAsia"/>
            <w:b/>
            <w:color w:val="000000"/>
            <w:sz w:val="28"/>
            <w:szCs w:val="28"/>
            <w:rPrChange w:id="1150" w:author="apple" w:date="2015-07-06T20:26:00Z">
              <w:rPr>
                <w:rFonts w:ascii="华文楷体" w:eastAsia="华文楷体" w:hAnsi="华文楷体" w:hint="eastAsia"/>
                <w:color w:val="000000"/>
                <w:sz w:val="28"/>
                <w:szCs w:val="28"/>
              </w:rPr>
            </w:rPrChange>
          </w:rPr>
          <w:t>按照后面的观点</w:t>
        </w:r>
        <w:r w:rsidR="00FA3589" w:rsidRPr="00510D83">
          <w:rPr>
            <w:rFonts w:ascii="楷体" w:eastAsia="楷体" w:hAnsi="楷体"/>
            <w:b/>
            <w:color w:val="000000"/>
            <w:sz w:val="28"/>
            <w:szCs w:val="28"/>
            <w:rPrChange w:id="1151" w:author="apple" w:date="2015-07-06T20:26:00Z">
              <w:rPr>
                <w:color w:val="000000"/>
                <w:sz w:val="28"/>
                <w:szCs w:val="28"/>
              </w:rPr>
            </w:rPrChange>
          </w:rPr>
          <w:t>,</w:t>
        </w:r>
        <w:r w:rsidR="00FA3589" w:rsidRPr="00510D83">
          <w:rPr>
            <w:rFonts w:ascii="楷体" w:eastAsia="楷体" w:hAnsi="楷体" w:hint="eastAsia"/>
            <w:b/>
            <w:color w:val="000000"/>
            <w:sz w:val="28"/>
            <w:szCs w:val="28"/>
            <w:rPrChange w:id="1152" w:author="apple" w:date="2015-07-06T20:26:00Z">
              <w:rPr>
                <w:rFonts w:ascii="华文楷体" w:eastAsia="华文楷体" w:hAnsi="华文楷体" w:hint="eastAsia"/>
                <w:color w:val="000000"/>
                <w:sz w:val="28"/>
                <w:szCs w:val="28"/>
              </w:rPr>
            </w:rPrChange>
          </w:rPr>
          <w:t>具有形形色色显现的这个无始无终的三有轮回并非是无因无缘自然产生的</w:t>
        </w:r>
        <w:r w:rsidR="00FA3589" w:rsidRPr="00510D83">
          <w:rPr>
            <w:rFonts w:ascii="楷体" w:eastAsia="楷体" w:hAnsi="楷体"/>
            <w:b/>
            <w:color w:val="000000"/>
            <w:sz w:val="28"/>
            <w:szCs w:val="28"/>
            <w:rPrChange w:id="1153" w:author="apple" w:date="2015-07-06T20:26:00Z">
              <w:rPr>
                <w:color w:val="000000"/>
                <w:sz w:val="28"/>
                <w:szCs w:val="28"/>
              </w:rPr>
            </w:rPrChange>
          </w:rPr>
          <w:t>,</w:t>
        </w:r>
        <w:r w:rsidR="00FA3589" w:rsidRPr="00510D83">
          <w:rPr>
            <w:rFonts w:ascii="楷体" w:eastAsia="楷体" w:hAnsi="楷体" w:hint="eastAsia"/>
            <w:b/>
            <w:color w:val="000000"/>
            <w:sz w:val="28"/>
            <w:szCs w:val="28"/>
            <w:rPrChange w:id="1154" w:author="apple" w:date="2015-07-06T20:26:00Z">
              <w:rPr>
                <w:rFonts w:ascii="华文楷体" w:eastAsia="华文楷体" w:hAnsi="华文楷体" w:hint="eastAsia"/>
                <w:color w:val="000000"/>
                <w:sz w:val="28"/>
                <w:szCs w:val="28"/>
              </w:rPr>
            </w:rPrChange>
          </w:rPr>
          <w:t>而能作为此因者根本不是外道所许的时间、</w:t>
        </w:r>
        <w:r w:rsidR="00FA3589" w:rsidRPr="00510D83">
          <w:rPr>
            <w:rFonts w:ascii="楷体" w:eastAsia="楷体" w:hAnsi="楷体"/>
            <w:b/>
            <w:color w:val="000000"/>
            <w:sz w:val="28"/>
            <w:szCs w:val="28"/>
            <w:rPrChange w:id="1155" w:author="apple" w:date="2015-07-06T20:26:00Z">
              <w:rPr>
                <w:rFonts w:ascii="华文楷体" w:eastAsia="华文楷体" w:hAnsi="华文楷体"/>
                <w:color w:val="000000"/>
                <w:sz w:val="28"/>
                <w:szCs w:val="28"/>
              </w:rPr>
            </w:rPrChange>
          </w:rPr>
          <w:t xml:space="preserve"> </w:t>
        </w:r>
        <w:r w:rsidR="00FA3589" w:rsidRPr="00510D83">
          <w:rPr>
            <w:rFonts w:ascii="楷体" w:eastAsia="楷体" w:hAnsi="楷体" w:hint="eastAsia"/>
            <w:b/>
            <w:color w:val="000000"/>
            <w:sz w:val="28"/>
            <w:szCs w:val="28"/>
            <w:rPrChange w:id="1156" w:author="apple" w:date="2015-07-06T20:26:00Z">
              <w:rPr>
                <w:rFonts w:ascii="华文楷体" w:eastAsia="华文楷体" w:hAnsi="华文楷体" w:hint="eastAsia"/>
                <w:color w:val="000000"/>
                <w:sz w:val="28"/>
                <w:szCs w:val="28"/>
              </w:rPr>
            </w:rPrChange>
          </w:rPr>
          <w:t>微尘、</w:t>
        </w:r>
        <w:r w:rsidR="00FA3589" w:rsidRPr="00510D83">
          <w:rPr>
            <w:rFonts w:ascii="楷体" w:eastAsia="楷体" w:hAnsi="楷体"/>
            <w:b/>
            <w:color w:val="000000"/>
            <w:sz w:val="28"/>
            <w:szCs w:val="28"/>
            <w:rPrChange w:id="1157" w:author="apple" w:date="2015-07-06T20:26:00Z">
              <w:rPr>
                <w:rFonts w:ascii="华文楷体" w:eastAsia="华文楷体" w:hAnsi="华文楷体"/>
                <w:color w:val="000000"/>
                <w:sz w:val="28"/>
                <w:szCs w:val="28"/>
              </w:rPr>
            </w:rPrChange>
          </w:rPr>
          <w:t xml:space="preserve"> </w:t>
        </w:r>
        <w:r w:rsidR="00FA3589" w:rsidRPr="00510D83">
          <w:rPr>
            <w:rFonts w:ascii="楷体" w:eastAsia="楷体" w:hAnsi="楷体" w:hint="eastAsia"/>
            <w:b/>
            <w:color w:val="000000"/>
            <w:sz w:val="28"/>
            <w:szCs w:val="28"/>
            <w:rPrChange w:id="1158" w:author="apple" w:date="2015-07-06T20:26:00Z">
              <w:rPr>
                <w:rFonts w:ascii="华文楷体" w:eastAsia="华文楷体" w:hAnsi="华文楷体" w:hint="eastAsia"/>
                <w:color w:val="000000"/>
                <w:sz w:val="28"/>
                <w:szCs w:val="28"/>
              </w:rPr>
            </w:rPrChange>
          </w:rPr>
          <w:t>自在天、</w:t>
        </w:r>
        <w:r w:rsidR="00FA3589" w:rsidRPr="00510D83">
          <w:rPr>
            <w:rFonts w:ascii="楷体" w:eastAsia="楷体" w:hAnsi="楷体"/>
            <w:b/>
            <w:color w:val="000000"/>
            <w:sz w:val="28"/>
            <w:szCs w:val="28"/>
            <w:rPrChange w:id="1159" w:author="apple" w:date="2015-07-06T20:26:00Z">
              <w:rPr>
                <w:rFonts w:ascii="华文楷体" w:eastAsia="华文楷体" w:hAnsi="华文楷体"/>
                <w:color w:val="000000"/>
                <w:sz w:val="28"/>
                <w:szCs w:val="28"/>
              </w:rPr>
            </w:rPrChange>
          </w:rPr>
          <w:t xml:space="preserve"> </w:t>
        </w:r>
        <w:r w:rsidR="00FA3589" w:rsidRPr="00510D83">
          <w:rPr>
            <w:rFonts w:ascii="楷体" w:eastAsia="楷体" w:hAnsi="楷体" w:hint="eastAsia"/>
            <w:b/>
            <w:color w:val="000000"/>
            <w:sz w:val="28"/>
            <w:szCs w:val="28"/>
            <w:rPrChange w:id="1160" w:author="apple" w:date="2015-07-06T20:26:00Z">
              <w:rPr>
                <w:rFonts w:ascii="华文楷体" w:eastAsia="华文楷体" w:hAnsi="华文楷体" w:hint="eastAsia"/>
                <w:color w:val="000000"/>
                <w:sz w:val="28"/>
                <w:szCs w:val="28"/>
              </w:rPr>
            </w:rPrChange>
          </w:rPr>
          <w:t>我等其他作者</w:t>
        </w:r>
        <w:r w:rsidR="00FA3589" w:rsidRPr="00510D83">
          <w:rPr>
            <w:rFonts w:ascii="楷体" w:eastAsia="楷体" w:hAnsi="楷体"/>
            <w:b/>
            <w:color w:val="000000"/>
            <w:sz w:val="28"/>
            <w:szCs w:val="28"/>
            <w:rPrChange w:id="1161" w:author="apple" w:date="2015-07-06T20:26:00Z">
              <w:rPr>
                <w:color w:val="000000"/>
                <w:sz w:val="28"/>
                <w:szCs w:val="28"/>
              </w:rPr>
            </w:rPrChange>
          </w:rPr>
          <w:t>,</w:t>
        </w:r>
        <w:r w:rsidR="00FA3589" w:rsidRPr="00510D83">
          <w:rPr>
            <w:rFonts w:ascii="楷体" w:eastAsia="楷体" w:hAnsi="楷体" w:hint="eastAsia"/>
            <w:b/>
            <w:color w:val="000000"/>
            <w:sz w:val="28"/>
            <w:szCs w:val="28"/>
            <w:rPrChange w:id="1162" w:author="apple" w:date="2015-07-06T20:26:00Z">
              <w:rPr>
                <w:rFonts w:ascii="华文楷体" w:eastAsia="华文楷体" w:hAnsi="华文楷体" w:hint="eastAsia"/>
                <w:color w:val="000000"/>
                <w:sz w:val="28"/>
                <w:szCs w:val="28"/>
              </w:rPr>
            </w:rPrChange>
          </w:rPr>
          <w:t>而唯一是由自心所出生的</w:t>
        </w:r>
        <w:r w:rsidR="00FA3589" w:rsidRPr="00510D83">
          <w:rPr>
            <w:rFonts w:ascii="楷体" w:eastAsia="楷体" w:hAnsi="楷体"/>
            <w:b/>
            <w:color w:val="000000"/>
            <w:sz w:val="28"/>
            <w:szCs w:val="28"/>
            <w:rPrChange w:id="1163" w:author="apple" w:date="2015-07-06T20:26:00Z">
              <w:rPr>
                <w:color w:val="000000"/>
                <w:sz w:val="28"/>
                <w:szCs w:val="28"/>
              </w:rPr>
            </w:rPrChange>
          </w:rPr>
          <w:t>,</w:t>
        </w:r>
        <w:r w:rsidR="00FA3589" w:rsidRPr="00510D83">
          <w:rPr>
            <w:rFonts w:ascii="楷体" w:eastAsia="楷体" w:hAnsi="楷体" w:hint="eastAsia"/>
            <w:b/>
            <w:color w:val="000000"/>
            <w:sz w:val="28"/>
            <w:szCs w:val="28"/>
            <w:rPrChange w:id="1164" w:author="apple" w:date="2015-07-06T20:26:00Z">
              <w:rPr>
                <w:rFonts w:ascii="华文楷体" w:eastAsia="华文楷体" w:hAnsi="华文楷体" w:hint="eastAsia"/>
                <w:color w:val="000000"/>
                <w:sz w:val="28"/>
                <w:szCs w:val="28"/>
              </w:rPr>
            </w:rPrChange>
          </w:rPr>
          <w:t>仅仅从这一点来讲</w:t>
        </w:r>
        <w:r w:rsidR="00FA3589" w:rsidRPr="00510D83">
          <w:rPr>
            <w:rFonts w:ascii="楷体" w:eastAsia="楷体" w:hAnsi="楷体"/>
            <w:b/>
            <w:color w:val="000000"/>
            <w:sz w:val="28"/>
            <w:szCs w:val="28"/>
            <w:rPrChange w:id="1165" w:author="apple" w:date="2015-07-06T20:26:00Z">
              <w:rPr>
                <w:color w:val="000000"/>
                <w:sz w:val="28"/>
                <w:szCs w:val="28"/>
              </w:rPr>
            </w:rPrChange>
          </w:rPr>
          <w:t>,</w:t>
        </w:r>
        <w:r w:rsidR="00FA3589" w:rsidRPr="00510D83">
          <w:rPr>
            <w:rFonts w:ascii="楷体" w:eastAsia="楷体" w:hAnsi="楷体" w:hint="eastAsia"/>
            <w:b/>
            <w:color w:val="000000"/>
            <w:sz w:val="28"/>
            <w:szCs w:val="28"/>
            <w:rPrChange w:id="1166" w:author="apple" w:date="2015-07-06T20:26:00Z">
              <w:rPr>
                <w:rFonts w:ascii="华文楷体" w:eastAsia="华文楷体" w:hAnsi="华文楷体" w:hint="eastAsia"/>
                <w:color w:val="000000"/>
                <w:sz w:val="28"/>
                <w:szCs w:val="28"/>
              </w:rPr>
            </w:rPrChange>
          </w:rPr>
          <w:t>可以说内道佛教大乘宗轨无有分歧。</w:t>
        </w:r>
        <w:r w:rsidR="00CB1F80" w:rsidRPr="00510D83">
          <w:rPr>
            <w:rFonts w:ascii="楷体" w:eastAsia="楷体" w:hAnsi="楷体" w:hint="eastAsia"/>
            <w:b/>
            <w:sz w:val="28"/>
            <w:szCs w:val="28"/>
          </w:rPr>
          <w:t>】</w:t>
        </w:r>
      </w:ins>
    </w:p>
    <w:p w:rsidR="00365653" w:rsidRPr="00814E7D" w:rsidDel="00814E7D" w:rsidRDefault="00FA3589" w:rsidP="00B1313C">
      <w:pPr>
        <w:spacing w:line="360" w:lineRule="auto"/>
        <w:ind w:firstLine="570"/>
        <w:rPr>
          <w:del w:id="1167" w:author="apple" w:date="2015-07-06T19:44:00Z"/>
          <w:rFonts w:ascii="楷体" w:eastAsia="楷体" w:hAnsi="楷体"/>
          <w:b/>
          <w:sz w:val="28"/>
          <w:szCs w:val="28"/>
          <w:rPrChange w:id="1168" w:author="apple" w:date="2015-07-06T19:44:00Z">
            <w:rPr>
              <w:del w:id="1169" w:author="apple" w:date="2015-07-06T19:44:00Z"/>
              <w:rFonts w:ascii="楷体" w:eastAsia="楷体" w:hAnsi="楷体"/>
              <w:sz w:val="28"/>
              <w:szCs w:val="28"/>
            </w:rPr>
          </w:rPrChange>
        </w:rPr>
      </w:pPr>
      <w:del w:id="1170" w:author="apple" w:date="2015-07-06T19:44:00Z">
        <w:r w:rsidRPr="00FA3589">
          <w:rPr>
            <w:rFonts w:ascii="楷体" w:eastAsia="楷体" w:hAnsi="楷体"/>
            <w:b/>
            <w:sz w:val="28"/>
            <w:szCs w:val="28"/>
            <w:rPrChange w:id="1171" w:author="apple" w:date="2015-07-06T19:44:00Z">
              <w:rPr>
                <w:rFonts w:ascii="楷体" w:eastAsia="楷体" w:hAnsi="楷体"/>
                <w:sz w:val="28"/>
                <w:szCs w:val="28"/>
              </w:rPr>
            </w:rPrChange>
          </w:rPr>
          <w:delText xml:space="preserve"> </w:delText>
        </w:r>
      </w:del>
      <w:del w:id="1172" w:author="apple" w:date="2015-07-06T19:45:00Z">
        <w:r w:rsidRPr="00FA3589">
          <w:rPr>
            <w:rFonts w:ascii="楷体" w:eastAsia="楷体" w:hAnsi="楷体" w:hint="eastAsia"/>
            <w:b/>
            <w:sz w:val="28"/>
            <w:szCs w:val="28"/>
            <w:rPrChange w:id="1173" w:author="apple" w:date="2015-07-06T19:44:00Z">
              <w:rPr>
                <w:rFonts w:ascii="楷体" w:eastAsia="楷体" w:hAnsi="楷体" w:hint="eastAsia"/>
                <w:sz w:val="28"/>
                <w:szCs w:val="28"/>
              </w:rPr>
            </w:rPrChange>
          </w:rPr>
          <w:delText>【按照后面的观点，具有形形色色显现的这个无始无终的三有轮回并非是无因无缘自然产生的，</w:delText>
        </w:r>
      </w:del>
      <w:del w:id="1174" w:author="apple" w:date="2015-07-06T19:44:00Z">
        <w:r w:rsidRPr="00FA3589">
          <w:rPr>
            <w:rFonts w:ascii="楷体" w:eastAsia="楷体" w:hAnsi="楷体" w:hint="eastAsia"/>
            <w:b/>
            <w:sz w:val="28"/>
            <w:szCs w:val="28"/>
            <w:rPrChange w:id="1175" w:author="apple" w:date="2015-07-06T19:44:00Z">
              <w:rPr>
                <w:rFonts w:ascii="楷体" w:eastAsia="楷体" w:hAnsi="楷体" w:hint="eastAsia"/>
                <w:sz w:val="28"/>
                <w:szCs w:val="28"/>
              </w:rPr>
            </w:rPrChange>
          </w:rPr>
          <w:delText>】</w:delText>
        </w:r>
      </w:del>
    </w:p>
    <w:p w:rsidR="00365653" w:rsidRPr="00B1313C" w:rsidDel="00814E7D" w:rsidRDefault="00365653" w:rsidP="00814E7D">
      <w:pPr>
        <w:spacing w:line="360" w:lineRule="auto"/>
        <w:ind w:firstLine="570"/>
        <w:rPr>
          <w:del w:id="1176" w:author="apple" w:date="2015-07-06T19:44:00Z"/>
          <w:rFonts w:ascii="楷体" w:eastAsia="楷体" w:hAnsi="楷体"/>
          <w:sz w:val="28"/>
          <w:szCs w:val="28"/>
        </w:rPr>
      </w:pPr>
      <w:del w:id="1177" w:author="apple" w:date="2015-07-06T19:44:00Z">
        <w:r w:rsidRPr="00B1313C" w:rsidDel="00814E7D">
          <w:rPr>
            <w:rFonts w:ascii="楷体" w:eastAsia="楷体" w:hAnsi="楷体" w:hint="eastAsia"/>
            <w:sz w:val="28"/>
            <w:szCs w:val="28"/>
          </w:rPr>
          <w:delText xml:space="preserve">  【</w:delText>
        </w:r>
      </w:del>
      <w:del w:id="1178" w:author="apple" w:date="2015-07-06T19:45:00Z">
        <w:r w:rsidRPr="00B1313C" w:rsidDel="00CB1F80">
          <w:rPr>
            <w:rFonts w:ascii="楷体" w:eastAsia="楷体" w:hAnsi="楷体" w:hint="eastAsia"/>
            <w:sz w:val="28"/>
            <w:szCs w:val="28"/>
          </w:rPr>
          <w:delText>而能作为此因者根本不是外道所许的时间、微尘、自在天、我等其他作者，</w:delText>
        </w:r>
      </w:del>
      <w:del w:id="1179" w:author="apple" w:date="2015-07-06T19:44:00Z">
        <w:r w:rsidRPr="00B1313C" w:rsidDel="00814E7D">
          <w:rPr>
            <w:rFonts w:ascii="楷体" w:eastAsia="楷体" w:hAnsi="楷体" w:hint="eastAsia"/>
            <w:sz w:val="28"/>
            <w:szCs w:val="28"/>
          </w:rPr>
          <w:delText>】</w:delText>
        </w:r>
      </w:del>
    </w:p>
    <w:p w:rsidR="00000000" w:rsidRDefault="00365653">
      <w:pPr>
        <w:spacing w:line="360" w:lineRule="auto"/>
        <w:ind w:firstLine="570"/>
        <w:jc w:val="left"/>
        <w:rPr>
          <w:del w:id="1180" w:author="apple" w:date="2015-07-06T19:44:00Z"/>
          <w:rFonts w:ascii="楷体" w:eastAsia="楷体" w:hAnsi="楷体"/>
          <w:sz w:val="28"/>
          <w:szCs w:val="28"/>
        </w:rPr>
        <w:pPrChange w:id="1181" w:author="apple" w:date="2015-07-06T19:44:00Z">
          <w:pPr>
            <w:spacing w:line="360" w:lineRule="auto"/>
            <w:ind w:firstLine="570"/>
          </w:pPr>
        </w:pPrChange>
      </w:pPr>
      <w:del w:id="1182" w:author="apple" w:date="2015-07-06T19:44:00Z">
        <w:r w:rsidRPr="00B1313C" w:rsidDel="00814E7D">
          <w:rPr>
            <w:rFonts w:ascii="楷体" w:eastAsia="楷体" w:hAnsi="楷体" w:hint="eastAsia"/>
            <w:sz w:val="28"/>
            <w:szCs w:val="28"/>
          </w:rPr>
          <w:delText xml:space="preserve">  【</w:delText>
        </w:r>
      </w:del>
      <w:del w:id="1183" w:author="apple" w:date="2015-07-06T19:45:00Z">
        <w:r w:rsidRPr="00B1313C" w:rsidDel="00CB1F80">
          <w:rPr>
            <w:rFonts w:ascii="楷体" w:eastAsia="楷体" w:hAnsi="楷体" w:hint="eastAsia"/>
            <w:sz w:val="28"/>
            <w:szCs w:val="28"/>
          </w:rPr>
          <w:delText>而唯一是由自心所出生的</w:delText>
        </w:r>
      </w:del>
      <w:del w:id="1184" w:author="apple" w:date="2015-07-06T19:44:00Z">
        <w:r w:rsidRPr="00B1313C" w:rsidDel="00CB1F80">
          <w:rPr>
            <w:rFonts w:ascii="楷体" w:eastAsia="楷体" w:hAnsi="楷体" w:hint="eastAsia"/>
            <w:sz w:val="28"/>
            <w:szCs w:val="28"/>
          </w:rPr>
          <w:delText>，】</w:delText>
        </w:r>
      </w:del>
    </w:p>
    <w:p w:rsidR="00000000" w:rsidRDefault="00365653">
      <w:pPr>
        <w:spacing w:line="360" w:lineRule="auto"/>
        <w:ind w:firstLine="570"/>
        <w:jc w:val="left"/>
        <w:rPr>
          <w:del w:id="1185" w:author="apple" w:date="2015-07-06T19:45:00Z"/>
          <w:rFonts w:ascii="楷体" w:eastAsia="楷体" w:hAnsi="楷体"/>
          <w:sz w:val="28"/>
          <w:szCs w:val="28"/>
        </w:rPr>
        <w:pPrChange w:id="1186" w:author="apple" w:date="2015-07-06T19:44:00Z">
          <w:pPr>
            <w:spacing w:line="360" w:lineRule="auto"/>
            <w:ind w:firstLine="570"/>
          </w:pPr>
        </w:pPrChange>
      </w:pPr>
      <w:del w:id="1187" w:author="apple" w:date="2015-07-06T19:44:00Z">
        <w:r w:rsidRPr="00B1313C" w:rsidDel="00CB1F80">
          <w:rPr>
            <w:rFonts w:ascii="楷体" w:eastAsia="楷体" w:hAnsi="楷体" w:hint="eastAsia"/>
            <w:sz w:val="28"/>
            <w:szCs w:val="28"/>
          </w:rPr>
          <w:delText xml:space="preserve">  【</w:delText>
        </w:r>
      </w:del>
      <w:del w:id="1188" w:author="apple" w:date="2015-07-06T19:45:00Z">
        <w:r w:rsidRPr="00B1313C" w:rsidDel="00CB1F80">
          <w:rPr>
            <w:rFonts w:ascii="楷体" w:eastAsia="楷体" w:hAnsi="楷体" w:hint="eastAsia"/>
            <w:sz w:val="28"/>
            <w:szCs w:val="28"/>
          </w:rPr>
          <w:delText>仅仅从这一点来讲，可以说内道佛教大乘宗轨无有分歧。】</w:delText>
        </w:r>
      </w:del>
    </w:p>
    <w:p w:rsidR="001E2D09" w:rsidRDefault="00365653" w:rsidP="001E2D09">
      <w:pPr>
        <w:spacing w:line="360" w:lineRule="auto"/>
        <w:ind w:firstLineChars="150" w:firstLine="420"/>
        <w:rPr>
          <w:ins w:id="1189" w:author="apple" w:date="2015-07-06T20:02:00Z"/>
          <w:rFonts w:ascii="楷体" w:eastAsia="楷体" w:hAnsi="楷体" w:hint="eastAsia"/>
          <w:sz w:val="28"/>
          <w:szCs w:val="28"/>
        </w:rPr>
        <w:pPrChange w:id="1190" w:author="apple" w:date="2015-07-06T20:02:00Z">
          <w:pPr>
            <w:spacing w:line="360" w:lineRule="auto"/>
            <w:ind w:firstLine="570"/>
          </w:pPr>
        </w:pPrChange>
      </w:pPr>
      <w:del w:id="1191" w:author="apple" w:date="2015-07-06T19:45:00Z">
        <w:r w:rsidRPr="00B1313C" w:rsidDel="00CB1F80">
          <w:rPr>
            <w:rFonts w:ascii="楷体" w:eastAsia="楷体" w:hAnsi="楷体" w:hint="eastAsia"/>
            <w:sz w:val="28"/>
            <w:szCs w:val="28"/>
          </w:rPr>
          <w:delText xml:space="preserve">   </w:delText>
        </w:r>
      </w:del>
      <w:r w:rsidRPr="00B1313C">
        <w:rPr>
          <w:rFonts w:ascii="楷体" w:eastAsia="楷体" w:hAnsi="楷体" w:hint="eastAsia"/>
          <w:sz w:val="28"/>
          <w:szCs w:val="28"/>
        </w:rPr>
        <w:t>按照后面的观点，这个所谓“后面”讲这个心所造万法，按照佛陀所讲的观点来讲呢，就形形色色的这个无始无终的三有轮回</w:t>
      </w:r>
      <w:ins w:id="1192" w:author="apple" w:date="2015-07-06T19:45:00Z">
        <w:r w:rsidR="00D902A5">
          <w:rPr>
            <w:rFonts w:ascii="楷体" w:eastAsia="楷体" w:hAnsi="楷体" w:hint="eastAsia"/>
            <w:sz w:val="28"/>
            <w:szCs w:val="28"/>
          </w:rPr>
          <w:t>，</w:t>
        </w:r>
      </w:ins>
      <w:r w:rsidRPr="00B1313C">
        <w:rPr>
          <w:rFonts w:ascii="楷体" w:eastAsia="楷体" w:hAnsi="楷体" w:hint="eastAsia"/>
          <w:sz w:val="28"/>
          <w:szCs w:val="28"/>
        </w:rPr>
        <w:t>并不是无因无缘自然产生的，那么现在我们这样一种世间呢</w:t>
      </w:r>
      <w:ins w:id="1193" w:author="apple" w:date="2015-07-06T19:45:00Z">
        <w:r w:rsidR="00D902A5">
          <w:rPr>
            <w:rFonts w:ascii="楷体" w:eastAsia="楷体" w:hAnsi="楷体" w:hint="eastAsia"/>
            <w:sz w:val="28"/>
            <w:szCs w:val="28"/>
          </w:rPr>
          <w:t>，</w:t>
        </w:r>
      </w:ins>
      <w:r w:rsidRPr="00B1313C">
        <w:rPr>
          <w:rFonts w:ascii="楷体" w:eastAsia="楷体" w:hAnsi="楷体" w:hint="eastAsia"/>
          <w:sz w:val="28"/>
          <w:szCs w:val="28"/>
        </w:rPr>
        <w:t>他是具有形形色色的特点的，那么这个无始无终显现的三有轮回绝对不可能是无因无缘这样产生</w:t>
      </w:r>
      <w:ins w:id="1194" w:author="apple" w:date="2015-07-06T19:45:00Z">
        <w:r w:rsidR="00D902A5">
          <w:rPr>
            <w:rFonts w:ascii="楷体" w:eastAsia="楷体" w:hAnsi="楷体" w:hint="eastAsia"/>
            <w:sz w:val="28"/>
            <w:szCs w:val="28"/>
          </w:rPr>
          <w:t>。</w:t>
        </w:r>
      </w:ins>
      <w:del w:id="1195" w:author="apple" w:date="2015-07-06T19:45:00Z">
        <w:r w:rsidRPr="00B1313C" w:rsidDel="00D902A5">
          <w:rPr>
            <w:rFonts w:ascii="楷体" w:eastAsia="楷体" w:hAnsi="楷体" w:hint="eastAsia"/>
            <w:sz w:val="28"/>
            <w:szCs w:val="28"/>
          </w:rPr>
          <w:delText>，</w:delText>
        </w:r>
      </w:del>
      <w:r w:rsidRPr="00B1313C">
        <w:rPr>
          <w:rFonts w:ascii="楷体" w:eastAsia="楷体" w:hAnsi="楷体" w:hint="eastAsia"/>
          <w:sz w:val="28"/>
          <w:szCs w:val="28"/>
        </w:rPr>
        <w:t>那么如果是无因无缘可以产生的话，他就会产生常有常无的过失</w:t>
      </w:r>
      <w:ins w:id="1196" w:author="apple" w:date="2015-07-06T19:46:00Z">
        <w:r w:rsidR="00D902A5">
          <w:rPr>
            <w:rFonts w:ascii="楷体" w:eastAsia="楷体" w:hAnsi="楷体" w:hint="eastAsia"/>
            <w:sz w:val="28"/>
            <w:szCs w:val="28"/>
          </w:rPr>
          <w:t>。是</w:t>
        </w:r>
      </w:ins>
      <w:del w:id="1197" w:author="apple" w:date="2015-07-06T19:46:00Z">
        <w:r w:rsidRPr="00B1313C" w:rsidDel="00D902A5">
          <w:rPr>
            <w:rFonts w:ascii="楷体" w:eastAsia="楷体" w:hAnsi="楷体" w:hint="eastAsia"/>
            <w:sz w:val="28"/>
            <w:szCs w:val="28"/>
          </w:rPr>
          <w:delText>，</w:delText>
        </w:r>
      </w:del>
      <w:r w:rsidRPr="00B1313C">
        <w:rPr>
          <w:rFonts w:ascii="楷体" w:eastAsia="楷体" w:hAnsi="楷体" w:hint="eastAsia"/>
          <w:sz w:val="28"/>
          <w:szCs w:val="28"/>
        </w:rPr>
        <w:t>在《入中论》当中破无因派的时候就是这样讲的，就说如果是无因的话</w:t>
      </w:r>
      <w:ins w:id="1198" w:author="apple" w:date="2015-07-06T19:46:00Z">
        <w:r w:rsidR="00D902A5">
          <w:rPr>
            <w:rFonts w:ascii="楷体" w:eastAsia="楷体" w:hAnsi="楷体" w:hint="eastAsia"/>
            <w:sz w:val="28"/>
            <w:szCs w:val="28"/>
          </w:rPr>
          <w:t>。</w:t>
        </w:r>
      </w:ins>
      <w:del w:id="1199" w:author="apple" w:date="2015-07-06T19:46:00Z">
        <w:r w:rsidRPr="00B1313C" w:rsidDel="00D902A5">
          <w:rPr>
            <w:rFonts w:ascii="楷体" w:eastAsia="楷体" w:hAnsi="楷体" w:hint="eastAsia"/>
            <w:sz w:val="28"/>
            <w:szCs w:val="28"/>
          </w:rPr>
          <w:delText>，</w:delText>
        </w:r>
      </w:del>
      <w:r w:rsidRPr="00B1313C">
        <w:rPr>
          <w:rFonts w:ascii="楷体" w:eastAsia="楷体" w:hAnsi="楷体" w:hint="eastAsia"/>
          <w:sz w:val="28"/>
          <w:szCs w:val="28"/>
        </w:rPr>
        <w:t>轮回世间呢</w:t>
      </w:r>
      <w:ins w:id="1200" w:author="apple" w:date="2015-07-06T20:02:00Z">
        <w:r w:rsidR="001E2D09">
          <w:rPr>
            <w:rFonts w:ascii="楷体" w:eastAsia="楷体" w:hAnsi="楷体" w:hint="eastAsia"/>
            <w:sz w:val="28"/>
            <w:szCs w:val="28"/>
          </w:rPr>
          <w:t>就</w:t>
        </w:r>
      </w:ins>
      <w:r w:rsidRPr="00B1313C">
        <w:rPr>
          <w:rFonts w:ascii="楷体" w:eastAsia="楷体" w:hAnsi="楷体" w:hint="eastAsia"/>
          <w:sz w:val="28"/>
          <w:szCs w:val="28"/>
        </w:rPr>
        <w:t>不无可取，</w:t>
      </w:r>
      <w:ins w:id="1201" w:author="apple" w:date="2015-07-06T20:02:00Z">
        <w:r w:rsidR="001E2D09">
          <w:rPr>
            <w:rFonts w:ascii="楷体" w:eastAsia="楷体" w:hAnsi="楷体" w:hint="eastAsia"/>
            <w:sz w:val="28"/>
            <w:szCs w:val="28"/>
          </w:rPr>
          <w:t>有</w:t>
        </w:r>
      </w:ins>
      <w:del w:id="1202" w:author="apple" w:date="2015-07-06T20:02:00Z">
        <w:r w:rsidRPr="00B1313C" w:rsidDel="001E2D09">
          <w:rPr>
            <w:rFonts w:ascii="楷体" w:eastAsia="楷体" w:hAnsi="楷体" w:hint="eastAsia"/>
            <w:sz w:val="28"/>
            <w:szCs w:val="28"/>
          </w:rPr>
          <w:delText>由</w:delText>
        </w:r>
      </w:del>
      <w:r w:rsidRPr="00B1313C">
        <w:rPr>
          <w:rFonts w:ascii="楷体" w:eastAsia="楷体" w:hAnsi="楷体" w:hint="eastAsia"/>
          <w:sz w:val="28"/>
          <w:szCs w:val="28"/>
        </w:rPr>
        <w:t>可取故是知道是有因的</w:t>
      </w:r>
      <w:ins w:id="1203" w:author="apple" w:date="2015-07-06T19:46:00Z">
        <w:r w:rsidR="00D902A5">
          <w:rPr>
            <w:rFonts w:ascii="楷体" w:eastAsia="楷体" w:hAnsi="楷体" w:hint="eastAsia"/>
            <w:sz w:val="28"/>
            <w:szCs w:val="28"/>
          </w:rPr>
          <w:t>。</w:t>
        </w:r>
      </w:ins>
      <w:del w:id="1204" w:author="apple" w:date="2015-07-06T19:46:00Z">
        <w:r w:rsidRPr="00B1313C" w:rsidDel="00D902A5">
          <w:rPr>
            <w:rFonts w:ascii="楷体" w:eastAsia="楷体" w:hAnsi="楷体" w:hint="eastAsia"/>
            <w:sz w:val="28"/>
            <w:szCs w:val="28"/>
          </w:rPr>
          <w:delText>，</w:delText>
        </w:r>
      </w:del>
      <w:r w:rsidRPr="00B1313C">
        <w:rPr>
          <w:rFonts w:ascii="楷体" w:eastAsia="楷体" w:hAnsi="楷体" w:hint="eastAsia"/>
          <w:sz w:val="28"/>
          <w:szCs w:val="28"/>
        </w:rPr>
        <w:t>所以说像这样这一句以上的，并非</w:t>
      </w:r>
      <w:ins w:id="1205" w:author="apple" w:date="2015-07-06T20:01:00Z">
        <w:r w:rsidR="001E2D09">
          <w:rPr>
            <w:rFonts w:ascii="楷体" w:eastAsia="楷体" w:hAnsi="楷体" w:hint="eastAsia"/>
            <w:sz w:val="28"/>
            <w:szCs w:val="28"/>
          </w:rPr>
          <w:t>是</w:t>
        </w:r>
      </w:ins>
      <w:r w:rsidRPr="00B1313C">
        <w:rPr>
          <w:rFonts w:ascii="楷体" w:eastAsia="楷体" w:hAnsi="楷体" w:hint="eastAsia"/>
          <w:sz w:val="28"/>
          <w:szCs w:val="28"/>
        </w:rPr>
        <w:t>无因无缘自然产生，这一句以上是破无因</w:t>
      </w:r>
      <w:ins w:id="1206" w:author="apple" w:date="2015-07-06T19:46:00Z">
        <w:r w:rsidR="00D902A5">
          <w:rPr>
            <w:rFonts w:ascii="楷体" w:eastAsia="楷体" w:hAnsi="楷体" w:hint="eastAsia"/>
            <w:sz w:val="28"/>
            <w:szCs w:val="28"/>
          </w:rPr>
          <w:t>。</w:t>
        </w:r>
      </w:ins>
      <w:del w:id="1207" w:author="apple" w:date="2015-07-06T19:46:00Z">
        <w:r w:rsidRPr="00B1313C" w:rsidDel="00D902A5">
          <w:rPr>
            <w:rFonts w:ascii="楷体" w:eastAsia="楷体" w:hAnsi="楷体" w:hint="eastAsia"/>
            <w:sz w:val="28"/>
            <w:szCs w:val="28"/>
          </w:rPr>
          <w:delText>，</w:delText>
        </w:r>
      </w:del>
      <w:r w:rsidRPr="00B1313C">
        <w:rPr>
          <w:rFonts w:ascii="楷体" w:eastAsia="楷体" w:hAnsi="楷体" w:hint="eastAsia"/>
          <w:sz w:val="28"/>
          <w:szCs w:val="28"/>
        </w:rPr>
        <w:t>那么因为就是说对于一切万法的</w:t>
      </w:r>
      <w:del w:id="1208" w:author="apple" w:date="2015-07-02T18:48:00Z">
        <w:r w:rsidRPr="00B1313C" w:rsidDel="00D1118C">
          <w:rPr>
            <w:rFonts w:ascii="楷体" w:eastAsia="楷体" w:hAnsi="楷体" w:hint="eastAsia"/>
            <w:sz w:val="28"/>
            <w:szCs w:val="28"/>
          </w:rPr>
          <w:delText>承许</w:delText>
        </w:r>
      </w:del>
      <w:ins w:id="1209"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t>方面，有些人认为是无因生的，</w:t>
      </w:r>
      <w:ins w:id="1210" w:author="apple" w:date="2015-07-06T20:02:00Z">
        <w:r w:rsidR="001E2D09">
          <w:rPr>
            <w:rFonts w:ascii="楷体" w:eastAsia="楷体" w:hAnsi="楷体" w:hint="eastAsia"/>
            <w:sz w:val="28"/>
            <w:szCs w:val="28"/>
          </w:rPr>
          <w:t>无因生的</w:t>
        </w:r>
      </w:ins>
      <w:r w:rsidRPr="00B1313C">
        <w:rPr>
          <w:rFonts w:ascii="楷体" w:eastAsia="楷体" w:hAnsi="楷体" w:hint="eastAsia"/>
          <w:sz w:val="28"/>
          <w:szCs w:val="28"/>
        </w:rPr>
        <w:t>这一句是破无因</w:t>
      </w:r>
      <w:ins w:id="1211" w:author="apple" w:date="2015-07-06T20:01:00Z">
        <w:r w:rsidR="001E2D09">
          <w:rPr>
            <w:rFonts w:ascii="楷体" w:eastAsia="楷体" w:hAnsi="楷体" w:hint="eastAsia"/>
            <w:sz w:val="28"/>
            <w:szCs w:val="28"/>
          </w:rPr>
          <w:t>。</w:t>
        </w:r>
      </w:ins>
      <w:del w:id="1212" w:author="apple" w:date="2015-07-06T20:01:00Z">
        <w:r w:rsidRPr="00B1313C" w:rsidDel="001E2D09">
          <w:rPr>
            <w:rFonts w:ascii="楷体" w:eastAsia="楷体" w:hAnsi="楷体" w:hint="eastAsia"/>
            <w:sz w:val="28"/>
            <w:szCs w:val="28"/>
          </w:rPr>
          <w:delText>，</w:delText>
        </w:r>
      </w:del>
      <w:r w:rsidRPr="00B1313C">
        <w:rPr>
          <w:rFonts w:ascii="楷体" w:eastAsia="楷体" w:hAnsi="楷体" w:hint="eastAsia"/>
          <w:sz w:val="28"/>
          <w:szCs w:val="28"/>
        </w:rPr>
        <w:t>这</w:t>
      </w:r>
      <w:ins w:id="1213" w:author="apple" w:date="2015-07-06T20:02:00Z">
        <w:r w:rsidR="001E2D09">
          <w:rPr>
            <w:rFonts w:ascii="楷体" w:eastAsia="楷体" w:hAnsi="楷体" w:hint="eastAsia"/>
            <w:sz w:val="28"/>
            <w:szCs w:val="28"/>
          </w:rPr>
          <w:t>一</w:t>
        </w:r>
      </w:ins>
      <w:del w:id="1214" w:author="apple" w:date="2015-07-06T20:02:00Z">
        <w:r w:rsidRPr="00B1313C" w:rsidDel="001E2D09">
          <w:rPr>
            <w:rFonts w:ascii="楷体" w:eastAsia="楷体" w:hAnsi="楷体" w:hint="eastAsia"/>
            <w:sz w:val="28"/>
            <w:szCs w:val="28"/>
          </w:rPr>
          <w:delText>一</w:delText>
        </w:r>
      </w:del>
      <w:r w:rsidRPr="00B1313C">
        <w:rPr>
          <w:rFonts w:ascii="楷体" w:eastAsia="楷体" w:hAnsi="楷体" w:hint="eastAsia"/>
          <w:sz w:val="28"/>
          <w:szCs w:val="28"/>
        </w:rPr>
        <w:t>三有轮回并不是无因无缘产生的</w:t>
      </w:r>
      <w:ins w:id="1215" w:author="apple" w:date="2015-07-06T20:02:00Z">
        <w:r w:rsidR="001E2D09">
          <w:rPr>
            <w:rFonts w:ascii="楷体" w:eastAsia="楷体" w:hAnsi="楷体" w:hint="eastAsia"/>
            <w:sz w:val="28"/>
            <w:szCs w:val="28"/>
          </w:rPr>
          <w:t>。</w:t>
        </w:r>
      </w:ins>
    </w:p>
    <w:p w:rsidR="00000000" w:rsidRDefault="00365653" w:rsidP="001E2D09">
      <w:pPr>
        <w:spacing w:line="360" w:lineRule="auto"/>
        <w:ind w:firstLineChars="150" w:firstLine="420"/>
        <w:rPr>
          <w:rFonts w:ascii="楷体" w:eastAsia="楷体" w:hAnsi="楷体"/>
          <w:sz w:val="28"/>
          <w:szCs w:val="28"/>
        </w:rPr>
        <w:pPrChange w:id="1216" w:author="apple" w:date="2015-07-06T20:02:00Z">
          <w:pPr>
            <w:spacing w:line="360" w:lineRule="auto"/>
            <w:ind w:firstLine="570"/>
          </w:pPr>
        </w:pPrChange>
      </w:pPr>
      <w:del w:id="1217" w:author="apple" w:date="2015-07-06T20:02:00Z">
        <w:r w:rsidRPr="00B1313C" w:rsidDel="001E2D09">
          <w:rPr>
            <w:rFonts w:ascii="楷体" w:eastAsia="楷体" w:hAnsi="楷体" w:hint="eastAsia"/>
            <w:sz w:val="28"/>
            <w:szCs w:val="28"/>
          </w:rPr>
          <w:delText>，</w:delText>
        </w:r>
      </w:del>
      <w:r w:rsidRPr="00B1313C">
        <w:rPr>
          <w:rFonts w:ascii="楷体" w:eastAsia="楷体" w:hAnsi="楷体" w:hint="eastAsia"/>
          <w:sz w:val="28"/>
          <w:szCs w:val="28"/>
        </w:rPr>
        <w:t>下面这一段是破非因，也就说这一段</w:t>
      </w:r>
      <w:ins w:id="1218" w:author="apple" w:date="2015-07-06T20:03:00Z">
        <w:r w:rsidR="001E2D09">
          <w:rPr>
            <w:rFonts w:ascii="楷体" w:eastAsia="楷体" w:hAnsi="楷体" w:hint="eastAsia"/>
            <w:sz w:val="28"/>
            <w:szCs w:val="28"/>
          </w:rPr>
          <w:t>就是说，下面这段就是</w:t>
        </w:r>
      </w:ins>
      <w:del w:id="1219" w:author="apple" w:date="2015-07-02T18:48:00Z">
        <w:r w:rsidRPr="00B1313C" w:rsidDel="00D1118C">
          <w:rPr>
            <w:rFonts w:ascii="楷体" w:eastAsia="楷体" w:hAnsi="楷体" w:hint="eastAsia"/>
            <w:sz w:val="28"/>
            <w:szCs w:val="28"/>
          </w:rPr>
          <w:delText>承许</w:delText>
        </w:r>
      </w:del>
      <w:ins w:id="1220"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t>有因生</w:t>
      </w:r>
      <w:ins w:id="1221" w:author="apple" w:date="2015-07-06T20:03:00Z">
        <w:r w:rsidR="001E2D09">
          <w:rPr>
            <w:rFonts w:ascii="楷体" w:eastAsia="楷体" w:hAnsi="楷体" w:hint="eastAsia"/>
            <w:sz w:val="28"/>
            <w:szCs w:val="28"/>
          </w:rPr>
          <w:t>。</w:t>
        </w:r>
      </w:ins>
      <w:del w:id="1222" w:author="apple" w:date="2015-07-06T20:03:00Z">
        <w:r w:rsidRPr="00B1313C" w:rsidDel="001E2D09">
          <w:rPr>
            <w:rFonts w:ascii="楷体" w:eastAsia="楷体" w:hAnsi="楷体" w:hint="eastAsia"/>
            <w:sz w:val="28"/>
            <w:szCs w:val="28"/>
          </w:rPr>
          <w:delText>，</w:delText>
        </w:r>
      </w:del>
      <w:r w:rsidRPr="00B1313C">
        <w:rPr>
          <w:rFonts w:ascii="楷体" w:eastAsia="楷体" w:hAnsi="楷体" w:hint="eastAsia"/>
          <w:sz w:val="28"/>
          <w:szCs w:val="28"/>
        </w:rPr>
        <w:t>但是他所</w:t>
      </w:r>
      <w:del w:id="1223" w:author="apple" w:date="2015-07-02T18:48:00Z">
        <w:r w:rsidRPr="00B1313C" w:rsidDel="00D1118C">
          <w:rPr>
            <w:rFonts w:ascii="楷体" w:eastAsia="楷体" w:hAnsi="楷体" w:hint="eastAsia"/>
            <w:sz w:val="28"/>
            <w:szCs w:val="28"/>
          </w:rPr>
          <w:delText>承许</w:delText>
        </w:r>
      </w:del>
      <w:ins w:id="1224"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t>的因是错误的，啊破非因，</w:t>
      </w:r>
      <w:ins w:id="1225" w:author="apple" w:date="2015-07-06T20:03:00Z">
        <w:r w:rsidR="001E2D09">
          <w:rPr>
            <w:rFonts w:ascii="楷体" w:eastAsia="楷体" w:hAnsi="楷体" w:hint="eastAsia"/>
            <w:sz w:val="28"/>
            <w:szCs w:val="28"/>
          </w:rPr>
          <w:t>破非因</w:t>
        </w:r>
      </w:ins>
      <w:r w:rsidRPr="00B1313C">
        <w:rPr>
          <w:rFonts w:ascii="楷体" w:eastAsia="楷体" w:hAnsi="楷体" w:hint="eastAsia"/>
          <w:sz w:val="28"/>
          <w:szCs w:val="28"/>
        </w:rPr>
        <w:t>而能作为此因者，虽然有因呢，根本不是外道所许的这些时间那，实有</w:t>
      </w:r>
      <w:del w:id="1226" w:author="apple" w:date="2015-07-06T20:03:00Z">
        <w:r w:rsidRPr="00B1313C" w:rsidDel="001E2D09">
          <w:rPr>
            <w:rFonts w:ascii="楷体" w:eastAsia="楷体" w:hAnsi="楷体" w:hint="eastAsia"/>
            <w:sz w:val="28"/>
            <w:szCs w:val="28"/>
          </w:rPr>
          <w:delText>的</w:delText>
        </w:r>
      </w:del>
      <w:r w:rsidRPr="00B1313C">
        <w:rPr>
          <w:rFonts w:ascii="楷体" w:eastAsia="楷体" w:hAnsi="楷体" w:hint="eastAsia"/>
          <w:sz w:val="28"/>
          <w:szCs w:val="28"/>
        </w:rPr>
        <w:t>时间作为显现万法的因，所以微尘、自在天、我等其他作者，这个破非因，这</w:t>
      </w:r>
      <w:r w:rsidRPr="00B1313C">
        <w:rPr>
          <w:rFonts w:ascii="楷体" w:eastAsia="楷体" w:hAnsi="楷体" w:hint="eastAsia"/>
          <w:sz w:val="28"/>
          <w:szCs w:val="28"/>
        </w:rPr>
        <w:lastRenderedPageBreak/>
        <w:t>个以上是破非因，不是这样一种。那么</w:t>
      </w:r>
      <w:ins w:id="1227" w:author="apple" w:date="2015-07-06T20:04:00Z">
        <w:r w:rsidR="001E2D09">
          <w:rPr>
            <w:rFonts w:ascii="楷体" w:eastAsia="楷体" w:hAnsi="楷体" w:hint="eastAsia"/>
            <w:sz w:val="28"/>
            <w:szCs w:val="28"/>
          </w:rPr>
          <w:t>是</w:t>
        </w:r>
      </w:ins>
      <w:r w:rsidRPr="00B1313C">
        <w:rPr>
          <w:rFonts w:ascii="楷体" w:eastAsia="楷体" w:hAnsi="楷体" w:hint="eastAsia"/>
          <w:sz w:val="28"/>
          <w:szCs w:val="28"/>
        </w:rPr>
        <w:t>说正因，第三个说正因，真正的一切世界的正因是怎么样的？而唯一是由自心所出生的，这一句话讲到了正因</w:t>
      </w:r>
      <w:ins w:id="1228" w:author="apple" w:date="2015-07-06T20:04:00Z">
        <w:r w:rsidR="001E2D09">
          <w:rPr>
            <w:rFonts w:ascii="楷体" w:eastAsia="楷体" w:hAnsi="楷体" w:hint="eastAsia"/>
            <w:sz w:val="28"/>
            <w:szCs w:val="28"/>
          </w:rPr>
          <w:t>。</w:t>
        </w:r>
      </w:ins>
      <w:del w:id="1229" w:author="apple" w:date="2015-07-06T20:04:00Z">
        <w:r w:rsidRPr="00B1313C" w:rsidDel="001E2D09">
          <w:rPr>
            <w:rFonts w:ascii="楷体" w:eastAsia="楷体" w:hAnsi="楷体" w:hint="eastAsia"/>
            <w:sz w:val="28"/>
            <w:szCs w:val="28"/>
          </w:rPr>
          <w:delText>，</w:delText>
        </w:r>
      </w:del>
      <w:r w:rsidRPr="00B1313C">
        <w:rPr>
          <w:rFonts w:ascii="楷体" w:eastAsia="楷体" w:hAnsi="楷体" w:hint="eastAsia"/>
          <w:sz w:val="28"/>
          <w:szCs w:val="28"/>
        </w:rPr>
        <w:t>那么一切这样轮回世间那，实际上是唯一是自心所出生，唯一</w:t>
      </w:r>
      <w:r w:rsidRPr="001E2D09">
        <w:rPr>
          <w:rFonts w:ascii="楷体" w:eastAsia="楷体" w:hAnsi="楷体" w:hint="eastAsia"/>
          <w:color w:val="FF0000"/>
          <w:sz w:val="28"/>
          <w:szCs w:val="28"/>
          <w:rPrChange w:id="1230" w:author="apple" w:date="2015-07-06T20:04:00Z">
            <w:rPr>
              <w:rFonts w:ascii="楷体" w:eastAsia="楷体" w:hAnsi="楷体" w:hint="eastAsia"/>
              <w:sz w:val="28"/>
              <w:szCs w:val="28"/>
            </w:rPr>
          </w:rPrChange>
        </w:rPr>
        <w:t>是由</w:t>
      </w:r>
      <w:ins w:id="1231" w:author="apple" w:date="2015-07-06T20:27:00Z">
        <w:r w:rsidR="00510D83">
          <w:rPr>
            <w:rFonts w:ascii="楷体" w:eastAsia="楷体" w:hAnsi="楷体" w:hint="eastAsia"/>
            <w:color w:val="FF0000"/>
            <w:sz w:val="28"/>
            <w:szCs w:val="28"/>
          </w:rPr>
          <w:t>唯识</w:t>
        </w:r>
      </w:ins>
      <w:r w:rsidRPr="001E2D09">
        <w:rPr>
          <w:rFonts w:ascii="楷体" w:eastAsia="楷体" w:hAnsi="楷体" w:hint="eastAsia"/>
          <w:color w:val="FF0000"/>
          <w:sz w:val="28"/>
          <w:szCs w:val="28"/>
          <w:rPrChange w:id="1232" w:author="apple" w:date="2015-07-06T20:04:00Z">
            <w:rPr>
              <w:rFonts w:ascii="楷体" w:eastAsia="楷体" w:hAnsi="楷体" w:hint="eastAsia"/>
              <w:sz w:val="28"/>
              <w:szCs w:val="28"/>
            </w:rPr>
          </w:rPrChange>
        </w:rPr>
        <w:t>实所</w:t>
      </w:r>
      <w:ins w:id="1233" w:author="apple" w:date="2015-07-06T20:28:00Z">
        <w:r w:rsidR="00EF0769">
          <w:rPr>
            <w:rFonts w:ascii="楷体" w:eastAsia="楷体" w:hAnsi="楷体" w:hint="eastAsia"/>
            <w:color w:val="FF0000"/>
            <w:sz w:val="28"/>
            <w:szCs w:val="28"/>
          </w:rPr>
          <w:t>遍</w:t>
        </w:r>
      </w:ins>
      <w:ins w:id="1234" w:author="apple" w:date="2015-07-06T20:27:00Z">
        <w:r w:rsidR="00510D83">
          <w:rPr>
            <w:rFonts w:ascii="楷体" w:eastAsia="楷体" w:hAnsi="楷体" w:hint="eastAsia"/>
            <w:color w:val="FF0000"/>
            <w:sz w:val="28"/>
            <w:szCs w:val="28"/>
          </w:rPr>
          <w:t>见</w:t>
        </w:r>
      </w:ins>
      <w:del w:id="1235" w:author="apple" w:date="2015-07-06T20:27:00Z">
        <w:r w:rsidRPr="001E2D09" w:rsidDel="00510D83">
          <w:rPr>
            <w:rFonts w:ascii="楷体" w:eastAsia="楷体" w:hAnsi="楷体" w:hint="eastAsia"/>
            <w:color w:val="FF0000"/>
            <w:sz w:val="28"/>
            <w:szCs w:val="28"/>
            <w:rPrChange w:id="1236" w:author="apple" w:date="2015-07-06T20:04:00Z">
              <w:rPr>
                <w:rFonts w:ascii="楷体" w:eastAsia="楷体" w:hAnsi="楷体" w:hint="eastAsia"/>
                <w:sz w:val="28"/>
                <w:szCs w:val="28"/>
              </w:rPr>
            </w:rPrChange>
          </w:rPr>
          <w:delText>冰鉴</w:delText>
        </w:r>
      </w:del>
      <w:r w:rsidRPr="00B1313C">
        <w:rPr>
          <w:rFonts w:ascii="楷体" w:eastAsia="楷体" w:hAnsi="楷体" w:hint="eastAsia"/>
          <w:sz w:val="28"/>
          <w:szCs w:val="28"/>
        </w:rPr>
        <w:t>自心所出生的，这就是一种真正的正因，</w:t>
      </w:r>
    </w:p>
    <w:p w:rsidR="00365653" w:rsidRPr="001E2D09" w:rsidRDefault="00365653" w:rsidP="00B1313C">
      <w:pPr>
        <w:spacing w:line="360" w:lineRule="auto"/>
        <w:ind w:firstLine="570"/>
        <w:rPr>
          <w:rFonts w:ascii="楷体" w:eastAsia="楷体" w:hAnsi="楷体"/>
          <w:b/>
          <w:sz w:val="28"/>
          <w:szCs w:val="28"/>
          <w:rPrChange w:id="1237" w:author="apple" w:date="2015-07-06T20:05:00Z">
            <w:rPr>
              <w:rFonts w:ascii="楷体" w:eastAsia="楷体" w:hAnsi="楷体"/>
              <w:sz w:val="28"/>
              <w:szCs w:val="28"/>
            </w:rPr>
          </w:rPrChange>
        </w:rPr>
      </w:pPr>
      <w:r w:rsidRPr="00B1313C">
        <w:rPr>
          <w:rFonts w:ascii="楷体" w:eastAsia="楷体" w:hAnsi="楷体" w:hint="eastAsia"/>
          <w:sz w:val="28"/>
          <w:szCs w:val="28"/>
        </w:rPr>
        <w:t xml:space="preserve">  </w:t>
      </w:r>
      <w:r w:rsidRPr="001E2D09">
        <w:rPr>
          <w:rFonts w:ascii="楷体" w:eastAsia="楷体" w:hAnsi="楷体" w:hint="eastAsia"/>
          <w:b/>
          <w:sz w:val="28"/>
          <w:szCs w:val="28"/>
          <w:rPrChange w:id="1238" w:author="apple" w:date="2015-07-06T20:05:00Z">
            <w:rPr>
              <w:rFonts w:ascii="楷体" w:eastAsia="楷体" w:hAnsi="楷体" w:hint="eastAsia"/>
              <w:sz w:val="28"/>
              <w:szCs w:val="28"/>
            </w:rPr>
          </w:rPrChange>
        </w:rPr>
        <w:t>【 仅仅从这一点来讲，可以说内道佛教大乘宗轨无有分歧。】</w:t>
      </w:r>
    </w:p>
    <w:p w:rsidR="00365653" w:rsidRPr="00B1313C" w:rsidRDefault="00365653" w:rsidP="00B1313C">
      <w:pPr>
        <w:spacing w:line="360" w:lineRule="auto"/>
        <w:ind w:firstLine="570"/>
        <w:rPr>
          <w:rFonts w:ascii="楷体" w:eastAsia="楷体" w:hAnsi="楷体"/>
          <w:sz w:val="28"/>
          <w:szCs w:val="28"/>
        </w:rPr>
      </w:pPr>
      <w:r w:rsidRPr="00B1313C">
        <w:rPr>
          <w:rFonts w:ascii="楷体" w:eastAsia="楷体" w:hAnsi="楷体" w:hint="eastAsia"/>
          <w:sz w:val="28"/>
          <w:szCs w:val="28"/>
        </w:rPr>
        <w:t xml:space="preserve">   那么从这点来讲，所有的内道佛教大乘宗轨是没有分歧的，所以这个方面就把所有世俗谛的观点全部包括进去了，第一个就说，现象大家面前的现象这个不是无因生，把无因破掉了，然后不是非因，把</w:t>
      </w:r>
      <w:ins w:id="1239" w:author="apple" w:date="2015-07-06T20:06:00Z">
        <w:r w:rsidR="001E2D09">
          <w:rPr>
            <w:rFonts w:ascii="楷体" w:eastAsia="楷体" w:hAnsi="楷体" w:hint="eastAsia"/>
            <w:sz w:val="28"/>
            <w:szCs w:val="28"/>
          </w:rPr>
          <w:t>这个</w:t>
        </w:r>
      </w:ins>
      <w:r w:rsidRPr="00B1313C">
        <w:rPr>
          <w:rFonts w:ascii="楷体" w:eastAsia="楷体" w:hAnsi="楷体" w:hint="eastAsia"/>
          <w:sz w:val="28"/>
          <w:szCs w:val="28"/>
        </w:rPr>
        <w:t>非因破掉了，然后这一切都是唯识所现的，唯识所现把这个讲完之后呢，整个世俗的法实际上在这个地方也比较圆满的讲完了</w:t>
      </w:r>
      <w:del w:id="1240" w:author="apple" w:date="2015-07-06T20:06:00Z">
        <w:r w:rsidRPr="00B1313C" w:rsidDel="001E2D09">
          <w:rPr>
            <w:rFonts w:ascii="楷体" w:eastAsia="楷体" w:hAnsi="楷体" w:hint="eastAsia"/>
            <w:sz w:val="28"/>
            <w:szCs w:val="28"/>
          </w:rPr>
          <w:delText>，</w:delText>
        </w:r>
      </w:del>
      <w:ins w:id="1241" w:author="apple" w:date="2015-07-06T20:06:00Z">
        <w:r w:rsidR="001E2D09">
          <w:rPr>
            <w:rFonts w:ascii="楷体" w:eastAsia="楷体" w:hAnsi="楷体" w:hint="eastAsia"/>
            <w:sz w:val="28"/>
            <w:szCs w:val="28"/>
          </w:rPr>
          <w:t>。</w:t>
        </w:r>
      </w:ins>
      <w:r w:rsidRPr="00B1313C">
        <w:rPr>
          <w:rFonts w:ascii="楷体" w:eastAsia="楷体" w:hAnsi="楷体" w:hint="eastAsia"/>
          <w:sz w:val="28"/>
          <w:szCs w:val="28"/>
        </w:rPr>
        <w:t>说整个内道大乘都</w:t>
      </w:r>
      <w:del w:id="1242" w:author="apple" w:date="2015-07-02T18:48:00Z">
        <w:r w:rsidRPr="00B1313C" w:rsidDel="00D1118C">
          <w:rPr>
            <w:rFonts w:ascii="楷体" w:eastAsia="楷体" w:hAnsi="楷体" w:hint="eastAsia"/>
            <w:sz w:val="28"/>
            <w:szCs w:val="28"/>
          </w:rPr>
          <w:delText>承许</w:delText>
        </w:r>
      </w:del>
      <w:ins w:id="1243" w:author="apple" w:date="2015-07-02T18:50:00Z">
        <w:r w:rsidR="006A74EA">
          <w:rPr>
            <w:rFonts w:ascii="楷体" w:eastAsia="楷体" w:hAnsi="楷体" w:hint="eastAsia"/>
            <w:sz w:val="28"/>
            <w:szCs w:val="28"/>
          </w:rPr>
          <w:t>承许</w:t>
        </w:r>
      </w:ins>
      <w:ins w:id="1244" w:author="apple" w:date="2015-07-06T20:06:00Z">
        <w:r w:rsidR="001E2D09">
          <w:rPr>
            <w:rFonts w:ascii="楷体" w:eastAsia="楷体" w:hAnsi="楷体" w:hint="eastAsia"/>
            <w:sz w:val="28"/>
            <w:szCs w:val="28"/>
          </w:rPr>
          <w:t>这一种</w:t>
        </w:r>
      </w:ins>
      <w:r w:rsidRPr="00B1313C">
        <w:rPr>
          <w:rFonts w:ascii="楷体" w:eastAsia="楷体" w:hAnsi="楷体" w:hint="eastAsia"/>
          <w:sz w:val="28"/>
          <w:szCs w:val="28"/>
        </w:rPr>
        <w:t>心识是万法，那么讲到这个地方的时候呢，有些人会认为，那么月称菩萨《入中论》当中破了唯识，那月称菩萨承不承认世俗谛当中的法是唯识所现的？下面为了打破这种疑惑呢，引用一个月称菩萨的论</w:t>
      </w:r>
      <w:ins w:id="1245" w:author="apple" w:date="2015-07-06T20:06:00Z">
        <w:r w:rsidR="001E2D09">
          <w:rPr>
            <w:rFonts w:ascii="楷体" w:eastAsia="楷体" w:hAnsi="楷体" w:hint="eastAsia"/>
            <w:sz w:val="28"/>
            <w:szCs w:val="28"/>
          </w:rPr>
          <w:t>典</w:t>
        </w:r>
      </w:ins>
      <w:del w:id="1246" w:author="apple" w:date="2015-07-06T20:06:00Z">
        <w:r w:rsidRPr="00B1313C" w:rsidDel="001E2D09">
          <w:rPr>
            <w:rFonts w:ascii="楷体" w:eastAsia="楷体" w:hAnsi="楷体" w:hint="eastAsia"/>
            <w:sz w:val="28"/>
            <w:szCs w:val="28"/>
          </w:rPr>
          <w:delText>点</w:delText>
        </w:r>
      </w:del>
      <w:r w:rsidRPr="00B1313C">
        <w:rPr>
          <w:rFonts w:ascii="楷体" w:eastAsia="楷体" w:hAnsi="楷体" w:hint="eastAsia"/>
          <w:sz w:val="28"/>
          <w:szCs w:val="28"/>
        </w:rPr>
        <w:t>当中的教证，也是引用《入中论》的教证来说明月称菩萨在名言谛当中也可以承认唯识，只不过在《入中论》当中没有广大的去建立而已，所以说但是承不承认呢？也可以承认。下面也讲</w:t>
      </w:r>
      <w:ins w:id="1247" w:author="apple" w:date="2015-07-06T20:06:00Z">
        <w:r w:rsidR="001E2D09">
          <w:rPr>
            <w:rFonts w:ascii="楷体" w:eastAsia="楷体" w:hAnsi="楷体" w:hint="eastAsia"/>
            <w:sz w:val="28"/>
            <w:szCs w:val="28"/>
          </w:rPr>
          <w:t>：</w:t>
        </w:r>
      </w:ins>
    </w:p>
    <w:p w:rsidR="00365653" w:rsidRPr="00B1313C" w:rsidRDefault="00365653" w:rsidP="001E2D09">
      <w:pPr>
        <w:spacing w:line="360" w:lineRule="auto"/>
        <w:rPr>
          <w:rFonts w:ascii="楷体" w:eastAsia="楷体" w:hAnsi="楷体"/>
          <w:sz w:val="28"/>
          <w:szCs w:val="28"/>
        </w:rPr>
        <w:pPrChange w:id="1248" w:author="apple" w:date="2015-07-06T20:06:00Z">
          <w:pPr>
            <w:spacing w:line="360" w:lineRule="auto"/>
            <w:ind w:firstLine="570"/>
          </w:pPr>
        </w:pPrChange>
      </w:pPr>
      <w:del w:id="1249" w:author="apple" w:date="2015-07-06T20:06:00Z">
        <w:r w:rsidRPr="00B1313C" w:rsidDel="001E2D09">
          <w:rPr>
            <w:rFonts w:ascii="楷体" w:eastAsia="楷体" w:hAnsi="楷体" w:hint="eastAsia"/>
            <w:sz w:val="28"/>
            <w:szCs w:val="28"/>
          </w:rPr>
          <w:delText xml:space="preserve">   </w:delText>
        </w:r>
      </w:del>
      <w:r w:rsidRPr="00B1313C">
        <w:rPr>
          <w:rFonts w:ascii="楷体" w:eastAsia="楷体" w:hAnsi="楷体" w:hint="eastAsia"/>
          <w:sz w:val="28"/>
          <w:szCs w:val="28"/>
        </w:rPr>
        <w:t>【</w:t>
      </w:r>
      <w:ins w:id="1250" w:author="apple" w:date="2015-07-06T20:07:00Z">
        <w:r w:rsidR="001E2D09">
          <w:rPr>
            <w:rFonts w:ascii="楷体" w:eastAsia="楷体" w:hAnsi="楷体" w:hint="eastAsia"/>
            <w:sz w:val="28"/>
            <w:szCs w:val="28"/>
          </w:rPr>
          <w:t xml:space="preserve"> </w:t>
        </w:r>
      </w:ins>
      <w:r w:rsidRPr="00B1313C">
        <w:rPr>
          <w:rFonts w:ascii="楷体" w:eastAsia="楷体" w:hAnsi="楷体" w:hint="eastAsia"/>
          <w:sz w:val="28"/>
          <w:szCs w:val="28"/>
        </w:rPr>
        <w:t>月称菩萨也亲言：“有情世间器世间，种种差别由心立，经说众生由业生，心已断者业非有。”】</w:t>
      </w:r>
    </w:p>
    <w:p w:rsidR="001E2D09" w:rsidRDefault="00365653" w:rsidP="00B1313C">
      <w:pPr>
        <w:spacing w:line="360" w:lineRule="auto"/>
        <w:ind w:firstLine="570"/>
        <w:rPr>
          <w:ins w:id="1251" w:author="apple" w:date="2015-07-06T20:08:00Z"/>
          <w:rFonts w:ascii="楷体" w:eastAsia="楷体" w:hAnsi="楷体" w:hint="eastAsia"/>
          <w:sz w:val="28"/>
          <w:szCs w:val="28"/>
        </w:rPr>
      </w:pPr>
      <w:r w:rsidRPr="00B1313C">
        <w:rPr>
          <w:rFonts w:ascii="楷体" w:eastAsia="楷体" w:hAnsi="楷体" w:hint="eastAsia"/>
          <w:sz w:val="28"/>
          <w:szCs w:val="28"/>
        </w:rPr>
        <w:t>月</w:t>
      </w:r>
      <w:ins w:id="1252" w:author="apple" w:date="2015-07-06T20:07:00Z">
        <w:r w:rsidR="001E2D09">
          <w:rPr>
            <w:rFonts w:ascii="楷体" w:eastAsia="楷体" w:hAnsi="楷体" w:hint="eastAsia"/>
            <w:sz w:val="28"/>
            <w:szCs w:val="28"/>
          </w:rPr>
          <w:t>称</w:t>
        </w:r>
      </w:ins>
      <w:del w:id="1253" w:author="apple" w:date="2015-07-06T20:07:00Z">
        <w:r w:rsidRPr="00B1313C" w:rsidDel="001E2D09">
          <w:rPr>
            <w:rFonts w:ascii="楷体" w:eastAsia="楷体" w:hAnsi="楷体" w:hint="eastAsia"/>
            <w:sz w:val="28"/>
            <w:szCs w:val="28"/>
          </w:rPr>
          <w:delText>尘</w:delText>
        </w:r>
      </w:del>
      <w:r w:rsidRPr="00B1313C">
        <w:rPr>
          <w:rFonts w:ascii="楷体" w:eastAsia="楷体" w:hAnsi="楷体" w:hint="eastAsia"/>
          <w:sz w:val="28"/>
          <w:szCs w:val="28"/>
        </w:rPr>
        <w:t>菩萨在《入中论》第六品当中讲了，有情世间和器世间的种种差别，但有情世间也有很多差别，</w:t>
      </w:r>
      <w:ins w:id="1254" w:author="apple" w:date="2015-07-06T20:07:00Z">
        <w:r w:rsidR="001E2D09">
          <w:rPr>
            <w:rFonts w:ascii="楷体" w:eastAsia="楷体" w:hAnsi="楷体" w:hint="eastAsia"/>
            <w:sz w:val="28"/>
            <w:szCs w:val="28"/>
          </w:rPr>
          <w:t>有</w:t>
        </w:r>
      </w:ins>
      <w:r w:rsidRPr="00B1313C">
        <w:rPr>
          <w:rFonts w:ascii="楷体" w:eastAsia="楷体" w:hAnsi="楷体" w:hint="eastAsia"/>
          <w:sz w:val="28"/>
          <w:szCs w:val="28"/>
        </w:rPr>
        <w:t>六道众生每一道都是有很多差别的，器世间当中也有很多差别，有显密的很多差别，地狱的显现乃</w:t>
      </w:r>
      <w:r w:rsidRPr="00B1313C">
        <w:rPr>
          <w:rFonts w:ascii="楷体" w:eastAsia="楷体" w:hAnsi="楷体" w:hint="eastAsia"/>
          <w:sz w:val="28"/>
          <w:szCs w:val="28"/>
        </w:rPr>
        <w:lastRenderedPageBreak/>
        <w:t>至于</w:t>
      </w:r>
      <w:ins w:id="1255" w:author="apple" w:date="2015-07-06T20:07:00Z">
        <w:r w:rsidR="001E2D09">
          <w:rPr>
            <w:rFonts w:ascii="楷体" w:eastAsia="楷体" w:hAnsi="楷体" w:hint="eastAsia"/>
            <w:sz w:val="28"/>
            <w:szCs w:val="28"/>
          </w:rPr>
          <w:t>天</w:t>
        </w:r>
      </w:ins>
      <w:del w:id="1256" w:author="apple" w:date="2015-07-06T20:07:00Z">
        <w:r w:rsidRPr="00B1313C" w:rsidDel="001E2D09">
          <w:rPr>
            <w:rFonts w:ascii="楷体" w:eastAsia="楷体" w:hAnsi="楷体" w:hint="eastAsia"/>
            <w:sz w:val="28"/>
            <w:szCs w:val="28"/>
          </w:rPr>
          <w:delText>清</w:delText>
        </w:r>
      </w:del>
      <w:r w:rsidRPr="00B1313C">
        <w:rPr>
          <w:rFonts w:ascii="楷体" w:eastAsia="楷体" w:hAnsi="楷体" w:hint="eastAsia"/>
          <w:sz w:val="28"/>
          <w:szCs w:val="28"/>
        </w:rPr>
        <w:t>空的显现</w:t>
      </w:r>
      <w:ins w:id="1257" w:author="apple" w:date="2015-07-06T20:07:00Z">
        <w:r w:rsidR="001E2D09">
          <w:rPr>
            <w:rFonts w:ascii="楷体" w:eastAsia="楷体" w:hAnsi="楷体" w:hint="eastAsia"/>
            <w:sz w:val="28"/>
            <w:szCs w:val="28"/>
          </w:rPr>
          <w:t>，</w:t>
        </w:r>
      </w:ins>
      <w:del w:id="1258" w:author="apple" w:date="2015-07-06T20:07:00Z">
        <w:r w:rsidRPr="00B1313C" w:rsidDel="001E2D09">
          <w:rPr>
            <w:rFonts w:ascii="楷体" w:eastAsia="楷体" w:hAnsi="楷体" w:hint="eastAsia"/>
            <w:sz w:val="28"/>
            <w:szCs w:val="28"/>
          </w:rPr>
          <w:delText>及方便的器世界差别也有很多</w:delText>
        </w:r>
      </w:del>
      <w:ins w:id="1259" w:author="apple" w:date="2015-07-06T20:07:00Z">
        <w:r w:rsidR="001E2D09">
          <w:rPr>
            <w:rFonts w:ascii="楷体" w:eastAsia="楷体" w:hAnsi="楷体" w:hint="eastAsia"/>
            <w:sz w:val="28"/>
            <w:szCs w:val="28"/>
          </w:rPr>
          <w:t>这些方面</w:t>
        </w:r>
        <w:r w:rsidR="001E2D09">
          <w:rPr>
            <w:rFonts w:ascii="楷体" w:eastAsia="楷体" w:hAnsi="楷体" w:hint="eastAsia"/>
            <w:sz w:val="28"/>
            <w:szCs w:val="28"/>
          </w:rPr>
          <w:t>的</w:t>
        </w:r>
        <w:r w:rsidR="001E2D09" w:rsidRPr="00B1313C">
          <w:rPr>
            <w:rFonts w:ascii="楷体" w:eastAsia="楷体" w:hAnsi="楷体" w:hint="eastAsia"/>
            <w:sz w:val="28"/>
            <w:szCs w:val="28"/>
          </w:rPr>
          <w:t>器世界差别也有很多</w:t>
        </w:r>
      </w:ins>
      <w:r w:rsidRPr="00B1313C">
        <w:rPr>
          <w:rFonts w:ascii="楷体" w:eastAsia="楷体" w:hAnsi="楷体" w:hint="eastAsia"/>
          <w:sz w:val="28"/>
          <w:szCs w:val="28"/>
        </w:rPr>
        <w:t>。那么这些差别是谁所造的呢？种种差别由心立</w:t>
      </w:r>
      <w:ins w:id="1260" w:author="apple" w:date="2015-07-06T20:08:00Z">
        <w:r w:rsidR="001E2D09">
          <w:rPr>
            <w:rFonts w:ascii="楷体" w:eastAsia="楷体" w:hAnsi="楷体" w:hint="eastAsia"/>
            <w:sz w:val="28"/>
            <w:szCs w:val="28"/>
          </w:rPr>
          <w:t>。</w:t>
        </w:r>
      </w:ins>
      <w:del w:id="1261" w:author="apple" w:date="2015-07-06T20:08:00Z">
        <w:r w:rsidRPr="00B1313C" w:rsidDel="001E2D09">
          <w:rPr>
            <w:rFonts w:ascii="楷体" w:eastAsia="楷体" w:hAnsi="楷体" w:hint="eastAsia"/>
            <w:sz w:val="28"/>
            <w:szCs w:val="28"/>
          </w:rPr>
          <w:delText>，</w:delText>
        </w:r>
      </w:del>
      <w:r w:rsidRPr="00B1313C">
        <w:rPr>
          <w:rFonts w:ascii="楷体" w:eastAsia="楷体" w:hAnsi="楷体" w:hint="eastAsia"/>
          <w:sz w:val="28"/>
          <w:szCs w:val="28"/>
        </w:rPr>
        <w:t>这很多差别都是由心而立的，都是通过心而假立的，而且引用教证说“经说众生由业生，”那么佛经当中讲，一切众生是由业而产生的</w:t>
      </w:r>
      <w:ins w:id="1262" w:author="apple" w:date="2015-07-06T20:08:00Z">
        <w:r w:rsidR="001E2D09">
          <w:rPr>
            <w:rFonts w:ascii="楷体" w:eastAsia="楷体" w:hAnsi="楷体" w:hint="eastAsia"/>
            <w:sz w:val="28"/>
            <w:szCs w:val="28"/>
          </w:rPr>
          <w:t>。</w:t>
        </w:r>
      </w:ins>
    </w:p>
    <w:p w:rsidR="001E2D09" w:rsidRDefault="00365653" w:rsidP="00B1313C">
      <w:pPr>
        <w:spacing w:line="360" w:lineRule="auto"/>
        <w:ind w:firstLine="570"/>
        <w:rPr>
          <w:ins w:id="1263" w:author="apple" w:date="2015-07-06T20:09:00Z"/>
          <w:rFonts w:ascii="楷体" w:eastAsia="楷体" w:hAnsi="楷体" w:hint="eastAsia"/>
          <w:sz w:val="28"/>
          <w:szCs w:val="28"/>
        </w:rPr>
      </w:pPr>
      <w:del w:id="1264" w:author="apple" w:date="2015-07-06T20:08:00Z">
        <w:r w:rsidRPr="00B1313C" w:rsidDel="001E2D09">
          <w:rPr>
            <w:rFonts w:ascii="楷体" w:eastAsia="楷体" w:hAnsi="楷体" w:hint="eastAsia"/>
            <w:sz w:val="28"/>
            <w:szCs w:val="28"/>
          </w:rPr>
          <w:delText>，</w:delText>
        </w:r>
      </w:del>
      <w:r w:rsidRPr="00B1313C">
        <w:rPr>
          <w:rFonts w:ascii="楷体" w:eastAsia="楷体" w:hAnsi="楷体" w:hint="eastAsia"/>
          <w:sz w:val="28"/>
          <w:szCs w:val="28"/>
        </w:rPr>
        <w:t>那么业是由从哪里产生的？业是由心而产生的，所以说心已断者业非有。那么如果你把心断掉之后呢</w:t>
      </w:r>
      <w:ins w:id="1265" w:author="apple" w:date="2015-07-06T20:08:00Z">
        <w:r w:rsidR="001E2D09">
          <w:rPr>
            <w:rFonts w:ascii="楷体" w:eastAsia="楷体" w:hAnsi="楷体" w:hint="eastAsia"/>
            <w:sz w:val="28"/>
            <w:szCs w:val="28"/>
          </w:rPr>
          <w:t>。</w:t>
        </w:r>
      </w:ins>
      <w:del w:id="1266" w:author="apple" w:date="2015-07-06T20:08:00Z">
        <w:r w:rsidRPr="00B1313C" w:rsidDel="001E2D09">
          <w:rPr>
            <w:rFonts w:ascii="楷体" w:eastAsia="楷体" w:hAnsi="楷体" w:hint="eastAsia"/>
            <w:sz w:val="28"/>
            <w:szCs w:val="28"/>
          </w:rPr>
          <w:delText>，</w:delText>
        </w:r>
      </w:del>
      <w:r w:rsidRPr="00B1313C">
        <w:rPr>
          <w:rFonts w:ascii="楷体" w:eastAsia="楷体" w:hAnsi="楷体" w:hint="eastAsia"/>
          <w:sz w:val="28"/>
          <w:szCs w:val="28"/>
        </w:rPr>
        <w:t>那么就是不会有业，那没有业呢就不会有众生，就可以断除轮回了</w:t>
      </w:r>
      <w:ins w:id="1267" w:author="apple" w:date="2015-07-06T20:08:00Z">
        <w:r w:rsidR="001E2D09">
          <w:rPr>
            <w:rFonts w:ascii="楷体" w:eastAsia="楷体" w:hAnsi="楷体" w:hint="eastAsia"/>
            <w:sz w:val="28"/>
            <w:szCs w:val="28"/>
          </w:rPr>
          <w:t>。</w:t>
        </w:r>
      </w:ins>
      <w:del w:id="1268" w:author="apple" w:date="2015-07-06T20:08:00Z">
        <w:r w:rsidRPr="00B1313C" w:rsidDel="001E2D09">
          <w:rPr>
            <w:rFonts w:ascii="楷体" w:eastAsia="楷体" w:hAnsi="楷体" w:hint="eastAsia"/>
            <w:sz w:val="28"/>
            <w:szCs w:val="28"/>
          </w:rPr>
          <w:delText>，</w:delText>
        </w:r>
      </w:del>
      <w:r w:rsidRPr="00B1313C">
        <w:rPr>
          <w:rFonts w:ascii="楷体" w:eastAsia="楷体" w:hAnsi="楷体" w:hint="eastAsia"/>
          <w:sz w:val="28"/>
          <w:szCs w:val="28"/>
        </w:rPr>
        <w:t>所以说这个地方讲的很清楚的，虽然没有直接说呢，这后面两句众生由业生，心已断，它实际上，众生由业生</w:t>
      </w:r>
      <w:ins w:id="1269" w:author="apple" w:date="2015-07-06T20:08:00Z">
        <w:r w:rsidR="001E2D09">
          <w:rPr>
            <w:rFonts w:ascii="楷体" w:eastAsia="楷体" w:hAnsi="楷体" w:hint="eastAsia"/>
            <w:sz w:val="28"/>
            <w:szCs w:val="28"/>
          </w:rPr>
          <w:t>，</w:t>
        </w:r>
      </w:ins>
      <w:r w:rsidRPr="00B1313C">
        <w:rPr>
          <w:rFonts w:ascii="楷体" w:eastAsia="楷体" w:hAnsi="楷体" w:hint="eastAsia"/>
          <w:sz w:val="28"/>
          <w:szCs w:val="28"/>
        </w:rPr>
        <w:t>那么业从哪里生？业是由心生，所以说进一步讲，如果如果你把心断掉之后呢，你业就不会有了，怎么样断心？现在就可以说从一个角度来讲，断除这样一种我执心，也算是一种断心。或者彻底的通过修空性来断心也可以</w:t>
      </w:r>
      <w:ins w:id="1270" w:author="apple" w:date="2015-07-06T20:08:00Z">
        <w:r w:rsidR="001E2D09">
          <w:rPr>
            <w:rFonts w:ascii="楷体" w:eastAsia="楷体" w:hAnsi="楷体" w:hint="eastAsia"/>
            <w:sz w:val="28"/>
            <w:szCs w:val="28"/>
          </w:rPr>
          <w:t>。</w:t>
        </w:r>
      </w:ins>
      <w:del w:id="1271" w:author="apple" w:date="2015-07-06T20:08:00Z">
        <w:r w:rsidRPr="00B1313C" w:rsidDel="001E2D09">
          <w:rPr>
            <w:rFonts w:ascii="楷体" w:eastAsia="楷体" w:hAnsi="楷体" w:hint="eastAsia"/>
            <w:sz w:val="28"/>
            <w:szCs w:val="28"/>
          </w:rPr>
          <w:delText>，</w:delText>
        </w:r>
      </w:del>
      <w:r w:rsidRPr="00B1313C">
        <w:rPr>
          <w:rFonts w:ascii="楷体" w:eastAsia="楷体" w:hAnsi="楷体" w:hint="eastAsia"/>
          <w:sz w:val="28"/>
          <w:szCs w:val="28"/>
        </w:rPr>
        <w:t>反正就是这个心已断者业非有，这个业是根本不会存在的，从这个角度来讲月称菩萨也可以是</w:t>
      </w:r>
      <w:del w:id="1272" w:author="apple" w:date="2015-07-02T18:48:00Z">
        <w:r w:rsidRPr="00B1313C" w:rsidDel="00D1118C">
          <w:rPr>
            <w:rFonts w:ascii="楷体" w:eastAsia="楷体" w:hAnsi="楷体" w:hint="eastAsia"/>
            <w:sz w:val="28"/>
            <w:szCs w:val="28"/>
          </w:rPr>
          <w:delText>承许</w:delText>
        </w:r>
      </w:del>
      <w:ins w:id="1273"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t>唯识，而且在清辨论师一个注释当中，应该是在一个窍诀的《中观宝蔓论》当中也是提到了，他也是说呢连月称大菩萨呢</w:t>
      </w:r>
      <w:ins w:id="1274" w:author="apple" w:date="2015-07-06T20:09:00Z">
        <w:r w:rsidR="001E2D09">
          <w:rPr>
            <w:rFonts w:ascii="楷体" w:eastAsia="楷体" w:hAnsi="楷体" w:hint="eastAsia"/>
            <w:sz w:val="28"/>
            <w:szCs w:val="28"/>
          </w:rPr>
          <w:t>、</w:t>
        </w:r>
      </w:ins>
      <w:r w:rsidRPr="00B1313C">
        <w:rPr>
          <w:rFonts w:ascii="楷体" w:eastAsia="楷体" w:hAnsi="楷体" w:hint="eastAsia"/>
          <w:sz w:val="28"/>
          <w:szCs w:val="28"/>
        </w:rPr>
        <w:t>月称大论师他在</w:t>
      </w:r>
      <w:del w:id="1275" w:author="apple" w:date="2015-07-02T18:48:00Z">
        <w:r w:rsidRPr="00B1313C" w:rsidDel="00D1118C">
          <w:rPr>
            <w:rFonts w:ascii="楷体" w:eastAsia="楷体" w:hAnsi="楷体" w:hint="eastAsia"/>
            <w:sz w:val="28"/>
            <w:szCs w:val="28"/>
          </w:rPr>
          <w:delText>承许</w:delText>
        </w:r>
      </w:del>
      <w:ins w:id="1276"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t>细中观的时候，在从修法的角度，从修法的窍诀的角度来修的时候呢，也</w:t>
      </w:r>
      <w:del w:id="1277" w:author="apple" w:date="2015-07-02T18:48:00Z">
        <w:r w:rsidRPr="00B1313C" w:rsidDel="00D1118C">
          <w:rPr>
            <w:rFonts w:ascii="楷体" w:eastAsia="楷体" w:hAnsi="楷体" w:hint="eastAsia"/>
            <w:sz w:val="28"/>
            <w:szCs w:val="28"/>
          </w:rPr>
          <w:delText>承许</w:delText>
        </w:r>
      </w:del>
      <w:ins w:id="1278"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t>是一切万法是唯识所现的，也是有这样的</w:t>
      </w:r>
      <w:del w:id="1279" w:author="apple" w:date="2015-07-06T20:09:00Z">
        <w:r w:rsidRPr="00B1313C" w:rsidDel="001E2D09">
          <w:rPr>
            <w:rFonts w:ascii="楷体" w:eastAsia="楷体" w:hAnsi="楷体" w:hint="eastAsia"/>
            <w:sz w:val="28"/>
            <w:szCs w:val="28"/>
          </w:rPr>
          <w:delText>，</w:delText>
        </w:r>
      </w:del>
      <w:ins w:id="1280" w:author="apple" w:date="2015-07-06T20:09:00Z">
        <w:r w:rsidR="001E2D09">
          <w:rPr>
            <w:rFonts w:ascii="楷体" w:eastAsia="楷体" w:hAnsi="楷体" w:hint="eastAsia"/>
            <w:sz w:val="28"/>
            <w:szCs w:val="28"/>
          </w:rPr>
          <w:t>。</w:t>
        </w:r>
      </w:ins>
      <w:r w:rsidRPr="00B1313C">
        <w:rPr>
          <w:rFonts w:ascii="楷体" w:eastAsia="楷体" w:hAnsi="楷体" w:hint="eastAsia"/>
          <w:sz w:val="28"/>
          <w:szCs w:val="28"/>
        </w:rPr>
        <w:t>如果月称菩萨没讲过的话，那么清辨论师作为大论师来讲，</w:t>
      </w:r>
      <w:del w:id="1281" w:author="apple" w:date="2015-07-06T20:09:00Z">
        <w:r w:rsidRPr="00B1313C" w:rsidDel="001E2D09">
          <w:rPr>
            <w:rFonts w:ascii="楷体" w:eastAsia="楷体" w:hAnsi="楷体" w:hint="eastAsia"/>
            <w:sz w:val="28"/>
            <w:szCs w:val="28"/>
          </w:rPr>
          <w:delText>不可能随随便便说月称菩萨说过如何</w:delText>
        </w:r>
      </w:del>
      <w:ins w:id="1282" w:author="apple" w:date="2015-07-06T20:09:00Z">
        <w:r w:rsidR="001E2D09" w:rsidRPr="00B1313C">
          <w:rPr>
            <w:rFonts w:ascii="楷体" w:eastAsia="楷体" w:hAnsi="楷体" w:hint="eastAsia"/>
            <w:sz w:val="28"/>
            <w:szCs w:val="28"/>
          </w:rPr>
          <w:t>不可能随随便便说月称菩萨说过</w:t>
        </w:r>
        <w:r w:rsidR="001E2D09">
          <w:rPr>
            <w:rFonts w:ascii="楷体" w:eastAsia="楷体" w:hAnsi="楷体" w:hint="eastAsia"/>
            <w:sz w:val="28"/>
            <w:szCs w:val="28"/>
          </w:rPr>
          <w:t>这个话</w:t>
        </w:r>
      </w:ins>
      <w:r w:rsidRPr="00B1313C">
        <w:rPr>
          <w:rFonts w:ascii="楷体" w:eastAsia="楷体" w:hAnsi="楷体" w:hint="eastAsia"/>
          <w:sz w:val="28"/>
          <w:szCs w:val="28"/>
        </w:rPr>
        <w:t>，也不可能说的</w:t>
      </w:r>
      <w:ins w:id="1283" w:author="apple" w:date="2015-07-06T20:09:00Z">
        <w:r w:rsidR="001E2D09">
          <w:rPr>
            <w:rFonts w:ascii="楷体" w:eastAsia="楷体" w:hAnsi="楷体" w:hint="eastAsia"/>
            <w:sz w:val="28"/>
            <w:szCs w:val="28"/>
          </w:rPr>
          <w:t>。</w:t>
        </w:r>
      </w:ins>
    </w:p>
    <w:p w:rsidR="00365653" w:rsidRPr="00B1313C" w:rsidRDefault="00365653" w:rsidP="00B1313C">
      <w:pPr>
        <w:spacing w:line="360" w:lineRule="auto"/>
        <w:ind w:firstLine="570"/>
        <w:rPr>
          <w:rFonts w:ascii="楷体" w:eastAsia="楷体" w:hAnsi="楷体"/>
          <w:sz w:val="28"/>
          <w:szCs w:val="28"/>
        </w:rPr>
      </w:pPr>
      <w:del w:id="1284" w:author="apple" w:date="2015-07-06T20:09:00Z">
        <w:r w:rsidRPr="00B1313C" w:rsidDel="001E2D09">
          <w:rPr>
            <w:rFonts w:ascii="楷体" w:eastAsia="楷体" w:hAnsi="楷体" w:hint="eastAsia"/>
            <w:sz w:val="28"/>
            <w:szCs w:val="28"/>
          </w:rPr>
          <w:delText>，</w:delText>
        </w:r>
      </w:del>
      <w:r w:rsidRPr="00B1313C">
        <w:rPr>
          <w:rFonts w:ascii="楷体" w:eastAsia="楷体" w:hAnsi="楷体" w:hint="eastAsia"/>
          <w:sz w:val="28"/>
          <w:szCs w:val="28"/>
        </w:rPr>
        <w:t>那么还有一个问题那就是，以前在提到的时候，在另外一个应成派论师，就是寂天菩萨，寂天菩萨在智慧品当中也是曾经破过唯识，那么寂天菩萨他承不承认唯识所现呢？名言当中</w:t>
      </w:r>
      <w:del w:id="1285" w:author="apple" w:date="2015-07-06T20:09:00Z">
        <w:r w:rsidRPr="00B1313C" w:rsidDel="001E2D09">
          <w:rPr>
            <w:rFonts w:ascii="楷体" w:eastAsia="楷体" w:hAnsi="楷体" w:hint="eastAsia"/>
            <w:sz w:val="28"/>
            <w:szCs w:val="28"/>
          </w:rPr>
          <w:delText>都</w:delText>
        </w:r>
      </w:del>
      <w:r w:rsidRPr="00B1313C">
        <w:rPr>
          <w:rFonts w:ascii="楷体" w:eastAsia="楷体" w:hAnsi="楷体" w:hint="eastAsia"/>
          <w:sz w:val="28"/>
          <w:szCs w:val="28"/>
        </w:rPr>
        <w:t>是</w:t>
      </w:r>
      <w:del w:id="1286" w:author="apple" w:date="2015-07-02T18:48:00Z">
        <w:r w:rsidRPr="00B1313C" w:rsidDel="00D1118C">
          <w:rPr>
            <w:rFonts w:ascii="楷体" w:eastAsia="楷体" w:hAnsi="楷体" w:hint="eastAsia"/>
            <w:sz w:val="28"/>
            <w:szCs w:val="28"/>
          </w:rPr>
          <w:delText>承许</w:delText>
        </w:r>
      </w:del>
      <w:ins w:id="1287"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t>唯识所现的，</w:t>
      </w:r>
      <w:r w:rsidRPr="00B1313C">
        <w:rPr>
          <w:rFonts w:ascii="楷体" w:eastAsia="楷体" w:hAnsi="楷体" w:hint="eastAsia"/>
          <w:sz w:val="28"/>
          <w:szCs w:val="28"/>
        </w:rPr>
        <w:lastRenderedPageBreak/>
        <w:t>名言当中可以承认的，我们学《入行论》的时候呢，六度唯心，这个地方是非常明显的</w:t>
      </w:r>
      <w:ins w:id="1288" w:author="apple" w:date="2015-07-06T20:10:00Z">
        <w:r w:rsidR="001E2D09">
          <w:rPr>
            <w:rFonts w:ascii="楷体" w:eastAsia="楷体" w:hAnsi="楷体" w:hint="eastAsia"/>
            <w:sz w:val="28"/>
            <w:szCs w:val="28"/>
          </w:rPr>
          <w:t>。</w:t>
        </w:r>
      </w:ins>
      <w:del w:id="1289" w:author="apple" w:date="2015-07-06T20:10:00Z">
        <w:r w:rsidRPr="00B1313C" w:rsidDel="001E2D09">
          <w:rPr>
            <w:rFonts w:ascii="楷体" w:eastAsia="楷体" w:hAnsi="楷体" w:hint="eastAsia"/>
            <w:sz w:val="28"/>
            <w:szCs w:val="28"/>
          </w:rPr>
          <w:delText>，</w:delText>
        </w:r>
      </w:del>
      <w:r w:rsidRPr="00B1313C">
        <w:rPr>
          <w:rFonts w:ascii="楷体" w:eastAsia="楷体" w:hAnsi="楷体" w:hint="eastAsia"/>
          <w:sz w:val="28"/>
          <w:szCs w:val="28"/>
        </w:rPr>
        <w:t>六度唯心，然后在讲这个地狱的时候呢，一切的有情，一切烧铁地狱谁造的？唯有恶心造。这个地方讲的很清楚了，就说地狱当中的这样很多的众生从哪里来的？这么多的妖怪从哪里来的？实际上地狱的阎罗卒呢都是你的恶心所造的，这个方面把一切唯识所现讲的很清楚，布施唯心，持戒唯心，像这样一种安忍唯心，乃至智慧唯心，像这样都是讲了</w:t>
      </w:r>
      <w:ins w:id="1290" w:author="apple" w:date="2015-07-06T20:10:00Z">
        <w:r w:rsidR="003B3225">
          <w:rPr>
            <w:rFonts w:ascii="楷体" w:eastAsia="楷体" w:hAnsi="楷体" w:hint="eastAsia"/>
            <w:sz w:val="28"/>
            <w:szCs w:val="28"/>
          </w:rPr>
          <w:t>。</w:t>
        </w:r>
      </w:ins>
      <w:del w:id="1291" w:author="apple" w:date="2015-07-06T20:10:00Z">
        <w:r w:rsidRPr="00B1313C" w:rsidDel="003B3225">
          <w:rPr>
            <w:rFonts w:ascii="楷体" w:eastAsia="楷体" w:hAnsi="楷体" w:hint="eastAsia"/>
            <w:sz w:val="28"/>
            <w:szCs w:val="28"/>
          </w:rPr>
          <w:delText>，</w:delText>
        </w:r>
      </w:del>
      <w:r w:rsidRPr="00B1313C">
        <w:rPr>
          <w:rFonts w:ascii="楷体" w:eastAsia="楷体" w:hAnsi="楷体" w:hint="eastAsia"/>
          <w:sz w:val="28"/>
          <w:szCs w:val="28"/>
        </w:rPr>
        <w:t>所以说名言谛当中</w:t>
      </w:r>
      <w:ins w:id="1292" w:author="apple" w:date="2015-07-06T20:10:00Z">
        <w:r w:rsidR="003B3225">
          <w:rPr>
            <w:rFonts w:ascii="楷体" w:eastAsia="楷体" w:hAnsi="楷体" w:hint="eastAsia"/>
            <w:sz w:val="28"/>
            <w:szCs w:val="28"/>
          </w:rPr>
          <w:t>、</w:t>
        </w:r>
      </w:ins>
      <w:r w:rsidRPr="00B1313C">
        <w:rPr>
          <w:rFonts w:ascii="楷体" w:eastAsia="楷体" w:hAnsi="楷体" w:hint="eastAsia"/>
          <w:sz w:val="28"/>
          <w:szCs w:val="28"/>
        </w:rPr>
        <w:t>寂天菩萨他也是从这个方面说，调心很重要，心是一切万法的根本，如果你心调服了，一切调服了，如果你心不调服，外面不调服，</w:t>
      </w:r>
      <w:ins w:id="1293" w:author="apple" w:date="2015-07-06T20:10:00Z">
        <w:r w:rsidR="003B3225">
          <w:rPr>
            <w:rFonts w:ascii="楷体" w:eastAsia="楷体" w:hAnsi="楷体" w:hint="eastAsia"/>
            <w:sz w:val="28"/>
            <w:szCs w:val="28"/>
          </w:rPr>
          <w:t>像这样的话</w:t>
        </w:r>
      </w:ins>
      <w:r w:rsidRPr="00B1313C">
        <w:rPr>
          <w:rFonts w:ascii="楷体" w:eastAsia="楷体" w:hAnsi="楷体" w:hint="eastAsia"/>
          <w:sz w:val="28"/>
          <w:szCs w:val="28"/>
        </w:rPr>
        <w:t>也是这样</w:t>
      </w:r>
      <w:del w:id="1294" w:author="apple" w:date="2015-07-06T20:10:00Z">
        <w:r w:rsidRPr="00B1313C" w:rsidDel="003B3225">
          <w:rPr>
            <w:rFonts w:ascii="楷体" w:eastAsia="楷体" w:hAnsi="楷体" w:hint="eastAsia"/>
            <w:sz w:val="28"/>
            <w:szCs w:val="28"/>
          </w:rPr>
          <w:delText>的</w:delText>
        </w:r>
      </w:del>
      <w:r w:rsidRPr="00B1313C">
        <w:rPr>
          <w:rFonts w:ascii="楷体" w:eastAsia="楷体" w:hAnsi="楷体" w:hint="eastAsia"/>
          <w:sz w:val="28"/>
          <w:szCs w:val="28"/>
        </w:rPr>
        <w:t>讲</w:t>
      </w:r>
      <w:ins w:id="1295" w:author="apple" w:date="2015-07-06T20:10:00Z">
        <w:r w:rsidR="003B3225">
          <w:rPr>
            <w:rFonts w:ascii="楷体" w:eastAsia="楷体" w:hAnsi="楷体" w:hint="eastAsia"/>
            <w:sz w:val="28"/>
            <w:szCs w:val="28"/>
          </w:rPr>
          <w:t>的</w:t>
        </w:r>
      </w:ins>
      <w:r w:rsidRPr="00B1313C">
        <w:rPr>
          <w:rFonts w:ascii="楷体" w:eastAsia="楷体" w:hAnsi="楷体" w:hint="eastAsia"/>
          <w:sz w:val="28"/>
          <w:szCs w:val="28"/>
        </w:rPr>
        <w:t>，所以说名言当中呢寂天菩萨也可以是</w:t>
      </w:r>
      <w:del w:id="1296" w:author="apple" w:date="2015-07-02T18:48:00Z">
        <w:r w:rsidRPr="00B1313C" w:rsidDel="00D1118C">
          <w:rPr>
            <w:rFonts w:ascii="楷体" w:eastAsia="楷体" w:hAnsi="楷体" w:hint="eastAsia"/>
            <w:sz w:val="28"/>
            <w:szCs w:val="28"/>
          </w:rPr>
          <w:delText>承许</w:delText>
        </w:r>
      </w:del>
      <w:ins w:id="1297"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t>是唯识的。</w:t>
      </w:r>
    </w:p>
    <w:p w:rsidR="00365653" w:rsidRPr="003B3225" w:rsidRDefault="00365653" w:rsidP="00B1313C">
      <w:pPr>
        <w:spacing w:line="360" w:lineRule="auto"/>
        <w:ind w:firstLine="570"/>
        <w:rPr>
          <w:rFonts w:ascii="楷体" w:eastAsia="楷体" w:hAnsi="楷体"/>
          <w:b/>
          <w:sz w:val="28"/>
          <w:szCs w:val="28"/>
          <w:rPrChange w:id="1298" w:author="apple" w:date="2015-07-06T20:11:00Z">
            <w:rPr>
              <w:rFonts w:ascii="楷体" w:eastAsia="楷体" w:hAnsi="楷体"/>
              <w:sz w:val="28"/>
              <w:szCs w:val="28"/>
            </w:rPr>
          </w:rPrChange>
        </w:rPr>
      </w:pPr>
      <w:r w:rsidRPr="003B3225">
        <w:rPr>
          <w:rFonts w:ascii="楷体" w:eastAsia="楷体" w:hAnsi="楷体" w:hint="eastAsia"/>
          <w:b/>
          <w:sz w:val="28"/>
          <w:szCs w:val="28"/>
          <w:rPrChange w:id="1299" w:author="apple" w:date="2015-07-06T20:11:00Z">
            <w:rPr>
              <w:rFonts w:ascii="楷体" w:eastAsia="楷体" w:hAnsi="楷体" w:hint="eastAsia"/>
              <w:sz w:val="28"/>
              <w:szCs w:val="28"/>
            </w:rPr>
          </w:rPrChange>
        </w:rPr>
        <w:t>【假设谁说世间的这一切显现不是由自心所生的话，那么就必须承认它的因是除心以外的他法，】</w:t>
      </w:r>
    </w:p>
    <w:p w:rsidR="00365653" w:rsidRPr="00B1313C" w:rsidRDefault="00365653" w:rsidP="00B1313C">
      <w:pPr>
        <w:spacing w:line="360" w:lineRule="auto"/>
        <w:ind w:firstLine="570"/>
        <w:rPr>
          <w:rFonts w:ascii="楷体" w:eastAsia="楷体" w:hAnsi="楷体"/>
          <w:sz w:val="28"/>
          <w:szCs w:val="28"/>
        </w:rPr>
      </w:pPr>
      <w:r w:rsidRPr="00B1313C">
        <w:rPr>
          <w:rFonts w:ascii="楷体" w:eastAsia="楷体" w:hAnsi="楷体" w:hint="eastAsia"/>
          <w:sz w:val="28"/>
          <w:szCs w:val="28"/>
        </w:rPr>
        <w:t>那么如果说谁说世间当中的一切显现不是自心所造，那你必须</w:t>
      </w:r>
      <w:del w:id="1300" w:author="apple" w:date="2015-07-02T18:48:00Z">
        <w:r w:rsidRPr="00B1313C" w:rsidDel="00D1118C">
          <w:rPr>
            <w:rFonts w:ascii="楷体" w:eastAsia="楷体" w:hAnsi="楷体" w:hint="eastAsia"/>
            <w:sz w:val="28"/>
            <w:szCs w:val="28"/>
          </w:rPr>
          <w:delText>承许</w:delText>
        </w:r>
      </w:del>
      <w:ins w:id="1301"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t>这一切的因是除心以外的其他一个法。</w:t>
      </w:r>
    </w:p>
    <w:p w:rsidR="00365653" w:rsidRPr="003B3225" w:rsidRDefault="00365653" w:rsidP="00B1313C">
      <w:pPr>
        <w:spacing w:line="360" w:lineRule="auto"/>
        <w:ind w:firstLine="570"/>
        <w:rPr>
          <w:rFonts w:ascii="楷体" w:eastAsia="楷体" w:hAnsi="楷体"/>
          <w:b/>
          <w:sz w:val="28"/>
          <w:szCs w:val="28"/>
          <w:rPrChange w:id="1302" w:author="apple" w:date="2015-07-06T20:11:00Z">
            <w:rPr>
              <w:rFonts w:ascii="楷体" w:eastAsia="楷体" w:hAnsi="楷体"/>
              <w:sz w:val="28"/>
              <w:szCs w:val="28"/>
            </w:rPr>
          </w:rPrChange>
        </w:rPr>
      </w:pPr>
      <w:r w:rsidRPr="003B3225">
        <w:rPr>
          <w:rFonts w:ascii="楷体" w:eastAsia="楷体" w:hAnsi="楷体" w:hint="eastAsia"/>
          <w:b/>
          <w:sz w:val="28"/>
          <w:szCs w:val="28"/>
          <w:rPrChange w:id="1303" w:author="apple" w:date="2015-07-06T20:11:00Z">
            <w:rPr>
              <w:rFonts w:ascii="楷体" w:eastAsia="楷体" w:hAnsi="楷体" w:hint="eastAsia"/>
              <w:sz w:val="28"/>
              <w:szCs w:val="28"/>
            </w:rPr>
          </w:rPrChange>
        </w:rPr>
        <w:t>【倘若如此，就已认可补特伽罗的心束缚或解脱轮回的一个其他因，这无疑已经坠入外道宗派里了。】</w:t>
      </w:r>
    </w:p>
    <w:p w:rsidR="00365653" w:rsidRPr="00B1313C" w:rsidRDefault="00365653" w:rsidP="00B1313C">
      <w:pPr>
        <w:spacing w:line="360" w:lineRule="auto"/>
        <w:ind w:firstLine="570"/>
        <w:rPr>
          <w:rFonts w:ascii="楷体" w:eastAsia="楷体" w:hAnsi="楷体"/>
          <w:sz w:val="28"/>
          <w:szCs w:val="28"/>
        </w:rPr>
      </w:pPr>
      <w:r w:rsidRPr="00B1313C">
        <w:rPr>
          <w:rFonts w:ascii="楷体" w:eastAsia="楷体" w:hAnsi="楷体" w:hint="eastAsia"/>
          <w:sz w:val="28"/>
          <w:szCs w:val="28"/>
        </w:rPr>
        <w:t>那么如果你不</w:t>
      </w:r>
      <w:del w:id="1304" w:author="apple" w:date="2015-07-02T18:48:00Z">
        <w:r w:rsidRPr="00B1313C" w:rsidDel="00D1118C">
          <w:rPr>
            <w:rFonts w:ascii="楷体" w:eastAsia="楷体" w:hAnsi="楷体" w:hint="eastAsia"/>
            <w:sz w:val="28"/>
            <w:szCs w:val="28"/>
          </w:rPr>
          <w:delText>承许</w:delText>
        </w:r>
      </w:del>
      <w:ins w:id="1305"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t>一切都是心所造，心束缚，心解脱，像这样的话，如果你认为还有一个其他的因，除心之外其他的因的话，那么如果是这样你认可了，所谓的补特伽罗的心</w:t>
      </w:r>
      <w:ins w:id="1306" w:author="apple" w:date="2015-07-06T20:11:00Z">
        <w:r w:rsidR="00B84836">
          <w:rPr>
            <w:rFonts w:ascii="楷体" w:eastAsia="楷体" w:hAnsi="楷体" w:hint="eastAsia"/>
            <w:sz w:val="28"/>
            <w:szCs w:val="28"/>
          </w:rPr>
          <w:t>，</w:t>
        </w:r>
      </w:ins>
      <w:r w:rsidRPr="00B1313C">
        <w:rPr>
          <w:rFonts w:ascii="楷体" w:eastAsia="楷体" w:hAnsi="楷体" w:hint="eastAsia"/>
          <w:sz w:val="28"/>
          <w:szCs w:val="28"/>
        </w:rPr>
        <w:t>他束缚是一个轮回当中的一个其他因，解脱轮回也是一个其他的因来解脱，</w:t>
      </w:r>
      <w:ins w:id="1307" w:author="apple" w:date="2015-07-06T20:11:00Z">
        <w:r w:rsidR="00B84836">
          <w:rPr>
            <w:rFonts w:ascii="楷体" w:eastAsia="楷体" w:hAnsi="楷体" w:hint="eastAsia"/>
            <w:sz w:val="28"/>
            <w:szCs w:val="28"/>
          </w:rPr>
          <w:t>所以</w:t>
        </w:r>
      </w:ins>
      <w:r w:rsidRPr="00B1313C">
        <w:rPr>
          <w:rFonts w:ascii="楷体" w:eastAsia="楷体" w:hAnsi="楷体" w:hint="eastAsia"/>
          <w:sz w:val="28"/>
          <w:szCs w:val="28"/>
        </w:rPr>
        <w:t>如果你这样承认的话，实际你已经坠入了外道宗派当中了，这个不是内道的观点，内道和外道实际上就说是这个，你的这个束缚和解脱是不是由心安立</w:t>
      </w:r>
      <w:r w:rsidRPr="00B1313C">
        <w:rPr>
          <w:rFonts w:ascii="楷体" w:eastAsia="楷体" w:hAnsi="楷体" w:hint="eastAsia"/>
          <w:sz w:val="28"/>
          <w:szCs w:val="28"/>
        </w:rPr>
        <w:lastRenderedPageBreak/>
        <w:t>的？这个方面就是说是这个内和外当中的内</w:t>
      </w:r>
      <w:ins w:id="1308" w:author="apple" w:date="2015-07-06T20:11:00Z">
        <w:r w:rsidR="00B84836">
          <w:rPr>
            <w:rFonts w:ascii="楷体" w:eastAsia="楷体" w:hAnsi="楷体" w:hint="eastAsia"/>
            <w:sz w:val="28"/>
            <w:szCs w:val="28"/>
          </w:rPr>
          <w:t>。</w:t>
        </w:r>
      </w:ins>
      <w:del w:id="1309" w:author="apple" w:date="2015-07-06T20:11:00Z">
        <w:r w:rsidRPr="00B1313C" w:rsidDel="00B84836">
          <w:rPr>
            <w:rFonts w:ascii="楷体" w:eastAsia="楷体" w:hAnsi="楷体" w:hint="eastAsia"/>
            <w:sz w:val="28"/>
            <w:szCs w:val="28"/>
          </w:rPr>
          <w:delText>，</w:delText>
        </w:r>
      </w:del>
      <w:r w:rsidRPr="00B1313C">
        <w:rPr>
          <w:rFonts w:ascii="楷体" w:eastAsia="楷体" w:hAnsi="楷体" w:hint="eastAsia"/>
          <w:sz w:val="28"/>
          <w:szCs w:val="28"/>
        </w:rPr>
        <w:t>由心束缚由心解脱都是内和外当中的内进行安立的，内心安立的</w:t>
      </w:r>
      <w:ins w:id="1310" w:author="apple" w:date="2015-07-06T20:12:00Z">
        <w:r w:rsidR="00B84836">
          <w:rPr>
            <w:rFonts w:ascii="楷体" w:eastAsia="楷体" w:hAnsi="楷体" w:hint="eastAsia"/>
            <w:sz w:val="28"/>
            <w:szCs w:val="28"/>
          </w:rPr>
          <w:t>。</w:t>
        </w:r>
      </w:ins>
      <w:del w:id="1311" w:author="apple" w:date="2015-07-06T20:12:00Z">
        <w:r w:rsidRPr="00B1313C" w:rsidDel="00B84836">
          <w:rPr>
            <w:rFonts w:ascii="楷体" w:eastAsia="楷体" w:hAnsi="楷体" w:hint="eastAsia"/>
            <w:sz w:val="28"/>
            <w:szCs w:val="28"/>
          </w:rPr>
          <w:delText>，</w:delText>
        </w:r>
      </w:del>
      <w:r w:rsidRPr="00B1313C">
        <w:rPr>
          <w:rFonts w:ascii="楷体" w:eastAsia="楷体" w:hAnsi="楷体" w:hint="eastAsia"/>
          <w:sz w:val="28"/>
          <w:szCs w:val="28"/>
        </w:rPr>
        <w:t>那么如果你认为在内心之外有一个其他的法，这个就是外，就说是外道，从广义的外道来讲是这样的，所以说你为什么坠入外道的宗派理论了呢，内和外是从这个方面也可以安立的，内道当中就说一切都是心识，一切都是这样心识安立束缚也好</w:t>
      </w:r>
      <w:ins w:id="1312" w:author="apple" w:date="2015-07-06T20:12:00Z">
        <w:r w:rsidR="00B84836">
          <w:rPr>
            <w:rFonts w:ascii="楷体" w:eastAsia="楷体" w:hAnsi="楷体" w:hint="eastAsia"/>
            <w:sz w:val="28"/>
            <w:szCs w:val="28"/>
          </w:rPr>
          <w:t>、</w:t>
        </w:r>
      </w:ins>
      <w:r w:rsidRPr="00B1313C">
        <w:rPr>
          <w:rFonts w:ascii="楷体" w:eastAsia="楷体" w:hAnsi="楷体" w:hint="eastAsia"/>
          <w:sz w:val="28"/>
          <w:szCs w:val="28"/>
        </w:rPr>
        <w:t>解脱也好，</w:t>
      </w:r>
      <w:del w:id="1313" w:author="apple" w:date="2015-07-06T20:12:00Z">
        <w:r w:rsidRPr="00B1313C" w:rsidDel="00B84836">
          <w:rPr>
            <w:rFonts w:ascii="楷体" w:eastAsia="楷体" w:hAnsi="楷体" w:hint="eastAsia"/>
            <w:sz w:val="28"/>
            <w:szCs w:val="28"/>
          </w:rPr>
          <w:delText>都是这样通用</w:delText>
        </w:r>
      </w:del>
      <w:ins w:id="1314" w:author="apple" w:date="2015-07-06T20:12:00Z">
        <w:r w:rsidR="00B84836" w:rsidRPr="00B1313C">
          <w:rPr>
            <w:rFonts w:ascii="楷体" w:eastAsia="楷体" w:hAnsi="楷体" w:hint="eastAsia"/>
            <w:sz w:val="28"/>
            <w:szCs w:val="28"/>
          </w:rPr>
          <w:t>都是这样</w:t>
        </w:r>
        <w:r w:rsidR="00B84836">
          <w:rPr>
            <w:rFonts w:ascii="楷体" w:eastAsia="楷体" w:hAnsi="楷体" w:hint="eastAsia"/>
            <w:sz w:val="28"/>
            <w:szCs w:val="28"/>
          </w:rPr>
          <w:t>从有部开始</w:t>
        </w:r>
      </w:ins>
      <w:del w:id="1315" w:author="apple" w:date="2015-07-06T20:12:00Z">
        <w:r w:rsidRPr="00B1313C" w:rsidDel="00B84836">
          <w:rPr>
            <w:rFonts w:ascii="楷体" w:eastAsia="楷体" w:hAnsi="楷体" w:hint="eastAsia"/>
            <w:sz w:val="28"/>
            <w:szCs w:val="28"/>
          </w:rPr>
          <w:delText>，永不开始</w:delText>
        </w:r>
      </w:del>
      <w:r w:rsidRPr="00B1313C">
        <w:rPr>
          <w:rFonts w:ascii="楷体" w:eastAsia="楷体" w:hAnsi="楷体" w:hint="eastAsia"/>
          <w:sz w:val="28"/>
          <w:szCs w:val="28"/>
        </w:rPr>
        <w:t>的</w:t>
      </w:r>
      <w:ins w:id="1316" w:author="apple" w:date="2015-07-06T20:12:00Z">
        <w:r w:rsidR="00B84836">
          <w:rPr>
            <w:rFonts w:ascii="楷体" w:eastAsia="楷体" w:hAnsi="楷体" w:hint="eastAsia"/>
            <w:sz w:val="28"/>
            <w:szCs w:val="28"/>
          </w:rPr>
          <w:t>，</w:t>
        </w:r>
      </w:ins>
      <w:ins w:id="1317" w:author="apple" w:date="2015-07-06T20:13:00Z">
        <w:r w:rsidR="00B84836">
          <w:rPr>
            <w:rFonts w:ascii="楷体" w:eastAsia="楷体" w:hAnsi="楷体" w:hint="eastAsia"/>
            <w:sz w:val="28"/>
            <w:szCs w:val="28"/>
          </w:rPr>
          <w:t>从</w:t>
        </w:r>
      </w:ins>
      <w:r w:rsidRPr="00B1313C">
        <w:rPr>
          <w:rFonts w:ascii="楷体" w:eastAsia="楷体" w:hAnsi="楷体" w:hint="eastAsia"/>
          <w:sz w:val="28"/>
          <w:szCs w:val="28"/>
        </w:rPr>
        <w:t>中观宗到大圆满都是从这个方面讲的，如果你现在不</w:t>
      </w:r>
      <w:del w:id="1318" w:author="apple" w:date="2015-07-02T18:48:00Z">
        <w:r w:rsidRPr="00B1313C" w:rsidDel="00D1118C">
          <w:rPr>
            <w:rFonts w:ascii="楷体" w:eastAsia="楷体" w:hAnsi="楷体" w:hint="eastAsia"/>
            <w:sz w:val="28"/>
            <w:szCs w:val="28"/>
          </w:rPr>
          <w:delText>承许</w:delText>
        </w:r>
      </w:del>
      <w:ins w:id="1319"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t>这一个共</w:t>
      </w:r>
      <w:ins w:id="1320" w:author="apple" w:date="2015-07-06T20:13:00Z">
        <w:r w:rsidR="00B84836">
          <w:rPr>
            <w:rFonts w:ascii="楷体" w:eastAsia="楷体" w:hAnsi="楷体" w:hint="eastAsia"/>
            <w:sz w:val="28"/>
            <w:szCs w:val="28"/>
          </w:rPr>
          <w:t>因</w:t>
        </w:r>
      </w:ins>
      <w:del w:id="1321" w:author="apple" w:date="2015-07-06T20:13:00Z">
        <w:r w:rsidRPr="00B1313C" w:rsidDel="00B84836">
          <w:rPr>
            <w:rFonts w:ascii="楷体" w:eastAsia="楷体" w:hAnsi="楷体" w:hint="eastAsia"/>
            <w:sz w:val="28"/>
            <w:szCs w:val="28"/>
          </w:rPr>
          <w:delText>应</w:delText>
        </w:r>
      </w:del>
      <w:r w:rsidRPr="00B1313C">
        <w:rPr>
          <w:rFonts w:ascii="楷体" w:eastAsia="楷体" w:hAnsi="楷体" w:hint="eastAsia"/>
          <w:sz w:val="28"/>
          <w:szCs w:val="28"/>
        </w:rPr>
        <w:t>，你认为除了心之外有个其他因来束缚，来解脱，实际上就不是内道，那是外道，</w:t>
      </w:r>
    </w:p>
    <w:p w:rsidR="00365653" w:rsidRPr="00B84836" w:rsidDel="00B84836" w:rsidRDefault="00365653" w:rsidP="00B1313C">
      <w:pPr>
        <w:spacing w:line="360" w:lineRule="auto"/>
        <w:ind w:firstLine="570"/>
        <w:rPr>
          <w:del w:id="1322" w:author="apple" w:date="2015-07-06T20:13:00Z"/>
          <w:rFonts w:ascii="楷体" w:eastAsia="楷体" w:hAnsi="楷体"/>
          <w:b/>
          <w:sz w:val="28"/>
          <w:szCs w:val="28"/>
          <w:rPrChange w:id="1323" w:author="apple" w:date="2015-07-06T20:13:00Z">
            <w:rPr>
              <w:del w:id="1324" w:author="apple" w:date="2015-07-06T20:13:00Z"/>
              <w:rFonts w:ascii="楷体" w:eastAsia="楷体" w:hAnsi="楷体"/>
              <w:sz w:val="28"/>
              <w:szCs w:val="28"/>
            </w:rPr>
          </w:rPrChange>
        </w:rPr>
      </w:pPr>
      <w:r w:rsidRPr="00B84836">
        <w:rPr>
          <w:rFonts w:ascii="楷体" w:eastAsia="楷体" w:hAnsi="楷体" w:hint="eastAsia"/>
          <w:b/>
          <w:sz w:val="28"/>
          <w:szCs w:val="28"/>
          <w:rPrChange w:id="1325" w:author="apple" w:date="2015-07-06T20:13:00Z">
            <w:rPr>
              <w:rFonts w:ascii="楷体" w:eastAsia="楷体" w:hAnsi="楷体" w:hint="eastAsia"/>
              <w:sz w:val="28"/>
              <w:szCs w:val="28"/>
            </w:rPr>
          </w:rPrChange>
        </w:rPr>
        <w:t>【所以，无有其他作者且外境不存在唯是心之现相这一观点也需要渐进而成，</w:t>
      </w:r>
      <w:del w:id="1326" w:author="apple" w:date="2015-07-06T20:13:00Z">
        <w:r w:rsidRPr="00B84836" w:rsidDel="00B84836">
          <w:rPr>
            <w:rFonts w:ascii="楷体" w:eastAsia="楷体" w:hAnsi="楷体" w:hint="eastAsia"/>
            <w:b/>
            <w:sz w:val="28"/>
            <w:szCs w:val="28"/>
            <w:rPrChange w:id="1327" w:author="apple" w:date="2015-07-06T20:13:00Z">
              <w:rPr>
                <w:rFonts w:ascii="楷体" w:eastAsia="楷体" w:hAnsi="楷体" w:hint="eastAsia"/>
                <w:sz w:val="28"/>
                <w:szCs w:val="28"/>
              </w:rPr>
            </w:rPrChange>
          </w:rPr>
          <w:delText>】</w:delText>
        </w:r>
      </w:del>
    </w:p>
    <w:p w:rsidR="00365653" w:rsidRPr="00B84836" w:rsidRDefault="00365653" w:rsidP="00B84836">
      <w:pPr>
        <w:spacing w:line="360" w:lineRule="auto"/>
        <w:ind w:firstLine="570"/>
        <w:rPr>
          <w:rFonts w:ascii="楷体" w:eastAsia="楷体" w:hAnsi="楷体"/>
          <w:b/>
          <w:sz w:val="28"/>
          <w:szCs w:val="28"/>
          <w:rPrChange w:id="1328" w:author="apple" w:date="2015-07-06T20:13:00Z">
            <w:rPr>
              <w:rFonts w:ascii="楷体" w:eastAsia="楷体" w:hAnsi="楷体"/>
              <w:sz w:val="28"/>
              <w:szCs w:val="28"/>
            </w:rPr>
          </w:rPrChange>
        </w:rPr>
      </w:pPr>
      <w:del w:id="1329" w:author="apple" w:date="2015-07-06T20:13:00Z">
        <w:r w:rsidRPr="00B84836" w:rsidDel="00B84836">
          <w:rPr>
            <w:rFonts w:ascii="楷体" w:eastAsia="楷体" w:hAnsi="楷体" w:hint="eastAsia"/>
            <w:b/>
            <w:sz w:val="28"/>
            <w:szCs w:val="28"/>
            <w:rPrChange w:id="1330" w:author="apple" w:date="2015-07-06T20:13:00Z">
              <w:rPr>
                <w:rFonts w:ascii="楷体" w:eastAsia="楷体" w:hAnsi="楷体" w:hint="eastAsia"/>
                <w:sz w:val="28"/>
                <w:szCs w:val="28"/>
              </w:rPr>
            </w:rPrChange>
          </w:rPr>
          <w:delText>【</w:delText>
        </w:r>
      </w:del>
      <w:del w:id="1331" w:author="apple" w:date="2015-07-02T18:48:00Z">
        <w:r w:rsidRPr="00B84836" w:rsidDel="00D1118C">
          <w:rPr>
            <w:rFonts w:ascii="楷体" w:eastAsia="楷体" w:hAnsi="楷体" w:hint="eastAsia"/>
            <w:b/>
            <w:sz w:val="28"/>
            <w:szCs w:val="28"/>
            <w:rPrChange w:id="1332" w:author="apple" w:date="2015-07-06T20:13:00Z">
              <w:rPr>
                <w:rFonts w:ascii="楷体" w:eastAsia="楷体" w:hAnsi="楷体" w:hint="eastAsia"/>
                <w:sz w:val="28"/>
                <w:szCs w:val="28"/>
              </w:rPr>
            </w:rPrChange>
          </w:rPr>
          <w:delText>承许</w:delText>
        </w:r>
      </w:del>
      <w:ins w:id="1333" w:author="apple" w:date="2015-07-02T18:50:00Z">
        <w:r w:rsidR="006A74EA" w:rsidRPr="00B84836">
          <w:rPr>
            <w:rFonts w:ascii="楷体" w:eastAsia="楷体" w:hAnsi="楷体" w:hint="eastAsia"/>
            <w:b/>
            <w:sz w:val="28"/>
            <w:szCs w:val="28"/>
            <w:rPrChange w:id="1334" w:author="apple" w:date="2015-07-06T20:13:00Z">
              <w:rPr>
                <w:rFonts w:ascii="楷体" w:eastAsia="楷体" w:hAnsi="楷体" w:hint="eastAsia"/>
                <w:sz w:val="28"/>
                <w:szCs w:val="28"/>
              </w:rPr>
            </w:rPrChange>
          </w:rPr>
          <w:t>承许</w:t>
        </w:r>
      </w:ins>
      <w:r w:rsidRPr="00B84836">
        <w:rPr>
          <w:rFonts w:ascii="楷体" w:eastAsia="楷体" w:hAnsi="楷体" w:hint="eastAsia"/>
          <w:b/>
          <w:sz w:val="28"/>
          <w:szCs w:val="28"/>
          <w:rPrChange w:id="1335" w:author="apple" w:date="2015-07-06T20:13:00Z">
            <w:rPr>
              <w:rFonts w:ascii="楷体" w:eastAsia="楷体" w:hAnsi="楷体" w:hint="eastAsia"/>
              <w:sz w:val="28"/>
              <w:szCs w:val="28"/>
            </w:rPr>
          </w:rPrChange>
        </w:rPr>
        <w:t>名言为唯识的此观点成立是大乘的总轨。】</w:t>
      </w:r>
    </w:p>
    <w:p w:rsidR="00D5279A" w:rsidRDefault="00365653" w:rsidP="00B1313C">
      <w:pPr>
        <w:spacing w:line="360" w:lineRule="auto"/>
        <w:ind w:firstLine="570"/>
        <w:rPr>
          <w:ins w:id="1336" w:author="apple" w:date="2015-07-06T20:15:00Z"/>
          <w:rFonts w:ascii="楷体" w:eastAsia="楷体" w:hAnsi="楷体" w:hint="eastAsia"/>
          <w:sz w:val="28"/>
          <w:szCs w:val="28"/>
        </w:rPr>
      </w:pPr>
      <w:r w:rsidRPr="00B1313C">
        <w:rPr>
          <w:rFonts w:ascii="楷体" w:eastAsia="楷体" w:hAnsi="楷体" w:hint="eastAsia"/>
          <w:sz w:val="28"/>
          <w:szCs w:val="28"/>
        </w:rPr>
        <w:t>所以说呢这个很重要的缘故，没有其他的作者，这个是心作为作者，而且外境不存在唯是心的自现，这个观点是需要渐进而成的。需要渐进而成的意思就是说，一方面对我们来讲，我们真正最后要通达，要对一切唯识所现产生个定解的话，也不是一蹴而就的，需要渐进而成，因为我们内心当中呢也有很多这个认为外境存在的这种实执，那么这个实执也不是一天两天就能打破的</w:t>
      </w:r>
      <w:ins w:id="1337" w:author="apple" w:date="2015-07-06T20:14:00Z">
        <w:r w:rsidR="00D5279A">
          <w:rPr>
            <w:rFonts w:ascii="楷体" w:eastAsia="楷体" w:hAnsi="楷体" w:hint="eastAsia"/>
            <w:sz w:val="28"/>
            <w:szCs w:val="28"/>
          </w:rPr>
          <w:t>。</w:t>
        </w:r>
      </w:ins>
      <w:del w:id="1338" w:author="apple" w:date="2015-07-06T20:14:00Z">
        <w:r w:rsidRPr="00B1313C" w:rsidDel="00D5279A">
          <w:rPr>
            <w:rFonts w:ascii="楷体" w:eastAsia="楷体" w:hAnsi="楷体" w:hint="eastAsia"/>
            <w:sz w:val="28"/>
            <w:szCs w:val="28"/>
          </w:rPr>
          <w:delText>，</w:delText>
        </w:r>
      </w:del>
      <w:r w:rsidRPr="00B1313C">
        <w:rPr>
          <w:rFonts w:ascii="楷体" w:eastAsia="楷体" w:hAnsi="楷体" w:hint="eastAsia"/>
          <w:sz w:val="28"/>
          <w:szCs w:val="28"/>
        </w:rPr>
        <w:t>所以有的时候我们在学唯识的时候，道理上也学一些，但老是觉得有点不踏实，他就觉得这个外境是不是存在的？实际上这个方面就是说的无始以来认为外境存在的习气很深厚</w:t>
      </w:r>
      <w:ins w:id="1339" w:author="apple" w:date="2015-07-06T20:15:00Z">
        <w:r w:rsidR="00D5279A">
          <w:rPr>
            <w:rFonts w:ascii="楷体" w:eastAsia="楷体" w:hAnsi="楷体" w:hint="eastAsia"/>
            <w:sz w:val="28"/>
            <w:szCs w:val="28"/>
          </w:rPr>
          <w:t>。</w:t>
        </w:r>
      </w:ins>
      <w:del w:id="1340" w:author="apple" w:date="2015-07-06T20:15:00Z">
        <w:r w:rsidRPr="00B1313C" w:rsidDel="00D5279A">
          <w:rPr>
            <w:rFonts w:ascii="楷体" w:eastAsia="楷体" w:hAnsi="楷体" w:hint="eastAsia"/>
            <w:sz w:val="28"/>
            <w:szCs w:val="28"/>
          </w:rPr>
          <w:delText>，</w:delText>
        </w:r>
      </w:del>
      <w:r w:rsidRPr="00B1313C">
        <w:rPr>
          <w:rFonts w:ascii="楷体" w:eastAsia="楷体" w:hAnsi="楷体" w:hint="eastAsia"/>
          <w:sz w:val="28"/>
          <w:szCs w:val="28"/>
        </w:rPr>
        <w:t>很深厚的缘故，没办法一下子对于这个唯识的广大的正理产生一个定解</w:t>
      </w:r>
      <w:ins w:id="1341" w:author="apple" w:date="2015-07-06T20:15:00Z">
        <w:r w:rsidR="00D5279A">
          <w:rPr>
            <w:rFonts w:ascii="楷体" w:eastAsia="楷体" w:hAnsi="楷体" w:hint="eastAsia"/>
            <w:sz w:val="28"/>
            <w:szCs w:val="28"/>
          </w:rPr>
          <w:t>。</w:t>
        </w:r>
      </w:ins>
      <w:del w:id="1342" w:author="apple" w:date="2015-07-06T20:15:00Z">
        <w:r w:rsidRPr="00B1313C" w:rsidDel="00D5279A">
          <w:rPr>
            <w:rFonts w:ascii="楷体" w:eastAsia="楷体" w:hAnsi="楷体" w:hint="eastAsia"/>
            <w:sz w:val="28"/>
            <w:szCs w:val="28"/>
          </w:rPr>
          <w:delText>，所以</w:delText>
        </w:r>
      </w:del>
      <w:r w:rsidRPr="00B1313C">
        <w:rPr>
          <w:rFonts w:ascii="楷体" w:eastAsia="楷体" w:hAnsi="楷体" w:hint="eastAsia"/>
          <w:sz w:val="28"/>
          <w:szCs w:val="28"/>
        </w:rPr>
        <w:t>这个方面通过很多的比喻啊，很多这样的一种例子，很多的理论，</w:t>
      </w:r>
      <w:del w:id="1343" w:author="apple" w:date="2015-07-06T20:15:00Z">
        <w:r w:rsidRPr="00B1313C" w:rsidDel="00D5279A">
          <w:rPr>
            <w:rFonts w:ascii="楷体" w:eastAsia="楷体" w:hAnsi="楷体" w:hint="eastAsia"/>
            <w:sz w:val="28"/>
            <w:szCs w:val="28"/>
          </w:rPr>
          <w:delText>教证来经行安立</w:delText>
        </w:r>
      </w:del>
      <w:ins w:id="1344" w:author="apple" w:date="2015-07-06T20:15:00Z">
        <w:r w:rsidR="00D5279A" w:rsidRPr="00B1313C">
          <w:rPr>
            <w:rFonts w:ascii="楷体" w:eastAsia="楷体" w:hAnsi="楷体" w:hint="eastAsia"/>
            <w:sz w:val="28"/>
            <w:szCs w:val="28"/>
          </w:rPr>
          <w:t>教证来</w:t>
        </w:r>
        <w:r w:rsidR="00D5279A">
          <w:rPr>
            <w:rFonts w:ascii="楷体" w:eastAsia="楷体" w:hAnsi="楷体" w:hint="eastAsia"/>
            <w:sz w:val="28"/>
            <w:szCs w:val="28"/>
          </w:rPr>
          <w:t>进行</w:t>
        </w:r>
        <w:r w:rsidR="00D5279A" w:rsidRPr="00B1313C">
          <w:rPr>
            <w:rFonts w:ascii="楷体" w:eastAsia="楷体" w:hAnsi="楷体" w:hint="eastAsia"/>
            <w:sz w:val="28"/>
            <w:szCs w:val="28"/>
          </w:rPr>
          <w:t>安立</w:t>
        </w:r>
      </w:ins>
      <w:r w:rsidRPr="00B1313C">
        <w:rPr>
          <w:rFonts w:ascii="楷体" w:eastAsia="楷体" w:hAnsi="楷体" w:hint="eastAsia"/>
          <w:sz w:val="28"/>
          <w:szCs w:val="28"/>
        </w:rPr>
        <w:t>，所以需要渐进而成的</w:t>
      </w:r>
      <w:ins w:id="1345" w:author="apple" w:date="2015-07-06T20:15:00Z">
        <w:r w:rsidR="00D5279A">
          <w:rPr>
            <w:rFonts w:ascii="楷体" w:eastAsia="楷体" w:hAnsi="楷体" w:hint="eastAsia"/>
            <w:sz w:val="28"/>
            <w:szCs w:val="28"/>
          </w:rPr>
          <w:t>。</w:t>
        </w:r>
      </w:ins>
      <w:del w:id="1346" w:author="apple" w:date="2015-07-06T20:15:00Z">
        <w:r w:rsidRPr="00B1313C" w:rsidDel="00D5279A">
          <w:rPr>
            <w:rFonts w:ascii="楷体" w:eastAsia="楷体" w:hAnsi="楷体" w:hint="eastAsia"/>
            <w:sz w:val="28"/>
            <w:szCs w:val="28"/>
          </w:rPr>
          <w:delText>，</w:delText>
        </w:r>
      </w:del>
      <w:del w:id="1347" w:author="apple" w:date="2015-07-02T18:48:00Z">
        <w:r w:rsidRPr="00B1313C" w:rsidDel="00D1118C">
          <w:rPr>
            <w:rFonts w:ascii="楷体" w:eastAsia="楷体" w:hAnsi="楷体" w:hint="eastAsia"/>
            <w:sz w:val="28"/>
            <w:szCs w:val="28"/>
          </w:rPr>
          <w:delText>承许</w:delText>
        </w:r>
      </w:del>
      <w:ins w:id="1348"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t>名言为唯识的此观点成立是大乘的总轨。整个唯识宗、中观宗都可以</w:t>
      </w:r>
      <w:del w:id="1349" w:author="apple" w:date="2015-07-02T18:48:00Z">
        <w:r w:rsidRPr="00B1313C" w:rsidDel="00D1118C">
          <w:rPr>
            <w:rFonts w:ascii="楷体" w:eastAsia="楷体" w:hAnsi="楷体" w:hint="eastAsia"/>
            <w:sz w:val="28"/>
            <w:szCs w:val="28"/>
          </w:rPr>
          <w:delText>承许</w:delText>
        </w:r>
      </w:del>
      <w:ins w:id="1350" w:author="apple" w:date="2015-07-02T18:50:00Z">
        <w:r w:rsidR="006A74EA">
          <w:rPr>
            <w:rFonts w:ascii="楷体" w:eastAsia="楷体" w:hAnsi="楷体" w:hint="eastAsia"/>
            <w:sz w:val="28"/>
            <w:szCs w:val="28"/>
          </w:rPr>
          <w:t>承许</w:t>
        </w:r>
      </w:ins>
      <w:r w:rsidRPr="00B1313C">
        <w:rPr>
          <w:rFonts w:ascii="楷体" w:eastAsia="楷体" w:hAnsi="楷体" w:hint="eastAsia"/>
          <w:sz w:val="28"/>
          <w:szCs w:val="28"/>
        </w:rPr>
        <w:lastRenderedPageBreak/>
        <w:t>名言中是唯识，所以称之为大乘大的总轨</w:t>
      </w:r>
      <w:ins w:id="1351" w:author="apple" w:date="2015-07-06T20:15:00Z">
        <w:r w:rsidR="00D5279A">
          <w:rPr>
            <w:rFonts w:ascii="楷体" w:eastAsia="楷体" w:hAnsi="楷体" w:hint="eastAsia"/>
            <w:sz w:val="28"/>
            <w:szCs w:val="28"/>
          </w:rPr>
          <w:t>。</w:t>
        </w:r>
      </w:ins>
    </w:p>
    <w:p w:rsidR="00365653" w:rsidRPr="00B1313C" w:rsidRDefault="00D5279A" w:rsidP="00B1313C">
      <w:pPr>
        <w:spacing w:line="360" w:lineRule="auto"/>
        <w:ind w:firstLine="570"/>
        <w:rPr>
          <w:rFonts w:ascii="楷体" w:eastAsia="楷体" w:hAnsi="楷体"/>
          <w:sz w:val="28"/>
          <w:szCs w:val="28"/>
        </w:rPr>
      </w:pPr>
      <w:ins w:id="1352" w:author="apple" w:date="2015-07-06T20:15:00Z">
        <w:r>
          <w:rPr>
            <w:rFonts w:ascii="楷体" w:eastAsia="楷体" w:hAnsi="楷体" w:hint="eastAsia"/>
            <w:sz w:val="28"/>
            <w:szCs w:val="28"/>
          </w:rPr>
          <w:t>好！</w:t>
        </w:r>
      </w:ins>
      <w:del w:id="1353" w:author="apple" w:date="2015-07-06T20:15:00Z">
        <w:r w:rsidR="00365653" w:rsidRPr="00B1313C" w:rsidDel="00D5279A">
          <w:rPr>
            <w:rFonts w:ascii="楷体" w:eastAsia="楷体" w:hAnsi="楷体" w:hint="eastAsia"/>
            <w:sz w:val="28"/>
            <w:szCs w:val="28"/>
          </w:rPr>
          <w:delText>，</w:delText>
        </w:r>
      </w:del>
      <w:r w:rsidR="00365653" w:rsidRPr="00B1313C">
        <w:rPr>
          <w:rFonts w:ascii="楷体" w:eastAsia="楷体" w:hAnsi="楷体" w:hint="eastAsia"/>
          <w:sz w:val="28"/>
          <w:szCs w:val="28"/>
        </w:rPr>
        <w:t>今天讲到这个地方。</w:t>
      </w:r>
    </w:p>
    <w:p w:rsidR="00C56BE6" w:rsidRPr="00B1313C" w:rsidRDefault="00C56BE6" w:rsidP="00B1313C">
      <w:pPr>
        <w:spacing w:line="360" w:lineRule="auto"/>
        <w:ind w:firstLine="570"/>
        <w:rPr>
          <w:rFonts w:ascii="楷体" w:eastAsia="楷体" w:hAnsi="楷体"/>
          <w:sz w:val="28"/>
          <w:szCs w:val="28"/>
        </w:rPr>
      </w:pPr>
      <w:bookmarkStart w:id="1354" w:name="_GoBack"/>
      <w:bookmarkEnd w:id="1354"/>
    </w:p>
    <w:p w:rsidR="003C63E4" w:rsidRPr="00B1313C" w:rsidRDefault="003C63E4" w:rsidP="00B1313C">
      <w:pPr>
        <w:spacing w:line="360" w:lineRule="auto"/>
        <w:ind w:firstLine="570"/>
        <w:rPr>
          <w:rFonts w:ascii="楷体" w:eastAsia="楷体" w:hAnsi="楷体"/>
          <w:sz w:val="28"/>
          <w:szCs w:val="28"/>
        </w:rPr>
      </w:pPr>
    </w:p>
    <w:p w:rsidR="00E77D91" w:rsidRPr="00B1313C" w:rsidRDefault="00E77D91" w:rsidP="00B1313C">
      <w:pPr>
        <w:spacing w:line="360" w:lineRule="auto"/>
        <w:ind w:firstLine="570"/>
        <w:rPr>
          <w:rFonts w:ascii="楷体" w:eastAsia="楷体" w:hAnsi="楷体"/>
          <w:sz w:val="28"/>
          <w:szCs w:val="28"/>
        </w:rPr>
      </w:pPr>
    </w:p>
    <w:p w:rsidR="009D7FBE" w:rsidRPr="00B1313C" w:rsidRDefault="009D7FBE" w:rsidP="00B1313C">
      <w:pPr>
        <w:spacing w:line="360" w:lineRule="auto"/>
        <w:ind w:firstLine="570"/>
        <w:rPr>
          <w:rFonts w:ascii="楷体" w:eastAsia="楷体" w:hAnsi="楷体"/>
          <w:sz w:val="28"/>
          <w:szCs w:val="28"/>
        </w:rPr>
      </w:pPr>
    </w:p>
    <w:sectPr w:rsidR="009D7FBE" w:rsidRPr="00B1313C" w:rsidSect="004D0F5B">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1C4E" w:rsidRDefault="00401C4E" w:rsidP="005C0DDA">
      <w:r>
        <w:separator/>
      </w:r>
    </w:p>
  </w:endnote>
  <w:endnote w:type="continuationSeparator" w:id="0">
    <w:p w:rsidR="00401C4E" w:rsidRDefault="00401C4E" w:rsidP="005C0D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altName w:val="华文仿宋"/>
    <w:charset w:val="86"/>
    <w:family w:val="auto"/>
    <w:pitch w:val="variable"/>
    <w:sig w:usb0="00000000"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1355" w:author="apple" w:date="2015-07-06T20:29:00Z"/>
  <w:sdt>
    <w:sdtPr>
      <w:id w:val="8730815"/>
      <w:docPartObj>
        <w:docPartGallery w:val="Page Numbers (Bottom of Page)"/>
        <w:docPartUnique/>
      </w:docPartObj>
    </w:sdtPr>
    <w:sdtContent>
      <w:customXmlInsRangeEnd w:id="1355"/>
      <w:p w:rsidR="009C31F9" w:rsidRDefault="009C31F9">
        <w:pPr>
          <w:pStyle w:val="a4"/>
          <w:jc w:val="right"/>
          <w:rPr>
            <w:ins w:id="1356" w:author="apple" w:date="2015-07-06T20:29:00Z"/>
          </w:rPr>
        </w:pPr>
        <w:ins w:id="1357" w:author="apple" w:date="2015-07-06T20:29:00Z">
          <w:r>
            <w:fldChar w:fldCharType="begin"/>
          </w:r>
          <w:r>
            <w:instrText xml:space="preserve"> PAGE   \* MERGEFORMAT </w:instrText>
          </w:r>
          <w:r>
            <w:fldChar w:fldCharType="separate"/>
          </w:r>
        </w:ins>
        <w:r w:rsidRPr="009C31F9">
          <w:rPr>
            <w:noProof/>
            <w:lang w:val="zh-CN"/>
          </w:rPr>
          <w:t>33</w:t>
        </w:r>
        <w:ins w:id="1358" w:author="apple" w:date="2015-07-06T20:29:00Z">
          <w:r>
            <w:fldChar w:fldCharType="end"/>
          </w:r>
        </w:ins>
      </w:p>
      <w:customXmlInsRangeStart w:id="1359" w:author="apple" w:date="2015-07-06T20:29:00Z"/>
    </w:sdtContent>
  </w:sdt>
  <w:customXmlInsRangeEnd w:id="1359"/>
  <w:p w:rsidR="009C31F9" w:rsidRDefault="009C31F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1C4E" w:rsidRDefault="00401C4E" w:rsidP="005C0DDA">
      <w:r>
        <w:separator/>
      </w:r>
    </w:p>
  </w:footnote>
  <w:footnote w:type="continuationSeparator" w:id="0">
    <w:p w:rsidR="00401C4E" w:rsidRDefault="00401C4E" w:rsidP="005C0D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3E12"/>
    <w:rsid w:val="00001E50"/>
    <w:rsid w:val="00002D7F"/>
    <w:rsid w:val="00012743"/>
    <w:rsid w:val="00021D18"/>
    <w:rsid w:val="000222CC"/>
    <w:rsid w:val="000260AD"/>
    <w:rsid w:val="00030D15"/>
    <w:rsid w:val="00052AA4"/>
    <w:rsid w:val="00053A85"/>
    <w:rsid w:val="000558D3"/>
    <w:rsid w:val="00091A5A"/>
    <w:rsid w:val="000925F5"/>
    <w:rsid w:val="000A2F8A"/>
    <w:rsid w:val="000A3B85"/>
    <w:rsid w:val="000A6783"/>
    <w:rsid w:val="000A74F0"/>
    <w:rsid w:val="000C0553"/>
    <w:rsid w:val="000C0F9C"/>
    <w:rsid w:val="000C4A0D"/>
    <w:rsid w:val="000C55D1"/>
    <w:rsid w:val="000D0C88"/>
    <w:rsid w:val="000D2C13"/>
    <w:rsid w:val="000D3287"/>
    <w:rsid w:val="000D68CD"/>
    <w:rsid w:val="000E1F6F"/>
    <w:rsid w:val="000E4BE6"/>
    <w:rsid w:val="000F535D"/>
    <w:rsid w:val="000F5ABF"/>
    <w:rsid w:val="00102A5F"/>
    <w:rsid w:val="00106A10"/>
    <w:rsid w:val="00126C4A"/>
    <w:rsid w:val="0013587D"/>
    <w:rsid w:val="00154016"/>
    <w:rsid w:val="00157DDE"/>
    <w:rsid w:val="0019371C"/>
    <w:rsid w:val="00197526"/>
    <w:rsid w:val="00197EDC"/>
    <w:rsid w:val="001A0B21"/>
    <w:rsid w:val="001A3FB2"/>
    <w:rsid w:val="001B1B55"/>
    <w:rsid w:val="001B3FC4"/>
    <w:rsid w:val="001D0389"/>
    <w:rsid w:val="001D6F21"/>
    <w:rsid w:val="001E04AF"/>
    <w:rsid w:val="001E2D09"/>
    <w:rsid w:val="001E4A5F"/>
    <w:rsid w:val="001F3EA3"/>
    <w:rsid w:val="002017D2"/>
    <w:rsid w:val="0023558C"/>
    <w:rsid w:val="00254B46"/>
    <w:rsid w:val="0026060F"/>
    <w:rsid w:val="0026212A"/>
    <w:rsid w:val="00262DE1"/>
    <w:rsid w:val="00266484"/>
    <w:rsid w:val="0027174C"/>
    <w:rsid w:val="002927E0"/>
    <w:rsid w:val="002A26CC"/>
    <w:rsid w:val="002A7517"/>
    <w:rsid w:val="002C072C"/>
    <w:rsid w:val="002C2492"/>
    <w:rsid w:val="002C79DF"/>
    <w:rsid w:val="002D4FAD"/>
    <w:rsid w:val="002D6D10"/>
    <w:rsid w:val="002D719D"/>
    <w:rsid w:val="002D7D25"/>
    <w:rsid w:val="002E6E0C"/>
    <w:rsid w:val="00302655"/>
    <w:rsid w:val="00304FE2"/>
    <w:rsid w:val="003153CE"/>
    <w:rsid w:val="00330A59"/>
    <w:rsid w:val="00334997"/>
    <w:rsid w:val="00347C2A"/>
    <w:rsid w:val="00363832"/>
    <w:rsid w:val="00365653"/>
    <w:rsid w:val="003850E3"/>
    <w:rsid w:val="003A6307"/>
    <w:rsid w:val="003B3225"/>
    <w:rsid w:val="003C63E4"/>
    <w:rsid w:val="003E3EDB"/>
    <w:rsid w:val="003F06AC"/>
    <w:rsid w:val="003F5F4A"/>
    <w:rsid w:val="004008C4"/>
    <w:rsid w:val="0040124D"/>
    <w:rsid w:val="00401C4E"/>
    <w:rsid w:val="00402DC0"/>
    <w:rsid w:val="00402F70"/>
    <w:rsid w:val="00406A54"/>
    <w:rsid w:val="004144A5"/>
    <w:rsid w:val="0042573D"/>
    <w:rsid w:val="00447061"/>
    <w:rsid w:val="00462611"/>
    <w:rsid w:val="00465D8B"/>
    <w:rsid w:val="00471381"/>
    <w:rsid w:val="004913B8"/>
    <w:rsid w:val="004B0F46"/>
    <w:rsid w:val="004D0F5B"/>
    <w:rsid w:val="00510D83"/>
    <w:rsid w:val="0051565F"/>
    <w:rsid w:val="00532ABC"/>
    <w:rsid w:val="00540FAF"/>
    <w:rsid w:val="00543896"/>
    <w:rsid w:val="0055376F"/>
    <w:rsid w:val="00556332"/>
    <w:rsid w:val="005605F0"/>
    <w:rsid w:val="00592173"/>
    <w:rsid w:val="005A3019"/>
    <w:rsid w:val="005B2BC3"/>
    <w:rsid w:val="005B54B7"/>
    <w:rsid w:val="005C0DDA"/>
    <w:rsid w:val="005C1B72"/>
    <w:rsid w:val="005D3F2B"/>
    <w:rsid w:val="005E19B2"/>
    <w:rsid w:val="005E373A"/>
    <w:rsid w:val="0060632E"/>
    <w:rsid w:val="00611C3E"/>
    <w:rsid w:val="006A48BA"/>
    <w:rsid w:val="006A74EA"/>
    <w:rsid w:val="006B3B50"/>
    <w:rsid w:val="006C4DEC"/>
    <w:rsid w:val="006E1393"/>
    <w:rsid w:val="006E1ECB"/>
    <w:rsid w:val="0070560E"/>
    <w:rsid w:val="00721239"/>
    <w:rsid w:val="007315F7"/>
    <w:rsid w:val="00746A29"/>
    <w:rsid w:val="0075127C"/>
    <w:rsid w:val="00754BAD"/>
    <w:rsid w:val="00760877"/>
    <w:rsid w:val="00773A02"/>
    <w:rsid w:val="00773E12"/>
    <w:rsid w:val="007833DB"/>
    <w:rsid w:val="007A075D"/>
    <w:rsid w:val="007A1CE3"/>
    <w:rsid w:val="007F107A"/>
    <w:rsid w:val="00814E7D"/>
    <w:rsid w:val="00875F14"/>
    <w:rsid w:val="00885AD1"/>
    <w:rsid w:val="00891050"/>
    <w:rsid w:val="008A602A"/>
    <w:rsid w:val="008B5155"/>
    <w:rsid w:val="008B7B17"/>
    <w:rsid w:val="008D3023"/>
    <w:rsid w:val="008F2196"/>
    <w:rsid w:val="0090403C"/>
    <w:rsid w:val="00930991"/>
    <w:rsid w:val="00934FE4"/>
    <w:rsid w:val="00945933"/>
    <w:rsid w:val="00950634"/>
    <w:rsid w:val="009613A5"/>
    <w:rsid w:val="009619E4"/>
    <w:rsid w:val="009658C1"/>
    <w:rsid w:val="009733A8"/>
    <w:rsid w:val="00992E07"/>
    <w:rsid w:val="009933CF"/>
    <w:rsid w:val="009C245E"/>
    <w:rsid w:val="009C31F9"/>
    <w:rsid w:val="009C758F"/>
    <w:rsid w:val="009D1902"/>
    <w:rsid w:val="009D7FBE"/>
    <w:rsid w:val="009E70F2"/>
    <w:rsid w:val="009E7281"/>
    <w:rsid w:val="009F30AD"/>
    <w:rsid w:val="009F5983"/>
    <w:rsid w:val="009F695B"/>
    <w:rsid w:val="00A22775"/>
    <w:rsid w:val="00A36362"/>
    <w:rsid w:val="00A522B5"/>
    <w:rsid w:val="00A61D5B"/>
    <w:rsid w:val="00A7128A"/>
    <w:rsid w:val="00A74E83"/>
    <w:rsid w:val="00A75DAD"/>
    <w:rsid w:val="00A91E0D"/>
    <w:rsid w:val="00A92FE0"/>
    <w:rsid w:val="00AB6657"/>
    <w:rsid w:val="00AC7E91"/>
    <w:rsid w:val="00AE1B28"/>
    <w:rsid w:val="00B1313C"/>
    <w:rsid w:val="00B32622"/>
    <w:rsid w:val="00B64F43"/>
    <w:rsid w:val="00B84836"/>
    <w:rsid w:val="00BB4BB8"/>
    <w:rsid w:val="00BE0F08"/>
    <w:rsid w:val="00C02882"/>
    <w:rsid w:val="00C061F4"/>
    <w:rsid w:val="00C20A1D"/>
    <w:rsid w:val="00C31797"/>
    <w:rsid w:val="00C450FE"/>
    <w:rsid w:val="00C568D2"/>
    <w:rsid w:val="00C56BE6"/>
    <w:rsid w:val="00C97F43"/>
    <w:rsid w:val="00CA0154"/>
    <w:rsid w:val="00CA58F5"/>
    <w:rsid w:val="00CB1F80"/>
    <w:rsid w:val="00CB69B8"/>
    <w:rsid w:val="00CE16B5"/>
    <w:rsid w:val="00CF2300"/>
    <w:rsid w:val="00CF7244"/>
    <w:rsid w:val="00CF7FBC"/>
    <w:rsid w:val="00D06397"/>
    <w:rsid w:val="00D100ED"/>
    <w:rsid w:val="00D1118C"/>
    <w:rsid w:val="00D15E4B"/>
    <w:rsid w:val="00D20361"/>
    <w:rsid w:val="00D24C7B"/>
    <w:rsid w:val="00D30E08"/>
    <w:rsid w:val="00D47544"/>
    <w:rsid w:val="00D5279A"/>
    <w:rsid w:val="00D57B8D"/>
    <w:rsid w:val="00D62BC2"/>
    <w:rsid w:val="00D650DB"/>
    <w:rsid w:val="00D902A5"/>
    <w:rsid w:val="00DA62A8"/>
    <w:rsid w:val="00DB3667"/>
    <w:rsid w:val="00DC3BB8"/>
    <w:rsid w:val="00DC507B"/>
    <w:rsid w:val="00DD1C92"/>
    <w:rsid w:val="00DD719B"/>
    <w:rsid w:val="00DF2DA5"/>
    <w:rsid w:val="00DF7ED1"/>
    <w:rsid w:val="00E210DC"/>
    <w:rsid w:val="00E21606"/>
    <w:rsid w:val="00E31D68"/>
    <w:rsid w:val="00E379DD"/>
    <w:rsid w:val="00E623A1"/>
    <w:rsid w:val="00E74CFC"/>
    <w:rsid w:val="00E76223"/>
    <w:rsid w:val="00E77D91"/>
    <w:rsid w:val="00E86489"/>
    <w:rsid w:val="00EA115A"/>
    <w:rsid w:val="00EB01C1"/>
    <w:rsid w:val="00EB20F3"/>
    <w:rsid w:val="00ED0BB5"/>
    <w:rsid w:val="00ED1843"/>
    <w:rsid w:val="00ED6DE2"/>
    <w:rsid w:val="00EE487C"/>
    <w:rsid w:val="00EF043E"/>
    <w:rsid w:val="00EF0769"/>
    <w:rsid w:val="00F145D2"/>
    <w:rsid w:val="00F2162A"/>
    <w:rsid w:val="00F3057F"/>
    <w:rsid w:val="00F31BC1"/>
    <w:rsid w:val="00F379E1"/>
    <w:rsid w:val="00F523AE"/>
    <w:rsid w:val="00F622F9"/>
    <w:rsid w:val="00F62371"/>
    <w:rsid w:val="00F761CB"/>
    <w:rsid w:val="00F8170C"/>
    <w:rsid w:val="00F94E86"/>
    <w:rsid w:val="00FA3589"/>
    <w:rsid w:val="00FA5CD4"/>
    <w:rsid w:val="00FB084B"/>
    <w:rsid w:val="00FE7B2D"/>
    <w:rsid w:val="00FF4629"/>
    <w:rsid w:val="00FF62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F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8A602A"/>
    <w:rPr>
      <w:sz w:val="18"/>
      <w:szCs w:val="18"/>
    </w:rPr>
  </w:style>
  <w:style w:type="character" w:customStyle="1" w:styleId="Char1">
    <w:name w:val="批注框文本 Char"/>
    <w:basedOn w:val="a0"/>
    <w:link w:val="a5"/>
    <w:uiPriority w:val="99"/>
    <w:semiHidden/>
    <w:rsid w:val="008A602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D36D0E-EA78-48B1-91E8-0EC349515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33</Pages>
  <Words>3288</Words>
  <Characters>18745</Characters>
  <Application>Microsoft Office Word</Application>
  <DocSecurity>0</DocSecurity>
  <Lines>156</Lines>
  <Paragraphs>43</Paragraphs>
  <ScaleCrop>false</ScaleCrop>
  <Company>soft.netnest.com.cn</Company>
  <LinksUpToDate>false</LinksUpToDate>
  <CharactersWithSpaces>21990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60</cp:revision>
  <dcterms:created xsi:type="dcterms:W3CDTF">2015-06-29T14:32:00Z</dcterms:created>
  <dcterms:modified xsi:type="dcterms:W3CDTF">2015-07-06T12:29:00Z</dcterms:modified>
</cp:coreProperties>
</file>