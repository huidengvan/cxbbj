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8D1" w:rsidRDefault="00545F59">
      <w:pPr>
        <w:jc w:val="center"/>
        <w:rPr>
          <w:rFonts w:ascii="楷体_GB2312" w:eastAsia="楷体_GB2312" w:hAnsi="楷体_GB2312" w:cs="楷体_GB2312"/>
          <w:sz w:val="32"/>
          <w:szCs w:val="32"/>
        </w:rPr>
      </w:pPr>
      <w:r>
        <w:rPr>
          <w:rFonts w:ascii="楷体_GB2312" w:eastAsia="楷体_GB2312" w:hAnsi="楷体_GB2312" w:cs="楷体_GB2312" w:hint="eastAsia"/>
          <w:b/>
          <w:bCs/>
          <w:sz w:val="32"/>
          <w:szCs w:val="32"/>
        </w:rPr>
        <w:t>《中观庄严论》</w:t>
      </w:r>
      <w:r>
        <w:rPr>
          <w:rFonts w:ascii="楷体_GB2312" w:eastAsia="楷体_GB2312" w:hAnsi="楷体_GB2312" w:cs="楷体_GB2312" w:hint="eastAsia"/>
          <w:b/>
          <w:bCs/>
          <w:sz w:val="32"/>
          <w:szCs w:val="32"/>
        </w:rPr>
        <w:t>第</w:t>
      </w:r>
      <w:r>
        <w:rPr>
          <w:rFonts w:ascii="楷体_GB2312" w:eastAsia="楷体_GB2312" w:hAnsi="楷体_GB2312" w:cs="楷体_GB2312" w:hint="eastAsia"/>
          <w:b/>
          <w:bCs/>
          <w:sz w:val="32"/>
          <w:szCs w:val="32"/>
        </w:rPr>
        <w:t>03</w:t>
      </w:r>
      <w:r>
        <w:rPr>
          <w:rFonts w:ascii="楷体_GB2312" w:eastAsia="楷体_GB2312" w:hAnsi="楷体_GB2312" w:cs="楷体_GB2312" w:hint="eastAsia"/>
          <w:b/>
          <w:bCs/>
          <w:sz w:val="32"/>
          <w:szCs w:val="32"/>
        </w:rPr>
        <w:t>课</w:t>
      </w:r>
      <w:r>
        <w:rPr>
          <w:rFonts w:ascii="楷体_GB2312" w:eastAsia="楷体_GB2312" w:hAnsi="楷体_GB2312" w:cs="楷体_GB2312" w:hint="eastAsia"/>
          <w:b/>
          <w:bCs/>
          <w:sz w:val="32"/>
          <w:szCs w:val="32"/>
        </w:rPr>
        <w:t>讲记</w:t>
      </w:r>
    </w:p>
    <w:p w:rsidR="006818D1" w:rsidRDefault="00545F59">
      <w:pPr>
        <w:jc w:val="center"/>
        <w:rPr>
          <w:rFonts w:ascii="楷体_GB2312" w:eastAsia="楷体_GB2312" w:hAnsi="楷体_GB2312" w:cs="楷体_GB2312"/>
          <w:b/>
          <w:sz w:val="28"/>
          <w:szCs w:val="28"/>
        </w:rPr>
      </w:pPr>
      <w:r>
        <w:rPr>
          <w:rFonts w:ascii="楷体_GB2312" w:eastAsia="楷体_GB2312" w:hAnsi="楷体_GB2312" w:cs="楷体_GB2312" w:hint="eastAsia"/>
          <w:b/>
          <w:sz w:val="28"/>
          <w:szCs w:val="28"/>
        </w:rPr>
        <w:t>诸法等</w:t>
      </w:r>
      <w:proofErr w:type="gramStart"/>
      <w:r>
        <w:rPr>
          <w:rFonts w:ascii="楷体_GB2312" w:eastAsia="楷体_GB2312" w:hAnsi="楷体_GB2312" w:cs="楷体_GB2312" w:hint="eastAsia"/>
          <w:b/>
          <w:sz w:val="28"/>
          <w:szCs w:val="28"/>
        </w:rPr>
        <w:t>性本基法界</w:t>
      </w:r>
      <w:proofErr w:type="gramEnd"/>
      <w:r>
        <w:rPr>
          <w:rFonts w:ascii="楷体_GB2312" w:eastAsia="楷体_GB2312" w:hAnsi="楷体_GB2312" w:cs="楷体_GB2312" w:hint="eastAsia"/>
          <w:b/>
          <w:sz w:val="28"/>
          <w:szCs w:val="28"/>
        </w:rPr>
        <w:t>中，自现圆满三身</w:t>
      </w:r>
      <w:proofErr w:type="gramStart"/>
      <w:r>
        <w:rPr>
          <w:rFonts w:ascii="楷体_GB2312" w:eastAsia="楷体_GB2312" w:hAnsi="楷体_GB2312" w:cs="楷体_GB2312" w:hint="eastAsia"/>
          <w:b/>
          <w:sz w:val="28"/>
          <w:szCs w:val="28"/>
        </w:rPr>
        <w:t>游舞力</w:t>
      </w:r>
      <w:proofErr w:type="gramEnd"/>
      <w:r>
        <w:rPr>
          <w:rFonts w:ascii="楷体_GB2312" w:eastAsia="楷体_GB2312" w:hAnsi="楷体_GB2312" w:cs="楷体_GB2312" w:hint="eastAsia"/>
          <w:b/>
          <w:sz w:val="28"/>
          <w:szCs w:val="28"/>
        </w:rPr>
        <w:t>，</w:t>
      </w:r>
    </w:p>
    <w:p w:rsidR="006818D1" w:rsidRDefault="00545F59">
      <w:pPr>
        <w:jc w:val="center"/>
        <w:rPr>
          <w:rFonts w:ascii="楷体_GB2312" w:eastAsia="楷体_GB2312" w:hAnsi="楷体_GB2312" w:cs="楷体_GB2312"/>
          <w:b/>
          <w:sz w:val="28"/>
          <w:szCs w:val="28"/>
        </w:rPr>
      </w:pPr>
      <w:proofErr w:type="gramStart"/>
      <w:r>
        <w:rPr>
          <w:rFonts w:ascii="楷体_GB2312" w:eastAsia="楷体_GB2312" w:hAnsi="楷体_GB2312" w:cs="楷体_GB2312" w:hint="eastAsia"/>
          <w:b/>
          <w:sz w:val="28"/>
          <w:szCs w:val="28"/>
        </w:rPr>
        <w:t>离障本来怙主龙钦</w:t>
      </w:r>
      <w:proofErr w:type="gramEnd"/>
      <w:r>
        <w:rPr>
          <w:rFonts w:ascii="楷体_GB2312" w:eastAsia="楷体_GB2312" w:hAnsi="楷体_GB2312" w:cs="楷体_GB2312" w:hint="eastAsia"/>
          <w:b/>
          <w:sz w:val="28"/>
          <w:szCs w:val="28"/>
        </w:rPr>
        <w:t>巴，祈请无垢</w:t>
      </w:r>
      <w:proofErr w:type="gramStart"/>
      <w:r>
        <w:rPr>
          <w:rFonts w:ascii="楷体_GB2312" w:eastAsia="楷体_GB2312" w:hAnsi="楷体_GB2312" w:cs="楷体_GB2312" w:hint="eastAsia"/>
          <w:b/>
          <w:sz w:val="28"/>
          <w:szCs w:val="28"/>
        </w:rPr>
        <w:t>光尊常</w:t>
      </w:r>
      <w:proofErr w:type="gramEnd"/>
      <w:r>
        <w:rPr>
          <w:rFonts w:ascii="楷体_GB2312" w:eastAsia="楷体_GB2312" w:hAnsi="楷体_GB2312" w:cs="楷体_GB2312" w:hint="eastAsia"/>
          <w:b/>
          <w:sz w:val="28"/>
          <w:szCs w:val="28"/>
        </w:rPr>
        <w:t>护我。</w:t>
      </w:r>
    </w:p>
    <w:p w:rsidR="006818D1" w:rsidRDefault="00545F59">
      <w:pPr>
        <w:ind w:firstLine="570"/>
        <w:rPr>
          <w:rFonts w:ascii="楷体_GB2312" w:eastAsia="楷体_GB2312" w:hAnsi="楷体_GB2312" w:cs="楷体_GB2312"/>
          <w:b/>
          <w:sz w:val="28"/>
          <w:szCs w:val="28"/>
        </w:rPr>
      </w:pPr>
      <w:r>
        <w:rPr>
          <w:rFonts w:ascii="楷体_GB2312" w:eastAsia="楷体_GB2312" w:hAnsi="楷体_GB2312" w:cs="楷体_GB2312" w:hint="eastAsia"/>
          <w:b/>
          <w:sz w:val="28"/>
          <w:szCs w:val="28"/>
        </w:rPr>
        <w:t>为度</w:t>
      </w:r>
      <w:proofErr w:type="gramStart"/>
      <w:r>
        <w:rPr>
          <w:rFonts w:ascii="楷体_GB2312" w:eastAsia="楷体_GB2312" w:hAnsi="楷体_GB2312" w:cs="楷体_GB2312" w:hint="eastAsia"/>
          <w:b/>
          <w:sz w:val="28"/>
          <w:szCs w:val="28"/>
        </w:rPr>
        <w:t>化一切</w:t>
      </w:r>
      <w:proofErr w:type="gramEnd"/>
      <w:r>
        <w:rPr>
          <w:rFonts w:ascii="楷体_GB2312" w:eastAsia="楷体_GB2312" w:hAnsi="楷体_GB2312" w:cs="楷体_GB2312" w:hint="eastAsia"/>
          <w:b/>
          <w:sz w:val="28"/>
          <w:szCs w:val="28"/>
        </w:rPr>
        <w:t>众生，请大家发无上的菩提心！</w:t>
      </w:r>
    </w:p>
    <w:p w:rsidR="006818D1" w:rsidRDefault="00545F59">
      <w:pPr>
        <w:spacing w:line="360" w:lineRule="auto"/>
        <w:ind w:firstLine="570"/>
        <w:rPr>
          <w:rFonts w:ascii="华文楷体" w:eastAsia="华文楷体" w:hAnsi="华文楷体"/>
          <w:sz w:val="28"/>
          <w:szCs w:val="28"/>
        </w:rPr>
      </w:pPr>
      <w:r>
        <w:rPr>
          <w:rFonts w:ascii="华文楷体" w:eastAsia="华文楷体" w:hAnsi="华文楷体" w:hint="eastAsia"/>
          <w:sz w:val="28"/>
          <w:szCs w:val="28"/>
        </w:rPr>
        <w:t>祈请大家发无上的菩提心！</w:t>
      </w:r>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发了菩提心</w:t>
      </w:r>
      <w:proofErr w:type="gramStart"/>
      <w:r>
        <w:rPr>
          <w:rFonts w:ascii="华文楷体" w:eastAsia="华文楷体" w:hAnsi="华文楷体" w:hint="eastAsia"/>
          <w:sz w:val="28"/>
          <w:szCs w:val="28"/>
        </w:rPr>
        <w:t>之后今天</w:t>
      </w:r>
      <w:proofErr w:type="gramEnd"/>
      <w:r>
        <w:rPr>
          <w:rFonts w:ascii="华文楷体" w:eastAsia="华文楷体" w:hAnsi="华文楷体" w:hint="eastAsia"/>
          <w:sz w:val="28"/>
          <w:szCs w:val="28"/>
        </w:rPr>
        <w:t>继续宣讲麦彭仁波切所造的《中观庄严论释</w:t>
      </w:r>
      <w:r>
        <w:rPr>
          <w:rFonts w:ascii="华文楷体" w:eastAsia="华文楷体" w:hAnsi="华文楷体" w:hint="eastAsia"/>
          <w:sz w:val="28"/>
          <w:szCs w:val="28"/>
        </w:rPr>
        <w:t>.</w:t>
      </w:r>
      <w:r>
        <w:rPr>
          <w:rFonts w:ascii="华文楷体" w:eastAsia="华文楷体" w:hAnsi="华文楷体" w:hint="eastAsia"/>
          <w:sz w:val="28"/>
          <w:szCs w:val="28"/>
        </w:rPr>
        <w:t>文殊上师欢喜教言》论。那么这个论典当中分了两个科判，</w:t>
      </w:r>
      <w:proofErr w:type="gramStart"/>
      <w:r>
        <w:rPr>
          <w:rFonts w:ascii="华文楷体" w:eastAsia="华文楷体" w:hAnsi="华文楷体" w:hint="eastAsia"/>
          <w:sz w:val="28"/>
          <w:szCs w:val="28"/>
        </w:rPr>
        <w:t>所作支分和</w:t>
      </w:r>
      <w:proofErr w:type="gramEnd"/>
      <w:r>
        <w:rPr>
          <w:rFonts w:ascii="华文楷体" w:eastAsia="华文楷体" w:hAnsi="华文楷体" w:hint="eastAsia"/>
          <w:sz w:val="28"/>
          <w:szCs w:val="28"/>
        </w:rPr>
        <w:t>所说论义，现在</w:t>
      </w:r>
      <w:proofErr w:type="gramStart"/>
      <w:r>
        <w:rPr>
          <w:rFonts w:ascii="华文楷体" w:eastAsia="华文楷体" w:hAnsi="华文楷体" w:hint="eastAsia"/>
          <w:sz w:val="28"/>
          <w:szCs w:val="28"/>
        </w:rPr>
        <w:t>在</w:t>
      </w:r>
      <w:proofErr w:type="gramEnd"/>
      <w:r>
        <w:rPr>
          <w:rFonts w:ascii="华文楷体" w:eastAsia="华文楷体" w:hAnsi="华文楷体" w:hint="eastAsia"/>
          <w:sz w:val="28"/>
          <w:szCs w:val="28"/>
        </w:rPr>
        <w:t>讲所作支分，</w:t>
      </w:r>
      <w:proofErr w:type="gramStart"/>
      <w:r>
        <w:rPr>
          <w:rFonts w:ascii="华文楷体" w:eastAsia="华文楷体" w:hAnsi="华文楷体" w:hint="eastAsia"/>
          <w:sz w:val="28"/>
          <w:szCs w:val="28"/>
        </w:rPr>
        <w:t>所作支分也是</w:t>
      </w:r>
      <w:proofErr w:type="gramEnd"/>
      <w:r>
        <w:rPr>
          <w:rFonts w:ascii="华文楷体" w:eastAsia="华文楷体" w:hAnsi="华文楷体" w:hint="eastAsia"/>
          <w:sz w:val="28"/>
          <w:szCs w:val="28"/>
        </w:rPr>
        <w:t>跟随那烂</w:t>
      </w:r>
      <w:proofErr w:type="gramStart"/>
      <w:r>
        <w:rPr>
          <w:rFonts w:ascii="华文楷体" w:eastAsia="华文楷体" w:hAnsi="华文楷体" w:hint="eastAsia"/>
          <w:sz w:val="28"/>
          <w:szCs w:val="28"/>
        </w:rPr>
        <w:t>陀</w:t>
      </w:r>
      <w:proofErr w:type="gramEnd"/>
      <w:r>
        <w:rPr>
          <w:rFonts w:ascii="华文楷体" w:eastAsia="华文楷体" w:hAnsi="华文楷体" w:hint="eastAsia"/>
          <w:sz w:val="28"/>
          <w:szCs w:val="28"/>
        </w:rPr>
        <w:t>寺的班智达讲论的一种规律、讲论的一种规则，首先宣说著论的五本，那么著论五本也是由谁所造、为谁而著、然后属何范畴、</w:t>
      </w:r>
      <w:proofErr w:type="gramStart"/>
      <w:r>
        <w:rPr>
          <w:rFonts w:ascii="华文楷体" w:eastAsia="华文楷体" w:hAnsi="华文楷体" w:hint="eastAsia"/>
          <w:sz w:val="28"/>
          <w:szCs w:val="28"/>
        </w:rPr>
        <w:t>全论内容</w:t>
      </w:r>
      <w:proofErr w:type="gramEnd"/>
      <w:r>
        <w:rPr>
          <w:rFonts w:ascii="华文楷体" w:eastAsia="华文楷体" w:hAnsi="华文楷体" w:hint="eastAsia"/>
          <w:sz w:val="28"/>
          <w:szCs w:val="28"/>
        </w:rPr>
        <w:t>和有何必要。那么前面也是把这个五个科判、把这个造论五支</w:t>
      </w:r>
      <w:proofErr w:type="gramStart"/>
      <w:r>
        <w:rPr>
          <w:rFonts w:ascii="华文楷体" w:eastAsia="华文楷体" w:hAnsi="华文楷体" w:hint="eastAsia"/>
          <w:sz w:val="28"/>
          <w:szCs w:val="28"/>
        </w:rPr>
        <w:t>呢简单</w:t>
      </w:r>
      <w:proofErr w:type="gramEnd"/>
      <w:r>
        <w:rPr>
          <w:rFonts w:ascii="华文楷体" w:eastAsia="华文楷体" w:hAnsi="华文楷体" w:hint="eastAsia"/>
          <w:sz w:val="28"/>
          <w:szCs w:val="28"/>
        </w:rPr>
        <w:t>的作了一个介绍。那么下面就要说是对于造论五本稍微的广说。</w:t>
      </w:r>
    </w:p>
    <w:p w:rsidR="006818D1" w:rsidRPr="00545F59" w:rsidRDefault="00931BC7" w:rsidP="00931BC7">
      <w:pPr>
        <w:ind w:firstLine="570"/>
        <w:jc w:val="center"/>
        <w:rPr>
          <w:rFonts w:ascii="宋体" w:hAnsi="宋体"/>
          <w:b/>
          <w:sz w:val="28"/>
          <w:szCs w:val="28"/>
          <w:rPrChange w:id="0" w:author="Windows User" w:date="2015-04-28T15:31:00Z">
            <w:rPr>
              <w:rFonts w:ascii="华文楷体" w:eastAsia="华文楷体" w:hAnsi="华文楷体"/>
              <w:sz w:val="28"/>
              <w:szCs w:val="28"/>
            </w:rPr>
          </w:rPrChange>
        </w:rPr>
        <w:pPrChange w:id="1" w:author="Windows User" w:date="2015-04-28T15:31:00Z">
          <w:pPr>
            <w:ind w:firstLine="570"/>
          </w:pPr>
        </w:pPrChange>
      </w:pPr>
      <w:ins w:id="2" w:author="Windows User" w:date="2015-04-28T15:31:00Z">
        <w:r w:rsidRPr="00545F59">
          <w:rPr>
            <w:rFonts w:ascii="宋体" w:hAnsi="宋体" w:hint="eastAsia"/>
            <w:b/>
            <w:sz w:val="28"/>
            <w:szCs w:val="28"/>
            <w:rPrChange w:id="3" w:author="Windows User" w:date="2015-04-28T15:31:00Z">
              <w:rPr>
                <w:rFonts w:ascii="华文楷体" w:eastAsia="华文楷体" w:hAnsi="华文楷体" w:hint="eastAsia"/>
                <w:sz w:val="28"/>
                <w:szCs w:val="28"/>
              </w:rPr>
            </w:rPrChange>
          </w:rPr>
          <w:t>【</w:t>
        </w:r>
      </w:ins>
      <w:r w:rsidR="00545F59" w:rsidRPr="00545F59">
        <w:rPr>
          <w:rFonts w:ascii="宋体" w:hAnsi="宋体" w:hint="eastAsia"/>
          <w:b/>
          <w:sz w:val="28"/>
          <w:szCs w:val="28"/>
          <w:rPrChange w:id="4" w:author="Windows User" w:date="2015-04-28T15:31:00Z">
            <w:rPr>
              <w:rFonts w:ascii="华文楷体" w:eastAsia="华文楷体" w:hAnsi="华文楷体" w:hint="eastAsia"/>
              <w:sz w:val="28"/>
              <w:szCs w:val="28"/>
            </w:rPr>
          </w:rPrChange>
        </w:rPr>
        <w:t>接下来对此著论五本略微广述：</w:t>
      </w:r>
      <w:ins w:id="5" w:author="Windows User" w:date="2015-04-28T15:31:00Z">
        <w:r w:rsidRPr="00545F59">
          <w:rPr>
            <w:rFonts w:ascii="宋体" w:hAnsi="宋体" w:hint="eastAsia"/>
            <w:b/>
            <w:sz w:val="28"/>
            <w:szCs w:val="28"/>
            <w:rPrChange w:id="6" w:author="Windows User" w:date="2015-04-28T15:31: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w:t>
      </w:r>
      <w:proofErr w:type="gramStart"/>
      <w:r>
        <w:rPr>
          <w:rFonts w:ascii="华文楷体" w:eastAsia="华文楷体" w:hAnsi="华文楷体" w:hint="eastAsia"/>
          <w:sz w:val="28"/>
          <w:szCs w:val="28"/>
        </w:rPr>
        <w:t>略微广述的</w:t>
      </w:r>
      <w:proofErr w:type="gramEnd"/>
      <w:r>
        <w:rPr>
          <w:rFonts w:ascii="华文楷体" w:eastAsia="华文楷体" w:hAnsi="华文楷体" w:hint="eastAsia"/>
          <w:sz w:val="28"/>
          <w:szCs w:val="28"/>
        </w:rPr>
        <w:t>时候第一个就是讲到了这个就是由谁所造，</w:t>
      </w:r>
    </w:p>
    <w:p w:rsidR="006818D1" w:rsidRPr="00545F59" w:rsidDel="00931BC7" w:rsidRDefault="00931BC7" w:rsidP="00931BC7">
      <w:pPr>
        <w:ind w:firstLine="570"/>
        <w:jc w:val="center"/>
        <w:rPr>
          <w:del w:id="7" w:author="Windows User" w:date="2015-04-28T15:32:00Z"/>
          <w:rFonts w:ascii="宋体" w:hAnsi="宋体"/>
          <w:b/>
          <w:sz w:val="28"/>
          <w:szCs w:val="28"/>
          <w:rPrChange w:id="8" w:author="Windows User" w:date="2015-04-28T15:32:00Z">
            <w:rPr>
              <w:del w:id="9" w:author="Windows User" w:date="2015-04-28T15:32:00Z"/>
              <w:rFonts w:ascii="华文楷体" w:eastAsia="华文楷体" w:hAnsi="华文楷体"/>
              <w:sz w:val="28"/>
              <w:szCs w:val="28"/>
            </w:rPr>
          </w:rPrChange>
        </w:rPr>
        <w:pPrChange w:id="10" w:author="Windows User" w:date="2015-04-28T15:32:00Z">
          <w:pPr>
            <w:ind w:firstLine="570"/>
          </w:pPr>
        </w:pPrChange>
      </w:pPr>
      <w:proofErr w:type="gramStart"/>
      <w:ins w:id="11" w:author="Windows User" w:date="2015-04-28T15:32:00Z">
        <w:r w:rsidRPr="00545F59">
          <w:rPr>
            <w:rFonts w:ascii="宋体" w:hAnsi="宋体" w:hint="eastAsia"/>
            <w:b/>
            <w:sz w:val="28"/>
            <w:szCs w:val="28"/>
          </w:rPr>
          <w:t>【</w:t>
        </w:r>
      </w:ins>
      <w:proofErr w:type="gramEnd"/>
      <w:del w:id="12" w:author="Windows User" w:date="2015-04-28T15:32:00Z">
        <w:r w:rsidR="00545F59" w:rsidRPr="00545F59" w:rsidDel="00931BC7">
          <w:rPr>
            <w:rFonts w:ascii="宋体" w:hAnsi="宋体" w:hint="eastAsia"/>
            <w:b/>
            <w:sz w:val="28"/>
            <w:szCs w:val="28"/>
            <w:rPrChange w:id="13" w:author="Windows User" w:date="2015-04-28T15:32:00Z">
              <w:rPr>
                <w:rFonts w:ascii="华文楷体" w:eastAsia="华文楷体" w:hAnsi="华文楷体" w:hint="eastAsia"/>
                <w:sz w:val="28"/>
                <w:szCs w:val="28"/>
              </w:rPr>
            </w:rPrChange>
          </w:rPr>
          <w:delText>第</w:delText>
        </w:r>
      </w:del>
      <w:r w:rsidR="00545F59" w:rsidRPr="00545F59">
        <w:rPr>
          <w:rFonts w:ascii="宋体" w:hAnsi="宋体" w:hint="eastAsia"/>
          <w:b/>
          <w:sz w:val="28"/>
          <w:szCs w:val="28"/>
          <w:rPrChange w:id="14" w:author="Windows User" w:date="2015-04-28T15:32:00Z">
            <w:rPr>
              <w:rFonts w:ascii="华文楷体" w:eastAsia="华文楷体" w:hAnsi="华文楷体" w:hint="eastAsia"/>
              <w:sz w:val="28"/>
              <w:szCs w:val="28"/>
            </w:rPr>
          </w:rPrChange>
        </w:rPr>
        <w:t>一、</w:t>
      </w:r>
    </w:p>
    <w:p w:rsidR="006818D1" w:rsidRPr="00545F59" w:rsidRDefault="00545F59" w:rsidP="00931BC7">
      <w:pPr>
        <w:ind w:firstLine="570"/>
        <w:jc w:val="center"/>
        <w:rPr>
          <w:rFonts w:ascii="宋体" w:hAnsi="宋体"/>
          <w:b/>
          <w:sz w:val="28"/>
          <w:szCs w:val="28"/>
          <w:rPrChange w:id="15" w:author="Windows User" w:date="2015-04-28T15:32:00Z">
            <w:rPr>
              <w:rFonts w:ascii="华文楷体" w:eastAsia="华文楷体" w:hAnsi="华文楷体"/>
              <w:sz w:val="28"/>
              <w:szCs w:val="28"/>
            </w:rPr>
          </w:rPrChange>
        </w:rPr>
        <w:pPrChange w:id="16" w:author="Windows User" w:date="2015-04-28T15:32:00Z">
          <w:pPr>
            <w:ind w:firstLine="570"/>
          </w:pPr>
        </w:pPrChange>
      </w:pPr>
      <w:r w:rsidRPr="00545F59">
        <w:rPr>
          <w:rFonts w:ascii="宋体" w:hAnsi="宋体" w:hint="eastAsia"/>
          <w:b/>
          <w:sz w:val="28"/>
          <w:szCs w:val="28"/>
          <w:rPrChange w:id="17" w:author="Windows User" w:date="2015-04-28T15:32:00Z">
            <w:rPr>
              <w:rFonts w:ascii="华文楷体" w:eastAsia="华文楷体" w:hAnsi="华文楷体" w:hint="eastAsia"/>
              <w:sz w:val="28"/>
              <w:szCs w:val="28"/>
            </w:rPr>
          </w:rPrChange>
        </w:rPr>
        <w:t>关于此论的</w:t>
      </w:r>
      <w:proofErr w:type="gramStart"/>
      <w:r w:rsidRPr="00545F59">
        <w:rPr>
          <w:rFonts w:ascii="宋体" w:hAnsi="宋体" w:hint="eastAsia"/>
          <w:b/>
          <w:sz w:val="28"/>
          <w:szCs w:val="28"/>
          <w:rPrChange w:id="18" w:author="Windows User" w:date="2015-04-28T15:32:00Z">
            <w:rPr>
              <w:rFonts w:ascii="华文楷体" w:eastAsia="华文楷体" w:hAnsi="华文楷体" w:hint="eastAsia"/>
              <w:sz w:val="28"/>
              <w:szCs w:val="28"/>
            </w:rPr>
          </w:rPrChange>
        </w:rPr>
        <w:t>作</w:t>
      </w:r>
      <w:r w:rsidRPr="00545F59">
        <w:rPr>
          <w:rFonts w:ascii="宋体" w:hAnsi="宋体" w:hint="eastAsia"/>
          <w:b/>
          <w:sz w:val="28"/>
          <w:szCs w:val="28"/>
          <w:rPrChange w:id="19" w:author="Windows User" w:date="2015-04-28T15:32:00Z">
            <w:rPr>
              <w:rFonts w:ascii="华文楷体" w:eastAsia="华文楷体" w:hAnsi="华文楷体" w:hint="eastAsia"/>
              <w:sz w:val="28"/>
              <w:szCs w:val="28"/>
            </w:rPr>
          </w:rPrChange>
        </w:rPr>
        <w:t>者静命菩萨</w:t>
      </w:r>
      <w:proofErr w:type="gramEnd"/>
      <w:r w:rsidRPr="00545F59">
        <w:rPr>
          <w:rFonts w:ascii="宋体" w:hAnsi="宋体" w:hint="eastAsia"/>
          <w:b/>
          <w:sz w:val="28"/>
          <w:szCs w:val="28"/>
          <w:rPrChange w:id="20" w:author="Windows User" w:date="2015-04-28T15:32:00Z">
            <w:rPr>
              <w:rFonts w:ascii="华文楷体" w:eastAsia="华文楷体" w:hAnsi="华文楷体" w:hint="eastAsia"/>
              <w:sz w:val="28"/>
              <w:szCs w:val="28"/>
            </w:rPr>
          </w:rPrChange>
        </w:rPr>
        <w:t>，《文殊根本续》中有对佛教之施主、精勤持戒者、诸婆罗门的一段授记，</w:t>
      </w:r>
      <w:ins w:id="21" w:author="Windows User" w:date="2015-04-28T15:32:00Z">
        <w:r w:rsidR="00931BC7" w:rsidRPr="00545F59">
          <w:rPr>
            <w:rFonts w:ascii="宋体" w:hAnsi="宋体" w:hint="eastAsia"/>
            <w:b/>
            <w:sz w:val="28"/>
            <w:szCs w:val="28"/>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那么本论就说颂词的作者当然大家知道就是</w:t>
      </w:r>
      <w:proofErr w:type="gramStart"/>
      <w:r>
        <w:rPr>
          <w:rFonts w:ascii="华文楷体" w:eastAsia="华文楷体" w:hAnsi="华文楷体" w:hint="eastAsia"/>
          <w:sz w:val="28"/>
          <w:szCs w:val="28"/>
        </w:rPr>
        <w:t>静命论师或者</w:t>
      </w:r>
      <w:proofErr w:type="gramEnd"/>
      <w:r>
        <w:rPr>
          <w:rFonts w:ascii="华文楷体" w:eastAsia="华文楷体" w:hAnsi="华文楷体" w:hint="eastAsia"/>
          <w:sz w:val="28"/>
          <w:szCs w:val="28"/>
        </w:rPr>
        <w:t>叫菩提</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，然后这个</w:t>
      </w:r>
      <w:proofErr w:type="gramStart"/>
      <w:r>
        <w:rPr>
          <w:rFonts w:ascii="华文楷体" w:eastAsia="华文楷体" w:hAnsi="华文楷体" w:hint="eastAsia"/>
          <w:sz w:val="28"/>
          <w:szCs w:val="28"/>
        </w:rPr>
        <w:t>静命菩萨静命论师他</w:t>
      </w:r>
      <w:proofErr w:type="gramEnd"/>
      <w:r>
        <w:rPr>
          <w:rFonts w:ascii="华文楷体" w:eastAsia="华文楷体" w:hAnsi="华文楷体" w:hint="eastAsia"/>
          <w:sz w:val="28"/>
          <w:szCs w:val="28"/>
        </w:rPr>
        <w:t>在佛经当中</w:t>
      </w:r>
      <w:proofErr w:type="gramStart"/>
      <w:r>
        <w:rPr>
          <w:rFonts w:ascii="华文楷体" w:eastAsia="华文楷体" w:hAnsi="华文楷体" w:hint="eastAsia"/>
          <w:sz w:val="28"/>
          <w:szCs w:val="28"/>
        </w:rPr>
        <w:t>是有授记</w:t>
      </w:r>
      <w:proofErr w:type="gramEnd"/>
      <w:r>
        <w:rPr>
          <w:rFonts w:ascii="华文楷体" w:eastAsia="华文楷体" w:hAnsi="华文楷体" w:hint="eastAsia"/>
          <w:sz w:val="28"/>
          <w:szCs w:val="28"/>
        </w:rPr>
        <w:t>的，首先是讲《文殊根本续》当中有个总的授记，后面也提到了这样《楞伽经》还有《三摩地王经》，那么就</w:t>
      </w:r>
      <w:proofErr w:type="gramStart"/>
      <w:r>
        <w:rPr>
          <w:rFonts w:ascii="华文楷体" w:eastAsia="华文楷体" w:hAnsi="华文楷体" w:hint="eastAsia"/>
          <w:sz w:val="28"/>
          <w:szCs w:val="28"/>
        </w:rPr>
        <w:t>说是静命菩萨</w:t>
      </w:r>
      <w:proofErr w:type="gramEnd"/>
      <w:r>
        <w:rPr>
          <w:rFonts w:ascii="华文楷体" w:eastAsia="华文楷体" w:hAnsi="华文楷体" w:hint="eastAsia"/>
          <w:sz w:val="28"/>
          <w:szCs w:val="28"/>
        </w:rPr>
        <w:t>实际上在</w:t>
      </w:r>
      <w:proofErr w:type="gramStart"/>
      <w:r>
        <w:rPr>
          <w:rFonts w:ascii="华文楷体" w:eastAsia="华文楷体" w:hAnsi="华文楷体" w:hint="eastAsia"/>
          <w:sz w:val="28"/>
          <w:szCs w:val="28"/>
        </w:rPr>
        <w:t>这些经续当中</w:t>
      </w:r>
      <w:proofErr w:type="gramEnd"/>
      <w:r>
        <w:rPr>
          <w:rFonts w:ascii="华文楷体" w:eastAsia="华文楷体" w:hAnsi="华文楷体" w:hint="eastAsia"/>
          <w:sz w:val="28"/>
          <w:szCs w:val="28"/>
        </w:rPr>
        <w:t>都有授记的。首先是《文殊根本续》，《文殊根本续》当中也讲了很多文殊师利菩萨的很多这个修法，然后一大段也是讲到了这个对于佛涅</w:t>
      </w:r>
      <w:r>
        <w:rPr>
          <w:rFonts w:ascii="华文楷体" w:eastAsia="华文楷体" w:hAnsi="华文楷体" w:hint="eastAsia"/>
          <w:sz w:val="28"/>
          <w:szCs w:val="28"/>
        </w:rPr>
        <w:lastRenderedPageBreak/>
        <w:t>槃之后纷纷出世的</w:t>
      </w:r>
      <w:proofErr w:type="gramStart"/>
      <w:r>
        <w:rPr>
          <w:rFonts w:ascii="华文楷体" w:eastAsia="华文楷体" w:hAnsi="华文楷体" w:hint="eastAsia"/>
          <w:sz w:val="28"/>
          <w:szCs w:val="28"/>
        </w:rPr>
        <w:t>这些持教大德</w:t>
      </w:r>
      <w:proofErr w:type="gramEnd"/>
      <w:r>
        <w:rPr>
          <w:rFonts w:ascii="华文楷体" w:eastAsia="华文楷体" w:hAnsi="华文楷体" w:hint="eastAsia"/>
          <w:sz w:val="28"/>
          <w:szCs w:val="28"/>
        </w:rPr>
        <w:t>怎么样住持佛法这样一种过程。那么在《文殊根本续》当</w:t>
      </w:r>
      <w:r>
        <w:rPr>
          <w:rFonts w:ascii="华文楷体" w:eastAsia="华文楷体" w:hAnsi="华文楷体" w:hint="eastAsia"/>
          <w:sz w:val="28"/>
          <w:szCs w:val="28"/>
        </w:rPr>
        <w:t>中有对佛教的一些大施主他们这样名字作了授记的，还有一些是精勤持戒者作了授记的，还有一些婆罗门作了授记，那么婆罗门的意思就是说很多婆罗门种姓，那么就说是他是婆罗门种姓但是显现上就说当然是佛教的上师了，就说很多这些大德都是婆罗门种姓的，那么他们显现在世间守持这个佛法弘扬佛法，那么对婆罗门等也有一段授记。</w:t>
      </w:r>
    </w:p>
    <w:p w:rsidR="006818D1" w:rsidRPr="00545F59" w:rsidDel="00931BC7" w:rsidRDefault="00931BC7" w:rsidP="00931BC7">
      <w:pPr>
        <w:ind w:firstLine="570"/>
        <w:jc w:val="center"/>
        <w:rPr>
          <w:ins w:id="22" w:author="Administrator" w:date="2015-04-20T22:23:00Z"/>
          <w:del w:id="23" w:author="Windows User" w:date="2015-04-28T15:34:00Z"/>
          <w:rFonts w:ascii="宋体" w:hAnsi="宋体"/>
          <w:b/>
          <w:sz w:val="28"/>
          <w:szCs w:val="28"/>
          <w:rPrChange w:id="24" w:author="Windows User" w:date="2015-04-28T15:34:00Z">
            <w:rPr>
              <w:ins w:id="25" w:author="Administrator" w:date="2015-04-20T22:23:00Z"/>
              <w:del w:id="26" w:author="Windows User" w:date="2015-04-28T15:34:00Z"/>
              <w:rFonts w:ascii="华文楷体" w:eastAsia="华文楷体" w:hAnsi="华文楷体"/>
              <w:sz w:val="28"/>
              <w:szCs w:val="28"/>
            </w:rPr>
          </w:rPrChange>
        </w:rPr>
        <w:pPrChange w:id="27" w:author="Windows User" w:date="2015-04-28T15:34:00Z">
          <w:pPr>
            <w:ind w:firstLine="570"/>
          </w:pPr>
        </w:pPrChange>
      </w:pPr>
      <w:proofErr w:type="gramStart"/>
      <w:ins w:id="28" w:author="Windows User" w:date="2015-04-28T15:35:00Z">
        <w:r w:rsidRPr="00545F59">
          <w:rPr>
            <w:rFonts w:ascii="宋体" w:hAnsi="宋体" w:hint="eastAsia"/>
            <w:b/>
            <w:sz w:val="28"/>
            <w:szCs w:val="28"/>
          </w:rPr>
          <w:t>【</w:t>
        </w:r>
      </w:ins>
      <w:proofErr w:type="gramEnd"/>
      <w:r w:rsidR="00545F59" w:rsidRPr="00545F59">
        <w:rPr>
          <w:rFonts w:ascii="宋体" w:hAnsi="宋体" w:hint="eastAsia"/>
          <w:b/>
          <w:sz w:val="28"/>
          <w:szCs w:val="28"/>
          <w:rPrChange w:id="29" w:author="Windows User" w:date="2015-04-28T15:34:00Z">
            <w:rPr>
              <w:rFonts w:ascii="华文楷体" w:eastAsia="华文楷体" w:hAnsi="华文楷体" w:hint="eastAsia"/>
              <w:sz w:val="28"/>
              <w:szCs w:val="28"/>
            </w:rPr>
          </w:rPrChange>
        </w:rPr>
        <w:t>而在讲到精勤持戒者的开头时云：</w:t>
      </w:r>
      <w:ins w:id="30" w:author="Windows User" w:date="2015-04-28T15:34:00Z">
        <w:r w:rsidRPr="00545F59">
          <w:rPr>
            <w:rFonts w:ascii="宋体" w:hAnsi="宋体" w:hint="eastAsia"/>
            <w:b/>
            <w:sz w:val="28"/>
            <w:szCs w:val="28"/>
          </w:rPr>
          <w:t>“</w:t>
        </w:r>
      </w:ins>
    </w:p>
    <w:p w:rsidR="006818D1" w:rsidRPr="00545F59" w:rsidDel="00931BC7" w:rsidRDefault="00545F59" w:rsidP="006818D1">
      <w:pPr>
        <w:ind w:firstLine="570"/>
        <w:jc w:val="center"/>
        <w:rPr>
          <w:ins w:id="31" w:author="Administrator" w:date="2015-04-20T22:23:00Z"/>
          <w:del w:id="32" w:author="Windows User" w:date="2015-04-28T15:34:00Z"/>
          <w:rFonts w:ascii="宋体" w:hAnsi="宋体"/>
          <w:b/>
          <w:sz w:val="28"/>
          <w:szCs w:val="28"/>
          <w:rPrChange w:id="33" w:author="Windows User" w:date="2015-04-28T15:34:00Z">
            <w:rPr>
              <w:ins w:id="34" w:author="Administrator" w:date="2015-04-20T22:23:00Z"/>
              <w:del w:id="35" w:author="Windows User" w:date="2015-04-28T15:34:00Z"/>
              <w:rFonts w:ascii="黑体" w:eastAsia="黑体" w:hAnsi="黑体" w:cs="黑体"/>
              <w:sz w:val="28"/>
              <w:szCs w:val="28"/>
            </w:rPr>
          </w:rPrChange>
        </w:rPr>
        <w:pPrChange w:id="36" w:author="Administrator" w:date="2015-04-20T22:24:00Z">
          <w:pPr>
            <w:ind w:firstLine="570"/>
          </w:pPr>
        </w:pPrChange>
      </w:pPr>
      <w:del w:id="37" w:author="Windows User" w:date="2015-04-28T15:25:00Z">
        <w:r w:rsidRPr="00545F59" w:rsidDel="00A2432F">
          <w:rPr>
            <w:rFonts w:ascii="宋体" w:hAnsi="宋体" w:hint="eastAsia"/>
            <w:b/>
            <w:sz w:val="28"/>
            <w:szCs w:val="28"/>
            <w:rPrChange w:id="38" w:author="Windows User" w:date="2015-04-28T15:34:00Z">
              <w:rPr>
                <w:rFonts w:ascii="华文楷体" w:eastAsia="华文楷体" w:hAnsi="华文楷体" w:hint="eastAsia"/>
                <w:sz w:val="28"/>
                <w:szCs w:val="28"/>
              </w:rPr>
            </w:rPrChange>
          </w:rPr>
          <w:delText>“</w:delText>
        </w:r>
      </w:del>
      <w:proofErr w:type="gramStart"/>
      <w:r w:rsidRPr="00545F59">
        <w:rPr>
          <w:rFonts w:ascii="宋体" w:hAnsi="宋体" w:hint="eastAsia"/>
          <w:b/>
          <w:sz w:val="28"/>
          <w:szCs w:val="28"/>
          <w:rPrChange w:id="39" w:author="Windows User" w:date="2015-04-28T15:34:00Z">
            <w:rPr>
              <w:rFonts w:ascii="华文楷体" w:eastAsia="华文楷体" w:hAnsi="华文楷体" w:hint="eastAsia"/>
              <w:sz w:val="28"/>
              <w:szCs w:val="28"/>
            </w:rPr>
          </w:rPrChange>
        </w:rPr>
        <w:t>本师教典于</w:t>
      </w:r>
      <w:proofErr w:type="gramEnd"/>
      <w:r w:rsidRPr="00545F59">
        <w:rPr>
          <w:rFonts w:ascii="宋体" w:hAnsi="宋体" w:hint="eastAsia"/>
          <w:b/>
          <w:sz w:val="28"/>
          <w:szCs w:val="28"/>
          <w:rPrChange w:id="40" w:author="Windows User" w:date="2015-04-28T15:34:00Z">
            <w:rPr>
              <w:rFonts w:ascii="华文楷体" w:eastAsia="华文楷体" w:hAnsi="华文楷体" w:hint="eastAsia"/>
              <w:sz w:val="28"/>
              <w:szCs w:val="28"/>
            </w:rPr>
          </w:rPrChange>
        </w:rPr>
        <w:t>人间，</w:t>
      </w:r>
    </w:p>
    <w:p w:rsidR="006818D1" w:rsidRPr="00545F59" w:rsidDel="00931BC7" w:rsidRDefault="00545F59" w:rsidP="006818D1">
      <w:pPr>
        <w:ind w:firstLine="570"/>
        <w:jc w:val="center"/>
        <w:rPr>
          <w:ins w:id="41" w:author="Administrator" w:date="2015-04-20T22:23:00Z"/>
          <w:del w:id="42" w:author="Windows User" w:date="2015-04-28T15:34:00Z"/>
          <w:rFonts w:ascii="宋体" w:hAnsi="宋体"/>
          <w:b/>
          <w:sz w:val="28"/>
          <w:szCs w:val="28"/>
          <w:rPrChange w:id="43" w:author="Windows User" w:date="2015-04-28T15:34:00Z">
            <w:rPr>
              <w:ins w:id="44" w:author="Administrator" w:date="2015-04-20T22:23:00Z"/>
              <w:del w:id="45" w:author="Windows User" w:date="2015-04-28T15:34:00Z"/>
              <w:rFonts w:ascii="黑体" w:eastAsia="黑体" w:hAnsi="黑体" w:cs="黑体"/>
              <w:sz w:val="28"/>
              <w:szCs w:val="28"/>
            </w:rPr>
          </w:rPrChange>
        </w:rPr>
        <w:pPrChange w:id="46" w:author="Administrator" w:date="2015-04-20T22:24:00Z">
          <w:pPr>
            <w:ind w:firstLine="570"/>
          </w:pPr>
        </w:pPrChange>
      </w:pPr>
      <w:proofErr w:type="gramStart"/>
      <w:r w:rsidRPr="00545F59">
        <w:rPr>
          <w:rFonts w:ascii="宋体" w:hAnsi="宋体" w:hint="eastAsia"/>
          <w:b/>
          <w:sz w:val="28"/>
          <w:szCs w:val="28"/>
          <w:rPrChange w:id="47" w:author="Windows User" w:date="2015-04-28T15:34:00Z">
            <w:rPr>
              <w:rFonts w:ascii="华文楷体" w:eastAsia="华文楷体" w:hAnsi="华文楷体" w:hint="eastAsia"/>
              <w:sz w:val="28"/>
              <w:szCs w:val="28"/>
            </w:rPr>
          </w:rPrChange>
        </w:rPr>
        <w:t>末时</w:t>
      </w:r>
      <w:proofErr w:type="gramEnd"/>
      <w:r w:rsidRPr="00545F59">
        <w:rPr>
          <w:rFonts w:ascii="宋体" w:hAnsi="宋体" w:hint="eastAsia"/>
          <w:b/>
          <w:sz w:val="28"/>
          <w:szCs w:val="28"/>
          <w:rPrChange w:id="48" w:author="Windows User" w:date="2015-04-28T15:34:00Z">
            <w:rPr>
              <w:rFonts w:ascii="华文楷体" w:eastAsia="华文楷体" w:hAnsi="华文楷体" w:hint="eastAsia"/>
              <w:sz w:val="28"/>
              <w:szCs w:val="28"/>
            </w:rPr>
          </w:rPrChange>
        </w:rPr>
        <w:t>世界衰落际，</w:t>
      </w:r>
    </w:p>
    <w:p w:rsidR="006818D1" w:rsidRPr="00545F59" w:rsidDel="00931BC7" w:rsidRDefault="00545F59" w:rsidP="006818D1">
      <w:pPr>
        <w:ind w:firstLine="570"/>
        <w:jc w:val="center"/>
        <w:rPr>
          <w:ins w:id="49" w:author="Administrator" w:date="2015-04-20T22:23:00Z"/>
          <w:del w:id="50" w:author="Windows User" w:date="2015-04-28T15:34:00Z"/>
          <w:rFonts w:ascii="宋体" w:hAnsi="宋体"/>
          <w:b/>
          <w:sz w:val="28"/>
          <w:szCs w:val="28"/>
          <w:rPrChange w:id="51" w:author="Windows User" w:date="2015-04-28T15:34:00Z">
            <w:rPr>
              <w:ins w:id="52" w:author="Administrator" w:date="2015-04-20T22:23:00Z"/>
              <w:del w:id="53" w:author="Windows User" w:date="2015-04-28T15:34:00Z"/>
              <w:rFonts w:ascii="黑体" w:eastAsia="黑体" w:hAnsi="黑体" w:cs="黑体"/>
              <w:sz w:val="28"/>
              <w:szCs w:val="28"/>
            </w:rPr>
          </w:rPrChange>
        </w:rPr>
        <w:pPrChange w:id="54" w:author="Administrator" w:date="2015-04-20T22:24:00Z">
          <w:pPr>
            <w:ind w:firstLine="570"/>
          </w:pPr>
        </w:pPrChange>
      </w:pPr>
      <w:r w:rsidRPr="00545F59">
        <w:rPr>
          <w:rFonts w:ascii="宋体" w:hAnsi="宋体" w:hint="eastAsia"/>
          <w:b/>
          <w:sz w:val="28"/>
          <w:szCs w:val="28"/>
          <w:rPrChange w:id="55" w:author="Windows User" w:date="2015-04-28T15:34:00Z">
            <w:rPr>
              <w:rFonts w:ascii="华文楷体" w:eastAsia="华文楷体" w:hAnsi="华文楷体" w:hint="eastAsia"/>
              <w:sz w:val="28"/>
              <w:szCs w:val="28"/>
            </w:rPr>
          </w:rPrChange>
        </w:rPr>
        <w:t>精勤持戒王相者，</w:t>
      </w:r>
    </w:p>
    <w:p w:rsidR="006818D1" w:rsidRPr="00545F59" w:rsidRDefault="00545F59" w:rsidP="006818D1">
      <w:pPr>
        <w:ind w:firstLine="570"/>
        <w:jc w:val="center"/>
        <w:rPr>
          <w:ins w:id="56" w:author="Administrator" w:date="2015-04-20T22:23:00Z"/>
          <w:rFonts w:ascii="宋体" w:hAnsi="宋体"/>
          <w:b/>
          <w:sz w:val="28"/>
          <w:szCs w:val="28"/>
          <w:rPrChange w:id="57" w:author="Windows User" w:date="2015-04-28T15:34:00Z">
            <w:rPr>
              <w:ins w:id="58" w:author="Administrator" w:date="2015-04-20T22:23:00Z"/>
              <w:rFonts w:ascii="黑体" w:eastAsia="黑体" w:hAnsi="黑体" w:cs="黑体"/>
              <w:sz w:val="28"/>
              <w:szCs w:val="28"/>
            </w:rPr>
          </w:rPrChange>
        </w:rPr>
        <w:pPrChange w:id="59" w:author="Administrator" w:date="2015-04-20T22:24:00Z">
          <w:pPr>
            <w:ind w:firstLine="570"/>
          </w:pPr>
        </w:pPrChange>
      </w:pPr>
      <w:r w:rsidRPr="00545F59">
        <w:rPr>
          <w:rFonts w:ascii="宋体" w:hAnsi="宋体" w:hint="eastAsia"/>
          <w:b/>
          <w:sz w:val="28"/>
          <w:szCs w:val="28"/>
          <w:rPrChange w:id="60" w:author="Windows User" w:date="2015-04-28T15:34:00Z">
            <w:rPr>
              <w:rFonts w:ascii="华文楷体" w:eastAsia="华文楷体" w:hAnsi="华文楷体" w:hint="eastAsia"/>
              <w:sz w:val="28"/>
              <w:szCs w:val="28"/>
            </w:rPr>
          </w:rPrChange>
        </w:rPr>
        <w:t>必定无疑现于</w:t>
      </w:r>
      <w:proofErr w:type="gramStart"/>
      <w:r w:rsidRPr="00545F59">
        <w:rPr>
          <w:rFonts w:ascii="宋体" w:hAnsi="宋体" w:hint="eastAsia"/>
          <w:b/>
          <w:sz w:val="28"/>
          <w:szCs w:val="28"/>
          <w:rPrChange w:id="61" w:author="Windows User" w:date="2015-04-28T15:34:00Z">
            <w:rPr>
              <w:rFonts w:ascii="华文楷体" w:eastAsia="华文楷体" w:hAnsi="华文楷体" w:hint="eastAsia"/>
              <w:sz w:val="28"/>
              <w:szCs w:val="28"/>
            </w:rPr>
          </w:rPrChange>
        </w:rPr>
        <w:t>世</w:t>
      </w:r>
      <w:proofErr w:type="gramEnd"/>
      <w:r w:rsidRPr="00545F59">
        <w:rPr>
          <w:rFonts w:ascii="宋体" w:hAnsi="宋体" w:hint="eastAsia"/>
          <w:b/>
          <w:sz w:val="28"/>
          <w:szCs w:val="28"/>
          <w:rPrChange w:id="62" w:author="Windows User" w:date="2015-04-28T15:34:00Z">
            <w:rPr>
              <w:rFonts w:ascii="华文楷体" w:eastAsia="华文楷体" w:hAnsi="华文楷体" w:hint="eastAsia"/>
              <w:sz w:val="28"/>
              <w:szCs w:val="28"/>
            </w:rPr>
          </w:rPrChange>
        </w:rPr>
        <w:t>。</w:t>
      </w:r>
      <w:ins w:id="63" w:author="Windows User" w:date="2015-04-28T15:34:00Z">
        <w:r w:rsidR="00931BC7" w:rsidRPr="00545F59">
          <w:rPr>
            <w:rFonts w:ascii="宋体" w:hAnsi="宋体"/>
            <w:b/>
            <w:sz w:val="28"/>
            <w:szCs w:val="28"/>
          </w:rPr>
          <w:t>”</w:t>
        </w:r>
      </w:ins>
      <w:ins w:id="64" w:author="Windows User" w:date="2015-04-28T15:35:00Z">
        <w:r w:rsidR="00931BC7" w:rsidRPr="00545F59">
          <w:rPr>
            <w:rFonts w:ascii="宋体" w:hAnsi="宋体" w:hint="eastAsia"/>
            <w:b/>
            <w:sz w:val="28"/>
            <w:szCs w:val="28"/>
          </w:rPr>
          <w:t>】</w:t>
        </w:r>
      </w:ins>
    </w:p>
    <w:p w:rsidR="006818D1" w:rsidRPr="006818D1" w:rsidRDefault="00545F59">
      <w:pPr>
        <w:ind w:firstLine="570"/>
        <w:rPr>
          <w:del w:id="65" w:author="Administrator" w:date="2015-04-20T22:23:00Z"/>
          <w:rFonts w:ascii="黑体" w:eastAsia="黑体" w:hAnsi="黑体" w:cs="黑体"/>
          <w:sz w:val="28"/>
          <w:szCs w:val="28"/>
          <w:rPrChange w:id="66" w:author="Administrator" w:date="2015-04-20T22:22:00Z">
            <w:rPr>
              <w:del w:id="67" w:author="Administrator" w:date="2015-04-20T22:23:00Z"/>
              <w:rFonts w:ascii="华文楷体" w:eastAsia="华文楷体" w:hAnsi="华文楷体"/>
              <w:sz w:val="28"/>
              <w:szCs w:val="28"/>
            </w:rPr>
          </w:rPrChange>
        </w:rPr>
      </w:pPr>
      <w:del w:id="68" w:author="Administrator" w:date="2015-04-20T22:23:00Z">
        <w:r>
          <w:rPr>
            <w:rFonts w:ascii="黑体" w:eastAsia="黑体" w:hAnsi="黑体" w:cs="黑体" w:hint="eastAsia"/>
            <w:sz w:val="28"/>
            <w:szCs w:val="28"/>
            <w:rPrChange w:id="69" w:author="Administrator" w:date="2015-04-20T22:22:00Z">
              <w:rPr>
                <w:rFonts w:ascii="华文楷体" w:eastAsia="华文楷体" w:hAnsi="华文楷体" w:hint="eastAsia"/>
                <w:sz w:val="28"/>
                <w:szCs w:val="28"/>
              </w:rPr>
            </w:rPrChange>
          </w:rPr>
          <w:delText>”</w:delText>
        </w:r>
      </w:del>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那么在讲到精勤持戒的这一个段落的时候呢，在开头的时候就讲到了，本师释迦牟尼佛</w:t>
      </w:r>
      <w:proofErr w:type="gramStart"/>
      <w:r>
        <w:rPr>
          <w:rFonts w:ascii="华文楷体" w:eastAsia="华文楷体" w:hAnsi="华文楷体" w:hint="eastAsia"/>
          <w:sz w:val="28"/>
          <w:szCs w:val="28"/>
        </w:rPr>
        <w:t>的教典在</w:t>
      </w:r>
      <w:proofErr w:type="gramEnd"/>
      <w:r>
        <w:rPr>
          <w:rFonts w:ascii="华文楷体" w:eastAsia="华文楷体" w:hAnsi="华文楷体" w:hint="eastAsia"/>
          <w:sz w:val="28"/>
          <w:szCs w:val="28"/>
        </w:rPr>
        <w:t>人间</w:t>
      </w:r>
      <w:del w:id="70" w:author="Windows User" w:date="2015-04-28T15:36:00Z">
        <w:r w:rsidRPr="00D57302" w:rsidDel="00D57302">
          <w:rPr>
            <w:rFonts w:ascii="华文楷体" w:eastAsia="华文楷体" w:hAnsi="华文楷体" w:hint="eastAsia"/>
            <w:b/>
            <w:bCs/>
            <w:sz w:val="28"/>
            <w:szCs w:val="28"/>
            <w:rPrChange w:id="71" w:author="Windows User" w:date="2015-04-28T15:36:00Z">
              <w:rPr>
                <w:rFonts w:ascii="华文楷体" w:eastAsia="华文楷体" w:hAnsi="华文楷体" w:hint="eastAsia"/>
                <w:sz w:val="28"/>
                <w:szCs w:val="28"/>
              </w:rPr>
            </w:rPrChange>
          </w:rPr>
          <w:delText>【</w:delText>
        </w:r>
      </w:del>
      <w:proofErr w:type="gramStart"/>
      <w:r w:rsidRPr="00D57302">
        <w:rPr>
          <w:rFonts w:ascii="华文楷体" w:eastAsia="华文楷体" w:hAnsi="华文楷体" w:hint="eastAsia"/>
          <w:b/>
          <w:bCs/>
          <w:sz w:val="28"/>
          <w:szCs w:val="28"/>
          <w:rPrChange w:id="72" w:author="Windows User" w:date="2015-04-28T15:36:00Z">
            <w:rPr>
              <w:rFonts w:ascii="华文楷体" w:eastAsia="华文楷体" w:hAnsi="华文楷体" w:hint="eastAsia"/>
              <w:sz w:val="28"/>
              <w:szCs w:val="28"/>
            </w:rPr>
          </w:rPrChange>
        </w:rPr>
        <w:t>末时</w:t>
      </w:r>
      <w:proofErr w:type="gramEnd"/>
      <w:r w:rsidRPr="00D57302">
        <w:rPr>
          <w:rFonts w:ascii="华文楷体" w:eastAsia="华文楷体" w:hAnsi="华文楷体" w:hint="eastAsia"/>
          <w:b/>
          <w:bCs/>
          <w:sz w:val="28"/>
          <w:szCs w:val="28"/>
          <w:rPrChange w:id="73" w:author="Windows User" w:date="2015-04-28T15:36:00Z">
            <w:rPr>
              <w:rFonts w:ascii="华文楷体" w:eastAsia="华文楷体" w:hAnsi="华文楷体" w:hint="eastAsia"/>
              <w:sz w:val="28"/>
              <w:szCs w:val="28"/>
            </w:rPr>
          </w:rPrChange>
        </w:rPr>
        <w:t>世界衰落际</w:t>
      </w:r>
      <w:del w:id="74" w:author="Windows User" w:date="2015-04-28T15:36:00Z">
        <w:r w:rsidRPr="00D57302" w:rsidDel="00D57302">
          <w:rPr>
            <w:rFonts w:ascii="华文楷体" w:eastAsia="华文楷体" w:hAnsi="华文楷体" w:hint="eastAsia"/>
            <w:b/>
            <w:bCs/>
            <w:sz w:val="28"/>
            <w:szCs w:val="28"/>
            <w:rPrChange w:id="75" w:author="Windows User" w:date="2015-04-28T15:36:00Z">
              <w:rPr>
                <w:rFonts w:ascii="华文楷体" w:eastAsia="华文楷体" w:hAnsi="华文楷体" w:hint="eastAsia"/>
                <w:sz w:val="28"/>
                <w:szCs w:val="28"/>
              </w:rPr>
            </w:rPrChange>
          </w:rPr>
          <w:delText>】</w:delText>
        </w:r>
      </w:del>
      <w:r>
        <w:rPr>
          <w:rFonts w:ascii="华文楷体" w:eastAsia="华文楷体" w:hAnsi="华文楷体" w:hint="eastAsia"/>
          <w:sz w:val="28"/>
          <w:szCs w:val="28"/>
        </w:rPr>
        <w:t>，那么就是说是这个</w:t>
      </w:r>
      <w:del w:id="76" w:author="Windows User" w:date="2015-04-28T15:36:00Z">
        <w:r w:rsidRPr="00D57302" w:rsidDel="00D57302">
          <w:rPr>
            <w:rFonts w:ascii="华文楷体" w:eastAsia="华文楷体" w:hAnsi="华文楷体" w:hint="eastAsia"/>
            <w:b/>
            <w:bCs/>
            <w:sz w:val="28"/>
            <w:szCs w:val="28"/>
            <w:rPrChange w:id="77" w:author="Windows User" w:date="2015-04-28T15:36:00Z">
              <w:rPr>
                <w:rFonts w:ascii="华文楷体" w:eastAsia="华文楷体" w:hAnsi="华文楷体" w:hint="eastAsia"/>
                <w:sz w:val="28"/>
                <w:szCs w:val="28"/>
              </w:rPr>
            </w:rPrChange>
          </w:rPr>
          <w:delText>【</w:delText>
        </w:r>
      </w:del>
      <w:proofErr w:type="gramStart"/>
      <w:r w:rsidRPr="00D57302">
        <w:rPr>
          <w:rFonts w:ascii="华文楷体" w:eastAsia="华文楷体" w:hAnsi="华文楷体" w:hint="eastAsia"/>
          <w:b/>
          <w:bCs/>
          <w:sz w:val="28"/>
          <w:szCs w:val="28"/>
          <w:rPrChange w:id="78" w:author="Windows User" w:date="2015-04-28T15:36:00Z">
            <w:rPr>
              <w:rFonts w:ascii="华文楷体" w:eastAsia="华文楷体" w:hAnsi="华文楷体" w:hint="eastAsia"/>
              <w:sz w:val="28"/>
              <w:szCs w:val="28"/>
            </w:rPr>
          </w:rPrChange>
        </w:rPr>
        <w:t>本师教典于</w:t>
      </w:r>
      <w:proofErr w:type="gramEnd"/>
      <w:r w:rsidRPr="00D57302">
        <w:rPr>
          <w:rFonts w:ascii="华文楷体" w:eastAsia="华文楷体" w:hAnsi="华文楷体" w:hint="eastAsia"/>
          <w:b/>
          <w:bCs/>
          <w:sz w:val="28"/>
          <w:szCs w:val="28"/>
          <w:rPrChange w:id="79" w:author="Windows User" w:date="2015-04-28T15:36:00Z">
            <w:rPr>
              <w:rFonts w:ascii="华文楷体" w:eastAsia="华文楷体" w:hAnsi="华文楷体" w:hint="eastAsia"/>
              <w:sz w:val="28"/>
              <w:szCs w:val="28"/>
            </w:rPr>
          </w:rPrChange>
        </w:rPr>
        <w:t>人间</w:t>
      </w:r>
      <w:proofErr w:type="gramStart"/>
      <w:r w:rsidRPr="00D57302">
        <w:rPr>
          <w:rFonts w:ascii="华文楷体" w:eastAsia="华文楷体" w:hAnsi="华文楷体" w:hint="eastAsia"/>
          <w:b/>
          <w:bCs/>
          <w:sz w:val="28"/>
          <w:szCs w:val="28"/>
          <w:rPrChange w:id="80" w:author="Windows User" w:date="2015-04-28T15:36:00Z">
            <w:rPr>
              <w:rFonts w:ascii="华文楷体" w:eastAsia="华文楷体" w:hAnsi="华文楷体" w:hint="eastAsia"/>
              <w:sz w:val="28"/>
              <w:szCs w:val="28"/>
            </w:rPr>
          </w:rPrChange>
        </w:rPr>
        <w:t>末时</w:t>
      </w:r>
      <w:proofErr w:type="gramEnd"/>
      <w:del w:id="81" w:author="Windows User" w:date="2015-04-28T15:36:00Z">
        <w:r w:rsidRPr="00D57302" w:rsidDel="00D57302">
          <w:rPr>
            <w:rFonts w:ascii="华文楷体" w:eastAsia="华文楷体" w:hAnsi="华文楷体" w:hint="eastAsia"/>
            <w:b/>
            <w:bCs/>
            <w:sz w:val="28"/>
            <w:szCs w:val="28"/>
            <w:rPrChange w:id="82" w:author="Windows User" w:date="2015-04-28T15:36:00Z">
              <w:rPr>
                <w:rFonts w:ascii="华文楷体" w:eastAsia="华文楷体" w:hAnsi="华文楷体" w:hint="eastAsia"/>
                <w:sz w:val="28"/>
                <w:szCs w:val="28"/>
              </w:rPr>
            </w:rPrChange>
          </w:rPr>
          <w:delText>】</w:delText>
        </w:r>
      </w:del>
      <w:r>
        <w:rPr>
          <w:rFonts w:ascii="华文楷体" w:eastAsia="华文楷体" w:hAnsi="华文楷体" w:hint="eastAsia"/>
          <w:sz w:val="28"/>
          <w:szCs w:val="28"/>
        </w:rPr>
        <w:t>这个</w:t>
      </w:r>
      <w:del w:id="83" w:author="Windows User" w:date="2015-04-28T15:36:00Z">
        <w:r w:rsidRPr="00D57302" w:rsidDel="00D57302">
          <w:rPr>
            <w:rFonts w:ascii="华文楷体" w:eastAsia="华文楷体" w:hAnsi="华文楷体" w:hint="eastAsia"/>
            <w:b/>
            <w:bCs/>
            <w:sz w:val="28"/>
            <w:szCs w:val="28"/>
            <w:rPrChange w:id="84" w:author="Windows User" w:date="2015-04-28T15:36:00Z">
              <w:rPr>
                <w:rFonts w:ascii="华文楷体" w:eastAsia="华文楷体" w:hAnsi="华文楷体" w:hint="eastAsia"/>
                <w:sz w:val="28"/>
                <w:szCs w:val="28"/>
              </w:rPr>
            </w:rPrChange>
          </w:rPr>
          <w:delText>【</w:delText>
        </w:r>
      </w:del>
      <w:proofErr w:type="gramStart"/>
      <w:r w:rsidRPr="00D57302">
        <w:rPr>
          <w:rFonts w:ascii="华文楷体" w:eastAsia="华文楷体" w:hAnsi="华文楷体" w:hint="eastAsia"/>
          <w:b/>
          <w:bCs/>
          <w:sz w:val="28"/>
          <w:szCs w:val="28"/>
          <w:rPrChange w:id="85" w:author="Windows User" w:date="2015-04-28T15:36:00Z">
            <w:rPr>
              <w:rFonts w:ascii="华文楷体" w:eastAsia="华文楷体" w:hAnsi="华文楷体" w:hint="eastAsia"/>
              <w:sz w:val="28"/>
              <w:szCs w:val="28"/>
            </w:rPr>
          </w:rPrChange>
        </w:rPr>
        <w:t>末时</w:t>
      </w:r>
      <w:proofErr w:type="gramEnd"/>
      <w:r w:rsidRPr="00D57302">
        <w:rPr>
          <w:rFonts w:ascii="华文楷体" w:eastAsia="华文楷体" w:hAnsi="华文楷体" w:hint="eastAsia"/>
          <w:b/>
          <w:bCs/>
          <w:sz w:val="28"/>
          <w:szCs w:val="28"/>
          <w:rPrChange w:id="86" w:author="Windows User" w:date="2015-04-28T15:36:00Z">
            <w:rPr>
              <w:rFonts w:ascii="华文楷体" w:eastAsia="华文楷体" w:hAnsi="华文楷体" w:hint="eastAsia"/>
              <w:sz w:val="28"/>
              <w:szCs w:val="28"/>
            </w:rPr>
          </w:rPrChange>
        </w:rPr>
        <w:t>世界衰落</w:t>
      </w:r>
      <w:del w:id="87" w:author="Windows User" w:date="2015-04-28T15:36:00Z">
        <w:r w:rsidRPr="00D57302" w:rsidDel="00D57302">
          <w:rPr>
            <w:rFonts w:ascii="华文楷体" w:eastAsia="华文楷体" w:hAnsi="华文楷体" w:hint="eastAsia"/>
            <w:b/>
            <w:bCs/>
            <w:sz w:val="28"/>
            <w:szCs w:val="28"/>
            <w:rPrChange w:id="88" w:author="Windows User" w:date="2015-04-28T15:36:00Z">
              <w:rPr>
                <w:rFonts w:ascii="华文楷体" w:eastAsia="华文楷体" w:hAnsi="华文楷体" w:hint="eastAsia"/>
                <w:sz w:val="28"/>
                <w:szCs w:val="28"/>
              </w:rPr>
            </w:rPrChange>
          </w:rPr>
          <w:delText>】</w:delText>
        </w:r>
      </w:del>
      <w:r>
        <w:rPr>
          <w:rFonts w:ascii="华文楷体" w:eastAsia="华文楷体" w:hAnsi="华文楷体" w:hint="eastAsia"/>
          <w:sz w:val="28"/>
          <w:szCs w:val="28"/>
        </w:rPr>
        <w:t>呢</w:t>
      </w:r>
      <w:ins w:id="89" w:author="Windows User" w:date="2015-04-28T15:36:00Z">
        <w:r w:rsidR="00D57302">
          <w:rPr>
            <w:rFonts w:ascii="华文楷体" w:eastAsia="华文楷体" w:hAnsi="华文楷体" w:hint="eastAsia"/>
            <w:sz w:val="28"/>
            <w:szCs w:val="28"/>
          </w:rPr>
          <w:t>，</w:t>
        </w:r>
      </w:ins>
      <w:r>
        <w:rPr>
          <w:rFonts w:ascii="华文楷体" w:eastAsia="华文楷体" w:hAnsi="华文楷体" w:hint="eastAsia"/>
          <w:sz w:val="28"/>
          <w:szCs w:val="28"/>
        </w:rPr>
        <w:t>当然有的时候就是真正的是指在末世五百年佛法真正要衰败了，但是就从授记的这个侧面来看的时候，</w:t>
      </w:r>
      <w:proofErr w:type="gramStart"/>
      <w:r>
        <w:rPr>
          <w:rFonts w:ascii="华文楷体" w:eastAsia="华文楷体" w:hAnsi="华文楷体" w:hint="eastAsia"/>
          <w:sz w:val="28"/>
          <w:szCs w:val="28"/>
        </w:rPr>
        <w:t>观待于</w:t>
      </w:r>
      <w:proofErr w:type="gramEnd"/>
      <w:r>
        <w:rPr>
          <w:rFonts w:ascii="华文楷体" w:eastAsia="华文楷体" w:hAnsi="华文楷体" w:hint="eastAsia"/>
          <w:sz w:val="28"/>
          <w:szCs w:val="28"/>
        </w:rPr>
        <w:t>最后的这个末世授记的意思还不是这么明显的，主要是讲本师出世，然后在本师住</w:t>
      </w:r>
      <w:proofErr w:type="gramStart"/>
      <w:r>
        <w:rPr>
          <w:rFonts w:ascii="华文楷体" w:eastAsia="华文楷体" w:hAnsi="华文楷体" w:hint="eastAsia"/>
          <w:sz w:val="28"/>
          <w:szCs w:val="28"/>
        </w:rPr>
        <w:t>世</w:t>
      </w:r>
      <w:proofErr w:type="gramEnd"/>
      <w:r>
        <w:rPr>
          <w:rFonts w:ascii="华文楷体" w:eastAsia="华文楷体" w:hAnsi="华文楷体" w:hint="eastAsia"/>
          <w:sz w:val="28"/>
          <w:szCs w:val="28"/>
        </w:rPr>
        <w:t>的时候也是佛法</w:t>
      </w:r>
      <w:ins w:id="90" w:author="Administrator" w:date="2015-04-20T22:28:00Z">
        <w:r>
          <w:rPr>
            <w:rFonts w:ascii="华文楷体" w:eastAsia="华文楷体" w:hAnsi="华文楷体" w:hint="eastAsia"/>
            <w:sz w:val="28"/>
            <w:szCs w:val="28"/>
          </w:rPr>
          <w:t>复</w:t>
        </w:r>
      </w:ins>
      <w:del w:id="91" w:author="Administrator" w:date="2015-04-20T22:27:00Z">
        <w:r>
          <w:rPr>
            <w:rFonts w:ascii="华文楷体" w:eastAsia="华文楷体" w:hAnsi="华文楷体" w:hint="eastAsia"/>
            <w:sz w:val="28"/>
            <w:szCs w:val="28"/>
          </w:rPr>
          <w:delText>？（</w:delText>
        </w:r>
        <w:r>
          <w:rPr>
            <w:rFonts w:ascii="华文楷体" w:eastAsia="华文楷体" w:hAnsi="华文楷体" w:hint="eastAsia"/>
            <w:sz w:val="28"/>
            <w:szCs w:val="28"/>
          </w:rPr>
          <w:delText>3</w:delText>
        </w:r>
        <w:r>
          <w:rPr>
            <w:rFonts w:ascii="华文楷体" w:eastAsia="华文楷体" w:hAnsi="华文楷体" w:hint="eastAsia"/>
            <w:sz w:val="28"/>
            <w:szCs w:val="28"/>
          </w:rPr>
          <w:delText>分</w:delText>
        </w:r>
        <w:r>
          <w:rPr>
            <w:rFonts w:ascii="华文楷体" w:eastAsia="华文楷体" w:hAnsi="华文楷体" w:hint="eastAsia"/>
            <w:sz w:val="28"/>
            <w:szCs w:val="28"/>
          </w:rPr>
          <w:delText>15</w:delText>
        </w:r>
        <w:r>
          <w:rPr>
            <w:rFonts w:ascii="华文楷体" w:eastAsia="华文楷体" w:hAnsi="华文楷体" w:hint="eastAsia"/>
            <w:sz w:val="28"/>
            <w:szCs w:val="28"/>
          </w:rPr>
          <w:delText>秒）</w:delText>
        </w:r>
      </w:del>
      <w:r>
        <w:rPr>
          <w:rFonts w:ascii="华文楷体" w:eastAsia="华文楷体" w:hAnsi="华文楷体" w:hint="eastAsia"/>
          <w:sz w:val="28"/>
          <w:szCs w:val="28"/>
        </w:rPr>
        <w:t>兴嘛，然后佛陀涅槃之后这个佛教稍微有点衰败，就是讲这样一种时间当中而不是指真正的最后五百年。因为</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他们在住</w:t>
      </w:r>
      <w:proofErr w:type="gramStart"/>
      <w:r>
        <w:rPr>
          <w:rFonts w:ascii="华文楷体" w:eastAsia="华文楷体" w:hAnsi="华文楷体" w:hint="eastAsia"/>
          <w:sz w:val="28"/>
          <w:szCs w:val="28"/>
        </w:rPr>
        <w:t>世</w:t>
      </w:r>
      <w:proofErr w:type="gramEnd"/>
      <w:r>
        <w:rPr>
          <w:rFonts w:ascii="华文楷体" w:eastAsia="华文楷体" w:hAnsi="华文楷体" w:hint="eastAsia"/>
          <w:sz w:val="28"/>
          <w:szCs w:val="28"/>
        </w:rPr>
        <w:t>的时候还没有到达这样一种真正的佛法非常非常衰败的时候，</w:t>
      </w:r>
      <w:proofErr w:type="gramStart"/>
      <w:r>
        <w:rPr>
          <w:rFonts w:ascii="华文楷体" w:eastAsia="华文楷体" w:hAnsi="华文楷体" w:hint="eastAsia"/>
          <w:sz w:val="28"/>
          <w:szCs w:val="28"/>
        </w:rPr>
        <w:t>观待于</w:t>
      </w:r>
      <w:proofErr w:type="gramEnd"/>
      <w:r>
        <w:rPr>
          <w:rFonts w:ascii="华文楷体" w:eastAsia="华文楷体" w:hAnsi="华文楷体" w:hint="eastAsia"/>
          <w:sz w:val="28"/>
          <w:szCs w:val="28"/>
        </w:rPr>
        <w:t>佛陀在世的时候呢这个叫做</w:t>
      </w:r>
      <w:del w:id="92" w:author="Windows User" w:date="2015-04-28T15:36:00Z">
        <w:r w:rsidRPr="00D57302" w:rsidDel="00D57302">
          <w:rPr>
            <w:rFonts w:ascii="华文楷体" w:eastAsia="华文楷体" w:hAnsi="华文楷体" w:hint="eastAsia"/>
            <w:b/>
            <w:bCs/>
            <w:sz w:val="28"/>
            <w:szCs w:val="28"/>
            <w:rPrChange w:id="93" w:author="Windows User" w:date="2015-04-28T15:36:00Z">
              <w:rPr>
                <w:rFonts w:ascii="华文楷体" w:eastAsia="华文楷体" w:hAnsi="华文楷体" w:hint="eastAsia"/>
                <w:sz w:val="28"/>
                <w:szCs w:val="28"/>
              </w:rPr>
            </w:rPrChange>
          </w:rPr>
          <w:delText>【</w:delText>
        </w:r>
      </w:del>
      <w:proofErr w:type="gramStart"/>
      <w:r w:rsidRPr="00D57302">
        <w:rPr>
          <w:rFonts w:ascii="华文楷体" w:eastAsia="华文楷体" w:hAnsi="华文楷体" w:hint="eastAsia"/>
          <w:b/>
          <w:bCs/>
          <w:sz w:val="28"/>
          <w:szCs w:val="28"/>
          <w:rPrChange w:id="94" w:author="Windows User" w:date="2015-04-28T15:36:00Z">
            <w:rPr>
              <w:rFonts w:ascii="华文楷体" w:eastAsia="华文楷体" w:hAnsi="华文楷体" w:hint="eastAsia"/>
              <w:sz w:val="28"/>
              <w:szCs w:val="28"/>
            </w:rPr>
          </w:rPrChange>
        </w:rPr>
        <w:t>教典于</w:t>
      </w:r>
      <w:proofErr w:type="gramEnd"/>
      <w:r w:rsidRPr="00D57302">
        <w:rPr>
          <w:rFonts w:ascii="华文楷体" w:eastAsia="华文楷体" w:hAnsi="华文楷体" w:hint="eastAsia"/>
          <w:b/>
          <w:bCs/>
          <w:sz w:val="28"/>
          <w:szCs w:val="28"/>
          <w:rPrChange w:id="95" w:author="Windows User" w:date="2015-04-28T15:36:00Z">
            <w:rPr>
              <w:rFonts w:ascii="华文楷体" w:eastAsia="华文楷体" w:hAnsi="华文楷体" w:hint="eastAsia"/>
              <w:sz w:val="28"/>
              <w:szCs w:val="28"/>
            </w:rPr>
          </w:rPrChange>
        </w:rPr>
        <w:t>人间，</w:t>
      </w:r>
      <w:proofErr w:type="gramStart"/>
      <w:r w:rsidRPr="00D57302">
        <w:rPr>
          <w:rFonts w:ascii="华文楷体" w:eastAsia="华文楷体" w:hAnsi="华文楷体" w:hint="eastAsia"/>
          <w:b/>
          <w:bCs/>
          <w:sz w:val="28"/>
          <w:szCs w:val="28"/>
          <w:rPrChange w:id="96" w:author="Windows User" w:date="2015-04-28T15:36:00Z">
            <w:rPr>
              <w:rFonts w:ascii="华文楷体" w:eastAsia="华文楷体" w:hAnsi="华文楷体" w:hint="eastAsia"/>
              <w:sz w:val="28"/>
              <w:szCs w:val="28"/>
            </w:rPr>
          </w:rPrChange>
        </w:rPr>
        <w:t>末时</w:t>
      </w:r>
      <w:proofErr w:type="gramEnd"/>
      <w:r w:rsidRPr="00D57302">
        <w:rPr>
          <w:rFonts w:ascii="华文楷体" w:eastAsia="华文楷体" w:hAnsi="华文楷体" w:hint="eastAsia"/>
          <w:b/>
          <w:bCs/>
          <w:sz w:val="28"/>
          <w:szCs w:val="28"/>
          <w:rPrChange w:id="97" w:author="Windows User" w:date="2015-04-28T15:36:00Z">
            <w:rPr>
              <w:rFonts w:ascii="华文楷体" w:eastAsia="华文楷体" w:hAnsi="华文楷体" w:hint="eastAsia"/>
              <w:sz w:val="28"/>
              <w:szCs w:val="28"/>
            </w:rPr>
          </w:rPrChange>
        </w:rPr>
        <w:t>世界衰落际</w:t>
      </w:r>
      <w:del w:id="98" w:author="Windows User" w:date="2015-04-28T15:36:00Z">
        <w:r w:rsidRPr="00D57302" w:rsidDel="00D57302">
          <w:rPr>
            <w:rFonts w:ascii="华文楷体" w:eastAsia="华文楷体" w:hAnsi="华文楷体" w:hint="eastAsia"/>
            <w:b/>
            <w:bCs/>
            <w:sz w:val="28"/>
            <w:szCs w:val="28"/>
            <w:rPrChange w:id="99" w:author="Windows User" w:date="2015-04-28T15:36:00Z">
              <w:rPr>
                <w:rFonts w:ascii="华文楷体" w:eastAsia="华文楷体" w:hAnsi="华文楷体" w:hint="eastAsia"/>
                <w:sz w:val="28"/>
                <w:szCs w:val="28"/>
              </w:rPr>
            </w:rPrChange>
          </w:rPr>
          <w:delText>】</w:delText>
        </w:r>
      </w:del>
      <w:r>
        <w:rPr>
          <w:rFonts w:ascii="华文楷体" w:eastAsia="华文楷体" w:hAnsi="华文楷体" w:hint="eastAsia"/>
          <w:sz w:val="28"/>
          <w:szCs w:val="28"/>
        </w:rPr>
        <w:t>，那</w:t>
      </w:r>
      <w:r>
        <w:rPr>
          <w:rFonts w:ascii="华文楷体" w:eastAsia="华文楷体" w:hAnsi="华文楷体" w:hint="eastAsia"/>
          <w:sz w:val="28"/>
          <w:szCs w:val="28"/>
        </w:rPr>
        <w:t>么这个时候呢就有</w:t>
      </w:r>
      <w:del w:id="100" w:author="Windows User" w:date="2015-04-28T15:37:00Z">
        <w:r w:rsidDel="00D57302">
          <w:rPr>
            <w:rFonts w:ascii="华文楷体" w:eastAsia="华文楷体" w:hAnsi="华文楷体" w:hint="eastAsia"/>
            <w:sz w:val="28"/>
            <w:szCs w:val="28"/>
          </w:rPr>
          <w:delText>【</w:delText>
        </w:r>
      </w:del>
      <w:r>
        <w:rPr>
          <w:rFonts w:ascii="华文楷体" w:eastAsia="华文楷体" w:hAnsi="华文楷体" w:hint="eastAsia"/>
          <w:b/>
          <w:bCs/>
          <w:sz w:val="28"/>
          <w:szCs w:val="28"/>
          <w:rPrChange w:id="101" w:author="Administrator" w:date="2015-04-20T22:29:00Z">
            <w:rPr>
              <w:rFonts w:ascii="华文楷体" w:eastAsia="华文楷体" w:hAnsi="华文楷体" w:hint="eastAsia"/>
              <w:sz w:val="28"/>
              <w:szCs w:val="28"/>
            </w:rPr>
          </w:rPrChange>
        </w:rPr>
        <w:t>精勤持戒王相者，必定无疑现于</w:t>
      </w:r>
      <w:proofErr w:type="gramStart"/>
      <w:r>
        <w:rPr>
          <w:rFonts w:ascii="华文楷体" w:eastAsia="华文楷体" w:hAnsi="华文楷体" w:hint="eastAsia"/>
          <w:b/>
          <w:bCs/>
          <w:sz w:val="28"/>
          <w:szCs w:val="28"/>
          <w:rPrChange w:id="102" w:author="Administrator" w:date="2015-04-20T22:29:00Z">
            <w:rPr>
              <w:rFonts w:ascii="华文楷体" w:eastAsia="华文楷体" w:hAnsi="华文楷体" w:hint="eastAsia"/>
              <w:sz w:val="28"/>
              <w:szCs w:val="28"/>
            </w:rPr>
          </w:rPrChange>
        </w:rPr>
        <w:t>世</w:t>
      </w:r>
      <w:proofErr w:type="gramEnd"/>
      <w:r>
        <w:rPr>
          <w:rFonts w:ascii="黑体" w:eastAsia="黑体" w:hAnsi="黑体" w:cs="黑体" w:hint="eastAsia"/>
          <w:sz w:val="28"/>
          <w:szCs w:val="28"/>
          <w:rPrChange w:id="103" w:author="Administrator" w:date="2015-04-20T22:30:00Z">
            <w:rPr>
              <w:rFonts w:ascii="华文楷体" w:eastAsia="华文楷体" w:hAnsi="华文楷体" w:hint="eastAsia"/>
              <w:sz w:val="28"/>
              <w:szCs w:val="28"/>
            </w:rPr>
          </w:rPrChange>
        </w:rPr>
        <w:t>。</w:t>
      </w:r>
      <w:del w:id="104" w:author="Windows User" w:date="2015-04-28T15:37:00Z">
        <w:r w:rsidDel="00D57302">
          <w:rPr>
            <w:rFonts w:ascii="华文楷体" w:eastAsia="华文楷体" w:hAnsi="华文楷体" w:hint="eastAsia"/>
            <w:sz w:val="28"/>
            <w:szCs w:val="28"/>
          </w:rPr>
          <w:delText>】</w:delText>
        </w:r>
      </w:del>
      <w:r>
        <w:rPr>
          <w:rFonts w:ascii="华文楷体" w:eastAsia="华文楷体" w:hAnsi="华文楷体" w:hint="eastAsia"/>
          <w:sz w:val="28"/>
          <w:szCs w:val="28"/>
        </w:rPr>
        <w:t>就会出现这样一种现身相</w:t>
      </w:r>
      <w:ins w:id="105" w:author="Administrator" w:date="2015-04-20T22:29:00Z">
        <w:r>
          <w:rPr>
            <w:rFonts w:ascii="华文楷体" w:eastAsia="华文楷体" w:hAnsi="华文楷体" w:hint="eastAsia"/>
            <w:sz w:val="28"/>
            <w:szCs w:val="28"/>
          </w:rPr>
          <w:t>，</w:t>
        </w:r>
      </w:ins>
      <w:r>
        <w:rPr>
          <w:rFonts w:ascii="华文楷体" w:eastAsia="华文楷体" w:hAnsi="华文楷体" w:hint="eastAsia"/>
          <w:sz w:val="28"/>
          <w:szCs w:val="28"/>
        </w:rPr>
        <w:t>然后精进持戒的人就说是持戒之王，守持持戒之王的就是说持戒王的这样一种形象者呢，他们就会出现在世间然后通过守持殊胜的戒律缘故进行重新</w:t>
      </w:r>
      <w:proofErr w:type="gramStart"/>
      <w:r>
        <w:rPr>
          <w:rFonts w:ascii="华文楷体" w:eastAsia="华文楷体" w:hAnsi="华文楷体" w:hint="eastAsia"/>
          <w:sz w:val="28"/>
          <w:szCs w:val="28"/>
        </w:rPr>
        <w:t>弘</w:t>
      </w:r>
      <w:proofErr w:type="gramEnd"/>
      <w:del w:id="106" w:author="Windows User" w:date="2015-04-28T15:37:00Z">
        <w:r w:rsidDel="00D57302">
          <w:rPr>
            <w:rFonts w:ascii="华文楷体" w:eastAsia="华文楷体" w:hAnsi="华文楷体" w:hint="eastAsia"/>
            <w:sz w:val="28"/>
            <w:szCs w:val="28"/>
          </w:rPr>
          <w:lastRenderedPageBreak/>
          <w:delText>（</w:delText>
        </w:r>
        <w:r w:rsidDel="00D57302">
          <w:rPr>
            <w:rFonts w:ascii="华文楷体" w:eastAsia="华文楷体" w:hAnsi="华文楷体" w:hint="eastAsia"/>
            <w:sz w:val="28"/>
            <w:szCs w:val="28"/>
          </w:rPr>
          <w:delText>4</w:delText>
        </w:r>
        <w:r w:rsidDel="00D57302">
          <w:rPr>
            <w:rFonts w:ascii="华文楷体" w:eastAsia="华文楷体" w:hAnsi="华文楷体" w:hint="eastAsia"/>
            <w:sz w:val="28"/>
            <w:szCs w:val="28"/>
          </w:rPr>
          <w:delText>分</w:delText>
        </w:r>
        <w:r w:rsidDel="00D57302">
          <w:rPr>
            <w:rFonts w:ascii="华文楷体" w:eastAsia="华文楷体" w:hAnsi="华文楷体" w:hint="eastAsia"/>
            <w:sz w:val="28"/>
            <w:szCs w:val="28"/>
          </w:rPr>
          <w:delText>02</w:delText>
        </w:r>
        <w:r w:rsidDel="00D57302">
          <w:rPr>
            <w:rFonts w:ascii="华文楷体" w:eastAsia="华文楷体" w:hAnsi="华文楷体" w:hint="eastAsia"/>
            <w:sz w:val="28"/>
            <w:szCs w:val="28"/>
          </w:rPr>
          <w:delText>秒）</w:delText>
        </w:r>
      </w:del>
      <w:ins w:id="107" w:author="Windows User" w:date="2015-04-28T15:37:00Z">
        <w:r w:rsidR="00D57302">
          <w:rPr>
            <w:rFonts w:ascii="华文楷体" w:eastAsia="华文楷体" w:hAnsi="华文楷体" w:hint="eastAsia"/>
            <w:sz w:val="28"/>
            <w:szCs w:val="28"/>
          </w:rPr>
          <w:t>扬</w:t>
        </w:r>
      </w:ins>
      <w:r>
        <w:rPr>
          <w:rFonts w:ascii="华文楷体" w:eastAsia="华文楷体" w:hAnsi="华文楷体" w:hint="eastAsia"/>
          <w:sz w:val="28"/>
          <w:szCs w:val="28"/>
        </w:rPr>
        <w:t>。</w:t>
      </w:r>
    </w:p>
    <w:p w:rsidR="006818D1" w:rsidRPr="00545F59" w:rsidRDefault="00545F59" w:rsidP="00D57302">
      <w:pPr>
        <w:ind w:firstLine="570"/>
        <w:jc w:val="center"/>
        <w:rPr>
          <w:rFonts w:ascii="宋体" w:hAnsi="宋体"/>
          <w:b/>
          <w:sz w:val="28"/>
          <w:szCs w:val="28"/>
          <w:rPrChange w:id="108" w:author="Windows User" w:date="2015-04-28T15:37:00Z">
            <w:rPr>
              <w:rFonts w:ascii="华文楷体" w:eastAsia="华文楷体" w:hAnsi="华文楷体"/>
              <w:sz w:val="28"/>
              <w:szCs w:val="28"/>
            </w:rPr>
          </w:rPrChange>
        </w:rPr>
        <w:pPrChange w:id="109" w:author="Windows User" w:date="2015-04-28T15:37:00Z">
          <w:pPr>
            <w:ind w:firstLine="570"/>
          </w:pPr>
        </w:pPrChange>
      </w:pPr>
      <w:ins w:id="110" w:author="Administrator" w:date="2015-04-21T21:17:00Z">
        <w:r w:rsidRPr="00545F59">
          <w:rPr>
            <w:rFonts w:ascii="宋体" w:hAnsi="宋体" w:hint="eastAsia"/>
            <w:b/>
            <w:sz w:val="28"/>
            <w:szCs w:val="28"/>
            <w:rPrChange w:id="111" w:author="Windows User" w:date="2015-04-28T15:37:00Z">
              <w:rPr>
                <w:rFonts w:ascii="华文楷体" w:eastAsia="华文楷体" w:hAnsi="华文楷体" w:hint="eastAsia"/>
                <w:sz w:val="28"/>
                <w:szCs w:val="28"/>
              </w:rPr>
            </w:rPrChange>
          </w:rPr>
          <w:t>【</w:t>
        </w:r>
      </w:ins>
      <w:r w:rsidRPr="00545F59">
        <w:rPr>
          <w:rFonts w:ascii="宋体" w:hAnsi="宋体" w:hint="eastAsia"/>
          <w:b/>
          <w:sz w:val="28"/>
          <w:szCs w:val="28"/>
          <w:rPrChange w:id="112" w:author="Windows User" w:date="2015-04-28T15:37:00Z">
            <w:rPr>
              <w:rFonts w:ascii="华文楷体" w:eastAsia="华文楷体" w:hAnsi="华文楷体" w:hint="eastAsia"/>
              <w:sz w:val="28"/>
              <w:szCs w:val="28"/>
            </w:rPr>
          </w:rPrChange>
        </w:rPr>
        <w:t>当然，这其中只是笼统地总说了会有数多精勤持戒之王或主尊出世</w:t>
      </w:r>
      <w:ins w:id="113" w:author="Windows User" w:date="2015-04-28T15:37:00Z">
        <w:r w:rsidR="00D57302" w:rsidRPr="00545F59">
          <w:rPr>
            <w:rFonts w:ascii="宋体" w:hAnsi="宋体" w:hint="eastAsia"/>
            <w:b/>
            <w:sz w:val="28"/>
            <w:szCs w:val="28"/>
          </w:rPr>
          <w:t>。</w:t>
        </w:r>
      </w:ins>
      <w:ins w:id="114" w:author="Administrator" w:date="2015-04-21T21:17:00Z">
        <w:r w:rsidRPr="00545F59">
          <w:rPr>
            <w:rFonts w:ascii="宋体" w:hAnsi="宋体" w:hint="eastAsia"/>
            <w:b/>
            <w:sz w:val="28"/>
            <w:szCs w:val="28"/>
            <w:rPrChange w:id="115" w:author="Windows User" w:date="2015-04-28T15:37:00Z">
              <w:rPr>
                <w:rFonts w:ascii="华文楷体" w:eastAsia="华文楷体" w:hAnsi="华文楷体" w:hint="eastAsia"/>
                <w:sz w:val="28"/>
                <w:szCs w:val="28"/>
              </w:rPr>
            </w:rPrChange>
          </w:rPr>
          <w:t>】</w:t>
        </w:r>
      </w:ins>
      <w:del w:id="116" w:author="Windows User" w:date="2015-04-28T15:37:00Z">
        <w:r w:rsidRPr="00545F59" w:rsidDel="00D57302">
          <w:rPr>
            <w:rFonts w:ascii="宋体" w:hAnsi="宋体" w:hint="eastAsia"/>
            <w:b/>
            <w:sz w:val="28"/>
            <w:szCs w:val="28"/>
            <w:rPrChange w:id="117" w:author="Windows User" w:date="2015-04-28T15:37:00Z">
              <w:rPr>
                <w:rFonts w:ascii="华文楷体" w:eastAsia="华文楷体" w:hAnsi="华文楷体" w:hint="eastAsia"/>
                <w:sz w:val="28"/>
                <w:szCs w:val="28"/>
              </w:rPr>
            </w:rPrChange>
          </w:rPr>
          <w:delText>。</w:delText>
        </w:r>
      </w:del>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那么在这个授记当中也是总的一个授记，总的一个授记的意思就是说是笼统的宣说了在佛涅槃之后会有很多很多就是精勤持戒之</w:t>
      </w:r>
      <w:proofErr w:type="gramStart"/>
      <w:r>
        <w:rPr>
          <w:rFonts w:ascii="华文楷体" w:eastAsia="华文楷体" w:hAnsi="华文楷体" w:hint="eastAsia"/>
          <w:sz w:val="28"/>
          <w:szCs w:val="28"/>
        </w:rPr>
        <w:t>王或者</w:t>
      </w:r>
      <w:proofErr w:type="gramEnd"/>
      <w:r>
        <w:rPr>
          <w:rFonts w:ascii="华文楷体" w:eastAsia="华文楷体" w:hAnsi="华文楷体" w:hint="eastAsia"/>
          <w:sz w:val="28"/>
          <w:szCs w:val="28"/>
        </w:rPr>
        <w:t>就是说精勤持戒的主尊会出现在世间。当然如果说</w:t>
      </w:r>
      <w:ins w:id="118" w:author="Administrator" w:date="2015-04-20T22:31:00Z">
        <w:r>
          <w:rPr>
            <w:rFonts w:ascii="华文楷体" w:eastAsia="华文楷体" w:hAnsi="华文楷体" w:hint="eastAsia"/>
            <w:sz w:val="28"/>
            <w:szCs w:val="28"/>
          </w:rPr>
          <w:t>是</w:t>
        </w:r>
      </w:ins>
      <w:r>
        <w:rPr>
          <w:rFonts w:ascii="华文楷体" w:eastAsia="华文楷体" w:hAnsi="华文楷体" w:hint="eastAsia"/>
          <w:sz w:val="28"/>
          <w:szCs w:val="28"/>
        </w:rPr>
        <w:t>总的守持戒律的授</w:t>
      </w:r>
      <w:proofErr w:type="gramStart"/>
      <w:r>
        <w:rPr>
          <w:rFonts w:ascii="华文楷体" w:eastAsia="华文楷体" w:hAnsi="华文楷体" w:hint="eastAsia"/>
          <w:sz w:val="28"/>
          <w:szCs w:val="28"/>
        </w:rPr>
        <w:t>记的话那么静命论师当然</w:t>
      </w:r>
      <w:proofErr w:type="gramEnd"/>
      <w:r>
        <w:rPr>
          <w:rFonts w:ascii="华文楷体" w:eastAsia="华文楷体" w:hAnsi="华文楷体" w:hint="eastAsia"/>
          <w:sz w:val="28"/>
          <w:szCs w:val="28"/>
        </w:rPr>
        <w:t>是包括在当中的，虽然这个当中没有把</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的名字讲出来，但是就是说因为</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是精勤持戒之王缘故呢</w:t>
      </w:r>
      <w:ins w:id="119" w:author="Administrator" w:date="2015-04-20T22:32:00Z">
        <w:r>
          <w:rPr>
            <w:rFonts w:ascii="华文楷体" w:eastAsia="华文楷体" w:hAnsi="华文楷体" w:hint="eastAsia"/>
            <w:sz w:val="28"/>
            <w:szCs w:val="28"/>
          </w:rPr>
          <w:t>，</w:t>
        </w:r>
      </w:ins>
      <w:r>
        <w:rPr>
          <w:rFonts w:ascii="华文楷体" w:eastAsia="华文楷体" w:hAnsi="华文楷体" w:hint="eastAsia"/>
          <w:sz w:val="28"/>
          <w:szCs w:val="28"/>
        </w:rPr>
        <w:t>所以说也是</w:t>
      </w:r>
      <w:proofErr w:type="gramStart"/>
      <w:r>
        <w:rPr>
          <w:rFonts w:ascii="华文楷体" w:eastAsia="华文楷体" w:hAnsi="华文楷体" w:hint="eastAsia"/>
          <w:sz w:val="28"/>
          <w:szCs w:val="28"/>
        </w:rPr>
        <w:t>在续部当中</w:t>
      </w:r>
      <w:proofErr w:type="gramEnd"/>
      <w:r>
        <w:rPr>
          <w:rFonts w:ascii="华文楷体" w:eastAsia="华文楷体" w:hAnsi="华文楷体" w:hint="eastAsia"/>
          <w:sz w:val="28"/>
          <w:szCs w:val="28"/>
        </w:rPr>
        <w:t>对</w:t>
      </w:r>
      <w:proofErr w:type="gramStart"/>
      <w:r>
        <w:rPr>
          <w:rFonts w:ascii="华文楷体" w:eastAsia="华文楷体" w:hAnsi="华文楷体" w:hint="eastAsia"/>
          <w:sz w:val="28"/>
          <w:szCs w:val="28"/>
        </w:rPr>
        <w:t>他有授记</w:t>
      </w:r>
      <w:proofErr w:type="gramEnd"/>
      <w:r>
        <w:rPr>
          <w:rFonts w:ascii="华文楷体" w:eastAsia="华文楷体" w:hAnsi="华文楷体" w:hint="eastAsia"/>
          <w:sz w:val="28"/>
          <w:szCs w:val="28"/>
        </w:rPr>
        <w:t>的。这个就是这个意思就是总的授记，那么有了总的授记之后呢现在又宣讲了分别授记：</w:t>
      </w:r>
    </w:p>
    <w:p w:rsidR="006818D1" w:rsidRPr="00545F59" w:rsidRDefault="00545F59" w:rsidP="00D57302">
      <w:pPr>
        <w:ind w:firstLine="570"/>
        <w:jc w:val="center"/>
        <w:rPr>
          <w:rFonts w:ascii="宋体" w:hAnsi="宋体"/>
          <w:b/>
          <w:sz w:val="28"/>
          <w:szCs w:val="28"/>
          <w:rPrChange w:id="120" w:author="Windows User" w:date="2015-04-28T15:38:00Z">
            <w:rPr>
              <w:rFonts w:ascii="华文楷体" w:eastAsia="华文楷体" w:hAnsi="华文楷体"/>
              <w:sz w:val="28"/>
              <w:szCs w:val="28"/>
            </w:rPr>
          </w:rPrChange>
        </w:rPr>
        <w:pPrChange w:id="121" w:author="Windows User" w:date="2015-04-28T15:38:00Z">
          <w:pPr>
            <w:ind w:firstLine="570"/>
          </w:pPr>
        </w:pPrChange>
      </w:pPr>
      <w:ins w:id="122" w:author="Administrator" w:date="2015-04-21T21:18:00Z">
        <w:r w:rsidRPr="00545F59">
          <w:rPr>
            <w:rFonts w:ascii="宋体" w:hAnsi="宋体" w:hint="eastAsia"/>
            <w:b/>
            <w:sz w:val="28"/>
            <w:szCs w:val="28"/>
            <w:rPrChange w:id="123" w:author="Windows User" w:date="2015-04-28T15:38:00Z">
              <w:rPr>
                <w:rFonts w:ascii="黑体" w:eastAsia="黑体" w:hAnsi="黑体" w:cs="黑体" w:hint="eastAsia"/>
                <w:sz w:val="28"/>
                <w:szCs w:val="28"/>
              </w:rPr>
            </w:rPrChange>
          </w:rPr>
          <w:t>【</w:t>
        </w:r>
      </w:ins>
      <w:r w:rsidRPr="00545F59">
        <w:rPr>
          <w:rFonts w:ascii="宋体" w:hAnsi="宋体" w:hint="eastAsia"/>
          <w:b/>
          <w:sz w:val="28"/>
          <w:szCs w:val="28"/>
          <w:rPrChange w:id="124" w:author="Windows User" w:date="2015-04-28T15:38:00Z">
            <w:rPr>
              <w:rFonts w:ascii="华文楷体" w:eastAsia="华文楷体" w:hAnsi="华文楷体" w:hint="eastAsia"/>
              <w:sz w:val="28"/>
              <w:szCs w:val="28"/>
            </w:rPr>
          </w:rPrChange>
        </w:rPr>
        <w:t>而在分别授记诸多大德的行文中，又云：“名谓巴者宣净戒。</w:t>
      </w:r>
      <w:r w:rsidRPr="00545F59">
        <w:rPr>
          <w:rFonts w:ascii="宋体" w:hAnsi="宋体" w:hint="eastAsia"/>
          <w:b/>
          <w:sz w:val="28"/>
          <w:szCs w:val="28"/>
          <w:rPrChange w:id="125" w:author="Windows User" w:date="2015-04-28T15:38:00Z">
            <w:rPr>
              <w:rFonts w:ascii="华文楷体" w:eastAsia="华文楷体" w:hAnsi="华文楷体" w:hint="eastAsia"/>
              <w:sz w:val="28"/>
              <w:szCs w:val="28"/>
            </w:rPr>
          </w:rPrChange>
        </w:rPr>
        <w:t>”</w:t>
      </w:r>
      <w:ins w:id="126" w:author="Administrator" w:date="2015-04-21T21:18:00Z">
        <w:r w:rsidRPr="00545F59">
          <w:rPr>
            <w:rFonts w:ascii="宋体" w:hAnsi="宋体" w:hint="eastAsia"/>
            <w:b/>
            <w:sz w:val="28"/>
            <w:szCs w:val="28"/>
            <w:rPrChange w:id="127" w:author="Windows User" w:date="2015-04-28T15:38:00Z">
              <w:rPr>
                <w:rFonts w:ascii="华文楷体" w:eastAsia="华文楷体" w:hAnsi="华文楷体" w:hint="eastAsia"/>
                <w:sz w:val="28"/>
                <w:szCs w:val="28"/>
              </w:rPr>
            </w:rPrChange>
          </w:rPr>
          <w:t>】</w:t>
        </w:r>
      </w:ins>
    </w:p>
    <w:p w:rsidR="006818D1" w:rsidRPr="00D57302" w:rsidRDefault="00545F59">
      <w:pPr>
        <w:ind w:firstLine="570"/>
        <w:rPr>
          <w:rFonts w:ascii="华文楷体" w:eastAsia="华文楷体" w:hAnsi="华文楷体"/>
          <w:b/>
          <w:sz w:val="28"/>
          <w:szCs w:val="28"/>
          <w:rPrChange w:id="128" w:author="Windows User" w:date="2015-04-28T15:39:00Z">
            <w:rPr>
              <w:rFonts w:ascii="华文楷体" w:eastAsia="华文楷体" w:hAnsi="华文楷体"/>
              <w:sz w:val="28"/>
              <w:szCs w:val="28"/>
            </w:rPr>
          </w:rPrChange>
        </w:rPr>
      </w:pPr>
      <w:r>
        <w:rPr>
          <w:rFonts w:ascii="华文楷体" w:eastAsia="华文楷体" w:hAnsi="华文楷体" w:hint="eastAsia"/>
          <w:sz w:val="28"/>
          <w:szCs w:val="28"/>
        </w:rPr>
        <w:t>那么就是说是</w:t>
      </w:r>
      <w:proofErr w:type="gramStart"/>
      <w:r>
        <w:rPr>
          <w:rFonts w:ascii="华文楷体" w:eastAsia="华文楷体" w:hAnsi="华文楷体" w:hint="eastAsia"/>
          <w:sz w:val="28"/>
          <w:szCs w:val="28"/>
        </w:rPr>
        <w:t>在总授记</w:t>
      </w:r>
      <w:proofErr w:type="gramEnd"/>
      <w:r>
        <w:rPr>
          <w:rFonts w:ascii="华文楷体" w:eastAsia="华文楷体" w:hAnsi="华文楷体" w:hint="eastAsia"/>
          <w:sz w:val="28"/>
          <w:szCs w:val="28"/>
        </w:rPr>
        <w:t>之后又分别授记，分别授</w:t>
      </w:r>
      <w:proofErr w:type="gramStart"/>
      <w:r>
        <w:rPr>
          <w:rFonts w:ascii="华文楷体" w:eastAsia="华文楷体" w:hAnsi="华文楷体" w:hint="eastAsia"/>
          <w:sz w:val="28"/>
          <w:szCs w:val="28"/>
        </w:rPr>
        <w:t>记对于</w:t>
      </w:r>
      <w:proofErr w:type="gramEnd"/>
      <w:r>
        <w:rPr>
          <w:rFonts w:ascii="华文楷体" w:eastAsia="华文楷体" w:hAnsi="华文楷体" w:hint="eastAsia"/>
          <w:sz w:val="28"/>
          <w:szCs w:val="28"/>
        </w:rPr>
        <w:t>精勤持戒者、对于婆罗门的一</w:t>
      </w:r>
      <w:ins w:id="129" w:author="Windows User" w:date="2015-04-28T15:39:00Z">
        <w:r w:rsidR="00D57302">
          <w:rPr>
            <w:rFonts w:ascii="华文楷体" w:eastAsia="华文楷体" w:hAnsi="华文楷体" w:hint="eastAsia"/>
            <w:sz w:val="28"/>
            <w:szCs w:val="28"/>
          </w:rPr>
          <w:t>些</w:t>
        </w:r>
      </w:ins>
      <w:del w:id="130" w:author="Administrator" w:date="2015-04-20T22:33:00Z">
        <w:r>
          <w:rPr>
            <w:rFonts w:ascii="华文楷体" w:eastAsia="华文楷体" w:hAnsi="华文楷体" w:hint="eastAsia"/>
            <w:sz w:val="28"/>
            <w:szCs w:val="28"/>
          </w:rPr>
          <w:delText>（</w:delText>
        </w:r>
        <w:r>
          <w:rPr>
            <w:rFonts w:ascii="华文楷体" w:eastAsia="华文楷体" w:hAnsi="华文楷体" w:hint="eastAsia"/>
            <w:sz w:val="28"/>
            <w:szCs w:val="28"/>
          </w:rPr>
          <w:delText>5</w:delText>
        </w:r>
        <w:r>
          <w:rPr>
            <w:rFonts w:ascii="华文楷体" w:eastAsia="华文楷体" w:hAnsi="华文楷体" w:hint="eastAsia"/>
            <w:sz w:val="28"/>
            <w:szCs w:val="28"/>
          </w:rPr>
          <w:delText>分</w:delText>
        </w:r>
        <w:r>
          <w:rPr>
            <w:rFonts w:ascii="华文楷体" w:eastAsia="华文楷体" w:hAnsi="华文楷体" w:hint="eastAsia"/>
            <w:sz w:val="28"/>
            <w:szCs w:val="28"/>
          </w:rPr>
          <w:delText>01</w:delText>
        </w:r>
        <w:r>
          <w:rPr>
            <w:rFonts w:ascii="华文楷体" w:eastAsia="华文楷体" w:hAnsi="华文楷体" w:hint="eastAsia"/>
            <w:sz w:val="28"/>
            <w:szCs w:val="28"/>
          </w:rPr>
          <w:delText>秒）</w:delText>
        </w:r>
      </w:del>
      <w:r>
        <w:rPr>
          <w:rFonts w:ascii="华文楷体" w:eastAsia="华文楷体" w:hAnsi="华文楷体" w:hint="eastAsia"/>
          <w:sz w:val="28"/>
          <w:szCs w:val="28"/>
        </w:rPr>
        <w:t>上师、</w:t>
      </w:r>
      <w:del w:id="131" w:author="Administrator" w:date="2015-04-20T22:33:00Z">
        <w:r>
          <w:rPr>
            <w:rFonts w:ascii="华文楷体" w:eastAsia="华文楷体" w:hAnsi="华文楷体" w:hint="eastAsia"/>
            <w:sz w:val="28"/>
            <w:szCs w:val="28"/>
          </w:rPr>
          <w:delText>给</w:delText>
        </w:r>
      </w:del>
      <w:r>
        <w:rPr>
          <w:rFonts w:ascii="华文楷体" w:eastAsia="华文楷体" w:hAnsi="华文楷体" w:hint="eastAsia"/>
          <w:sz w:val="28"/>
          <w:szCs w:val="28"/>
        </w:rPr>
        <w:t>龙树菩萨也好、无著菩萨也好、世亲菩萨也好等等有很多很多这样一种授记呢是在</w:t>
      </w:r>
      <w:ins w:id="132" w:author="Administrator" w:date="2015-04-20T22:33:00Z">
        <w:r>
          <w:rPr>
            <w:rFonts w:ascii="华文楷体" w:eastAsia="华文楷体" w:hAnsi="华文楷体" w:hint="eastAsia"/>
            <w:sz w:val="28"/>
            <w:szCs w:val="28"/>
          </w:rPr>
          <w:t>这个</w:t>
        </w:r>
      </w:ins>
      <w:r>
        <w:rPr>
          <w:rFonts w:ascii="华文楷体" w:eastAsia="华文楷体" w:hAnsi="华文楷体" w:hint="eastAsia"/>
          <w:sz w:val="28"/>
          <w:szCs w:val="28"/>
        </w:rPr>
        <w:t>《文殊根本续》当中都有提到的。</w:t>
      </w:r>
      <w:r>
        <w:rPr>
          <w:rFonts w:ascii="华文楷体" w:eastAsia="华文楷体" w:hAnsi="华文楷体" w:hint="eastAsia"/>
          <w:sz w:val="28"/>
          <w:szCs w:val="28"/>
        </w:rPr>
        <w:t>当然法王如意宝当中也是有对他这个“阿”字来进行授记的，这个是在《文殊根本续》当中，</w:t>
      </w:r>
      <w:ins w:id="133" w:author="Administrator" w:date="2015-04-21T21:05:00Z">
        <w:r>
          <w:rPr>
            <w:rFonts w:ascii="华文楷体" w:eastAsia="华文楷体" w:hAnsi="华文楷体" w:hint="eastAsia"/>
            <w:sz w:val="28"/>
            <w:szCs w:val="28"/>
          </w:rPr>
          <w:t>很多传记</w:t>
        </w:r>
      </w:ins>
      <w:del w:id="134" w:author="Administrator" w:date="2015-04-21T21:05:00Z">
        <w:r>
          <w:rPr>
            <w:rFonts w:ascii="华文楷体" w:eastAsia="华文楷体" w:hAnsi="华文楷体" w:hint="eastAsia"/>
            <w:sz w:val="28"/>
            <w:szCs w:val="28"/>
          </w:rPr>
          <w:delText>？（</w:delText>
        </w:r>
        <w:r>
          <w:rPr>
            <w:rFonts w:ascii="华文楷体" w:eastAsia="华文楷体" w:hAnsi="华文楷体" w:hint="eastAsia"/>
            <w:sz w:val="28"/>
            <w:szCs w:val="28"/>
          </w:rPr>
          <w:delText>5</w:delText>
        </w:r>
        <w:r>
          <w:rPr>
            <w:rFonts w:ascii="华文楷体" w:eastAsia="华文楷体" w:hAnsi="华文楷体" w:hint="eastAsia"/>
            <w:sz w:val="28"/>
            <w:szCs w:val="28"/>
          </w:rPr>
          <w:delText>分</w:delText>
        </w:r>
        <w:r>
          <w:rPr>
            <w:rFonts w:ascii="华文楷体" w:eastAsia="华文楷体" w:hAnsi="华文楷体" w:hint="eastAsia"/>
            <w:sz w:val="28"/>
            <w:szCs w:val="28"/>
          </w:rPr>
          <w:delText>20</w:delText>
        </w:r>
        <w:r>
          <w:rPr>
            <w:rFonts w:ascii="华文楷体" w:eastAsia="华文楷体" w:hAnsi="华文楷体" w:hint="eastAsia"/>
            <w:sz w:val="28"/>
            <w:szCs w:val="28"/>
          </w:rPr>
          <w:delText>秒）</w:delText>
        </w:r>
      </w:del>
      <w:r>
        <w:rPr>
          <w:rFonts w:ascii="华文楷体" w:eastAsia="华文楷体" w:hAnsi="华文楷体" w:hint="eastAsia"/>
          <w:sz w:val="28"/>
          <w:szCs w:val="28"/>
        </w:rPr>
        <w:t>当中也有。那么在这个当中是分别</w:t>
      </w:r>
      <w:proofErr w:type="gramStart"/>
      <w:r>
        <w:rPr>
          <w:rFonts w:ascii="华文楷体" w:eastAsia="华文楷体" w:hAnsi="华文楷体" w:hint="eastAsia"/>
          <w:sz w:val="28"/>
          <w:szCs w:val="28"/>
        </w:rPr>
        <w:t>授记诸大德</w:t>
      </w:r>
      <w:proofErr w:type="gramEnd"/>
      <w:r>
        <w:rPr>
          <w:rFonts w:ascii="华文楷体" w:eastAsia="华文楷体" w:hAnsi="华文楷体" w:hint="eastAsia"/>
          <w:sz w:val="28"/>
          <w:szCs w:val="28"/>
        </w:rPr>
        <w:t>他们当中就讲到：</w:t>
      </w:r>
      <w:ins w:id="135" w:author="Windows User" w:date="2015-04-28T15:39:00Z">
        <w:r w:rsidR="00D57302" w:rsidRPr="00D57302">
          <w:rPr>
            <w:rFonts w:ascii="华文楷体" w:eastAsia="华文楷体" w:hAnsi="华文楷体" w:hint="eastAsia"/>
            <w:b/>
            <w:sz w:val="28"/>
            <w:szCs w:val="28"/>
            <w:rPrChange w:id="136" w:author="Windows User" w:date="2015-04-28T15:39:00Z">
              <w:rPr>
                <w:rFonts w:ascii="宋体" w:hAnsi="宋体" w:hint="eastAsia"/>
                <w:b/>
                <w:sz w:val="28"/>
                <w:szCs w:val="28"/>
              </w:rPr>
            </w:rPrChange>
          </w:rPr>
          <w:t>名</w:t>
        </w:r>
        <w:proofErr w:type="gramStart"/>
        <w:r w:rsidR="00D57302" w:rsidRPr="00D57302">
          <w:rPr>
            <w:rFonts w:ascii="华文楷体" w:eastAsia="华文楷体" w:hAnsi="华文楷体" w:hint="eastAsia"/>
            <w:b/>
            <w:sz w:val="28"/>
            <w:szCs w:val="28"/>
            <w:rPrChange w:id="137" w:author="Windows User" w:date="2015-04-28T15:39:00Z">
              <w:rPr>
                <w:rFonts w:ascii="宋体" w:hAnsi="宋体" w:hint="eastAsia"/>
                <w:b/>
                <w:sz w:val="28"/>
                <w:szCs w:val="28"/>
              </w:rPr>
            </w:rPrChange>
          </w:rPr>
          <w:t>谓巴者</w:t>
        </w:r>
        <w:proofErr w:type="gramEnd"/>
        <w:r w:rsidR="00D57302" w:rsidRPr="00D57302">
          <w:rPr>
            <w:rFonts w:ascii="华文楷体" w:eastAsia="华文楷体" w:hAnsi="华文楷体" w:hint="eastAsia"/>
            <w:b/>
            <w:sz w:val="28"/>
            <w:szCs w:val="28"/>
            <w:rPrChange w:id="138" w:author="Windows User" w:date="2015-04-28T15:39:00Z">
              <w:rPr>
                <w:rFonts w:ascii="宋体" w:hAnsi="宋体" w:hint="eastAsia"/>
                <w:b/>
                <w:sz w:val="28"/>
                <w:szCs w:val="28"/>
              </w:rPr>
            </w:rPrChange>
          </w:rPr>
          <w:t>宣净戒。</w:t>
        </w:r>
      </w:ins>
    </w:p>
    <w:p w:rsidR="006818D1" w:rsidRPr="00545F59" w:rsidRDefault="00545F59" w:rsidP="00D57302">
      <w:pPr>
        <w:ind w:firstLine="570"/>
        <w:jc w:val="center"/>
        <w:rPr>
          <w:rFonts w:ascii="宋体" w:hAnsi="宋体"/>
          <w:b/>
          <w:sz w:val="28"/>
          <w:szCs w:val="28"/>
          <w:rPrChange w:id="139" w:author="Windows User" w:date="2015-04-28T15:39:00Z">
            <w:rPr>
              <w:rFonts w:ascii="华文楷体" w:eastAsia="华文楷体" w:hAnsi="华文楷体"/>
              <w:sz w:val="28"/>
              <w:szCs w:val="28"/>
            </w:rPr>
          </w:rPrChange>
        </w:rPr>
        <w:pPrChange w:id="140" w:author="Windows User" w:date="2015-04-28T15:39:00Z">
          <w:pPr>
            <w:ind w:firstLine="570"/>
          </w:pPr>
        </w:pPrChange>
      </w:pPr>
      <w:ins w:id="141" w:author="Administrator" w:date="2015-04-21T21:18:00Z">
        <w:r w:rsidRPr="00545F59">
          <w:rPr>
            <w:rFonts w:ascii="宋体" w:hAnsi="宋体" w:hint="eastAsia"/>
            <w:b/>
            <w:sz w:val="28"/>
            <w:szCs w:val="28"/>
            <w:rPrChange w:id="142" w:author="Windows User" w:date="2015-04-28T15:39:00Z">
              <w:rPr>
                <w:rFonts w:ascii="华文楷体" w:eastAsia="华文楷体" w:hAnsi="华文楷体" w:hint="eastAsia"/>
                <w:sz w:val="28"/>
                <w:szCs w:val="28"/>
              </w:rPr>
            </w:rPrChange>
          </w:rPr>
          <w:t>【</w:t>
        </w:r>
      </w:ins>
      <w:del w:id="143" w:author="Windows User" w:date="2015-04-28T15:39:00Z">
        <w:r w:rsidRPr="00545F59" w:rsidDel="00D57302">
          <w:rPr>
            <w:rFonts w:ascii="宋体" w:hAnsi="宋体" w:hint="eastAsia"/>
            <w:b/>
            <w:sz w:val="28"/>
            <w:szCs w:val="28"/>
            <w:rPrChange w:id="144" w:author="Windows User" w:date="2015-04-28T15:39:00Z">
              <w:rPr>
                <w:rFonts w:ascii="华文楷体" w:eastAsia="华文楷体" w:hAnsi="华文楷体" w:hint="eastAsia"/>
                <w:sz w:val="28"/>
                <w:szCs w:val="28"/>
              </w:rPr>
            </w:rPrChange>
          </w:rPr>
          <w:delText>名谓巴者宣净戒。</w:delText>
        </w:r>
      </w:del>
      <w:r w:rsidRPr="00545F59">
        <w:rPr>
          <w:rFonts w:ascii="宋体" w:hAnsi="宋体" w:hint="eastAsia"/>
          <w:b/>
          <w:sz w:val="28"/>
          <w:szCs w:val="28"/>
          <w:rPrChange w:id="145" w:author="Windows User" w:date="2015-04-28T15:39:00Z">
            <w:rPr>
              <w:rFonts w:ascii="华文楷体" w:eastAsia="华文楷体" w:hAnsi="华文楷体" w:hint="eastAsia"/>
              <w:sz w:val="28"/>
              <w:szCs w:val="28"/>
            </w:rPr>
          </w:rPrChange>
        </w:rPr>
        <w:t>显而易见，这其中已对尊者之名的首字作了明示。</w:t>
      </w:r>
      <w:ins w:id="146" w:author="Administrator" w:date="2015-04-21T21:19:00Z">
        <w:r w:rsidRPr="00545F59">
          <w:rPr>
            <w:rFonts w:ascii="宋体" w:hAnsi="宋体" w:hint="eastAsia"/>
            <w:b/>
            <w:sz w:val="28"/>
            <w:szCs w:val="28"/>
            <w:rPrChange w:id="147" w:author="Windows User" w:date="2015-04-28T15:39:00Z">
              <w:rPr>
                <w:rFonts w:ascii="黑体" w:eastAsia="黑体" w:hAnsi="黑体" w:cs="黑体" w:hint="eastAsia"/>
                <w:sz w:val="28"/>
                <w:szCs w:val="28"/>
              </w:rPr>
            </w:rPrChange>
          </w:rPr>
          <w:t>】</w:t>
        </w:r>
      </w:ins>
    </w:p>
    <w:p w:rsidR="006818D1" w:rsidRDefault="00545F59">
      <w:pPr>
        <w:ind w:firstLine="570"/>
        <w:rPr>
          <w:ins w:id="148" w:author="Administrator" w:date="2015-04-21T21:20:00Z"/>
          <w:rFonts w:ascii="华文楷体" w:eastAsia="华文楷体" w:hAnsi="华文楷体"/>
          <w:sz w:val="28"/>
          <w:szCs w:val="28"/>
        </w:rPr>
      </w:pPr>
      <w:r>
        <w:rPr>
          <w:rFonts w:ascii="华文楷体" w:eastAsia="华文楷体" w:hAnsi="华文楷体" w:hint="eastAsia"/>
          <w:sz w:val="28"/>
          <w:szCs w:val="28"/>
        </w:rPr>
        <w:t>那么在这个这一些分别授记当中有一句叫做</w:t>
      </w:r>
      <w:del w:id="149" w:author="Windows User" w:date="2015-04-28T15:40:00Z">
        <w:r w:rsidRPr="00D57302" w:rsidDel="00D57302">
          <w:rPr>
            <w:rFonts w:ascii="华文楷体" w:eastAsia="华文楷体" w:hAnsi="华文楷体" w:hint="eastAsia"/>
            <w:b/>
            <w:sz w:val="28"/>
            <w:szCs w:val="28"/>
            <w:rPrChange w:id="150" w:author="Windows User" w:date="2015-04-28T15:40:00Z">
              <w:rPr>
                <w:rFonts w:ascii="华文楷体" w:eastAsia="华文楷体" w:hAnsi="华文楷体" w:hint="eastAsia"/>
                <w:sz w:val="28"/>
                <w:szCs w:val="28"/>
              </w:rPr>
            </w:rPrChange>
          </w:rPr>
          <w:delText>【</w:delText>
        </w:r>
      </w:del>
      <w:r w:rsidRPr="00D57302">
        <w:rPr>
          <w:rFonts w:ascii="华文楷体" w:eastAsia="华文楷体" w:hAnsi="华文楷体" w:hint="eastAsia"/>
          <w:b/>
          <w:sz w:val="28"/>
          <w:szCs w:val="28"/>
          <w:rPrChange w:id="151" w:author="Windows User" w:date="2015-04-28T15:40:00Z">
            <w:rPr>
              <w:rFonts w:ascii="华文楷体" w:eastAsia="华文楷体" w:hAnsi="华文楷体" w:hint="eastAsia"/>
              <w:sz w:val="28"/>
              <w:szCs w:val="28"/>
            </w:rPr>
          </w:rPrChange>
        </w:rPr>
        <w:t>名</w:t>
      </w:r>
      <w:proofErr w:type="gramStart"/>
      <w:r w:rsidRPr="00D57302">
        <w:rPr>
          <w:rFonts w:ascii="华文楷体" w:eastAsia="华文楷体" w:hAnsi="华文楷体" w:hint="eastAsia"/>
          <w:b/>
          <w:sz w:val="28"/>
          <w:szCs w:val="28"/>
          <w:rPrChange w:id="152" w:author="Windows User" w:date="2015-04-28T15:40:00Z">
            <w:rPr>
              <w:rFonts w:ascii="华文楷体" w:eastAsia="华文楷体" w:hAnsi="华文楷体" w:hint="eastAsia"/>
              <w:sz w:val="28"/>
              <w:szCs w:val="28"/>
            </w:rPr>
          </w:rPrChange>
        </w:rPr>
        <w:t>谓巴者</w:t>
      </w:r>
      <w:proofErr w:type="gramEnd"/>
      <w:r w:rsidRPr="00D57302">
        <w:rPr>
          <w:rFonts w:ascii="华文楷体" w:eastAsia="华文楷体" w:hAnsi="华文楷体" w:hint="eastAsia"/>
          <w:b/>
          <w:sz w:val="28"/>
          <w:szCs w:val="28"/>
          <w:rPrChange w:id="153" w:author="Windows User" w:date="2015-04-28T15:40:00Z">
            <w:rPr>
              <w:rFonts w:ascii="华文楷体" w:eastAsia="华文楷体" w:hAnsi="华文楷体" w:hint="eastAsia"/>
              <w:sz w:val="28"/>
              <w:szCs w:val="28"/>
            </w:rPr>
          </w:rPrChange>
        </w:rPr>
        <w:t>宣净戒</w:t>
      </w:r>
      <w:del w:id="154" w:author="Windows User" w:date="2015-04-28T15:40:00Z">
        <w:r w:rsidDel="00D57302">
          <w:rPr>
            <w:rFonts w:ascii="华文楷体" w:eastAsia="华文楷体" w:hAnsi="华文楷体" w:hint="eastAsia"/>
            <w:sz w:val="28"/>
            <w:szCs w:val="28"/>
          </w:rPr>
          <w:delText>】</w:delText>
        </w:r>
      </w:del>
      <w:r>
        <w:rPr>
          <w:rFonts w:ascii="华文楷体" w:eastAsia="华文楷体" w:hAnsi="华文楷体" w:hint="eastAsia"/>
          <w:sz w:val="28"/>
          <w:szCs w:val="28"/>
        </w:rPr>
        <w:t>，那么这个“巴者”实际上就是对菩提</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的第一个字作了明示的。那么就说上师在讲的时候呢实际上就说是菩提</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就说是在梵文当中叫博得</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，那么博得</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就说这个“博”字它有这样一种中间这个字</w:t>
      </w:r>
      <w:r>
        <w:rPr>
          <w:rFonts w:ascii="华文楷体" w:eastAsia="华文楷体" w:hAnsi="华文楷体" w:hint="eastAsia"/>
          <w:sz w:val="28"/>
          <w:szCs w:val="28"/>
        </w:rPr>
        <w:lastRenderedPageBreak/>
        <w:t>就是“巴”，所以说是就说是他这个文字当中也有他的这个“基”字吧也有根本的一个字母，还有就说是他的前加字啊后加字，那么实际上就是这个当中对于中间这个“基”字、这个“巴”字就说是作了宣说的。一方面有这个“巴”字一方面有这样</w:t>
      </w:r>
      <w:proofErr w:type="gramStart"/>
      <w:r>
        <w:rPr>
          <w:rFonts w:ascii="华文楷体" w:eastAsia="华文楷体" w:hAnsi="华文楷体" w:hint="eastAsia"/>
          <w:sz w:val="28"/>
          <w:szCs w:val="28"/>
        </w:rPr>
        <w:t>一种宣净戒</w:t>
      </w:r>
      <w:proofErr w:type="gramEnd"/>
      <w:r>
        <w:rPr>
          <w:rFonts w:ascii="华文楷体" w:eastAsia="华文楷体" w:hAnsi="华文楷体" w:hint="eastAsia"/>
          <w:sz w:val="28"/>
          <w:szCs w:val="28"/>
        </w:rPr>
        <w:t>，这个博得</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就说是中间这个“巴”字呢他就说已经作了宣讲，而且说是他能够宣扬清净的戒律，显而易见这其</w:t>
      </w:r>
      <w:r>
        <w:rPr>
          <w:rFonts w:ascii="华文楷体" w:eastAsia="华文楷体" w:hAnsi="华文楷体" w:hint="eastAsia"/>
          <w:sz w:val="28"/>
          <w:szCs w:val="28"/>
        </w:rPr>
        <w:t>中对尊者的名字的首字是作了明示的。上师也提到过如果是从可以说解释的方面来讲的时候</w:t>
      </w:r>
      <w:ins w:id="155" w:author="Administrator" w:date="2015-04-21T21:10:00Z">
        <w:r>
          <w:rPr>
            <w:rFonts w:ascii="华文楷体" w:eastAsia="华文楷体" w:hAnsi="华文楷体" w:hint="eastAsia"/>
            <w:sz w:val="28"/>
            <w:szCs w:val="28"/>
          </w:rPr>
          <w:t>，</w:t>
        </w:r>
      </w:ins>
      <w:r>
        <w:rPr>
          <w:rFonts w:ascii="华文楷体" w:eastAsia="华文楷体" w:hAnsi="华文楷体" w:hint="eastAsia"/>
          <w:sz w:val="28"/>
          <w:szCs w:val="28"/>
        </w:rPr>
        <w:t>当然可以说这个就是对于尊者的名字作了授记了，但是上师说呢如果是对于从因明的角度非常严格的角度来讲的时候也不一定就百分之百是这么非常非常的准确的。那么佛陀在授记当中，佛陀在一种授记当中有些是非常明显的有些不是这么明显的，在这样一种经、论在</w:t>
      </w:r>
      <w:proofErr w:type="gramStart"/>
      <w:r>
        <w:rPr>
          <w:rFonts w:ascii="华文楷体" w:eastAsia="华文楷体" w:hAnsi="华文楷体" w:hint="eastAsia"/>
          <w:sz w:val="28"/>
          <w:szCs w:val="28"/>
        </w:rPr>
        <w:t>这个续部当中</w:t>
      </w:r>
      <w:proofErr w:type="gramEnd"/>
      <w:r>
        <w:rPr>
          <w:rFonts w:ascii="华文楷体" w:eastAsia="华文楷体" w:hAnsi="华文楷体" w:hint="eastAsia"/>
          <w:sz w:val="28"/>
          <w:szCs w:val="28"/>
        </w:rPr>
        <w:t>已</w:t>
      </w:r>
      <w:del w:id="156" w:author="Administrator" w:date="2015-04-21T21:13:00Z">
        <w:r>
          <w:rPr>
            <w:rFonts w:ascii="华文楷体" w:eastAsia="华文楷体" w:hAnsi="华文楷体" w:hint="eastAsia"/>
            <w:sz w:val="28"/>
            <w:szCs w:val="28"/>
          </w:rPr>
          <w:delText>的（</w:delText>
        </w:r>
        <w:r>
          <w:rPr>
            <w:rFonts w:ascii="华文楷体" w:eastAsia="华文楷体" w:hAnsi="华文楷体" w:hint="eastAsia"/>
            <w:sz w:val="28"/>
            <w:szCs w:val="28"/>
          </w:rPr>
          <w:delText>6</w:delText>
        </w:r>
        <w:r>
          <w:rPr>
            <w:rFonts w:ascii="华文楷体" w:eastAsia="华文楷体" w:hAnsi="华文楷体" w:hint="eastAsia"/>
            <w:sz w:val="28"/>
            <w:szCs w:val="28"/>
          </w:rPr>
          <w:delText>分</w:delText>
        </w:r>
        <w:r>
          <w:rPr>
            <w:rFonts w:ascii="华文楷体" w:eastAsia="华文楷体" w:hAnsi="华文楷体" w:hint="eastAsia"/>
            <w:sz w:val="28"/>
            <w:szCs w:val="28"/>
          </w:rPr>
          <w:delText>52</w:delText>
        </w:r>
        <w:r>
          <w:rPr>
            <w:rFonts w:ascii="华文楷体" w:eastAsia="华文楷体" w:hAnsi="华文楷体" w:hint="eastAsia"/>
            <w:sz w:val="28"/>
            <w:szCs w:val="28"/>
          </w:rPr>
          <w:delText>秒）</w:delText>
        </w:r>
      </w:del>
      <w:r>
        <w:rPr>
          <w:rFonts w:ascii="华文楷体" w:eastAsia="华文楷体" w:hAnsi="华文楷体" w:hint="eastAsia"/>
          <w:sz w:val="28"/>
          <w:szCs w:val="28"/>
        </w:rPr>
        <w:t>授记当中也有这样一种不同差别，所以在这个当中可以这样理解，就说是菩提</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的这个名字当中首字作了明示的。</w:t>
      </w:r>
    </w:p>
    <w:p w:rsidR="006818D1" w:rsidRPr="00545F59" w:rsidRDefault="00545F59" w:rsidP="00D57302">
      <w:pPr>
        <w:jc w:val="center"/>
        <w:rPr>
          <w:del w:id="157" w:author="Administrator" w:date="2015-04-21T21:13:00Z"/>
          <w:rFonts w:ascii="宋体" w:hAnsi="宋体"/>
          <w:b/>
          <w:sz w:val="28"/>
          <w:szCs w:val="28"/>
          <w:rPrChange w:id="158" w:author="Windows User" w:date="2015-04-28T15:41:00Z">
            <w:rPr>
              <w:del w:id="159" w:author="Administrator" w:date="2015-04-21T21:13:00Z"/>
              <w:rFonts w:ascii="华文楷体" w:eastAsia="华文楷体" w:hAnsi="华文楷体"/>
              <w:sz w:val="28"/>
              <w:szCs w:val="28"/>
            </w:rPr>
          </w:rPrChange>
        </w:rPr>
        <w:pPrChange w:id="160" w:author="Windows User" w:date="2015-04-28T15:41:00Z">
          <w:pPr>
            <w:ind w:firstLine="570"/>
          </w:pPr>
        </w:pPrChange>
      </w:pPr>
      <w:proofErr w:type="gramStart"/>
      <w:ins w:id="161" w:author="Administrator" w:date="2015-04-21T21:20:00Z">
        <w:r w:rsidRPr="00545F59">
          <w:rPr>
            <w:rFonts w:ascii="宋体" w:hAnsi="宋体" w:hint="eastAsia"/>
            <w:b/>
            <w:sz w:val="28"/>
            <w:szCs w:val="28"/>
            <w:rPrChange w:id="162" w:author="Windows User" w:date="2015-04-28T15:41:00Z">
              <w:rPr>
                <w:rFonts w:ascii="华文楷体" w:eastAsia="华文楷体" w:hAnsi="华文楷体" w:hint="eastAsia"/>
                <w:sz w:val="28"/>
                <w:szCs w:val="28"/>
              </w:rPr>
            </w:rPrChange>
          </w:rPr>
          <w:t>【</w:t>
        </w:r>
      </w:ins>
      <w:proofErr w:type="gramEnd"/>
    </w:p>
    <w:p w:rsidR="006818D1" w:rsidRPr="00545F59" w:rsidRDefault="00545F59" w:rsidP="00D57302">
      <w:pPr>
        <w:ind w:firstLine="570"/>
        <w:jc w:val="center"/>
        <w:rPr>
          <w:ins w:id="163" w:author="Administrator" w:date="2015-04-21T21:20:00Z"/>
          <w:rFonts w:ascii="宋体" w:hAnsi="宋体"/>
          <w:b/>
          <w:sz w:val="28"/>
          <w:szCs w:val="28"/>
          <w:rPrChange w:id="164" w:author="Windows User" w:date="2015-04-28T15:41:00Z">
            <w:rPr>
              <w:ins w:id="165" w:author="Administrator" w:date="2015-04-21T21:20:00Z"/>
              <w:rFonts w:ascii="华文楷体" w:eastAsia="华文楷体" w:hAnsi="华文楷体"/>
              <w:sz w:val="28"/>
              <w:szCs w:val="28"/>
            </w:rPr>
          </w:rPrChange>
        </w:rPr>
        <w:pPrChange w:id="166" w:author="Windows User" w:date="2015-04-28T15:41:00Z">
          <w:pPr>
            <w:ind w:firstLine="570"/>
          </w:pPr>
        </w:pPrChange>
      </w:pPr>
      <w:r w:rsidRPr="00545F59">
        <w:rPr>
          <w:rFonts w:ascii="宋体" w:hAnsi="宋体" w:hint="eastAsia"/>
          <w:b/>
          <w:sz w:val="28"/>
          <w:szCs w:val="28"/>
          <w:rPrChange w:id="167" w:author="Windows User" w:date="2015-04-28T15:41:00Z">
            <w:rPr>
              <w:rFonts w:ascii="华文楷体" w:eastAsia="华文楷体" w:hAnsi="华文楷体" w:hint="eastAsia"/>
              <w:sz w:val="28"/>
              <w:szCs w:val="28"/>
            </w:rPr>
          </w:rPrChange>
        </w:rPr>
        <w:t>在此续的结尾又授记这所有大德均修成密宗而证菩提</w:t>
      </w:r>
      <w:proofErr w:type="gramStart"/>
      <w:ins w:id="168" w:author="Administrator" w:date="2015-04-21T21:20:00Z">
        <w:r w:rsidRPr="00545F59">
          <w:rPr>
            <w:rFonts w:ascii="宋体" w:hAnsi="宋体" w:hint="eastAsia"/>
            <w:b/>
            <w:sz w:val="28"/>
            <w:szCs w:val="28"/>
            <w:rPrChange w:id="169" w:author="Windows User" w:date="2015-04-28T15:41:00Z">
              <w:rPr>
                <w:rFonts w:ascii="华文楷体" w:eastAsia="华文楷体" w:hAnsi="华文楷体" w:hint="eastAsia"/>
                <w:sz w:val="28"/>
                <w:szCs w:val="28"/>
              </w:rPr>
            </w:rPrChange>
          </w:rPr>
          <w:t>】</w:t>
        </w:r>
      </w:ins>
      <w:proofErr w:type="gramEnd"/>
      <w:r w:rsidRPr="00545F59">
        <w:rPr>
          <w:rFonts w:ascii="宋体" w:hAnsi="宋体" w:hint="eastAsia"/>
          <w:b/>
          <w:sz w:val="28"/>
          <w:szCs w:val="28"/>
          <w:rPrChange w:id="170" w:author="Windows User" w:date="2015-04-28T15:41:00Z">
            <w:rPr>
              <w:rFonts w:ascii="华文楷体" w:eastAsia="华文楷体" w:hAnsi="华文楷体" w:hint="eastAsia"/>
              <w:sz w:val="28"/>
              <w:szCs w:val="28"/>
            </w:rPr>
          </w:rPrChange>
        </w:rPr>
        <w:t>。</w:t>
      </w:r>
    </w:p>
    <w:p w:rsidR="006818D1" w:rsidRDefault="006818D1">
      <w:pPr>
        <w:ind w:firstLine="570"/>
        <w:rPr>
          <w:del w:id="171" w:author="Administrator" w:date="2015-04-21T21:13:00Z"/>
          <w:rFonts w:ascii="华文楷体" w:eastAsia="华文楷体" w:hAnsi="华文楷体"/>
          <w:sz w:val="28"/>
          <w:szCs w:val="28"/>
        </w:rPr>
      </w:pPr>
    </w:p>
    <w:p w:rsidR="006818D1" w:rsidRDefault="00545F59">
      <w:pPr>
        <w:ind w:firstLine="570"/>
        <w:rPr>
          <w:ins w:id="172" w:author="Administrator" w:date="2015-04-21T21:21:00Z"/>
          <w:rFonts w:ascii="华文楷体" w:eastAsia="华文楷体" w:hAnsi="华文楷体"/>
          <w:sz w:val="28"/>
          <w:szCs w:val="28"/>
        </w:rPr>
      </w:pPr>
      <w:r>
        <w:rPr>
          <w:rFonts w:ascii="华文楷体" w:eastAsia="华文楷体" w:hAnsi="华文楷体" w:hint="eastAsia"/>
          <w:sz w:val="28"/>
          <w:szCs w:val="28"/>
        </w:rPr>
        <w:t>那么在</w:t>
      </w:r>
      <w:proofErr w:type="gramStart"/>
      <w:r>
        <w:rPr>
          <w:rFonts w:ascii="华文楷体" w:eastAsia="华文楷体" w:hAnsi="华文楷体" w:hint="eastAsia"/>
          <w:sz w:val="28"/>
          <w:szCs w:val="28"/>
        </w:rPr>
        <w:t>这个续部的</w:t>
      </w:r>
      <w:proofErr w:type="gramEnd"/>
      <w:r>
        <w:rPr>
          <w:rFonts w:ascii="华文楷体" w:eastAsia="华文楷体" w:hAnsi="华文楷体" w:hint="eastAsia"/>
          <w:sz w:val="28"/>
          <w:szCs w:val="28"/>
        </w:rPr>
        <w:t>结尾的时候对于前面所提到过的所授记过的这所有大德都已经说了他们通过修密宗都</w:t>
      </w:r>
      <w:proofErr w:type="gramStart"/>
      <w:r>
        <w:rPr>
          <w:rFonts w:ascii="华文楷体" w:eastAsia="华文楷体" w:hAnsi="华文楷体" w:hint="eastAsia"/>
          <w:sz w:val="28"/>
          <w:szCs w:val="28"/>
        </w:rPr>
        <w:t>已经证悟了</w:t>
      </w:r>
      <w:proofErr w:type="gramEnd"/>
      <w:r>
        <w:rPr>
          <w:rFonts w:ascii="华文楷体" w:eastAsia="华文楷体" w:hAnsi="华文楷体" w:hint="eastAsia"/>
          <w:sz w:val="28"/>
          <w:szCs w:val="28"/>
        </w:rPr>
        <w:t>菩提。</w:t>
      </w:r>
    </w:p>
    <w:p w:rsidR="006818D1" w:rsidRPr="00545F59" w:rsidRDefault="00545F59" w:rsidP="00D57302">
      <w:pPr>
        <w:ind w:firstLine="570"/>
        <w:jc w:val="center"/>
        <w:rPr>
          <w:del w:id="173" w:author="Administrator" w:date="2015-04-21T21:13:00Z"/>
          <w:rFonts w:ascii="宋体" w:hAnsi="宋体"/>
          <w:b/>
          <w:sz w:val="28"/>
          <w:szCs w:val="28"/>
          <w:rPrChange w:id="174" w:author="Windows User" w:date="2015-04-28T15:42:00Z">
            <w:rPr>
              <w:del w:id="175" w:author="Administrator" w:date="2015-04-21T21:13:00Z"/>
              <w:rFonts w:ascii="华文楷体" w:eastAsia="华文楷体" w:hAnsi="华文楷体"/>
              <w:sz w:val="28"/>
              <w:szCs w:val="28"/>
            </w:rPr>
          </w:rPrChange>
        </w:rPr>
        <w:pPrChange w:id="176" w:author="Windows User" w:date="2015-04-28T15:42:00Z">
          <w:pPr>
            <w:ind w:firstLine="570"/>
          </w:pPr>
        </w:pPrChange>
      </w:pPr>
      <w:proofErr w:type="gramStart"/>
      <w:ins w:id="177" w:author="Administrator" w:date="2015-04-21T21:21:00Z">
        <w:r w:rsidRPr="00545F59">
          <w:rPr>
            <w:rFonts w:ascii="宋体" w:hAnsi="宋体" w:hint="eastAsia"/>
            <w:b/>
            <w:sz w:val="28"/>
            <w:szCs w:val="28"/>
            <w:rPrChange w:id="178" w:author="Windows User" w:date="2015-04-28T15:42:00Z">
              <w:rPr>
                <w:rFonts w:ascii="华文楷体" w:eastAsia="华文楷体" w:hAnsi="华文楷体" w:hint="eastAsia"/>
                <w:sz w:val="28"/>
                <w:szCs w:val="28"/>
              </w:rPr>
            </w:rPrChange>
          </w:rPr>
          <w:t>【</w:t>
        </w:r>
      </w:ins>
      <w:proofErr w:type="gramEnd"/>
    </w:p>
    <w:p w:rsidR="006818D1" w:rsidRPr="00545F59" w:rsidRDefault="00545F59" w:rsidP="00D57302">
      <w:pPr>
        <w:ind w:firstLine="570"/>
        <w:jc w:val="center"/>
        <w:rPr>
          <w:rFonts w:ascii="宋体" w:hAnsi="宋体"/>
          <w:b/>
          <w:sz w:val="28"/>
          <w:szCs w:val="28"/>
          <w:rPrChange w:id="179" w:author="Windows User" w:date="2015-04-28T15:42:00Z">
            <w:rPr>
              <w:rFonts w:ascii="华文楷体" w:eastAsia="华文楷体" w:hAnsi="华文楷体"/>
              <w:sz w:val="28"/>
              <w:szCs w:val="28"/>
            </w:rPr>
          </w:rPrChange>
        </w:rPr>
        <w:pPrChange w:id="180" w:author="Windows User" w:date="2015-04-28T15:42:00Z">
          <w:pPr>
            <w:ind w:firstLine="570"/>
          </w:pPr>
        </w:pPrChange>
      </w:pPr>
      <w:r w:rsidRPr="00545F59">
        <w:rPr>
          <w:rFonts w:ascii="宋体" w:hAnsi="宋体" w:hint="eastAsia"/>
          <w:b/>
          <w:sz w:val="28"/>
          <w:szCs w:val="28"/>
          <w:rPrChange w:id="181" w:author="Windows User" w:date="2015-04-28T15:42:00Z">
            <w:rPr>
              <w:rFonts w:ascii="华文楷体" w:eastAsia="华文楷体" w:hAnsi="华文楷体" w:hint="eastAsia"/>
              <w:sz w:val="28"/>
              <w:szCs w:val="28"/>
            </w:rPr>
          </w:rPrChange>
        </w:rPr>
        <w:t>在《楞伽经》中指出：在未来之时，当外道的</w:t>
      </w:r>
      <w:proofErr w:type="gramStart"/>
      <w:r w:rsidRPr="00545F59">
        <w:rPr>
          <w:rFonts w:ascii="宋体" w:hAnsi="宋体" w:hint="eastAsia"/>
          <w:b/>
          <w:sz w:val="28"/>
          <w:szCs w:val="28"/>
          <w:rPrChange w:id="182" w:author="Windows User" w:date="2015-04-28T15:42:00Z">
            <w:rPr>
              <w:rFonts w:ascii="华文楷体" w:eastAsia="华文楷体" w:hAnsi="华文楷体" w:hint="eastAsia"/>
              <w:sz w:val="28"/>
              <w:szCs w:val="28"/>
            </w:rPr>
          </w:rPrChange>
        </w:rPr>
        <w:t>邪见纷纷</w:t>
      </w:r>
      <w:proofErr w:type="gramEnd"/>
      <w:r w:rsidRPr="00545F59">
        <w:rPr>
          <w:rFonts w:ascii="宋体" w:hAnsi="宋体" w:hint="eastAsia"/>
          <w:b/>
          <w:sz w:val="28"/>
          <w:szCs w:val="28"/>
          <w:rPrChange w:id="183" w:author="Windows User" w:date="2015-04-28T15:42:00Z">
            <w:rPr>
              <w:rFonts w:ascii="华文楷体" w:eastAsia="华文楷体" w:hAnsi="华文楷体" w:hint="eastAsia"/>
              <w:sz w:val="28"/>
              <w:szCs w:val="28"/>
            </w:rPr>
          </w:rPrChange>
        </w:rPr>
        <w:t>涌现之时，犹如</w:t>
      </w:r>
      <w:proofErr w:type="gramStart"/>
      <w:r w:rsidRPr="00545F59">
        <w:rPr>
          <w:rFonts w:ascii="宋体" w:hAnsi="宋体" w:hint="eastAsia"/>
          <w:b/>
          <w:sz w:val="28"/>
          <w:szCs w:val="28"/>
          <w:rPrChange w:id="184" w:author="Windows User" w:date="2015-04-28T15:42:00Z">
            <w:rPr>
              <w:rFonts w:ascii="华文楷体" w:eastAsia="华文楷体" w:hAnsi="华文楷体" w:hint="eastAsia"/>
              <w:sz w:val="28"/>
              <w:szCs w:val="28"/>
            </w:rPr>
          </w:rPrChange>
        </w:rPr>
        <w:t>对治般的</w:t>
      </w:r>
      <w:proofErr w:type="gramEnd"/>
      <w:r w:rsidRPr="00545F59">
        <w:rPr>
          <w:rFonts w:ascii="宋体" w:hAnsi="宋体" w:hint="eastAsia"/>
          <w:b/>
          <w:sz w:val="28"/>
          <w:szCs w:val="28"/>
          <w:rPrChange w:id="185" w:author="Windows User" w:date="2015-04-28T15:42:00Z">
            <w:rPr>
              <w:rFonts w:ascii="华文楷体" w:eastAsia="华文楷体" w:hAnsi="华文楷体" w:hint="eastAsia"/>
              <w:sz w:val="28"/>
              <w:szCs w:val="28"/>
            </w:rPr>
          </w:rPrChange>
        </w:rPr>
        <w:t>高僧大德将会出世。</w:t>
      </w:r>
      <w:ins w:id="186" w:author="Administrator" w:date="2015-04-21T21:21:00Z">
        <w:r w:rsidRPr="00545F59">
          <w:rPr>
            <w:rFonts w:ascii="宋体" w:hAnsi="宋体" w:hint="eastAsia"/>
            <w:b/>
            <w:sz w:val="28"/>
            <w:szCs w:val="28"/>
            <w:rPrChange w:id="187" w:author="Windows User" w:date="2015-04-28T15:42: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那么在《楞伽经》也是这样提到：那么在末法、就是在未来的</w:t>
      </w:r>
      <w:proofErr w:type="gramStart"/>
      <w:r>
        <w:rPr>
          <w:rFonts w:ascii="华文楷体" w:eastAsia="华文楷体" w:hAnsi="华文楷体" w:hint="eastAsia"/>
          <w:sz w:val="28"/>
          <w:szCs w:val="28"/>
        </w:rPr>
        <w:t>时候呢会出现</w:t>
      </w:r>
      <w:proofErr w:type="gramEnd"/>
      <w:r>
        <w:rPr>
          <w:rFonts w:ascii="华文楷体" w:eastAsia="华文楷体" w:hAnsi="华文楷体" w:hint="eastAsia"/>
          <w:sz w:val="28"/>
          <w:szCs w:val="28"/>
        </w:rPr>
        <w:t>很多外道的邪见，当这些外道的</w:t>
      </w:r>
      <w:proofErr w:type="gramStart"/>
      <w:r>
        <w:rPr>
          <w:rFonts w:ascii="华文楷体" w:eastAsia="华文楷体" w:hAnsi="华文楷体" w:hint="eastAsia"/>
          <w:sz w:val="28"/>
          <w:szCs w:val="28"/>
        </w:rPr>
        <w:t>邪见纷纷</w:t>
      </w:r>
      <w:proofErr w:type="gramEnd"/>
      <w:r>
        <w:rPr>
          <w:rFonts w:ascii="华文楷体" w:eastAsia="华文楷体" w:hAnsi="华文楷体" w:hint="eastAsia"/>
          <w:sz w:val="28"/>
          <w:szCs w:val="28"/>
        </w:rPr>
        <w:t>涌现的时候就犹如对治一样的高僧大德将会出世。那么这个里面就有个能对治所对治，那么实际上这个</w:t>
      </w:r>
      <w:proofErr w:type="gramStart"/>
      <w:r>
        <w:rPr>
          <w:rFonts w:ascii="华文楷体" w:eastAsia="华文楷体" w:hAnsi="华文楷体" w:hint="eastAsia"/>
          <w:sz w:val="28"/>
          <w:szCs w:val="28"/>
        </w:rPr>
        <w:t>邪见纷纷</w:t>
      </w:r>
      <w:proofErr w:type="gramEnd"/>
      <w:r>
        <w:rPr>
          <w:rFonts w:ascii="华文楷体" w:eastAsia="华文楷体" w:hAnsi="华文楷体" w:hint="eastAsia"/>
          <w:sz w:val="28"/>
          <w:szCs w:val="28"/>
        </w:rPr>
        <w:t>出世的时候呢，就是说一种所对治的</w:t>
      </w:r>
      <w:del w:id="188" w:author="Administrator" w:date="2015-04-21T21:22:00Z">
        <w:r>
          <w:rPr>
            <w:rFonts w:ascii="华文楷体" w:eastAsia="华文楷体" w:hAnsi="华文楷体" w:hint="eastAsia"/>
            <w:sz w:val="28"/>
            <w:szCs w:val="28"/>
          </w:rPr>
          <w:delText>、</w:delText>
        </w:r>
      </w:del>
      <w:ins w:id="189" w:author="Administrator" w:date="2015-04-21T21:22:00Z">
        <w:r>
          <w:rPr>
            <w:rFonts w:ascii="华文楷体" w:eastAsia="华文楷体" w:hAnsi="华文楷体" w:hint="eastAsia"/>
            <w:sz w:val="28"/>
            <w:szCs w:val="28"/>
          </w:rPr>
          <w:t>。</w:t>
        </w:r>
      </w:ins>
      <w:r>
        <w:rPr>
          <w:rFonts w:ascii="华文楷体" w:eastAsia="华文楷体" w:hAnsi="华文楷体" w:hint="eastAsia"/>
          <w:sz w:val="28"/>
          <w:szCs w:val="28"/>
        </w:rPr>
        <w:lastRenderedPageBreak/>
        <w:t>然后能对治它们呢就是讲到了是高僧大德，所以说此处就是讲犹如有病能够对治的是药一样，所以说有邪见、有邪见者出世，那么能够对治</w:t>
      </w:r>
      <w:r>
        <w:rPr>
          <w:rFonts w:ascii="华文楷体" w:eastAsia="华文楷体" w:hAnsi="华文楷体" w:hint="eastAsia"/>
          <w:sz w:val="28"/>
          <w:szCs w:val="28"/>
        </w:rPr>
        <w:t>---</w:t>
      </w:r>
      <w:r>
        <w:rPr>
          <w:rFonts w:ascii="华文楷体" w:eastAsia="华文楷体" w:hAnsi="华文楷体" w:hint="eastAsia"/>
          <w:sz w:val="28"/>
          <w:szCs w:val="28"/>
        </w:rPr>
        <w:t>犹如</w:t>
      </w:r>
      <w:proofErr w:type="gramStart"/>
      <w:r>
        <w:rPr>
          <w:rFonts w:ascii="华文楷体" w:eastAsia="华文楷体" w:hAnsi="华文楷体" w:hint="eastAsia"/>
          <w:sz w:val="28"/>
          <w:szCs w:val="28"/>
        </w:rPr>
        <w:t>对治般的</w:t>
      </w:r>
      <w:proofErr w:type="gramEnd"/>
      <w:r>
        <w:rPr>
          <w:rFonts w:ascii="华文楷体" w:eastAsia="华文楷体" w:hAnsi="华文楷体" w:hint="eastAsia"/>
          <w:sz w:val="28"/>
          <w:szCs w:val="28"/>
        </w:rPr>
        <w:t>高僧大德一定会出现在世间。这方面也是说这些缘起的规律也是这样的，或就是说佛法在世间能够弘扬的时候呢那么这些高僧大德通过他们的愿力一定会纷纷转世来护持佛法，所以在佛法就是说一世又一世、一代又一代的过程当中都会有很多大德显现在世间住持佛法，弘扬这个清净的正教。</w:t>
      </w:r>
    </w:p>
    <w:p w:rsidR="006818D1" w:rsidRPr="00545F59" w:rsidRDefault="00545F59" w:rsidP="00D57302">
      <w:pPr>
        <w:ind w:firstLine="570"/>
        <w:jc w:val="center"/>
        <w:rPr>
          <w:rFonts w:ascii="宋体" w:hAnsi="宋体"/>
          <w:b/>
          <w:sz w:val="28"/>
          <w:szCs w:val="28"/>
          <w:rPrChange w:id="190" w:author="Windows User" w:date="2015-04-28T15:43:00Z">
            <w:rPr>
              <w:rFonts w:ascii="华文楷体" w:eastAsia="华文楷体" w:hAnsi="华文楷体"/>
              <w:sz w:val="28"/>
              <w:szCs w:val="28"/>
            </w:rPr>
          </w:rPrChange>
        </w:rPr>
        <w:pPrChange w:id="191" w:author="Windows User" w:date="2015-04-28T15:43:00Z">
          <w:pPr>
            <w:ind w:firstLine="570"/>
          </w:pPr>
        </w:pPrChange>
      </w:pPr>
      <w:ins w:id="192" w:author="Administrator" w:date="2015-04-21T21:24:00Z">
        <w:r w:rsidRPr="00545F59">
          <w:rPr>
            <w:rFonts w:ascii="宋体" w:hAnsi="宋体" w:hint="eastAsia"/>
            <w:b/>
            <w:sz w:val="28"/>
            <w:szCs w:val="28"/>
            <w:rPrChange w:id="193"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194" w:author="Windows User" w:date="2015-04-28T15:43:00Z">
            <w:rPr>
              <w:rFonts w:ascii="华文楷体" w:eastAsia="华文楷体" w:hAnsi="华文楷体" w:hint="eastAsia"/>
              <w:sz w:val="28"/>
              <w:szCs w:val="28"/>
            </w:rPr>
          </w:rPrChange>
        </w:rPr>
        <w:t>此经云：“此后未来时，导师名智慧，开显五所知，大勇士现世。”</w:t>
      </w:r>
      <w:ins w:id="195" w:author="Administrator" w:date="2015-04-21T21:24:00Z">
        <w:r w:rsidRPr="00545F59">
          <w:rPr>
            <w:rFonts w:ascii="宋体" w:hAnsi="宋体" w:hint="eastAsia"/>
            <w:b/>
            <w:sz w:val="28"/>
            <w:szCs w:val="28"/>
            <w:rPrChange w:id="196" w:author="Windows User" w:date="2015-04-28T15:43: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那么在经典当中就讲到这个</w:t>
      </w:r>
      <w:del w:id="197" w:author="Administrator" w:date="2015-04-21T21:25:00Z">
        <w:r>
          <w:rPr>
            <w:rFonts w:ascii="华文楷体" w:eastAsia="华文楷体" w:hAnsi="华文楷体" w:hint="eastAsia"/>
            <w:sz w:val="28"/>
            <w:szCs w:val="28"/>
          </w:rPr>
          <w:delText>【</w:delText>
        </w:r>
      </w:del>
      <w:ins w:id="198" w:author="Administrator" w:date="2015-04-21T21:25:00Z">
        <w:r>
          <w:rPr>
            <w:rFonts w:ascii="华文楷体" w:eastAsia="华文楷体" w:hAnsi="华文楷体" w:hint="eastAsia"/>
            <w:sz w:val="28"/>
            <w:szCs w:val="28"/>
          </w:rPr>
          <w:t>“</w:t>
        </w:r>
      </w:ins>
      <w:r>
        <w:rPr>
          <w:rFonts w:ascii="华文楷体" w:eastAsia="华文楷体" w:hAnsi="华文楷体" w:hint="eastAsia"/>
          <w:b/>
          <w:bCs/>
          <w:sz w:val="28"/>
          <w:szCs w:val="28"/>
          <w:rPrChange w:id="199" w:author="Administrator" w:date="2015-04-21T21:25:00Z">
            <w:rPr>
              <w:rFonts w:ascii="华文楷体" w:eastAsia="华文楷体" w:hAnsi="华文楷体" w:hint="eastAsia"/>
              <w:sz w:val="28"/>
              <w:szCs w:val="28"/>
            </w:rPr>
          </w:rPrChange>
        </w:rPr>
        <w:t>此后未来时，导师名智</w:t>
      </w:r>
      <w:r>
        <w:rPr>
          <w:rFonts w:ascii="华文楷体" w:eastAsia="华文楷体" w:hAnsi="华文楷体" w:hint="eastAsia"/>
          <w:b/>
          <w:bCs/>
          <w:sz w:val="28"/>
          <w:szCs w:val="28"/>
          <w:rPrChange w:id="200" w:author="Administrator" w:date="2015-04-21T21:25:00Z">
            <w:rPr>
              <w:rFonts w:ascii="华文楷体" w:eastAsia="华文楷体" w:hAnsi="华文楷体" w:hint="eastAsia"/>
              <w:sz w:val="28"/>
              <w:szCs w:val="28"/>
            </w:rPr>
          </w:rPrChange>
        </w:rPr>
        <w:t>慧，</w:t>
      </w:r>
      <w:del w:id="201" w:author="Administrator" w:date="2015-04-21T21:25:00Z">
        <w:r>
          <w:rPr>
            <w:rFonts w:ascii="华文楷体" w:eastAsia="华文楷体" w:hAnsi="华文楷体" w:hint="eastAsia"/>
            <w:sz w:val="28"/>
            <w:szCs w:val="28"/>
          </w:rPr>
          <w:delText>】</w:delText>
        </w:r>
      </w:del>
      <w:ins w:id="202" w:author="Administrator" w:date="2015-04-21T21:25:00Z">
        <w:r>
          <w:rPr>
            <w:rFonts w:ascii="华文楷体" w:eastAsia="华文楷体" w:hAnsi="华文楷体" w:hint="eastAsia"/>
            <w:sz w:val="28"/>
            <w:szCs w:val="28"/>
          </w:rPr>
          <w:t>”</w:t>
        </w:r>
      </w:ins>
      <w:r>
        <w:rPr>
          <w:rFonts w:ascii="华文楷体" w:eastAsia="华文楷体" w:hAnsi="华文楷体" w:hint="eastAsia"/>
          <w:sz w:val="28"/>
          <w:szCs w:val="28"/>
        </w:rPr>
        <w:t>那么就有一个名叫智慧的导师会显现在世间，那么这个具有智慧名称的这样导师</w:t>
      </w:r>
      <w:proofErr w:type="gramStart"/>
      <w:r>
        <w:rPr>
          <w:rFonts w:ascii="华文楷体" w:eastAsia="华文楷体" w:hAnsi="华文楷体" w:hint="eastAsia"/>
          <w:sz w:val="28"/>
          <w:szCs w:val="28"/>
        </w:rPr>
        <w:t>呢开显</w:t>
      </w:r>
      <w:proofErr w:type="gramEnd"/>
      <w:r>
        <w:rPr>
          <w:rFonts w:ascii="华文楷体" w:eastAsia="华文楷体" w:hAnsi="华文楷体" w:hint="eastAsia"/>
          <w:sz w:val="28"/>
          <w:szCs w:val="28"/>
        </w:rPr>
        <w:t>五种所知，这个大勇士会显现在世间。</w:t>
      </w:r>
    </w:p>
    <w:p w:rsidR="006818D1" w:rsidRPr="00545F59" w:rsidRDefault="00545F59" w:rsidP="00D57302">
      <w:pPr>
        <w:ind w:firstLine="570"/>
        <w:jc w:val="center"/>
        <w:rPr>
          <w:rFonts w:ascii="宋体" w:hAnsi="宋体"/>
          <w:b/>
          <w:sz w:val="28"/>
          <w:szCs w:val="28"/>
          <w:rPrChange w:id="203" w:author="Windows User" w:date="2015-04-28T15:43:00Z">
            <w:rPr>
              <w:rFonts w:ascii="华文楷体" w:eastAsia="华文楷体" w:hAnsi="华文楷体"/>
              <w:sz w:val="28"/>
              <w:szCs w:val="28"/>
            </w:rPr>
          </w:rPrChange>
        </w:rPr>
        <w:pPrChange w:id="204" w:author="Windows User" w:date="2015-04-28T15:43:00Z">
          <w:pPr>
            <w:ind w:firstLine="570"/>
          </w:pPr>
        </w:pPrChange>
      </w:pPr>
      <w:ins w:id="205" w:author="Administrator" w:date="2015-04-21T21:25:00Z">
        <w:r w:rsidRPr="00545F59">
          <w:rPr>
            <w:rFonts w:ascii="宋体" w:hAnsi="宋体" w:hint="eastAsia"/>
            <w:b/>
            <w:sz w:val="28"/>
            <w:szCs w:val="28"/>
            <w:rPrChange w:id="206"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07" w:author="Windows User" w:date="2015-04-28T15:43:00Z">
            <w:rPr>
              <w:rFonts w:ascii="华文楷体" w:eastAsia="华文楷体" w:hAnsi="华文楷体" w:hint="eastAsia"/>
              <w:sz w:val="28"/>
              <w:szCs w:val="28"/>
            </w:rPr>
          </w:rPrChange>
        </w:rPr>
        <w:t>其中的智慧实际上是静命论师的别名，这是前代诸位智者众口一声的解释。</w:t>
      </w:r>
      <w:ins w:id="208" w:author="Administrator" w:date="2015-04-21T21:26:00Z">
        <w:r w:rsidRPr="00545F59">
          <w:rPr>
            <w:rFonts w:ascii="宋体" w:hAnsi="宋体" w:hint="eastAsia"/>
            <w:b/>
            <w:sz w:val="28"/>
            <w:szCs w:val="28"/>
            <w:rPrChange w:id="209" w:author="Windows User" w:date="2015-04-28T15:43: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有很多名字，其中他的一个名字就叫做智慧，那么就说其中的智慧就是对</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的别名的一种授记，那么前代诸位智者众口一声都是这样解释的。</w:t>
      </w:r>
    </w:p>
    <w:p w:rsidR="006818D1" w:rsidRPr="00545F59" w:rsidRDefault="00545F59" w:rsidP="00D57302">
      <w:pPr>
        <w:ind w:firstLine="570"/>
        <w:jc w:val="center"/>
        <w:rPr>
          <w:rFonts w:ascii="宋体" w:hAnsi="宋体"/>
          <w:b/>
          <w:sz w:val="28"/>
          <w:szCs w:val="28"/>
          <w:rPrChange w:id="210" w:author="Windows User" w:date="2015-04-28T15:43:00Z">
            <w:rPr>
              <w:rFonts w:ascii="华文楷体" w:eastAsia="华文楷体" w:hAnsi="华文楷体"/>
              <w:sz w:val="28"/>
              <w:szCs w:val="28"/>
            </w:rPr>
          </w:rPrChange>
        </w:rPr>
        <w:pPrChange w:id="211" w:author="Windows User" w:date="2015-04-28T15:43:00Z">
          <w:pPr>
            <w:ind w:firstLine="570"/>
          </w:pPr>
        </w:pPrChange>
      </w:pPr>
      <w:ins w:id="212" w:author="Administrator" w:date="2015-04-21T21:26:00Z">
        <w:r w:rsidRPr="00545F59">
          <w:rPr>
            <w:rFonts w:ascii="宋体" w:hAnsi="宋体" w:hint="eastAsia"/>
            <w:b/>
            <w:sz w:val="28"/>
            <w:szCs w:val="28"/>
            <w:rPrChange w:id="213"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14" w:author="Windows User" w:date="2015-04-28T15:43:00Z">
            <w:rPr>
              <w:rFonts w:ascii="华文楷体" w:eastAsia="华文楷体" w:hAnsi="华文楷体" w:hint="eastAsia"/>
              <w:sz w:val="28"/>
              <w:szCs w:val="28"/>
            </w:rPr>
          </w:rPrChange>
        </w:rPr>
        <w:t>由此可知，“静命”显然是尊者出家的法名。</w:t>
      </w:r>
      <w:ins w:id="215" w:author="Administrator" w:date="2015-04-21T21:26:00Z">
        <w:r w:rsidRPr="00545F59">
          <w:rPr>
            <w:rFonts w:ascii="宋体" w:hAnsi="宋体" w:hint="eastAsia"/>
            <w:b/>
            <w:sz w:val="28"/>
            <w:szCs w:val="28"/>
            <w:rPrChange w:id="216" w:author="Windows User" w:date="2015-04-28T15:43: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那么就说是平时共称</w:t>
      </w:r>
      <w:proofErr w:type="gramStart"/>
      <w:r>
        <w:rPr>
          <w:rFonts w:ascii="华文楷体" w:eastAsia="华文楷体" w:hAnsi="华文楷体" w:hint="eastAsia"/>
          <w:sz w:val="28"/>
          <w:szCs w:val="28"/>
        </w:rPr>
        <w:t>的静命啊</w:t>
      </w:r>
      <w:proofErr w:type="gramEnd"/>
      <w:r>
        <w:rPr>
          <w:rFonts w:ascii="华文楷体" w:eastAsia="华文楷体" w:hAnsi="华文楷体" w:hint="eastAsia"/>
          <w:sz w:val="28"/>
          <w:szCs w:val="28"/>
        </w:rPr>
        <w:t>实际上是尊者出家的时候，他的上</w:t>
      </w:r>
      <w:proofErr w:type="gramStart"/>
      <w:r>
        <w:rPr>
          <w:rFonts w:ascii="华文楷体" w:eastAsia="华文楷体" w:hAnsi="华文楷体" w:hint="eastAsia"/>
          <w:sz w:val="28"/>
          <w:szCs w:val="28"/>
        </w:rPr>
        <w:t>师智藏论师</w:t>
      </w:r>
      <w:proofErr w:type="gramEnd"/>
      <w:r>
        <w:rPr>
          <w:rFonts w:ascii="华文楷体" w:eastAsia="华文楷体" w:hAnsi="华文楷体" w:hint="eastAsia"/>
          <w:sz w:val="28"/>
          <w:szCs w:val="28"/>
        </w:rPr>
        <w:t>给他取的名字就叫做“静命”。</w:t>
      </w:r>
    </w:p>
    <w:p w:rsidR="006818D1" w:rsidRPr="00545F59" w:rsidRDefault="00545F59" w:rsidP="00D57302">
      <w:pPr>
        <w:ind w:firstLine="570"/>
        <w:jc w:val="center"/>
        <w:rPr>
          <w:rFonts w:ascii="宋体" w:hAnsi="宋体"/>
          <w:b/>
          <w:sz w:val="28"/>
          <w:szCs w:val="28"/>
          <w:rPrChange w:id="217" w:author="Windows User" w:date="2015-04-28T15:43:00Z">
            <w:rPr>
              <w:rFonts w:ascii="华文楷体" w:eastAsia="华文楷体" w:hAnsi="华文楷体"/>
              <w:sz w:val="28"/>
              <w:szCs w:val="28"/>
            </w:rPr>
          </w:rPrChange>
        </w:rPr>
        <w:pPrChange w:id="218" w:author="Windows User" w:date="2015-04-28T15:43:00Z">
          <w:pPr>
            <w:ind w:firstLine="570"/>
          </w:pPr>
        </w:pPrChange>
      </w:pPr>
      <w:ins w:id="219" w:author="Administrator" w:date="2015-04-21T21:27:00Z">
        <w:r w:rsidRPr="00545F59">
          <w:rPr>
            <w:rFonts w:ascii="宋体" w:hAnsi="宋体" w:hint="eastAsia"/>
            <w:b/>
            <w:sz w:val="28"/>
            <w:szCs w:val="28"/>
            <w:rPrChange w:id="220"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21" w:author="Windows User" w:date="2015-04-28T15:43:00Z">
            <w:rPr>
              <w:rFonts w:ascii="华文楷体" w:eastAsia="华文楷体" w:hAnsi="华文楷体" w:hint="eastAsia"/>
              <w:sz w:val="28"/>
              <w:szCs w:val="28"/>
            </w:rPr>
          </w:rPrChange>
        </w:rPr>
        <w:t>另外也有迥然不同的多种称呼。</w:t>
      </w:r>
      <w:ins w:id="222" w:author="Administrator" w:date="2015-04-21T21:27:00Z">
        <w:r w:rsidRPr="00545F59">
          <w:rPr>
            <w:rFonts w:ascii="宋体" w:hAnsi="宋体" w:hint="eastAsia"/>
            <w:b/>
            <w:sz w:val="28"/>
            <w:szCs w:val="28"/>
            <w:rPrChange w:id="223" w:author="Windows User" w:date="2015-04-28T15:43: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对于这个</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有很多不同的称呼啊，比如平时我们讲“大堪</w:t>
      </w:r>
      <w:r>
        <w:rPr>
          <w:rFonts w:ascii="华文楷体" w:eastAsia="华文楷体" w:hAnsi="华文楷体" w:hint="eastAsia"/>
          <w:sz w:val="28"/>
          <w:szCs w:val="28"/>
        </w:rPr>
        <w:lastRenderedPageBreak/>
        <w:t>布”，然后就说是“大堪布菩提</w:t>
      </w:r>
      <w:proofErr w:type="gramStart"/>
      <w:r>
        <w:rPr>
          <w:rFonts w:ascii="华文楷体" w:eastAsia="华文楷体" w:hAnsi="华文楷体" w:hint="eastAsia"/>
          <w:sz w:val="28"/>
          <w:szCs w:val="28"/>
        </w:rPr>
        <w:t>萨埵</w:t>
      </w:r>
      <w:proofErr w:type="gramEnd"/>
      <w:r>
        <w:rPr>
          <w:rFonts w:ascii="华文楷体" w:eastAsia="华文楷体" w:hAnsi="华文楷体" w:hint="eastAsia"/>
          <w:sz w:val="28"/>
          <w:szCs w:val="28"/>
        </w:rPr>
        <w:t>”、“静命”、或者有的时候是“智慧”啊，“慧命”啊，像这样话有很多不同的这样一种称呼。</w:t>
      </w:r>
    </w:p>
    <w:p w:rsidR="006818D1" w:rsidRPr="00545F59" w:rsidRDefault="00545F59" w:rsidP="00D57302">
      <w:pPr>
        <w:ind w:firstLine="570"/>
        <w:jc w:val="center"/>
        <w:rPr>
          <w:rFonts w:ascii="宋体" w:hAnsi="宋体"/>
          <w:b/>
          <w:sz w:val="28"/>
          <w:szCs w:val="28"/>
          <w:rPrChange w:id="224" w:author="Windows User" w:date="2015-04-28T15:43:00Z">
            <w:rPr>
              <w:rFonts w:ascii="华文楷体" w:eastAsia="华文楷体" w:hAnsi="华文楷体"/>
              <w:sz w:val="28"/>
              <w:szCs w:val="28"/>
            </w:rPr>
          </w:rPrChange>
        </w:rPr>
        <w:pPrChange w:id="225" w:author="Windows User" w:date="2015-04-28T15:43:00Z">
          <w:pPr>
            <w:ind w:firstLine="570"/>
          </w:pPr>
        </w:pPrChange>
      </w:pPr>
      <w:ins w:id="226" w:author="Administrator" w:date="2015-04-21T21:28:00Z">
        <w:r w:rsidRPr="00545F59">
          <w:rPr>
            <w:rFonts w:ascii="宋体" w:hAnsi="宋体" w:hint="eastAsia"/>
            <w:b/>
            <w:sz w:val="28"/>
            <w:szCs w:val="28"/>
            <w:rPrChange w:id="227"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28" w:author="Windows User" w:date="2015-04-28T15:43:00Z">
            <w:rPr>
              <w:rFonts w:ascii="华文楷体" w:eastAsia="华文楷体" w:hAnsi="华文楷体" w:hint="eastAsia"/>
              <w:sz w:val="28"/>
              <w:szCs w:val="28"/>
            </w:rPr>
          </w:rPrChange>
        </w:rPr>
        <w:t>所谓的“开显五所知”，其实是在授记（静命论师）以理抉择五法进而将所有大乘归结为同一密意的这一点。</w:t>
      </w:r>
      <w:ins w:id="229" w:author="Administrator" w:date="2015-04-21T21:28:00Z">
        <w:r w:rsidRPr="00545F59">
          <w:rPr>
            <w:rFonts w:ascii="宋体" w:hAnsi="宋体" w:hint="eastAsia"/>
            <w:b/>
            <w:sz w:val="28"/>
            <w:szCs w:val="28"/>
            <w:rPrChange w:id="230" w:author="Windows User" w:date="2015-04-28T15:43: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那么在这个授记当中提到了</w:t>
      </w:r>
      <w:del w:id="231" w:author="Windows User" w:date="2015-04-28T15:47:00Z">
        <w:r w:rsidDel="003D2F2D">
          <w:rPr>
            <w:rFonts w:ascii="华文楷体" w:eastAsia="华文楷体" w:hAnsi="华文楷体" w:hint="eastAsia"/>
            <w:sz w:val="28"/>
            <w:szCs w:val="28"/>
          </w:rPr>
          <w:delText>【</w:delText>
        </w:r>
      </w:del>
      <w:r>
        <w:rPr>
          <w:rFonts w:ascii="华文楷体" w:eastAsia="华文楷体" w:hAnsi="华文楷体" w:hint="eastAsia"/>
          <w:b/>
          <w:bCs/>
          <w:sz w:val="28"/>
          <w:szCs w:val="28"/>
          <w:rPrChange w:id="232" w:author="Administrator" w:date="2015-04-21T21:29:00Z">
            <w:rPr>
              <w:rFonts w:ascii="华文楷体" w:eastAsia="华文楷体" w:hAnsi="华文楷体" w:hint="eastAsia"/>
              <w:sz w:val="28"/>
              <w:szCs w:val="28"/>
            </w:rPr>
          </w:rPrChange>
        </w:rPr>
        <w:t>开显五所知</w:t>
      </w:r>
      <w:del w:id="233" w:author="Windows User" w:date="2015-04-28T15:47:00Z">
        <w:r w:rsidDel="003D2F2D">
          <w:rPr>
            <w:rFonts w:ascii="华文楷体" w:eastAsia="华文楷体" w:hAnsi="华文楷体" w:hint="eastAsia"/>
            <w:sz w:val="28"/>
            <w:szCs w:val="28"/>
          </w:rPr>
          <w:delText>】</w:delText>
        </w:r>
      </w:del>
      <w:r>
        <w:rPr>
          <w:rFonts w:ascii="华文楷体" w:eastAsia="华文楷体" w:hAnsi="华文楷体" w:hint="eastAsia"/>
          <w:sz w:val="28"/>
          <w:szCs w:val="28"/>
        </w:rPr>
        <w:t>，那么开显五所知我们就要了知什么是五所知？五所知实际上是在《楞伽经》当中有提到，在后面在讲这个内容的时候也会提到这样一种五种所知，五种所知在唯识的教义</w:t>
      </w:r>
      <w:proofErr w:type="gramStart"/>
      <w:r>
        <w:rPr>
          <w:rFonts w:ascii="华文楷体" w:eastAsia="华文楷体" w:hAnsi="华文楷体" w:hint="eastAsia"/>
          <w:sz w:val="28"/>
          <w:szCs w:val="28"/>
        </w:rPr>
        <w:t>当中呢它是</w:t>
      </w:r>
      <w:proofErr w:type="gramEnd"/>
      <w:r>
        <w:rPr>
          <w:rFonts w:ascii="华文楷体" w:eastAsia="华文楷体" w:hAnsi="华文楷体" w:hint="eastAsia"/>
          <w:sz w:val="28"/>
          <w:szCs w:val="28"/>
        </w:rPr>
        <w:t>讲的比较广的比较多的，也就是说名、相</w:t>
      </w:r>
      <w:r>
        <w:rPr>
          <w:rFonts w:ascii="华文楷体" w:eastAsia="华文楷体" w:hAnsi="华文楷体" w:hint="eastAsia"/>
          <w:sz w:val="28"/>
          <w:szCs w:val="28"/>
        </w:rPr>
        <w:t>、分别、</w:t>
      </w:r>
      <w:proofErr w:type="gramStart"/>
      <w:r>
        <w:rPr>
          <w:rFonts w:ascii="华文楷体" w:eastAsia="华文楷体" w:hAnsi="华文楷体" w:hint="eastAsia"/>
          <w:sz w:val="28"/>
          <w:szCs w:val="28"/>
        </w:rPr>
        <w:t>正智和</w:t>
      </w:r>
      <w:proofErr w:type="gramEnd"/>
      <w:r>
        <w:rPr>
          <w:rFonts w:ascii="华文楷体" w:eastAsia="华文楷体" w:hAnsi="华文楷体" w:hint="eastAsia"/>
          <w:sz w:val="28"/>
          <w:szCs w:val="28"/>
        </w:rPr>
        <w:t>真如，那么这个叫做五种所知</w:t>
      </w:r>
      <w:r>
        <w:rPr>
          <w:rFonts w:ascii="华文楷体" w:eastAsia="华文楷体" w:hAnsi="华文楷体" w:hint="eastAsia"/>
          <w:sz w:val="28"/>
          <w:szCs w:val="28"/>
        </w:rPr>
        <w:t>----</w:t>
      </w:r>
      <w:r>
        <w:rPr>
          <w:rFonts w:ascii="华文楷体" w:eastAsia="华文楷体" w:hAnsi="华文楷体" w:hint="eastAsia"/>
          <w:sz w:val="28"/>
          <w:szCs w:val="28"/>
        </w:rPr>
        <w:t>就说名：就是名字的名；相：就是这样行相的相；名、相、分别：分别</w:t>
      </w:r>
      <w:proofErr w:type="gramStart"/>
      <w:r>
        <w:rPr>
          <w:rFonts w:ascii="华文楷体" w:eastAsia="华文楷体" w:hAnsi="华文楷体" w:hint="eastAsia"/>
          <w:sz w:val="28"/>
          <w:szCs w:val="28"/>
        </w:rPr>
        <w:t>念这个</w:t>
      </w:r>
      <w:proofErr w:type="gramEnd"/>
      <w:r>
        <w:rPr>
          <w:rFonts w:ascii="华文楷体" w:eastAsia="华文楷体" w:hAnsi="华文楷体" w:hint="eastAsia"/>
          <w:sz w:val="28"/>
          <w:szCs w:val="28"/>
        </w:rPr>
        <w:t>分别；然后还有这样</w:t>
      </w:r>
      <w:proofErr w:type="gramStart"/>
      <w:r>
        <w:rPr>
          <w:rFonts w:ascii="华文楷体" w:eastAsia="华文楷体" w:hAnsi="华文楷体" w:hint="eastAsia"/>
          <w:sz w:val="28"/>
          <w:szCs w:val="28"/>
        </w:rPr>
        <w:t>一种正智和</w:t>
      </w:r>
      <w:proofErr w:type="gramEnd"/>
      <w:r>
        <w:rPr>
          <w:rFonts w:ascii="华文楷体" w:eastAsia="华文楷体" w:hAnsi="华文楷体" w:hint="eastAsia"/>
          <w:sz w:val="28"/>
          <w:szCs w:val="28"/>
        </w:rPr>
        <w:t>真如。那么这个方面就是讲到了五所知，一切这样一种所有的法都可以通过五种所知来进行开显，五种所知当中也有这样名和</w:t>
      </w:r>
      <w:proofErr w:type="gramStart"/>
      <w:r>
        <w:rPr>
          <w:rFonts w:ascii="华文楷体" w:eastAsia="华文楷体" w:hAnsi="华文楷体" w:hint="eastAsia"/>
          <w:sz w:val="28"/>
          <w:szCs w:val="28"/>
        </w:rPr>
        <w:t>相还有</w:t>
      </w:r>
      <w:proofErr w:type="gramEnd"/>
      <w:r>
        <w:rPr>
          <w:rFonts w:ascii="华文楷体" w:eastAsia="华文楷体" w:hAnsi="华文楷体" w:hint="eastAsia"/>
          <w:sz w:val="28"/>
          <w:szCs w:val="28"/>
        </w:rPr>
        <w:t>这个分别，唯识当中就把这样一种名和相</w:t>
      </w:r>
      <w:proofErr w:type="gramStart"/>
      <w:r>
        <w:rPr>
          <w:rFonts w:ascii="华文楷体" w:eastAsia="华文楷体" w:hAnsi="华文楷体" w:hint="eastAsia"/>
          <w:sz w:val="28"/>
          <w:szCs w:val="28"/>
        </w:rPr>
        <w:t>呢划在遍计</w:t>
      </w:r>
      <w:proofErr w:type="gramEnd"/>
      <w:r>
        <w:rPr>
          <w:rFonts w:ascii="华文楷体" w:eastAsia="华文楷体" w:hAnsi="华文楷体" w:hint="eastAsia"/>
          <w:sz w:val="28"/>
          <w:szCs w:val="28"/>
        </w:rPr>
        <w:t>所执性，然后把这样一种分别呢就是讲它的这样一种依他起性；然后</w:t>
      </w:r>
      <w:proofErr w:type="gramStart"/>
      <w:r>
        <w:rPr>
          <w:rFonts w:ascii="华文楷体" w:eastAsia="华文楷体" w:hAnsi="华文楷体" w:hint="eastAsia"/>
          <w:sz w:val="28"/>
          <w:szCs w:val="28"/>
        </w:rPr>
        <w:t>就是说正智和</w:t>
      </w:r>
      <w:proofErr w:type="gramEnd"/>
      <w:r>
        <w:rPr>
          <w:rFonts w:ascii="华文楷体" w:eastAsia="华文楷体" w:hAnsi="华文楷体" w:hint="eastAsia"/>
          <w:sz w:val="28"/>
          <w:szCs w:val="28"/>
        </w:rPr>
        <w:t>真如</w:t>
      </w:r>
      <w:proofErr w:type="gramStart"/>
      <w:r>
        <w:rPr>
          <w:rFonts w:ascii="华文楷体" w:eastAsia="华文楷体" w:hAnsi="华文楷体" w:hint="eastAsia"/>
          <w:sz w:val="28"/>
          <w:szCs w:val="28"/>
        </w:rPr>
        <w:t>呢可以</w:t>
      </w:r>
      <w:proofErr w:type="gramEnd"/>
      <w:r>
        <w:rPr>
          <w:rFonts w:ascii="华文楷体" w:eastAsia="华文楷体" w:hAnsi="华文楷体" w:hint="eastAsia"/>
          <w:sz w:val="28"/>
          <w:szCs w:val="28"/>
        </w:rPr>
        <w:t>划在这样一种圆成实性当中的，或者有的时候</w:t>
      </w:r>
      <w:proofErr w:type="gramStart"/>
      <w:r>
        <w:rPr>
          <w:rFonts w:ascii="华文楷体" w:eastAsia="华文楷体" w:hAnsi="华文楷体" w:hint="eastAsia"/>
          <w:sz w:val="28"/>
          <w:szCs w:val="28"/>
        </w:rPr>
        <w:t>呢把这个正智它</w:t>
      </w:r>
      <w:proofErr w:type="gramEnd"/>
      <w:r>
        <w:rPr>
          <w:rFonts w:ascii="华文楷体" w:eastAsia="华文楷体" w:hAnsi="华文楷体" w:hint="eastAsia"/>
          <w:sz w:val="28"/>
          <w:szCs w:val="28"/>
        </w:rPr>
        <w:t>是划在依他起就是清净依他起当中，把这样一种真如划在圆成实当中。所以说就</w:t>
      </w:r>
      <w:r>
        <w:rPr>
          <w:rFonts w:ascii="华文楷体" w:eastAsia="华文楷体" w:hAnsi="华文楷体" w:hint="eastAsia"/>
          <w:sz w:val="28"/>
          <w:szCs w:val="28"/>
        </w:rPr>
        <w:t>五种所知和这样一种三自性呢</w:t>
      </w:r>
      <w:ins w:id="234" w:author="Administrator" w:date="2015-04-21T21:30:00Z">
        <w:r>
          <w:rPr>
            <w:rFonts w:ascii="华文楷体" w:eastAsia="华文楷体" w:hAnsi="华文楷体" w:hint="eastAsia"/>
            <w:sz w:val="28"/>
            <w:szCs w:val="28"/>
          </w:rPr>
          <w:t>，</w:t>
        </w:r>
      </w:ins>
      <w:r>
        <w:rPr>
          <w:rFonts w:ascii="华文楷体" w:eastAsia="华文楷体" w:hAnsi="华文楷体" w:hint="eastAsia"/>
          <w:sz w:val="28"/>
          <w:szCs w:val="28"/>
        </w:rPr>
        <w:t>实际上就可以</w:t>
      </w:r>
      <w:proofErr w:type="gramStart"/>
      <w:r>
        <w:rPr>
          <w:rFonts w:ascii="华文楷体" w:eastAsia="华文楷体" w:hAnsi="华文楷体" w:hint="eastAsia"/>
          <w:sz w:val="28"/>
          <w:szCs w:val="28"/>
        </w:rPr>
        <w:t>互相含摄的</w:t>
      </w:r>
      <w:proofErr w:type="gramEnd"/>
      <w:r>
        <w:rPr>
          <w:rFonts w:ascii="华文楷体" w:eastAsia="华文楷体" w:hAnsi="华文楷体" w:hint="eastAsia"/>
          <w:sz w:val="28"/>
          <w:szCs w:val="28"/>
        </w:rPr>
        <w:t>。那么就是说我们知道三</w:t>
      </w:r>
      <w:proofErr w:type="gramStart"/>
      <w:r>
        <w:rPr>
          <w:rFonts w:ascii="华文楷体" w:eastAsia="华文楷体" w:hAnsi="华文楷体" w:hint="eastAsia"/>
          <w:sz w:val="28"/>
          <w:szCs w:val="28"/>
        </w:rPr>
        <w:t>自性它可以</w:t>
      </w:r>
      <w:proofErr w:type="gramEnd"/>
      <w:r>
        <w:rPr>
          <w:rFonts w:ascii="华文楷体" w:eastAsia="华文楷体" w:hAnsi="华文楷体" w:hint="eastAsia"/>
          <w:sz w:val="28"/>
          <w:szCs w:val="28"/>
        </w:rPr>
        <w:t>包括一切清净不清净的、有为无为法，那么五所知呢五种所知也是把所有的这样一种大乘</w:t>
      </w:r>
      <w:proofErr w:type="gramStart"/>
      <w:r>
        <w:rPr>
          <w:rFonts w:ascii="华文楷体" w:eastAsia="华文楷体" w:hAnsi="华文楷体" w:hint="eastAsia"/>
          <w:sz w:val="28"/>
          <w:szCs w:val="28"/>
        </w:rPr>
        <w:t>全部归摄在</w:t>
      </w:r>
      <w:proofErr w:type="gramEnd"/>
      <w:r>
        <w:rPr>
          <w:rFonts w:ascii="华文楷体" w:eastAsia="华文楷体" w:hAnsi="华文楷体" w:hint="eastAsia"/>
          <w:sz w:val="28"/>
          <w:szCs w:val="28"/>
        </w:rPr>
        <w:t>五法当中进行抉择。那么把所有</w:t>
      </w:r>
      <w:proofErr w:type="gramStart"/>
      <w:r>
        <w:rPr>
          <w:rFonts w:ascii="华文楷体" w:eastAsia="华文楷体" w:hAnsi="华文楷体" w:hint="eastAsia"/>
          <w:sz w:val="28"/>
          <w:szCs w:val="28"/>
        </w:rPr>
        <w:t>大乘归摄在</w:t>
      </w:r>
      <w:proofErr w:type="gramEnd"/>
      <w:r>
        <w:rPr>
          <w:rFonts w:ascii="华文楷体" w:eastAsia="华文楷体" w:hAnsi="华文楷体" w:hint="eastAsia"/>
          <w:sz w:val="28"/>
          <w:szCs w:val="28"/>
        </w:rPr>
        <w:t>五法当中进行抉择呢</w:t>
      </w:r>
      <w:ins w:id="235" w:author="Administrator" w:date="2015-04-21T21:31:00Z">
        <w:r>
          <w:rPr>
            <w:rFonts w:ascii="华文楷体" w:eastAsia="华文楷体" w:hAnsi="华文楷体" w:hint="eastAsia"/>
            <w:sz w:val="28"/>
            <w:szCs w:val="28"/>
          </w:rPr>
          <w:t>，</w:t>
        </w:r>
      </w:ins>
      <w:r>
        <w:rPr>
          <w:rFonts w:ascii="华文楷体" w:eastAsia="华文楷体" w:hAnsi="华文楷体" w:hint="eastAsia"/>
          <w:sz w:val="28"/>
          <w:szCs w:val="28"/>
        </w:rPr>
        <w:t>实际上就是把所有的大乘归集为</w:t>
      </w:r>
      <w:proofErr w:type="gramStart"/>
      <w:r>
        <w:rPr>
          <w:rFonts w:ascii="华文楷体" w:eastAsia="华文楷体" w:hAnsi="华文楷体" w:hint="eastAsia"/>
          <w:sz w:val="28"/>
          <w:szCs w:val="28"/>
        </w:rPr>
        <w:t>同一密意</w:t>
      </w:r>
      <w:proofErr w:type="gramEnd"/>
      <w:r>
        <w:rPr>
          <w:rFonts w:ascii="华文楷体" w:eastAsia="华文楷体" w:hAnsi="华文楷体" w:hint="eastAsia"/>
          <w:sz w:val="28"/>
          <w:szCs w:val="28"/>
        </w:rPr>
        <w:t>这一点，就是说</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啊他可以通过理证抉择五法进而把所有的大乘归结为</w:t>
      </w:r>
      <w:proofErr w:type="gramStart"/>
      <w:r>
        <w:rPr>
          <w:rFonts w:ascii="华文楷体" w:eastAsia="华文楷体" w:hAnsi="华文楷体" w:hint="eastAsia"/>
          <w:sz w:val="28"/>
          <w:szCs w:val="28"/>
        </w:rPr>
        <w:t>同一密</w:t>
      </w:r>
      <w:r>
        <w:rPr>
          <w:rFonts w:ascii="华文楷体" w:eastAsia="华文楷体" w:hAnsi="华文楷体" w:hint="eastAsia"/>
          <w:sz w:val="28"/>
          <w:szCs w:val="28"/>
        </w:rPr>
        <w:lastRenderedPageBreak/>
        <w:t>意</w:t>
      </w:r>
      <w:proofErr w:type="gramEnd"/>
      <w:r>
        <w:rPr>
          <w:rFonts w:ascii="华文楷体" w:eastAsia="华文楷体" w:hAnsi="华文楷体" w:hint="eastAsia"/>
          <w:sz w:val="28"/>
          <w:szCs w:val="28"/>
        </w:rPr>
        <w:t>。那么实际上我们就说是他在《中观庄严论》当中</w:t>
      </w:r>
      <w:ins w:id="236" w:author="Administrator" w:date="2015-04-21T21:31:00Z">
        <w:r>
          <w:rPr>
            <w:rFonts w:ascii="华文楷体" w:eastAsia="华文楷体" w:hAnsi="华文楷体" w:hint="eastAsia"/>
            <w:sz w:val="28"/>
            <w:szCs w:val="28"/>
          </w:rPr>
          <w:t>，</w:t>
        </w:r>
      </w:ins>
      <w:r>
        <w:rPr>
          <w:rFonts w:ascii="华文楷体" w:eastAsia="华文楷体" w:hAnsi="华文楷体" w:hint="eastAsia"/>
          <w:sz w:val="28"/>
          <w:szCs w:val="28"/>
        </w:rPr>
        <w:t>他就说是以理抉择了五种所知法，然后把所有的这个大乘要点归结在这样一种名言当中唯识、然后在胜义当中空性，这个方面进行观察的。所以说有这样一种密意缘故</w:t>
      </w:r>
      <w:proofErr w:type="gramStart"/>
      <w:r>
        <w:rPr>
          <w:rFonts w:ascii="华文楷体" w:eastAsia="华文楷体" w:hAnsi="华文楷体" w:hint="eastAsia"/>
          <w:sz w:val="28"/>
          <w:szCs w:val="28"/>
        </w:rPr>
        <w:t>呢对于静命论师</w:t>
      </w:r>
      <w:proofErr w:type="gramEnd"/>
      <w:r>
        <w:rPr>
          <w:rFonts w:ascii="华文楷体" w:eastAsia="华文楷体" w:hAnsi="华文楷体" w:hint="eastAsia"/>
          <w:sz w:val="28"/>
          <w:szCs w:val="28"/>
        </w:rPr>
        <w:t>作了授记。</w:t>
      </w:r>
    </w:p>
    <w:p w:rsidR="006818D1" w:rsidRPr="00545F59" w:rsidRDefault="00545F59" w:rsidP="00D57302">
      <w:pPr>
        <w:ind w:firstLine="570"/>
        <w:jc w:val="center"/>
        <w:rPr>
          <w:rFonts w:ascii="宋体" w:hAnsi="宋体"/>
          <w:b/>
          <w:sz w:val="28"/>
          <w:szCs w:val="28"/>
          <w:rPrChange w:id="237" w:author="Windows User" w:date="2015-04-28T15:43:00Z">
            <w:rPr>
              <w:rFonts w:ascii="华文楷体" w:eastAsia="华文楷体" w:hAnsi="华文楷体"/>
              <w:sz w:val="28"/>
              <w:szCs w:val="28"/>
            </w:rPr>
          </w:rPrChange>
        </w:rPr>
        <w:pPrChange w:id="238" w:author="Windows User" w:date="2015-04-28T15:43:00Z">
          <w:pPr>
            <w:ind w:firstLine="570"/>
          </w:pPr>
        </w:pPrChange>
      </w:pPr>
      <w:commentRangeStart w:id="239"/>
      <w:ins w:id="240" w:author="Administrator" w:date="2015-04-21T21:32:00Z">
        <w:r w:rsidRPr="00545F59">
          <w:rPr>
            <w:rFonts w:ascii="宋体" w:hAnsi="宋体" w:hint="eastAsia"/>
            <w:b/>
            <w:sz w:val="28"/>
            <w:szCs w:val="28"/>
            <w:rPrChange w:id="241"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42" w:author="Windows User" w:date="2015-04-28T15:43:00Z">
            <w:rPr>
              <w:rFonts w:ascii="华文楷体" w:eastAsia="华文楷体" w:hAnsi="华文楷体" w:hint="eastAsia"/>
              <w:sz w:val="28"/>
              <w:szCs w:val="28"/>
            </w:rPr>
          </w:rPrChange>
        </w:rPr>
        <w:t>此外</w:t>
      </w:r>
      <w:r w:rsidRPr="00545F59">
        <w:rPr>
          <w:rFonts w:ascii="宋体" w:hAnsi="宋体"/>
          <w:b/>
          <w:sz w:val="28"/>
          <w:szCs w:val="28"/>
          <w:rPrChange w:id="243" w:author="Windows User" w:date="2015-04-28T15:43:00Z">
            <w:rPr>
              <w:rFonts w:ascii="华文楷体" w:eastAsia="华文楷体" w:hAnsi="华文楷体"/>
              <w:sz w:val="28"/>
              <w:szCs w:val="28"/>
            </w:rPr>
          </w:rPrChange>
        </w:rPr>
        <w:t>,</w:t>
      </w:r>
      <w:r w:rsidRPr="00545F59">
        <w:rPr>
          <w:rFonts w:ascii="宋体" w:hAnsi="宋体"/>
          <w:b/>
          <w:sz w:val="28"/>
          <w:szCs w:val="28"/>
          <w:rPrChange w:id="244" w:author="Windows User" w:date="2015-04-28T15:43:00Z">
            <w:rPr>
              <w:rFonts w:ascii="华文楷体" w:eastAsia="华文楷体" w:hAnsi="华文楷体"/>
              <w:sz w:val="28"/>
              <w:szCs w:val="28"/>
            </w:rPr>
          </w:rPrChange>
        </w:rPr>
        <w:t>《三摩地</w:t>
      </w:r>
      <w:bookmarkStart w:id="245" w:name="_GoBack"/>
      <w:bookmarkEnd w:id="245"/>
      <w:r w:rsidRPr="00545F59">
        <w:rPr>
          <w:rFonts w:ascii="宋体" w:hAnsi="宋体"/>
          <w:b/>
          <w:sz w:val="28"/>
          <w:szCs w:val="28"/>
          <w:rPrChange w:id="246" w:author="Windows User" w:date="2015-04-28T15:43:00Z">
            <w:rPr>
              <w:rFonts w:ascii="华文楷体" w:eastAsia="华文楷体" w:hAnsi="华文楷体"/>
              <w:sz w:val="28"/>
              <w:szCs w:val="28"/>
            </w:rPr>
          </w:rPrChange>
        </w:rPr>
        <w:t>王经》中也云：</w:t>
      </w:r>
      <w:r w:rsidRPr="00545F59">
        <w:rPr>
          <w:rFonts w:ascii="宋体" w:hAnsi="宋体"/>
          <w:b/>
          <w:sz w:val="28"/>
          <w:szCs w:val="28"/>
          <w:rPrChange w:id="247" w:author="Windows User" w:date="2015-04-28T15:43:00Z">
            <w:rPr>
              <w:rFonts w:ascii="华文楷体" w:eastAsia="华文楷体" w:hAnsi="华文楷体"/>
              <w:sz w:val="28"/>
              <w:szCs w:val="28"/>
            </w:rPr>
          </w:rPrChange>
        </w:rPr>
        <w:t>“</w:t>
      </w:r>
      <w:r w:rsidRPr="00545F59">
        <w:rPr>
          <w:rFonts w:ascii="宋体" w:hAnsi="宋体"/>
          <w:b/>
          <w:sz w:val="28"/>
          <w:szCs w:val="28"/>
          <w:rPrChange w:id="248" w:author="Windows User" w:date="2015-04-28T15:43:00Z">
            <w:rPr>
              <w:rFonts w:ascii="华文楷体" w:eastAsia="华文楷体" w:hAnsi="华文楷体"/>
              <w:sz w:val="28"/>
              <w:szCs w:val="28"/>
            </w:rPr>
          </w:rPrChange>
        </w:rPr>
        <w:t>末法浊世菩提勇士者，护持如来教之此胜法，彼等吾子</w:t>
      </w:r>
      <w:proofErr w:type="gramStart"/>
      <w:r w:rsidRPr="00545F59">
        <w:rPr>
          <w:rFonts w:ascii="宋体" w:hAnsi="宋体"/>
          <w:b/>
          <w:sz w:val="28"/>
          <w:szCs w:val="28"/>
          <w:rPrChange w:id="249" w:author="Windows User" w:date="2015-04-28T15:43:00Z">
            <w:rPr>
              <w:rFonts w:ascii="华文楷体" w:eastAsia="华文楷体" w:hAnsi="华文楷体"/>
              <w:sz w:val="28"/>
              <w:szCs w:val="28"/>
            </w:rPr>
          </w:rPrChange>
        </w:rPr>
        <w:t>末时</w:t>
      </w:r>
      <w:proofErr w:type="gramEnd"/>
      <w:r w:rsidRPr="00545F59">
        <w:rPr>
          <w:rFonts w:ascii="宋体" w:hAnsi="宋体"/>
          <w:b/>
          <w:sz w:val="28"/>
          <w:szCs w:val="28"/>
          <w:rPrChange w:id="250" w:author="Windows User" w:date="2015-04-28T15:43:00Z">
            <w:rPr>
              <w:rFonts w:ascii="华文楷体" w:eastAsia="华文楷体" w:hAnsi="华文楷体"/>
              <w:sz w:val="28"/>
              <w:szCs w:val="28"/>
            </w:rPr>
          </w:rPrChange>
        </w:rPr>
        <w:t>护正法，千万佛皆交付与彼等。</w:t>
      </w:r>
      <w:r w:rsidRPr="00545F59">
        <w:rPr>
          <w:rFonts w:ascii="宋体" w:hAnsi="宋体"/>
          <w:b/>
          <w:sz w:val="28"/>
          <w:szCs w:val="28"/>
          <w:rPrChange w:id="251" w:author="Windows User" w:date="2015-04-28T15:43:00Z">
            <w:rPr>
              <w:rFonts w:ascii="华文楷体" w:eastAsia="华文楷体" w:hAnsi="华文楷体"/>
              <w:sz w:val="28"/>
              <w:szCs w:val="28"/>
            </w:rPr>
          </w:rPrChange>
        </w:rPr>
        <w:t>”</w:t>
      </w:r>
      <w:ins w:id="252" w:author="Administrator" w:date="2015-04-21T21:32:00Z">
        <w:r w:rsidRPr="00545F59">
          <w:rPr>
            <w:rFonts w:ascii="宋体" w:hAnsi="宋体" w:hint="eastAsia"/>
            <w:b/>
            <w:sz w:val="28"/>
            <w:szCs w:val="28"/>
            <w:rPrChange w:id="253" w:author="Windows User" w:date="2015-04-28T15:43:00Z">
              <w:rPr>
                <w:rFonts w:ascii="黑体" w:eastAsia="黑体" w:hAnsi="黑体" w:cs="黑体" w:hint="eastAsia"/>
                <w:sz w:val="28"/>
                <w:szCs w:val="28"/>
              </w:rPr>
            </w:rPrChange>
          </w:rPr>
          <w:t>】</w:t>
        </w:r>
      </w:ins>
      <w:commentRangeEnd w:id="239"/>
      <w:r w:rsidR="003D2F2D">
        <w:rPr>
          <w:rStyle w:val="a6"/>
        </w:rPr>
        <w:commentReference w:id="239"/>
      </w:r>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那么在《三摩地王经》当中有这样一种授记：在末法浊世会有菩萨勇士出世护持佛陀的这样一种殊胜的【此胜法】，此胜法主要是指《三摩地王经》这样一种教义，彼等就是我的心子在</w:t>
      </w:r>
      <w:proofErr w:type="gramStart"/>
      <w:r>
        <w:rPr>
          <w:rFonts w:ascii="华文楷体" w:eastAsia="华文楷体" w:hAnsi="华文楷体" w:hint="eastAsia"/>
          <w:sz w:val="28"/>
          <w:szCs w:val="28"/>
        </w:rPr>
        <w:t>末时</w:t>
      </w:r>
      <w:proofErr w:type="gramEnd"/>
      <w:r>
        <w:rPr>
          <w:rFonts w:ascii="华文楷体" w:eastAsia="华文楷体" w:hAnsi="华文楷体" w:hint="eastAsia"/>
          <w:sz w:val="28"/>
          <w:szCs w:val="28"/>
        </w:rPr>
        <w:t>的</w:t>
      </w:r>
      <w:proofErr w:type="gramStart"/>
      <w:r>
        <w:rPr>
          <w:rFonts w:ascii="华文楷体" w:eastAsia="华文楷体" w:hAnsi="华文楷体" w:hint="eastAsia"/>
          <w:sz w:val="28"/>
          <w:szCs w:val="28"/>
        </w:rPr>
        <w:t>时候呢会护持</w:t>
      </w:r>
      <w:proofErr w:type="gramEnd"/>
      <w:r>
        <w:rPr>
          <w:rFonts w:ascii="华文楷体" w:eastAsia="华文楷体" w:hAnsi="华文楷体" w:hint="eastAsia"/>
          <w:sz w:val="28"/>
          <w:szCs w:val="28"/>
        </w:rPr>
        <w:t>正法，不单单是这尊佛释迦佛而是千万</w:t>
      </w:r>
      <w:proofErr w:type="gramStart"/>
      <w:r>
        <w:rPr>
          <w:rFonts w:ascii="华文楷体" w:eastAsia="华文楷体" w:hAnsi="华文楷体" w:hint="eastAsia"/>
          <w:sz w:val="28"/>
          <w:szCs w:val="28"/>
        </w:rPr>
        <w:t>佛全部</w:t>
      </w:r>
      <w:proofErr w:type="gramEnd"/>
      <w:r>
        <w:rPr>
          <w:rFonts w:ascii="华文楷体" w:eastAsia="华文楷体" w:hAnsi="华文楷体" w:hint="eastAsia"/>
          <w:sz w:val="28"/>
          <w:szCs w:val="28"/>
        </w:rPr>
        <w:t>把</w:t>
      </w:r>
      <w:r>
        <w:rPr>
          <w:rFonts w:ascii="华文楷体" w:eastAsia="华文楷体" w:hAnsi="华文楷体" w:hint="eastAsia"/>
          <w:sz w:val="28"/>
          <w:szCs w:val="28"/>
        </w:rPr>
        <w:t>他的这样教法交付给他，让他们进行护持，就是这些菩萨会在</w:t>
      </w:r>
      <w:ins w:id="254" w:author="Administrator" w:date="2015-04-21T21:33:00Z">
        <w:r>
          <w:rPr>
            <w:rFonts w:ascii="华文楷体" w:eastAsia="华文楷体" w:hAnsi="华文楷体" w:hint="eastAsia"/>
            <w:sz w:val="28"/>
            <w:szCs w:val="28"/>
          </w:rPr>
          <w:t>这个</w:t>
        </w:r>
      </w:ins>
      <w:proofErr w:type="gramStart"/>
      <w:r>
        <w:rPr>
          <w:rFonts w:ascii="华文楷体" w:eastAsia="华文楷体" w:hAnsi="华文楷体" w:hint="eastAsia"/>
          <w:sz w:val="28"/>
          <w:szCs w:val="28"/>
        </w:rPr>
        <w:t>末时</w:t>
      </w:r>
      <w:proofErr w:type="gramEnd"/>
      <w:r>
        <w:rPr>
          <w:rFonts w:ascii="华文楷体" w:eastAsia="华文楷体" w:hAnsi="华文楷体" w:hint="eastAsia"/>
          <w:sz w:val="28"/>
          <w:szCs w:val="28"/>
        </w:rPr>
        <w:t>的时候呢护持正法，千万佛都把他们这个教言交付给他们，让他们来护持。</w:t>
      </w:r>
    </w:p>
    <w:p w:rsidR="006818D1" w:rsidRPr="00545F59" w:rsidRDefault="00545F59" w:rsidP="00D57302">
      <w:pPr>
        <w:ind w:firstLine="570"/>
        <w:jc w:val="center"/>
        <w:rPr>
          <w:rFonts w:ascii="宋体" w:hAnsi="宋体"/>
          <w:b/>
          <w:sz w:val="28"/>
          <w:szCs w:val="28"/>
          <w:rPrChange w:id="255" w:author="Windows User" w:date="2015-04-28T15:43:00Z">
            <w:rPr>
              <w:rFonts w:ascii="华文楷体" w:eastAsia="华文楷体" w:hAnsi="华文楷体"/>
              <w:sz w:val="28"/>
              <w:szCs w:val="28"/>
            </w:rPr>
          </w:rPrChange>
        </w:rPr>
        <w:pPrChange w:id="256" w:author="Windows User" w:date="2015-04-28T15:43:00Z">
          <w:pPr>
            <w:ind w:firstLine="570"/>
          </w:pPr>
        </w:pPrChange>
      </w:pPr>
      <w:ins w:id="257" w:author="Administrator" w:date="2015-04-21T21:34:00Z">
        <w:r w:rsidRPr="00545F59">
          <w:rPr>
            <w:rFonts w:ascii="宋体" w:hAnsi="宋体" w:hint="eastAsia"/>
            <w:b/>
            <w:sz w:val="28"/>
            <w:szCs w:val="28"/>
            <w:rPrChange w:id="258"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59" w:author="Windows User" w:date="2015-04-28T15:43:00Z">
            <w:rPr>
              <w:rFonts w:ascii="华文楷体" w:eastAsia="华文楷体" w:hAnsi="华文楷体" w:hint="eastAsia"/>
              <w:sz w:val="28"/>
              <w:szCs w:val="28"/>
            </w:rPr>
          </w:rPrChange>
        </w:rPr>
        <w:t>可以明显看出，此经中已经完整地指出了“摩诃萨埵绕卡达”的全名，静命论师的尊名如果用梵语来读就是如此。</w:t>
      </w:r>
      <w:ins w:id="260" w:author="Administrator" w:date="2015-04-21T21:34:00Z">
        <w:r w:rsidRPr="00545F59">
          <w:rPr>
            <w:rFonts w:ascii="宋体" w:hAnsi="宋体" w:hint="eastAsia"/>
            <w:b/>
            <w:sz w:val="28"/>
            <w:szCs w:val="28"/>
            <w:rPrChange w:id="261" w:author="Windows User" w:date="2015-04-28T15:43: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那么我们就说【</w:t>
      </w:r>
      <w:r>
        <w:rPr>
          <w:rFonts w:ascii="华文楷体" w:eastAsia="华文楷体" w:hAnsi="华文楷体" w:hint="eastAsia"/>
          <w:b/>
          <w:bCs/>
          <w:sz w:val="28"/>
          <w:szCs w:val="28"/>
          <w:rPrChange w:id="262" w:author="Administrator" w:date="2015-04-21T21:34:00Z">
            <w:rPr>
              <w:rFonts w:ascii="华文楷体" w:eastAsia="华文楷体" w:hAnsi="华文楷体" w:hint="eastAsia"/>
              <w:sz w:val="28"/>
              <w:szCs w:val="28"/>
            </w:rPr>
          </w:rPrChange>
        </w:rPr>
        <w:t>末法浊世菩提勇士者</w:t>
      </w:r>
      <w:r>
        <w:rPr>
          <w:rFonts w:ascii="华文楷体" w:eastAsia="华文楷体" w:hAnsi="华文楷体" w:hint="eastAsia"/>
          <w:sz w:val="28"/>
          <w:szCs w:val="28"/>
        </w:rPr>
        <w:t>】实际上就是说从梵文来读的时候“摩</w:t>
      </w:r>
      <w:proofErr w:type="gramStart"/>
      <w:r>
        <w:rPr>
          <w:rFonts w:ascii="华文楷体" w:eastAsia="华文楷体" w:hAnsi="华文楷体" w:hint="eastAsia"/>
          <w:sz w:val="28"/>
          <w:szCs w:val="28"/>
        </w:rPr>
        <w:t>诃萨埵绕卡</w:t>
      </w:r>
      <w:proofErr w:type="gramEnd"/>
      <w:r>
        <w:rPr>
          <w:rFonts w:ascii="华文楷体" w:eastAsia="华文楷体" w:hAnsi="华文楷体" w:hint="eastAsia"/>
          <w:sz w:val="28"/>
          <w:szCs w:val="28"/>
        </w:rPr>
        <w:t>达”，那么“摩</w:t>
      </w:r>
      <w:proofErr w:type="gramStart"/>
      <w:r>
        <w:rPr>
          <w:rFonts w:ascii="华文楷体" w:eastAsia="华文楷体" w:hAnsi="华文楷体" w:hint="eastAsia"/>
          <w:sz w:val="28"/>
          <w:szCs w:val="28"/>
        </w:rPr>
        <w:t>诃萨埵绕卡</w:t>
      </w:r>
      <w:proofErr w:type="gramEnd"/>
      <w:r>
        <w:rPr>
          <w:rFonts w:ascii="华文楷体" w:eastAsia="华文楷体" w:hAnsi="华文楷体" w:hint="eastAsia"/>
          <w:sz w:val="28"/>
          <w:szCs w:val="28"/>
        </w:rPr>
        <w:t>达”这个方面就是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的全名</w:t>
      </w:r>
      <w:del w:id="263" w:author="Administrator" w:date="2015-04-21T21:34:00Z">
        <w:r>
          <w:rPr>
            <w:rFonts w:ascii="华文楷体" w:eastAsia="华文楷体" w:hAnsi="华文楷体" w:hint="eastAsia"/>
            <w:sz w:val="28"/>
            <w:szCs w:val="28"/>
          </w:rPr>
          <w:delText>、</w:delText>
        </w:r>
      </w:del>
      <w:ins w:id="264" w:author="Administrator" w:date="2015-04-21T21:34:00Z">
        <w:r>
          <w:rPr>
            <w:rFonts w:ascii="华文楷体" w:eastAsia="华文楷体" w:hAnsi="华文楷体" w:hint="eastAsia"/>
            <w:sz w:val="28"/>
            <w:szCs w:val="28"/>
          </w:rPr>
          <w:t>，</w:t>
        </w:r>
      </w:ins>
      <w:r>
        <w:rPr>
          <w:rFonts w:ascii="华文楷体" w:eastAsia="华文楷体" w:hAnsi="华文楷体" w:hint="eastAsia"/>
          <w:sz w:val="28"/>
          <w:szCs w:val="28"/>
        </w:rPr>
        <w:t>他出家的时候起的名字就是讲过“摩</w:t>
      </w:r>
      <w:proofErr w:type="gramStart"/>
      <w:r>
        <w:rPr>
          <w:rFonts w:ascii="华文楷体" w:eastAsia="华文楷体" w:hAnsi="华文楷体" w:hint="eastAsia"/>
          <w:sz w:val="28"/>
          <w:szCs w:val="28"/>
        </w:rPr>
        <w:t>诃萨埵绕卡</w:t>
      </w:r>
      <w:proofErr w:type="gramEnd"/>
      <w:r>
        <w:rPr>
          <w:rFonts w:ascii="华文楷体" w:eastAsia="华文楷体" w:hAnsi="华文楷体" w:hint="eastAsia"/>
          <w:sz w:val="28"/>
          <w:szCs w:val="28"/>
        </w:rPr>
        <w:t>达”，那么在当中就讲到他的全名，</w:t>
      </w:r>
      <w:proofErr w:type="gramStart"/>
      <w:r>
        <w:rPr>
          <w:rFonts w:ascii="华文楷体" w:eastAsia="华文楷体" w:hAnsi="华文楷体" w:hint="eastAsia"/>
          <w:sz w:val="28"/>
          <w:szCs w:val="28"/>
        </w:rPr>
        <w:t>静命菩萨</w:t>
      </w:r>
      <w:proofErr w:type="gramEnd"/>
      <w:r>
        <w:rPr>
          <w:rFonts w:ascii="华文楷体" w:eastAsia="华文楷体" w:hAnsi="华文楷体" w:hint="eastAsia"/>
          <w:sz w:val="28"/>
          <w:szCs w:val="28"/>
        </w:rPr>
        <w:t>的尊名如果</w:t>
      </w:r>
      <w:proofErr w:type="gramStart"/>
      <w:r>
        <w:rPr>
          <w:rFonts w:ascii="华文楷体" w:eastAsia="华文楷体" w:hAnsi="华文楷体" w:hint="eastAsia"/>
          <w:sz w:val="28"/>
          <w:szCs w:val="28"/>
        </w:rPr>
        <w:t>梵语读</w:t>
      </w:r>
      <w:proofErr w:type="gramEnd"/>
      <w:r>
        <w:rPr>
          <w:rFonts w:ascii="华文楷体" w:eastAsia="华文楷体" w:hAnsi="华文楷体" w:hint="eastAsia"/>
          <w:sz w:val="28"/>
          <w:szCs w:val="28"/>
        </w:rPr>
        <w:t>就是这样的。</w:t>
      </w:r>
    </w:p>
    <w:p w:rsidR="006818D1" w:rsidRPr="00545F59" w:rsidRDefault="00545F59" w:rsidP="00D57302">
      <w:pPr>
        <w:ind w:firstLine="570"/>
        <w:jc w:val="center"/>
        <w:rPr>
          <w:del w:id="265" w:author="Administrator" w:date="2015-04-21T21:35:00Z"/>
          <w:rFonts w:ascii="宋体" w:hAnsi="宋体"/>
          <w:b/>
          <w:sz w:val="28"/>
          <w:szCs w:val="28"/>
          <w:rPrChange w:id="266" w:author="Windows User" w:date="2015-04-28T15:43:00Z">
            <w:rPr>
              <w:del w:id="267" w:author="Administrator" w:date="2015-04-21T21:35:00Z"/>
              <w:rFonts w:ascii="华文楷体" w:eastAsia="华文楷体" w:hAnsi="华文楷体"/>
              <w:sz w:val="28"/>
              <w:szCs w:val="28"/>
            </w:rPr>
          </w:rPrChange>
        </w:rPr>
        <w:pPrChange w:id="268" w:author="Windows User" w:date="2015-04-28T15:43:00Z">
          <w:pPr>
            <w:ind w:firstLine="570"/>
          </w:pPr>
        </w:pPrChange>
      </w:pPr>
      <w:proofErr w:type="gramStart"/>
      <w:ins w:id="269" w:author="Administrator" w:date="2015-04-21T21:35:00Z">
        <w:r w:rsidRPr="00545F59">
          <w:rPr>
            <w:rFonts w:ascii="宋体" w:hAnsi="宋体" w:hint="eastAsia"/>
            <w:b/>
            <w:sz w:val="28"/>
            <w:szCs w:val="28"/>
            <w:rPrChange w:id="270" w:author="Windows User" w:date="2015-04-28T15:43:00Z">
              <w:rPr>
                <w:rFonts w:ascii="华文楷体" w:eastAsia="华文楷体" w:hAnsi="华文楷体" w:hint="eastAsia"/>
                <w:sz w:val="28"/>
                <w:szCs w:val="28"/>
              </w:rPr>
            </w:rPrChange>
          </w:rPr>
          <w:t>【</w:t>
        </w:r>
      </w:ins>
      <w:proofErr w:type="gramEnd"/>
      <w:del w:id="271" w:author="Administrator" w:date="2015-04-21T21:35:00Z">
        <w:r w:rsidRPr="00545F59">
          <w:rPr>
            <w:rFonts w:ascii="宋体" w:hAnsi="宋体" w:hint="eastAsia"/>
            <w:b/>
            <w:sz w:val="28"/>
            <w:szCs w:val="28"/>
            <w:rPrChange w:id="272" w:author="Windows User" w:date="2015-04-28T15:43:00Z">
              <w:rPr>
                <w:rFonts w:ascii="华文楷体" w:eastAsia="华文楷体" w:hAnsi="华文楷体" w:hint="eastAsia"/>
                <w:sz w:val="28"/>
                <w:szCs w:val="28"/>
              </w:rPr>
            </w:rPrChange>
          </w:rPr>
          <w:delText>此处如若也同样读成“末法浊世摩诃萨埵者”就比较容易理解；</w:delText>
        </w:r>
      </w:del>
    </w:p>
    <w:p w:rsidR="006818D1" w:rsidRDefault="00545F59" w:rsidP="00D57302">
      <w:pPr>
        <w:ind w:firstLine="570"/>
        <w:jc w:val="center"/>
        <w:rPr>
          <w:rFonts w:ascii="华文楷体" w:eastAsia="华文楷体" w:hAnsi="华文楷体"/>
          <w:sz w:val="28"/>
          <w:szCs w:val="28"/>
        </w:rPr>
        <w:pPrChange w:id="273" w:author="Windows User" w:date="2015-04-28T15:43:00Z">
          <w:pPr>
            <w:ind w:firstLine="570"/>
          </w:pPr>
        </w:pPrChange>
      </w:pPr>
      <w:r w:rsidRPr="00545F59">
        <w:rPr>
          <w:rFonts w:ascii="宋体" w:hAnsi="宋体" w:hint="eastAsia"/>
          <w:b/>
          <w:sz w:val="28"/>
          <w:szCs w:val="28"/>
          <w:rPrChange w:id="274" w:author="Windows User" w:date="2015-04-28T15:43:00Z">
            <w:rPr>
              <w:rFonts w:ascii="华文楷体" w:eastAsia="华文楷体" w:hAnsi="华文楷体" w:hint="eastAsia"/>
              <w:sz w:val="28"/>
              <w:szCs w:val="28"/>
            </w:rPr>
          </w:rPrChange>
        </w:rPr>
        <w:t>那么就是说这个方面也可以读成</w:t>
      </w:r>
      <w:ins w:id="275" w:author="Administrator" w:date="2015-04-21T21:36:00Z">
        <w:r w:rsidRPr="00545F59">
          <w:rPr>
            <w:rFonts w:ascii="宋体" w:hAnsi="宋体" w:hint="eastAsia"/>
            <w:b/>
            <w:sz w:val="28"/>
            <w:szCs w:val="28"/>
            <w:rPrChange w:id="276"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77" w:author="Windows User" w:date="2015-04-28T15:43:00Z">
            <w:rPr>
              <w:rFonts w:ascii="华文楷体" w:eastAsia="华文楷体" w:hAnsi="华文楷体" w:hint="eastAsia"/>
              <w:sz w:val="28"/>
              <w:szCs w:val="28"/>
            </w:rPr>
          </w:rPrChange>
        </w:rPr>
        <w:t>末法浊世摩</w:t>
      </w:r>
      <w:proofErr w:type="gramStart"/>
      <w:r w:rsidRPr="00545F59">
        <w:rPr>
          <w:rFonts w:ascii="宋体" w:hAnsi="宋体" w:hint="eastAsia"/>
          <w:b/>
          <w:sz w:val="28"/>
          <w:szCs w:val="28"/>
          <w:rPrChange w:id="278" w:author="Windows User" w:date="2015-04-28T15:43:00Z">
            <w:rPr>
              <w:rFonts w:ascii="华文楷体" w:eastAsia="华文楷体" w:hAnsi="华文楷体" w:hint="eastAsia"/>
              <w:sz w:val="28"/>
              <w:szCs w:val="28"/>
            </w:rPr>
          </w:rPrChange>
        </w:rPr>
        <w:t>诃萨埵</w:t>
      </w:r>
      <w:proofErr w:type="gramEnd"/>
      <w:ins w:id="279" w:author="Administrator" w:date="2015-04-21T21:36:00Z">
        <w:r w:rsidRPr="00545F59">
          <w:rPr>
            <w:rFonts w:ascii="宋体" w:hAnsi="宋体" w:hint="eastAsia"/>
            <w:b/>
            <w:sz w:val="28"/>
            <w:szCs w:val="28"/>
            <w:rPrChange w:id="280" w:author="Windows User" w:date="2015-04-28T15:43:00Z">
              <w:rPr>
                <w:rFonts w:ascii="华文楷体" w:eastAsia="华文楷体" w:hAnsi="华文楷体" w:hint="eastAsia"/>
                <w:sz w:val="28"/>
                <w:szCs w:val="28"/>
              </w:rPr>
            </w:rPrChange>
          </w:rPr>
          <w:t>”</w:t>
        </w:r>
      </w:ins>
      <w:proofErr w:type="gramStart"/>
      <w:ins w:id="281" w:author="Administrator" w:date="2015-04-21T21:37:00Z">
        <w:r w:rsidRPr="00545F59">
          <w:rPr>
            <w:rFonts w:ascii="宋体" w:hAnsi="宋体" w:hint="eastAsia"/>
            <w:b/>
            <w:sz w:val="28"/>
            <w:szCs w:val="28"/>
            <w:rPrChange w:id="282" w:author="Windows User" w:date="2015-04-28T15:43:00Z">
              <w:rPr>
                <w:rFonts w:ascii="黑体" w:eastAsia="黑体" w:hAnsi="黑体" w:cs="黑体" w:hint="eastAsia"/>
                <w:sz w:val="28"/>
                <w:szCs w:val="28"/>
              </w:rPr>
            </w:rPrChange>
          </w:rPr>
          <w:t>】</w:t>
        </w:r>
      </w:ins>
      <w:proofErr w:type="gramEnd"/>
      <w:r w:rsidRPr="00545F59">
        <w:rPr>
          <w:rFonts w:ascii="宋体" w:hAnsi="宋体" w:hint="eastAsia"/>
          <w:b/>
          <w:sz w:val="28"/>
          <w:szCs w:val="28"/>
          <w:rPrChange w:id="283" w:author="Windows User" w:date="2015-04-28T15:43:00Z">
            <w:rPr>
              <w:rFonts w:ascii="华文楷体" w:eastAsia="华文楷体" w:hAnsi="华文楷体" w:hint="eastAsia"/>
              <w:sz w:val="28"/>
              <w:szCs w:val="28"/>
            </w:rPr>
          </w:rPrChange>
        </w:rPr>
        <w:t>，</w:t>
      </w:r>
      <w:r>
        <w:rPr>
          <w:rFonts w:ascii="华文楷体" w:eastAsia="华文楷体" w:hAnsi="华文楷体" w:hint="eastAsia"/>
          <w:sz w:val="28"/>
          <w:szCs w:val="28"/>
        </w:rPr>
        <w:t>那么就说这个方面进行读的时候也是更加容易理解的。</w:t>
      </w:r>
    </w:p>
    <w:p w:rsidR="006818D1" w:rsidRPr="00545F59" w:rsidRDefault="00545F59" w:rsidP="00D57302">
      <w:pPr>
        <w:ind w:firstLine="570"/>
        <w:jc w:val="center"/>
        <w:rPr>
          <w:rFonts w:ascii="宋体" w:hAnsi="宋体"/>
          <w:b/>
          <w:sz w:val="28"/>
          <w:szCs w:val="28"/>
          <w:rPrChange w:id="284" w:author="Windows User" w:date="2015-04-28T15:43:00Z">
            <w:rPr>
              <w:rFonts w:ascii="华文楷体" w:eastAsia="华文楷体" w:hAnsi="华文楷体"/>
              <w:sz w:val="28"/>
              <w:szCs w:val="28"/>
            </w:rPr>
          </w:rPrChange>
        </w:rPr>
        <w:pPrChange w:id="285" w:author="Windows User" w:date="2015-04-28T15:43:00Z">
          <w:pPr>
            <w:ind w:firstLine="570"/>
          </w:pPr>
        </w:pPrChange>
      </w:pPr>
      <w:ins w:id="286" w:author="Administrator" w:date="2015-04-21T21:37:00Z">
        <w:r w:rsidRPr="00545F59">
          <w:rPr>
            <w:rFonts w:ascii="宋体" w:hAnsi="宋体" w:hint="eastAsia"/>
            <w:b/>
            <w:sz w:val="28"/>
            <w:szCs w:val="28"/>
            <w:rPrChange w:id="287" w:author="Windows User" w:date="2015-04-28T15:43:00Z">
              <w:rPr>
                <w:rFonts w:ascii="华文楷体" w:eastAsia="华文楷体" w:hAnsi="华文楷体" w:hint="eastAsia"/>
                <w:sz w:val="28"/>
                <w:szCs w:val="28"/>
              </w:rPr>
            </w:rPrChange>
          </w:rPr>
          <w:t>【</w:t>
        </w:r>
      </w:ins>
      <w:r w:rsidRPr="00545F59">
        <w:rPr>
          <w:rFonts w:ascii="宋体" w:hAnsi="宋体" w:hint="eastAsia"/>
          <w:b/>
          <w:sz w:val="28"/>
          <w:szCs w:val="28"/>
          <w:rPrChange w:id="288" w:author="Windows User" w:date="2015-04-28T15:43:00Z">
            <w:rPr>
              <w:rFonts w:ascii="华文楷体" w:eastAsia="华文楷体" w:hAnsi="华文楷体" w:hint="eastAsia"/>
              <w:sz w:val="28"/>
              <w:szCs w:val="28"/>
            </w:rPr>
          </w:rPrChange>
        </w:rPr>
        <w:t>而所谓的“绕卡达”可以解释为维生或护持</w:t>
      </w:r>
      <w:r w:rsidRPr="00545F59">
        <w:rPr>
          <w:rFonts w:ascii="宋体" w:hAnsi="宋体" w:hint="eastAsia"/>
          <w:b/>
          <w:sz w:val="28"/>
          <w:szCs w:val="28"/>
          <w:rPrChange w:id="289" w:author="Windows User" w:date="2015-04-28T15:43:00Z">
            <w:rPr>
              <w:rFonts w:ascii="华文楷体" w:eastAsia="华文楷体" w:hAnsi="华文楷体" w:hint="eastAsia"/>
              <w:sz w:val="28"/>
              <w:szCs w:val="28"/>
            </w:rPr>
          </w:rPrChange>
        </w:rPr>
        <w:t>。</w:t>
      </w:r>
      <w:ins w:id="290" w:author="Administrator" w:date="2015-04-21T21:37:00Z">
        <w:r w:rsidRPr="00545F59">
          <w:rPr>
            <w:rFonts w:ascii="宋体" w:hAnsi="宋体" w:hint="eastAsia"/>
            <w:b/>
            <w:sz w:val="28"/>
            <w:szCs w:val="28"/>
            <w:rPrChange w:id="291" w:author="Windows User" w:date="2015-04-28T15:43: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lastRenderedPageBreak/>
        <w:t>那么这样一种“绕卡达”就</w:t>
      </w:r>
      <w:proofErr w:type="gramStart"/>
      <w:r>
        <w:rPr>
          <w:rFonts w:ascii="华文楷体" w:eastAsia="华文楷体" w:hAnsi="华文楷体" w:hint="eastAsia"/>
          <w:sz w:val="28"/>
          <w:szCs w:val="28"/>
        </w:rPr>
        <w:t>说静命论师</w:t>
      </w:r>
      <w:proofErr w:type="gramEnd"/>
      <w:r>
        <w:rPr>
          <w:rFonts w:ascii="华文楷体" w:eastAsia="华文楷体" w:hAnsi="华文楷体" w:hint="eastAsia"/>
          <w:sz w:val="28"/>
          <w:szCs w:val="28"/>
        </w:rPr>
        <w:t>的名字“绕卡达”也可以解释成</w:t>
      </w:r>
      <w:proofErr w:type="gramStart"/>
      <w:r>
        <w:rPr>
          <w:rFonts w:ascii="华文楷体" w:eastAsia="华文楷体" w:hAnsi="华文楷体" w:hint="eastAsia"/>
          <w:sz w:val="28"/>
          <w:szCs w:val="28"/>
        </w:rPr>
        <w:t>维生啦或</w:t>
      </w:r>
      <w:proofErr w:type="gramEnd"/>
      <w:r>
        <w:rPr>
          <w:rFonts w:ascii="华文楷体" w:eastAsia="华文楷体" w:hAnsi="华文楷体" w:hint="eastAsia"/>
          <w:sz w:val="28"/>
          <w:szCs w:val="28"/>
        </w:rPr>
        <w:t>就说护持啊，这方面都是可以的。所以说有些时候翻译的时候就</w:t>
      </w:r>
      <w:proofErr w:type="gramStart"/>
      <w:r>
        <w:rPr>
          <w:rFonts w:ascii="华文楷体" w:eastAsia="华文楷体" w:hAnsi="华文楷体" w:hint="eastAsia"/>
          <w:sz w:val="28"/>
          <w:szCs w:val="28"/>
        </w:rPr>
        <w:t>把静命菩萨</w:t>
      </w:r>
      <w:proofErr w:type="gramEnd"/>
      <w:r>
        <w:rPr>
          <w:rFonts w:ascii="华文楷体" w:eastAsia="华文楷体" w:hAnsi="华文楷体" w:hint="eastAsia"/>
          <w:sz w:val="28"/>
          <w:szCs w:val="28"/>
        </w:rPr>
        <w:t>的名字就翻译成静命的也有；还有就说是在有些地方我们是看到有翻译成寂护的，寂护，</w:t>
      </w:r>
      <w:proofErr w:type="gramStart"/>
      <w:r>
        <w:rPr>
          <w:rFonts w:ascii="华文楷体" w:eastAsia="华文楷体" w:hAnsi="华文楷体" w:hint="eastAsia"/>
          <w:sz w:val="28"/>
          <w:szCs w:val="28"/>
        </w:rPr>
        <w:t>护就当作</w:t>
      </w:r>
      <w:proofErr w:type="gramEnd"/>
      <w:r>
        <w:rPr>
          <w:rFonts w:ascii="华文楷体" w:eastAsia="华文楷体" w:hAnsi="华文楷体" w:hint="eastAsia"/>
          <w:sz w:val="28"/>
          <w:szCs w:val="28"/>
        </w:rPr>
        <w:t>有一个</w:t>
      </w:r>
      <w:proofErr w:type="gramStart"/>
      <w:r>
        <w:rPr>
          <w:rFonts w:ascii="华文楷体" w:eastAsia="华文楷体" w:hAnsi="华文楷体" w:hint="eastAsia"/>
          <w:sz w:val="28"/>
          <w:szCs w:val="28"/>
        </w:rPr>
        <w:t>维生啦或者</w:t>
      </w:r>
      <w:proofErr w:type="gramEnd"/>
      <w:r>
        <w:rPr>
          <w:rFonts w:ascii="华文楷体" w:eastAsia="华文楷体" w:hAnsi="华文楷体" w:hint="eastAsia"/>
          <w:sz w:val="28"/>
          <w:szCs w:val="28"/>
        </w:rPr>
        <w:t>护持的意思，所以说翻译成寂护也好或者翻译成静命也好，实际上从他的这个</w:t>
      </w:r>
      <w:r>
        <w:rPr>
          <w:rFonts w:ascii="华文楷体" w:eastAsia="华文楷体" w:hAnsi="华文楷体" w:hint="eastAsia"/>
          <w:sz w:val="28"/>
          <w:szCs w:val="28"/>
        </w:rPr>
        <w:t>“绕卡达”当中都可以作翻译的，就可以解释成维生啦，或有的时候解释成护持。</w:t>
      </w:r>
    </w:p>
    <w:p w:rsidR="006818D1" w:rsidRPr="00545F59" w:rsidRDefault="00545F59" w:rsidP="00D57302">
      <w:pPr>
        <w:ind w:firstLine="570"/>
        <w:jc w:val="center"/>
        <w:rPr>
          <w:rFonts w:ascii="宋体" w:hAnsi="宋体"/>
          <w:b/>
          <w:sz w:val="28"/>
          <w:szCs w:val="28"/>
          <w:rPrChange w:id="292" w:author="Windows User" w:date="2015-04-28T15:44:00Z">
            <w:rPr>
              <w:rFonts w:ascii="华文楷体" w:eastAsia="华文楷体" w:hAnsi="华文楷体"/>
              <w:sz w:val="28"/>
              <w:szCs w:val="28"/>
            </w:rPr>
          </w:rPrChange>
        </w:rPr>
        <w:pPrChange w:id="293" w:author="Windows User" w:date="2015-04-28T15:44:00Z">
          <w:pPr>
            <w:ind w:firstLine="570"/>
          </w:pPr>
        </w:pPrChange>
      </w:pPr>
      <w:ins w:id="294" w:author="Administrator" w:date="2015-04-21T21:40:00Z">
        <w:r w:rsidRPr="00545F59">
          <w:rPr>
            <w:rFonts w:ascii="宋体" w:hAnsi="宋体" w:hint="eastAsia"/>
            <w:b/>
            <w:sz w:val="28"/>
            <w:szCs w:val="28"/>
            <w:rPrChange w:id="295"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296" w:author="Windows User" w:date="2015-04-28T15:44:00Z">
            <w:rPr>
              <w:rFonts w:ascii="华文楷体" w:eastAsia="华文楷体" w:hAnsi="华文楷体" w:hint="eastAsia"/>
              <w:sz w:val="28"/>
              <w:szCs w:val="28"/>
            </w:rPr>
          </w:rPrChange>
        </w:rPr>
        <w:t>因而，通过此名词也使所表达的意义一同显露出来了，因为（一句话）能引出直接之义、间接之义、言外之义等多种含义，这就是佛语的特点。</w:t>
      </w:r>
      <w:ins w:id="297" w:author="Administrator" w:date="2015-04-21T21:40:00Z">
        <w:r w:rsidRPr="00545F59">
          <w:rPr>
            <w:rFonts w:ascii="宋体" w:hAnsi="宋体" w:hint="eastAsia"/>
            <w:b/>
            <w:sz w:val="28"/>
            <w:szCs w:val="28"/>
            <w:rPrChange w:id="298" w:author="Windows User" w:date="2015-04-28T15:44: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所以说通过这样一种“绕卡达”这样名词也就是把所有的表达意义全部显露出来了，这些方面对</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的这些名字的授记</w:t>
      </w:r>
      <w:ins w:id="299" w:author="Administrator" w:date="2015-04-21T21:40:00Z">
        <w:r>
          <w:rPr>
            <w:rFonts w:ascii="华文楷体" w:eastAsia="华文楷体" w:hAnsi="华文楷体" w:hint="eastAsia"/>
            <w:sz w:val="28"/>
            <w:szCs w:val="28"/>
          </w:rPr>
          <w:t>，</w:t>
        </w:r>
      </w:ins>
      <w:r>
        <w:rPr>
          <w:rFonts w:ascii="华文楷体" w:eastAsia="华文楷体" w:hAnsi="华文楷体" w:hint="eastAsia"/>
          <w:sz w:val="28"/>
          <w:szCs w:val="28"/>
        </w:rPr>
        <w:t>也是非常清楚的。因为佛陀的一句话当中也可以有直接的意思、有些间接的意思、有些言外之义的这样多种含义，这个方面就是一种佛语的特点，佛语</w:t>
      </w:r>
      <w:r>
        <w:rPr>
          <w:rFonts w:ascii="华文楷体" w:eastAsia="华文楷体" w:hAnsi="华文楷体" w:hint="eastAsia"/>
          <w:sz w:val="28"/>
          <w:szCs w:val="28"/>
        </w:rPr>
        <w:t>---</w:t>
      </w:r>
      <w:r>
        <w:rPr>
          <w:rFonts w:ascii="华文楷体" w:eastAsia="华文楷体" w:hAnsi="华文楷体" w:hint="eastAsia"/>
          <w:sz w:val="28"/>
          <w:szCs w:val="28"/>
        </w:rPr>
        <w:t>佛陀的这个语言，因为</w:t>
      </w:r>
      <w:proofErr w:type="gramStart"/>
      <w:r>
        <w:rPr>
          <w:rFonts w:ascii="华文楷体" w:eastAsia="华文楷体" w:hAnsi="华文楷体" w:hint="eastAsia"/>
          <w:sz w:val="28"/>
          <w:szCs w:val="28"/>
        </w:rPr>
        <w:t>佛陀证悟的</w:t>
      </w:r>
      <w:proofErr w:type="gramEnd"/>
      <w:r>
        <w:rPr>
          <w:rFonts w:ascii="华文楷体" w:eastAsia="华文楷体" w:hAnsi="华文楷体" w:hint="eastAsia"/>
          <w:sz w:val="28"/>
          <w:szCs w:val="28"/>
        </w:rPr>
        <w:t>实相智慧非常深邃，所以佛陀这</w:t>
      </w:r>
      <w:r>
        <w:rPr>
          <w:rFonts w:ascii="华文楷体" w:eastAsia="华文楷体" w:hAnsi="华文楷体" w:hint="eastAsia"/>
          <w:sz w:val="28"/>
          <w:szCs w:val="28"/>
        </w:rPr>
        <w:t>样一种语言的特点也可以直接解释，也有间接的解释，还有言外之义，有言外之义说前面这样一种“名为巴者宣净戒”诸如此类的像这样都可以，有的是直接解释的有的间接、言外之义解释的。那么这样一种直接解释、间接解释、言外之义的解释实际上也必须要有非常殊胜的智慧</w:t>
      </w:r>
      <w:ins w:id="300" w:author="Administrator" w:date="2015-04-21T21:41:00Z">
        <w:r>
          <w:rPr>
            <w:rFonts w:ascii="华文楷体" w:eastAsia="华文楷体" w:hAnsi="华文楷体" w:hint="eastAsia"/>
            <w:sz w:val="28"/>
            <w:szCs w:val="28"/>
          </w:rPr>
          <w:t>，</w:t>
        </w:r>
      </w:ins>
      <w:r>
        <w:rPr>
          <w:rFonts w:ascii="华文楷体" w:eastAsia="华文楷体" w:hAnsi="华文楷体" w:hint="eastAsia"/>
          <w:sz w:val="28"/>
          <w:szCs w:val="28"/>
        </w:rPr>
        <w:t>能够了知佛陀语言当中他所指出的直接、间接、言外之义。如果你看不出来的话，那么就说好像看了这个当中和静命菩萨的授</w:t>
      </w:r>
      <w:proofErr w:type="gramStart"/>
      <w:r>
        <w:rPr>
          <w:rFonts w:ascii="华文楷体" w:eastAsia="华文楷体" w:hAnsi="华文楷体" w:hint="eastAsia"/>
          <w:sz w:val="28"/>
          <w:szCs w:val="28"/>
        </w:rPr>
        <w:t>记没有</w:t>
      </w:r>
      <w:proofErr w:type="gramEnd"/>
      <w:r>
        <w:rPr>
          <w:rFonts w:ascii="华文楷体" w:eastAsia="华文楷体" w:hAnsi="华文楷体" w:hint="eastAsia"/>
          <w:sz w:val="28"/>
          <w:szCs w:val="28"/>
        </w:rPr>
        <w:t>什么关系，好像不是在授</w:t>
      </w:r>
      <w:proofErr w:type="gramStart"/>
      <w:r>
        <w:rPr>
          <w:rFonts w:ascii="华文楷体" w:eastAsia="华文楷体" w:hAnsi="华文楷体" w:hint="eastAsia"/>
          <w:sz w:val="28"/>
          <w:szCs w:val="28"/>
        </w:rPr>
        <w:t>记静命论师</w:t>
      </w:r>
      <w:proofErr w:type="gramEnd"/>
      <w:r>
        <w:rPr>
          <w:rFonts w:ascii="华文楷体" w:eastAsia="华文楷体" w:hAnsi="华文楷体" w:hint="eastAsia"/>
          <w:sz w:val="28"/>
          <w:szCs w:val="28"/>
        </w:rPr>
        <w:t>的，但是就是有智慧的</w:t>
      </w:r>
      <w:r>
        <w:rPr>
          <w:rFonts w:ascii="华文楷体" w:eastAsia="华文楷体" w:hAnsi="华文楷体" w:hint="eastAsia"/>
          <w:sz w:val="28"/>
          <w:szCs w:val="28"/>
        </w:rPr>
        <w:lastRenderedPageBreak/>
        <w:t>人他一看到这个佛语的时候呢</w:t>
      </w:r>
      <w:r>
        <w:rPr>
          <w:rFonts w:ascii="华文楷体" w:eastAsia="华文楷体" w:hAnsi="华文楷体" w:hint="eastAsia"/>
          <w:sz w:val="28"/>
          <w:szCs w:val="28"/>
        </w:rPr>
        <w:t>---</w:t>
      </w:r>
      <w:r>
        <w:rPr>
          <w:rFonts w:ascii="华文楷体" w:eastAsia="华文楷体" w:hAnsi="华文楷体" w:hint="eastAsia"/>
          <w:sz w:val="28"/>
          <w:szCs w:val="28"/>
        </w:rPr>
        <w:t>哦，有的是从直接解释的，间接、有言外之义</w:t>
      </w:r>
      <w:del w:id="301" w:author="Administrator" w:date="2015-04-21T21:43:00Z">
        <w:r>
          <w:rPr>
            <w:rFonts w:ascii="华文楷体" w:eastAsia="华文楷体" w:hAnsi="华文楷体" w:hint="eastAsia"/>
            <w:sz w:val="28"/>
            <w:szCs w:val="28"/>
          </w:rPr>
          <w:delText>（</w:delText>
        </w:r>
        <w:r>
          <w:rPr>
            <w:rFonts w:ascii="华文楷体" w:eastAsia="华文楷体" w:hAnsi="华文楷体" w:hint="eastAsia"/>
            <w:sz w:val="28"/>
            <w:szCs w:val="28"/>
          </w:rPr>
          <w:delText>15</w:delText>
        </w:r>
        <w:r>
          <w:rPr>
            <w:rFonts w:ascii="华文楷体" w:eastAsia="华文楷体" w:hAnsi="华文楷体" w:hint="eastAsia"/>
            <w:sz w:val="28"/>
            <w:szCs w:val="28"/>
          </w:rPr>
          <w:delText>分</w:delText>
        </w:r>
        <w:r>
          <w:rPr>
            <w:rFonts w:ascii="华文楷体" w:eastAsia="华文楷体" w:hAnsi="华文楷体" w:hint="eastAsia"/>
            <w:sz w:val="28"/>
            <w:szCs w:val="28"/>
          </w:rPr>
          <w:delText>46</w:delText>
        </w:r>
        <w:r>
          <w:rPr>
            <w:rFonts w:ascii="华文楷体" w:eastAsia="华文楷体" w:hAnsi="华文楷体" w:hint="eastAsia"/>
            <w:sz w:val="28"/>
            <w:szCs w:val="28"/>
          </w:rPr>
          <w:delText>秒）</w:delText>
        </w:r>
      </w:del>
      <w:r>
        <w:rPr>
          <w:rFonts w:ascii="华文楷体" w:eastAsia="华文楷体" w:hAnsi="华文楷体" w:hint="eastAsia"/>
          <w:sz w:val="28"/>
          <w:szCs w:val="28"/>
        </w:rPr>
        <w:t>。他必须是有</w:t>
      </w:r>
      <w:proofErr w:type="gramStart"/>
      <w:r>
        <w:rPr>
          <w:rFonts w:ascii="华文楷体" w:eastAsia="华文楷体" w:hAnsi="华文楷体" w:hint="eastAsia"/>
          <w:sz w:val="28"/>
          <w:szCs w:val="28"/>
        </w:rPr>
        <w:t>非常超胜的</w:t>
      </w:r>
      <w:proofErr w:type="gramEnd"/>
      <w:r>
        <w:rPr>
          <w:rFonts w:ascii="华文楷体" w:eastAsia="华文楷体" w:hAnsi="华文楷体" w:hint="eastAsia"/>
          <w:sz w:val="28"/>
          <w:szCs w:val="28"/>
        </w:rPr>
        <w:t>智慧他就可以这样去理解可以这样去解释。所以说就是佛语的特点。佛陀的语言还有</w:t>
      </w:r>
      <w:proofErr w:type="gramStart"/>
      <w:r>
        <w:rPr>
          <w:rFonts w:ascii="华文楷体" w:eastAsia="华文楷体" w:hAnsi="华文楷体" w:hint="eastAsia"/>
          <w:sz w:val="28"/>
          <w:szCs w:val="28"/>
        </w:rPr>
        <w:t>很多证悟</w:t>
      </w:r>
      <w:proofErr w:type="gramEnd"/>
      <w:r>
        <w:rPr>
          <w:rFonts w:ascii="华文楷体" w:eastAsia="华文楷体" w:hAnsi="华文楷体" w:hint="eastAsia"/>
          <w:sz w:val="28"/>
          <w:szCs w:val="28"/>
        </w:rPr>
        <w:t>者他们</w:t>
      </w:r>
      <w:proofErr w:type="gramStart"/>
      <w:r>
        <w:rPr>
          <w:rFonts w:ascii="华文楷体" w:eastAsia="华文楷体" w:hAnsi="华文楷体" w:hint="eastAsia"/>
          <w:sz w:val="28"/>
          <w:szCs w:val="28"/>
        </w:rPr>
        <w:t>的论典的</w:t>
      </w:r>
      <w:proofErr w:type="gramEnd"/>
      <w:r>
        <w:rPr>
          <w:rFonts w:ascii="华文楷体" w:eastAsia="华文楷体" w:hAnsi="华文楷体" w:hint="eastAsia"/>
          <w:sz w:val="28"/>
          <w:szCs w:val="28"/>
        </w:rPr>
        <w:t>意义都有这样一种特色的。</w:t>
      </w:r>
    </w:p>
    <w:p w:rsidR="006818D1" w:rsidRPr="00545F59" w:rsidRDefault="00545F59" w:rsidP="00D57302">
      <w:pPr>
        <w:ind w:firstLine="570"/>
        <w:jc w:val="center"/>
        <w:rPr>
          <w:rFonts w:ascii="宋体" w:hAnsi="宋体"/>
          <w:b/>
          <w:sz w:val="28"/>
          <w:szCs w:val="28"/>
          <w:rPrChange w:id="302" w:author="Windows User" w:date="2015-04-28T15:44:00Z">
            <w:rPr>
              <w:rFonts w:ascii="华文楷体" w:eastAsia="华文楷体" w:hAnsi="华文楷体"/>
              <w:sz w:val="28"/>
              <w:szCs w:val="28"/>
            </w:rPr>
          </w:rPrChange>
        </w:rPr>
        <w:pPrChange w:id="303" w:author="Windows User" w:date="2015-04-28T15:44:00Z">
          <w:pPr>
            <w:ind w:firstLine="570"/>
          </w:pPr>
        </w:pPrChange>
      </w:pPr>
      <w:ins w:id="304" w:author="Administrator" w:date="2015-04-21T21:44:00Z">
        <w:r w:rsidRPr="00545F59">
          <w:rPr>
            <w:rFonts w:ascii="宋体" w:hAnsi="宋体" w:hint="eastAsia"/>
            <w:b/>
            <w:sz w:val="28"/>
            <w:szCs w:val="28"/>
            <w:rPrChange w:id="305"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306" w:author="Windows User" w:date="2015-04-28T15:44:00Z">
            <w:rPr>
              <w:rFonts w:ascii="华文楷体" w:eastAsia="华文楷体" w:hAnsi="华文楷体" w:hint="eastAsia"/>
              <w:sz w:val="28"/>
              <w:szCs w:val="28"/>
            </w:rPr>
          </w:rPrChange>
        </w:rPr>
        <w:t>静命阿闍黎通过卓越的理证智慧（无误抉择）以上两部经的无垢意趣，进而开创了两大宗轨（合一之宗），由此可见，这两部经中授记的原因也在于此。</w:t>
      </w:r>
      <w:ins w:id="307" w:author="Administrator" w:date="2015-04-21T21:44:00Z">
        <w:r w:rsidRPr="00545F59">
          <w:rPr>
            <w:rFonts w:ascii="宋体" w:hAnsi="宋体" w:hint="eastAsia"/>
            <w:b/>
            <w:sz w:val="28"/>
            <w:szCs w:val="28"/>
            <w:rPrChange w:id="308" w:author="Windows User" w:date="2015-04-28T15:44: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proofErr w:type="gramStart"/>
      <w:r>
        <w:rPr>
          <w:rFonts w:ascii="华文楷体" w:eastAsia="华文楷体" w:hAnsi="华文楷体" w:hint="eastAsia"/>
          <w:sz w:val="28"/>
          <w:szCs w:val="28"/>
        </w:rPr>
        <w:t>那么静命菩萨</w:t>
      </w:r>
      <w:proofErr w:type="gramEnd"/>
      <w:r>
        <w:rPr>
          <w:rFonts w:ascii="华文楷体" w:eastAsia="华文楷体" w:hAnsi="华文楷体" w:hint="eastAsia"/>
          <w:sz w:val="28"/>
          <w:szCs w:val="28"/>
        </w:rPr>
        <w:t>他有非常殊胜的这样一种理证智慧，通过他最为殊胜的理证智慧把以上两部经的无垢意趣，那么就说是抉择之后呢开创了把两大宗</w:t>
      </w:r>
      <w:proofErr w:type="gramStart"/>
      <w:r>
        <w:rPr>
          <w:rFonts w:ascii="华文楷体" w:eastAsia="华文楷体" w:hAnsi="华文楷体" w:hint="eastAsia"/>
          <w:sz w:val="28"/>
          <w:szCs w:val="28"/>
        </w:rPr>
        <w:t>轨</w:t>
      </w:r>
      <w:proofErr w:type="gramEnd"/>
      <w:r>
        <w:rPr>
          <w:rFonts w:ascii="华文楷体" w:eastAsia="华文楷体" w:hAnsi="华文楷体" w:hint="eastAsia"/>
          <w:sz w:val="28"/>
          <w:szCs w:val="28"/>
        </w:rPr>
        <w:t>合二为一的这样一种殊胜的教义，那么也就是说在，那么前面在讲《楞伽经》当中两部经典第一个就是《楞伽经》</w:t>
      </w:r>
      <w:r>
        <w:rPr>
          <w:rFonts w:ascii="华文楷体" w:eastAsia="华文楷体" w:hAnsi="华文楷体" w:hint="eastAsia"/>
          <w:sz w:val="28"/>
          <w:szCs w:val="28"/>
        </w:rPr>
        <w:t>，《楞伽经》当中讲到这样一种五法，然后就是说是在《三摩地王经》当中是讲到这样一种甚深的智慧，那么就</w:t>
      </w:r>
      <w:del w:id="309" w:author="Administrator" w:date="2015-04-21T21:45:00Z">
        <w:r>
          <w:rPr>
            <w:rFonts w:ascii="华文楷体" w:eastAsia="华文楷体" w:hAnsi="华文楷体" w:hint="eastAsia"/>
            <w:sz w:val="28"/>
            <w:szCs w:val="28"/>
          </w:rPr>
          <w:delText>是</w:delText>
        </w:r>
      </w:del>
      <w:r>
        <w:rPr>
          <w:rFonts w:ascii="华文楷体" w:eastAsia="华文楷体" w:hAnsi="华文楷体" w:hint="eastAsia"/>
          <w:sz w:val="28"/>
          <w:szCs w:val="28"/>
        </w:rPr>
        <w:t>说</w:t>
      </w:r>
      <w:ins w:id="310" w:author="Administrator" w:date="2015-04-21T21:45:00Z">
        <w:r>
          <w:rPr>
            <w:rFonts w:ascii="华文楷体" w:eastAsia="华文楷体" w:hAnsi="华文楷体" w:hint="eastAsia"/>
            <w:sz w:val="28"/>
            <w:szCs w:val="28"/>
          </w:rPr>
          <w:t>是这个</w:t>
        </w:r>
      </w:ins>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完全抉择了这样一种无垢意趣之后呢，就把这个两大宗</w:t>
      </w:r>
      <w:proofErr w:type="gramStart"/>
      <w:r>
        <w:rPr>
          <w:rFonts w:ascii="华文楷体" w:eastAsia="华文楷体" w:hAnsi="华文楷体" w:hint="eastAsia"/>
          <w:sz w:val="28"/>
          <w:szCs w:val="28"/>
        </w:rPr>
        <w:t>轨</w:t>
      </w:r>
      <w:proofErr w:type="gramEnd"/>
      <w:r>
        <w:rPr>
          <w:rFonts w:ascii="华文楷体" w:eastAsia="华文楷体" w:hAnsi="华文楷体" w:hint="eastAsia"/>
          <w:sz w:val="28"/>
          <w:szCs w:val="28"/>
        </w:rPr>
        <w:t>合二为一，名言当中有唯识的解释，胜义</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当中通过这样胜义的解释，那么这个方面就把他的这样一种经典当中的意趣啊</w:t>
      </w:r>
      <w:ins w:id="311" w:author="Administrator" w:date="2015-04-21T21:46:00Z">
        <w:r>
          <w:rPr>
            <w:rFonts w:ascii="华文楷体" w:eastAsia="华文楷体" w:hAnsi="华文楷体" w:hint="eastAsia"/>
            <w:sz w:val="28"/>
            <w:szCs w:val="28"/>
          </w:rPr>
          <w:t>，</w:t>
        </w:r>
      </w:ins>
      <w:del w:id="312" w:author="Administrator" w:date="2015-04-21T21:46:00Z">
        <w:r>
          <w:rPr>
            <w:rFonts w:ascii="华文楷体" w:eastAsia="华文楷体" w:hAnsi="华文楷体" w:hint="eastAsia"/>
            <w:sz w:val="28"/>
            <w:szCs w:val="28"/>
          </w:rPr>
          <w:delText>、</w:delText>
        </w:r>
      </w:del>
      <w:r>
        <w:rPr>
          <w:rFonts w:ascii="华文楷体" w:eastAsia="华文楷体" w:hAnsi="华文楷体" w:hint="eastAsia"/>
          <w:sz w:val="28"/>
          <w:szCs w:val="28"/>
        </w:rPr>
        <w:t>两部经典当中的这样一种含义就是说非常明显的就</w:t>
      </w:r>
      <w:proofErr w:type="gramStart"/>
      <w:r>
        <w:rPr>
          <w:rFonts w:ascii="华文楷体" w:eastAsia="华文楷体" w:hAnsi="华文楷体" w:hint="eastAsia"/>
          <w:sz w:val="28"/>
          <w:szCs w:val="28"/>
        </w:rPr>
        <w:t>凸</w:t>
      </w:r>
      <w:proofErr w:type="gramEnd"/>
      <w:r>
        <w:rPr>
          <w:rFonts w:ascii="华文楷体" w:eastAsia="华文楷体" w:hAnsi="华文楷体" w:hint="eastAsia"/>
          <w:sz w:val="28"/>
          <w:szCs w:val="28"/>
        </w:rPr>
        <w:t>演出来了。</w:t>
      </w:r>
      <w:ins w:id="313" w:author="Administrator" w:date="2015-04-21T21:46:00Z">
        <w:r>
          <w:rPr>
            <w:rFonts w:ascii="华文楷体" w:eastAsia="华文楷体" w:hAnsi="华文楷体" w:hint="eastAsia"/>
            <w:sz w:val="28"/>
            <w:szCs w:val="28"/>
          </w:rPr>
          <w:t>把</w:t>
        </w:r>
      </w:ins>
      <w:r>
        <w:rPr>
          <w:rFonts w:ascii="华文楷体" w:eastAsia="华文楷体" w:hAnsi="华文楷体" w:hint="eastAsia"/>
          <w:sz w:val="28"/>
          <w:szCs w:val="28"/>
        </w:rPr>
        <w:t>对我们来讲学习这个经典掌握这个经典的时候呢就非常非常地殊胜，很殊胜因为一般的人没有智慧</w:t>
      </w:r>
      <w:ins w:id="314" w:author="Administrator" w:date="2015-04-21T21:46:00Z">
        <w:r>
          <w:rPr>
            <w:rFonts w:ascii="华文楷体" w:eastAsia="华文楷体" w:hAnsi="华文楷体" w:hint="eastAsia"/>
            <w:sz w:val="28"/>
            <w:szCs w:val="28"/>
          </w:rPr>
          <w:t>，</w:t>
        </w:r>
      </w:ins>
      <w:r>
        <w:rPr>
          <w:rFonts w:ascii="华文楷体" w:eastAsia="华文楷体" w:hAnsi="华文楷体" w:hint="eastAsia"/>
          <w:sz w:val="28"/>
          <w:szCs w:val="28"/>
        </w:rPr>
        <w:t>看《楞伽经》的时候</w:t>
      </w:r>
      <w:ins w:id="315" w:author="Administrator" w:date="2015-04-21T21:46:00Z">
        <w:r>
          <w:rPr>
            <w:rFonts w:ascii="华文楷体" w:eastAsia="华文楷体" w:hAnsi="华文楷体" w:hint="eastAsia"/>
            <w:sz w:val="28"/>
            <w:szCs w:val="28"/>
          </w:rPr>
          <w:t>，</w:t>
        </w:r>
      </w:ins>
      <w:r>
        <w:rPr>
          <w:rFonts w:ascii="华文楷体" w:eastAsia="华文楷体" w:hAnsi="华文楷体" w:hint="eastAsia"/>
          <w:sz w:val="28"/>
          <w:szCs w:val="28"/>
        </w:rPr>
        <w:t>有</w:t>
      </w:r>
      <w:del w:id="316" w:author="Administrator" w:date="2015-04-21T21:47:00Z">
        <w:r>
          <w:rPr>
            <w:rFonts w:ascii="华文楷体" w:eastAsia="华文楷体" w:hAnsi="华文楷体" w:hint="eastAsia"/>
            <w:sz w:val="28"/>
            <w:szCs w:val="28"/>
          </w:rPr>
          <w:delText>的</w:delText>
        </w:r>
      </w:del>
      <w:r>
        <w:rPr>
          <w:rFonts w:ascii="华文楷体" w:eastAsia="华文楷体" w:hAnsi="华文楷体" w:hint="eastAsia"/>
          <w:sz w:val="28"/>
          <w:szCs w:val="28"/>
        </w:rPr>
        <w:t>时候说好像</w:t>
      </w:r>
      <w:proofErr w:type="gramStart"/>
      <w:r>
        <w:rPr>
          <w:rFonts w:ascii="华文楷体" w:eastAsia="华文楷体" w:hAnsi="华文楷体" w:hint="eastAsia"/>
          <w:sz w:val="28"/>
          <w:szCs w:val="28"/>
        </w:rPr>
        <w:t>是八识是</w:t>
      </w:r>
      <w:proofErr w:type="gramEnd"/>
      <w:r>
        <w:rPr>
          <w:rFonts w:ascii="华文楷体" w:eastAsia="华文楷体" w:hAnsi="华文楷体" w:hint="eastAsia"/>
          <w:sz w:val="28"/>
          <w:szCs w:val="28"/>
        </w:rPr>
        <w:t>存在的，有些地方讲是万法是皆空的，那么像这样如果没有人来指点的话，那么就根本</w:t>
      </w:r>
      <w:proofErr w:type="gramStart"/>
      <w:r>
        <w:rPr>
          <w:rFonts w:ascii="华文楷体" w:eastAsia="华文楷体" w:hAnsi="华文楷体" w:hint="eastAsia"/>
          <w:sz w:val="28"/>
          <w:szCs w:val="28"/>
        </w:rPr>
        <w:t>无法了</w:t>
      </w:r>
      <w:proofErr w:type="gramEnd"/>
      <w:r>
        <w:rPr>
          <w:rFonts w:ascii="华文楷体" w:eastAsia="华文楷体" w:hAnsi="华文楷体" w:hint="eastAsia"/>
          <w:sz w:val="28"/>
          <w:szCs w:val="28"/>
        </w:rPr>
        <w:t>知，有的时候</w:t>
      </w:r>
      <w:proofErr w:type="gramStart"/>
      <w:r>
        <w:rPr>
          <w:rFonts w:ascii="华文楷体" w:eastAsia="华文楷体" w:hAnsi="华文楷体" w:hint="eastAsia"/>
          <w:sz w:val="28"/>
          <w:szCs w:val="28"/>
        </w:rPr>
        <w:t>说八识是</w:t>
      </w:r>
      <w:proofErr w:type="gramEnd"/>
      <w:r>
        <w:rPr>
          <w:rFonts w:ascii="华文楷体" w:eastAsia="华文楷体" w:hAnsi="华文楷体" w:hint="eastAsia"/>
          <w:sz w:val="28"/>
          <w:szCs w:val="28"/>
        </w:rPr>
        <w:t>有的，有的时候是说</w:t>
      </w:r>
      <w:proofErr w:type="gramStart"/>
      <w:r>
        <w:rPr>
          <w:rFonts w:ascii="华文楷体" w:eastAsia="华文楷体" w:hAnsi="华文楷体" w:hint="eastAsia"/>
          <w:sz w:val="28"/>
          <w:szCs w:val="28"/>
        </w:rPr>
        <w:t>八识空</w:t>
      </w:r>
      <w:proofErr w:type="gramEnd"/>
      <w:r>
        <w:rPr>
          <w:rFonts w:ascii="华文楷体" w:eastAsia="华文楷体" w:hAnsi="华文楷体" w:hint="eastAsia"/>
          <w:sz w:val="28"/>
          <w:szCs w:val="28"/>
        </w:rPr>
        <w:t>的，那么到底如何去了知呢？这个</w:t>
      </w:r>
      <w:proofErr w:type="gramStart"/>
      <w:r>
        <w:rPr>
          <w:rFonts w:ascii="华文楷体" w:eastAsia="华文楷体" w:hAnsi="华文楷体" w:hint="eastAsia"/>
          <w:sz w:val="28"/>
          <w:szCs w:val="28"/>
        </w:rPr>
        <w:t>无法了知或者</w:t>
      </w:r>
      <w:proofErr w:type="gramEnd"/>
      <w:r>
        <w:rPr>
          <w:rFonts w:ascii="华文楷体" w:eastAsia="华文楷体" w:hAnsi="华文楷体" w:hint="eastAsia"/>
          <w:sz w:val="28"/>
          <w:szCs w:val="28"/>
        </w:rPr>
        <w:t>《三摩地王经》当中讲到这样一种甚深智慧如何了知。</w:t>
      </w:r>
      <w:r>
        <w:rPr>
          <w:rFonts w:ascii="华文楷体" w:eastAsia="华文楷体" w:hAnsi="华文楷体" w:hint="eastAsia"/>
          <w:sz w:val="28"/>
          <w:szCs w:val="28"/>
        </w:rPr>
        <w:lastRenderedPageBreak/>
        <w:t>那么</w:t>
      </w:r>
      <w:proofErr w:type="gramStart"/>
      <w:r>
        <w:rPr>
          <w:rFonts w:ascii="华文楷体" w:eastAsia="华文楷体" w:hAnsi="华文楷体" w:hint="eastAsia"/>
          <w:sz w:val="28"/>
          <w:szCs w:val="28"/>
        </w:rPr>
        <w:t>静命论师他</w:t>
      </w:r>
      <w:proofErr w:type="gramEnd"/>
      <w:r>
        <w:rPr>
          <w:rFonts w:ascii="华文楷体" w:eastAsia="华文楷体" w:hAnsi="华文楷体" w:hint="eastAsia"/>
          <w:sz w:val="28"/>
          <w:szCs w:val="28"/>
        </w:rPr>
        <w:t>就说是实际上讲</w:t>
      </w:r>
      <w:proofErr w:type="gramStart"/>
      <w:r>
        <w:rPr>
          <w:rFonts w:ascii="华文楷体" w:eastAsia="华文楷体" w:hAnsi="华文楷体" w:hint="eastAsia"/>
          <w:sz w:val="28"/>
          <w:szCs w:val="28"/>
        </w:rPr>
        <w:t>唯识八识存在</w:t>
      </w:r>
      <w:proofErr w:type="gramEnd"/>
      <w:ins w:id="317" w:author="Administrator" w:date="2015-04-21T21:47:00Z">
        <w:r>
          <w:rPr>
            <w:rFonts w:ascii="华文楷体" w:eastAsia="华文楷体" w:hAnsi="华文楷体" w:hint="eastAsia"/>
            <w:sz w:val="28"/>
            <w:szCs w:val="28"/>
          </w:rPr>
          <w:t>，</w:t>
        </w:r>
      </w:ins>
      <w:r>
        <w:rPr>
          <w:rFonts w:ascii="华文楷体" w:eastAsia="华文楷体" w:hAnsi="华文楷体" w:hint="eastAsia"/>
          <w:sz w:val="28"/>
          <w:szCs w:val="28"/>
        </w:rPr>
        <w:t>是讲名言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当中，那么就是</w:t>
      </w:r>
      <w:proofErr w:type="gramStart"/>
      <w:r>
        <w:rPr>
          <w:rFonts w:ascii="华文楷体" w:eastAsia="华文楷体" w:hAnsi="华文楷体" w:hint="eastAsia"/>
          <w:sz w:val="28"/>
          <w:szCs w:val="28"/>
        </w:rPr>
        <w:t>讲八识不</w:t>
      </w:r>
      <w:proofErr w:type="gramEnd"/>
      <w:r>
        <w:rPr>
          <w:rFonts w:ascii="华文楷体" w:eastAsia="华文楷体" w:hAnsi="华文楷体" w:hint="eastAsia"/>
          <w:sz w:val="28"/>
          <w:szCs w:val="28"/>
        </w:rPr>
        <w:t>存在</w:t>
      </w:r>
      <w:proofErr w:type="gramStart"/>
      <w:r>
        <w:rPr>
          <w:rFonts w:ascii="华文楷体" w:eastAsia="华文楷体" w:hAnsi="华文楷体" w:hint="eastAsia"/>
          <w:sz w:val="28"/>
          <w:szCs w:val="28"/>
        </w:rPr>
        <w:t>是讲胜义</w:t>
      </w:r>
      <w:proofErr w:type="gramEnd"/>
      <w:r>
        <w:rPr>
          <w:rFonts w:ascii="华文楷体" w:eastAsia="华文楷体" w:hAnsi="华文楷体" w:hint="eastAsia"/>
          <w:sz w:val="28"/>
          <w:szCs w:val="28"/>
        </w:rPr>
        <w:t>当中，把这样一种通过殊胜的智慧，把这个佛经的意趣这样</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抉择</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宣讲</w:t>
      </w:r>
      <w:ins w:id="318" w:author="Administrator" w:date="2015-04-21T21:48:00Z">
        <w:r>
          <w:rPr>
            <w:rFonts w:ascii="华文楷体" w:eastAsia="华文楷体" w:hAnsi="华文楷体" w:hint="eastAsia"/>
            <w:sz w:val="28"/>
            <w:szCs w:val="28"/>
          </w:rPr>
          <w:t>，</w:t>
        </w:r>
      </w:ins>
      <w:r>
        <w:rPr>
          <w:rFonts w:ascii="华文楷体" w:eastAsia="华文楷体" w:hAnsi="华文楷体" w:hint="eastAsia"/>
          <w:sz w:val="28"/>
          <w:szCs w:val="28"/>
        </w:rPr>
        <w:t>我们再看的时候就知道二者之间就没有矛盾了，二者之间就不会有矛盾，讲说唯识存在也是可以，说</w:t>
      </w:r>
      <w:proofErr w:type="gramStart"/>
      <w:r>
        <w:rPr>
          <w:rFonts w:ascii="华文楷体" w:eastAsia="华文楷体" w:hAnsi="华文楷体" w:hint="eastAsia"/>
          <w:sz w:val="28"/>
          <w:szCs w:val="28"/>
        </w:rPr>
        <w:t>唯识八识不</w:t>
      </w:r>
      <w:proofErr w:type="gramEnd"/>
      <w:r>
        <w:rPr>
          <w:rFonts w:ascii="华文楷体" w:eastAsia="华文楷体" w:hAnsi="华文楷体" w:hint="eastAsia"/>
          <w:sz w:val="28"/>
          <w:szCs w:val="28"/>
        </w:rPr>
        <w:t>存在这个也是可以的，说</w:t>
      </w:r>
      <w:proofErr w:type="gramStart"/>
      <w:ins w:id="319" w:author="Administrator" w:date="2015-04-21T21:48:00Z">
        <w:r>
          <w:rPr>
            <w:rFonts w:ascii="华文楷体" w:eastAsia="华文楷体" w:hAnsi="华文楷体" w:hint="eastAsia"/>
            <w:sz w:val="28"/>
            <w:szCs w:val="28"/>
          </w:rPr>
          <w:t>这个</w:t>
        </w:r>
      </w:ins>
      <w:r>
        <w:rPr>
          <w:rFonts w:ascii="华文楷体" w:eastAsia="华文楷体" w:hAnsi="华文楷体" w:hint="eastAsia"/>
          <w:sz w:val="28"/>
          <w:szCs w:val="28"/>
        </w:rPr>
        <w:t>八</w:t>
      </w:r>
      <w:r>
        <w:rPr>
          <w:rFonts w:ascii="华文楷体" w:eastAsia="华文楷体" w:hAnsi="华文楷体" w:hint="eastAsia"/>
          <w:sz w:val="28"/>
          <w:szCs w:val="28"/>
        </w:rPr>
        <w:t>识存在</w:t>
      </w:r>
      <w:proofErr w:type="gramEnd"/>
      <w:r>
        <w:rPr>
          <w:rFonts w:ascii="华文楷体" w:eastAsia="华文楷体" w:hAnsi="华文楷体" w:hint="eastAsia"/>
          <w:sz w:val="28"/>
          <w:szCs w:val="28"/>
        </w:rPr>
        <w:t>、讲这样一种第八</w:t>
      </w:r>
      <w:proofErr w:type="gramStart"/>
      <w:r>
        <w:rPr>
          <w:rFonts w:ascii="华文楷体" w:eastAsia="华文楷体" w:hAnsi="华文楷体" w:hint="eastAsia"/>
          <w:sz w:val="28"/>
          <w:szCs w:val="28"/>
        </w:rPr>
        <w:t>识存在</w:t>
      </w:r>
      <w:proofErr w:type="gramEnd"/>
      <w:r>
        <w:rPr>
          <w:rFonts w:ascii="华文楷体" w:eastAsia="华文楷体" w:hAnsi="华文楷体" w:hint="eastAsia"/>
          <w:sz w:val="28"/>
          <w:szCs w:val="28"/>
        </w:rPr>
        <w:t>这个是讲名言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当中当然是有的，如果它是不存在呢</w:t>
      </w:r>
      <w:ins w:id="320" w:author="Administrator" w:date="2015-04-21T21:48:00Z">
        <w:r>
          <w:rPr>
            <w:rFonts w:ascii="华文楷体" w:eastAsia="华文楷体" w:hAnsi="华文楷体" w:hint="eastAsia"/>
            <w:sz w:val="28"/>
            <w:szCs w:val="28"/>
          </w:rPr>
          <w:t>，</w:t>
        </w:r>
      </w:ins>
      <w:r>
        <w:rPr>
          <w:rFonts w:ascii="华文楷体" w:eastAsia="华文楷体" w:hAnsi="华文楷体" w:hint="eastAsia"/>
          <w:sz w:val="28"/>
          <w:szCs w:val="28"/>
        </w:rPr>
        <w:t>胜义当中一切无所缘，任何一个法都是无自性的，从这个方面就完全了知了佛经当中的这样两部经典这样一种殊胜的含义</w:t>
      </w:r>
      <w:ins w:id="321" w:author="Administrator" w:date="2015-04-21T21:48:00Z">
        <w:r>
          <w:rPr>
            <w:rFonts w:ascii="华文楷体" w:eastAsia="华文楷体" w:hAnsi="华文楷体" w:hint="eastAsia"/>
            <w:sz w:val="28"/>
            <w:szCs w:val="28"/>
          </w:rPr>
          <w:t>，</w:t>
        </w:r>
      </w:ins>
      <w:r>
        <w:rPr>
          <w:rFonts w:ascii="华文楷体" w:eastAsia="华文楷体" w:hAnsi="华文楷体" w:hint="eastAsia"/>
          <w:sz w:val="28"/>
          <w:szCs w:val="28"/>
        </w:rPr>
        <w:t>不但没有矛盾而且非常融合非常圆融的。所以说就把两大宗</w:t>
      </w:r>
      <w:proofErr w:type="gramStart"/>
      <w:r>
        <w:rPr>
          <w:rFonts w:ascii="华文楷体" w:eastAsia="华文楷体" w:hAnsi="华文楷体" w:hint="eastAsia"/>
          <w:sz w:val="28"/>
          <w:szCs w:val="28"/>
        </w:rPr>
        <w:t>轨</w:t>
      </w:r>
      <w:proofErr w:type="gramEnd"/>
      <w:r>
        <w:rPr>
          <w:rFonts w:ascii="华文楷体" w:eastAsia="华文楷体" w:hAnsi="华文楷体" w:hint="eastAsia"/>
          <w:sz w:val="28"/>
          <w:szCs w:val="28"/>
        </w:rPr>
        <w:t>合二为一</w:t>
      </w:r>
      <w:ins w:id="322" w:author="Administrator" w:date="2015-04-21T21:49:00Z">
        <w:r>
          <w:rPr>
            <w:rFonts w:ascii="华文楷体" w:eastAsia="华文楷体" w:hAnsi="华文楷体" w:hint="eastAsia"/>
            <w:sz w:val="28"/>
            <w:szCs w:val="28"/>
          </w:rPr>
          <w:t>，</w:t>
        </w:r>
      </w:ins>
      <w:r>
        <w:rPr>
          <w:rFonts w:ascii="华文楷体" w:eastAsia="华文楷体" w:hAnsi="华文楷体" w:hint="eastAsia"/>
          <w:sz w:val="28"/>
          <w:szCs w:val="28"/>
        </w:rPr>
        <w:t>造了这样一种《中观庄严论》。所以说为什么两部经典要授</w:t>
      </w:r>
      <w:proofErr w:type="gramStart"/>
      <w:r>
        <w:rPr>
          <w:rFonts w:ascii="华文楷体" w:eastAsia="华文楷体" w:hAnsi="华文楷体" w:hint="eastAsia"/>
          <w:sz w:val="28"/>
          <w:szCs w:val="28"/>
        </w:rPr>
        <w:t>记静命论师</w:t>
      </w:r>
      <w:proofErr w:type="gramEnd"/>
      <w:r>
        <w:rPr>
          <w:rFonts w:ascii="华文楷体" w:eastAsia="华文楷体" w:hAnsi="华文楷体" w:hint="eastAsia"/>
          <w:sz w:val="28"/>
          <w:szCs w:val="28"/>
        </w:rPr>
        <w:t>呢</w:t>
      </w:r>
      <w:del w:id="323" w:author="Administrator" w:date="2015-04-21T21:49:00Z">
        <w:r>
          <w:rPr>
            <w:rFonts w:ascii="华文楷体" w:eastAsia="华文楷体" w:hAnsi="华文楷体" w:hint="eastAsia"/>
            <w:sz w:val="28"/>
            <w:szCs w:val="28"/>
          </w:rPr>
          <w:delText>？</w:delText>
        </w:r>
      </w:del>
      <w:ins w:id="324" w:author="Administrator" w:date="2015-04-21T21:49:00Z">
        <w:r>
          <w:rPr>
            <w:rFonts w:ascii="华文楷体" w:eastAsia="华文楷体" w:hAnsi="华文楷体" w:hint="eastAsia"/>
            <w:sz w:val="28"/>
            <w:szCs w:val="28"/>
          </w:rPr>
          <w:t>，</w:t>
        </w:r>
      </w:ins>
      <w:r>
        <w:rPr>
          <w:rFonts w:ascii="华文楷体" w:eastAsia="华文楷体" w:hAnsi="华文楷体" w:hint="eastAsia"/>
          <w:sz w:val="28"/>
          <w:szCs w:val="28"/>
        </w:rPr>
        <w:t>就是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有这个智慧有这样一种能力，就是说开创两大宗</w:t>
      </w:r>
      <w:proofErr w:type="gramStart"/>
      <w:r>
        <w:rPr>
          <w:rFonts w:ascii="华文楷体" w:eastAsia="华文楷体" w:hAnsi="华文楷体" w:hint="eastAsia"/>
          <w:sz w:val="28"/>
          <w:szCs w:val="28"/>
        </w:rPr>
        <w:t>轨</w:t>
      </w:r>
      <w:proofErr w:type="gramEnd"/>
      <w:r>
        <w:rPr>
          <w:rFonts w:ascii="华文楷体" w:eastAsia="华文楷体" w:hAnsi="华文楷体" w:hint="eastAsia"/>
          <w:sz w:val="28"/>
          <w:szCs w:val="28"/>
        </w:rPr>
        <w:t>合二为一之宗，所以说佛经对他作了授记的。</w:t>
      </w:r>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那么这个以上的内容</w:t>
      </w:r>
      <w:proofErr w:type="gramStart"/>
      <w:r>
        <w:rPr>
          <w:rFonts w:ascii="华文楷体" w:eastAsia="华文楷体" w:hAnsi="华文楷体" w:hint="eastAsia"/>
          <w:sz w:val="28"/>
          <w:szCs w:val="28"/>
        </w:rPr>
        <w:t>呢主要</w:t>
      </w:r>
      <w:proofErr w:type="gramEnd"/>
      <w:r>
        <w:rPr>
          <w:rFonts w:ascii="华文楷体" w:eastAsia="华文楷体" w:hAnsi="华文楷体" w:hint="eastAsia"/>
          <w:sz w:val="28"/>
          <w:szCs w:val="28"/>
        </w:rPr>
        <w:t>是讲</w:t>
      </w:r>
      <w:proofErr w:type="gramStart"/>
      <w:r>
        <w:rPr>
          <w:rFonts w:ascii="华文楷体" w:eastAsia="华文楷体" w:hAnsi="华文楷体" w:hint="eastAsia"/>
          <w:sz w:val="28"/>
          <w:szCs w:val="28"/>
        </w:rPr>
        <w:t>经典续部当中</w:t>
      </w:r>
      <w:proofErr w:type="gramEnd"/>
      <w:r>
        <w:rPr>
          <w:rFonts w:ascii="华文楷体" w:eastAsia="华文楷体" w:hAnsi="华文楷体" w:hint="eastAsia"/>
          <w:sz w:val="28"/>
          <w:szCs w:val="28"/>
        </w:rPr>
        <w:t>对</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的一种授记，授记的这样问题作了观察。那么下面就是</w:t>
      </w:r>
      <w:proofErr w:type="gramStart"/>
      <w:r>
        <w:rPr>
          <w:rFonts w:ascii="华文楷体" w:eastAsia="华文楷体" w:hAnsi="华文楷体" w:hint="eastAsia"/>
          <w:sz w:val="28"/>
          <w:szCs w:val="28"/>
        </w:rPr>
        <w:t>讲静命论师</w:t>
      </w:r>
      <w:proofErr w:type="gramEnd"/>
      <w:ins w:id="325" w:author="Administrator" w:date="2015-04-21T21:49:00Z">
        <w:r>
          <w:rPr>
            <w:rFonts w:ascii="华文楷体" w:eastAsia="华文楷体" w:hAnsi="华文楷体" w:hint="eastAsia"/>
            <w:sz w:val="28"/>
            <w:szCs w:val="28"/>
          </w:rPr>
          <w:t>，</w:t>
        </w:r>
      </w:ins>
      <w:r>
        <w:rPr>
          <w:rFonts w:ascii="华文楷体" w:eastAsia="华文楷体" w:hAnsi="华文楷体" w:hint="eastAsia"/>
          <w:sz w:val="28"/>
          <w:szCs w:val="28"/>
        </w:rPr>
        <w:t>他在显现世间的时候显现的一些殊胜不共的功德，智慧超群也好还有戒律清净也好还有获得殊胜的成就，从这个方面来进行抉择。</w:t>
      </w:r>
    </w:p>
    <w:p w:rsidR="006818D1" w:rsidRPr="006818D1" w:rsidRDefault="00545F59">
      <w:pPr>
        <w:ind w:firstLine="570"/>
        <w:rPr>
          <w:rFonts w:ascii="华文楷体" w:eastAsia="华文楷体" w:hAnsi="华文楷体"/>
          <w:b/>
          <w:bCs/>
          <w:sz w:val="28"/>
          <w:szCs w:val="28"/>
          <w:rPrChange w:id="326" w:author="Administrator" w:date="2015-04-21T21:50:00Z">
            <w:rPr>
              <w:rFonts w:ascii="华文楷体" w:eastAsia="华文楷体" w:hAnsi="华文楷体"/>
              <w:sz w:val="28"/>
              <w:szCs w:val="28"/>
            </w:rPr>
          </w:rPrChange>
        </w:rPr>
      </w:pPr>
      <w:r>
        <w:rPr>
          <w:rFonts w:ascii="华文楷体" w:eastAsia="华文楷体" w:hAnsi="华文楷体" w:hint="eastAsia"/>
          <w:b/>
          <w:bCs/>
          <w:sz w:val="28"/>
          <w:szCs w:val="28"/>
          <w:rPrChange w:id="327" w:author="Administrator" w:date="2015-04-21T21:50:00Z">
            <w:rPr>
              <w:rFonts w:ascii="华文楷体" w:eastAsia="华文楷体" w:hAnsi="华文楷体" w:hint="eastAsia"/>
              <w:sz w:val="28"/>
              <w:szCs w:val="28"/>
            </w:rPr>
          </w:rPrChange>
        </w:rPr>
        <w:t>第一、智慧超群：</w:t>
      </w:r>
    </w:p>
    <w:p w:rsidR="006818D1" w:rsidRPr="00545F59" w:rsidRDefault="00545F59" w:rsidP="00D57302">
      <w:pPr>
        <w:ind w:firstLine="570"/>
        <w:jc w:val="center"/>
        <w:rPr>
          <w:rFonts w:ascii="宋体" w:hAnsi="宋体"/>
          <w:b/>
          <w:sz w:val="28"/>
          <w:szCs w:val="28"/>
          <w:rPrChange w:id="328" w:author="Windows User" w:date="2015-04-28T15:44:00Z">
            <w:rPr>
              <w:rFonts w:ascii="华文楷体" w:eastAsia="华文楷体" w:hAnsi="华文楷体"/>
              <w:sz w:val="28"/>
              <w:szCs w:val="28"/>
            </w:rPr>
          </w:rPrChange>
        </w:rPr>
        <w:pPrChange w:id="329" w:author="Windows User" w:date="2015-04-28T15:44:00Z">
          <w:pPr>
            <w:ind w:firstLine="570"/>
          </w:pPr>
        </w:pPrChange>
      </w:pPr>
      <w:ins w:id="330" w:author="Administrator" w:date="2015-04-21T21:50:00Z">
        <w:r w:rsidRPr="00545F59">
          <w:rPr>
            <w:rFonts w:ascii="宋体" w:hAnsi="宋体" w:hint="eastAsia"/>
            <w:b/>
            <w:sz w:val="28"/>
            <w:szCs w:val="28"/>
            <w:rPrChange w:id="331"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332" w:author="Windows User" w:date="2015-04-28T15:44:00Z">
            <w:rPr>
              <w:rFonts w:ascii="华文楷体" w:eastAsia="华文楷体" w:hAnsi="华文楷体" w:hint="eastAsia"/>
              <w:sz w:val="28"/>
              <w:szCs w:val="28"/>
            </w:rPr>
          </w:rPrChange>
        </w:rPr>
        <w:t>关于众多经续中再三授记的这位开宗祖师独具特色的超胜功德，正如古大德所说：静命论师已抵达自他宗派波澜壮阔大海的彼岸，于圣者语自在（文殊菩萨）纯净无垢的莲蕊足下以头顶受。</w:t>
      </w:r>
      <w:ins w:id="333" w:author="Administrator" w:date="2015-04-21T21:50:00Z">
        <w:r w:rsidRPr="00545F59">
          <w:rPr>
            <w:rFonts w:ascii="宋体" w:hAnsi="宋体" w:hint="eastAsia"/>
            <w:b/>
            <w:sz w:val="28"/>
            <w:szCs w:val="28"/>
            <w:rPrChange w:id="334" w:author="Windows User" w:date="2015-04-28T15:44:00Z">
              <w:rPr>
                <w:rFonts w:ascii="黑体" w:eastAsia="黑体" w:hAnsi="黑体" w:cs="黑体" w:hint="eastAsia"/>
                <w:sz w:val="28"/>
                <w:szCs w:val="28"/>
              </w:rPr>
            </w:rPrChange>
          </w:rPr>
          <w:t>】</w:t>
        </w:r>
      </w:ins>
    </w:p>
    <w:p w:rsidR="006818D1" w:rsidRDefault="00545F59">
      <w:pPr>
        <w:ind w:firstLine="570"/>
        <w:rPr>
          <w:del w:id="335" w:author="Administrator" w:date="2015-04-21T21:54:00Z"/>
          <w:rFonts w:ascii="华文楷体" w:eastAsia="华文楷体" w:hAnsi="华文楷体"/>
          <w:sz w:val="28"/>
          <w:szCs w:val="28"/>
        </w:rPr>
      </w:pPr>
      <w:r>
        <w:rPr>
          <w:rFonts w:ascii="华文楷体" w:eastAsia="华文楷体" w:hAnsi="华文楷体" w:hint="eastAsia"/>
          <w:sz w:val="28"/>
          <w:szCs w:val="28"/>
        </w:rPr>
        <w:t>那么就说【</w:t>
      </w:r>
      <w:r>
        <w:rPr>
          <w:rFonts w:ascii="华文楷体" w:eastAsia="华文楷体" w:hAnsi="华文楷体" w:hint="eastAsia"/>
          <w:b/>
          <w:bCs/>
          <w:sz w:val="28"/>
          <w:szCs w:val="28"/>
          <w:rPrChange w:id="336" w:author="Administrator" w:date="2015-04-21T21:51:00Z">
            <w:rPr>
              <w:rFonts w:ascii="华文楷体" w:eastAsia="华文楷体" w:hAnsi="华文楷体" w:hint="eastAsia"/>
              <w:sz w:val="28"/>
              <w:szCs w:val="28"/>
            </w:rPr>
          </w:rPrChange>
        </w:rPr>
        <w:t>智慧超群</w:t>
      </w:r>
      <w:r>
        <w:rPr>
          <w:rFonts w:ascii="华文楷体" w:eastAsia="华文楷体" w:hAnsi="华文楷体" w:hint="eastAsia"/>
          <w:sz w:val="28"/>
          <w:szCs w:val="28"/>
        </w:rPr>
        <w:t>】呢这段话主要就是说，这个</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之所以有这么殊胜的智慧</w:t>
      </w:r>
      <w:ins w:id="337" w:author="Administrator" w:date="2015-04-21T21:52:00Z">
        <w:r>
          <w:rPr>
            <w:rFonts w:ascii="华文楷体" w:eastAsia="华文楷体" w:hAnsi="华文楷体" w:hint="eastAsia"/>
            <w:sz w:val="28"/>
            <w:szCs w:val="28"/>
          </w:rPr>
          <w:t>，</w:t>
        </w:r>
      </w:ins>
      <w:r>
        <w:rPr>
          <w:rFonts w:ascii="华文楷体" w:eastAsia="华文楷体" w:hAnsi="华文楷体" w:hint="eastAsia"/>
          <w:sz w:val="28"/>
          <w:szCs w:val="28"/>
        </w:rPr>
        <w:t>是完全得到文殊菩萨</w:t>
      </w:r>
      <w:proofErr w:type="gramStart"/>
      <w:r>
        <w:rPr>
          <w:rFonts w:ascii="华文楷体" w:eastAsia="华文楷体" w:hAnsi="华文楷体" w:hint="eastAsia"/>
          <w:sz w:val="28"/>
          <w:szCs w:val="28"/>
        </w:rPr>
        <w:t>亲自摄受的</w:t>
      </w:r>
      <w:proofErr w:type="gramEnd"/>
      <w:r>
        <w:rPr>
          <w:rFonts w:ascii="华文楷体" w:eastAsia="华文楷体" w:hAnsi="华文楷体" w:hint="eastAsia"/>
          <w:sz w:val="28"/>
          <w:szCs w:val="28"/>
        </w:rPr>
        <w:t>，得到文殊师</w:t>
      </w:r>
      <w:r>
        <w:rPr>
          <w:rFonts w:ascii="华文楷体" w:eastAsia="华文楷体" w:hAnsi="华文楷体" w:hint="eastAsia"/>
          <w:sz w:val="28"/>
          <w:szCs w:val="28"/>
        </w:rPr>
        <w:lastRenderedPageBreak/>
        <w:t>利菩萨亲自摄受</w:t>
      </w:r>
      <w:ins w:id="338" w:author="Administrator" w:date="2015-04-21T21:52:00Z">
        <w:r>
          <w:rPr>
            <w:rFonts w:ascii="华文楷体" w:eastAsia="华文楷体" w:hAnsi="华文楷体" w:hint="eastAsia"/>
            <w:sz w:val="28"/>
            <w:szCs w:val="28"/>
          </w:rPr>
          <w:t>，</w:t>
        </w:r>
      </w:ins>
      <w:r>
        <w:rPr>
          <w:rFonts w:ascii="华文楷体" w:eastAsia="华文楷体" w:hAnsi="华文楷体" w:hint="eastAsia"/>
          <w:sz w:val="28"/>
          <w:szCs w:val="28"/>
        </w:rPr>
        <w:t>所以说他的智慧是非常非常超胜。所以对于这样</w:t>
      </w:r>
      <w:proofErr w:type="gramStart"/>
      <w:r>
        <w:rPr>
          <w:rFonts w:ascii="华文楷体" w:eastAsia="华文楷体" w:hAnsi="华文楷体" w:hint="eastAsia"/>
          <w:sz w:val="28"/>
          <w:szCs w:val="28"/>
        </w:rPr>
        <w:t>众多经续当中</w:t>
      </w:r>
      <w:proofErr w:type="gramEnd"/>
      <w:r>
        <w:rPr>
          <w:rFonts w:ascii="华文楷体" w:eastAsia="华文楷体" w:hAnsi="华文楷体" w:hint="eastAsia"/>
          <w:sz w:val="28"/>
          <w:szCs w:val="28"/>
        </w:rPr>
        <w:t>再三授记的开宗祖师，因为他开创了这个名言当中唯识、胜义当中空性的这样一种殊胜的这样一种教义缘故，所以把他称之为开宗祖师，他独具特色的</w:t>
      </w:r>
      <w:proofErr w:type="gramStart"/>
      <w:r>
        <w:rPr>
          <w:rFonts w:ascii="华文楷体" w:eastAsia="华文楷体" w:hAnsi="华文楷体" w:hint="eastAsia"/>
          <w:sz w:val="28"/>
          <w:szCs w:val="28"/>
        </w:rPr>
        <w:t>超胜功德</w:t>
      </w:r>
      <w:proofErr w:type="gramEnd"/>
      <w:r>
        <w:rPr>
          <w:rFonts w:ascii="华文楷体" w:eastAsia="华文楷体" w:hAnsi="华文楷体" w:hint="eastAsia"/>
          <w:sz w:val="28"/>
          <w:szCs w:val="28"/>
        </w:rPr>
        <w:t>第一个就是智慧超群，那么大家公认的</w:t>
      </w:r>
      <w:proofErr w:type="gramStart"/>
      <w:r>
        <w:rPr>
          <w:rFonts w:ascii="华文楷体" w:eastAsia="华文楷体" w:hAnsi="华文楷体" w:hint="eastAsia"/>
          <w:sz w:val="28"/>
          <w:szCs w:val="28"/>
        </w:rPr>
        <w:t>说静命</w:t>
      </w:r>
      <w:proofErr w:type="gramEnd"/>
      <w:r>
        <w:rPr>
          <w:rFonts w:ascii="华文楷体" w:eastAsia="华文楷体" w:hAnsi="华文楷体" w:hint="eastAsia"/>
          <w:sz w:val="28"/>
          <w:szCs w:val="28"/>
        </w:rPr>
        <w:t>菩萨已经抵达了</w:t>
      </w:r>
      <w:ins w:id="339" w:author="Administrator" w:date="2015-04-21T21:53:00Z">
        <w:r>
          <w:rPr>
            <w:rFonts w:ascii="楷体_GB2312" w:eastAsia="楷体_GB2312" w:hAnsi="楷体_GB2312" w:cs="楷体_GB2312" w:hint="eastAsia"/>
            <w:sz w:val="28"/>
            <w:szCs w:val="28"/>
            <w:rPrChange w:id="340" w:author="Administrator" w:date="2015-04-21T21:54:00Z">
              <w:rPr>
                <w:rFonts w:ascii="黑体" w:eastAsia="黑体" w:hAnsi="黑体" w:cs="黑体" w:hint="eastAsia"/>
                <w:sz w:val="28"/>
                <w:szCs w:val="28"/>
              </w:rPr>
            </w:rPrChange>
          </w:rPr>
          <w:t>自他宗派波澜壮阔大海的彼岸</w:t>
        </w:r>
      </w:ins>
      <w:ins w:id="341" w:author="Administrator" w:date="2015-04-21T21:54:00Z">
        <w:r>
          <w:rPr>
            <w:rFonts w:ascii="楷体_GB2312" w:eastAsia="楷体_GB2312" w:hAnsi="楷体_GB2312" w:cs="楷体_GB2312" w:hint="eastAsia"/>
            <w:sz w:val="28"/>
            <w:szCs w:val="28"/>
          </w:rPr>
          <w:t>。</w:t>
        </w:r>
      </w:ins>
    </w:p>
    <w:p w:rsidR="006818D1" w:rsidRDefault="00545F59">
      <w:pPr>
        <w:ind w:firstLine="570"/>
        <w:rPr>
          <w:del w:id="342" w:author="Administrator" w:date="2015-04-21T21:54:00Z"/>
          <w:rFonts w:ascii="华文楷体" w:eastAsia="华文楷体" w:hAnsi="华文楷体"/>
          <w:sz w:val="28"/>
          <w:szCs w:val="28"/>
        </w:rPr>
      </w:pPr>
      <w:del w:id="343" w:author="Administrator" w:date="2015-04-21T21:54:00Z">
        <w:r>
          <w:rPr>
            <w:rFonts w:ascii="华文楷体" w:eastAsia="华文楷体" w:hAnsi="华文楷体" w:hint="eastAsia"/>
            <w:sz w:val="28"/>
            <w:szCs w:val="28"/>
          </w:rPr>
          <w:delText>中观庄严论</w:delText>
        </w:r>
      </w:del>
    </w:p>
    <w:p w:rsidR="006818D1" w:rsidRDefault="00545F59">
      <w:pPr>
        <w:ind w:firstLine="570"/>
        <w:rPr>
          <w:del w:id="344" w:author="Administrator" w:date="2015-04-21T21:54:00Z"/>
          <w:rFonts w:ascii="华文楷体" w:eastAsia="华文楷体" w:hAnsi="华文楷体"/>
          <w:sz w:val="28"/>
          <w:szCs w:val="28"/>
        </w:rPr>
      </w:pPr>
      <w:del w:id="345" w:author="Administrator" w:date="2015-04-21T21:54:00Z">
        <w:r>
          <w:rPr>
            <w:rFonts w:ascii="华文楷体" w:eastAsia="华文楷体" w:hAnsi="华文楷体" w:hint="eastAsia"/>
            <w:sz w:val="28"/>
            <w:szCs w:val="28"/>
          </w:rPr>
          <w:delText>第</w:delText>
        </w:r>
        <w:r>
          <w:rPr>
            <w:rFonts w:ascii="华文楷体" w:eastAsia="华文楷体" w:hAnsi="华文楷体" w:hint="eastAsia"/>
            <w:sz w:val="28"/>
            <w:szCs w:val="28"/>
          </w:rPr>
          <w:delText>03</w:delText>
        </w:r>
        <w:r>
          <w:rPr>
            <w:rFonts w:ascii="华文楷体" w:eastAsia="华文楷体" w:hAnsi="华文楷体" w:hint="eastAsia"/>
            <w:sz w:val="28"/>
            <w:szCs w:val="28"/>
          </w:rPr>
          <w:delText>课</w:delText>
        </w:r>
        <w:r>
          <w:rPr>
            <w:rFonts w:ascii="华文楷体" w:eastAsia="华文楷体" w:hAnsi="华文楷体" w:hint="eastAsia"/>
            <w:sz w:val="28"/>
            <w:szCs w:val="28"/>
          </w:rPr>
          <w:tab/>
          <w:delText xml:space="preserve">  </w:delText>
        </w:r>
        <w:r>
          <w:rPr>
            <w:rFonts w:ascii="华文楷体" w:eastAsia="华文楷体" w:hAnsi="华文楷体" w:hint="eastAsia"/>
            <w:sz w:val="28"/>
            <w:szCs w:val="28"/>
          </w:rPr>
          <w:tab/>
          <w:delText>20-30</w:delText>
        </w:r>
        <w:r>
          <w:rPr>
            <w:rFonts w:ascii="华文楷体" w:eastAsia="华文楷体" w:hAnsi="华文楷体" w:hint="eastAsia"/>
            <w:sz w:val="28"/>
            <w:szCs w:val="28"/>
          </w:rPr>
          <w:delText>分钟</w:delText>
        </w:r>
      </w:del>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因为虽然从实相的角度</w:t>
      </w:r>
      <w:ins w:id="346" w:author="Administrator" w:date="2015-04-21T21:56:00Z">
        <w:r>
          <w:rPr>
            <w:rFonts w:ascii="华文楷体" w:eastAsia="华文楷体" w:hAnsi="华文楷体" w:hint="eastAsia"/>
            <w:sz w:val="28"/>
            <w:szCs w:val="28"/>
          </w:rPr>
          <w:t>来</w:t>
        </w:r>
      </w:ins>
      <w:r>
        <w:rPr>
          <w:rFonts w:ascii="华文楷体" w:eastAsia="华文楷体" w:hAnsi="华文楷体" w:hint="eastAsia"/>
          <w:sz w:val="28"/>
          <w:szCs w:val="28"/>
        </w:rPr>
        <w:t>讲没有很多很多的实相，也没有很多很多</w:t>
      </w:r>
      <w:ins w:id="347" w:author="Administrator" w:date="2015-04-21T21:56:00Z">
        <w:r>
          <w:rPr>
            <w:rFonts w:ascii="华文楷体" w:eastAsia="华文楷体" w:hAnsi="华文楷体" w:hint="eastAsia"/>
            <w:sz w:val="28"/>
            <w:szCs w:val="28"/>
          </w:rPr>
          <w:t>这样一种</w:t>
        </w:r>
      </w:ins>
      <w:r>
        <w:rPr>
          <w:rFonts w:ascii="华文楷体" w:eastAsia="华文楷体" w:hAnsi="华文楷体" w:hint="eastAsia"/>
          <w:sz w:val="28"/>
          <w:szCs w:val="28"/>
        </w:rPr>
        <w:t>所谓的宗派。所谓</w:t>
      </w:r>
      <w:proofErr w:type="gramStart"/>
      <w:r>
        <w:rPr>
          <w:rFonts w:ascii="华文楷体" w:eastAsia="华文楷体" w:hAnsi="华文楷体" w:hint="eastAsia"/>
          <w:sz w:val="28"/>
          <w:szCs w:val="28"/>
        </w:rPr>
        <w:t>的自宗和</w:t>
      </w:r>
      <w:proofErr w:type="gramEnd"/>
      <w:r>
        <w:rPr>
          <w:rFonts w:ascii="华文楷体" w:eastAsia="华文楷体" w:hAnsi="华文楷体" w:hint="eastAsia"/>
          <w:sz w:val="28"/>
          <w:szCs w:val="28"/>
        </w:rPr>
        <w:t>他宗，有些时候所谓的</w:t>
      </w:r>
      <w:proofErr w:type="gramStart"/>
      <w:r>
        <w:rPr>
          <w:rFonts w:ascii="华文楷体" w:eastAsia="华文楷体" w:hAnsi="华文楷体" w:hint="eastAsia"/>
          <w:sz w:val="28"/>
          <w:szCs w:val="28"/>
        </w:rPr>
        <w:t>他宗指</w:t>
      </w:r>
      <w:proofErr w:type="gramEnd"/>
      <w:r>
        <w:rPr>
          <w:rFonts w:ascii="华文楷体" w:eastAsia="华文楷体" w:hAnsi="华文楷体" w:hint="eastAsia"/>
          <w:sz w:val="28"/>
          <w:szCs w:val="28"/>
        </w:rPr>
        <w:t>外道。外道不知道实相的意义的缘故，所以</w:t>
      </w:r>
      <w:ins w:id="348" w:author="Administrator" w:date="2015-04-21T21:56:00Z">
        <w:r>
          <w:rPr>
            <w:rFonts w:ascii="华文楷体" w:eastAsia="华文楷体" w:hAnsi="华文楷体" w:hint="eastAsia"/>
            <w:sz w:val="28"/>
            <w:szCs w:val="28"/>
          </w:rPr>
          <w:t>说</w:t>
        </w:r>
      </w:ins>
      <w:r>
        <w:rPr>
          <w:rFonts w:ascii="华文楷体" w:eastAsia="华文楷体" w:hAnsi="华文楷体" w:hint="eastAsia"/>
          <w:sz w:val="28"/>
          <w:szCs w:val="28"/>
        </w:rPr>
        <w:t>跟随自己的</w:t>
      </w:r>
      <w:proofErr w:type="gramStart"/>
      <w:r>
        <w:rPr>
          <w:rFonts w:ascii="华文楷体" w:eastAsia="华文楷体" w:hAnsi="华文楷体" w:hint="eastAsia"/>
          <w:sz w:val="28"/>
          <w:szCs w:val="28"/>
        </w:rPr>
        <w:t>分别念造了</w:t>
      </w:r>
      <w:proofErr w:type="gramEnd"/>
      <w:r>
        <w:rPr>
          <w:rFonts w:ascii="华文楷体" w:eastAsia="华文楷体" w:hAnsi="华文楷体" w:hint="eastAsia"/>
          <w:sz w:val="28"/>
          <w:szCs w:val="28"/>
        </w:rPr>
        <w:t>很多</w:t>
      </w:r>
      <w:ins w:id="349" w:author="Administrator" w:date="2015-04-21T21:56:00Z">
        <w:r>
          <w:rPr>
            <w:rFonts w:ascii="华文楷体" w:eastAsia="华文楷体" w:hAnsi="华文楷体" w:hint="eastAsia"/>
            <w:sz w:val="28"/>
            <w:szCs w:val="28"/>
          </w:rPr>
          <w:t>这样一种</w:t>
        </w:r>
      </w:ins>
      <w:r>
        <w:rPr>
          <w:rFonts w:ascii="华文楷体" w:eastAsia="华文楷体" w:hAnsi="华文楷体" w:hint="eastAsia"/>
          <w:sz w:val="28"/>
          <w:szCs w:val="28"/>
        </w:rPr>
        <w:t>宗</w:t>
      </w:r>
      <w:r>
        <w:rPr>
          <w:rFonts w:ascii="华文楷体" w:eastAsia="华文楷体" w:hAnsi="华文楷体" w:hint="eastAsia"/>
          <w:sz w:val="28"/>
          <w:szCs w:val="28"/>
        </w:rPr>
        <w:t>派，这也是无边无际的，非常非常</w:t>
      </w:r>
      <w:ins w:id="350" w:author="Administrator" w:date="2015-04-21T21:56:00Z">
        <w:r>
          <w:rPr>
            <w:rFonts w:ascii="华文楷体" w:eastAsia="华文楷体" w:hAnsi="华文楷体" w:hint="eastAsia"/>
            <w:sz w:val="28"/>
            <w:szCs w:val="28"/>
          </w:rPr>
          <w:t>的</w:t>
        </w:r>
      </w:ins>
      <w:r>
        <w:rPr>
          <w:rFonts w:ascii="华文楷体" w:eastAsia="华文楷体" w:hAnsi="华文楷体" w:hint="eastAsia"/>
          <w:sz w:val="28"/>
          <w:szCs w:val="28"/>
        </w:rPr>
        <w:t>多。还有是佛教自宗，有的时候是跟随根性进行宣讲通过这样</w:t>
      </w:r>
      <w:ins w:id="351" w:author="Administrator" w:date="2015-04-21T21:57:00Z">
        <w:r>
          <w:rPr>
            <w:rFonts w:ascii="华文楷体" w:eastAsia="华文楷体" w:hAnsi="华文楷体" w:hint="eastAsia"/>
            <w:sz w:val="28"/>
            <w:szCs w:val="28"/>
          </w:rPr>
          <w:t>修持就</w:t>
        </w:r>
      </w:ins>
      <w:r>
        <w:rPr>
          <w:rFonts w:ascii="华文楷体" w:eastAsia="华文楷体" w:hAnsi="华文楷体" w:hint="eastAsia"/>
          <w:sz w:val="28"/>
          <w:szCs w:val="28"/>
        </w:rPr>
        <w:t>可以成就，有的时候通过不同的侧面进行描述</w:t>
      </w:r>
      <w:ins w:id="352" w:author="Administrator" w:date="2015-04-21T21:57:00Z">
        <w:r>
          <w:rPr>
            <w:rFonts w:ascii="华文楷体" w:eastAsia="华文楷体" w:hAnsi="华文楷体" w:hint="eastAsia"/>
            <w:sz w:val="28"/>
            <w:szCs w:val="28"/>
          </w:rPr>
          <w:t>的</w:t>
        </w:r>
      </w:ins>
      <w:r>
        <w:rPr>
          <w:rFonts w:ascii="华文楷体" w:eastAsia="华文楷体" w:hAnsi="华文楷体" w:hint="eastAsia"/>
          <w:sz w:val="28"/>
          <w:szCs w:val="28"/>
        </w:rPr>
        <w:t>，所以显现的很多</w:t>
      </w:r>
      <w:proofErr w:type="gramStart"/>
      <w:r>
        <w:rPr>
          <w:rFonts w:ascii="华文楷体" w:eastAsia="华文楷体" w:hAnsi="华文楷体" w:hint="eastAsia"/>
          <w:sz w:val="28"/>
          <w:szCs w:val="28"/>
        </w:rPr>
        <w:t>佛教自宗的</w:t>
      </w:r>
      <w:proofErr w:type="gramEnd"/>
      <w:r>
        <w:rPr>
          <w:rFonts w:ascii="华文楷体" w:eastAsia="华文楷体" w:hAnsi="华文楷体" w:hint="eastAsia"/>
          <w:sz w:val="28"/>
          <w:szCs w:val="28"/>
        </w:rPr>
        <w:t>宗派有小乘的，</w:t>
      </w:r>
      <w:ins w:id="353" w:author="Administrator" w:date="2015-04-21T21:57:00Z">
        <w:r>
          <w:rPr>
            <w:rFonts w:ascii="华文楷体" w:eastAsia="华文楷体" w:hAnsi="华文楷体" w:hint="eastAsia"/>
            <w:sz w:val="28"/>
            <w:szCs w:val="28"/>
          </w:rPr>
          <w:t>有</w:t>
        </w:r>
      </w:ins>
      <w:r>
        <w:rPr>
          <w:rFonts w:ascii="华文楷体" w:eastAsia="华文楷体" w:hAnsi="华文楷体" w:hint="eastAsia"/>
          <w:sz w:val="28"/>
          <w:szCs w:val="28"/>
        </w:rPr>
        <w:t>大乘唯识，大乘中观，中观</w:t>
      </w:r>
      <w:ins w:id="354" w:author="Administrator" w:date="2015-04-21T21:57:00Z">
        <w:r>
          <w:rPr>
            <w:rFonts w:ascii="华文楷体" w:eastAsia="华文楷体" w:hAnsi="华文楷体" w:hint="eastAsia"/>
            <w:sz w:val="28"/>
            <w:szCs w:val="28"/>
          </w:rPr>
          <w:t>当</w:t>
        </w:r>
      </w:ins>
      <w:r>
        <w:rPr>
          <w:rFonts w:ascii="华文楷体" w:eastAsia="华文楷体" w:hAnsi="华文楷体" w:hint="eastAsia"/>
          <w:sz w:val="28"/>
          <w:szCs w:val="28"/>
        </w:rPr>
        <w:t>中也有</w:t>
      </w:r>
      <w:ins w:id="355" w:author="Administrator" w:date="2015-04-21T21:58:00Z">
        <w:r>
          <w:rPr>
            <w:rFonts w:ascii="华文楷体" w:eastAsia="华文楷体" w:hAnsi="华文楷体" w:hint="eastAsia"/>
            <w:sz w:val="28"/>
            <w:szCs w:val="28"/>
          </w:rPr>
          <w:t>这样一种随</w:t>
        </w:r>
      </w:ins>
      <w:r>
        <w:rPr>
          <w:rFonts w:ascii="华文楷体" w:eastAsia="华文楷体" w:hAnsi="华文楷体" w:hint="eastAsia"/>
          <w:sz w:val="28"/>
          <w:szCs w:val="28"/>
        </w:rPr>
        <w:t>经部，自续派，</w:t>
      </w:r>
      <w:ins w:id="356" w:author="Administrator" w:date="2015-04-21T21:58:00Z">
        <w:r>
          <w:rPr>
            <w:rFonts w:ascii="华文楷体" w:eastAsia="华文楷体" w:hAnsi="华文楷体" w:hint="eastAsia"/>
            <w:sz w:val="28"/>
            <w:szCs w:val="28"/>
          </w:rPr>
          <w:t>还有</w:t>
        </w:r>
      </w:ins>
      <w:r>
        <w:rPr>
          <w:rFonts w:ascii="华文楷体" w:eastAsia="华文楷体" w:hAnsi="华文楷体" w:hint="eastAsia"/>
          <w:sz w:val="28"/>
          <w:szCs w:val="28"/>
        </w:rPr>
        <w:t>应成派，很多很多宗派。</w:t>
      </w:r>
      <w:ins w:id="357" w:author="Administrator" w:date="2015-04-21T21:58:00Z">
        <w:r>
          <w:rPr>
            <w:rFonts w:ascii="华文楷体" w:eastAsia="华文楷体" w:hAnsi="华文楷体" w:hint="eastAsia"/>
            <w:sz w:val="28"/>
            <w:szCs w:val="28"/>
          </w:rPr>
          <w:t>实际上这方面有些事</w:t>
        </w:r>
      </w:ins>
      <w:r>
        <w:rPr>
          <w:rFonts w:ascii="华文楷体" w:eastAsia="华文楷体" w:hAnsi="华文楷体" w:hint="eastAsia"/>
          <w:sz w:val="28"/>
          <w:szCs w:val="28"/>
        </w:rPr>
        <w:t>归纳起来</w:t>
      </w:r>
      <w:ins w:id="358" w:author="Administrator" w:date="2015-04-21T21:59:00Z">
        <w:r>
          <w:rPr>
            <w:rFonts w:ascii="华文楷体" w:eastAsia="华文楷体" w:hAnsi="华文楷体" w:hint="eastAsia"/>
            <w:sz w:val="28"/>
            <w:szCs w:val="28"/>
          </w:rPr>
          <w:t>讲</w:t>
        </w:r>
      </w:ins>
      <w:r>
        <w:rPr>
          <w:rFonts w:ascii="华文楷体" w:eastAsia="华文楷体" w:hAnsi="华文楷体" w:hint="eastAsia"/>
          <w:sz w:val="28"/>
          <w:szCs w:val="28"/>
        </w:rPr>
        <w:t>，有些宗派</w:t>
      </w:r>
      <w:ins w:id="359" w:author="Administrator" w:date="2015-04-21T21:59:00Z">
        <w:r>
          <w:rPr>
            <w:rFonts w:ascii="华文楷体" w:eastAsia="华文楷体" w:hAnsi="华文楷体" w:hint="eastAsia"/>
            <w:sz w:val="28"/>
            <w:szCs w:val="28"/>
          </w:rPr>
          <w:t>它就</w:t>
        </w:r>
      </w:ins>
      <w:r>
        <w:rPr>
          <w:rFonts w:ascii="华文楷体" w:eastAsia="华文楷体" w:hAnsi="华文楷体" w:hint="eastAsia"/>
          <w:sz w:val="28"/>
          <w:szCs w:val="28"/>
        </w:rPr>
        <w:t>是通过分别</w:t>
      </w:r>
      <w:proofErr w:type="gramStart"/>
      <w:r>
        <w:rPr>
          <w:rFonts w:ascii="华文楷体" w:eastAsia="华文楷体" w:hAnsi="华文楷体" w:hint="eastAsia"/>
          <w:sz w:val="28"/>
          <w:szCs w:val="28"/>
        </w:rPr>
        <w:t>念创造</w:t>
      </w:r>
      <w:proofErr w:type="gramEnd"/>
      <w:r>
        <w:rPr>
          <w:rFonts w:ascii="华文楷体" w:eastAsia="华文楷体" w:hAnsi="华文楷体" w:hint="eastAsia"/>
          <w:sz w:val="28"/>
          <w:szCs w:val="28"/>
        </w:rPr>
        <w:t>的，有些宗派是通过不同的侧面来介绍不同实相的角度</w:t>
      </w:r>
      <w:ins w:id="360" w:author="Administrator" w:date="2015-04-21T21:59:00Z">
        <w:r>
          <w:rPr>
            <w:rFonts w:ascii="华文楷体" w:eastAsia="华文楷体" w:hAnsi="华文楷体" w:hint="eastAsia"/>
            <w:sz w:val="28"/>
            <w:szCs w:val="28"/>
          </w:rPr>
          <w:t>的</w:t>
        </w:r>
      </w:ins>
      <w:r>
        <w:rPr>
          <w:rFonts w:ascii="华文楷体" w:eastAsia="华文楷体" w:hAnsi="华文楷体" w:hint="eastAsia"/>
          <w:sz w:val="28"/>
          <w:szCs w:val="28"/>
        </w:rPr>
        <w:t>。但不管怎么说</w:t>
      </w:r>
      <w:ins w:id="361" w:author="Administrator" w:date="2015-04-21T21:59:00Z">
        <w:r>
          <w:rPr>
            <w:rFonts w:ascii="华文楷体" w:eastAsia="华文楷体" w:hAnsi="华文楷体" w:hint="eastAsia"/>
            <w:sz w:val="28"/>
            <w:szCs w:val="28"/>
          </w:rPr>
          <w:t>表达的意思说</w:t>
        </w:r>
      </w:ins>
      <w:r>
        <w:rPr>
          <w:rFonts w:ascii="华文楷体" w:eastAsia="华文楷体" w:hAnsi="华文楷体" w:hint="eastAsia"/>
          <w:sz w:val="28"/>
          <w:szCs w:val="28"/>
        </w:rPr>
        <w:t>，这样所谓的自他宗派，现实</w:t>
      </w:r>
      <w:ins w:id="362" w:author="Administrator" w:date="2015-04-21T22:00:00Z">
        <w:r>
          <w:rPr>
            <w:rFonts w:ascii="华文楷体" w:eastAsia="华文楷体" w:hAnsi="华文楷体" w:hint="eastAsia"/>
            <w:sz w:val="28"/>
            <w:szCs w:val="28"/>
          </w:rPr>
          <w:t>生活</w:t>
        </w:r>
      </w:ins>
      <w:r>
        <w:rPr>
          <w:rFonts w:ascii="华文楷体" w:eastAsia="华文楷体" w:hAnsi="华文楷体" w:hint="eastAsia"/>
          <w:sz w:val="28"/>
          <w:szCs w:val="28"/>
        </w:rPr>
        <w:t>中非</w:t>
      </w:r>
      <w:proofErr w:type="gramStart"/>
      <w:r>
        <w:rPr>
          <w:rFonts w:ascii="华文楷体" w:eastAsia="华文楷体" w:hAnsi="华文楷体" w:hint="eastAsia"/>
          <w:sz w:val="28"/>
          <w:szCs w:val="28"/>
        </w:rPr>
        <w:t>常非常</w:t>
      </w:r>
      <w:proofErr w:type="gramEnd"/>
      <w:r>
        <w:rPr>
          <w:rFonts w:ascii="华文楷体" w:eastAsia="华文楷体" w:hAnsi="华文楷体" w:hint="eastAsia"/>
          <w:sz w:val="28"/>
          <w:szCs w:val="28"/>
        </w:rPr>
        <w:t>多，如果没有清净的智慧根本没办法在这个当中超越。</w:t>
      </w:r>
    </w:p>
    <w:p w:rsidR="006818D1" w:rsidRDefault="00545F59">
      <w:pPr>
        <w:ind w:firstLine="570"/>
        <w:rPr>
          <w:ins w:id="363" w:author="Administrator" w:date="2015-04-21T22:03:00Z"/>
          <w:rFonts w:ascii="华文楷体" w:eastAsia="华文楷体" w:hAnsi="华文楷体"/>
          <w:sz w:val="28"/>
          <w:szCs w:val="28"/>
        </w:rPr>
      </w:pP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已经完全抵达了</w:t>
      </w:r>
      <w:ins w:id="364" w:author="Administrator" w:date="2015-04-21T22:00:00Z">
        <w:r>
          <w:rPr>
            <w:rFonts w:ascii="华文楷体" w:eastAsia="华文楷体" w:hAnsi="华文楷体" w:hint="eastAsia"/>
            <w:sz w:val="28"/>
            <w:szCs w:val="28"/>
          </w:rPr>
          <w:t>这样一种</w:t>
        </w:r>
      </w:ins>
      <w:proofErr w:type="gramStart"/>
      <w:r>
        <w:rPr>
          <w:rFonts w:ascii="华文楷体" w:eastAsia="华文楷体" w:hAnsi="华文楷体" w:hint="eastAsia"/>
          <w:sz w:val="28"/>
          <w:szCs w:val="28"/>
        </w:rPr>
        <w:t>自宗他宗</w:t>
      </w:r>
      <w:proofErr w:type="gramEnd"/>
      <w:r>
        <w:rPr>
          <w:rFonts w:ascii="华文楷体" w:eastAsia="华文楷体" w:hAnsi="华文楷体" w:hint="eastAsia"/>
          <w:sz w:val="28"/>
          <w:szCs w:val="28"/>
        </w:rPr>
        <w:t>大海的彼岸，所以他的智慧非常非常清净。“</w:t>
      </w:r>
      <w:r>
        <w:rPr>
          <w:rFonts w:ascii="华文楷体" w:eastAsia="华文楷体" w:hAnsi="华文楷体" w:hint="eastAsia"/>
          <w:b/>
          <w:bCs/>
          <w:sz w:val="28"/>
          <w:szCs w:val="28"/>
          <w:rPrChange w:id="365" w:author="Administrator" w:date="2015-04-21T22:00:00Z">
            <w:rPr>
              <w:rFonts w:ascii="华文楷体" w:eastAsia="华文楷体" w:hAnsi="华文楷体" w:hint="eastAsia"/>
              <w:sz w:val="28"/>
              <w:szCs w:val="28"/>
            </w:rPr>
          </w:rPrChange>
        </w:rPr>
        <w:t>也是在文殊菩萨无垢的莲</w:t>
      </w:r>
      <w:proofErr w:type="gramStart"/>
      <w:r>
        <w:rPr>
          <w:rFonts w:ascii="华文楷体" w:eastAsia="华文楷体" w:hAnsi="华文楷体" w:hint="eastAsia"/>
          <w:b/>
          <w:bCs/>
          <w:sz w:val="28"/>
          <w:szCs w:val="28"/>
          <w:rPrChange w:id="366" w:author="Administrator" w:date="2015-04-21T22:00:00Z">
            <w:rPr>
              <w:rFonts w:ascii="华文楷体" w:eastAsia="华文楷体" w:hAnsi="华文楷体" w:hint="eastAsia"/>
              <w:sz w:val="28"/>
              <w:szCs w:val="28"/>
            </w:rPr>
          </w:rPrChange>
        </w:rPr>
        <w:t>蕊</w:t>
      </w:r>
      <w:proofErr w:type="gramEnd"/>
      <w:r>
        <w:rPr>
          <w:rFonts w:ascii="华文楷体" w:eastAsia="华文楷体" w:hAnsi="华文楷体" w:hint="eastAsia"/>
          <w:b/>
          <w:bCs/>
          <w:sz w:val="28"/>
          <w:szCs w:val="28"/>
          <w:rPrChange w:id="367" w:author="Administrator" w:date="2015-04-21T22:00:00Z">
            <w:rPr>
              <w:rFonts w:ascii="华文楷体" w:eastAsia="华文楷体" w:hAnsi="华文楷体" w:hint="eastAsia"/>
              <w:sz w:val="28"/>
              <w:szCs w:val="28"/>
            </w:rPr>
          </w:rPrChange>
        </w:rPr>
        <w:t>足下以头顶受</w:t>
      </w:r>
      <w:r>
        <w:rPr>
          <w:rFonts w:ascii="华文楷体" w:eastAsia="华文楷体" w:hAnsi="华文楷体" w:hint="eastAsia"/>
          <w:sz w:val="28"/>
          <w:szCs w:val="28"/>
        </w:rPr>
        <w:t>”，也就是说受到了文殊菩萨亲自摄受。</w:t>
      </w:r>
    </w:p>
    <w:p w:rsidR="006818D1" w:rsidRPr="00545F59" w:rsidRDefault="00545F59" w:rsidP="00D57302">
      <w:pPr>
        <w:ind w:firstLine="570"/>
        <w:jc w:val="center"/>
        <w:rPr>
          <w:ins w:id="368" w:author="Administrator" w:date="2015-04-21T22:03:00Z"/>
          <w:rFonts w:ascii="宋体" w:hAnsi="宋体"/>
          <w:b/>
          <w:sz w:val="28"/>
          <w:szCs w:val="28"/>
          <w:rPrChange w:id="369" w:author="Windows User" w:date="2015-04-28T15:44:00Z">
            <w:rPr>
              <w:ins w:id="370" w:author="Administrator" w:date="2015-04-21T22:03:00Z"/>
              <w:rFonts w:ascii="华文楷体" w:eastAsia="华文楷体" w:hAnsi="华文楷体"/>
              <w:sz w:val="28"/>
              <w:szCs w:val="28"/>
            </w:rPr>
          </w:rPrChange>
        </w:rPr>
        <w:pPrChange w:id="371" w:author="Windows User" w:date="2015-04-28T15:44:00Z">
          <w:pPr>
            <w:ind w:firstLine="570"/>
          </w:pPr>
        </w:pPrChange>
      </w:pPr>
      <w:del w:id="372" w:author="Administrator" w:date="2015-04-21T22:02:00Z">
        <w:r w:rsidRPr="00545F59">
          <w:rPr>
            <w:rFonts w:ascii="宋体" w:hAnsi="宋体" w:hint="eastAsia"/>
            <w:b/>
            <w:sz w:val="28"/>
            <w:szCs w:val="28"/>
            <w:rPrChange w:id="373" w:author="Windows User" w:date="2015-04-28T15:44:00Z">
              <w:rPr>
                <w:rFonts w:ascii="华文楷体" w:eastAsia="华文楷体" w:hAnsi="华文楷体" w:hint="eastAsia"/>
                <w:sz w:val="28"/>
                <w:szCs w:val="28"/>
              </w:rPr>
            </w:rPrChange>
          </w:rPr>
          <w:delText>“</w:delText>
        </w:r>
      </w:del>
      <w:ins w:id="374" w:author="Administrator" w:date="2015-04-21T22:02:00Z">
        <w:r w:rsidRPr="00545F59">
          <w:rPr>
            <w:rFonts w:ascii="宋体" w:hAnsi="宋体" w:hint="eastAsia"/>
            <w:b/>
            <w:sz w:val="28"/>
            <w:szCs w:val="28"/>
            <w:rPrChange w:id="375"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376" w:author="Windows User" w:date="2015-04-28T15:44:00Z">
            <w:rPr>
              <w:rFonts w:ascii="华文楷体" w:eastAsia="华文楷体" w:hAnsi="华文楷体" w:hint="eastAsia"/>
              <w:sz w:val="28"/>
              <w:szCs w:val="28"/>
            </w:rPr>
          </w:rPrChange>
        </w:rPr>
        <w:t>并且在以前确凿可靠的史实中也曾看过有如是记载</w:t>
      </w:r>
      <w:del w:id="377" w:author="Administrator" w:date="2015-04-21T22:02:00Z">
        <w:r w:rsidRPr="00545F59">
          <w:rPr>
            <w:rFonts w:ascii="宋体" w:hAnsi="宋体" w:hint="eastAsia"/>
            <w:b/>
            <w:sz w:val="28"/>
            <w:szCs w:val="28"/>
            <w:rPrChange w:id="378" w:author="Windows User" w:date="2015-04-28T15:44:00Z">
              <w:rPr>
                <w:rFonts w:ascii="华文楷体" w:eastAsia="华文楷体" w:hAnsi="华文楷体" w:hint="eastAsia"/>
                <w:sz w:val="28"/>
                <w:szCs w:val="28"/>
              </w:rPr>
            </w:rPrChange>
          </w:rPr>
          <w:delText>”</w:delText>
        </w:r>
      </w:del>
      <w:ins w:id="379" w:author="Administrator" w:date="2015-04-21T22:02:00Z">
        <w:r w:rsidRPr="00545F59">
          <w:rPr>
            <w:rFonts w:ascii="宋体" w:hAnsi="宋体" w:hint="eastAsia"/>
            <w:b/>
            <w:sz w:val="28"/>
            <w:szCs w:val="28"/>
            <w:rPrChange w:id="380" w:author="Windows User" w:date="2015-04-28T15:44:00Z">
              <w:rPr>
                <w:rFonts w:ascii="华文楷体" w:eastAsia="华文楷体" w:hAnsi="华文楷体" w:hint="eastAsia"/>
                <w:sz w:val="28"/>
                <w:szCs w:val="28"/>
              </w:rPr>
            </w:rPrChange>
          </w:rPr>
          <w:t>】</w:t>
        </w:r>
      </w:ins>
    </w:p>
    <w:p w:rsidR="006818D1" w:rsidRDefault="00545F59">
      <w:pPr>
        <w:ind w:firstLine="570"/>
        <w:rPr>
          <w:ins w:id="381" w:author="Administrator" w:date="2015-04-21T22:03:00Z"/>
          <w:rFonts w:ascii="华文楷体" w:eastAsia="华文楷体" w:hAnsi="华文楷体"/>
          <w:sz w:val="28"/>
          <w:szCs w:val="28"/>
        </w:rPr>
      </w:pPr>
      <w:r>
        <w:rPr>
          <w:rFonts w:ascii="华文楷体" w:eastAsia="华文楷体" w:hAnsi="华文楷体" w:hint="eastAsia"/>
          <w:sz w:val="28"/>
          <w:szCs w:val="28"/>
        </w:rPr>
        <w:t>就说以前的很多史实当中是做了记载，历史书中也做了记载，历</w:t>
      </w:r>
      <w:r>
        <w:rPr>
          <w:rFonts w:ascii="华文楷体" w:eastAsia="华文楷体" w:hAnsi="华文楷体" w:hint="eastAsia"/>
          <w:sz w:val="28"/>
          <w:szCs w:val="28"/>
        </w:rPr>
        <w:lastRenderedPageBreak/>
        <w:t>史书当中也有很多记载，比如桑耶寺的</w:t>
      </w:r>
      <w:del w:id="382" w:author="Administrator" w:date="2015-04-21T22:01:00Z">
        <w:r>
          <w:rPr>
            <w:rFonts w:ascii="华文楷体" w:eastAsia="华文楷体" w:hAnsi="华文楷体" w:hint="eastAsia"/>
            <w:sz w:val="28"/>
            <w:szCs w:val="28"/>
          </w:rPr>
          <w:delText>xiangzhi</w:delText>
        </w:r>
        <w:r>
          <w:rPr>
            <w:rFonts w:ascii="华文楷体" w:eastAsia="华文楷体" w:hAnsi="华文楷体" w:hint="eastAsia"/>
            <w:sz w:val="28"/>
            <w:szCs w:val="28"/>
          </w:rPr>
          <w:delText>（</w:delText>
        </w:r>
        <w:r>
          <w:rPr>
            <w:rFonts w:ascii="华文楷体" w:eastAsia="华文楷体" w:hAnsi="华文楷体" w:hint="eastAsia"/>
            <w:sz w:val="28"/>
            <w:szCs w:val="28"/>
          </w:rPr>
          <w:delText>21:46</w:delText>
        </w:r>
        <w:r>
          <w:rPr>
            <w:rFonts w:ascii="华文楷体" w:eastAsia="华文楷体" w:hAnsi="华文楷体" w:hint="eastAsia"/>
            <w:sz w:val="28"/>
            <w:szCs w:val="28"/>
          </w:rPr>
          <w:delText>）</w:delText>
        </w:r>
      </w:del>
      <w:ins w:id="383" w:author="Administrator" w:date="2015-04-21T22:01:00Z">
        <w:r>
          <w:rPr>
            <w:rFonts w:ascii="华文楷体" w:eastAsia="华文楷体" w:hAnsi="华文楷体" w:hint="eastAsia"/>
            <w:sz w:val="28"/>
            <w:szCs w:val="28"/>
          </w:rPr>
          <w:t>详志</w:t>
        </w:r>
      </w:ins>
      <w:r>
        <w:rPr>
          <w:rFonts w:ascii="华文楷体" w:eastAsia="华文楷体" w:hAnsi="华文楷体" w:hint="eastAsia"/>
          <w:sz w:val="28"/>
          <w:szCs w:val="28"/>
        </w:rPr>
        <w:t>，还有以前大德所造的印度的佛教史中有这样的记载：</w:t>
      </w:r>
    </w:p>
    <w:p w:rsidR="006818D1" w:rsidRPr="00545F59" w:rsidRDefault="00545F59" w:rsidP="00D57302">
      <w:pPr>
        <w:ind w:firstLine="570"/>
        <w:jc w:val="center"/>
        <w:rPr>
          <w:ins w:id="384" w:author="Administrator" w:date="2015-04-21T22:03:00Z"/>
          <w:rFonts w:ascii="宋体" w:hAnsi="宋体"/>
          <w:b/>
          <w:sz w:val="28"/>
          <w:szCs w:val="28"/>
          <w:rPrChange w:id="385" w:author="Windows User" w:date="2015-04-28T15:44:00Z">
            <w:rPr>
              <w:ins w:id="386" w:author="Administrator" w:date="2015-04-21T22:03:00Z"/>
              <w:rFonts w:ascii="华文楷体" w:eastAsia="华文楷体" w:hAnsi="华文楷体"/>
              <w:sz w:val="28"/>
              <w:szCs w:val="28"/>
            </w:rPr>
          </w:rPrChange>
        </w:rPr>
        <w:pPrChange w:id="387" w:author="Windows User" w:date="2015-04-28T15:44:00Z">
          <w:pPr>
            <w:ind w:firstLine="570"/>
          </w:pPr>
        </w:pPrChange>
      </w:pPr>
      <w:ins w:id="388" w:author="Administrator" w:date="2015-04-21T22:03:00Z">
        <w:r w:rsidRPr="00545F59">
          <w:rPr>
            <w:rFonts w:ascii="宋体" w:hAnsi="宋体" w:hint="eastAsia"/>
            <w:b/>
            <w:sz w:val="28"/>
            <w:szCs w:val="28"/>
            <w:rPrChange w:id="389"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390" w:author="Windows User" w:date="2015-04-28T15:44:00Z">
            <w:rPr>
              <w:rFonts w:ascii="华文楷体" w:eastAsia="华文楷体" w:hAnsi="华文楷体" w:hint="eastAsia"/>
              <w:sz w:val="28"/>
              <w:szCs w:val="28"/>
            </w:rPr>
          </w:rPrChange>
        </w:rPr>
        <w:t>这位阿阇黎生为东方匝霍国王的太子，年长以后在那烂陀寺说一切有部的亲教师智藏前出家为僧，法名为摩诃萨埵绕卡达</w:t>
      </w:r>
      <w:ins w:id="391" w:author="Administrator" w:date="2015-04-21T22:03:00Z">
        <w:r w:rsidRPr="00545F59">
          <w:rPr>
            <w:rFonts w:ascii="宋体" w:hAnsi="宋体" w:hint="eastAsia"/>
            <w:b/>
            <w:sz w:val="28"/>
            <w:szCs w:val="28"/>
            <w:rPrChange w:id="392" w:author="Windows User" w:date="2015-04-28T15:44:00Z">
              <w:rPr>
                <w:rFonts w:ascii="黑体" w:eastAsia="黑体" w:hAnsi="黑体" w:cs="黑体" w:hint="eastAsia"/>
                <w:sz w:val="28"/>
                <w:szCs w:val="28"/>
              </w:rPr>
            </w:rPrChange>
          </w:rPr>
          <w:t>】</w:t>
        </w:r>
      </w:ins>
      <w:r w:rsidRPr="00545F59">
        <w:rPr>
          <w:rFonts w:ascii="宋体" w:hAnsi="宋体" w:hint="eastAsia"/>
          <w:b/>
          <w:sz w:val="28"/>
          <w:szCs w:val="28"/>
          <w:rPrChange w:id="393" w:author="Windows User" w:date="2015-04-28T15:44:00Z">
            <w:rPr>
              <w:rFonts w:ascii="华文楷体" w:eastAsia="华文楷体" w:hAnsi="华文楷体" w:hint="eastAsia"/>
              <w:sz w:val="28"/>
              <w:szCs w:val="28"/>
            </w:rPr>
          </w:rPrChange>
        </w:rPr>
        <w:t>。</w:t>
      </w:r>
    </w:p>
    <w:p w:rsidR="006818D1" w:rsidRDefault="00545F59">
      <w:pPr>
        <w:ind w:firstLine="570"/>
        <w:rPr>
          <w:rFonts w:ascii="华文楷体" w:eastAsia="华文楷体" w:hAnsi="华文楷体"/>
          <w:sz w:val="28"/>
          <w:szCs w:val="28"/>
        </w:rPr>
      </w:pP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出生在</w:t>
      </w:r>
      <w:proofErr w:type="gramStart"/>
      <w:r>
        <w:rPr>
          <w:rFonts w:ascii="华文楷体" w:eastAsia="华文楷体" w:hAnsi="华文楷体" w:hint="eastAsia"/>
          <w:sz w:val="28"/>
          <w:szCs w:val="28"/>
        </w:rPr>
        <w:t>东方匝霍国</w:t>
      </w:r>
      <w:ins w:id="394" w:author="Administrator" w:date="2015-04-21T22:05:00Z">
        <w:r>
          <w:rPr>
            <w:rFonts w:ascii="华文楷体" w:eastAsia="华文楷体" w:hAnsi="华文楷体" w:hint="eastAsia"/>
            <w:sz w:val="28"/>
            <w:szCs w:val="28"/>
          </w:rPr>
          <w:t>家</w:t>
        </w:r>
      </w:ins>
      <w:proofErr w:type="gramEnd"/>
      <w:r>
        <w:rPr>
          <w:rFonts w:ascii="华文楷体" w:eastAsia="华文楷体" w:hAnsi="华文楷体" w:hint="eastAsia"/>
          <w:sz w:val="28"/>
          <w:szCs w:val="28"/>
        </w:rPr>
        <w:t>，</w:t>
      </w:r>
      <w:del w:id="395" w:author="Administrator" w:date="2015-04-21T22:05:00Z">
        <w:r>
          <w:rPr>
            <w:rFonts w:ascii="华文楷体" w:eastAsia="华文楷体" w:hAnsi="华文楷体" w:hint="eastAsia"/>
            <w:sz w:val="28"/>
            <w:szCs w:val="28"/>
          </w:rPr>
          <w:delText>是</w:delText>
        </w:r>
      </w:del>
      <w:r>
        <w:rPr>
          <w:rFonts w:ascii="华文楷体" w:eastAsia="华文楷体" w:hAnsi="华文楷体" w:hint="eastAsia"/>
          <w:sz w:val="28"/>
          <w:szCs w:val="28"/>
        </w:rPr>
        <w:t>匝霍国王的太子，</w:t>
      </w:r>
      <w:proofErr w:type="gramStart"/>
      <w:r>
        <w:rPr>
          <w:rFonts w:ascii="华文楷体" w:eastAsia="华文楷体" w:hAnsi="华文楷体" w:hint="eastAsia"/>
          <w:sz w:val="28"/>
          <w:szCs w:val="28"/>
        </w:rPr>
        <w:t>匝霍国</w:t>
      </w:r>
      <w:proofErr w:type="gramEnd"/>
      <w:r>
        <w:rPr>
          <w:rFonts w:ascii="华文楷体" w:eastAsia="华文楷体" w:hAnsi="华文楷体" w:hint="eastAsia"/>
          <w:sz w:val="28"/>
          <w:szCs w:val="28"/>
        </w:rPr>
        <w:t>现在</w:t>
      </w:r>
      <w:ins w:id="396" w:author="Administrator" w:date="2015-04-21T22:05:00Z">
        <w:r>
          <w:rPr>
            <w:rFonts w:ascii="华文楷体" w:eastAsia="华文楷体" w:hAnsi="华文楷体" w:hint="eastAsia"/>
            <w:sz w:val="28"/>
            <w:szCs w:val="28"/>
          </w:rPr>
          <w:t>也</w:t>
        </w:r>
      </w:ins>
      <w:r>
        <w:rPr>
          <w:rFonts w:ascii="华文楷体" w:eastAsia="华文楷体" w:hAnsi="华文楷体" w:hint="eastAsia"/>
          <w:sz w:val="28"/>
          <w:szCs w:val="28"/>
        </w:rPr>
        <w:t>是</w:t>
      </w:r>
      <w:ins w:id="397" w:author="Administrator" w:date="2015-04-21T22:05:00Z">
        <w:r>
          <w:rPr>
            <w:rFonts w:ascii="华文楷体" w:eastAsia="华文楷体" w:hAnsi="华文楷体" w:hint="eastAsia"/>
            <w:sz w:val="28"/>
            <w:szCs w:val="28"/>
          </w:rPr>
          <w:t>在</w:t>
        </w:r>
      </w:ins>
      <w:r>
        <w:rPr>
          <w:rFonts w:ascii="华文楷体" w:eastAsia="华文楷体" w:hAnsi="华文楷体" w:hint="eastAsia"/>
          <w:sz w:val="28"/>
          <w:szCs w:val="28"/>
        </w:rPr>
        <w:t>印度旁边的一个国家</w:t>
      </w:r>
      <w:ins w:id="398" w:author="Administrator" w:date="2015-04-21T22:06:00Z">
        <w:r>
          <w:rPr>
            <w:rFonts w:ascii="华文楷体" w:eastAsia="华文楷体" w:hAnsi="华文楷体" w:hint="eastAsia"/>
            <w:sz w:val="28"/>
            <w:szCs w:val="28"/>
          </w:rPr>
          <w:t>吧</w:t>
        </w:r>
      </w:ins>
      <w:r>
        <w:rPr>
          <w:rFonts w:ascii="华文楷体" w:eastAsia="华文楷体" w:hAnsi="华文楷体" w:hint="eastAsia"/>
          <w:sz w:val="28"/>
          <w:szCs w:val="28"/>
        </w:rPr>
        <w:t>，</w:t>
      </w:r>
      <w:ins w:id="399" w:author="Administrator" w:date="2015-04-21T22:06:00Z">
        <w:r>
          <w:rPr>
            <w:rFonts w:ascii="华文楷体" w:eastAsia="华文楷体" w:hAnsi="华文楷体" w:hint="eastAsia"/>
            <w:sz w:val="28"/>
            <w:szCs w:val="28"/>
          </w:rPr>
          <w:t>那么</w:t>
        </w:r>
      </w:ins>
      <w:del w:id="400" w:author="Administrator" w:date="2015-04-21T22:06:00Z">
        <w:r>
          <w:rPr>
            <w:rFonts w:ascii="华文楷体" w:eastAsia="华文楷体" w:hAnsi="华文楷体" w:hint="eastAsia"/>
            <w:sz w:val="28"/>
            <w:szCs w:val="28"/>
          </w:rPr>
          <w:delText>张</w:delText>
        </w:r>
      </w:del>
      <w:ins w:id="401" w:author="Administrator" w:date="2015-04-21T22:06:00Z">
        <w:r>
          <w:rPr>
            <w:rFonts w:ascii="华文楷体" w:eastAsia="华文楷体" w:hAnsi="华文楷体" w:hint="eastAsia"/>
            <w:sz w:val="28"/>
            <w:szCs w:val="28"/>
          </w:rPr>
          <w:t>长</w:t>
        </w:r>
      </w:ins>
      <w:r>
        <w:rPr>
          <w:rFonts w:ascii="华文楷体" w:eastAsia="华文楷体" w:hAnsi="华文楷体" w:hint="eastAsia"/>
          <w:sz w:val="28"/>
          <w:szCs w:val="28"/>
        </w:rPr>
        <w:t>大以后在那烂</w:t>
      </w:r>
      <w:proofErr w:type="gramStart"/>
      <w:r>
        <w:rPr>
          <w:rFonts w:ascii="华文楷体" w:eastAsia="华文楷体" w:hAnsi="华文楷体" w:hint="eastAsia"/>
          <w:sz w:val="28"/>
          <w:szCs w:val="28"/>
        </w:rPr>
        <w:t>陀</w:t>
      </w:r>
      <w:proofErr w:type="gramEnd"/>
      <w:r>
        <w:rPr>
          <w:rFonts w:ascii="华文楷体" w:eastAsia="华文楷体" w:hAnsi="华文楷体" w:hint="eastAsia"/>
          <w:sz w:val="28"/>
          <w:szCs w:val="28"/>
        </w:rPr>
        <w:t>寺说一切有部的</w:t>
      </w:r>
      <w:proofErr w:type="gramStart"/>
      <w:r>
        <w:rPr>
          <w:rFonts w:ascii="华文楷体" w:eastAsia="华文楷体" w:hAnsi="华文楷体" w:hint="eastAsia"/>
          <w:sz w:val="28"/>
          <w:szCs w:val="28"/>
        </w:rPr>
        <w:t>亲教师智藏论师</w:t>
      </w:r>
      <w:proofErr w:type="gramEnd"/>
      <w:r>
        <w:rPr>
          <w:rFonts w:ascii="华文楷体" w:eastAsia="华文楷体" w:hAnsi="华文楷体" w:hint="eastAsia"/>
          <w:sz w:val="28"/>
          <w:szCs w:val="28"/>
        </w:rPr>
        <w:t>前出家为僧。</w:t>
      </w:r>
      <w:proofErr w:type="gramStart"/>
      <w:r>
        <w:rPr>
          <w:rFonts w:ascii="华文楷体" w:eastAsia="华文楷体" w:hAnsi="华文楷体" w:hint="eastAsia"/>
          <w:sz w:val="28"/>
          <w:szCs w:val="28"/>
        </w:rPr>
        <w:t>智藏论师</w:t>
      </w:r>
      <w:ins w:id="402" w:author="Administrator" w:date="2015-04-21T22:06:00Z">
        <w:r>
          <w:rPr>
            <w:rFonts w:ascii="华文楷体" w:eastAsia="华文楷体" w:hAnsi="华文楷体" w:hint="eastAsia"/>
            <w:sz w:val="28"/>
            <w:szCs w:val="28"/>
          </w:rPr>
          <w:t>也</w:t>
        </w:r>
      </w:ins>
      <w:r>
        <w:rPr>
          <w:rFonts w:ascii="华文楷体" w:eastAsia="华文楷体" w:hAnsi="华文楷体" w:hint="eastAsia"/>
          <w:sz w:val="28"/>
          <w:szCs w:val="28"/>
        </w:rPr>
        <w:t>是他</w:t>
      </w:r>
      <w:proofErr w:type="gramEnd"/>
      <w:r>
        <w:rPr>
          <w:rFonts w:ascii="华文楷体" w:eastAsia="华文楷体" w:hAnsi="华文楷体" w:hint="eastAsia"/>
          <w:sz w:val="28"/>
          <w:szCs w:val="28"/>
        </w:rPr>
        <w:t>的上师，也是自续派的一个论师。</w:t>
      </w:r>
      <w:ins w:id="403" w:author="Administrator" w:date="2015-04-21T22:07:00Z">
        <w:r>
          <w:rPr>
            <w:rFonts w:ascii="华文楷体" w:eastAsia="华文楷体" w:hAnsi="华文楷体" w:hint="eastAsia"/>
            <w:sz w:val="28"/>
            <w:szCs w:val="28"/>
          </w:rPr>
          <w:t>我们知道</w:t>
        </w:r>
      </w:ins>
      <w:r>
        <w:rPr>
          <w:rFonts w:ascii="华文楷体" w:eastAsia="华文楷体" w:hAnsi="华文楷体" w:hint="eastAsia"/>
          <w:sz w:val="28"/>
          <w:szCs w:val="28"/>
        </w:rPr>
        <w:t>在印度佛教史中自续派有三大论师，三</w:t>
      </w:r>
      <w:proofErr w:type="gramStart"/>
      <w:r>
        <w:rPr>
          <w:rFonts w:ascii="华文楷体" w:eastAsia="华文楷体" w:hAnsi="华文楷体" w:hint="eastAsia"/>
          <w:sz w:val="28"/>
          <w:szCs w:val="28"/>
        </w:rPr>
        <w:t>大论师也</w:t>
      </w:r>
      <w:proofErr w:type="gramEnd"/>
      <w:r>
        <w:rPr>
          <w:rFonts w:ascii="华文楷体" w:eastAsia="华文楷体" w:hAnsi="华文楷体" w:hint="eastAsia"/>
          <w:sz w:val="28"/>
          <w:szCs w:val="28"/>
        </w:rPr>
        <w:t>称为东方自续派的三大论师。第一位是清</w:t>
      </w:r>
      <w:proofErr w:type="gramStart"/>
      <w:r>
        <w:rPr>
          <w:rFonts w:ascii="华文楷体" w:eastAsia="华文楷体" w:hAnsi="华文楷体" w:hint="eastAsia"/>
          <w:sz w:val="28"/>
          <w:szCs w:val="28"/>
        </w:rPr>
        <w:t>辨论</w:t>
      </w:r>
      <w:proofErr w:type="gramEnd"/>
      <w:r>
        <w:rPr>
          <w:rFonts w:ascii="华文楷体" w:eastAsia="华文楷体" w:hAnsi="华文楷体" w:hint="eastAsia"/>
          <w:sz w:val="28"/>
          <w:szCs w:val="28"/>
        </w:rPr>
        <w:t>师，开创自续派；第二</w:t>
      </w:r>
      <w:del w:id="404" w:author="Administrator" w:date="2015-04-21T22:07:00Z">
        <w:r>
          <w:rPr>
            <w:rFonts w:ascii="华文楷体" w:eastAsia="华文楷体" w:hAnsi="华文楷体" w:hint="eastAsia"/>
            <w:sz w:val="28"/>
            <w:szCs w:val="28"/>
          </w:rPr>
          <w:delText>位</w:delText>
        </w:r>
      </w:del>
      <w:proofErr w:type="gramStart"/>
      <w:ins w:id="405" w:author="Administrator" w:date="2015-04-21T22:07:00Z">
        <w:r>
          <w:rPr>
            <w:rFonts w:ascii="华文楷体" w:eastAsia="华文楷体" w:hAnsi="华文楷体" w:hint="eastAsia"/>
            <w:sz w:val="28"/>
            <w:szCs w:val="28"/>
          </w:rPr>
          <w:t>个</w:t>
        </w:r>
        <w:proofErr w:type="gramEnd"/>
        <w:r>
          <w:rPr>
            <w:rFonts w:ascii="华文楷体" w:eastAsia="华文楷体" w:hAnsi="华文楷体" w:hint="eastAsia"/>
            <w:sz w:val="28"/>
            <w:szCs w:val="28"/>
          </w:rPr>
          <w:t>讲的</w:t>
        </w:r>
      </w:ins>
      <w:r>
        <w:rPr>
          <w:rFonts w:ascii="华文楷体" w:eastAsia="华文楷体" w:hAnsi="华文楷体" w:hint="eastAsia"/>
          <w:sz w:val="28"/>
          <w:szCs w:val="28"/>
        </w:rPr>
        <w:t>是智藏论师，第三</w:t>
      </w:r>
      <w:del w:id="406" w:author="Administrator" w:date="2015-04-21T22:07:00Z">
        <w:r>
          <w:rPr>
            <w:rFonts w:ascii="华文楷体" w:eastAsia="华文楷体" w:hAnsi="华文楷体" w:hint="eastAsia"/>
            <w:sz w:val="28"/>
            <w:szCs w:val="28"/>
          </w:rPr>
          <w:delText>位</w:delText>
        </w:r>
      </w:del>
      <w:proofErr w:type="gramStart"/>
      <w:ins w:id="407" w:author="Administrator" w:date="2015-04-21T22:07:00Z">
        <w:r>
          <w:rPr>
            <w:rFonts w:ascii="华文楷体" w:eastAsia="华文楷体" w:hAnsi="华文楷体" w:hint="eastAsia"/>
            <w:sz w:val="28"/>
            <w:szCs w:val="28"/>
          </w:rPr>
          <w:t>个</w:t>
        </w:r>
        <w:proofErr w:type="gramEnd"/>
        <w:r>
          <w:rPr>
            <w:rFonts w:ascii="华文楷体" w:eastAsia="华文楷体" w:hAnsi="华文楷体" w:hint="eastAsia"/>
            <w:sz w:val="28"/>
            <w:szCs w:val="28"/>
          </w:rPr>
          <w:t>讲的就</w:t>
        </w:r>
      </w:ins>
      <w:r>
        <w:rPr>
          <w:rFonts w:ascii="华文楷体" w:eastAsia="华文楷体" w:hAnsi="华文楷体" w:hint="eastAsia"/>
          <w:sz w:val="28"/>
          <w:szCs w:val="28"/>
        </w:rPr>
        <w:t>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，这</w:t>
      </w:r>
      <w:ins w:id="408" w:author="Administrator" w:date="2015-04-21T22:08:00Z">
        <w:r>
          <w:rPr>
            <w:rFonts w:ascii="华文楷体" w:eastAsia="华文楷体" w:hAnsi="华文楷体" w:hint="eastAsia"/>
            <w:sz w:val="28"/>
            <w:szCs w:val="28"/>
          </w:rPr>
          <w:t>个方面讲的</w:t>
        </w:r>
      </w:ins>
      <w:r>
        <w:rPr>
          <w:rFonts w:ascii="华文楷体" w:eastAsia="华文楷体" w:hAnsi="华文楷体" w:hint="eastAsia"/>
          <w:sz w:val="28"/>
          <w:szCs w:val="28"/>
        </w:rPr>
        <w:t>就是东方自续派的三大论师。</w:t>
      </w:r>
      <w:del w:id="409" w:author="Administrator" w:date="2015-04-21T22:08:00Z">
        <w:r>
          <w:rPr>
            <w:rFonts w:ascii="华文楷体" w:eastAsia="华文楷体" w:hAnsi="华文楷体" w:hint="eastAsia"/>
            <w:sz w:val="28"/>
            <w:szCs w:val="28"/>
          </w:rPr>
          <w:delText>静命论师</w:delText>
        </w:r>
      </w:del>
      <w:ins w:id="410" w:author="Administrator" w:date="2015-04-21T22:08:00Z">
        <w:r>
          <w:rPr>
            <w:rFonts w:ascii="华文楷体" w:eastAsia="华文楷体" w:hAnsi="华文楷体" w:hint="eastAsia"/>
            <w:sz w:val="28"/>
            <w:szCs w:val="28"/>
          </w:rPr>
          <w:t>那么就是</w:t>
        </w:r>
      </w:ins>
      <w:r>
        <w:rPr>
          <w:rFonts w:ascii="华文楷体" w:eastAsia="华文楷体" w:hAnsi="华文楷体" w:hint="eastAsia"/>
          <w:sz w:val="28"/>
          <w:szCs w:val="28"/>
        </w:rPr>
        <w:t>在</w:t>
      </w:r>
      <w:proofErr w:type="gramStart"/>
      <w:r>
        <w:rPr>
          <w:rFonts w:ascii="华文楷体" w:eastAsia="华文楷体" w:hAnsi="华文楷体" w:hint="eastAsia"/>
          <w:sz w:val="28"/>
          <w:szCs w:val="28"/>
        </w:rPr>
        <w:t>智藏论师面前</w:t>
      </w:r>
      <w:proofErr w:type="gramEnd"/>
      <w:r>
        <w:rPr>
          <w:rFonts w:ascii="华文楷体" w:eastAsia="华文楷体" w:hAnsi="华文楷体" w:hint="eastAsia"/>
          <w:sz w:val="28"/>
          <w:szCs w:val="28"/>
        </w:rPr>
        <w:t>出家</w:t>
      </w:r>
      <w:del w:id="411" w:author="Administrator" w:date="2015-04-21T22:09:00Z">
        <w:r>
          <w:rPr>
            <w:rFonts w:ascii="华文楷体" w:eastAsia="华文楷体" w:hAnsi="华文楷体" w:hint="eastAsia"/>
            <w:sz w:val="28"/>
            <w:szCs w:val="28"/>
          </w:rPr>
          <w:delText>闻思</w:delText>
        </w:r>
      </w:del>
      <w:ins w:id="412" w:author="Administrator" w:date="2015-04-21T22:09:00Z">
        <w:r>
          <w:rPr>
            <w:rFonts w:ascii="华文楷体" w:eastAsia="华文楷体" w:hAnsi="华文楷体" w:hint="eastAsia"/>
            <w:sz w:val="28"/>
            <w:szCs w:val="28"/>
          </w:rPr>
          <w:t>为僧的</w:t>
        </w:r>
      </w:ins>
      <w:r>
        <w:rPr>
          <w:rFonts w:ascii="华文楷体" w:eastAsia="华文楷体" w:hAnsi="华文楷体" w:hint="eastAsia"/>
          <w:sz w:val="28"/>
          <w:szCs w:val="28"/>
        </w:rPr>
        <w:t>，前面我们</w:t>
      </w:r>
      <w:proofErr w:type="gramStart"/>
      <w:r>
        <w:rPr>
          <w:rFonts w:ascii="华文楷体" w:eastAsia="华文楷体" w:hAnsi="华文楷体" w:hint="eastAsia"/>
          <w:sz w:val="28"/>
          <w:szCs w:val="28"/>
        </w:rPr>
        <w:t>讲匝霍国</w:t>
      </w:r>
      <w:proofErr w:type="gramEnd"/>
      <w:ins w:id="413" w:author="Administrator" w:date="2015-04-21T22:09:00Z">
        <w:r>
          <w:rPr>
            <w:rFonts w:ascii="华文楷体" w:eastAsia="华文楷体" w:hAnsi="华文楷体" w:hint="eastAsia"/>
            <w:sz w:val="28"/>
            <w:szCs w:val="28"/>
          </w:rPr>
          <w:t>实际上</w:t>
        </w:r>
      </w:ins>
      <w:r>
        <w:rPr>
          <w:rFonts w:ascii="华文楷体" w:eastAsia="华文楷体" w:hAnsi="华文楷体" w:hint="eastAsia"/>
          <w:sz w:val="28"/>
          <w:szCs w:val="28"/>
        </w:rPr>
        <w:t>就是现在的孟加拉国，但是现在的孟加拉国已经没有佛法了，主要是其他的伊斯兰教。但是以前</w:t>
      </w:r>
      <w:ins w:id="414" w:author="Administrator" w:date="2015-04-21T22:09:00Z">
        <w:r>
          <w:rPr>
            <w:rFonts w:ascii="华文楷体" w:eastAsia="华文楷体" w:hAnsi="华文楷体" w:hint="eastAsia"/>
            <w:sz w:val="28"/>
            <w:szCs w:val="28"/>
          </w:rPr>
          <w:t>在</w:t>
        </w:r>
      </w:ins>
      <w:r>
        <w:rPr>
          <w:rFonts w:ascii="华文楷体" w:eastAsia="华文楷体" w:hAnsi="华文楷体" w:hint="eastAsia"/>
          <w:sz w:val="28"/>
          <w:szCs w:val="28"/>
        </w:rPr>
        <w:t>孟加拉国</w:t>
      </w:r>
      <w:ins w:id="415" w:author="Administrator" w:date="2015-04-21T22:09:00Z">
        <w:r>
          <w:rPr>
            <w:rFonts w:ascii="华文楷体" w:eastAsia="华文楷体" w:hAnsi="华文楷体" w:hint="eastAsia"/>
            <w:sz w:val="28"/>
            <w:szCs w:val="28"/>
          </w:rPr>
          <w:t>的</w:t>
        </w:r>
      </w:ins>
      <w:ins w:id="416" w:author="Administrator" w:date="2015-04-21T22:10:00Z">
        <w:r>
          <w:rPr>
            <w:rFonts w:ascii="华文楷体" w:eastAsia="华文楷体" w:hAnsi="华文楷体" w:hint="eastAsia"/>
            <w:sz w:val="28"/>
            <w:szCs w:val="28"/>
          </w:rPr>
          <w:t>地方</w:t>
        </w:r>
      </w:ins>
      <w:r>
        <w:rPr>
          <w:rFonts w:ascii="华文楷体" w:eastAsia="华文楷体" w:hAnsi="华文楷体" w:hint="eastAsia"/>
          <w:sz w:val="28"/>
          <w:szCs w:val="28"/>
        </w:rPr>
        <w:t>佛法还是比较兴盛的，就是当时</w:t>
      </w:r>
      <w:proofErr w:type="gramStart"/>
      <w:r>
        <w:rPr>
          <w:rFonts w:ascii="华文楷体" w:eastAsia="华文楷体" w:hAnsi="华文楷体" w:hint="eastAsia"/>
          <w:sz w:val="28"/>
          <w:szCs w:val="28"/>
        </w:rPr>
        <w:t>的匝霍国</w:t>
      </w:r>
      <w:proofErr w:type="gramEnd"/>
      <w:r>
        <w:rPr>
          <w:rFonts w:ascii="华文楷体" w:eastAsia="华文楷体" w:hAnsi="华文楷体" w:hint="eastAsia"/>
          <w:sz w:val="28"/>
          <w:szCs w:val="28"/>
        </w:rPr>
        <w:t>。</w:t>
      </w:r>
      <w:proofErr w:type="gramStart"/>
      <w:r>
        <w:rPr>
          <w:rFonts w:ascii="华文楷体" w:eastAsia="华文楷体" w:hAnsi="华文楷体" w:hint="eastAsia"/>
          <w:sz w:val="28"/>
          <w:szCs w:val="28"/>
        </w:rPr>
        <w:t>匝霍国</w:t>
      </w:r>
      <w:proofErr w:type="gramEnd"/>
      <w:r>
        <w:rPr>
          <w:rFonts w:ascii="华文楷体" w:eastAsia="华文楷体" w:hAnsi="华文楷体" w:hint="eastAsia"/>
          <w:sz w:val="28"/>
          <w:szCs w:val="28"/>
        </w:rPr>
        <w:t>就是现在的孟加拉。他长大之后在那烂</w:t>
      </w:r>
      <w:proofErr w:type="gramStart"/>
      <w:r>
        <w:rPr>
          <w:rFonts w:ascii="华文楷体" w:eastAsia="华文楷体" w:hAnsi="华文楷体" w:hint="eastAsia"/>
          <w:sz w:val="28"/>
          <w:szCs w:val="28"/>
        </w:rPr>
        <w:t>陀</w:t>
      </w:r>
      <w:proofErr w:type="gramEnd"/>
      <w:r>
        <w:rPr>
          <w:rFonts w:ascii="华文楷体" w:eastAsia="华文楷体" w:hAnsi="华文楷体" w:hint="eastAsia"/>
          <w:sz w:val="28"/>
          <w:szCs w:val="28"/>
        </w:rPr>
        <w:t>寺</w:t>
      </w:r>
      <w:proofErr w:type="gramStart"/>
      <w:r>
        <w:rPr>
          <w:rFonts w:ascii="华文楷体" w:eastAsia="华文楷体" w:hAnsi="华文楷体" w:hint="eastAsia"/>
          <w:sz w:val="28"/>
          <w:szCs w:val="28"/>
        </w:rPr>
        <w:t>依止说</w:t>
      </w:r>
      <w:proofErr w:type="gramEnd"/>
      <w:r>
        <w:rPr>
          <w:rFonts w:ascii="华文楷体" w:eastAsia="华文楷体" w:hAnsi="华文楷体" w:hint="eastAsia"/>
          <w:sz w:val="28"/>
          <w:szCs w:val="28"/>
        </w:rPr>
        <w:t>一切有部的</w:t>
      </w:r>
      <w:proofErr w:type="gramStart"/>
      <w:r>
        <w:rPr>
          <w:rFonts w:ascii="华文楷体" w:eastAsia="华文楷体" w:hAnsi="华文楷体" w:hint="eastAsia"/>
          <w:sz w:val="28"/>
          <w:szCs w:val="28"/>
        </w:rPr>
        <w:t>亲教师智藏论师</w:t>
      </w:r>
      <w:proofErr w:type="gramEnd"/>
      <w:r>
        <w:rPr>
          <w:rFonts w:ascii="华文楷体" w:eastAsia="华文楷体" w:hAnsi="华文楷体" w:hint="eastAsia"/>
          <w:sz w:val="28"/>
          <w:szCs w:val="28"/>
        </w:rPr>
        <w:t>出家为僧，法名叫摩</w:t>
      </w:r>
      <w:proofErr w:type="gramStart"/>
      <w:r>
        <w:rPr>
          <w:rFonts w:ascii="华文楷体" w:eastAsia="华文楷体" w:hAnsi="华文楷体" w:hint="eastAsia"/>
          <w:sz w:val="28"/>
          <w:szCs w:val="28"/>
        </w:rPr>
        <w:t>诃萨埵绕卡</w:t>
      </w:r>
      <w:proofErr w:type="gramEnd"/>
      <w:r>
        <w:rPr>
          <w:rFonts w:ascii="华文楷体" w:eastAsia="华文楷体" w:hAnsi="华文楷体" w:hint="eastAsia"/>
          <w:sz w:val="28"/>
          <w:szCs w:val="28"/>
        </w:rPr>
        <w:t>达。</w:t>
      </w:r>
    </w:p>
    <w:p w:rsidR="006818D1" w:rsidRPr="00545F59" w:rsidRDefault="00545F59" w:rsidP="00D57302">
      <w:pPr>
        <w:ind w:firstLine="570"/>
        <w:jc w:val="center"/>
        <w:rPr>
          <w:ins w:id="417" w:author="Administrator" w:date="2015-04-21T22:11:00Z"/>
          <w:rFonts w:ascii="宋体" w:hAnsi="宋体"/>
          <w:b/>
          <w:sz w:val="28"/>
          <w:szCs w:val="28"/>
          <w:rPrChange w:id="418" w:author="Windows User" w:date="2015-04-28T15:44:00Z">
            <w:rPr>
              <w:ins w:id="419" w:author="Administrator" w:date="2015-04-21T22:11:00Z"/>
              <w:rFonts w:ascii="华文楷体" w:eastAsia="华文楷体" w:hAnsi="华文楷体"/>
              <w:sz w:val="28"/>
              <w:szCs w:val="28"/>
            </w:rPr>
          </w:rPrChange>
        </w:rPr>
        <w:pPrChange w:id="420" w:author="Windows User" w:date="2015-04-28T15:44:00Z">
          <w:pPr>
            <w:ind w:firstLine="570"/>
          </w:pPr>
        </w:pPrChange>
      </w:pPr>
      <w:del w:id="421" w:author="Administrator" w:date="2015-04-21T22:10:00Z">
        <w:r w:rsidRPr="00545F59">
          <w:rPr>
            <w:rFonts w:ascii="宋体" w:hAnsi="宋体" w:hint="eastAsia"/>
            <w:b/>
            <w:sz w:val="28"/>
            <w:szCs w:val="28"/>
            <w:rPrChange w:id="422" w:author="Windows User" w:date="2015-04-28T15:44:00Z">
              <w:rPr>
                <w:rFonts w:ascii="华文楷体" w:eastAsia="华文楷体" w:hAnsi="华文楷体" w:hint="eastAsia"/>
                <w:sz w:val="28"/>
                <w:szCs w:val="28"/>
              </w:rPr>
            </w:rPrChange>
          </w:rPr>
          <w:delText>“</w:delText>
        </w:r>
      </w:del>
      <w:ins w:id="423" w:author="Administrator" w:date="2015-04-21T22:10:00Z">
        <w:r w:rsidRPr="00545F59">
          <w:rPr>
            <w:rFonts w:ascii="宋体" w:hAnsi="宋体" w:hint="eastAsia"/>
            <w:b/>
            <w:sz w:val="28"/>
            <w:szCs w:val="28"/>
            <w:rPrChange w:id="424"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425" w:author="Windows User" w:date="2015-04-28T15:44:00Z">
            <w:rPr>
              <w:rFonts w:ascii="华文楷体" w:eastAsia="华文楷体" w:hAnsi="华文楷体" w:hint="eastAsia"/>
              <w:sz w:val="28"/>
              <w:szCs w:val="28"/>
            </w:rPr>
          </w:rPrChange>
        </w:rPr>
        <w:t>从此之后精进修学，对所有明处全部通达无碍，成为那烂陀寺出类拔萃的亲教师，制胜一切外道辩论对手。自此，尊者不同凡响的智慧雄狮巨吼响彻云霄，名震天下，铺遍整个大地</w:t>
      </w:r>
      <w:del w:id="426" w:author="Administrator" w:date="2015-04-21T22:11:00Z">
        <w:r w:rsidRPr="00545F59">
          <w:rPr>
            <w:rFonts w:ascii="宋体" w:hAnsi="宋体" w:hint="eastAsia"/>
            <w:b/>
            <w:sz w:val="28"/>
            <w:szCs w:val="28"/>
            <w:rPrChange w:id="427" w:author="Windows User" w:date="2015-04-28T15:44:00Z">
              <w:rPr>
                <w:rFonts w:ascii="华文楷体" w:eastAsia="华文楷体" w:hAnsi="华文楷体" w:hint="eastAsia"/>
                <w:sz w:val="28"/>
                <w:szCs w:val="28"/>
              </w:rPr>
            </w:rPrChange>
          </w:rPr>
          <w:delText>。”</w:delText>
        </w:r>
      </w:del>
      <w:ins w:id="428" w:author="Administrator" w:date="2015-04-21T22:11:00Z">
        <w:r w:rsidRPr="00545F59">
          <w:rPr>
            <w:rFonts w:ascii="宋体" w:hAnsi="宋体" w:hint="eastAsia"/>
            <w:b/>
            <w:sz w:val="28"/>
            <w:szCs w:val="28"/>
            <w:rPrChange w:id="429" w:author="Windows User" w:date="2015-04-28T15:44: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一方面他有俱生的智慧，</w:t>
      </w:r>
      <w:ins w:id="430" w:author="Administrator" w:date="2015-04-21T22:12:00Z">
        <w:r>
          <w:rPr>
            <w:rFonts w:ascii="华文楷体" w:eastAsia="华文楷体" w:hAnsi="华文楷体" w:hint="eastAsia"/>
            <w:sz w:val="28"/>
            <w:szCs w:val="28"/>
          </w:rPr>
          <w:t>然后</w:t>
        </w:r>
      </w:ins>
      <w:r>
        <w:rPr>
          <w:rFonts w:ascii="华文楷体" w:eastAsia="华文楷体" w:hAnsi="华文楷体" w:hint="eastAsia"/>
          <w:sz w:val="28"/>
          <w:szCs w:val="28"/>
        </w:rPr>
        <w:t>出家之后也是精进修学，所以对于所有的明处全部通达无碍。“所有的明处”</w:t>
      </w:r>
      <w:proofErr w:type="gramStart"/>
      <w:r>
        <w:rPr>
          <w:rFonts w:ascii="华文楷体" w:eastAsia="华文楷体" w:hAnsi="华文楷体" w:hint="eastAsia"/>
          <w:sz w:val="28"/>
          <w:szCs w:val="28"/>
        </w:rPr>
        <w:t>归摄起来</w:t>
      </w:r>
      <w:proofErr w:type="gramEnd"/>
      <w:r>
        <w:rPr>
          <w:rFonts w:ascii="华文楷体" w:eastAsia="华文楷体" w:hAnsi="华文楷体" w:hint="eastAsia"/>
          <w:sz w:val="28"/>
          <w:szCs w:val="28"/>
        </w:rPr>
        <w:t>就是</w:t>
      </w:r>
      <w:del w:id="431" w:author="Administrator" w:date="2015-04-21T22:13:00Z">
        <w:r>
          <w:rPr>
            <w:rFonts w:ascii="华文楷体" w:eastAsia="华文楷体" w:hAnsi="华文楷体" w:hint="eastAsia"/>
            <w:sz w:val="28"/>
            <w:szCs w:val="28"/>
          </w:rPr>
          <w:delText>指</w:delText>
        </w:r>
      </w:del>
      <w:ins w:id="432" w:author="Administrator" w:date="2015-04-21T22:13:00Z">
        <w:r>
          <w:rPr>
            <w:rFonts w:ascii="华文楷体" w:eastAsia="华文楷体" w:hAnsi="华文楷体" w:hint="eastAsia"/>
            <w:sz w:val="28"/>
            <w:szCs w:val="28"/>
          </w:rPr>
          <w:t>讲</w:t>
        </w:r>
      </w:ins>
      <w:r>
        <w:rPr>
          <w:rFonts w:ascii="华文楷体" w:eastAsia="华文楷体" w:hAnsi="华文楷体" w:hint="eastAsia"/>
          <w:sz w:val="28"/>
          <w:szCs w:val="28"/>
        </w:rPr>
        <w:t>五明，五明称之为所有的明处。应该明了之处，应该通达之处，就称之为“明</w:t>
      </w:r>
      <w:r>
        <w:rPr>
          <w:rFonts w:ascii="华文楷体" w:eastAsia="华文楷体" w:hAnsi="华文楷体" w:hint="eastAsia"/>
          <w:sz w:val="28"/>
          <w:szCs w:val="28"/>
        </w:rPr>
        <w:lastRenderedPageBreak/>
        <w:t>处”。</w:t>
      </w:r>
      <w:del w:id="433" w:author="Administrator" w:date="2015-04-21T22:13:00Z">
        <w:r>
          <w:rPr>
            <w:rFonts w:ascii="华文楷体" w:eastAsia="华文楷体" w:hAnsi="华文楷体" w:hint="eastAsia"/>
            <w:sz w:val="28"/>
            <w:szCs w:val="28"/>
          </w:rPr>
          <w:delText>如果</w:delText>
        </w:r>
      </w:del>
      <w:ins w:id="434" w:author="Administrator" w:date="2015-04-21T22:13:00Z">
        <w:r>
          <w:rPr>
            <w:rFonts w:ascii="华文楷体" w:eastAsia="华文楷体" w:hAnsi="华文楷体" w:hint="eastAsia"/>
            <w:sz w:val="28"/>
            <w:szCs w:val="28"/>
          </w:rPr>
          <w:t>那么就是说当然</w:t>
        </w:r>
      </w:ins>
      <w:r>
        <w:rPr>
          <w:rFonts w:ascii="华文楷体" w:eastAsia="华文楷体" w:hAnsi="华文楷体" w:hint="eastAsia"/>
          <w:sz w:val="28"/>
          <w:szCs w:val="28"/>
        </w:rPr>
        <w:t>把明处展开来讲就是所有一切世间和出世间的学问，</w:t>
      </w:r>
      <w:proofErr w:type="gramStart"/>
      <w:r>
        <w:rPr>
          <w:rFonts w:ascii="华文楷体" w:eastAsia="华文楷体" w:hAnsi="华文楷体" w:hint="eastAsia"/>
          <w:sz w:val="28"/>
          <w:szCs w:val="28"/>
        </w:rPr>
        <w:t>归摄起来</w:t>
      </w:r>
      <w:proofErr w:type="gramEnd"/>
      <w:r>
        <w:rPr>
          <w:rFonts w:ascii="华文楷体" w:eastAsia="华文楷体" w:hAnsi="华文楷体" w:hint="eastAsia"/>
          <w:sz w:val="28"/>
          <w:szCs w:val="28"/>
        </w:rPr>
        <w:t>就是五明，五明可以把所有这样的</w:t>
      </w:r>
      <w:proofErr w:type="gramStart"/>
      <w:r>
        <w:rPr>
          <w:rFonts w:ascii="华文楷体" w:eastAsia="华文楷体" w:hAnsi="华文楷体" w:hint="eastAsia"/>
          <w:sz w:val="28"/>
          <w:szCs w:val="28"/>
        </w:rPr>
        <w:t>学问归摄在</w:t>
      </w:r>
      <w:proofErr w:type="gramEnd"/>
      <w:r>
        <w:rPr>
          <w:rFonts w:ascii="华文楷体" w:eastAsia="华文楷体" w:hAnsi="华文楷体" w:hint="eastAsia"/>
          <w:sz w:val="28"/>
          <w:szCs w:val="28"/>
        </w:rPr>
        <w:t>一起。所以说对所有的明处全部通达实际上就是说指对</w:t>
      </w:r>
      <w:ins w:id="435" w:author="Administrator" w:date="2015-04-21T22:14:00Z">
        <w:r>
          <w:rPr>
            <w:rFonts w:ascii="华文楷体" w:eastAsia="华文楷体" w:hAnsi="华文楷体" w:hint="eastAsia"/>
            <w:sz w:val="28"/>
            <w:szCs w:val="28"/>
          </w:rPr>
          <w:t>于</w:t>
        </w:r>
      </w:ins>
      <w:r>
        <w:rPr>
          <w:rFonts w:ascii="华文楷体" w:eastAsia="华文楷体" w:hAnsi="华文楷体" w:hint="eastAsia"/>
          <w:sz w:val="28"/>
          <w:szCs w:val="28"/>
        </w:rPr>
        <w:t>内外道，对</w:t>
      </w:r>
      <w:ins w:id="436" w:author="Administrator" w:date="2015-04-21T22:14:00Z">
        <w:r>
          <w:rPr>
            <w:rFonts w:ascii="华文楷体" w:eastAsia="华文楷体" w:hAnsi="华文楷体" w:hint="eastAsia"/>
            <w:sz w:val="28"/>
            <w:szCs w:val="28"/>
          </w:rPr>
          <w:t>于</w:t>
        </w:r>
      </w:ins>
      <w:r>
        <w:rPr>
          <w:rFonts w:ascii="华文楷体" w:eastAsia="华文楷体" w:hAnsi="华文楷体" w:hint="eastAsia"/>
          <w:sz w:val="28"/>
          <w:szCs w:val="28"/>
        </w:rPr>
        <w:t>所有世间的知识完全已经掌握。</w:t>
      </w:r>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w:t>
      </w:r>
      <w:r>
        <w:rPr>
          <w:rFonts w:ascii="华文楷体" w:eastAsia="华文楷体" w:hAnsi="华文楷体" w:hint="eastAsia"/>
          <w:b/>
          <w:bCs/>
          <w:sz w:val="28"/>
          <w:szCs w:val="28"/>
          <w:rPrChange w:id="437" w:author="Administrator" w:date="2015-04-21T22:14:00Z">
            <w:rPr>
              <w:rFonts w:ascii="华文楷体" w:eastAsia="华文楷体" w:hAnsi="华文楷体" w:hint="eastAsia"/>
              <w:sz w:val="28"/>
              <w:szCs w:val="28"/>
            </w:rPr>
          </w:rPrChange>
        </w:rPr>
        <w:t>成为那烂</w:t>
      </w:r>
      <w:proofErr w:type="gramStart"/>
      <w:r>
        <w:rPr>
          <w:rFonts w:ascii="华文楷体" w:eastAsia="华文楷体" w:hAnsi="华文楷体" w:hint="eastAsia"/>
          <w:b/>
          <w:bCs/>
          <w:sz w:val="28"/>
          <w:szCs w:val="28"/>
          <w:rPrChange w:id="438" w:author="Administrator" w:date="2015-04-21T22:14:00Z">
            <w:rPr>
              <w:rFonts w:ascii="华文楷体" w:eastAsia="华文楷体" w:hAnsi="华文楷体" w:hint="eastAsia"/>
              <w:sz w:val="28"/>
              <w:szCs w:val="28"/>
            </w:rPr>
          </w:rPrChange>
        </w:rPr>
        <w:t>陀</w:t>
      </w:r>
      <w:proofErr w:type="gramEnd"/>
      <w:r>
        <w:rPr>
          <w:rFonts w:ascii="华文楷体" w:eastAsia="华文楷体" w:hAnsi="华文楷体" w:hint="eastAsia"/>
          <w:b/>
          <w:bCs/>
          <w:sz w:val="28"/>
          <w:szCs w:val="28"/>
          <w:rPrChange w:id="439" w:author="Administrator" w:date="2015-04-21T22:14:00Z">
            <w:rPr>
              <w:rFonts w:ascii="华文楷体" w:eastAsia="华文楷体" w:hAnsi="华文楷体" w:hint="eastAsia"/>
              <w:sz w:val="28"/>
              <w:szCs w:val="28"/>
            </w:rPr>
          </w:rPrChange>
        </w:rPr>
        <w:t>寺最著名的亲教师，制服一切外道</w:t>
      </w:r>
      <w:r>
        <w:rPr>
          <w:rFonts w:ascii="华文楷体" w:eastAsia="华文楷体" w:hAnsi="华文楷体" w:hint="eastAsia"/>
          <w:sz w:val="28"/>
          <w:szCs w:val="28"/>
        </w:rPr>
        <w:t>。”</w:t>
      </w:r>
      <w:ins w:id="440" w:author="Administrator" w:date="2015-04-21T22:15:00Z">
        <w:r>
          <w:rPr>
            <w:rFonts w:ascii="华文楷体" w:eastAsia="华文楷体" w:hAnsi="华文楷体" w:hint="eastAsia"/>
            <w:sz w:val="28"/>
            <w:szCs w:val="28"/>
          </w:rPr>
          <w:t>因为</w:t>
        </w:r>
      </w:ins>
      <w:r>
        <w:rPr>
          <w:rFonts w:ascii="华文楷体" w:eastAsia="华文楷体" w:hAnsi="华文楷体" w:hint="eastAsia"/>
          <w:sz w:val="28"/>
          <w:szCs w:val="28"/>
        </w:rPr>
        <w:t>在印度外道</w:t>
      </w:r>
      <w:ins w:id="441" w:author="Administrator" w:date="2015-04-21T22:15:00Z">
        <w:r>
          <w:rPr>
            <w:rFonts w:ascii="华文楷体" w:eastAsia="华文楷体" w:hAnsi="华文楷体" w:hint="eastAsia"/>
            <w:sz w:val="28"/>
            <w:szCs w:val="28"/>
          </w:rPr>
          <w:t>也是</w:t>
        </w:r>
      </w:ins>
      <w:r>
        <w:rPr>
          <w:rFonts w:ascii="华文楷体" w:eastAsia="华文楷体" w:hAnsi="华文楷体" w:hint="eastAsia"/>
          <w:sz w:val="28"/>
          <w:szCs w:val="28"/>
        </w:rPr>
        <w:t>非常兴盛，外道经常和内道辩论。所以</w:t>
      </w:r>
      <w:ins w:id="442" w:author="Administrator" w:date="2015-04-21T22:15:00Z">
        <w:r>
          <w:rPr>
            <w:rFonts w:ascii="华文楷体" w:eastAsia="华文楷体" w:hAnsi="华文楷体" w:hint="eastAsia"/>
            <w:sz w:val="28"/>
            <w:szCs w:val="28"/>
          </w:rPr>
          <w:t>一个</w:t>
        </w:r>
      </w:ins>
      <w:r>
        <w:rPr>
          <w:rFonts w:ascii="华文楷体" w:eastAsia="华文楷体" w:hAnsi="华文楷体" w:hint="eastAsia"/>
          <w:sz w:val="28"/>
          <w:szCs w:val="28"/>
        </w:rPr>
        <w:t>佛法</w:t>
      </w:r>
      <w:ins w:id="443" w:author="Administrator" w:date="2015-04-21T22:16:00Z">
        <w:r>
          <w:rPr>
            <w:rFonts w:ascii="华文楷体" w:eastAsia="华文楷体" w:hAnsi="华文楷体" w:hint="eastAsia"/>
            <w:sz w:val="28"/>
            <w:szCs w:val="28"/>
          </w:rPr>
          <w:t>当中</w:t>
        </w:r>
      </w:ins>
      <w:r>
        <w:rPr>
          <w:rFonts w:ascii="华文楷体" w:eastAsia="华文楷体" w:hAnsi="华文楷体" w:hint="eastAsia"/>
          <w:sz w:val="28"/>
          <w:szCs w:val="28"/>
        </w:rPr>
        <w:t>，</w:t>
      </w:r>
      <w:ins w:id="444" w:author="Administrator" w:date="2015-04-21T22:16:00Z">
        <w:r>
          <w:rPr>
            <w:rFonts w:ascii="华文楷体" w:eastAsia="华文楷体" w:hAnsi="华文楷体" w:hint="eastAsia"/>
            <w:sz w:val="28"/>
            <w:szCs w:val="28"/>
          </w:rPr>
          <w:t>一个</w:t>
        </w:r>
      </w:ins>
      <w:r>
        <w:rPr>
          <w:rFonts w:ascii="华文楷体" w:eastAsia="华文楷体" w:hAnsi="华文楷体" w:hint="eastAsia"/>
          <w:sz w:val="28"/>
          <w:szCs w:val="28"/>
        </w:rPr>
        <w:t>寺院当中和外道辩论的时候，如果</w:t>
      </w:r>
      <w:proofErr w:type="gramStart"/>
      <w:r>
        <w:rPr>
          <w:rFonts w:ascii="华文楷体" w:eastAsia="华文楷体" w:hAnsi="华文楷体" w:hint="eastAsia"/>
          <w:sz w:val="28"/>
          <w:szCs w:val="28"/>
        </w:rPr>
        <w:t>辩</w:t>
      </w:r>
      <w:proofErr w:type="gramEnd"/>
      <w:r>
        <w:rPr>
          <w:rFonts w:ascii="华文楷体" w:eastAsia="华文楷体" w:hAnsi="华文楷体" w:hint="eastAsia"/>
          <w:sz w:val="28"/>
          <w:szCs w:val="28"/>
        </w:rPr>
        <w:t>不过外道的话，当时印度的规矩</w:t>
      </w:r>
      <w:del w:id="445" w:author="Administrator" w:date="2015-04-21T22:16:00Z">
        <w:r>
          <w:rPr>
            <w:rFonts w:ascii="华文楷体" w:eastAsia="华文楷体" w:hAnsi="华文楷体" w:hint="eastAsia"/>
            <w:sz w:val="28"/>
            <w:szCs w:val="28"/>
          </w:rPr>
          <w:delText>就是</w:delText>
        </w:r>
      </w:del>
      <w:ins w:id="446" w:author="Administrator" w:date="2015-04-21T22:16:00Z">
        <w:r>
          <w:rPr>
            <w:rFonts w:ascii="华文楷体" w:eastAsia="华文楷体" w:hAnsi="华文楷体" w:hint="eastAsia"/>
            <w:sz w:val="28"/>
            <w:szCs w:val="28"/>
          </w:rPr>
          <w:t>是这样的</w:t>
        </w:r>
      </w:ins>
      <w:r>
        <w:rPr>
          <w:rFonts w:ascii="华文楷体" w:eastAsia="华文楷体" w:hAnsi="华文楷体" w:hint="eastAsia"/>
          <w:sz w:val="28"/>
          <w:szCs w:val="28"/>
        </w:rPr>
        <w:t>，如果</w:t>
      </w:r>
      <w:ins w:id="447" w:author="Administrator" w:date="2015-04-21T22:16:00Z">
        <w:r>
          <w:rPr>
            <w:rFonts w:ascii="华文楷体" w:eastAsia="华文楷体" w:hAnsi="华文楷体" w:hint="eastAsia"/>
            <w:sz w:val="28"/>
            <w:szCs w:val="28"/>
          </w:rPr>
          <w:t>你</w:t>
        </w:r>
      </w:ins>
      <w:r>
        <w:rPr>
          <w:rFonts w:ascii="华文楷体" w:eastAsia="华文楷体" w:hAnsi="华文楷体" w:hint="eastAsia"/>
          <w:sz w:val="28"/>
          <w:szCs w:val="28"/>
        </w:rPr>
        <w:t>没</w:t>
      </w:r>
      <w:del w:id="448" w:author="Administrator" w:date="2015-04-21T22:16:00Z">
        <w:r>
          <w:rPr>
            <w:rFonts w:ascii="华文楷体" w:eastAsia="华文楷体" w:hAnsi="华文楷体" w:hint="eastAsia"/>
            <w:sz w:val="28"/>
            <w:szCs w:val="28"/>
          </w:rPr>
          <w:delText>有</w:delText>
        </w:r>
      </w:del>
      <w:r>
        <w:rPr>
          <w:rFonts w:ascii="华文楷体" w:eastAsia="华文楷体" w:hAnsi="华文楷体" w:hint="eastAsia"/>
          <w:sz w:val="28"/>
          <w:szCs w:val="28"/>
        </w:rPr>
        <w:t>办法辩赢，你和寺院所有的人都要</w:t>
      </w:r>
      <w:proofErr w:type="gramStart"/>
      <w:r>
        <w:rPr>
          <w:rFonts w:ascii="华文楷体" w:eastAsia="华文楷体" w:hAnsi="华文楷体" w:hint="eastAsia"/>
          <w:sz w:val="28"/>
          <w:szCs w:val="28"/>
        </w:rPr>
        <w:t>皈</w:t>
      </w:r>
      <w:proofErr w:type="gramEnd"/>
      <w:del w:id="449" w:author="Administrator" w:date="2015-04-21T22:16:00Z">
        <w:r>
          <w:rPr>
            <w:rFonts w:ascii="华文楷体" w:eastAsia="华文楷体" w:hAnsi="华文楷体" w:hint="eastAsia"/>
            <w:sz w:val="28"/>
            <w:szCs w:val="28"/>
          </w:rPr>
          <w:delText>依</w:delText>
        </w:r>
      </w:del>
      <w:ins w:id="450" w:author="Administrator" w:date="2015-04-21T22:16:00Z">
        <w:r>
          <w:rPr>
            <w:rFonts w:ascii="华文楷体" w:eastAsia="华文楷体" w:hAnsi="华文楷体" w:hint="eastAsia"/>
            <w:sz w:val="28"/>
            <w:szCs w:val="28"/>
          </w:rPr>
          <w:t>入</w:t>
        </w:r>
      </w:ins>
      <w:r>
        <w:rPr>
          <w:rFonts w:ascii="华文楷体" w:eastAsia="华文楷体" w:hAnsi="华文楷体" w:hint="eastAsia"/>
          <w:sz w:val="28"/>
          <w:szCs w:val="28"/>
        </w:rPr>
        <w:t>外道；如果</w:t>
      </w:r>
      <w:proofErr w:type="gramStart"/>
      <w:r>
        <w:rPr>
          <w:rFonts w:ascii="华文楷体" w:eastAsia="华文楷体" w:hAnsi="华文楷体" w:hint="eastAsia"/>
          <w:sz w:val="28"/>
          <w:szCs w:val="28"/>
        </w:rPr>
        <w:t>外道辩输</w:t>
      </w:r>
      <w:ins w:id="451" w:author="Administrator" w:date="2015-04-21T22:17:00Z">
        <w:r>
          <w:rPr>
            <w:rFonts w:ascii="华文楷体" w:eastAsia="华文楷体" w:hAnsi="华文楷体" w:hint="eastAsia"/>
            <w:sz w:val="28"/>
            <w:szCs w:val="28"/>
          </w:rPr>
          <w:t>了</w:t>
        </w:r>
      </w:ins>
      <w:proofErr w:type="gramEnd"/>
      <w:r>
        <w:rPr>
          <w:rFonts w:ascii="华文楷体" w:eastAsia="华文楷体" w:hAnsi="华文楷体" w:hint="eastAsia"/>
          <w:sz w:val="28"/>
          <w:szCs w:val="28"/>
        </w:rPr>
        <w:t>，外道</w:t>
      </w:r>
      <w:ins w:id="452" w:author="Administrator" w:date="2015-04-21T22:17:00Z">
        <w:r>
          <w:rPr>
            <w:rFonts w:ascii="华文楷体" w:eastAsia="华文楷体" w:hAnsi="华文楷体" w:hint="eastAsia"/>
            <w:sz w:val="28"/>
            <w:szCs w:val="28"/>
          </w:rPr>
          <w:t>他</w:t>
        </w:r>
      </w:ins>
      <w:r>
        <w:rPr>
          <w:rFonts w:ascii="华文楷体" w:eastAsia="华文楷体" w:hAnsi="华文楷体" w:hint="eastAsia"/>
          <w:sz w:val="28"/>
          <w:szCs w:val="28"/>
        </w:rPr>
        <w:t>自己和自己的弟子去全部归入内道。</w:t>
      </w:r>
      <w:ins w:id="453" w:author="Administrator" w:date="2015-04-21T22:17:00Z">
        <w:r>
          <w:rPr>
            <w:rFonts w:ascii="华文楷体" w:eastAsia="华文楷体" w:hAnsi="华文楷体" w:hint="eastAsia"/>
            <w:sz w:val="28"/>
            <w:szCs w:val="28"/>
          </w:rPr>
          <w:t>像</w:t>
        </w:r>
      </w:ins>
      <w:r>
        <w:rPr>
          <w:rFonts w:ascii="华文楷体" w:eastAsia="华文楷体" w:hAnsi="华文楷体" w:hint="eastAsia"/>
          <w:sz w:val="28"/>
          <w:szCs w:val="28"/>
        </w:rPr>
        <w:t>这样</w:t>
      </w:r>
      <w:ins w:id="454" w:author="Administrator" w:date="2015-04-21T22:17:00Z">
        <w:r>
          <w:rPr>
            <w:rFonts w:ascii="华文楷体" w:eastAsia="华文楷体" w:hAnsi="华文楷体" w:hint="eastAsia"/>
            <w:sz w:val="28"/>
            <w:szCs w:val="28"/>
          </w:rPr>
          <w:t>的话能够</w:t>
        </w:r>
      </w:ins>
      <w:r>
        <w:rPr>
          <w:rFonts w:ascii="华文楷体" w:eastAsia="华文楷体" w:hAnsi="华文楷体" w:hint="eastAsia"/>
          <w:sz w:val="28"/>
          <w:szCs w:val="28"/>
        </w:rPr>
        <w:t>，在寺院当中</w:t>
      </w:r>
      <w:proofErr w:type="gramStart"/>
      <w:r>
        <w:rPr>
          <w:rFonts w:ascii="华文楷体" w:eastAsia="华文楷体" w:hAnsi="华文楷体" w:hint="eastAsia"/>
          <w:sz w:val="28"/>
          <w:szCs w:val="28"/>
        </w:rPr>
        <w:t>能够胜伏外道</w:t>
      </w:r>
      <w:proofErr w:type="gramEnd"/>
      <w:r>
        <w:rPr>
          <w:rFonts w:ascii="华文楷体" w:eastAsia="华文楷体" w:hAnsi="华文楷体" w:hint="eastAsia"/>
          <w:sz w:val="28"/>
          <w:szCs w:val="28"/>
        </w:rPr>
        <w:t>的必须是</w:t>
      </w:r>
      <w:ins w:id="455" w:author="Administrator" w:date="2015-04-21T22:18:00Z">
        <w:r>
          <w:rPr>
            <w:rFonts w:ascii="华文楷体" w:eastAsia="华文楷体" w:hAnsi="华文楷体" w:hint="eastAsia"/>
            <w:sz w:val="28"/>
            <w:szCs w:val="28"/>
          </w:rPr>
          <w:t>个</w:t>
        </w:r>
      </w:ins>
      <w:r>
        <w:rPr>
          <w:rFonts w:ascii="华文楷体" w:eastAsia="华文楷体" w:hAnsi="华文楷体" w:hint="eastAsia"/>
          <w:sz w:val="28"/>
          <w:szCs w:val="28"/>
        </w:rPr>
        <w:t>班智达。所以</w:t>
      </w:r>
      <w:proofErr w:type="gramStart"/>
      <w:r>
        <w:rPr>
          <w:rFonts w:ascii="华文楷体" w:eastAsia="华文楷体" w:hAnsi="华文楷体" w:hint="eastAsia"/>
          <w:sz w:val="28"/>
          <w:szCs w:val="28"/>
        </w:rPr>
        <w:t>说静命论师</w:t>
      </w:r>
      <w:ins w:id="456" w:author="Administrator" w:date="2015-04-21T22:18:00Z">
        <w:r>
          <w:rPr>
            <w:rFonts w:ascii="华文楷体" w:eastAsia="华文楷体" w:hAnsi="华文楷体" w:hint="eastAsia"/>
            <w:sz w:val="28"/>
            <w:szCs w:val="28"/>
          </w:rPr>
          <w:t>他</w:t>
        </w:r>
        <w:proofErr w:type="gramEnd"/>
        <w:r>
          <w:rPr>
            <w:rFonts w:ascii="华文楷体" w:eastAsia="华文楷体" w:hAnsi="华文楷体" w:hint="eastAsia"/>
            <w:sz w:val="28"/>
            <w:szCs w:val="28"/>
          </w:rPr>
          <w:t>是</w:t>
        </w:r>
      </w:ins>
      <w:r>
        <w:rPr>
          <w:rFonts w:ascii="华文楷体" w:eastAsia="华文楷体" w:hAnsi="华文楷体" w:hint="eastAsia"/>
          <w:sz w:val="28"/>
          <w:szCs w:val="28"/>
        </w:rPr>
        <w:t>担任</w:t>
      </w:r>
      <w:proofErr w:type="gramStart"/>
      <w:r>
        <w:rPr>
          <w:rFonts w:ascii="华文楷体" w:eastAsia="华文楷体" w:hAnsi="华文楷体" w:hint="eastAsia"/>
          <w:sz w:val="28"/>
          <w:szCs w:val="28"/>
        </w:rPr>
        <w:t>亲教师</w:t>
      </w:r>
      <w:proofErr w:type="gramEnd"/>
      <w:r>
        <w:rPr>
          <w:rFonts w:ascii="华文楷体" w:eastAsia="华文楷体" w:hAnsi="华文楷体" w:hint="eastAsia"/>
          <w:sz w:val="28"/>
          <w:szCs w:val="28"/>
        </w:rPr>
        <w:t>的时候制服一切外道辩论对手的。“自此，尊者不同凡响的智慧雄狮巨吼响彻云霄”，大家都知道他的殊胜的名声。下面</w:t>
      </w:r>
      <w:proofErr w:type="gramStart"/>
      <w:r>
        <w:rPr>
          <w:rFonts w:ascii="华文楷体" w:eastAsia="华文楷体" w:hAnsi="华文楷体" w:hint="eastAsia"/>
          <w:sz w:val="28"/>
          <w:szCs w:val="28"/>
        </w:rPr>
        <w:t>单独讲</w:t>
      </w:r>
      <w:proofErr w:type="gramEnd"/>
      <w:r>
        <w:rPr>
          <w:rFonts w:ascii="华文楷体" w:eastAsia="华文楷体" w:hAnsi="华文楷体" w:hint="eastAsia"/>
          <w:sz w:val="28"/>
          <w:szCs w:val="28"/>
        </w:rPr>
        <w:t>一个他的传记当中的内容。</w:t>
      </w:r>
    </w:p>
    <w:p w:rsidR="006818D1" w:rsidRPr="00545F59" w:rsidRDefault="00545F59" w:rsidP="00D57302">
      <w:pPr>
        <w:ind w:firstLine="570"/>
        <w:jc w:val="center"/>
        <w:rPr>
          <w:ins w:id="457" w:author="Administrator" w:date="2015-04-21T22:19:00Z"/>
          <w:rFonts w:ascii="宋体" w:hAnsi="宋体"/>
          <w:b/>
          <w:sz w:val="28"/>
          <w:szCs w:val="28"/>
          <w:rPrChange w:id="458" w:author="Windows User" w:date="2015-04-28T15:44:00Z">
            <w:rPr>
              <w:ins w:id="459" w:author="Administrator" w:date="2015-04-21T22:19:00Z"/>
              <w:rFonts w:ascii="华文楷体" w:eastAsia="华文楷体" w:hAnsi="华文楷体"/>
              <w:sz w:val="28"/>
              <w:szCs w:val="28"/>
            </w:rPr>
          </w:rPrChange>
        </w:rPr>
        <w:pPrChange w:id="460" w:author="Windows User" w:date="2015-04-28T15:44:00Z">
          <w:pPr>
            <w:ind w:firstLine="570"/>
          </w:pPr>
        </w:pPrChange>
      </w:pPr>
      <w:del w:id="461" w:author="Administrator" w:date="2015-04-21T22:18:00Z">
        <w:r w:rsidRPr="00545F59">
          <w:rPr>
            <w:rFonts w:ascii="宋体" w:hAnsi="宋体" w:hint="eastAsia"/>
            <w:b/>
            <w:sz w:val="28"/>
            <w:szCs w:val="28"/>
            <w:rPrChange w:id="462" w:author="Windows User" w:date="2015-04-28T15:44:00Z">
              <w:rPr>
                <w:rFonts w:ascii="华文楷体" w:eastAsia="华文楷体" w:hAnsi="华文楷体" w:hint="eastAsia"/>
                <w:sz w:val="28"/>
                <w:szCs w:val="28"/>
              </w:rPr>
            </w:rPrChange>
          </w:rPr>
          <w:delText>“</w:delText>
        </w:r>
      </w:del>
      <w:ins w:id="463" w:author="Administrator" w:date="2015-04-21T22:18:00Z">
        <w:r w:rsidRPr="00545F59">
          <w:rPr>
            <w:rFonts w:ascii="宋体" w:hAnsi="宋体" w:hint="eastAsia"/>
            <w:b/>
            <w:sz w:val="28"/>
            <w:szCs w:val="28"/>
            <w:rPrChange w:id="464"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465" w:author="Windows User" w:date="2015-04-28T15:44:00Z">
            <w:rPr>
              <w:rFonts w:ascii="华文楷体" w:eastAsia="华文楷体" w:hAnsi="华文楷体" w:hint="eastAsia"/>
              <w:sz w:val="28"/>
              <w:szCs w:val="28"/>
            </w:rPr>
          </w:rPrChange>
        </w:rPr>
        <w:t>当时，南方有一位对婆罗门吠陀等所有外道典籍无所不知的人士，出奇地击败了内外道的全部辩论对手，结果谁也无法与之抗衡</w:t>
      </w:r>
      <w:del w:id="466" w:author="Administrator" w:date="2015-04-21T22:19:00Z">
        <w:r w:rsidRPr="00545F59">
          <w:rPr>
            <w:rFonts w:ascii="宋体" w:hAnsi="宋体" w:hint="eastAsia"/>
            <w:b/>
            <w:sz w:val="28"/>
            <w:szCs w:val="28"/>
            <w:rPrChange w:id="467" w:author="Windows User" w:date="2015-04-28T15:44:00Z">
              <w:rPr>
                <w:rFonts w:ascii="华文楷体" w:eastAsia="华文楷体" w:hAnsi="华文楷体" w:hint="eastAsia"/>
                <w:sz w:val="28"/>
                <w:szCs w:val="28"/>
              </w:rPr>
            </w:rPrChange>
          </w:rPr>
          <w:delText>。”</w:delText>
        </w:r>
      </w:del>
      <w:ins w:id="468" w:author="Administrator" w:date="2015-04-21T22:19:00Z">
        <w:r w:rsidRPr="00545F59">
          <w:rPr>
            <w:rFonts w:ascii="宋体" w:hAnsi="宋体" w:hint="eastAsia"/>
            <w:b/>
            <w:sz w:val="28"/>
            <w:szCs w:val="28"/>
            <w:rPrChange w:id="469" w:author="Windows User" w:date="2015-04-28T15:44: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当时在南方出了一个外道</w:t>
      </w:r>
      <w:del w:id="470" w:author="Administrator" w:date="2015-04-21T22:20:00Z">
        <w:r>
          <w:rPr>
            <w:rFonts w:ascii="华文楷体" w:eastAsia="华文楷体" w:hAnsi="华文楷体" w:hint="eastAsia"/>
            <w:sz w:val="28"/>
            <w:szCs w:val="28"/>
          </w:rPr>
          <w:delText>徒</w:delText>
        </w:r>
      </w:del>
      <w:ins w:id="471" w:author="Administrator" w:date="2015-04-21T22:20:00Z">
        <w:r>
          <w:rPr>
            <w:rFonts w:ascii="华文楷体" w:eastAsia="华文楷体" w:hAnsi="华文楷体" w:hint="eastAsia"/>
            <w:sz w:val="28"/>
            <w:szCs w:val="28"/>
          </w:rPr>
          <w:t>婆罗门</w:t>
        </w:r>
      </w:ins>
      <w:r>
        <w:rPr>
          <w:rFonts w:ascii="华文楷体" w:eastAsia="华文楷体" w:hAnsi="华文楷体" w:hint="eastAsia"/>
          <w:sz w:val="28"/>
          <w:szCs w:val="28"/>
        </w:rPr>
        <w:t>，他对婆罗门的</w:t>
      </w:r>
      <w:del w:id="472" w:author="Administrator" w:date="2015-04-21T22:21:00Z">
        <w:r>
          <w:rPr>
            <w:rFonts w:ascii="华文楷体" w:eastAsia="华文楷体" w:hAnsi="华文楷体" w:hint="eastAsia"/>
            <w:sz w:val="28"/>
            <w:szCs w:val="28"/>
          </w:rPr>
          <w:delText>匪徒</w:delText>
        </w:r>
      </w:del>
      <w:ins w:id="473" w:author="Administrator" w:date="2015-04-21T22:21:00Z">
        <w:r>
          <w:rPr>
            <w:rFonts w:ascii="华文楷体" w:eastAsia="华文楷体" w:hAnsi="华文楷体" w:hint="eastAsia"/>
            <w:sz w:val="28"/>
            <w:szCs w:val="28"/>
          </w:rPr>
          <w:t>吠</w:t>
        </w:r>
        <w:proofErr w:type="gramStart"/>
        <w:r>
          <w:rPr>
            <w:rFonts w:ascii="华文楷体" w:eastAsia="华文楷体" w:hAnsi="华文楷体" w:hint="eastAsia"/>
            <w:sz w:val="28"/>
            <w:szCs w:val="28"/>
          </w:rPr>
          <w:t>陀</w:t>
        </w:r>
      </w:ins>
      <w:proofErr w:type="gramEnd"/>
      <w:r>
        <w:rPr>
          <w:rFonts w:ascii="华文楷体" w:eastAsia="华文楷体" w:hAnsi="华文楷体" w:hint="eastAsia"/>
          <w:sz w:val="28"/>
          <w:szCs w:val="28"/>
        </w:rPr>
        <w:t>等所有的典籍非常通达，出奇地击败了外道的很多辩论对手，还有内道的很多辩论对手都击败了，结果在</w:t>
      </w:r>
      <w:ins w:id="474" w:author="Administrator" w:date="2015-04-21T22:22:00Z">
        <w:r>
          <w:rPr>
            <w:rFonts w:ascii="华文楷体" w:eastAsia="华文楷体" w:hAnsi="华文楷体" w:hint="eastAsia"/>
            <w:sz w:val="28"/>
            <w:szCs w:val="28"/>
          </w:rPr>
          <w:t>那一带在</w:t>
        </w:r>
      </w:ins>
      <w:r>
        <w:rPr>
          <w:rFonts w:ascii="华文楷体" w:eastAsia="华文楷体" w:hAnsi="华文楷体" w:hint="eastAsia"/>
          <w:sz w:val="28"/>
          <w:szCs w:val="28"/>
        </w:rPr>
        <w:t>印度南方</w:t>
      </w:r>
      <w:del w:id="475" w:author="Administrator" w:date="2015-04-21T22:22:00Z">
        <w:r>
          <w:rPr>
            <w:rFonts w:ascii="华文楷体" w:eastAsia="华文楷体" w:hAnsi="华文楷体" w:hint="eastAsia"/>
            <w:sz w:val="28"/>
            <w:szCs w:val="28"/>
          </w:rPr>
          <w:delText>一带</w:delText>
        </w:r>
      </w:del>
      <w:r>
        <w:rPr>
          <w:rFonts w:ascii="华文楷体" w:eastAsia="华文楷体" w:hAnsi="华文楷体" w:hint="eastAsia"/>
          <w:sz w:val="28"/>
          <w:szCs w:val="28"/>
        </w:rPr>
        <w:t>没有人能够和他相抗衡。</w:t>
      </w:r>
    </w:p>
    <w:p w:rsidR="006818D1" w:rsidRPr="00545F59" w:rsidRDefault="00545F59" w:rsidP="00D57302">
      <w:pPr>
        <w:ind w:firstLine="570"/>
        <w:jc w:val="center"/>
        <w:rPr>
          <w:ins w:id="476" w:author="Administrator" w:date="2015-04-21T22:22:00Z"/>
          <w:rFonts w:ascii="宋体" w:hAnsi="宋体"/>
          <w:b/>
          <w:sz w:val="28"/>
          <w:szCs w:val="28"/>
          <w:rPrChange w:id="477" w:author="Windows User" w:date="2015-04-28T15:44:00Z">
            <w:rPr>
              <w:ins w:id="478" w:author="Administrator" w:date="2015-04-21T22:22:00Z"/>
              <w:rFonts w:ascii="华文楷体" w:eastAsia="华文楷体" w:hAnsi="华文楷体"/>
              <w:sz w:val="28"/>
              <w:szCs w:val="28"/>
            </w:rPr>
          </w:rPrChange>
        </w:rPr>
        <w:pPrChange w:id="479" w:author="Windows User" w:date="2015-04-28T15:44:00Z">
          <w:pPr>
            <w:ind w:firstLine="570"/>
          </w:pPr>
        </w:pPrChange>
      </w:pPr>
      <w:del w:id="480" w:author="Administrator" w:date="2015-04-21T22:22:00Z">
        <w:r w:rsidRPr="00545F59">
          <w:rPr>
            <w:rFonts w:ascii="宋体" w:hAnsi="宋体" w:hint="eastAsia"/>
            <w:b/>
            <w:sz w:val="28"/>
            <w:szCs w:val="28"/>
            <w:rPrChange w:id="481" w:author="Windows User" w:date="2015-04-28T15:44:00Z">
              <w:rPr>
                <w:rFonts w:ascii="华文楷体" w:eastAsia="华文楷体" w:hAnsi="华文楷体" w:hint="eastAsia"/>
                <w:sz w:val="28"/>
                <w:szCs w:val="28"/>
              </w:rPr>
            </w:rPrChange>
          </w:rPr>
          <w:delText>“</w:delText>
        </w:r>
      </w:del>
      <w:ins w:id="482" w:author="Administrator" w:date="2015-04-21T22:22:00Z">
        <w:r w:rsidRPr="00545F59">
          <w:rPr>
            <w:rFonts w:ascii="宋体" w:hAnsi="宋体" w:hint="eastAsia"/>
            <w:b/>
            <w:sz w:val="28"/>
            <w:szCs w:val="28"/>
            <w:rPrChange w:id="483"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484" w:author="Windows User" w:date="2015-04-28T15:44:00Z">
            <w:rPr>
              <w:rFonts w:ascii="华文楷体" w:eastAsia="华文楷体" w:hAnsi="华文楷体" w:hint="eastAsia"/>
              <w:sz w:val="28"/>
              <w:szCs w:val="28"/>
            </w:rPr>
          </w:rPrChange>
        </w:rPr>
        <w:t>这时此人心里不禁暗自思忖：现在我应当前往那烂陀寺，力争让亲教师静命一败涂地，这样一来，我在普天之下就无与伦比了</w:t>
      </w:r>
      <w:del w:id="485" w:author="Administrator" w:date="2015-04-21T22:22:00Z">
        <w:r w:rsidRPr="00545F59">
          <w:rPr>
            <w:rFonts w:ascii="宋体" w:hAnsi="宋体" w:hint="eastAsia"/>
            <w:b/>
            <w:sz w:val="28"/>
            <w:szCs w:val="28"/>
            <w:rPrChange w:id="486" w:author="Windows User" w:date="2015-04-28T15:44:00Z">
              <w:rPr>
                <w:rFonts w:ascii="华文楷体" w:eastAsia="华文楷体" w:hAnsi="华文楷体" w:hint="eastAsia"/>
                <w:sz w:val="28"/>
                <w:szCs w:val="28"/>
              </w:rPr>
            </w:rPrChange>
          </w:rPr>
          <w:delText>。”</w:delText>
        </w:r>
      </w:del>
      <w:ins w:id="487" w:author="Administrator" w:date="2015-04-21T22:22:00Z">
        <w:r w:rsidRPr="00545F59">
          <w:rPr>
            <w:rFonts w:ascii="宋体" w:hAnsi="宋体" w:hint="eastAsia"/>
            <w:b/>
            <w:sz w:val="28"/>
            <w:szCs w:val="28"/>
            <w:rPrChange w:id="488" w:author="Windows User" w:date="2015-04-28T15:44: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当他在南方获得很多胜利的时候，</w:t>
      </w:r>
      <w:ins w:id="489" w:author="Administrator" w:date="2015-04-21T22:23:00Z">
        <w:r>
          <w:rPr>
            <w:rFonts w:ascii="华文楷体" w:eastAsia="华文楷体" w:hAnsi="华文楷体" w:hint="eastAsia"/>
            <w:sz w:val="28"/>
            <w:szCs w:val="28"/>
          </w:rPr>
          <w:t>他就</w:t>
        </w:r>
      </w:ins>
      <w:r>
        <w:rPr>
          <w:rFonts w:ascii="华文楷体" w:eastAsia="华文楷体" w:hAnsi="华文楷体" w:hint="eastAsia"/>
          <w:sz w:val="28"/>
          <w:szCs w:val="28"/>
        </w:rPr>
        <w:t>想到</w:t>
      </w:r>
      <w:del w:id="490" w:author="Administrator" w:date="2015-04-21T22:23:00Z">
        <w:r>
          <w:rPr>
            <w:rFonts w:ascii="华文楷体" w:eastAsia="华文楷体" w:hAnsi="华文楷体" w:hint="eastAsia"/>
            <w:sz w:val="28"/>
            <w:szCs w:val="28"/>
          </w:rPr>
          <w:delText>我们</w:delText>
        </w:r>
      </w:del>
      <w:r>
        <w:rPr>
          <w:rFonts w:ascii="华文楷体" w:eastAsia="华文楷体" w:hAnsi="华文楷体" w:hint="eastAsia"/>
          <w:sz w:val="28"/>
          <w:szCs w:val="28"/>
        </w:rPr>
        <w:t>现在</w:t>
      </w:r>
      <w:ins w:id="491" w:author="Administrator" w:date="2015-04-21T22:23:00Z">
        <w:r>
          <w:rPr>
            <w:rFonts w:ascii="华文楷体" w:eastAsia="华文楷体" w:hAnsi="华文楷体" w:hint="eastAsia"/>
            <w:sz w:val="28"/>
            <w:szCs w:val="28"/>
          </w:rPr>
          <w:t>我就</w:t>
        </w:r>
      </w:ins>
      <w:r>
        <w:rPr>
          <w:rFonts w:ascii="华文楷体" w:eastAsia="华文楷体" w:hAnsi="华文楷体" w:hint="eastAsia"/>
          <w:sz w:val="28"/>
          <w:szCs w:val="28"/>
        </w:rPr>
        <w:t>应该到那烂</w:t>
      </w:r>
      <w:proofErr w:type="gramStart"/>
      <w:r>
        <w:rPr>
          <w:rFonts w:ascii="华文楷体" w:eastAsia="华文楷体" w:hAnsi="华文楷体" w:hint="eastAsia"/>
          <w:sz w:val="28"/>
          <w:szCs w:val="28"/>
        </w:rPr>
        <w:t>陀</w:t>
      </w:r>
      <w:proofErr w:type="gramEnd"/>
      <w:r>
        <w:rPr>
          <w:rFonts w:ascii="华文楷体" w:eastAsia="华文楷体" w:hAnsi="华文楷体" w:hint="eastAsia"/>
          <w:sz w:val="28"/>
          <w:szCs w:val="28"/>
        </w:rPr>
        <w:t>寺</w:t>
      </w:r>
      <w:ins w:id="492" w:author="Administrator" w:date="2015-04-21T22:23:00Z">
        <w:r>
          <w:rPr>
            <w:rFonts w:ascii="华文楷体" w:eastAsia="华文楷体" w:hAnsi="华文楷体" w:hint="eastAsia"/>
            <w:sz w:val="28"/>
            <w:szCs w:val="28"/>
          </w:rPr>
          <w:t>去</w:t>
        </w:r>
      </w:ins>
      <w:r>
        <w:rPr>
          <w:rFonts w:ascii="华文楷体" w:eastAsia="华文楷体" w:hAnsi="华文楷体" w:hint="eastAsia"/>
          <w:sz w:val="28"/>
          <w:szCs w:val="28"/>
        </w:rPr>
        <w:t>，力争通过</w:t>
      </w:r>
      <w:proofErr w:type="gramStart"/>
      <w:r>
        <w:rPr>
          <w:rFonts w:ascii="华文楷体" w:eastAsia="华文楷体" w:hAnsi="华文楷体" w:hint="eastAsia"/>
          <w:sz w:val="28"/>
          <w:szCs w:val="28"/>
        </w:rPr>
        <w:t>辩论让亲</w:t>
      </w:r>
      <w:proofErr w:type="gramEnd"/>
      <w:r>
        <w:rPr>
          <w:rFonts w:ascii="华文楷体" w:eastAsia="华文楷体" w:hAnsi="华文楷体" w:hint="eastAsia"/>
          <w:sz w:val="28"/>
          <w:szCs w:val="28"/>
        </w:rPr>
        <w:t>教师，就是</w:t>
      </w:r>
      <w:ins w:id="493" w:author="Administrator" w:date="2015-04-21T22:23:00Z">
        <w:r>
          <w:rPr>
            <w:rFonts w:ascii="华文楷体" w:eastAsia="华文楷体" w:hAnsi="华文楷体" w:hint="eastAsia"/>
            <w:sz w:val="28"/>
            <w:szCs w:val="28"/>
          </w:rPr>
          <w:t>让</w:t>
        </w:r>
      </w:ins>
      <w:proofErr w:type="gramStart"/>
      <w:r>
        <w:rPr>
          <w:rFonts w:ascii="华文楷体" w:eastAsia="华文楷体" w:hAnsi="华文楷体" w:hint="eastAsia"/>
          <w:sz w:val="28"/>
          <w:szCs w:val="28"/>
        </w:rPr>
        <w:t>堪布静命一败涂地</w:t>
      </w:r>
      <w:proofErr w:type="gramEnd"/>
      <w:ins w:id="494" w:author="Administrator" w:date="2015-04-21T22:23:00Z">
        <w:r>
          <w:rPr>
            <w:rFonts w:ascii="华文楷体" w:eastAsia="华文楷体" w:hAnsi="华文楷体" w:hint="eastAsia"/>
            <w:sz w:val="28"/>
            <w:szCs w:val="28"/>
          </w:rPr>
          <w:t>的</w:t>
        </w:r>
      </w:ins>
      <w:r>
        <w:rPr>
          <w:rFonts w:ascii="华文楷体" w:eastAsia="华文楷体" w:hAnsi="华文楷体" w:hint="eastAsia"/>
          <w:sz w:val="28"/>
          <w:szCs w:val="28"/>
        </w:rPr>
        <w:t>，如果</w:t>
      </w:r>
      <w:r>
        <w:rPr>
          <w:rFonts w:ascii="华文楷体" w:eastAsia="华文楷体" w:hAnsi="华文楷体" w:hint="eastAsia"/>
          <w:sz w:val="28"/>
          <w:szCs w:val="28"/>
        </w:rPr>
        <w:lastRenderedPageBreak/>
        <w:t>这样我就天下无敌，在整个普天之下我就变成无以伦比的大智者了。所以通过这样</w:t>
      </w:r>
      <w:ins w:id="495" w:author="Administrator" w:date="2015-04-21T22:24:00Z">
        <w:r>
          <w:rPr>
            <w:rFonts w:ascii="华文楷体" w:eastAsia="华文楷体" w:hAnsi="华文楷体" w:hint="eastAsia"/>
            <w:sz w:val="28"/>
            <w:szCs w:val="28"/>
          </w:rPr>
          <w:t>一种</w:t>
        </w:r>
      </w:ins>
      <w:r>
        <w:rPr>
          <w:rFonts w:ascii="华文楷体" w:eastAsia="华文楷体" w:hAnsi="华文楷体" w:hint="eastAsia"/>
          <w:sz w:val="28"/>
          <w:szCs w:val="28"/>
        </w:rPr>
        <w:t>的思想驱动，他就动身前往那烂</w:t>
      </w:r>
      <w:proofErr w:type="gramStart"/>
      <w:r>
        <w:rPr>
          <w:rFonts w:ascii="华文楷体" w:eastAsia="华文楷体" w:hAnsi="华文楷体" w:hint="eastAsia"/>
          <w:sz w:val="28"/>
          <w:szCs w:val="28"/>
        </w:rPr>
        <w:t>陀</w:t>
      </w:r>
      <w:proofErr w:type="gramEnd"/>
      <w:r>
        <w:rPr>
          <w:rFonts w:ascii="华文楷体" w:eastAsia="华文楷体" w:hAnsi="华文楷体" w:hint="eastAsia"/>
          <w:sz w:val="28"/>
          <w:szCs w:val="28"/>
        </w:rPr>
        <w:t>寺。</w:t>
      </w:r>
    </w:p>
    <w:p w:rsidR="006818D1" w:rsidRPr="00545F59" w:rsidRDefault="00545F59" w:rsidP="00D57302">
      <w:pPr>
        <w:ind w:firstLine="570"/>
        <w:jc w:val="center"/>
        <w:rPr>
          <w:ins w:id="496" w:author="Administrator" w:date="2015-04-21T22:25:00Z"/>
          <w:rFonts w:ascii="宋体" w:hAnsi="宋体"/>
          <w:b/>
          <w:sz w:val="28"/>
          <w:szCs w:val="28"/>
          <w:rPrChange w:id="497" w:author="Windows User" w:date="2015-04-28T15:44:00Z">
            <w:rPr>
              <w:ins w:id="498" w:author="Administrator" w:date="2015-04-21T22:25:00Z"/>
              <w:rFonts w:ascii="华文楷体" w:eastAsia="华文楷体" w:hAnsi="华文楷体"/>
              <w:sz w:val="28"/>
              <w:szCs w:val="28"/>
            </w:rPr>
          </w:rPrChange>
        </w:rPr>
        <w:pPrChange w:id="499" w:author="Windows User" w:date="2015-04-28T15:44:00Z">
          <w:pPr>
            <w:ind w:firstLine="570"/>
          </w:pPr>
        </w:pPrChange>
      </w:pPr>
      <w:del w:id="500" w:author="Administrator" w:date="2015-04-21T22:24:00Z">
        <w:r w:rsidRPr="00545F59">
          <w:rPr>
            <w:rFonts w:ascii="宋体" w:hAnsi="宋体" w:hint="eastAsia"/>
            <w:b/>
            <w:sz w:val="28"/>
            <w:szCs w:val="28"/>
            <w:rPrChange w:id="501" w:author="Windows User" w:date="2015-04-28T15:44:00Z">
              <w:rPr>
                <w:rFonts w:ascii="华文楷体" w:eastAsia="华文楷体" w:hAnsi="华文楷体" w:hint="eastAsia"/>
                <w:sz w:val="28"/>
                <w:szCs w:val="28"/>
              </w:rPr>
            </w:rPrChange>
          </w:rPr>
          <w:delText>“</w:delText>
        </w:r>
      </w:del>
      <w:ins w:id="502" w:author="Administrator" w:date="2015-04-21T22:24:00Z">
        <w:r w:rsidRPr="00545F59">
          <w:rPr>
            <w:rFonts w:ascii="宋体" w:hAnsi="宋体" w:hint="eastAsia"/>
            <w:b/>
            <w:sz w:val="28"/>
            <w:szCs w:val="28"/>
            <w:rPrChange w:id="503"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504" w:author="Windows User" w:date="2015-04-28T15:44:00Z">
            <w:rPr>
              <w:rFonts w:ascii="华文楷体" w:eastAsia="华文楷体" w:hAnsi="华文楷体" w:hint="eastAsia"/>
              <w:sz w:val="28"/>
              <w:szCs w:val="28"/>
            </w:rPr>
          </w:rPrChange>
        </w:rPr>
        <w:t>当他经过一番旅途的劳顿最后来到静命论师的住处时，却不见尊者的踪影，只看到有一尊宛若纯金般闪闪发光的文殊菩萨像庄严端坐</w:t>
      </w:r>
      <w:del w:id="505" w:author="Administrator" w:date="2015-04-21T22:25:00Z">
        <w:r w:rsidRPr="00545F59">
          <w:rPr>
            <w:rFonts w:ascii="宋体" w:hAnsi="宋体" w:hint="eastAsia"/>
            <w:b/>
            <w:sz w:val="28"/>
            <w:szCs w:val="28"/>
            <w:rPrChange w:id="506" w:author="Windows User" w:date="2015-04-28T15:44:00Z">
              <w:rPr>
                <w:rFonts w:ascii="华文楷体" w:eastAsia="华文楷体" w:hAnsi="华文楷体" w:hint="eastAsia"/>
                <w:sz w:val="28"/>
                <w:szCs w:val="28"/>
              </w:rPr>
            </w:rPrChange>
          </w:rPr>
          <w:delText>。”</w:delText>
        </w:r>
      </w:del>
      <w:ins w:id="507" w:author="Administrator" w:date="2015-04-21T22:25:00Z">
        <w:r w:rsidRPr="00545F59">
          <w:rPr>
            <w:rFonts w:ascii="宋体" w:hAnsi="宋体" w:hint="eastAsia"/>
            <w:b/>
            <w:sz w:val="28"/>
            <w:szCs w:val="28"/>
            <w:rPrChange w:id="508" w:author="Windows User" w:date="2015-04-28T15:44: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ins w:id="509" w:author="Administrator" w:date="2015-04-21T22:25:00Z">
        <w:r>
          <w:rPr>
            <w:rFonts w:ascii="华文楷体" w:eastAsia="华文楷体" w:hAnsi="华文楷体" w:hint="eastAsia"/>
            <w:sz w:val="28"/>
            <w:szCs w:val="28"/>
          </w:rPr>
          <w:t>那么</w:t>
        </w:r>
      </w:ins>
      <w:r>
        <w:rPr>
          <w:rFonts w:ascii="华文楷体" w:eastAsia="华文楷体" w:hAnsi="华文楷体" w:hint="eastAsia"/>
          <w:sz w:val="28"/>
          <w:szCs w:val="28"/>
        </w:rPr>
        <w:t>当他最后来到</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的住处就是</w:t>
      </w:r>
      <w:ins w:id="510" w:author="Administrator" w:date="2015-04-21T22:25:00Z">
        <w:r>
          <w:rPr>
            <w:rFonts w:ascii="华文楷体" w:eastAsia="华文楷体" w:hAnsi="华文楷体" w:hint="eastAsia"/>
            <w:sz w:val="28"/>
            <w:szCs w:val="28"/>
          </w:rPr>
          <w:t>到了</w:t>
        </w:r>
      </w:ins>
      <w:r>
        <w:rPr>
          <w:rFonts w:ascii="华文楷体" w:eastAsia="华文楷体" w:hAnsi="华文楷体" w:hint="eastAsia"/>
          <w:sz w:val="28"/>
          <w:szCs w:val="28"/>
        </w:rPr>
        <w:t>那烂</w:t>
      </w:r>
      <w:proofErr w:type="gramStart"/>
      <w:r>
        <w:rPr>
          <w:rFonts w:ascii="华文楷体" w:eastAsia="华文楷体" w:hAnsi="华文楷体" w:hint="eastAsia"/>
          <w:sz w:val="28"/>
          <w:szCs w:val="28"/>
        </w:rPr>
        <w:t>陀</w:t>
      </w:r>
      <w:proofErr w:type="gramEnd"/>
      <w:r>
        <w:rPr>
          <w:rFonts w:ascii="华文楷体" w:eastAsia="华文楷体" w:hAnsi="华文楷体" w:hint="eastAsia"/>
          <w:sz w:val="28"/>
          <w:szCs w:val="28"/>
        </w:rPr>
        <w:t>寺，找到</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的房子的时候，</w:t>
      </w:r>
      <w:ins w:id="511" w:author="Administrator" w:date="2015-04-21T22:25:00Z">
        <w:r>
          <w:rPr>
            <w:rFonts w:ascii="华文楷体" w:eastAsia="华文楷体" w:hAnsi="华文楷体" w:hint="eastAsia"/>
            <w:sz w:val="28"/>
            <w:szCs w:val="28"/>
          </w:rPr>
          <w:t>一</w:t>
        </w:r>
      </w:ins>
      <w:r>
        <w:rPr>
          <w:rFonts w:ascii="华文楷体" w:eastAsia="华文楷体" w:hAnsi="华文楷体" w:hint="eastAsia"/>
          <w:sz w:val="28"/>
          <w:szCs w:val="28"/>
        </w:rPr>
        <w:t>进门看不到尊者的</w:t>
      </w:r>
      <w:del w:id="512" w:author="Administrator" w:date="2015-04-21T22:26:00Z">
        <w:r>
          <w:rPr>
            <w:rFonts w:ascii="华文楷体" w:eastAsia="华文楷体" w:hAnsi="华文楷体" w:hint="eastAsia"/>
            <w:sz w:val="28"/>
            <w:szCs w:val="28"/>
          </w:rPr>
          <w:delText>尊</w:delText>
        </w:r>
      </w:del>
      <w:ins w:id="513" w:author="Administrator" w:date="2015-04-21T22:26:00Z">
        <w:r>
          <w:rPr>
            <w:rFonts w:ascii="华文楷体" w:eastAsia="华文楷体" w:hAnsi="华文楷体" w:hint="eastAsia"/>
            <w:sz w:val="28"/>
            <w:szCs w:val="28"/>
          </w:rPr>
          <w:t>踪</w:t>
        </w:r>
      </w:ins>
      <w:r>
        <w:rPr>
          <w:rFonts w:ascii="华文楷体" w:eastAsia="华文楷体" w:hAnsi="华文楷体" w:hint="eastAsia"/>
          <w:sz w:val="28"/>
          <w:szCs w:val="28"/>
        </w:rPr>
        <w:t>影，只看到有一尊文殊菩萨的像，闪闪发光的文殊菩萨的像坐在那</w:t>
      </w:r>
      <w:del w:id="514" w:author="Administrator" w:date="2015-04-21T22:26:00Z">
        <w:r>
          <w:rPr>
            <w:rFonts w:ascii="华文楷体" w:eastAsia="华文楷体" w:hAnsi="华文楷体" w:hint="eastAsia"/>
            <w:sz w:val="28"/>
            <w:szCs w:val="28"/>
          </w:rPr>
          <w:delText>里</w:delText>
        </w:r>
      </w:del>
      <w:proofErr w:type="gramStart"/>
      <w:ins w:id="515" w:author="Administrator" w:date="2015-04-21T22:26:00Z">
        <w:r>
          <w:rPr>
            <w:rFonts w:ascii="华文楷体" w:eastAsia="华文楷体" w:hAnsi="华文楷体" w:hint="eastAsia"/>
            <w:sz w:val="28"/>
            <w:szCs w:val="28"/>
          </w:rPr>
          <w:t>个</w:t>
        </w:r>
        <w:proofErr w:type="gramEnd"/>
        <w:r>
          <w:rPr>
            <w:rFonts w:ascii="华文楷体" w:eastAsia="华文楷体" w:hAnsi="华文楷体" w:hint="eastAsia"/>
            <w:sz w:val="28"/>
            <w:szCs w:val="28"/>
          </w:rPr>
          <w:t>地方</w:t>
        </w:r>
      </w:ins>
      <w:r>
        <w:rPr>
          <w:rFonts w:ascii="华文楷体" w:eastAsia="华文楷体" w:hAnsi="华文楷体" w:hint="eastAsia"/>
          <w:sz w:val="28"/>
          <w:szCs w:val="28"/>
        </w:rPr>
        <w:t>。他当时也没有注意，以为这就是一尊佛像而已。</w:t>
      </w:r>
    </w:p>
    <w:p w:rsidR="006818D1" w:rsidRPr="00545F59" w:rsidRDefault="00545F59" w:rsidP="00D57302">
      <w:pPr>
        <w:ind w:firstLine="570"/>
        <w:jc w:val="center"/>
        <w:rPr>
          <w:ins w:id="516" w:author="Administrator" w:date="2015-04-21T22:28:00Z"/>
          <w:rFonts w:ascii="宋体" w:hAnsi="宋体"/>
          <w:b/>
          <w:sz w:val="28"/>
          <w:szCs w:val="28"/>
          <w:rPrChange w:id="517" w:author="Windows User" w:date="2015-04-28T15:44:00Z">
            <w:rPr>
              <w:ins w:id="518" w:author="Administrator" w:date="2015-04-21T22:28:00Z"/>
              <w:rFonts w:ascii="华文楷体" w:eastAsia="华文楷体" w:hAnsi="华文楷体"/>
              <w:sz w:val="28"/>
              <w:szCs w:val="28"/>
            </w:rPr>
          </w:rPrChange>
        </w:rPr>
        <w:pPrChange w:id="519" w:author="Windows User" w:date="2015-04-28T15:44:00Z">
          <w:pPr>
            <w:ind w:firstLine="570"/>
          </w:pPr>
        </w:pPrChange>
      </w:pPr>
      <w:del w:id="520" w:author="Administrator" w:date="2015-04-21T22:27:00Z">
        <w:r w:rsidRPr="00545F59">
          <w:rPr>
            <w:rFonts w:ascii="宋体" w:hAnsi="宋体" w:hint="eastAsia"/>
            <w:b/>
            <w:sz w:val="28"/>
            <w:szCs w:val="28"/>
            <w:rPrChange w:id="521" w:author="Windows User" w:date="2015-04-28T15:44:00Z">
              <w:rPr>
                <w:rFonts w:ascii="华文楷体" w:eastAsia="华文楷体" w:hAnsi="华文楷体" w:hint="eastAsia"/>
                <w:sz w:val="28"/>
                <w:szCs w:val="28"/>
              </w:rPr>
            </w:rPrChange>
          </w:rPr>
          <w:delText>“</w:delText>
        </w:r>
      </w:del>
      <w:ins w:id="522" w:author="Administrator" w:date="2015-04-21T22:27:00Z">
        <w:r w:rsidRPr="00545F59">
          <w:rPr>
            <w:rFonts w:ascii="宋体" w:hAnsi="宋体" w:hint="eastAsia"/>
            <w:b/>
            <w:sz w:val="28"/>
            <w:szCs w:val="28"/>
            <w:rPrChange w:id="523"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524" w:author="Windows User" w:date="2015-04-28T15:44:00Z">
            <w:rPr>
              <w:rFonts w:ascii="华文楷体" w:eastAsia="华文楷体" w:hAnsi="华文楷体" w:hint="eastAsia"/>
              <w:sz w:val="28"/>
              <w:szCs w:val="28"/>
            </w:rPr>
          </w:rPrChange>
        </w:rPr>
        <w:t>于是他走出去向别人打听论师的下落，没想到人们都说亲教师</w:t>
      </w:r>
      <w:del w:id="525" w:author="Administrator" w:date="2015-04-21T22:28:00Z">
        <w:r w:rsidRPr="00545F59">
          <w:rPr>
            <w:rFonts w:ascii="宋体" w:hAnsi="宋体" w:hint="eastAsia"/>
            <w:b/>
            <w:sz w:val="28"/>
            <w:szCs w:val="28"/>
            <w:rPrChange w:id="526" w:author="Windows User" w:date="2015-04-28T15:44:00Z">
              <w:rPr>
                <w:rFonts w:ascii="华文楷体" w:eastAsia="华文楷体" w:hAnsi="华文楷体" w:hint="eastAsia"/>
                <w:sz w:val="28"/>
                <w:szCs w:val="28"/>
              </w:rPr>
            </w:rPrChange>
          </w:rPr>
          <w:delText>（也就是现今人们共称的堪布）</w:delText>
        </w:r>
      </w:del>
      <w:r w:rsidRPr="00545F59">
        <w:rPr>
          <w:rFonts w:ascii="宋体" w:hAnsi="宋体" w:hint="eastAsia"/>
          <w:b/>
          <w:sz w:val="28"/>
          <w:szCs w:val="28"/>
          <w:rPrChange w:id="527" w:author="Windows User" w:date="2015-04-28T15:44:00Z">
            <w:rPr>
              <w:rFonts w:ascii="华文楷体" w:eastAsia="华文楷体" w:hAnsi="华文楷体" w:hint="eastAsia"/>
              <w:sz w:val="28"/>
              <w:szCs w:val="28"/>
            </w:rPr>
          </w:rPrChange>
        </w:rPr>
        <w:t>就住在那儿，此人只好再度返回去看个究竟，结果发现尊者果真原地未动</w:t>
      </w:r>
      <w:del w:id="528" w:author="Administrator" w:date="2015-04-21T22:27:00Z">
        <w:r w:rsidRPr="00545F59">
          <w:rPr>
            <w:rFonts w:ascii="宋体" w:hAnsi="宋体" w:hint="eastAsia"/>
            <w:b/>
            <w:sz w:val="28"/>
            <w:szCs w:val="28"/>
            <w:rPrChange w:id="529" w:author="Windows User" w:date="2015-04-28T15:44:00Z">
              <w:rPr>
                <w:rFonts w:ascii="华文楷体" w:eastAsia="华文楷体" w:hAnsi="华文楷体" w:hint="eastAsia"/>
                <w:sz w:val="28"/>
                <w:szCs w:val="28"/>
              </w:rPr>
            </w:rPrChange>
          </w:rPr>
          <w:delText>。”</w:delText>
        </w:r>
      </w:del>
      <w:ins w:id="530" w:author="Administrator" w:date="2015-04-21T22:27:00Z">
        <w:r w:rsidRPr="00545F59">
          <w:rPr>
            <w:rFonts w:ascii="宋体" w:hAnsi="宋体" w:hint="eastAsia"/>
            <w:b/>
            <w:sz w:val="28"/>
            <w:szCs w:val="28"/>
            <w:rPrChange w:id="531" w:author="Windows User" w:date="2015-04-28T15:44: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他自己就出去打听</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在哪个地方，别人都说</w:t>
      </w:r>
      <w:proofErr w:type="gramStart"/>
      <w:r>
        <w:rPr>
          <w:rFonts w:ascii="华文楷体" w:eastAsia="华文楷体" w:hAnsi="华文楷体" w:hint="eastAsia"/>
          <w:sz w:val="28"/>
          <w:szCs w:val="28"/>
        </w:rPr>
        <w:t>静命论师亲教师</w:t>
      </w:r>
      <w:proofErr w:type="gramEnd"/>
      <w:r>
        <w:rPr>
          <w:rFonts w:ascii="华文楷体" w:eastAsia="华文楷体" w:hAnsi="华文楷体" w:hint="eastAsia"/>
          <w:sz w:val="28"/>
          <w:szCs w:val="28"/>
        </w:rPr>
        <w:t>就住在那个地方的，在佛像的那个位置。他只好再度返回去看的时候，结果发现在以前显现文殊菩萨像的地方就是尊者的身相，原定</w:t>
      </w:r>
      <w:del w:id="532" w:author="Administrator" w:date="2015-04-21T22:29:00Z">
        <w:r>
          <w:rPr>
            <w:rFonts w:ascii="华文楷体" w:eastAsia="华文楷体" w:hAnsi="华文楷体" w:hint="eastAsia"/>
            <w:sz w:val="28"/>
            <w:szCs w:val="28"/>
          </w:rPr>
          <w:delText>不</w:delText>
        </w:r>
      </w:del>
      <w:ins w:id="533" w:author="Administrator" w:date="2015-04-21T22:29:00Z">
        <w:r>
          <w:rPr>
            <w:rFonts w:ascii="华文楷体" w:eastAsia="华文楷体" w:hAnsi="华文楷体" w:hint="eastAsia"/>
            <w:sz w:val="28"/>
            <w:szCs w:val="28"/>
          </w:rPr>
          <w:t>未</w:t>
        </w:r>
      </w:ins>
      <w:r>
        <w:rPr>
          <w:rFonts w:ascii="华文楷体" w:eastAsia="华文楷体" w:hAnsi="华文楷体" w:hint="eastAsia"/>
          <w:sz w:val="28"/>
          <w:szCs w:val="28"/>
        </w:rPr>
        <w:t>动。他刚进来的时候，是个佛像，第二次进来的时候发现是尊者本人坐在这个地方。</w:t>
      </w:r>
    </w:p>
    <w:p w:rsidR="006818D1" w:rsidRPr="00545F59" w:rsidRDefault="00545F59" w:rsidP="00D57302">
      <w:pPr>
        <w:ind w:firstLine="570"/>
        <w:jc w:val="center"/>
        <w:rPr>
          <w:ins w:id="534" w:author="Administrator" w:date="2015-04-21T22:29:00Z"/>
          <w:rFonts w:ascii="宋体" w:hAnsi="宋体"/>
          <w:b/>
          <w:sz w:val="28"/>
          <w:szCs w:val="28"/>
          <w:rPrChange w:id="535" w:author="Windows User" w:date="2015-04-28T15:44:00Z">
            <w:rPr>
              <w:ins w:id="536" w:author="Administrator" w:date="2015-04-21T22:29:00Z"/>
              <w:rFonts w:ascii="华文楷体" w:eastAsia="华文楷体" w:hAnsi="华文楷体"/>
              <w:sz w:val="28"/>
              <w:szCs w:val="28"/>
            </w:rPr>
          </w:rPrChange>
        </w:rPr>
        <w:pPrChange w:id="537" w:author="Windows User" w:date="2015-04-28T15:44:00Z">
          <w:pPr>
            <w:ind w:firstLine="570"/>
          </w:pPr>
        </w:pPrChange>
      </w:pPr>
      <w:del w:id="538" w:author="Administrator" w:date="2015-04-21T22:29:00Z">
        <w:r w:rsidRPr="00545F59">
          <w:rPr>
            <w:rFonts w:ascii="宋体" w:hAnsi="宋体" w:hint="eastAsia"/>
            <w:b/>
            <w:sz w:val="28"/>
            <w:szCs w:val="28"/>
            <w:rPrChange w:id="539" w:author="Windows User" w:date="2015-04-28T15:44:00Z">
              <w:rPr>
                <w:rFonts w:ascii="华文楷体" w:eastAsia="华文楷体" w:hAnsi="华文楷体" w:hint="eastAsia"/>
                <w:sz w:val="28"/>
                <w:szCs w:val="28"/>
              </w:rPr>
            </w:rPrChange>
          </w:rPr>
          <w:delText>“</w:delText>
        </w:r>
      </w:del>
      <w:ins w:id="540" w:author="Administrator" w:date="2015-04-21T22:29:00Z">
        <w:r w:rsidRPr="00545F59">
          <w:rPr>
            <w:rFonts w:ascii="宋体" w:hAnsi="宋体" w:hint="eastAsia"/>
            <w:b/>
            <w:sz w:val="28"/>
            <w:szCs w:val="28"/>
            <w:rPrChange w:id="541" w:author="Windows User" w:date="2015-04-28T15:44:00Z">
              <w:rPr>
                <w:rFonts w:ascii="华文楷体" w:eastAsia="华文楷体" w:hAnsi="华文楷体" w:hint="eastAsia"/>
                <w:sz w:val="28"/>
                <w:szCs w:val="28"/>
              </w:rPr>
            </w:rPrChange>
          </w:rPr>
          <w:t>【</w:t>
        </w:r>
      </w:ins>
      <w:r w:rsidRPr="00545F59">
        <w:rPr>
          <w:rFonts w:ascii="宋体" w:hAnsi="宋体" w:hint="eastAsia"/>
          <w:b/>
          <w:sz w:val="28"/>
          <w:szCs w:val="28"/>
          <w:rPrChange w:id="542" w:author="Windows User" w:date="2015-04-28T15:44:00Z">
            <w:rPr>
              <w:rFonts w:ascii="华文楷体" w:eastAsia="华文楷体" w:hAnsi="华文楷体" w:hint="eastAsia"/>
              <w:sz w:val="28"/>
              <w:szCs w:val="28"/>
            </w:rPr>
          </w:rPrChange>
        </w:rPr>
        <w:t>他不由得大吃一惊，知道尊者已获得了殊胜本尊悉地，谁也不可能再辩得胜他，不由得生起极大信心，于是全然放弃了辩论的念头，恭恭敬敬顶戴其足，皈入佛门</w:t>
      </w:r>
      <w:del w:id="543" w:author="Administrator" w:date="2015-04-21T22:29:00Z">
        <w:r w:rsidRPr="00545F59">
          <w:rPr>
            <w:rFonts w:ascii="宋体" w:hAnsi="宋体" w:hint="eastAsia"/>
            <w:b/>
            <w:sz w:val="28"/>
            <w:szCs w:val="28"/>
            <w:rPrChange w:id="544" w:author="Windows User" w:date="2015-04-28T15:44:00Z">
              <w:rPr>
                <w:rFonts w:ascii="华文楷体" w:eastAsia="华文楷体" w:hAnsi="华文楷体" w:hint="eastAsia"/>
                <w:sz w:val="28"/>
                <w:szCs w:val="28"/>
              </w:rPr>
            </w:rPrChange>
          </w:rPr>
          <w:delText>。”</w:delText>
        </w:r>
      </w:del>
      <w:ins w:id="545" w:author="Administrator" w:date="2015-04-21T22:29:00Z">
        <w:r w:rsidRPr="00545F59">
          <w:rPr>
            <w:rFonts w:ascii="宋体" w:hAnsi="宋体" w:hint="eastAsia"/>
            <w:b/>
            <w:sz w:val="28"/>
            <w:szCs w:val="28"/>
            <w:rPrChange w:id="546" w:author="Windows User" w:date="2015-04-28T15:44:00Z">
              <w:rPr>
                <w:rFonts w:ascii="华文楷体" w:eastAsia="华文楷体" w:hAnsi="华文楷体" w:hint="eastAsia"/>
                <w:sz w:val="28"/>
                <w:szCs w:val="28"/>
              </w:rPr>
            </w:rPrChange>
          </w:rPr>
          <w:t>】</w:t>
        </w:r>
      </w:ins>
    </w:p>
    <w:p w:rsidR="006818D1" w:rsidRDefault="00545F59">
      <w:pPr>
        <w:ind w:firstLine="570"/>
        <w:rPr>
          <w:del w:id="547" w:author="Administrator" w:date="2015-04-22T16:17:00Z"/>
          <w:rFonts w:ascii="华文楷体" w:eastAsia="华文楷体" w:hAnsi="华文楷体"/>
          <w:sz w:val="28"/>
          <w:szCs w:val="28"/>
        </w:rPr>
      </w:pPr>
      <w:r>
        <w:rPr>
          <w:rFonts w:ascii="华文楷体" w:eastAsia="华文楷体" w:hAnsi="华文楷体" w:hint="eastAsia"/>
          <w:sz w:val="28"/>
          <w:szCs w:val="28"/>
        </w:rPr>
        <w:t>他看到这个事实的时候，非常惊讶！他知道尊者</w:t>
      </w:r>
      <w:ins w:id="548" w:author="Administrator" w:date="2015-04-21T22:30:00Z">
        <w:r>
          <w:rPr>
            <w:rFonts w:ascii="华文楷体" w:eastAsia="华文楷体" w:hAnsi="华文楷体" w:hint="eastAsia"/>
            <w:sz w:val="28"/>
            <w:szCs w:val="28"/>
          </w:rPr>
          <w:t>是</w:t>
        </w:r>
      </w:ins>
      <w:r>
        <w:rPr>
          <w:rFonts w:ascii="华文楷体" w:eastAsia="华文楷体" w:hAnsi="华文楷体" w:hint="eastAsia"/>
          <w:sz w:val="28"/>
          <w:szCs w:val="28"/>
        </w:rPr>
        <w:t>已经获得了殊胜的本尊的希地，已经和</w:t>
      </w:r>
      <w:proofErr w:type="gramStart"/>
      <w:r>
        <w:rPr>
          <w:rFonts w:ascii="华文楷体" w:eastAsia="华文楷体" w:hAnsi="华文楷体" w:hint="eastAsia"/>
          <w:sz w:val="28"/>
          <w:szCs w:val="28"/>
        </w:rPr>
        <w:t>文殊</w:t>
      </w:r>
      <w:proofErr w:type="gramEnd"/>
      <w:r>
        <w:rPr>
          <w:rFonts w:ascii="华文楷体" w:eastAsia="华文楷体" w:hAnsi="华文楷体" w:hint="eastAsia"/>
          <w:sz w:val="28"/>
          <w:szCs w:val="28"/>
        </w:rPr>
        <w:t>菩萨无二无别了，所以他有这么大的成</w:t>
      </w:r>
      <w:r>
        <w:rPr>
          <w:rFonts w:ascii="华文楷体" w:eastAsia="华文楷体" w:hAnsi="华文楷体" w:hint="eastAsia"/>
          <w:sz w:val="28"/>
          <w:szCs w:val="28"/>
        </w:rPr>
        <w:lastRenderedPageBreak/>
        <w:t>就，这么殊胜的智慧不可能</w:t>
      </w:r>
      <w:ins w:id="549" w:author="Administrator" w:date="2015-04-21T22:30:00Z">
        <w:r>
          <w:rPr>
            <w:rFonts w:ascii="华文楷体" w:eastAsia="华文楷体" w:hAnsi="华文楷体" w:hint="eastAsia"/>
            <w:sz w:val="28"/>
            <w:szCs w:val="28"/>
          </w:rPr>
          <w:t>是</w:t>
        </w:r>
      </w:ins>
      <w:r>
        <w:rPr>
          <w:rFonts w:ascii="华文楷体" w:eastAsia="华文楷体" w:hAnsi="华文楷体" w:hint="eastAsia"/>
          <w:sz w:val="28"/>
          <w:szCs w:val="28"/>
        </w:rPr>
        <w:t>通过世间的分别念，</w:t>
      </w:r>
      <w:ins w:id="550" w:author="Administrator" w:date="2015-04-21T22:30:00Z">
        <w:r>
          <w:rPr>
            <w:rFonts w:ascii="华文楷体" w:eastAsia="华文楷体" w:hAnsi="华文楷体" w:hint="eastAsia"/>
            <w:sz w:val="28"/>
            <w:szCs w:val="28"/>
          </w:rPr>
          <w:t>这样</w:t>
        </w:r>
      </w:ins>
      <w:r>
        <w:rPr>
          <w:rFonts w:ascii="华文楷体" w:eastAsia="华文楷体" w:hAnsi="华文楷体" w:hint="eastAsia"/>
          <w:sz w:val="28"/>
          <w:szCs w:val="28"/>
        </w:rPr>
        <w:t>辩论数能够制服</w:t>
      </w:r>
      <w:ins w:id="551" w:author="Administrator" w:date="2015-04-21T22:31:00Z">
        <w:r>
          <w:rPr>
            <w:rFonts w:ascii="华文楷体" w:eastAsia="华文楷体" w:hAnsi="华文楷体" w:hint="eastAsia"/>
            <w:sz w:val="28"/>
            <w:szCs w:val="28"/>
          </w:rPr>
          <w:t>他</w:t>
        </w:r>
      </w:ins>
      <w:r>
        <w:rPr>
          <w:rFonts w:ascii="华文楷体" w:eastAsia="华文楷体" w:hAnsi="华文楷体" w:hint="eastAsia"/>
          <w:sz w:val="28"/>
          <w:szCs w:val="28"/>
        </w:rPr>
        <w:t>，辩</w:t>
      </w:r>
      <w:del w:id="552" w:author="Administrator" w:date="2015-04-21T22:31:00Z">
        <w:r>
          <w:rPr>
            <w:rFonts w:ascii="华文楷体" w:eastAsia="华文楷体" w:hAnsi="华文楷体" w:hint="eastAsia"/>
            <w:sz w:val="28"/>
            <w:szCs w:val="28"/>
          </w:rPr>
          <w:delText>的</w:delText>
        </w:r>
      </w:del>
      <w:ins w:id="553" w:author="Administrator" w:date="2015-04-21T22:31:00Z">
        <w:r>
          <w:rPr>
            <w:rFonts w:ascii="华文楷体" w:eastAsia="华文楷体" w:hAnsi="华文楷体" w:hint="eastAsia"/>
            <w:sz w:val="28"/>
            <w:szCs w:val="28"/>
          </w:rPr>
          <w:t>得</w:t>
        </w:r>
      </w:ins>
      <w:r>
        <w:rPr>
          <w:rFonts w:ascii="华文楷体" w:eastAsia="华文楷体" w:hAnsi="华文楷体" w:hint="eastAsia"/>
          <w:sz w:val="28"/>
          <w:szCs w:val="28"/>
        </w:rPr>
        <w:t>胜</w:t>
      </w:r>
      <w:ins w:id="554" w:author="Administrator" w:date="2015-04-21T22:31:00Z">
        <w:r>
          <w:rPr>
            <w:rFonts w:ascii="华文楷体" w:eastAsia="华文楷体" w:hAnsi="华文楷体" w:hint="eastAsia"/>
            <w:sz w:val="28"/>
            <w:szCs w:val="28"/>
          </w:rPr>
          <w:t>他的</w:t>
        </w:r>
      </w:ins>
      <w:r>
        <w:rPr>
          <w:rFonts w:ascii="华文楷体" w:eastAsia="华文楷体" w:hAnsi="华文楷体" w:hint="eastAsia"/>
          <w:sz w:val="28"/>
          <w:szCs w:val="28"/>
        </w:rPr>
        <w:t>。所以对于</w:t>
      </w:r>
      <w:proofErr w:type="gramStart"/>
      <w:r>
        <w:rPr>
          <w:rFonts w:ascii="华文楷体" w:eastAsia="华文楷体" w:hAnsi="华文楷体" w:hint="eastAsia"/>
          <w:sz w:val="28"/>
          <w:szCs w:val="28"/>
        </w:rPr>
        <w:t>静命论师他</w:t>
      </w:r>
      <w:proofErr w:type="gramEnd"/>
      <w:r>
        <w:rPr>
          <w:rFonts w:ascii="华文楷体" w:eastAsia="华文楷体" w:hAnsi="华文楷体" w:hint="eastAsia"/>
          <w:sz w:val="28"/>
          <w:szCs w:val="28"/>
        </w:rPr>
        <w:t>生起了极大的信心，全然放弃了辩论念头，恭恭敬敬顶戴其足，最后</w:t>
      </w:r>
      <w:ins w:id="555" w:author="Administrator" w:date="2015-04-21T22:31:00Z">
        <w:r>
          <w:rPr>
            <w:rFonts w:ascii="华文楷体" w:eastAsia="华文楷体" w:hAnsi="华文楷体" w:hint="eastAsia"/>
            <w:sz w:val="28"/>
            <w:szCs w:val="28"/>
          </w:rPr>
          <w:t>是</w:t>
        </w:r>
      </w:ins>
      <w:proofErr w:type="gramStart"/>
      <w:r>
        <w:rPr>
          <w:rFonts w:ascii="华文楷体" w:eastAsia="华文楷体" w:hAnsi="华文楷体" w:hint="eastAsia"/>
          <w:sz w:val="28"/>
          <w:szCs w:val="28"/>
        </w:rPr>
        <w:t>皈</w:t>
      </w:r>
      <w:proofErr w:type="gramEnd"/>
      <w:r>
        <w:rPr>
          <w:rFonts w:ascii="华文楷体" w:eastAsia="华文楷体" w:hAnsi="华文楷体" w:hint="eastAsia"/>
          <w:sz w:val="28"/>
          <w:szCs w:val="28"/>
        </w:rPr>
        <w:t>入了佛门。也就是说他最后都没敢和尊者辩论。实际上有很多外道，在印度佛教史当中有很多记载，很多外道实际上</w:t>
      </w:r>
      <w:ins w:id="556" w:author="Administrator" w:date="2015-04-21T22:32:00Z">
        <w:r>
          <w:rPr>
            <w:rFonts w:ascii="华文楷体" w:eastAsia="华文楷体" w:hAnsi="华文楷体" w:hint="eastAsia"/>
            <w:sz w:val="28"/>
            <w:szCs w:val="28"/>
          </w:rPr>
          <w:t>都</w:t>
        </w:r>
      </w:ins>
      <w:r>
        <w:rPr>
          <w:rFonts w:ascii="华文楷体" w:eastAsia="华文楷体" w:hAnsi="华文楷体" w:hint="eastAsia"/>
          <w:sz w:val="28"/>
          <w:szCs w:val="28"/>
        </w:rPr>
        <w:t>还是区别一些俱生的智慧，</w:t>
      </w:r>
      <w:ins w:id="557" w:author="Administrator" w:date="2015-04-21T22:31:00Z">
        <w:r>
          <w:rPr>
            <w:rFonts w:ascii="华文楷体" w:eastAsia="华文楷体" w:hAnsi="华文楷体" w:hint="eastAsia"/>
            <w:sz w:val="28"/>
            <w:szCs w:val="28"/>
          </w:rPr>
          <w:t>有的</w:t>
        </w:r>
      </w:ins>
      <w:r>
        <w:rPr>
          <w:rFonts w:ascii="华文楷体" w:eastAsia="华文楷体" w:hAnsi="华文楷体" w:hint="eastAsia"/>
          <w:sz w:val="28"/>
          <w:szCs w:val="28"/>
        </w:rPr>
        <w:t>相</w:t>
      </w:r>
      <w:proofErr w:type="gramStart"/>
      <w:r>
        <w:rPr>
          <w:rFonts w:ascii="华文楷体" w:eastAsia="华文楷体" w:hAnsi="华文楷体" w:hint="eastAsia"/>
          <w:sz w:val="28"/>
          <w:szCs w:val="28"/>
        </w:rPr>
        <w:t>续当中</w:t>
      </w:r>
      <w:proofErr w:type="gramEnd"/>
      <w:del w:id="558" w:author="Administrator" w:date="2015-04-21T22:32:00Z">
        <w:r>
          <w:rPr>
            <w:rFonts w:ascii="华文楷体" w:eastAsia="华文楷体" w:hAnsi="华文楷体" w:hint="eastAsia"/>
            <w:sz w:val="28"/>
            <w:szCs w:val="28"/>
          </w:rPr>
          <w:delText>还</w:delText>
        </w:r>
      </w:del>
      <w:ins w:id="559" w:author="Administrator" w:date="2015-04-21T22:32:00Z">
        <w:r>
          <w:rPr>
            <w:rFonts w:ascii="华文楷体" w:eastAsia="华文楷体" w:hAnsi="华文楷体" w:hint="eastAsia"/>
            <w:sz w:val="28"/>
            <w:szCs w:val="28"/>
          </w:rPr>
          <w:t>他</w:t>
        </w:r>
      </w:ins>
      <w:r>
        <w:rPr>
          <w:rFonts w:ascii="华文楷体" w:eastAsia="华文楷体" w:hAnsi="华文楷体" w:hint="eastAsia"/>
          <w:sz w:val="28"/>
          <w:szCs w:val="28"/>
        </w:rPr>
        <w:t>是有</w:t>
      </w:r>
      <w:del w:id="560" w:author="Administrator" w:date="2015-04-21T22:32:00Z">
        <w:r>
          <w:rPr>
            <w:rFonts w:ascii="华文楷体" w:eastAsia="华文楷体" w:hAnsi="华文楷体" w:hint="eastAsia"/>
            <w:sz w:val="28"/>
            <w:szCs w:val="28"/>
          </w:rPr>
          <w:delText>很多</w:delText>
        </w:r>
      </w:del>
      <w:ins w:id="561" w:author="Administrator" w:date="2015-04-21T22:32:00Z">
        <w:r>
          <w:rPr>
            <w:rFonts w:ascii="华文楷体" w:eastAsia="华文楷体" w:hAnsi="华文楷体" w:hint="eastAsia"/>
            <w:sz w:val="28"/>
            <w:szCs w:val="28"/>
          </w:rPr>
          <w:t>这些</w:t>
        </w:r>
      </w:ins>
      <w:r>
        <w:rPr>
          <w:rFonts w:ascii="华文楷体" w:eastAsia="华文楷体" w:hAnsi="华文楷体" w:hint="eastAsia"/>
          <w:sz w:val="28"/>
          <w:szCs w:val="28"/>
        </w:rPr>
        <w:t>善根的，所以有的时候在和</w:t>
      </w:r>
      <w:ins w:id="562" w:author="Administrator" w:date="2015-04-21T22:32:00Z">
        <w:r>
          <w:rPr>
            <w:rFonts w:ascii="华文楷体" w:eastAsia="华文楷体" w:hAnsi="华文楷体" w:hint="eastAsia"/>
            <w:sz w:val="28"/>
            <w:szCs w:val="28"/>
          </w:rPr>
          <w:t>这些</w:t>
        </w:r>
      </w:ins>
      <w:r>
        <w:rPr>
          <w:rFonts w:ascii="华文楷体" w:eastAsia="华文楷体" w:hAnsi="华文楷体" w:hint="eastAsia"/>
          <w:sz w:val="28"/>
          <w:szCs w:val="28"/>
        </w:rPr>
        <w:t>殊胜的大德辩论的时候，</w:t>
      </w:r>
      <w:proofErr w:type="gramStart"/>
      <w:r>
        <w:rPr>
          <w:rFonts w:ascii="华文楷体" w:eastAsia="华文楷体" w:hAnsi="华文楷体" w:hint="eastAsia"/>
          <w:sz w:val="28"/>
          <w:szCs w:val="28"/>
        </w:rPr>
        <w:t>一旦辩败了</w:t>
      </w:r>
      <w:proofErr w:type="gramEnd"/>
      <w:r>
        <w:rPr>
          <w:rFonts w:ascii="华文楷体" w:eastAsia="华文楷体" w:hAnsi="华文楷体" w:hint="eastAsia"/>
          <w:sz w:val="28"/>
          <w:szCs w:val="28"/>
        </w:rPr>
        <w:t>他马上就会</w:t>
      </w:r>
      <w:proofErr w:type="gramStart"/>
      <w:r>
        <w:rPr>
          <w:rFonts w:ascii="华文楷体" w:eastAsia="华文楷体" w:hAnsi="华文楷体" w:hint="eastAsia"/>
          <w:sz w:val="28"/>
          <w:szCs w:val="28"/>
        </w:rPr>
        <w:t>皈</w:t>
      </w:r>
      <w:proofErr w:type="gramEnd"/>
      <w:del w:id="563" w:author="Administrator" w:date="2015-04-21T22:32:00Z">
        <w:r>
          <w:rPr>
            <w:rFonts w:ascii="华文楷体" w:eastAsia="华文楷体" w:hAnsi="华文楷体" w:hint="eastAsia"/>
            <w:sz w:val="28"/>
            <w:szCs w:val="28"/>
          </w:rPr>
          <w:delText>依</w:delText>
        </w:r>
      </w:del>
      <w:ins w:id="564" w:author="Administrator" w:date="2015-04-21T22:32:00Z">
        <w:r>
          <w:rPr>
            <w:rFonts w:ascii="华文楷体" w:eastAsia="华文楷体" w:hAnsi="华文楷体" w:hint="eastAsia"/>
            <w:sz w:val="28"/>
            <w:szCs w:val="28"/>
          </w:rPr>
          <w:t>入</w:t>
        </w:r>
      </w:ins>
      <w:r>
        <w:rPr>
          <w:rFonts w:ascii="华文楷体" w:eastAsia="华文楷体" w:hAnsi="华文楷体" w:hint="eastAsia"/>
          <w:sz w:val="28"/>
          <w:szCs w:val="28"/>
        </w:rPr>
        <w:t>佛门。因为通过这样殊胜辩论抉择之后就知道自己所持的宗义不究竟，佛法当中就近的意义是最究竟的，然后他就放弃了邪见，归入佛门。为什么这样讲呢？一方面相续中有善根，一方面自己的智慧是很敏锐的，不像一般的人，有的时候我们自己都讲智慧是糊里糊涂的，连自宗的教义都</w:t>
      </w:r>
      <w:del w:id="565" w:author="Administrator" w:date="2015-04-21T22:33:00Z">
        <w:r>
          <w:rPr>
            <w:rFonts w:ascii="华文楷体" w:eastAsia="华文楷体" w:hAnsi="华文楷体" w:hint="eastAsia"/>
            <w:sz w:val="28"/>
            <w:szCs w:val="28"/>
          </w:rPr>
          <w:delText>没有</w:delText>
        </w:r>
      </w:del>
      <w:r>
        <w:rPr>
          <w:rFonts w:ascii="华文楷体" w:eastAsia="华文楷体" w:hAnsi="华文楷体" w:hint="eastAsia"/>
          <w:sz w:val="28"/>
          <w:szCs w:val="28"/>
        </w:rPr>
        <w:t>无法掌握，也就是说智慧非常粗大。</w:t>
      </w:r>
      <w:ins w:id="566" w:author="Administrator" w:date="2015-04-21T22:33:00Z">
        <w:r>
          <w:rPr>
            <w:rFonts w:ascii="华文楷体" w:eastAsia="华文楷体" w:hAnsi="华文楷体" w:hint="eastAsia"/>
            <w:sz w:val="28"/>
            <w:szCs w:val="28"/>
          </w:rPr>
          <w:t>而</w:t>
        </w:r>
      </w:ins>
      <w:r>
        <w:rPr>
          <w:rFonts w:ascii="华文楷体" w:eastAsia="华文楷体" w:hAnsi="华文楷体" w:hint="eastAsia"/>
          <w:sz w:val="28"/>
          <w:szCs w:val="28"/>
        </w:rPr>
        <w:t>有些外道显现上首先是外道，但是内心当中有</w:t>
      </w:r>
      <w:proofErr w:type="gramStart"/>
      <w:ins w:id="567" w:author="Administrator" w:date="2015-04-21T22:33:00Z">
        <w:r>
          <w:rPr>
            <w:rFonts w:ascii="华文楷体" w:eastAsia="华文楷体" w:hAnsi="华文楷体" w:hint="eastAsia"/>
            <w:sz w:val="28"/>
            <w:szCs w:val="28"/>
          </w:rPr>
          <w:t>很</w:t>
        </w:r>
      </w:ins>
      <w:r>
        <w:rPr>
          <w:rFonts w:ascii="华文楷体" w:eastAsia="华文楷体" w:hAnsi="华文楷体" w:hint="eastAsia"/>
          <w:sz w:val="28"/>
          <w:szCs w:val="28"/>
        </w:rPr>
        <w:t>比较</w:t>
      </w:r>
      <w:proofErr w:type="gramEnd"/>
      <w:r>
        <w:rPr>
          <w:rFonts w:ascii="华文楷体" w:eastAsia="华文楷体" w:hAnsi="华文楷体" w:hint="eastAsia"/>
          <w:sz w:val="28"/>
          <w:szCs w:val="28"/>
        </w:rPr>
        <w:t>深广的智慧，</w:t>
      </w:r>
      <w:ins w:id="568" w:author="Administrator" w:date="2015-04-21T22:33:00Z">
        <w:r>
          <w:rPr>
            <w:rFonts w:ascii="华文楷体" w:eastAsia="华文楷体" w:hAnsi="华文楷体" w:hint="eastAsia"/>
            <w:sz w:val="28"/>
            <w:szCs w:val="28"/>
          </w:rPr>
          <w:t>所以</w:t>
        </w:r>
      </w:ins>
      <w:r>
        <w:rPr>
          <w:rFonts w:ascii="华文楷体" w:eastAsia="华文楷体" w:hAnsi="华文楷体" w:hint="eastAsia"/>
          <w:sz w:val="28"/>
          <w:szCs w:val="28"/>
        </w:rPr>
        <w:t>当他和佛教的智者</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辩论的时候，他的智慧能够抉择到很细的地方，</w:t>
      </w:r>
      <w:ins w:id="569" w:author="Administrator" w:date="2015-04-21T22:35:00Z">
        <w:r>
          <w:rPr>
            <w:rFonts w:ascii="华文楷体" w:eastAsia="华文楷体" w:hAnsi="华文楷体" w:hint="eastAsia"/>
            <w:sz w:val="28"/>
            <w:szCs w:val="28"/>
          </w:rPr>
          <w:t>最后他自己辩论的时候有自己的理证的原因</w:t>
        </w:r>
      </w:ins>
      <w:ins w:id="570" w:author="Administrator" w:date="2015-04-21T22:36:00Z">
        <w:r>
          <w:rPr>
            <w:rFonts w:ascii="华文楷体" w:eastAsia="华文楷体" w:hAnsi="华文楷体" w:hint="eastAsia"/>
            <w:sz w:val="28"/>
            <w:szCs w:val="28"/>
          </w:rPr>
          <w:t>，</w:t>
        </w:r>
      </w:ins>
      <w:r>
        <w:rPr>
          <w:rFonts w:ascii="华文楷体" w:eastAsia="华文楷体" w:hAnsi="华文楷体" w:hint="eastAsia"/>
          <w:sz w:val="28"/>
          <w:szCs w:val="28"/>
        </w:rPr>
        <w:t>所以</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辩论，</w:t>
      </w:r>
      <w:proofErr w:type="gramStart"/>
      <w:r>
        <w:rPr>
          <w:rFonts w:ascii="华文楷体" w:eastAsia="华文楷体" w:hAnsi="华文楷体" w:hint="eastAsia"/>
          <w:sz w:val="28"/>
          <w:szCs w:val="28"/>
        </w:rPr>
        <w:t>一</w:t>
      </w:r>
      <w:proofErr w:type="gramEnd"/>
      <w:r>
        <w:rPr>
          <w:rFonts w:ascii="华文楷体" w:eastAsia="华文楷体" w:hAnsi="华文楷体" w:hint="eastAsia"/>
          <w:sz w:val="28"/>
          <w:szCs w:val="28"/>
        </w:rPr>
        <w:t>抉择就知道自己的观点不正确，外道的观点不正确，</w:t>
      </w:r>
      <w:r>
        <w:rPr>
          <w:rFonts w:ascii="华文楷体" w:eastAsia="华文楷体" w:hAnsi="华文楷体" w:hint="eastAsia"/>
          <w:sz w:val="28"/>
          <w:szCs w:val="28"/>
        </w:rPr>
        <w:t>没有解脱道，</w:t>
      </w:r>
      <w:del w:id="571" w:author="Administrator" w:date="2015-04-22T16:17:00Z">
        <w:r>
          <w:rPr>
            <w:rFonts w:ascii="华文楷体" w:eastAsia="华文楷体" w:hAnsi="华文楷体" w:hint="eastAsia"/>
            <w:sz w:val="28"/>
            <w:szCs w:val="28"/>
          </w:rPr>
          <w:delText>通过辩论之后接受无我的观点，接受般若的观点之后就放弃自己的宗派。此处是外道见到静命论师显现的本尊的身相，</w:delText>
        </w:r>
      </w:del>
    </w:p>
    <w:p w:rsidR="006818D1" w:rsidRDefault="00545F59">
      <w:pPr>
        <w:ind w:firstLine="570"/>
        <w:rPr>
          <w:rFonts w:ascii="华文楷体" w:eastAsia="华文楷体" w:hAnsi="华文楷体"/>
          <w:sz w:val="28"/>
          <w:szCs w:val="28"/>
        </w:rPr>
      </w:pPr>
      <w:del w:id="572" w:author="Administrator" w:date="2015-04-22T16:17:00Z">
        <w:r>
          <w:rPr>
            <w:rFonts w:ascii="华文楷体" w:eastAsia="华文楷体" w:hAnsi="华文楷体" w:hint="eastAsia"/>
            <w:sz w:val="28"/>
            <w:szCs w:val="28"/>
          </w:rPr>
          <w:delText>《中观庄严论》第三课听打</w:delText>
        </w:r>
        <w:r>
          <w:rPr>
            <w:rFonts w:ascii="华文楷体" w:eastAsia="华文楷体" w:hAnsi="华文楷体" w:hint="eastAsia"/>
            <w:sz w:val="28"/>
            <w:szCs w:val="28"/>
          </w:rPr>
          <w:delText>30</w:delText>
        </w:r>
        <w:r>
          <w:rPr>
            <w:rFonts w:ascii="华文楷体" w:eastAsia="华文楷体" w:hAnsi="华文楷体" w:hint="eastAsia"/>
            <w:sz w:val="28"/>
            <w:szCs w:val="28"/>
          </w:rPr>
          <w:delText>分—</w:delText>
        </w:r>
        <w:r>
          <w:rPr>
            <w:rFonts w:ascii="华文楷体" w:eastAsia="华文楷体" w:hAnsi="华文楷体" w:hint="eastAsia"/>
            <w:sz w:val="28"/>
            <w:szCs w:val="28"/>
          </w:rPr>
          <w:delText>40</w:delText>
        </w:r>
        <w:r>
          <w:rPr>
            <w:rFonts w:ascii="华文楷体" w:eastAsia="华文楷体" w:hAnsi="华文楷体" w:hint="eastAsia"/>
            <w:sz w:val="28"/>
            <w:szCs w:val="28"/>
          </w:rPr>
          <w:delText>分程志萍</w:delText>
        </w:r>
      </w:del>
    </w:p>
    <w:p w:rsidR="006818D1" w:rsidRDefault="00545F59">
      <w:pPr>
        <w:ind w:firstLine="570"/>
        <w:rPr>
          <w:ins w:id="573" w:author="Administrator" w:date="2015-04-22T16:20:00Z"/>
          <w:rFonts w:ascii="华文楷体" w:eastAsia="华文楷体" w:hAnsi="华文楷体"/>
          <w:sz w:val="28"/>
          <w:szCs w:val="28"/>
        </w:rPr>
      </w:pPr>
      <w:r>
        <w:rPr>
          <w:rFonts w:ascii="华文楷体" w:eastAsia="华文楷体" w:hAnsi="华文楷体" w:hint="eastAsia"/>
          <w:sz w:val="28"/>
          <w:szCs w:val="28"/>
        </w:rPr>
        <w:t>他就说通过辩论之后接受无我的观点，</w:t>
      </w:r>
      <w:ins w:id="574" w:author="Administrator" w:date="2015-04-22T16:18:00Z">
        <w:r>
          <w:rPr>
            <w:rFonts w:ascii="华文楷体" w:eastAsia="华文楷体" w:hAnsi="华文楷体" w:hint="eastAsia"/>
            <w:sz w:val="28"/>
            <w:szCs w:val="28"/>
          </w:rPr>
          <w:t>接受</w:t>
        </w:r>
      </w:ins>
      <w:r>
        <w:rPr>
          <w:rFonts w:ascii="华文楷体" w:eastAsia="华文楷体" w:hAnsi="华文楷体" w:hint="eastAsia"/>
          <w:sz w:val="28"/>
          <w:szCs w:val="28"/>
        </w:rPr>
        <w:t>般若观点之后就会放弃自己的宗派，那么此处就是说主要是指外道他见到</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显现本尊的身相，升起了极大信心，内心当中的善根由此萌发，啊就放弃辩论的念头</w:t>
      </w:r>
      <w:proofErr w:type="gramStart"/>
      <w:r>
        <w:rPr>
          <w:rFonts w:ascii="华文楷体" w:eastAsia="华文楷体" w:hAnsi="华文楷体" w:hint="eastAsia"/>
          <w:sz w:val="28"/>
          <w:szCs w:val="28"/>
        </w:rPr>
        <w:t>皈</w:t>
      </w:r>
      <w:proofErr w:type="gramEnd"/>
      <w:r>
        <w:rPr>
          <w:rFonts w:ascii="华文楷体" w:eastAsia="华文楷体" w:hAnsi="华文楷体" w:hint="eastAsia"/>
          <w:sz w:val="28"/>
          <w:szCs w:val="28"/>
        </w:rPr>
        <w:t>入佛门，这方面就</w:t>
      </w:r>
      <w:proofErr w:type="gramStart"/>
      <w:r>
        <w:rPr>
          <w:rFonts w:ascii="华文楷体" w:eastAsia="华文楷体" w:hAnsi="华文楷体" w:hint="eastAsia"/>
          <w:sz w:val="28"/>
          <w:szCs w:val="28"/>
        </w:rPr>
        <w:t>静命论师调伏</w:t>
      </w:r>
      <w:proofErr w:type="gramEnd"/>
      <w:r>
        <w:rPr>
          <w:rFonts w:ascii="华文楷体" w:eastAsia="华文楷体" w:hAnsi="华文楷体" w:hint="eastAsia"/>
          <w:sz w:val="28"/>
          <w:szCs w:val="28"/>
        </w:rPr>
        <w:t>外道进佛门的这样一种经过。当然我们也知道以前</w:t>
      </w:r>
      <w:proofErr w:type="gramStart"/>
      <w:r>
        <w:rPr>
          <w:rFonts w:ascii="华文楷体" w:eastAsia="华文楷体" w:hAnsi="华文楷体" w:hint="eastAsia"/>
          <w:sz w:val="28"/>
          <w:szCs w:val="28"/>
        </w:rPr>
        <w:t>圣天论师</w:t>
      </w:r>
      <w:proofErr w:type="gramEnd"/>
      <w:r>
        <w:rPr>
          <w:rFonts w:ascii="华文楷体" w:eastAsia="华文楷体" w:hAnsi="华文楷体" w:hint="eastAsia"/>
          <w:sz w:val="28"/>
          <w:szCs w:val="28"/>
        </w:rPr>
        <w:t>也是调服了这样一种外道的进入佛门，有些当中讲的是这个就说是</w:t>
      </w:r>
      <w:proofErr w:type="gramStart"/>
      <w:r>
        <w:rPr>
          <w:rFonts w:ascii="华文楷体" w:eastAsia="华文楷体" w:hAnsi="华文楷体" w:hint="eastAsia"/>
          <w:sz w:val="28"/>
          <w:szCs w:val="28"/>
        </w:rPr>
        <w:t>勇论师</w:t>
      </w:r>
      <w:proofErr w:type="gramEnd"/>
      <w:r>
        <w:rPr>
          <w:rFonts w:ascii="华文楷体" w:eastAsia="华文楷体" w:hAnsi="华文楷体" w:hint="eastAsia"/>
          <w:sz w:val="28"/>
          <w:szCs w:val="28"/>
        </w:rPr>
        <w:t>啊就是马鸣，不同的历史当中有不同的记载。还有呢就是说什么就是知道全知麦彭仁波切传记当中</w:t>
      </w:r>
      <w:r>
        <w:rPr>
          <w:rFonts w:ascii="华文楷体" w:eastAsia="华文楷体" w:hAnsi="华文楷体" w:hint="eastAsia"/>
          <w:sz w:val="28"/>
          <w:szCs w:val="28"/>
        </w:rPr>
        <w:lastRenderedPageBreak/>
        <w:t>呢，也是有这样的和一个格西辩论的时候，就说这个格西当时他一看到麦彭仁波切显现文殊师利菩萨的相时候，所以马上放弃辩论的念头。啊就说恭恭敬</w:t>
      </w:r>
      <w:r>
        <w:rPr>
          <w:rFonts w:ascii="华文楷体" w:eastAsia="华文楷体" w:hAnsi="华文楷体" w:hint="eastAsia"/>
          <w:sz w:val="28"/>
          <w:szCs w:val="28"/>
        </w:rPr>
        <w:t>敬的顶礼，发愿，然后就是说这个成为他的弟子，这个传记当中也是非常非常清晰的记载的，啊也是通过这样的方式</w:t>
      </w:r>
      <w:del w:id="575" w:author="Administrator" w:date="2015-04-22T16:20:00Z">
        <w:r>
          <w:rPr>
            <w:rFonts w:ascii="华文楷体" w:eastAsia="华文楷体" w:hAnsi="华文楷体" w:hint="eastAsia"/>
            <w:sz w:val="28"/>
            <w:szCs w:val="28"/>
          </w:rPr>
          <w:delText>呢</w:delText>
        </w:r>
      </w:del>
      <w:ins w:id="576" w:author="Administrator" w:date="2015-04-22T16:20:00Z">
        <w:r>
          <w:rPr>
            <w:rFonts w:ascii="华文楷体" w:eastAsia="华文楷体" w:hAnsi="华文楷体" w:hint="eastAsia"/>
            <w:sz w:val="28"/>
            <w:szCs w:val="28"/>
          </w:rPr>
          <w:t>来</w:t>
        </w:r>
      </w:ins>
      <w:r>
        <w:rPr>
          <w:rFonts w:ascii="华文楷体" w:eastAsia="华文楷体" w:hAnsi="华文楷体" w:hint="eastAsia"/>
          <w:sz w:val="28"/>
          <w:szCs w:val="28"/>
        </w:rPr>
        <w:t>慑服有缘者。</w:t>
      </w:r>
    </w:p>
    <w:p w:rsidR="006818D1" w:rsidRPr="00545F59" w:rsidRDefault="00545F59" w:rsidP="00D57302">
      <w:pPr>
        <w:ind w:firstLine="570"/>
        <w:jc w:val="center"/>
        <w:rPr>
          <w:ins w:id="577" w:author="Administrator" w:date="2015-04-22T16:20:00Z"/>
          <w:rFonts w:ascii="宋体" w:hAnsi="宋体"/>
          <w:b/>
          <w:sz w:val="28"/>
          <w:szCs w:val="28"/>
          <w:rPrChange w:id="578" w:author="Windows User" w:date="2015-04-28T15:44:00Z">
            <w:rPr>
              <w:ins w:id="579" w:author="Administrator" w:date="2015-04-22T16:20:00Z"/>
              <w:rFonts w:ascii="华文楷体" w:eastAsia="华文楷体" w:hAnsi="华文楷体"/>
              <w:sz w:val="28"/>
              <w:szCs w:val="28"/>
            </w:rPr>
          </w:rPrChange>
        </w:rPr>
        <w:pPrChange w:id="580" w:author="Windows User" w:date="2015-04-28T15:44:00Z">
          <w:pPr>
            <w:ind w:firstLine="570"/>
          </w:pPr>
        </w:pPrChange>
      </w:pPr>
      <w:r w:rsidRPr="00545F59">
        <w:rPr>
          <w:rFonts w:ascii="宋体" w:hAnsi="宋体" w:hint="eastAsia"/>
          <w:b/>
          <w:sz w:val="28"/>
          <w:szCs w:val="28"/>
          <w:rPrChange w:id="581" w:author="Windows User" w:date="2015-04-28T15:44:00Z">
            <w:rPr>
              <w:rFonts w:ascii="华文楷体" w:eastAsia="华文楷体" w:hAnsi="华文楷体" w:hint="eastAsia"/>
              <w:sz w:val="28"/>
              <w:szCs w:val="28"/>
            </w:rPr>
          </w:rPrChange>
        </w:rPr>
        <w:t>【</w:t>
      </w:r>
      <w:r w:rsidRPr="00545F59">
        <w:rPr>
          <w:rFonts w:ascii="宋体" w:hAnsi="宋体" w:hint="eastAsia"/>
          <w:b/>
          <w:sz w:val="28"/>
          <w:szCs w:val="28"/>
          <w:rPrChange w:id="582" w:author="Windows User" w:date="2015-04-28T15:44:00Z">
            <w:rPr>
              <w:rFonts w:ascii="华文楷体" w:eastAsia="华文楷体" w:hAnsi="华文楷体" w:hint="eastAsia"/>
              <w:sz w:val="28"/>
              <w:szCs w:val="28"/>
            </w:rPr>
          </w:rPrChange>
        </w:rPr>
        <w:t>诸如此类尊者智慧超群的奇迹实在是无有能与之相提并论的】，【当尊者到达藏地之时也曾经胸有成竹亲口承认过自己的智慧】</w:t>
      </w:r>
      <w:r w:rsidRPr="00545F59">
        <w:rPr>
          <w:rFonts w:ascii="宋体" w:hAnsi="宋体" w:hint="eastAsia"/>
          <w:b/>
          <w:sz w:val="28"/>
          <w:szCs w:val="28"/>
          <w:rPrChange w:id="583" w:author="Windows User" w:date="2015-04-28T15:44:00Z">
            <w:rPr>
              <w:rFonts w:ascii="华文楷体" w:eastAsia="华文楷体" w:hAnsi="华文楷体" w:hint="eastAsia"/>
              <w:sz w:val="28"/>
              <w:szCs w:val="28"/>
            </w:rPr>
          </w:rPrChange>
        </w:rPr>
        <w:t>，</w:t>
      </w:r>
    </w:p>
    <w:p w:rsidR="006818D1" w:rsidRDefault="00545F59">
      <w:pPr>
        <w:ind w:firstLine="570"/>
        <w:rPr>
          <w:ins w:id="584" w:author="Administrator" w:date="2015-04-22T16:20:00Z"/>
          <w:rFonts w:ascii="华文楷体" w:eastAsia="华文楷体" w:hAnsi="华文楷体"/>
          <w:sz w:val="28"/>
          <w:szCs w:val="28"/>
        </w:rPr>
      </w:pPr>
      <w:r>
        <w:rPr>
          <w:rFonts w:ascii="华文楷体" w:eastAsia="华文楷体" w:hAnsi="华文楷体" w:hint="eastAsia"/>
          <w:sz w:val="28"/>
          <w:szCs w:val="28"/>
        </w:rPr>
        <w:t>那么前面就是讲到了他通过这样一种显现，啊殊胜的这样一种智慧方式来制服外道，在印度的时候是这样的。那么在藏地的时候呢，他自己也是胸有成竹的亲口承认过自己殊胜的智慧，那么怎么样承认的呢？</w:t>
      </w:r>
    </w:p>
    <w:p w:rsidR="006818D1" w:rsidRPr="00545F59" w:rsidRDefault="00545F59" w:rsidP="00D57302">
      <w:pPr>
        <w:ind w:firstLine="570"/>
        <w:jc w:val="center"/>
        <w:rPr>
          <w:ins w:id="585" w:author="Administrator" w:date="2015-04-22T16:21:00Z"/>
          <w:rFonts w:ascii="宋体" w:hAnsi="宋体"/>
          <w:b/>
          <w:sz w:val="28"/>
          <w:szCs w:val="28"/>
          <w:rPrChange w:id="586" w:author="Windows User" w:date="2015-04-28T15:44:00Z">
            <w:rPr>
              <w:ins w:id="587" w:author="Administrator" w:date="2015-04-22T16:21:00Z"/>
              <w:rFonts w:ascii="华文楷体" w:eastAsia="华文楷体" w:hAnsi="华文楷体"/>
              <w:sz w:val="28"/>
              <w:szCs w:val="28"/>
            </w:rPr>
          </w:rPrChange>
        </w:rPr>
        <w:pPrChange w:id="588" w:author="Windows User" w:date="2015-04-28T15:44:00Z">
          <w:pPr>
            <w:ind w:firstLine="570"/>
          </w:pPr>
        </w:pPrChange>
      </w:pPr>
      <w:r w:rsidRPr="00545F59">
        <w:rPr>
          <w:rFonts w:ascii="宋体" w:hAnsi="宋体" w:hint="eastAsia"/>
          <w:b/>
          <w:sz w:val="28"/>
          <w:szCs w:val="28"/>
          <w:rPrChange w:id="589" w:author="Windows User" w:date="2015-04-28T15:44:00Z">
            <w:rPr>
              <w:rFonts w:ascii="华文楷体" w:eastAsia="华文楷体" w:hAnsi="华文楷体" w:hint="eastAsia"/>
              <w:sz w:val="28"/>
              <w:szCs w:val="28"/>
            </w:rPr>
          </w:rPrChange>
        </w:rPr>
        <w:t>【</w:t>
      </w:r>
      <w:r w:rsidRPr="00545F59">
        <w:rPr>
          <w:rFonts w:ascii="宋体" w:hAnsi="宋体" w:hint="eastAsia"/>
          <w:b/>
          <w:sz w:val="28"/>
          <w:szCs w:val="28"/>
          <w:rPrChange w:id="590" w:author="Windows User" w:date="2015-04-28T15:44:00Z">
            <w:rPr>
              <w:rFonts w:ascii="华文楷体" w:eastAsia="华文楷体" w:hAnsi="华文楷体" w:hint="eastAsia"/>
              <w:sz w:val="28"/>
              <w:szCs w:val="28"/>
            </w:rPr>
          </w:rPrChange>
        </w:rPr>
        <w:t>他对国王赤松德赞说：“假设佛教内部或其他外道有谁想寻找较量的对手，那么在神变方面，可以说</w:t>
      </w:r>
      <w:r w:rsidRPr="00545F59">
        <w:rPr>
          <w:rFonts w:ascii="宋体" w:hAnsi="宋体" w:hint="eastAsia"/>
          <w:b/>
          <w:sz w:val="28"/>
          <w:szCs w:val="28"/>
          <w:rPrChange w:id="591" w:author="Windows User" w:date="2015-04-28T15:44:00Z">
            <w:rPr>
              <w:rFonts w:ascii="华文楷体" w:eastAsia="华文楷体" w:hAnsi="华文楷体" w:hint="eastAsia"/>
              <w:sz w:val="28"/>
              <w:szCs w:val="28"/>
            </w:rPr>
          </w:rPrChange>
        </w:rPr>
        <w:t>整个南赡部洲没有能比莲花生大士更胜一筹的了，非他莫属，因此可让那些人与他一决胜负</w:t>
      </w:r>
      <w:r w:rsidRPr="00545F59">
        <w:rPr>
          <w:rFonts w:ascii="宋体" w:hAnsi="宋体" w:hint="eastAsia"/>
          <w:b/>
          <w:sz w:val="28"/>
          <w:szCs w:val="28"/>
          <w:rPrChange w:id="592" w:author="Windows User" w:date="2015-04-28T15:44:00Z">
            <w:rPr>
              <w:rFonts w:ascii="华文楷体" w:eastAsia="华文楷体" w:hAnsi="华文楷体" w:hint="eastAsia"/>
              <w:sz w:val="28"/>
              <w:szCs w:val="28"/>
            </w:rPr>
          </w:rPrChange>
        </w:rPr>
        <w:t>】</w:t>
      </w:r>
    </w:p>
    <w:p w:rsidR="006818D1" w:rsidRDefault="00545F59">
      <w:pPr>
        <w:ind w:firstLine="570"/>
        <w:rPr>
          <w:ins w:id="593" w:author="Administrator" w:date="2015-04-22T16:22:00Z"/>
          <w:rFonts w:ascii="华文楷体" w:eastAsia="华文楷体" w:hAnsi="华文楷体"/>
          <w:sz w:val="28"/>
          <w:szCs w:val="28"/>
        </w:rPr>
      </w:pPr>
      <w:r>
        <w:rPr>
          <w:rFonts w:ascii="华文楷体" w:eastAsia="华文楷体" w:hAnsi="华文楷体" w:hint="eastAsia"/>
          <w:sz w:val="28"/>
          <w:szCs w:val="28"/>
        </w:rPr>
        <w:t>那么刚刚就说是这个莲花生大士和静</w:t>
      </w:r>
      <w:proofErr w:type="gramStart"/>
      <w:r>
        <w:rPr>
          <w:rFonts w:ascii="华文楷体" w:eastAsia="华文楷体" w:hAnsi="华文楷体" w:hint="eastAsia"/>
          <w:sz w:val="28"/>
          <w:szCs w:val="28"/>
        </w:rPr>
        <w:t>命论师</w:t>
      </w:r>
      <w:proofErr w:type="gramEnd"/>
      <w:ins w:id="594" w:author="Administrator" w:date="2015-04-22T16:21:00Z">
        <w:r>
          <w:rPr>
            <w:rFonts w:ascii="华文楷体" w:eastAsia="华文楷体" w:hAnsi="华文楷体" w:hint="eastAsia"/>
            <w:sz w:val="28"/>
            <w:szCs w:val="28"/>
          </w:rPr>
          <w:t>刚刚</w:t>
        </w:r>
      </w:ins>
      <w:r>
        <w:rPr>
          <w:rFonts w:ascii="华文楷体" w:eastAsia="华文楷体" w:hAnsi="华文楷体" w:hint="eastAsia"/>
          <w:sz w:val="28"/>
          <w:szCs w:val="28"/>
        </w:rPr>
        <w:t>进</w:t>
      </w:r>
      <w:proofErr w:type="gramStart"/>
      <w:r>
        <w:rPr>
          <w:rFonts w:ascii="华文楷体" w:eastAsia="华文楷体" w:hAnsi="华文楷体" w:hint="eastAsia"/>
          <w:sz w:val="28"/>
          <w:szCs w:val="28"/>
        </w:rPr>
        <w:t>藏不久</w:t>
      </w:r>
      <w:proofErr w:type="gramEnd"/>
      <w:r>
        <w:rPr>
          <w:rFonts w:ascii="华文楷体" w:eastAsia="华文楷体" w:hAnsi="华文楷体" w:hint="eastAsia"/>
          <w:sz w:val="28"/>
          <w:szCs w:val="28"/>
        </w:rPr>
        <w:t>的时候，整个佛法在藏地还没有兴盛起来。还没有兴盛起来，所以说就是说</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就对赤松德赞讲，如果在佛教内部或就在佛教之外的外道当中，如果有谁想要寻找较量的对手，那么要阻碍佛法在藏地弘扬，如果说他想要比神变的话，那么整个</w:t>
      </w:r>
      <w:proofErr w:type="gramStart"/>
      <w:r>
        <w:rPr>
          <w:rFonts w:ascii="华文楷体" w:eastAsia="华文楷体" w:hAnsi="华文楷体" w:hint="eastAsia"/>
          <w:sz w:val="28"/>
          <w:szCs w:val="28"/>
        </w:rPr>
        <w:t>南瞻部洲</w:t>
      </w:r>
      <w:proofErr w:type="gramEnd"/>
      <w:r>
        <w:rPr>
          <w:rFonts w:ascii="华文楷体" w:eastAsia="华文楷体" w:hAnsi="华文楷体" w:hint="eastAsia"/>
          <w:sz w:val="28"/>
          <w:szCs w:val="28"/>
        </w:rPr>
        <w:t>没有比莲花生大士</w:t>
      </w:r>
      <w:proofErr w:type="gramStart"/>
      <w:r>
        <w:rPr>
          <w:rFonts w:ascii="华文楷体" w:eastAsia="华文楷体" w:hAnsi="华文楷体" w:hint="eastAsia"/>
          <w:sz w:val="28"/>
          <w:szCs w:val="28"/>
        </w:rPr>
        <w:t>更超胜</w:t>
      </w:r>
      <w:proofErr w:type="gramEnd"/>
      <w:r>
        <w:rPr>
          <w:rFonts w:ascii="华文楷体" w:eastAsia="华文楷体" w:hAnsi="华文楷体" w:hint="eastAsia"/>
          <w:sz w:val="28"/>
          <w:szCs w:val="28"/>
        </w:rPr>
        <w:t>的了。莲花生大士就</w:t>
      </w:r>
      <w:proofErr w:type="gramStart"/>
      <w:r>
        <w:rPr>
          <w:rFonts w:ascii="华文楷体" w:eastAsia="华文楷体" w:hAnsi="华文楷体" w:hint="eastAsia"/>
          <w:sz w:val="28"/>
          <w:szCs w:val="28"/>
        </w:rPr>
        <w:t>说证悟了</w:t>
      </w:r>
      <w:proofErr w:type="gramEnd"/>
      <w:r>
        <w:rPr>
          <w:rFonts w:ascii="华文楷体" w:eastAsia="华文楷体" w:hAnsi="华文楷体" w:hint="eastAsia"/>
          <w:sz w:val="28"/>
          <w:szCs w:val="28"/>
        </w:rPr>
        <w:t>最高的这样一种境界，所以说他</w:t>
      </w:r>
      <w:proofErr w:type="gramStart"/>
      <w:r>
        <w:rPr>
          <w:rFonts w:ascii="华文楷体" w:eastAsia="华文楷体" w:hAnsi="华文楷体" w:hint="eastAsia"/>
          <w:sz w:val="28"/>
          <w:szCs w:val="28"/>
        </w:rPr>
        <w:t>证悟最高</w:t>
      </w:r>
      <w:proofErr w:type="gramEnd"/>
      <w:r>
        <w:rPr>
          <w:rFonts w:ascii="华文楷体" w:eastAsia="华文楷体" w:hAnsi="华文楷体" w:hint="eastAsia"/>
          <w:sz w:val="28"/>
          <w:szCs w:val="28"/>
        </w:rPr>
        <w:t>境界之后呢显现了这个神通力，降魔的能力那么无与伦比的。整个</w:t>
      </w:r>
      <w:proofErr w:type="gramStart"/>
      <w:r>
        <w:rPr>
          <w:rFonts w:ascii="华文楷体" w:eastAsia="华文楷体" w:hAnsi="华文楷体" w:hint="eastAsia"/>
          <w:sz w:val="28"/>
          <w:szCs w:val="28"/>
        </w:rPr>
        <w:t>南瞻部洲</w:t>
      </w:r>
      <w:proofErr w:type="gramEnd"/>
      <w:r>
        <w:rPr>
          <w:rFonts w:ascii="华文楷体" w:eastAsia="华文楷体" w:hAnsi="华文楷体" w:hint="eastAsia"/>
          <w:sz w:val="28"/>
          <w:szCs w:val="28"/>
        </w:rPr>
        <w:t>都找</w:t>
      </w:r>
      <w:r>
        <w:rPr>
          <w:rFonts w:ascii="华文楷体" w:eastAsia="华文楷体" w:hAnsi="华文楷体" w:hint="eastAsia"/>
          <w:sz w:val="28"/>
          <w:szCs w:val="28"/>
        </w:rPr>
        <w:t>不到比莲花生大</w:t>
      </w:r>
      <w:proofErr w:type="gramStart"/>
      <w:r>
        <w:rPr>
          <w:rFonts w:ascii="华文楷体" w:eastAsia="华文楷体" w:hAnsi="华文楷体" w:hint="eastAsia"/>
          <w:sz w:val="28"/>
          <w:szCs w:val="28"/>
        </w:rPr>
        <w:t>士还要</w:t>
      </w:r>
      <w:proofErr w:type="gramEnd"/>
      <w:r>
        <w:rPr>
          <w:rFonts w:ascii="华文楷体" w:eastAsia="华文楷体" w:hAnsi="华文楷体" w:hint="eastAsia"/>
          <w:sz w:val="28"/>
          <w:szCs w:val="28"/>
        </w:rPr>
        <w:t>殊胜的就说</w:t>
      </w:r>
      <w:proofErr w:type="gramStart"/>
      <w:r>
        <w:rPr>
          <w:rFonts w:ascii="华文楷体" w:eastAsia="华文楷体" w:hAnsi="华文楷体" w:hint="eastAsia"/>
          <w:sz w:val="28"/>
          <w:szCs w:val="28"/>
        </w:rPr>
        <w:t>殊胜证悟者</w:t>
      </w:r>
      <w:proofErr w:type="gramEnd"/>
      <w:r>
        <w:rPr>
          <w:rFonts w:ascii="华文楷体" w:eastAsia="华文楷体" w:hAnsi="华文楷体" w:hint="eastAsia"/>
          <w:sz w:val="28"/>
          <w:szCs w:val="28"/>
        </w:rPr>
        <w:t>，所以</w:t>
      </w:r>
      <w:r>
        <w:rPr>
          <w:rFonts w:ascii="华文楷体" w:eastAsia="华文楷体" w:hAnsi="华文楷体" w:hint="eastAsia"/>
          <w:sz w:val="28"/>
          <w:szCs w:val="28"/>
        </w:rPr>
        <w:lastRenderedPageBreak/>
        <w:t>说如果想要比神变那就要让莲花生大士与他一决胜负。</w:t>
      </w:r>
    </w:p>
    <w:p w:rsidR="006818D1" w:rsidRPr="00545F59" w:rsidRDefault="00545F59" w:rsidP="00D57302">
      <w:pPr>
        <w:ind w:firstLine="570"/>
        <w:jc w:val="center"/>
        <w:rPr>
          <w:ins w:id="595" w:author="Administrator" w:date="2015-04-22T16:22:00Z"/>
          <w:rFonts w:ascii="宋体" w:hAnsi="宋体"/>
          <w:b/>
          <w:sz w:val="28"/>
          <w:szCs w:val="28"/>
          <w:rPrChange w:id="596" w:author="Windows User" w:date="2015-04-28T15:44:00Z">
            <w:rPr>
              <w:ins w:id="597" w:author="Administrator" w:date="2015-04-22T16:22:00Z"/>
              <w:rFonts w:ascii="华文楷体" w:eastAsia="华文楷体" w:hAnsi="华文楷体"/>
              <w:sz w:val="28"/>
              <w:szCs w:val="28"/>
            </w:rPr>
          </w:rPrChange>
        </w:rPr>
        <w:pPrChange w:id="598" w:author="Windows User" w:date="2015-04-28T15:44:00Z">
          <w:pPr>
            <w:ind w:firstLine="570"/>
          </w:pPr>
        </w:pPrChange>
      </w:pPr>
      <w:r w:rsidRPr="00545F59">
        <w:rPr>
          <w:rFonts w:ascii="宋体" w:hAnsi="宋体" w:hint="eastAsia"/>
          <w:b/>
          <w:sz w:val="28"/>
          <w:szCs w:val="28"/>
          <w:rPrChange w:id="599" w:author="Windows User" w:date="2015-04-28T15:44:00Z">
            <w:rPr>
              <w:rFonts w:ascii="华文楷体" w:eastAsia="华文楷体" w:hAnsi="华文楷体" w:hint="eastAsia"/>
              <w:sz w:val="28"/>
              <w:szCs w:val="28"/>
            </w:rPr>
          </w:rPrChange>
        </w:rPr>
        <w:t>【</w:t>
      </w:r>
      <w:r w:rsidRPr="00545F59">
        <w:rPr>
          <w:rFonts w:ascii="宋体" w:hAnsi="宋体" w:hint="eastAsia"/>
          <w:b/>
          <w:sz w:val="28"/>
          <w:szCs w:val="28"/>
          <w:rPrChange w:id="600" w:author="Windows User" w:date="2015-04-28T15:44:00Z">
            <w:rPr>
              <w:rFonts w:ascii="华文楷体" w:eastAsia="华文楷体" w:hAnsi="华文楷体" w:hint="eastAsia"/>
              <w:sz w:val="28"/>
              <w:szCs w:val="28"/>
            </w:rPr>
          </w:rPrChange>
        </w:rPr>
        <w:t>而在因明辩论的方面，如果与我唇强舌战，一试高低恐怕当今天下再没有比我更擅长的了，我足可力胜一切辩论对手让他们一一皈入佛门，让国王您如愿以偿。】</w:t>
      </w:r>
    </w:p>
    <w:p w:rsidR="006818D1" w:rsidRDefault="00545F59">
      <w:pPr>
        <w:ind w:firstLine="570"/>
        <w:rPr>
          <w:ins w:id="601" w:author="Administrator" w:date="2015-04-22T16:26:00Z"/>
          <w:rFonts w:ascii="华文楷体" w:eastAsia="华文楷体" w:hAnsi="华文楷体"/>
          <w:sz w:val="28"/>
          <w:szCs w:val="28"/>
        </w:rPr>
      </w:pPr>
      <w:r>
        <w:rPr>
          <w:rFonts w:ascii="华文楷体" w:eastAsia="华文楷体" w:hAnsi="华文楷体" w:hint="eastAsia"/>
          <w:sz w:val="28"/>
          <w:szCs w:val="28"/>
        </w:rPr>
        <w:t>如果就说他认为自己的智慧很殊胜，如果在因明方面在辩论方面如果要找较量对手的话，那么就可以让我和他</w:t>
      </w:r>
      <w:ins w:id="602" w:author="Administrator" w:date="2015-04-22T16:23:00Z">
        <w:r>
          <w:rPr>
            <w:rFonts w:ascii="华文楷体" w:eastAsia="华文楷体" w:hAnsi="华文楷体" w:hint="eastAsia"/>
            <w:sz w:val="28"/>
            <w:szCs w:val="28"/>
          </w:rPr>
          <w:t>去</w:t>
        </w:r>
      </w:ins>
      <w:r>
        <w:rPr>
          <w:rFonts w:ascii="华文楷体" w:eastAsia="华文楷体" w:hAnsi="华文楷体" w:hint="eastAsia"/>
          <w:sz w:val="28"/>
          <w:szCs w:val="28"/>
        </w:rPr>
        <w:t>一试高低。那么在整个天下没有比我更擅长辩论的人。所以说就说是可以让一切辩论对手全部失败，让他们一一归入佛门，让国王的心愿能够就说如愿以偿。当然我们就知道了通过前面这样一种传记来看的时候呢，</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得到文殊</w:t>
      </w:r>
      <w:ins w:id="603" w:author="Administrator" w:date="2015-04-22T16:23:00Z">
        <w:r>
          <w:rPr>
            <w:rFonts w:ascii="华文楷体" w:eastAsia="华文楷体" w:hAnsi="华文楷体" w:hint="eastAsia"/>
            <w:sz w:val="28"/>
            <w:szCs w:val="28"/>
          </w:rPr>
          <w:t>师利</w:t>
        </w:r>
      </w:ins>
      <w:r>
        <w:rPr>
          <w:rFonts w:ascii="华文楷体" w:eastAsia="华文楷体" w:hAnsi="华文楷体" w:hint="eastAsia"/>
          <w:sz w:val="28"/>
          <w:szCs w:val="28"/>
        </w:rPr>
        <w:t>菩萨的</w:t>
      </w:r>
      <w:proofErr w:type="gramStart"/>
      <w:r>
        <w:rPr>
          <w:rFonts w:ascii="华文楷体" w:eastAsia="华文楷体" w:hAnsi="华文楷体" w:hint="eastAsia"/>
          <w:sz w:val="28"/>
          <w:szCs w:val="28"/>
        </w:rPr>
        <w:t>摄受或</w:t>
      </w:r>
      <w:proofErr w:type="gramEnd"/>
      <w:r>
        <w:rPr>
          <w:rFonts w:ascii="华文楷体" w:eastAsia="华文楷体" w:hAnsi="华文楷体" w:hint="eastAsia"/>
          <w:sz w:val="28"/>
          <w:szCs w:val="28"/>
        </w:rPr>
        <w:t>他本身也是得成就文殊师利菩萨的</w:t>
      </w:r>
      <w:proofErr w:type="gramStart"/>
      <w:r>
        <w:rPr>
          <w:rFonts w:ascii="华文楷体" w:eastAsia="华文楷体" w:hAnsi="华文楷体" w:hint="eastAsia"/>
          <w:sz w:val="28"/>
          <w:szCs w:val="28"/>
        </w:rPr>
        <w:t>无二果位</w:t>
      </w:r>
      <w:proofErr w:type="gramEnd"/>
      <w:r>
        <w:rPr>
          <w:rFonts w:ascii="华文楷体" w:eastAsia="华文楷体" w:hAnsi="华文楷体" w:hint="eastAsia"/>
          <w:sz w:val="28"/>
          <w:szCs w:val="28"/>
        </w:rPr>
        <w:t>，所以说就说得到文殊菩萨无二的果位之后，只有智慧没有神通，啊这个事不可能的事情。或者说莲花生</w:t>
      </w:r>
      <w:proofErr w:type="gramStart"/>
      <w:r>
        <w:rPr>
          <w:rFonts w:ascii="华文楷体" w:eastAsia="华文楷体" w:hAnsi="华文楷体" w:hint="eastAsia"/>
          <w:sz w:val="28"/>
          <w:szCs w:val="28"/>
        </w:rPr>
        <w:t>大士他获得</w:t>
      </w:r>
      <w:proofErr w:type="gramEnd"/>
      <w:r>
        <w:rPr>
          <w:rFonts w:ascii="华文楷体" w:eastAsia="华文楷体" w:hAnsi="华文楷体" w:hint="eastAsia"/>
          <w:sz w:val="28"/>
          <w:szCs w:val="28"/>
        </w:rPr>
        <w:t>这么高的境界只有神通没有智慧不能辩论这是不可能的事情。只不过就是在这个弘扬佛法的过程当中，通过每个不同的因缘，莲花生大士显现密宗成就，所以说他像这样的话</w:t>
      </w:r>
      <w:r>
        <w:rPr>
          <w:rFonts w:ascii="华文楷体" w:eastAsia="华文楷体" w:hAnsi="华文楷体" w:hint="eastAsia"/>
          <w:sz w:val="28"/>
          <w:szCs w:val="28"/>
        </w:rPr>
        <w:t>他显示神变啊或调服这样非人啊，像这样的话就说不共</w:t>
      </w:r>
      <w:proofErr w:type="gramStart"/>
      <w:r>
        <w:rPr>
          <w:rFonts w:ascii="华文楷体" w:eastAsia="华文楷体" w:hAnsi="华文楷体" w:hint="eastAsia"/>
          <w:sz w:val="28"/>
          <w:szCs w:val="28"/>
        </w:rPr>
        <w:t>的妙力方面</w:t>
      </w:r>
      <w:proofErr w:type="gramEnd"/>
      <w:r>
        <w:rPr>
          <w:rFonts w:ascii="华文楷体" w:eastAsia="华文楷体" w:hAnsi="华文楷体" w:hint="eastAsia"/>
          <w:sz w:val="28"/>
          <w:szCs w:val="28"/>
        </w:rPr>
        <w:t>他就说更加显现上面更加突出，所以说他这样一种在弘扬佛法的时候呢我们说在分工方面，他主要是这个角度，</w:t>
      </w:r>
      <w:proofErr w:type="gramStart"/>
      <w:r>
        <w:rPr>
          <w:rFonts w:ascii="华文楷体" w:eastAsia="华文楷体" w:hAnsi="华文楷体" w:hint="eastAsia"/>
          <w:sz w:val="28"/>
          <w:szCs w:val="28"/>
        </w:rPr>
        <w:t>那么静命菩萨</w:t>
      </w:r>
      <w:proofErr w:type="gramEnd"/>
      <w:r>
        <w:rPr>
          <w:rFonts w:ascii="华文楷体" w:eastAsia="华文楷体" w:hAnsi="华文楷体" w:hint="eastAsia"/>
          <w:sz w:val="28"/>
          <w:szCs w:val="28"/>
        </w:rPr>
        <w:t>虽然具备很殊胜的这样一种智慧神通，但是他不显现，在显现得时候呢哦好像是戒律很清静，然后就是说他的智慧</w:t>
      </w:r>
      <w:proofErr w:type="gramStart"/>
      <w:r>
        <w:rPr>
          <w:rFonts w:ascii="华文楷体" w:eastAsia="华文楷体" w:hAnsi="华文楷体" w:hint="eastAsia"/>
          <w:sz w:val="28"/>
          <w:szCs w:val="28"/>
        </w:rPr>
        <w:t>很超胜</w:t>
      </w:r>
      <w:proofErr w:type="gramEnd"/>
      <w:r>
        <w:rPr>
          <w:rFonts w:ascii="华文楷体" w:eastAsia="华文楷体" w:hAnsi="华文楷体" w:hint="eastAsia"/>
          <w:sz w:val="28"/>
          <w:szCs w:val="28"/>
        </w:rPr>
        <w:t>，啊这主要是从弘扬戒律，弘扬显宗方面，非常着重的分工</w:t>
      </w:r>
      <w:del w:id="604" w:author="Administrator" w:date="2015-04-22T16:25:00Z">
        <w:r>
          <w:rPr>
            <w:rFonts w:ascii="华文楷体" w:eastAsia="华文楷体" w:hAnsi="华文楷体" w:hint="eastAsia"/>
            <w:sz w:val="28"/>
            <w:szCs w:val="28"/>
          </w:rPr>
          <w:delText>（</w:delText>
        </w:r>
        <w:r>
          <w:rPr>
            <w:rFonts w:ascii="华文楷体" w:eastAsia="华文楷体" w:hAnsi="华文楷体" w:hint="eastAsia"/>
            <w:sz w:val="28"/>
            <w:szCs w:val="28"/>
          </w:rPr>
          <w:delText>3</w:delText>
        </w:r>
      </w:del>
      <w:del w:id="605" w:author="Administrator" w:date="2015-04-22T16:24:00Z">
        <w:r>
          <w:rPr>
            <w:rFonts w:ascii="华文楷体" w:eastAsia="华文楷体" w:hAnsi="华文楷体" w:hint="eastAsia"/>
            <w:sz w:val="28"/>
            <w:szCs w:val="28"/>
          </w:rPr>
          <w:delText>4.23</w:delText>
        </w:r>
        <w:r>
          <w:rPr>
            <w:rFonts w:ascii="华文楷体" w:eastAsia="华文楷体" w:hAnsi="华文楷体" w:hint="eastAsia"/>
            <w:sz w:val="28"/>
            <w:szCs w:val="28"/>
          </w:rPr>
          <w:delText>）</w:delText>
        </w:r>
      </w:del>
      <w:r>
        <w:rPr>
          <w:rFonts w:ascii="华文楷体" w:eastAsia="华文楷体" w:hAnsi="华文楷体" w:hint="eastAsia"/>
          <w:sz w:val="28"/>
          <w:szCs w:val="28"/>
        </w:rPr>
        <w:t>这个方面，而且在显现的时候最初在建桑耶寺，在建地基的时候他说：这些非人我没办法降服，通过</w:t>
      </w:r>
      <w:proofErr w:type="gramStart"/>
      <w:r>
        <w:rPr>
          <w:rFonts w:ascii="华文楷体" w:eastAsia="华文楷体" w:hAnsi="华文楷体" w:hint="eastAsia"/>
          <w:sz w:val="28"/>
          <w:szCs w:val="28"/>
        </w:rPr>
        <w:t>寂静法我降服</w:t>
      </w:r>
      <w:proofErr w:type="gramEnd"/>
      <w:r>
        <w:rPr>
          <w:rFonts w:ascii="华文楷体" w:eastAsia="华文楷体" w:hAnsi="华文楷体" w:hint="eastAsia"/>
          <w:sz w:val="28"/>
          <w:szCs w:val="28"/>
        </w:rPr>
        <w:t>不了，你应该去请莲花生大士，实际上这个</w:t>
      </w:r>
      <w:r>
        <w:rPr>
          <w:rFonts w:ascii="华文楷体" w:eastAsia="华文楷体" w:hAnsi="华文楷体" w:hint="eastAsia"/>
          <w:sz w:val="28"/>
          <w:szCs w:val="28"/>
        </w:rPr>
        <w:lastRenderedPageBreak/>
        <w:t>方面也是一种谦虚</w:t>
      </w:r>
      <w:proofErr w:type="gramStart"/>
      <w:r>
        <w:rPr>
          <w:rFonts w:ascii="华文楷体" w:eastAsia="华文楷体" w:hAnsi="华文楷体" w:hint="eastAsia"/>
          <w:sz w:val="28"/>
          <w:szCs w:val="28"/>
        </w:rPr>
        <w:t>吧或者</w:t>
      </w:r>
      <w:proofErr w:type="gramEnd"/>
      <w:r>
        <w:rPr>
          <w:rFonts w:ascii="华文楷体" w:eastAsia="华文楷体" w:hAnsi="华文楷体" w:hint="eastAsia"/>
          <w:sz w:val="28"/>
          <w:szCs w:val="28"/>
        </w:rPr>
        <w:t>就是说一种大德和大德之间的一种默契。因为莲花生大士要入藏，通过什么样因缘入藏？</w:t>
      </w:r>
      <w:proofErr w:type="gramStart"/>
      <w:r>
        <w:rPr>
          <w:rFonts w:ascii="华文楷体" w:eastAsia="华文楷体" w:hAnsi="华文楷体" w:hint="eastAsia"/>
          <w:sz w:val="28"/>
          <w:szCs w:val="28"/>
        </w:rPr>
        <w:t>哦静命论师</w:t>
      </w:r>
      <w:proofErr w:type="gramEnd"/>
      <w:r>
        <w:rPr>
          <w:rFonts w:ascii="华文楷体" w:eastAsia="华文楷体" w:hAnsi="华文楷体" w:hint="eastAsia"/>
          <w:sz w:val="28"/>
          <w:szCs w:val="28"/>
        </w:rPr>
        <w:t>说我没办法调</w:t>
      </w:r>
      <w:proofErr w:type="gramStart"/>
      <w:r>
        <w:rPr>
          <w:rFonts w:ascii="华文楷体" w:eastAsia="华文楷体" w:hAnsi="华文楷体" w:hint="eastAsia"/>
          <w:sz w:val="28"/>
          <w:szCs w:val="28"/>
        </w:rPr>
        <w:t>伏这些</w:t>
      </w:r>
      <w:proofErr w:type="gramEnd"/>
      <w:r>
        <w:rPr>
          <w:rFonts w:ascii="华文楷体" w:eastAsia="华文楷体" w:hAnsi="华文楷体" w:hint="eastAsia"/>
          <w:sz w:val="28"/>
          <w:szCs w:val="28"/>
        </w:rPr>
        <w:t>凶猛的非人，所以马上去请莲花生</w:t>
      </w:r>
      <w:proofErr w:type="gramStart"/>
      <w:r>
        <w:rPr>
          <w:rFonts w:ascii="华文楷体" w:eastAsia="华文楷体" w:hAnsi="华文楷体" w:hint="eastAsia"/>
          <w:sz w:val="28"/>
          <w:szCs w:val="28"/>
        </w:rPr>
        <w:t>大士入藏</w:t>
      </w:r>
      <w:proofErr w:type="gramEnd"/>
      <w:r>
        <w:rPr>
          <w:rFonts w:ascii="华文楷体" w:eastAsia="华文楷体" w:hAnsi="华文楷体" w:hint="eastAsia"/>
          <w:sz w:val="28"/>
          <w:szCs w:val="28"/>
        </w:rPr>
        <w:t>，他可以调服一切凶猛的非人。通过这样的因缘，那么就把莲花生大</w:t>
      </w:r>
      <w:proofErr w:type="gramStart"/>
      <w:r>
        <w:rPr>
          <w:rFonts w:ascii="华文楷体" w:eastAsia="华文楷体" w:hAnsi="华文楷体" w:hint="eastAsia"/>
          <w:sz w:val="28"/>
          <w:szCs w:val="28"/>
        </w:rPr>
        <w:t>士请入藏地</w:t>
      </w:r>
      <w:proofErr w:type="gramEnd"/>
      <w:r>
        <w:rPr>
          <w:rFonts w:ascii="华文楷体" w:eastAsia="华文楷体" w:hAnsi="华文楷体" w:hint="eastAsia"/>
          <w:sz w:val="28"/>
          <w:szCs w:val="28"/>
        </w:rPr>
        <w:t>的，</w:t>
      </w:r>
      <w:proofErr w:type="gramStart"/>
      <w:r>
        <w:rPr>
          <w:rFonts w:ascii="华文楷体" w:eastAsia="华文楷体" w:hAnsi="华文楷体" w:hint="eastAsia"/>
          <w:sz w:val="28"/>
          <w:szCs w:val="28"/>
        </w:rPr>
        <w:t>哦就是</w:t>
      </w:r>
      <w:proofErr w:type="gramEnd"/>
      <w:r>
        <w:rPr>
          <w:rFonts w:ascii="华文楷体" w:eastAsia="华文楷体" w:hAnsi="华文楷体" w:hint="eastAsia"/>
          <w:sz w:val="28"/>
          <w:szCs w:val="28"/>
        </w:rPr>
        <w:t>我们不能够从他们自己完全的持续当中直接理解说莲花生大士没办法辩论。啊就</w:t>
      </w:r>
      <w:proofErr w:type="gramStart"/>
      <w:r>
        <w:rPr>
          <w:rFonts w:ascii="华文楷体" w:eastAsia="华文楷体" w:hAnsi="华文楷体" w:hint="eastAsia"/>
          <w:sz w:val="28"/>
          <w:szCs w:val="28"/>
        </w:rPr>
        <w:t>说静命论师</w:t>
      </w:r>
      <w:proofErr w:type="gramEnd"/>
      <w:r>
        <w:rPr>
          <w:rFonts w:ascii="华文楷体" w:eastAsia="华文楷体" w:hAnsi="华文楷体" w:hint="eastAsia"/>
          <w:sz w:val="28"/>
          <w:szCs w:val="28"/>
        </w:rPr>
        <w:t>没有神通或者没办法显神变等等，不能这样想的。实际</w:t>
      </w:r>
      <w:r>
        <w:rPr>
          <w:rFonts w:ascii="华文楷体" w:eastAsia="华文楷体" w:hAnsi="华文楷体" w:hint="eastAsia"/>
          <w:sz w:val="28"/>
          <w:szCs w:val="28"/>
        </w:rPr>
        <w:t>上只不过在弘扬</w:t>
      </w:r>
      <w:proofErr w:type="gramStart"/>
      <w:r>
        <w:rPr>
          <w:rFonts w:ascii="华文楷体" w:eastAsia="华文楷体" w:hAnsi="华文楷体" w:hint="eastAsia"/>
          <w:sz w:val="28"/>
          <w:szCs w:val="28"/>
        </w:rPr>
        <w:t>佛法佛法</w:t>
      </w:r>
      <w:proofErr w:type="gramEnd"/>
      <w:r>
        <w:rPr>
          <w:rFonts w:ascii="华文楷体" w:eastAsia="华文楷体" w:hAnsi="华文楷体" w:hint="eastAsia"/>
          <w:sz w:val="28"/>
          <w:szCs w:val="28"/>
        </w:rPr>
        <w:t>过程当中，就说大德和大德之间有些不同的分工而已。也就是说我们如果真正想佛教要真正弘扬起来，</w:t>
      </w:r>
      <w:proofErr w:type="gramStart"/>
      <w:r>
        <w:rPr>
          <w:rFonts w:ascii="华文楷体" w:eastAsia="华文楷体" w:hAnsi="华文楷体" w:hint="eastAsia"/>
          <w:sz w:val="28"/>
          <w:szCs w:val="28"/>
        </w:rPr>
        <w:t>像藏地</w:t>
      </w:r>
      <w:proofErr w:type="gramEnd"/>
      <w:r>
        <w:rPr>
          <w:rFonts w:ascii="华文楷体" w:eastAsia="华文楷体" w:hAnsi="华文楷体" w:hint="eastAsia"/>
          <w:sz w:val="28"/>
          <w:szCs w:val="28"/>
        </w:rPr>
        <w:t>当初这么</w:t>
      </w:r>
      <w:proofErr w:type="gramStart"/>
      <w:r>
        <w:rPr>
          <w:rFonts w:ascii="华文楷体" w:eastAsia="华文楷体" w:hAnsi="华文楷体" w:hint="eastAsia"/>
          <w:sz w:val="28"/>
          <w:szCs w:val="28"/>
        </w:rPr>
        <w:t>红这么就</w:t>
      </w:r>
      <w:proofErr w:type="gramEnd"/>
      <w:r>
        <w:rPr>
          <w:rFonts w:ascii="华文楷体" w:eastAsia="华文楷体" w:hAnsi="华文楷体" w:hint="eastAsia"/>
          <w:sz w:val="28"/>
          <w:szCs w:val="28"/>
        </w:rPr>
        <w:t>说广大的啊弘扬佛法的话，必须要有像莲花生大士、</w:t>
      </w:r>
      <w:proofErr w:type="gramStart"/>
      <w:r>
        <w:rPr>
          <w:rFonts w:ascii="华文楷体" w:eastAsia="华文楷体" w:hAnsi="华文楷体" w:hint="eastAsia"/>
          <w:sz w:val="28"/>
          <w:szCs w:val="28"/>
        </w:rPr>
        <w:t>像静命论师这么</w:t>
      </w:r>
      <w:proofErr w:type="gramEnd"/>
      <w:r>
        <w:rPr>
          <w:rFonts w:ascii="华文楷体" w:eastAsia="华文楷体" w:hAnsi="华文楷体" w:hint="eastAsia"/>
          <w:sz w:val="28"/>
          <w:szCs w:val="28"/>
        </w:rPr>
        <w:t>殊胜的大德，不管在任何方面在就说</w:t>
      </w:r>
      <w:proofErr w:type="gramStart"/>
      <w:r>
        <w:rPr>
          <w:rFonts w:ascii="华文楷体" w:eastAsia="华文楷体" w:hAnsi="华文楷体" w:hint="eastAsia"/>
          <w:sz w:val="28"/>
          <w:szCs w:val="28"/>
        </w:rPr>
        <w:t>证悟成就</w:t>
      </w:r>
      <w:proofErr w:type="gramEnd"/>
      <w:r>
        <w:rPr>
          <w:rFonts w:ascii="华文楷体" w:eastAsia="华文楷体" w:hAnsi="华文楷体" w:hint="eastAsia"/>
          <w:sz w:val="28"/>
          <w:szCs w:val="28"/>
        </w:rPr>
        <w:t>方面，显神变方面，啊就说也是找不到对手的。那么然后要在辩论方面也是就说找不到对手的，在这样一种情况之下佛法就说有了一个也就说广大弘扬的一种基础了。</w:t>
      </w:r>
    </w:p>
    <w:p w:rsidR="006818D1" w:rsidRPr="00545F59" w:rsidRDefault="00545F59" w:rsidP="00D57302">
      <w:pPr>
        <w:ind w:firstLine="570"/>
        <w:jc w:val="center"/>
        <w:rPr>
          <w:ins w:id="606" w:author="Administrator" w:date="2015-04-22T16:26:00Z"/>
          <w:rFonts w:ascii="宋体" w:hAnsi="宋体"/>
          <w:b/>
          <w:sz w:val="28"/>
          <w:szCs w:val="28"/>
          <w:rPrChange w:id="607" w:author="Windows User" w:date="2015-04-28T15:44:00Z">
            <w:rPr>
              <w:ins w:id="608" w:author="Administrator" w:date="2015-04-22T16:26:00Z"/>
              <w:rFonts w:ascii="华文楷体" w:eastAsia="华文楷体" w:hAnsi="华文楷体"/>
              <w:sz w:val="28"/>
              <w:szCs w:val="28"/>
            </w:rPr>
          </w:rPrChange>
        </w:rPr>
        <w:pPrChange w:id="609" w:author="Windows User" w:date="2015-04-28T15:44:00Z">
          <w:pPr>
            <w:ind w:firstLine="570"/>
          </w:pPr>
        </w:pPrChange>
      </w:pPr>
      <w:r w:rsidRPr="00545F59">
        <w:rPr>
          <w:rFonts w:ascii="宋体" w:hAnsi="宋体" w:hint="eastAsia"/>
          <w:b/>
          <w:sz w:val="28"/>
          <w:szCs w:val="28"/>
          <w:rPrChange w:id="610" w:author="Windows User" w:date="2015-04-28T15:44:00Z">
            <w:rPr>
              <w:rFonts w:ascii="华文楷体" w:eastAsia="华文楷体" w:hAnsi="华文楷体" w:hint="eastAsia"/>
              <w:sz w:val="28"/>
              <w:szCs w:val="28"/>
            </w:rPr>
          </w:rPrChange>
        </w:rPr>
        <w:t>【</w:t>
      </w:r>
      <w:r w:rsidRPr="00545F59">
        <w:rPr>
          <w:rFonts w:ascii="宋体" w:hAnsi="宋体" w:hint="eastAsia"/>
          <w:b/>
          <w:sz w:val="28"/>
          <w:szCs w:val="28"/>
          <w:rPrChange w:id="611" w:author="Windows User" w:date="2015-04-28T15:44:00Z">
            <w:rPr>
              <w:rFonts w:ascii="华文楷体" w:eastAsia="华文楷体" w:hAnsi="华文楷体" w:hint="eastAsia"/>
              <w:sz w:val="28"/>
              <w:szCs w:val="28"/>
            </w:rPr>
          </w:rPrChange>
        </w:rPr>
        <w:t>这位大阿阇黎开创了中观瑜伽行宗轨，在诸位班智达当中犹如胜幢之宝顶般昭彰显著，首屈一指。】</w:t>
      </w:r>
    </w:p>
    <w:p w:rsidR="006818D1" w:rsidRDefault="00545F59">
      <w:pPr>
        <w:ind w:firstLine="570"/>
        <w:rPr>
          <w:ins w:id="612" w:author="Administrator" w:date="2015-04-22T16:26:00Z"/>
          <w:rFonts w:ascii="华文楷体" w:eastAsia="华文楷体" w:hAnsi="华文楷体"/>
          <w:sz w:val="28"/>
          <w:szCs w:val="28"/>
        </w:rPr>
      </w:pPr>
      <w:r>
        <w:rPr>
          <w:rFonts w:ascii="华文楷体" w:eastAsia="华文楷体" w:hAnsi="华文楷体" w:hint="eastAsia"/>
          <w:sz w:val="28"/>
          <w:szCs w:val="28"/>
        </w:rPr>
        <w:t>那么这大阿闍黎</w:t>
      </w:r>
      <w:proofErr w:type="gramStart"/>
      <w:r>
        <w:rPr>
          <w:rFonts w:ascii="华文楷体" w:eastAsia="华文楷体" w:hAnsi="华文楷体" w:hint="eastAsia"/>
          <w:sz w:val="28"/>
          <w:szCs w:val="28"/>
        </w:rPr>
        <w:t>静命论师他</w:t>
      </w:r>
      <w:proofErr w:type="gramEnd"/>
      <w:r>
        <w:rPr>
          <w:rFonts w:ascii="华文楷体" w:eastAsia="华文楷体" w:hAnsi="华文楷体" w:hint="eastAsia"/>
          <w:sz w:val="28"/>
          <w:szCs w:val="28"/>
        </w:rPr>
        <w:t>开创了中观瑜伽</w:t>
      </w:r>
      <w:proofErr w:type="gramStart"/>
      <w:r>
        <w:rPr>
          <w:rFonts w:ascii="华文楷体" w:eastAsia="华文楷体" w:hAnsi="华文楷体" w:hint="eastAsia"/>
          <w:sz w:val="28"/>
          <w:szCs w:val="28"/>
        </w:rPr>
        <w:t>行宗轨</w:t>
      </w:r>
      <w:proofErr w:type="gramEnd"/>
      <w:r>
        <w:rPr>
          <w:rFonts w:ascii="华文楷体" w:eastAsia="华文楷体" w:hAnsi="华文楷体" w:hint="eastAsia"/>
          <w:sz w:val="28"/>
          <w:szCs w:val="28"/>
        </w:rPr>
        <w:t>，那么就说中观瑜伽行实际上就</w:t>
      </w:r>
      <w:proofErr w:type="gramStart"/>
      <w:r>
        <w:rPr>
          <w:rFonts w:ascii="华文楷体" w:eastAsia="华文楷体" w:hAnsi="华文楷体" w:hint="eastAsia"/>
          <w:sz w:val="28"/>
          <w:szCs w:val="28"/>
        </w:rPr>
        <w:t>说静命论师</w:t>
      </w:r>
      <w:proofErr w:type="gramEnd"/>
      <w:r>
        <w:rPr>
          <w:rFonts w:ascii="华文楷体" w:eastAsia="华文楷体" w:hAnsi="华文楷体" w:hint="eastAsia"/>
          <w:sz w:val="28"/>
          <w:szCs w:val="28"/>
        </w:rPr>
        <w:t>所开创的</w:t>
      </w:r>
      <w:r>
        <w:rPr>
          <w:rFonts w:ascii="华文楷体" w:eastAsia="华文楷体" w:hAnsi="华文楷体" w:hint="eastAsia"/>
          <w:sz w:val="28"/>
          <w:szCs w:val="28"/>
        </w:rPr>
        <w:t>,</w:t>
      </w:r>
      <w:r>
        <w:rPr>
          <w:rFonts w:ascii="华文楷体" w:eastAsia="华文楷体" w:hAnsi="华文楷体" w:hint="eastAsia"/>
          <w:sz w:val="28"/>
          <w:szCs w:val="28"/>
        </w:rPr>
        <w:t>那么前面也是由清</w:t>
      </w:r>
      <w:proofErr w:type="gramStart"/>
      <w:r>
        <w:rPr>
          <w:rFonts w:ascii="华文楷体" w:eastAsia="华文楷体" w:hAnsi="华文楷体" w:hint="eastAsia"/>
          <w:sz w:val="28"/>
          <w:szCs w:val="28"/>
        </w:rPr>
        <w:t>辨论</w:t>
      </w:r>
      <w:proofErr w:type="gramEnd"/>
      <w:r>
        <w:rPr>
          <w:rFonts w:ascii="华文楷体" w:eastAsia="华文楷体" w:hAnsi="华文楷体" w:hint="eastAsia"/>
          <w:sz w:val="28"/>
          <w:szCs w:val="28"/>
        </w:rPr>
        <w:t>师开创了这样一种经部形中观。然后就说是这个月称菩萨开创了应成派，就是通过一般的世间名言抉择世俗中观。然后就</w:t>
      </w:r>
      <w:proofErr w:type="gramStart"/>
      <w:r>
        <w:rPr>
          <w:rFonts w:ascii="华文楷体" w:eastAsia="华文楷体" w:hAnsi="华文楷体" w:hint="eastAsia"/>
          <w:sz w:val="28"/>
          <w:szCs w:val="28"/>
        </w:rPr>
        <w:t>说静命论师</w:t>
      </w:r>
      <w:proofErr w:type="gramEnd"/>
      <w:r>
        <w:rPr>
          <w:rFonts w:ascii="华文楷体" w:eastAsia="华文楷体" w:hAnsi="华文楷体" w:hint="eastAsia"/>
          <w:sz w:val="28"/>
          <w:szCs w:val="28"/>
        </w:rPr>
        <w:t>开创了中观瑜伽行，啊是这样的。在诸位班智达当中呢要智慧非常超胜，</w:t>
      </w:r>
    </w:p>
    <w:p w:rsidR="006818D1" w:rsidRPr="00545F59" w:rsidRDefault="00545F59" w:rsidP="00D57302">
      <w:pPr>
        <w:ind w:firstLine="570"/>
        <w:jc w:val="center"/>
        <w:rPr>
          <w:ins w:id="613" w:author="Administrator" w:date="2015-04-22T16:27:00Z"/>
          <w:rFonts w:ascii="宋体" w:hAnsi="宋体"/>
          <w:b/>
          <w:sz w:val="28"/>
          <w:szCs w:val="28"/>
          <w:rPrChange w:id="614" w:author="Windows User" w:date="2015-04-28T15:44:00Z">
            <w:rPr>
              <w:ins w:id="615" w:author="Administrator" w:date="2015-04-22T16:27:00Z"/>
              <w:rFonts w:ascii="华文楷体" w:eastAsia="华文楷体" w:hAnsi="华文楷体"/>
              <w:sz w:val="28"/>
              <w:szCs w:val="28"/>
            </w:rPr>
          </w:rPrChange>
        </w:rPr>
        <w:pPrChange w:id="616" w:author="Windows User" w:date="2015-04-28T15:44:00Z">
          <w:pPr>
            <w:ind w:firstLine="570"/>
          </w:pPr>
        </w:pPrChange>
      </w:pPr>
      <w:r w:rsidRPr="00545F59">
        <w:rPr>
          <w:rFonts w:ascii="宋体" w:hAnsi="宋体" w:hint="eastAsia"/>
          <w:b/>
          <w:sz w:val="28"/>
          <w:szCs w:val="28"/>
          <w:rPrChange w:id="617" w:author="Windows User" w:date="2015-04-28T15:44:00Z">
            <w:rPr>
              <w:rFonts w:ascii="华文楷体" w:eastAsia="华文楷体" w:hAnsi="华文楷体" w:hint="eastAsia"/>
              <w:sz w:val="28"/>
              <w:szCs w:val="28"/>
            </w:rPr>
          </w:rPrChange>
        </w:rPr>
        <w:t>【</w:t>
      </w:r>
      <w:r w:rsidRPr="00545F59">
        <w:rPr>
          <w:rFonts w:ascii="宋体" w:hAnsi="宋体" w:hint="eastAsia"/>
          <w:b/>
          <w:sz w:val="28"/>
          <w:szCs w:val="28"/>
          <w:rPrChange w:id="618" w:author="Windows User" w:date="2015-04-28T15:44:00Z">
            <w:rPr>
              <w:rFonts w:ascii="华文楷体" w:eastAsia="华文楷体" w:hAnsi="华文楷体" w:hint="eastAsia"/>
              <w:sz w:val="28"/>
              <w:szCs w:val="28"/>
            </w:rPr>
          </w:rPrChange>
        </w:rPr>
        <w:t>犹如胜幢之宝顶般昭彰显著</w:t>
      </w:r>
      <w:r w:rsidRPr="00545F59">
        <w:rPr>
          <w:rFonts w:ascii="宋体" w:hAnsi="宋体" w:hint="eastAsia"/>
          <w:b/>
          <w:sz w:val="28"/>
          <w:szCs w:val="28"/>
          <w:rPrChange w:id="619" w:author="Windows User" w:date="2015-04-28T15:44:00Z">
            <w:rPr>
              <w:rFonts w:ascii="华文楷体" w:eastAsia="华文楷体" w:hAnsi="华文楷体" w:hint="eastAsia"/>
              <w:sz w:val="28"/>
              <w:szCs w:val="28"/>
            </w:rPr>
          </w:rPrChange>
        </w:rPr>
        <w:t>】，</w:t>
      </w:r>
    </w:p>
    <w:p w:rsidR="006818D1" w:rsidRDefault="00545F59">
      <w:pPr>
        <w:ind w:firstLine="570"/>
        <w:rPr>
          <w:ins w:id="620" w:author="Administrator" w:date="2015-04-22T16:27:00Z"/>
          <w:rFonts w:ascii="华文楷体" w:eastAsia="华文楷体" w:hAnsi="华文楷体"/>
          <w:sz w:val="28"/>
          <w:szCs w:val="28"/>
        </w:rPr>
      </w:pPr>
      <w:proofErr w:type="gramStart"/>
      <w:r>
        <w:rPr>
          <w:rFonts w:ascii="华文楷体" w:eastAsia="华文楷体" w:hAnsi="华文楷体" w:hint="eastAsia"/>
          <w:sz w:val="28"/>
          <w:szCs w:val="28"/>
        </w:rPr>
        <w:t>胜幢呢</w:t>
      </w:r>
      <w:proofErr w:type="gramEnd"/>
      <w:r>
        <w:rPr>
          <w:rFonts w:ascii="华文楷体" w:eastAsia="华文楷体" w:hAnsi="华文楷体" w:hint="eastAsia"/>
          <w:sz w:val="28"/>
          <w:szCs w:val="28"/>
        </w:rPr>
        <w:t>是指非常殊胜的非常珍贵的，</w:t>
      </w:r>
      <w:proofErr w:type="gramStart"/>
      <w:r>
        <w:rPr>
          <w:rFonts w:ascii="华文楷体" w:eastAsia="华文楷体" w:hAnsi="华文楷体" w:hint="eastAsia"/>
          <w:sz w:val="28"/>
          <w:szCs w:val="28"/>
        </w:rPr>
        <w:t>那么胜幢的</w:t>
      </w:r>
      <w:proofErr w:type="gramEnd"/>
      <w:r>
        <w:rPr>
          <w:rFonts w:ascii="华文楷体" w:eastAsia="华文楷体" w:hAnsi="华文楷体" w:hint="eastAsia"/>
          <w:sz w:val="28"/>
          <w:szCs w:val="28"/>
        </w:rPr>
        <w:t>宝顶，那就是殊</w:t>
      </w:r>
      <w:r>
        <w:rPr>
          <w:rFonts w:ascii="华文楷体" w:eastAsia="华文楷体" w:hAnsi="华文楷体" w:hint="eastAsia"/>
          <w:sz w:val="28"/>
          <w:szCs w:val="28"/>
        </w:rPr>
        <w:lastRenderedPageBreak/>
        <w:t>胜当中的殊胜。所以说像这样的话就是说，是这个</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在诸位班智达当中</w:t>
      </w:r>
      <w:proofErr w:type="gramStart"/>
      <w:r>
        <w:rPr>
          <w:rFonts w:ascii="华文楷体" w:eastAsia="华文楷体" w:hAnsi="华文楷体" w:hint="eastAsia"/>
          <w:sz w:val="28"/>
          <w:szCs w:val="28"/>
        </w:rPr>
        <w:t>尤为超胜首屈一指</w:t>
      </w:r>
      <w:proofErr w:type="gramEnd"/>
      <w:r>
        <w:rPr>
          <w:rFonts w:ascii="华文楷体" w:eastAsia="华文楷体" w:hAnsi="华文楷体" w:hint="eastAsia"/>
          <w:sz w:val="28"/>
          <w:szCs w:val="28"/>
        </w:rPr>
        <w:t>。</w:t>
      </w:r>
    </w:p>
    <w:p w:rsidR="006818D1" w:rsidRPr="00545F59" w:rsidRDefault="00545F59" w:rsidP="00D57302">
      <w:pPr>
        <w:ind w:firstLine="570"/>
        <w:jc w:val="center"/>
        <w:rPr>
          <w:ins w:id="621" w:author="Administrator" w:date="2015-04-22T16:27:00Z"/>
          <w:rFonts w:ascii="宋体" w:hAnsi="宋体"/>
          <w:b/>
          <w:sz w:val="28"/>
          <w:szCs w:val="28"/>
          <w:rPrChange w:id="622" w:author="Windows User" w:date="2015-04-28T15:45:00Z">
            <w:rPr>
              <w:ins w:id="623" w:author="Administrator" w:date="2015-04-22T16:27:00Z"/>
              <w:rFonts w:ascii="华文楷体" w:eastAsia="华文楷体" w:hAnsi="华文楷体"/>
              <w:sz w:val="28"/>
              <w:szCs w:val="28"/>
            </w:rPr>
          </w:rPrChange>
        </w:rPr>
        <w:pPrChange w:id="624" w:author="Windows User" w:date="2015-04-28T15:45:00Z">
          <w:pPr>
            <w:ind w:firstLine="570"/>
          </w:pPr>
        </w:pPrChange>
      </w:pPr>
      <w:r w:rsidRPr="00545F59">
        <w:rPr>
          <w:rFonts w:ascii="宋体" w:hAnsi="宋体" w:hint="eastAsia"/>
          <w:b/>
          <w:sz w:val="28"/>
          <w:szCs w:val="28"/>
          <w:rPrChange w:id="625" w:author="Windows User" w:date="2015-04-28T15:45:00Z">
            <w:rPr>
              <w:rFonts w:ascii="华文楷体" w:eastAsia="华文楷体" w:hAnsi="华文楷体" w:hint="eastAsia"/>
              <w:sz w:val="28"/>
              <w:szCs w:val="28"/>
            </w:rPr>
          </w:rPrChange>
        </w:rPr>
        <w:t>【</w:t>
      </w:r>
      <w:r w:rsidRPr="00545F59">
        <w:rPr>
          <w:rFonts w:ascii="宋体" w:hAnsi="宋体" w:hint="eastAsia"/>
          <w:b/>
          <w:sz w:val="28"/>
          <w:szCs w:val="28"/>
          <w:rPrChange w:id="626" w:author="Windows User" w:date="2015-04-28T15:45:00Z">
            <w:rPr>
              <w:rFonts w:ascii="华文楷体" w:eastAsia="华文楷体" w:hAnsi="华文楷体" w:hint="eastAsia"/>
              <w:sz w:val="28"/>
              <w:szCs w:val="28"/>
            </w:rPr>
          </w:rPrChange>
        </w:rPr>
        <w:t>这以上只是对尊者智慧超群的事迹做了简明扼要的叙述】【而竭诚护持这位开宗祖师之自</w:t>
      </w:r>
      <w:r w:rsidRPr="00545F59">
        <w:rPr>
          <w:rFonts w:ascii="宋体" w:hAnsi="宋体" w:hint="eastAsia"/>
          <w:b/>
          <w:sz w:val="28"/>
          <w:szCs w:val="28"/>
          <w:rPrChange w:id="627" w:author="Windows User" w:date="2015-04-28T15:45:00Z">
            <w:rPr>
              <w:rFonts w:ascii="华文楷体" w:eastAsia="华文楷体" w:hAnsi="华文楷体" w:hint="eastAsia"/>
              <w:sz w:val="28"/>
              <w:szCs w:val="28"/>
            </w:rPr>
          </w:rPrChange>
        </w:rPr>
        <w:t>宗的大德也委实不乏其数】【就拿印度圣地来说，有狮子贤论师、嘎玛拉西拉（即莲花戒论师）以及法友论师等等，】【另外在诸班智达中也是大有人在，佛智、圣解脱部、狮子贤、阿巴雅嘎绕等唯一抉择般若见解。】</w:t>
      </w:r>
    </w:p>
    <w:p w:rsidR="006818D1" w:rsidRDefault="00545F59">
      <w:pPr>
        <w:ind w:firstLine="570"/>
        <w:rPr>
          <w:ins w:id="628" w:author="Administrator" w:date="2015-04-22T16:29:00Z"/>
          <w:rFonts w:ascii="华文楷体" w:eastAsia="华文楷体" w:hAnsi="华文楷体"/>
          <w:sz w:val="28"/>
          <w:szCs w:val="28"/>
        </w:rPr>
      </w:pPr>
      <w:r>
        <w:rPr>
          <w:rFonts w:ascii="华文楷体" w:eastAsia="华文楷体" w:hAnsi="华文楷体" w:hint="eastAsia"/>
          <w:sz w:val="28"/>
          <w:szCs w:val="28"/>
        </w:rPr>
        <w:t>那么这一段话是什么意思呢？这段话的意思就是说，那么就</w:t>
      </w:r>
      <w:proofErr w:type="gramStart"/>
      <w:r>
        <w:rPr>
          <w:rFonts w:ascii="华文楷体" w:eastAsia="华文楷体" w:hAnsi="华文楷体" w:hint="eastAsia"/>
          <w:sz w:val="28"/>
          <w:szCs w:val="28"/>
        </w:rPr>
        <w:t>说静命论师他</w:t>
      </w:r>
      <w:proofErr w:type="gramEnd"/>
      <w:r>
        <w:rPr>
          <w:rFonts w:ascii="华文楷体" w:eastAsia="华文楷体" w:hAnsi="华文楷体" w:hint="eastAsia"/>
          <w:sz w:val="28"/>
          <w:szCs w:val="28"/>
        </w:rPr>
        <w:t>开创这样一种瑜伽行中观，就说竭诚护持这位开宗祖师的啊就说这个开宗祖师最重要的大德也是非常多的，</w:t>
      </w:r>
      <w:proofErr w:type="gramStart"/>
      <w:r>
        <w:rPr>
          <w:rFonts w:ascii="华文楷体" w:eastAsia="华文楷体" w:hAnsi="华文楷体" w:hint="eastAsia"/>
          <w:sz w:val="28"/>
          <w:szCs w:val="28"/>
        </w:rPr>
        <w:t>啊非常</w:t>
      </w:r>
      <w:proofErr w:type="gramEnd"/>
      <w:r>
        <w:rPr>
          <w:rFonts w:ascii="华文楷体" w:eastAsia="华文楷体" w:hAnsi="华文楷体" w:hint="eastAsia"/>
          <w:sz w:val="28"/>
          <w:szCs w:val="28"/>
        </w:rPr>
        <w:t>多的，啊就说这些护持至宗</w:t>
      </w:r>
      <w:proofErr w:type="gramStart"/>
      <w:r>
        <w:rPr>
          <w:rFonts w:ascii="华文楷体" w:eastAsia="华文楷体" w:hAnsi="华文楷体" w:hint="eastAsia"/>
          <w:sz w:val="28"/>
          <w:szCs w:val="28"/>
        </w:rPr>
        <w:t>‘</w:t>
      </w:r>
      <w:proofErr w:type="gramEnd"/>
      <w:r>
        <w:rPr>
          <w:rFonts w:ascii="华文楷体" w:eastAsia="华文楷体" w:hAnsi="华文楷体" w:hint="eastAsia"/>
          <w:sz w:val="28"/>
          <w:szCs w:val="28"/>
        </w:rPr>
        <w:t>护持”就说静命论师至宗的大德都是赫赫有名的，比如说这个地方提到在印度圣地来讲狮子贤论师，那么在学哲经观庄严论方面没有人比他还超胜</w:t>
      </w:r>
      <w:r>
        <w:rPr>
          <w:rFonts w:ascii="华文楷体" w:eastAsia="华文楷体" w:hAnsi="华文楷体" w:hint="eastAsia"/>
          <w:sz w:val="28"/>
          <w:szCs w:val="28"/>
        </w:rPr>
        <w:t>的。还有呢</w:t>
      </w:r>
      <w:proofErr w:type="gramStart"/>
      <w:r>
        <w:rPr>
          <w:rFonts w:ascii="华文楷体" w:eastAsia="华文楷体" w:hAnsi="华文楷体" w:hint="eastAsia"/>
          <w:sz w:val="28"/>
          <w:szCs w:val="28"/>
        </w:rPr>
        <w:t>就说嘎玛拉西拉</w:t>
      </w:r>
      <w:proofErr w:type="gramEnd"/>
      <w:r>
        <w:rPr>
          <w:rFonts w:ascii="华文楷体" w:eastAsia="华文楷体" w:hAnsi="华文楷体" w:hint="eastAsia"/>
          <w:sz w:val="28"/>
          <w:szCs w:val="28"/>
        </w:rPr>
        <w:t>（即莲花</w:t>
      </w:r>
      <w:proofErr w:type="gramStart"/>
      <w:r>
        <w:rPr>
          <w:rFonts w:ascii="华文楷体" w:eastAsia="华文楷体" w:hAnsi="华文楷体" w:hint="eastAsia"/>
          <w:sz w:val="28"/>
          <w:szCs w:val="28"/>
        </w:rPr>
        <w:t>戒论师</w:t>
      </w:r>
      <w:proofErr w:type="gramEnd"/>
      <w:r>
        <w:rPr>
          <w:rFonts w:ascii="华文楷体" w:eastAsia="华文楷体" w:hAnsi="华文楷体" w:hint="eastAsia"/>
          <w:sz w:val="28"/>
          <w:szCs w:val="28"/>
        </w:rPr>
        <w:t>），就是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的弟子，他也是有具有这样非常殊胜的成就的智慧，还有中</w:t>
      </w:r>
      <w:proofErr w:type="gramStart"/>
      <w:r>
        <w:rPr>
          <w:rFonts w:ascii="华文楷体" w:eastAsia="华文楷体" w:hAnsi="华文楷体" w:hint="eastAsia"/>
          <w:sz w:val="28"/>
          <w:szCs w:val="28"/>
        </w:rPr>
        <w:t>观师的法友论师</w:t>
      </w:r>
      <w:proofErr w:type="gramEnd"/>
      <w:r>
        <w:rPr>
          <w:rFonts w:ascii="华文楷体" w:eastAsia="华文楷体" w:hAnsi="华文楷体" w:hint="eastAsia"/>
          <w:sz w:val="28"/>
          <w:szCs w:val="28"/>
        </w:rPr>
        <w:t>，在班智达当中有佛</w:t>
      </w:r>
      <w:proofErr w:type="gramStart"/>
      <w:r>
        <w:rPr>
          <w:rFonts w:ascii="华文楷体" w:eastAsia="华文楷体" w:hAnsi="华文楷体" w:hint="eastAsia"/>
          <w:sz w:val="28"/>
          <w:szCs w:val="28"/>
        </w:rPr>
        <w:t>智论师</w:t>
      </w:r>
      <w:proofErr w:type="gramEnd"/>
      <w:r>
        <w:rPr>
          <w:rFonts w:ascii="华文楷体" w:eastAsia="华文楷体" w:hAnsi="华文楷体" w:hint="eastAsia"/>
          <w:sz w:val="28"/>
          <w:szCs w:val="28"/>
        </w:rPr>
        <w:t>、还有圣</w:t>
      </w:r>
      <w:proofErr w:type="gramStart"/>
      <w:r>
        <w:rPr>
          <w:rFonts w:ascii="华文楷体" w:eastAsia="华文楷体" w:hAnsi="华文楷体" w:hint="eastAsia"/>
          <w:sz w:val="28"/>
          <w:szCs w:val="28"/>
        </w:rPr>
        <w:t>解脱部</w:t>
      </w:r>
      <w:proofErr w:type="gramEnd"/>
      <w:r>
        <w:rPr>
          <w:rFonts w:ascii="华文楷体" w:eastAsia="华文楷体" w:hAnsi="华文楷体" w:hint="eastAsia"/>
          <w:sz w:val="28"/>
          <w:szCs w:val="28"/>
        </w:rPr>
        <w:t>论师，狮子贤、阿巴雅嘎绕、这个方面平时在讲无畏论师，在讲《中论</w:t>
      </w:r>
      <w:r>
        <w:rPr>
          <w:rFonts w:ascii="华文楷体" w:eastAsia="华文楷体" w:hAnsi="华文楷体" w:hint="eastAsia"/>
          <w:sz w:val="28"/>
          <w:szCs w:val="28"/>
        </w:rPr>
        <w:t>.</w:t>
      </w:r>
      <w:r>
        <w:rPr>
          <w:rFonts w:ascii="华文楷体" w:eastAsia="华文楷体" w:hAnsi="华文楷体" w:hint="eastAsia"/>
          <w:sz w:val="28"/>
          <w:szCs w:val="28"/>
        </w:rPr>
        <w:t>》的时候经常提到</w:t>
      </w:r>
      <w:proofErr w:type="gramStart"/>
      <w:r>
        <w:rPr>
          <w:rFonts w:ascii="华文楷体" w:eastAsia="华文楷体" w:hAnsi="华文楷体" w:hint="eastAsia"/>
          <w:sz w:val="28"/>
          <w:szCs w:val="28"/>
        </w:rPr>
        <w:t>无畏论师的</w:t>
      </w:r>
      <w:proofErr w:type="gramEnd"/>
      <w:r>
        <w:rPr>
          <w:rFonts w:ascii="华文楷体" w:eastAsia="华文楷体" w:hAnsi="华文楷体" w:hint="eastAsia"/>
          <w:sz w:val="28"/>
          <w:szCs w:val="28"/>
        </w:rPr>
        <w:t>史事，这个方面就是讲无畏论师，这一些方面都是他的这样一种啊就说是这个能够护持他的宗派的人，这方面都是非常殊胜的班智达，所以有的时候就是说这个大德啊他的智慧</w:t>
      </w:r>
      <w:proofErr w:type="gramStart"/>
      <w:r>
        <w:rPr>
          <w:rFonts w:ascii="华文楷体" w:eastAsia="华文楷体" w:hAnsi="华文楷体" w:hint="eastAsia"/>
          <w:sz w:val="28"/>
          <w:szCs w:val="28"/>
        </w:rPr>
        <w:t>很超胜</w:t>
      </w:r>
      <w:proofErr w:type="gramEnd"/>
      <w:r>
        <w:rPr>
          <w:rFonts w:ascii="华文楷体" w:eastAsia="华文楷体" w:hAnsi="华文楷体" w:hint="eastAsia"/>
          <w:sz w:val="28"/>
          <w:szCs w:val="28"/>
        </w:rPr>
        <w:t>，这个大德就他的宗派</w:t>
      </w:r>
      <w:proofErr w:type="gramStart"/>
      <w:r>
        <w:rPr>
          <w:rFonts w:ascii="华文楷体" w:eastAsia="华文楷体" w:hAnsi="华文楷体" w:hint="eastAsia"/>
          <w:sz w:val="28"/>
          <w:szCs w:val="28"/>
        </w:rPr>
        <w:t>很超胜</w:t>
      </w:r>
      <w:proofErr w:type="gramEnd"/>
      <w:r>
        <w:rPr>
          <w:rFonts w:ascii="华文楷体" w:eastAsia="华文楷体" w:hAnsi="华文楷体" w:hint="eastAsia"/>
          <w:sz w:val="28"/>
          <w:szCs w:val="28"/>
        </w:rPr>
        <w:t>，我们说为什么呢？有的时候就说他的护持他的宗派的弟子，</w:t>
      </w:r>
      <w:proofErr w:type="gramStart"/>
      <w:r>
        <w:rPr>
          <w:rFonts w:ascii="华文楷体" w:eastAsia="华文楷体" w:hAnsi="华文楷体" w:hint="eastAsia"/>
          <w:sz w:val="28"/>
          <w:szCs w:val="28"/>
        </w:rPr>
        <w:t>啊都是</w:t>
      </w:r>
      <w:proofErr w:type="gramEnd"/>
      <w:r>
        <w:rPr>
          <w:rFonts w:ascii="华文楷体" w:eastAsia="华文楷体" w:hAnsi="华文楷体" w:hint="eastAsia"/>
          <w:sz w:val="28"/>
          <w:szCs w:val="28"/>
        </w:rPr>
        <w:t>怎么怎么样殊胜，通</w:t>
      </w:r>
      <w:r>
        <w:rPr>
          <w:rFonts w:ascii="华文楷体" w:eastAsia="华文楷体" w:hAnsi="华文楷体" w:hint="eastAsia"/>
          <w:sz w:val="28"/>
          <w:szCs w:val="28"/>
        </w:rPr>
        <w:t>过他的弟子来说明他的上师或开宗祖师非常非常殊胜，从这个方面来讲反衬</w:t>
      </w:r>
      <w:r>
        <w:rPr>
          <w:rFonts w:ascii="华文楷体" w:eastAsia="华文楷体" w:hAnsi="华文楷体" w:hint="eastAsia"/>
          <w:sz w:val="28"/>
          <w:szCs w:val="28"/>
        </w:rPr>
        <w:lastRenderedPageBreak/>
        <w:t>的，所以说就说这个方面讲竭诚护持开宗</w:t>
      </w:r>
      <w:proofErr w:type="gramStart"/>
      <w:r>
        <w:rPr>
          <w:rFonts w:ascii="华文楷体" w:eastAsia="华文楷体" w:hAnsi="华文楷体" w:hint="eastAsia"/>
          <w:sz w:val="28"/>
          <w:szCs w:val="28"/>
        </w:rPr>
        <w:t>祖师自宗大德</w:t>
      </w:r>
      <w:proofErr w:type="gramEnd"/>
      <w:r>
        <w:rPr>
          <w:rFonts w:ascii="华文楷体" w:eastAsia="华文楷体" w:hAnsi="华文楷体" w:hint="eastAsia"/>
          <w:sz w:val="28"/>
          <w:szCs w:val="28"/>
        </w:rPr>
        <w:t>也是有狮子</w:t>
      </w:r>
      <w:proofErr w:type="gramStart"/>
      <w:r>
        <w:rPr>
          <w:rFonts w:ascii="华文楷体" w:eastAsia="华文楷体" w:hAnsi="华文楷体" w:hint="eastAsia"/>
          <w:sz w:val="28"/>
          <w:szCs w:val="28"/>
        </w:rPr>
        <w:t>贤论师</w:t>
      </w:r>
      <w:proofErr w:type="gramEnd"/>
      <w:r>
        <w:rPr>
          <w:rFonts w:ascii="华文楷体" w:eastAsia="华文楷体" w:hAnsi="华文楷体" w:hint="eastAsia"/>
          <w:sz w:val="28"/>
          <w:szCs w:val="28"/>
        </w:rPr>
        <w:t>啊等等，在印度圣地这些</w:t>
      </w:r>
      <w:proofErr w:type="gramStart"/>
      <w:r>
        <w:rPr>
          <w:rFonts w:ascii="华文楷体" w:eastAsia="华文楷体" w:hAnsi="华文楷体" w:hint="eastAsia"/>
          <w:sz w:val="28"/>
          <w:szCs w:val="28"/>
        </w:rPr>
        <w:t>论师啊具有</w:t>
      </w:r>
      <w:proofErr w:type="gramEnd"/>
      <w:r>
        <w:rPr>
          <w:rFonts w:ascii="华文楷体" w:eastAsia="华文楷体" w:hAnsi="华文楷体" w:hint="eastAsia"/>
          <w:sz w:val="28"/>
          <w:szCs w:val="28"/>
        </w:rPr>
        <w:t>很清静的非常殊胜的智慧，他们也是唯一的写般若解脱的见解的。这个方面就说讲到了护持他宗派的就说弟子当中呢有全部是很多殊胜的大德。</w:t>
      </w:r>
    </w:p>
    <w:p w:rsidR="006818D1" w:rsidRPr="00545F59" w:rsidRDefault="00545F59" w:rsidP="00D57302">
      <w:pPr>
        <w:ind w:firstLine="570"/>
        <w:jc w:val="center"/>
        <w:rPr>
          <w:ins w:id="629" w:author="Administrator" w:date="2015-04-22T16:29:00Z"/>
          <w:rFonts w:ascii="宋体" w:hAnsi="宋体"/>
          <w:b/>
          <w:sz w:val="28"/>
          <w:szCs w:val="28"/>
          <w:rPrChange w:id="630" w:author="Windows User" w:date="2015-04-28T15:45:00Z">
            <w:rPr>
              <w:ins w:id="631" w:author="Administrator" w:date="2015-04-22T16:29:00Z"/>
              <w:rFonts w:ascii="华文楷体" w:eastAsia="华文楷体" w:hAnsi="华文楷体"/>
              <w:sz w:val="28"/>
              <w:szCs w:val="28"/>
            </w:rPr>
          </w:rPrChange>
        </w:rPr>
        <w:pPrChange w:id="632" w:author="Windows User" w:date="2015-04-28T15:45:00Z">
          <w:pPr>
            <w:ind w:firstLine="570"/>
          </w:pPr>
        </w:pPrChange>
      </w:pPr>
      <w:r w:rsidRPr="00545F59">
        <w:rPr>
          <w:rFonts w:ascii="宋体" w:hAnsi="宋体" w:hint="eastAsia"/>
          <w:b/>
          <w:sz w:val="28"/>
          <w:szCs w:val="28"/>
          <w:rPrChange w:id="633" w:author="Windows User" w:date="2015-04-28T15:45:00Z">
            <w:rPr>
              <w:rFonts w:ascii="华文楷体" w:eastAsia="华文楷体" w:hAnsi="华文楷体" w:hint="eastAsia"/>
              <w:sz w:val="28"/>
              <w:szCs w:val="28"/>
            </w:rPr>
          </w:rPrChange>
        </w:rPr>
        <w:t>【</w:t>
      </w:r>
      <w:r w:rsidRPr="00545F59">
        <w:rPr>
          <w:rFonts w:ascii="宋体" w:hAnsi="宋体" w:hint="eastAsia"/>
          <w:b/>
          <w:sz w:val="28"/>
          <w:szCs w:val="28"/>
          <w:rPrChange w:id="634" w:author="Windows User" w:date="2015-04-28T15:45:00Z">
            <w:rPr>
              <w:rFonts w:ascii="华文楷体" w:eastAsia="华文楷体" w:hAnsi="华文楷体" w:hint="eastAsia"/>
              <w:sz w:val="28"/>
              <w:szCs w:val="28"/>
            </w:rPr>
          </w:rPrChange>
        </w:rPr>
        <w:t>虽说在静命论师之前已有圣解脱等秉持瑜伽行中观的个别论师，然而真正建立切合外境不存在唯识法理之中观宗轨的开创者就是静命论师】</w:t>
      </w:r>
    </w:p>
    <w:p w:rsidR="006818D1" w:rsidRDefault="00545F59">
      <w:pPr>
        <w:ind w:firstLine="570"/>
        <w:rPr>
          <w:del w:id="635" w:author="Administrator" w:date="2015-04-23T10:04:00Z"/>
          <w:rFonts w:ascii="华文楷体" w:eastAsia="华文楷体" w:hAnsi="华文楷体"/>
          <w:sz w:val="28"/>
          <w:szCs w:val="28"/>
        </w:rPr>
      </w:pPr>
      <w:r>
        <w:rPr>
          <w:rFonts w:ascii="华文楷体" w:eastAsia="华文楷体" w:hAnsi="华文楷体" w:hint="eastAsia"/>
          <w:sz w:val="28"/>
          <w:szCs w:val="28"/>
        </w:rPr>
        <w:t>那么下面这大段呢就是讲到了这个</w:t>
      </w:r>
      <w:proofErr w:type="gramStart"/>
      <w:r>
        <w:rPr>
          <w:rFonts w:ascii="华文楷体" w:eastAsia="华文楷体" w:hAnsi="华文楷体" w:hint="eastAsia"/>
          <w:sz w:val="28"/>
          <w:szCs w:val="28"/>
        </w:rPr>
        <w:t>静命论师他</w:t>
      </w:r>
      <w:proofErr w:type="gramEnd"/>
      <w:r>
        <w:rPr>
          <w:rFonts w:ascii="华文楷体" w:eastAsia="华文楷体" w:hAnsi="华文楷体" w:hint="eastAsia"/>
          <w:sz w:val="28"/>
          <w:szCs w:val="28"/>
        </w:rPr>
        <w:t>怎么样开创瑜伽行中观的。</w:t>
      </w:r>
      <w:proofErr w:type="gramStart"/>
      <w:r>
        <w:rPr>
          <w:rFonts w:ascii="华文楷体" w:eastAsia="华文楷体" w:hAnsi="华文楷体" w:hint="eastAsia"/>
          <w:sz w:val="28"/>
          <w:szCs w:val="28"/>
        </w:rPr>
        <w:t>啊这样</w:t>
      </w:r>
      <w:proofErr w:type="gramEnd"/>
      <w:r>
        <w:rPr>
          <w:rFonts w:ascii="华文楷体" w:eastAsia="华文楷体" w:hAnsi="华文楷体" w:hint="eastAsia"/>
          <w:sz w:val="28"/>
          <w:szCs w:val="28"/>
        </w:rPr>
        <w:t>一种情况，通过殊胜</w:t>
      </w:r>
      <w:proofErr w:type="gramStart"/>
      <w:r>
        <w:rPr>
          <w:rFonts w:ascii="华文楷体" w:eastAsia="华文楷体" w:hAnsi="华文楷体" w:hint="eastAsia"/>
          <w:sz w:val="28"/>
          <w:szCs w:val="28"/>
        </w:rPr>
        <w:t>的证理来</w:t>
      </w:r>
      <w:proofErr w:type="gramEnd"/>
      <w:r>
        <w:rPr>
          <w:rFonts w:ascii="华文楷体" w:eastAsia="华文楷体" w:hAnsi="华文楷体" w:hint="eastAsia"/>
          <w:sz w:val="28"/>
          <w:szCs w:val="28"/>
        </w:rPr>
        <w:t>进行抉择。那么虽然说在</w:t>
      </w:r>
      <w:proofErr w:type="gramStart"/>
      <w:r>
        <w:rPr>
          <w:rFonts w:ascii="华文楷体" w:eastAsia="华文楷体" w:hAnsi="华文楷体" w:hint="eastAsia"/>
          <w:sz w:val="28"/>
          <w:szCs w:val="28"/>
        </w:rPr>
        <w:t>静命论师之前</w:t>
      </w:r>
      <w:proofErr w:type="gramEnd"/>
      <w:r>
        <w:rPr>
          <w:rFonts w:ascii="华文楷体" w:eastAsia="华文楷体" w:hAnsi="华文楷体" w:hint="eastAsia"/>
          <w:sz w:val="28"/>
          <w:szCs w:val="28"/>
        </w:rPr>
        <w:t>已有圣解脱等秉持瑜伽行中观的</w:t>
      </w:r>
      <w:proofErr w:type="gramStart"/>
      <w:r>
        <w:rPr>
          <w:rFonts w:ascii="华文楷体" w:eastAsia="华文楷体" w:hAnsi="华文楷体" w:hint="eastAsia"/>
          <w:sz w:val="28"/>
          <w:szCs w:val="28"/>
        </w:rPr>
        <w:t>个</w:t>
      </w:r>
      <w:proofErr w:type="gramEnd"/>
      <w:r>
        <w:rPr>
          <w:rFonts w:ascii="华文楷体" w:eastAsia="华文楷体" w:hAnsi="华文楷体" w:hint="eastAsia"/>
          <w:sz w:val="28"/>
          <w:szCs w:val="28"/>
        </w:rPr>
        <w:t>别论师，那么这个地方</w:t>
      </w:r>
      <w:proofErr w:type="gramStart"/>
      <w:r>
        <w:rPr>
          <w:rFonts w:ascii="华文楷体" w:eastAsia="华文楷体" w:hAnsi="华文楷体" w:hint="eastAsia"/>
          <w:sz w:val="28"/>
          <w:szCs w:val="28"/>
        </w:rPr>
        <w:t>有个圣解脱</w:t>
      </w:r>
      <w:proofErr w:type="gramEnd"/>
      <w:r>
        <w:rPr>
          <w:rFonts w:ascii="华文楷体" w:eastAsia="华文楷体" w:hAnsi="华文楷体" w:hint="eastAsia"/>
          <w:sz w:val="28"/>
          <w:szCs w:val="28"/>
        </w:rPr>
        <w:t>，那么前面</w:t>
      </w:r>
      <w:proofErr w:type="gramStart"/>
      <w:r>
        <w:rPr>
          <w:rFonts w:ascii="华文楷体" w:eastAsia="华文楷体" w:hAnsi="华文楷体" w:hint="eastAsia"/>
          <w:sz w:val="28"/>
          <w:szCs w:val="28"/>
        </w:rPr>
        <w:t>有个圣解脱</w:t>
      </w:r>
      <w:proofErr w:type="gramEnd"/>
      <w:r>
        <w:rPr>
          <w:rFonts w:ascii="华文楷体" w:eastAsia="华文楷体" w:hAnsi="华文楷体" w:hint="eastAsia"/>
          <w:sz w:val="28"/>
          <w:szCs w:val="28"/>
        </w:rPr>
        <w:t>部，那么一方面前面好像是说了在</w:t>
      </w:r>
      <w:proofErr w:type="gramStart"/>
      <w:r>
        <w:rPr>
          <w:rFonts w:ascii="华文楷体" w:eastAsia="华文楷体" w:hAnsi="华文楷体" w:hint="eastAsia"/>
          <w:sz w:val="28"/>
          <w:szCs w:val="28"/>
        </w:rPr>
        <w:t>静命论师之后啊</w:t>
      </w:r>
      <w:proofErr w:type="gramEnd"/>
      <w:r>
        <w:rPr>
          <w:rFonts w:ascii="华文楷体" w:eastAsia="华文楷体" w:hAnsi="华文楷体" w:hint="eastAsia"/>
          <w:sz w:val="28"/>
          <w:szCs w:val="28"/>
        </w:rPr>
        <w:t>这些圣</w:t>
      </w:r>
      <w:proofErr w:type="gramStart"/>
      <w:r>
        <w:rPr>
          <w:rFonts w:ascii="华文楷体" w:eastAsia="华文楷体" w:hAnsi="华文楷体" w:hint="eastAsia"/>
          <w:sz w:val="28"/>
          <w:szCs w:val="28"/>
        </w:rPr>
        <w:t>解脱部</w:t>
      </w:r>
      <w:proofErr w:type="gramEnd"/>
      <w:r>
        <w:rPr>
          <w:rFonts w:ascii="华文楷体" w:eastAsia="华文楷体" w:hAnsi="华文楷体" w:hint="eastAsia"/>
          <w:sz w:val="28"/>
          <w:szCs w:val="28"/>
        </w:rPr>
        <w:t>啊等等是秉持他的宗派的，这个的地方又是说</w:t>
      </w:r>
      <w:proofErr w:type="gramStart"/>
      <w:r>
        <w:rPr>
          <w:rFonts w:ascii="华文楷体" w:eastAsia="华文楷体" w:hAnsi="华文楷体" w:hint="eastAsia"/>
          <w:sz w:val="28"/>
          <w:szCs w:val="28"/>
        </w:rPr>
        <w:t>呢静命论师之前</w:t>
      </w:r>
      <w:proofErr w:type="gramEnd"/>
      <w:r>
        <w:rPr>
          <w:rFonts w:ascii="华文楷体" w:eastAsia="华文楷体" w:hAnsi="华文楷体" w:hint="eastAsia"/>
          <w:sz w:val="28"/>
          <w:szCs w:val="28"/>
        </w:rPr>
        <w:t>已有圣解脱等秉持瑜伽行，实际上</w:t>
      </w:r>
      <w:proofErr w:type="gramStart"/>
      <w:r>
        <w:rPr>
          <w:rFonts w:ascii="华文楷体" w:eastAsia="华文楷体" w:hAnsi="华文楷体" w:hint="eastAsia"/>
          <w:sz w:val="28"/>
          <w:szCs w:val="28"/>
        </w:rPr>
        <w:t>圣解脱圣解脱</w:t>
      </w:r>
      <w:proofErr w:type="gramEnd"/>
      <w:r>
        <w:rPr>
          <w:rFonts w:ascii="华文楷体" w:eastAsia="华文楷体" w:hAnsi="华文楷体" w:hint="eastAsia"/>
          <w:sz w:val="28"/>
          <w:szCs w:val="28"/>
        </w:rPr>
        <w:t>部呢啊不是一个人，他就是说是在这个传承当中也是有的时候是解脱部，有的是圣解脱部，啊也就说有这样一种不同的讲法。或者，这个地方讲</w:t>
      </w:r>
      <w:del w:id="636" w:author="Administrator" w:date="2015-04-23T10:04:00Z">
        <w:r>
          <w:rPr>
            <w:rFonts w:ascii="华文楷体" w:eastAsia="华文楷体" w:hAnsi="华文楷体" w:hint="eastAsia"/>
            <w:sz w:val="28"/>
            <w:szCs w:val="28"/>
          </w:rPr>
          <w:delText>圣解脱圣解脱部，</w:delText>
        </w:r>
      </w:del>
    </w:p>
    <w:p w:rsidR="006818D1" w:rsidRDefault="00545F59">
      <w:pPr>
        <w:ind w:firstLine="570"/>
        <w:rPr>
          <w:del w:id="637" w:author="Administrator" w:date="2015-04-23T10:04:00Z"/>
          <w:rFonts w:ascii="华文楷体" w:eastAsia="华文楷体" w:hAnsi="华文楷体"/>
          <w:sz w:val="28"/>
          <w:szCs w:val="28"/>
        </w:rPr>
      </w:pPr>
      <w:del w:id="638" w:author="Administrator" w:date="2015-04-23T10:04:00Z">
        <w:r>
          <w:rPr>
            <w:rFonts w:ascii="华文楷体" w:eastAsia="华文楷体" w:hAnsi="华文楷体" w:hint="eastAsia"/>
            <w:sz w:val="28"/>
            <w:szCs w:val="28"/>
          </w:rPr>
          <w:delText>生西法师《中观庄严论》</w:delText>
        </w:r>
      </w:del>
    </w:p>
    <w:p w:rsidR="006818D1" w:rsidRDefault="00545F59">
      <w:pPr>
        <w:ind w:firstLine="570"/>
        <w:rPr>
          <w:del w:id="639" w:author="Administrator" w:date="2015-04-23T10:04:00Z"/>
          <w:rFonts w:ascii="华文楷体" w:eastAsia="华文楷体" w:hAnsi="华文楷体"/>
          <w:sz w:val="28"/>
          <w:szCs w:val="28"/>
        </w:rPr>
      </w:pPr>
      <w:del w:id="640" w:author="Administrator" w:date="2015-04-23T10:04:00Z">
        <w:r>
          <w:rPr>
            <w:rFonts w:ascii="华文楷体" w:eastAsia="华文楷体" w:hAnsi="华文楷体" w:hint="eastAsia"/>
            <w:sz w:val="28"/>
            <w:szCs w:val="28"/>
          </w:rPr>
          <w:delText>第</w:delText>
        </w:r>
        <w:r>
          <w:rPr>
            <w:rFonts w:ascii="华文楷体" w:eastAsia="华文楷体" w:hAnsi="华文楷体" w:hint="eastAsia"/>
            <w:sz w:val="28"/>
            <w:szCs w:val="28"/>
          </w:rPr>
          <w:delText>03</w:delText>
        </w:r>
        <w:r>
          <w:rPr>
            <w:rFonts w:ascii="华文楷体" w:eastAsia="华文楷体" w:hAnsi="华文楷体" w:hint="eastAsia"/>
            <w:sz w:val="28"/>
            <w:szCs w:val="28"/>
          </w:rPr>
          <w:delText>课</w:delText>
        </w:r>
        <w:r>
          <w:rPr>
            <w:rFonts w:ascii="华文楷体" w:eastAsia="华文楷体" w:hAnsi="华文楷体" w:hint="eastAsia"/>
            <w:sz w:val="28"/>
            <w:szCs w:val="28"/>
          </w:rPr>
          <w:delText>40-50</w:delText>
        </w:r>
        <w:r>
          <w:rPr>
            <w:rFonts w:ascii="华文楷体" w:eastAsia="华文楷体" w:hAnsi="华文楷体" w:hint="eastAsia"/>
            <w:sz w:val="28"/>
            <w:szCs w:val="28"/>
          </w:rPr>
          <w:delText>分，听打初稿</w:delText>
        </w:r>
        <w:r>
          <w:rPr>
            <w:rFonts w:ascii="华文楷体" w:eastAsia="华文楷体" w:hAnsi="华文楷体" w:hint="eastAsia"/>
            <w:sz w:val="28"/>
            <w:szCs w:val="28"/>
          </w:rPr>
          <w:delText xml:space="preserve">  </w:delText>
        </w:r>
        <w:r>
          <w:rPr>
            <w:rFonts w:ascii="华文楷体" w:eastAsia="华文楷体" w:hAnsi="华文楷体" w:hint="eastAsia"/>
            <w:sz w:val="28"/>
            <w:szCs w:val="28"/>
          </w:rPr>
          <w:delText>吴淞鲁</w:delText>
        </w:r>
      </w:del>
    </w:p>
    <w:p w:rsidR="006818D1" w:rsidRDefault="00545F59">
      <w:pPr>
        <w:ind w:firstLine="570"/>
        <w:rPr>
          <w:del w:id="641" w:author="Administrator" w:date="2015-04-23T10:04:00Z"/>
          <w:rFonts w:ascii="华文楷体" w:eastAsia="华文楷体" w:hAnsi="华文楷体"/>
          <w:sz w:val="28"/>
          <w:szCs w:val="28"/>
        </w:rPr>
      </w:pPr>
      <w:del w:id="642" w:author="Administrator" w:date="2015-04-23T10:04:00Z">
        <w:r>
          <w:rPr>
            <w:rFonts w:ascii="华文楷体" w:eastAsia="华文楷体" w:hAnsi="华文楷体" w:hint="eastAsia"/>
            <w:sz w:val="28"/>
            <w:szCs w:val="28"/>
          </w:rPr>
          <w:delText>始于</w:delText>
        </w:r>
        <w:r>
          <w:rPr>
            <w:rFonts w:ascii="华文楷体" w:eastAsia="华文楷体" w:hAnsi="华文楷体" w:hint="eastAsia"/>
            <w:sz w:val="28"/>
            <w:szCs w:val="28"/>
          </w:rPr>
          <w:delText>40</w:delText>
        </w:r>
        <w:r>
          <w:rPr>
            <w:rFonts w:ascii="华文楷体" w:eastAsia="华文楷体" w:hAnsi="华文楷体" w:hint="eastAsia"/>
            <w:sz w:val="28"/>
            <w:szCs w:val="28"/>
          </w:rPr>
          <w:delText>分</w:delText>
        </w:r>
      </w:del>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圣解脱和</w:t>
      </w:r>
      <w:proofErr w:type="gramStart"/>
      <w:r>
        <w:rPr>
          <w:rFonts w:ascii="华文楷体" w:eastAsia="华文楷体" w:hAnsi="华文楷体" w:hint="eastAsia"/>
          <w:sz w:val="28"/>
          <w:szCs w:val="28"/>
        </w:rPr>
        <w:t>圣解脱</w:t>
      </w:r>
      <w:proofErr w:type="gramEnd"/>
      <w:r>
        <w:rPr>
          <w:rFonts w:ascii="华文楷体" w:eastAsia="华文楷体" w:hAnsi="华文楷体" w:hint="eastAsia"/>
          <w:sz w:val="28"/>
          <w:szCs w:val="28"/>
        </w:rPr>
        <w:t>部也是在印</w:t>
      </w:r>
      <w:r>
        <w:rPr>
          <w:rFonts w:ascii="华文楷体" w:eastAsia="华文楷体" w:hAnsi="华文楷体" w:hint="eastAsia"/>
          <w:sz w:val="28"/>
          <w:szCs w:val="28"/>
        </w:rPr>
        <w:t>度来讲的话，也有这样一种名字相近的地方。那么就是说在</w:t>
      </w:r>
      <w:proofErr w:type="gramStart"/>
      <w:r>
        <w:rPr>
          <w:rFonts w:ascii="华文楷体" w:eastAsia="华文楷体" w:hAnsi="华文楷体" w:hint="eastAsia"/>
          <w:sz w:val="28"/>
          <w:szCs w:val="28"/>
        </w:rPr>
        <w:t>静命论师之前</w:t>
      </w:r>
      <w:proofErr w:type="gramEnd"/>
      <w:r>
        <w:rPr>
          <w:rFonts w:ascii="华文楷体" w:eastAsia="华文楷体" w:hAnsi="华文楷体" w:hint="eastAsia"/>
          <w:sz w:val="28"/>
          <w:szCs w:val="28"/>
        </w:rPr>
        <w:t>呢，圣解脱等，他也是秉持瑜伽行中观，或者秉持瑜伽行中观意思就是说，他也是抉择名言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当中，这个方面是唯识、胜义当中是的空性。有这样一种</w:t>
      </w:r>
      <w:proofErr w:type="gramStart"/>
      <w:r>
        <w:rPr>
          <w:rFonts w:ascii="华文楷体" w:eastAsia="华文楷体" w:hAnsi="华文楷体" w:hint="eastAsia"/>
          <w:sz w:val="28"/>
          <w:szCs w:val="28"/>
        </w:rPr>
        <w:t>个</w:t>
      </w:r>
      <w:proofErr w:type="gramEnd"/>
      <w:r>
        <w:rPr>
          <w:rFonts w:ascii="华文楷体" w:eastAsia="华文楷体" w:hAnsi="华文楷体" w:hint="eastAsia"/>
          <w:sz w:val="28"/>
          <w:szCs w:val="28"/>
        </w:rPr>
        <w:t>别论师。</w:t>
      </w:r>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但是</w:t>
      </w:r>
      <w:r>
        <w:rPr>
          <w:rFonts w:ascii="华文楷体" w:eastAsia="华文楷体" w:hAnsi="华文楷体" w:hint="eastAsia"/>
          <w:sz w:val="28"/>
          <w:szCs w:val="28"/>
        </w:rPr>
        <w:t xml:space="preserve"> </w:t>
      </w:r>
      <w:del w:id="643" w:author="Administrator" w:date="2015-04-23T10:09:00Z">
        <w:r>
          <w:rPr>
            <w:rFonts w:ascii="华文楷体" w:eastAsia="华文楷体" w:hAnsi="华文楷体" w:hint="eastAsia"/>
            <w:sz w:val="28"/>
            <w:szCs w:val="28"/>
          </w:rPr>
          <w:delText>《</w:delText>
        </w:r>
      </w:del>
      <w:r>
        <w:rPr>
          <w:rFonts w:ascii="华文楷体" w:eastAsia="华文楷体" w:hAnsi="华文楷体" w:hint="eastAsia"/>
          <w:sz w:val="28"/>
          <w:szCs w:val="28"/>
        </w:rPr>
        <w:t>真正建立切合</w:t>
      </w:r>
      <w:proofErr w:type="gramStart"/>
      <w:r>
        <w:rPr>
          <w:rFonts w:ascii="华文楷体" w:eastAsia="华文楷体" w:hAnsi="华文楷体" w:hint="eastAsia"/>
          <w:sz w:val="28"/>
          <w:szCs w:val="28"/>
        </w:rPr>
        <w:t>外境不存在</w:t>
      </w:r>
      <w:proofErr w:type="gramEnd"/>
      <w:r>
        <w:rPr>
          <w:rFonts w:ascii="华文楷体" w:eastAsia="华文楷体" w:hAnsi="华文楷体" w:hint="eastAsia"/>
          <w:sz w:val="28"/>
          <w:szCs w:val="28"/>
        </w:rPr>
        <w:t>唯识法理之中</w:t>
      </w:r>
      <w:proofErr w:type="gramStart"/>
      <w:r>
        <w:rPr>
          <w:rFonts w:ascii="华文楷体" w:eastAsia="华文楷体" w:hAnsi="华文楷体" w:hint="eastAsia"/>
          <w:sz w:val="28"/>
          <w:szCs w:val="28"/>
        </w:rPr>
        <w:t>观宗轨</w:t>
      </w:r>
      <w:proofErr w:type="gramEnd"/>
      <w:del w:id="644" w:author="Administrator" w:date="2015-04-23T10:09:00Z">
        <w:r>
          <w:rPr>
            <w:rFonts w:ascii="华文楷体" w:eastAsia="华文楷体" w:hAnsi="华文楷体" w:hint="eastAsia"/>
            <w:sz w:val="28"/>
            <w:szCs w:val="28"/>
          </w:rPr>
          <w:delText>》</w:delText>
        </w:r>
      </w:del>
      <w:r>
        <w:rPr>
          <w:rFonts w:ascii="华文楷体" w:eastAsia="华文楷体" w:hAnsi="华文楷体" w:hint="eastAsia"/>
          <w:sz w:val="28"/>
          <w:szCs w:val="28"/>
        </w:rPr>
        <w:t>，就是在名言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当中呢，建立了</w:t>
      </w:r>
      <w:proofErr w:type="gramStart"/>
      <w:r>
        <w:rPr>
          <w:rFonts w:ascii="华文楷体" w:eastAsia="华文楷体" w:hAnsi="华文楷体" w:hint="eastAsia"/>
          <w:sz w:val="28"/>
          <w:szCs w:val="28"/>
        </w:rPr>
        <w:t>外境不存在</w:t>
      </w:r>
      <w:proofErr w:type="gramEnd"/>
      <w:r>
        <w:rPr>
          <w:rFonts w:ascii="华文楷体" w:eastAsia="华文楷体" w:hAnsi="华文楷体" w:hint="eastAsia"/>
          <w:sz w:val="28"/>
          <w:szCs w:val="28"/>
        </w:rPr>
        <w:t>，一切唯识，这样一种中</w:t>
      </w:r>
      <w:proofErr w:type="gramStart"/>
      <w:r>
        <w:rPr>
          <w:rFonts w:ascii="华文楷体" w:eastAsia="华文楷体" w:hAnsi="华文楷体" w:hint="eastAsia"/>
          <w:sz w:val="28"/>
          <w:szCs w:val="28"/>
        </w:rPr>
        <w:t>观宗轨的</w:t>
      </w:r>
      <w:proofErr w:type="gramEnd"/>
      <w:r>
        <w:rPr>
          <w:rFonts w:ascii="华文楷体" w:eastAsia="华文楷体" w:hAnsi="华文楷体" w:hint="eastAsia"/>
          <w:sz w:val="28"/>
          <w:szCs w:val="28"/>
        </w:rPr>
        <w:t>开</w:t>
      </w:r>
      <w:r>
        <w:rPr>
          <w:rFonts w:ascii="华文楷体" w:eastAsia="华文楷体" w:hAnsi="华文楷体" w:hint="eastAsia"/>
          <w:sz w:val="28"/>
          <w:szCs w:val="28"/>
        </w:rPr>
        <w:lastRenderedPageBreak/>
        <w:t>创者，就是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w:t>
      </w:r>
    </w:p>
    <w:p w:rsidR="006818D1" w:rsidRPr="00545F59" w:rsidRDefault="00545F59" w:rsidP="00D57302">
      <w:pPr>
        <w:ind w:firstLine="570"/>
        <w:jc w:val="center"/>
        <w:rPr>
          <w:ins w:id="645" w:author="Administrator" w:date="2015-04-23T10:10:00Z"/>
          <w:rFonts w:ascii="宋体" w:hAnsi="宋体"/>
          <w:b/>
          <w:sz w:val="28"/>
          <w:szCs w:val="28"/>
          <w:rPrChange w:id="646" w:author="Windows User" w:date="2015-04-28T15:45:00Z">
            <w:rPr>
              <w:ins w:id="647" w:author="Administrator" w:date="2015-04-23T10:10:00Z"/>
              <w:rFonts w:ascii="华文楷体" w:eastAsia="华文楷体" w:hAnsi="华文楷体"/>
              <w:sz w:val="28"/>
              <w:szCs w:val="28"/>
            </w:rPr>
          </w:rPrChange>
        </w:rPr>
        <w:pPrChange w:id="648" w:author="Windows User" w:date="2015-04-28T15:45:00Z">
          <w:pPr>
            <w:ind w:firstLine="570"/>
          </w:pPr>
        </w:pPrChange>
      </w:pPr>
      <w:del w:id="649" w:author="Administrator" w:date="2015-04-23T10:09:00Z">
        <w:r w:rsidRPr="00545F59">
          <w:rPr>
            <w:rFonts w:ascii="宋体" w:hAnsi="宋体" w:hint="eastAsia"/>
            <w:b/>
            <w:sz w:val="28"/>
            <w:szCs w:val="28"/>
            <w:rPrChange w:id="650" w:author="Windows User" w:date="2015-04-28T15:45:00Z">
              <w:rPr>
                <w:rFonts w:ascii="华文楷体" w:eastAsia="华文楷体" w:hAnsi="华文楷体" w:hint="eastAsia"/>
                <w:sz w:val="28"/>
                <w:szCs w:val="28"/>
              </w:rPr>
            </w:rPrChange>
          </w:rPr>
          <w:delText>《</w:delText>
        </w:r>
      </w:del>
      <w:ins w:id="651" w:author="Administrator" w:date="2015-04-23T10:09:00Z">
        <w:r w:rsidRPr="00545F59">
          <w:rPr>
            <w:rFonts w:ascii="宋体" w:hAnsi="宋体" w:hint="eastAsia"/>
            <w:b/>
            <w:sz w:val="28"/>
            <w:szCs w:val="28"/>
            <w:rPrChange w:id="652"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653" w:author="Windows User" w:date="2015-04-28T15:45:00Z">
            <w:rPr>
              <w:rFonts w:ascii="华文楷体" w:eastAsia="华文楷体" w:hAnsi="华文楷体" w:hint="eastAsia"/>
              <w:sz w:val="28"/>
              <w:szCs w:val="28"/>
            </w:rPr>
          </w:rPrChange>
        </w:rPr>
        <w:t>关于这一点</w:t>
      </w:r>
      <w:r w:rsidRPr="00545F59">
        <w:rPr>
          <w:rFonts w:ascii="宋体" w:hAnsi="宋体"/>
          <w:b/>
          <w:sz w:val="28"/>
          <w:szCs w:val="28"/>
          <w:rPrChange w:id="654" w:author="Windows User" w:date="2015-04-28T15:45:00Z">
            <w:rPr>
              <w:rFonts w:ascii="华文楷体" w:eastAsia="华文楷体" w:hAnsi="华文楷体"/>
              <w:sz w:val="28"/>
              <w:szCs w:val="28"/>
            </w:rPr>
          </w:rPrChange>
        </w:rPr>
        <w:t>,</w:t>
      </w:r>
      <w:r w:rsidRPr="00545F59">
        <w:rPr>
          <w:rFonts w:ascii="宋体" w:hAnsi="宋体"/>
          <w:b/>
          <w:sz w:val="28"/>
          <w:szCs w:val="28"/>
          <w:rPrChange w:id="655" w:author="Windows User" w:date="2015-04-28T15:45:00Z">
            <w:rPr>
              <w:rFonts w:ascii="华文楷体" w:eastAsia="华文楷体" w:hAnsi="华文楷体"/>
              <w:sz w:val="28"/>
              <w:szCs w:val="28"/>
            </w:rPr>
          </w:rPrChange>
        </w:rPr>
        <w:t>是诸位大智者异口同声所认可的</w:t>
      </w:r>
      <w:r w:rsidRPr="00545F59">
        <w:rPr>
          <w:rFonts w:ascii="宋体" w:hAnsi="宋体"/>
          <w:b/>
          <w:sz w:val="28"/>
          <w:szCs w:val="28"/>
          <w:rPrChange w:id="656" w:author="Windows User" w:date="2015-04-28T15:45:00Z">
            <w:rPr>
              <w:rFonts w:ascii="华文楷体" w:eastAsia="华文楷体" w:hAnsi="华文楷体"/>
              <w:sz w:val="28"/>
              <w:szCs w:val="28"/>
            </w:rPr>
          </w:rPrChange>
        </w:rPr>
        <w:t>,</w:t>
      </w:r>
      <w:r w:rsidRPr="00545F59">
        <w:rPr>
          <w:rFonts w:ascii="宋体" w:hAnsi="宋体"/>
          <w:b/>
          <w:sz w:val="28"/>
          <w:szCs w:val="28"/>
          <w:rPrChange w:id="657" w:author="Windows User" w:date="2015-04-28T15:45:00Z">
            <w:rPr>
              <w:rFonts w:ascii="华文楷体" w:eastAsia="华文楷体" w:hAnsi="华文楷体"/>
              <w:sz w:val="28"/>
              <w:szCs w:val="28"/>
            </w:rPr>
          </w:rPrChange>
        </w:rPr>
        <w:t>而且凭据理证也完全可以成立</w:t>
      </w:r>
      <w:r w:rsidRPr="00545F59">
        <w:rPr>
          <w:rFonts w:ascii="宋体" w:hAnsi="宋体"/>
          <w:b/>
          <w:sz w:val="28"/>
          <w:szCs w:val="28"/>
          <w:rPrChange w:id="658" w:author="Windows User" w:date="2015-04-28T15:45:00Z">
            <w:rPr>
              <w:rFonts w:ascii="华文楷体" w:eastAsia="华文楷体" w:hAnsi="华文楷体"/>
              <w:sz w:val="28"/>
              <w:szCs w:val="28"/>
            </w:rPr>
          </w:rPrChange>
        </w:rPr>
        <w:t>,</w:t>
      </w:r>
      <w:proofErr w:type="gramStart"/>
      <w:r w:rsidRPr="00545F59">
        <w:rPr>
          <w:rFonts w:ascii="宋体" w:hAnsi="宋体"/>
          <w:b/>
          <w:sz w:val="28"/>
          <w:szCs w:val="28"/>
          <w:rPrChange w:id="659" w:author="Windows User" w:date="2015-04-28T15:45:00Z">
            <w:rPr>
              <w:rFonts w:ascii="华文楷体" w:eastAsia="华文楷体" w:hAnsi="华文楷体"/>
              <w:sz w:val="28"/>
              <w:szCs w:val="28"/>
            </w:rPr>
          </w:rPrChange>
        </w:rPr>
        <w:t>再者通过</w:t>
      </w:r>
      <w:proofErr w:type="gramEnd"/>
      <w:r w:rsidRPr="00545F59">
        <w:rPr>
          <w:rFonts w:ascii="宋体" w:hAnsi="宋体"/>
          <w:b/>
          <w:sz w:val="28"/>
          <w:szCs w:val="28"/>
          <w:rPrChange w:id="660" w:author="Windows User" w:date="2015-04-28T15:45:00Z">
            <w:rPr>
              <w:rFonts w:ascii="华文楷体" w:eastAsia="华文楷体" w:hAnsi="华文楷体"/>
              <w:sz w:val="28"/>
              <w:szCs w:val="28"/>
            </w:rPr>
          </w:rPrChange>
        </w:rPr>
        <w:t>阅读印度诸</w:t>
      </w:r>
      <w:proofErr w:type="gramStart"/>
      <w:r w:rsidRPr="00545F59">
        <w:rPr>
          <w:rFonts w:ascii="宋体" w:hAnsi="宋体"/>
          <w:b/>
          <w:sz w:val="28"/>
          <w:szCs w:val="28"/>
          <w:rPrChange w:id="661" w:author="Windows User" w:date="2015-04-28T15:45:00Z">
            <w:rPr>
              <w:rFonts w:ascii="华文楷体" w:eastAsia="华文楷体" w:hAnsi="华文楷体"/>
              <w:sz w:val="28"/>
              <w:szCs w:val="28"/>
            </w:rPr>
          </w:rPrChange>
        </w:rPr>
        <w:t>大论师所著的论典也能</w:t>
      </w:r>
      <w:proofErr w:type="gramEnd"/>
      <w:r w:rsidRPr="00545F59">
        <w:rPr>
          <w:rFonts w:ascii="宋体" w:hAnsi="宋体"/>
          <w:b/>
          <w:sz w:val="28"/>
          <w:szCs w:val="28"/>
          <w:rPrChange w:id="662" w:author="Windows User" w:date="2015-04-28T15:45:00Z">
            <w:rPr>
              <w:rFonts w:ascii="华文楷体" w:eastAsia="华文楷体" w:hAnsi="华文楷体"/>
              <w:sz w:val="28"/>
              <w:szCs w:val="28"/>
            </w:rPr>
          </w:rPrChange>
        </w:rPr>
        <w:t>了知。</w:t>
      </w:r>
      <w:del w:id="663" w:author="Administrator" w:date="2015-04-23T10:10:00Z">
        <w:r w:rsidRPr="00545F59">
          <w:rPr>
            <w:rFonts w:ascii="宋体" w:hAnsi="宋体" w:hint="eastAsia"/>
            <w:b/>
            <w:sz w:val="28"/>
            <w:szCs w:val="28"/>
            <w:rPrChange w:id="664" w:author="Windows User" w:date="2015-04-28T15:45:00Z">
              <w:rPr>
                <w:rFonts w:ascii="华文楷体" w:eastAsia="华文楷体" w:hAnsi="华文楷体" w:hint="eastAsia"/>
                <w:sz w:val="28"/>
                <w:szCs w:val="28"/>
              </w:rPr>
            </w:rPrChange>
          </w:rPr>
          <w:delText>》</w:delText>
        </w:r>
      </w:del>
      <w:ins w:id="665" w:author="Administrator" w:date="2015-04-23T10:10:00Z">
        <w:r w:rsidRPr="00545F59">
          <w:rPr>
            <w:rFonts w:ascii="宋体" w:hAnsi="宋体" w:hint="eastAsia"/>
            <w:b/>
            <w:sz w:val="28"/>
            <w:szCs w:val="28"/>
            <w:rPrChange w:id="666"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那么就是说是，关于</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是开创瑜伽行中观的这样一种，开宗祖师这一点的话</w:t>
      </w:r>
      <w:del w:id="667" w:author="Administrator" w:date="2015-04-23T10:10:00Z">
        <w:r>
          <w:rPr>
            <w:rFonts w:ascii="华文楷体" w:eastAsia="华文楷体" w:hAnsi="华文楷体" w:hint="eastAsia"/>
            <w:b/>
            <w:bCs/>
            <w:sz w:val="28"/>
            <w:szCs w:val="28"/>
            <w:rPrChange w:id="668" w:author="Administrator" w:date="2015-04-23T10:10:00Z">
              <w:rPr>
                <w:rFonts w:ascii="华文楷体" w:eastAsia="华文楷体" w:hAnsi="华文楷体" w:hint="eastAsia"/>
                <w:sz w:val="28"/>
                <w:szCs w:val="28"/>
              </w:rPr>
            </w:rPrChange>
          </w:rPr>
          <w:delText>《</w:delText>
        </w:r>
      </w:del>
      <w:r>
        <w:rPr>
          <w:rFonts w:ascii="华文楷体" w:eastAsia="华文楷体" w:hAnsi="华文楷体" w:hint="eastAsia"/>
          <w:b/>
          <w:bCs/>
          <w:sz w:val="28"/>
          <w:szCs w:val="28"/>
          <w:rPrChange w:id="669" w:author="Administrator" w:date="2015-04-23T10:10:00Z">
            <w:rPr>
              <w:rFonts w:ascii="华文楷体" w:eastAsia="华文楷体" w:hAnsi="华文楷体" w:hint="eastAsia"/>
              <w:sz w:val="28"/>
              <w:szCs w:val="28"/>
            </w:rPr>
          </w:rPrChange>
        </w:rPr>
        <w:t>诸位大智者异口同声所认可</w:t>
      </w:r>
      <w:del w:id="670" w:author="Administrator" w:date="2015-04-23T10:10:00Z">
        <w:r>
          <w:rPr>
            <w:rFonts w:ascii="华文楷体" w:eastAsia="华文楷体" w:hAnsi="华文楷体" w:hint="eastAsia"/>
            <w:sz w:val="28"/>
            <w:szCs w:val="28"/>
          </w:rPr>
          <w:delText>》</w:delText>
        </w:r>
      </w:del>
      <w:r>
        <w:rPr>
          <w:rFonts w:ascii="华文楷体" w:eastAsia="华文楷体" w:hAnsi="华文楷体" w:hint="eastAsia"/>
          <w:sz w:val="28"/>
          <w:szCs w:val="28"/>
        </w:rPr>
        <w:t>。这个方面就是讲到，这些大智者通过清净智慧，都认可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是瑜伽行中观的开创者。而且凭借理证也是完全可以成立的。那么怎样凭借理证可以完全成立呢？实际上就是说，要成为一个宗派的开宗祖师，不是说你曾经提到过这个问题，提到过这个观点，比如说圣解脱。圣解脱呢，他就是说提到过瑜伽行中观的这样一种理念，或者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当中唯识、胜义当中空性的这个理念呢，圣解脱他提出来过。但是我们说，为什么说，他首先提出来，但是开宗祖师不是他，</w:t>
      </w:r>
      <w:r>
        <w:rPr>
          <w:rFonts w:ascii="华文楷体" w:eastAsia="华文楷体" w:hAnsi="华文楷体" w:hint="eastAsia"/>
          <w:sz w:val="28"/>
          <w:szCs w:val="28"/>
        </w:rPr>
        <w:t>而是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呢？因为就是说是，外境当中不存在，名言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当中没有外境，是唯识，胜义当中空性，那么这个呢，是</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的时代</w:t>
      </w:r>
      <w:proofErr w:type="gramStart"/>
      <w:r>
        <w:rPr>
          <w:rFonts w:ascii="华文楷体" w:eastAsia="华文楷体" w:hAnsi="华文楷体" w:hint="eastAsia"/>
          <w:sz w:val="28"/>
          <w:szCs w:val="28"/>
        </w:rPr>
        <w:t>呢通过</w:t>
      </w:r>
      <w:proofErr w:type="gramEnd"/>
      <w:r>
        <w:rPr>
          <w:rFonts w:ascii="华文楷体" w:eastAsia="华文楷体" w:hAnsi="华文楷体" w:hint="eastAsia"/>
          <w:sz w:val="28"/>
          <w:szCs w:val="28"/>
        </w:rPr>
        <w:t>造论的方式，详细的通过法理来做了抉择、做了观察。也就是需要</w:t>
      </w:r>
      <w:proofErr w:type="gramStart"/>
      <w:r>
        <w:rPr>
          <w:rFonts w:ascii="华文楷体" w:eastAsia="华文楷体" w:hAnsi="华文楷体" w:hint="eastAsia"/>
          <w:sz w:val="28"/>
          <w:szCs w:val="28"/>
        </w:rPr>
        <w:t>破他宗的</w:t>
      </w:r>
      <w:proofErr w:type="gramEnd"/>
      <w:r>
        <w:rPr>
          <w:rFonts w:ascii="华文楷体" w:eastAsia="华文楷体" w:hAnsi="华文楷体" w:hint="eastAsia"/>
          <w:sz w:val="28"/>
          <w:szCs w:val="28"/>
        </w:rPr>
        <w:t>，已经详尽的破了他宗；需要</w:t>
      </w:r>
      <w:proofErr w:type="gramStart"/>
      <w:r>
        <w:rPr>
          <w:rFonts w:ascii="华文楷体" w:eastAsia="华文楷体" w:hAnsi="华文楷体" w:hint="eastAsia"/>
          <w:sz w:val="28"/>
          <w:szCs w:val="28"/>
        </w:rPr>
        <w:t>立自宗</w:t>
      </w:r>
      <w:proofErr w:type="gramEnd"/>
      <w:r>
        <w:rPr>
          <w:rFonts w:ascii="华文楷体" w:eastAsia="华文楷体" w:hAnsi="华文楷体" w:hint="eastAsia"/>
          <w:sz w:val="28"/>
          <w:szCs w:val="28"/>
        </w:rPr>
        <w:t>的，详尽的安立了自宗。所以说，通过这样一种方式详细的</w:t>
      </w:r>
      <w:proofErr w:type="gramStart"/>
      <w:r>
        <w:rPr>
          <w:rFonts w:ascii="华文楷体" w:eastAsia="华文楷体" w:hAnsi="华文楷体" w:hint="eastAsia"/>
          <w:sz w:val="28"/>
          <w:szCs w:val="28"/>
        </w:rPr>
        <w:t>立自宗破他宗</w:t>
      </w:r>
      <w:proofErr w:type="gramEnd"/>
      <w:r>
        <w:rPr>
          <w:rFonts w:ascii="华文楷体" w:eastAsia="华文楷体" w:hAnsi="华文楷体" w:hint="eastAsia"/>
          <w:sz w:val="28"/>
          <w:szCs w:val="28"/>
        </w:rPr>
        <w:t>之后，通过理证详细抉择，这个这样的一种形式，才说是真正的开宗祖师他需要做的事情。开宗祖师需要做的事情就是这样。</w:t>
      </w:r>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那么凭借理论来观察的时候，</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在他的观点当中，对瑜伽行中观完全是这样做的。通过最为严密的理证，然后就是“破了他宗</w:t>
      </w:r>
      <w:r>
        <w:rPr>
          <w:rFonts w:ascii="华文楷体" w:eastAsia="华文楷体" w:hAnsi="华文楷体" w:hint="eastAsia"/>
          <w:sz w:val="28"/>
          <w:szCs w:val="28"/>
        </w:rPr>
        <w:t>立了自宗”。所以说，这就不是说你前面，曾经提到过，它不是提到</w:t>
      </w:r>
      <w:r>
        <w:rPr>
          <w:rFonts w:ascii="华文楷体" w:eastAsia="华文楷体" w:hAnsi="华文楷体" w:hint="eastAsia"/>
          <w:sz w:val="28"/>
          <w:szCs w:val="28"/>
        </w:rPr>
        <w:lastRenderedPageBreak/>
        <w:t>过的问题。他就把这个问题完全呢就说是已经规范化了。把这个问题全部</w:t>
      </w:r>
      <w:proofErr w:type="gramStart"/>
      <w:r>
        <w:rPr>
          <w:rFonts w:ascii="华文楷体" w:eastAsia="华文楷体" w:hAnsi="华文楷体" w:hint="eastAsia"/>
          <w:sz w:val="28"/>
          <w:szCs w:val="28"/>
        </w:rPr>
        <w:t>已经该破的</w:t>
      </w:r>
      <w:proofErr w:type="gramEnd"/>
      <w:r>
        <w:rPr>
          <w:rFonts w:ascii="华文楷体" w:eastAsia="华文楷体" w:hAnsi="华文楷体" w:hint="eastAsia"/>
          <w:sz w:val="28"/>
          <w:szCs w:val="28"/>
        </w:rPr>
        <w:t>、该立的，全部已经做完了。所以说，他</w:t>
      </w:r>
      <w:proofErr w:type="gramStart"/>
      <w:r>
        <w:rPr>
          <w:rFonts w:ascii="华文楷体" w:eastAsia="华文楷体" w:hAnsi="华文楷体" w:hint="eastAsia"/>
          <w:sz w:val="28"/>
          <w:szCs w:val="28"/>
        </w:rPr>
        <w:t>安立成开宗</w:t>
      </w:r>
      <w:proofErr w:type="gramEnd"/>
      <w:r>
        <w:rPr>
          <w:rFonts w:ascii="华文楷体" w:eastAsia="华文楷体" w:hAnsi="华文楷体" w:hint="eastAsia"/>
          <w:sz w:val="28"/>
          <w:szCs w:val="28"/>
        </w:rPr>
        <w:t>祖师的原因，理证就是这样的。</w:t>
      </w:r>
    </w:p>
    <w:p w:rsidR="006818D1" w:rsidRDefault="00545F59" w:rsidP="00D57302">
      <w:pPr>
        <w:ind w:firstLine="570"/>
        <w:jc w:val="center"/>
        <w:rPr>
          <w:rFonts w:ascii="华文楷体" w:eastAsia="华文楷体" w:hAnsi="华文楷体"/>
          <w:sz w:val="28"/>
          <w:szCs w:val="28"/>
        </w:rPr>
        <w:pPrChange w:id="671" w:author="Windows User" w:date="2015-04-28T15:45:00Z">
          <w:pPr>
            <w:ind w:firstLine="570"/>
          </w:pPr>
        </w:pPrChange>
      </w:pPr>
      <w:del w:id="672" w:author="Administrator" w:date="2015-04-23T10:12:00Z">
        <w:r w:rsidRPr="00545F59">
          <w:rPr>
            <w:rFonts w:ascii="宋体" w:hAnsi="宋体" w:hint="eastAsia"/>
            <w:b/>
            <w:sz w:val="28"/>
            <w:szCs w:val="28"/>
            <w:rPrChange w:id="673" w:author="Windows User" w:date="2015-04-28T15:45:00Z">
              <w:rPr>
                <w:rFonts w:ascii="华文楷体" w:eastAsia="华文楷体" w:hAnsi="华文楷体" w:hint="eastAsia"/>
                <w:sz w:val="28"/>
                <w:szCs w:val="28"/>
              </w:rPr>
            </w:rPrChange>
          </w:rPr>
          <w:delText>《</w:delText>
        </w:r>
      </w:del>
      <w:ins w:id="674" w:author="Administrator" w:date="2015-04-23T10:12:00Z">
        <w:r w:rsidRPr="00545F59">
          <w:rPr>
            <w:rFonts w:ascii="宋体" w:hAnsi="宋体" w:hint="eastAsia"/>
            <w:b/>
            <w:sz w:val="28"/>
            <w:szCs w:val="28"/>
            <w:rPrChange w:id="675"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676" w:author="Windows User" w:date="2015-04-28T15:45:00Z">
            <w:rPr>
              <w:rFonts w:ascii="华文楷体" w:eastAsia="华文楷体" w:hAnsi="华文楷体" w:hint="eastAsia"/>
              <w:sz w:val="28"/>
              <w:szCs w:val="28"/>
            </w:rPr>
          </w:rPrChange>
        </w:rPr>
        <w:t>通过阅读印度诸</w:t>
      </w:r>
      <w:proofErr w:type="gramStart"/>
      <w:r w:rsidRPr="00545F59">
        <w:rPr>
          <w:rFonts w:ascii="宋体" w:hAnsi="宋体" w:hint="eastAsia"/>
          <w:b/>
          <w:sz w:val="28"/>
          <w:szCs w:val="28"/>
          <w:rPrChange w:id="677" w:author="Windows User" w:date="2015-04-28T15:45:00Z">
            <w:rPr>
              <w:rFonts w:ascii="华文楷体" w:eastAsia="华文楷体" w:hAnsi="华文楷体" w:hint="eastAsia"/>
              <w:sz w:val="28"/>
              <w:szCs w:val="28"/>
            </w:rPr>
          </w:rPrChange>
        </w:rPr>
        <w:t>大论师所著的论典</w:t>
      </w:r>
      <w:proofErr w:type="gramEnd"/>
      <w:del w:id="678" w:author="Administrator" w:date="2015-04-23T10:13:00Z">
        <w:r w:rsidRPr="00545F59">
          <w:rPr>
            <w:rFonts w:ascii="宋体" w:hAnsi="宋体" w:hint="eastAsia"/>
            <w:b/>
            <w:sz w:val="28"/>
            <w:szCs w:val="28"/>
            <w:rPrChange w:id="679" w:author="Windows User" w:date="2015-04-28T15:45:00Z">
              <w:rPr>
                <w:rFonts w:ascii="华文楷体" w:eastAsia="华文楷体" w:hAnsi="华文楷体" w:hint="eastAsia"/>
                <w:sz w:val="28"/>
                <w:szCs w:val="28"/>
              </w:rPr>
            </w:rPrChange>
          </w:rPr>
          <w:delText>》</w:delText>
        </w:r>
      </w:del>
      <w:ins w:id="680" w:author="Administrator" w:date="2015-04-23T10:13:00Z">
        <w:r w:rsidRPr="00545F59">
          <w:rPr>
            <w:rFonts w:ascii="宋体" w:hAnsi="宋体" w:hint="eastAsia"/>
            <w:b/>
            <w:sz w:val="28"/>
            <w:szCs w:val="28"/>
            <w:rPrChange w:id="681"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682" w:author="Windows User" w:date="2015-04-28T15:45:00Z">
            <w:rPr>
              <w:rFonts w:ascii="华文楷体" w:eastAsia="华文楷体" w:hAnsi="华文楷体" w:hint="eastAsia"/>
              <w:sz w:val="28"/>
              <w:szCs w:val="28"/>
            </w:rPr>
          </w:rPrChange>
        </w:rPr>
        <w:t>就是说，你可以去看，这些</w:t>
      </w:r>
      <w:r>
        <w:rPr>
          <w:rFonts w:ascii="华文楷体" w:eastAsia="华文楷体" w:hAnsi="华文楷体" w:hint="eastAsia"/>
          <w:sz w:val="28"/>
          <w:szCs w:val="28"/>
        </w:rPr>
        <w:t>大论典当中，讲到了圣解脱他的这个观点，提是提到过，但是没有这么广大的这个破立。那么就是说</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的论典当中，有这么广大的破立。通过去读他们</w:t>
      </w:r>
      <w:proofErr w:type="gramStart"/>
      <w:r>
        <w:rPr>
          <w:rFonts w:ascii="华文楷体" w:eastAsia="华文楷体" w:hAnsi="华文楷体" w:hint="eastAsia"/>
          <w:sz w:val="28"/>
          <w:szCs w:val="28"/>
        </w:rPr>
        <w:t>的论典也</w:t>
      </w:r>
      <w:proofErr w:type="gramEnd"/>
      <w:r>
        <w:rPr>
          <w:rFonts w:ascii="华文楷体" w:eastAsia="华文楷体" w:hAnsi="华文楷体" w:hint="eastAsia"/>
          <w:sz w:val="28"/>
          <w:szCs w:val="28"/>
        </w:rPr>
        <w:t>可以完全了知的。所以说通过这样一种根据，就把</w:t>
      </w: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安立成了这样一种瑜伽行中观的开宗者。</w:t>
      </w:r>
    </w:p>
    <w:p w:rsidR="006818D1" w:rsidRPr="00545F59" w:rsidRDefault="00545F59" w:rsidP="00D57302">
      <w:pPr>
        <w:ind w:firstLine="570"/>
        <w:jc w:val="center"/>
        <w:rPr>
          <w:ins w:id="683" w:author="Administrator" w:date="2015-04-23T10:14:00Z"/>
          <w:rFonts w:ascii="宋体" w:hAnsi="宋体"/>
          <w:b/>
          <w:sz w:val="28"/>
          <w:szCs w:val="28"/>
          <w:rPrChange w:id="684" w:author="Windows User" w:date="2015-04-28T15:45:00Z">
            <w:rPr>
              <w:ins w:id="685" w:author="Administrator" w:date="2015-04-23T10:14:00Z"/>
              <w:rFonts w:ascii="华文楷体" w:eastAsia="华文楷体" w:hAnsi="华文楷体"/>
              <w:b/>
              <w:bCs/>
              <w:sz w:val="28"/>
              <w:szCs w:val="28"/>
            </w:rPr>
          </w:rPrChange>
        </w:rPr>
        <w:pPrChange w:id="686" w:author="Windows User" w:date="2015-04-28T15:45:00Z">
          <w:pPr>
            <w:ind w:firstLine="570"/>
          </w:pPr>
        </w:pPrChange>
      </w:pPr>
      <w:del w:id="687" w:author="Administrator" w:date="2015-04-23T10:14:00Z">
        <w:r w:rsidRPr="00545F59">
          <w:rPr>
            <w:rFonts w:ascii="宋体" w:hAnsi="宋体" w:hint="eastAsia"/>
            <w:b/>
            <w:sz w:val="28"/>
            <w:szCs w:val="28"/>
            <w:rPrChange w:id="688" w:author="Windows User" w:date="2015-04-28T15:45:00Z">
              <w:rPr>
                <w:rFonts w:ascii="华文楷体" w:eastAsia="华文楷体" w:hAnsi="华文楷体" w:hint="eastAsia"/>
                <w:sz w:val="28"/>
                <w:szCs w:val="28"/>
              </w:rPr>
            </w:rPrChange>
          </w:rPr>
          <w:delText>《</w:delText>
        </w:r>
      </w:del>
      <w:ins w:id="689" w:author="Administrator" w:date="2015-04-23T10:14:00Z">
        <w:r w:rsidRPr="00545F59">
          <w:rPr>
            <w:rFonts w:ascii="宋体" w:hAnsi="宋体" w:hint="eastAsia"/>
            <w:b/>
            <w:sz w:val="28"/>
            <w:szCs w:val="28"/>
            <w:rPrChange w:id="690" w:author="Windows User" w:date="2015-04-28T15:45:00Z">
              <w:rPr>
                <w:rFonts w:ascii="华文楷体" w:eastAsia="华文楷体" w:hAnsi="华文楷体" w:hint="eastAsia"/>
                <w:b/>
                <w:bCs/>
                <w:sz w:val="28"/>
                <w:szCs w:val="28"/>
              </w:rPr>
            </w:rPrChange>
          </w:rPr>
          <w:t>[</w:t>
        </w:r>
      </w:ins>
      <w:r w:rsidRPr="00545F59">
        <w:rPr>
          <w:rFonts w:ascii="宋体" w:hAnsi="宋体" w:hint="eastAsia"/>
          <w:b/>
          <w:sz w:val="28"/>
          <w:szCs w:val="28"/>
          <w:rPrChange w:id="691" w:author="Windows User" w:date="2015-04-28T15:45:00Z">
            <w:rPr>
              <w:rFonts w:ascii="华文楷体" w:eastAsia="华文楷体" w:hAnsi="华文楷体" w:hint="eastAsia"/>
              <w:sz w:val="28"/>
              <w:szCs w:val="28"/>
            </w:rPr>
          </w:rPrChange>
        </w:rPr>
        <w:t>因此</w:t>
      </w:r>
      <w:r w:rsidRPr="00545F59">
        <w:rPr>
          <w:rFonts w:ascii="宋体" w:hAnsi="宋体"/>
          <w:b/>
          <w:sz w:val="28"/>
          <w:szCs w:val="28"/>
          <w:rPrChange w:id="692" w:author="Windows User" w:date="2015-04-28T15:45:00Z">
            <w:rPr>
              <w:rFonts w:ascii="华文楷体" w:eastAsia="华文楷体" w:hAnsi="华文楷体"/>
              <w:sz w:val="28"/>
              <w:szCs w:val="28"/>
            </w:rPr>
          </w:rPrChange>
        </w:rPr>
        <w:t>,</w:t>
      </w:r>
      <w:r w:rsidRPr="00545F59">
        <w:rPr>
          <w:rFonts w:ascii="宋体" w:hAnsi="宋体"/>
          <w:b/>
          <w:sz w:val="28"/>
          <w:szCs w:val="28"/>
          <w:rPrChange w:id="693" w:author="Windows User" w:date="2015-04-28T15:45:00Z">
            <w:rPr>
              <w:rFonts w:ascii="华文楷体" w:eastAsia="华文楷体" w:hAnsi="华文楷体"/>
              <w:sz w:val="28"/>
              <w:szCs w:val="28"/>
            </w:rPr>
          </w:rPrChange>
        </w:rPr>
        <w:t>人们普遍共称</w:t>
      </w:r>
      <w:r w:rsidRPr="00545F59">
        <w:rPr>
          <w:rFonts w:ascii="宋体" w:hAnsi="宋体"/>
          <w:b/>
          <w:sz w:val="28"/>
          <w:szCs w:val="28"/>
          <w:rPrChange w:id="694" w:author="Windows User" w:date="2015-04-28T15:45:00Z">
            <w:rPr>
              <w:rFonts w:ascii="华文楷体" w:eastAsia="华文楷体" w:hAnsi="华文楷体"/>
              <w:sz w:val="28"/>
              <w:szCs w:val="28"/>
            </w:rPr>
          </w:rPrChange>
        </w:rPr>
        <w:t>:</w:t>
      </w:r>
      <w:proofErr w:type="gramStart"/>
      <w:r w:rsidRPr="00545F59">
        <w:rPr>
          <w:rFonts w:ascii="宋体" w:hAnsi="宋体"/>
          <w:b/>
          <w:sz w:val="28"/>
          <w:szCs w:val="28"/>
          <w:rPrChange w:id="695" w:author="Windows User" w:date="2015-04-28T15:45:00Z">
            <w:rPr>
              <w:rFonts w:ascii="华文楷体" w:eastAsia="华文楷体" w:hAnsi="华文楷体"/>
              <w:sz w:val="28"/>
              <w:szCs w:val="28"/>
            </w:rPr>
          </w:rPrChange>
        </w:rPr>
        <w:t>龙猛师徒</w:t>
      </w:r>
      <w:proofErr w:type="gramEnd"/>
      <w:r w:rsidRPr="00545F59">
        <w:rPr>
          <w:rFonts w:ascii="宋体" w:hAnsi="宋体"/>
          <w:b/>
          <w:sz w:val="28"/>
          <w:szCs w:val="28"/>
          <w:rPrChange w:id="696" w:author="Windows User" w:date="2015-04-28T15:45:00Z">
            <w:rPr>
              <w:rFonts w:ascii="华文楷体" w:eastAsia="华文楷体" w:hAnsi="华文楷体"/>
              <w:sz w:val="28"/>
              <w:szCs w:val="28"/>
            </w:rPr>
          </w:rPrChange>
        </w:rPr>
        <w:t>是开创原本中观的鼻祖</w:t>
      </w:r>
      <w:r w:rsidRPr="00545F59">
        <w:rPr>
          <w:rFonts w:ascii="宋体" w:hAnsi="宋体"/>
          <w:b/>
          <w:sz w:val="28"/>
          <w:szCs w:val="28"/>
          <w:rPrChange w:id="697" w:author="Windows User" w:date="2015-04-28T15:45:00Z">
            <w:rPr>
              <w:rFonts w:ascii="华文楷体" w:eastAsia="华文楷体" w:hAnsi="华文楷体"/>
              <w:sz w:val="28"/>
              <w:szCs w:val="28"/>
            </w:rPr>
          </w:rPrChange>
        </w:rPr>
        <w:t>,</w:t>
      </w:r>
      <w:r w:rsidRPr="00545F59">
        <w:rPr>
          <w:rFonts w:ascii="宋体" w:hAnsi="宋体"/>
          <w:b/>
          <w:sz w:val="28"/>
          <w:szCs w:val="28"/>
          <w:rPrChange w:id="698" w:author="Windows User" w:date="2015-04-28T15:45:00Z">
            <w:rPr>
              <w:rFonts w:ascii="华文楷体" w:eastAsia="华文楷体" w:hAnsi="华文楷体"/>
              <w:sz w:val="28"/>
              <w:szCs w:val="28"/>
            </w:rPr>
          </w:rPrChange>
        </w:rPr>
        <w:t>月</w:t>
      </w:r>
      <w:proofErr w:type="gramStart"/>
      <w:r w:rsidRPr="00545F59">
        <w:rPr>
          <w:rFonts w:ascii="宋体" w:hAnsi="宋体"/>
          <w:b/>
          <w:sz w:val="28"/>
          <w:szCs w:val="28"/>
          <w:rPrChange w:id="699" w:author="Windows User" w:date="2015-04-28T15:45:00Z">
            <w:rPr>
              <w:rFonts w:ascii="华文楷体" w:eastAsia="华文楷体" w:hAnsi="华文楷体"/>
              <w:sz w:val="28"/>
              <w:szCs w:val="28"/>
            </w:rPr>
          </w:rPrChange>
        </w:rPr>
        <w:t>称论师</w:t>
      </w:r>
      <w:proofErr w:type="gramEnd"/>
      <w:r w:rsidRPr="00545F59">
        <w:rPr>
          <w:rFonts w:ascii="宋体" w:hAnsi="宋体"/>
          <w:b/>
          <w:sz w:val="28"/>
          <w:szCs w:val="28"/>
          <w:rPrChange w:id="700" w:author="Windows User" w:date="2015-04-28T15:45:00Z">
            <w:rPr>
              <w:rFonts w:ascii="华文楷体" w:eastAsia="华文楷体" w:hAnsi="华文楷体"/>
              <w:sz w:val="28"/>
              <w:szCs w:val="28"/>
            </w:rPr>
          </w:rPrChange>
        </w:rPr>
        <w:t>是中观应成派的开创者</w:t>
      </w:r>
      <w:r w:rsidRPr="00545F59">
        <w:rPr>
          <w:rFonts w:ascii="宋体" w:hAnsi="宋体"/>
          <w:b/>
          <w:sz w:val="28"/>
          <w:szCs w:val="28"/>
          <w:rPrChange w:id="701" w:author="Windows User" w:date="2015-04-28T15:45:00Z">
            <w:rPr>
              <w:rFonts w:ascii="华文楷体" w:eastAsia="华文楷体" w:hAnsi="华文楷体"/>
              <w:sz w:val="28"/>
              <w:szCs w:val="28"/>
            </w:rPr>
          </w:rPrChange>
        </w:rPr>
        <w:t>,</w:t>
      </w:r>
      <w:r w:rsidRPr="00545F59">
        <w:rPr>
          <w:rFonts w:ascii="宋体" w:hAnsi="宋体"/>
          <w:b/>
          <w:sz w:val="28"/>
          <w:szCs w:val="28"/>
          <w:rPrChange w:id="702" w:author="Windows User" w:date="2015-04-28T15:45:00Z">
            <w:rPr>
              <w:rFonts w:ascii="华文楷体" w:eastAsia="华文楷体" w:hAnsi="华文楷体"/>
              <w:sz w:val="28"/>
              <w:szCs w:val="28"/>
            </w:rPr>
          </w:rPrChange>
        </w:rPr>
        <w:t>清</w:t>
      </w:r>
      <w:proofErr w:type="gramStart"/>
      <w:r w:rsidRPr="00545F59">
        <w:rPr>
          <w:rFonts w:ascii="宋体" w:hAnsi="宋体"/>
          <w:b/>
          <w:sz w:val="28"/>
          <w:szCs w:val="28"/>
          <w:rPrChange w:id="703" w:author="Windows User" w:date="2015-04-28T15:45:00Z">
            <w:rPr>
              <w:rFonts w:ascii="华文楷体" w:eastAsia="华文楷体" w:hAnsi="华文楷体"/>
              <w:sz w:val="28"/>
              <w:szCs w:val="28"/>
            </w:rPr>
          </w:rPrChange>
        </w:rPr>
        <w:t>辨论</w:t>
      </w:r>
      <w:proofErr w:type="gramEnd"/>
      <w:r w:rsidRPr="00545F59">
        <w:rPr>
          <w:rFonts w:ascii="宋体" w:hAnsi="宋体"/>
          <w:b/>
          <w:sz w:val="28"/>
          <w:szCs w:val="28"/>
          <w:rPrChange w:id="704" w:author="Windows User" w:date="2015-04-28T15:45:00Z">
            <w:rPr>
              <w:rFonts w:ascii="华文楷体" w:eastAsia="华文楷体" w:hAnsi="华文楷体"/>
              <w:sz w:val="28"/>
              <w:szCs w:val="28"/>
            </w:rPr>
          </w:rPrChange>
        </w:rPr>
        <w:t>师为经部中观的创始人</w:t>
      </w:r>
      <w:r w:rsidRPr="00545F59">
        <w:rPr>
          <w:rFonts w:ascii="宋体" w:hAnsi="宋体"/>
          <w:b/>
          <w:sz w:val="28"/>
          <w:szCs w:val="28"/>
          <w:rPrChange w:id="705" w:author="Windows User" w:date="2015-04-28T15:45:00Z">
            <w:rPr>
              <w:rFonts w:ascii="华文楷体" w:eastAsia="华文楷体" w:hAnsi="华文楷体"/>
              <w:sz w:val="28"/>
              <w:szCs w:val="28"/>
            </w:rPr>
          </w:rPrChange>
        </w:rPr>
        <w:t>,</w:t>
      </w:r>
      <w:proofErr w:type="gramStart"/>
      <w:r w:rsidRPr="00545F59">
        <w:rPr>
          <w:rFonts w:ascii="宋体" w:hAnsi="宋体"/>
          <w:b/>
          <w:sz w:val="28"/>
          <w:szCs w:val="28"/>
          <w:rPrChange w:id="706" w:author="Windows User" w:date="2015-04-28T15:45:00Z">
            <w:rPr>
              <w:rFonts w:ascii="华文楷体" w:eastAsia="华文楷体" w:hAnsi="华文楷体"/>
              <w:sz w:val="28"/>
              <w:szCs w:val="28"/>
            </w:rPr>
          </w:rPrChange>
        </w:rPr>
        <w:t>静命论师</w:t>
      </w:r>
      <w:proofErr w:type="gramEnd"/>
      <w:r w:rsidRPr="00545F59">
        <w:rPr>
          <w:rFonts w:ascii="宋体" w:hAnsi="宋体"/>
          <w:b/>
          <w:sz w:val="28"/>
          <w:szCs w:val="28"/>
          <w:rPrChange w:id="707" w:author="Windows User" w:date="2015-04-28T15:45:00Z">
            <w:rPr>
              <w:rFonts w:ascii="华文楷体" w:eastAsia="华文楷体" w:hAnsi="华文楷体"/>
              <w:sz w:val="28"/>
              <w:szCs w:val="28"/>
            </w:rPr>
          </w:rPrChange>
        </w:rPr>
        <w:t>则是瑜伽行中观的开宗祖师。</w:t>
      </w:r>
      <w:ins w:id="708" w:author="Administrator" w:date="2015-04-23T10:14:00Z">
        <w:r w:rsidRPr="00545F59">
          <w:rPr>
            <w:rFonts w:ascii="宋体" w:hAnsi="宋体" w:hint="eastAsia"/>
            <w:b/>
            <w:sz w:val="28"/>
            <w:szCs w:val="28"/>
            <w:rPrChange w:id="709" w:author="Windows User" w:date="2015-04-28T15:45:00Z">
              <w:rPr>
                <w:rFonts w:ascii="黑体" w:eastAsia="黑体" w:hAnsi="黑体" w:cs="黑体" w:hint="eastAsia"/>
                <w:sz w:val="28"/>
                <w:szCs w:val="28"/>
              </w:rPr>
            </w:rPrChange>
          </w:rPr>
          <w:t>]</w:t>
        </w:r>
      </w:ins>
      <w:del w:id="710" w:author="Administrator" w:date="2015-04-23T10:14:00Z">
        <w:r w:rsidRPr="00545F59">
          <w:rPr>
            <w:rFonts w:ascii="宋体" w:hAnsi="宋体" w:hint="eastAsia"/>
            <w:b/>
            <w:sz w:val="28"/>
            <w:szCs w:val="28"/>
            <w:rPrChange w:id="711" w:author="Windows User" w:date="2015-04-28T15:45:00Z">
              <w:rPr>
                <w:rFonts w:ascii="华文楷体" w:eastAsia="华文楷体" w:hAnsi="华文楷体" w:hint="eastAsia"/>
                <w:sz w:val="28"/>
                <w:szCs w:val="28"/>
              </w:rPr>
            </w:rPrChange>
          </w:rPr>
          <w:delText>》</w:delText>
        </w:r>
      </w:del>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那么所以通过这样一种根据呢，人们</w:t>
      </w:r>
      <w:ins w:id="712" w:author="Administrator" w:date="2015-04-23T10:14:00Z">
        <w:r>
          <w:rPr>
            <w:rFonts w:ascii="华文楷体" w:eastAsia="华文楷体" w:hAnsi="华文楷体" w:hint="eastAsia"/>
            <w:sz w:val="28"/>
            <w:szCs w:val="28"/>
          </w:rPr>
          <w:t>是</w:t>
        </w:r>
      </w:ins>
      <w:r>
        <w:rPr>
          <w:rFonts w:ascii="华文楷体" w:eastAsia="华文楷体" w:hAnsi="华文楷体" w:hint="eastAsia"/>
          <w:sz w:val="28"/>
          <w:szCs w:val="28"/>
        </w:rPr>
        <w:t>普遍共称的，</w:t>
      </w:r>
      <w:proofErr w:type="gramStart"/>
      <w:r>
        <w:rPr>
          <w:rFonts w:ascii="华文楷体" w:eastAsia="华文楷体" w:hAnsi="华文楷体" w:hint="eastAsia"/>
          <w:sz w:val="28"/>
          <w:szCs w:val="28"/>
        </w:rPr>
        <w:t>像龙猛师徒</w:t>
      </w:r>
      <w:proofErr w:type="gramEnd"/>
      <w:r>
        <w:rPr>
          <w:rFonts w:ascii="华文楷体" w:eastAsia="华文楷体" w:hAnsi="华文楷体" w:hint="eastAsia"/>
          <w:sz w:val="28"/>
          <w:szCs w:val="28"/>
        </w:rPr>
        <w:t>（就是龙树菩萨和胜</w:t>
      </w:r>
      <w:proofErr w:type="gramStart"/>
      <w:r>
        <w:rPr>
          <w:rFonts w:ascii="华文楷体" w:eastAsia="华文楷体" w:hAnsi="华文楷体" w:hint="eastAsia"/>
          <w:sz w:val="28"/>
          <w:szCs w:val="28"/>
        </w:rPr>
        <w:t>天论师</w:t>
      </w:r>
      <w:proofErr w:type="gramEnd"/>
      <w:r>
        <w:rPr>
          <w:rFonts w:ascii="华文楷体" w:eastAsia="华文楷体" w:hAnsi="华文楷体" w:hint="eastAsia"/>
          <w:sz w:val="28"/>
          <w:szCs w:val="28"/>
        </w:rPr>
        <w:t>），那么</w:t>
      </w:r>
      <w:proofErr w:type="gramStart"/>
      <w:r>
        <w:rPr>
          <w:rFonts w:ascii="华文楷体" w:eastAsia="华文楷体" w:hAnsi="华文楷体" w:hint="eastAsia"/>
          <w:sz w:val="28"/>
          <w:szCs w:val="28"/>
        </w:rPr>
        <w:t>就是说龙猛师徒</w:t>
      </w:r>
      <w:proofErr w:type="gramEnd"/>
      <w:r>
        <w:rPr>
          <w:rFonts w:ascii="华文楷体" w:eastAsia="华文楷体" w:hAnsi="华文楷体" w:hint="eastAsia"/>
          <w:sz w:val="28"/>
          <w:szCs w:val="28"/>
        </w:rPr>
        <w:t>是开创原本中观（有时候叫</w:t>
      </w:r>
      <w:proofErr w:type="gramStart"/>
      <w:r>
        <w:rPr>
          <w:rFonts w:ascii="华文楷体" w:eastAsia="华文楷体" w:hAnsi="华文楷体" w:hint="eastAsia"/>
          <w:sz w:val="28"/>
          <w:szCs w:val="28"/>
        </w:rPr>
        <w:t>根本中</w:t>
      </w:r>
      <w:proofErr w:type="gramEnd"/>
      <w:r>
        <w:rPr>
          <w:rFonts w:ascii="华文楷体" w:eastAsia="华文楷体" w:hAnsi="华文楷体" w:hint="eastAsia"/>
          <w:sz w:val="28"/>
          <w:szCs w:val="28"/>
        </w:rPr>
        <w:t>观，或者叫原本中观）的鼻祖；所谓的原本中观呢，就是在中观的释中论当中呢，中论也好、讲这个四百论当中也好，它没有很明显得划分，自序派和这样一种应成派当中不同的讲解，也就是说没有侧重它是单空，还是讲这个离一切戏论的空，没有这么明显的词句来进行观察，所以龙树菩萨《龙树六论》啊、《四百论》这方面就称之为</w:t>
      </w:r>
      <w:proofErr w:type="gramStart"/>
      <w:r>
        <w:rPr>
          <w:rFonts w:ascii="华文楷体" w:eastAsia="华文楷体" w:hAnsi="华文楷体" w:hint="eastAsia"/>
          <w:sz w:val="28"/>
          <w:szCs w:val="28"/>
        </w:rPr>
        <w:t>根本中</w:t>
      </w:r>
      <w:proofErr w:type="gramEnd"/>
      <w:r>
        <w:rPr>
          <w:rFonts w:ascii="华文楷体" w:eastAsia="华文楷体" w:hAnsi="华文楷体" w:hint="eastAsia"/>
          <w:sz w:val="28"/>
          <w:szCs w:val="28"/>
        </w:rPr>
        <w:t>观，也叫原本中观。</w:t>
      </w:r>
      <w:proofErr w:type="gramStart"/>
      <w:r>
        <w:rPr>
          <w:rFonts w:ascii="华文楷体" w:eastAsia="华文楷体" w:hAnsi="华文楷体" w:hint="eastAsia"/>
          <w:sz w:val="28"/>
          <w:szCs w:val="28"/>
        </w:rPr>
        <w:t>龙猛师徒</w:t>
      </w:r>
      <w:proofErr w:type="gramEnd"/>
      <w:r>
        <w:rPr>
          <w:rFonts w:ascii="华文楷体" w:eastAsia="华文楷体" w:hAnsi="华文楷体" w:hint="eastAsia"/>
          <w:sz w:val="28"/>
          <w:szCs w:val="28"/>
        </w:rPr>
        <w:t>呢就是</w:t>
      </w:r>
      <w:ins w:id="713" w:author="Administrator" w:date="2015-04-23T10:16:00Z">
        <w:r>
          <w:rPr>
            <w:rFonts w:ascii="华文楷体" w:eastAsia="华文楷体" w:hAnsi="华文楷体" w:hint="eastAsia"/>
            <w:sz w:val="28"/>
            <w:szCs w:val="28"/>
          </w:rPr>
          <w:t>讲这</w:t>
        </w:r>
      </w:ins>
      <w:r>
        <w:rPr>
          <w:rFonts w:ascii="华文楷体" w:eastAsia="华文楷体" w:hAnsi="华文楷体" w:hint="eastAsia"/>
          <w:sz w:val="28"/>
          <w:szCs w:val="28"/>
        </w:rPr>
        <w:t>原本中观的开创者。</w:t>
      </w:r>
    </w:p>
    <w:p w:rsidR="006818D1" w:rsidRPr="00545F59" w:rsidRDefault="00545F59" w:rsidP="00D57302">
      <w:pPr>
        <w:ind w:firstLine="570"/>
        <w:jc w:val="center"/>
        <w:rPr>
          <w:ins w:id="714" w:author="Administrator" w:date="2015-04-23T10:16:00Z"/>
          <w:rFonts w:ascii="宋体" w:hAnsi="宋体"/>
          <w:b/>
          <w:sz w:val="28"/>
          <w:szCs w:val="28"/>
          <w:rPrChange w:id="715" w:author="Windows User" w:date="2015-04-28T15:45:00Z">
            <w:rPr>
              <w:ins w:id="716" w:author="Administrator" w:date="2015-04-23T10:16:00Z"/>
              <w:rFonts w:ascii="华文楷体" w:eastAsia="华文楷体" w:hAnsi="华文楷体"/>
              <w:sz w:val="28"/>
              <w:szCs w:val="28"/>
            </w:rPr>
          </w:rPrChange>
        </w:rPr>
        <w:pPrChange w:id="717" w:author="Windows User" w:date="2015-04-28T15:45:00Z">
          <w:pPr>
            <w:ind w:firstLine="570"/>
          </w:pPr>
        </w:pPrChange>
      </w:pPr>
      <w:del w:id="718" w:author="Administrator" w:date="2015-04-23T10:16:00Z">
        <w:r w:rsidRPr="00545F59">
          <w:rPr>
            <w:rFonts w:ascii="宋体" w:hAnsi="宋体" w:hint="eastAsia"/>
            <w:b/>
            <w:sz w:val="28"/>
            <w:szCs w:val="28"/>
            <w:rPrChange w:id="719" w:author="Windows User" w:date="2015-04-28T15:45:00Z">
              <w:rPr>
                <w:rFonts w:ascii="华文楷体" w:eastAsia="华文楷体" w:hAnsi="华文楷体" w:hint="eastAsia"/>
                <w:sz w:val="28"/>
                <w:szCs w:val="28"/>
              </w:rPr>
            </w:rPrChange>
          </w:rPr>
          <w:delText>《</w:delText>
        </w:r>
      </w:del>
      <w:ins w:id="720" w:author="Administrator" w:date="2015-04-23T10:16:00Z">
        <w:r w:rsidRPr="00545F59">
          <w:rPr>
            <w:rFonts w:ascii="宋体" w:hAnsi="宋体" w:hint="eastAsia"/>
            <w:b/>
            <w:sz w:val="28"/>
            <w:szCs w:val="28"/>
            <w:rPrChange w:id="721"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722" w:author="Windows User" w:date="2015-04-28T15:45:00Z">
            <w:rPr>
              <w:rFonts w:ascii="华文楷体" w:eastAsia="华文楷体" w:hAnsi="华文楷体" w:hint="eastAsia"/>
              <w:sz w:val="28"/>
              <w:szCs w:val="28"/>
            </w:rPr>
          </w:rPrChange>
        </w:rPr>
        <w:t>月称论师是中观应成派的开创者</w:t>
      </w:r>
      <w:r w:rsidRPr="00545F59">
        <w:rPr>
          <w:rFonts w:ascii="宋体" w:hAnsi="宋体"/>
          <w:b/>
          <w:sz w:val="28"/>
          <w:szCs w:val="28"/>
          <w:rPrChange w:id="723" w:author="Windows User" w:date="2015-04-28T15:45:00Z">
            <w:rPr>
              <w:rFonts w:ascii="华文楷体" w:eastAsia="华文楷体" w:hAnsi="华文楷体"/>
              <w:sz w:val="28"/>
              <w:szCs w:val="28"/>
            </w:rPr>
          </w:rPrChange>
        </w:rPr>
        <w:t>,</w:t>
      </w:r>
      <w:del w:id="724" w:author="Administrator" w:date="2015-04-23T10:16:00Z">
        <w:r w:rsidRPr="00545F59">
          <w:rPr>
            <w:rFonts w:ascii="宋体" w:hAnsi="宋体" w:hint="eastAsia"/>
            <w:b/>
            <w:sz w:val="28"/>
            <w:szCs w:val="28"/>
            <w:rPrChange w:id="725" w:author="Windows User" w:date="2015-04-28T15:45:00Z">
              <w:rPr>
                <w:rFonts w:ascii="华文楷体" w:eastAsia="华文楷体" w:hAnsi="华文楷体" w:hint="eastAsia"/>
                <w:sz w:val="28"/>
                <w:szCs w:val="28"/>
              </w:rPr>
            </w:rPrChange>
          </w:rPr>
          <w:delText>》</w:delText>
        </w:r>
      </w:del>
      <w:ins w:id="726" w:author="Administrator" w:date="2015-04-23T10:16:00Z">
        <w:r w:rsidRPr="00545F59">
          <w:rPr>
            <w:rFonts w:ascii="宋体" w:hAnsi="宋体" w:hint="eastAsia"/>
            <w:b/>
            <w:sz w:val="28"/>
            <w:szCs w:val="28"/>
            <w:rPrChange w:id="727"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那么就是说月称菩</w:t>
      </w:r>
      <w:r>
        <w:rPr>
          <w:rFonts w:ascii="华文楷体" w:eastAsia="华文楷体" w:hAnsi="华文楷体" w:hint="eastAsia"/>
          <w:sz w:val="28"/>
          <w:szCs w:val="28"/>
        </w:rPr>
        <w:t>萨就是开创了中观应成派。虽然，</w:t>
      </w:r>
      <w:ins w:id="728" w:author="Administrator" w:date="2015-04-23T10:16:00Z">
        <w:r>
          <w:rPr>
            <w:rFonts w:ascii="华文楷体" w:eastAsia="华文楷体" w:hAnsi="华文楷体" w:hint="eastAsia"/>
            <w:sz w:val="28"/>
            <w:szCs w:val="28"/>
          </w:rPr>
          <w:t>就说</w:t>
        </w:r>
      </w:ins>
      <w:r>
        <w:rPr>
          <w:rFonts w:ascii="华文楷体" w:eastAsia="华文楷体" w:hAnsi="华文楷体" w:hint="eastAsia"/>
          <w:sz w:val="28"/>
          <w:szCs w:val="28"/>
        </w:rPr>
        <w:t>在月</w:t>
      </w:r>
      <w:proofErr w:type="gramStart"/>
      <w:r>
        <w:rPr>
          <w:rFonts w:ascii="华文楷体" w:eastAsia="华文楷体" w:hAnsi="华文楷体" w:hint="eastAsia"/>
          <w:sz w:val="28"/>
          <w:szCs w:val="28"/>
        </w:rPr>
        <w:t>称</w:t>
      </w:r>
      <w:r>
        <w:rPr>
          <w:rFonts w:ascii="华文楷体" w:eastAsia="华文楷体" w:hAnsi="华文楷体" w:hint="eastAsia"/>
          <w:sz w:val="28"/>
          <w:szCs w:val="28"/>
        </w:rPr>
        <w:lastRenderedPageBreak/>
        <w:t>论师</w:t>
      </w:r>
      <w:proofErr w:type="gramEnd"/>
      <w:r>
        <w:rPr>
          <w:rFonts w:ascii="华文楷体" w:eastAsia="华文楷体" w:hAnsi="华文楷体" w:hint="eastAsia"/>
          <w:sz w:val="28"/>
          <w:szCs w:val="28"/>
        </w:rPr>
        <w:t>之前，</w:t>
      </w:r>
      <w:proofErr w:type="gramStart"/>
      <w:r>
        <w:rPr>
          <w:rFonts w:ascii="华文楷体" w:eastAsia="华文楷体" w:hAnsi="华文楷体" w:hint="eastAsia"/>
          <w:sz w:val="28"/>
          <w:szCs w:val="28"/>
        </w:rPr>
        <w:t>佛护论师</w:t>
      </w:r>
      <w:proofErr w:type="gramEnd"/>
      <w:r>
        <w:rPr>
          <w:rFonts w:ascii="华文楷体" w:eastAsia="华文楷体" w:hAnsi="华文楷体" w:hint="eastAsia"/>
          <w:sz w:val="28"/>
          <w:szCs w:val="28"/>
        </w:rPr>
        <w:t>呢，他已经就是说讲到了不分二</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的观点，或就是说应成派这样一种理念已经提出来了。但是在《</w:t>
      </w:r>
      <w:del w:id="729" w:author="Administrator" w:date="2015-04-23T10:17:00Z">
        <w:r>
          <w:rPr>
            <w:rFonts w:ascii="华文楷体" w:eastAsia="华文楷体" w:hAnsi="华文楷体" w:hint="eastAsia"/>
            <w:sz w:val="28"/>
            <w:szCs w:val="28"/>
          </w:rPr>
          <w:delText>中论</w:delText>
        </w:r>
      </w:del>
      <w:r>
        <w:rPr>
          <w:rFonts w:ascii="华文楷体" w:eastAsia="华文楷体" w:hAnsi="华文楷体" w:hint="eastAsia"/>
          <w:sz w:val="28"/>
          <w:szCs w:val="28"/>
        </w:rPr>
        <w:t>佛护</w:t>
      </w:r>
      <w:del w:id="730" w:author="Administrator" w:date="2015-04-23T10:17:00Z">
        <w:r>
          <w:rPr>
            <w:rFonts w:ascii="华文楷体" w:eastAsia="华文楷体" w:hAnsi="华文楷体" w:hint="eastAsia"/>
            <w:sz w:val="28"/>
            <w:szCs w:val="28"/>
          </w:rPr>
          <w:delText>释</w:delText>
        </w:r>
      </w:del>
      <w:ins w:id="731" w:author="Administrator" w:date="2015-04-23T10:17:00Z">
        <w:r>
          <w:rPr>
            <w:rFonts w:ascii="华文楷体" w:eastAsia="华文楷体" w:hAnsi="华文楷体" w:hint="eastAsia"/>
            <w:sz w:val="28"/>
            <w:szCs w:val="28"/>
          </w:rPr>
          <w:t>论</w:t>
        </w:r>
      </w:ins>
      <w:r>
        <w:rPr>
          <w:rFonts w:ascii="华文楷体" w:eastAsia="华文楷体" w:hAnsi="华文楷体" w:hint="eastAsia"/>
          <w:sz w:val="28"/>
          <w:szCs w:val="28"/>
        </w:rPr>
        <w:t>》当中，</w:t>
      </w:r>
      <w:proofErr w:type="gramStart"/>
      <w:r>
        <w:rPr>
          <w:rFonts w:ascii="华文楷体" w:eastAsia="华文楷体" w:hAnsi="华文楷体" w:hint="eastAsia"/>
          <w:sz w:val="28"/>
          <w:szCs w:val="28"/>
        </w:rPr>
        <w:t>佛护论师他</w:t>
      </w:r>
      <w:proofErr w:type="gramEnd"/>
      <w:r>
        <w:rPr>
          <w:rFonts w:ascii="华文楷体" w:eastAsia="华文楷体" w:hAnsi="华文楷体" w:hint="eastAsia"/>
          <w:sz w:val="28"/>
          <w:szCs w:val="28"/>
        </w:rPr>
        <w:t>有一个中论注释的</w:t>
      </w:r>
      <w:proofErr w:type="gramStart"/>
      <w:r>
        <w:rPr>
          <w:rFonts w:ascii="华文楷体" w:eastAsia="华文楷体" w:hAnsi="华文楷体" w:hint="eastAsia"/>
          <w:sz w:val="28"/>
          <w:szCs w:val="28"/>
        </w:rPr>
        <w:t>佛护论</w:t>
      </w:r>
      <w:proofErr w:type="gramEnd"/>
      <w:r>
        <w:rPr>
          <w:rFonts w:ascii="华文楷体" w:eastAsia="华文楷体" w:hAnsi="华文楷体" w:hint="eastAsia"/>
          <w:sz w:val="28"/>
          <w:szCs w:val="28"/>
        </w:rPr>
        <w:t>。那么在这个</w:t>
      </w:r>
      <w:proofErr w:type="gramStart"/>
      <w:r>
        <w:rPr>
          <w:rFonts w:ascii="华文楷体" w:eastAsia="华文楷体" w:hAnsi="华文楷体" w:hint="eastAsia"/>
          <w:sz w:val="28"/>
          <w:szCs w:val="28"/>
        </w:rPr>
        <w:t>佛护论</w:t>
      </w:r>
      <w:proofErr w:type="gramEnd"/>
      <w:r>
        <w:rPr>
          <w:rFonts w:ascii="华文楷体" w:eastAsia="华文楷体" w:hAnsi="华文楷体" w:hint="eastAsia"/>
          <w:sz w:val="28"/>
          <w:szCs w:val="28"/>
        </w:rPr>
        <w:t>当中呢，他没有对这个问题进行广大的破立。没有广大的破立。那么后面月</w:t>
      </w:r>
      <w:proofErr w:type="gramStart"/>
      <w:r>
        <w:rPr>
          <w:rFonts w:ascii="华文楷体" w:eastAsia="华文楷体" w:hAnsi="华文楷体" w:hint="eastAsia"/>
          <w:sz w:val="28"/>
          <w:szCs w:val="28"/>
        </w:rPr>
        <w:t>称论师</w:t>
      </w:r>
      <w:proofErr w:type="gramEnd"/>
      <w:r>
        <w:rPr>
          <w:rFonts w:ascii="华文楷体" w:eastAsia="华文楷体" w:hAnsi="华文楷体" w:hint="eastAsia"/>
          <w:sz w:val="28"/>
          <w:szCs w:val="28"/>
        </w:rPr>
        <w:t>出世的时候，在他的注释当中，在《显俱论》啊、在《入中论》啊，在《四百论广释》啊等等，在这些论点当中呢，对于应成派的破和立，全部进行了规范性的讲解。所以大家就说月称菩萨开创了中观应成派。</w:t>
      </w:r>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清</w:t>
      </w:r>
      <w:proofErr w:type="gramStart"/>
      <w:r>
        <w:rPr>
          <w:rFonts w:ascii="华文楷体" w:eastAsia="华文楷体" w:hAnsi="华文楷体" w:hint="eastAsia"/>
          <w:sz w:val="28"/>
          <w:szCs w:val="28"/>
        </w:rPr>
        <w:t>辨论</w:t>
      </w:r>
      <w:proofErr w:type="gramEnd"/>
      <w:r>
        <w:rPr>
          <w:rFonts w:ascii="华文楷体" w:eastAsia="华文楷体" w:hAnsi="华文楷体" w:hint="eastAsia"/>
          <w:sz w:val="28"/>
          <w:szCs w:val="28"/>
        </w:rPr>
        <w:t>师呢开创了自续派，或者说也是开创了</w:t>
      </w:r>
      <w:r>
        <w:rPr>
          <w:rFonts w:ascii="华文楷体" w:eastAsia="华文楷体" w:hAnsi="华文楷体" w:hint="eastAsia"/>
          <w:sz w:val="28"/>
          <w:szCs w:val="28"/>
        </w:rPr>
        <w:t>经部中观。经部中观的意思就是说“名谛”，抉择名言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的时候呢，他是通过这样一种经部，来进行抉择外境的。通过经部的观点来抉择外境的。那么我们知道经部它是属于这样一种小乘的一部，小乘当中呢，虽然有很多部，但是可以有划分成“有部”和“经部”两种。那么就是说经部的观点比有部的观点要高一些。所以说呢，在这个中观中啊，就是</w:t>
      </w:r>
      <w:proofErr w:type="gramStart"/>
      <w:r>
        <w:rPr>
          <w:rFonts w:ascii="华文楷体" w:eastAsia="华文楷体" w:hAnsi="华文楷体" w:hint="eastAsia"/>
          <w:sz w:val="28"/>
          <w:szCs w:val="28"/>
        </w:rPr>
        <w:t>中观自续派</w:t>
      </w:r>
      <w:proofErr w:type="gramEnd"/>
      <w:r>
        <w:rPr>
          <w:rFonts w:ascii="华文楷体" w:eastAsia="华文楷体" w:hAnsi="华文楷体" w:hint="eastAsia"/>
          <w:sz w:val="28"/>
          <w:szCs w:val="28"/>
        </w:rPr>
        <w:t>，清</w:t>
      </w:r>
      <w:proofErr w:type="gramStart"/>
      <w:r>
        <w:rPr>
          <w:rFonts w:ascii="华文楷体" w:eastAsia="华文楷体" w:hAnsi="华文楷体" w:hint="eastAsia"/>
          <w:sz w:val="28"/>
          <w:szCs w:val="28"/>
        </w:rPr>
        <w:t>辨论师这一派</w:t>
      </w:r>
      <w:proofErr w:type="gramEnd"/>
      <w:r>
        <w:rPr>
          <w:rFonts w:ascii="华文楷体" w:eastAsia="华文楷体" w:hAnsi="华文楷体" w:hint="eastAsia"/>
          <w:sz w:val="28"/>
          <w:szCs w:val="28"/>
        </w:rPr>
        <w:t>，在抉择世俗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当中的观点的时候呢，比如说心识和外境，这个是否存在啊？他们之间是什么关系啊，</w:t>
      </w:r>
      <w:proofErr w:type="gramStart"/>
      <w:r>
        <w:rPr>
          <w:rFonts w:ascii="华文楷体" w:eastAsia="华文楷体" w:hAnsi="华文楷体" w:hint="eastAsia"/>
          <w:sz w:val="28"/>
          <w:szCs w:val="28"/>
        </w:rPr>
        <w:t>在承许这样</w:t>
      </w:r>
      <w:proofErr w:type="gramEnd"/>
      <w:r>
        <w:rPr>
          <w:rFonts w:ascii="华文楷体" w:eastAsia="华文楷体" w:hAnsi="华文楷体" w:hint="eastAsia"/>
          <w:sz w:val="28"/>
          <w:szCs w:val="28"/>
        </w:rPr>
        <w:t>一种外境的时候，是通过小乘经部的观点，</w:t>
      </w:r>
      <w:proofErr w:type="gramStart"/>
      <w:r>
        <w:rPr>
          <w:rFonts w:ascii="华文楷体" w:eastAsia="华文楷体" w:hAnsi="华文楷体" w:hint="eastAsia"/>
          <w:sz w:val="28"/>
          <w:szCs w:val="28"/>
        </w:rPr>
        <w:t>来作</w:t>
      </w:r>
      <w:proofErr w:type="gramEnd"/>
      <w:r>
        <w:rPr>
          <w:rFonts w:ascii="华文楷体" w:eastAsia="华文楷体" w:hAnsi="华文楷体" w:hint="eastAsia"/>
          <w:sz w:val="28"/>
          <w:szCs w:val="28"/>
        </w:rPr>
        <w:t>为它这一种，安立世俗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的，</w:t>
      </w:r>
      <w:del w:id="732" w:author="Administrator" w:date="2015-04-23T10:20:00Z">
        <w:r>
          <w:rPr>
            <w:rFonts w:ascii="华文楷体" w:eastAsia="华文楷体" w:hAnsi="华文楷体" w:hint="eastAsia"/>
            <w:sz w:val="28"/>
            <w:szCs w:val="28"/>
          </w:rPr>
          <w:delText>这样</w:delText>
        </w:r>
      </w:del>
      <w:ins w:id="733" w:author="Administrator" w:date="2015-04-23T10:20:00Z">
        <w:r>
          <w:rPr>
            <w:rFonts w:ascii="华文楷体" w:eastAsia="华文楷体" w:hAnsi="华文楷体" w:hint="eastAsia"/>
            <w:sz w:val="28"/>
            <w:szCs w:val="28"/>
          </w:rPr>
          <w:t>所以</w:t>
        </w:r>
      </w:ins>
      <w:r>
        <w:rPr>
          <w:rFonts w:ascii="华文楷体" w:eastAsia="华文楷体" w:hAnsi="华文楷体" w:hint="eastAsia"/>
          <w:sz w:val="28"/>
          <w:szCs w:val="28"/>
        </w:rPr>
        <w:t>一方面就称为经部中观，或者有时候就讲它开创了经部中观，或者</w:t>
      </w:r>
      <w:ins w:id="734" w:author="Administrator" w:date="2015-04-23T10:20:00Z">
        <w:r>
          <w:rPr>
            <w:rFonts w:ascii="华文楷体" w:eastAsia="华文楷体" w:hAnsi="华文楷体" w:hint="eastAsia"/>
            <w:sz w:val="28"/>
            <w:szCs w:val="28"/>
          </w:rPr>
          <w:t>有的时候说</w:t>
        </w:r>
      </w:ins>
      <w:r>
        <w:rPr>
          <w:rFonts w:ascii="华文楷体" w:eastAsia="华文楷体" w:hAnsi="华文楷体" w:hint="eastAsia"/>
          <w:sz w:val="28"/>
          <w:szCs w:val="28"/>
        </w:rPr>
        <w:t>是讲清</w:t>
      </w:r>
      <w:proofErr w:type="gramStart"/>
      <w:r>
        <w:rPr>
          <w:rFonts w:ascii="华文楷体" w:eastAsia="华文楷体" w:hAnsi="华文楷体" w:hint="eastAsia"/>
          <w:sz w:val="28"/>
          <w:szCs w:val="28"/>
        </w:rPr>
        <w:t>辨论</w:t>
      </w:r>
      <w:proofErr w:type="gramEnd"/>
      <w:r>
        <w:rPr>
          <w:rFonts w:ascii="华文楷体" w:eastAsia="华文楷体" w:hAnsi="华文楷体" w:hint="eastAsia"/>
          <w:sz w:val="28"/>
          <w:szCs w:val="28"/>
        </w:rPr>
        <w:t>师开创了</w:t>
      </w:r>
      <w:proofErr w:type="gramStart"/>
      <w:r>
        <w:rPr>
          <w:rFonts w:ascii="华文楷体" w:eastAsia="华文楷体" w:hAnsi="华文楷体" w:hint="eastAsia"/>
          <w:sz w:val="28"/>
          <w:szCs w:val="28"/>
        </w:rPr>
        <w:t>中观自续派</w:t>
      </w:r>
      <w:proofErr w:type="gramEnd"/>
      <w:r>
        <w:rPr>
          <w:rFonts w:ascii="华文楷体" w:eastAsia="华文楷体" w:hAnsi="华文楷体" w:hint="eastAsia"/>
          <w:sz w:val="28"/>
          <w:szCs w:val="28"/>
        </w:rPr>
        <w:t>。</w:t>
      </w:r>
    </w:p>
    <w:p w:rsidR="006818D1" w:rsidRDefault="00545F59">
      <w:pPr>
        <w:ind w:firstLine="570"/>
        <w:rPr>
          <w:rFonts w:ascii="华文楷体" w:eastAsia="华文楷体" w:hAnsi="华文楷体"/>
          <w:sz w:val="28"/>
          <w:szCs w:val="28"/>
        </w:rPr>
      </w:pPr>
      <w:proofErr w:type="gramStart"/>
      <w:r>
        <w:rPr>
          <w:rFonts w:ascii="华文楷体" w:eastAsia="华文楷体" w:hAnsi="华文楷体" w:hint="eastAsia"/>
          <w:sz w:val="28"/>
          <w:szCs w:val="28"/>
        </w:rPr>
        <w:t>静命论师</w:t>
      </w:r>
      <w:proofErr w:type="gramEnd"/>
      <w:r>
        <w:rPr>
          <w:rFonts w:ascii="华文楷体" w:eastAsia="华文楷体" w:hAnsi="华文楷体" w:hint="eastAsia"/>
          <w:sz w:val="28"/>
          <w:szCs w:val="28"/>
        </w:rPr>
        <w:t>则是瑜伽行中观的开宗祖师，这个原因前面已经讲过了。</w:t>
      </w:r>
    </w:p>
    <w:p w:rsidR="006818D1" w:rsidRPr="00545F59" w:rsidRDefault="00545F59" w:rsidP="00D57302">
      <w:pPr>
        <w:ind w:firstLine="570"/>
        <w:jc w:val="center"/>
        <w:rPr>
          <w:ins w:id="735" w:author="Administrator" w:date="2015-04-23T10:21:00Z"/>
          <w:rFonts w:ascii="宋体" w:hAnsi="宋体"/>
          <w:b/>
          <w:sz w:val="28"/>
          <w:szCs w:val="28"/>
          <w:rPrChange w:id="736" w:author="Windows User" w:date="2015-04-28T15:45:00Z">
            <w:rPr>
              <w:ins w:id="737" w:author="Administrator" w:date="2015-04-23T10:21:00Z"/>
              <w:rFonts w:ascii="华文楷体" w:eastAsia="华文楷体" w:hAnsi="华文楷体"/>
              <w:sz w:val="28"/>
              <w:szCs w:val="28"/>
            </w:rPr>
          </w:rPrChange>
        </w:rPr>
        <w:pPrChange w:id="738" w:author="Windows User" w:date="2015-04-28T15:45:00Z">
          <w:pPr>
            <w:ind w:firstLine="570"/>
          </w:pPr>
        </w:pPrChange>
      </w:pPr>
      <w:del w:id="739" w:author="Administrator" w:date="2015-04-23T10:21:00Z">
        <w:r w:rsidRPr="00545F59">
          <w:rPr>
            <w:rFonts w:ascii="宋体" w:hAnsi="宋体" w:hint="eastAsia"/>
            <w:b/>
            <w:sz w:val="28"/>
            <w:szCs w:val="28"/>
            <w:rPrChange w:id="740" w:author="Windows User" w:date="2015-04-28T15:45:00Z">
              <w:rPr>
                <w:rFonts w:ascii="华文楷体" w:eastAsia="华文楷体" w:hAnsi="华文楷体" w:hint="eastAsia"/>
                <w:sz w:val="28"/>
                <w:szCs w:val="28"/>
              </w:rPr>
            </w:rPrChange>
          </w:rPr>
          <w:delText>《</w:delText>
        </w:r>
      </w:del>
      <w:ins w:id="741" w:author="Administrator" w:date="2015-04-23T10:21:00Z">
        <w:r w:rsidRPr="00545F59">
          <w:rPr>
            <w:rFonts w:ascii="宋体" w:hAnsi="宋体" w:hint="eastAsia"/>
            <w:b/>
            <w:sz w:val="28"/>
            <w:szCs w:val="28"/>
            <w:rPrChange w:id="742"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743" w:author="Windows User" w:date="2015-04-28T15:45:00Z">
            <w:rPr>
              <w:rFonts w:ascii="华文楷体" w:eastAsia="华文楷体" w:hAnsi="华文楷体" w:hint="eastAsia"/>
              <w:sz w:val="28"/>
              <w:szCs w:val="28"/>
            </w:rPr>
          </w:rPrChange>
        </w:rPr>
        <w:t>在藏地雪域</w:t>
      </w:r>
      <w:r w:rsidRPr="00545F59">
        <w:rPr>
          <w:rFonts w:ascii="宋体" w:hAnsi="宋体"/>
          <w:b/>
          <w:sz w:val="28"/>
          <w:szCs w:val="28"/>
          <w:rPrChange w:id="744" w:author="Windows User" w:date="2015-04-28T15:45:00Z">
            <w:rPr>
              <w:rFonts w:ascii="华文楷体" w:eastAsia="华文楷体" w:hAnsi="华文楷体"/>
              <w:sz w:val="28"/>
              <w:szCs w:val="28"/>
            </w:rPr>
          </w:rPrChange>
        </w:rPr>
        <w:t>,</w:t>
      </w:r>
      <w:r w:rsidRPr="00545F59">
        <w:rPr>
          <w:rFonts w:ascii="宋体" w:hAnsi="宋体"/>
          <w:b/>
          <w:sz w:val="28"/>
          <w:szCs w:val="28"/>
          <w:rPrChange w:id="745" w:author="Windows User" w:date="2015-04-28T15:45:00Z">
            <w:rPr>
              <w:rFonts w:ascii="华文楷体" w:eastAsia="华文楷体" w:hAnsi="华文楷体"/>
              <w:sz w:val="28"/>
              <w:szCs w:val="28"/>
            </w:rPr>
          </w:rPrChange>
        </w:rPr>
        <w:t>古代的大多数有学之士都受持这一宗风</w:t>
      </w:r>
      <w:r w:rsidRPr="00545F59">
        <w:rPr>
          <w:rFonts w:ascii="宋体" w:hAnsi="宋体"/>
          <w:b/>
          <w:sz w:val="28"/>
          <w:szCs w:val="28"/>
          <w:rPrChange w:id="746" w:author="Windows User" w:date="2015-04-28T15:45:00Z">
            <w:rPr>
              <w:rFonts w:ascii="华文楷体" w:eastAsia="华文楷体" w:hAnsi="华文楷体"/>
              <w:sz w:val="28"/>
              <w:szCs w:val="28"/>
            </w:rPr>
          </w:rPrChange>
        </w:rPr>
        <w:t>,</w:t>
      </w:r>
      <w:del w:id="747" w:author="Administrator" w:date="2015-04-23T10:21:00Z">
        <w:r w:rsidRPr="00545F59">
          <w:rPr>
            <w:rFonts w:ascii="宋体" w:hAnsi="宋体" w:hint="eastAsia"/>
            <w:b/>
            <w:sz w:val="28"/>
            <w:szCs w:val="28"/>
            <w:rPrChange w:id="748" w:author="Windows User" w:date="2015-04-28T15:45:00Z">
              <w:rPr>
                <w:rFonts w:ascii="华文楷体" w:eastAsia="华文楷体" w:hAnsi="华文楷体" w:hint="eastAsia"/>
                <w:sz w:val="28"/>
                <w:szCs w:val="28"/>
              </w:rPr>
            </w:rPrChange>
          </w:rPr>
          <w:delText>》</w:delText>
        </w:r>
      </w:del>
      <w:ins w:id="749" w:author="Administrator" w:date="2015-04-23T10:21:00Z">
        <w:r w:rsidRPr="00545F59">
          <w:rPr>
            <w:rFonts w:ascii="宋体" w:hAnsi="宋体" w:hint="eastAsia"/>
            <w:b/>
            <w:sz w:val="28"/>
            <w:szCs w:val="28"/>
            <w:rPrChange w:id="750"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lastRenderedPageBreak/>
        <w:t>那么就是前面讲到了，印度</w:t>
      </w:r>
      <w:proofErr w:type="gramStart"/>
      <w:r>
        <w:rPr>
          <w:rFonts w:ascii="华文楷体" w:eastAsia="华文楷体" w:hAnsi="华文楷体" w:hint="eastAsia"/>
          <w:sz w:val="28"/>
          <w:szCs w:val="28"/>
        </w:rPr>
        <w:t>受持这个</w:t>
      </w:r>
      <w:proofErr w:type="gramEnd"/>
      <w:r>
        <w:rPr>
          <w:rFonts w:ascii="华文楷体" w:eastAsia="华文楷体" w:hAnsi="华文楷体" w:hint="eastAsia"/>
          <w:sz w:val="28"/>
          <w:szCs w:val="28"/>
        </w:rPr>
        <w:t>瑜伽行中观的，他的这样一种情况，那么现在这一段呢，就讲到，在藏地、在雪域当中呢，也是大多古代的时候呢，大多数有学者都</w:t>
      </w:r>
      <w:proofErr w:type="gramStart"/>
      <w:r>
        <w:rPr>
          <w:rFonts w:ascii="华文楷体" w:eastAsia="华文楷体" w:hAnsi="华文楷体" w:hint="eastAsia"/>
          <w:sz w:val="28"/>
          <w:szCs w:val="28"/>
        </w:rPr>
        <w:t>也受持这</w:t>
      </w:r>
      <w:proofErr w:type="gramEnd"/>
      <w:r>
        <w:rPr>
          <w:rFonts w:ascii="华文楷体" w:eastAsia="华文楷体" w:hAnsi="华文楷体" w:hint="eastAsia"/>
          <w:sz w:val="28"/>
          <w:szCs w:val="28"/>
        </w:rPr>
        <w:t>一宗风的。</w:t>
      </w:r>
    </w:p>
    <w:p w:rsidR="006818D1" w:rsidRPr="00545F59" w:rsidRDefault="00545F59" w:rsidP="00D57302">
      <w:pPr>
        <w:ind w:firstLine="570"/>
        <w:jc w:val="center"/>
        <w:rPr>
          <w:ins w:id="751" w:author="Administrator" w:date="2015-04-23T10:22:00Z"/>
          <w:rFonts w:ascii="宋体" w:hAnsi="宋体"/>
          <w:b/>
          <w:sz w:val="28"/>
          <w:szCs w:val="28"/>
          <w:rPrChange w:id="752" w:author="Windows User" w:date="2015-04-28T15:45:00Z">
            <w:rPr>
              <w:ins w:id="753" w:author="Administrator" w:date="2015-04-23T10:22:00Z"/>
              <w:rFonts w:ascii="华文楷体" w:eastAsia="华文楷体" w:hAnsi="华文楷体"/>
              <w:sz w:val="28"/>
              <w:szCs w:val="28"/>
            </w:rPr>
          </w:rPrChange>
        </w:rPr>
        <w:pPrChange w:id="754" w:author="Windows User" w:date="2015-04-28T15:45:00Z">
          <w:pPr>
            <w:ind w:firstLine="570"/>
          </w:pPr>
        </w:pPrChange>
      </w:pPr>
      <w:del w:id="755" w:author="Administrator" w:date="2015-04-23T10:22:00Z">
        <w:r w:rsidRPr="00545F59">
          <w:rPr>
            <w:rFonts w:ascii="宋体" w:hAnsi="宋体" w:hint="eastAsia"/>
            <w:b/>
            <w:sz w:val="28"/>
            <w:szCs w:val="28"/>
            <w:rPrChange w:id="756" w:author="Windows User" w:date="2015-04-28T15:45:00Z">
              <w:rPr>
                <w:rFonts w:ascii="华文楷体" w:eastAsia="华文楷体" w:hAnsi="华文楷体" w:hint="eastAsia"/>
                <w:sz w:val="28"/>
                <w:szCs w:val="28"/>
              </w:rPr>
            </w:rPrChange>
          </w:rPr>
          <w:delText>《</w:delText>
        </w:r>
      </w:del>
      <w:ins w:id="757" w:author="Administrator" w:date="2015-04-23T10:22:00Z">
        <w:r w:rsidRPr="00545F59">
          <w:rPr>
            <w:rFonts w:ascii="宋体" w:hAnsi="宋体" w:hint="eastAsia"/>
            <w:b/>
            <w:sz w:val="28"/>
            <w:szCs w:val="28"/>
            <w:rPrChange w:id="758"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759" w:author="Windows User" w:date="2015-04-28T15:45:00Z">
            <w:rPr>
              <w:rFonts w:ascii="华文楷体" w:eastAsia="华文楷体" w:hAnsi="华文楷体" w:hint="eastAsia"/>
              <w:sz w:val="28"/>
              <w:szCs w:val="28"/>
            </w:rPr>
          </w:rPrChange>
        </w:rPr>
        <w:t>尤其一心一意地持受此宗轨的要属鄂大译师、夏瓦秋桑、荣敦秋吉等最为典型。</w:t>
      </w:r>
      <w:del w:id="760" w:author="Administrator" w:date="2015-04-23T10:22:00Z">
        <w:r w:rsidRPr="00545F59">
          <w:rPr>
            <w:rFonts w:ascii="宋体" w:hAnsi="宋体" w:hint="eastAsia"/>
            <w:b/>
            <w:sz w:val="28"/>
            <w:szCs w:val="28"/>
            <w:rPrChange w:id="761" w:author="Windows User" w:date="2015-04-28T15:45:00Z">
              <w:rPr>
                <w:rFonts w:ascii="华文楷体" w:eastAsia="华文楷体" w:hAnsi="华文楷体" w:hint="eastAsia"/>
                <w:sz w:val="28"/>
                <w:szCs w:val="28"/>
              </w:rPr>
            </w:rPrChange>
          </w:rPr>
          <w:delText>》</w:delText>
        </w:r>
      </w:del>
      <w:ins w:id="762" w:author="Administrator" w:date="2015-04-23T10:22:00Z">
        <w:r w:rsidRPr="00545F59">
          <w:rPr>
            <w:rFonts w:ascii="宋体" w:hAnsi="宋体" w:hint="eastAsia"/>
            <w:b/>
            <w:sz w:val="28"/>
            <w:szCs w:val="28"/>
            <w:rPrChange w:id="763"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那么就是说，</w:t>
      </w:r>
      <w:proofErr w:type="gramStart"/>
      <w:r>
        <w:rPr>
          <w:rFonts w:ascii="华文楷体" w:eastAsia="华文楷体" w:hAnsi="华文楷体" w:hint="eastAsia"/>
          <w:sz w:val="28"/>
          <w:szCs w:val="28"/>
        </w:rPr>
        <w:t>鄂大译</w:t>
      </w:r>
      <w:proofErr w:type="gramEnd"/>
      <w:r>
        <w:rPr>
          <w:rFonts w:ascii="华文楷体" w:eastAsia="华文楷体" w:hAnsi="华文楷体" w:hint="eastAsia"/>
          <w:sz w:val="28"/>
          <w:szCs w:val="28"/>
        </w:rPr>
        <w:t>师呢，就是讲在阿底峡尊者的时</w:t>
      </w:r>
      <w:r>
        <w:rPr>
          <w:rFonts w:ascii="华文楷体" w:eastAsia="华文楷体" w:hAnsi="华文楷体" w:hint="eastAsia"/>
          <w:sz w:val="28"/>
          <w:szCs w:val="28"/>
        </w:rPr>
        <w:t>候，那么就是说弘扬佛法的时候，这样一个大祖师。他主要是弘扬这样一种自续派的观点。或者说呢，在因明方面呢，也是造诣很深的。夏瓦秋桑也是因明前派的一个论师，他们也是</w:t>
      </w:r>
      <w:proofErr w:type="gramStart"/>
      <w:r>
        <w:rPr>
          <w:rFonts w:ascii="华文楷体" w:eastAsia="华文楷体" w:hAnsi="华文楷体" w:hint="eastAsia"/>
          <w:sz w:val="28"/>
          <w:szCs w:val="28"/>
        </w:rPr>
        <w:t>受持静命论师</w:t>
      </w:r>
      <w:proofErr w:type="gramEnd"/>
      <w:r>
        <w:rPr>
          <w:rFonts w:ascii="华文楷体" w:eastAsia="华文楷体" w:hAnsi="华文楷体" w:hint="eastAsia"/>
          <w:sz w:val="28"/>
          <w:szCs w:val="28"/>
        </w:rPr>
        <w:t>所开创的宗轨。荣敦秋吉呢，是萨迦派的一个论师。萨迦</w:t>
      </w:r>
      <w:proofErr w:type="gramStart"/>
      <w:r>
        <w:rPr>
          <w:rFonts w:ascii="华文楷体" w:eastAsia="华文楷体" w:hAnsi="华文楷体" w:hint="eastAsia"/>
          <w:sz w:val="28"/>
          <w:szCs w:val="28"/>
        </w:rPr>
        <w:t>派论师他</w:t>
      </w:r>
      <w:proofErr w:type="gramEnd"/>
      <w:r>
        <w:rPr>
          <w:rFonts w:ascii="华文楷体" w:eastAsia="华文楷体" w:hAnsi="华文楷体" w:hint="eastAsia"/>
          <w:sz w:val="28"/>
          <w:szCs w:val="28"/>
        </w:rPr>
        <w:t>是和</w:t>
      </w:r>
      <w:proofErr w:type="gramStart"/>
      <w:r>
        <w:rPr>
          <w:rFonts w:ascii="华文楷体" w:eastAsia="华文楷体" w:hAnsi="华文楷体" w:hint="eastAsia"/>
          <w:sz w:val="28"/>
          <w:szCs w:val="28"/>
        </w:rPr>
        <w:t>宗迦</w:t>
      </w:r>
      <w:proofErr w:type="gramEnd"/>
      <w:r>
        <w:rPr>
          <w:rFonts w:ascii="华文楷体" w:eastAsia="华文楷体" w:hAnsi="华文楷体" w:hint="eastAsia"/>
          <w:sz w:val="28"/>
          <w:szCs w:val="28"/>
        </w:rPr>
        <w:t>巴大师，他们是同时代的，萨迦派当中，当时荣敦秋吉他也是荣敦巴，荣敦巴也是非常有名的。曾经呢也是和这样一种，甲托杰大师呢、和这样一种</w:t>
      </w:r>
      <w:del w:id="764" w:author="Administrator" w:date="2015-04-23T10:25:00Z">
        <w:r>
          <w:rPr>
            <w:rFonts w:ascii="华文楷体" w:eastAsia="华文楷体" w:hAnsi="华文楷体" w:hint="eastAsia"/>
            <w:sz w:val="28"/>
            <w:szCs w:val="28"/>
          </w:rPr>
          <w:delText>k</w:delText>
        </w:r>
      </w:del>
      <w:proofErr w:type="gramStart"/>
      <w:ins w:id="765" w:author="Administrator" w:date="2015-04-23T10:24:00Z">
        <w:r>
          <w:rPr>
            <w:rFonts w:ascii="华文楷体" w:eastAsia="华文楷体" w:hAnsi="华文楷体" w:hint="eastAsia"/>
            <w:sz w:val="28"/>
            <w:szCs w:val="28"/>
          </w:rPr>
          <w:t>克</w:t>
        </w:r>
      </w:ins>
      <w:ins w:id="766" w:author="Administrator" w:date="2015-04-23T10:26:00Z">
        <w:r>
          <w:rPr>
            <w:rFonts w:ascii="华文楷体" w:eastAsia="华文楷体" w:hAnsi="华文楷体" w:hint="eastAsia"/>
            <w:sz w:val="28"/>
            <w:szCs w:val="28"/>
          </w:rPr>
          <w:t>主</w:t>
        </w:r>
      </w:ins>
      <w:ins w:id="767" w:author="Administrator" w:date="2015-04-23T10:24:00Z">
        <w:r>
          <w:rPr>
            <w:rFonts w:ascii="华文楷体" w:eastAsia="华文楷体" w:hAnsi="华文楷体" w:hint="eastAsia"/>
            <w:sz w:val="28"/>
            <w:szCs w:val="28"/>
          </w:rPr>
          <w:t>杰</w:t>
        </w:r>
      </w:ins>
      <w:proofErr w:type="gramEnd"/>
      <w:del w:id="768" w:author="Administrator" w:date="2015-04-23T10:24:00Z">
        <w:r>
          <w:rPr>
            <w:rFonts w:ascii="华文楷体" w:eastAsia="华文楷体" w:hAnsi="华文楷体" w:hint="eastAsia"/>
            <w:sz w:val="28"/>
            <w:szCs w:val="28"/>
          </w:rPr>
          <w:delText>eizhujie</w:delText>
        </w:r>
      </w:del>
      <w:r>
        <w:rPr>
          <w:rFonts w:ascii="华文楷体" w:eastAsia="华文楷体" w:hAnsi="华文楷体" w:hint="eastAsia"/>
          <w:sz w:val="28"/>
          <w:szCs w:val="28"/>
        </w:rPr>
        <w:t>大师呢，</w:t>
      </w:r>
      <w:del w:id="769" w:author="Administrator" w:date="2015-04-23T10:24:00Z">
        <w:r>
          <w:rPr>
            <w:rFonts w:ascii="华文楷体" w:eastAsia="华文楷体" w:hAnsi="华文楷体" w:hint="eastAsia"/>
            <w:sz w:val="28"/>
            <w:szCs w:val="28"/>
          </w:rPr>
          <w:delText>（</w:delText>
        </w:r>
        <w:r>
          <w:rPr>
            <w:rFonts w:ascii="华文楷体" w:eastAsia="华文楷体" w:hAnsi="华文楷体" w:hint="eastAsia"/>
            <w:sz w:val="28"/>
            <w:szCs w:val="28"/>
          </w:rPr>
          <w:delText>47</w:delText>
        </w:r>
        <w:r>
          <w:rPr>
            <w:rFonts w:ascii="华文楷体" w:eastAsia="华文楷体" w:hAnsi="华文楷体" w:hint="eastAsia"/>
            <w:sz w:val="28"/>
            <w:szCs w:val="28"/>
          </w:rPr>
          <w:delText>分？）</w:delText>
        </w:r>
      </w:del>
      <w:r>
        <w:rPr>
          <w:rFonts w:ascii="华文楷体" w:eastAsia="华文楷体" w:hAnsi="华文楷体" w:hint="eastAsia"/>
          <w:sz w:val="28"/>
          <w:szCs w:val="28"/>
        </w:rPr>
        <w:t>它们也是曾经做过辩论的。这种很多非常精彩的故事。那么这些方面呢，也是最典型的。这毕竟是弘扬《中观庄严论》。</w:t>
      </w:r>
    </w:p>
    <w:p w:rsidR="006818D1" w:rsidRPr="00545F59" w:rsidRDefault="00545F59" w:rsidP="00D57302">
      <w:pPr>
        <w:ind w:firstLine="570"/>
        <w:jc w:val="center"/>
        <w:rPr>
          <w:ins w:id="770" w:author="Administrator" w:date="2015-04-23T10:27:00Z"/>
          <w:rFonts w:ascii="宋体" w:hAnsi="宋体"/>
          <w:b/>
          <w:sz w:val="28"/>
          <w:szCs w:val="28"/>
          <w:rPrChange w:id="771" w:author="Windows User" w:date="2015-04-28T15:45:00Z">
            <w:rPr>
              <w:ins w:id="772" w:author="Administrator" w:date="2015-04-23T10:27:00Z"/>
              <w:rFonts w:ascii="华文楷体" w:eastAsia="华文楷体" w:hAnsi="华文楷体"/>
              <w:sz w:val="28"/>
              <w:szCs w:val="28"/>
            </w:rPr>
          </w:rPrChange>
        </w:rPr>
        <w:pPrChange w:id="773" w:author="Windows User" w:date="2015-04-28T15:45:00Z">
          <w:pPr>
            <w:ind w:firstLine="570"/>
          </w:pPr>
        </w:pPrChange>
      </w:pPr>
      <w:del w:id="774" w:author="Administrator" w:date="2015-04-23T10:27:00Z">
        <w:r w:rsidRPr="00545F59">
          <w:rPr>
            <w:rFonts w:ascii="宋体" w:hAnsi="宋体" w:hint="eastAsia"/>
            <w:b/>
            <w:sz w:val="28"/>
            <w:szCs w:val="28"/>
            <w:rPrChange w:id="775" w:author="Windows User" w:date="2015-04-28T15:45:00Z">
              <w:rPr>
                <w:rFonts w:ascii="华文楷体" w:eastAsia="华文楷体" w:hAnsi="华文楷体" w:hint="eastAsia"/>
                <w:sz w:val="28"/>
                <w:szCs w:val="28"/>
              </w:rPr>
            </w:rPrChange>
          </w:rPr>
          <w:delText>《</w:delText>
        </w:r>
      </w:del>
      <w:ins w:id="776" w:author="Administrator" w:date="2015-04-23T10:27:00Z">
        <w:r w:rsidRPr="00545F59">
          <w:rPr>
            <w:rFonts w:ascii="宋体" w:hAnsi="宋体" w:hint="eastAsia"/>
            <w:b/>
            <w:sz w:val="28"/>
            <w:szCs w:val="28"/>
            <w:rPrChange w:id="777"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778" w:author="Windows User" w:date="2015-04-28T15:45:00Z">
            <w:rPr>
              <w:rFonts w:ascii="华文楷体" w:eastAsia="华文楷体" w:hAnsi="华文楷体" w:hint="eastAsia"/>
              <w:sz w:val="28"/>
              <w:szCs w:val="28"/>
            </w:rPr>
          </w:rPrChange>
        </w:rPr>
        <w:t>据说</w:t>
      </w:r>
      <w:r w:rsidRPr="00545F59">
        <w:rPr>
          <w:rFonts w:ascii="宋体" w:hAnsi="宋体"/>
          <w:b/>
          <w:sz w:val="28"/>
          <w:szCs w:val="28"/>
          <w:rPrChange w:id="779" w:author="Windows User" w:date="2015-04-28T15:45:00Z">
            <w:rPr>
              <w:rFonts w:ascii="华文楷体" w:eastAsia="华文楷体" w:hAnsi="华文楷体"/>
              <w:sz w:val="28"/>
              <w:szCs w:val="28"/>
            </w:rPr>
          </w:rPrChange>
        </w:rPr>
        <w:t>,</w:t>
      </w:r>
      <w:r w:rsidRPr="00545F59">
        <w:rPr>
          <w:rFonts w:ascii="宋体" w:hAnsi="宋体"/>
          <w:b/>
          <w:sz w:val="28"/>
          <w:szCs w:val="28"/>
          <w:rPrChange w:id="780" w:author="Windows User" w:date="2015-04-28T15:45:00Z">
            <w:rPr>
              <w:rFonts w:ascii="华文楷体" w:eastAsia="华文楷体" w:hAnsi="华文楷体"/>
              <w:sz w:val="28"/>
              <w:szCs w:val="28"/>
            </w:rPr>
          </w:rPrChange>
        </w:rPr>
        <w:t>这部《中观庄严论》的传讲与听闻曾于宗喀巴大师师徒在世期间开展得极为广泛</w:t>
      </w:r>
      <w:r w:rsidRPr="00545F59">
        <w:rPr>
          <w:rFonts w:ascii="宋体" w:hAnsi="宋体"/>
          <w:b/>
          <w:sz w:val="28"/>
          <w:szCs w:val="28"/>
          <w:rPrChange w:id="781" w:author="Windows User" w:date="2015-04-28T15:45:00Z">
            <w:rPr>
              <w:rFonts w:ascii="华文楷体" w:eastAsia="华文楷体" w:hAnsi="华文楷体"/>
              <w:sz w:val="28"/>
              <w:szCs w:val="28"/>
            </w:rPr>
          </w:rPrChange>
        </w:rPr>
        <w:t>,</w:t>
      </w:r>
      <w:r w:rsidRPr="00545F59">
        <w:rPr>
          <w:rFonts w:ascii="宋体" w:hAnsi="宋体"/>
          <w:b/>
          <w:sz w:val="28"/>
          <w:szCs w:val="28"/>
          <w:rPrChange w:id="782" w:author="Windows User" w:date="2015-04-28T15:45:00Z">
            <w:rPr>
              <w:rFonts w:ascii="华文楷体" w:eastAsia="华文楷体" w:hAnsi="华文楷体"/>
              <w:sz w:val="28"/>
              <w:szCs w:val="28"/>
            </w:rPr>
          </w:rPrChange>
        </w:rPr>
        <w:t>兴盛一时。</w:t>
      </w:r>
      <w:del w:id="783" w:author="Administrator" w:date="2015-04-23T10:27:00Z">
        <w:r w:rsidRPr="00545F59">
          <w:rPr>
            <w:rFonts w:ascii="宋体" w:hAnsi="宋体" w:hint="eastAsia"/>
            <w:b/>
            <w:sz w:val="28"/>
            <w:szCs w:val="28"/>
            <w:rPrChange w:id="784" w:author="Windows User" w:date="2015-04-28T15:45:00Z">
              <w:rPr>
                <w:rFonts w:ascii="华文楷体" w:eastAsia="华文楷体" w:hAnsi="华文楷体" w:hint="eastAsia"/>
                <w:sz w:val="28"/>
                <w:szCs w:val="28"/>
              </w:rPr>
            </w:rPrChange>
          </w:rPr>
          <w:delText>》</w:delText>
        </w:r>
      </w:del>
      <w:ins w:id="785" w:author="Administrator" w:date="2015-04-23T10:27:00Z">
        <w:r w:rsidRPr="00545F59">
          <w:rPr>
            <w:rFonts w:ascii="宋体" w:hAnsi="宋体" w:hint="eastAsia"/>
            <w:b/>
            <w:sz w:val="28"/>
            <w:szCs w:val="28"/>
            <w:rPrChange w:id="786" w:author="Windows User" w:date="2015-04-28T15:45:00Z">
              <w:rPr>
                <w:rFonts w:ascii="华文楷体" w:eastAsia="华文楷体" w:hAnsi="华文楷体" w:hint="eastAsia"/>
                <w:sz w:val="28"/>
                <w:szCs w:val="28"/>
              </w:rPr>
            </w:rPrChange>
          </w:rPr>
          <w:t>】</w:t>
        </w:r>
      </w:ins>
    </w:p>
    <w:p w:rsidR="006818D1" w:rsidRDefault="00545F59">
      <w:pPr>
        <w:ind w:firstLine="570"/>
        <w:rPr>
          <w:ins w:id="787" w:author="Administrator" w:date="2015-04-23T10:28:00Z"/>
          <w:rFonts w:ascii="华文楷体" w:eastAsia="华文楷体" w:hAnsi="华文楷体"/>
          <w:sz w:val="28"/>
          <w:szCs w:val="28"/>
        </w:rPr>
      </w:pPr>
      <w:r>
        <w:rPr>
          <w:rFonts w:ascii="华文楷体" w:eastAsia="华文楷体" w:hAnsi="华文楷体" w:hint="eastAsia"/>
          <w:sz w:val="28"/>
          <w:szCs w:val="28"/>
        </w:rPr>
        <w:t>那么在宗喀巴大师驻</w:t>
      </w:r>
      <w:proofErr w:type="gramStart"/>
      <w:r>
        <w:rPr>
          <w:rFonts w:ascii="华文楷体" w:eastAsia="华文楷体" w:hAnsi="华文楷体" w:hint="eastAsia"/>
          <w:sz w:val="28"/>
          <w:szCs w:val="28"/>
        </w:rPr>
        <w:t>世</w:t>
      </w:r>
      <w:proofErr w:type="gramEnd"/>
      <w:r>
        <w:rPr>
          <w:rFonts w:ascii="华文楷体" w:eastAsia="华文楷体" w:hAnsi="华文楷体" w:hint="eastAsia"/>
          <w:sz w:val="28"/>
          <w:szCs w:val="28"/>
        </w:rPr>
        <w:t>的时候呢，通过宗喀巴大师和他的弟子，通过讲解和这样</w:t>
      </w:r>
      <w:proofErr w:type="gramStart"/>
      <w:r>
        <w:rPr>
          <w:rFonts w:ascii="华文楷体" w:eastAsia="华文楷体" w:hAnsi="华文楷体" w:hint="eastAsia"/>
          <w:sz w:val="28"/>
          <w:szCs w:val="28"/>
        </w:rPr>
        <w:t>一种教论啊</w:t>
      </w:r>
      <w:proofErr w:type="gramEnd"/>
      <w:r>
        <w:rPr>
          <w:rFonts w:ascii="华文楷体" w:eastAsia="华文楷体" w:hAnsi="华文楷体" w:hint="eastAsia"/>
          <w:sz w:val="28"/>
          <w:szCs w:val="28"/>
        </w:rPr>
        <w:t>，也是非常的兴盛。</w:t>
      </w:r>
    </w:p>
    <w:p w:rsidR="006818D1" w:rsidRPr="00545F59" w:rsidRDefault="00545F59" w:rsidP="00D57302">
      <w:pPr>
        <w:ind w:firstLine="570"/>
        <w:jc w:val="center"/>
        <w:rPr>
          <w:ins w:id="788" w:author="Administrator" w:date="2015-04-23T10:28:00Z"/>
          <w:rFonts w:ascii="宋体" w:hAnsi="宋体"/>
          <w:b/>
          <w:sz w:val="28"/>
          <w:szCs w:val="28"/>
          <w:rPrChange w:id="789" w:author="Windows User" w:date="2015-04-28T15:45:00Z">
            <w:rPr>
              <w:ins w:id="790" w:author="Administrator" w:date="2015-04-23T10:28:00Z"/>
              <w:rFonts w:ascii="华文楷体" w:eastAsia="华文楷体" w:hAnsi="华文楷体"/>
              <w:sz w:val="28"/>
              <w:szCs w:val="28"/>
            </w:rPr>
          </w:rPrChange>
        </w:rPr>
        <w:pPrChange w:id="791" w:author="Windows User" w:date="2015-04-28T15:45:00Z">
          <w:pPr>
            <w:ind w:firstLine="570"/>
          </w:pPr>
        </w:pPrChange>
      </w:pPr>
      <w:del w:id="792" w:author="Administrator" w:date="2015-04-23T10:28:00Z">
        <w:r w:rsidRPr="00545F59">
          <w:rPr>
            <w:rFonts w:ascii="宋体" w:hAnsi="宋体" w:hint="eastAsia"/>
            <w:b/>
            <w:sz w:val="28"/>
            <w:szCs w:val="28"/>
            <w:rPrChange w:id="793" w:author="Windows User" w:date="2015-04-28T15:45:00Z">
              <w:rPr>
                <w:rFonts w:ascii="华文楷体" w:eastAsia="华文楷体" w:hAnsi="华文楷体" w:hint="eastAsia"/>
                <w:sz w:val="28"/>
                <w:szCs w:val="28"/>
              </w:rPr>
            </w:rPrChange>
          </w:rPr>
          <w:delText>《</w:delText>
        </w:r>
      </w:del>
      <w:ins w:id="794" w:author="Administrator" w:date="2015-04-23T10:28:00Z">
        <w:r w:rsidRPr="00545F59">
          <w:rPr>
            <w:rFonts w:ascii="宋体" w:hAnsi="宋体" w:hint="eastAsia"/>
            <w:b/>
            <w:sz w:val="28"/>
            <w:szCs w:val="28"/>
            <w:rPrChange w:id="795"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796" w:author="Windows User" w:date="2015-04-28T15:45:00Z">
            <w:rPr>
              <w:rFonts w:ascii="华文楷体" w:eastAsia="华文楷体" w:hAnsi="华文楷体" w:hint="eastAsia"/>
              <w:sz w:val="28"/>
              <w:szCs w:val="28"/>
            </w:rPr>
          </w:rPrChange>
        </w:rPr>
        <w:t>宗喀巴大师的传承弟子对此也格外重视</w:t>
      </w:r>
      <w:r w:rsidRPr="00545F59">
        <w:rPr>
          <w:rFonts w:ascii="宋体" w:hAnsi="宋体"/>
          <w:b/>
          <w:sz w:val="28"/>
          <w:szCs w:val="28"/>
          <w:rPrChange w:id="797" w:author="Windows User" w:date="2015-04-28T15:45:00Z">
            <w:rPr>
              <w:rFonts w:ascii="华文楷体" w:eastAsia="华文楷体" w:hAnsi="华文楷体"/>
              <w:sz w:val="28"/>
              <w:szCs w:val="28"/>
            </w:rPr>
          </w:rPrChange>
        </w:rPr>
        <w:t>,</w:t>
      </w:r>
      <w:r w:rsidRPr="00545F59">
        <w:rPr>
          <w:rFonts w:ascii="宋体" w:hAnsi="宋体"/>
          <w:b/>
          <w:sz w:val="28"/>
          <w:szCs w:val="28"/>
          <w:rPrChange w:id="798" w:author="Windows User" w:date="2015-04-28T15:45:00Z">
            <w:rPr>
              <w:rFonts w:ascii="华文楷体" w:eastAsia="华文楷体" w:hAnsi="华文楷体"/>
              <w:sz w:val="28"/>
              <w:szCs w:val="28"/>
            </w:rPr>
          </w:rPrChange>
        </w:rPr>
        <w:t>并作了不同程度的记录等等。</w:t>
      </w:r>
      <w:del w:id="799" w:author="Administrator" w:date="2015-04-23T10:28:00Z">
        <w:r w:rsidRPr="00545F59">
          <w:rPr>
            <w:rFonts w:ascii="宋体" w:hAnsi="宋体" w:hint="eastAsia"/>
            <w:b/>
            <w:sz w:val="28"/>
            <w:szCs w:val="28"/>
            <w:rPrChange w:id="800" w:author="Windows User" w:date="2015-04-28T15:45:00Z">
              <w:rPr>
                <w:rFonts w:ascii="华文楷体" w:eastAsia="华文楷体" w:hAnsi="华文楷体" w:hint="eastAsia"/>
                <w:sz w:val="28"/>
                <w:szCs w:val="28"/>
              </w:rPr>
            </w:rPrChange>
          </w:rPr>
          <w:delText>》</w:delText>
        </w:r>
      </w:del>
      <w:ins w:id="801" w:author="Administrator" w:date="2015-04-23T10:28:00Z">
        <w:r w:rsidRPr="00545F59">
          <w:rPr>
            <w:rFonts w:ascii="宋体" w:hAnsi="宋体" w:hint="eastAsia"/>
            <w:b/>
            <w:sz w:val="28"/>
            <w:szCs w:val="28"/>
            <w:rPrChange w:id="802"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那么也有宗喀巴大师这个讲解的记录，现在</w:t>
      </w:r>
      <w:proofErr w:type="gramStart"/>
      <w:r>
        <w:rPr>
          <w:rFonts w:ascii="华文楷体" w:eastAsia="华文楷体" w:hAnsi="华文楷体" w:hint="eastAsia"/>
          <w:sz w:val="28"/>
          <w:szCs w:val="28"/>
        </w:rPr>
        <w:t>在</w:t>
      </w:r>
      <w:proofErr w:type="gramEnd"/>
      <w:r>
        <w:rPr>
          <w:rFonts w:ascii="华文楷体" w:eastAsia="华文楷体" w:hAnsi="华文楷体" w:hint="eastAsia"/>
          <w:sz w:val="28"/>
          <w:szCs w:val="28"/>
        </w:rPr>
        <w:t>著作当中也是有的。</w:t>
      </w:r>
    </w:p>
    <w:p w:rsidR="006818D1" w:rsidRPr="00545F59" w:rsidRDefault="00545F59" w:rsidP="00D57302">
      <w:pPr>
        <w:ind w:firstLine="570"/>
        <w:jc w:val="center"/>
        <w:rPr>
          <w:ins w:id="803" w:author="Administrator" w:date="2015-04-23T10:29:00Z"/>
          <w:rFonts w:ascii="宋体" w:hAnsi="宋体"/>
          <w:b/>
          <w:sz w:val="28"/>
          <w:szCs w:val="28"/>
          <w:rPrChange w:id="804" w:author="Windows User" w:date="2015-04-28T15:45:00Z">
            <w:rPr>
              <w:ins w:id="805" w:author="Administrator" w:date="2015-04-23T10:29:00Z"/>
              <w:rFonts w:ascii="华文楷体" w:eastAsia="华文楷体" w:hAnsi="华文楷体"/>
              <w:sz w:val="28"/>
              <w:szCs w:val="28"/>
            </w:rPr>
          </w:rPrChange>
        </w:rPr>
        <w:pPrChange w:id="806" w:author="Windows User" w:date="2015-04-28T15:45:00Z">
          <w:pPr>
            <w:ind w:firstLine="570"/>
          </w:pPr>
        </w:pPrChange>
      </w:pPr>
      <w:del w:id="807" w:author="Administrator" w:date="2015-04-23T10:29:00Z">
        <w:r w:rsidRPr="00545F59">
          <w:rPr>
            <w:rFonts w:ascii="宋体" w:hAnsi="宋体" w:hint="eastAsia"/>
            <w:b/>
            <w:sz w:val="28"/>
            <w:szCs w:val="28"/>
            <w:rPrChange w:id="808" w:author="Windows User" w:date="2015-04-28T15:45:00Z">
              <w:rPr>
                <w:rFonts w:ascii="华文楷体" w:eastAsia="华文楷体" w:hAnsi="华文楷体" w:hint="eastAsia"/>
                <w:sz w:val="28"/>
                <w:szCs w:val="28"/>
              </w:rPr>
            </w:rPrChange>
          </w:rPr>
          <w:lastRenderedPageBreak/>
          <w:delText>《</w:delText>
        </w:r>
      </w:del>
      <w:ins w:id="809" w:author="Administrator" w:date="2015-04-23T10:29:00Z">
        <w:r w:rsidRPr="00545F59">
          <w:rPr>
            <w:rFonts w:ascii="宋体" w:hAnsi="宋体" w:hint="eastAsia"/>
            <w:b/>
            <w:sz w:val="28"/>
            <w:szCs w:val="28"/>
            <w:rPrChange w:id="810"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811" w:author="Windows User" w:date="2015-04-28T15:45:00Z">
            <w:rPr>
              <w:rFonts w:ascii="华文楷体" w:eastAsia="华文楷体" w:hAnsi="华文楷体" w:hint="eastAsia"/>
              <w:sz w:val="28"/>
              <w:szCs w:val="28"/>
            </w:rPr>
          </w:rPrChange>
        </w:rPr>
        <w:t>此外</w:t>
      </w:r>
      <w:r w:rsidRPr="00545F59">
        <w:rPr>
          <w:rFonts w:ascii="宋体" w:hAnsi="宋体"/>
          <w:b/>
          <w:sz w:val="28"/>
          <w:szCs w:val="28"/>
          <w:rPrChange w:id="812" w:author="Windows User" w:date="2015-04-28T15:45:00Z">
            <w:rPr>
              <w:rFonts w:ascii="华文楷体" w:eastAsia="华文楷体" w:hAnsi="华文楷体"/>
              <w:sz w:val="28"/>
              <w:szCs w:val="28"/>
            </w:rPr>
          </w:rPrChange>
        </w:rPr>
        <w:t>,</w:t>
      </w:r>
      <w:r w:rsidRPr="00545F59">
        <w:rPr>
          <w:rFonts w:ascii="宋体" w:hAnsi="宋体"/>
          <w:b/>
          <w:sz w:val="28"/>
          <w:szCs w:val="28"/>
          <w:rPrChange w:id="813" w:author="Windows User" w:date="2015-04-28T15:45:00Z">
            <w:rPr>
              <w:rFonts w:ascii="华文楷体" w:eastAsia="华文楷体" w:hAnsi="华文楷体"/>
              <w:sz w:val="28"/>
              <w:szCs w:val="28"/>
            </w:rPr>
          </w:rPrChange>
        </w:rPr>
        <w:t>法王萨迦班智达等诸位中观论师也将阿阇黎静命师徒的教言当作智慧的结晶</w:t>
      </w:r>
      <w:r w:rsidRPr="00545F59">
        <w:rPr>
          <w:rFonts w:ascii="宋体" w:hAnsi="宋体"/>
          <w:b/>
          <w:sz w:val="28"/>
          <w:szCs w:val="28"/>
          <w:rPrChange w:id="814" w:author="Windows User" w:date="2015-04-28T15:45:00Z">
            <w:rPr>
              <w:rFonts w:ascii="华文楷体" w:eastAsia="华文楷体" w:hAnsi="华文楷体"/>
              <w:sz w:val="28"/>
              <w:szCs w:val="28"/>
            </w:rPr>
          </w:rPrChange>
        </w:rPr>
        <w:t>,</w:t>
      </w:r>
      <w:r w:rsidRPr="00545F59">
        <w:rPr>
          <w:rFonts w:ascii="宋体" w:hAnsi="宋体"/>
          <w:b/>
          <w:sz w:val="28"/>
          <w:szCs w:val="28"/>
          <w:rPrChange w:id="815" w:author="Windows User" w:date="2015-04-28T15:45:00Z">
            <w:rPr>
              <w:rFonts w:ascii="华文楷体" w:eastAsia="华文楷体" w:hAnsi="华文楷体"/>
              <w:sz w:val="28"/>
              <w:szCs w:val="28"/>
            </w:rPr>
          </w:rPrChange>
        </w:rPr>
        <w:t>倍加珍重。</w:t>
      </w:r>
      <w:del w:id="816" w:author="Administrator" w:date="2015-04-23T10:29:00Z">
        <w:r w:rsidRPr="00545F59">
          <w:rPr>
            <w:rFonts w:ascii="宋体" w:hAnsi="宋体" w:hint="eastAsia"/>
            <w:b/>
            <w:sz w:val="28"/>
            <w:szCs w:val="28"/>
            <w:rPrChange w:id="817" w:author="Windows User" w:date="2015-04-28T15:45:00Z">
              <w:rPr>
                <w:rFonts w:ascii="华文楷体" w:eastAsia="华文楷体" w:hAnsi="华文楷体" w:hint="eastAsia"/>
                <w:sz w:val="28"/>
                <w:szCs w:val="28"/>
              </w:rPr>
            </w:rPrChange>
          </w:rPr>
          <w:delText>》</w:delText>
        </w:r>
      </w:del>
      <w:ins w:id="818" w:author="Administrator" w:date="2015-04-23T10:29:00Z">
        <w:r w:rsidRPr="00545F59">
          <w:rPr>
            <w:rFonts w:ascii="宋体" w:hAnsi="宋体" w:hint="eastAsia"/>
            <w:b/>
            <w:sz w:val="28"/>
            <w:szCs w:val="28"/>
            <w:rPrChange w:id="819"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那么萨迦派的萨迦派班智达，那么这些中</w:t>
      </w:r>
      <w:proofErr w:type="gramStart"/>
      <w:r>
        <w:rPr>
          <w:rFonts w:ascii="华文楷体" w:eastAsia="华文楷体" w:hAnsi="华文楷体" w:hint="eastAsia"/>
          <w:sz w:val="28"/>
          <w:szCs w:val="28"/>
        </w:rPr>
        <w:t>观论师呢</w:t>
      </w:r>
      <w:proofErr w:type="gramEnd"/>
      <w:r>
        <w:rPr>
          <w:rFonts w:ascii="华文楷体" w:eastAsia="华文楷体" w:hAnsi="华文楷体" w:hint="eastAsia"/>
          <w:sz w:val="28"/>
          <w:szCs w:val="28"/>
        </w:rPr>
        <w:t>，也是</w:t>
      </w:r>
      <w:proofErr w:type="gramStart"/>
      <w:r>
        <w:rPr>
          <w:rFonts w:ascii="华文楷体" w:eastAsia="华文楷体" w:hAnsi="华文楷体" w:hint="eastAsia"/>
          <w:sz w:val="28"/>
          <w:szCs w:val="28"/>
        </w:rPr>
        <w:t>把静命菩萨</w:t>
      </w:r>
      <w:proofErr w:type="gramEnd"/>
      <w:r>
        <w:rPr>
          <w:rFonts w:ascii="华文楷体" w:eastAsia="华文楷体" w:hAnsi="华文楷体" w:hint="eastAsia"/>
          <w:sz w:val="28"/>
          <w:szCs w:val="28"/>
        </w:rPr>
        <w:t>的这样一种教言，师徒的教言当作智慧的结晶，也是非常的重视的。这个方面也讲到了，在藏地古代，那么这样一种中观庄严论弘扬的非常兴盛。</w:t>
      </w:r>
    </w:p>
    <w:p w:rsidR="006818D1" w:rsidRPr="00545F59" w:rsidRDefault="00545F59" w:rsidP="00D57302">
      <w:pPr>
        <w:ind w:firstLine="570"/>
        <w:jc w:val="center"/>
        <w:rPr>
          <w:ins w:id="820" w:author="Administrator" w:date="2015-04-23T10:30:00Z"/>
          <w:rFonts w:ascii="宋体" w:hAnsi="宋体"/>
          <w:b/>
          <w:sz w:val="28"/>
          <w:szCs w:val="28"/>
          <w:rPrChange w:id="821" w:author="Windows User" w:date="2015-04-28T15:45:00Z">
            <w:rPr>
              <w:ins w:id="822" w:author="Administrator" w:date="2015-04-23T10:30:00Z"/>
              <w:rFonts w:ascii="华文楷体" w:eastAsia="华文楷体" w:hAnsi="华文楷体"/>
              <w:sz w:val="28"/>
              <w:szCs w:val="28"/>
            </w:rPr>
          </w:rPrChange>
        </w:rPr>
        <w:pPrChange w:id="823" w:author="Windows User" w:date="2015-04-28T15:45:00Z">
          <w:pPr>
            <w:ind w:firstLine="570"/>
          </w:pPr>
        </w:pPrChange>
      </w:pPr>
      <w:del w:id="824" w:author="Administrator" w:date="2015-04-23T10:30:00Z">
        <w:r w:rsidRPr="00545F59">
          <w:rPr>
            <w:rFonts w:ascii="宋体" w:hAnsi="宋体" w:hint="eastAsia"/>
            <w:b/>
            <w:sz w:val="28"/>
            <w:szCs w:val="28"/>
            <w:rPrChange w:id="825" w:author="Windows User" w:date="2015-04-28T15:45:00Z">
              <w:rPr>
                <w:rFonts w:ascii="华文楷体" w:eastAsia="华文楷体" w:hAnsi="华文楷体" w:hint="eastAsia"/>
                <w:sz w:val="28"/>
                <w:szCs w:val="28"/>
              </w:rPr>
            </w:rPrChange>
          </w:rPr>
          <w:delText>《</w:delText>
        </w:r>
      </w:del>
      <w:ins w:id="826" w:author="Administrator" w:date="2015-04-23T10:30:00Z">
        <w:r w:rsidRPr="00545F59">
          <w:rPr>
            <w:rFonts w:ascii="宋体" w:hAnsi="宋体" w:hint="eastAsia"/>
            <w:b/>
            <w:sz w:val="28"/>
            <w:szCs w:val="28"/>
            <w:rPrChange w:id="827"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828" w:author="Windows User" w:date="2015-04-28T15:45:00Z">
            <w:rPr>
              <w:rFonts w:ascii="华文楷体" w:eastAsia="华文楷体" w:hAnsi="华文楷体" w:hint="eastAsia"/>
              <w:sz w:val="28"/>
              <w:szCs w:val="28"/>
            </w:rPr>
          </w:rPrChange>
        </w:rPr>
        <w:t>总而言之</w:t>
      </w:r>
      <w:r w:rsidRPr="00545F59">
        <w:rPr>
          <w:rFonts w:ascii="宋体" w:hAnsi="宋体"/>
          <w:b/>
          <w:sz w:val="28"/>
          <w:szCs w:val="28"/>
          <w:rPrChange w:id="829" w:author="Windows User" w:date="2015-04-28T15:45:00Z">
            <w:rPr>
              <w:rFonts w:ascii="华文楷体" w:eastAsia="华文楷体" w:hAnsi="华文楷体"/>
              <w:sz w:val="28"/>
              <w:szCs w:val="28"/>
            </w:rPr>
          </w:rPrChange>
        </w:rPr>
        <w:t>,</w:t>
      </w:r>
      <w:r w:rsidRPr="00545F59">
        <w:rPr>
          <w:rFonts w:ascii="宋体" w:hAnsi="宋体"/>
          <w:b/>
          <w:sz w:val="28"/>
          <w:szCs w:val="28"/>
          <w:rPrChange w:id="830" w:author="Windows User" w:date="2015-04-28T15:45:00Z">
            <w:rPr>
              <w:rFonts w:ascii="华文楷体" w:eastAsia="华文楷体" w:hAnsi="华文楷体"/>
              <w:sz w:val="28"/>
              <w:szCs w:val="28"/>
            </w:rPr>
          </w:rPrChange>
        </w:rPr>
        <w:t>凡是具有法眼的智士仁人</w:t>
      </w:r>
      <w:r w:rsidRPr="00545F59">
        <w:rPr>
          <w:rFonts w:ascii="宋体" w:hAnsi="宋体"/>
          <w:b/>
          <w:sz w:val="28"/>
          <w:szCs w:val="28"/>
          <w:rPrChange w:id="831" w:author="Windows User" w:date="2015-04-28T15:45:00Z">
            <w:rPr>
              <w:rFonts w:ascii="华文楷体" w:eastAsia="华文楷体" w:hAnsi="华文楷体"/>
              <w:sz w:val="28"/>
              <w:szCs w:val="28"/>
            </w:rPr>
          </w:rPrChange>
        </w:rPr>
        <w:t>,</w:t>
      </w:r>
      <w:r w:rsidRPr="00545F59">
        <w:rPr>
          <w:rFonts w:ascii="宋体" w:hAnsi="宋体"/>
          <w:b/>
          <w:sz w:val="28"/>
          <w:szCs w:val="28"/>
          <w:rPrChange w:id="832" w:author="Windows User" w:date="2015-04-28T15:45:00Z">
            <w:rPr>
              <w:rFonts w:ascii="华文楷体" w:eastAsia="华文楷体" w:hAnsi="华文楷体"/>
              <w:sz w:val="28"/>
              <w:szCs w:val="28"/>
            </w:rPr>
          </w:rPrChange>
        </w:rPr>
        <w:t>如果有幸品尝到尊者的理证深要之甘美佳肴</w:t>
      </w:r>
      <w:r w:rsidRPr="00545F59">
        <w:rPr>
          <w:rFonts w:ascii="宋体" w:hAnsi="宋体"/>
          <w:b/>
          <w:sz w:val="28"/>
          <w:szCs w:val="28"/>
          <w:rPrChange w:id="833" w:author="Windows User" w:date="2015-04-28T15:45:00Z">
            <w:rPr>
              <w:rFonts w:ascii="华文楷体" w:eastAsia="华文楷体" w:hAnsi="华文楷体"/>
              <w:sz w:val="28"/>
              <w:szCs w:val="28"/>
            </w:rPr>
          </w:rPrChange>
        </w:rPr>
        <w:t>,</w:t>
      </w:r>
      <w:r w:rsidRPr="00545F59">
        <w:rPr>
          <w:rFonts w:ascii="宋体" w:hAnsi="宋体"/>
          <w:b/>
          <w:sz w:val="28"/>
          <w:szCs w:val="28"/>
          <w:rPrChange w:id="834" w:author="Windows User" w:date="2015-04-28T15:45:00Z">
            <w:rPr>
              <w:rFonts w:ascii="华文楷体" w:eastAsia="华文楷体" w:hAnsi="华文楷体"/>
              <w:sz w:val="28"/>
              <w:szCs w:val="28"/>
            </w:rPr>
          </w:rPrChange>
        </w:rPr>
        <w:t>必然会情不自禁地为之倾倒</w:t>
      </w:r>
      <w:r w:rsidRPr="00545F59">
        <w:rPr>
          <w:rFonts w:ascii="宋体" w:hAnsi="宋体"/>
          <w:b/>
          <w:sz w:val="28"/>
          <w:szCs w:val="28"/>
          <w:rPrChange w:id="835" w:author="Windows User" w:date="2015-04-28T15:45:00Z">
            <w:rPr>
              <w:rFonts w:ascii="华文楷体" w:eastAsia="华文楷体" w:hAnsi="华文楷体"/>
              <w:sz w:val="28"/>
              <w:szCs w:val="28"/>
            </w:rPr>
          </w:rPrChange>
        </w:rPr>
        <w:t>,</w:t>
      </w:r>
      <w:r w:rsidRPr="00545F59">
        <w:rPr>
          <w:rFonts w:ascii="宋体" w:hAnsi="宋体"/>
          <w:b/>
          <w:sz w:val="28"/>
          <w:szCs w:val="28"/>
          <w:rPrChange w:id="836" w:author="Windows User" w:date="2015-04-28T15:45:00Z">
            <w:rPr>
              <w:rFonts w:ascii="华文楷体" w:eastAsia="华文楷体" w:hAnsi="华文楷体"/>
              <w:sz w:val="28"/>
              <w:szCs w:val="28"/>
            </w:rPr>
          </w:rPrChange>
        </w:rPr>
        <w:t>深深地被她所吸引</w:t>
      </w:r>
      <w:r w:rsidRPr="00545F59">
        <w:rPr>
          <w:rFonts w:ascii="宋体" w:hAnsi="宋体"/>
          <w:b/>
          <w:sz w:val="28"/>
          <w:szCs w:val="28"/>
          <w:rPrChange w:id="837" w:author="Windows User" w:date="2015-04-28T15:45:00Z">
            <w:rPr>
              <w:rFonts w:ascii="华文楷体" w:eastAsia="华文楷体" w:hAnsi="华文楷体"/>
              <w:sz w:val="28"/>
              <w:szCs w:val="28"/>
            </w:rPr>
          </w:rPrChange>
        </w:rPr>
        <w:t>,</w:t>
      </w:r>
      <w:r w:rsidRPr="00545F59">
        <w:rPr>
          <w:rFonts w:ascii="宋体" w:hAnsi="宋体"/>
          <w:b/>
          <w:sz w:val="28"/>
          <w:szCs w:val="28"/>
          <w:rPrChange w:id="838" w:author="Windows User" w:date="2015-04-28T15:45:00Z">
            <w:rPr>
              <w:rFonts w:ascii="华文楷体" w:eastAsia="华文楷体" w:hAnsi="华文楷体"/>
              <w:sz w:val="28"/>
              <w:szCs w:val="28"/>
            </w:rPr>
          </w:rPrChange>
        </w:rPr>
        <w:t>定会像蜜蜂迷恋莲园般如饥似渴地取受。</w:t>
      </w:r>
      <w:del w:id="839" w:author="Administrator" w:date="2015-04-23T10:30:00Z">
        <w:r w:rsidRPr="00545F59">
          <w:rPr>
            <w:rFonts w:ascii="宋体" w:hAnsi="宋体" w:hint="eastAsia"/>
            <w:b/>
            <w:sz w:val="28"/>
            <w:szCs w:val="28"/>
            <w:rPrChange w:id="840" w:author="Windows User" w:date="2015-04-28T15:45:00Z">
              <w:rPr>
                <w:rFonts w:ascii="华文楷体" w:eastAsia="华文楷体" w:hAnsi="华文楷体" w:hint="eastAsia"/>
                <w:sz w:val="28"/>
                <w:szCs w:val="28"/>
              </w:rPr>
            </w:rPrChange>
          </w:rPr>
          <w:delText>》</w:delText>
        </w:r>
      </w:del>
      <w:ins w:id="841" w:author="Administrator" w:date="2015-04-23T10:30:00Z">
        <w:r w:rsidRPr="00545F59">
          <w:rPr>
            <w:rFonts w:ascii="宋体" w:hAnsi="宋体" w:hint="eastAsia"/>
            <w:b/>
            <w:sz w:val="28"/>
            <w:szCs w:val="28"/>
            <w:rPrChange w:id="842"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w:t>
      </w:r>
      <w:proofErr w:type="gramStart"/>
      <w:r>
        <w:rPr>
          <w:rFonts w:ascii="华文楷体" w:eastAsia="华文楷体" w:hAnsi="华文楷体" w:hint="eastAsia"/>
          <w:sz w:val="28"/>
          <w:szCs w:val="28"/>
        </w:rPr>
        <w:t>论典本身</w:t>
      </w:r>
      <w:proofErr w:type="gramEnd"/>
      <w:r>
        <w:rPr>
          <w:rFonts w:ascii="华文楷体" w:eastAsia="华文楷体" w:hAnsi="华文楷体" w:hint="eastAsia"/>
          <w:sz w:val="28"/>
          <w:szCs w:val="28"/>
        </w:rPr>
        <w:t>非常非常殊胜，所以说只要具有法眼的智士仁人呢</w:t>
      </w:r>
      <w:r>
        <w:rPr>
          <w:rFonts w:ascii="华文楷体" w:eastAsia="华文楷体" w:hAnsi="华文楷体" w:hint="eastAsia"/>
          <w:sz w:val="28"/>
          <w:szCs w:val="28"/>
        </w:rPr>
        <w:t>,</w:t>
      </w:r>
      <w:r>
        <w:rPr>
          <w:rFonts w:ascii="华文楷体" w:eastAsia="华文楷体" w:hAnsi="华文楷体" w:hint="eastAsia"/>
          <w:sz w:val="28"/>
          <w:szCs w:val="28"/>
        </w:rPr>
        <w:t>如果有幸看到了这样一种《中观庄严论》，能</w:t>
      </w:r>
      <w:ins w:id="843" w:author="Administrator" w:date="2015-04-23T10:30:00Z">
        <w:r>
          <w:rPr>
            <w:rFonts w:ascii="华文楷体" w:eastAsia="华文楷体" w:hAnsi="华文楷体" w:hint="eastAsia"/>
            <w:sz w:val="28"/>
            <w:szCs w:val="28"/>
          </w:rPr>
          <w:t>够</w:t>
        </w:r>
      </w:ins>
      <w:r>
        <w:rPr>
          <w:rFonts w:ascii="华文楷体" w:eastAsia="华文楷体" w:hAnsi="华文楷体" w:hint="eastAsia"/>
          <w:sz w:val="28"/>
          <w:szCs w:val="28"/>
        </w:rPr>
        <w:t>去品尝尊者</w:t>
      </w:r>
      <w:proofErr w:type="gramStart"/>
      <w:r>
        <w:rPr>
          <w:rFonts w:ascii="华文楷体" w:eastAsia="华文楷体" w:hAnsi="华文楷体" w:hint="eastAsia"/>
          <w:sz w:val="28"/>
          <w:szCs w:val="28"/>
        </w:rPr>
        <w:t>理证深要</w:t>
      </w:r>
      <w:proofErr w:type="gramEnd"/>
      <w:r>
        <w:rPr>
          <w:rFonts w:ascii="华文楷体" w:eastAsia="华文楷体" w:hAnsi="华文楷体" w:hint="eastAsia"/>
          <w:sz w:val="28"/>
          <w:szCs w:val="28"/>
        </w:rPr>
        <w:t>的甘美佳肴</w:t>
      </w:r>
      <w:r>
        <w:rPr>
          <w:rFonts w:ascii="华文楷体" w:eastAsia="华文楷体" w:hAnsi="华文楷体" w:hint="eastAsia"/>
          <w:sz w:val="28"/>
          <w:szCs w:val="28"/>
        </w:rPr>
        <w:t xml:space="preserve">, </w:t>
      </w:r>
      <w:r>
        <w:rPr>
          <w:rFonts w:ascii="华文楷体" w:eastAsia="华文楷体" w:hAnsi="华文楷体" w:hint="eastAsia"/>
          <w:sz w:val="28"/>
          <w:szCs w:val="28"/>
        </w:rPr>
        <w:t>必然呢是情不自禁地会被她</w:t>
      </w:r>
      <w:ins w:id="844" w:author="Administrator" w:date="2015-04-23T10:31:00Z">
        <w:r>
          <w:rPr>
            <w:rFonts w:ascii="华文楷体" w:eastAsia="华文楷体" w:hAnsi="华文楷体" w:hint="eastAsia"/>
            <w:sz w:val="28"/>
            <w:szCs w:val="28"/>
          </w:rPr>
          <w:t>所</w:t>
        </w:r>
      </w:ins>
      <w:r>
        <w:rPr>
          <w:rFonts w:ascii="华文楷体" w:eastAsia="华文楷体" w:hAnsi="华文楷体" w:hint="eastAsia"/>
          <w:sz w:val="28"/>
          <w:szCs w:val="28"/>
        </w:rPr>
        <w:t>吸引</w:t>
      </w:r>
      <w:r>
        <w:rPr>
          <w:rFonts w:ascii="华文楷体" w:eastAsia="华文楷体" w:hAnsi="华文楷体" w:hint="eastAsia"/>
          <w:sz w:val="28"/>
          <w:szCs w:val="28"/>
        </w:rPr>
        <w:t>,</w:t>
      </w:r>
      <w:r>
        <w:rPr>
          <w:rFonts w:ascii="华文楷体" w:eastAsia="华文楷体" w:hAnsi="华文楷体" w:hint="eastAsia"/>
          <w:sz w:val="28"/>
          <w:szCs w:val="28"/>
        </w:rPr>
        <w:t>被她</w:t>
      </w:r>
      <w:ins w:id="845" w:author="Administrator" w:date="2015-04-23T10:31:00Z">
        <w:r>
          <w:rPr>
            <w:rFonts w:ascii="华文楷体" w:eastAsia="华文楷体" w:hAnsi="华文楷体" w:hint="eastAsia"/>
            <w:sz w:val="28"/>
            <w:szCs w:val="28"/>
          </w:rPr>
          <w:t>所</w:t>
        </w:r>
      </w:ins>
      <w:r>
        <w:rPr>
          <w:rFonts w:ascii="华文楷体" w:eastAsia="华文楷体" w:hAnsi="华文楷体" w:hint="eastAsia"/>
          <w:sz w:val="28"/>
          <w:szCs w:val="28"/>
        </w:rPr>
        <w:t>倾倒。就像蜜蜂迷恋莲花园一样，如饥似渴地去取受。</w:t>
      </w:r>
    </w:p>
    <w:p w:rsidR="006818D1" w:rsidRPr="00545F59" w:rsidRDefault="00545F59" w:rsidP="00D57302">
      <w:pPr>
        <w:ind w:firstLine="570"/>
        <w:jc w:val="center"/>
        <w:rPr>
          <w:ins w:id="846" w:author="Administrator" w:date="2015-04-23T10:31:00Z"/>
          <w:rFonts w:ascii="宋体" w:hAnsi="宋体"/>
          <w:b/>
          <w:sz w:val="28"/>
          <w:szCs w:val="28"/>
          <w:rPrChange w:id="847" w:author="Windows User" w:date="2015-04-28T15:45:00Z">
            <w:rPr>
              <w:ins w:id="848" w:author="Administrator" w:date="2015-04-23T10:31:00Z"/>
              <w:rFonts w:ascii="华文楷体" w:eastAsia="华文楷体" w:hAnsi="华文楷体"/>
              <w:sz w:val="28"/>
              <w:szCs w:val="28"/>
            </w:rPr>
          </w:rPrChange>
        </w:rPr>
        <w:pPrChange w:id="849" w:author="Windows User" w:date="2015-04-28T15:45:00Z">
          <w:pPr>
            <w:ind w:firstLine="570"/>
          </w:pPr>
        </w:pPrChange>
      </w:pPr>
      <w:del w:id="850" w:author="Administrator" w:date="2015-04-23T10:31:00Z">
        <w:r w:rsidRPr="00545F59">
          <w:rPr>
            <w:rFonts w:ascii="宋体" w:hAnsi="宋体" w:hint="eastAsia"/>
            <w:b/>
            <w:sz w:val="28"/>
            <w:szCs w:val="28"/>
            <w:rPrChange w:id="851" w:author="Windows User" w:date="2015-04-28T15:45:00Z">
              <w:rPr>
                <w:rFonts w:ascii="华文楷体" w:eastAsia="华文楷体" w:hAnsi="华文楷体" w:hint="eastAsia"/>
                <w:sz w:val="28"/>
                <w:szCs w:val="28"/>
              </w:rPr>
            </w:rPrChange>
          </w:rPr>
          <w:delText>《</w:delText>
        </w:r>
      </w:del>
      <w:ins w:id="852" w:author="Administrator" w:date="2015-04-23T10:31:00Z">
        <w:r w:rsidRPr="00545F59">
          <w:rPr>
            <w:rFonts w:ascii="宋体" w:hAnsi="宋体" w:hint="eastAsia"/>
            <w:b/>
            <w:sz w:val="28"/>
            <w:szCs w:val="28"/>
            <w:rPrChange w:id="853"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854" w:author="Windows User" w:date="2015-04-28T15:45:00Z">
            <w:rPr>
              <w:rFonts w:ascii="华文楷体" w:eastAsia="华文楷体" w:hAnsi="华文楷体" w:hint="eastAsia"/>
              <w:sz w:val="28"/>
              <w:szCs w:val="28"/>
            </w:rPr>
          </w:rPrChange>
        </w:rPr>
        <w:t>然而</w:t>
      </w:r>
      <w:r w:rsidRPr="00545F59">
        <w:rPr>
          <w:rFonts w:ascii="宋体" w:hAnsi="宋体"/>
          <w:b/>
          <w:sz w:val="28"/>
          <w:szCs w:val="28"/>
          <w:rPrChange w:id="855" w:author="Windows User" w:date="2015-04-28T15:45:00Z">
            <w:rPr>
              <w:rFonts w:ascii="华文楷体" w:eastAsia="华文楷体" w:hAnsi="华文楷体"/>
              <w:sz w:val="28"/>
              <w:szCs w:val="28"/>
            </w:rPr>
          </w:rPrChange>
        </w:rPr>
        <w:t>,</w:t>
      </w:r>
      <w:r w:rsidRPr="00545F59">
        <w:rPr>
          <w:rFonts w:ascii="宋体" w:hAnsi="宋体"/>
          <w:b/>
          <w:sz w:val="28"/>
          <w:szCs w:val="28"/>
          <w:rPrChange w:id="856" w:author="Windows User" w:date="2015-04-28T15:45:00Z">
            <w:rPr>
              <w:rFonts w:ascii="华文楷体" w:eastAsia="华文楷体" w:hAnsi="华文楷体"/>
              <w:sz w:val="28"/>
              <w:szCs w:val="28"/>
            </w:rPr>
          </w:rPrChange>
        </w:rPr>
        <w:t>不胜遗憾的是</w:t>
      </w:r>
      <w:r w:rsidRPr="00545F59">
        <w:rPr>
          <w:rFonts w:ascii="宋体" w:hAnsi="宋体"/>
          <w:b/>
          <w:sz w:val="28"/>
          <w:szCs w:val="28"/>
          <w:rPrChange w:id="857" w:author="Windows User" w:date="2015-04-28T15:45:00Z">
            <w:rPr>
              <w:rFonts w:ascii="华文楷体" w:eastAsia="华文楷体" w:hAnsi="华文楷体"/>
              <w:sz w:val="28"/>
              <w:szCs w:val="28"/>
            </w:rPr>
          </w:rPrChange>
        </w:rPr>
        <w:t>,</w:t>
      </w:r>
      <w:r w:rsidRPr="00545F59">
        <w:rPr>
          <w:rFonts w:ascii="宋体" w:hAnsi="宋体"/>
          <w:b/>
          <w:sz w:val="28"/>
          <w:szCs w:val="28"/>
          <w:rPrChange w:id="858" w:author="Windows User" w:date="2015-04-28T15:45:00Z">
            <w:rPr>
              <w:rFonts w:ascii="华文楷体" w:eastAsia="华文楷体" w:hAnsi="华文楷体"/>
              <w:sz w:val="28"/>
              <w:szCs w:val="28"/>
            </w:rPr>
          </w:rPrChange>
        </w:rPr>
        <w:t>当今时代在各宗各派之中</w:t>
      </w:r>
      <w:r w:rsidRPr="00545F59">
        <w:rPr>
          <w:rFonts w:ascii="宋体" w:hAnsi="宋体"/>
          <w:b/>
          <w:sz w:val="28"/>
          <w:szCs w:val="28"/>
          <w:rPrChange w:id="859" w:author="Windows User" w:date="2015-04-28T15:45:00Z">
            <w:rPr>
              <w:rFonts w:ascii="华文楷体" w:eastAsia="华文楷体" w:hAnsi="华文楷体"/>
              <w:sz w:val="28"/>
              <w:szCs w:val="28"/>
            </w:rPr>
          </w:rPrChange>
        </w:rPr>
        <w:t>,</w:t>
      </w:r>
      <w:r w:rsidRPr="00545F59">
        <w:rPr>
          <w:rFonts w:ascii="宋体" w:hAnsi="宋体"/>
          <w:b/>
          <w:sz w:val="28"/>
          <w:szCs w:val="28"/>
          <w:rPrChange w:id="860" w:author="Windows User" w:date="2015-04-28T15:45:00Z">
            <w:rPr>
              <w:rFonts w:ascii="华文楷体" w:eastAsia="华文楷体" w:hAnsi="华文楷体"/>
              <w:sz w:val="28"/>
              <w:szCs w:val="28"/>
            </w:rPr>
          </w:rPrChange>
        </w:rPr>
        <w:t>暂且不说讲闻</w:t>
      </w:r>
      <w:r w:rsidRPr="00545F59">
        <w:rPr>
          <w:rFonts w:ascii="宋体" w:hAnsi="宋体"/>
          <w:b/>
          <w:sz w:val="28"/>
          <w:szCs w:val="28"/>
          <w:rPrChange w:id="861" w:author="Windows User" w:date="2015-04-28T15:45:00Z">
            <w:rPr>
              <w:rFonts w:ascii="华文楷体" w:eastAsia="华文楷体" w:hAnsi="华文楷体"/>
              <w:sz w:val="28"/>
              <w:szCs w:val="28"/>
            </w:rPr>
          </w:rPrChange>
        </w:rPr>
        <w:t>,</w:t>
      </w:r>
      <w:r w:rsidRPr="00545F59">
        <w:rPr>
          <w:rFonts w:ascii="宋体" w:hAnsi="宋体"/>
          <w:b/>
          <w:sz w:val="28"/>
          <w:szCs w:val="28"/>
          <w:rPrChange w:id="862" w:author="Windows User" w:date="2015-04-28T15:45:00Z">
            <w:rPr>
              <w:rFonts w:ascii="华文楷体" w:eastAsia="华文楷体" w:hAnsi="华文楷体"/>
              <w:sz w:val="28"/>
              <w:szCs w:val="28"/>
            </w:rPr>
          </w:rPrChange>
        </w:rPr>
        <w:t>就连看一眼此论经函的人也可谓是寥寥无几。</w:t>
      </w:r>
      <w:del w:id="863" w:author="Administrator" w:date="2015-04-23T10:31:00Z">
        <w:r w:rsidRPr="00545F59">
          <w:rPr>
            <w:rFonts w:ascii="宋体" w:hAnsi="宋体" w:hint="eastAsia"/>
            <w:b/>
            <w:sz w:val="28"/>
            <w:szCs w:val="28"/>
            <w:rPrChange w:id="864" w:author="Windows User" w:date="2015-04-28T15:45:00Z">
              <w:rPr>
                <w:rFonts w:ascii="华文楷体" w:eastAsia="华文楷体" w:hAnsi="华文楷体" w:hint="eastAsia"/>
                <w:sz w:val="28"/>
                <w:szCs w:val="28"/>
              </w:rPr>
            </w:rPrChange>
          </w:rPr>
          <w:delText>》</w:delText>
        </w:r>
      </w:del>
      <w:ins w:id="865" w:author="Administrator" w:date="2015-04-23T10:31:00Z">
        <w:r w:rsidRPr="00545F59">
          <w:rPr>
            <w:rFonts w:ascii="宋体" w:hAnsi="宋体" w:hint="eastAsia"/>
            <w:b/>
            <w:sz w:val="28"/>
            <w:szCs w:val="28"/>
            <w:rPrChange w:id="866" w:author="Windows User" w:date="2015-04-28T15:45:00Z">
              <w:rPr>
                <w:rFonts w:ascii="华文楷体" w:eastAsia="华文楷体" w:hAnsi="华文楷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那么就是说，麦彭仁波切说，到现在的时代当中啊，宗喀巴大师最后做弘扬之后啊，到现在了，在这个中间，在各宗各派当中</w:t>
      </w:r>
      <w:r>
        <w:rPr>
          <w:rFonts w:ascii="华文楷体" w:eastAsia="华文楷体" w:hAnsi="华文楷体" w:hint="eastAsia"/>
          <w:sz w:val="28"/>
          <w:szCs w:val="28"/>
        </w:rPr>
        <w:t>,</w:t>
      </w:r>
      <w:r>
        <w:rPr>
          <w:rFonts w:ascii="华文楷体" w:eastAsia="华文楷体" w:hAnsi="华文楷体" w:hint="eastAsia"/>
          <w:sz w:val="28"/>
          <w:szCs w:val="28"/>
        </w:rPr>
        <w:t>不要说广泛的去讲闻，就连真正去看一眼这个经论、此论经函的人也可是非常少的</w:t>
      </w:r>
      <w:r>
        <w:rPr>
          <w:rFonts w:ascii="华文楷体" w:eastAsia="华文楷体" w:hAnsi="华文楷体" w:hint="eastAsia"/>
          <w:sz w:val="28"/>
          <w:szCs w:val="28"/>
        </w:rPr>
        <w:t>。所以前面在立誓句当中，为什么讲这个，此论已经暂时的、暂眠于世间环抱当中，也就是这个意思了，所以的话，现在弘扬的人很少。</w:t>
      </w:r>
    </w:p>
    <w:p w:rsidR="006818D1" w:rsidRPr="00545F59" w:rsidRDefault="00545F59" w:rsidP="00D57302">
      <w:pPr>
        <w:ind w:firstLine="570"/>
        <w:jc w:val="center"/>
        <w:rPr>
          <w:ins w:id="867" w:author="Administrator" w:date="2015-04-23T10:32:00Z"/>
          <w:rFonts w:ascii="宋体" w:hAnsi="宋体"/>
          <w:b/>
          <w:sz w:val="28"/>
          <w:szCs w:val="28"/>
          <w:rPrChange w:id="868" w:author="Windows User" w:date="2015-04-28T15:45:00Z">
            <w:rPr>
              <w:ins w:id="869" w:author="Administrator" w:date="2015-04-23T10:32:00Z"/>
              <w:rFonts w:ascii="华文楷体" w:eastAsia="华文楷体" w:hAnsi="华文楷体"/>
              <w:sz w:val="28"/>
              <w:szCs w:val="28"/>
            </w:rPr>
          </w:rPrChange>
        </w:rPr>
        <w:pPrChange w:id="870" w:author="Windows User" w:date="2015-04-28T15:45:00Z">
          <w:pPr>
            <w:ind w:firstLine="570"/>
          </w:pPr>
        </w:pPrChange>
      </w:pPr>
      <w:del w:id="871" w:author="Administrator" w:date="2015-04-23T10:32:00Z">
        <w:r w:rsidRPr="00545F59">
          <w:rPr>
            <w:rFonts w:ascii="宋体" w:hAnsi="宋体" w:hint="eastAsia"/>
            <w:b/>
            <w:sz w:val="28"/>
            <w:szCs w:val="28"/>
            <w:rPrChange w:id="872" w:author="Windows User" w:date="2015-04-28T15:45:00Z">
              <w:rPr>
                <w:rFonts w:ascii="华文楷体" w:eastAsia="华文楷体" w:hAnsi="华文楷体" w:hint="eastAsia"/>
                <w:sz w:val="28"/>
                <w:szCs w:val="28"/>
              </w:rPr>
            </w:rPrChange>
          </w:rPr>
          <w:delText>《</w:delText>
        </w:r>
      </w:del>
      <w:ins w:id="873" w:author="Administrator" w:date="2015-04-23T10:32:00Z">
        <w:r w:rsidRPr="00545F59">
          <w:rPr>
            <w:rFonts w:ascii="宋体" w:hAnsi="宋体" w:hint="eastAsia"/>
            <w:b/>
            <w:sz w:val="28"/>
            <w:szCs w:val="28"/>
            <w:rPrChange w:id="874" w:author="Windows User" w:date="2015-04-28T15:45:00Z">
              <w:rPr>
                <w:rFonts w:ascii="华文楷体" w:eastAsia="华文楷体" w:hAnsi="华文楷体" w:hint="eastAsia"/>
                <w:sz w:val="28"/>
                <w:szCs w:val="28"/>
              </w:rPr>
            </w:rPrChange>
          </w:rPr>
          <w:t>【</w:t>
        </w:r>
      </w:ins>
      <w:r w:rsidRPr="00545F59">
        <w:rPr>
          <w:rFonts w:ascii="宋体" w:hAnsi="宋体" w:hint="eastAsia"/>
          <w:b/>
          <w:sz w:val="28"/>
          <w:szCs w:val="28"/>
          <w:rPrChange w:id="875" w:author="Windows User" w:date="2015-04-28T15:45:00Z">
            <w:rPr>
              <w:rFonts w:ascii="华文楷体" w:eastAsia="华文楷体" w:hAnsi="华文楷体" w:hint="eastAsia"/>
              <w:sz w:val="28"/>
              <w:szCs w:val="28"/>
            </w:rPr>
          </w:rPrChange>
        </w:rPr>
        <w:t>因此</w:t>
      </w:r>
      <w:r w:rsidRPr="00545F59">
        <w:rPr>
          <w:rFonts w:ascii="宋体" w:hAnsi="宋体"/>
          <w:b/>
          <w:sz w:val="28"/>
          <w:szCs w:val="28"/>
          <w:rPrChange w:id="876" w:author="Windows User" w:date="2015-04-28T15:45:00Z">
            <w:rPr>
              <w:rFonts w:ascii="华文楷体" w:eastAsia="华文楷体" w:hAnsi="华文楷体"/>
              <w:sz w:val="28"/>
              <w:szCs w:val="28"/>
            </w:rPr>
          </w:rPrChange>
        </w:rPr>
        <w:t>,</w:t>
      </w:r>
      <w:r w:rsidRPr="00545F59">
        <w:rPr>
          <w:rFonts w:ascii="宋体" w:hAnsi="宋体"/>
          <w:b/>
          <w:sz w:val="28"/>
          <w:szCs w:val="28"/>
          <w:rPrChange w:id="877" w:author="Windows User" w:date="2015-04-28T15:45:00Z">
            <w:rPr>
              <w:rFonts w:ascii="华文楷体" w:eastAsia="华文楷体" w:hAnsi="华文楷体"/>
              <w:sz w:val="28"/>
              <w:szCs w:val="28"/>
            </w:rPr>
          </w:rPrChange>
        </w:rPr>
        <w:t>诸位有智之士理当将着眼点集中在时时刻刻将此论广弘</w:t>
      </w:r>
      <w:r w:rsidRPr="00545F59">
        <w:rPr>
          <w:rFonts w:ascii="宋体" w:hAnsi="宋体"/>
          <w:b/>
          <w:sz w:val="28"/>
          <w:szCs w:val="28"/>
          <w:rPrChange w:id="878" w:author="Windows User" w:date="2015-04-28T15:45:00Z">
            <w:rPr>
              <w:rFonts w:ascii="华文楷体" w:eastAsia="华文楷体" w:hAnsi="华文楷体"/>
              <w:sz w:val="28"/>
              <w:szCs w:val="28"/>
            </w:rPr>
          </w:rPrChange>
        </w:rPr>
        <w:lastRenderedPageBreak/>
        <w:t>各方之上。</w:t>
      </w:r>
      <w:del w:id="879" w:author="Administrator" w:date="2015-04-23T10:32:00Z">
        <w:r w:rsidRPr="00545F59">
          <w:rPr>
            <w:rFonts w:ascii="宋体" w:hAnsi="宋体" w:hint="eastAsia"/>
            <w:b/>
            <w:sz w:val="28"/>
            <w:szCs w:val="28"/>
            <w:rPrChange w:id="880" w:author="Windows User" w:date="2015-04-28T15:45:00Z">
              <w:rPr>
                <w:rFonts w:ascii="华文楷体" w:eastAsia="华文楷体" w:hAnsi="华文楷体" w:hint="eastAsia"/>
                <w:sz w:val="28"/>
                <w:szCs w:val="28"/>
              </w:rPr>
            </w:rPrChange>
          </w:rPr>
          <w:delText>》</w:delText>
        </w:r>
      </w:del>
      <w:ins w:id="881" w:author="Administrator" w:date="2015-04-23T10:32:00Z">
        <w:r w:rsidRPr="00545F59">
          <w:rPr>
            <w:rFonts w:ascii="宋体" w:hAnsi="宋体" w:hint="eastAsia"/>
            <w:b/>
            <w:sz w:val="28"/>
            <w:szCs w:val="28"/>
            <w:rPrChange w:id="882" w:author="Windows User" w:date="2015-04-28T15:45:00Z">
              <w:rPr>
                <w:rFonts w:ascii="华文楷体" w:eastAsia="华文楷体" w:hAnsi="华文楷体" w:hint="eastAsia"/>
                <w:sz w:val="28"/>
                <w:szCs w:val="28"/>
              </w:rPr>
            </w:rPrChange>
          </w:rPr>
          <w:t>】</w:t>
        </w:r>
      </w:ins>
    </w:p>
    <w:p w:rsidR="006818D1" w:rsidRDefault="00545F59">
      <w:pPr>
        <w:ind w:firstLine="570"/>
        <w:rPr>
          <w:del w:id="883" w:author="Administrator" w:date="2015-04-23T10:35:00Z"/>
          <w:rFonts w:ascii="华文楷体" w:eastAsia="华文楷体" w:hAnsi="华文楷体"/>
          <w:sz w:val="28"/>
          <w:szCs w:val="28"/>
        </w:rPr>
      </w:pPr>
      <w:r>
        <w:rPr>
          <w:rFonts w:ascii="华文楷体" w:eastAsia="华文楷体" w:hAnsi="华文楷体" w:hint="eastAsia"/>
          <w:sz w:val="28"/>
          <w:szCs w:val="28"/>
        </w:rPr>
        <w:t>所以麦彭仁波切也是劝请啊，诸位有智慧的人呢，</w:t>
      </w:r>
      <w:ins w:id="884" w:author="Administrator" w:date="2015-04-23T10:32:00Z">
        <w:r>
          <w:rPr>
            <w:rFonts w:ascii="华文楷体" w:eastAsia="华文楷体" w:hAnsi="华文楷体" w:hint="eastAsia"/>
            <w:sz w:val="28"/>
            <w:szCs w:val="28"/>
          </w:rPr>
          <w:t>也</w:t>
        </w:r>
      </w:ins>
      <w:r>
        <w:rPr>
          <w:rFonts w:ascii="华文楷体" w:eastAsia="华文楷体" w:hAnsi="华文楷体" w:hint="eastAsia"/>
          <w:sz w:val="28"/>
          <w:szCs w:val="28"/>
        </w:rPr>
        <w:t>应该把着眼点放在，把这个本论呢，</w:t>
      </w:r>
      <w:proofErr w:type="gramStart"/>
      <w:r>
        <w:rPr>
          <w:rFonts w:ascii="华文楷体" w:eastAsia="华文楷体" w:hAnsi="华文楷体" w:hint="eastAsia"/>
          <w:sz w:val="28"/>
          <w:szCs w:val="28"/>
        </w:rPr>
        <w:t>广弘各方</w:t>
      </w:r>
      <w:proofErr w:type="gramEnd"/>
      <w:r>
        <w:rPr>
          <w:rFonts w:ascii="华文楷体" w:eastAsia="华文楷体" w:hAnsi="华文楷体" w:hint="eastAsia"/>
          <w:sz w:val="28"/>
          <w:szCs w:val="28"/>
        </w:rPr>
        <w:t>之上。当时他是造</w:t>
      </w:r>
      <w:proofErr w:type="gramStart"/>
      <w:r>
        <w:rPr>
          <w:rFonts w:ascii="华文楷体" w:eastAsia="华文楷体" w:hAnsi="华文楷体" w:hint="eastAsia"/>
          <w:sz w:val="28"/>
          <w:szCs w:val="28"/>
        </w:rPr>
        <w:t>这个论典的</w:t>
      </w:r>
      <w:proofErr w:type="gramEnd"/>
      <w:r>
        <w:rPr>
          <w:rFonts w:ascii="华文楷体" w:eastAsia="华文楷体" w:hAnsi="华文楷体" w:hint="eastAsia"/>
          <w:sz w:val="28"/>
          <w:szCs w:val="28"/>
        </w:rPr>
        <w:t>时候，也是有这样一种希望，或者说也是契合于当时这样一种因缘。做了这样一种劝请。当然从麦彭仁波切的这种金刚语的、</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实的这样一种加持的利益啊，像这样的话，现在的的确确地《中观庄严论》这样</w:t>
      </w:r>
      <w:proofErr w:type="gramStart"/>
      <w:r>
        <w:rPr>
          <w:rFonts w:ascii="华文楷体" w:eastAsia="华文楷体" w:hAnsi="华文楷体" w:hint="eastAsia"/>
          <w:sz w:val="28"/>
          <w:szCs w:val="28"/>
        </w:rPr>
        <w:t>一种讲闻的</w:t>
      </w:r>
      <w:proofErr w:type="gramEnd"/>
      <w:r>
        <w:rPr>
          <w:rFonts w:ascii="华文楷体" w:eastAsia="华文楷体" w:hAnsi="华文楷体" w:hint="eastAsia"/>
          <w:sz w:val="28"/>
          <w:szCs w:val="28"/>
        </w:rPr>
        <w:t>，这样的一种传统也重新开始恢复了。像这样我们在这儿学习呢，也是这样他老人家的愿力所致啊</w:t>
      </w:r>
      <w:ins w:id="885" w:author="Administrator" w:date="2015-04-23T10:35:00Z">
        <w:r>
          <w:rPr>
            <w:rFonts w:ascii="华文楷体" w:eastAsia="华文楷体" w:hAnsi="华文楷体" w:hint="eastAsia"/>
            <w:sz w:val="28"/>
            <w:szCs w:val="28"/>
          </w:rPr>
          <w:t>。</w:t>
        </w:r>
      </w:ins>
      <w:del w:id="886" w:author="Administrator" w:date="2015-04-23T10:35:00Z">
        <w:r>
          <w:rPr>
            <w:rFonts w:ascii="华文楷体" w:eastAsia="华文楷体" w:hAnsi="华文楷体" w:hint="eastAsia"/>
            <w:sz w:val="28"/>
            <w:szCs w:val="28"/>
          </w:rPr>
          <w:delText>。</w:delText>
        </w:r>
      </w:del>
    </w:p>
    <w:p w:rsidR="006818D1" w:rsidRDefault="00545F59">
      <w:pPr>
        <w:ind w:firstLine="570"/>
        <w:rPr>
          <w:ins w:id="887" w:author="Administrator" w:date="2015-04-23T10:36:00Z"/>
          <w:rFonts w:ascii="华文楷体" w:eastAsia="华文楷体" w:hAnsi="华文楷体"/>
          <w:sz w:val="28"/>
          <w:szCs w:val="28"/>
        </w:rPr>
      </w:pPr>
      <w:del w:id="888" w:author="Administrator" w:date="2015-04-23T10:33:00Z">
        <w:r>
          <w:rPr>
            <w:rFonts w:ascii="华文楷体" w:eastAsia="华文楷体" w:hAnsi="华文楷体" w:hint="eastAsia"/>
            <w:sz w:val="28"/>
            <w:szCs w:val="28"/>
          </w:rPr>
          <w:delText>《简言之</w:delText>
        </w:r>
        <w:r>
          <w:rPr>
            <w:rFonts w:ascii="华文楷体" w:eastAsia="华文楷体" w:hAnsi="华文楷体" w:hint="eastAsia"/>
            <w:sz w:val="28"/>
            <w:szCs w:val="28"/>
          </w:rPr>
          <w:delText>,</w:delText>
        </w:r>
        <w:r>
          <w:rPr>
            <w:rFonts w:ascii="华文楷体" w:eastAsia="华文楷体" w:hAnsi="华文楷体" w:hint="eastAsia"/>
            <w:sz w:val="28"/>
            <w:szCs w:val="28"/>
          </w:rPr>
          <w:delText>无有偏袒而</w:delText>
        </w:r>
        <w:r>
          <w:rPr>
            <w:rFonts w:ascii="华文楷体" w:eastAsia="华文楷体" w:hAnsi="华文楷体" w:hint="eastAsia"/>
            <w:sz w:val="28"/>
            <w:szCs w:val="28"/>
          </w:rPr>
          <w:delText xml:space="preserve"> </w:delText>
        </w:r>
        <w:r>
          <w:rPr>
            <w:rFonts w:ascii="华文楷体" w:eastAsia="华文楷体" w:hAnsi="华文楷体" w:hint="eastAsia"/>
            <w:sz w:val="28"/>
            <w:szCs w:val="28"/>
          </w:rPr>
          <w:delText>。。。。。。。。。。。。》</w:delText>
        </w:r>
      </w:del>
    </w:p>
    <w:p w:rsidR="006818D1" w:rsidRPr="00545F59" w:rsidRDefault="006818D1" w:rsidP="00D57302">
      <w:pPr>
        <w:ind w:firstLine="570"/>
        <w:jc w:val="center"/>
        <w:rPr>
          <w:del w:id="889" w:author="Administrator" w:date="2015-04-23T10:36:00Z"/>
          <w:rFonts w:ascii="宋体" w:hAnsi="宋体"/>
          <w:b/>
          <w:sz w:val="28"/>
          <w:szCs w:val="28"/>
          <w:rPrChange w:id="890" w:author="Windows User" w:date="2015-04-28T15:45:00Z">
            <w:rPr>
              <w:del w:id="891" w:author="Administrator" w:date="2015-04-23T10:36:00Z"/>
              <w:rFonts w:ascii="华文楷体" w:eastAsia="华文楷体" w:hAnsi="华文楷体"/>
              <w:sz w:val="28"/>
              <w:szCs w:val="28"/>
            </w:rPr>
          </w:rPrChange>
        </w:rPr>
        <w:pPrChange w:id="892" w:author="Windows User" w:date="2015-04-28T15:45:00Z">
          <w:pPr>
            <w:ind w:firstLine="570"/>
          </w:pPr>
        </w:pPrChange>
      </w:pPr>
    </w:p>
    <w:p w:rsidR="006818D1" w:rsidRPr="00545F59" w:rsidRDefault="006818D1" w:rsidP="00D57302">
      <w:pPr>
        <w:ind w:firstLine="570"/>
        <w:jc w:val="center"/>
        <w:rPr>
          <w:del w:id="893" w:author="Administrator" w:date="2015-04-23T10:36:00Z"/>
          <w:rFonts w:ascii="宋体" w:hAnsi="宋体"/>
          <w:b/>
          <w:sz w:val="28"/>
          <w:szCs w:val="28"/>
          <w:rPrChange w:id="894" w:author="Windows User" w:date="2015-04-28T15:45:00Z">
            <w:rPr>
              <w:del w:id="895" w:author="Administrator" w:date="2015-04-23T10:36:00Z"/>
              <w:rFonts w:ascii="华文楷体" w:eastAsia="华文楷体" w:hAnsi="华文楷体"/>
              <w:sz w:val="28"/>
              <w:szCs w:val="28"/>
            </w:rPr>
          </w:rPrChange>
        </w:rPr>
        <w:pPrChange w:id="896" w:author="Windows User" w:date="2015-04-28T15:45:00Z">
          <w:pPr>
            <w:ind w:firstLine="570"/>
          </w:pPr>
        </w:pPrChange>
      </w:pPr>
    </w:p>
    <w:p w:rsidR="006818D1" w:rsidRPr="00545F59" w:rsidRDefault="00545F59" w:rsidP="00D57302">
      <w:pPr>
        <w:ind w:firstLine="570"/>
        <w:jc w:val="center"/>
        <w:rPr>
          <w:del w:id="897" w:author="Administrator" w:date="2015-04-23T10:36:00Z"/>
          <w:rFonts w:ascii="宋体" w:hAnsi="宋体"/>
          <w:b/>
          <w:sz w:val="28"/>
          <w:szCs w:val="28"/>
          <w:rPrChange w:id="898" w:author="Windows User" w:date="2015-04-28T15:45:00Z">
            <w:rPr>
              <w:del w:id="899" w:author="Administrator" w:date="2015-04-23T10:36:00Z"/>
              <w:rFonts w:ascii="华文楷体" w:eastAsia="华文楷体" w:hAnsi="华文楷体"/>
              <w:sz w:val="28"/>
              <w:szCs w:val="28"/>
            </w:rPr>
          </w:rPrChange>
        </w:rPr>
        <w:pPrChange w:id="900" w:author="Windows User" w:date="2015-04-28T15:45:00Z">
          <w:pPr>
            <w:ind w:firstLine="570"/>
          </w:pPr>
        </w:pPrChange>
      </w:pPr>
      <w:del w:id="901" w:author="Administrator" w:date="2015-04-23T10:36:00Z">
        <w:r w:rsidRPr="00545F59">
          <w:rPr>
            <w:rFonts w:ascii="宋体" w:hAnsi="宋体" w:hint="eastAsia"/>
            <w:b/>
            <w:sz w:val="28"/>
            <w:szCs w:val="28"/>
            <w:rPrChange w:id="902" w:author="Windows User" w:date="2015-04-28T15:45:00Z">
              <w:rPr>
                <w:rFonts w:ascii="华文楷体" w:eastAsia="华文楷体" w:hAnsi="华文楷体" w:hint="eastAsia"/>
                <w:sz w:val="28"/>
                <w:szCs w:val="28"/>
              </w:rPr>
            </w:rPrChange>
          </w:rPr>
          <w:delText>止于</w:delText>
        </w:r>
        <w:r w:rsidRPr="00545F59">
          <w:rPr>
            <w:rFonts w:ascii="宋体" w:hAnsi="宋体" w:hint="eastAsia"/>
            <w:b/>
            <w:sz w:val="28"/>
            <w:szCs w:val="28"/>
            <w:rPrChange w:id="903" w:author="Windows User" w:date="2015-04-28T15:45:00Z">
              <w:rPr>
                <w:rFonts w:ascii="华文楷体" w:eastAsia="华文楷体" w:hAnsi="华文楷体" w:hint="eastAsia"/>
                <w:sz w:val="28"/>
                <w:szCs w:val="28"/>
              </w:rPr>
            </w:rPrChange>
          </w:rPr>
          <w:delText>50</w:delText>
        </w:r>
        <w:r w:rsidRPr="00545F59">
          <w:rPr>
            <w:rFonts w:ascii="宋体" w:hAnsi="宋体" w:hint="eastAsia"/>
            <w:b/>
            <w:sz w:val="28"/>
            <w:szCs w:val="28"/>
            <w:rPrChange w:id="904" w:author="Windows User" w:date="2015-04-28T15:45:00Z">
              <w:rPr>
                <w:rFonts w:ascii="华文楷体" w:eastAsia="华文楷体" w:hAnsi="华文楷体" w:hint="eastAsia"/>
                <w:sz w:val="28"/>
                <w:szCs w:val="28"/>
              </w:rPr>
            </w:rPrChange>
          </w:rPr>
          <w:delText>分</w:delText>
        </w:r>
      </w:del>
    </w:p>
    <w:p w:rsidR="006818D1" w:rsidRPr="00545F59" w:rsidRDefault="00545F59" w:rsidP="00D57302">
      <w:pPr>
        <w:ind w:firstLine="570"/>
        <w:jc w:val="center"/>
        <w:rPr>
          <w:del w:id="905" w:author="Administrator" w:date="2015-04-23T10:36:00Z"/>
          <w:rFonts w:ascii="宋体" w:hAnsi="宋体"/>
          <w:b/>
          <w:sz w:val="28"/>
          <w:szCs w:val="28"/>
          <w:rPrChange w:id="906" w:author="Windows User" w:date="2015-04-28T15:45:00Z">
            <w:rPr>
              <w:del w:id="907" w:author="Administrator" w:date="2015-04-23T10:36:00Z"/>
              <w:rFonts w:ascii="华文楷体" w:eastAsia="华文楷体" w:hAnsi="华文楷体"/>
              <w:sz w:val="28"/>
              <w:szCs w:val="28"/>
            </w:rPr>
          </w:rPrChange>
        </w:rPr>
        <w:pPrChange w:id="908" w:author="Windows User" w:date="2015-04-28T15:45:00Z">
          <w:pPr>
            <w:ind w:firstLine="570"/>
          </w:pPr>
        </w:pPrChange>
      </w:pPr>
      <w:del w:id="909" w:author="Administrator" w:date="2015-04-23T10:36:00Z">
        <w:r w:rsidRPr="00545F59">
          <w:rPr>
            <w:rFonts w:ascii="宋体" w:hAnsi="宋体" w:hint="eastAsia"/>
            <w:b/>
            <w:sz w:val="28"/>
            <w:szCs w:val="28"/>
            <w:rPrChange w:id="910" w:author="Windows User" w:date="2015-04-28T15:45:00Z">
              <w:rPr>
                <w:rFonts w:ascii="华文楷体" w:eastAsia="华文楷体" w:hAnsi="华文楷体" w:hint="eastAsia"/>
                <w:sz w:val="28"/>
                <w:szCs w:val="28"/>
              </w:rPr>
            </w:rPrChange>
          </w:rPr>
          <w:delText>中观庄严论</w:delText>
        </w:r>
        <w:r w:rsidRPr="00545F59">
          <w:rPr>
            <w:rFonts w:ascii="宋体" w:hAnsi="宋体" w:hint="eastAsia"/>
            <w:b/>
            <w:sz w:val="28"/>
            <w:szCs w:val="28"/>
            <w:rPrChange w:id="911" w:author="Windows User" w:date="2015-04-28T15:45:00Z">
              <w:rPr>
                <w:rFonts w:ascii="华文楷体" w:eastAsia="华文楷体" w:hAnsi="华文楷体" w:hint="eastAsia"/>
                <w:sz w:val="28"/>
                <w:szCs w:val="28"/>
              </w:rPr>
            </w:rPrChange>
          </w:rPr>
          <w:delText>3</w:delText>
        </w:r>
        <w:r w:rsidRPr="00545F59">
          <w:rPr>
            <w:rFonts w:ascii="宋体" w:hAnsi="宋体" w:hint="eastAsia"/>
            <w:b/>
            <w:sz w:val="28"/>
            <w:szCs w:val="28"/>
            <w:rPrChange w:id="912" w:author="Windows User" w:date="2015-04-28T15:45:00Z">
              <w:rPr>
                <w:rFonts w:ascii="华文楷体" w:eastAsia="华文楷体" w:hAnsi="华文楷体" w:hint="eastAsia"/>
                <w:sz w:val="28"/>
                <w:szCs w:val="28"/>
              </w:rPr>
            </w:rPrChange>
          </w:rPr>
          <w:delText>课</w:delText>
        </w:r>
        <w:r w:rsidRPr="00545F59">
          <w:rPr>
            <w:rFonts w:ascii="宋体" w:hAnsi="宋体" w:hint="eastAsia"/>
            <w:b/>
            <w:sz w:val="28"/>
            <w:szCs w:val="28"/>
            <w:rPrChange w:id="913" w:author="Windows User" w:date="2015-04-28T15:45:00Z">
              <w:rPr>
                <w:rFonts w:ascii="华文楷体" w:eastAsia="华文楷体" w:hAnsi="华文楷体" w:hint="eastAsia"/>
                <w:sz w:val="28"/>
                <w:szCs w:val="28"/>
              </w:rPr>
            </w:rPrChange>
          </w:rPr>
          <w:delText>50-55</w:delText>
        </w:r>
      </w:del>
    </w:p>
    <w:p w:rsidR="006818D1" w:rsidRPr="00545F59" w:rsidRDefault="00545F59" w:rsidP="00D57302">
      <w:pPr>
        <w:ind w:firstLine="570"/>
        <w:jc w:val="center"/>
        <w:rPr>
          <w:ins w:id="914" w:author="Administrator" w:date="2015-04-23T10:36:00Z"/>
          <w:rFonts w:ascii="宋体" w:hAnsi="宋体"/>
          <w:b/>
          <w:sz w:val="28"/>
          <w:szCs w:val="28"/>
          <w:rPrChange w:id="915" w:author="Windows User" w:date="2015-04-28T15:45:00Z">
            <w:rPr>
              <w:ins w:id="916" w:author="Administrator" w:date="2015-04-23T10:36:00Z"/>
              <w:rFonts w:ascii="华文楷体" w:eastAsia="华文楷体" w:hAnsi="华文楷体" w:cs="华文楷体"/>
              <w:color w:val="000000"/>
              <w:sz w:val="28"/>
              <w:szCs w:val="28"/>
              <w:shd w:val="clear" w:color="auto" w:fill="FBF9F4"/>
            </w:rPr>
          </w:rPrChange>
        </w:rPr>
        <w:pPrChange w:id="917" w:author="Windows User" w:date="2015-04-28T15:45:00Z">
          <w:pPr>
            <w:ind w:firstLine="570"/>
          </w:pPr>
        </w:pPrChange>
      </w:pPr>
      <w:ins w:id="918" w:author="Administrator" w:date="2015-04-23T10:34:00Z">
        <w:r w:rsidRPr="00545F59">
          <w:rPr>
            <w:rFonts w:ascii="宋体" w:hAnsi="宋体" w:hint="eastAsia"/>
            <w:b/>
            <w:sz w:val="28"/>
            <w:szCs w:val="28"/>
            <w:rPrChange w:id="919" w:author="Windows User" w:date="2015-04-28T15:45:00Z">
              <w:rPr>
                <w:rFonts w:ascii="华文楷体" w:eastAsia="华文楷体" w:hAnsi="华文楷体" w:cs="华文楷体" w:hint="eastAsia"/>
                <w:color w:val="000000"/>
                <w:sz w:val="28"/>
                <w:szCs w:val="28"/>
                <w:shd w:val="clear" w:color="auto" w:fill="FBF9F4"/>
              </w:rPr>
            </w:rPrChange>
          </w:rPr>
          <w:t>【</w:t>
        </w:r>
        <w:r w:rsidRPr="00545F59">
          <w:rPr>
            <w:rFonts w:ascii="宋体" w:hAnsi="宋体"/>
            <w:b/>
            <w:sz w:val="28"/>
            <w:szCs w:val="28"/>
            <w:rPrChange w:id="920" w:author="Windows User" w:date="2015-04-28T15:45:00Z">
              <w:rPr>
                <w:rFonts w:ascii="华文楷体" w:eastAsia="华文楷体" w:hAnsi="华文楷体" w:cs="华文楷体"/>
                <w:color w:val="000000"/>
                <w:sz w:val="28"/>
                <w:szCs w:val="28"/>
                <w:shd w:val="clear" w:color="auto" w:fill="FBF9F4"/>
              </w:rPr>
            </w:rPrChange>
          </w:rPr>
          <w:t>简言之，无有偏袒而受持大乘之二理，特别是研习中观并对因明有着浓厚兴趣的学人对这位祖师的宗轨更会自然而然欢喜雀跃、欣乐投入。</w:t>
        </w:r>
      </w:ins>
      <w:ins w:id="921" w:author="Administrator" w:date="2015-04-23T10:35:00Z">
        <w:r w:rsidRPr="00545F59">
          <w:rPr>
            <w:rFonts w:ascii="宋体" w:hAnsi="宋体" w:hint="eastAsia"/>
            <w:b/>
            <w:sz w:val="28"/>
            <w:szCs w:val="28"/>
            <w:rPrChange w:id="922" w:author="Windows User" w:date="2015-04-28T15:45:00Z">
              <w:rPr>
                <w:rFonts w:ascii="华文楷体" w:eastAsia="华文楷体" w:hAnsi="华文楷体" w:cs="华文楷体" w:hint="eastAsia"/>
                <w:color w:val="000000"/>
                <w:sz w:val="28"/>
                <w:szCs w:val="28"/>
                <w:shd w:val="clear" w:color="auto" w:fill="FBF9F4"/>
              </w:rPr>
            </w:rPrChange>
          </w:rPr>
          <w:t>】</w:t>
        </w:r>
      </w:ins>
    </w:p>
    <w:p w:rsidR="006818D1" w:rsidRDefault="00545F59">
      <w:pPr>
        <w:ind w:firstLine="570"/>
        <w:rPr>
          <w:ins w:id="923" w:author="Administrator" w:date="2015-04-23T10:43:00Z"/>
          <w:rFonts w:ascii="华文楷体" w:eastAsia="华文楷体" w:hAnsi="华文楷体"/>
          <w:sz w:val="28"/>
          <w:szCs w:val="28"/>
        </w:rPr>
      </w:pPr>
      <w:del w:id="924" w:author="Administrator" w:date="2015-04-23T10:34:00Z">
        <w:r>
          <w:rPr>
            <w:rFonts w:ascii="华文楷体" w:eastAsia="华文楷体" w:hAnsi="华文楷体" w:hint="eastAsia"/>
            <w:sz w:val="28"/>
            <w:szCs w:val="28"/>
          </w:rPr>
          <w:delText>简言之，无有偏袒而受制大臣之二立，特别是因喜中观，并对因明有着浓厚兴趣的学仁，对这位祖师的宗轨更会自然而然的欢喜雀跃，欢乐投入。</w:delText>
        </w:r>
      </w:del>
      <w:r>
        <w:rPr>
          <w:rFonts w:ascii="华文楷体" w:eastAsia="华文楷体" w:hAnsi="华文楷体" w:hint="eastAsia"/>
          <w:sz w:val="28"/>
          <w:szCs w:val="28"/>
        </w:rPr>
        <w:t>那么就是说这个，简言之呢，我们在学习佛法的时候必须要有一个无有偏袒的这样一种心理，那么说如果无有偏袒能够受持大臣的</w:t>
      </w:r>
      <w:ins w:id="925" w:author="Administrator" w:date="2015-04-23T10:37:00Z">
        <w:r>
          <w:rPr>
            <w:rFonts w:ascii="华文楷体" w:eastAsia="华文楷体" w:hAnsi="华文楷体" w:hint="eastAsia"/>
            <w:sz w:val="28"/>
            <w:szCs w:val="28"/>
          </w:rPr>
          <w:t>二理，</w:t>
        </w:r>
      </w:ins>
      <w:del w:id="926" w:author="Administrator" w:date="2015-04-23T10:37:00Z">
        <w:r>
          <w:rPr>
            <w:rFonts w:ascii="华文楷体" w:eastAsia="华文楷体" w:hAnsi="华文楷体" w:hint="eastAsia"/>
            <w:sz w:val="28"/>
            <w:szCs w:val="28"/>
          </w:rPr>
          <w:delText>而立优</w:delText>
        </w:r>
      </w:del>
      <w:ins w:id="927" w:author="Administrator" w:date="2015-04-23T10:37:00Z">
        <w:r>
          <w:rPr>
            <w:rFonts w:ascii="华文楷体" w:eastAsia="华文楷体" w:hAnsi="华文楷体" w:hint="eastAsia"/>
            <w:sz w:val="28"/>
            <w:szCs w:val="28"/>
          </w:rPr>
          <w:t>就</w:t>
        </w:r>
      </w:ins>
      <w:r>
        <w:rPr>
          <w:rFonts w:ascii="华文楷体" w:eastAsia="华文楷体" w:hAnsi="华文楷体" w:hint="eastAsia"/>
          <w:sz w:val="28"/>
          <w:szCs w:val="28"/>
        </w:rPr>
        <w:t>说是</w:t>
      </w:r>
      <w:del w:id="928" w:author="Administrator" w:date="2015-04-23T10:37:00Z">
        <w:r>
          <w:rPr>
            <w:rFonts w:ascii="华文楷体" w:eastAsia="华文楷体" w:hAnsi="华文楷体" w:hint="eastAsia"/>
            <w:sz w:val="28"/>
            <w:szCs w:val="28"/>
          </w:rPr>
          <w:delText>这个</w:delText>
        </w:r>
      </w:del>
      <w:ins w:id="929" w:author="Administrator" w:date="2015-04-23T10:37:00Z">
        <w:r>
          <w:rPr>
            <w:rFonts w:ascii="华文楷体" w:eastAsia="华文楷体" w:hAnsi="华文楷体" w:hint="eastAsia"/>
            <w:sz w:val="28"/>
            <w:szCs w:val="28"/>
          </w:rPr>
          <w:t>对于</w:t>
        </w:r>
      </w:ins>
      <w:r>
        <w:rPr>
          <w:rFonts w:ascii="华文楷体" w:eastAsia="华文楷体" w:hAnsi="华文楷体" w:hint="eastAsia"/>
          <w:sz w:val="28"/>
          <w:szCs w:val="28"/>
        </w:rPr>
        <w:t>唯识，对</w:t>
      </w:r>
      <w:ins w:id="930" w:author="Administrator" w:date="2015-04-23T10:38:00Z">
        <w:r>
          <w:rPr>
            <w:rFonts w:ascii="华文楷体" w:eastAsia="华文楷体" w:hAnsi="华文楷体" w:hint="eastAsia"/>
            <w:sz w:val="28"/>
            <w:szCs w:val="28"/>
          </w:rPr>
          <w:t>于</w:t>
        </w:r>
      </w:ins>
      <w:r>
        <w:rPr>
          <w:rFonts w:ascii="华文楷体" w:eastAsia="华文楷体" w:hAnsi="华文楷体" w:hint="eastAsia"/>
          <w:sz w:val="28"/>
          <w:szCs w:val="28"/>
        </w:rPr>
        <w:t>中观，对大臣的二</w:t>
      </w:r>
      <w:del w:id="931" w:author="Administrator" w:date="2015-04-23T10:38:00Z">
        <w:r>
          <w:rPr>
            <w:rFonts w:ascii="华文楷体" w:eastAsia="华文楷体" w:hAnsi="华文楷体" w:hint="eastAsia"/>
            <w:sz w:val="28"/>
            <w:szCs w:val="28"/>
          </w:rPr>
          <w:delText>立</w:delText>
        </w:r>
      </w:del>
      <w:ins w:id="932" w:author="Administrator" w:date="2015-04-23T10:38:00Z">
        <w:r>
          <w:rPr>
            <w:rFonts w:ascii="华文楷体" w:eastAsia="华文楷体" w:hAnsi="华文楷体" w:hint="eastAsia"/>
            <w:sz w:val="28"/>
            <w:szCs w:val="28"/>
          </w:rPr>
          <w:t>理</w:t>
        </w:r>
      </w:ins>
      <w:r>
        <w:rPr>
          <w:rFonts w:ascii="华文楷体" w:eastAsia="华文楷体" w:hAnsi="华文楷体" w:hint="eastAsia"/>
          <w:sz w:val="28"/>
          <w:szCs w:val="28"/>
        </w:rPr>
        <w:t>。有的时候呢，众生对大臣的二</w:t>
      </w:r>
      <w:del w:id="933" w:author="Administrator" w:date="2015-04-23T10:38:00Z">
        <w:r>
          <w:rPr>
            <w:rFonts w:ascii="华文楷体" w:eastAsia="华文楷体" w:hAnsi="华文楷体" w:hint="eastAsia"/>
            <w:sz w:val="28"/>
            <w:szCs w:val="28"/>
          </w:rPr>
          <w:delText>立</w:delText>
        </w:r>
      </w:del>
      <w:ins w:id="934" w:author="Administrator" w:date="2015-04-23T10:38:00Z">
        <w:r>
          <w:rPr>
            <w:rFonts w:ascii="华文楷体" w:eastAsia="华文楷体" w:hAnsi="华文楷体" w:hint="eastAsia"/>
            <w:sz w:val="28"/>
            <w:szCs w:val="28"/>
          </w:rPr>
          <w:t>理</w:t>
        </w:r>
      </w:ins>
      <w:r>
        <w:rPr>
          <w:rFonts w:ascii="华文楷体" w:eastAsia="华文楷体" w:hAnsi="华文楷体" w:hint="eastAsia"/>
          <w:sz w:val="28"/>
          <w:szCs w:val="28"/>
        </w:rPr>
        <w:t>会有所偏执。比如说有些人就觉得唯识中最好的还是中观，有些人就是觉得中</w:t>
      </w:r>
      <w:proofErr w:type="gramStart"/>
      <w:r>
        <w:rPr>
          <w:rFonts w:ascii="华文楷体" w:eastAsia="华文楷体" w:hAnsi="华文楷体" w:hint="eastAsia"/>
          <w:sz w:val="28"/>
          <w:szCs w:val="28"/>
        </w:rPr>
        <w:t>观最好</w:t>
      </w:r>
      <w:proofErr w:type="gramEnd"/>
      <w:r>
        <w:rPr>
          <w:rFonts w:ascii="华文楷体" w:eastAsia="华文楷体" w:hAnsi="华文楷体" w:hint="eastAsia"/>
          <w:sz w:val="28"/>
          <w:szCs w:val="28"/>
        </w:rPr>
        <w:t>的还是唯识。实际上就是说不需要进行排斥的。唯识呢他在这</w:t>
      </w:r>
      <w:del w:id="935" w:author="Administrator" w:date="2015-04-23T10:39:00Z">
        <w:r>
          <w:rPr>
            <w:rFonts w:ascii="华文楷体" w:eastAsia="华文楷体" w:hAnsi="华文楷体" w:hint="eastAsia"/>
            <w:sz w:val="28"/>
            <w:szCs w:val="28"/>
          </w:rPr>
          <w:delText>样</w:delText>
        </w:r>
      </w:del>
      <w:proofErr w:type="gramStart"/>
      <w:ins w:id="936" w:author="Administrator" w:date="2015-04-23T10:39:00Z">
        <w:r>
          <w:rPr>
            <w:rFonts w:ascii="华文楷体" w:eastAsia="华文楷体" w:hAnsi="华文楷体" w:hint="eastAsia"/>
            <w:sz w:val="28"/>
            <w:szCs w:val="28"/>
          </w:rPr>
          <w:t>个</w:t>
        </w:r>
      </w:ins>
      <w:proofErr w:type="gramEnd"/>
      <w:del w:id="937" w:author="Administrator" w:date="2015-04-23T10:39:00Z">
        <w:r>
          <w:rPr>
            <w:rFonts w:ascii="华文楷体" w:eastAsia="华文楷体" w:hAnsi="华文楷体" w:hint="eastAsia"/>
            <w:sz w:val="28"/>
            <w:szCs w:val="28"/>
          </w:rPr>
          <w:delText>的一种</w:delText>
        </w:r>
      </w:del>
      <w:r>
        <w:rPr>
          <w:rFonts w:ascii="华文楷体" w:eastAsia="华文楷体" w:hAnsi="华文楷体" w:hint="eastAsia"/>
          <w:sz w:val="28"/>
          <w:szCs w:val="28"/>
        </w:rPr>
        <w:t>讲解</w:t>
      </w:r>
      <w:ins w:id="938" w:author="Administrator" w:date="2015-04-23T10:39:00Z">
        <w:r>
          <w:rPr>
            <w:rFonts w:ascii="华文楷体" w:eastAsia="华文楷体" w:hAnsi="华文楷体" w:hint="eastAsia"/>
            <w:sz w:val="28"/>
            <w:szCs w:val="28"/>
          </w:rPr>
          <w:t>呢</w:t>
        </w:r>
      </w:ins>
      <w:r>
        <w:rPr>
          <w:rFonts w:ascii="华文楷体" w:eastAsia="华文楷体" w:hAnsi="华文楷体" w:hint="eastAsia"/>
          <w:sz w:val="28"/>
          <w:szCs w:val="28"/>
        </w:rPr>
        <w:t>，在讲解</w:t>
      </w:r>
      <w:ins w:id="939" w:author="Administrator" w:date="2015-04-23T10:39:00Z">
        <w:r>
          <w:rPr>
            <w:rFonts w:ascii="华文楷体" w:eastAsia="华文楷体" w:hAnsi="华文楷体" w:hint="eastAsia"/>
            <w:sz w:val="28"/>
            <w:szCs w:val="28"/>
          </w:rPr>
          <w:t>这样一种</w:t>
        </w:r>
      </w:ins>
      <w:r>
        <w:rPr>
          <w:rFonts w:ascii="华文楷体" w:eastAsia="华文楷体" w:hAnsi="华文楷体" w:hint="eastAsia"/>
          <w:sz w:val="28"/>
          <w:szCs w:val="28"/>
        </w:rPr>
        <w:t>名言</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和在讲世俗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的时候</w:t>
      </w:r>
      <w:proofErr w:type="gramStart"/>
      <w:r>
        <w:rPr>
          <w:rFonts w:ascii="华文楷体" w:eastAsia="华文楷体" w:hAnsi="华文楷体" w:hint="eastAsia"/>
          <w:sz w:val="28"/>
          <w:szCs w:val="28"/>
        </w:rPr>
        <w:t>呢非常</w:t>
      </w:r>
      <w:proofErr w:type="gramEnd"/>
      <w:r>
        <w:rPr>
          <w:rFonts w:ascii="华文楷体" w:eastAsia="华文楷体" w:hAnsi="华文楷体" w:hint="eastAsia"/>
          <w:sz w:val="28"/>
          <w:szCs w:val="28"/>
        </w:rPr>
        <w:t>殊胜，中观</w:t>
      </w:r>
      <w:ins w:id="940" w:author="Administrator" w:date="2015-04-23T10:39:00Z">
        <w:r>
          <w:rPr>
            <w:rFonts w:ascii="华文楷体" w:eastAsia="华文楷体" w:hAnsi="华文楷体" w:hint="eastAsia"/>
            <w:sz w:val="28"/>
            <w:szCs w:val="28"/>
          </w:rPr>
          <w:t>宗</w:t>
        </w:r>
      </w:ins>
      <w:proofErr w:type="gramStart"/>
      <w:r>
        <w:rPr>
          <w:rFonts w:ascii="华文楷体" w:eastAsia="华文楷体" w:hAnsi="华文楷体" w:hint="eastAsia"/>
          <w:sz w:val="28"/>
          <w:szCs w:val="28"/>
        </w:rPr>
        <w:t>在讲胜</w:t>
      </w:r>
      <w:proofErr w:type="gramEnd"/>
      <w:del w:id="941" w:author="Administrator" w:date="2015-04-23T10:39:00Z">
        <w:r>
          <w:rPr>
            <w:rFonts w:ascii="华文楷体" w:eastAsia="华文楷体" w:hAnsi="华文楷体" w:hint="eastAsia"/>
            <w:sz w:val="28"/>
            <w:szCs w:val="28"/>
          </w:rPr>
          <w:delText>意</w:delText>
        </w:r>
      </w:del>
      <w:ins w:id="942" w:author="Administrator" w:date="2015-04-23T10:39:00Z">
        <w:r>
          <w:rPr>
            <w:rFonts w:ascii="华文楷体" w:eastAsia="华文楷体" w:hAnsi="华文楷体" w:hint="eastAsia"/>
            <w:sz w:val="28"/>
            <w:szCs w:val="28"/>
          </w:rPr>
          <w:t>义</w:t>
        </w:r>
      </w:ins>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的时候非常殊胜。所以说</w:t>
      </w:r>
      <w:ins w:id="943" w:author="Administrator" w:date="2015-04-23T10:40:00Z">
        <w:r>
          <w:rPr>
            <w:rFonts w:ascii="华文楷体" w:eastAsia="华文楷体" w:hAnsi="华文楷体" w:hint="eastAsia"/>
            <w:sz w:val="28"/>
            <w:szCs w:val="28"/>
          </w:rPr>
          <w:t>如果</w:t>
        </w:r>
      </w:ins>
      <w:r>
        <w:rPr>
          <w:rFonts w:ascii="华文楷体" w:eastAsia="华文楷体" w:hAnsi="华文楷体" w:hint="eastAsia"/>
          <w:sz w:val="28"/>
          <w:szCs w:val="28"/>
        </w:rPr>
        <w:t>我们能够无有偏袒的同等对待，那么对佛法的整个弘扬或者是对自己修学佛法的这样一种过程当中都是非常殊胜的。尤其是</w:t>
      </w:r>
      <w:del w:id="944" w:author="Administrator" w:date="2015-04-23T10:40:00Z">
        <w:r>
          <w:rPr>
            <w:rFonts w:ascii="华文楷体" w:eastAsia="华文楷体" w:hAnsi="华文楷体" w:hint="eastAsia"/>
            <w:sz w:val="28"/>
            <w:szCs w:val="28"/>
          </w:rPr>
          <w:delText xml:space="preserve"> </w:delText>
        </w:r>
      </w:del>
      <w:r>
        <w:rPr>
          <w:rFonts w:ascii="华文楷体" w:eastAsia="华文楷体" w:hAnsi="华文楷体" w:hint="eastAsia"/>
          <w:sz w:val="28"/>
          <w:szCs w:val="28"/>
        </w:rPr>
        <w:t xml:space="preserve"> </w:t>
      </w:r>
      <w:del w:id="945" w:author="Administrator" w:date="2015-04-23T10:40:00Z">
        <w:r>
          <w:rPr>
            <w:rFonts w:ascii="华文楷体" w:eastAsia="华文楷体" w:hAnsi="华文楷体" w:hint="eastAsia"/>
            <w:sz w:val="28"/>
            <w:szCs w:val="28"/>
          </w:rPr>
          <w:delText>喜欢</w:delText>
        </w:r>
      </w:del>
      <w:ins w:id="946" w:author="Administrator" w:date="2015-04-23T10:40:00Z">
        <w:r>
          <w:rPr>
            <w:rFonts w:ascii="华文楷体" w:eastAsia="华文楷体" w:hAnsi="华文楷体" w:hint="eastAsia"/>
            <w:sz w:val="28"/>
            <w:szCs w:val="28"/>
          </w:rPr>
          <w:t>研习</w:t>
        </w:r>
      </w:ins>
      <w:r>
        <w:rPr>
          <w:rFonts w:ascii="华文楷体" w:eastAsia="华文楷体" w:hAnsi="华文楷体" w:hint="eastAsia"/>
          <w:sz w:val="28"/>
          <w:szCs w:val="28"/>
        </w:rPr>
        <w:t>中观的人，而且对因明有浓厚兴趣的人呢，对</w:t>
      </w:r>
      <w:ins w:id="947" w:author="Administrator" w:date="2015-04-23T10:40:00Z">
        <w:r>
          <w:rPr>
            <w:rFonts w:ascii="华文楷体" w:eastAsia="华文楷体" w:hAnsi="华文楷体" w:hint="eastAsia"/>
            <w:sz w:val="28"/>
            <w:szCs w:val="28"/>
          </w:rPr>
          <w:t>于</w:t>
        </w:r>
      </w:ins>
      <w:r>
        <w:rPr>
          <w:rFonts w:ascii="华文楷体" w:eastAsia="华文楷体" w:hAnsi="华文楷体" w:hint="eastAsia"/>
          <w:sz w:val="28"/>
          <w:szCs w:val="28"/>
        </w:rPr>
        <w:t>这样一种中观庄严论的</w:t>
      </w:r>
      <w:proofErr w:type="gramStart"/>
      <w:r>
        <w:rPr>
          <w:rFonts w:ascii="华文楷体" w:eastAsia="华文楷体" w:hAnsi="华文楷体" w:hint="eastAsia"/>
          <w:sz w:val="28"/>
          <w:szCs w:val="28"/>
        </w:rPr>
        <w:t>宗轨会</w:t>
      </w:r>
      <w:proofErr w:type="gramEnd"/>
      <w:r>
        <w:rPr>
          <w:rFonts w:ascii="华文楷体" w:eastAsia="华文楷体" w:hAnsi="华文楷体" w:hint="eastAsia"/>
          <w:sz w:val="28"/>
          <w:szCs w:val="28"/>
        </w:rPr>
        <w:t>更加欢喜雀跃，欢喜投入，因为就是说在这个当中呢，对因明也</w:t>
      </w:r>
      <w:r>
        <w:rPr>
          <w:rFonts w:ascii="华文楷体" w:eastAsia="华文楷体" w:hAnsi="华文楷体" w:hint="eastAsia"/>
          <w:sz w:val="28"/>
          <w:szCs w:val="28"/>
        </w:rPr>
        <w:lastRenderedPageBreak/>
        <w:t>有广大的宣说，因为就是说以前</w:t>
      </w:r>
      <w:r>
        <w:rPr>
          <w:rFonts w:ascii="华文楷体" w:eastAsia="华文楷体" w:hAnsi="华文楷体" w:hint="eastAsia"/>
          <w:sz w:val="28"/>
          <w:szCs w:val="28"/>
        </w:rPr>
        <w:t>我们在学因明的时候，学习过因明这样一种他自己的殊胜的，因明他最为究竟的这样的观点就是唯识。实际上讲因明讲到最后的时候肯定会讲到唯识的。所以说在这个论典当中呢，在中观庄严论当中，</w:t>
      </w:r>
      <w:ins w:id="948" w:author="Administrator" w:date="2015-04-23T10:41:00Z">
        <w:r>
          <w:rPr>
            <w:rFonts w:ascii="华文楷体" w:eastAsia="华文楷体" w:hAnsi="华文楷体" w:hint="eastAsia"/>
            <w:sz w:val="28"/>
            <w:szCs w:val="28"/>
          </w:rPr>
          <w:t>他的</w:t>
        </w:r>
      </w:ins>
      <w:del w:id="949" w:author="Administrator" w:date="2015-04-23T10:41:00Z">
        <w:r>
          <w:rPr>
            <w:rFonts w:ascii="华文楷体" w:eastAsia="华文楷体" w:hAnsi="华文楷体" w:hint="eastAsia"/>
            <w:sz w:val="28"/>
            <w:szCs w:val="28"/>
          </w:rPr>
          <w:delText>在</w:delText>
        </w:r>
      </w:del>
      <w:r>
        <w:rPr>
          <w:rFonts w:ascii="华文楷体" w:eastAsia="华文楷体" w:hAnsi="华文楷体" w:hint="eastAsia"/>
          <w:sz w:val="28"/>
          <w:szCs w:val="28"/>
        </w:rPr>
        <w:t>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当中，他讲因明也讲唯识的原因。有的时候是说唯识，有的时候是说世俗</w:t>
      </w:r>
      <w:proofErr w:type="gramStart"/>
      <w:r>
        <w:rPr>
          <w:rFonts w:ascii="华文楷体" w:eastAsia="华文楷体" w:hAnsi="华文楷体" w:hint="eastAsia"/>
          <w:sz w:val="28"/>
          <w:szCs w:val="28"/>
        </w:rPr>
        <w:t>谛</w:t>
      </w:r>
      <w:proofErr w:type="gramEnd"/>
      <w:r>
        <w:rPr>
          <w:rFonts w:ascii="华文楷体" w:eastAsia="华文楷体" w:hAnsi="华文楷体" w:hint="eastAsia"/>
          <w:sz w:val="28"/>
          <w:szCs w:val="28"/>
        </w:rPr>
        <w:t>当中因明的观点，实际上二者之间是完全是一个意思。那么</w:t>
      </w:r>
      <w:ins w:id="950" w:author="Administrator" w:date="2015-04-23T10:42:00Z">
        <w:r>
          <w:rPr>
            <w:rFonts w:ascii="华文楷体" w:eastAsia="华文楷体" w:hAnsi="华文楷体" w:hint="eastAsia"/>
            <w:sz w:val="28"/>
            <w:szCs w:val="28"/>
          </w:rPr>
          <w:t>如果</w:t>
        </w:r>
      </w:ins>
      <w:r>
        <w:rPr>
          <w:rFonts w:ascii="华文楷体" w:eastAsia="华文楷体" w:hAnsi="华文楷体" w:hint="eastAsia"/>
          <w:sz w:val="28"/>
          <w:szCs w:val="28"/>
        </w:rPr>
        <w:t>一方面研究中观</w:t>
      </w:r>
      <w:del w:id="951" w:author="Administrator" w:date="2015-04-23T10:42:00Z">
        <w:r>
          <w:rPr>
            <w:rFonts w:ascii="华文楷体" w:eastAsia="华文楷体" w:hAnsi="华文楷体" w:hint="eastAsia"/>
            <w:sz w:val="28"/>
            <w:szCs w:val="28"/>
          </w:rPr>
          <w:delText>印</w:delText>
        </w:r>
      </w:del>
      <w:r>
        <w:rPr>
          <w:rFonts w:ascii="华文楷体" w:eastAsia="华文楷体" w:hAnsi="华文楷体" w:hint="eastAsia"/>
          <w:sz w:val="28"/>
          <w:szCs w:val="28"/>
        </w:rPr>
        <w:t>，一方面对因明有浓厚兴趣学仁呢，</w:t>
      </w:r>
      <w:ins w:id="952" w:author="Administrator" w:date="2015-04-23T10:42:00Z">
        <w:r>
          <w:rPr>
            <w:rFonts w:ascii="华文楷体" w:eastAsia="华文楷体" w:hAnsi="华文楷体" w:hint="eastAsia"/>
            <w:sz w:val="28"/>
            <w:szCs w:val="28"/>
          </w:rPr>
          <w:t>对于</w:t>
        </w:r>
      </w:ins>
      <w:r>
        <w:rPr>
          <w:rFonts w:ascii="华文楷体" w:eastAsia="华文楷体" w:hAnsi="华文楷体" w:hint="eastAsia"/>
          <w:sz w:val="28"/>
          <w:szCs w:val="28"/>
        </w:rPr>
        <w:t>这个祖师</w:t>
      </w:r>
      <w:proofErr w:type="gramStart"/>
      <w:r>
        <w:rPr>
          <w:rFonts w:ascii="华文楷体" w:eastAsia="华文楷体" w:hAnsi="华文楷体" w:hint="eastAsia"/>
          <w:sz w:val="28"/>
          <w:szCs w:val="28"/>
        </w:rPr>
        <w:t>的宗轨就</w:t>
      </w:r>
      <w:proofErr w:type="gramEnd"/>
      <w:r>
        <w:rPr>
          <w:rFonts w:ascii="华文楷体" w:eastAsia="华文楷体" w:hAnsi="华文楷体" w:hint="eastAsia"/>
          <w:sz w:val="28"/>
          <w:szCs w:val="28"/>
        </w:rPr>
        <w:t>会更加的自然而然的欢喜雀跃，欣喜投入，那么这就是讲到了第一点。下面讲第二个种功德，是戒律清净。</w:t>
      </w:r>
    </w:p>
    <w:p w:rsidR="006818D1" w:rsidRPr="00545F59" w:rsidRDefault="00545F59" w:rsidP="00D57302">
      <w:pPr>
        <w:ind w:firstLine="570"/>
        <w:jc w:val="center"/>
        <w:rPr>
          <w:ins w:id="953" w:author="Administrator" w:date="2015-04-23T10:44:00Z"/>
          <w:rFonts w:ascii="宋体" w:hAnsi="宋体"/>
          <w:b/>
          <w:sz w:val="28"/>
          <w:szCs w:val="28"/>
          <w:rPrChange w:id="954" w:author="Windows User" w:date="2015-04-28T15:45:00Z">
            <w:rPr>
              <w:ins w:id="955" w:author="Administrator" w:date="2015-04-23T10:44:00Z"/>
              <w:rFonts w:ascii="黑体" w:eastAsia="黑体" w:hAnsi="黑体" w:cs="黑体"/>
              <w:sz w:val="28"/>
              <w:szCs w:val="28"/>
            </w:rPr>
          </w:rPrChange>
        </w:rPr>
        <w:pPrChange w:id="956" w:author="Windows User" w:date="2015-04-28T15:45:00Z">
          <w:pPr>
            <w:ind w:firstLine="570"/>
          </w:pPr>
        </w:pPrChange>
      </w:pPr>
      <w:ins w:id="957" w:author="Administrator" w:date="2015-04-23T10:43:00Z">
        <w:r w:rsidRPr="00545F59">
          <w:rPr>
            <w:rFonts w:ascii="宋体" w:hAnsi="宋体" w:hint="eastAsia"/>
            <w:b/>
            <w:sz w:val="28"/>
            <w:szCs w:val="28"/>
            <w:rPrChange w:id="958" w:author="Windows User" w:date="2015-04-28T15:45:00Z">
              <w:rPr>
                <w:rFonts w:ascii="华文楷体" w:eastAsia="华文楷体" w:hAnsi="华文楷体" w:cs="华文楷体" w:hint="eastAsia"/>
                <w:color w:val="000000"/>
                <w:sz w:val="28"/>
                <w:szCs w:val="28"/>
                <w:shd w:val="clear" w:color="auto" w:fill="FBF9F4"/>
              </w:rPr>
            </w:rPrChange>
          </w:rPr>
          <w:t>【</w:t>
        </w:r>
        <w:r w:rsidRPr="00545F59">
          <w:rPr>
            <w:rFonts w:ascii="宋体" w:hAnsi="宋体"/>
            <w:b/>
            <w:sz w:val="28"/>
            <w:szCs w:val="28"/>
            <w:rPrChange w:id="959" w:author="Windows User" w:date="2015-04-28T15:45:00Z">
              <w:rPr>
                <w:rFonts w:ascii="华文楷体" w:eastAsia="华文楷体" w:hAnsi="华文楷体" w:cs="华文楷体"/>
                <w:color w:val="000000"/>
                <w:sz w:val="28"/>
                <w:szCs w:val="28"/>
                <w:shd w:val="clear" w:color="auto" w:fill="FBF9F4"/>
              </w:rPr>
            </w:rPrChange>
          </w:rPr>
          <w:t>第二、戒律清净：印度圣地，在好似层峦叠障之金山般的众多持戒大德之中，尊者净护戒律、一尘不染的高风亮节宛若妙高山王一般，堪称为一切守戒者之王，被人们交口赞为戒律清净的典范</w:t>
        </w:r>
      </w:ins>
      <w:del w:id="960" w:author="Administrator" w:date="2015-04-23T10:43:00Z">
        <w:r w:rsidRPr="00545F59">
          <w:rPr>
            <w:rFonts w:ascii="宋体" w:hAnsi="宋体" w:hint="eastAsia"/>
            <w:b/>
            <w:sz w:val="28"/>
            <w:szCs w:val="28"/>
            <w:rPrChange w:id="961" w:author="Windows User" w:date="2015-04-28T15:45:00Z">
              <w:rPr>
                <w:rFonts w:ascii="华文楷体" w:eastAsia="华文楷体" w:hAnsi="华文楷体" w:hint="eastAsia"/>
                <w:sz w:val="28"/>
                <w:szCs w:val="28"/>
              </w:rPr>
            </w:rPrChange>
          </w:rPr>
          <w:delText>印度圣地在好似层峦叠嶂金山般的众多慈界大德之中，尊者净护戒律一层不染的高风亮节，宛若妙高山王一般，堪称一切受戒者之王，被人们称为戒律清净的</w:delText>
        </w:r>
        <w:r w:rsidRPr="00545F59">
          <w:rPr>
            <w:rFonts w:ascii="宋体" w:hAnsi="宋体"/>
            <w:b/>
            <w:sz w:val="28"/>
            <w:szCs w:val="28"/>
            <w:rPrChange w:id="962" w:author="Windows User" w:date="2015-04-28T15:45:00Z">
              <w:rPr>
                <w:rFonts w:ascii="华文楷体" w:eastAsia="华文楷体" w:hAnsi="华文楷体"/>
                <w:sz w:val="28"/>
                <w:szCs w:val="28"/>
              </w:rPr>
            </w:rPrChange>
          </w:rPr>
          <w:delText xml:space="preserve"> </w:delText>
        </w:r>
        <w:r w:rsidRPr="00545F59">
          <w:rPr>
            <w:rFonts w:ascii="宋体" w:hAnsi="宋体"/>
            <w:b/>
            <w:sz w:val="28"/>
            <w:szCs w:val="28"/>
            <w:rPrChange w:id="963" w:author="Windows User" w:date="2015-04-28T15:45:00Z">
              <w:rPr>
                <w:rFonts w:ascii="华文楷体" w:eastAsia="华文楷体" w:hAnsi="华文楷体"/>
                <w:sz w:val="28"/>
                <w:szCs w:val="28"/>
              </w:rPr>
            </w:rPrChange>
          </w:rPr>
          <w:delText>典赞</w:delText>
        </w:r>
        <w:r w:rsidRPr="00545F59">
          <w:rPr>
            <w:rFonts w:ascii="宋体" w:hAnsi="宋体"/>
            <w:b/>
            <w:sz w:val="28"/>
            <w:szCs w:val="28"/>
            <w:rPrChange w:id="964" w:author="Windows User" w:date="2015-04-28T15:45:00Z">
              <w:rPr>
                <w:rFonts w:ascii="华文楷体" w:eastAsia="华文楷体" w:hAnsi="华文楷体"/>
                <w:sz w:val="28"/>
                <w:szCs w:val="28"/>
              </w:rPr>
            </w:rPrChange>
          </w:rPr>
          <w:delText xml:space="preserve"> </w:delText>
        </w:r>
      </w:del>
      <w:r w:rsidRPr="00545F59">
        <w:rPr>
          <w:rFonts w:ascii="宋体" w:hAnsi="宋体" w:hint="eastAsia"/>
          <w:b/>
          <w:sz w:val="28"/>
          <w:szCs w:val="28"/>
          <w:rPrChange w:id="965" w:author="Windows User" w:date="2015-04-28T15:45:00Z">
            <w:rPr>
              <w:rFonts w:ascii="华文楷体" w:eastAsia="华文楷体" w:hAnsi="华文楷体" w:hint="eastAsia"/>
              <w:sz w:val="28"/>
              <w:szCs w:val="28"/>
            </w:rPr>
          </w:rPrChange>
        </w:rPr>
        <w:t>。</w:t>
      </w:r>
      <w:ins w:id="966" w:author="Administrator" w:date="2015-04-23T10:44:00Z">
        <w:r w:rsidRPr="00545F59">
          <w:rPr>
            <w:rFonts w:ascii="宋体" w:hAnsi="宋体" w:hint="eastAsia"/>
            <w:b/>
            <w:sz w:val="28"/>
            <w:szCs w:val="28"/>
            <w:rPrChange w:id="967" w:author="Windows User" w:date="2015-04-28T15:45:00Z">
              <w:rPr>
                <w:rFonts w:ascii="黑体" w:eastAsia="黑体" w:hAnsi="黑体" w:cs="黑体" w:hint="eastAsia"/>
                <w:sz w:val="28"/>
                <w:szCs w:val="28"/>
              </w:rPr>
            </w:rPrChange>
          </w:rPr>
          <w:t>】</w:t>
        </w:r>
      </w:ins>
    </w:p>
    <w:p w:rsidR="006818D1" w:rsidRDefault="00545F59">
      <w:pPr>
        <w:ind w:firstLine="570"/>
        <w:rPr>
          <w:rFonts w:ascii="华文楷体" w:eastAsia="华文楷体" w:hAnsi="华文楷体"/>
          <w:sz w:val="28"/>
          <w:szCs w:val="28"/>
        </w:rPr>
      </w:pPr>
      <w:r>
        <w:rPr>
          <w:rFonts w:ascii="华文楷体" w:eastAsia="华文楷体" w:hAnsi="华文楷体" w:hint="eastAsia"/>
          <w:sz w:val="28"/>
          <w:szCs w:val="28"/>
        </w:rPr>
        <w:t>那么在印度圣地，佛法兴盛的时候呢，就好像就是说</w:t>
      </w:r>
      <w:del w:id="968" w:author="Administrator" w:date="2015-04-23T10:44:00Z">
        <w:r>
          <w:rPr>
            <w:rFonts w:ascii="华文楷体" w:eastAsia="华文楷体" w:hAnsi="华文楷体" w:hint="eastAsia"/>
            <w:sz w:val="28"/>
            <w:szCs w:val="28"/>
          </w:rPr>
          <w:delText>在</w:delText>
        </w:r>
      </w:del>
      <w:r>
        <w:rPr>
          <w:rFonts w:ascii="华文楷体" w:eastAsia="华文楷体" w:hAnsi="华文楷体" w:hint="eastAsia"/>
          <w:sz w:val="28"/>
          <w:szCs w:val="28"/>
        </w:rPr>
        <w:t>层层的金山一般的出现了</w:t>
      </w:r>
      <w:proofErr w:type="gramStart"/>
      <w:r>
        <w:rPr>
          <w:rFonts w:ascii="华文楷体" w:eastAsia="华文楷体" w:hAnsi="华文楷体" w:hint="eastAsia"/>
          <w:sz w:val="28"/>
          <w:szCs w:val="28"/>
        </w:rPr>
        <w:t>很多很多守</w:t>
      </w:r>
      <w:proofErr w:type="gramEnd"/>
      <w:r>
        <w:rPr>
          <w:rFonts w:ascii="华文楷体" w:eastAsia="华文楷体" w:hAnsi="华文楷体" w:hint="eastAsia"/>
          <w:sz w:val="28"/>
          <w:szCs w:val="28"/>
        </w:rPr>
        <w:t>戒律的大德。那么在这么多</w:t>
      </w:r>
      <w:ins w:id="969" w:author="Administrator" w:date="2015-04-23T10:45:00Z">
        <w:r>
          <w:rPr>
            <w:rFonts w:ascii="华文楷体" w:eastAsia="华文楷体" w:hAnsi="华文楷体" w:hint="eastAsia"/>
            <w:sz w:val="28"/>
            <w:szCs w:val="28"/>
          </w:rPr>
          <w:t>守持</w:t>
        </w:r>
      </w:ins>
      <w:r>
        <w:rPr>
          <w:rFonts w:ascii="华文楷体" w:eastAsia="华文楷体" w:hAnsi="华文楷体" w:hint="eastAsia"/>
          <w:sz w:val="28"/>
          <w:szCs w:val="28"/>
        </w:rPr>
        <w:t>清净戒律的大德当中，静</w:t>
      </w:r>
      <w:del w:id="970" w:author="Administrator" w:date="2015-04-23T10:45:00Z">
        <w:r>
          <w:rPr>
            <w:rFonts w:ascii="华文楷体" w:eastAsia="华文楷体" w:hAnsi="华文楷体" w:hint="eastAsia"/>
            <w:sz w:val="28"/>
            <w:szCs w:val="28"/>
          </w:rPr>
          <w:delText>定</w:delText>
        </w:r>
      </w:del>
      <w:ins w:id="971" w:author="Administrator" w:date="2015-04-23T10:45:00Z">
        <w:r>
          <w:rPr>
            <w:rFonts w:ascii="华文楷体" w:eastAsia="华文楷体" w:hAnsi="华文楷体" w:hint="eastAsia"/>
            <w:sz w:val="28"/>
            <w:szCs w:val="28"/>
          </w:rPr>
          <w:t>命</w:t>
        </w:r>
      </w:ins>
      <w:r>
        <w:rPr>
          <w:rFonts w:ascii="华文楷体" w:eastAsia="华文楷体" w:hAnsi="华文楷体" w:hint="eastAsia"/>
          <w:sz w:val="28"/>
          <w:szCs w:val="28"/>
        </w:rPr>
        <w:t>菩萨他</w:t>
      </w:r>
      <w:del w:id="972" w:author="Administrator" w:date="2015-04-23T10:45:00Z">
        <w:r>
          <w:rPr>
            <w:rFonts w:ascii="华文楷体" w:eastAsia="华文楷体" w:hAnsi="华文楷体" w:hint="eastAsia"/>
            <w:sz w:val="28"/>
            <w:szCs w:val="28"/>
          </w:rPr>
          <w:delText>手</w:delText>
        </w:r>
      </w:del>
      <w:ins w:id="973" w:author="Administrator" w:date="2015-04-23T10:45:00Z">
        <w:r>
          <w:rPr>
            <w:rFonts w:ascii="华文楷体" w:eastAsia="华文楷体" w:hAnsi="华文楷体" w:hint="eastAsia"/>
            <w:sz w:val="28"/>
            <w:szCs w:val="28"/>
          </w:rPr>
          <w:t>守</w:t>
        </w:r>
      </w:ins>
      <w:r>
        <w:rPr>
          <w:rFonts w:ascii="华文楷体" w:eastAsia="华文楷体" w:hAnsi="华文楷体" w:hint="eastAsia"/>
          <w:sz w:val="28"/>
          <w:szCs w:val="28"/>
        </w:rPr>
        <w:t>持戒律就好像</w:t>
      </w:r>
      <w:del w:id="974" w:author="Administrator" w:date="2015-04-23T10:45:00Z">
        <w:r>
          <w:rPr>
            <w:rFonts w:ascii="华文楷体" w:eastAsia="华文楷体" w:hAnsi="华文楷体" w:hint="eastAsia"/>
            <w:sz w:val="28"/>
            <w:szCs w:val="28"/>
          </w:rPr>
          <w:delText>手持秒</w:delText>
        </w:r>
      </w:del>
      <w:ins w:id="975" w:author="Administrator" w:date="2015-04-23T10:45:00Z">
        <w:r>
          <w:rPr>
            <w:rFonts w:ascii="华文楷体" w:eastAsia="华文楷体" w:hAnsi="华文楷体" w:hint="eastAsia"/>
            <w:sz w:val="28"/>
            <w:szCs w:val="28"/>
          </w:rPr>
          <w:t>妙</w:t>
        </w:r>
      </w:ins>
      <w:r>
        <w:rPr>
          <w:rFonts w:ascii="华文楷体" w:eastAsia="华文楷体" w:hAnsi="华文楷体" w:hint="eastAsia"/>
          <w:sz w:val="28"/>
          <w:szCs w:val="28"/>
        </w:rPr>
        <w:t>高山王</w:t>
      </w:r>
      <w:del w:id="976" w:author="Administrator" w:date="2015-04-23T10:46:00Z">
        <w:r>
          <w:rPr>
            <w:rFonts w:ascii="华文楷体" w:eastAsia="华文楷体" w:hAnsi="华文楷体" w:hint="eastAsia"/>
            <w:sz w:val="28"/>
            <w:szCs w:val="28"/>
          </w:rPr>
          <w:delText>？？</w:delText>
        </w:r>
      </w:del>
      <w:r>
        <w:rPr>
          <w:rFonts w:ascii="华文楷体" w:eastAsia="华文楷体" w:hAnsi="华文楷体" w:hint="eastAsia"/>
          <w:sz w:val="28"/>
          <w:szCs w:val="28"/>
        </w:rPr>
        <w:t>一样，就是说独树一帜或者说鹤立鸡群。堪称</w:t>
      </w:r>
      <w:ins w:id="977" w:author="Administrator" w:date="2015-04-23T10:46:00Z">
        <w:r>
          <w:rPr>
            <w:rFonts w:ascii="华文楷体" w:eastAsia="华文楷体" w:hAnsi="华文楷体" w:hint="eastAsia"/>
            <w:sz w:val="28"/>
            <w:szCs w:val="28"/>
          </w:rPr>
          <w:t>为</w:t>
        </w:r>
      </w:ins>
      <w:r>
        <w:rPr>
          <w:rFonts w:ascii="华文楷体" w:eastAsia="华文楷体" w:hAnsi="华文楷体" w:hint="eastAsia"/>
          <w:sz w:val="28"/>
          <w:szCs w:val="28"/>
        </w:rPr>
        <w:t>一切守戒者之王。被人们交口称赞</w:t>
      </w:r>
      <w:del w:id="978" w:author="Administrator" w:date="2015-04-23T10:46:00Z">
        <w:r>
          <w:rPr>
            <w:rFonts w:ascii="华文楷体" w:eastAsia="华文楷体" w:hAnsi="华文楷体" w:hint="eastAsia"/>
            <w:sz w:val="28"/>
            <w:szCs w:val="28"/>
          </w:rPr>
          <w:delText>清净</w:delText>
        </w:r>
      </w:del>
      <w:r>
        <w:rPr>
          <w:rFonts w:ascii="华文楷体" w:eastAsia="华文楷体" w:hAnsi="华文楷体" w:hint="eastAsia"/>
          <w:sz w:val="28"/>
          <w:szCs w:val="28"/>
        </w:rPr>
        <w:t>戒律</w:t>
      </w:r>
      <w:ins w:id="979" w:author="Administrator" w:date="2015-04-23T10:46:00Z">
        <w:r>
          <w:rPr>
            <w:rFonts w:ascii="华文楷体" w:eastAsia="华文楷体" w:hAnsi="华文楷体" w:hint="eastAsia"/>
            <w:sz w:val="28"/>
            <w:szCs w:val="28"/>
          </w:rPr>
          <w:t>清净</w:t>
        </w:r>
      </w:ins>
      <w:r>
        <w:rPr>
          <w:rFonts w:ascii="华文楷体" w:eastAsia="华文楷体" w:hAnsi="华文楷体" w:hint="eastAsia"/>
          <w:sz w:val="28"/>
          <w:szCs w:val="28"/>
        </w:rPr>
        <w:t>的点赞。平时也是非常非常注意护持这样一种清净的戒律，而且当时</w:t>
      </w:r>
      <w:del w:id="980" w:author="Administrator" w:date="2015-04-23T10:47:00Z">
        <w:r>
          <w:rPr>
            <w:rFonts w:ascii="华文楷体" w:eastAsia="华文楷体" w:hAnsi="华文楷体" w:hint="eastAsia"/>
            <w:sz w:val="28"/>
            <w:szCs w:val="28"/>
          </w:rPr>
          <w:delText>？和尚，</w:delText>
        </w:r>
      </w:del>
      <w:ins w:id="981" w:author="Administrator" w:date="2015-04-23T10:47:00Z">
        <w:r>
          <w:rPr>
            <w:rFonts w:ascii="华文楷体" w:eastAsia="华文楷体" w:hAnsi="华文楷体" w:hint="eastAsia"/>
            <w:sz w:val="28"/>
            <w:szCs w:val="28"/>
          </w:rPr>
          <w:t>赤松德赞</w:t>
        </w:r>
      </w:ins>
      <w:r>
        <w:rPr>
          <w:rFonts w:ascii="华文楷体" w:eastAsia="华文楷体" w:hAnsi="华文楷体" w:hint="eastAsia"/>
          <w:sz w:val="28"/>
          <w:szCs w:val="28"/>
        </w:rPr>
        <w:t>派人去观察的时候呢，他们回来也是说，静</w:t>
      </w:r>
      <w:del w:id="982" w:author="Administrator" w:date="2015-04-23T10:47:00Z">
        <w:r>
          <w:rPr>
            <w:rFonts w:ascii="华文楷体" w:eastAsia="华文楷体" w:hAnsi="华文楷体" w:hint="eastAsia"/>
            <w:sz w:val="28"/>
            <w:szCs w:val="28"/>
          </w:rPr>
          <w:delText>定</w:delText>
        </w:r>
      </w:del>
      <w:ins w:id="983" w:author="Administrator" w:date="2015-04-23T10:47:00Z">
        <w:r>
          <w:rPr>
            <w:rFonts w:ascii="华文楷体" w:eastAsia="华文楷体" w:hAnsi="华文楷体" w:hint="eastAsia"/>
            <w:sz w:val="28"/>
            <w:szCs w:val="28"/>
          </w:rPr>
          <w:t>命</w:t>
        </w:r>
      </w:ins>
      <w:r>
        <w:rPr>
          <w:rFonts w:ascii="华文楷体" w:eastAsia="华文楷体" w:hAnsi="华文楷体" w:hint="eastAsia"/>
          <w:sz w:val="28"/>
          <w:szCs w:val="28"/>
        </w:rPr>
        <w:t>菩萨的戒律很清净，有的时候就会显现上面，需要做法加持的，有的时候需要忏悔的，这方面都在做。所以说他就在讲，大家都</w:t>
      </w:r>
      <w:proofErr w:type="gramStart"/>
      <w:r>
        <w:rPr>
          <w:rFonts w:ascii="华文楷体" w:eastAsia="华文楷体" w:hAnsi="华文楷体" w:hint="eastAsia"/>
          <w:sz w:val="28"/>
          <w:szCs w:val="28"/>
        </w:rPr>
        <w:t>在说静</w:t>
      </w:r>
      <w:proofErr w:type="gramEnd"/>
      <w:del w:id="984" w:author="Administrator" w:date="2015-04-23T10:47:00Z">
        <w:r>
          <w:rPr>
            <w:rFonts w:ascii="华文楷体" w:eastAsia="华文楷体" w:hAnsi="华文楷体" w:hint="eastAsia"/>
            <w:sz w:val="28"/>
            <w:szCs w:val="28"/>
          </w:rPr>
          <w:delText>定</w:delText>
        </w:r>
      </w:del>
      <w:ins w:id="985" w:author="Administrator" w:date="2015-04-23T10:47:00Z">
        <w:r>
          <w:rPr>
            <w:rFonts w:ascii="华文楷体" w:eastAsia="华文楷体" w:hAnsi="华文楷体" w:hint="eastAsia"/>
            <w:sz w:val="28"/>
            <w:szCs w:val="28"/>
          </w:rPr>
          <w:t>命</w:t>
        </w:r>
      </w:ins>
      <w:r>
        <w:rPr>
          <w:rFonts w:ascii="华文楷体" w:eastAsia="华文楷体" w:hAnsi="华文楷体" w:hint="eastAsia"/>
          <w:sz w:val="28"/>
          <w:szCs w:val="28"/>
        </w:rPr>
        <w:t>菩萨</w:t>
      </w:r>
      <w:del w:id="986" w:author="Administrator" w:date="2015-04-23T10:47:00Z">
        <w:r>
          <w:rPr>
            <w:rFonts w:ascii="华文楷体" w:eastAsia="华文楷体" w:hAnsi="华文楷体" w:hint="eastAsia"/>
            <w:sz w:val="28"/>
            <w:szCs w:val="28"/>
          </w:rPr>
          <w:delText>，</w:delText>
        </w:r>
      </w:del>
      <w:ins w:id="987" w:author="Administrator" w:date="2015-04-23T10:47:00Z">
        <w:r>
          <w:rPr>
            <w:rFonts w:ascii="华文楷体" w:eastAsia="华文楷体" w:hAnsi="华文楷体" w:hint="eastAsia"/>
            <w:sz w:val="28"/>
            <w:szCs w:val="28"/>
          </w:rPr>
          <w:t>是</w:t>
        </w:r>
      </w:ins>
      <w:r>
        <w:rPr>
          <w:rFonts w:ascii="华文楷体" w:eastAsia="华文楷体" w:hAnsi="华文楷体" w:hint="eastAsia"/>
          <w:sz w:val="28"/>
          <w:szCs w:val="28"/>
        </w:rPr>
        <w:t>戒律清净的典赞。所以现在我们在学习的过程当中一方面呢</w:t>
      </w:r>
      <w:ins w:id="988" w:author="Administrator" w:date="2015-04-23T10:48:00Z">
        <w:r>
          <w:rPr>
            <w:rFonts w:ascii="华文楷体" w:eastAsia="华文楷体" w:hAnsi="华文楷体" w:hint="eastAsia"/>
            <w:sz w:val="28"/>
            <w:szCs w:val="28"/>
          </w:rPr>
          <w:t>祈祷</w:t>
        </w:r>
      </w:ins>
      <w:r>
        <w:rPr>
          <w:rFonts w:ascii="华文楷体" w:eastAsia="华文楷体" w:hAnsi="华文楷体" w:hint="eastAsia"/>
          <w:sz w:val="28"/>
          <w:szCs w:val="28"/>
        </w:rPr>
        <w:t>静</w:t>
      </w:r>
      <w:del w:id="989" w:author="Administrator" w:date="2015-04-23T10:48:00Z">
        <w:r>
          <w:rPr>
            <w:rFonts w:ascii="华文楷体" w:eastAsia="华文楷体" w:hAnsi="华文楷体" w:hint="eastAsia"/>
            <w:sz w:val="28"/>
            <w:szCs w:val="28"/>
          </w:rPr>
          <w:delText>定</w:delText>
        </w:r>
      </w:del>
      <w:ins w:id="990" w:author="Administrator" w:date="2015-04-23T10:48:00Z">
        <w:r>
          <w:rPr>
            <w:rFonts w:ascii="华文楷体" w:eastAsia="华文楷体" w:hAnsi="华文楷体" w:hint="eastAsia"/>
            <w:sz w:val="28"/>
            <w:szCs w:val="28"/>
          </w:rPr>
          <w:t>命</w:t>
        </w:r>
      </w:ins>
      <w:del w:id="991" w:author="Administrator" w:date="2015-04-23T10:48:00Z">
        <w:r>
          <w:rPr>
            <w:rFonts w:ascii="华文楷体" w:eastAsia="华文楷体" w:hAnsi="华文楷体" w:hint="eastAsia"/>
            <w:sz w:val="28"/>
            <w:szCs w:val="28"/>
          </w:rPr>
          <w:delText>禅</w:delText>
        </w:r>
      </w:del>
      <w:proofErr w:type="gramStart"/>
      <w:ins w:id="992" w:author="Administrator" w:date="2015-04-23T10:48:00Z">
        <w:r>
          <w:rPr>
            <w:rFonts w:ascii="华文楷体" w:eastAsia="华文楷体" w:hAnsi="华文楷体" w:hint="eastAsia"/>
            <w:sz w:val="28"/>
            <w:szCs w:val="28"/>
          </w:rPr>
          <w:t>论</w:t>
        </w:r>
      </w:ins>
      <w:r>
        <w:rPr>
          <w:rFonts w:ascii="华文楷体" w:eastAsia="华文楷体" w:hAnsi="华文楷体" w:hint="eastAsia"/>
          <w:sz w:val="28"/>
          <w:szCs w:val="28"/>
        </w:rPr>
        <w:t>师加</w:t>
      </w:r>
      <w:proofErr w:type="gramEnd"/>
      <w:r>
        <w:rPr>
          <w:rFonts w:ascii="华文楷体" w:eastAsia="华文楷体" w:hAnsi="华文楷体" w:hint="eastAsia"/>
          <w:sz w:val="28"/>
          <w:szCs w:val="28"/>
        </w:rPr>
        <w:t>持我们</w:t>
      </w:r>
      <w:ins w:id="993" w:author="Administrator" w:date="2015-04-23T10:48:00Z">
        <w:r>
          <w:rPr>
            <w:rFonts w:ascii="华文楷体" w:eastAsia="华文楷体" w:hAnsi="华文楷体" w:hint="eastAsia"/>
            <w:sz w:val="28"/>
            <w:szCs w:val="28"/>
          </w:rPr>
          <w:t>能够</w:t>
        </w:r>
      </w:ins>
      <w:r>
        <w:rPr>
          <w:rFonts w:ascii="华文楷体" w:eastAsia="华文楷体" w:hAnsi="华文楷体" w:hint="eastAsia"/>
          <w:sz w:val="28"/>
          <w:szCs w:val="28"/>
        </w:rPr>
        <w:t>通达中观庄严论他的这样一种真正的含义，一方面就是</w:t>
      </w:r>
      <w:r>
        <w:rPr>
          <w:rFonts w:ascii="华文楷体" w:eastAsia="华文楷体" w:hAnsi="华文楷体" w:hint="eastAsia"/>
          <w:sz w:val="28"/>
          <w:szCs w:val="28"/>
        </w:rPr>
        <w:lastRenderedPageBreak/>
        <w:t>祈祷</w:t>
      </w:r>
      <w:ins w:id="994" w:author="Administrator" w:date="2015-04-23T10:48:00Z">
        <w:r>
          <w:rPr>
            <w:rFonts w:ascii="华文楷体" w:eastAsia="华文楷体" w:hAnsi="华文楷体" w:hint="eastAsia"/>
            <w:sz w:val="28"/>
            <w:szCs w:val="28"/>
          </w:rPr>
          <w:t>他</w:t>
        </w:r>
      </w:ins>
      <w:r>
        <w:rPr>
          <w:rFonts w:ascii="华文楷体" w:eastAsia="华文楷体" w:hAnsi="华文楷体" w:hint="eastAsia"/>
          <w:sz w:val="28"/>
          <w:szCs w:val="28"/>
        </w:rPr>
        <w:t>加持我们戒律能够清净，后面就是说讲到一些</w:t>
      </w:r>
      <w:proofErr w:type="gramStart"/>
      <w:ins w:id="995" w:author="Administrator" w:date="2015-04-23T10:49:00Z">
        <w:r>
          <w:rPr>
            <w:rFonts w:ascii="华文楷体" w:eastAsia="华文楷体" w:hAnsi="华文楷体" w:hint="eastAsia"/>
            <w:sz w:val="28"/>
            <w:szCs w:val="28"/>
          </w:rPr>
          <w:t>伏</w:t>
        </w:r>
        <w:proofErr w:type="gramEnd"/>
        <w:r>
          <w:rPr>
            <w:rFonts w:ascii="华文楷体" w:eastAsia="华文楷体" w:hAnsi="华文楷体" w:hint="eastAsia"/>
            <w:sz w:val="28"/>
            <w:szCs w:val="28"/>
          </w:rPr>
          <w:t>藏</w:t>
        </w:r>
      </w:ins>
      <w:r>
        <w:rPr>
          <w:rFonts w:ascii="华文楷体" w:eastAsia="华文楷体" w:hAnsi="华文楷体" w:hint="eastAsia"/>
          <w:sz w:val="28"/>
          <w:szCs w:val="28"/>
        </w:rPr>
        <w:t>大师受戒的时候呢，也是提到过这样一种问题，</w:t>
      </w:r>
      <w:del w:id="996" w:author="Administrator" w:date="2015-04-23T10:50:00Z">
        <w:r>
          <w:rPr>
            <w:rFonts w:ascii="华文楷体" w:eastAsia="华文楷体" w:hAnsi="华文楷体" w:hint="eastAsia"/>
            <w:sz w:val="28"/>
            <w:szCs w:val="28"/>
          </w:rPr>
          <w:delText>就是</w:delText>
        </w:r>
      </w:del>
      <w:ins w:id="997" w:author="Administrator" w:date="2015-04-23T10:50:00Z">
        <w:r>
          <w:rPr>
            <w:rFonts w:ascii="华文楷体" w:eastAsia="华文楷体" w:hAnsi="华文楷体" w:hint="eastAsia"/>
            <w:sz w:val="28"/>
            <w:szCs w:val="28"/>
          </w:rPr>
          <w:t>所以</w:t>
        </w:r>
      </w:ins>
      <w:r>
        <w:rPr>
          <w:rFonts w:ascii="华文楷体" w:eastAsia="华文楷体" w:hAnsi="华文楷体" w:hint="eastAsia"/>
          <w:sz w:val="28"/>
          <w:szCs w:val="28"/>
        </w:rPr>
        <w:t>如果你祈祷的时候呢</w:t>
      </w:r>
      <w:ins w:id="998" w:author="Administrator" w:date="2015-04-23T10:50:00Z">
        <w:r>
          <w:rPr>
            <w:rFonts w:ascii="华文楷体" w:eastAsia="华文楷体" w:hAnsi="华文楷体" w:hint="eastAsia"/>
            <w:sz w:val="28"/>
            <w:szCs w:val="28"/>
          </w:rPr>
          <w:t>外面</w:t>
        </w:r>
      </w:ins>
      <w:r>
        <w:rPr>
          <w:rFonts w:ascii="华文楷体" w:eastAsia="华文楷体" w:hAnsi="华文楷体" w:hint="eastAsia"/>
          <w:sz w:val="28"/>
          <w:szCs w:val="28"/>
        </w:rPr>
        <w:t>会得到他这样一种，你把他观在头顶啊，像对他</w:t>
      </w:r>
      <w:ins w:id="999" w:author="Administrator" w:date="2015-04-23T10:50:00Z">
        <w:r>
          <w:rPr>
            <w:rFonts w:ascii="华文楷体" w:eastAsia="华文楷体" w:hAnsi="华文楷体" w:hint="eastAsia"/>
            <w:sz w:val="28"/>
            <w:szCs w:val="28"/>
          </w:rPr>
          <w:t>身像</w:t>
        </w:r>
      </w:ins>
      <w:r>
        <w:rPr>
          <w:rFonts w:ascii="华文楷体" w:eastAsia="华文楷体" w:hAnsi="华文楷体" w:hint="eastAsia"/>
          <w:sz w:val="28"/>
          <w:szCs w:val="28"/>
        </w:rPr>
        <w:t>做供养的话，我们的戒律会</w:t>
      </w:r>
      <w:ins w:id="1000" w:author="Administrator" w:date="2015-04-23T10:50:00Z">
        <w:r>
          <w:rPr>
            <w:rFonts w:ascii="华文楷体" w:eastAsia="华文楷体" w:hAnsi="华文楷体" w:hint="eastAsia"/>
            <w:sz w:val="28"/>
            <w:szCs w:val="28"/>
          </w:rPr>
          <w:t>得以</w:t>
        </w:r>
      </w:ins>
      <w:r>
        <w:rPr>
          <w:rFonts w:ascii="华文楷体" w:eastAsia="华文楷体" w:hAnsi="华文楷体" w:hint="eastAsia"/>
          <w:sz w:val="28"/>
          <w:szCs w:val="28"/>
        </w:rPr>
        <w:t>清净的，然后呢如果你把他观在心中，像这样的</w:t>
      </w:r>
      <w:del w:id="1001" w:author="Administrator" w:date="2015-04-23T10:51:00Z">
        <w:r>
          <w:rPr>
            <w:rFonts w:ascii="华文楷体" w:eastAsia="华文楷体" w:hAnsi="华文楷体" w:hint="eastAsia"/>
            <w:sz w:val="28"/>
            <w:szCs w:val="28"/>
          </w:rPr>
          <w:delText>话</w:delText>
        </w:r>
      </w:del>
      <w:r>
        <w:rPr>
          <w:rFonts w:ascii="华文楷体" w:eastAsia="华文楷体" w:hAnsi="华文楷体" w:hint="eastAsia"/>
          <w:sz w:val="28"/>
          <w:szCs w:val="28"/>
        </w:rPr>
        <w:t>从另一方面祈祷的话，能够得到</w:t>
      </w:r>
      <w:ins w:id="1002" w:author="Administrator" w:date="2015-04-23T10:51:00Z">
        <w:r>
          <w:rPr>
            <w:rFonts w:ascii="华文楷体" w:eastAsia="华文楷体" w:hAnsi="华文楷体" w:hint="eastAsia"/>
            <w:sz w:val="28"/>
            <w:szCs w:val="28"/>
          </w:rPr>
          <w:t>他的这样一种</w:t>
        </w:r>
      </w:ins>
      <w:r>
        <w:rPr>
          <w:rFonts w:ascii="华文楷体" w:eastAsia="华文楷体" w:hAnsi="华文楷体" w:hint="eastAsia"/>
          <w:sz w:val="28"/>
          <w:szCs w:val="28"/>
        </w:rPr>
        <w:t>菩提心的加持。因为他的菩提心也是非常圆满的。如果你就是说把他</w:t>
      </w:r>
      <w:del w:id="1003" w:author="Administrator" w:date="2015-04-23T10:53:00Z">
        <w:r>
          <w:rPr>
            <w:rFonts w:ascii="华文楷体" w:eastAsia="华文楷体" w:hAnsi="华文楷体" w:hint="eastAsia"/>
            <w:sz w:val="28"/>
            <w:szCs w:val="28"/>
          </w:rPr>
          <w:delText xml:space="preserve"> </w:delText>
        </w:r>
        <w:r>
          <w:rPr>
            <w:rFonts w:ascii="华文楷体" w:eastAsia="华文楷体" w:hAnsi="华文楷体" w:hint="eastAsia"/>
            <w:sz w:val="28"/>
            <w:szCs w:val="28"/>
          </w:rPr>
          <w:delText>？？</w:delText>
        </w:r>
      </w:del>
      <w:ins w:id="1004" w:author="Administrator" w:date="2015-04-23T10:53:00Z">
        <w:r>
          <w:rPr>
            <w:rFonts w:ascii="华文楷体" w:eastAsia="华文楷体" w:hAnsi="华文楷体" w:hint="eastAsia"/>
            <w:sz w:val="28"/>
            <w:szCs w:val="28"/>
          </w:rPr>
          <w:t>秘密方面</w:t>
        </w:r>
      </w:ins>
      <w:r>
        <w:rPr>
          <w:rFonts w:ascii="华文楷体" w:eastAsia="华文楷体" w:hAnsi="华文楷体" w:hint="eastAsia"/>
          <w:sz w:val="28"/>
          <w:szCs w:val="28"/>
        </w:rPr>
        <w:t xml:space="preserve"> </w:t>
      </w:r>
      <w:r>
        <w:rPr>
          <w:rFonts w:ascii="华文楷体" w:eastAsia="华文楷体" w:hAnsi="华文楷体" w:hint="eastAsia"/>
          <w:sz w:val="28"/>
          <w:szCs w:val="28"/>
        </w:rPr>
        <w:t>做祈祷的话，</w:t>
      </w:r>
      <w:ins w:id="1005" w:author="Administrator" w:date="2015-04-23T10:52:00Z">
        <w:r>
          <w:rPr>
            <w:rFonts w:ascii="华文楷体" w:eastAsia="华文楷体" w:hAnsi="华文楷体" w:hint="eastAsia"/>
            <w:sz w:val="28"/>
            <w:szCs w:val="28"/>
          </w:rPr>
          <w:t>能够</w:t>
        </w:r>
      </w:ins>
      <w:del w:id="1006" w:author="Administrator" w:date="2015-04-23T10:52:00Z">
        <w:r>
          <w:rPr>
            <w:rFonts w:ascii="华文楷体" w:eastAsia="华文楷体" w:hAnsi="华文楷体" w:hint="eastAsia"/>
            <w:sz w:val="28"/>
            <w:szCs w:val="28"/>
          </w:rPr>
          <w:delText>？</w:delText>
        </w:r>
      </w:del>
      <w:r>
        <w:rPr>
          <w:rFonts w:ascii="华文楷体" w:eastAsia="华文楷体" w:hAnsi="华文楷体" w:hint="eastAsia"/>
          <w:sz w:val="28"/>
          <w:szCs w:val="28"/>
        </w:rPr>
        <w:t>得到他的</w:t>
      </w:r>
      <w:ins w:id="1007" w:author="Administrator" w:date="2015-04-23T10:53:00Z">
        <w:r>
          <w:rPr>
            <w:rFonts w:ascii="华文楷体" w:eastAsia="华文楷体" w:hAnsi="华文楷体" w:hint="eastAsia"/>
            <w:sz w:val="28"/>
            <w:szCs w:val="28"/>
          </w:rPr>
          <w:t>本性光明无二的</w:t>
        </w:r>
      </w:ins>
      <w:r>
        <w:rPr>
          <w:rFonts w:ascii="华文楷体" w:eastAsia="华文楷体" w:hAnsi="华文楷体" w:hint="eastAsia"/>
          <w:sz w:val="28"/>
          <w:szCs w:val="28"/>
        </w:rPr>
        <w:t>这样一种密宗方面的加持等等。像这样在</w:t>
      </w:r>
      <w:proofErr w:type="gramStart"/>
      <w:r>
        <w:rPr>
          <w:rFonts w:ascii="华文楷体" w:eastAsia="华文楷体" w:hAnsi="华文楷体" w:hint="eastAsia"/>
          <w:sz w:val="28"/>
          <w:szCs w:val="28"/>
        </w:rPr>
        <w:t>后面节</w:t>
      </w:r>
      <w:proofErr w:type="gramEnd"/>
      <w:r>
        <w:rPr>
          <w:rFonts w:ascii="华文楷体" w:eastAsia="华文楷体" w:hAnsi="华文楷体" w:hint="eastAsia"/>
          <w:sz w:val="28"/>
          <w:szCs w:val="28"/>
        </w:rPr>
        <w:t>文的时候呢都还是会有这样一种宣讲的方式的。所以说我们现在</w:t>
      </w:r>
      <w:proofErr w:type="gramStart"/>
      <w:r>
        <w:rPr>
          <w:rFonts w:ascii="华文楷体" w:eastAsia="华文楷体" w:hAnsi="华文楷体" w:hint="eastAsia"/>
          <w:sz w:val="28"/>
          <w:szCs w:val="28"/>
        </w:rPr>
        <w:t>呢经常祈祷</w:t>
      </w:r>
      <w:ins w:id="1008" w:author="Administrator" w:date="2015-04-23T10:54:00Z">
        <w:r>
          <w:rPr>
            <w:rFonts w:ascii="华文楷体" w:eastAsia="华文楷体" w:hAnsi="华文楷体" w:hint="eastAsia"/>
            <w:sz w:val="28"/>
            <w:szCs w:val="28"/>
          </w:rPr>
          <w:t>静命</w:t>
        </w:r>
      </w:ins>
      <w:proofErr w:type="gramEnd"/>
      <w:r>
        <w:rPr>
          <w:rFonts w:ascii="华文楷体" w:eastAsia="华文楷体" w:hAnsi="华文楷体" w:hint="eastAsia"/>
          <w:sz w:val="28"/>
          <w:szCs w:val="28"/>
        </w:rPr>
        <w:t>菩萨供养他这样一种</w:t>
      </w:r>
      <w:del w:id="1009" w:author="Administrator" w:date="2015-04-23T10:54:00Z">
        <w:r>
          <w:rPr>
            <w:rFonts w:ascii="华文楷体" w:eastAsia="华文楷体" w:hAnsi="华文楷体" w:hint="eastAsia"/>
            <w:sz w:val="28"/>
            <w:szCs w:val="28"/>
          </w:rPr>
          <w:delText>生</w:delText>
        </w:r>
      </w:del>
      <w:ins w:id="1010" w:author="Administrator" w:date="2015-04-23T10:54:00Z">
        <w:r>
          <w:rPr>
            <w:rFonts w:ascii="华文楷体" w:eastAsia="华文楷体" w:hAnsi="华文楷体" w:hint="eastAsia"/>
            <w:sz w:val="28"/>
            <w:szCs w:val="28"/>
          </w:rPr>
          <w:t>身</w:t>
        </w:r>
      </w:ins>
      <w:del w:id="1011" w:author="Administrator" w:date="2015-04-23T10:54:00Z">
        <w:r>
          <w:rPr>
            <w:rFonts w:ascii="华文楷体" w:eastAsia="华文楷体" w:hAnsi="华文楷体" w:hint="eastAsia"/>
            <w:sz w:val="28"/>
            <w:szCs w:val="28"/>
          </w:rPr>
          <w:delText>相</w:delText>
        </w:r>
      </w:del>
      <w:ins w:id="1012" w:author="Administrator" w:date="2015-04-23T10:54:00Z">
        <w:r>
          <w:rPr>
            <w:rFonts w:ascii="华文楷体" w:eastAsia="华文楷体" w:hAnsi="华文楷体" w:hint="eastAsia"/>
            <w:sz w:val="28"/>
            <w:szCs w:val="28"/>
          </w:rPr>
          <w:t>像</w:t>
        </w:r>
      </w:ins>
      <w:r>
        <w:rPr>
          <w:rFonts w:ascii="华文楷体" w:eastAsia="华文楷体" w:hAnsi="华文楷体" w:hint="eastAsia"/>
          <w:sz w:val="28"/>
          <w:szCs w:val="28"/>
        </w:rPr>
        <w:t>，对他做祈祷，通过他的加持呢，我们的戒律也会变得清净的。那今天就讲到这里。</w:t>
      </w:r>
    </w:p>
    <w:sectPr w:rsidR="006818D1">
      <w:headerReference w:type="default" r:id="rId9"/>
      <w:footerReference w:type="default" r:id="rId10"/>
      <w:headerReference w:type="first" r:id="rId11"/>
      <w:footerReference w:type="first" r:id="rId12"/>
      <w:pgSz w:w="11906" w:h="16838"/>
      <w:pgMar w:top="1440" w:right="1800" w:bottom="1440" w:left="1800" w:header="851" w:footer="992" w:gutter="0"/>
      <w:cols w:space="720"/>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9" w:author="Windows User" w:date="2015-04-28T15:50:00Z" w:initials="WU">
    <w:p w:rsidR="003D2F2D" w:rsidRDefault="003D2F2D">
      <w:pPr>
        <w:pStyle w:val="a7"/>
      </w:pPr>
      <w:r>
        <w:rPr>
          <w:rStyle w:val="a6"/>
        </w:rPr>
        <w:annotationRef/>
      </w:r>
      <w:r>
        <w:t>1202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F59" w:rsidRDefault="00545F59">
      <w:r>
        <w:separator/>
      </w:r>
    </w:p>
  </w:endnote>
  <w:endnote w:type="continuationSeparator" w:id="0">
    <w:p w:rsidR="00545F59" w:rsidRDefault="0054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华文楷体">
    <w:altName w:val="楷体_GB2312"/>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8D1" w:rsidRDefault="00545F59">
    <w:pPr>
      <w:pStyle w:val="a3"/>
    </w:pPr>
    <w:r>
      <w:pict>
        <v:shapetype id="_x0000_t202" coordsize="21600,21600" o:spt="202" path="m,l,21600r21600,l21600,xe">
          <v:stroke joinstyle="miter"/>
          <v:path gradientshapeok="t" o:connecttype="rect"/>
        </v:shapetype>
        <v:shape id="文本框 1" o:spid="_x0000_s2049" type="#_x0000_t202" style="position:absolute;margin-left:92.8pt;margin-top:0;width:2in;height:2in;z-index:1;mso-wrap-style:none;mso-position-horizontal:right;mso-position-horizontal-relative:margin" o:preferrelative="t" filled="f" stroked="f">
          <v:textbox style="mso-fit-shape-to-text:t" inset="0,0,0,0">
            <w:txbxContent>
              <w:p w:rsidR="006818D1" w:rsidRDefault="00545F59">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D2F2D" w:rsidRPr="003D2F2D">
                  <w:rPr>
                    <w:noProof/>
                  </w:rPr>
                  <w:t>7</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8D1" w:rsidRDefault="00545F59">
    <w:pPr>
      <w:pStyle w:val="a3"/>
    </w:pPr>
    <w:r>
      <w:pict>
        <v:shapetype id="_x0000_t202" coordsize="21600,21600" o:spt="202" path="m,l,21600r21600,l21600,xe">
          <v:stroke joinstyle="miter"/>
          <v:path gradientshapeok="t" o:connecttype="rect"/>
        </v:shapetype>
        <v:shape id="文本框 2" o:spid="_x0000_s2050" type="#_x0000_t202" style="position:absolute;margin-left:92.8pt;margin-top:0;width:2in;height:2in;z-index:2;mso-wrap-style:none;mso-position-horizontal:right;mso-position-horizontal-relative:margin" o:preferrelative="t" filled="f" stroked="f">
          <v:textbox style="mso-fit-shape-to-text:t" inset="0,0,0,0">
            <w:txbxContent>
              <w:p w:rsidR="006818D1" w:rsidRDefault="00545F59">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D57302" w:rsidRPr="00D57302">
                  <w:rPr>
                    <w:noProof/>
                  </w:rPr>
                  <w:t>1</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F59" w:rsidRDefault="00545F59">
      <w:r>
        <w:separator/>
      </w:r>
    </w:p>
  </w:footnote>
  <w:footnote w:type="continuationSeparator" w:id="0">
    <w:p w:rsidR="00545F59" w:rsidRDefault="00545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8D1" w:rsidRDefault="006818D1">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8D1" w:rsidRDefault="006818D1">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trackRevisions/>
  <w:doNotTrackMoves/>
  <w:defaultTabStop w:val="420"/>
  <w:drawingGridVerticalSpacing w:val="156"/>
  <w:noPunctuationKerning/>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54016"/>
    <w:rsid w:val="00157DDE"/>
    <w:rsid w:val="0019371C"/>
    <w:rsid w:val="001A0B21"/>
    <w:rsid w:val="001A3FB2"/>
    <w:rsid w:val="001B3FC4"/>
    <w:rsid w:val="001D6F21"/>
    <w:rsid w:val="001E04AF"/>
    <w:rsid w:val="001E4A5F"/>
    <w:rsid w:val="001F3EA3"/>
    <w:rsid w:val="002017D2"/>
    <w:rsid w:val="00254B46"/>
    <w:rsid w:val="00262DE1"/>
    <w:rsid w:val="002927E0"/>
    <w:rsid w:val="002C072C"/>
    <w:rsid w:val="002C79DF"/>
    <w:rsid w:val="002D4FAD"/>
    <w:rsid w:val="002D719D"/>
    <w:rsid w:val="002D7D25"/>
    <w:rsid w:val="002E6E0C"/>
    <w:rsid w:val="00302655"/>
    <w:rsid w:val="00304FE2"/>
    <w:rsid w:val="00330A59"/>
    <w:rsid w:val="00334997"/>
    <w:rsid w:val="003850E3"/>
    <w:rsid w:val="003A6307"/>
    <w:rsid w:val="003D2F2D"/>
    <w:rsid w:val="003F06AC"/>
    <w:rsid w:val="003F5F4A"/>
    <w:rsid w:val="00402F70"/>
    <w:rsid w:val="00406A54"/>
    <w:rsid w:val="004144A5"/>
    <w:rsid w:val="0042573D"/>
    <w:rsid w:val="00447061"/>
    <w:rsid w:val="00465D8B"/>
    <w:rsid w:val="00471381"/>
    <w:rsid w:val="004913B8"/>
    <w:rsid w:val="004B0F46"/>
    <w:rsid w:val="0051565F"/>
    <w:rsid w:val="00532ABC"/>
    <w:rsid w:val="00540FAF"/>
    <w:rsid w:val="00543896"/>
    <w:rsid w:val="00545F59"/>
    <w:rsid w:val="005605F0"/>
    <w:rsid w:val="00592173"/>
    <w:rsid w:val="005A3019"/>
    <w:rsid w:val="005A5700"/>
    <w:rsid w:val="005B2BC3"/>
    <w:rsid w:val="005B54B7"/>
    <w:rsid w:val="005C0DDA"/>
    <w:rsid w:val="005C1B72"/>
    <w:rsid w:val="005E19B2"/>
    <w:rsid w:val="005E373A"/>
    <w:rsid w:val="0060632E"/>
    <w:rsid w:val="00611C3E"/>
    <w:rsid w:val="006818D1"/>
    <w:rsid w:val="006A48BA"/>
    <w:rsid w:val="006B3B50"/>
    <w:rsid w:val="006C4DEC"/>
    <w:rsid w:val="006E1393"/>
    <w:rsid w:val="0070560E"/>
    <w:rsid w:val="00721239"/>
    <w:rsid w:val="007315F7"/>
    <w:rsid w:val="0075127C"/>
    <w:rsid w:val="00754BAD"/>
    <w:rsid w:val="00760877"/>
    <w:rsid w:val="00773A02"/>
    <w:rsid w:val="00773E12"/>
    <w:rsid w:val="007A075D"/>
    <w:rsid w:val="007F107A"/>
    <w:rsid w:val="008B5155"/>
    <w:rsid w:val="00931BC7"/>
    <w:rsid w:val="00950634"/>
    <w:rsid w:val="009613A5"/>
    <w:rsid w:val="009733A8"/>
    <w:rsid w:val="00992E07"/>
    <w:rsid w:val="009C758F"/>
    <w:rsid w:val="009D1902"/>
    <w:rsid w:val="009E70F2"/>
    <w:rsid w:val="009E7281"/>
    <w:rsid w:val="009F30AD"/>
    <w:rsid w:val="00A22775"/>
    <w:rsid w:val="00A2432F"/>
    <w:rsid w:val="00A522B5"/>
    <w:rsid w:val="00A61D5B"/>
    <w:rsid w:val="00A74E83"/>
    <w:rsid w:val="00A75DAD"/>
    <w:rsid w:val="00A91E0D"/>
    <w:rsid w:val="00AB6657"/>
    <w:rsid w:val="00AC7E91"/>
    <w:rsid w:val="00B32622"/>
    <w:rsid w:val="00B64F43"/>
    <w:rsid w:val="00BE0F08"/>
    <w:rsid w:val="00C061F4"/>
    <w:rsid w:val="00C20A1D"/>
    <w:rsid w:val="00C31797"/>
    <w:rsid w:val="00C450FE"/>
    <w:rsid w:val="00C568D2"/>
    <w:rsid w:val="00C97F43"/>
    <w:rsid w:val="00CA0154"/>
    <w:rsid w:val="00CA58F5"/>
    <w:rsid w:val="00CE16B5"/>
    <w:rsid w:val="00CF2300"/>
    <w:rsid w:val="00D100ED"/>
    <w:rsid w:val="00D20361"/>
    <w:rsid w:val="00D24C7B"/>
    <w:rsid w:val="00D30E08"/>
    <w:rsid w:val="00D47544"/>
    <w:rsid w:val="00D57302"/>
    <w:rsid w:val="00D62BC2"/>
    <w:rsid w:val="00D650DB"/>
    <w:rsid w:val="00DA62A8"/>
    <w:rsid w:val="00DB3667"/>
    <w:rsid w:val="00DC3BB8"/>
    <w:rsid w:val="00DC507B"/>
    <w:rsid w:val="00DD1C92"/>
    <w:rsid w:val="00DD719B"/>
    <w:rsid w:val="00DF7ED1"/>
    <w:rsid w:val="00E210DC"/>
    <w:rsid w:val="00E21606"/>
    <w:rsid w:val="00E31D68"/>
    <w:rsid w:val="00E379DD"/>
    <w:rsid w:val="00E74CFC"/>
    <w:rsid w:val="00E76223"/>
    <w:rsid w:val="00E86489"/>
    <w:rsid w:val="00EA115A"/>
    <w:rsid w:val="00EB01C1"/>
    <w:rsid w:val="00EB20F3"/>
    <w:rsid w:val="00ED0BB5"/>
    <w:rsid w:val="00ED1843"/>
    <w:rsid w:val="00ED6DE2"/>
    <w:rsid w:val="00EF043E"/>
    <w:rsid w:val="00F2162A"/>
    <w:rsid w:val="00F62371"/>
    <w:rsid w:val="00F761CB"/>
    <w:rsid w:val="00F8170C"/>
    <w:rsid w:val="00FA5CD4"/>
    <w:rsid w:val="00FE7B2D"/>
    <w:rsid w:val="00FF4629"/>
    <w:rsid w:val="02C32381"/>
    <w:rsid w:val="107A43F5"/>
    <w:rsid w:val="13AD73AF"/>
    <w:rsid w:val="49AD7441"/>
    <w:rsid w:val="580C1155"/>
    <w:rsid w:val="6972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5">
    <w:name w:val="Balloon Text"/>
    <w:basedOn w:val="a"/>
    <w:link w:val="Char1"/>
    <w:semiHidden/>
    <w:unhideWhenUsed/>
    <w:rsid w:val="00A2432F"/>
    <w:rPr>
      <w:sz w:val="18"/>
      <w:szCs w:val="18"/>
    </w:rPr>
  </w:style>
  <w:style w:type="character" w:customStyle="1" w:styleId="Char1">
    <w:name w:val="批注框文本 Char"/>
    <w:link w:val="a5"/>
    <w:semiHidden/>
    <w:rsid w:val="00A2432F"/>
    <w:rPr>
      <w:rFonts w:ascii="Calibri" w:hAnsi="Calibri"/>
      <w:kern w:val="2"/>
      <w:sz w:val="18"/>
      <w:szCs w:val="18"/>
    </w:rPr>
  </w:style>
  <w:style w:type="character" w:styleId="a6">
    <w:name w:val="annotation reference"/>
    <w:semiHidden/>
    <w:unhideWhenUsed/>
    <w:rsid w:val="003D2F2D"/>
    <w:rPr>
      <w:sz w:val="21"/>
      <w:szCs w:val="21"/>
    </w:rPr>
  </w:style>
  <w:style w:type="paragraph" w:styleId="a7">
    <w:name w:val="annotation text"/>
    <w:basedOn w:val="a"/>
    <w:link w:val="Char2"/>
    <w:semiHidden/>
    <w:unhideWhenUsed/>
    <w:rsid w:val="003D2F2D"/>
    <w:pPr>
      <w:jc w:val="left"/>
    </w:pPr>
  </w:style>
  <w:style w:type="character" w:customStyle="1" w:styleId="Char2">
    <w:name w:val="批注文字 Char"/>
    <w:link w:val="a7"/>
    <w:semiHidden/>
    <w:rsid w:val="003D2F2D"/>
    <w:rPr>
      <w:rFonts w:ascii="Calibri" w:hAnsi="Calibri"/>
      <w:kern w:val="2"/>
      <w:sz w:val="21"/>
      <w:szCs w:val="22"/>
    </w:rPr>
  </w:style>
  <w:style w:type="paragraph" w:styleId="a8">
    <w:name w:val="annotation subject"/>
    <w:basedOn w:val="a7"/>
    <w:next w:val="a7"/>
    <w:link w:val="Char3"/>
    <w:semiHidden/>
    <w:unhideWhenUsed/>
    <w:rsid w:val="003D2F2D"/>
    <w:rPr>
      <w:b/>
      <w:bCs/>
    </w:rPr>
  </w:style>
  <w:style w:type="character" w:customStyle="1" w:styleId="Char3">
    <w:name w:val="批注主题 Char"/>
    <w:link w:val="a8"/>
    <w:semiHidden/>
    <w:rsid w:val="003D2F2D"/>
    <w:rPr>
      <w:rFonts w:ascii="Calibri" w:hAnsi="Calibr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2572</Words>
  <Characters>14664</Characters>
  <Application>Microsoft Office Word</Application>
  <DocSecurity>0</DocSecurity>
  <Lines>122</Lines>
  <Paragraphs>34</Paragraphs>
  <ScaleCrop>false</ScaleCrop>
  <Company>soft.netnest.com.cn</Company>
  <LinksUpToDate>false</LinksUpToDate>
  <CharactersWithSpaces>17202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《中观庄严论》第03课讲记</dc:title>
  <dc:creator>Hanjinhui</dc:creator>
  <cp:lastModifiedBy>Windows User</cp:lastModifiedBy>
  <cp:revision>3</cp:revision>
  <dcterms:created xsi:type="dcterms:W3CDTF">2015-02-26T03:28:00Z</dcterms:created>
  <dcterms:modified xsi:type="dcterms:W3CDTF">2015-04-28T07:50:00Z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