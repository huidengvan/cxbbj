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楷体_GB2312" w:hAnsi="楷体_GB2312" w:eastAsia="楷体_GB2312" w:cs="楷体_GB2312"/>
          <w:b/>
          <w:sz w:val="28"/>
          <w:szCs w:val="28"/>
          <w:rPrChange w:id="0" w:author="Administrator" w:date="2015-04-28T08:43:00Z">
            <w:rPr>
              <w:b/>
              <w:sz w:val="32"/>
              <w:szCs w:val="32"/>
            </w:rPr>
          </w:rPrChange>
        </w:rPr>
      </w:pPr>
      <w:r>
        <w:rPr>
          <w:rFonts w:hint="eastAsia" w:ascii="楷体_GB2312" w:hAnsi="楷体_GB2312" w:eastAsia="楷体_GB2312" w:cs="楷体_GB2312"/>
          <w:b/>
          <w:sz w:val="28"/>
          <w:szCs w:val="28"/>
          <w:rPrChange w:id="1" w:author="Administrator" w:date="2015-04-28T08:43:00Z">
            <w:rPr>
              <w:rFonts w:hint="eastAsia"/>
              <w:b/>
              <w:sz w:val="32"/>
              <w:szCs w:val="32"/>
            </w:rPr>
          </w:rPrChange>
        </w:rPr>
        <w:t>《中观庄严论》第05课讲记</w:t>
      </w:r>
    </w:p>
    <w:p>
      <w:pPr>
        <w:jc w:val="center"/>
        <w:rPr>
          <w:rFonts w:hint="eastAsia" w:ascii="楷体_GB2312" w:hAnsi="楷体_GB2312" w:eastAsia="楷体_GB2312" w:cs="楷体_GB2312"/>
          <w:b/>
          <w:sz w:val="28"/>
          <w:szCs w:val="28"/>
          <w:rPrChange w:id="2" w:author="Administrator" w:date="2015-04-28T08:43:00Z">
            <w:rPr>
              <w:b/>
              <w:sz w:val="28"/>
              <w:szCs w:val="28"/>
            </w:rPr>
          </w:rPrChange>
        </w:rPr>
      </w:pPr>
      <w:r>
        <w:rPr>
          <w:rFonts w:hint="eastAsia" w:ascii="楷体_GB2312" w:hAnsi="楷体_GB2312" w:eastAsia="楷体_GB2312" w:cs="楷体_GB2312"/>
          <w:b/>
          <w:sz w:val="28"/>
          <w:szCs w:val="28"/>
          <w:rPrChange w:id="3" w:author="Administrator" w:date="2015-04-28T08:43:00Z">
            <w:rPr>
              <w:rFonts w:hint="eastAsia"/>
              <w:b/>
              <w:sz w:val="28"/>
              <w:szCs w:val="28"/>
            </w:rPr>
          </w:rPrChange>
        </w:rPr>
        <w:t>诸法等性本基法界中，自现圆满三身游舞力，</w:t>
      </w:r>
    </w:p>
    <w:p>
      <w:pPr>
        <w:jc w:val="center"/>
        <w:rPr>
          <w:rFonts w:hint="eastAsia" w:ascii="楷体_GB2312" w:hAnsi="楷体_GB2312" w:eastAsia="楷体_GB2312" w:cs="楷体_GB2312"/>
          <w:b/>
          <w:sz w:val="28"/>
          <w:szCs w:val="28"/>
          <w:rPrChange w:id="4" w:author="Administrator" w:date="2015-04-28T08:43:00Z">
            <w:rPr>
              <w:b/>
              <w:sz w:val="28"/>
              <w:szCs w:val="28"/>
            </w:rPr>
          </w:rPrChange>
        </w:rPr>
      </w:pPr>
      <w:r>
        <w:rPr>
          <w:rFonts w:hint="eastAsia" w:ascii="楷体_GB2312" w:hAnsi="楷体_GB2312" w:eastAsia="楷体_GB2312" w:cs="楷体_GB2312"/>
          <w:b/>
          <w:sz w:val="28"/>
          <w:szCs w:val="28"/>
          <w:rPrChange w:id="5" w:author="Administrator" w:date="2015-04-28T08:43:00Z">
            <w:rPr>
              <w:rFonts w:hint="eastAsia"/>
              <w:b/>
              <w:sz w:val="28"/>
              <w:szCs w:val="28"/>
            </w:rPr>
          </w:rPrChange>
        </w:rPr>
        <w:t>离障本来怙主龙钦巴，祈请无垢光尊常护我。</w:t>
      </w:r>
    </w:p>
    <w:p>
      <w:pPr>
        <w:ind w:firstLine="570"/>
        <w:rPr>
          <w:rFonts w:hint="eastAsia" w:ascii="楷体_GB2312" w:hAnsi="楷体_GB2312" w:eastAsia="楷体_GB2312" w:cs="楷体_GB2312"/>
          <w:b/>
          <w:sz w:val="28"/>
          <w:szCs w:val="28"/>
          <w:rPrChange w:id="6" w:author="Administrator" w:date="2015-04-28T08:43:00Z">
            <w:rPr>
              <w:b/>
              <w:sz w:val="28"/>
              <w:szCs w:val="28"/>
            </w:rPr>
          </w:rPrChange>
        </w:rPr>
      </w:pPr>
      <w:r>
        <w:rPr>
          <w:rFonts w:hint="eastAsia" w:ascii="楷体_GB2312" w:hAnsi="楷体_GB2312" w:eastAsia="楷体_GB2312" w:cs="楷体_GB2312"/>
          <w:b/>
          <w:sz w:val="28"/>
          <w:szCs w:val="28"/>
          <w:rPrChange w:id="7" w:author="Administrator" w:date="2015-04-28T08:43:00Z">
            <w:rPr>
              <w:rFonts w:hint="eastAsia"/>
              <w:b/>
              <w:sz w:val="28"/>
              <w:szCs w:val="28"/>
            </w:rPr>
          </w:rPrChange>
        </w:rPr>
        <w:t>为度化一切众生，请大家发无上的菩提心！</w:t>
      </w:r>
    </w:p>
    <w:p>
      <w:pPr>
        <w:ind w:firstLine="570"/>
        <w:rPr>
          <w:ins w:id="8" w:author="Administrator" w:date="2015-04-26T15:58:00Z"/>
          <w:rFonts w:hint="eastAsia" w:ascii="楷体_GB2312" w:hAnsi="楷体_GB2312" w:eastAsia="楷体_GB2312" w:cs="楷体_GB2312"/>
          <w:sz w:val="28"/>
          <w:szCs w:val="28"/>
          <w:rPrChange w:id="9"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10" w:author="Administrator" w:date="2015-04-28T08:43:00Z">
            <w:rPr>
              <w:rFonts w:hint="eastAsia" w:ascii="华文楷体" w:hAnsi="华文楷体" w:eastAsia="华文楷体"/>
              <w:sz w:val="28"/>
              <w:szCs w:val="28"/>
            </w:rPr>
          </w:rPrChange>
        </w:rPr>
        <w:t>发完菩提心之后，今天继续学习麦彭仁波切所造《中观庄严论释》</w:t>
      </w:r>
      <w:ins w:id="11" w:author="Administrator" w:date="2015-04-26T15:31:00Z">
        <w:r>
          <w:rPr>
            <w:rFonts w:hint="eastAsia" w:ascii="楷体_GB2312" w:hAnsi="楷体_GB2312" w:eastAsia="楷体_GB2312" w:cs="楷体_GB2312"/>
            <w:sz w:val="28"/>
            <w:szCs w:val="28"/>
            <w:rPrChange w:id="12" w:author="Administrator" w:date="2015-04-28T08:43:00Z">
              <w:rPr>
                <w:rFonts w:hint="eastAsia" w:ascii="华文楷体" w:hAnsi="华文楷体" w:eastAsia="华文楷体"/>
                <w:sz w:val="28"/>
                <w:szCs w:val="28"/>
              </w:rPr>
            </w:rPrChange>
          </w:rPr>
          <w:t>之欢喜之教言论</w:t>
        </w:r>
      </w:ins>
      <w:del w:id="13" w:author="Administrator" w:date="2015-04-26T15:32:00Z">
        <w:r>
          <w:rPr>
            <w:rFonts w:hint="eastAsia" w:ascii="楷体_GB2312" w:hAnsi="楷体_GB2312" w:eastAsia="楷体_GB2312" w:cs="楷体_GB2312"/>
            <w:sz w:val="28"/>
            <w:szCs w:val="28"/>
            <w:rPrChange w:id="14" w:author="Administrator" w:date="2015-04-28T08:43:00Z">
              <w:rPr>
                <w:rFonts w:hint="eastAsia" w:ascii="华文楷体" w:hAnsi="华文楷体" w:eastAsia="华文楷体"/>
                <w:sz w:val="28"/>
                <w:szCs w:val="28"/>
              </w:rPr>
            </w:rPrChange>
          </w:rPr>
          <w:delText>。####（0:06），</w:delText>
        </w:r>
      </w:del>
      <w:ins w:id="15" w:author="Administrator" w:date="2015-04-26T15:32:00Z">
        <w:r>
          <w:rPr>
            <w:rFonts w:hint="eastAsia" w:ascii="楷体_GB2312" w:hAnsi="楷体_GB2312" w:eastAsia="楷体_GB2312" w:cs="楷体_GB2312"/>
            <w:sz w:val="28"/>
            <w:szCs w:val="28"/>
            <w:rPrChange w:id="16" w:author="Administrator" w:date="2015-04-28T08:43:00Z">
              <w:rPr>
                <w:rFonts w:hint="eastAsia" w:ascii="华文楷体" w:hAnsi="华文楷体" w:eastAsia="华文楷体"/>
                <w:sz w:val="28"/>
                <w:szCs w:val="28"/>
              </w:rPr>
            </w:rPrChange>
          </w:rPr>
          <w:t>。</w:t>
        </w:r>
      </w:ins>
      <w:r>
        <w:rPr>
          <w:rFonts w:hint="eastAsia" w:ascii="楷体_GB2312" w:hAnsi="楷体_GB2312" w:eastAsia="楷体_GB2312" w:cs="楷体_GB2312"/>
          <w:sz w:val="28"/>
          <w:szCs w:val="28"/>
          <w:rPrChange w:id="17" w:author="Administrator" w:date="2015-04-28T08:43:00Z">
            <w:rPr>
              <w:rFonts w:hint="eastAsia" w:ascii="华文楷体" w:hAnsi="华文楷体" w:eastAsia="华文楷体"/>
              <w:sz w:val="28"/>
              <w:szCs w:val="28"/>
            </w:rPr>
          </w:rPrChange>
        </w:rPr>
        <w:t>有些论点也分了造论分支、所造的问题。现在宣讲第一个，造论</w:t>
      </w:r>
      <w:ins w:id="18" w:author="Administrator" w:date="2015-04-26T15:34:00Z">
        <w:r>
          <w:rPr>
            <w:rFonts w:hint="eastAsia" w:ascii="楷体_GB2312" w:hAnsi="楷体_GB2312" w:eastAsia="楷体_GB2312" w:cs="楷体_GB2312"/>
            <w:sz w:val="28"/>
            <w:szCs w:val="28"/>
            <w:rPrChange w:id="19"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20" w:author="Administrator" w:date="2015-04-28T08:43:00Z">
            <w:rPr>
              <w:rFonts w:hint="eastAsia" w:ascii="华文楷体" w:hAnsi="华文楷体" w:eastAsia="华文楷体"/>
              <w:sz w:val="28"/>
              <w:szCs w:val="28"/>
            </w:rPr>
          </w:rPrChange>
        </w:rPr>
        <w:t>五本。造论</w:t>
      </w:r>
      <w:ins w:id="21" w:author="Administrator" w:date="2015-04-26T15:34:00Z">
        <w:r>
          <w:rPr>
            <w:rFonts w:hint="eastAsia" w:ascii="楷体_GB2312" w:hAnsi="楷体_GB2312" w:eastAsia="楷体_GB2312" w:cs="楷体_GB2312"/>
            <w:sz w:val="28"/>
            <w:szCs w:val="28"/>
            <w:rPrChange w:id="22"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23" w:author="Administrator" w:date="2015-04-28T08:43:00Z">
            <w:rPr>
              <w:rFonts w:hint="eastAsia" w:ascii="华文楷体" w:hAnsi="华文楷体" w:eastAsia="华文楷体"/>
              <w:sz w:val="28"/>
              <w:szCs w:val="28"/>
            </w:rPr>
          </w:rPrChange>
        </w:rPr>
        <w:t>五本是宣说由谁所造、为谁而著、</w:t>
      </w:r>
      <w:ins w:id="24" w:author="Administrator" w:date="2015-04-26T15:34:00Z">
        <w:r>
          <w:rPr>
            <w:rFonts w:hint="eastAsia" w:ascii="楷体_GB2312" w:hAnsi="楷体_GB2312" w:eastAsia="楷体_GB2312" w:cs="楷体_GB2312"/>
            <w:sz w:val="28"/>
            <w:szCs w:val="28"/>
            <w:rPrChange w:id="25" w:author="Administrator" w:date="2015-04-28T08:43:00Z">
              <w:rPr>
                <w:rFonts w:hint="eastAsia" w:ascii="华文楷体" w:hAnsi="华文楷体" w:eastAsia="华文楷体"/>
                <w:sz w:val="28"/>
                <w:szCs w:val="28"/>
              </w:rPr>
            </w:rPrChange>
          </w:rPr>
          <w:t>然后</w:t>
        </w:r>
      </w:ins>
      <w:r>
        <w:rPr>
          <w:rFonts w:hint="eastAsia" w:ascii="楷体_GB2312" w:hAnsi="楷体_GB2312" w:eastAsia="楷体_GB2312" w:cs="楷体_GB2312"/>
          <w:sz w:val="28"/>
          <w:szCs w:val="28"/>
          <w:rPrChange w:id="26" w:author="Administrator" w:date="2015-04-28T08:43:00Z">
            <w:rPr>
              <w:rFonts w:hint="eastAsia" w:ascii="华文楷体" w:hAnsi="华文楷体" w:eastAsia="华文楷体"/>
              <w:sz w:val="28"/>
              <w:szCs w:val="28"/>
            </w:rPr>
          </w:rPrChange>
        </w:rPr>
        <w:t>属何范畴、全论内容和有何必要。现在是为了让学习本论的学者能够对作者产生清净的信心，对学习本论有一种欢喜心的缘故，所以宣说是由谁</w:t>
      </w:r>
      <w:del w:id="27" w:author="Administrator" w:date="2015-04-26T15:35:00Z">
        <w:r>
          <w:rPr>
            <w:rFonts w:hint="eastAsia" w:ascii="楷体_GB2312" w:hAnsi="楷体_GB2312" w:eastAsia="楷体_GB2312" w:cs="楷体_GB2312"/>
            <w:sz w:val="28"/>
            <w:szCs w:val="28"/>
            <w:rPrChange w:id="28" w:author="Administrator" w:date="2015-04-28T08:43:00Z">
              <w:rPr>
                <w:rFonts w:hint="eastAsia" w:ascii="华文楷体" w:hAnsi="华文楷体" w:eastAsia="华文楷体"/>
                <w:sz w:val="28"/>
                <w:szCs w:val="28"/>
              </w:rPr>
            </w:rPrChange>
          </w:rPr>
          <w:delText>早</w:delText>
        </w:r>
      </w:del>
      <w:ins w:id="29" w:author="Administrator" w:date="2015-04-26T15:35:00Z">
        <w:r>
          <w:rPr>
            <w:rFonts w:hint="eastAsia" w:ascii="楷体_GB2312" w:hAnsi="楷体_GB2312" w:eastAsia="楷体_GB2312" w:cs="楷体_GB2312"/>
            <w:sz w:val="28"/>
            <w:szCs w:val="28"/>
            <w:rPrChange w:id="30" w:author="Administrator" w:date="2015-04-28T08:43:00Z">
              <w:rPr>
                <w:rFonts w:hint="eastAsia" w:ascii="华文楷体" w:hAnsi="华文楷体" w:eastAsia="华文楷体"/>
                <w:sz w:val="28"/>
                <w:szCs w:val="28"/>
              </w:rPr>
            </w:rPrChange>
          </w:rPr>
          <w:t>造</w:t>
        </w:r>
      </w:ins>
      <w:r>
        <w:rPr>
          <w:rFonts w:hint="eastAsia" w:ascii="楷体_GB2312" w:hAnsi="楷体_GB2312" w:eastAsia="楷体_GB2312" w:cs="楷体_GB2312"/>
          <w:sz w:val="28"/>
          <w:szCs w:val="28"/>
          <w:rPrChange w:id="31" w:author="Administrator" w:date="2015-04-28T08:43:00Z">
            <w:rPr>
              <w:rFonts w:hint="eastAsia" w:ascii="华文楷体" w:hAnsi="华文楷体" w:eastAsia="华文楷体"/>
              <w:sz w:val="28"/>
              <w:szCs w:val="28"/>
            </w:rPr>
          </w:rPrChange>
        </w:rPr>
        <w:t>的《中观庄严论》。</w:t>
      </w:r>
      <w:ins w:id="32" w:author="Administrator" w:date="2015-04-26T15:35:00Z">
        <w:r>
          <w:rPr>
            <w:rFonts w:hint="eastAsia" w:ascii="楷体_GB2312" w:hAnsi="楷体_GB2312" w:eastAsia="楷体_GB2312" w:cs="楷体_GB2312"/>
            <w:sz w:val="28"/>
            <w:szCs w:val="28"/>
            <w:rPrChange w:id="33" w:author="Administrator" w:date="2015-04-28T08:43:00Z">
              <w:rPr>
                <w:rFonts w:hint="eastAsia" w:ascii="华文楷体" w:hAnsi="华文楷体" w:eastAsia="华文楷体"/>
                <w:sz w:val="28"/>
                <w:szCs w:val="28"/>
              </w:rPr>
            </w:rPrChange>
          </w:rPr>
          <w:t>实际上</w:t>
        </w:r>
      </w:ins>
      <w:r>
        <w:rPr>
          <w:rFonts w:hint="eastAsia" w:ascii="楷体_GB2312" w:hAnsi="楷体_GB2312" w:eastAsia="楷体_GB2312" w:cs="楷体_GB2312"/>
          <w:sz w:val="28"/>
          <w:szCs w:val="28"/>
          <w:rPrChange w:id="34" w:author="Administrator" w:date="2015-04-28T08:43:00Z">
            <w:rPr>
              <w:rFonts w:hint="eastAsia" w:ascii="华文楷体" w:hAnsi="华文楷体" w:eastAsia="华文楷体"/>
              <w:sz w:val="28"/>
              <w:szCs w:val="28"/>
            </w:rPr>
          </w:rPrChange>
        </w:rPr>
        <w:t>是</w:t>
      </w:r>
      <w:del w:id="35" w:author="Administrator" w:date="2015-04-26T15:35:00Z">
        <w:r>
          <w:rPr>
            <w:rFonts w:hint="eastAsia" w:ascii="楷体_GB2312" w:hAnsi="楷体_GB2312" w:eastAsia="楷体_GB2312" w:cs="楷体_GB2312"/>
            <w:sz w:val="28"/>
            <w:szCs w:val="28"/>
            <w:rPrChange w:id="36" w:author="Administrator" w:date="2015-04-28T08:43:00Z">
              <w:rPr>
                <w:rFonts w:hint="eastAsia" w:ascii="华文楷体" w:hAnsi="华文楷体" w:eastAsia="华文楷体"/>
                <w:sz w:val="28"/>
                <w:szCs w:val="28"/>
              </w:rPr>
            </w:rPrChange>
          </w:rPr>
          <w:delText>由</w:delText>
        </w:r>
      </w:del>
      <w:r>
        <w:rPr>
          <w:rFonts w:hint="eastAsia" w:ascii="楷体_GB2312" w:hAnsi="楷体_GB2312" w:eastAsia="楷体_GB2312" w:cs="楷体_GB2312"/>
          <w:sz w:val="28"/>
          <w:szCs w:val="28"/>
          <w:rPrChange w:id="37" w:author="Administrator" w:date="2015-04-28T08:43:00Z">
            <w:rPr>
              <w:rFonts w:hint="eastAsia" w:ascii="华文楷体" w:hAnsi="华文楷体" w:eastAsia="华文楷体"/>
              <w:sz w:val="28"/>
              <w:szCs w:val="28"/>
            </w:rPr>
          </w:rPrChange>
        </w:rPr>
        <w:t>在印度和藏地公认的大成就者、大智者静命菩萨</w:t>
      </w:r>
      <w:ins w:id="38" w:author="Administrator" w:date="2015-04-26T15:35:00Z">
        <w:r>
          <w:rPr>
            <w:rFonts w:hint="eastAsia" w:ascii="楷体_GB2312" w:hAnsi="楷体_GB2312" w:eastAsia="楷体_GB2312" w:cs="楷体_GB2312"/>
            <w:sz w:val="28"/>
            <w:szCs w:val="28"/>
            <w:rPrChange w:id="39" w:author="Administrator" w:date="2015-04-28T08:43:00Z">
              <w:rPr>
                <w:rFonts w:hint="eastAsia" w:ascii="华文楷体" w:hAnsi="华文楷体" w:eastAsia="华文楷体"/>
                <w:sz w:val="28"/>
                <w:szCs w:val="28"/>
              </w:rPr>
            </w:rPrChange>
          </w:rPr>
          <w:t>他</w:t>
        </w:r>
      </w:ins>
      <w:del w:id="40" w:author="Administrator" w:date="2015-04-26T15:35:00Z">
        <w:r>
          <w:rPr>
            <w:rFonts w:hint="eastAsia" w:ascii="楷体_GB2312" w:hAnsi="楷体_GB2312" w:eastAsia="楷体_GB2312" w:cs="楷体_GB2312"/>
            <w:sz w:val="28"/>
            <w:szCs w:val="28"/>
            <w:rPrChange w:id="41" w:author="Administrator" w:date="2015-04-28T08:43:00Z">
              <w:rPr>
                <w:rFonts w:hint="eastAsia" w:ascii="华文楷体" w:hAnsi="华文楷体" w:eastAsia="华文楷体"/>
                <w:sz w:val="28"/>
                <w:szCs w:val="28"/>
              </w:rPr>
            </w:rPrChange>
          </w:rPr>
          <w:delText>所</w:delText>
        </w:r>
      </w:del>
      <w:r>
        <w:rPr>
          <w:rFonts w:hint="eastAsia" w:ascii="楷体_GB2312" w:hAnsi="楷体_GB2312" w:eastAsia="楷体_GB2312" w:cs="楷体_GB2312"/>
          <w:sz w:val="28"/>
          <w:szCs w:val="28"/>
          <w:rPrChange w:id="42" w:author="Administrator" w:date="2015-04-28T08:43:00Z">
            <w:rPr>
              <w:rFonts w:hint="eastAsia" w:ascii="华文楷体" w:hAnsi="华文楷体" w:eastAsia="华文楷体"/>
              <w:sz w:val="28"/>
              <w:szCs w:val="28"/>
            </w:rPr>
          </w:rPrChange>
        </w:rPr>
        <w:t>造的中观庄严论的颂词。前面</w:t>
      </w:r>
      <w:del w:id="43" w:author="Administrator" w:date="2015-04-26T15:36:00Z">
        <w:r>
          <w:rPr>
            <w:rFonts w:hint="eastAsia" w:ascii="楷体_GB2312" w:hAnsi="楷体_GB2312" w:eastAsia="楷体_GB2312" w:cs="楷体_GB2312"/>
            <w:sz w:val="28"/>
            <w:szCs w:val="28"/>
            <w:rPrChange w:id="44" w:author="Administrator" w:date="2015-04-28T08:43:00Z">
              <w:rPr>
                <w:rFonts w:hint="eastAsia" w:ascii="华文楷体" w:hAnsi="华文楷体" w:eastAsia="华文楷体"/>
                <w:sz w:val="28"/>
                <w:szCs w:val="28"/>
              </w:rPr>
            </w:rPrChange>
          </w:rPr>
          <w:delText>已</w:delText>
        </w:r>
      </w:del>
      <w:ins w:id="45" w:author="Administrator" w:date="2015-04-26T15:36:00Z">
        <w:r>
          <w:rPr>
            <w:rFonts w:hint="eastAsia" w:ascii="楷体_GB2312" w:hAnsi="楷体_GB2312" w:eastAsia="楷体_GB2312" w:cs="楷体_GB2312"/>
            <w:sz w:val="28"/>
            <w:szCs w:val="28"/>
            <w:rPrChange w:id="46" w:author="Administrator" w:date="2015-04-28T08:43:00Z">
              <w:rPr>
                <w:rFonts w:hint="eastAsia" w:ascii="华文楷体" w:hAnsi="华文楷体" w:eastAsia="华文楷体"/>
                <w:sz w:val="28"/>
                <w:szCs w:val="28"/>
              </w:rPr>
            </w:rPrChange>
          </w:rPr>
          <w:t>也是</w:t>
        </w:r>
      </w:ins>
      <w:r>
        <w:rPr>
          <w:rFonts w:hint="eastAsia" w:ascii="楷体_GB2312" w:hAnsi="楷体_GB2312" w:eastAsia="楷体_GB2312" w:cs="楷体_GB2312"/>
          <w:sz w:val="28"/>
          <w:szCs w:val="28"/>
          <w:rPrChange w:id="47" w:author="Administrator" w:date="2015-04-28T08:43:00Z">
            <w:rPr>
              <w:rFonts w:hint="eastAsia" w:ascii="华文楷体" w:hAnsi="华文楷体" w:eastAsia="华文楷体"/>
              <w:sz w:val="28"/>
              <w:szCs w:val="28"/>
            </w:rPr>
          </w:rPrChange>
        </w:rPr>
        <w:t>通过方方面面对</w:t>
      </w:r>
      <w:ins w:id="48" w:author="Administrator" w:date="2015-04-26T15:36:00Z">
        <w:r>
          <w:rPr>
            <w:rFonts w:hint="eastAsia" w:ascii="楷体_GB2312" w:hAnsi="楷体_GB2312" w:eastAsia="楷体_GB2312" w:cs="楷体_GB2312"/>
            <w:sz w:val="28"/>
            <w:szCs w:val="28"/>
            <w:rPrChange w:id="49" w:author="Administrator" w:date="2015-04-28T08:43:00Z">
              <w:rPr>
                <w:rFonts w:hint="eastAsia" w:ascii="华文楷体" w:hAnsi="华文楷体" w:eastAsia="华文楷体"/>
                <w:sz w:val="28"/>
                <w:szCs w:val="28"/>
              </w:rPr>
            </w:rPrChange>
          </w:rPr>
          <w:t>于</w:t>
        </w:r>
      </w:ins>
      <w:r>
        <w:rPr>
          <w:rFonts w:hint="eastAsia" w:ascii="楷体_GB2312" w:hAnsi="楷体_GB2312" w:eastAsia="楷体_GB2312" w:cs="楷体_GB2312"/>
          <w:sz w:val="28"/>
          <w:szCs w:val="28"/>
          <w:rPrChange w:id="50" w:author="Administrator" w:date="2015-04-28T08:43:00Z">
            <w:rPr>
              <w:rFonts w:hint="eastAsia" w:ascii="华文楷体" w:hAnsi="华文楷体" w:eastAsia="华文楷体"/>
              <w:sz w:val="28"/>
              <w:szCs w:val="28"/>
            </w:rPr>
          </w:rPrChange>
        </w:rPr>
        <w:t>静命菩萨</w:t>
      </w:r>
      <w:ins w:id="51" w:author="Administrator" w:date="2015-04-26T15:36:00Z">
        <w:r>
          <w:rPr>
            <w:rFonts w:hint="eastAsia" w:ascii="楷体_GB2312" w:hAnsi="楷体_GB2312" w:eastAsia="楷体_GB2312" w:cs="楷体_GB2312"/>
            <w:sz w:val="28"/>
            <w:szCs w:val="28"/>
            <w:rPrChange w:id="52" w:author="Administrator" w:date="2015-04-28T08:43:00Z">
              <w:rPr>
                <w:rFonts w:hint="eastAsia" w:ascii="华文楷体" w:hAnsi="华文楷体" w:eastAsia="华文楷体"/>
                <w:sz w:val="28"/>
                <w:szCs w:val="28"/>
              </w:rPr>
            </w:rPrChange>
          </w:rPr>
          <w:t>他</w:t>
        </w:r>
      </w:ins>
      <w:r>
        <w:rPr>
          <w:rFonts w:hint="eastAsia" w:ascii="楷体_GB2312" w:hAnsi="楷体_GB2312" w:eastAsia="楷体_GB2312" w:cs="楷体_GB2312"/>
          <w:sz w:val="28"/>
          <w:szCs w:val="28"/>
          <w:rPrChange w:id="53" w:author="Administrator" w:date="2015-04-28T08:43:00Z">
            <w:rPr>
              <w:rFonts w:hint="eastAsia" w:ascii="华文楷体" w:hAnsi="华文楷体" w:eastAsia="华文楷体"/>
              <w:sz w:val="28"/>
              <w:szCs w:val="28"/>
            </w:rPr>
          </w:rPrChange>
        </w:rPr>
        <w:t>在</w:t>
      </w:r>
      <w:del w:id="54" w:author="Administrator" w:date="2015-04-26T15:36:00Z">
        <w:r>
          <w:rPr>
            <w:rFonts w:hint="eastAsia" w:ascii="楷体_GB2312" w:hAnsi="楷体_GB2312" w:eastAsia="楷体_GB2312" w:cs="楷体_GB2312"/>
            <w:sz w:val="28"/>
            <w:szCs w:val="28"/>
            <w:rPrChange w:id="55" w:author="Administrator" w:date="2015-04-28T08:43:00Z">
              <w:rPr>
                <w:rFonts w:hint="eastAsia" w:ascii="华文楷体" w:hAnsi="华文楷体" w:eastAsia="华文楷体"/>
                <w:sz w:val="28"/>
                <w:szCs w:val="28"/>
              </w:rPr>
            </w:rPrChange>
          </w:rPr>
          <w:delText>相</w:delText>
        </w:r>
      </w:del>
      <w:ins w:id="56" w:author="Administrator" w:date="2015-04-26T15:36:00Z">
        <w:r>
          <w:rPr>
            <w:rFonts w:hint="eastAsia" w:ascii="楷体_GB2312" w:hAnsi="楷体_GB2312" w:eastAsia="楷体_GB2312" w:cs="楷体_GB2312"/>
            <w:sz w:val="28"/>
            <w:szCs w:val="28"/>
            <w:rPrChange w:id="57" w:author="Administrator" w:date="2015-04-28T08:43:00Z">
              <w:rPr>
                <w:rFonts w:hint="eastAsia" w:ascii="华文楷体" w:hAnsi="华文楷体" w:eastAsia="华文楷体"/>
                <w:sz w:val="28"/>
                <w:szCs w:val="28"/>
              </w:rPr>
            </w:rPrChange>
          </w:rPr>
          <w:t>境</w:t>
        </w:r>
      </w:ins>
      <w:r>
        <w:rPr>
          <w:rFonts w:hint="eastAsia" w:ascii="楷体_GB2312" w:hAnsi="楷体_GB2312" w:eastAsia="楷体_GB2312" w:cs="楷体_GB2312"/>
          <w:sz w:val="28"/>
          <w:szCs w:val="28"/>
          <w:rPrChange w:id="58" w:author="Administrator" w:date="2015-04-28T08:43:00Z">
            <w:rPr>
              <w:rFonts w:hint="eastAsia" w:ascii="华文楷体" w:hAnsi="华文楷体" w:eastAsia="华文楷体"/>
              <w:sz w:val="28"/>
              <w:szCs w:val="28"/>
            </w:rPr>
          </w:rPrChange>
        </w:rPr>
        <w:t>续中得到授记的</w:t>
      </w:r>
      <w:ins w:id="59" w:author="Administrator" w:date="2015-04-26T15:36:00Z">
        <w:r>
          <w:rPr>
            <w:rFonts w:hint="eastAsia" w:ascii="楷体_GB2312" w:hAnsi="楷体_GB2312" w:eastAsia="楷体_GB2312" w:cs="楷体_GB2312"/>
            <w:sz w:val="28"/>
            <w:szCs w:val="28"/>
            <w:rPrChange w:id="60" w:author="Administrator" w:date="2015-04-28T08:43:00Z">
              <w:rPr>
                <w:rFonts w:hint="eastAsia" w:ascii="华文楷体" w:hAnsi="华文楷体" w:eastAsia="华文楷体"/>
                <w:sz w:val="28"/>
                <w:szCs w:val="28"/>
              </w:rPr>
            </w:rPrChange>
          </w:rPr>
          <w:t>这样一种</w:t>
        </w:r>
      </w:ins>
      <w:r>
        <w:rPr>
          <w:rFonts w:hint="eastAsia" w:ascii="楷体_GB2312" w:hAnsi="楷体_GB2312" w:eastAsia="楷体_GB2312" w:cs="楷体_GB2312"/>
          <w:sz w:val="28"/>
          <w:szCs w:val="28"/>
          <w:rPrChange w:id="61" w:author="Administrator" w:date="2015-04-28T08:43:00Z">
            <w:rPr>
              <w:rFonts w:hint="eastAsia" w:ascii="华文楷体" w:hAnsi="华文楷体" w:eastAsia="华文楷体"/>
              <w:sz w:val="28"/>
              <w:szCs w:val="28"/>
            </w:rPr>
          </w:rPrChange>
        </w:rPr>
        <w:t>情况。</w:t>
      </w:r>
      <w:ins w:id="62" w:author="Administrator" w:date="2015-04-26T15:37:00Z">
        <w:r>
          <w:rPr>
            <w:rFonts w:hint="eastAsia" w:ascii="楷体_GB2312" w:hAnsi="楷体_GB2312" w:eastAsia="楷体_GB2312" w:cs="楷体_GB2312"/>
            <w:sz w:val="28"/>
            <w:szCs w:val="28"/>
            <w:rPrChange w:id="63" w:author="Administrator" w:date="2015-04-28T08:43:00Z">
              <w:rPr>
                <w:rFonts w:hint="eastAsia" w:ascii="华文楷体" w:hAnsi="华文楷体" w:eastAsia="华文楷体"/>
                <w:sz w:val="28"/>
                <w:szCs w:val="28"/>
              </w:rPr>
            </w:rPrChange>
          </w:rPr>
          <w:t>然后</w:t>
        </w:r>
      </w:ins>
      <w:r>
        <w:rPr>
          <w:rFonts w:hint="eastAsia" w:ascii="楷体_GB2312" w:hAnsi="楷体_GB2312" w:eastAsia="楷体_GB2312" w:cs="楷体_GB2312"/>
          <w:sz w:val="28"/>
          <w:szCs w:val="28"/>
          <w:rPrChange w:id="64" w:author="Administrator" w:date="2015-04-28T08:43:00Z">
            <w:rPr>
              <w:rFonts w:hint="eastAsia" w:ascii="华文楷体" w:hAnsi="华文楷体" w:eastAsia="华文楷体"/>
              <w:sz w:val="28"/>
              <w:szCs w:val="28"/>
            </w:rPr>
          </w:rPrChange>
        </w:rPr>
        <w:t>他的智慧</w:t>
      </w:r>
      <w:ins w:id="65" w:author="Administrator" w:date="2015-04-26T15:37:00Z">
        <w:r>
          <w:rPr>
            <w:rFonts w:hint="eastAsia" w:ascii="楷体_GB2312" w:hAnsi="楷体_GB2312" w:eastAsia="楷体_GB2312" w:cs="楷体_GB2312"/>
            <w:sz w:val="28"/>
            <w:szCs w:val="28"/>
            <w:rPrChange w:id="66" w:author="Administrator" w:date="2015-04-28T08:43:00Z">
              <w:rPr>
                <w:rFonts w:hint="eastAsia" w:ascii="华文楷体" w:hAnsi="华文楷体" w:eastAsia="华文楷体"/>
                <w:sz w:val="28"/>
                <w:szCs w:val="28"/>
              </w:rPr>
            </w:rPrChange>
          </w:rPr>
          <w:t>非常</w:t>
        </w:r>
      </w:ins>
      <w:r>
        <w:rPr>
          <w:rFonts w:hint="eastAsia" w:ascii="楷体_GB2312" w:hAnsi="楷体_GB2312" w:eastAsia="楷体_GB2312" w:cs="楷体_GB2312"/>
          <w:sz w:val="28"/>
          <w:szCs w:val="28"/>
          <w:rPrChange w:id="67" w:author="Administrator" w:date="2015-04-28T08:43:00Z">
            <w:rPr>
              <w:rFonts w:hint="eastAsia" w:ascii="华文楷体" w:hAnsi="华文楷体" w:eastAsia="华文楷体"/>
              <w:sz w:val="28"/>
              <w:szCs w:val="28"/>
            </w:rPr>
          </w:rPrChange>
        </w:rPr>
        <w:t>超胜、戒律</w:t>
      </w:r>
      <w:ins w:id="68" w:author="Administrator" w:date="2015-04-26T15:37:00Z">
        <w:r>
          <w:rPr>
            <w:rFonts w:hint="eastAsia" w:ascii="楷体_GB2312" w:hAnsi="楷体_GB2312" w:eastAsia="楷体_GB2312" w:cs="楷体_GB2312"/>
            <w:sz w:val="28"/>
            <w:szCs w:val="28"/>
            <w:rPrChange w:id="69" w:author="Administrator" w:date="2015-04-28T08:43:00Z">
              <w:rPr>
                <w:rFonts w:hint="eastAsia" w:ascii="华文楷体" w:hAnsi="华文楷体" w:eastAsia="华文楷体"/>
                <w:sz w:val="28"/>
                <w:szCs w:val="28"/>
              </w:rPr>
            </w:rPrChange>
          </w:rPr>
          <w:t>很</w:t>
        </w:r>
      </w:ins>
      <w:r>
        <w:rPr>
          <w:rFonts w:hint="eastAsia" w:ascii="楷体_GB2312" w:hAnsi="楷体_GB2312" w:eastAsia="楷体_GB2312" w:cs="楷体_GB2312"/>
          <w:sz w:val="28"/>
          <w:szCs w:val="28"/>
          <w:rPrChange w:id="70" w:author="Administrator" w:date="2015-04-28T08:43:00Z">
            <w:rPr>
              <w:rFonts w:hint="eastAsia" w:ascii="华文楷体" w:hAnsi="华文楷体" w:eastAsia="华文楷体"/>
              <w:sz w:val="28"/>
              <w:szCs w:val="28"/>
            </w:rPr>
          </w:rPrChange>
        </w:rPr>
        <w:t>清净、成就卓越、</w:t>
      </w:r>
      <w:ins w:id="71" w:author="Administrator" w:date="2015-04-26T15:37:00Z">
        <w:r>
          <w:rPr>
            <w:rFonts w:hint="eastAsia" w:ascii="楷体_GB2312" w:hAnsi="楷体_GB2312" w:eastAsia="楷体_GB2312" w:cs="楷体_GB2312"/>
            <w:sz w:val="28"/>
            <w:szCs w:val="28"/>
            <w:rPrChange w:id="72" w:author="Administrator" w:date="2015-04-28T08:43:00Z">
              <w:rPr>
                <w:rFonts w:hint="eastAsia" w:ascii="华文楷体" w:hAnsi="华文楷体" w:eastAsia="华文楷体"/>
                <w:sz w:val="28"/>
                <w:szCs w:val="28"/>
              </w:rPr>
            </w:rPrChange>
          </w:rPr>
          <w:t>还有</w:t>
        </w:r>
      </w:ins>
      <w:r>
        <w:rPr>
          <w:rFonts w:hint="eastAsia" w:ascii="楷体_GB2312" w:hAnsi="楷体_GB2312" w:eastAsia="楷体_GB2312" w:cs="楷体_GB2312"/>
          <w:sz w:val="28"/>
          <w:szCs w:val="28"/>
          <w:rPrChange w:id="73" w:author="Administrator" w:date="2015-04-28T08:43:00Z">
            <w:rPr>
              <w:rFonts w:hint="eastAsia" w:ascii="华文楷体" w:hAnsi="华文楷体" w:eastAsia="华文楷体"/>
              <w:sz w:val="28"/>
              <w:szCs w:val="28"/>
            </w:rPr>
          </w:rPrChange>
        </w:rPr>
        <w:t>品行高尚等等，</w:t>
      </w:r>
      <w:ins w:id="74" w:author="Administrator" w:date="2015-04-26T15:37:00Z">
        <w:r>
          <w:rPr>
            <w:rFonts w:hint="eastAsia" w:ascii="楷体_GB2312" w:hAnsi="楷体_GB2312" w:eastAsia="楷体_GB2312" w:cs="楷体_GB2312"/>
            <w:sz w:val="28"/>
            <w:szCs w:val="28"/>
            <w:rPrChange w:id="75" w:author="Administrator" w:date="2015-04-28T08:43:00Z">
              <w:rPr>
                <w:rFonts w:hint="eastAsia" w:ascii="华文楷体" w:hAnsi="华文楷体" w:eastAsia="华文楷体"/>
                <w:sz w:val="28"/>
                <w:szCs w:val="28"/>
              </w:rPr>
            </w:rPrChange>
          </w:rPr>
          <w:t>从</w:t>
        </w:r>
      </w:ins>
      <w:r>
        <w:rPr>
          <w:rFonts w:hint="eastAsia" w:ascii="楷体_GB2312" w:hAnsi="楷体_GB2312" w:eastAsia="楷体_GB2312" w:cs="楷体_GB2312"/>
          <w:sz w:val="28"/>
          <w:szCs w:val="28"/>
          <w:rPrChange w:id="76" w:author="Administrator" w:date="2015-04-28T08:43:00Z">
            <w:rPr>
              <w:rFonts w:hint="eastAsia" w:ascii="华文楷体" w:hAnsi="华文楷体" w:eastAsia="华文楷体"/>
              <w:sz w:val="28"/>
              <w:szCs w:val="28"/>
            </w:rPr>
          </w:rPrChange>
        </w:rPr>
        <w:t>方方面面</w:t>
      </w:r>
      <w:ins w:id="77" w:author="Administrator" w:date="2015-04-26T15:37:00Z">
        <w:r>
          <w:rPr>
            <w:rFonts w:hint="eastAsia" w:ascii="楷体_GB2312" w:hAnsi="楷体_GB2312" w:eastAsia="楷体_GB2312" w:cs="楷体_GB2312"/>
            <w:sz w:val="28"/>
            <w:szCs w:val="28"/>
            <w:rPrChange w:id="78" w:author="Administrator" w:date="2015-04-28T08:43:00Z">
              <w:rPr>
                <w:rFonts w:hint="eastAsia" w:ascii="华文楷体" w:hAnsi="华文楷体" w:eastAsia="华文楷体"/>
                <w:sz w:val="28"/>
                <w:szCs w:val="28"/>
              </w:rPr>
            </w:rPrChange>
          </w:rPr>
          <w:t>都是</w:t>
        </w:r>
      </w:ins>
      <w:r>
        <w:rPr>
          <w:rFonts w:hint="eastAsia" w:ascii="楷体_GB2312" w:hAnsi="楷体_GB2312" w:eastAsia="楷体_GB2312" w:cs="楷体_GB2312"/>
          <w:sz w:val="28"/>
          <w:szCs w:val="28"/>
          <w:rPrChange w:id="79" w:author="Administrator" w:date="2015-04-28T08:43:00Z">
            <w:rPr>
              <w:rFonts w:hint="eastAsia" w:ascii="华文楷体" w:hAnsi="华文楷体" w:eastAsia="华文楷体"/>
              <w:sz w:val="28"/>
              <w:szCs w:val="28"/>
            </w:rPr>
          </w:rPrChange>
        </w:rPr>
        <w:t>做了观察。尤其现在藏地的佛法非常完整地</w:t>
      </w:r>
      <w:ins w:id="80" w:author="Administrator" w:date="2015-04-26T15:37:00Z">
        <w:r>
          <w:rPr>
            <w:rFonts w:hint="eastAsia" w:ascii="楷体_GB2312" w:hAnsi="楷体_GB2312" w:eastAsia="楷体_GB2312" w:cs="楷体_GB2312"/>
            <w:sz w:val="28"/>
            <w:szCs w:val="28"/>
            <w:rPrChange w:id="81" w:author="Administrator" w:date="2015-04-28T08:43:00Z">
              <w:rPr>
                <w:rFonts w:hint="eastAsia" w:ascii="华文楷体" w:hAnsi="华文楷体" w:eastAsia="华文楷体"/>
                <w:sz w:val="28"/>
                <w:szCs w:val="28"/>
              </w:rPr>
            </w:rPrChange>
          </w:rPr>
          <w:t>能够</w:t>
        </w:r>
      </w:ins>
      <w:r>
        <w:rPr>
          <w:rFonts w:hint="eastAsia" w:ascii="楷体_GB2312" w:hAnsi="楷体_GB2312" w:eastAsia="楷体_GB2312" w:cs="楷体_GB2312"/>
          <w:sz w:val="28"/>
          <w:szCs w:val="28"/>
          <w:rPrChange w:id="82" w:author="Administrator" w:date="2015-04-28T08:43:00Z">
            <w:rPr>
              <w:rFonts w:hint="eastAsia" w:ascii="华文楷体" w:hAnsi="华文楷体" w:eastAsia="华文楷体"/>
              <w:sz w:val="28"/>
              <w:szCs w:val="28"/>
            </w:rPr>
          </w:rPrChange>
        </w:rPr>
        <w:t>保</w:t>
      </w:r>
      <w:del w:id="83" w:author="Administrator" w:date="2015-04-26T15:38:00Z">
        <w:r>
          <w:rPr>
            <w:rFonts w:hint="eastAsia" w:ascii="楷体_GB2312" w:hAnsi="楷体_GB2312" w:eastAsia="楷体_GB2312" w:cs="楷体_GB2312"/>
            <w:sz w:val="28"/>
            <w:szCs w:val="28"/>
            <w:rPrChange w:id="84" w:author="Administrator" w:date="2015-04-28T08:43:00Z">
              <w:rPr>
                <w:rFonts w:hint="eastAsia" w:ascii="华文楷体" w:hAnsi="华文楷体" w:eastAsia="华文楷体"/>
                <w:sz w:val="28"/>
                <w:szCs w:val="28"/>
              </w:rPr>
            </w:rPrChange>
          </w:rPr>
          <w:delText>存</w:delText>
        </w:r>
      </w:del>
      <w:ins w:id="85" w:author="Administrator" w:date="2015-04-26T15:38:00Z">
        <w:r>
          <w:rPr>
            <w:rFonts w:hint="eastAsia" w:ascii="楷体_GB2312" w:hAnsi="楷体_GB2312" w:eastAsia="楷体_GB2312" w:cs="楷体_GB2312"/>
            <w:sz w:val="28"/>
            <w:szCs w:val="28"/>
            <w:rPrChange w:id="86" w:author="Administrator" w:date="2015-04-28T08:43:00Z">
              <w:rPr>
                <w:rFonts w:hint="eastAsia" w:ascii="华文楷体" w:hAnsi="华文楷体" w:eastAsia="华文楷体"/>
                <w:sz w:val="28"/>
                <w:szCs w:val="28"/>
              </w:rPr>
            </w:rPrChange>
          </w:rPr>
          <w:t>留</w:t>
        </w:r>
      </w:ins>
      <w:r>
        <w:rPr>
          <w:rFonts w:hint="eastAsia" w:ascii="楷体_GB2312" w:hAnsi="楷体_GB2312" w:eastAsia="楷体_GB2312" w:cs="楷体_GB2312"/>
          <w:sz w:val="28"/>
          <w:szCs w:val="28"/>
          <w:rPrChange w:id="87" w:author="Administrator" w:date="2015-04-28T08:43:00Z">
            <w:rPr>
              <w:rFonts w:hint="eastAsia" w:ascii="华文楷体" w:hAnsi="华文楷体" w:eastAsia="华文楷体"/>
              <w:sz w:val="28"/>
              <w:szCs w:val="28"/>
            </w:rPr>
          </w:rPrChange>
        </w:rPr>
        <w:t>下来，</w:t>
      </w:r>
      <w:ins w:id="88" w:author="Administrator" w:date="2015-04-26T15:38:00Z">
        <w:r>
          <w:rPr>
            <w:rFonts w:hint="eastAsia" w:ascii="楷体_GB2312" w:hAnsi="楷体_GB2312" w:eastAsia="楷体_GB2312" w:cs="楷体_GB2312"/>
            <w:sz w:val="28"/>
            <w:szCs w:val="28"/>
            <w:rPrChange w:id="89" w:author="Administrator" w:date="2015-04-28T08:43:00Z">
              <w:rPr>
                <w:rFonts w:hint="eastAsia" w:ascii="华文楷体" w:hAnsi="华文楷体" w:eastAsia="华文楷体"/>
                <w:sz w:val="28"/>
                <w:szCs w:val="28"/>
              </w:rPr>
            </w:rPrChange>
          </w:rPr>
          <w:t>也是</w:t>
        </w:r>
      </w:ins>
      <w:r>
        <w:rPr>
          <w:rFonts w:hint="eastAsia" w:ascii="楷体_GB2312" w:hAnsi="楷体_GB2312" w:eastAsia="楷体_GB2312" w:cs="楷体_GB2312"/>
          <w:sz w:val="28"/>
          <w:szCs w:val="28"/>
          <w:rPrChange w:id="90" w:author="Administrator" w:date="2015-04-28T08:43:00Z">
            <w:rPr>
              <w:rFonts w:hint="eastAsia" w:ascii="华文楷体" w:hAnsi="华文楷体" w:eastAsia="华文楷体"/>
              <w:sz w:val="28"/>
              <w:szCs w:val="28"/>
            </w:rPr>
          </w:rPrChange>
        </w:rPr>
        <w:t>完全是通过静命</w:t>
      </w:r>
      <w:del w:id="91" w:author="Administrator" w:date="2015-04-26T15:38:00Z">
        <w:r>
          <w:rPr>
            <w:rFonts w:hint="eastAsia" w:ascii="楷体_GB2312" w:hAnsi="楷体_GB2312" w:eastAsia="楷体_GB2312" w:cs="楷体_GB2312"/>
            <w:sz w:val="28"/>
            <w:szCs w:val="28"/>
            <w:rPrChange w:id="92" w:author="Administrator" w:date="2015-04-28T08:43:00Z">
              <w:rPr>
                <w:rFonts w:hint="eastAsia" w:ascii="华文楷体" w:hAnsi="华文楷体" w:eastAsia="华文楷体"/>
                <w:sz w:val="28"/>
                <w:szCs w:val="28"/>
              </w:rPr>
            </w:rPrChange>
          </w:rPr>
          <w:delText>菩萨</w:delText>
        </w:r>
      </w:del>
      <w:ins w:id="93" w:author="Administrator" w:date="2015-04-26T15:38:00Z">
        <w:r>
          <w:rPr>
            <w:rFonts w:hint="eastAsia" w:ascii="楷体_GB2312" w:hAnsi="楷体_GB2312" w:eastAsia="楷体_GB2312" w:cs="楷体_GB2312"/>
            <w:sz w:val="28"/>
            <w:szCs w:val="28"/>
            <w:rPrChange w:id="94" w:author="Administrator" w:date="2015-04-28T08:43:00Z">
              <w:rPr>
                <w:rFonts w:hint="eastAsia" w:ascii="华文楷体" w:hAnsi="华文楷体" w:eastAsia="华文楷体"/>
                <w:sz w:val="28"/>
                <w:szCs w:val="28"/>
              </w:rPr>
            </w:rPrChange>
          </w:rPr>
          <w:t>论师他的这样一种</w:t>
        </w:r>
      </w:ins>
      <w:del w:id="95" w:author="Administrator" w:date="2015-04-26T15:38:00Z">
        <w:r>
          <w:rPr>
            <w:rFonts w:hint="eastAsia" w:ascii="楷体_GB2312" w:hAnsi="楷体_GB2312" w:eastAsia="楷体_GB2312" w:cs="楷体_GB2312"/>
            <w:sz w:val="28"/>
            <w:szCs w:val="28"/>
            <w:rPrChange w:id="96" w:author="Administrator" w:date="2015-04-28T08:43: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97" w:author="Administrator" w:date="2015-04-28T08:43:00Z">
            <w:rPr>
              <w:rFonts w:hint="eastAsia" w:ascii="华文楷体" w:hAnsi="华文楷体" w:eastAsia="华文楷体"/>
              <w:sz w:val="28"/>
              <w:szCs w:val="28"/>
            </w:rPr>
          </w:rPrChange>
        </w:rPr>
        <w:t>发心、</w:t>
      </w:r>
      <w:ins w:id="98" w:author="Administrator" w:date="2015-04-26T15:38:00Z">
        <w:r>
          <w:rPr>
            <w:rFonts w:hint="eastAsia" w:ascii="楷体_GB2312" w:hAnsi="楷体_GB2312" w:eastAsia="楷体_GB2312" w:cs="楷体_GB2312"/>
            <w:sz w:val="28"/>
            <w:szCs w:val="28"/>
            <w:rPrChange w:id="99" w:author="Administrator" w:date="2015-04-28T08:43:00Z">
              <w:rPr>
                <w:rFonts w:hint="eastAsia" w:ascii="华文楷体" w:hAnsi="华文楷体" w:eastAsia="华文楷体"/>
                <w:sz w:val="28"/>
                <w:szCs w:val="28"/>
              </w:rPr>
            </w:rPrChange>
          </w:rPr>
          <w:t>他的这种</w:t>
        </w:r>
      </w:ins>
      <w:r>
        <w:rPr>
          <w:rFonts w:hint="eastAsia" w:ascii="楷体_GB2312" w:hAnsi="楷体_GB2312" w:eastAsia="楷体_GB2312" w:cs="楷体_GB2312"/>
          <w:sz w:val="28"/>
          <w:szCs w:val="28"/>
          <w:rPrChange w:id="100" w:author="Administrator" w:date="2015-04-28T08:43:00Z">
            <w:rPr>
              <w:rFonts w:hint="eastAsia" w:ascii="华文楷体" w:hAnsi="华文楷体" w:eastAsia="华文楷体"/>
              <w:sz w:val="28"/>
              <w:szCs w:val="28"/>
            </w:rPr>
          </w:rPrChange>
        </w:rPr>
        <w:t>愿力和威德所导致的。</w:t>
      </w:r>
      <w:ins w:id="101" w:author="Administrator" w:date="2015-04-26T15:39:00Z">
        <w:r>
          <w:rPr>
            <w:rFonts w:hint="eastAsia" w:ascii="楷体_GB2312" w:hAnsi="楷体_GB2312" w:eastAsia="楷体_GB2312" w:cs="楷体_GB2312"/>
            <w:sz w:val="28"/>
            <w:szCs w:val="28"/>
            <w:rPrChange w:id="102" w:author="Administrator" w:date="2015-04-28T08:43:00Z">
              <w:rPr>
                <w:rFonts w:hint="eastAsia" w:ascii="华文楷体" w:hAnsi="华文楷体" w:eastAsia="华文楷体"/>
                <w:sz w:val="28"/>
                <w:szCs w:val="28"/>
              </w:rPr>
            </w:rPrChange>
          </w:rPr>
          <w:t>所以说</w:t>
        </w:r>
      </w:ins>
      <w:r>
        <w:rPr>
          <w:rFonts w:hint="eastAsia" w:ascii="楷体_GB2312" w:hAnsi="楷体_GB2312" w:eastAsia="楷体_GB2312" w:cs="楷体_GB2312"/>
          <w:sz w:val="28"/>
          <w:szCs w:val="28"/>
          <w:rPrChange w:id="103" w:author="Administrator" w:date="2015-04-28T08:43:00Z">
            <w:rPr>
              <w:rFonts w:hint="eastAsia" w:ascii="华文楷体" w:hAnsi="华文楷体" w:eastAsia="华文楷体"/>
              <w:sz w:val="28"/>
              <w:szCs w:val="28"/>
            </w:rPr>
          </w:rPrChange>
        </w:rPr>
        <w:t>现在我们能够坐在这里学习本论，也是静命菩萨的加持力所导致的。</w:t>
      </w:r>
      <w:ins w:id="104" w:author="Administrator" w:date="2015-04-26T15:39:00Z">
        <w:r>
          <w:rPr>
            <w:rFonts w:hint="eastAsia" w:ascii="楷体_GB2312" w:hAnsi="楷体_GB2312" w:eastAsia="楷体_GB2312" w:cs="楷体_GB2312"/>
            <w:sz w:val="28"/>
            <w:szCs w:val="28"/>
            <w:rPrChange w:id="105" w:author="Administrator" w:date="2015-04-28T08:43:00Z">
              <w:rPr>
                <w:rFonts w:hint="eastAsia" w:ascii="华文楷体" w:hAnsi="华文楷体" w:eastAsia="华文楷体"/>
                <w:sz w:val="28"/>
                <w:szCs w:val="28"/>
              </w:rPr>
            </w:rPrChange>
          </w:rPr>
          <w:t>所以</w:t>
        </w:r>
      </w:ins>
      <w:r>
        <w:rPr>
          <w:rFonts w:hint="eastAsia" w:ascii="楷体_GB2312" w:hAnsi="楷体_GB2312" w:eastAsia="楷体_GB2312" w:cs="楷体_GB2312"/>
          <w:sz w:val="28"/>
          <w:szCs w:val="28"/>
          <w:rPrChange w:id="106" w:author="Administrator" w:date="2015-04-28T08:43:00Z">
            <w:rPr>
              <w:rFonts w:hint="eastAsia" w:ascii="华文楷体" w:hAnsi="华文楷体" w:eastAsia="华文楷体"/>
              <w:sz w:val="28"/>
              <w:szCs w:val="28"/>
            </w:rPr>
          </w:rPrChange>
        </w:rPr>
        <w:t>必须产生一种感恩</w:t>
      </w:r>
      <w:ins w:id="107" w:author="Administrator" w:date="2015-04-26T15:39:00Z">
        <w:r>
          <w:rPr>
            <w:rFonts w:hint="eastAsia" w:ascii="楷体_GB2312" w:hAnsi="楷体_GB2312" w:eastAsia="楷体_GB2312" w:cs="楷体_GB2312"/>
            <w:sz w:val="28"/>
            <w:szCs w:val="28"/>
            <w:rPrChange w:id="108" w:author="Administrator" w:date="2015-04-28T08:43:00Z">
              <w:rPr>
                <w:rFonts w:hint="eastAsia" w:ascii="华文楷体" w:hAnsi="华文楷体" w:eastAsia="华文楷体"/>
                <w:sz w:val="28"/>
                <w:szCs w:val="28"/>
              </w:rPr>
            </w:rPrChange>
          </w:rPr>
          <w:t>的一种</w:t>
        </w:r>
      </w:ins>
      <w:r>
        <w:rPr>
          <w:rFonts w:hint="eastAsia" w:ascii="楷体_GB2312" w:hAnsi="楷体_GB2312" w:eastAsia="楷体_GB2312" w:cs="楷体_GB2312"/>
          <w:sz w:val="28"/>
          <w:szCs w:val="28"/>
          <w:rPrChange w:id="109" w:author="Administrator" w:date="2015-04-28T08:43:00Z">
            <w:rPr>
              <w:rFonts w:hint="eastAsia" w:ascii="华文楷体" w:hAnsi="华文楷体" w:eastAsia="华文楷体"/>
              <w:sz w:val="28"/>
              <w:szCs w:val="28"/>
            </w:rPr>
          </w:rPrChange>
        </w:rPr>
        <w:t>心。今天</w:t>
      </w:r>
      <w:ins w:id="110" w:author="Administrator" w:date="2015-04-26T15:39:00Z">
        <w:r>
          <w:rPr>
            <w:rFonts w:hint="eastAsia" w:ascii="楷体_GB2312" w:hAnsi="楷体_GB2312" w:eastAsia="楷体_GB2312" w:cs="楷体_GB2312"/>
            <w:sz w:val="28"/>
            <w:szCs w:val="28"/>
            <w:rPrChange w:id="111" w:author="Administrator" w:date="2015-04-28T08:43:00Z">
              <w:rPr>
                <w:rFonts w:hint="eastAsia" w:ascii="华文楷体" w:hAnsi="华文楷体" w:eastAsia="华文楷体"/>
                <w:sz w:val="28"/>
                <w:szCs w:val="28"/>
              </w:rPr>
            </w:rPrChange>
          </w:rPr>
          <w:t>还</w:t>
        </w:r>
      </w:ins>
      <w:r>
        <w:rPr>
          <w:rFonts w:hint="eastAsia" w:ascii="楷体_GB2312" w:hAnsi="楷体_GB2312" w:eastAsia="楷体_GB2312" w:cs="楷体_GB2312"/>
          <w:sz w:val="28"/>
          <w:szCs w:val="28"/>
          <w:rPrChange w:id="112" w:author="Administrator" w:date="2015-04-28T08:43:00Z">
            <w:rPr>
              <w:rFonts w:hint="eastAsia" w:ascii="华文楷体" w:hAnsi="华文楷体" w:eastAsia="华文楷体"/>
              <w:sz w:val="28"/>
              <w:szCs w:val="28"/>
            </w:rPr>
          </w:rPrChange>
        </w:rPr>
        <w:t>继续宣讲他的殊胜功德力。</w:t>
      </w:r>
    </w:p>
    <w:p>
      <w:pPr>
        <w:ind w:firstLine="570"/>
        <w:rPr>
          <w:ins w:id="113" w:author="Administrator" w:date="2015-04-26T15:58:00Z"/>
          <w:rFonts w:hint="eastAsia" w:ascii="楷体_GB2312" w:hAnsi="楷体_GB2312" w:eastAsia="楷体_GB2312" w:cs="楷体_GB2312"/>
          <w:color w:val="000000"/>
          <w:sz w:val="28"/>
          <w:szCs w:val="28"/>
          <w:shd w:val="clear" w:color="auto" w:fill="FBF9F4"/>
          <w:rPrChange w:id="114" w:author="Administrator" w:date="2015-04-28T08:43:00Z">
            <w:rPr>
              <w:rFonts w:ascii="华文楷体" w:hAnsi="华文楷体" w:eastAsia="华文楷体" w:cs="华文楷体"/>
              <w:color w:val="000000"/>
              <w:sz w:val="28"/>
              <w:szCs w:val="28"/>
              <w:shd w:val="clear" w:color="auto" w:fill="FBF9F4"/>
            </w:rPr>
          </w:rPrChange>
        </w:rPr>
      </w:pPr>
      <w:ins w:id="115" w:author="Administrator" w:date="2015-04-26T15:58:00Z">
        <w:r>
          <w:rPr>
            <w:rFonts w:hint="eastAsia" w:ascii="楷体_GB2312" w:hAnsi="楷体_GB2312" w:eastAsia="楷体_GB2312" w:cs="楷体_GB2312"/>
            <w:sz w:val="28"/>
            <w:szCs w:val="28"/>
            <w:rPrChange w:id="116" w:author="Administrator" w:date="2015-04-28T08:43:00Z">
              <w:rPr>
                <w:rFonts w:hint="eastAsia" w:ascii="华文楷体" w:hAnsi="华文楷体" w:eastAsia="华文楷体"/>
                <w:sz w:val="28"/>
                <w:szCs w:val="28"/>
              </w:rPr>
            </w:rPrChange>
          </w:rPr>
          <w:t>【</w:t>
        </w:r>
      </w:ins>
      <w:ins w:id="117" w:author="Administrator" w:date="2015-04-26T15:58:00Z">
        <w:r>
          <w:rPr>
            <w:rFonts w:hint="eastAsia" w:ascii="楷体_GB2312" w:hAnsi="楷体_GB2312" w:eastAsia="楷体_GB2312" w:cs="楷体_GB2312"/>
            <w:color w:val="000000"/>
            <w:sz w:val="28"/>
            <w:szCs w:val="28"/>
            <w:shd w:val="clear" w:color="auto" w:fill="FBF9F4"/>
            <w:rPrChange w:id="118" w:author="Administrator" w:date="2015-04-28T08:43:00Z">
              <w:rPr>
                <w:rFonts w:ascii="华文楷体" w:hAnsi="华文楷体" w:eastAsia="华文楷体" w:cs="华文楷体"/>
                <w:color w:val="000000"/>
                <w:sz w:val="28"/>
                <w:szCs w:val="28"/>
                <w:shd w:val="clear" w:color="auto" w:fill="FBF9F4"/>
              </w:rPr>
            </w:rPrChange>
          </w:rPr>
          <w:t>本来，对于我等本师的这一教法最为广泛弘扬的杰出代表即是八大佛子与十六罗汉，他们则幻化为六庄严等众多大德出世。</w:t>
        </w:r>
      </w:ins>
      <w:ins w:id="119" w:author="Administrator" w:date="2015-04-26T15:58:00Z">
        <w:r>
          <w:rPr>
            <w:rFonts w:hint="eastAsia" w:ascii="楷体_GB2312" w:hAnsi="楷体_GB2312" w:eastAsia="楷体_GB2312" w:cs="楷体_GB2312"/>
            <w:color w:val="000000"/>
            <w:sz w:val="28"/>
            <w:szCs w:val="28"/>
            <w:shd w:val="clear" w:color="auto" w:fill="FBF9F4"/>
            <w:rPrChange w:id="120" w:author="Administrator" w:date="2015-04-28T08:43:00Z">
              <w:rPr>
                <w:rFonts w:hint="eastAsia" w:ascii="华文楷体" w:hAnsi="华文楷体" w:eastAsia="华文楷体" w:cs="华文楷体"/>
                <w:color w:val="000000"/>
                <w:sz w:val="28"/>
                <w:szCs w:val="28"/>
                <w:shd w:val="clear" w:color="auto" w:fill="FBF9F4"/>
              </w:rPr>
            </w:rPrChange>
          </w:rPr>
          <w:t>】</w:t>
        </w:r>
      </w:ins>
    </w:p>
    <w:p>
      <w:pPr>
        <w:ind w:firstLine="570"/>
        <w:rPr>
          <w:ins w:id="121" w:author="Administrator" w:date="2015-04-26T16:06:00Z"/>
          <w:rFonts w:hint="eastAsia" w:ascii="楷体_GB2312" w:hAnsi="楷体_GB2312" w:eastAsia="楷体_GB2312" w:cs="楷体_GB2312"/>
          <w:sz w:val="28"/>
          <w:szCs w:val="28"/>
          <w:rPrChange w:id="122" w:author="Administrator" w:date="2015-04-28T08:43:00Z">
            <w:rPr>
              <w:rFonts w:ascii="华文楷体" w:hAnsi="华文楷体" w:eastAsia="华文楷体"/>
              <w:sz w:val="28"/>
              <w:szCs w:val="28"/>
            </w:rPr>
          </w:rPrChange>
        </w:rPr>
      </w:pPr>
      <w:del w:id="123" w:author="Administrator" w:date="2015-04-26T15:58:00Z">
        <w:r>
          <w:rPr>
            <w:rFonts w:hint="eastAsia" w:ascii="楷体_GB2312" w:hAnsi="楷体_GB2312" w:eastAsia="楷体_GB2312" w:cs="楷体_GB2312"/>
            <w:sz w:val="28"/>
            <w:szCs w:val="28"/>
            <w:rPrChange w:id="124" w:author="Administrator" w:date="2015-04-28T08:43:00Z">
              <w:rPr>
                <w:rFonts w:hint="eastAsia" w:ascii="华文楷体" w:hAnsi="华文楷体" w:eastAsia="华文楷体"/>
                <w:sz w:val="28"/>
                <w:szCs w:val="28"/>
              </w:rPr>
            </w:rPrChange>
          </w:rPr>
          <w:delText>本来对于我等本师的这一教法，对于广泛弘扬的杰出代表，就是八大佛子与十六罗汉，他们主要幻化为六大庄严等众多大德出世。</w:delText>
        </w:r>
      </w:del>
      <w:r>
        <w:rPr>
          <w:rFonts w:hint="eastAsia" w:ascii="楷体_GB2312" w:hAnsi="楷体_GB2312" w:eastAsia="楷体_GB2312" w:cs="楷体_GB2312"/>
          <w:sz w:val="28"/>
          <w:szCs w:val="28"/>
          <w:rPrChange w:id="125" w:author="Administrator" w:date="2015-04-28T08:43:00Z">
            <w:rPr>
              <w:rFonts w:hint="eastAsia" w:ascii="华文楷体" w:hAnsi="华文楷体" w:eastAsia="华文楷体"/>
              <w:sz w:val="28"/>
              <w:szCs w:val="28"/>
            </w:rPr>
          </w:rPrChange>
        </w:rPr>
        <w:t>本来佛陀在世间上应化、最后入寂灭，</w:t>
      </w:r>
      <w:ins w:id="126" w:author="Administrator" w:date="2015-04-26T15:59:00Z">
        <w:r>
          <w:rPr>
            <w:rFonts w:hint="eastAsia" w:ascii="楷体_GB2312" w:hAnsi="楷体_GB2312" w:eastAsia="楷体_GB2312" w:cs="楷体_GB2312"/>
            <w:sz w:val="28"/>
            <w:szCs w:val="28"/>
            <w:rPrChange w:id="127" w:author="Administrator" w:date="2015-04-28T08:43:00Z">
              <w:rPr>
                <w:rFonts w:hint="eastAsia" w:ascii="华文楷体" w:hAnsi="华文楷体" w:eastAsia="华文楷体"/>
                <w:sz w:val="28"/>
                <w:szCs w:val="28"/>
              </w:rPr>
            </w:rPrChange>
          </w:rPr>
          <w:t>入</w:t>
        </w:r>
      </w:ins>
      <w:r>
        <w:rPr>
          <w:rFonts w:hint="eastAsia" w:ascii="楷体_GB2312" w:hAnsi="楷体_GB2312" w:eastAsia="楷体_GB2312" w:cs="楷体_GB2312"/>
          <w:sz w:val="28"/>
          <w:szCs w:val="28"/>
          <w:rPrChange w:id="128" w:author="Administrator" w:date="2015-04-28T08:43:00Z">
            <w:rPr>
              <w:rFonts w:hint="eastAsia" w:ascii="华文楷体" w:hAnsi="华文楷体" w:eastAsia="华文楷体"/>
              <w:sz w:val="28"/>
              <w:szCs w:val="28"/>
            </w:rPr>
          </w:rPrChange>
        </w:rPr>
        <w:t>寂灭</w:t>
      </w:r>
      <w:del w:id="129" w:author="Administrator" w:date="2015-04-26T15:59:00Z">
        <w:r>
          <w:rPr>
            <w:rFonts w:hint="eastAsia" w:ascii="楷体_GB2312" w:hAnsi="楷体_GB2312" w:eastAsia="楷体_GB2312" w:cs="楷体_GB2312"/>
            <w:sz w:val="28"/>
            <w:szCs w:val="28"/>
            <w:rPrChange w:id="130" w:author="Administrator" w:date="2015-04-28T08:43:00Z">
              <w:rPr>
                <w:rFonts w:hint="eastAsia" w:ascii="华文楷体" w:hAnsi="华文楷体" w:eastAsia="华文楷体"/>
                <w:sz w:val="28"/>
                <w:szCs w:val="28"/>
              </w:rPr>
            </w:rPrChange>
          </w:rPr>
          <w:delText>后</w:delText>
        </w:r>
      </w:del>
      <w:ins w:id="131" w:author="Administrator" w:date="2015-04-26T15:59:00Z">
        <w:r>
          <w:rPr>
            <w:rFonts w:hint="eastAsia" w:ascii="楷体_GB2312" w:hAnsi="楷体_GB2312" w:eastAsia="楷体_GB2312" w:cs="楷体_GB2312"/>
            <w:sz w:val="28"/>
            <w:szCs w:val="28"/>
            <w:rPrChange w:id="132" w:author="Administrator" w:date="2015-04-28T08:43:00Z">
              <w:rPr>
                <w:rFonts w:hint="eastAsia" w:ascii="华文楷体" w:hAnsi="华文楷体" w:eastAsia="华文楷体"/>
                <w:sz w:val="28"/>
                <w:szCs w:val="28"/>
              </w:rPr>
            </w:rPrChange>
          </w:rPr>
          <w:t>这个</w:t>
        </w:r>
      </w:ins>
      <w:r>
        <w:rPr>
          <w:rFonts w:hint="eastAsia" w:ascii="楷体_GB2312" w:hAnsi="楷体_GB2312" w:eastAsia="楷体_GB2312" w:cs="楷体_GB2312"/>
          <w:sz w:val="28"/>
          <w:szCs w:val="28"/>
          <w:rPrChange w:id="133" w:author="Administrator" w:date="2015-04-28T08:43:00Z">
            <w:rPr>
              <w:rFonts w:hint="eastAsia" w:ascii="华文楷体" w:hAnsi="华文楷体" w:eastAsia="华文楷体"/>
              <w:sz w:val="28"/>
              <w:szCs w:val="28"/>
            </w:rPr>
          </w:rPrChange>
        </w:rPr>
        <w:t>教法都有弘扬。佛陀之后，对于佛陀教法弘扬的最广泛的杰出代表人物是八大佛子和十六罗汉。八大佛子有文殊菩萨、观世音菩萨等等，</w:t>
      </w:r>
      <w:del w:id="134" w:author="Administrator" w:date="2015-04-26T16:00:00Z">
        <w:r>
          <w:rPr>
            <w:rFonts w:hint="eastAsia" w:ascii="楷体_GB2312" w:hAnsi="楷体_GB2312" w:eastAsia="楷体_GB2312" w:cs="楷体_GB2312"/>
            <w:sz w:val="28"/>
            <w:szCs w:val="28"/>
            <w:rPrChange w:id="135" w:author="Administrator" w:date="2015-04-28T08:43:00Z">
              <w:rPr>
                <w:rFonts w:hint="eastAsia" w:ascii="华文楷体" w:hAnsi="华文楷体" w:eastAsia="华文楷体"/>
                <w:sz w:val="28"/>
                <w:szCs w:val="28"/>
              </w:rPr>
            </w:rPrChange>
          </w:rPr>
          <w:delText>这些</w:delText>
        </w:r>
      </w:del>
      <w:ins w:id="136" w:author="Administrator" w:date="2015-04-26T16:00:00Z">
        <w:r>
          <w:rPr>
            <w:rFonts w:hint="eastAsia" w:ascii="楷体_GB2312" w:hAnsi="楷体_GB2312" w:eastAsia="楷体_GB2312" w:cs="楷体_GB2312"/>
            <w:sz w:val="28"/>
            <w:szCs w:val="28"/>
            <w:rPrChange w:id="137" w:author="Administrator" w:date="2015-04-28T08:43:00Z">
              <w:rPr>
                <w:rFonts w:hint="eastAsia" w:ascii="华文楷体" w:hAnsi="华文楷体" w:eastAsia="华文楷体"/>
                <w:sz w:val="28"/>
                <w:szCs w:val="28"/>
              </w:rPr>
            </w:rPrChange>
          </w:rPr>
          <w:t>像这样</w:t>
        </w:r>
      </w:ins>
      <w:r>
        <w:rPr>
          <w:rFonts w:hint="eastAsia" w:ascii="楷体_GB2312" w:hAnsi="楷体_GB2312" w:eastAsia="楷体_GB2312" w:cs="楷体_GB2312"/>
          <w:sz w:val="28"/>
          <w:szCs w:val="28"/>
          <w:rPrChange w:id="138" w:author="Administrator" w:date="2015-04-28T08:43:00Z">
            <w:rPr>
              <w:rFonts w:hint="eastAsia" w:ascii="华文楷体" w:hAnsi="华文楷体" w:eastAsia="华文楷体"/>
              <w:sz w:val="28"/>
              <w:szCs w:val="28"/>
            </w:rPr>
          </w:rPrChange>
        </w:rPr>
        <w:t>殊胜的大菩萨</w:t>
      </w:r>
      <w:del w:id="139" w:author="Administrator" w:date="2015-04-26T16:00:00Z">
        <w:r>
          <w:rPr>
            <w:rFonts w:hint="eastAsia" w:ascii="楷体_GB2312" w:hAnsi="楷体_GB2312" w:eastAsia="楷体_GB2312" w:cs="楷体_GB2312"/>
            <w:sz w:val="28"/>
            <w:szCs w:val="28"/>
            <w:rPrChange w:id="140" w:author="Administrator" w:date="2015-04-28T08:43:00Z">
              <w:rPr>
                <w:rFonts w:hint="eastAsia" w:ascii="华文楷体" w:hAnsi="华文楷体" w:eastAsia="华文楷体"/>
                <w:sz w:val="28"/>
                <w:szCs w:val="28"/>
              </w:rPr>
            </w:rPrChange>
          </w:rPr>
          <w:delText>在</w:delText>
        </w:r>
      </w:del>
      <w:r>
        <w:rPr>
          <w:rFonts w:hint="eastAsia" w:ascii="楷体_GB2312" w:hAnsi="楷体_GB2312" w:eastAsia="楷体_GB2312" w:cs="楷体_GB2312"/>
          <w:sz w:val="28"/>
          <w:szCs w:val="28"/>
          <w:rPrChange w:id="141" w:author="Administrator" w:date="2015-04-28T08:43:00Z">
            <w:rPr>
              <w:rFonts w:hint="eastAsia" w:ascii="华文楷体" w:hAnsi="华文楷体" w:eastAsia="华文楷体"/>
              <w:sz w:val="28"/>
              <w:szCs w:val="28"/>
            </w:rPr>
          </w:rPrChange>
        </w:rPr>
        <w:t>佛陀涅槃之后，</w:t>
      </w:r>
      <w:ins w:id="142" w:author="Administrator" w:date="2015-04-26T16:00:00Z">
        <w:r>
          <w:rPr>
            <w:rFonts w:hint="eastAsia" w:ascii="楷体_GB2312" w:hAnsi="楷体_GB2312" w:eastAsia="楷体_GB2312" w:cs="楷体_GB2312"/>
            <w:sz w:val="28"/>
            <w:szCs w:val="28"/>
            <w:rPrChange w:id="143" w:author="Administrator" w:date="2015-04-28T08:43:00Z">
              <w:rPr>
                <w:rFonts w:hint="eastAsia" w:ascii="华文楷体" w:hAnsi="华文楷体" w:eastAsia="华文楷体"/>
                <w:sz w:val="28"/>
                <w:szCs w:val="28"/>
              </w:rPr>
            </w:rPrChange>
          </w:rPr>
          <w:t>也是</w:t>
        </w:r>
      </w:ins>
      <w:r>
        <w:rPr>
          <w:rFonts w:hint="eastAsia" w:ascii="楷体_GB2312" w:hAnsi="楷体_GB2312" w:eastAsia="楷体_GB2312" w:cs="楷体_GB2312"/>
          <w:sz w:val="28"/>
          <w:szCs w:val="28"/>
          <w:rPrChange w:id="144" w:author="Administrator" w:date="2015-04-28T08:43:00Z">
            <w:rPr>
              <w:rFonts w:hint="eastAsia" w:ascii="华文楷体" w:hAnsi="华文楷体" w:eastAsia="华文楷体"/>
              <w:sz w:val="28"/>
              <w:szCs w:val="28"/>
            </w:rPr>
          </w:rPrChange>
        </w:rPr>
        <w:t>对于大乘经典做了集结，还有不断示现化生出现在世间当中。十六罗汉也是这样，当时佛在世时，也是亲口对十六位尊者、</w:t>
      </w:r>
      <w:ins w:id="145" w:author="Administrator" w:date="2015-04-26T16:01:00Z">
        <w:r>
          <w:rPr>
            <w:rFonts w:hint="eastAsia" w:ascii="楷体_GB2312" w:hAnsi="楷体_GB2312" w:eastAsia="楷体_GB2312" w:cs="楷体_GB2312"/>
            <w:sz w:val="28"/>
            <w:szCs w:val="28"/>
            <w:rPrChange w:id="146" w:author="Administrator" w:date="2015-04-28T08:43:00Z">
              <w:rPr>
                <w:rFonts w:hint="eastAsia" w:ascii="华文楷体" w:hAnsi="华文楷体" w:eastAsia="华文楷体"/>
                <w:sz w:val="28"/>
                <w:szCs w:val="28"/>
              </w:rPr>
            </w:rPrChange>
          </w:rPr>
          <w:t>十六位</w:t>
        </w:r>
      </w:ins>
      <w:r>
        <w:rPr>
          <w:rFonts w:hint="eastAsia" w:ascii="楷体_GB2312" w:hAnsi="楷体_GB2312" w:eastAsia="楷体_GB2312" w:cs="楷体_GB2312"/>
          <w:sz w:val="28"/>
          <w:szCs w:val="28"/>
          <w:rPrChange w:id="147" w:author="Administrator" w:date="2015-04-28T08:43:00Z">
            <w:rPr>
              <w:rFonts w:hint="eastAsia" w:ascii="华文楷体" w:hAnsi="华文楷体" w:eastAsia="华文楷体"/>
              <w:sz w:val="28"/>
              <w:szCs w:val="28"/>
            </w:rPr>
          </w:rPrChange>
        </w:rPr>
        <w:t>大罗汉</w:t>
      </w:r>
      <w:ins w:id="148" w:author="Administrator" w:date="2015-04-26T16:01:00Z">
        <w:r>
          <w:rPr>
            <w:rFonts w:hint="eastAsia" w:ascii="楷体_GB2312" w:hAnsi="楷体_GB2312" w:eastAsia="楷体_GB2312" w:cs="楷体_GB2312"/>
            <w:sz w:val="28"/>
            <w:szCs w:val="28"/>
            <w:rPrChange w:id="149" w:author="Administrator" w:date="2015-04-28T08:43:00Z">
              <w:rPr>
                <w:rFonts w:hint="eastAsia" w:ascii="华文楷体" w:hAnsi="华文楷体" w:eastAsia="华文楷体"/>
                <w:sz w:val="28"/>
                <w:szCs w:val="28"/>
              </w:rPr>
            </w:rPrChange>
          </w:rPr>
          <w:t>给他们</w:t>
        </w:r>
      </w:ins>
      <w:r>
        <w:rPr>
          <w:rFonts w:hint="eastAsia" w:ascii="楷体_GB2312" w:hAnsi="楷体_GB2312" w:eastAsia="楷体_GB2312" w:cs="楷体_GB2312"/>
          <w:sz w:val="28"/>
          <w:szCs w:val="28"/>
          <w:rPrChange w:id="150" w:author="Administrator" w:date="2015-04-28T08:43:00Z">
            <w:rPr>
              <w:rFonts w:hint="eastAsia" w:ascii="华文楷体" w:hAnsi="华文楷体" w:eastAsia="华文楷体"/>
              <w:sz w:val="28"/>
              <w:szCs w:val="28"/>
            </w:rPr>
          </w:rPrChange>
        </w:rPr>
        <w:t>做了嘱咐，乃至</w:t>
      </w:r>
      <w:ins w:id="151" w:author="Administrator" w:date="2015-04-26T16:01:00Z">
        <w:r>
          <w:rPr>
            <w:rFonts w:hint="eastAsia" w:ascii="楷体_GB2312" w:hAnsi="楷体_GB2312" w:eastAsia="楷体_GB2312" w:cs="楷体_GB2312"/>
            <w:sz w:val="28"/>
            <w:szCs w:val="28"/>
            <w:rPrChange w:id="152" w:author="Administrator" w:date="2015-04-28T08:43:00Z">
              <w:rPr>
                <w:rFonts w:hint="eastAsia" w:ascii="华文楷体" w:hAnsi="华文楷体" w:eastAsia="华文楷体"/>
                <w:sz w:val="28"/>
                <w:szCs w:val="28"/>
              </w:rPr>
            </w:rPrChange>
          </w:rPr>
          <w:t>于</w:t>
        </w:r>
      </w:ins>
      <w:r>
        <w:rPr>
          <w:rFonts w:hint="eastAsia" w:ascii="楷体_GB2312" w:hAnsi="楷体_GB2312" w:eastAsia="楷体_GB2312" w:cs="楷体_GB2312"/>
          <w:sz w:val="28"/>
          <w:szCs w:val="28"/>
          <w:rPrChange w:id="153" w:author="Administrator" w:date="2015-04-28T08:43:00Z">
            <w:rPr>
              <w:rFonts w:hint="eastAsia" w:ascii="华文楷体" w:hAnsi="华文楷体" w:eastAsia="华文楷体"/>
              <w:sz w:val="28"/>
              <w:szCs w:val="28"/>
            </w:rPr>
          </w:rPrChange>
        </w:rPr>
        <w:t>佛教还存在世间，十六罗汉不能入灭。这</w:t>
      </w:r>
      <w:ins w:id="154" w:author="Administrator" w:date="2015-04-26T16:01:00Z">
        <w:r>
          <w:rPr>
            <w:rFonts w:hint="eastAsia" w:ascii="楷体_GB2312" w:hAnsi="楷体_GB2312" w:eastAsia="楷体_GB2312" w:cs="楷体_GB2312"/>
            <w:sz w:val="28"/>
            <w:szCs w:val="28"/>
            <w:rPrChange w:id="155" w:author="Administrator" w:date="2015-04-28T08:43:00Z">
              <w:rPr>
                <w:rFonts w:hint="eastAsia" w:ascii="华文楷体" w:hAnsi="华文楷体" w:eastAsia="华文楷体"/>
                <w:sz w:val="28"/>
                <w:szCs w:val="28"/>
              </w:rPr>
            </w:rPrChange>
          </w:rPr>
          <w:t>个</w:t>
        </w:r>
      </w:ins>
      <w:r>
        <w:rPr>
          <w:rFonts w:hint="eastAsia" w:ascii="楷体_GB2312" w:hAnsi="楷体_GB2312" w:eastAsia="楷体_GB2312" w:cs="楷体_GB2312"/>
          <w:sz w:val="28"/>
          <w:szCs w:val="28"/>
          <w:rPrChange w:id="156" w:author="Administrator" w:date="2015-04-28T08:43:00Z">
            <w:rPr>
              <w:rFonts w:hint="eastAsia" w:ascii="华文楷体" w:hAnsi="华文楷体" w:eastAsia="华文楷体"/>
              <w:sz w:val="28"/>
              <w:szCs w:val="28"/>
            </w:rPr>
          </w:rPrChange>
        </w:rPr>
        <w:t>就不像其他阿罗汉，</w:t>
      </w:r>
      <w:ins w:id="157" w:author="Administrator" w:date="2015-04-26T16:01:00Z">
        <w:r>
          <w:rPr>
            <w:rFonts w:hint="eastAsia" w:ascii="楷体_GB2312" w:hAnsi="楷体_GB2312" w:eastAsia="楷体_GB2312" w:cs="楷体_GB2312"/>
            <w:sz w:val="28"/>
            <w:szCs w:val="28"/>
            <w:rPrChange w:id="158" w:author="Administrator" w:date="2015-04-28T08:43:00Z">
              <w:rPr>
                <w:rFonts w:hint="eastAsia" w:ascii="华文楷体" w:hAnsi="华文楷体" w:eastAsia="华文楷体"/>
                <w:sz w:val="28"/>
                <w:szCs w:val="28"/>
              </w:rPr>
            </w:rPrChange>
          </w:rPr>
          <w:t>其他的阿罗汉</w:t>
        </w:r>
      </w:ins>
      <w:ins w:id="159" w:author="Administrator" w:date="2015-04-26T16:02:00Z">
        <w:r>
          <w:rPr>
            <w:rFonts w:hint="eastAsia" w:ascii="楷体_GB2312" w:hAnsi="楷体_GB2312" w:eastAsia="楷体_GB2312" w:cs="楷体_GB2312"/>
            <w:sz w:val="28"/>
            <w:szCs w:val="28"/>
            <w:rPrChange w:id="160" w:author="Administrator" w:date="2015-04-28T08:43:00Z">
              <w:rPr>
                <w:rFonts w:hint="eastAsia" w:ascii="华文楷体" w:hAnsi="华文楷体" w:eastAsia="华文楷体"/>
                <w:sz w:val="28"/>
                <w:szCs w:val="28"/>
              </w:rPr>
            </w:rPrChange>
          </w:rPr>
          <w:t>在</w:t>
        </w:r>
      </w:ins>
      <w:r>
        <w:rPr>
          <w:rFonts w:hint="eastAsia" w:ascii="楷体_GB2312" w:hAnsi="楷体_GB2312" w:eastAsia="楷体_GB2312" w:cs="楷体_GB2312"/>
          <w:sz w:val="28"/>
          <w:szCs w:val="28"/>
          <w:rPrChange w:id="161" w:author="Administrator" w:date="2015-04-28T08:43:00Z">
            <w:rPr>
              <w:rFonts w:hint="eastAsia" w:ascii="华文楷体" w:hAnsi="华文楷体" w:eastAsia="华文楷体"/>
              <w:sz w:val="28"/>
              <w:szCs w:val="28"/>
            </w:rPr>
          </w:rPrChange>
        </w:rPr>
        <w:t>佛</w:t>
      </w:r>
      <w:del w:id="162" w:author="Administrator" w:date="2015-04-26T16:02:00Z">
        <w:r>
          <w:rPr>
            <w:rFonts w:hint="eastAsia" w:ascii="楷体_GB2312" w:hAnsi="楷体_GB2312" w:eastAsia="楷体_GB2312" w:cs="楷体_GB2312"/>
            <w:sz w:val="28"/>
            <w:szCs w:val="28"/>
            <w:rPrChange w:id="163" w:author="Administrator" w:date="2015-04-28T08:43:00Z">
              <w:rPr>
                <w:rFonts w:hint="eastAsia" w:ascii="华文楷体" w:hAnsi="华文楷体" w:eastAsia="华文楷体"/>
                <w:sz w:val="28"/>
                <w:szCs w:val="28"/>
              </w:rPr>
            </w:rPrChange>
          </w:rPr>
          <w:delText>陀在</w:delText>
        </w:r>
      </w:del>
      <w:r>
        <w:rPr>
          <w:rFonts w:hint="eastAsia" w:ascii="楷体_GB2312" w:hAnsi="楷体_GB2312" w:eastAsia="楷体_GB2312" w:cs="楷体_GB2312"/>
          <w:sz w:val="28"/>
          <w:szCs w:val="28"/>
          <w:rPrChange w:id="164" w:author="Administrator" w:date="2015-04-28T08:43:00Z">
            <w:rPr>
              <w:rFonts w:hint="eastAsia" w:ascii="华文楷体" w:hAnsi="华文楷体" w:eastAsia="华文楷体"/>
              <w:sz w:val="28"/>
              <w:szCs w:val="28"/>
            </w:rPr>
          </w:rPrChange>
        </w:rPr>
        <w:t>世时得到了圣果，佛入灭之后</w:t>
      </w:r>
      <w:ins w:id="165" w:author="Administrator" w:date="2015-04-26T16:02:00Z">
        <w:r>
          <w:rPr>
            <w:rFonts w:hint="eastAsia" w:ascii="楷体_GB2312" w:hAnsi="楷体_GB2312" w:eastAsia="楷体_GB2312" w:cs="楷体_GB2312"/>
            <w:sz w:val="28"/>
            <w:szCs w:val="28"/>
            <w:rPrChange w:id="166" w:author="Administrator" w:date="2015-04-28T08:43:00Z">
              <w:rPr>
                <w:rFonts w:hint="eastAsia" w:ascii="华文楷体" w:hAnsi="华文楷体" w:eastAsia="华文楷体"/>
                <w:sz w:val="28"/>
                <w:szCs w:val="28"/>
              </w:rPr>
            </w:rPrChange>
          </w:rPr>
          <w:t>他们也是</w:t>
        </w:r>
      </w:ins>
      <w:r>
        <w:rPr>
          <w:rFonts w:hint="eastAsia" w:ascii="楷体_GB2312" w:hAnsi="楷体_GB2312" w:eastAsia="楷体_GB2312" w:cs="楷体_GB2312"/>
          <w:sz w:val="28"/>
          <w:szCs w:val="28"/>
          <w:rPrChange w:id="167" w:author="Administrator" w:date="2015-04-28T08:43:00Z">
            <w:rPr>
              <w:rFonts w:hint="eastAsia" w:ascii="华文楷体" w:hAnsi="华文楷体" w:eastAsia="华文楷体"/>
              <w:sz w:val="28"/>
              <w:szCs w:val="28"/>
            </w:rPr>
          </w:rPrChange>
        </w:rPr>
        <w:t>跟随佛陀入了寂灭。十六罗汉是释迦牟尼佛</w:t>
      </w:r>
      <w:ins w:id="168" w:author="Administrator" w:date="2015-04-26T16:02:00Z">
        <w:r>
          <w:rPr>
            <w:rFonts w:hint="eastAsia" w:ascii="楷体_GB2312" w:hAnsi="楷体_GB2312" w:eastAsia="楷体_GB2312" w:cs="楷体_GB2312"/>
            <w:sz w:val="28"/>
            <w:szCs w:val="28"/>
            <w:rPrChange w:id="169" w:author="Administrator" w:date="2015-04-28T08:43:00Z">
              <w:rPr>
                <w:rFonts w:hint="eastAsia" w:ascii="华文楷体" w:hAnsi="华文楷体" w:eastAsia="华文楷体"/>
                <w:sz w:val="28"/>
                <w:szCs w:val="28"/>
              </w:rPr>
            </w:rPrChange>
          </w:rPr>
          <w:t>是</w:t>
        </w:r>
      </w:ins>
      <w:r>
        <w:rPr>
          <w:rFonts w:hint="eastAsia" w:ascii="楷体_GB2312" w:hAnsi="楷体_GB2312" w:eastAsia="楷体_GB2312" w:cs="楷体_GB2312"/>
          <w:sz w:val="28"/>
          <w:szCs w:val="28"/>
          <w:rPrChange w:id="170" w:author="Administrator" w:date="2015-04-28T08:43:00Z">
            <w:rPr>
              <w:rFonts w:hint="eastAsia" w:ascii="华文楷体" w:hAnsi="华文楷体" w:eastAsia="华文楷体"/>
              <w:sz w:val="28"/>
              <w:szCs w:val="28"/>
            </w:rPr>
          </w:rPrChange>
        </w:rPr>
        <w:t>亲</w:t>
      </w:r>
      <w:del w:id="171" w:author="Administrator" w:date="2015-04-26T16:02:00Z">
        <w:r>
          <w:rPr>
            <w:rFonts w:hint="eastAsia" w:ascii="楷体_GB2312" w:hAnsi="楷体_GB2312" w:eastAsia="楷体_GB2312" w:cs="楷体_GB2312"/>
            <w:sz w:val="28"/>
            <w:szCs w:val="28"/>
            <w:rPrChange w:id="172" w:author="Administrator" w:date="2015-04-28T08:43:00Z">
              <w:rPr>
                <w:rFonts w:hint="eastAsia" w:ascii="华文楷体" w:hAnsi="华文楷体" w:eastAsia="华文楷体"/>
                <w:sz w:val="28"/>
                <w:szCs w:val="28"/>
              </w:rPr>
            </w:rPrChange>
          </w:rPr>
          <w:delText>自</w:delText>
        </w:r>
      </w:del>
      <w:ins w:id="173" w:author="Administrator" w:date="2015-04-26T16:02:00Z">
        <w:r>
          <w:rPr>
            <w:rFonts w:hint="eastAsia" w:ascii="楷体_GB2312" w:hAnsi="楷体_GB2312" w:eastAsia="楷体_GB2312" w:cs="楷体_GB2312"/>
            <w:sz w:val="28"/>
            <w:szCs w:val="28"/>
            <w:rPrChange w:id="174" w:author="Administrator" w:date="2015-04-28T08:43:00Z">
              <w:rPr>
                <w:rFonts w:hint="eastAsia" w:ascii="华文楷体" w:hAnsi="华文楷体" w:eastAsia="华文楷体"/>
                <w:sz w:val="28"/>
                <w:szCs w:val="28"/>
              </w:rPr>
            </w:rPrChange>
          </w:rPr>
          <w:t>口</w:t>
        </w:r>
      </w:ins>
      <w:r>
        <w:rPr>
          <w:rFonts w:hint="eastAsia" w:ascii="楷体_GB2312" w:hAnsi="楷体_GB2312" w:eastAsia="楷体_GB2312" w:cs="楷体_GB2312"/>
          <w:sz w:val="28"/>
          <w:szCs w:val="28"/>
          <w:rPrChange w:id="175" w:author="Administrator" w:date="2015-04-28T08:43:00Z">
            <w:rPr>
              <w:rFonts w:hint="eastAsia" w:ascii="华文楷体" w:hAnsi="华文楷体" w:eastAsia="华文楷体"/>
              <w:sz w:val="28"/>
              <w:szCs w:val="28"/>
            </w:rPr>
          </w:rPrChange>
        </w:rPr>
        <w:t>做了嘱托的，至于佛陀存在于世间当中时候，一定要安住世间，不断护持教义、护持佛法。</w:t>
      </w:r>
      <w:ins w:id="176" w:author="Administrator" w:date="2015-04-26T16:03:00Z">
        <w:r>
          <w:rPr>
            <w:rFonts w:hint="eastAsia" w:ascii="楷体_GB2312" w:hAnsi="楷体_GB2312" w:eastAsia="楷体_GB2312" w:cs="楷体_GB2312"/>
            <w:sz w:val="28"/>
            <w:szCs w:val="28"/>
            <w:rPrChange w:id="177" w:author="Administrator" w:date="2015-04-28T08:43:00Z">
              <w:rPr>
                <w:rFonts w:hint="eastAsia" w:ascii="华文楷体" w:hAnsi="华文楷体" w:eastAsia="华文楷体"/>
                <w:sz w:val="28"/>
                <w:szCs w:val="28"/>
              </w:rPr>
            </w:rPrChange>
          </w:rPr>
          <w:t>所以</w:t>
        </w:r>
      </w:ins>
      <w:r>
        <w:rPr>
          <w:rFonts w:hint="eastAsia" w:ascii="楷体_GB2312" w:hAnsi="楷体_GB2312" w:eastAsia="楷体_GB2312" w:cs="楷体_GB2312"/>
          <w:sz w:val="28"/>
          <w:szCs w:val="28"/>
          <w:rPrChange w:id="178" w:author="Administrator" w:date="2015-04-28T08:43:00Z">
            <w:rPr>
              <w:rFonts w:hint="eastAsia" w:ascii="华文楷体" w:hAnsi="华文楷体" w:eastAsia="华文楷体"/>
              <w:sz w:val="28"/>
              <w:szCs w:val="28"/>
            </w:rPr>
          </w:rPrChange>
        </w:rPr>
        <w:t>现在，在世界、在南瞻部洲不同的地方，都有十六阿罗汉</w:t>
      </w:r>
      <w:ins w:id="179" w:author="Administrator" w:date="2015-04-26T16:03:00Z">
        <w:r>
          <w:rPr>
            <w:rFonts w:hint="eastAsia" w:ascii="楷体_GB2312" w:hAnsi="楷体_GB2312" w:eastAsia="楷体_GB2312" w:cs="楷体_GB2312"/>
            <w:sz w:val="28"/>
            <w:szCs w:val="28"/>
            <w:rPrChange w:id="180" w:author="Administrator" w:date="2015-04-28T08:43:00Z">
              <w:rPr>
                <w:rFonts w:hint="eastAsia" w:ascii="华文楷体" w:hAnsi="华文楷体" w:eastAsia="华文楷体"/>
                <w:sz w:val="28"/>
                <w:szCs w:val="28"/>
              </w:rPr>
            </w:rPrChange>
          </w:rPr>
          <w:t>他们</w:t>
        </w:r>
      </w:ins>
      <w:r>
        <w:rPr>
          <w:rFonts w:hint="eastAsia" w:ascii="楷体_GB2312" w:hAnsi="楷体_GB2312" w:eastAsia="楷体_GB2312" w:cs="楷体_GB2312"/>
          <w:sz w:val="28"/>
          <w:szCs w:val="28"/>
          <w:rPrChange w:id="181" w:author="Administrator" w:date="2015-04-28T08:43:00Z">
            <w:rPr>
              <w:rFonts w:hint="eastAsia" w:ascii="华文楷体" w:hAnsi="华文楷体" w:eastAsia="华文楷体"/>
              <w:sz w:val="28"/>
              <w:szCs w:val="28"/>
            </w:rPr>
          </w:rPrChange>
        </w:rPr>
        <w:t>安住的道场，他们</w:t>
      </w:r>
      <w:ins w:id="182" w:author="Administrator" w:date="2015-04-26T16:03:00Z">
        <w:r>
          <w:rPr>
            <w:rFonts w:hint="eastAsia" w:ascii="楷体_GB2312" w:hAnsi="楷体_GB2312" w:eastAsia="楷体_GB2312" w:cs="楷体_GB2312"/>
            <w:sz w:val="28"/>
            <w:szCs w:val="28"/>
            <w:rPrChange w:id="183" w:author="Administrator" w:date="2015-04-28T08:43:00Z">
              <w:rPr>
                <w:rFonts w:hint="eastAsia" w:ascii="华文楷体" w:hAnsi="华文楷体" w:eastAsia="华文楷体"/>
                <w:sz w:val="28"/>
                <w:szCs w:val="28"/>
              </w:rPr>
            </w:rPrChange>
          </w:rPr>
          <w:t>也是</w:t>
        </w:r>
      </w:ins>
      <w:r>
        <w:rPr>
          <w:rFonts w:hint="eastAsia" w:ascii="楷体_GB2312" w:hAnsi="楷体_GB2312" w:eastAsia="楷体_GB2312" w:cs="楷体_GB2312"/>
          <w:sz w:val="28"/>
          <w:szCs w:val="28"/>
          <w:rPrChange w:id="184" w:author="Administrator" w:date="2015-04-28T08:43:00Z">
            <w:rPr>
              <w:rFonts w:hint="eastAsia" w:ascii="华文楷体" w:hAnsi="华文楷体" w:eastAsia="华文楷体"/>
              <w:sz w:val="28"/>
              <w:szCs w:val="28"/>
            </w:rPr>
          </w:rPrChange>
        </w:rPr>
        <w:t>不断</w:t>
      </w:r>
      <w:ins w:id="185" w:author="Administrator" w:date="2015-04-26T16:03:00Z">
        <w:r>
          <w:rPr>
            <w:rFonts w:hint="eastAsia" w:ascii="楷体_GB2312" w:hAnsi="楷体_GB2312" w:eastAsia="楷体_GB2312" w:cs="楷体_GB2312"/>
            <w:sz w:val="28"/>
            <w:szCs w:val="28"/>
            <w:rPrChange w:id="186"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187" w:author="Administrator" w:date="2015-04-28T08:43:00Z">
            <w:rPr>
              <w:rFonts w:hint="eastAsia" w:ascii="华文楷体" w:hAnsi="华文楷体" w:eastAsia="华文楷体"/>
              <w:sz w:val="28"/>
              <w:szCs w:val="28"/>
            </w:rPr>
          </w:rPrChange>
        </w:rPr>
        <w:t>护持佛法，不断</w:t>
      </w:r>
      <w:ins w:id="188" w:author="Administrator" w:date="2015-04-26T16:03:00Z">
        <w:r>
          <w:rPr>
            <w:rFonts w:hint="eastAsia" w:ascii="楷体_GB2312" w:hAnsi="楷体_GB2312" w:eastAsia="楷体_GB2312" w:cs="楷体_GB2312"/>
            <w:sz w:val="28"/>
            <w:szCs w:val="28"/>
            <w:rPrChange w:id="189"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190" w:author="Administrator" w:date="2015-04-28T08:43:00Z">
            <w:rPr>
              <w:rFonts w:hint="eastAsia" w:ascii="华文楷体" w:hAnsi="华文楷体" w:eastAsia="华文楷体"/>
              <w:sz w:val="28"/>
              <w:szCs w:val="28"/>
            </w:rPr>
          </w:rPrChange>
        </w:rPr>
        <w:t>示现化身。所以</w:t>
      </w:r>
      <w:ins w:id="191" w:author="Administrator" w:date="2015-04-26T16:03:00Z">
        <w:r>
          <w:rPr>
            <w:rFonts w:hint="eastAsia" w:ascii="楷体_GB2312" w:hAnsi="楷体_GB2312" w:eastAsia="楷体_GB2312" w:cs="楷体_GB2312"/>
            <w:sz w:val="28"/>
            <w:szCs w:val="28"/>
            <w:rPrChange w:id="192" w:author="Administrator" w:date="2015-04-28T08:43:00Z">
              <w:rPr>
                <w:rFonts w:hint="eastAsia" w:ascii="华文楷体" w:hAnsi="华文楷体" w:eastAsia="华文楷体"/>
                <w:sz w:val="28"/>
                <w:szCs w:val="28"/>
              </w:rPr>
            </w:rPrChange>
          </w:rPr>
          <w:t>说</w:t>
        </w:r>
      </w:ins>
      <w:r>
        <w:rPr>
          <w:rFonts w:hint="eastAsia" w:ascii="楷体_GB2312" w:hAnsi="楷体_GB2312" w:eastAsia="楷体_GB2312" w:cs="楷体_GB2312"/>
          <w:sz w:val="28"/>
          <w:szCs w:val="28"/>
          <w:rPrChange w:id="193" w:author="Administrator" w:date="2015-04-28T08:43:00Z">
            <w:rPr>
              <w:rFonts w:hint="eastAsia" w:ascii="华文楷体" w:hAnsi="华文楷体" w:eastAsia="华文楷体"/>
              <w:sz w:val="28"/>
              <w:szCs w:val="28"/>
            </w:rPr>
          </w:rPrChange>
        </w:rPr>
        <w:t>，杰出代表是八大佛子和十六阿罗汉。他们主要幻化为六庄严等众多大德出世。八大佛子</w:t>
      </w:r>
      <w:ins w:id="194" w:author="Administrator" w:date="2015-04-26T16:04:00Z">
        <w:r>
          <w:rPr>
            <w:rFonts w:hint="eastAsia" w:ascii="楷体_GB2312" w:hAnsi="楷体_GB2312" w:eastAsia="楷体_GB2312" w:cs="楷体_GB2312"/>
            <w:sz w:val="28"/>
            <w:szCs w:val="28"/>
            <w:rPrChange w:id="195" w:author="Administrator" w:date="2015-04-28T08:43:00Z">
              <w:rPr>
                <w:rFonts w:hint="eastAsia" w:ascii="华文楷体" w:hAnsi="华文楷体" w:eastAsia="华文楷体"/>
                <w:sz w:val="28"/>
                <w:szCs w:val="28"/>
              </w:rPr>
            </w:rPrChange>
          </w:rPr>
          <w:t>还有</w:t>
        </w:r>
      </w:ins>
      <w:del w:id="196" w:author="Administrator" w:date="2015-04-26T16:04:00Z">
        <w:r>
          <w:rPr>
            <w:rFonts w:hint="eastAsia" w:ascii="楷体_GB2312" w:hAnsi="楷体_GB2312" w:eastAsia="楷体_GB2312" w:cs="楷体_GB2312"/>
            <w:sz w:val="28"/>
            <w:szCs w:val="28"/>
            <w:rPrChange w:id="197" w:author="Administrator" w:date="2015-04-28T08:43:00Z">
              <w:rPr>
                <w:rFonts w:hint="eastAsia" w:ascii="华文楷体" w:hAnsi="华文楷体" w:eastAsia="华文楷体"/>
                <w:sz w:val="28"/>
                <w:szCs w:val="28"/>
              </w:rPr>
            </w:rPrChange>
          </w:rPr>
          <w:delText>和</w:delText>
        </w:r>
      </w:del>
      <w:r>
        <w:rPr>
          <w:rFonts w:hint="eastAsia" w:ascii="楷体_GB2312" w:hAnsi="楷体_GB2312" w:eastAsia="楷体_GB2312" w:cs="楷体_GB2312"/>
          <w:sz w:val="28"/>
          <w:szCs w:val="28"/>
          <w:rPrChange w:id="198" w:author="Administrator" w:date="2015-04-28T08:43:00Z">
            <w:rPr>
              <w:rFonts w:hint="eastAsia" w:ascii="华文楷体" w:hAnsi="华文楷体" w:eastAsia="华文楷体"/>
              <w:sz w:val="28"/>
              <w:szCs w:val="28"/>
            </w:rPr>
          </w:rPrChange>
        </w:rPr>
        <w:t>十六罗汉他们</w:t>
      </w:r>
      <w:ins w:id="199" w:author="Administrator" w:date="2015-04-26T16:04:00Z">
        <w:r>
          <w:rPr>
            <w:rFonts w:hint="eastAsia" w:ascii="楷体_GB2312" w:hAnsi="楷体_GB2312" w:eastAsia="楷体_GB2312" w:cs="楷体_GB2312"/>
            <w:sz w:val="28"/>
            <w:szCs w:val="28"/>
            <w:rPrChange w:id="200" w:author="Administrator" w:date="2015-04-28T08:43:00Z">
              <w:rPr>
                <w:rFonts w:hint="eastAsia" w:ascii="华文楷体" w:hAnsi="华文楷体" w:eastAsia="华文楷体"/>
                <w:sz w:val="28"/>
                <w:szCs w:val="28"/>
              </w:rPr>
            </w:rPrChange>
          </w:rPr>
          <w:t>也是</w:t>
        </w:r>
      </w:ins>
      <w:r>
        <w:rPr>
          <w:rFonts w:hint="eastAsia" w:ascii="楷体_GB2312" w:hAnsi="楷体_GB2312" w:eastAsia="楷体_GB2312" w:cs="楷体_GB2312"/>
          <w:sz w:val="28"/>
          <w:szCs w:val="28"/>
          <w:rPrChange w:id="201" w:author="Administrator" w:date="2015-04-28T08:43:00Z">
            <w:rPr>
              <w:rFonts w:hint="eastAsia" w:ascii="华文楷体" w:hAnsi="华文楷体" w:eastAsia="华文楷体"/>
              <w:sz w:val="28"/>
              <w:szCs w:val="28"/>
            </w:rPr>
          </w:rPrChange>
        </w:rPr>
        <w:t>不断的幻</w:t>
      </w:r>
      <w:del w:id="202" w:author="Administrator" w:date="2015-04-26T16:04:00Z">
        <w:r>
          <w:rPr>
            <w:rFonts w:hint="eastAsia" w:ascii="楷体_GB2312" w:hAnsi="楷体_GB2312" w:eastAsia="楷体_GB2312" w:cs="楷体_GB2312"/>
            <w:sz w:val="28"/>
            <w:szCs w:val="28"/>
            <w:rPrChange w:id="203" w:author="Administrator" w:date="2015-04-28T08:43:00Z">
              <w:rPr>
                <w:rFonts w:hint="eastAsia" w:ascii="华文楷体" w:hAnsi="华文楷体" w:eastAsia="华文楷体"/>
                <w:sz w:val="28"/>
                <w:szCs w:val="28"/>
              </w:rPr>
            </w:rPrChange>
          </w:rPr>
          <w:delText>化</w:delText>
        </w:r>
      </w:del>
      <w:ins w:id="204" w:author="Administrator" w:date="2015-04-26T16:04:00Z">
        <w:r>
          <w:rPr>
            <w:rFonts w:hint="eastAsia" w:ascii="楷体_GB2312" w:hAnsi="楷体_GB2312" w:eastAsia="楷体_GB2312" w:cs="楷体_GB2312"/>
            <w:sz w:val="28"/>
            <w:szCs w:val="28"/>
            <w:rPrChange w:id="205" w:author="Administrator" w:date="2015-04-28T08:43:00Z">
              <w:rPr>
                <w:rFonts w:hint="eastAsia" w:ascii="华文楷体" w:hAnsi="华文楷体" w:eastAsia="华文楷体"/>
                <w:sz w:val="28"/>
                <w:szCs w:val="28"/>
              </w:rPr>
            </w:rPrChange>
          </w:rPr>
          <w:t>变</w:t>
        </w:r>
      </w:ins>
      <w:r>
        <w:rPr>
          <w:rFonts w:hint="eastAsia" w:ascii="楷体_GB2312" w:hAnsi="楷体_GB2312" w:eastAsia="楷体_GB2312" w:cs="楷体_GB2312"/>
          <w:sz w:val="28"/>
          <w:szCs w:val="28"/>
          <w:rPrChange w:id="206" w:author="Administrator" w:date="2015-04-28T08:43:00Z">
            <w:rPr>
              <w:rFonts w:hint="eastAsia" w:ascii="华文楷体" w:hAnsi="华文楷体" w:eastAsia="华文楷体"/>
              <w:sz w:val="28"/>
              <w:szCs w:val="28"/>
            </w:rPr>
          </w:rPrChange>
        </w:rPr>
        <w:t>殊胜化身，比如瞻部洲的六庄严龙树菩萨、</w:t>
      </w:r>
      <w:ins w:id="207" w:author="Administrator" w:date="2015-04-26T16:05:00Z">
        <w:r>
          <w:rPr>
            <w:rFonts w:hint="eastAsia" w:ascii="楷体_GB2312" w:hAnsi="楷体_GB2312" w:eastAsia="楷体_GB2312" w:cs="楷体_GB2312"/>
            <w:sz w:val="28"/>
            <w:szCs w:val="28"/>
            <w:rPrChange w:id="208" w:author="Administrator" w:date="2015-04-28T08:43:00Z">
              <w:rPr>
                <w:rFonts w:hint="eastAsia" w:ascii="华文楷体" w:hAnsi="华文楷体" w:eastAsia="华文楷体"/>
                <w:sz w:val="28"/>
                <w:szCs w:val="28"/>
              </w:rPr>
            </w:rPrChange>
          </w:rPr>
          <w:t>还有</w:t>
        </w:r>
      </w:ins>
      <w:r>
        <w:rPr>
          <w:rFonts w:hint="eastAsia" w:ascii="楷体_GB2312" w:hAnsi="楷体_GB2312" w:eastAsia="楷体_GB2312" w:cs="楷体_GB2312"/>
          <w:sz w:val="28"/>
          <w:szCs w:val="28"/>
          <w:rPrChange w:id="209" w:author="Administrator" w:date="2015-04-28T08:43:00Z">
            <w:rPr>
              <w:rFonts w:hint="eastAsia" w:ascii="华文楷体" w:hAnsi="华文楷体" w:eastAsia="华文楷体"/>
              <w:sz w:val="28"/>
              <w:szCs w:val="28"/>
            </w:rPr>
          </w:rPrChange>
        </w:rPr>
        <w:t>圣天菩萨、无著菩萨、世亲菩萨、</w:t>
      </w:r>
      <w:ins w:id="210" w:author="Administrator" w:date="2015-04-26T16:05:00Z">
        <w:r>
          <w:rPr>
            <w:rFonts w:hint="eastAsia" w:ascii="楷体_GB2312" w:hAnsi="楷体_GB2312" w:eastAsia="楷体_GB2312" w:cs="楷体_GB2312"/>
            <w:sz w:val="28"/>
            <w:szCs w:val="28"/>
            <w:rPrChange w:id="211" w:author="Administrator" w:date="2015-04-28T08:43:00Z">
              <w:rPr>
                <w:rFonts w:hint="eastAsia" w:ascii="华文楷体" w:hAnsi="华文楷体" w:eastAsia="华文楷体"/>
                <w:sz w:val="28"/>
                <w:szCs w:val="28"/>
              </w:rPr>
            </w:rPrChange>
          </w:rPr>
          <w:t>还有</w:t>
        </w:r>
      </w:ins>
      <w:r>
        <w:rPr>
          <w:rFonts w:hint="eastAsia" w:ascii="楷体_GB2312" w:hAnsi="楷体_GB2312" w:eastAsia="楷体_GB2312" w:cs="楷体_GB2312"/>
          <w:sz w:val="28"/>
          <w:szCs w:val="28"/>
          <w:rPrChange w:id="212" w:author="Administrator" w:date="2015-04-28T08:43:00Z">
            <w:rPr>
              <w:rFonts w:hint="eastAsia" w:ascii="华文楷体" w:hAnsi="华文楷体" w:eastAsia="华文楷体"/>
              <w:sz w:val="28"/>
              <w:szCs w:val="28"/>
            </w:rPr>
          </w:rPrChange>
        </w:rPr>
        <w:t>陈那论师、法称论师，</w:t>
      </w:r>
      <w:ins w:id="213" w:author="Administrator" w:date="2015-04-26T16:05:00Z">
        <w:r>
          <w:rPr>
            <w:rFonts w:hint="eastAsia" w:ascii="楷体_GB2312" w:hAnsi="楷体_GB2312" w:eastAsia="楷体_GB2312" w:cs="楷体_GB2312"/>
            <w:sz w:val="28"/>
            <w:szCs w:val="28"/>
            <w:rPrChange w:id="214" w:author="Administrator" w:date="2015-04-28T08:43:00Z">
              <w:rPr>
                <w:rFonts w:hint="eastAsia" w:ascii="华文楷体" w:hAnsi="华文楷体" w:eastAsia="华文楷体"/>
                <w:sz w:val="28"/>
                <w:szCs w:val="28"/>
              </w:rPr>
            </w:rPrChange>
          </w:rPr>
          <w:t>那么六庄严</w:t>
        </w:r>
      </w:ins>
      <w:r>
        <w:rPr>
          <w:rFonts w:hint="eastAsia" w:ascii="楷体_GB2312" w:hAnsi="楷体_GB2312" w:eastAsia="楷体_GB2312" w:cs="楷体_GB2312"/>
          <w:sz w:val="28"/>
          <w:szCs w:val="28"/>
          <w:rPrChange w:id="215" w:author="Administrator" w:date="2015-04-28T08:43:00Z">
            <w:rPr>
              <w:rFonts w:hint="eastAsia" w:ascii="华文楷体" w:hAnsi="华文楷体" w:eastAsia="华文楷体"/>
              <w:sz w:val="28"/>
              <w:szCs w:val="28"/>
            </w:rPr>
          </w:rPrChange>
        </w:rPr>
        <w:t>还有二殊胜功德光和释迦光等等，都是八大菩萨和十六罗汉</w:t>
      </w:r>
      <w:ins w:id="216" w:author="Administrator" w:date="2015-04-26T16:05:00Z">
        <w:r>
          <w:rPr>
            <w:rFonts w:hint="eastAsia" w:ascii="楷体_GB2312" w:hAnsi="楷体_GB2312" w:eastAsia="楷体_GB2312" w:cs="楷体_GB2312"/>
            <w:sz w:val="28"/>
            <w:szCs w:val="28"/>
            <w:rPrChange w:id="217" w:author="Administrator" w:date="2015-04-28T08:43:00Z">
              <w:rPr>
                <w:rFonts w:hint="eastAsia" w:ascii="华文楷体" w:hAnsi="华文楷体" w:eastAsia="华文楷体"/>
                <w:sz w:val="28"/>
                <w:szCs w:val="28"/>
              </w:rPr>
            </w:rPrChange>
          </w:rPr>
          <w:t>他们</w:t>
        </w:r>
      </w:ins>
      <w:r>
        <w:rPr>
          <w:rFonts w:hint="eastAsia" w:ascii="楷体_GB2312" w:hAnsi="楷体_GB2312" w:eastAsia="楷体_GB2312" w:cs="楷体_GB2312"/>
          <w:sz w:val="28"/>
          <w:szCs w:val="28"/>
          <w:rPrChange w:id="218" w:author="Administrator" w:date="2015-04-28T08:43:00Z">
            <w:rPr>
              <w:rFonts w:hint="eastAsia" w:ascii="华文楷体" w:hAnsi="华文楷体" w:eastAsia="华文楷体"/>
              <w:sz w:val="28"/>
              <w:szCs w:val="28"/>
            </w:rPr>
          </w:rPrChange>
        </w:rPr>
        <w:t>幻化的殊胜的化身，安住在世界利益有情</w:t>
      </w:r>
      <w:ins w:id="219" w:author="Administrator" w:date="2015-04-26T16:05:00Z">
        <w:r>
          <w:rPr>
            <w:rFonts w:hint="eastAsia" w:ascii="楷体_GB2312" w:hAnsi="楷体_GB2312" w:eastAsia="楷体_GB2312" w:cs="楷体_GB2312"/>
            <w:sz w:val="28"/>
            <w:szCs w:val="28"/>
            <w:rPrChange w:id="220"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221" w:author="Administrator" w:date="2015-04-28T08:43:00Z">
            <w:rPr>
              <w:rFonts w:hint="eastAsia" w:ascii="华文楷体" w:hAnsi="华文楷体" w:eastAsia="华文楷体"/>
              <w:sz w:val="28"/>
              <w:szCs w:val="28"/>
            </w:rPr>
          </w:rPrChange>
        </w:rPr>
        <w:t>。这方面讲到八大佛子、十六罗汉、六庄严等等</w:t>
      </w:r>
      <w:ins w:id="222" w:author="Administrator" w:date="2015-04-26T16:06:00Z">
        <w:r>
          <w:rPr>
            <w:rFonts w:hint="eastAsia" w:ascii="楷体_GB2312" w:hAnsi="楷体_GB2312" w:eastAsia="楷体_GB2312" w:cs="楷体_GB2312"/>
            <w:sz w:val="28"/>
            <w:szCs w:val="28"/>
            <w:rPrChange w:id="223" w:author="Administrator" w:date="2015-04-28T08:43:00Z">
              <w:rPr>
                <w:rFonts w:hint="eastAsia" w:ascii="华文楷体" w:hAnsi="华文楷体" w:eastAsia="华文楷体"/>
                <w:sz w:val="28"/>
                <w:szCs w:val="28"/>
              </w:rPr>
            </w:rPrChange>
          </w:rPr>
          <w:t>这些</w:t>
        </w:r>
      </w:ins>
      <w:r>
        <w:rPr>
          <w:rFonts w:hint="eastAsia" w:ascii="楷体_GB2312" w:hAnsi="楷体_GB2312" w:eastAsia="楷体_GB2312" w:cs="楷体_GB2312"/>
          <w:sz w:val="28"/>
          <w:szCs w:val="28"/>
          <w:rPrChange w:id="224" w:author="Administrator" w:date="2015-04-28T08:43:00Z">
            <w:rPr>
              <w:rFonts w:hint="eastAsia" w:ascii="华文楷体" w:hAnsi="华文楷体" w:eastAsia="华文楷体"/>
              <w:sz w:val="28"/>
              <w:szCs w:val="28"/>
            </w:rPr>
          </w:rPrChange>
        </w:rPr>
        <w:t>都是护持佛法的殊胜的补特伽罗。</w:t>
      </w:r>
    </w:p>
    <w:p>
      <w:pPr>
        <w:ind w:firstLine="570"/>
        <w:rPr>
          <w:ins w:id="225" w:author="Administrator" w:date="2015-04-26T16:07:00Z"/>
          <w:rStyle w:val="7"/>
          <w:rFonts w:hint="eastAsia" w:ascii="楷体_GB2312" w:hAnsi="楷体_GB2312" w:eastAsia="楷体_GB2312" w:cs="楷体_GB2312"/>
          <w:color w:val="000000"/>
          <w:sz w:val="28"/>
          <w:szCs w:val="28"/>
          <w:shd w:val="clear" w:color="auto" w:fill="FBF9F4"/>
          <w:rPrChange w:id="226" w:author="Administrator" w:date="2015-04-28T08:43:00Z">
            <w:rPr>
              <w:rStyle w:val="7"/>
              <w:rFonts w:ascii="华文楷体" w:hAnsi="华文楷体" w:eastAsia="华文楷体" w:cs="华文楷体"/>
              <w:color w:val="000000"/>
              <w:sz w:val="28"/>
              <w:szCs w:val="28"/>
              <w:shd w:val="clear" w:color="auto" w:fill="FBF9F4"/>
            </w:rPr>
          </w:rPrChange>
        </w:rPr>
      </w:pPr>
      <w:ins w:id="227" w:author="Administrator" w:date="2015-04-26T16:06:00Z">
        <w:r>
          <w:rPr>
            <w:rFonts w:hint="eastAsia" w:ascii="楷体_GB2312" w:hAnsi="楷体_GB2312" w:eastAsia="楷体_GB2312" w:cs="楷体_GB2312"/>
            <w:color w:val="000000"/>
            <w:sz w:val="28"/>
            <w:szCs w:val="28"/>
            <w:shd w:val="clear" w:color="auto" w:fill="FBF9F4"/>
            <w:rPrChange w:id="228" w:author="Administrator" w:date="2015-04-28T08:43:00Z">
              <w:rPr>
                <w:rFonts w:hint="eastAsia" w:ascii="华文楷体" w:hAnsi="华文楷体" w:eastAsia="华文楷体" w:cs="华文楷体"/>
                <w:color w:val="000000"/>
                <w:sz w:val="28"/>
                <w:szCs w:val="28"/>
                <w:shd w:val="clear" w:color="auto" w:fill="FBF9F4"/>
              </w:rPr>
            </w:rPrChange>
          </w:rPr>
          <w:t>【</w:t>
        </w:r>
      </w:ins>
      <w:ins w:id="229" w:author="Administrator" w:date="2015-04-26T16:06:00Z">
        <w:r>
          <w:rPr>
            <w:rFonts w:hint="eastAsia" w:ascii="楷体_GB2312" w:hAnsi="楷体_GB2312" w:eastAsia="楷体_GB2312" w:cs="楷体_GB2312"/>
            <w:color w:val="000000"/>
            <w:sz w:val="28"/>
            <w:szCs w:val="28"/>
            <w:shd w:val="clear" w:color="auto" w:fill="FBF9F4"/>
            <w:rPrChange w:id="230" w:author="Administrator" w:date="2015-04-28T08:43:00Z">
              <w:rPr>
                <w:rFonts w:ascii="华文楷体" w:hAnsi="华文楷体" w:eastAsia="华文楷体" w:cs="华文楷体"/>
                <w:color w:val="000000"/>
                <w:sz w:val="28"/>
                <w:szCs w:val="28"/>
                <w:shd w:val="clear" w:color="auto" w:fill="FBF9F4"/>
              </w:rPr>
            </w:rPrChange>
          </w:rPr>
          <w:t>而这位大师正是诸佛大密意金刚的唯一结集者密主金刚手菩萨</w:t>
        </w:r>
      </w:ins>
      <w:ins w:id="231" w:author="Administrator" w:date="2015-04-26T16:06:00Z">
        <w:r>
          <w:rPr>
            <w:rStyle w:val="7"/>
            <w:rFonts w:hint="eastAsia" w:ascii="楷体_GB2312" w:hAnsi="楷体_GB2312" w:eastAsia="楷体_GB2312" w:cs="楷体_GB2312"/>
            <w:color w:val="000000"/>
            <w:sz w:val="28"/>
            <w:szCs w:val="28"/>
            <w:shd w:val="clear" w:color="auto" w:fill="FBF9F4"/>
            <w:rPrChange w:id="232" w:author="Administrator" w:date="2015-04-28T08:43:00Z">
              <w:rPr>
                <w:rStyle w:val="7"/>
                <w:rFonts w:ascii="华文楷体" w:hAnsi="华文楷体" w:eastAsia="华文楷体" w:cs="华文楷体"/>
                <w:color w:val="000000"/>
                <w:sz w:val="28"/>
                <w:szCs w:val="28"/>
                <w:shd w:val="clear" w:color="auto" w:fill="FBF9F4"/>
              </w:rPr>
            </w:rPrChange>
          </w:rPr>
          <w:t>,</w:t>
        </w:r>
      </w:ins>
      <w:ins w:id="233" w:author="Administrator" w:date="2015-04-26T16:06:00Z">
        <w:r>
          <w:rPr>
            <w:rStyle w:val="7"/>
            <w:rFonts w:hint="eastAsia" w:ascii="楷体_GB2312" w:hAnsi="楷体_GB2312" w:eastAsia="楷体_GB2312" w:cs="楷体_GB2312"/>
            <w:color w:val="000000"/>
            <w:sz w:val="28"/>
            <w:szCs w:val="28"/>
            <w:shd w:val="clear" w:color="auto" w:fill="FBF9F4"/>
            <w:rPrChange w:id="234" w:author="Administrator" w:date="2015-04-28T08:43:00Z">
              <w:rPr>
                <w:rStyle w:val="7"/>
                <w:rFonts w:hint="eastAsia" w:ascii="华文楷体" w:hAnsi="华文楷体" w:eastAsia="华文楷体" w:cs="华文楷体"/>
                <w:color w:val="000000"/>
                <w:sz w:val="28"/>
                <w:szCs w:val="28"/>
                <w:shd w:val="clear" w:color="auto" w:fill="FBF9F4"/>
              </w:rPr>
            </w:rPrChange>
          </w:rPr>
          <w:t>】</w:t>
        </w:r>
      </w:ins>
    </w:p>
    <w:p>
      <w:pPr>
        <w:ind w:firstLine="570"/>
        <w:rPr>
          <w:ins w:id="235" w:author="Administrator" w:date="2015-04-26T16:08:00Z"/>
          <w:rFonts w:hint="eastAsia" w:ascii="楷体_GB2312" w:hAnsi="楷体_GB2312" w:eastAsia="楷体_GB2312" w:cs="楷体_GB2312"/>
          <w:color w:val="000000"/>
          <w:sz w:val="28"/>
          <w:szCs w:val="28"/>
          <w:shd w:val="clear" w:color="auto" w:fill="FBF9F4"/>
          <w:rPrChange w:id="236" w:author="Administrator" w:date="2015-04-28T08:43:00Z">
            <w:rPr>
              <w:rFonts w:ascii="华文楷体" w:hAnsi="华文楷体" w:eastAsia="华文楷体" w:cs="华文楷体"/>
              <w:color w:val="000000"/>
              <w:sz w:val="28"/>
              <w:szCs w:val="28"/>
              <w:shd w:val="clear" w:color="auto" w:fill="FBF9F4"/>
            </w:rPr>
          </w:rPrChange>
        </w:rPr>
      </w:pPr>
      <w:ins w:id="237" w:author="Administrator" w:date="2015-04-26T16:08:00Z">
        <w:r>
          <w:rPr>
            <w:rFonts w:hint="eastAsia" w:ascii="楷体_GB2312" w:hAnsi="楷体_GB2312" w:eastAsia="楷体_GB2312" w:cs="楷体_GB2312"/>
            <w:color w:val="000000"/>
            <w:sz w:val="28"/>
            <w:szCs w:val="28"/>
            <w:shd w:val="clear" w:color="auto" w:fill="FBF9F4"/>
            <w:rPrChange w:id="238" w:author="Administrator" w:date="2015-04-28T08:43:00Z">
              <w:rPr>
                <w:rFonts w:hint="eastAsia" w:ascii="华文楷体" w:hAnsi="华文楷体" w:eastAsia="华文楷体" w:cs="华文楷体"/>
                <w:color w:val="000000"/>
                <w:sz w:val="28"/>
                <w:szCs w:val="28"/>
                <w:shd w:val="clear" w:color="auto" w:fill="FBF9F4"/>
              </w:rPr>
            </w:rPrChange>
          </w:rPr>
          <w:t>【</w:t>
        </w:r>
      </w:ins>
      <w:ins w:id="239" w:author="Administrator" w:date="2015-04-26T16:08:00Z">
        <w:r>
          <w:rPr>
            <w:rFonts w:hint="eastAsia" w:ascii="楷体_GB2312" w:hAnsi="楷体_GB2312" w:eastAsia="楷体_GB2312" w:cs="楷体_GB2312"/>
            <w:color w:val="000000"/>
            <w:sz w:val="28"/>
            <w:szCs w:val="28"/>
            <w:shd w:val="clear" w:color="auto" w:fill="FBF9F4"/>
            <w:rPrChange w:id="240" w:author="Administrator" w:date="2015-04-28T08:43:00Z">
              <w:rPr>
                <w:rFonts w:ascii="华文楷体" w:hAnsi="华文楷体" w:eastAsia="华文楷体" w:cs="华文楷体"/>
                <w:color w:val="000000"/>
                <w:sz w:val="28"/>
                <w:szCs w:val="28"/>
                <w:shd w:val="clear" w:color="auto" w:fill="FBF9F4"/>
              </w:rPr>
            </w:rPrChange>
          </w:rPr>
          <w:t>因此其传记与功德即便是住地菩萨也难以一一说尽，更何况说普通凡人呢？</w:t>
        </w:r>
      </w:ins>
      <w:ins w:id="241" w:author="Administrator" w:date="2015-04-26T16:08:00Z">
        <w:r>
          <w:rPr>
            <w:rFonts w:hint="eastAsia" w:ascii="楷体_GB2312" w:hAnsi="楷体_GB2312" w:eastAsia="楷体_GB2312" w:cs="楷体_GB2312"/>
            <w:color w:val="000000"/>
            <w:sz w:val="28"/>
            <w:szCs w:val="28"/>
            <w:shd w:val="clear" w:color="auto" w:fill="FBF9F4"/>
            <w:rPrChange w:id="242" w:author="Administrator" w:date="2015-04-28T08:43:00Z">
              <w:rPr>
                <w:rFonts w:hint="eastAsia" w:ascii="华文楷体" w:hAnsi="华文楷体" w:eastAsia="华文楷体" w:cs="华文楷体"/>
                <w:color w:val="000000"/>
                <w:sz w:val="28"/>
                <w:szCs w:val="28"/>
                <w:shd w:val="clear" w:color="auto" w:fill="FBF9F4"/>
              </w:rPr>
            </w:rPrChange>
          </w:rPr>
          <w:t>】</w:t>
        </w:r>
      </w:ins>
    </w:p>
    <w:p>
      <w:pPr>
        <w:ind w:firstLine="570"/>
        <w:rPr>
          <w:ins w:id="243" w:author="Administrator" w:date="2015-04-26T16:27:00Z"/>
          <w:rFonts w:hint="eastAsia" w:ascii="楷体_GB2312" w:hAnsi="楷体_GB2312" w:eastAsia="楷体_GB2312" w:cs="楷体_GB2312"/>
          <w:sz w:val="28"/>
          <w:szCs w:val="28"/>
          <w:rPrChange w:id="244" w:author="Administrator" w:date="2015-04-28T08:43:00Z">
            <w:rPr>
              <w:rFonts w:ascii="华文楷体" w:hAnsi="华文楷体" w:eastAsia="华文楷体"/>
              <w:sz w:val="28"/>
              <w:szCs w:val="28"/>
            </w:rPr>
          </w:rPrChange>
        </w:rPr>
      </w:pPr>
      <w:del w:id="245" w:author="Administrator" w:date="2015-04-26T16:08:00Z">
        <w:r>
          <w:rPr>
            <w:rFonts w:hint="eastAsia" w:ascii="楷体_GB2312" w:hAnsi="楷体_GB2312" w:eastAsia="楷体_GB2312" w:cs="楷体_GB2312"/>
            <w:sz w:val="28"/>
            <w:szCs w:val="28"/>
            <w:rPrChange w:id="246" w:author="Administrator" w:date="2015-04-28T08:43:00Z">
              <w:rPr>
                <w:rFonts w:hint="eastAsia" w:ascii="华文楷体" w:hAnsi="华文楷体" w:eastAsia="华文楷体"/>
                <w:sz w:val="28"/>
                <w:szCs w:val="28"/>
              </w:rPr>
            </w:rPrChange>
          </w:rPr>
          <w:delText>而这位大师正是#######（4：3）金刚手菩萨，因此其传记和功德即便是十地菩萨也难以一一说尽，更何况说普通凡人呢。</w:delText>
        </w:r>
      </w:del>
      <w:r>
        <w:rPr>
          <w:rFonts w:hint="eastAsia" w:ascii="楷体_GB2312" w:hAnsi="楷体_GB2312" w:eastAsia="楷体_GB2312" w:cs="楷体_GB2312"/>
          <w:sz w:val="28"/>
          <w:szCs w:val="28"/>
          <w:rPrChange w:id="247" w:author="Administrator" w:date="2015-04-28T08:43:00Z">
            <w:rPr>
              <w:rFonts w:hint="eastAsia" w:ascii="华文楷体" w:hAnsi="华文楷体" w:eastAsia="华文楷体"/>
              <w:sz w:val="28"/>
              <w:szCs w:val="28"/>
            </w:rPr>
          </w:rPrChange>
        </w:rPr>
        <w:t>那么这位大师就是讲静命论师，静命论师</w:t>
      </w:r>
      <w:ins w:id="248" w:author="Administrator" w:date="2015-04-26T16:08:00Z">
        <w:r>
          <w:rPr>
            <w:rFonts w:hint="eastAsia" w:ascii="楷体_GB2312" w:hAnsi="楷体_GB2312" w:eastAsia="楷体_GB2312" w:cs="楷体_GB2312"/>
            <w:sz w:val="28"/>
            <w:szCs w:val="28"/>
            <w:rPrChange w:id="249" w:author="Administrator" w:date="2015-04-28T08:43:00Z">
              <w:rPr>
                <w:rFonts w:hint="eastAsia" w:ascii="华文楷体" w:hAnsi="华文楷体" w:eastAsia="华文楷体"/>
                <w:sz w:val="28"/>
                <w:szCs w:val="28"/>
              </w:rPr>
            </w:rPrChange>
          </w:rPr>
          <w:t>前面也是讲他</w:t>
        </w:r>
      </w:ins>
      <w:r>
        <w:rPr>
          <w:rFonts w:hint="eastAsia" w:ascii="楷体_GB2312" w:hAnsi="楷体_GB2312" w:eastAsia="楷体_GB2312" w:cs="楷体_GB2312"/>
          <w:sz w:val="28"/>
          <w:szCs w:val="28"/>
          <w:rPrChange w:id="250" w:author="Administrator" w:date="2015-04-28T08:43:00Z">
            <w:rPr>
              <w:rFonts w:hint="eastAsia" w:ascii="华文楷体" w:hAnsi="华文楷体" w:eastAsia="华文楷体"/>
              <w:sz w:val="28"/>
              <w:szCs w:val="28"/>
            </w:rPr>
          </w:rPrChange>
        </w:rPr>
        <w:t>的本体</w:t>
      </w:r>
      <w:del w:id="251" w:author="Administrator" w:date="2015-04-26T16:09:00Z">
        <w:r>
          <w:rPr>
            <w:rFonts w:hint="eastAsia" w:ascii="楷体_GB2312" w:hAnsi="楷体_GB2312" w:eastAsia="楷体_GB2312" w:cs="楷体_GB2312"/>
            <w:sz w:val="28"/>
            <w:szCs w:val="28"/>
            <w:rPrChange w:id="252" w:author="Administrator" w:date="2015-04-28T08:43:00Z">
              <w:rPr>
                <w:rFonts w:hint="eastAsia" w:ascii="华文楷体" w:hAnsi="华文楷体" w:eastAsia="华文楷体"/>
                <w:sz w:val="28"/>
                <w:szCs w:val="28"/>
              </w:rPr>
            </w:rPrChange>
          </w:rPr>
          <w:delText>与</w:delText>
        </w:r>
      </w:del>
      <w:ins w:id="253" w:author="Administrator" w:date="2015-04-26T16:09:00Z">
        <w:r>
          <w:rPr>
            <w:rFonts w:hint="eastAsia" w:ascii="楷体_GB2312" w:hAnsi="楷体_GB2312" w:eastAsia="楷体_GB2312" w:cs="楷体_GB2312"/>
            <w:sz w:val="28"/>
            <w:szCs w:val="28"/>
            <w:rPrChange w:id="254" w:author="Administrator" w:date="2015-04-28T08:43:00Z">
              <w:rPr>
                <w:rFonts w:hint="eastAsia" w:ascii="华文楷体" w:hAnsi="华文楷体" w:eastAsia="华文楷体"/>
                <w:sz w:val="28"/>
                <w:szCs w:val="28"/>
              </w:rPr>
            </w:rPrChange>
          </w:rPr>
          <w:t>是和</w:t>
        </w:r>
      </w:ins>
      <w:r>
        <w:rPr>
          <w:rFonts w:hint="eastAsia" w:ascii="楷体_GB2312" w:hAnsi="楷体_GB2312" w:eastAsia="楷体_GB2312" w:cs="楷体_GB2312"/>
          <w:sz w:val="28"/>
          <w:szCs w:val="28"/>
          <w:rPrChange w:id="255" w:author="Administrator" w:date="2015-04-28T08:43:00Z">
            <w:rPr>
              <w:rFonts w:hint="eastAsia" w:ascii="华文楷体" w:hAnsi="华文楷体" w:eastAsia="华文楷体"/>
              <w:sz w:val="28"/>
              <w:szCs w:val="28"/>
            </w:rPr>
          </w:rPrChange>
        </w:rPr>
        <w:t>文殊师利菩萨无二无别，</w:t>
      </w:r>
      <w:ins w:id="256" w:author="Administrator" w:date="2015-04-26T16:09:00Z">
        <w:r>
          <w:rPr>
            <w:rFonts w:hint="eastAsia" w:ascii="楷体_GB2312" w:hAnsi="楷体_GB2312" w:eastAsia="楷体_GB2312" w:cs="楷体_GB2312"/>
            <w:sz w:val="28"/>
            <w:szCs w:val="28"/>
            <w:rPrChange w:id="257" w:author="Administrator" w:date="2015-04-28T08:43:00Z">
              <w:rPr>
                <w:rFonts w:hint="eastAsia" w:ascii="华文楷体" w:hAnsi="华文楷体" w:eastAsia="华文楷体"/>
                <w:sz w:val="28"/>
                <w:szCs w:val="28"/>
              </w:rPr>
            </w:rPrChange>
          </w:rPr>
          <w:t>这个方面</w:t>
        </w:r>
      </w:ins>
      <w:r>
        <w:rPr>
          <w:rFonts w:hint="eastAsia" w:ascii="楷体_GB2312" w:hAnsi="楷体_GB2312" w:eastAsia="楷体_GB2312" w:cs="楷体_GB2312"/>
          <w:sz w:val="28"/>
          <w:szCs w:val="28"/>
          <w:rPrChange w:id="258" w:author="Administrator" w:date="2015-04-28T08:43:00Z">
            <w:rPr>
              <w:rFonts w:hint="eastAsia" w:ascii="华文楷体" w:hAnsi="华文楷体" w:eastAsia="华文楷体"/>
              <w:sz w:val="28"/>
              <w:szCs w:val="28"/>
            </w:rPr>
          </w:rPrChange>
        </w:rPr>
        <w:t>前面已做过观察，所以他也是殊胜的</w:t>
      </w:r>
      <w:ins w:id="259" w:author="Administrator" w:date="2015-04-26T16:09:00Z">
        <w:r>
          <w:rPr>
            <w:rFonts w:hint="eastAsia" w:ascii="楷体_GB2312" w:hAnsi="楷体_GB2312" w:eastAsia="楷体_GB2312" w:cs="楷体_GB2312"/>
            <w:sz w:val="28"/>
            <w:szCs w:val="28"/>
            <w:rPrChange w:id="260" w:author="Administrator" w:date="2015-04-28T08:43:00Z">
              <w:rPr>
                <w:rFonts w:hint="eastAsia" w:ascii="华文楷体" w:hAnsi="华文楷体" w:eastAsia="华文楷体"/>
                <w:sz w:val="28"/>
                <w:szCs w:val="28"/>
              </w:rPr>
            </w:rPrChange>
          </w:rPr>
          <w:t>这样一种</w:t>
        </w:r>
      </w:ins>
      <w:r>
        <w:rPr>
          <w:rFonts w:hint="eastAsia" w:ascii="楷体_GB2312" w:hAnsi="楷体_GB2312" w:eastAsia="楷体_GB2312" w:cs="楷体_GB2312"/>
          <w:sz w:val="28"/>
          <w:szCs w:val="28"/>
          <w:rPrChange w:id="261" w:author="Administrator" w:date="2015-04-28T08:43:00Z">
            <w:rPr>
              <w:rFonts w:hint="eastAsia" w:ascii="华文楷体" w:hAnsi="华文楷体" w:eastAsia="华文楷体"/>
              <w:sz w:val="28"/>
              <w:szCs w:val="28"/>
            </w:rPr>
          </w:rPrChange>
        </w:rPr>
        <w:t>佛位菩萨，</w:t>
      </w:r>
      <w:del w:id="262" w:author="Administrator" w:date="2015-04-26T16:10:00Z">
        <w:r>
          <w:rPr>
            <w:rFonts w:hint="eastAsia" w:ascii="楷体_GB2312" w:hAnsi="楷体_GB2312" w:eastAsia="楷体_GB2312" w:cs="楷体_GB2312"/>
            <w:sz w:val="28"/>
            <w:szCs w:val="28"/>
            <w:rPrChange w:id="263" w:author="Administrator" w:date="2015-04-28T08:43:00Z">
              <w:rPr>
                <w:rFonts w:hint="eastAsia" w:ascii="华文楷体" w:hAnsi="华文楷体" w:eastAsia="华文楷体"/>
                <w:sz w:val="28"/>
                <w:szCs w:val="28"/>
              </w:rPr>
            </w:rPrChange>
          </w:rPr>
          <w:delText>功德</w:delText>
        </w:r>
      </w:del>
      <w:ins w:id="264" w:author="Administrator" w:date="2015-04-26T16:10:00Z">
        <w:r>
          <w:rPr>
            <w:rFonts w:hint="eastAsia" w:ascii="楷体_GB2312" w:hAnsi="楷体_GB2312" w:eastAsia="楷体_GB2312" w:cs="楷体_GB2312"/>
            <w:sz w:val="28"/>
            <w:szCs w:val="28"/>
            <w:rPrChange w:id="265" w:author="Administrator" w:date="2015-04-28T08:43:00Z">
              <w:rPr>
                <w:rFonts w:hint="eastAsia" w:ascii="华文楷体" w:hAnsi="华文楷体" w:eastAsia="华文楷体"/>
                <w:sz w:val="28"/>
                <w:szCs w:val="28"/>
              </w:rPr>
            </w:rPrChange>
          </w:rPr>
          <w:t>即便</w:t>
        </w:r>
      </w:ins>
      <w:ins w:id="266" w:author="Administrator" w:date="2015-04-26T16:19:00Z">
        <w:r>
          <w:rPr>
            <w:rFonts w:hint="eastAsia" w:ascii="楷体_GB2312" w:hAnsi="楷体_GB2312" w:eastAsia="楷体_GB2312" w:cs="楷体_GB2312"/>
            <w:sz w:val="28"/>
            <w:szCs w:val="28"/>
            <w:rPrChange w:id="267" w:author="Administrator" w:date="2015-04-28T08:43:00Z">
              <w:rPr>
                <w:rFonts w:hint="eastAsia" w:ascii="华文楷体" w:hAnsi="华文楷体" w:eastAsia="华文楷体"/>
                <w:sz w:val="28"/>
                <w:szCs w:val="28"/>
              </w:rPr>
            </w:rPrChange>
          </w:rPr>
          <w:t>住</w:t>
        </w:r>
      </w:ins>
      <w:ins w:id="268" w:author="Administrator" w:date="2015-04-26T16:10:00Z">
        <w:r>
          <w:rPr>
            <w:rFonts w:hint="eastAsia" w:ascii="楷体_GB2312" w:hAnsi="楷体_GB2312" w:eastAsia="楷体_GB2312" w:cs="楷体_GB2312"/>
            <w:sz w:val="28"/>
            <w:szCs w:val="28"/>
            <w:rPrChange w:id="269" w:author="Administrator" w:date="2015-04-28T08:43:00Z">
              <w:rPr>
                <w:rFonts w:hint="eastAsia" w:ascii="华文楷体" w:hAnsi="华文楷体" w:eastAsia="华文楷体"/>
                <w:sz w:val="28"/>
                <w:szCs w:val="28"/>
              </w:rPr>
            </w:rPrChange>
          </w:rPr>
          <w:t>地菩萨也</w:t>
        </w:r>
      </w:ins>
      <w:r>
        <w:rPr>
          <w:rFonts w:hint="eastAsia" w:ascii="楷体_GB2312" w:hAnsi="楷体_GB2312" w:eastAsia="楷体_GB2312" w:cs="楷体_GB2312"/>
          <w:sz w:val="28"/>
          <w:szCs w:val="28"/>
          <w:rPrChange w:id="270" w:author="Administrator" w:date="2015-04-28T08:43:00Z">
            <w:rPr>
              <w:rFonts w:hint="eastAsia" w:ascii="华文楷体" w:hAnsi="华文楷体" w:eastAsia="华文楷体"/>
              <w:sz w:val="28"/>
              <w:szCs w:val="28"/>
            </w:rPr>
          </w:rPrChange>
        </w:rPr>
        <w:t>难以一一说尽。还有一种说法，静命菩萨是诸佛大力金刚的唯一</w:t>
      </w:r>
      <w:ins w:id="271" w:author="Administrator" w:date="2015-04-26T16:11:00Z">
        <w:r>
          <w:rPr>
            <w:rFonts w:hint="eastAsia" w:ascii="楷体_GB2312" w:hAnsi="楷体_GB2312" w:eastAsia="楷体_GB2312" w:cs="楷体_GB2312"/>
            <w:sz w:val="28"/>
            <w:szCs w:val="28"/>
            <w:rPrChange w:id="272" w:author="Administrator" w:date="2015-04-28T08:43:00Z">
              <w:rPr>
                <w:rFonts w:hint="eastAsia" w:ascii="华文楷体" w:hAnsi="华文楷体" w:eastAsia="华文楷体"/>
                <w:sz w:val="28"/>
                <w:szCs w:val="28"/>
              </w:rPr>
            </w:rPrChange>
          </w:rPr>
          <w:t>集结者</w:t>
        </w:r>
      </w:ins>
      <w:r>
        <w:rPr>
          <w:rFonts w:hint="eastAsia" w:ascii="楷体_GB2312" w:hAnsi="楷体_GB2312" w:eastAsia="楷体_GB2312" w:cs="楷体_GB2312"/>
          <w:sz w:val="28"/>
          <w:szCs w:val="28"/>
          <w:rPrChange w:id="273" w:author="Administrator" w:date="2015-04-28T08:43:00Z">
            <w:rPr>
              <w:rFonts w:hint="eastAsia" w:ascii="华文楷体" w:hAnsi="华文楷体" w:eastAsia="华文楷体"/>
              <w:sz w:val="28"/>
              <w:szCs w:val="28"/>
            </w:rPr>
          </w:rPrChange>
        </w:rPr>
        <w:t>密主金刚手。金刚手菩萨是一切诸佛大密金刚，大密金刚</w:t>
      </w:r>
      <w:ins w:id="274" w:author="Administrator" w:date="2015-04-26T16:11:00Z">
        <w:r>
          <w:rPr>
            <w:rFonts w:hint="eastAsia" w:ascii="楷体_GB2312" w:hAnsi="楷体_GB2312" w:eastAsia="楷体_GB2312" w:cs="楷体_GB2312"/>
            <w:sz w:val="28"/>
            <w:szCs w:val="28"/>
            <w:rPrChange w:id="275" w:author="Administrator" w:date="2015-04-28T08:43:00Z">
              <w:rPr>
                <w:rFonts w:hint="eastAsia" w:ascii="华文楷体" w:hAnsi="华文楷体" w:eastAsia="华文楷体"/>
                <w:sz w:val="28"/>
                <w:szCs w:val="28"/>
              </w:rPr>
            </w:rPrChange>
          </w:rPr>
          <w:t>有的地方就</w:t>
        </w:r>
      </w:ins>
      <w:r>
        <w:rPr>
          <w:rFonts w:hint="eastAsia" w:ascii="楷体_GB2312" w:hAnsi="楷体_GB2312" w:eastAsia="楷体_GB2312" w:cs="楷体_GB2312"/>
          <w:sz w:val="28"/>
          <w:szCs w:val="28"/>
          <w:rPrChange w:id="276" w:author="Administrator" w:date="2015-04-28T08:43:00Z">
            <w:rPr>
              <w:rFonts w:hint="eastAsia" w:ascii="华文楷体" w:hAnsi="华文楷体" w:eastAsia="华文楷体"/>
              <w:sz w:val="28"/>
              <w:szCs w:val="28"/>
            </w:rPr>
          </w:rPrChange>
        </w:rPr>
        <w:t>是讲密法，密法就是一切诸佛大密意金刚</w:t>
      </w:r>
      <w:ins w:id="277" w:author="Administrator" w:date="2015-04-26T16:11:00Z">
        <w:r>
          <w:rPr>
            <w:rFonts w:hint="eastAsia" w:ascii="楷体_GB2312" w:hAnsi="楷体_GB2312" w:eastAsia="楷体_GB2312" w:cs="楷体_GB2312"/>
            <w:sz w:val="28"/>
            <w:szCs w:val="28"/>
            <w:rPrChange w:id="278" w:author="Administrator" w:date="2015-04-28T08:43:00Z">
              <w:rPr>
                <w:rFonts w:hint="eastAsia" w:ascii="华文楷体" w:hAnsi="华文楷体" w:eastAsia="华文楷体"/>
                <w:sz w:val="28"/>
                <w:szCs w:val="28"/>
              </w:rPr>
            </w:rPrChange>
          </w:rPr>
          <w:t>这样一种</w:t>
        </w:r>
      </w:ins>
      <w:del w:id="279" w:author="Administrator" w:date="2015-04-26T16:11:00Z">
        <w:r>
          <w:rPr>
            <w:rFonts w:hint="eastAsia" w:ascii="楷体_GB2312" w:hAnsi="楷体_GB2312" w:eastAsia="楷体_GB2312" w:cs="楷体_GB2312"/>
            <w:sz w:val="28"/>
            <w:szCs w:val="28"/>
            <w:rPrChange w:id="280" w:author="Administrator" w:date="2015-04-28T08:43: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281" w:author="Administrator" w:date="2015-04-28T08:43:00Z">
            <w:rPr>
              <w:rFonts w:hint="eastAsia" w:ascii="华文楷体" w:hAnsi="华文楷体" w:eastAsia="华文楷体"/>
              <w:sz w:val="28"/>
              <w:szCs w:val="28"/>
            </w:rPr>
          </w:rPrChange>
        </w:rPr>
        <w:t>教义，一切佛陀最殊胜的心要就是密宗的修法。所以，诸佛大密</w:t>
      </w:r>
      <w:ins w:id="282" w:author="Administrator" w:date="2015-04-26T16:12:00Z">
        <w:r>
          <w:rPr>
            <w:rFonts w:hint="eastAsia" w:ascii="楷体_GB2312" w:hAnsi="楷体_GB2312" w:eastAsia="楷体_GB2312" w:cs="楷体_GB2312"/>
            <w:sz w:val="28"/>
            <w:szCs w:val="28"/>
            <w:rPrChange w:id="283" w:author="Administrator" w:date="2015-04-28T08:43:00Z">
              <w:rPr>
                <w:rFonts w:hint="eastAsia" w:ascii="华文楷体" w:hAnsi="华文楷体" w:eastAsia="华文楷体"/>
                <w:sz w:val="28"/>
                <w:szCs w:val="28"/>
              </w:rPr>
            </w:rPrChange>
          </w:rPr>
          <w:t>意</w:t>
        </w:r>
      </w:ins>
      <w:r>
        <w:rPr>
          <w:rFonts w:hint="eastAsia" w:ascii="楷体_GB2312" w:hAnsi="楷体_GB2312" w:eastAsia="楷体_GB2312" w:cs="楷体_GB2312"/>
          <w:sz w:val="28"/>
          <w:szCs w:val="28"/>
          <w:rPrChange w:id="284" w:author="Administrator" w:date="2015-04-28T08:43:00Z">
            <w:rPr>
              <w:rFonts w:hint="eastAsia" w:ascii="华文楷体" w:hAnsi="华文楷体" w:eastAsia="华文楷体"/>
              <w:sz w:val="28"/>
              <w:szCs w:val="28"/>
            </w:rPr>
          </w:rPrChange>
        </w:rPr>
        <w:t>金刚密法的唯一集结者密主金刚手</w:t>
      </w:r>
      <w:del w:id="285" w:author="Administrator" w:date="2015-04-26T16:14:00Z">
        <w:r>
          <w:rPr>
            <w:rFonts w:hint="eastAsia" w:ascii="楷体_GB2312" w:hAnsi="楷体_GB2312" w:eastAsia="楷体_GB2312" w:cs="楷体_GB2312"/>
            <w:sz w:val="28"/>
            <w:szCs w:val="28"/>
            <w:rPrChange w:id="286" w:author="Administrator" w:date="2015-04-28T08:43:00Z">
              <w:rPr>
                <w:rFonts w:hint="eastAsia" w:ascii="华文楷体" w:hAnsi="华文楷体" w:eastAsia="华文楷体"/>
                <w:sz w:val="28"/>
                <w:szCs w:val="28"/>
              </w:rPr>
            </w:rPrChange>
          </w:rPr>
          <w:delText>菩萨</w:delText>
        </w:r>
      </w:del>
      <w:r>
        <w:rPr>
          <w:rFonts w:hint="eastAsia" w:ascii="楷体_GB2312" w:hAnsi="楷体_GB2312" w:eastAsia="楷体_GB2312" w:cs="楷体_GB2312"/>
          <w:sz w:val="28"/>
          <w:szCs w:val="28"/>
          <w:rPrChange w:id="287" w:author="Administrator" w:date="2015-04-28T08:43:00Z">
            <w:rPr>
              <w:rFonts w:hint="eastAsia" w:ascii="华文楷体" w:hAnsi="华文楷体" w:eastAsia="华文楷体"/>
              <w:sz w:val="28"/>
              <w:szCs w:val="28"/>
            </w:rPr>
          </w:rPrChange>
        </w:rPr>
        <w:t>，</w:t>
      </w:r>
      <w:ins w:id="288" w:author="Administrator" w:date="2015-04-26T16:14:00Z">
        <w:r>
          <w:rPr>
            <w:rFonts w:hint="eastAsia" w:ascii="楷体_GB2312" w:hAnsi="楷体_GB2312" w:eastAsia="楷体_GB2312" w:cs="楷体_GB2312"/>
            <w:sz w:val="28"/>
            <w:szCs w:val="28"/>
            <w:rPrChange w:id="289" w:author="Administrator" w:date="2015-04-28T08:43:00Z">
              <w:rPr>
                <w:rFonts w:hint="eastAsia" w:ascii="华文楷体" w:hAnsi="华文楷体" w:eastAsia="华文楷体"/>
                <w:sz w:val="28"/>
                <w:szCs w:val="28"/>
              </w:rPr>
            </w:rPrChange>
          </w:rPr>
          <w:t>金刚手菩萨</w:t>
        </w:r>
      </w:ins>
      <w:del w:id="290" w:author="Administrator" w:date="2015-04-26T16:15:00Z">
        <w:r>
          <w:rPr>
            <w:rFonts w:hint="eastAsia" w:ascii="楷体_GB2312" w:hAnsi="楷体_GB2312" w:eastAsia="楷体_GB2312" w:cs="楷体_GB2312"/>
            <w:sz w:val="28"/>
            <w:szCs w:val="28"/>
            <w:rPrChange w:id="291" w:author="Administrator" w:date="2015-04-28T08:43:00Z">
              <w:rPr>
                <w:rFonts w:hint="eastAsia" w:ascii="华文楷体" w:hAnsi="华文楷体" w:eastAsia="华文楷体"/>
                <w:sz w:val="28"/>
                <w:szCs w:val="28"/>
              </w:rPr>
            </w:rPrChange>
          </w:rPr>
          <w:delText>也</w:delText>
        </w:r>
      </w:del>
      <w:ins w:id="292" w:author="Administrator" w:date="2015-04-26T16:15:00Z">
        <w:r>
          <w:rPr>
            <w:rFonts w:hint="eastAsia" w:ascii="楷体_GB2312" w:hAnsi="楷体_GB2312" w:eastAsia="楷体_GB2312" w:cs="楷体_GB2312"/>
            <w:sz w:val="28"/>
            <w:szCs w:val="28"/>
            <w:rPrChange w:id="293" w:author="Administrator" w:date="2015-04-28T08:43:00Z">
              <w:rPr>
                <w:rFonts w:hint="eastAsia" w:ascii="华文楷体" w:hAnsi="华文楷体" w:eastAsia="华文楷体"/>
                <w:sz w:val="28"/>
                <w:szCs w:val="28"/>
              </w:rPr>
            </w:rPrChange>
          </w:rPr>
          <w:t>就</w:t>
        </w:r>
      </w:ins>
      <w:del w:id="294" w:author="Administrator" w:date="2015-04-26T16:14:00Z">
        <w:r>
          <w:rPr>
            <w:rFonts w:hint="eastAsia" w:ascii="楷体_GB2312" w:hAnsi="楷体_GB2312" w:eastAsia="楷体_GB2312" w:cs="楷体_GB2312"/>
            <w:sz w:val="28"/>
            <w:szCs w:val="28"/>
            <w:rPrChange w:id="295" w:author="Administrator" w:date="2015-04-28T08:43:00Z">
              <w:rPr>
                <w:rFonts w:hint="eastAsia" w:ascii="华文楷体" w:hAnsi="华文楷体" w:eastAsia="华文楷体"/>
                <w:sz w:val="28"/>
                <w:szCs w:val="28"/>
              </w:rPr>
            </w:rPrChange>
          </w:rPr>
          <w:delText>称</w:delText>
        </w:r>
      </w:del>
      <w:ins w:id="296" w:author="Administrator" w:date="2015-04-26T16:14:00Z">
        <w:r>
          <w:rPr>
            <w:rFonts w:hint="eastAsia" w:ascii="楷体_GB2312" w:hAnsi="楷体_GB2312" w:eastAsia="楷体_GB2312" w:cs="楷体_GB2312"/>
            <w:sz w:val="28"/>
            <w:szCs w:val="28"/>
            <w:rPrChange w:id="297" w:author="Administrator" w:date="2015-04-28T08:43:00Z">
              <w:rPr>
                <w:rFonts w:hint="eastAsia" w:ascii="华文楷体" w:hAnsi="华文楷体" w:eastAsia="华文楷体"/>
                <w:sz w:val="28"/>
                <w:szCs w:val="28"/>
              </w:rPr>
            </w:rPrChange>
          </w:rPr>
          <w:t>叫</w:t>
        </w:r>
      </w:ins>
      <w:del w:id="298" w:author="Administrator" w:date="2015-04-26T16:16:00Z">
        <w:r>
          <w:rPr>
            <w:rFonts w:hint="eastAsia" w:ascii="楷体_GB2312" w:hAnsi="楷体_GB2312" w:eastAsia="楷体_GB2312" w:cs="楷体_GB2312"/>
            <w:sz w:val="28"/>
            <w:szCs w:val="28"/>
            <w:rPrChange w:id="299" w:author="Administrator" w:date="2015-04-28T08:43:00Z">
              <w:rPr>
                <w:rFonts w:hint="eastAsia" w:ascii="华文楷体" w:hAnsi="华文楷体" w:eastAsia="华文楷体"/>
                <w:sz w:val="28"/>
                <w:szCs w:val="28"/>
              </w:rPr>
            </w:rPrChange>
          </w:rPr>
          <w:delText>密</w:delText>
        </w:r>
      </w:del>
      <w:ins w:id="300" w:author="Administrator" w:date="2015-04-26T16:16:00Z">
        <w:r>
          <w:rPr>
            <w:rFonts w:hint="eastAsia" w:ascii="楷体_GB2312" w:hAnsi="楷体_GB2312" w:eastAsia="楷体_GB2312" w:cs="楷体_GB2312"/>
            <w:sz w:val="28"/>
            <w:szCs w:val="28"/>
            <w:rPrChange w:id="301" w:author="Administrator" w:date="2015-04-28T08:43:00Z">
              <w:rPr>
                <w:rFonts w:hint="eastAsia" w:ascii="华文楷体" w:hAnsi="华文楷体" w:eastAsia="华文楷体"/>
                <w:sz w:val="28"/>
                <w:szCs w:val="28"/>
              </w:rPr>
            </w:rPrChange>
          </w:rPr>
          <w:t>秘密</w:t>
        </w:r>
      </w:ins>
      <w:r>
        <w:rPr>
          <w:rFonts w:hint="eastAsia" w:ascii="楷体_GB2312" w:hAnsi="楷体_GB2312" w:eastAsia="楷体_GB2312" w:cs="楷体_GB2312"/>
          <w:sz w:val="28"/>
          <w:szCs w:val="28"/>
          <w:rPrChange w:id="302" w:author="Administrator" w:date="2015-04-28T08:43:00Z">
            <w:rPr>
              <w:rFonts w:hint="eastAsia" w:ascii="华文楷体" w:hAnsi="华文楷体" w:eastAsia="华文楷体"/>
              <w:sz w:val="28"/>
              <w:szCs w:val="28"/>
            </w:rPr>
          </w:rPrChange>
        </w:rPr>
        <w:t>主</w:t>
      </w:r>
      <w:del w:id="303" w:author="Administrator" w:date="2015-04-26T16:14:00Z">
        <w:r>
          <w:rPr>
            <w:rFonts w:hint="eastAsia" w:ascii="楷体_GB2312" w:hAnsi="楷体_GB2312" w:eastAsia="楷体_GB2312" w:cs="楷体_GB2312"/>
            <w:sz w:val="28"/>
            <w:szCs w:val="28"/>
            <w:rPrChange w:id="304" w:author="Administrator" w:date="2015-04-28T08:43:00Z">
              <w:rPr>
                <w:rFonts w:hint="eastAsia" w:ascii="华文楷体" w:hAnsi="华文楷体" w:eastAsia="华文楷体"/>
                <w:sz w:val="28"/>
                <w:szCs w:val="28"/>
              </w:rPr>
            </w:rPrChange>
          </w:rPr>
          <w:delText>金刚手</w:delText>
        </w:r>
      </w:del>
      <w:r>
        <w:rPr>
          <w:rFonts w:hint="eastAsia" w:ascii="楷体_GB2312" w:hAnsi="楷体_GB2312" w:eastAsia="楷体_GB2312" w:cs="楷体_GB2312"/>
          <w:sz w:val="28"/>
          <w:szCs w:val="28"/>
          <w:rPrChange w:id="305" w:author="Administrator" w:date="2015-04-28T08:43:00Z">
            <w:rPr>
              <w:rFonts w:hint="eastAsia" w:ascii="华文楷体" w:hAnsi="华文楷体" w:eastAsia="华文楷体"/>
              <w:sz w:val="28"/>
              <w:szCs w:val="28"/>
            </w:rPr>
          </w:rPrChange>
        </w:rPr>
        <w:t>。</w:t>
      </w:r>
      <w:ins w:id="306" w:author="Administrator" w:date="2015-04-26T16:14:00Z">
        <w:r>
          <w:rPr>
            <w:rFonts w:hint="eastAsia" w:ascii="楷体_GB2312" w:hAnsi="楷体_GB2312" w:eastAsia="楷体_GB2312" w:cs="楷体_GB2312"/>
            <w:sz w:val="28"/>
            <w:szCs w:val="28"/>
            <w:rPrChange w:id="307" w:author="Administrator" w:date="2015-04-28T08:43:00Z">
              <w:rPr>
                <w:rFonts w:hint="eastAsia" w:ascii="华文楷体" w:hAnsi="华文楷体" w:eastAsia="华文楷体"/>
                <w:sz w:val="28"/>
                <w:szCs w:val="28"/>
              </w:rPr>
            </w:rPrChange>
          </w:rPr>
          <w:t>秘密主</w:t>
        </w:r>
      </w:ins>
      <w:ins w:id="308" w:author="Administrator" w:date="2015-04-26T16:15:00Z">
        <w:r>
          <w:rPr>
            <w:rFonts w:hint="eastAsia" w:ascii="楷体_GB2312" w:hAnsi="楷体_GB2312" w:eastAsia="楷体_GB2312" w:cs="楷体_GB2312"/>
            <w:sz w:val="28"/>
            <w:szCs w:val="28"/>
            <w:rPrChange w:id="309" w:author="Administrator" w:date="2015-04-28T08:43:00Z">
              <w:rPr>
                <w:rFonts w:hint="eastAsia" w:ascii="华文楷体" w:hAnsi="华文楷体" w:eastAsia="华文楷体"/>
                <w:sz w:val="28"/>
                <w:szCs w:val="28"/>
              </w:rPr>
            </w:rPrChange>
          </w:rPr>
          <w:t>因为</w:t>
        </w:r>
      </w:ins>
      <w:ins w:id="310" w:author="Administrator" w:date="2015-04-26T16:16:00Z">
        <w:r>
          <w:rPr>
            <w:rFonts w:hint="eastAsia" w:ascii="楷体_GB2312" w:hAnsi="楷体_GB2312" w:eastAsia="楷体_GB2312" w:cs="楷体_GB2312"/>
            <w:sz w:val="28"/>
            <w:szCs w:val="28"/>
            <w:rPrChange w:id="311" w:author="Administrator" w:date="2015-04-28T08:43:00Z">
              <w:rPr>
                <w:rFonts w:hint="eastAsia" w:ascii="华文楷体" w:hAnsi="华文楷体" w:eastAsia="华文楷体"/>
                <w:sz w:val="28"/>
                <w:szCs w:val="28"/>
              </w:rPr>
            </w:rPrChange>
          </w:rPr>
          <w:t>就</w:t>
        </w:r>
      </w:ins>
      <w:ins w:id="312" w:author="Administrator" w:date="2015-04-26T16:15:00Z">
        <w:r>
          <w:rPr>
            <w:rFonts w:hint="eastAsia" w:ascii="楷体_GB2312" w:hAnsi="楷体_GB2312" w:eastAsia="楷体_GB2312" w:cs="楷体_GB2312"/>
            <w:sz w:val="28"/>
            <w:szCs w:val="28"/>
            <w:rPrChange w:id="313" w:author="Administrator" w:date="2015-04-28T08:43:00Z">
              <w:rPr>
                <w:rFonts w:hint="eastAsia" w:ascii="华文楷体" w:hAnsi="华文楷体" w:eastAsia="华文楷体"/>
                <w:sz w:val="28"/>
                <w:szCs w:val="28"/>
              </w:rPr>
            </w:rPrChange>
          </w:rPr>
          <w:t>是</w:t>
        </w:r>
      </w:ins>
      <w:ins w:id="314" w:author="Administrator" w:date="2015-04-26T16:16:00Z">
        <w:r>
          <w:rPr>
            <w:rFonts w:hint="eastAsia" w:ascii="楷体_GB2312" w:hAnsi="楷体_GB2312" w:eastAsia="楷体_GB2312" w:cs="楷体_GB2312"/>
            <w:sz w:val="28"/>
            <w:szCs w:val="28"/>
            <w:rPrChange w:id="315" w:author="Administrator" w:date="2015-04-28T08:43:00Z">
              <w:rPr>
                <w:rFonts w:hint="eastAsia" w:ascii="华文楷体" w:hAnsi="华文楷体" w:eastAsia="华文楷体"/>
                <w:sz w:val="28"/>
                <w:szCs w:val="28"/>
              </w:rPr>
            </w:rPrChange>
          </w:rPr>
          <w:t>一切密法的主尊缘故</w:t>
        </w:r>
      </w:ins>
      <w:ins w:id="316" w:author="Administrator" w:date="2015-04-26T16:17:00Z">
        <w:r>
          <w:rPr>
            <w:rFonts w:hint="eastAsia" w:ascii="楷体_GB2312" w:hAnsi="楷体_GB2312" w:eastAsia="楷体_GB2312" w:cs="楷体_GB2312"/>
            <w:sz w:val="28"/>
            <w:szCs w:val="28"/>
            <w:rPrChange w:id="317" w:author="Administrator" w:date="2015-04-28T08:43:00Z">
              <w:rPr>
                <w:rFonts w:hint="eastAsia" w:ascii="华文楷体" w:hAnsi="华文楷体" w:eastAsia="华文楷体"/>
                <w:sz w:val="28"/>
                <w:szCs w:val="28"/>
              </w:rPr>
            </w:rPrChange>
          </w:rPr>
          <w:t>，就说也称之为主金刚手，</w:t>
        </w:r>
      </w:ins>
      <w:r>
        <w:rPr>
          <w:rFonts w:hint="eastAsia" w:ascii="楷体_GB2312" w:hAnsi="楷体_GB2312" w:eastAsia="楷体_GB2312" w:cs="楷体_GB2312"/>
          <w:sz w:val="28"/>
          <w:szCs w:val="28"/>
          <w:rPrChange w:id="318" w:author="Administrator" w:date="2015-04-28T08:43:00Z">
            <w:rPr>
              <w:rFonts w:hint="eastAsia" w:ascii="华文楷体" w:hAnsi="华文楷体" w:eastAsia="华文楷体"/>
              <w:sz w:val="28"/>
              <w:szCs w:val="28"/>
            </w:rPr>
          </w:rPrChange>
        </w:rPr>
        <w:t>他是金刚手菩萨的化身，所以他的传记实际上就是金刚手菩萨的传记，他的功德实际上就是金刚手菩萨的功德，金刚手菩萨具有什么样的功德，静命论师就具有这样的功德。即便住地菩萨也没有办法一一观察到，没有办法一一说尽。麦彭仁波切说更何况一般普通凡人更</w:t>
      </w:r>
      <w:ins w:id="319" w:author="Administrator" w:date="2015-04-26T16:20:00Z">
        <w:r>
          <w:rPr>
            <w:rFonts w:hint="eastAsia" w:ascii="楷体_GB2312" w:hAnsi="楷体_GB2312" w:eastAsia="楷体_GB2312" w:cs="楷体_GB2312"/>
            <w:sz w:val="28"/>
            <w:szCs w:val="28"/>
            <w:rPrChange w:id="320" w:author="Administrator" w:date="2015-04-28T08:43:00Z">
              <w:rPr>
                <w:rFonts w:hint="eastAsia" w:ascii="华文楷体" w:hAnsi="华文楷体" w:eastAsia="华文楷体"/>
                <w:sz w:val="28"/>
                <w:szCs w:val="28"/>
              </w:rPr>
            </w:rPrChange>
          </w:rPr>
          <w:t>加</w:t>
        </w:r>
      </w:ins>
      <w:r>
        <w:rPr>
          <w:rFonts w:hint="eastAsia" w:ascii="楷体_GB2312" w:hAnsi="楷体_GB2312" w:eastAsia="楷体_GB2312" w:cs="楷体_GB2312"/>
          <w:sz w:val="28"/>
          <w:szCs w:val="28"/>
          <w:rPrChange w:id="321" w:author="Administrator" w:date="2015-04-28T08:43:00Z">
            <w:rPr>
              <w:rFonts w:hint="eastAsia" w:ascii="华文楷体" w:hAnsi="华文楷体" w:eastAsia="华文楷体"/>
              <w:sz w:val="28"/>
              <w:szCs w:val="28"/>
            </w:rPr>
          </w:rPrChange>
        </w:rPr>
        <w:t>没</w:t>
      </w:r>
      <w:del w:id="322" w:author="Administrator" w:date="2015-04-26T16:20:00Z">
        <w:r>
          <w:rPr>
            <w:rFonts w:hint="eastAsia" w:ascii="楷体_GB2312" w:hAnsi="楷体_GB2312" w:eastAsia="楷体_GB2312" w:cs="楷体_GB2312"/>
            <w:sz w:val="28"/>
            <w:szCs w:val="28"/>
            <w:rPrChange w:id="323" w:author="Administrator" w:date="2015-04-28T08:43:00Z">
              <w:rPr>
                <w:rFonts w:hint="eastAsia" w:ascii="华文楷体" w:hAnsi="华文楷体" w:eastAsia="华文楷体"/>
                <w:sz w:val="28"/>
                <w:szCs w:val="28"/>
              </w:rPr>
            </w:rPrChange>
          </w:rPr>
          <w:delText>有</w:delText>
        </w:r>
      </w:del>
      <w:r>
        <w:rPr>
          <w:rFonts w:hint="eastAsia" w:ascii="楷体_GB2312" w:hAnsi="楷体_GB2312" w:eastAsia="楷体_GB2312" w:cs="楷体_GB2312"/>
          <w:sz w:val="28"/>
          <w:szCs w:val="28"/>
          <w:rPrChange w:id="324" w:author="Administrator" w:date="2015-04-28T08:43:00Z">
            <w:rPr>
              <w:rFonts w:hint="eastAsia" w:ascii="华文楷体" w:hAnsi="华文楷体" w:eastAsia="华文楷体"/>
              <w:sz w:val="28"/>
              <w:szCs w:val="28"/>
            </w:rPr>
          </w:rPrChange>
        </w:rPr>
        <w:t>办法真实了知静命论师殊胜的功德。</w:t>
      </w:r>
      <w:ins w:id="325" w:author="Administrator" w:date="2015-04-26T16:20:00Z">
        <w:r>
          <w:rPr>
            <w:rFonts w:hint="eastAsia" w:ascii="楷体_GB2312" w:hAnsi="楷体_GB2312" w:eastAsia="楷体_GB2312" w:cs="楷体_GB2312"/>
            <w:sz w:val="28"/>
            <w:szCs w:val="28"/>
            <w:rPrChange w:id="326" w:author="Administrator" w:date="2015-04-28T08:43:00Z">
              <w:rPr>
                <w:rFonts w:hint="eastAsia" w:ascii="华文楷体" w:hAnsi="华文楷体" w:eastAsia="华文楷体"/>
                <w:sz w:val="28"/>
                <w:szCs w:val="28"/>
              </w:rPr>
            </w:rPrChange>
          </w:rPr>
          <w:t>也</w:t>
        </w:r>
      </w:ins>
      <w:r>
        <w:rPr>
          <w:rFonts w:hint="eastAsia" w:ascii="楷体_GB2312" w:hAnsi="楷体_GB2312" w:eastAsia="楷体_GB2312" w:cs="楷体_GB2312"/>
          <w:sz w:val="28"/>
          <w:szCs w:val="28"/>
          <w:rPrChange w:id="327" w:author="Administrator" w:date="2015-04-28T08:43:00Z">
            <w:rPr>
              <w:rFonts w:hint="eastAsia" w:ascii="华文楷体" w:hAnsi="华文楷体" w:eastAsia="华文楷体"/>
              <w:sz w:val="28"/>
              <w:szCs w:val="28"/>
            </w:rPr>
          </w:rPrChange>
        </w:rPr>
        <w:t>就是说，静命论师显现在人们面前是以人的形象来显示的，以人的形象</w:t>
      </w:r>
      <w:ins w:id="328" w:author="Administrator" w:date="2015-04-26T16:20:00Z">
        <w:r>
          <w:rPr>
            <w:rFonts w:hint="eastAsia" w:ascii="楷体_GB2312" w:hAnsi="楷体_GB2312" w:eastAsia="楷体_GB2312" w:cs="楷体_GB2312"/>
            <w:sz w:val="28"/>
            <w:szCs w:val="28"/>
            <w:rPrChange w:id="329" w:author="Administrator" w:date="2015-04-28T08:43:00Z">
              <w:rPr>
                <w:rFonts w:hint="eastAsia" w:ascii="华文楷体" w:hAnsi="华文楷体" w:eastAsia="华文楷体"/>
                <w:sz w:val="28"/>
                <w:szCs w:val="28"/>
              </w:rPr>
            </w:rPrChange>
          </w:rPr>
          <w:t>来</w:t>
        </w:r>
      </w:ins>
      <w:r>
        <w:rPr>
          <w:rFonts w:hint="eastAsia" w:ascii="楷体_GB2312" w:hAnsi="楷体_GB2312" w:eastAsia="楷体_GB2312" w:cs="楷体_GB2312"/>
          <w:sz w:val="28"/>
          <w:szCs w:val="28"/>
          <w:rPrChange w:id="330" w:author="Administrator" w:date="2015-04-28T08:43:00Z">
            <w:rPr>
              <w:rFonts w:hint="eastAsia" w:ascii="华文楷体" w:hAnsi="华文楷体" w:eastAsia="华文楷体"/>
              <w:sz w:val="28"/>
              <w:szCs w:val="28"/>
            </w:rPr>
          </w:rPrChange>
        </w:rPr>
        <w:t>显示</w:t>
      </w:r>
      <w:ins w:id="331" w:author="Administrator" w:date="2015-04-26T16:20:00Z">
        <w:r>
          <w:rPr>
            <w:rFonts w:hint="eastAsia" w:ascii="楷体_GB2312" w:hAnsi="楷体_GB2312" w:eastAsia="楷体_GB2312" w:cs="楷体_GB2312"/>
            <w:sz w:val="28"/>
            <w:szCs w:val="28"/>
            <w:rPrChange w:id="332"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333" w:author="Administrator" w:date="2015-04-28T08:43:00Z">
            <w:rPr>
              <w:rFonts w:hint="eastAsia" w:ascii="华文楷体" w:hAnsi="华文楷体" w:eastAsia="华文楷体"/>
              <w:sz w:val="28"/>
              <w:szCs w:val="28"/>
            </w:rPr>
          </w:rPrChange>
        </w:rPr>
        <w:t>一般凡夫</w:t>
      </w:r>
      <w:ins w:id="334" w:author="Administrator" w:date="2015-04-26T16:20:00Z">
        <w:r>
          <w:rPr>
            <w:rFonts w:hint="eastAsia" w:ascii="楷体_GB2312" w:hAnsi="楷体_GB2312" w:eastAsia="楷体_GB2312" w:cs="楷体_GB2312"/>
            <w:sz w:val="28"/>
            <w:szCs w:val="28"/>
            <w:rPrChange w:id="335" w:author="Administrator" w:date="2015-04-28T08:43:00Z">
              <w:rPr>
                <w:rFonts w:hint="eastAsia" w:ascii="华文楷体" w:hAnsi="华文楷体" w:eastAsia="华文楷体"/>
                <w:sz w:val="28"/>
                <w:szCs w:val="28"/>
              </w:rPr>
            </w:rPrChange>
          </w:rPr>
          <w:t>就</w:t>
        </w:r>
      </w:ins>
      <w:r>
        <w:rPr>
          <w:rFonts w:hint="eastAsia" w:ascii="楷体_GB2312" w:hAnsi="楷体_GB2312" w:eastAsia="楷体_GB2312" w:cs="楷体_GB2312"/>
          <w:sz w:val="28"/>
          <w:szCs w:val="28"/>
          <w:rPrChange w:id="336" w:author="Administrator" w:date="2015-04-28T08:43:00Z">
            <w:rPr>
              <w:rFonts w:hint="eastAsia" w:ascii="华文楷体" w:hAnsi="华文楷体" w:eastAsia="华文楷体"/>
              <w:sz w:val="28"/>
              <w:szCs w:val="28"/>
            </w:rPr>
          </w:rPrChange>
        </w:rPr>
        <w:t>会认为静命菩萨的功德仅此而已。从出世到住世期间，怎</w:t>
      </w:r>
      <w:ins w:id="337" w:author="Administrator" w:date="2015-04-26T16:20:00Z">
        <w:r>
          <w:rPr>
            <w:rFonts w:hint="eastAsia" w:ascii="楷体_GB2312" w:hAnsi="楷体_GB2312" w:eastAsia="楷体_GB2312" w:cs="楷体_GB2312"/>
            <w:sz w:val="28"/>
            <w:szCs w:val="28"/>
            <w:rPrChange w:id="338" w:author="Administrator" w:date="2015-04-28T08:43:00Z">
              <w:rPr>
                <w:rFonts w:hint="eastAsia" w:ascii="华文楷体" w:hAnsi="华文楷体" w:eastAsia="华文楷体"/>
                <w:sz w:val="28"/>
                <w:szCs w:val="28"/>
              </w:rPr>
            </w:rPrChange>
          </w:rPr>
          <w:t>么</w:t>
        </w:r>
      </w:ins>
      <w:r>
        <w:rPr>
          <w:rFonts w:hint="eastAsia" w:ascii="楷体_GB2312" w:hAnsi="楷体_GB2312" w:eastAsia="楷体_GB2312" w:cs="楷体_GB2312"/>
          <w:sz w:val="28"/>
          <w:szCs w:val="28"/>
          <w:rPrChange w:id="339" w:author="Administrator" w:date="2015-04-28T08:43:00Z">
            <w:rPr>
              <w:rFonts w:hint="eastAsia" w:ascii="华文楷体" w:hAnsi="华文楷体" w:eastAsia="华文楷体"/>
              <w:sz w:val="28"/>
              <w:szCs w:val="28"/>
            </w:rPr>
          </w:rPrChange>
        </w:rPr>
        <w:t>样修法、怎</w:t>
      </w:r>
      <w:ins w:id="340" w:author="Administrator" w:date="2015-04-26T16:20:00Z">
        <w:r>
          <w:rPr>
            <w:rFonts w:hint="eastAsia" w:ascii="楷体_GB2312" w:hAnsi="楷体_GB2312" w:eastAsia="楷体_GB2312" w:cs="楷体_GB2312"/>
            <w:sz w:val="28"/>
            <w:szCs w:val="28"/>
            <w:rPrChange w:id="341" w:author="Administrator" w:date="2015-04-28T08:43:00Z">
              <w:rPr>
                <w:rFonts w:hint="eastAsia" w:ascii="华文楷体" w:hAnsi="华文楷体" w:eastAsia="华文楷体"/>
                <w:sz w:val="28"/>
                <w:szCs w:val="28"/>
              </w:rPr>
            </w:rPrChange>
          </w:rPr>
          <w:t>么</w:t>
        </w:r>
      </w:ins>
      <w:r>
        <w:rPr>
          <w:rFonts w:hint="eastAsia" w:ascii="楷体_GB2312" w:hAnsi="楷体_GB2312" w:eastAsia="楷体_GB2312" w:cs="楷体_GB2312"/>
          <w:sz w:val="28"/>
          <w:szCs w:val="28"/>
          <w:rPrChange w:id="342" w:author="Administrator" w:date="2015-04-28T08:43:00Z">
            <w:rPr>
              <w:rFonts w:hint="eastAsia" w:ascii="华文楷体" w:hAnsi="华文楷体" w:eastAsia="华文楷体"/>
              <w:sz w:val="28"/>
              <w:szCs w:val="28"/>
            </w:rPr>
          </w:rPrChange>
        </w:rPr>
        <w:t>样利益有情</w:t>
      </w:r>
      <w:ins w:id="343" w:author="Administrator" w:date="2015-04-26T16:21:00Z">
        <w:r>
          <w:rPr>
            <w:rFonts w:hint="eastAsia" w:ascii="楷体_GB2312" w:hAnsi="楷体_GB2312" w:eastAsia="楷体_GB2312" w:cs="楷体_GB2312"/>
            <w:sz w:val="28"/>
            <w:szCs w:val="28"/>
            <w:rPrChange w:id="344"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345" w:author="Administrator" w:date="2015-04-28T08:43:00Z">
            <w:rPr>
              <w:rFonts w:hint="eastAsia" w:ascii="华文楷体" w:hAnsi="华文楷体" w:eastAsia="华文楷体"/>
              <w:sz w:val="28"/>
              <w:szCs w:val="28"/>
            </w:rPr>
          </w:rPrChange>
        </w:rPr>
        <w:t>、最后怎</w:t>
      </w:r>
      <w:ins w:id="346" w:author="Administrator" w:date="2015-04-26T16:21:00Z">
        <w:r>
          <w:rPr>
            <w:rFonts w:hint="eastAsia" w:ascii="楷体_GB2312" w:hAnsi="楷体_GB2312" w:eastAsia="楷体_GB2312" w:cs="楷体_GB2312"/>
            <w:sz w:val="28"/>
            <w:szCs w:val="28"/>
            <w:rPrChange w:id="347" w:author="Administrator" w:date="2015-04-28T08:43:00Z">
              <w:rPr>
                <w:rFonts w:hint="eastAsia" w:ascii="华文楷体" w:hAnsi="华文楷体" w:eastAsia="华文楷体"/>
                <w:sz w:val="28"/>
                <w:szCs w:val="28"/>
              </w:rPr>
            </w:rPrChange>
          </w:rPr>
          <w:t>么</w:t>
        </w:r>
      </w:ins>
      <w:r>
        <w:rPr>
          <w:rFonts w:hint="eastAsia" w:ascii="楷体_GB2312" w:hAnsi="楷体_GB2312" w:eastAsia="楷体_GB2312" w:cs="楷体_GB2312"/>
          <w:sz w:val="28"/>
          <w:szCs w:val="28"/>
          <w:rPrChange w:id="348" w:author="Administrator" w:date="2015-04-28T08:43:00Z">
            <w:rPr>
              <w:rFonts w:hint="eastAsia" w:ascii="华文楷体" w:hAnsi="华文楷体" w:eastAsia="华文楷体"/>
              <w:sz w:val="28"/>
              <w:szCs w:val="28"/>
            </w:rPr>
          </w:rPrChange>
        </w:rPr>
        <w:t>样入灭的，就会认为静命菩萨的功德仅此而已。但是，显现在人们面前的，或人们能够了知的，只是静命菩萨无有边际功德当中很少很少一个部分而已。这个问题必须要了知，并不是单单只有这</w:t>
      </w:r>
      <w:ins w:id="349" w:author="Administrator" w:date="2015-04-26T16:21:00Z">
        <w:r>
          <w:rPr>
            <w:rFonts w:hint="eastAsia" w:ascii="楷体_GB2312" w:hAnsi="楷体_GB2312" w:eastAsia="楷体_GB2312" w:cs="楷体_GB2312"/>
            <w:sz w:val="28"/>
            <w:szCs w:val="28"/>
            <w:rPrChange w:id="350" w:author="Administrator" w:date="2015-04-28T08:43:00Z">
              <w:rPr>
                <w:rFonts w:hint="eastAsia" w:ascii="华文楷体" w:hAnsi="华文楷体" w:eastAsia="华文楷体"/>
                <w:sz w:val="28"/>
                <w:szCs w:val="28"/>
              </w:rPr>
            </w:rPrChange>
          </w:rPr>
          <w:t>么</w:t>
        </w:r>
      </w:ins>
      <w:r>
        <w:rPr>
          <w:rFonts w:hint="eastAsia" w:ascii="楷体_GB2312" w:hAnsi="楷体_GB2312" w:eastAsia="楷体_GB2312" w:cs="楷体_GB2312"/>
          <w:sz w:val="28"/>
          <w:szCs w:val="28"/>
          <w:rPrChange w:id="351" w:author="Administrator" w:date="2015-04-28T08:43:00Z">
            <w:rPr>
              <w:rFonts w:hint="eastAsia" w:ascii="华文楷体" w:hAnsi="华文楷体" w:eastAsia="华文楷体"/>
              <w:sz w:val="28"/>
              <w:szCs w:val="28"/>
            </w:rPr>
          </w:rPrChange>
        </w:rPr>
        <w:t>一点点功德。金刚手菩萨成为秘密主，</w:t>
      </w:r>
      <w:del w:id="352" w:author="Administrator" w:date="2015-04-26T16:21:00Z">
        <w:r>
          <w:rPr>
            <w:rFonts w:hint="eastAsia" w:ascii="楷体_GB2312" w:hAnsi="楷体_GB2312" w:eastAsia="楷体_GB2312" w:cs="楷体_GB2312"/>
            <w:sz w:val="28"/>
            <w:szCs w:val="28"/>
            <w:rPrChange w:id="353" w:author="Administrator" w:date="2015-04-28T08:43:00Z">
              <w:rPr>
                <w:rFonts w:hint="eastAsia" w:ascii="华文楷体" w:hAnsi="华文楷体" w:eastAsia="华文楷体"/>
                <w:sz w:val="28"/>
                <w:szCs w:val="28"/>
              </w:rPr>
            </w:rPrChange>
          </w:rPr>
          <w:delText>在金</w:delText>
        </w:r>
      </w:del>
      <w:ins w:id="354" w:author="Administrator" w:date="2015-04-26T16:22:00Z">
        <w:r>
          <w:rPr>
            <w:rFonts w:hint="eastAsia" w:ascii="楷体_GB2312" w:hAnsi="楷体_GB2312" w:eastAsia="楷体_GB2312" w:cs="楷体_GB2312"/>
            <w:sz w:val="28"/>
            <w:szCs w:val="28"/>
            <w:rPrChange w:id="355" w:author="Administrator" w:date="2015-04-28T08:43:00Z">
              <w:rPr>
                <w:rFonts w:hint="eastAsia" w:ascii="华文楷体" w:hAnsi="华文楷体" w:eastAsia="华文楷体"/>
                <w:sz w:val="28"/>
                <w:szCs w:val="28"/>
              </w:rPr>
            </w:rPrChange>
          </w:rPr>
          <w:t>《经庄严论》注释当中</w:t>
        </w:r>
      </w:ins>
      <w:del w:id="356" w:author="Administrator" w:date="2015-04-26T16:21:00Z">
        <w:r>
          <w:rPr>
            <w:rFonts w:hint="eastAsia" w:ascii="楷体_GB2312" w:hAnsi="楷体_GB2312" w:eastAsia="楷体_GB2312" w:cs="楷体_GB2312"/>
            <w:sz w:val="28"/>
            <w:szCs w:val="28"/>
            <w:rPrChange w:id="357" w:author="Administrator" w:date="2015-04-28T08:43:00Z">
              <w:rPr>
                <w:rFonts w:hint="eastAsia" w:ascii="华文楷体" w:hAnsi="华文楷体" w:eastAsia="华文楷体"/>
                <w:sz w:val="28"/>
                <w:szCs w:val="28"/>
              </w:rPr>
            </w:rPrChange>
          </w:rPr>
          <w:delText>刚####（6:15）。</w:delText>
        </w:r>
      </w:del>
      <w:r>
        <w:rPr>
          <w:rFonts w:hint="eastAsia" w:ascii="楷体_GB2312" w:hAnsi="楷体_GB2312" w:eastAsia="楷体_GB2312" w:cs="楷体_GB2312"/>
          <w:sz w:val="28"/>
          <w:szCs w:val="28"/>
          <w:rPrChange w:id="358" w:author="Administrator" w:date="2015-04-28T08:43:00Z">
            <w:rPr>
              <w:rFonts w:hint="eastAsia" w:ascii="华文楷体" w:hAnsi="华文楷体" w:eastAsia="华文楷体"/>
              <w:sz w:val="28"/>
              <w:szCs w:val="28"/>
            </w:rPr>
          </w:rPrChange>
        </w:rPr>
        <w:t>麦彭仁波切</w:t>
      </w:r>
      <w:ins w:id="359" w:author="Administrator" w:date="2015-04-26T16:22:00Z">
        <w:r>
          <w:rPr>
            <w:rFonts w:hint="eastAsia" w:ascii="楷体_GB2312" w:hAnsi="楷体_GB2312" w:eastAsia="楷体_GB2312" w:cs="楷体_GB2312"/>
            <w:sz w:val="28"/>
            <w:szCs w:val="28"/>
            <w:rPrChange w:id="360" w:author="Administrator" w:date="2015-04-28T08:43:00Z">
              <w:rPr>
                <w:rFonts w:hint="eastAsia" w:ascii="华文楷体" w:hAnsi="华文楷体" w:eastAsia="华文楷体"/>
                <w:sz w:val="28"/>
                <w:szCs w:val="28"/>
              </w:rPr>
            </w:rPrChange>
          </w:rPr>
          <w:t>也是</w:t>
        </w:r>
      </w:ins>
      <w:r>
        <w:rPr>
          <w:rFonts w:hint="eastAsia" w:ascii="楷体_GB2312" w:hAnsi="楷体_GB2312" w:eastAsia="楷体_GB2312" w:cs="楷体_GB2312"/>
          <w:sz w:val="28"/>
          <w:szCs w:val="28"/>
          <w:rPrChange w:id="361" w:author="Administrator" w:date="2015-04-28T08:43:00Z">
            <w:rPr>
              <w:rFonts w:hint="eastAsia" w:ascii="华文楷体" w:hAnsi="华文楷体" w:eastAsia="华文楷体"/>
              <w:sz w:val="28"/>
              <w:szCs w:val="28"/>
            </w:rPr>
          </w:rPrChange>
        </w:rPr>
        <w:t>讲过</w:t>
      </w:r>
      <w:ins w:id="362" w:author="Administrator" w:date="2015-04-26T16:22:00Z">
        <w:r>
          <w:rPr>
            <w:rFonts w:hint="eastAsia" w:ascii="楷体_GB2312" w:hAnsi="楷体_GB2312" w:eastAsia="楷体_GB2312" w:cs="楷体_GB2312"/>
            <w:sz w:val="28"/>
            <w:szCs w:val="28"/>
            <w:rPrChange w:id="363"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364" w:author="Administrator" w:date="2015-04-28T08:43:00Z">
            <w:rPr>
              <w:rFonts w:hint="eastAsia" w:ascii="华文楷体" w:hAnsi="华文楷体" w:eastAsia="华文楷体"/>
              <w:sz w:val="28"/>
              <w:szCs w:val="28"/>
            </w:rPr>
          </w:rPrChange>
        </w:rPr>
        <w:t>，当时</w:t>
      </w:r>
      <w:ins w:id="365" w:author="Administrator" w:date="2015-04-26T16:22:00Z">
        <w:r>
          <w:rPr>
            <w:rFonts w:hint="eastAsia" w:ascii="楷体_GB2312" w:hAnsi="楷体_GB2312" w:eastAsia="楷体_GB2312" w:cs="楷体_GB2312"/>
            <w:sz w:val="28"/>
            <w:szCs w:val="28"/>
            <w:rPrChange w:id="366" w:author="Administrator" w:date="2015-04-28T08:43:00Z">
              <w:rPr>
                <w:rFonts w:hint="eastAsia" w:ascii="华文楷体" w:hAnsi="华文楷体" w:eastAsia="华文楷体"/>
                <w:sz w:val="28"/>
                <w:szCs w:val="28"/>
              </w:rPr>
            </w:rPrChange>
          </w:rPr>
          <w:t>好像是</w:t>
        </w:r>
      </w:ins>
      <w:r>
        <w:rPr>
          <w:rFonts w:hint="eastAsia" w:ascii="楷体_GB2312" w:hAnsi="楷体_GB2312" w:eastAsia="楷体_GB2312" w:cs="楷体_GB2312"/>
          <w:sz w:val="28"/>
          <w:szCs w:val="28"/>
          <w:rPrChange w:id="367" w:author="Administrator" w:date="2015-04-28T08:43:00Z">
            <w:rPr>
              <w:rFonts w:hint="eastAsia" w:ascii="华文楷体" w:hAnsi="华文楷体" w:eastAsia="华文楷体"/>
              <w:sz w:val="28"/>
              <w:szCs w:val="28"/>
            </w:rPr>
          </w:rPrChange>
        </w:rPr>
        <w:t>在讲</w:t>
      </w:r>
      <w:del w:id="368" w:author="Administrator" w:date="2015-04-26T16:22:00Z">
        <w:r>
          <w:rPr>
            <w:rFonts w:hint="eastAsia" w:ascii="楷体_GB2312" w:hAnsi="楷体_GB2312" w:eastAsia="楷体_GB2312" w:cs="楷体_GB2312"/>
            <w:sz w:val="28"/>
            <w:szCs w:val="28"/>
            <w:rPrChange w:id="369" w:author="Administrator" w:date="2015-04-28T08:43:00Z">
              <w:rPr>
                <w:rFonts w:hint="eastAsia" w:ascii="华文楷体" w:hAnsi="华文楷体" w:eastAsia="华文楷体"/>
                <w:sz w:val="28"/>
                <w:szCs w:val="28"/>
              </w:rPr>
            </w:rPrChange>
          </w:rPr>
          <w:delText>##（6:30）</w:delText>
        </w:r>
      </w:del>
      <w:ins w:id="370" w:author="Administrator" w:date="2015-04-26T16:22:00Z">
        <w:r>
          <w:rPr>
            <w:rFonts w:hint="eastAsia" w:ascii="楷体_GB2312" w:hAnsi="楷体_GB2312" w:eastAsia="楷体_GB2312" w:cs="楷体_GB2312"/>
            <w:sz w:val="28"/>
            <w:szCs w:val="28"/>
            <w:rPrChange w:id="371" w:author="Administrator" w:date="2015-04-28T08:43:00Z">
              <w:rPr>
                <w:rFonts w:hint="eastAsia" w:ascii="华文楷体" w:hAnsi="华文楷体" w:eastAsia="华文楷体"/>
                <w:sz w:val="28"/>
                <w:szCs w:val="28"/>
              </w:rPr>
            </w:rPrChange>
          </w:rPr>
          <w:t>书圣</w:t>
        </w:r>
      </w:ins>
      <w:r>
        <w:rPr>
          <w:rFonts w:hint="eastAsia" w:ascii="楷体_GB2312" w:hAnsi="楷体_GB2312" w:eastAsia="楷体_GB2312" w:cs="楷体_GB2312"/>
          <w:sz w:val="28"/>
          <w:szCs w:val="28"/>
          <w:rPrChange w:id="372" w:author="Administrator" w:date="2015-04-28T08:43:00Z">
            <w:rPr>
              <w:rFonts w:hint="eastAsia" w:ascii="华文楷体" w:hAnsi="华文楷体" w:eastAsia="华文楷体"/>
              <w:sz w:val="28"/>
              <w:szCs w:val="28"/>
            </w:rPr>
          </w:rPrChange>
        </w:rPr>
        <w:t>菩萨殊胜功德时</w:t>
      </w:r>
      <w:ins w:id="373" w:author="Administrator" w:date="2015-04-26T16:23:00Z">
        <w:r>
          <w:rPr>
            <w:rFonts w:hint="eastAsia" w:ascii="楷体_GB2312" w:hAnsi="楷体_GB2312" w:eastAsia="楷体_GB2312" w:cs="楷体_GB2312"/>
            <w:sz w:val="28"/>
            <w:szCs w:val="28"/>
            <w:rPrChange w:id="374" w:author="Administrator" w:date="2015-04-28T08:43:00Z">
              <w:rPr>
                <w:rFonts w:hint="eastAsia" w:ascii="华文楷体" w:hAnsi="华文楷体" w:eastAsia="华文楷体"/>
                <w:sz w:val="28"/>
                <w:szCs w:val="28"/>
              </w:rPr>
            </w:rPrChange>
          </w:rPr>
          <w:t>也是</w:t>
        </w:r>
      </w:ins>
      <w:r>
        <w:rPr>
          <w:rFonts w:hint="eastAsia" w:ascii="楷体_GB2312" w:hAnsi="楷体_GB2312" w:eastAsia="楷体_GB2312" w:cs="楷体_GB2312"/>
          <w:sz w:val="28"/>
          <w:szCs w:val="28"/>
          <w:rPrChange w:id="375" w:author="Administrator" w:date="2015-04-28T08:43:00Z">
            <w:rPr>
              <w:rFonts w:hint="eastAsia" w:ascii="华文楷体" w:hAnsi="华文楷体" w:eastAsia="华文楷体"/>
              <w:sz w:val="28"/>
              <w:szCs w:val="28"/>
            </w:rPr>
          </w:rPrChange>
        </w:rPr>
        <w:t>讲过</w:t>
      </w:r>
      <w:ins w:id="376" w:author="Administrator" w:date="2015-04-26T16:23:00Z">
        <w:r>
          <w:rPr>
            <w:rFonts w:hint="eastAsia" w:ascii="楷体_GB2312" w:hAnsi="楷体_GB2312" w:eastAsia="楷体_GB2312" w:cs="楷体_GB2312"/>
            <w:sz w:val="28"/>
            <w:szCs w:val="28"/>
            <w:rPrChange w:id="377" w:author="Administrator" w:date="2015-04-28T08:43:00Z">
              <w:rPr>
                <w:rFonts w:hint="eastAsia" w:ascii="华文楷体" w:hAnsi="华文楷体" w:eastAsia="华文楷体"/>
                <w:sz w:val="28"/>
                <w:szCs w:val="28"/>
              </w:rPr>
            </w:rPrChange>
          </w:rPr>
          <w:t>菩萨</w:t>
        </w:r>
      </w:ins>
      <w:r>
        <w:rPr>
          <w:rFonts w:hint="eastAsia" w:ascii="楷体_GB2312" w:hAnsi="楷体_GB2312" w:eastAsia="楷体_GB2312" w:cs="楷体_GB2312"/>
          <w:sz w:val="28"/>
          <w:szCs w:val="28"/>
          <w:rPrChange w:id="378" w:author="Administrator" w:date="2015-04-28T08:43:00Z">
            <w:rPr>
              <w:rFonts w:hint="eastAsia" w:ascii="华文楷体" w:hAnsi="华文楷体" w:eastAsia="华文楷体"/>
              <w:sz w:val="28"/>
              <w:szCs w:val="28"/>
            </w:rPr>
          </w:rPrChange>
        </w:rPr>
        <w:t>，尤其是金刚手菩萨能</w:t>
      </w:r>
      <w:ins w:id="379" w:author="Administrator" w:date="2015-04-26T16:23:00Z">
        <w:r>
          <w:rPr>
            <w:rFonts w:hint="eastAsia" w:ascii="楷体_GB2312" w:hAnsi="楷体_GB2312" w:eastAsia="楷体_GB2312" w:cs="楷体_GB2312"/>
            <w:sz w:val="28"/>
            <w:szCs w:val="28"/>
            <w:rPrChange w:id="380" w:author="Administrator" w:date="2015-04-28T08:43:00Z">
              <w:rPr>
                <w:rFonts w:hint="eastAsia" w:ascii="华文楷体" w:hAnsi="华文楷体" w:eastAsia="华文楷体"/>
                <w:sz w:val="28"/>
                <w:szCs w:val="28"/>
              </w:rPr>
            </w:rPrChange>
          </w:rPr>
          <w:t>够</w:t>
        </w:r>
      </w:ins>
      <w:r>
        <w:rPr>
          <w:rFonts w:hint="eastAsia" w:ascii="楷体_GB2312" w:hAnsi="楷体_GB2312" w:eastAsia="楷体_GB2312" w:cs="楷体_GB2312"/>
          <w:sz w:val="28"/>
          <w:szCs w:val="28"/>
          <w:rPrChange w:id="381" w:author="Administrator" w:date="2015-04-28T08:43:00Z">
            <w:rPr>
              <w:rFonts w:hint="eastAsia" w:ascii="华文楷体" w:hAnsi="华文楷体" w:eastAsia="华文楷体"/>
              <w:sz w:val="28"/>
              <w:szCs w:val="28"/>
            </w:rPr>
          </w:rPrChange>
        </w:rPr>
        <w:t>了知一切诸佛的密意。一切诸佛从最初发心、中间修道、最后成佛，一切时间当中，金刚手菩萨都没离开过这尊佛，所以这</w:t>
      </w:r>
      <w:del w:id="382" w:author="Administrator" w:date="2015-04-26T16:23:00Z">
        <w:r>
          <w:rPr>
            <w:rFonts w:hint="eastAsia" w:ascii="楷体_GB2312" w:hAnsi="楷体_GB2312" w:eastAsia="楷体_GB2312" w:cs="楷体_GB2312"/>
            <w:sz w:val="28"/>
            <w:szCs w:val="28"/>
            <w:rPrChange w:id="383" w:author="Administrator" w:date="2015-04-28T08:43:00Z">
              <w:rPr>
                <w:rFonts w:hint="eastAsia" w:ascii="华文楷体" w:hAnsi="华文楷体" w:eastAsia="华文楷体"/>
                <w:sz w:val="28"/>
                <w:szCs w:val="28"/>
              </w:rPr>
            </w:rPrChange>
          </w:rPr>
          <w:delText>尊</w:delText>
        </w:r>
      </w:del>
      <w:r>
        <w:rPr>
          <w:rFonts w:hint="eastAsia" w:ascii="楷体_GB2312" w:hAnsi="楷体_GB2312" w:eastAsia="楷体_GB2312" w:cs="楷体_GB2312"/>
          <w:sz w:val="28"/>
          <w:szCs w:val="28"/>
          <w:rPrChange w:id="384" w:author="Administrator" w:date="2015-04-28T08:43:00Z">
            <w:rPr>
              <w:rFonts w:hint="eastAsia" w:ascii="华文楷体" w:hAnsi="华文楷体" w:eastAsia="华文楷体"/>
              <w:sz w:val="28"/>
              <w:szCs w:val="28"/>
            </w:rPr>
          </w:rPrChange>
        </w:rPr>
        <w:t>佛所有身语意的秘密，金刚手菩萨全部了知。从这个角度来讲，也叫做了知秘密的密主金刚手，</w:t>
      </w:r>
      <w:ins w:id="385" w:author="Administrator" w:date="2015-04-26T16:24:00Z">
        <w:r>
          <w:rPr>
            <w:rFonts w:hint="eastAsia" w:ascii="楷体_GB2312" w:hAnsi="楷体_GB2312" w:eastAsia="楷体_GB2312" w:cs="楷体_GB2312"/>
            <w:sz w:val="28"/>
            <w:szCs w:val="28"/>
            <w:rPrChange w:id="386" w:author="Administrator" w:date="2015-04-28T08:43:00Z">
              <w:rPr>
                <w:rFonts w:hint="eastAsia" w:ascii="华文楷体" w:hAnsi="华文楷体" w:eastAsia="华文楷体"/>
                <w:sz w:val="28"/>
                <w:szCs w:val="28"/>
              </w:rPr>
            </w:rPrChange>
          </w:rPr>
          <w:t>在《</w:t>
        </w:r>
      </w:ins>
      <w:ins w:id="387" w:author="Administrator" w:date="2015-04-26T16:25:00Z">
        <w:r>
          <w:rPr>
            <w:rFonts w:hint="eastAsia" w:ascii="楷体_GB2312" w:hAnsi="楷体_GB2312" w:eastAsia="楷体_GB2312" w:cs="楷体_GB2312"/>
            <w:sz w:val="28"/>
            <w:szCs w:val="28"/>
            <w:rPrChange w:id="388" w:author="Administrator" w:date="2015-04-28T08:43:00Z">
              <w:rPr>
                <w:rFonts w:hint="eastAsia" w:ascii="华文楷体" w:hAnsi="华文楷体" w:eastAsia="华文楷体"/>
                <w:sz w:val="28"/>
                <w:szCs w:val="28"/>
              </w:rPr>
            </w:rPrChange>
          </w:rPr>
          <w:t>经庄严论》注书当中，对金刚手菩萨也是</w:t>
        </w:r>
      </w:ins>
      <w:ins w:id="389" w:author="Administrator" w:date="2015-04-26T16:26:00Z">
        <w:r>
          <w:rPr>
            <w:rFonts w:hint="eastAsia" w:ascii="楷体_GB2312" w:hAnsi="楷体_GB2312" w:eastAsia="楷体_GB2312" w:cs="楷体_GB2312"/>
            <w:sz w:val="28"/>
            <w:szCs w:val="28"/>
            <w:rPrChange w:id="390" w:author="Administrator" w:date="2015-04-28T08:43:00Z">
              <w:rPr>
                <w:rFonts w:hint="eastAsia" w:ascii="华文楷体" w:hAnsi="华文楷体" w:eastAsia="华文楷体"/>
                <w:sz w:val="28"/>
                <w:szCs w:val="28"/>
              </w:rPr>
            </w:rPrChange>
          </w:rPr>
          <w:t>这样做的</w:t>
        </w:r>
      </w:ins>
      <w:ins w:id="391" w:author="Administrator" w:date="2015-04-26T16:27:00Z">
        <w:r>
          <w:rPr>
            <w:rFonts w:hint="eastAsia" w:ascii="楷体_GB2312" w:hAnsi="楷体_GB2312" w:eastAsia="楷体_GB2312" w:cs="楷体_GB2312"/>
            <w:sz w:val="28"/>
            <w:szCs w:val="28"/>
            <w:rPrChange w:id="392" w:author="Administrator" w:date="2015-04-28T08:43:00Z">
              <w:rPr>
                <w:rFonts w:hint="eastAsia" w:ascii="华文楷体" w:hAnsi="华文楷体" w:eastAsia="华文楷体"/>
                <w:sz w:val="28"/>
                <w:szCs w:val="28"/>
              </w:rPr>
            </w:rPrChange>
          </w:rPr>
          <w:t>赞叹论</w:t>
        </w:r>
      </w:ins>
      <w:del w:id="393" w:author="Administrator" w:date="2015-04-26T16:24:00Z">
        <w:r>
          <w:rPr>
            <w:rFonts w:hint="eastAsia" w:ascii="楷体_GB2312" w:hAnsi="楷体_GB2312" w:eastAsia="楷体_GB2312" w:cs="楷体_GB2312"/>
            <w:sz w:val="28"/>
            <w:szCs w:val="28"/>
            <w:rPrChange w:id="394" w:author="Administrator" w:date="2015-04-28T08:43:00Z">
              <w:rPr>
                <w:rFonts w:hint="eastAsia" w:ascii="华文楷体" w:hAnsi="华文楷体" w:eastAsia="华文楷体"/>
                <w:sz w:val="28"/>
                <w:szCs w:val="28"/>
              </w:rPr>
            </w:rPrChange>
          </w:rPr>
          <w:delText>#####（7:10）</w:delText>
        </w:r>
      </w:del>
      <w:r>
        <w:rPr>
          <w:rFonts w:hint="eastAsia" w:ascii="楷体_GB2312" w:hAnsi="楷体_GB2312" w:eastAsia="楷体_GB2312" w:cs="楷体_GB2312"/>
          <w:sz w:val="28"/>
          <w:szCs w:val="28"/>
          <w:rPrChange w:id="395" w:author="Administrator" w:date="2015-04-28T08:43:00Z">
            <w:rPr>
              <w:rFonts w:hint="eastAsia" w:ascii="华文楷体" w:hAnsi="华文楷体" w:eastAsia="华文楷体"/>
              <w:sz w:val="28"/>
              <w:szCs w:val="28"/>
            </w:rPr>
          </w:rPrChange>
        </w:rPr>
        <w:t>。所以，他的功德非常非常殊胜。但是，</w:t>
      </w:r>
    </w:p>
    <w:p>
      <w:pPr>
        <w:ind w:firstLine="570"/>
        <w:rPr>
          <w:ins w:id="396" w:author="Administrator" w:date="2015-04-26T16:28:00Z"/>
          <w:rFonts w:hint="eastAsia" w:ascii="楷体_GB2312" w:hAnsi="楷体_GB2312" w:eastAsia="楷体_GB2312" w:cs="楷体_GB2312"/>
          <w:color w:val="000000"/>
          <w:sz w:val="28"/>
          <w:szCs w:val="28"/>
          <w:shd w:val="clear" w:color="auto" w:fill="FBF9F4"/>
          <w:rPrChange w:id="397" w:author="Administrator" w:date="2015-04-28T08:43:00Z">
            <w:rPr>
              <w:rFonts w:ascii="华文楷体" w:hAnsi="华文楷体" w:eastAsia="华文楷体" w:cs="华文楷体"/>
              <w:color w:val="000000"/>
              <w:sz w:val="28"/>
              <w:szCs w:val="28"/>
              <w:shd w:val="clear" w:color="auto" w:fill="FBF9F4"/>
            </w:rPr>
          </w:rPrChange>
        </w:rPr>
      </w:pPr>
      <w:ins w:id="398" w:author="Administrator" w:date="2015-04-26T16:28:00Z">
        <w:r>
          <w:rPr>
            <w:rFonts w:hint="eastAsia" w:ascii="楷体_GB2312" w:hAnsi="楷体_GB2312" w:eastAsia="楷体_GB2312" w:cs="楷体_GB2312"/>
            <w:color w:val="000000"/>
            <w:sz w:val="28"/>
            <w:szCs w:val="28"/>
            <w:shd w:val="clear" w:color="auto" w:fill="FBF9F4"/>
            <w:rPrChange w:id="399" w:author="Administrator" w:date="2015-04-28T08:43:00Z">
              <w:rPr>
                <w:rFonts w:hint="eastAsia" w:ascii="华文楷体" w:hAnsi="华文楷体" w:eastAsia="华文楷体" w:cs="华文楷体"/>
                <w:color w:val="000000"/>
                <w:sz w:val="28"/>
                <w:szCs w:val="28"/>
                <w:shd w:val="clear" w:color="auto" w:fill="FBF9F4"/>
              </w:rPr>
            </w:rPrChange>
          </w:rPr>
          <w:t>【</w:t>
        </w:r>
      </w:ins>
      <w:ins w:id="400" w:author="Administrator" w:date="2015-04-26T16:28:00Z">
        <w:r>
          <w:rPr>
            <w:rFonts w:hint="eastAsia" w:ascii="楷体_GB2312" w:hAnsi="楷体_GB2312" w:eastAsia="楷体_GB2312" w:cs="楷体_GB2312"/>
            <w:color w:val="000000"/>
            <w:sz w:val="28"/>
            <w:szCs w:val="28"/>
            <w:shd w:val="clear" w:color="auto" w:fill="FBF9F4"/>
            <w:rPrChange w:id="401" w:author="Administrator" w:date="2015-04-28T08:43:00Z">
              <w:rPr>
                <w:rFonts w:ascii="华文楷体" w:hAnsi="华文楷体" w:eastAsia="华文楷体" w:cs="华文楷体"/>
                <w:color w:val="000000"/>
                <w:sz w:val="28"/>
                <w:szCs w:val="28"/>
                <w:shd w:val="clear" w:color="auto" w:fill="FBF9F4"/>
              </w:rPr>
            </w:rPrChange>
          </w:rPr>
          <w:t>但是，在共同</w:t>
        </w:r>
      </w:ins>
      <w:ins w:id="402" w:author="Administrator" w:date="2015-04-26T16:28:00Z">
        <w:r>
          <w:rPr>
            <w:rStyle w:val="7"/>
            <w:rFonts w:hint="eastAsia" w:ascii="楷体_GB2312" w:hAnsi="楷体_GB2312" w:eastAsia="楷体_GB2312" w:cs="楷体_GB2312"/>
            <w:color w:val="000000"/>
            <w:sz w:val="28"/>
            <w:szCs w:val="28"/>
            <w:shd w:val="clear" w:color="auto" w:fill="FBF9F4"/>
            <w:rPrChange w:id="403" w:author="Administrator" w:date="2015-04-28T08:43:00Z">
              <w:rPr>
                <w:rStyle w:val="7"/>
                <w:rFonts w:ascii="华文楷体" w:hAnsi="华文楷体" w:eastAsia="华文楷体" w:cs="华文楷体"/>
                <w:color w:val="000000"/>
                <w:sz w:val="28"/>
                <w:szCs w:val="28"/>
                <w:shd w:val="clear" w:color="auto" w:fill="FBF9F4"/>
              </w:rPr>
            </w:rPrChange>
          </w:rPr>
          <w:t>(</w:t>
        </w:r>
      </w:ins>
      <w:ins w:id="404" w:author="Administrator" w:date="2015-04-26T16:28:00Z">
        <w:r>
          <w:rPr>
            <w:rFonts w:hint="eastAsia" w:ascii="楷体_GB2312" w:hAnsi="楷体_GB2312" w:eastAsia="楷体_GB2312" w:cs="楷体_GB2312"/>
            <w:color w:val="000000"/>
            <w:sz w:val="28"/>
            <w:szCs w:val="28"/>
            <w:shd w:val="clear" w:color="auto" w:fill="FBF9F4"/>
            <w:rPrChange w:id="405" w:author="Administrator" w:date="2015-04-28T08:43:00Z">
              <w:rPr>
                <w:rFonts w:hint="eastAsia" w:ascii="华文楷体" w:hAnsi="华文楷体" w:eastAsia="华文楷体" w:cs="华文楷体"/>
                <w:color w:val="000000"/>
                <w:sz w:val="28"/>
                <w:szCs w:val="28"/>
                <w:shd w:val="clear" w:color="auto" w:fill="FBF9F4"/>
              </w:rPr>
            </w:rPrChange>
          </w:rPr>
          <w:t>所化众生</w:t>
        </w:r>
      </w:ins>
      <w:ins w:id="406" w:author="Administrator" w:date="2015-04-26T16:28:00Z">
        <w:r>
          <w:rPr>
            <w:rStyle w:val="7"/>
            <w:rFonts w:hint="eastAsia" w:ascii="楷体_GB2312" w:hAnsi="楷体_GB2312" w:eastAsia="楷体_GB2312" w:cs="楷体_GB2312"/>
            <w:color w:val="000000"/>
            <w:sz w:val="28"/>
            <w:szCs w:val="28"/>
            <w:shd w:val="clear" w:color="auto" w:fill="FBF9F4"/>
            <w:rPrChange w:id="407" w:author="Administrator" w:date="2015-04-28T08:43:00Z">
              <w:rPr>
                <w:rStyle w:val="7"/>
                <w:rFonts w:ascii="华文楷体" w:hAnsi="华文楷体" w:eastAsia="华文楷体" w:cs="华文楷体"/>
                <w:color w:val="000000"/>
                <w:sz w:val="28"/>
                <w:szCs w:val="28"/>
                <w:shd w:val="clear" w:color="auto" w:fill="FBF9F4"/>
              </w:rPr>
            </w:rPrChange>
          </w:rPr>
          <w:t>)</w:t>
        </w:r>
      </w:ins>
      <w:ins w:id="408" w:author="Administrator" w:date="2015-04-26T16:28:00Z">
        <w:r>
          <w:rPr>
            <w:rFonts w:hint="eastAsia" w:ascii="楷体_GB2312" w:hAnsi="楷体_GB2312" w:eastAsia="楷体_GB2312" w:cs="楷体_GB2312"/>
            <w:color w:val="000000"/>
            <w:sz w:val="28"/>
            <w:szCs w:val="28"/>
            <w:shd w:val="clear" w:color="auto" w:fill="FBF9F4"/>
            <w:rPrChange w:id="409" w:author="Administrator" w:date="2015-04-28T08:43:00Z">
              <w:rPr>
                <w:rFonts w:hint="eastAsia" w:ascii="华文楷体" w:hAnsi="华文楷体" w:eastAsia="华文楷体" w:cs="华文楷体"/>
                <w:color w:val="000000"/>
                <w:sz w:val="28"/>
                <w:szCs w:val="28"/>
                <w:shd w:val="clear" w:color="auto" w:fill="FBF9F4"/>
              </w:rPr>
            </w:rPrChange>
          </w:rPr>
          <w:t>的面前，无论是印度还是藏地，到处都流传着尊者无可比拟、不可思议、精彩神奇的感人事迹。只可惜的是，并没有见过详细的文字记载等</w:t>
        </w:r>
      </w:ins>
      <w:ins w:id="410" w:author="Administrator" w:date="2015-04-26T16:28:00Z">
        <w:r>
          <w:rPr>
            <w:rFonts w:hint="eastAsia" w:ascii="楷体_GB2312" w:hAnsi="楷体_GB2312" w:eastAsia="楷体_GB2312" w:cs="楷体_GB2312"/>
            <w:color w:val="000000"/>
            <w:sz w:val="28"/>
            <w:szCs w:val="28"/>
            <w:shd w:val="clear" w:color="auto" w:fill="FBF9F4"/>
            <w:rPrChange w:id="411" w:author="Administrator" w:date="2015-04-28T08:43:00Z">
              <w:rPr>
                <w:rFonts w:hint="eastAsia" w:ascii="华文楷体" w:hAnsi="华文楷体" w:eastAsia="华文楷体" w:cs="华文楷体"/>
                <w:color w:val="000000"/>
                <w:sz w:val="28"/>
                <w:szCs w:val="28"/>
                <w:shd w:val="clear" w:color="auto" w:fill="FBF9F4"/>
              </w:rPr>
            </w:rPrChange>
          </w:rPr>
          <w:t>。】</w:t>
        </w:r>
      </w:ins>
    </w:p>
    <w:p>
      <w:pPr>
        <w:ind w:firstLine="570"/>
        <w:rPr>
          <w:ins w:id="412" w:author="Administrator" w:date="2015-04-26T16:50:00Z"/>
          <w:rFonts w:hint="eastAsia" w:ascii="楷体_GB2312" w:hAnsi="楷体_GB2312" w:eastAsia="楷体_GB2312" w:cs="楷体_GB2312"/>
          <w:sz w:val="28"/>
          <w:szCs w:val="28"/>
          <w:rPrChange w:id="413" w:author="Administrator" w:date="2015-04-28T08:43:00Z">
            <w:rPr>
              <w:rFonts w:ascii="华文楷体" w:hAnsi="华文楷体" w:eastAsia="华文楷体"/>
              <w:sz w:val="28"/>
              <w:szCs w:val="28"/>
            </w:rPr>
          </w:rPrChange>
        </w:rPr>
      </w:pPr>
      <w:del w:id="414" w:author="Administrator" w:date="2015-04-26T16:28:00Z">
        <w:r>
          <w:rPr>
            <w:rFonts w:hint="eastAsia" w:ascii="楷体_GB2312" w:hAnsi="楷体_GB2312" w:eastAsia="楷体_GB2312" w:cs="楷体_GB2312"/>
            <w:sz w:val="28"/>
            <w:szCs w:val="28"/>
            <w:rPrChange w:id="415" w:author="Administrator" w:date="2015-04-28T08:43:00Z">
              <w:rPr>
                <w:rFonts w:hint="eastAsia" w:ascii="华文楷体" w:hAnsi="华文楷体" w:eastAsia="华文楷体"/>
                <w:sz w:val="28"/>
                <w:szCs w:val="28"/>
              </w:rPr>
            </w:rPrChange>
          </w:rPr>
          <w:delText>在共同所化的众生面前，无论在印度还是藏地，到处都流传尊者无可比拟、不可思议、精彩神奇的感人事迹。</w:delText>
        </w:r>
      </w:del>
      <w:r>
        <w:rPr>
          <w:rFonts w:hint="eastAsia" w:ascii="楷体_GB2312" w:hAnsi="楷体_GB2312" w:eastAsia="楷体_GB2312" w:cs="楷体_GB2312"/>
          <w:sz w:val="28"/>
          <w:szCs w:val="28"/>
          <w:rPrChange w:id="416" w:author="Administrator" w:date="2015-04-28T08:43:00Z">
            <w:rPr>
              <w:rFonts w:hint="eastAsia" w:ascii="华文楷体" w:hAnsi="华文楷体" w:eastAsia="华文楷体"/>
              <w:sz w:val="28"/>
              <w:szCs w:val="28"/>
            </w:rPr>
          </w:rPrChange>
        </w:rPr>
        <w:t>前面讲了，在凡夫人面前示现的很少，普通凡夫人没有办法真正了知，一个殊胜的处于佛位的大德的功德。但是，在共同所化众生面前，为了让他们产生信心，也示现了很多殊胜事迹。所以。无论在藏地或印度，到处流传尊者不可比拟、不可思议、精彩神奇的感人事迹，让众生对尊者产生信心，</w:t>
      </w:r>
      <w:ins w:id="417" w:author="Administrator" w:date="2015-04-26T16:41:00Z">
        <w:r>
          <w:rPr>
            <w:rFonts w:hint="eastAsia" w:ascii="楷体_GB2312" w:hAnsi="楷体_GB2312" w:eastAsia="楷体_GB2312" w:cs="楷体_GB2312"/>
            <w:sz w:val="28"/>
            <w:szCs w:val="28"/>
            <w:rPrChange w:id="418" w:author="Administrator" w:date="2015-04-28T08:43:00Z">
              <w:rPr>
                <w:rFonts w:hint="eastAsia" w:ascii="华文楷体" w:hAnsi="华文楷体" w:eastAsia="华文楷体"/>
                <w:sz w:val="28"/>
                <w:szCs w:val="28"/>
              </w:rPr>
            </w:rPrChange>
          </w:rPr>
          <w:t>哪怕是</w:t>
        </w:r>
      </w:ins>
      <w:r>
        <w:rPr>
          <w:rFonts w:hint="eastAsia" w:ascii="楷体_GB2312" w:hAnsi="楷体_GB2312" w:eastAsia="楷体_GB2312" w:cs="楷体_GB2312"/>
          <w:sz w:val="28"/>
          <w:szCs w:val="28"/>
          <w:rPrChange w:id="419" w:author="Administrator" w:date="2015-04-28T08:43:00Z">
            <w:rPr>
              <w:rFonts w:hint="eastAsia" w:ascii="华文楷体" w:hAnsi="华文楷体" w:eastAsia="华文楷体"/>
              <w:sz w:val="28"/>
              <w:szCs w:val="28"/>
            </w:rPr>
          </w:rPrChange>
        </w:rPr>
        <w:t>产生信心后，</w:t>
      </w:r>
      <w:del w:id="420" w:author="Administrator" w:date="2015-04-26T16:41:00Z">
        <w:r>
          <w:rPr>
            <w:rFonts w:hint="eastAsia" w:ascii="楷体_GB2312" w:hAnsi="楷体_GB2312" w:eastAsia="楷体_GB2312" w:cs="楷体_GB2312"/>
            <w:sz w:val="28"/>
            <w:szCs w:val="28"/>
            <w:rPrChange w:id="421" w:author="Administrator" w:date="2015-04-28T08:43:00Z">
              <w:rPr>
                <w:rFonts w:hint="eastAsia" w:ascii="华文楷体" w:hAnsi="华文楷体" w:eastAsia="华文楷体"/>
                <w:sz w:val="28"/>
                <w:szCs w:val="28"/>
              </w:rPr>
            </w:rPrChange>
          </w:rPr>
          <w:delText>哪怕</w:delText>
        </w:r>
      </w:del>
      <w:r>
        <w:rPr>
          <w:rFonts w:hint="eastAsia" w:ascii="楷体_GB2312" w:hAnsi="楷体_GB2312" w:eastAsia="楷体_GB2312" w:cs="楷体_GB2312"/>
          <w:sz w:val="28"/>
          <w:szCs w:val="28"/>
          <w:rPrChange w:id="422" w:author="Administrator" w:date="2015-04-28T08:43:00Z">
            <w:rPr>
              <w:rFonts w:hint="eastAsia" w:ascii="华文楷体" w:hAnsi="华文楷体" w:eastAsia="华文楷体"/>
              <w:sz w:val="28"/>
              <w:szCs w:val="28"/>
            </w:rPr>
          </w:rPrChange>
        </w:rPr>
        <w:t>做一次祈祷</w:t>
      </w:r>
      <w:del w:id="423" w:author="Administrator" w:date="2015-04-26T16:41:00Z">
        <w:r>
          <w:rPr>
            <w:rFonts w:hint="eastAsia" w:ascii="楷体_GB2312" w:hAnsi="楷体_GB2312" w:eastAsia="楷体_GB2312" w:cs="楷体_GB2312"/>
            <w:sz w:val="28"/>
            <w:szCs w:val="28"/>
            <w:rPrChange w:id="424" w:author="Administrator" w:date="2015-04-28T08:43:00Z">
              <w:rPr>
                <w:rFonts w:hint="eastAsia" w:ascii="华文楷体" w:hAnsi="华文楷体" w:eastAsia="华文楷体"/>
                <w:sz w:val="28"/>
                <w:szCs w:val="28"/>
              </w:rPr>
            </w:rPrChange>
          </w:rPr>
          <w:delText>，也有</w:delText>
        </w:r>
      </w:del>
      <w:ins w:id="425" w:author="Administrator" w:date="2015-04-26T16:41:00Z">
        <w:r>
          <w:rPr>
            <w:rFonts w:hint="eastAsia" w:ascii="楷体_GB2312" w:hAnsi="楷体_GB2312" w:eastAsia="楷体_GB2312" w:cs="楷体_GB2312"/>
            <w:sz w:val="28"/>
            <w:szCs w:val="28"/>
            <w:rPrChange w:id="426" w:author="Administrator" w:date="2015-04-28T08:43:00Z">
              <w:rPr>
                <w:rFonts w:hint="eastAsia" w:ascii="华文楷体" w:hAnsi="华文楷体" w:eastAsia="华文楷体"/>
                <w:sz w:val="28"/>
                <w:szCs w:val="28"/>
              </w:rPr>
            </w:rPrChange>
          </w:rPr>
          <w:t>都是有</w:t>
        </w:r>
      </w:ins>
      <w:r>
        <w:rPr>
          <w:rFonts w:hint="eastAsia" w:ascii="楷体_GB2312" w:hAnsi="楷体_GB2312" w:eastAsia="楷体_GB2312" w:cs="楷体_GB2312"/>
          <w:sz w:val="28"/>
          <w:szCs w:val="28"/>
          <w:rPrChange w:id="427" w:author="Administrator" w:date="2015-04-28T08:43:00Z">
            <w:rPr>
              <w:rFonts w:hint="eastAsia" w:ascii="华文楷体" w:hAnsi="华文楷体" w:eastAsia="华文楷体"/>
              <w:sz w:val="28"/>
              <w:szCs w:val="28"/>
            </w:rPr>
          </w:rPrChange>
        </w:rPr>
        <w:t>非常大的意义。</w:t>
      </w:r>
      <w:ins w:id="428" w:author="Administrator" w:date="2015-04-26T16:42:00Z">
        <w:r>
          <w:rPr>
            <w:rFonts w:hint="eastAsia" w:ascii="楷体_GB2312" w:hAnsi="楷体_GB2312" w:eastAsia="楷体_GB2312" w:cs="楷体_GB2312"/>
            <w:sz w:val="28"/>
            <w:szCs w:val="28"/>
            <w:rPrChange w:id="429" w:author="Administrator" w:date="2015-04-28T08:43:00Z">
              <w:rPr>
                <w:rFonts w:hint="eastAsia" w:ascii="华文楷体" w:hAnsi="华文楷体" w:eastAsia="华文楷体"/>
                <w:sz w:val="28"/>
                <w:szCs w:val="28"/>
              </w:rPr>
            </w:rPrChange>
          </w:rPr>
          <w:t>那么他</w:t>
        </w:r>
      </w:ins>
      <w:r>
        <w:rPr>
          <w:rFonts w:hint="eastAsia" w:ascii="楷体_GB2312" w:hAnsi="楷体_GB2312" w:eastAsia="楷体_GB2312" w:cs="楷体_GB2312"/>
          <w:sz w:val="28"/>
          <w:szCs w:val="28"/>
          <w:rPrChange w:id="430" w:author="Administrator" w:date="2015-04-28T08:43:00Z">
            <w:rPr>
              <w:rFonts w:hint="eastAsia" w:ascii="华文楷体" w:hAnsi="华文楷体" w:eastAsia="华文楷体"/>
              <w:sz w:val="28"/>
              <w:szCs w:val="28"/>
            </w:rPr>
          </w:rPrChange>
        </w:rPr>
        <w:t>得到</w:t>
      </w:r>
      <w:del w:id="431" w:author="Administrator" w:date="2015-04-26T16:42:00Z">
        <w:r>
          <w:rPr>
            <w:rFonts w:hint="eastAsia" w:ascii="楷体_GB2312" w:hAnsi="楷体_GB2312" w:eastAsia="楷体_GB2312" w:cs="楷体_GB2312"/>
            <w:sz w:val="28"/>
            <w:szCs w:val="28"/>
            <w:rPrChange w:id="432" w:author="Administrator" w:date="2015-04-28T08:43:00Z">
              <w:rPr>
                <w:rFonts w:hint="eastAsia" w:ascii="华文楷体" w:hAnsi="华文楷体" w:eastAsia="华文楷体"/>
                <w:sz w:val="28"/>
                <w:szCs w:val="28"/>
              </w:rPr>
            </w:rPrChange>
          </w:rPr>
          <w:delText>#####(8:10)</w:delText>
        </w:r>
      </w:del>
      <w:ins w:id="433" w:author="Administrator" w:date="2015-04-26T16:42:00Z">
        <w:r>
          <w:rPr>
            <w:rFonts w:hint="eastAsia" w:ascii="楷体_GB2312" w:hAnsi="楷体_GB2312" w:eastAsia="楷体_GB2312" w:cs="楷体_GB2312"/>
            <w:sz w:val="28"/>
            <w:szCs w:val="28"/>
            <w:rPrChange w:id="434" w:author="Administrator" w:date="2015-04-28T08:43:00Z">
              <w:rPr>
                <w:rFonts w:hint="eastAsia" w:ascii="华文楷体" w:hAnsi="华文楷体" w:eastAsia="华文楷体"/>
                <w:sz w:val="28"/>
                <w:szCs w:val="28"/>
              </w:rPr>
            </w:rPrChange>
          </w:rPr>
          <w:t>人身之后呢</w:t>
        </w:r>
      </w:ins>
      <w:ins w:id="435" w:author="Administrator" w:date="2015-04-26T16:43:00Z">
        <w:r>
          <w:rPr>
            <w:rFonts w:hint="eastAsia" w:ascii="楷体_GB2312" w:hAnsi="楷体_GB2312" w:eastAsia="楷体_GB2312" w:cs="楷体_GB2312"/>
            <w:sz w:val="28"/>
            <w:szCs w:val="28"/>
            <w:rPrChange w:id="436" w:author="Administrator" w:date="2015-04-28T08:43:00Z">
              <w:rPr>
                <w:rFonts w:hint="eastAsia" w:ascii="华文楷体" w:hAnsi="华文楷体" w:eastAsia="华文楷体"/>
                <w:sz w:val="28"/>
                <w:szCs w:val="28"/>
              </w:rPr>
            </w:rPrChange>
          </w:rPr>
          <w:t>，已经有这样一种</w:t>
        </w:r>
      </w:ins>
      <w:r>
        <w:rPr>
          <w:rFonts w:hint="eastAsia" w:ascii="楷体_GB2312" w:hAnsi="楷体_GB2312" w:eastAsia="楷体_GB2312" w:cs="楷体_GB2312"/>
          <w:sz w:val="28"/>
          <w:szCs w:val="28"/>
          <w:rPrChange w:id="437" w:author="Administrator" w:date="2015-04-28T08:43:00Z">
            <w:rPr>
              <w:rFonts w:hint="eastAsia" w:ascii="华文楷体" w:hAnsi="华文楷体" w:eastAsia="华文楷体"/>
              <w:sz w:val="28"/>
              <w:szCs w:val="28"/>
            </w:rPr>
          </w:rPrChange>
        </w:rPr>
        <w:t>殊胜大意乐。所以有许多这样的事迹</w:t>
      </w:r>
      <w:ins w:id="438" w:author="Administrator" w:date="2015-04-26T16:43:00Z">
        <w:r>
          <w:rPr>
            <w:rFonts w:hint="eastAsia" w:ascii="楷体_GB2312" w:hAnsi="楷体_GB2312" w:eastAsia="楷体_GB2312" w:cs="楷体_GB2312"/>
            <w:sz w:val="28"/>
            <w:szCs w:val="28"/>
            <w:rPrChange w:id="439" w:author="Administrator" w:date="2015-04-28T08:43:00Z">
              <w:rPr>
                <w:rFonts w:hint="eastAsia" w:ascii="华文楷体" w:hAnsi="华文楷体" w:eastAsia="华文楷体"/>
                <w:sz w:val="28"/>
                <w:szCs w:val="28"/>
              </w:rPr>
            </w:rPrChange>
          </w:rPr>
          <w:t>不断</w:t>
        </w:r>
      </w:ins>
      <w:r>
        <w:rPr>
          <w:rFonts w:hint="eastAsia" w:ascii="楷体_GB2312" w:hAnsi="楷体_GB2312" w:eastAsia="楷体_GB2312" w:cs="楷体_GB2312"/>
          <w:sz w:val="28"/>
          <w:szCs w:val="28"/>
          <w:rPrChange w:id="440" w:author="Administrator" w:date="2015-04-28T08:43:00Z">
            <w:rPr>
              <w:rFonts w:hint="eastAsia" w:ascii="华文楷体" w:hAnsi="华文楷体" w:eastAsia="华文楷体"/>
              <w:sz w:val="28"/>
              <w:szCs w:val="28"/>
            </w:rPr>
          </w:rPrChange>
        </w:rPr>
        <w:t>在流传，只可惜</w:t>
      </w:r>
      <w:ins w:id="441" w:author="Administrator" w:date="2015-04-26T16:43:00Z">
        <w:r>
          <w:rPr>
            <w:rFonts w:hint="eastAsia" w:ascii="楷体_GB2312" w:hAnsi="楷体_GB2312" w:eastAsia="楷体_GB2312" w:cs="楷体_GB2312"/>
            <w:sz w:val="28"/>
            <w:szCs w:val="28"/>
            <w:rPrChange w:id="442" w:author="Administrator" w:date="2015-04-28T08:43:00Z">
              <w:rPr>
                <w:rFonts w:hint="eastAsia" w:ascii="华文楷体" w:hAnsi="华文楷体" w:eastAsia="华文楷体"/>
                <w:sz w:val="28"/>
                <w:szCs w:val="28"/>
              </w:rPr>
            </w:rPrChange>
          </w:rPr>
          <w:t>的是并没有见过</w:t>
        </w:r>
      </w:ins>
      <w:r>
        <w:rPr>
          <w:rFonts w:hint="eastAsia" w:ascii="楷体_GB2312" w:hAnsi="楷体_GB2312" w:eastAsia="楷体_GB2312" w:cs="楷体_GB2312"/>
          <w:sz w:val="28"/>
          <w:szCs w:val="28"/>
          <w:rPrChange w:id="443" w:author="Administrator" w:date="2015-04-28T08:43:00Z">
            <w:rPr>
              <w:rFonts w:hint="eastAsia" w:ascii="华文楷体" w:hAnsi="华文楷体" w:eastAsia="华文楷体"/>
              <w:sz w:val="28"/>
              <w:szCs w:val="28"/>
            </w:rPr>
          </w:rPrChange>
        </w:rPr>
        <w:t>详细的</w:t>
      </w:r>
      <w:ins w:id="444" w:author="Administrator" w:date="2015-04-26T16:44:00Z">
        <w:r>
          <w:rPr>
            <w:rFonts w:hint="eastAsia" w:ascii="楷体_GB2312" w:hAnsi="楷体_GB2312" w:eastAsia="楷体_GB2312" w:cs="楷体_GB2312"/>
            <w:sz w:val="28"/>
            <w:szCs w:val="28"/>
            <w:rPrChange w:id="445" w:author="Administrator" w:date="2015-04-28T08:43:00Z">
              <w:rPr>
                <w:rFonts w:hint="eastAsia" w:ascii="华文楷体" w:hAnsi="华文楷体" w:eastAsia="华文楷体"/>
                <w:sz w:val="28"/>
                <w:szCs w:val="28"/>
              </w:rPr>
            </w:rPrChange>
          </w:rPr>
          <w:t>文字记载等</w:t>
        </w:r>
      </w:ins>
      <w:r>
        <w:rPr>
          <w:rFonts w:hint="eastAsia" w:ascii="楷体_GB2312" w:hAnsi="楷体_GB2312" w:eastAsia="楷体_GB2312" w:cs="楷体_GB2312"/>
          <w:sz w:val="28"/>
          <w:szCs w:val="28"/>
          <w:rPrChange w:id="446" w:author="Administrator" w:date="2015-04-28T08:43:00Z">
            <w:rPr>
              <w:rFonts w:hint="eastAsia" w:ascii="华文楷体" w:hAnsi="华文楷体" w:eastAsia="华文楷体"/>
              <w:sz w:val="28"/>
              <w:szCs w:val="28"/>
            </w:rPr>
          </w:rPrChange>
        </w:rPr>
        <w:t>、</w:t>
      </w:r>
      <w:ins w:id="447" w:author="Administrator" w:date="2015-04-26T16:44:00Z">
        <w:r>
          <w:rPr>
            <w:rFonts w:hint="eastAsia" w:ascii="楷体_GB2312" w:hAnsi="楷体_GB2312" w:eastAsia="楷体_GB2312" w:cs="楷体_GB2312"/>
            <w:sz w:val="28"/>
            <w:szCs w:val="28"/>
            <w:rPrChange w:id="448" w:author="Administrator" w:date="2015-04-28T08:43:00Z">
              <w:rPr>
                <w:rFonts w:hint="eastAsia" w:ascii="华文楷体" w:hAnsi="华文楷体" w:eastAsia="华文楷体"/>
                <w:sz w:val="28"/>
                <w:szCs w:val="28"/>
              </w:rPr>
            </w:rPrChange>
          </w:rPr>
          <w:t>那么在口头上流传的事迹非常多但是很可惜的是</w:t>
        </w:r>
      </w:ins>
      <w:ins w:id="449" w:author="Administrator" w:date="2015-04-26T16:45:00Z">
        <w:r>
          <w:rPr>
            <w:rFonts w:hint="eastAsia" w:ascii="楷体_GB2312" w:hAnsi="楷体_GB2312" w:eastAsia="楷体_GB2312" w:cs="楷体_GB2312"/>
            <w:sz w:val="28"/>
            <w:szCs w:val="28"/>
            <w:rPrChange w:id="450" w:author="Administrator" w:date="2015-04-28T08:43:00Z">
              <w:rPr>
                <w:rFonts w:hint="eastAsia" w:ascii="华文楷体" w:hAnsi="华文楷体" w:eastAsia="华文楷体"/>
                <w:sz w:val="28"/>
                <w:szCs w:val="28"/>
              </w:rPr>
            </w:rPrChange>
          </w:rPr>
          <w:t>非常</w:t>
        </w:r>
      </w:ins>
      <w:r>
        <w:rPr>
          <w:rFonts w:hint="eastAsia" w:ascii="楷体_GB2312" w:hAnsi="楷体_GB2312" w:eastAsia="楷体_GB2312" w:cs="楷体_GB2312"/>
          <w:sz w:val="28"/>
          <w:szCs w:val="28"/>
          <w:rPrChange w:id="451" w:author="Administrator" w:date="2015-04-28T08:43:00Z">
            <w:rPr>
              <w:rFonts w:hint="eastAsia" w:ascii="华文楷体" w:hAnsi="华文楷体" w:eastAsia="华文楷体"/>
              <w:sz w:val="28"/>
              <w:szCs w:val="28"/>
            </w:rPr>
          </w:rPrChange>
        </w:rPr>
        <w:t>可靠的</w:t>
      </w:r>
      <w:ins w:id="452" w:author="Administrator" w:date="2015-04-26T16:45:00Z">
        <w:r>
          <w:rPr>
            <w:rFonts w:hint="eastAsia" w:ascii="楷体_GB2312" w:hAnsi="楷体_GB2312" w:eastAsia="楷体_GB2312" w:cs="楷体_GB2312"/>
            <w:sz w:val="28"/>
            <w:szCs w:val="28"/>
            <w:rPrChange w:id="453" w:author="Administrator" w:date="2015-04-28T08:43:00Z">
              <w:rPr>
                <w:rFonts w:hint="eastAsia" w:ascii="华文楷体" w:hAnsi="华文楷体" w:eastAsia="华文楷体"/>
                <w:sz w:val="28"/>
                <w:szCs w:val="28"/>
              </w:rPr>
            </w:rPrChange>
          </w:rPr>
          <w:t>很详细的</w:t>
        </w:r>
      </w:ins>
      <w:r>
        <w:rPr>
          <w:rFonts w:hint="eastAsia" w:ascii="楷体_GB2312" w:hAnsi="楷体_GB2312" w:eastAsia="楷体_GB2312" w:cs="楷体_GB2312"/>
          <w:sz w:val="28"/>
          <w:szCs w:val="28"/>
          <w:rPrChange w:id="454" w:author="Administrator" w:date="2015-04-28T08:43:00Z">
            <w:rPr>
              <w:rFonts w:hint="eastAsia" w:ascii="华文楷体" w:hAnsi="华文楷体" w:eastAsia="华文楷体"/>
              <w:sz w:val="28"/>
              <w:szCs w:val="28"/>
            </w:rPr>
          </w:rPrChange>
        </w:rPr>
        <w:t>文字记载</w:t>
      </w:r>
      <w:ins w:id="455" w:author="Administrator" w:date="2015-04-26T16:45:00Z">
        <w:r>
          <w:rPr>
            <w:rFonts w:hint="eastAsia" w:ascii="楷体_GB2312" w:hAnsi="楷体_GB2312" w:eastAsia="楷体_GB2312" w:cs="楷体_GB2312"/>
            <w:sz w:val="28"/>
            <w:szCs w:val="28"/>
            <w:rPrChange w:id="456" w:author="Administrator" w:date="2015-04-28T08:43:00Z">
              <w:rPr>
                <w:rFonts w:hint="eastAsia" w:ascii="华文楷体" w:hAnsi="华文楷体" w:eastAsia="华文楷体"/>
                <w:sz w:val="28"/>
                <w:szCs w:val="28"/>
              </w:rPr>
            </w:rPrChange>
          </w:rPr>
          <w:t>是</w:t>
        </w:r>
      </w:ins>
      <w:del w:id="457" w:author="Administrator" w:date="2015-04-26T16:45:00Z">
        <w:r>
          <w:rPr>
            <w:rFonts w:hint="eastAsia" w:ascii="楷体_GB2312" w:hAnsi="楷体_GB2312" w:eastAsia="楷体_GB2312" w:cs="楷体_GB2312"/>
            <w:sz w:val="28"/>
            <w:szCs w:val="28"/>
            <w:rPrChange w:id="458" w:author="Administrator" w:date="2015-04-28T08:43:00Z">
              <w:rPr>
                <w:rFonts w:hint="eastAsia" w:ascii="华文楷体" w:hAnsi="华文楷体" w:eastAsia="华文楷体"/>
                <w:sz w:val="28"/>
                <w:szCs w:val="28"/>
              </w:rPr>
            </w:rPrChange>
          </w:rPr>
          <w:delText>并</w:delText>
        </w:r>
      </w:del>
      <w:r>
        <w:rPr>
          <w:rFonts w:hint="eastAsia" w:ascii="楷体_GB2312" w:hAnsi="楷体_GB2312" w:eastAsia="楷体_GB2312" w:cs="楷体_GB2312"/>
          <w:sz w:val="28"/>
          <w:szCs w:val="28"/>
          <w:rPrChange w:id="459" w:author="Administrator" w:date="2015-04-28T08:43:00Z">
            <w:rPr>
              <w:rFonts w:hint="eastAsia" w:ascii="华文楷体" w:hAnsi="华文楷体" w:eastAsia="华文楷体"/>
              <w:sz w:val="28"/>
              <w:szCs w:val="28"/>
            </w:rPr>
          </w:rPrChange>
        </w:rPr>
        <w:t>不多</w:t>
      </w:r>
      <w:ins w:id="460" w:author="Administrator" w:date="2015-04-26T16:45:00Z">
        <w:r>
          <w:rPr>
            <w:rFonts w:hint="eastAsia" w:ascii="楷体_GB2312" w:hAnsi="楷体_GB2312" w:eastAsia="楷体_GB2312" w:cs="楷体_GB2312"/>
            <w:sz w:val="28"/>
            <w:szCs w:val="28"/>
            <w:rPrChange w:id="461"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462" w:author="Administrator" w:date="2015-04-28T08:43:00Z">
            <w:rPr>
              <w:rFonts w:hint="eastAsia" w:ascii="华文楷体" w:hAnsi="华文楷体" w:eastAsia="华文楷体"/>
              <w:sz w:val="28"/>
              <w:szCs w:val="28"/>
            </w:rPr>
          </w:rPrChange>
        </w:rPr>
        <w:t>。</w:t>
      </w:r>
      <w:ins w:id="463" w:author="Administrator" w:date="2015-04-26T16:45:00Z">
        <w:r>
          <w:rPr>
            <w:rFonts w:hint="eastAsia" w:ascii="楷体_GB2312" w:hAnsi="楷体_GB2312" w:eastAsia="楷体_GB2312" w:cs="楷体_GB2312"/>
            <w:sz w:val="28"/>
            <w:szCs w:val="28"/>
            <w:rPrChange w:id="464" w:author="Administrator" w:date="2015-04-28T08:43:00Z">
              <w:rPr>
                <w:rFonts w:hint="eastAsia" w:ascii="华文楷体" w:hAnsi="华文楷体" w:eastAsia="华文楷体"/>
                <w:sz w:val="28"/>
                <w:szCs w:val="28"/>
              </w:rPr>
            </w:rPrChange>
          </w:rPr>
          <w:t>文字</w:t>
        </w:r>
      </w:ins>
      <w:ins w:id="465" w:author="Administrator" w:date="2015-04-26T16:46:00Z">
        <w:r>
          <w:rPr>
            <w:rFonts w:hint="eastAsia" w:ascii="楷体_GB2312" w:hAnsi="楷体_GB2312" w:eastAsia="楷体_GB2312" w:cs="楷体_GB2312"/>
            <w:sz w:val="28"/>
            <w:szCs w:val="28"/>
            <w:rPrChange w:id="466" w:author="Administrator" w:date="2015-04-28T08:43:00Z">
              <w:rPr>
                <w:rFonts w:hint="eastAsia" w:ascii="华文楷体" w:hAnsi="华文楷体" w:eastAsia="华文楷体"/>
                <w:sz w:val="28"/>
                <w:szCs w:val="28"/>
              </w:rPr>
            </w:rPrChange>
          </w:rPr>
          <w:t>记载是不多的，</w:t>
        </w:r>
      </w:ins>
      <w:r>
        <w:rPr>
          <w:rFonts w:hint="eastAsia" w:ascii="楷体_GB2312" w:hAnsi="楷体_GB2312" w:eastAsia="楷体_GB2312" w:cs="楷体_GB2312"/>
          <w:sz w:val="28"/>
          <w:szCs w:val="28"/>
          <w:rPrChange w:id="467" w:author="Administrator" w:date="2015-04-28T08:43:00Z">
            <w:rPr>
              <w:rFonts w:hint="eastAsia" w:ascii="华文楷体" w:hAnsi="华文楷体" w:eastAsia="华文楷体"/>
              <w:sz w:val="28"/>
              <w:szCs w:val="28"/>
            </w:rPr>
          </w:rPrChange>
        </w:rPr>
        <w:t>在以前多哈拉尊者</w:t>
      </w:r>
      <w:del w:id="468" w:author="Administrator" w:date="2015-04-26T16:46:00Z">
        <w:r>
          <w:rPr>
            <w:rFonts w:hint="eastAsia" w:ascii="楷体_GB2312" w:hAnsi="楷体_GB2312" w:eastAsia="楷体_GB2312" w:cs="楷体_GB2312"/>
            <w:sz w:val="28"/>
            <w:szCs w:val="28"/>
            <w:rPrChange w:id="469" w:author="Administrator" w:date="2015-04-28T08:43:00Z">
              <w:rPr>
                <w:rFonts w:hint="eastAsia" w:ascii="华文楷体" w:hAnsi="华文楷体" w:eastAsia="华文楷体"/>
                <w:sz w:val="28"/>
                <w:szCs w:val="28"/>
              </w:rPr>
            </w:rPrChange>
          </w:rPr>
          <w:delText>所</w:delText>
        </w:r>
      </w:del>
      <w:ins w:id="470" w:author="Administrator" w:date="2015-04-26T16:46:00Z">
        <w:r>
          <w:rPr>
            <w:rFonts w:hint="eastAsia" w:ascii="楷体_GB2312" w:hAnsi="楷体_GB2312" w:eastAsia="楷体_GB2312" w:cs="楷体_GB2312"/>
            <w:sz w:val="28"/>
            <w:szCs w:val="28"/>
            <w:rPrChange w:id="471" w:author="Administrator" w:date="2015-04-28T08:43:00Z">
              <w:rPr>
                <w:rFonts w:hint="eastAsia" w:ascii="华文楷体" w:hAnsi="华文楷体" w:eastAsia="华文楷体"/>
                <w:sz w:val="28"/>
                <w:szCs w:val="28"/>
              </w:rPr>
            </w:rPrChange>
          </w:rPr>
          <w:t>他</w:t>
        </w:r>
      </w:ins>
      <w:r>
        <w:rPr>
          <w:rFonts w:hint="eastAsia" w:ascii="楷体_GB2312" w:hAnsi="楷体_GB2312" w:eastAsia="楷体_GB2312" w:cs="楷体_GB2312"/>
          <w:sz w:val="28"/>
          <w:szCs w:val="28"/>
          <w:rPrChange w:id="472" w:author="Administrator" w:date="2015-04-28T08:43:00Z">
            <w:rPr>
              <w:rFonts w:hint="eastAsia" w:ascii="华文楷体" w:hAnsi="华文楷体" w:eastAsia="华文楷体"/>
              <w:sz w:val="28"/>
              <w:szCs w:val="28"/>
            </w:rPr>
          </w:rPrChange>
        </w:rPr>
        <w:t>造《印度佛教史》</w:t>
      </w:r>
      <w:ins w:id="473" w:author="Administrator" w:date="2015-04-26T16:46:00Z">
        <w:r>
          <w:rPr>
            <w:rFonts w:hint="eastAsia" w:ascii="楷体_GB2312" w:hAnsi="楷体_GB2312" w:eastAsia="楷体_GB2312" w:cs="楷体_GB2312"/>
            <w:sz w:val="28"/>
            <w:szCs w:val="28"/>
            <w:rPrChange w:id="474" w:author="Administrator" w:date="2015-04-28T08:43:00Z">
              <w:rPr>
                <w:rFonts w:hint="eastAsia" w:ascii="华文楷体" w:hAnsi="华文楷体" w:eastAsia="华文楷体"/>
                <w:sz w:val="28"/>
                <w:szCs w:val="28"/>
              </w:rPr>
            </w:rPrChange>
          </w:rPr>
          <w:t>当中</w:t>
        </w:r>
      </w:ins>
      <w:r>
        <w:rPr>
          <w:rFonts w:hint="eastAsia" w:ascii="楷体_GB2312" w:hAnsi="楷体_GB2312" w:eastAsia="楷体_GB2312" w:cs="楷体_GB2312"/>
          <w:sz w:val="28"/>
          <w:szCs w:val="28"/>
          <w:rPrChange w:id="475" w:author="Administrator" w:date="2015-04-28T08:43:00Z">
            <w:rPr>
              <w:rFonts w:hint="eastAsia" w:ascii="华文楷体" w:hAnsi="华文楷体" w:eastAsia="华文楷体"/>
              <w:sz w:val="28"/>
              <w:szCs w:val="28"/>
            </w:rPr>
          </w:rPrChange>
        </w:rPr>
        <w:t>有一部分，还有讲桑耶寺的历史当中</w:t>
      </w:r>
      <w:ins w:id="476" w:author="Administrator" w:date="2015-04-26T16:47:00Z">
        <w:r>
          <w:rPr>
            <w:rFonts w:hint="eastAsia" w:ascii="楷体_GB2312" w:hAnsi="楷体_GB2312" w:eastAsia="楷体_GB2312" w:cs="楷体_GB2312"/>
            <w:sz w:val="28"/>
            <w:szCs w:val="28"/>
            <w:rPrChange w:id="477" w:author="Administrator" w:date="2015-04-28T08:43:00Z">
              <w:rPr>
                <w:rFonts w:hint="eastAsia" w:ascii="华文楷体" w:hAnsi="华文楷体" w:eastAsia="华文楷体"/>
                <w:sz w:val="28"/>
                <w:szCs w:val="28"/>
              </w:rPr>
            </w:rPrChange>
          </w:rPr>
          <w:t>，</w:t>
        </w:r>
      </w:ins>
      <w:ins w:id="478" w:author="Administrator" w:date="2015-04-26T16:46:00Z">
        <w:r>
          <w:rPr>
            <w:rFonts w:hint="eastAsia" w:ascii="楷体_GB2312" w:hAnsi="楷体_GB2312" w:eastAsia="楷体_GB2312" w:cs="楷体_GB2312"/>
            <w:sz w:val="28"/>
            <w:szCs w:val="28"/>
            <w:rPrChange w:id="479" w:author="Administrator" w:date="2015-04-28T08:43:00Z">
              <w:rPr>
                <w:rFonts w:hint="eastAsia" w:ascii="华文楷体" w:hAnsi="华文楷体" w:eastAsia="华文楷体"/>
                <w:sz w:val="28"/>
                <w:szCs w:val="28"/>
              </w:rPr>
            </w:rPrChange>
          </w:rPr>
          <w:t>桑耶</w:t>
        </w:r>
      </w:ins>
      <w:ins w:id="480" w:author="Administrator" w:date="2015-04-26T16:47:00Z">
        <w:r>
          <w:rPr>
            <w:rFonts w:hint="eastAsia" w:ascii="楷体_GB2312" w:hAnsi="楷体_GB2312" w:eastAsia="楷体_GB2312" w:cs="楷体_GB2312"/>
            <w:sz w:val="28"/>
            <w:szCs w:val="28"/>
            <w:rPrChange w:id="481" w:author="Administrator" w:date="2015-04-28T08:43:00Z">
              <w:rPr>
                <w:rFonts w:hint="eastAsia" w:ascii="华文楷体" w:hAnsi="华文楷体" w:eastAsia="华文楷体"/>
                <w:sz w:val="28"/>
                <w:szCs w:val="28"/>
              </w:rPr>
            </w:rPrChange>
          </w:rPr>
          <w:t>寺详志当中是</w:t>
        </w:r>
      </w:ins>
      <w:r>
        <w:rPr>
          <w:rFonts w:hint="eastAsia" w:ascii="楷体_GB2312" w:hAnsi="楷体_GB2312" w:eastAsia="楷体_GB2312" w:cs="楷体_GB2312"/>
          <w:sz w:val="28"/>
          <w:szCs w:val="28"/>
          <w:rPrChange w:id="482" w:author="Administrator" w:date="2015-04-28T08:43:00Z">
            <w:rPr>
              <w:rFonts w:hint="eastAsia" w:ascii="华文楷体" w:hAnsi="华文楷体" w:eastAsia="华文楷体"/>
              <w:sz w:val="28"/>
              <w:szCs w:val="28"/>
            </w:rPr>
          </w:rPrChange>
        </w:rPr>
        <w:t>有一部分，</w:t>
      </w:r>
      <w:ins w:id="483" w:author="Administrator" w:date="2015-04-26T16:47:00Z">
        <w:r>
          <w:rPr>
            <w:rFonts w:hint="eastAsia" w:ascii="楷体_GB2312" w:hAnsi="楷体_GB2312" w:eastAsia="楷体_GB2312" w:cs="楷体_GB2312"/>
            <w:sz w:val="28"/>
            <w:szCs w:val="28"/>
            <w:rPrChange w:id="484" w:author="Administrator" w:date="2015-04-28T08:43:00Z">
              <w:rPr>
                <w:rFonts w:hint="eastAsia" w:ascii="华文楷体" w:hAnsi="华文楷体" w:eastAsia="华文楷体"/>
                <w:sz w:val="28"/>
                <w:szCs w:val="28"/>
              </w:rPr>
            </w:rPrChange>
          </w:rPr>
          <w:t>我以前看过</w:t>
        </w:r>
      </w:ins>
      <w:r>
        <w:rPr>
          <w:rFonts w:hint="eastAsia" w:ascii="楷体_GB2312" w:hAnsi="楷体_GB2312" w:eastAsia="楷体_GB2312" w:cs="楷体_GB2312"/>
          <w:sz w:val="28"/>
          <w:szCs w:val="28"/>
          <w:rPrChange w:id="485" w:author="Administrator" w:date="2015-04-28T08:43:00Z">
            <w:rPr>
              <w:rFonts w:hint="eastAsia" w:ascii="华文楷体" w:hAnsi="华文楷体" w:eastAsia="华文楷体"/>
              <w:sz w:val="28"/>
              <w:szCs w:val="28"/>
            </w:rPr>
          </w:rPrChange>
        </w:rPr>
        <w:t>敦珠法王</w:t>
      </w:r>
      <w:ins w:id="486" w:author="Administrator" w:date="2015-04-26T16:47:00Z">
        <w:r>
          <w:rPr>
            <w:rFonts w:hint="eastAsia" w:ascii="楷体_GB2312" w:hAnsi="楷体_GB2312" w:eastAsia="楷体_GB2312" w:cs="楷体_GB2312"/>
            <w:sz w:val="28"/>
            <w:szCs w:val="28"/>
            <w:rPrChange w:id="487" w:author="Administrator" w:date="2015-04-28T08:43:00Z">
              <w:rPr>
                <w:rFonts w:hint="eastAsia" w:ascii="华文楷体" w:hAnsi="华文楷体" w:eastAsia="华文楷体"/>
                <w:sz w:val="28"/>
                <w:szCs w:val="28"/>
              </w:rPr>
            </w:rPrChange>
          </w:rPr>
          <w:t>他写的</w:t>
        </w:r>
      </w:ins>
      <w:r>
        <w:rPr>
          <w:rFonts w:hint="eastAsia" w:ascii="楷体_GB2312" w:hAnsi="楷体_GB2312" w:eastAsia="楷体_GB2312" w:cs="楷体_GB2312"/>
          <w:sz w:val="28"/>
          <w:szCs w:val="28"/>
          <w:rPrChange w:id="488" w:author="Administrator" w:date="2015-04-28T08:43:00Z">
            <w:rPr>
              <w:rFonts w:hint="eastAsia" w:ascii="华文楷体" w:hAnsi="华文楷体" w:eastAsia="华文楷体"/>
              <w:sz w:val="28"/>
              <w:szCs w:val="28"/>
            </w:rPr>
          </w:rPrChange>
        </w:rPr>
        <w:t>传记当中</w:t>
      </w:r>
      <w:ins w:id="489" w:author="Administrator" w:date="2015-04-26T16:49:00Z">
        <w:r>
          <w:rPr>
            <w:rFonts w:hint="eastAsia" w:ascii="楷体_GB2312" w:hAnsi="楷体_GB2312" w:eastAsia="楷体_GB2312" w:cs="楷体_GB2312"/>
            <w:sz w:val="28"/>
            <w:szCs w:val="28"/>
            <w:rPrChange w:id="490" w:author="Administrator" w:date="2015-04-28T08:43:00Z">
              <w:rPr>
                <w:rFonts w:hint="eastAsia" w:ascii="华文楷体" w:hAnsi="华文楷体" w:eastAsia="华文楷体"/>
                <w:sz w:val="28"/>
                <w:szCs w:val="28"/>
              </w:rPr>
            </w:rPrChange>
          </w:rPr>
          <w:t>，</w:t>
        </w:r>
      </w:ins>
      <w:ins w:id="491" w:author="Administrator" w:date="2015-04-26T16:48:00Z">
        <w:r>
          <w:rPr>
            <w:rFonts w:hint="eastAsia" w:ascii="楷体_GB2312" w:hAnsi="楷体_GB2312" w:eastAsia="楷体_GB2312" w:cs="楷体_GB2312"/>
            <w:sz w:val="28"/>
            <w:szCs w:val="28"/>
            <w:rPrChange w:id="492" w:author="Administrator" w:date="2015-04-28T08:43:00Z">
              <w:rPr>
                <w:rFonts w:hint="eastAsia" w:ascii="华文楷体" w:hAnsi="华文楷体" w:eastAsia="华文楷体"/>
                <w:sz w:val="28"/>
                <w:szCs w:val="28"/>
              </w:rPr>
            </w:rPrChange>
          </w:rPr>
          <w:t>佛教史当中</w:t>
        </w:r>
      </w:ins>
      <w:ins w:id="493" w:author="Administrator" w:date="2015-04-26T16:49:00Z">
        <w:r>
          <w:rPr>
            <w:rFonts w:hint="eastAsia" w:ascii="楷体_GB2312" w:hAnsi="楷体_GB2312" w:eastAsia="楷体_GB2312" w:cs="楷体_GB2312"/>
            <w:sz w:val="28"/>
            <w:szCs w:val="28"/>
            <w:rPrChange w:id="494" w:author="Administrator" w:date="2015-04-28T08:43:00Z">
              <w:rPr>
                <w:rFonts w:hint="eastAsia" w:ascii="华文楷体" w:hAnsi="华文楷体" w:eastAsia="华文楷体"/>
                <w:sz w:val="28"/>
                <w:szCs w:val="28"/>
              </w:rPr>
            </w:rPrChange>
          </w:rPr>
          <w:t>，</w:t>
        </w:r>
      </w:ins>
      <w:ins w:id="495" w:author="Administrator" w:date="2015-04-26T16:48:00Z">
        <w:r>
          <w:rPr>
            <w:rFonts w:hint="eastAsia" w:ascii="楷体_GB2312" w:hAnsi="楷体_GB2312" w:eastAsia="楷体_GB2312" w:cs="楷体_GB2312"/>
            <w:sz w:val="28"/>
            <w:szCs w:val="28"/>
            <w:rPrChange w:id="496" w:author="Administrator" w:date="2015-04-28T08:43:00Z">
              <w:rPr>
                <w:rFonts w:hint="eastAsia" w:ascii="华文楷体" w:hAnsi="华文楷体" w:eastAsia="华文楷体"/>
                <w:sz w:val="28"/>
                <w:szCs w:val="28"/>
              </w:rPr>
            </w:rPrChange>
          </w:rPr>
          <w:t>还有其他</w:t>
        </w:r>
      </w:ins>
      <w:del w:id="497" w:author="Administrator" w:date="2015-04-26T16:48:00Z">
        <w:r>
          <w:rPr>
            <w:rFonts w:hint="eastAsia" w:ascii="楷体_GB2312" w:hAnsi="楷体_GB2312" w:eastAsia="楷体_GB2312" w:cs="楷体_GB2312"/>
            <w:sz w:val="28"/>
            <w:szCs w:val="28"/>
            <w:rPrChange w:id="498" w:author="Administrator" w:date="2015-04-28T08:43:00Z">
              <w:rPr>
                <w:rFonts w:hint="eastAsia" w:ascii="华文楷体" w:hAnsi="华文楷体" w:eastAsia="华文楷体"/>
                <w:sz w:val="28"/>
                <w:szCs w:val="28"/>
              </w:rPr>
            </w:rPrChange>
          </w:rPr>
          <w:delText>有</w:delText>
        </w:r>
      </w:del>
      <w:ins w:id="499" w:author="Administrator" w:date="2015-04-26T16:48:00Z">
        <w:r>
          <w:rPr>
            <w:rFonts w:hint="eastAsia" w:ascii="楷体_GB2312" w:hAnsi="楷体_GB2312" w:eastAsia="楷体_GB2312" w:cs="楷体_GB2312"/>
            <w:sz w:val="28"/>
            <w:szCs w:val="28"/>
            <w:rPrChange w:id="500" w:author="Administrator" w:date="2015-04-28T08:43:00Z">
              <w:rPr>
                <w:rFonts w:hint="eastAsia" w:ascii="华文楷体" w:hAnsi="华文楷体" w:eastAsia="华文楷体"/>
                <w:sz w:val="28"/>
                <w:szCs w:val="28"/>
              </w:rPr>
            </w:rPrChange>
          </w:rPr>
          <w:t>的</w:t>
        </w:r>
      </w:ins>
      <w:r>
        <w:rPr>
          <w:rFonts w:hint="eastAsia" w:ascii="楷体_GB2312" w:hAnsi="楷体_GB2312" w:eastAsia="楷体_GB2312" w:cs="楷体_GB2312"/>
          <w:sz w:val="28"/>
          <w:szCs w:val="28"/>
          <w:rPrChange w:id="501" w:author="Administrator" w:date="2015-04-28T08:43:00Z">
            <w:rPr>
              <w:rFonts w:hint="eastAsia" w:ascii="华文楷体" w:hAnsi="华文楷体" w:eastAsia="华文楷体"/>
              <w:sz w:val="28"/>
              <w:szCs w:val="28"/>
            </w:rPr>
          </w:rPrChange>
        </w:rPr>
        <w:t>一些</w:t>
      </w:r>
      <w:ins w:id="502" w:author="Administrator" w:date="2015-04-26T16:48:00Z">
        <w:r>
          <w:rPr>
            <w:rFonts w:hint="eastAsia" w:ascii="楷体_GB2312" w:hAnsi="楷体_GB2312" w:eastAsia="楷体_GB2312" w:cs="楷体_GB2312"/>
            <w:sz w:val="28"/>
            <w:szCs w:val="28"/>
            <w:rPrChange w:id="503" w:author="Administrator" w:date="2015-04-28T08:43:00Z">
              <w:rPr>
                <w:rFonts w:hint="eastAsia" w:ascii="华文楷体" w:hAnsi="华文楷体" w:eastAsia="华文楷体"/>
                <w:sz w:val="28"/>
                <w:szCs w:val="28"/>
              </w:rPr>
            </w:rPrChange>
          </w:rPr>
          <w:t>传记当中</w:t>
        </w:r>
      </w:ins>
      <w:ins w:id="504" w:author="Administrator" w:date="2015-04-26T16:49:00Z">
        <w:r>
          <w:rPr>
            <w:rFonts w:hint="eastAsia" w:ascii="楷体_GB2312" w:hAnsi="楷体_GB2312" w:eastAsia="楷体_GB2312" w:cs="楷体_GB2312"/>
            <w:sz w:val="28"/>
            <w:szCs w:val="28"/>
            <w:rPrChange w:id="505" w:author="Administrator" w:date="2015-04-28T08:43:00Z">
              <w:rPr>
                <w:rFonts w:hint="eastAsia" w:ascii="华文楷体" w:hAnsi="华文楷体" w:eastAsia="华文楷体"/>
                <w:sz w:val="28"/>
                <w:szCs w:val="28"/>
              </w:rPr>
            </w:rPrChange>
          </w:rPr>
          <w:t>，就说有些</w:t>
        </w:r>
      </w:ins>
      <w:r>
        <w:rPr>
          <w:rFonts w:hint="eastAsia" w:ascii="楷体_GB2312" w:hAnsi="楷体_GB2312" w:eastAsia="楷体_GB2312" w:cs="楷体_GB2312"/>
          <w:sz w:val="28"/>
          <w:szCs w:val="28"/>
          <w:rPrChange w:id="506" w:author="Administrator" w:date="2015-04-28T08:43:00Z">
            <w:rPr>
              <w:rFonts w:hint="eastAsia" w:ascii="华文楷体" w:hAnsi="华文楷体" w:eastAsia="华文楷体"/>
              <w:sz w:val="28"/>
              <w:szCs w:val="28"/>
            </w:rPr>
          </w:rPrChange>
        </w:rPr>
        <w:t>记载</w:t>
      </w:r>
      <w:del w:id="507" w:author="Administrator" w:date="2015-04-26T16:49:00Z">
        <w:r>
          <w:rPr>
            <w:rFonts w:hint="eastAsia" w:ascii="楷体_GB2312" w:hAnsi="楷体_GB2312" w:eastAsia="楷体_GB2312" w:cs="楷体_GB2312"/>
            <w:sz w:val="28"/>
            <w:szCs w:val="28"/>
            <w:rPrChange w:id="508" w:author="Administrator" w:date="2015-04-28T08:43: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509" w:author="Administrator" w:date="2015-04-28T08:43:00Z">
            <w:rPr>
              <w:rFonts w:hint="eastAsia" w:ascii="华文楷体" w:hAnsi="华文楷体" w:eastAsia="华文楷体"/>
              <w:sz w:val="28"/>
              <w:szCs w:val="28"/>
            </w:rPr>
          </w:rPrChange>
        </w:rPr>
        <w:t>不是很多。所以，麦彭仁波切说，比较可惜的是没有</w:t>
      </w:r>
      <w:ins w:id="510" w:author="Administrator" w:date="2015-04-26T16:49:00Z">
        <w:r>
          <w:rPr>
            <w:rFonts w:hint="eastAsia" w:ascii="楷体_GB2312" w:hAnsi="楷体_GB2312" w:eastAsia="楷体_GB2312" w:cs="楷体_GB2312"/>
            <w:sz w:val="28"/>
            <w:szCs w:val="28"/>
            <w:rPrChange w:id="511" w:author="Administrator" w:date="2015-04-28T08:43:00Z">
              <w:rPr>
                <w:rFonts w:hint="eastAsia" w:ascii="华文楷体" w:hAnsi="华文楷体" w:eastAsia="华文楷体"/>
                <w:sz w:val="28"/>
                <w:szCs w:val="28"/>
              </w:rPr>
            </w:rPrChange>
          </w:rPr>
          <w:t>见过</w:t>
        </w:r>
      </w:ins>
      <w:del w:id="512" w:author="Administrator" w:date="2015-04-26T16:49:00Z">
        <w:r>
          <w:rPr>
            <w:rFonts w:hint="eastAsia" w:ascii="楷体_GB2312" w:hAnsi="楷体_GB2312" w:eastAsia="楷体_GB2312" w:cs="楷体_GB2312"/>
            <w:sz w:val="28"/>
            <w:szCs w:val="28"/>
            <w:rPrChange w:id="513" w:author="Administrator" w:date="2015-04-28T08:43:00Z">
              <w:rPr>
                <w:rFonts w:hint="eastAsia" w:ascii="华文楷体" w:hAnsi="华文楷体" w:eastAsia="华文楷体"/>
                <w:sz w:val="28"/>
                <w:szCs w:val="28"/>
              </w:rPr>
            </w:rPrChange>
          </w:rPr>
          <w:delText>许多</w:delText>
        </w:r>
      </w:del>
      <w:r>
        <w:rPr>
          <w:rFonts w:hint="eastAsia" w:ascii="楷体_GB2312" w:hAnsi="楷体_GB2312" w:eastAsia="楷体_GB2312" w:cs="楷体_GB2312"/>
          <w:sz w:val="28"/>
          <w:szCs w:val="28"/>
          <w:rPrChange w:id="514" w:author="Administrator" w:date="2015-04-28T08:43:00Z">
            <w:rPr>
              <w:rFonts w:hint="eastAsia" w:ascii="华文楷体" w:hAnsi="华文楷体" w:eastAsia="华文楷体"/>
              <w:sz w:val="28"/>
              <w:szCs w:val="28"/>
            </w:rPr>
          </w:rPrChange>
        </w:rPr>
        <w:t>详细的文字记载。</w:t>
      </w:r>
    </w:p>
    <w:p>
      <w:pPr>
        <w:ind w:firstLine="570"/>
        <w:rPr>
          <w:ins w:id="515" w:author="Administrator" w:date="2015-04-26T16:50:00Z"/>
          <w:rFonts w:hint="eastAsia" w:ascii="楷体_GB2312" w:hAnsi="楷体_GB2312" w:eastAsia="楷体_GB2312" w:cs="楷体_GB2312"/>
          <w:color w:val="000000"/>
          <w:sz w:val="28"/>
          <w:szCs w:val="28"/>
          <w:shd w:val="clear" w:color="auto" w:fill="FBF9F4"/>
          <w:rPrChange w:id="516" w:author="Administrator" w:date="2015-04-28T08:43:00Z">
            <w:rPr>
              <w:rFonts w:ascii="黑体" w:hAnsi="黑体" w:eastAsia="黑体" w:cs="黑体"/>
              <w:color w:val="000000"/>
              <w:sz w:val="28"/>
              <w:szCs w:val="28"/>
              <w:shd w:val="clear" w:color="auto" w:fill="FBF9F4"/>
            </w:rPr>
          </w:rPrChange>
        </w:rPr>
      </w:pPr>
      <w:ins w:id="517" w:author="Administrator" w:date="2015-04-26T16:50:00Z">
        <w:r>
          <w:rPr>
            <w:rFonts w:hint="eastAsia" w:ascii="楷体_GB2312" w:hAnsi="楷体_GB2312" w:eastAsia="楷体_GB2312" w:cs="楷体_GB2312"/>
            <w:color w:val="000000"/>
            <w:sz w:val="28"/>
            <w:szCs w:val="28"/>
            <w:shd w:val="clear" w:color="auto" w:fill="FBF9F4"/>
            <w:rPrChange w:id="518" w:author="Administrator" w:date="2015-04-28T08:43:00Z">
              <w:rPr>
                <w:rFonts w:hint="eastAsia" w:ascii="华文楷体" w:hAnsi="华文楷体" w:eastAsia="华文楷体" w:cs="华文楷体"/>
                <w:color w:val="000000"/>
                <w:sz w:val="28"/>
                <w:szCs w:val="28"/>
                <w:shd w:val="clear" w:color="auto" w:fill="FBF9F4"/>
              </w:rPr>
            </w:rPrChange>
          </w:rPr>
          <w:t>【</w:t>
        </w:r>
      </w:ins>
      <w:ins w:id="519" w:author="Administrator" w:date="2015-04-26T16:50:00Z">
        <w:r>
          <w:rPr>
            <w:rFonts w:hint="eastAsia" w:ascii="楷体_GB2312" w:hAnsi="楷体_GB2312" w:eastAsia="楷体_GB2312" w:cs="楷体_GB2312"/>
            <w:color w:val="000000"/>
            <w:sz w:val="28"/>
            <w:szCs w:val="28"/>
            <w:shd w:val="clear" w:color="auto" w:fill="FBF9F4"/>
            <w:rPrChange w:id="520" w:author="Administrator" w:date="2015-04-28T08:43:00Z">
              <w:rPr>
                <w:rFonts w:ascii="华文楷体" w:hAnsi="华文楷体" w:eastAsia="华文楷体" w:cs="华文楷体"/>
                <w:color w:val="000000"/>
                <w:sz w:val="28"/>
                <w:szCs w:val="28"/>
                <w:shd w:val="clear" w:color="auto" w:fill="FBF9F4"/>
              </w:rPr>
            </w:rPrChange>
          </w:rPr>
          <w:t>在此，从古老的历史中收集出只言片语，作了简略的叙述，意在感念这位亲教师的宏恩。</w:t>
        </w:r>
      </w:ins>
      <w:ins w:id="521" w:author="Administrator" w:date="2015-04-26T16:50:00Z">
        <w:r>
          <w:rPr>
            <w:rFonts w:hint="eastAsia" w:ascii="楷体_GB2312" w:hAnsi="楷体_GB2312" w:eastAsia="楷体_GB2312" w:cs="楷体_GB2312"/>
            <w:color w:val="000000"/>
            <w:sz w:val="28"/>
            <w:szCs w:val="28"/>
            <w:shd w:val="clear" w:color="auto" w:fill="FBF9F4"/>
            <w:rPrChange w:id="522" w:author="Administrator" w:date="2015-04-28T08:43:00Z">
              <w:rPr>
                <w:rFonts w:hint="eastAsia" w:ascii="黑体" w:hAnsi="黑体" w:eastAsia="黑体" w:cs="黑体"/>
                <w:color w:val="000000"/>
                <w:sz w:val="28"/>
                <w:szCs w:val="28"/>
                <w:shd w:val="clear" w:color="auto" w:fill="FBF9F4"/>
              </w:rPr>
            </w:rPrChange>
          </w:rPr>
          <w:t>】</w:t>
        </w:r>
      </w:ins>
    </w:p>
    <w:p>
      <w:pPr>
        <w:ind w:firstLine="570"/>
        <w:rPr>
          <w:del w:id="523" w:author="Administrator" w:date="2015-04-27T21:23:00Z"/>
          <w:rFonts w:hint="eastAsia" w:ascii="楷体_GB2312" w:hAnsi="楷体_GB2312" w:eastAsia="楷体_GB2312" w:cs="楷体_GB2312"/>
          <w:sz w:val="28"/>
          <w:szCs w:val="28"/>
          <w:rPrChange w:id="524" w:author="Administrator" w:date="2015-04-28T08:43:00Z">
            <w:rPr>
              <w:rFonts w:ascii="华文楷体" w:hAnsi="华文楷体" w:eastAsia="华文楷体"/>
              <w:sz w:val="28"/>
              <w:szCs w:val="28"/>
            </w:rPr>
          </w:rPrChange>
        </w:rPr>
      </w:pPr>
      <w:del w:id="525" w:author="Administrator" w:date="2015-04-26T16:50:00Z">
        <w:r>
          <w:rPr>
            <w:rFonts w:hint="eastAsia" w:ascii="楷体_GB2312" w:hAnsi="楷体_GB2312" w:eastAsia="楷体_GB2312" w:cs="楷体_GB2312"/>
            <w:sz w:val="28"/>
            <w:szCs w:val="28"/>
            <w:rPrChange w:id="526" w:author="Administrator" w:date="2015-04-28T08:43:00Z">
              <w:rPr>
                <w:rFonts w:hint="eastAsia" w:ascii="华文楷体" w:hAnsi="华文楷体" w:eastAsia="华文楷体"/>
                <w:sz w:val="28"/>
                <w:szCs w:val="28"/>
              </w:rPr>
            </w:rPrChange>
          </w:rPr>
          <w:delText>在此，从古老的历史中搜集只言片语做了很简略的叙述，意在感念这位亲教师对我们的洪恩。</w:delText>
        </w:r>
      </w:del>
      <w:r>
        <w:rPr>
          <w:rFonts w:hint="eastAsia" w:ascii="楷体_GB2312" w:hAnsi="楷体_GB2312" w:eastAsia="楷体_GB2312" w:cs="楷体_GB2312"/>
          <w:sz w:val="28"/>
          <w:szCs w:val="28"/>
          <w:rPrChange w:id="527" w:author="Administrator" w:date="2015-04-28T08:43:00Z">
            <w:rPr>
              <w:rFonts w:hint="eastAsia" w:ascii="华文楷体" w:hAnsi="华文楷体" w:eastAsia="华文楷体"/>
              <w:sz w:val="28"/>
              <w:szCs w:val="28"/>
            </w:rPr>
          </w:rPrChange>
        </w:rPr>
        <w:t>麦彭仁波切意思很明显，虽然在人们口头上已经流传了许多事迹，但是比较可靠的历史书当中没有记载的缘故，为了让人们对他的事迹产生信心的缘故，所以就没有采取人们口头叙述的传记放在论著的前面。法王仁波切所造的麦彭仁波切的传记也是这样的。略转当中，虽然在人们口头上流传着很多麦彭仁波切殊胜传记的很多故事，但是有些时候</w:t>
      </w:r>
      <w:ins w:id="528" w:author="Administrator" w:date="2015-04-27T21:22:00Z">
        <w:r>
          <w:rPr>
            <w:rFonts w:hint="eastAsia" w:ascii="楷体_GB2312" w:hAnsi="楷体_GB2312" w:eastAsia="楷体_GB2312" w:cs="楷体_GB2312"/>
            <w:sz w:val="28"/>
            <w:szCs w:val="28"/>
            <w:lang w:eastAsia="zh-CN"/>
            <w:rPrChange w:id="529" w:author="Administrator" w:date="2015-04-28T08:43:00Z">
              <w:rPr>
                <w:rFonts w:hint="eastAsia" w:ascii="华文楷体" w:hAnsi="华文楷体" w:eastAsia="华文楷体"/>
                <w:sz w:val="28"/>
                <w:szCs w:val="28"/>
                <w:lang w:eastAsia="zh-CN"/>
              </w:rPr>
            </w:rPrChange>
          </w:rPr>
          <w:t>是</w:t>
        </w:r>
      </w:ins>
      <w:r>
        <w:rPr>
          <w:rFonts w:hint="eastAsia" w:ascii="楷体_GB2312" w:hAnsi="楷体_GB2312" w:eastAsia="楷体_GB2312" w:cs="楷体_GB2312"/>
          <w:sz w:val="28"/>
          <w:szCs w:val="28"/>
          <w:rPrChange w:id="530" w:author="Administrator" w:date="2015-04-28T08:43:00Z">
            <w:rPr>
              <w:rFonts w:hint="eastAsia" w:ascii="华文楷体" w:hAnsi="华文楷体" w:eastAsia="华文楷体"/>
              <w:sz w:val="28"/>
              <w:szCs w:val="28"/>
            </w:rPr>
          </w:rPrChange>
        </w:rPr>
        <w:t>记得不清楚，</w:t>
      </w:r>
      <w:del w:id="531" w:author="Administrator" w:date="2015-04-27T21:23:00Z">
        <w:r>
          <w:rPr>
            <w:rFonts w:hint="eastAsia" w:ascii="楷体_GB2312" w:hAnsi="楷体_GB2312" w:eastAsia="楷体_GB2312" w:cs="楷体_GB2312"/>
            <w:sz w:val="28"/>
            <w:szCs w:val="28"/>
            <w:rPrChange w:id="532" w:author="Administrator" w:date="2015-04-28T08:43:00Z">
              <w:rPr>
                <w:rFonts w:hint="eastAsia" w:ascii="华文楷体" w:hAnsi="华文楷体" w:eastAsia="华文楷体"/>
                <w:sz w:val="28"/>
                <w:szCs w:val="28"/>
              </w:rPr>
            </w:rPrChange>
          </w:rPr>
          <w:delText>有些时候是没有去查实，所以很多事迹就没有写。</w:delText>
        </w:r>
      </w:del>
    </w:p>
    <w:p>
      <w:pPr>
        <w:ind w:firstLine="570"/>
        <w:rPr>
          <w:ins w:id="533" w:author="Administrator" w:date="2015-04-27T21:26:00Z"/>
          <w:rFonts w:hint="eastAsia" w:ascii="楷体_GB2312" w:hAnsi="楷体_GB2312" w:eastAsia="楷体_GB2312" w:cs="楷体_GB2312"/>
          <w:sz w:val="28"/>
          <w:szCs w:val="28"/>
          <w:lang w:eastAsia="zh-CN"/>
          <w:rPrChange w:id="534" w:author="Administrator" w:date="2015-04-28T08:43:00Z">
            <w:rPr>
              <w:rFonts w:hint="eastAsia" w:ascii="华文楷体" w:hAnsi="华文楷体" w:eastAsia="华文楷体"/>
              <w:sz w:val="28"/>
              <w:szCs w:val="28"/>
              <w:lang w:eastAsia="zh-CN"/>
            </w:rPr>
          </w:rPrChange>
        </w:rPr>
      </w:pPr>
      <w:del w:id="535" w:author="Windows User" w:date="2015-04-27T14:39:00Z">
        <w:r>
          <w:rPr>
            <w:rFonts w:hint="eastAsia" w:ascii="楷体_GB2312" w:hAnsi="楷体_GB2312" w:eastAsia="楷体_GB2312" w:cs="楷体_GB2312"/>
            <w:sz w:val="28"/>
            <w:szCs w:val="28"/>
            <w:rPrChange w:id="536" w:author="Administrator" w:date="2015-04-28T08:43:00Z">
              <w:rPr>
                <w:rFonts w:hint="eastAsia" w:ascii="华文楷体" w:hAnsi="华文楷体" w:eastAsia="华文楷体"/>
                <w:sz w:val="28"/>
                <w:szCs w:val="28"/>
              </w:rPr>
            </w:rPrChange>
          </w:rPr>
          <w:delText>第05课（0-10分钟）发完菩提心之后，今天继续学习麦彭仁波切所造《中观庄严论释》。####（0:06），有些论点也分了造论分支、所造的问题。现在宣讲第一个，造论五本。造论五本是宣说由谁所造、为谁而著、属何范畴、全论内容和有何必要。现在是为了让学习本论的学者能够对作者产生清净的信心，对学习本论有一种欢喜心的缘故，所以宣说是由谁早的《中观庄严论》。是由在印度和藏地公认的大成就者、大智者静命菩萨所造的中观庄严论的颂词。前面已通过方方面面对静命菩萨在相续中得到授记的情况。他的智慧超胜、戒律清净、成就卓越、品行高尚等等，方方面面做了观察。尤其现在藏地的佛法非常完整地保存下来，完全是通过静命菩萨的发心、愿力和威德所导致的。现在我们能够坐在这里学习本论，也是静命菩萨的加持力所导致的。必须产生一种感恩心。今天继续宣讲他的殊胜功德力。本来对于我等本师的这一教法，对于广泛弘扬的杰出代表，就是八大佛子与十六罗汉，他们主要幻化为六大庄严等众多大德出世。本来佛陀在世间上应化、最后入寂灭，寂灭后教法都有弘扬。佛陀之后，对于佛陀教法弘扬的最广泛的杰出代表人物是八大佛子和十六罗汉。八大佛子有文殊菩萨、观世音菩萨等等，这些殊胜的大菩萨在佛陀涅槃之后，对于大乘经典做了集结，还有不断示现化生出现在世间当中。十六罗汉也是这样，当时佛在世时，也是亲口对十六位尊者、大罗汉做了嘱咐，乃至佛教还存在世间，十六罗汉不能入灭。这就不像其他阿罗汉，佛陀在世时得到了圣果，佛入灭之后跟随佛陀入了寂灭。十六罗汉是释迦牟尼佛亲自做了嘱托的，至于佛陀存在于世间当中时候，一定要安住世间，不断护持教义、护持佛法。现在，在世界、在南瞻部洲不同的地方，都有十六阿罗汉安住的道场，他们不断护持佛法，不断示现化身。所以，杰出代表是八大佛子和十六阿罗汉。他们主要幻化为六庄严等众多大德出世。八大佛子和十六罗汉他们不断的幻化殊胜化身，比如瞻部洲的六庄严龙树菩萨、圣天菩萨、无著菩萨、世亲菩萨、陈那论师、法称论师，还有二殊胜功德光和释迦光等等，都是八大菩萨和十六罗汉幻化的殊胜的化身，安住在世界利益有情。这方面讲到八大佛子、十六罗汉、六庄严等等都是护持佛法的殊胜的补特伽罗。而这位大师正是#######（4：3）金刚手菩萨，因此其传记和功德即便是十地菩萨也难以一一说尽，更何况说普通凡人呢。那么这位大师就是讲静命论师，静命论师的本体与文殊师利菩萨无二无别，前面已做过观察，所以他也是殊胜的佛位菩萨，功德难以一一说尽。还有一种说法，静命菩萨是诸佛大力金刚的唯一密主金刚手。金刚手菩萨是一切诸佛大密金刚，大密金刚是讲密法，密法就是一切诸佛大密意金刚的教义，一切佛陀最殊胜的心要就是密宗的修法。所以，诸佛大密金刚密法的唯一集结者密主金刚手菩萨，也称密主金刚手。他是金刚手菩萨的化身，所以他的传记实际上就是金刚手菩萨的传记，他的功德实际上就是金刚手菩萨的功德，金刚手菩萨具有什么样的功德，静命论师就具有这样的功德。即便住地菩萨也没有办法一一观察到，没有办法一一说尽。麦彭仁波切说更何况一般普通凡人更没有办法真实了知静命论师殊胜的功德。就是说，静命论师显现在人们面前是以人的形象来显示的，以人的形象显示一般凡夫会认为静命菩萨的功德仅此而已。从出世到住世期间，怎样修法、怎样利益有情、最后怎样入灭的，就会认为静命菩萨的功德仅此而已。但是，显现在人们面前的，或人们能够了知的，只是静命菩萨无有边际功德当中很少很少一个部分而已。这个问题必须要了知，并不是单单只有这一点点功德。金刚手菩萨成为秘密主，在金刚####（6:15）。麦彭仁波切讲过，当时在讲##（6:30）菩萨殊胜功德时讲过，尤其是金刚手菩萨能了知一切诸佛的密意。一切诸佛从最初发心、中间修道、最后成佛，一切时间当中，金刚手菩萨都没离开过这尊佛，所以这尊佛所有身语意的秘密，金刚手菩萨全部了知。从这个角度来讲，也叫做了知秘密的密主金刚手，#####（7:10）。所以，他的功德非常非常殊胜。但是，在共同所化的众生面前，无论在印度还是藏地，到处都流传尊者无可比拟、不可思议、精彩神奇的感人事迹。前面讲了，在凡夫人面前示现的很少，普通凡夫人没有办法真正了知，一个殊胜的处于佛位的大德的功德。但是，在共同所化众生面前，为了让他们产生信心，也示现了很多殊胜事迹。所以。无论在藏地或印度，到处流传尊者不可比拟、不可思议、精彩神奇的感人事迹，让众生对尊者产生信心，产生信心后，哪怕做一次祈祷，也有非常大的意义。得到#####(8:10)殊胜大意乐。所以有许多这样的事迹在流传，只可惜详细的、可靠的文字记载并不多。在以前多哈拉尊者所造《印度佛教史》有一部分，还有讲桑耶寺的历史当中有一部分，敦珠法王传记当中有一些记载，不是很多。所以，麦彭仁波切说，比较可惜的是没有许多详细的文字记载。在此，从古老的历史中搜集只言片语做了很简略的叙述，意在感念这位亲教师对我们的洪恩。麦彭仁波切意思很明显，虽然在人们口头上已经流传了许多事迹，但是比较可靠的历史书当中没有记载的缘故，为了让人们对他的事迹产生信心的缘故，所以就没有采取人们口头叙述的传记放在论著的前面。法王仁波切所造的麦彭仁波切的传记也是这样的。略转当中，虽然在人们口头上流传着很多麦彭仁波切殊胜传记的很多故事，但是有些时候记得不清楚，有些时候是没有去查实，所以很多事迹就没有写。</w:delText>
        </w:r>
      </w:del>
      <w:ins w:id="537" w:author="Windows User" w:date="2015-04-27T14:39:00Z">
        <w:r>
          <w:rPr>
            <w:rFonts w:hint="eastAsia" w:ascii="楷体_GB2312" w:hAnsi="楷体_GB2312" w:eastAsia="楷体_GB2312" w:cs="楷体_GB2312"/>
            <w:sz w:val="28"/>
            <w:szCs w:val="28"/>
            <w:rPrChange w:id="538" w:author="Administrator" w:date="2015-04-28T08:43:00Z">
              <w:rPr>
                <w:rFonts w:hint="eastAsia" w:ascii="华文楷体" w:hAnsi="华文楷体" w:eastAsia="华文楷体"/>
                <w:sz w:val="28"/>
                <w:szCs w:val="28"/>
              </w:rPr>
            </w:rPrChange>
          </w:rPr>
          <w:t>有些事没有查实，，所以说呢，很多事迹没有写。也就是有这样一种相同之处，</w:t>
        </w:r>
      </w:ins>
      <w:ins w:id="539" w:author="Administrator" w:date="2015-04-27T21:23:00Z">
        <w:r>
          <w:rPr>
            <w:rFonts w:hint="eastAsia" w:ascii="楷体_GB2312" w:hAnsi="楷体_GB2312" w:eastAsia="楷体_GB2312" w:cs="楷体_GB2312"/>
            <w:sz w:val="28"/>
            <w:szCs w:val="28"/>
            <w:lang w:eastAsia="zh-CN"/>
            <w:rPrChange w:id="540" w:author="Administrator" w:date="2015-04-28T08:43:00Z">
              <w:rPr>
                <w:rFonts w:hint="eastAsia" w:ascii="华文楷体" w:hAnsi="华文楷体" w:eastAsia="华文楷体"/>
                <w:sz w:val="28"/>
                <w:szCs w:val="28"/>
                <w:lang w:eastAsia="zh-CN"/>
              </w:rPr>
            </w:rPrChange>
          </w:rPr>
          <w:t>麦彭仁波切</w:t>
        </w:r>
      </w:ins>
      <w:ins w:id="541" w:author="Windows User" w:date="2015-04-27T14:39:00Z">
        <w:del w:id="542" w:author="Administrator" w:date="2015-04-27T21:24:00Z">
          <w:r>
            <w:rPr>
              <w:rFonts w:hint="eastAsia" w:ascii="楷体_GB2312" w:hAnsi="楷体_GB2312" w:eastAsia="楷体_GB2312" w:cs="楷体_GB2312"/>
              <w:sz w:val="28"/>
              <w:szCs w:val="28"/>
              <w:rPrChange w:id="543" w:author="Administrator" w:date="2015-04-28T08:43:00Z">
                <w:rPr>
                  <w:rFonts w:hint="eastAsia" w:ascii="华文楷体" w:hAnsi="华文楷体" w:eastAsia="华文楷体"/>
                  <w:sz w:val="28"/>
                  <w:szCs w:val="28"/>
                </w:rPr>
              </w:rPrChange>
            </w:rPr>
            <w:delText>华智仁波呢，</w:delText>
          </w:r>
        </w:del>
      </w:ins>
      <w:ins w:id="544" w:author="Windows User" w:date="2015-04-27T14:39:00Z">
        <w:r>
          <w:rPr>
            <w:rFonts w:hint="eastAsia" w:ascii="楷体_GB2312" w:hAnsi="楷体_GB2312" w:eastAsia="楷体_GB2312" w:cs="楷体_GB2312"/>
            <w:sz w:val="28"/>
            <w:szCs w:val="28"/>
            <w:rPrChange w:id="545" w:author="Administrator" w:date="2015-04-28T08:43:00Z">
              <w:rPr>
                <w:rFonts w:hint="eastAsia" w:ascii="华文楷体" w:hAnsi="华文楷体" w:eastAsia="华文楷体"/>
                <w:sz w:val="28"/>
                <w:szCs w:val="28"/>
              </w:rPr>
            </w:rPrChange>
          </w:rPr>
          <w:t>这个方面呢，</w:t>
        </w:r>
      </w:ins>
      <w:ins w:id="546" w:author="Administrator" w:date="2015-04-27T21:24:00Z">
        <w:r>
          <w:rPr>
            <w:rFonts w:hint="eastAsia" w:ascii="楷体_GB2312" w:hAnsi="楷体_GB2312" w:eastAsia="楷体_GB2312" w:cs="楷体_GB2312"/>
            <w:sz w:val="28"/>
            <w:szCs w:val="28"/>
            <w:lang w:eastAsia="zh-CN"/>
            <w:rPrChange w:id="547" w:author="Administrator" w:date="2015-04-28T08:43:00Z">
              <w:rPr>
                <w:rFonts w:hint="eastAsia" w:ascii="华文楷体" w:hAnsi="华文楷体" w:eastAsia="华文楷体"/>
                <w:sz w:val="28"/>
                <w:szCs w:val="28"/>
                <w:lang w:eastAsia="zh-CN"/>
              </w:rPr>
            </w:rPrChange>
          </w:rPr>
          <w:t>对于静命论师</w:t>
        </w:r>
      </w:ins>
      <w:ins w:id="548" w:author="Windows User" w:date="2015-04-27T14:39:00Z">
        <w:r>
          <w:rPr>
            <w:rFonts w:hint="eastAsia" w:ascii="楷体_GB2312" w:hAnsi="楷体_GB2312" w:eastAsia="楷体_GB2312" w:cs="楷体_GB2312"/>
            <w:sz w:val="28"/>
            <w:szCs w:val="28"/>
            <w:rPrChange w:id="549" w:author="Administrator" w:date="2015-04-28T08:43:00Z">
              <w:rPr>
                <w:rFonts w:hint="eastAsia" w:ascii="华文楷体" w:hAnsi="华文楷体" w:eastAsia="华文楷体"/>
                <w:sz w:val="28"/>
                <w:szCs w:val="28"/>
              </w:rPr>
            </w:rPrChange>
          </w:rPr>
          <w:t>略传呢也是做一些说明</w:t>
        </w:r>
      </w:ins>
      <w:ins w:id="550" w:author="Administrator" w:date="2015-04-27T21:24:00Z">
        <w:r>
          <w:rPr>
            <w:rFonts w:hint="eastAsia" w:ascii="楷体_GB2312" w:hAnsi="楷体_GB2312" w:eastAsia="楷体_GB2312" w:cs="楷体_GB2312"/>
            <w:sz w:val="28"/>
            <w:szCs w:val="28"/>
            <w:lang w:eastAsia="zh-CN"/>
            <w:rPrChange w:id="551" w:author="Administrator" w:date="2015-04-28T08:43:00Z">
              <w:rPr>
                <w:rFonts w:hint="eastAsia" w:ascii="华文楷体" w:hAnsi="华文楷体" w:eastAsia="华文楷体"/>
                <w:sz w:val="28"/>
                <w:szCs w:val="28"/>
                <w:lang w:eastAsia="zh-CN"/>
              </w:rPr>
            </w:rPrChange>
          </w:rPr>
          <w:t>，</w:t>
        </w:r>
      </w:ins>
      <w:ins w:id="552" w:author="Windows User" w:date="2015-04-27T14:39:00Z">
        <w:r>
          <w:rPr>
            <w:rFonts w:hint="eastAsia" w:ascii="楷体_GB2312" w:hAnsi="楷体_GB2312" w:eastAsia="楷体_GB2312" w:cs="楷体_GB2312"/>
            <w:sz w:val="28"/>
            <w:szCs w:val="28"/>
            <w:rPrChange w:id="553" w:author="Administrator" w:date="2015-04-28T08:43:00Z">
              <w:rPr>
                <w:rFonts w:hint="eastAsia" w:ascii="华文楷体" w:hAnsi="华文楷体" w:eastAsia="华文楷体"/>
                <w:sz w:val="28"/>
                <w:szCs w:val="28"/>
              </w:rPr>
            </w:rPrChange>
          </w:rPr>
          <w:t>主要从古老历史当中可靠的历史当中收集出来一部分做叙述.否则呢是按照圣者。圣者之间的这样</w:t>
        </w:r>
      </w:ins>
      <w:ins w:id="554" w:author="Windows User" w:date="2015-04-27T14:39:00Z">
        <w:del w:id="555" w:author="Administrator" w:date="2015-04-27T21:25:00Z">
          <w:r>
            <w:rPr>
              <w:rFonts w:hint="eastAsia" w:ascii="楷体_GB2312" w:hAnsi="楷体_GB2312" w:eastAsia="楷体_GB2312" w:cs="楷体_GB2312"/>
              <w:sz w:val="28"/>
              <w:szCs w:val="28"/>
              <w:rPrChange w:id="556" w:author="Administrator" w:date="2015-04-28T08:43:00Z">
                <w:rPr>
                  <w:rFonts w:hint="eastAsia" w:ascii="华文楷体" w:hAnsi="华文楷体" w:eastAsia="华文楷体"/>
                  <w:sz w:val="28"/>
                  <w:szCs w:val="28"/>
                </w:rPr>
              </w:rPrChange>
            </w:rPr>
            <w:delText>一种</w:delText>
          </w:r>
        </w:del>
      </w:ins>
      <w:ins w:id="557" w:author="Administrator" w:date="2015-04-27T21:25:00Z">
        <w:r>
          <w:rPr>
            <w:rFonts w:hint="eastAsia" w:ascii="楷体_GB2312" w:hAnsi="楷体_GB2312" w:eastAsia="楷体_GB2312" w:cs="楷体_GB2312"/>
            <w:sz w:val="28"/>
            <w:szCs w:val="28"/>
            <w:lang w:eastAsia="zh-CN"/>
            <w:rPrChange w:id="558" w:author="Administrator" w:date="2015-04-28T08:43:00Z">
              <w:rPr>
                <w:rFonts w:hint="eastAsia" w:ascii="华文楷体" w:hAnsi="华文楷体" w:eastAsia="华文楷体"/>
                <w:sz w:val="28"/>
                <w:szCs w:val="28"/>
                <w:lang w:eastAsia="zh-CN"/>
              </w:rPr>
            </w:rPrChange>
          </w:rPr>
          <w:t>殊胜</w:t>
        </w:r>
      </w:ins>
      <w:ins w:id="559" w:author="Windows User" w:date="2015-04-27T14:39:00Z">
        <w:r>
          <w:rPr>
            <w:rFonts w:hint="eastAsia" w:ascii="楷体_GB2312" w:hAnsi="楷体_GB2312" w:eastAsia="楷体_GB2312" w:cs="楷体_GB2312"/>
            <w:sz w:val="28"/>
            <w:szCs w:val="28"/>
            <w:rPrChange w:id="560" w:author="Administrator" w:date="2015-04-28T08:43:00Z">
              <w:rPr>
                <w:rFonts w:hint="eastAsia" w:ascii="华文楷体" w:hAnsi="华文楷体" w:eastAsia="华文楷体"/>
                <w:sz w:val="28"/>
                <w:szCs w:val="28"/>
              </w:rPr>
            </w:rPrChange>
          </w:rPr>
          <w:t>智慧，完全可以写很多，很多篇的这样一种</w:t>
        </w:r>
      </w:ins>
      <w:ins w:id="561" w:author="Administrator" w:date="2015-04-27T21:25:00Z">
        <w:r>
          <w:rPr>
            <w:rFonts w:hint="eastAsia" w:ascii="楷体_GB2312" w:hAnsi="楷体_GB2312" w:eastAsia="楷体_GB2312" w:cs="楷体_GB2312"/>
            <w:sz w:val="28"/>
            <w:szCs w:val="28"/>
            <w:lang w:eastAsia="zh-CN"/>
            <w:rPrChange w:id="562" w:author="Administrator" w:date="2015-04-28T08:43:00Z">
              <w:rPr>
                <w:rFonts w:hint="eastAsia" w:ascii="华文楷体" w:hAnsi="华文楷体" w:eastAsia="华文楷体"/>
                <w:sz w:val="28"/>
                <w:szCs w:val="28"/>
                <w:lang w:eastAsia="zh-CN"/>
              </w:rPr>
            </w:rPrChange>
          </w:rPr>
          <w:t>菩萨</w:t>
        </w:r>
      </w:ins>
      <w:ins w:id="563" w:author="Windows User" w:date="2015-04-27T14:39:00Z">
        <w:r>
          <w:rPr>
            <w:rFonts w:hint="eastAsia" w:ascii="楷体_GB2312" w:hAnsi="楷体_GB2312" w:eastAsia="楷体_GB2312" w:cs="楷体_GB2312"/>
            <w:sz w:val="28"/>
            <w:szCs w:val="28"/>
            <w:rPrChange w:id="564" w:author="Administrator" w:date="2015-04-28T08:43:00Z">
              <w:rPr>
                <w:rFonts w:hint="eastAsia" w:ascii="华文楷体" w:hAnsi="华文楷体" w:eastAsia="华文楷体"/>
                <w:sz w:val="28"/>
                <w:szCs w:val="28"/>
              </w:rPr>
            </w:rPrChange>
          </w:rPr>
          <w:t>传记</w:t>
        </w:r>
      </w:ins>
      <w:ins w:id="565" w:author="Administrator" w:date="2015-04-27T21:25:00Z">
        <w:r>
          <w:rPr>
            <w:rFonts w:hint="eastAsia" w:ascii="楷体_GB2312" w:hAnsi="楷体_GB2312" w:eastAsia="楷体_GB2312" w:cs="楷体_GB2312"/>
            <w:sz w:val="28"/>
            <w:szCs w:val="28"/>
            <w:lang w:eastAsia="zh-CN"/>
            <w:rPrChange w:id="566" w:author="Administrator" w:date="2015-04-28T08:43:00Z">
              <w:rPr>
                <w:rFonts w:hint="eastAsia" w:ascii="华文楷体" w:hAnsi="华文楷体" w:eastAsia="华文楷体"/>
                <w:sz w:val="28"/>
                <w:szCs w:val="28"/>
                <w:lang w:eastAsia="zh-CN"/>
              </w:rPr>
            </w:rPrChange>
          </w:rPr>
          <w:t>，但是</w:t>
        </w:r>
      </w:ins>
      <w:ins w:id="567" w:author="Windows User" w:date="2015-04-27T14:39:00Z">
        <w:r>
          <w:rPr>
            <w:rFonts w:hint="eastAsia" w:ascii="楷体_GB2312" w:hAnsi="楷体_GB2312" w:eastAsia="楷体_GB2312" w:cs="楷体_GB2312"/>
            <w:sz w:val="28"/>
            <w:szCs w:val="28"/>
            <w:rPrChange w:id="568" w:author="Administrator" w:date="2015-04-28T08:43:00Z">
              <w:rPr>
                <w:rFonts w:hint="eastAsia" w:ascii="华文楷体" w:hAnsi="华文楷体" w:eastAsia="华文楷体"/>
                <w:sz w:val="28"/>
                <w:szCs w:val="28"/>
              </w:rPr>
            </w:rPrChange>
          </w:rPr>
          <w:t>在叙述的时候按照一般的共同历史当中所记载的那样</w:t>
        </w:r>
      </w:ins>
      <w:ins w:id="569" w:author="Administrator" w:date="2015-04-27T21:25:00Z">
        <w:r>
          <w:rPr>
            <w:rFonts w:hint="eastAsia" w:ascii="楷体_GB2312" w:hAnsi="楷体_GB2312" w:eastAsia="楷体_GB2312" w:cs="楷体_GB2312"/>
            <w:sz w:val="28"/>
            <w:szCs w:val="28"/>
            <w:lang w:eastAsia="zh-CN"/>
            <w:rPrChange w:id="570" w:author="Administrator" w:date="2015-04-28T08:43:00Z">
              <w:rPr>
                <w:rFonts w:hint="eastAsia" w:ascii="华文楷体" w:hAnsi="华文楷体" w:eastAsia="华文楷体"/>
                <w:sz w:val="28"/>
                <w:szCs w:val="28"/>
                <w:lang w:eastAsia="zh-CN"/>
              </w:rPr>
            </w:rPrChange>
          </w:rPr>
          <w:t>，</w:t>
        </w:r>
      </w:ins>
      <w:ins w:id="571" w:author="Windows User" w:date="2015-04-27T14:39:00Z">
        <w:r>
          <w:rPr>
            <w:rFonts w:hint="eastAsia" w:ascii="楷体_GB2312" w:hAnsi="楷体_GB2312" w:eastAsia="楷体_GB2312" w:cs="楷体_GB2312"/>
            <w:sz w:val="28"/>
            <w:szCs w:val="28"/>
            <w:rPrChange w:id="572" w:author="Administrator" w:date="2015-04-28T08:43:00Z">
              <w:rPr>
                <w:rFonts w:hint="eastAsia" w:ascii="华文楷体" w:hAnsi="华文楷体" w:eastAsia="华文楷体"/>
                <w:sz w:val="28"/>
                <w:szCs w:val="28"/>
              </w:rPr>
            </w:rPrChange>
          </w:rPr>
          <w:t>摘取一部分</w:t>
        </w:r>
      </w:ins>
      <w:ins w:id="573" w:author="Administrator" w:date="2015-04-27T21:26:00Z">
        <w:r>
          <w:rPr>
            <w:rFonts w:hint="eastAsia" w:ascii="楷体_GB2312" w:hAnsi="楷体_GB2312" w:eastAsia="楷体_GB2312" w:cs="楷体_GB2312"/>
            <w:sz w:val="28"/>
            <w:szCs w:val="28"/>
            <w:lang w:eastAsia="zh-CN"/>
            <w:rPrChange w:id="574" w:author="Administrator" w:date="2015-04-28T08:43:00Z">
              <w:rPr>
                <w:rFonts w:hint="eastAsia" w:ascii="华文楷体" w:hAnsi="华文楷体" w:eastAsia="华文楷体"/>
                <w:sz w:val="28"/>
                <w:szCs w:val="28"/>
                <w:lang w:eastAsia="zh-CN"/>
              </w:rPr>
            </w:rPrChange>
          </w:rPr>
          <w:t>进行宣说，</w:t>
        </w:r>
      </w:ins>
    </w:p>
    <w:p>
      <w:pPr>
        <w:ind w:firstLine="570"/>
        <w:rPr>
          <w:ins w:id="575" w:author="Administrator" w:date="2015-04-27T21:27:00Z"/>
          <w:rFonts w:hint="eastAsia" w:ascii="楷体_GB2312" w:hAnsi="楷体_GB2312" w:eastAsia="楷体_GB2312" w:cs="楷体_GB2312"/>
          <w:i w:val="0"/>
          <w:caps w:val="0"/>
          <w:color w:val="000000"/>
          <w:spacing w:val="0"/>
          <w:sz w:val="28"/>
          <w:szCs w:val="28"/>
          <w:shd w:val="clear" w:color="auto" w:fill="FBF9F4"/>
          <w:lang w:eastAsia="zh-CN"/>
          <w:rPrChange w:id="576" w:author="Administrator" w:date="2015-04-28T08:43:00Z">
            <w:rPr>
              <w:rFonts w:hint="eastAsia" w:ascii="黑体" w:hAnsi="黑体" w:eastAsia="黑体" w:cs="黑体"/>
              <w:i w:val="0"/>
              <w:caps w:val="0"/>
              <w:color w:val="000000"/>
              <w:spacing w:val="0"/>
              <w:sz w:val="28"/>
              <w:szCs w:val="28"/>
              <w:shd w:val="clear" w:color="auto" w:fill="FBF9F4"/>
              <w:lang w:eastAsia="zh-CN"/>
            </w:rPr>
          </w:rPrChange>
        </w:rPr>
      </w:pPr>
      <w:ins w:id="577" w:author="Administrator" w:date="2015-04-27T21:26:00Z">
        <w:r>
          <w:rPr>
            <w:rFonts w:hint="eastAsia" w:ascii="楷体_GB2312" w:hAnsi="楷体_GB2312" w:eastAsia="楷体_GB2312" w:cs="楷体_GB2312"/>
            <w:i w:val="0"/>
            <w:caps w:val="0"/>
            <w:color w:val="000000"/>
            <w:spacing w:val="0"/>
            <w:sz w:val="28"/>
            <w:szCs w:val="28"/>
            <w:shd w:val="clear" w:color="auto" w:fill="FBF9F4"/>
            <w:lang w:eastAsia="zh-CN"/>
            <w:rPrChange w:id="578" w:author="Administrator" w:date="2015-04-28T08:43:00Z">
              <w:rPr>
                <w:rFonts w:hint="eastAsia" w:ascii="华文楷体" w:hAnsi="华文楷体" w:eastAsia="华文楷体" w:cs="华文楷体"/>
                <w:i w:val="0"/>
                <w:caps w:val="0"/>
                <w:color w:val="000000"/>
                <w:spacing w:val="0"/>
                <w:sz w:val="28"/>
                <w:szCs w:val="28"/>
                <w:shd w:val="clear" w:color="auto" w:fill="FBF9F4"/>
                <w:lang w:eastAsia="zh-CN"/>
              </w:rPr>
            </w:rPrChange>
          </w:rPr>
          <w:t>【</w:t>
        </w:r>
      </w:ins>
      <w:ins w:id="579" w:author="Administrator" w:date="2015-04-27T21:26:00Z">
        <w:r>
          <w:rPr>
            <w:rFonts w:hint="eastAsia" w:ascii="楷体_GB2312" w:hAnsi="楷体_GB2312" w:eastAsia="楷体_GB2312" w:cs="楷体_GB2312"/>
            <w:i w:val="0"/>
            <w:caps w:val="0"/>
            <w:color w:val="000000"/>
            <w:spacing w:val="0"/>
            <w:sz w:val="28"/>
            <w:szCs w:val="28"/>
            <w:shd w:val="clear" w:color="auto" w:fill="FBF9F4"/>
            <w:rPrChange w:id="580" w:author="Administrator" w:date="2015-04-28T08:43:00Z">
              <w:rPr>
                <w:rFonts w:ascii="华文楷体" w:hAnsi="华文楷体" w:eastAsia="华文楷体" w:cs="华文楷体"/>
                <w:i w:val="0"/>
                <w:caps w:val="0"/>
                <w:color w:val="000000"/>
                <w:spacing w:val="0"/>
                <w:sz w:val="28"/>
                <w:szCs w:val="28"/>
                <w:shd w:val="clear" w:color="auto" w:fill="FBF9F4"/>
              </w:rPr>
            </w:rPrChange>
          </w:rPr>
          <w:t>诸位有智之士如果能从尊者的善说论著及无量恩德来推测，必定会对其生起真佛之想。</w:t>
        </w:r>
      </w:ins>
      <w:ins w:id="581" w:author="Administrator" w:date="2015-04-27T21:27:00Z">
        <w:r>
          <w:rPr>
            <w:rFonts w:hint="eastAsia" w:ascii="楷体_GB2312" w:hAnsi="楷体_GB2312" w:eastAsia="楷体_GB2312" w:cs="楷体_GB2312"/>
            <w:i w:val="0"/>
            <w:caps w:val="0"/>
            <w:color w:val="000000"/>
            <w:spacing w:val="0"/>
            <w:sz w:val="28"/>
            <w:szCs w:val="28"/>
            <w:shd w:val="clear" w:color="auto" w:fill="FBF9F4"/>
            <w:lang w:eastAsia="zh-CN"/>
            <w:rPrChange w:id="582" w:author="Administrator" w:date="2015-04-28T08:43:00Z">
              <w:rPr>
                <w:rFonts w:hint="eastAsia" w:ascii="黑体" w:hAnsi="黑体" w:eastAsia="黑体" w:cs="黑体"/>
                <w:i w:val="0"/>
                <w:caps w:val="0"/>
                <w:color w:val="000000"/>
                <w:spacing w:val="0"/>
                <w:sz w:val="28"/>
                <w:szCs w:val="28"/>
                <w:shd w:val="clear" w:color="auto" w:fill="FBF9F4"/>
                <w:lang w:eastAsia="zh-CN"/>
              </w:rPr>
            </w:rPrChange>
          </w:rPr>
          <w:t>】</w:t>
        </w:r>
      </w:ins>
    </w:p>
    <w:p>
      <w:pPr>
        <w:ind w:firstLine="570"/>
        <w:rPr>
          <w:ins w:id="583" w:author="Administrator" w:date="2015-04-27T21:33:00Z"/>
          <w:rFonts w:hint="eastAsia" w:ascii="楷体_GB2312" w:hAnsi="楷体_GB2312" w:eastAsia="楷体_GB2312" w:cs="楷体_GB2312"/>
          <w:sz w:val="28"/>
          <w:szCs w:val="28"/>
          <w:lang w:eastAsia="zh-CN"/>
          <w:rPrChange w:id="584" w:author="Administrator" w:date="2015-04-28T08:43:00Z">
            <w:rPr>
              <w:rFonts w:hint="eastAsia" w:ascii="华文楷体" w:hAnsi="华文楷体" w:eastAsia="华文楷体"/>
              <w:sz w:val="28"/>
              <w:szCs w:val="28"/>
              <w:lang w:eastAsia="zh-CN"/>
            </w:rPr>
          </w:rPrChange>
        </w:rPr>
      </w:pPr>
      <w:ins w:id="585" w:author="Windows User" w:date="2015-04-27T14:39:00Z">
        <w:del w:id="586" w:author="Administrator" w:date="2015-04-27T21:26:00Z">
          <w:r>
            <w:rPr>
              <w:rFonts w:hint="eastAsia" w:ascii="楷体_GB2312" w:hAnsi="楷体_GB2312" w:eastAsia="楷体_GB2312" w:cs="楷体_GB2312"/>
              <w:sz w:val="28"/>
              <w:szCs w:val="28"/>
              <w:rPrChange w:id="587" w:author="Administrator" w:date="2015-04-28T08:43:00Z">
                <w:rPr>
                  <w:rFonts w:hint="eastAsia" w:ascii="华文楷体" w:hAnsi="华文楷体" w:eastAsia="华文楷体"/>
                  <w:sz w:val="28"/>
                  <w:szCs w:val="28"/>
                </w:rPr>
              </w:rPrChange>
            </w:rPr>
            <w:delText>全书诸位有志之士能够从尊者的善说论著及无量恩德来推测必定会对起升起，</w:delText>
          </w:r>
        </w:del>
      </w:ins>
      <w:ins w:id="588" w:author="Windows User" w:date="2015-04-27T14:39:00Z">
        <w:r>
          <w:rPr>
            <w:rFonts w:hint="eastAsia" w:ascii="楷体_GB2312" w:hAnsi="楷体_GB2312" w:eastAsia="楷体_GB2312" w:cs="楷体_GB2312"/>
            <w:sz w:val="28"/>
            <w:szCs w:val="28"/>
            <w:rPrChange w:id="589" w:author="Administrator" w:date="2015-04-28T08:43:00Z">
              <w:rPr>
                <w:rFonts w:hint="eastAsia" w:ascii="华文楷体" w:hAnsi="华文楷体" w:eastAsia="华文楷体"/>
                <w:sz w:val="28"/>
                <w:szCs w:val="28"/>
              </w:rPr>
            </w:rPrChange>
          </w:rPr>
          <w:t>作为有智慧的人，能够从</w:t>
        </w:r>
      </w:ins>
      <w:ins w:id="590" w:author="Windows User" w:date="2015-04-27T14:39:00Z">
        <w:del w:id="591" w:author="Administrator" w:date="2015-04-27T21:27:00Z">
          <w:r>
            <w:rPr>
              <w:rFonts w:hint="eastAsia" w:ascii="楷体_GB2312" w:hAnsi="楷体_GB2312" w:eastAsia="楷体_GB2312" w:cs="楷体_GB2312"/>
              <w:sz w:val="28"/>
              <w:szCs w:val="28"/>
              <w:rPrChange w:id="592" w:author="Administrator" w:date="2015-04-28T08:43:00Z">
                <w:rPr>
                  <w:rFonts w:hint="eastAsia" w:ascii="华文楷体" w:hAnsi="华文楷体" w:eastAsia="华文楷体"/>
                  <w:sz w:val="28"/>
                  <w:szCs w:val="28"/>
                </w:rPr>
              </w:rPrChange>
            </w:rPr>
            <w:delText>作者</w:delText>
          </w:r>
        </w:del>
      </w:ins>
      <w:ins w:id="593" w:author="Administrator" w:date="2015-04-27T21:27:00Z">
        <w:r>
          <w:rPr>
            <w:rFonts w:hint="eastAsia" w:ascii="楷体_GB2312" w:hAnsi="楷体_GB2312" w:eastAsia="楷体_GB2312" w:cs="楷体_GB2312"/>
            <w:sz w:val="28"/>
            <w:szCs w:val="28"/>
            <w:lang w:eastAsia="zh-CN"/>
            <w:rPrChange w:id="594" w:author="Administrator" w:date="2015-04-28T08:43:00Z">
              <w:rPr>
                <w:rFonts w:hint="eastAsia" w:ascii="华文楷体" w:hAnsi="华文楷体" w:eastAsia="华文楷体"/>
                <w:sz w:val="28"/>
                <w:szCs w:val="28"/>
                <w:lang w:eastAsia="zh-CN"/>
              </w:rPr>
            </w:rPrChange>
          </w:rPr>
          <w:t>尊者</w:t>
        </w:r>
      </w:ins>
      <w:ins w:id="595" w:author="Windows User" w:date="2015-04-27T14:39:00Z">
        <w:r>
          <w:rPr>
            <w:rFonts w:hint="eastAsia" w:ascii="楷体_GB2312" w:hAnsi="楷体_GB2312" w:eastAsia="楷体_GB2312" w:cs="楷体_GB2312"/>
            <w:sz w:val="28"/>
            <w:szCs w:val="28"/>
            <w:rPrChange w:id="596" w:author="Administrator" w:date="2015-04-28T08:43:00Z">
              <w:rPr>
                <w:rFonts w:hint="eastAsia" w:ascii="华文楷体" w:hAnsi="华文楷体" w:eastAsia="华文楷体"/>
                <w:sz w:val="28"/>
                <w:szCs w:val="28"/>
              </w:rPr>
            </w:rPrChange>
          </w:rPr>
          <w:t>的善说论著来进行推测</w:t>
        </w:r>
      </w:ins>
      <w:ins w:id="597" w:author="Administrator" w:date="2015-04-27T21:28:00Z">
        <w:r>
          <w:rPr>
            <w:rFonts w:hint="eastAsia" w:ascii="楷体_GB2312" w:hAnsi="楷体_GB2312" w:eastAsia="楷体_GB2312" w:cs="楷体_GB2312"/>
            <w:sz w:val="28"/>
            <w:szCs w:val="28"/>
            <w:lang w:eastAsia="zh-CN"/>
            <w:rPrChange w:id="598" w:author="Administrator" w:date="2015-04-28T08:43:00Z">
              <w:rPr>
                <w:rFonts w:hint="eastAsia" w:ascii="华文楷体" w:hAnsi="华文楷体" w:eastAsia="华文楷体"/>
                <w:sz w:val="28"/>
                <w:szCs w:val="28"/>
                <w:lang w:eastAsia="zh-CN"/>
              </w:rPr>
            </w:rPrChange>
          </w:rPr>
          <w:t>，</w:t>
        </w:r>
      </w:ins>
      <w:ins w:id="599" w:author="Windows User" w:date="2015-04-27T14:39:00Z">
        <w:r>
          <w:rPr>
            <w:rFonts w:hint="eastAsia" w:ascii="楷体_GB2312" w:hAnsi="楷体_GB2312" w:eastAsia="楷体_GB2312" w:cs="楷体_GB2312"/>
            <w:sz w:val="28"/>
            <w:szCs w:val="28"/>
            <w:rPrChange w:id="600" w:author="Administrator" w:date="2015-04-28T08:43:00Z">
              <w:rPr>
                <w:rFonts w:hint="eastAsia" w:ascii="华文楷体" w:hAnsi="华文楷体" w:eastAsia="华文楷体"/>
                <w:sz w:val="28"/>
                <w:szCs w:val="28"/>
              </w:rPr>
            </w:rPrChange>
          </w:rPr>
          <w:t>就说我们如果要一方面就是说是从传记当中</w:t>
        </w:r>
      </w:ins>
      <w:ins w:id="601" w:author="Windows User" w:date="2015-04-27T14:39:00Z">
        <w:del w:id="602" w:author="Administrator" w:date="2015-04-27T21:28:00Z">
          <w:r>
            <w:rPr>
              <w:rFonts w:hint="eastAsia" w:ascii="楷体_GB2312" w:hAnsi="楷体_GB2312" w:eastAsia="楷体_GB2312" w:cs="楷体_GB2312"/>
              <w:sz w:val="28"/>
              <w:szCs w:val="28"/>
              <w:rPrChange w:id="603" w:author="Administrator" w:date="2015-04-28T08:43:00Z">
                <w:rPr>
                  <w:rFonts w:hint="eastAsia" w:ascii="华文楷体" w:hAnsi="华文楷体" w:eastAsia="华文楷体"/>
                  <w:sz w:val="28"/>
                  <w:szCs w:val="28"/>
                </w:rPr>
              </w:rPrChange>
            </w:rPr>
            <w:delText>升</w:delText>
          </w:r>
        </w:del>
      </w:ins>
      <w:ins w:id="604" w:author="Administrator" w:date="2015-04-27T21:28:00Z">
        <w:r>
          <w:rPr>
            <w:rFonts w:hint="eastAsia" w:ascii="楷体_GB2312" w:hAnsi="楷体_GB2312" w:eastAsia="楷体_GB2312" w:cs="楷体_GB2312"/>
            <w:sz w:val="28"/>
            <w:szCs w:val="28"/>
            <w:lang w:eastAsia="zh-CN"/>
            <w:rPrChange w:id="605" w:author="Administrator" w:date="2015-04-28T08:43:00Z">
              <w:rPr>
                <w:rFonts w:hint="eastAsia" w:ascii="华文楷体" w:hAnsi="华文楷体" w:eastAsia="华文楷体"/>
                <w:sz w:val="28"/>
                <w:szCs w:val="28"/>
                <w:lang w:eastAsia="zh-CN"/>
              </w:rPr>
            </w:rPrChange>
          </w:rPr>
          <w:t>生</w:t>
        </w:r>
      </w:ins>
      <w:ins w:id="606" w:author="Windows User" w:date="2015-04-27T14:39:00Z">
        <w:r>
          <w:rPr>
            <w:rFonts w:hint="eastAsia" w:ascii="楷体_GB2312" w:hAnsi="楷体_GB2312" w:eastAsia="楷体_GB2312" w:cs="楷体_GB2312"/>
            <w:sz w:val="28"/>
            <w:szCs w:val="28"/>
            <w:rPrChange w:id="607" w:author="Administrator" w:date="2015-04-28T08:43:00Z">
              <w:rPr>
                <w:rFonts w:hint="eastAsia" w:ascii="华文楷体" w:hAnsi="华文楷体" w:eastAsia="华文楷体"/>
                <w:sz w:val="28"/>
                <w:szCs w:val="28"/>
              </w:rPr>
            </w:rPrChange>
          </w:rPr>
          <w:t>起信心</w:t>
        </w:r>
      </w:ins>
      <w:ins w:id="608" w:author="Administrator" w:date="2015-04-27T21:28:00Z">
        <w:r>
          <w:rPr>
            <w:rFonts w:hint="eastAsia" w:ascii="楷体_GB2312" w:hAnsi="楷体_GB2312" w:eastAsia="楷体_GB2312" w:cs="楷体_GB2312"/>
            <w:sz w:val="28"/>
            <w:szCs w:val="28"/>
            <w:lang w:eastAsia="zh-CN"/>
            <w:rPrChange w:id="609" w:author="Administrator" w:date="2015-04-28T08:43:00Z">
              <w:rPr>
                <w:rFonts w:hint="eastAsia" w:ascii="华文楷体" w:hAnsi="华文楷体" w:eastAsia="华文楷体"/>
                <w:sz w:val="28"/>
                <w:szCs w:val="28"/>
                <w:lang w:eastAsia="zh-CN"/>
              </w:rPr>
            </w:rPrChange>
          </w:rPr>
          <w:t>，</w:t>
        </w:r>
      </w:ins>
      <w:ins w:id="610" w:author="Windows User" w:date="2015-04-27T14:39:00Z">
        <w:r>
          <w:rPr>
            <w:rFonts w:hint="eastAsia" w:ascii="楷体_GB2312" w:hAnsi="楷体_GB2312" w:eastAsia="楷体_GB2312" w:cs="楷体_GB2312"/>
            <w:sz w:val="28"/>
            <w:szCs w:val="28"/>
            <w:rPrChange w:id="611" w:author="Administrator" w:date="2015-04-28T08:43:00Z">
              <w:rPr>
                <w:rFonts w:hint="eastAsia" w:ascii="华文楷体" w:hAnsi="华文楷体" w:eastAsia="华文楷体"/>
                <w:sz w:val="28"/>
                <w:szCs w:val="28"/>
              </w:rPr>
            </w:rPrChange>
          </w:rPr>
          <w:t>一方面从他所写的善说论著当中</w:t>
        </w:r>
      </w:ins>
      <w:ins w:id="612" w:author="Administrator" w:date="2015-04-27T21:28:00Z">
        <w:r>
          <w:rPr>
            <w:rFonts w:hint="eastAsia" w:ascii="楷体_GB2312" w:hAnsi="楷体_GB2312" w:eastAsia="楷体_GB2312" w:cs="楷体_GB2312"/>
            <w:sz w:val="28"/>
            <w:szCs w:val="28"/>
            <w:lang w:eastAsia="zh-CN"/>
            <w:rPrChange w:id="613" w:author="Administrator" w:date="2015-04-28T08:43:00Z">
              <w:rPr>
                <w:rFonts w:hint="eastAsia" w:ascii="华文楷体" w:hAnsi="华文楷体" w:eastAsia="华文楷体"/>
                <w:sz w:val="28"/>
                <w:szCs w:val="28"/>
                <w:lang w:eastAsia="zh-CN"/>
              </w:rPr>
            </w:rPrChange>
          </w:rPr>
          <w:t>，</w:t>
        </w:r>
      </w:ins>
      <w:ins w:id="614" w:author="Windows User" w:date="2015-04-27T14:39:00Z">
        <w:r>
          <w:rPr>
            <w:rFonts w:hint="eastAsia" w:ascii="楷体_GB2312" w:hAnsi="楷体_GB2312" w:eastAsia="楷体_GB2312" w:cs="楷体_GB2312"/>
            <w:sz w:val="28"/>
            <w:szCs w:val="28"/>
            <w:rPrChange w:id="615" w:author="Administrator" w:date="2015-04-28T08:43:00Z">
              <w:rPr>
                <w:rFonts w:hint="eastAsia" w:ascii="华文楷体" w:hAnsi="华文楷体" w:eastAsia="华文楷体"/>
                <w:sz w:val="28"/>
                <w:szCs w:val="28"/>
              </w:rPr>
            </w:rPrChange>
          </w:rPr>
          <w:t>比如说</w:t>
        </w:r>
      </w:ins>
      <w:ins w:id="616" w:author="Administrator" w:date="2015-04-27T21:29:00Z">
        <w:r>
          <w:rPr>
            <w:rFonts w:hint="eastAsia" w:ascii="楷体_GB2312" w:hAnsi="楷体_GB2312" w:eastAsia="楷体_GB2312" w:cs="楷体_GB2312"/>
            <w:sz w:val="28"/>
            <w:szCs w:val="28"/>
            <w:lang w:val="en-US" w:eastAsia="zh-CN"/>
            <w:rPrChange w:id="617" w:author="Administrator" w:date="2015-04-28T08:43:00Z">
              <w:rPr>
                <w:rFonts w:hint="eastAsia" w:ascii="华文楷体" w:hAnsi="华文楷体" w:eastAsia="华文楷体"/>
                <w:sz w:val="28"/>
                <w:szCs w:val="28"/>
                <w:lang w:val="en-US" w:eastAsia="zh-CN"/>
              </w:rPr>
            </w:rPrChange>
          </w:rPr>
          <w:t>《</w:t>
        </w:r>
      </w:ins>
      <w:ins w:id="618" w:author="Windows User" w:date="2015-04-27T14:39:00Z">
        <w:r>
          <w:rPr>
            <w:rFonts w:hint="eastAsia" w:ascii="楷体_GB2312" w:hAnsi="楷体_GB2312" w:eastAsia="楷体_GB2312" w:cs="楷体_GB2312"/>
            <w:sz w:val="28"/>
            <w:szCs w:val="28"/>
            <w:rPrChange w:id="619" w:author="Administrator" w:date="2015-04-28T08:43:00Z">
              <w:rPr>
                <w:rFonts w:hint="eastAsia" w:ascii="华文楷体" w:hAnsi="华文楷体" w:eastAsia="华文楷体"/>
                <w:sz w:val="28"/>
                <w:szCs w:val="28"/>
              </w:rPr>
            </w:rPrChange>
          </w:rPr>
          <w:t>中观庄严论</w:t>
        </w:r>
      </w:ins>
      <w:ins w:id="620" w:author="Administrator" w:date="2015-04-27T21:29:00Z">
        <w:r>
          <w:rPr>
            <w:rFonts w:hint="eastAsia" w:ascii="楷体_GB2312" w:hAnsi="楷体_GB2312" w:eastAsia="楷体_GB2312" w:cs="楷体_GB2312"/>
            <w:sz w:val="28"/>
            <w:szCs w:val="28"/>
            <w:lang w:val="en-US" w:eastAsia="zh-CN"/>
            <w:rPrChange w:id="621" w:author="Administrator" w:date="2015-04-28T08:43:00Z">
              <w:rPr>
                <w:rFonts w:hint="eastAsia" w:ascii="华文楷体" w:hAnsi="华文楷体" w:eastAsia="华文楷体"/>
                <w:sz w:val="28"/>
                <w:szCs w:val="28"/>
                <w:lang w:val="en-US" w:eastAsia="zh-CN"/>
              </w:rPr>
            </w:rPrChange>
          </w:rPr>
          <w:t>》</w:t>
        </w:r>
      </w:ins>
      <w:ins w:id="622" w:author="Windows User" w:date="2015-04-27T14:39:00Z">
        <w:r>
          <w:rPr>
            <w:rFonts w:hint="eastAsia" w:ascii="楷体_GB2312" w:hAnsi="楷体_GB2312" w:eastAsia="楷体_GB2312" w:cs="楷体_GB2312"/>
            <w:sz w:val="28"/>
            <w:szCs w:val="28"/>
            <w:rPrChange w:id="623" w:author="Administrator" w:date="2015-04-28T08:43:00Z">
              <w:rPr>
                <w:rFonts w:hint="eastAsia" w:ascii="华文楷体" w:hAnsi="华文楷体" w:eastAsia="华文楷体"/>
                <w:sz w:val="28"/>
                <w:szCs w:val="28"/>
              </w:rPr>
            </w:rPrChange>
          </w:rPr>
          <w:t>和其他的一些</w:t>
        </w:r>
      </w:ins>
      <w:ins w:id="624" w:author="Windows User" w:date="2015-04-27T14:39:00Z">
        <w:del w:id="625" w:author="Administrator" w:date="2015-04-27T21:28:00Z">
          <w:r>
            <w:rPr>
              <w:rFonts w:hint="eastAsia" w:ascii="楷体_GB2312" w:hAnsi="楷体_GB2312" w:eastAsia="楷体_GB2312" w:cs="楷体_GB2312"/>
              <w:sz w:val="28"/>
              <w:szCs w:val="28"/>
              <w:lang w:val="en-US"/>
              <w:rPrChange w:id="626" w:author="Administrator" w:date="2015-04-28T08:43:00Z">
                <w:rPr>
                  <w:rFonts w:hint="eastAsia" w:ascii="华文楷体" w:hAnsi="华文楷体" w:eastAsia="华文楷体"/>
                  <w:sz w:val="28"/>
                  <w:szCs w:val="28"/>
                  <w:lang w:val="en-US"/>
                </w:rPr>
              </w:rPrChange>
            </w:rPr>
            <w:delText>诉说</w:delText>
          </w:r>
        </w:del>
      </w:ins>
      <w:ins w:id="627" w:author="Administrator" w:date="2015-04-27T21:29:00Z">
        <w:r>
          <w:rPr>
            <w:rFonts w:hint="eastAsia" w:ascii="楷体_GB2312" w:hAnsi="楷体_GB2312" w:eastAsia="楷体_GB2312" w:cs="楷体_GB2312"/>
            <w:sz w:val="28"/>
            <w:szCs w:val="28"/>
            <w:lang w:val="en-US" w:eastAsia="zh-CN"/>
            <w:rPrChange w:id="628" w:author="Administrator" w:date="2015-04-28T08:43:00Z">
              <w:rPr>
                <w:rFonts w:hint="eastAsia" w:ascii="华文楷体" w:hAnsi="华文楷体" w:eastAsia="华文楷体"/>
                <w:sz w:val="28"/>
                <w:szCs w:val="28"/>
                <w:lang w:val="en-US" w:eastAsia="zh-CN"/>
              </w:rPr>
            </w:rPrChange>
          </w:rPr>
          <w:t>殊胜</w:t>
        </w:r>
      </w:ins>
      <w:ins w:id="629" w:author="Windows User" w:date="2015-04-27T14:39:00Z">
        <w:r>
          <w:rPr>
            <w:rFonts w:hint="eastAsia" w:ascii="楷体_GB2312" w:hAnsi="楷体_GB2312" w:eastAsia="楷体_GB2312" w:cs="楷体_GB2312"/>
            <w:sz w:val="28"/>
            <w:szCs w:val="28"/>
            <w:rPrChange w:id="630" w:author="Administrator" w:date="2015-04-28T08:43:00Z">
              <w:rPr>
                <w:rFonts w:hint="eastAsia" w:ascii="华文楷体" w:hAnsi="华文楷体" w:eastAsia="华文楷体"/>
                <w:sz w:val="28"/>
                <w:szCs w:val="28"/>
              </w:rPr>
            </w:rPrChange>
          </w:rPr>
          <w:t>论著</w:t>
        </w:r>
      </w:ins>
      <w:ins w:id="631" w:author="Administrator" w:date="2015-04-27T21:29:00Z">
        <w:r>
          <w:rPr>
            <w:rFonts w:hint="eastAsia" w:ascii="楷体_GB2312" w:hAnsi="楷体_GB2312" w:eastAsia="楷体_GB2312" w:cs="楷体_GB2312"/>
            <w:sz w:val="28"/>
            <w:szCs w:val="28"/>
            <w:lang w:eastAsia="zh-CN"/>
            <w:rPrChange w:id="632" w:author="Administrator" w:date="2015-04-28T08:43:00Z">
              <w:rPr>
                <w:rFonts w:hint="eastAsia" w:ascii="华文楷体" w:hAnsi="华文楷体" w:eastAsia="华文楷体"/>
                <w:sz w:val="28"/>
                <w:szCs w:val="28"/>
                <w:lang w:eastAsia="zh-CN"/>
              </w:rPr>
            </w:rPrChange>
          </w:rPr>
          <w:t>，</w:t>
        </w:r>
      </w:ins>
      <w:ins w:id="633" w:author="Windows User" w:date="2015-04-27T14:39:00Z">
        <w:r>
          <w:rPr>
            <w:rFonts w:hint="eastAsia" w:ascii="楷体_GB2312" w:hAnsi="楷体_GB2312" w:eastAsia="楷体_GB2312" w:cs="楷体_GB2312"/>
            <w:sz w:val="28"/>
            <w:szCs w:val="28"/>
            <w:rPrChange w:id="634" w:author="Administrator" w:date="2015-04-28T08:43:00Z">
              <w:rPr>
                <w:rFonts w:hint="eastAsia" w:ascii="华文楷体" w:hAnsi="华文楷体" w:eastAsia="华文楷体"/>
                <w:sz w:val="28"/>
                <w:szCs w:val="28"/>
              </w:rPr>
            </w:rPrChange>
          </w:rPr>
          <w:t>现在我们就说翻译出来的</w:t>
        </w:r>
      </w:ins>
      <w:ins w:id="635" w:author="Administrator" w:date="2015-04-27T21:29:00Z">
        <w:r>
          <w:rPr>
            <w:rFonts w:hint="eastAsia" w:ascii="楷体_GB2312" w:hAnsi="楷体_GB2312" w:eastAsia="楷体_GB2312" w:cs="楷体_GB2312"/>
            <w:sz w:val="28"/>
            <w:szCs w:val="28"/>
            <w:lang w:eastAsia="zh-CN"/>
            <w:rPrChange w:id="636" w:author="Administrator" w:date="2015-04-28T08:43:00Z">
              <w:rPr>
                <w:rFonts w:hint="eastAsia" w:ascii="华文楷体" w:hAnsi="华文楷体" w:eastAsia="华文楷体"/>
                <w:sz w:val="28"/>
                <w:szCs w:val="28"/>
                <w:lang w:eastAsia="zh-CN"/>
              </w:rPr>
            </w:rPrChange>
          </w:rPr>
          <w:t>是《</w:t>
        </w:r>
      </w:ins>
      <w:ins w:id="637" w:author="Windows User" w:date="2015-04-27T14:39:00Z">
        <w:r>
          <w:rPr>
            <w:rFonts w:hint="eastAsia" w:ascii="楷体_GB2312" w:hAnsi="楷体_GB2312" w:eastAsia="楷体_GB2312" w:cs="楷体_GB2312"/>
            <w:sz w:val="28"/>
            <w:szCs w:val="28"/>
            <w:rPrChange w:id="638" w:author="Administrator" w:date="2015-04-28T08:43:00Z">
              <w:rPr>
                <w:rFonts w:hint="eastAsia" w:ascii="华文楷体" w:hAnsi="华文楷体" w:eastAsia="华文楷体"/>
                <w:sz w:val="28"/>
                <w:szCs w:val="28"/>
              </w:rPr>
            </w:rPrChange>
          </w:rPr>
          <w:t>中观庄严论</w:t>
        </w:r>
      </w:ins>
      <w:ins w:id="639" w:author="Administrator" w:date="2015-04-27T21:29:00Z">
        <w:r>
          <w:rPr>
            <w:rFonts w:hint="eastAsia" w:ascii="楷体_GB2312" w:hAnsi="楷体_GB2312" w:eastAsia="楷体_GB2312" w:cs="楷体_GB2312"/>
            <w:sz w:val="28"/>
            <w:szCs w:val="28"/>
            <w:lang w:eastAsia="zh-CN"/>
            <w:rPrChange w:id="640" w:author="Administrator" w:date="2015-04-28T08:43:00Z">
              <w:rPr>
                <w:rFonts w:hint="eastAsia" w:ascii="华文楷体" w:hAnsi="华文楷体" w:eastAsia="华文楷体"/>
                <w:sz w:val="28"/>
                <w:szCs w:val="28"/>
                <w:lang w:eastAsia="zh-CN"/>
              </w:rPr>
            </w:rPrChange>
          </w:rPr>
          <w:t>》</w:t>
        </w:r>
      </w:ins>
      <w:ins w:id="641" w:author="Windows User" w:date="2015-04-27T14:39:00Z">
        <w:r>
          <w:rPr>
            <w:rFonts w:hint="eastAsia" w:ascii="楷体_GB2312" w:hAnsi="楷体_GB2312" w:eastAsia="楷体_GB2312" w:cs="楷体_GB2312"/>
            <w:sz w:val="28"/>
            <w:szCs w:val="28"/>
            <w:rPrChange w:id="642" w:author="Administrator" w:date="2015-04-28T08:43:00Z">
              <w:rPr>
                <w:rFonts w:hint="eastAsia" w:ascii="华文楷体" w:hAnsi="华文楷体" w:eastAsia="华文楷体"/>
                <w:sz w:val="28"/>
                <w:szCs w:val="28"/>
              </w:rPr>
            </w:rPrChange>
          </w:rPr>
          <w:t>而已，那么就是从</w:t>
        </w:r>
      </w:ins>
      <w:ins w:id="643" w:author="Administrator" w:date="2015-04-27T21:29:00Z">
        <w:r>
          <w:rPr>
            <w:rFonts w:hint="eastAsia" w:ascii="楷体_GB2312" w:hAnsi="楷体_GB2312" w:eastAsia="楷体_GB2312" w:cs="楷体_GB2312"/>
            <w:sz w:val="28"/>
            <w:szCs w:val="28"/>
            <w:lang w:eastAsia="zh-CN"/>
            <w:rPrChange w:id="644" w:author="Administrator" w:date="2015-04-28T08:43:00Z">
              <w:rPr>
                <w:rFonts w:hint="eastAsia" w:ascii="华文楷体" w:hAnsi="华文楷体" w:eastAsia="华文楷体"/>
                <w:sz w:val="28"/>
                <w:szCs w:val="28"/>
                <w:lang w:eastAsia="zh-CN"/>
              </w:rPr>
            </w:rPrChange>
          </w:rPr>
          <w:t>《</w:t>
        </w:r>
      </w:ins>
      <w:ins w:id="645" w:author="Windows User" w:date="2015-04-27T14:39:00Z">
        <w:r>
          <w:rPr>
            <w:rFonts w:hint="eastAsia" w:ascii="楷体_GB2312" w:hAnsi="楷体_GB2312" w:eastAsia="楷体_GB2312" w:cs="楷体_GB2312"/>
            <w:sz w:val="28"/>
            <w:szCs w:val="28"/>
            <w:rPrChange w:id="646" w:author="Administrator" w:date="2015-04-28T08:43:00Z">
              <w:rPr>
                <w:rFonts w:hint="eastAsia" w:ascii="华文楷体" w:hAnsi="华文楷体" w:eastAsia="华文楷体"/>
                <w:sz w:val="28"/>
                <w:szCs w:val="28"/>
              </w:rPr>
            </w:rPrChange>
          </w:rPr>
          <w:t>中观庄严论</w:t>
        </w:r>
      </w:ins>
      <w:ins w:id="647" w:author="Administrator" w:date="2015-04-27T21:29:00Z">
        <w:r>
          <w:rPr>
            <w:rFonts w:hint="eastAsia" w:ascii="楷体_GB2312" w:hAnsi="楷体_GB2312" w:eastAsia="楷体_GB2312" w:cs="楷体_GB2312"/>
            <w:sz w:val="28"/>
            <w:szCs w:val="28"/>
            <w:lang w:eastAsia="zh-CN"/>
            <w:rPrChange w:id="648" w:author="Administrator" w:date="2015-04-28T08:43:00Z">
              <w:rPr>
                <w:rFonts w:hint="eastAsia" w:ascii="华文楷体" w:hAnsi="华文楷体" w:eastAsia="华文楷体"/>
                <w:sz w:val="28"/>
                <w:szCs w:val="28"/>
                <w:lang w:eastAsia="zh-CN"/>
              </w:rPr>
            </w:rPrChange>
          </w:rPr>
          <w:t>》</w:t>
        </w:r>
      </w:ins>
      <w:ins w:id="649" w:author="Windows User" w:date="2015-04-27T14:39:00Z">
        <w:r>
          <w:rPr>
            <w:rFonts w:hint="eastAsia" w:ascii="楷体_GB2312" w:hAnsi="楷体_GB2312" w:eastAsia="楷体_GB2312" w:cs="楷体_GB2312"/>
            <w:sz w:val="28"/>
            <w:szCs w:val="28"/>
            <w:rPrChange w:id="650" w:author="Administrator" w:date="2015-04-28T08:43:00Z">
              <w:rPr>
                <w:rFonts w:hint="eastAsia" w:ascii="华文楷体" w:hAnsi="华文楷体" w:eastAsia="华文楷体"/>
                <w:sz w:val="28"/>
                <w:szCs w:val="28"/>
              </w:rPr>
            </w:rPrChange>
          </w:rPr>
          <w:t>的善说论著当中</w:t>
        </w:r>
      </w:ins>
      <w:ins w:id="651" w:author="Administrator" w:date="2015-04-27T21:30:00Z">
        <w:r>
          <w:rPr>
            <w:rFonts w:hint="eastAsia" w:ascii="楷体_GB2312" w:hAnsi="楷体_GB2312" w:eastAsia="楷体_GB2312" w:cs="楷体_GB2312"/>
            <w:sz w:val="28"/>
            <w:szCs w:val="28"/>
            <w:lang w:eastAsia="zh-CN"/>
            <w:rPrChange w:id="652" w:author="Administrator" w:date="2015-04-28T08:43:00Z">
              <w:rPr>
                <w:rFonts w:hint="eastAsia" w:ascii="华文楷体" w:hAnsi="华文楷体" w:eastAsia="华文楷体"/>
                <w:sz w:val="28"/>
                <w:szCs w:val="28"/>
                <w:lang w:eastAsia="zh-CN"/>
              </w:rPr>
            </w:rPrChange>
          </w:rPr>
          <w:t>，</w:t>
        </w:r>
      </w:ins>
      <w:ins w:id="653" w:author="Windows User" w:date="2015-04-27T14:39:00Z">
        <w:r>
          <w:rPr>
            <w:rFonts w:hint="eastAsia" w:ascii="楷体_GB2312" w:hAnsi="楷体_GB2312" w:eastAsia="楷体_GB2312" w:cs="楷体_GB2312"/>
            <w:sz w:val="28"/>
            <w:szCs w:val="28"/>
            <w:rPrChange w:id="654" w:author="Administrator" w:date="2015-04-28T08:43:00Z">
              <w:rPr>
                <w:rFonts w:hint="eastAsia" w:ascii="华文楷体" w:hAnsi="华文楷体" w:eastAsia="华文楷体"/>
                <w:sz w:val="28"/>
                <w:szCs w:val="28"/>
              </w:rPr>
            </w:rPrChange>
          </w:rPr>
          <w:t>仔细去推测</w:t>
        </w:r>
      </w:ins>
      <w:ins w:id="655" w:author="Administrator" w:date="2015-04-27T21:30:00Z">
        <w:r>
          <w:rPr>
            <w:rFonts w:hint="eastAsia" w:ascii="楷体_GB2312" w:hAnsi="楷体_GB2312" w:eastAsia="楷体_GB2312" w:cs="楷体_GB2312"/>
            <w:sz w:val="28"/>
            <w:szCs w:val="28"/>
            <w:lang w:eastAsia="zh-CN"/>
            <w:rPrChange w:id="656" w:author="Administrator" w:date="2015-04-28T08:43:00Z">
              <w:rPr>
                <w:rFonts w:hint="eastAsia" w:ascii="华文楷体" w:hAnsi="华文楷体" w:eastAsia="华文楷体"/>
                <w:sz w:val="28"/>
                <w:szCs w:val="28"/>
                <w:lang w:eastAsia="zh-CN"/>
              </w:rPr>
            </w:rPrChange>
          </w:rPr>
          <w:t>，</w:t>
        </w:r>
      </w:ins>
      <w:ins w:id="657" w:author="Windows User" w:date="2015-04-27T14:39:00Z">
        <w:r>
          <w:rPr>
            <w:rFonts w:hint="eastAsia" w:ascii="楷体_GB2312" w:hAnsi="楷体_GB2312" w:eastAsia="楷体_GB2312" w:cs="楷体_GB2312"/>
            <w:sz w:val="28"/>
            <w:szCs w:val="28"/>
            <w:rPrChange w:id="658" w:author="Administrator" w:date="2015-04-28T08:43:00Z">
              <w:rPr>
                <w:rFonts w:hint="eastAsia" w:ascii="华文楷体" w:hAnsi="华文楷体" w:eastAsia="华文楷体"/>
                <w:sz w:val="28"/>
                <w:szCs w:val="28"/>
              </w:rPr>
            </w:rPrChange>
          </w:rPr>
          <w:t>仔细去学习，就能够了知这样一种尊者真正的福，因为只有真正的福，才能</w:t>
        </w:r>
      </w:ins>
      <w:ins w:id="659" w:author="Administrator" w:date="2015-04-27T21:30:00Z">
        <w:r>
          <w:rPr>
            <w:rFonts w:hint="eastAsia" w:ascii="楷体_GB2312" w:hAnsi="楷体_GB2312" w:eastAsia="楷体_GB2312" w:cs="楷体_GB2312"/>
            <w:sz w:val="28"/>
            <w:szCs w:val="28"/>
            <w:lang w:eastAsia="zh-CN"/>
            <w:rPrChange w:id="660" w:author="Administrator" w:date="2015-04-28T08:43:00Z">
              <w:rPr>
                <w:rFonts w:hint="eastAsia" w:ascii="华文楷体" w:hAnsi="华文楷体" w:eastAsia="华文楷体"/>
                <w:sz w:val="28"/>
                <w:szCs w:val="28"/>
                <w:lang w:eastAsia="zh-CN"/>
              </w:rPr>
            </w:rPrChange>
          </w:rPr>
          <w:t>够</w:t>
        </w:r>
      </w:ins>
      <w:ins w:id="661" w:author="Windows User" w:date="2015-04-27T14:39:00Z">
        <w:r>
          <w:rPr>
            <w:rFonts w:hint="eastAsia" w:ascii="楷体_GB2312" w:hAnsi="楷体_GB2312" w:eastAsia="楷体_GB2312" w:cs="楷体_GB2312"/>
            <w:sz w:val="28"/>
            <w:szCs w:val="28"/>
            <w:rPrChange w:id="662" w:author="Administrator" w:date="2015-04-28T08:43:00Z">
              <w:rPr>
                <w:rFonts w:hint="eastAsia" w:ascii="华文楷体" w:hAnsi="华文楷体" w:eastAsia="华文楷体"/>
                <w:sz w:val="28"/>
                <w:szCs w:val="28"/>
              </w:rPr>
            </w:rPrChange>
          </w:rPr>
          <w:t>对于世间名言和</w:t>
        </w:r>
      </w:ins>
      <w:ins w:id="663" w:author="Windows User" w:date="2015-04-27T14:39:00Z">
        <w:del w:id="664" w:author="Administrator" w:date="2015-04-27T21:30:00Z">
          <w:r>
            <w:rPr>
              <w:rFonts w:hint="eastAsia" w:ascii="楷体_GB2312" w:hAnsi="楷体_GB2312" w:eastAsia="楷体_GB2312" w:cs="楷体_GB2312"/>
              <w:sz w:val="28"/>
              <w:szCs w:val="28"/>
              <w:rPrChange w:id="665" w:author="Administrator" w:date="2015-04-28T08:43:00Z">
                <w:rPr>
                  <w:rFonts w:hint="eastAsia" w:ascii="华文楷体" w:hAnsi="华文楷体" w:eastAsia="华文楷体"/>
                  <w:sz w:val="28"/>
                  <w:szCs w:val="28"/>
                </w:rPr>
              </w:rPrChange>
            </w:rPr>
            <w:delText>终而</w:delText>
          </w:r>
        </w:del>
      </w:ins>
      <w:ins w:id="666" w:author="Windows User" w:date="2015-04-27T14:39:00Z">
        <w:r>
          <w:rPr>
            <w:rFonts w:hint="eastAsia" w:ascii="楷体_GB2312" w:hAnsi="楷体_GB2312" w:eastAsia="楷体_GB2312" w:cs="楷体_GB2312"/>
            <w:sz w:val="28"/>
            <w:szCs w:val="28"/>
            <w:rPrChange w:id="667" w:author="Administrator" w:date="2015-04-28T08:43:00Z">
              <w:rPr>
                <w:rFonts w:hint="eastAsia" w:ascii="华文楷体" w:hAnsi="华文楷体" w:eastAsia="华文楷体"/>
                <w:sz w:val="28"/>
                <w:szCs w:val="28"/>
              </w:rPr>
            </w:rPrChange>
          </w:rPr>
          <w:t>胜义中观的道理完全能够做一个归摄，作为一个殊胜者的归摄呢，就说一个归摄的话，如果没有这样一种佛一样的智慧，</w:t>
        </w:r>
      </w:ins>
      <w:ins w:id="668" w:author="Administrator" w:date="2015-04-27T21:30:00Z">
        <w:r>
          <w:rPr>
            <w:rFonts w:hint="eastAsia" w:ascii="楷体_GB2312" w:hAnsi="楷体_GB2312" w:eastAsia="楷体_GB2312" w:cs="楷体_GB2312"/>
            <w:sz w:val="28"/>
            <w:szCs w:val="28"/>
            <w:lang w:eastAsia="zh-CN"/>
            <w:rPrChange w:id="669" w:author="Administrator" w:date="2015-04-28T08:43:00Z">
              <w:rPr>
                <w:rFonts w:hint="eastAsia" w:ascii="华文楷体" w:hAnsi="华文楷体" w:eastAsia="华文楷体"/>
                <w:sz w:val="28"/>
                <w:szCs w:val="28"/>
                <w:lang w:eastAsia="zh-CN"/>
              </w:rPr>
            </w:rPrChange>
          </w:rPr>
          <w:t>这</w:t>
        </w:r>
      </w:ins>
      <w:ins w:id="670" w:author="Windows User" w:date="2015-04-27T14:39:00Z">
        <w:r>
          <w:rPr>
            <w:rFonts w:hint="eastAsia" w:ascii="楷体_GB2312" w:hAnsi="楷体_GB2312" w:eastAsia="楷体_GB2312" w:cs="楷体_GB2312"/>
            <w:sz w:val="28"/>
            <w:szCs w:val="28"/>
            <w:rPrChange w:id="671" w:author="Administrator" w:date="2015-04-28T08:43:00Z">
              <w:rPr>
                <w:rFonts w:hint="eastAsia" w:ascii="华文楷体" w:hAnsi="华文楷体" w:eastAsia="华文楷体"/>
                <w:sz w:val="28"/>
                <w:szCs w:val="28"/>
              </w:rPr>
            </w:rPrChange>
          </w:rPr>
          <w:t>是完全做不到的，所以如果</w:t>
        </w:r>
      </w:ins>
      <w:ins w:id="672" w:author="Administrator" w:date="2015-04-27T21:31:00Z">
        <w:r>
          <w:rPr>
            <w:rFonts w:hint="eastAsia" w:ascii="楷体_GB2312" w:hAnsi="楷体_GB2312" w:eastAsia="楷体_GB2312" w:cs="楷体_GB2312"/>
            <w:sz w:val="28"/>
            <w:szCs w:val="28"/>
            <w:lang w:eastAsia="zh-CN"/>
            <w:rPrChange w:id="673" w:author="Administrator" w:date="2015-04-28T08:43:00Z">
              <w:rPr>
                <w:rFonts w:hint="eastAsia" w:ascii="华文楷体" w:hAnsi="华文楷体" w:eastAsia="华文楷体"/>
                <w:sz w:val="28"/>
                <w:szCs w:val="28"/>
                <w:lang w:eastAsia="zh-CN"/>
              </w:rPr>
            </w:rPrChange>
          </w:rPr>
          <w:t>能够</w:t>
        </w:r>
      </w:ins>
      <w:ins w:id="674" w:author="Windows User" w:date="2015-04-27T14:39:00Z">
        <w:r>
          <w:rPr>
            <w:rFonts w:hint="eastAsia" w:ascii="楷体_GB2312" w:hAnsi="楷体_GB2312" w:eastAsia="楷体_GB2312" w:cs="楷体_GB2312"/>
            <w:sz w:val="28"/>
            <w:szCs w:val="28"/>
            <w:rPrChange w:id="675" w:author="Administrator" w:date="2015-04-28T08:43:00Z">
              <w:rPr>
                <w:rFonts w:hint="eastAsia" w:ascii="华文楷体" w:hAnsi="华文楷体" w:eastAsia="华文楷体"/>
                <w:sz w:val="28"/>
                <w:szCs w:val="28"/>
              </w:rPr>
            </w:rPrChange>
          </w:rPr>
          <w:t>越精通越</w:t>
        </w:r>
      </w:ins>
      <w:ins w:id="676" w:author="Windows User" w:date="2015-04-27T14:39:00Z">
        <w:del w:id="677" w:author="Administrator" w:date="2015-04-27T21:31:00Z">
          <w:r>
            <w:rPr>
              <w:rFonts w:hint="eastAsia" w:ascii="楷体_GB2312" w:hAnsi="楷体_GB2312" w:eastAsia="楷体_GB2312" w:cs="楷体_GB2312"/>
              <w:sz w:val="28"/>
              <w:szCs w:val="28"/>
              <w:rPrChange w:id="678" w:author="Administrator" w:date="2015-04-28T08:43:00Z">
                <w:rPr>
                  <w:rFonts w:hint="eastAsia" w:ascii="华文楷体" w:hAnsi="华文楷体" w:eastAsia="华文楷体"/>
                  <w:sz w:val="28"/>
                  <w:szCs w:val="28"/>
                </w:rPr>
              </w:rPrChange>
            </w:rPr>
            <w:delText>深入</w:delText>
          </w:r>
        </w:del>
      </w:ins>
      <w:ins w:id="679" w:author="Administrator" w:date="2015-04-27T21:31:00Z">
        <w:r>
          <w:rPr>
            <w:rFonts w:hint="eastAsia" w:ascii="楷体_GB2312" w:hAnsi="楷体_GB2312" w:eastAsia="楷体_GB2312" w:cs="楷体_GB2312"/>
            <w:sz w:val="28"/>
            <w:szCs w:val="28"/>
            <w:lang w:eastAsia="zh-CN"/>
            <w:rPrChange w:id="680" w:author="Administrator" w:date="2015-04-28T08:43:00Z">
              <w:rPr>
                <w:rFonts w:hint="eastAsia" w:ascii="华文楷体" w:hAnsi="华文楷体" w:eastAsia="华文楷体"/>
                <w:sz w:val="28"/>
                <w:szCs w:val="28"/>
                <w:lang w:eastAsia="zh-CN"/>
              </w:rPr>
            </w:rPrChange>
          </w:rPr>
          <w:t>通达深入</w:t>
        </w:r>
      </w:ins>
      <w:ins w:id="681" w:author="Windows User" w:date="2015-04-27T14:39:00Z">
        <w:r>
          <w:rPr>
            <w:rFonts w:hint="eastAsia" w:ascii="楷体_GB2312" w:hAnsi="楷体_GB2312" w:eastAsia="楷体_GB2312" w:cs="楷体_GB2312"/>
            <w:sz w:val="28"/>
            <w:szCs w:val="28"/>
            <w:rPrChange w:id="682" w:author="Administrator" w:date="2015-04-28T08:43:00Z">
              <w:rPr>
                <w:rFonts w:hint="eastAsia" w:ascii="华文楷体" w:hAnsi="华文楷体" w:eastAsia="华文楷体"/>
                <w:sz w:val="28"/>
                <w:szCs w:val="28"/>
              </w:rPr>
            </w:rPrChange>
          </w:rPr>
          <w:t>的学习</w:t>
        </w:r>
      </w:ins>
      <w:ins w:id="683" w:author="Administrator" w:date="2015-04-27T21:31:00Z">
        <w:r>
          <w:rPr>
            <w:rFonts w:hint="eastAsia" w:ascii="楷体_GB2312" w:hAnsi="楷体_GB2312" w:eastAsia="楷体_GB2312" w:cs="楷体_GB2312"/>
            <w:sz w:val="28"/>
            <w:szCs w:val="28"/>
            <w:lang w:eastAsia="zh-CN"/>
            <w:rPrChange w:id="684" w:author="Administrator" w:date="2015-04-28T08:43:00Z">
              <w:rPr>
                <w:rFonts w:hint="eastAsia" w:ascii="华文楷体" w:hAnsi="华文楷体" w:eastAsia="华文楷体"/>
                <w:sz w:val="28"/>
                <w:szCs w:val="28"/>
                <w:lang w:eastAsia="zh-CN"/>
              </w:rPr>
            </w:rPrChange>
          </w:rPr>
          <w:t>《</w:t>
        </w:r>
      </w:ins>
      <w:ins w:id="685" w:author="Windows User" w:date="2015-04-27T14:39:00Z">
        <w:r>
          <w:rPr>
            <w:rFonts w:hint="eastAsia" w:ascii="楷体_GB2312" w:hAnsi="楷体_GB2312" w:eastAsia="楷体_GB2312" w:cs="楷体_GB2312"/>
            <w:sz w:val="28"/>
            <w:szCs w:val="28"/>
            <w:rPrChange w:id="686" w:author="Administrator" w:date="2015-04-28T08:43:00Z">
              <w:rPr>
                <w:rFonts w:hint="eastAsia" w:ascii="华文楷体" w:hAnsi="华文楷体" w:eastAsia="华文楷体"/>
                <w:sz w:val="28"/>
                <w:szCs w:val="28"/>
              </w:rPr>
            </w:rPrChange>
          </w:rPr>
          <w:t>中观庄严论</w:t>
        </w:r>
      </w:ins>
      <w:ins w:id="687" w:author="Administrator" w:date="2015-04-27T21:31:00Z">
        <w:r>
          <w:rPr>
            <w:rFonts w:hint="eastAsia" w:ascii="楷体_GB2312" w:hAnsi="楷体_GB2312" w:eastAsia="楷体_GB2312" w:cs="楷体_GB2312"/>
            <w:sz w:val="28"/>
            <w:szCs w:val="28"/>
            <w:lang w:eastAsia="zh-CN"/>
            <w:rPrChange w:id="688" w:author="Administrator" w:date="2015-04-28T08:43:00Z">
              <w:rPr>
                <w:rFonts w:hint="eastAsia" w:ascii="华文楷体" w:hAnsi="华文楷体" w:eastAsia="华文楷体"/>
                <w:sz w:val="28"/>
                <w:szCs w:val="28"/>
                <w:lang w:eastAsia="zh-CN"/>
              </w:rPr>
            </w:rPrChange>
          </w:rPr>
          <w:t>》</w:t>
        </w:r>
      </w:ins>
      <w:ins w:id="689" w:author="Windows User" w:date="2015-04-27T14:39:00Z">
        <w:r>
          <w:rPr>
            <w:rFonts w:hint="eastAsia" w:ascii="楷体_GB2312" w:hAnsi="楷体_GB2312" w:eastAsia="楷体_GB2312" w:cs="楷体_GB2312"/>
            <w:sz w:val="28"/>
            <w:szCs w:val="28"/>
            <w:rPrChange w:id="690" w:author="Administrator" w:date="2015-04-28T08:43:00Z">
              <w:rPr>
                <w:rFonts w:hint="eastAsia" w:ascii="华文楷体" w:hAnsi="华文楷体" w:eastAsia="华文楷体"/>
                <w:sz w:val="28"/>
                <w:szCs w:val="28"/>
              </w:rPr>
            </w:rPrChange>
          </w:rPr>
          <w:t>，对于尊者的信心就能够逐渐逐渐的更加</w:t>
        </w:r>
      </w:ins>
      <w:ins w:id="691" w:author="Windows User" w:date="2015-04-27T14:39:00Z">
        <w:del w:id="692" w:author="Administrator" w:date="2015-04-27T21:31:00Z">
          <w:r>
            <w:rPr>
              <w:rFonts w:hint="eastAsia" w:ascii="楷体_GB2312" w:hAnsi="楷体_GB2312" w:eastAsia="楷体_GB2312" w:cs="楷体_GB2312"/>
              <w:sz w:val="28"/>
              <w:szCs w:val="28"/>
              <w:rPrChange w:id="693" w:author="Administrator" w:date="2015-04-28T08:43:00Z">
                <w:rPr>
                  <w:rFonts w:hint="eastAsia" w:ascii="华文楷体" w:hAnsi="华文楷体" w:eastAsia="华文楷体"/>
                  <w:sz w:val="28"/>
                  <w:szCs w:val="28"/>
                </w:rPr>
              </w:rPrChange>
            </w:rPr>
            <w:delText>升</w:delText>
          </w:r>
        </w:del>
      </w:ins>
      <w:ins w:id="694" w:author="Administrator" w:date="2015-04-27T21:31:00Z">
        <w:r>
          <w:rPr>
            <w:rFonts w:hint="eastAsia" w:ascii="楷体_GB2312" w:hAnsi="楷体_GB2312" w:eastAsia="楷体_GB2312" w:cs="楷体_GB2312"/>
            <w:sz w:val="28"/>
            <w:szCs w:val="28"/>
            <w:lang w:eastAsia="zh-CN"/>
            <w:rPrChange w:id="695" w:author="Administrator" w:date="2015-04-28T08:43:00Z">
              <w:rPr>
                <w:rFonts w:hint="eastAsia" w:ascii="华文楷体" w:hAnsi="华文楷体" w:eastAsia="华文楷体"/>
                <w:sz w:val="28"/>
                <w:szCs w:val="28"/>
                <w:lang w:eastAsia="zh-CN"/>
              </w:rPr>
            </w:rPrChange>
          </w:rPr>
          <w:t>生</w:t>
        </w:r>
      </w:ins>
      <w:ins w:id="696" w:author="Windows User" w:date="2015-04-27T14:39:00Z">
        <w:r>
          <w:rPr>
            <w:rFonts w:hint="eastAsia" w:ascii="楷体_GB2312" w:hAnsi="楷体_GB2312" w:eastAsia="楷体_GB2312" w:cs="楷体_GB2312"/>
            <w:sz w:val="28"/>
            <w:szCs w:val="28"/>
            <w:rPrChange w:id="697" w:author="Administrator" w:date="2015-04-28T08:43:00Z">
              <w:rPr>
                <w:rFonts w:hint="eastAsia" w:ascii="华文楷体" w:hAnsi="华文楷体" w:eastAsia="华文楷体"/>
                <w:sz w:val="28"/>
                <w:szCs w:val="28"/>
              </w:rPr>
            </w:rPrChange>
          </w:rPr>
          <w:t>起来</w:t>
        </w:r>
      </w:ins>
      <w:ins w:id="698" w:author="Administrator" w:date="2015-04-27T21:31:00Z">
        <w:r>
          <w:rPr>
            <w:rFonts w:hint="eastAsia" w:ascii="楷体_GB2312" w:hAnsi="楷体_GB2312" w:eastAsia="楷体_GB2312" w:cs="楷体_GB2312"/>
            <w:sz w:val="28"/>
            <w:szCs w:val="28"/>
            <w:lang w:eastAsia="zh-CN"/>
            <w:rPrChange w:id="699" w:author="Administrator" w:date="2015-04-28T08:43:00Z">
              <w:rPr>
                <w:rFonts w:hint="eastAsia" w:ascii="华文楷体" w:hAnsi="华文楷体" w:eastAsia="华文楷体"/>
                <w:sz w:val="28"/>
                <w:szCs w:val="28"/>
                <w:lang w:eastAsia="zh-CN"/>
              </w:rPr>
            </w:rPrChange>
          </w:rPr>
          <w:t>。</w:t>
        </w:r>
      </w:ins>
      <w:ins w:id="700" w:author="Windows User" w:date="2015-04-27T14:39:00Z">
        <w:r>
          <w:rPr>
            <w:rFonts w:hint="eastAsia" w:ascii="楷体_GB2312" w:hAnsi="楷体_GB2312" w:eastAsia="楷体_GB2312" w:cs="楷体_GB2312"/>
            <w:sz w:val="28"/>
            <w:szCs w:val="28"/>
            <w:rPrChange w:id="701" w:author="Administrator" w:date="2015-04-28T08:43:00Z">
              <w:rPr>
                <w:rFonts w:hint="eastAsia" w:ascii="华文楷体" w:hAnsi="华文楷体" w:eastAsia="华文楷体"/>
                <w:sz w:val="28"/>
                <w:szCs w:val="28"/>
              </w:rPr>
            </w:rPrChange>
          </w:rPr>
          <w:t>这个方面是从尊者的善说论</w:t>
        </w:r>
      </w:ins>
      <w:ins w:id="702" w:author="Administrator" w:date="2015-04-27T21:32:00Z">
        <w:r>
          <w:rPr>
            <w:rFonts w:hint="eastAsia" w:ascii="楷体_GB2312" w:hAnsi="楷体_GB2312" w:eastAsia="楷体_GB2312" w:cs="楷体_GB2312"/>
            <w:sz w:val="28"/>
            <w:szCs w:val="28"/>
            <w:lang w:eastAsia="zh-CN"/>
            <w:rPrChange w:id="703" w:author="Administrator" w:date="2015-04-28T08:43:00Z">
              <w:rPr>
                <w:rFonts w:hint="eastAsia" w:ascii="华文楷体" w:hAnsi="华文楷体" w:eastAsia="华文楷体"/>
                <w:sz w:val="28"/>
                <w:szCs w:val="28"/>
                <w:lang w:eastAsia="zh-CN"/>
              </w:rPr>
            </w:rPrChange>
          </w:rPr>
          <w:t>当中来</w:t>
        </w:r>
      </w:ins>
      <w:ins w:id="704" w:author="Windows User" w:date="2015-04-27T14:39:00Z">
        <w:del w:id="705" w:author="Administrator" w:date="2015-04-27T21:32:00Z">
          <w:r>
            <w:rPr>
              <w:rFonts w:hint="eastAsia" w:ascii="楷体_GB2312" w:hAnsi="楷体_GB2312" w:eastAsia="楷体_GB2312" w:cs="楷体_GB2312"/>
              <w:sz w:val="28"/>
              <w:szCs w:val="28"/>
              <w:rPrChange w:id="706" w:author="Administrator" w:date="2015-04-28T08:43:00Z">
                <w:rPr>
                  <w:rFonts w:hint="eastAsia" w:ascii="华文楷体" w:hAnsi="华文楷体" w:eastAsia="华文楷体"/>
                  <w:sz w:val="28"/>
                  <w:szCs w:val="28"/>
                </w:rPr>
              </w:rPrChange>
            </w:rPr>
            <w:delText>里边</w:delText>
          </w:r>
        </w:del>
      </w:ins>
      <w:ins w:id="707" w:author="Windows User" w:date="2015-04-27T14:39:00Z">
        <w:r>
          <w:rPr>
            <w:rFonts w:hint="eastAsia" w:ascii="楷体_GB2312" w:hAnsi="楷体_GB2312" w:eastAsia="楷体_GB2312" w:cs="楷体_GB2312"/>
            <w:sz w:val="28"/>
            <w:szCs w:val="28"/>
            <w:rPrChange w:id="708" w:author="Administrator" w:date="2015-04-28T08:43:00Z">
              <w:rPr>
                <w:rFonts w:hint="eastAsia" w:ascii="华文楷体" w:hAnsi="华文楷体" w:eastAsia="华文楷体"/>
                <w:sz w:val="28"/>
                <w:szCs w:val="28"/>
              </w:rPr>
            </w:rPrChange>
          </w:rPr>
          <w:t>推测他可能是真佛，还要从他无量的恩德</w:t>
        </w:r>
      </w:ins>
      <w:ins w:id="709" w:author="Administrator" w:date="2015-04-27T21:32:00Z">
        <w:r>
          <w:rPr>
            <w:rFonts w:hint="eastAsia" w:ascii="楷体_GB2312" w:hAnsi="楷体_GB2312" w:eastAsia="楷体_GB2312" w:cs="楷体_GB2312"/>
            <w:sz w:val="28"/>
            <w:szCs w:val="28"/>
            <w:lang w:eastAsia="zh-CN"/>
            <w:rPrChange w:id="710" w:author="Administrator" w:date="2015-04-28T08:43:00Z">
              <w:rPr>
                <w:rFonts w:hint="eastAsia" w:ascii="华文楷体" w:hAnsi="华文楷体" w:eastAsia="华文楷体"/>
                <w:sz w:val="28"/>
                <w:szCs w:val="28"/>
                <w:lang w:eastAsia="zh-CN"/>
              </w:rPr>
            </w:rPrChange>
          </w:rPr>
          <w:t>，</w:t>
        </w:r>
      </w:ins>
      <w:ins w:id="711" w:author="Windows User" w:date="2015-04-27T14:39:00Z">
        <w:r>
          <w:rPr>
            <w:rFonts w:hint="eastAsia" w:ascii="楷体_GB2312" w:hAnsi="楷体_GB2312" w:eastAsia="楷体_GB2312" w:cs="楷体_GB2312"/>
            <w:sz w:val="28"/>
            <w:szCs w:val="28"/>
            <w:rPrChange w:id="712" w:author="Administrator" w:date="2015-04-28T08:43:00Z">
              <w:rPr>
                <w:rFonts w:hint="eastAsia" w:ascii="华文楷体" w:hAnsi="华文楷体" w:eastAsia="华文楷体"/>
                <w:sz w:val="28"/>
                <w:szCs w:val="28"/>
              </w:rPr>
            </w:rPrChange>
          </w:rPr>
          <w:t>不间断的示现这样的一种化身，然后呢就说是中间创立佛法，就最初创立佛法，中间呢护持讲说，最后呢，就通过化身的护持等等</w:t>
        </w:r>
      </w:ins>
      <w:ins w:id="713" w:author="Windows User" w:date="2015-04-27T14:39:00Z">
        <w:del w:id="714" w:author="Administrator" w:date="2015-04-27T21:32:00Z">
          <w:r>
            <w:rPr>
              <w:rFonts w:hint="eastAsia" w:ascii="楷体_GB2312" w:hAnsi="楷体_GB2312" w:eastAsia="楷体_GB2312" w:cs="楷体_GB2312"/>
              <w:sz w:val="28"/>
              <w:szCs w:val="28"/>
              <w:rPrChange w:id="715" w:author="Administrator" w:date="2015-04-28T08:43:00Z">
                <w:rPr>
                  <w:rFonts w:hint="eastAsia" w:ascii="华文楷体" w:hAnsi="华文楷体" w:eastAsia="华文楷体"/>
                  <w:sz w:val="28"/>
                  <w:szCs w:val="28"/>
                </w:rPr>
              </w:rPrChange>
            </w:rPr>
            <w:delText>呢</w:delText>
          </w:r>
        </w:del>
      </w:ins>
      <w:ins w:id="716" w:author="Administrator" w:date="2015-04-27T21:32:00Z">
        <w:r>
          <w:rPr>
            <w:rFonts w:hint="eastAsia" w:ascii="楷体_GB2312" w:hAnsi="楷体_GB2312" w:eastAsia="楷体_GB2312" w:cs="楷体_GB2312"/>
            <w:sz w:val="28"/>
            <w:szCs w:val="28"/>
            <w:lang w:eastAsia="zh-CN"/>
            <w:rPrChange w:id="717" w:author="Administrator" w:date="2015-04-28T08:43:00Z">
              <w:rPr>
                <w:rFonts w:hint="eastAsia" w:ascii="华文楷体" w:hAnsi="华文楷体" w:eastAsia="华文楷体"/>
                <w:sz w:val="28"/>
                <w:szCs w:val="28"/>
                <w:lang w:eastAsia="zh-CN"/>
              </w:rPr>
            </w:rPrChange>
          </w:rPr>
          <w:t>，</w:t>
        </w:r>
      </w:ins>
      <w:ins w:id="718" w:author="Windows User" w:date="2015-04-27T14:39:00Z">
        <w:r>
          <w:rPr>
            <w:rFonts w:hint="eastAsia" w:ascii="楷体_GB2312" w:hAnsi="楷体_GB2312" w:eastAsia="楷体_GB2312" w:cs="楷体_GB2312"/>
            <w:sz w:val="28"/>
            <w:szCs w:val="28"/>
            <w:rPrChange w:id="719" w:author="Administrator" w:date="2015-04-28T08:43:00Z">
              <w:rPr>
                <w:rFonts w:hint="eastAsia" w:ascii="华文楷体" w:hAnsi="华文楷体" w:eastAsia="华文楷体"/>
                <w:sz w:val="28"/>
                <w:szCs w:val="28"/>
              </w:rPr>
            </w:rPrChange>
          </w:rPr>
          <w:t>讲到无量恩德的推测，肯定能够对他</w:t>
        </w:r>
      </w:ins>
      <w:ins w:id="720" w:author="Windows User" w:date="2015-04-27T14:39:00Z">
        <w:del w:id="721" w:author="Administrator" w:date="2015-04-27T21:32:00Z">
          <w:r>
            <w:rPr>
              <w:rFonts w:hint="eastAsia" w:ascii="楷体_GB2312" w:hAnsi="楷体_GB2312" w:eastAsia="楷体_GB2312" w:cs="楷体_GB2312"/>
              <w:sz w:val="28"/>
              <w:szCs w:val="28"/>
              <w:rPrChange w:id="722" w:author="Administrator" w:date="2015-04-28T08:43:00Z">
                <w:rPr>
                  <w:rFonts w:hint="eastAsia" w:ascii="华文楷体" w:hAnsi="华文楷体" w:eastAsia="华文楷体"/>
                  <w:sz w:val="28"/>
                  <w:szCs w:val="28"/>
                </w:rPr>
              </w:rPrChange>
            </w:rPr>
            <w:delText>升</w:delText>
          </w:r>
        </w:del>
      </w:ins>
      <w:ins w:id="723" w:author="Administrator" w:date="2015-04-27T21:32:00Z">
        <w:r>
          <w:rPr>
            <w:rFonts w:hint="eastAsia" w:ascii="楷体_GB2312" w:hAnsi="楷体_GB2312" w:eastAsia="楷体_GB2312" w:cs="楷体_GB2312"/>
            <w:sz w:val="28"/>
            <w:szCs w:val="28"/>
            <w:lang w:eastAsia="zh-CN"/>
            <w:rPrChange w:id="724" w:author="Administrator" w:date="2015-04-28T08:43:00Z">
              <w:rPr>
                <w:rFonts w:hint="eastAsia" w:ascii="华文楷体" w:hAnsi="华文楷体" w:eastAsia="华文楷体"/>
                <w:sz w:val="28"/>
                <w:szCs w:val="28"/>
                <w:lang w:eastAsia="zh-CN"/>
              </w:rPr>
            </w:rPrChange>
          </w:rPr>
          <w:t>生</w:t>
        </w:r>
      </w:ins>
      <w:ins w:id="725" w:author="Windows User" w:date="2015-04-27T14:39:00Z">
        <w:r>
          <w:rPr>
            <w:rFonts w:hint="eastAsia" w:ascii="楷体_GB2312" w:hAnsi="楷体_GB2312" w:eastAsia="楷体_GB2312" w:cs="楷体_GB2312"/>
            <w:sz w:val="28"/>
            <w:szCs w:val="28"/>
            <w:rPrChange w:id="726" w:author="Administrator" w:date="2015-04-28T08:43:00Z">
              <w:rPr>
                <w:rFonts w:hint="eastAsia" w:ascii="华文楷体" w:hAnsi="华文楷体" w:eastAsia="华文楷体"/>
                <w:sz w:val="28"/>
                <w:szCs w:val="28"/>
              </w:rPr>
            </w:rPrChange>
          </w:rPr>
          <w:t>起真佛之想呢，归根到底一句话</w:t>
        </w:r>
      </w:ins>
      <w:ins w:id="727" w:author="Administrator" w:date="2015-04-27T21:33:00Z">
        <w:r>
          <w:rPr>
            <w:rFonts w:hint="eastAsia" w:ascii="楷体_GB2312" w:hAnsi="楷体_GB2312" w:eastAsia="楷体_GB2312" w:cs="楷体_GB2312"/>
            <w:sz w:val="28"/>
            <w:szCs w:val="28"/>
            <w:lang w:eastAsia="zh-CN"/>
            <w:rPrChange w:id="728" w:author="Administrator" w:date="2015-04-28T08:43:00Z">
              <w:rPr>
                <w:rFonts w:hint="eastAsia" w:ascii="华文楷体" w:hAnsi="华文楷体" w:eastAsia="华文楷体"/>
                <w:sz w:val="28"/>
                <w:szCs w:val="28"/>
                <w:lang w:eastAsia="zh-CN"/>
              </w:rPr>
            </w:rPrChange>
          </w:rPr>
          <w:t>：</w:t>
        </w:r>
      </w:ins>
    </w:p>
    <w:p>
      <w:pPr>
        <w:ind w:firstLine="570"/>
        <w:rPr>
          <w:ins w:id="729" w:author="Administrator" w:date="2015-04-27T21:34:00Z"/>
          <w:rFonts w:hint="eastAsia" w:ascii="楷体_GB2312" w:hAnsi="楷体_GB2312" w:eastAsia="楷体_GB2312" w:cs="楷体_GB2312"/>
          <w:i w:val="0"/>
          <w:caps w:val="0"/>
          <w:color w:val="000000"/>
          <w:spacing w:val="0"/>
          <w:sz w:val="28"/>
          <w:szCs w:val="28"/>
          <w:shd w:val="clear" w:color="auto" w:fill="FBF9F4"/>
          <w:lang w:eastAsia="zh-CN"/>
          <w:rPrChange w:id="730" w:author="Administrator" w:date="2015-04-28T08:43:00Z">
            <w:rPr>
              <w:rFonts w:hint="eastAsia" w:ascii="华文楷体" w:hAnsi="华文楷体" w:eastAsia="华文楷体" w:cs="华文楷体"/>
              <w:i w:val="0"/>
              <w:caps w:val="0"/>
              <w:color w:val="000000"/>
              <w:spacing w:val="0"/>
              <w:sz w:val="28"/>
              <w:szCs w:val="28"/>
              <w:shd w:val="clear" w:color="auto" w:fill="FBF9F4"/>
              <w:lang w:eastAsia="zh-CN"/>
            </w:rPr>
          </w:rPrChange>
        </w:rPr>
      </w:pPr>
      <w:ins w:id="731" w:author="Administrator" w:date="2015-04-27T21:34:00Z">
        <w:r>
          <w:rPr>
            <w:rFonts w:hint="eastAsia" w:ascii="楷体_GB2312" w:hAnsi="楷体_GB2312" w:eastAsia="楷体_GB2312" w:cs="楷体_GB2312"/>
            <w:i w:val="0"/>
            <w:caps w:val="0"/>
            <w:color w:val="000000"/>
            <w:spacing w:val="0"/>
            <w:sz w:val="28"/>
            <w:szCs w:val="28"/>
            <w:shd w:val="clear" w:color="auto" w:fill="FBF9F4"/>
            <w:lang w:eastAsia="zh-CN"/>
            <w:rPrChange w:id="732" w:author="Administrator" w:date="2015-04-28T08:43:00Z">
              <w:rPr>
                <w:rFonts w:hint="eastAsia" w:ascii="华文楷体" w:hAnsi="华文楷体" w:eastAsia="华文楷体" w:cs="华文楷体"/>
                <w:i w:val="0"/>
                <w:caps w:val="0"/>
                <w:color w:val="000000"/>
                <w:spacing w:val="0"/>
                <w:sz w:val="28"/>
                <w:szCs w:val="28"/>
                <w:shd w:val="clear" w:color="auto" w:fill="FBF9F4"/>
                <w:lang w:eastAsia="zh-CN"/>
              </w:rPr>
            </w:rPrChange>
          </w:rPr>
          <w:t>【</w:t>
        </w:r>
      </w:ins>
      <w:ins w:id="733" w:author="Administrator" w:date="2015-04-27T21:33:00Z">
        <w:r>
          <w:rPr>
            <w:rFonts w:hint="eastAsia" w:ascii="楷体_GB2312" w:hAnsi="楷体_GB2312" w:eastAsia="楷体_GB2312" w:cs="楷体_GB2312"/>
            <w:i w:val="0"/>
            <w:caps w:val="0"/>
            <w:color w:val="000000"/>
            <w:spacing w:val="0"/>
            <w:sz w:val="28"/>
            <w:szCs w:val="28"/>
            <w:shd w:val="clear" w:color="auto" w:fill="FBF9F4"/>
            <w:rPrChange w:id="734" w:author="Administrator" w:date="2015-04-28T08:43:00Z">
              <w:rPr>
                <w:rFonts w:ascii="华文楷体" w:hAnsi="华文楷体" w:eastAsia="华文楷体" w:cs="华文楷体"/>
                <w:i w:val="0"/>
                <w:caps w:val="0"/>
                <w:color w:val="000000"/>
                <w:spacing w:val="0"/>
                <w:sz w:val="28"/>
                <w:szCs w:val="28"/>
                <w:shd w:val="clear" w:color="auto" w:fill="FBF9F4"/>
              </w:rPr>
            </w:rPrChange>
          </w:rPr>
          <w:t>归根到底一句话，我们要清楚，印藏两地人们无有异议一致共称的这位开宗祖师就是本论的作者。</w:t>
        </w:r>
      </w:ins>
      <w:ins w:id="735" w:author="Administrator" w:date="2015-04-27T21:34:00Z">
        <w:r>
          <w:rPr>
            <w:rFonts w:hint="eastAsia" w:ascii="楷体_GB2312" w:hAnsi="楷体_GB2312" w:eastAsia="楷体_GB2312" w:cs="楷体_GB2312"/>
            <w:i w:val="0"/>
            <w:caps w:val="0"/>
            <w:color w:val="000000"/>
            <w:spacing w:val="0"/>
            <w:sz w:val="28"/>
            <w:szCs w:val="28"/>
            <w:shd w:val="clear" w:color="auto" w:fill="FBF9F4"/>
            <w:lang w:eastAsia="zh-CN"/>
            <w:rPrChange w:id="736" w:author="Administrator" w:date="2015-04-28T08:43:00Z">
              <w:rPr>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ins w:id="737" w:author="Windows User" w:date="2015-04-27T14:39:00Z"/>
          <w:rFonts w:hint="eastAsia" w:ascii="楷体_GB2312" w:hAnsi="楷体_GB2312" w:eastAsia="楷体_GB2312" w:cs="楷体_GB2312"/>
          <w:sz w:val="28"/>
          <w:szCs w:val="28"/>
          <w:rPrChange w:id="738" w:author="Administrator" w:date="2015-04-28T08:43:00Z">
            <w:rPr>
              <w:rFonts w:hint="eastAsia" w:ascii="华文楷体" w:hAnsi="华文楷体" w:eastAsia="华文楷体"/>
              <w:sz w:val="28"/>
              <w:szCs w:val="28"/>
            </w:rPr>
          </w:rPrChange>
        </w:rPr>
      </w:pPr>
      <w:ins w:id="739" w:author="Windows User" w:date="2015-04-27T14:39:00Z">
        <w:del w:id="740" w:author="Administrator" w:date="2015-04-27T21:33:00Z">
          <w:r>
            <w:rPr>
              <w:rFonts w:hint="eastAsia" w:ascii="楷体_GB2312" w:hAnsi="楷体_GB2312" w:eastAsia="楷体_GB2312" w:cs="楷体_GB2312"/>
              <w:sz w:val="28"/>
              <w:szCs w:val="28"/>
              <w:rPrChange w:id="741" w:author="Administrator" w:date="2015-04-28T08:43:00Z">
                <w:rPr>
                  <w:rFonts w:hint="eastAsia" w:ascii="华文楷体" w:hAnsi="华文楷体" w:eastAsia="华文楷体"/>
                  <w:sz w:val="28"/>
                  <w:szCs w:val="28"/>
                </w:rPr>
              </w:rPrChange>
            </w:rPr>
            <w:delText>我们要清楚印藏两地人们无有异议共称的这一开宗祖师的作者，</w:delText>
          </w:r>
        </w:del>
      </w:ins>
      <w:ins w:id="742" w:author="Windows User" w:date="2015-04-27T14:39:00Z">
        <w:r>
          <w:rPr>
            <w:rFonts w:hint="eastAsia" w:ascii="楷体_GB2312" w:hAnsi="楷体_GB2312" w:eastAsia="楷体_GB2312" w:cs="楷体_GB2312"/>
            <w:sz w:val="28"/>
            <w:szCs w:val="28"/>
            <w:rPrChange w:id="743" w:author="Administrator" w:date="2015-04-28T08:43:00Z">
              <w:rPr>
                <w:rFonts w:hint="eastAsia" w:ascii="华文楷体" w:hAnsi="华文楷体" w:eastAsia="华文楷体"/>
                <w:sz w:val="28"/>
                <w:szCs w:val="28"/>
              </w:rPr>
            </w:rPrChange>
          </w:rPr>
          <w:t>前面讲了</w:t>
        </w:r>
      </w:ins>
      <w:ins w:id="744" w:author="Administrator" w:date="2015-04-27T21:34:00Z">
        <w:r>
          <w:rPr>
            <w:rFonts w:hint="eastAsia" w:ascii="楷体_GB2312" w:hAnsi="楷体_GB2312" w:eastAsia="楷体_GB2312" w:cs="楷体_GB2312"/>
            <w:sz w:val="28"/>
            <w:szCs w:val="28"/>
            <w:lang w:eastAsia="zh-CN"/>
            <w:rPrChange w:id="745" w:author="Administrator" w:date="2015-04-28T08:43:00Z">
              <w:rPr>
                <w:rFonts w:hint="eastAsia" w:ascii="华文楷体" w:hAnsi="华文楷体" w:eastAsia="华文楷体"/>
                <w:sz w:val="28"/>
                <w:szCs w:val="28"/>
                <w:lang w:eastAsia="zh-CN"/>
              </w:rPr>
            </w:rPrChange>
          </w:rPr>
          <w:t>很多</w:t>
        </w:r>
      </w:ins>
      <w:ins w:id="746" w:author="Windows User" w:date="2015-04-27T14:39:00Z">
        <w:r>
          <w:rPr>
            <w:rFonts w:hint="eastAsia" w:ascii="楷体_GB2312" w:hAnsi="楷体_GB2312" w:eastAsia="楷体_GB2312" w:cs="楷体_GB2312"/>
            <w:sz w:val="28"/>
            <w:szCs w:val="28"/>
            <w:rPrChange w:id="747" w:author="Administrator" w:date="2015-04-28T08:43:00Z">
              <w:rPr>
                <w:rFonts w:hint="eastAsia" w:ascii="华文楷体" w:hAnsi="华文楷体" w:eastAsia="华文楷体"/>
                <w:sz w:val="28"/>
                <w:szCs w:val="28"/>
              </w:rPr>
            </w:rPrChange>
          </w:rPr>
          <w:t>这样一种</w:t>
        </w:r>
      </w:ins>
      <w:ins w:id="748" w:author="Windows User" w:date="2015-04-27T14:39:00Z">
        <w:del w:id="749" w:author="Administrator" w:date="2015-04-27T21:34:00Z">
          <w:r>
            <w:rPr>
              <w:rFonts w:hint="eastAsia" w:ascii="楷体_GB2312" w:hAnsi="楷体_GB2312" w:eastAsia="楷体_GB2312" w:cs="楷体_GB2312"/>
              <w:sz w:val="28"/>
              <w:szCs w:val="28"/>
              <w:rPrChange w:id="750" w:author="Administrator" w:date="2015-04-28T08:43:00Z">
                <w:rPr>
                  <w:rFonts w:hint="eastAsia" w:ascii="华文楷体" w:hAnsi="华文楷体" w:eastAsia="华文楷体"/>
                  <w:sz w:val="28"/>
                  <w:szCs w:val="28"/>
                </w:rPr>
              </w:rPrChange>
            </w:rPr>
            <w:delText>很</w:delText>
          </w:r>
        </w:del>
      </w:ins>
      <w:ins w:id="751" w:author="Windows User" w:date="2015-04-27T14:39:00Z">
        <w:r>
          <w:rPr>
            <w:rFonts w:hint="eastAsia" w:ascii="楷体_GB2312" w:hAnsi="楷体_GB2312" w:eastAsia="楷体_GB2312" w:cs="楷体_GB2312"/>
            <w:sz w:val="28"/>
            <w:szCs w:val="28"/>
            <w:rPrChange w:id="752" w:author="Administrator" w:date="2015-04-28T08:43:00Z">
              <w:rPr>
                <w:rFonts w:hint="eastAsia" w:ascii="华文楷体" w:hAnsi="华文楷体" w:eastAsia="华文楷体"/>
                <w:sz w:val="28"/>
                <w:szCs w:val="28"/>
              </w:rPr>
            </w:rPrChange>
          </w:rPr>
          <w:t>殊胜的功德，归根结底一句话要知道，印度</w:t>
        </w:r>
      </w:ins>
      <w:ins w:id="753" w:author="Administrator" w:date="2015-04-27T21:40:00Z">
        <w:r>
          <w:rPr>
            <w:rFonts w:hint="eastAsia" w:ascii="楷体_GB2312" w:hAnsi="楷体_GB2312" w:eastAsia="楷体_GB2312" w:cs="楷体_GB2312"/>
            <w:sz w:val="28"/>
            <w:szCs w:val="28"/>
            <w:lang w:eastAsia="zh-CN"/>
            <w:rPrChange w:id="754" w:author="Administrator" w:date="2015-04-28T08:43:00Z">
              <w:rPr>
                <w:rFonts w:hint="eastAsia" w:ascii="华文楷体" w:hAnsi="华文楷体" w:eastAsia="华文楷体"/>
                <w:sz w:val="28"/>
                <w:szCs w:val="28"/>
                <w:lang w:eastAsia="zh-CN"/>
              </w:rPr>
            </w:rPrChange>
          </w:rPr>
          <w:t>和</w:t>
        </w:r>
      </w:ins>
      <w:ins w:id="755" w:author="Windows User" w:date="2015-04-27T14:39:00Z">
        <w:r>
          <w:rPr>
            <w:rFonts w:hint="eastAsia" w:ascii="楷体_GB2312" w:hAnsi="楷体_GB2312" w:eastAsia="楷体_GB2312" w:cs="楷体_GB2312"/>
            <w:sz w:val="28"/>
            <w:szCs w:val="28"/>
            <w:rPrChange w:id="756" w:author="Administrator" w:date="2015-04-28T08:43:00Z">
              <w:rPr>
                <w:rFonts w:hint="eastAsia" w:ascii="华文楷体" w:hAnsi="华文楷体" w:eastAsia="华文楷体"/>
                <w:sz w:val="28"/>
                <w:szCs w:val="28"/>
              </w:rPr>
            </w:rPrChange>
          </w:rPr>
          <w:t>藏地没有异议的</w:t>
        </w:r>
      </w:ins>
      <w:ins w:id="757" w:author="Administrator" w:date="2015-04-27T21:40:00Z">
        <w:r>
          <w:rPr>
            <w:rFonts w:hint="eastAsia" w:ascii="楷体_GB2312" w:hAnsi="楷体_GB2312" w:eastAsia="楷体_GB2312" w:cs="楷体_GB2312"/>
            <w:sz w:val="28"/>
            <w:szCs w:val="28"/>
            <w:lang w:eastAsia="zh-CN"/>
            <w:rPrChange w:id="758" w:author="Administrator" w:date="2015-04-28T08:43:00Z">
              <w:rPr>
                <w:rFonts w:hint="eastAsia" w:ascii="华文楷体" w:hAnsi="华文楷体" w:eastAsia="华文楷体"/>
                <w:sz w:val="28"/>
                <w:szCs w:val="28"/>
                <w:lang w:eastAsia="zh-CN"/>
              </w:rPr>
            </w:rPrChange>
          </w:rPr>
          <w:t>全部</w:t>
        </w:r>
      </w:ins>
      <w:ins w:id="759" w:author="Windows User" w:date="2015-04-27T14:39:00Z">
        <w:r>
          <w:rPr>
            <w:rFonts w:hint="eastAsia" w:ascii="楷体_GB2312" w:hAnsi="楷体_GB2312" w:eastAsia="楷体_GB2312" w:cs="楷体_GB2312"/>
            <w:sz w:val="28"/>
            <w:szCs w:val="28"/>
            <w:rPrChange w:id="760" w:author="Administrator" w:date="2015-04-28T08:43:00Z">
              <w:rPr>
                <w:rFonts w:hint="eastAsia" w:ascii="华文楷体" w:hAnsi="华文楷体" w:eastAsia="华文楷体"/>
                <w:sz w:val="28"/>
                <w:szCs w:val="28"/>
              </w:rPr>
            </w:rPrChange>
          </w:rPr>
          <w:t>共称的</w:t>
        </w:r>
      </w:ins>
      <w:ins w:id="761" w:author="Administrator" w:date="2015-04-27T21:40:00Z">
        <w:r>
          <w:rPr>
            <w:rFonts w:hint="eastAsia" w:ascii="楷体_GB2312" w:hAnsi="楷体_GB2312" w:eastAsia="楷体_GB2312" w:cs="楷体_GB2312"/>
            <w:sz w:val="28"/>
            <w:szCs w:val="28"/>
            <w:lang w:eastAsia="zh-CN"/>
            <w:rPrChange w:id="762" w:author="Administrator" w:date="2015-04-28T08:43:00Z">
              <w:rPr>
                <w:rFonts w:hint="eastAsia" w:ascii="华文楷体" w:hAnsi="华文楷体" w:eastAsia="华文楷体"/>
                <w:sz w:val="28"/>
                <w:szCs w:val="28"/>
                <w:lang w:eastAsia="zh-CN"/>
              </w:rPr>
            </w:rPrChange>
          </w:rPr>
          <w:t>公认的</w:t>
        </w:r>
      </w:ins>
      <w:ins w:id="763" w:author="Windows User" w:date="2015-04-27T14:39:00Z">
        <w:r>
          <w:rPr>
            <w:rFonts w:hint="eastAsia" w:ascii="楷体_GB2312" w:hAnsi="楷体_GB2312" w:eastAsia="楷体_GB2312" w:cs="楷体_GB2312"/>
            <w:sz w:val="28"/>
            <w:szCs w:val="28"/>
            <w:rPrChange w:id="764" w:author="Administrator" w:date="2015-04-28T08:43:00Z">
              <w:rPr>
                <w:rFonts w:hint="eastAsia" w:ascii="华文楷体" w:hAnsi="华文楷体" w:eastAsia="华文楷体"/>
                <w:sz w:val="28"/>
                <w:szCs w:val="28"/>
              </w:rPr>
            </w:rPrChange>
          </w:rPr>
          <w:t>开宗祖师就是本论的作者静命论师，那么</w:t>
        </w:r>
      </w:ins>
      <w:ins w:id="765" w:author="Administrator" w:date="2015-04-27T21:41:00Z">
        <w:r>
          <w:rPr>
            <w:rFonts w:hint="eastAsia" w:ascii="楷体_GB2312" w:hAnsi="楷体_GB2312" w:eastAsia="楷体_GB2312" w:cs="楷体_GB2312"/>
            <w:sz w:val="28"/>
            <w:szCs w:val="28"/>
            <w:lang w:eastAsia="zh-CN"/>
            <w:rPrChange w:id="766" w:author="Administrator" w:date="2015-04-28T08:43:00Z">
              <w:rPr>
                <w:rFonts w:hint="eastAsia" w:ascii="华文楷体" w:hAnsi="华文楷体" w:eastAsia="华文楷体"/>
                <w:sz w:val="28"/>
                <w:szCs w:val="28"/>
                <w:lang w:eastAsia="zh-CN"/>
              </w:rPr>
            </w:rPrChange>
          </w:rPr>
          <w:t>下面是</w:t>
        </w:r>
      </w:ins>
      <w:ins w:id="767" w:author="Windows User" w:date="2015-04-27T14:39:00Z">
        <w:del w:id="768" w:author="Administrator" w:date="2015-04-27T21:41:00Z">
          <w:r>
            <w:rPr>
              <w:rFonts w:hint="eastAsia" w:ascii="楷体_GB2312" w:hAnsi="楷体_GB2312" w:eastAsia="楷体_GB2312" w:cs="楷体_GB2312"/>
              <w:sz w:val="28"/>
              <w:szCs w:val="28"/>
              <w:rPrChange w:id="769" w:author="Administrator" w:date="2015-04-28T08:43:00Z">
                <w:rPr>
                  <w:rFonts w:hint="eastAsia" w:ascii="华文楷体" w:hAnsi="华文楷体" w:eastAsia="华文楷体"/>
                  <w:sz w:val="28"/>
                  <w:szCs w:val="28"/>
                </w:rPr>
              </w:rPrChange>
            </w:rPr>
            <w:delText>现在呢，</w:delText>
          </w:r>
        </w:del>
      </w:ins>
      <w:ins w:id="770" w:author="Windows User" w:date="2015-04-27T14:39:00Z">
        <w:r>
          <w:rPr>
            <w:rFonts w:hint="eastAsia" w:ascii="楷体_GB2312" w:hAnsi="楷体_GB2312" w:eastAsia="楷体_GB2312" w:cs="楷体_GB2312"/>
            <w:sz w:val="28"/>
            <w:szCs w:val="28"/>
            <w:rPrChange w:id="771" w:author="Administrator" w:date="2015-04-28T08:43:00Z">
              <w:rPr>
                <w:rFonts w:hint="eastAsia" w:ascii="华文楷体" w:hAnsi="华文楷体" w:eastAsia="华文楷体"/>
                <w:sz w:val="28"/>
                <w:szCs w:val="28"/>
              </w:rPr>
            </w:rPrChange>
          </w:rPr>
          <w:t>对</w:t>
        </w:r>
      </w:ins>
      <w:ins w:id="772" w:author="Administrator" w:date="2015-04-27T21:41:00Z">
        <w:r>
          <w:rPr>
            <w:rFonts w:hint="eastAsia" w:ascii="楷体_GB2312" w:hAnsi="楷体_GB2312" w:eastAsia="楷体_GB2312" w:cs="楷体_GB2312"/>
            <w:sz w:val="28"/>
            <w:szCs w:val="28"/>
            <w:lang w:eastAsia="zh-CN"/>
            <w:rPrChange w:id="773" w:author="Administrator" w:date="2015-04-28T08:43:00Z">
              <w:rPr>
                <w:rFonts w:hint="eastAsia" w:ascii="华文楷体" w:hAnsi="华文楷体" w:eastAsia="华文楷体"/>
                <w:sz w:val="28"/>
                <w:szCs w:val="28"/>
                <w:lang w:eastAsia="zh-CN"/>
              </w:rPr>
            </w:rPrChange>
          </w:rPr>
          <w:t>于</w:t>
        </w:r>
      </w:ins>
      <w:ins w:id="774" w:author="Windows User" w:date="2015-04-27T14:39:00Z">
        <w:r>
          <w:rPr>
            <w:rFonts w:hint="eastAsia" w:ascii="楷体_GB2312" w:hAnsi="楷体_GB2312" w:eastAsia="楷体_GB2312" w:cs="楷体_GB2312"/>
            <w:sz w:val="28"/>
            <w:szCs w:val="28"/>
            <w:rPrChange w:id="775" w:author="Administrator" w:date="2015-04-28T08:43:00Z">
              <w:rPr>
                <w:rFonts w:hint="eastAsia" w:ascii="华文楷体" w:hAnsi="华文楷体" w:eastAsia="华文楷体"/>
                <w:sz w:val="28"/>
                <w:szCs w:val="28"/>
              </w:rPr>
            </w:rPrChange>
          </w:rPr>
          <w:t>上面</w:t>
        </w:r>
      </w:ins>
      <w:ins w:id="776" w:author="Administrator" w:date="2015-04-27T21:41:00Z">
        <w:r>
          <w:rPr>
            <w:rFonts w:hint="eastAsia" w:ascii="楷体_GB2312" w:hAnsi="楷体_GB2312" w:eastAsia="楷体_GB2312" w:cs="楷体_GB2312"/>
            <w:sz w:val="28"/>
            <w:szCs w:val="28"/>
            <w:lang w:eastAsia="zh-CN"/>
            <w:rPrChange w:id="777" w:author="Administrator" w:date="2015-04-28T08:43:00Z">
              <w:rPr>
                <w:rFonts w:hint="eastAsia" w:ascii="华文楷体" w:hAnsi="华文楷体" w:eastAsia="华文楷体"/>
                <w:sz w:val="28"/>
                <w:szCs w:val="28"/>
                <w:lang w:eastAsia="zh-CN"/>
              </w:rPr>
            </w:rPrChange>
          </w:rPr>
          <w:t>所讲的</w:t>
        </w:r>
      </w:ins>
      <w:ins w:id="778" w:author="Windows User" w:date="2015-04-27T14:39:00Z">
        <w:r>
          <w:rPr>
            <w:rFonts w:hint="eastAsia" w:ascii="楷体_GB2312" w:hAnsi="楷体_GB2312" w:eastAsia="楷体_GB2312" w:cs="楷体_GB2312"/>
            <w:sz w:val="28"/>
            <w:szCs w:val="28"/>
            <w:rPrChange w:id="779" w:author="Administrator" w:date="2015-04-28T08:43:00Z">
              <w:rPr>
                <w:rFonts w:hint="eastAsia" w:ascii="华文楷体" w:hAnsi="华文楷体" w:eastAsia="华文楷体"/>
                <w:sz w:val="28"/>
                <w:szCs w:val="28"/>
              </w:rPr>
            </w:rPrChange>
          </w:rPr>
          <w:t>传记</w:t>
        </w:r>
      </w:ins>
      <w:ins w:id="780" w:author="Administrator" w:date="2015-04-27T21:41:00Z">
        <w:r>
          <w:rPr>
            <w:rFonts w:hint="eastAsia" w:ascii="楷体_GB2312" w:hAnsi="楷体_GB2312" w:eastAsia="楷体_GB2312" w:cs="楷体_GB2312"/>
            <w:sz w:val="28"/>
            <w:szCs w:val="28"/>
            <w:lang w:eastAsia="zh-CN"/>
            <w:rPrChange w:id="781" w:author="Administrator" w:date="2015-04-28T08:43:00Z">
              <w:rPr>
                <w:rFonts w:hint="eastAsia" w:ascii="华文楷体" w:hAnsi="华文楷体" w:eastAsia="华文楷体"/>
                <w:sz w:val="28"/>
                <w:szCs w:val="28"/>
                <w:lang w:eastAsia="zh-CN"/>
              </w:rPr>
            </w:rPrChange>
          </w:rPr>
          <w:t>的</w:t>
        </w:r>
      </w:ins>
      <w:ins w:id="782" w:author="Windows User" w:date="2015-04-27T14:39:00Z">
        <w:del w:id="783" w:author="Administrator" w:date="2015-04-27T21:41:00Z">
          <w:r>
            <w:rPr>
              <w:rFonts w:hint="eastAsia" w:ascii="楷体_GB2312" w:hAnsi="楷体_GB2312" w:eastAsia="楷体_GB2312" w:cs="楷体_GB2312"/>
              <w:sz w:val="28"/>
              <w:szCs w:val="28"/>
              <w:rPrChange w:id="784" w:author="Administrator" w:date="2015-04-28T08:43:00Z">
                <w:rPr>
                  <w:rFonts w:hint="eastAsia" w:ascii="华文楷体" w:hAnsi="华文楷体" w:eastAsia="华文楷体"/>
                  <w:sz w:val="28"/>
                  <w:szCs w:val="28"/>
                </w:rPr>
              </w:rPrChange>
            </w:rPr>
            <w:delText>所讲的</w:delText>
          </w:r>
        </w:del>
      </w:ins>
      <w:ins w:id="785" w:author="Windows User" w:date="2015-04-27T14:39:00Z">
        <w:r>
          <w:rPr>
            <w:rFonts w:hint="eastAsia" w:ascii="楷体_GB2312" w:hAnsi="楷体_GB2312" w:eastAsia="楷体_GB2312" w:cs="楷体_GB2312"/>
            <w:sz w:val="28"/>
            <w:szCs w:val="28"/>
            <w:rPrChange w:id="786" w:author="Administrator" w:date="2015-04-28T08:43:00Z">
              <w:rPr>
                <w:rFonts w:hint="eastAsia" w:ascii="华文楷体" w:hAnsi="华文楷体" w:eastAsia="华文楷体"/>
                <w:sz w:val="28"/>
                <w:szCs w:val="28"/>
              </w:rPr>
            </w:rPrChange>
          </w:rPr>
          <w:t xml:space="preserve">内容，做一个归摄。 </w:t>
        </w:r>
      </w:ins>
    </w:p>
    <w:p>
      <w:pPr>
        <w:pStyle w:val="5"/>
        <w:widowControl/>
        <w:shd w:val="clear" w:color="auto" w:fill="FBF9F4"/>
        <w:spacing w:line="510" w:lineRule="atLeast"/>
        <w:ind w:left="0" w:firstLine="560"/>
        <w:rPr>
          <w:ins w:id="787" w:author="Administrator" w:date="2015-04-27T21:42:00Z"/>
          <w:rFonts w:hint="eastAsia" w:ascii="楷体_GB2312" w:hAnsi="楷体_GB2312" w:eastAsia="楷体_GB2312" w:cs="楷体_GB2312"/>
          <w:b w:val="0"/>
          <w:i w:val="0"/>
          <w:caps w:val="0"/>
          <w:color w:val="000000"/>
          <w:spacing w:val="0"/>
          <w:sz w:val="28"/>
          <w:szCs w:val="28"/>
          <w:rPrChange w:id="788" w:author="Administrator" w:date="2015-04-28T08:43:00Z">
            <w:rPr>
              <w:rFonts w:ascii="华文楷体" w:hAnsi="华文楷体" w:eastAsia="华文楷体" w:cs="华文楷体"/>
              <w:b w:val="0"/>
              <w:i w:val="0"/>
              <w:caps w:val="0"/>
              <w:color w:val="000000"/>
              <w:spacing w:val="0"/>
              <w:sz w:val="28"/>
              <w:szCs w:val="28"/>
            </w:rPr>
          </w:rPrChange>
        </w:rPr>
      </w:pPr>
      <w:ins w:id="789" w:author="Administrator" w:date="2015-04-27T21:42:00Z">
        <w:r>
          <w:rPr>
            <w:rFonts w:hint="eastAsia" w:ascii="楷体_GB2312" w:hAnsi="楷体_GB2312" w:eastAsia="楷体_GB2312" w:cs="楷体_GB2312"/>
            <w:i w:val="0"/>
            <w:caps w:val="0"/>
            <w:color w:val="000000"/>
            <w:spacing w:val="0"/>
            <w:sz w:val="28"/>
            <w:szCs w:val="28"/>
            <w:shd w:val="clear" w:color="auto" w:fill="FBF9F4"/>
            <w:rPrChange w:id="790" w:author="Administrator" w:date="2015-04-28T08:43:00Z">
              <w:rPr>
                <w:rFonts w:hint="eastAsia" w:ascii="华文楷体" w:hAnsi="华文楷体" w:eastAsia="华文楷体" w:cs="华文楷体"/>
                <w:i w:val="0"/>
                <w:caps w:val="0"/>
                <w:color w:val="000000"/>
                <w:spacing w:val="0"/>
                <w:sz w:val="28"/>
                <w:szCs w:val="28"/>
                <w:shd w:val="clear" w:color="auto" w:fill="FBF9F4"/>
              </w:rPr>
            </w:rPrChange>
          </w:rPr>
          <w:t>依怙佛陀善说法，广大行宗无著释，</w:t>
        </w:r>
      </w:ins>
    </w:p>
    <w:p>
      <w:pPr>
        <w:pStyle w:val="5"/>
        <w:widowControl/>
        <w:shd w:val="clear" w:color="auto" w:fill="FBF9F4"/>
        <w:spacing w:line="510" w:lineRule="atLeast"/>
        <w:ind w:left="0" w:firstLine="560"/>
        <w:rPr>
          <w:ins w:id="791" w:author="Administrator" w:date="2015-04-27T21:42:00Z"/>
          <w:rFonts w:hint="eastAsia" w:ascii="楷体_GB2312" w:hAnsi="楷体_GB2312" w:eastAsia="楷体_GB2312" w:cs="楷体_GB2312"/>
          <w:b w:val="0"/>
          <w:i w:val="0"/>
          <w:caps w:val="0"/>
          <w:color w:val="000000"/>
          <w:spacing w:val="0"/>
          <w:sz w:val="28"/>
          <w:szCs w:val="28"/>
          <w:rPrChange w:id="792" w:author="Administrator" w:date="2015-04-28T08:43:00Z">
            <w:rPr>
              <w:rFonts w:hint="eastAsia" w:ascii="华文楷体" w:hAnsi="华文楷体" w:eastAsia="华文楷体" w:cs="华文楷体"/>
              <w:b w:val="0"/>
              <w:i w:val="0"/>
              <w:caps w:val="0"/>
              <w:color w:val="000000"/>
              <w:spacing w:val="0"/>
              <w:sz w:val="28"/>
              <w:szCs w:val="28"/>
            </w:rPr>
          </w:rPrChange>
        </w:rPr>
      </w:pPr>
      <w:ins w:id="793" w:author="Administrator" w:date="2015-04-27T21:42:00Z">
        <w:r>
          <w:rPr>
            <w:rFonts w:hint="eastAsia" w:ascii="楷体_GB2312" w:hAnsi="楷体_GB2312" w:eastAsia="楷体_GB2312" w:cs="楷体_GB2312"/>
            <w:i w:val="0"/>
            <w:caps w:val="0"/>
            <w:color w:val="000000"/>
            <w:spacing w:val="0"/>
            <w:sz w:val="28"/>
            <w:szCs w:val="28"/>
            <w:shd w:val="clear" w:color="auto" w:fill="FBF9F4"/>
            <w:rPrChange w:id="794" w:author="Administrator" w:date="2015-04-28T08:43:00Z">
              <w:rPr>
                <w:rFonts w:hint="eastAsia" w:ascii="华文楷体" w:hAnsi="华文楷体" w:eastAsia="华文楷体" w:cs="华文楷体"/>
                <w:i w:val="0"/>
                <w:caps w:val="0"/>
                <w:color w:val="000000"/>
                <w:spacing w:val="0"/>
                <w:sz w:val="28"/>
                <w:szCs w:val="28"/>
                <w:shd w:val="clear" w:color="auto" w:fill="FBF9F4"/>
              </w:rPr>
            </w:rPrChange>
          </w:rPr>
          <w:t>甚深见派龙猛诠，共称二祖如日月。</w:t>
        </w:r>
      </w:ins>
    </w:p>
    <w:p>
      <w:pPr>
        <w:ind w:firstLine="570"/>
        <w:rPr>
          <w:ins w:id="795" w:author="Windows User" w:date="2015-04-27T14:39:00Z"/>
          <w:del w:id="796" w:author="Administrator" w:date="2015-04-27T21:42:00Z"/>
          <w:rFonts w:hint="eastAsia" w:ascii="楷体_GB2312" w:hAnsi="楷体_GB2312" w:eastAsia="楷体_GB2312" w:cs="楷体_GB2312"/>
          <w:sz w:val="28"/>
          <w:szCs w:val="28"/>
          <w:rPrChange w:id="797" w:author="Administrator" w:date="2015-04-28T08:43:00Z">
            <w:rPr>
              <w:rFonts w:hint="eastAsia" w:ascii="华文楷体" w:hAnsi="华文楷体" w:eastAsia="华文楷体"/>
              <w:sz w:val="28"/>
              <w:szCs w:val="28"/>
            </w:rPr>
          </w:rPrChange>
        </w:rPr>
      </w:pPr>
      <w:ins w:id="798" w:author="Windows User" w:date="2015-04-27T14:39:00Z">
        <w:del w:id="799" w:author="Administrator" w:date="2015-04-27T21:42:00Z">
          <w:r>
            <w:rPr>
              <w:rFonts w:hint="eastAsia" w:ascii="楷体_GB2312" w:hAnsi="楷体_GB2312" w:eastAsia="楷体_GB2312" w:cs="楷体_GB2312"/>
              <w:sz w:val="28"/>
              <w:szCs w:val="28"/>
              <w:rPrChange w:id="800" w:author="Administrator" w:date="2015-04-28T08:43:00Z">
                <w:rPr>
                  <w:rFonts w:hint="eastAsia" w:ascii="华文楷体" w:hAnsi="华文楷体" w:eastAsia="华文楷体"/>
                  <w:sz w:val="28"/>
                  <w:szCs w:val="28"/>
                </w:rPr>
              </w:rPrChange>
            </w:rPr>
            <w:delText>依怙佛陀善说法，广大行宗无著释，</w:delText>
          </w:r>
        </w:del>
      </w:ins>
    </w:p>
    <w:p>
      <w:pPr>
        <w:ind w:firstLine="570"/>
        <w:rPr>
          <w:ins w:id="801" w:author="Windows User" w:date="2015-04-27T14:39:00Z"/>
          <w:del w:id="802" w:author="Administrator" w:date="2015-04-27T21:42:00Z"/>
          <w:rFonts w:hint="eastAsia" w:ascii="楷体_GB2312" w:hAnsi="楷体_GB2312" w:eastAsia="楷体_GB2312" w:cs="楷体_GB2312"/>
          <w:sz w:val="28"/>
          <w:szCs w:val="28"/>
          <w:rPrChange w:id="803" w:author="Administrator" w:date="2015-04-28T08:43:00Z">
            <w:rPr>
              <w:rFonts w:hint="eastAsia" w:ascii="华文楷体" w:hAnsi="华文楷体" w:eastAsia="华文楷体"/>
              <w:sz w:val="28"/>
              <w:szCs w:val="28"/>
            </w:rPr>
          </w:rPrChange>
        </w:rPr>
      </w:pPr>
      <w:ins w:id="804" w:author="Windows User" w:date="2015-04-27T14:39:00Z">
        <w:del w:id="805" w:author="Administrator" w:date="2015-04-27T21:42:00Z">
          <w:r>
            <w:rPr>
              <w:rFonts w:hint="eastAsia" w:ascii="楷体_GB2312" w:hAnsi="楷体_GB2312" w:eastAsia="楷体_GB2312" w:cs="楷体_GB2312"/>
              <w:sz w:val="28"/>
              <w:szCs w:val="28"/>
              <w:rPrChange w:id="806" w:author="Administrator" w:date="2015-04-28T08:43:00Z">
                <w:rPr>
                  <w:rFonts w:hint="eastAsia" w:ascii="华文楷体" w:hAnsi="华文楷体" w:eastAsia="华文楷体"/>
                  <w:sz w:val="28"/>
                  <w:szCs w:val="28"/>
                </w:rPr>
              </w:rPrChange>
            </w:rPr>
            <w:delText>甚深见派龙猛诠，共称二祖如日月</w:delText>
          </w:r>
        </w:del>
      </w:ins>
    </w:p>
    <w:p>
      <w:pPr>
        <w:ind w:firstLine="570"/>
        <w:rPr>
          <w:ins w:id="807" w:author="Windows User" w:date="2015-04-27T14:39:00Z"/>
          <w:rFonts w:hint="eastAsia" w:ascii="楷体_GB2312" w:hAnsi="楷体_GB2312" w:eastAsia="楷体_GB2312" w:cs="楷体_GB2312"/>
          <w:sz w:val="28"/>
          <w:szCs w:val="28"/>
          <w:rPrChange w:id="808" w:author="Administrator" w:date="2015-04-28T08:43:00Z">
            <w:rPr>
              <w:rFonts w:hint="eastAsia" w:ascii="华文楷体" w:hAnsi="华文楷体" w:eastAsia="华文楷体"/>
              <w:sz w:val="28"/>
              <w:szCs w:val="28"/>
            </w:rPr>
          </w:rPrChange>
        </w:rPr>
      </w:pPr>
      <w:ins w:id="809" w:author="Windows User" w:date="2015-04-27T14:39:00Z">
        <w:r>
          <w:rPr>
            <w:rFonts w:hint="eastAsia" w:ascii="楷体_GB2312" w:hAnsi="楷体_GB2312" w:eastAsia="楷体_GB2312" w:cs="楷体_GB2312"/>
            <w:sz w:val="28"/>
            <w:szCs w:val="28"/>
            <w:rPrChange w:id="810" w:author="Administrator" w:date="2015-04-28T08:43:00Z">
              <w:rPr>
                <w:rFonts w:hint="eastAsia" w:ascii="华文楷体" w:hAnsi="华文楷体" w:eastAsia="华文楷体"/>
                <w:sz w:val="28"/>
                <w:szCs w:val="28"/>
              </w:rPr>
            </w:rPrChange>
          </w:rPr>
          <w:t>那么在这个颂词当中呢，首先是赞叹了佛陀</w:t>
        </w:r>
      </w:ins>
      <w:ins w:id="811" w:author="Administrator" w:date="2015-04-27T21:43:00Z">
        <w:r>
          <w:rPr>
            <w:rFonts w:hint="eastAsia" w:ascii="楷体_GB2312" w:hAnsi="楷体_GB2312" w:eastAsia="楷体_GB2312" w:cs="楷体_GB2312"/>
            <w:sz w:val="28"/>
            <w:szCs w:val="28"/>
            <w:lang w:eastAsia="zh-CN"/>
            <w:rPrChange w:id="812" w:author="Administrator" w:date="2015-04-28T08:43:00Z">
              <w:rPr>
                <w:rFonts w:hint="eastAsia" w:ascii="华文楷体" w:hAnsi="华文楷体" w:eastAsia="华文楷体"/>
                <w:sz w:val="28"/>
                <w:szCs w:val="28"/>
                <w:lang w:eastAsia="zh-CN"/>
              </w:rPr>
            </w:rPrChange>
          </w:rPr>
          <w:t>能够</w:t>
        </w:r>
      </w:ins>
      <w:ins w:id="813" w:author="Windows User" w:date="2015-04-27T14:39:00Z">
        <w:r>
          <w:rPr>
            <w:rFonts w:hint="eastAsia" w:ascii="楷体_GB2312" w:hAnsi="楷体_GB2312" w:eastAsia="楷体_GB2312" w:cs="楷体_GB2312"/>
            <w:sz w:val="28"/>
            <w:szCs w:val="28"/>
            <w:rPrChange w:id="814" w:author="Administrator" w:date="2015-04-28T08:43:00Z">
              <w:rPr>
                <w:rFonts w:hint="eastAsia" w:ascii="华文楷体" w:hAnsi="华文楷体" w:eastAsia="华文楷体"/>
                <w:sz w:val="28"/>
                <w:szCs w:val="28"/>
              </w:rPr>
            </w:rPrChange>
          </w:rPr>
          <w:t>善说法意，然后呢第</w:t>
        </w:r>
      </w:ins>
      <w:ins w:id="815" w:author="Administrator" w:date="2015-04-27T21:43:00Z">
        <w:r>
          <w:rPr>
            <w:rFonts w:hint="eastAsia" w:ascii="楷体_GB2312" w:hAnsi="楷体_GB2312" w:eastAsia="楷体_GB2312" w:cs="楷体_GB2312"/>
            <w:sz w:val="28"/>
            <w:szCs w:val="28"/>
            <w:lang w:eastAsia="zh-CN"/>
            <w:rPrChange w:id="816" w:author="Administrator" w:date="2015-04-28T08:43:00Z">
              <w:rPr>
                <w:rFonts w:hint="eastAsia" w:ascii="华文楷体" w:hAnsi="华文楷体" w:eastAsia="华文楷体"/>
                <w:sz w:val="28"/>
                <w:szCs w:val="28"/>
                <w:lang w:eastAsia="zh-CN"/>
              </w:rPr>
            </w:rPrChange>
          </w:rPr>
          <w:t>二句和第</w:t>
        </w:r>
      </w:ins>
      <w:ins w:id="817" w:author="Windows User" w:date="2015-04-27T14:39:00Z">
        <w:r>
          <w:rPr>
            <w:rFonts w:hint="eastAsia" w:ascii="楷体_GB2312" w:hAnsi="楷体_GB2312" w:eastAsia="楷体_GB2312" w:cs="楷体_GB2312"/>
            <w:sz w:val="28"/>
            <w:szCs w:val="28"/>
            <w:rPrChange w:id="818" w:author="Administrator" w:date="2015-04-28T08:43:00Z">
              <w:rPr>
                <w:rFonts w:hint="eastAsia" w:ascii="华文楷体" w:hAnsi="华文楷体" w:eastAsia="华文楷体"/>
                <w:sz w:val="28"/>
                <w:szCs w:val="28"/>
              </w:rPr>
            </w:rPrChange>
          </w:rPr>
          <w:t>三句也是赞叹无著菩萨和龙猛菩萨能够真正的修得</w:t>
        </w:r>
      </w:ins>
      <w:ins w:id="819" w:author="Windows User" w:date="2015-04-27T14:39:00Z">
        <w:del w:id="820" w:author="Administrator" w:date="2015-04-27T21:44:00Z">
          <w:r>
            <w:rPr>
              <w:rFonts w:hint="eastAsia" w:ascii="楷体_GB2312" w:hAnsi="楷体_GB2312" w:eastAsia="楷体_GB2312" w:cs="楷体_GB2312"/>
              <w:sz w:val="28"/>
              <w:szCs w:val="28"/>
              <w:rPrChange w:id="821" w:author="Administrator" w:date="2015-04-28T08:43:00Z">
                <w:rPr>
                  <w:rFonts w:hint="eastAsia" w:ascii="华文楷体" w:hAnsi="华文楷体" w:eastAsia="华文楷体"/>
                  <w:sz w:val="28"/>
                  <w:szCs w:val="28"/>
                </w:rPr>
              </w:rPrChange>
            </w:rPr>
            <w:delText>权</w:delText>
          </w:r>
        </w:del>
      </w:ins>
      <w:ins w:id="822" w:author="Administrator" w:date="2015-04-27T21:44:00Z">
        <w:r>
          <w:rPr>
            <w:rFonts w:hint="eastAsia" w:ascii="楷体_GB2312" w:hAnsi="楷体_GB2312" w:eastAsia="楷体_GB2312" w:cs="楷体_GB2312"/>
            <w:sz w:val="28"/>
            <w:szCs w:val="28"/>
            <w:lang w:eastAsia="zh-CN"/>
            <w:rPrChange w:id="823" w:author="Administrator" w:date="2015-04-28T08:43:00Z">
              <w:rPr>
                <w:rFonts w:hint="eastAsia" w:ascii="华文楷体" w:hAnsi="华文楷体" w:eastAsia="华文楷体"/>
                <w:sz w:val="28"/>
                <w:szCs w:val="28"/>
                <w:lang w:eastAsia="zh-CN"/>
              </w:rPr>
            </w:rPrChange>
          </w:rPr>
          <w:t>诠释</w:t>
        </w:r>
      </w:ins>
      <w:ins w:id="824" w:author="Windows User" w:date="2015-04-27T14:39:00Z">
        <w:del w:id="825" w:author="Administrator" w:date="2015-04-27T21:44:00Z">
          <w:r>
            <w:rPr>
              <w:rFonts w:hint="eastAsia" w:ascii="楷体_GB2312" w:hAnsi="楷体_GB2312" w:eastAsia="楷体_GB2312" w:cs="楷体_GB2312"/>
              <w:sz w:val="28"/>
              <w:szCs w:val="28"/>
              <w:rPrChange w:id="826" w:author="Administrator" w:date="2015-04-28T08:43:00Z">
                <w:rPr>
                  <w:rFonts w:hint="eastAsia" w:ascii="华文楷体" w:hAnsi="华文楷体" w:eastAsia="华文楷体"/>
                  <w:sz w:val="28"/>
                  <w:szCs w:val="28"/>
                </w:rPr>
              </w:rPrChange>
            </w:rPr>
            <w:delText>士</w:delText>
          </w:r>
        </w:del>
      </w:ins>
      <w:ins w:id="827" w:author="Windows User" w:date="2015-04-27T14:39:00Z">
        <w:r>
          <w:rPr>
            <w:rFonts w:hint="eastAsia" w:ascii="楷体_GB2312" w:hAnsi="楷体_GB2312" w:eastAsia="楷体_GB2312" w:cs="楷体_GB2312"/>
            <w:sz w:val="28"/>
            <w:szCs w:val="28"/>
            <w:rPrChange w:id="828" w:author="Administrator" w:date="2015-04-28T08:43:00Z">
              <w:rPr>
                <w:rFonts w:hint="eastAsia" w:ascii="华文楷体" w:hAnsi="华文楷体" w:eastAsia="华文楷体"/>
                <w:sz w:val="28"/>
                <w:szCs w:val="28"/>
              </w:rPr>
            </w:rPrChange>
          </w:rPr>
          <w:t>，安立佛陀这种殊胜的教义，所以说呢就把无著菩萨和龙猛菩萨共称如同日月一样</w:t>
        </w:r>
      </w:ins>
      <w:ins w:id="829" w:author="Administrator" w:date="2015-04-27T21:44:00Z">
        <w:r>
          <w:rPr>
            <w:rFonts w:hint="eastAsia" w:ascii="楷体_GB2312" w:hAnsi="楷体_GB2312" w:eastAsia="楷体_GB2312" w:cs="楷体_GB2312"/>
            <w:sz w:val="28"/>
            <w:szCs w:val="28"/>
            <w:lang w:eastAsia="zh-CN"/>
            <w:rPrChange w:id="830" w:author="Administrator" w:date="2015-04-28T08:43:00Z">
              <w:rPr>
                <w:rFonts w:hint="eastAsia" w:ascii="华文楷体" w:hAnsi="华文楷体" w:eastAsia="华文楷体"/>
                <w:sz w:val="28"/>
                <w:szCs w:val="28"/>
                <w:lang w:eastAsia="zh-CN"/>
              </w:rPr>
            </w:rPrChange>
          </w:rPr>
          <w:t>殊胜</w:t>
        </w:r>
      </w:ins>
      <w:ins w:id="831" w:author="Windows User" w:date="2015-04-27T14:39:00Z">
        <w:r>
          <w:rPr>
            <w:rFonts w:hint="eastAsia" w:ascii="楷体_GB2312" w:hAnsi="楷体_GB2312" w:eastAsia="楷体_GB2312" w:cs="楷体_GB2312"/>
            <w:sz w:val="28"/>
            <w:szCs w:val="28"/>
            <w:rPrChange w:id="832" w:author="Administrator" w:date="2015-04-28T08:43:00Z">
              <w:rPr>
                <w:rFonts w:hint="eastAsia" w:ascii="华文楷体" w:hAnsi="华文楷体" w:eastAsia="华文楷体"/>
                <w:sz w:val="28"/>
                <w:szCs w:val="28"/>
              </w:rPr>
            </w:rPrChange>
          </w:rPr>
          <w:t>的二主，</w:t>
        </w:r>
      </w:ins>
      <w:ins w:id="833" w:author="Administrator" w:date="2015-04-27T21:45:00Z">
        <w:r>
          <w:rPr>
            <w:rFonts w:hint="eastAsia" w:ascii="楷体_GB2312" w:hAnsi="楷体_GB2312" w:eastAsia="楷体_GB2312" w:cs="楷体_GB2312"/>
            <w:i w:val="0"/>
            <w:caps w:val="0"/>
            <w:color w:val="000000"/>
            <w:spacing w:val="0"/>
            <w:sz w:val="28"/>
            <w:szCs w:val="28"/>
            <w:shd w:val="clear" w:color="auto" w:fill="FBF9F4"/>
            <w:rPrChange w:id="834" w:author="Administrator" w:date="2015-04-28T08:43:00Z">
              <w:rPr>
                <w:rFonts w:hint="eastAsia" w:ascii="黑体" w:hAnsi="黑体" w:eastAsia="黑体" w:cs="黑体"/>
                <w:i w:val="0"/>
                <w:caps w:val="0"/>
                <w:color w:val="000000"/>
                <w:spacing w:val="0"/>
                <w:sz w:val="28"/>
                <w:szCs w:val="28"/>
                <w:shd w:val="clear" w:color="auto" w:fill="FBF9F4"/>
              </w:rPr>
            </w:rPrChange>
          </w:rPr>
          <w:t>依怙佛陀善说法</w:t>
        </w:r>
      </w:ins>
      <w:ins w:id="835" w:author="Windows User" w:date="2015-04-27T14:39:00Z">
        <w:del w:id="836" w:author="Administrator" w:date="2015-04-27T21:45:00Z">
          <w:r>
            <w:rPr>
              <w:rFonts w:hint="eastAsia" w:ascii="楷体_GB2312" w:hAnsi="楷体_GB2312" w:eastAsia="楷体_GB2312" w:cs="楷体_GB2312"/>
              <w:sz w:val="28"/>
              <w:szCs w:val="28"/>
              <w:rPrChange w:id="837" w:author="Administrator" w:date="2015-04-28T08:43:00Z">
                <w:rPr>
                  <w:rFonts w:hint="eastAsia" w:ascii="华文楷体" w:hAnsi="华文楷体" w:eastAsia="华文楷体"/>
                  <w:sz w:val="28"/>
                  <w:szCs w:val="28"/>
                </w:rPr>
              </w:rPrChange>
            </w:rPr>
            <w:delText>佛陀依附佛陀善说法</w:delText>
          </w:r>
        </w:del>
      </w:ins>
      <w:ins w:id="838" w:author="Windows User" w:date="2015-04-27T14:39:00Z">
        <w:r>
          <w:rPr>
            <w:rFonts w:hint="eastAsia" w:ascii="楷体_GB2312" w:hAnsi="楷体_GB2312" w:eastAsia="楷体_GB2312" w:cs="楷体_GB2312"/>
            <w:sz w:val="28"/>
            <w:szCs w:val="28"/>
            <w:rPrChange w:id="839" w:author="Administrator" w:date="2015-04-28T08:43:00Z">
              <w:rPr>
                <w:rFonts w:hint="eastAsia" w:ascii="华文楷体" w:hAnsi="华文楷体" w:eastAsia="华文楷体"/>
                <w:sz w:val="28"/>
                <w:szCs w:val="28"/>
              </w:rPr>
            </w:rPrChange>
          </w:rPr>
          <w:t>的意思就是说呢，真正在人世间当中，</w:t>
        </w:r>
      </w:ins>
      <w:ins w:id="840" w:author="Windows User" w:date="2015-04-27T14:39:00Z">
        <w:del w:id="841" w:author="Administrator" w:date="2015-04-27T21:45:00Z">
          <w:r>
            <w:rPr>
              <w:rFonts w:hint="eastAsia" w:ascii="楷体_GB2312" w:hAnsi="楷体_GB2312" w:eastAsia="楷体_GB2312" w:cs="楷体_GB2312"/>
              <w:sz w:val="28"/>
              <w:szCs w:val="28"/>
              <w:rPrChange w:id="842" w:author="Administrator" w:date="2015-04-28T08:43:00Z">
                <w:rPr>
                  <w:rFonts w:hint="eastAsia" w:ascii="华文楷体" w:hAnsi="华文楷体" w:eastAsia="华文楷体"/>
                  <w:sz w:val="28"/>
                  <w:szCs w:val="28"/>
                </w:rPr>
              </w:rPrChange>
            </w:rPr>
            <w:delText>看过依附</w:delText>
          </w:r>
        </w:del>
      </w:ins>
      <w:ins w:id="843" w:author="Administrator" w:date="2015-04-27T21:45:00Z">
        <w:r>
          <w:rPr>
            <w:rFonts w:hint="eastAsia" w:ascii="楷体_GB2312" w:hAnsi="楷体_GB2312" w:eastAsia="楷体_GB2312" w:cs="楷体_GB2312"/>
            <w:sz w:val="28"/>
            <w:szCs w:val="28"/>
            <w:lang w:eastAsia="zh-CN"/>
            <w:rPrChange w:id="844" w:author="Administrator" w:date="2015-04-28T08:43:00Z">
              <w:rPr>
                <w:rFonts w:hint="eastAsia" w:ascii="华文楷体" w:hAnsi="华文楷体" w:eastAsia="华文楷体"/>
                <w:sz w:val="28"/>
                <w:szCs w:val="28"/>
                <w:lang w:eastAsia="zh-CN"/>
              </w:rPr>
            </w:rPrChange>
          </w:rPr>
          <w:t>堪为依祜</w:t>
        </w:r>
      </w:ins>
      <w:ins w:id="845" w:author="Windows User" w:date="2015-04-27T14:39:00Z">
        <w:r>
          <w:rPr>
            <w:rFonts w:hint="eastAsia" w:ascii="楷体_GB2312" w:hAnsi="楷体_GB2312" w:eastAsia="楷体_GB2312" w:cs="楷体_GB2312"/>
            <w:sz w:val="28"/>
            <w:szCs w:val="28"/>
            <w:rPrChange w:id="846" w:author="Administrator" w:date="2015-04-28T08:43:00Z">
              <w:rPr>
                <w:rFonts w:hint="eastAsia" w:ascii="华文楷体" w:hAnsi="华文楷体" w:eastAsia="华文楷体"/>
                <w:sz w:val="28"/>
                <w:szCs w:val="28"/>
              </w:rPr>
            </w:rPrChange>
          </w:rPr>
          <w:t>的就是佛陀</w:t>
        </w:r>
      </w:ins>
      <w:ins w:id="847" w:author="Administrator" w:date="2015-04-27T21:46:00Z">
        <w:r>
          <w:rPr>
            <w:rFonts w:hint="eastAsia" w:ascii="楷体_GB2312" w:hAnsi="楷体_GB2312" w:eastAsia="楷体_GB2312" w:cs="楷体_GB2312"/>
            <w:sz w:val="28"/>
            <w:szCs w:val="28"/>
            <w:lang w:eastAsia="zh-CN"/>
            <w:rPrChange w:id="848" w:author="Administrator" w:date="2015-04-28T08:43:00Z">
              <w:rPr>
                <w:rFonts w:hint="eastAsia" w:ascii="华文楷体" w:hAnsi="华文楷体" w:eastAsia="华文楷体"/>
                <w:sz w:val="28"/>
                <w:szCs w:val="28"/>
                <w:lang w:eastAsia="zh-CN"/>
              </w:rPr>
            </w:rPrChange>
          </w:rPr>
          <w:t>，</w:t>
        </w:r>
      </w:ins>
      <w:ins w:id="849" w:author="Windows User" w:date="2015-04-27T14:39:00Z">
        <w:r>
          <w:rPr>
            <w:rFonts w:hint="eastAsia" w:ascii="楷体_GB2312" w:hAnsi="楷体_GB2312" w:eastAsia="楷体_GB2312" w:cs="楷体_GB2312"/>
            <w:sz w:val="28"/>
            <w:szCs w:val="28"/>
            <w:rPrChange w:id="850" w:author="Administrator" w:date="2015-04-28T08:43:00Z">
              <w:rPr>
                <w:rFonts w:hint="eastAsia" w:ascii="华文楷体" w:hAnsi="华文楷体" w:eastAsia="华文楷体"/>
                <w:sz w:val="28"/>
                <w:szCs w:val="28"/>
              </w:rPr>
            </w:rPrChange>
          </w:rPr>
          <w:t>就是释迦摩尼佛，佛陀出世呢这样一种目的呢，就是要给众生宣讲这样一种殊胜的法义，有这样一种动机，佛陀的</w:t>
        </w:r>
      </w:ins>
      <w:ins w:id="851" w:author="Windows User" w:date="2015-04-27T14:39:00Z">
        <w:del w:id="852" w:author="Administrator" w:date="2015-04-27T21:46:00Z">
          <w:r>
            <w:rPr>
              <w:rFonts w:hint="eastAsia" w:ascii="楷体_GB2312" w:hAnsi="楷体_GB2312" w:eastAsia="楷体_GB2312" w:cs="楷体_GB2312"/>
              <w:sz w:val="28"/>
              <w:szCs w:val="28"/>
              <w:rPrChange w:id="853" w:author="Administrator" w:date="2015-04-28T08:43:00Z">
                <w:rPr>
                  <w:rFonts w:hint="eastAsia" w:ascii="华文楷体" w:hAnsi="华文楷体" w:eastAsia="华文楷体"/>
                  <w:sz w:val="28"/>
                  <w:szCs w:val="28"/>
                </w:rPr>
              </w:rPrChange>
            </w:rPr>
            <w:delText>野人</w:delText>
          </w:r>
        </w:del>
      </w:ins>
      <w:ins w:id="854" w:author="Administrator" w:date="2015-04-27T21:46:00Z">
        <w:r>
          <w:rPr>
            <w:rFonts w:hint="eastAsia" w:ascii="楷体_GB2312" w:hAnsi="楷体_GB2312" w:eastAsia="楷体_GB2312" w:cs="楷体_GB2312"/>
            <w:sz w:val="28"/>
            <w:szCs w:val="28"/>
            <w:lang w:eastAsia="zh-CN"/>
            <w:rPrChange w:id="855" w:author="Administrator" w:date="2015-04-28T08:43:00Z">
              <w:rPr>
                <w:rFonts w:hint="eastAsia" w:ascii="华文楷体" w:hAnsi="华文楷体" w:eastAsia="华文楷体"/>
                <w:sz w:val="28"/>
                <w:szCs w:val="28"/>
                <w:lang w:eastAsia="zh-CN"/>
              </w:rPr>
            </w:rPrChange>
          </w:rPr>
          <w:t>也能够</w:t>
        </w:r>
      </w:ins>
      <w:ins w:id="856" w:author="Windows User" w:date="2015-04-27T14:39:00Z">
        <w:r>
          <w:rPr>
            <w:rFonts w:hint="eastAsia" w:ascii="楷体_GB2312" w:hAnsi="楷体_GB2312" w:eastAsia="楷体_GB2312" w:cs="楷体_GB2312"/>
            <w:sz w:val="28"/>
            <w:szCs w:val="28"/>
            <w:rPrChange w:id="857" w:author="Administrator" w:date="2015-04-28T08:43:00Z">
              <w:rPr>
                <w:rFonts w:hint="eastAsia" w:ascii="华文楷体" w:hAnsi="华文楷体" w:eastAsia="华文楷体"/>
                <w:sz w:val="28"/>
                <w:szCs w:val="28"/>
              </w:rPr>
            </w:rPrChange>
          </w:rPr>
          <w:t>善说法，善说法有一方面是完全</w:t>
        </w:r>
      </w:ins>
      <w:ins w:id="858" w:author="Administrator" w:date="2015-04-27T21:46:00Z">
        <w:r>
          <w:rPr>
            <w:rFonts w:hint="eastAsia" w:ascii="楷体_GB2312" w:hAnsi="楷体_GB2312" w:eastAsia="楷体_GB2312" w:cs="楷体_GB2312"/>
            <w:sz w:val="28"/>
            <w:szCs w:val="28"/>
            <w:lang w:eastAsia="zh-CN"/>
            <w:rPrChange w:id="859" w:author="Administrator" w:date="2015-04-28T08:43:00Z">
              <w:rPr>
                <w:rFonts w:hint="eastAsia" w:ascii="华文楷体" w:hAnsi="华文楷体" w:eastAsia="华文楷体"/>
                <w:sz w:val="28"/>
                <w:szCs w:val="28"/>
                <w:lang w:eastAsia="zh-CN"/>
              </w:rPr>
            </w:rPrChange>
          </w:rPr>
          <w:t>已经</w:t>
        </w:r>
      </w:ins>
      <w:ins w:id="860" w:author="Windows User" w:date="2015-04-27T14:39:00Z">
        <w:r>
          <w:rPr>
            <w:rFonts w:hint="eastAsia" w:ascii="楷体_GB2312" w:hAnsi="楷体_GB2312" w:eastAsia="楷体_GB2312" w:cs="楷体_GB2312"/>
            <w:sz w:val="28"/>
            <w:szCs w:val="28"/>
            <w:rPrChange w:id="861" w:author="Administrator" w:date="2015-04-28T08:43:00Z">
              <w:rPr>
                <w:rFonts w:hint="eastAsia" w:ascii="华文楷体" w:hAnsi="华文楷体" w:eastAsia="华文楷体"/>
                <w:sz w:val="28"/>
                <w:szCs w:val="28"/>
              </w:rPr>
            </w:rPrChange>
          </w:rPr>
          <w:t>证悟了实相，一方面是通过不间断的</w:t>
        </w:r>
      </w:ins>
      <w:ins w:id="862" w:author="Windows User" w:date="2015-04-27T14:39:00Z">
        <w:del w:id="863" w:author="Administrator" w:date="2015-04-27T21:47:00Z">
          <w:r>
            <w:rPr>
              <w:rFonts w:hint="eastAsia" w:ascii="楷体_GB2312" w:hAnsi="楷体_GB2312" w:eastAsia="楷体_GB2312" w:cs="楷体_GB2312"/>
              <w:sz w:val="28"/>
              <w:szCs w:val="28"/>
              <w:rPrChange w:id="864" w:author="Administrator" w:date="2015-04-28T08:43:00Z">
                <w:rPr>
                  <w:rFonts w:hint="eastAsia" w:ascii="华文楷体" w:hAnsi="华文楷体" w:eastAsia="华文楷体"/>
                  <w:sz w:val="28"/>
                  <w:szCs w:val="28"/>
                </w:rPr>
              </w:rPrChange>
            </w:rPr>
            <w:delText>休息</w:delText>
          </w:r>
        </w:del>
      </w:ins>
      <w:ins w:id="865" w:author="Administrator" w:date="2015-04-27T21:47:00Z">
        <w:r>
          <w:rPr>
            <w:rFonts w:hint="eastAsia" w:ascii="楷体_GB2312" w:hAnsi="楷体_GB2312" w:eastAsia="楷体_GB2312" w:cs="楷体_GB2312"/>
            <w:sz w:val="28"/>
            <w:szCs w:val="28"/>
            <w:lang w:eastAsia="zh-CN"/>
            <w:rPrChange w:id="866" w:author="Administrator" w:date="2015-04-28T08:43:00Z">
              <w:rPr>
                <w:rFonts w:hint="eastAsia" w:ascii="华文楷体" w:hAnsi="华文楷体" w:eastAsia="华文楷体"/>
                <w:sz w:val="28"/>
                <w:szCs w:val="28"/>
                <w:lang w:eastAsia="zh-CN"/>
              </w:rPr>
            </w:rPrChange>
          </w:rPr>
          <w:t>修习</w:t>
        </w:r>
      </w:ins>
      <w:ins w:id="867" w:author="Windows User" w:date="2015-04-27T14:39:00Z">
        <w:r>
          <w:rPr>
            <w:rFonts w:hint="eastAsia" w:ascii="楷体_GB2312" w:hAnsi="楷体_GB2312" w:eastAsia="楷体_GB2312" w:cs="楷体_GB2312"/>
            <w:sz w:val="28"/>
            <w:szCs w:val="28"/>
            <w:rPrChange w:id="868" w:author="Administrator" w:date="2015-04-28T08:43:00Z">
              <w:rPr>
                <w:rFonts w:hint="eastAsia" w:ascii="华文楷体" w:hAnsi="华文楷体" w:eastAsia="华文楷体"/>
                <w:sz w:val="28"/>
                <w:szCs w:val="28"/>
              </w:rPr>
            </w:rPrChange>
          </w:rPr>
          <w:t>证悟实相之后呢</w:t>
        </w:r>
      </w:ins>
      <w:ins w:id="869" w:author="Administrator" w:date="2015-04-27T21:47:00Z">
        <w:r>
          <w:rPr>
            <w:rFonts w:hint="eastAsia" w:ascii="楷体_GB2312" w:hAnsi="楷体_GB2312" w:eastAsia="楷体_GB2312" w:cs="楷体_GB2312"/>
            <w:sz w:val="28"/>
            <w:szCs w:val="28"/>
            <w:lang w:eastAsia="zh-CN"/>
            <w:rPrChange w:id="870" w:author="Administrator" w:date="2015-04-28T08:43:00Z">
              <w:rPr>
                <w:rFonts w:hint="eastAsia" w:ascii="华文楷体" w:hAnsi="华文楷体" w:eastAsia="华文楷体"/>
                <w:sz w:val="28"/>
                <w:szCs w:val="28"/>
                <w:lang w:eastAsia="zh-CN"/>
              </w:rPr>
            </w:rPrChange>
          </w:rPr>
          <w:t>，</w:t>
        </w:r>
      </w:ins>
      <w:ins w:id="871" w:author="Windows User" w:date="2015-04-27T14:39:00Z">
        <w:r>
          <w:rPr>
            <w:rFonts w:hint="eastAsia" w:ascii="楷体_GB2312" w:hAnsi="楷体_GB2312" w:eastAsia="楷体_GB2312" w:cs="楷体_GB2312"/>
            <w:sz w:val="28"/>
            <w:szCs w:val="28"/>
            <w:rPrChange w:id="872" w:author="Administrator" w:date="2015-04-28T08:43:00Z">
              <w:rPr>
                <w:rFonts w:hint="eastAsia" w:ascii="华文楷体" w:hAnsi="华文楷体" w:eastAsia="华文楷体"/>
                <w:sz w:val="28"/>
                <w:szCs w:val="28"/>
              </w:rPr>
            </w:rPrChange>
          </w:rPr>
          <w:t>得到了殊胜</w:t>
        </w:r>
      </w:ins>
      <w:ins w:id="873" w:author="Administrator" w:date="2015-04-27T21:47:00Z">
        <w:r>
          <w:rPr>
            <w:rFonts w:hint="eastAsia" w:ascii="楷体_GB2312" w:hAnsi="楷体_GB2312" w:eastAsia="楷体_GB2312" w:cs="楷体_GB2312"/>
            <w:sz w:val="28"/>
            <w:szCs w:val="28"/>
            <w:lang w:eastAsia="zh-CN"/>
            <w:rPrChange w:id="874" w:author="Administrator" w:date="2015-04-28T08:43:00Z">
              <w:rPr>
                <w:rFonts w:hint="eastAsia" w:ascii="华文楷体" w:hAnsi="华文楷体" w:eastAsia="华文楷体"/>
                <w:sz w:val="28"/>
                <w:szCs w:val="28"/>
                <w:lang w:eastAsia="zh-CN"/>
              </w:rPr>
            </w:rPrChange>
          </w:rPr>
          <w:t>的</w:t>
        </w:r>
      </w:ins>
      <w:ins w:id="875" w:author="Windows User" w:date="2015-04-27T14:39:00Z">
        <w:del w:id="876" w:author="Administrator" w:date="2015-04-27T21:47:00Z">
          <w:r>
            <w:rPr>
              <w:rFonts w:hint="eastAsia" w:ascii="楷体_GB2312" w:hAnsi="楷体_GB2312" w:eastAsia="楷体_GB2312" w:cs="楷体_GB2312"/>
              <w:sz w:val="28"/>
              <w:szCs w:val="28"/>
              <w:rPrChange w:id="877" w:author="Administrator" w:date="2015-04-28T08:43:00Z">
                <w:rPr>
                  <w:rFonts w:hint="eastAsia" w:ascii="华文楷体" w:hAnsi="华文楷体" w:eastAsia="华文楷体"/>
                  <w:sz w:val="28"/>
                  <w:szCs w:val="28"/>
                </w:rPr>
              </w:rPrChange>
            </w:rPr>
            <w:delText>与</w:delText>
          </w:r>
        </w:del>
      </w:ins>
      <w:ins w:id="878" w:author="Administrator" w:date="2015-04-27T21:47:00Z">
        <w:r>
          <w:rPr>
            <w:rFonts w:hint="eastAsia" w:ascii="楷体_GB2312" w:hAnsi="楷体_GB2312" w:eastAsia="楷体_GB2312" w:cs="楷体_GB2312"/>
            <w:sz w:val="28"/>
            <w:szCs w:val="28"/>
            <w:lang w:eastAsia="zh-CN"/>
            <w:rPrChange w:id="879" w:author="Administrator" w:date="2015-04-28T08:43:00Z">
              <w:rPr>
                <w:rFonts w:hint="eastAsia" w:ascii="华文楷体" w:hAnsi="华文楷体" w:eastAsia="华文楷体"/>
                <w:sz w:val="28"/>
                <w:szCs w:val="28"/>
                <w:lang w:eastAsia="zh-CN"/>
              </w:rPr>
            </w:rPrChange>
          </w:rPr>
          <w:t>语</w:t>
        </w:r>
      </w:ins>
      <w:ins w:id="880" w:author="Windows User" w:date="2015-04-27T14:39:00Z">
        <w:r>
          <w:rPr>
            <w:rFonts w:hint="eastAsia" w:ascii="楷体_GB2312" w:hAnsi="楷体_GB2312" w:eastAsia="楷体_GB2312" w:cs="楷体_GB2312"/>
            <w:sz w:val="28"/>
            <w:szCs w:val="28"/>
            <w:rPrChange w:id="881" w:author="Administrator" w:date="2015-04-28T08:43:00Z">
              <w:rPr>
                <w:rFonts w:hint="eastAsia" w:ascii="华文楷体" w:hAnsi="华文楷体" w:eastAsia="华文楷体"/>
                <w:sz w:val="28"/>
                <w:szCs w:val="28"/>
              </w:rPr>
            </w:rPrChange>
          </w:rPr>
          <w:t>自在，所以说能够，就说是这个非常善巧的宣说这样一种殊胜的法义</w:t>
        </w:r>
      </w:ins>
      <w:ins w:id="882" w:author="Administrator" w:date="2015-04-27T21:47:00Z">
        <w:r>
          <w:rPr>
            <w:rFonts w:hint="eastAsia" w:ascii="楷体_GB2312" w:hAnsi="楷体_GB2312" w:eastAsia="楷体_GB2312" w:cs="楷体_GB2312"/>
            <w:sz w:val="28"/>
            <w:szCs w:val="28"/>
            <w:lang w:eastAsia="zh-CN"/>
            <w:rPrChange w:id="883" w:author="Administrator" w:date="2015-04-28T08:43:00Z">
              <w:rPr>
                <w:rFonts w:hint="eastAsia" w:ascii="华文楷体" w:hAnsi="华文楷体" w:eastAsia="华文楷体"/>
                <w:sz w:val="28"/>
                <w:szCs w:val="28"/>
                <w:lang w:eastAsia="zh-CN"/>
              </w:rPr>
            </w:rPrChange>
          </w:rPr>
          <w:t>所以</w:t>
        </w:r>
      </w:ins>
      <w:ins w:id="884" w:author="Windows User" w:date="2015-04-27T14:39:00Z">
        <w:r>
          <w:rPr>
            <w:rFonts w:hint="eastAsia" w:ascii="楷体_GB2312" w:hAnsi="楷体_GB2312" w:eastAsia="楷体_GB2312" w:cs="楷体_GB2312"/>
            <w:sz w:val="28"/>
            <w:szCs w:val="28"/>
            <w:rPrChange w:id="885" w:author="Administrator" w:date="2015-04-28T08:43:00Z">
              <w:rPr>
                <w:rFonts w:hint="eastAsia" w:ascii="华文楷体" w:hAnsi="华文楷体" w:eastAsia="华文楷体"/>
                <w:sz w:val="28"/>
                <w:szCs w:val="28"/>
              </w:rPr>
            </w:rPrChange>
          </w:rPr>
          <w:t>叫做善说法。从内相续的证悟和</w:t>
        </w:r>
      </w:ins>
      <w:ins w:id="886" w:author="Administrator" w:date="2015-04-27T21:47:00Z">
        <w:r>
          <w:rPr>
            <w:rFonts w:hint="eastAsia" w:ascii="楷体_GB2312" w:hAnsi="楷体_GB2312" w:eastAsia="楷体_GB2312" w:cs="楷体_GB2312"/>
            <w:sz w:val="28"/>
            <w:szCs w:val="28"/>
            <w:lang w:eastAsia="zh-CN"/>
            <w:rPrChange w:id="887" w:author="Administrator" w:date="2015-04-28T08:43:00Z">
              <w:rPr>
                <w:rFonts w:hint="eastAsia" w:ascii="华文楷体" w:hAnsi="华文楷体" w:eastAsia="华文楷体"/>
                <w:sz w:val="28"/>
                <w:szCs w:val="28"/>
                <w:lang w:eastAsia="zh-CN"/>
              </w:rPr>
            </w:rPrChange>
          </w:rPr>
          <w:t>从</w:t>
        </w:r>
      </w:ins>
      <w:ins w:id="888" w:author="Windows User" w:date="2015-04-27T14:39:00Z">
        <w:r>
          <w:rPr>
            <w:rFonts w:hint="eastAsia" w:ascii="楷体_GB2312" w:hAnsi="楷体_GB2312" w:eastAsia="楷体_GB2312" w:cs="楷体_GB2312"/>
            <w:sz w:val="28"/>
            <w:szCs w:val="28"/>
            <w:rPrChange w:id="889" w:author="Administrator" w:date="2015-04-28T08:43:00Z">
              <w:rPr>
                <w:rFonts w:hint="eastAsia" w:ascii="华文楷体" w:hAnsi="华文楷体" w:eastAsia="华文楷体"/>
                <w:sz w:val="28"/>
                <w:szCs w:val="28"/>
              </w:rPr>
            </w:rPrChange>
          </w:rPr>
          <w:t>语言上面的表达</w:t>
        </w:r>
      </w:ins>
      <w:ins w:id="890" w:author="Windows User" w:date="2015-04-27T14:39:00Z">
        <w:del w:id="891" w:author="Administrator" w:date="2015-04-27T21:47:00Z">
          <w:r>
            <w:rPr>
              <w:rFonts w:hint="eastAsia" w:ascii="楷体_GB2312" w:hAnsi="楷体_GB2312" w:eastAsia="楷体_GB2312" w:cs="楷体_GB2312"/>
              <w:sz w:val="28"/>
              <w:szCs w:val="28"/>
              <w:rPrChange w:id="892" w:author="Administrator" w:date="2015-04-28T08:43:00Z">
                <w:rPr>
                  <w:rFonts w:hint="eastAsia" w:ascii="华文楷体" w:hAnsi="华文楷体" w:eastAsia="华文楷体"/>
                  <w:sz w:val="28"/>
                  <w:szCs w:val="28"/>
                </w:rPr>
              </w:rPrChange>
            </w:rPr>
            <w:delText>种种</w:delText>
          </w:r>
        </w:del>
      </w:ins>
      <w:ins w:id="893" w:author="Administrator" w:date="2015-04-27T21:47:00Z">
        <w:r>
          <w:rPr>
            <w:rFonts w:hint="eastAsia" w:ascii="楷体_GB2312" w:hAnsi="楷体_GB2312" w:eastAsia="楷体_GB2312" w:cs="楷体_GB2312"/>
            <w:sz w:val="28"/>
            <w:szCs w:val="28"/>
            <w:lang w:eastAsia="zh-CN"/>
            <w:rPrChange w:id="894" w:author="Administrator" w:date="2015-04-28T08:43:00Z">
              <w:rPr>
                <w:rFonts w:hint="eastAsia" w:ascii="华文楷体" w:hAnsi="华文楷体" w:eastAsia="华文楷体"/>
                <w:sz w:val="28"/>
                <w:szCs w:val="28"/>
                <w:lang w:eastAsia="zh-CN"/>
              </w:rPr>
            </w:rPrChange>
          </w:rPr>
          <w:t>等等</w:t>
        </w:r>
      </w:ins>
      <w:ins w:id="895" w:author="Administrator" w:date="2015-04-27T21:48:00Z">
        <w:r>
          <w:rPr>
            <w:rFonts w:hint="eastAsia" w:ascii="楷体_GB2312" w:hAnsi="楷体_GB2312" w:eastAsia="楷体_GB2312" w:cs="楷体_GB2312"/>
            <w:sz w:val="28"/>
            <w:szCs w:val="28"/>
            <w:lang w:eastAsia="zh-CN"/>
            <w:rPrChange w:id="896" w:author="Administrator" w:date="2015-04-28T08:43:00Z">
              <w:rPr>
                <w:rFonts w:hint="eastAsia" w:ascii="华文楷体" w:hAnsi="华文楷体" w:eastAsia="华文楷体"/>
                <w:sz w:val="28"/>
                <w:szCs w:val="28"/>
                <w:lang w:eastAsia="zh-CN"/>
              </w:rPr>
            </w:rPrChange>
          </w:rPr>
          <w:t>，已经</w:t>
        </w:r>
      </w:ins>
      <w:ins w:id="897" w:author="Windows User" w:date="2015-04-27T14:39:00Z">
        <w:r>
          <w:rPr>
            <w:rFonts w:hint="eastAsia" w:ascii="楷体_GB2312" w:hAnsi="楷体_GB2312" w:eastAsia="楷体_GB2312" w:cs="楷体_GB2312"/>
            <w:sz w:val="28"/>
            <w:szCs w:val="28"/>
            <w:rPrChange w:id="898" w:author="Administrator" w:date="2015-04-28T08:43:00Z">
              <w:rPr>
                <w:rFonts w:hint="eastAsia" w:ascii="华文楷体" w:hAnsi="华文楷体" w:eastAsia="华文楷体"/>
                <w:sz w:val="28"/>
                <w:szCs w:val="28"/>
              </w:rPr>
            </w:rPrChange>
          </w:rPr>
          <w:t>达到了尽善尽美的，所以</w:t>
        </w:r>
      </w:ins>
      <w:ins w:id="899" w:author="Windows User" w:date="2015-04-27T14:39:00Z">
        <w:del w:id="900" w:author="Administrator" w:date="2015-04-27T21:48:00Z">
          <w:r>
            <w:rPr>
              <w:rFonts w:hint="eastAsia" w:ascii="楷体_GB2312" w:hAnsi="楷体_GB2312" w:eastAsia="楷体_GB2312" w:cs="楷体_GB2312"/>
              <w:sz w:val="28"/>
              <w:szCs w:val="28"/>
              <w:rPrChange w:id="901" w:author="Administrator" w:date="2015-04-28T08:43:00Z">
                <w:rPr>
                  <w:rFonts w:hint="eastAsia" w:ascii="华文楷体" w:hAnsi="华文楷体" w:eastAsia="华文楷体"/>
                  <w:sz w:val="28"/>
                  <w:szCs w:val="28"/>
                </w:rPr>
              </w:rPrChange>
            </w:rPr>
            <w:delText>说</w:delText>
          </w:r>
        </w:del>
      </w:ins>
      <w:ins w:id="902" w:author="Administrator" w:date="2015-04-27T21:48:00Z">
        <w:r>
          <w:rPr>
            <w:rFonts w:hint="eastAsia" w:ascii="楷体_GB2312" w:hAnsi="楷体_GB2312" w:eastAsia="楷体_GB2312" w:cs="楷体_GB2312"/>
            <w:sz w:val="28"/>
            <w:szCs w:val="28"/>
            <w:lang w:eastAsia="zh-CN"/>
            <w:rPrChange w:id="903" w:author="Administrator" w:date="2015-04-28T08:43:00Z">
              <w:rPr>
                <w:rFonts w:hint="eastAsia" w:ascii="华文楷体" w:hAnsi="华文楷体" w:eastAsia="华文楷体"/>
                <w:sz w:val="28"/>
                <w:szCs w:val="28"/>
                <w:lang w:eastAsia="zh-CN"/>
              </w:rPr>
            </w:rPrChange>
          </w:rPr>
          <w:t>称之为</w:t>
        </w:r>
      </w:ins>
      <w:ins w:id="904" w:author="Windows User" w:date="2015-04-27T14:39:00Z">
        <w:del w:id="905" w:author="Administrator" w:date="2015-04-27T21:48:00Z">
          <w:r>
            <w:rPr>
              <w:rFonts w:hint="eastAsia" w:ascii="楷体_GB2312" w:hAnsi="楷体_GB2312" w:eastAsia="楷体_GB2312" w:cs="楷体_GB2312"/>
              <w:sz w:val="28"/>
              <w:szCs w:val="28"/>
              <w:rPrChange w:id="906" w:author="Administrator" w:date="2015-04-28T08:43:00Z">
                <w:rPr>
                  <w:rFonts w:hint="eastAsia" w:ascii="华文楷体" w:hAnsi="华文楷体" w:eastAsia="华文楷体"/>
                  <w:sz w:val="28"/>
                  <w:szCs w:val="28"/>
                </w:rPr>
              </w:rPrChange>
            </w:rPr>
            <w:delText>是</w:delText>
          </w:r>
        </w:del>
      </w:ins>
      <w:ins w:id="907" w:author="Windows User" w:date="2015-04-27T14:39:00Z">
        <w:r>
          <w:rPr>
            <w:rFonts w:hint="eastAsia" w:ascii="楷体_GB2312" w:hAnsi="楷体_GB2312" w:eastAsia="楷体_GB2312" w:cs="楷体_GB2312"/>
            <w:sz w:val="28"/>
            <w:szCs w:val="28"/>
            <w:rPrChange w:id="908" w:author="Administrator" w:date="2015-04-28T08:43:00Z">
              <w:rPr>
                <w:rFonts w:hint="eastAsia" w:ascii="华文楷体" w:hAnsi="华文楷体" w:eastAsia="华文楷体"/>
                <w:sz w:val="28"/>
                <w:szCs w:val="28"/>
              </w:rPr>
            </w:rPrChange>
          </w:rPr>
          <w:t>善说法，那么佛陀善说法之后呢，后面有出世的祖师</w:t>
        </w:r>
      </w:ins>
      <w:ins w:id="909" w:author="Administrator" w:date="2015-04-27T21:48:00Z">
        <w:r>
          <w:rPr>
            <w:rFonts w:hint="eastAsia" w:ascii="楷体_GB2312" w:hAnsi="楷体_GB2312" w:eastAsia="楷体_GB2312" w:cs="楷体_GB2312"/>
            <w:sz w:val="28"/>
            <w:szCs w:val="28"/>
            <w:lang w:eastAsia="zh-CN"/>
            <w:rPrChange w:id="910" w:author="Administrator" w:date="2015-04-28T08:43:00Z">
              <w:rPr>
                <w:rFonts w:hint="eastAsia" w:ascii="华文楷体" w:hAnsi="华文楷体" w:eastAsia="华文楷体"/>
                <w:sz w:val="28"/>
                <w:szCs w:val="28"/>
                <w:lang w:eastAsia="zh-CN"/>
              </w:rPr>
            </w:rPrChange>
          </w:rPr>
          <w:t>来</w:t>
        </w:r>
      </w:ins>
      <w:ins w:id="911" w:author="Windows User" w:date="2015-04-27T14:39:00Z">
        <w:r>
          <w:rPr>
            <w:rFonts w:hint="eastAsia" w:ascii="楷体_GB2312" w:hAnsi="楷体_GB2312" w:eastAsia="楷体_GB2312" w:cs="楷体_GB2312"/>
            <w:sz w:val="28"/>
            <w:szCs w:val="28"/>
            <w:rPrChange w:id="912" w:author="Administrator" w:date="2015-04-28T08:43:00Z">
              <w:rPr>
                <w:rFonts w:hint="eastAsia" w:ascii="华文楷体" w:hAnsi="华文楷体" w:eastAsia="华文楷体"/>
                <w:sz w:val="28"/>
                <w:szCs w:val="28"/>
              </w:rPr>
            </w:rPrChange>
          </w:rPr>
          <w:t>进一步的解释佛陀的密</w:t>
        </w:r>
      </w:ins>
      <w:ins w:id="913" w:author="Windows User" w:date="2015-04-27T14:39:00Z">
        <w:del w:id="914" w:author="Administrator" w:date="2015-04-27T21:48:00Z">
          <w:r>
            <w:rPr>
              <w:rFonts w:hint="eastAsia" w:ascii="楷体_GB2312" w:hAnsi="楷体_GB2312" w:eastAsia="楷体_GB2312" w:cs="楷体_GB2312"/>
              <w:sz w:val="28"/>
              <w:szCs w:val="28"/>
              <w:rPrChange w:id="915" w:author="Administrator" w:date="2015-04-28T08:43:00Z">
                <w:rPr>
                  <w:rFonts w:hint="eastAsia" w:ascii="华文楷体" w:hAnsi="华文楷体" w:eastAsia="华文楷体"/>
                  <w:sz w:val="28"/>
                  <w:szCs w:val="28"/>
                </w:rPr>
              </w:rPrChange>
            </w:rPr>
            <w:delText>义</w:delText>
          </w:r>
        </w:del>
      </w:ins>
      <w:ins w:id="916" w:author="Administrator" w:date="2015-04-27T21:48:00Z">
        <w:r>
          <w:rPr>
            <w:rFonts w:hint="eastAsia" w:ascii="楷体_GB2312" w:hAnsi="楷体_GB2312" w:eastAsia="楷体_GB2312" w:cs="楷体_GB2312"/>
            <w:sz w:val="28"/>
            <w:szCs w:val="28"/>
            <w:lang w:eastAsia="zh-CN"/>
            <w:rPrChange w:id="917" w:author="Administrator" w:date="2015-04-28T08:43:00Z">
              <w:rPr>
                <w:rFonts w:hint="eastAsia" w:ascii="华文楷体" w:hAnsi="华文楷体" w:eastAsia="华文楷体"/>
                <w:sz w:val="28"/>
                <w:szCs w:val="28"/>
                <w:lang w:eastAsia="zh-CN"/>
              </w:rPr>
            </w:rPrChange>
          </w:rPr>
          <w:t>意</w:t>
        </w:r>
      </w:ins>
      <w:ins w:id="918" w:author="Windows User" w:date="2015-04-27T14:39:00Z">
        <w:r>
          <w:rPr>
            <w:rFonts w:hint="eastAsia" w:ascii="楷体_GB2312" w:hAnsi="楷体_GB2312" w:eastAsia="楷体_GB2312" w:cs="楷体_GB2312"/>
            <w:sz w:val="28"/>
            <w:szCs w:val="28"/>
            <w:rPrChange w:id="919" w:author="Administrator" w:date="2015-04-28T08:43:00Z">
              <w:rPr>
                <w:rFonts w:hint="eastAsia" w:ascii="华文楷体" w:hAnsi="华文楷体" w:eastAsia="华文楷体"/>
                <w:sz w:val="28"/>
                <w:szCs w:val="28"/>
              </w:rPr>
            </w:rPrChange>
          </w:rPr>
          <w:t>，所以说这</w:t>
        </w:r>
      </w:ins>
      <w:ins w:id="920" w:author="Windows User" w:date="2015-04-27T14:39:00Z">
        <w:del w:id="921" w:author="Administrator" w:date="2015-04-27T21:49:00Z">
          <w:r>
            <w:rPr>
              <w:rFonts w:hint="eastAsia" w:ascii="楷体_GB2312" w:hAnsi="楷体_GB2312" w:eastAsia="楷体_GB2312" w:cs="楷体_GB2312"/>
              <w:sz w:val="28"/>
              <w:szCs w:val="28"/>
              <w:rPrChange w:id="922" w:author="Administrator" w:date="2015-04-28T08:43:00Z">
                <w:rPr>
                  <w:rFonts w:hint="eastAsia" w:ascii="华文楷体" w:hAnsi="华文楷体" w:eastAsia="华文楷体"/>
                  <w:sz w:val="28"/>
                  <w:szCs w:val="28"/>
                </w:rPr>
              </w:rPrChange>
            </w:rPr>
            <w:delText>当中</w:delText>
          </w:r>
        </w:del>
      </w:ins>
      <w:ins w:id="923" w:author="Administrator" w:date="2015-04-27T21:49:00Z">
        <w:r>
          <w:rPr>
            <w:rFonts w:hint="eastAsia" w:ascii="楷体_GB2312" w:hAnsi="楷体_GB2312" w:eastAsia="楷体_GB2312" w:cs="楷体_GB2312"/>
            <w:sz w:val="28"/>
            <w:szCs w:val="28"/>
            <w:lang w:eastAsia="zh-CN"/>
            <w:rPrChange w:id="924" w:author="Administrator" w:date="2015-04-28T08:43:00Z">
              <w:rPr>
                <w:rFonts w:hint="eastAsia" w:ascii="华文楷体" w:hAnsi="华文楷体" w:eastAsia="华文楷体"/>
                <w:sz w:val="28"/>
                <w:szCs w:val="28"/>
                <w:lang w:eastAsia="zh-CN"/>
              </w:rPr>
            </w:rPrChange>
          </w:rPr>
          <w:t>方面</w:t>
        </w:r>
      </w:ins>
      <w:ins w:id="925" w:author="Windows User" w:date="2015-04-27T14:39:00Z">
        <w:r>
          <w:rPr>
            <w:rFonts w:hint="eastAsia" w:ascii="楷体_GB2312" w:hAnsi="楷体_GB2312" w:eastAsia="楷体_GB2312" w:cs="楷体_GB2312"/>
            <w:sz w:val="28"/>
            <w:szCs w:val="28"/>
            <w:rPrChange w:id="926" w:author="Administrator" w:date="2015-04-28T08:43:00Z">
              <w:rPr>
                <w:rFonts w:hint="eastAsia" w:ascii="华文楷体" w:hAnsi="华文楷体" w:eastAsia="华文楷体"/>
                <w:sz w:val="28"/>
                <w:szCs w:val="28"/>
              </w:rPr>
            </w:rPrChange>
          </w:rPr>
          <w:t>讲，</w:t>
        </w:r>
      </w:ins>
      <w:ins w:id="927" w:author="Administrator" w:date="2015-04-27T21:49:00Z">
        <w:r>
          <w:rPr>
            <w:rFonts w:hint="eastAsia" w:ascii="楷体_GB2312" w:hAnsi="楷体_GB2312" w:eastAsia="楷体_GB2312" w:cs="楷体_GB2312"/>
            <w:i w:val="0"/>
            <w:caps w:val="0"/>
            <w:color w:val="000000"/>
            <w:spacing w:val="0"/>
            <w:sz w:val="28"/>
            <w:szCs w:val="28"/>
            <w:shd w:val="clear" w:color="auto" w:fill="FBF9F4"/>
            <w:rPrChange w:id="928" w:author="Administrator" w:date="2015-04-28T08:43:00Z">
              <w:rPr>
                <w:rFonts w:hint="eastAsia" w:ascii="黑体" w:hAnsi="黑体" w:eastAsia="黑体" w:cs="黑体"/>
                <w:i w:val="0"/>
                <w:caps w:val="0"/>
                <w:color w:val="000000"/>
                <w:spacing w:val="0"/>
                <w:sz w:val="28"/>
                <w:szCs w:val="28"/>
                <w:shd w:val="clear" w:color="auto" w:fill="FBF9F4"/>
              </w:rPr>
            </w:rPrChange>
          </w:rPr>
          <w:t>广大行宗无著释</w:t>
        </w:r>
      </w:ins>
      <w:ins w:id="929" w:author="Windows User" w:date="2015-04-27T14:39:00Z">
        <w:del w:id="930" w:author="Administrator" w:date="2015-04-27T21:49:00Z">
          <w:r>
            <w:rPr>
              <w:rFonts w:hint="eastAsia" w:ascii="楷体_GB2312" w:hAnsi="楷体_GB2312" w:eastAsia="楷体_GB2312" w:cs="楷体_GB2312"/>
              <w:sz w:val="28"/>
              <w:szCs w:val="28"/>
              <w:rPrChange w:id="931" w:author="Administrator" w:date="2015-04-28T08:43:00Z">
                <w:rPr>
                  <w:rFonts w:hint="eastAsia" w:ascii="华文楷体" w:hAnsi="华文楷体" w:eastAsia="华文楷体"/>
                  <w:sz w:val="28"/>
                  <w:szCs w:val="28"/>
                </w:rPr>
              </w:rPrChange>
            </w:rPr>
            <w:delText>广大行宗无著释</w:delText>
          </w:r>
        </w:del>
      </w:ins>
      <w:ins w:id="932" w:author="Windows User" w:date="2015-04-27T14:39:00Z">
        <w:r>
          <w:rPr>
            <w:rFonts w:hint="eastAsia" w:ascii="楷体_GB2312" w:hAnsi="楷体_GB2312" w:eastAsia="楷体_GB2312" w:cs="楷体_GB2312"/>
            <w:sz w:val="28"/>
            <w:szCs w:val="28"/>
            <w:rPrChange w:id="933" w:author="Administrator" w:date="2015-04-28T08:43:00Z">
              <w:rPr>
                <w:rFonts w:hint="eastAsia" w:ascii="华文楷体" w:hAnsi="华文楷体" w:eastAsia="华文楷体"/>
                <w:sz w:val="28"/>
                <w:szCs w:val="28"/>
              </w:rPr>
            </w:rPrChange>
          </w:rPr>
          <w:t>，广大行宗就是广大行派，</w:t>
        </w:r>
      </w:ins>
      <w:ins w:id="934" w:author="Administrator" w:date="2015-04-27T21:49:00Z">
        <w:r>
          <w:rPr>
            <w:rFonts w:hint="eastAsia" w:ascii="楷体_GB2312" w:hAnsi="楷体_GB2312" w:eastAsia="楷体_GB2312" w:cs="楷体_GB2312"/>
            <w:sz w:val="28"/>
            <w:szCs w:val="28"/>
            <w:lang w:eastAsia="zh-CN"/>
            <w:rPrChange w:id="935" w:author="Administrator" w:date="2015-04-28T08:43:00Z">
              <w:rPr>
                <w:rFonts w:hint="eastAsia" w:ascii="华文楷体" w:hAnsi="华文楷体" w:eastAsia="华文楷体"/>
                <w:sz w:val="28"/>
                <w:szCs w:val="28"/>
                <w:lang w:eastAsia="zh-CN"/>
              </w:rPr>
            </w:rPrChange>
          </w:rPr>
          <w:t>因为</w:t>
        </w:r>
      </w:ins>
      <w:ins w:id="936" w:author="Windows User" w:date="2015-04-27T14:39:00Z">
        <w:r>
          <w:rPr>
            <w:rFonts w:hint="eastAsia" w:ascii="楷体_GB2312" w:hAnsi="楷体_GB2312" w:eastAsia="楷体_GB2312" w:cs="楷体_GB2312"/>
            <w:sz w:val="28"/>
            <w:szCs w:val="28"/>
            <w:rPrChange w:id="937" w:author="Administrator" w:date="2015-04-28T08:43:00Z">
              <w:rPr>
                <w:rFonts w:hint="eastAsia" w:ascii="华文楷体" w:hAnsi="华文楷体" w:eastAsia="华文楷体"/>
                <w:sz w:val="28"/>
                <w:szCs w:val="28"/>
              </w:rPr>
            </w:rPrChange>
          </w:rPr>
          <w:t>佛法当中呢，就说是通过不同解释的侧面，分了广大行派和甚深见派，那么就是说广大行派这个方面呢主要是这个，以八识作为开始的基础，然后呢就安立在由发心的道理，积累资粮的道理，还</w:t>
        </w:r>
      </w:ins>
      <w:ins w:id="938" w:author="Windows User" w:date="2015-04-27T14:39:00Z">
        <w:del w:id="939" w:author="Administrator" w:date="2015-04-27T21:50:00Z">
          <w:r>
            <w:rPr>
              <w:rFonts w:hint="eastAsia" w:ascii="楷体_GB2312" w:hAnsi="楷体_GB2312" w:eastAsia="楷体_GB2312" w:cs="楷体_GB2312"/>
              <w:sz w:val="28"/>
              <w:szCs w:val="28"/>
              <w:rPrChange w:id="940" w:author="Administrator" w:date="2015-04-28T08:43:00Z">
                <w:rPr>
                  <w:rFonts w:hint="eastAsia" w:ascii="华文楷体" w:hAnsi="华文楷体" w:eastAsia="华文楷体"/>
                  <w:sz w:val="28"/>
                  <w:szCs w:val="28"/>
                </w:rPr>
              </w:rPrChange>
            </w:rPr>
            <w:delText>认为</w:delText>
          </w:r>
        </w:del>
      </w:ins>
      <w:ins w:id="941" w:author="Administrator" w:date="2015-04-27T21:50:00Z">
        <w:r>
          <w:rPr>
            <w:rFonts w:hint="eastAsia" w:ascii="楷体_GB2312" w:hAnsi="楷体_GB2312" w:eastAsia="楷体_GB2312" w:cs="楷体_GB2312"/>
            <w:sz w:val="28"/>
            <w:szCs w:val="28"/>
            <w:lang w:eastAsia="zh-CN"/>
            <w:rPrChange w:id="942" w:author="Administrator" w:date="2015-04-28T08:43:00Z">
              <w:rPr>
                <w:rFonts w:hint="eastAsia" w:ascii="华文楷体" w:hAnsi="华文楷体" w:eastAsia="华文楷体"/>
                <w:sz w:val="28"/>
                <w:szCs w:val="28"/>
                <w:lang w:eastAsia="zh-CN"/>
              </w:rPr>
            </w:rPrChange>
          </w:rPr>
          <w:t>有就说</w:t>
        </w:r>
      </w:ins>
      <w:ins w:id="943" w:author="Windows User" w:date="2015-04-27T14:39:00Z">
        <w:r>
          <w:rPr>
            <w:rFonts w:hint="eastAsia" w:ascii="楷体_GB2312" w:hAnsi="楷体_GB2312" w:eastAsia="楷体_GB2312" w:cs="楷体_GB2312"/>
            <w:sz w:val="28"/>
            <w:szCs w:val="28"/>
            <w:rPrChange w:id="944" w:author="Administrator" w:date="2015-04-28T08:43:00Z">
              <w:rPr>
                <w:rFonts w:hint="eastAsia" w:ascii="华文楷体" w:hAnsi="华文楷体" w:eastAsia="华文楷体"/>
                <w:sz w:val="28"/>
                <w:szCs w:val="28"/>
              </w:rPr>
            </w:rPrChange>
          </w:rPr>
          <w:t>五</w:t>
        </w:r>
      </w:ins>
      <w:ins w:id="945" w:author="Windows User" w:date="2015-04-27T14:39:00Z">
        <w:del w:id="946" w:author="Administrator" w:date="2015-04-27T21:50:00Z">
          <w:r>
            <w:rPr>
              <w:rFonts w:hint="eastAsia" w:ascii="楷体_GB2312" w:hAnsi="楷体_GB2312" w:eastAsia="楷体_GB2312" w:cs="楷体_GB2312"/>
              <w:sz w:val="28"/>
              <w:szCs w:val="28"/>
              <w:rPrChange w:id="947" w:author="Administrator" w:date="2015-04-28T08:43:00Z">
                <w:rPr>
                  <w:rFonts w:hint="eastAsia" w:ascii="华文楷体" w:hAnsi="华文楷体" w:eastAsia="华文楷体"/>
                  <w:sz w:val="28"/>
                  <w:szCs w:val="28"/>
                </w:rPr>
              </w:rPrChange>
            </w:rPr>
            <w:delText>到</w:delText>
          </w:r>
        </w:del>
      </w:ins>
      <w:ins w:id="948" w:author="Administrator" w:date="2015-04-27T21:50:00Z">
        <w:r>
          <w:rPr>
            <w:rFonts w:hint="eastAsia" w:ascii="楷体_GB2312" w:hAnsi="楷体_GB2312" w:eastAsia="楷体_GB2312" w:cs="楷体_GB2312"/>
            <w:sz w:val="28"/>
            <w:szCs w:val="28"/>
            <w:lang w:eastAsia="zh-CN"/>
            <w:rPrChange w:id="949" w:author="Administrator" w:date="2015-04-28T08:43:00Z">
              <w:rPr>
                <w:rFonts w:hint="eastAsia" w:ascii="华文楷体" w:hAnsi="华文楷体" w:eastAsia="华文楷体"/>
                <w:sz w:val="28"/>
                <w:szCs w:val="28"/>
                <w:lang w:eastAsia="zh-CN"/>
              </w:rPr>
            </w:rPrChange>
          </w:rPr>
          <w:t>道</w:t>
        </w:r>
      </w:ins>
      <w:ins w:id="950" w:author="Windows User" w:date="2015-04-27T14:39:00Z">
        <w:r>
          <w:rPr>
            <w:rFonts w:hint="eastAsia" w:ascii="楷体_GB2312" w:hAnsi="楷体_GB2312" w:eastAsia="楷体_GB2312" w:cs="楷体_GB2312"/>
            <w:sz w:val="28"/>
            <w:szCs w:val="28"/>
            <w:rPrChange w:id="951" w:author="Administrator" w:date="2015-04-28T08:43:00Z">
              <w:rPr>
                <w:rFonts w:hint="eastAsia" w:ascii="华文楷体" w:hAnsi="华文楷体" w:eastAsia="华文楷体"/>
                <w:sz w:val="28"/>
                <w:szCs w:val="28"/>
              </w:rPr>
            </w:rPrChange>
          </w:rPr>
          <w:t>十地的这样详细的法理呢，是在广大行派当中善加抉择，非常善巧的抉择，就广大行派</w:t>
        </w:r>
      </w:ins>
      <w:ins w:id="952" w:author="Administrator" w:date="2015-04-27T21:51:00Z">
        <w:r>
          <w:rPr>
            <w:rFonts w:hint="eastAsia" w:ascii="楷体_GB2312" w:hAnsi="楷体_GB2312" w:eastAsia="楷体_GB2312" w:cs="楷体_GB2312"/>
            <w:sz w:val="28"/>
            <w:szCs w:val="28"/>
            <w:lang w:eastAsia="zh-CN"/>
            <w:rPrChange w:id="953" w:author="Administrator" w:date="2015-04-28T08:43:00Z">
              <w:rPr>
                <w:rFonts w:hint="eastAsia" w:ascii="华文楷体" w:hAnsi="华文楷体" w:eastAsia="华文楷体"/>
                <w:sz w:val="28"/>
                <w:szCs w:val="28"/>
                <w:lang w:eastAsia="zh-CN"/>
              </w:rPr>
            </w:rPrChange>
          </w:rPr>
          <w:t>它</w:t>
        </w:r>
      </w:ins>
      <w:ins w:id="954" w:author="Windows User" w:date="2015-04-27T14:39:00Z">
        <w:r>
          <w:rPr>
            <w:rFonts w:hint="eastAsia" w:ascii="楷体_GB2312" w:hAnsi="楷体_GB2312" w:eastAsia="楷体_GB2312" w:cs="楷体_GB2312"/>
            <w:sz w:val="28"/>
            <w:szCs w:val="28"/>
            <w:rPrChange w:id="955" w:author="Administrator" w:date="2015-04-28T08:43:00Z">
              <w:rPr>
                <w:rFonts w:hint="eastAsia" w:ascii="华文楷体" w:hAnsi="华文楷体" w:eastAsia="华文楷体"/>
                <w:sz w:val="28"/>
                <w:szCs w:val="28"/>
              </w:rPr>
            </w:rPrChange>
          </w:rPr>
          <w:t>对于整个佛法广大的这部分呢做了详尽的解释，我们就可以看这广大行派</w:t>
        </w:r>
      </w:ins>
      <w:ins w:id="956" w:author="Windows User" w:date="2015-04-27T14:39:00Z">
        <w:del w:id="957" w:author="Administrator" w:date="2015-04-27T21:51:00Z">
          <w:r>
            <w:rPr>
              <w:rFonts w:hint="eastAsia" w:ascii="楷体_GB2312" w:hAnsi="楷体_GB2312" w:eastAsia="楷体_GB2312" w:cs="楷体_GB2312"/>
              <w:sz w:val="28"/>
              <w:szCs w:val="28"/>
              <w:rPrChange w:id="958" w:author="Administrator" w:date="2015-04-28T08:43:00Z">
                <w:rPr>
                  <w:rFonts w:hint="eastAsia" w:ascii="华文楷体" w:hAnsi="华文楷体" w:eastAsia="华文楷体"/>
                  <w:sz w:val="28"/>
                  <w:szCs w:val="28"/>
                </w:rPr>
              </w:rPrChange>
            </w:rPr>
            <w:delText>广</w:delText>
          </w:r>
        </w:del>
      </w:ins>
      <w:ins w:id="959" w:author="Administrator" w:date="2015-04-27T21:51:00Z">
        <w:r>
          <w:rPr>
            <w:rFonts w:hint="eastAsia" w:ascii="楷体_GB2312" w:hAnsi="楷体_GB2312" w:eastAsia="楷体_GB2312" w:cs="楷体_GB2312"/>
            <w:sz w:val="28"/>
            <w:szCs w:val="28"/>
            <w:lang w:eastAsia="zh-CN"/>
            <w:rPrChange w:id="960" w:author="Administrator" w:date="2015-04-28T08:43:00Z">
              <w:rPr>
                <w:rFonts w:hint="eastAsia" w:ascii="华文楷体" w:hAnsi="华文楷体" w:eastAsia="华文楷体"/>
                <w:sz w:val="28"/>
                <w:szCs w:val="28"/>
                <w:lang w:eastAsia="zh-CN"/>
              </w:rPr>
            </w:rPrChange>
          </w:rPr>
          <w:t>所</w:t>
        </w:r>
      </w:ins>
      <w:ins w:id="961" w:author="Windows User" w:date="2015-04-27T14:39:00Z">
        <w:r>
          <w:rPr>
            <w:rFonts w:hint="eastAsia" w:ascii="楷体_GB2312" w:hAnsi="楷体_GB2312" w:eastAsia="楷体_GB2312" w:cs="楷体_GB2312"/>
            <w:sz w:val="28"/>
            <w:szCs w:val="28"/>
            <w:rPrChange w:id="962" w:author="Administrator" w:date="2015-04-28T08:43:00Z">
              <w:rPr>
                <w:rFonts w:hint="eastAsia" w:ascii="华文楷体" w:hAnsi="华文楷体" w:eastAsia="华文楷体"/>
                <w:sz w:val="28"/>
                <w:szCs w:val="28"/>
              </w:rPr>
            </w:rPrChange>
          </w:rPr>
          <w:t>造论点的特色，特的的确确呢就是把这样一种法义完全解释的非常非常的清楚，解释的非常清楚，像瑜伽师地论，瑜伽师地论一打开的时候呢感觉是个佛教的百科全书的感觉，像这样就是说</w:t>
        </w:r>
      </w:ins>
      <w:ins w:id="963" w:author="Administrator" w:date="2015-04-27T21:51:00Z">
        <w:r>
          <w:rPr>
            <w:rFonts w:hint="eastAsia" w:ascii="楷体_GB2312" w:hAnsi="楷体_GB2312" w:eastAsia="楷体_GB2312" w:cs="楷体_GB2312"/>
            <w:sz w:val="28"/>
            <w:szCs w:val="28"/>
            <w:lang w:eastAsia="zh-CN"/>
            <w:rPrChange w:id="964" w:author="Administrator" w:date="2015-04-28T08:43:00Z">
              <w:rPr>
                <w:rFonts w:hint="eastAsia" w:ascii="华文楷体" w:hAnsi="华文楷体" w:eastAsia="华文楷体"/>
                <w:sz w:val="28"/>
                <w:szCs w:val="28"/>
                <w:lang w:eastAsia="zh-CN"/>
              </w:rPr>
            </w:rPrChange>
          </w:rPr>
          <w:t>对于</w:t>
        </w:r>
      </w:ins>
      <w:ins w:id="965" w:author="Windows User" w:date="2015-04-27T14:39:00Z">
        <w:r>
          <w:rPr>
            <w:rFonts w:hint="eastAsia" w:ascii="楷体_GB2312" w:hAnsi="楷体_GB2312" w:eastAsia="楷体_GB2312" w:cs="楷体_GB2312"/>
            <w:sz w:val="28"/>
            <w:szCs w:val="28"/>
            <w:rPrChange w:id="966" w:author="Administrator" w:date="2015-04-28T08:43:00Z">
              <w:rPr>
                <w:rFonts w:hint="eastAsia" w:ascii="华文楷体" w:hAnsi="华文楷体" w:eastAsia="华文楷体"/>
                <w:sz w:val="28"/>
                <w:szCs w:val="28"/>
              </w:rPr>
            </w:rPrChange>
          </w:rPr>
          <w:t>佛法的意义首先是略释，然后是展开宣讲，像这样话呢就讲的非常清楚，中观庄严论中也有这样一种特色，还有学习过的广论，广论实际上就是说通过广大行派这样的一种风格造论的，因此是说呢，</w:t>
        </w:r>
      </w:ins>
      <w:ins w:id="967" w:author="Windows User" w:date="2015-04-27T14:39:00Z">
        <w:del w:id="968" w:author="Administrator" w:date="2015-04-27T21:59:00Z">
          <w:r>
            <w:rPr>
              <w:rFonts w:hint="eastAsia" w:ascii="楷体_GB2312" w:hAnsi="楷体_GB2312" w:eastAsia="楷体_GB2312" w:cs="楷体_GB2312"/>
              <w:sz w:val="28"/>
              <w:szCs w:val="28"/>
              <w:rPrChange w:id="969" w:author="Administrator" w:date="2015-04-28T08:43:00Z">
                <w:rPr>
                  <w:rFonts w:hint="eastAsia" w:ascii="华文楷体" w:hAnsi="华文楷体" w:eastAsia="华文楷体"/>
                  <w:sz w:val="28"/>
                  <w:szCs w:val="28"/>
                </w:rPr>
              </w:rPrChange>
            </w:rPr>
            <w:delText>再</w:delText>
          </w:r>
        </w:del>
      </w:ins>
      <w:ins w:id="970" w:author="Administrator" w:date="2015-04-27T21:59:00Z">
        <w:r>
          <w:rPr>
            <w:rFonts w:hint="eastAsia" w:ascii="楷体_GB2312" w:hAnsi="楷体_GB2312" w:eastAsia="楷体_GB2312" w:cs="楷体_GB2312"/>
            <w:sz w:val="28"/>
            <w:szCs w:val="28"/>
            <w:lang w:eastAsia="zh-CN"/>
            <w:rPrChange w:id="971" w:author="Administrator" w:date="2015-04-28T08:43:00Z">
              <w:rPr>
                <w:rFonts w:hint="eastAsia" w:ascii="华文楷体" w:hAnsi="华文楷体" w:eastAsia="华文楷体"/>
                <w:sz w:val="28"/>
                <w:szCs w:val="28"/>
                <w:lang w:eastAsia="zh-CN"/>
              </w:rPr>
            </w:rPrChange>
          </w:rPr>
          <w:t>在</w:t>
        </w:r>
      </w:ins>
      <w:ins w:id="972" w:author="Windows User" w:date="2015-04-27T14:39:00Z">
        <w:r>
          <w:rPr>
            <w:rFonts w:hint="eastAsia" w:ascii="楷体_GB2312" w:hAnsi="楷体_GB2312" w:eastAsia="楷体_GB2312" w:cs="楷体_GB2312"/>
            <w:sz w:val="28"/>
            <w:szCs w:val="28"/>
            <w:rPrChange w:id="973" w:author="Administrator" w:date="2015-04-28T08:43:00Z">
              <w:rPr>
                <w:rFonts w:hint="eastAsia" w:ascii="华文楷体" w:hAnsi="华文楷体" w:eastAsia="华文楷体"/>
                <w:sz w:val="28"/>
                <w:szCs w:val="28"/>
              </w:rPr>
            </w:rPrChange>
          </w:rPr>
          <w:t>这个当中的</w:t>
        </w:r>
      </w:ins>
      <w:ins w:id="974" w:author="Windows User" w:date="2015-04-27T14:39:00Z">
        <w:del w:id="975" w:author="Administrator" w:date="2015-04-27T21:59:00Z">
          <w:r>
            <w:rPr>
              <w:rFonts w:hint="eastAsia" w:ascii="楷体_GB2312" w:hAnsi="楷体_GB2312" w:eastAsia="楷体_GB2312" w:cs="楷体_GB2312"/>
              <w:sz w:val="28"/>
              <w:szCs w:val="28"/>
              <w:rPrChange w:id="976" w:author="Administrator" w:date="2015-04-28T08:43:00Z">
                <w:rPr>
                  <w:rFonts w:hint="eastAsia" w:ascii="华文楷体" w:hAnsi="华文楷体" w:eastAsia="华文楷体"/>
                  <w:sz w:val="28"/>
                  <w:szCs w:val="28"/>
                </w:rPr>
              </w:rPrChange>
            </w:rPr>
            <w:delText>具体</w:delText>
          </w:r>
        </w:del>
      </w:ins>
      <w:ins w:id="977" w:author="Administrator" w:date="2015-04-27T21:59:00Z">
        <w:r>
          <w:rPr>
            <w:rFonts w:hint="eastAsia" w:ascii="楷体_GB2312" w:hAnsi="楷体_GB2312" w:eastAsia="楷体_GB2312" w:cs="楷体_GB2312"/>
            <w:sz w:val="28"/>
            <w:szCs w:val="28"/>
            <w:lang w:eastAsia="zh-CN"/>
            <w:rPrChange w:id="978" w:author="Administrator" w:date="2015-04-28T08:43:00Z">
              <w:rPr>
                <w:rFonts w:hint="eastAsia" w:ascii="华文楷体" w:hAnsi="华文楷体" w:eastAsia="华文楷体"/>
                <w:sz w:val="28"/>
                <w:szCs w:val="28"/>
                <w:lang w:eastAsia="zh-CN"/>
              </w:rPr>
            </w:rPrChange>
          </w:rPr>
          <w:t>对于这些</w:t>
        </w:r>
      </w:ins>
      <w:ins w:id="979" w:author="Windows User" w:date="2015-04-27T14:39:00Z">
        <w:r>
          <w:rPr>
            <w:rFonts w:hint="eastAsia" w:ascii="楷体_GB2312" w:hAnsi="楷体_GB2312" w:eastAsia="楷体_GB2312" w:cs="楷体_GB2312"/>
            <w:sz w:val="28"/>
            <w:szCs w:val="28"/>
            <w:rPrChange w:id="980" w:author="Administrator" w:date="2015-04-28T08:43:00Z">
              <w:rPr>
                <w:rFonts w:hint="eastAsia" w:ascii="华文楷体" w:hAnsi="华文楷体" w:eastAsia="华文楷体"/>
                <w:sz w:val="28"/>
                <w:szCs w:val="28"/>
              </w:rPr>
            </w:rPrChange>
          </w:rPr>
          <w:t>问题的法义，法义方面呢解释的非常详细，非常细致，有些名词</w:t>
        </w:r>
      </w:ins>
      <w:ins w:id="981" w:author="Administrator" w:date="2015-04-27T21:59:00Z">
        <w:r>
          <w:rPr>
            <w:rFonts w:hint="eastAsia" w:ascii="楷体_GB2312" w:hAnsi="楷体_GB2312" w:eastAsia="楷体_GB2312" w:cs="楷体_GB2312"/>
            <w:sz w:val="28"/>
            <w:szCs w:val="28"/>
            <w:lang w:eastAsia="zh-CN"/>
            <w:rPrChange w:id="982" w:author="Administrator" w:date="2015-04-28T08:43:00Z">
              <w:rPr>
                <w:rFonts w:hint="eastAsia" w:ascii="华文楷体" w:hAnsi="华文楷体" w:eastAsia="华文楷体"/>
                <w:sz w:val="28"/>
                <w:szCs w:val="28"/>
                <w:lang w:eastAsia="zh-CN"/>
              </w:rPr>
            </w:rPrChange>
          </w:rPr>
          <w:t>也是做了</w:t>
        </w:r>
      </w:ins>
      <w:ins w:id="983" w:author="Administrator" w:date="2015-04-27T22:00:00Z">
        <w:r>
          <w:rPr>
            <w:rFonts w:hint="eastAsia" w:ascii="楷体_GB2312" w:hAnsi="楷体_GB2312" w:eastAsia="楷体_GB2312" w:cs="楷体_GB2312"/>
            <w:sz w:val="28"/>
            <w:szCs w:val="28"/>
            <w:lang w:eastAsia="zh-CN"/>
            <w:rPrChange w:id="984" w:author="Administrator" w:date="2015-04-28T08:43:00Z">
              <w:rPr>
                <w:rFonts w:hint="eastAsia" w:ascii="华文楷体" w:hAnsi="华文楷体" w:eastAsia="华文楷体"/>
                <w:sz w:val="28"/>
                <w:szCs w:val="28"/>
                <w:lang w:eastAsia="zh-CN"/>
              </w:rPr>
            </w:rPrChange>
          </w:rPr>
          <w:t>很</w:t>
        </w:r>
      </w:ins>
      <w:ins w:id="985" w:author="Windows User" w:date="2015-04-27T14:39:00Z">
        <w:del w:id="986" w:author="Administrator" w:date="2015-04-27T22:00:00Z">
          <w:r>
            <w:rPr>
              <w:rFonts w:hint="eastAsia" w:ascii="楷体_GB2312" w:hAnsi="楷体_GB2312" w:eastAsia="楷体_GB2312" w:cs="楷体_GB2312"/>
              <w:sz w:val="28"/>
              <w:szCs w:val="28"/>
              <w:rPrChange w:id="987" w:author="Administrator" w:date="2015-04-28T08:43:00Z">
                <w:rPr>
                  <w:rFonts w:hint="eastAsia" w:ascii="华文楷体" w:hAnsi="华文楷体" w:eastAsia="华文楷体"/>
                  <w:sz w:val="28"/>
                  <w:szCs w:val="28"/>
                </w:rPr>
              </w:rPrChange>
            </w:rPr>
            <w:delText>非常</w:delText>
          </w:r>
        </w:del>
      </w:ins>
      <w:ins w:id="988" w:author="Windows User" w:date="2015-04-27T14:39:00Z">
        <w:r>
          <w:rPr>
            <w:rFonts w:hint="eastAsia" w:ascii="楷体_GB2312" w:hAnsi="楷体_GB2312" w:eastAsia="楷体_GB2312" w:cs="楷体_GB2312"/>
            <w:sz w:val="28"/>
            <w:szCs w:val="28"/>
            <w:rPrChange w:id="989" w:author="Administrator" w:date="2015-04-28T08:43:00Z">
              <w:rPr>
                <w:rFonts w:hint="eastAsia" w:ascii="华文楷体" w:hAnsi="华文楷体" w:eastAsia="华文楷体"/>
                <w:sz w:val="28"/>
                <w:szCs w:val="28"/>
              </w:rPr>
            </w:rPrChange>
          </w:rPr>
          <w:t>清楚的广大的解释的，这个方面就是广大行派，无著菩萨</w:t>
        </w:r>
      </w:ins>
      <w:ins w:id="990" w:author="Administrator" w:date="2015-04-27T22:00:00Z">
        <w:r>
          <w:rPr>
            <w:rFonts w:hint="eastAsia" w:ascii="楷体_GB2312" w:hAnsi="楷体_GB2312" w:eastAsia="楷体_GB2312" w:cs="楷体_GB2312"/>
            <w:sz w:val="28"/>
            <w:szCs w:val="28"/>
            <w:lang w:eastAsia="zh-CN"/>
            <w:rPrChange w:id="991" w:author="Administrator" w:date="2015-04-28T08:43:00Z">
              <w:rPr>
                <w:rFonts w:hint="eastAsia" w:ascii="华文楷体" w:hAnsi="华文楷体" w:eastAsia="华文楷体"/>
                <w:sz w:val="28"/>
                <w:szCs w:val="28"/>
                <w:lang w:eastAsia="zh-CN"/>
              </w:rPr>
            </w:rPrChange>
          </w:rPr>
          <w:t>是</w:t>
        </w:r>
      </w:ins>
      <w:ins w:id="992" w:author="Windows User" w:date="2015-04-27T14:39:00Z">
        <w:r>
          <w:rPr>
            <w:rFonts w:hint="eastAsia" w:ascii="楷体_GB2312" w:hAnsi="楷体_GB2312" w:eastAsia="楷体_GB2312" w:cs="楷体_GB2312"/>
            <w:sz w:val="28"/>
            <w:szCs w:val="28"/>
            <w:rPrChange w:id="993" w:author="Administrator" w:date="2015-04-28T08:43:00Z">
              <w:rPr>
                <w:rFonts w:hint="eastAsia" w:ascii="华文楷体" w:hAnsi="华文楷体" w:eastAsia="华文楷体"/>
                <w:sz w:val="28"/>
                <w:szCs w:val="28"/>
              </w:rPr>
            </w:rPrChange>
          </w:rPr>
          <w:t>进行开显的，然后呢。</w:t>
        </w:r>
      </w:ins>
      <w:ins w:id="994" w:author="Windows User" w:date="2015-04-27T14:39:00Z">
        <w:r>
          <w:rPr>
            <w:rFonts w:hint="eastAsia" w:ascii="楷体_GB2312" w:hAnsi="楷体_GB2312" w:eastAsia="楷体_GB2312" w:cs="楷体_GB2312"/>
            <w:b/>
            <w:bCs/>
            <w:sz w:val="28"/>
            <w:szCs w:val="28"/>
            <w:rPrChange w:id="995" w:author="Administrator" w:date="2015-04-27T22:03:00Z">
              <w:rPr>
                <w:rFonts w:hint="eastAsia" w:ascii="华文楷体" w:hAnsi="华文楷体" w:eastAsia="华文楷体"/>
                <w:sz w:val="28"/>
                <w:szCs w:val="28"/>
              </w:rPr>
            </w:rPrChange>
          </w:rPr>
          <w:t>甚深见派龙猛诠</w:t>
        </w:r>
      </w:ins>
      <w:ins w:id="996" w:author="Windows User" w:date="2015-04-27T14:39:00Z">
        <w:r>
          <w:rPr>
            <w:rFonts w:hint="eastAsia" w:ascii="楷体_GB2312" w:hAnsi="楷体_GB2312" w:eastAsia="楷体_GB2312" w:cs="楷体_GB2312"/>
            <w:sz w:val="28"/>
            <w:szCs w:val="28"/>
            <w:rPrChange w:id="997" w:author="Administrator" w:date="2015-04-28T08:43:00Z">
              <w:rPr>
                <w:rFonts w:hint="eastAsia" w:ascii="华文楷体" w:hAnsi="华文楷体" w:eastAsia="华文楷体"/>
                <w:sz w:val="28"/>
                <w:szCs w:val="28"/>
              </w:rPr>
            </w:rPrChange>
          </w:rPr>
          <w:t>。。。龙树菩萨主要是解释佛经的甚深空性的这部分，佛分</w:t>
        </w:r>
      </w:ins>
      <w:ins w:id="998" w:author="Administrator" w:date="2015-04-27T22:04:00Z">
        <w:r>
          <w:rPr>
            <w:rFonts w:hint="eastAsia" w:ascii="楷体_GB2312" w:hAnsi="楷体_GB2312" w:eastAsia="楷体_GB2312" w:cs="楷体_GB2312"/>
            <w:sz w:val="28"/>
            <w:szCs w:val="28"/>
            <w:lang w:eastAsia="zh-CN"/>
            <w:rPrChange w:id="999" w:author="Administrator" w:date="2015-04-28T08:43:00Z">
              <w:rPr>
                <w:rFonts w:hint="eastAsia" w:ascii="华文楷体" w:hAnsi="华文楷体" w:eastAsia="华文楷体"/>
                <w:sz w:val="28"/>
                <w:szCs w:val="28"/>
                <w:lang w:eastAsia="zh-CN"/>
              </w:rPr>
            </w:rPrChange>
          </w:rPr>
          <w:t>别</w:t>
        </w:r>
      </w:ins>
      <w:ins w:id="1000" w:author="Windows User" w:date="2015-04-27T14:39:00Z">
        <w:r>
          <w:rPr>
            <w:rFonts w:hint="eastAsia" w:ascii="楷体_GB2312" w:hAnsi="楷体_GB2312" w:eastAsia="楷体_GB2312" w:cs="楷体_GB2312"/>
            <w:sz w:val="28"/>
            <w:szCs w:val="28"/>
            <w:rPrChange w:id="1001" w:author="Administrator" w:date="2015-04-28T08:43:00Z">
              <w:rPr>
                <w:rFonts w:hint="eastAsia" w:ascii="华文楷体" w:hAnsi="华文楷体" w:eastAsia="华文楷体"/>
                <w:sz w:val="28"/>
                <w:szCs w:val="28"/>
              </w:rPr>
            </w:rPrChange>
          </w:rPr>
          <w:t>智慧的这部分是空性这部分，是龙猛菩萨进行</w:t>
        </w:r>
      </w:ins>
      <w:ins w:id="1002" w:author="Windows User" w:date="2015-04-27T14:39:00Z">
        <w:del w:id="1003" w:author="Administrator" w:date="2015-04-27T22:04:00Z">
          <w:r>
            <w:rPr>
              <w:rFonts w:hint="eastAsia" w:ascii="楷体_GB2312" w:hAnsi="楷体_GB2312" w:eastAsia="楷体_GB2312" w:cs="楷体_GB2312"/>
              <w:sz w:val="28"/>
              <w:szCs w:val="28"/>
              <w:rPrChange w:id="1004" w:author="Administrator" w:date="2015-04-28T08:43:00Z">
                <w:rPr>
                  <w:rFonts w:hint="eastAsia" w:ascii="华文楷体" w:hAnsi="华文楷体" w:eastAsia="华文楷体"/>
                  <w:sz w:val="28"/>
                  <w:szCs w:val="28"/>
                </w:rPr>
              </w:rPrChange>
            </w:rPr>
            <w:delText>权</w:delText>
          </w:r>
        </w:del>
      </w:ins>
      <w:ins w:id="1005" w:author="Administrator" w:date="2015-04-27T22:04:00Z">
        <w:r>
          <w:rPr>
            <w:rFonts w:hint="eastAsia" w:ascii="楷体_GB2312" w:hAnsi="楷体_GB2312" w:eastAsia="楷体_GB2312" w:cs="楷体_GB2312"/>
            <w:sz w:val="28"/>
            <w:szCs w:val="28"/>
            <w:lang w:eastAsia="zh-CN"/>
            <w:rPrChange w:id="1006" w:author="Administrator" w:date="2015-04-28T08:43:00Z">
              <w:rPr>
                <w:rFonts w:hint="eastAsia" w:ascii="华文楷体" w:hAnsi="华文楷体" w:eastAsia="华文楷体"/>
                <w:sz w:val="28"/>
                <w:szCs w:val="28"/>
                <w:lang w:eastAsia="zh-CN"/>
              </w:rPr>
            </w:rPrChange>
          </w:rPr>
          <w:t>诠</w:t>
        </w:r>
      </w:ins>
      <w:ins w:id="1007" w:author="Windows User" w:date="2015-04-27T14:39:00Z">
        <w:r>
          <w:rPr>
            <w:rFonts w:hint="eastAsia" w:ascii="楷体_GB2312" w:hAnsi="楷体_GB2312" w:eastAsia="楷体_GB2312" w:cs="楷体_GB2312"/>
            <w:sz w:val="28"/>
            <w:szCs w:val="28"/>
            <w:rPrChange w:id="1008" w:author="Administrator" w:date="2015-04-28T08:43:00Z">
              <w:rPr>
                <w:rFonts w:hint="eastAsia" w:ascii="华文楷体" w:hAnsi="华文楷体" w:eastAsia="华文楷体"/>
                <w:sz w:val="28"/>
                <w:szCs w:val="28"/>
              </w:rPr>
            </w:rPrChange>
          </w:rPr>
          <w:t>说的。中论</w:t>
        </w:r>
      </w:ins>
      <w:ins w:id="1009" w:author="Administrator" w:date="2015-04-27T22:04:00Z">
        <w:r>
          <w:rPr>
            <w:rFonts w:hint="eastAsia" w:ascii="楷体_GB2312" w:hAnsi="楷体_GB2312" w:eastAsia="楷体_GB2312" w:cs="楷体_GB2312"/>
            <w:sz w:val="28"/>
            <w:szCs w:val="28"/>
            <w:lang w:eastAsia="zh-CN"/>
            <w:rPrChange w:id="1010" w:author="Administrator" w:date="2015-04-28T08:43:00Z">
              <w:rPr>
                <w:rFonts w:hint="eastAsia" w:ascii="华文楷体" w:hAnsi="华文楷体" w:eastAsia="华文楷体"/>
                <w:sz w:val="28"/>
                <w:szCs w:val="28"/>
                <w:lang w:eastAsia="zh-CN"/>
              </w:rPr>
            </w:rPrChange>
          </w:rPr>
          <w:t>也好</w:t>
        </w:r>
      </w:ins>
      <w:ins w:id="1011" w:author="Windows User" w:date="2015-04-27T14:39:00Z">
        <w:del w:id="1012" w:author="Administrator" w:date="2015-04-27T22:04:00Z">
          <w:r>
            <w:rPr>
              <w:rFonts w:hint="eastAsia" w:ascii="楷体_GB2312" w:hAnsi="楷体_GB2312" w:eastAsia="楷体_GB2312" w:cs="楷体_GB2312"/>
              <w:sz w:val="28"/>
              <w:szCs w:val="28"/>
              <w:rPrChange w:id="1013" w:author="Administrator" w:date="2015-04-28T08:43:00Z">
                <w:rPr>
                  <w:rFonts w:hint="eastAsia" w:ascii="华文楷体" w:hAnsi="华文楷体" w:eastAsia="华文楷体"/>
                  <w:sz w:val="28"/>
                  <w:szCs w:val="28"/>
                </w:rPr>
              </w:rPrChange>
            </w:rPr>
            <w:delText>啊</w:delText>
          </w:r>
        </w:del>
      </w:ins>
      <w:ins w:id="1014" w:author="Windows User" w:date="2015-04-27T14:39:00Z">
        <w:r>
          <w:rPr>
            <w:rFonts w:hint="eastAsia" w:ascii="楷体_GB2312" w:hAnsi="楷体_GB2312" w:eastAsia="楷体_GB2312" w:cs="楷体_GB2312"/>
            <w:sz w:val="28"/>
            <w:szCs w:val="28"/>
            <w:rPrChange w:id="1015" w:author="Administrator" w:date="2015-04-28T08:43:00Z">
              <w:rPr>
                <w:rFonts w:hint="eastAsia" w:ascii="华文楷体" w:hAnsi="华文楷体" w:eastAsia="华文楷体"/>
                <w:sz w:val="28"/>
                <w:szCs w:val="28"/>
              </w:rPr>
            </w:rPrChange>
          </w:rPr>
          <w:t>，六十正</w:t>
        </w:r>
      </w:ins>
      <w:ins w:id="1016" w:author="Windows User" w:date="2015-04-27T14:39:00Z">
        <w:del w:id="1017" w:author="Administrator" w:date="2015-04-27T22:04:00Z">
          <w:r>
            <w:rPr>
              <w:rFonts w:hint="eastAsia" w:ascii="楷体_GB2312" w:hAnsi="楷体_GB2312" w:eastAsia="楷体_GB2312" w:cs="楷体_GB2312"/>
              <w:sz w:val="28"/>
              <w:szCs w:val="28"/>
              <w:rPrChange w:id="1018" w:author="Administrator" w:date="2015-04-28T08:43:00Z">
                <w:rPr>
                  <w:rFonts w:hint="eastAsia" w:ascii="华文楷体" w:hAnsi="华文楷体" w:eastAsia="华文楷体"/>
                  <w:sz w:val="28"/>
                  <w:szCs w:val="28"/>
                </w:rPr>
              </w:rPrChange>
            </w:rPr>
            <w:delText>义</w:delText>
          </w:r>
        </w:del>
      </w:ins>
      <w:ins w:id="1019" w:author="Administrator" w:date="2015-04-27T22:04:00Z">
        <w:r>
          <w:rPr>
            <w:rFonts w:hint="eastAsia" w:ascii="楷体_GB2312" w:hAnsi="楷体_GB2312" w:eastAsia="楷体_GB2312" w:cs="楷体_GB2312"/>
            <w:sz w:val="28"/>
            <w:szCs w:val="28"/>
            <w:lang w:eastAsia="zh-CN"/>
            <w:rPrChange w:id="1020" w:author="Administrator" w:date="2015-04-28T08:43:00Z">
              <w:rPr>
                <w:rFonts w:hint="eastAsia" w:ascii="华文楷体" w:hAnsi="华文楷体" w:eastAsia="华文楷体"/>
                <w:sz w:val="28"/>
                <w:szCs w:val="28"/>
                <w:lang w:eastAsia="zh-CN"/>
              </w:rPr>
            </w:rPrChange>
          </w:rPr>
          <w:t>理</w:t>
        </w:r>
      </w:ins>
      <w:ins w:id="1021" w:author="Windows User" w:date="2015-04-27T14:39:00Z">
        <w:r>
          <w:rPr>
            <w:rFonts w:hint="eastAsia" w:ascii="楷体_GB2312" w:hAnsi="楷体_GB2312" w:eastAsia="楷体_GB2312" w:cs="楷体_GB2312"/>
            <w:sz w:val="28"/>
            <w:szCs w:val="28"/>
            <w:rPrChange w:id="1022" w:author="Administrator" w:date="2015-04-28T08:43:00Z">
              <w:rPr>
                <w:rFonts w:hint="eastAsia" w:ascii="华文楷体" w:hAnsi="华文楷体" w:eastAsia="华文楷体"/>
                <w:sz w:val="28"/>
                <w:szCs w:val="28"/>
              </w:rPr>
            </w:rPrChange>
          </w:rPr>
          <w:t>论，其实空性论，</w:t>
        </w:r>
      </w:ins>
      <w:ins w:id="1023" w:author="Administrator" w:date="2015-04-27T22:05:00Z">
        <w:r>
          <w:rPr>
            <w:rFonts w:hint="eastAsia" w:ascii="楷体_GB2312" w:hAnsi="楷体_GB2312" w:eastAsia="楷体_GB2312" w:cs="楷体_GB2312"/>
            <w:sz w:val="28"/>
            <w:szCs w:val="28"/>
            <w:lang w:eastAsia="zh-CN"/>
            <w:rPrChange w:id="1024" w:author="Administrator" w:date="2015-04-28T08:43:00Z">
              <w:rPr>
                <w:rFonts w:hint="eastAsia" w:ascii="华文楷体" w:hAnsi="华文楷体" w:eastAsia="华文楷体"/>
                <w:sz w:val="28"/>
                <w:szCs w:val="28"/>
                <w:lang w:eastAsia="zh-CN"/>
              </w:rPr>
            </w:rPrChange>
          </w:rPr>
          <w:t>还有</w:t>
        </w:r>
      </w:ins>
      <w:ins w:id="1025" w:author="Administrator" w:date="2015-04-27T22:06:00Z">
        <w:r>
          <w:rPr>
            <w:rFonts w:hint="eastAsia" w:ascii="楷体_GB2312" w:hAnsi="楷体_GB2312" w:eastAsia="楷体_GB2312" w:cs="楷体_GB2312"/>
            <w:sz w:val="28"/>
            <w:szCs w:val="28"/>
            <w:lang w:val="en-US" w:eastAsia="zh-CN"/>
            <w:rPrChange w:id="1026" w:author="Administrator" w:date="2015-04-28T08:43:00Z">
              <w:rPr>
                <w:rFonts w:hint="eastAsia" w:ascii="华文楷体" w:hAnsi="华文楷体" w:eastAsia="华文楷体"/>
                <w:sz w:val="28"/>
                <w:szCs w:val="28"/>
                <w:lang w:val="en-US" w:eastAsia="zh-CN"/>
              </w:rPr>
            </w:rPrChange>
          </w:rPr>
          <w:t>xxxx,（15.50）</w:t>
        </w:r>
      </w:ins>
      <w:ins w:id="1027" w:author="Windows User" w:date="2015-04-27T14:39:00Z">
        <w:del w:id="1028" w:author="Administrator" w:date="2015-04-27T22:06:00Z">
          <w:r>
            <w:rPr>
              <w:rFonts w:hint="eastAsia" w:ascii="楷体_GB2312" w:hAnsi="楷体_GB2312" w:eastAsia="楷体_GB2312" w:cs="楷体_GB2312"/>
              <w:sz w:val="28"/>
              <w:szCs w:val="28"/>
              <w:lang w:val="en-US"/>
              <w:rPrChange w:id="1029" w:author="Administrator" w:date="2015-04-28T08:43:00Z">
                <w:rPr>
                  <w:rFonts w:hint="eastAsia" w:ascii="华文楷体" w:hAnsi="华文楷体" w:eastAsia="华文楷体"/>
                  <w:sz w:val="28"/>
                  <w:szCs w:val="28"/>
                  <w:lang w:val="en-US"/>
                </w:rPr>
              </w:rPrChange>
            </w:rPr>
            <w:delText>还有</w:delText>
          </w:r>
        </w:del>
      </w:ins>
      <w:ins w:id="1030" w:author="Administrator" w:date="2015-04-27T22:06:00Z">
        <w:r>
          <w:rPr>
            <w:rFonts w:hint="eastAsia" w:ascii="楷体_GB2312" w:hAnsi="楷体_GB2312" w:eastAsia="楷体_GB2312" w:cs="楷体_GB2312"/>
            <w:sz w:val="28"/>
            <w:szCs w:val="28"/>
            <w:lang w:val="en-US" w:eastAsia="zh-CN"/>
            <w:rPrChange w:id="1031" w:author="Administrator" w:date="2015-04-28T08:43:00Z">
              <w:rPr>
                <w:rFonts w:hint="eastAsia" w:ascii="华文楷体" w:hAnsi="华文楷体" w:eastAsia="华文楷体"/>
                <w:sz w:val="28"/>
                <w:szCs w:val="28"/>
                <w:lang w:val="en-US" w:eastAsia="zh-CN"/>
              </w:rPr>
            </w:rPrChange>
          </w:rPr>
          <w:t>，龙树</w:t>
        </w:r>
      </w:ins>
      <w:ins w:id="1032" w:author="Windows User" w:date="2015-04-27T14:39:00Z">
        <w:r>
          <w:rPr>
            <w:rFonts w:hint="eastAsia" w:ascii="楷体_GB2312" w:hAnsi="楷体_GB2312" w:eastAsia="楷体_GB2312" w:cs="楷体_GB2312"/>
            <w:sz w:val="28"/>
            <w:szCs w:val="28"/>
            <w:rPrChange w:id="1033" w:author="Administrator" w:date="2015-04-28T08:43:00Z">
              <w:rPr>
                <w:rFonts w:hint="eastAsia" w:ascii="华文楷体" w:hAnsi="华文楷体" w:eastAsia="华文楷体"/>
                <w:sz w:val="28"/>
                <w:szCs w:val="28"/>
              </w:rPr>
            </w:rPrChange>
          </w:rPr>
          <w:t>六论，像这样话就是说</w:t>
        </w:r>
      </w:ins>
      <w:ins w:id="1034" w:author="Administrator" w:date="2015-04-27T22:07:00Z">
        <w:r>
          <w:rPr>
            <w:rFonts w:hint="eastAsia" w:ascii="楷体_GB2312" w:hAnsi="楷体_GB2312" w:eastAsia="楷体_GB2312" w:cs="楷体_GB2312"/>
            <w:sz w:val="28"/>
            <w:szCs w:val="28"/>
            <w:lang w:eastAsia="zh-CN"/>
            <w:rPrChange w:id="1035" w:author="Administrator" w:date="2015-04-28T08:43:00Z">
              <w:rPr>
                <w:rFonts w:hint="eastAsia" w:ascii="华文楷体" w:hAnsi="华文楷体" w:eastAsia="华文楷体"/>
                <w:sz w:val="28"/>
                <w:szCs w:val="28"/>
                <w:lang w:eastAsia="zh-CN"/>
              </w:rPr>
            </w:rPrChange>
          </w:rPr>
          <w:t>对于一切</w:t>
        </w:r>
      </w:ins>
      <w:ins w:id="1036" w:author="Windows User" w:date="2015-04-27T14:39:00Z">
        <w:r>
          <w:rPr>
            <w:rFonts w:hint="eastAsia" w:ascii="楷体_GB2312" w:hAnsi="楷体_GB2312" w:eastAsia="楷体_GB2312" w:cs="楷体_GB2312"/>
            <w:sz w:val="28"/>
            <w:szCs w:val="28"/>
            <w:rPrChange w:id="1037" w:author="Administrator" w:date="2015-04-28T08:43:00Z">
              <w:rPr>
                <w:rFonts w:hint="eastAsia" w:ascii="华文楷体" w:hAnsi="华文楷体" w:eastAsia="华文楷体"/>
                <w:sz w:val="28"/>
                <w:szCs w:val="28"/>
              </w:rPr>
            </w:rPrChange>
          </w:rPr>
          <w:t>诸法无自性的甚深的角度，做这样一种</w:t>
        </w:r>
      </w:ins>
      <w:ins w:id="1038" w:author="Windows User" w:date="2015-04-27T14:39:00Z">
        <w:del w:id="1039" w:author="Administrator" w:date="2015-04-27T22:07:00Z">
          <w:r>
            <w:rPr>
              <w:rFonts w:hint="eastAsia" w:ascii="楷体_GB2312" w:hAnsi="楷体_GB2312" w:eastAsia="楷体_GB2312" w:cs="楷体_GB2312"/>
              <w:sz w:val="28"/>
              <w:szCs w:val="28"/>
              <w:rPrChange w:id="1040" w:author="Administrator" w:date="2015-04-28T08:43:00Z">
                <w:rPr>
                  <w:rFonts w:hint="eastAsia" w:ascii="华文楷体" w:hAnsi="华文楷体" w:eastAsia="华文楷体"/>
                  <w:sz w:val="28"/>
                  <w:szCs w:val="28"/>
                </w:rPr>
              </w:rPrChange>
            </w:rPr>
            <w:delText>权释</w:delText>
          </w:r>
        </w:del>
      </w:ins>
      <w:ins w:id="1041" w:author="Administrator" w:date="2015-04-27T22:07:00Z">
        <w:r>
          <w:rPr>
            <w:rFonts w:hint="eastAsia" w:ascii="楷体_GB2312" w:hAnsi="楷体_GB2312" w:eastAsia="楷体_GB2312" w:cs="楷体_GB2312"/>
            <w:sz w:val="28"/>
            <w:szCs w:val="28"/>
            <w:lang w:eastAsia="zh-CN"/>
            <w:rPrChange w:id="1042" w:author="Administrator" w:date="2015-04-28T08:43:00Z">
              <w:rPr>
                <w:rFonts w:hint="eastAsia" w:ascii="华文楷体" w:hAnsi="华文楷体" w:eastAsia="华文楷体"/>
                <w:sz w:val="28"/>
                <w:szCs w:val="28"/>
                <w:lang w:eastAsia="zh-CN"/>
              </w:rPr>
            </w:rPrChange>
          </w:rPr>
          <w:t>诠释</w:t>
        </w:r>
      </w:ins>
      <w:ins w:id="1043" w:author="Windows User" w:date="2015-04-27T14:39:00Z">
        <w:r>
          <w:rPr>
            <w:rFonts w:hint="eastAsia" w:ascii="楷体_GB2312" w:hAnsi="楷体_GB2312" w:eastAsia="楷体_GB2312" w:cs="楷体_GB2312"/>
            <w:sz w:val="28"/>
            <w:szCs w:val="28"/>
            <w:rPrChange w:id="1044" w:author="Administrator" w:date="2015-04-28T08:43:00Z">
              <w:rPr>
                <w:rFonts w:hint="eastAsia" w:ascii="华文楷体" w:hAnsi="华文楷体" w:eastAsia="华文楷体"/>
                <w:sz w:val="28"/>
                <w:szCs w:val="28"/>
              </w:rPr>
            </w:rPrChange>
          </w:rPr>
          <w:t>，</w:t>
        </w:r>
      </w:ins>
      <w:ins w:id="1045" w:author="Windows User" w:date="2015-04-27T14:39:00Z">
        <w:del w:id="1046" w:author="Administrator" w:date="2015-04-27T22:07:00Z">
          <w:r>
            <w:rPr>
              <w:rFonts w:hint="eastAsia" w:ascii="楷体_GB2312" w:hAnsi="楷体_GB2312" w:eastAsia="楷体_GB2312" w:cs="楷体_GB2312"/>
              <w:sz w:val="28"/>
              <w:szCs w:val="28"/>
              <w:rPrChange w:id="1047" w:author="Administrator" w:date="2015-04-28T08:43:00Z">
                <w:rPr>
                  <w:rFonts w:hint="eastAsia" w:ascii="华文楷体" w:hAnsi="华文楷体" w:eastAsia="华文楷体"/>
                  <w:sz w:val="28"/>
                  <w:szCs w:val="28"/>
                </w:rPr>
              </w:rPrChange>
            </w:rPr>
            <w:delText>权释</w:delText>
          </w:r>
        </w:del>
      </w:ins>
      <w:ins w:id="1048" w:author="Administrator" w:date="2015-04-27T22:07:00Z">
        <w:r>
          <w:rPr>
            <w:rFonts w:hint="eastAsia" w:ascii="楷体_GB2312" w:hAnsi="楷体_GB2312" w:eastAsia="楷体_GB2312" w:cs="楷体_GB2312"/>
            <w:sz w:val="28"/>
            <w:szCs w:val="28"/>
            <w:lang w:eastAsia="zh-CN"/>
            <w:rPrChange w:id="1049" w:author="Administrator" w:date="2015-04-28T08:43:00Z">
              <w:rPr>
                <w:rFonts w:hint="eastAsia" w:ascii="华文楷体" w:hAnsi="华文楷体" w:eastAsia="华文楷体"/>
                <w:sz w:val="28"/>
                <w:szCs w:val="28"/>
                <w:lang w:eastAsia="zh-CN"/>
              </w:rPr>
            </w:rPrChange>
          </w:rPr>
          <w:t>诠释《</w:t>
        </w:r>
      </w:ins>
      <w:ins w:id="1050" w:author="Windows User" w:date="2015-04-27T14:39:00Z">
        <w:r>
          <w:rPr>
            <w:rFonts w:hint="eastAsia" w:ascii="楷体_GB2312" w:hAnsi="楷体_GB2312" w:eastAsia="楷体_GB2312" w:cs="楷体_GB2312"/>
            <w:sz w:val="28"/>
            <w:szCs w:val="28"/>
            <w:rPrChange w:id="1051" w:author="Administrator" w:date="2015-04-28T08:43:00Z">
              <w:rPr>
                <w:rFonts w:hint="eastAsia" w:ascii="华文楷体" w:hAnsi="华文楷体" w:eastAsia="华文楷体"/>
                <w:sz w:val="28"/>
                <w:szCs w:val="28"/>
              </w:rPr>
            </w:rPrChange>
          </w:rPr>
          <w:t>般若经</w:t>
        </w:r>
      </w:ins>
      <w:ins w:id="1052" w:author="Administrator" w:date="2015-04-27T22:07:00Z">
        <w:r>
          <w:rPr>
            <w:rFonts w:hint="eastAsia" w:ascii="楷体_GB2312" w:hAnsi="楷体_GB2312" w:eastAsia="楷体_GB2312" w:cs="楷体_GB2312"/>
            <w:sz w:val="28"/>
            <w:szCs w:val="28"/>
            <w:lang w:eastAsia="zh-CN"/>
            <w:rPrChange w:id="1053" w:author="Administrator" w:date="2015-04-28T08:43:00Z">
              <w:rPr>
                <w:rFonts w:hint="eastAsia" w:ascii="华文楷体" w:hAnsi="华文楷体" w:eastAsia="华文楷体"/>
                <w:sz w:val="28"/>
                <w:szCs w:val="28"/>
                <w:lang w:eastAsia="zh-CN"/>
              </w:rPr>
            </w:rPrChange>
          </w:rPr>
          <w:t>》</w:t>
        </w:r>
      </w:ins>
      <w:ins w:id="1054" w:author="Windows User" w:date="2015-04-27T14:39:00Z">
        <w:r>
          <w:rPr>
            <w:rFonts w:hint="eastAsia" w:ascii="楷体_GB2312" w:hAnsi="楷体_GB2312" w:eastAsia="楷体_GB2312" w:cs="楷体_GB2312"/>
            <w:sz w:val="28"/>
            <w:szCs w:val="28"/>
            <w:rPrChange w:id="1055" w:author="Administrator" w:date="2015-04-28T08:43:00Z">
              <w:rPr>
                <w:rFonts w:hint="eastAsia" w:ascii="华文楷体" w:hAnsi="华文楷体" w:eastAsia="华文楷体"/>
                <w:sz w:val="28"/>
                <w:szCs w:val="28"/>
              </w:rPr>
            </w:rPrChange>
          </w:rPr>
          <w:t>啊，</w:t>
        </w:r>
      </w:ins>
      <w:ins w:id="1056" w:author="Administrator" w:date="2015-04-27T22:07:00Z">
        <w:r>
          <w:rPr>
            <w:rFonts w:hint="eastAsia" w:ascii="楷体_GB2312" w:hAnsi="楷体_GB2312" w:eastAsia="楷体_GB2312" w:cs="楷体_GB2312"/>
            <w:sz w:val="28"/>
            <w:szCs w:val="28"/>
            <w:lang w:eastAsia="zh-CN"/>
            <w:rPrChange w:id="1057" w:author="Administrator" w:date="2015-04-28T08:43:00Z">
              <w:rPr>
                <w:rFonts w:hint="eastAsia" w:ascii="华文楷体" w:hAnsi="华文楷体" w:eastAsia="华文楷体"/>
                <w:sz w:val="28"/>
                <w:szCs w:val="28"/>
                <w:lang w:eastAsia="zh-CN"/>
              </w:rPr>
            </w:rPrChange>
          </w:rPr>
          <w:t>《</w:t>
        </w:r>
      </w:ins>
      <w:ins w:id="1058" w:author="Administrator" w:date="2015-04-27T22:08:00Z">
        <w:r>
          <w:rPr>
            <w:rFonts w:hint="eastAsia" w:ascii="楷体_GB2312" w:hAnsi="楷体_GB2312" w:eastAsia="楷体_GB2312" w:cs="楷体_GB2312"/>
            <w:sz w:val="28"/>
            <w:szCs w:val="28"/>
            <w:lang w:eastAsia="zh-CN"/>
            <w:rPrChange w:id="1059" w:author="Administrator" w:date="2015-04-28T08:43:00Z">
              <w:rPr>
                <w:rFonts w:hint="eastAsia" w:ascii="华文楷体" w:hAnsi="华文楷体" w:eastAsia="华文楷体"/>
                <w:sz w:val="28"/>
                <w:szCs w:val="28"/>
                <w:lang w:eastAsia="zh-CN"/>
              </w:rPr>
            </w:rPrChange>
          </w:rPr>
          <w:t>三摩地王经》</w:t>
        </w:r>
      </w:ins>
      <w:ins w:id="1060" w:author="Windows User" w:date="2015-04-27T14:39:00Z">
        <w:r>
          <w:rPr>
            <w:rFonts w:hint="eastAsia" w:ascii="楷体_GB2312" w:hAnsi="楷体_GB2312" w:eastAsia="楷体_GB2312" w:cs="楷体_GB2312"/>
            <w:sz w:val="28"/>
            <w:szCs w:val="28"/>
            <w:rPrChange w:id="1061" w:author="Administrator" w:date="2015-04-28T08:43:00Z">
              <w:rPr>
                <w:rFonts w:hint="eastAsia" w:ascii="华文楷体" w:hAnsi="华文楷体" w:eastAsia="华文楷体"/>
                <w:sz w:val="28"/>
                <w:szCs w:val="28"/>
              </w:rPr>
            </w:rPrChange>
          </w:rPr>
          <w:t>等等当中殊胜空性的意义，</w:t>
        </w:r>
      </w:ins>
      <w:ins w:id="1062" w:author="Administrator" w:date="2015-04-27T22:08:00Z">
        <w:r>
          <w:rPr>
            <w:rFonts w:hint="eastAsia" w:ascii="楷体_GB2312" w:hAnsi="楷体_GB2312" w:eastAsia="楷体_GB2312" w:cs="楷体_GB2312"/>
            <w:sz w:val="28"/>
            <w:szCs w:val="28"/>
            <w:lang w:eastAsia="zh-CN"/>
            <w:rPrChange w:id="1063" w:author="Administrator" w:date="2015-04-28T08:43:00Z">
              <w:rPr>
                <w:rFonts w:hint="eastAsia" w:ascii="华文楷体" w:hAnsi="华文楷体" w:eastAsia="华文楷体"/>
                <w:sz w:val="28"/>
                <w:szCs w:val="28"/>
                <w:lang w:eastAsia="zh-CN"/>
              </w:rPr>
            </w:rPrChange>
          </w:rPr>
          <w:t>所以</w:t>
        </w:r>
      </w:ins>
      <w:ins w:id="1064" w:author="Administrator" w:date="2015-04-27T22:00:00Z">
        <w:r>
          <w:rPr>
            <w:rFonts w:hint="eastAsia" w:ascii="楷体_GB2312" w:hAnsi="楷体_GB2312" w:eastAsia="楷体_GB2312" w:cs="楷体_GB2312"/>
            <w:i w:val="0"/>
            <w:caps w:val="0"/>
            <w:color w:val="000000"/>
            <w:spacing w:val="0"/>
            <w:sz w:val="28"/>
            <w:szCs w:val="28"/>
            <w:shd w:val="clear" w:color="auto" w:fill="FBF9F4"/>
            <w:rPrChange w:id="1065" w:author="Administrator" w:date="2015-04-28T08:43:00Z">
              <w:rPr>
                <w:rFonts w:hint="eastAsia" w:ascii="黑体" w:hAnsi="黑体" w:eastAsia="黑体" w:cs="黑体"/>
                <w:i w:val="0"/>
                <w:caps w:val="0"/>
                <w:color w:val="000000"/>
                <w:spacing w:val="0"/>
                <w:sz w:val="28"/>
                <w:szCs w:val="28"/>
                <w:shd w:val="clear" w:color="auto" w:fill="FBF9F4"/>
              </w:rPr>
            </w:rPrChange>
          </w:rPr>
          <w:t>甚深见派龙猛诠，</w:t>
        </w:r>
      </w:ins>
      <w:ins w:id="1066" w:author="Windows User" w:date="2015-04-27T14:39:00Z">
        <w:del w:id="1067" w:author="Administrator" w:date="2015-04-27T22:00:00Z">
          <w:r>
            <w:rPr>
              <w:rFonts w:hint="eastAsia" w:ascii="楷体_GB2312" w:hAnsi="楷体_GB2312" w:eastAsia="楷体_GB2312" w:cs="楷体_GB2312"/>
              <w:sz w:val="28"/>
              <w:szCs w:val="28"/>
              <w:rPrChange w:id="1068" w:author="Administrator" w:date="2015-04-28T08:43:00Z">
                <w:rPr>
                  <w:rFonts w:hint="eastAsia" w:ascii="华文楷体" w:hAnsi="华文楷体" w:eastAsia="华文楷体"/>
                  <w:sz w:val="28"/>
                  <w:szCs w:val="28"/>
                </w:rPr>
              </w:rPrChange>
            </w:rPr>
            <w:delText>甚深见派呢是龙猛诠，，，</w:delText>
          </w:r>
        </w:del>
      </w:ins>
      <w:ins w:id="1069" w:author="Windows User" w:date="2015-04-27T14:39:00Z">
        <w:r>
          <w:rPr>
            <w:rFonts w:hint="eastAsia" w:ascii="楷体_GB2312" w:hAnsi="楷体_GB2312" w:eastAsia="楷体_GB2312" w:cs="楷体_GB2312"/>
            <w:sz w:val="28"/>
            <w:szCs w:val="28"/>
            <w:rPrChange w:id="1070" w:author="Administrator" w:date="2015-04-28T08:43:00Z">
              <w:rPr>
                <w:rFonts w:hint="eastAsia" w:ascii="华文楷体" w:hAnsi="华文楷体" w:eastAsia="华文楷体"/>
                <w:sz w:val="28"/>
                <w:szCs w:val="28"/>
              </w:rPr>
            </w:rPrChange>
          </w:rPr>
          <w:t>共称二祖如日月</w:t>
        </w:r>
      </w:ins>
      <w:ins w:id="1071" w:author="Windows User" w:date="2015-04-27T14:39:00Z">
        <w:r>
          <w:rPr>
            <w:rFonts w:hint="eastAsia" w:ascii="楷体_GB2312" w:hAnsi="楷体_GB2312" w:eastAsia="楷体_GB2312" w:cs="楷体_GB2312"/>
            <w:sz w:val="28"/>
            <w:szCs w:val="28"/>
            <w:rPrChange w:id="1072" w:author="Administrator" w:date="2015-04-28T08:43:00Z">
              <w:rPr>
                <w:rFonts w:hint="eastAsia" w:ascii="华文楷体" w:hAnsi="华文楷体" w:eastAsia="华文楷体"/>
                <w:sz w:val="28"/>
                <w:szCs w:val="28"/>
              </w:rPr>
            </w:rPrChange>
          </w:rPr>
          <w:t>，就好像天上有日月一样，所以说呢，在佛教历史当中，也共称有这样一种龙树菩萨和无著菩萨，共称二祖有如日月一样，日月照亮了世间，所以说无著菩萨和龙猛菩萨呢，他们的教义也是照亮了世间，让后来的修行者能够找到修行之处，那么这个就是说对于佛陀和二祖呢这样一种功德做以介绍，那么现在就开始介绍静命菩萨殊胜的功德。</w:t>
        </w:r>
      </w:ins>
    </w:p>
    <w:p>
      <w:pPr>
        <w:ind w:firstLine="570"/>
        <w:rPr>
          <w:ins w:id="1073" w:author="Windows User" w:date="2015-04-27T14:39:00Z"/>
          <w:rFonts w:hint="eastAsia" w:ascii="楷体_GB2312" w:hAnsi="楷体_GB2312" w:eastAsia="楷体_GB2312" w:cs="楷体_GB2312"/>
          <w:sz w:val="28"/>
          <w:szCs w:val="28"/>
          <w:rPrChange w:id="1074" w:author="Administrator" w:date="2015-04-28T08:43:00Z">
            <w:rPr>
              <w:rFonts w:ascii="华文楷体" w:hAnsi="华文楷体" w:eastAsia="华文楷体"/>
              <w:sz w:val="28"/>
              <w:szCs w:val="28"/>
            </w:rPr>
          </w:rPrChange>
        </w:rPr>
      </w:pPr>
    </w:p>
    <w:p>
      <w:pPr>
        <w:ind w:firstLine="570"/>
        <w:rPr>
          <w:ins w:id="1075" w:author="Windows User" w:date="2015-04-27T14:39:00Z"/>
          <w:rFonts w:hint="eastAsia" w:ascii="楷体_GB2312" w:hAnsi="楷体_GB2312" w:eastAsia="楷体_GB2312" w:cs="楷体_GB2312"/>
          <w:sz w:val="28"/>
          <w:szCs w:val="28"/>
          <w:rPrChange w:id="1076" w:author="Administrator" w:date="2015-04-28T08:43:00Z">
            <w:rPr>
              <w:rFonts w:hint="eastAsia" w:ascii="华文楷体" w:hAnsi="华文楷体" w:eastAsia="华文楷体"/>
              <w:sz w:val="28"/>
              <w:szCs w:val="28"/>
            </w:rPr>
          </w:rPrChange>
        </w:rPr>
      </w:pPr>
      <w:ins w:id="1077" w:author="Windows User" w:date="2015-04-27T14:39:00Z">
        <w:r>
          <w:rPr>
            <w:rFonts w:hint="eastAsia" w:ascii="楷体_GB2312" w:hAnsi="楷体_GB2312" w:eastAsia="楷体_GB2312" w:cs="楷体_GB2312"/>
            <w:sz w:val="28"/>
            <w:szCs w:val="28"/>
            <w:rPrChange w:id="1078" w:author="Administrator" w:date="2015-04-28T08:43:00Z">
              <w:rPr>
                <w:rFonts w:hint="eastAsia" w:ascii="华文楷体" w:hAnsi="华文楷体" w:eastAsia="华文楷体"/>
                <w:sz w:val="28"/>
                <w:szCs w:val="28"/>
              </w:rPr>
            </w:rPrChange>
          </w:rPr>
          <w:t>护彼法理诸菩萨，善说百川遍各方，</w:t>
        </w:r>
      </w:ins>
    </w:p>
    <w:p>
      <w:pPr>
        <w:ind w:firstLine="570"/>
        <w:rPr>
          <w:ins w:id="1079" w:author="Windows User" w:date="2015-04-27T14:39:00Z"/>
          <w:rFonts w:hint="eastAsia" w:ascii="楷体_GB2312" w:hAnsi="楷体_GB2312" w:eastAsia="楷体_GB2312" w:cs="楷体_GB2312"/>
          <w:sz w:val="28"/>
          <w:szCs w:val="28"/>
          <w:rPrChange w:id="1080" w:author="Administrator" w:date="2015-04-28T08:43:00Z">
            <w:rPr>
              <w:rFonts w:hint="eastAsia" w:ascii="华文楷体" w:hAnsi="华文楷体" w:eastAsia="华文楷体"/>
              <w:sz w:val="28"/>
              <w:szCs w:val="28"/>
            </w:rPr>
          </w:rPrChange>
        </w:rPr>
      </w:pPr>
      <w:ins w:id="1081" w:author="Windows User" w:date="2015-04-27T14:39:00Z">
        <w:r>
          <w:rPr>
            <w:rFonts w:hint="eastAsia" w:ascii="楷体_GB2312" w:hAnsi="楷体_GB2312" w:eastAsia="楷体_GB2312" w:cs="楷体_GB2312"/>
            <w:sz w:val="28"/>
            <w:szCs w:val="28"/>
            <w:rPrChange w:id="1082" w:author="Administrator" w:date="2015-04-28T08:43:00Z">
              <w:rPr>
                <w:rFonts w:hint="eastAsia" w:ascii="华文楷体" w:hAnsi="华文楷体" w:eastAsia="华文楷体"/>
                <w:sz w:val="28"/>
                <w:szCs w:val="28"/>
              </w:rPr>
            </w:rPrChange>
          </w:rPr>
          <w:t>于佛胜乘大海宴，尚未圆满得品尝</w:t>
        </w:r>
      </w:ins>
    </w:p>
    <w:p>
      <w:pPr>
        <w:ind w:firstLine="570"/>
        <w:rPr>
          <w:ins w:id="1083" w:author="Windows User" w:date="2015-04-27T14:39:00Z"/>
          <w:del w:id="1084" w:author="Administrator" w:date="2015-04-27T22:16:00Z"/>
          <w:rFonts w:hint="eastAsia" w:ascii="楷体_GB2312" w:hAnsi="楷体_GB2312" w:eastAsia="楷体_GB2312" w:cs="楷体_GB2312"/>
          <w:b/>
          <w:bCs/>
          <w:sz w:val="28"/>
          <w:szCs w:val="28"/>
          <w:rPrChange w:id="1085" w:author="Administrator" w:date="2015-04-27T22:16:00Z">
            <w:rPr>
              <w:rFonts w:hint="eastAsia" w:ascii="华文楷体" w:hAnsi="华文楷体" w:eastAsia="华文楷体"/>
              <w:sz w:val="28"/>
              <w:szCs w:val="28"/>
            </w:rPr>
          </w:rPrChange>
        </w:rPr>
      </w:pPr>
      <w:ins w:id="1086" w:author="Windows User" w:date="2015-04-27T14:39:00Z">
        <w:r>
          <w:rPr>
            <w:rFonts w:hint="eastAsia" w:ascii="楷体_GB2312" w:hAnsi="楷体_GB2312" w:eastAsia="楷体_GB2312" w:cs="楷体_GB2312"/>
            <w:sz w:val="28"/>
            <w:szCs w:val="28"/>
            <w:rPrChange w:id="1087" w:author="Administrator" w:date="2015-04-28T08:43:00Z">
              <w:rPr>
                <w:rFonts w:hint="eastAsia" w:ascii="华文楷体" w:hAnsi="华文楷体" w:eastAsia="华文楷体"/>
                <w:sz w:val="28"/>
                <w:szCs w:val="28"/>
              </w:rPr>
            </w:rPrChange>
          </w:rPr>
          <w:t>那么现在马上就要引出</w:t>
        </w:r>
      </w:ins>
      <w:ins w:id="1088" w:author="Administrator" w:date="2015-04-27T22:10:00Z">
        <w:r>
          <w:rPr>
            <w:rFonts w:hint="eastAsia" w:ascii="楷体_GB2312" w:hAnsi="楷体_GB2312" w:eastAsia="楷体_GB2312" w:cs="楷体_GB2312"/>
            <w:sz w:val="28"/>
            <w:szCs w:val="28"/>
            <w:lang w:eastAsia="zh-CN"/>
            <w:rPrChange w:id="1089" w:author="Administrator" w:date="2015-04-28T08:43:00Z">
              <w:rPr>
                <w:rFonts w:hint="eastAsia" w:ascii="华文楷体" w:hAnsi="华文楷体" w:eastAsia="华文楷体"/>
                <w:sz w:val="28"/>
                <w:szCs w:val="28"/>
                <w:lang w:eastAsia="zh-CN"/>
              </w:rPr>
            </w:rPrChange>
          </w:rPr>
          <w:t>对于</w:t>
        </w:r>
      </w:ins>
      <w:ins w:id="1090" w:author="Windows User" w:date="2015-04-27T14:39:00Z">
        <w:r>
          <w:rPr>
            <w:rFonts w:hint="eastAsia" w:ascii="楷体_GB2312" w:hAnsi="楷体_GB2312" w:eastAsia="楷体_GB2312" w:cs="楷体_GB2312"/>
            <w:sz w:val="28"/>
            <w:szCs w:val="28"/>
            <w:rPrChange w:id="1091" w:author="Administrator" w:date="2015-04-28T08:43:00Z">
              <w:rPr>
                <w:rFonts w:hint="eastAsia" w:ascii="华文楷体" w:hAnsi="华文楷体" w:eastAsia="华文楷体"/>
                <w:sz w:val="28"/>
                <w:szCs w:val="28"/>
              </w:rPr>
            </w:rPrChange>
          </w:rPr>
          <w:t>静命论师的这样一种赞叹，他就是接着前面的这样一种颂词互比法呢一种</w:t>
        </w:r>
      </w:ins>
      <w:ins w:id="1092" w:author="Administrator" w:date="2015-04-27T22:11:00Z">
        <w:r>
          <w:rPr>
            <w:rFonts w:hint="eastAsia" w:ascii="楷体_GB2312" w:hAnsi="楷体_GB2312" w:eastAsia="楷体_GB2312" w:cs="楷体_GB2312"/>
            <w:sz w:val="28"/>
            <w:szCs w:val="28"/>
            <w:lang w:eastAsia="zh-CN"/>
            <w:rPrChange w:id="1093" w:author="Administrator" w:date="2015-04-28T08:43:00Z">
              <w:rPr>
                <w:rFonts w:hint="eastAsia" w:ascii="华文楷体" w:hAnsi="华文楷体" w:eastAsia="华文楷体"/>
                <w:sz w:val="28"/>
                <w:szCs w:val="28"/>
                <w:lang w:eastAsia="zh-CN"/>
              </w:rPr>
            </w:rPrChange>
          </w:rPr>
          <w:t>“</w:t>
        </w:r>
      </w:ins>
      <w:ins w:id="1094" w:author="Windows User" w:date="2015-04-27T14:39:00Z">
        <w:r>
          <w:rPr>
            <w:rFonts w:hint="eastAsia" w:ascii="楷体_GB2312" w:hAnsi="楷体_GB2312" w:eastAsia="楷体_GB2312" w:cs="楷体_GB2312"/>
            <w:sz w:val="28"/>
            <w:szCs w:val="28"/>
            <w:rPrChange w:id="1095" w:author="Administrator" w:date="2015-04-28T08:43:00Z">
              <w:rPr>
                <w:rFonts w:hint="eastAsia" w:ascii="华文楷体" w:hAnsi="华文楷体" w:eastAsia="华文楷体"/>
                <w:sz w:val="28"/>
                <w:szCs w:val="28"/>
              </w:rPr>
            </w:rPrChange>
          </w:rPr>
          <w:t>比</w:t>
        </w:r>
      </w:ins>
      <w:ins w:id="1096" w:author="Administrator" w:date="2015-04-27T22:11:00Z">
        <w:r>
          <w:rPr>
            <w:rFonts w:hint="eastAsia" w:ascii="楷体_GB2312" w:hAnsi="楷体_GB2312" w:eastAsia="楷体_GB2312" w:cs="楷体_GB2312"/>
            <w:sz w:val="28"/>
            <w:szCs w:val="28"/>
            <w:lang w:eastAsia="zh-CN"/>
            <w:rPrChange w:id="1097" w:author="Administrator" w:date="2015-04-28T08:43:00Z">
              <w:rPr>
                <w:rFonts w:hint="eastAsia" w:ascii="华文楷体" w:hAnsi="华文楷体" w:eastAsia="华文楷体"/>
                <w:sz w:val="28"/>
                <w:szCs w:val="28"/>
                <w:lang w:eastAsia="zh-CN"/>
              </w:rPr>
            </w:rPrChange>
          </w:rPr>
          <w:t>”</w:t>
        </w:r>
      </w:ins>
      <w:ins w:id="1098" w:author="Windows User" w:date="2015-04-27T14:39:00Z">
        <w:del w:id="1099" w:author="Administrator" w:date="2015-04-27T22:11:00Z">
          <w:r>
            <w:rPr>
              <w:rFonts w:hint="eastAsia" w:ascii="楷体_GB2312" w:hAnsi="楷体_GB2312" w:eastAsia="楷体_GB2312" w:cs="楷体_GB2312"/>
              <w:sz w:val="28"/>
              <w:szCs w:val="28"/>
              <w:rPrChange w:id="1100" w:author="Administrator" w:date="2015-04-28T08:43:00Z">
                <w:rPr>
                  <w:rFonts w:hint="eastAsia" w:ascii="华文楷体" w:hAnsi="华文楷体" w:eastAsia="华文楷体"/>
                  <w:sz w:val="28"/>
                  <w:szCs w:val="28"/>
                </w:rPr>
              </w:rPrChange>
            </w:rPr>
            <w:delText>致</w:delText>
          </w:r>
        </w:del>
      </w:ins>
      <w:ins w:id="1101" w:author="Administrator" w:date="2015-04-27T22:11:00Z">
        <w:r>
          <w:rPr>
            <w:rFonts w:hint="eastAsia" w:ascii="楷体_GB2312" w:hAnsi="楷体_GB2312" w:eastAsia="楷体_GB2312" w:cs="楷体_GB2312"/>
            <w:sz w:val="28"/>
            <w:szCs w:val="28"/>
            <w:lang w:eastAsia="zh-CN"/>
            <w:rPrChange w:id="1102" w:author="Administrator" w:date="2015-04-28T08:43:00Z">
              <w:rPr>
                <w:rFonts w:hint="eastAsia" w:ascii="华文楷体" w:hAnsi="华文楷体" w:eastAsia="华文楷体"/>
                <w:sz w:val="28"/>
                <w:szCs w:val="28"/>
                <w:lang w:eastAsia="zh-CN"/>
              </w:rPr>
            </w:rPrChange>
          </w:rPr>
          <w:t>字</w:t>
        </w:r>
      </w:ins>
      <w:ins w:id="1103" w:author="Windows User" w:date="2015-04-27T14:39:00Z">
        <w:r>
          <w:rPr>
            <w:rFonts w:hint="eastAsia" w:ascii="楷体_GB2312" w:hAnsi="楷体_GB2312" w:eastAsia="楷体_GB2312" w:cs="楷体_GB2312"/>
            <w:sz w:val="28"/>
            <w:szCs w:val="28"/>
            <w:rPrChange w:id="1104" w:author="Administrator" w:date="2015-04-28T08:43:00Z">
              <w:rPr>
                <w:rFonts w:hint="eastAsia" w:ascii="华文楷体" w:hAnsi="华文楷体" w:eastAsia="华文楷体"/>
                <w:sz w:val="28"/>
                <w:szCs w:val="28"/>
              </w:rPr>
            </w:rPrChange>
          </w:rPr>
          <w:t>，</w:t>
        </w:r>
      </w:ins>
      <w:ins w:id="1105" w:author="Windows User" w:date="2015-04-27T14:39:00Z">
        <w:del w:id="1106" w:author="Administrator" w:date="2015-04-27T22:11:00Z">
          <w:r>
            <w:rPr>
              <w:rFonts w:hint="eastAsia" w:ascii="楷体_GB2312" w:hAnsi="楷体_GB2312" w:eastAsia="楷体_GB2312" w:cs="楷体_GB2312"/>
              <w:sz w:val="28"/>
              <w:szCs w:val="28"/>
              <w:rPrChange w:id="1107" w:author="Administrator" w:date="2015-04-28T08:43:00Z">
                <w:rPr>
                  <w:rFonts w:hint="eastAsia" w:ascii="华文楷体" w:hAnsi="华文楷体" w:eastAsia="华文楷体"/>
                  <w:sz w:val="28"/>
                  <w:szCs w:val="28"/>
                </w:rPr>
              </w:rPrChange>
            </w:rPr>
            <w:delText>这</w:delText>
          </w:r>
        </w:del>
      </w:ins>
      <w:ins w:id="1108" w:author="Administrator" w:date="2015-04-27T22:11:00Z">
        <w:r>
          <w:rPr>
            <w:rFonts w:hint="eastAsia" w:ascii="楷体_GB2312" w:hAnsi="楷体_GB2312" w:eastAsia="楷体_GB2312" w:cs="楷体_GB2312"/>
            <w:sz w:val="28"/>
            <w:szCs w:val="28"/>
            <w:lang w:eastAsia="zh-CN"/>
            <w:rPrChange w:id="1109" w:author="Administrator" w:date="2015-04-28T08:43:00Z">
              <w:rPr>
                <w:rFonts w:hint="eastAsia" w:ascii="华文楷体" w:hAnsi="华文楷体" w:eastAsia="华文楷体"/>
                <w:sz w:val="28"/>
                <w:szCs w:val="28"/>
                <w:lang w:eastAsia="zh-CN"/>
              </w:rPr>
            </w:rPrChange>
          </w:rPr>
          <w:t>怎</w:t>
        </w:r>
      </w:ins>
      <w:ins w:id="1110" w:author="Windows User" w:date="2015-04-27T14:39:00Z">
        <w:r>
          <w:rPr>
            <w:rFonts w:hint="eastAsia" w:ascii="楷体_GB2312" w:hAnsi="楷体_GB2312" w:eastAsia="楷体_GB2312" w:cs="楷体_GB2312"/>
            <w:sz w:val="28"/>
            <w:szCs w:val="28"/>
            <w:rPrChange w:id="1111" w:author="Administrator" w:date="2015-04-28T08:43:00Z">
              <w:rPr>
                <w:rFonts w:hint="eastAsia" w:ascii="华文楷体" w:hAnsi="华文楷体" w:eastAsia="华文楷体"/>
                <w:sz w:val="28"/>
                <w:szCs w:val="28"/>
              </w:rPr>
            </w:rPrChange>
          </w:rPr>
          <w:t>么理解呢，这个</w:t>
        </w:r>
      </w:ins>
      <w:ins w:id="1112" w:author="Administrator" w:date="2015-04-27T22:11:00Z">
        <w:r>
          <w:rPr>
            <w:rFonts w:hint="eastAsia" w:ascii="楷体_GB2312" w:hAnsi="楷体_GB2312" w:eastAsia="楷体_GB2312" w:cs="楷体_GB2312"/>
            <w:sz w:val="28"/>
            <w:szCs w:val="28"/>
            <w:lang w:eastAsia="zh-CN"/>
            <w:rPrChange w:id="1113" w:author="Administrator" w:date="2015-04-28T08:43:00Z">
              <w:rPr>
                <w:rFonts w:hint="eastAsia" w:ascii="华文楷体" w:hAnsi="华文楷体" w:eastAsia="华文楷体"/>
                <w:sz w:val="28"/>
                <w:szCs w:val="28"/>
                <w:lang w:eastAsia="zh-CN"/>
              </w:rPr>
            </w:rPrChange>
          </w:rPr>
          <w:t>“</w:t>
        </w:r>
      </w:ins>
      <w:ins w:id="1114" w:author="Windows User" w:date="2015-04-27T14:39:00Z">
        <w:r>
          <w:rPr>
            <w:rFonts w:hint="eastAsia" w:ascii="楷体_GB2312" w:hAnsi="楷体_GB2312" w:eastAsia="楷体_GB2312" w:cs="楷体_GB2312"/>
            <w:sz w:val="28"/>
            <w:szCs w:val="28"/>
            <w:rPrChange w:id="1115" w:author="Administrator" w:date="2015-04-28T08:43:00Z">
              <w:rPr>
                <w:rFonts w:hint="eastAsia" w:ascii="华文楷体" w:hAnsi="华文楷体" w:eastAsia="华文楷体"/>
                <w:sz w:val="28"/>
                <w:szCs w:val="28"/>
              </w:rPr>
            </w:rPrChange>
          </w:rPr>
          <w:t>比</w:t>
        </w:r>
      </w:ins>
      <w:ins w:id="1116" w:author="Administrator" w:date="2015-04-27T22:11:00Z">
        <w:r>
          <w:rPr>
            <w:rFonts w:hint="eastAsia" w:ascii="楷体_GB2312" w:hAnsi="楷体_GB2312" w:eastAsia="楷体_GB2312" w:cs="楷体_GB2312"/>
            <w:sz w:val="28"/>
            <w:szCs w:val="28"/>
            <w:lang w:eastAsia="zh-CN"/>
            <w:rPrChange w:id="1117" w:author="Administrator" w:date="2015-04-28T08:43:00Z">
              <w:rPr>
                <w:rFonts w:hint="eastAsia" w:ascii="华文楷体" w:hAnsi="华文楷体" w:eastAsia="华文楷体"/>
                <w:sz w:val="28"/>
                <w:szCs w:val="28"/>
                <w:lang w:eastAsia="zh-CN"/>
              </w:rPr>
            </w:rPrChange>
          </w:rPr>
          <w:t>”</w:t>
        </w:r>
      </w:ins>
      <w:ins w:id="1118" w:author="Windows User" w:date="2015-04-27T14:39:00Z">
        <w:del w:id="1119" w:author="Administrator" w:date="2015-04-27T22:11:00Z">
          <w:r>
            <w:rPr>
              <w:rFonts w:hint="eastAsia" w:ascii="楷体_GB2312" w:hAnsi="楷体_GB2312" w:eastAsia="楷体_GB2312" w:cs="楷体_GB2312"/>
              <w:sz w:val="28"/>
              <w:szCs w:val="28"/>
              <w:rPrChange w:id="1120" w:author="Administrator" w:date="2015-04-28T08:43:00Z">
                <w:rPr>
                  <w:rFonts w:hint="eastAsia" w:ascii="华文楷体" w:hAnsi="华文楷体" w:eastAsia="华文楷体"/>
                  <w:sz w:val="28"/>
                  <w:szCs w:val="28"/>
                </w:rPr>
              </w:rPrChange>
            </w:rPr>
            <w:delText>致</w:delText>
          </w:r>
        </w:del>
      </w:ins>
      <w:ins w:id="1121" w:author="Administrator" w:date="2015-04-27T22:11:00Z">
        <w:r>
          <w:rPr>
            <w:rFonts w:hint="eastAsia" w:ascii="楷体_GB2312" w:hAnsi="楷体_GB2312" w:eastAsia="楷体_GB2312" w:cs="楷体_GB2312"/>
            <w:sz w:val="28"/>
            <w:szCs w:val="28"/>
            <w:lang w:eastAsia="zh-CN"/>
            <w:rPrChange w:id="1122" w:author="Administrator" w:date="2015-04-28T08:43:00Z">
              <w:rPr>
                <w:rFonts w:hint="eastAsia" w:ascii="华文楷体" w:hAnsi="华文楷体" w:eastAsia="华文楷体"/>
                <w:sz w:val="28"/>
                <w:szCs w:val="28"/>
                <w:lang w:eastAsia="zh-CN"/>
              </w:rPr>
            </w:rPrChange>
          </w:rPr>
          <w:t>字</w:t>
        </w:r>
      </w:ins>
      <w:ins w:id="1123" w:author="Windows User" w:date="2015-04-27T14:39:00Z">
        <w:r>
          <w:rPr>
            <w:rFonts w:hint="eastAsia" w:ascii="楷体_GB2312" w:hAnsi="楷体_GB2312" w:eastAsia="楷体_GB2312" w:cs="楷体_GB2312"/>
            <w:sz w:val="28"/>
            <w:szCs w:val="28"/>
            <w:rPrChange w:id="1124" w:author="Administrator" w:date="2015-04-28T08:43:00Z">
              <w:rPr>
                <w:rFonts w:hint="eastAsia" w:ascii="华文楷体" w:hAnsi="华文楷体" w:eastAsia="华文楷体"/>
                <w:sz w:val="28"/>
                <w:szCs w:val="28"/>
              </w:rPr>
            </w:rPrChange>
          </w:rPr>
          <w:t>就是讲到了无著菩萨和龙树菩萨，对外面叫</w:t>
        </w:r>
      </w:ins>
      <w:ins w:id="1125" w:author="Administrator" w:date="2015-04-27T22:11:00Z">
        <w:r>
          <w:rPr>
            <w:rFonts w:hint="eastAsia" w:ascii="楷体_GB2312" w:hAnsi="楷体_GB2312" w:eastAsia="楷体_GB2312" w:cs="楷体_GB2312"/>
            <w:sz w:val="28"/>
            <w:szCs w:val="28"/>
            <w:lang w:eastAsia="zh-CN"/>
            <w:rPrChange w:id="1126" w:author="Administrator" w:date="2015-04-28T08:43:00Z">
              <w:rPr>
                <w:rFonts w:hint="eastAsia" w:ascii="华文楷体" w:hAnsi="华文楷体" w:eastAsia="华文楷体"/>
                <w:sz w:val="28"/>
                <w:szCs w:val="28"/>
                <w:lang w:eastAsia="zh-CN"/>
              </w:rPr>
            </w:rPrChange>
          </w:rPr>
          <w:t>“</w:t>
        </w:r>
      </w:ins>
      <w:ins w:id="1127" w:author="Windows User" w:date="2015-04-27T14:39:00Z">
        <w:r>
          <w:rPr>
            <w:rFonts w:hint="eastAsia" w:ascii="楷体_GB2312" w:hAnsi="楷体_GB2312" w:eastAsia="楷体_GB2312" w:cs="楷体_GB2312"/>
            <w:sz w:val="28"/>
            <w:szCs w:val="28"/>
            <w:rPrChange w:id="1128" w:author="Administrator" w:date="2015-04-28T08:43:00Z">
              <w:rPr>
                <w:rFonts w:hint="eastAsia" w:ascii="华文楷体" w:hAnsi="华文楷体" w:eastAsia="华文楷体"/>
                <w:sz w:val="28"/>
                <w:szCs w:val="28"/>
              </w:rPr>
            </w:rPrChange>
          </w:rPr>
          <w:t>比</w:t>
        </w:r>
      </w:ins>
      <w:ins w:id="1129" w:author="Administrator" w:date="2015-04-27T22:11:00Z">
        <w:r>
          <w:rPr>
            <w:rFonts w:hint="eastAsia" w:ascii="楷体_GB2312" w:hAnsi="楷体_GB2312" w:eastAsia="楷体_GB2312" w:cs="楷体_GB2312"/>
            <w:sz w:val="28"/>
            <w:szCs w:val="28"/>
            <w:lang w:eastAsia="zh-CN"/>
            <w:rPrChange w:id="1130" w:author="Administrator" w:date="2015-04-28T08:43:00Z">
              <w:rPr>
                <w:rFonts w:hint="eastAsia" w:ascii="华文楷体" w:hAnsi="华文楷体" w:eastAsia="华文楷体"/>
                <w:sz w:val="28"/>
                <w:szCs w:val="28"/>
                <w:lang w:eastAsia="zh-CN"/>
              </w:rPr>
            </w:rPrChange>
          </w:rPr>
          <w:t>”</w:t>
        </w:r>
      </w:ins>
      <w:ins w:id="1131" w:author="Windows User" w:date="2015-04-27T14:39:00Z">
        <w:r>
          <w:rPr>
            <w:rFonts w:hint="eastAsia" w:ascii="楷体_GB2312" w:hAnsi="楷体_GB2312" w:eastAsia="楷体_GB2312" w:cs="楷体_GB2312"/>
            <w:sz w:val="28"/>
            <w:szCs w:val="28"/>
            <w:rPrChange w:id="1132" w:author="Administrator" w:date="2015-04-28T08:43:00Z">
              <w:rPr>
                <w:rFonts w:hint="eastAsia" w:ascii="华文楷体" w:hAnsi="华文楷体" w:eastAsia="华文楷体"/>
                <w:sz w:val="28"/>
                <w:szCs w:val="28"/>
              </w:rPr>
            </w:rPrChange>
          </w:rPr>
          <w:t>，护彼法理诸菩萨，就是说后面，无著菩萨和龙树菩萨，造这样一种殊胜的论点之后，那么他们的传承弟子，就不断的在讲说，不断的著</w:t>
        </w:r>
      </w:ins>
      <w:ins w:id="1133" w:author="Windows User" w:date="2015-04-27T14:39:00Z">
        <w:del w:id="1134" w:author="Administrator" w:date="2015-04-27T22:12:00Z">
          <w:r>
            <w:rPr>
              <w:rFonts w:hint="eastAsia" w:ascii="楷体_GB2312" w:hAnsi="楷体_GB2312" w:eastAsia="楷体_GB2312" w:cs="楷体_GB2312"/>
              <w:sz w:val="28"/>
              <w:szCs w:val="28"/>
              <w:rPrChange w:id="1135" w:author="Administrator" w:date="2015-04-28T08:43:00Z">
                <w:rPr>
                  <w:rFonts w:hint="eastAsia" w:ascii="华文楷体" w:hAnsi="华文楷体" w:eastAsia="华文楷体"/>
                  <w:sz w:val="28"/>
                  <w:szCs w:val="28"/>
                </w:rPr>
              </w:rPrChange>
            </w:rPr>
            <w:delText>作</w:delText>
          </w:r>
        </w:del>
      </w:ins>
      <w:ins w:id="1136" w:author="Windows User" w:date="2015-04-27T14:39:00Z">
        <w:r>
          <w:rPr>
            <w:rFonts w:hint="eastAsia" w:ascii="楷体_GB2312" w:hAnsi="楷体_GB2312" w:eastAsia="楷体_GB2312" w:cs="楷体_GB2312"/>
            <w:sz w:val="28"/>
            <w:szCs w:val="28"/>
            <w:rPrChange w:id="1137" w:author="Administrator" w:date="2015-04-28T08:43:00Z">
              <w:rPr>
                <w:rFonts w:hint="eastAsia" w:ascii="华文楷体" w:hAnsi="华文楷体" w:eastAsia="华文楷体"/>
                <w:sz w:val="28"/>
                <w:szCs w:val="28"/>
              </w:rPr>
            </w:rPrChange>
          </w:rPr>
          <w:t>论，弘扬护持。他们所开创的这样一种</w:t>
        </w:r>
      </w:ins>
      <w:ins w:id="1138" w:author="Administrator" w:date="2015-04-27T22:12:00Z">
        <w:r>
          <w:rPr>
            <w:rFonts w:hint="eastAsia" w:ascii="楷体_GB2312" w:hAnsi="楷体_GB2312" w:eastAsia="楷体_GB2312" w:cs="楷体_GB2312"/>
            <w:sz w:val="28"/>
            <w:szCs w:val="28"/>
            <w:lang w:eastAsia="zh-CN"/>
            <w:rPrChange w:id="1139" w:author="Administrator" w:date="2015-04-28T08:43:00Z">
              <w:rPr>
                <w:rFonts w:hint="eastAsia" w:ascii="华文楷体" w:hAnsi="华文楷体" w:eastAsia="华文楷体"/>
                <w:sz w:val="28"/>
                <w:szCs w:val="28"/>
                <w:lang w:eastAsia="zh-CN"/>
              </w:rPr>
            </w:rPrChange>
          </w:rPr>
          <w:t>殊胜的</w:t>
        </w:r>
      </w:ins>
      <w:ins w:id="1140" w:author="Windows User" w:date="2015-04-27T14:39:00Z">
        <w:r>
          <w:rPr>
            <w:rFonts w:hint="eastAsia" w:ascii="楷体_GB2312" w:hAnsi="楷体_GB2312" w:eastAsia="楷体_GB2312" w:cs="楷体_GB2312"/>
            <w:sz w:val="28"/>
            <w:szCs w:val="28"/>
            <w:rPrChange w:id="1141" w:author="Administrator" w:date="2015-04-28T08:43:00Z">
              <w:rPr>
                <w:rFonts w:hint="eastAsia" w:ascii="华文楷体" w:hAnsi="华文楷体" w:eastAsia="华文楷体"/>
                <w:sz w:val="28"/>
                <w:szCs w:val="28"/>
              </w:rPr>
            </w:rPrChange>
          </w:rPr>
          <w:t>广大行和甚深见的</w:t>
        </w:r>
      </w:ins>
      <w:ins w:id="1142" w:author="Windows User" w:date="2015-04-27T14:39:00Z">
        <w:del w:id="1143" w:author="Administrator" w:date="2015-04-27T22:12:00Z">
          <w:r>
            <w:rPr>
              <w:rFonts w:hint="eastAsia" w:ascii="楷体_GB2312" w:hAnsi="楷体_GB2312" w:eastAsia="楷体_GB2312" w:cs="楷体_GB2312"/>
              <w:sz w:val="28"/>
              <w:szCs w:val="28"/>
              <w:rPrChange w:id="1144" w:author="Administrator" w:date="2015-04-28T08:43:00Z">
                <w:rPr>
                  <w:rFonts w:hint="eastAsia" w:ascii="华文楷体" w:hAnsi="华文楷体" w:eastAsia="华文楷体"/>
                  <w:sz w:val="28"/>
                  <w:szCs w:val="28"/>
                </w:rPr>
              </w:rPrChange>
            </w:rPr>
            <w:delText>一种</w:delText>
          </w:r>
        </w:del>
      </w:ins>
      <w:ins w:id="1145" w:author="Administrator" w:date="2015-04-27T22:12:00Z">
        <w:r>
          <w:rPr>
            <w:rFonts w:hint="eastAsia" w:ascii="楷体_GB2312" w:hAnsi="楷体_GB2312" w:eastAsia="楷体_GB2312" w:cs="楷体_GB2312"/>
            <w:sz w:val="28"/>
            <w:szCs w:val="28"/>
            <w:lang w:eastAsia="zh-CN"/>
            <w:rPrChange w:id="1146" w:author="Administrator" w:date="2015-04-28T08:43:00Z">
              <w:rPr>
                <w:rFonts w:hint="eastAsia" w:ascii="华文楷体" w:hAnsi="华文楷体" w:eastAsia="华文楷体"/>
                <w:sz w:val="28"/>
                <w:szCs w:val="28"/>
                <w:lang w:eastAsia="zh-CN"/>
              </w:rPr>
            </w:rPrChange>
          </w:rPr>
          <w:t>这样</w:t>
        </w:r>
      </w:ins>
      <w:ins w:id="1147" w:author="Windows User" w:date="2015-04-27T14:39:00Z">
        <w:r>
          <w:rPr>
            <w:rFonts w:hint="eastAsia" w:ascii="楷体_GB2312" w:hAnsi="楷体_GB2312" w:eastAsia="楷体_GB2312" w:cs="楷体_GB2312"/>
            <w:sz w:val="28"/>
            <w:szCs w:val="28"/>
            <w:rPrChange w:id="1148" w:author="Administrator" w:date="2015-04-28T08:43:00Z">
              <w:rPr>
                <w:rFonts w:hint="eastAsia" w:ascii="华文楷体" w:hAnsi="华文楷体" w:eastAsia="华文楷体"/>
                <w:sz w:val="28"/>
                <w:szCs w:val="28"/>
              </w:rPr>
            </w:rPrChange>
          </w:rPr>
          <w:t>法理，后面的注释很多，比如说护持龙树菩萨</w:t>
        </w:r>
      </w:ins>
      <w:ins w:id="1149" w:author="Administrator" w:date="2015-04-27T22:13:00Z">
        <w:r>
          <w:rPr>
            <w:rFonts w:hint="eastAsia" w:ascii="楷体_GB2312" w:hAnsi="楷体_GB2312" w:eastAsia="楷体_GB2312" w:cs="楷体_GB2312"/>
            <w:sz w:val="28"/>
            <w:szCs w:val="28"/>
            <w:lang w:eastAsia="zh-CN"/>
            <w:rPrChange w:id="1150" w:author="Administrator" w:date="2015-04-28T08:43:00Z">
              <w:rPr>
                <w:rFonts w:hint="eastAsia" w:ascii="华文楷体" w:hAnsi="华文楷体" w:eastAsia="华文楷体"/>
                <w:sz w:val="28"/>
                <w:szCs w:val="28"/>
                <w:lang w:eastAsia="zh-CN"/>
              </w:rPr>
            </w:rPrChange>
          </w:rPr>
          <w:t>宗风的呢</w:t>
        </w:r>
      </w:ins>
      <w:ins w:id="1151" w:author="Windows User" w:date="2015-04-27T14:39:00Z">
        <w:r>
          <w:rPr>
            <w:rFonts w:hint="eastAsia" w:ascii="楷体_GB2312" w:hAnsi="楷体_GB2312" w:eastAsia="楷体_GB2312" w:cs="楷体_GB2312"/>
            <w:sz w:val="28"/>
            <w:szCs w:val="28"/>
            <w:rPrChange w:id="1152" w:author="Administrator" w:date="2015-04-28T08:43:00Z">
              <w:rPr>
                <w:rFonts w:hint="eastAsia" w:ascii="华文楷体" w:hAnsi="华文楷体" w:eastAsia="华文楷体"/>
                <w:sz w:val="28"/>
                <w:szCs w:val="28"/>
              </w:rPr>
            </w:rPrChange>
          </w:rPr>
          <w:t>，有这样一种圣天菩萨，还有亲见菩萨，月称菩萨，寂天菩萨等等，诸如此类中观宗的很多很多大德，着重主要护持龙树菩萨这样一种宗风。那么就</w:t>
        </w:r>
      </w:ins>
      <w:ins w:id="1153" w:author="Windows User" w:date="2015-04-27T14:39:00Z">
        <w:del w:id="1154" w:author="Administrator" w:date="2015-04-27T22:13:00Z">
          <w:r>
            <w:rPr>
              <w:rFonts w:hint="eastAsia" w:ascii="楷体_GB2312" w:hAnsi="楷体_GB2312" w:eastAsia="楷体_GB2312" w:cs="楷体_GB2312"/>
              <w:sz w:val="28"/>
              <w:szCs w:val="28"/>
              <w:rPrChange w:id="1155" w:author="Administrator" w:date="2015-04-28T08:43:00Z">
                <w:rPr>
                  <w:rFonts w:hint="eastAsia" w:ascii="华文楷体" w:hAnsi="华文楷体" w:eastAsia="华文楷体"/>
                  <w:sz w:val="28"/>
                  <w:szCs w:val="28"/>
                </w:rPr>
              </w:rPrChange>
            </w:rPr>
            <w:delText>再</w:delText>
          </w:r>
        </w:del>
      </w:ins>
      <w:ins w:id="1156" w:author="Administrator" w:date="2015-04-27T22:13:00Z">
        <w:r>
          <w:rPr>
            <w:rFonts w:hint="eastAsia" w:ascii="楷体_GB2312" w:hAnsi="楷体_GB2312" w:eastAsia="楷体_GB2312" w:cs="楷体_GB2312"/>
            <w:sz w:val="28"/>
            <w:szCs w:val="28"/>
            <w:lang w:eastAsia="zh-CN"/>
            <w:rPrChange w:id="1157" w:author="Administrator" w:date="2015-04-28T08:43:00Z">
              <w:rPr>
                <w:rFonts w:hint="eastAsia" w:ascii="华文楷体" w:hAnsi="华文楷体" w:eastAsia="华文楷体"/>
                <w:sz w:val="28"/>
                <w:szCs w:val="28"/>
                <w:lang w:eastAsia="zh-CN"/>
              </w:rPr>
            </w:rPrChange>
          </w:rPr>
          <w:t>说</w:t>
        </w:r>
      </w:ins>
      <w:ins w:id="1158" w:author="Windows User" w:date="2015-04-27T14:39:00Z">
        <w:r>
          <w:rPr>
            <w:rFonts w:hint="eastAsia" w:ascii="楷体_GB2312" w:hAnsi="楷体_GB2312" w:eastAsia="楷体_GB2312" w:cs="楷体_GB2312"/>
            <w:sz w:val="28"/>
            <w:szCs w:val="28"/>
            <w:rPrChange w:id="1159" w:author="Administrator" w:date="2015-04-28T08:43:00Z">
              <w:rPr>
                <w:rFonts w:hint="eastAsia" w:ascii="华文楷体" w:hAnsi="华文楷体" w:eastAsia="华文楷体"/>
                <w:sz w:val="28"/>
                <w:szCs w:val="28"/>
              </w:rPr>
            </w:rPrChange>
          </w:rPr>
          <w:t>无著菩萨之后呢，也有很多像世亲论师啊，还有安慧论师啊，还有很多护法论师啊等等，很多这样一种唯识</w:t>
        </w:r>
      </w:ins>
      <w:ins w:id="1160" w:author="Windows User" w:date="2015-04-27T14:39:00Z">
        <w:del w:id="1161" w:author="Administrator" w:date="2015-04-27T22:13:00Z">
          <w:r>
            <w:rPr>
              <w:rFonts w:hint="eastAsia" w:ascii="楷体_GB2312" w:hAnsi="楷体_GB2312" w:eastAsia="楷体_GB2312" w:cs="楷体_GB2312"/>
              <w:sz w:val="28"/>
              <w:szCs w:val="28"/>
              <w:rPrChange w:id="1162" w:author="Administrator" w:date="2015-04-28T08:43:00Z">
                <w:rPr>
                  <w:rFonts w:hint="eastAsia" w:ascii="华文楷体" w:hAnsi="华文楷体" w:eastAsia="华文楷体"/>
                  <w:sz w:val="28"/>
                  <w:szCs w:val="28"/>
                </w:rPr>
              </w:rPrChange>
            </w:rPr>
            <w:delText>论</w:delText>
          </w:r>
        </w:del>
      </w:ins>
      <w:ins w:id="1163" w:author="Administrator" w:date="2015-04-27T22:13:00Z">
        <w:r>
          <w:rPr>
            <w:rFonts w:hint="eastAsia" w:ascii="楷体_GB2312" w:hAnsi="楷体_GB2312" w:eastAsia="楷体_GB2312" w:cs="楷体_GB2312"/>
            <w:sz w:val="28"/>
            <w:szCs w:val="28"/>
            <w:lang w:eastAsia="zh-CN"/>
            <w:rPrChange w:id="1164" w:author="Administrator" w:date="2015-04-28T08:43:00Z">
              <w:rPr>
                <w:rFonts w:hint="eastAsia" w:ascii="华文楷体" w:hAnsi="华文楷体" w:eastAsia="华文楷体"/>
                <w:sz w:val="28"/>
                <w:szCs w:val="28"/>
                <w:lang w:eastAsia="zh-CN"/>
              </w:rPr>
            </w:rPrChange>
          </w:rPr>
          <w:t>的</w:t>
        </w:r>
      </w:ins>
      <w:ins w:id="1165" w:author="Windows User" w:date="2015-04-27T14:39:00Z">
        <w:del w:id="1166" w:author="Administrator" w:date="2015-04-27T22:13:00Z">
          <w:r>
            <w:rPr>
              <w:rFonts w:hint="eastAsia" w:ascii="楷体_GB2312" w:hAnsi="楷体_GB2312" w:eastAsia="楷体_GB2312" w:cs="楷体_GB2312"/>
              <w:sz w:val="28"/>
              <w:szCs w:val="28"/>
              <w:rPrChange w:id="1167" w:author="Administrator" w:date="2015-04-28T08:43:00Z">
                <w:rPr>
                  <w:rFonts w:hint="eastAsia" w:ascii="华文楷体" w:hAnsi="华文楷体" w:eastAsia="华文楷体"/>
                  <w:sz w:val="28"/>
                  <w:szCs w:val="28"/>
                </w:rPr>
              </w:rPrChange>
            </w:rPr>
            <w:delText>，</w:delText>
          </w:r>
        </w:del>
      </w:ins>
      <w:ins w:id="1168" w:author="Windows User" w:date="2015-04-27T14:39:00Z">
        <w:r>
          <w:rPr>
            <w:rFonts w:hint="eastAsia" w:ascii="楷体_GB2312" w:hAnsi="楷体_GB2312" w:eastAsia="楷体_GB2312" w:cs="楷体_GB2312"/>
            <w:sz w:val="28"/>
            <w:szCs w:val="28"/>
            <w:rPrChange w:id="1169" w:author="Administrator" w:date="2015-04-28T08:43:00Z">
              <w:rPr>
                <w:rFonts w:hint="eastAsia" w:ascii="华文楷体" w:hAnsi="华文楷体" w:eastAsia="华文楷体"/>
                <w:sz w:val="28"/>
                <w:szCs w:val="28"/>
              </w:rPr>
            </w:rPrChange>
          </w:rPr>
          <w:t>广大行派的祖师呢</w:t>
        </w:r>
      </w:ins>
      <w:ins w:id="1170" w:author="Administrator" w:date="2015-04-27T22:14:00Z">
        <w:r>
          <w:rPr>
            <w:rFonts w:hint="eastAsia" w:ascii="楷体_GB2312" w:hAnsi="楷体_GB2312" w:eastAsia="楷体_GB2312" w:cs="楷体_GB2312"/>
            <w:sz w:val="28"/>
            <w:szCs w:val="28"/>
            <w:lang w:eastAsia="zh-CN"/>
            <w:rPrChange w:id="1171" w:author="Administrator" w:date="2015-04-28T08:43:00Z">
              <w:rPr>
                <w:rFonts w:hint="eastAsia" w:ascii="华文楷体" w:hAnsi="华文楷体" w:eastAsia="华文楷体"/>
                <w:sz w:val="28"/>
                <w:szCs w:val="28"/>
                <w:lang w:eastAsia="zh-CN"/>
              </w:rPr>
            </w:rPrChange>
          </w:rPr>
          <w:t>，</w:t>
        </w:r>
      </w:ins>
      <w:ins w:id="1172" w:author="Windows User" w:date="2015-04-27T14:39:00Z">
        <w:r>
          <w:rPr>
            <w:rFonts w:hint="eastAsia" w:ascii="楷体_GB2312" w:hAnsi="楷体_GB2312" w:eastAsia="楷体_GB2312" w:cs="楷体_GB2312"/>
            <w:sz w:val="28"/>
            <w:szCs w:val="28"/>
            <w:rPrChange w:id="1173" w:author="Administrator" w:date="2015-04-28T08:43:00Z">
              <w:rPr>
                <w:rFonts w:hint="eastAsia" w:ascii="华文楷体" w:hAnsi="华文楷体" w:eastAsia="华文楷体"/>
                <w:sz w:val="28"/>
                <w:szCs w:val="28"/>
              </w:rPr>
            </w:rPrChange>
          </w:rPr>
          <w:t>也是在不断的护持这样一种广大行派的，所以叫做</w:t>
        </w:r>
      </w:ins>
      <w:ins w:id="1174" w:author="Windows User" w:date="2015-04-27T14:39:00Z">
        <w:r>
          <w:rPr>
            <w:rFonts w:hint="eastAsia" w:ascii="楷体_GB2312" w:hAnsi="楷体_GB2312" w:eastAsia="楷体_GB2312" w:cs="楷体_GB2312"/>
            <w:b/>
            <w:bCs/>
            <w:sz w:val="28"/>
            <w:szCs w:val="28"/>
            <w:rPrChange w:id="1175" w:author="Administrator" w:date="2015-04-28T08:43:00Z">
              <w:rPr>
                <w:rFonts w:hint="eastAsia" w:ascii="华文楷体" w:hAnsi="华文楷体" w:eastAsia="华文楷体"/>
                <w:sz w:val="28"/>
                <w:szCs w:val="28"/>
              </w:rPr>
            </w:rPrChange>
          </w:rPr>
          <w:t>护彼法理诸菩萨</w:t>
        </w:r>
      </w:ins>
      <w:ins w:id="1176" w:author="Windows User" w:date="2015-04-27T14:39:00Z">
        <w:r>
          <w:rPr>
            <w:rFonts w:hint="eastAsia" w:ascii="楷体_GB2312" w:hAnsi="楷体_GB2312" w:eastAsia="楷体_GB2312" w:cs="楷体_GB2312"/>
            <w:sz w:val="28"/>
            <w:szCs w:val="28"/>
            <w:rPrChange w:id="1177" w:author="Administrator" w:date="2015-04-28T08:43:00Z">
              <w:rPr>
                <w:rFonts w:hint="eastAsia" w:ascii="华文楷体" w:hAnsi="华文楷体" w:eastAsia="华文楷体"/>
                <w:sz w:val="28"/>
                <w:szCs w:val="28"/>
              </w:rPr>
            </w:rPrChange>
          </w:rPr>
          <w:t>的意思，</w:t>
        </w:r>
      </w:ins>
      <w:ins w:id="1178" w:author="Windows User" w:date="2015-04-27T14:39:00Z">
        <w:r>
          <w:rPr>
            <w:rFonts w:hint="eastAsia" w:ascii="楷体_GB2312" w:hAnsi="楷体_GB2312" w:eastAsia="楷体_GB2312" w:cs="楷体_GB2312"/>
            <w:b/>
            <w:bCs/>
            <w:sz w:val="28"/>
            <w:szCs w:val="28"/>
            <w:rPrChange w:id="1179" w:author="Administrator" w:date="2015-04-27T22:14:00Z">
              <w:rPr>
                <w:rFonts w:hint="eastAsia" w:ascii="华文楷体" w:hAnsi="华文楷体" w:eastAsia="华文楷体"/>
                <w:sz w:val="28"/>
                <w:szCs w:val="28"/>
              </w:rPr>
            </w:rPrChange>
          </w:rPr>
          <w:t>善说百川遍各方</w:t>
        </w:r>
      </w:ins>
      <w:ins w:id="1180" w:author="Windows User" w:date="2015-04-27T14:39:00Z">
        <w:r>
          <w:rPr>
            <w:rFonts w:hint="eastAsia" w:ascii="楷体_GB2312" w:hAnsi="楷体_GB2312" w:eastAsia="楷体_GB2312" w:cs="楷体_GB2312"/>
            <w:sz w:val="28"/>
            <w:szCs w:val="28"/>
            <w:rPrChange w:id="1181" w:author="Administrator" w:date="2015-04-28T08:43:00Z">
              <w:rPr>
                <w:rFonts w:hint="eastAsia" w:ascii="华文楷体" w:hAnsi="华文楷体" w:eastAsia="华文楷体"/>
                <w:sz w:val="28"/>
                <w:szCs w:val="28"/>
              </w:rPr>
            </w:rPrChange>
          </w:rPr>
          <w:t>，善说百川遍各方的意思就是说，</w:t>
        </w:r>
      </w:ins>
      <w:ins w:id="1182" w:author="Administrator" w:date="2015-04-27T22:14:00Z">
        <w:r>
          <w:rPr>
            <w:rFonts w:hint="eastAsia" w:ascii="楷体_GB2312" w:hAnsi="楷体_GB2312" w:eastAsia="楷体_GB2312" w:cs="楷体_GB2312"/>
            <w:sz w:val="28"/>
            <w:szCs w:val="28"/>
            <w:lang w:eastAsia="zh-CN"/>
            <w:rPrChange w:id="1183" w:author="Administrator" w:date="2015-04-28T08:43:00Z">
              <w:rPr>
                <w:rFonts w:hint="eastAsia" w:ascii="华文楷体" w:hAnsi="华文楷体" w:eastAsia="华文楷体"/>
                <w:sz w:val="28"/>
                <w:szCs w:val="28"/>
                <w:lang w:eastAsia="zh-CN"/>
              </w:rPr>
            </w:rPrChange>
          </w:rPr>
          <w:t>当</w:t>
        </w:r>
      </w:ins>
      <w:ins w:id="1184" w:author="Windows User" w:date="2015-04-27T14:39:00Z">
        <w:r>
          <w:rPr>
            <w:rFonts w:hint="eastAsia" w:ascii="楷体_GB2312" w:hAnsi="楷体_GB2312" w:eastAsia="楷体_GB2312" w:cs="楷体_GB2312"/>
            <w:sz w:val="28"/>
            <w:szCs w:val="28"/>
            <w:rPrChange w:id="1185" w:author="Administrator" w:date="2015-04-28T08:43:00Z">
              <w:rPr>
                <w:rFonts w:hint="eastAsia" w:ascii="华文楷体" w:hAnsi="华文楷体" w:eastAsia="华文楷体"/>
                <w:sz w:val="28"/>
                <w:szCs w:val="28"/>
              </w:rPr>
            </w:rPrChange>
          </w:rPr>
          <w:t>他们在护持甚深见和广大行论的时候呢，</w:t>
        </w:r>
      </w:ins>
      <w:ins w:id="1186" w:author="Administrator" w:date="2015-04-27T22:14:00Z">
        <w:r>
          <w:rPr>
            <w:rFonts w:hint="eastAsia" w:ascii="楷体_GB2312" w:hAnsi="楷体_GB2312" w:eastAsia="楷体_GB2312" w:cs="楷体_GB2312"/>
            <w:sz w:val="28"/>
            <w:szCs w:val="28"/>
            <w:lang w:eastAsia="zh-CN"/>
            <w:rPrChange w:id="1187" w:author="Administrator" w:date="2015-04-28T08:43:00Z">
              <w:rPr>
                <w:rFonts w:hint="eastAsia" w:ascii="华文楷体" w:hAnsi="华文楷体" w:eastAsia="华文楷体"/>
                <w:sz w:val="28"/>
                <w:szCs w:val="28"/>
                <w:lang w:eastAsia="zh-CN"/>
              </w:rPr>
            </w:rPrChange>
          </w:rPr>
          <w:t>也是</w:t>
        </w:r>
      </w:ins>
      <w:ins w:id="1188" w:author="Windows User" w:date="2015-04-27T14:39:00Z">
        <w:r>
          <w:rPr>
            <w:rFonts w:hint="eastAsia" w:ascii="楷体_GB2312" w:hAnsi="楷体_GB2312" w:eastAsia="楷体_GB2312" w:cs="楷体_GB2312"/>
            <w:sz w:val="28"/>
            <w:szCs w:val="28"/>
            <w:rPrChange w:id="1189" w:author="Administrator" w:date="2015-04-28T08:43:00Z">
              <w:rPr>
                <w:rFonts w:hint="eastAsia" w:ascii="华文楷体" w:hAnsi="华文楷体" w:eastAsia="华文楷体"/>
                <w:sz w:val="28"/>
                <w:szCs w:val="28"/>
              </w:rPr>
            </w:rPrChange>
          </w:rPr>
          <w:t>通过造论的方式来进行阐释，所以说他们这样一种善说呢犹如河流一样，周遍在各个方域，在这个世界的各个角落。</w:t>
        </w:r>
      </w:ins>
      <w:ins w:id="1190" w:author="Windows User" w:date="2015-04-27T14:39:00Z">
        <w:del w:id="1191" w:author="Administrator" w:date="2015-04-27T22:15:00Z">
          <w:r>
            <w:rPr>
              <w:rFonts w:hint="eastAsia" w:ascii="楷体_GB2312" w:hAnsi="楷体_GB2312" w:eastAsia="楷体_GB2312" w:cs="楷体_GB2312"/>
              <w:sz w:val="28"/>
              <w:szCs w:val="28"/>
              <w:rPrChange w:id="1192" w:author="Administrator" w:date="2015-04-28T08:43:00Z">
                <w:rPr>
                  <w:rFonts w:hint="eastAsia" w:ascii="华文楷体" w:hAnsi="华文楷体" w:eastAsia="华文楷体"/>
                  <w:sz w:val="28"/>
                  <w:szCs w:val="28"/>
                </w:rPr>
              </w:rPrChange>
            </w:rPr>
            <w:delText>在</w:delText>
          </w:r>
        </w:del>
      </w:ins>
      <w:ins w:id="1193" w:author="Administrator" w:date="2015-04-27T22:15:00Z">
        <w:r>
          <w:rPr>
            <w:rFonts w:hint="eastAsia" w:ascii="楷体_GB2312" w:hAnsi="楷体_GB2312" w:eastAsia="楷体_GB2312" w:cs="楷体_GB2312"/>
            <w:sz w:val="28"/>
            <w:szCs w:val="28"/>
            <w:lang w:eastAsia="zh-CN"/>
            <w:rPrChange w:id="1194" w:author="Administrator" w:date="2015-04-28T08:43:00Z">
              <w:rPr>
                <w:rFonts w:hint="eastAsia" w:ascii="华文楷体" w:hAnsi="华文楷体" w:eastAsia="华文楷体"/>
                <w:sz w:val="28"/>
                <w:szCs w:val="28"/>
                <w:lang w:eastAsia="zh-CN"/>
              </w:rPr>
            </w:rPrChange>
          </w:rPr>
          <w:t>尤其</w:t>
        </w:r>
      </w:ins>
      <w:ins w:id="1195" w:author="Windows User" w:date="2015-04-27T14:39:00Z">
        <w:r>
          <w:rPr>
            <w:rFonts w:hint="eastAsia" w:ascii="楷体_GB2312" w:hAnsi="楷体_GB2312" w:eastAsia="楷体_GB2312" w:cs="楷体_GB2312"/>
            <w:sz w:val="28"/>
            <w:szCs w:val="28"/>
            <w:rPrChange w:id="1196" w:author="Administrator" w:date="2015-04-28T08:43:00Z">
              <w:rPr>
                <w:rFonts w:hint="eastAsia" w:ascii="华文楷体" w:hAnsi="华文楷体" w:eastAsia="华文楷体"/>
                <w:sz w:val="28"/>
                <w:szCs w:val="28"/>
              </w:rPr>
            </w:rPrChange>
          </w:rPr>
          <w:t>当时</w:t>
        </w:r>
      </w:ins>
      <w:ins w:id="1197" w:author="Windows User" w:date="2015-04-27T14:39:00Z">
        <w:del w:id="1198" w:author="Administrator" w:date="2015-04-27T22:15:00Z">
          <w:r>
            <w:rPr>
              <w:rFonts w:hint="eastAsia" w:ascii="楷体_GB2312" w:hAnsi="楷体_GB2312" w:eastAsia="楷体_GB2312" w:cs="楷体_GB2312"/>
              <w:sz w:val="28"/>
              <w:szCs w:val="28"/>
              <w:rPrChange w:id="1199" w:author="Administrator" w:date="2015-04-28T08:43:00Z">
                <w:rPr>
                  <w:rFonts w:hint="eastAsia" w:ascii="华文楷体" w:hAnsi="华文楷体" w:eastAsia="华文楷体"/>
                  <w:sz w:val="28"/>
                  <w:szCs w:val="28"/>
                </w:rPr>
              </w:rPrChange>
            </w:rPr>
            <w:delText>的</w:delText>
          </w:r>
        </w:del>
      </w:ins>
      <w:ins w:id="1200" w:author="Administrator" w:date="2015-04-27T22:15:00Z">
        <w:r>
          <w:rPr>
            <w:rFonts w:hint="eastAsia" w:ascii="楷体_GB2312" w:hAnsi="楷体_GB2312" w:eastAsia="楷体_GB2312" w:cs="楷体_GB2312"/>
            <w:sz w:val="28"/>
            <w:szCs w:val="28"/>
            <w:lang w:eastAsia="zh-CN"/>
            <w:rPrChange w:id="1201" w:author="Administrator" w:date="2015-04-28T08:43:00Z">
              <w:rPr>
                <w:rFonts w:hint="eastAsia" w:ascii="华文楷体" w:hAnsi="华文楷体" w:eastAsia="华文楷体"/>
                <w:sz w:val="28"/>
                <w:szCs w:val="28"/>
                <w:lang w:eastAsia="zh-CN"/>
              </w:rPr>
            </w:rPrChange>
          </w:rPr>
          <w:t>在</w:t>
        </w:r>
      </w:ins>
      <w:ins w:id="1202" w:author="Windows User" w:date="2015-04-27T14:39:00Z">
        <w:r>
          <w:rPr>
            <w:rFonts w:hint="eastAsia" w:ascii="楷体_GB2312" w:hAnsi="楷体_GB2312" w:eastAsia="楷体_GB2312" w:cs="楷体_GB2312"/>
            <w:sz w:val="28"/>
            <w:szCs w:val="28"/>
            <w:rPrChange w:id="1203" w:author="Administrator" w:date="2015-04-28T08:43:00Z">
              <w:rPr>
                <w:rFonts w:hint="eastAsia" w:ascii="华文楷体" w:hAnsi="华文楷体" w:eastAsia="华文楷体"/>
                <w:sz w:val="28"/>
                <w:szCs w:val="28"/>
              </w:rPr>
            </w:rPrChange>
          </w:rPr>
          <w:t>印度呢，在印度的话各个地方，在不断的展开，在不断的弘扬，这个方面就讲到了各别的护持二大菩萨的这样一种</w:t>
        </w:r>
      </w:ins>
      <w:ins w:id="1204" w:author="Windows User" w:date="2015-04-27T14:39:00Z">
        <w:del w:id="1205" w:author="Administrator" w:date="2015-04-27T22:15:00Z">
          <w:r>
            <w:rPr>
              <w:rFonts w:hint="eastAsia" w:ascii="楷体_GB2312" w:hAnsi="楷体_GB2312" w:eastAsia="楷体_GB2312" w:cs="楷体_GB2312"/>
              <w:sz w:val="28"/>
              <w:szCs w:val="28"/>
              <w:rPrChange w:id="1206" w:author="Administrator" w:date="2015-04-28T08:43:00Z">
                <w:rPr>
                  <w:rFonts w:hint="eastAsia" w:ascii="华文楷体" w:hAnsi="华文楷体" w:eastAsia="华文楷体"/>
                  <w:sz w:val="28"/>
                  <w:szCs w:val="28"/>
                </w:rPr>
              </w:rPrChange>
            </w:rPr>
            <w:delText>诸多</w:delText>
          </w:r>
        </w:del>
      </w:ins>
      <w:ins w:id="1207" w:author="Administrator" w:date="2015-04-27T22:15:00Z">
        <w:r>
          <w:rPr>
            <w:rFonts w:hint="eastAsia" w:ascii="楷体_GB2312" w:hAnsi="楷体_GB2312" w:eastAsia="楷体_GB2312" w:cs="楷体_GB2312"/>
            <w:sz w:val="28"/>
            <w:szCs w:val="28"/>
            <w:lang w:eastAsia="zh-CN"/>
            <w:rPrChange w:id="1208" w:author="Administrator" w:date="2015-04-28T08:43:00Z">
              <w:rPr>
                <w:rFonts w:hint="eastAsia" w:ascii="华文楷体" w:hAnsi="华文楷体" w:eastAsia="华文楷体"/>
                <w:sz w:val="28"/>
                <w:szCs w:val="28"/>
                <w:lang w:eastAsia="zh-CN"/>
              </w:rPr>
            </w:rPrChange>
          </w:rPr>
          <w:t>宗风</w:t>
        </w:r>
      </w:ins>
      <w:ins w:id="1209" w:author="Windows User" w:date="2015-04-27T14:39:00Z">
        <w:r>
          <w:rPr>
            <w:rFonts w:hint="eastAsia" w:ascii="楷体_GB2312" w:hAnsi="楷体_GB2312" w:eastAsia="楷体_GB2312" w:cs="楷体_GB2312"/>
            <w:sz w:val="28"/>
            <w:szCs w:val="28"/>
            <w:rPrChange w:id="1210" w:author="Administrator" w:date="2015-04-28T08:43:00Z">
              <w:rPr>
                <w:rFonts w:hint="eastAsia" w:ascii="华文楷体" w:hAnsi="华文楷体" w:eastAsia="华文楷体"/>
                <w:sz w:val="28"/>
                <w:szCs w:val="28"/>
              </w:rPr>
            </w:rPrChange>
          </w:rPr>
          <w:t>的含义，到后面的语气一转呢</w:t>
        </w:r>
      </w:ins>
    </w:p>
    <w:p>
      <w:pPr>
        <w:ind w:firstLine="570"/>
        <w:rPr>
          <w:ins w:id="1211" w:author="Windows User" w:date="2015-04-27T14:39:00Z"/>
          <w:del w:id="1212" w:author="Administrator" w:date="2015-04-27T22:15:00Z"/>
          <w:rFonts w:hint="eastAsia" w:ascii="楷体_GB2312" w:hAnsi="楷体_GB2312" w:eastAsia="楷体_GB2312" w:cs="楷体_GB2312"/>
          <w:b/>
          <w:bCs/>
          <w:sz w:val="28"/>
          <w:szCs w:val="28"/>
          <w:rPrChange w:id="1213" w:author="Administrator" w:date="2015-04-27T22:16:00Z">
            <w:rPr>
              <w:rFonts w:ascii="华文楷体" w:hAnsi="华文楷体" w:eastAsia="华文楷体"/>
              <w:sz w:val="28"/>
              <w:szCs w:val="28"/>
            </w:rPr>
          </w:rPrChange>
        </w:rPr>
      </w:pPr>
    </w:p>
    <w:p>
      <w:pPr>
        <w:ind w:firstLine="570"/>
        <w:rPr>
          <w:ins w:id="1214" w:author="Windows User" w:date="2015-04-27T14:39:00Z"/>
          <w:del w:id="1215" w:author="Administrator" w:date="2015-04-27T22:16:00Z"/>
          <w:rFonts w:hint="eastAsia" w:ascii="楷体_GB2312" w:hAnsi="楷体_GB2312" w:eastAsia="楷体_GB2312" w:cs="楷体_GB2312"/>
          <w:sz w:val="28"/>
          <w:szCs w:val="28"/>
          <w:rPrChange w:id="1216" w:author="Administrator" w:date="2015-04-28T08:43:00Z">
            <w:rPr>
              <w:rFonts w:hint="eastAsia" w:ascii="华文楷体" w:hAnsi="华文楷体" w:eastAsia="华文楷体"/>
              <w:sz w:val="28"/>
              <w:szCs w:val="28"/>
            </w:rPr>
          </w:rPrChange>
        </w:rPr>
      </w:pPr>
      <w:ins w:id="1217" w:author="Windows User" w:date="2015-04-27T14:39:00Z">
        <w:r>
          <w:rPr>
            <w:rFonts w:hint="eastAsia" w:ascii="楷体_GB2312" w:hAnsi="楷体_GB2312" w:eastAsia="楷体_GB2312" w:cs="楷体_GB2312"/>
            <w:b/>
            <w:bCs/>
            <w:sz w:val="28"/>
            <w:szCs w:val="28"/>
            <w:rPrChange w:id="1218" w:author="Administrator" w:date="2015-04-27T22:16:00Z">
              <w:rPr>
                <w:rFonts w:hint="eastAsia" w:ascii="华文楷体" w:hAnsi="华文楷体" w:eastAsia="华文楷体"/>
                <w:sz w:val="28"/>
                <w:szCs w:val="28"/>
              </w:rPr>
            </w:rPrChange>
          </w:rPr>
          <w:t>于佛胜乘大海宴，尚未圆满得品尝</w:t>
        </w:r>
      </w:ins>
    </w:p>
    <w:p>
      <w:pPr>
        <w:ind w:firstLine="570"/>
        <w:rPr>
          <w:rFonts w:hint="eastAsia" w:ascii="楷体_GB2312" w:hAnsi="楷体_GB2312" w:eastAsia="楷体_GB2312" w:cs="楷体_GB2312"/>
          <w:sz w:val="28"/>
          <w:szCs w:val="28"/>
          <w:rPrChange w:id="1219" w:author="Administrator" w:date="2015-04-28T08:43:00Z">
            <w:rPr>
              <w:rFonts w:ascii="华文楷体" w:hAnsi="华文楷体" w:eastAsia="华文楷体"/>
              <w:sz w:val="28"/>
              <w:szCs w:val="28"/>
            </w:rPr>
          </w:rPrChange>
        </w:rPr>
      </w:pPr>
      <w:ins w:id="1220" w:author="Windows User" w:date="2015-04-27T14:39:00Z">
        <w:r>
          <w:rPr>
            <w:rFonts w:hint="eastAsia" w:ascii="楷体_GB2312" w:hAnsi="楷体_GB2312" w:eastAsia="楷体_GB2312" w:cs="楷体_GB2312"/>
            <w:sz w:val="28"/>
            <w:szCs w:val="28"/>
            <w:rPrChange w:id="1221" w:author="Administrator" w:date="2015-04-28T08:43:00Z">
              <w:rPr>
                <w:rFonts w:hint="eastAsia" w:ascii="华文楷体" w:hAnsi="华文楷体" w:eastAsia="华文楷体"/>
                <w:sz w:val="28"/>
                <w:szCs w:val="28"/>
              </w:rPr>
            </w:rPrChange>
          </w:rPr>
          <w:t>一方面就是这些大德呢对于别</w:t>
        </w:r>
      </w:ins>
      <w:ins w:id="1222" w:author="Administrator" w:date="2015-04-27T22:16:00Z">
        <w:r>
          <w:rPr>
            <w:rFonts w:hint="eastAsia" w:ascii="楷体_GB2312" w:hAnsi="楷体_GB2312" w:eastAsia="楷体_GB2312" w:cs="楷体_GB2312"/>
            <w:sz w:val="28"/>
            <w:szCs w:val="28"/>
            <w:lang w:eastAsia="zh-CN"/>
            <w:rPrChange w:id="1223" w:author="Administrator" w:date="2015-04-28T08:43:00Z">
              <w:rPr>
                <w:rFonts w:hint="eastAsia" w:ascii="华文楷体" w:hAnsi="华文楷体" w:eastAsia="华文楷体"/>
                <w:sz w:val="28"/>
                <w:szCs w:val="28"/>
                <w:lang w:eastAsia="zh-CN"/>
              </w:rPr>
            </w:rPrChange>
          </w:rPr>
          <w:t>别</w:t>
        </w:r>
      </w:ins>
      <w:ins w:id="1224" w:author="Windows User" w:date="2015-04-27T14:39:00Z">
        <w:r>
          <w:rPr>
            <w:rFonts w:hint="eastAsia" w:ascii="楷体_GB2312" w:hAnsi="楷体_GB2312" w:eastAsia="楷体_GB2312" w:cs="楷体_GB2312"/>
            <w:sz w:val="28"/>
            <w:szCs w:val="28"/>
            <w:rPrChange w:id="1225" w:author="Administrator" w:date="2015-04-28T08:43:00Z">
              <w:rPr>
                <w:rFonts w:hint="eastAsia" w:ascii="华文楷体" w:hAnsi="华文楷体" w:eastAsia="华文楷体"/>
                <w:sz w:val="28"/>
                <w:szCs w:val="28"/>
              </w:rPr>
            </w:rPrChange>
          </w:rPr>
          <w:t>的宗派，对于甚深见广大行，</w:t>
        </w:r>
      </w:ins>
      <w:ins w:id="1226" w:author="Windows User" w:date="2015-04-27T14:39:00Z">
        <w:del w:id="1227" w:author="Administrator" w:date="2015-04-27T22:16:00Z">
          <w:r>
            <w:rPr>
              <w:rFonts w:hint="eastAsia" w:ascii="楷体_GB2312" w:hAnsi="楷体_GB2312" w:eastAsia="楷体_GB2312" w:cs="楷体_GB2312"/>
              <w:sz w:val="28"/>
              <w:szCs w:val="28"/>
              <w:rPrChange w:id="1228" w:author="Administrator" w:date="2015-04-28T08:43:00Z">
                <w:rPr>
                  <w:rFonts w:hint="eastAsia" w:ascii="华文楷体" w:hAnsi="华文楷体" w:eastAsia="华文楷体"/>
                  <w:sz w:val="28"/>
                  <w:szCs w:val="28"/>
                </w:rPr>
              </w:rPrChange>
            </w:rPr>
            <w:delText>比</w:delText>
          </w:r>
        </w:del>
      </w:ins>
      <w:ins w:id="1229" w:author="Administrator" w:date="2015-04-27T22:16:00Z">
        <w:r>
          <w:rPr>
            <w:rFonts w:hint="eastAsia" w:ascii="楷体_GB2312" w:hAnsi="楷体_GB2312" w:eastAsia="楷体_GB2312" w:cs="楷体_GB2312"/>
            <w:sz w:val="28"/>
            <w:szCs w:val="28"/>
            <w:lang w:eastAsia="zh-CN"/>
            <w:rPrChange w:id="1230" w:author="Administrator" w:date="2015-04-28T08:43:00Z">
              <w:rPr>
                <w:rFonts w:hint="eastAsia" w:ascii="华文楷体" w:hAnsi="华文楷体" w:eastAsia="华文楷体"/>
                <w:sz w:val="28"/>
                <w:szCs w:val="28"/>
                <w:lang w:eastAsia="zh-CN"/>
              </w:rPr>
            </w:rPrChange>
          </w:rPr>
          <w:t>别</w:t>
        </w:r>
      </w:ins>
      <w:ins w:id="1231" w:author="Windows User" w:date="2015-04-27T14:39:00Z">
        <w:r>
          <w:rPr>
            <w:rFonts w:hint="eastAsia" w:ascii="楷体_GB2312" w:hAnsi="楷体_GB2312" w:eastAsia="楷体_GB2312" w:cs="楷体_GB2312"/>
            <w:sz w:val="28"/>
            <w:szCs w:val="28"/>
            <w:rPrChange w:id="1232" w:author="Administrator" w:date="2015-04-28T08:43:00Z">
              <w:rPr>
                <w:rFonts w:hint="eastAsia" w:ascii="华文楷体" w:hAnsi="华文楷体" w:eastAsia="华文楷体"/>
                <w:sz w:val="28"/>
                <w:szCs w:val="28"/>
              </w:rPr>
            </w:rPrChange>
          </w:rPr>
          <w:t>别的宗派都是通过很多的善说</w:t>
        </w:r>
      </w:ins>
      <w:ins w:id="1233" w:author="Administrator" w:date="2015-04-27T22:17:00Z">
        <w:r>
          <w:rPr>
            <w:rFonts w:hint="eastAsia" w:ascii="楷体_GB2312" w:hAnsi="楷体_GB2312" w:eastAsia="楷体_GB2312" w:cs="楷体_GB2312"/>
            <w:sz w:val="28"/>
            <w:szCs w:val="28"/>
            <w:lang w:eastAsia="zh-CN"/>
            <w:rPrChange w:id="1234" w:author="Administrator" w:date="2015-04-28T08:43:00Z">
              <w:rPr>
                <w:rFonts w:hint="eastAsia" w:ascii="华文楷体" w:hAnsi="华文楷体" w:eastAsia="华文楷体"/>
                <w:sz w:val="28"/>
                <w:szCs w:val="28"/>
                <w:lang w:eastAsia="zh-CN"/>
              </w:rPr>
            </w:rPrChange>
          </w:rPr>
          <w:t>来</w:t>
        </w:r>
      </w:ins>
      <w:ins w:id="1235" w:author="Windows User" w:date="2015-04-27T14:39:00Z">
        <w:r>
          <w:rPr>
            <w:rFonts w:hint="eastAsia" w:ascii="楷体_GB2312" w:hAnsi="楷体_GB2312" w:eastAsia="楷体_GB2312" w:cs="楷体_GB2312"/>
            <w:sz w:val="28"/>
            <w:szCs w:val="28"/>
            <w:rPrChange w:id="1236" w:author="Administrator" w:date="2015-04-28T08:43:00Z">
              <w:rPr>
                <w:rFonts w:hint="eastAsia" w:ascii="华文楷体" w:hAnsi="华文楷体" w:eastAsia="华文楷体"/>
                <w:sz w:val="28"/>
                <w:szCs w:val="28"/>
              </w:rPr>
            </w:rPrChange>
          </w:rPr>
          <w:t>进行弘扬的，周遍各方，但是比较稍微有点遗憾</w:t>
        </w:r>
      </w:ins>
      <w:ins w:id="1237" w:author="Administrator" w:date="2015-04-27T22:17:00Z">
        <w:r>
          <w:rPr>
            <w:rFonts w:hint="eastAsia" w:ascii="楷体_GB2312" w:hAnsi="楷体_GB2312" w:eastAsia="楷体_GB2312" w:cs="楷体_GB2312"/>
            <w:sz w:val="28"/>
            <w:szCs w:val="28"/>
            <w:lang w:eastAsia="zh-CN"/>
            <w:rPrChange w:id="1238" w:author="Administrator" w:date="2015-04-28T08:43:00Z">
              <w:rPr>
                <w:rFonts w:hint="eastAsia" w:ascii="华文楷体" w:hAnsi="华文楷体" w:eastAsia="华文楷体"/>
                <w:sz w:val="28"/>
                <w:szCs w:val="28"/>
                <w:lang w:eastAsia="zh-CN"/>
              </w:rPr>
            </w:rPrChange>
          </w:rPr>
          <w:t>一点</w:t>
        </w:r>
      </w:ins>
      <w:ins w:id="1239" w:author="Windows User" w:date="2015-04-27T14:39:00Z">
        <w:r>
          <w:rPr>
            <w:rFonts w:hint="eastAsia" w:ascii="楷体_GB2312" w:hAnsi="楷体_GB2312" w:eastAsia="楷体_GB2312" w:cs="楷体_GB2312"/>
            <w:sz w:val="28"/>
            <w:szCs w:val="28"/>
            <w:rPrChange w:id="1240" w:author="Administrator" w:date="2015-04-28T08:43:00Z">
              <w:rPr>
                <w:rFonts w:hint="eastAsia" w:ascii="华文楷体" w:hAnsi="华文楷体" w:eastAsia="华文楷体"/>
                <w:sz w:val="28"/>
                <w:szCs w:val="28"/>
              </w:rPr>
            </w:rPrChange>
          </w:rPr>
          <w:t>的是什么呢，对于佛陀胜乘大海一样的宴会啊，他们的喜悦还没有真正</w:t>
        </w:r>
      </w:ins>
      <w:ins w:id="1241" w:author="Windows User" w:date="2015-04-27T14:39:00Z">
        <w:del w:id="1242" w:author="Administrator" w:date="2015-04-27T22:17:00Z">
          <w:r>
            <w:rPr>
              <w:rFonts w:hint="eastAsia" w:ascii="楷体_GB2312" w:hAnsi="楷体_GB2312" w:eastAsia="楷体_GB2312" w:cs="楷体_GB2312"/>
              <w:sz w:val="28"/>
              <w:szCs w:val="28"/>
              <w:rPrChange w:id="1243" w:author="Administrator" w:date="2015-04-28T08:43:00Z">
                <w:rPr>
                  <w:rFonts w:hint="eastAsia" w:ascii="华文楷体" w:hAnsi="华文楷体" w:eastAsia="华文楷体"/>
                  <w:sz w:val="28"/>
                  <w:szCs w:val="28"/>
                </w:rPr>
              </w:rPrChange>
            </w:rPr>
            <w:delText>得到</w:delText>
          </w:r>
        </w:del>
      </w:ins>
      <w:ins w:id="1244" w:author="Windows User" w:date="2015-04-27T14:39:00Z">
        <w:r>
          <w:rPr>
            <w:rFonts w:hint="eastAsia" w:ascii="楷体_GB2312" w:hAnsi="楷体_GB2312" w:eastAsia="楷体_GB2312" w:cs="楷体_GB2312"/>
            <w:sz w:val="28"/>
            <w:szCs w:val="28"/>
            <w:rPrChange w:id="1245" w:author="Administrator" w:date="2015-04-28T08:43:00Z">
              <w:rPr>
                <w:rFonts w:hint="eastAsia" w:ascii="华文楷体" w:hAnsi="华文楷体" w:eastAsia="华文楷体"/>
                <w:sz w:val="28"/>
                <w:szCs w:val="28"/>
              </w:rPr>
            </w:rPrChange>
          </w:rPr>
          <w:t>圆满</w:t>
        </w:r>
      </w:ins>
      <w:ins w:id="1246" w:author="Administrator" w:date="2015-04-27T22:17:00Z">
        <w:r>
          <w:rPr>
            <w:rFonts w:hint="eastAsia" w:ascii="楷体_GB2312" w:hAnsi="楷体_GB2312" w:eastAsia="楷体_GB2312" w:cs="楷体_GB2312"/>
            <w:sz w:val="28"/>
            <w:szCs w:val="28"/>
            <w:rPrChange w:id="1247" w:author="Administrator" w:date="2015-04-28T08:43:00Z">
              <w:rPr>
                <w:rFonts w:hint="eastAsia" w:ascii="华文楷体" w:hAnsi="华文楷体" w:eastAsia="华文楷体"/>
                <w:sz w:val="28"/>
                <w:szCs w:val="28"/>
              </w:rPr>
            </w:rPrChange>
          </w:rPr>
          <w:t>得到</w:t>
        </w:r>
      </w:ins>
      <w:ins w:id="1248" w:author="Windows User" w:date="2015-04-27T14:39:00Z">
        <w:del w:id="1249" w:author="Administrator" w:date="2015-04-27T22:17:00Z">
          <w:r>
            <w:rPr>
              <w:rFonts w:hint="eastAsia" w:ascii="楷体_GB2312" w:hAnsi="楷体_GB2312" w:eastAsia="楷体_GB2312" w:cs="楷体_GB2312"/>
              <w:sz w:val="28"/>
              <w:szCs w:val="28"/>
              <w:rPrChange w:id="1250" w:author="Administrator" w:date="2015-04-28T08:43:00Z">
                <w:rPr>
                  <w:rFonts w:hint="eastAsia" w:ascii="华文楷体" w:hAnsi="华文楷体" w:eastAsia="华文楷体"/>
                  <w:sz w:val="28"/>
                  <w:szCs w:val="28"/>
                </w:rPr>
              </w:rPrChange>
            </w:rPr>
            <w:delText>和</w:delText>
          </w:r>
        </w:del>
      </w:ins>
      <w:ins w:id="1251" w:author="Windows User" w:date="2015-04-27T14:39:00Z">
        <w:r>
          <w:rPr>
            <w:rFonts w:hint="eastAsia" w:ascii="楷体_GB2312" w:hAnsi="楷体_GB2312" w:eastAsia="楷体_GB2312" w:cs="楷体_GB2312"/>
            <w:sz w:val="28"/>
            <w:szCs w:val="28"/>
            <w:rPrChange w:id="1252" w:author="Administrator" w:date="2015-04-28T08:43:00Z">
              <w:rPr>
                <w:rFonts w:hint="eastAsia" w:ascii="华文楷体" w:hAnsi="华文楷体" w:eastAsia="华文楷体"/>
                <w:sz w:val="28"/>
                <w:szCs w:val="28"/>
              </w:rPr>
            </w:rPrChange>
          </w:rPr>
          <w:t>品尝，那么这个是什么意思呢，首先从百川和大海</w:t>
        </w:r>
      </w:ins>
      <w:ins w:id="1253" w:author="Administrator" w:date="2015-04-27T22:18:00Z">
        <w:r>
          <w:rPr>
            <w:rFonts w:hint="eastAsia" w:ascii="楷体_GB2312" w:hAnsi="楷体_GB2312" w:eastAsia="楷体_GB2312" w:cs="楷体_GB2312"/>
            <w:sz w:val="28"/>
            <w:szCs w:val="28"/>
            <w:lang w:eastAsia="zh-CN"/>
            <w:rPrChange w:id="1254" w:author="Administrator" w:date="2015-04-28T08:43:00Z">
              <w:rPr>
                <w:rFonts w:hint="eastAsia" w:ascii="华文楷体" w:hAnsi="华文楷体" w:eastAsia="华文楷体"/>
                <w:sz w:val="28"/>
                <w:szCs w:val="28"/>
                <w:lang w:eastAsia="zh-CN"/>
              </w:rPr>
            </w:rPrChange>
          </w:rPr>
          <w:t>从</w:t>
        </w:r>
      </w:ins>
      <w:ins w:id="1255" w:author="Windows User" w:date="2015-04-27T14:39:00Z">
        <w:r>
          <w:rPr>
            <w:rFonts w:hint="eastAsia" w:ascii="楷体_GB2312" w:hAnsi="楷体_GB2312" w:eastAsia="楷体_GB2312" w:cs="楷体_GB2312"/>
            <w:sz w:val="28"/>
            <w:szCs w:val="28"/>
            <w:rPrChange w:id="1256" w:author="Administrator" w:date="2015-04-28T08:43:00Z">
              <w:rPr>
                <w:rFonts w:hint="eastAsia" w:ascii="华文楷体" w:hAnsi="华文楷体" w:eastAsia="华文楷体"/>
                <w:sz w:val="28"/>
                <w:szCs w:val="28"/>
              </w:rPr>
            </w:rPrChange>
          </w:rPr>
          <w:t>这两个方面做一个解释，</w:t>
        </w:r>
      </w:ins>
      <w:ins w:id="1257" w:author="Administrator" w:date="2015-04-27T22:18:00Z">
        <w:r>
          <w:rPr>
            <w:rFonts w:hint="eastAsia" w:ascii="楷体_GB2312" w:hAnsi="楷体_GB2312" w:eastAsia="楷体_GB2312" w:cs="楷体_GB2312"/>
            <w:sz w:val="28"/>
            <w:szCs w:val="28"/>
            <w:lang w:eastAsia="zh-CN"/>
            <w:rPrChange w:id="1258" w:author="Administrator" w:date="2015-04-28T08:43:00Z">
              <w:rPr>
                <w:rFonts w:hint="eastAsia" w:ascii="华文楷体" w:hAnsi="华文楷体" w:eastAsia="华文楷体"/>
                <w:sz w:val="28"/>
                <w:szCs w:val="28"/>
                <w:lang w:eastAsia="zh-CN"/>
              </w:rPr>
            </w:rPrChange>
          </w:rPr>
          <w:t>因为</w:t>
        </w:r>
      </w:ins>
      <w:ins w:id="1259" w:author="Windows User" w:date="2015-04-27T14:39:00Z">
        <w:r>
          <w:rPr>
            <w:rFonts w:hint="eastAsia" w:ascii="楷体_GB2312" w:hAnsi="楷体_GB2312" w:eastAsia="楷体_GB2312" w:cs="楷体_GB2312"/>
            <w:sz w:val="28"/>
            <w:szCs w:val="28"/>
            <w:rPrChange w:id="1260" w:author="Administrator" w:date="2015-04-28T08:43:00Z">
              <w:rPr>
                <w:rFonts w:hint="eastAsia" w:ascii="华文楷体" w:hAnsi="华文楷体" w:eastAsia="华文楷体"/>
                <w:sz w:val="28"/>
                <w:szCs w:val="28"/>
              </w:rPr>
            </w:rPrChange>
          </w:rPr>
          <w:t>百川和大海在这个当中是做一个比喻的，百川呢一方面就是讲到了，百川呢就是说</w:t>
        </w:r>
      </w:ins>
      <w:ins w:id="1261" w:author="Administrator" w:date="2015-04-27T22:18:00Z">
        <w:r>
          <w:rPr>
            <w:rFonts w:hint="eastAsia" w:ascii="楷体_GB2312" w:hAnsi="楷体_GB2312" w:eastAsia="楷体_GB2312" w:cs="楷体_GB2312"/>
            <w:sz w:val="28"/>
            <w:szCs w:val="28"/>
            <w:lang w:eastAsia="zh-CN"/>
            <w:rPrChange w:id="1262" w:author="Administrator" w:date="2015-04-28T08:43:00Z">
              <w:rPr>
                <w:rFonts w:hint="eastAsia" w:ascii="华文楷体" w:hAnsi="华文楷体" w:eastAsia="华文楷体"/>
                <w:sz w:val="28"/>
                <w:szCs w:val="28"/>
                <w:lang w:eastAsia="zh-CN"/>
              </w:rPr>
            </w:rPrChange>
          </w:rPr>
          <w:t>它在</w:t>
        </w:r>
      </w:ins>
      <w:ins w:id="1263" w:author="Windows User" w:date="2015-04-27T14:39:00Z">
        <w:r>
          <w:rPr>
            <w:rFonts w:hint="eastAsia" w:ascii="楷体_GB2312" w:hAnsi="楷体_GB2312" w:eastAsia="楷体_GB2312" w:cs="楷体_GB2312"/>
            <w:sz w:val="28"/>
            <w:szCs w:val="28"/>
            <w:rPrChange w:id="1264" w:author="Administrator" w:date="2015-04-28T08:43:00Z">
              <w:rPr>
                <w:rFonts w:hint="eastAsia" w:ascii="华文楷体" w:hAnsi="华文楷体" w:eastAsia="华文楷体"/>
                <w:sz w:val="28"/>
                <w:szCs w:val="28"/>
              </w:rPr>
            </w:rPrChange>
          </w:rPr>
          <w:t>显现呢，</w:t>
        </w:r>
      </w:ins>
      <w:ins w:id="1265" w:author="Windows User" w:date="2015-04-27T14:39:00Z">
        <w:del w:id="1266" w:author="Administrator" w:date="2015-04-27T22:18:00Z">
          <w:r>
            <w:rPr>
              <w:rFonts w:hint="eastAsia" w:ascii="楷体_GB2312" w:hAnsi="楷体_GB2312" w:eastAsia="楷体_GB2312" w:cs="楷体_GB2312"/>
              <w:sz w:val="28"/>
              <w:szCs w:val="28"/>
              <w:rPrChange w:id="1267" w:author="Administrator" w:date="2015-04-28T08:43:00Z">
                <w:rPr>
                  <w:rFonts w:hint="eastAsia" w:ascii="华文楷体" w:hAnsi="华文楷体" w:eastAsia="华文楷体"/>
                  <w:sz w:val="28"/>
                  <w:szCs w:val="28"/>
                </w:rPr>
              </w:rPrChange>
            </w:rPr>
            <w:delText>再</w:delText>
          </w:r>
        </w:del>
      </w:ins>
      <w:ins w:id="1268" w:author="Administrator" w:date="2015-04-27T22:18:00Z">
        <w:r>
          <w:rPr>
            <w:rFonts w:hint="eastAsia" w:ascii="楷体_GB2312" w:hAnsi="楷体_GB2312" w:eastAsia="楷体_GB2312" w:cs="楷体_GB2312"/>
            <w:sz w:val="28"/>
            <w:szCs w:val="28"/>
            <w:lang w:eastAsia="zh-CN"/>
            <w:rPrChange w:id="1269" w:author="Administrator" w:date="2015-04-28T08:43:00Z">
              <w:rPr>
                <w:rFonts w:hint="eastAsia" w:ascii="华文楷体" w:hAnsi="华文楷体" w:eastAsia="华文楷体"/>
                <w:sz w:val="28"/>
                <w:szCs w:val="28"/>
                <w:lang w:eastAsia="zh-CN"/>
              </w:rPr>
            </w:rPrChange>
          </w:rPr>
          <w:t>在</w:t>
        </w:r>
      </w:ins>
      <w:ins w:id="1270" w:author="Windows User" w:date="2015-04-27T14:39:00Z">
        <w:r>
          <w:rPr>
            <w:rFonts w:hint="eastAsia" w:ascii="楷体_GB2312" w:hAnsi="楷体_GB2312" w:eastAsia="楷体_GB2312" w:cs="楷体_GB2312"/>
            <w:sz w:val="28"/>
            <w:szCs w:val="28"/>
            <w:rPrChange w:id="1271" w:author="Administrator" w:date="2015-04-28T08:43:00Z">
              <w:rPr>
                <w:rFonts w:hint="eastAsia" w:ascii="华文楷体" w:hAnsi="华文楷体" w:eastAsia="华文楷体"/>
                <w:sz w:val="28"/>
                <w:szCs w:val="28"/>
              </w:rPr>
            </w:rPrChange>
          </w:rPr>
          <w:t>显现的角度啊，就是在世界的各个地方，比方说长江也好，黄河也好还有其他的河</w:t>
        </w:r>
      </w:ins>
      <w:ins w:id="1272" w:author="Windows User" w:date="2015-04-27T14:39:00Z">
        <w:del w:id="1273" w:author="Administrator" w:date="2015-04-27T22:18:00Z">
          <w:r>
            <w:rPr>
              <w:rFonts w:hint="eastAsia" w:ascii="楷体_GB2312" w:hAnsi="楷体_GB2312" w:eastAsia="楷体_GB2312" w:cs="楷体_GB2312"/>
              <w:sz w:val="28"/>
              <w:szCs w:val="28"/>
              <w:rPrChange w:id="1274" w:author="Administrator" w:date="2015-04-28T08:43:00Z">
                <w:rPr>
                  <w:rFonts w:hint="eastAsia" w:ascii="华文楷体" w:hAnsi="华文楷体" w:eastAsia="华文楷体"/>
                  <w:sz w:val="28"/>
                  <w:szCs w:val="28"/>
                </w:rPr>
              </w:rPrChange>
            </w:rPr>
            <w:delText>，</w:delText>
          </w:r>
        </w:del>
      </w:ins>
      <w:ins w:id="1275" w:author="Windows User" w:date="2015-04-27T14:39:00Z">
        <w:r>
          <w:rPr>
            <w:rFonts w:hint="eastAsia" w:ascii="楷体_GB2312" w:hAnsi="楷体_GB2312" w:eastAsia="楷体_GB2312" w:cs="楷体_GB2312"/>
            <w:sz w:val="28"/>
            <w:szCs w:val="28"/>
            <w:rPrChange w:id="1276" w:author="Administrator" w:date="2015-04-28T08:43:00Z">
              <w:rPr>
                <w:rFonts w:hint="eastAsia" w:ascii="华文楷体" w:hAnsi="华文楷体" w:eastAsia="华文楷体"/>
                <w:sz w:val="28"/>
                <w:szCs w:val="28"/>
              </w:rPr>
            </w:rPrChange>
          </w:rPr>
          <w:t>流</w:t>
        </w:r>
      </w:ins>
      <w:ins w:id="1277" w:author="Windows User" w:date="2015-04-27T14:39:00Z">
        <w:del w:id="1278" w:author="Administrator" w:date="2015-04-27T22:18:00Z">
          <w:r>
            <w:rPr>
              <w:rFonts w:hint="eastAsia" w:ascii="楷体_GB2312" w:hAnsi="楷体_GB2312" w:eastAsia="楷体_GB2312" w:cs="楷体_GB2312"/>
              <w:sz w:val="28"/>
              <w:szCs w:val="28"/>
              <w:rPrChange w:id="1279" w:author="Administrator" w:date="2015-04-28T08:43:00Z">
                <w:rPr>
                  <w:rFonts w:hint="eastAsia" w:ascii="华文楷体" w:hAnsi="华文楷体" w:eastAsia="华文楷体"/>
                  <w:sz w:val="28"/>
                  <w:szCs w:val="28"/>
                </w:rPr>
              </w:rPrChange>
            </w:rPr>
            <w:delText>域</w:delText>
          </w:r>
        </w:del>
      </w:ins>
      <w:ins w:id="1280" w:author="Windows User" w:date="2015-04-27T14:39:00Z">
        <w:r>
          <w:rPr>
            <w:rFonts w:hint="eastAsia" w:ascii="楷体_GB2312" w:hAnsi="楷体_GB2312" w:eastAsia="楷体_GB2312" w:cs="楷体_GB2312"/>
            <w:sz w:val="28"/>
            <w:szCs w:val="28"/>
            <w:rPrChange w:id="1281" w:author="Administrator" w:date="2015-04-28T08:43:00Z">
              <w:rPr>
                <w:rFonts w:hint="eastAsia" w:ascii="华文楷体" w:hAnsi="华文楷体" w:eastAsia="华文楷体"/>
                <w:sz w:val="28"/>
                <w:szCs w:val="28"/>
              </w:rPr>
            </w:rPrChange>
          </w:rPr>
          <w:t>也好，</w:t>
        </w:r>
      </w:ins>
      <w:ins w:id="1282" w:author="Administrator" w:date="2015-04-27T22:18:00Z">
        <w:r>
          <w:rPr>
            <w:rFonts w:hint="eastAsia" w:ascii="楷体_GB2312" w:hAnsi="楷体_GB2312" w:eastAsia="楷体_GB2312" w:cs="楷体_GB2312"/>
            <w:sz w:val="28"/>
            <w:szCs w:val="28"/>
            <w:lang w:eastAsia="zh-CN"/>
            <w:rPrChange w:id="1283" w:author="Administrator" w:date="2015-04-28T08:43:00Z">
              <w:rPr>
                <w:rFonts w:hint="eastAsia" w:ascii="华文楷体" w:hAnsi="华文楷体" w:eastAsia="华文楷体"/>
                <w:sz w:val="28"/>
                <w:szCs w:val="28"/>
                <w:lang w:eastAsia="zh-CN"/>
              </w:rPr>
            </w:rPrChange>
          </w:rPr>
          <w:t>都是</w:t>
        </w:r>
      </w:ins>
      <w:ins w:id="1284" w:author="Windows User" w:date="2015-04-27T14:39:00Z">
        <w:r>
          <w:rPr>
            <w:rFonts w:hint="eastAsia" w:ascii="楷体_GB2312" w:hAnsi="楷体_GB2312" w:eastAsia="楷体_GB2312" w:cs="楷体_GB2312"/>
            <w:sz w:val="28"/>
            <w:szCs w:val="28"/>
            <w:rPrChange w:id="1285" w:author="Administrator" w:date="2015-04-28T08:43:00Z">
              <w:rPr>
                <w:rFonts w:hint="eastAsia" w:ascii="华文楷体" w:hAnsi="华文楷体" w:eastAsia="华文楷体"/>
                <w:sz w:val="28"/>
                <w:szCs w:val="28"/>
              </w:rPr>
            </w:rPrChange>
          </w:rPr>
          <w:t>在不同的地域，在不同的地方就是说流淌着，这</w:t>
        </w:r>
      </w:ins>
      <w:ins w:id="1286" w:author="Windows User" w:date="2015-04-27T14:39:00Z">
        <w:del w:id="1287" w:author="Administrator" w:date="2015-04-27T22:19:00Z">
          <w:r>
            <w:rPr>
              <w:rFonts w:hint="eastAsia" w:ascii="楷体_GB2312" w:hAnsi="楷体_GB2312" w:eastAsia="楷体_GB2312" w:cs="楷体_GB2312"/>
              <w:sz w:val="28"/>
              <w:szCs w:val="28"/>
              <w:rPrChange w:id="1288" w:author="Administrator" w:date="2015-04-28T08:43:00Z">
                <w:rPr>
                  <w:rFonts w:hint="eastAsia" w:ascii="华文楷体" w:hAnsi="华文楷体" w:eastAsia="华文楷体"/>
                  <w:sz w:val="28"/>
                  <w:szCs w:val="28"/>
                </w:rPr>
              </w:rPrChange>
            </w:rPr>
            <w:delText>外</w:delText>
          </w:r>
        </w:del>
      </w:ins>
      <w:ins w:id="1289" w:author="Administrator" w:date="2015-04-27T22:19:00Z">
        <w:r>
          <w:rPr>
            <w:rFonts w:hint="eastAsia" w:ascii="楷体_GB2312" w:hAnsi="楷体_GB2312" w:eastAsia="楷体_GB2312" w:cs="楷体_GB2312"/>
            <w:sz w:val="28"/>
            <w:szCs w:val="28"/>
            <w:lang w:eastAsia="zh-CN"/>
            <w:rPrChange w:id="1290" w:author="Administrator" w:date="2015-04-28T08:43:00Z">
              <w:rPr>
                <w:rFonts w:hint="eastAsia" w:ascii="华文楷体" w:hAnsi="华文楷体" w:eastAsia="华文楷体"/>
                <w:sz w:val="28"/>
                <w:szCs w:val="28"/>
                <w:lang w:eastAsia="zh-CN"/>
              </w:rPr>
            </w:rPrChange>
          </w:rPr>
          <w:t>方</w:t>
        </w:r>
      </w:ins>
      <w:ins w:id="1291" w:author="Windows User" w:date="2015-04-27T14:39:00Z">
        <w:r>
          <w:rPr>
            <w:rFonts w:hint="eastAsia" w:ascii="楷体_GB2312" w:hAnsi="楷体_GB2312" w:eastAsia="楷体_GB2312" w:cs="楷体_GB2312"/>
            <w:sz w:val="28"/>
            <w:szCs w:val="28"/>
            <w:rPrChange w:id="1292" w:author="Administrator" w:date="2015-04-28T08:43:00Z">
              <w:rPr>
                <w:rFonts w:hint="eastAsia" w:ascii="华文楷体" w:hAnsi="华文楷体" w:eastAsia="华文楷体"/>
                <w:sz w:val="28"/>
                <w:szCs w:val="28"/>
              </w:rPr>
            </w:rPrChange>
          </w:rPr>
          <w:t>面就是百川的意思，那么大海呢就是说，一方面大海是一个水藏，百川入海吗，一方面就是说大海就是一个归处，就是一个水藏，一方面就是说百川是显现在不同的地方的，而大海就是一个地方，百川呢就是流淌的</w:t>
        </w:r>
      </w:ins>
      <w:ins w:id="1293" w:author="Administrator" w:date="2015-04-27T22:19:00Z">
        <w:r>
          <w:rPr>
            <w:rFonts w:hint="eastAsia" w:ascii="楷体_GB2312" w:hAnsi="楷体_GB2312" w:eastAsia="楷体_GB2312" w:cs="楷体_GB2312"/>
            <w:sz w:val="28"/>
            <w:szCs w:val="28"/>
            <w:lang w:eastAsia="zh-CN"/>
            <w:rPrChange w:id="1294" w:author="Administrator" w:date="2015-04-28T08:43:00Z">
              <w:rPr>
                <w:rFonts w:hint="eastAsia" w:ascii="华文楷体" w:hAnsi="华文楷体" w:eastAsia="华文楷体"/>
                <w:sz w:val="28"/>
                <w:szCs w:val="28"/>
                <w:lang w:eastAsia="zh-CN"/>
              </w:rPr>
            </w:rPrChange>
          </w:rPr>
          <w:t>时候它的</w:t>
        </w:r>
      </w:ins>
      <w:ins w:id="1295" w:author="Windows User" w:date="2015-04-27T14:39:00Z">
        <w:del w:id="1296" w:author="Administrator" w:date="2015-04-27T22:19:00Z">
          <w:r>
            <w:rPr>
              <w:rFonts w:hint="eastAsia" w:ascii="楷体_GB2312" w:hAnsi="楷体_GB2312" w:eastAsia="楷体_GB2312" w:cs="楷体_GB2312"/>
              <w:sz w:val="28"/>
              <w:szCs w:val="28"/>
              <w:rPrChange w:id="1297" w:author="Administrator" w:date="2015-04-28T08:43:00Z">
                <w:rPr>
                  <w:rFonts w:hint="eastAsia" w:ascii="华文楷体" w:hAnsi="华文楷体" w:eastAsia="华文楷体"/>
                  <w:sz w:val="28"/>
                  <w:szCs w:val="28"/>
                </w:rPr>
              </w:rPrChange>
            </w:rPr>
            <w:delText>地方，</w:delText>
          </w:r>
        </w:del>
      </w:ins>
      <w:ins w:id="1298" w:author="Windows User" w:date="2015-04-27T14:39:00Z">
        <w:r>
          <w:rPr>
            <w:rFonts w:hint="eastAsia" w:ascii="楷体_GB2312" w:hAnsi="楷体_GB2312" w:eastAsia="楷体_GB2312" w:cs="楷体_GB2312"/>
            <w:sz w:val="28"/>
            <w:szCs w:val="28"/>
            <w:rPrChange w:id="1299" w:author="Administrator" w:date="2015-04-28T08:43:00Z">
              <w:rPr>
                <w:rFonts w:hint="eastAsia" w:ascii="华文楷体" w:hAnsi="华文楷体" w:eastAsia="华文楷体"/>
                <w:sz w:val="28"/>
                <w:szCs w:val="28"/>
              </w:rPr>
            </w:rPrChange>
          </w:rPr>
          <w:t>地方不一样，它的水流品质也不一样</w:t>
        </w:r>
      </w:ins>
      <w:ins w:id="1300" w:author="Administrator" w:date="2015-04-27T22:20:00Z">
        <w:r>
          <w:rPr>
            <w:rFonts w:hint="eastAsia" w:ascii="楷体_GB2312" w:hAnsi="楷体_GB2312" w:eastAsia="楷体_GB2312" w:cs="楷体_GB2312"/>
            <w:sz w:val="28"/>
            <w:szCs w:val="28"/>
            <w:lang w:eastAsia="zh-CN"/>
            <w:rPrChange w:id="1301" w:author="Administrator" w:date="2015-04-28T08:43:00Z">
              <w:rPr>
                <w:rFonts w:hint="eastAsia" w:ascii="华文楷体" w:hAnsi="华文楷体" w:eastAsia="华文楷体"/>
                <w:sz w:val="28"/>
                <w:szCs w:val="28"/>
                <w:lang w:eastAsia="zh-CN"/>
              </w:rPr>
            </w:rPrChange>
          </w:rPr>
          <w:t>，它的味道也不一样。</w:t>
        </w:r>
      </w:ins>
    </w:p>
    <w:p>
      <w:pPr>
        <w:ind w:firstLine="570"/>
        <w:rPr>
          <w:ins w:id="1302" w:author="Administrator" w:date="2015-04-28T08:33:00Z"/>
          <w:rFonts w:hint="eastAsia" w:ascii="楷体_GB2312" w:hAnsi="楷体_GB2312" w:eastAsia="楷体_GB2312" w:cs="楷体_GB2312"/>
          <w:sz w:val="28"/>
          <w:szCs w:val="28"/>
          <w:rPrChange w:id="1303" w:author="Administrator" w:date="2015-04-28T08:43:00Z">
            <w:rPr>
              <w:rFonts w:hint="eastAsia" w:ascii="华文楷体" w:hAnsi="华文楷体" w:eastAsia="华文楷体"/>
              <w:sz w:val="28"/>
              <w:szCs w:val="28"/>
            </w:rPr>
          </w:rPrChange>
        </w:rPr>
      </w:pPr>
      <w:r>
        <w:rPr>
          <w:rFonts w:hint="eastAsia" w:ascii="楷体_GB2312" w:hAnsi="楷体_GB2312" w:eastAsia="楷体_GB2312" w:cs="楷体_GB2312"/>
          <w:sz w:val="28"/>
          <w:szCs w:val="28"/>
          <w:rPrChange w:id="1304" w:author="Administrator" w:date="2015-04-28T08:43:00Z">
            <w:rPr>
              <w:rFonts w:hint="eastAsia" w:ascii="华文楷体" w:hAnsi="华文楷体" w:eastAsia="华文楷体"/>
              <w:sz w:val="28"/>
              <w:szCs w:val="28"/>
            </w:rPr>
          </w:rPrChange>
        </w:rPr>
        <w:t>但是一旦入海之后呢，全部是一个味道，入海之后呢，全部变成一味了，他都变成一味了，这个方面就是百川和大海的意思，那么我们就把百川和大海在意义上再做个观察的话，实际上就是说是别别护持广大行和甚深见的这些大德，造论呢就犹如百川，在护持各自的宗派的时候呢，非常非常善妙，在护持各宗的时候呢，讲解的侧面不一样，有些是侧重于讲解广大行的开显广大行，有些是侧重</w:t>
      </w:r>
      <w:del w:id="1305" w:author="Administrator" w:date="2015-04-28T08:28:00Z">
        <w:r>
          <w:rPr>
            <w:rFonts w:hint="eastAsia" w:ascii="楷体_GB2312" w:hAnsi="楷体_GB2312" w:eastAsia="楷体_GB2312" w:cs="楷体_GB2312"/>
            <w:sz w:val="28"/>
            <w:szCs w:val="28"/>
            <w:rPrChange w:id="1306" w:author="Administrator" w:date="2015-04-28T08:43:00Z">
              <w:rPr>
                <w:rFonts w:hint="eastAsia" w:ascii="华文楷体" w:hAnsi="华文楷体" w:eastAsia="华文楷体"/>
                <w:sz w:val="28"/>
                <w:szCs w:val="28"/>
              </w:rPr>
            </w:rPrChange>
          </w:rPr>
          <w:delText>于</w:delText>
        </w:r>
      </w:del>
      <w:r>
        <w:rPr>
          <w:rFonts w:hint="eastAsia" w:ascii="楷体_GB2312" w:hAnsi="楷体_GB2312" w:eastAsia="楷体_GB2312" w:cs="楷体_GB2312"/>
          <w:sz w:val="28"/>
          <w:szCs w:val="28"/>
          <w:rPrChange w:id="1307" w:author="Administrator" w:date="2015-04-28T08:43:00Z">
            <w:rPr>
              <w:rFonts w:hint="eastAsia" w:ascii="华文楷体" w:hAnsi="华文楷体" w:eastAsia="华文楷体"/>
              <w:sz w:val="28"/>
              <w:szCs w:val="28"/>
            </w:rPr>
          </w:rPrChange>
        </w:rPr>
        <w:t>宣讲甚深见的，所以说它的法味呀，他的法味不一样的，他的这样一种就可以说是弘扬侧重不一样，说讲到的法呢，这种法味是不一样的，所以说就从这个方面说明呢，就说护</w:t>
      </w:r>
      <w:del w:id="1308" w:author="Administrator" w:date="2015-04-28T08:29:00Z">
        <w:r>
          <w:rPr>
            <w:rFonts w:hint="eastAsia" w:ascii="楷体_GB2312" w:hAnsi="楷体_GB2312" w:eastAsia="楷体_GB2312" w:cs="楷体_GB2312"/>
            <w:sz w:val="28"/>
            <w:szCs w:val="28"/>
            <w:lang w:val="en-US"/>
            <w:rPrChange w:id="1309" w:author="Administrator" w:date="2015-04-28T08:43:00Z">
              <w:rPr>
                <w:rFonts w:hint="eastAsia" w:ascii="华文楷体" w:hAnsi="华文楷体" w:eastAsia="华文楷体"/>
                <w:sz w:val="28"/>
                <w:szCs w:val="28"/>
                <w:lang w:val="en-US"/>
              </w:rPr>
            </w:rPrChange>
          </w:rPr>
          <w:delText>持</w:delText>
        </w:r>
      </w:del>
      <w:ins w:id="1310" w:author="Administrator" w:date="2015-04-28T08:29:00Z">
        <w:r>
          <w:rPr>
            <w:rFonts w:hint="eastAsia" w:ascii="楷体_GB2312" w:hAnsi="楷体_GB2312" w:eastAsia="楷体_GB2312" w:cs="楷体_GB2312"/>
            <w:sz w:val="28"/>
            <w:szCs w:val="28"/>
            <w:lang w:val="en-US" w:eastAsia="zh-CN"/>
            <w:rPrChange w:id="1311" w:author="Administrator" w:date="2015-04-28T08:43:00Z">
              <w:rPr>
                <w:rFonts w:hint="eastAsia" w:ascii="华文楷体" w:hAnsi="华文楷体" w:eastAsia="华文楷体"/>
                <w:sz w:val="28"/>
                <w:szCs w:val="28"/>
                <w:lang w:val="en-US" w:eastAsia="zh-CN"/>
              </w:rPr>
            </w:rPrChange>
          </w:rPr>
          <w:t>彼</w:t>
        </w:r>
      </w:ins>
      <w:r>
        <w:rPr>
          <w:rFonts w:hint="eastAsia" w:ascii="楷体_GB2312" w:hAnsi="楷体_GB2312" w:eastAsia="楷体_GB2312" w:cs="楷体_GB2312"/>
          <w:sz w:val="28"/>
          <w:szCs w:val="28"/>
          <w:rPrChange w:id="1312" w:author="Administrator" w:date="2015-04-28T08:43:00Z">
            <w:rPr>
              <w:rFonts w:hint="eastAsia" w:ascii="华文楷体" w:hAnsi="华文楷体" w:eastAsia="华文楷体"/>
              <w:sz w:val="28"/>
              <w:szCs w:val="28"/>
            </w:rPr>
          </w:rPrChange>
        </w:rPr>
        <w:t xml:space="preserve">法理的诸菩萨，对于这样一种犹如大海一样的宴会，还没有真正去抉择，还没有品尝，还没有抉择，然后，后面的弟子也没有品尝到 ， </w:t>
      </w:r>
      <w:del w:id="1313" w:author="Administrator" w:date="2015-04-28T08:29:00Z">
        <w:r>
          <w:rPr>
            <w:rFonts w:hint="eastAsia" w:ascii="楷体_GB2312" w:hAnsi="楷体_GB2312" w:eastAsia="楷体_GB2312" w:cs="楷体_GB2312"/>
            <w:sz w:val="28"/>
            <w:szCs w:val="28"/>
            <w:rPrChange w:id="1314" w:author="Administrator" w:date="2015-04-28T08:43:00Z">
              <w:rPr>
                <w:rFonts w:hint="eastAsia" w:ascii="华文楷体" w:hAnsi="华文楷体" w:eastAsia="华文楷体"/>
                <w:sz w:val="28"/>
                <w:szCs w:val="28"/>
              </w:rPr>
            </w:rPrChange>
          </w:rPr>
          <w:delText>解释</w:delText>
        </w:r>
      </w:del>
      <w:ins w:id="1315" w:author="Administrator" w:date="2015-04-28T08:29:00Z">
        <w:r>
          <w:rPr>
            <w:rFonts w:hint="eastAsia" w:ascii="楷体_GB2312" w:hAnsi="楷体_GB2312" w:eastAsia="楷体_GB2312" w:cs="楷体_GB2312"/>
            <w:sz w:val="28"/>
            <w:szCs w:val="28"/>
            <w:lang w:eastAsia="zh-CN"/>
            <w:rPrChange w:id="1316" w:author="Administrator" w:date="2015-04-28T08:43:00Z">
              <w:rPr>
                <w:rFonts w:hint="eastAsia" w:ascii="华文楷体" w:hAnsi="华文楷体" w:eastAsia="华文楷体"/>
                <w:sz w:val="28"/>
                <w:szCs w:val="28"/>
                <w:lang w:eastAsia="zh-CN"/>
              </w:rPr>
            </w:rPrChange>
          </w:rPr>
          <w:t>所以</w:t>
        </w:r>
      </w:ins>
      <w:ins w:id="1317" w:author="Administrator" w:date="2015-04-28T08:29:00Z">
        <w:r>
          <w:rPr>
            <w:rFonts w:hint="eastAsia" w:ascii="楷体_GB2312" w:hAnsi="楷体_GB2312" w:eastAsia="楷体_GB2312" w:cs="楷体_GB2312"/>
            <w:sz w:val="28"/>
            <w:szCs w:val="28"/>
            <w:lang w:eastAsia="zh-CN"/>
            <w:rPrChange w:id="1318" w:author="Administrator" w:date="2015-04-28T08:43:00Z">
              <w:rPr>
                <w:rFonts w:hint="eastAsia" w:ascii="华文楷体" w:hAnsi="华文楷体" w:eastAsia="华文楷体"/>
                <w:sz w:val="28"/>
                <w:szCs w:val="28"/>
                <w:lang w:eastAsia="zh-CN"/>
              </w:rPr>
            </w:rPrChange>
          </w:rPr>
          <w:t>这个</w:t>
        </w:r>
      </w:ins>
      <w:del w:id="1319" w:author="Administrator" w:date="2015-04-28T08:29:00Z">
        <w:r>
          <w:rPr>
            <w:rFonts w:hint="eastAsia" w:ascii="楷体_GB2312" w:hAnsi="楷体_GB2312" w:eastAsia="楷体_GB2312" w:cs="楷体_GB2312"/>
            <w:sz w:val="28"/>
            <w:szCs w:val="28"/>
            <w:rPrChange w:id="1320" w:author="Administrator" w:date="2015-04-28T08:43: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1321" w:author="Administrator" w:date="2015-04-28T08:43:00Z">
            <w:rPr>
              <w:rFonts w:hint="eastAsia" w:ascii="华文楷体" w:hAnsi="华文楷体" w:eastAsia="华文楷体"/>
              <w:sz w:val="28"/>
              <w:szCs w:val="28"/>
            </w:rPr>
          </w:rPrChange>
        </w:rPr>
        <w:t>方面就是讲</w:t>
      </w:r>
      <w:ins w:id="1322" w:author="Administrator" w:date="2015-04-28T08:30:00Z">
        <w:r>
          <w:rPr>
            <w:rFonts w:hint="eastAsia" w:ascii="楷体_GB2312" w:hAnsi="楷体_GB2312" w:eastAsia="楷体_GB2312" w:cs="楷体_GB2312"/>
            <w:sz w:val="28"/>
            <w:szCs w:val="28"/>
            <w:rPrChange w:id="1323" w:author="Administrator" w:date="2015-04-28T08:43:00Z">
              <w:rPr>
                <w:rFonts w:hint="eastAsia" w:ascii="华文楷体" w:hAnsi="华文楷体" w:eastAsia="华文楷体"/>
                <w:sz w:val="28"/>
                <w:szCs w:val="28"/>
              </w:rPr>
            </w:rPrChange>
          </w:rPr>
          <w:t>百川</w:t>
        </w:r>
      </w:ins>
      <w:ins w:id="1324" w:author="Administrator" w:date="2015-04-28T08:30:00Z">
        <w:r>
          <w:rPr>
            <w:rFonts w:hint="eastAsia" w:ascii="楷体_GB2312" w:hAnsi="楷体_GB2312" w:eastAsia="楷体_GB2312" w:cs="楷体_GB2312"/>
            <w:sz w:val="28"/>
            <w:szCs w:val="28"/>
            <w:rPrChange w:id="1325" w:author="Administrator" w:date="2015-04-28T08:43:00Z">
              <w:rPr>
                <w:rFonts w:hint="eastAsia" w:ascii="华文楷体" w:hAnsi="华文楷体" w:eastAsia="华文楷体"/>
                <w:sz w:val="28"/>
                <w:szCs w:val="28"/>
              </w:rPr>
            </w:rPrChange>
          </w:rPr>
          <w:t>和</w:t>
        </w:r>
      </w:ins>
      <w:r>
        <w:rPr>
          <w:rFonts w:hint="eastAsia" w:ascii="楷体_GB2312" w:hAnsi="楷体_GB2312" w:eastAsia="楷体_GB2312" w:cs="楷体_GB2312"/>
          <w:sz w:val="28"/>
          <w:szCs w:val="28"/>
          <w:rPrChange w:id="1326" w:author="Administrator" w:date="2015-04-28T08:43:00Z">
            <w:rPr>
              <w:rFonts w:hint="eastAsia" w:ascii="华文楷体" w:hAnsi="华文楷体" w:eastAsia="华文楷体"/>
              <w:sz w:val="28"/>
              <w:szCs w:val="28"/>
            </w:rPr>
          </w:rPrChange>
        </w:rPr>
        <w:t>大海</w:t>
      </w:r>
      <w:del w:id="1327" w:author="Administrator" w:date="2015-04-28T08:30:00Z">
        <w:r>
          <w:rPr>
            <w:rFonts w:hint="eastAsia" w:ascii="楷体_GB2312" w:hAnsi="楷体_GB2312" w:eastAsia="楷体_GB2312" w:cs="楷体_GB2312"/>
            <w:sz w:val="28"/>
            <w:szCs w:val="28"/>
            <w:rPrChange w:id="1328" w:author="Administrator" w:date="2015-04-28T08:43:00Z">
              <w:rPr>
                <w:rFonts w:hint="eastAsia" w:ascii="华文楷体" w:hAnsi="华文楷体" w:eastAsia="华文楷体"/>
                <w:sz w:val="28"/>
                <w:szCs w:val="28"/>
              </w:rPr>
            </w:rPrChange>
          </w:rPr>
          <w:delText>和</w:delText>
        </w:r>
      </w:del>
      <w:del w:id="1329" w:author="Administrator" w:date="2015-04-28T08:29:00Z">
        <w:r>
          <w:rPr>
            <w:rFonts w:hint="eastAsia" w:ascii="楷体_GB2312" w:hAnsi="楷体_GB2312" w:eastAsia="楷体_GB2312" w:cs="楷体_GB2312"/>
            <w:sz w:val="28"/>
            <w:szCs w:val="28"/>
            <w:rPrChange w:id="1330" w:author="Administrator" w:date="2015-04-28T08:43:00Z">
              <w:rPr>
                <w:rFonts w:hint="eastAsia" w:ascii="华文楷体" w:hAnsi="华文楷体" w:eastAsia="华文楷体"/>
                <w:sz w:val="28"/>
                <w:szCs w:val="28"/>
              </w:rPr>
            </w:rPrChange>
          </w:rPr>
          <w:delText>百川</w:delText>
        </w:r>
      </w:del>
      <w:r>
        <w:rPr>
          <w:rFonts w:hint="eastAsia" w:ascii="楷体_GB2312" w:hAnsi="楷体_GB2312" w:eastAsia="楷体_GB2312" w:cs="楷体_GB2312"/>
          <w:sz w:val="28"/>
          <w:szCs w:val="28"/>
          <w:rPrChange w:id="1331" w:author="Administrator" w:date="2015-04-28T08:43:00Z">
            <w:rPr>
              <w:rFonts w:hint="eastAsia" w:ascii="华文楷体" w:hAnsi="华文楷体" w:eastAsia="华文楷体"/>
              <w:sz w:val="28"/>
              <w:szCs w:val="28"/>
            </w:rPr>
          </w:rPrChange>
        </w:rPr>
        <w:t>的比喻和意义， 那么这个方面讲到佛陀的圣臣，佛陀的大臣就犹如大海一样本来是一</w:t>
      </w:r>
      <w:del w:id="1332" w:author="Administrator" w:date="2015-04-28T08:30:00Z">
        <w:r>
          <w:rPr>
            <w:rFonts w:hint="eastAsia" w:ascii="楷体_GB2312" w:hAnsi="楷体_GB2312" w:eastAsia="楷体_GB2312" w:cs="楷体_GB2312"/>
            <w:sz w:val="28"/>
            <w:szCs w:val="28"/>
            <w:rPrChange w:id="1333" w:author="Administrator" w:date="2015-04-28T08:43:00Z">
              <w:rPr>
                <w:rFonts w:hint="eastAsia" w:ascii="华文楷体" w:hAnsi="华文楷体" w:eastAsia="华文楷体"/>
                <w:sz w:val="28"/>
                <w:szCs w:val="28"/>
              </w:rPr>
            </w:rPrChange>
          </w:rPr>
          <w:delText>位</w:delText>
        </w:r>
      </w:del>
      <w:ins w:id="1334" w:author="Administrator" w:date="2015-04-28T08:30:00Z">
        <w:r>
          <w:rPr>
            <w:rFonts w:hint="eastAsia" w:ascii="楷体_GB2312" w:hAnsi="楷体_GB2312" w:eastAsia="楷体_GB2312" w:cs="楷体_GB2312"/>
            <w:sz w:val="28"/>
            <w:szCs w:val="28"/>
            <w:lang w:eastAsia="zh-CN"/>
            <w:rPrChange w:id="1335" w:author="Administrator" w:date="2015-04-28T08:43:00Z">
              <w:rPr>
                <w:rFonts w:hint="eastAsia" w:ascii="华文楷体" w:hAnsi="华文楷体" w:eastAsia="华文楷体"/>
                <w:sz w:val="28"/>
                <w:szCs w:val="28"/>
                <w:lang w:eastAsia="zh-CN"/>
              </w:rPr>
            </w:rPrChange>
          </w:rPr>
          <w:t>味</w:t>
        </w:r>
      </w:ins>
      <w:r>
        <w:rPr>
          <w:rFonts w:hint="eastAsia" w:ascii="楷体_GB2312" w:hAnsi="楷体_GB2312" w:eastAsia="楷体_GB2312" w:cs="楷体_GB2312"/>
          <w:sz w:val="28"/>
          <w:szCs w:val="28"/>
          <w:rPrChange w:id="1336" w:author="Administrator" w:date="2015-04-28T08:43:00Z">
            <w:rPr>
              <w:rFonts w:hint="eastAsia" w:ascii="华文楷体" w:hAnsi="华文楷体" w:eastAsia="华文楷体"/>
              <w:sz w:val="28"/>
              <w:szCs w:val="28"/>
            </w:rPr>
          </w:rPrChange>
        </w:rPr>
        <w:t>的，佛陀的这样教育本来是一</w:t>
      </w:r>
      <w:del w:id="1337" w:author="Administrator" w:date="2015-04-28T08:30:00Z">
        <w:r>
          <w:rPr>
            <w:rFonts w:hint="eastAsia" w:ascii="楷体_GB2312" w:hAnsi="楷体_GB2312" w:eastAsia="楷体_GB2312" w:cs="楷体_GB2312"/>
            <w:sz w:val="28"/>
            <w:szCs w:val="28"/>
            <w:rPrChange w:id="1338" w:author="Administrator" w:date="2015-04-28T08:43:00Z">
              <w:rPr>
                <w:rFonts w:hint="eastAsia" w:ascii="华文楷体" w:hAnsi="华文楷体" w:eastAsia="华文楷体"/>
                <w:sz w:val="28"/>
                <w:szCs w:val="28"/>
              </w:rPr>
            </w:rPrChange>
          </w:rPr>
          <w:delText>位</w:delText>
        </w:r>
      </w:del>
      <w:ins w:id="1339" w:author="Administrator" w:date="2015-04-28T08:30:00Z">
        <w:r>
          <w:rPr>
            <w:rFonts w:hint="eastAsia" w:ascii="楷体_GB2312" w:hAnsi="楷体_GB2312" w:eastAsia="楷体_GB2312" w:cs="楷体_GB2312"/>
            <w:sz w:val="28"/>
            <w:szCs w:val="28"/>
            <w:lang w:eastAsia="zh-CN"/>
            <w:rPrChange w:id="1340" w:author="Administrator" w:date="2015-04-28T08:43:00Z">
              <w:rPr>
                <w:rFonts w:hint="eastAsia" w:ascii="华文楷体" w:hAnsi="华文楷体" w:eastAsia="华文楷体"/>
                <w:sz w:val="28"/>
                <w:szCs w:val="28"/>
                <w:lang w:eastAsia="zh-CN"/>
              </w:rPr>
            </w:rPrChange>
          </w:rPr>
          <w:t>味</w:t>
        </w:r>
      </w:ins>
      <w:r>
        <w:rPr>
          <w:rFonts w:hint="eastAsia" w:ascii="楷体_GB2312" w:hAnsi="楷体_GB2312" w:eastAsia="楷体_GB2312" w:cs="楷体_GB2312"/>
          <w:sz w:val="28"/>
          <w:szCs w:val="28"/>
          <w:rPrChange w:id="1341" w:author="Administrator" w:date="2015-04-28T08:43:00Z">
            <w:rPr>
              <w:rFonts w:hint="eastAsia" w:ascii="华文楷体" w:hAnsi="华文楷体" w:eastAsia="华文楷体"/>
              <w:sz w:val="28"/>
              <w:szCs w:val="28"/>
            </w:rPr>
          </w:rPrChange>
        </w:rPr>
        <w:t>的，但是在解释的时候呢，还没有真正把这个一</w:t>
      </w:r>
      <w:del w:id="1342" w:author="Administrator" w:date="2015-04-28T08:30:00Z">
        <w:r>
          <w:rPr>
            <w:rFonts w:hint="eastAsia" w:ascii="楷体_GB2312" w:hAnsi="楷体_GB2312" w:eastAsia="楷体_GB2312" w:cs="楷体_GB2312"/>
            <w:sz w:val="28"/>
            <w:szCs w:val="28"/>
            <w:rPrChange w:id="1343" w:author="Administrator" w:date="2015-04-28T08:43:00Z">
              <w:rPr>
                <w:rFonts w:hint="eastAsia" w:ascii="华文楷体" w:hAnsi="华文楷体" w:eastAsia="华文楷体"/>
                <w:sz w:val="28"/>
                <w:szCs w:val="28"/>
              </w:rPr>
            </w:rPrChange>
          </w:rPr>
          <w:delText>位</w:delText>
        </w:r>
      </w:del>
      <w:ins w:id="1344" w:author="Administrator" w:date="2015-04-28T08:30:00Z">
        <w:r>
          <w:rPr>
            <w:rFonts w:hint="eastAsia" w:ascii="楷体_GB2312" w:hAnsi="楷体_GB2312" w:eastAsia="楷体_GB2312" w:cs="楷体_GB2312"/>
            <w:sz w:val="28"/>
            <w:szCs w:val="28"/>
            <w:lang w:eastAsia="zh-CN"/>
            <w:rPrChange w:id="1345" w:author="Administrator" w:date="2015-04-28T08:43:00Z">
              <w:rPr>
                <w:rFonts w:hint="eastAsia" w:ascii="华文楷体" w:hAnsi="华文楷体" w:eastAsia="华文楷体"/>
                <w:sz w:val="28"/>
                <w:szCs w:val="28"/>
                <w:lang w:eastAsia="zh-CN"/>
              </w:rPr>
            </w:rPrChange>
          </w:rPr>
          <w:t>味</w:t>
        </w:r>
      </w:ins>
      <w:r>
        <w:rPr>
          <w:rFonts w:hint="eastAsia" w:ascii="楷体_GB2312" w:hAnsi="楷体_GB2312" w:eastAsia="楷体_GB2312" w:cs="楷体_GB2312"/>
          <w:sz w:val="28"/>
          <w:szCs w:val="28"/>
          <w:rPrChange w:id="1346" w:author="Administrator" w:date="2015-04-28T08:43:00Z">
            <w:rPr>
              <w:rFonts w:hint="eastAsia" w:ascii="华文楷体" w:hAnsi="华文楷体" w:eastAsia="华文楷体"/>
              <w:sz w:val="28"/>
              <w:szCs w:val="28"/>
            </w:rPr>
          </w:rPrChange>
        </w:rPr>
        <w:t>的意思解释出来，所以说叫做‘</w:t>
      </w:r>
      <w:r>
        <w:rPr>
          <w:rFonts w:hint="eastAsia" w:ascii="楷体_GB2312" w:hAnsi="楷体_GB2312" w:eastAsia="楷体_GB2312" w:cs="楷体_GB2312"/>
          <w:b/>
          <w:bCs/>
          <w:sz w:val="28"/>
          <w:szCs w:val="28"/>
          <w:rPrChange w:id="1347" w:author="Administrator" w:date="2015-04-28T08:31:00Z">
            <w:rPr>
              <w:rFonts w:hint="eastAsia" w:ascii="华文楷体" w:hAnsi="华文楷体" w:eastAsia="华文楷体"/>
              <w:sz w:val="28"/>
              <w:szCs w:val="28"/>
            </w:rPr>
          </w:rPrChange>
        </w:rPr>
        <w:t>与佛胜乘大海宴</w:t>
      </w:r>
      <w:r>
        <w:rPr>
          <w:rFonts w:hint="eastAsia" w:ascii="楷体_GB2312" w:hAnsi="楷体_GB2312" w:eastAsia="楷体_GB2312" w:cs="楷体_GB2312"/>
          <w:sz w:val="28"/>
          <w:szCs w:val="28"/>
          <w:rPrChange w:id="1348" w:author="Administrator" w:date="2015-04-28T08:43:00Z">
            <w:rPr>
              <w:rFonts w:hint="eastAsia" w:ascii="华文楷体" w:hAnsi="华文楷体" w:eastAsia="华文楷体"/>
              <w:sz w:val="28"/>
              <w:szCs w:val="28"/>
            </w:rPr>
          </w:rPrChange>
        </w:rPr>
        <w:t>” ，这个“宴”就是宴会，就是这样一种盛宴，还没有圆满得到品尝，没有圆满得到品尝呢，是从显现上来讲，从一个角度来讲，如果在你的论典当中没有说出来，从这个角度呢说，是不是没有品尝？当然是从实际的意义来说，这些月称菩萨也好，</w:t>
      </w:r>
      <w:ins w:id="1349" w:author="Administrator" w:date="2015-04-28T08:31:00Z">
        <w:r>
          <w:rPr>
            <w:rFonts w:hint="eastAsia" w:ascii="楷体_GB2312" w:hAnsi="楷体_GB2312" w:eastAsia="楷体_GB2312" w:cs="楷体_GB2312"/>
            <w:sz w:val="28"/>
            <w:szCs w:val="28"/>
            <w:lang w:eastAsia="zh-CN"/>
            <w:rPrChange w:id="1350" w:author="Administrator" w:date="2015-04-28T08:43:00Z">
              <w:rPr>
                <w:rFonts w:hint="eastAsia" w:ascii="华文楷体" w:hAnsi="华文楷体" w:eastAsia="华文楷体"/>
                <w:sz w:val="28"/>
                <w:szCs w:val="28"/>
                <w:lang w:eastAsia="zh-CN"/>
              </w:rPr>
            </w:rPrChange>
          </w:rPr>
          <w:t>世亲</w:t>
        </w:r>
      </w:ins>
      <w:del w:id="1351" w:author="Administrator" w:date="2015-04-28T08:31:00Z">
        <w:r>
          <w:rPr>
            <w:rFonts w:hint="eastAsia" w:ascii="楷体_GB2312" w:hAnsi="楷体_GB2312" w:eastAsia="楷体_GB2312" w:cs="楷体_GB2312"/>
            <w:sz w:val="28"/>
            <w:szCs w:val="28"/>
            <w:rPrChange w:id="1352" w:author="Administrator" w:date="2015-04-28T08:43:00Z">
              <w:rPr>
                <w:rFonts w:hint="eastAsia" w:ascii="华文楷体" w:hAnsi="华文楷体" w:eastAsia="华文楷体"/>
                <w:sz w:val="28"/>
                <w:szCs w:val="28"/>
              </w:rPr>
            </w:rPrChange>
          </w:rPr>
          <w:delText>x</w:delText>
        </w:r>
      </w:del>
      <w:del w:id="1353" w:author="Administrator" w:date="2015-04-28T08:31:00Z">
        <w:r>
          <w:rPr>
            <w:rFonts w:hint="eastAsia" w:ascii="楷体_GB2312" w:hAnsi="楷体_GB2312" w:eastAsia="楷体_GB2312" w:cs="楷体_GB2312"/>
            <w:sz w:val="28"/>
            <w:szCs w:val="28"/>
            <w:rPrChange w:id="1354" w:author="Administrator" w:date="2015-04-28T08:43:00Z">
              <w:rPr>
                <w:rFonts w:hint="eastAsia" w:ascii="华文楷体" w:hAnsi="华文楷体" w:eastAsia="华文楷体"/>
                <w:sz w:val="28"/>
                <w:szCs w:val="28"/>
              </w:rPr>
            </w:rPrChange>
          </w:rPr>
          <w:delText>x</w:delText>
        </w:r>
      </w:del>
      <w:r>
        <w:rPr>
          <w:rFonts w:hint="eastAsia" w:ascii="楷体_GB2312" w:hAnsi="楷体_GB2312" w:eastAsia="楷体_GB2312" w:cs="楷体_GB2312"/>
          <w:sz w:val="28"/>
          <w:szCs w:val="28"/>
          <w:rPrChange w:id="1355" w:author="Administrator" w:date="2015-04-28T08:43:00Z">
            <w:rPr>
              <w:rFonts w:hint="eastAsia" w:ascii="华文楷体" w:hAnsi="华文楷体" w:eastAsia="华文楷体"/>
              <w:sz w:val="28"/>
              <w:szCs w:val="28"/>
            </w:rPr>
          </w:rPrChange>
        </w:rPr>
        <w:t>菩萨也好，就说没能真正圆满品尝到，就说这一味的法理，这是不可能的事情，但是从一个角度来说，从他们所造的论典的侧重点来说呢，还没有真正的说出来，所以说后代的人还没有品尝到 ，“尚未圆满得品尝” 这个方面就是说</w:t>
      </w:r>
      <w:del w:id="1356" w:author="Administrator" w:date="2015-04-28T08:32:00Z">
        <w:r>
          <w:rPr>
            <w:rFonts w:hint="eastAsia" w:ascii="楷体_GB2312" w:hAnsi="楷体_GB2312" w:eastAsia="楷体_GB2312" w:cs="楷体_GB2312"/>
            <w:sz w:val="28"/>
            <w:szCs w:val="28"/>
            <w:rPrChange w:id="1357" w:author="Administrator" w:date="2015-04-28T08:43:00Z">
              <w:rPr>
                <w:rFonts w:hint="eastAsia" w:ascii="华文楷体" w:hAnsi="华文楷体" w:eastAsia="华文楷体"/>
                <w:sz w:val="28"/>
                <w:szCs w:val="28"/>
              </w:rPr>
            </w:rPrChange>
          </w:rPr>
          <w:delText>xxx</w:delText>
        </w:r>
      </w:del>
      <w:ins w:id="1358" w:author="Administrator" w:date="2015-04-28T08:32:00Z">
        <w:r>
          <w:rPr>
            <w:rFonts w:hint="eastAsia" w:ascii="楷体_GB2312" w:hAnsi="楷体_GB2312" w:eastAsia="楷体_GB2312" w:cs="楷体_GB2312"/>
            <w:sz w:val="28"/>
            <w:szCs w:val="28"/>
            <w:lang w:eastAsia="zh-CN"/>
            <w:rPrChange w:id="1359" w:author="Administrator" w:date="2015-04-28T08:43:00Z">
              <w:rPr>
                <w:rFonts w:hint="eastAsia" w:ascii="华文楷体" w:hAnsi="华文楷体" w:eastAsia="华文楷体"/>
                <w:sz w:val="28"/>
                <w:szCs w:val="28"/>
                <w:lang w:eastAsia="zh-CN"/>
              </w:rPr>
            </w:rPrChange>
          </w:rPr>
          <w:t>麦彭仁波切</w:t>
        </w:r>
      </w:ins>
      <w:r>
        <w:rPr>
          <w:rFonts w:hint="eastAsia" w:ascii="楷体_GB2312" w:hAnsi="楷体_GB2312" w:eastAsia="楷体_GB2312" w:cs="楷体_GB2312"/>
          <w:sz w:val="28"/>
          <w:szCs w:val="28"/>
          <w:rPrChange w:id="1360" w:author="Administrator" w:date="2015-04-28T08:43:00Z">
            <w:rPr>
              <w:rFonts w:hint="eastAsia" w:ascii="华文楷体" w:hAnsi="华文楷体" w:eastAsia="华文楷体"/>
              <w:sz w:val="28"/>
              <w:szCs w:val="28"/>
            </w:rPr>
          </w:rPrChange>
        </w:rPr>
        <w:t>指出了这样一种问题啊，就是各护自个的，各讲各的那么对于真正的一味的大海一样的，大海一样一味的这样的佛陀胜乘的这样一种宴会呢，都还没有圆满品尝，就是在静命论师没有出世之前，都还没有圆满品尝的，下面就是说一旦静命论师出世之后呢，他就把这样一种殊胜的这样一种法理融为一</w:t>
      </w:r>
      <w:del w:id="1361" w:author="Administrator" w:date="2015-04-28T08:33:00Z">
        <w:r>
          <w:rPr>
            <w:rFonts w:hint="eastAsia" w:ascii="楷体_GB2312" w:hAnsi="楷体_GB2312" w:eastAsia="楷体_GB2312" w:cs="楷体_GB2312"/>
            <w:sz w:val="28"/>
            <w:szCs w:val="28"/>
            <w:rPrChange w:id="1362" w:author="Administrator" w:date="2015-04-28T08:43:00Z">
              <w:rPr>
                <w:rFonts w:hint="eastAsia" w:ascii="华文楷体" w:hAnsi="华文楷体" w:eastAsia="华文楷体"/>
                <w:sz w:val="28"/>
                <w:szCs w:val="28"/>
              </w:rPr>
            </w:rPrChange>
          </w:rPr>
          <w:delText>位</w:delText>
        </w:r>
      </w:del>
      <w:ins w:id="1363" w:author="Administrator" w:date="2015-04-28T08:33:00Z">
        <w:r>
          <w:rPr>
            <w:rFonts w:hint="eastAsia" w:ascii="楷体_GB2312" w:hAnsi="楷体_GB2312" w:eastAsia="楷体_GB2312" w:cs="楷体_GB2312"/>
            <w:sz w:val="28"/>
            <w:szCs w:val="28"/>
            <w:lang w:eastAsia="zh-CN"/>
            <w:rPrChange w:id="1364" w:author="Administrator" w:date="2015-04-28T08:43:00Z">
              <w:rPr>
                <w:rFonts w:hint="eastAsia" w:ascii="华文楷体" w:hAnsi="华文楷体" w:eastAsia="华文楷体"/>
                <w:sz w:val="28"/>
                <w:szCs w:val="28"/>
                <w:lang w:eastAsia="zh-CN"/>
              </w:rPr>
            </w:rPrChange>
          </w:rPr>
          <w:t>味</w:t>
        </w:r>
      </w:ins>
      <w:r>
        <w:rPr>
          <w:rFonts w:hint="eastAsia" w:ascii="楷体_GB2312" w:hAnsi="楷体_GB2312" w:eastAsia="楷体_GB2312" w:cs="楷体_GB2312"/>
          <w:sz w:val="28"/>
          <w:szCs w:val="28"/>
          <w:rPrChange w:id="1365" w:author="Administrator" w:date="2015-04-28T08:43:00Z">
            <w:rPr>
              <w:rFonts w:hint="eastAsia" w:ascii="华文楷体" w:hAnsi="华文楷体" w:eastAsia="华文楷体"/>
              <w:sz w:val="28"/>
              <w:szCs w:val="28"/>
            </w:rPr>
          </w:rPrChange>
        </w:rPr>
        <w:t>，完全品尝了，然后让后代的弟子也能够品尝，所以说静命论师的这个他的智慧、他的恩德从这个地方就凸显出来了 ，</w:t>
      </w:r>
    </w:p>
    <w:p>
      <w:pPr>
        <w:pStyle w:val="5"/>
        <w:widowControl/>
        <w:shd w:val="clear" w:color="auto" w:fill="FBF9F4"/>
        <w:spacing w:line="510" w:lineRule="atLeast"/>
        <w:ind w:left="0" w:firstLine="560"/>
        <w:rPr>
          <w:ins w:id="1366" w:author="Administrator" w:date="2015-04-28T08:34:00Z"/>
          <w:rFonts w:hint="eastAsia" w:ascii="楷体_GB2312" w:hAnsi="楷体_GB2312" w:eastAsia="楷体_GB2312" w:cs="楷体_GB2312"/>
          <w:b w:val="0"/>
          <w:i w:val="0"/>
          <w:caps w:val="0"/>
          <w:color w:val="000000"/>
          <w:spacing w:val="0"/>
          <w:sz w:val="28"/>
          <w:szCs w:val="28"/>
          <w:rPrChange w:id="1367" w:author="Administrator" w:date="2015-04-28T08:43:00Z">
            <w:rPr>
              <w:rFonts w:ascii="华文楷体" w:hAnsi="华文楷体" w:eastAsia="华文楷体" w:cs="华文楷体"/>
              <w:b w:val="0"/>
              <w:i w:val="0"/>
              <w:caps w:val="0"/>
              <w:color w:val="000000"/>
              <w:spacing w:val="0"/>
              <w:sz w:val="28"/>
              <w:szCs w:val="28"/>
            </w:rPr>
          </w:rPrChange>
        </w:rPr>
      </w:pPr>
      <w:ins w:id="1368" w:author="Administrator" w:date="2015-04-28T08:34:00Z">
        <w:r>
          <w:rPr>
            <w:rFonts w:hint="eastAsia" w:ascii="楷体_GB2312" w:hAnsi="楷体_GB2312" w:eastAsia="楷体_GB2312" w:cs="楷体_GB2312"/>
            <w:i w:val="0"/>
            <w:caps w:val="0"/>
            <w:color w:val="000000"/>
            <w:spacing w:val="0"/>
            <w:sz w:val="28"/>
            <w:szCs w:val="28"/>
            <w:shd w:val="clear" w:color="auto" w:fill="FBF9F4"/>
            <w:rPrChange w:id="1369" w:author="Administrator" w:date="2015-04-28T08:43:00Z">
              <w:rPr>
                <w:rFonts w:hint="eastAsia" w:ascii="华文楷体" w:hAnsi="华文楷体" w:eastAsia="华文楷体" w:cs="华文楷体"/>
                <w:i w:val="0"/>
                <w:caps w:val="0"/>
                <w:color w:val="000000"/>
                <w:spacing w:val="0"/>
                <w:sz w:val="28"/>
                <w:szCs w:val="28"/>
                <w:shd w:val="clear" w:color="auto" w:fill="FBF9F4"/>
              </w:rPr>
            </w:rPrChange>
          </w:rPr>
          <w:t>您以锐智之一口，饮尽二理之汪洋，</w:t>
        </w:r>
      </w:ins>
    </w:p>
    <w:p>
      <w:pPr>
        <w:pStyle w:val="5"/>
        <w:widowControl/>
        <w:shd w:val="clear" w:color="auto" w:fill="FBF9F4"/>
        <w:spacing w:line="510" w:lineRule="atLeast"/>
        <w:ind w:left="0" w:firstLine="560"/>
        <w:rPr>
          <w:ins w:id="1370" w:author="Administrator" w:date="2015-04-28T08:34:00Z"/>
          <w:rFonts w:hint="eastAsia" w:ascii="楷体_GB2312" w:hAnsi="楷体_GB2312" w:eastAsia="楷体_GB2312" w:cs="楷体_GB2312"/>
          <w:b w:val="0"/>
          <w:i w:val="0"/>
          <w:caps w:val="0"/>
          <w:color w:val="000000"/>
          <w:spacing w:val="0"/>
          <w:sz w:val="28"/>
          <w:szCs w:val="28"/>
          <w:rPrChange w:id="1371" w:author="Administrator" w:date="2015-04-28T08:43:00Z">
            <w:rPr>
              <w:rFonts w:hint="eastAsia" w:ascii="华文楷体" w:hAnsi="华文楷体" w:eastAsia="华文楷体" w:cs="华文楷体"/>
              <w:b w:val="0"/>
              <w:i w:val="0"/>
              <w:caps w:val="0"/>
              <w:color w:val="000000"/>
              <w:spacing w:val="0"/>
              <w:sz w:val="28"/>
              <w:szCs w:val="28"/>
            </w:rPr>
          </w:rPrChange>
        </w:rPr>
      </w:pPr>
      <w:ins w:id="1372" w:author="Administrator" w:date="2015-04-28T08:34:00Z">
        <w:r>
          <w:rPr>
            <w:rFonts w:hint="eastAsia" w:ascii="楷体_GB2312" w:hAnsi="楷体_GB2312" w:eastAsia="楷体_GB2312" w:cs="楷体_GB2312"/>
            <w:i w:val="0"/>
            <w:caps w:val="0"/>
            <w:color w:val="000000"/>
            <w:spacing w:val="0"/>
            <w:sz w:val="28"/>
            <w:szCs w:val="28"/>
            <w:shd w:val="clear" w:color="auto" w:fill="FBF9F4"/>
            <w:rPrChange w:id="1373" w:author="Administrator" w:date="2015-04-28T08:43:00Z">
              <w:rPr>
                <w:rFonts w:hint="eastAsia" w:ascii="华文楷体" w:hAnsi="华文楷体" w:eastAsia="华文楷体" w:cs="华文楷体"/>
                <w:i w:val="0"/>
                <w:caps w:val="0"/>
                <w:color w:val="000000"/>
                <w:spacing w:val="0"/>
                <w:sz w:val="28"/>
                <w:szCs w:val="28"/>
                <w:shd w:val="clear" w:color="auto" w:fill="FBF9F4"/>
              </w:rPr>
            </w:rPrChange>
          </w:rPr>
          <w:t>尔时您如碧蓝天，大乘法云作装点。</w:t>
        </w:r>
      </w:ins>
    </w:p>
    <w:p>
      <w:pPr>
        <w:ind w:firstLine="570"/>
        <w:rPr>
          <w:ins w:id="1374" w:author="Administrator" w:date="2015-04-28T08:46:00Z"/>
          <w:rFonts w:hint="eastAsia" w:ascii="楷体_GB2312" w:hAnsi="楷体_GB2312" w:eastAsia="楷体_GB2312" w:cs="楷体_GB2312"/>
          <w:sz w:val="28"/>
          <w:szCs w:val="28"/>
          <w:lang w:eastAsia="zh-CN"/>
        </w:rPr>
      </w:pPr>
      <w:del w:id="1375" w:author="Administrator" w:date="2015-04-28T08:34:00Z">
        <w:r>
          <w:rPr>
            <w:rFonts w:hint="eastAsia" w:ascii="楷体_GB2312" w:hAnsi="楷体_GB2312" w:eastAsia="楷体_GB2312" w:cs="楷体_GB2312"/>
            <w:sz w:val="28"/>
            <w:szCs w:val="28"/>
            <w:rPrChange w:id="1376" w:author="Administrator" w:date="2015-04-28T08:43:00Z">
              <w:rPr>
                <w:rFonts w:hint="eastAsia" w:ascii="华文楷体" w:hAnsi="华文楷体" w:eastAsia="华文楷体"/>
                <w:sz w:val="28"/>
                <w:szCs w:val="28"/>
              </w:rPr>
            </w:rPrChange>
          </w:rPr>
          <w:delText>您以锐智之一口，饮尽二理之汪洋， 尔时您如碧蓝天 ，大乘法云作装点。</w:delText>
        </w:r>
      </w:del>
      <w:r>
        <w:rPr>
          <w:rFonts w:hint="eastAsia" w:ascii="楷体_GB2312" w:hAnsi="楷体_GB2312" w:eastAsia="楷体_GB2312" w:cs="楷体_GB2312"/>
          <w:sz w:val="28"/>
          <w:szCs w:val="28"/>
          <w:rPrChange w:id="1377" w:author="Administrator" w:date="2015-04-28T08:43:00Z">
            <w:rPr>
              <w:rFonts w:hint="eastAsia" w:ascii="华文楷体" w:hAnsi="华文楷体" w:eastAsia="华文楷体"/>
              <w:sz w:val="28"/>
              <w:szCs w:val="28"/>
            </w:rPr>
          </w:rPrChange>
        </w:rPr>
        <w:t>那么首先讲第一句第二句，那么“您”就是讲静命论师啊，有殊胜的智慧，也通过这个非常敏锐的智慧一口就完全饮尽了二理之汪洋，一口就把所有的汪洋全部喝到嘴里了，那么这个汪洋是什么呢，这个汪洋就是讲二理的汪洋，</w:t>
      </w:r>
      <w:del w:id="1378" w:author="Administrator" w:date="2015-04-28T08:35:00Z">
        <w:r>
          <w:rPr>
            <w:rFonts w:hint="eastAsia" w:ascii="楷体_GB2312" w:hAnsi="楷体_GB2312" w:eastAsia="楷体_GB2312" w:cs="楷体_GB2312"/>
            <w:sz w:val="28"/>
            <w:szCs w:val="28"/>
            <w:rPrChange w:id="1379" w:author="Administrator" w:date="2015-04-28T08:43:00Z">
              <w:rPr>
                <w:rFonts w:hint="eastAsia" w:ascii="华文楷体" w:hAnsi="华文楷体" w:eastAsia="华文楷体"/>
                <w:sz w:val="28"/>
                <w:szCs w:val="28"/>
              </w:rPr>
            </w:rPrChange>
          </w:rPr>
          <w:delText>二理就是什么呢</w:delText>
        </w:r>
      </w:del>
      <w:r>
        <w:rPr>
          <w:rFonts w:hint="eastAsia" w:ascii="楷体_GB2312" w:hAnsi="楷体_GB2312" w:eastAsia="楷体_GB2312" w:cs="楷体_GB2312"/>
          <w:sz w:val="28"/>
          <w:szCs w:val="28"/>
          <w:rPrChange w:id="1380" w:author="Administrator" w:date="2015-04-28T08:43:00Z">
            <w:rPr>
              <w:rFonts w:hint="eastAsia" w:ascii="华文楷体" w:hAnsi="华文楷体" w:eastAsia="华文楷体"/>
              <w:sz w:val="28"/>
              <w:szCs w:val="28"/>
            </w:rPr>
          </w:rPrChange>
        </w:rPr>
        <w:t>，二理就是前面讲</w:t>
      </w:r>
      <w:del w:id="1381" w:author="Administrator" w:date="2015-04-28T08:35:00Z">
        <w:r>
          <w:rPr>
            <w:rFonts w:hint="eastAsia" w:ascii="楷体_GB2312" w:hAnsi="楷体_GB2312" w:eastAsia="楷体_GB2312" w:cs="楷体_GB2312"/>
            <w:sz w:val="28"/>
            <w:szCs w:val="28"/>
            <w:rPrChange w:id="1382" w:author="Administrator" w:date="2015-04-28T08:43:00Z">
              <w:rPr>
                <w:rFonts w:hint="eastAsia" w:ascii="华文楷体" w:hAnsi="华文楷体" w:eastAsia="华文楷体"/>
                <w:sz w:val="28"/>
                <w:szCs w:val="28"/>
              </w:rPr>
            </w:rPrChange>
          </w:rPr>
          <w:delText>的</w:delText>
        </w:r>
      </w:del>
      <w:ins w:id="1383" w:author="Administrator" w:date="2015-04-28T08:35:00Z">
        <w:r>
          <w:rPr>
            <w:rFonts w:hint="eastAsia" w:ascii="楷体_GB2312" w:hAnsi="楷体_GB2312" w:eastAsia="楷体_GB2312" w:cs="楷体_GB2312"/>
            <w:sz w:val="28"/>
            <w:szCs w:val="28"/>
            <w:lang w:eastAsia="zh-CN"/>
            <w:rPrChange w:id="1384" w:author="Administrator" w:date="2015-04-28T08:43:00Z">
              <w:rPr>
                <w:rFonts w:hint="eastAsia" w:ascii="华文楷体" w:hAnsi="华文楷体" w:eastAsia="华文楷体"/>
                <w:sz w:val="28"/>
                <w:szCs w:val="28"/>
                <w:lang w:eastAsia="zh-CN"/>
              </w:rPr>
            </w:rPrChange>
          </w:rPr>
          <w:t>过</w:t>
        </w:r>
      </w:ins>
      <w:ins w:id="1385" w:author="Administrator" w:date="2015-04-28T08:35:00Z">
        <w:r>
          <w:rPr>
            <w:rFonts w:hint="eastAsia" w:ascii="楷体_GB2312" w:hAnsi="楷体_GB2312" w:eastAsia="楷体_GB2312" w:cs="楷体_GB2312"/>
            <w:sz w:val="28"/>
            <w:szCs w:val="28"/>
            <w:lang w:eastAsia="zh-CN"/>
            <w:rPrChange w:id="1386" w:author="Administrator" w:date="2015-04-28T08:43:00Z">
              <w:rPr>
                <w:rFonts w:hint="eastAsia" w:ascii="华文楷体" w:hAnsi="华文楷体" w:eastAsia="华文楷体"/>
                <w:sz w:val="28"/>
                <w:szCs w:val="28"/>
                <w:lang w:eastAsia="zh-CN"/>
              </w:rPr>
            </w:rPrChange>
          </w:rPr>
          <w:t>的</w:t>
        </w:r>
      </w:ins>
      <w:r>
        <w:rPr>
          <w:rFonts w:hint="eastAsia" w:ascii="楷体_GB2312" w:hAnsi="楷体_GB2312" w:eastAsia="楷体_GB2312" w:cs="楷体_GB2312"/>
          <w:sz w:val="28"/>
          <w:szCs w:val="28"/>
          <w:rPrChange w:id="1387" w:author="Administrator" w:date="2015-04-28T08:43:00Z">
            <w:rPr>
              <w:rFonts w:hint="eastAsia" w:ascii="华文楷体" w:hAnsi="华文楷体" w:eastAsia="华文楷体"/>
              <w:sz w:val="28"/>
              <w:szCs w:val="28"/>
            </w:rPr>
          </w:rPrChange>
        </w:rPr>
        <w:t>广大行和甚深见，</w:t>
      </w:r>
      <w:ins w:id="1388" w:author="Administrator" w:date="2015-04-28T08:35:00Z">
        <w:r>
          <w:rPr>
            <w:rFonts w:hint="eastAsia" w:ascii="楷体_GB2312" w:hAnsi="楷体_GB2312" w:eastAsia="楷体_GB2312" w:cs="楷体_GB2312"/>
            <w:sz w:val="28"/>
            <w:szCs w:val="28"/>
            <w:lang w:eastAsia="zh-CN"/>
            <w:rPrChange w:id="1389" w:author="Administrator" w:date="2015-04-28T08:43:00Z">
              <w:rPr>
                <w:rFonts w:hint="eastAsia" w:ascii="华文楷体" w:hAnsi="华文楷体" w:eastAsia="华文楷体"/>
                <w:sz w:val="28"/>
                <w:szCs w:val="28"/>
                <w:lang w:eastAsia="zh-CN"/>
              </w:rPr>
            </w:rPrChange>
          </w:rPr>
          <w:t>阐释</w:t>
        </w:r>
      </w:ins>
      <w:del w:id="1390" w:author="Administrator" w:date="2015-04-28T08:35:00Z">
        <w:r>
          <w:rPr>
            <w:rFonts w:hint="eastAsia" w:ascii="楷体_GB2312" w:hAnsi="楷体_GB2312" w:eastAsia="楷体_GB2312" w:cs="楷体_GB2312"/>
            <w:sz w:val="28"/>
            <w:szCs w:val="28"/>
            <w:rPrChange w:id="1391" w:author="Administrator" w:date="2015-04-28T08:43:00Z">
              <w:rPr>
                <w:rFonts w:hint="eastAsia" w:ascii="华文楷体" w:hAnsi="华文楷体" w:eastAsia="华文楷体"/>
                <w:sz w:val="28"/>
                <w:szCs w:val="28"/>
              </w:rPr>
            </w:rPrChange>
          </w:rPr>
          <w:delText>产</w:delText>
        </w:r>
      </w:del>
      <w:del w:id="1392" w:author="Administrator" w:date="2015-04-28T08:35:00Z">
        <w:r>
          <w:rPr>
            <w:rFonts w:hint="eastAsia" w:ascii="楷体_GB2312" w:hAnsi="楷体_GB2312" w:eastAsia="楷体_GB2312" w:cs="楷体_GB2312"/>
            <w:sz w:val="28"/>
            <w:szCs w:val="28"/>
            <w:rPrChange w:id="1393" w:author="Administrator" w:date="2015-04-28T08:43:00Z">
              <w:rPr>
                <w:rFonts w:hint="eastAsia" w:ascii="华文楷体" w:hAnsi="华文楷体" w:eastAsia="华文楷体"/>
                <w:sz w:val="28"/>
                <w:szCs w:val="28"/>
              </w:rPr>
            </w:rPrChange>
          </w:rPr>
          <w:delText>生</w:delText>
        </w:r>
      </w:del>
      <w:r>
        <w:rPr>
          <w:rFonts w:hint="eastAsia" w:ascii="楷体_GB2312" w:hAnsi="楷体_GB2312" w:eastAsia="楷体_GB2312" w:cs="楷体_GB2312"/>
          <w:sz w:val="28"/>
          <w:szCs w:val="28"/>
          <w:rPrChange w:id="1394" w:author="Administrator" w:date="2015-04-28T08:43:00Z">
            <w:rPr>
              <w:rFonts w:hint="eastAsia" w:ascii="华文楷体" w:hAnsi="华文楷体" w:eastAsia="华文楷体"/>
              <w:sz w:val="28"/>
              <w:szCs w:val="28"/>
            </w:rPr>
          </w:rPrChange>
        </w:rPr>
        <w:t>广大行和甚深见的这个正理就叫做二理，那么因为就是说这个静命论师他把所有的广大行和甚深见这样的法理全部已经通达为一味，所以一口就把整个二理汪洋全部喝尽了，这个就和前面对照了，前面就是说这些论师呢 ，与佛甚深大海宴，尚未圆满得品尝，那么就是后面就是讲到了这个静命论师一口就把所有二理的汪洋全部喝尽了，全部就做了品尝，</w:t>
      </w:r>
      <w:del w:id="1395" w:author="Administrator" w:date="2015-04-28T08:36:00Z">
        <w:r>
          <w:rPr>
            <w:rFonts w:hint="eastAsia" w:ascii="楷体_GB2312" w:hAnsi="楷体_GB2312" w:eastAsia="楷体_GB2312" w:cs="楷体_GB2312"/>
            <w:sz w:val="28"/>
            <w:szCs w:val="28"/>
            <w:rPrChange w:id="1396" w:author="Administrator" w:date="2015-04-28T08:43:00Z">
              <w:rPr>
                <w:rFonts w:hint="eastAsia" w:ascii="华文楷体" w:hAnsi="华文楷体" w:eastAsia="华文楷体"/>
                <w:sz w:val="28"/>
                <w:szCs w:val="28"/>
              </w:rPr>
            </w:rPrChange>
          </w:rPr>
          <w:delText>xx</w:delText>
        </w:r>
      </w:del>
      <w:ins w:id="1397" w:author="Administrator" w:date="2015-04-28T08:36:00Z">
        <w:r>
          <w:rPr>
            <w:rFonts w:hint="eastAsia" w:ascii="楷体_GB2312" w:hAnsi="楷体_GB2312" w:eastAsia="楷体_GB2312" w:cs="楷体_GB2312"/>
            <w:sz w:val="28"/>
            <w:szCs w:val="28"/>
            <w:lang w:eastAsia="zh-CN"/>
            <w:rPrChange w:id="1398" w:author="Administrator" w:date="2015-04-28T08:43:00Z">
              <w:rPr>
                <w:rFonts w:hint="eastAsia" w:ascii="华文楷体" w:hAnsi="华文楷体" w:eastAsia="华文楷体"/>
                <w:sz w:val="28"/>
                <w:szCs w:val="28"/>
                <w:lang w:eastAsia="zh-CN"/>
              </w:rPr>
            </w:rPrChange>
          </w:rPr>
          <w:t>这个方面</w:t>
        </w:r>
      </w:ins>
      <w:ins w:id="1399" w:author="Administrator" w:date="2015-04-28T08:36:00Z">
        <w:r>
          <w:rPr>
            <w:rFonts w:hint="eastAsia" w:ascii="楷体_GB2312" w:hAnsi="楷体_GB2312" w:eastAsia="楷体_GB2312" w:cs="楷体_GB2312"/>
            <w:sz w:val="28"/>
            <w:szCs w:val="28"/>
            <w:lang w:eastAsia="zh-CN"/>
            <w:rPrChange w:id="1400" w:author="Administrator" w:date="2015-04-28T08:43:00Z">
              <w:rPr>
                <w:rFonts w:hint="eastAsia" w:ascii="华文楷体" w:hAnsi="华文楷体" w:eastAsia="华文楷体"/>
                <w:sz w:val="28"/>
                <w:szCs w:val="28"/>
                <w:lang w:eastAsia="zh-CN"/>
              </w:rPr>
            </w:rPrChange>
          </w:rPr>
          <w:t>就</w:t>
        </w:r>
      </w:ins>
      <w:r>
        <w:rPr>
          <w:rFonts w:hint="eastAsia" w:ascii="楷体_GB2312" w:hAnsi="楷体_GB2312" w:eastAsia="楷体_GB2312" w:cs="楷体_GB2312"/>
          <w:sz w:val="28"/>
          <w:szCs w:val="28"/>
          <w:rPrChange w:id="1401" w:author="Administrator" w:date="2015-04-28T08:43:00Z">
            <w:rPr>
              <w:rFonts w:hint="eastAsia" w:ascii="华文楷体" w:hAnsi="华文楷体" w:eastAsia="华文楷体"/>
              <w:sz w:val="28"/>
              <w:szCs w:val="28"/>
            </w:rPr>
          </w:rPrChange>
        </w:rPr>
        <w:t>讲到了静命论师他有这样一种殊胜性，全部能够圆融对于这个广大行和甚深见的这个教义，完全能够圆融， 而且对于整个佛陀的教义能够完全的圆融，啊能够完全的圆融，这个</w:t>
      </w:r>
      <w:del w:id="1402" w:author="Administrator" w:date="2015-04-28T08:37:00Z">
        <w:r>
          <w:rPr>
            <w:rFonts w:hint="eastAsia" w:ascii="楷体_GB2312" w:hAnsi="楷体_GB2312" w:eastAsia="楷体_GB2312" w:cs="楷体_GB2312"/>
            <w:sz w:val="28"/>
            <w:szCs w:val="28"/>
            <w:rPrChange w:id="1403" w:author="Administrator" w:date="2015-04-28T08:43:00Z">
              <w:rPr>
                <w:rFonts w:hint="eastAsia" w:ascii="华文楷体" w:hAnsi="华文楷体" w:eastAsia="华文楷体"/>
                <w:sz w:val="28"/>
                <w:szCs w:val="28"/>
              </w:rPr>
            </w:rPrChange>
          </w:rPr>
          <w:delText>外</w:delText>
        </w:r>
      </w:del>
      <w:ins w:id="1404" w:author="Administrator" w:date="2015-04-28T08:37:00Z">
        <w:r>
          <w:rPr>
            <w:rFonts w:hint="eastAsia" w:ascii="楷体_GB2312" w:hAnsi="楷体_GB2312" w:eastAsia="楷体_GB2312" w:cs="楷体_GB2312"/>
            <w:sz w:val="28"/>
            <w:szCs w:val="28"/>
            <w:lang w:eastAsia="zh-CN"/>
            <w:rPrChange w:id="1405" w:author="Administrator" w:date="2015-04-28T08:43:00Z">
              <w:rPr>
                <w:rFonts w:hint="eastAsia" w:ascii="华文楷体" w:hAnsi="华文楷体" w:eastAsia="华文楷体"/>
                <w:sz w:val="28"/>
                <w:szCs w:val="28"/>
                <w:lang w:eastAsia="zh-CN"/>
              </w:rPr>
            </w:rPrChange>
          </w:rPr>
          <w:t>方</w:t>
        </w:r>
      </w:ins>
      <w:r>
        <w:rPr>
          <w:rFonts w:hint="eastAsia" w:ascii="楷体_GB2312" w:hAnsi="楷体_GB2312" w:eastAsia="楷体_GB2312" w:cs="楷体_GB2312"/>
          <w:sz w:val="28"/>
          <w:szCs w:val="28"/>
          <w:rPrChange w:id="1406" w:author="Administrator" w:date="2015-04-28T08:43:00Z">
            <w:rPr>
              <w:rFonts w:hint="eastAsia" w:ascii="华文楷体" w:hAnsi="华文楷体" w:eastAsia="华文楷体"/>
              <w:sz w:val="28"/>
              <w:szCs w:val="28"/>
            </w:rPr>
          </w:rPrChange>
        </w:rPr>
        <w:t>面的意义是非常大的，意义呢非常大，佛陀出世宣讲正道，那么后面呢就是说，因为众生愚钝的缘故，没办法了知佛陀的教义，所以说无著菩萨和</w:t>
      </w:r>
      <w:del w:id="1407" w:author="Administrator" w:date="2015-04-28T08:37:00Z">
        <w:r>
          <w:rPr>
            <w:rFonts w:hint="eastAsia" w:ascii="楷体_GB2312" w:hAnsi="楷体_GB2312" w:eastAsia="楷体_GB2312" w:cs="楷体_GB2312"/>
            <w:sz w:val="28"/>
            <w:szCs w:val="28"/>
            <w:rPrChange w:id="1408" w:author="Administrator" w:date="2015-04-28T08:43:00Z">
              <w:rPr>
                <w:rFonts w:hint="eastAsia" w:ascii="华文楷体" w:hAnsi="华文楷体" w:eastAsia="华文楷体"/>
                <w:sz w:val="28"/>
                <w:szCs w:val="28"/>
              </w:rPr>
            </w:rPrChange>
          </w:rPr>
          <w:delText>xx</w:delText>
        </w:r>
      </w:del>
      <w:ins w:id="1409" w:author="Administrator" w:date="2015-04-28T08:37:00Z">
        <w:r>
          <w:rPr>
            <w:rFonts w:hint="eastAsia" w:ascii="楷体_GB2312" w:hAnsi="楷体_GB2312" w:eastAsia="楷体_GB2312" w:cs="楷体_GB2312"/>
            <w:sz w:val="28"/>
            <w:szCs w:val="28"/>
            <w:lang w:eastAsia="zh-CN"/>
            <w:rPrChange w:id="1410" w:author="Administrator" w:date="2015-04-28T08:43:00Z">
              <w:rPr>
                <w:rFonts w:hint="eastAsia" w:ascii="华文楷体" w:hAnsi="华文楷体" w:eastAsia="华文楷体"/>
                <w:sz w:val="28"/>
                <w:szCs w:val="28"/>
                <w:lang w:eastAsia="zh-CN"/>
              </w:rPr>
            </w:rPrChange>
          </w:rPr>
          <w:t>龙猛</w:t>
        </w:r>
      </w:ins>
      <w:r>
        <w:rPr>
          <w:rFonts w:hint="eastAsia" w:ascii="楷体_GB2312" w:hAnsi="楷体_GB2312" w:eastAsia="楷体_GB2312" w:cs="楷体_GB2312"/>
          <w:sz w:val="28"/>
          <w:szCs w:val="28"/>
          <w:rPrChange w:id="1411" w:author="Administrator" w:date="2015-04-28T08:43:00Z">
            <w:rPr>
              <w:rFonts w:hint="eastAsia" w:ascii="华文楷体" w:hAnsi="华文楷体" w:eastAsia="华文楷体"/>
              <w:sz w:val="28"/>
              <w:szCs w:val="28"/>
            </w:rPr>
          </w:rPrChange>
        </w:rPr>
        <w:t>菩萨呢就造论点弘扬，弘扬之后呢，就是说从一个部分，从一个侧面呢，对于佛陀这样大乘的教法，很多众生产生了信解得到了法义了，但是呢后面呢就是说，因为弘扬的侧面不同的缘故，所以说这个方面呢，就是说很多智慧比较薄弱的众生</w:t>
      </w:r>
      <w:ins w:id="1412" w:author="Administrator" w:date="2015-04-28T08:38:00Z">
        <w:r>
          <w:rPr>
            <w:rFonts w:hint="eastAsia" w:ascii="楷体_GB2312" w:hAnsi="楷体_GB2312" w:eastAsia="楷体_GB2312" w:cs="楷体_GB2312"/>
            <w:sz w:val="28"/>
            <w:szCs w:val="28"/>
            <w:lang w:eastAsia="zh-CN"/>
            <w:rPrChange w:id="1413" w:author="Administrator" w:date="2015-04-28T08:43:00Z">
              <w:rPr>
                <w:rFonts w:hint="eastAsia" w:ascii="华文楷体" w:hAnsi="华文楷体" w:eastAsia="华文楷体"/>
                <w:sz w:val="28"/>
                <w:szCs w:val="28"/>
                <w:lang w:eastAsia="zh-CN"/>
              </w:rPr>
            </w:rPrChange>
          </w:rPr>
          <w:t>，</w:t>
        </w:r>
      </w:ins>
      <w:r>
        <w:rPr>
          <w:rFonts w:hint="eastAsia" w:ascii="楷体_GB2312" w:hAnsi="楷体_GB2312" w:eastAsia="楷体_GB2312" w:cs="楷体_GB2312"/>
          <w:sz w:val="28"/>
          <w:szCs w:val="28"/>
          <w:rPrChange w:id="1414" w:author="Administrator" w:date="2015-04-28T08:43:00Z">
            <w:rPr>
              <w:rFonts w:hint="eastAsia" w:ascii="华文楷体" w:hAnsi="华文楷体" w:eastAsia="华文楷体"/>
              <w:sz w:val="28"/>
              <w:szCs w:val="28"/>
            </w:rPr>
          </w:rPrChange>
        </w:rPr>
        <w:t>对这两大块就觉得没办法圆融起来，就觉得佛陀的教义有一种支离破碎的感觉，在他们的想法当中有支离破碎的感觉，而且觉得龙树菩萨，就是说无著菩萨的教义，也没有办法融合，所以说有些时候多多少少会产生这样一种，这样一种分别，</w:t>
      </w:r>
      <w:del w:id="1415" w:author="Administrator" w:date="2015-04-28T08:38:00Z">
        <w:r>
          <w:rPr>
            <w:rFonts w:hint="eastAsia" w:ascii="楷体_GB2312" w:hAnsi="楷体_GB2312" w:eastAsia="楷体_GB2312" w:cs="楷体_GB2312"/>
            <w:sz w:val="28"/>
            <w:szCs w:val="28"/>
            <w:rPrChange w:id="1416" w:author="Administrator" w:date="2015-04-28T08:43:00Z">
              <w:rPr>
                <w:rFonts w:hint="eastAsia" w:ascii="华文楷体" w:hAnsi="华文楷体" w:eastAsia="华文楷体"/>
                <w:sz w:val="28"/>
                <w:szCs w:val="28"/>
              </w:rPr>
            </w:rPrChange>
          </w:rPr>
          <w:delText>这样一种分别</w:delText>
        </w:r>
      </w:del>
      <w:r>
        <w:rPr>
          <w:rFonts w:hint="eastAsia" w:ascii="楷体_GB2312" w:hAnsi="楷体_GB2312" w:eastAsia="楷体_GB2312" w:cs="楷体_GB2312"/>
          <w:sz w:val="28"/>
          <w:szCs w:val="28"/>
          <w:rPrChange w:id="1417" w:author="Administrator" w:date="2015-04-28T08:43:00Z">
            <w:rPr>
              <w:rFonts w:hint="eastAsia" w:ascii="华文楷体" w:hAnsi="华文楷体" w:eastAsia="华文楷体"/>
              <w:sz w:val="28"/>
              <w:szCs w:val="28"/>
            </w:rPr>
          </w:rPrChange>
        </w:rPr>
        <w:t>，后面静命论师就把这样一种两大教义完全融在一体当中，完全做了</w:t>
      </w:r>
      <w:del w:id="1418" w:author="Administrator" w:date="2015-04-28T08:38:00Z">
        <w:r>
          <w:rPr>
            <w:rFonts w:hint="eastAsia" w:ascii="楷体_GB2312" w:hAnsi="楷体_GB2312" w:eastAsia="楷体_GB2312" w:cs="楷体_GB2312"/>
            <w:sz w:val="28"/>
            <w:szCs w:val="28"/>
            <w:rPrChange w:id="1419" w:author="Administrator" w:date="2015-04-28T08:43:00Z">
              <w:rPr>
                <w:rFonts w:hint="eastAsia" w:ascii="华文楷体" w:hAnsi="华文楷体" w:eastAsia="华文楷体"/>
                <w:sz w:val="28"/>
                <w:szCs w:val="28"/>
              </w:rPr>
            </w:rPrChange>
          </w:rPr>
          <w:delText>规摄</w:delText>
        </w:r>
      </w:del>
      <w:ins w:id="1420" w:author="Administrator" w:date="2015-04-28T08:38:00Z">
        <w:r>
          <w:rPr>
            <w:rFonts w:hint="eastAsia" w:ascii="楷体_GB2312" w:hAnsi="楷体_GB2312" w:eastAsia="楷体_GB2312" w:cs="楷体_GB2312"/>
            <w:sz w:val="28"/>
            <w:szCs w:val="28"/>
            <w:lang w:eastAsia="zh-CN"/>
            <w:rPrChange w:id="1421" w:author="Administrator" w:date="2015-04-28T08:43:00Z">
              <w:rPr>
                <w:rFonts w:hint="eastAsia" w:ascii="华文楷体" w:hAnsi="华文楷体" w:eastAsia="华文楷体"/>
                <w:sz w:val="28"/>
                <w:szCs w:val="28"/>
                <w:lang w:eastAsia="zh-CN"/>
              </w:rPr>
            </w:rPrChange>
          </w:rPr>
          <w:t>归摄</w:t>
        </w:r>
      </w:ins>
      <w:r>
        <w:rPr>
          <w:rFonts w:hint="eastAsia" w:ascii="楷体_GB2312" w:hAnsi="楷体_GB2312" w:eastAsia="楷体_GB2312" w:cs="楷体_GB2312"/>
          <w:sz w:val="28"/>
          <w:szCs w:val="28"/>
          <w:rPrChange w:id="1422" w:author="Administrator" w:date="2015-04-28T08:43:00Z">
            <w:rPr>
              <w:rFonts w:hint="eastAsia" w:ascii="华文楷体" w:hAnsi="华文楷体" w:eastAsia="华文楷体"/>
              <w:sz w:val="28"/>
              <w:szCs w:val="28"/>
            </w:rPr>
          </w:rPrChange>
        </w:rPr>
        <w:t>，完全做了圆融，所以说呢，他的这个作用第一，对于这个龙树菩萨和无著菩萨，甚深</w:t>
      </w:r>
      <w:ins w:id="1423" w:author="Administrator" w:date="2015-04-28T08:39:00Z">
        <w:r>
          <w:rPr>
            <w:rFonts w:hint="eastAsia" w:ascii="楷体_GB2312" w:hAnsi="楷体_GB2312" w:eastAsia="楷体_GB2312" w:cs="楷体_GB2312"/>
            <w:sz w:val="28"/>
            <w:szCs w:val="28"/>
            <w:lang w:eastAsia="zh-CN"/>
            <w:rPrChange w:id="1424" w:author="Administrator" w:date="2015-04-28T08:43:00Z">
              <w:rPr>
                <w:rFonts w:hint="eastAsia" w:ascii="华文楷体" w:hAnsi="华文楷体" w:eastAsia="华文楷体"/>
                <w:sz w:val="28"/>
                <w:szCs w:val="28"/>
                <w:lang w:eastAsia="zh-CN"/>
              </w:rPr>
            </w:rPrChange>
          </w:rPr>
          <w:t>行</w:t>
        </w:r>
      </w:ins>
      <w:ins w:id="1425" w:author="Administrator" w:date="2015-04-28T08:39:00Z">
        <w:r>
          <w:rPr>
            <w:rFonts w:hint="eastAsia" w:ascii="楷体_GB2312" w:hAnsi="楷体_GB2312" w:eastAsia="楷体_GB2312" w:cs="楷体_GB2312"/>
            <w:sz w:val="28"/>
            <w:szCs w:val="28"/>
            <w:lang w:eastAsia="zh-CN"/>
            <w:rPrChange w:id="1426" w:author="Administrator" w:date="2015-04-28T08:43:00Z">
              <w:rPr>
                <w:rFonts w:hint="eastAsia" w:ascii="华文楷体" w:hAnsi="华文楷体" w:eastAsia="华文楷体"/>
                <w:sz w:val="28"/>
                <w:szCs w:val="28"/>
                <w:lang w:eastAsia="zh-CN"/>
              </w:rPr>
            </w:rPrChange>
          </w:rPr>
          <w:t>和</w:t>
        </w:r>
      </w:ins>
      <w:r>
        <w:rPr>
          <w:rFonts w:hint="eastAsia" w:ascii="楷体_GB2312" w:hAnsi="楷体_GB2312" w:eastAsia="楷体_GB2312" w:cs="楷体_GB2312"/>
          <w:sz w:val="28"/>
          <w:szCs w:val="28"/>
          <w:rPrChange w:id="1427" w:author="Administrator" w:date="2015-04-28T08:43:00Z">
            <w:rPr>
              <w:rFonts w:hint="eastAsia" w:ascii="华文楷体" w:hAnsi="华文楷体" w:eastAsia="华文楷体"/>
              <w:sz w:val="28"/>
              <w:szCs w:val="28"/>
            </w:rPr>
          </w:rPrChange>
        </w:rPr>
        <w:t>广大，就说是广大行和甚深见，像这样的有完全能够在一个论典当中，一个时间当中能够通达学习的，对于这个两大宗派，对于两大祖师 ，能够产生不退的信心，不会疑惑，第二呢对于整个完整的大乘的教义，他就说是从这开始圆融的，不再是分两大块没办法，就说通达的意思就没有了，所以说像这样的话 ， 第二个非常大的意义呢，就是说后学者对</w:t>
      </w:r>
      <w:ins w:id="1428" w:author="Administrator" w:date="2015-04-28T08:40:00Z">
        <w:r>
          <w:rPr>
            <w:rFonts w:hint="eastAsia" w:ascii="楷体_GB2312" w:hAnsi="楷体_GB2312" w:eastAsia="楷体_GB2312" w:cs="楷体_GB2312"/>
            <w:sz w:val="28"/>
            <w:szCs w:val="28"/>
            <w:lang w:eastAsia="zh-CN"/>
            <w:rPrChange w:id="1429" w:author="Administrator" w:date="2015-04-28T08:43:00Z">
              <w:rPr>
                <w:rFonts w:hint="eastAsia" w:ascii="华文楷体" w:hAnsi="华文楷体" w:eastAsia="华文楷体"/>
                <w:sz w:val="28"/>
                <w:szCs w:val="28"/>
                <w:lang w:eastAsia="zh-CN"/>
              </w:rPr>
            </w:rPrChange>
          </w:rPr>
          <w:t>于</w:t>
        </w:r>
      </w:ins>
      <w:r>
        <w:rPr>
          <w:rFonts w:hint="eastAsia" w:ascii="楷体_GB2312" w:hAnsi="楷体_GB2312" w:eastAsia="楷体_GB2312" w:cs="楷体_GB2312"/>
          <w:sz w:val="28"/>
          <w:szCs w:val="28"/>
          <w:rPrChange w:id="1430" w:author="Administrator" w:date="2015-04-28T08:43:00Z">
            <w:rPr>
              <w:rFonts w:hint="eastAsia" w:ascii="华文楷体" w:hAnsi="华文楷体" w:eastAsia="华文楷体"/>
              <w:sz w:val="28"/>
              <w:szCs w:val="28"/>
            </w:rPr>
          </w:rPrChange>
        </w:rPr>
        <w:t>整个大乘</w:t>
      </w:r>
      <w:ins w:id="1431" w:author="Administrator" w:date="2015-04-28T08:40:00Z">
        <w:r>
          <w:rPr>
            <w:rFonts w:hint="eastAsia" w:ascii="楷体_GB2312" w:hAnsi="楷体_GB2312" w:eastAsia="楷体_GB2312" w:cs="楷体_GB2312"/>
            <w:sz w:val="28"/>
            <w:szCs w:val="28"/>
            <w:lang w:eastAsia="zh-CN"/>
            <w:rPrChange w:id="1432" w:author="Administrator" w:date="2015-04-28T08:43:00Z">
              <w:rPr>
                <w:rFonts w:hint="eastAsia" w:ascii="华文楷体" w:hAnsi="华文楷体" w:eastAsia="华文楷体"/>
                <w:sz w:val="28"/>
                <w:szCs w:val="28"/>
                <w:lang w:eastAsia="zh-CN"/>
              </w:rPr>
            </w:rPrChange>
          </w:rPr>
          <w:t>佛经</w:t>
        </w:r>
      </w:ins>
      <w:r>
        <w:rPr>
          <w:rFonts w:hint="eastAsia" w:ascii="楷体_GB2312" w:hAnsi="楷体_GB2312" w:eastAsia="楷体_GB2312" w:cs="楷体_GB2312"/>
          <w:sz w:val="28"/>
          <w:szCs w:val="28"/>
          <w:rPrChange w:id="1433" w:author="Administrator" w:date="2015-04-28T08:43:00Z">
            <w:rPr>
              <w:rFonts w:hint="eastAsia" w:ascii="华文楷体" w:hAnsi="华文楷体" w:eastAsia="华文楷体"/>
              <w:sz w:val="28"/>
              <w:szCs w:val="28"/>
            </w:rPr>
          </w:rPrChange>
        </w:rPr>
        <w:t>产生了一个有非常殊胜的信心，就了知了一切的大乘经典，从头到尾 ，没有一点抵触的地方，没有一点抵触的，完全是圆融的观点，都已经了知了， 所以说对于佛陀，对于大乘的教义也产生了一种完整的</w:t>
      </w:r>
      <w:ins w:id="1434" w:author="Administrator" w:date="2015-04-28T08:40:00Z">
        <w:r>
          <w:rPr>
            <w:rFonts w:hint="eastAsia" w:ascii="楷体_GB2312" w:hAnsi="楷体_GB2312" w:eastAsia="楷体_GB2312" w:cs="楷体_GB2312"/>
            <w:sz w:val="28"/>
            <w:szCs w:val="28"/>
            <w:lang w:eastAsia="zh-CN"/>
            <w:rPrChange w:id="1435" w:author="Administrator" w:date="2015-04-28T08:43:00Z">
              <w:rPr>
                <w:rFonts w:hint="eastAsia" w:ascii="华文楷体" w:hAnsi="华文楷体" w:eastAsia="华文楷体"/>
                <w:sz w:val="28"/>
                <w:szCs w:val="28"/>
                <w:lang w:eastAsia="zh-CN"/>
              </w:rPr>
            </w:rPrChange>
          </w:rPr>
          <w:t>，</w:t>
        </w:r>
      </w:ins>
      <w:r>
        <w:rPr>
          <w:rFonts w:hint="eastAsia" w:ascii="楷体_GB2312" w:hAnsi="楷体_GB2312" w:eastAsia="楷体_GB2312" w:cs="楷体_GB2312"/>
          <w:sz w:val="28"/>
          <w:szCs w:val="28"/>
          <w:rPrChange w:id="1436" w:author="Administrator" w:date="2015-04-28T08:43:00Z">
            <w:rPr>
              <w:rFonts w:hint="eastAsia" w:ascii="华文楷体" w:hAnsi="华文楷体" w:eastAsia="华文楷体"/>
              <w:sz w:val="28"/>
              <w:szCs w:val="28"/>
            </w:rPr>
          </w:rPrChange>
        </w:rPr>
        <w:t>这样一种殊胜的</w:t>
      </w:r>
      <w:del w:id="1437" w:author="Administrator" w:date="2015-04-28T08:40:00Z">
        <w:r>
          <w:rPr>
            <w:rFonts w:hint="eastAsia" w:ascii="楷体_GB2312" w:hAnsi="楷体_GB2312" w:eastAsia="楷体_GB2312" w:cs="楷体_GB2312"/>
            <w:sz w:val="28"/>
            <w:szCs w:val="28"/>
            <w:rPrChange w:id="1438" w:author="Administrator" w:date="2015-04-28T08:43:00Z">
              <w:rPr>
                <w:rFonts w:hint="eastAsia" w:ascii="华文楷体" w:hAnsi="华文楷体" w:eastAsia="华文楷体"/>
                <w:sz w:val="28"/>
                <w:szCs w:val="28"/>
              </w:rPr>
            </w:rPrChange>
          </w:rPr>
          <w:delText>胜</w:delText>
        </w:r>
      </w:del>
      <w:ins w:id="1439" w:author="Administrator" w:date="2015-04-28T08:40:00Z">
        <w:r>
          <w:rPr>
            <w:rFonts w:hint="eastAsia" w:ascii="楷体_GB2312" w:hAnsi="楷体_GB2312" w:eastAsia="楷体_GB2312" w:cs="楷体_GB2312"/>
            <w:sz w:val="28"/>
            <w:szCs w:val="28"/>
            <w:lang w:eastAsia="zh-CN"/>
            <w:rPrChange w:id="1440" w:author="Administrator" w:date="2015-04-28T08:43:00Z">
              <w:rPr>
                <w:rFonts w:hint="eastAsia" w:ascii="华文楷体" w:hAnsi="华文楷体" w:eastAsia="华文楷体"/>
                <w:sz w:val="28"/>
                <w:szCs w:val="28"/>
                <w:lang w:eastAsia="zh-CN"/>
              </w:rPr>
            </w:rPrChange>
          </w:rPr>
          <w:t>信</w:t>
        </w:r>
      </w:ins>
      <w:r>
        <w:rPr>
          <w:rFonts w:hint="eastAsia" w:ascii="楷体_GB2312" w:hAnsi="楷体_GB2312" w:eastAsia="楷体_GB2312" w:cs="楷体_GB2312"/>
          <w:sz w:val="28"/>
          <w:szCs w:val="28"/>
          <w:rPrChange w:id="1441" w:author="Administrator" w:date="2015-04-28T08:43:00Z">
            <w:rPr>
              <w:rFonts w:hint="eastAsia" w:ascii="华文楷体" w:hAnsi="华文楷体" w:eastAsia="华文楷体"/>
              <w:sz w:val="28"/>
              <w:szCs w:val="28"/>
            </w:rPr>
          </w:rPrChange>
        </w:rPr>
        <w:t>解了，这个方面就是讲到殊胜的利益了，</w:t>
      </w:r>
      <w:r>
        <w:rPr>
          <w:rFonts w:hint="eastAsia" w:ascii="楷体_GB2312" w:hAnsi="楷体_GB2312" w:eastAsia="楷体_GB2312" w:cs="楷体_GB2312"/>
          <w:b/>
          <w:bCs/>
          <w:sz w:val="28"/>
          <w:szCs w:val="28"/>
          <w:rPrChange w:id="1442" w:author="Administrator" w:date="2015-04-28T08:41:00Z">
            <w:rPr>
              <w:rFonts w:hint="eastAsia" w:ascii="华文楷体" w:hAnsi="华文楷体" w:eastAsia="华文楷体"/>
              <w:sz w:val="28"/>
              <w:szCs w:val="28"/>
            </w:rPr>
          </w:rPrChange>
        </w:rPr>
        <w:t xml:space="preserve">尔时您如碧蓝天 </w:t>
      </w:r>
      <w:del w:id="1443" w:author="Administrator" w:date="2015-04-28T08:41:00Z">
        <w:r>
          <w:rPr>
            <w:rFonts w:hint="eastAsia" w:ascii="楷体_GB2312" w:hAnsi="楷体_GB2312" w:eastAsia="楷体_GB2312" w:cs="楷体_GB2312"/>
            <w:sz w:val="28"/>
            <w:szCs w:val="28"/>
            <w:rPrChange w:id="1444" w:author="Administrator" w:date="2015-04-28T08:43:00Z">
              <w:rPr>
                <w:rFonts w:hint="eastAsia" w:ascii="华文楷体" w:hAnsi="华文楷体" w:eastAsia="华文楷体"/>
                <w:sz w:val="28"/>
                <w:szCs w:val="28"/>
              </w:rPr>
            </w:rPrChange>
          </w:rPr>
          <w:delText>大乘法云作装点</w:delText>
        </w:r>
      </w:del>
      <w:r>
        <w:rPr>
          <w:rFonts w:hint="eastAsia" w:ascii="楷体_GB2312" w:hAnsi="楷体_GB2312" w:eastAsia="楷体_GB2312" w:cs="楷体_GB2312"/>
          <w:sz w:val="28"/>
          <w:szCs w:val="28"/>
          <w:rPrChange w:id="1445" w:author="Administrator" w:date="2015-04-28T08:43:00Z">
            <w:rPr>
              <w:rFonts w:hint="eastAsia" w:ascii="华文楷体" w:hAnsi="华文楷体" w:eastAsia="华文楷体"/>
              <w:sz w:val="28"/>
              <w:szCs w:val="28"/>
            </w:rPr>
          </w:rPrChange>
        </w:rPr>
        <w:t>，第三第四句就讲到</w:t>
      </w:r>
      <w:ins w:id="1446" w:author="Administrator" w:date="2015-04-28T08:41:00Z">
        <w:r>
          <w:rPr>
            <w:rFonts w:hint="eastAsia" w:ascii="楷体_GB2312" w:hAnsi="楷体_GB2312" w:eastAsia="楷体_GB2312" w:cs="楷体_GB2312"/>
            <w:sz w:val="28"/>
            <w:szCs w:val="28"/>
            <w:lang w:eastAsia="zh-CN"/>
            <w:rPrChange w:id="1447" w:author="Administrator" w:date="2015-04-28T08:43:00Z">
              <w:rPr>
                <w:rFonts w:hint="eastAsia" w:ascii="华文楷体" w:hAnsi="华文楷体" w:eastAsia="华文楷体"/>
                <w:sz w:val="28"/>
                <w:szCs w:val="28"/>
                <w:lang w:eastAsia="zh-CN"/>
              </w:rPr>
            </w:rPrChange>
          </w:rPr>
          <w:t>说</w:t>
        </w:r>
      </w:ins>
      <w:r>
        <w:rPr>
          <w:rFonts w:hint="eastAsia" w:ascii="楷体_GB2312" w:hAnsi="楷体_GB2312" w:eastAsia="楷体_GB2312" w:cs="楷体_GB2312"/>
          <w:sz w:val="28"/>
          <w:szCs w:val="28"/>
          <w:rPrChange w:id="1448" w:author="Administrator" w:date="2015-04-28T08:43:00Z">
            <w:rPr>
              <w:rFonts w:hint="eastAsia" w:ascii="华文楷体" w:hAnsi="华文楷体" w:eastAsia="华文楷体"/>
              <w:sz w:val="28"/>
              <w:szCs w:val="28"/>
            </w:rPr>
          </w:rPrChange>
        </w:rPr>
        <w:t>静命论师犹如碧蓝的天空一样，碧蓝的天空呢，第一个呢就是讲非常</w:t>
      </w:r>
      <w:del w:id="1449" w:author="Administrator" w:date="2015-04-28T08:41:00Z">
        <w:r>
          <w:rPr>
            <w:rFonts w:hint="eastAsia" w:ascii="楷体_GB2312" w:hAnsi="楷体_GB2312" w:eastAsia="楷体_GB2312" w:cs="楷体_GB2312"/>
            <w:sz w:val="28"/>
            <w:szCs w:val="28"/>
            <w:rPrChange w:id="1450" w:author="Administrator" w:date="2015-04-28T08:43:00Z">
              <w:rPr>
                <w:rFonts w:hint="eastAsia" w:ascii="华文楷体" w:hAnsi="华文楷体" w:eastAsia="华文楷体"/>
                <w:sz w:val="28"/>
                <w:szCs w:val="28"/>
              </w:rPr>
            </w:rPrChange>
          </w:rPr>
          <w:delText>清净</w:delText>
        </w:r>
      </w:del>
      <w:ins w:id="1451" w:author="Administrator" w:date="2015-04-28T08:41:00Z">
        <w:r>
          <w:rPr>
            <w:rFonts w:hint="eastAsia" w:ascii="楷体_GB2312" w:hAnsi="楷体_GB2312" w:eastAsia="楷体_GB2312" w:cs="楷体_GB2312"/>
            <w:sz w:val="28"/>
            <w:szCs w:val="28"/>
            <w:lang w:eastAsia="zh-CN"/>
            <w:rPrChange w:id="1452" w:author="Administrator" w:date="2015-04-28T08:43:00Z">
              <w:rPr>
                <w:rFonts w:hint="eastAsia" w:ascii="华文楷体" w:hAnsi="华文楷体" w:eastAsia="华文楷体"/>
                <w:sz w:val="28"/>
                <w:szCs w:val="28"/>
                <w:lang w:eastAsia="zh-CN"/>
              </w:rPr>
            </w:rPrChange>
          </w:rPr>
          <w:t>清澈</w:t>
        </w:r>
      </w:ins>
      <w:r>
        <w:rPr>
          <w:rFonts w:hint="eastAsia" w:ascii="楷体_GB2312" w:hAnsi="楷体_GB2312" w:eastAsia="楷体_GB2312" w:cs="楷体_GB2312"/>
          <w:sz w:val="28"/>
          <w:szCs w:val="28"/>
          <w:rPrChange w:id="1453" w:author="Administrator" w:date="2015-04-28T08:43:00Z">
            <w:rPr>
              <w:rFonts w:hint="eastAsia" w:ascii="华文楷体" w:hAnsi="华文楷体" w:eastAsia="华文楷体"/>
              <w:sz w:val="28"/>
              <w:szCs w:val="28"/>
            </w:rPr>
          </w:rPrChange>
        </w:rPr>
        <w:t>的，像这样话就是蓝天呢给人一种非常清澈的感觉很干净，</w:t>
      </w:r>
      <w:del w:id="1454" w:author="Administrator" w:date="2015-04-28T08:42:00Z">
        <w:r>
          <w:rPr>
            <w:rFonts w:hint="eastAsia" w:ascii="楷体_GB2312" w:hAnsi="楷体_GB2312" w:eastAsia="楷体_GB2312" w:cs="楷体_GB2312"/>
            <w:sz w:val="28"/>
            <w:szCs w:val="28"/>
            <w:rPrChange w:id="1455" w:author="Administrator" w:date="2015-04-28T08:43:00Z">
              <w:rPr>
                <w:rFonts w:hint="eastAsia" w:ascii="华文楷体" w:hAnsi="华文楷体" w:eastAsia="华文楷体"/>
                <w:sz w:val="28"/>
                <w:szCs w:val="28"/>
              </w:rPr>
            </w:rPrChange>
          </w:rPr>
          <w:delText>最后</w:delText>
        </w:r>
      </w:del>
      <w:ins w:id="1456" w:author="Administrator" w:date="2015-04-28T08:42:00Z">
        <w:r>
          <w:rPr>
            <w:rFonts w:hint="eastAsia" w:ascii="楷体_GB2312" w:hAnsi="楷体_GB2312" w:eastAsia="楷体_GB2312" w:cs="楷体_GB2312"/>
            <w:sz w:val="28"/>
            <w:szCs w:val="28"/>
            <w:lang w:eastAsia="zh-CN"/>
            <w:rPrChange w:id="1457" w:author="Administrator" w:date="2015-04-28T08:43:00Z">
              <w:rPr>
                <w:rFonts w:hint="eastAsia" w:ascii="华文楷体" w:hAnsi="华文楷体" w:eastAsia="华文楷体"/>
                <w:sz w:val="28"/>
                <w:szCs w:val="28"/>
                <w:lang w:eastAsia="zh-CN"/>
              </w:rPr>
            </w:rPrChange>
          </w:rPr>
          <w:t>第二</w:t>
        </w:r>
      </w:ins>
      <w:r>
        <w:rPr>
          <w:rFonts w:hint="eastAsia" w:ascii="楷体_GB2312" w:hAnsi="楷体_GB2312" w:eastAsia="楷体_GB2312" w:cs="楷体_GB2312"/>
          <w:sz w:val="28"/>
          <w:szCs w:val="28"/>
          <w:rPrChange w:id="1458" w:author="Administrator" w:date="2015-04-28T08:43:00Z">
            <w:rPr>
              <w:rFonts w:hint="eastAsia" w:ascii="华文楷体" w:hAnsi="华文楷体" w:eastAsia="华文楷体"/>
              <w:sz w:val="28"/>
              <w:szCs w:val="28"/>
            </w:rPr>
          </w:rPrChange>
        </w:rPr>
        <w:t>方面这个蓝天呢，它是这样一种很深邃，很广大，蓝天呢它是一体的，就是说</w:t>
      </w:r>
      <w:ins w:id="1459" w:author="Administrator" w:date="2015-04-28T08:42:00Z">
        <w:r>
          <w:rPr>
            <w:rFonts w:hint="eastAsia" w:ascii="楷体_GB2312" w:hAnsi="楷体_GB2312" w:eastAsia="楷体_GB2312" w:cs="楷体_GB2312"/>
            <w:sz w:val="28"/>
            <w:szCs w:val="28"/>
            <w:lang w:eastAsia="zh-CN"/>
            <w:rPrChange w:id="1460" w:author="Administrator" w:date="2015-04-28T08:43:00Z">
              <w:rPr>
                <w:rFonts w:hint="eastAsia" w:ascii="华文楷体" w:hAnsi="华文楷体" w:eastAsia="华文楷体"/>
                <w:sz w:val="28"/>
                <w:szCs w:val="28"/>
                <w:lang w:eastAsia="zh-CN"/>
              </w:rPr>
            </w:rPrChange>
          </w:rPr>
          <w:t>由</w:t>
        </w:r>
      </w:ins>
      <w:r>
        <w:rPr>
          <w:rFonts w:hint="eastAsia" w:ascii="楷体_GB2312" w:hAnsi="楷体_GB2312" w:eastAsia="楷体_GB2312" w:cs="楷体_GB2312"/>
          <w:sz w:val="28"/>
          <w:szCs w:val="28"/>
          <w:rPrChange w:id="1461" w:author="Administrator" w:date="2015-04-28T08:43:00Z">
            <w:rPr>
              <w:rFonts w:hint="eastAsia" w:ascii="华文楷体" w:hAnsi="华文楷体" w:eastAsia="华文楷体"/>
              <w:sz w:val="28"/>
              <w:szCs w:val="28"/>
            </w:rPr>
          </w:rPrChange>
        </w:rPr>
        <w:t>是一个本体，所以说静命论师他这样一种智慧，就犹如这样殊胜的蓝天一样广大一味，然后呢就是说非常非常的清净，在这样一种广大蓝天就比喻成静命论师的本体，或静命论师的智慧，大乘法云作装点 那么在蓝天当中呢，有时会有白云飘过，白云飘过的蓝天也是更加的庄严的，让</w:t>
      </w:r>
      <w:del w:id="1462" w:author="Administrator" w:date="2015-04-28T08:43:00Z">
        <w:r>
          <w:rPr>
            <w:rFonts w:hint="eastAsia" w:ascii="楷体_GB2312" w:hAnsi="楷体_GB2312" w:eastAsia="楷体_GB2312" w:cs="楷体_GB2312"/>
            <w:sz w:val="28"/>
            <w:szCs w:val="28"/>
            <w:rPrChange w:id="1463" w:author="Administrator" w:date="2015-04-28T08:43:00Z">
              <w:rPr>
                <w:rFonts w:hint="eastAsia" w:ascii="华文楷体" w:hAnsi="华文楷体" w:eastAsia="华文楷体"/>
                <w:sz w:val="28"/>
                <w:szCs w:val="28"/>
              </w:rPr>
            </w:rPrChange>
          </w:rPr>
          <w:delText>你</w:delText>
        </w:r>
      </w:del>
      <w:ins w:id="1464" w:author="Administrator" w:date="2015-04-28T08:43:00Z">
        <w:r>
          <w:rPr>
            <w:rFonts w:hint="eastAsia" w:ascii="楷体_GB2312" w:hAnsi="楷体_GB2312" w:eastAsia="楷体_GB2312" w:cs="楷体_GB2312"/>
            <w:sz w:val="28"/>
            <w:szCs w:val="28"/>
            <w:lang w:eastAsia="zh-CN"/>
            <w:rPrChange w:id="1465" w:author="Administrator" w:date="2015-04-28T08:43:00Z">
              <w:rPr>
                <w:rFonts w:hint="eastAsia" w:ascii="华文楷体" w:hAnsi="华文楷体" w:eastAsia="华文楷体"/>
                <w:sz w:val="28"/>
                <w:szCs w:val="28"/>
                <w:lang w:eastAsia="zh-CN"/>
              </w:rPr>
            </w:rPrChange>
          </w:rPr>
          <w:t>人</w:t>
        </w:r>
      </w:ins>
      <w:r>
        <w:rPr>
          <w:rFonts w:hint="eastAsia" w:ascii="楷体_GB2312" w:hAnsi="楷体_GB2312" w:eastAsia="楷体_GB2312" w:cs="楷体_GB2312"/>
          <w:sz w:val="28"/>
          <w:szCs w:val="28"/>
          <w:rPrChange w:id="1466" w:author="Administrator" w:date="2015-04-28T08:43:00Z">
            <w:rPr>
              <w:rFonts w:hint="eastAsia" w:ascii="华文楷体" w:hAnsi="华文楷体" w:eastAsia="华文楷体"/>
              <w:sz w:val="28"/>
              <w:szCs w:val="28"/>
            </w:rPr>
          </w:rPrChange>
        </w:rPr>
        <w:t>看了更加的舒服，所以说呢 就是说是静命论师在他这样的犹如天空一样的智慧当中</w:t>
      </w:r>
      <w:ins w:id="1467" w:author="Administrator" w:date="2015-04-28T08:43:00Z">
        <w:r>
          <w:rPr>
            <w:rFonts w:hint="eastAsia" w:ascii="楷体_GB2312" w:hAnsi="楷体_GB2312" w:eastAsia="楷体_GB2312" w:cs="楷体_GB2312"/>
            <w:sz w:val="28"/>
            <w:szCs w:val="28"/>
            <w:lang w:eastAsia="zh-CN"/>
            <w:rPrChange w:id="1468" w:author="Administrator" w:date="2015-04-28T08:43:00Z">
              <w:rPr>
                <w:rFonts w:hint="eastAsia" w:ascii="华文楷体" w:hAnsi="华文楷体" w:eastAsia="华文楷体"/>
                <w:sz w:val="28"/>
                <w:szCs w:val="28"/>
                <w:lang w:eastAsia="zh-CN"/>
              </w:rPr>
            </w:rPrChange>
          </w:rPr>
          <w:t>，</w:t>
        </w:r>
      </w:ins>
      <w:r>
        <w:rPr>
          <w:rFonts w:hint="eastAsia" w:ascii="楷体_GB2312" w:hAnsi="楷体_GB2312" w:eastAsia="楷体_GB2312" w:cs="楷体_GB2312"/>
          <w:sz w:val="28"/>
          <w:szCs w:val="28"/>
          <w:rPrChange w:id="1469" w:author="Administrator" w:date="2015-04-28T08:43:00Z">
            <w:rPr>
              <w:rFonts w:hint="eastAsia" w:ascii="华文楷体" w:hAnsi="华文楷体" w:eastAsia="华文楷体"/>
              <w:sz w:val="28"/>
              <w:szCs w:val="28"/>
            </w:rPr>
          </w:rPrChange>
        </w:rPr>
        <w:t>显现出来的中观庄严论，这个方面这个大乘的法语呢也是装点的，殊胜的这样一种蓝天，所以说像这样的中观庄严论就是大乘的法云，像这样虚空中的云一样能够对虚空做装饰，所以说就是说犹如虚空一样的，这么深邃的智慧谁能够知道？怎么样能够知道？静命论师的智慧非常非常的清澈，非常非常的殊胜，怎么样能够知道呢？就从他所造的中观庄严论当中来进行了知，就知道了， 静命菩萨的智慧非常殊胜，我们下面就是对于这样一种世俗和胜义，两大宗派呢做</w:t>
      </w:r>
      <w:del w:id="1470" w:author="Administrator" w:date="2015-04-28T08:44:00Z">
        <w:r>
          <w:rPr>
            <w:rFonts w:hint="eastAsia" w:ascii="楷体_GB2312" w:hAnsi="楷体_GB2312" w:eastAsia="楷体_GB2312" w:cs="楷体_GB2312"/>
            <w:sz w:val="28"/>
            <w:szCs w:val="28"/>
            <w:rPrChange w:id="1471" w:author="Administrator" w:date="2015-04-28T08:43:00Z">
              <w:rPr>
                <w:rFonts w:hint="eastAsia" w:ascii="华文楷体" w:hAnsi="华文楷体" w:eastAsia="华文楷体"/>
                <w:sz w:val="28"/>
                <w:szCs w:val="28"/>
              </w:rPr>
            </w:rPrChange>
          </w:rPr>
          <w:delText>规摄</w:delText>
        </w:r>
      </w:del>
      <w:ins w:id="1472" w:author="Administrator" w:date="2015-04-28T08:44:00Z">
        <w:r>
          <w:rPr>
            <w:rFonts w:hint="eastAsia" w:ascii="楷体_GB2312" w:hAnsi="楷体_GB2312" w:eastAsia="楷体_GB2312" w:cs="楷体_GB2312"/>
            <w:sz w:val="28"/>
            <w:szCs w:val="28"/>
            <w:lang w:eastAsia="zh-CN"/>
          </w:rPr>
          <w:t>归摄</w:t>
        </w:r>
      </w:ins>
      <w:r>
        <w:rPr>
          <w:rFonts w:hint="eastAsia" w:ascii="楷体_GB2312" w:hAnsi="楷体_GB2312" w:eastAsia="楷体_GB2312" w:cs="楷体_GB2312"/>
          <w:sz w:val="28"/>
          <w:szCs w:val="28"/>
          <w:rPrChange w:id="1473" w:author="Administrator" w:date="2015-04-28T08:43:00Z">
            <w:rPr>
              <w:rFonts w:hint="eastAsia" w:ascii="华文楷体" w:hAnsi="华文楷体" w:eastAsia="华文楷体"/>
              <w:sz w:val="28"/>
              <w:szCs w:val="28"/>
            </w:rPr>
          </w:rPrChange>
        </w:rPr>
        <w:t>，也是这个，也是这样一个，就是说静命菩萨，前面是广大行和甚深见，我们后面是从世俗谛和胜义谛两个方面来</w:t>
      </w:r>
      <w:del w:id="1474" w:author="Administrator" w:date="2015-04-28T08:45:00Z">
        <w:r>
          <w:rPr>
            <w:rFonts w:hint="eastAsia" w:ascii="楷体_GB2312" w:hAnsi="楷体_GB2312" w:eastAsia="楷体_GB2312" w:cs="楷体_GB2312"/>
            <w:sz w:val="28"/>
            <w:szCs w:val="28"/>
            <w:rPrChange w:id="1475" w:author="Administrator" w:date="2015-04-28T08:43:00Z">
              <w:rPr>
                <w:rFonts w:hint="eastAsia" w:ascii="华文楷体" w:hAnsi="华文楷体" w:eastAsia="华文楷体"/>
                <w:sz w:val="28"/>
                <w:szCs w:val="28"/>
              </w:rPr>
            </w:rPrChange>
          </w:rPr>
          <w:delText>xx</w:delText>
        </w:r>
      </w:del>
      <w:ins w:id="1476" w:author="Administrator" w:date="2015-04-28T08:45:00Z">
        <w:r>
          <w:rPr>
            <w:rFonts w:hint="eastAsia" w:ascii="楷体_GB2312" w:hAnsi="楷体_GB2312" w:eastAsia="楷体_GB2312" w:cs="楷体_GB2312"/>
            <w:sz w:val="28"/>
            <w:szCs w:val="28"/>
            <w:lang w:eastAsia="zh-CN"/>
          </w:rPr>
          <w:t>做归摄静命菩萨的，</w:t>
        </w:r>
      </w:ins>
    </w:p>
    <w:p>
      <w:pPr>
        <w:pStyle w:val="5"/>
        <w:widowControl/>
        <w:shd w:val="clear" w:color="auto" w:fill="FBF9F4"/>
        <w:spacing w:line="510" w:lineRule="atLeast"/>
        <w:ind w:left="0" w:firstLine="560"/>
        <w:rPr>
          <w:ins w:id="1477" w:author="Administrator" w:date="2015-04-28T08:46:00Z"/>
          <w:rFonts w:hint="eastAsia" w:ascii="黑体" w:hAnsi="黑体" w:eastAsia="黑体" w:cs="黑体"/>
          <w:b w:val="0"/>
          <w:i w:val="0"/>
          <w:caps w:val="0"/>
          <w:color w:val="000000"/>
          <w:spacing w:val="0"/>
          <w:sz w:val="28"/>
          <w:szCs w:val="28"/>
          <w:rPrChange w:id="1478" w:author="Administrator" w:date="2015-04-28T08:46:00Z">
            <w:rPr>
              <w:rFonts w:ascii="华文楷体" w:hAnsi="华文楷体" w:eastAsia="华文楷体" w:cs="华文楷体"/>
              <w:b w:val="0"/>
              <w:i w:val="0"/>
              <w:caps w:val="0"/>
              <w:color w:val="000000"/>
              <w:spacing w:val="0"/>
              <w:sz w:val="28"/>
              <w:szCs w:val="28"/>
            </w:rPr>
          </w:rPrChange>
        </w:rPr>
      </w:pPr>
      <w:del w:id="1479" w:author="Administrator" w:date="2015-04-28T08:46:00Z">
        <w:r>
          <w:rPr>
            <w:rFonts w:hint="eastAsia" w:ascii="楷体_GB2312" w:hAnsi="楷体_GB2312" w:eastAsia="楷体_GB2312" w:cs="楷体_GB2312"/>
            <w:sz w:val="28"/>
            <w:szCs w:val="28"/>
            <w:rPrChange w:id="1480" w:author="Administrator" w:date="2015-04-28T08:43:00Z">
              <w:rPr>
                <w:rFonts w:hint="eastAsia" w:ascii="华文楷体" w:hAnsi="华文楷体" w:eastAsia="华文楷体"/>
                <w:sz w:val="28"/>
                <w:szCs w:val="28"/>
              </w:rPr>
            </w:rPrChange>
          </w:rPr>
          <w:delText xml:space="preserve"> </w:delText>
        </w:r>
      </w:del>
      <w:del w:id="1481" w:author="Administrator" w:date="2015-04-28T08:46:00Z">
        <w:r>
          <w:rPr>
            <w:rFonts w:hint="eastAsia" w:ascii="黑体" w:hAnsi="黑体" w:eastAsia="黑体" w:cs="黑体"/>
            <w:sz w:val="28"/>
            <w:szCs w:val="28"/>
            <w:rPrChange w:id="1482" w:author="Administrator" w:date="2015-04-28T08:46:00Z">
              <w:rPr>
                <w:rFonts w:hint="eastAsia" w:ascii="华文楷体" w:hAnsi="华文楷体" w:eastAsia="华文楷体"/>
                <w:sz w:val="28"/>
                <w:szCs w:val="28"/>
              </w:rPr>
            </w:rPrChange>
          </w:rPr>
          <w:delText xml:space="preserve"> </w:delText>
        </w:r>
      </w:del>
      <w:ins w:id="1483" w:author="Administrator" w:date="2015-04-28T08:46:00Z">
        <w:r>
          <w:rPr>
            <w:rFonts w:hint="eastAsia" w:ascii="黑体" w:hAnsi="黑体" w:eastAsia="黑体" w:cs="黑体"/>
            <w:i w:val="0"/>
            <w:caps w:val="0"/>
            <w:color w:val="000000"/>
            <w:spacing w:val="0"/>
            <w:sz w:val="28"/>
            <w:szCs w:val="28"/>
            <w:shd w:val="clear" w:color="auto" w:fill="FBF9F4"/>
            <w:rPrChange w:id="1484" w:author="Administrator" w:date="2015-04-28T08:46:00Z">
              <w:rPr>
                <w:rFonts w:hint="eastAsia" w:ascii="华文楷体" w:hAnsi="华文楷体" w:eastAsia="华文楷体" w:cs="华文楷体"/>
                <w:i w:val="0"/>
                <w:caps w:val="0"/>
                <w:color w:val="000000"/>
                <w:spacing w:val="0"/>
                <w:sz w:val="28"/>
                <w:szCs w:val="28"/>
                <w:shd w:val="clear" w:color="auto" w:fill="FBF9F4"/>
              </w:rPr>
            </w:rPrChange>
          </w:rPr>
          <w:t>证如虚空胜义智，具德月称饰三界，</w:t>
        </w:r>
      </w:ins>
    </w:p>
    <w:p>
      <w:pPr>
        <w:pStyle w:val="5"/>
        <w:widowControl/>
        <w:shd w:val="clear" w:color="auto" w:fill="FBF9F4"/>
        <w:spacing w:line="510" w:lineRule="atLeast"/>
        <w:ind w:left="0" w:firstLine="560"/>
        <w:rPr>
          <w:ins w:id="1485" w:author="Administrator" w:date="2015-04-28T08:46:00Z"/>
          <w:rFonts w:hint="eastAsia" w:ascii="黑体" w:hAnsi="黑体" w:eastAsia="黑体" w:cs="黑体"/>
          <w:b w:val="0"/>
          <w:i w:val="0"/>
          <w:caps w:val="0"/>
          <w:color w:val="000000"/>
          <w:spacing w:val="0"/>
          <w:sz w:val="28"/>
          <w:szCs w:val="28"/>
          <w:rPrChange w:id="1486" w:author="Administrator" w:date="2015-04-28T08:46:00Z">
            <w:rPr>
              <w:rFonts w:hint="eastAsia" w:ascii="华文楷体" w:hAnsi="华文楷体" w:eastAsia="华文楷体" w:cs="华文楷体"/>
              <w:b w:val="0"/>
              <w:i w:val="0"/>
              <w:caps w:val="0"/>
              <w:color w:val="000000"/>
              <w:spacing w:val="0"/>
              <w:sz w:val="28"/>
              <w:szCs w:val="28"/>
            </w:rPr>
          </w:rPrChange>
        </w:rPr>
      </w:pPr>
      <w:ins w:id="1487" w:author="Administrator" w:date="2015-04-28T08:46:00Z">
        <w:r>
          <w:rPr>
            <w:rFonts w:hint="eastAsia" w:ascii="黑体" w:hAnsi="黑体" w:eastAsia="黑体" w:cs="黑体"/>
            <w:i w:val="0"/>
            <w:caps w:val="0"/>
            <w:color w:val="000000"/>
            <w:spacing w:val="0"/>
            <w:sz w:val="28"/>
            <w:szCs w:val="28"/>
            <w:shd w:val="clear" w:color="auto" w:fill="FBF9F4"/>
            <w:rPrChange w:id="1488" w:author="Administrator" w:date="2015-04-28T08:46:00Z">
              <w:rPr>
                <w:rFonts w:hint="eastAsia" w:ascii="华文楷体" w:hAnsi="华文楷体" w:eastAsia="华文楷体" w:cs="华文楷体"/>
                <w:i w:val="0"/>
                <w:caps w:val="0"/>
                <w:color w:val="000000"/>
                <w:spacing w:val="0"/>
                <w:sz w:val="28"/>
                <w:szCs w:val="28"/>
                <w:shd w:val="clear" w:color="auto" w:fill="FBF9F4"/>
              </w:rPr>
            </w:rPrChange>
          </w:rPr>
          <w:t>名言似虹无杂见，法称周遍此大地。</w:t>
        </w:r>
      </w:ins>
    </w:p>
    <w:p>
      <w:pPr>
        <w:ind w:firstLine="570"/>
        <w:rPr>
          <w:del w:id="1489" w:author="Administrator" w:date="2015-04-28T08:53:00Z"/>
          <w:rFonts w:hint="eastAsia" w:ascii="楷体_GB2312" w:hAnsi="楷体_GB2312" w:eastAsia="楷体_GB2312" w:cs="楷体_GB2312"/>
          <w:sz w:val="28"/>
          <w:szCs w:val="28"/>
          <w:rPrChange w:id="1490" w:author="Administrator" w:date="2015-04-28T08:43:00Z">
            <w:rPr>
              <w:rFonts w:ascii="华文楷体" w:hAnsi="华文楷体" w:eastAsia="华文楷体"/>
              <w:sz w:val="28"/>
              <w:szCs w:val="28"/>
            </w:rPr>
          </w:rPrChange>
        </w:rPr>
      </w:pPr>
      <w:del w:id="1491" w:author="Administrator" w:date="2015-04-28T08:46:00Z">
        <w:r>
          <w:rPr>
            <w:rFonts w:hint="eastAsia" w:ascii="楷体_GB2312" w:hAnsi="楷体_GB2312" w:eastAsia="楷体_GB2312" w:cs="楷体_GB2312"/>
            <w:sz w:val="28"/>
            <w:szCs w:val="28"/>
            <w:rPrChange w:id="1492" w:author="Administrator" w:date="2015-04-28T08:43:00Z">
              <w:rPr>
                <w:rFonts w:hint="eastAsia" w:ascii="华文楷体" w:hAnsi="华文楷体" w:eastAsia="华文楷体"/>
                <w:sz w:val="28"/>
                <w:szCs w:val="28"/>
              </w:rPr>
            </w:rPrChange>
          </w:rPr>
          <w:delText>证如虚空胜义智，具德月称饰三界。名言似虹无杂见，法称周遍此大地。</w:delText>
        </w:r>
      </w:del>
      <w:r>
        <w:rPr>
          <w:rFonts w:hint="eastAsia" w:ascii="楷体_GB2312" w:hAnsi="楷体_GB2312" w:eastAsia="楷体_GB2312" w:cs="楷体_GB2312"/>
          <w:sz w:val="28"/>
          <w:szCs w:val="28"/>
          <w:rPrChange w:id="1493" w:author="Administrator" w:date="2015-04-28T08:43:00Z">
            <w:rPr>
              <w:rFonts w:hint="eastAsia" w:ascii="华文楷体" w:hAnsi="华文楷体" w:eastAsia="华文楷体"/>
              <w:sz w:val="28"/>
              <w:szCs w:val="28"/>
            </w:rPr>
          </w:rPrChange>
        </w:rPr>
        <w:t xml:space="preserve"> 那么首先第一句第二句是讲到月称菩萨他的殊胜功德，月称菩萨呢这个可以说</w:t>
      </w:r>
      <w:r>
        <w:rPr>
          <w:rFonts w:hint="eastAsia" w:ascii="楷体_GB2312" w:hAnsi="楷体_GB2312" w:eastAsia="楷体_GB2312" w:cs="楷体_GB2312"/>
          <w:b/>
          <w:bCs/>
          <w:sz w:val="28"/>
          <w:szCs w:val="28"/>
          <w:rPrChange w:id="1494" w:author="Administrator" w:date="2015-04-28T08:47:00Z">
            <w:rPr>
              <w:rFonts w:hint="eastAsia" w:ascii="华文楷体" w:hAnsi="华文楷体" w:eastAsia="华文楷体"/>
              <w:sz w:val="28"/>
              <w:szCs w:val="28"/>
            </w:rPr>
          </w:rPrChange>
        </w:rPr>
        <w:t>证如虚空胜义智</w:t>
      </w:r>
      <w:r>
        <w:rPr>
          <w:rFonts w:hint="eastAsia" w:ascii="楷体_GB2312" w:hAnsi="楷体_GB2312" w:eastAsia="楷体_GB2312" w:cs="楷体_GB2312"/>
          <w:sz w:val="28"/>
          <w:szCs w:val="28"/>
          <w:rPrChange w:id="1495" w:author="Administrator" w:date="2015-04-28T08:43:00Z">
            <w:rPr>
              <w:rFonts w:hint="eastAsia" w:ascii="华文楷体" w:hAnsi="华文楷体" w:eastAsia="华文楷体"/>
              <w:sz w:val="28"/>
              <w:szCs w:val="28"/>
            </w:rPr>
          </w:rPrChange>
        </w:rPr>
        <w:t>，就是说月称，</w:t>
      </w:r>
      <w:r>
        <w:rPr>
          <w:rFonts w:hint="eastAsia" w:ascii="楷体_GB2312" w:hAnsi="楷体_GB2312" w:eastAsia="楷体_GB2312" w:cs="楷体_GB2312"/>
          <w:b/>
          <w:bCs/>
          <w:sz w:val="28"/>
          <w:szCs w:val="28"/>
          <w:rPrChange w:id="1496" w:author="Administrator" w:date="2015-04-28T08:47:00Z">
            <w:rPr>
              <w:rFonts w:hint="eastAsia" w:ascii="华文楷体" w:hAnsi="华文楷体" w:eastAsia="华文楷体"/>
              <w:sz w:val="28"/>
              <w:szCs w:val="28"/>
            </w:rPr>
          </w:rPrChange>
        </w:rPr>
        <w:t>具德月称饰三界</w:t>
      </w:r>
      <w:r>
        <w:rPr>
          <w:rFonts w:hint="eastAsia" w:ascii="楷体_GB2312" w:hAnsi="楷体_GB2312" w:eastAsia="楷体_GB2312" w:cs="楷体_GB2312"/>
          <w:sz w:val="28"/>
          <w:szCs w:val="28"/>
          <w:rPrChange w:id="1497" w:author="Administrator" w:date="2015-04-28T08:43:00Z">
            <w:rPr>
              <w:rFonts w:hint="eastAsia" w:ascii="华文楷体" w:hAnsi="华文楷体" w:eastAsia="华文楷体"/>
              <w:sz w:val="28"/>
              <w:szCs w:val="28"/>
            </w:rPr>
          </w:rPrChange>
        </w:rPr>
        <w:t>，那么就是说这样一种证悟或者说所证悟的这样一种境界犹如虚空一样的，就是胜义的智慧，了</w:t>
      </w:r>
      <w:del w:id="1498" w:author="Administrator" w:date="2015-04-28T08:47:00Z">
        <w:r>
          <w:rPr>
            <w:rFonts w:hint="eastAsia" w:ascii="楷体_GB2312" w:hAnsi="楷体_GB2312" w:eastAsia="楷体_GB2312" w:cs="楷体_GB2312"/>
            <w:sz w:val="28"/>
            <w:szCs w:val="28"/>
            <w:rPrChange w:id="1499" w:author="Administrator" w:date="2015-04-28T08:43:00Z">
              <w:rPr>
                <w:rFonts w:hint="eastAsia" w:ascii="华文楷体" w:hAnsi="华文楷体" w:eastAsia="华文楷体"/>
                <w:sz w:val="28"/>
                <w:szCs w:val="28"/>
              </w:rPr>
            </w:rPrChange>
          </w:rPr>
          <w:delText>之</w:delText>
        </w:r>
      </w:del>
      <w:ins w:id="1500" w:author="Administrator" w:date="2015-04-28T08:47:00Z">
        <w:r>
          <w:rPr>
            <w:rFonts w:hint="eastAsia" w:ascii="楷体_GB2312" w:hAnsi="楷体_GB2312" w:eastAsia="楷体_GB2312" w:cs="楷体_GB2312"/>
            <w:sz w:val="28"/>
            <w:szCs w:val="28"/>
            <w:lang w:eastAsia="zh-CN"/>
          </w:rPr>
          <w:t>知</w:t>
        </w:r>
      </w:ins>
      <w:r>
        <w:rPr>
          <w:rFonts w:hint="eastAsia" w:ascii="楷体_GB2312" w:hAnsi="楷体_GB2312" w:eastAsia="楷体_GB2312" w:cs="楷体_GB2312"/>
          <w:sz w:val="28"/>
          <w:szCs w:val="28"/>
          <w:rPrChange w:id="1501" w:author="Administrator" w:date="2015-04-28T08:43:00Z">
            <w:rPr>
              <w:rFonts w:hint="eastAsia" w:ascii="华文楷体" w:hAnsi="华文楷体" w:eastAsia="华文楷体"/>
              <w:sz w:val="28"/>
              <w:szCs w:val="28"/>
            </w:rPr>
          </w:rPrChange>
        </w:rPr>
        <w:t>胜义的智慧就是虚空一样的非常广大，一味的这样的</w:t>
      </w:r>
      <w:del w:id="1502" w:author="Administrator" w:date="2015-04-28T08:48:00Z">
        <w:r>
          <w:rPr>
            <w:rFonts w:hint="eastAsia" w:ascii="楷体_GB2312" w:hAnsi="楷体_GB2312" w:eastAsia="楷体_GB2312" w:cs="楷体_GB2312"/>
            <w:sz w:val="28"/>
            <w:szCs w:val="28"/>
            <w:rPrChange w:id="1503" w:author="Administrator" w:date="2015-04-28T08:43:00Z">
              <w:rPr>
                <w:rFonts w:hint="eastAsia" w:ascii="华文楷体" w:hAnsi="华文楷体" w:eastAsia="华文楷体"/>
                <w:sz w:val="28"/>
                <w:szCs w:val="28"/>
              </w:rPr>
            </w:rPrChange>
          </w:rPr>
          <w:delText>一个</w:delText>
        </w:r>
      </w:del>
      <w:r>
        <w:rPr>
          <w:rFonts w:hint="eastAsia" w:ascii="楷体_GB2312" w:hAnsi="楷体_GB2312" w:eastAsia="楷体_GB2312" w:cs="楷体_GB2312"/>
          <w:sz w:val="28"/>
          <w:szCs w:val="28"/>
          <w:rPrChange w:id="1504" w:author="Administrator" w:date="2015-04-28T08:43:00Z">
            <w:rPr>
              <w:rFonts w:hint="eastAsia" w:ascii="华文楷体" w:hAnsi="华文楷体" w:eastAsia="华文楷体"/>
              <w:sz w:val="28"/>
              <w:szCs w:val="28"/>
            </w:rPr>
          </w:rPrChange>
        </w:rPr>
        <w:t>本体，不可思议的</w:t>
      </w:r>
      <w:del w:id="1505" w:author="Administrator" w:date="2015-04-28T08:48:00Z">
        <w:r>
          <w:rPr>
            <w:rFonts w:hint="eastAsia" w:ascii="楷体_GB2312" w:hAnsi="楷体_GB2312" w:eastAsia="楷体_GB2312" w:cs="楷体_GB2312"/>
            <w:sz w:val="28"/>
            <w:szCs w:val="28"/>
            <w:rPrChange w:id="1506" w:author="Administrator" w:date="2015-04-28T08:43:00Z">
              <w:rPr>
                <w:rFonts w:hint="eastAsia" w:ascii="华文楷体" w:hAnsi="华文楷体" w:eastAsia="华文楷体"/>
                <w:sz w:val="28"/>
                <w:szCs w:val="28"/>
              </w:rPr>
            </w:rPrChange>
          </w:rPr>
          <w:delText>没办法xx，</w:delText>
        </w:r>
      </w:del>
      <w:r>
        <w:rPr>
          <w:rFonts w:hint="eastAsia" w:ascii="楷体_GB2312" w:hAnsi="楷体_GB2312" w:eastAsia="楷体_GB2312" w:cs="楷体_GB2312"/>
          <w:sz w:val="28"/>
          <w:szCs w:val="28"/>
          <w:rPrChange w:id="1507" w:author="Administrator" w:date="2015-04-28T08:43:00Z">
            <w:rPr>
              <w:rFonts w:hint="eastAsia" w:ascii="华文楷体" w:hAnsi="华文楷体" w:eastAsia="华文楷体"/>
              <w:sz w:val="28"/>
              <w:szCs w:val="28"/>
            </w:rPr>
          </w:rPrChange>
        </w:rPr>
        <w:t>没办法去思考言说的，</w:t>
      </w:r>
      <w:ins w:id="1508" w:author="Administrator" w:date="2015-04-28T08:48:00Z">
        <w:r>
          <w:rPr>
            <w:rFonts w:hint="eastAsia" w:ascii="楷体_GB2312" w:hAnsi="楷体_GB2312" w:eastAsia="楷体_GB2312" w:cs="楷体_GB2312"/>
            <w:sz w:val="28"/>
            <w:szCs w:val="28"/>
            <w:lang w:eastAsia="zh-CN"/>
          </w:rPr>
          <w:t>这方面</w:t>
        </w:r>
      </w:ins>
      <w:r>
        <w:rPr>
          <w:rFonts w:hint="eastAsia" w:ascii="楷体_GB2312" w:hAnsi="楷体_GB2312" w:eastAsia="楷体_GB2312" w:cs="楷体_GB2312"/>
          <w:sz w:val="28"/>
          <w:szCs w:val="28"/>
          <w:rPrChange w:id="1509" w:author="Administrator" w:date="2015-04-28T08:43:00Z">
            <w:rPr>
              <w:rFonts w:hint="eastAsia" w:ascii="华文楷体" w:hAnsi="华文楷体" w:eastAsia="华文楷体"/>
              <w:sz w:val="28"/>
              <w:szCs w:val="28"/>
            </w:rPr>
          </w:rPrChange>
        </w:rPr>
        <w:t>就是讲胜义智慧的本体，而就是说具德月称菩萨他所造的这样一种《入中论》或</w:t>
      </w:r>
      <w:del w:id="1510" w:author="Administrator" w:date="2015-04-28T08:48:00Z">
        <w:r>
          <w:rPr>
            <w:rFonts w:hint="eastAsia" w:ascii="楷体_GB2312" w:hAnsi="楷体_GB2312" w:eastAsia="楷体_GB2312" w:cs="楷体_GB2312"/>
            <w:sz w:val="28"/>
            <w:szCs w:val="28"/>
            <w:rPrChange w:id="1511" w:author="Administrator" w:date="2015-04-28T08:43:00Z">
              <w:rPr>
                <w:rFonts w:hint="eastAsia" w:ascii="华文楷体" w:hAnsi="华文楷体" w:eastAsia="华文楷体"/>
                <w:sz w:val="28"/>
                <w:szCs w:val="28"/>
              </w:rPr>
            </w:rPrChange>
          </w:rPr>
          <w:delText>着</w:delText>
        </w:r>
      </w:del>
      <w:ins w:id="1512" w:author="Administrator" w:date="2015-04-28T08:48:00Z">
        <w:r>
          <w:rPr>
            <w:rFonts w:hint="eastAsia" w:ascii="楷体_GB2312" w:hAnsi="楷体_GB2312" w:eastAsia="楷体_GB2312" w:cs="楷体_GB2312"/>
            <w:sz w:val="28"/>
            <w:szCs w:val="28"/>
            <w:lang w:eastAsia="zh-CN"/>
          </w:rPr>
          <w:t>者</w:t>
        </w:r>
      </w:ins>
      <w:r>
        <w:rPr>
          <w:rFonts w:hint="eastAsia" w:ascii="楷体_GB2312" w:hAnsi="楷体_GB2312" w:eastAsia="楷体_GB2312" w:cs="楷体_GB2312"/>
          <w:sz w:val="28"/>
          <w:szCs w:val="28"/>
          <w:rPrChange w:id="1513" w:author="Administrator" w:date="2015-04-28T08:43:00Z">
            <w:rPr>
              <w:rFonts w:hint="eastAsia" w:ascii="华文楷体" w:hAnsi="华文楷体" w:eastAsia="华文楷体"/>
              <w:sz w:val="28"/>
              <w:szCs w:val="28"/>
            </w:rPr>
          </w:rPrChange>
        </w:rPr>
        <w:t>造的这样一种中观的这样的注释呢，完全能够诠释出证如虚空一样的圣者智慧。所以说月称菩萨他的这样一种论点，他的这样的智慧呢，是整个三界的装饰，整个三界的庄严，也就是不管是在欲界、色界、无色界整个三界当中再找不到比月称菩萨这样一种诠释胜义智慧，这么殊胜的装饰品了，所以说他是整个三界的庄严，</w:t>
      </w:r>
      <w:r>
        <w:rPr>
          <w:rFonts w:hint="eastAsia" w:ascii="楷体_GB2312" w:hAnsi="楷体_GB2312" w:eastAsia="楷体_GB2312" w:cs="楷体_GB2312"/>
          <w:b/>
          <w:bCs/>
          <w:sz w:val="28"/>
          <w:szCs w:val="28"/>
          <w:rPrChange w:id="1514" w:author="Administrator" w:date="2015-04-28T08:49:00Z">
            <w:rPr>
              <w:rFonts w:hint="eastAsia" w:ascii="华文楷体" w:hAnsi="华文楷体" w:eastAsia="华文楷体"/>
              <w:sz w:val="28"/>
              <w:szCs w:val="28"/>
            </w:rPr>
          </w:rPrChange>
        </w:rPr>
        <w:t>名言似虹无杂见</w:t>
      </w:r>
      <w:r>
        <w:rPr>
          <w:rFonts w:hint="eastAsia" w:ascii="楷体_GB2312" w:hAnsi="楷体_GB2312" w:eastAsia="楷体_GB2312" w:cs="楷体_GB2312"/>
          <w:sz w:val="28"/>
          <w:szCs w:val="28"/>
          <w:rPrChange w:id="1515" w:author="Administrator" w:date="2015-04-28T08:43:00Z">
            <w:rPr>
              <w:rFonts w:hint="eastAsia" w:ascii="华文楷体" w:hAnsi="华文楷体" w:eastAsia="华文楷体"/>
              <w:sz w:val="28"/>
              <w:szCs w:val="28"/>
            </w:rPr>
          </w:rPrChange>
        </w:rPr>
        <w:t>，那么就是讲到了，名言</w:t>
      </w:r>
      <w:ins w:id="1516" w:author="Administrator" w:date="2015-04-28T08:49:00Z">
        <w:r>
          <w:rPr>
            <w:rFonts w:hint="eastAsia" w:ascii="楷体_GB2312" w:hAnsi="楷体_GB2312" w:eastAsia="楷体_GB2312" w:cs="楷体_GB2312"/>
            <w:sz w:val="28"/>
            <w:szCs w:val="28"/>
            <w:lang w:eastAsia="zh-CN"/>
          </w:rPr>
          <w:t>谛</w:t>
        </w:r>
      </w:ins>
      <w:r>
        <w:rPr>
          <w:rFonts w:hint="eastAsia" w:ascii="楷体_GB2312" w:hAnsi="楷体_GB2312" w:eastAsia="楷体_GB2312" w:cs="楷体_GB2312"/>
          <w:sz w:val="28"/>
          <w:szCs w:val="28"/>
          <w:rPrChange w:id="1517" w:author="Administrator" w:date="2015-04-28T08:43:00Z">
            <w:rPr>
              <w:rFonts w:hint="eastAsia" w:ascii="华文楷体" w:hAnsi="华文楷体" w:eastAsia="华文楷体"/>
              <w:sz w:val="28"/>
              <w:szCs w:val="28"/>
            </w:rPr>
          </w:rPrChange>
        </w:rPr>
        <w:t>当中，名言谛当中一切万法犹如彩虹一样无杂见，就说胜义当中犹如虚空 ，胜义当中一切万法的法性都融入虚空一样一</w:t>
      </w:r>
      <w:del w:id="1518" w:author="Administrator" w:date="2015-04-28T08:50:00Z">
        <w:r>
          <w:rPr>
            <w:rFonts w:hint="eastAsia" w:ascii="楷体_GB2312" w:hAnsi="楷体_GB2312" w:eastAsia="楷体_GB2312" w:cs="楷体_GB2312"/>
            <w:sz w:val="28"/>
            <w:szCs w:val="28"/>
            <w:rPrChange w:id="1519" w:author="Administrator" w:date="2015-04-28T08:43:00Z">
              <w:rPr>
                <w:rFonts w:hint="eastAsia" w:ascii="华文楷体" w:hAnsi="华文楷体" w:eastAsia="华文楷体"/>
                <w:sz w:val="28"/>
                <w:szCs w:val="28"/>
              </w:rPr>
            </w:rPrChange>
          </w:rPr>
          <w:delText>位</w:delText>
        </w:r>
      </w:del>
      <w:ins w:id="1520" w:author="Administrator" w:date="2015-04-28T08:50:00Z">
        <w:r>
          <w:rPr>
            <w:rFonts w:hint="eastAsia" w:ascii="楷体_GB2312" w:hAnsi="楷体_GB2312" w:eastAsia="楷体_GB2312" w:cs="楷体_GB2312"/>
            <w:sz w:val="28"/>
            <w:szCs w:val="28"/>
            <w:lang w:eastAsia="zh-CN"/>
          </w:rPr>
          <w:t>味</w:t>
        </w:r>
      </w:ins>
      <w:r>
        <w:rPr>
          <w:rFonts w:hint="eastAsia" w:ascii="楷体_GB2312" w:hAnsi="楷体_GB2312" w:eastAsia="楷体_GB2312" w:cs="楷体_GB2312"/>
          <w:sz w:val="28"/>
          <w:szCs w:val="28"/>
          <w:rPrChange w:id="1521" w:author="Administrator" w:date="2015-04-28T08:43:00Z">
            <w:rPr>
              <w:rFonts w:hint="eastAsia" w:ascii="华文楷体" w:hAnsi="华文楷体" w:eastAsia="华文楷体"/>
              <w:sz w:val="28"/>
              <w:szCs w:val="28"/>
            </w:rPr>
          </w:rPrChange>
        </w:rPr>
        <w:t>的，不可言说的，那么在名言谛当中呢，名言谛当中一切万法的显现犹如彩虹一样， 犹如彩虹一样，那么犹如彩虹一样的意思呢，第一个犹如彩虹的意思，就是说他是无自性的，无自性的意思 ，通过彩虹的比喻可以表达出来，还一个呢就是讲到了这个彩虹呢，它也是绚丽多彩的，彩虹是绚丽多彩的，不是单一的，它至少有七种颜色，至少有七种颜色，当然细分的话还有很多颜色，就是外面讲彩虹它有这种特色，还有第三个呢，就说彩虹呢他无杂而现，无杂而现，它虽然有这么多颜色，但是它显现的时候呢一层一层的，他都说互相之间没有混杂的，互相之间没有混杂很清晰，那么就说无杂而见，大家都可以无混杂而见的，这实际上这都是名言谛的诸法的特色，名言谛诸法的特色就是犹如彩虹一样，就是说是在胜义当中万法都是无所缘的，</w:t>
      </w:r>
      <w:del w:id="1522" w:author="Administrator" w:date="2015-04-28T08:53:00Z">
        <w:r>
          <w:rPr>
            <w:rFonts w:hint="eastAsia" w:ascii="楷体_GB2312" w:hAnsi="楷体_GB2312" w:eastAsia="楷体_GB2312" w:cs="楷体_GB2312"/>
            <w:sz w:val="28"/>
            <w:szCs w:val="28"/>
            <w:rPrChange w:id="1523" w:author="Administrator" w:date="2015-04-28T08:43:00Z">
              <w:rPr>
                <w:rFonts w:hint="eastAsia" w:ascii="华文楷体" w:hAnsi="华文楷体" w:eastAsia="华文楷体"/>
                <w:sz w:val="28"/>
                <w:szCs w:val="28"/>
              </w:rPr>
            </w:rPrChange>
          </w:rPr>
          <w:delText xml:space="preserve"> </w:delText>
        </w:r>
      </w:del>
      <w:del w:id="1524" w:author="Administrator" w:date="2015-04-28T08:53:00Z">
        <w:r>
          <w:rPr>
            <w:rFonts w:hint="eastAsia" w:ascii="楷体_GB2312" w:hAnsi="楷体_GB2312" w:eastAsia="楷体_GB2312" w:cs="楷体_GB2312"/>
            <w:sz w:val="28"/>
            <w:szCs w:val="28"/>
            <w:rPrChange w:id="1525" w:author="Administrator" w:date="2015-04-28T08:43:00Z">
              <w:rPr>
                <w:rFonts w:hint="eastAsia" w:ascii="华文楷体" w:hAnsi="华文楷体" w:eastAsia="华文楷体"/>
                <w:sz w:val="28"/>
                <w:szCs w:val="28"/>
              </w:rPr>
            </w:rPrChange>
          </w:rPr>
          <w:delText xml:space="preserve"> </w:delText>
        </w:r>
      </w:del>
    </w:p>
    <w:p>
      <w:pPr>
        <w:ind w:firstLine="570"/>
        <w:rPr>
          <w:del w:id="1526" w:author="Administrator" w:date="2015-04-28T08:52:00Z"/>
          <w:rFonts w:hint="eastAsia" w:ascii="楷体_GB2312" w:hAnsi="楷体_GB2312" w:eastAsia="楷体_GB2312" w:cs="楷体_GB2312"/>
          <w:sz w:val="28"/>
          <w:szCs w:val="28"/>
          <w:rPrChange w:id="1527" w:author="Administrator" w:date="2015-04-28T08:43:00Z">
            <w:rPr>
              <w:rFonts w:ascii="华文楷体" w:hAnsi="华文楷体" w:eastAsia="华文楷体"/>
              <w:sz w:val="28"/>
              <w:szCs w:val="28"/>
            </w:rPr>
          </w:rPrChange>
        </w:rPr>
      </w:pPr>
      <w:del w:id="1528" w:author="Administrator" w:date="2015-04-28T08:52:00Z">
        <w:r>
          <w:rPr>
            <w:rFonts w:hint="eastAsia" w:ascii="楷体_GB2312" w:hAnsi="楷体_GB2312" w:eastAsia="楷体_GB2312" w:cs="楷体_GB2312"/>
            <w:sz w:val="28"/>
            <w:szCs w:val="28"/>
            <w:rPrChange w:id="1529" w:author="Administrator" w:date="2015-04-28T08:43:00Z">
              <w:rPr>
                <w:rFonts w:hint="eastAsia" w:ascii="华文楷体" w:hAnsi="华文楷体" w:eastAsia="华文楷体"/>
                <w:sz w:val="28"/>
                <w:szCs w:val="28"/>
              </w:rPr>
            </w:rPrChange>
          </w:rPr>
          <w:delText>听打《中观庄严论》第05课30-40分钟 刘春芬</w:delText>
        </w:r>
      </w:del>
    </w:p>
    <w:p>
      <w:pPr>
        <w:ind w:firstLine="570"/>
        <w:rPr>
          <w:del w:id="1530" w:author="Administrator" w:date="2015-04-28T08:54:00Z"/>
          <w:rFonts w:hint="eastAsia" w:ascii="楷体_GB2312" w:hAnsi="楷体_GB2312" w:eastAsia="楷体_GB2312" w:cs="楷体_GB2312"/>
          <w:sz w:val="28"/>
          <w:szCs w:val="28"/>
          <w:rPrChange w:id="1531" w:author="Administrator" w:date="2015-04-28T08:43:00Z">
            <w:rPr>
              <w:rFonts w:ascii="华文楷体" w:hAnsi="华文楷体" w:eastAsia="华文楷体"/>
              <w:sz w:val="28"/>
              <w:szCs w:val="28"/>
            </w:rPr>
          </w:rPrChange>
        </w:rPr>
      </w:pPr>
      <w:del w:id="1532" w:author="Administrator" w:date="2015-04-28T08:52:00Z">
        <w:r>
          <w:rPr>
            <w:rFonts w:hint="eastAsia" w:ascii="楷体_GB2312" w:hAnsi="楷体_GB2312" w:eastAsia="楷体_GB2312" w:cs="楷体_GB2312"/>
            <w:sz w:val="28"/>
            <w:szCs w:val="28"/>
            <w:rPrChange w:id="1533" w:author="Administrator" w:date="2015-04-28T08:43:00Z">
              <w:rPr>
                <w:rFonts w:hint="eastAsia" w:ascii="华文楷体" w:hAnsi="华文楷体" w:eastAsia="华文楷体"/>
                <w:sz w:val="28"/>
                <w:szCs w:val="28"/>
              </w:rPr>
            </w:rPrChange>
          </w:rPr>
          <w:delText>。。。那么就是说无杂而见，大家可以无换杂而见的，事实实际这些都是名--的诸法的特色，名--的诸法的特色就是犹如彩虹一样，就是说在胜义当尽万法都说所缘的，</w:delText>
        </w:r>
      </w:del>
      <w:r>
        <w:rPr>
          <w:rFonts w:hint="eastAsia" w:ascii="楷体_GB2312" w:hAnsi="楷体_GB2312" w:eastAsia="楷体_GB2312" w:cs="楷体_GB2312"/>
          <w:sz w:val="28"/>
          <w:szCs w:val="28"/>
          <w:rPrChange w:id="1534" w:author="Administrator" w:date="2015-04-28T08:43:00Z">
            <w:rPr>
              <w:rFonts w:hint="eastAsia" w:ascii="华文楷体" w:hAnsi="华文楷体" w:eastAsia="华文楷体"/>
              <w:sz w:val="28"/>
              <w:szCs w:val="28"/>
            </w:rPr>
          </w:rPrChange>
        </w:rPr>
        <w:t>但是在这样一种</w:t>
      </w:r>
      <w:del w:id="1535" w:author="Administrator" w:date="2015-04-28T08:52:00Z">
        <w:r>
          <w:rPr>
            <w:rFonts w:hint="eastAsia" w:ascii="楷体_GB2312" w:hAnsi="楷体_GB2312" w:eastAsia="楷体_GB2312" w:cs="楷体_GB2312"/>
            <w:sz w:val="28"/>
            <w:szCs w:val="28"/>
            <w:rPrChange w:id="1536" w:author="Administrator" w:date="2015-04-28T08:43:00Z">
              <w:rPr>
                <w:rFonts w:hint="eastAsia" w:ascii="华文楷体" w:hAnsi="华文楷体" w:eastAsia="华文楷体"/>
                <w:sz w:val="28"/>
                <w:szCs w:val="28"/>
              </w:rPr>
            </w:rPrChange>
          </w:rPr>
          <w:delText>--</w:delText>
        </w:r>
      </w:del>
      <w:ins w:id="1537" w:author="Administrator" w:date="2015-04-28T08:52:00Z">
        <w:r>
          <w:rPr>
            <w:rFonts w:hint="eastAsia" w:ascii="楷体_GB2312" w:hAnsi="楷体_GB2312" w:eastAsia="楷体_GB2312" w:cs="楷体_GB2312"/>
            <w:sz w:val="28"/>
            <w:szCs w:val="28"/>
            <w:lang w:eastAsia="zh-CN"/>
          </w:rPr>
          <w:t>胜义</w:t>
        </w:r>
      </w:ins>
      <w:r>
        <w:rPr>
          <w:rFonts w:hint="eastAsia" w:ascii="楷体_GB2312" w:hAnsi="楷体_GB2312" w:eastAsia="楷体_GB2312" w:cs="楷体_GB2312"/>
          <w:sz w:val="28"/>
          <w:szCs w:val="28"/>
          <w:rPrChange w:id="1538" w:author="Administrator" w:date="2015-04-28T08:43:00Z">
            <w:rPr>
              <w:rFonts w:hint="eastAsia" w:ascii="华文楷体" w:hAnsi="华文楷体" w:eastAsia="华文楷体"/>
              <w:sz w:val="28"/>
              <w:szCs w:val="28"/>
            </w:rPr>
          </w:rPrChange>
        </w:rPr>
        <w:t>当中</w:t>
      </w:r>
      <w:ins w:id="1539" w:author="Administrator" w:date="2015-04-28T08:52:00Z">
        <w:r>
          <w:rPr>
            <w:rFonts w:hint="eastAsia" w:ascii="楷体_GB2312" w:hAnsi="楷体_GB2312" w:eastAsia="楷体_GB2312" w:cs="楷体_GB2312"/>
            <w:sz w:val="28"/>
            <w:szCs w:val="28"/>
            <w:lang w:eastAsia="zh-CN"/>
          </w:rPr>
          <w:t>是这样的，</w:t>
        </w:r>
      </w:ins>
      <w:ins w:id="1540" w:author="Administrator" w:date="2015-04-28T08:53:00Z">
        <w:r>
          <w:rPr>
            <w:rFonts w:hint="eastAsia" w:ascii="楷体_GB2312" w:hAnsi="楷体_GB2312" w:eastAsia="楷体_GB2312" w:cs="楷体_GB2312"/>
            <w:sz w:val="28"/>
            <w:szCs w:val="28"/>
            <w:lang w:eastAsia="zh-CN"/>
          </w:rPr>
          <w:t>名言谛当中呢</w:t>
        </w:r>
      </w:ins>
      <w:r>
        <w:rPr>
          <w:rFonts w:hint="eastAsia" w:ascii="楷体_GB2312" w:hAnsi="楷体_GB2312" w:eastAsia="楷体_GB2312" w:cs="楷体_GB2312"/>
          <w:sz w:val="28"/>
          <w:szCs w:val="28"/>
          <w:rPrChange w:id="1541" w:author="Administrator" w:date="2015-04-28T08:43:00Z">
            <w:rPr>
              <w:rFonts w:hint="eastAsia" w:ascii="华文楷体" w:hAnsi="华文楷体" w:eastAsia="华文楷体"/>
              <w:sz w:val="28"/>
              <w:szCs w:val="28"/>
            </w:rPr>
          </w:rPrChange>
        </w:rPr>
        <w:t>的话，就是说这个有显现，但是虽然显现说无自性的，有的方面说讲一切万法说显现无自性的，彩虹般的，这个方面就是说</w:t>
      </w:r>
    </w:p>
    <w:p>
      <w:pPr>
        <w:ind w:firstLine="570"/>
        <w:rPr>
          <w:del w:id="1542" w:author="Administrator" w:date="2015-04-28T08:54:00Z"/>
          <w:rFonts w:hint="eastAsia" w:ascii="楷体_GB2312" w:hAnsi="楷体_GB2312" w:eastAsia="楷体_GB2312" w:cs="楷体_GB2312"/>
          <w:sz w:val="28"/>
          <w:szCs w:val="28"/>
          <w:rPrChange w:id="1543" w:author="Administrator" w:date="2015-04-28T08:43:00Z">
            <w:rPr>
              <w:rFonts w:ascii="华文楷体" w:hAnsi="华文楷体" w:eastAsia="华文楷体"/>
              <w:sz w:val="28"/>
              <w:szCs w:val="28"/>
            </w:rPr>
          </w:rPrChange>
        </w:rPr>
      </w:pPr>
      <w:del w:id="1544" w:author="Administrator" w:date="2015-04-28T08:54:00Z">
        <w:r>
          <w:rPr>
            <w:rFonts w:hint="eastAsia" w:ascii="楷体_GB2312" w:hAnsi="楷体_GB2312" w:eastAsia="楷体_GB2312" w:cs="楷体_GB2312"/>
            <w:sz w:val="28"/>
            <w:szCs w:val="28"/>
            <w:rPrChange w:id="1545" w:author="Administrator" w:date="2015-04-28T08:43:00Z">
              <w:rPr>
                <w:rFonts w:ascii="华文楷体" w:hAnsi="华文楷体" w:eastAsia="华文楷体"/>
                <w:sz w:val="28"/>
                <w:szCs w:val="28"/>
              </w:rPr>
            </w:rPrChange>
          </w:rPr>
          <w:delText xml:space="preserve"> </w:delText>
        </w:r>
      </w:del>
    </w:p>
    <w:p>
      <w:pPr>
        <w:ind w:firstLine="570"/>
        <w:rPr>
          <w:rFonts w:hint="eastAsia" w:ascii="楷体_GB2312" w:hAnsi="楷体_GB2312" w:eastAsia="楷体_GB2312" w:cs="楷体_GB2312"/>
          <w:sz w:val="28"/>
          <w:szCs w:val="28"/>
          <w:rPrChange w:id="1546"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1547" w:author="Administrator" w:date="2015-04-28T08:43:00Z">
            <w:rPr>
              <w:rFonts w:hint="eastAsia" w:ascii="华文楷体" w:hAnsi="华文楷体" w:eastAsia="华文楷体"/>
              <w:sz w:val="28"/>
              <w:szCs w:val="28"/>
            </w:rPr>
          </w:rPrChange>
        </w:rPr>
        <w:t>名言</w:t>
      </w:r>
      <w:ins w:id="1548" w:author="Administrator" w:date="2015-04-28T08:53:00Z">
        <w:r>
          <w:rPr>
            <w:rFonts w:hint="eastAsia" w:ascii="楷体_GB2312" w:hAnsi="楷体_GB2312" w:eastAsia="楷体_GB2312" w:cs="楷体_GB2312"/>
            <w:sz w:val="28"/>
            <w:szCs w:val="28"/>
            <w:lang w:eastAsia="zh-CN"/>
          </w:rPr>
          <w:t>谛</w:t>
        </w:r>
      </w:ins>
      <w:r>
        <w:rPr>
          <w:rFonts w:hint="eastAsia" w:ascii="楷体_GB2312" w:hAnsi="楷体_GB2312" w:eastAsia="楷体_GB2312" w:cs="楷体_GB2312"/>
          <w:sz w:val="28"/>
          <w:szCs w:val="28"/>
          <w:rPrChange w:id="1549" w:author="Administrator" w:date="2015-04-28T08:43:00Z">
            <w:rPr>
              <w:rFonts w:hint="eastAsia" w:ascii="华文楷体" w:hAnsi="华文楷体" w:eastAsia="华文楷体"/>
              <w:sz w:val="28"/>
              <w:szCs w:val="28"/>
            </w:rPr>
          </w:rPrChange>
        </w:rPr>
        <w:t>当中</w:t>
      </w:r>
      <w:ins w:id="1550" w:author="Administrator" w:date="2015-04-28T08:54:00Z">
        <w:r>
          <w:rPr>
            <w:rFonts w:hint="eastAsia" w:ascii="楷体_GB2312" w:hAnsi="楷体_GB2312" w:eastAsia="楷体_GB2312" w:cs="楷体_GB2312"/>
            <w:sz w:val="28"/>
            <w:szCs w:val="28"/>
            <w:lang w:eastAsia="zh-CN"/>
          </w:rPr>
          <w:t>法</w:t>
        </w:r>
      </w:ins>
      <w:r>
        <w:rPr>
          <w:rFonts w:hint="eastAsia" w:ascii="楷体_GB2312" w:hAnsi="楷体_GB2312" w:eastAsia="楷体_GB2312" w:cs="楷体_GB2312"/>
          <w:sz w:val="28"/>
          <w:szCs w:val="28"/>
          <w:rPrChange w:id="1551" w:author="Administrator" w:date="2015-04-28T08:43:00Z">
            <w:rPr>
              <w:rFonts w:hint="eastAsia" w:ascii="华文楷体" w:hAnsi="华文楷体" w:eastAsia="华文楷体"/>
              <w:sz w:val="28"/>
              <w:szCs w:val="28"/>
            </w:rPr>
          </w:rPrChange>
        </w:rPr>
        <w:t>的显现的</w:t>
      </w:r>
      <w:del w:id="1552" w:author="Administrator" w:date="2015-04-28T08:54:00Z">
        <w:r>
          <w:rPr>
            <w:rFonts w:hint="eastAsia" w:ascii="楷体_GB2312" w:hAnsi="楷体_GB2312" w:eastAsia="楷体_GB2312" w:cs="楷体_GB2312"/>
            <w:sz w:val="28"/>
            <w:szCs w:val="28"/>
            <w:rPrChange w:id="1553" w:author="Administrator" w:date="2015-04-28T08:43:00Z">
              <w:rPr>
                <w:rFonts w:hint="eastAsia" w:ascii="华文楷体" w:hAnsi="华文楷体" w:eastAsia="华文楷体"/>
                <w:sz w:val="28"/>
                <w:szCs w:val="28"/>
              </w:rPr>
            </w:rPrChange>
          </w:rPr>
          <w:delText>一种</w:delText>
        </w:r>
      </w:del>
      <w:r>
        <w:rPr>
          <w:rFonts w:hint="eastAsia" w:ascii="楷体_GB2312" w:hAnsi="楷体_GB2312" w:eastAsia="楷体_GB2312" w:cs="楷体_GB2312"/>
          <w:sz w:val="28"/>
          <w:szCs w:val="28"/>
          <w:rPrChange w:id="1554" w:author="Administrator" w:date="2015-04-28T08:43:00Z">
            <w:rPr>
              <w:rFonts w:hint="eastAsia" w:ascii="华文楷体" w:hAnsi="华文楷体" w:eastAsia="华文楷体"/>
              <w:sz w:val="28"/>
              <w:szCs w:val="28"/>
            </w:rPr>
          </w:rPrChange>
        </w:rPr>
        <w:t>法，就是说非常多，它的种类是不可计数的，还有很多</w:t>
      </w:r>
      <w:ins w:id="1555" w:author="Administrator" w:date="2015-04-28T10:09:00Z">
        <w:r>
          <w:rPr>
            <w:rFonts w:hint="eastAsia" w:ascii="楷体_GB2312" w:hAnsi="楷体_GB2312" w:eastAsia="楷体_GB2312" w:cs="楷体_GB2312"/>
            <w:sz w:val="28"/>
            <w:szCs w:val="28"/>
            <w:lang w:eastAsia="zh-CN"/>
          </w:rPr>
          <w:t>很多</w:t>
        </w:r>
      </w:ins>
      <w:r>
        <w:rPr>
          <w:rFonts w:hint="eastAsia" w:ascii="楷体_GB2312" w:hAnsi="楷体_GB2312" w:eastAsia="楷体_GB2312" w:cs="楷体_GB2312"/>
          <w:sz w:val="28"/>
          <w:szCs w:val="28"/>
          <w:rPrChange w:id="1556" w:author="Administrator" w:date="2015-04-28T08:43:00Z">
            <w:rPr>
              <w:rFonts w:hint="eastAsia" w:ascii="华文楷体" w:hAnsi="华文楷体" w:eastAsia="华文楷体"/>
              <w:sz w:val="28"/>
              <w:szCs w:val="28"/>
            </w:rPr>
          </w:rPrChange>
        </w:rPr>
        <w:t>的差别，那么第三个就是讲虽然说各自的显现，但是互相之间不</w:t>
      </w:r>
      <w:del w:id="1557" w:author="Administrator" w:date="2015-04-28T10:09:00Z">
        <w:r>
          <w:rPr>
            <w:rFonts w:hint="eastAsia" w:ascii="楷体_GB2312" w:hAnsi="楷体_GB2312" w:eastAsia="楷体_GB2312" w:cs="楷体_GB2312"/>
            <w:sz w:val="28"/>
            <w:szCs w:val="28"/>
            <w:rPrChange w:id="1558" w:author="Administrator" w:date="2015-04-28T08:43:00Z">
              <w:rPr>
                <w:rFonts w:hint="eastAsia" w:ascii="华文楷体" w:hAnsi="华文楷体" w:eastAsia="华文楷体"/>
                <w:sz w:val="28"/>
                <w:szCs w:val="28"/>
              </w:rPr>
            </w:rPrChange>
          </w:rPr>
          <w:delText>换</w:delText>
        </w:r>
      </w:del>
      <w:ins w:id="1559" w:author="Administrator" w:date="2015-04-28T10:09:00Z">
        <w:r>
          <w:rPr>
            <w:rFonts w:hint="eastAsia" w:ascii="楷体_GB2312" w:hAnsi="楷体_GB2312" w:eastAsia="楷体_GB2312" w:cs="楷体_GB2312"/>
            <w:sz w:val="28"/>
            <w:szCs w:val="28"/>
            <w:lang w:eastAsia="zh-CN"/>
          </w:rPr>
          <w:t>混</w:t>
        </w:r>
      </w:ins>
      <w:r>
        <w:rPr>
          <w:rFonts w:hint="eastAsia" w:ascii="楷体_GB2312" w:hAnsi="楷体_GB2312" w:eastAsia="楷体_GB2312" w:cs="楷体_GB2312"/>
          <w:sz w:val="28"/>
          <w:szCs w:val="28"/>
          <w:rPrChange w:id="1560" w:author="Administrator" w:date="2015-04-28T08:43:00Z">
            <w:rPr>
              <w:rFonts w:hint="eastAsia" w:ascii="华文楷体" w:hAnsi="华文楷体" w:eastAsia="华文楷体"/>
              <w:sz w:val="28"/>
              <w:szCs w:val="28"/>
            </w:rPr>
          </w:rPrChange>
        </w:rPr>
        <w:t>杂，互相之间不</w:t>
      </w:r>
      <w:del w:id="1561" w:author="Administrator" w:date="2015-04-28T10:09:00Z">
        <w:r>
          <w:rPr>
            <w:rFonts w:hint="eastAsia" w:ascii="楷体_GB2312" w:hAnsi="楷体_GB2312" w:eastAsia="楷体_GB2312" w:cs="楷体_GB2312"/>
            <w:sz w:val="28"/>
            <w:szCs w:val="28"/>
            <w:rPrChange w:id="1562" w:author="Administrator" w:date="2015-04-28T08:43:00Z">
              <w:rPr>
                <w:rFonts w:hint="eastAsia" w:ascii="华文楷体" w:hAnsi="华文楷体" w:eastAsia="华文楷体"/>
                <w:sz w:val="28"/>
                <w:szCs w:val="28"/>
              </w:rPr>
            </w:rPrChange>
          </w:rPr>
          <w:delText>换</w:delText>
        </w:r>
      </w:del>
      <w:ins w:id="1563" w:author="Administrator" w:date="2015-04-28T10:09:00Z">
        <w:r>
          <w:rPr>
            <w:rFonts w:hint="eastAsia" w:ascii="楷体_GB2312" w:hAnsi="楷体_GB2312" w:eastAsia="楷体_GB2312" w:cs="楷体_GB2312"/>
            <w:sz w:val="28"/>
            <w:szCs w:val="28"/>
            <w:lang w:eastAsia="zh-CN"/>
          </w:rPr>
          <w:t>混</w:t>
        </w:r>
      </w:ins>
      <w:r>
        <w:rPr>
          <w:rFonts w:hint="eastAsia" w:ascii="楷体_GB2312" w:hAnsi="楷体_GB2312" w:eastAsia="楷体_GB2312" w:cs="楷体_GB2312"/>
          <w:sz w:val="28"/>
          <w:szCs w:val="28"/>
          <w:rPrChange w:id="1564" w:author="Administrator" w:date="2015-04-28T08:43:00Z">
            <w:rPr>
              <w:rFonts w:hint="eastAsia" w:ascii="华文楷体" w:hAnsi="华文楷体" w:eastAsia="华文楷体"/>
              <w:sz w:val="28"/>
              <w:szCs w:val="28"/>
            </w:rPr>
          </w:rPrChange>
        </w:rPr>
        <w:t>杂，像这样呢也有它的道理，那把这样一种一切万法的</w:t>
      </w:r>
      <w:del w:id="1565" w:author="Administrator" w:date="2015-04-28T10:10:00Z">
        <w:r>
          <w:rPr>
            <w:rFonts w:hint="eastAsia" w:ascii="楷体_GB2312" w:hAnsi="楷体_GB2312" w:eastAsia="楷体_GB2312" w:cs="楷体_GB2312"/>
            <w:sz w:val="28"/>
            <w:szCs w:val="28"/>
            <w:rPrChange w:id="1566" w:author="Administrator" w:date="2015-04-28T08:43:00Z">
              <w:rPr>
                <w:rFonts w:hint="eastAsia" w:ascii="华文楷体" w:hAnsi="华文楷体" w:eastAsia="华文楷体"/>
                <w:sz w:val="28"/>
                <w:szCs w:val="28"/>
              </w:rPr>
            </w:rPrChange>
          </w:rPr>
          <w:delText>特制</w:delText>
        </w:r>
      </w:del>
      <w:ins w:id="1567" w:author="Administrator" w:date="2015-04-28T10:10:00Z">
        <w:r>
          <w:rPr>
            <w:rFonts w:hint="eastAsia" w:ascii="楷体_GB2312" w:hAnsi="楷体_GB2312" w:eastAsia="楷体_GB2312" w:cs="楷体_GB2312"/>
            <w:sz w:val="28"/>
            <w:szCs w:val="28"/>
            <w:lang w:eastAsia="zh-CN"/>
          </w:rPr>
          <w:t>特质</w:t>
        </w:r>
      </w:ins>
      <w:r>
        <w:rPr>
          <w:rFonts w:hint="eastAsia" w:ascii="楷体_GB2312" w:hAnsi="楷体_GB2312" w:eastAsia="楷体_GB2312" w:cs="楷体_GB2312"/>
          <w:sz w:val="28"/>
          <w:szCs w:val="28"/>
          <w:rPrChange w:id="1568" w:author="Administrator" w:date="2015-04-28T08:43:00Z">
            <w:rPr>
              <w:rFonts w:hint="eastAsia" w:ascii="华文楷体" w:hAnsi="华文楷体" w:eastAsia="华文楷体"/>
              <w:sz w:val="28"/>
              <w:szCs w:val="28"/>
            </w:rPr>
          </w:rPrChange>
        </w:rPr>
        <w:t>能够解释出来的，清清楚楚的分辩的，就是法称论师英明当中的观点，</w:t>
      </w:r>
    </w:p>
    <w:p>
      <w:pPr>
        <w:ind w:firstLine="570"/>
        <w:rPr>
          <w:rFonts w:hint="eastAsia" w:ascii="楷体_GB2312" w:hAnsi="楷体_GB2312" w:eastAsia="楷体_GB2312" w:cs="楷体_GB2312"/>
          <w:sz w:val="28"/>
          <w:szCs w:val="28"/>
          <w:rPrChange w:id="1569" w:author="Administrator" w:date="2015-04-28T08:43:00Z">
            <w:rPr>
              <w:rFonts w:ascii="华文楷体" w:hAnsi="华文楷体" w:eastAsia="华文楷体"/>
              <w:sz w:val="28"/>
              <w:szCs w:val="28"/>
            </w:rPr>
          </w:rPrChange>
        </w:rPr>
      </w:pPr>
    </w:p>
    <w:p>
      <w:pPr>
        <w:ind w:firstLine="570"/>
        <w:rPr>
          <w:del w:id="1570" w:author="Administrator" w:date="2015-04-28T10:22:00Z"/>
          <w:rFonts w:hint="eastAsia" w:ascii="楷体_GB2312" w:hAnsi="楷体_GB2312" w:eastAsia="楷体_GB2312" w:cs="楷体_GB2312"/>
          <w:sz w:val="28"/>
          <w:szCs w:val="28"/>
          <w:rPrChange w:id="1571"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1572" w:author="Administrator" w:date="2015-04-28T08:43:00Z">
            <w:rPr>
              <w:rFonts w:hint="eastAsia" w:ascii="华文楷体" w:hAnsi="华文楷体" w:eastAsia="华文楷体"/>
              <w:sz w:val="28"/>
              <w:szCs w:val="28"/>
            </w:rPr>
          </w:rPrChange>
        </w:rPr>
        <w:t>法称论师释量论，就是对于这样一种</w:t>
      </w:r>
      <w:ins w:id="1573" w:author="Administrator" w:date="2015-04-28T10:10:00Z">
        <w:r>
          <w:rPr>
            <w:rFonts w:hint="eastAsia" w:ascii="楷体_GB2312" w:hAnsi="楷体_GB2312" w:eastAsia="楷体_GB2312" w:cs="楷体_GB2312"/>
            <w:sz w:val="28"/>
            <w:szCs w:val="28"/>
            <w:lang w:eastAsia="zh-CN"/>
          </w:rPr>
          <w:t>一切</w:t>
        </w:r>
      </w:ins>
      <w:r>
        <w:rPr>
          <w:rFonts w:hint="eastAsia" w:ascii="楷体_GB2312" w:hAnsi="楷体_GB2312" w:eastAsia="楷体_GB2312" w:cs="楷体_GB2312"/>
          <w:sz w:val="28"/>
          <w:szCs w:val="28"/>
          <w:rPrChange w:id="1574" w:author="Administrator" w:date="2015-04-28T08:43:00Z">
            <w:rPr>
              <w:rFonts w:hint="eastAsia" w:ascii="华文楷体" w:hAnsi="华文楷体" w:eastAsia="华文楷体"/>
              <w:sz w:val="28"/>
              <w:szCs w:val="28"/>
            </w:rPr>
          </w:rPrChange>
        </w:rPr>
        <w:t>名言的法，有彩虹一样。把这些法分的清清楚楚，一个法一个法分</w:t>
      </w:r>
      <w:del w:id="1575" w:author="Administrator" w:date="2015-04-28T10:14:00Z">
        <w:r>
          <w:rPr>
            <w:rFonts w:hint="eastAsia" w:ascii="楷体_GB2312" w:hAnsi="楷体_GB2312" w:eastAsia="楷体_GB2312" w:cs="楷体_GB2312"/>
            <w:sz w:val="28"/>
            <w:szCs w:val="28"/>
            <w:rPrChange w:id="1576" w:author="Administrator" w:date="2015-04-28T08:43:00Z">
              <w:rPr>
                <w:rFonts w:hint="eastAsia" w:ascii="华文楷体" w:hAnsi="华文楷体" w:eastAsia="华文楷体"/>
                <w:sz w:val="28"/>
                <w:szCs w:val="28"/>
              </w:rPr>
            </w:rPrChange>
          </w:rPr>
          <w:delText>的</w:delText>
        </w:r>
      </w:del>
      <w:ins w:id="1577" w:author="Administrator" w:date="2015-04-28T10:14:00Z">
        <w:r>
          <w:rPr>
            <w:rFonts w:hint="eastAsia" w:ascii="楷体_GB2312" w:hAnsi="楷体_GB2312" w:eastAsia="楷体_GB2312" w:cs="楷体_GB2312"/>
            <w:sz w:val="28"/>
            <w:szCs w:val="28"/>
            <w:lang w:eastAsia="zh-CN"/>
          </w:rPr>
          <w:t>得</w:t>
        </w:r>
      </w:ins>
      <w:r>
        <w:rPr>
          <w:rFonts w:hint="eastAsia" w:ascii="楷体_GB2312" w:hAnsi="楷体_GB2312" w:eastAsia="楷体_GB2312" w:cs="楷体_GB2312"/>
          <w:sz w:val="28"/>
          <w:szCs w:val="28"/>
          <w:rPrChange w:id="1578" w:author="Administrator" w:date="2015-04-28T08:43:00Z">
            <w:rPr>
              <w:rFonts w:hint="eastAsia" w:ascii="华文楷体" w:hAnsi="华文楷体" w:eastAsia="华文楷体"/>
              <w:sz w:val="28"/>
              <w:szCs w:val="28"/>
            </w:rPr>
          </w:rPrChange>
        </w:rPr>
        <w:t>很清楚的，这个就是因明的特色，</w:t>
      </w:r>
      <w:del w:id="1579" w:author="Administrator" w:date="2015-04-28T10:15:00Z">
        <w:r>
          <w:rPr>
            <w:rFonts w:hint="eastAsia" w:ascii="楷体_GB2312" w:hAnsi="楷体_GB2312" w:eastAsia="楷体_GB2312" w:cs="楷体_GB2312"/>
            <w:sz w:val="28"/>
            <w:szCs w:val="28"/>
            <w:rPrChange w:id="1580" w:author="Administrator" w:date="2015-04-28T08:43:00Z">
              <w:rPr>
                <w:rFonts w:hint="eastAsia" w:ascii="华文楷体" w:hAnsi="华文楷体" w:eastAsia="华文楷体"/>
                <w:sz w:val="28"/>
                <w:szCs w:val="28"/>
              </w:rPr>
            </w:rPrChange>
          </w:rPr>
          <w:delText>闻思</w:delText>
        </w:r>
      </w:del>
      <w:ins w:id="1581" w:author="Administrator" w:date="2015-04-28T10:15:00Z">
        <w:r>
          <w:rPr>
            <w:rFonts w:hint="eastAsia" w:ascii="楷体_GB2312" w:hAnsi="楷体_GB2312" w:eastAsia="楷体_GB2312" w:cs="楷体_GB2312"/>
            <w:sz w:val="28"/>
            <w:szCs w:val="28"/>
            <w:lang w:eastAsia="zh-CN"/>
          </w:rPr>
          <w:t>唯识</w:t>
        </w:r>
      </w:ins>
      <w:r>
        <w:rPr>
          <w:rFonts w:hint="eastAsia" w:ascii="楷体_GB2312" w:hAnsi="楷体_GB2312" w:eastAsia="楷体_GB2312" w:cs="楷体_GB2312"/>
          <w:sz w:val="28"/>
          <w:szCs w:val="28"/>
          <w:rPrChange w:id="1582" w:author="Administrator" w:date="2015-04-28T08:43:00Z">
            <w:rPr>
              <w:rFonts w:hint="eastAsia" w:ascii="华文楷体" w:hAnsi="华文楷体" w:eastAsia="华文楷体"/>
              <w:sz w:val="28"/>
              <w:szCs w:val="28"/>
            </w:rPr>
          </w:rPrChange>
        </w:rPr>
        <w:t>的特色，像这样的话，就是法称</w:t>
      </w:r>
      <w:del w:id="1583" w:author="Administrator" w:date="2015-04-28T10:16:00Z">
        <w:r>
          <w:rPr>
            <w:rFonts w:hint="eastAsia" w:ascii="楷体_GB2312" w:hAnsi="楷体_GB2312" w:eastAsia="楷体_GB2312" w:cs="楷体_GB2312"/>
            <w:sz w:val="28"/>
            <w:szCs w:val="28"/>
            <w:rPrChange w:id="1584" w:author="Administrator" w:date="2015-04-28T08:43:00Z">
              <w:rPr>
                <w:rFonts w:hint="eastAsia" w:ascii="华文楷体" w:hAnsi="华文楷体" w:eastAsia="华文楷体"/>
                <w:sz w:val="28"/>
                <w:szCs w:val="28"/>
              </w:rPr>
            </w:rPrChange>
          </w:rPr>
          <w:delText>论师----</w:delText>
        </w:r>
      </w:del>
      <w:ins w:id="1585" w:author="Administrator" w:date="2015-04-28T10:16:00Z">
        <w:r>
          <w:rPr>
            <w:rFonts w:hint="eastAsia" w:ascii="楷体_GB2312" w:hAnsi="楷体_GB2312" w:eastAsia="楷体_GB2312" w:cs="楷体_GB2312"/>
            <w:sz w:val="28"/>
            <w:szCs w:val="28"/>
            <w:lang w:eastAsia="zh-CN"/>
          </w:rPr>
          <w:t>之辨其他</w:t>
        </w:r>
      </w:ins>
      <w:del w:id="1586" w:author="Administrator" w:date="2015-04-28T10:18:00Z">
        <w:r>
          <w:rPr>
            <w:rFonts w:hint="eastAsia" w:ascii="楷体_GB2312" w:hAnsi="楷体_GB2312" w:eastAsia="楷体_GB2312" w:cs="楷体_GB2312"/>
            <w:sz w:val="28"/>
            <w:szCs w:val="28"/>
            <w:rPrChange w:id="1587" w:author="Administrator" w:date="2015-04-28T08:43:00Z">
              <w:rPr>
                <w:rFonts w:hint="eastAsia" w:ascii="华文楷体" w:hAnsi="华文楷体" w:eastAsia="华文楷体"/>
                <w:sz w:val="28"/>
                <w:szCs w:val="28"/>
              </w:rPr>
            </w:rPrChange>
          </w:rPr>
          <w:delText>的</w:delText>
        </w:r>
      </w:del>
      <w:ins w:id="1588" w:author="Administrator" w:date="2015-04-28T10:18:00Z">
        <w:r>
          <w:rPr>
            <w:rFonts w:hint="eastAsia" w:ascii="楷体_GB2312" w:hAnsi="楷体_GB2312" w:eastAsia="楷体_GB2312" w:cs="楷体_GB2312"/>
            <w:sz w:val="28"/>
            <w:szCs w:val="28"/>
            <w:lang w:eastAsia="zh-CN"/>
          </w:rPr>
          <w:t>谛</w:t>
        </w:r>
      </w:ins>
      <w:r>
        <w:rPr>
          <w:rFonts w:hint="eastAsia" w:ascii="楷体_GB2312" w:hAnsi="楷体_GB2312" w:eastAsia="楷体_GB2312" w:cs="楷体_GB2312"/>
          <w:sz w:val="28"/>
          <w:szCs w:val="28"/>
          <w:rPrChange w:id="1589" w:author="Administrator" w:date="2015-04-28T08:43:00Z">
            <w:rPr>
              <w:rFonts w:hint="eastAsia" w:ascii="华文楷体" w:hAnsi="华文楷体" w:eastAsia="华文楷体"/>
              <w:sz w:val="28"/>
              <w:szCs w:val="28"/>
            </w:rPr>
          </w:rPrChange>
        </w:rPr>
        <w:t>，月称</w:t>
      </w:r>
      <w:del w:id="1590" w:author="Administrator" w:date="2015-04-28T10:19:00Z">
        <w:r>
          <w:rPr>
            <w:rFonts w:hint="eastAsia" w:ascii="楷体_GB2312" w:hAnsi="楷体_GB2312" w:eastAsia="楷体_GB2312" w:cs="楷体_GB2312"/>
            <w:sz w:val="28"/>
            <w:szCs w:val="28"/>
            <w:rPrChange w:id="1591" w:author="Administrator" w:date="2015-04-28T08:43:00Z">
              <w:rPr>
                <w:rFonts w:hint="eastAsia" w:ascii="华文楷体" w:hAnsi="华文楷体" w:eastAsia="华文楷体"/>
                <w:sz w:val="28"/>
                <w:szCs w:val="28"/>
              </w:rPr>
            </w:rPrChange>
          </w:rPr>
          <w:delText>佛</w:delText>
        </w:r>
      </w:del>
      <w:ins w:id="1592" w:author="Administrator" w:date="2015-04-28T10:19:00Z">
        <w:r>
          <w:rPr>
            <w:rFonts w:hint="eastAsia" w:ascii="楷体_GB2312" w:hAnsi="楷体_GB2312" w:eastAsia="楷体_GB2312" w:cs="楷体_GB2312"/>
            <w:sz w:val="28"/>
            <w:szCs w:val="28"/>
            <w:lang w:eastAsia="zh-CN"/>
          </w:rPr>
          <w:t>菩萨</w:t>
        </w:r>
      </w:ins>
      <w:del w:id="1593" w:author="Administrator" w:date="2015-04-28T10:19:00Z">
        <w:r>
          <w:rPr>
            <w:rFonts w:hint="eastAsia" w:ascii="楷体_GB2312" w:hAnsi="楷体_GB2312" w:eastAsia="楷体_GB2312" w:cs="楷体_GB2312"/>
            <w:sz w:val="28"/>
            <w:szCs w:val="28"/>
            <w:rPrChange w:id="1594" w:author="Administrator" w:date="2015-04-28T08:43:00Z">
              <w:rPr>
                <w:rFonts w:hint="eastAsia" w:ascii="华文楷体" w:hAnsi="华文楷体" w:eastAsia="华文楷体"/>
                <w:sz w:val="28"/>
                <w:szCs w:val="28"/>
              </w:rPr>
            </w:rPrChange>
          </w:rPr>
          <w:delText>它</w:delText>
        </w:r>
      </w:del>
      <w:r>
        <w:rPr>
          <w:rFonts w:hint="eastAsia" w:ascii="楷体_GB2312" w:hAnsi="楷体_GB2312" w:eastAsia="楷体_GB2312" w:cs="楷体_GB2312"/>
          <w:sz w:val="28"/>
          <w:szCs w:val="28"/>
          <w:rPrChange w:id="1595" w:author="Administrator" w:date="2015-04-28T08:43:00Z">
            <w:rPr>
              <w:rFonts w:hint="eastAsia" w:ascii="华文楷体" w:hAnsi="华文楷体" w:eastAsia="华文楷体"/>
              <w:sz w:val="28"/>
              <w:szCs w:val="28"/>
            </w:rPr>
          </w:rPrChange>
        </w:rPr>
        <w:t>主要</w:t>
      </w:r>
      <w:del w:id="1596" w:author="Administrator" w:date="2015-04-28T10:19:00Z">
        <w:r>
          <w:rPr>
            <w:rFonts w:hint="eastAsia" w:ascii="楷体_GB2312" w:hAnsi="楷体_GB2312" w:eastAsia="楷体_GB2312" w:cs="楷体_GB2312"/>
            <w:sz w:val="28"/>
            <w:szCs w:val="28"/>
            <w:rPrChange w:id="1597" w:author="Administrator" w:date="2015-04-28T08:43:00Z">
              <w:rPr>
                <w:rFonts w:hint="eastAsia" w:ascii="华文楷体" w:hAnsi="华文楷体" w:eastAsia="华文楷体"/>
                <w:sz w:val="28"/>
                <w:szCs w:val="28"/>
              </w:rPr>
            </w:rPrChange>
          </w:rPr>
          <w:delText>的</w:delText>
        </w:r>
      </w:del>
      <w:del w:id="1598" w:author="Administrator" w:date="2015-04-28T10:19:00Z">
        <w:r>
          <w:rPr>
            <w:rFonts w:hint="eastAsia" w:ascii="楷体_GB2312" w:hAnsi="楷体_GB2312" w:eastAsia="楷体_GB2312" w:cs="楷体_GB2312"/>
            <w:sz w:val="28"/>
            <w:szCs w:val="28"/>
            <w:rPrChange w:id="1599" w:author="Administrator" w:date="2015-04-28T08:43:00Z">
              <w:rPr>
                <w:rFonts w:hint="eastAsia" w:ascii="华文楷体" w:hAnsi="华文楷体" w:eastAsia="华文楷体"/>
                <w:sz w:val="28"/>
                <w:szCs w:val="28"/>
              </w:rPr>
            </w:rPrChange>
          </w:rPr>
          <w:delText>就</w:delText>
        </w:r>
      </w:del>
      <w:del w:id="1600" w:author="Administrator" w:date="2015-04-28T10:19:00Z">
        <w:r>
          <w:rPr>
            <w:rFonts w:hint="eastAsia" w:ascii="楷体_GB2312" w:hAnsi="楷体_GB2312" w:eastAsia="楷体_GB2312" w:cs="楷体_GB2312"/>
            <w:sz w:val="28"/>
            <w:szCs w:val="28"/>
            <w:rPrChange w:id="1601" w:author="Administrator" w:date="2015-04-28T08:43:00Z">
              <w:rPr>
                <w:rFonts w:hint="eastAsia" w:ascii="华文楷体" w:hAnsi="华文楷体" w:eastAsia="华文楷体"/>
                <w:sz w:val="28"/>
                <w:szCs w:val="28"/>
              </w:rPr>
            </w:rPrChange>
          </w:rPr>
          <w:delText>是</w:delText>
        </w:r>
      </w:del>
      <w:r>
        <w:rPr>
          <w:rFonts w:hint="eastAsia" w:ascii="楷体_GB2312" w:hAnsi="楷体_GB2312" w:eastAsia="楷体_GB2312" w:cs="楷体_GB2312"/>
          <w:sz w:val="28"/>
          <w:szCs w:val="28"/>
          <w:rPrChange w:id="1602" w:author="Administrator" w:date="2015-04-28T08:43:00Z">
            <w:rPr>
              <w:rFonts w:hint="eastAsia" w:ascii="华文楷体" w:hAnsi="华文楷体" w:eastAsia="华文楷体"/>
              <w:sz w:val="28"/>
              <w:szCs w:val="28"/>
            </w:rPr>
          </w:rPrChange>
        </w:rPr>
        <w:t>诠释一切无所缘的殊胜</w:t>
      </w:r>
      <w:ins w:id="1603" w:author="Administrator" w:date="2015-04-28T10:19:00Z">
        <w:r>
          <w:rPr>
            <w:rFonts w:hint="eastAsia" w:ascii="楷体_GB2312" w:hAnsi="楷体_GB2312" w:eastAsia="楷体_GB2312" w:cs="楷体_GB2312"/>
            <w:sz w:val="28"/>
            <w:szCs w:val="28"/>
            <w:lang w:eastAsia="zh-CN"/>
          </w:rPr>
          <w:t>智</w:t>
        </w:r>
      </w:ins>
      <w:r>
        <w:rPr>
          <w:rFonts w:hint="eastAsia" w:ascii="楷体_GB2312" w:hAnsi="楷体_GB2312" w:eastAsia="楷体_GB2312" w:cs="楷体_GB2312"/>
          <w:sz w:val="28"/>
          <w:szCs w:val="28"/>
          <w:rPrChange w:id="1604" w:author="Administrator" w:date="2015-04-28T08:43:00Z">
            <w:rPr>
              <w:rFonts w:hint="eastAsia" w:ascii="华文楷体" w:hAnsi="华文楷体" w:eastAsia="华文楷体"/>
              <w:sz w:val="28"/>
              <w:szCs w:val="28"/>
            </w:rPr>
          </w:rPrChange>
        </w:rPr>
        <w:t>慧，法</w:t>
      </w:r>
      <w:del w:id="1605" w:author="Administrator" w:date="2015-04-28T10:19:00Z">
        <w:r>
          <w:rPr>
            <w:rFonts w:hint="eastAsia" w:ascii="楷体_GB2312" w:hAnsi="楷体_GB2312" w:eastAsia="楷体_GB2312" w:cs="楷体_GB2312"/>
            <w:sz w:val="28"/>
            <w:szCs w:val="28"/>
            <w:rPrChange w:id="1606" w:author="Administrator" w:date="2015-04-28T08:43:00Z">
              <w:rPr>
                <w:rFonts w:hint="eastAsia" w:ascii="华文楷体" w:hAnsi="华文楷体" w:eastAsia="华文楷体"/>
                <w:sz w:val="28"/>
                <w:szCs w:val="28"/>
              </w:rPr>
            </w:rPrChange>
          </w:rPr>
          <w:delText>胜</w:delText>
        </w:r>
      </w:del>
      <w:ins w:id="1607" w:author="Administrator" w:date="2015-04-28T10:19:00Z">
        <w:r>
          <w:rPr>
            <w:rFonts w:hint="eastAsia" w:ascii="楷体_GB2312" w:hAnsi="楷体_GB2312" w:eastAsia="楷体_GB2312" w:cs="楷体_GB2312"/>
            <w:sz w:val="28"/>
            <w:szCs w:val="28"/>
            <w:lang w:eastAsia="zh-CN"/>
          </w:rPr>
          <w:t>称</w:t>
        </w:r>
      </w:ins>
      <w:r>
        <w:rPr>
          <w:rFonts w:hint="eastAsia" w:ascii="楷体_GB2312" w:hAnsi="楷体_GB2312" w:eastAsia="楷体_GB2312" w:cs="楷体_GB2312"/>
          <w:sz w:val="28"/>
          <w:szCs w:val="28"/>
          <w:rPrChange w:id="1608" w:author="Administrator" w:date="2015-04-28T08:43:00Z">
            <w:rPr>
              <w:rFonts w:hint="eastAsia" w:ascii="华文楷体" w:hAnsi="华文楷体" w:eastAsia="华文楷体"/>
              <w:sz w:val="28"/>
              <w:szCs w:val="28"/>
            </w:rPr>
          </w:rPrChange>
        </w:rPr>
        <w:t>论</w:t>
      </w:r>
      <w:del w:id="1609" w:author="Administrator" w:date="2015-04-28T10:20:00Z">
        <w:r>
          <w:rPr>
            <w:rFonts w:hint="eastAsia" w:ascii="楷体_GB2312" w:hAnsi="楷体_GB2312" w:eastAsia="楷体_GB2312" w:cs="楷体_GB2312"/>
            <w:sz w:val="28"/>
            <w:szCs w:val="28"/>
            <w:rPrChange w:id="1610" w:author="Administrator" w:date="2015-04-28T08:43:00Z">
              <w:rPr>
                <w:rFonts w:hint="eastAsia" w:ascii="华文楷体" w:hAnsi="华文楷体" w:eastAsia="华文楷体"/>
                <w:sz w:val="28"/>
                <w:szCs w:val="28"/>
              </w:rPr>
            </w:rPrChange>
          </w:rPr>
          <w:delText>他</w:delText>
        </w:r>
      </w:del>
      <w:r>
        <w:rPr>
          <w:rFonts w:hint="eastAsia" w:ascii="楷体_GB2312" w:hAnsi="楷体_GB2312" w:eastAsia="楷体_GB2312" w:cs="楷体_GB2312"/>
          <w:sz w:val="28"/>
          <w:szCs w:val="28"/>
          <w:rPrChange w:id="1611" w:author="Administrator" w:date="2015-04-28T08:43:00Z">
            <w:rPr>
              <w:rFonts w:hint="eastAsia" w:ascii="华文楷体" w:hAnsi="华文楷体" w:eastAsia="华文楷体"/>
              <w:sz w:val="28"/>
              <w:szCs w:val="28"/>
            </w:rPr>
          </w:rPrChange>
        </w:rPr>
        <w:t>主要的就是诠释</w:t>
      </w:r>
      <w:del w:id="1612" w:author="Administrator" w:date="2015-04-28T10:20:00Z">
        <w:r>
          <w:rPr>
            <w:rFonts w:hint="eastAsia" w:ascii="楷体_GB2312" w:hAnsi="楷体_GB2312" w:eastAsia="楷体_GB2312" w:cs="楷体_GB2312"/>
            <w:sz w:val="28"/>
            <w:szCs w:val="28"/>
            <w:rPrChange w:id="1613" w:author="Administrator" w:date="2015-04-28T08:43:00Z">
              <w:rPr>
                <w:rFonts w:hint="eastAsia" w:ascii="华文楷体" w:hAnsi="华文楷体" w:eastAsia="华文楷体"/>
                <w:sz w:val="28"/>
                <w:szCs w:val="28"/>
              </w:rPr>
            </w:rPrChange>
          </w:rPr>
          <w:delText>--论</w:delText>
        </w:r>
      </w:del>
      <w:ins w:id="1614" w:author="Administrator" w:date="2015-04-28T10:20:00Z">
        <w:r>
          <w:rPr>
            <w:rFonts w:hint="eastAsia" w:ascii="楷体_GB2312" w:hAnsi="楷体_GB2312" w:eastAsia="楷体_GB2312" w:cs="楷体_GB2312"/>
            <w:sz w:val="28"/>
            <w:szCs w:val="28"/>
            <w:lang w:eastAsia="zh-CN"/>
          </w:rPr>
          <w:t>名言谛</w:t>
        </w:r>
      </w:ins>
      <w:r>
        <w:rPr>
          <w:rFonts w:hint="eastAsia" w:ascii="楷体_GB2312" w:hAnsi="楷体_GB2312" w:eastAsia="楷体_GB2312" w:cs="楷体_GB2312"/>
          <w:sz w:val="28"/>
          <w:szCs w:val="28"/>
          <w:rPrChange w:id="1615" w:author="Administrator" w:date="2015-04-28T08:43:00Z">
            <w:rPr>
              <w:rFonts w:hint="eastAsia" w:ascii="华文楷体" w:hAnsi="华文楷体" w:eastAsia="华文楷体"/>
              <w:sz w:val="28"/>
              <w:szCs w:val="28"/>
            </w:rPr>
          </w:rPrChange>
        </w:rPr>
        <w:t>当中，让众生无杂而非常清楚了</w:t>
      </w:r>
      <w:del w:id="1616" w:author="Administrator" w:date="2015-04-28T10:20:00Z">
        <w:r>
          <w:rPr>
            <w:rFonts w:hint="eastAsia" w:ascii="楷体_GB2312" w:hAnsi="楷体_GB2312" w:eastAsia="楷体_GB2312" w:cs="楷体_GB2312"/>
            <w:sz w:val="28"/>
            <w:szCs w:val="28"/>
            <w:rPrChange w:id="1617" w:author="Administrator" w:date="2015-04-28T08:43:00Z">
              <w:rPr>
                <w:rFonts w:hint="eastAsia" w:ascii="华文楷体" w:hAnsi="华文楷体" w:eastAsia="华文楷体"/>
                <w:sz w:val="28"/>
                <w:szCs w:val="28"/>
              </w:rPr>
            </w:rPrChange>
          </w:rPr>
          <w:delText>尽</w:delText>
        </w:r>
      </w:del>
      <w:ins w:id="1618" w:author="Administrator" w:date="2015-04-28T10:20:00Z">
        <w:r>
          <w:rPr>
            <w:rFonts w:hint="eastAsia" w:ascii="楷体_GB2312" w:hAnsi="楷体_GB2312" w:eastAsia="楷体_GB2312" w:cs="楷体_GB2312"/>
            <w:sz w:val="28"/>
            <w:szCs w:val="28"/>
            <w:lang w:eastAsia="zh-CN"/>
          </w:rPr>
          <w:t>知名言谛</w:t>
        </w:r>
      </w:ins>
      <w:r>
        <w:rPr>
          <w:rFonts w:hint="eastAsia" w:ascii="楷体_GB2312" w:hAnsi="楷体_GB2312" w:eastAsia="楷体_GB2312" w:cs="楷体_GB2312"/>
          <w:sz w:val="28"/>
          <w:szCs w:val="28"/>
          <w:rPrChange w:id="1619" w:author="Administrator" w:date="2015-04-28T08:43:00Z">
            <w:rPr>
              <w:rFonts w:hint="eastAsia" w:ascii="华文楷体" w:hAnsi="华文楷体" w:eastAsia="华文楷体"/>
              <w:sz w:val="28"/>
              <w:szCs w:val="28"/>
            </w:rPr>
          </w:rPrChange>
        </w:rPr>
        <w:t>这样的一种本体，因为众生的这样一种智慧</w:t>
      </w:r>
      <w:del w:id="1620" w:author="Administrator" w:date="2015-04-28T10:20:00Z">
        <w:r>
          <w:rPr>
            <w:rFonts w:hint="eastAsia" w:ascii="楷体_GB2312" w:hAnsi="楷体_GB2312" w:eastAsia="楷体_GB2312" w:cs="楷体_GB2312"/>
            <w:sz w:val="28"/>
            <w:szCs w:val="28"/>
            <w:rPrChange w:id="1621" w:author="Administrator" w:date="2015-04-28T08:43:00Z">
              <w:rPr>
                <w:rFonts w:hint="eastAsia" w:ascii="华文楷体" w:hAnsi="华文楷体" w:eastAsia="华文楷体"/>
                <w:sz w:val="28"/>
                <w:szCs w:val="28"/>
              </w:rPr>
            </w:rPrChange>
          </w:rPr>
          <w:delText>说</w:delText>
        </w:r>
      </w:del>
      <w:r>
        <w:rPr>
          <w:rFonts w:hint="eastAsia" w:ascii="楷体_GB2312" w:hAnsi="楷体_GB2312" w:eastAsia="楷体_GB2312" w:cs="楷体_GB2312"/>
          <w:sz w:val="28"/>
          <w:szCs w:val="28"/>
          <w:rPrChange w:id="1622" w:author="Administrator" w:date="2015-04-28T08:43:00Z">
            <w:rPr>
              <w:rFonts w:hint="eastAsia" w:ascii="华文楷体" w:hAnsi="华文楷体" w:eastAsia="华文楷体"/>
              <w:sz w:val="28"/>
              <w:szCs w:val="28"/>
            </w:rPr>
          </w:rPrChange>
        </w:rPr>
        <w:t>很</w:t>
      </w:r>
      <w:del w:id="1623" w:author="Administrator" w:date="2015-04-28T10:20:00Z">
        <w:r>
          <w:rPr>
            <w:rFonts w:hint="eastAsia" w:ascii="楷体_GB2312" w:hAnsi="楷体_GB2312" w:eastAsia="楷体_GB2312" w:cs="楷体_GB2312"/>
            <w:sz w:val="28"/>
            <w:szCs w:val="28"/>
            <w:rPrChange w:id="1624" w:author="Administrator" w:date="2015-04-28T08:43:00Z">
              <w:rPr>
                <w:rFonts w:hint="eastAsia" w:ascii="华文楷体" w:hAnsi="华文楷体" w:eastAsia="华文楷体"/>
                <w:sz w:val="28"/>
                <w:szCs w:val="28"/>
              </w:rPr>
            </w:rPrChange>
          </w:rPr>
          <w:delText>换</w:delText>
        </w:r>
      </w:del>
      <w:ins w:id="1625" w:author="Administrator" w:date="2015-04-28T10:20:00Z">
        <w:r>
          <w:rPr>
            <w:rFonts w:hint="eastAsia" w:ascii="楷体_GB2312" w:hAnsi="楷体_GB2312" w:eastAsia="楷体_GB2312" w:cs="楷体_GB2312"/>
            <w:sz w:val="28"/>
            <w:szCs w:val="28"/>
            <w:lang w:eastAsia="zh-CN"/>
          </w:rPr>
          <w:t>混</w:t>
        </w:r>
      </w:ins>
      <w:r>
        <w:rPr>
          <w:rFonts w:hint="eastAsia" w:ascii="楷体_GB2312" w:hAnsi="楷体_GB2312" w:eastAsia="楷体_GB2312" w:cs="楷体_GB2312"/>
          <w:sz w:val="28"/>
          <w:szCs w:val="28"/>
          <w:rPrChange w:id="1626" w:author="Administrator" w:date="2015-04-28T08:43:00Z">
            <w:rPr>
              <w:rFonts w:hint="eastAsia" w:ascii="华文楷体" w:hAnsi="华文楷体" w:eastAsia="华文楷体"/>
              <w:sz w:val="28"/>
              <w:szCs w:val="28"/>
            </w:rPr>
          </w:rPrChange>
        </w:rPr>
        <w:t>乱</w:t>
      </w:r>
      <w:del w:id="1627" w:author="Administrator" w:date="2015-04-28T10:20:00Z">
        <w:r>
          <w:rPr>
            <w:rFonts w:hint="eastAsia" w:ascii="楷体_GB2312" w:hAnsi="楷体_GB2312" w:eastAsia="楷体_GB2312" w:cs="楷体_GB2312"/>
            <w:sz w:val="28"/>
            <w:szCs w:val="28"/>
            <w:rPrChange w:id="1628" w:author="Administrator" w:date="2015-04-28T08:43:00Z">
              <w:rPr>
                <w:rFonts w:hint="eastAsia" w:ascii="华文楷体" w:hAnsi="华文楷体" w:eastAsia="华文楷体"/>
                <w:sz w:val="28"/>
                <w:szCs w:val="28"/>
              </w:rPr>
            </w:rPrChange>
          </w:rPr>
          <w:delText>的</w:delText>
        </w:r>
      </w:del>
      <w:ins w:id="1629" w:author="Administrator" w:date="2015-04-28T10:20:00Z">
        <w:r>
          <w:rPr>
            <w:rFonts w:hint="eastAsia" w:ascii="楷体_GB2312" w:hAnsi="楷体_GB2312" w:eastAsia="楷体_GB2312" w:cs="楷体_GB2312"/>
            <w:sz w:val="28"/>
            <w:szCs w:val="28"/>
            <w:lang w:eastAsia="zh-CN"/>
          </w:rPr>
          <w:t>啊</w:t>
        </w:r>
      </w:ins>
      <w:del w:id="1630" w:author="Administrator" w:date="2015-04-28T10:21:00Z">
        <w:r>
          <w:rPr>
            <w:rFonts w:hint="eastAsia" w:ascii="楷体_GB2312" w:hAnsi="楷体_GB2312" w:eastAsia="楷体_GB2312" w:cs="楷体_GB2312"/>
            <w:sz w:val="28"/>
            <w:szCs w:val="28"/>
            <w:rPrChange w:id="1631" w:author="Administrator" w:date="2015-04-28T08:43:00Z">
              <w:rPr>
                <w:rFonts w:hint="eastAsia" w:ascii="华文楷体" w:hAnsi="华文楷体" w:eastAsia="华文楷体"/>
                <w:sz w:val="28"/>
                <w:szCs w:val="28"/>
              </w:rPr>
            </w:rPrChange>
          </w:rPr>
          <w:delText>，</w:delText>
        </w:r>
      </w:del>
      <w:del w:id="1632" w:author="Administrator" w:date="2015-04-28T10:21:00Z">
        <w:r>
          <w:rPr>
            <w:rFonts w:hint="eastAsia" w:ascii="楷体_GB2312" w:hAnsi="楷体_GB2312" w:eastAsia="楷体_GB2312" w:cs="楷体_GB2312"/>
            <w:sz w:val="28"/>
            <w:szCs w:val="28"/>
            <w:rPrChange w:id="1633" w:author="Administrator" w:date="2015-04-28T08:43:00Z">
              <w:rPr>
                <w:rFonts w:hint="eastAsia" w:ascii="华文楷体" w:hAnsi="华文楷体" w:eastAsia="华文楷体"/>
                <w:sz w:val="28"/>
                <w:szCs w:val="28"/>
              </w:rPr>
            </w:rPrChange>
          </w:rPr>
          <w:delText>众</w:delText>
        </w:r>
      </w:del>
      <w:del w:id="1634" w:author="Administrator" w:date="2015-04-28T10:21:00Z">
        <w:r>
          <w:rPr>
            <w:rFonts w:hint="eastAsia" w:ascii="楷体_GB2312" w:hAnsi="楷体_GB2312" w:eastAsia="楷体_GB2312" w:cs="楷体_GB2312"/>
            <w:sz w:val="28"/>
            <w:szCs w:val="28"/>
            <w:rPrChange w:id="1635" w:author="Administrator" w:date="2015-04-28T08:43:00Z">
              <w:rPr>
                <w:rFonts w:hint="eastAsia" w:ascii="华文楷体" w:hAnsi="华文楷体" w:eastAsia="华文楷体"/>
                <w:sz w:val="28"/>
                <w:szCs w:val="28"/>
              </w:rPr>
            </w:rPrChange>
          </w:rPr>
          <w:delText>生</w:delText>
        </w:r>
      </w:del>
      <w:del w:id="1636" w:author="Administrator" w:date="2015-04-28T10:21:00Z">
        <w:r>
          <w:rPr>
            <w:rFonts w:hint="eastAsia" w:ascii="楷体_GB2312" w:hAnsi="楷体_GB2312" w:eastAsia="楷体_GB2312" w:cs="楷体_GB2312"/>
            <w:sz w:val="28"/>
            <w:szCs w:val="28"/>
            <w:rPrChange w:id="1637" w:author="Administrator" w:date="2015-04-28T08:43:00Z">
              <w:rPr>
                <w:rFonts w:hint="eastAsia" w:ascii="华文楷体" w:hAnsi="华文楷体" w:eastAsia="华文楷体"/>
                <w:sz w:val="28"/>
                <w:szCs w:val="28"/>
              </w:rPr>
            </w:rPrChange>
          </w:rPr>
          <w:delText>的</w:delText>
        </w:r>
      </w:del>
      <w:del w:id="1638" w:author="Administrator" w:date="2015-04-28T10:21:00Z">
        <w:r>
          <w:rPr>
            <w:rFonts w:hint="eastAsia" w:ascii="楷体_GB2312" w:hAnsi="楷体_GB2312" w:eastAsia="楷体_GB2312" w:cs="楷体_GB2312"/>
            <w:sz w:val="28"/>
            <w:szCs w:val="28"/>
            <w:rPrChange w:id="1639" w:author="Administrator" w:date="2015-04-28T08:43:00Z">
              <w:rPr>
                <w:rFonts w:hint="eastAsia" w:ascii="华文楷体" w:hAnsi="华文楷体" w:eastAsia="华文楷体"/>
                <w:sz w:val="28"/>
                <w:szCs w:val="28"/>
              </w:rPr>
            </w:rPrChange>
          </w:rPr>
          <w:delText>智</w:delText>
        </w:r>
      </w:del>
      <w:del w:id="1640" w:author="Administrator" w:date="2015-04-28T10:21:00Z">
        <w:r>
          <w:rPr>
            <w:rFonts w:hint="eastAsia" w:ascii="楷体_GB2312" w:hAnsi="楷体_GB2312" w:eastAsia="楷体_GB2312" w:cs="楷体_GB2312"/>
            <w:sz w:val="28"/>
            <w:szCs w:val="28"/>
            <w:rPrChange w:id="1641" w:author="Administrator" w:date="2015-04-28T08:43:00Z">
              <w:rPr>
                <w:rFonts w:hint="eastAsia" w:ascii="华文楷体" w:hAnsi="华文楷体" w:eastAsia="华文楷体"/>
                <w:sz w:val="28"/>
                <w:szCs w:val="28"/>
              </w:rPr>
            </w:rPrChange>
          </w:rPr>
          <w:delText>慧</w:delText>
        </w:r>
      </w:del>
      <w:del w:id="1642" w:author="Administrator" w:date="2015-04-28T10:21:00Z">
        <w:r>
          <w:rPr>
            <w:rFonts w:hint="eastAsia" w:ascii="楷体_GB2312" w:hAnsi="楷体_GB2312" w:eastAsia="楷体_GB2312" w:cs="楷体_GB2312"/>
            <w:sz w:val="28"/>
            <w:szCs w:val="28"/>
            <w:rPrChange w:id="1643" w:author="Administrator" w:date="2015-04-28T08:43:00Z">
              <w:rPr>
                <w:rFonts w:hint="eastAsia" w:ascii="华文楷体" w:hAnsi="华文楷体" w:eastAsia="华文楷体"/>
                <w:sz w:val="28"/>
                <w:szCs w:val="28"/>
              </w:rPr>
            </w:rPrChange>
          </w:rPr>
          <w:delText>很</w:delText>
        </w:r>
      </w:del>
      <w:del w:id="1644" w:author="Administrator" w:date="2015-04-28T10:21:00Z">
        <w:r>
          <w:rPr>
            <w:rFonts w:hint="eastAsia" w:ascii="楷体_GB2312" w:hAnsi="楷体_GB2312" w:eastAsia="楷体_GB2312" w:cs="楷体_GB2312"/>
            <w:sz w:val="28"/>
            <w:szCs w:val="28"/>
            <w:rPrChange w:id="1645" w:author="Administrator" w:date="2015-04-28T08:43:00Z">
              <w:rPr>
                <w:rFonts w:hint="eastAsia" w:ascii="华文楷体" w:hAnsi="华文楷体" w:eastAsia="华文楷体"/>
                <w:sz w:val="28"/>
                <w:szCs w:val="28"/>
              </w:rPr>
            </w:rPrChange>
          </w:rPr>
          <w:delText>换</w:delText>
        </w:r>
      </w:del>
      <w:del w:id="1646" w:author="Administrator" w:date="2015-04-28T10:21:00Z">
        <w:r>
          <w:rPr>
            <w:rFonts w:hint="eastAsia" w:ascii="楷体_GB2312" w:hAnsi="楷体_GB2312" w:eastAsia="楷体_GB2312" w:cs="楷体_GB2312"/>
            <w:sz w:val="28"/>
            <w:szCs w:val="28"/>
            <w:rPrChange w:id="1647" w:author="Administrator" w:date="2015-04-28T08:43:00Z">
              <w:rPr>
                <w:rFonts w:hint="eastAsia" w:ascii="华文楷体" w:hAnsi="华文楷体" w:eastAsia="华文楷体"/>
                <w:sz w:val="28"/>
                <w:szCs w:val="28"/>
              </w:rPr>
            </w:rPrChange>
          </w:rPr>
          <w:delText>乱</w:delText>
        </w:r>
      </w:del>
      <w:r>
        <w:rPr>
          <w:rFonts w:hint="eastAsia" w:ascii="楷体_GB2312" w:hAnsi="楷体_GB2312" w:eastAsia="楷体_GB2312" w:cs="楷体_GB2312"/>
          <w:sz w:val="28"/>
          <w:szCs w:val="28"/>
          <w:rPrChange w:id="1648" w:author="Administrator" w:date="2015-04-28T08:43:00Z">
            <w:rPr>
              <w:rFonts w:hint="eastAsia" w:ascii="华文楷体" w:hAnsi="华文楷体" w:eastAsia="华文楷体"/>
              <w:sz w:val="28"/>
              <w:szCs w:val="28"/>
            </w:rPr>
          </w:rPrChange>
        </w:rPr>
        <w:t>，虽然看到这个名言</w:t>
      </w:r>
      <w:del w:id="1649" w:author="Administrator" w:date="2015-04-28T10:21:00Z">
        <w:r>
          <w:rPr>
            <w:rFonts w:hint="eastAsia" w:ascii="楷体_GB2312" w:hAnsi="楷体_GB2312" w:eastAsia="楷体_GB2312" w:cs="楷体_GB2312"/>
            <w:sz w:val="28"/>
            <w:szCs w:val="28"/>
            <w:rPrChange w:id="1650" w:author="Administrator" w:date="2015-04-28T08:43:00Z">
              <w:rPr>
                <w:rFonts w:hint="eastAsia" w:ascii="华文楷体" w:hAnsi="华文楷体" w:eastAsia="华文楷体"/>
                <w:sz w:val="28"/>
                <w:szCs w:val="28"/>
              </w:rPr>
            </w:rPrChange>
          </w:rPr>
          <w:delText>地</w:delText>
        </w:r>
      </w:del>
      <w:ins w:id="1651" w:author="Administrator" w:date="2015-04-28T10:21:00Z">
        <w:r>
          <w:rPr>
            <w:rFonts w:hint="eastAsia" w:ascii="楷体_GB2312" w:hAnsi="楷体_GB2312" w:eastAsia="楷体_GB2312" w:cs="楷体_GB2312"/>
            <w:sz w:val="28"/>
            <w:szCs w:val="28"/>
            <w:lang w:eastAsia="zh-CN"/>
          </w:rPr>
          <w:t>谛</w:t>
        </w:r>
      </w:ins>
      <w:r>
        <w:rPr>
          <w:rFonts w:hint="eastAsia" w:ascii="楷体_GB2312" w:hAnsi="楷体_GB2312" w:eastAsia="楷体_GB2312" w:cs="楷体_GB2312"/>
          <w:sz w:val="28"/>
          <w:szCs w:val="28"/>
          <w:rPrChange w:id="1652" w:author="Administrator" w:date="2015-04-28T08:43:00Z">
            <w:rPr>
              <w:rFonts w:hint="eastAsia" w:ascii="华文楷体" w:hAnsi="华文楷体" w:eastAsia="华文楷体"/>
              <w:sz w:val="28"/>
              <w:szCs w:val="28"/>
            </w:rPr>
          </w:rPrChange>
        </w:rPr>
        <w:t>的时候呢，也是觉得摸不到头脑，啊这一切万法到底</w:t>
      </w:r>
      <w:ins w:id="1653" w:author="Administrator" w:date="2015-04-28T10:21:00Z">
        <w:r>
          <w:rPr>
            <w:rFonts w:hint="eastAsia" w:ascii="楷体_GB2312" w:hAnsi="楷体_GB2312" w:eastAsia="楷体_GB2312" w:cs="楷体_GB2312"/>
            <w:sz w:val="28"/>
            <w:szCs w:val="28"/>
            <w:lang w:eastAsia="zh-CN"/>
          </w:rPr>
          <w:t>是</w:t>
        </w:r>
      </w:ins>
      <w:del w:id="1654" w:author="Administrator" w:date="2015-04-28T10:21:00Z">
        <w:r>
          <w:rPr>
            <w:rFonts w:hint="eastAsia" w:ascii="楷体_GB2312" w:hAnsi="楷体_GB2312" w:eastAsia="楷体_GB2312" w:cs="楷体_GB2312"/>
            <w:sz w:val="28"/>
            <w:szCs w:val="28"/>
            <w:rPrChange w:id="1655" w:author="Administrator" w:date="2015-04-28T08:43:00Z">
              <w:rPr>
                <w:rFonts w:hint="eastAsia" w:ascii="华文楷体" w:hAnsi="华文楷体" w:eastAsia="华文楷体"/>
                <w:sz w:val="28"/>
                <w:szCs w:val="28"/>
              </w:rPr>
            </w:rPrChange>
          </w:rPr>
          <w:delText>说</w:delText>
        </w:r>
      </w:del>
      <w:r>
        <w:rPr>
          <w:rFonts w:hint="eastAsia" w:ascii="楷体_GB2312" w:hAnsi="楷体_GB2312" w:eastAsia="楷体_GB2312" w:cs="楷体_GB2312"/>
          <w:sz w:val="28"/>
          <w:szCs w:val="28"/>
          <w:rPrChange w:id="1656" w:author="Administrator" w:date="2015-04-28T08:43:00Z">
            <w:rPr>
              <w:rFonts w:hint="eastAsia" w:ascii="华文楷体" w:hAnsi="华文楷体" w:eastAsia="华文楷体"/>
              <w:sz w:val="28"/>
              <w:szCs w:val="28"/>
            </w:rPr>
          </w:rPrChange>
        </w:rPr>
        <w:t>怎么样的，摸不着头脑了，所以说</w:t>
      </w:r>
      <w:ins w:id="1657" w:author="Administrator" w:date="2015-04-28T10:21:00Z">
        <w:r>
          <w:rPr>
            <w:rFonts w:hint="eastAsia" w:ascii="楷体_GB2312" w:hAnsi="楷体_GB2312" w:eastAsia="楷体_GB2312" w:cs="楷体_GB2312"/>
            <w:sz w:val="28"/>
            <w:szCs w:val="28"/>
            <w:lang w:eastAsia="zh-CN"/>
          </w:rPr>
          <w:t>如果</w:t>
        </w:r>
      </w:ins>
      <w:r>
        <w:rPr>
          <w:rFonts w:hint="eastAsia" w:ascii="楷体_GB2312" w:hAnsi="楷体_GB2312" w:eastAsia="楷体_GB2312" w:cs="楷体_GB2312"/>
          <w:sz w:val="28"/>
          <w:szCs w:val="28"/>
          <w:rPrChange w:id="1658" w:author="Administrator" w:date="2015-04-28T08:43:00Z">
            <w:rPr>
              <w:rFonts w:hint="eastAsia" w:ascii="华文楷体" w:hAnsi="华文楷体" w:eastAsia="华文楷体"/>
              <w:sz w:val="28"/>
              <w:szCs w:val="28"/>
            </w:rPr>
          </w:rPrChange>
        </w:rPr>
        <w:t>你对于名言</w:t>
      </w:r>
      <w:del w:id="1659" w:author="Administrator" w:date="2015-04-28T10:21:00Z">
        <w:r>
          <w:rPr>
            <w:rFonts w:hint="eastAsia" w:ascii="楷体_GB2312" w:hAnsi="楷体_GB2312" w:eastAsia="楷体_GB2312" w:cs="楷体_GB2312"/>
            <w:sz w:val="28"/>
            <w:szCs w:val="28"/>
            <w:rPrChange w:id="1660" w:author="Administrator" w:date="2015-04-28T08:43:00Z">
              <w:rPr>
                <w:rFonts w:hint="eastAsia" w:ascii="华文楷体" w:hAnsi="华文楷体" w:eastAsia="华文楷体"/>
                <w:sz w:val="28"/>
                <w:szCs w:val="28"/>
              </w:rPr>
            </w:rPrChange>
          </w:rPr>
          <w:delText>地</w:delText>
        </w:r>
      </w:del>
      <w:ins w:id="1661" w:author="Administrator" w:date="2015-04-28T10:21:00Z">
        <w:r>
          <w:rPr>
            <w:rFonts w:hint="eastAsia" w:ascii="楷体_GB2312" w:hAnsi="楷体_GB2312" w:eastAsia="楷体_GB2312" w:cs="楷体_GB2312"/>
            <w:sz w:val="28"/>
            <w:szCs w:val="28"/>
            <w:lang w:eastAsia="zh-CN"/>
          </w:rPr>
          <w:t>谛他有</w:t>
        </w:r>
      </w:ins>
      <w:r>
        <w:rPr>
          <w:rFonts w:hint="eastAsia" w:ascii="楷体_GB2312" w:hAnsi="楷体_GB2312" w:eastAsia="楷体_GB2312" w:cs="楷体_GB2312"/>
          <w:sz w:val="28"/>
          <w:szCs w:val="28"/>
          <w:rPrChange w:id="1662" w:author="Administrator" w:date="2015-04-28T08:43:00Z">
            <w:rPr>
              <w:rFonts w:hint="eastAsia" w:ascii="华文楷体" w:hAnsi="华文楷体" w:eastAsia="华文楷体"/>
              <w:sz w:val="28"/>
              <w:szCs w:val="28"/>
            </w:rPr>
          </w:rPrChange>
        </w:rPr>
        <w:t>这样一种</w:t>
      </w:r>
      <w:del w:id="1663" w:author="Administrator" w:date="2015-04-28T10:21:00Z">
        <w:r>
          <w:rPr>
            <w:rFonts w:hint="eastAsia" w:ascii="楷体_GB2312" w:hAnsi="楷体_GB2312" w:eastAsia="楷体_GB2312" w:cs="楷体_GB2312"/>
            <w:sz w:val="28"/>
            <w:szCs w:val="28"/>
            <w:rPrChange w:id="1664" w:author="Administrator" w:date="2015-04-28T08:43:00Z">
              <w:rPr>
                <w:rFonts w:hint="eastAsia" w:ascii="华文楷体" w:hAnsi="华文楷体" w:eastAsia="华文楷体"/>
                <w:sz w:val="28"/>
                <w:szCs w:val="28"/>
              </w:rPr>
            </w:rPrChange>
          </w:rPr>
          <w:delText>换轮换乱</w:delText>
        </w:r>
      </w:del>
      <w:ins w:id="1665" w:author="Administrator" w:date="2015-04-28T10:21:00Z">
        <w:r>
          <w:rPr>
            <w:rFonts w:hint="eastAsia" w:ascii="楷体_GB2312" w:hAnsi="楷体_GB2312" w:eastAsia="楷体_GB2312" w:cs="楷体_GB2312"/>
            <w:sz w:val="28"/>
            <w:szCs w:val="28"/>
            <w:lang w:eastAsia="zh-CN"/>
          </w:rPr>
          <w:t>混乱</w:t>
        </w:r>
      </w:ins>
      <w:r>
        <w:rPr>
          <w:rFonts w:hint="eastAsia" w:ascii="楷体_GB2312" w:hAnsi="楷体_GB2312" w:eastAsia="楷体_GB2312" w:cs="楷体_GB2312"/>
          <w:sz w:val="28"/>
          <w:szCs w:val="28"/>
          <w:rPrChange w:id="1666" w:author="Administrator" w:date="2015-04-28T08:43:00Z">
            <w:rPr>
              <w:rFonts w:hint="eastAsia" w:ascii="华文楷体" w:hAnsi="华文楷体" w:eastAsia="华文楷体"/>
              <w:sz w:val="28"/>
              <w:szCs w:val="28"/>
            </w:rPr>
          </w:rPrChange>
        </w:rPr>
        <w:t>见解的话，那么在</w:t>
      </w:r>
    </w:p>
    <w:p>
      <w:pPr>
        <w:ind w:firstLine="570"/>
        <w:rPr>
          <w:del w:id="1667" w:author="Administrator" w:date="2015-04-28T10:22:00Z"/>
          <w:rFonts w:hint="eastAsia" w:ascii="楷体_GB2312" w:hAnsi="楷体_GB2312" w:eastAsia="楷体_GB2312" w:cs="楷体_GB2312"/>
          <w:sz w:val="28"/>
          <w:szCs w:val="28"/>
          <w:rPrChange w:id="1668" w:author="Administrator" w:date="2015-04-28T08:43:00Z">
            <w:rPr>
              <w:rFonts w:ascii="华文楷体" w:hAnsi="华文楷体" w:eastAsia="华文楷体"/>
              <w:sz w:val="28"/>
              <w:szCs w:val="28"/>
            </w:rPr>
          </w:rPrChange>
        </w:rPr>
      </w:pPr>
    </w:p>
    <w:p>
      <w:pPr>
        <w:ind w:firstLine="570"/>
        <w:rPr>
          <w:del w:id="1669" w:author="Administrator" w:date="2015-04-28T10:22:00Z"/>
          <w:rFonts w:hint="eastAsia" w:ascii="楷体_GB2312" w:hAnsi="楷体_GB2312" w:eastAsia="楷体_GB2312" w:cs="楷体_GB2312"/>
          <w:sz w:val="28"/>
          <w:szCs w:val="28"/>
          <w:rPrChange w:id="1670" w:author="Administrator" w:date="2015-04-28T08:43:00Z">
            <w:rPr>
              <w:rFonts w:ascii="华文楷体" w:hAnsi="华文楷体" w:eastAsia="华文楷体"/>
              <w:sz w:val="28"/>
              <w:szCs w:val="28"/>
            </w:rPr>
          </w:rPrChange>
        </w:rPr>
      </w:pPr>
      <w:del w:id="1671" w:author="Administrator" w:date="2015-04-28T10:22:00Z">
        <w:r>
          <w:rPr>
            <w:rFonts w:hint="eastAsia" w:ascii="楷体_GB2312" w:hAnsi="楷体_GB2312" w:eastAsia="楷体_GB2312" w:cs="楷体_GB2312"/>
            <w:sz w:val="28"/>
            <w:szCs w:val="28"/>
            <w:rPrChange w:id="1672" w:author="Administrator" w:date="2015-04-28T08:43:00Z">
              <w:rPr>
                <w:rFonts w:ascii="华文楷体" w:hAnsi="华文楷体" w:eastAsia="华文楷体"/>
                <w:sz w:val="28"/>
                <w:szCs w:val="28"/>
              </w:rPr>
            </w:rPrChange>
          </w:rPr>
          <w:tab/>
        </w:r>
      </w:del>
      <w:del w:id="1673" w:author="Administrator" w:date="2015-04-28T10:22:00Z">
        <w:r>
          <w:rPr>
            <w:rFonts w:hint="eastAsia" w:ascii="楷体_GB2312" w:hAnsi="楷体_GB2312" w:eastAsia="楷体_GB2312" w:cs="楷体_GB2312"/>
            <w:sz w:val="28"/>
            <w:szCs w:val="28"/>
            <w:rPrChange w:id="1674" w:author="Administrator" w:date="2015-04-28T08:43:00Z">
              <w:rPr>
                <w:rFonts w:ascii="华文楷体" w:hAnsi="华文楷体" w:eastAsia="华文楷体"/>
                <w:sz w:val="28"/>
                <w:szCs w:val="28"/>
              </w:rPr>
            </w:rPrChange>
          </w:rPr>
          <w:cr/>
        </w:r>
      </w:del>
    </w:p>
    <w:p>
      <w:pPr>
        <w:ind w:firstLine="570"/>
        <w:rPr>
          <w:del w:id="1675" w:author="Administrator" w:date="2015-04-28T10:22:00Z"/>
          <w:rFonts w:hint="eastAsia" w:ascii="楷体_GB2312" w:hAnsi="楷体_GB2312" w:eastAsia="楷体_GB2312" w:cs="楷体_GB2312"/>
          <w:sz w:val="28"/>
          <w:szCs w:val="28"/>
          <w:rPrChange w:id="1676" w:author="Administrator" w:date="2015-04-28T08:43:00Z">
            <w:rPr>
              <w:rFonts w:ascii="华文楷体" w:hAnsi="华文楷体" w:eastAsia="华文楷体"/>
              <w:sz w:val="28"/>
              <w:szCs w:val="28"/>
            </w:rPr>
          </w:rPrChange>
        </w:rPr>
      </w:pPr>
    </w:p>
    <w:p>
      <w:pPr>
        <w:ind w:firstLine="570"/>
        <w:rPr>
          <w:del w:id="1677" w:author="Administrator" w:date="2015-04-28T10:22:00Z"/>
          <w:rFonts w:hint="eastAsia" w:ascii="楷体_GB2312" w:hAnsi="楷体_GB2312" w:eastAsia="楷体_GB2312" w:cs="楷体_GB2312"/>
          <w:sz w:val="28"/>
          <w:szCs w:val="28"/>
          <w:rPrChange w:id="1678" w:author="Administrator" w:date="2015-04-28T08:43:00Z">
            <w:rPr>
              <w:rFonts w:ascii="华文楷体" w:hAnsi="华文楷体" w:eastAsia="华文楷体"/>
              <w:sz w:val="28"/>
              <w:szCs w:val="28"/>
            </w:rPr>
          </w:rPrChange>
        </w:rPr>
      </w:pPr>
    </w:p>
    <w:p>
      <w:pPr>
        <w:ind w:firstLine="570"/>
        <w:rPr>
          <w:rFonts w:hint="eastAsia" w:ascii="楷体_GB2312" w:hAnsi="楷体_GB2312" w:eastAsia="楷体_GB2312" w:cs="楷体_GB2312"/>
          <w:sz w:val="28"/>
          <w:szCs w:val="28"/>
          <w:rPrChange w:id="1679"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1680" w:author="Administrator" w:date="2015-04-28T08:43:00Z">
            <w:rPr>
              <w:rFonts w:hint="eastAsia" w:ascii="华文楷体" w:hAnsi="华文楷体" w:eastAsia="华文楷体"/>
              <w:sz w:val="28"/>
              <w:szCs w:val="28"/>
            </w:rPr>
          </w:rPrChange>
        </w:rPr>
        <w:t>趋入名言</w:t>
      </w:r>
      <w:del w:id="1681" w:author="Administrator" w:date="2015-04-28T10:22:00Z">
        <w:r>
          <w:rPr>
            <w:rFonts w:hint="eastAsia" w:ascii="楷体_GB2312" w:hAnsi="楷体_GB2312" w:eastAsia="楷体_GB2312" w:cs="楷体_GB2312"/>
            <w:sz w:val="28"/>
            <w:szCs w:val="28"/>
            <w:rPrChange w:id="1682" w:author="Administrator" w:date="2015-04-28T08:43:00Z">
              <w:rPr>
                <w:rFonts w:hint="eastAsia" w:ascii="华文楷体" w:hAnsi="华文楷体" w:eastAsia="华文楷体"/>
                <w:sz w:val="28"/>
                <w:szCs w:val="28"/>
              </w:rPr>
            </w:rPrChange>
          </w:rPr>
          <w:delText>当中</w:delText>
        </w:r>
      </w:del>
      <w:r>
        <w:rPr>
          <w:rFonts w:hint="eastAsia" w:ascii="楷体_GB2312" w:hAnsi="楷体_GB2312" w:eastAsia="楷体_GB2312" w:cs="楷体_GB2312"/>
          <w:sz w:val="28"/>
          <w:szCs w:val="28"/>
          <w:rPrChange w:id="1683" w:author="Administrator" w:date="2015-04-28T08:43:00Z">
            <w:rPr>
              <w:rFonts w:hint="eastAsia" w:ascii="华文楷体" w:hAnsi="华文楷体" w:eastAsia="华文楷体"/>
              <w:sz w:val="28"/>
              <w:szCs w:val="28"/>
            </w:rPr>
          </w:rPrChange>
        </w:rPr>
        <w:t>的时候，在名言当中</w:t>
      </w:r>
      <w:del w:id="1684" w:author="Administrator" w:date="2015-04-28T10:44:00Z">
        <w:r>
          <w:rPr>
            <w:rFonts w:hint="eastAsia" w:ascii="楷体_GB2312" w:hAnsi="楷体_GB2312" w:eastAsia="楷体_GB2312" w:cs="楷体_GB2312"/>
            <w:sz w:val="28"/>
            <w:szCs w:val="28"/>
            <w:rPrChange w:id="1685" w:author="Administrator" w:date="2015-04-28T08:43:00Z">
              <w:rPr>
                <w:rFonts w:hint="eastAsia" w:ascii="华文楷体" w:hAnsi="华文楷体" w:eastAsia="华文楷体"/>
                <w:sz w:val="28"/>
                <w:szCs w:val="28"/>
              </w:rPr>
            </w:rPrChange>
          </w:rPr>
          <w:delText>休息</w:delText>
        </w:r>
      </w:del>
      <w:ins w:id="1686" w:author="Administrator" w:date="2015-04-28T10:44:00Z">
        <w:r>
          <w:rPr>
            <w:rFonts w:hint="eastAsia" w:ascii="楷体_GB2312" w:hAnsi="楷体_GB2312" w:eastAsia="楷体_GB2312" w:cs="楷体_GB2312"/>
            <w:sz w:val="28"/>
            <w:szCs w:val="28"/>
            <w:lang w:eastAsia="zh-CN"/>
          </w:rPr>
          <w:t>修行</w:t>
        </w:r>
      </w:ins>
      <w:r>
        <w:rPr>
          <w:rFonts w:hint="eastAsia" w:ascii="楷体_GB2312" w:hAnsi="楷体_GB2312" w:eastAsia="楷体_GB2312" w:cs="楷体_GB2312"/>
          <w:sz w:val="28"/>
          <w:szCs w:val="28"/>
          <w:rPrChange w:id="1687" w:author="Administrator" w:date="2015-04-28T08:43:00Z">
            <w:rPr>
              <w:rFonts w:hint="eastAsia" w:ascii="华文楷体" w:hAnsi="华文楷体" w:eastAsia="华文楷体"/>
              <w:sz w:val="28"/>
              <w:szCs w:val="28"/>
            </w:rPr>
          </w:rPrChange>
        </w:rPr>
        <w:t>的时候呢，因为没有很清晰的正见，所以说在做取舍的时候，你往往说很</w:t>
      </w:r>
      <w:del w:id="1688" w:author="Administrator" w:date="2015-04-28T10:44:00Z">
        <w:r>
          <w:rPr>
            <w:rFonts w:hint="eastAsia" w:ascii="楷体_GB2312" w:hAnsi="楷体_GB2312" w:eastAsia="楷体_GB2312" w:cs="楷体_GB2312"/>
            <w:sz w:val="28"/>
            <w:szCs w:val="28"/>
            <w:rPrChange w:id="1689" w:author="Administrator" w:date="2015-04-28T08:43:00Z">
              <w:rPr>
                <w:rFonts w:hint="eastAsia" w:ascii="华文楷体" w:hAnsi="华文楷体" w:eastAsia="华文楷体"/>
                <w:sz w:val="28"/>
                <w:szCs w:val="28"/>
              </w:rPr>
            </w:rPrChange>
          </w:rPr>
          <w:delText>换乱</w:delText>
        </w:r>
      </w:del>
      <w:ins w:id="1690" w:author="Administrator" w:date="2015-04-28T10:44:00Z">
        <w:r>
          <w:rPr>
            <w:rFonts w:hint="eastAsia" w:ascii="楷体_GB2312" w:hAnsi="楷体_GB2312" w:eastAsia="楷体_GB2312" w:cs="楷体_GB2312"/>
            <w:sz w:val="28"/>
            <w:szCs w:val="28"/>
            <w:lang w:eastAsia="zh-CN"/>
          </w:rPr>
          <w:t>混乱</w:t>
        </w:r>
      </w:ins>
      <w:r>
        <w:rPr>
          <w:rFonts w:hint="eastAsia" w:ascii="楷体_GB2312" w:hAnsi="楷体_GB2312" w:eastAsia="楷体_GB2312" w:cs="楷体_GB2312"/>
          <w:sz w:val="28"/>
          <w:szCs w:val="28"/>
          <w:rPrChange w:id="1691" w:author="Administrator" w:date="2015-04-28T08:43:00Z">
            <w:rPr>
              <w:rFonts w:hint="eastAsia" w:ascii="华文楷体" w:hAnsi="华文楷体" w:eastAsia="华文楷体"/>
              <w:sz w:val="28"/>
              <w:szCs w:val="28"/>
            </w:rPr>
          </w:rPrChange>
        </w:rPr>
        <w:t>的，那么</w:t>
      </w:r>
      <w:del w:id="1692" w:author="Administrator" w:date="2015-04-28T10:44:00Z">
        <w:r>
          <w:rPr>
            <w:rFonts w:hint="eastAsia" w:ascii="楷体_GB2312" w:hAnsi="楷体_GB2312" w:eastAsia="楷体_GB2312" w:cs="楷体_GB2312"/>
            <w:sz w:val="28"/>
            <w:szCs w:val="28"/>
            <w:rPrChange w:id="1693" w:author="Administrator" w:date="2015-04-28T08:43:00Z">
              <w:rPr>
                <w:rFonts w:hint="eastAsia" w:ascii="华文楷体" w:hAnsi="华文楷体" w:eastAsia="华文楷体"/>
                <w:sz w:val="28"/>
                <w:szCs w:val="28"/>
              </w:rPr>
            </w:rPrChange>
          </w:rPr>
          <w:delText>--</w:delText>
        </w:r>
      </w:del>
      <w:ins w:id="1694" w:author="Administrator" w:date="2015-04-28T10:44:00Z">
        <w:r>
          <w:rPr>
            <w:rFonts w:hint="eastAsia" w:ascii="楷体_GB2312" w:hAnsi="楷体_GB2312" w:eastAsia="楷体_GB2312" w:cs="楷体_GB2312"/>
            <w:sz w:val="28"/>
            <w:szCs w:val="28"/>
            <w:lang w:eastAsia="zh-CN"/>
          </w:rPr>
          <w:t>法称</w:t>
        </w:r>
      </w:ins>
      <w:r>
        <w:rPr>
          <w:rFonts w:hint="eastAsia" w:ascii="楷体_GB2312" w:hAnsi="楷体_GB2312" w:eastAsia="楷体_GB2312" w:cs="楷体_GB2312"/>
          <w:sz w:val="28"/>
          <w:szCs w:val="28"/>
          <w:rPrChange w:id="1695" w:author="Administrator" w:date="2015-04-28T08:43:00Z">
            <w:rPr>
              <w:rFonts w:hint="eastAsia" w:ascii="华文楷体" w:hAnsi="华文楷体" w:eastAsia="华文楷体"/>
              <w:sz w:val="28"/>
              <w:szCs w:val="28"/>
            </w:rPr>
          </w:rPrChange>
        </w:rPr>
        <w:t>论师在把这些法</w:t>
      </w:r>
      <w:ins w:id="1696" w:author="Administrator" w:date="2015-04-28T10:45: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697" w:author="Administrator" w:date="2015-04-28T08:43:00Z">
            <w:rPr>
              <w:rFonts w:hint="eastAsia" w:ascii="华文楷体" w:hAnsi="华文楷体" w:eastAsia="华文楷体"/>
              <w:sz w:val="28"/>
              <w:szCs w:val="28"/>
            </w:rPr>
          </w:rPrChange>
        </w:rPr>
        <w:t>分</w:t>
      </w:r>
      <w:del w:id="1698" w:author="Administrator" w:date="2015-04-28T10:45:00Z">
        <w:r>
          <w:rPr>
            <w:rFonts w:hint="eastAsia" w:ascii="楷体_GB2312" w:hAnsi="楷体_GB2312" w:eastAsia="楷体_GB2312" w:cs="楷体_GB2312"/>
            <w:sz w:val="28"/>
            <w:szCs w:val="28"/>
            <w:rPrChange w:id="1699" w:author="Administrator" w:date="2015-04-28T08:43:00Z">
              <w:rPr>
                <w:rFonts w:hint="eastAsia" w:ascii="华文楷体" w:hAnsi="华文楷体" w:eastAsia="华文楷体"/>
                <w:sz w:val="28"/>
                <w:szCs w:val="28"/>
              </w:rPr>
            </w:rPrChange>
          </w:rPr>
          <w:delText>的意</w:delText>
        </w:r>
      </w:del>
      <w:ins w:id="1700" w:author="Administrator" w:date="2015-04-28T10:45:00Z">
        <w:r>
          <w:rPr>
            <w:rFonts w:hint="eastAsia" w:ascii="楷体_GB2312" w:hAnsi="楷体_GB2312" w:eastAsia="楷体_GB2312" w:cs="楷体_GB2312"/>
            <w:sz w:val="28"/>
            <w:szCs w:val="28"/>
            <w:lang w:eastAsia="zh-CN"/>
          </w:rPr>
          <w:t>得清清楚楚</w:t>
        </w:r>
      </w:ins>
      <w:del w:id="1701" w:author="Administrator" w:date="2015-04-28T10:45:00Z">
        <w:r>
          <w:rPr>
            <w:rFonts w:hint="eastAsia" w:ascii="楷体_GB2312" w:hAnsi="楷体_GB2312" w:eastAsia="楷体_GB2312" w:cs="楷体_GB2312"/>
            <w:sz w:val="28"/>
            <w:szCs w:val="28"/>
            <w:rPrChange w:id="1702" w:author="Administrator" w:date="2015-04-28T08:43:00Z">
              <w:rPr>
                <w:rFonts w:hint="eastAsia" w:ascii="华文楷体" w:hAnsi="华文楷体" w:eastAsia="华文楷体"/>
                <w:sz w:val="28"/>
                <w:szCs w:val="28"/>
              </w:rPr>
            </w:rPrChange>
          </w:rPr>
          <w:delText>思很清楚的时候呢</w:delText>
        </w:r>
      </w:del>
      <w:ins w:id="1703" w:author="Administrator" w:date="2015-04-28T10:45:00Z">
        <w:r>
          <w:rPr>
            <w:rFonts w:hint="eastAsia" w:ascii="楷体_GB2312" w:hAnsi="楷体_GB2312" w:eastAsia="楷体_GB2312" w:cs="楷体_GB2312"/>
            <w:sz w:val="28"/>
            <w:szCs w:val="28"/>
            <w:lang w:eastAsia="zh-CN"/>
          </w:rPr>
          <w:t>之后呢</w:t>
        </w:r>
      </w:ins>
      <w:r>
        <w:rPr>
          <w:rFonts w:hint="eastAsia" w:ascii="楷体_GB2312" w:hAnsi="楷体_GB2312" w:eastAsia="楷体_GB2312" w:cs="楷体_GB2312"/>
          <w:sz w:val="28"/>
          <w:szCs w:val="28"/>
          <w:rPrChange w:id="1704" w:author="Administrator" w:date="2015-04-28T08:43:00Z">
            <w:rPr>
              <w:rFonts w:hint="eastAsia" w:ascii="华文楷体" w:hAnsi="华文楷体" w:eastAsia="华文楷体"/>
              <w:sz w:val="28"/>
              <w:szCs w:val="28"/>
            </w:rPr>
          </w:rPrChange>
        </w:rPr>
        <w:t>，把这些蕴，界，触，把这些法跟法的关系分的清清楚楚的之后呢，一方面我们对名言</w:t>
      </w:r>
      <w:del w:id="1705" w:author="Administrator" w:date="2015-04-28T10:45:00Z">
        <w:r>
          <w:rPr>
            <w:rFonts w:hint="eastAsia" w:ascii="楷体_GB2312" w:hAnsi="楷体_GB2312" w:eastAsia="楷体_GB2312" w:cs="楷体_GB2312"/>
            <w:sz w:val="28"/>
            <w:szCs w:val="28"/>
            <w:rPrChange w:id="1706" w:author="Administrator" w:date="2015-04-28T08:43:00Z">
              <w:rPr>
                <w:rFonts w:hint="eastAsia" w:ascii="华文楷体" w:hAnsi="华文楷体" w:eastAsia="华文楷体"/>
                <w:sz w:val="28"/>
                <w:szCs w:val="28"/>
              </w:rPr>
            </w:rPrChange>
          </w:rPr>
          <w:delText>句</w:delText>
        </w:r>
      </w:del>
      <w:ins w:id="1707" w:author="Administrator" w:date="2015-04-28T10:45:00Z">
        <w:r>
          <w:rPr>
            <w:rFonts w:hint="eastAsia" w:ascii="楷体_GB2312" w:hAnsi="楷体_GB2312" w:eastAsia="楷体_GB2312" w:cs="楷体_GB2312"/>
            <w:sz w:val="28"/>
            <w:szCs w:val="28"/>
            <w:lang w:eastAsia="zh-CN"/>
          </w:rPr>
          <w:t>谛，</w:t>
        </w:r>
      </w:ins>
      <w:r>
        <w:rPr>
          <w:rFonts w:hint="eastAsia" w:ascii="楷体_GB2312" w:hAnsi="楷体_GB2312" w:eastAsia="楷体_GB2312" w:cs="楷体_GB2312"/>
          <w:sz w:val="28"/>
          <w:szCs w:val="28"/>
          <w:rPrChange w:id="1708" w:author="Administrator" w:date="2015-04-28T08:43:00Z">
            <w:rPr>
              <w:rFonts w:hint="eastAsia" w:ascii="华文楷体" w:hAnsi="华文楷体" w:eastAsia="华文楷体"/>
              <w:sz w:val="28"/>
              <w:szCs w:val="28"/>
            </w:rPr>
          </w:rPrChange>
        </w:rPr>
        <w:t>哦它</w:t>
      </w:r>
      <w:del w:id="1709" w:author="Administrator" w:date="2015-04-28T10:45:00Z">
        <w:r>
          <w:rPr>
            <w:rFonts w:hint="eastAsia" w:ascii="楷体_GB2312" w:hAnsi="楷体_GB2312" w:eastAsia="楷体_GB2312" w:cs="楷体_GB2312"/>
            <w:sz w:val="28"/>
            <w:szCs w:val="28"/>
            <w:rPrChange w:id="1710" w:author="Administrator" w:date="2015-04-28T08:43:00Z">
              <w:rPr>
                <w:rFonts w:hint="eastAsia" w:ascii="华文楷体" w:hAnsi="华文楷体" w:eastAsia="华文楷体"/>
                <w:sz w:val="28"/>
                <w:szCs w:val="28"/>
              </w:rPr>
            </w:rPrChange>
          </w:rPr>
          <w:delText>们</w:delText>
        </w:r>
      </w:del>
      <w:r>
        <w:rPr>
          <w:rFonts w:hint="eastAsia" w:ascii="楷体_GB2312" w:hAnsi="楷体_GB2312" w:eastAsia="楷体_GB2312" w:cs="楷体_GB2312"/>
          <w:sz w:val="28"/>
          <w:szCs w:val="28"/>
          <w:rPrChange w:id="1711" w:author="Administrator" w:date="2015-04-28T08:43:00Z">
            <w:rPr>
              <w:rFonts w:hint="eastAsia" w:ascii="华文楷体" w:hAnsi="华文楷体" w:eastAsia="华文楷体"/>
              <w:sz w:val="28"/>
              <w:szCs w:val="28"/>
            </w:rPr>
          </w:rPrChange>
        </w:rPr>
        <w:t>是随时随地分的</w:t>
      </w:r>
      <w:del w:id="1712" w:author="Administrator" w:date="2015-04-28T10:46:00Z">
        <w:r>
          <w:rPr>
            <w:rFonts w:hint="eastAsia" w:ascii="楷体_GB2312" w:hAnsi="楷体_GB2312" w:eastAsia="楷体_GB2312" w:cs="楷体_GB2312"/>
            <w:sz w:val="28"/>
            <w:szCs w:val="28"/>
            <w:rPrChange w:id="1713" w:author="Administrator" w:date="2015-04-28T08:43:00Z">
              <w:rPr>
                <w:rFonts w:hint="eastAsia" w:ascii="华文楷体" w:hAnsi="华文楷体" w:eastAsia="华文楷体"/>
                <w:sz w:val="28"/>
                <w:szCs w:val="28"/>
              </w:rPr>
            </w:rPrChange>
          </w:rPr>
          <w:delText>清清楚楚</w:delText>
        </w:r>
      </w:del>
      <w:ins w:id="1714" w:author="Administrator" w:date="2015-04-28T10:46:00Z">
        <w:r>
          <w:rPr>
            <w:rFonts w:hint="eastAsia" w:ascii="楷体_GB2312" w:hAnsi="楷体_GB2312" w:eastAsia="楷体_GB2312" w:cs="楷体_GB2312"/>
            <w:sz w:val="28"/>
            <w:szCs w:val="28"/>
            <w:lang w:eastAsia="zh-CN"/>
          </w:rPr>
          <w:t>很清楚</w:t>
        </w:r>
      </w:ins>
      <w:r>
        <w:rPr>
          <w:rFonts w:hint="eastAsia" w:ascii="楷体_GB2312" w:hAnsi="楷体_GB2312" w:eastAsia="楷体_GB2312" w:cs="楷体_GB2312"/>
          <w:sz w:val="28"/>
          <w:szCs w:val="28"/>
          <w:rPrChange w:id="1715" w:author="Administrator" w:date="2015-04-28T08:43:00Z">
            <w:rPr>
              <w:rFonts w:hint="eastAsia" w:ascii="华文楷体" w:hAnsi="华文楷体" w:eastAsia="华文楷体"/>
              <w:sz w:val="28"/>
              <w:szCs w:val="28"/>
            </w:rPr>
          </w:rPrChange>
        </w:rPr>
        <w:t>的，然后把这</w:t>
      </w:r>
      <w:ins w:id="1716" w:author="Administrator" w:date="2015-04-28T10:46:00Z">
        <w:r>
          <w:rPr>
            <w:rFonts w:hint="eastAsia" w:ascii="楷体_GB2312" w:hAnsi="楷体_GB2312" w:eastAsia="楷体_GB2312" w:cs="楷体_GB2312"/>
            <w:sz w:val="28"/>
            <w:szCs w:val="28"/>
            <w:lang w:eastAsia="zh-CN"/>
          </w:rPr>
          <w:t>个</w:t>
        </w:r>
      </w:ins>
      <w:del w:id="1717" w:author="Administrator" w:date="2015-04-28T10:46:00Z">
        <w:r>
          <w:rPr>
            <w:rFonts w:hint="eastAsia" w:ascii="楷体_GB2312" w:hAnsi="楷体_GB2312" w:eastAsia="楷体_GB2312" w:cs="楷体_GB2312"/>
            <w:sz w:val="28"/>
            <w:szCs w:val="28"/>
            <w:rPrChange w:id="1718" w:author="Administrator" w:date="2015-04-28T08:43:00Z">
              <w:rPr>
                <w:rFonts w:hint="eastAsia" w:ascii="华文楷体" w:hAnsi="华文楷体" w:eastAsia="华文楷体"/>
                <w:sz w:val="28"/>
                <w:szCs w:val="28"/>
              </w:rPr>
            </w:rPrChange>
          </w:rPr>
          <w:delText>些</w:delText>
        </w:r>
      </w:del>
      <w:r>
        <w:rPr>
          <w:rFonts w:hint="eastAsia" w:ascii="楷体_GB2312" w:hAnsi="楷体_GB2312" w:eastAsia="楷体_GB2312" w:cs="楷体_GB2312"/>
          <w:sz w:val="28"/>
          <w:szCs w:val="28"/>
          <w:rPrChange w:id="1719" w:author="Administrator" w:date="2015-04-28T08:43:00Z">
            <w:rPr>
              <w:rFonts w:hint="eastAsia" w:ascii="华文楷体" w:hAnsi="华文楷体" w:eastAsia="华文楷体"/>
              <w:sz w:val="28"/>
              <w:szCs w:val="28"/>
            </w:rPr>
          </w:rPrChange>
        </w:rPr>
        <w:t>分清楚之后呢，实际上呢它</w:t>
      </w:r>
      <w:del w:id="1720" w:author="Administrator" w:date="2015-04-28T10:46:00Z">
        <w:r>
          <w:rPr>
            <w:rFonts w:hint="eastAsia" w:ascii="楷体_GB2312" w:hAnsi="楷体_GB2312" w:eastAsia="楷体_GB2312" w:cs="楷体_GB2312"/>
            <w:sz w:val="28"/>
            <w:szCs w:val="28"/>
            <w:rPrChange w:id="1721" w:author="Administrator" w:date="2015-04-28T08:43:00Z">
              <w:rPr>
                <w:rFonts w:hint="eastAsia" w:ascii="华文楷体" w:hAnsi="华文楷体" w:eastAsia="华文楷体"/>
                <w:sz w:val="28"/>
                <w:szCs w:val="28"/>
              </w:rPr>
            </w:rPrChange>
          </w:rPr>
          <w:delText>有</w:delText>
        </w:r>
      </w:del>
      <w:ins w:id="1722" w:author="Administrator" w:date="2015-04-28T10:46:00Z">
        <w:r>
          <w:rPr>
            <w:rFonts w:hint="eastAsia" w:ascii="楷体_GB2312" w:hAnsi="楷体_GB2312" w:eastAsia="楷体_GB2312" w:cs="楷体_GB2312"/>
            <w:sz w:val="28"/>
            <w:szCs w:val="28"/>
            <w:lang w:eastAsia="zh-CN"/>
          </w:rPr>
          <w:t>就有</w:t>
        </w:r>
      </w:ins>
      <w:r>
        <w:rPr>
          <w:rFonts w:hint="eastAsia" w:ascii="楷体_GB2312" w:hAnsi="楷体_GB2312" w:eastAsia="楷体_GB2312" w:cs="楷体_GB2312"/>
          <w:sz w:val="28"/>
          <w:szCs w:val="28"/>
          <w:rPrChange w:id="1723" w:author="Administrator" w:date="2015-04-28T08:43:00Z">
            <w:rPr>
              <w:rFonts w:hint="eastAsia" w:ascii="华文楷体" w:hAnsi="华文楷体" w:eastAsia="华文楷体"/>
              <w:sz w:val="28"/>
              <w:szCs w:val="28"/>
            </w:rPr>
          </w:rPrChange>
        </w:rPr>
        <w:t>一种虚幻的体，虚幻的这样一种性质</w:t>
      </w:r>
      <w:del w:id="1724" w:author="Administrator" w:date="2015-04-28T10:46:00Z">
        <w:r>
          <w:rPr>
            <w:rFonts w:hint="eastAsia" w:ascii="楷体_GB2312" w:hAnsi="楷体_GB2312" w:eastAsia="楷体_GB2312" w:cs="楷体_GB2312"/>
            <w:sz w:val="28"/>
            <w:szCs w:val="28"/>
            <w:rPrChange w:id="1725" w:author="Administrator" w:date="2015-04-28T08:43:00Z">
              <w:rPr>
                <w:rFonts w:hint="eastAsia" w:ascii="华文楷体" w:hAnsi="华文楷体" w:eastAsia="华文楷体"/>
                <w:sz w:val="28"/>
                <w:szCs w:val="28"/>
              </w:rPr>
            </w:rPrChange>
          </w:rPr>
          <w:delText>，</w:delText>
        </w:r>
      </w:del>
      <w:del w:id="1726" w:author="Administrator" w:date="2015-04-28T10:46:00Z">
        <w:r>
          <w:rPr>
            <w:rFonts w:hint="eastAsia" w:ascii="楷体_GB2312" w:hAnsi="楷体_GB2312" w:eastAsia="楷体_GB2312" w:cs="楷体_GB2312"/>
            <w:sz w:val="28"/>
            <w:szCs w:val="28"/>
            <w:rPrChange w:id="1727" w:author="Administrator" w:date="2015-04-28T08:43:00Z">
              <w:rPr>
                <w:rFonts w:hint="eastAsia" w:ascii="华文楷体" w:hAnsi="华文楷体" w:eastAsia="华文楷体"/>
                <w:sz w:val="28"/>
                <w:szCs w:val="28"/>
              </w:rPr>
            </w:rPrChange>
          </w:rPr>
          <w:delText>它</w:delText>
        </w:r>
      </w:del>
      <w:r>
        <w:rPr>
          <w:rFonts w:hint="eastAsia" w:ascii="楷体_GB2312" w:hAnsi="楷体_GB2312" w:eastAsia="楷体_GB2312" w:cs="楷体_GB2312"/>
          <w:sz w:val="28"/>
          <w:szCs w:val="28"/>
          <w:rPrChange w:id="1728" w:author="Administrator" w:date="2015-04-28T08:43:00Z">
            <w:rPr>
              <w:rFonts w:hint="eastAsia" w:ascii="华文楷体" w:hAnsi="华文楷体" w:eastAsia="华文楷体"/>
              <w:sz w:val="28"/>
              <w:szCs w:val="28"/>
            </w:rPr>
          </w:rPrChange>
        </w:rPr>
        <w:t>比较容易凸显出来，就是说我们的智慧也是</w:t>
      </w:r>
      <w:del w:id="1729" w:author="Administrator" w:date="2015-04-28T10:46:00Z">
        <w:r>
          <w:rPr>
            <w:rFonts w:hint="eastAsia" w:ascii="楷体_GB2312" w:hAnsi="楷体_GB2312" w:eastAsia="楷体_GB2312" w:cs="楷体_GB2312"/>
            <w:sz w:val="28"/>
            <w:szCs w:val="28"/>
            <w:rPrChange w:id="1730" w:author="Administrator" w:date="2015-04-28T08:43:00Z">
              <w:rPr>
                <w:rFonts w:hint="eastAsia" w:ascii="华文楷体" w:hAnsi="华文楷体" w:eastAsia="华文楷体"/>
                <w:sz w:val="28"/>
                <w:szCs w:val="28"/>
              </w:rPr>
            </w:rPrChange>
          </w:rPr>
          <w:delText>比较</w:delText>
        </w:r>
      </w:del>
      <w:ins w:id="1731" w:author="Administrator" w:date="2015-04-28T10:46:00Z">
        <w:r>
          <w:rPr>
            <w:rFonts w:hint="eastAsia" w:ascii="楷体_GB2312" w:hAnsi="楷体_GB2312" w:eastAsia="楷体_GB2312" w:cs="楷体_GB2312"/>
            <w:sz w:val="28"/>
            <w:szCs w:val="28"/>
            <w:lang w:eastAsia="zh-CN"/>
          </w:rPr>
          <w:t>很</w:t>
        </w:r>
      </w:ins>
      <w:r>
        <w:rPr>
          <w:rFonts w:hint="eastAsia" w:ascii="楷体_GB2312" w:hAnsi="楷体_GB2312" w:eastAsia="楷体_GB2312" w:cs="楷体_GB2312"/>
          <w:sz w:val="28"/>
          <w:szCs w:val="28"/>
          <w:rPrChange w:id="1732" w:author="Administrator" w:date="2015-04-28T08:43:00Z">
            <w:rPr>
              <w:rFonts w:hint="eastAsia" w:ascii="华文楷体" w:hAnsi="华文楷体" w:eastAsia="华文楷体"/>
              <w:sz w:val="28"/>
              <w:szCs w:val="28"/>
            </w:rPr>
          </w:rPrChange>
        </w:rPr>
        <w:t>清晰的，通过这样的一种清晰</w:t>
      </w:r>
      <w:ins w:id="1733" w:author="Administrator" w:date="2015-04-28T10:47: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1734" w:author="Administrator" w:date="2015-04-28T08:43:00Z">
            <w:rPr>
              <w:rFonts w:hint="eastAsia" w:ascii="华文楷体" w:hAnsi="华文楷体" w:eastAsia="华文楷体"/>
              <w:sz w:val="28"/>
              <w:szCs w:val="28"/>
            </w:rPr>
          </w:rPrChange>
        </w:rPr>
        <w:t>名言之后呢，也很容易趋入</w:t>
      </w:r>
      <w:del w:id="1735" w:author="Administrator" w:date="2015-04-28T10:47:00Z">
        <w:r>
          <w:rPr>
            <w:rFonts w:hint="eastAsia" w:ascii="楷体_GB2312" w:hAnsi="楷体_GB2312" w:eastAsia="楷体_GB2312" w:cs="楷体_GB2312"/>
            <w:sz w:val="28"/>
            <w:szCs w:val="28"/>
            <w:rPrChange w:id="1736" w:author="Administrator" w:date="2015-04-28T08:43:00Z">
              <w:rPr>
                <w:rFonts w:hint="eastAsia" w:ascii="华文楷体" w:hAnsi="华文楷体" w:eastAsia="华文楷体"/>
                <w:sz w:val="28"/>
                <w:szCs w:val="28"/>
              </w:rPr>
            </w:rPrChange>
          </w:rPr>
          <w:delText>----</w:delText>
        </w:r>
      </w:del>
      <w:ins w:id="1737" w:author="Administrator" w:date="2015-04-28T10:47:00Z">
        <w:r>
          <w:rPr>
            <w:rFonts w:hint="eastAsia" w:ascii="楷体_GB2312" w:hAnsi="楷体_GB2312" w:eastAsia="楷体_GB2312" w:cs="楷体_GB2312"/>
            <w:sz w:val="28"/>
            <w:szCs w:val="28"/>
            <w:lang w:eastAsia="zh-CN"/>
          </w:rPr>
          <w:t>圣者之果位</w:t>
        </w:r>
      </w:ins>
      <w:r>
        <w:rPr>
          <w:rFonts w:hint="eastAsia" w:ascii="楷体_GB2312" w:hAnsi="楷体_GB2312" w:eastAsia="楷体_GB2312" w:cs="楷体_GB2312"/>
          <w:sz w:val="28"/>
          <w:szCs w:val="28"/>
          <w:rPrChange w:id="1738" w:author="Administrator" w:date="2015-04-28T08:43:00Z">
            <w:rPr>
              <w:rFonts w:hint="eastAsia" w:ascii="华文楷体" w:hAnsi="华文楷体" w:eastAsia="华文楷体"/>
              <w:sz w:val="28"/>
              <w:szCs w:val="28"/>
            </w:rPr>
          </w:rPrChange>
        </w:rPr>
        <w:t>，所以说这个方面呢是法</w:t>
      </w:r>
      <w:ins w:id="1739" w:author="Administrator" w:date="2015-04-28T10:47:00Z">
        <w:r>
          <w:rPr>
            <w:rFonts w:hint="eastAsia" w:ascii="楷体_GB2312" w:hAnsi="楷体_GB2312" w:eastAsia="楷体_GB2312" w:cs="楷体_GB2312"/>
            <w:sz w:val="28"/>
            <w:szCs w:val="28"/>
            <w:lang w:eastAsia="zh-CN"/>
          </w:rPr>
          <w:t>称</w:t>
        </w:r>
      </w:ins>
      <w:del w:id="1740" w:author="Administrator" w:date="2015-04-28T10:47:00Z">
        <w:r>
          <w:rPr>
            <w:rFonts w:hint="eastAsia" w:ascii="楷体_GB2312" w:hAnsi="楷体_GB2312" w:eastAsia="楷体_GB2312" w:cs="楷体_GB2312"/>
            <w:sz w:val="28"/>
            <w:szCs w:val="28"/>
            <w:rPrChange w:id="1741" w:author="Administrator" w:date="2015-04-28T08:43: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1742" w:author="Administrator" w:date="2015-04-28T08:43:00Z">
            <w:rPr>
              <w:rFonts w:hint="eastAsia" w:ascii="华文楷体" w:hAnsi="华文楷体" w:eastAsia="华文楷体"/>
              <w:sz w:val="28"/>
              <w:szCs w:val="28"/>
            </w:rPr>
          </w:rPrChange>
        </w:rPr>
        <w:t>。它的名声周边整个大地，这个方面就是讲到了这个</w:t>
      </w:r>
      <w:ins w:id="1743" w:author="Administrator" w:date="2015-04-28T10:47:00Z">
        <w:r>
          <w:rPr>
            <w:rFonts w:hint="eastAsia" w:ascii="楷体_GB2312" w:hAnsi="楷体_GB2312" w:eastAsia="楷体_GB2312" w:cs="楷体_GB2312"/>
            <w:sz w:val="28"/>
            <w:szCs w:val="28"/>
            <w:lang w:eastAsia="zh-CN"/>
          </w:rPr>
          <w:t>两大论师</w:t>
        </w:r>
      </w:ins>
      <w:ins w:id="1744" w:author="Administrator" w:date="2015-04-28T10:48:00Z">
        <w:r>
          <w:rPr>
            <w:rFonts w:hint="eastAsia" w:ascii="楷体_GB2312" w:hAnsi="楷体_GB2312" w:eastAsia="楷体_GB2312" w:cs="楷体_GB2312"/>
            <w:sz w:val="28"/>
            <w:szCs w:val="28"/>
            <w:lang w:eastAsia="zh-CN"/>
          </w:rPr>
          <w:t>的不共特色</w:t>
        </w:r>
      </w:ins>
      <w:del w:id="1745" w:author="Administrator" w:date="2015-04-28T10:47:00Z">
        <w:r>
          <w:rPr>
            <w:rFonts w:hint="eastAsia" w:ascii="楷体_GB2312" w:hAnsi="楷体_GB2312" w:eastAsia="楷体_GB2312" w:cs="楷体_GB2312"/>
            <w:sz w:val="28"/>
            <w:szCs w:val="28"/>
            <w:rPrChange w:id="1746" w:author="Administrator" w:date="2015-04-28T08:43:00Z">
              <w:rPr>
                <w:rFonts w:hint="eastAsia" w:ascii="华文楷体" w:hAnsi="华文楷体" w:eastAsia="华文楷体"/>
                <w:sz w:val="28"/>
                <w:szCs w:val="28"/>
              </w:rPr>
            </w:rPrChange>
          </w:rPr>
          <w:delText>-</w:delText>
        </w:r>
      </w:del>
      <w:del w:id="1747" w:author="Administrator" w:date="2015-04-28T10:47:00Z">
        <w:r>
          <w:rPr>
            <w:rFonts w:hint="eastAsia" w:ascii="楷体_GB2312" w:hAnsi="楷体_GB2312" w:eastAsia="楷体_GB2312" w:cs="楷体_GB2312"/>
            <w:sz w:val="28"/>
            <w:szCs w:val="28"/>
            <w:rPrChange w:id="1748" w:author="Administrator" w:date="2015-04-28T08:43:00Z">
              <w:rPr>
                <w:rFonts w:hint="eastAsia" w:ascii="华文楷体" w:hAnsi="华文楷体" w:eastAsia="华文楷体"/>
                <w:sz w:val="28"/>
                <w:szCs w:val="28"/>
              </w:rPr>
            </w:rPrChange>
          </w:rPr>
          <w:delText>-</w:delText>
        </w:r>
      </w:del>
      <w:del w:id="1749" w:author="Administrator" w:date="2015-04-28T10:47:00Z">
        <w:r>
          <w:rPr>
            <w:rFonts w:hint="eastAsia" w:ascii="楷体_GB2312" w:hAnsi="楷体_GB2312" w:eastAsia="楷体_GB2312" w:cs="楷体_GB2312"/>
            <w:sz w:val="28"/>
            <w:szCs w:val="28"/>
            <w:rPrChange w:id="1750" w:author="Administrator" w:date="2015-04-28T08:43:00Z">
              <w:rPr>
                <w:rFonts w:hint="eastAsia" w:ascii="华文楷体" w:hAnsi="华文楷体" w:eastAsia="华文楷体"/>
                <w:sz w:val="28"/>
                <w:szCs w:val="28"/>
              </w:rPr>
            </w:rPrChange>
          </w:rPr>
          <w:delText>-</w:delText>
        </w:r>
      </w:del>
      <w:del w:id="1751" w:author="Administrator" w:date="2015-04-28T10:47:00Z">
        <w:r>
          <w:rPr>
            <w:rFonts w:hint="eastAsia" w:ascii="楷体_GB2312" w:hAnsi="楷体_GB2312" w:eastAsia="楷体_GB2312" w:cs="楷体_GB2312"/>
            <w:sz w:val="28"/>
            <w:szCs w:val="28"/>
            <w:rPrChange w:id="1752" w:author="Administrator" w:date="2015-04-28T08:43:00Z">
              <w:rPr>
                <w:rFonts w:hint="eastAsia" w:ascii="华文楷体" w:hAnsi="华文楷体" w:eastAsia="华文楷体"/>
                <w:sz w:val="28"/>
                <w:szCs w:val="28"/>
              </w:rPr>
            </w:rPrChange>
          </w:rPr>
          <w:delText>-</w:delText>
        </w:r>
      </w:del>
      <w:del w:id="1753" w:author="Administrator" w:date="2015-04-28T10:47:00Z">
        <w:r>
          <w:rPr>
            <w:rFonts w:hint="eastAsia" w:ascii="楷体_GB2312" w:hAnsi="楷体_GB2312" w:eastAsia="楷体_GB2312" w:cs="楷体_GB2312"/>
            <w:sz w:val="28"/>
            <w:szCs w:val="28"/>
            <w:rPrChange w:id="1754" w:author="Administrator" w:date="2015-04-28T08:43:00Z">
              <w:rPr>
                <w:rFonts w:hint="eastAsia" w:ascii="华文楷体" w:hAnsi="华文楷体" w:eastAsia="华文楷体"/>
                <w:sz w:val="28"/>
                <w:szCs w:val="28"/>
              </w:rPr>
            </w:rPrChange>
          </w:rPr>
          <w:delText>-</w:delText>
        </w:r>
      </w:del>
      <w:del w:id="1755" w:author="Administrator" w:date="2015-04-28T10:47:00Z">
        <w:r>
          <w:rPr>
            <w:rFonts w:hint="eastAsia" w:ascii="楷体_GB2312" w:hAnsi="楷体_GB2312" w:eastAsia="楷体_GB2312" w:cs="楷体_GB2312"/>
            <w:sz w:val="28"/>
            <w:szCs w:val="28"/>
            <w:rPrChange w:id="1756" w:author="Administrator" w:date="2015-04-28T08:43:00Z">
              <w:rPr>
                <w:rFonts w:hint="eastAsia" w:ascii="华文楷体" w:hAnsi="华文楷体" w:eastAsia="华文楷体"/>
                <w:sz w:val="28"/>
                <w:szCs w:val="28"/>
              </w:rPr>
            </w:rPrChange>
          </w:rPr>
          <w:delText>-</w:delText>
        </w:r>
      </w:del>
      <w:del w:id="1757" w:author="Administrator" w:date="2015-04-28T10:47:00Z">
        <w:r>
          <w:rPr>
            <w:rFonts w:hint="eastAsia" w:ascii="楷体_GB2312" w:hAnsi="楷体_GB2312" w:eastAsia="楷体_GB2312" w:cs="楷体_GB2312"/>
            <w:sz w:val="28"/>
            <w:szCs w:val="28"/>
            <w:rPrChange w:id="1758" w:author="Administrator" w:date="2015-04-28T08:43:00Z">
              <w:rPr>
                <w:rFonts w:hint="eastAsia" w:ascii="华文楷体" w:hAnsi="华文楷体" w:eastAsia="华文楷体"/>
                <w:sz w:val="28"/>
                <w:szCs w:val="28"/>
              </w:rPr>
            </w:rPrChange>
          </w:rPr>
          <w:delText>-</w:delText>
        </w:r>
      </w:del>
      <w:del w:id="1759" w:author="Administrator" w:date="2015-04-28T10:47:00Z">
        <w:r>
          <w:rPr>
            <w:rFonts w:hint="eastAsia" w:ascii="楷体_GB2312" w:hAnsi="楷体_GB2312" w:eastAsia="楷体_GB2312" w:cs="楷体_GB2312"/>
            <w:sz w:val="28"/>
            <w:szCs w:val="28"/>
            <w:rPrChange w:id="1760" w:author="Administrator" w:date="2015-04-28T08:43: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1761" w:author="Administrator" w:date="2015-04-28T08:43:00Z">
            <w:rPr>
              <w:rFonts w:hint="eastAsia" w:ascii="华文楷体" w:hAnsi="华文楷体" w:eastAsia="华文楷体"/>
              <w:sz w:val="28"/>
              <w:szCs w:val="28"/>
            </w:rPr>
          </w:rPrChange>
        </w:rPr>
        <w:t>，那么下面就继续讲，</w:t>
      </w:r>
    </w:p>
    <w:p>
      <w:pPr>
        <w:ind w:firstLine="570"/>
        <w:rPr>
          <w:del w:id="1762" w:author="Administrator" w:date="2015-04-28T10:49:00Z"/>
          <w:rFonts w:hint="eastAsia" w:ascii="楷体_GB2312" w:hAnsi="楷体_GB2312" w:eastAsia="楷体_GB2312" w:cs="楷体_GB2312"/>
          <w:sz w:val="28"/>
          <w:szCs w:val="28"/>
          <w:rPrChange w:id="1763"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1764" w:author="Administrator" w:date="2015-04-28T08:43:00Z">
            <w:rPr>
              <w:rFonts w:ascii="华文楷体" w:hAnsi="华文楷体" w:eastAsia="华文楷体"/>
              <w:sz w:val="28"/>
              <w:szCs w:val="28"/>
            </w:rPr>
          </w:rPrChange>
        </w:rPr>
        <w:t xml:space="preserve"> </w:t>
      </w:r>
    </w:p>
    <w:p>
      <w:pPr>
        <w:ind w:firstLine="570"/>
        <w:rPr>
          <w:del w:id="1765" w:author="Administrator" w:date="2015-04-28T10:49:00Z"/>
          <w:rFonts w:hint="eastAsia" w:ascii="楷体_GB2312" w:hAnsi="楷体_GB2312" w:eastAsia="楷体_GB2312" w:cs="楷体_GB2312"/>
          <w:sz w:val="28"/>
          <w:szCs w:val="28"/>
          <w:rPrChange w:id="1766" w:author="Administrator" w:date="2015-04-28T08:43:00Z">
            <w:rPr>
              <w:rFonts w:ascii="华文楷体" w:hAnsi="华文楷体" w:eastAsia="华文楷体"/>
              <w:sz w:val="28"/>
              <w:szCs w:val="28"/>
            </w:rPr>
          </w:rPrChange>
        </w:rPr>
      </w:pPr>
    </w:p>
    <w:p>
      <w:pPr>
        <w:ind w:firstLine="570"/>
        <w:rPr>
          <w:del w:id="1767" w:author="Administrator" w:date="2015-04-28T10:49:00Z"/>
          <w:rFonts w:hint="eastAsia" w:ascii="楷体_GB2312" w:hAnsi="楷体_GB2312" w:eastAsia="楷体_GB2312" w:cs="楷体_GB2312"/>
          <w:sz w:val="28"/>
          <w:szCs w:val="28"/>
          <w:rPrChange w:id="1768" w:author="Administrator" w:date="2015-04-28T08:43:00Z">
            <w:rPr>
              <w:rFonts w:ascii="华文楷体" w:hAnsi="华文楷体" w:eastAsia="华文楷体"/>
              <w:sz w:val="28"/>
              <w:szCs w:val="28"/>
            </w:rPr>
          </w:rPrChange>
        </w:rPr>
      </w:pPr>
      <w:del w:id="1769" w:author="Administrator" w:date="2015-04-28T10:49:00Z">
        <w:r>
          <w:rPr>
            <w:rFonts w:hint="eastAsia" w:ascii="楷体_GB2312" w:hAnsi="楷体_GB2312" w:eastAsia="楷体_GB2312" w:cs="楷体_GB2312"/>
            <w:sz w:val="28"/>
            <w:szCs w:val="28"/>
            <w:rPrChange w:id="1770" w:author="Administrator" w:date="2015-04-28T08:43:00Z">
              <w:rPr>
                <w:rFonts w:ascii="华文楷体" w:hAnsi="华文楷体" w:eastAsia="华文楷体"/>
                <w:sz w:val="28"/>
                <w:szCs w:val="28"/>
              </w:rPr>
            </w:rPrChange>
          </w:rPr>
          <w:tab/>
        </w:r>
      </w:del>
      <w:del w:id="1771" w:author="Administrator" w:date="2015-04-28T10:49:00Z">
        <w:r>
          <w:rPr>
            <w:rFonts w:hint="eastAsia" w:ascii="楷体_GB2312" w:hAnsi="楷体_GB2312" w:eastAsia="楷体_GB2312" w:cs="楷体_GB2312"/>
            <w:sz w:val="28"/>
            <w:szCs w:val="28"/>
            <w:rPrChange w:id="1772" w:author="Administrator" w:date="2015-04-28T08:43:00Z">
              <w:rPr>
                <w:rFonts w:ascii="华文楷体" w:hAnsi="华文楷体" w:eastAsia="华文楷体"/>
                <w:sz w:val="28"/>
                <w:szCs w:val="28"/>
              </w:rPr>
            </w:rPrChange>
          </w:rPr>
          <w:cr/>
        </w:r>
      </w:del>
    </w:p>
    <w:p>
      <w:pPr>
        <w:ind w:firstLine="570"/>
        <w:rPr>
          <w:del w:id="1773" w:author="Administrator" w:date="2015-04-28T10:49:00Z"/>
          <w:rFonts w:hint="eastAsia" w:ascii="楷体_GB2312" w:hAnsi="楷体_GB2312" w:eastAsia="楷体_GB2312" w:cs="楷体_GB2312"/>
          <w:sz w:val="28"/>
          <w:szCs w:val="28"/>
          <w:rPrChange w:id="1774" w:author="Administrator" w:date="2015-04-28T08:43:00Z">
            <w:rPr>
              <w:rFonts w:ascii="华文楷体" w:hAnsi="华文楷体" w:eastAsia="华文楷体"/>
              <w:sz w:val="28"/>
              <w:szCs w:val="28"/>
            </w:rPr>
          </w:rPrChange>
        </w:rPr>
      </w:pPr>
    </w:p>
    <w:p>
      <w:pPr>
        <w:ind w:firstLine="570"/>
        <w:rPr>
          <w:del w:id="1775" w:author="Administrator" w:date="2015-04-28T10:49:00Z"/>
          <w:rFonts w:hint="eastAsia" w:ascii="楷体_GB2312" w:hAnsi="楷体_GB2312" w:eastAsia="楷体_GB2312" w:cs="楷体_GB2312"/>
          <w:sz w:val="28"/>
          <w:szCs w:val="28"/>
          <w:rPrChange w:id="1776" w:author="Administrator" w:date="2015-04-28T08:43:00Z">
            <w:rPr>
              <w:rFonts w:ascii="华文楷体" w:hAnsi="华文楷体" w:eastAsia="华文楷体"/>
              <w:sz w:val="28"/>
              <w:szCs w:val="28"/>
            </w:rPr>
          </w:rPrChange>
        </w:rPr>
      </w:pPr>
    </w:p>
    <w:p>
      <w:pPr>
        <w:pStyle w:val="5"/>
        <w:widowControl/>
        <w:shd w:val="clear" w:color="auto" w:fill="FBF9F4"/>
        <w:spacing w:line="510" w:lineRule="atLeast"/>
        <w:ind w:left="0" w:firstLine="570"/>
        <w:rPr>
          <w:ins w:id="1778" w:author="Administrator" w:date="2015-04-28T10:48:00Z"/>
          <w:rFonts w:ascii="华文楷体" w:hAnsi="华文楷体" w:eastAsia="华文楷体" w:cs="华文楷体"/>
          <w:b w:val="0"/>
          <w:i w:val="0"/>
          <w:caps w:val="0"/>
          <w:color w:val="000000"/>
          <w:spacing w:val="0"/>
          <w:sz w:val="28"/>
          <w:szCs w:val="28"/>
        </w:rPr>
        <w:pPrChange w:id="1777" w:author="Administrator" w:date="2015-04-28T10:49:00Z">
          <w:pPr>
            <w:pStyle w:val="5"/>
            <w:widowControl/>
            <w:shd w:val="clear" w:color="auto" w:fill="FBF9F4"/>
            <w:spacing w:line="510" w:lineRule="atLeast"/>
            <w:ind w:left="0" w:firstLine="560"/>
          </w:pPr>
        </w:pPrChange>
      </w:pPr>
      <w:ins w:id="1779" w:author="Administrator" w:date="2015-04-28T10:48:00Z">
        <w:r>
          <w:rPr>
            <w:rFonts w:hint="eastAsia" w:ascii="华文楷体" w:hAnsi="华文楷体" w:eastAsia="华文楷体" w:cs="华文楷体"/>
            <w:i w:val="0"/>
            <w:caps w:val="0"/>
            <w:color w:val="000000"/>
            <w:spacing w:val="0"/>
            <w:sz w:val="28"/>
            <w:szCs w:val="28"/>
            <w:shd w:val="clear" w:color="auto" w:fill="FBF9F4"/>
          </w:rPr>
          <w:t>开显此理诸智者，纵驾妙论之乘骑，</w:t>
        </w:r>
      </w:ins>
    </w:p>
    <w:p>
      <w:pPr>
        <w:pStyle w:val="5"/>
        <w:widowControl/>
        <w:shd w:val="clear" w:color="auto" w:fill="FBF9F4"/>
        <w:spacing w:line="510" w:lineRule="atLeast"/>
        <w:ind w:firstLine="560"/>
        <w:rPr>
          <w:ins w:id="1781" w:author="Administrator" w:date="2015-04-28T10:49:00Z"/>
          <w:rFonts w:hint="eastAsia" w:ascii="华文楷体" w:hAnsi="华文楷体" w:eastAsia="华文楷体" w:cs="华文楷体"/>
          <w:i w:val="0"/>
          <w:caps w:val="0"/>
          <w:color w:val="000000"/>
          <w:spacing w:val="0"/>
          <w:sz w:val="28"/>
          <w:szCs w:val="28"/>
          <w:shd w:val="clear" w:color="auto" w:fill="FBF9F4"/>
        </w:rPr>
        <w:pPrChange w:id="1780" w:author="Administrator" w:date="2015-04-28T10:49:00Z">
          <w:pPr>
            <w:ind w:firstLine="570"/>
          </w:pPr>
        </w:pPrChange>
      </w:pPr>
      <w:ins w:id="1782" w:author="Administrator" w:date="2015-04-28T10:48:00Z">
        <w:r>
          <w:rPr>
            <w:rFonts w:hint="eastAsia" w:ascii="华文楷体" w:hAnsi="华文楷体" w:eastAsia="华文楷体" w:cs="华文楷体"/>
            <w:i w:val="0"/>
            <w:caps w:val="0"/>
            <w:color w:val="000000"/>
            <w:spacing w:val="0"/>
            <w:sz w:val="28"/>
            <w:szCs w:val="28"/>
            <w:shd w:val="clear" w:color="auto" w:fill="FBF9F4"/>
          </w:rPr>
          <w:t>无垢二量辽阔处，一时测度力微弱。</w:t>
        </w:r>
      </w:ins>
    </w:p>
    <w:p>
      <w:pPr>
        <w:pStyle w:val="5"/>
        <w:widowControl/>
        <w:shd w:val="clear" w:color="auto" w:fill="FBF9F4"/>
        <w:spacing w:line="510" w:lineRule="atLeast"/>
        <w:ind w:firstLine="560"/>
        <w:rPr>
          <w:del w:id="1784" w:author="Administrator" w:date="2015-04-28T10:49:00Z"/>
          <w:rFonts w:hint="eastAsia" w:ascii="楷体_GB2312" w:hAnsi="楷体_GB2312" w:eastAsia="楷体_GB2312" w:cs="楷体_GB2312"/>
          <w:sz w:val="28"/>
          <w:szCs w:val="28"/>
          <w:rPrChange w:id="1785" w:author="Administrator" w:date="2015-04-28T08:43:00Z">
            <w:rPr>
              <w:rFonts w:ascii="华文楷体" w:hAnsi="华文楷体" w:eastAsia="华文楷体"/>
              <w:sz w:val="28"/>
              <w:szCs w:val="28"/>
            </w:rPr>
          </w:rPrChange>
        </w:rPr>
        <w:pPrChange w:id="1783" w:author="Administrator" w:date="2015-04-28T10:49:00Z">
          <w:pPr>
            <w:ind w:firstLine="570"/>
          </w:pPr>
        </w:pPrChange>
      </w:pPr>
      <w:del w:id="1786" w:author="Administrator" w:date="2015-04-28T10:49:00Z">
        <w:r>
          <w:rPr>
            <w:rFonts w:hint="eastAsia" w:ascii="楷体_GB2312" w:hAnsi="楷体_GB2312" w:eastAsia="楷体_GB2312" w:cs="楷体_GB2312"/>
            <w:sz w:val="28"/>
            <w:szCs w:val="28"/>
            <w:rPrChange w:id="1787" w:author="Administrator" w:date="2015-04-28T08:43:00Z">
              <w:rPr>
                <w:rFonts w:hint="eastAsia" w:ascii="华文楷体" w:hAnsi="华文楷体" w:eastAsia="华文楷体"/>
                <w:sz w:val="28"/>
                <w:szCs w:val="28"/>
              </w:rPr>
            </w:rPrChange>
          </w:rPr>
          <w:delText>开显此理诸智者，</w:delText>
        </w:r>
      </w:del>
    </w:p>
    <w:p>
      <w:pPr>
        <w:pStyle w:val="5"/>
        <w:widowControl/>
        <w:shd w:val="clear" w:color="auto" w:fill="FBF9F4"/>
        <w:spacing w:line="510" w:lineRule="atLeast"/>
        <w:ind w:firstLine="560"/>
        <w:rPr>
          <w:del w:id="1789" w:author="Administrator" w:date="2015-04-28T10:49:00Z"/>
          <w:rFonts w:hint="eastAsia" w:ascii="楷体_GB2312" w:hAnsi="楷体_GB2312" w:eastAsia="楷体_GB2312" w:cs="楷体_GB2312"/>
          <w:sz w:val="28"/>
          <w:szCs w:val="28"/>
          <w:rPrChange w:id="1790" w:author="Administrator" w:date="2015-04-28T08:43:00Z">
            <w:rPr>
              <w:rFonts w:ascii="华文楷体" w:hAnsi="华文楷体" w:eastAsia="华文楷体"/>
              <w:sz w:val="28"/>
              <w:szCs w:val="28"/>
            </w:rPr>
          </w:rPrChange>
        </w:rPr>
        <w:pPrChange w:id="1788" w:author="Administrator" w:date="2015-04-28T10:49:00Z">
          <w:pPr>
            <w:ind w:firstLine="570"/>
          </w:pPr>
        </w:pPrChange>
      </w:pPr>
    </w:p>
    <w:p>
      <w:pPr>
        <w:pStyle w:val="5"/>
        <w:widowControl/>
        <w:shd w:val="clear" w:color="auto" w:fill="FBF9F4"/>
        <w:spacing w:line="510" w:lineRule="atLeast"/>
        <w:ind w:firstLine="560"/>
        <w:rPr>
          <w:del w:id="1792" w:author="Administrator" w:date="2015-04-28T10:49:00Z"/>
          <w:rFonts w:hint="eastAsia" w:ascii="楷体_GB2312" w:hAnsi="楷体_GB2312" w:eastAsia="楷体_GB2312" w:cs="楷体_GB2312"/>
          <w:sz w:val="28"/>
          <w:szCs w:val="28"/>
          <w:rPrChange w:id="1793" w:author="Administrator" w:date="2015-04-28T08:43:00Z">
            <w:rPr>
              <w:rFonts w:ascii="华文楷体" w:hAnsi="华文楷体" w:eastAsia="华文楷体"/>
              <w:sz w:val="28"/>
              <w:szCs w:val="28"/>
            </w:rPr>
          </w:rPrChange>
        </w:rPr>
        <w:pPrChange w:id="1791" w:author="Administrator" w:date="2015-04-28T10:49:00Z">
          <w:pPr>
            <w:ind w:firstLine="570"/>
          </w:pPr>
        </w:pPrChange>
      </w:pPr>
    </w:p>
    <w:p>
      <w:pPr>
        <w:pStyle w:val="5"/>
        <w:widowControl/>
        <w:shd w:val="clear" w:color="auto" w:fill="FBF9F4"/>
        <w:spacing w:line="510" w:lineRule="atLeast"/>
        <w:ind w:firstLine="560"/>
        <w:rPr>
          <w:del w:id="1795" w:author="Administrator" w:date="2015-04-28T10:49:00Z"/>
          <w:rFonts w:hint="eastAsia" w:ascii="楷体_GB2312" w:hAnsi="楷体_GB2312" w:eastAsia="楷体_GB2312" w:cs="楷体_GB2312"/>
          <w:sz w:val="28"/>
          <w:szCs w:val="28"/>
          <w:rPrChange w:id="1796" w:author="Administrator" w:date="2015-04-28T08:43:00Z">
            <w:rPr>
              <w:rFonts w:ascii="华文楷体" w:hAnsi="华文楷体" w:eastAsia="华文楷体"/>
              <w:sz w:val="28"/>
              <w:szCs w:val="28"/>
            </w:rPr>
          </w:rPrChange>
        </w:rPr>
        <w:pPrChange w:id="1794" w:author="Administrator" w:date="2015-04-28T10:49:00Z">
          <w:pPr>
            <w:ind w:firstLine="570"/>
          </w:pPr>
        </w:pPrChange>
      </w:pPr>
      <w:del w:id="1797" w:author="Administrator" w:date="2015-04-28T10:49:00Z">
        <w:r>
          <w:rPr>
            <w:rFonts w:hint="eastAsia" w:ascii="楷体_GB2312" w:hAnsi="楷体_GB2312" w:eastAsia="楷体_GB2312" w:cs="楷体_GB2312"/>
            <w:sz w:val="28"/>
            <w:szCs w:val="28"/>
            <w:rPrChange w:id="1798" w:author="Administrator" w:date="2015-04-28T08:43:00Z">
              <w:rPr>
                <w:rFonts w:hint="eastAsia" w:ascii="华文楷体" w:hAnsi="华文楷体" w:eastAsia="华文楷体"/>
                <w:sz w:val="28"/>
                <w:szCs w:val="28"/>
              </w:rPr>
            </w:rPrChange>
          </w:rPr>
          <w:delText>纵驾妙论之乘骑，无垢二量辽阔处，一时测度力微弱。</w:delText>
        </w:r>
      </w:del>
    </w:p>
    <w:p>
      <w:pPr>
        <w:pStyle w:val="5"/>
        <w:widowControl/>
        <w:shd w:val="clear" w:color="auto" w:fill="FBF9F4"/>
        <w:spacing w:line="510" w:lineRule="atLeast"/>
        <w:ind w:firstLine="560"/>
        <w:rPr>
          <w:del w:id="1800" w:author="Administrator" w:date="2015-04-28T10:49:00Z"/>
          <w:rFonts w:hint="eastAsia" w:ascii="楷体_GB2312" w:hAnsi="楷体_GB2312" w:eastAsia="楷体_GB2312" w:cs="楷体_GB2312"/>
          <w:sz w:val="28"/>
          <w:szCs w:val="28"/>
          <w:rPrChange w:id="1801" w:author="Administrator" w:date="2015-04-28T08:43:00Z">
            <w:rPr>
              <w:rFonts w:ascii="华文楷体" w:hAnsi="华文楷体" w:eastAsia="华文楷体"/>
              <w:sz w:val="28"/>
              <w:szCs w:val="28"/>
            </w:rPr>
          </w:rPrChange>
        </w:rPr>
        <w:pPrChange w:id="1799" w:author="Administrator" w:date="2015-04-28T10:49:00Z">
          <w:pPr>
            <w:ind w:firstLine="570"/>
          </w:pPr>
        </w:pPrChange>
      </w:pPr>
    </w:p>
    <w:p>
      <w:pPr>
        <w:pStyle w:val="5"/>
        <w:widowControl/>
        <w:shd w:val="clear" w:color="auto" w:fill="FBF9F4"/>
        <w:spacing w:line="510" w:lineRule="atLeast"/>
        <w:ind w:firstLine="560"/>
        <w:rPr>
          <w:del w:id="1803" w:author="Administrator" w:date="2015-04-28T10:53:00Z"/>
          <w:rFonts w:hint="eastAsia" w:ascii="楷体_GB2312" w:hAnsi="楷体_GB2312" w:eastAsia="楷体_GB2312" w:cs="楷体_GB2312"/>
          <w:sz w:val="28"/>
          <w:szCs w:val="28"/>
          <w:rPrChange w:id="1804" w:author="Administrator" w:date="2015-04-28T08:43:00Z">
            <w:rPr>
              <w:rFonts w:ascii="华文楷体" w:hAnsi="华文楷体" w:eastAsia="华文楷体"/>
              <w:sz w:val="28"/>
              <w:szCs w:val="28"/>
            </w:rPr>
          </w:rPrChange>
        </w:rPr>
        <w:pPrChange w:id="1802" w:author="Administrator" w:date="2015-04-28T10:49:00Z">
          <w:pPr>
            <w:ind w:firstLine="570"/>
          </w:pPr>
        </w:pPrChange>
      </w:pPr>
      <w:r>
        <w:rPr>
          <w:rFonts w:hint="eastAsia" w:ascii="楷体_GB2312" w:hAnsi="楷体_GB2312" w:eastAsia="楷体_GB2312" w:cs="楷体_GB2312"/>
          <w:sz w:val="28"/>
          <w:szCs w:val="28"/>
          <w:rPrChange w:id="1805" w:author="Administrator" w:date="2015-04-28T08:43:00Z">
            <w:rPr>
              <w:rFonts w:hint="eastAsia" w:ascii="华文楷体" w:hAnsi="华文楷体" w:eastAsia="华文楷体"/>
              <w:sz w:val="28"/>
              <w:szCs w:val="28"/>
            </w:rPr>
          </w:rPrChange>
        </w:rPr>
        <w:t>那么就是说开显此理诸智者也</w:t>
      </w:r>
      <w:del w:id="1806" w:author="Administrator" w:date="2015-04-28T10:49:00Z">
        <w:r>
          <w:rPr>
            <w:rFonts w:hint="eastAsia" w:ascii="楷体_GB2312" w:hAnsi="楷体_GB2312" w:eastAsia="楷体_GB2312" w:cs="楷体_GB2312"/>
            <w:sz w:val="28"/>
            <w:szCs w:val="28"/>
            <w:rPrChange w:id="1807" w:author="Administrator" w:date="2015-04-28T08:43:00Z">
              <w:rPr>
                <w:rFonts w:hint="eastAsia" w:ascii="华文楷体" w:hAnsi="华文楷体" w:eastAsia="华文楷体"/>
                <w:sz w:val="28"/>
                <w:szCs w:val="28"/>
              </w:rPr>
            </w:rPrChange>
          </w:rPr>
          <w:delText>符合</w:delText>
        </w:r>
      </w:del>
      <w:ins w:id="1808" w:author="Administrator" w:date="2015-04-28T10:49:00Z">
        <w:r>
          <w:rPr>
            <w:rFonts w:hint="eastAsia" w:ascii="楷体_GB2312" w:hAnsi="楷体_GB2312" w:eastAsia="楷体_GB2312" w:cs="楷体_GB2312"/>
            <w:sz w:val="28"/>
            <w:szCs w:val="28"/>
            <w:lang w:eastAsia="zh-CN"/>
          </w:rPr>
          <w:t>是和</w:t>
        </w:r>
      </w:ins>
      <w:r>
        <w:rPr>
          <w:rFonts w:hint="eastAsia" w:ascii="楷体_GB2312" w:hAnsi="楷体_GB2312" w:eastAsia="楷体_GB2312" w:cs="楷体_GB2312"/>
          <w:sz w:val="28"/>
          <w:szCs w:val="28"/>
          <w:rPrChange w:id="1809" w:author="Administrator" w:date="2015-04-28T08:43:00Z">
            <w:rPr>
              <w:rFonts w:hint="eastAsia" w:ascii="华文楷体" w:hAnsi="华文楷体" w:eastAsia="华文楷体"/>
              <w:sz w:val="28"/>
              <w:szCs w:val="28"/>
            </w:rPr>
          </w:rPrChange>
        </w:rPr>
        <w:t>前面一样的，此理呢说是讲到了，月称菩萨的这样这样的一种胜义谛，和这样的一种</w:t>
      </w:r>
      <w:del w:id="1810" w:author="Administrator" w:date="2015-04-28T10:49:00Z">
        <w:r>
          <w:rPr>
            <w:rFonts w:hint="eastAsia" w:ascii="楷体_GB2312" w:hAnsi="楷体_GB2312" w:eastAsia="楷体_GB2312" w:cs="楷体_GB2312"/>
            <w:sz w:val="28"/>
            <w:szCs w:val="28"/>
            <w:rPrChange w:id="1811" w:author="Administrator" w:date="2015-04-28T08:43:00Z">
              <w:rPr>
                <w:rFonts w:hint="eastAsia" w:ascii="华文楷体" w:hAnsi="华文楷体" w:eastAsia="华文楷体"/>
                <w:sz w:val="28"/>
                <w:szCs w:val="28"/>
              </w:rPr>
            </w:rPrChange>
          </w:rPr>
          <w:delText>----</w:delText>
        </w:r>
      </w:del>
      <w:ins w:id="1812" w:author="Administrator" w:date="2015-04-28T10:49:00Z">
        <w:r>
          <w:rPr>
            <w:rFonts w:hint="eastAsia" w:ascii="楷体_GB2312" w:hAnsi="楷体_GB2312" w:eastAsia="楷体_GB2312" w:cs="楷体_GB2312"/>
            <w:sz w:val="28"/>
            <w:szCs w:val="28"/>
            <w:lang w:eastAsia="zh-CN"/>
          </w:rPr>
          <w:t>法称</w:t>
        </w:r>
      </w:ins>
      <w:r>
        <w:rPr>
          <w:rFonts w:hint="eastAsia" w:ascii="楷体_GB2312" w:hAnsi="楷体_GB2312" w:eastAsia="楷体_GB2312" w:cs="楷体_GB2312"/>
          <w:sz w:val="28"/>
          <w:szCs w:val="28"/>
          <w:rPrChange w:id="1813" w:author="Administrator" w:date="2015-04-28T08:43:00Z">
            <w:rPr>
              <w:rFonts w:hint="eastAsia" w:ascii="华文楷体" w:hAnsi="华文楷体" w:eastAsia="华文楷体"/>
              <w:sz w:val="28"/>
              <w:szCs w:val="28"/>
            </w:rPr>
          </w:rPrChange>
        </w:rPr>
        <w:t>的这样的一种</w:t>
      </w:r>
      <w:del w:id="1814" w:author="Administrator" w:date="2015-04-28T10:50:00Z">
        <w:r>
          <w:rPr>
            <w:rFonts w:hint="eastAsia" w:ascii="楷体_GB2312" w:hAnsi="楷体_GB2312" w:eastAsia="楷体_GB2312" w:cs="楷体_GB2312"/>
            <w:sz w:val="28"/>
            <w:szCs w:val="28"/>
            <w:rPrChange w:id="1815" w:author="Administrator" w:date="2015-04-28T08:43:00Z">
              <w:rPr>
                <w:rFonts w:hint="eastAsia" w:ascii="华文楷体" w:hAnsi="华文楷体" w:eastAsia="华文楷体"/>
                <w:sz w:val="28"/>
                <w:szCs w:val="28"/>
              </w:rPr>
            </w:rPrChange>
          </w:rPr>
          <w:delText>---</w:delText>
        </w:r>
      </w:del>
      <w:ins w:id="1816" w:author="Administrator" w:date="2015-04-28T10:50:00Z">
        <w:r>
          <w:rPr>
            <w:rFonts w:hint="eastAsia" w:ascii="楷体_GB2312" w:hAnsi="楷体_GB2312" w:eastAsia="楷体_GB2312" w:cs="楷体_GB2312"/>
            <w:sz w:val="28"/>
            <w:szCs w:val="28"/>
            <w:lang w:eastAsia="zh-CN"/>
          </w:rPr>
          <w:t>名言理</w:t>
        </w:r>
      </w:ins>
      <w:r>
        <w:rPr>
          <w:rFonts w:hint="eastAsia" w:ascii="楷体_GB2312" w:hAnsi="楷体_GB2312" w:eastAsia="楷体_GB2312" w:cs="楷体_GB2312"/>
          <w:sz w:val="28"/>
          <w:szCs w:val="28"/>
          <w:rPrChange w:id="1817" w:author="Administrator" w:date="2015-04-28T08:43:00Z">
            <w:rPr>
              <w:rFonts w:hint="eastAsia" w:ascii="华文楷体" w:hAnsi="华文楷体" w:eastAsia="华文楷体"/>
              <w:sz w:val="28"/>
              <w:szCs w:val="28"/>
            </w:rPr>
          </w:rPrChange>
        </w:rPr>
        <w:t>，弘扬月称菩萨的这样的一种这个观点非常多，大家到现在为止都</w:t>
      </w:r>
      <w:ins w:id="1818" w:author="Administrator" w:date="2015-04-28T10:50: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1819" w:author="Administrator" w:date="2015-04-28T08:43:00Z">
            <w:rPr>
              <w:rFonts w:hint="eastAsia" w:ascii="华文楷体" w:hAnsi="华文楷体" w:eastAsia="华文楷体"/>
              <w:sz w:val="28"/>
              <w:szCs w:val="28"/>
            </w:rPr>
          </w:rPrChange>
        </w:rPr>
        <w:t>说我们</w:t>
      </w:r>
      <w:ins w:id="1820" w:author="Administrator" w:date="2015-04-28T10:50:00Z">
        <w:r>
          <w:rPr>
            <w:rFonts w:hint="eastAsia" w:ascii="楷体_GB2312" w:hAnsi="楷体_GB2312" w:eastAsia="楷体_GB2312" w:cs="楷体_GB2312"/>
            <w:sz w:val="28"/>
            <w:szCs w:val="28"/>
            <w:lang w:eastAsia="zh-CN"/>
          </w:rPr>
          <w:t>是守持应成派的，</w:t>
        </w:r>
      </w:ins>
      <w:ins w:id="1821" w:author="Administrator" w:date="2015-04-28T10:52:00Z">
        <w:r>
          <w:rPr>
            <w:rFonts w:hint="eastAsia" w:ascii="楷体_GB2312" w:hAnsi="楷体_GB2312" w:eastAsia="楷体_GB2312" w:cs="楷体_GB2312"/>
            <w:sz w:val="28"/>
            <w:szCs w:val="28"/>
            <w:lang w:eastAsia="zh-CN"/>
          </w:rPr>
          <w:t>都是守持</w:t>
        </w:r>
      </w:ins>
      <w:ins w:id="1822" w:author="Administrator" w:date="2015-04-28T10:53:00Z">
        <w:r>
          <w:rPr>
            <w:rFonts w:hint="eastAsia" w:ascii="楷体_GB2312" w:hAnsi="楷体_GB2312" w:eastAsia="楷体_GB2312" w:cs="楷体_GB2312"/>
            <w:sz w:val="28"/>
            <w:szCs w:val="28"/>
            <w:lang w:eastAsia="zh-CN"/>
          </w:rPr>
          <w:t>月称菩</w:t>
        </w:r>
      </w:ins>
      <w:ins w:id="1823" w:author="Administrator" w:date="2015-04-28T10:54:00Z">
        <w:r>
          <w:rPr>
            <w:rFonts w:hint="eastAsia" w:ascii="楷体_GB2312" w:hAnsi="楷体_GB2312" w:eastAsia="楷体_GB2312" w:cs="楷体_GB2312"/>
            <w:sz w:val="28"/>
            <w:szCs w:val="28"/>
            <w:lang w:eastAsia="zh-CN"/>
          </w:rPr>
          <w:t>萨</w:t>
        </w:r>
      </w:ins>
      <w:ins w:id="1824" w:author="Administrator" w:date="2015-04-28T10:53:00Z">
        <w:r>
          <w:rPr>
            <w:rFonts w:hint="eastAsia" w:ascii="楷体_GB2312" w:hAnsi="楷体_GB2312" w:eastAsia="楷体_GB2312" w:cs="楷体_GB2312"/>
            <w:sz w:val="28"/>
            <w:szCs w:val="28"/>
            <w:lang w:eastAsia="zh-CN"/>
          </w:rPr>
          <w:t>，《</w:t>
        </w:r>
      </w:ins>
    </w:p>
    <w:p>
      <w:pPr>
        <w:pStyle w:val="5"/>
        <w:widowControl/>
        <w:shd w:val="clear" w:color="auto" w:fill="FBF9F4"/>
        <w:spacing w:line="510" w:lineRule="atLeast"/>
        <w:ind w:firstLine="560"/>
        <w:rPr>
          <w:del w:id="1826" w:author="Administrator" w:date="2015-04-28T10:53:00Z"/>
          <w:rFonts w:hint="eastAsia" w:ascii="楷体_GB2312" w:hAnsi="楷体_GB2312" w:eastAsia="楷体_GB2312" w:cs="楷体_GB2312"/>
          <w:sz w:val="28"/>
          <w:szCs w:val="28"/>
          <w:rPrChange w:id="1827" w:author="Administrator" w:date="2015-04-28T08:43:00Z">
            <w:rPr>
              <w:rFonts w:ascii="华文楷体" w:hAnsi="华文楷体" w:eastAsia="华文楷体"/>
              <w:sz w:val="28"/>
              <w:szCs w:val="28"/>
            </w:rPr>
          </w:rPrChange>
        </w:rPr>
        <w:pPrChange w:id="1825" w:author="Administrator" w:date="2015-04-28T10:53:00Z">
          <w:pPr>
            <w:ind w:firstLine="570"/>
          </w:pPr>
        </w:pPrChange>
      </w:pPr>
    </w:p>
    <w:p>
      <w:pPr>
        <w:pStyle w:val="5"/>
        <w:widowControl/>
        <w:shd w:val="clear" w:color="auto" w:fill="FBF9F4"/>
        <w:spacing w:line="510" w:lineRule="atLeast"/>
        <w:ind w:firstLine="560"/>
        <w:rPr>
          <w:del w:id="1829" w:author="Administrator" w:date="2015-04-28T10:53:00Z"/>
          <w:rFonts w:hint="eastAsia" w:ascii="楷体_GB2312" w:hAnsi="楷体_GB2312" w:eastAsia="楷体_GB2312" w:cs="楷体_GB2312"/>
          <w:sz w:val="28"/>
          <w:szCs w:val="28"/>
          <w:rPrChange w:id="1830" w:author="Administrator" w:date="2015-04-28T08:43:00Z">
            <w:rPr>
              <w:rFonts w:ascii="华文楷体" w:hAnsi="华文楷体" w:eastAsia="华文楷体"/>
              <w:sz w:val="28"/>
              <w:szCs w:val="28"/>
            </w:rPr>
          </w:rPrChange>
        </w:rPr>
        <w:pPrChange w:id="1828" w:author="Administrator" w:date="2015-04-28T10:53:00Z">
          <w:pPr>
            <w:ind w:firstLine="570"/>
          </w:pPr>
        </w:pPrChange>
      </w:pPr>
      <w:del w:id="1831" w:author="Administrator" w:date="2015-04-28T10:53:00Z">
        <w:r>
          <w:rPr>
            <w:rFonts w:hint="eastAsia" w:ascii="楷体_GB2312" w:hAnsi="楷体_GB2312" w:eastAsia="楷体_GB2312" w:cs="楷体_GB2312"/>
            <w:sz w:val="28"/>
            <w:szCs w:val="28"/>
            <w:rPrChange w:id="1832" w:author="Administrator" w:date="2015-04-28T08:43:00Z">
              <w:rPr>
                <w:rFonts w:hint="eastAsia" w:ascii="华文楷体" w:hAnsi="华文楷体" w:eastAsia="华文楷体"/>
                <w:sz w:val="28"/>
                <w:szCs w:val="28"/>
              </w:rPr>
            </w:rPrChange>
          </w:rPr>
          <w:delText>都说属于密乘派的，他这样的一种弟子有很多，像</w:delText>
        </w:r>
      </w:del>
    </w:p>
    <w:p>
      <w:pPr>
        <w:pStyle w:val="5"/>
        <w:widowControl/>
        <w:shd w:val="clear" w:color="auto" w:fill="FBF9F4"/>
        <w:spacing w:line="510" w:lineRule="atLeast"/>
        <w:ind w:firstLine="560"/>
        <w:rPr>
          <w:del w:id="1834" w:author="Administrator" w:date="2015-04-28T10:53:00Z"/>
          <w:rFonts w:hint="eastAsia" w:ascii="楷体_GB2312" w:hAnsi="楷体_GB2312" w:eastAsia="楷体_GB2312" w:cs="楷体_GB2312"/>
          <w:sz w:val="28"/>
          <w:szCs w:val="28"/>
          <w:rPrChange w:id="1835" w:author="Administrator" w:date="2015-04-28T08:43:00Z">
            <w:rPr>
              <w:rFonts w:ascii="华文楷体" w:hAnsi="华文楷体" w:eastAsia="华文楷体"/>
              <w:sz w:val="28"/>
              <w:szCs w:val="28"/>
            </w:rPr>
          </w:rPrChange>
        </w:rPr>
        <w:pPrChange w:id="1833" w:author="Administrator" w:date="2015-04-28T10:53:00Z">
          <w:pPr>
            <w:ind w:firstLine="570"/>
          </w:pPr>
        </w:pPrChange>
      </w:pPr>
    </w:p>
    <w:p>
      <w:pPr>
        <w:pStyle w:val="5"/>
        <w:widowControl/>
        <w:shd w:val="clear" w:color="auto" w:fill="FBF9F4"/>
        <w:spacing w:line="510" w:lineRule="atLeast"/>
        <w:ind w:firstLine="560"/>
        <w:rPr>
          <w:del w:id="1837" w:author="Administrator" w:date="2015-04-28T10:53:00Z"/>
          <w:rFonts w:hint="eastAsia" w:ascii="楷体_GB2312" w:hAnsi="楷体_GB2312" w:eastAsia="楷体_GB2312" w:cs="楷体_GB2312"/>
          <w:sz w:val="28"/>
          <w:szCs w:val="28"/>
          <w:rPrChange w:id="1838" w:author="Administrator" w:date="2015-04-28T08:43:00Z">
            <w:rPr>
              <w:rFonts w:ascii="华文楷体" w:hAnsi="华文楷体" w:eastAsia="华文楷体"/>
              <w:sz w:val="28"/>
              <w:szCs w:val="28"/>
            </w:rPr>
          </w:rPrChange>
        </w:rPr>
        <w:pPrChange w:id="1836" w:author="Administrator" w:date="2015-04-28T10:53:00Z">
          <w:pPr>
            <w:ind w:firstLine="570"/>
          </w:pPr>
        </w:pPrChange>
      </w:pPr>
      <w:del w:id="1839" w:author="Administrator" w:date="2015-04-28T10:53:00Z">
        <w:r>
          <w:rPr>
            <w:rFonts w:hint="eastAsia" w:ascii="楷体_GB2312" w:hAnsi="楷体_GB2312" w:eastAsia="楷体_GB2312" w:cs="楷体_GB2312"/>
            <w:sz w:val="28"/>
            <w:szCs w:val="28"/>
            <w:rPrChange w:id="1840" w:author="Administrator" w:date="2015-04-28T08:43:00Z">
              <w:rPr>
                <w:rFonts w:ascii="华文楷体" w:hAnsi="华文楷体" w:eastAsia="华文楷体"/>
                <w:sz w:val="28"/>
                <w:szCs w:val="28"/>
              </w:rPr>
            </w:rPrChange>
          </w:rPr>
          <w:tab/>
        </w:r>
      </w:del>
      <w:del w:id="1841" w:author="Administrator" w:date="2015-04-28T10:53:00Z">
        <w:r>
          <w:rPr>
            <w:rFonts w:hint="eastAsia" w:ascii="楷体_GB2312" w:hAnsi="楷体_GB2312" w:eastAsia="楷体_GB2312" w:cs="楷体_GB2312"/>
            <w:sz w:val="28"/>
            <w:szCs w:val="28"/>
            <w:rPrChange w:id="1842" w:author="Administrator" w:date="2015-04-28T08:43:00Z">
              <w:rPr>
                <w:rFonts w:ascii="华文楷体" w:hAnsi="华文楷体" w:eastAsia="华文楷体"/>
                <w:sz w:val="28"/>
                <w:szCs w:val="28"/>
              </w:rPr>
            </w:rPrChange>
          </w:rPr>
          <w:cr/>
        </w:r>
      </w:del>
    </w:p>
    <w:p>
      <w:pPr>
        <w:pStyle w:val="5"/>
        <w:widowControl/>
        <w:shd w:val="clear" w:color="auto" w:fill="FBF9F4"/>
        <w:spacing w:line="510" w:lineRule="atLeast"/>
        <w:ind w:firstLine="560"/>
        <w:rPr>
          <w:del w:id="1844" w:author="Administrator" w:date="2015-04-28T10:53:00Z"/>
          <w:rFonts w:hint="eastAsia" w:ascii="楷体_GB2312" w:hAnsi="楷体_GB2312" w:eastAsia="楷体_GB2312" w:cs="楷体_GB2312"/>
          <w:sz w:val="28"/>
          <w:szCs w:val="28"/>
          <w:rPrChange w:id="1845" w:author="Administrator" w:date="2015-04-28T08:43:00Z">
            <w:rPr>
              <w:rFonts w:ascii="华文楷体" w:hAnsi="华文楷体" w:eastAsia="华文楷体"/>
              <w:sz w:val="28"/>
              <w:szCs w:val="28"/>
            </w:rPr>
          </w:rPrChange>
        </w:rPr>
        <w:pPrChange w:id="1843" w:author="Administrator" w:date="2015-04-28T10:53:00Z">
          <w:pPr>
            <w:ind w:firstLine="570"/>
          </w:pPr>
        </w:pPrChange>
      </w:pPr>
    </w:p>
    <w:p>
      <w:pPr>
        <w:pStyle w:val="5"/>
        <w:widowControl/>
        <w:shd w:val="clear" w:color="auto" w:fill="FBF9F4"/>
        <w:spacing w:line="510" w:lineRule="atLeast"/>
        <w:ind w:firstLine="560"/>
        <w:rPr>
          <w:del w:id="1847" w:author="Administrator" w:date="2015-04-28T10:53:00Z"/>
          <w:rFonts w:hint="eastAsia" w:ascii="楷体_GB2312" w:hAnsi="楷体_GB2312" w:eastAsia="楷体_GB2312" w:cs="楷体_GB2312"/>
          <w:sz w:val="28"/>
          <w:szCs w:val="28"/>
          <w:rPrChange w:id="1848" w:author="Administrator" w:date="2015-04-28T08:43:00Z">
            <w:rPr>
              <w:rFonts w:ascii="华文楷体" w:hAnsi="华文楷体" w:eastAsia="华文楷体"/>
              <w:sz w:val="28"/>
              <w:szCs w:val="28"/>
            </w:rPr>
          </w:rPrChange>
        </w:rPr>
        <w:pPrChange w:id="1846" w:author="Administrator" w:date="2015-04-28T10:53:00Z">
          <w:pPr>
            <w:ind w:firstLine="570"/>
          </w:pPr>
        </w:pPrChange>
      </w:pPr>
    </w:p>
    <w:p>
      <w:pPr>
        <w:pStyle w:val="5"/>
        <w:widowControl/>
        <w:shd w:val="clear" w:color="auto" w:fill="FBF9F4"/>
        <w:spacing w:line="510" w:lineRule="atLeast"/>
        <w:ind w:firstLine="560"/>
        <w:rPr>
          <w:del w:id="1850" w:author="Administrator" w:date="2015-04-28T10:53:00Z"/>
          <w:rFonts w:hint="eastAsia" w:ascii="楷体_GB2312" w:hAnsi="楷体_GB2312" w:eastAsia="楷体_GB2312" w:cs="楷体_GB2312"/>
          <w:sz w:val="28"/>
          <w:szCs w:val="28"/>
          <w:rPrChange w:id="1851" w:author="Administrator" w:date="2015-04-28T08:43:00Z">
            <w:rPr>
              <w:rFonts w:ascii="华文楷体" w:hAnsi="华文楷体" w:eastAsia="华文楷体"/>
              <w:sz w:val="28"/>
              <w:szCs w:val="28"/>
            </w:rPr>
          </w:rPrChange>
        </w:rPr>
        <w:pPrChange w:id="1849" w:author="Administrator" w:date="2015-04-28T10:53:00Z">
          <w:pPr>
            <w:ind w:firstLine="570"/>
          </w:pPr>
        </w:pPrChange>
      </w:pPr>
    </w:p>
    <w:p>
      <w:pPr>
        <w:pStyle w:val="5"/>
        <w:widowControl/>
        <w:shd w:val="clear" w:color="auto" w:fill="FBF9F4"/>
        <w:spacing w:line="510" w:lineRule="atLeast"/>
        <w:ind w:firstLine="560"/>
        <w:rPr>
          <w:del w:id="1853" w:author="Administrator" w:date="2015-04-28T10:55:00Z"/>
          <w:rFonts w:hint="eastAsia" w:ascii="楷体_GB2312" w:hAnsi="楷体_GB2312" w:eastAsia="楷体_GB2312" w:cs="楷体_GB2312"/>
          <w:sz w:val="28"/>
          <w:szCs w:val="28"/>
          <w:rPrChange w:id="1854" w:author="Administrator" w:date="2015-04-28T08:43:00Z">
            <w:rPr>
              <w:rFonts w:ascii="华文楷体" w:hAnsi="华文楷体" w:eastAsia="华文楷体"/>
              <w:sz w:val="28"/>
              <w:szCs w:val="28"/>
            </w:rPr>
          </w:rPrChange>
        </w:rPr>
        <w:pPrChange w:id="1852" w:author="Administrator" w:date="2015-04-28T10:53:00Z">
          <w:pPr>
            <w:ind w:firstLine="570"/>
          </w:pPr>
        </w:pPrChange>
      </w:pPr>
      <w:del w:id="1855" w:author="Administrator" w:date="2015-04-28T10:53:00Z">
        <w:r>
          <w:rPr>
            <w:rFonts w:hint="eastAsia" w:ascii="楷体_GB2312" w:hAnsi="楷体_GB2312" w:eastAsia="楷体_GB2312" w:cs="楷体_GB2312"/>
            <w:sz w:val="28"/>
            <w:szCs w:val="28"/>
            <w:rPrChange w:id="1856" w:author="Administrator" w:date="2015-04-28T08:43:00Z">
              <w:rPr>
                <w:rFonts w:hint="eastAsia" w:ascii="华文楷体" w:hAnsi="华文楷体" w:eastAsia="华文楷体"/>
                <w:sz w:val="28"/>
                <w:szCs w:val="28"/>
              </w:rPr>
            </w:rPrChange>
          </w:rPr>
          <w:delText>那不都说属于月称菩萨，</w:delText>
        </w:r>
      </w:del>
      <w:r>
        <w:rPr>
          <w:rFonts w:hint="eastAsia" w:ascii="楷体_GB2312" w:hAnsi="楷体_GB2312" w:eastAsia="楷体_GB2312" w:cs="楷体_GB2312"/>
          <w:sz w:val="28"/>
          <w:szCs w:val="28"/>
          <w:rPrChange w:id="1857" w:author="Administrator" w:date="2015-04-28T08:43:00Z">
            <w:rPr>
              <w:rFonts w:hint="eastAsia" w:ascii="华文楷体" w:hAnsi="华文楷体" w:eastAsia="华文楷体"/>
              <w:sz w:val="28"/>
              <w:szCs w:val="28"/>
            </w:rPr>
          </w:rPrChange>
        </w:rPr>
        <w:t>入中论</w:t>
      </w:r>
      <w:ins w:id="1858" w:author="Administrator" w:date="2015-04-28T10:53: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859" w:author="Administrator" w:date="2015-04-28T08:43:00Z">
            <w:rPr>
              <w:rFonts w:hint="eastAsia" w:ascii="华文楷体" w:hAnsi="华文楷体" w:eastAsia="华文楷体"/>
              <w:sz w:val="28"/>
              <w:szCs w:val="28"/>
            </w:rPr>
          </w:rPrChange>
        </w:rPr>
        <w:t>中的</w:t>
      </w:r>
      <w:ins w:id="1860" w:author="Administrator" w:date="2015-04-28T10:53: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861" w:author="Administrator" w:date="2015-04-28T08:43:00Z">
            <w:rPr>
              <w:rFonts w:hint="eastAsia" w:ascii="华文楷体" w:hAnsi="华文楷体" w:eastAsia="华文楷体"/>
              <w:sz w:val="28"/>
              <w:szCs w:val="28"/>
            </w:rPr>
          </w:rPrChange>
        </w:rPr>
        <w:t>中</w:t>
      </w:r>
      <w:ins w:id="1862" w:author="Administrator" w:date="2015-04-28T10:53: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863" w:author="Administrator" w:date="2015-04-28T08:43:00Z">
            <w:rPr>
              <w:rFonts w:hint="eastAsia" w:ascii="华文楷体" w:hAnsi="华文楷体" w:eastAsia="华文楷体"/>
              <w:sz w:val="28"/>
              <w:szCs w:val="28"/>
            </w:rPr>
          </w:rPrChange>
        </w:rPr>
        <w:t>，中</w:t>
      </w:r>
      <w:del w:id="1864" w:author="Administrator" w:date="2015-04-28T10:55:00Z">
        <w:r>
          <w:rPr>
            <w:rFonts w:hint="eastAsia" w:ascii="楷体_GB2312" w:hAnsi="楷体_GB2312" w:eastAsia="楷体_GB2312" w:cs="楷体_GB2312"/>
            <w:sz w:val="28"/>
            <w:szCs w:val="28"/>
            <w:rPrChange w:id="1865" w:author="Administrator" w:date="2015-04-28T08:43:00Z">
              <w:rPr>
                <w:rFonts w:hint="eastAsia" w:ascii="华文楷体" w:hAnsi="华文楷体" w:eastAsia="华文楷体"/>
                <w:sz w:val="28"/>
                <w:szCs w:val="28"/>
              </w:rPr>
            </w:rPrChange>
          </w:rPr>
          <w:delText>意</w:delText>
        </w:r>
      </w:del>
      <w:ins w:id="1866" w:author="Administrator" w:date="2015-04-28T10:55:00Z">
        <w:r>
          <w:rPr>
            <w:rFonts w:hint="eastAsia" w:ascii="楷体_GB2312" w:hAnsi="楷体_GB2312" w:eastAsia="楷体_GB2312" w:cs="楷体_GB2312"/>
            <w:sz w:val="28"/>
            <w:szCs w:val="28"/>
            <w:lang w:eastAsia="zh-CN"/>
          </w:rPr>
          <w:t>义</w:t>
        </w:r>
      </w:ins>
      <w:r>
        <w:rPr>
          <w:rFonts w:hint="eastAsia" w:ascii="楷体_GB2312" w:hAnsi="楷体_GB2312" w:eastAsia="楷体_GB2312" w:cs="楷体_GB2312"/>
          <w:sz w:val="28"/>
          <w:szCs w:val="28"/>
          <w:rPrChange w:id="1867" w:author="Administrator" w:date="2015-04-28T08:43:00Z">
            <w:rPr>
              <w:rFonts w:hint="eastAsia" w:ascii="华文楷体" w:hAnsi="华文楷体" w:eastAsia="华文楷体"/>
              <w:sz w:val="28"/>
              <w:szCs w:val="28"/>
            </w:rPr>
          </w:rPrChange>
        </w:rPr>
        <w:t>的这样一种传承弟子，他这样的一种弟子有很多，像</w:t>
      </w:r>
      <w:del w:id="1868" w:author="Administrator" w:date="2015-04-28T10:54:00Z">
        <w:r>
          <w:rPr>
            <w:rFonts w:hint="eastAsia" w:ascii="楷体_GB2312" w:hAnsi="楷体_GB2312" w:eastAsia="楷体_GB2312" w:cs="楷体_GB2312"/>
            <w:sz w:val="28"/>
            <w:szCs w:val="28"/>
            <w:rPrChange w:id="1869" w:author="Administrator" w:date="2015-04-28T08:43:00Z">
              <w:rPr>
                <w:rFonts w:hint="eastAsia" w:ascii="华文楷体" w:hAnsi="华文楷体" w:eastAsia="华文楷体"/>
                <w:sz w:val="28"/>
                <w:szCs w:val="28"/>
              </w:rPr>
            </w:rPrChange>
          </w:rPr>
          <w:delText>----</w:delText>
        </w:r>
      </w:del>
      <w:ins w:id="1870" w:author="Administrator" w:date="2015-04-28T10:54:00Z">
        <w:r>
          <w:rPr>
            <w:rFonts w:hint="eastAsia" w:ascii="楷体_GB2312" w:hAnsi="楷体_GB2312" w:eastAsia="楷体_GB2312" w:cs="楷体_GB2312"/>
            <w:sz w:val="28"/>
            <w:szCs w:val="28"/>
            <w:lang w:eastAsia="zh-CN"/>
          </w:rPr>
          <w:t>明了杜鹃</w:t>
        </w:r>
      </w:ins>
      <w:r>
        <w:rPr>
          <w:rFonts w:hint="eastAsia" w:ascii="楷体_GB2312" w:hAnsi="楷体_GB2312" w:eastAsia="楷体_GB2312" w:cs="楷体_GB2312"/>
          <w:sz w:val="28"/>
          <w:szCs w:val="28"/>
          <w:rPrChange w:id="1871" w:author="Administrator" w:date="2015-04-28T08:43:00Z">
            <w:rPr>
              <w:rFonts w:hint="eastAsia" w:ascii="华文楷体" w:hAnsi="华文楷体" w:eastAsia="华文楷体"/>
              <w:sz w:val="28"/>
              <w:szCs w:val="28"/>
            </w:rPr>
          </w:rPrChange>
        </w:rPr>
        <w:t>论师，还是</w:t>
      </w:r>
    </w:p>
    <w:p>
      <w:pPr>
        <w:pStyle w:val="5"/>
        <w:widowControl/>
        <w:shd w:val="clear" w:color="auto" w:fill="FBF9F4"/>
        <w:spacing w:line="510" w:lineRule="atLeast"/>
        <w:ind w:firstLine="560"/>
        <w:rPr>
          <w:del w:id="1873" w:author="Administrator" w:date="2015-04-28T10:55:00Z"/>
          <w:rFonts w:hint="eastAsia" w:ascii="楷体_GB2312" w:hAnsi="楷体_GB2312" w:eastAsia="楷体_GB2312" w:cs="楷体_GB2312"/>
          <w:sz w:val="28"/>
          <w:szCs w:val="28"/>
          <w:rPrChange w:id="1874" w:author="Administrator" w:date="2015-04-28T08:43:00Z">
            <w:rPr>
              <w:rFonts w:ascii="华文楷体" w:hAnsi="华文楷体" w:eastAsia="华文楷体"/>
              <w:sz w:val="28"/>
              <w:szCs w:val="28"/>
            </w:rPr>
          </w:rPrChange>
        </w:rPr>
        <w:pPrChange w:id="1872" w:author="Administrator" w:date="2015-04-28T10:53:00Z">
          <w:pPr>
            <w:ind w:firstLine="570"/>
          </w:pPr>
        </w:pPrChange>
      </w:pPr>
    </w:p>
    <w:p>
      <w:pPr>
        <w:pStyle w:val="5"/>
        <w:widowControl/>
        <w:shd w:val="clear" w:color="auto" w:fill="FBF9F4"/>
        <w:spacing w:line="510" w:lineRule="atLeast"/>
        <w:ind w:firstLine="560"/>
        <w:rPr>
          <w:del w:id="1876" w:author="Administrator" w:date="2015-04-28T11:03:00Z"/>
          <w:rFonts w:hint="eastAsia" w:ascii="楷体_GB2312" w:hAnsi="楷体_GB2312" w:eastAsia="楷体_GB2312" w:cs="楷体_GB2312"/>
          <w:sz w:val="28"/>
          <w:szCs w:val="28"/>
          <w:rPrChange w:id="1877" w:author="Administrator" w:date="2015-04-28T08:43:00Z">
            <w:rPr>
              <w:rFonts w:ascii="华文楷体" w:hAnsi="华文楷体" w:eastAsia="华文楷体"/>
              <w:sz w:val="28"/>
              <w:szCs w:val="28"/>
            </w:rPr>
          </w:rPrChange>
        </w:rPr>
        <w:pPrChange w:id="1875" w:author="Administrator" w:date="2015-04-28T10:53:00Z">
          <w:pPr>
            <w:ind w:firstLine="570"/>
          </w:pPr>
        </w:pPrChange>
      </w:pPr>
      <w:del w:id="1878" w:author="Administrator" w:date="2015-04-28T10:55:00Z">
        <w:r>
          <w:rPr>
            <w:rFonts w:hint="eastAsia" w:ascii="楷体_GB2312" w:hAnsi="楷体_GB2312" w:eastAsia="楷体_GB2312" w:cs="楷体_GB2312"/>
            <w:sz w:val="28"/>
            <w:szCs w:val="28"/>
            <w:rPrChange w:id="1879" w:author="Administrator" w:date="2015-04-28T08:43:00Z">
              <w:rPr>
                <w:rFonts w:hint="eastAsia" w:ascii="华文楷体" w:hAnsi="华文楷体" w:eastAsia="华文楷体"/>
                <w:sz w:val="28"/>
                <w:szCs w:val="28"/>
              </w:rPr>
            </w:rPrChange>
          </w:rPr>
          <w:delText>--</w:delText>
        </w:r>
      </w:del>
      <w:ins w:id="1880" w:author="Administrator" w:date="2015-04-28T10:55:00Z">
        <w:r>
          <w:rPr>
            <w:rFonts w:hint="eastAsia" w:ascii="楷体_GB2312" w:hAnsi="楷体_GB2312" w:eastAsia="楷体_GB2312" w:cs="楷体_GB2312"/>
            <w:sz w:val="28"/>
            <w:szCs w:val="28"/>
            <w:lang w:eastAsia="zh-CN"/>
          </w:rPr>
          <w:t>寂天</w:t>
        </w:r>
      </w:ins>
      <w:r>
        <w:rPr>
          <w:rFonts w:hint="eastAsia" w:ascii="楷体_GB2312" w:hAnsi="楷体_GB2312" w:eastAsia="楷体_GB2312" w:cs="楷体_GB2312"/>
          <w:sz w:val="28"/>
          <w:szCs w:val="28"/>
          <w:rPrChange w:id="1881" w:author="Administrator" w:date="2015-04-28T08:43:00Z">
            <w:rPr>
              <w:rFonts w:hint="eastAsia" w:ascii="华文楷体" w:hAnsi="华文楷体" w:eastAsia="华文楷体"/>
              <w:sz w:val="28"/>
              <w:szCs w:val="28"/>
            </w:rPr>
          </w:rPrChange>
        </w:rPr>
        <w:t>论师等等，</w:t>
      </w:r>
      <w:ins w:id="1882" w:author="Administrator" w:date="2015-04-28T10:55:00Z">
        <w:r>
          <w:rPr>
            <w:rFonts w:hint="eastAsia" w:ascii="楷体_GB2312" w:hAnsi="楷体_GB2312" w:eastAsia="楷体_GB2312" w:cs="楷体_GB2312"/>
            <w:sz w:val="28"/>
            <w:szCs w:val="28"/>
            <w:lang w:eastAsia="zh-CN"/>
          </w:rPr>
          <w:t>像这样都是守持应成派的</w:t>
        </w:r>
      </w:ins>
      <w:del w:id="1883" w:author="Administrator" w:date="2015-04-28T10:55:00Z">
        <w:r>
          <w:rPr>
            <w:rFonts w:hint="eastAsia" w:ascii="楷体_GB2312" w:hAnsi="楷体_GB2312" w:eastAsia="楷体_GB2312" w:cs="楷体_GB2312"/>
            <w:sz w:val="28"/>
            <w:szCs w:val="28"/>
            <w:rPrChange w:id="1884" w:author="Administrator" w:date="2015-04-28T08:43:00Z">
              <w:rPr>
                <w:rFonts w:hint="eastAsia" w:ascii="华文楷体" w:hAnsi="华文楷体" w:eastAsia="华文楷体"/>
                <w:sz w:val="28"/>
                <w:szCs w:val="28"/>
              </w:rPr>
            </w:rPrChange>
          </w:rPr>
          <w:delText>都是</w:delText>
        </w:r>
      </w:del>
      <w:del w:id="1885" w:author="Administrator" w:date="2015-04-28T10:55:00Z">
        <w:r>
          <w:rPr>
            <w:rFonts w:hint="eastAsia" w:ascii="楷体_GB2312" w:hAnsi="楷体_GB2312" w:eastAsia="楷体_GB2312" w:cs="楷体_GB2312"/>
            <w:sz w:val="28"/>
            <w:szCs w:val="28"/>
            <w:rPrChange w:id="1886" w:author="Administrator" w:date="2015-04-28T08:43:00Z">
              <w:rPr>
                <w:rFonts w:hint="eastAsia" w:ascii="华文楷体" w:hAnsi="华文楷体" w:eastAsia="华文楷体"/>
                <w:sz w:val="28"/>
                <w:szCs w:val="28"/>
              </w:rPr>
            </w:rPrChange>
          </w:rPr>
          <w:delText>--派的</w:delText>
        </w:r>
      </w:del>
      <w:r>
        <w:rPr>
          <w:rFonts w:hint="eastAsia" w:ascii="楷体_GB2312" w:hAnsi="楷体_GB2312" w:eastAsia="楷体_GB2312" w:cs="楷体_GB2312"/>
          <w:sz w:val="28"/>
          <w:szCs w:val="28"/>
          <w:rPrChange w:id="1887" w:author="Administrator" w:date="2015-04-28T08:43:00Z">
            <w:rPr>
              <w:rFonts w:hint="eastAsia" w:ascii="华文楷体" w:hAnsi="华文楷体" w:eastAsia="华文楷体"/>
              <w:sz w:val="28"/>
              <w:szCs w:val="28"/>
            </w:rPr>
          </w:rPrChange>
        </w:rPr>
        <w:t>中</w:t>
      </w:r>
      <w:del w:id="1888" w:author="Administrator" w:date="2015-04-28T10:55:00Z">
        <w:r>
          <w:rPr>
            <w:rFonts w:hint="eastAsia" w:ascii="楷体_GB2312" w:hAnsi="楷体_GB2312" w:eastAsia="楷体_GB2312" w:cs="楷体_GB2312"/>
            <w:sz w:val="28"/>
            <w:szCs w:val="28"/>
            <w:rPrChange w:id="1889" w:author="Administrator" w:date="2015-04-28T08:43:00Z">
              <w:rPr>
                <w:rFonts w:hint="eastAsia" w:ascii="华文楷体" w:hAnsi="华文楷体" w:eastAsia="华文楷体"/>
                <w:sz w:val="28"/>
                <w:szCs w:val="28"/>
              </w:rPr>
            </w:rPrChange>
          </w:rPr>
          <w:delText>意</w:delText>
        </w:r>
      </w:del>
      <w:ins w:id="1890" w:author="Administrator" w:date="2015-04-28T10:55:00Z">
        <w:r>
          <w:rPr>
            <w:rFonts w:hint="eastAsia" w:ascii="楷体_GB2312" w:hAnsi="楷体_GB2312" w:eastAsia="楷体_GB2312" w:cs="楷体_GB2312"/>
            <w:sz w:val="28"/>
            <w:szCs w:val="28"/>
            <w:lang w:eastAsia="zh-CN"/>
          </w:rPr>
          <w:t>义</w:t>
        </w:r>
      </w:ins>
      <w:r>
        <w:rPr>
          <w:rFonts w:hint="eastAsia" w:ascii="楷体_GB2312" w:hAnsi="楷体_GB2312" w:eastAsia="楷体_GB2312" w:cs="楷体_GB2312"/>
          <w:sz w:val="28"/>
          <w:szCs w:val="28"/>
          <w:rPrChange w:id="1891" w:author="Administrator" w:date="2015-04-28T08:43:00Z">
            <w:rPr>
              <w:rFonts w:hint="eastAsia" w:ascii="华文楷体" w:hAnsi="华文楷体" w:eastAsia="华文楷体"/>
              <w:sz w:val="28"/>
              <w:szCs w:val="28"/>
            </w:rPr>
          </w:rPrChange>
        </w:rPr>
        <w:t>者，那么</w:t>
      </w:r>
      <w:r>
        <w:rPr>
          <w:rFonts w:hint="eastAsia" w:ascii="楷体_GB2312" w:hAnsi="楷体_GB2312" w:eastAsia="楷体_GB2312" w:cs="楷体_GB2312"/>
          <w:b/>
          <w:bCs/>
          <w:sz w:val="28"/>
          <w:szCs w:val="28"/>
          <w:rPrChange w:id="1892" w:author="Administrator" w:date="2015-04-28T10:56:00Z">
            <w:rPr>
              <w:rFonts w:hint="eastAsia" w:ascii="华文楷体" w:hAnsi="华文楷体" w:eastAsia="华文楷体"/>
              <w:sz w:val="28"/>
              <w:szCs w:val="28"/>
            </w:rPr>
          </w:rPrChange>
        </w:rPr>
        <w:t>开显此理诸智者</w:t>
      </w:r>
      <w:r>
        <w:rPr>
          <w:rFonts w:hint="eastAsia" w:ascii="楷体_GB2312" w:hAnsi="楷体_GB2312" w:eastAsia="楷体_GB2312" w:cs="楷体_GB2312"/>
          <w:sz w:val="28"/>
          <w:szCs w:val="28"/>
          <w:rPrChange w:id="1893" w:author="Administrator" w:date="2015-04-28T08:43:00Z">
            <w:rPr>
              <w:rFonts w:hint="eastAsia" w:ascii="华文楷体" w:hAnsi="华文楷体" w:eastAsia="华文楷体"/>
              <w:sz w:val="28"/>
              <w:szCs w:val="28"/>
            </w:rPr>
          </w:rPrChange>
        </w:rPr>
        <w:t>，也是造很多论典来弘扬，打比喻就是说</w:t>
      </w:r>
      <w:ins w:id="1894" w:author="Administrator" w:date="2015-04-28T10:56:00Z">
        <w:r>
          <w:rPr>
            <w:rFonts w:hint="eastAsia" w:ascii="楷体_GB2312" w:hAnsi="楷体_GB2312" w:eastAsia="楷体_GB2312" w:cs="楷体_GB2312"/>
            <w:sz w:val="28"/>
            <w:szCs w:val="28"/>
            <w:lang w:eastAsia="zh-CN"/>
          </w:rPr>
          <w:t>好像</w:t>
        </w:r>
      </w:ins>
      <w:r>
        <w:rPr>
          <w:rFonts w:hint="eastAsia" w:ascii="楷体_GB2312" w:hAnsi="楷体_GB2312" w:eastAsia="楷体_GB2312" w:cs="楷体_GB2312"/>
          <w:sz w:val="28"/>
          <w:szCs w:val="28"/>
          <w:rPrChange w:id="1895" w:author="Administrator" w:date="2015-04-28T08:43:00Z">
            <w:rPr>
              <w:rFonts w:hint="eastAsia" w:ascii="华文楷体" w:hAnsi="华文楷体" w:eastAsia="华文楷体"/>
              <w:sz w:val="28"/>
              <w:szCs w:val="28"/>
            </w:rPr>
          </w:rPrChange>
        </w:rPr>
        <w:t>骑着一个马一样，骑着马在草原上，在奔驰，那么就是说弘扬</w:t>
      </w:r>
      <w:ins w:id="1896" w:author="Administrator" w:date="2015-04-28T10:57: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897" w:author="Administrator" w:date="2015-04-28T08:43:00Z">
            <w:rPr>
              <w:rFonts w:hint="eastAsia" w:ascii="华文楷体" w:hAnsi="华文楷体" w:eastAsia="华文楷体"/>
              <w:sz w:val="28"/>
              <w:szCs w:val="28"/>
            </w:rPr>
          </w:rPrChange>
        </w:rPr>
        <w:t>释量论</w:t>
      </w:r>
      <w:ins w:id="1898" w:author="Administrator" w:date="2015-04-28T10:57: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899" w:author="Administrator" w:date="2015-04-28T08:43:00Z">
            <w:rPr>
              <w:rFonts w:hint="eastAsia" w:ascii="华文楷体" w:hAnsi="华文楷体" w:eastAsia="华文楷体"/>
              <w:sz w:val="28"/>
              <w:szCs w:val="28"/>
            </w:rPr>
          </w:rPrChange>
        </w:rPr>
        <w:t>的这个智者也是非常多的，到现在为止，这个</w:t>
      </w:r>
      <w:ins w:id="1900" w:author="Administrator" w:date="2015-04-28T10:57: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901" w:author="Administrator" w:date="2015-04-28T08:43:00Z">
            <w:rPr>
              <w:rFonts w:hint="eastAsia" w:ascii="华文楷体" w:hAnsi="华文楷体" w:eastAsia="华文楷体"/>
              <w:sz w:val="28"/>
              <w:szCs w:val="28"/>
            </w:rPr>
          </w:rPrChange>
        </w:rPr>
        <w:t>释量论</w:t>
      </w:r>
      <w:ins w:id="1902" w:author="Administrator" w:date="2015-04-28T10:57: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903" w:author="Administrator" w:date="2015-04-28T08:43:00Z">
            <w:rPr>
              <w:rFonts w:hint="eastAsia" w:ascii="华文楷体" w:hAnsi="华文楷体" w:eastAsia="华文楷体"/>
              <w:sz w:val="28"/>
              <w:szCs w:val="28"/>
            </w:rPr>
          </w:rPrChange>
        </w:rPr>
        <w:t>的弘扬</w:t>
      </w:r>
      <w:ins w:id="1904" w:author="Administrator" w:date="2015-04-28T10:56:00Z">
        <w:r>
          <w:rPr>
            <w:rFonts w:hint="eastAsia" w:ascii="楷体_GB2312" w:hAnsi="楷体_GB2312" w:eastAsia="楷体_GB2312" w:cs="楷体_GB2312"/>
            <w:sz w:val="28"/>
            <w:szCs w:val="28"/>
            <w:lang w:eastAsia="zh-CN"/>
          </w:rPr>
          <w:t>在</w:t>
        </w:r>
      </w:ins>
      <w:ins w:id="1905" w:author="Administrator" w:date="2015-04-28T10:57:00Z">
        <w:r>
          <w:rPr>
            <w:rFonts w:hint="eastAsia" w:ascii="楷体_GB2312" w:hAnsi="楷体_GB2312" w:eastAsia="楷体_GB2312" w:cs="楷体_GB2312"/>
            <w:sz w:val="28"/>
            <w:szCs w:val="28"/>
            <w:lang w:eastAsia="zh-CN"/>
          </w:rPr>
          <w:t>藏地</w:t>
        </w:r>
      </w:ins>
      <w:r>
        <w:rPr>
          <w:rFonts w:hint="eastAsia" w:ascii="楷体_GB2312" w:hAnsi="楷体_GB2312" w:eastAsia="楷体_GB2312" w:cs="楷体_GB2312"/>
          <w:sz w:val="28"/>
          <w:szCs w:val="28"/>
          <w:rPrChange w:id="1906" w:author="Administrator" w:date="2015-04-28T08:43:00Z">
            <w:rPr>
              <w:rFonts w:hint="eastAsia" w:ascii="华文楷体" w:hAnsi="华文楷体" w:eastAsia="华文楷体"/>
              <w:sz w:val="28"/>
              <w:szCs w:val="28"/>
            </w:rPr>
          </w:rPrChange>
        </w:rPr>
        <w:t>也是非常兴盛的，就开显此理的这些智者呢，</w:t>
      </w:r>
      <w:ins w:id="1907" w:author="Administrator" w:date="2015-04-28T10:57:00Z">
        <w:r>
          <w:rPr>
            <w:rFonts w:hint="eastAsia" w:ascii="楷体_GB2312" w:hAnsi="楷体_GB2312" w:eastAsia="楷体_GB2312" w:cs="楷体_GB2312"/>
            <w:sz w:val="28"/>
            <w:szCs w:val="28"/>
            <w:lang w:eastAsia="zh-CN"/>
          </w:rPr>
          <w:t>都</w:t>
        </w:r>
      </w:ins>
      <w:r>
        <w:rPr>
          <w:rFonts w:hint="eastAsia" w:ascii="楷体_GB2312" w:hAnsi="楷体_GB2312" w:eastAsia="楷体_GB2312" w:cs="楷体_GB2312"/>
          <w:sz w:val="28"/>
          <w:szCs w:val="28"/>
          <w:rPrChange w:id="1908" w:author="Administrator" w:date="2015-04-28T08:43:00Z">
            <w:rPr>
              <w:rFonts w:hint="eastAsia" w:ascii="华文楷体" w:hAnsi="华文楷体" w:eastAsia="华文楷体"/>
              <w:sz w:val="28"/>
              <w:szCs w:val="28"/>
            </w:rPr>
          </w:rPrChange>
        </w:rPr>
        <w:t>在不断的弘扬，都是骑着妙论</w:t>
      </w:r>
      <w:ins w:id="1909" w:author="Administrator" w:date="2015-04-28T10:57:00Z">
        <w:r>
          <w:rPr>
            <w:rFonts w:hint="eastAsia" w:ascii="楷体_GB2312" w:hAnsi="楷体_GB2312" w:eastAsia="楷体_GB2312" w:cs="楷体_GB2312"/>
            <w:sz w:val="28"/>
            <w:szCs w:val="28"/>
            <w:lang w:eastAsia="zh-CN"/>
          </w:rPr>
          <w:t>的</w:t>
        </w:r>
      </w:ins>
      <w:del w:id="1910" w:author="Administrator" w:date="2015-04-28T10:57:00Z">
        <w:r>
          <w:rPr>
            <w:rFonts w:hint="eastAsia" w:ascii="楷体_GB2312" w:hAnsi="楷体_GB2312" w:eastAsia="楷体_GB2312" w:cs="楷体_GB2312"/>
            <w:sz w:val="28"/>
            <w:szCs w:val="28"/>
            <w:rPrChange w:id="1911" w:author="Administrator" w:date="2015-04-28T08:43:00Z">
              <w:rPr>
                <w:rFonts w:hint="eastAsia" w:ascii="华文楷体" w:hAnsi="华文楷体" w:eastAsia="华文楷体"/>
                <w:sz w:val="28"/>
                <w:szCs w:val="28"/>
              </w:rPr>
            </w:rPrChange>
          </w:rPr>
          <w:delText>恶</w:delText>
        </w:r>
      </w:del>
      <w:r>
        <w:rPr>
          <w:rFonts w:hint="eastAsia" w:ascii="楷体_GB2312" w:hAnsi="楷体_GB2312" w:eastAsia="楷体_GB2312" w:cs="楷体_GB2312"/>
          <w:sz w:val="28"/>
          <w:szCs w:val="28"/>
          <w:rPrChange w:id="1912" w:author="Administrator" w:date="2015-04-28T08:43:00Z">
            <w:rPr>
              <w:rFonts w:hint="eastAsia" w:ascii="华文楷体" w:hAnsi="华文楷体" w:eastAsia="华文楷体"/>
              <w:sz w:val="28"/>
              <w:szCs w:val="28"/>
            </w:rPr>
          </w:rPrChange>
        </w:rPr>
        <w:t>马，在草原上，在不断的奔驰，妙论，</w:t>
      </w:r>
      <w:ins w:id="1913" w:author="Administrator" w:date="2015-04-28T10:58:00Z">
        <w:r>
          <w:rPr>
            <w:rFonts w:ascii="华文楷体" w:hAnsi="华文楷体" w:eastAsia="华文楷体" w:cs="华文楷体"/>
            <w:i w:val="0"/>
            <w:caps w:val="0"/>
            <w:color w:val="000000"/>
            <w:spacing w:val="0"/>
            <w:sz w:val="28"/>
            <w:szCs w:val="28"/>
            <w:shd w:val="clear" w:color="auto" w:fill="FBF9F4"/>
          </w:rPr>
          <w:t>纵驾妙论之乘骑</w:t>
        </w:r>
      </w:ins>
      <w:del w:id="1914" w:author="Administrator" w:date="2015-04-28T10:58:00Z">
        <w:r>
          <w:rPr>
            <w:rFonts w:hint="eastAsia" w:ascii="楷体_GB2312" w:hAnsi="楷体_GB2312" w:eastAsia="楷体_GB2312" w:cs="楷体_GB2312"/>
            <w:sz w:val="28"/>
            <w:szCs w:val="28"/>
            <w:rPrChange w:id="1915" w:author="Administrator" w:date="2015-04-28T08:43:00Z">
              <w:rPr>
                <w:rFonts w:hint="eastAsia" w:ascii="华文楷体" w:hAnsi="华文楷体" w:eastAsia="华文楷体"/>
                <w:sz w:val="28"/>
                <w:szCs w:val="28"/>
              </w:rPr>
            </w:rPrChange>
          </w:rPr>
          <w:delText>这种就妙</w:delText>
        </w:r>
      </w:del>
      <w:del w:id="1916" w:author="Administrator" w:date="2015-04-28T10:58:00Z">
        <w:r>
          <w:rPr>
            <w:rFonts w:hint="eastAsia" w:ascii="楷体_GB2312" w:hAnsi="楷体_GB2312" w:eastAsia="楷体_GB2312" w:cs="楷体_GB2312"/>
            <w:sz w:val="28"/>
            <w:szCs w:val="28"/>
            <w:rPrChange w:id="1917" w:author="Administrator" w:date="2015-04-28T08:43:00Z">
              <w:rPr>
                <w:rFonts w:hint="eastAsia" w:ascii="华文楷体" w:hAnsi="华文楷体" w:eastAsia="华文楷体"/>
                <w:sz w:val="28"/>
                <w:szCs w:val="28"/>
              </w:rPr>
            </w:rPrChange>
          </w:rPr>
          <w:delText>论</w:delText>
        </w:r>
      </w:del>
      <w:del w:id="1918" w:author="Administrator" w:date="2015-04-28T10:58:00Z">
        <w:r>
          <w:rPr>
            <w:rFonts w:hint="eastAsia" w:ascii="楷体_GB2312" w:hAnsi="楷体_GB2312" w:eastAsia="楷体_GB2312" w:cs="楷体_GB2312"/>
            <w:sz w:val="28"/>
            <w:szCs w:val="28"/>
            <w:rPrChange w:id="1919" w:author="Administrator" w:date="2015-04-28T08:43:00Z">
              <w:rPr>
                <w:rFonts w:hint="eastAsia" w:ascii="华文楷体" w:hAnsi="华文楷体" w:eastAsia="华文楷体"/>
                <w:sz w:val="28"/>
                <w:szCs w:val="28"/>
              </w:rPr>
            </w:rPrChange>
          </w:rPr>
          <w:delText>的</w:delText>
        </w:r>
      </w:del>
      <w:del w:id="1920" w:author="Administrator" w:date="2015-04-28T10:58:00Z">
        <w:r>
          <w:rPr>
            <w:rFonts w:hint="eastAsia" w:ascii="楷体_GB2312" w:hAnsi="楷体_GB2312" w:eastAsia="楷体_GB2312" w:cs="楷体_GB2312"/>
            <w:sz w:val="28"/>
            <w:szCs w:val="28"/>
            <w:rPrChange w:id="1921" w:author="Administrator" w:date="2015-04-28T08:43:00Z">
              <w:rPr>
                <w:rFonts w:hint="eastAsia" w:ascii="华文楷体" w:hAnsi="华文楷体" w:eastAsia="华文楷体"/>
                <w:sz w:val="28"/>
                <w:szCs w:val="28"/>
              </w:rPr>
            </w:rPrChange>
          </w:rPr>
          <w:delText>奔</w:delText>
        </w:r>
      </w:del>
      <w:del w:id="1922" w:author="Administrator" w:date="2015-04-28T10:58:00Z">
        <w:r>
          <w:rPr>
            <w:rFonts w:hint="eastAsia" w:ascii="楷体_GB2312" w:hAnsi="楷体_GB2312" w:eastAsia="楷体_GB2312" w:cs="楷体_GB2312"/>
            <w:sz w:val="28"/>
            <w:szCs w:val="28"/>
            <w:rPrChange w:id="1923" w:author="Administrator" w:date="2015-04-28T08:43:00Z">
              <w:rPr>
                <w:rFonts w:hint="eastAsia" w:ascii="华文楷体" w:hAnsi="华文楷体" w:eastAsia="华文楷体"/>
                <w:sz w:val="28"/>
                <w:szCs w:val="28"/>
              </w:rPr>
            </w:rPrChange>
          </w:rPr>
          <w:delText>驰</w:delText>
        </w:r>
      </w:del>
      <w:r>
        <w:rPr>
          <w:rFonts w:hint="eastAsia" w:ascii="楷体_GB2312" w:hAnsi="楷体_GB2312" w:eastAsia="楷体_GB2312" w:cs="楷体_GB2312"/>
          <w:sz w:val="28"/>
          <w:szCs w:val="28"/>
          <w:rPrChange w:id="1924" w:author="Administrator" w:date="2015-04-28T08:43:00Z">
            <w:rPr>
              <w:rFonts w:hint="eastAsia" w:ascii="华文楷体" w:hAnsi="华文楷体" w:eastAsia="华文楷体"/>
              <w:sz w:val="28"/>
              <w:szCs w:val="28"/>
            </w:rPr>
          </w:rPrChange>
        </w:rPr>
        <w:t>，</w:t>
      </w:r>
      <w:del w:id="1925" w:author="Administrator" w:date="2015-04-28T10:58:00Z">
        <w:r>
          <w:rPr>
            <w:rFonts w:hint="eastAsia" w:ascii="楷体_GB2312" w:hAnsi="楷体_GB2312" w:eastAsia="楷体_GB2312" w:cs="楷体_GB2312"/>
            <w:sz w:val="28"/>
            <w:szCs w:val="28"/>
            <w:rPrChange w:id="1926" w:author="Administrator" w:date="2015-04-28T08:43:00Z">
              <w:rPr>
                <w:rFonts w:hint="eastAsia" w:ascii="华文楷体" w:hAnsi="华文楷体" w:eastAsia="华文楷体"/>
                <w:sz w:val="28"/>
                <w:szCs w:val="28"/>
              </w:rPr>
            </w:rPrChange>
          </w:rPr>
          <w:delText>这种就，妙论的层次，讲妙论的层次</w:delText>
        </w:r>
      </w:del>
      <w:ins w:id="1927" w:author="Administrator" w:date="2015-04-28T10:58:00Z">
        <w:r>
          <w:rPr>
            <w:rFonts w:hint="eastAsia" w:ascii="楷体_GB2312" w:hAnsi="楷体_GB2312" w:eastAsia="楷体_GB2312" w:cs="楷体_GB2312"/>
            <w:sz w:val="28"/>
            <w:szCs w:val="28"/>
            <w:lang w:eastAsia="zh-CN"/>
          </w:rPr>
          <w:t>驾妙论的乘骑</w:t>
        </w:r>
      </w:ins>
      <w:r>
        <w:rPr>
          <w:rFonts w:hint="eastAsia" w:ascii="楷体_GB2312" w:hAnsi="楷体_GB2312" w:eastAsia="楷体_GB2312" w:cs="楷体_GB2312"/>
          <w:sz w:val="28"/>
          <w:szCs w:val="28"/>
          <w:rPrChange w:id="1928" w:author="Administrator" w:date="2015-04-28T08:43:00Z">
            <w:rPr>
              <w:rFonts w:hint="eastAsia" w:ascii="华文楷体" w:hAnsi="华文楷体" w:eastAsia="华文楷体"/>
              <w:sz w:val="28"/>
              <w:szCs w:val="28"/>
            </w:rPr>
          </w:rPrChange>
        </w:rPr>
        <w:t>，一方面</w:t>
      </w:r>
      <w:del w:id="1929" w:author="Administrator" w:date="2015-04-28T10:58:00Z">
        <w:r>
          <w:rPr>
            <w:rFonts w:hint="eastAsia" w:ascii="楷体_GB2312" w:hAnsi="楷体_GB2312" w:eastAsia="楷体_GB2312" w:cs="楷体_GB2312"/>
            <w:sz w:val="28"/>
            <w:szCs w:val="28"/>
            <w:rPrChange w:id="1930" w:author="Administrator" w:date="2015-04-28T08:43:00Z">
              <w:rPr>
                <w:rFonts w:hint="eastAsia" w:ascii="华文楷体" w:hAnsi="华文楷体" w:eastAsia="华文楷体"/>
                <w:sz w:val="28"/>
                <w:szCs w:val="28"/>
              </w:rPr>
            </w:rPrChange>
          </w:rPr>
          <w:delText>说</w:delText>
        </w:r>
      </w:del>
      <w:ins w:id="1931" w:author="Administrator" w:date="2015-04-28T10:58:00Z">
        <w:r>
          <w:rPr>
            <w:rFonts w:hint="eastAsia" w:ascii="楷体_GB2312" w:hAnsi="楷体_GB2312" w:eastAsia="楷体_GB2312" w:cs="楷体_GB2312"/>
            <w:sz w:val="28"/>
            <w:szCs w:val="28"/>
            <w:lang w:eastAsia="zh-CN"/>
          </w:rPr>
          <w:t>是</w:t>
        </w:r>
      </w:ins>
      <w:ins w:id="1932" w:author="Administrator" w:date="2015-04-28T10:59: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933" w:author="Administrator" w:date="2015-04-28T08:43:00Z">
            <w:rPr>
              <w:rFonts w:hint="eastAsia" w:ascii="华文楷体" w:hAnsi="华文楷体" w:eastAsia="华文楷体"/>
              <w:sz w:val="28"/>
              <w:szCs w:val="28"/>
            </w:rPr>
          </w:rPrChange>
        </w:rPr>
        <w:t>入中</w:t>
      </w:r>
      <w:del w:id="1934" w:author="Administrator" w:date="2015-04-28T10:59:00Z">
        <w:r>
          <w:rPr>
            <w:rFonts w:hint="eastAsia" w:ascii="楷体_GB2312" w:hAnsi="楷体_GB2312" w:eastAsia="楷体_GB2312" w:cs="楷体_GB2312"/>
            <w:sz w:val="28"/>
            <w:szCs w:val="28"/>
            <w:rPrChange w:id="1935" w:author="Administrator" w:date="2015-04-28T08:43:00Z">
              <w:rPr>
                <w:rFonts w:hint="eastAsia" w:ascii="华文楷体" w:hAnsi="华文楷体" w:eastAsia="华文楷体"/>
                <w:sz w:val="28"/>
                <w:szCs w:val="28"/>
              </w:rPr>
            </w:rPrChange>
          </w:rPr>
          <w:delText>量</w:delText>
        </w:r>
      </w:del>
      <w:ins w:id="1936" w:author="Administrator" w:date="2015-04-28T10:59:00Z">
        <w:r>
          <w:rPr>
            <w:rFonts w:hint="eastAsia" w:ascii="楷体_GB2312" w:hAnsi="楷体_GB2312" w:eastAsia="楷体_GB2312" w:cs="楷体_GB2312"/>
            <w:sz w:val="28"/>
            <w:szCs w:val="28"/>
            <w:lang w:eastAsia="zh-CN"/>
          </w:rPr>
          <w:t>论》</w:t>
        </w:r>
      </w:ins>
      <w:r>
        <w:rPr>
          <w:rFonts w:hint="eastAsia" w:ascii="楷体_GB2312" w:hAnsi="楷体_GB2312" w:eastAsia="楷体_GB2312" w:cs="楷体_GB2312"/>
          <w:sz w:val="28"/>
          <w:szCs w:val="28"/>
          <w:rPrChange w:id="1937" w:author="Administrator" w:date="2015-04-28T08:43:00Z">
            <w:rPr>
              <w:rFonts w:hint="eastAsia" w:ascii="华文楷体" w:hAnsi="华文楷体" w:eastAsia="华文楷体"/>
              <w:sz w:val="28"/>
              <w:szCs w:val="28"/>
            </w:rPr>
          </w:rPrChange>
        </w:rPr>
        <w:t>和</w:t>
      </w:r>
      <w:ins w:id="1938" w:author="Administrator" w:date="2015-04-28T10:59: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939" w:author="Administrator" w:date="2015-04-28T08:43:00Z">
            <w:rPr>
              <w:rFonts w:hint="eastAsia" w:ascii="华文楷体" w:hAnsi="华文楷体" w:eastAsia="华文楷体"/>
              <w:sz w:val="28"/>
              <w:szCs w:val="28"/>
            </w:rPr>
          </w:rPrChange>
        </w:rPr>
        <w:t>释量论</w:t>
      </w:r>
      <w:ins w:id="1940" w:author="Administrator" w:date="2015-04-28T10:59:00Z">
        <w:r>
          <w:rPr>
            <w:rFonts w:hint="eastAsia" w:ascii="楷体_GB2312" w:hAnsi="楷体_GB2312" w:eastAsia="楷体_GB2312" w:cs="楷体_GB2312"/>
            <w:sz w:val="28"/>
            <w:szCs w:val="28"/>
            <w:lang w:eastAsia="zh-CN"/>
          </w:rPr>
          <w:t>》啊</w:t>
        </w:r>
      </w:ins>
      <w:r>
        <w:rPr>
          <w:rFonts w:hint="eastAsia" w:ascii="楷体_GB2312" w:hAnsi="楷体_GB2312" w:eastAsia="楷体_GB2312" w:cs="楷体_GB2312"/>
          <w:sz w:val="28"/>
          <w:szCs w:val="28"/>
          <w:rPrChange w:id="1941" w:author="Administrator" w:date="2015-04-28T08:43:00Z">
            <w:rPr>
              <w:rFonts w:hint="eastAsia" w:ascii="华文楷体" w:hAnsi="华文楷体" w:eastAsia="华文楷体"/>
              <w:sz w:val="28"/>
              <w:szCs w:val="28"/>
            </w:rPr>
          </w:rPrChange>
        </w:rPr>
        <w:t>，</w:t>
      </w:r>
      <w:ins w:id="1942" w:author="Administrator" w:date="2015-04-28T10:59:00Z">
        <w:r>
          <w:rPr>
            <w:rFonts w:hint="eastAsia" w:ascii="楷体_GB2312" w:hAnsi="楷体_GB2312" w:eastAsia="楷体_GB2312" w:cs="楷体_GB2312"/>
            <w:sz w:val="28"/>
            <w:szCs w:val="28"/>
            <w:lang w:eastAsia="zh-CN"/>
          </w:rPr>
          <w:t>他们骑着《入中论》和《释量论》</w:t>
        </w:r>
      </w:ins>
      <w:ins w:id="1943" w:author="Administrator" w:date="2015-04-28T11:00:00Z">
        <w:r>
          <w:rPr>
            <w:rFonts w:hint="eastAsia" w:ascii="楷体_GB2312" w:hAnsi="楷体_GB2312" w:eastAsia="楷体_GB2312" w:cs="楷体_GB2312"/>
            <w:sz w:val="28"/>
            <w:szCs w:val="28"/>
            <w:lang w:eastAsia="zh-CN"/>
          </w:rPr>
          <w:t>的马在驰骋，</w:t>
        </w:r>
      </w:ins>
      <w:del w:id="1944" w:author="Administrator" w:date="2015-04-28T11:00:00Z">
        <w:r>
          <w:rPr>
            <w:rFonts w:hint="eastAsia" w:ascii="楷体_GB2312" w:hAnsi="楷体_GB2312" w:eastAsia="楷体_GB2312" w:cs="楷体_GB2312"/>
            <w:sz w:val="28"/>
            <w:szCs w:val="28"/>
            <w:rPrChange w:id="1945" w:author="Administrator" w:date="2015-04-28T08:43:00Z">
              <w:rPr>
                <w:rFonts w:hint="eastAsia" w:ascii="华文楷体" w:hAnsi="华文楷体" w:eastAsia="华文楷体"/>
                <w:sz w:val="28"/>
                <w:szCs w:val="28"/>
              </w:rPr>
            </w:rPrChange>
          </w:rPr>
          <w:delText>那么起到入中量和释量论</w:delText>
        </w:r>
      </w:del>
      <w:del w:id="1946" w:author="Administrator" w:date="2015-04-28T11:00:00Z">
        <w:r>
          <w:rPr>
            <w:rFonts w:hint="eastAsia" w:ascii="楷体_GB2312" w:hAnsi="楷体_GB2312" w:eastAsia="楷体_GB2312" w:cs="楷体_GB2312"/>
            <w:sz w:val="28"/>
            <w:szCs w:val="28"/>
            <w:rPrChange w:id="1947" w:author="Administrator" w:date="2015-04-28T08:43:00Z">
              <w:rPr>
                <w:rFonts w:hint="eastAsia" w:ascii="华文楷体" w:hAnsi="华文楷体" w:eastAsia="华文楷体"/>
                <w:sz w:val="28"/>
                <w:szCs w:val="28"/>
              </w:rPr>
            </w:rPrChange>
          </w:rPr>
          <w:delText>在支撑，</w:delText>
        </w:r>
      </w:del>
      <w:r>
        <w:rPr>
          <w:rFonts w:hint="eastAsia" w:ascii="楷体_GB2312" w:hAnsi="楷体_GB2312" w:eastAsia="楷体_GB2312" w:cs="楷体_GB2312"/>
          <w:sz w:val="28"/>
          <w:szCs w:val="28"/>
          <w:rPrChange w:id="1948" w:author="Administrator" w:date="2015-04-28T08:43:00Z">
            <w:rPr>
              <w:rFonts w:hint="eastAsia" w:ascii="华文楷体" w:hAnsi="华文楷体" w:eastAsia="华文楷体"/>
              <w:sz w:val="28"/>
              <w:szCs w:val="28"/>
            </w:rPr>
          </w:rPrChange>
        </w:rPr>
        <w:t>但是</w:t>
      </w:r>
      <w:ins w:id="1949" w:author="Administrator" w:date="2015-04-28T11:01:00Z">
        <w:r>
          <w:rPr>
            <w:rFonts w:hint="eastAsia" w:ascii="楷体_GB2312" w:hAnsi="楷体_GB2312" w:eastAsia="楷体_GB2312" w:cs="楷体_GB2312"/>
            <w:sz w:val="28"/>
            <w:szCs w:val="28"/>
            <w:lang w:eastAsia="zh-CN"/>
          </w:rPr>
          <w:t>在</w:t>
        </w:r>
      </w:ins>
      <w:r>
        <w:rPr>
          <w:rFonts w:hint="eastAsia" w:ascii="楷体_GB2312" w:hAnsi="楷体_GB2312" w:eastAsia="楷体_GB2312" w:cs="楷体_GB2312"/>
          <w:sz w:val="28"/>
          <w:szCs w:val="28"/>
          <w:rPrChange w:id="1950" w:author="Administrator" w:date="2015-04-28T08:43:00Z">
            <w:rPr>
              <w:rFonts w:hint="eastAsia" w:ascii="华文楷体" w:hAnsi="华文楷体" w:eastAsia="华文楷体"/>
              <w:sz w:val="28"/>
              <w:szCs w:val="28"/>
            </w:rPr>
          </w:rPrChange>
        </w:rPr>
        <w:t>真正对于</w:t>
      </w:r>
      <w:r>
        <w:rPr>
          <w:rFonts w:hint="eastAsia" w:ascii="楷体_GB2312" w:hAnsi="楷体_GB2312" w:eastAsia="楷体_GB2312" w:cs="楷体_GB2312"/>
          <w:b/>
          <w:bCs/>
          <w:sz w:val="28"/>
          <w:szCs w:val="28"/>
          <w:rPrChange w:id="1951" w:author="Administrator" w:date="2015-04-28T11:00:00Z">
            <w:rPr>
              <w:rFonts w:hint="eastAsia" w:ascii="华文楷体" w:hAnsi="华文楷体" w:eastAsia="华文楷体"/>
              <w:sz w:val="28"/>
              <w:szCs w:val="28"/>
            </w:rPr>
          </w:rPrChange>
        </w:rPr>
        <w:t>无垢二量</w:t>
      </w:r>
      <w:del w:id="1952" w:author="Administrator" w:date="2015-04-28T11:01:00Z">
        <w:r>
          <w:rPr>
            <w:rFonts w:hint="eastAsia" w:ascii="楷体_GB2312" w:hAnsi="楷体_GB2312" w:eastAsia="楷体_GB2312" w:cs="楷体_GB2312"/>
            <w:b/>
            <w:bCs/>
            <w:sz w:val="28"/>
            <w:szCs w:val="28"/>
            <w:rPrChange w:id="1953" w:author="Administrator" w:date="2015-04-28T11:00:00Z">
              <w:rPr>
                <w:rFonts w:hint="eastAsia" w:ascii="华文楷体" w:hAnsi="华文楷体" w:eastAsia="华文楷体"/>
                <w:sz w:val="28"/>
                <w:szCs w:val="28"/>
              </w:rPr>
            </w:rPrChange>
          </w:rPr>
          <w:delText>的</w:delText>
        </w:r>
      </w:del>
      <w:r>
        <w:rPr>
          <w:rFonts w:hint="eastAsia" w:ascii="楷体_GB2312" w:hAnsi="楷体_GB2312" w:eastAsia="楷体_GB2312" w:cs="楷体_GB2312"/>
          <w:b/>
          <w:bCs/>
          <w:sz w:val="28"/>
          <w:szCs w:val="28"/>
          <w:rPrChange w:id="1954" w:author="Administrator" w:date="2015-04-28T11:00:00Z">
            <w:rPr>
              <w:rFonts w:hint="eastAsia" w:ascii="华文楷体" w:hAnsi="华文楷体" w:eastAsia="华文楷体"/>
              <w:sz w:val="28"/>
              <w:szCs w:val="28"/>
            </w:rPr>
          </w:rPrChange>
        </w:rPr>
        <w:t>辽阔处</w:t>
      </w:r>
      <w:r>
        <w:rPr>
          <w:rFonts w:hint="eastAsia" w:ascii="楷体_GB2312" w:hAnsi="楷体_GB2312" w:eastAsia="楷体_GB2312" w:cs="楷体_GB2312"/>
          <w:sz w:val="28"/>
          <w:szCs w:val="28"/>
          <w:rPrChange w:id="1955" w:author="Administrator" w:date="2015-04-28T08:43:00Z">
            <w:rPr>
              <w:rFonts w:hint="eastAsia" w:ascii="华文楷体" w:hAnsi="华文楷体" w:eastAsia="华文楷体"/>
              <w:sz w:val="28"/>
              <w:szCs w:val="28"/>
            </w:rPr>
          </w:rPrChange>
        </w:rPr>
        <w:t>，</w:t>
      </w:r>
      <w:ins w:id="1956" w:author="Administrator" w:date="2015-04-28T11:01:00Z">
        <w:r>
          <w:rPr>
            <w:rFonts w:hint="eastAsia" w:ascii="楷体_GB2312" w:hAnsi="楷体_GB2312" w:eastAsia="楷体_GB2312" w:cs="楷体_GB2312"/>
            <w:b/>
            <w:bCs/>
            <w:sz w:val="28"/>
            <w:szCs w:val="28"/>
            <w:lang w:eastAsia="zh-CN"/>
            <w:rPrChange w:id="1957" w:author="Administrator" w:date="2015-04-28T11:01:00Z">
              <w:rPr>
                <w:rFonts w:hint="eastAsia" w:ascii="楷体_GB2312" w:hAnsi="楷体_GB2312" w:eastAsia="楷体_GB2312" w:cs="楷体_GB2312"/>
                <w:sz w:val="28"/>
                <w:szCs w:val="28"/>
                <w:lang w:eastAsia="zh-CN"/>
              </w:rPr>
            </w:rPrChange>
          </w:rPr>
          <w:t>无垢</w:t>
        </w:r>
      </w:ins>
      <w:r>
        <w:rPr>
          <w:rFonts w:hint="eastAsia" w:ascii="楷体_GB2312" w:hAnsi="楷体_GB2312" w:eastAsia="楷体_GB2312" w:cs="楷体_GB2312"/>
          <w:b/>
          <w:bCs/>
          <w:sz w:val="28"/>
          <w:szCs w:val="28"/>
          <w:rPrChange w:id="1958" w:author="Administrator" w:date="2015-04-28T11:01:00Z">
            <w:rPr>
              <w:rFonts w:hint="eastAsia" w:ascii="华文楷体" w:hAnsi="华文楷体" w:eastAsia="华文楷体"/>
              <w:sz w:val="28"/>
              <w:szCs w:val="28"/>
            </w:rPr>
          </w:rPrChange>
        </w:rPr>
        <w:t>二量</w:t>
      </w:r>
      <w:del w:id="1959" w:author="Administrator" w:date="2015-04-28T11:01:00Z">
        <w:r>
          <w:rPr>
            <w:rFonts w:hint="eastAsia" w:ascii="楷体_GB2312" w:hAnsi="楷体_GB2312" w:eastAsia="楷体_GB2312" w:cs="楷体_GB2312"/>
            <w:b/>
            <w:bCs/>
            <w:sz w:val="28"/>
            <w:szCs w:val="28"/>
            <w:rPrChange w:id="1960" w:author="Administrator" w:date="2015-04-28T11:01:00Z">
              <w:rPr>
                <w:rFonts w:hint="eastAsia" w:ascii="华文楷体" w:hAnsi="华文楷体" w:eastAsia="华文楷体"/>
                <w:sz w:val="28"/>
                <w:szCs w:val="28"/>
              </w:rPr>
            </w:rPrChange>
          </w:rPr>
          <w:delText>的</w:delText>
        </w:r>
      </w:del>
      <w:r>
        <w:rPr>
          <w:rFonts w:hint="eastAsia" w:ascii="楷体_GB2312" w:hAnsi="楷体_GB2312" w:eastAsia="楷体_GB2312" w:cs="楷体_GB2312"/>
          <w:b/>
          <w:bCs/>
          <w:sz w:val="28"/>
          <w:szCs w:val="28"/>
          <w:rPrChange w:id="1961" w:author="Administrator" w:date="2015-04-28T11:01:00Z">
            <w:rPr>
              <w:rFonts w:hint="eastAsia" w:ascii="华文楷体" w:hAnsi="华文楷体" w:eastAsia="华文楷体"/>
              <w:sz w:val="28"/>
              <w:szCs w:val="28"/>
            </w:rPr>
          </w:rPrChange>
        </w:rPr>
        <w:t>辽阔处</w:t>
      </w:r>
      <w:r>
        <w:rPr>
          <w:rFonts w:hint="eastAsia" w:ascii="楷体_GB2312" w:hAnsi="楷体_GB2312" w:eastAsia="楷体_GB2312" w:cs="楷体_GB2312"/>
          <w:sz w:val="28"/>
          <w:szCs w:val="28"/>
          <w:rPrChange w:id="1962" w:author="Administrator" w:date="2015-04-28T08:43:00Z">
            <w:rPr>
              <w:rFonts w:hint="eastAsia" w:ascii="华文楷体" w:hAnsi="华文楷体" w:eastAsia="华文楷体"/>
              <w:sz w:val="28"/>
              <w:szCs w:val="28"/>
            </w:rPr>
          </w:rPrChange>
        </w:rPr>
        <w:t>就是说名言量和胜义量</w:t>
      </w:r>
      <w:del w:id="1963" w:author="Administrator" w:date="2015-04-28T11:01:00Z">
        <w:r>
          <w:rPr>
            <w:rFonts w:hint="eastAsia" w:ascii="楷体_GB2312" w:hAnsi="楷体_GB2312" w:eastAsia="楷体_GB2312" w:cs="楷体_GB2312"/>
            <w:sz w:val="28"/>
            <w:szCs w:val="28"/>
            <w:rPrChange w:id="1964" w:author="Administrator" w:date="2015-04-28T08:43:00Z">
              <w:rPr>
                <w:rFonts w:hint="eastAsia" w:ascii="华文楷体" w:hAnsi="华文楷体" w:eastAsia="华文楷体"/>
                <w:sz w:val="28"/>
                <w:szCs w:val="28"/>
              </w:rPr>
            </w:rPrChange>
          </w:rPr>
          <w:delText>，</w:delText>
        </w:r>
      </w:del>
      <w:ins w:id="1965" w:author="Administrator" w:date="2015-04-28T11:01:00Z">
        <w:r>
          <w:rPr>
            <w:rFonts w:hint="eastAsia" w:ascii="楷体_GB2312" w:hAnsi="楷体_GB2312" w:eastAsia="楷体_GB2312" w:cs="楷体_GB2312"/>
            <w:sz w:val="28"/>
            <w:szCs w:val="28"/>
            <w:lang w:eastAsia="zh-CN"/>
          </w:rPr>
          <w:t>他们</w:t>
        </w:r>
      </w:ins>
      <w:r>
        <w:rPr>
          <w:rFonts w:hint="eastAsia" w:ascii="楷体_GB2312" w:hAnsi="楷体_GB2312" w:eastAsia="楷体_GB2312" w:cs="楷体_GB2312"/>
          <w:sz w:val="28"/>
          <w:szCs w:val="28"/>
          <w:rPrChange w:id="1966" w:author="Administrator" w:date="2015-04-28T08:43:00Z">
            <w:rPr>
              <w:rFonts w:hint="eastAsia" w:ascii="华文楷体" w:hAnsi="华文楷体" w:eastAsia="华文楷体"/>
              <w:sz w:val="28"/>
              <w:szCs w:val="28"/>
            </w:rPr>
          </w:rPrChange>
        </w:rPr>
        <w:t>圆融无碍的非常广阔的，就是说这</w:t>
      </w:r>
      <w:del w:id="1967" w:author="Administrator" w:date="2015-04-28T11:02:00Z">
        <w:r>
          <w:rPr>
            <w:rFonts w:hint="eastAsia" w:ascii="楷体_GB2312" w:hAnsi="楷体_GB2312" w:eastAsia="楷体_GB2312" w:cs="楷体_GB2312"/>
            <w:sz w:val="28"/>
            <w:szCs w:val="28"/>
            <w:rPrChange w:id="1968" w:author="Administrator" w:date="2015-04-28T08:43:00Z">
              <w:rPr>
                <w:rFonts w:hint="eastAsia" w:ascii="华文楷体" w:hAnsi="华文楷体" w:eastAsia="华文楷体"/>
                <w:sz w:val="28"/>
                <w:szCs w:val="28"/>
              </w:rPr>
            </w:rPrChange>
          </w:rPr>
          <w:delText>样一种</w:delText>
        </w:r>
      </w:del>
      <w:r>
        <w:rPr>
          <w:rFonts w:hint="eastAsia" w:ascii="楷体_GB2312" w:hAnsi="楷体_GB2312" w:eastAsia="楷体_GB2312" w:cs="楷体_GB2312"/>
          <w:sz w:val="28"/>
          <w:szCs w:val="28"/>
          <w:rPrChange w:id="1969" w:author="Administrator" w:date="2015-04-28T08:43:00Z">
            <w:rPr>
              <w:rFonts w:hint="eastAsia" w:ascii="华文楷体" w:hAnsi="华文楷体" w:eastAsia="华文楷体"/>
              <w:sz w:val="28"/>
              <w:szCs w:val="28"/>
            </w:rPr>
          </w:rPrChange>
        </w:rPr>
        <w:t>一般的智慧没法衡量的，</w:t>
      </w:r>
      <w:ins w:id="1970" w:author="Administrator" w:date="2015-04-28T11:02:00Z">
        <w:r>
          <w:rPr>
            <w:rFonts w:hint="eastAsia" w:ascii="楷体_GB2312" w:hAnsi="楷体_GB2312" w:eastAsia="楷体_GB2312" w:cs="楷体_GB2312"/>
            <w:sz w:val="28"/>
            <w:szCs w:val="28"/>
            <w:lang w:eastAsia="zh-CN"/>
          </w:rPr>
          <w:t>或说二量</w:t>
        </w:r>
      </w:ins>
      <w:r>
        <w:rPr>
          <w:rFonts w:hint="eastAsia" w:ascii="楷体_GB2312" w:hAnsi="楷体_GB2312" w:eastAsia="楷体_GB2312" w:cs="楷体_GB2312"/>
          <w:sz w:val="28"/>
          <w:szCs w:val="28"/>
          <w:rPrChange w:id="1971" w:author="Administrator" w:date="2015-04-28T08:43:00Z">
            <w:rPr>
              <w:rFonts w:hint="eastAsia" w:ascii="华文楷体" w:hAnsi="华文楷体" w:eastAsia="华文楷体"/>
              <w:sz w:val="28"/>
              <w:szCs w:val="28"/>
            </w:rPr>
          </w:rPrChange>
        </w:rPr>
        <w:t>非常广阔的这样一种</w:t>
      </w:r>
      <w:del w:id="1972" w:author="Administrator" w:date="2015-04-28T11:02:00Z">
        <w:r>
          <w:rPr>
            <w:rFonts w:hint="eastAsia" w:ascii="楷体_GB2312" w:hAnsi="楷体_GB2312" w:eastAsia="楷体_GB2312" w:cs="楷体_GB2312"/>
            <w:sz w:val="28"/>
            <w:szCs w:val="28"/>
            <w:rPrChange w:id="1973" w:author="Administrator" w:date="2015-04-28T08:43:00Z">
              <w:rPr>
                <w:rFonts w:hint="eastAsia" w:ascii="华文楷体" w:hAnsi="华文楷体" w:eastAsia="华文楷体"/>
                <w:sz w:val="28"/>
                <w:szCs w:val="28"/>
              </w:rPr>
            </w:rPrChange>
          </w:rPr>
          <w:delText>这</w:delText>
        </w:r>
      </w:del>
      <w:del w:id="1974" w:author="Administrator" w:date="2015-04-28T11:02:00Z">
        <w:r>
          <w:rPr>
            <w:rFonts w:hint="eastAsia" w:ascii="楷体_GB2312" w:hAnsi="楷体_GB2312" w:eastAsia="楷体_GB2312" w:cs="楷体_GB2312"/>
            <w:sz w:val="28"/>
            <w:szCs w:val="28"/>
            <w:rPrChange w:id="1975" w:author="Administrator" w:date="2015-04-28T08:43:00Z">
              <w:rPr>
                <w:rFonts w:hint="eastAsia" w:ascii="华文楷体" w:hAnsi="华文楷体" w:eastAsia="华文楷体"/>
                <w:sz w:val="28"/>
                <w:szCs w:val="28"/>
              </w:rPr>
            </w:rPrChange>
          </w:rPr>
          <w:delText>个</w:delText>
        </w:r>
      </w:del>
      <w:r>
        <w:rPr>
          <w:rFonts w:hint="eastAsia" w:ascii="楷体_GB2312" w:hAnsi="楷体_GB2312" w:eastAsia="楷体_GB2312" w:cs="楷体_GB2312"/>
          <w:sz w:val="28"/>
          <w:szCs w:val="28"/>
          <w:rPrChange w:id="1976" w:author="Administrator" w:date="2015-04-28T08:43:00Z">
            <w:rPr>
              <w:rFonts w:hint="eastAsia" w:ascii="华文楷体" w:hAnsi="华文楷体" w:eastAsia="华文楷体"/>
              <w:sz w:val="28"/>
              <w:szCs w:val="28"/>
            </w:rPr>
          </w:rPrChange>
        </w:rPr>
        <w:t>辽阔之处呢，这个方面</w:t>
      </w:r>
      <w:ins w:id="1977" w:author="Administrator" w:date="2015-04-28T11:02:00Z">
        <w:r>
          <w:rPr>
            <w:rFonts w:hint="eastAsia" w:ascii="楷体_GB2312" w:hAnsi="楷体_GB2312" w:eastAsia="楷体_GB2312" w:cs="楷体_GB2312"/>
            <w:sz w:val="28"/>
            <w:szCs w:val="28"/>
            <w:lang w:eastAsia="zh-CN"/>
          </w:rPr>
          <w:t>讲</w:t>
        </w:r>
      </w:ins>
      <w:del w:id="1978" w:author="Administrator" w:date="2015-04-28T11:02:00Z">
        <w:r>
          <w:rPr>
            <w:rFonts w:hint="eastAsia" w:ascii="楷体_GB2312" w:hAnsi="楷体_GB2312" w:eastAsia="楷体_GB2312" w:cs="楷体_GB2312"/>
            <w:sz w:val="28"/>
            <w:szCs w:val="28"/>
            <w:rPrChange w:id="1979" w:author="Administrator" w:date="2015-04-28T08:43:00Z">
              <w:rPr>
                <w:rFonts w:hint="eastAsia" w:ascii="华文楷体" w:hAnsi="华文楷体" w:eastAsia="华文楷体"/>
                <w:sz w:val="28"/>
                <w:szCs w:val="28"/>
              </w:rPr>
            </w:rPrChange>
          </w:rPr>
          <w:delText>就</w:delText>
        </w:r>
      </w:del>
      <w:del w:id="1980" w:author="Administrator" w:date="2015-04-28T11:02:00Z">
        <w:r>
          <w:rPr>
            <w:rFonts w:hint="eastAsia" w:ascii="楷体_GB2312" w:hAnsi="楷体_GB2312" w:eastAsia="楷体_GB2312" w:cs="楷体_GB2312"/>
            <w:sz w:val="28"/>
            <w:szCs w:val="28"/>
            <w:rPrChange w:id="1981" w:author="Administrator" w:date="2015-04-28T08:43:00Z">
              <w:rPr>
                <w:rFonts w:hint="eastAsia" w:ascii="华文楷体" w:hAnsi="华文楷体" w:eastAsia="华文楷体"/>
                <w:sz w:val="28"/>
                <w:szCs w:val="28"/>
              </w:rPr>
            </w:rPrChange>
          </w:rPr>
          <w:delText>污</w:delText>
        </w:r>
      </w:del>
      <w:ins w:id="1982" w:author="Administrator" w:date="2015-04-28T11:02:00Z">
        <w:r>
          <w:rPr>
            <w:rFonts w:hint="eastAsia" w:ascii="楷体_GB2312" w:hAnsi="楷体_GB2312" w:eastAsia="楷体_GB2312" w:cs="楷体_GB2312"/>
            <w:sz w:val="28"/>
            <w:szCs w:val="28"/>
            <w:lang w:eastAsia="zh-CN"/>
          </w:rPr>
          <w:t>无</w:t>
        </w:r>
      </w:ins>
      <w:r>
        <w:rPr>
          <w:rFonts w:hint="eastAsia" w:ascii="楷体_GB2312" w:hAnsi="楷体_GB2312" w:eastAsia="楷体_GB2312" w:cs="楷体_GB2312"/>
          <w:sz w:val="28"/>
          <w:szCs w:val="28"/>
          <w:rPrChange w:id="1983" w:author="Administrator" w:date="2015-04-28T08:43:00Z">
            <w:rPr>
              <w:rFonts w:hint="eastAsia" w:ascii="华文楷体" w:hAnsi="华文楷体" w:eastAsia="华文楷体"/>
              <w:sz w:val="28"/>
              <w:szCs w:val="28"/>
            </w:rPr>
          </w:rPrChange>
        </w:rPr>
        <w:t>垢二量和名言量和这个胜义量，非常辽阔的，完全通达的这个本体呢，</w:t>
      </w:r>
    </w:p>
    <w:p>
      <w:pPr>
        <w:pStyle w:val="5"/>
        <w:widowControl/>
        <w:shd w:val="clear" w:color="auto" w:fill="FBF9F4"/>
        <w:spacing w:line="510" w:lineRule="atLeast"/>
        <w:ind w:firstLine="560"/>
        <w:rPr>
          <w:del w:id="1985" w:author="Administrator" w:date="2015-04-28T11:03:00Z"/>
          <w:rFonts w:hint="eastAsia" w:ascii="楷体_GB2312" w:hAnsi="楷体_GB2312" w:eastAsia="楷体_GB2312" w:cs="楷体_GB2312"/>
          <w:sz w:val="28"/>
          <w:szCs w:val="28"/>
          <w:rPrChange w:id="1986" w:author="Administrator" w:date="2015-04-28T08:43:00Z">
            <w:rPr>
              <w:rFonts w:ascii="华文楷体" w:hAnsi="华文楷体" w:eastAsia="华文楷体"/>
              <w:sz w:val="28"/>
              <w:szCs w:val="28"/>
            </w:rPr>
          </w:rPrChange>
        </w:rPr>
        <w:pPrChange w:id="1984" w:author="Administrator" w:date="2015-04-28T11:03:00Z">
          <w:pPr>
            <w:ind w:firstLine="570"/>
          </w:pPr>
        </w:pPrChange>
      </w:pPr>
    </w:p>
    <w:p>
      <w:pPr>
        <w:pStyle w:val="5"/>
        <w:widowControl/>
        <w:shd w:val="clear" w:color="auto" w:fill="FBF9F4"/>
        <w:spacing w:line="510" w:lineRule="atLeast"/>
        <w:ind w:firstLine="560"/>
        <w:rPr>
          <w:del w:id="1988" w:author="Administrator" w:date="2015-04-28T11:04:00Z"/>
          <w:rFonts w:hint="eastAsia" w:ascii="楷体_GB2312" w:hAnsi="楷体_GB2312" w:eastAsia="楷体_GB2312" w:cs="楷体_GB2312"/>
          <w:sz w:val="28"/>
          <w:szCs w:val="28"/>
          <w:rPrChange w:id="1989" w:author="Administrator" w:date="2015-04-28T08:43:00Z">
            <w:rPr>
              <w:rFonts w:ascii="华文楷体" w:hAnsi="华文楷体" w:eastAsia="华文楷体"/>
              <w:sz w:val="28"/>
              <w:szCs w:val="28"/>
            </w:rPr>
          </w:rPrChange>
        </w:rPr>
        <w:pPrChange w:id="1987" w:author="Administrator" w:date="2015-04-28T11:03:00Z">
          <w:pPr>
            <w:ind w:firstLine="570"/>
          </w:pPr>
        </w:pPrChange>
      </w:pPr>
      <w:ins w:id="1990" w:author="Administrator" w:date="2015-04-28T11:03:00Z">
        <w:r>
          <w:rPr>
            <w:rFonts w:hint="eastAsia" w:ascii="楷体_GB2312" w:hAnsi="楷体_GB2312" w:eastAsia="楷体_GB2312" w:cs="楷体_GB2312"/>
            <w:b/>
            <w:bCs/>
            <w:sz w:val="28"/>
            <w:szCs w:val="28"/>
          </w:rPr>
          <w:t>一时测度力微弱</w:t>
        </w:r>
      </w:ins>
      <w:del w:id="1991" w:author="Administrator" w:date="2015-04-28T11:03:00Z">
        <w:r>
          <w:rPr>
            <w:rFonts w:hint="eastAsia" w:ascii="楷体_GB2312" w:hAnsi="楷体_GB2312" w:eastAsia="楷体_GB2312" w:cs="楷体_GB2312"/>
            <w:b/>
            <w:bCs/>
            <w:sz w:val="28"/>
            <w:szCs w:val="28"/>
            <w:rPrChange w:id="1992" w:author="Administrator" w:date="2015-04-28T11:03:00Z">
              <w:rPr>
                <w:rFonts w:hint="eastAsia" w:ascii="华文楷体" w:hAnsi="华文楷体" w:eastAsia="华文楷体"/>
                <w:sz w:val="28"/>
                <w:szCs w:val="28"/>
              </w:rPr>
            </w:rPrChange>
          </w:rPr>
          <w:delText>一时测度力微弱</w:delText>
        </w:r>
      </w:del>
      <w:r>
        <w:rPr>
          <w:rFonts w:hint="eastAsia" w:ascii="楷体_GB2312" w:hAnsi="楷体_GB2312" w:eastAsia="楷体_GB2312" w:cs="楷体_GB2312"/>
          <w:sz w:val="28"/>
          <w:szCs w:val="28"/>
          <w:rPrChange w:id="1993" w:author="Administrator" w:date="2015-04-28T08:43:00Z">
            <w:rPr>
              <w:rFonts w:hint="eastAsia" w:ascii="华文楷体" w:hAnsi="华文楷体" w:eastAsia="华文楷体"/>
              <w:sz w:val="28"/>
              <w:szCs w:val="28"/>
            </w:rPr>
          </w:rPrChange>
        </w:rPr>
        <w:t>。这个一时就是讲一个时间当中，完全要同时彻度他们的力量还显得有点微</w:t>
      </w:r>
      <w:del w:id="1994" w:author="Administrator" w:date="2015-04-28T11:03:00Z">
        <w:r>
          <w:rPr>
            <w:rFonts w:hint="eastAsia" w:ascii="楷体_GB2312" w:hAnsi="楷体_GB2312" w:eastAsia="楷体_GB2312" w:cs="楷体_GB2312"/>
            <w:sz w:val="28"/>
            <w:szCs w:val="28"/>
            <w:rPrChange w:id="1995" w:author="Administrator" w:date="2015-04-28T08:43:00Z">
              <w:rPr>
                <w:rFonts w:hint="eastAsia" w:ascii="华文楷体" w:hAnsi="华文楷体" w:eastAsia="华文楷体"/>
                <w:sz w:val="28"/>
                <w:szCs w:val="28"/>
              </w:rPr>
            </w:rPrChange>
          </w:rPr>
          <w:delText>儒</w:delText>
        </w:r>
      </w:del>
      <w:ins w:id="1996" w:author="Administrator" w:date="2015-04-28T11:03:00Z">
        <w:r>
          <w:rPr>
            <w:rFonts w:hint="eastAsia" w:ascii="楷体_GB2312" w:hAnsi="楷体_GB2312" w:eastAsia="楷体_GB2312" w:cs="楷体_GB2312"/>
            <w:sz w:val="28"/>
            <w:szCs w:val="28"/>
            <w:lang w:eastAsia="zh-CN"/>
          </w:rPr>
          <w:t>弱</w:t>
        </w:r>
      </w:ins>
      <w:r>
        <w:rPr>
          <w:rFonts w:hint="eastAsia" w:ascii="楷体_GB2312" w:hAnsi="楷体_GB2312" w:eastAsia="楷体_GB2312" w:cs="楷体_GB2312"/>
          <w:sz w:val="28"/>
          <w:szCs w:val="28"/>
          <w:rPrChange w:id="1997" w:author="Administrator" w:date="2015-04-28T08:43:00Z">
            <w:rPr>
              <w:rFonts w:hint="eastAsia" w:ascii="华文楷体" w:hAnsi="华文楷体" w:eastAsia="华文楷体"/>
              <w:sz w:val="28"/>
              <w:szCs w:val="28"/>
            </w:rPr>
          </w:rPrChange>
        </w:rPr>
        <w:t>。没办法在一个时间当中来同时来测量名言</w:t>
      </w:r>
      <w:ins w:id="1998" w:author="Administrator" w:date="2015-04-28T11:03:00Z">
        <w:r>
          <w:rPr>
            <w:rFonts w:hint="eastAsia" w:ascii="楷体_GB2312" w:hAnsi="楷体_GB2312" w:eastAsia="楷体_GB2312" w:cs="楷体_GB2312"/>
            <w:sz w:val="28"/>
            <w:szCs w:val="28"/>
            <w:lang w:eastAsia="zh-CN"/>
          </w:rPr>
          <w:t>理</w:t>
        </w:r>
      </w:ins>
      <w:r>
        <w:rPr>
          <w:rFonts w:hint="eastAsia" w:ascii="楷体_GB2312" w:hAnsi="楷体_GB2312" w:eastAsia="楷体_GB2312" w:cs="楷体_GB2312"/>
          <w:sz w:val="28"/>
          <w:szCs w:val="28"/>
          <w:rPrChange w:id="1999" w:author="Administrator" w:date="2015-04-28T08:43:00Z">
            <w:rPr>
              <w:rFonts w:hint="eastAsia" w:ascii="华文楷体" w:hAnsi="华文楷体" w:eastAsia="华文楷体"/>
              <w:sz w:val="28"/>
              <w:szCs w:val="28"/>
            </w:rPr>
          </w:rPrChange>
        </w:rPr>
        <w:t>和这样一种胜义</w:t>
      </w:r>
      <w:ins w:id="2000" w:author="Administrator" w:date="2015-04-28T11:03:00Z">
        <w:r>
          <w:rPr>
            <w:rFonts w:hint="eastAsia" w:ascii="楷体_GB2312" w:hAnsi="楷体_GB2312" w:eastAsia="楷体_GB2312" w:cs="楷体_GB2312"/>
            <w:sz w:val="28"/>
            <w:szCs w:val="28"/>
            <w:lang w:eastAsia="zh-CN"/>
          </w:rPr>
          <w:t>理</w:t>
        </w:r>
      </w:ins>
      <w:r>
        <w:rPr>
          <w:rFonts w:hint="eastAsia" w:ascii="楷体_GB2312" w:hAnsi="楷体_GB2312" w:eastAsia="楷体_GB2312" w:cs="楷体_GB2312"/>
          <w:sz w:val="28"/>
          <w:szCs w:val="28"/>
          <w:rPrChange w:id="2001" w:author="Administrator" w:date="2015-04-28T08:43:00Z">
            <w:rPr>
              <w:rFonts w:hint="eastAsia" w:ascii="华文楷体" w:hAnsi="华文楷体" w:eastAsia="华文楷体"/>
              <w:sz w:val="28"/>
              <w:szCs w:val="28"/>
            </w:rPr>
          </w:rPrChange>
        </w:rPr>
        <w:t>，</w:t>
      </w:r>
    </w:p>
    <w:p>
      <w:pPr>
        <w:pStyle w:val="5"/>
        <w:widowControl/>
        <w:shd w:val="clear" w:color="auto" w:fill="FBF9F4"/>
        <w:spacing w:line="510" w:lineRule="atLeast"/>
        <w:ind w:firstLine="560"/>
        <w:rPr>
          <w:del w:id="2003" w:author="Administrator" w:date="2015-04-28T11:04:00Z"/>
          <w:rFonts w:hint="eastAsia" w:ascii="楷体_GB2312" w:hAnsi="楷体_GB2312" w:eastAsia="楷体_GB2312" w:cs="楷体_GB2312"/>
          <w:sz w:val="28"/>
          <w:szCs w:val="28"/>
          <w:rPrChange w:id="2004" w:author="Administrator" w:date="2015-04-28T08:43:00Z">
            <w:rPr>
              <w:rFonts w:ascii="华文楷体" w:hAnsi="华文楷体" w:eastAsia="华文楷体"/>
              <w:sz w:val="28"/>
              <w:szCs w:val="28"/>
            </w:rPr>
          </w:rPrChange>
        </w:rPr>
        <w:pPrChange w:id="2002" w:author="Administrator" w:date="2015-04-28T11:04:00Z">
          <w:pPr>
            <w:ind w:firstLine="570"/>
          </w:pPr>
        </w:pPrChange>
      </w:pPr>
    </w:p>
    <w:p>
      <w:pPr>
        <w:pStyle w:val="5"/>
        <w:widowControl/>
        <w:shd w:val="clear" w:color="auto" w:fill="FBF9F4"/>
        <w:spacing w:line="510" w:lineRule="atLeast"/>
        <w:ind w:firstLine="560"/>
        <w:rPr>
          <w:del w:id="2006" w:author="Administrator" w:date="2015-04-28T11:06:00Z"/>
          <w:rFonts w:hint="eastAsia" w:ascii="楷体_GB2312" w:hAnsi="楷体_GB2312" w:eastAsia="楷体_GB2312" w:cs="楷体_GB2312"/>
          <w:sz w:val="28"/>
          <w:szCs w:val="28"/>
          <w:rPrChange w:id="2007" w:author="Administrator" w:date="2015-04-28T08:43:00Z">
            <w:rPr>
              <w:rFonts w:ascii="华文楷体" w:hAnsi="华文楷体" w:eastAsia="华文楷体"/>
              <w:sz w:val="28"/>
              <w:szCs w:val="28"/>
            </w:rPr>
          </w:rPrChange>
        </w:rPr>
        <w:pPrChange w:id="2005" w:author="Administrator" w:date="2015-04-28T11:04:00Z">
          <w:pPr>
            <w:ind w:firstLine="570"/>
          </w:pPr>
        </w:pPrChange>
      </w:pPr>
      <w:r>
        <w:rPr>
          <w:rFonts w:hint="eastAsia" w:ascii="楷体_GB2312" w:hAnsi="楷体_GB2312" w:eastAsia="楷体_GB2312" w:cs="楷体_GB2312"/>
          <w:sz w:val="28"/>
          <w:szCs w:val="28"/>
          <w:rPrChange w:id="2008" w:author="Administrator" w:date="2015-04-28T08:43:00Z">
            <w:rPr>
              <w:rFonts w:hint="eastAsia" w:ascii="华文楷体" w:hAnsi="华文楷体" w:eastAsia="华文楷体"/>
              <w:sz w:val="28"/>
              <w:szCs w:val="28"/>
            </w:rPr>
          </w:rPrChange>
        </w:rPr>
        <w:t>这个方面</w:t>
      </w:r>
      <w:del w:id="2009" w:author="Administrator" w:date="2015-04-28T11:04:00Z">
        <w:r>
          <w:rPr>
            <w:rFonts w:hint="eastAsia" w:ascii="楷体_GB2312" w:hAnsi="楷体_GB2312" w:eastAsia="楷体_GB2312" w:cs="楷体_GB2312"/>
            <w:sz w:val="28"/>
            <w:szCs w:val="28"/>
            <w:rPrChange w:id="2010" w:author="Administrator" w:date="2015-04-28T08:43:00Z">
              <w:rPr>
                <w:rFonts w:hint="eastAsia" w:ascii="华文楷体" w:hAnsi="华文楷体" w:eastAsia="华文楷体"/>
                <w:sz w:val="28"/>
                <w:szCs w:val="28"/>
              </w:rPr>
            </w:rPrChange>
          </w:rPr>
          <w:delText>也</w:delText>
        </w:r>
      </w:del>
      <w:ins w:id="2011" w:author="Administrator" w:date="2015-04-28T11:04:00Z">
        <w:r>
          <w:rPr>
            <w:rFonts w:hint="eastAsia" w:ascii="楷体_GB2312" w:hAnsi="楷体_GB2312" w:eastAsia="楷体_GB2312" w:cs="楷体_GB2312"/>
            <w:sz w:val="28"/>
            <w:szCs w:val="28"/>
            <w:lang w:eastAsia="zh-CN"/>
          </w:rPr>
          <w:t>是从不同的</w:t>
        </w:r>
      </w:ins>
      <w:del w:id="2012" w:author="Administrator" w:date="2015-04-28T11:04:00Z">
        <w:r>
          <w:rPr>
            <w:rFonts w:hint="eastAsia" w:ascii="楷体_GB2312" w:hAnsi="楷体_GB2312" w:eastAsia="楷体_GB2312" w:cs="楷体_GB2312"/>
            <w:sz w:val="28"/>
            <w:szCs w:val="28"/>
            <w:rPrChange w:id="2013" w:author="Administrator" w:date="2015-04-28T08:43:00Z">
              <w:rPr>
                <w:rFonts w:hint="eastAsia" w:ascii="华文楷体" w:hAnsi="华文楷体" w:eastAsia="华文楷体"/>
                <w:sz w:val="28"/>
                <w:szCs w:val="28"/>
              </w:rPr>
            </w:rPrChange>
          </w:rPr>
          <w:delText>是本体通过</w:delText>
        </w:r>
      </w:del>
      <w:r>
        <w:rPr>
          <w:rFonts w:hint="eastAsia" w:ascii="楷体_GB2312" w:hAnsi="楷体_GB2312" w:eastAsia="楷体_GB2312" w:cs="楷体_GB2312"/>
          <w:sz w:val="28"/>
          <w:szCs w:val="28"/>
          <w:rPrChange w:id="2014" w:author="Administrator" w:date="2015-04-28T08:43:00Z">
            <w:rPr>
              <w:rFonts w:hint="eastAsia" w:ascii="华文楷体" w:hAnsi="华文楷体" w:eastAsia="华文楷体"/>
              <w:sz w:val="28"/>
              <w:szCs w:val="28"/>
            </w:rPr>
          </w:rPrChange>
        </w:rPr>
        <w:t>造论</w:t>
      </w:r>
      <w:ins w:id="2015" w:author="Administrator" w:date="2015-04-28T11:05:00Z">
        <w:r>
          <w:rPr>
            <w:rFonts w:hint="eastAsia" w:ascii="楷体_GB2312" w:hAnsi="楷体_GB2312" w:eastAsia="楷体_GB2312" w:cs="楷体_GB2312"/>
            <w:sz w:val="28"/>
            <w:szCs w:val="28"/>
            <w:lang w:eastAsia="zh-CN"/>
          </w:rPr>
          <w:t>者</w:t>
        </w:r>
      </w:ins>
      <w:r>
        <w:rPr>
          <w:rFonts w:hint="eastAsia" w:ascii="楷体_GB2312" w:hAnsi="楷体_GB2312" w:eastAsia="楷体_GB2312" w:cs="楷体_GB2312"/>
          <w:sz w:val="28"/>
          <w:szCs w:val="28"/>
          <w:rPrChange w:id="2016" w:author="Administrator" w:date="2015-04-28T08:43:00Z">
            <w:rPr>
              <w:rFonts w:hint="eastAsia" w:ascii="华文楷体" w:hAnsi="华文楷体" w:eastAsia="华文楷体"/>
              <w:sz w:val="28"/>
              <w:szCs w:val="28"/>
            </w:rPr>
          </w:rPrChange>
        </w:rPr>
        <w:t>，</w:t>
      </w:r>
      <w:ins w:id="2017" w:author="Administrator" w:date="2015-04-28T11:05:00Z">
        <w:r>
          <w:rPr>
            <w:rFonts w:hint="eastAsia" w:ascii="楷体_GB2312" w:hAnsi="楷体_GB2312" w:eastAsia="楷体_GB2312" w:cs="楷体_GB2312"/>
            <w:sz w:val="28"/>
            <w:szCs w:val="28"/>
            <w:lang w:eastAsia="zh-CN"/>
          </w:rPr>
          <w:t>弘扬的侧面观察，主要是凸显静命论师的智慧</w:t>
        </w:r>
      </w:ins>
      <w:ins w:id="2018" w:author="Administrator" w:date="2015-04-28T11:06:00Z">
        <w:r>
          <w:rPr>
            <w:rFonts w:hint="eastAsia" w:ascii="楷体_GB2312" w:hAnsi="楷体_GB2312" w:eastAsia="楷体_GB2312" w:cs="楷体_GB2312"/>
            <w:sz w:val="28"/>
            <w:szCs w:val="28"/>
            <w:lang w:eastAsia="zh-CN"/>
          </w:rPr>
          <w:t>，</w:t>
        </w:r>
      </w:ins>
      <w:del w:id="2019" w:author="Administrator" w:date="2015-04-28T11:06:00Z">
        <w:r>
          <w:rPr>
            <w:rFonts w:hint="eastAsia" w:ascii="楷体_GB2312" w:hAnsi="楷体_GB2312" w:eastAsia="楷体_GB2312" w:cs="楷体_GB2312"/>
            <w:sz w:val="28"/>
            <w:szCs w:val="28"/>
            <w:rPrChange w:id="2020" w:author="Administrator" w:date="2015-04-28T08:43:00Z">
              <w:rPr>
                <w:rFonts w:hint="eastAsia" w:ascii="华文楷体" w:hAnsi="华文楷体" w:eastAsia="华文楷体"/>
                <w:sz w:val="28"/>
                <w:szCs w:val="28"/>
              </w:rPr>
            </w:rPrChange>
          </w:rPr>
          <w:delText>没办法显现出来，同时的来测量名言里也这样一种胜义里，这个方面说通过造论和弘扬的侧的观察面的这种主要是</w:delText>
        </w:r>
      </w:del>
    </w:p>
    <w:p>
      <w:pPr>
        <w:pStyle w:val="5"/>
        <w:widowControl/>
        <w:shd w:val="clear" w:color="auto" w:fill="FBF9F4"/>
        <w:spacing w:line="510" w:lineRule="atLeast"/>
        <w:ind w:firstLine="560"/>
        <w:rPr>
          <w:del w:id="2022" w:author="Administrator" w:date="2015-04-28T11:06:00Z"/>
          <w:rFonts w:hint="eastAsia" w:ascii="楷体_GB2312" w:hAnsi="楷体_GB2312" w:eastAsia="楷体_GB2312" w:cs="楷体_GB2312"/>
          <w:sz w:val="28"/>
          <w:szCs w:val="28"/>
          <w:rPrChange w:id="2023" w:author="Administrator" w:date="2015-04-28T08:43:00Z">
            <w:rPr>
              <w:rFonts w:ascii="华文楷体" w:hAnsi="华文楷体" w:eastAsia="华文楷体"/>
              <w:sz w:val="28"/>
              <w:szCs w:val="28"/>
            </w:rPr>
          </w:rPrChange>
        </w:rPr>
        <w:pPrChange w:id="2021" w:author="Administrator" w:date="2015-04-28T11:06:00Z">
          <w:pPr>
            <w:ind w:firstLine="570"/>
          </w:pPr>
        </w:pPrChange>
      </w:pPr>
    </w:p>
    <w:p>
      <w:pPr>
        <w:pStyle w:val="5"/>
        <w:widowControl/>
        <w:shd w:val="clear" w:color="auto" w:fill="FBF9F4"/>
        <w:spacing w:line="510" w:lineRule="atLeast"/>
        <w:ind w:firstLine="560"/>
        <w:rPr>
          <w:ins w:id="2025" w:author="Administrator" w:date="2015-04-28T11:08:00Z"/>
          <w:rFonts w:hint="eastAsia" w:ascii="楷体_GB2312" w:hAnsi="楷体_GB2312" w:eastAsia="楷体_GB2312" w:cs="楷体_GB2312"/>
          <w:sz w:val="28"/>
          <w:szCs w:val="28"/>
          <w:lang w:eastAsia="zh-CN"/>
        </w:rPr>
        <w:pPrChange w:id="2024" w:author="Administrator" w:date="2015-04-28T11:06:00Z">
          <w:pPr>
            <w:ind w:firstLine="570"/>
          </w:pPr>
        </w:pPrChange>
      </w:pPr>
      <w:r>
        <w:rPr>
          <w:rFonts w:hint="eastAsia" w:ascii="楷体_GB2312" w:hAnsi="楷体_GB2312" w:eastAsia="楷体_GB2312" w:cs="楷体_GB2312"/>
          <w:sz w:val="28"/>
          <w:szCs w:val="28"/>
          <w:rPrChange w:id="2026" w:author="Administrator" w:date="2015-04-28T08:43:00Z">
            <w:rPr>
              <w:rFonts w:hint="eastAsia" w:ascii="华文楷体" w:hAnsi="华文楷体" w:eastAsia="华文楷体"/>
              <w:sz w:val="28"/>
              <w:szCs w:val="28"/>
            </w:rPr>
          </w:rPrChange>
        </w:rPr>
        <w:t>那么下面讲</w:t>
      </w:r>
      <w:ins w:id="2027" w:author="Administrator" w:date="2015-04-28T11:07:00Z">
        <w:r>
          <w:rPr>
            <w:rFonts w:hint="eastAsia" w:ascii="楷体_GB2312" w:hAnsi="楷体_GB2312" w:eastAsia="楷体_GB2312" w:cs="楷体_GB2312"/>
            <w:sz w:val="28"/>
            <w:szCs w:val="28"/>
            <w:lang w:eastAsia="zh-CN"/>
          </w:rPr>
          <w:t>：</w:t>
        </w:r>
      </w:ins>
    </w:p>
    <w:p>
      <w:pPr>
        <w:pStyle w:val="5"/>
        <w:widowControl/>
        <w:shd w:val="clear" w:color="auto" w:fill="FBF9F4"/>
        <w:spacing w:line="510" w:lineRule="atLeast"/>
        <w:ind w:firstLine="560"/>
        <w:rPr>
          <w:ins w:id="2029" w:author="Administrator" w:date="2015-04-28T11:07:00Z"/>
          <w:rFonts w:hint="eastAsia" w:ascii="华文楷体" w:hAnsi="华文楷体" w:eastAsia="华文楷体" w:cs="华文楷体"/>
          <w:i w:val="0"/>
          <w:caps w:val="0"/>
          <w:color w:val="000000"/>
          <w:spacing w:val="0"/>
          <w:sz w:val="28"/>
          <w:szCs w:val="28"/>
          <w:shd w:val="clear" w:color="auto" w:fill="FBF9F4"/>
          <w:lang w:eastAsia="zh-CN"/>
        </w:rPr>
        <w:pPrChange w:id="2028" w:author="Administrator" w:date="2015-04-28T11:06:00Z">
          <w:pPr>
            <w:ind w:firstLine="570"/>
          </w:pPr>
        </w:pPrChange>
      </w:pPr>
      <w:ins w:id="2030" w:author="Administrator" w:date="2015-04-28T11:07:00Z">
        <w:r>
          <w:rPr>
            <w:rFonts w:ascii="华文楷体" w:hAnsi="华文楷体" w:eastAsia="华文楷体" w:cs="华文楷体"/>
            <w:i w:val="0"/>
            <w:caps w:val="0"/>
            <w:color w:val="000000"/>
            <w:spacing w:val="0"/>
            <w:sz w:val="28"/>
            <w:szCs w:val="28"/>
            <w:shd w:val="clear" w:color="auto" w:fill="FBF9F4"/>
          </w:rPr>
          <w:t>您以观察之三步，跨越二谛之大地</w:t>
        </w:r>
      </w:ins>
      <w:ins w:id="2031" w:author="Administrator" w:date="2015-04-28T11:07:00Z">
        <w:r>
          <w:rPr>
            <w:rFonts w:hint="eastAsia" w:ascii="华文楷体" w:hAnsi="华文楷体" w:eastAsia="华文楷体" w:cs="华文楷体"/>
            <w:i w:val="0"/>
            <w:caps w:val="0"/>
            <w:color w:val="000000"/>
            <w:spacing w:val="0"/>
            <w:sz w:val="28"/>
            <w:szCs w:val="28"/>
            <w:shd w:val="clear" w:color="auto" w:fill="FBF9F4"/>
            <w:lang w:eastAsia="zh-CN"/>
          </w:rPr>
          <w:t>。</w:t>
        </w:r>
      </w:ins>
    </w:p>
    <w:p>
      <w:pPr>
        <w:pStyle w:val="5"/>
        <w:widowControl/>
        <w:shd w:val="clear" w:color="auto" w:fill="FBF9F4"/>
        <w:spacing w:line="510" w:lineRule="atLeast"/>
        <w:ind w:firstLine="560"/>
        <w:rPr>
          <w:ins w:id="2033" w:author="Administrator" w:date="2015-04-28T11:07:00Z"/>
          <w:rFonts w:hint="eastAsia" w:ascii="华文楷体" w:hAnsi="华文楷体" w:eastAsia="华文楷体" w:cs="华文楷体"/>
          <w:i w:val="0"/>
          <w:caps w:val="0"/>
          <w:color w:val="000000"/>
          <w:spacing w:val="0"/>
          <w:sz w:val="28"/>
          <w:szCs w:val="28"/>
          <w:shd w:val="clear" w:color="auto" w:fill="FBF9F4"/>
          <w:lang w:eastAsia="zh-CN"/>
        </w:rPr>
        <w:pPrChange w:id="2032" w:author="Administrator" w:date="2015-04-28T11:06:00Z">
          <w:pPr>
            <w:ind w:firstLine="570"/>
          </w:pPr>
        </w:pPrChange>
      </w:pPr>
      <w:ins w:id="2034" w:author="Administrator" w:date="2015-04-28T11:07:00Z">
        <w:r>
          <w:rPr>
            <w:rFonts w:ascii="华文楷体" w:hAnsi="华文楷体" w:eastAsia="华文楷体" w:cs="华文楷体"/>
            <w:i w:val="0"/>
            <w:caps w:val="0"/>
            <w:color w:val="000000"/>
            <w:spacing w:val="0"/>
            <w:sz w:val="28"/>
            <w:szCs w:val="28"/>
            <w:shd w:val="clear" w:color="auto" w:fill="FBF9F4"/>
          </w:rPr>
          <w:t>尔时您如广袤原，众多理证作庄严。</w:t>
        </w:r>
      </w:ins>
    </w:p>
    <w:p>
      <w:pPr>
        <w:pStyle w:val="5"/>
        <w:widowControl/>
        <w:shd w:val="clear" w:color="auto" w:fill="FBF9F4"/>
        <w:spacing w:line="510" w:lineRule="atLeast"/>
        <w:ind w:firstLine="560"/>
        <w:rPr>
          <w:del w:id="2036" w:author="Administrator" w:date="2015-04-28T11:08:00Z"/>
          <w:rFonts w:hint="eastAsia" w:ascii="楷体_GB2312" w:hAnsi="楷体_GB2312" w:eastAsia="楷体_GB2312" w:cs="楷体_GB2312"/>
          <w:sz w:val="28"/>
          <w:szCs w:val="28"/>
          <w:rPrChange w:id="2037" w:author="Administrator" w:date="2015-04-28T08:43:00Z">
            <w:rPr>
              <w:rFonts w:ascii="华文楷体" w:hAnsi="华文楷体" w:eastAsia="华文楷体"/>
              <w:sz w:val="28"/>
              <w:szCs w:val="28"/>
            </w:rPr>
          </w:rPrChange>
        </w:rPr>
        <w:pPrChange w:id="2035" w:author="Administrator" w:date="2015-04-28T11:06:00Z">
          <w:pPr>
            <w:ind w:firstLine="570"/>
          </w:pPr>
        </w:pPrChange>
      </w:pPr>
      <w:del w:id="2038" w:author="Administrator" w:date="2015-04-28T11:08:00Z">
        <w:r>
          <w:rPr>
            <w:rFonts w:hint="eastAsia" w:ascii="楷体_GB2312" w:hAnsi="楷体_GB2312" w:eastAsia="楷体_GB2312" w:cs="楷体_GB2312"/>
            <w:sz w:val="28"/>
            <w:szCs w:val="28"/>
            <w:rPrChange w:id="2039" w:author="Administrator" w:date="2015-04-28T08:43:00Z">
              <w:rPr>
                <w:rFonts w:hint="eastAsia" w:ascii="华文楷体" w:hAnsi="华文楷体" w:eastAsia="华文楷体"/>
                <w:sz w:val="28"/>
                <w:szCs w:val="28"/>
              </w:rPr>
            </w:rPrChange>
          </w:rPr>
          <w:delText>您以观察之三步，跨越二谛之大地。尔时您如广袤原，众多理证作庄严。</w:delText>
        </w:r>
      </w:del>
    </w:p>
    <w:p>
      <w:pPr>
        <w:ind w:firstLine="570"/>
        <w:rPr>
          <w:rFonts w:hint="eastAsia" w:ascii="楷体_GB2312" w:hAnsi="楷体_GB2312" w:eastAsia="楷体_GB2312" w:cs="楷体_GB2312"/>
          <w:sz w:val="28"/>
          <w:szCs w:val="28"/>
          <w:rPrChange w:id="2040"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041" w:author="Administrator" w:date="2015-04-28T08:43:00Z">
            <w:rPr>
              <w:rFonts w:hint="eastAsia" w:ascii="华文楷体" w:hAnsi="华文楷体" w:eastAsia="华文楷体"/>
              <w:sz w:val="28"/>
              <w:szCs w:val="28"/>
            </w:rPr>
          </w:rPrChange>
        </w:rPr>
        <w:t>那么其他论师在显现上面呢，</w:t>
      </w:r>
      <w:ins w:id="2042" w:author="Administrator" w:date="2015-04-28T11:08:00Z">
        <w:r>
          <w:rPr>
            <w:rFonts w:hint="eastAsia" w:ascii="楷体_GB2312" w:hAnsi="楷体_GB2312" w:eastAsia="楷体_GB2312" w:cs="楷体_GB2312"/>
            <w:sz w:val="28"/>
            <w:szCs w:val="28"/>
            <w:lang w:eastAsia="zh-CN"/>
          </w:rPr>
          <w:t>在</w:t>
        </w:r>
      </w:ins>
      <w:r>
        <w:rPr>
          <w:rFonts w:hint="eastAsia" w:ascii="楷体_GB2312" w:hAnsi="楷体_GB2312" w:eastAsia="楷体_GB2312" w:cs="楷体_GB2312"/>
          <w:sz w:val="28"/>
          <w:szCs w:val="28"/>
          <w:rPrChange w:id="2043" w:author="Administrator" w:date="2015-04-28T08:43:00Z">
            <w:rPr>
              <w:rFonts w:hint="eastAsia" w:ascii="华文楷体" w:hAnsi="华文楷体" w:eastAsia="华文楷体"/>
              <w:sz w:val="28"/>
              <w:szCs w:val="28"/>
            </w:rPr>
          </w:rPrChange>
        </w:rPr>
        <w:t>一个时间当中，没有办法测量无垢二量</w:t>
      </w:r>
      <w:del w:id="2044" w:author="Administrator" w:date="2015-04-28T11:08:00Z">
        <w:r>
          <w:rPr>
            <w:rFonts w:hint="eastAsia" w:ascii="楷体_GB2312" w:hAnsi="楷体_GB2312" w:eastAsia="楷体_GB2312" w:cs="楷体_GB2312"/>
            <w:sz w:val="28"/>
            <w:szCs w:val="28"/>
            <w:rPrChange w:id="2045" w:author="Administrator" w:date="2015-04-28T08:43:00Z">
              <w:rPr>
                <w:rFonts w:hint="eastAsia" w:ascii="华文楷体" w:hAnsi="华文楷体" w:eastAsia="华文楷体"/>
                <w:sz w:val="28"/>
                <w:szCs w:val="28"/>
              </w:rPr>
            </w:rPrChange>
          </w:rPr>
          <w:delText>---</w:delText>
        </w:r>
      </w:del>
      <w:ins w:id="2046" w:author="Administrator" w:date="2015-04-28T11:08:00Z">
        <w:r>
          <w:rPr>
            <w:rFonts w:hint="eastAsia" w:ascii="楷体_GB2312" w:hAnsi="楷体_GB2312" w:eastAsia="楷体_GB2312" w:cs="楷体_GB2312"/>
            <w:sz w:val="28"/>
            <w:szCs w:val="28"/>
            <w:lang w:eastAsia="zh-CN"/>
          </w:rPr>
          <w:t>辽阔之处</w:t>
        </w:r>
      </w:ins>
      <w:r>
        <w:rPr>
          <w:rFonts w:hint="eastAsia" w:ascii="楷体_GB2312" w:hAnsi="楷体_GB2312" w:eastAsia="楷体_GB2312" w:cs="楷体_GB2312"/>
          <w:sz w:val="28"/>
          <w:szCs w:val="28"/>
          <w:rPrChange w:id="2047" w:author="Administrator" w:date="2015-04-28T08:43:00Z">
            <w:rPr>
              <w:rFonts w:hint="eastAsia" w:ascii="华文楷体" w:hAnsi="华文楷体" w:eastAsia="华文楷体"/>
              <w:sz w:val="28"/>
              <w:szCs w:val="28"/>
            </w:rPr>
          </w:rPrChange>
        </w:rPr>
        <w:t>，</w:t>
      </w:r>
      <w:ins w:id="2048" w:author="Administrator" w:date="2015-04-28T11:09:00Z">
        <w:r>
          <w:rPr>
            <w:rFonts w:hint="eastAsia" w:ascii="楷体_GB2312" w:hAnsi="楷体_GB2312" w:eastAsia="楷体_GB2312" w:cs="楷体_GB2312"/>
            <w:sz w:val="28"/>
            <w:szCs w:val="28"/>
            <w:lang w:eastAsia="zh-CN"/>
          </w:rPr>
          <w:t>那么“您”就是讲静命论师</w:t>
        </w:r>
      </w:ins>
      <w:r>
        <w:rPr>
          <w:rFonts w:hint="eastAsia" w:ascii="楷体_GB2312" w:hAnsi="楷体_GB2312" w:eastAsia="楷体_GB2312" w:cs="楷体_GB2312"/>
          <w:sz w:val="28"/>
          <w:szCs w:val="28"/>
          <w:rPrChange w:id="2049" w:author="Administrator" w:date="2015-04-28T08:43:00Z">
            <w:rPr>
              <w:rFonts w:hint="eastAsia" w:ascii="华文楷体" w:hAnsi="华文楷体" w:eastAsia="华文楷体"/>
              <w:sz w:val="28"/>
              <w:szCs w:val="28"/>
            </w:rPr>
          </w:rPrChange>
        </w:rPr>
        <w:t>你已观察这三部叫中观庄论当中，有三个步骤，</w:t>
      </w:r>
    </w:p>
    <w:p>
      <w:pPr>
        <w:ind w:firstLine="570"/>
        <w:rPr>
          <w:rFonts w:hint="eastAsia" w:ascii="楷体_GB2312" w:hAnsi="楷体_GB2312" w:eastAsia="楷体_GB2312" w:cs="楷体_GB2312"/>
          <w:sz w:val="28"/>
          <w:szCs w:val="28"/>
          <w:rPrChange w:id="2050"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051" w:author="Administrator" w:date="2015-04-28T08:43:00Z">
            <w:rPr>
              <w:rFonts w:hint="eastAsia" w:ascii="华文楷体" w:hAnsi="华文楷体" w:eastAsia="华文楷体"/>
              <w:sz w:val="28"/>
              <w:szCs w:val="28"/>
            </w:rPr>
          </w:rPrChange>
        </w:rPr>
        <w:t>然后就跨</w:t>
      </w:r>
      <w:del w:id="2052" w:author="Administrator" w:date="2015-04-28T11:09:00Z">
        <w:r>
          <w:rPr>
            <w:rFonts w:hint="eastAsia" w:ascii="楷体_GB2312" w:hAnsi="楷体_GB2312" w:eastAsia="楷体_GB2312" w:cs="楷体_GB2312"/>
            <w:sz w:val="28"/>
            <w:szCs w:val="28"/>
            <w:rPrChange w:id="2053" w:author="Administrator" w:date="2015-04-28T08:43:00Z">
              <w:rPr>
                <w:rFonts w:hint="eastAsia" w:ascii="华文楷体" w:hAnsi="华文楷体" w:eastAsia="华文楷体"/>
                <w:sz w:val="28"/>
                <w:szCs w:val="28"/>
              </w:rPr>
            </w:rPrChange>
          </w:rPr>
          <w:delText>域</w:delText>
        </w:r>
      </w:del>
      <w:ins w:id="2054" w:author="Administrator" w:date="2015-04-28T11:09:00Z">
        <w:r>
          <w:rPr>
            <w:rFonts w:hint="eastAsia" w:ascii="楷体_GB2312" w:hAnsi="楷体_GB2312" w:eastAsia="楷体_GB2312" w:cs="楷体_GB2312"/>
            <w:sz w:val="28"/>
            <w:szCs w:val="28"/>
            <w:lang w:eastAsia="zh-CN"/>
          </w:rPr>
          <w:t>越</w:t>
        </w:r>
      </w:ins>
      <w:r>
        <w:rPr>
          <w:rFonts w:hint="eastAsia" w:ascii="楷体_GB2312" w:hAnsi="楷体_GB2312" w:eastAsia="楷体_GB2312" w:cs="楷体_GB2312"/>
          <w:sz w:val="28"/>
          <w:szCs w:val="28"/>
          <w:rPrChange w:id="2055" w:author="Administrator" w:date="2015-04-28T08:43:00Z">
            <w:rPr>
              <w:rFonts w:hint="eastAsia" w:ascii="华文楷体" w:hAnsi="华文楷体" w:eastAsia="华文楷体"/>
              <w:sz w:val="28"/>
              <w:szCs w:val="28"/>
            </w:rPr>
          </w:rPrChange>
        </w:rPr>
        <w:t>了</w:t>
      </w:r>
      <w:del w:id="2056" w:author="Administrator" w:date="2015-04-28T11:09:00Z">
        <w:r>
          <w:rPr>
            <w:rFonts w:hint="eastAsia" w:ascii="楷体_GB2312" w:hAnsi="楷体_GB2312" w:eastAsia="楷体_GB2312" w:cs="楷体_GB2312"/>
            <w:sz w:val="28"/>
            <w:szCs w:val="28"/>
            <w:rPrChange w:id="2057" w:author="Administrator" w:date="2015-04-28T08:43:00Z">
              <w:rPr>
                <w:rFonts w:hint="eastAsia" w:ascii="华文楷体" w:hAnsi="华文楷体" w:eastAsia="华文楷体"/>
                <w:sz w:val="28"/>
                <w:szCs w:val="28"/>
              </w:rPr>
            </w:rPrChange>
          </w:rPr>
          <w:delText>这个</w:delText>
        </w:r>
      </w:del>
      <w:ins w:id="2058" w:author="Administrator" w:date="2015-04-28T11:09:00Z">
        <w:r>
          <w:rPr>
            <w:rFonts w:hint="eastAsia" w:ascii="楷体_GB2312" w:hAnsi="楷体_GB2312" w:eastAsia="楷体_GB2312" w:cs="楷体_GB2312"/>
            <w:sz w:val="28"/>
            <w:szCs w:val="28"/>
            <w:lang w:eastAsia="zh-CN"/>
          </w:rPr>
          <w:t>二谛整个</w:t>
        </w:r>
      </w:ins>
      <w:r>
        <w:rPr>
          <w:rFonts w:hint="eastAsia" w:ascii="楷体_GB2312" w:hAnsi="楷体_GB2312" w:eastAsia="楷体_GB2312" w:cs="楷体_GB2312"/>
          <w:sz w:val="28"/>
          <w:szCs w:val="28"/>
          <w:rPrChange w:id="2059" w:author="Administrator" w:date="2015-04-28T08:43:00Z">
            <w:rPr>
              <w:rFonts w:hint="eastAsia" w:ascii="华文楷体" w:hAnsi="华文楷体" w:eastAsia="华文楷体"/>
              <w:sz w:val="28"/>
              <w:szCs w:val="28"/>
            </w:rPr>
          </w:rPrChange>
        </w:rPr>
        <w:t>大地，一个时间当中。就能够把这样的一种这个</w:t>
      </w:r>
      <w:del w:id="2060" w:author="Administrator" w:date="2015-04-29T13:53:00Z">
        <w:r>
          <w:rPr>
            <w:rFonts w:hint="eastAsia" w:ascii="楷体_GB2312" w:hAnsi="楷体_GB2312" w:eastAsia="楷体_GB2312" w:cs="楷体_GB2312"/>
            <w:sz w:val="28"/>
            <w:szCs w:val="28"/>
            <w:rPrChange w:id="2061" w:author="Administrator" w:date="2015-04-28T08:43:00Z">
              <w:rPr>
                <w:rFonts w:hint="eastAsia" w:ascii="华文楷体" w:hAnsi="华文楷体" w:eastAsia="华文楷体"/>
                <w:sz w:val="28"/>
                <w:szCs w:val="28"/>
              </w:rPr>
            </w:rPrChange>
          </w:rPr>
          <w:delText>污</w:delText>
        </w:r>
      </w:del>
      <w:ins w:id="2062" w:author="Administrator" w:date="2015-04-29T13:53:00Z">
        <w:r>
          <w:rPr>
            <w:rFonts w:hint="eastAsia" w:ascii="楷体_GB2312" w:hAnsi="楷体_GB2312" w:eastAsia="楷体_GB2312" w:cs="楷体_GB2312"/>
            <w:sz w:val="28"/>
            <w:szCs w:val="28"/>
            <w:lang w:eastAsia="zh-CN"/>
          </w:rPr>
          <w:t>无</w:t>
        </w:r>
      </w:ins>
      <w:r>
        <w:rPr>
          <w:rFonts w:hint="eastAsia" w:ascii="楷体_GB2312" w:hAnsi="楷体_GB2312" w:eastAsia="楷体_GB2312" w:cs="楷体_GB2312"/>
          <w:sz w:val="28"/>
          <w:szCs w:val="28"/>
          <w:rPrChange w:id="2063" w:author="Administrator" w:date="2015-04-28T08:43:00Z">
            <w:rPr>
              <w:rFonts w:hint="eastAsia" w:ascii="华文楷体" w:hAnsi="华文楷体" w:eastAsia="华文楷体"/>
              <w:sz w:val="28"/>
              <w:szCs w:val="28"/>
            </w:rPr>
          </w:rPrChange>
        </w:rPr>
        <w:t>垢的二</w:t>
      </w:r>
      <w:del w:id="2064" w:author="Administrator" w:date="2015-04-28T11:10:00Z">
        <w:r>
          <w:rPr>
            <w:rFonts w:hint="eastAsia" w:ascii="楷体_GB2312" w:hAnsi="楷体_GB2312" w:eastAsia="楷体_GB2312" w:cs="楷体_GB2312"/>
            <w:sz w:val="28"/>
            <w:szCs w:val="28"/>
            <w:rPrChange w:id="2065" w:author="Administrator" w:date="2015-04-28T08:43:00Z">
              <w:rPr>
                <w:rFonts w:hint="eastAsia" w:ascii="华文楷体" w:hAnsi="华文楷体" w:eastAsia="华文楷体"/>
                <w:sz w:val="28"/>
                <w:szCs w:val="28"/>
              </w:rPr>
            </w:rPrChange>
          </w:rPr>
          <w:delText>论</w:delText>
        </w:r>
      </w:del>
      <w:ins w:id="2066" w:author="Administrator" w:date="2015-04-28T11:10:00Z">
        <w:r>
          <w:rPr>
            <w:rFonts w:hint="eastAsia" w:ascii="楷体_GB2312" w:hAnsi="楷体_GB2312" w:eastAsia="楷体_GB2312" w:cs="楷体_GB2312"/>
            <w:sz w:val="28"/>
            <w:szCs w:val="28"/>
            <w:lang w:eastAsia="zh-CN"/>
          </w:rPr>
          <w:t>量</w:t>
        </w:r>
      </w:ins>
      <w:r>
        <w:rPr>
          <w:rFonts w:hint="eastAsia" w:ascii="楷体_GB2312" w:hAnsi="楷体_GB2312" w:eastAsia="楷体_GB2312" w:cs="楷体_GB2312"/>
          <w:sz w:val="28"/>
          <w:szCs w:val="28"/>
          <w:rPrChange w:id="2067" w:author="Administrator" w:date="2015-04-28T08:43:00Z">
            <w:rPr>
              <w:rFonts w:hint="eastAsia" w:ascii="华文楷体" w:hAnsi="华文楷体" w:eastAsia="华文楷体"/>
              <w:sz w:val="28"/>
              <w:szCs w:val="28"/>
            </w:rPr>
          </w:rPrChange>
        </w:rPr>
        <w:t>，全部做</w:t>
      </w:r>
      <w:del w:id="2068" w:author="Administrator" w:date="2015-04-29T13:54:00Z">
        <w:r>
          <w:rPr>
            <w:rFonts w:hint="eastAsia" w:ascii="楷体_GB2312" w:hAnsi="楷体_GB2312" w:eastAsia="楷体_GB2312" w:cs="楷体_GB2312"/>
            <w:sz w:val="28"/>
            <w:szCs w:val="28"/>
            <w:rPrChange w:id="2069" w:author="Administrator" w:date="2015-04-28T08:43:00Z">
              <w:rPr>
                <w:rFonts w:hint="eastAsia" w:ascii="华文楷体" w:hAnsi="华文楷体" w:eastAsia="华文楷体"/>
                <w:sz w:val="28"/>
                <w:szCs w:val="28"/>
              </w:rPr>
            </w:rPrChange>
          </w:rPr>
          <w:delText>这个</w:delText>
        </w:r>
      </w:del>
      <w:r>
        <w:rPr>
          <w:rFonts w:hint="eastAsia" w:ascii="楷体_GB2312" w:hAnsi="楷体_GB2312" w:eastAsia="楷体_GB2312" w:cs="楷体_GB2312"/>
          <w:sz w:val="28"/>
          <w:szCs w:val="28"/>
          <w:rPrChange w:id="2070" w:author="Administrator" w:date="2015-04-28T08:43:00Z">
            <w:rPr>
              <w:rFonts w:hint="eastAsia" w:ascii="华文楷体" w:hAnsi="华文楷体" w:eastAsia="华文楷体"/>
              <w:sz w:val="28"/>
              <w:szCs w:val="28"/>
            </w:rPr>
          </w:rPrChange>
        </w:rPr>
        <w:t>测</w:t>
      </w:r>
      <w:r>
        <w:rPr>
          <w:rFonts w:hint="eastAsia" w:ascii="楷体_GB2312" w:hAnsi="楷体_GB2312" w:eastAsia="楷体_GB2312" w:cs="楷体_GB2312"/>
          <w:sz w:val="28"/>
          <w:szCs w:val="28"/>
          <w:rPrChange w:id="2071" w:author="Administrator" w:date="2015-04-28T08:43:00Z">
            <w:rPr>
              <w:rFonts w:hint="eastAsia" w:ascii="华文楷体" w:hAnsi="华文楷体" w:eastAsia="华文楷体"/>
              <w:sz w:val="28"/>
              <w:szCs w:val="28"/>
            </w:rPr>
          </w:rPrChange>
        </w:rPr>
        <w:t>度的，</w:t>
      </w:r>
      <w:ins w:id="2072" w:author="Administrator" w:date="2015-04-29T13:54:00Z">
        <w:r>
          <w:rPr>
            <w:rFonts w:hint="eastAsia" w:ascii="楷体_GB2312" w:hAnsi="楷体_GB2312" w:eastAsia="楷体_GB2312" w:cs="楷体_GB2312"/>
            <w:sz w:val="28"/>
            <w:szCs w:val="28"/>
            <w:lang w:eastAsia="zh-CN"/>
          </w:rPr>
          <w:t>那么怎么样观察</w:t>
        </w:r>
      </w:ins>
      <w:ins w:id="2073" w:author="Administrator" w:date="2015-04-29T13:55:00Z">
        <w:r>
          <w:rPr>
            <w:rFonts w:hint="eastAsia" w:ascii="楷体_GB2312" w:hAnsi="楷体_GB2312" w:eastAsia="楷体_GB2312" w:cs="楷体_GB2312"/>
            <w:sz w:val="28"/>
            <w:szCs w:val="28"/>
            <w:lang w:eastAsia="zh-CN"/>
          </w:rPr>
          <w:t>三步呢？第一步</w:t>
        </w:r>
      </w:ins>
      <w:r>
        <w:rPr>
          <w:rFonts w:hint="eastAsia" w:ascii="楷体_GB2312" w:hAnsi="楷体_GB2312" w:eastAsia="楷体_GB2312" w:cs="楷体_GB2312"/>
          <w:sz w:val="28"/>
          <w:szCs w:val="28"/>
          <w:rPrChange w:id="2074" w:author="Administrator" w:date="2015-04-28T08:43:00Z">
            <w:rPr>
              <w:rFonts w:hint="eastAsia" w:ascii="华文楷体" w:hAnsi="华文楷体" w:eastAsia="华文楷体"/>
              <w:sz w:val="28"/>
              <w:szCs w:val="28"/>
            </w:rPr>
          </w:rPrChange>
        </w:rPr>
        <w:t>就是讲到了唯识，在</w:t>
      </w:r>
      <w:ins w:id="2075" w:author="Administrator" w:date="2015-04-29T13:55: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076" w:author="Administrator" w:date="2015-04-28T08:43:00Z">
            <w:rPr>
              <w:rFonts w:hint="eastAsia" w:ascii="华文楷体" w:hAnsi="华文楷体" w:eastAsia="华文楷体"/>
              <w:sz w:val="28"/>
              <w:szCs w:val="28"/>
            </w:rPr>
          </w:rPrChange>
        </w:rPr>
        <w:t>中观庄</w:t>
      </w:r>
      <w:ins w:id="2077" w:author="Administrator" w:date="2015-04-29T13:55:00Z">
        <w:r>
          <w:rPr>
            <w:rFonts w:hint="eastAsia" w:ascii="楷体_GB2312" w:hAnsi="楷体_GB2312" w:eastAsia="楷体_GB2312" w:cs="楷体_GB2312"/>
            <w:sz w:val="28"/>
            <w:szCs w:val="28"/>
            <w:lang w:eastAsia="zh-CN"/>
          </w:rPr>
          <w:t>严</w:t>
        </w:r>
      </w:ins>
      <w:r>
        <w:rPr>
          <w:rFonts w:hint="eastAsia" w:ascii="楷体_GB2312" w:hAnsi="楷体_GB2312" w:eastAsia="楷体_GB2312" w:cs="楷体_GB2312"/>
          <w:sz w:val="28"/>
          <w:szCs w:val="28"/>
          <w:rPrChange w:id="2078" w:author="Administrator" w:date="2015-04-28T08:43:00Z">
            <w:rPr>
              <w:rFonts w:hint="eastAsia" w:ascii="华文楷体" w:hAnsi="华文楷体" w:eastAsia="华文楷体"/>
              <w:sz w:val="28"/>
              <w:szCs w:val="28"/>
            </w:rPr>
          </w:rPrChange>
        </w:rPr>
        <w:t>论</w:t>
      </w:r>
      <w:ins w:id="2079" w:author="Administrator" w:date="2015-04-29T13:55: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080" w:author="Administrator" w:date="2015-04-28T08:43:00Z">
            <w:rPr>
              <w:rFonts w:hint="eastAsia" w:ascii="华文楷体" w:hAnsi="华文楷体" w:eastAsia="华文楷体"/>
              <w:sz w:val="28"/>
              <w:szCs w:val="28"/>
            </w:rPr>
          </w:rPrChange>
        </w:rPr>
        <w:t>当中</w:t>
      </w:r>
      <w:del w:id="2081" w:author="Administrator" w:date="2015-04-29T13:56:00Z">
        <w:r>
          <w:rPr>
            <w:rFonts w:hint="eastAsia" w:ascii="楷体_GB2312" w:hAnsi="楷体_GB2312" w:eastAsia="楷体_GB2312" w:cs="楷体_GB2312"/>
            <w:sz w:val="28"/>
            <w:szCs w:val="28"/>
            <w:rPrChange w:id="2082" w:author="Administrator" w:date="2015-04-28T08:43:00Z">
              <w:rPr>
                <w:rFonts w:hint="eastAsia" w:ascii="华文楷体" w:hAnsi="华文楷体" w:eastAsia="华文楷体"/>
                <w:sz w:val="28"/>
                <w:szCs w:val="28"/>
              </w:rPr>
            </w:rPrChange>
          </w:rPr>
          <w:delText>。</w:delText>
        </w:r>
      </w:del>
      <w:ins w:id="2083" w:author="Administrator" w:date="2015-04-29T13:56: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084" w:author="Administrator" w:date="2015-04-28T08:43:00Z">
            <w:rPr>
              <w:rFonts w:hint="eastAsia" w:ascii="华文楷体" w:hAnsi="华文楷体" w:eastAsia="华文楷体"/>
              <w:sz w:val="28"/>
              <w:szCs w:val="28"/>
            </w:rPr>
          </w:rPrChange>
        </w:rPr>
        <w:t>第一个大</w:t>
      </w:r>
      <w:del w:id="2085" w:author="Administrator" w:date="2015-04-29T13:55:00Z">
        <w:r>
          <w:rPr>
            <w:rFonts w:hint="eastAsia" w:ascii="楷体_GB2312" w:hAnsi="楷体_GB2312" w:eastAsia="楷体_GB2312" w:cs="楷体_GB2312"/>
            <w:sz w:val="28"/>
            <w:szCs w:val="28"/>
            <w:rPrChange w:id="2086" w:author="Administrator" w:date="2015-04-28T08:43:00Z">
              <w:rPr>
                <w:rFonts w:hint="eastAsia" w:ascii="华文楷体" w:hAnsi="华文楷体" w:eastAsia="华文楷体"/>
                <w:sz w:val="28"/>
                <w:szCs w:val="28"/>
              </w:rPr>
            </w:rPrChange>
          </w:rPr>
          <w:delText>快乐</w:delText>
        </w:r>
      </w:del>
      <w:ins w:id="2087" w:author="Administrator" w:date="2015-04-29T13:55:00Z">
        <w:r>
          <w:rPr>
            <w:rFonts w:hint="eastAsia" w:ascii="楷体_GB2312" w:hAnsi="楷体_GB2312" w:eastAsia="楷体_GB2312" w:cs="楷体_GB2312"/>
            <w:sz w:val="28"/>
            <w:szCs w:val="28"/>
            <w:lang w:eastAsia="zh-CN"/>
          </w:rPr>
          <w:t>块</w:t>
        </w:r>
      </w:ins>
      <w:r>
        <w:rPr>
          <w:rFonts w:hint="eastAsia" w:ascii="楷体_GB2312" w:hAnsi="楷体_GB2312" w:eastAsia="楷体_GB2312" w:cs="楷体_GB2312"/>
          <w:sz w:val="28"/>
          <w:szCs w:val="28"/>
          <w:rPrChange w:id="2088" w:author="Administrator" w:date="2015-04-28T08:43:00Z">
            <w:rPr>
              <w:rFonts w:hint="eastAsia" w:ascii="华文楷体" w:hAnsi="华文楷体" w:eastAsia="华文楷体"/>
              <w:sz w:val="28"/>
              <w:szCs w:val="28"/>
            </w:rPr>
          </w:rPrChange>
        </w:rPr>
        <w:t>来讲唯识，这个说第一步，那么讲</w:t>
      </w:r>
      <w:del w:id="2089" w:author="Administrator" w:date="2015-04-29T13:56:00Z">
        <w:r>
          <w:rPr>
            <w:rFonts w:hint="eastAsia" w:ascii="楷体_GB2312" w:hAnsi="楷体_GB2312" w:eastAsia="楷体_GB2312" w:cs="楷体_GB2312"/>
            <w:sz w:val="28"/>
            <w:szCs w:val="28"/>
            <w:rPrChange w:id="2090" w:author="Administrator" w:date="2015-04-28T08:43:00Z">
              <w:rPr>
                <w:rFonts w:hint="eastAsia" w:ascii="华文楷体" w:hAnsi="华文楷体" w:eastAsia="华文楷体"/>
                <w:sz w:val="28"/>
                <w:szCs w:val="28"/>
              </w:rPr>
            </w:rPrChange>
          </w:rPr>
          <w:delText>四熟</w:delText>
        </w:r>
      </w:del>
      <w:ins w:id="2091" w:author="Administrator" w:date="2015-04-29T13:56:00Z">
        <w:r>
          <w:rPr>
            <w:rFonts w:hint="eastAsia" w:ascii="楷体_GB2312" w:hAnsi="楷体_GB2312" w:eastAsia="楷体_GB2312" w:cs="楷体_GB2312"/>
            <w:sz w:val="28"/>
            <w:szCs w:val="28"/>
            <w:lang w:eastAsia="zh-CN"/>
          </w:rPr>
          <w:t>世俗</w:t>
        </w:r>
      </w:ins>
      <w:r>
        <w:rPr>
          <w:rFonts w:hint="eastAsia" w:ascii="楷体_GB2312" w:hAnsi="楷体_GB2312" w:eastAsia="楷体_GB2312" w:cs="楷体_GB2312"/>
          <w:sz w:val="28"/>
          <w:szCs w:val="28"/>
          <w:rPrChange w:id="2092" w:author="Administrator" w:date="2015-04-28T08:43:00Z">
            <w:rPr>
              <w:rFonts w:hint="eastAsia" w:ascii="华文楷体" w:hAnsi="华文楷体" w:eastAsia="华文楷体"/>
              <w:sz w:val="28"/>
              <w:szCs w:val="28"/>
            </w:rPr>
          </w:rPrChange>
        </w:rPr>
        <w:t>谛已经</w:t>
      </w:r>
      <w:del w:id="2093" w:author="Administrator" w:date="2015-04-29T13:56:00Z">
        <w:r>
          <w:rPr>
            <w:rFonts w:hint="eastAsia" w:ascii="楷体_GB2312" w:hAnsi="楷体_GB2312" w:eastAsia="楷体_GB2312" w:cs="楷体_GB2312"/>
            <w:sz w:val="28"/>
            <w:szCs w:val="28"/>
            <w:rPrChange w:id="2094" w:author="Administrator" w:date="2015-04-28T08:43:00Z">
              <w:rPr>
                <w:rFonts w:hint="eastAsia" w:ascii="华文楷体" w:hAnsi="华文楷体" w:eastAsia="华文楷体"/>
                <w:sz w:val="28"/>
                <w:szCs w:val="28"/>
              </w:rPr>
            </w:rPrChange>
          </w:rPr>
          <w:delText>跨恒</w:delText>
        </w:r>
      </w:del>
      <w:ins w:id="2095" w:author="Administrator" w:date="2015-04-29T13:56:00Z">
        <w:r>
          <w:rPr>
            <w:rFonts w:hint="eastAsia" w:ascii="楷体_GB2312" w:hAnsi="楷体_GB2312" w:eastAsia="楷体_GB2312" w:cs="楷体_GB2312"/>
            <w:sz w:val="28"/>
            <w:szCs w:val="28"/>
            <w:lang w:eastAsia="zh-CN"/>
          </w:rPr>
          <w:t>跨完</w:t>
        </w:r>
      </w:ins>
      <w:r>
        <w:rPr>
          <w:rFonts w:hint="eastAsia" w:ascii="楷体_GB2312" w:hAnsi="楷体_GB2312" w:eastAsia="楷体_GB2312" w:cs="楷体_GB2312"/>
          <w:sz w:val="28"/>
          <w:szCs w:val="28"/>
          <w:rPrChange w:id="2096" w:author="Administrator" w:date="2015-04-28T08:43:00Z">
            <w:rPr>
              <w:rFonts w:hint="eastAsia" w:ascii="华文楷体" w:hAnsi="华文楷体" w:eastAsia="华文楷体"/>
              <w:sz w:val="28"/>
              <w:szCs w:val="28"/>
            </w:rPr>
          </w:rPrChange>
        </w:rPr>
        <w:t>了，那么第二</w:t>
      </w:r>
      <w:del w:id="2097" w:author="Administrator" w:date="2015-04-29T13:56:00Z">
        <w:r>
          <w:rPr>
            <w:rFonts w:hint="eastAsia" w:ascii="楷体_GB2312" w:hAnsi="楷体_GB2312" w:eastAsia="楷体_GB2312" w:cs="楷体_GB2312"/>
            <w:sz w:val="28"/>
            <w:szCs w:val="28"/>
            <w:rPrChange w:id="2098" w:author="Administrator" w:date="2015-04-28T08:43:00Z">
              <w:rPr>
                <w:rFonts w:hint="eastAsia" w:ascii="华文楷体" w:hAnsi="华文楷体" w:eastAsia="华文楷体"/>
                <w:sz w:val="28"/>
                <w:szCs w:val="28"/>
              </w:rPr>
            </w:rPrChange>
          </w:rPr>
          <w:delText>部</w:delText>
        </w:r>
      </w:del>
      <w:ins w:id="2099" w:author="Administrator" w:date="2015-04-29T13:56:00Z">
        <w:r>
          <w:rPr>
            <w:rFonts w:hint="eastAsia" w:ascii="楷体_GB2312" w:hAnsi="楷体_GB2312" w:eastAsia="楷体_GB2312" w:cs="楷体_GB2312"/>
            <w:sz w:val="28"/>
            <w:szCs w:val="28"/>
            <w:lang w:eastAsia="zh-CN"/>
          </w:rPr>
          <w:t>步</w:t>
        </w:r>
      </w:ins>
      <w:r>
        <w:rPr>
          <w:rFonts w:hint="eastAsia" w:ascii="楷体_GB2312" w:hAnsi="楷体_GB2312" w:eastAsia="楷体_GB2312" w:cs="楷体_GB2312"/>
          <w:sz w:val="28"/>
          <w:szCs w:val="28"/>
          <w:rPrChange w:id="2100" w:author="Administrator" w:date="2015-04-28T08:43:00Z">
            <w:rPr>
              <w:rFonts w:hint="eastAsia" w:ascii="华文楷体" w:hAnsi="华文楷体" w:eastAsia="华文楷体"/>
              <w:sz w:val="28"/>
              <w:szCs w:val="28"/>
            </w:rPr>
          </w:rPrChange>
        </w:rPr>
        <w:t>呢，讲到了</w:t>
      </w:r>
      <w:ins w:id="2101" w:author="Administrator" w:date="2015-04-29T13:57:00Z">
        <w:r>
          <w:rPr>
            <w:rFonts w:hint="eastAsia" w:ascii="楷体_GB2312" w:hAnsi="楷体_GB2312" w:eastAsia="楷体_GB2312" w:cs="楷体_GB2312"/>
            <w:sz w:val="28"/>
            <w:szCs w:val="28"/>
            <w:lang w:eastAsia="zh-CN"/>
          </w:rPr>
          <w:t>在</w:t>
        </w:r>
      </w:ins>
      <w:r>
        <w:rPr>
          <w:rFonts w:hint="eastAsia" w:ascii="楷体_GB2312" w:hAnsi="楷体_GB2312" w:eastAsia="楷体_GB2312" w:cs="楷体_GB2312"/>
          <w:sz w:val="28"/>
          <w:szCs w:val="28"/>
          <w:rPrChange w:id="2102" w:author="Administrator" w:date="2015-04-28T08:43:00Z">
            <w:rPr>
              <w:rFonts w:hint="eastAsia" w:ascii="华文楷体" w:hAnsi="华文楷体" w:eastAsia="华文楷体"/>
              <w:sz w:val="28"/>
              <w:szCs w:val="28"/>
            </w:rPr>
          </w:rPrChange>
        </w:rPr>
        <w:t>胜义当中相似</w:t>
      </w:r>
      <w:del w:id="2103" w:author="Administrator" w:date="2015-04-29T13:57:00Z">
        <w:r>
          <w:rPr>
            <w:rFonts w:hint="eastAsia" w:ascii="楷体_GB2312" w:hAnsi="楷体_GB2312" w:eastAsia="楷体_GB2312" w:cs="楷体_GB2312"/>
            <w:sz w:val="28"/>
            <w:szCs w:val="28"/>
            <w:rPrChange w:id="2104" w:author="Administrator" w:date="2015-04-28T08:43:00Z">
              <w:rPr>
                <w:rFonts w:hint="eastAsia" w:ascii="华文楷体" w:hAnsi="华文楷体" w:eastAsia="华文楷体"/>
                <w:sz w:val="28"/>
                <w:szCs w:val="28"/>
              </w:rPr>
            </w:rPrChange>
          </w:rPr>
          <w:delText>相应，</w:delText>
        </w:r>
      </w:del>
      <w:ins w:id="2105" w:author="Administrator" w:date="2015-04-29T13:57:00Z">
        <w:r>
          <w:rPr>
            <w:rFonts w:hint="eastAsia" w:ascii="楷体_GB2312" w:hAnsi="楷体_GB2312" w:eastAsia="楷体_GB2312" w:cs="楷体_GB2312"/>
            <w:sz w:val="28"/>
            <w:szCs w:val="28"/>
            <w:lang w:eastAsia="zh-CN"/>
          </w:rPr>
          <w:t>胜义。</w:t>
        </w:r>
      </w:ins>
    </w:p>
    <w:p>
      <w:pPr>
        <w:ind w:firstLine="570"/>
        <w:rPr>
          <w:rFonts w:hint="eastAsia" w:ascii="楷体_GB2312" w:hAnsi="楷体_GB2312" w:eastAsia="楷体_GB2312" w:cs="楷体_GB2312"/>
          <w:sz w:val="28"/>
          <w:szCs w:val="28"/>
          <w:rPrChange w:id="2106" w:author="Administrator" w:date="2015-04-28T08:43:00Z">
            <w:rPr>
              <w:rFonts w:ascii="华文楷体" w:hAnsi="华文楷体" w:eastAsia="华文楷体"/>
              <w:sz w:val="28"/>
              <w:szCs w:val="28"/>
            </w:rPr>
          </w:rPrChange>
        </w:rPr>
      </w:pPr>
    </w:p>
    <w:p>
      <w:pPr>
        <w:ind w:firstLine="570"/>
        <w:rPr>
          <w:del w:id="2107" w:author="Administrator" w:date="2015-04-29T14:06:00Z"/>
          <w:rFonts w:hint="eastAsia" w:ascii="楷体_GB2312" w:hAnsi="楷体_GB2312" w:eastAsia="楷体_GB2312" w:cs="楷体_GB2312"/>
          <w:sz w:val="28"/>
          <w:szCs w:val="28"/>
          <w:rPrChange w:id="2108"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109" w:author="Administrator" w:date="2015-04-28T08:43:00Z">
            <w:rPr>
              <w:rFonts w:hint="eastAsia" w:ascii="华文楷体" w:hAnsi="华文楷体" w:eastAsia="华文楷体"/>
              <w:sz w:val="28"/>
              <w:szCs w:val="28"/>
            </w:rPr>
          </w:rPrChange>
        </w:rPr>
        <w:t>主要</w:t>
      </w:r>
      <w:ins w:id="2110" w:author="Administrator" w:date="2015-04-29T13:57:00Z">
        <w:r>
          <w:rPr>
            <w:rFonts w:hint="eastAsia" w:ascii="楷体_GB2312" w:hAnsi="楷体_GB2312" w:eastAsia="楷体_GB2312" w:cs="楷体_GB2312"/>
            <w:sz w:val="28"/>
            <w:szCs w:val="28"/>
            <w:lang w:eastAsia="zh-CN"/>
          </w:rPr>
          <w:t>是</w:t>
        </w:r>
      </w:ins>
      <w:del w:id="2111" w:author="Administrator" w:date="2015-04-29T13:57:00Z">
        <w:r>
          <w:rPr>
            <w:rFonts w:hint="eastAsia" w:ascii="楷体_GB2312" w:hAnsi="楷体_GB2312" w:eastAsia="楷体_GB2312" w:cs="楷体_GB2312"/>
            <w:sz w:val="28"/>
            <w:szCs w:val="28"/>
            <w:rPrChange w:id="2112" w:author="Administrator" w:date="2015-04-28T08:43:00Z">
              <w:rPr>
                <w:rFonts w:hint="eastAsia" w:ascii="华文楷体" w:hAnsi="华文楷体" w:eastAsia="华文楷体"/>
                <w:sz w:val="28"/>
                <w:szCs w:val="28"/>
              </w:rPr>
            </w:rPrChange>
          </w:rPr>
          <w:delText>说</w:delText>
        </w:r>
      </w:del>
      <w:r>
        <w:rPr>
          <w:rFonts w:hint="eastAsia" w:ascii="楷体_GB2312" w:hAnsi="楷体_GB2312" w:eastAsia="楷体_GB2312" w:cs="楷体_GB2312"/>
          <w:sz w:val="28"/>
          <w:szCs w:val="28"/>
          <w:rPrChange w:id="2113" w:author="Administrator" w:date="2015-04-28T08:43:00Z">
            <w:rPr>
              <w:rFonts w:hint="eastAsia" w:ascii="华文楷体" w:hAnsi="华文楷体" w:eastAsia="华文楷体"/>
              <w:sz w:val="28"/>
              <w:szCs w:val="28"/>
            </w:rPr>
          </w:rPrChange>
        </w:rPr>
        <w:t>相应</w:t>
      </w:r>
      <w:ins w:id="2114" w:author="Administrator" w:date="2015-04-29T13:57:00Z">
        <w:r>
          <w:rPr>
            <w:rFonts w:hint="eastAsia" w:ascii="楷体_GB2312" w:hAnsi="楷体_GB2312" w:eastAsia="楷体_GB2312" w:cs="楷体_GB2312"/>
            <w:sz w:val="28"/>
            <w:szCs w:val="28"/>
            <w:lang w:eastAsia="zh-CN"/>
          </w:rPr>
          <w:t>于</w:t>
        </w:r>
      </w:ins>
      <w:r>
        <w:rPr>
          <w:rFonts w:hint="eastAsia" w:ascii="楷体_GB2312" w:hAnsi="楷体_GB2312" w:eastAsia="楷体_GB2312" w:cs="楷体_GB2312"/>
          <w:sz w:val="28"/>
          <w:szCs w:val="28"/>
          <w:rPrChange w:id="2115" w:author="Administrator" w:date="2015-04-28T08:43:00Z">
            <w:rPr>
              <w:rFonts w:hint="eastAsia" w:ascii="华文楷体" w:hAnsi="华文楷体" w:eastAsia="华文楷体"/>
              <w:sz w:val="28"/>
              <w:szCs w:val="28"/>
            </w:rPr>
          </w:rPrChange>
        </w:rPr>
        <w:t>中观</w:t>
      </w:r>
      <w:del w:id="2116" w:author="Administrator" w:date="2015-04-29T13:57:00Z">
        <w:r>
          <w:rPr>
            <w:rFonts w:hint="eastAsia" w:ascii="楷体_GB2312" w:hAnsi="楷体_GB2312" w:eastAsia="楷体_GB2312" w:cs="楷体_GB2312"/>
            <w:sz w:val="28"/>
            <w:szCs w:val="28"/>
            <w:rPrChange w:id="2117" w:author="Administrator" w:date="2015-04-28T08:43:00Z">
              <w:rPr>
                <w:rFonts w:hint="eastAsia" w:ascii="华文楷体" w:hAnsi="华文楷体" w:eastAsia="华文楷体"/>
                <w:sz w:val="28"/>
                <w:szCs w:val="28"/>
              </w:rPr>
            </w:rPrChange>
          </w:rPr>
          <w:delText>知识</w:delText>
        </w:r>
      </w:del>
      <w:ins w:id="2118" w:author="Administrator" w:date="2015-04-29T13:57:00Z">
        <w:r>
          <w:rPr>
            <w:rFonts w:hint="eastAsia" w:ascii="楷体_GB2312" w:hAnsi="楷体_GB2312" w:eastAsia="楷体_GB2312" w:cs="楷体_GB2312"/>
            <w:sz w:val="28"/>
            <w:szCs w:val="28"/>
            <w:lang w:eastAsia="zh-CN"/>
          </w:rPr>
          <w:t>自</w:t>
        </w:r>
      </w:ins>
      <w:ins w:id="2119" w:author="Administrator" w:date="2015-04-29T14:13:00Z">
        <w:r>
          <w:rPr>
            <w:rFonts w:hint="eastAsia" w:ascii="楷体_GB2312" w:hAnsi="楷体_GB2312" w:eastAsia="楷体_GB2312" w:cs="楷体_GB2312"/>
            <w:sz w:val="28"/>
            <w:szCs w:val="28"/>
            <w:lang w:eastAsia="zh-CN"/>
          </w:rPr>
          <w:t>续</w:t>
        </w:r>
      </w:ins>
      <w:r>
        <w:rPr>
          <w:rFonts w:hint="eastAsia" w:ascii="楷体_GB2312" w:hAnsi="楷体_GB2312" w:eastAsia="楷体_GB2312" w:cs="楷体_GB2312"/>
          <w:sz w:val="28"/>
          <w:szCs w:val="28"/>
          <w:rPrChange w:id="2120" w:author="Administrator" w:date="2015-04-28T08:43:00Z">
            <w:rPr>
              <w:rFonts w:hint="eastAsia" w:ascii="华文楷体" w:hAnsi="华文楷体" w:eastAsia="华文楷体"/>
              <w:sz w:val="28"/>
              <w:szCs w:val="28"/>
            </w:rPr>
          </w:rPrChange>
        </w:rPr>
        <w:t>派，这个方面就是讲第二</w:t>
      </w:r>
      <w:del w:id="2121" w:author="Administrator" w:date="2015-04-29T13:57:00Z">
        <w:r>
          <w:rPr>
            <w:rFonts w:hint="eastAsia" w:ascii="楷体_GB2312" w:hAnsi="楷体_GB2312" w:eastAsia="楷体_GB2312" w:cs="楷体_GB2312"/>
            <w:sz w:val="28"/>
            <w:szCs w:val="28"/>
            <w:rPrChange w:id="2122" w:author="Administrator" w:date="2015-04-28T08:43:00Z">
              <w:rPr>
                <w:rFonts w:hint="eastAsia" w:ascii="华文楷体" w:hAnsi="华文楷体" w:eastAsia="华文楷体"/>
                <w:sz w:val="28"/>
                <w:szCs w:val="28"/>
              </w:rPr>
            </w:rPrChange>
          </w:rPr>
          <w:delText>部</w:delText>
        </w:r>
      </w:del>
      <w:ins w:id="2123" w:author="Administrator" w:date="2015-04-29T13:57:00Z">
        <w:r>
          <w:rPr>
            <w:rFonts w:hint="eastAsia" w:ascii="楷体_GB2312" w:hAnsi="楷体_GB2312" w:eastAsia="楷体_GB2312" w:cs="楷体_GB2312"/>
            <w:sz w:val="28"/>
            <w:szCs w:val="28"/>
            <w:lang w:eastAsia="zh-CN"/>
          </w:rPr>
          <w:t>步</w:t>
        </w:r>
      </w:ins>
      <w:r>
        <w:rPr>
          <w:rFonts w:hint="eastAsia" w:ascii="楷体_GB2312" w:hAnsi="楷体_GB2312" w:eastAsia="楷体_GB2312" w:cs="楷体_GB2312"/>
          <w:sz w:val="28"/>
          <w:szCs w:val="28"/>
          <w:rPrChange w:id="2124" w:author="Administrator" w:date="2015-04-28T08:43:00Z">
            <w:rPr>
              <w:rFonts w:hint="eastAsia" w:ascii="华文楷体" w:hAnsi="华文楷体" w:eastAsia="华文楷体"/>
              <w:sz w:val="28"/>
              <w:szCs w:val="28"/>
            </w:rPr>
          </w:rPrChange>
        </w:rPr>
        <w:t>，</w:t>
      </w:r>
      <w:ins w:id="2125" w:author="Administrator" w:date="2015-04-29T13:58:00Z">
        <w:r>
          <w:rPr>
            <w:rFonts w:hint="eastAsia" w:ascii="楷体_GB2312" w:hAnsi="楷体_GB2312" w:eastAsia="楷体_GB2312" w:cs="楷体_GB2312"/>
            <w:sz w:val="28"/>
            <w:szCs w:val="28"/>
            <w:lang w:eastAsia="zh-CN"/>
          </w:rPr>
          <w:t>第二步这样一种自</w:t>
        </w:r>
      </w:ins>
      <w:ins w:id="2126" w:author="Administrator" w:date="2015-04-29T14:13:00Z">
        <w:r>
          <w:rPr>
            <w:rFonts w:hint="eastAsia" w:ascii="楷体_GB2312" w:hAnsi="楷体_GB2312" w:eastAsia="楷体_GB2312" w:cs="楷体_GB2312"/>
            <w:sz w:val="28"/>
            <w:szCs w:val="28"/>
            <w:lang w:eastAsia="zh-CN"/>
          </w:rPr>
          <w:t>续</w:t>
        </w:r>
      </w:ins>
      <w:ins w:id="2127" w:author="Administrator" w:date="2015-04-29T13:58:00Z">
        <w:r>
          <w:rPr>
            <w:rFonts w:hint="eastAsia" w:ascii="楷体_GB2312" w:hAnsi="楷体_GB2312" w:eastAsia="楷体_GB2312" w:cs="楷体_GB2312"/>
            <w:sz w:val="28"/>
            <w:szCs w:val="28"/>
            <w:lang w:eastAsia="zh-CN"/>
          </w:rPr>
          <w:t>派呢就是说</w:t>
        </w:r>
      </w:ins>
      <w:r>
        <w:rPr>
          <w:rFonts w:hint="eastAsia" w:ascii="楷体_GB2312" w:hAnsi="楷体_GB2312" w:eastAsia="楷体_GB2312" w:cs="楷体_GB2312"/>
          <w:sz w:val="28"/>
          <w:szCs w:val="28"/>
          <w:rPrChange w:id="2128" w:author="Administrator" w:date="2015-04-28T08:43:00Z">
            <w:rPr>
              <w:rFonts w:hint="eastAsia" w:ascii="华文楷体" w:hAnsi="华文楷体" w:eastAsia="华文楷体"/>
              <w:sz w:val="28"/>
              <w:szCs w:val="28"/>
            </w:rPr>
          </w:rPrChange>
        </w:rPr>
        <w:t>一方面</w:t>
      </w:r>
      <w:del w:id="2129" w:author="Administrator" w:date="2015-04-29T13:58:00Z">
        <w:r>
          <w:rPr>
            <w:rFonts w:hint="eastAsia" w:ascii="楷体_GB2312" w:hAnsi="楷体_GB2312" w:eastAsia="楷体_GB2312" w:cs="楷体_GB2312"/>
            <w:sz w:val="28"/>
            <w:szCs w:val="28"/>
            <w:rPrChange w:id="2130" w:author="Administrator" w:date="2015-04-28T08:43:00Z">
              <w:rPr>
                <w:rFonts w:hint="eastAsia" w:ascii="华文楷体" w:hAnsi="华文楷体" w:eastAsia="华文楷体"/>
                <w:sz w:val="28"/>
                <w:szCs w:val="28"/>
              </w:rPr>
            </w:rPrChange>
          </w:rPr>
          <w:delText>又</w:delText>
        </w:r>
      </w:del>
      <w:ins w:id="2131" w:author="Administrator" w:date="2015-04-29T13:58:00Z">
        <w:r>
          <w:rPr>
            <w:rFonts w:hint="eastAsia" w:ascii="楷体_GB2312" w:hAnsi="楷体_GB2312" w:eastAsia="楷体_GB2312" w:cs="楷体_GB2312"/>
            <w:sz w:val="28"/>
            <w:szCs w:val="28"/>
            <w:lang w:eastAsia="zh-CN"/>
          </w:rPr>
          <w:t>也有</w:t>
        </w:r>
      </w:ins>
      <w:r>
        <w:rPr>
          <w:rFonts w:hint="eastAsia" w:ascii="楷体_GB2312" w:hAnsi="楷体_GB2312" w:eastAsia="楷体_GB2312" w:cs="楷体_GB2312"/>
          <w:sz w:val="28"/>
          <w:szCs w:val="28"/>
          <w:rPrChange w:id="2132" w:author="Administrator" w:date="2015-04-28T08:43:00Z">
            <w:rPr>
              <w:rFonts w:hint="eastAsia" w:ascii="华文楷体" w:hAnsi="华文楷体" w:eastAsia="华文楷体"/>
              <w:sz w:val="28"/>
              <w:szCs w:val="28"/>
            </w:rPr>
          </w:rPrChange>
        </w:rPr>
        <w:t>世俗的一部分，一方面</w:t>
      </w:r>
      <w:del w:id="2133" w:author="Administrator" w:date="2015-04-29T13:58:00Z">
        <w:r>
          <w:rPr>
            <w:rFonts w:hint="eastAsia" w:ascii="楷体_GB2312" w:hAnsi="楷体_GB2312" w:eastAsia="楷体_GB2312" w:cs="楷体_GB2312"/>
            <w:sz w:val="28"/>
            <w:szCs w:val="28"/>
            <w:rPrChange w:id="2134" w:author="Administrator" w:date="2015-04-28T08:43:00Z">
              <w:rPr>
                <w:rFonts w:hint="eastAsia" w:ascii="华文楷体" w:hAnsi="华文楷体" w:eastAsia="华文楷体"/>
                <w:sz w:val="28"/>
                <w:szCs w:val="28"/>
              </w:rPr>
            </w:rPrChange>
          </w:rPr>
          <w:delText>也</w:delText>
        </w:r>
      </w:del>
      <w:r>
        <w:rPr>
          <w:rFonts w:hint="eastAsia" w:ascii="楷体_GB2312" w:hAnsi="楷体_GB2312" w:eastAsia="楷体_GB2312" w:cs="楷体_GB2312"/>
          <w:sz w:val="28"/>
          <w:szCs w:val="28"/>
          <w:rPrChange w:id="2135" w:author="Administrator" w:date="2015-04-28T08:43:00Z">
            <w:rPr>
              <w:rFonts w:hint="eastAsia" w:ascii="华文楷体" w:hAnsi="华文楷体" w:eastAsia="华文楷体"/>
              <w:sz w:val="28"/>
              <w:szCs w:val="28"/>
            </w:rPr>
          </w:rPrChange>
        </w:rPr>
        <w:t>有胜义的一部分，像这样的话，是这样</w:t>
      </w:r>
      <w:del w:id="2136" w:author="Administrator" w:date="2015-04-29T13:59:00Z">
        <w:r>
          <w:rPr>
            <w:rFonts w:hint="eastAsia" w:ascii="楷体_GB2312" w:hAnsi="楷体_GB2312" w:eastAsia="楷体_GB2312" w:cs="楷体_GB2312"/>
            <w:sz w:val="28"/>
            <w:szCs w:val="28"/>
            <w:rPrChange w:id="2137" w:author="Administrator" w:date="2015-04-28T08:43:00Z">
              <w:rPr>
                <w:rFonts w:hint="eastAsia" w:ascii="华文楷体" w:hAnsi="华文楷体" w:eastAsia="华文楷体"/>
                <w:sz w:val="28"/>
                <w:szCs w:val="28"/>
              </w:rPr>
            </w:rPrChange>
          </w:rPr>
          <w:delText>一种</w:delText>
        </w:r>
      </w:del>
      <w:ins w:id="2138" w:author="Administrator" w:date="2015-04-29T13:59: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2139" w:author="Administrator" w:date="2015-04-28T08:43:00Z">
            <w:rPr>
              <w:rFonts w:hint="eastAsia" w:ascii="华文楷体" w:hAnsi="华文楷体" w:eastAsia="华文楷体"/>
              <w:sz w:val="28"/>
              <w:szCs w:val="28"/>
            </w:rPr>
          </w:rPrChange>
        </w:rPr>
        <w:t>问题，就是说在</w:t>
      </w:r>
      <w:ins w:id="2140" w:author="Administrator" w:date="2015-04-29T13:59: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141" w:author="Administrator" w:date="2015-04-28T08:43:00Z">
            <w:rPr>
              <w:rFonts w:hint="eastAsia" w:ascii="华文楷体" w:hAnsi="华文楷体" w:eastAsia="华文楷体"/>
              <w:sz w:val="28"/>
              <w:szCs w:val="28"/>
            </w:rPr>
          </w:rPrChange>
        </w:rPr>
        <w:t>定解</w:t>
      </w:r>
      <w:del w:id="2142" w:author="Administrator" w:date="2015-04-29T13:59:00Z">
        <w:r>
          <w:rPr>
            <w:rFonts w:hint="eastAsia" w:ascii="楷体_GB2312" w:hAnsi="楷体_GB2312" w:eastAsia="楷体_GB2312" w:cs="楷体_GB2312"/>
            <w:sz w:val="28"/>
            <w:szCs w:val="28"/>
            <w:rPrChange w:id="2143" w:author="Administrator" w:date="2015-04-28T08:43:00Z">
              <w:rPr>
                <w:rFonts w:hint="eastAsia" w:ascii="华文楷体" w:hAnsi="华文楷体" w:eastAsia="华文楷体"/>
                <w:sz w:val="28"/>
                <w:szCs w:val="28"/>
              </w:rPr>
            </w:rPrChange>
          </w:rPr>
          <w:delText>--</w:delText>
        </w:r>
      </w:del>
      <w:ins w:id="2144" w:author="Administrator" w:date="2015-04-29T13:59:00Z">
        <w:r>
          <w:rPr>
            <w:rFonts w:hint="eastAsia" w:ascii="楷体_GB2312" w:hAnsi="楷体_GB2312" w:eastAsia="楷体_GB2312" w:cs="楷体_GB2312"/>
            <w:sz w:val="28"/>
            <w:szCs w:val="28"/>
            <w:lang w:eastAsia="zh-CN"/>
          </w:rPr>
          <w:t>宝灯</w:t>
        </w:r>
      </w:ins>
      <w:r>
        <w:rPr>
          <w:rFonts w:hint="eastAsia" w:ascii="楷体_GB2312" w:hAnsi="楷体_GB2312" w:eastAsia="楷体_GB2312" w:cs="楷体_GB2312"/>
          <w:sz w:val="28"/>
          <w:szCs w:val="28"/>
          <w:rPrChange w:id="2145" w:author="Administrator" w:date="2015-04-28T08:43:00Z">
            <w:rPr>
              <w:rFonts w:hint="eastAsia" w:ascii="华文楷体" w:hAnsi="华文楷体" w:eastAsia="华文楷体"/>
              <w:sz w:val="28"/>
              <w:szCs w:val="28"/>
            </w:rPr>
          </w:rPrChange>
        </w:rPr>
        <w:t>论</w:t>
      </w:r>
      <w:ins w:id="2146" w:author="Administrator" w:date="2015-04-29T13:59: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147" w:author="Administrator" w:date="2015-04-28T08:43:00Z">
            <w:rPr>
              <w:rFonts w:hint="eastAsia" w:ascii="华文楷体" w:hAnsi="华文楷体" w:eastAsia="华文楷体"/>
              <w:sz w:val="28"/>
              <w:szCs w:val="28"/>
            </w:rPr>
          </w:rPrChange>
        </w:rPr>
        <w:t>当中，</w:t>
      </w:r>
      <w:ins w:id="2148" w:author="Administrator" w:date="2015-04-29T13:59:00Z">
        <w:r>
          <w:rPr>
            <w:rFonts w:hint="eastAsia" w:ascii="楷体_GB2312" w:hAnsi="楷体_GB2312" w:eastAsia="楷体_GB2312" w:cs="楷体_GB2312"/>
            <w:sz w:val="28"/>
            <w:szCs w:val="28"/>
            <w:lang w:eastAsia="zh-CN"/>
          </w:rPr>
          <w:t>麦彭仁波切对于自</w:t>
        </w:r>
      </w:ins>
      <w:ins w:id="2149" w:author="Administrator" w:date="2015-04-29T14:14:00Z">
        <w:r>
          <w:rPr>
            <w:rFonts w:hint="eastAsia" w:ascii="楷体_GB2312" w:hAnsi="楷体_GB2312" w:eastAsia="楷体_GB2312" w:cs="楷体_GB2312"/>
            <w:sz w:val="28"/>
            <w:szCs w:val="28"/>
            <w:lang w:eastAsia="zh-CN"/>
          </w:rPr>
          <w:t>续</w:t>
        </w:r>
      </w:ins>
      <w:ins w:id="2150" w:author="Administrator" w:date="2015-04-29T13:59:00Z">
        <w:r>
          <w:rPr>
            <w:rFonts w:hint="eastAsia" w:ascii="楷体_GB2312" w:hAnsi="楷体_GB2312" w:eastAsia="楷体_GB2312" w:cs="楷体_GB2312"/>
            <w:sz w:val="28"/>
            <w:szCs w:val="28"/>
            <w:lang w:eastAsia="zh-CN"/>
          </w:rPr>
          <w:t>派</w:t>
        </w:r>
      </w:ins>
      <w:ins w:id="2151" w:author="Administrator" w:date="2015-04-29T14:00:00Z">
        <w:r>
          <w:rPr>
            <w:rFonts w:hint="eastAsia" w:ascii="楷体_GB2312" w:hAnsi="楷体_GB2312" w:eastAsia="楷体_GB2312" w:cs="楷体_GB2312"/>
            <w:sz w:val="28"/>
            <w:szCs w:val="28"/>
            <w:lang w:eastAsia="zh-CN"/>
          </w:rPr>
          <w:t>，对于单空的观点呢，</w:t>
        </w:r>
      </w:ins>
      <w:ins w:id="2152" w:author="Administrator" w:date="2015-04-29T14:01:00Z">
        <w:r>
          <w:rPr>
            <w:rFonts w:hint="eastAsia" w:ascii="楷体_GB2312" w:hAnsi="楷体_GB2312" w:eastAsia="楷体_GB2312" w:cs="楷体_GB2312"/>
            <w:sz w:val="28"/>
            <w:szCs w:val="28"/>
            <w:lang w:eastAsia="zh-CN"/>
          </w:rPr>
          <w:t>也是做了阐释，也就是说我们怎么样了知中观自</w:t>
        </w:r>
      </w:ins>
      <w:ins w:id="2153" w:author="Administrator" w:date="2015-04-29T14:13:00Z">
        <w:r>
          <w:rPr>
            <w:rFonts w:hint="eastAsia" w:ascii="楷体_GB2312" w:hAnsi="楷体_GB2312" w:eastAsia="楷体_GB2312" w:cs="楷体_GB2312"/>
            <w:sz w:val="28"/>
            <w:szCs w:val="28"/>
            <w:lang w:eastAsia="zh-CN"/>
          </w:rPr>
          <w:t>续</w:t>
        </w:r>
      </w:ins>
      <w:ins w:id="2154" w:author="Administrator" w:date="2015-04-29T14:01:00Z">
        <w:r>
          <w:rPr>
            <w:rFonts w:hint="eastAsia" w:ascii="楷体_GB2312" w:hAnsi="楷体_GB2312" w:eastAsia="楷体_GB2312" w:cs="楷体_GB2312"/>
            <w:sz w:val="28"/>
            <w:szCs w:val="28"/>
            <w:lang w:eastAsia="zh-CN"/>
          </w:rPr>
          <w:t>派呢？他是</w:t>
        </w:r>
      </w:ins>
      <w:ins w:id="2155" w:author="Administrator" w:date="2015-04-29T14:02:00Z">
        <w:r>
          <w:rPr>
            <w:rFonts w:hint="eastAsia" w:ascii="楷体_GB2312" w:hAnsi="楷体_GB2312" w:eastAsia="楷体_GB2312" w:cs="楷体_GB2312"/>
            <w:sz w:val="28"/>
            <w:szCs w:val="28"/>
            <w:lang w:eastAsia="zh-CN"/>
          </w:rPr>
          <w:t>这样一种真世俗假胜义，真世俗</w:t>
        </w:r>
      </w:ins>
      <w:ins w:id="2156" w:author="Administrator" w:date="2015-04-29T14:03:00Z">
        <w:r>
          <w:rPr>
            <w:rFonts w:hint="eastAsia" w:ascii="楷体_GB2312" w:hAnsi="楷体_GB2312" w:eastAsia="楷体_GB2312" w:cs="楷体_GB2312"/>
            <w:sz w:val="28"/>
            <w:szCs w:val="28"/>
            <w:lang w:eastAsia="zh-CN"/>
          </w:rPr>
          <w:t>假胜义，就是说一方面他可以说是世俗，如果</w:t>
        </w:r>
      </w:ins>
      <w:ins w:id="2157" w:author="Administrator" w:date="2015-04-29T14:04:00Z">
        <w:r>
          <w:rPr>
            <w:rFonts w:hint="eastAsia" w:ascii="楷体_GB2312" w:hAnsi="楷体_GB2312" w:eastAsia="楷体_GB2312" w:cs="楷体_GB2312"/>
            <w:sz w:val="28"/>
            <w:szCs w:val="28"/>
            <w:lang w:eastAsia="zh-CN"/>
          </w:rPr>
          <w:t>把它归在世俗他就是真世俗，真是世俗，如果他是趋向于胜义谛的</w:t>
        </w:r>
      </w:ins>
      <w:ins w:id="2158" w:author="Administrator" w:date="2015-04-29T14:07:00Z">
        <w:r>
          <w:rPr>
            <w:rFonts w:hint="eastAsia" w:ascii="楷体_GB2312" w:hAnsi="楷体_GB2312" w:eastAsia="楷体_GB2312" w:cs="楷体_GB2312"/>
            <w:sz w:val="28"/>
            <w:szCs w:val="28"/>
            <w:lang w:eastAsia="zh-CN"/>
          </w:rPr>
          <w:t>母梯阶，</w:t>
        </w:r>
      </w:ins>
      <w:ins w:id="2159" w:author="Administrator" w:date="2015-04-29T14:09:00Z">
        <w:r>
          <w:rPr>
            <w:rFonts w:hint="eastAsia" w:ascii="楷体_GB2312" w:hAnsi="楷体_GB2312" w:eastAsia="楷体_GB2312" w:cs="楷体_GB2312"/>
            <w:sz w:val="28"/>
            <w:szCs w:val="28"/>
            <w:lang w:eastAsia="zh-CN"/>
          </w:rPr>
          <w:t>他是趋向于胜义谛的</w:t>
        </w:r>
      </w:ins>
      <w:del w:id="2160" w:author="Administrator" w:date="2015-04-29T14:06:00Z">
        <w:r>
          <w:rPr>
            <w:rFonts w:hint="eastAsia" w:ascii="楷体_GB2312" w:hAnsi="楷体_GB2312" w:eastAsia="楷体_GB2312" w:cs="楷体_GB2312"/>
            <w:sz w:val="28"/>
            <w:szCs w:val="28"/>
            <w:rPrChange w:id="2161" w:author="Administrator" w:date="2015-04-28T08:43:00Z">
              <w:rPr>
                <w:rFonts w:hint="eastAsia" w:ascii="华文楷体" w:hAnsi="华文楷体" w:eastAsia="华文楷体"/>
                <w:sz w:val="28"/>
                <w:szCs w:val="28"/>
              </w:rPr>
            </w:rPrChange>
          </w:rPr>
          <w:delText>我们且对于定释论当中，那么且对于自序派，也是做这样一种尝试，</w:delText>
        </w:r>
      </w:del>
    </w:p>
    <w:p>
      <w:pPr>
        <w:ind w:firstLine="570"/>
        <w:rPr>
          <w:del w:id="2162" w:author="Administrator" w:date="2015-04-29T14:06:00Z"/>
          <w:rFonts w:hint="eastAsia" w:ascii="楷体_GB2312" w:hAnsi="楷体_GB2312" w:eastAsia="楷体_GB2312" w:cs="楷体_GB2312"/>
          <w:sz w:val="28"/>
          <w:szCs w:val="28"/>
          <w:rPrChange w:id="2163" w:author="Administrator" w:date="2015-04-28T08:43:00Z">
            <w:rPr>
              <w:rFonts w:ascii="华文楷体" w:hAnsi="华文楷体" w:eastAsia="华文楷体"/>
              <w:sz w:val="28"/>
              <w:szCs w:val="28"/>
            </w:rPr>
          </w:rPrChange>
        </w:rPr>
      </w:pPr>
    </w:p>
    <w:p>
      <w:pPr>
        <w:ind w:firstLine="570"/>
        <w:rPr>
          <w:del w:id="2164" w:author="Administrator" w:date="2015-04-29T14:06:00Z"/>
          <w:rFonts w:hint="eastAsia" w:ascii="楷体_GB2312" w:hAnsi="楷体_GB2312" w:eastAsia="楷体_GB2312" w:cs="楷体_GB2312"/>
          <w:sz w:val="28"/>
          <w:szCs w:val="28"/>
          <w:rPrChange w:id="2165" w:author="Administrator" w:date="2015-04-28T08:43:00Z">
            <w:rPr>
              <w:rFonts w:ascii="华文楷体" w:hAnsi="华文楷体" w:eastAsia="华文楷体"/>
              <w:sz w:val="28"/>
              <w:szCs w:val="28"/>
            </w:rPr>
          </w:rPrChange>
        </w:rPr>
      </w:pPr>
      <w:del w:id="2166" w:author="Administrator" w:date="2015-04-29T14:06:00Z">
        <w:r>
          <w:rPr>
            <w:rFonts w:hint="eastAsia" w:ascii="楷体_GB2312" w:hAnsi="楷体_GB2312" w:eastAsia="楷体_GB2312" w:cs="楷体_GB2312"/>
            <w:sz w:val="28"/>
            <w:szCs w:val="28"/>
            <w:rPrChange w:id="2167" w:author="Administrator" w:date="2015-04-28T08:43:00Z">
              <w:rPr>
                <w:rFonts w:hint="eastAsia" w:ascii="华文楷体" w:hAnsi="华文楷体" w:eastAsia="华文楷体"/>
                <w:sz w:val="28"/>
                <w:szCs w:val="28"/>
              </w:rPr>
            </w:rPrChange>
          </w:rPr>
          <w:delText>也就是说我们怎样了解中观知识派呢？它是这样一种这个比如说真世俗，假胜义，就是说一方面可以说说世俗，如果说把这个归类在世俗，它就是真实世俗，就是说它趋向于胜义谛的--。</w:delText>
        </w:r>
      </w:del>
    </w:p>
    <w:p>
      <w:pPr>
        <w:ind w:firstLine="570"/>
        <w:rPr>
          <w:del w:id="2168" w:author="Administrator" w:date="2015-04-29T14:06:00Z"/>
          <w:rFonts w:hint="eastAsia" w:ascii="楷体_GB2312" w:hAnsi="楷体_GB2312" w:eastAsia="楷体_GB2312" w:cs="楷体_GB2312"/>
          <w:sz w:val="28"/>
          <w:szCs w:val="28"/>
          <w:rPrChange w:id="2169" w:author="Administrator" w:date="2015-04-28T08:43:00Z">
            <w:rPr>
              <w:rFonts w:ascii="华文楷体" w:hAnsi="华文楷体" w:eastAsia="华文楷体"/>
              <w:sz w:val="28"/>
              <w:szCs w:val="28"/>
            </w:rPr>
          </w:rPrChange>
        </w:rPr>
      </w:pPr>
    </w:p>
    <w:p>
      <w:pPr>
        <w:ind w:firstLine="570"/>
        <w:rPr>
          <w:del w:id="2170" w:author="Administrator" w:date="2015-04-29T14:12:00Z"/>
          <w:rFonts w:hint="eastAsia" w:ascii="楷体_GB2312" w:hAnsi="楷体_GB2312" w:eastAsia="楷体_GB2312" w:cs="楷体_GB2312"/>
          <w:sz w:val="28"/>
          <w:szCs w:val="28"/>
          <w:rPrChange w:id="2171"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172" w:author="Administrator" w:date="2015-04-28T08:43:00Z">
            <w:rPr>
              <w:rFonts w:hint="eastAsia" w:ascii="华文楷体" w:hAnsi="华文楷体" w:eastAsia="华文楷体"/>
              <w:sz w:val="28"/>
              <w:szCs w:val="28"/>
            </w:rPr>
          </w:rPrChange>
        </w:rPr>
        <w:t>梯阶，</w:t>
      </w:r>
      <w:del w:id="2173" w:author="Administrator" w:date="2015-04-29T14:09:00Z">
        <w:r>
          <w:rPr>
            <w:rFonts w:hint="eastAsia" w:ascii="楷体_GB2312" w:hAnsi="楷体_GB2312" w:eastAsia="楷体_GB2312" w:cs="楷体_GB2312"/>
            <w:sz w:val="28"/>
            <w:szCs w:val="28"/>
            <w:rPrChange w:id="2174" w:author="Administrator" w:date="2015-04-28T08:43:00Z">
              <w:rPr>
                <w:rFonts w:hint="eastAsia" w:ascii="华文楷体" w:hAnsi="华文楷体" w:eastAsia="华文楷体"/>
                <w:sz w:val="28"/>
                <w:szCs w:val="28"/>
              </w:rPr>
            </w:rPrChange>
          </w:rPr>
          <w:delText>当</w:delText>
        </w:r>
      </w:del>
      <w:ins w:id="2175" w:author="Administrator" w:date="2015-04-29T14:09:00Z">
        <w:r>
          <w:rPr>
            <w:rFonts w:hint="eastAsia" w:ascii="楷体_GB2312" w:hAnsi="楷体_GB2312" w:eastAsia="楷体_GB2312" w:cs="楷体_GB2312"/>
            <w:sz w:val="28"/>
            <w:szCs w:val="28"/>
            <w:lang w:eastAsia="zh-CN"/>
          </w:rPr>
          <w:t>单</w:t>
        </w:r>
      </w:ins>
      <w:r>
        <w:rPr>
          <w:rFonts w:hint="eastAsia" w:ascii="楷体_GB2312" w:hAnsi="楷体_GB2312" w:eastAsia="楷体_GB2312" w:cs="楷体_GB2312"/>
          <w:sz w:val="28"/>
          <w:szCs w:val="28"/>
          <w:rPrChange w:id="2176" w:author="Administrator" w:date="2015-04-28T08:43:00Z">
            <w:rPr>
              <w:rFonts w:hint="eastAsia" w:ascii="华文楷体" w:hAnsi="华文楷体" w:eastAsia="华文楷体"/>
              <w:sz w:val="28"/>
              <w:szCs w:val="28"/>
            </w:rPr>
          </w:rPrChange>
        </w:rPr>
        <w:t>空</w:t>
      </w:r>
      <w:del w:id="2177" w:author="Administrator" w:date="2015-04-29T14:09:00Z">
        <w:r>
          <w:rPr>
            <w:rFonts w:hint="eastAsia" w:ascii="楷体_GB2312" w:hAnsi="楷体_GB2312" w:eastAsia="楷体_GB2312" w:cs="楷体_GB2312"/>
            <w:sz w:val="28"/>
            <w:szCs w:val="28"/>
            <w:rPrChange w:id="2178" w:author="Administrator" w:date="2015-04-28T08:43:00Z">
              <w:rPr>
                <w:rFonts w:hint="eastAsia" w:ascii="华文楷体" w:hAnsi="华文楷体" w:eastAsia="华文楷体"/>
                <w:sz w:val="28"/>
                <w:szCs w:val="28"/>
              </w:rPr>
            </w:rPrChange>
          </w:rPr>
          <w:delText>于</w:delText>
        </w:r>
      </w:del>
      <w:r>
        <w:rPr>
          <w:rFonts w:hint="eastAsia" w:ascii="楷体_GB2312" w:hAnsi="楷体_GB2312" w:eastAsia="楷体_GB2312" w:cs="楷体_GB2312"/>
          <w:sz w:val="28"/>
          <w:szCs w:val="28"/>
          <w:rPrChange w:id="2179" w:author="Administrator" w:date="2015-04-28T08:43:00Z">
            <w:rPr>
              <w:rFonts w:hint="eastAsia" w:ascii="华文楷体" w:hAnsi="华文楷体" w:eastAsia="华文楷体"/>
              <w:sz w:val="28"/>
              <w:szCs w:val="28"/>
            </w:rPr>
          </w:rPrChange>
        </w:rPr>
        <w:t>就是说趋向于妙高的梯子一样，真正来讲，把它的的确确的</w:t>
      </w:r>
      <w:ins w:id="2180" w:author="Administrator" w:date="2015-04-29T14:09:00Z">
        <w:r>
          <w:rPr>
            <w:rFonts w:hint="eastAsia" w:ascii="楷体_GB2312" w:hAnsi="楷体_GB2312" w:eastAsia="楷体_GB2312" w:cs="楷体_GB2312"/>
            <w:sz w:val="28"/>
            <w:szCs w:val="28"/>
            <w:lang w:eastAsia="zh-CN"/>
          </w:rPr>
          <w:t>应该</w:t>
        </w:r>
      </w:ins>
      <w:del w:id="2181" w:author="Administrator" w:date="2015-04-29T14:09:00Z">
        <w:r>
          <w:rPr>
            <w:rFonts w:hint="eastAsia" w:ascii="楷体_GB2312" w:hAnsi="楷体_GB2312" w:eastAsia="楷体_GB2312" w:cs="楷体_GB2312"/>
            <w:sz w:val="28"/>
            <w:szCs w:val="28"/>
            <w:rPrChange w:id="2182" w:author="Administrator" w:date="2015-04-28T08:43:00Z">
              <w:rPr>
                <w:rFonts w:hint="eastAsia" w:ascii="华文楷体" w:hAnsi="华文楷体" w:eastAsia="华文楷体"/>
                <w:sz w:val="28"/>
                <w:szCs w:val="28"/>
              </w:rPr>
            </w:rPrChange>
          </w:rPr>
          <w:delText>一个</w:delText>
        </w:r>
      </w:del>
      <w:r>
        <w:rPr>
          <w:rFonts w:hint="eastAsia" w:ascii="楷体_GB2312" w:hAnsi="楷体_GB2312" w:eastAsia="楷体_GB2312" w:cs="楷体_GB2312"/>
          <w:sz w:val="28"/>
          <w:szCs w:val="28"/>
          <w:rPrChange w:id="2183" w:author="Administrator" w:date="2015-04-28T08:43:00Z">
            <w:rPr>
              <w:rFonts w:hint="eastAsia" w:ascii="华文楷体" w:hAnsi="华文楷体" w:eastAsia="华文楷体"/>
              <w:sz w:val="28"/>
              <w:szCs w:val="28"/>
            </w:rPr>
          </w:rPrChange>
        </w:rPr>
        <w:t>划在世俗当中，但是呢它不是</w:t>
      </w:r>
      <w:del w:id="2184" w:author="Administrator" w:date="2015-04-29T14:10:00Z">
        <w:r>
          <w:rPr>
            <w:rFonts w:hint="eastAsia" w:ascii="楷体_GB2312" w:hAnsi="楷体_GB2312" w:eastAsia="楷体_GB2312" w:cs="楷体_GB2312"/>
            <w:sz w:val="28"/>
            <w:szCs w:val="28"/>
            <w:rPrChange w:id="2185" w:author="Administrator" w:date="2015-04-28T08:43:00Z">
              <w:rPr>
                <w:rFonts w:hint="eastAsia" w:ascii="华文楷体" w:hAnsi="华文楷体" w:eastAsia="华文楷体"/>
                <w:sz w:val="28"/>
                <w:szCs w:val="28"/>
              </w:rPr>
            </w:rPrChange>
          </w:rPr>
          <w:delText>讲-----</w:delText>
        </w:r>
      </w:del>
      <w:ins w:id="2186" w:author="Administrator" w:date="2015-04-29T14:10:00Z">
        <w:r>
          <w:rPr>
            <w:rFonts w:hint="eastAsia" w:ascii="楷体_GB2312" w:hAnsi="楷体_GB2312" w:eastAsia="楷体_GB2312" w:cs="楷体_GB2312"/>
            <w:sz w:val="28"/>
            <w:szCs w:val="28"/>
            <w:lang w:eastAsia="zh-CN"/>
          </w:rPr>
          <w:t>假世俗他是真世俗</w:t>
        </w:r>
      </w:ins>
      <w:r>
        <w:rPr>
          <w:rFonts w:hint="eastAsia" w:ascii="楷体_GB2312" w:hAnsi="楷体_GB2312" w:eastAsia="楷体_GB2312" w:cs="楷体_GB2312"/>
          <w:sz w:val="28"/>
          <w:szCs w:val="28"/>
          <w:rPrChange w:id="2187" w:author="Administrator" w:date="2015-04-28T08:43:00Z">
            <w:rPr>
              <w:rFonts w:hint="eastAsia" w:ascii="华文楷体" w:hAnsi="华文楷体" w:eastAsia="华文楷体"/>
              <w:sz w:val="28"/>
              <w:szCs w:val="28"/>
            </w:rPr>
          </w:rPrChange>
        </w:rPr>
        <w:t>，而第二个假胜义，假胜义一方面它可以划在胜义方面当中，</w:t>
      </w:r>
      <w:ins w:id="2188" w:author="Administrator" w:date="2015-04-29T14:10:00Z">
        <w:r>
          <w:rPr>
            <w:rFonts w:hint="eastAsia" w:ascii="楷体_GB2312" w:hAnsi="楷体_GB2312" w:eastAsia="楷体_GB2312" w:cs="楷体_GB2312"/>
            <w:sz w:val="28"/>
            <w:szCs w:val="28"/>
            <w:lang w:eastAsia="zh-CN"/>
          </w:rPr>
          <w:t>为什么呢？因为他</w:t>
        </w:r>
      </w:ins>
      <w:del w:id="2189" w:author="Administrator" w:date="2015-04-29T14:11:00Z">
        <w:r>
          <w:rPr>
            <w:rFonts w:hint="eastAsia" w:ascii="楷体_GB2312" w:hAnsi="楷体_GB2312" w:eastAsia="楷体_GB2312" w:cs="楷体_GB2312"/>
            <w:sz w:val="28"/>
            <w:szCs w:val="28"/>
            <w:rPrChange w:id="2190" w:author="Administrator" w:date="2015-04-28T08:43:00Z">
              <w:rPr>
                <w:rFonts w:hint="eastAsia" w:ascii="华文楷体" w:hAnsi="华文楷体" w:eastAsia="华文楷体"/>
                <w:sz w:val="28"/>
                <w:szCs w:val="28"/>
              </w:rPr>
            </w:rPrChange>
          </w:rPr>
          <w:delText>那么因为</w:delText>
        </w:r>
      </w:del>
      <w:del w:id="2191" w:author="Administrator" w:date="2015-04-29T14:11:00Z">
        <w:r>
          <w:rPr>
            <w:rFonts w:hint="eastAsia" w:ascii="楷体_GB2312" w:hAnsi="楷体_GB2312" w:eastAsia="楷体_GB2312" w:cs="楷体_GB2312"/>
            <w:sz w:val="28"/>
            <w:szCs w:val="28"/>
            <w:rPrChange w:id="2192" w:author="Administrator" w:date="2015-04-28T08:43:00Z">
              <w:rPr>
                <w:rFonts w:hint="eastAsia" w:ascii="华文楷体" w:hAnsi="华文楷体" w:eastAsia="华文楷体"/>
                <w:sz w:val="28"/>
                <w:szCs w:val="28"/>
              </w:rPr>
            </w:rPrChange>
          </w:rPr>
          <w:delText>它所</w:delText>
        </w:r>
      </w:del>
      <w:r>
        <w:rPr>
          <w:rFonts w:hint="eastAsia" w:ascii="楷体_GB2312" w:hAnsi="楷体_GB2312" w:eastAsia="楷体_GB2312" w:cs="楷体_GB2312"/>
          <w:sz w:val="28"/>
          <w:szCs w:val="28"/>
          <w:rPrChange w:id="2193" w:author="Administrator" w:date="2015-04-28T08:43:00Z">
            <w:rPr>
              <w:rFonts w:hint="eastAsia" w:ascii="华文楷体" w:hAnsi="华文楷体" w:eastAsia="华文楷体"/>
              <w:sz w:val="28"/>
              <w:szCs w:val="28"/>
            </w:rPr>
          </w:rPrChange>
        </w:rPr>
        <w:t>抉择的</w:t>
      </w:r>
      <w:ins w:id="2194" w:author="Administrator" w:date="2015-04-29T14:11:00Z">
        <w:r>
          <w:rPr>
            <w:rFonts w:hint="eastAsia" w:ascii="楷体_GB2312" w:hAnsi="楷体_GB2312" w:eastAsia="楷体_GB2312" w:cs="楷体_GB2312"/>
            <w:sz w:val="28"/>
            <w:szCs w:val="28"/>
            <w:lang w:eastAsia="zh-CN"/>
          </w:rPr>
          <w:t>这样</w:t>
        </w:r>
      </w:ins>
      <w:r>
        <w:rPr>
          <w:rFonts w:hint="eastAsia" w:ascii="楷体_GB2312" w:hAnsi="楷体_GB2312" w:eastAsia="楷体_GB2312" w:cs="楷体_GB2312"/>
          <w:sz w:val="28"/>
          <w:szCs w:val="28"/>
          <w:rPrChange w:id="2195" w:author="Administrator" w:date="2015-04-28T08:43:00Z">
            <w:rPr>
              <w:rFonts w:hint="eastAsia" w:ascii="华文楷体" w:hAnsi="华文楷体" w:eastAsia="华文楷体"/>
              <w:sz w:val="28"/>
              <w:szCs w:val="28"/>
            </w:rPr>
          </w:rPrChange>
        </w:rPr>
        <w:t>一种空性，一定</w:t>
      </w:r>
      <w:del w:id="2196" w:author="Administrator" w:date="2015-04-29T14:11:00Z">
        <w:r>
          <w:rPr>
            <w:rFonts w:hint="eastAsia" w:ascii="楷体_GB2312" w:hAnsi="楷体_GB2312" w:eastAsia="楷体_GB2312" w:cs="楷体_GB2312"/>
            <w:sz w:val="28"/>
            <w:szCs w:val="28"/>
            <w:rPrChange w:id="2197" w:author="Administrator" w:date="2015-04-28T08:43:00Z">
              <w:rPr>
                <w:rFonts w:hint="eastAsia" w:ascii="华文楷体" w:hAnsi="华文楷体" w:eastAsia="华文楷体"/>
                <w:sz w:val="28"/>
                <w:szCs w:val="28"/>
              </w:rPr>
            </w:rPrChange>
          </w:rPr>
          <w:delText>说</w:delText>
        </w:r>
      </w:del>
      <w:ins w:id="2198" w:author="Administrator" w:date="2015-04-29T14:11: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199" w:author="Administrator" w:date="2015-04-28T08:43:00Z">
            <w:rPr>
              <w:rFonts w:hint="eastAsia" w:ascii="华文楷体" w:hAnsi="华文楷体" w:eastAsia="华文楷体"/>
              <w:sz w:val="28"/>
              <w:szCs w:val="28"/>
            </w:rPr>
          </w:rPrChange>
        </w:rPr>
        <w:t>讲一切万法不自性的方面，所以从这个</w:t>
      </w:r>
      <w:del w:id="2200" w:author="Administrator" w:date="2015-04-29T14:11:00Z">
        <w:r>
          <w:rPr>
            <w:rFonts w:hint="eastAsia" w:ascii="楷体_GB2312" w:hAnsi="楷体_GB2312" w:eastAsia="楷体_GB2312" w:cs="楷体_GB2312"/>
            <w:sz w:val="28"/>
            <w:szCs w:val="28"/>
            <w:rPrChange w:id="2201" w:author="Administrator" w:date="2015-04-28T08:43:00Z">
              <w:rPr>
                <w:rFonts w:hint="eastAsia" w:ascii="华文楷体" w:hAnsi="华文楷体" w:eastAsia="华文楷体"/>
                <w:sz w:val="28"/>
                <w:szCs w:val="28"/>
              </w:rPr>
            </w:rPrChange>
          </w:rPr>
          <w:delText>方面</w:delText>
        </w:r>
      </w:del>
      <w:ins w:id="2202" w:author="Administrator" w:date="2015-04-29T14:11:00Z">
        <w:r>
          <w:rPr>
            <w:rFonts w:hint="eastAsia" w:ascii="楷体_GB2312" w:hAnsi="楷体_GB2312" w:eastAsia="楷体_GB2312" w:cs="楷体_GB2312"/>
            <w:sz w:val="28"/>
            <w:szCs w:val="28"/>
            <w:lang w:eastAsia="zh-CN"/>
          </w:rPr>
          <w:t>角度</w:t>
        </w:r>
      </w:ins>
      <w:r>
        <w:rPr>
          <w:rFonts w:hint="eastAsia" w:ascii="楷体_GB2312" w:hAnsi="楷体_GB2312" w:eastAsia="楷体_GB2312" w:cs="楷体_GB2312"/>
          <w:sz w:val="28"/>
          <w:szCs w:val="28"/>
          <w:rPrChange w:id="2203" w:author="Administrator" w:date="2015-04-28T08:43:00Z">
            <w:rPr>
              <w:rFonts w:hint="eastAsia" w:ascii="华文楷体" w:hAnsi="华文楷体" w:eastAsia="华文楷体"/>
              <w:sz w:val="28"/>
              <w:szCs w:val="28"/>
            </w:rPr>
          </w:rPrChange>
        </w:rPr>
        <w:t>来讲的话，它</w:t>
      </w:r>
      <w:del w:id="2204" w:author="Administrator" w:date="2015-04-29T14:11:00Z">
        <w:r>
          <w:rPr>
            <w:rFonts w:hint="eastAsia" w:ascii="楷体_GB2312" w:hAnsi="楷体_GB2312" w:eastAsia="楷体_GB2312" w:cs="楷体_GB2312"/>
            <w:sz w:val="28"/>
            <w:szCs w:val="28"/>
            <w:rPrChange w:id="2205" w:author="Administrator" w:date="2015-04-28T08:43:00Z">
              <w:rPr>
                <w:rFonts w:hint="eastAsia" w:ascii="华文楷体" w:hAnsi="华文楷体" w:eastAsia="华文楷体"/>
                <w:sz w:val="28"/>
                <w:szCs w:val="28"/>
              </w:rPr>
            </w:rPrChange>
          </w:rPr>
          <w:delText>说</w:delText>
        </w:r>
      </w:del>
      <w:ins w:id="2206" w:author="Administrator" w:date="2015-04-29T14:11: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207" w:author="Administrator" w:date="2015-04-28T08:43:00Z">
            <w:rPr>
              <w:rFonts w:hint="eastAsia" w:ascii="华文楷体" w:hAnsi="华文楷体" w:eastAsia="华文楷体"/>
              <w:sz w:val="28"/>
              <w:szCs w:val="28"/>
            </w:rPr>
          </w:rPrChange>
        </w:rPr>
        <w:t>胜义，但是它</w:t>
      </w:r>
      <w:del w:id="2208" w:author="Administrator" w:date="2015-04-29T14:11:00Z">
        <w:r>
          <w:rPr>
            <w:rFonts w:hint="eastAsia" w:ascii="楷体_GB2312" w:hAnsi="楷体_GB2312" w:eastAsia="楷体_GB2312" w:cs="楷体_GB2312"/>
            <w:sz w:val="28"/>
            <w:szCs w:val="28"/>
            <w:rPrChange w:id="2209" w:author="Administrator" w:date="2015-04-28T08:43:00Z">
              <w:rPr>
                <w:rFonts w:hint="eastAsia" w:ascii="华文楷体" w:hAnsi="华文楷体" w:eastAsia="华文楷体"/>
                <w:sz w:val="28"/>
                <w:szCs w:val="28"/>
              </w:rPr>
            </w:rPrChange>
          </w:rPr>
          <w:delText>说</w:delText>
        </w:r>
      </w:del>
      <w:ins w:id="2210" w:author="Administrator" w:date="2015-04-29T14:11: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211" w:author="Administrator" w:date="2015-04-28T08:43:00Z">
            <w:rPr>
              <w:rFonts w:hint="eastAsia" w:ascii="华文楷体" w:hAnsi="华文楷体" w:eastAsia="华文楷体"/>
              <w:sz w:val="28"/>
              <w:szCs w:val="28"/>
            </w:rPr>
          </w:rPrChange>
        </w:rPr>
        <w:t>假胜义，为什么是假胜义？</w:t>
      </w:r>
    </w:p>
    <w:p>
      <w:pPr>
        <w:ind w:firstLine="570"/>
        <w:rPr>
          <w:del w:id="2212" w:author="Administrator" w:date="2015-04-29T14:12:00Z"/>
          <w:rFonts w:hint="eastAsia" w:ascii="楷体_GB2312" w:hAnsi="楷体_GB2312" w:eastAsia="楷体_GB2312" w:cs="楷体_GB2312"/>
          <w:sz w:val="28"/>
          <w:szCs w:val="28"/>
          <w:rPrChange w:id="2213" w:author="Administrator" w:date="2015-04-28T08:43:00Z">
            <w:rPr>
              <w:rFonts w:ascii="华文楷体" w:hAnsi="华文楷体" w:eastAsia="华文楷体"/>
              <w:sz w:val="28"/>
              <w:szCs w:val="28"/>
            </w:rPr>
          </w:rPrChange>
        </w:rPr>
      </w:pPr>
    </w:p>
    <w:p>
      <w:pPr>
        <w:ind w:firstLine="570"/>
        <w:rPr>
          <w:rFonts w:hint="eastAsia" w:ascii="楷体_GB2312" w:hAnsi="楷体_GB2312" w:eastAsia="楷体_GB2312" w:cs="楷体_GB2312"/>
          <w:sz w:val="28"/>
          <w:szCs w:val="28"/>
          <w:rPrChange w:id="2214"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215" w:author="Administrator" w:date="2015-04-28T08:43:00Z">
            <w:rPr>
              <w:rFonts w:hint="eastAsia" w:ascii="华文楷体" w:hAnsi="华文楷体" w:eastAsia="华文楷体"/>
              <w:sz w:val="28"/>
              <w:szCs w:val="28"/>
            </w:rPr>
          </w:rPrChange>
        </w:rPr>
        <w:t>因为它</w:t>
      </w:r>
      <w:del w:id="2216" w:author="Administrator" w:date="2015-04-29T14:12:00Z">
        <w:r>
          <w:rPr>
            <w:rFonts w:hint="eastAsia" w:ascii="楷体_GB2312" w:hAnsi="楷体_GB2312" w:eastAsia="楷体_GB2312" w:cs="楷体_GB2312"/>
            <w:sz w:val="28"/>
            <w:szCs w:val="28"/>
            <w:rPrChange w:id="2217" w:author="Administrator" w:date="2015-04-28T08:43:00Z">
              <w:rPr>
                <w:rFonts w:hint="eastAsia" w:ascii="华文楷体" w:hAnsi="华文楷体" w:eastAsia="华文楷体"/>
                <w:sz w:val="28"/>
                <w:szCs w:val="28"/>
              </w:rPr>
            </w:rPrChange>
          </w:rPr>
          <w:delText>说</w:delText>
        </w:r>
      </w:del>
      <w:ins w:id="2218" w:author="Administrator" w:date="2015-04-29T14:12:00Z">
        <w:r>
          <w:rPr>
            <w:rFonts w:hint="eastAsia" w:ascii="楷体_GB2312" w:hAnsi="楷体_GB2312" w:eastAsia="楷体_GB2312" w:cs="楷体_GB2312"/>
            <w:sz w:val="28"/>
            <w:szCs w:val="28"/>
            <w:lang w:eastAsia="zh-CN"/>
          </w:rPr>
          <w:t>只是抉择</w:t>
        </w:r>
      </w:ins>
      <w:del w:id="2219" w:author="Administrator" w:date="2015-04-29T14:12:00Z">
        <w:r>
          <w:rPr>
            <w:rFonts w:hint="eastAsia" w:ascii="楷体_GB2312" w:hAnsi="楷体_GB2312" w:eastAsia="楷体_GB2312" w:cs="楷体_GB2312"/>
            <w:sz w:val="28"/>
            <w:szCs w:val="28"/>
            <w:rPrChange w:id="2220" w:author="Administrator" w:date="2015-04-28T08:43:00Z">
              <w:rPr>
                <w:rFonts w:hint="eastAsia" w:ascii="华文楷体" w:hAnsi="华文楷体" w:eastAsia="华文楷体"/>
                <w:sz w:val="28"/>
                <w:szCs w:val="28"/>
              </w:rPr>
            </w:rPrChange>
          </w:rPr>
          <w:delText>觉着的，</w:delText>
        </w:r>
      </w:del>
      <w:r>
        <w:rPr>
          <w:rFonts w:hint="eastAsia" w:ascii="楷体_GB2312" w:hAnsi="楷体_GB2312" w:eastAsia="楷体_GB2312" w:cs="楷体_GB2312"/>
          <w:sz w:val="28"/>
          <w:szCs w:val="28"/>
          <w:rPrChange w:id="2221" w:author="Administrator" w:date="2015-04-28T08:43:00Z">
            <w:rPr>
              <w:rFonts w:hint="eastAsia" w:ascii="华文楷体" w:hAnsi="华文楷体" w:eastAsia="华文楷体"/>
              <w:sz w:val="28"/>
              <w:szCs w:val="28"/>
            </w:rPr>
          </w:rPrChange>
        </w:rPr>
        <w:t>胜义的一部分，它只是一个</w:t>
      </w:r>
      <w:del w:id="2222" w:author="Administrator" w:date="2015-04-29T14:12:00Z">
        <w:r>
          <w:rPr>
            <w:rFonts w:hint="eastAsia" w:ascii="楷体_GB2312" w:hAnsi="楷体_GB2312" w:eastAsia="楷体_GB2312" w:cs="楷体_GB2312"/>
            <w:sz w:val="28"/>
            <w:szCs w:val="28"/>
            <w:rPrChange w:id="2223" w:author="Administrator" w:date="2015-04-28T08:43:00Z">
              <w:rPr>
                <w:rFonts w:hint="eastAsia" w:ascii="华文楷体" w:hAnsi="华文楷体" w:eastAsia="华文楷体"/>
                <w:sz w:val="28"/>
                <w:szCs w:val="28"/>
              </w:rPr>
            </w:rPrChange>
          </w:rPr>
          <w:delText>当</w:delText>
        </w:r>
      </w:del>
      <w:ins w:id="2224" w:author="Administrator" w:date="2015-04-29T14:12:00Z">
        <w:r>
          <w:rPr>
            <w:rFonts w:hint="eastAsia" w:ascii="楷体_GB2312" w:hAnsi="楷体_GB2312" w:eastAsia="楷体_GB2312" w:cs="楷体_GB2312"/>
            <w:sz w:val="28"/>
            <w:szCs w:val="28"/>
            <w:lang w:eastAsia="zh-CN"/>
          </w:rPr>
          <w:t>单</w:t>
        </w:r>
      </w:ins>
      <w:r>
        <w:rPr>
          <w:rFonts w:hint="eastAsia" w:ascii="楷体_GB2312" w:hAnsi="楷体_GB2312" w:eastAsia="楷体_GB2312" w:cs="楷体_GB2312"/>
          <w:sz w:val="28"/>
          <w:szCs w:val="28"/>
          <w:rPrChange w:id="2225" w:author="Administrator" w:date="2015-04-28T08:43:00Z">
            <w:rPr>
              <w:rFonts w:hint="eastAsia" w:ascii="华文楷体" w:hAnsi="华文楷体" w:eastAsia="华文楷体"/>
              <w:sz w:val="28"/>
              <w:szCs w:val="28"/>
            </w:rPr>
          </w:rPrChange>
        </w:rPr>
        <w:t>空而已，所以它不是真胜义，光在真胜义上</w:t>
      </w:r>
      <w:ins w:id="2226" w:author="Administrator" w:date="2015-04-29T14:12:00Z">
        <w:r>
          <w:rPr>
            <w:rFonts w:hint="eastAsia" w:ascii="楷体_GB2312" w:hAnsi="楷体_GB2312" w:eastAsia="楷体_GB2312" w:cs="楷体_GB2312"/>
            <w:sz w:val="28"/>
            <w:szCs w:val="28"/>
            <w:lang w:eastAsia="zh-CN"/>
          </w:rPr>
          <w:t>来</w:t>
        </w:r>
      </w:ins>
      <w:r>
        <w:rPr>
          <w:rFonts w:hint="eastAsia" w:ascii="楷体_GB2312" w:hAnsi="楷体_GB2312" w:eastAsia="楷体_GB2312" w:cs="楷体_GB2312"/>
          <w:sz w:val="28"/>
          <w:szCs w:val="28"/>
          <w:rPrChange w:id="2227" w:author="Administrator" w:date="2015-04-28T08:43:00Z">
            <w:rPr>
              <w:rFonts w:hint="eastAsia" w:ascii="华文楷体" w:hAnsi="华文楷体" w:eastAsia="华文楷体"/>
              <w:sz w:val="28"/>
              <w:szCs w:val="28"/>
            </w:rPr>
          </w:rPrChange>
        </w:rPr>
        <w:t>讲</w:t>
      </w:r>
      <w:ins w:id="2228" w:author="Administrator" w:date="2015-04-29T14:12: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229" w:author="Administrator" w:date="2015-04-28T08:43:00Z">
            <w:rPr>
              <w:rFonts w:hint="eastAsia" w:ascii="华文楷体" w:hAnsi="华文楷体" w:eastAsia="华文楷体"/>
              <w:sz w:val="28"/>
              <w:szCs w:val="28"/>
            </w:rPr>
          </w:rPrChange>
        </w:rPr>
        <w:t>假胜义，所以说这个说第二</w:t>
      </w:r>
      <w:del w:id="2230" w:author="Administrator" w:date="2015-04-29T14:12:00Z">
        <w:r>
          <w:rPr>
            <w:rFonts w:hint="eastAsia" w:ascii="楷体_GB2312" w:hAnsi="楷体_GB2312" w:eastAsia="楷体_GB2312" w:cs="楷体_GB2312"/>
            <w:sz w:val="28"/>
            <w:szCs w:val="28"/>
            <w:rPrChange w:id="2231" w:author="Administrator" w:date="2015-04-28T08:43:00Z">
              <w:rPr>
                <w:rFonts w:hint="eastAsia" w:ascii="华文楷体" w:hAnsi="华文楷体" w:eastAsia="华文楷体"/>
                <w:sz w:val="28"/>
                <w:szCs w:val="28"/>
              </w:rPr>
            </w:rPrChange>
          </w:rPr>
          <w:delText>部</w:delText>
        </w:r>
      </w:del>
      <w:ins w:id="2232" w:author="Administrator" w:date="2015-04-29T14:12:00Z">
        <w:r>
          <w:rPr>
            <w:rFonts w:hint="eastAsia" w:ascii="楷体_GB2312" w:hAnsi="楷体_GB2312" w:eastAsia="楷体_GB2312" w:cs="楷体_GB2312"/>
            <w:sz w:val="28"/>
            <w:szCs w:val="28"/>
            <w:lang w:eastAsia="zh-CN"/>
          </w:rPr>
          <w:t>步</w:t>
        </w:r>
      </w:ins>
      <w:del w:id="2233" w:author="Administrator" w:date="2015-04-29T14:13:00Z">
        <w:r>
          <w:rPr>
            <w:rFonts w:hint="eastAsia" w:ascii="楷体_GB2312" w:hAnsi="楷体_GB2312" w:eastAsia="楷体_GB2312" w:cs="楷体_GB2312"/>
            <w:sz w:val="28"/>
            <w:szCs w:val="28"/>
            <w:rPrChange w:id="2234" w:author="Administrator" w:date="2015-04-28T08:43:00Z">
              <w:rPr>
                <w:rFonts w:hint="eastAsia" w:ascii="华文楷体" w:hAnsi="华文楷体" w:eastAsia="华文楷体"/>
                <w:sz w:val="28"/>
                <w:szCs w:val="28"/>
              </w:rPr>
            </w:rPrChange>
          </w:rPr>
          <w:delText>，</w:delText>
        </w:r>
      </w:del>
      <w:ins w:id="2235" w:author="Administrator" w:date="2015-04-29T14:13:00Z">
        <w:r>
          <w:rPr>
            <w:rFonts w:hint="eastAsia" w:ascii="楷体_GB2312" w:hAnsi="楷体_GB2312" w:eastAsia="楷体_GB2312" w:cs="楷体_GB2312"/>
            <w:sz w:val="28"/>
            <w:szCs w:val="28"/>
            <w:lang w:eastAsia="zh-CN"/>
          </w:rPr>
          <w:t>。</w:t>
        </w:r>
      </w:ins>
    </w:p>
    <w:p>
      <w:pPr>
        <w:ind w:firstLine="570"/>
        <w:rPr>
          <w:rFonts w:hint="eastAsia" w:ascii="楷体_GB2312" w:hAnsi="楷体_GB2312" w:eastAsia="楷体_GB2312" w:cs="楷体_GB2312"/>
          <w:sz w:val="28"/>
          <w:szCs w:val="28"/>
          <w:rPrChange w:id="2236" w:author="Administrator" w:date="2015-04-28T08:43:00Z">
            <w:rPr>
              <w:rFonts w:ascii="华文楷体" w:hAnsi="华文楷体" w:eastAsia="华文楷体"/>
              <w:sz w:val="28"/>
              <w:szCs w:val="28"/>
            </w:rPr>
          </w:rPrChange>
        </w:rPr>
      </w:pPr>
    </w:p>
    <w:p>
      <w:pPr>
        <w:ind w:firstLine="570"/>
        <w:rPr>
          <w:del w:id="2237" w:author="Administrator" w:date="2015-04-29T14:34:00Z"/>
          <w:rFonts w:hint="eastAsia" w:ascii="楷体_GB2312" w:hAnsi="楷体_GB2312" w:eastAsia="楷体_GB2312" w:cs="楷体_GB2312"/>
          <w:sz w:val="28"/>
          <w:szCs w:val="28"/>
          <w:rPrChange w:id="2238"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239" w:author="Administrator" w:date="2015-04-28T08:43:00Z">
            <w:rPr>
              <w:rFonts w:hint="eastAsia" w:ascii="华文楷体" w:hAnsi="华文楷体" w:eastAsia="华文楷体"/>
              <w:sz w:val="28"/>
              <w:szCs w:val="28"/>
            </w:rPr>
          </w:rPrChange>
        </w:rPr>
        <w:t>就是说解释了自</w:t>
      </w:r>
      <w:del w:id="2240" w:author="Administrator" w:date="2015-04-29T14:13:00Z">
        <w:r>
          <w:rPr>
            <w:rFonts w:hint="eastAsia" w:ascii="楷体_GB2312" w:hAnsi="楷体_GB2312" w:eastAsia="楷体_GB2312" w:cs="楷体_GB2312"/>
            <w:sz w:val="28"/>
            <w:szCs w:val="28"/>
            <w:rPrChange w:id="2241" w:author="Administrator" w:date="2015-04-28T08:43:00Z">
              <w:rPr>
                <w:rFonts w:hint="eastAsia" w:ascii="华文楷体" w:hAnsi="华文楷体" w:eastAsia="华文楷体"/>
                <w:sz w:val="28"/>
                <w:szCs w:val="28"/>
              </w:rPr>
            </w:rPrChange>
          </w:rPr>
          <w:delText>序</w:delText>
        </w:r>
      </w:del>
      <w:ins w:id="2242" w:author="Administrator" w:date="2015-04-29T14:13:00Z">
        <w:r>
          <w:rPr>
            <w:rFonts w:hint="eastAsia" w:ascii="楷体_GB2312" w:hAnsi="楷体_GB2312" w:eastAsia="楷体_GB2312" w:cs="楷体_GB2312"/>
            <w:sz w:val="28"/>
            <w:szCs w:val="28"/>
            <w:lang w:eastAsia="zh-CN"/>
          </w:rPr>
          <w:t>续</w:t>
        </w:r>
      </w:ins>
      <w:r>
        <w:rPr>
          <w:rFonts w:hint="eastAsia" w:ascii="楷体_GB2312" w:hAnsi="楷体_GB2312" w:eastAsia="楷体_GB2312" w:cs="楷体_GB2312"/>
          <w:sz w:val="28"/>
          <w:szCs w:val="28"/>
          <w:rPrChange w:id="2243" w:author="Administrator" w:date="2015-04-28T08:43:00Z">
            <w:rPr>
              <w:rFonts w:hint="eastAsia" w:ascii="华文楷体" w:hAnsi="华文楷体" w:eastAsia="华文楷体"/>
              <w:sz w:val="28"/>
              <w:szCs w:val="28"/>
            </w:rPr>
          </w:rPrChange>
        </w:rPr>
        <w:t>派的</w:t>
      </w:r>
      <w:del w:id="2244" w:author="Administrator" w:date="2015-04-29T14:13:00Z">
        <w:r>
          <w:rPr>
            <w:rFonts w:hint="eastAsia" w:ascii="楷体_GB2312" w:hAnsi="楷体_GB2312" w:eastAsia="楷体_GB2312" w:cs="楷体_GB2312"/>
            <w:sz w:val="28"/>
            <w:szCs w:val="28"/>
            <w:rPrChange w:id="2245" w:author="Administrator" w:date="2015-04-28T08:43:00Z">
              <w:rPr>
                <w:rFonts w:hint="eastAsia" w:ascii="华文楷体" w:hAnsi="华文楷体" w:eastAsia="华文楷体"/>
                <w:sz w:val="28"/>
                <w:szCs w:val="28"/>
              </w:rPr>
            </w:rPrChange>
          </w:rPr>
          <w:delText>的--</w:delText>
        </w:r>
      </w:del>
      <w:ins w:id="2246" w:author="Administrator" w:date="2015-04-29T14:13:00Z">
        <w:r>
          <w:rPr>
            <w:rFonts w:hint="eastAsia" w:ascii="楷体_GB2312" w:hAnsi="楷体_GB2312" w:eastAsia="楷体_GB2312" w:cs="楷体_GB2312"/>
            <w:sz w:val="28"/>
            <w:szCs w:val="28"/>
            <w:lang w:eastAsia="zh-CN"/>
          </w:rPr>
          <w:t>单空</w:t>
        </w:r>
      </w:ins>
      <w:r>
        <w:rPr>
          <w:rFonts w:hint="eastAsia" w:ascii="楷体_GB2312" w:hAnsi="楷体_GB2312" w:eastAsia="楷体_GB2312" w:cs="楷体_GB2312"/>
          <w:sz w:val="28"/>
          <w:szCs w:val="28"/>
          <w:rPrChange w:id="2247" w:author="Administrator" w:date="2015-04-28T08:43:00Z">
            <w:rPr>
              <w:rFonts w:hint="eastAsia" w:ascii="华文楷体" w:hAnsi="华文楷体" w:eastAsia="华文楷体"/>
              <w:sz w:val="28"/>
              <w:szCs w:val="28"/>
            </w:rPr>
          </w:rPrChange>
        </w:rPr>
        <w:t>，第三</w:t>
      </w:r>
      <w:del w:id="2248" w:author="Administrator" w:date="2015-04-29T14:14:00Z">
        <w:r>
          <w:rPr>
            <w:rFonts w:hint="eastAsia" w:ascii="楷体_GB2312" w:hAnsi="楷体_GB2312" w:eastAsia="楷体_GB2312" w:cs="楷体_GB2312"/>
            <w:sz w:val="28"/>
            <w:szCs w:val="28"/>
            <w:rPrChange w:id="2249" w:author="Administrator" w:date="2015-04-28T08:43:00Z">
              <w:rPr>
                <w:rFonts w:hint="eastAsia" w:ascii="华文楷体" w:hAnsi="华文楷体" w:eastAsia="华文楷体"/>
                <w:sz w:val="28"/>
                <w:szCs w:val="28"/>
              </w:rPr>
            </w:rPrChange>
          </w:rPr>
          <w:delText>部</w:delText>
        </w:r>
      </w:del>
      <w:ins w:id="2250" w:author="Administrator" w:date="2015-04-29T14:14:00Z">
        <w:r>
          <w:rPr>
            <w:rFonts w:hint="eastAsia" w:ascii="楷体_GB2312" w:hAnsi="楷体_GB2312" w:eastAsia="楷体_GB2312" w:cs="楷体_GB2312"/>
            <w:sz w:val="28"/>
            <w:szCs w:val="28"/>
            <w:lang w:eastAsia="zh-CN"/>
          </w:rPr>
          <w:t>步</w:t>
        </w:r>
      </w:ins>
      <w:r>
        <w:rPr>
          <w:rFonts w:hint="eastAsia" w:ascii="楷体_GB2312" w:hAnsi="楷体_GB2312" w:eastAsia="楷体_GB2312" w:cs="楷体_GB2312"/>
          <w:sz w:val="28"/>
          <w:szCs w:val="28"/>
          <w:rPrChange w:id="2251" w:author="Administrator" w:date="2015-04-28T08:43:00Z">
            <w:rPr>
              <w:rFonts w:hint="eastAsia" w:ascii="华文楷体" w:hAnsi="华文楷体" w:eastAsia="华文楷体"/>
              <w:sz w:val="28"/>
              <w:szCs w:val="28"/>
            </w:rPr>
          </w:rPrChange>
        </w:rPr>
        <w:t>就是讲这个略说了</w:t>
      </w:r>
      <w:del w:id="2252" w:author="Administrator" w:date="2015-04-29T14:14:00Z">
        <w:r>
          <w:rPr>
            <w:rFonts w:hint="eastAsia" w:ascii="楷体_GB2312" w:hAnsi="楷体_GB2312" w:eastAsia="楷体_GB2312" w:cs="楷体_GB2312"/>
            <w:sz w:val="28"/>
            <w:szCs w:val="28"/>
            <w:rPrChange w:id="2253" w:author="Administrator" w:date="2015-04-28T08:43:00Z">
              <w:rPr>
                <w:rFonts w:hint="eastAsia" w:ascii="华文楷体" w:hAnsi="华文楷体" w:eastAsia="华文楷体"/>
                <w:sz w:val="28"/>
                <w:szCs w:val="28"/>
              </w:rPr>
            </w:rPrChange>
          </w:rPr>
          <w:delText>--</w:delText>
        </w:r>
      </w:del>
      <w:ins w:id="2254" w:author="Administrator" w:date="2015-04-29T14:14:00Z">
        <w:r>
          <w:rPr>
            <w:rFonts w:hint="eastAsia" w:ascii="楷体_GB2312" w:hAnsi="楷体_GB2312" w:eastAsia="楷体_GB2312" w:cs="楷体_GB2312"/>
            <w:sz w:val="28"/>
            <w:szCs w:val="28"/>
            <w:lang w:eastAsia="zh-CN"/>
          </w:rPr>
          <w:t>应</w:t>
        </w:r>
      </w:ins>
      <w:ins w:id="2255" w:author="Administrator" w:date="2015-04-29T14:15:00Z">
        <w:r>
          <w:rPr>
            <w:rFonts w:hint="eastAsia" w:ascii="楷体_GB2312" w:hAnsi="楷体_GB2312" w:eastAsia="楷体_GB2312" w:cs="楷体_GB2312"/>
            <w:sz w:val="28"/>
            <w:szCs w:val="28"/>
            <w:lang w:eastAsia="zh-CN"/>
          </w:rPr>
          <w:t>成</w:t>
        </w:r>
      </w:ins>
      <w:r>
        <w:rPr>
          <w:rFonts w:hint="eastAsia" w:ascii="楷体_GB2312" w:hAnsi="楷体_GB2312" w:eastAsia="楷体_GB2312" w:cs="楷体_GB2312"/>
          <w:sz w:val="28"/>
          <w:szCs w:val="28"/>
          <w:rPrChange w:id="2256" w:author="Administrator" w:date="2015-04-28T08:43:00Z">
            <w:rPr>
              <w:rFonts w:hint="eastAsia" w:ascii="华文楷体" w:hAnsi="华文楷体" w:eastAsia="华文楷体"/>
              <w:sz w:val="28"/>
              <w:szCs w:val="28"/>
            </w:rPr>
          </w:rPrChange>
        </w:rPr>
        <w:t>派的观念，在</w:t>
      </w:r>
      <w:ins w:id="2257" w:author="Administrator" w:date="2015-04-29T14:16: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258" w:author="Administrator" w:date="2015-04-28T08:43:00Z">
            <w:rPr>
              <w:rFonts w:hint="eastAsia" w:ascii="华文楷体" w:hAnsi="华文楷体" w:eastAsia="华文楷体"/>
              <w:sz w:val="28"/>
              <w:szCs w:val="28"/>
            </w:rPr>
          </w:rPrChange>
        </w:rPr>
        <w:t>中观庄</w:t>
      </w:r>
      <w:ins w:id="2259" w:author="Administrator" w:date="2015-04-29T14:16:00Z">
        <w:r>
          <w:rPr>
            <w:rFonts w:hint="eastAsia" w:ascii="楷体_GB2312" w:hAnsi="楷体_GB2312" w:eastAsia="楷体_GB2312" w:cs="楷体_GB2312"/>
            <w:sz w:val="28"/>
            <w:szCs w:val="28"/>
            <w:lang w:eastAsia="zh-CN"/>
          </w:rPr>
          <w:t>严</w:t>
        </w:r>
      </w:ins>
      <w:r>
        <w:rPr>
          <w:rFonts w:hint="eastAsia" w:ascii="楷体_GB2312" w:hAnsi="楷体_GB2312" w:eastAsia="楷体_GB2312" w:cs="楷体_GB2312"/>
          <w:sz w:val="28"/>
          <w:szCs w:val="28"/>
          <w:rPrChange w:id="2260" w:author="Administrator" w:date="2015-04-28T08:43:00Z">
            <w:rPr>
              <w:rFonts w:hint="eastAsia" w:ascii="华文楷体" w:hAnsi="华文楷体" w:eastAsia="华文楷体"/>
              <w:sz w:val="28"/>
              <w:szCs w:val="28"/>
            </w:rPr>
          </w:rPrChange>
        </w:rPr>
        <w:t>论</w:t>
      </w:r>
      <w:ins w:id="2261" w:author="Administrator" w:date="2015-04-29T14:16: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262" w:author="Administrator" w:date="2015-04-28T08:43:00Z">
            <w:rPr>
              <w:rFonts w:hint="eastAsia" w:ascii="华文楷体" w:hAnsi="华文楷体" w:eastAsia="华文楷体"/>
              <w:sz w:val="28"/>
              <w:szCs w:val="28"/>
            </w:rPr>
          </w:rPrChange>
        </w:rPr>
        <w:t>的后面略说了</w:t>
      </w:r>
      <w:del w:id="2263" w:author="Administrator" w:date="2015-04-29T14:16:00Z">
        <w:r>
          <w:rPr>
            <w:rFonts w:hint="eastAsia" w:ascii="楷体_GB2312" w:hAnsi="楷体_GB2312" w:eastAsia="楷体_GB2312" w:cs="楷体_GB2312"/>
            <w:sz w:val="28"/>
            <w:szCs w:val="28"/>
            <w:rPrChange w:id="2264" w:author="Administrator" w:date="2015-04-28T08:43:00Z">
              <w:rPr>
                <w:rFonts w:hint="eastAsia" w:ascii="华文楷体" w:hAnsi="华文楷体" w:eastAsia="华文楷体"/>
                <w:sz w:val="28"/>
                <w:szCs w:val="28"/>
              </w:rPr>
            </w:rPrChange>
          </w:rPr>
          <w:delText>这个----</w:delText>
        </w:r>
      </w:del>
      <w:ins w:id="2265" w:author="Administrator" w:date="2015-04-29T14:16:00Z">
        <w:r>
          <w:rPr>
            <w:rFonts w:hint="eastAsia" w:ascii="楷体_GB2312" w:hAnsi="楷体_GB2312" w:eastAsia="楷体_GB2312" w:cs="楷体_GB2312"/>
            <w:sz w:val="28"/>
            <w:szCs w:val="28"/>
            <w:lang w:eastAsia="zh-CN"/>
          </w:rPr>
          <w:t>中观应成派</w:t>
        </w:r>
      </w:ins>
      <w:r>
        <w:rPr>
          <w:rFonts w:hint="eastAsia" w:ascii="楷体_GB2312" w:hAnsi="楷体_GB2312" w:eastAsia="楷体_GB2312" w:cs="楷体_GB2312"/>
          <w:sz w:val="28"/>
          <w:szCs w:val="28"/>
          <w:rPrChange w:id="2266" w:author="Administrator" w:date="2015-04-28T08:43:00Z">
            <w:rPr>
              <w:rFonts w:hint="eastAsia" w:ascii="华文楷体" w:hAnsi="华文楷体" w:eastAsia="华文楷体"/>
              <w:sz w:val="28"/>
              <w:szCs w:val="28"/>
            </w:rPr>
          </w:rPrChange>
        </w:rPr>
        <w:t>一切无所缘的，最为究竟，最为</w:t>
      </w:r>
      <w:del w:id="2267" w:author="Administrator" w:date="2015-04-29T14:16:00Z">
        <w:r>
          <w:rPr>
            <w:rFonts w:hint="eastAsia" w:ascii="楷体_GB2312" w:hAnsi="楷体_GB2312" w:eastAsia="楷体_GB2312" w:cs="楷体_GB2312"/>
            <w:sz w:val="28"/>
            <w:szCs w:val="28"/>
            <w:rPrChange w:id="2268" w:author="Administrator" w:date="2015-04-28T08:43:00Z">
              <w:rPr>
                <w:rFonts w:hint="eastAsia" w:ascii="华文楷体" w:hAnsi="华文楷体" w:eastAsia="华文楷体"/>
                <w:sz w:val="28"/>
                <w:szCs w:val="28"/>
              </w:rPr>
            </w:rPrChange>
          </w:rPr>
          <w:delText>--</w:delText>
        </w:r>
      </w:del>
      <w:ins w:id="2269" w:author="Administrator" w:date="2015-04-29T14:16:00Z">
        <w:r>
          <w:rPr>
            <w:rFonts w:hint="eastAsia" w:ascii="楷体_GB2312" w:hAnsi="楷体_GB2312" w:eastAsia="楷体_GB2312" w:cs="楷体_GB2312"/>
            <w:sz w:val="28"/>
            <w:szCs w:val="28"/>
            <w:lang w:eastAsia="zh-CN"/>
          </w:rPr>
          <w:t>圆满</w:t>
        </w:r>
      </w:ins>
      <w:r>
        <w:rPr>
          <w:rFonts w:hint="eastAsia" w:ascii="楷体_GB2312" w:hAnsi="楷体_GB2312" w:eastAsia="楷体_GB2312" w:cs="楷体_GB2312"/>
          <w:sz w:val="28"/>
          <w:szCs w:val="28"/>
          <w:rPrChange w:id="2270" w:author="Administrator" w:date="2015-04-28T08:43:00Z">
            <w:rPr>
              <w:rFonts w:hint="eastAsia" w:ascii="华文楷体" w:hAnsi="华文楷体" w:eastAsia="华文楷体"/>
              <w:sz w:val="28"/>
              <w:szCs w:val="28"/>
            </w:rPr>
          </w:rPrChange>
        </w:rPr>
        <w:t>的</w:t>
      </w:r>
      <w:del w:id="2271" w:author="Administrator" w:date="2015-04-29T14:16:00Z">
        <w:r>
          <w:rPr>
            <w:rFonts w:hint="eastAsia" w:ascii="楷体_GB2312" w:hAnsi="楷体_GB2312" w:eastAsia="楷体_GB2312" w:cs="楷体_GB2312"/>
            <w:sz w:val="28"/>
            <w:szCs w:val="28"/>
            <w:rPrChange w:id="2272" w:author="Administrator" w:date="2015-04-28T08:43:00Z">
              <w:rPr>
                <w:rFonts w:hint="eastAsia" w:ascii="华文楷体" w:hAnsi="华文楷体" w:eastAsia="华文楷体"/>
                <w:sz w:val="28"/>
                <w:szCs w:val="28"/>
              </w:rPr>
            </w:rPrChange>
          </w:rPr>
          <w:delText>，</w:delText>
        </w:r>
      </w:del>
      <w:del w:id="2273" w:author="Administrator" w:date="2015-04-29T14:16:00Z">
        <w:r>
          <w:rPr>
            <w:rFonts w:hint="eastAsia" w:ascii="楷体_GB2312" w:hAnsi="楷体_GB2312" w:eastAsia="楷体_GB2312" w:cs="楷体_GB2312"/>
            <w:sz w:val="28"/>
            <w:szCs w:val="28"/>
            <w:rPrChange w:id="2274" w:author="Administrator" w:date="2015-04-28T08:43:00Z">
              <w:rPr>
                <w:rFonts w:hint="eastAsia" w:ascii="华文楷体" w:hAnsi="华文楷体" w:eastAsia="华文楷体"/>
                <w:sz w:val="28"/>
                <w:szCs w:val="28"/>
              </w:rPr>
            </w:rPrChange>
          </w:rPr>
          <w:delText>这样</w:delText>
        </w:r>
      </w:del>
      <w:r>
        <w:rPr>
          <w:rFonts w:hint="eastAsia" w:ascii="楷体_GB2312" w:hAnsi="楷体_GB2312" w:eastAsia="楷体_GB2312" w:cs="楷体_GB2312"/>
          <w:sz w:val="28"/>
          <w:szCs w:val="28"/>
          <w:rPrChange w:id="2275" w:author="Administrator" w:date="2015-04-28T08:43:00Z">
            <w:rPr>
              <w:rFonts w:hint="eastAsia" w:ascii="华文楷体" w:hAnsi="华文楷体" w:eastAsia="华文楷体"/>
              <w:sz w:val="28"/>
              <w:szCs w:val="28"/>
            </w:rPr>
          </w:rPrChange>
        </w:rPr>
        <w:t>殊胜空性的意义，这个方面</w:t>
      </w:r>
      <w:ins w:id="2276" w:author="Administrator" w:date="2015-04-29T14:17:00Z">
        <w:r>
          <w:rPr>
            <w:rFonts w:hint="eastAsia" w:ascii="楷体_GB2312" w:hAnsi="楷体_GB2312" w:eastAsia="楷体_GB2312" w:cs="楷体_GB2312"/>
            <w:sz w:val="28"/>
            <w:szCs w:val="28"/>
            <w:lang w:eastAsia="zh-CN"/>
          </w:rPr>
          <w:t>就</w:t>
        </w:r>
      </w:ins>
      <w:ins w:id="2277" w:author="Administrator" w:date="2015-04-29T14:16:00Z">
        <w:r>
          <w:rPr>
            <w:rFonts w:hint="eastAsia" w:ascii="楷体_GB2312" w:hAnsi="楷体_GB2312" w:eastAsia="楷体_GB2312" w:cs="楷体_GB2312"/>
            <w:sz w:val="28"/>
            <w:szCs w:val="28"/>
            <w:lang w:eastAsia="zh-CN"/>
          </w:rPr>
          <w:t>讲</w:t>
        </w:r>
      </w:ins>
      <w:del w:id="2278" w:author="Administrator" w:date="2015-04-29T14:16:00Z">
        <w:r>
          <w:rPr>
            <w:rFonts w:hint="eastAsia" w:ascii="楷体_GB2312" w:hAnsi="楷体_GB2312" w:eastAsia="楷体_GB2312" w:cs="楷体_GB2312"/>
            <w:sz w:val="28"/>
            <w:szCs w:val="28"/>
            <w:rPrChange w:id="2279" w:author="Administrator" w:date="2015-04-28T08:43:00Z">
              <w:rPr>
                <w:rFonts w:hint="eastAsia" w:ascii="华文楷体" w:hAnsi="华文楷体" w:eastAsia="华文楷体"/>
                <w:sz w:val="28"/>
                <w:szCs w:val="28"/>
              </w:rPr>
            </w:rPrChange>
          </w:rPr>
          <w:delText>就是就</w:delText>
        </w:r>
      </w:del>
      <w:r>
        <w:rPr>
          <w:rFonts w:hint="eastAsia" w:ascii="楷体_GB2312" w:hAnsi="楷体_GB2312" w:eastAsia="楷体_GB2312" w:cs="楷体_GB2312"/>
          <w:sz w:val="28"/>
          <w:szCs w:val="28"/>
          <w:rPrChange w:id="2280" w:author="Administrator" w:date="2015-04-28T08:43:00Z">
            <w:rPr>
              <w:rFonts w:hint="eastAsia" w:ascii="华文楷体" w:hAnsi="华文楷体" w:eastAsia="华文楷体"/>
              <w:sz w:val="28"/>
              <w:szCs w:val="28"/>
            </w:rPr>
          </w:rPrChange>
        </w:rPr>
        <w:t>真胜义谛，</w:t>
      </w:r>
      <w:ins w:id="2281" w:author="Administrator" w:date="2015-04-29T14:17:00Z">
        <w:r>
          <w:rPr>
            <w:rFonts w:hint="eastAsia" w:ascii="楷体_GB2312" w:hAnsi="楷体_GB2312" w:eastAsia="楷体_GB2312" w:cs="楷体_GB2312"/>
            <w:sz w:val="28"/>
            <w:szCs w:val="28"/>
            <w:lang w:eastAsia="zh-CN"/>
          </w:rPr>
          <w:t>啊真实胜义谛。</w:t>
        </w:r>
      </w:ins>
      <w:r>
        <w:rPr>
          <w:rFonts w:hint="eastAsia" w:ascii="楷体_GB2312" w:hAnsi="楷体_GB2312" w:eastAsia="楷体_GB2312" w:cs="楷体_GB2312"/>
          <w:sz w:val="28"/>
          <w:szCs w:val="28"/>
          <w:rPrChange w:id="2282" w:author="Administrator" w:date="2015-04-28T08:43:00Z">
            <w:rPr>
              <w:rFonts w:hint="eastAsia" w:ascii="华文楷体" w:hAnsi="华文楷体" w:eastAsia="华文楷体"/>
              <w:sz w:val="28"/>
              <w:szCs w:val="28"/>
            </w:rPr>
          </w:rPrChange>
        </w:rPr>
        <w:t>像这样的话，</w:t>
      </w:r>
      <w:del w:id="2283" w:author="Administrator" w:date="2015-04-29T14:17:00Z">
        <w:r>
          <w:rPr>
            <w:rFonts w:hint="eastAsia" w:ascii="楷体_GB2312" w:hAnsi="楷体_GB2312" w:eastAsia="楷体_GB2312" w:cs="楷体_GB2312"/>
            <w:sz w:val="28"/>
            <w:szCs w:val="28"/>
            <w:rPrChange w:id="2284" w:author="Administrator" w:date="2015-04-28T08:43:00Z">
              <w:rPr>
                <w:rFonts w:hint="eastAsia" w:ascii="华文楷体" w:hAnsi="华文楷体" w:eastAsia="华文楷体"/>
                <w:sz w:val="28"/>
                <w:szCs w:val="28"/>
              </w:rPr>
            </w:rPrChange>
          </w:rPr>
          <w:delText>就是</w:delText>
        </w:r>
      </w:del>
      <w:r>
        <w:rPr>
          <w:rFonts w:hint="eastAsia" w:ascii="楷体_GB2312" w:hAnsi="楷体_GB2312" w:eastAsia="楷体_GB2312" w:cs="楷体_GB2312"/>
          <w:sz w:val="28"/>
          <w:szCs w:val="28"/>
          <w:rPrChange w:id="2285" w:author="Administrator" w:date="2015-04-28T08:43:00Z">
            <w:rPr>
              <w:rFonts w:hint="eastAsia" w:ascii="华文楷体" w:hAnsi="华文楷体" w:eastAsia="华文楷体"/>
              <w:sz w:val="28"/>
              <w:szCs w:val="28"/>
            </w:rPr>
          </w:rPrChange>
        </w:rPr>
        <w:t>通过三个步骤，</w:t>
      </w:r>
      <w:ins w:id="2286" w:author="Administrator" w:date="2015-04-29T14:17:00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2287" w:author="Administrator" w:date="2015-04-28T08:43:00Z">
            <w:rPr>
              <w:rFonts w:hint="eastAsia" w:ascii="华文楷体" w:hAnsi="华文楷体" w:eastAsia="华文楷体"/>
              <w:sz w:val="28"/>
              <w:szCs w:val="28"/>
            </w:rPr>
          </w:rPrChange>
        </w:rPr>
        <w:t>完全</w:t>
      </w:r>
      <w:del w:id="2288" w:author="Administrator" w:date="2015-04-29T14:18:00Z">
        <w:r>
          <w:rPr>
            <w:rFonts w:hint="eastAsia" w:ascii="楷体_GB2312" w:hAnsi="楷体_GB2312" w:eastAsia="楷体_GB2312" w:cs="楷体_GB2312"/>
            <w:sz w:val="28"/>
            <w:szCs w:val="28"/>
            <w:rPrChange w:id="2289" w:author="Administrator" w:date="2015-04-28T08:43:00Z">
              <w:rPr>
                <w:rFonts w:hint="eastAsia" w:ascii="华文楷体" w:hAnsi="华文楷体" w:eastAsia="华文楷体"/>
                <w:sz w:val="28"/>
                <w:szCs w:val="28"/>
              </w:rPr>
            </w:rPrChange>
          </w:rPr>
          <w:delText>依据</w:delText>
        </w:r>
      </w:del>
      <w:ins w:id="2290" w:author="Administrator" w:date="2015-04-29T14:18:00Z">
        <w:r>
          <w:rPr>
            <w:rFonts w:hint="eastAsia" w:ascii="楷体_GB2312" w:hAnsi="楷体_GB2312" w:eastAsia="楷体_GB2312" w:cs="楷体_GB2312"/>
            <w:sz w:val="28"/>
            <w:szCs w:val="28"/>
            <w:lang w:eastAsia="zh-CN"/>
          </w:rPr>
          <w:t>已经</w:t>
        </w:r>
      </w:ins>
      <w:r>
        <w:rPr>
          <w:rFonts w:hint="eastAsia" w:ascii="楷体_GB2312" w:hAnsi="楷体_GB2312" w:eastAsia="楷体_GB2312" w:cs="楷体_GB2312"/>
          <w:sz w:val="28"/>
          <w:szCs w:val="28"/>
          <w:rPrChange w:id="2291" w:author="Administrator" w:date="2015-04-28T08:43:00Z">
            <w:rPr>
              <w:rFonts w:hint="eastAsia" w:ascii="华文楷体" w:hAnsi="华文楷体" w:eastAsia="华文楷体"/>
              <w:sz w:val="28"/>
              <w:szCs w:val="28"/>
            </w:rPr>
          </w:rPrChange>
        </w:rPr>
        <w:t>把整个二谛的胜义谛，世俗谛的，</w:t>
      </w:r>
      <w:del w:id="2292" w:author="Administrator" w:date="2015-04-29T14:18:00Z">
        <w:r>
          <w:rPr>
            <w:rFonts w:hint="eastAsia" w:ascii="楷体_GB2312" w:hAnsi="楷体_GB2312" w:eastAsia="楷体_GB2312" w:cs="楷体_GB2312"/>
            <w:sz w:val="28"/>
            <w:szCs w:val="28"/>
            <w:rPrChange w:id="2293" w:author="Administrator" w:date="2015-04-28T08:43:00Z">
              <w:rPr>
                <w:rFonts w:hint="eastAsia" w:ascii="华文楷体" w:hAnsi="华文楷体" w:eastAsia="华文楷体"/>
                <w:sz w:val="28"/>
                <w:szCs w:val="28"/>
              </w:rPr>
            </w:rPrChange>
          </w:rPr>
          <w:delText>这个</w:delText>
        </w:r>
      </w:del>
      <w:ins w:id="2294" w:author="Administrator" w:date="2015-04-29T14:18:00Z">
        <w:r>
          <w:rPr>
            <w:rFonts w:hint="eastAsia" w:ascii="楷体_GB2312" w:hAnsi="楷体_GB2312" w:eastAsia="楷体_GB2312" w:cs="楷体_GB2312"/>
            <w:sz w:val="28"/>
            <w:szCs w:val="28"/>
            <w:lang w:eastAsia="zh-CN"/>
          </w:rPr>
          <w:t>整个</w:t>
        </w:r>
      </w:ins>
      <w:r>
        <w:rPr>
          <w:rFonts w:hint="eastAsia" w:ascii="楷体_GB2312" w:hAnsi="楷体_GB2312" w:eastAsia="楷体_GB2312" w:cs="楷体_GB2312"/>
          <w:sz w:val="28"/>
          <w:szCs w:val="28"/>
          <w:rPrChange w:id="2295" w:author="Administrator" w:date="2015-04-28T08:43:00Z">
            <w:rPr>
              <w:rFonts w:hint="eastAsia" w:ascii="华文楷体" w:hAnsi="华文楷体" w:eastAsia="华文楷体"/>
              <w:sz w:val="28"/>
              <w:szCs w:val="28"/>
            </w:rPr>
          </w:rPrChange>
        </w:rPr>
        <w:t>二谛的</w:t>
      </w:r>
      <w:ins w:id="2296" w:author="Administrator" w:date="2015-04-29T14:18:00Z">
        <w:r>
          <w:rPr>
            <w:rFonts w:hint="eastAsia" w:ascii="楷体_GB2312" w:hAnsi="楷体_GB2312" w:eastAsia="楷体_GB2312" w:cs="楷体_GB2312"/>
            <w:sz w:val="28"/>
            <w:szCs w:val="28"/>
            <w:lang w:eastAsia="zh-CN"/>
          </w:rPr>
          <w:t>大地</w:t>
        </w:r>
      </w:ins>
      <w:ins w:id="2297" w:author="Administrator" w:date="2015-04-29T14:31:00Z">
        <w:r>
          <w:rPr>
            <w:rFonts w:hint="eastAsia" w:ascii="楷体_GB2312" w:hAnsi="楷体_GB2312" w:eastAsia="楷体_GB2312" w:cs="楷体_GB2312"/>
            <w:sz w:val="28"/>
            <w:szCs w:val="28"/>
            <w:lang w:eastAsia="zh-CN"/>
          </w:rPr>
          <w:t>都</w:t>
        </w:r>
      </w:ins>
      <w:r>
        <w:rPr>
          <w:rFonts w:hint="eastAsia" w:ascii="楷体_GB2312" w:hAnsi="楷体_GB2312" w:eastAsia="楷体_GB2312" w:cs="楷体_GB2312"/>
          <w:sz w:val="28"/>
          <w:szCs w:val="28"/>
          <w:rPrChange w:id="2298" w:author="Administrator" w:date="2015-04-28T08:43:00Z">
            <w:rPr>
              <w:rFonts w:hint="eastAsia" w:ascii="华文楷体" w:hAnsi="华文楷体" w:eastAsia="华文楷体"/>
              <w:sz w:val="28"/>
              <w:szCs w:val="28"/>
            </w:rPr>
          </w:rPrChange>
        </w:rPr>
        <w:t>完全</w:t>
      </w:r>
      <w:del w:id="2299" w:author="Administrator" w:date="2015-04-29T14:18:00Z">
        <w:r>
          <w:rPr>
            <w:rFonts w:hint="eastAsia" w:ascii="楷体_GB2312" w:hAnsi="楷体_GB2312" w:eastAsia="楷体_GB2312" w:cs="楷体_GB2312"/>
            <w:sz w:val="28"/>
            <w:szCs w:val="28"/>
            <w:rPrChange w:id="2300" w:author="Administrator" w:date="2015-04-28T08:43:00Z">
              <w:rPr>
                <w:rFonts w:hint="eastAsia" w:ascii="华文楷体" w:hAnsi="华文楷体" w:eastAsia="华文楷体"/>
                <w:sz w:val="28"/>
                <w:szCs w:val="28"/>
              </w:rPr>
            </w:rPrChange>
          </w:rPr>
          <w:delText>大谛的</w:delText>
        </w:r>
      </w:del>
      <w:ins w:id="2301" w:author="Administrator" w:date="2015-04-29T14:18:00Z">
        <w:r>
          <w:rPr>
            <w:rFonts w:hint="eastAsia" w:ascii="楷体_GB2312" w:hAnsi="楷体_GB2312" w:eastAsia="楷体_GB2312" w:cs="楷体_GB2312"/>
            <w:sz w:val="28"/>
            <w:szCs w:val="28"/>
            <w:lang w:eastAsia="zh-CN"/>
          </w:rPr>
          <w:t>已经跨越了</w:t>
        </w:r>
      </w:ins>
      <w:r>
        <w:rPr>
          <w:rFonts w:hint="eastAsia" w:ascii="楷体_GB2312" w:hAnsi="楷体_GB2312" w:eastAsia="楷体_GB2312" w:cs="楷体_GB2312"/>
          <w:sz w:val="28"/>
          <w:szCs w:val="28"/>
          <w:rPrChange w:id="2302" w:author="Administrator" w:date="2015-04-28T08:43:00Z">
            <w:rPr>
              <w:rFonts w:hint="eastAsia" w:ascii="华文楷体" w:hAnsi="华文楷体" w:eastAsia="华文楷体"/>
              <w:sz w:val="28"/>
              <w:szCs w:val="28"/>
            </w:rPr>
          </w:rPrChange>
        </w:rPr>
        <w:t>，</w:t>
      </w:r>
      <w:del w:id="2303" w:author="Administrator" w:date="2015-04-29T14:32:00Z">
        <w:r>
          <w:rPr>
            <w:rFonts w:hint="eastAsia" w:ascii="楷体_GB2312" w:hAnsi="楷体_GB2312" w:eastAsia="楷体_GB2312" w:cs="楷体_GB2312"/>
            <w:sz w:val="28"/>
            <w:szCs w:val="28"/>
            <w:rPrChange w:id="2304" w:author="Administrator" w:date="2015-04-28T08:43:00Z">
              <w:rPr>
                <w:rFonts w:hint="eastAsia" w:ascii="华文楷体" w:hAnsi="华文楷体" w:eastAsia="华文楷体"/>
                <w:sz w:val="28"/>
                <w:szCs w:val="28"/>
              </w:rPr>
            </w:rPrChange>
          </w:rPr>
          <w:delText>已经完全依据</w:delText>
        </w:r>
      </w:del>
      <w:del w:id="2305" w:author="Administrator" w:date="2015-04-29T14:32:00Z">
        <w:r>
          <w:rPr>
            <w:rFonts w:hint="eastAsia" w:ascii="楷体_GB2312" w:hAnsi="楷体_GB2312" w:eastAsia="楷体_GB2312" w:cs="楷体_GB2312"/>
            <w:sz w:val="28"/>
            <w:szCs w:val="28"/>
            <w:rPrChange w:id="2306" w:author="Administrator" w:date="2015-04-28T08:43:00Z">
              <w:rPr>
                <w:rFonts w:hint="eastAsia" w:ascii="华文楷体" w:hAnsi="华文楷体" w:eastAsia="华文楷体"/>
                <w:sz w:val="28"/>
                <w:szCs w:val="28"/>
              </w:rPr>
            </w:rPrChange>
          </w:rPr>
          <w:delText>跨越了，</w:delText>
        </w:r>
      </w:del>
      <w:r>
        <w:rPr>
          <w:rFonts w:hint="eastAsia" w:ascii="楷体_GB2312" w:hAnsi="楷体_GB2312" w:eastAsia="楷体_GB2312" w:cs="楷体_GB2312"/>
          <w:sz w:val="28"/>
          <w:szCs w:val="28"/>
          <w:rPrChange w:id="2307" w:author="Administrator" w:date="2015-04-28T08:43:00Z">
            <w:rPr>
              <w:rFonts w:hint="eastAsia" w:ascii="华文楷体" w:hAnsi="华文楷体" w:eastAsia="华文楷体"/>
              <w:sz w:val="28"/>
              <w:szCs w:val="28"/>
            </w:rPr>
          </w:rPrChange>
        </w:rPr>
        <w:t>完全已经做了圆满了的</w:t>
      </w:r>
      <w:del w:id="2308" w:author="Administrator" w:date="2015-04-29T14:33:00Z">
        <w:r>
          <w:rPr>
            <w:rFonts w:hint="eastAsia" w:ascii="楷体_GB2312" w:hAnsi="楷体_GB2312" w:eastAsia="楷体_GB2312" w:cs="楷体_GB2312"/>
            <w:sz w:val="28"/>
            <w:szCs w:val="28"/>
            <w:rPrChange w:id="2309" w:author="Administrator" w:date="2015-04-28T08:43:00Z">
              <w:rPr>
                <w:rFonts w:hint="eastAsia" w:ascii="华文楷体" w:hAnsi="华文楷体" w:eastAsia="华文楷体"/>
                <w:sz w:val="28"/>
                <w:szCs w:val="28"/>
              </w:rPr>
            </w:rPrChange>
          </w:rPr>
          <w:delText>层次</w:delText>
        </w:r>
      </w:del>
      <w:ins w:id="2310" w:author="Administrator" w:date="2015-04-29T14:33:00Z">
        <w:r>
          <w:rPr>
            <w:rFonts w:hint="eastAsia" w:ascii="楷体_GB2312" w:hAnsi="楷体_GB2312" w:eastAsia="楷体_GB2312" w:cs="楷体_GB2312"/>
            <w:sz w:val="28"/>
            <w:szCs w:val="28"/>
            <w:lang w:eastAsia="zh-CN"/>
          </w:rPr>
          <w:t>阐释</w:t>
        </w:r>
      </w:ins>
      <w:r>
        <w:rPr>
          <w:rFonts w:hint="eastAsia" w:ascii="楷体_GB2312" w:hAnsi="楷体_GB2312" w:eastAsia="楷体_GB2312" w:cs="楷体_GB2312"/>
          <w:sz w:val="28"/>
          <w:szCs w:val="28"/>
          <w:rPrChange w:id="2311" w:author="Administrator" w:date="2015-04-28T08:43:00Z">
            <w:rPr>
              <w:rFonts w:hint="eastAsia" w:ascii="华文楷体" w:hAnsi="华文楷体" w:eastAsia="华文楷体"/>
              <w:sz w:val="28"/>
              <w:szCs w:val="28"/>
            </w:rPr>
          </w:rPrChange>
        </w:rPr>
        <w:t>，所以说的这个就凸显出了</w:t>
      </w:r>
      <w:del w:id="2312" w:author="Administrator" w:date="2015-04-29T14:34:00Z">
        <w:r>
          <w:rPr>
            <w:rFonts w:hint="eastAsia" w:ascii="楷体_GB2312" w:hAnsi="楷体_GB2312" w:eastAsia="楷体_GB2312" w:cs="楷体_GB2312"/>
            <w:sz w:val="28"/>
            <w:szCs w:val="28"/>
            <w:rPrChange w:id="2313" w:author="Administrator" w:date="2015-04-28T08:43:00Z">
              <w:rPr>
                <w:rFonts w:hint="eastAsia" w:ascii="华文楷体" w:hAnsi="华文楷体" w:eastAsia="华文楷体"/>
                <w:sz w:val="28"/>
                <w:szCs w:val="28"/>
              </w:rPr>
            </w:rPrChange>
          </w:rPr>
          <w:delText>--</w:delText>
        </w:r>
      </w:del>
      <w:ins w:id="2314" w:author="Administrator" w:date="2015-04-29T14:34:00Z">
        <w:r>
          <w:rPr>
            <w:rFonts w:hint="eastAsia" w:ascii="楷体_GB2312" w:hAnsi="楷体_GB2312" w:eastAsia="楷体_GB2312" w:cs="楷体_GB2312"/>
            <w:sz w:val="28"/>
            <w:szCs w:val="28"/>
            <w:lang w:eastAsia="zh-CN"/>
          </w:rPr>
          <w:t>静命</w:t>
        </w:r>
      </w:ins>
      <w:r>
        <w:rPr>
          <w:rFonts w:hint="eastAsia" w:ascii="楷体_GB2312" w:hAnsi="楷体_GB2312" w:eastAsia="楷体_GB2312" w:cs="楷体_GB2312"/>
          <w:sz w:val="28"/>
          <w:szCs w:val="28"/>
          <w:rPrChange w:id="2315" w:author="Administrator" w:date="2015-04-28T08:43:00Z">
            <w:rPr>
              <w:rFonts w:hint="eastAsia" w:ascii="华文楷体" w:hAnsi="华文楷体" w:eastAsia="华文楷体"/>
              <w:sz w:val="28"/>
              <w:szCs w:val="28"/>
            </w:rPr>
          </w:rPrChange>
        </w:rPr>
        <w:t>论师他</w:t>
      </w:r>
      <w:ins w:id="2316" w:author="Administrator" w:date="2015-04-29T14:34:00Z">
        <w:r>
          <w:rPr>
            <w:rFonts w:hint="eastAsia" w:ascii="楷体_GB2312" w:hAnsi="楷体_GB2312" w:eastAsia="楷体_GB2312" w:cs="楷体_GB2312"/>
            <w:sz w:val="28"/>
            <w:szCs w:val="28"/>
            <w:lang w:eastAsia="zh-CN"/>
          </w:rPr>
          <w:t>的智慧</w:t>
        </w:r>
      </w:ins>
      <w:r>
        <w:rPr>
          <w:rFonts w:hint="eastAsia" w:ascii="楷体_GB2312" w:hAnsi="楷体_GB2312" w:eastAsia="楷体_GB2312" w:cs="楷体_GB2312"/>
          <w:sz w:val="28"/>
          <w:szCs w:val="28"/>
          <w:rPrChange w:id="2317" w:author="Administrator" w:date="2015-04-28T08:43:00Z">
            <w:rPr>
              <w:rFonts w:hint="eastAsia" w:ascii="华文楷体" w:hAnsi="华文楷体" w:eastAsia="华文楷体"/>
              <w:sz w:val="28"/>
              <w:szCs w:val="28"/>
            </w:rPr>
          </w:rPrChange>
        </w:rPr>
        <w:t>非常圆满</w:t>
      </w:r>
      <w:ins w:id="2318" w:author="Administrator" w:date="2015-04-29T14:34:00Z">
        <w:r>
          <w:rPr>
            <w:rFonts w:hint="eastAsia" w:ascii="楷体_GB2312" w:hAnsi="楷体_GB2312" w:eastAsia="楷体_GB2312" w:cs="楷体_GB2312"/>
            <w:sz w:val="28"/>
            <w:szCs w:val="28"/>
            <w:lang w:eastAsia="zh-CN"/>
          </w:rPr>
          <w:t>，</w:t>
        </w:r>
      </w:ins>
      <w:del w:id="2319" w:author="Administrator" w:date="2015-04-29T14:34:00Z">
        <w:r>
          <w:rPr>
            <w:rFonts w:hint="eastAsia" w:ascii="楷体_GB2312" w:hAnsi="楷体_GB2312" w:eastAsia="楷体_GB2312" w:cs="楷体_GB2312"/>
            <w:sz w:val="28"/>
            <w:szCs w:val="28"/>
            <w:rPrChange w:id="2320" w:author="Administrator" w:date="2015-04-28T08:43:00Z">
              <w:rPr>
                <w:rFonts w:hint="eastAsia" w:ascii="华文楷体" w:hAnsi="华文楷体" w:eastAsia="华文楷体"/>
                <w:sz w:val="28"/>
                <w:szCs w:val="28"/>
              </w:rPr>
            </w:rPrChange>
          </w:rPr>
          <w:delText>，</w:delText>
        </w:r>
      </w:del>
    </w:p>
    <w:p>
      <w:pPr>
        <w:ind w:firstLine="570"/>
        <w:rPr>
          <w:del w:id="2321" w:author="Administrator" w:date="2015-04-29T14:34:00Z"/>
          <w:rFonts w:hint="eastAsia" w:ascii="楷体_GB2312" w:hAnsi="楷体_GB2312" w:eastAsia="楷体_GB2312" w:cs="楷体_GB2312"/>
          <w:sz w:val="28"/>
          <w:szCs w:val="28"/>
          <w:rPrChange w:id="2322" w:author="Administrator" w:date="2015-04-28T08:43:00Z">
            <w:rPr>
              <w:rFonts w:ascii="华文楷体" w:hAnsi="华文楷体" w:eastAsia="华文楷体"/>
              <w:sz w:val="28"/>
              <w:szCs w:val="28"/>
            </w:rPr>
          </w:rPrChange>
        </w:rPr>
      </w:pPr>
    </w:p>
    <w:p>
      <w:pPr>
        <w:ind w:firstLine="570"/>
        <w:rPr>
          <w:rFonts w:hint="eastAsia" w:ascii="楷体_GB2312" w:hAnsi="楷体_GB2312" w:eastAsia="楷体_GB2312" w:cs="楷体_GB2312"/>
          <w:sz w:val="28"/>
          <w:szCs w:val="28"/>
          <w:rPrChange w:id="2323"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324" w:author="Administrator" w:date="2015-04-28T08:43:00Z">
            <w:rPr>
              <w:rFonts w:hint="eastAsia" w:ascii="华文楷体" w:hAnsi="华文楷体" w:eastAsia="华文楷体"/>
              <w:sz w:val="28"/>
              <w:szCs w:val="28"/>
            </w:rPr>
          </w:rPrChange>
        </w:rPr>
        <w:t>非常的殊胜，非常的清净，在这个时候，你犹如</w:t>
      </w:r>
      <w:del w:id="2325" w:author="Administrator" w:date="2015-04-29T14:35:00Z">
        <w:r>
          <w:rPr>
            <w:rFonts w:hint="eastAsia" w:ascii="楷体_GB2312" w:hAnsi="楷体_GB2312" w:eastAsia="楷体_GB2312" w:cs="楷体_GB2312"/>
            <w:sz w:val="28"/>
            <w:szCs w:val="28"/>
            <w:rPrChange w:id="2326" w:author="Administrator" w:date="2015-04-28T08:43:00Z">
              <w:rPr>
                <w:rFonts w:hint="eastAsia" w:ascii="华文楷体" w:hAnsi="华文楷体" w:eastAsia="华文楷体"/>
                <w:sz w:val="28"/>
                <w:szCs w:val="28"/>
              </w:rPr>
            </w:rPrChange>
          </w:rPr>
          <w:delText>---</w:delText>
        </w:r>
      </w:del>
      <w:ins w:id="2327" w:author="Administrator" w:date="2015-04-29T14:35:00Z">
        <w:r>
          <w:rPr>
            <w:rFonts w:hint="eastAsia" w:ascii="楷体_GB2312" w:hAnsi="楷体_GB2312" w:eastAsia="楷体_GB2312" w:cs="楷体_GB2312"/>
            <w:sz w:val="28"/>
            <w:szCs w:val="28"/>
            <w:lang w:eastAsia="zh-CN"/>
          </w:rPr>
          <w:t>广袤原</w:t>
        </w:r>
      </w:ins>
      <w:r>
        <w:rPr>
          <w:rFonts w:hint="eastAsia" w:ascii="楷体_GB2312" w:hAnsi="楷体_GB2312" w:eastAsia="楷体_GB2312" w:cs="楷体_GB2312"/>
          <w:sz w:val="28"/>
          <w:szCs w:val="28"/>
          <w:rPrChange w:id="2328" w:author="Administrator" w:date="2015-04-28T08:43:00Z">
            <w:rPr>
              <w:rFonts w:hint="eastAsia" w:ascii="华文楷体" w:hAnsi="华文楷体" w:eastAsia="华文楷体"/>
              <w:sz w:val="28"/>
              <w:szCs w:val="28"/>
            </w:rPr>
          </w:rPrChange>
        </w:rPr>
        <w:t>一样。犹如</w:t>
      </w:r>
      <w:del w:id="2329" w:author="Administrator" w:date="2015-04-29T14:35:00Z">
        <w:r>
          <w:rPr>
            <w:rFonts w:hint="eastAsia" w:ascii="楷体_GB2312" w:hAnsi="楷体_GB2312" w:eastAsia="楷体_GB2312" w:cs="楷体_GB2312"/>
            <w:sz w:val="28"/>
            <w:szCs w:val="28"/>
            <w:rPrChange w:id="2330" w:author="Administrator" w:date="2015-04-28T08:43:00Z">
              <w:rPr>
                <w:rFonts w:hint="eastAsia" w:ascii="华文楷体" w:hAnsi="华文楷体" w:eastAsia="华文楷体"/>
                <w:sz w:val="28"/>
                <w:szCs w:val="28"/>
              </w:rPr>
            </w:rPrChange>
          </w:rPr>
          <w:delText>--了</w:delText>
        </w:r>
      </w:del>
      <w:ins w:id="2331" w:author="Administrator" w:date="2015-04-29T14:35:00Z">
        <w:r>
          <w:rPr>
            <w:rFonts w:hint="eastAsia" w:ascii="楷体_GB2312" w:hAnsi="楷体_GB2312" w:eastAsia="楷体_GB2312" w:cs="楷体_GB2312"/>
            <w:sz w:val="28"/>
            <w:szCs w:val="28"/>
            <w:lang w:eastAsia="zh-CN"/>
          </w:rPr>
          <w:t>广袤的</w:t>
        </w:r>
      </w:ins>
      <w:del w:id="2332" w:author="Administrator" w:date="2015-04-29T14:35:00Z">
        <w:r>
          <w:rPr>
            <w:rFonts w:hint="eastAsia" w:ascii="楷体_GB2312" w:hAnsi="楷体_GB2312" w:eastAsia="楷体_GB2312" w:cs="楷体_GB2312"/>
            <w:sz w:val="28"/>
            <w:szCs w:val="28"/>
            <w:rPrChange w:id="2333" w:author="Administrator" w:date="2015-04-28T08:43:00Z">
              <w:rPr>
                <w:rFonts w:hint="eastAsia" w:ascii="华文楷体" w:hAnsi="华文楷体" w:eastAsia="华文楷体"/>
                <w:sz w:val="28"/>
                <w:szCs w:val="28"/>
              </w:rPr>
            </w:rPrChange>
          </w:rPr>
          <w:delText>这样</w:delText>
        </w:r>
      </w:del>
      <w:r>
        <w:rPr>
          <w:rFonts w:hint="eastAsia" w:ascii="楷体_GB2312" w:hAnsi="楷体_GB2312" w:eastAsia="楷体_GB2312" w:cs="楷体_GB2312"/>
          <w:sz w:val="28"/>
          <w:szCs w:val="28"/>
          <w:rPrChange w:id="2334" w:author="Administrator" w:date="2015-04-28T08:43:00Z">
            <w:rPr>
              <w:rFonts w:hint="eastAsia" w:ascii="华文楷体" w:hAnsi="华文楷体" w:eastAsia="华文楷体"/>
              <w:sz w:val="28"/>
              <w:szCs w:val="28"/>
            </w:rPr>
          </w:rPrChange>
        </w:rPr>
        <w:t>原野，那么在这样</w:t>
      </w:r>
      <w:del w:id="2335" w:author="Administrator" w:date="2015-04-29T14:35:00Z">
        <w:r>
          <w:rPr>
            <w:rFonts w:hint="eastAsia" w:ascii="楷体_GB2312" w:hAnsi="楷体_GB2312" w:eastAsia="楷体_GB2312" w:cs="楷体_GB2312"/>
            <w:sz w:val="28"/>
            <w:szCs w:val="28"/>
            <w:rPrChange w:id="2336" w:author="Administrator" w:date="2015-04-28T08:43:00Z">
              <w:rPr>
                <w:rFonts w:hint="eastAsia" w:ascii="华文楷体" w:hAnsi="华文楷体" w:eastAsia="华文楷体"/>
                <w:sz w:val="28"/>
                <w:szCs w:val="28"/>
              </w:rPr>
            </w:rPrChange>
          </w:rPr>
          <w:delText>一种</w:delText>
        </w:r>
      </w:del>
      <w:r>
        <w:rPr>
          <w:rFonts w:hint="eastAsia" w:ascii="楷体_GB2312" w:hAnsi="楷体_GB2312" w:eastAsia="楷体_GB2312" w:cs="楷体_GB2312"/>
          <w:sz w:val="28"/>
          <w:szCs w:val="28"/>
          <w:rPrChange w:id="2337" w:author="Administrator" w:date="2015-04-28T08:43:00Z">
            <w:rPr>
              <w:rFonts w:hint="eastAsia" w:ascii="华文楷体" w:hAnsi="华文楷体" w:eastAsia="华文楷体"/>
              <w:sz w:val="28"/>
              <w:szCs w:val="28"/>
            </w:rPr>
          </w:rPrChange>
        </w:rPr>
        <w:t>广茂的原野</w:t>
      </w:r>
      <w:ins w:id="2338" w:author="Administrator" w:date="2015-04-29T14:35:00Z">
        <w:r>
          <w:rPr>
            <w:rFonts w:hint="eastAsia" w:ascii="楷体_GB2312" w:hAnsi="楷体_GB2312" w:eastAsia="楷体_GB2312" w:cs="楷体_GB2312"/>
            <w:sz w:val="28"/>
            <w:szCs w:val="28"/>
            <w:lang w:eastAsia="zh-CN"/>
          </w:rPr>
          <w:t>大地</w:t>
        </w:r>
      </w:ins>
      <w:r>
        <w:rPr>
          <w:rFonts w:hint="eastAsia" w:ascii="楷体_GB2312" w:hAnsi="楷体_GB2312" w:eastAsia="楷体_GB2312" w:cs="楷体_GB2312"/>
          <w:sz w:val="28"/>
          <w:szCs w:val="28"/>
          <w:rPrChange w:id="2339" w:author="Administrator" w:date="2015-04-28T08:43:00Z">
            <w:rPr>
              <w:rFonts w:hint="eastAsia" w:ascii="华文楷体" w:hAnsi="华文楷体" w:eastAsia="华文楷体"/>
              <w:sz w:val="28"/>
              <w:szCs w:val="28"/>
            </w:rPr>
          </w:rPrChange>
        </w:rPr>
        <w:t>上面，</w:t>
      </w:r>
      <w:ins w:id="2340" w:author="Administrator" w:date="2015-04-29T14:36:00Z">
        <w:r>
          <w:rPr>
            <w:rFonts w:ascii="华文楷体" w:hAnsi="华文楷体" w:eastAsia="华文楷体" w:cs="华文楷体"/>
            <w:i w:val="0"/>
            <w:caps w:val="0"/>
            <w:color w:val="000000"/>
            <w:spacing w:val="0"/>
            <w:sz w:val="28"/>
            <w:szCs w:val="28"/>
            <w:shd w:val="clear" w:color="auto" w:fill="FBF9F4"/>
          </w:rPr>
          <w:t>众多理证作庄严</w:t>
        </w:r>
      </w:ins>
      <w:del w:id="2341" w:author="Administrator" w:date="2015-04-29T14:36:00Z">
        <w:r>
          <w:rPr>
            <w:rFonts w:hint="eastAsia" w:ascii="楷体_GB2312" w:hAnsi="楷体_GB2312" w:eastAsia="楷体_GB2312" w:cs="楷体_GB2312"/>
            <w:sz w:val="28"/>
            <w:szCs w:val="28"/>
            <w:rPrChange w:id="2342" w:author="Administrator" w:date="2015-04-28T08:43:00Z">
              <w:rPr>
                <w:rFonts w:hint="eastAsia" w:ascii="华文楷体" w:hAnsi="华文楷体" w:eastAsia="华文楷体"/>
                <w:sz w:val="28"/>
                <w:szCs w:val="28"/>
              </w:rPr>
            </w:rPrChange>
          </w:rPr>
          <w:delText>众多--做庄严</w:delText>
        </w:r>
      </w:del>
      <w:r>
        <w:rPr>
          <w:rFonts w:hint="eastAsia" w:ascii="楷体_GB2312" w:hAnsi="楷体_GB2312" w:eastAsia="楷体_GB2312" w:cs="楷体_GB2312"/>
          <w:sz w:val="28"/>
          <w:szCs w:val="28"/>
          <w:rPrChange w:id="2343" w:author="Administrator" w:date="2015-04-28T08:43:00Z">
            <w:rPr>
              <w:rFonts w:hint="eastAsia" w:ascii="华文楷体" w:hAnsi="华文楷体" w:eastAsia="华文楷体"/>
              <w:sz w:val="28"/>
              <w:szCs w:val="28"/>
            </w:rPr>
          </w:rPrChange>
        </w:rPr>
        <w:t>，这样的一种这个大地非常大，这个原野很大，一方面在这个原野当中，有很多树草，花，动物，来给它做庄严了，这个大地显得非常美丽了，所以说</w:t>
      </w:r>
      <w:del w:id="2344" w:author="Administrator" w:date="2015-04-29T14:36:00Z">
        <w:r>
          <w:rPr>
            <w:rFonts w:hint="eastAsia" w:ascii="楷体_GB2312" w:hAnsi="楷体_GB2312" w:eastAsia="楷体_GB2312" w:cs="楷体_GB2312"/>
            <w:sz w:val="28"/>
            <w:szCs w:val="28"/>
            <w:rPrChange w:id="2345" w:author="Administrator" w:date="2015-04-28T08:43:00Z">
              <w:rPr>
                <w:rFonts w:hint="eastAsia" w:ascii="华文楷体" w:hAnsi="华文楷体" w:eastAsia="华文楷体"/>
                <w:sz w:val="28"/>
                <w:szCs w:val="28"/>
              </w:rPr>
            </w:rPrChange>
          </w:rPr>
          <w:delText>--</w:delText>
        </w:r>
      </w:del>
      <w:ins w:id="2346" w:author="Administrator" w:date="2015-04-29T14:36:00Z">
        <w:r>
          <w:rPr>
            <w:rFonts w:hint="eastAsia" w:ascii="楷体_GB2312" w:hAnsi="楷体_GB2312" w:eastAsia="楷体_GB2312" w:cs="楷体_GB2312"/>
            <w:sz w:val="28"/>
            <w:szCs w:val="28"/>
            <w:lang w:eastAsia="zh-CN"/>
          </w:rPr>
          <w:t>静命</w:t>
        </w:r>
      </w:ins>
      <w:r>
        <w:rPr>
          <w:rFonts w:hint="eastAsia" w:ascii="楷体_GB2312" w:hAnsi="楷体_GB2312" w:eastAsia="楷体_GB2312" w:cs="楷体_GB2312"/>
          <w:sz w:val="28"/>
          <w:szCs w:val="28"/>
          <w:rPrChange w:id="2347" w:author="Administrator" w:date="2015-04-28T08:43:00Z">
            <w:rPr>
              <w:rFonts w:hint="eastAsia" w:ascii="华文楷体" w:hAnsi="华文楷体" w:eastAsia="华文楷体"/>
              <w:sz w:val="28"/>
              <w:szCs w:val="28"/>
            </w:rPr>
          </w:rPrChange>
        </w:rPr>
        <w:t>论师呢就犹如</w:t>
      </w:r>
      <w:del w:id="2348" w:author="Administrator" w:date="2015-04-29T14:36:00Z">
        <w:r>
          <w:rPr>
            <w:rFonts w:hint="eastAsia" w:ascii="楷体_GB2312" w:hAnsi="楷体_GB2312" w:eastAsia="楷体_GB2312" w:cs="楷体_GB2312"/>
            <w:sz w:val="28"/>
            <w:szCs w:val="28"/>
            <w:rPrChange w:id="2349" w:author="Administrator" w:date="2015-04-28T08:43:00Z">
              <w:rPr>
                <w:rFonts w:hint="eastAsia" w:ascii="华文楷体" w:hAnsi="华文楷体" w:eastAsia="华文楷体"/>
                <w:sz w:val="28"/>
                <w:szCs w:val="28"/>
              </w:rPr>
            </w:rPrChange>
          </w:rPr>
          <w:delText>广茂</w:delText>
        </w:r>
      </w:del>
      <w:ins w:id="2350" w:author="Administrator" w:date="2015-04-29T14:36:00Z">
        <w:r>
          <w:rPr>
            <w:rFonts w:hint="eastAsia" w:ascii="楷体_GB2312" w:hAnsi="楷体_GB2312" w:eastAsia="楷体_GB2312" w:cs="楷体_GB2312"/>
            <w:sz w:val="28"/>
            <w:szCs w:val="28"/>
            <w:lang w:eastAsia="zh-CN"/>
          </w:rPr>
          <w:t>广袤</w:t>
        </w:r>
      </w:ins>
      <w:r>
        <w:rPr>
          <w:rFonts w:hint="eastAsia" w:ascii="楷体_GB2312" w:hAnsi="楷体_GB2312" w:eastAsia="楷体_GB2312" w:cs="楷体_GB2312"/>
          <w:sz w:val="28"/>
          <w:szCs w:val="28"/>
          <w:rPrChange w:id="2351" w:author="Administrator" w:date="2015-04-28T08:43:00Z">
            <w:rPr>
              <w:rFonts w:hint="eastAsia" w:ascii="华文楷体" w:hAnsi="华文楷体" w:eastAsia="华文楷体"/>
              <w:sz w:val="28"/>
              <w:szCs w:val="28"/>
            </w:rPr>
          </w:rPrChange>
        </w:rPr>
        <w:t>原一样，他相续当中呢，就中观庄论很多理证呢，就好像广茂原</w:t>
      </w:r>
      <w:ins w:id="2352" w:author="Administrator" w:date="2015-04-29T14:36:00Z">
        <w:r>
          <w:rPr>
            <w:rFonts w:hint="eastAsia" w:ascii="楷体_GB2312" w:hAnsi="楷体_GB2312" w:eastAsia="楷体_GB2312" w:cs="楷体_GB2312"/>
            <w:sz w:val="28"/>
            <w:szCs w:val="28"/>
            <w:lang w:eastAsia="zh-CN"/>
          </w:rPr>
          <w:t>野</w:t>
        </w:r>
      </w:ins>
      <w:r>
        <w:rPr>
          <w:rFonts w:hint="eastAsia" w:ascii="楷体_GB2312" w:hAnsi="楷体_GB2312" w:eastAsia="楷体_GB2312" w:cs="楷体_GB2312"/>
          <w:sz w:val="28"/>
          <w:szCs w:val="28"/>
          <w:rPrChange w:id="2353" w:author="Administrator" w:date="2015-04-28T08:43:00Z">
            <w:rPr>
              <w:rFonts w:hint="eastAsia" w:ascii="华文楷体" w:hAnsi="华文楷体" w:eastAsia="华文楷体"/>
              <w:sz w:val="28"/>
              <w:szCs w:val="28"/>
            </w:rPr>
          </w:rPrChange>
        </w:rPr>
        <w:t>当中的很多很多装饰品一样，所以说这个方面就是做了庄严，一方面就是做了庄严，</w:t>
      </w:r>
    </w:p>
    <w:p>
      <w:pPr>
        <w:ind w:firstLine="570"/>
        <w:rPr>
          <w:rFonts w:hint="eastAsia" w:ascii="楷体_GB2312" w:hAnsi="楷体_GB2312" w:eastAsia="楷体_GB2312" w:cs="楷体_GB2312"/>
          <w:sz w:val="28"/>
          <w:szCs w:val="28"/>
          <w:rPrChange w:id="2354" w:author="Administrator" w:date="2015-04-28T08:43:00Z">
            <w:rPr>
              <w:rFonts w:ascii="华文楷体" w:hAnsi="华文楷体" w:eastAsia="华文楷体"/>
              <w:sz w:val="28"/>
              <w:szCs w:val="28"/>
            </w:rPr>
          </w:rPrChange>
        </w:rPr>
      </w:pPr>
    </w:p>
    <w:p>
      <w:pPr>
        <w:pStyle w:val="5"/>
        <w:widowControl/>
        <w:shd w:val="clear" w:color="auto" w:fill="FBF9F4"/>
        <w:spacing w:line="510" w:lineRule="atLeast"/>
        <w:ind w:left="0" w:firstLine="560"/>
        <w:rPr>
          <w:ins w:id="2355" w:author="Administrator" w:date="2015-04-29T14:37:00Z"/>
          <w:rFonts w:ascii="华文楷体" w:hAnsi="华文楷体" w:eastAsia="华文楷体" w:cs="华文楷体"/>
          <w:b w:val="0"/>
          <w:i w:val="0"/>
          <w:caps w:val="0"/>
          <w:color w:val="000000"/>
          <w:spacing w:val="0"/>
          <w:sz w:val="28"/>
          <w:szCs w:val="28"/>
        </w:rPr>
      </w:pPr>
      <w:ins w:id="2356" w:author="Administrator" w:date="2015-04-29T14:37:00Z">
        <w:r>
          <w:rPr>
            <w:rFonts w:hint="eastAsia" w:ascii="华文楷体" w:hAnsi="华文楷体" w:eastAsia="华文楷体" w:cs="华文楷体"/>
            <w:i w:val="0"/>
            <w:caps w:val="0"/>
            <w:color w:val="000000"/>
            <w:spacing w:val="0"/>
            <w:sz w:val="28"/>
            <w:szCs w:val="28"/>
            <w:shd w:val="clear" w:color="auto" w:fill="FBF9F4"/>
          </w:rPr>
          <w:t>是故二理宗轨道，合而为一大宗风，</w:t>
        </w:r>
      </w:ins>
    </w:p>
    <w:p>
      <w:pPr>
        <w:pStyle w:val="5"/>
        <w:widowControl/>
        <w:shd w:val="clear" w:color="auto" w:fill="FBF9F4"/>
        <w:spacing w:line="510" w:lineRule="atLeast"/>
        <w:ind w:left="0" w:firstLine="560"/>
        <w:rPr>
          <w:ins w:id="2357" w:author="Administrator" w:date="2015-04-29T14:37:00Z"/>
          <w:rFonts w:hint="eastAsia" w:ascii="华文楷体" w:hAnsi="华文楷体" w:eastAsia="华文楷体" w:cs="华文楷体"/>
          <w:b w:val="0"/>
          <w:i w:val="0"/>
          <w:caps w:val="0"/>
          <w:color w:val="000000"/>
          <w:spacing w:val="0"/>
          <w:sz w:val="28"/>
          <w:szCs w:val="28"/>
        </w:rPr>
      </w:pPr>
      <w:ins w:id="2358" w:author="Administrator" w:date="2015-04-29T14:37:00Z">
        <w:r>
          <w:rPr>
            <w:rFonts w:hint="eastAsia" w:ascii="华文楷体" w:hAnsi="华文楷体" w:eastAsia="华文楷体" w:cs="华文楷体"/>
            <w:i w:val="0"/>
            <w:caps w:val="0"/>
            <w:color w:val="000000"/>
            <w:spacing w:val="0"/>
            <w:sz w:val="28"/>
            <w:szCs w:val="28"/>
            <w:shd w:val="clear" w:color="auto" w:fill="FBF9F4"/>
          </w:rPr>
          <w:t>佛胜乘教妙津梁，此三余派不容有。</w:t>
        </w:r>
      </w:ins>
    </w:p>
    <w:p>
      <w:pPr>
        <w:ind w:firstLine="570"/>
        <w:rPr>
          <w:del w:id="2359" w:author="Administrator" w:date="2015-04-29T14:37:00Z"/>
          <w:rFonts w:hint="eastAsia" w:ascii="楷体_GB2312" w:hAnsi="楷体_GB2312" w:eastAsia="楷体_GB2312" w:cs="楷体_GB2312"/>
          <w:sz w:val="28"/>
          <w:szCs w:val="28"/>
          <w:rPrChange w:id="2360" w:author="Administrator" w:date="2015-04-28T08:43:00Z">
            <w:rPr>
              <w:rFonts w:ascii="华文楷体" w:hAnsi="华文楷体" w:eastAsia="华文楷体"/>
              <w:sz w:val="28"/>
              <w:szCs w:val="28"/>
            </w:rPr>
          </w:rPrChange>
        </w:rPr>
      </w:pPr>
      <w:del w:id="2361" w:author="Administrator" w:date="2015-04-29T14:37:00Z">
        <w:r>
          <w:rPr>
            <w:rFonts w:hint="eastAsia" w:ascii="楷体_GB2312" w:hAnsi="楷体_GB2312" w:eastAsia="楷体_GB2312" w:cs="楷体_GB2312"/>
            <w:sz w:val="28"/>
            <w:szCs w:val="28"/>
            <w:rPrChange w:id="2362" w:author="Administrator" w:date="2015-04-28T08:43:00Z">
              <w:rPr>
                <w:rFonts w:hint="eastAsia" w:ascii="华文楷体" w:hAnsi="华文楷体" w:eastAsia="华文楷体"/>
                <w:sz w:val="28"/>
                <w:szCs w:val="28"/>
              </w:rPr>
            </w:rPrChange>
          </w:rPr>
          <w:delText>是故二理宗轨道，合而为一大宗风。佛胜乘教妙律梁，此三余派不容有。</w:delText>
        </w:r>
      </w:del>
    </w:p>
    <w:p>
      <w:pPr>
        <w:ind w:firstLine="570"/>
        <w:rPr>
          <w:rFonts w:hint="eastAsia" w:ascii="楷体_GB2312" w:hAnsi="楷体_GB2312" w:eastAsia="楷体_GB2312" w:cs="楷体_GB2312"/>
          <w:sz w:val="28"/>
          <w:szCs w:val="28"/>
          <w:rPrChange w:id="2363" w:author="Administrator" w:date="2015-04-28T08:43:00Z">
            <w:rPr>
              <w:rFonts w:ascii="华文楷体" w:hAnsi="华文楷体" w:eastAsia="华文楷体"/>
              <w:sz w:val="28"/>
              <w:szCs w:val="28"/>
            </w:rPr>
          </w:rPrChange>
        </w:rPr>
      </w:pPr>
    </w:p>
    <w:p>
      <w:pPr>
        <w:ind w:firstLine="570"/>
        <w:rPr>
          <w:del w:id="2364" w:author="Administrator" w:date="2015-04-29T14:43:00Z"/>
          <w:rFonts w:hint="eastAsia" w:ascii="楷体_GB2312" w:hAnsi="楷体_GB2312" w:eastAsia="楷体_GB2312" w:cs="楷体_GB2312"/>
          <w:sz w:val="28"/>
          <w:szCs w:val="28"/>
          <w:rPrChange w:id="2365"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366" w:author="Administrator" w:date="2015-04-28T08:43:00Z">
            <w:rPr>
              <w:rFonts w:hint="eastAsia" w:ascii="华文楷体" w:hAnsi="华文楷体" w:eastAsia="华文楷体"/>
              <w:sz w:val="28"/>
              <w:szCs w:val="28"/>
            </w:rPr>
          </w:rPrChange>
        </w:rPr>
        <w:t>那么就是说</w:t>
      </w:r>
      <w:r>
        <w:rPr>
          <w:rFonts w:hint="eastAsia" w:ascii="楷体_GB2312" w:hAnsi="楷体_GB2312" w:eastAsia="楷体_GB2312" w:cs="楷体_GB2312"/>
          <w:b/>
          <w:bCs/>
          <w:sz w:val="28"/>
          <w:szCs w:val="28"/>
          <w:rPrChange w:id="2367" w:author="Administrator" w:date="2015-04-29T14:37:00Z">
            <w:rPr>
              <w:rFonts w:hint="eastAsia" w:ascii="华文楷体" w:hAnsi="华文楷体" w:eastAsia="华文楷体"/>
              <w:sz w:val="28"/>
              <w:szCs w:val="28"/>
            </w:rPr>
          </w:rPrChange>
        </w:rPr>
        <w:t>是故二理宗轨道，合而为一大宗风</w:t>
      </w:r>
      <w:r>
        <w:rPr>
          <w:rFonts w:hint="eastAsia" w:ascii="楷体_GB2312" w:hAnsi="楷体_GB2312" w:eastAsia="楷体_GB2312" w:cs="楷体_GB2312"/>
          <w:sz w:val="28"/>
          <w:szCs w:val="28"/>
          <w:rPrChange w:id="2368" w:author="Administrator" w:date="2015-04-28T08:43:00Z">
            <w:rPr>
              <w:rFonts w:hint="eastAsia" w:ascii="华文楷体" w:hAnsi="华文楷体" w:eastAsia="华文楷体"/>
              <w:sz w:val="28"/>
              <w:szCs w:val="28"/>
            </w:rPr>
          </w:rPrChange>
        </w:rPr>
        <w:t>，实际上在这个两句当中，讲了三种宗派，那这个三种宗派说干什么的呢？就是</w:t>
      </w:r>
      <w:del w:id="2369" w:author="Administrator" w:date="2015-04-29T14:38:00Z">
        <w:r>
          <w:rPr>
            <w:rFonts w:hint="eastAsia" w:ascii="楷体_GB2312" w:hAnsi="楷体_GB2312" w:eastAsia="楷体_GB2312" w:cs="楷体_GB2312"/>
            <w:sz w:val="28"/>
            <w:szCs w:val="28"/>
            <w:rPrChange w:id="2370" w:author="Administrator" w:date="2015-04-28T08:43:00Z">
              <w:rPr>
                <w:rFonts w:hint="eastAsia" w:ascii="华文楷体" w:hAnsi="华文楷体" w:eastAsia="华文楷体"/>
                <w:sz w:val="28"/>
                <w:szCs w:val="28"/>
              </w:rPr>
            </w:rPrChange>
          </w:rPr>
          <w:delText>滴</w:delText>
        </w:r>
      </w:del>
      <w:ins w:id="2371" w:author="Administrator" w:date="2015-04-29T14:38:00Z">
        <w:r>
          <w:rPr>
            <w:rFonts w:hint="eastAsia" w:ascii="楷体_GB2312" w:hAnsi="楷体_GB2312" w:eastAsia="楷体_GB2312" w:cs="楷体_GB2312"/>
            <w:sz w:val="28"/>
            <w:szCs w:val="28"/>
            <w:lang w:eastAsia="zh-CN"/>
          </w:rPr>
          <w:t>第</w:t>
        </w:r>
      </w:ins>
      <w:r>
        <w:rPr>
          <w:rFonts w:hint="eastAsia" w:ascii="楷体_GB2312" w:hAnsi="楷体_GB2312" w:eastAsia="楷体_GB2312" w:cs="楷体_GB2312"/>
          <w:sz w:val="28"/>
          <w:szCs w:val="28"/>
          <w:rPrChange w:id="2372" w:author="Administrator" w:date="2015-04-28T08:43:00Z">
            <w:rPr>
              <w:rFonts w:hint="eastAsia" w:ascii="华文楷体" w:hAnsi="华文楷体" w:eastAsia="华文楷体"/>
              <w:sz w:val="28"/>
              <w:szCs w:val="28"/>
            </w:rPr>
          </w:rPrChange>
        </w:rPr>
        <w:t>三句讲的很清楚了，</w:t>
      </w:r>
      <w:r>
        <w:rPr>
          <w:rFonts w:hint="eastAsia" w:ascii="楷体_GB2312" w:hAnsi="楷体_GB2312" w:eastAsia="楷体_GB2312" w:cs="楷体_GB2312"/>
          <w:b/>
          <w:bCs/>
          <w:sz w:val="28"/>
          <w:szCs w:val="28"/>
          <w:rPrChange w:id="2373" w:author="Administrator" w:date="2015-04-29T14:38:00Z">
            <w:rPr>
              <w:rFonts w:hint="eastAsia" w:ascii="华文楷体" w:hAnsi="华文楷体" w:eastAsia="华文楷体"/>
              <w:sz w:val="28"/>
              <w:szCs w:val="28"/>
            </w:rPr>
          </w:rPrChange>
        </w:rPr>
        <w:t>佛胜乘教妙律梁</w:t>
      </w:r>
      <w:r>
        <w:rPr>
          <w:rFonts w:hint="eastAsia" w:ascii="楷体_GB2312" w:hAnsi="楷体_GB2312" w:eastAsia="楷体_GB2312" w:cs="楷体_GB2312"/>
          <w:sz w:val="28"/>
          <w:szCs w:val="28"/>
          <w:rPrChange w:id="2374" w:author="Administrator" w:date="2015-04-28T08:43:00Z">
            <w:rPr>
              <w:rFonts w:hint="eastAsia" w:ascii="华文楷体" w:hAnsi="华文楷体" w:eastAsia="华文楷体"/>
              <w:sz w:val="28"/>
              <w:szCs w:val="28"/>
            </w:rPr>
          </w:rPrChange>
        </w:rPr>
        <w:t>，佛陀所安立的，所宣讲的殊胜的大乘，那么</w:t>
      </w:r>
      <w:del w:id="2375" w:author="Administrator" w:date="2015-04-29T14:38:00Z">
        <w:r>
          <w:rPr>
            <w:rFonts w:hint="eastAsia" w:ascii="楷体_GB2312" w:hAnsi="楷体_GB2312" w:eastAsia="楷体_GB2312" w:cs="楷体_GB2312"/>
            <w:sz w:val="28"/>
            <w:szCs w:val="28"/>
            <w:rPrChange w:id="2376" w:author="Administrator" w:date="2015-04-28T08:43:00Z">
              <w:rPr>
                <w:rFonts w:hint="eastAsia" w:ascii="华文楷体" w:hAnsi="华文楷体" w:eastAsia="华文楷体"/>
                <w:sz w:val="28"/>
                <w:szCs w:val="28"/>
              </w:rPr>
            </w:rPrChange>
          </w:rPr>
          <w:delText>醉</w:delText>
        </w:r>
      </w:del>
      <w:ins w:id="2377" w:author="Administrator" w:date="2015-04-29T14:38:00Z">
        <w:r>
          <w:rPr>
            <w:rFonts w:hint="eastAsia" w:ascii="楷体_GB2312" w:hAnsi="楷体_GB2312" w:eastAsia="楷体_GB2312" w:cs="楷体_GB2312"/>
            <w:sz w:val="28"/>
            <w:szCs w:val="28"/>
            <w:lang w:eastAsia="zh-CN"/>
          </w:rPr>
          <w:t>最</w:t>
        </w:r>
      </w:ins>
      <w:r>
        <w:rPr>
          <w:rFonts w:hint="eastAsia" w:ascii="楷体_GB2312" w:hAnsi="楷体_GB2312" w:eastAsia="楷体_GB2312" w:cs="楷体_GB2312"/>
          <w:sz w:val="28"/>
          <w:szCs w:val="28"/>
          <w:rPrChange w:id="2378" w:author="Administrator" w:date="2015-04-28T08:43:00Z">
            <w:rPr>
              <w:rFonts w:hint="eastAsia" w:ascii="华文楷体" w:hAnsi="华文楷体" w:eastAsia="华文楷体"/>
              <w:sz w:val="28"/>
              <w:szCs w:val="28"/>
            </w:rPr>
          </w:rPrChange>
        </w:rPr>
        <w:t>为殊胜的大乘要通达这个大乘的诸妙</w:t>
      </w:r>
      <w:del w:id="2379" w:author="Administrator" w:date="2015-04-29T14:38:00Z">
        <w:r>
          <w:rPr>
            <w:rFonts w:hint="eastAsia" w:ascii="楷体_GB2312" w:hAnsi="楷体_GB2312" w:eastAsia="楷体_GB2312" w:cs="楷体_GB2312"/>
            <w:sz w:val="28"/>
            <w:szCs w:val="28"/>
            <w:rPrChange w:id="2380" w:author="Administrator" w:date="2015-04-28T08:43:00Z">
              <w:rPr>
                <w:rFonts w:hint="eastAsia" w:ascii="华文楷体" w:hAnsi="华文楷体" w:eastAsia="华文楷体"/>
                <w:sz w:val="28"/>
                <w:szCs w:val="28"/>
              </w:rPr>
            </w:rPrChange>
          </w:rPr>
          <w:delText>--</w:delText>
        </w:r>
      </w:del>
      <w:ins w:id="2381" w:author="Administrator" w:date="2015-04-29T14:38:00Z">
        <w:r>
          <w:rPr>
            <w:rFonts w:hint="eastAsia" w:ascii="楷体_GB2312" w:hAnsi="楷体_GB2312" w:eastAsia="楷体_GB2312" w:cs="楷体_GB2312"/>
            <w:sz w:val="28"/>
            <w:szCs w:val="28"/>
            <w:lang w:eastAsia="zh-CN"/>
          </w:rPr>
          <w:t>津</w:t>
        </w:r>
      </w:ins>
      <w:ins w:id="2382" w:author="Administrator" w:date="2015-04-29T14:39:00Z">
        <w:r>
          <w:rPr>
            <w:rFonts w:hint="eastAsia" w:ascii="楷体_GB2312" w:hAnsi="楷体_GB2312" w:eastAsia="楷体_GB2312" w:cs="楷体_GB2312"/>
            <w:sz w:val="28"/>
            <w:szCs w:val="28"/>
            <w:lang w:eastAsia="zh-CN"/>
          </w:rPr>
          <w:t>梁</w:t>
        </w:r>
      </w:ins>
      <w:r>
        <w:rPr>
          <w:rFonts w:hint="eastAsia" w:ascii="楷体_GB2312" w:hAnsi="楷体_GB2312" w:eastAsia="楷体_GB2312" w:cs="楷体_GB2312"/>
          <w:sz w:val="28"/>
          <w:szCs w:val="28"/>
          <w:rPrChange w:id="2383" w:author="Administrator" w:date="2015-04-28T08:43:00Z">
            <w:rPr>
              <w:rFonts w:hint="eastAsia" w:ascii="华文楷体" w:hAnsi="华文楷体" w:eastAsia="华文楷体"/>
              <w:sz w:val="28"/>
              <w:szCs w:val="28"/>
            </w:rPr>
          </w:rPrChange>
        </w:rPr>
        <w:t>。这个最为殊胜</w:t>
      </w:r>
      <w:del w:id="2384" w:author="Administrator" w:date="2015-04-29T14:39:00Z">
        <w:r>
          <w:rPr>
            <w:rFonts w:hint="eastAsia" w:ascii="楷体_GB2312" w:hAnsi="楷体_GB2312" w:eastAsia="楷体_GB2312" w:cs="楷体_GB2312"/>
            <w:sz w:val="28"/>
            <w:szCs w:val="28"/>
            <w:rPrChange w:id="2385" w:author="Administrator" w:date="2015-04-28T08:43:00Z">
              <w:rPr>
                <w:rFonts w:hint="eastAsia" w:ascii="华文楷体" w:hAnsi="华文楷体" w:eastAsia="华文楷体"/>
                <w:sz w:val="28"/>
                <w:szCs w:val="28"/>
              </w:rPr>
            </w:rPrChange>
          </w:rPr>
          <w:delText>的大乘--说什么呢</w:delText>
        </w:r>
      </w:del>
      <w:ins w:id="2386" w:author="Administrator" w:date="2015-04-29T14:39:00Z">
        <w:r>
          <w:rPr>
            <w:rFonts w:hint="eastAsia" w:ascii="楷体_GB2312" w:hAnsi="楷体_GB2312" w:eastAsia="楷体_GB2312" w:cs="楷体_GB2312"/>
            <w:sz w:val="28"/>
            <w:szCs w:val="28"/>
            <w:lang w:eastAsia="zh-CN"/>
          </w:rPr>
          <w:t>精妙津梁是什么呢</w:t>
        </w:r>
      </w:ins>
      <w:r>
        <w:rPr>
          <w:rFonts w:hint="eastAsia" w:ascii="楷体_GB2312" w:hAnsi="楷体_GB2312" w:eastAsia="楷体_GB2312" w:cs="楷体_GB2312"/>
          <w:sz w:val="28"/>
          <w:szCs w:val="28"/>
          <w:rPrChange w:id="2387" w:author="Administrator" w:date="2015-04-28T08:43:00Z">
            <w:rPr>
              <w:rFonts w:hint="eastAsia" w:ascii="华文楷体" w:hAnsi="华文楷体" w:eastAsia="华文楷体"/>
              <w:sz w:val="28"/>
              <w:szCs w:val="28"/>
            </w:rPr>
          </w:rPrChange>
        </w:rPr>
        <w:t>？此三，就是这个三个宗派就够啦。余派不容有，其他的这样一种除了其他的三个宗派之外，其他的这个宗派不需要了，</w:t>
      </w:r>
      <w:ins w:id="2388" w:author="Administrator" w:date="2015-04-29T14:39:00Z">
        <w:r>
          <w:rPr>
            <w:rFonts w:hint="eastAsia" w:ascii="楷体_GB2312" w:hAnsi="楷体_GB2312" w:eastAsia="楷体_GB2312" w:cs="楷体_GB2312"/>
            <w:sz w:val="28"/>
            <w:szCs w:val="28"/>
            <w:lang w:eastAsia="zh-CN"/>
          </w:rPr>
          <w:t>也</w:t>
        </w:r>
      </w:ins>
      <w:r>
        <w:rPr>
          <w:rFonts w:hint="eastAsia" w:ascii="楷体_GB2312" w:hAnsi="楷体_GB2312" w:eastAsia="楷体_GB2312" w:cs="楷体_GB2312"/>
          <w:sz w:val="28"/>
          <w:szCs w:val="28"/>
          <w:rPrChange w:id="2389" w:author="Administrator" w:date="2015-04-28T08:43:00Z">
            <w:rPr>
              <w:rFonts w:hint="eastAsia" w:ascii="华文楷体" w:hAnsi="华文楷体" w:eastAsia="华文楷体"/>
              <w:sz w:val="28"/>
              <w:szCs w:val="28"/>
            </w:rPr>
          </w:rPrChange>
        </w:rPr>
        <w:t>没有真正</w:t>
      </w:r>
      <w:ins w:id="2390" w:author="Administrator" w:date="2015-04-29T14:40:00Z">
        <w:r>
          <w:rPr>
            <w:rFonts w:hint="eastAsia" w:ascii="楷体_GB2312" w:hAnsi="楷体_GB2312" w:eastAsia="楷体_GB2312" w:cs="楷体_GB2312"/>
            <w:sz w:val="28"/>
            <w:szCs w:val="28"/>
            <w:lang w:eastAsia="zh-CN"/>
          </w:rPr>
          <w:t>能够</w:t>
        </w:r>
      </w:ins>
      <w:r>
        <w:rPr>
          <w:rFonts w:hint="eastAsia" w:ascii="楷体_GB2312" w:hAnsi="楷体_GB2312" w:eastAsia="楷体_GB2312" w:cs="楷体_GB2312"/>
          <w:sz w:val="28"/>
          <w:szCs w:val="28"/>
          <w:rPrChange w:id="2391" w:author="Administrator" w:date="2015-04-28T08:43:00Z">
            <w:rPr>
              <w:rFonts w:hint="eastAsia" w:ascii="华文楷体" w:hAnsi="华文楷体" w:eastAsia="华文楷体"/>
              <w:sz w:val="28"/>
              <w:szCs w:val="28"/>
            </w:rPr>
          </w:rPrChange>
        </w:rPr>
        <w:t>解释的，能够</w:t>
      </w:r>
      <w:del w:id="2392" w:author="Administrator" w:date="2015-04-29T14:40:00Z">
        <w:r>
          <w:rPr>
            <w:rFonts w:hint="eastAsia" w:ascii="楷体_GB2312" w:hAnsi="楷体_GB2312" w:eastAsia="楷体_GB2312" w:cs="楷体_GB2312"/>
            <w:sz w:val="28"/>
            <w:szCs w:val="28"/>
            <w:rPrChange w:id="2393" w:author="Administrator" w:date="2015-04-28T08:43:00Z">
              <w:rPr>
                <w:rFonts w:hint="eastAsia" w:ascii="华文楷体" w:hAnsi="华文楷体" w:eastAsia="华文楷体"/>
                <w:sz w:val="28"/>
                <w:szCs w:val="28"/>
              </w:rPr>
            </w:rPrChange>
          </w:rPr>
          <w:delText>作</w:delText>
        </w:r>
      </w:del>
      <w:ins w:id="2394" w:author="Administrator" w:date="2015-04-29T14:40:00Z">
        <w:r>
          <w:rPr>
            <w:rFonts w:hint="eastAsia" w:ascii="楷体_GB2312" w:hAnsi="楷体_GB2312" w:eastAsia="楷体_GB2312" w:cs="楷体_GB2312"/>
            <w:sz w:val="28"/>
            <w:szCs w:val="28"/>
            <w:lang w:eastAsia="zh-CN"/>
          </w:rPr>
          <w:t>做</w:t>
        </w:r>
      </w:ins>
      <w:r>
        <w:rPr>
          <w:rFonts w:hint="eastAsia" w:ascii="楷体_GB2312" w:hAnsi="楷体_GB2312" w:eastAsia="楷体_GB2312" w:cs="楷体_GB2312"/>
          <w:sz w:val="28"/>
          <w:szCs w:val="28"/>
          <w:rPrChange w:id="2395" w:author="Administrator" w:date="2015-04-28T08:43:00Z">
            <w:rPr>
              <w:rFonts w:hint="eastAsia" w:ascii="华文楷体" w:hAnsi="华文楷体" w:eastAsia="华文楷体"/>
              <w:sz w:val="28"/>
              <w:szCs w:val="28"/>
            </w:rPr>
          </w:rPrChange>
        </w:rPr>
        <w:t>于佛陀深层这样一种教育</w:t>
      </w:r>
      <w:del w:id="2396" w:author="Administrator" w:date="2015-04-29T14:40:00Z">
        <w:r>
          <w:rPr>
            <w:rFonts w:hint="eastAsia" w:ascii="楷体_GB2312" w:hAnsi="楷体_GB2312" w:eastAsia="楷体_GB2312" w:cs="楷体_GB2312"/>
            <w:sz w:val="28"/>
            <w:szCs w:val="28"/>
            <w:rPrChange w:id="2397" w:author="Administrator" w:date="2015-04-28T08:43:00Z">
              <w:rPr>
                <w:rFonts w:hint="eastAsia" w:ascii="华文楷体" w:hAnsi="华文楷体" w:eastAsia="华文楷体"/>
                <w:sz w:val="28"/>
                <w:szCs w:val="28"/>
              </w:rPr>
            </w:rPrChange>
          </w:rPr>
          <w:delText>经量</w:delText>
        </w:r>
      </w:del>
      <w:ins w:id="2398" w:author="Administrator" w:date="2015-04-29T14:40:00Z">
        <w:r>
          <w:rPr>
            <w:rFonts w:hint="eastAsia" w:ascii="楷体_GB2312" w:hAnsi="楷体_GB2312" w:eastAsia="楷体_GB2312" w:cs="楷体_GB2312"/>
            <w:sz w:val="28"/>
            <w:szCs w:val="28"/>
            <w:lang w:eastAsia="zh-CN"/>
          </w:rPr>
          <w:t>津梁</w:t>
        </w:r>
      </w:ins>
      <w:r>
        <w:rPr>
          <w:rFonts w:hint="eastAsia" w:ascii="楷体_GB2312" w:hAnsi="楷体_GB2312" w:eastAsia="楷体_GB2312" w:cs="楷体_GB2312"/>
          <w:sz w:val="28"/>
          <w:szCs w:val="28"/>
          <w:rPrChange w:id="2399" w:author="Administrator" w:date="2015-04-28T08:43:00Z">
            <w:rPr>
              <w:rFonts w:hint="eastAsia" w:ascii="华文楷体" w:hAnsi="华文楷体" w:eastAsia="华文楷体"/>
              <w:sz w:val="28"/>
              <w:szCs w:val="28"/>
            </w:rPr>
          </w:rPrChange>
        </w:rPr>
        <w:t>的，只是这三个宗派，其他的都没办法做</w:t>
      </w:r>
      <w:del w:id="2400" w:author="Administrator" w:date="2015-04-29T14:40:00Z">
        <w:r>
          <w:rPr>
            <w:rFonts w:hint="eastAsia" w:ascii="楷体_GB2312" w:hAnsi="楷体_GB2312" w:eastAsia="楷体_GB2312" w:cs="楷体_GB2312"/>
            <w:sz w:val="28"/>
            <w:szCs w:val="28"/>
            <w:rPrChange w:id="2401" w:author="Administrator" w:date="2015-04-28T08:43:00Z">
              <w:rPr>
                <w:rFonts w:hint="eastAsia" w:ascii="华文楷体" w:hAnsi="华文楷体" w:eastAsia="华文楷体"/>
                <w:sz w:val="28"/>
                <w:szCs w:val="28"/>
              </w:rPr>
            </w:rPrChange>
          </w:rPr>
          <w:delText>正经量</w:delText>
        </w:r>
      </w:del>
      <w:ins w:id="2402" w:author="Administrator" w:date="2015-04-29T14:40:00Z">
        <w:r>
          <w:rPr>
            <w:rFonts w:hint="eastAsia" w:ascii="楷体_GB2312" w:hAnsi="楷体_GB2312" w:eastAsia="楷体_GB2312" w:cs="楷体_GB2312"/>
            <w:sz w:val="28"/>
            <w:szCs w:val="28"/>
            <w:lang w:eastAsia="zh-CN"/>
          </w:rPr>
          <w:t>殊胜津梁</w:t>
        </w:r>
      </w:ins>
      <w:ins w:id="2403" w:author="Administrator" w:date="2015-04-29T14:41:00Z">
        <w:r>
          <w:rPr>
            <w:rFonts w:hint="eastAsia" w:ascii="楷体_GB2312" w:hAnsi="楷体_GB2312" w:eastAsia="楷体_GB2312" w:cs="楷体_GB2312"/>
            <w:sz w:val="28"/>
            <w:szCs w:val="28"/>
            <w:lang w:eastAsia="zh-CN"/>
          </w:rPr>
          <w:t>。</w:t>
        </w:r>
      </w:ins>
      <w:ins w:id="2404" w:author="Administrator" w:date="2015-04-29T14:43:00Z">
        <w:r>
          <w:rPr>
            <w:rFonts w:hint="eastAsia" w:ascii="楷体_GB2312" w:hAnsi="楷体_GB2312" w:eastAsia="楷体_GB2312" w:cs="楷体_GB2312"/>
            <w:sz w:val="28"/>
            <w:szCs w:val="28"/>
            <w:lang w:eastAsia="zh-CN"/>
          </w:rPr>
          <w:t>这个方面就是</w:t>
        </w:r>
      </w:ins>
    </w:p>
    <w:p>
      <w:pPr>
        <w:ind w:firstLine="570"/>
        <w:rPr>
          <w:del w:id="2405" w:author="Administrator" w:date="2015-04-29T14:43:00Z"/>
          <w:rFonts w:hint="eastAsia" w:ascii="楷体_GB2312" w:hAnsi="楷体_GB2312" w:eastAsia="楷体_GB2312" w:cs="楷体_GB2312"/>
          <w:sz w:val="28"/>
          <w:szCs w:val="28"/>
          <w:rPrChange w:id="2406" w:author="Administrator" w:date="2015-04-28T08:43:00Z">
            <w:rPr>
              <w:rFonts w:ascii="华文楷体" w:hAnsi="华文楷体" w:eastAsia="华文楷体"/>
              <w:sz w:val="28"/>
              <w:szCs w:val="28"/>
            </w:rPr>
          </w:rPrChange>
        </w:rPr>
      </w:pPr>
    </w:p>
    <w:p>
      <w:pPr>
        <w:ind w:firstLine="570"/>
        <w:rPr>
          <w:del w:id="2407" w:author="Administrator" w:date="2015-04-29T14:44:00Z"/>
          <w:rFonts w:hint="eastAsia" w:ascii="楷体_GB2312" w:hAnsi="楷体_GB2312" w:eastAsia="楷体_GB2312" w:cs="楷体_GB2312"/>
          <w:sz w:val="28"/>
          <w:szCs w:val="28"/>
          <w:rPrChange w:id="2408" w:author="Administrator" w:date="2015-04-28T08:43:00Z">
            <w:rPr>
              <w:rFonts w:ascii="华文楷体" w:hAnsi="华文楷体" w:eastAsia="华文楷体"/>
              <w:sz w:val="28"/>
              <w:szCs w:val="28"/>
            </w:rPr>
          </w:rPrChange>
        </w:rPr>
      </w:pPr>
      <w:del w:id="2409" w:author="Administrator" w:date="2015-04-29T14:43:00Z">
        <w:r>
          <w:rPr>
            <w:rFonts w:hint="eastAsia" w:ascii="楷体_GB2312" w:hAnsi="楷体_GB2312" w:eastAsia="楷体_GB2312" w:cs="楷体_GB2312"/>
            <w:sz w:val="28"/>
            <w:szCs w:val="28"/>
            <w:rPrChange w:id="2410" w:author="Administrator" w:date="2015-04-28T08:43:00Z">
              <w:rPr>
                <w:rFonts w:hint="eastAsia" w:ascii="华文楷体" w:hAnsi="华文楷体" w:eastAsia="华文楷体"/>
                <w:sz w:val="28"/>
                <w:szCs w:val="28"/>
              </w:rPr>
            </w:rPrChange>
          </w:rPr>
          <w:delText>，有了</w:delText>
        </w:r>
      </w:del>
      <w:r>
        <w:rPr>
          <w:rFonts w:hint="eastAsia" w:ascii="楷体_GB2312" w:hAnsi="楷体_GB2312" w:eastAsia="楷体_GB2312" w:cs="楷体_GB2312"/>
          <w:sz w:val="28"/>
          <w:szCs w:val="28"/>
          <w:rPrChange w:id="2411" w:author="Administrator" w:date="2015-04-28T08:43:00Z">
            <w:rPr>
              <w:rFonts w:hint="eastAsia" w:ascii="华文楷体" w:hAnsi="华文楷体" w:eastAsia="华文楷体"/>
              <w:sz w:val="28"/>
              <w:szCs w:val="28"/>
            </w:rPr>
          </w:rPrChange>
        </w:rPr>
        <w:t>提前</w:t>
      </w:r>
      <w:del w:id="2412" w:author="Administrator" w:date="2015-04-29T14:43:00Z">
        <w:r>
          <w:rPr>
            <w:rFonts w:hint="eastAsia" w:ascii="楷体_GB2312" w:hAnsi="楷体_GB2312" w:eastAsia="楷体_GB2312" w:cs="楷体_GB2312"/>
            <w:sz w:val="28"/>
            <w:szCs w:val="28"/>
            <w:rPrChange w:id="2413" w:author="Administrator" w:date="2015-04-28T08:43:00Z">
              <w:rPr>
                <w:rFonts w:hint="eastAsia" w:ascii="华文楷体" w:hAnsi="华文楷体" w:eastAsia="华文楷体"/>
                <w:sz w:val="28"/>
                <w:szCs w:val="28"/>
              </w:rPr>
            </w:rPrChange>
          </w:rPr>
          <w:delText>的</w:delText>
        </w:r>
      </w:del>
      <w:ins w:id="2414" w:author="Administrator" w:date="2015-04-29T14:43:00Z">
        <w:r>
          <w:rPr>
            <w:rFonts w:hint="eastAsia" w:ascii="楷体_GB2312" w:hAnsi="楷体_GB2312" w:eastAsia="楷体_GB2312" w:cs="楷体_GB2312"/>
            <w:sz w:val="28"/>
            <w:szCs w:val="28"/>
            <w:lang w:eastAsia="zh-CN"/>
          </w:rPr>
          <w:t>要</w:t>
        </w:r>
      </w:ins>
      <w:r>
        <w:rPr>
          <w:rFonts w:hint="eastAsia" w:ascii="楷体_GB2312" w:hAnsi="楷体_GB2312" w:eastAsia="楷体_GB2312" w:cs="楷体_GB2312"/>
          <w:sz w:val="28"/>
          <w:szCs w:val="28"/>
          <w:rPrChange w:id="2415" w:author="Administrator" w:date="2015-04-28T08:43:00Z">
            <w:rPr>
              <w:rFonts w:hint="eastAsia" w:ascii="华文楷体" w:hAnsi="华文楷体" w:eastAsia="华文楷体"/>
              <w:sz w:val="28"/>
              <w:szCs w:val="28"/>
            </w:rPr>
          </w:rPrChange>
        </w:rPr>
        <w:t>了知</w:t>
      </w:r>
      <w:del w:id="2416" w:author="Administrator" w:date="2015-04-29T14:43:00Z">
        <w:r>
          <w:rPr>
            <w:rFonts w:hint="eastAsia" w:ascii="楷体_GB2312" w:hAnsi="楷体_GB2312" w:eastAsia="楷体_GB2312" w:cs="楷体_GB2312"/>
            <w:sz w:val="28"/>
            <w:szCs w:val="28"/>
            <w:rPrChange w:id="2417" w:author="Administrator" w:date="2015-04-28T08:43:00Z">
              <w:rPr>
                <w:rFonts w:hint="eastAsia" w:ascii="华文楷体" w:hAnsi="华文楷体" w:eastAsia="华文楷体"/>
                <w:sz w:val="28"/>
                <w:szCs w:val="28"/>
              </w:rPr>
            </w:rPrChange>
          </w:rPr>
          <w:delText>。</w:delText>
        </w:r>
      </w:del>
      <w:ins w:id="2418" w:author="Administrator" w:date="2015-04-29T14:43:00Z">
        <w:r>
          <w:rPr>
            <w:rFonts w:hint="eastAsia" w:ascii="楷体_GB2312" w:hAnsi="楷体_GB2312" w:eastAsia="楷体_GB2312" w:cs="楷体_GB2312"/>
            <w:sz w:val="28"/>
            <w:szCs w:val="28"/>
            <w:lang w:eastAsia="zh-CN"/>
          </w:rPr>
          <w:t>，</w:t>
        </w:r>
      </w:ins>
      <w:del w:id="2419" w:author="Administrator" w:date="2015-04-29T14:43:00Z">
        <w:r>
          <w:rPr>
            <w:rFonts w:hint="eastAsia" w:ascii="楷体_GB2312" w:hAnsi="楷体_GB2312" w:eastAsia="楷体_GB2312" w:cs="楷体_GB2312"/>
            <w:sz w:val="28"/>
            <w:szCs w:val="28"/>
            <w:rPrChange w:id="2420" w:author="Administrator" w:date="2015-04-28T08:43:00Z">
              <w:rPr>
                <w:rFonts w:hint="eastAsia" w:ascii="华文楷体" w:hAnsi="华文楷体" w:eastAsia="华文楷体"/>
                <w:sz w:val="28"/>
                <w:szCs w:val="28"/>
              </w:rPr>
            </w:rPrChange>
          </w:rPr>
          <w:delText>那么</w:delText>
        </w:r>
      </w:del>
      <w:r>
        <w:rPr>
          <w:rFonts w:hint="eastAsia" w:ascii="楷体_GB2312" w:hAnsi="楷体_GB2312" w:eastAsia="楷体_GB2312" w:cs="楷体_GB2312"/>
          <w:sz w:val="28"/>
          <w:szCs w:val="28"/>
          <w:rPrChange w:id="2421" w:author="Administrator" w:date="2015-04-28T08:43:00Z">
            <w:rPr>
              <w:rFonts w:hint="eastAsia" w:ascii="华文楷体" w:hAnsi="华文楷体" w:eastAsia="华文楷体"/>
              <w:sz w:val="28"/>
              <w:szCs w:val="28"/>
            </w:rPr>
          </w:rPrChange>
        </w:rPr>
        <w:t>提前</w:t>
      </w:r>
      <w:ins w:id="2422" w:author="Administrator" w:date="2015-04-29T14:43:00Z">
        <w:r>
          <w:rPr>
            <w:rFonts w:hint="eastAsia" w:ascii="楷体_GB2312" w:hAnsi="楷体_GB2312" w:eastAsia="楷体_GB2312" w:cs="楷体_GB2312"/>
            <w:sz w:val="28"/>
            <w:szCs w:val="28"/>
            <w:lang w:eastAsia="zh-CN"/>
          </w:rPr>
          <w:t>要</w:t>
        </w:r>
      </w:ins>
      <w:r>
        <w:rPr>
          <w:rFonts w:hint="eastAsia" w:ascii="楷体_GB2312" w:hAnsi="楷体_GB2312" w:eastAsia="楷体_GB2312" w:cs="楷体_GB2312"/>
          <w:sz w:val="28"/>
          <w:szCs w:val="28"/>
          <w:rPrChange w:id="2423" w:author="Administrator" w:date="2015-04-28T08:43:00Z">
            <w:rPr>
              <w:rFonts w:hint="eastAsia" w:ascii="华文楷体" w:hAnsi="华文楷体" w:eastAsia="华文楷体"/>
              <w:sz w:val="28"/>
              <w:szCs w:val="28"/>
            </w:rPr>
          </w:rPrChange>
        </w:rPr>
        <w:t>了知</w:t>
      </w:r>
      <w:ins w:id="2424" w:author="Administrator" w:date="2015-04-29T14:43: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2425" w:author="Administrator" w:date="2015-04-28T08:43:00Z">
            <w:rPr>
              <w:rFonts w:hint="eastAsia" w:ascii="华文楷体" w:hAnsi="华文楷体" w:eastAsia="华文楷体"/>
              <w:sz w:val="28"/>
              <w:szCs w:val="28"/>
            </w:rPr>
          </w:rPrChange>
        </w:rPr>
        <w:t>这个意思之后，我们再来看什么叫做此三？什么叫做三派？</w:t>
      </w:r>
    </w:p>
    <w:p>
      <w:pPr>
        <w:ind w:firstLine="570"/>
        <w:rPr>
          <w:del w:id="2426" w:author="Administrator" w:date="2015-04-29T14:44:00Z"/>
          <w:rFonts w:hint="eastAsia" w:ascii="楷体_GB2312" w:hAnsi="楷体_GB2312" w:eastAsia="楷体_GB2312" w:cs="楷体_GB2312"/>
          <w:sz w:val="28"/>
          <w:szCs w:val="28"/>
          <w:rPrChange w:id="2427" w:author="Administrator" w:date="2015-04-28T08:43:00Z">
            <w:rPr>
              <w:rFonts w:ascii="华文楷体" w:hAnsi="华文楷体" w:eastAsia="华文楷体"/>
              <w:sz w:val="28"/>
              <w:szCs w:val="28"/>
            </w:rPr>
          </w:rPrChange>
        </w:rPr>
      </w:pPr>
    </w:p>
    <w:p>
      <w:pPr>
        <w:ind w:firstLine="570"/>
        <w:rPr>
          <w:del w:id="2428" w:author="Administrator" w:date="2015-04-29T14:46:00Z"/>
          <w:rFonts w:hint="eastAsia" w:ascii="楷体_GB2312" w:hAnsi="楷体_GB2312" w:eastAsia="楷体_GB2312" w:cs="楷体_GB2312"/>
          <w:sz w:val="28"/>
          <w:szCs w:val="28"/>
          <w:rPrChange w:id="2429"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430" w:author="Administrator" w:date="2015-04-28T08:43:00Z">
            <w:rPr>
              <w:rFonts w:hint="eastAsia" w:ascii="华文楷体" w:hAnsi="华文楷体" w:eastAsia="华文楷体"/>
              <w:sz w:val="28"/>
              <w:szCs w:val="28"/>
            </w:rPr>
          </w:rPrChange>
        </w:rPr>
        <w:t>三派就是</w:t>
      </w:r>
      <w:r>
        <w:rPr>
          <w:rFonts w:hint="eastAsia" w:ascii="楷体_GB2312" w:hAnsi="楷体_GB2312" w:eastAsia="楷体_GB2312" w:cs="楷体_GB2312"/>
          <w:b/>
          <w:bCs/>
          <w:sz w:val="28"/>
          <w:szCs w:val="28"/>
          <w:rPrChange w:id="2431" w:author="Administrator" w:date="2015-04-29T14:44:00Z">
            <w:rPr>
              <w:rFonts w:hint="eastAsia" w:ascii="华文楷体" w:hAnsi="华文楷体" w:eastAsia="华文楷体"/>
              <w:sz w:val="28"/>
              <w:szCs w:val="28"/>
            </w:rPr>
          </w:rPrChange>
        </w:rPr>
        <w:t>是故二理宗轨道</w:t>
      </w:r>
      <w:r>
        <w:rPr>
          <w:rFonts w:hint="eastAsia" w:ascii="楷体_GB2312" w:hAnsi="楷体_GB2312" w:eastAsia="楷体_GB2312" w:cs="楷体_GB2312"/>
          <w:sz w:val="28"/>
          <w:szCs w:val="28"/>
          <w:rPrChange w:id="2432" w:author="Administrator" w:date="2015-04-28T08:43:00Z">
            <w:rPr>
              <w:rFonts w:hint="eastAsia" w:ascii="华文楷体" w:hAnsi="华文楷体" w:eastAsia="华文楷体"/>
              <w:sz w:val="28"/>
              <w:szCs w:val="28"/>
            </w:rPr>
          </w:rPrChange>
        </w:rPr>
        <w:t>，</w:t>
      </w:r>
      <w:ins w:id="2433" w:author="Administrator" w:date="2015-04-29T14:45:00Z">
        <w:r>
          <w:rPr>
            <w:rFonts w:hint="eastAsia" w:ascii="楷体_GB2312" w:hAnsi="楷体_GB2312" w:eastAsia="楷体_GB2312" w:cs="楷体_GB2312"/>
            <w:sz w:val="28"/>
            <w:szCs w:val="28"/>
            <w:lang w:eastAsia="zh-CN"/>
          </w:rPr>
          <w:t>是故</w:t>
        </w:r>
      </w:ins>
      <w:r>
        <w:rPr>
          <w:rFonts w:hint="eastAsia" w:ascii="楷体_GB2312" w:hAnsi="楷体_GB2312" w:eastAsia="楷体_GB2312" w:cs="楷体_GB2312"/>
          <w:sz w:val="28"/>
          <w:szCs w:val="28"/>
          <w:rPrChange w:id="2434" w:author="Administrator" w:date="2015-04-28T08:43:00Z">
            <w:rPr>
              <w:rFonts w:hint="eastAsia" w:ascii="华文楷体" w:hAnsi="华文楷体" w:eastAsia="华文楷体"/>
              <w:sz w:val="28"/>
              <w:szCs w:val="28"/>
            </w:rPr>
          </w:rPrChange>
        </w:rPr>
        <w:t>二理宗轨道当中就了三派当中的两派，就是说前面所讲的</w:t>
      </w:r>
      <w:del w:id="2435" w:author="Administrator" w:date="2015-04-29T14:45:00Z">
        <w:r>
          <w:rPr>
            <w:rFonts w:hint="eastAsia" w:ascii="楷体_GB2312" w:hAnsi="楷体_GB2312" w:eastAsia="楷体_GB2312" w:cs="楷体_GB2312"/>
            <w:sz w:val="28"/>
            <w:szCs w:val="28"/>
            <w:rPrChange w:id="2436" w:author="Administrator" w:date="2015-04-28T08:43:00Z">
              <w:rPr>
                <w:rFonts w:hint="eastAsia" w:ascii="华文楷体" w:hAnsi="华文楷体" w:eastAsia="华文楷体"/>
                <w:sz w:val="28"/>
                <w:szCs w:val="28"/>
              </w:rPr>
            </w:rPrChange>
          </w:rPr>
          <w:delText>---</w:delText>
        </w:r>
      </w:del>
      <w:ins w:id="2437" w:author="Administrator" w:date="2015-04-29T14:45:00Z">
        <w:r>
          <w:rPr>
            <w:rFonts w:hint="eastAsia" w:ascii="楷体_GB2312" w:hAnsi="楷体_GB2312" w:eastAsia="楷体_GB2312" w:cs="楷体_GB2312"/>
            <w:sz w:val="28"/>
            <w:szCs w:val="28"/>
            <w:lang w:eastAsia="zh-CN"/>
          </w:rPr>
          <w:t>甚深</w:t>
        </w:r>
      </w:ins>
      <w:del w:id="2438" w:author="Administrator" w:date="2015-04-29T14:45:00Z">
        <w:r>
          <w:rPr>
            <w:rFonts w:hint="eastAsia" w:ascii="楷体_GB2312" w:hAnsi="楷体_GB2312" w:eastAsia="楷体_GB2312" w:cs="楷体_GB2312"/>
            <w:sz w:val="28"/>
            <w:szCs w:val="28"/>
            <w:rPrChange w:id="2439" w:author="Administrator" w:date="2015-04-28T08:43:00Z">
              <w:rPr>
                <w:rFonts w:hint="eastAsia" w:ascii="华文楷体" w:hAnsi="华文楷体" w:eastAsia="华文楷体"/>
                <w:sz w:val="28"/>
                <w:szCs w:val="28"/>
              </w:rPr>
            </w:rPrChange>
          </w:rPr>
          <w:delText>业</w:delText>
        </w:r>
      </w:del>
      <w:ins w:id="2440" w:author="Administrator" w:date="2015-04-29T14:45:00Z">
        <w:r>
          <w:rPr>
            <w:rFonts w:hint="eastAsia" w:ascii="楷体_GB2312" w:hAnsi="楷体_GB2312" w:eastAsia="楷体_GB2312" w:cs="楷体_GB2312"/>
            <w:sz w:val="28"/>
            <w:szCs w:val="28"/>
            <w:lang w:eastAsia="zh-CN"/>
          </w:rPr>
          <w:t>见也</w:t>
        </w:r>
      </w:ins>
      <w:r>
        <w:rPr>
          <w:rFonts w:hint="eastAsia" w:ascii="楷体_GB2312" w:hAnsi="楷体_GB2312" w:eastAsia="楷体_GB2312" w:cs="楷体_GB2312"/>
          <w:sz w:val="28"/>
          <w:szCs w:val="28"/>
          <w:rPrChange w:id="2441" w:author="Administrator" w:date="2015-04-28T08:43:00Z">
            <w:rPr>
              <w:rFonts w:hint="eastAsia" w:ascii="华文楷体" w:hAnsi="华文楷体" w:eastAsia="华文楷体"/>
              <w:sz w:val="28"/>
              <w:szCs w:val="28"/>
            </w:rPr>
          </w:rPrChange>
        </w:rPr>
        <w:t>好，广大行也好，或者前面所讲的月称菩萨开显的空性</w:t>
      </w:r>
      <w:del w:id="2442" w:author="Administrator" w:date="2015-04-29T14:45:00Z">
        <w:r>
          <w:rPr>
            <w:rFonts w:hint="eastAsia" w:ascii="楷体_GB2312" w:hAnsi="楷体_GB2312" w:eastAsia="楷体_GB2312" w:cs="楷体_GB2312"/>
            <w:sz w:val="28"/>
            <w:szCs w:val="28"/>
            <w:rPrChange w:id="2443" w:author="Administrator" w:date="2015-04-28T08:43:00Z">
              <w:rPr>
                <w:rFonts w:hint="eastAsia" w:ascii="华文楷体" w:hAnsi="华文楷体" w:eastAsia="华文楷体"/>
                <w:sz w:val="28"/>
                <w:szCs w:val="28"/>
              </w:rPr>
            </w:rPrChange>
          </w:rPr>
          <w:delText>性</w:delText>
        </w:r>
      </w:del>
      <w:ins w:id="2444" w:author="Administrator" w:date="2015-04-29T14:45:00Z">
        <w:r>
          <w:rPr>
            <w:rFonts w:hint="eastAsia" w:ascii="楷体_GB2312" w:hAnsi="楷体_GB2312" w:eastAsia="楷体_GB2312" w:cs="楷体_GB2312"/>
            <w:sz w:val="28"/>
            <w:szCs w:val="28"/>
            <w:lang w:eastAsia="zh-CN"/>
          </w:rPr>
          <w:t>义</w:t>
        </w:r>
      </w:ins>
      <w:r>
        <w:rPr>
          <w:rFonts w:hint="eastAsia" w:ascii="楷体_GB2312" w:hAnsi="楷体_GB2312" w:eastAsia="楷体_GB2312" w:cs="楷体_GB2312"/>
          <w:sz w:val="28"/>
          <w:szCs w:val="28"/>
          <w:rPrChange w:id="2445" w:author="Administrator" w:date="2015-04-28T08:43:00Z">
            <w:rPr>
              <w:rFonts w:hint="eastAsia" w:ascii="华文楷体" w:hAnsi="华文楷体" w:eastAsia="华文楷体"/>
              <w:sz w:val="28"/>
              <w:szCs w:val="28"/>
            </w:rPr>
          </w:rPrChange>
        </w:rPr>
        <w:t>，它就是说</w:t>
      </w:r>
      <w:del w:id="2446" w:author="Administrator" w:date="2015-04-29T14:45:00Z">
        <w:r>
          <w:rPr>
            <w:rFonts w:hint="eastAsia" w:ascii="楷体_GB2312" w:hAnsi="楷体_GB2312" w:eastAsia="楷体_GB2312" w:cs="楷体_GB2312"/>
            <w:sz w:val="28"/>
            <w:szCs w:val="28"/>
            <w:rPrChange w:id="2447" w:author="Administrator" w:date="2015-04-28T08:43:00Z">
              <w:rPr>
                <w:rFonts w:hint="eastAsia" w:ascii="华文楷体" w:hAnsi="华文楷体" w:eastAsia="华文楷体"/>
                <w:sz w:val="28"/>
                <w:szCs w:val="28"/>
              </w:rPr>
            </w:rPrChange>
          </w:rPr>
          <w:delText>--</w:delText>
        </w:r>
      </w:del>
      <w:ins w:id="2448" w:author="Administrator" w:date="2015-04-29T14:45:00Z">
        <w:r>
          <w:rPr>
            <w:rFonts w:hint="eastAsia" w:ascii="楷体_GB2312" w:hAnsi="楷体_GB2312" w:eastAsia="楷体_GB2312" w:cs="楷体_GB2312"/>
            <w:sz w:val="28"/>
            <w:szCs w:val="28"/>
            <w:lang w:eastAsia="zh-CN"/>
          </w:rPr>
          <w:t>法称</w:t>
        </w:r>
      </w:ins>
      <w:r>
        <w:rPr>
          <w:rFonts w:hint="eastAsia" w:ascii="楷体_GB2312" w:hAnsi="楷体_GB2312" w:eastAsia="楷体_GB2312" w:cs="楷体_GB2312"/>
          <w:sz w:val="28"/>
          <w:szCs w:val="28"/>
          <w:rPrChange w:id="2449" w:author="Administrator" w:date="2015-04-28T08:43:00Z">
            <w:rPr>
              <w:rFonts w:hint="eastAsia" w:ascii="华文楷体" w:hAnsi="华文楷体" w:eastAsia="华文楷体"/>
              <w:sz w:val="28"/>
              <w:szCs w:val="28"/>
            </w:rPr>
          </w:rPrChange>
        </w:rPr>
        <w:t>论师开显的</w:t>
      </w:r>
      <w:ins w:id="2450" w:author="Administrator" w:date="2015-04-29T14:45:00Z">
        <w:r>
          <w:rPr>
            <w:rFonts w:hint="eastAsia" w:ascii="楷体_GB2312" w:hAnsi="楷体_GB2312" w:eastAsia="楷体_GB2312" w:cs="楷体_GB2312"/>
            <w:sz w:val="28"/>
            <w:szCs w:val="28"/>
            <w:lang w:eastAsia="zh-CN"/>
          </w:rPr>
          <w:t>名言</w:t>
        </w:r>
      </w:ins>
      <w:ins w:id="2451" w:author="Administrator" w:date="2015-04-29T14:46:00Z">
        <w:r>
          <w:rPr>
            <w:rFonts w:hint="eastAsia" w:ascii="楷体_GB2312" w:hAnsi="楷体_GB2312" w:eastAsia="楷体_GB2312" w:cs="楷体_GB2312"/>
            <w:sz w:val="28"/>
            <w:szCs w:val="28"/>
            <w:lang w:eastAsia="zh-CN"/>
          </w:rPr>
          <w:t>义，</w:t>
        </w:r>
      </w:ins>
    </w:p>
    <w:p>
      <w:pPr>
        <w:ind w:firstLine="570"/>
        <w:rPr>
          <w:del w:id="2452" w:author="Administrator" w:date="2015-04-29T14:46:00Z"/>
          <w:rFonts w:hint="eastAsia" w:ascii="楷体_GB2312" w:hAnsi="楷体_GB2312" w:eastAsia="楷体_GB2312" w:cs="楷体_GB2312"/>
          <w:sz w:val="28"/>
          <w:szCs w:val="28"/>
          <w:rPrChange w:id="2453" w:author="Administrator" w:date="2015-04-28T08:43:00Z">
            <w:rPr>
              <w:rFonts w:ascii="华文楷体" w:hAnsi="华文楷体" w:eastAsia="华文楷体"/>
              <w:sz w:val="28"/>
              <w:szCs w:val="28"/>
            </w:rPr>
          </w:rPrChange>
        </w:rPr>
      </w:pPr>
    </w:p>
    <w:p>
      <w:pPr>
        <w:ind w:firstLine="570"/>
        <w:rPr>
          <w:del w:id="2454" w:author="Administrator" w:date="2015-04-29T14:48:00Z"/>
          <w:rFonts w:hint="eastAsia" w:ascii="楷体_GB2312" w:hAnsi="楷体_GB2312" w:eastAsia="楷体_GB2312" w:cs="楷体_GB2312"/>
          <w:sz w:val="28"/>
          <w:szCs w:val="28"/>
          <w:rPrChange w:id="2455" w:author="Administrator" w:date="2015-04-28T08:43:00Z">
            <w:rPr>
              <w:rFonts w:ascii="华文楷体" w:hAnsi="华文楷体" w:eastAsia="华文楷体"/>
              <w:sz w:val="28"/>
              <w:szCs w:val="28"/>
            </w:rPr>
          </w:rPrChange>
        </w:rPr>
      </w:pPr>
      <w:del w:id="2456" w:author="Administrator" w:date="2015-04-29T14:46:00Z">
        <w:r>
          <w:rPr>
            <w:rFonts w:hint="eastAsia" w:ascii="楷体_GB2312" w:hAnsi="楷体_GB2312" w:eastAsia="楷体_GB2312" w:cs="楷体_GB2312"/>
            <w:sz w:val="28"/>
            <w:szCs w:val="28"/>
            <w:rPrChange w:id="2457" w:author="Administrator" w:date="2015-04-28T08:43:00Z">
              <w:rPr>
                <w:rFonts w:hint="eastAsia" w:ascii="华文楷体" w:hAnsi="华文楷体" w:eastAsia="华文楷体"/>
                <w:sz w:val="28"/>
                <w:szCs w:val="28"/>
              </w:rPr>
            </w:rPrChange>
          </w:rPr>
          <w:delText>这样一种这个名言义，</w:delText>
        </w:r>
      </w:del>
      <w:del w:id="2458" w:author="Administrator" w:date="2015-04-29T14:46:00Z">
        <w:r>
          <w:rPr>
            <w:rFonts w:hint="eastAsia" w:ascii="楷体_GB2312" w:hAnsi="楷体_GB2312" w:eastAsia="楷体_GB2312" w:cs="楷体_GB2312"/>
            <w:sz w:val="28"/>
            <w:szCs w:val="28"/>
            <w:rPrChange w:id="2459" w:author="Administrator" w:date="2015-04-28T08:43:00Z">
              <w:rPr>
                <w:rFonts w:hint="eastAsia" w:ascii="华文楷体" w:hAnsi="华文楷体" w:eastAsia="华文楷体"/>
                <w:sz w:val="28"/>
                <w:szCs w:val="28"/>
              </w:rPr>
            </w:rPrChange>
          </w:rPr>
          <w:delText>转发</w:delText>
        </w:r>
      </w:del>
      <w:ins w:id="2460" w:author="Administrator" w:date="2015-04-29T14:46:00Z">
        <w:r>
          <w:rPr>
            <w:rFonts w:hint="eastAsia" w:ascii="楷体_GB2312" w:hAnsi="楷体_GB2312" w:eastAsia="楷体_GB2312" w:cs="楷体_GB2312"/>
            <w:sz w:val="28"/>
            <w:szCs w:val="28"/>
            <w:lang w:eastAsia="zh-CN"/>
          </w:rPr>
          <w:t>这个</w:t>
        </w:r>
      </w:ins>
      <w:r>
        <w:rPr>
          <w:rFonts w:hint="eastAsia" w:ascii="楷体_GB2312" w:hAnsi="楷体_GB2312" w:eastAsia="楷体_GB2312" w:cs="楷体_GB2312"/>
          <w:sz w:val="28"/>
          <w:szCs w:val="28"/>
          <w:rPrChange w:id="2461" w:author="Administrator" w:date="2015-04-28T08:43:00Z">
            <w:rPr>
              <w:rFonts w:hint="eastAsia" w:ascii="华文楷体" w:hAnsi="华文楷体" w:eastAsia="华文楷体"/>
              <w:sz w:val="28"/>
              <w:szCs w:val="28"/>
            </w:rPr>
          </w:rPrChange>
        </w:rPr>
        <w:t>方面就是讲到这个二理宗轨道，一个</w:t>
      </w:r>
      <w:del w:id="2462" w:author="Administrator" w:date="2015-04-29T14:46:00Z">
        <w:r>
          <w:rPr>
            <w:rFonts w:hint="eastAsia" w:ascii="楷体_GB2312" w:hAnsi="楷体_GB2312" w:eastAsia="楷体_GB2312" w:cs="楷体_GB2312"/>
            <w:sz w:val="28"/>
            <w:szCs w:val="28"/>
            <w:rPrChange w:id="2463" w:author="Administrator" w:date="2015-04-28T08:43:00Z">
              <w:rPr>
                <w:rFonts w:hint="eastAsia" w:ascii="华文楷体" w:hAnsi="华文楷体" w:eastAsia="华文楷体"/>
                <w:sz w:val="28"/>
                <w:szCs w:val="28"/>
              </w:rPr>
            </w:rPrChange>
          </w:rPr>
          <w:delText>说</w:delText>
        </w:r>
      </w:del>
      <w:ins w:id="2464" w:author="Administrator" w:date="2015-04-29T14:46: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465" w:author="Administrator" w:date="2015-04-28T08:43:00Z">
            <w:rPr>
              <w:rFonts w:hint="eastAsia" w:ascii="华文楷体" w:hAnsi="华文楷体" w:eastAsia="华文楷体"/>
              <w:sz w:val="28"/>
              <w:szCs w:val="28"/>
            </w:rPr>
          </w:rPrChange>
        </w:rPr>
        <w:t>胜义，一个</w:t>
      </w:r>
      <w:del w:id="2466" w:author="Administrator" w:date="2015-04-29T14:46:00Z">
        <w:r>
          <w:rPr>
            <w:rFonts w:hint="eastAsia" w:ascii="楷体_GB2312" w:hAnsi="楷体_GB2312" w:eastAsia="楷体_GB2312" w:cs="楷体_GB2312"/>
            <w:sz w:val="28"/>
            <w:szCs w:val="28"/>
            <w:rPrChange w:id="2467" w:author="Administrator" w:date="2015-04-28T08:43:00Z">
              <w:rPr>
                <w:rFonts w:hint="eastAsia" w:ascii="华文楷体" w:hAnsi="华文楷体" w:eastAsia="华文楷体"/>
                <w:sz w:val="28"/>
                <w:szCs w:val="28"/>
              </w:rPr>
            </w:rPrChange>
          </w:rPr>
          <w:delText>说</w:delText>
        </w:r>
      </w:del>
      <w:ins w:id="2468" w:author="Administrator" w:date="2015-04-29T14:46: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469" w:author="Administrator" w:date="2015-04-28T08:43:00Z">
            <w:rPr>
              <w:rFonts w:hint="eastAsia" w:ascii="华文楷体" w:hAnsi="华文楷体" w:eastAsia="华文楷体"/>
              <w:sz w:val="28"/>
              <w:szCs w:val="28"/>
            </w:rPr>
          </w:rPrChange>
        </w:rPr>
        <w:t>世俗，然后第三</w:t>
      </w:r>
      <w:del w:id="2470" w:author="Administrator" w:date="2015-04-29T14:46:00Z">
        <w:r>
          <w:rPr>
            <w:rFonts w:hint="eastAsia" w:ascii="楷体_GB2312" w:hAnsi="楷体_GB2312" w:eastAsia="楷体_GB2312" w:cs="楷体_GB2312"/>
            <w:sz w:val="28"/>
            <w:szCs w:val="28"/>
            <w:rPrChange w:id="2471" w:author="Administrator" w:date="2015-04-28T08:43:00Z">
              <w:rPr>
                <w:rFonts w:hint="eastAsia" w:ascii="华文楷体" w:hAnsi="华文楷体" w:eastAsia="华文楷体"/>
                <w:sz w:val="28"/>
                <w:szCs w:val="28"/>
              </w:rPr>
            </w:rPrChange>
          </w:rPr>
          <w:delText>排</w:delText>
        </w:r>
      </w:del>
      <w:ins w:id="2472" w:author="Administrator" w:date="2015-04-29T14:46:00Z">
        <w:r>
          <w:rPr>
            <w:rFonts w:hint="eastAsia" w:ascii="楷体_GB2312" w:hAnsi="楷体_GB2312" w:eastAsia="楷体_GB2312" w:cs="楷体_GB2312"/>
            <w:sz w:val="28"/>
            <w:szCs w:val="28"/>
            <w:lang w:eastAsia="zh-CN"/>
          </w:rPr>
          <w:t>派</w:t>
        </w:r>
      </w:ins>
      <w:r>
        <w:rPr>
          <w:rFonts w:hint="eastAsia" w:ascii="楷体_GB2312" w:hAnsi="楷体_GB2312" w:eastAsia="楷体_GB2312" w:cs="楷体_GB2312"/>
          <w:sz w:val="28"/>
          <w:szCs w:val="28"/>
          <w:rPrChange w:id="2473" w:author="Administrator" w:date="2015-04-28T08:43:00Z">
            <w:rPr>
              <w:rFonts w:hint="eastAsia" w:ascii="华文楷体" w:hAnsi="华文楷体" w:eastAsia="华文楷体"/>
              <w:sz w:val="28"/>
              <w:szCs w:val="28"/>
            </w:rPr>
          </w:rPrChange>
        </w:rPr>
        <w:t>说和二为一，和二为一是</w:t>
      </w:r>
      <w:del w:id="2474" w:author="Administrator" w:date="2015-04-29T14:47:00Z">
        <w:r>
          <w:rPr>
            <w:rFonts w:hint="eastAsia" w:ascii="楷体_GB2312" w:hAnsi="楷体_GB2312" w:eastAsia="楷体_GB2312" w:cs="楷体_GB2312"/>
            <w:sz w:val="28"/>
            <w:szCs w:val="28"/>
            <w:rPrChange w:id="2475" w:author="Administrator" w:date="2015-04-28T08:43:00Z">
              <w:rPr>
                <w:rFonts w:hint="eastAsia" w:ascii="华文楷体" w:hAnsi="华文楷体" w:eastAsia="华文楷体"/>
                <w:sz w:val="28"/>
                <w:szCs w:val="28"/>
              </w:rPr>
            </w:rPrChange>
          </w:rPr>
          <w:delText>--</w:delText>
        </w:r>
      </w:del>
      <w:ins w:id="2476" w:author="Administrator" w:date="2015-04-29T14:47:00Z">
        <w:r>
          <w:rPr>
            <w:rFonts w:hint="eastAsia" w:ascii="楷体_GB2312" w:hAnsi="楷体_GB2312" w:eastAsia="楷体_GB2312" w:cs="楷体_GB2312"/>
            <w:sz w:val="28"/>
            <w:szCs w:val="28"/>
            <w:lang w:eastAsia="zh-CN"/>
          </w:rPr>
          <w:t>静命</w:t>
        </w:r>
      </w:ins>
      <w:r>
        <w:rPr>
          <w:rFonts w:hint="eastAsia" w:ascii="楷体_GB2312" w:hAnsi="楷体_GB2312" w:eastAsia="楷体_GB2312" w:cs="楷体_GB2312"/>
          <w:sz w:val="28"/>
          <w:szCs w:val="28"/>
          <w:rPrChange w:id="2477" w:author="Administrator" w:date="2015-04-28T08:43:00Z">
            <w:rPr>
              <w:rFonts w:hint="eastAsia" w:ascii="华文楷体" w:hAnsi="华文楷体" w:eastAsia="华文楷体"/>
              <w:sz w:val="28"/>
              <w:szCs w:val="28"/>
            </w:rPr>
          </w:rPrChange>
        </w:rPr>
        <w:t>论师把世俗谛和胜义谛的意义，合在一起，造的中观庄严论，</w:t>
      </w:r>
      <w:del w:id="2478" w:author="Administrator" w:date="2015-04-29T14:47:00Z">
        <w:r>
          <w:rPr>
            <w:rFonts w:hint="eastAsia" w:ascii="楷体_GB2312" w:hAnsi="楷体_GB2312" w:eastAsia="楷体_GB2312" w:cs="楷体_GB2312"/>
            <w:sz w:val="28"/>
            <w:szCs w:val="28"/>
            <w:rPrChange w:id="2479" w:author="Administrator" w:date="2015-04-28T08:43:00Z">
              <w:rPr>
                <w:rFonts w:hint="eastAsia" w:ascii="华文楷体" w:hAnsi="华文楷体" w:eastAsia="华文楷体"/>
                <w:sz w:val="28"/>
                <w:szCs w:val="28"/>
              </w:rPr>
            </w:rPrChange>
          </w:rPr>
          <w:delText>与加行--</w:delText>
        </w:r>
      </w:del>
      <w:ins w:id="2480" w:author="Administrator" w:date="2015-04-29T14:47:00Z">
        <w:r>
          <w:rPr>
            <w:rFonts w:hint="eastAsia" w:ascii="楷体_GB2312" w:hAnsi="楷体_GB2312" w:eastAsia="楷体_GB2312" w:cs="楷体_GB2312"/>
            <w:sz w:val="28"/>
            <w:szCs w:val="28"/>
            <w:lang w:eastAsia="zh-CN"/>
          </w:rPr>
          <w:t>瑜伽行中观</w:t>
        </w:r>
      </w:ins>
      <w:r>
        <w:rPr>
          <w:rFonts w:hint="eastAsia" w:ascii="楷体_GB2312" w:hAnsi="楷体_GB2312" w:eastAsia="楷体_GB2312" w:cs="楷体_GB2312"/>
          <w:sz w:val="28"/>
          <w:szCs w:val="28"/>
          <w:rPrChange w:id="2481" w:author="Administrator" w:date="2015-04-28T08:43:00Z">
            <w:rPr>
              <w:rFonts w:hint="eastAsia" w:ascii="华文楷体" w:hAnsi="华文楷体" w:eastAsia="华文楷体"/>
              <w:sz w:val="28"/>
              <w:szCs w:val="28"/>
            </w:rPr>
          </w:rPrChange>
        </w:rPr>
        <w:t>，这个叫做合而为一的第三宗派，合二为一大</w:t>
      </w:r>
      <w:del w:id="2482" w:author="Administrator" w:date="2015-04-29T14:47:00Z">
        <w:r>
          <w:rPr>
            <w:rFonts w:hint="eastAsia" w:ascii="楷体_GB2312" w:hAnsi="楷体_GB2312" w:eastAsia="楷体_GB2312" w:cs="楷体_GB2312"/>
            <w:sz w:val="28"/>
            <w:szCs w:val="28"/>
            <w:rPrChange w:id="2483" w:author="Administrator" w:date="2015-04-28T08:43:00Z">
              <w:rPr>
                <w:rFonts w:hint="eastAsia" w:ascii="华文楷体" w:hAnsi="华文楷体" w:eastAsia="华文楷体"/>
                <w:sz w:val="28"/>
                <w:szCs w:val="28"/>
              </w:rPr>
            </w:rPrChange>
          </w:rPr>
          <w:delText>--</w:delText>
        </w:r>
      </w:del>
      <w:ins w:id="2484" w:author="Administrator" w:date="2015-04-29T14:47:00Z">
        <w:r>
          <w:rPr>
            <w:rFonts w:hint="eastAsia" w:ascii="楷体_GB2312" w:hAnsi="楷体_GB2312" w:eastAsia="楷体_GB2312" w:cs="楷体_GB2312"/>
            <w:sz w:val="28"/>
            <w:szCs w:val="28"/>
            <w:lang w:eastAsia="zh-CN"/>
          </w:rPr>
          <w:t>宗风</w:t>
        </w:r>
      </w:ins>
      <w:r>
        <w:rPr>
          <w:rFonts w:hint="eastAsia" w:ascii="楷体_GB2312" w:hAnsi="楷体_GB2312" w:eastAsia="楷体_GB2312" w:cs="楷体_GB2312"/>
          <w:sz w:val="28"/>
          <w:szCs w:val="28"/>
          <w:rPrChange w:id="2485" w:author="Administrator" w:date="2015-04-28T08:43:00Z">
            <w:rPr>
              <w:rFonts w:hint="eastAsia" w:ascii="华文楷体" w:hAnsi="华文楷体" w:eastAsia="华文楷体"/>
              <w:sz w:val="28"/>
              <w:szCs w:val="28"/>
            </w:rPr>
          </w:rPrChange>
        </w:rPr>
        <w:t>的意思是一样的，它总共有三个</w:t>
      </w:r>
      <w:del w:id="2486" w:author="Administrator" w:date="2015-04-29T14:47:00Z">
        <w:r>
          <w:rPr>
            <w:rFonts w:hint="eastAsia" w:ascii="楷体_GB2312" w:hAnsi="楷体_GB2312" w:eastAsia="楷体_GB2312" w:cs="楷体_GB2312"/>
            <w:sz w:val="28"/>
            <w:szCs w:val="28"/>
            <w:rPrChange w:id="2487" w:author="Administrator" w:date="2015-04-28T08:43:00Z">
              <w:rPr>
                <w:rFonts w:hint="eastAsia" w:ascii="华文楷体" w:hAnsi="华文楷体" w:eastAsia="华文楷体"/>
                <w:sz w:val="28"/>
                <w:szCs w:val="28"/>
              </w:rPr>
            </w:rPrChange>
          </w:rPr>
          <w:delText>意思</w:delText>
        </w:r>
      </w:del>
      <w:ins w:id="2488" w:author="Administrator" w:date="2015-04-29T14:47:00Z">
        <w:r>
          <w:rPr>
            <w:rFonts w:hint="eastAsia" w:ascii="楷体_GB2312" w:hAnsi="楷体_GB2312" w:eastAsia="楷体_GB2312" w:cs="楷体_GB2312"/>
            <w:sz w:val="28"/>
            <w:szCs w:val="28"/>
            <w:lang w:eastAsia="zh-CN"/>
          </w:rPr>
          <w:t>宗派</w:t>
        </w:r>
      </w:ins>
      <w:r>
        <w:rPr>
          <w:rFonts w:hint="eastAsia" w:ascii="楷体_GB2312" w:hAnsi="楷体_GB2312" w:eastAsia="楷体_GB2312" w:cs="楷体_GB2312"/>
          <w:sz w:val="28"/>
          <w:szCs w:val="28"/>
          <w:rPrChange w:id="2489" w:author="Administrator" w:date="2015-04-28T08:43:00Z">
            <w:rPr>
              <w:rFonts w:hint="eastAsia" w:ascii="华文楷体" w:hAnsi="华文楷体" w:eastAsia="华文楷体"/>
              <w:sz w:val="28"/>
              <w:szCs w:val="28"/>
            </w:rPr>
          </w:rPrChange>
        </w:rPr>
        <w:t>，</w:t>
      </w:r>
    </w:p>
    <w:p>
      <w:pPr>
        <w:ind w:firstLine="570"/>
        <w:rPr>
          <w:del w:id="2490" w:author="Administrator" w:date="2015-04-29T14:48:00Z"/>
          <w:rFonts w:hint="eastAsia" w:ascii="楷体_GB2312" w:hAnsi="楷体_GB2312" w:eastAsia="楷体_GB2312" w:cs="楷体_GB2312"/>
          <w:sz w:val="28"/>
          <w:szCs w:val="28"/>
          <w:rPrChange w:id="2491" w:author="Administrator" w:date="2015-04-28T08:43:00Z">
            <w:rPr>
              <w:rFonts w:ascii="华文楷体" w:hAnsi="华文楷体" w:eastAsia="华文楷体"/>
              <w:sz w:val="28"/>
              <w:szCs w:val="28"/>
            </w:rPr>
          </w:rPrChange>
        </w:rPr>
      </w:pPr>
    </w:p>
    <w:p>
      <w:pPr>
        <w:ind w:firstLine="570"/>
        <w:rPr>
          <w:del w:id="2492" w:author="Administrator" w:date="2015-04-29T14:50:00Z"/>
          <w:rFonts w:hint="eastAsia" w:ascii="楷体_GB2312" w:hAnsi="楷体_GB2312" w:eastAsia="楷体_GB2312" w:cs="楷体_GB2312"/>
          <w:sz w:val="28"/>
          <w:szCs w:val="28"/>
          <w:rPrChange w:id="2493"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2494" w:author="Administrator" w:date="2015-04-28T08:43:00Z">
            <w:rPr>
              <w:rFonts w:hint="eastAsia" w:ascii="华文楷体" w:hAnsi="华文楷体" w:eastAsia="华文楷体"/>
              <w:sz w:val="28"/>
              <w:szCs w:val="28"/>
            </w:rPr>
          </w:rPrChange>
        </w:rPr>
        <w:t>所以说这三个宗派呢，</w:t>
      </w:r>
      <w:r>
        <w:rPr>
          <w:rFonts w:hint="eastAsia" w:ascii="楷体_GB2312" w:hAnsi="楷体_GB2312" w:eastAsia="楷体_GB2312" w:cs="楷体_GB2312"/>
          <w:b/>
          <w:bCs/>
          <w:sz w:val="28"/>
          <w:szCs w:val="28"/>
          <w:rPrChange w:id="2495" w:author="Administrator" w:date="2015-04-29T14:48:00Z">
            <w:rPr>
              <w:rFonts w:hint="eastAsia" w:ascii="华文楷体" w:hAnsi="华文楷体" w:eastAsia="华文楷体"/>
              <w:sz w:val="28"/>
              <w:szCs w:val="28"/>
            </w:rPr>
          </w:rPrChange>
        </w:rPr>
        <w:t>佛胜乘教妙律梁</w:t>
      </w:r>
      <w:r>
        <w:rPr>
          <w:rFonts w:hint="eastAsia" w:ascii="楷体_GB2312" w:hAnsi="楷体_GB2312" w:eastAsia="楷体_GB2312" w:cs="楷体_GB2312"/>
          <w:sz w:val="28"/>
          <w:szCs w:val="28"/>
          <w:rPrChange w:id="2496" w:author="Administrator" w:date="2015-04-28T08:43:00Z">
            <w:rPr>
              <w:rFonts w:hint="eastAsia" w:ascii="华文楷体" w:hAnsi="华文楷体" w:eastAsia="华文楷体"/>
              <w:sz w:val="28"/>
              <w:szCs w:val="28"/>
            </w:rPr>
          </w:rPrChange>
        </w:rPr>
        <w:t>，</w:t>
      </w:r>
      <w:del w:id="2497" w:author="Administrator" w:date="2015-04-29T14:48:00Z">
        <w:r>
          <w:rPr>
            <w:rFonts w:hint="eastAsia" w:ascii="楷体_GB2312" w:hAnsi="楷体_GB2312" w:eastAsia="楷体_GB2312" w:cs="楷体_GB2312"/>
            <w:sz w:val="28"/>
            <w:szCs w:val="28"/>
            <w:rPrChange w:id="2498" w:author="Administrator" w:date="2015-04-28T08:43:00Z">
              <w:rPr>
                <w:rFonts w:hint="eastAsia" w:ascii="华文楷体" w:hAnsi="华文楷体" w:eastAsia="华文楷体"/>
                <w:sz w:val="28"/>
                <w:szCs w:val="28"/>
              </w:rPr>
            </w:rPrChange>
          </w:rPr>
          <w:delText>这个</w:delText>
        </w:r>
      </w:del>
      <w:ins w:id="2499" w:author="Administrator" w:date="2015-04-29T14:48:00Z">
        <w:r>
          <w:rPr>
            <w:rFonts w:hint="eastAsia" w:ascii="楷体_GB2312" w:hAnsi="楷体_GB2312" w:eastAsia="楷体_GB2312" w:cs="楷体_GB2312"/>
            <w:sz w:val="28"/>
            <w:szCs w:val="28"/>
            <w:lang w:eastAsia="zh-CN"/>
          </w:rPr>
          <w:t>能够</w:t>
        </w:r>
      </w:ins>
      <w:r>
        <w:rPr>
          <w:rFonts w:hint="eastAsia" w:ascii="楷体_GB2312" w:hAnsi="楷体_GB2312" w:eastAsia="楷体_GB2312" w:cs="楷体_GB2312"/>
          <w:sz w:val="28"/>
          <w:szCs w:val="28"/>
          <w:rPrChange w:id="2500" w:author="Administrator" w:date="2015-04-28T08:43:00Z">
            <w:rPr>
              <w:rFonts w:hint="eastAsia" w:ascii="华文楷体" w:hAnsi="华文楷体" w:eastAsia="华文楷体"/>
              <w:sz w:val="28"/>
              <w:szCs w:val="28"/>
            </w:rPr>
          </w:rPrChange>
        </w:rPr>
        <w:t>通达最为殊胜</w:t>
      </w:r>
      <w:ins w:id="2501" w:author="Administrator" w:date="2015-04-29T14:48: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2502" w:author="Administrator" w:date="2015-04-28T08:43:00Z">
            <w:rPr>
              <w:rFonts w:hint="eastAsia" w:ascii="华文楷体" w:hAnsi="华文楷体" w:eastAsia="华文楷体"/>
              <w:sz w:val="28"/>
              <w:szCs w:val="28"/>
            </w:rPr>
          </w:rPrChange>
        </w:rPr>
        <w:t>佛法的殊妙律梁，就是这三个宗派，如果通达这三个宗派，就能够通达</w:t>
      </w:r>
      <w:del w:id="2503" w:author="Administrator" w:date="2015-04-29T14:48:00Z">
        <w:r>
          <w:rPr>
            <w:rFonts w:hint="eastAsia" w:ascii="楷体_GB2312" w:hAnsi="楷体_GB2312" w:eastAsia="楷体_GB2312" w:cs="楷体_GB2312"/>
            <w:sz w:val="28"/>
            <w:szCs w:val="28"/>
            <w:rPrChange w:id="2504" w:author="Administrator" w:date="2015-04-28T08:43:00Z">
              <w:rPr>
                <w:rFonts w:hint="eastAsia" w:ascii="华文楷体" w:hAnsi="华文楷体" w:eastAsia="华文楷体"/>
                <w:sz w:val="28"/>
                <w:szCs w:val="28"/>
              </w:rPr>
            </w:rPrChange>
          </w:rPr>
          <w:delText>诸根</w:delText>
        </w:r>
      </w:del>
      <w:ins w:id="2505" w:author="Administrator" w:date="2015-04-29T14:48:00Z">
        <w:r>
          <w:rPr>
            <w:rFonts w:hint="eastAsia" w:ascii="楷体_GB2312" w:hAnsi="楷体_GB2312" w:eastAsia="楷体_GB2312" w:cs="楷体_GB2312"/>
            <w:sz w:val="28"/>
            <w:szCs w:val="28"/>
            <w:lang w:eastAsia="zh-CN"/>
          </w:rPr>
          <w:t>整个</w:t>
        </w:r>
      </w:ins>
      <w:r>
        <w:rPr>
          <w:rFonts w:hint="eastAsia" w:ascii="楷体_GB2312" w:hAnsi="楷体_GB2312" w:eastAsia="楷体_GB2312" w:cs="楷体_GB2312"/>
          <w:sz w:val="28"/>
          <w:szCs w:val="28"/>
          <w:rPrChange w:id="2506" w:author="Administrator" w:date="2015-04-28T08:43:00Z">
            <w:rPr>
              <w:rFonts w:hint="eastAsia" w:ascii="华文楷体" w:hAnsi="华文楷体" w:eastAsia="华文楷体"/>
              <w:sz w:val="28"/>
              <w:szCs w:val="28"/>
            </w:rPr>
          </w:rPrChange>
        </w:rPr>
        <w:t>佛陀的</w:t>
      </w:r>
      <w:del w:id="2507" w:author="Administrator" w:date="2015-04-29T14:48:00Z">
        <w:r>
          <w:rPr>
            <w:rFonts w:hint="eastAsia" w:ascii="楷体_GB2312" w:hAnsi="楷体_GB2312" w:eastAsia="楷体_GB2312" w:cs="楷体_GB2312"/>
            <w:sz w:val="28"/>
            <w:szCs w:val="28"/>
            <w:rPrChange w:id="2508" w:author="Administrator" w:date="2015-04-28T08:43:00Z">
              <w:rPr>
                <w:rFonts w:hint="eastAsia" w:ascii="华文楷体" w:hAnsi="华文楷体" w:eastAsia="华文楷体"/>
                <w:sz w:val="28"/>
                <w:szCs w:val="28"/>
              </w:rPr>
            </w:rPrChange>
          </w:rPr>
          <w:delText>圣</w:delText>
        </w:r>
      </w:del>
      <w:ins w:id="2509" w:author="Administrator" w:date="2015-04-29T14:48:00Z">
        <w:r>
          <w:rPr>
            <w:rFonts w:hint="eastAsia" w:ascii="楷体_GB2312" w:hAnsi="楷体_GB2312" w:eastAsia="楷体_GB2312" w:cs="楷体_GB2312"/>
            <w:sz w:val="28"/>
            <w:szCs w:val="28"/>
            <w:lang w:eastAsia="zh-CN"/>
          </w:rPr>
          <w:t>甚</w:t>
        </w:r>
      </w:ins>
      <w:r>
        <w:rPr>
          <w:rFonts w:hint="eastAsia" w:ascii="楷体_GB2312" w:hAnsi="楷体_GB2312" w:eastAsia="楷体_GB2312" w:cs="楷体_GB2312"/>
          <w:sz w:val="28"/>
          <w:szCs w:val="28"/>
          <w:rPrChange w:id="2510" w:author="Administrator" w:date="2015-04-28T08:43:00Z">
            <w:rPr>
              <w:rFonts w:hint="eastAsia" w:ascii="华文楷体" w:hAnsi="华文楷体" w:eastAsia="华文楷体"/>
              <w:sz w:val="28"/>
              <w:szCs w:val="28"/>
            </w:rPr>
          </w:rPrChange>
        </w:rPr>
        <w:t>深的教义，除了这三个宗派之外</w:t>
      </w:r>
      <w:del w:id="2511" w:author="Administrator" w:date="2015-04-29T14:49:00Z">
        <w:r>
          <w:rPr>
            <w:rFonts w:hint="eastAsia" w:ascii="楷体_GB2312" w:hAnsi="楷体_GB2312" w:eastAsia="楷体_GB2312" w:cs="楷体_GB2312"/>
            <w:sz w:val="28"/>
            <w:szCs w:val="28"/>
            <w:rPrChange w:id="2512" w:author="Administrator" w:date="2015-04-28T08:43:00Z">
              <w:rPr>
                <w:rFonts w:hint="eastAsia" w:ascii="华文楷体" w:hAnsi="华文楷体" w:eastAsia="华文楷体"/>
                <w:sz w:val="28"/>
                <w:szCs w:val="28"/>
              </w:rPr>
            </w:rPrChange>
          </w:rPr>
          <w:delText>就</w:delText>
        </w:r>
      </w:del>
      <w:r>
        <w:rPr>
          <w:rFonts w:hint="eastAsia" w:ascii="楷体_GB2312" w:hAnsi="楷体_GB2312" w:eastAsia="楷体_GB2312" w:cs="楷体_GB2312"/>
          <w:sz w:val="28"/>
          <w:szCs w:val="28"/>
          <w:rPrChange w:id="2513" w:author="Administrator" w:date="2015-04-28T08:43:00Z">
            <w:rPr>
              <w:rFonts w:hint="eastAsia" w:ascii="华文楷体" w:hAnsi="华文楷体" w:eastAsia="华文楷体"/>
              <w:sz w:val="28"/>
              <w:szCs w:val="28"/>
            </w:rPr>
          </w:rPrChange>
        </w:rPr>
        <w:t>没有，也</w:t>
      </w:r>
      <w:ins w:id="2514" w:author="Administrator" w:date="2015-04-29T14:49:00Z">
        <w:r>
          <w:rPr>
            <w:rFonts w:hint="eastAsia" w:ascii="楷体_GB2312" w:hAnsi="楷体_GB2312" w:eastAsia="楷体_GB2312" w:cs="楷体_GB2312"/>
            <w:sz w:val="28"/>
            <w:szCs w:val="28"/>
            <w:lang w:eastAsia="zh-CN"/>
          </w:rPr>
          <w:t>不需要</w:t>
        </w:r>
      </w:ins>
      <w:del w:id="2515" w:author="Administrator" w:date="2015-04-29T14:48:00Z">
        <w:r>
          <w:rPr>
            <w:rFonts w:hint="eastAsia" w:ascii="楷体_GB2312" w:hAnsi="楷体_GB2312" w:eastAsia="楷体_GB2312" w:cs="楷体_GB2312"/>
            <w:sz w:val="28"/>
            <w:szCs w:val="28"/>
            <w:rPrChange w:id="2516" w:author="Administrator" w:date="2015-04-28T08:43:00Z">
              <w:rPr>
                <w:rFonts w:hint="eastAsia" w:ascii="华文楷体" w:hAnsi="华文楷体" w:eastAsia="华文楷体"/>
                <w:sz w:val="28"/>
                <w:szCs w:val="28"/>
              </w:rPr>
            </w:rPrChange>
          </w:rPr>
          <w:delText>就</w:delText>
        </w:r>
      </w:del>
      <w:del w:id="2517" w:author="Administrator" w:date="2015-04-29T14:48:00Z">
        <w:r>
          <w:rPr>
            <w:rFonts w:hint="eastAsia" w:ascii="楷体_GB2312" w:hAnsi="楷体_GB2312" w:eastAsia="楷体_GB2312" w:cs="楷体_GB2312"/>
            <w:sz w:val="28"/>
            <w:szCs w:val="28"/>
            <w:rPrChange w:id="2518" w:author="Administrator" w:date="2015-04-28T08:43:00Z">
              <w:rPr>
                <w:rFonts w:hint="eastAsia" w:ascii="华文楷体" w:hAnsi="华文楷体" w:eastAsia="华文楷体"/>
                <w:sz w:val="28"/>
                <w:szCs w:val="28"/>
              </w:rPr>
            </w:rPrChange>
          </w:rPr>
          <w:delText>不</w:delText>
        </w:r>
      </w:del>
      <w:del w:id="2519" w:author="Administrator" w:date="2015-04-29T14:48:00Z">
        <w:r>
          <w:rPr>
            <w:rFonts w:hint="eastAsia" w:ascii="楷体_GB2312" w:hAnsi="楷体_GB2312" w:eastAsia="楷体_GB2312" w:cs="楷体_GB2312"/>
            <w:sz w:val="28"/>
            <w:szCs w:val="28"/>
            <w:rPrChange w:id="2520" w:author="Administrator" w:date="2015-04-28T08:43:00Z">
              <w:rPr>
                <w:rFonts w:hint="eastAsia" w:ascii="华文楷体" w:hAnsi="华文楷体" w:eastAsia="华文楷体"/>
                <w:sz w:val="28"/>
                <w:szCs w:val="28"/>
              </w:rPr>
            </w:rPrChange>
          </w:rPr>
          <w:delText>用</w:delText>
        </w:r>
      </w:del>
      <w:r>
        <w:rPr>
          <w:rFonts w:hint="eastAsia" w:ascii="楷体_GB2312" w:hAnsi="楷体_GB2312" w:eastAsia="楷体_GB2312" w:cs="楷体_GB2312"/>
          <w:sz w:val="28"/>
          <w:szCs w:val="28"/>
          <w:rPrChange w:id="2521" w:author="Administrator" w:date="2015-04-28T08:43:00Z">
            <w:rPr>
              <w:rFonts w:hint="eastAsia" w:ascii="华文楷体" w:hAnsi="华文楷体" w:eastAsia="华文楷体"/>
              <w:sz w:val="28"/>
              <w:szCs w:val="28"/>
            </w:rPr>
          </w:rPrChange>
        </w:rPr>
        <w:t>再找</w:t>
      </w:r>
      <w:del w:id="2522" w:author="Administrator" w:date="2015-04-29T14:49:00Z">
        <w:r>
          <w:rPr>
            <w:rFonts w:hint="eastAsia" w:ascii="楷体_GB2312" w:hAnsi="楷体_GB2312" w:eastAsia="楷体_GB2312" w:cs="楷体_GB2312"/>
            <w:sz w:val="28"/>
            <w:szCs w:val="28"/>
            <w:rPrChange w:id="2523" w:author="Administrator" w:date="2015-04-28T08:43:00Z">
              <w:rPr>
                <w:rFonts w:hint="eastAsia" w:ascii="华文楷体" w:hAnsi="华文楷体" w:eastAsia="华文楷体"/>
                <w:sz w:val="28"/>
                <w:szCs w:val="28"/>
              </w:rPr>
            </w:rPrChange>
          </w:rPr>
          <w:delText>了</w:delText>
        </w:r>
      </w:del>
      <w:r>
        <w:rPr>
          <w:rFonts w:hint="eastAsia" w:ascii="楷体_GB2312" w:hAnsi="楷体_GB2312" w:eastAsia="楷体_GB2312" w:cs="楷体_GB2312"/>
          <w:sz w:val="28"/>
          <w:szCs w:val="28"/>
          <w:rPrChange w:id="2524" w:author="Administrator" w:date="2015-04-28T08:43:00Z">
            <w:rPr>
              <w:rFonts w:hint="eastAsia" w:ascii="华文楷体" w:hAnsi="华文楷体" w:eastAsia="华文楷体"/>
              <w:sz w:val="28"/>
              <w:szCs w:val="28"/>
            </w:rPr>
          </w:rPrChange>
        </w:rPr>
        <w:t>其他的了。如果去找其他的，也说徒劳。</w:t>
      </w:r>
      <w:del w:id="2525" w:author="Administrator" w:date="2015-04-29T14:50:00Z">
        <w:r>
          <w:rPr>
            <w:rFonts w:hint="eastAsia" w:ascii="楷体_GB2312" w:hAnsi="楷体_GB2312" w:eastAsia="楷体_GB2312" w:cs="楷体_GB2312"/>
            <w:sz w:val="28"/>
            <w:szCs w:val="28"/>
            <w:rPrChange w:id="2526" w:author="Administrator" w:date="2015-04-28T08:43:00Z">
              <w:rPr>
                <w:rFonts w:hint="eastAsia" w:ascii="华文楷体" w:hAnsi="华文楷体" w:eastAsia="华文楷体"/>
                <w:sz w:val="28"/>
                <w:szCs w:val="28"/>
              </w:rPr>
            </w:rPrChange>
          </w:rPr>
          <w:delText>。</w:delText>
        </w:r>
      </w:del>
      <w:del w:id="2527" w:author="Administrator" w:date="2015-04-29T14:50:00Z">
        <w:r>
          <w:rPr>
            <w:rFonts w:hint="eastAsia" w:ascii="楷体_GB2312" w:hAnsi="楷体_GB2312" w:eastAsia="楷体_GB2312" w:cs="楷体_GB2312"/>
            <w:sz w:val="28"/>
            <w:szCs w:val="28"/>
            <w:rPrChange w:id="2528" w:author="Administrator" w:date="2015-04-28T08:43:00Z">
              <w:rPr>
                <w:rFonts w:hint="eastAsia" w:ascii="华文楷体" w:hAnsi="华文楷体" w:eastAsia="华文楷体"/>
                <w:sz w:val="28"/>
                <w:szCs w:val="28"/>
              </w:rPr>
            </w:rPrChange>
          </w:rPr>
          <w:delText>。</w:delText>
        </w:r>
      </w:del>
    </w:p>
    <w:p>
      <w:pPr>
        <w:ind w:firstLine="570"/>
        <w:rPr>
          <w:ins w:id="2529" w:author="Administrator" w:date="2015-04-29T14:50:00Z"/>
          <w:rFonts w:hint="eastAsia" w:ascii="楷体_GB2312" w:hAnsi="楷体_GB2312" w:eastAsia="楷体_GB2312" w:cs="楷体_GB2312"/>
          <w:sz w:val="28"/>
          <w:szCs w:val="28"/>
        </w:rPr>
      </w:pPr>
      <w:del w:id="2530" w:author="Administrator" w:date="2015-04-29T14:50:00Z">
        <w:r>
          <w:rPr>
            <w:rFonts w:hint="eastAsia" w:ascii="楷体_GB2312" w:hAnsi="楷体_GB2312" w:eastAsia="楷体_GB2312" w:cs="楷体_GB2312"/>
            <w:sz w:val="28"/>
            <w:szCs w:val="28"/>
            <w:rPrChange w:id="2531" w:author="Administrator" w:date="2015-04-28T08:43:00Z">
              <w:rPr>
                <w:rFonts w:hint="eastAsia" w:ascii="华文楷体" w:hAnsi="华文楷体" w:eastAsia="华文楷体"/>
                <w:sz w:val="28"/>
                <w:szCs w:val="28"/>
              </w:rPr>
            </w:rPrChange>
          </w:rPr>
          <w:delText>【39:53】如果通达了这个三个宗派，就能够通达就是整个的佛陀的胜乘教义。除了这个三派之外，没有，也不需要再找其他的，如果你去找了其他的，也是徒劳，也是徒劳。</w:delText>
        </w:r>
      </w:del>
      <w:r>
        <w:rPr>
          <w:rFonts w:hint="eastAsia" w:ascii="楷体_GB2312" w:hAnsi="楷体_GB2312" w:eastAsia="楷体_GB2312" w:cs="楷体_GB2312"/>
          <w:sz w:val="28"/>
          <w:szCs w:val="28"/>
          <w:rPrChange w:id="2532" w:author="Administrator" w:date="2015-04-28T08:43:00Z">
            <w:rPr>
              <w:rFonts w:hint="eastAsia" w:ascii="华文楷体" w:hAnsi="华文楷体" w:eastAsia="华文楷体"/>
              <w:sz w:val="28"/>
              <w:szCs w:val="28"/>
            </w:rPr>
          </w:rPrChange>
        </w:rPr>
        <w:t>没办法真正的去通达，佛陀殊胜的这样一种妙法的。</w:t>
      </w:r>
      <w:del w:id="2533" w:author="Administrator" w:date="2015-04-29T14:50:00Z">
        <w:r>
          <w:rPr>
            <w:rFonts w:hint="eastAsia" w:ascii="楷体_GB2312" w:hAnsi="楷体_GB2312" w:eastAsia="楷体_GB2312" w:cs="楷体_GB2312"/>
            <w:sz w:val="28"/>
            <w:szCs w:val="28"/>
            <w:rPrChange w:id="2534" w:author="Administrator" w:date="2015-04-28T08:43:00Z">
              <w:rPr>
                <w:rFonts w:hint="eastAsia" w:ascii="华文楷体" w:hAnsi="华文楷体" w:eastAsia="华文楷体"/>
                <w:sz w:val="28"/>
                <w:szCs w:val="28"/>
              </w:rPr>
            </w:rPrChange>
          </w:rPr>
          <w:delText>所以</w:delText>
        </w:r>
      </w:del>
      <w:r>
        <w:rPr>
          <w:rFonts w:hint="eastAsia" w:ascii="楷体_GB2312" w:hAnsi="楷体_GB2312" w:eastAsia="楷体_GB2312" w:cs="楷体_GB2312"/>
          <w:sz w:val="28"/>
          <w:szCs w:val="28"/>
          <w:rPrChange w:id="2535" w:author="Administrator" w:date="2015-04-28T08:43:00Z">
            <w:rPr>
              <w:rFonts w:hint="eastAsia" w:ascii="华文楷体" w:hAnsi="华文楷体" w:eastAsia="华文楷体"/>
              <w:sz w:val="28"/>
              <w:szCs w:val="28"/>
            </w:rPr>
          </w:rPrChange>
        </w:rPr>
        <w:t>这个方面也是进一步地对于二理的宗轨和就是说静命论师的第三宗轨作为一个进一步的赞叹 。</w:t>
      </w:r>
    </w:p>
    <w:p>
      <w:pPr>
        <w:pStyle w:val="5"/>
        <w:widowControl/>
        <w:shd w:val="clear" w:color="auto" w:fill="FBF9F4"/>
        <w:spacing w:line="510" w:lineRule="atLeast"/>
        <w:ind w:left="0" w:firstLine="560"/>
        <w:rPr>
          <w:ins w:id="2536" w:author="Administrator" w:date="2015-04-29T14:50:00Z"/>
          <w:rFonts w:ascii="华文楷体" w:hAnsi="华文楷体" w:eastAsia="华文楷体" w:cs="华文楷体"/>
          <w:b w:val="0"/>
          <w:i w:val="0"/>
          <w:caps w:val="0"/>
          <w:color w:val="000000"/>
          <w:spacing w:val="0"/>
          <w:sz w:val="28"/>
          <w:szCs w:val="28"/>
        </w:rPr>
      </w:pPr>
      <w:ins w:id="2537" w:author="Administrator" w:date="2015-04-29T14:50:00Z">
        <w:r>
          <w:rPr>
            <w:rFonts w:hint="eastAsia" w:ascii="华文楷体" w:hAnsi="华文楷体" w:eastAsia="华文楷体" w:cs="华文楷体"/>
            <w:i w:val="0"/>
            <w:caps w:val="0"/>
            <w:color w:val="000000"/>
            <w:spacing w:val="0"/>
            <w:sz w:val="28"/>
            <w:szCs w:val="28"/>
            <w:shd w:val="clear" w:color="auto" w:fill="FBF9F4"/>
          </w:rPr>
          <w:t>诸佛教法结集您，于此胜乘理智摄，</w:t>
        </w:r>
      </w:ins>
    </w:p>
    <w:p>
      <w:pPr>
        <w:pStyle w:val="5"/>
        <w:widowControl/>
        <w:shd w:val="clear" w:color="auto" w:fill="FBF9F4"/>
        <w:spacing w:line="510" w:lineRule="atLeast"/>
        <w:ind w:left="0" w:firstLine="560"/>
        <w:rPr>
          <w:ins w:id="2538" w:author="Administrator" w:date="2015-04-29T14:50:00Z"/>
          <w:rFonts w:hint="eastAsia" w:ascii="华文楷体" w:hAnsi="华文楷体" w:eastAsia="华文楷体" w:cs="华文楷体"/>
          <w:b w:val="0"/>
          <w:i w:val="0"/>
          <w:caps w:val="0"/>
          <w:color w:val="000000"/>
          <w:spacing w:val="0"/>
          <w:sz w:val="28"/>
          <w:szCs w:val="28"/>
        </w:rPr>
      </w:pPr>
      <w:ins w:id="2539" w:author="Administrator" w:date="2015-04-29T14:50:00Z">
        <w:r>
          <w:rPr>
            <w:rFonts w:hint="eastAsia" w:ascii="华文楷体" w:hAnsi="华文楷体" w:eastAsia="华文楷体" w:cs="华文楷体"/>
            <w:i w:val="0"/>
            <w:caps w:val="0"/>
            <w:color w:val="000000"/>
            <w:spacing w:val="0"/>
            <w:sz w:val="28"/>
            <w:szCs w:val="28"/>
            <w:shd w:val="clear" w:color="auto" w:fill="FBF9F4"/>
          </w:rPr>
          <w:t>深要精髓一红日，摧散世间诸迷雾。</w:t>
        </w:r>
      </w:ins>
    </w:p>
    <w:p>
      <w:pPr>
        <w:ind w:firstLine="570"/>
        <w:jc w:val="center"/>
        <w:rPr>
          <w:ins w:id="2541" w:author="Administrator" w:date="2015-04-29T15:41:00Z"/>
          <w:rFonts w:hint="eastAsia" w:ascii="楷体_GB2312" w:hAnsi="楷体_GB2312" w:eastAsia="楷体_GB2312" w:cs="楷体_GB2312"/>
          <w:sz w:val="28"/>
          <w:szCs w:val="28"/>
        </w:rPr>
        <w:pPrChange w:id="2540" w:author="Administrator" w:date="2015-04-29T15:41:00Z">
          <w:pPr>
            <w:ind w:firstLine="570"/>
          </w:pPr>
        </w:pPrChange>
      </w:pPr>
      <w:del w:id="2542" w:author="Administrator" w:date="2015-04-29T14:50:00Z">
        <w:r>
          <w:rPr>
            <w:rFonts w:hint="eastAsia" w:ascii="楷体_GB2312" w:hAnsi="楷体_GB2312" w:eastAsia="楷体_GB2312" w:cs="楷体_GB2312"/>
            <w:sz w:val="28"/>
            <w:szCs w:val="28"/>
            <w:rPrChange w:id="2543" w:author="Administrator" w:date="2015-04-28T08:43:00Z">
              <w:rPr>
                <w:rFonts w:hint="eastAsia" w:ascii="华文楷体" w:hAnsi="华文楷体" w:eastAsia="华文楷体"/>
                <w:sz w:val="28"/>
                <w:szCs w:val="28"/>
              </w:rPr>
            </w:rPrChange>
          </w:rPr>
          <w:delText>“诸佛教法结集您，于此胜乘理智摄，深要精髓一红日，催散世间诸迷雾。”</w:delText>
        </w:r>
      </w:del>
      <w:r>
        <w:rPr>
          <w:rFonts w:hint="eastAsia" w:ascii="楷体_GB2312" w:hAnsi="楷体_GB2312" w:eastAsia="楷体_GB2312" w:cs="楷体_GB2312"/>
          <w:sz w:val="28"/>
          <w:szCs w:val="28"/>
          <w:rPrChange w:id="2544" w:author="Administrator" w:date="2015-04-28T08:43:00Z">
            <w:rPr>
              <w:rFonts w:hint="eastAsia" w:ascii="华文楷体" w:hAnsi="华文楷体" w:eastAsia="华文楷体"/>
              <w:sz w:val="28"/>
              <w:szCs w:val="28"/>
            </w:rPr>
          </w:rPrChange>
        </w:rPr>
        <w:t>那么就“</w:t>
      </w:r>
      <w:r>
        <w:rPr>
          <w:rFonts w:hint="eastAsia" w:ascii="楷体_GB2312" w:hAnsi="楷体_GB2312" w:eastAsia="楷体_GB2312" w:cs="楷体_GB2312"/>
          <w:b/>
          <w:bCs/>
          <w:sz w:val="28"/>
          <w:szCs w:val="28"/>
          <w:rPrChange w:id="2545" w:author="Administrator" w:date="2015-04-29T14:51:00Z">
            <w:rPr>
              <w:rFonts w:hint="eastAsia" w:ascii="华文楷体" w:hAnsi="华文楷体" w:eastAsia="华文楷体"/>
              <w:sz w:val="28"/>
              <w:szCs w:val="28"/>
            </w:rPr>
          </w:rPrChange>
        </w:rPr>
        <w:t>诸佛教法结集您</w:t>
      </w:r>
      <w:r>
        <w:rPr>
          <w:rFonts w:hint="eastAsia" w:ascii="楷体_GB2312" w:hAnsi="楷体_GB2312" w:eastAsia="楷体_GB2312" w:cs="楷体_GB2312"/>
          <w:sz w:val="28"/>
          <w:szCs w:val="28"/>
          <w:rPrChange w:id="2546" w:author="Administrator" w:date="2015-04-28T08:43:00Z">
            <w:rPr>
              <w:rFonts w:hint="eastAsia" w:ascii="华文楷体" w:hAnsi="华文楷体" w:eastAsia="华文楷体"/>
              <w:sz w:val="28"/>
              <w:szCs w:val="28"/>
            </w:rPr>
          </w:rPrChange>
        </w:rPr>
        <w:t>”呢就是讲到了静命论师，静命论师呢就是一切诸法的结集者。为什么呢？从两个方面讲。第一个呢前面已提到过了，静命论师金刚手菩萨的化身。静命论师金刚手菩萨的化身呢，那么当然就是一切诸佛教法的集结者了，一切诸佛教法的集结者，这个是第一个。第二个呢就是说在这个当中呢，《中观庄严论》当中呢，他是把甚深见和就是说是广大行，把就是说胜义理和这样一种世俗理归集在一起，摄受在一个论典当中的殊胜的这样一个教主，所以说呢也是诸佛教法的集结者，从两个方面都可以理解的。“</w:t>
      </w:r>
      <w:r>
        <w:rPr>
          <w:rFonts w:hint="eastAsia" w:ascii="楷体_GB2312" w:hAnsi="楷体_GB2312" w:eastAsia="楷体_GB2312" w:cs="楷体_GB2312"/>
          <w:b/>
          <w:bCs/>
          <w:sz w:val="28"/>
          <w:szCs w:val="28"/>
          <w:rPrChange w:id="2547" w:author="Administrator" w:date="2015-04-29T15:39:00Z">
            <w:rPr>
              <w:rFonts w:hint="eastAsia" w:ascii="华文楷体" w:hAnsi="华文楷体" w:eastAsia="华文楷体"/>
              <w:sz w:val="28"/>
              <w:szCs w:val="28"/>
            </w:rPr>
          </w:rPrChange>
        </w:rPr>
        <w:t>于此胜乘理智摄</w:t>
      </w:r>
      <w:r>
        <w:rPr>
          <w:rFonts w:hint="eastAsia" w:ascii="楷体_GB2312" w:hAnsi="楷体_GB2312" w:eastAsia="楷体_GB2312" w:cs="楷体_GB2312"/>
          <w:sz w:val="28"/>
          <w:szCs w:val="28"/>
          <w:rPrChange w:id="2548" w:author="Administrator" w:date="2015-04-28T08:43:00Z">
            <w:rPr>
              <w:rFonts w:hint="eastAsia" w:ascii="华文楷体" w:hAnsi="华文楷体" w:eastAsia="华文楷体"/>
              <w:sz w:val="28"/>
              <w:szCs w:val="28"/>
            </w:rPr>
          </w:rPrChange>
        </w:rPr>
        <w:t>”那么对于这个殊胜的大乘呢，通过殊胜的理智摄为一处，摄于一处。这方面就是讲他集结教法，通过殊胜的理智呢，把这样一种大乘的教义呢摄于一处，让后学者能够轻易地通达。“</w:t>
      </w:r>
      <w:r>
        <w:rPr>
          <w:rFonts w:hint="eastAsia" w:ascii="楷体_GB2312" w:hAnsi="楷体_GB2312" w:eastAsia="楷体_GB2312" w:cs="楷体_GB2312"/>
          <w:b/>
          <w:bCs/>
          <w:sz w:val="28"/>
          <w:szCs w:val="28"/>
          <w:rPrChange w:id="2549" w:author="Administrator" w:date="2015-04-29T15:39:00Z">
            <w:rPr>
              <w:rFonts w:hint="eastAsia" w:ascii="华文楷体" w:hAnsi="华文楷体" w:eastAsia="华文楷体"/>
              <w:sz w:val="28"/>
              <w:szCs w:val="28"/>
            </w:rPr>
          </w:rPrChange>
        </w:rPr>
        <w:t>深要精髓一红日</w:t>
      </w:r>
      <w:r>
        <w:rPr>
          <w:rFonts w:hint="eastAsia" w:ascii="楷体_GB2312" w:hAnsi="楷体_GB2312" w:eastAsia="楷体_GB2312" w:cs="楷体_GB2312"/>
          <w:sz w:val="28"/>
          <w:szCs w:val="28"/>
          <w:rPrChange w:id="2550" w:author="Administrator" w:date="2015-04-28T08:43:00Z">
            <w:rPr>
              <w:rFonts w:hint="eastAsia" w:ascii="华文楷体" w:hAnsi="华文楷体" w:eastAsia="华文楷体"/>
              <w:sz w:val="28"/>
              <w:szCs w:val="28"/>
            </w:rPr>
          </w:rPrChange>
        </w:rPr>
        <w:t>”，那么就是说这个所摄集的《中观庄严论》当中呢，他是讲到了这个特点，就是深要精髓，就很多甚深的要诀，一切佛法的精华要义，都归摄在《中观庄严论》当中。所以说就好像一轮红日一样。它红日一出来之后呢，就能够吹散世间的迷雾。一切黑暗呢，一切迷雾呢，通过太阳一升起来之后，全部都能够吹，全部都能够吹散。有的时候我们就讲这个早上的时候，红日一出来之后大家觉得很舒服啊，太阳开始普照大地啊，很高兴。还有一个方面就是有些时候呢，就是有些时候呢，像夏秋的时候还有雾，还有雾。但是太阳一出来之后呢这个雾马上就会消散的，马上就会消散的。所以说像这样的话《中观庄严论》就像红日一样。世间当中的一切的这个迷雾啊，一些迷雾就是一些邪见。还有就是说是这个迷雾呢，也就是说众生相续当中的这个迷惑，很多这样的一种迷惑、怀疑。如果说是没有接触到《中观庄严论》的时候呢，有很多这样一种迷雾。但《中观庄严论》的教义一旦我们学习，一旦掌握了，他就内心当中会产生一个很清净的定解。这种清净的定解就能够摧毁我们内心相续当中的种种的邪见、无知啊，很多很多迷惑全部都能够吹散。所以这个方面就是这个比喻和意义对照应该就是了知。下面就是赞叹《中观庄严论》呢犹如金刚大明咒一般，“不可思议胜乘要，依简理证一幻变，</w:t>
      </w:r>
    </w:p>
    <w:p>
      <w:pPr>
        <w:ind w:firstLine="570"/>
        <w:jc w:val="center"/>
        <w:rPr>
          <w:ins w:id="2552" w:author="Administrator" w:date="2015-04-29T15:41:00Z"/>
          <w:rFonts w:hint="eastAsia" w:ascii="楷体_GB2312" w:hAnsi="楷体_GB2312" w:eastAsia="楷体_GB2312" w:cs="楷体_GB2312"/>
          <w:sz w:val="28"/>
          <w:szCs w:val="28"/>
        </w:rPr>
        <w:pPrChange w:id="2551" w:author="Administrator" w:date="2015-04-29T15:41:00Z">
          <w:pPr>
            <w:ind w:firstLine="570"/>
          </w:pPr>
        </w:pPrChange>
      </w:pPr>
      <w:r>
        <w:rPr>
          <w:rFonts w:hint="eastAsia" w:ascii="楷体_GB2312" w:hAnsi="楷体_GB2312" w:eastAsia="楷体_GB2312" w:cs="楷体_GB2312"/>
          <w:sz w:val="28"/>
          <w:szCs w:val="28"/>
          <w:rPrChange w:id="2553" w:author="Administrator" w:date="2015-04-28T08:43:00Z">
            <w:rPr>
              <w:rFonts w:hint="eastAsia" w:ascii="华文楷体" w:hAnsi="华文楷体" w:eastAsia="华文楷体"/>
              <w:sz w:val="28"/>
              <w:szCs w:val="28"/>
            </w:rPr>
          </w:rPrChange>
        </w:rPr>
        <w:t>轻易明示此宝论，我知金刚大密咒 ”。</w:t>
      </w:r>
    </w:p>
    <w:p>
      <w:pPr>
        <w:ind w:firstLine="570"/>
        <w:rPr>
          <w:ins w:id="2554" w:author="Administrator" w:date="2015-04-29T15:50:00Z"/>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rPrChange w:id="2555" w:author="Administrator" w:date="2015-04-28T08:43:00Z">
            <w:rPr>
              <w:rFonts w:hint="eastAsia" w:ascii="华文楷体" w:hAnsi="华文楷体" w:eastAsia="华文楷体"/>
              <w:sz w:val="28"/>
              <w:szCs w:val="28"/>
            </w:rPr>
          </w:rPrChange>
        </w:rPr>
        <w:t>那么就是说是这个不可思议的胜乘要，这个方面就讲到了佛陀的大乘的佛法。大乘的佛法这个方面是不可思议的，一般的凡夫人很难去通达，很难以思议的就是说是胜乘的大乘的要诀。那么就是说这么，这么不可思议的这样一种这个佛法呢</w:t>
      </w:r>
      <w:ins w:id="2556" w:author="Administrator" w:date="2015-04-29T15:42:00Z">
        <w:r>
          <w:rPr>
            <w:rFonts w:hint="eastAsia" w:ascii="楷体_GB2312" w:hAnsi="楷体_GB2312" w:eastAsia="楷体_GB2312" w:cs="楷体_GB2312"/>
            <w:sz w:val="28"/>
            <w:szCs w:val="28"/>
            <w:lang w:val="en-US" w:eastAsia="zh-CN"/>
          </w:rPr>
          <w:t>,一般人</w:t>
        </w:r>
      </w:ins>
      <w:del w:id="2557" w:author="Administrator" w:date="2015-04-29T15:42:00Z">
        <w:r>
          <w:rPr>
            <w:rFonts w:hint="eastAsia" w:ascii="楷体_GB2312" w:hAnsi="楷体_GB2312" w:eastAsia="楷体_GB2312" w:cs="楷体_GB2312"/>
            <w:sz w:val="28"/>
            <w:szCs w:val="28"/>
            <w:rPrChange w:id="2558" w:author="Administrator" w:date="2015-04-28T08:43:00Z">
              <w:rPr>
                <w:rFonts w:hint="eastAsia" w:ascii="华文楷体" w:hAnsi="华文楷体" w:eastAsia="华文楷体"/>
                <w:sz w:val="28"/>
                <w:szCs w:val="28"/>
              </w:rPr>
            </w:rPrChange>
          </w:rPr>
          <w:delText>，</w:delText>
        </w:r>
      </w:del>
      <w:del w:id="2559" w:author="Administrator" w:date="2015-04-29T15:42:00Z">
        <w:r>
          <w:rPr>
            <w:rFonts w:hint="eastAsia" w:ascii="楷体_GB2312" w:hAnsi="楷体_GB2312" w:eastAsia="楷体_GB2312" w:cs="楷体_GB2312"/>
            <w:sz w:val="28"/>
            <w:szCs w:val="28"/>
            <w:rPrChange w:id="2560" w:author="Administrator" w:date="2015-04-28T08:43:00Z">
              <w:rPr>
                <w:rFonts w:hint="eastAsia" w:ascii="华文楷体" w:hAnsi="华文楷体" w:eastAsia="华文楷体"/>
                <w:sz w:val="28"/>
                <w:szCs w:val="28"/>
              </w:rPr>
            </w:rPrChange>
          </w:rPr>
          <w:delText>当然</w:delText>
        </w:r>
      </w:del>
      <w:r>
        <w:rPr>
          <w:rFonts w:hint="eastAsia" w:ascii="楷体_GB2312" w:hAnsi="楷体_GB2312" w:eastAsia="楷体_GB2312" w:cs="楷体_GB2312"/>
          <w:sz w:val="28"/>
          <w:szCs w:val="28"/>
          <w:rPrChange w:id="2561" w:author="Administrator" w:date="2015-04-28T08:43:00Z">
            <w:rPr>
              <w:rFonts w:hint="eastAsia" w:ascii="华文楷体" w:hAnsi="华文楷体" w:eastAsia="华文楷体"/>
              <w:sz w:val="28"/>
              <w:szCs w:val="28"/>
            </w:rPr>
          </w:rPrChange>
        </w:rPr>
        <w:t>很难通达。也是这个大乘的经典就是说这个浩如烟海一样，浩如烟海一样。当时就龙树菩萨到龙宫的时候，单单看题目好像一个月都没看完，就像这样的。像这样的话这么多的这样一种这个殊胜的这个大乘哪。也就是说我们真正要，我们真正要去就是说完全</w:t>
      </w:r>
      <w:ins w:id="2562" w:author="Administrator" w:date="2015-04-29T15:43:00Z">
        <w:r>
          <w:rPr>
            <w:rFonts w:hint="eastAsia" w:ascii="楷体_GB2312" w:hAnsi="楷体_GB2312" w:eastAsia="楷体_GB2312" w:cs="楷体_GB2312"/>
            <w:sz w:val="28"/>
            <w:szCs w:val="28"/>
            <w:lang w:eastAsia="zh-CN"/>
          </w:rPr>
          <w:t>能够通达，</w:t>
        </w:r>
      </w:ins>
      <w:del w:id="2563" w:author="Administrator" w:date="2015-04-29T15:43:00Z">
        <w:r>
          <w:rPr>
            <w:rFonts w:hint="eastAsia" w:ascii="楷体_GB2312" w:hAnsi="楷体_GB2312" w:eastAsia="楷体_GB2312" w:cs="楷体_GB2312"/>
            <w:sz w:val="28"/>
            <w:szCs w:val="28"/>
            <w:rPrChange w:id="2564" w:author="Administrator" w:date="2015-04-28T08:43:00Z">
              <w:rPr>
                <w:rFonts w:hint="eastAsia" w:ascii="华文楷体" w:hAnsi="华文楷体" w:eastAsia="华文楷体"/>
                <w:sz w:val="28"/>
                <w:szCs w:val="28"/>
              </w:rPr>
            </w:rPrChange>
          </w:rPr>
          <w:delText>应该的？（43:41）</w:delText>
        </w:r>
      </w:del>
      <w:r>
        <w:rPr>
          <w:rFonts w:hint="eastAsia" w:ascii="楷体_GB2312" w:hAnsi="楷体_GB2312" w:eastAsia="楷体_GB2312" w:cs="楷体_GB2312"/>
          <w:sz w:val="28"/>
          <w:szCs w:val="28"/>
          <w:rPrChange w:id="2565" w:author="Administrator" w:date="2015-04-28T08:43:00Z">
            <w:rPr>
              <w:rFonts w:hint="eastAsia" w:ascii="华文楷体" w:hAnsi="华文楷体" w:eastAsia="华文楷体"/>
              <w:sz w:val="28"/>
              <w:szCs w:val="28"/>
            </w:rPr>
          </w:rPrChange>
        </w:rPr>
        <w:t>一般的通达很困难，一方面是数量之多不可思议，一方面它的这个教义之深也是不可思议的。所以说从这方面讲的时候呢要让很清净的通达不可思议的这样一种大乘要义啊，很困难。但是呢就是说《中观庄严论》</w:t>
      </w:r>
      <w:r>
        <w:rPr>
          <w:rFonts w:hint="eastAsia" w:ascii="楷体_GB2312" w:hAnsi="楷体_GB2312" w:eastAsia="楷体_GB2312" w:cs="楷体_GB2312"/>
          <w:b/>
          <w:bCs/>
          <w:sz w:val="28"/>
          <w:szCs w:val="28"/>
          <w:rPrChange w:id="2566" w:author="Administrator" w:date="2015-04-29T15:44:00Z">
            <w:rPr>
              <w:rFonts w:hint="eastAsia" w:ascii="华文楷体" w:hAnsi="华文楷体" w:eastAsia="华文楷体"/>
              <w:sz w:val="28"/>
              <w:szCs w:val="28"/>
            </w:rPr>
          </w:rPrChange>
        </w:rPr>
        <w:t>依简理证一幻变，</w:t>
      </w:r>
      <w:r>
        <w:rPr>
          <w:rFonts w:hint="eastAsia" w:ascii="楷体_GB2312" w:hAnsi="楷体_GB2312" w:eastAsia="楷体_GB2312" w:cs="楷体_GB2312"/>
          <w:sz w:val="28"/>
          <w:szCs w:val="28"/>
          <w:rPrChange w:id="2567" w:author="Administrator" w:date="2015-04-28T08:43:00Z">
            <w:rPr>
              <w:rFonts w:hint="eastAsia" w:ascii="华文楷体" w:hAnsi="华文楷体" w:eastAsia="华文楷体"/>
              <w:sz w:val="28"/>
              <w:szCs w:val="28"/>
            </w:rPr>
          </w:rPrChange>
        </w:rPr>
        <w:t>轻易明示了。就是说通过这种简要的理证呢，《中观庄严论》当中就讲到了通过很简要的理证，一幻变之后呢，马上就能够轻易明示。就把谁能够轻易明示呢。就能够把这个胜乘要，把不可思议的胜乘的要点，马上就能够轻易的明示出来，这个就是名言理。这个就是胜义理，像这样的话一下子就能够研究</w:t>
      </w:r>
      <w:del w:id="2568" w:author="Administrator" w:date="2015-04-29T15:44:00Z">
        <w:r>
          <w:rPr>
            <w:rFonts w:hint="eastAsia" w:ascii="楷体_GB2312" w:hAnsi="楷体_GB2312" w:eastAsia="楷体_GB2312" w:cs="楷体_GB2312"/>
            <w:sz w:val="28"/>
            <w:szCs w:val="28"/>
            <w:rPrChange w:id="2569" w:author="Administrator" w:date="2015-04-28T08:43:00Z">
              <w:rPr>
                <w:rFonts w:hint="eastAsia" w:ascii="华文楷体" w:hAnsi="华文楷体" w:eastAsia="华文楷体"/>
                <w:sz w:val="28"/>
                <w:szCs w:val="28"/>
              </w:rPr>
            </w:rPrChange>
          </w:rPr>
          <w:delText>？</w:delText>
        </w:r>
      </w:del>
      <w:del w:id="2570" w:author="Administrator" w:date="2015-04-29T15:44:00Z">
        <w:r>
          <w:rPr>
            <w:rFonts w:hint="eastAsia" w:ascii="楷体_GB2312" w:hAnsi="楷体_GB2312" w:eastAsia="楷体_GB2312" w:cs="楷体_GB2312"/>
            <w:sz w:val="28"/>
            <w:szCs w:val="28"/>
            <w:rPrChange w:id="2571" w:author="Administrator" w:date="2015-04-28T08:43:00Z">
              <w:rPr>
                <w:rFonts w:hint="eastAsia" w:ascii="华文楷体" w:hAnsi="华文楷体" w:eastAsia="华文楷体"/>
                <w:sz w:val="28"/>
                <w:szCs w:val="28"/>
              </w:rPr>
            </w:rPrChange>
          </w:rPr>
          <w:delText>（44:22）</w:delText>
        </w:r>
      </w:del>
      <w:r>
        <w:rPr>
          <w:rFonts w:hint="eastAsia" w:ascii="楷体_GB2312" w:hAnsi="楷体_GB2312" w:eastAsia="楷体_GB2312" w:cs="楷体_GB2312"/>
          <w:sz w:val="28"/>
          <w:szCs w:val="28"/>
          <w:rPrChange w:id="2572" w:author="Administrator" w:date="2015-04-28T08:43:00Z">
            <w:rPr>
              <w:rFonts w:hint="eastAsia" w:ascii="华文楷体" w:hAnsi="华文楷体" w:eastAsia="华文楷体"/>
              <w:sz w:val="28"/>
              <w:szCs w:val="28"/>
            </w:rPr>
          </w:rPrChange>
        </w:rPr>
        <w:t>。所以说“此宝论，我知金刚大密咒”，此宝论就是讲《中观庄严论》。这么殊胜的宝论，我，就是讲麦彭仁波切，他如果能了知这个就是金刚大密咒。那么金刚大密咒有什么样一种这个特点呢。就瑜伽师，他念了这样一种密咒啊，金刚大密咒。他念一个咒语，他只是念一个咒语，像这样的话他就能够成办一切事业。念一个咒语就能够摧毁一切的怨敌，一个咒语他就能够成办就是说成办所有的事业。像这样的话就是说一个密咒成办一切，一切事业，摧毁他的这个违品，成就他的这样一种所依啊，这方面就是一个咒语的完成，这个密咒的力量非常大。而且他只是一个。那么就是说《中观庄严论》呢</w:t>
      </w:r>
      <w:del w:id="2573" w:author="Administrator" w:date="2015-04-29T15:45:00Z">
        <w:r>
          <w:rPr>
            <w:rFonts w:hint="eastAsia" w:ascii="楷体_GB2312" w:hAnsi="楷体_GB2312" w:eastAsia="楷体_GB2312" w:cs="楷体_GB2312"/>
            <w:sz w:val="28"/>
            <w:szCs w:val="28"/>
            <w:rPrChange w:id="2574" w:author="Administrator" w:date="2015-04-28T08:43:00Z">
              <w:rPr>
                <w:rFonts w:hint="eastAsia" w:ascii="华文楷体" w:hAnsi="华文楷体" w:eastAsia="华文楷体"/>
                <w:sz w:val="28"/>
                <w:szCs w:val="28"/>
              </w:rPr>
            </w:rPrChange>
          </w:rPr>
          <w:delText>他</w:delText>
        </w:r>
      </w:del>
      <w:ins w:id="2575" w:author="Administrator" w:date="2015-04-29T15:45: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2576" w:author="Administrator" w:date="2015-04-28T08:43:00Z">
            <w:rPr>
              <w:rFonts w:hint="eastAsia" w:ascii="华文楷体" w:hAnsi="华文楷体" w:eastAsia="华文楷体"/>
              <w:sz w:val="28"/>
              <w:szCs w:val="28"/>
            </w:rPr>
          </w:rPrChange>
        </w:rPr>
        <w:t>也是有这样的特点，第一个呢</w:t>
      </w:r>
      <w:del w:id="2577" w:author="Administrator" w:date="2015-04-29T15:45:00Z">
        <w:r>
          <w:rPr>
            <w:rFonts w:hint="eastAsia" w:ascii="楷体_GB2312" w:hAnsi="楷体_GB2312" w:eastAsia="楷体_GB2312" w:cs="楷体_GB2312"/>
            <w:sz w:val="28"/>
            <w:szCs w:val="28"/>
            <w:rPrChange w:id="2578" w:author="Administrator" w:date="2015-04-28T08:43:00Z">
              <w:rPr>
                <w:rFonts w:hint="eastAsia" w:ascii="华文楷体" w:hAnsi="华文楷体" w:eastAsia="华文楷体"/>
                <w:sz w:val="28"/>
                <w:szCs w:val="28"/>
              </w:rPr>
            </w:rPrChange>
          </w:rPr>
          <w:delText>他</w:delText>
        </w:r>
      </w:del>
      <w:ins w:id="2579" w:author="Administrator" w:date="2015-04-29T15:45: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2580" w:author="Administrator" w:date="2015-04-28T08:43:00Z">
            <w:rPr>
              <w:rFonts w:hint="eastAsia" w:ascii="华文楷体" w:hAnsi="华文楷体" w:eastAsia="华文楷体"/>
              <w:sz w:val="28"/>
              <w:szCs w:val="28"/>
            </w:rPr>
          </w:rPrChange>
        </w:rPr>
        <w:t>就是说</w:t>
      </w:r>
      <w:del w:id="2581" w:author="Administrator" w:date="2015-04-29T15:45:00Z">
        <w:r>
          <w:rPr>
            <w:rFonts w:hint="eastAsia" w:ascii="楷体_GB2312" w:hAnsi="楷体_GB2312" w:eastAsia="楷体_GB2312" w:cs="楷体_GB2312"/>
            <w:sz w:val="28"/>
            <w:szCs w:val="28"/>
            <w:rPrChange w:id="2582" w:author="Administrator" w:date="2015-04-28T08:43:00Z">
              <w:rPr>
                <w:rFonts w:hint="eastAsia" w:ascii="华文楷体" w:hAnsi="华文楷体" w:eastAsia="华文楷体"/>
                <w:sz w:val="28"/>
                <w:szCs w:val="28"/>
              </w:rPr>
            </w:rPrChange>
          </w:rPr>
          <w:delText>他</w:delText>
        </w:r>
      </w:del>
      <w:ins w:id="2583" w:author="Administrator" w:date="2015-04-29T15:45: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2584" w:author="Administrator" w:date="2015-04-28T08:43:00Z">
            <w:rPr>
              <w:rFonts w:hint="eastAsia" w:ascii="华文楷体" w:hAnsi="华文楷体" w:eastAsia="华文楷体"/>
              <w:sz w:val="28"/>
              <w:szCs w:val="28"/>
            </w:rPr>
          </w:rPrChange>
        </w:rPr>
        <w:t>的力量非常大。《中观庄严论》这种这个金刚大密咒的力量很大。第一个呢就是说</w:t>
      </w:r>
      <w:del w:id="2585" w:author="Administrator" w:date="2015-04-29T15:45:00Z">
        <w:r>
          <w:rPr>
            <w:rFonts w:hint="eastAsia" w:ascii="楷体_GB2312" w:hAnsi="楷体_GB2312" w:eastAsia="楷体_GB2312" w:cs="楷体_GB2312"/>
            <w:sz w:val="28"/>
            <w:szCs w:val="28"/>
            <w:rPrChange w:id="2586" w:author="Administrator" w:date="2015-04-28T08:43:00Z">
              <w:rPr>
                <w:rFonts w:hint="eastAsia" w:ascii="华文楷体" w:hAnsi="华文楷体" w:eastAsia="华文楷体"/>
                <w:sz w:val="28"/>
                <w:szCs w:val="28"/>
              </w:rPr>
            </w:rPrChange>
          </w:rPr>
          <w:delText>他</w:delText>
        </w:r>
      </w:del>
      <w:ins w:id="2587" w:author="Administrator" w:date="2015-04-29T15:45: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2588" w:author="Administrator" w:date="2015-04-28T08:43:00Z">
            <w:rPr>
              <w:rFonts w:hint="eastAsia" w:ascii="华文楷体" w:hAnsi="华文楷体" w:eastAsia="华文楷体"/>
              <w:sz w:val="28"/>
              <w:szCs w:val="28"/>
            </w:rPr>
          </w:rPrChange>
        </w:rPr>
        <w:t>能够摧毁一切的邪宗，所有的邪宗全部摧毁了。这个里面呢就对于外道啊，对于一些不了义的这个观点啊，这样做了分析，做了剖析，破斥</w:t>
      </w:r>
      <w:del w:id="2589" w:author="Administrator" w:date="2015-04-29T15:46:00Z">
        <w:r>
          <w:rPr>
            <w:rFonts w:hint="eastAsia" w:ascii="楷体_GB2312" w:hAnsi="楷体_GB2312" w:eastAsia="楷体_GB2312" w:cs="楷体_GB2312"/>
            <w:sz w:val="28"/>
            <w:szCs w:val="28"/>
            <w:rPrChange w:id="2590" w:author="Administrator" w:date="2015-04-28T08:43:00Z">
              <w:rPr>
                <w:rFonts w:hint="eastAsia" w:ascii="华文楷体" w:hAnsi="华文楷体" w:eastAsia="华文楷体"/>
                <w:sz w:val="28"/>
                <w:szCs w:val="28"/>
              </w:rPr>
            </w:rPrChange>
          </w:rPr>
          <w:delText>?</w:delText>
        </w:r>
      </w:del>
      <w:del w:id="2591" w:author="Administrator" w:date="2015-04-29T15:46:00Z">
        <w:r>
          <w:rPr>
            <w:rFonts w:hint="eastAsia" w:ascii="楷体_GB2312" w:hAnsi="楷体_GB2312" w:eastAsia="楷体_GB2312" w:cs="楷体_GB2312"/>
            <w:sz w:val="28"/>
            <w:szCs w:val="28"/>
            <w:rPrChange w:id="2592" w:author="Administrator" w:date="2015-04-28T08:43:00Z">
              <w:rPr>
                <w:rFonts w:hint="eastAsia" w:ascii="华文楷体" w:hAnsi="华文楷体" w:eastAsia="华文楷体"/>
                <w:sz w:val="28"/>
                <w:szCs w:val="28"/>
              </w:rPr>
            </w:rPrChange>
          </w:rPr>
          <w:delText>（45:30）</w:delText>
        </w:r>
      </w:del>
      <w:r>
        <w:rPr>
          <w:rFonts w:hint="eastAsia" w:ascii="楷体_GB2312" w:hAnsi="楷体_GB2312" w:eastAsia="楷体_GB2312" w:cs="楷体_GB2312"/>
          <w:sz w:val="28"/>
          <w:szCs w:val="28"/>
          <w:rPrChange w:id="2593" w:author="Administrator" w:date="2015-04-28T08:43:00Z">
            <w:rPr>
              <w:rFonts w:hint="eastAsia" w:ascii="华文楷体" w:hAnsi="华文楷体" w:eastAsia="华文楷体"/>
              <w:sz w:val="28"/>
              <w:szCs w:val="28"/>
            </w:rPr>
          </w:rPrChange>
        </w:rPr>
        <w:t>，所以对于外道，尤其是对我们这样一种，我们相续当中的这个怀疑、邪见，全部都能够摧毁。所以这个方面就是讲到了这个他的这个特点。第二个方面呢通过这样《中观庄严论》呢，他能够成就一切所愿，成就一切所愿。所以说呢，《中观庄严论》学习之后呢对于名言理啊，对于胜义理，通达之后呢自然而然能够产生清净智慧，发起菩提心，这样修行之后呢很快就可以解脱了。所以一个《中观庄严论》他就能够成就一切事业的。所以这个方面就是讲金刚大密咒它的这样一种功效。还有呢金刚大密咒它就是一个咒语可以成办一切事业。《中观庄严论》的一部论典就可以成就一切事业。它就可以把所有的这样不可思议胜乘要，一个论典当中完全可以归摄在一起。所以说这样一种幻变很殊胜的。就是前面讲以简易的一幻变，一幻变之后就把很多复杂的东西变得简单了。所以说就是说非常非常广大的教义通过殊胜简要的理证一幻变之后呢，就能够轻易明示，轻易明示一切不可思议的胜乘要。所以这个宝论呢一定能够了知麦彭仁波切，我已经知道这个就是金刚大密咒了，现在我们要了知这个《中观庄严论》就是金刚大密咒。这个以上呢对于这个静命菩萨的这样一种殊胜不可思议的功德 ，对于《中观庄严论》的这样最为殊胜的这样一种这个功效，通过颂词的方式进一步的做了归摄。这个是第一个问题讲完了。下面讲第二个问题了，为谁而著。为谁而著呢就谁是当机者</w:t>
      </w:r>
      <w:ins w:id="2594" w:author="Administrator" w:date="2015-04-29T15:50:00Z">
        <w:r>
          <w:rPr>
            <w:rFonts w:hint="eastAsia" w:ascii="楷体_GB2312" w:hAnsi="楷体_GB2312" w:eastAsia="楷体_GB2312" w:cs="楷体_GB2312"/>
            <w:sz w:val="28"/>
            <w:szCs w:val="28"/>
            <w:lang w:eastAsia="zh-CN"/>
          </w:rPr>
          <w:t>？</w:t>
        </w:r>
      </w:ins>
      <w:del w:id="2595" w:author="Administrator" w:date="2015-04-29T15:50:00Z">
        <w:r>
          <w:rPr>
            <w:rFonts w:hint="eastAsia" w:ascii="楷体_GB2312" w:hAnsi="楷体_GB2312" w:eastAsia="楷体_GB2312" w:cs="楷体_GB2312"/>
            <w:sz w:val="28"/>
            <w:szCs w:val="28"/>
            <w:rPrChange w:id="2596" w:author="Administrator" w:date="2015-04-28T08:43:00Z">
              <w:rPr>
                <w:rFonts w:hint="eastAsia" w:ascii="华文楷体" w:hAnsi="华文楷体" w:eastAsia="华文楷体"/>
                <w:sz w:val="28"/>
                <w:szCs w:val="28"/>
              </w:rPr>
            </w:rPrChange>
          </w:rPr>
          <w:delText>(这个词是这么</w:delText>
        </w:r>
      </w:del>
      <w:del w:id="2597" w:author="Administrator" w:date="2015-04-29T15:50:00Z">
        <w:r>
          <w:rPr>
            <w:rFonts w:hint="eastAsia" w:ascii="楷体_GB2312" w:hAnsi="楷体_GB2312" w:eastAsia="楷体_GB2312" w:cs="楷体_GB2312"/>
            <w:sz w:val="28"/>
            <w:szCs w:val="28"/>
            <w:rPrChange w:id="2598" w:author="Administrator" w:date="2015-04-28T08:43:00Z">
              <w:rPr>
                <w:rFonts w:hint="eastAsia" w:ascii="华文楷体" w:hAnsi="华文楷体" w:eastAsia="华文楷体"/>
                <w:sz w:val="28"/>
                <w:szCs w:val="28"/>
              </w:rPr>
            </w:rPrChange>
          </w:rPr>
          <w:delText>写吗？)</w:delText>
        </w:r>
      </w:del>
      <w:del w:id="2599" w:author="Administrator" w:date="2015-04-29T15:50:00Z">
        <w:r>
          <w:rPr>
            <w:rFonts w:hint="eastAsia" w:ascii="楷体_GB2312" w:hAnsi="楷体_GB2312" w:eastAsia="楷体_GB2312" w:cs="楷体_GB2312"/>
            <w:sz w:val="28"/>
            <w:szCs w:val="28"/>
            <w:rPrChange w:id="2600" w:author="Administrator" w:date="2015-04-28T08:43: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2601" w:author="Administrator" w:date="2015-04-28T08:43:00Z">
            <w:rPr>
              <w:rFonts w:hint="eastAsia" w:ascii="华文楷体" w:hAnsi="华文楷体" w:eastAsia="华文楷体"/>
              <w:sz w:val="28"/>
              <w:szCs w:val="28"/>
            </w:rPr>
          </w:rPrChange>
        </w:rPr>
        <w:t>谁是当机者</w:t>
      </w:r>
      <w:del w:id="2602" w:author="Administrator" w:date="2015-04-29T15:50:00Z">
        <w:r>
          <w:rPr>
            <w:rFonts w:hint="eastAsia" w:ascii="楷体_GB2312" w:hAnsi="楷体_GB2312" w:eastAsia="楷体_GB2312" w:cs="楷体_GB2312"/>
            <w:sz w:val="28"/>
            <w:szCs w:val="28"/>
            <w:rPrChange w:id="2603" w:author="Administrator" w:date="2015-04-28T08:43:00Z">
              <w:rPr>
                <w:rFonts w:hint="eastAsia" w:ascii="华文楷体" w:hAnsi="华文楷体" w:eastAsia="华文楷体"/>
                <w:sz w:val="28"/>
                <w:szCs w:val="28"/>
              </w:rPr>
            </w:rPrChange>
          </w:rPr>
          <w:delText>。</w:delText>
        </w:r>
      </w:del>
      <w:ins w:id="2604" w:author="Administrator" w:date="2015-04-29T15:50: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605" w:author="Administrator" w:date="2015-04-28T08:43:00Z">
            <w:rPr>
              <w:rFonts w:hint="eastAsia" w:ascii="华文楷体" w:hAnsi="华文楷体" w:eastAsia="华文楷体"/>
              <w:sz w:val="28"/>
              <w:szCs w:val="28"/>
            </w:rPr>
          </w:rPrChange>
        </w:rPr>
        <w:t>下面就进一步的进行归摄，进一步的进行观察</w:t>
      </w:r>
      <w:del w:id="2606" w:author="Administrator" w:date="2015-04-29T15:50:00Z">
        <w:r>
          <w:rPr>
            <w:rFonts w:hint="eastAsia" w:ascii="楷体_GB2312" w:hAnsi="楷体_GB2312" w:eastAsia="楷体_GB2312" w:cs="楷体_GB2312"/>
            <w:sz w:val="28"/>
            <w:szCs w:val="28"/>
            <w:rPrChange w:id="2607" w:author="Administrator" w:date="2015-04-28T08:43:00Z">
              <w:rPr>
                <w:rFonts w:hint="eastAsia" w:ascii="华文楷体" w:hAnsi="华文楷体" w:eastAsia="华文楷体"/>
                <w:sz w:val="28"/>
                <w:szCs w:val="28"/>
              </w:rPr>
            </w:rPrChange>
          </w:rPr>
          <w:delText>，</w:delText>
        </w:r>
      </w:del>
      <w:ins w:id="2608" w:author="Administrator" w:date="2015-04-29T15:50:00Z">
        <w:r>
          <w:rPr>
            <w:rFonts w:hint="eastAsia" w:ascii="楷体_GB2312" w:hAnsi="楷体_GB2312" w:eastAsia="楷体_GB2312" w:cs="楷体_GB2312"/>
            <w:sz w:val="28"/>
            <w:szCs w:val="28"/>
            <w:lang w:eastAsia="zh-CN"/>
          </w:rPr>
          <w:t>：</w:t>
        </w:r>
      </w:ins>
    </w:p>
    <w:p>
      <w:pPr>
        <w:numPr>
          <w:ilvl w:val="0"/>
          <w:numId w:val="1"/>
          <w:ins w:id="2610" w:author="Administrator" w:date="2015-04-29T15:52:00Z"/>
        </w:numPr>
        <w:ind w:firstLine="570"/>
        <w:rPr>
          <w:ins w:id="2611" w:author="Administrator" w:date="2015-04-29T15:52:00Z"/>
          <w:rFonts w:hint="eastAsia" w:ascii="楷体_GB2312" w:hAnsi="楷体_GB2312" w:eastAsia="楷体_GB2312" w:cs="楷体_GB2312"/>
          <w:sz w:val="28"/>
          <w:szCs w:val="28"/>
        </w:rPr>
        <w:pPrChange w:id="2609" w:author="Administrator" w:date="2015-04-29T15:52:00Z">
          <w:pPr>
            <w:ind w:firstLine="570"/>
          </w:pPr>
        </w:pPrChange>
      </w:pPr>
      <w:ins w:id="2612" w:author="Administrator" w:date="2015-04-29T15:51:00Z">
        <w:r>
          <w:rPr>
            <w:rFonts w:hint="eastAsia" w:ascii="黑体" w:hAnsi="黑体" w:eastAsia="黑体" w:cs="黑体"/>
            <w:b/>
            <w:bCs/>
            <w:i w:val="0"/>
            <w:caps w:val="0"/>
            <w:color w:val="000000"/>
            <w:spacing w:val="0"/>
            <w:sz w:val="28"/>
            <w:szCs w:val="28"/>
            <w:shd w:val="clear" w:color="auto" w:fill="FBF9F4"/>
            <w:rPrChange w:id="2613" w:author="Administrator" w:date="2015-04-29T15:51:00Z">
              <w:rPr>
                <w:rFonts w:ascii="华文楷体" w:hAnsi="华文楷体" w:eastAsia="华文楷体" w:cs="华文楷体"/>
                <w:i w:val="0"/>
                <w:caps w:val="0"/>
                <w:color w:val="000000"/>
                <w:spacing w:val="0"/>
                <w:sz w:val="28"/>
                <w:szCs w:val="28"/>
                <w:shd w:val="clear" w:color="auto" w:fill="FBF9F4"/>
              </w:rPr>
            </w:rPrChange>
          </w:rPr>
          <w:t>为谁而著：如果有人心里思量：到底什么是大乘？大乘的要义又是指的什么？如何才能对大乘之义生起以理引发的智慧呢？</w:t>
        </w:r>
      </w:ins>
    </w:p>
    <w:p>
      <w:pPr>
        <w:numPr>
          <w:numId w:val="0"/>
        </w:numPr>
        <w:ind w:firstLine="570" w:firstLineChars="200"/>
        <w:rPr>
          <w:ins w:id="2615" w:author="Administrator" w:date="2015-04-29T15:56:00Z"/>
          <w:rFonts w:hint="eastAsia" w:ascii="楷体_GB2312" w:hAnsi="楷体_GB2312" w:eastAsia="楷体_GB2312" w:cs="楷体_GB2312"/>
          <w:sz w:val="28"/>
          <w:szCs w:val="28"/>
        </w:rPr>
        <w:pPrChange w:id="2614" w:author="Administrator" w:date="2015-04-29T15:52:00Z">
          <w:pPr>
            <w:ind w:firstLine="570"/>
          </w:pPr>
        </w:pPrChange>
      </w:pPr>
      <w:del w:id="2616" w:author="Administrator" w:date="2015-04-29T15:51:00Z">
        <w:r>
          <w:rPr>
            <w:rFonts w:hint="eastAsia" w:ascii="楷体_GB2312" w:hAnsi="楷体_GB2312" w:eastAsia="楷体_GB2312" w:cs="楷体_GB2312"/>
            <w:sz w:val="28"/>
            <w:szCs w:val="28"/>
            <w:rPrChange w:id="2617" w:author="Administrator" w:date="2015-04-28T08:43:00Z">
              <w:rPr>
                <w:rFonts w:hint="eastAsia" w:ascii="华文楷体" w:hAnsi="华文楷体" w:eastAsia="华文楷体"/>
                <w:sz w:val="28"/>
                <w:szCs w:val="28"/>
              </w:rPr>
            </w:rPrChange>
          </w:rPr>
          <w:delText>如果有人心里思量，到底什么是大乘，大乘的要义又是指的什么。如何才能对大乘之义生起以理引发的智慧呢。</w:delText>
        </w:r>
      </w:del>
      <w:r>
        <w:rPr>
          <w:rFonts w:hint="eastAsia" w:ascii="楷体_GB2312" w:hAnsi="楷体_GB2312" w:eastAsia="楷体_GB2312" w:cs="楷体_GB2312"/>
          <w:sz w:val="28"/>
          <w:szCs w:val="28"/>
          <w:rPrChange w:id="2618" w:author="Administrator" w:date="2015-04-28T08:43:00Z">
            <w:rPr>
              <w:rFonts w:hint="eastAsia" w:ascii="华文楷体" w:hAnsi="华文楷体" w:eastAsia="华文楷体"/>
              <w:sz w:val="28"/>
              <w:szCs w:val="28"/>
            </w:rPr>
          </w:rPrChange>
        </w:rPr>
        <w:t>在解释为谁而著的时候呢是</w:t>
      </w:r>
      <w:del w:id="2619" w:author="Administrator" w:date="2015-04-29T15:52:00Z">
        <w:r>
          <w:rPr>
            <w:rFonts w:hint="eastAsia" w:ascii="楷体_GB2312" w:hAnsi="楷体_GB2312" w:eastAsia="楷体_GB2312" w:cs="楷体_GB2312"/>
            <w:sz w:val="28"/>
            <w:szCs w:val="28"/>
            <w:rPrChange w:id="2620" w:author="Administrator" w:date="2015-04-28T08:43:00Z">
              <w:rPr>
                <w:rFonts w:hint="eastAsia" w:ascii="华文楷体" w:hAnsi="华文楷体" w:eastAsia="华文楷体"/>
                <w:sz w:val="28"/>
                <w:szCs w:val="28"/>
              </w:rPr>
            </w:rPrChange>
          </w:rPr>
          <w:delText>讲</w:delText>
        </w:r>
      </w:del>
      <w:ins w:id="2621" w:author="Administrator" w:date="2015-04-29T15:52:00Z">
        <w:r>
          <w:rPr>
            <w:rFonts w:hint="eastAsia" w:ascii="楷体_GB2312" w:hAnsi="楷体_GB2312" w:eastAsia="楷体_GB2312" w:cs="楷体_GB2312"/>
            <w:sz w:val="28"/>
            <w:szCs w:val="28"/>
            <w:lang w:eastAsia="zh-CN"/>
          </w:rPr>
          <w:t>提</w:t>
        </w:r>
      </w:ins>
      <w:r>
        <w:rPr>
          <w:rFonts w:hint="eastAsia" w:ascii="楷体_GB2312" w:hAnsi="楷体_GB2312" w:eastAsia="楷体_GB2312" w:cs="楷体_GB2312"/>
          <w:sz w:val="28"/>
          <w:szCs w:val="28"/>
          <w:rPrChange w:id="2622" w:author="Administrator" w:date="2015-04-28T08:43:00Z">
            <w:rPr>
              <w:rFonts w:hint="eastAsia" w:ascii="华文楷体" w:hAnsi="华文楷体" w:eastAsia="华文楷体"/>
              <w:sz w:val="28"/>
              <w:szCs w:val="28"/>
            </w:rPr>
          </w:rPrChange>
        </w:rPr>
        <w:t>了这个三个问题，下面就一个一个解释。第一个，到底什么是大乘</w:t>
      </w:r>
      <w:del w:id="2623" w:author="Administrator" w:date="2015-04-29T15:52:00Z">
        <w:r>
          <w:rPr>
            <w:rFonts w:hint="eastAsia" w:ascii="楷体_GB2312" w:hAnsi="楷体_GB2312" w:eastAsia="楷体_GB2312" w:cs="楷体_GB2312"/>
            <w:sz w:val="28"/>
            <w:szCs w:val="28"/>
            <w:rPrChange w:id="2624" w:author="Administrator" w:date="2015-04-28T08:43:00Z">
              <w:rPr>
                <w:rFonts w:hint="eastAsia" w:ascii="华文楷体" w:hAnsi="华文楷体" w:eastAsia="华文楷体"/>
                <w:sz w:val="28"/>
                <w:szCs w:val="28"/>
              </w:rPr>
            </w:rPrChange>
          </w:rPr>
          <w:delText>。</w:delText>
        </w:r>
      </w:del>
      <w:ins w:id="2625" w:author="Administrator" w:date="2015-04-29T15:52: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626" w:author="Administrator" w:date="2015-04-28T08:43:00Z">
            <w:rPr>
              <w:rFonts w:hint="eastAsia" w:ascii="华文楷体" w:hAnsi="华文楷体" w:eastAsia="华文楷体"/>
              <w:sz w:val="28"/>
              <w:szCs w:val="28"/>
            </w:rPr>
          </w:rPrChange>
        </w:rPr>
        <w:t>第二个，大乘了知了之后，大乘的要义又是什么</w:t>
      </w:r>
      <w:del w:id="2627" w:author="Administrator" w:date="2015-04-29T15:52:00Z">
        <w:r>
          <w:rPr>
            <w:rFonts w:hint="eastAsia" w:ascii="楷体_GB2312" w:hAnsi="楷体_GB2312" w:eastAsia="楷体_GB2312" w:cs="楷体_GB2312"/>
            <w:sz w:val="28"/>
            <w:szCs w:val="28"/>
            <w:rPrChange w:id="2628" w:author="Administrator" w:date="2015-04-28T08:43:00Z">
              <w:rPr>
                <w:rFonts w:hint="eastAsia" w:ascii="华文楷体" w:hAnsi="华文楷体" w:eastAsia="华文楷体"/>
                <w:sz w:val="28"/>
                <w:szCs w:val="28"/>
              </w:rPr>
            </w:rPrChange>
          </w:rPr>
          <w:delText>，</w:delText>
        </w:r>
      </w:del>
      <w:ins w:id="2629" w:author="Administrator" w:date="2015-04-29T15:52: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630" w:author="Administrator" w:date="2015-04-28T08:43:00Z">
            <w:rPr>
              <w:rFonts w:hint="eastAsia" w:ascii="华文楷体" w:hAnsi="华文楷体" w:eastAsia="华文楷体"/>
              <w:sz w:val="28"/>
              <w:szCs w:val="28"/>
            </w:rPr>
          </w:rPrChange>
        </w:rPr>
        <w:t>第三个呢就是说了知大乘的要义，那么怎么样才能够对大乘的要义生起一种以理引发的智慧</w:t>
      </w:r>
      <w:del w:id="2631" w:author="Administrator" w:date="2015-04-29T15:53:00Z">
        <w:r>
          <w:rPr>
            <w:rFonts w:hint="eastAsia" w:ascii="楷体_GB2312" w:hAnsi="楷体_GB2312" w:eastAsia="楷体_GB2312" w:cs="楷体_GB2312"/>
            <w:sz w:val="28"/>
            <w:szCs w:val="28"/>
            <w:rPrChange w:id="2632" w:author="Administrator" w:date="2015-04-28T08:43:00Z">
              <w:rPr>
                <w:rFonts w:hint="eastAsia" w:ascii="华文楷体" w:hAnsi="华文楷体" w:eastAsia="华文楷体"/>
                <w:sz w:val="28"/>
                <w:szCs w:val="28"/>
              </w:rPr>
            </w:rPrChange>
          </w:rPr>
          <w:delText>。</w:delText>
        </w:r>
      </w:del>
      <w:ins w:id="2633" w:author="Administrator" w:date="2015-04-29T15:53: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634" w:author="Administrator" w:date="2015-04-28T08:43:00Z">
            <w:rPr>
              <w:rFonts w:hint="eastAsia" w:ascii="华文楷体" w:hAnsi="华文楷体" w:eastAsia="华文楷体"/>
              <w:sz w:val="28"/>
              <w:szCs w:val="28"/>
            </w:rPr>
          </w:rPrChange>
        </w:rPr>
        <w:t>这个就是三个问题，息息相关的。三个问题息息相关。因为我们是学大乘的人，我们是学大乘的人，那么我们，麦彭仁波切就给我们提问，什么是大乘。我们要了知什么是大乘。那然后大乘了知了，大乘的要义是什么样的。然后怎么样才能够对大乘的要义产生以理引发的智慧。这个就是三个问题。这三个问题实际上是和前面的略答遥相呼应的，我们</w:t>
      </w:r>
      <w:del w:id="2635" w:author="Administrator" w:date="2015-04-29T15:53:00Z">
        <w:r>
          <w:rPr>
            <w:rFonts w:hint="eastAsia" w:ascii="楷体_GB2312" w:hAnsi="楷体_GB2312" w:eastAsia="楷体_GB2312" w:cs="楷体_GB2312"/>
            <w:sz w:val="28"/>
            <w:szCs w:val="28"/>
            <w:rPrChange w:id="2636" w:author="Administrator" w:date="2015-04-28T08:43:00Z">
              <w:rPr>
                <w:rFonts w:hint="eastAsia" w:ascii="华文楷体" w:hAnsi="华文楷体" w:eastAsia="华文楷体"/>
                <w:sz w:val="28"/>
                <w:szCs w:val="28"/>
              </w:rPr>
            </w:rPrChange>
          </w:rPr>
          <w:delText>就放</w:delText>
        </w:r>
      </w:del>
      <w:ins w:id="2637" w:author="Administrator" w:date="2015-04-29T15:53:00Z">
        <w:r>
          <w:rPr>
            <w:rFonts w:hint="eastAsia" w:ascii="楷体_GB2312" w:hAnsi="楷体_GB2312" w:eastAsia="楷体_GB2312" w:cs="楷体_GB2312"/>
            <w:sz w:val="28"/>
            <w:szCs w:val="28"/>
            <w:lang w:eastAsia="zh-CN"/>
          </w:rPr>
          <w:t>翻</w:t>
        </w:r>
      </w:ins>
      <w:r>
        <w:rPr>
          <w:rFonts w:hint="eastAsia" w:ascii="楷体_GB2312" w:hAnsi="楷体_GB2312" w:eastAsia="楷体_GB2312" w:cs="楷体_GB2312"/>
          <w:sz w:val="28"/>
          <w:szCs w:val="28"/>
          <w:rPrChange w:id="2638" w:author="Administrator" w:date="2015-04-28T08:43:00Z">
            <w:rPr>
              <w:rFonts w:hint="eastAsia" w:ascii="华文楷体" w:hAnsi="华文楷体" w:eastAsia="华文楷体"/>
              <w:sz w:val="28"/>
              <w:szCs w:val="28"/>
            </w:rPr>
          </w:rPrChange>
        </w:rPr>
        <w:t>到前面。</w:t>
      </w:r>
      <w:del w:id="2639" w:author="Administrator" w:date="2015-04-29T15:53:00Z">
        <w:r>
          <w:rPr>
            <w:rFonts w:hint="eastAsia" w:ascii="楷体_GB2312" w:hAnsi="楷体_GB2312" w:eastAsia="楷体_GB2312" w:cs="楷体_GB2312"/>
            <w:sz w:val="28"/>
            <w:szCs w:val="28"/>
            <w:rPrChange w:id="2640" w:author="Administrator" w:date="2015-04-28T08:43:00Z">
              <w:rPr>
                <w:rFonts w:hint="eastAsia" w:ascii="华文楷体" w:hAnsi="华文楷体" w:eastAsia="华文楷体"/>
                <w:sz w:val="28"/>
                <w:szCs w:val="28"/>
              </w:rPr>
            </w:rPrChange>
          </w:rPr>
          <w:delText>放</w:delText>
        </w:r>
      </w:del>
      <w:ins w:id="2641" w:author="Administrator" w:date="2015-04-29T15:53:00Z">
        <w:r>
          <w:rPr>
            <w:rFonts w:hint="eastAsia" w:ascii="楷体_GB2312" w:hAnsi="楷体_GB2312" w:eastAsia="楷体_GB2312" w:cs="楷体_GB2312"/>
            <w:sz w:val="28"/>
            <w:szCs w:val="28"/>
            <w:lang w:eastAsia="zh-CN"/>
          </w:rPr>
          <w:t>翻</w:t>
        </w:r>
      </w:ins>
      <w:r>
        <w:rPr>
          <w:rFonts w:hint="eastAsia" w:ascii="楷体_GB2312" w:hAnsi="楷体_GB2312" w:eastAsia="楷体_GB2312" w:cs="楷体_GB2312"/>
          <w:sz w:val="28"/>
          <w:szCs w:val="28"/>
          <w:rPrChange w:id="2642" w:author="Administrator" w:date="2015-04-28T08:43:00Z">
            <w:rPr>
              <w:rFonts w:hint="eastAsia" w:ascii="华文楷体" w:hAnsi="华文楷体" w:eastAsia="华文楷体"/>
              <w:sz w:val="28"/>
              <w:szCs w:val="28"/>
            </w:rPr>
          </w:rPrChange>
        </w:rPr>
        <w:t>到前面就是说这个总说的时候呢，对于这样一种这个造论五本，对于造论五本总说的时候呢，实际上就有他的这样一种这个，他就是说很简单的这个解释。我们看十九页，十九页这个地方篇二</w:t>
      </w:r>
      <w:ins w:id="2643" w:author="Administrator" w:date="2015-04-29T15:54:00Z">
        <w:r>
          <w:rPr>
            <w:rFonts w:hint="eastAsia" w:ascii="楷体_GB2312" w:hAnsi="楷体_GB2312" w:eastAsia="楷体_GB2312" w:cs="楷体_GB2312"/>
            <w:sz w:val="28"/>
            <w:szCs w:val="28"/>
            <w:lang w:eastAsia="zh-CN"/>
          </w:rPr>
          <w:t>：</w:t>
        </w:r>
      </w:ins>
      <w:del w:id="2644" w:author="Administrator" w:date="2015-04-29T15:54:00Z">
        <w:r>
          <w:rPr>
            <w:rFonts w:hint="eastAsia" w:ascii="楷体_GB2312" w:hAnsi="楷体_GB2312" w:eastAsia="楷体_GB2312" w:cs="楷体_GB2312"/>
            <w:sz w:val="28"/>
            <w:szCs w:val="28"/>
            <w:rPrChange w:id="2645" w:author="Administrator" w:date="2015-04-28T08:43:00Z">
              <w:rPr>
                <w:rFonts w:hint="eastAsia" w:ascii="华文楷体" w:hAnsi="华文楷体" w:eastAsia="华文楷体"/>
                <w:sz w:val="28"/>
                <w:szCs w:val="28"/>
              </w:rPr>
            </w:rPrChange>
          </w:rPr>
          <w:delText>（48:12）</w:delText>
        </w:r>
      </w:del>
      <w:r>
        <w:rPr>
          <w:rFonts w:hint="eastAsia" w:ascii="楷体_GB2312" w:hAnsi="楷体_GB2312" w:eastAsia="楷体_GB2312" w:cs="楷体_GB2312"/>
          <w:sz w:val="28"/>
          <w:szCs w:val="28"/>
          <w:rPrChange w:id="2646" w:author="Administrator" w:date="2015-04-28T08:43:00Z">
            <w:rPr>
              <w:rFonts w:hint="eastAsia" w:ascii="华文楷体" w:hAnsi="华文楷体" w:eastAsia="华文楷体"/>
              <w:sz w:val="28"/>
              <w:szCs w:val="28"/>
            </w:rPr>
          </w:rPrChange>
        </w:rPr>
        <w:t>为谁而著。此论是为了那些力求对所有大乘论典之义获得以正理引发、不被他夺、博大精深之智慧的诸位后学者而撰著的。所以这个三问呢都是从这里面出来的。第一个就是说力求对所有大乘论典之义，这方面就讲，有这样一种说法。有这样一种说法的意思说，麦彭仁波切就问，第一个，什么是大乘？你既然要对所有大乘论典的意义获得这样一种定解。那么第一个问题，大乘是什么。 这个方面可以解释大乘是什么。然后呢第二，这里面有大乘论典之义。那么就大乘之道，这个大乘论典，它要义是什么样的呢</w:t>
      </w:r>
      <w:del w:id="2647" w:author="Administrator" w:date="2015-04-29T15:55:00Z">
        <w:r>
          <w:rPr>
            <w:rFonts w:hint="eastAsia" w:ascii="楷体_GB2312" w:hAnsi="楷体_GB2312" w:eastAsia="楷体_GB2312" w:cs="楷体_GB2312"/>
            <w:sz w:val="28"/>
            <w:szCs w:val="28"/>
            <w:rPrChange w:id="2648" w:author="Administrator" w:date="2015-04-28T08:43:00Z">
              <w:rPr>
                <w:rFonts w:hint="eastAsia" w:ascii="华文楷体" w:hAnsi="华文楷体" w:eastAsia="华文楷体"/>
                <w:sz w:val="28"/>
                <w:szCs w:val="28"/>
              </w:rPr>
            </w:rPrChange>
          </w:rPr>
          <w:delText>，</w:delText>
        </w:r>
      </w:del>
      <w:ins w:id="2649" w:author="Administrator" w:date="2015-04-29T15:55: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650" w:author="Administrator" w:date="2015-04-28T08:43:00Z">
            <w:rPr>
              <w:rFonts w:hint="eastAsia" w:ascii="华文楷体" w:hAnsi="华文楷体" w:eastAsia="华文楷体"/>
              <w:sz w:val="28"/>
              <w:szCs w:val="28"/>
            </w:rPr>
          </w:rPrChange>
        </w:rPr>
        <w:t>麦彭仁波切第二问，大乘的要义是怎么解释的问题。第三个就是说在这个前面的问题当中，为了</w:t>
      </w:r>
      <w:del w:id="2651" w:author="Administrator" w:date="2015-04-29T15:55:00Z">
        <w:r>
          <w:rPr>
            <w:rFonts w:hint="eastAsia" w:ascii="楷体_GB2312" w:hAnsi="楷体_GB2312" w:eastAsia="楷体_GB2312" w:cs="楷体_GB2312"/>
            <w:sz w:val="28"/>
            <w:szCs w:val="28"/>
            <w:rPrChange w:id="2652" w:author="Administrator" w:date="2015-04-28T08:43:00Z">
              <w:rPr>
                <w:rFonts w:hint="eastAsia" w:ascii="华文楷体" w:hAnsi="华文楷体" w:eastAsia="华文楷体"/>
                <w:sz w:val="28"/>
                <w:szCs w:val="28"/>
              </w:rPr>
            </w:rPrChange>
          </w:rPr>
          <w:delText>哪</w:delText>
        </w:r>
      </w:del>
      <w:ins w:id="2653" w:author="Administrator" w:date="2015-04-29T15:55:00Z">
        <w:r>
          <w:rPr>
            <w:rFonts w:hint="eastAsia" w:ascii="楷体_GB2312" w:hAnsi="楷体_GB2312" w:eastAsia="楷体_GB2312" w:cs="楷体_GB2312"/>
            <w:sz w:val="28"/>
            <w:szCs w:val="28"/>
            <w:lang w:eastAsia="zh-CN"/>
          </w:rPr>
          <w:t>那</w:t>
        </w:r>
      </w:ins>
      <w:r>
        <w:rPr>
          <w:rFonts w:hint="eastAsia" w:ascii="楷体_GB2312" w:hAnsi="楷体_GB2312" w:eastAsia="楷体_GB2312" w:cs="楷体_GB2312"/>
          <w:sz w:val="28"/>
          <w:szCs w:val="28"/>
          <w:rPrChange w:id="2654" w:author="Administrator" w:date="2015-04-28T08:43:00Z">
            <w:rPr>
              <w:rFonts w:hint="eastAsia" w:ascii="华文楷体" w:hAnsi="华文楷体" w:eastAsia="华文楷体"/>
              <w:sz w:val="28"/>
              <w:szCs w:val="28"/>
            </w:rPr>
          </w:rPrChange>
        </w:rPr>
        <w:t>些力求对所有大乘论典之义获得以正理引发的智慧。以正理引发的智慧，麦彭仁波切第三问，如何才能对大乘的义生起以理而生的智慧</w:t>
      </w:r>
      <w:del w:id="2655" w:author="Administrator" w:date="2015-04-29T15:55:00Z">
        <w:r>
          <w:rPr>
            <w:rFonts w:hint="eastAsia" w:ascii="楷体_GB2312" w:hAnsi="楷体_GB2312" w:eastAsia="楷体_GB2312" w:cs="楷体_GB2312"/>
            <w:sz w:val="28"/>
            <w:szCs w:val="28"/>
            <w:rPrChange w:id="2656" w:author="Administrator" w:date="2015-04-28T08:43:00Z">
              <w:rPr>
                <w:rFonts w:hint="eastAsia" w:ascii="华文楷体" w:hAnsi="华文楷体" w:eastAsia="华文楷体"/>
                <w:sz w:val="28"/>
                <w:szCs w:val="28"/>
              </w:rPr>
            </w:rPrChange>
          </w:rPr>
          <w:delText>。</w:delText>
        </w:r>
      </w:del>
      <w:ins w:id="2657" w:author="Administrator" w:date="2015-04-29T15:55: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658" w:author="Administrator" w:date="2015-04-28T08:43:00Z">
            <w:rPr>
              <w:rFonts w:hint="eastAsia" w:ascii="华文楷体" w:hAnsi="华文楷体" w:eastAsia="华文楷体"/>
              <w:sz w:val="28"/>
              <w:szCs w:val="28"/>
            </w:rPr>
          </w:rPrChange>
        </w:rPr>
        <w:t>实际上就是对于前面这个略说呢他进一步的就是说进行观察。而且通过三问的方式来进行规范性的讲解，规范性的讲解。所以说都是围绕这样一种这个前面的意思而提问，然后做解释的。那么下面就是回答第一问，到底什么是大乘。</w:t>
      </w:r>
    </w:p>
    <w:p>
      <w:pPr>
        <w:numPr>
          <w:numId w:val="0"/>
        </w:numPr>
        <w:ind w:firstLine="570" w:firstLineChars="200"/>
        <w:rPr>
          <w:ins w:id="2660" w:author="Administrator" w:date="2015-04-29T15:56:00Z"/>
          <w:rFonts w:hint="eastAsia" w:ascii="楷体_GB2312" w:hAnsi="楷体_GB2312" w:eastAsia="楷体_GB2312" w:cs="楷体_GB2312"/>
          <w:sz w:val="28"/>
          <w:szCs w:val="28"/>
          <w:lang w:eastAsia="zh-CN"/>
        </w:rPr>
        <w:pPrChange w:id="2659" w:author="Administrator" w:date="2015-04-29T15:52:00Z">
          <w:pPr>
            <w:ind w:firstLine="570"/>
          </w:pPr>
        </w:pPrChange>
      </w:pPr>
      <w:ins w:id="2661" w:author="Administrator" w:date="2015-04-29T15:56: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2662" w:author="Administrator" w:date="2015-04-29T15:56:00Z">
            <w:rPr>
              <w:rFonts w:hint="eastAsia" w:ascii="华文楷体" w:hAnsi="华文楷体" w:eastAsia="华文楷体"/>
              <w:sz w:val="28"/>
              <w:szCs w:val="28"/>
            </w:rPr>
          </w:rPrChange>
        </w:rPr>
        <w:t>所谓的大乘就是以菩提心之意乐作为因，通过具足十度之道而究竟、圆满、成熟、清净三个功德，最终成就二身双运之成果。</w:t>
      </w:r>
      <w:ins w:id="2663" w:author="Administrator" w:date="2015-04-29T15:56:00Z">
        <w:r>
          <w:rPr>
            <w:rFonts w:hint="eastAsia" w:ascii="楷体_GB2312" w:hAnsi="楷体_GB2312" w:eastAsia="楷体_GB2312" w:cs="楷体_GB2312"/>
            <w:sz w:val="28"/>
            <w:szCs w:val="28"/>
            <w:lang w:eastAsia="zh-CN"/>
          </w:rPr>
          <w:t>】</w:t>
        </w:r>
      </w:ins>
    </w:p>
    <w:p>
      <w:pPr>
        <w:numPr>
          <w:numId w:val="0"/>
        </w:numPr>
        <w:ind w:firstLine="570" w:firstLineChars="200"/>
        <w:rPr>
          <w:del w:id="2665" w:author="Administrator" w:date="2015-04-29T15:59:00Z"/>
          <w:rFonts w:hint="eastAsia" w:ascii="楷体_GB2312" w:hAnsi="楷体_GB2312" w:eastAsia="楷体_GB2312" w:cs="楷体_GB2312"/>
          <w:sz w:val="28"/>
          <w:szCs w:val="28"/>
          <w:rPrChange w:id="2666" w:author="Administrator" w:date="2015-04-28T08:43:00Z">
            <w:rPr>
              <w:rFonts w:ascii="华文楷体" w:hAnsi="华文楷体" w:eastAsia="华文楷体"/>
              <w:sz w:val="28"/>
              <w:szCs w:val="28"/>
            </w:rPr>
          </w:rPrChange>
        </w:rPr>
        <w:pPrChange w:id="2664" w:author="Administrator" w:date="2015-04-29T15:52:00Z">
          <w:pPr>
            <w:ind w:firstLine="570"/>
          </w:pPr>
        </w:pPrChange>
      </w:pPr>
      <w:r>
        <w:rPr>
          <w:rFonts w:hint="eastAsia" w:ascii="楷体_GB2312" w:hAnsi="楷体_GB2312" w:eastAsia="楷体_GB2312" w:cs="楷体_GB2312"/>
          <w:sz w:val="28"/>
          <w:szCs w:val="28"/>
          <w:rPrChange w:id="2667" w:author="Administrator" w:date="2015-04-28T08:43:00Z">
            <w:rPr>
              <w:rFonts w:hint="eastAsia" w:ascii="华文楷体" w:hAnsi="华文楷体" w:eastAsia="华文楷体"/>
              <w:sz w:val="28"/>
              <w:szCs w:val="28"/>
            </w:rPr>
          </w:rPrChange>
        </w:rPr>
        <w:t>那么这个当中就讲到了这个大乘它的因，它这样一种到达最后的果。那么什么是大乘呢。首先呢就是以菩提心的意乐作为因，这个就是所有大乘的共同因，啊，共同因，就是你必须要生起菩提心。</w:t>
      </w:r>
      <w:ins w:id="2668" w:author="Administrator" w:date="2015-04-29T15:58:00Z">
        <w:r>
          <w:rPr>
            <w:rFonts w:hint="eastAsia" w:ascii="楷体_GB2312" w:hAnsi="楷体_GB2312" w:eastAsia="楷体_GB2312" w:cs="楷体_GB2312"/>
            <w:sz w:val="28"/>
            <w:szCs w:val="28"/>
            <w:lang w:eastAsia="zh-CN"/>
          </w:rPr>
          <w:t>要以菩提心的意乐作为驱入修法的这样的</w:t>
        </w:r>
      </w:ins>
      <w:ins w:id="2669" w:author="Administrator" w:date="2015-04-29T15:59:00Z">
        <w:r>
          <w:rPr>
            <w:rFonts w:hint="eastAsia" w:ascii="楷体_GB2312" w:hAnsi="楷体_GB2312" w:eastAsia="楷体_GB2312" w:cs="楷体_GB2312"/>
            <w:sz w:val="28"/>
            <w:szCs w:val="28"/>
            <w:lang w:eastAsia="zh-CN"/>
          </w:rPr>
          <w:t>潜方便，</w:t>
        </w:r>
      </w:ins>
      <w:del w:id="2670" w:author="Administrator" w:date="2015-04-29T15:59:00Z">
        <w:r>
          <w:rPr>
            <w:rFonts w:hint="eastAsia" w:ascii="楷体_GB2312" w:hAnsi="楷体_GB2312" w:eastAsia="楷体_GB2312" w:cs="楷体_GB2312"/>
            <w:sz w:val="28"/>
            <w:szCs w:val="28"/>
            <w:rPrChange w:id="2671" w:author="Administrator" w:date="2015-04-28T08:43:00Z">
              <w:rPr>
                <w:rFonts w:hint="eastAsia" w:ascii="华文楷体" w:hAnsi="华文楷体" w:eastAsia="华文楷体"/>
                <w:sz w:val="28"/>
                <w:szCs w:val="28"/>
              </w:rPr>
            </w:rPrChange>
          </w:rPr>
          <w:delText>【</w:delText>
        </w:r>
      </w:del>
      <w:del w:id="2672" w:author="Administrator" w:date="2015-04-29T15:59:00Z">
        <w:r>
          <w:rPr>
            <w:rFonts w:hint="eastAsia" w:ascii="楷体_GB2312" w:hAnsi="楷体_GB2312" w:eastAsia="楷体_GB2312" w:cs="楷体_GB2312"/>
            <w:sz w:val="28"/>
            <w:szCs w:val="28"/>
            <w:rPrChange w:id="2673" w:author="Administrator" w:date="2015-04-28T08:43:00Z">
              <w:rPr>
                <w:rFonts w:hint="eastAsia" w:ascii="华文楷体" w:hAnsi="华文楷体" w:eastAsia="华文楷体"/>
                <w:sz w:val="28"/>
                <w:szCs w:val="28"/>
              </w:rPr>
            </w:rPrChange>
          </w:rPr>
          <w:delText>5</w:delText>
        </w:r>
      </w:del>
      <w:del w:id="2674" w:author="Administrator" w:date="2015-04-29T15:59:00Z">
        <w:r>
          <w:rPr>
            <w:rFonts w:hint="eastAsia" w:ascii="楷体_GB2312" w:hAnsi="楷体_GB2312" w:eastAsia="楷体_GB2312" w:cs="楷体_GB2312"/>
            <w:sz w:val="28"/>
            <w:szCs w:val="28"/>
            <w:rPrChange w:id="2675" w:author="Administrator" w:date="2015-04-28T08:43:00Z">
              <w:rPr>
                <w:rFonts w:hint="eastAsia" w:ascii="华文楷体" w:hAnsi="华文楷体" w:eastAsia="华文楷体"/>
                <w:sz w:val="28"/>
                <w:szCs w:val="28"/>
              </w:rPr>
            </w:rPrChange>
          </w:rPr>
          <w:delText>0</w:delText>
        </w:r>
      </w:del>
      <w:del w:id="2676" w:author="Administrator" w:date="2015-04-29T15:59:00Z">
        <w:r>
          <w:rPr>
            <w:rFonts w:hint="eastAsia" w:ascii="楷体_GB2312" w:hAnsi="楷体_GB2312" w:eastAsia="楷体_GB2312" w:cs="楷体_GB2312"/>
            <w:sz w:val="28"/>
            <w:szCs w:val="28"/>
            <w:rPrChange w:id="2677" w:author="Administrator" w:date="2015-04-28T08:43:00Z">
              <w:rPr>
                <w:rFonts w:hint="eastAsia" w:ascii="华文楷体" w:hAnsi="华文楷体" w:eastAsia="华文楷体"/>
                <w:sz w:val="28"/>
                <w:szCs w:val="28"/>
              </w:rPr>
            </w:rPrChange>
          </w:rPr>
          <w:delText>:</w:delText>
        </w:r>
      </w:del>
      <w:del w:id="2678" w:author="Administrator" w:date="2015-04-29T15:59:00Z">
        <w:r>
          <w:rPr>
            <w:rFonts w:hint="eastAsia" w:ascii="楷体_GB2312" w:hAnsi="楷体_GB2312" w:eastAsia="楷体_GB2312" w:cs="楷体_GB2312"/>
            <w:sz w:val="28"/>
            <w:szCs w:val="28"/>
            <w:rPrChange w:id="2679" w:author="Administrator" w:date="2015-04-28T08:43:00Z">
              <w:rPr>
                <w:rFonts w:hint="eastAsia" w:ascii="华文楷体" w:hAnsi="华文楷体" w:eastAsia="华文楷体"/>
                <w:sz w:val="28"/>
                <w:szCs w:val="28"/>
              </w:rPr>
            </w:rPrChange>
          </w:rPr>
          <w:delText>0</w:delText>
        </w:r>
      </w:del>
      <w:del w:id="2680" w:author="Administrator" w:date="2015-04-29T15:59:00Z">
        <w:r>
          <w:rPr>
            <w:rFonts w:hint="eastAsia" w:ascii="楷体_GB2312" w:hAnsi="楷体_GB2312" w:eastAsia="楷体_GB2312" w:cs="楷体_GB2312"/>
            <w:sz w:val="28"/>
            <w:szCs w:val="28"/>
            <w:rPrChange w:id="2681" w:author="Administrator" w:date="2015-04-28T08:43:00Z">
              <w:rPr>
                <w:rFonts w:hint="eastAsia" w:ascii="华文楷体" w:hAnsi="华文楷体" w:eastAsia="华文楷体"/>
                <w:sz w:val="28"/>
                <w:szCs w:val="28"/>
              </w:rPr>
            </w:rPrChange>
          </w:rPr>
          <w:delText>5</w:delText>
        </w:r>
      </w:del>
      <w:del w:id="2682" w:author="Administrator" w:date="2015-04-29T15:59:00Z">
        <w:r>
          <w:rPr>
            <w:rFonts w:hint="eastAsia" w:ascii="楷体_GB2312" w:hAnsi="楷体_GB2312" w:eastAsia="楷体_GB2312" w:cs="楷体_GB2312"/>
            <w:sz w:val="28"/>
            <w:szCs w:val="28"/>
            <w:rPrChange w:id="2683" w:author="Administrator" w:date="2015-04-28T08:43:00Z">
              <w:rPr>
                <w:rFonts w:hint="eastAsia" w:ascii="华文楷体" w:hAnsi="华文楷体" w:eastAsia="华文楷体"/>
                <w:sz w:val="28"/>
                <w:szCs w:val="28"/>
              </w:rPr>
            </w:rPrChange>
          </w:rPr>
          <w:delText>】</w:delText>
        </w:r>
      </w:del>
    </w:p>
    <w:p>
      <w:pPr>
        <w:ind w:firstLine="570" w:firstLineChars="200"/>
        <w:rPr>
          <w:ins w:id="2685" w:author="Administrator" w:date="2015-04-29T16:06:00Z"/>
          <w:rFonts w:hint="eastAsia" w:ascii="楷体_GB2312" w:hAnsi="楷体_GB2312" w:eastAsia="楷体_GB2312" w:cs="楷体_GB2312"/>
          <w:sz w:val="28"/>
          <w:szCs w:val="28"/>
        </w:rPr>
        <w:pPrChange w:id="2684" w:author="Administrator" w:date="2015-04-29T15:59:00Z">
          <w:pPr>
            <w:ind w:firstLine="570"/>
          </w:pPr>
        </w:pPrChange>
      </w:pPr>
      <w:del w:id="2686" w:author="Administrator" w:date="2015-04-29T15:59:00Z">
        <w:r>
          <w:rPr>
            <w:rFonts w:hint="eastAsia" w:ascii="楷体_GB2312" w:hAnsi="楷体_GB2312" w:eastAsia="楷体_GB2312" w:cs="楷体_GB2312"/>
            <w:sz w:val="28"/>
            <w:szCs w:val="28"/>
            <w:rPrChange w:id="2687" w:author="Administrator" w:date="2015-04-28T08:43:00Z">
              <w:rPr>
                <w:rFonts w:hint="eastAsia" w:ascii="华文楷体" w:hAnsi="华文楷体" w:eastAsia="华文楷体"/>
                <w:sz w:val="28"/>
                <w:szCs w:val="28"/>
              </w:rPr>
            </w:rPrChange>
          </w:rPr>
          <w:delText>【49:55】</w:delText>
        </w:r>
      </w:del>
      <w:r>
        <w:rPr>
          <w:rFonts w:hint="eastAsia" w:ascii="楷体_GB2312" w:hAnsi="楷体_GB2312" w:eastAsia="楷体_GB2312" w:cs="楷体_GB2312"/>
          <w:sz w:val="28"/>
          <w:szCs w:val="28"/>
          <w:rPrChange w:id="2688" w:author="Administrator" w:date="2015-04-28T08:43:00Z">
            <w:rPr>
              <w:rFonts w:hint="eastAsia" w:ascii="华文楷体" w:hAnsi="华文楷体" w:eastAsia="华文楷体"/>
              <w:sz w:val="28"/>
              <w:szCs w:val="28"/>
            </w:rPr>
          </w:rPrChange>
        </w:rPr>
        <w:t>菩提心的意乐就是两个特色，为利益众生而变成佛。那么为利益众生变成佛，这个方面有两个特点，第一个是要利益众生，第二个要希求佛果，以大悲</w:t>
      </w:r>
      <w:del w:id="2689" w:author="Administrator" w:date="2015-04-29T16:00:00Z">
        <w:r>
          <w:rPr>
            <w:rFonts w:hint="eastAsia" w:ascii="楷体_GB2312" w:hAnsi="楷体_GB2312" w:eastAsia="楷体_GB2312" w:cs="楷体_GB2312"/>
            <w:sz w:val="28"/>
            <w:szCs w:val="28"/>
            <w:rPrChange w:id="2690" w:author="Administrator" w:date="2015-04-28T08:43:00Z">
              <w:rPr>
                <w:rFonts w:hint="eastAsia" w:ascii="华文楷体" w:hAnsi="华文楷体" w:eastAsia="华文楷体"/>
                <w:sz w:val="28"/>
                <w:szCs w:val="28"/>
              </w:rPr>
            </w:rPrChange>
          </w:rPr>
          <w:delText>圆</w:delText>
        </w:r>
      </w:del>
      <w:ins w:id="2691" w:author="Administrator" w:date="2015-04-29T16:00:00Z">
        <w:r>
          <w:rPr>
            <w:rFonts w:hint="eastAsia" w:ascii="楷体_GB2312" w:hAnsi="楷体_GB2312" w:eastAsia="楷体_GB2312" w:cs="楷体_GB2312"/>
            <w:sz w:val="28"/>
            <w:szCs w:val="28"/>
            <w:lang w:eastAsia="zh-CN"/>
          </w:rPr>
          <w:t>缘</w:t>
        </w:r>
      </w:ins>
      <w:r>
        <w:rPr>
          <w:rFonts w:hint="eastAsia" w:ascii="楷体_GB2312" w:hAnsi="楷体_GB2312" w:eastAsia="楷体_GB2312" w:cs="楷体_GB2312"/>
          <w:sz w:val="28"/>
          <w:szCs w:val="28"/>
          <w:rPrChange w:id="2692" w:author="Administrator" w:date="2015-04-28T08:43:00Z">
            <w:rPr>
              <w:rFonts w:hint="eastAsia" w:ascii="华文楷体" w:hAnsi="华文楷体" w:eastAsia="华文楷体"/>
              <w:sz w:val="28"/>
              <w:szCs w:val="28"/>
            </w:rPr>
          </w:rPrChange>
        </w:rPr>
        <w:t>众生，以智慧</w:t>
      </w:r>
      <w:del w:id="2693" w:author="Administrator" w:date="2015-04-29T16:00:00Z">
        <w:r>
          <w:rPr>
            <w:rFonts w:hint="eastAsia" w:ascii="楷体_GB2312" w:hAnsi="楷体_GB2312" w:eastAsia="楷体_GB2312" w:cs="楷体_GB2312"/>
            <w:sz w:val="28"/>
            <w:szCs w:val="28"/>
            <w:rPrChange w:id="2694" w:author="Administrator" w:date="2015-04-28T08:43:00Z">
              <w:rPr>
                <w:rFonts w:hint="eastAsia" w:ascii="华文楷体" w:hAnsi="华文楷体" w:eastAsia="华文楷体"/>
                <w:sz w:val="28"/>
                <w:szCs w:val="28"/>
              </w:rPr>
            </w:rPrChange>
          </w:rPr>
          <w:delText>圆</w:delText>
        </w:r>
      </w:del>
      <w:ins w:id="2695" w:author="Administrator" w:date="2015-04-29T16:00:00Z">
        <w:r>
          <w:rPr>
            <w:rFonts w:hint="eastAsia" w:ascii="楷体_GB2312" w:hAnsi="楷体_GB2312" w:eastAsia="楷体_GB2312" w:cs="楷体_GB2312"/>
            <w:sz w:val="28"/>
            <w:szCs w:val="28"/>
            <w:lang w:eastAsia="zh-CN"/>
          </w:rPr>
          <w:t>缘</w:t>
        </w:r>
      </w:ins>
      <w:r>
        <w:rPr>
          <w:rFonts w:hint="eastAsia" w:ascii="楷体_GB2312" w:hAnsi="楷体_GB2312" w:eastAsia="楷体_GB2312" w:cs="楷体_GB2312"/>
          <w:sz w:val="28"/>
          <w:szCs w:val="28"/>
          <w:rPrChange w:id="2696" w:author="Administrator" w:date="2015-04-28T08:43:00Z">
            <w:rPr>
              <w:rFonts w:hint="eastAsia" w:ascii="华文楷体" w:hAnsi="华文楷体" w:eastAsia="华文楷体"/>
              <w:sz w:val="28"/>
              <w:szCs w:val="28"/>
            </w:rPr>
          </w:rPrChange>
        </w:rPr>
        <w:t>佛果。这个方面就是讲菩提心他的本体有两大特色，第一个就是以菩提心作为意乐，如果没有菩提心，没办法作为大乘的因，所以说你要真正成为大乘你必须要发起菩提心。这个也是大乘再再强调之处。第二个方面就是讲，你有了菩提心了，以这个菩提心的意乐作为因，然后干什么？然后要累积功德，下面就讲到要累积功德。“</w:t>
      </w:r>
      <w:r>
        <w:rPr>
          <w:rFonts w:hint="eastAsia" w:ascii="楷体_GB2312" w:hAnsi="楷体_GB2312" w:eastAsia="楷体_GB2312" w:cs="楷体_GB2312"/>
          <w:b/>
          <w:bCs/>
          <w:sz w:val="28"/>
          <w:szCs w:val="28"/>
          <w:rPrChange w:id="2697" w:author="Administrator" w:date="2015-04-29T16:00:00Z">
            <w:rPr>
              <w:rFonts w:hint="eastAsia" w:ascii="华文楷体" w:hAnsi="华文楷体" w:eastAsia="华文楷体"/>
              <w:sz w:val="28"/>
              <w:szCs w:val="28"/>
            </w:rPr>
          </w:rPrChange>
        </w:rPr>
        <w:t>通过具足十度之道”</w:t>
      </w:r>
      <w:r>
        <w:rPr>
          <w:rFonts w:hint="eastAsia" w:ascii="楷体_GB2312" w:hAnsi="楷体_GB2312" w:eastAsia="楷体_GB2312" w:cs="楷体_GB2312"/>
          <w:sz w:val="28"/>
          <w:szCs w:val="28"/>
          <w:rPrChange w:id="2698" w:author="Administrator" w:date="2015-04-28T08:43:00Z">
            <w:rPr>
              <w:rFonts w:hint="eastAsia" w:ascii="华文楷体" w:hAnsi="华文楷体" w:eastAsia="华文楷体"/>
              <w:sz w:val="28"/>
              <w:szCs w:val="28"/>
            </w:rPr>
          </w:rPrChange>
        </w:rPr>
        <w:t>，十度我们都很清楚了。大家学过《入中论》都清楚，首先是前面六度，有布施、持戒、安忍、精进、禅定、智慧，这个六度是共称的，那么在六度之后呢，也有方便、愿、力、智。有这样的后四度，方便度、愿度、力度和智度，像这样加了后四度，总共加起来有十度。那么通过具足十度之道而究竟三种功德，究竟三种功德。那么究竟圆满不是一个词，究竟是和后面的三种功德对应的，那么三种功德是哪三种功德呢？第一种功德是圆满，第二种功德是成熟，第三种功德是清净，所以说通过具足六度之道而究竟三种功德，这个方面就讲到了圆满资粮的过程。那么怎么样究竟三种功德呢？第一个是圆满的功德，圆满什么？就是圆满资粮。一个菩萨他必须要通过这样不断的修行来圆满二资粮，这个方面就是讲圆满。第二就是成熟，成熟有两种解释，一个成熟的意思就是讲成熟自相续，让自相续成熟。第二种解释的方法就是《现观庄严论》当中解释的，《现观庄严论》当中解释成熟的时候，就是通过一种一切的方便，让所化有情相续成熟。让有情的相续成熟，像这样的话就是成熟的意思。第三个就是清净，这个清净是什么呢？就是修</w:t>
      </w:r>
      <w:del w:id="2699" w:author="Administrator" w:date="2015-04-29T16:02:00Z">
        <w:r>
          <w:rPr>
            <w:rFonts w:hint="eastAsia" w:ascii="楷体_GB2312" w:hAnsi="楷体_GB2312" w:eastAsia="楷体_GB2312" w:cs="楷体_GB2312"/>
            <w:sz w:val="28"/>
            <w:szCs w:val="28"/>
            <w:rPrChange w:id="2700" w:author="Administrator" w:date="2015-04-28T08:43:00Z">
              <w:rPr>
                <w:rFonts w:hint="eastAsia" w:ascii="华文楷体" w:hAnsi="华文楷体" w:eastAsia="华文楷体"/>
                <w:sz w:val="28"/>
                <w:szCs w:val="28"/>
              </w:rPr>
            </w:rPrChange>
          </w:rPr>
          <w:delText>炼</w:delText>
        </w:r>
      </w:del>
      <w:ins w:id="2701" w:author="Administrator" w:date="2015-04-29T16:02:00Z">
        <w:r>
          <w:rPr>
            <w:rFonts w:hint="eastAsia" w:ascii="楷体_GB2312" w:hAnsi="楷体_GB2312" w:eastAsia="楷体_GB2312" w:cs="楷体_GB2312"/>
            <w:sz w:val="28"/>
            <w:szCs w:val="28"/>
            <w:lang w:eastAsia="zh-CN"/>
          </w:rPr>
          <w:t>练</w:t>
        </w:r>
      </w:ins>
      <w:r>
        <w:rPr>
          <w:rFonts w:hint="eastAsia" w:ascii="楷体_GB2312" w:hAnsi="楷体_GB2312" w:eastAsia="楷体_GB2312" w:cs="楷体_GB2312"/>
          <w:sz w:val="28"/>
          <w:szCs w:val="28"/>
          <w:rPrChange w:id="2702" w:author="Administrator" w:date="2015-04-28T08:43:00Z">
            <w:rPr>
              <w:rFonts w:hint="eastAsia" w:ascii="华文楷体" w:hAnsi="华文楷体" w:eastAsia="华文楷体"/>
              <w:sz w:val="28"/>
              <w:szCs w:val="28"/>
            </w:rPr>
          </w:rPrChange>
        </w:rPr>
        <w:t>清净刹土，就是把不清净的刹土修</w:t>
      </w:r>
      <w:del w:id="2703" w:author="Administrator" w:date="2015-04-29T16:03:00Z">
        <w:r>
          <w:rPr>
            <w:rFonts w:hint="eastAsia" w:ascii="楷体_GB2312" w:hAnsi="楷体_GB2312" w:eastAsia="楷体_GB2312" w:cs="楷体_GB2312"/>
            <w:sz w:val="28"/>
            <w:szCs w:val="28"/>
            <w:rPrChange w:id="2704" w:author="Administrator" w:date="2015-04-28T08:43:00Z">
              <w:rPr>
                <w:rFonts w:hint="eastAsia" w:ascii="华文楷体" w:hAnsi="华文楷体" w:eastAsia="华文楷体"/>
                <w:sz w:val="28"/>
                <w:szCs w:val="28"/>
              </w:rPr>
            </w:rPrChange>
          </w:rPr>
          <w:delText>炼</w:delText>
        </w:r>
      </w:del>
      <w:ins w:id="2705" w:author="Administrator" w:date="2015-04-29T16:03:00Z">
        <w:r>
          <w:rPr>
            <w:rFonts w:hint="eastAsia" w:ascii="楷体_GB2312" w:hAnsi="楷体_GB2312" w:eastAsia="楷体_GB2312" w:cs="楷体_GB2312"/>
            <w:sz w:val="28"/>
            <w:szCs w:val="28"/>
            <w:lang w:eastAsia="zh-CN"/>
          </w:rPr>
          <w:t>练</w:t>
        </w:r>
      </w:ins>
      <w:r>
        <w:rPr>
          <w:rFonts w:hint="eastAsia" w:ascii="楷体_GB2312" w:hAnsi="楷体_GB2312" w:eastAsia="楷体_GB2312" w:cs="楷体_GB2312"/>
          <w:sz w:val="28"/>
          <w:szCs w:val="28"/>
          <w:rPrChange w:id="2706" w:author="Administrator" w:date="2015-04-28T08:43:00Z">
            <w:rPr>
              <w:rFonts w:hint="eastAsia" w:ascii="华文楷体" w:hAnsi="华文楷体" w:eastAsia="华文楷体"/>
              <w:sz w:val="28"/>
              <w:szCs w:val="28"/>
            </w:rPr>
          </w:rPrChange>
        </w:rPr>
        <w:t>成清净的刹土，来作为弘扬佛法的所依，像这样的话修</w:t>
      </w:r>
      <w:del w:id="2707" w:author="Administrator" w:date="2015-04-29T16:03:00Z">
        <w:r>
          <w:rPr>
            <w:rFonts w:hint="eastAsia" w:ascii="楷体_GB2312" w:hAnsi="楷体_GB2312" w:eastAsia="楷体_GB2312" w:cs="楷体_GB2312"/>
            <w:sz w:val="28"/>
            <w:szCs w:val="28"/>
            <w:rPrChange w:id="2708" w:author="Administrator" w:date="2015-04-28T08:43:00Z">
              <w:rPr>
                <w:rFonts w:hint="eastAsia" w:ascii="华文楷体" w:hAnsi="华文楷体" w:eastAsia="华文楷体"/>
                <w:sz w:val="28"/>
                <w:szCs w:val="28"/>
              </w:rPr>
            </w:rPrChange>
          </w:rPr>
          <w:delText>炼</w:delText>
        </w:r>
      </w:del>
      <w:ins w:id="2709" w:author="Administrator" w:date="2015-04-29T16:03:00Z">
        <w:r>
          <w:rPr>
            <w:rFonts w:hint="eastAsia" w:ascii="楷体_GB2312" w:hAnsi="楷体_GB2312" w:eastAsia="楷体_GB2312" w:cs="楷体_GB2312"/>
            <w:sz w:val="28"/>
            <w:szCs w:val="28"/>
            <w:lang w:eastAsia="zh-CN"/>
          </w:rPr>
          <w:t>练</w:t>
        </w:r>
      </w:ins>
      <w:r>
        <w:rPr>
          <w:rFonts w:hint="eastAsia" w:ascii="楷体_GB2312" w:hAnsi="楷体_GB2312" w:eastAsia="楷体_GB2312" w:cs="楷体_GB2312"/>
          <w:sz w:val="28"/>
          <w:szCs w:val="28"/>
          <w:rPrChange w:id="2710" w:author="Administrator" w:date="2015-04-28T08:43:00Z">
            <w:rPr>
              <w:rFonts w:hint="eastAsia" w:ascii="华文楷体" w:hAnsi="华文楷体" w:eastAsia="华文楷体"/>
              <w:sz w:val="28"/>
              <w:szCs w:val="28"/>
            </w:rPr>
          </w:rPrChange>
        </w:rPr>
        <w:t>清净的刹土，一切佛成佛的时候都有他的清净刹土。比如说阿弥陀佛，他的清净刹土就是极乐世界。像这样的话就说是修炼清净刹土这个是第三个问题，就是说必须要清净刹土。所以说要通过十度之道究竟圆满、成熟、清净三种功德，那么这个方面是道位。那么后面呢，最终成就二身双运这个佛果。二身双运就是讲色身和法身双运，色身又分两个方面，第一个就是讲报身，第二就是讲化身。报身和化身归在色身当中，然后再加法身就是平时我们讲的二身或者说三身，那么最后通过圆满资粮之后呢，自然而然就能够成就法身色身双运的佛果，这个方面就是讲他的这个大乘的果。所以说什么是大乘？在这一段当中就把大乘的定义，把他的因、他的道和他的果就全部讲了，这个就是大乘。那么既然这个是大乘，那么我们下面要问了，大乘是这样，那么大乘的要义又是什么？下面讲第二问，解释第二问就是大乘的要义，</w:t>
      </w:r>
    </w:p>
    <w:p>
      <w:pPr>
        <w:ind w:firstLine="570" w:firstLineChars="200"/>
        <w:rPr>
          <w:ins w:id="2712" w:author="Administrator" w:date="2015-04-29T16:07:00Z"/>
          <w:rFonts w:hint="eastAsia" w:ascii="黑体" w:hAnsi="黑体" w:eastAsia="黑体" w:cs="黑体"/>
          <w:sz w:val="28"/>
          <w:szCs w:val="28"/>
          <w:lang w:eastAsia="zh-CN"/>
        </w:rPr>
        <w:pPrChange w:id="2711" w:author="Administrator" w:date="2015-04-29T15:59:00Z">
          <w:pPr>
            <w:ind w:firstLine="570"/>
          </w:pPr>
        </w:pPrChange>
      </w:pPr>
      <w:ins w:id="2713" w:author="Administrator" w:date="2015-04-29T16:06: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2714" w:author="Administrator" w:date="2015-04-29T16:07:00Z">
            <w:rPr>
              <w:rFonts w:hint="eastAsia" w:ascii="华文楷体" w:hAnsi="华文楷体" w:eastAsia="华文楷体"/>
              <w:sz w:val="28"/>
              <w:szCs w:val="28"/>
            </w:rPr>
          </w:rPrChange>
        </w:rPr>
        <w:t>大乘的要义则无外乎一致共称的大乘二轨中观与唯识所涉及的教义。</w:t>
      </w:r>
      <w:ins w:id="2715" w:author="Administrator" w:date="2015-04-29T16:07:00Z">
        <w:r>
          <w:rPr>
            <w:rFonts w:hint="eastAsia" w:ascii="黑体" w:hAnsi="黑体" w:eastAsia="黑体" w:cs="黑体"/>
            <w:sz w:val="28"/>
            <w:szCs w:val="28"/>
            <w:lang w:eastAsia="zh-CN"/>
          </w:rPr>
          <w:t>】</w:t>
        </w:r>
      </w:ins>
    </w:p>
    <w:p>
      <w:pPr>
        <w:ind w:firstLine="570" w:firstLineChars="200"/>
        <w:rPr>
          <w:ins w:id="2717" w:author="Administrator" w:date="2015-04-29T16:05:00Z"/>
          <w:rFonts w:hint="eastAsia" w:ascii="楷体_GB2312" w:hAnsi="楷体_GB2312" w:eastAsia="楷体_GB2312" w:cs="楷体_GB2312"/>
          <w:sz w:val="28"/>
          <w:szCs w:val="28"/>
        </w:rPr>
        <w:pPrChange w:id="2716" w:author="Administrator" w:date="2015-04-29T15:59:00Z">
          <w:pPr>
            <w:ind w:firstLine="570"/>
          </w:pPr>
        </w:pPrChange>
      </w:pPr>
      <w:r>
        <w:rPr>
          <w:rFonts w:hint="eastAsia" w:ascii="楷体_GB2312" w:hAnsi="楷体_GB2312" w:eastAsia="楷体_GB2312" w:cs="楷体_GB2312"/>
          <w:sz w:val="28"/>
          <w:szCs w:val="28"/>
          <w:rPrChange w:id="2718" w:author="Administrator" w:date="2015-04-28T08:43:00Z">
            <w:rPr>
              <w:rFonts w:hint="eastAsia" w:ascii="华文楷体" w:hAnsi="华文楷体" w:eastAsia="华文楷体"/>
              <w:sz w:val="28"/>
              <w:szCs w:val="28"/>
            </w:rPr>
          </w:rPrChange>
        </w:rPr>
        <w:t>大乘有很多，但是他的要义就是两类，无外乎一致公认的就是中观和唯识所涉及的教义。中观所涉及的这样甚深的空性方面，唯识所涉及的他的这种正见，还有他的修行的方式，五道十地方面所涉及的教义全部归摄。所以大乘的教义就是中观和唯识所涉及的教义。那么</w:t>
      </w:r>
    </w:p>
    <w:p>
      <w:pPr>
        <w:ind w:firstLine="570" w:firstLineChars="200"/>
        <w:rPr>
          <w:ins w:id="2720" w:author="Administrator" w:date="2015-04-29T16:06:00Z"/>
          <w:rFonts w:hint="eastAsia" w:ascii="楷体_GB2312" w:hAnsi="楷体_GB2312" w:eastAsia="楷体_GB2312" w:cs="楷体_GB2312"/>
          <w:sz w:val="28"/>
          <w:szCs w:val="28"/>
          <w:lang w:eastAsia="zh-CN"/>
        </w:rPr>
        <w:pPrChange w:id="2719" w:author="Administrator" w:date="2015-04-29T15:59:00Z">
          <w:pPr>
            <w:ind w:firstLine="570"/>
          </w:pPr>
        </w:pPrChange>
      </w:pPr>
      <w:del w:id="2721" w:author="Administrator" w:date="2015-04-29T16:05:00Z">
        <w:r>
          <w:rPr>
            <w:rFonts w:hint="eastAsia" w:ascii="楷体_GB2312" w:hAnsi="楷体_GB2312" w:eastAsia="楷体_GB2312" w:cs="楷体_GB2312"/>
            <w:sz w:val="28"/>
            <w:szCs w:val="28"/>
            <w:rPrChange w:id="2722" w:author="Administrator" w:date="2015-04-28T08:43:00Z">
              <w:rPr>
                <w:rFonts w:hint="eastAsia" w:ascii="华文楷体" w:hAnsi="华文楷体" w:eastAsia="华文楷体"/>
                <w:sz w:val="28"/>
                <w:szCs w:val="28"/>
              </w:rPr>
            </w:rPrChange>
          </w:rPr>
          <w:delText>“</w:delText>
        </w:r>
      </w:del>
      <w:ins w:id="2723" w:author="Administrator" w:date="2015-04-29T16:05: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2724" w:author="Administrator" w:date="2015-04-29T16:05:00Z">
            <w:rPr>
              <w:rFonts w:hint="eastAsia" w:ascii="华文楷体" w:hAnsi="华文楷体" w:eastAsia="华文楷体"/>
              <w:sz w:val="28"/>
              <w:szCs w:val="28"/>
            </w:rPr>
          </w:rPrChange>
        </w:rPr>
        <w:t>如此善妙的要义远远超越了外道以及声闻、缘觉的行境，完全称得上是最真实、最甚深的。</w:t>
      </w:r>
      <w:del w:id="2725" w:author="Administrator" w:date="2015-04-29T16:06:00Z">
        <w:r>
          <w:rPr>
            <w:rFonts w:hint="eastAsia" w:ascii="楷体_GB2312" w:hAnsi="楷体_GB2312" w:eastAsia="楷体_GB2312" w:cs="楷体_GB2312"/>
            <w:sz w:val="28"/>
            <w:szCs w:val="28"/>
            <w:rPrChange w:id="2726" w:author="Administrator" w:date="2015-04-28T08:43:00Z">
              <w:rPr>
                <w:rFonts w:hint="eastAsia" w:ascii="华文楷体" w:hAnsi="华文楷体" w:eastAsia="华文楷体"/>
                <w:sz w:val="28"/>
                <w:szCs w:val="28"/>
              </w:rPr>
            </w:rPrChange>
          </w:rPr>
          <w:delText>”</w:delText>
        </w:r>
      </w:del>
      <w:ins w:id="2727" w:author="Administrator" w:date="2015-04-29T16:06:00Z">
        <w:r>
          <w:rPr>
            <w:rFonts w:hint="eastAsia" w:ascii="楷体_GB2312" w:hAnsi="楷体_GB2312" w:eastAsia="楷体_GB2312" w:cs="楷体_GB2312"/>
            <w:sz w:val="28"/>
            <w:szCs w:val="28"/>
            <w:lang w:eastAsia="zh-CN"/>
          </w:rPr>
          <w:t>】</w:t>
        </w:r>
      </w:ins>
    </w:p>
    <w:p>
      <w:pPr>
        <w:ind w:firstLine="570" w:firstLineChars="200"/>
        <w:rPr>
          <w:ins w:id="2729" w:author="Administrator" w:date="2015-04-29T16:09:00Z"/>
          <w:rFonts w:hint="eastAsia" w:ascii="楷体_GB2312" w:hAnsi="楷体_GB2312" w:eastAsia="楷体_GB2312" w:cs="楷体_GB2312"/>
          <w:sz w:val="28"/>
          <w:szCs w:val="28"/>
        </w:rPr>
        <w:pPrChange w:id="2728" w:author="Administrator" w:date="2015-04-29T15:59:00Z">
          <w:pPr>
            <w:ind w:firstLine="570"/>
          </w:pPr>
        </w:pPrChange>
      </w:pPr>
      <w:r>
        <w:rPr>
          <w:rFonts w:hint="eastAsia" w:ascii="楷体_GB2312" w:hAnsi="楷体_GB2312" w:eastAsia="楷体_GB2312" w:cs="楷体_GB2312"/>
          <w:sz w:val="28"/>
          <w:szCs w:val="28"/>
          <w:rPrChange w:id="2730" w:author="Administrator" w:date="2015-04-28T08:43:00Z">
            <w:rPr>
              <w:rFonts w:hint="eastAsia" w:ascii="华文楷体" w:hAnsi="华文楷体" w:eastAsia="华文楷体"/>
              <w:sz w:val="28"/>
              <w:szCs w:val="28"/>
            </w:rPr>
          </w:rPrChange>
        </w:rPr>
        <w:t>那么这句话的解释，为什么称之为要义呢？大乘的要义？那么因为这样一种善妙的要义呢，远远超越了外道，所以说</w:t>
      </w:r>
      <w:del w:id="2731" w:author="Administrator" w:date="2015-04-29T16:07:00Z">
        <w:r>
          <w:rPr>
            <w:rFonts w:hint="eastAsia" w:ascii="楷体_GB2312" w:hAnsi="楷体_GB2312" w:eastAsia="楷体_GB2312" w:cs="楷体_GB2312"/>
            <w:sz w:val="28"/>
            <w:szCs w:val="28"/>
            <w:rPrChange w:id="2732" w:author="Administrator" w:date="2015-04-28T08:43:00Z">
              <w:rPr>
                <w:rFonts w:hint="eastAsia" w:ascii="华文楷体" w:hAnsi="华文楷体" w:eastAsia="华文楷体"/>
                <w:sz w:val="28"/>
                <w:szCs w:val="28"/>
              </w:rPr>
            </w:rPrChange>
          </w:rPr>
          <w:delText>才</w:delText>
        </w:r>
      </w:del>
      <w:ins w:id="2733" w:author="Administrator" w:date="2015-04-29T16:07: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2734" w:author="Administrator" w:date="2015-04-28T08:43:00Z">
            <w:rPr>
              <w:rFonts w:hint="eastAsia" w:ascii="华文楷体" w:hAnsi="华文楷体" w:eastAsia="华文楷体"/>
              <w:sz w:val="28"/>
              <w:szCs w:val="28"/>
            </w:rPr>
          </w:rPrChange>
        </w:rPr>
        <w:t>有资格被安立成要义。超越了声闻、缘觉的行境，所以说他是大乘的要义。乃至于不是声闻和缘觉，就是说这些佛教圣者已经获得了小乘无学道的，而这个圣者，乃至于超越了他们这些圣者的行境。所以说这样一种大乘和唯识的教义绝对是最真实最神圣的，所以说这个方面就称之为大乘的要义。也就是说声闻缘觉没办法通达唯识，没办法通达中观。完全是没办法通达。就是以前益西堪布他老人家讲时也是讲过，真正唯识宗当中所讲到的，一切的外境不存在，一切都是心识的变化这一点，这些声闻罗汉没办法接受，没办法通达的。像这样通达不了。就是没办法通达这样一种问题。所以说不要说是甚深的中观的，就连唯识宗当中所讲到的，一切唯识这个问题都是没办法通达的。所以说这样的话就完全可以称之为大乘的要义了，为什么叫做大乘的要义呢？就是因为外道、声闻、缘觉都没办法通达，所以说称之为要义。那么现在就是讲，回到第三问，怎么样才能够对大乘的要义产生以理引发的智慧呢？下面解释：</w:t>
      </w:r>
      <w:del w:id="2735" w:author="Administrator" w:date="2015-04-29T16:09:00Z">
        <w:r>
          <w:rPr>
            <w:rFonts w:hint="eastAsia" w:ascii="楷体_GB2312" w:hAnsi="楷体_GB2312" w:eastAsia="楷体_GB2312" w:cs="楷体_GB2312"/>
            <w:sz w:val="28"/>
            <w:szCs w:val="28"/>
            <w:rPrChange w:id="2736" w:author="Administrator" w:date="2015-04-28T08:43:00Z">
              <w:rPr>
                <w:rFonts w:hint="eastAsia" w:ascii="华文楷体" w:hAnsi="华文楷体" w:eastAsia="华文楷体"/>
                <w:sz w:val="28"/>
                <w:szCs w:val="28"/>
              </w:rPr>
            </w:rPrChange>
          </w:rPr>
          <w:delText>“</w:delText>
        </w:r>
      </w:del>
    </w:p>
    <w:p>
      <w:pPr>
        <w:ind w:firstLine="570" w:firstLineChars="200"/>
        <w:rPr>
          <w:ins w:id="2738" w:author="Administrator" w:date="2015-04-29T16:09:00Z"/>
          <w:rFonts w:hint="eastAsia" w:ascii="楷体_GB2312" w:hAnsi="楷体_GB2312" w:eastAsia="楷体_GB2312" w:cs="楷体_GB2312"/>
          <w:sz w:val="28"/>
          <w:szCs w:val="28"/>
          <w:lang w:eastAsia="zh-CN"/>
        </w:rPr>
        <w:pPrChange w:id="2737" w:author="Administrator" w:date="2015-04-29T15:59:00Z">
          <w:pPr>
            <w:ind w:firstLine="570"/>
          </w:pPr>
        </w:pPrChange>
      </w:pPr>
      <w:ins w:id="2739" w:author="Administrator" w:date="2015-04-29T16:09:00Z">
        <w:r>
          <w:rPr>
            <w:rFonts w:hint="eastAsia" w:ascii="楷体_GB2312" w:hAnsi="楷体_GB2312" w:eastAsia="楷体_GB2312" w:cs="楷体_GB2312"/>
            <w:sz w:val="28"/>
            <w:szCs w:val="28"/>
            <w:lang w:eastAsia="zh-CN"/>
          </w:rPr>
          <w:t>【</w:t>
        </w:r>
      </w:ins>
      <w:ins w:id="2740" w:author="Administrator" w:date="2015-04-29T16:09:00Z">
        <w:r>
          <w:rPr>
            <w:rFonts w:hint="eastAsia" w:ascii="黑体" w:hAnsi="黑体" w:eastAsia="黑体" w:cs="黑体"/>
            <w:i w:val="0"/>
            <w:caps w:val="0"/>
            <w:color w:val="000000"/>
            <w:spacing w:val="0"/>
            <w:sz w:val="28"/>
            <w:szCs w:val="28"/>
            <w:shd w:val="clear" w:color="auto" w:fill="FBF9F4"/>
            <w:rPrChange w:id="2741" w:author="Administrator" w:date="2015-04-29T16:09:00Z">
              <w:rPr>
                <w:rFonts w:ascii="华文楷体" w:hAnsi="华文楷体" w:eastAsia="华文楷体" w:cs="华文楷体"/>
                <w:i w:val="0"/>
                <w:caps w:val="0"/>
                <w:color w:val="000000"/>
                <w:spacing w:val="0"/>
                <w:sz w:val="28"/>
                <w:szCs w:val="28"/>
                <w:shd w:val="clear" w:color="auto" w:fill="FBF9F4"/>
              </w:rPr>
            </w:rPrChange>
          </w:rPr>
          <w:t>对于如此谛实与深奥的教义，不只是凭着信心，而是通过确凿可靠的正理途径生起根深蒂固的定解，这就是所谓的因。</w:t>
        </w:r>
      </w:ins>
      <w:del w:id="2742" w:author="Administrator" w:date="2015-04-29T16:09:00Z">
        <w:r>
          <w:rPr>
            <w:rFonts w:hint="eastAsia" w:ascii="楷体_GB2312" w:hAnsi="楷体_GB2312" w:eastAsia="楷体_GB2312" w:cs="楷体_GB2312"/>
            <w:sz w:val="28"/>
            <w:szCs w:val="28"/>
            <w:rPrChange w:id="2743" w:author="Administrator" w:date="2015-04-28T08:43:00Z">
              <w:rPr>
                <w:rFonts w:hint="eastAsia" w:ascii="华文楷体" w:hAnsi="华文楷体" w:eastAsia="华文楷体"/>
                <w:sz w:val="28"/>
                <w:szCs w:val="28"/>
              </w:rPr>
            </w:rPrChange>
          </w:rPr>
          <w:delText>对于如此谛实与深奥的教义，不只是凭着信心，而是通过确凿可靠的正理途径生起根深蒂固的定解，这就是所谓的因</w:delText>
        </w:r>
      </w:del>
      <w:del w:id="2744" w:author="Administrator" w:date="2015-04-29T16:09:00Z">
        <w:r>
          <w:rPr>
            <w:rFonts w:hint="eastAsia" w:ascii="楷体_GB2312" w:hAnsi="楷体_GB2312" w:eastAsia="楷体_GB2312" w:cs="楷体_GB2312"/>
            <w:sz w:val="28"/>
            <w:szCs w:val="28"/>
            <w:rPrChange w:id="2745" w:author="Administrator" w:date="2015-04-28T08:43:00Z">
              <w:rPr>
                <w:rFonts w:hint="eastAsia" w:ascii="华文楷体" w:hAnsi="华文楷体" w:eastAsia="华文楷体"/>
                <w:sz w:val="28"/>
                <w:szCs w:val="28"/>
              </w:rPr>
            </w:rPrChange>
          </w:rPr>
          <w:delText>。</w:delText>
        </w:r>
      </w:del>
      <w:ins w:id="2746" w:author="Administrator" w:date="2015-04-29T16:09:00Z">
        <w:r>
          <w:rPr>
            <w:rFonts w:hint="eastAsia" w:ascii="楷体_GB2312" w:hAnsi="楷体_GB2312" w:eastAsia="楷体_GB2312" w:cs="楷体_GB2312"/>
            <w:sz w:val="28"/>
            <w:szCs w:val="28"/>
            <w:lang w:eastAsia="zh-CN"/>
          </w:rPr>
          <w:t>】</w:t>
        </w:r>
      </w:ins>
    </w:p>
    <w:p>
      <w:pPr>
        <w:ind w:firstLine="570" w:firstLineChars="200"/>
        <w:rPr>
          <w:ins w:id="2748" w:author="Administrator" w:date="2015-04-29T16:11:00Z"/>
          <w:rFonts w:hint="eastAsia" w:ascii="楷体_GB2312" w:hAnsi="楷体_GB2312" w:eastAsia="楷体_GB2312" w:cs="楷体_GB2312"/>
          <w:sz w:val="28"/>
          <w:szCs w:val="28"/>
        </w:rPr>
        <w:pPrChange w:id="2747" w:author="Administrator" w:date="2015-04-29T15:59:00Z">
          <w:pPr>
            <w:ind w:firstLine="570"/>
          </w:pPr>
        </w:pPrChange>
      </w:pPr>
      <w:r>
        <w:rPr>
          <w:rFonts w:hint="eastAsia" w:ascii="楷体_GB2312" w:hAnsi="楷体_GB2312" w:eastAsia="楷体_GB2312" w:cs="楷体_GB2312"/>
          <w:sz w:val="28"/>
          <w:szCs w:val="28"/>
          <w:rPrChange w:id="2749" w:author="Administrator" w:date="2015-04-28T08:43:00Z">
            <w:rPr>
              <w:rFonts w:hint="eastAsia" w:ascii="华文楷体" w:hAnsi="华文楷体" w:eastAsia="华文楷体"/>
              <w:sz w:val="28"/>
              <w:szCs w:val="28"/>
            </w:rPr>
          </w:rPrChange>
        </w:rPr>
        <w:t>那么怎么样呢？必须要有一个定解，这个定解就是，能够产生以理引发智慧的因，有了这个因有了这个殊胜的智慧就能够产生的。那么对于这么谛实的这么甚深的教义，不只是凭着信心，当然这个地方意思就是说，信心是很重要的。但是呢也不能够只是凭信心，因为这样一种问题，一方面有的时候是通过信心大概能够了知一点点，有的时候通过正理观察可以通达的。就是说正理能够通达，所以说这个方面来讲的时候呢，不单单是凭着信心，而是通过确凿可靠的正理途径，生起根深蒂固的定解，因为一般的凡夫人相续当中的怀疑很重的，相续当中的无明很重的，所以说呢你要跟他讲，你要讲为什么是这样的道理。通过正理的途径让他产生殊胜的定解遣除怀疑，这个方面就是讲到了所谓的因就是这样的。这个就是他的因。</w:t>
      </w:r>
    </w:p>
    <w:p>
      <w:pPr>
        <w:ind w:firstLine="570" w:firstLineChars="200"/>
        <w:rPr>
          <w:ins w:id="2751" w:author="Administrator" w:date="2015-04-29T16:11:00Z"/>
          <w:rFonts w:hint="eastAsia" w:ascii="楷体_GB2312" w:hAnsi="楷体_GB2312" w:eastAsia="楷体_GB2312" w:cs="楷体_GB2312"/>
          <w:sz w:val="28"/>
          <w:szCs w:val="28"/>
        </w:rPr>
        <w:pPrChange w:id="2750" w:author="Administrator" w:date="2015-04-29T15:59:00Z">
          <w:pPr>
            <w:ind w:firstLine="570"/>
          </w:pPr>
        </w:pPrChange>
      </w:pPr>
      <w:ins w:id="2752" w:author="Administrator" w:date="2015-04-29T16:11:00Z">
        <w:r>
          <w:rPr>
            <w:rFonts w:hint="eastAsia" w:ascii="楷体_GB2312" w:hAnsi="楷体_GB2312" w:eastAsia="楷体_GB2312" w:cs="楷体_GB2312"/>
            <w:sz w:val="28"/>
            <w:szCs w:val="28"/>
            <w:lang w:eastAsia="zh-CN"/>
          </w:rPr>
          <w:t>【</w:t>
        </w:r>
      </w:ins>
      <w:del w:id="2753" w:author="Administrator" w:date="2015-04-29T16:11:00Z">
        <w:r>
          <w:rPr>
            <w:rFonts w:hint="eastAsia" w:ascii="黑体" w:hAnsi="黑体" w:eastAsia="黑体" w:cs="黑体"/>
            <w:sz w:val="28"/>
            <w:szCs w:val="28"/>
            <w:rPrChange w:id="2754" w:author="Administrator" w:date="2015-04-29T16:11:00Z">
              <w:rPr>
                <w:rFonts w:hint="eastAsia" w:ascii="华文楷体" w:hAnsi="华文楷体" w:eastAsia="华文楷体"/>
                <w:sz w:val="28"/>
                <w:szCs w:val="28"/>
              </w:rPr>
            </w:rPrChange>
          </w:rPr>
          <w:delText>“</w:delText>
        </w:r>
      </w:del>
      <w:r>
        <w:rPr>
          <w:rFonts w:hint="eastAsia" w:ascii="黑体" w:hAnsi="黑体" w:eastAsia="黑体" w:cs="黑体"/>
          <w:sz w:val="28"/>
          <w:szCs w:val="28"/>
          <w:rPrChange w:id="2755" w:author="Administrator" w:date="2015-04-29T16:11:00Z">
            <w:rPr>
              <w:rFonts w:hint="eastAsia" w:ascii="华文楷体" w:hAnsi="华文楷体" w:eastAsia="华文楷体"/>
              <w:sz w:val="28"/>
              <w:szCs w:val="28"/>
            </w:rPr>
          </w:rPrChange>
        </w:rPr>
        <w:t>由此因所生的无垢智慧之本体有甚深与广大两个方面。</w:t>
      </w:r>
      <w:ins w:id="2756" w:author="Administrator" w:date="2015-04-29T16:11:00Z">
        <w:r>
          <w:rPr>
            <w:rFonts w:hint="eastAsia" w:ascii="楷体_GB2312" w:hAnsi="楷体_GB2312" w:eastAsia="楷体_GB2312" w:cs="楷体_GB2312"/>
            <w:sz w:val="28"/>
            <w:szCs w:val="28"/>
            <w:lang w:eastAsia="zh-CN"/>
          </w:rPr>
          <w:t>】</w:t>
        </w:r>
      </w:ins>
      <w:del w:id="2757" w:author="Administrator" w:date="2015-04-29T16:11:00Z">
        <w:r>
          <w:rPr>
            <w:rFonts w:hint="eastAsia" w:ascii="楷体_GB2312" w:hAnsi="楷体_GB2312" w:eastAsia="楷体_GB2312" w:cs="楷体_GB2312"/>
            <w:sz w:val="28"/>
            <w:szCs w:val="28"/>
            <w:rPrChange w:id="2758" w:author="Administrator" w:date="2015-04-28T08:43:00Z">
              <w:rPr>
                <w:rFonts w:hint="eastAsia" w:ascii="华文楷体" w:hAnsi="华文楷体" w:eastAsia="华文楷体"/>
                <w:sz w:val="28"/>
                <w:szCs w:val="28"/>
              </w:rPr>
            </w:rPrChange>
          </w:rPr>
          <w:delText>”</w:delText>
        </w:r>
      </w:del>
    </w:p>
    <w:p>
      <w:pPr>
        <w:ind w:firstLine="570" w:firstLineChars="200"/>
        <w:rPr>
          <w:ins w:id="2760" w:author="Administrator" w:date="2015-04-29T16:12:00Z"/>
          <w:rFonts w:hint="eastAsia" w:ascii="楷体_GB2312" w:hAnsi="楷体_GB2312" w:eastAsia="楷体_GB2312" w:cs="楷体_GB2312"/>
          <w:sz w:val="28"/>
          <w:szCs w:val="28"/>
        </w:rPr>
        <w:pPrChange w:id="2759" w:author="Administrator" w:date="2015-04-29T15:59:00Z">
          <w:pPr>
            <w:ind w:firstLine="570"/>
          </w:pPr>
        </w:pPrChange>
      </w:pPr>
      <w:r>
        <w:rPr>
          <w:rFonts w:hint="eastAsia" w:ascii="楷体_GB2312" w:hAnsi="楷体_GB2312" w:eastAsia="楷体_GB2312" w:cs="楷体_GB2312"/>
          <w:sz w:val="28"/>
          <w:szCs w:val="28"/>
          <w:rPrChange w:id="2761" w:author="Administrator" w:date="2015-04-28T08:43:00Z">
            <w:rPr>
              <w:rFonts w:hint="eastAsia" w:ascii="华文楷体" w:hAnsi="华文楷体" w:eastAsia="华文楷体"/>
              <w:sz w:val="28"/>
              <w:szCs w:val="28"/>
            </w:rPr>
          </w:rPrChange>
        </w:rPr>
        <w:t>那么前面也讲过了就说是这个，他的因就是讲通过确凿可靠的正理，产生这样一种殊胜的定解，那么产生了这个定解之后他的这个本体，这个智慧的本体是怎么样的，由此所生的无垢智慧的本体，他分了甚深和广大两个方面。</w:t>
      </w:r>
    </w:p>
    <w:p>
      <w:pPr>
        <w:ind w:firstLine="570" w:firstLineChars="200"/>
        <w:rPr>
          <w:ins w:id="2763" w:author="Administrator" w:date="2015-04-29T16:12:00Z"/>
          <w:rFonts w:hint="eastAsia" w:ascii="楷体_GB2312" w:hAnsi="楷体_GB2312" w:eastAsia="楷体_GB2312" w:cs="楷体_GB2312"/>
          <w:sz w:val="28"/>
          <w:szCs w:val="28"/>
        </w:rPr>
        <w:pPrChange w:id="2762" w:author="Administrator" w:date="2015-04-29T15:59:00Z">
          <w:pPr>
            <w:ind w:firstLine="570"/>
          </w:pPr>
        </w:pPrChange>
      </w:pPr>
      <w:del w:id="2764" w:author="Administrator" w:date="2015-04-29T16:12:00Z">
        <w:r>
          <w:rPr>
            <w:rFonts w:hint="eastAsia" w:ascii="楷体_GB2312" w:hAnsi="楷体_GB2312" w:eastAsia="楷体_GB2312" w:cs="楷体_GB2312"/>
            <w:sz w:val="28"/>
            <w:szCs w:val="28"/>
            <w:rPrChange w:id="2765" w:author="Administrator" w:date="2015-04-28T08:43:00Z">
              <w:rPr>
                <w:rFonts w:hint="eastAsia" w:ascii="华文楷体" w:hAnsi="华文楷体" w:eastAsia="华文楷体"/>
                <w:sz w:val="28"/>
                <w:szCs w:val="28"/>
              </w:rPr>
            </w:rPrChange>
          </w:rPr>
          <w:delText>“</w:delText>
        </w:r>
      </w:del>
      <w:ins w:id="2766" w:author="Administrator" w:date="2015-04-29T16:12: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2767" w:author="Administrator" w:date="2015-04-29T16:12:00Z">
            <w:rPr>
              <w:rFonts w:hint="eastAsia" w:ascii="华文楷体" w:hAnsi="华文楷体" w:eastAsia="华文楷体"/>
              <w:sz w:val="28"/>
              <w:szCs w:val="28"/>
            </w:rPr>
          </w:rPrChange>
        </w:rPr>
        <w:t>其中甚深就是说将一切万法犹如蜜蜂之一味般抉择为远离诸边的大中观</w:t>
      </w:r>
      <w:del w:id="2768" w:author="Administrator" w:date="2015-04-29T16:12:00Z">
        <w:r>
          <w:rPr>
            <w:rFonts w:hint="eastAsia" w:ascii="楷体_GB2312" w:hAnsi="楷体_GB2312" w:eastAsia="楷体_GB2312" w:cs="楷体_GB2312"/>
            <w:sz w:val="28"/>
            <w:szCs w:val="28"/>
            <w:rPrChange w:id="2769" w:author="Administrator" w:date="2015-04-28T08:43:00Z">
              <w:rPr>
                <w:rFonts w:hint="eastAsia" w:ascii="华文楷体" w:hAnsi="华文楷体" w:eastAsia="华文楷体"/>
                <w:sz w:val="28"/>
                <w:szCs w:val="28"/>
              </w:rPr>
            </w:rPrChange>
          </w:rPr>
          <w:delText>；”</w:delText>
        </w:r>
      </w:del>
      <w:ins w:id="2770" w:author="Administrator" w:date="2015-04-29T16:12:00Z">
        <w:r>
          <w:rPr>
            <w:rFonts w:hint="eastAsia" w:ascii="楷体_GB2312" w:hAnsi="楷体_GB2312" w:eastAsia="楷体_GB2312" w:cs="楷体_GB2312"/>
            <w:sz w:val="28"/>
            <w:szCs w:val="28"/>
            <w:lang w:eastAsia="zh-CN"/>
          </w:rPr>
          <w:t>】</w:t>
        </w:r>
      </w:ins>
    </w:p>
    <w:p>
      <w:pPr>
        <w:ind w:firstLine="570" w:firstLineChars="200"/>
        <w:rPr>
          <w:ins w:id="2772" w:author="Administrator" w:date="2015-04-29T16:14:00Z"/>
          <w:rFonts w:hint="eastAsia" w:ascii="楷体_GB2312" w:hAnsi="楷体_GB2312" w:eastAsia="楷体_GB2312" w:cs="楷体_GB2312"/>
          <w:sz w:val="28"/>
          <w:szCs w:val="28"/>
        </w:rPr>
        <w:pPrChange w:id="2771" w:author="Administrator" w:date="2015-04-29T15:59:00Z">
          <w:pPr>
            <w:ind w:firstLine="570"/>
          </w:pPr>
        </w:pPrChange>
      </w:pPr>
      <w:r>
        <w:rPr>
          <w:rFonts w:hint="eastAsia" w:ascii="楷体_GB2312" w:hAnsi="楷体_GB2312" w:eastAsia="楷体_GB2312" w:cs="楷体_GB2312"/>
          <w:sz w:val="28"/>
          <w:szCs w:val="28"/>
          <w:rPrChange w:id="2773" w:author="Administrator" w:date="2015-04-28T08:43:00Z">
            <w:rPr>
              <w:rFonts w:hint="eastAsia" w:ascii="华文楷体" w:hAnsi="华文楷体" w:eastAsia="华文楷体"/>
              <w:sz w:val="28"/>
              <w:szCs w:val="28"/>
            </w:rPr>
          </w:rPrChange>
        </w:rPr>
        <w:t>那么其中的甚深就是说：一切万法，这个一切万法在世俗中他是有差别的，一切万法在名言谛当中的这个他的差别性非常明显，但是在胜义谛当中呢，就是说一切万法犹如蜂蜜一样一味的，蜂蜜不管是它的中间也好，还就说他的边缘，他的中间也好，他的上和他的下他都是一个味道。他没有很多味道，他就叫做蜂蜜的一味，那么就犹如蜂蜜的一味一样，抉择为远离诸边的大中观，也是说在胜义谛当中，一切万法一味，一味都是空性的。在名言谛当中有世俗有胜义有男有女，但是在胜义谛当中呢，完全是离边的空性，这个叫做一切诸法一味的道理。为什么就是佛经当中讲一切诸法一味，就是讲这个胜义谛当中，没有办法去安立此彼等等很多很多差别。所以说胜义谛当中，通过甚深的智慧来了</w:t>
      </w:r>
      <w:del w:id="2774" w:author="Administrator" w:date="2015-04-29T16:14:00Z">
        <w:r>
          <w:rPr>
            <w:rFonts w:hint="eastAsia" w:ascii="楷体_GB2312" w:hAnsi="楷体_GB2312" w:eastAsia="楷体_GB2312" w:cs="楷体_GB2312"/>
            <w:sz w:val="28"/>
            <w:szCs w:val="28"/>
            <w:rPrChange w:id="2775" w:author="Administrator" w:date="2015-04-28T08:43:00Z">
              <w:rPr>
                <w:rFonts w:hint="eastAsia" w:ascii="华文楷体" w:hAnsi="华文楷体" w:eastAsia="华文楷体"/>
                <w:sz w:val="28"/>
                <w:szCs w:val="28"/>
              </w:rPr>
            </w:rPrChange>
          </w:rPr>
          <w:delText>之</w:delText>
        </w:r>
      </w:del>
      <w:ins w:id="2776" w:author="Administrator" w:date="2015-04-29T16:14:00Z">
        <w:r>
          <w:rPr>
            <w:rFonts w:hint="eastAsia" w:ascii="楷体_GB2312" w:hAnsi="楷体_GB2312" w:eastAsia="楷体_GB2312" w:cs="楷体_GB2312"/>
            <w:sz w:val="28"/>
            <w:szCs w:val="28"/>
            <w:lang w:eastAsia="zh-CN"/>
          </w:rPr>
          <w:t>知</w:t>
        </w:r>
      </w:ins>
      <w:r>
        <w:rPr>
          <w:rFonts w:hint="eastAsia" w:ascii="楷体_GB2312" w:hAnsi="楷体_GB2312" w:eastAsia="楷体_GB2312" w:cs="楷体_GB2312"/>
          <w:sz w:val="28"/>
          <w:szCs w:val="28"/>
          <w:rPrChange w:id="2777" w:author="Administrator" w:date="2015-04-28T08:43:00Z">
            <w:rPr>
              <w:rFonts w:hint="eastAsia" w:ascii="华文楷体" w:hAnsi="华文楷体" w:eastAsia="华文楷体"/>
              <w:sz w:val="28"/>
              <w:szCs w:val="28"/>
            </w:rPr>
          </w:rPrChange>
        </w:rPr>
        <w:t>一切万法一味的这个叫做大中观的智慧，这个就叫做他甚深的部分。然后下面是广大，</w:t>
      </w:r>
    </w:p>
    <w:p>
      <w:pPr>
        <w:ind w:firstLine="570" w:firstLineChars="200"/>
        <w:rPr>
          <w:ins w:id="2779" w:author="Administrator" w:date="2015-04-29T16:15:00Z"/>
          <w:rFonts w:hint="eastAsia" w:ascii="楷体_GB2312" w:hAnsi="楷体_GB2312" w:eastAsia="楷体_GB2312" w:cs="楷体_GB2312"/>
          <w:sz w:val="28"/>
          <w:szCs w:val="28"/>
          <w:lang w:eastAsia="zh-CN"/>
        </w:rPr>
        <w:pPrChange w:id="2778" w:author="Administrator" w:date="2015-04-29T15:59:00Z">
          <w:pPr>
            <w:ind w:firstLine="570"/>
          </w:pPr>
        </w:pPrChange>
      </w:pPr>
      <w:ins w:id="2780" w:author="Administrator" w:date="2015-04-29T16:14: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2781" w:author="Administrator" w:date="2015-04-29T16:15:00Z">
            <w:rPr>
              <w:rFonts w:hint="eastAsia" w:ascii="华文楷体" w:hAnsi="华文楷体" w:eastAsia="华文楷体"/>
              <w:sz w:val="28"/>
              <w:szCs w:val="28"/>
            </w:rPr>
          </w:rPrChange>
        </w:rPr>
        <w:t>了知大乘中观与唯识的经论，字字句句无一遗漏而统统归摄为要诀来圆满包含一切论典，由此而成为广大。</w:t>
      </w:r>
      <w:ins w:id="2782" w:author="Administrator" w:date="2015-04-29T16:15:00Z">
        <w:r>
          <w:rPr>
            <w:rFonts w:hint="eastAsia" w:ascii="楷体_GB2312" w:hAnsi="楷体_GB2312" w:eastAsia="楷体_GB2312" w:cs="楷体_GB2312"/>
            <w:sz w:val="28"/>
            <w:szCs w:val="28"/>
            <w:lang w:eastAsia="zh-CN"/>
          </w:rPr>
          <w:t>】</w:t>
        </w:r>
      </w:ins>
    </w:p>
    <w:p>
      <w:pPr>
        <w:ind w:firstLine="570" w:firstLineChars="200"/>
        <w:rPr>
          <w:del w:id="2784" w:author="Administrator" w:date="2015-04-29T16:19:00Z"/>
          <w:rFonts w:hint="eastAsia" w:ascii="楷体_GB2312" w:hAnsi="楷体_GB2312" w:eastAsia="楷体_GB2312" w:cs="楷体_GB2312"/>
          <w:sz w:val="28"/>
          <w:szCs w:val="28"/>
          <w:rPrChange w:id="2785" w:author="Administrator" w:date="2015-04-28T08:43:00Z">
            <w:rPr>
              <w:rFonts w:ascii="华文楷体" w:hAnsi="华文楷体" w:eastAsia="华文楷体"/>
              <w:sz w:val="28"/>
              <w:szCs w:val="28"/>
            </w:rPr>
          </w:rPrChange>
        </w:rPr>
        <w:pPrChange w:id="2783" w:author="Administrator" w:date="2015-04-29T15:59:00Z">
          <w:pPr>
            <w:ind w:firstLine="570"/>
          </w:pPr>
        </w:pPrChange>
      </w:pPr>
      <w:r>
        <w:rPr>
          <w:rFonts w:hint="eastAsia" w:ascii="楷体_GB2312" w:hAnsi="楷体_GB2312" w:eastAsia="楷体_GB2312" w:cs="楷体_GB2312"/>
          <w:sz w:val="28"/>
          <w:szCs w:val="28"/>
          <w:rPrChange w:id="2786" w:author="Administrator" w:date="2015-04-28T08:43:00Z">
            <w:rPr>
              <w:rFonts w:hint="eastAsia" w:ascii="华文楷体" w:hAnsi="华文楷体" w:eastAsia="华文楷体"/>
              <w:sz w:val="28"/>
              <w:szCs w:val="28"/>
            </w:rPr>
          </w:rPrChange>
        </w:rPr>
        <w:t>那么就是说所谓的甚深，就是了</w:t>
      </w:r>
      <w:del w:id="2787" w:author="Administrator" w:date="2015-04-29T16:16:00Z">
        <w:r>
          <w:rPr>
            <w:rFonts w:hint="eastAsia" w:ascii="楷体_GB2312" w:hAnsi="楷体_GB2312" w:eastAsia="楷体_GB2312" w:cs="楷体_GB2312"/>
            <w:sz w:val="28"/>
            <w:szCs w:val="28"/>
            <w:rPrChange w:id="2788" w:author="Administrator" w:date="2015-04-28T08:43:00Z">
              <w:rPr>
                <w:rFonts w:hint="eastAsia" w:ascii="华文楷体" w:hAnsi="华文楷体" w:eastAsia="华文楷体"/>
                <w:sz w:val="28"/>
                <w:szCs w:val="28"/>
              </w:rPr>
            </w:rPrChange>
          </w:rPr>
          <w:delText>之</w:delText>
        </w:r>
      </w:del>
      <w:ins w:id="2789" w:author="Administrator" w:date="2015-04-29T16:16:00Z">
        <w:r>
          <w:rPr>
            <w:rFonts w:hint="eastAsia" w:ascii="楷体_GB2312" w:hAnsi="楷体_GB2312" w:eastAsia="楷体_GB2312" w:cs="楷体_GB2312"/>
            <w:sz w:val="28"/>
            <w:szCs w:val="28"/>
            <w:lang w:eastAsia="zh-CN"/>
          </w:rPr>
          <w:t>知</w:t>
        </w:r>
      </w:ins>
      <w:r>
        <w:rPr>
          <w:rFonts w:hint="eastAsia" w:ascii="楷体_GB2312" w:hAnsi="楷体_GB2312" w:eastAsia="楷体_GB2312" w:cs="楷体_GB2312"/>
          <w:sz w:val="28"/>
          <w:szCs w:val="28"/>
          <w:rPrChange w:id="2790" w:author="Administrator" w:date="2015-04-28T08:43:00Z">
            <w:rPr>
              <w:rFonts w:hint="eastAsia" w:ascii="华文楷体" w:hAnsi="华文楷体" w:eastAsia="华文楷体"/>
              <w:sz w:val="28"/>
              <w:szCs w:val="28"/>
            </w:rPr>
          </w:rPrChange>
        </w:rPr>
        <w:t>一切万法都是远离中边的远离诸边的，远离诸边的这样一种空性，广大就了知大乘、中观和大乘的唯识经典和论典，一个字都不需要舍弃，这个字字句句无一遗漏，就是不需要舍弃一个字，不需要取一个字，舍一个字。同等可以归摄在一个要诀，来圆满包含这些论典。那么就是说所有中观和唯识都是，完全都是圆融的，不要一个字都不要舍弃，可以归摄在一个要诀当中，就是一个修法要诀当中，来圆满包含一切论典，这种智慧就叫做广大智慧。所以说广大的智慧有的时候，前面讲广大智慧主要就是说，他这个广大的谛道方面，中观当中你讲一些万法空性，但是呢，你中观</w:t>
      </w:r>
      <w:del w:id="2791" w:author="Administrator" w:date="2015-04-29T16:17:00Z">
        <w:r>
          <w:rPr>
            <w:rFonts w:hint="eastAsia" w:ascii="楷体_GB2312" w:hAnsi="楷体_GB2312" w:eastAsia="楷体_GB2312" w:cs="楷体_GB2312"/>
            <w:sz w:val="28"/>
            <w:szCs w:val="28"/>
            <w:rPrChange w:id="2792" w:author="Administrator" w:date="2015-04-28T08:43:00Z">
              <w:rPr>
                <w:rFonts w:hint="eastAsia" w:ascii="华文楷体" w:hAnsi="华文楷体" w:eastAsia="华文楷体"/>
                <w:sz w:val="28"/>
                <w:szCs w:val="28"/>
              </w:rPr>
            </w:rPrChange>
          </w:rPr>
          <w:delText>中</w:delText>
        </w:r>
      </w:del>
      <w:ins w:id="2793" w:author="Administrator" w:date="2015-04-29T16:17:00Z">
        <w:r>
          <w:rPr>
            <w:rFonts w:hint="eastAsia" w:ascii="楷体_GB2312" w:hAnsi="楷体_GB2312" w:eastAsia="楷体_GB2312" w:cs="楷体_GB2312"/>
            <w:sz w:val="28"/>
            <w:szCs w:val="28"/>
            <w:lang w:eastAsia="zh-CN"/>
          </w:rPr>
          <w:t>宗</w:t>
        </w:r>
      </w:ins>
      <w:r>
        <w:rPr>
          <w:rFonts w:hint="eastAsia" w:ascii="楷体_GB2312" w:hAnsi="楷体_GB2312" w:eastAsia="楷体_GB2312" w:cs="楷体_GB2312"/>
          <w:sz w:val="28"/>
          <w:szCs w:val="28"/>
          <w:rPrChange w:id="2794" w:author="Administrator" w:date="2015-04-28T08:43:00Z">
            <w:rPr>
              <w:rFonts w:hint="eastAsia" w:ascii="华文楷体" w:hAnsi="华文楷体" w:eastAsia="华文楷体"/>
              <w:sz w:val="28"/>
              <w:szCs w:val="28"/>
            </w:rPr>
          </w:rPrChange>
        </w:rPr>
        <w:t>在修法的时候你还是要安立五道十地，也就是说《入中论》的体系，凡夫三地，菩萨十地和佛的一地。像这样的话他也要安立道谛。所以，像这样的话就是说，从这个角度也是说一种广大的智慧的，那么在这个地方讲广大智慧的话就是说，对于中观和唯识，因为没有智慧的人他就会有取舍，他总是觉得</w:t>
      </w:r>
      <w:del w:id="2795" w:author="Administrator" w:date="2015-04-29T16:17:00Z">
        <w:r>
          <w:rPr>
            <w:rFonts w:hint="eastAsia" w:ascii="楷体_GB2312" w:hAnsi="楷体_GB2312" w:eastAsia="楷体_GB2312" w:cs="楷体_GB2312"/>
            <w:sz w:val="28"/>
            <w:szCs w:val="28"/>
            <w:rPrChange w:id="2796" w:author="Administrator" w:date="2015-04-28T08:43:00Z">
              <w:rPr>
                <w:rFonts w:hint="eastAsia" w:ascii="华文楷体" w:hAnsi="华文楷体" w:eastAsia="华文楷体"/>
                <w:sz w:val="28"/>
                <w:szCs w:val="28"/>
              </w:rPr>
            </w:rPrChange>
          </w:rPr>
          <w:delText>被</w:delText>
        </w:r>
      </w:del>
      <w:ins w:id="2797" w:author="Administrator" w:date="2015-04-29T16:17:00Z">
        <w:r>
          <w:rPr>
            <w:rFonts w:hint="eastAsia" w:ascii="楷体_GB2312" w:hAnsi="楷体_GB2312" w:eastAsia="楷体_GB2312" w:cs="楷体_GB2312"/>
            <w:sz w:val="28"/>
            <w:szCs w:val="28"/>
            <w:lang w:eastAsia="zh-CN"/>
          </w:rPr>
          <w:t>没</w:t>
        </w:r>
      </w:ins>
      <w:r>
        <w:rPr>
          <w:rFonts w:hint="eastAsia" w:ascii="楷体_GB2312" w:hAnsi="楷体_GB2312" w:eastAsia="楷体_GB2312" w:cs="楷体_GB2312"/>
          <w:sz w:val="28"/>
          <w:szCs w:val="28"/>
          <w:rPrChange w:id="2798" w:author="Administrator" w:date="2015-04-28T08:43:00Z">
            <w:rPr>
              <w:rFonts w:hint="eastAsia" w:ascii="华文楷体" w:hAnsi="华文楷体" w:eastAsia="华文楷体"/>
              <w:sz w:val="28"/>
              <w:szCs w:val="28"/>
            </w:rPr>
          </w:rPrChange>
        </w:rPr>
        <w:t>办法包容在一起。没办法把中观和唯识归摄在一个要诀当中来圆满包含一切论典。他就觉得如果我如果取了唯识了，我肯定要舍中观，那么如果我取了中观我肯定要舍唯识。他就觉得中观和唯识，这样一种这个不单单从意义上面，而且连字句方面都没有办法去做一个圆融，就像</w:t>
      </w:r>
      <w:del w:id="2799" w:author="Administrator" w:date="2015-04-29T16:18:00Z">
        <w:r>
          <w:rPr>
            <w:rFonts w:hint="eastAsia" w:ascii="楷体_GB2312" w:hAnsi="楷体_GB2312" w:eastAsia="楷体_GB2312" w:cs="楷体_GB2312"/>
            <w:sz w:val="28"/>
            <w:szCs w:val="28"/>
            <w:rPrChange w:id="2800" w:author="Administrator" w:date="2015-04-28T08:43:00Z">
              <w:rPr>
                <w:rFonts w:hint="eastAsia" w:ascii="华文楷体" w:hAnsi="华文楷体" w:eastAsia="华文楷体"/>
                <w:sz w:val="28"/>
                <w:szCs w:val="28"/>
              </w:rPr>
            </w:rPrChange>
          </w:rPr>
          <w:delText>火</w:delText>
        </w:r>
      </w:del>
      <w:ins w:id="2801" w:author="Administrator" w:date="2015-04-29T16:18:00Z">
        <w:r>
          <w:rPr>
            <w:rFonts w:hint="eastAsia" w:ascii="楷体_GB2312" w:hAnsi="楷体_GB2312" w:eastAsia="楷体_GB2312" w:cs="楷体_GB2312"/>
            <w:sz w:val="28"/>
            <w:szCs w:val="28"/>
            <w:lang w:eastAsia="zh-CN"/>
          </w:rPr>
          <w:t>水</w:t>
        </w:r>
      </w:ins>
      <w:r>
        <w:rPr>
          <w:rFonts w:hint="eastAsia" w:ascii="楷体_GB2312" w:hAnsi="楷体_GB2312" w:eastAsia="楷体_GB2312" w:cs="楷体_GB2312"/>
          <w:sz w:val="28"/>
          <w:szCs w:val="28"/>
          <w:rPrChange w:id="2802" w:author="Administrator" w:date="2015-04-28T08:43:00Z">
            <w:rPr>
              <w:rFonts w:hint="eastAsia" w:ascii="华文楷体" w:hAnsi="华文楷体" w:eastAsia="华文楷体"/>
              <w:sz w:val="28"/>
              <w:szCs w:val="28"/>
            </w:rPr>
          </w:rPrChange>
        </w:rPr>
        <w:t>和火一样没办法圆融在一起。很多人就会有这样的想法。这个就是讲</w:t>
      </w:r>
      <w:del w:id="2803" w:author="Administrator" w:date="2015-04-29T16:18:00Z">
        <w:r>
          <w:rPr>
            <w:rFonts w:hint="eastAsia" w:ascii="楷体_GB2312" w:hAnsi="楷体_GB2312" w:eastAsia="楷体_GB2312" w:cs="楷体_GB2312"/>
            <w:sz w:val="28"/>
            <w:szCs w:val="28"/>
            <w:rPrChange w:id="2804" w:author="Administrator" w:date="2015-04-28T08:43:00Z">
              <w:rPr>
                <w:rFonts w:hint="eastAsia" w:ascii="华文楷体" w:hAnsi="华文楷体" w:eastAsia="华文楷体"/>
                <w:sz w:val="28"/>
                <w:szCs w:val="28"/>
              </w:rPr>
            </w:rPrChange>
          </w:rPr>
          <w:delText>她</w:delText>
        </w:r>
      </w:del>
      <w:ins w:id="2805" w:author="Administrator" w:date="2015-04-29T16:18:00Z">
        <w:r>
          <w:rPr>
            <w:rFonts w:hint="eastAsia" w:ascii="楷体_GB2312" w:hAnsi="楷体_GB2312" w:eastAsia="楷体_GB2312" w:cs="楷体_GB2312"/>
            <w:sz w:val="28"/>
            <w:szCs w:val="28"/>
            <w:lang w:eastAsia="zh-CN"/>
          </w:rPr>
          <w:t>他</w:t>
        </w:r>
      </w:ins>
      <w:r>
        <w:rPr>
          <w:rFonts w:hint="eastAsia" w:ascii="楷体_GB2312" w:hAnsi="楷体_GB2312" w:eastAsia="楷体_GB2312" w:cs="楷体_GB2312"/>
          <w:sz w:val="28"/>
          <w:szCs w:val="28"/>
          <w:rPrChange w:id="2806" w:author="Administrator" w:date="2015-04-28T08:43:00Z">
            <w:rPr>
              <w:rFonts w:hint="eastAsia" w:ascii="华文楷体" w:hAnsi="华文楷体" w:eastAsia="华文楷体"/>
              <w:sz w:val="28"/>
              <w:szCs w:val="28"/>
            </w:rPr>
          </w:rPrChange>
        </w:rPr>
        <w:t>的智慧不广大，他没有广大的智慧，如果有这个广大的智慧了，他</w:t>
      </w:r>
      <w:del w:id="2807" w:author="Administrator" w:date="2015-04-29T16:19:00Z">
        <w:r>
          <w:rPr>
            <w:rFonts w:hint="eastAsia" w:ascii="楷体_GB2312" w:hAnsi="楷体_GB2312" w:eastAsia="楷体_GB2312" w:cs="楷体_GB2312"/>
            <w:sz w:val="28"/>
            <w:szCs w:val="28"/>
            <w:rPrChange w:id="2808" w:author="Administrator" w:date="2015-04-28T08:43:00Z">
              <w:rPr>
                <w:rFonts w:hint="eastAsia" w:ascii="华文楷体" w:hAnsi="华文楷体" w:eastAsia="华文楷体"/>
                <w:sz w:val="28"/>
                <w:szCs w:val="28"/>
              </w:rPr>
            </w:rPrChange>
          </w:rPr>
          <w:delText>就</w:delText>
        </w:r>
      </w:del>
      <w:del w:id="2809" w:author="Administrator" w:date="2015-04-29T16:19:00Z">
        <w:r>
          <w:rPr>
            <w:rFonts w:hint="eastAsia" w:ascii="楷体_GB2312" w:hAnsi="楷体_GB2312" w:eastAsia="楷体_GB2312" w:cs="楷体_GB2312"/>
            <w:sz w:val="28"/>
            <w:szCs w:val="28"/>
            <w:rPrChange w:id="2810" w:author="Administrator" w:date="2015-04-28T08:43:00Z">
              <w:rPr>
                <w:rFonts w:hint="eastAsia" w:ascii="华文楷体" w:hAnsi="华文楷体" w:eastAsia="华文楷体"/>
                <w:sz w:val="28"/>
                <w:szCs w:val="28"/>
              </w:rPr>
            </w:rPrChange>
          </w:rPr>
          <w:delText>会</w:delText>
        </w:r>
      </w:del>
      <w:del w:id="2811" w:author="Administrator" w:date="2015-04-29T16:19:00Z">
        <w:r>
          <w:rPr>
            <w:rFonts w:hint="eastAsia" w:ascii="楷体_GB2312" w:hAnsi="楷体_GB2312" w:eastAsia="楷体_GB2312" w:cs="楷体_GB2312"/>
            <w:sz w:val="28"/>
            <w:szCs w:val="28"/>
            <w:rPrChange w:id="2812" w:author="Administrator" w:date="2015-04-28T08:43:00Z">
              <w:rPr>
                <w:rFonts w:hint="eastAsia" w:ascii="华文楷体" w:hAnsi="华文楷体" w:eastAsia="华文楷体"/>
                <w:sz w:val="28"/>
                <w:szCs w:val="28"/>
              </w:rPr>
            </w:rPrChange>
          </w:rPr>
          <w:delText>知</w:delText>
        </w:r>
      </w:del>
      <w:del w:id="2813" w:author="Administrator" w:date="2015-04-29T16:19:00Z">
        <w:r>
          <w:rPr>
            <w:rFonts w:hint="eastAsia" w:ascii="楷体_GB2312" w:hAnsi="楷体_GB2312" w:eastAsia="楷体_GB2312" w:cs="楷体_GB2312"/>
            <w:sz w:val="28"/>
            <w:szCs w:val="28"/>
            <w:rPrChange w:id="2814" w:author="Administrator" w:date="2015-04-28T08:43:00Z">
              <w:rPr>
                <w:rFonts w:hint="eastAsia" w:ascii="华文楷体" w:hAnsi="华文楷体" w:eastAsia="华文楷体"/>
                <w:sz w:val="28"/>
                <w:szCs w:val="28"/>
              </w:rPr>
            </w:rPrChange>
          </w:rPr>
          <w:delText>道</w:delText>
        </w:r>
      </w:del>
      <w:del w:id="2815" w:author="Administrator" w:date="2015-04-29T16:19:00Z">
        <w:r>
          <w:rPr>
            <w:rFonts w:hint="eastAsia" w:ascii="楷体_GB2312" w:hAnsi="楷体_GB2312" w:eastAsia="楷体_GB2312" w:cs="楷体_GB2312"/>
            <w:sz w:val="28"/>
            <w:szCs w:val="28"/>
            <w:rPrChange w:id="2816" w:author="Administrator" w:date="2015-04-28T08:43:00Z">
              <w:rPr>
                <w:rFonts w:hint="eastAsia" w:ascii="华文楷体" w:hAnsi="华文楷体" w:eastAsia="华文楷体"/>
                <w:sz w:val="28"/>
                <w:szCs w:val="28"/>
              </w:rPr>
            </w:rPrChange>
          </w:rPr>
          <w:delText>。</w:delText>
        </w:r>
      </w:del>
      <w:del w:id="2817" w:author="Administrator" w:date="2015-04-29T16:19:00Z">
        <w:r>
          <w:rPr>
            <w:rFonts w:hint="eastAsia" w:ascii="楷体_GB2312" w:hAnsi="楷体_GB2312" w:eastAsia="楷体_GB2312" w:cs="楷体_GB2312"/>
            <w:sz w:val="28"/>
            <w:szCs w:val="28"/>
            <w:rPrChange w:id="2818" w:author="Administrator" w:date="2015-04-28T08:43:00Z">
              <w:rPr>
                <w:rFonts w:hint="eastAsia" w:ascii="华文楷体" w:hAnsi="华文楷体" w:eastAsia="华文楷体"/>
                <w:sz w:val="28"/>
                <w:szCs w:val="28"/>
              </w:rPr>
            </w:rPrChange>
          </w:rPr>
          <w:delText>【</w:delText>
        </w:r>
      </w:del>
      <w:del w:id="2819" w:author="Administrator" w:date="2015-04-29T16:19:00Z">
        <w:r>
          <w:rPr>
            <w:rFonts w:hint="eastAsia" w:ascii="楷体_GB2312" w:hAnsi="楷体_GB2312" w:eastAsia="楷体_GB2312" w:cs="楷体_GB2312"/>
            <w:sz w:val="28"/>
            <w:szCs w:val="28"/>
            <w:rPrChange w:id="2820" w:author="Administrator" w:date="2015-04-28T08:43:00Z">
              <w:rPr>
                <w:rFonts w:hint="eastAsia" w:ascii="华文楷体" w:hAnsi="华文楷体" w:eastAsia="华文楷体"/>
                <w:sz w:val="28"/>
                <w:szCs w:val="28"/>
              </w:rPr>
            </w:rPrChange>
          </w:rPr>
          <w:delText>6</w:delText>
        </w:r>
      </w:del>
      <w:del w:id="2821" w:author="Administrator" w:date="2015-04-29T16:19:00Z">
        <w:r>
          <w:rPr>
            <w:rFonts w:hint="eastAsia" w:ascii="楷体_GB2312" w:hAnsi="楷体_GB2312" w:eastAsia="楷体_GB2312" w:cs="楷体_GB2312"/>
            <w:sz w:val="28"/>
            <w:szCs w:val="28"/>
            <w:rPrChange w:id="2822" w:author="Administrator" w:date="2015-04-28T08:43:00Z">
              <w:rPr>
                <w:rFonts w:hint="eastAsia" w:ascii="华文楷体" w:hAnsi="华文楷体" w:eastAsia="华文楷体"/>
                <w:sz w:val="28"/>
                <w:szCs w:val="28"/>
              </w:rPr>
            </w:rPrChange>
          </w:rPr>
          <w:delText>0</w:delText>
        </w:r>
      </w:del>
      <w:del w:id="2823" w:author="Administrator" w:date="2015-04-29T16:19:00Z">
        <w:r>
          <w:rPr>
            <w:rFonts w:hint="eastAsia" w:ascii="楷体_GB2312" w:hAnsi="楷体_GB2312" w:eastAsia="楷体_GB2312" w:cs="楷体_GB2312"/>
            <w:sz w:val="28"/>
            <w:szCs w:val="28"/>
            <w:rPrChange w:id="2824" w:author="Administrator" w:date="2015-04-28T08:43:00Z">
              <w:rPr>
                <w:rFonts w:hint="eastAsia" w:ascii="华文楷体" w:hAnsi="华文楷体" w:eastAsia="华文楷体"/>
                <w:sz w:val="28"/>
                <w:szCs w:val="28"/>
              </w:rPr>
            </w:rPrChange>
          </w:rPr>
          <w:delText>:</w:delText>
        </w:r>
      </w:del>
      <w:del w:id="2825" w:author="Administrator" w:date="2015-04-29T16:19:00Z">
        <w:r>
          <w:rPr>
            <w:rFonts w:hint="eastAsia" w:ascii="楷体_GB2312" w:hAnsi="楷体_GB2312" w:eastAsia="楷体_GB2312" w:cs="楷体_GB2312"/>
            <w:sz w:val="28"/>
            <w:szCs w:val="28"/>
            <w:rPrChange w:id="2826" w:author="Administrator" w:date="2015-04-28T08:43:00Z">
              <w:rPr>
                <w:rFonts w:hint="eastAsia" w:ascii="华文楷体" w:hAnsi="华文楷体" w:eastAsia="华文楷体"/>
                <w:sz w:val="28"/>
                <w:szCs w:val="28"/>
              </w:rPr>
            </w:rPrChange>
          </w:rPr>
          <w:delText>0</w:delText>
        </w:r>
      </w:del>
      <w:del w:id="2827" w:author="Administrator" w:date="2015-04-29T16:19:00Z">
        <w:r>
          <w:rPr>
            <w:rFonts w:hint="eastAsia" w:ascii="楷体_GB2312" w:hAnsi="楷体_GB2312" w:eastAsia="楷体_GB2312" w:cs="楷体_GB2312"/>
            <w:sz w:val="28"/>
            <w:szCs w:val="28"/>
            <w:rPrChange w:id="2828" w:author="Administrator" w:date="2015-04-28T08:43:00Z">
              <w:rPr>
                <w:rFonts w:hint="eastAsia" w:ascii="华文楷体" w:hAnsi="华文楷体" w:eastAsia="华文楷体"/>
                <w:sz w:val="28"/>
                <w:szCs w:val="28"/>
              </w:rPr>
            </w:rPrChange>
          </w:rPr>
          <w:delText>5</w:delText>
        </w:r>
      </w:del>
      <w:del w:id="2829" w:author="Administrator" w:date="2015-04-29T16:19:00Z">
        <w:r>
          <w:rPr>
            <w:rFonts w:hint="eastAsia" w:ascii="楷体_GB2312" w:hAnsi="楷体_GB2312" w:eastAsia="楷体_GB2312" w:cs="楷体_GB2312"/>
            <w:sz w:val="28"/>
            <w:szCs w:val="28"/>
            <w:rPrChange w:id="2830" w:author="Administrator" w:date="2015-04-28T08:43:00Z">
              <w:rPr>
                <w:rFonts w:hint="eastAsia" w:ascii="华文楷体" w:hAnsi="华文楷体" w:eastAsia="华文楷体"/>
                <w:sz w:val="28"/>
                <w:szCs w:val="28"/>
              </w:rPr>
            </w:rPrChange>
          </w:rPr>
          <w:delText>】</w:delText>
        </w:r>
      </w:del>
    </w:p>
    <w:p>
      <w:pPr>
        <w:ind w:firstLine="570" w:firstLineChars="200"/>
        <w:rPr>
          <w:del w:id="2832" w:author="Administrator" w:date="2015-04-29T16:18:00Z"/>
          <w:rFonts w:hint="eastAsia" w:ascii="楷体_GB2312" w:hAnsi="楷体_GB2312" w:eastAsia="楷体_GB2312" w:cs="楷体_GB2312"/>
          <w:sz w:val="28"/>
          <w:szCs w:val="28"/>
          <w:rPrChange w:id="2833" w:author="Administrator" w:date="2015-04-28T08:43:00Z">
            <w:rPr>
              <w:rFonts w:ascii="华文楷体" w:hAnsi="华文楷体" w:eastAsia="华文楷体"/>
              <w:sz w:val="28"/>
              <w:szCs w:val="28"/>
            </w:rPr>
          </w:rPrChange>
        </w:rPr>
        <w:pPrChange w:id="2831" w:author="Administrator" w:date="2015-04-29T16:19:00Z">
          <w:pPr>
            <w:ind w:firstLine="570"/>
          </w:pPr>
        </w:pPrChange>
      </w:pPr>
      <w:del w:id="2834" w:author="Administrator" w:date="2015-04-29T16:18:00Z">
        <w:r>
          <w:rPr>
            <w:rFonts w:hint="eastAsia" w:ascii="楷体_GB2312" w:hAnsi="楷体_GB2312" w:eastAsia="楷体_GB2312" w:cs="楷体_GB2312"/>
            <w:sz w:val="28"/>
            <w:szCs w:val="28"/>
            <w:rPrChange w:id="2835" w:author="Administrator" w:date="2015-04-28T08:43:00Z">
              <w:rPr>
                <w:rFonts w:hint="eastAsia" w:ascii="华文楷体" w:hAnsi="华文楷体" w:eastAsia="华文楷体"/>
                <w:sz w:val="28"/>
                <w:szCs w:val="28"/>
              </w:rPr>
            </w:rPrChange>
          </w:rPr>
          <w:delText>《中观庄严论》05课讲记（第60-71分钟）</w:delText>
        </w:r>
      </w:del>
    </w:p>
    <w:p>
      <w:pPr>
        <w:ind w:firstLine="570" w:firstLineChars="200"/>
        <w:rPr>
          <w:rFonts w:hint="eastAsia" w:ascii="楷体_GB2312" w:hAnsi="楷体_GB2312" w:eastAsia="楷体_GB2312" w:cs="楷体_GB2312"/>
          <w:sz w:val="28"/>
          <w:szCs w:val="28"/>
          <w:rPrChange w:id="2837" w:author="Administrator" w:date="2015-04-28T08:43:00Z">
            <w:rPr>
              <w:rFonts w:ascii="华文楷体" w:hAnsi="华文楷体" w:eastAsia="华文楷体"/>
              <w:sz w:val="28"/>
              <w:szCs w:val="28"/>
            </w:rPr>
          </w:rPrChange>
        </w:rPr>
        <w:pPrChange w:id="2836" w:author="Administrator" w:date="2015-04-29T16:19:00Z">
          <w:pPr>
            <w:ind w:firstLine="570"/>
          </w:pPr>
        </w:pPrChange>
      </w:pPr>
      <w:del w:id="2838" w:author="Administrator" w:date="2015-04-29T16:18:00Z">
        <w:r>
          <w:rPr>
            <w:rFonts w:hint="eastAsia" w:ascii="楷体_GB2312" w:hAnsi="楷体_GB2312" w:eastAsia="楷体_GB2312" w:cs="楷体_GB2312"/>
            <w:sz w:val="28"/>
            <w:szCs w:val="28"/>
            <w:rPrChange w:id="2839" w:author="Administrator" w:date="2015-04-28T08:43:00Z">
              <w:rPr>
                <w:rFonts w:hint="eastAsia" w:ascii="华文楷体" w:hAnsi="华文楷体" w:eastAsia="华文楷体"/>
                <w:sz w:val="28"/>
                <w:szCs w:val="28"/>
              </w:rPr>
            </w:rPrChange>
          </w:rPr>
          <w:delText>有些人觉得取了唯识就肯定要舍中观，取了中观就肯定要舍唯识。他会觉得中观和唯识不仅在意义方面而且在字句上都不能圆融，就像水和火一样。这是在讲他的智慧不广大，如果他智慧广大的话，</w:delText>
        </w:r>
      </w:del>
      <w:r>
        <w:rPr>
          <w:rFonts w:hint="eastAsia" w:ascii="楷体_GB2312" w:hAnsi="楷体_GB2312" w:eastAsia="楷体_GB2312" w:cs="楷体_GB2312"/>
          <w:sz w:val="28"/>
          <w:szCs w:val="28"/>
          <w:rPrChange w:id="2840" w:author="Administrator" w:date="2015-04-28T08:43:00Z">
            <w:rPr>
              <w:rFonts w:hint="eastAsia" w:ascii="华文楷体" w:hAnsi="华文楷体" w:eastAsia="华文楷体"/>
              <w:sz w:val="28"/>
              <w:szCs w:val="28"/>
            </w:rPr>
          </w:rPrChange>
        </w:rPr>
        <w:t>就会知道中观和唯识</w:t>
      </w:r>
      <w:ins w:id="2841" w:author="Administrator" w:date="2015-04-29T16:19:00Z">
        <w:r>
          <w:rPr>
            <w:rFonts w:hint="eastAsia" w:ascii="楷体_GB2312" w:hAnsi="楷体_GB2312" w:eastAsia="楷体_GB2312" w:cs="楷体_GB2312"/>
            <w:sz w:val="28"/>
            <w:szCs w:val="28"/>
            <w:lang w:eastAsia="zh-CN"/>
          </w:rPr>
          <w:t>乃至</w:t>
        </w:r>
      </w:ins>
      <w:del w:id="2842" w:author="Administrator" w:date="2015-04-29T16:19:00Z">
        <w:r>
          <w:rPr>
            <w:rFonts w:hint="eastAsia" w:ascii="楷体_GB2312" w:hAnsi="楷体_GB2312" w:eastAsia="楷体_GB2312" w:cs="楷体_GB2312"/>
            <w:sz w:val="28"/>
            <w:szCs w:val="28"/>
            <w:rPrChange w:id="2843" w:author="Administrator" w:date="2015-04-28T08:43:00Z">
              <w:rPr>
                <w:rFonts w:hint="eastAsia" w:ascii="华文楷体" w:hAnsi="华文楷体" w:eastAsia="华文楷体"/>
                <w:sz w:val="28"/>
                <w:szCs w:val="28"/>
              </w:rPr>
            </w:rPrChange>
          </w:rPr>
          <w:delText>是</w:delText>
        </w:r>
      </w:del>
      <w:r>
        <w:rPr>
          <w:rFonts w:hint="eastAsia" w:ascii="楷体_GB2312" w:hAnsi="楷体_GB2312" w:eastAsia="楷体_GB2312" w:cs="楷体_GB2312"/>
          <w:sz w:val="28"/>
          <w:szCs w:val="28"/>
          <w:rPrChange w:id="2844" w:author="Administrator" w:date="2015-04-28T08:43:00Z">
            <w:rPr>
              <w:rFonts w:hint="eastAsia" w:ascii="华文楷体" w:hAnsi="华文楷体" w:eastAsia="华文楷体"/>
              <w:sz w:val="28"/>
              <w:szCs w:val="28"/>
            </w:rPr>
          </w:rPrChange>
        </w:rPr>
        <w:t>一个字都不需要</w:t>
      </w:r>
      <w:ins w:id="2845" w:author="Administrator" w:date="2015-04-29T16:19:00Z">
        <w:r>
          <w:rPr>
            <w:rFonts w:hint="eastAsia" w:ascii="楷体_GB2312" w:hAnsi="楷体_GB2312" w:eastAsia="楷体_GB2312" w:cs="楷体_GB2312"/>
            <w:sz w:val="28"/>
            <w:szCs w:val="28"/>
            <w:lang w:eastAsia="zh-CN"/>
          </w:rPr>
          <w:t>抛弃，一个字都不要</w:t>
        </w:r>
      </w:ins>
      <w:r>
        <w:rPr>
          <w:rFonts w:hint="eastAsia" w:ascii="楷体_GB2312" w:hAnsi="楷体_GB2312" w:eastAsia="楷体_GB2312" w:cs="楷体_GB2312"/>
          <w:sz w:val="28"/>
          <w:szCs w:val="28"/>
          <w:rPrChange w:id="2846" w:author="Administrator" w:date="2015-04-28T08:43:00Z">
            <w:rPr>
              <w:rFonts w:hint="eastAsia" w:ascii="华文楷体" w:hAnsi="华文楷体" w:eastAsia="华文楷体"/>
              <w:sz w:val="28"/>
              <w:szCs w:val="28"/>
            </w:rPr>
          </w:rPrChange>
        </w:rPr>
        <w:t>舍弃就可以</w:t>
      </w:r>
      <w:del w:id="2847" w:author="Administrator" w:date="2015-04-29T16:19:00Z">
        <w:r>
          <w:rPr>
            <w:rFonts w:hint="eastAsia" w:ascii="楷体_GB2312" w:hAnsi="楷体_GB2312" w:eastAsia="楷体_GB2312" w:cs="楷体_GB2312"/>
            <w:sz w:val="28"/>
            <w:szCs w:val="28"/>
            <w:rPrChange w:id="2848" w:author="Administrator" w:date="2015-04-28T08:43:00Z">
              <w:rPr>
                <w:rFonts w:hint="eastAsia" w:ascii="华文楷体" w:hAnsi="华文楷体" w:eastAsia="华文楷体"/>
                <w:sz w:val="28"/>
                <w:szCs w:val="28"/>
              </w:rPr>
            </w:rPrChange>
          </w:rPr>
          <w:delText>被</w:delText>
        </w:r>
      </w:del>
      <w:r>
        <w:rPr>
          <w:rFonts w:hint="eastAsia" w:ascii="楷体_GB2312" w:hAnsi="楷体_GB2312" w:eastAsia="楷体_GB2312" w:cs="楷体_GB2312"/>
          <w:sz w:val="28"/>
          <w:szCs w:val="28"/>
          <w:rPrChange w:id="2849" w:author="Administrator" w:date="2015-04-28T08:43:00Z">
            <w:rPr>
              <w:rFonts w:hint="eastAsia" w:ascii="华文楷体" w:hAnsi="华文楷体" w:eastAsia="华文楷体"/>
              <w:sz w:val="28"/>
              <w:szCs w:val="28"/>
            </w:rPr>
          </w:rPrChange>
        </w:rPr>
        <w:t>归摄在一个要</w:t>
      </w:r>
      <w:del w:id="2850" w:author="Administrator" w:date="2015-04-29T16:19:00Z">
        <w:r>
          <w:rPr>
            <w:rFonts w:hint="eastAsia" w:ascii="楷体_GB2312" w:hAnsi="楷体_GB2312" w:eastAsia="楷体_GB2312" w:cs="楷体_GB2312"/>
            <w:sz w:val="28"/>
            <w:szCs w:val="28"/>
            <w:rPrChange w:id="2851" w:author="Administrator" w:date="2015-04-28T08:43:00Z">
              <w:rPr>
                <w:rFonts w:hint="eastAsia" w:ascii="华文楷体" w:hAnsi="华文楷体" w:eastAsia="华文楷体"/>
                <w:sz w:val="28"/>
                <w:szCs w:val="28"/>
              </w:rPr>
            </w:rPrChange>
          </w:rPr>
          <w:delText>诀</w:delText>
        </w:r>
      </w:del>
      <w:ins w:id="2852" w:author="Administrator" w:date="2015-04-29T16:19:00Z">
        <w:r>
          <w:rPr>
            <w:rFonts w:hint="eastAsia" w:ascii="楷体_GB2312" w:hAnsi="楷体_GB2312" w:eastAsia="楷体_GB2312" w:cs="楷体_GB2312"/>
            <w:sz w:val="28"/>
            <w:szCs w:val="28"/>
            <w:lang w:eastAsia="zh-CN"/>
          </w:rPr>
          <w:t>点</w:t>
        </w:r>
      </w:ins>
      <w:r>
        <w:rPr>
          <w:rFonts w:hint="eastAsia" w:ascii="楷体_GB2312" w:hAnsi="楷体_GB2312" w:eastAsia="楷体_GB2312" w:cs="楷体_GB2312"/>
          <w:sz w:val="28"/>
          <w:szCs w:val="28"/>
          <w:rPrChange w:id="2853" w:author="Administrator" w:date="2015-04-28T08:43:00Z">
            <w:rPr>
              <w:rFonts w:hint="eastAsia" w:ascii="华文楷体" w:hAnsi="华文楷体" w:eastAsia="华文楷体"/>
              <w:sz w:val="28"/>
              <w:szCs w:val="28"/>
            </w:rPr>
          </w:rPrChange>
        </w:rPr>
        <w:t>当中</w:t>
      </w:r>
      <w:ins w:id="2854" w:author="Administrator" w:date="2015-04-29T16:20: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855" w:author="Administrator" w:date="2015-04-28T08:43:00Z">
            <w:rPr>
              <w:rFonts w:hint="eastAsia" w:ascii="华文楷体" w:hAnsi="华文楷体" w:eastAsia="华文楷体"/>
              <w:sz w:val="28"/>
              <w:szCs w:val="28"/>
            </w:rPr>
          </w:rPrChange>
        </w:rPr>
        <w:t>来包含</w:t>
      </w:r>
      <w:del w:id="2856" w:author="Administrator" w:date="2015-04-29T16:20:00Z">
        <w:r>
          <w:rPr>
            <w:rFonts w:hint="eastAsia" w:ascii="楷体_GB2312" w:hAnsi="楷体_GB2312" w:eastAsia="楷体_GB2312" w:cs="楷体_GB2312"/>
            <w:sz w:val="28"/>
            <w:szCs w:val="28"/>
            <w:rPrChange w:id="2857" w:author="Administrator" w:date="2015-04-28T08:43:00Z">
              <w:rPr>
                <w:rFonts w:hint="eastAsia" w:ascii="华文楷体" w:hAnsi="华文楷体" w:eastAsia="华文楷体"/>
                <w:sz w:val="28"/>
                <w:szCs w:val="28"/>
              </w:rPr>
            </w:rPrChange>
          </w:rPr>
          <w:delText>在</w:delText>
        </w:r>
      </w:del>
      <w:r>
        <w:rPr>
          <w:rFonts w:hint="eastAsia" w:ascii="楷体_GB2312" w:hAnsi="楷体_GB2312" w:eastAsia="楷体_GB2312" w:cs="楷体_GB2312"/>
          <w:sz w:val="28"/>
          <w:szCs w:val="28"/>
          <w:rPrChange w:id="2858" w:author="Administrator" w:date="2015-04-28T08:43:00Z">
            <w:rPr>
              <w:rFonts w:hint="eastAsia" w:ascii="华文楷体" w:hAnsi="华文楷体" w:eastAsia="华文楷体"/>
              <w:sz w:val="28"/>
              <w:szCs w:val="28"/>
            </w:rPr>
          </w:rPrChange>
        </w:rPr>
        <w:t>一切论典的，这种智慧就叫广大智慧。那么这种广大智慧是通过前面所讲的这种因而引发的，有了前面一种通过确凿可靠的证理途径产生了一种根深蒂固的定解，有了这种定解这种广大的智慧</w:t>
      </w:r>
      <w:del w:id="2859" w:author="Administrator" w:date="2015-04-29T16:20:00Z">
        <w:r>
          <w:rPr>
            <w:rFonts w:hint="eastAsia" w:ascii="楷体_GB2312" w:hAnsi="楷体_GB2312" w:eastAsia="楷体_GB2312" w:cs="楷体_GB2312"/>
            <w:sz w:val="28"/>
            <w:szCs w:val="28"/>
            <w:rPrChange w:id="2860" w:author="Administrator" w:date="2015-04-28T08:43:00Z">
              <w:rPr>
                <w:rFonts w:hint="eastAsia" w:ascii="华文楷体" w:hAnsi="华文楷体" w:eastAsia="华文楷体"/>
                <w:sz w:val="28"/>
                <w:szCs w:val="28"/>
              </w:rPr>
            </w:rPrChange>
          </w:rPr>
          <w:delText>就能</w:delText>
        </w:r>
      </w:del>
      <w:r>
        <w:rPr>
          <w:rFonts w:hint="eastAsia" w:ascii="楷体_GB2312" w:hAnsi="楷体_GB2312" w:eastAsia="楷体_GB2312" w:cs="楷体_GB2312"/>
          <w:sz w:val="28"/>
          <w:szCs w:val="28"/>
          <w:rPrChange w:id="2861" w:author="Administrator" w:date="2015-04-28T08:43:00Z">
            <w:rPr>
              <w:rFonts w:hint="eastAsia" w:ascii="华文楷体" w:hAnsi="华文楷体" w:eastAsia="华文楷体"/>
              <w:sz w:val="28"/>
              <w:szCs w:val="28"/>
            </w:rPr>
          </w:rPrChange>
        </w:rPr>
        <w:t>在你的相续中</w:t>
      </w:r>
      <w:ins w:id="2862" w:author="Administrator" w:date="2015-04-29T16:20:00Z">
        <w:r>
          <w:rPr>
            <w:rFonts w:hint="eastAsia" w:ascii="楷体_GB2312" w:hAnsi="楷体_GB2312" w:eastAsia="楷体_GB2312" w:cs="楷体_GB2312"/>
            <w:sz w:val="28"/>
            <w:szCs w:val="28"/>
            <w:lang w:eastAsia="zh-CN"/>
          </w:rPr>
          <w:t>就能够</w:t>
        </w:r>
      </w:ins>
      <w:r>
        <w:rPr>
          <w:rFonts w:hint="eastAsia" w:ascii="楷体_GB2312" w:hAnsi="楷体_GB2312" w:eastAsia="楷体_GB2312" w:cs="楷体_GB2312"/>
          <w:sz w:val="28"/>
          <w:szCs w:val="28"/>
          <w:rPrChange w:id="2863" w:author="Administrator" w:date="2015-04-28T08:43:00Z">
            <w:rPr>
              <w:rFonts w:hint="eastAsia" w:ascii="华文楷体" w:hAnsi="华文楷体" w:eastAsia="华文楷体"/>
              <w:sz w:val="28"/>
              <w:szCs w:val="28"/>
            </w:rPr>
          </w:rPrChange>
        </w:rPr>
        <w:t>生起来。那么我们</w:t>
      </w:r>
      <w:del w:id="2864" w:author="Administrator" w:date="2015-04-29T16:20:00Z">
        <w:r>
          <w:rPr>
            <w:rFonts w:hint="eastAsia" w:ascii="楷体_GB2312" w:hAnsi="楷体_GB2312" w:eastAsia="楷体_GB2312" w:cs="楷体_GB2312"/>
            <w:sz w:val="28"/>
            <w:szCs w:val="28"/>
            <w:rPrChange w:id="2865" w:author="Administrator" w:date="2015-04-28T08:43:00Z">
              <w:rPr>
                <w:rFonts w:hint="eastAsia" w:ascii="华文楷体" w:hAnsi="华文楷体" w:eastAsia="华文楷体"/>
                <w:sz w:val="28"/>
                <w:szCs w:val="28"/>
              </w:rPr>
            </w:rPrChange>
          </w:rPr>
          <w:delText>也</w:delText>
        </w:r>
      </w:del>
      <w:ins w:id="2866" w:author="Administrator" w:date="2015-04-29T16:20:00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2867" w:author="Administrator" w:date="2015-04-28T08:43:00Z">
            <w:rPr>
              <w:rFonts w:hint="eastAsia" w:ascii="华文楷体" w:hAnsi="华文楷体" w:eastAsia="华文楷体"/>
              <w:sz w:val="28"/>
              <w:szCs w:val="28"/>
            </w:rPr>
          </w:rPrChange>
        </w:rPr>
        <w:t>可以知道</w:t>
      </w:r>
      <w:del w:id="2868" w:author="Administrator" w:date="2015-04-29T16:21:00Z">
        <w:r>
          <w:rPr>
            <w:rFonts w:hint="eastAsia" w:ascii="楷体_GB2312" w:hAnsi="楷体_GB2312" w:eastAsia="楷体_GB2312" w:cs="楷体_GB2312"/>
            <w:sz w:val="28"/>
            <w:szCs w:val="28"/>
            <w:rPrChange w:id="2869" w:author="Administrator" w:date="2015-04-28T08:43:00Z">
              <w:rPr>
                <w:rFonts w:hint="eastAsia" w:ascii="华文楷体" w:hAnsi="华文楷体" w:eastAsia="华文楷体"/>
                <w:sz w:val="28"/>
                <w:szCs w:val="28"/>
              </w:rPr>
            </w:rPrChange>
          </w:rPr>
          <w:delText>这</w:delText>
        </w:r>
      </w:del>
      <w:r>
        <w:rPr>
          <w:rFonts w:hint="eastAsia" w:ascii="楷体_GB2312" w:hAnsi="楷体_GB2312" w:eastAsia="楷体_GB2312" w:cs="楷体_GB2312"/>
          <w:sz w:val="28"/>
          <w:szCs w:val="28"/>
          <w:rPrChange w:id="2870" w:author="Administrator" w:date="2015-04-28T08:43:00Z">
            <w:rPr>
              <w:rFonts w:hint="eastAsia" w:ascii="华文楷体" w:hAnsi="华文楷体" w:eastAsia="华文楷体"/>
              <w:sz w:val="28"/>
              <w:szCs w:val="28"/>
            </w:rPr>
          </w:rPrChange>
        </w:rPr>
        <w:t>对我们</w:t>
      </w:r>
      <w:del w:id="2871" w:author="Administrator" w:date="2015-04-29T16:20:00Z">
        <w:r>
          <w:rPr>
            <w:rFonts w:hint="eastAsia" w:ascii="楷体_GB2312" w:hAnsi="楷体_GB2312" w:eastAsia="楷体_GB2312" w:cs="楷体_GB2312"/>
            <w:sz w:val="28"/>
            <w:szCs w:val="28"/>
            <w:rPrChange w:id="2872" w:author="Administrator" w:date="2015-04-28T08:43:00Z">
              <w:rPr>
                <w:rFonts w:hint="eastAsia" w:ascii="华文楷体" w:hAnsi="华文楷体" w:eastAsia="华文楷体"/>
                <w:sz w:val="28"/>
                <w:szCs w:val="28"/>
              </w:rPr>
            </w:rPrChange>
          </w:rPr>
          <w:delText>而言</w:delText>
        </w:r>
      </w:del>
      <w:ins w:id="2873" w:author="Administrator" w:date="2015-04-29T16:20:00Z">
        <w:r>
          <w:rPr>
            <w:rFonts w:hint="eastAsia" w:ascii="楷体_GB2312" w:hAnsi="楷体_GB2312" w:eastAsia="楷体_GB2312" w:cs="楷体_GB2312"/>
            <w:sz w:val="28"/>
            <w:szCs w:val="28"/>
            <w:lang w:eastAsia="zh-CN"/>
          </w:rPr>
          <w:t>来讲</w:t>
        </w:r>
      </w:ins>
      <w:r>
        <w:rPr>
          <w:rFonts w:hint="eastAsia" w:ascii="楷体_GB2312" w:hAnsi="楷体_GB2312" w:eastAsia="楷体_GB2312" w:cs="楷体_GB2312"/>
          <w:sz w:val="28"/>
          <w:szCs w:val="28"/>
          <w:rPrChange w:id="2874" w:author="Administrator" w:date="2015-04-28T08:43:00Z">
            <w:rPr>
              <w:rFonts w:hint="eastAsia" w:ascii="华文楷体" w:hAnsi="华文楷体" w:eastAsia="华文楷体"/>
              <w:sz w:val="28"/>
              <w:szCs w:val="28"/>
            </w:rPr>
          </w:rPrChange>
        </w:rPr>
        <w:t>是多么的重要了。</w:t>
      </w:r>
      <w:ins w:id="2875" w:author="Administrator" w:date="2015-04-29T16:21:00Z">
        <w:r>
          <w:rPr>
            <w:rFonts w:hint="eastAsia" w:ascii="楷体_GB2312" w:hAnsi="楷体_GB2312" w:eastAsia="楷体_GB2312" w:cs="楷体_GB2312"/>
            <w:sz w:val="28"/>
            <w:szCs w:val="28"/>
            <w:lang w:eastAsia="zh-CN"/>
          </w:rPr>
          <w:t>非常重要，我们如果</w:t>
        </w:r>
      </w:ins>
      <w:del w:id="2876" w:author="Administrator" w:date="2015-04-29T16:21:00Z">
        <w:r>
          <w:rPr>
            <w:rFonts w:hint="eastAsia" w:ascii="楷体_GB2312" w:hAnsi="楷体_GB2312" w:eastAsia="楷体_GB2312" w:cs="楷体_GB2312"/>
            <w:sz w:val="28"/>
            <w:szCs w:val="28"/>
            <w:rPrChange w:id="2877" w:author="Administrator" w:date="2015-04-28T08:43:00Z">
              <w:rPr>
                <w:rFonts w:hint="eastAsia" w:ascii="华文楷体" w:hAnsi="华文楷体" w:eastAsia="华文楷体"/>
                <w:sz w:val="28"/>
                <w:szCs w:val="28"/>
              </w:rPr>
            </w:rPrChange>
          </w:rPr>
          <w:delText>我们</w:delText>
        </w:r>
      </w:del>
      <w:r>
        <w:rPr>
          <w:rFonts w:hint="eastAsia" w:ascii="楷体_GB2312" w:hAnsi="楷体_GB2312" w:eastAsia="楷体_GB2312" w:cs="楷体_GB2312"/>
          <w:sz w:val="28"/>
          <w:szCs w:val="28"/>
          <w:rPrChange w:id="2878" w:author="Administrator" w:date="2015-04-28T08:43:00Z">
            <w:rPr>
              <w:rFonts w:hint="eastAsia" w:ascii="华文楷体" w:hAnsi="华文楷体" w:eastAsia="华文楷体"/>
              <w:sz w:val="28"/>
              <w:szCs w:val="28"/>
            </w:rPr>
          </w:rPrChange>
        </w:rPr>
        <w:t>学到后面，中观和唯识一个字都不要舍弃，在我们的相续中就把所有的一切中观和唯识</w:t>
      </w:r>
      <w:del w:id="2879" w:author="Administrator" w:date="2015-04-29T16:21:00Z">
        <w:r>
          <w:rPr>
            <w:rFonts w:hint="eastAsia" w:ascii="楷体_GB2312" w:hAnsi="楷体_GB2312" w:eastAsia="楷体_GB2312" w:cs="楷体_GB2312"/>
            <w:sz w:val="28"/>
            <w:szCs w:val="28"/>
            <w:rPrChange w:id="2880" w:author="Administrator" w:date="2015-04-28T08:43:00Z">
              <w:rPr>
                <w:rFonts w:hint="eastAsia" w:ascii="华文楷体" w:hAnsi="华文楷体" w:eastAsia="华文楷体"/>
                <w:sz w:val="28"/>
                <w:szCs w:val="28"/>
              </w:rPr>
            </w:rPrChange>
          </w:rPr>
          <w:delText>归</w:delText>
        </w:r>
      </w:del>
      <w:r>
        <w:rPr>
          <w:rFonts w:hint="eastAsia" w:ascii="楷体_GB2312" w:hAnsi="楷体_GB2312" w:eastAsia="楷体_GB2312" w:cs="楷体_GB2312"/>
          <w:sz w:val="28"/>
          <w:szCs w:val="28"/>
          <w:rPrChange w:id="2881" w:author="Administrator" w:date="2015-04-28T08:43:00Z">
            <w:rPr>
              <w:rFonts w:hint="eastAsia" w:ascii="华文楷体" w:hAnsi="华文楷体" w:eastAsia="华文楷体"/>
              <w:sz w:val="28"/>
              <w:szCs w:val="28"/>
            </w:rPr>
          </w:rPrChange>
        </w:rPr>
        <w:t>摄在一个要</w:t>
      </w:r>
      <w:del w:id="2882" w:author="Administrator" w:date="2015-04-29T16:21:00Z">
        <w:r>
          <w:rPr>
            <w:rFonts w:hint="eastAsia" w:ascii="楷体_GB2312" w:hAnsi="楷体_GB2312" w:eastAsia="楷体_GB2312" w:cs="楷体_GB2312"/>
            <w:sz w:val="28"/>
            <w:szCs w:val="28"/>
            <w:rPrChange w:id="2883" w:author="Administrator" w:date="2015-04-28T08:43:00Z">
              <w:rPr>
                <w:rFonts w:hint="eastAsia" w:ascii="华文楷体" w:hAnsi="华文楷体" w:eastAsia="华文楷体"/>
                <w:sz w:val="28"/>
                <w:szCs w:val="28"/>
              </w:rPr>
            </w:rPrChange>
          </w:rPr>
          <w:delText>诀</w:delText>
        </w:r>
      </w:del>
      <w:ins w:id="2884" w:author="Administrator" w:date="2015-04-29T16:21:00Z">
        <w:r>
          <w:rPr>
            <w:rFonts w:hint="eastAsia" w:ascii="楷体_GB2312" w:hAnsi="楷体_GB2312" w:eastAsia="楷体_GB2312" w:cs="楷体_GB2312"/>
            <w:sz w:val="28"/>
            <w:szCs w:val="28"/>
            <w:lang w:eastAsia="zh-CN"/>
          </w:rPr>
          <w:t>点</w:t>
        </w:r>
      </w:ins>
      <w:ins w:id="2885" w:author="Administrator" w:date="2015-04-29T16:22:00Z">
        <w:r>
          <w:rPr>
            <w:rFonts w:hint="eastAsia" w:ascii="楷体_GB2312" w:hAnsi="楷体_GB2312" w:eastAsia="楷体_GB2312" w:cs="楷体_GB2312"/>
            <w:sz w:val="28"/>
            <w:szCs w:val="28"/>
            <w:lang w:eastAsia="zh-CN"/>
          </w:rPr>
          <w:t>当</w:t>
        </w:r>
      </w:ins>
      <w:r>
        <w:rPr>
          <w:rFonts w:hint="eastAsia" w:ascii="楷体_GB2312" w:hAnsi="楷体_GB2312" w:eastAsia="楷体_GB2312" w:cs="楷体_GB2312"/>
          <w:sz w:val="28"/>
          <w:szCs w:val="28"/>
          <w:rPrChange w:id="2886" w:author="Administrator" w:date="2015-04-28T08:43:00Z">
            <w:rPr>
              <w:rFonts w:hint="eastAsia" w:ascii="华文楷体" w:hAnsi="华文楷体" w:eastAsia="华文楷体"/>
              <w:sz w:val="28"/>
              <w:szCs w:val="28"/>
            </w:rPr>
          </w:rPrChange>
        </w:rPr>
        <w:t>中</w:t>
      </w:r>
      <w:ins w:id="2887" w:author="Administrator" w:date="2015-04-29T16:22:00Z">
        <w:r>
          <w:rPr>
            <w:rFonts w:hint="eastAsia" w:ascii="楷体_GB2312" w:hAnsi="楷体_GB2312" w:eastAsia="楷体_GB2312" w:cs="楷体_GB2312"/>
            <w:sz w:val="28"/>
            <w:szCs w:val="28"/>
            <w:lang w:eastAsia="zh-CN"/>
          </w:rPr>
          <w:t>，</w:t>
        </w:r>
      </w:ins>
      <w:del w:id="2888" w:author="Administrator" w:date="2015-04-29T16:22:00Z">
        <w:r>
          <w:rPr>
            <w:rFonts w:hint="eastAsia" w:ascii="楷体_GB2312" w:hAnsi="楷体_GB2312" w:eastAsia="楷体_GB2312" w:cs="楷体_GB2312"/>
            <w:sz w:val="28"/>
            <w:szCs w:val="28"/>
            <w:rPrChange w:id="2889" w:author="Administrator" w:date="2015-04-28T08:43:00Z">
              <w:rPr>
                <w:rFonts w:hint="eastAsia" w:ascii="华文楷体" w:hAnsi="华文楷体" w:eastAsia="华文楷体"/>
                <w:sz w:val="28"/>
                <w:szCs w:val="28"/>
              </w:rPr>
            </w:rPrChange>
          </w:rPr>
          <w:delText>来</w:delText>
        </w:r>
      </w:del>
      <w:r>
        <w:rPr>
          <w:rFonts w:hint="eastAsia" w:ascii="楷体_GB2312" w:hAnsi="楷体_GB2312" w:eastAsia="楷体_GB2312" w:cs="楷体_GB2312"/>
          <w:sz w:val="28"/>
          <w:szCs w:val="28"/>
          <w:rPrChange w:id="2890" w:author="Administrator" w:date="2015-04-28T08:43:00Z">
            <w:rPr>
              <w:rFonts w:hint="eastAsia" w:ascii="华文楷体" w:hAnsi="华文楷体" w:eastAsia="华文楷体"/>
              <w:sz w:val="28"/>
              <w:szCs w:val="28"/>
            </w:rPr>
          </w:rPrChange>
        </w:rPr>
        <w:t>包括</w:t>
      </w:r>
      <w:del w:id="2891" w:author="Administrator" w:date="2015-04-29T16:22:00Z">
        <w:r>
          <w:rPr>
            <w:rFonts w:hint="eastAsia" w:ascii="楷体_GB2312" w:hAnsi="楷体_GB2312" w:eastAsia="楷体_GB2312" w:cs="楷体_GB2312"/>
            <w:sz w:val="28"/>
            <w:szCs w:val="28"/>
            <w:rPrChange w:id="2892" w:author="Administrator" w:date="2015-04-28T08:43:00Z">
              <w:rPr>
                <w:rFonts w:hint="eastAsia" w:ascii="华文楷体" w:hAnsi="华文楷体" w:eastAsia="华文楷体"/>
                <w:sz w:val="28"/>
                <w:szCs w:val="28"/>
              </w:rPr>
            </w:rPrChange>
          </w:rPr>
          <w:delText>在</w:delText>
        </w:r>
      </w:del>
      <w:r>
        <w:rPr>
          <w:rFonts w:hint="eastAsia" w:ascii="楷体_GB2312" w:hAnsi="楷体_GB2312" w:eastAsia="楷体_GB2312" w:cs="楷体_GB2312"/>
          <w:sz w:val="28"/>
          <w:szCs w:val="28"/>
          <w:rPrChange w:id="2893" w:author="Administrator" w:date="2015-04-28T08:43:00Z">
            <w:rPr>
              <w:rFonts w:hint="eastAsia" w:ascii="华文楷体" w:hAnsi="华文楷体" w:eastAsia="华文楷体"/>
              <w:sz w:val="28"/>
              <w:szCs w:val="28"/>
            </w:rPr>
          </w:rPrChange>
        </w:rPr>
        <w:t>一切论典，在这方面就被称为广大。一切论典通过一个要诀完全可以</w:t>
      </w:r>
      <w:del w:id="2894" w:author="Administrator" w:date="2015-04-29T16:22:00Z">
        <w:r>
          <w:rPr>
            <w:rFonts w:hint="eastAsia" w:ascii="楷体_GB2312" w:hAnsi="楷体_GB2312" w:eastAsia="楷体_GB2312" w:cs="楷体_GB2312"/>
            <w:sz w:val="28"/>
            <w:szCs w:val="28"/>
            <w:rPrChange w:id="2895" w:author="Administrator" w:date="2015-04-28T08:43:00Z">
              <w:rPr>
                <w:rFonts w:hint="eastAsia" w:ascii="华文楷体" w:hAnsi="华文楷体" w:eastAsia="华文楷体"/>
                <w:sz w:val="28"/>
                <w:szCs w:val="28"/>
              </w:rPr>
            </w:rPrChange>
          </w:rPr>
          <w:delText>被</w:delText>
        </w:r>
      </w:del>
      <w:r>
        <w:rPr>
          <w:rFonts w:hint="eastAsia" w:ascii="楷体_GB2312" w:hAnsi="楷体_GB2312" w:eastAsia="楷体_GB2312" w:cs="楷体_GB2312"/>
          <w:sz w:val="28"/>
          <w:szCs w:val="28"/>
          <w:rPrChange w:id="2896" w:author="Administrator" w:date="2015-04-28T08:43:00Z">
            <w:rPr>
              <w:rFonts w:hint="eastAsia" w:ascii="华文楷体" w:hAnsi="华文楷体" w:eastAsia="华文楷体"/>
              <w:sz w:val="28"/>
              <w:szCs w:val="28"/>
            </w:rPr>
          </w:rPrChange>
        </w:rPr>
        <w:t>包括，这就可以被称为广大智慧。如果我们有了广大智慧</w:t>
      </w:r>
      <w:del w:id="2897" w:author="Administrator" w:date="2015-04-29T16:22:00Z">
        <w:r>
          <w:rPr>
            <w:rFonts w:hint="eastAsia" w:ascii="楷体_GB2312" w:hAnsi="楷体_GB2312" w:eastAsia="楷体_GB2312" w:cs="楷体_GB2312"/>
            <w:sz w:val="28"/>
            <w:szCs w:val="28"/>
            <w:rPrChange w:id="2898" w:author="Administrator" w:date="2015-04-28T08:43:00Z">
              <w:rPr>
                <w:rFonts w:hint="eastAsia" w:ascii="华文楷体" w:hAnsi="华文楷体" w:eastAsia="华文楷体"/>
                <w:sz w:val="28"/>
                <w:szCs w:val="28"/>
              </w:rPr>
            </w:rPrChange>
          </w:rPr>
          <w:delText>就不</w:delText>
        </w:r>
      </w:del>
      <w:r>
        <w:rPr>
          <w:rFonts w:hint="eastAsia" w:ascii="楷体_GB2312" w:hAnsi="楷体_GB2312" w:eastAsia="楷体_GB2312" w:cs="楷体_GB2312"/>
          <w:sz w:val="28"/>
          <w:szCs w:val="28"/>
          <w:rPrChange w:id="2899" w:author="Administrator" w:date="2015-04-28T08:43:00Z">
            <w:rPr>
              <w:rFonts w:hint="eastAsia" w:ascii="华文楷体" w:hAnsi="华文楷体" w:eastAsia="华文楷体"/>
              <w:sz w:val="28"/>
              <w:szCs w:val="28"/>
            </w:rPr>
          </w:rPrChange>
        </w:rPr>
        <w:t>绝</w:t>
      </w:r>
      <w:ins w:id="2900" w:author="Administrator" w:date="2015-04-29T16:22:00Z">
        <w:r>
          <w:rPr>
            <w:rFonts w:hint="eastAsia" w:ascii="楷体_GB2312" w:hAnsi="楷体_GB2312" w:eastAsia="楷体_GB2312" w:cs="楷体_GB2312"/>
            <w:sz w:val="28"/>
            <w:szCs w:val="28"/>
            <w:lang w:eastAsia="zh-CN"/>
          </w:rPr>
          <w:t>对不可能</w:t>
        </w:r>
      </w:ins>
      <w:del w:id="2901" w:author="Administrator" w:date="2015-04-29T16:22:00Z">
        <w:r>
          <w:rPr>
            <w:rFonts w:hint="eastAsia" w:ascii="楷体_GB2312" w:hAnsi="楷体_GB2312" w:eastAsia="楷体_GB2312" w:cs="楷体_GB2312"/>
            <w:sz w:val="28"/>
            <w:szCs w:val="28"/>
            <w:rPrChange w:id="2902" w:author="Administrator" w:date="2015-04-28T08:43:00Z">
              <w:rPr>
                <w:rFonts w:hint="eastAsia" w:ascii="华文楷体" w:hAnsi="华文楷体" w:eastAsia="华文楷体"/>
                <w:sz w:val="28"/>
                <w:szCs w:val="28"/>
              </w:rPr>
            </w:rPrChange>
          </w:rPr>
          <w:delText>会</w:delText>
        </w:r>
      </w:del>
      <w:r>
        <w:rPr>
          <w:rFonts w:hint="eastAsia" w:ascii="楷体_GB2312" w:hAnsi="楷体_GB2312" w:eastAsia="楷体_GB2312" w:cs="楷体_GB2312"/>
          <w:sz w:val="28"/>
          <w:szCs w:val="28"/>
          <w:rPrChange w:id="2903" w:author="Administrator" w:date="2015-04-28T08:43:00Z">
            <w:rPr>
              <w:rFonts w:hint="eastAsia" w:ascii="华文楷体" w:hAnsi="华文楷体" w:eastAsia="华文楷体"/>
              <w:sz w:val="28"/>
              <w:szCs w:val="28"/>
            </w:rPr>
          </w:rPrChange>
        </w:rPr>
        <w:t>对中观和唯识的一个字句做诽谤。</w:t>
      </w:r>
      <w:ins w:id="2904" w:author="Administrator" w:date="2015-04-29T16:23:00Z">
        <w:r>
          <w:rPr>
            <w:rFonts w:hint="eastAsia" w:ascii="楷体_GB2312" w:hAnsi="楷体_GB2312" w:eastAsia="楷体_GB2312" w:cs="楷体_GB2312"/>
            <w:sz w:val="28"/>
            <w:szCs w:val="28"/>
            <w:lang w:eastAsia="zh-CN"/>
          </w:rPr>
          <w:t>绝对不可能做一个字的诽谤。然后</w:t>
        </w:r>
      </w:ins>
      <w:del w:id="2905" w:author="Administrator" w:date="2015-04-29T16:23:00Z">
        <w:r>
          <w:rPr>
            <w:rFonts w:hint="eastAsia" w:ascii="楷体_GB2312" w:hAnsi="楷体_GB2312" w:eastAsia="楷体_GB2312" w:cs="楷体_GB2312"/>
            <w:sz w:val="28"/>
            <w:szCs w:val="28"/>
            <w:rPrChange w:id="2906" w:author="Administrator" w:date="2015-04-28T08:43:00Z">
              <w:rPr>
                <w:rFonts w:hint="eastAsia" w:ascii="华文楷体" w:hAnsi="华文楷体" w:eastAsia="华文楷体"/>
                <w:sz w:val="28"/>
                <w:szCs w:val="28"/>
              </w:rPr>
            </w:rPrChange>
          </w:rPr>
          <w:delText>如果</w:delText>
        </w:r>
      </w:del>
      <w:r>
        <w:rPr>
          <w:rFonts w:hint="eastAsia" w:ascii="楷体_GB2312" w:hAnsi="楷体_GB2312" w:eastAsia="楷体_GB2312" w:cs="楷体_GB2312"/>
          <w:sz w:val="28"/>
          <w:szCs w:val="28"/>
          <w:rPrChange w:id="2907" w:author="Administrator" w:date="2015-04-28T08:43:00Z">
            <w:rPr>
              <w:rFonts w:hint="eastAsia" w:ascii="华文楷体" w:hAnsi="华文楷体" w:eastAsia="华文楷体"/>
              <w:sz w:val="28"/>
              <w:szCs w:val="28"/>
            </w:rPr>
          </w:rPrChange>
        </w:rPr>
        <w:t>我们通达之后，我们也可以帮助别人</w:t>
      </w:r>
      <w:ins w:id="2908" w:author="Administrator" w:date="2015-04-29T16:23:00Z">
        <w:r>
          <w:rPr>
            <w:rFonts w:hint="eastAsia" w:ascii="楷体_GB2312" w:hAnsi="楷体_GB2312" w:eastAsia="楷体_GB2312" w:cs="楷体_GB2312"/>
            <w:sz w:val="28"/>
            <w:szCs w:val="28"/>
            <w:lang w:eastAsia="zh-CN"/>
          </w:rPr>
          <w:t>来</w:t>
        </w:r>
      </w:ins>
      <w:r>
        <w:rPr>
          <w:rFonts w:hint="eastAsia" w:ascii="楷体_GB2312" w:hAnsi="楷体_GB2312" w:eastAsia="楷体_GB2312" w:cs="楷体_GB2312"/>
          <w:sz w:val="28"/>
          <w:szCs w:val="28"/>
          <w:rPrChange w:id="2909" w:author="Administrator" w:date="2015-04-28T08:43:00Z">
            <w:rPr>
              <w:rFonts w:hint="eastAsia" w:ascii="华文楷体" w:hAnsi="华文楷体" w:eastAsia="华文楷体"/>
              <w:sz w:val="28"/>
              <w:szCs w:val="28"/>
            </w:rPr>
          </w:rPrChange>
        </w:rPr>
        <w:t>产生这</w:t>
      </w:r>
      <w:ins w:id="2910" w:author="Administrator" w:date="2015-04-29T16:23:00Z">
        <w:r>
          <w:rPr>
            <w:rFonts w:hint="eastAsia" w:ascii="楷体_GB2312" w:hAnsi="楷体_GB2312" w:eastAsia="楷体_GB2312" w:cs="楷体_GB2312"/>
            <w:sz w:val="28"/>
            <w:szCs w:val="28"/>
            <w:lang w:eastAsia="zh-CN"/>
          </w:rPr>
          <w:t>样一</w:t>
        </w:r>
      </w:ins>
      <w:r>
        <w:rPr>
          <w:rFonts w:hint="eastAsia" w:ascii="楷体_GB2312" w:hAnsi="楷体_GB2312" w:eastAsia="楷体_GB2312" w:cs="楷体_GB2312"/>
          <w:sz w:val="28"/>
          <w:szCs w:val="28"/>
          <w:rPrChange w:id="2911" w:author="Administrator" w:date="2015-04-28T08:43:00Z">
            <w:rPr>
              <w:rFonts w:hint="eastAsia" w:ascii="华文楷体" w:hAnsi="华文楷体" w:eastAsia="华文楷体"/>
              <w:sz w:val="28"/>
              <w:szCs w:val="28"/>
            </w:rPr>
          </w:rPrChange>
        </w:rPr>
        <w:t>种智慧，</w:t>
      </w:r>
      <w:ins w:id="2912" w:author="Administrator" w:date="2015-04-29T16:24:00Z">
        <w:r>
          <w:rPr>
            <w:rFonts w:hint="eastAsia" w:ascii="楷体_GB2312" w:hAnsi="楷体_GB2312" w:eastAsia="楷体_GB2312" w:cs="楷体_GB2312"/>
            <w:sz w:val="28"/>
            <w:szCs w:val="28"/>
            <w:lang w:eastAsia="zh-CN"/>
          </w:rPr>
          <w:t>然后</w:t>
        </w:r>
      </w:ins>
      <w:r>
        <w:rPr>
          <w:rFonts w:hint="eastAsia" w:ascii="楷体_GB2312" w:hAnsi="楷体_GB2312" w:eastAsia="楷体_GB2312" w:cs="楷体_GB2312"/>
          <w:sz w:val="28"/>
          <w:szCs w:val="28"/>
          <w:rPrChange w:id="2913" w:author="Administrator" w:date="2015-04-28T08:43:00Z">
            <w:rPr>
              <w:rFonts w:hint="eastAsia" w:ascii="华文楷体" w:hAnsi="华文楷体" w:eastAsia="华文楷体"/>
              <w:sz w:val="28"/>
              <w:szCs w:val="28"/>
            </w:rPr>
          </w:rPrChange>
        </w:rPr>
        <w:t>很多人学习</w:t>
      </w:r>
      <w:ins w:id="2914" w:author="Administrator" w:date="2015-04-29T16:24:00Z">
        <w:r>
          <w:rPr>
            <w:rFonts w:hint="eastAsia" w:ascii="楷体_GB2312" w:hAnsi="楷体_GB2312" w:eastAsia="楷体_GB2312" w:cs="楷体_GB2312"/>
            <w:sz w:val="28"/>
            <w:szCs w:val="28"/>
            <w:lang w:eastAsia="zh-CN"/>
          </w:rPr>
          <w:t>之</w:t>
        </w:r>
      </w:ins>
      <w:r>
        <w:rPr>
          <w:rFonts w:hint="eastAsia" w:ascii="楷体_GB2312" w:hAnsi="楷体_GB2312" w:eastAsia="楷体_GB2312" w:cs="楷体_GB2312"/>
          <w:sz w:val="28"/>
          <w:szCs w:val="28"/>
          <w:rPrChange w:id="2915" w:author="Administrator" w:date="2015-04-28T08:43:00Z">
            <w:rPr>
              <w:rFonts w:hint="eastAsia" w:ascii="华文楷体" w:hAnsi="华文楷体" w:eastAsia="华文楷体"/>
              <w:sz w:val="28"/>
              <w:szCs w:val="28"/>
            </w:rPr>
          </w:rPrChange>
        </w:rPr>
        <w:t>后就不会对佛法做诽谤。</w:t>
      </w:r>
      <w:ins w:id="2916" w:author="Administrator" w:date="2015-04-29T16:24:00Z">
        <w:r>
          <w:rPr>
            <w:rFonts w:hint="eastAsia" w:ascii="楷体_GB2312" w:hAnsi="楷体_GB2312" w:eastAsia="楷体_GB2312" w:cs="楷体_GB2312"/>
            <w:sz w:val="28"/>
            <w:szCs w:val="28"/>
            <w:lang w:eastAsia="zh-CN"/>
          </w:rPr>
          <w:t>这个时候呢，</w:t>
        </w:r>
      </w:ins>
      <w:del w:id="2917" w:author="Administrator" w:date="2015-04-29T16:24:00Z">
        <w:r>
          <w:rPr>
            <w:rFonts w:hint="eastAsia" w:ascii="楷体_GB2312" w:hAnsi="楷体_GB2312" w:eastAsia="楷体_GB2312" w:cs="楷体_GB2312"/>
            <w:sz w:val="28"/>
            <w:szCs w:val="28"/>
            <w:rPrChange w:id="2918" w:author="Administrator" w:date="2015-04-28T08:43:00Z">
              <w:rPr>
                <w:rFonts w:hint="eastAsia" w:ascii="华文楷体" w:hAnsi="华文楷体" w:eastAsia="华文楷体"/>
                <w:sz w:val="28"/>
                <w:szCs w:val="28"/>
              </w:rPr>
            </w:rPrChange>
          </w:rPr>
          <w:delText>这样</w:delText>
        </w:r>
      </w:del>
      <w:r>
        <w:rPr>
          <w:rFonts w:hint="eastAsia" w:ascii="楷体_GB2312" w:hAnsi="楷体_GB2312" w:eastAsia="楷体_GB2312" w:cs="楷体_GB2312"/>
          <w:sz w:val="28"/>
          <w:szCs w:val="28"/>
          <w:rPrChange w:id="2919" w:author="Administrator" w:date="2015-04-28T08:43:00Z">
            <w:rPr>
              <w:rFonts w:hint="eastAsia" w:ascii="华文楷体" w:hAnsi="华文楷体" w:eastAsia="华文楷体"/>
              <w:sz w:val="28"/>
              <w:szCs w:val="28"/>
            </w:rPr>
          </w:rPrChange>
        </w:rPr>
        <w:t>一方面保护了自他相续，一方面</w:t>
      </w:r>
      <w:ins w:id="2920" w:author="Administrator" w:date="2015-04-29T16:24:00Z">
        <w:r>
          <w:rPr>
            <w:rFonts w:hint="eastAsia" w:ascii="楷体_GB2312" w:hAnsi="楷体_GB2312" w:eastAsia="楷体_GB2312" w:cs="楷体_GB2312"/>
            <w:sz w:val="28"/>
            <w:szCs w:val="28"/>
            <w:lang w:eastAsia="zh-CN"/>
          </w:rPr>
          <w:t>也是真正的</w:t>
        </w:r>
      </w:ins>
      <w:r>
        <w:rPr>
          <w:rFonts w:hint="eastAsia" w:ascii="楷体_GB2312" w:hAnsi="楷体_GB2312" w:eastAsia="楷体_GB2312" w:cs="楷体_GB2312"/>
          <w:sz w:val="28"/>
          <w:szCs w:val="28"/>
          <w:rPrChange w:id="2921" w:author="Administrator" w:date="2015-04-28T08:43:00Z">
            <w:rPr>
              <w:rFonts w:hint="eastAsia" w:ascii="华文楷体" w:hAnsi="华文楷体" w:eastAsia="华文楷体"/>
              <w:sz w:val="28"/>
              <w:szCs w:val="28"/>
            </w:rPr>
          </w:rPrChange>
        </w:rPr>
        <w:t>弘扬了清净的教法。为什么</w:t>
      </w:r>
      <w:del w:id="2922" w:author="Administrator" w:date="2015-04-29T16:24:00Z">
        <w:r>
          <w:rPr>
            <w:rFonts w:hint="eastAsia" w:ascii="楷体_GB2312" w:hAnsi="楷体_GB2312" w:eastAsia="楷体_GB2312" w:cs="楷体_GB2312"/>
            <w:sz w:val="28"/>
            <w:szCs w:val="28"/>
            <w:rPrChange w:id="2923" w:author="Administrator" w:date="2015-04-28T08:43:00Z">
              <w:rPr>
                <w:rFonts w:hint="eastAsia" w:ascii="华文楷体" w:hAnsi="华文楷体" w:eastAsia="华文楷体"/>
                <w:sz w:val="28"/>
                <w:szCs w:val="28"/>
              </w:rPr>
            </w:rPrChange>
          </w:rPr>
          <w:delText>叫</w:delText>
        </w:r>
      </w:del>
      <w:ins w:id="2924" w:author="Administrator" w:date="2015-04-29T16:24:00Z">
        <w:r>
          <w:rPr>
            <w:rFonts w:hint="eastAsia" w:ascii="楷体_GB2312" w:hAnsi="楷体_GB2312" w:eastAsia="楷体_GB2312" w:cs="楷体_GB2312"/>
            <w:sz w:val="28"/>
            <w:szCs w:val="28"/>
            <w:lang w:eastAsia="zh-CN"/>
          </w:rPr>
          <w:t>称之为</w:t>
        </w:r>
      </w:ins>
      <w:r>
        <w:rPr>
          <w:rFonts w:hint="eastAsia" w:ascii="楷体_GB2312" w:hAnsi="楷体_GB2312" w:eastAsia="楷体_GB2312" w:cs="楷体_GB2312"/>
          <w:sz w:val="28"/>
          <w:szCs w:val="28"/>
          <w:rPrChange w:id="2925" w:author="Administrator" w:date="2015-04-28T08:43:00Z">
            <w:rPr>
              <w:rFonts w:hint="eastAsia" w:ascii="华文楷体" w:hAnsi="华文楷体" w:eastAsia="华文楷体"/>
              <w:sz w:val="28"/>
              <w:szCs w:val="28"/>
            </w:rPr>
          </w:rPrChange>
        </w:rPr>
        <w:t>清净教法呢？</w:t>
      </w:r>
      <w:ins w:id="2926" w:author="Administrator" w:date="2015-04-29T16:24:00Z">
        <w:r>
          <w:rPr>
            <w:rFonts w:hint="eastAsia" w:ascii="楷体_GB2312" w:hAnsi="楷体_GB2312" w:eastAsia="楷体_GB2312" w:cs="楷体_GB2312"/>
            <w:sz w:val="28"/>
            <w:szCs w:val="28"/>
            <w:lang w:eastAsia="zh-CN"/>
          </w:rPr>
          <w:t>有的时候</w:t>
        </w:r>
      </w:ins>
      <w:r>
        <w:rPr>
          <w:rFonts w:hint="eastAsia" w:ascii="楷体_GB2312" w:hAnsi="楷体_GB2312" w:eastAsia="楷体_GB2312" w:cs="楷体_GB2312"/>
          <w:sz w:val="28"/>
          <w:szCs w:val="28"/>
          <w:rPrChange w:id="2927" w:author="Administrator" w:date="2015-04-28T08:43:00Z">
            <w:rPr>
              <w:rFonts w:hint="eastAsia" w:ascii="华文楷体" w:hAnsi="华文楷体" w:eastAsia="华文楷体"/>
              <w:sz w:val="28"/>
              <w:szCs w:val="28"/>
            </w:rPr>
          </w:rPrChange>
        </w:rPr>
        <w:t>我们</w:t>
      </w:r>
      <w:del w:id="2928" w:author="Administrator" w:date="2015-04-29T16:25:00Z">
        <w:r>
          <w:rPr>
            <w:rFonts w:hint="eastAsia" w:ascii="楷体_GB2312" w:hAnsi="楷体_GB2312" w:eastAsia="楷体_GB2312" w:cs="楷体_GB2312"/>
            <w:sz w:val="28"/>
            <w:szCs w:val="28"/>
            <w:rPrChange w:id="2929" w:author="Administrator" w:date="2015-04-28T08:43:00Z">
              <w:rPr>
                <w:rFonts w:hint="eastAsia" w:ascii="华文楷体" w:hAnsi="华文楷体" w:eastAsia="华文楷体"/>
                <w:sz w:val="28"/>
                <w:szCs w:val="28"/>
              </w:rPr>
            </w:rPrChange>
          </w:rPr>
          <w:delText>有时</w:delText>
        </w:r>
      </w:del>
      <w:r>
        <w:rPr>
          <w:rFonts w:hint="eastAsia" w:ascii="楷体_GB2312" w:hAnsi="楷体_GB2312" w:eastAsia="楷体_GB2312" w:cs="楷体_GB2312"/>
          <w:sz w:val="28"/>
          <w:szCs w:val="28"/>
          <w:rPrChange w:id="2930" w:author="Administrator" w:date="2015-04-28T08:43:00Z">
            <w:rPr>
              <w:rFonts w:hint="eastAsia" w:ascii="华文楷体" w:hAnsi="华文楷体" w:eastAsia="华文楷体"/>
              <w:sz w:val="28"/>
              <w:szCs w:val="28"/>
            </w:rPr>
          </w:rPrChange>
        </w:rPr>
        <w:t>在口头上说教法是清净的，但在内心深处</w:t>
      </w:r>
      <w:ins w:id="2931" w:author="Administrator" w:date="2015-04-29T16:25:00Z">
        <w:r>
          <w:rPr>
            <w:rFonts w:hint="eastAsia" w:ascii="楷体_GB2312" w:hAnsi="楷体_GB2312" w:eastAsia="楷体_GB2312" w:cs="楷体_GB2312"/>
            <w:sz w:val="28"/>
            <w:szCs w:val="28"/>
            <w:lang w:eastAsia="zh-CN"/>
          </w:rPr>
          <w:t>就是</w:t>
        </w:r>
      </w:ins>
      <w:del w:id="2932" w:author="Administrator" w:date="2015-04-29T16:25:00Z">
        <w:r>
          <w:rPr>
            <w:rFonts w:hint="eastAsia" w:ascii="楷体_GB2312" w:hAnsi="楷体_GB2312" w:eastAsia="楷体_GB2312" w:cs="楷体_GB2312"/>
            <w:sz w:val="28"/>
            <w:szCs w:val="28"/>
            <w:rPrChange w:id="2933" w:author="Administrator" w:date="2015-04-28T08:43:00Z">
              <w:rPr>
                <w:rFonts w:hint="eastAsia" w:ascii="华文楷体" w:hAnsi="华文楷体" w:eastAsia="华文楷体"/>
                <w:sz w:val="28"/>
                <w:szCs w:val="28"/>
              </w:rPr>
            </w:rPrChange>
          </w:rPr>
          <w:delText>却</w:delText>
        </w:r>
      </w:del>
      <w:r>
        <w:rPr>
          <w:rFonts w:hint="eastAsia" w:ascii="楷体_GB2312" w:hAnsi="楷体_GB2312" w:eastAsia="楷体_GB2312" w:cs="楷体_GB2312"/>
          <w:sz w:val="28"/>
          <w:szCs w:val="28"/>
          <w:rPrChange w:id="2934" w:author="Administrator" w:date="2015-04-28T08:43:00Z">
            <w:rPr>
              <w:rFonts w:hint="eastAsia" w:ascii="华文楷体" w:hAnsi="华文楷体" w:eastAsia="华文楷体"/>
              <w:sz w:val="28"/>
              <w:szCs w:val="28"/>
            </w:rPr>
          </w:rPrChange>
        </w:rPr>
        <w:t>觉得</w:t>
      </w:r>
      <w:ins w:id="2935" w:author="Administrator" w:date="2015-04-29T16:26:00Z">
        <w:r>
          <w:rPr>
            <w:rFonts w:hint="eastAsia" w:ascii="楷体_GB2312" w:hAnsi="楷体_GB2312" w:eastAsia="楷体_GB2312" w:cs="楷体_GB2312"/>
            <w:sz w:val="28"/>
            <w:szCs w:val="28"/>
            <w:lang w:eastAsia="zh-CN"/>
          </w:rPr>
          <w:t>大概为什么</w:t>
        </w:r>
      </w:ins>
      <w:del w:id="2936" w:author="Administrator" w:date="2015-04-29T16:26:00Z">
        <w:r>
          <w:rPr>
            <w:rFonts w:hint="eastAsia" w:ascii="楷体_GB2312" w:hAnsi="楷体_GB2312" w:eastAsia="楷体_GB2312" w:cs="楷体_GB2312"/>
            <w:sz w:val="28"/>
            <w:szCs w:val="28"/>
            <w:rPrChange w:id="2937" w:author="Administrator" w:date="2015-04-28T08:43:00Z">
              <w:rPr>
                <w:rFonts w:hint="eastAsia" w:ascii="华文楷体" w:hAnsi="华文楷体" w:eastAsia="华文楷体"/>
                <w:sz w:val="28"/>
                <w:szCs w:val="28"/>
              </w:rPr>
            </w:rPrChange>
          </w:rPr>
          <w:delText>有某个地方</w:delText>
        </w:r>
      </w:del>
      <w:r>
        <w:rPr>
          <w:rFonts w:hint="eastAsia" w:ascii="楷体_GB2312" w:hAnsi="楷体_GB2312" w:eastAsia="楷体_GB2312" w:cs="楷体_GB2312"/>
          <w:sz w:val="28"/>
          <w:szCs w:val="28"/>
          <w:rPrChange w:id="2938" w:author="Administrator" w:date="2015-04-28T08:43:00Z">
            <w:rPr>
              <w:rFonts w:hint="eastAsia" w:ascii="华文楷体" w:hAnsi="华文楷体" w:eastAsia="华文楷体"/>
              <w:sz w:val="28"/>
              <w:szCs w:val="28"/>
            </w:rPr>
          </w:rPrChange>
        </w:rPr>
        <w:t>老是抵触的</w:t>
      </w:r>
      <w:del w:id="2939" w:author="Administrator" w:date="2015-04-29T16:26:00Z">
        <w:r>
          <w:rPr>
            <w:rFonts w:hint="eastAsia" w:ascii="楷体_GB2312" w:hAnsi="楷体_GB2312" w:eastAsia="楷体_GB2312" w:cs="楷体_GB2312"/>
            <w:sz w:val="28"/>
            <w:szCs w:val="28"/>
            <w:rPrChange w:id="2940" w:author="Administrator" w:date="2015-04-28T08:43:00Z">
              <w:rPr>
                <w:rFonts w:hint="eastAsia" w:ascii="华文楷体" w:hAnsi="华文楷体" w:eastAsia="华文楷体"/>
                <w:sz w:val="28"/>
                <w:szCs w:val="28"/>
              </w:rPr>
            </w:rPrChange>
          </w:rPr>
          <w:delText>，</w:delText>
        </w:r>
      </w:del>
      <w:ins w:id="2941" w:author="Administrator" w:date="2015-04-29T16:26: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942" w:author="Administrator" w:date="2015-04-28T08:43:00Z">
            <w:rPr>
              <w:rFonts w:hint="eastAsia" w:ascii="华文楷体" w:hAnsi="华文楷体" w:eastAsia="华文楷体"/>
              <w:sz w:val="28"/>
              <w:szCs w:val="28"/>
            </w:rPr>
          </w:rPrChange>
        </w:rPr>
        <w:t>老是</w:t>
      </w:r>
      <w:ins w:id="2943" w:author="Administrator" w:date="2015-04-29T16:26:00Z">
        <w:r>
          <w:rPr>
            <w:rFonts w:hint="eastAsia" w:ascii="楷体_GB2312" w:hAnsi="楷体_GB2312" w:eastAsia="楷体_GB2312" w:cs="楷体_GB2312"/>
            <w:sz w:val="28"/>
            <w:szCs w:val="28"/>
            <w:lang w:eastAsia="zh-CN"/>
          </w:rPr>
          <w:t>哪个地方</w:t>
        </w:r>
      </w:ins>
      <w:r>
        <w:rPr>
          <w:rFonts w:hint="eastAsia" w:ascii="楷体_GB2312" w:hAnsi="楷体_GB2312" w:eastAsia="楷体_GB2312" w:cs="楷体_GB2312"/>
          <w:sz w:val="28"/>
          <w:szCs w:val="28"/>
          <w:rPrChange w:id="2944" w:author="Administrator" w:date="2015-04-28T08:43:00Z">
            <w:rPr>
              <w:rFonts w:hint="eastAsia" w:ascii="华文楷体" w:hAnsi="华文楷体" w:eastAsia="华文楷体"/>
              <w:sz w:val="28"/>
              <w:szCs w:val="28"/>
            </w:rPr>
          </w:rPrChange>
        </w:rPr>
        <w:t>有</w:t>
      </w:r>
      <w:ins w:id="2945" w:author="Administrator" w:date="2015-04-29T16:26:00Z">
        <w:r>
          <w:rPr>
            <w:rFonts w:hint="eastAsia" w:ascii="楷体_GB2312" w:hAnsi="楷体_GB2312" w:eastAsia="楷体_GB2312" w:cs="楷体_GB2312"/>
            <w:sz w:val="28"/>
            <w:szCs w:val="28"/>
            <w:lang w:eastAsia="zh-CN"/>
          </w:rPr>
          <w:t>些</w:t>
        </w:r>
      </w:ins>
      <w:r>
        <w:rPr>
          <w:rFonts w:hint="eastAsia" w:ascii="楷体_GB2312" w:hAnsi="楷体_GB2312" w:eastAsia="楷体_GB2312" w:cs="楷体_GB2312"/>
          <w:sz w:val="28"/>
          <w:szCs w:val="28"/>
          <w:rPrChange w:id="2946" w:author="Administrator" w:date="2015-04-28T08:43:00Z">
            <w:rPr>
              <w:rFonts w:hint="eastAsia" w:ascii="华文楷体" w:hAnsi="华文楷体" w:eastAsia="华文楷体"/>
              <w:sz w:val="28"/>
              <w:szCs w:val="28"/>
            </w:rPr>
          </w:rPrChange>
        </w:rPr>
        <w:t>不对的地方，这</w:t>
      </w:r>
      <w:ins w:id="2947" w:author="Administrator" w:date="2015-04-29T16:27:00Z">
        <w:r>
          <w:rPr>
            <w:rFonts w:hint="eastAsia" w:ascii="楷体_GB2312" w:hAnsi="楷体_GB2312" w:eastAsia="楷体_GB2312" w:cs="楷体_GB2312"/>
            <w:sz w:val="28"/>
            <w:szCs w:val="28"/>
            <w:lang w:eastAsia="zh-CN"/>
          </w:rPr>
          <w:t>个方面还没有对</w:t>
        </w:r>
      </w:ins>
      <w:del w:id="2948" w:author="Administrator" w:date="2015-04-29T16:27:00Z">
        <w:r>
          <w:rPr>
            <w:rFonts w:hint="eastAsia" w:ascii="楷体_GB2312" w:hAnsi="楷体_GB2312" w:eastAsia="楷体_GB2312" w:cs="楷体_GB2312"/>
            <w:sz w:val="28"/>
            <w:szCs w:val="28"/>
            <w:rPrChange w:id="2949" w:author="Administrator" w:date="2015-04-28T08:43:00Z">
              <w:rPr>
                <w:rFonts w:hint="eastAsia" w:ascii="华文楷体" w:hAnsi="华文楷体" w:eastAsia="华文楷体"/>
                <w:sz w:val="28"/>
                <w:szCs w:val="28"/>
              </w:rPr>
            </w:rPrChange>
          </w:rPr>
          <w:delText>就</w:delText>
        </w:r>
      </w:del>
      <w:del w:id="2950" w:author="Administrator" w:date="2015-04-29T16:27:00Z">
        <w:r>
          <w:rPr>
            <w:rFonts w:hint="eastAsia" w:ascii="楷体_GB2312" w:hAnsi="楷体_GB2312" w:eastAsia="楷体_GB2312" w:cs="楷体_GB2312"/>
            <w:sz w:val="28"/>
            <w:szCs w:val="28"/>
            <w:rPrChange w:id="2951" w:author="Administrator" w:date="2015-04-28T08:43:00Z">
              <w:rPr>
                <w:rFonts w:hint="eastAsia" w:ascii="华文楷体" w:hAnsi="华文楷体" w:eastAsia="华文楷体"/>
                <w:sz w:val="28"/>
                <w:szCs w:val="28"/>
              </w:rPr>
            </w:rPrChange>
          </w:rPr>
          <w:delText>是</w:delText>
        </w:r>
      </w:del>
      <w:del w:id="2952" w:author="Administrator" w:date="2015-04-29T16:27:00Z">
        <w:r>
          <w:rPr>
            <w:rFonts w:hint="eastAsia" w:ascii="楷体_GB2312" w:hAnsi="楷体_GB2312" w:eastAsia="楷体_GB2312" w:cs="楷体_GB2312"/>
            <w:sz w:val="28"/>
            <w:szCs w:val="28"/>
            <w:rPrChange w:id="2953" w:author="Administrator" w:date="2015-04-28T08:43:00Z">
              <w:rPr>
                <w:rFonts w:hint="eastAsia" w:ascii="华文楷体" w:hAnsi="华文楷体" w:eastAsia="华文楷体"/>
                <w:sz w:val="28"/>
                <w:szCs w:val="28"/>
              </w:rPr>
            </w:rPrChange>
          </w:rPr>
          <w:delText>对</w:delText>
        </w:r>
      </w:del>
      <w:r>
        <w:rPr>
          <w:rFonts w:hint="eastAsia" w:ascii="楷体_GB2312" w:hAnsi="楷体_GB2312" w:eastAsia="楷体_GB2312" w:cs="楷体_GB2312"/>
          <w:sz w:val="28"/>
          <w:szCs w:val="28"/>
          <w:rPrChange w:id="2954" w:author="Administrator" w:date="2015-04-28T08:43:00Z">
            <w:rPr>
              <w:rFonts w:hint="eastAsia" w:ascii="华文楷体" w:hAnsi="华文楷体" w:eastAsia="华文楷体"/>
              <w:sz w:val="28"/>
              <w:szCs w:val="28"/>
            </w:rPr>
          </w:rPrChange>
        </w:rPr>
        <w:t>教法的清净处</w:t>
      </w:r>
      <w:del w:id="2955" w:author="Administrator" w:date="2015-04-29T16:27:00Z">
        <w:r>
          <w:rPr>
            <w:rFonts w:hint="eastAsia" w:ascii="楷体_GB2312" w:hAnsi="楷体_GB2312" w:eastAsia="楷体_GB2312" w:cs="楷体_GB2312"/>
            <w:sz w:val="28"/>
            <w:szCs w:val="28"/>
            <w:rPrChange w:id="2956" w:author="Administrator" w:date="2015-04-28T08:43:00Z">
              <w:rPr>
                <w:rFonts w:hint="eastAsia" w:ascii="华文楷体" w:hAnsi="华文楷体" w:eastAsia="华文楷体"/>
                <w:sz w:val="28"/>
                <w:szCs w:val="28"/>
              </w:rPr>
            </w:rPrChange>
          </w:rPr>
          <w:delText>还没有理解</w:delText>
        </w:r>
      </w:del>
      <w:ins w:id="2957" w:author="Administrator" w:date="2015-04-29T16:27:00Z">
        <w:r>
          <w:rPr>
            <w:rFonts w:hint="eastAsia" w:ascii="楷体_GB2312" w:hAnsi="楷体_GB2312" w:eastAsia="楷体_GB2312" w:cs="楷体_GB2312"/>
            <w:sz w:val="28"/>
            <w:szCs w:val="28"/>
            <w:lang w:eastAsia="zh-CN"/>
          </w:rPr>
          <w:t>产生</w:t>
        </w:r>
      </w:ins>
      <w:ins w:id="2958" w:author="Administrator" w:date="2015-04-29T16:28:00Z">
        <w:r>
          <w:rPr>
            <w:rFonts w:hint="eastAsia" w:ascii="楷体_GB2312" w:hAnsi="楷体_GB2312" w:eastAsia="楷体_GB2312" w:cs="楷体_GB2312"/>
            <w:sz w:val="28"/>
            <w:szCs w:val="28"/>
            <w:lang w:eastAsia="zh-CN"/>
          </w:rPr>
          <w:t>定解</w:t>
        </w:r>
      </w:ins>
      <w:r>
        <w:rPr>
          <w:rFonts w:hint="eastAsia" w:ascii="楷体_GB2312" w:hAnsi="楷体_GB2312" w:eastAsia="楷体_GB2312" w:cs="楷体_GB2312"/>
          <w:sz w:val="28"/>
          <w:szCs w:val="28"/>
          <w:rPrChange w:id="2959" w:author="Administrator" w:date="2015-04-28T08:43:00Z">
            <w:rPr>
              <w:rFonts w:hint="eastAsia" w:ascii="华文楷体" w:hAnsi="华文楷体" w:eastAsia="华文楷体"/>
              <w:sz w:val="28"/>
              <w:szCs w:val="28"/>
            </w:rPr>
          </w:rPrChange>
        </w:rPr>
        <w:t>，如果真正</w:t>
      </w:r>
      <w:ins w:id="2960" w:author="Administrator" w:date="2015-04-29T16:28:00Z">
        <w:r>
          <w:rPr>
            <w:rFonts w:hint="eastAsia" w:ascii="楷体_GB2312" w:hAnsi="楷体_GB2312" w:eastAsia="楷体_GB2312" w:cs="楷体_GB2312"/>
            <w:sz w:val="28"/>
            <w:szCs w:val="28"/>
            <w:lang w:eastAsia="zh-CN"/>
          </w:rPr>
          <w:t>什么时候</w:t>
        </w:r>
      </w:ins>
      <w:r>
        <w:rPr>
          <w:rFonts w:hint="eastAsia" w:ascii="楷体_GB2312" w:hAnsi="楷体_GB2312" w:eastAsia="楷体_GB2312" w:cs="楷体_GB2312"/>
          <w:sz w:val="28"/>
          <w:szCs w:val="28"/>
          <w:rPrChange w:id="2961" w:author="Administrator" w:date="2015-04-28T08:43:00Z">
            <w:rPr>
              <w:rFonts w:hint="eastAsia" w:ascii="华文楷体" w:hAnsi="华文楷体" w:eastAsia="华文楷体"/>
              <w:sz w:val="28"/>
              <w:szCs w:val="28"/>
            </w:rPr>
          </w:rPrChange>
        </w:rPr>
        <w:t>通达中观和唯识是一味的，一个字都不需要舍弃，这个时候才</w:t>
      </w:r>
      <w:del w:id="2962" w:author="Administrator" w:date="2015-04-29T16:28:00Z">
        <w:r>
          <w:rPr>
            <w:rFonts w:hint="eastAsia" w:ascii="楷体_GB2312" w:hAnsi="楷体_GB2312" w:eastAsia="楷体_GB2312" w:cs="楷体_GB2312"/>
            <w:sz w:val="28"/>
            <w:szCs w:val="28"/>
            <w:rPrChange w:id="2963" w:author="Administrator" w:date="2015-04-28T08:43:00Z">
              <w:rPr>
                <w:rFonts w:hint="eastAsia" w:ascii="华文楷体" w:hAnsi="华文楷体" w:eastAsia="华文楷体"/>
                <w:sz w:val="28"/>
                <w:szCs w:val="28"/>
              </w:rPr>
            </w:rPrChange>
          </w:rPr>
          <w:delText>能</w:delText>
        </w:r>
      </w:del>
      <w:r>
        <w:rPr>
          <w:rFonts w:hint="eastAsia" w:ascii="楷体_GB2312" w:hAnsi="楷体_GB2312" w:eastAsia="楷体_GB2312" w:cs="楷体_GB2312"/>
          <w:sz w:val="28"/>
          <w:szCs w:val="28"/>
          <w:rPrChange w:id="2964" w:author="Administrator" w:date="2015-04-28T08:43:00Z">
            <w:rPr>
              <w:rFonts w:hint="eastAsia" w:ascii="华文楷体" w:hAnsi="华文楷体" w:eastAsia="华文楷体"/>
              <w:sz w:val="28"/>
              <w:szCs w:val="28"/>
            </w:rPr>
          </w:rPrChange>
        </w:rPr>
        <w:t>说</w:t>
      </w:r>
      <w:del w:id="2965" w:author="Administrator" w:date="2015-04-29T16:28:00Z">
        <w:r>
          <w:rPr>
            <w:rFonts w:hint="eastAsia" w:ascii="楷体_GB2312" w:hAnsi="楷体_GB2312" w:eastAsia="楷体_GB2312" w:cs="楷体_GB2312"/>
            <w:sz w:val="28"/>
            <w:szCs w:val="28"/>
            <w:rPrChange w:id="2966" w:author="Administrator" w:date="2015-04-28T08:43:00Z">
              <w:rPr>
                <w:rFonts w:hint="eastAsia" w:ascii="华文楷体" w:hAnsi="华文楷体" w:eastAsia="华文楷体"/>
                <w:sz w:val="28"/>
                <w:szCs w:val="28"/>
              </w:rPr>
            </w:rPrChange>
          </w:rPr>
          <w:delText>对</w:delText>
        </w:r>
      </w:del>
      <w:r>
        <w:rPr>
          <w:rFonts w:hint="eastAsia" w:ascii="楷体_GB2312" w:hAnsi="楷体_GB2312" w:eastAsia="楷体_GB2312" w:cs="楷体_GB2312"/>
          <w:sz w:val="28"/>
          <w:szCs w:val="28"/>
          <w:rPrChange w:id="2967" w:author="Administrator" w:date="2015-04-28T08:43:00Z">
            <w:rPr>
              <w:rFonts w:hint="eastAsia" w:ascii="华文楷体" w:hAnsi="华文楷体" w:eastAsia="华文楷体"/>
              <w:sz w:val="28"/>
              <w:szCs w:val="28"/>
            </w:rPr>
          </w:rPrChange>
        </w:rPr>
        <w:t>清净的教法</w:t>
      </w:r>
      <w:ins w:id="2968" w:author="Administrator" w:date="2015-04-29T16:28:00Z">
        <w:r>
          <w:rPr>
            <w:rFonts w:hint="eastAsia" w:ascii="楷体_GB2312" w:hAnsi="楷体_GB2312" w:eastAsia="楷体_GB2312" w:cs="楷体_GB2312"/>
            <w:sz w:val="28"/>
            <w:szCs w:val="28"/>
            <w:lang w:eastAsia="zh-CN"/>
          </w:rPr>
          <w:t>方面</w:t>
        </w:r>
      </w:ins>
      <w:r>
        <w:rPr>
          <w:rFonts w:hint="eastAsia" w:ascii="楷体_GB2312" w:hAnsi="楷体_GB2312" w:eastAsia="楷体_GB2312" w:cs="楷体_GB2312"/>
          <w:sz w:val="28"/>
          <w:szCs w:val="28"/>
          <w:rPrChange w:id="2969" w:author="Administrator" w:date="2015-04-28T08:43:00Z">
            <w:rPr>
              <w:rFonts w:hint="eastAsia" w:ascii="华文楷体" w:hAnsi="华文楷体" w:eastAsia="华文楷体"/>
              <w:sz w:val="28"/>
              <w:szCs w:val="28"/>
            </w:rPr>
          </w:rPrChange>
        </w:rPr>
        <w:t>产生了定解了。所以对</w:t>
      </w:r>
      <w:ins w:id="2970" w:author="Administrator" w:date="2015-04-29T16:28:00Z">
        <w:r>
          <w:rPr>
            <w:rFonts w:hint="eastAsia" w:ascii="楷体_GB2312" w:hAnsi="楷体_GB2312" w:eastAsia="楷体_GB2312" w:cs="楷体_GB2312"/>
            <w:sz w:val="28"/>
            <w:szCs w:val="28"/>
            <w:lang w:eastAsia="zh-CN"/>
          </w:rPr>
          <w:t>于</w:t>
        </w:r>
      </w:ins>
      <w:r>
        <w:rPr>
          <w:rFonts w:hint="eastAsia" w:ascii="楷体_GB2312" w:hAnsi="楷体_GB2312" w:eastAsia="楷体_GB2312" w:cs="楷体_GB2312"/>
          <w:sz w:val="28"/>
          <w:szCs w:val="28"/>
          <w:rPrChange w:id="2971" w:author="Administrator" w:date="2015-04-28T08:43:00Z">
            <w:rPr>
              <w:rFonts w:hint="eastAsia" w:ascii="华文楷体" w:hAnsi="华文楷体" w:eastAsia="华文楷体"/>
              <w:sz w:val="28"/>
              <w:szCs w:val="28"/>
            </w:rPr>
          </w:rPrChange>
        </w:rPr>
        <w:t>教法的清净性</w:t>
      </w:r>
      <w:del w:id="2972" w:author="Administrator" w:date="2015-04-29T16:28:00Z">
        <w:r>
          <w:rPr>
            <w:rFonts w:hint="eastAsia" w:ascii="楷体_GB2312" w:hAnsi="楷体_GB2312" w:eastAsia="楷体_GB2312" w:cs="楷体_GB2312"/>
            <w:sz w:val="28"/>
            <w:szCs w:val="28"/>
            <w:rPrChange w:id="2973" w:author="Administrator" w:date="2015-04-28T08:43:00Z">
              <w:rPr>
                <w:rFonts w:hint="eastAsia" w:ascii="华文楷体" w:hAnsi="华文楷体" w:eastAsia="华文楷体"/>
                <w:sz w:val="28"/>
                <w:szCs w:val="28"/>
              </w:rPr>
            </w:rPrChange>
          </w:rPr>
          <w:delText>有</w:delText>
        </w:r>
      </w:del>
      <w:ins w:id="2974" w:author="Administrator" w:date="2015-04-29T16:28:00Z">
        <w:r>
          <w:rPr>
            <w:rFonts w:hint="eastAsia" w:ascii="楷体_GB2312" w:hAnsi="楷体_GB2312" w:eastAsia="楷体_GB2312" w:cs="楷体_GB2312"/>
            <w:sz w:val="28"/>
            <w:szCs w:val="28"/>
            <w:lang w:eastAsia="zh-CN"/>
          </w:rPr>
          <w:t>能够</w:t>
        </w:r>
      </w:ins>
      <w:r>
        <w:rPr>
          <w:rFonts w:hint="eastAsia" w:ascii="楷体_GB2312" w:hAnsi="楷体_GB2312" w:eastAsia="楷体_GB2312" w:cs="楷体_GB2312"/>
          <w:sz w:val="28"/>
          <w:szCs w:val="28"/>
          <w:rPrChange w:id="2975" w:author="Administrator" w:date="2015-04-28T08:43:00Z">
            <w:rPr>
              <w:rFonts w:hint="eastAsia" w:ascii="华文楷体" w:hAnsi="华文楷体" w:eastAsia="华文楷体"/>
              <w:sz w:val="28"/>
              <w:szCs w:val="28"/>
            </w:rPr>
          </w:rPrChange>
        </w:rPr>
        <w:t>认知，弘扬的时候也真正能够称为弘扬清净的教法，否则我们内心当中夹杂了</w:t>
      </w:r>
      <w:ins w:id="2976" w:author="Administrator" w:date="2015-04-29T16:29:00Z">
        <w:r>
          <w:rPr>
            <w:rFonts w:hint="eastAsia" w:ascii="楷体_GB2312" w:hAnsi="楷体_GB2312" w:eastAsia="楷体_GB2312" w:cs="楷体_GB2312"/>
            <w:sz w:val="28"/>
            <w:szCs w:val="28"/>
            <w:lang w:eastAsia="zh-CN"/>
          </w:rPr>
          <w:t>好像</w:t>
        </w:r>
      </w:ins>
      <w:r>
        <w:rPr>
          <w:rFonts w:hint="eastAsia" w:ascii="楷体_GB2312" w:hAnsi="楷体_GB2312" w:eastAsia="楷体_GB2312" w:cs="楷体_GB2312"/>
          <w:sz w:val="28"/>
          <w:szCs w:val="28"/>
          <w:rPrChange w:id="2977" w:author="Administrator" w:date="2015-04-28T08:43:00Z">
            <w:rPr>
              <w:rFonts w:hint="eastAsia" w:ascii="华文楷体" w:hAnsi="华文楷体" w:eastAsia="华文楷体"/>
              <w:sz w:val="28"/>
              <w:szCs w:val="28"/>
            </w:rPr>
          </w:rPrChange>
        </w:rPr>
        <w:t>对中观或唯识的看法，这</w:t>
      </w:r>
      <w:ins w:id="2978" w:author="Administrator" w:date="2015-04-29T16:29:00Z">
        <w:r>
          <w:rPr>
            <w:rFonts w:hint="eastAsia" w:ascii="楷体_GB2312" w:hAnsi="楷体_GB2312" w:eastAsia="楷体_GB2312" w:cs="楷体_GB2312"/>
            <w:sz w:val="28"/>
            <w:szCs w:val="28"/>
            <w:lang w:eastAsia="zh-CN"/>
          </w:rPr>
          <w:t>个时候</w:t>
        </w:r>
      </w:ins>
      <w:del w:id="2979" w:author="Administrator" w:date="2015-04-29T16:29:00Z">
        <w:r>
          <w:rPr>
            <w:rFonts w:hint="eastAsia" w:ascii="楷体_GB2312" w:hAnsi="楷体_GB2312" w:eastAsia="楷体_GB2312" w:cs="楷体_GB2312"/>
            <w:sz w:val="28"/>
            <w:szCs w:val="28"/>
            <w:rPrChange w:id="2980" w:author="Administrator" w:date="2015-04-28T08:43:00Z">
              <w:rPr>
                <w:rFonts w:hint="eastAsia" w:ascii="华文楷体" w:hAnsi="华文楷体" w:eastAsia="华文楷体"/>
                <w:sz w:val="28"/>
                <w:szCs w:val="28"/>
              </w:rPr>
            </w:rPrChange>
          </w:rPr>
          <w:delText>时</w:delText>
        </w:r>
      </w:del>
      <w:r>
        <w:rPr>
          <w:rFonts w:hint="eastAsia" w:ascii="楷体_GB2312" w:hAnsi="楷体_GB2312" w:eastAsia="楷体_GB2312" w:cs="楷体_GB2312"/>
          <w:sz w:val="28"/>
          <w:szCs w:val="28"/>
          <w:rPrChange w:id="2981" w:author="Administrator" w:date="2015-04-28T08:43:00Z">
            <w:rPr>
              <w:rFonts w:hint="eastAsia" w:ascii="华文楷体" w:hAnsi="华文楷体" w:eastAsia="华文楷体"/>
              <w:sz w:val="28"/>
              <w:szCs w:val="28"/>
            </w:rPr>
          </w:rPrChange>
        </w:rPr>
        <w:t>再去弘扬，所弘扬的法</w:t>
      </w:r>
      <w:del w:id="2982" w:author="Administrator" w:date="2015-04-29T16:29:00Z">
        <w:r>
          <w:rPr>
            <w:rFonts w:hint="eastAsia" w:ascii="楷体_GB2312" w:hAnsi="楷体_GB2312" w:eastAsia="楷体_GB2312" w:cs="楷体_GB2312"/>
            <w:sz w:val="28"/>
            <w:szCs w:val="28"/>
            <w:rPrChange w:id="2983" w:author="Administrator" w:date="2015-04-28T08:43:00Z">
              <w:rPr>
                <w:rFonts w:hint="eastAsia" w:ascii="华文楷体" w:hAnsi="华文楷体" w:eastAsia="华文楷体"/>
                <w:sz w:val="28"/>
                <w:szCs w:val="28"/>
              </w:rPr>
            </w:rPrChange>
          </w:rPr>
          <w:delText>就</w:delText>
        </w:r>
      </w:del>
      <w:r>
        <w:rPr>
          <w:rFonts w:hint="eastAsia" w:ascii="楷体_GB2312" w:hAnsi="楷体_GB2312" w:eastAsia="楷体_GB2312" w:cs="楷体_GB2312"/>
          <w:sz w:val="28"/>
          <w:szCs w:val="28"/>
          <w:rPrChange w:id="2984" w:author="Administrator" w:date="2015-04-28T08:43:00Z">
            <w:rPr>
              <w:rFonts w:hint="eastAsia" w:ascii="华文楷体" w:hAnsi="华文楷体" w:eastAsia="华文楷体"/>
              <w:sz w:val="28"/>
              <w:szCs w:val="28"/>
            </w:rPr>
          </w:rPrChange>
        </w:rPr>
        <w:t>不是</w:t>
      </w:r>
      <w:ins w:id="2985" w:author="Administrator" w:date="2015-04-29T16:29:00Z">
        <w:r>
          <w:rPr>
            <w:rFonts w:hint="eastAsia" w:ascii="楷体_GB2312" w:hAnsi="楷体_GB2312" w:eastAsia="楷体_GB2312" w:cs="楷体_GB2312"/>
            <w:sz w:val="28"/>
            <w:szCs w:val="28"/>
            <w:lang w:eastAsia="zh-CN"/>
          </w:rPr>
          <w:t>说</w:t>
        </w:r>
      </w:ins>
      <w:r>
        <w:rPr>
          <w:rFonts w:hint="eastAsia" w:ascii="楷体_GB2312" w:hAnsi="楷体_GB2312" w:eastAsia="楷体_GB2312" w:cs="楷体_GB2312"/>
          <w:sz w:val="28"/>
          <w:szCs w:val="28"/>
          <w:rPrChange w:id="2986" w:author="Administrator" w:date="2015-04-28T08:43:00Z">
            <w:rPr>
              <w:rFonts w:hint="eastAsia" w:ascii="华文楷体" w:hAnsi="华文楷体" w:eastAsia="华文楷体"/>
              <w:sz w:val="28"/>
              <w:szCs w:val="28"/>
            </w:rPr>
          </w:rPrChange>
        </w:rPr>
        <w:t>弘扬清净的教法。因为你内心当中夹杂了</w:t>
      </w:r>
      <w:ins w:id="2987" w:author="Administrator" w:date="2015-04-29T16:30:00Z">
        <w:r>
          <w:rPr>
            <w:rFonts w:hint="eastAsia" w:ascii="楷体_GB2312" w:hAnsi="楷体_GB2312" w:eastAsia="楷体_GB2312" w:cs="楷体_GB2312"/>
            <w:sz w:val="28"/>
            <w:szCs w:val="28"/>
            <w:lang w:eastAsia="zh-CN"/>
          </w:rPr>
          <w:t>对这些</w:t>
        </w:r>
      </w:ins>
      <w:r>
        <w:rPr>
          <w:rFonts w:hint="eastAsia" w:ascii="楷体_GB2312" w:hAnsi="楷体_GB2312" w:eastAsia="楷体_GB2312" w:cs="楷体_GB2312"/>
          <w:sz w:val="28"/>
          <w:szCs w:val="28"/>
          <w:rPrChange w:id="2988" w:author="Administrator" w:date="2015-04-28T08:43:00Z">
            <w:rPr>
              <w:rFonts w:hint="eastAsia" w:ascii="华文楷体" w:hAnsi="华文楷体" w:eastAsia="华文楷体"/>
              <w:sz w:val="28"/>
              <w:szCs w:val="28"/>
            </w:rPr>
          </w:rPrChange>
        </w:rPr>
        <w:t>不清净看法的缘故，所以</w:t>
      </w:r>
      <w:del w:id="2989" w:author="Administrator" w:date="2015-04-29T16:30:00Z">
        <w:r>
          <w:rPr>
            <w:rFonts w:hint="eastAsia" w:ascii="楷体_GB2312" w:hAnsi="楷体_GB2312" w:eastAsia="楷体_GB2312" w:cs="楷体_GB2312"/>
            <w:sz w:val="28"/>
            <w:szCs w:val="28"/>
            <w:rPrChange w:id="2990" w:author="Administrator" w:date="2015-04-28T08:43:00Z">
              <w:rPr>
                <w:rFonts w:hint="eastAsia" w:ascii="华文楷体" w:hAnsi="华文楷体" w:eastAsia="华文楷体"/>
                <w:sz w:val="28"/>
                <w:szCs w:val="28"/>
              </w:rPr>
            </w:rPrChange>
          </w:rPr>
          <w:delText>虽然</w:delText>
        </w:r>
      </w:del>
      <w:ins w:id="2991" w:author="Administrator" w:date="2015-04-29T16:30:00Z">
        <w:r>
          <w:rPr>
            <w:rFonts w:hint="eastAsia" w:ascii="楷体_GB2312" w:hAnsi="楷体_GB2312" w:eastAsia="楷体_GB2312" w:cs="楷体_GB2312"/>
            <w:sz w:val="28"/>
            <w:szCs w:val="28"/>
            <w:lang w:eastAsia="zh-CN"/>
          </w:rPr>
          <w:t>说</w:t>
        </w:r>
      </w:ins>
      <w:r>
        <w:rPr>
          <w:rFonts w:hint="eastAsia" w:ascii="楷体_GB2312" w:hAnsi="楷体_GB2312" w:eastAsia="楷体_GB2312" w:cs="楷体_GB2312"/>
          <w:sz w:val="28"/>
          <w:szCs w:val="28"/>
          <w:rPrChange w:id="2992" w:author="Administrator" w:date="2015-04-28T08:43:00Z">
            <w:rPr>
              <w:rFonts w:hint="eastAsia" w:ascii="华文楷体" w:hAnsi="华文楷体" w:eastAsia="华文楷体"/>
              <w:sz w:val="28"/>
              <w:szCs w:val="28"/>
            </w:rPr>
          </w:rPrChange>
        </w:rPr>
        <w:t>表面</w:t>
      </w:r>
      <w:ins w:id="2993" w:author="Administrator" w:date="2015-04-29T16:30:00Z">
        <w:r>
          <w:rPr>
            <w:rFonts w:hint="eastAsia" w:ascii="楷体_GB2312" w:hAnsi="楷体_GB2312" w:eastAsia="楷体_GB2312" w:cs="楷体_GB2312"/>
            <w:sz w:val="28"/>
            <w:szCs w:val="28"/>
            <w:lang w:eastAsia="zh-CN"/>
          </w:rPr>
          <w:t>上</w:t>
        </w:r>
      </w:ins>
      <w:r>
        <w:rPr>
          <w:rFonts w:hint="eastAsia" w:ascii="楷体_GB2312" w:hAnsi="楷体_GB2312" w:eastAsia="楷体_GB2312" w:cs="楷体_GB2312"/>
          <w:sz w:val="28"/>
          <w:szCs w:val="28"/>
          <w:rPrChange w:id="2994" w:author="Administrator" w:date="2015-04-28T08:43:00Z">
            <w:rPr>
              <w:rFonts w:hint="eastAsia" w:ascii="华文楷体" w:hAnsi="华文楷体" w:eastAsia="华文楷体"/>
              <w:sz w:val="28"/>
              <w:szCs w:val="28"/>
            </w:rPr>
          </w:rPrChange>
        </w:rPr>
        <w:t>在弘</w:t>
      </w:r>
      <w:del w:id="2995" w:author="Administrator" w:date="2015-04-29T16:30:00Z">
        <w:r>
          <w:rPr>
            <w:rFonts w:hint="eastAsia" w:ascii="楷体_GB2312" w:hAnsi="楷体_GB2312" w:eastAsia="楷体_GB2312" w:cs="楷体_GB2312"/>
            <w:sz w:val="28"/>
            <w:szCs w:val="28"/>
            <w:rPrChange w:id="2996" w:author="Administrator" w:date="2015-04-28T08:43:00Z">
              <w:rPr>
                <w:rFonts w:hint="eastAsia" w:ascii="华文楷体" w:hAnsi="华文楷体" w:eastAsia="华文楷体"/>
                <w:sz w:val="28"/>
                <w:szCs w:val="28"/>
              </w:rPr>
            </w:rPrChange>
          </w:rPr>
          <w:delText>扬佛</w:delText>
        </w:r>
      </w:del>
      <w:r>
        <w:rPr>
          <w:rFonts w:hint="eastAsia" w:ascii="楷体_GB2312" w:hAnsi="楷体_GB2312" w:eastAsia="楷体_GB2312" w:cs="楷体_GB2312"/>
          <w:sz w:val="28"/>
          <w:szCs w:val="28"/>
          <w:rPrChange w:id="2997" w:author="Administrator" w:date="2015-04-28T08:43:00Z">
            <w:rPr>
              <w:rFonts w:hint="eastAsia" w:ascii="华文楷体" w:hAnsi="华文楷体" w:eastAsia="华文楷体"/>
              <w:sz w:val="28"/>
              <w:szCs w:val="28"/>
            </w:rPr>
          </w:rPrChange>
        </w:rPr>
        <w:t>法，但不</w:t>
      </w:r>
      <w:del w:id="2998" w:author="Administrator" w:date="2015-04-29T16:30:00Z">
        <w:r>
          <w:rPr>
            <w:rFonts w:hint="eastAsia" w:ascii="楷体_GB2312" w:hAnsi="楷体_GB2312" w:eastAsia="楷体_GB2312" w:cs="楷体_GB2312"/>
            <w:sz w:val="28"/>
            <w:szCs w:val="28"/>
            <w:rPrChange w:id="2999" w:author="Administrator" w:date="2015-04-28T08:43:00Z">
              <w:rPr>
                <w:rFonts w:hint="eastAsia" w:ascii="华文楷体" w:hAnsi="华文楷体" w:eastAsia="华文楷体"/>
                <w:sz w:val="28"/>
                <w:szCs w:val="28"/>
              </w:rPr>
            </w:rPrChange>
          </w:rPr>
          <w:delText>能说</w:delText>
        </w:r>
      </w:del>
      <w:r>
        <w:rPr>
          <w:rFonts w:hint="eastAsia" w:ascii="楷体_GB2312" w:hAnsi="楷体_GB2312" w:eastAsia="楷体_GB2312" w:cs="楷体_GB2312"/>
          <w:sz w:val="28"/>
          <w:szCs w:val="28"/>
          <w:rPrChange w:id="3000" w:author="Administrator" w:date="2015-04-28T08:43:00Z">
            <w:rPr>
              <w:rFonts w:hint="eastAsia" w:ascii="华文楷体" w:hAnsi="华文楷体" w:eastAsia="华文楷体"/>
              <w:sz w:val="28"/>
              <w:szCs w:val="28"/>
            </w:rPr>
          </w:rPrChange>
        </w:rPr>
        <w:t>是</w:t>
      </w:r>
      <w:del w:id="3001" w:author="Administrator" w:date="2015-04-29T16:30:00Z">
        <w:r>
          <w:rPr>
            <w:rFonts w:hint="eastAsia" w:ascii="楷体_GB2312" w:hAnsi="楷体_GB2312" w:eastAsia="楷体_GB2312" w:cs="楷体_GB2312"/>
            <w:sz w:val="28"/>
            <w:szCs w:val="28"/>
            <w:rPrChange w:id="3002" w:author="Administrator" w:date="2015-04-28T08:43:00Z">
              <w:rPr>
                <w:rFonts w:hint="eastAsia" w:ascii="华文楷体" w:hAnsi="华文楷体" w:eastAsia="华文楷体"/>
                <w:sz w:val="28"/>
                <w:szCs w:val="28"/>
              </w:rPr>
            </w:rPrChange>
          </w:rPr>
          <w:delText>在</w:delText>
        </w:r>
      </w:del>
      <w:r>
        <w:rPr>
          <w:rFonts w:hint="eastAsia" w:ascii="楷体_GB2312" w:hAnsi="楷体_GB2312" w:eastAsia="楷体_GB2312" w:cs="楷体_GB2312"/>
          <w:sz w:val="28"/>
          <w:szCs w:val="28"/>
          <w:rPrChange w:id="3003" w:author="Administrator" w:date="2015-04-28T08:43:00Z">
            <w:rPr>
              <w:rFonts w:hint="eastAsia" w:ascii="华文楷体" w:hAnsi="华文楷体" w:eastAsia="华文楷体"/>
              <w:sz w:val="28"/>
              <w:szCs w:val="28"/>
            </w:rPr>
          </w:rPrChange>
        </w:rPr>
        <w:t>弘扬清净的佛法。只有</w:t>
      </w:r>
      <w:del w:id="3004" w:author="Administrator" w:date="2015-04-29T16:30:00Z">
        <w:r>
          <w:rPr>
            <w:rFonts w:hint="eastAsia" w:ascii="楷体_GB2312" w:hAnsi="楷体_GB2312" w:eastAsia="楷体_GB2312" w:cs="楷体_GB2312"/>
            <w:sz w:val="28"/>
            <w:szCs w:val="28"/>
            <w:rPrChange w:id="3005" w:author="Administrator" w:date="2015-04-28T08:43:00Z">
              <w:rPr>
                <w:rFonts w:hint="eastAsia" w:ascii="华文楷体" w:hAnsi="华文楷体" w:eastAsia="华文楷体"/>
                <w:sz w:val="28"/>
                <w:szCs w:val="28"/>
              </w:rPr>
            </w:rPrChange>
          </w:rPr>
          <w:delText>在</w:delText>
        </w:r>
      </w:del>
      <w:ins w:id="3006" w:author="Administrator" w:date="2015-04-29T16:30:00Z">
        <w:r>
          <w:rPr>
            <w:rFonts w:hint="eastAsia" w:ascii="楷体_GB2312" w:hAnsi="楷体_GB2312" w:eastAsia="楷体_GB2312" w:cs="楷体_GB2312"/>
            <w:sz w:val="28"/>
            <w:szCs w:val="28"/>
            <w:lang w:eastAsia="zh-CN"/>
          </w:rPr>
          <w:t>就说</w:t>
        </w:r>
      </w:ins>
      <w:r>
        <w:rPr>
          <w:rFonts w:hint="eastAsia" w:ascii="楷体_GB2312" w:hAnsi="楷体_GB2312" w:eastAsia="楷体_GB2312" w:cs="楷体_GB2312"/>
          <w:sz w:val="28"/>
          <w:szCs w:val="28"/>
          <w:rPrChange w:id="3007" w:author="Administrator" w:date="2015-04-28T08:43:00Z">
            <w:rPr>
              <w:rFonts w:hint="eastAsia" w:ascii="华文楷体" w:hAnsi="华文楷体" w:eastAsia="华文楷体"/>
              <w:sz w:val="28"/>
              <w:szCs w:val="28"/>
            </w:rPr>
          </w:rPrChange>
        </w:rPr>
        <w:t>相续</w:t>
      </w:r>
      <w:ins w:id="3008" w:author="Administrator" w:date="2015-04-29T16:31:00Z">
        <w:r>
          <w:rPr>
            <w:rFonts w:hint="eastAsia" w:ascii="楷体_GB2312" w:hAnsi="楷体_GB2312" w:eastAsia="楷体_GB2312" w:cs="楷体_GB2312"/>
            <w:sz w:val="28"/>
            <w:szCs w:val="28"/>
            <w:lang w:eastAsia="zh-CN"/>
          </w:rPr>
          <w:t>当</w:t>
        </w:r>
      </w:ins>
      <w:r>
        <w:rPr>
          <w:rFonts w:hint="eastAsia" w:ascii="楷体_GB2312" w:hAnsi="楷体_GB2312" w:eastAsia="楷体_GB2312" w:cs="楷体_GB2312"/>
          <w:sz w:val="28"/>
          <w:szCs w:val="28"/>
          <w:rPrChange w:id="3009" w:author="Administrator" w:date="2015-04-28T08:43:00Z">
            <w:rPr>
              <w:rFonts w:hint="eastAsia" w:ascii="华文楷体" w:hAnsi="华文楷体" w:eastAsia="华文楷体"/>
              <w:sz w:val="28"/>
              <w:szCs w:val="28"/>
            </w:rPr>
          </w:rPrChange>
        </w:rPr>
        <w:t>中对</w:t>
      </w:r>
      <w:ins w:id="3010" w:author="Administrator" w:date="2015-04-29T16:31:00Z">
        <w:r>
          <w:rPr>
            <w:rFonts w:hint="eastAsia" w:ascii="楷体_GB2312" w:hAnsi="楷体_GB2312" w:eastAsia="楷体_GB2312" w:cs="楷体_GB2312"/>
            <w:sz w:val="28"/>
            <w:szCs w:val="28"/>
            <w:lang w:eastAsia="zh-CN"/>
          </w:rPr>
          <w:t>这样一种</w:t>
        </w:r>
      </w:ins>
      <w:r>
        <w:rPr>
          <w:rFonts w:hint="eastAsia" w:ascii="楷体_GB2312" w:hAnsi="楷体_GB2312" w:eastAsia="楷体_GB2312" w:cs="楷体_GB2312"/>
          <w:sz w:val="28"/>
          <w:szCs w:val="28"/>
          <w:rPrChange w:id="3011" w:author="Administrator" w:date="2015-04-28T08:43:00Z">
            <w:rPr>
              <w:rFonts w:hint="eastAsia" w:ascii="华文楷体" w:hAnsi="华文楷体" w:eastAsia="华文楷体"/>
              <w:sz w:val="28"/>
              <w:szCs w:val="28"/>
            </w:rPr>
          </w:rPrChange>
        </w:rPr>
        <w:t>唯识和中观</w:t>
      </w:r>
      <w:ins w:id="3012" w:author="Administrator" w:date="2015-04-29T16:31:00Z">
        <w:r>
          <w:rPr>
            <w:rFonts w:hint="eastAsia" w:ascii="楷体_GB2312" w:hAnsi="楷体_GB2312" w:eastAsia="楷体_GB2312" w:cs="楷体_GB2312"/>
            <w:sz w:val="28"/>
            <w:szCs w:val="28"/>
            <w:lang w:eastAsia="zh-CN"/>
          </w:rPr>
          <w:t>真正</w:t>
        </w:r>
      </w:ins>
      <w:r>
        <w:rPr>
          <w:rFonts w:hint="eastAsia" w:ascii="楷体_GB2312" w:hAnsi="楷体_GB2312" w:eastAsia="楷体_GB2312" w:cs="楷体_GB2312"/>
          <w:sz w:val="28"/>
          <w:szCs w:val="28"/>
          <w:rPrChange w:id="3013" w:author="Administrator" w:date="2015-04-28T08:43:00Z">
            <w:rPr>
              <w:rFonts w:hint="eastAsia" w:ascii="华文楷体" w:hAnsi="华文楷体" w:eastAsia="华文楷体"/>
              <w:sz w:val="28"/>
              <w:szCs w:val="28"/>
            </w:rPr>
          </w:rPrChange>
        </w:rPr>
        <w:t>产生</w:t>
      </w:r>
      <w:ins w:id="3014" w:author="Administrator" w:date="2015-04-29T16:31: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015" w:author="Administrator" w:date="2015-04-28T08:43:00Z">
            <w:rPr>
              <w:rFonts w:hint="eastAsia" w:ascii="华文楷体" w:hAnsi="华文楷体" w:eastAsia="华文楷体"/>
              <w:sz w:val="28"/>
              <w:szCs w:val="28"/>
            </w:rPr>
          </w:rPrChange>
        </w:rPr>
        <w:t>他们</w:t>
      </w:r>
      <w:ins w:id="3016" w:author="Administrator" w:date="2015-04-29T16:31:00Z">
        <w:r>
          <w:rPr>
            <w:rFonts w:hint="eastAsia" w:ascii="楷体_GB2312" w:hAnsi="楷体_GB2312" w:eastAsia="楷体_GB2312" w:cs="楷体_GB2312"/>
            <w:sz w:val="28"/>
            <w:szCs w:val="28"/>
            <w:lang w:eastAsia="zh-CN"/>
          </w:rPr>
          <w:t>完全清静的</w:t>
        </w:r>
      </w:ins>
      <w:del w:id="3017" w:author="Administrator" w:date="2015-04-29T16:31:00Z">
        <w:r>
          <w:rPr>
            <w:rFonts w:hint="eastAsia" w:ascii="楷体_GB2312" w:hAnsi="楷体_GB2312" w:eastAsia="楷体_GB2312" w:cs="楷体_GB2312"/>
            <w:sz w:val="28"/>
            <w:szCs w:val="28"/>
            <w:rPrChange w:id="3018" w:author="Administrator" w:date="2015-04-28T08:43:00Z">
              <w:rPr>
                <w:rFonts w:hint="eastAsia" w:ascii="华文楷体" w:hAnsi="华文楷体" w:eastAsia="华文楷体"/>
                <w:sz w:val="28"/>
                <w:szCs w:val="28"/>
              </w:rPr>
            </w:rPrChange>
          </w:rPr>
          <w:delText>是</w:delText>
        </w:r>
      </w:del>
      <w:r>
        <w:rPr>
          <w:rFonts w:hint="eastAsia" w:ascii="楷体_GB2312" w:hAnsi="楷体_GB2312" w:eastAsia="楷体_GB2312" w:cs="楷体_GB2312"/>
          <w:sz w:val="28"/>
          <w:szCs w:val="28"/>
          <w:rPrChange w:id="3019" w:author="Administrator" w:date="2015-04-28T08:43:00Z">
            <w:rPr>
              <w:rFonts w:hint="eastAsia" w:ascii="华文楷体" w:hAnsi="华文楷体" w:eastAsia="华文楷体"/>
              <w:sz w:val="28"/>
              <w:szCs w:val="28"/>
            </w:rPr>
          </w:rPrChange>
        </w:rPr>
        <w:t>一味的</w:t>
      </w:r>
      <w:del w:id="3020" w:author="Administrator" w:date="2015-04-29T16:31:00Z">
        <w:r>
          <w:rPr>
            <w:rFonts w:hint="eastAsia" w:ascii="楷体_GB2312" w:hAnsi="楷体_GB2312" w:eastAsia="楷体_GB2312" w:cs="楷体_GB2312"/>
            <w:sz w:val="28"/>
            <w:szCs w:val="28"/>
            <w:rPrChange w:id="3021" w:author="Administrator" w:date="2015-04-28T08:43:00Z">
              <w:rPr>
                <w:rFonts w:hint="eastAsia" w:ascii="华文楷体" w:hAnsi="华文楷体" w:eastAsia="华文楷体"/>
                <w:sz w:val="28"/>
                <w:szCs w:val="28"/>
              </w:rPr>
            </w:rPrChange>
          </w:rPr>
          <w:delText>认知时</w:delText>
        </w:r>
      </w:del>
      <w:r>
        <w:rPr>
          <w:rFonts w:hint="eastAsia" w:ascii="楷体_GB2312" w:hAnsi="楷体_GB2312" w:eastAsia="楷体_GB2312" w:cs="楷体_GB2312"/>
          <w:sz w:val="28"/>
          <w:szCs w:val="28"/>
          <w:rPrChange w:id="3022" w:author="Administrator" w:date="2015-04-28T08:43:00Z">
            <w:rPr>
              <w:rFonts w:hint="eastAsia" w:ascii="华文楷体" w:hAnsi="华文楷体" w:eastAsia="华文楷体"/>
              <w:sz w:val="28"/>
              <w:szCs w:val="28"/>
            </w:rPr>
          </w:rPrChange>
        </w:rPr>
        <w:t>，</w:t>
      </w:r>
      <w:ins w:id="3023" w:author="Administrator" w:date="2015-04-29T16:31:00Z">
        <w:r>
          <w:rPr>
            <w:rFonts w:hint="eastAsia" w:ascii="楷体_GB2312" w:hAnsi="楷体_GB2312" w:eastAsia="楷体_GB2312" w:cs="楷体_GB2312"/>
            <w:sz w:val="28"/>
            <w:szCs w:val="28"/>
            <w:lang w:eastAsia="zh-CN"/>
          </w:rPr>
          <w:t>这个时候</w:t>
        </w:r>
      </w:ins>
      <w:ins w:id="3024" w:author="Administrator" w:date="2015-04-29T16:32:00Z">
        <w:r>
          <w:rPr>
            <w:rFonts w:hint="eastAsia" w:ascii="楷体_GB2312" w:hAnsi="楷体_GB2312" w:eastAsia="楷体_GB2312" w:cs="楷体_GB2312"/>
            <w:sz w:val="28"/>
            <w:szCs w:val="28"/>
            <w:lang w:eastAsia="zh-CN"/>
          </w:rPr>
          <w:t>弘扬</w:t>
        </w:r>
      </w:ins>
      <w:r>
        <w:rPr>
          <w:rFonts w:hint="eastAsia" w:ascii="楷体_GB2312" w:hAnsi="楷体_GB2312" w:eastAsia="楷体_GB2312" w:cs="楷体_GB2312"/>
          <w:sz w:val="28"/>
          <w:szCs w:val="28"/>
          <w:rPrChange w:id="3025" w:author="Administrator" w:date="2015-04-28T08:43:00Z">
            <w:rPr>
              <w:rFonts w:hint="eastAsia" w:ascii="华文楷体" w:hAnsi="华文楷体" w:eastAsia="华文楷体"/>
              <w:sz w:val="28"/>
              <w:szCs w:val="28"/>
            </w:rPr>
          </w:rPrChange>
        </w:rPr>
        <w:t>才是清净的教法，因为你内心中的定解是清净的缘故。这个方面讲到了智慧的本体。下面讲智慧的作用</w:t>
      </w:r>
      <w:del w:id="3026" w:author="Administrator" w:date="2015-04-29T16:32:00Z">
        <w:r>
          <w:rPr>
            <w:rFonts w:hint="eastAsia" w:ascii="楷体_GB2312" w:hAnsi="楷体_GB2312" w:eastAsia="楷体_GB2312" w:cs="楷体_GB2312"/>
            <w:sz w:val="28"/>
            <w:szCs w:val="28"/>
            <w:rPrChange w:id="3027" w:author="Administrator" w:date="2015-04-28T08:43:00Z">
              <w:rPr>
                <w:rFonts w:hint="eastAsia" w:ascii="华文楷体" w:hAnsi="华文楷体" w:eastAsia="华文楷体"/>
                <w:sz w:val="28"/>
                <w:szCs w:val="28"/>
              </w:rPr>
            </w:rPrChange>
          </w:rPr>
          <w:delText>——</w:delText>
        </w:r>
      </w:del>
      <w:ins w:id="3028" w:author="Administrator" w:date="2015-04-29T16:32:00Z">
        <w:r>
          <w:rPr>
            <w:rFonts w:hint="eastAsia" w:ascii="楷体_GB2312" w:hAnsi="楷体_GB2312" w:eastAsia="楷体_GB2312" w:cs="楷体_GB2312"/>
            <w:sz w:val="28"/>
            <w:szCs w:val="28"/>
            <w:lang w:eastAsia="zh-CN"/>
          </w:rPr>
          <w:t>那么</w:t>
        </w:r>
      </w:ins>
      <w:r>
        <w:rPr>
          <w:rFonts w:hint="eastAsia" w:ascii="楷体_GB2312" w:hAnsi="楷体_GB2312" w:eastAsia="楷体_GB2312" w:cs="楷体_GB2312"/>
          <w:sz w:val="28"/>
          <w:szCs w:val="28"/>
          <w:rPrChange w:id="3029" w:author="Administrator" w:date="2015-04-28T08:43:00Z">
            <w:rPr>
              <w:rFonts w:hint="eastAsia" w:ascii="华文楷体" w:hAnsi="华文楷体" w:eastAsia="华文楷体"/>
              <w:sz w:val="28"/>
              <w:szCs w:val="28"/>
            </w:rPr>
          </w:rPrChange>
        </w:rPr>
        <w:t>产生</w:t>
      </w:r>
      <w:del w:id="3030" w:author="Administrator" w:date="2015-04-29T16:32:00Z">
        <w:r>
          <w:rPr>
            <w:rFonts w:hint="eastAsia" w:ascii="楷体_GB2312" w:hAnsi="楷体_GB2312" w:eastAsia="楷体_GB2312" w:cs="楷体_GB2312"/>
            <w:sz w:val="28"/>
            <w:szCs w:val="28"/>
            <w:rPrChange w:id="3031" w:author="Administrator" w:date="2015-04-28T08:43:00Z">
              <w:rPr>
                <w:rFonts w:hint="eastAsia" w:ascii="华文楷体" w:hAnsi="华文楷体" w:eastAsia="华文楷体"/>
                <w:sz w:val="28"/>
                <w:szCs w:val="28"/>
              </w:rPr>
            </w:rPrChange>
          </w:rPr>
          <w:delText>了</w:delText>
        </w:r>
      </w:del>
      <w:ins w:id="3032" w:author="Administrator" w:date="2015-04-29T16:32:00Z">
        <w:r>
          <w:rPr>
            <w:rFonts w:hint="eastAsia" w:ascii="楷体_GB2312" w:hAnsi="楷体_GB2312" w:eastAsia="楷体_GB2312" w:cs="楷体_GB2312"/>
            <w:sz w:val="28"/>
            <w:szCs w:val="28"/>
            <w:lang w:eastAsia="zh-CN"/>
          </w:rPr>
          <w:t>这个</w:t>
        </w:r>
      </w:ins>
      <w:r>
        <w:rPr>
          <w:rFonts w:hint="eastAsia" w:ascii="楷体_GB2312" w:hAnsi="楷体_GB2312" w:eastAsia="楷体_GB2312" w:cs="楷体_GB2312"/>
          <w:sz w:val="28"/>
          <w:szCs w:val="28"/>
          <w:rPrChange w:id="3033" w:author="Administrator" w:date="2015-04-28T08:43:00Z">
            <w:rPr>
              <w:rFonts w:hint="eastAsia" w:ascii="华文楷体" w:hAnsi="华文楷体" w:eastAsia="华文楷体"/>
              <w:sz w:val="28"/>
              <w:szCs w:val="28"/>
            </w:rPr>
          </w:rPrChange>
        </w:rPr>
        <w:t>智慧</w:t>
      </w:r>
      <w:del w:id="3034" w:author="Administrator" w:date="2015-04-29T16:32:00Z">
        <w:r>
          <w:rPr>
            <w:rFonts w:hint="eastAsia" w:ascii="楷体_GB2312" w:hAnsi="楷体_GB2312" w:eastAsia="楷体_GB2312" w:cs="楷体_GB2312"/>
            <w:sz w:val="28"/>
            <w:szCs w:val="28"/>
            <w:rPrChange w:id="3035" w:author="Administrator" w:date="2015-04-28T08:43:00Z">
              <w:rPr>
                <w:rFonts w:hint="eastAsia" w:ascii="华文楷体" w:hAnsi="华文楷体" w:eastAsia="华文楷体"/>
                <w:sz w:val="28"/>
                <w:szCs w:val="28"/>
              </w:rPr>
            </w:rPrChange>
          </w:rPr>
          <w:delText>后</w:delText>
        </w:r>
      </w:del>
      <w:r>
        <w:rPr>
          <w:rFonts w:hint="eastAsia" w:ascii="楷体_GB2312" w:hAnsi="楷体_GB2312" w:eastAsia="楷体_GB2312" w:cs="楷体_GB2312"/>
          <w:sz w:val="28"/>
          <w:szCs w:val="28"/>
          <w:rPrChange w:id="3036" w:author="Administrator" w:date="2015-04-28T08:43:00Z">
            <w:rPr>
              <w:rFonts w:hint="eastAsia" w:ascii="华文楷体" w:hAnsi="华文楷体" w:eastAsia="华文楷体"/>
              <w:sz w:val="28"/>
              <w:szCs w:val="28"/>
            </w:rPr>
          </w:rPrChange>
        </w:rPr>
        <w:t>，</w:t>
      </w:r>
      <w:ins w:id="3037" w:author="Administrator" w:date="2015-04-29T16:32:00Z">
        <w:r>
          <w:rPr>
            <w:rFonts w:hint="eastAsia" w:ascii="楷体_GB2312" w:hAnsi="楷体_GB2312" w:eastAsia="楷体_GB2312" w:cs="楷体_GB2312"/>
            <w:sz w:val="28"/>
            <w:szCs w:val="28"/>
            <w:lang w:eastAsia="zh-CN"/>
          </w:rPr>
          <w:t>生起了</w:t>
        </w:r>
      </w:ins>
      <w:r>
        <w:rPr>
          <w:rFonts w:hint="eastAsia" w:ascii="楷体_GB2312" w:hAnsi="楷体_GB2312" w:eastAsia="楷体_GB2312" w:cs="楷体_GB2312"/>
          <w:sz w:val="28"/>
          <w:szCs w:val="28"/>
          <w:rPrChange w:id="3038" w:author="Administrator" w:date="2015-04-28T08:43:00Z">
            <w:rPr>
              <w:rFonts w:hint="eastAsia" w:ascii="华文楷体" w:hAnsi="华文楷体" w:eastAsia="华文楷体"/>
              <w:sz w:val="28"/>
              <w:szCs w:val="28"/>
            </w:rPr>
          </w:rPrChange>
        </w:rPr>
        <w:t>智慧</w:t>
      </w:r>
      <w:ins w:id="3039" w:author="Administrator" w:date="2015-04-29T16:32:00Z">
        <w:r>
          <w:rPr>
            <w:rFonts w:hint="eastAsia" w:ascii="楷体_GB2312" w:hAnsi="楷体_GB2312" w:eastAsia="楷体_GB2312" w:cs="楷体_GB2312"/>
            <w:sz w:val="28"/>
            <w:szCs w:val="28"/>
            <w:lang w:eastAsia="zh-CN"/>
          </w:rPr>
          <w:t>，那么这个智慧</w:t>
        </w:r>
      </w:ins>
      <w:r>
        <w:rPr>
          <w:rFonts w:hint="eastAsia" w:ascii="楷体_GB2312" w:hAnsi="楷体_GB2312" w:eastAsia="楷体_GB2312" w:cs="楷体_GB2312"/>
          <w:sz w:val="28"/>
          <w:szCs w:val="28"/>
          <w:rPrChange w:id="3040" w:author="Administrator" w:date="2015-04-28T08:43:00Z">
            <w:rPr>
              <w:rFonts w:hint="eastAsia" w:ascii="华文楷体" w:hAnsi="华文楷体" w:eastAsia="华文楷体"/>
              <w:sz w:val="28"/>
              <w:szCs w:val="28"/>
            </w:rPr>
          </w:rPrChange>
        </w:rPr>
        <w:t>有什么作用呢？</w:t>
      </w:r>
    </w:p>
    <w:p>
      <w:pPr>
        <w:ind w:firstLine="570"/>
        <w:rPr>
          <w:rFonts w:hint="eastAsia" w:ascii="楷体_GB2312" w:hAnsi="楷体_GB2312" w:eastAsia="楷体_GB2312" w:cs="楷体_GB2312"/>
          <w:sz w:val="28"/>
          <w:szCs w:val="28"/>
          <w:rPrChange w:id="3041"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3042" w:author="Administrator" w:date="2015-04-28T08:43:00Z">
            <w:rPr>
              <w:rFonts w:hint="eastAsia" w:ascii="华文楷体" w:hAnsi="华文楷体" w:eastAsia="华文楷体"/>
              <w:sz w:val="28"/>
              <w:szCs w:val="28"/>
            </w:rPr>
          </w:rPrChange>
        </w:rPr>
        <w:t>【</w:t>
      </w:r>
      <w:ins w:id="3043" w:author="Administrator" w:date="2015-04-29T16:33:00Z">
        <w:r>
          <w:rPr>
            <w:rStyle w:val="7"/>
            <w:rFonts w:ascii="华文楷体" w:hAnsi="华文楷体" w:eastAsia="华文楷体" w:cs="华文楷体"/>
            <w:i w:val="0"/>
            <w:caps w:val="0"/>
            <w:color w:val="000000"/>
            <w:spacing w:val="0"/>
            <w:sz w:val="28"/>
            <w:szCs w:val="28"/>
            <w:shd w:val="clear" w:color="auto" w:fill="FBF9F4"/>
          </w:rPr>
          <w:t>智慧的作用，即是指能对自己所学修之处生起不被他夺的诚信，获得所谓的解信，从而踏上正确的轨道。</w:t>
        </w:r>
      </w:ins>
      <w:del w:id="3044" w:author="Administrator" w:date="2015-04-29T16:33:00Z">
        <w:r>
          <w:rPr>
            <w:rFonts w:hint="eastAsia" w:ascii="楷体_GB2312" w:hAnsi="楷体_GB2312" w:eastAsia="楷体_GB2312" w:cs="楷体_GB2312"/>
            <w:sz w:val="28"/>
            <w:szCs w:val="28"/>
            <w:rPrChange w:id="3045" w:author="Administrator" w:date="2015-04-28T08:43:00Z">
              <w:rPr>
                <w:rFonts w:hint="eastAsia" w:ascii="华文楷体" w:hAnsi="华文楷体" w:eastAsia="华文楷体"/>
                <w:sz w:val="28"/>
                <w:szCs w:val="28"/>
              </w:rPr>
            </w:rPrChange>
          </w:rPr>
          <w:delText>智慧的作用，即是指能对自己所学修之处生起不被他夺的诚信,获得所谓的解信,从而踏上正确的轨道。</w:delText>
        </w:r>
      </w:del>
      <w:r>
        <w:rPr>
          <w:rFonts w:hint="eastAsia" w:ascii="楷体_GB2312" w:hAnsi="楷体_GB2312" w:eastAsia="楷体_GB2312" w:cs="楷体_GB2312"/>
          <w:sz w:val="28"/>
          <w:szCs w:val="28"/>
          <w:rPrChange w:id="3046" w:author="Administrator" w:date="2015-04-28T08:43:00Z">
            <w:rPr>
              <w:rFonts w:hint="eastAsia" w:ascii="华文楷体" w:hAnsi="华文楷体" w:eastAsia="华文楷体"/>
              <w:sz w:val="28"/>
              <w:szCs w:val="28"/>
            </w:rPr>
          </w:rPrChange>
        </w:rPr>
        <w:t>】</w:t>
      </w:r>
    </w:p>
    <w:p>
      <w:pPr>
        <w:ind w:firstLine="570"/>
        <w:rPr>
          <w:rFonts w:hint="eastAsia" w:ascii="楷体_GB2312" w:hAnsi="楷体_GB2312" w:eastAsia="楷体_GB2312" w:cs="楷体_GB2312"/>
          <w:sz w:val="28"/>
          <w:szCs w:val="28"/>
          <w:rPrChange w:id="3047"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3048" w:author="Administrator" w:date="2015-04-28T08:43:00Z">
            <w:rPr>
              <w:rFonts w:hint="eastAsia" w:ascii="华文楷体" w:hAnsi="华文楷体" w:eastAsia="华文楷体"/>
              <w:sz w:val="28"/>
              <w:szCs w:val="28"/>
            </w:rPr>
          </w:rPrChange>
        </w:rPr>
        <w:t>这是说，如果有了智慧</w:t>
      </w:r>
      <w:ins w:id="3049" w:author="Administrator" w:date="2015-04-29T16:33:00Z">
        <w:r>
          <w:rPr>
            <w:rFonts w:hint="eastAsia" w:ascii="楷体_GB2312" w:hAnsi="楷体_GB2312" w:eastAsia="楷体_GB2312" w:cs="楷体_GB2312"/>
            <w:sz w:val="28"/>
            <w:szCs w:val="28"/>
            <w:lang w:eastAsia="zh-CN"/>
          </w:rPr>
          <w:t>之</w:t>
        </w:r>
      </w:ins>
      <w:r>
        <w:rPr>
          <w:rFonts w:hint="eastAsia" w:ascii="楷体_GB2312" w:hAnsi="楷体_GB2312" w:eastAsia="楷体_GB2312" w:cs="楷体_GB2312"/>
          <w:sz w:val="28"/>
          <w:szCs w:val="28"/>
          <w:rPrChange w:id="3050" w:author="Administrator" w:date="2015-04-28T08:43:00Z">
            <w:rPr>
              <w:rFonts w:hint="eastAsia" w:ascii="华文楷体" w:hAnsi="华文楷体" w:eastAsia="华文楷体"/>
              <w:sz w:val="28"/>
              <w:szCs w:val="28"/>
            </w:rPr>
          </w:rPrChange>
        </w:rPr>
        <w:t>后，对自己所学修之处</w:t>
      </w:r>
      <w:del w:id="3051" w:author="Administrator" w:date="2015-04-29T16:33:00Z">
        <w:r>
          <w:rPr>
            <w:rFonts w:hint="eastAsia" w:ascii="楷体_GB2312" w:hAnsi="楷体_GB2312" w:eastAsia="楷体_GB2312" w:cs="楷体_GB2312"/>
            <w:sz w:val="28"/>
            <w:szCs w:val="28"/>
            <w:rPrChange w:id="3052" w:author="Administrator" w:date="2015-04-28T08:43:00Z">
              <w:rPr>
                <w:rFonts w:hint="eastAsia" w:ascii="华文楷体" w:hAnsi="华文楷体" w:eastAsia="华文楷体"/>
                <w:sz w:val="28"/>
                <w:szCs w:val="28"/>
              </w:rPr>
            </w:rPrChange>
          </w:rPr>
          <w:delText>所</w:delText>
        </w:r>
      </w:del>
      <w:r>
        <w:rPr>
          <w:rFonts w:hint="eastAsia" w:ascii="楷体_GB2312" w:hAnsi="楷体_GB2312" w:eastAsia="楷体_GB2312" w:cs="楷体_GB2312"/>
          <w:sz w:val="28"/>
          <w:szCs w:val="28"/>
          <w:rPrChange w:id="3053" w:author="Administrator" w:date="2015-04-28T08:43:00Z">
            <w:rPr>
              <w:rFonts w:hint="eastAsia" w:ascii="华文楷体" w:hAnsi="华文楷体" w:eastAsia="华文楷体"/>
              <w:sz w:val="28"/>
              <w:szCs w:val="28"/>
            </w:rPr>
          </w:rPrChange>
        </w:rPr>
        <w:t>生起不被他夺的诚信,这就是所谓的胜解信。有了胜解信之后，就会踏上正确的轨道。</w:t>
      </w:r>
      <w:ins w:id="3054" w:author="Administrator" w:date="2015-04-29T16:34:00Z">
        <w:r>
          <w:rPr>
            <w:rFonts w:hint="eastAsia" w:ascii="楷体_GB2312" w:hAnsi="楷体_GB2312" w:eastAsia="楷体_GB2312" w:cs="楷体_GB2312"/>
            <w:sz w:val="28"/>
            <w:szCs w:val="28"/>
            <w:lang w:eastAsia="zh-CN"/>
          </w:rPr>
          <w:t>因为</w:t>
        </w:r>
      </w:ins>
      <w:ins w:id="3055" w:author="Administrator" w:date="2015-04-29T16:34:00Z">
        <w:r>
          <w:rPr>
            <w:rFonts w:hint="eastAsia" w:ascii="楷体_GB2312" w:hAnsi="楷体_GB2312" w:eastAsia="楷体_GB2312" w:cs="楷体_GB2312"/>
            <w:sz w:val="28"/>
            <w:szCs w:val="28"/>
          </w:rPr>
          <w:t>你相续中有智慧了，有智慧之后你自己就有一双慧眼，你就能清晰地</w:t>
        </w:r>
      </w:ins>
      <w:del w:id="3056" w:author="Administrator" w:date="2015-04-29T16:34:00Z">
        <w:r>
          <w:rPr>
            <w:rFonts w:hint="eastAsia" w:ascii="楷体_GB2312" w:hAnsi="楷体_GB2312" w:eastAsia="楷体_GB2312" w:cs="楷体_GB2312"/>
            <w:sz w:val="28"/>
            <w:szCs w:val="28"/>
            <w:rPrChange w:id="3057" w:author="Administrator" w:date="2015-04-28T08:43:00Z">
              <w:rPr>
                <w:rFonts w:hint="eastAsia" w:ascii="华文楷体" w:hAnsi="华文楷体" w:eastAsia="华文楷体"/>
                <w:sz w:val="28"/>
                <w:szCs w:val="28"/>
              </w:rPr>
            </w:rPrChange>
          </w:rPr>
          <w:delText>你相续中有智慧了，有智慧之后你自己就有一双慧眼，你就能清晰地</w:delText>
        </w:r>
      </w:del>
      <w:r>
        <w:rPr>
          <w:rFonts w:hint="eastAsia" w:ascii="楷体_GB2312" w:hAnsi="楷体_GB2312" w:eastAsia="楷体_GB2312" w:cs="楷体_GB2312"/>
          <w:sz w:val="28"/>
          <w:szCs w:val="28"/>
          <w:rPrChange w:id="3058" w:author="Administrator" w:date="2015-04-28T08:43:00Z">
            <w:rPr>
              <w:rFonts w:hint="eastAsia" w:ascii="华文楷体" w:hAnsi="华文楷体" w:eastAsia="华文楷体"/>
              <w:sz w:val="28"/>
              <w:szCs w:val="28"/>
            </w:rPr>
          </w:rPrChange>
        </w:rPr>
        <w:t>去分辨我所学修的是非常正确的，应该这样</w:t>
      </w:r>
      <w:ins w:id="3059" w:author="Administrator" w:date="2015-04-29T16:34:00Z">
        <w:r>
          <w:rPr>
            <w:rFonts w:hint="eastAsia" w:ascii="楷体_GB2312" w:hAnsi="楷体_GB2312" w:eastAsia="楷体_GB2312" w:cs="楷体_GB2312"/>
            <w:sz w:val="28"/>
            <w:szCs w:val="28"/>
            <w:lang w:eastAsia="zh-CN"/>
          </w:rPr>
          <w:t>这样</w:t>
        </w:r>
      </w:ins>
      <w:r>
        <w:rPr>
          <w:rFonts w:hint="eastAsia" w:ascii="楷体_GB2312" w:hAnsi="楷体_GB2312" w:eastAsia="楷体_GB2312" w:cs="楷体_GB2312"/>
          <w:sz w:val="28"/>
          <w:szCs w:val="28"/>
          <w:rPrChange w:id="3060" w:author="Administrator" w:date="2015-04-28T08:43:00Z">
            <w:rPr>
              <w:rFonts w:hint="eastAsia" w:ascii="华文楷体" w:hAnsi="华文楷体" w:eastAsia="华文楷体"/>
              <w:sz w:val="28"/>
              <w:szCs w:val="28"/>
            </w:rPr>
          </w:rPrChange>
        </w:rPr>
        <w:t>修。</w:t>
      </w:r>
      <w:del w:id="3061" w:author="Administrator" w:date="2015-04-29T16:34:00Z">
        <w:r>
          <w:rPr>
            <w:rFonts w:hint="eastAsia" w:ascii="楷体_GB2312" w:hAnsi="楷体_GB2312" w:eastAsia="楷体_GB2312" w:cs="楷体_GB2312"/>
            <w:sz w:val="28"/>
            <w:szCs w:val="28"/>
            <w:rPrChange w:id="3062" w:author="Administrator" w:date="2015-04-28T08:43:00Z">
              <w:rPr>
                <w:rFonts w:hint="eastAsia" w:ascii="华文楷体" w:hAnsi="华文楷体" w:eastAsia="华文楷体"/>
                <w:sz w:val="28"/>
                <w:szCs w:val="28"/>
              </w:rPr>
            </w:rPrChange>
          </w:rPr>
          <w:delText>如果</w:delText>
        </w:r>
      </w:del>
      <w:ins w:id="3063" w:author="Administrator" w:date="2015-04-29T16:34:00Z">
        <w:r>
          <w:rPr>
            <w:rFonts w:hint="eastAsia" w:ascii="楷体_GB2312" w:hAnsi="楷体_GB2312" w:eastAsia="楷体_GB2312" w:cs="楷体_GB2312"/>
            <w:sz w:val="28"/>
            <w:szCs w:val="28"/>
            <w:lang w:eastAsia="zh-CN"/>
          </w:rPr>
          <w:t>所以说</w:t>
        </w:r>
      </w:ins>
      <w:r>
        <w:rPr>
          <w:rFonts w:hint="eastAsia" w:ascii="楷体_GB2312" w:hAnsi="楷体_GB2312" w:eastAsia="楷体_GB2312" w:cs="楷体_GB2312"/>
          <w:sz w:val="28"/>
          <w:szCs w:val="28"/>
          <w:rPrChange w:id="3064" w:author="Administrator" w:date="2015-04-28T08:43:00Z">
            <w:rPr>
              <w:rFonts w:hint="eastAsia" w:ascii="华文楷体" w:hAnsi="华文楷体" w:eastAsia="华文楷体"/>
              <w:sz w:val="28"/>
              <w:szCs w:val="28"/>
            </w:rPr>
          </w:rPrChange>
        </w:rPr>
        <w:t>别人所你修法不对、</w:t>
      </w:r>
      <w:ins w:id="3065" w:author="Administrator" w:date="2015-04-29T16:34:00Z">
        <w:r>
          <w:rPr>
            <w:rFonts w:hint="eastAsia" w:ascii="楷体_GB2312" w:hAnsi="楷体_GB2312" w:eastAsia="楷体_GB2312" w:cs="楷体_GB2312"/>
            <w:sz w:val="28"/>
            <w:szCs w:val="28"/>
            <w:lang w:eastAsia="zh-CN"/>
          </w:rPr>
          <w:t>比如</w:t>
        </w:r>
      </w:ins>
      <w:del w:id="3066" w:author="Administrator" w:date="2015-04-29T16:35:00Z">
        <w:r>
          <w:rPr>
            <w:rFonts w:hint="eastAsia" w:ascii="楷体_GB2312" w:hAnsi="楷体_GB2312" w:eastAsia="楷体_GB2312" w:cs="楷体_GB2312"/>
            <w:sz w:val="28"/>
            <w:szCs w:val="28"/>
            <w:rPrChange w:id="3067" w:author="Administrator" w:date="2015-04-28T08:43:00Z">
              <w:rPr>
                <w:rFonts w:hint="eastAsia" w:ascii="华文楷体" w:hAnsi="华文楷体" w:eastAsia="华文楷体"/>
                <w:sz w:val="28"/>
                <w:szCs w:val="28"/>
              </w:rPr>
            </w:rPrChange>
          </w:rPr>
          <w:delText>别人</w:delText>
        </w:r>
      </w:del>
      <w:r>
        <w:rPr>
          <w:rFonts w:hint="eastAsia" w:ascii="楷体_GB2312" w:hAnsi="楷体_GB2312" w:eastAsia="楷体_GB2312" w:cs="楷体_GB2312"/>
          <w:sz w:val="28"/>
          <w:szCs w:val="28"/>
          <w:rPrChange w:id="3068" w:author="Administrator" w:date="2015-04-28T08:43:00Z">
            <w:rPr>
              <w:rFonts w:hint="eastAsia" w:ascii="华文楷体" w:hAnsi="华文楷体" w:eastAsia="华文楷体"/>
              <w:sz w:val="28"/>
              <w:szCs w:val="28"/>
            </w:rPr>
          </w:rPrChange>
        </w:rPr>
        <w:t>说</w:t>
      </w:r>
      <w:ins w:id="3069" w:author="Administrator" w:date="2015-04-29T16:35:00Z">
        <w:r>
          <w:rPr>
            <w:rFonts w:hint="eastAsia" w:ascii="楷体_GB2312" w:hAnsi="楷体_GB2312" w:eastAsia="楷体_GB2312" w:cs="楷体_GB2312"/>
            <w:sz w:val="28"/>
            <w:szCs w:val="28"/>
            <w:lang w:eastAsia="zh-CN"/>
          </w:rPr>
          <w:t>你生起了</w:t>
        </w:r>
      </w:ins>
      <w:r>
        <w:rPr>
          <w:rFonts w:hint="eastAsia" w:ascii="楷体_GB2312" w:hAnsi="楷体_GB2312" w:eastAsia="楷体_GB2312" w:cs="楷体_GB2312"/>
          <w:sz w:val="28"/>
          <w:szCs w:val="28"/>
          <w:rPrChange w:id="3070" w:author="Administrator" w:date="2015-04-28T08:43:00Z">
            <w:rPr>
              <w:rFonts w:hint="eastAsia" w:ascii="华文楷体" w:hAnsi="华文楷体" w:eastAsia="华文楷体"/>
              <w:sz w:val="28"/>
              <w:szCs w:val="28"/>
            </w:rPr>
          </w:rPrChange>
        </w:rPr>
        <w:t>二谛</w:t>
      </w:r>
      <w:ins w:id="3071" w:author="Administrator" w:date="2015-04-29T16:35:00Z">
        <w:r>
          <w:rPr>
            <w:rFonts w:hint="eastAsia" w:ascii="楷体_GB2312" w:hAnsi="楷体_GB2312" w:eastAsia="楷体_GB2312" w:cs="楷体_GB2312"/>
            <w:sz w:val="28"/>
            <w:szCs w:val="28"/>
            <w:lang w:eastAsia="zh-CN"/>
          </w:rPr>
          <w:t>圆融的见解了，别人说二谛</w:t>
        </w:r>
      </w:ins>
      <w:r>
        <w:rPr>
          <w:rFonts w:hint="eastAsia" w:ascii="楷体_GB2312" w:hAnsi="楷体_GB2312" w:eastAsia="楷体_GB2312" w:cs="楷体_GB2312"/>
          <w:sz w:val="28"/>
          <w:szCs w:val="28"/>
          <w:rPrChange w:id="3072" w:author="Administrator" w:date="2015-04-28T08:43:00Z">
            <w:rPr>
              <w:rFonts w:hint="eastAsia" w:ascii="华文楷体" w:hAnsi="华文楷体" w:eastAsia="华文楷体"/>
              <w:sz w:val="28"/>
              <w:szCs w:val="28"/>
            </w:rPr>
          </w:rPrChange>
        </w:rPr>
        <w:t>是不圆融的，胜义谛当中应该是唯识，世俗谛当中应该是中观，他这样</w:t>
      </w:r>
      <w:ins w:id="3073" w:author="Administrator" w:date="2015-04-29T16:36:00Z">
        <w:r>
          <w:rPr>
            <w:rFonts w:hint="eastAsia" w:ascii="楷体_GB2312" w:hAnsi="楷体_GB2312" w:eastAsia="楷体_GB2312" w:cs="楷体_GB2312"/>
            <w:sz w:val="28"/>
            <w:szCs w:val="28"/>
            <w:lang w:eastAsia="zh-CN"/>
          </w:rPr>
          <w:t>给你讲的时候，</w:t>
        </w:r>
      </w:ins>
      <w:del w:id="3074" w:author="Administrator" w:date="2015-04-29T16:36:00Z">
        <w:r>
          <w:rPr>
            <w:rFonts w:hint="eastAsia" w:ascii="楷体_GB2312" w:hAnsi="楷体_GB2312" w:eastAsia="楷体_GB2312" w:cs="楷体_GB2312"/>
            <w:sz w:val="28"/>
            <w:szCs w:val="28"/>
            <w:rPrChange w:id="3075" w:author="Administrator" w:date="2015-04-28T08:43:00Z">
              <w:rPr>
                <w:rFonts w:hint="eastAsia" w:ascii="华文楷体" w:hAnsi="华文楷体" w:eastAsia="华文楷体"/>
                <w:sz w:val="28"/>
                <w:szCs w:val="28"/>
              </w:rPr>
            </w:rPrChange>
          </w:rPr>
          <w:delText>说的时候</w:delText>
        </w:r>
      </w:del>
      <w:r>
        <w:rPr>
          <w:rFonts w:hint="eastAsia" w:ascii="楷体_GB2312" w:hAnsi="楷体_GB2312" w:eastAsia="楷体_GB2312" w:cs="楷体_GB2312"/>
          <w:sz w:val="28"/>
          <w:szCs w:val="28"/>
          <w:rPrChange w:id="3076" w:author="Administrator" w:date="2015-04-28T08:43:00Z">
            <w:rPr>
              <w:rFonts w:hint="eastAsia" w:ascii="华文楷体" w:hAnsi="华文楷体" w:eastAsia="华文楷体"/>
              <w:sz w:val="28"/>
              <w:szCs w:val="28"/>
            </w:rPr>
          </w:rPrChange>
        </w:rPr>
        <w:t>你相续中的智慧不会被他</w:t>
      </w:r>
      <w:del w:id="3077" w:author="Administrator" w:date="2015-04-29T16:36:00Z">
        <w:r>
          <w:rPr>
            <w:rFonts w:hint="eastAsia" w:ascii="楷体_GB2312" w:hAnsi="楷体_GB2312" w:eastAsia="楷体_GB2312" w:cs="楷体_GB2312"/>
            <w:sz w:val="28"/>
            <w:szCs w:val="28"/>
            <w:rPrChange w:id="3078" w:author="Administrator" w:date="2015-04-28T08:43:00Z">
              <w:rPr>
                <w:rFonts w:hint="eastAsia" w:ascii="华文楷体" w:hAnsi="华文楷体" w:eastAsia="华文楷体"/>
                <w:sz w:val="28"/>
                <w:szCs w:val="28"/>
              </w:rPr>
            </w:rPrChange>
          </w:rPr>
          <w:delText>误夺</w:delText>
        </w:r>
      </w:del>
      <w:ins w:id="3079" w:author="Administrator" w:date="2015-04-29T16:36:00Z">
        <w:r>
          <w:rPr>
            <w:rFonts w:hint="eastAsia" w:ascii="楷体_GB2312" w:hAnsi="楷体_GB2312" w:eastAsia="楷体_GB2312" w:cs="楷体_GB2312"/>
            <w:sz w:val="28"/>
            <w:szCs w:val="28"/>
            <w:lang w:eastAsia="zh-CN"/>
          </w:rPr>
          <w:t>所</w:t>
        </w:r>
      </w:ins>
      <w:ins w:id="3080" w:author="Administrator" w:date="2015-04-29T16:37:00Z">
        <w:r>
          <w:rPr>
            <w:rFonts w:hint="eastAsia" w:ascii="楷体_GB2312" w:hAnsi="楷体_GB2312" w:eastAsia="楷体_GB2312" w:cs="楷体_GB2312"/>
            <w:sz w:val="28"/>
            <w:szCs w:val="28"/>
            <w:lang w:eastAsia="zh-CN"/>
          </w:rPr>
          <w:t>误夺的</w:t>
        </w:r>
      </w:ins>
      <w:r>
        <w:rPr>
          <w:rFonts w:hint="eastAsia" w:ascii="楷体_GB2312" w:hAnsi="楷体_GB2312" w:eastAsia="楷体_GB2312" w:cs="楷体_GB2312"/>
          <w:sz w:val="28"/>
          <w:szCs w:val="28"/>
          <w:rPrChange w:id="3081" w:author="Administrator" w:date="2015-04-28T08:43:00Z">
            <w:rPr>
              <w:rFonts w:hint="eastAsia" w:ascii="华文楷体" w:hAnsi="华文楷体" w:eastAsia="华文楷体"/>
              <w:sz w:val="28"/>
              <w:szCs w:val="28"/>
            </w:rPr>
          </w:rPrChange>
        </w:rPr>
        <w:t>，或</w:t>
      </w:r>
      <w:del w:id="3082" w:author="Administrator" w:date="2015-04-29T16:37:00Z">
        <w:r>
          <w:rPr>
            <w:rFonts w:hint="eastAsia" w:ascii="楷体_GB2312" w:hAnsi="楷体_GB2312" w:eastAsia="楷体_GB2312" w:cs="楷体_GB2312"/>
            <w:sz w:val="28"/>
            <w:szCs w:val="28"/>
            <w:rPrChange w:id="3083" w:author="Administrator" w:date="2015-04-28T08:43:00Z">
              <w:rPr>
                <w:rFonts w:hint="eastAsia" w:ascii="华文楷体" w:hAnsi="华文楷体" w:eastAsia="华文楷体"/>
                <w:sz w:val="28"/>
                <w:szCs w:val="28"/>
              </w:rPr>
            </w:rPrChange>
          </w:rPr>
          <w:delText>者</w:delText>
        </w:r>
      </w:del>
      <w:ins w:id="3084" w:author="Administrator" w:date="2015-04-29T16:37:00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3085" w:author="Administrator" w:date="2015-04-28T08:43:00Z">
            <w:rPr>
              <w:rFonts w:hint="eastAsia" w:ascii="华文楷体" w:hAnsi="华文楷体" w:eastAsia="华文楷体"/>
              <w:sz w:val="28"/>
              <w:szCs w:val="28"/>
            </w:rPr>
          </w:rPrChange>
        </w:rPr>
        <w:t>别人说一切万法不是空性的，应该是有实有的本体的，</w:t>
      </w:r>
      <w:del w:id="3086" w:author="Administrator" w:date="2015-04-29T16:37:00Z">
        <w:r>
          <w:rPr>
            <w:rFonts w:hint="eastAsia" w:ascii="楷体_GB2312" w:hAnsi="楷体_GB2312" w:eastAsia="楷体_GB2312" w:cs="楷体_GB2312"/>
            <w:sz w:val="28"/>
            <w:szCs w:val="28"/>
            <w:rPrChange w:id="3087" w:author="Administrator" w:date="2015-04-28T08:43:00Z">
              <w:rPr>
                <w:rFonts w:hint="eastAsia" w:ascii="华文楷体" w:hAnsi="华文楷体" w:eastAsia="华文楷体"/>
                <w:sz w:val="28"/>
                <w:szCs w:val="28"/>
              </w:rPr>
            </w:rPrChange>
          </w:rPr>
          <w:delText>并且</w:delText>
        </w:r>
      </w:del>
      <w:ins w:id="3088" w:author="Administrator" w:date="2015-04-29T16:37:00Z">
        <w:r>
          <w:rPr>
            <w:rFonts w:hint="eastAsia" w:ascii="楷体_GB2312" w:hAnsi="楷体_GB2312" w:eastAsia="楷体_GB2312" w:cs="楷体_GB2312"/>
            <w:sz w:val="28"/>
            <w:szCs w:val="28"/>
            <w:lang w:eastAsia="zh-CN"/>
          </w:rPr>
          <w:t>你看他</w:t>
        </w:r>
      </w:ins>
      <w:r>
        <w:rPr>
          <w:rFonts w:hint="eastAsia" w:ascii="楷体_GB2312" w:hAnsi="楷体_GB2312" w:eastAsia="楷体_GB2312" w:cs="楷体_GB2312"/>
          <w:sz w:val="28"/>
          <w:szCs w:val="28"/>
          <w:rPrChange w:id="3089" w:author="Administrator" w:date="2015-04-28T08:43:00Z">
            <w:rPr>
              <w:rFonts w:hint="eastAsia" w:ascii="华文楷体" w:hAnsi="华文楷体" w:eastAsia="华文楷体"/>
              <w:sz w:val="28"/>
              <w:szCs w:val="28"/>
            </w:rPr>
          </w:rPrChange>
        </w:rPr>
        <w:t>还</w:t>
      </w:r>
      <w:del w:id="3090" w:author="Administrator" w:date="2015-04-29T16:37:00Z">
        <w:r>
          <w:rPr>
            <w:rFonts w:hint="eastAsia" w:ascii="楷体_GB2312" w:hAnsi="楷体_GB2312" w:eastAsia="楷体_GB2312" w:cs="楷体_GB2312"/>
            <w:sz w:val="28"/>
            <w:szCs w:val="28"/>
            <w:rPrChange w:id="3091" w:author="Administrator" w:date="2015-04-28T08:43:00Z">
              <w:rPr>
                <w:rFonts w:hint="eastAsia" w:ascii="华文楷体" w:hAnsi="华文楷体" w:eastAsia="华文楷体"/>
                <w:sz w:val="28"/>
                <w:szCs w:val="28"/>
              </w:rPr>
            </w:rPrChange>
          </w:rPr>
          <w:delText>举</w:delText>
        </w:r>
      </w:del>
      <w:ins w:id="3092" w:author="Administrator" w:date="2015-04-29T16:37:00Z">
        <w:r>
          <w:rPr>
            <w:rFonts w:hint="eastAsia" w:ascii="楷体_GB2312" w:hAnsi="楷体_GB2312" w:eastAsia="楷体_GB2312" w:cs="楷体_GB2312"/>
            <w:sz w:val="28"/>
            <w:szCs w:val="28"/>
            <w:lang w:eastAsia="zh-CN"/>
          </w:rPr>
          <w:t>讲举</w:t>
        </w:r>
      </w:ins>
      <w:r>
        <w:rPr>
          <w:rFonts w:hint="eastAsia" w:ascii="楷体_GB2312" w:hAnsi="楷体_GB2312" w:eastAsia="楷体_GB2312" w:cs="楷体_GB2312"/>
          <w:sz w:val="28"/>
          <w:szCs w:val="28"/>
          <w:rPrChange w:id="3093" w:author="Administrator" w:date="2015-04-28T08:43:00Z">
            <w:rPr>
              <w:rFonts w:hint="eastAsia" w:ascii="华文楷体" w:hAnsi="华文楷体" w:eastAsia="华文楷体"/>
              <w:sz w:val="28"/>
              <w:szCs w:val="28"/>
            </w:rPr>
          </w:rPrChange>
        </w:rPr>
        <w:t>一些例子，讲一些事实而非的根据，</w:t>
      </w:r>
      <w:del w:id="3094" w:author="Administrator" w:date="2015-04-29T16:38:00Z">
        <w:r>
          <w:rPr>
            <w:rFonts w:hint="eastAsia" w:ascii="楷体_GB2312" w:hAnsi="楷体_GB2312" w:eastAsia="楷体_GB2312" w:cs="楷体_GB2312"/>
            <w:sz w:val="28"/>
            <w:szCs w:val="28"/>
            <w:rPrChange w:id="3095" w:author="Administrator" w:date="2015-04-28T08:43:00Z">
              <w:rPr>
                <w:rFonts w:hint="eastAsia" w:ascii="华文楷体" w:hAnsi="华文楷体" w:eastAsia="华文楷体"/>
                <w:sz w:val="28"/>
                <w:szCs w:val="28"/>
              </w:rPr>
            </w:rPrChange>
          </w:rPr>
          <w:delText>如果</w:delText>
        </w:r>
      </w:del>
      <w:r>
        <w:rPr>
          <w:rFonts w:hint="eastAsia" w:ascii="楷体_GB2312" w:hAnsi="楷体_GB2312" w:eastAsia="楷体_GB2312" w:cs="楷体_GB2312"/>
          <w:sz w:val="28"/>
          <w:szCs w:val="28"/>
          <w:rPrChange w:id="3096" w:author="Administrator" w:date="2015-04-28T08:43:00Z">
            <w:rPr>
              <w:rFonts w:hint="eastAsia" w:ascii="华文楷体" w:hAnsi="华文楷体" w:eastAsia="华文楷体"/>
              <w:sz w:val="28"/>
              <w:szCs w:val="28"/>
            </w:rPr>
          </w:rPrChange>
        </w:rPr>
        <w:t>你内心当中有很</w:t>
      </w:r>
      <w:del w:id="3097" w:author="Administrator" w:date="2015-04-29T16:38:00Z">
        <w:r>
          <w:rPr>
            <w:rFonts w:hint="eastAsia" w:ascii="楷体_GB2312" w:hAnsi="楷体_GB2312" w:eastAsia="楷体_GB2312" w:cs="楷体_GB2312"/>
            <w:sz w:val="28"/>
            <w:szCs w:val="28"/>
            <w:rPrChange w:id="3098" w:author="Administrator" w:date="2015-04-28T08:43:00Z">
              <w:rPr>
                <w:rFonts w:hint="eastAsia" w:ascii="华文楷体" w:hAnsi="华文楷体" w:eastAsia="华文楷体"/>
                <w:sz w:val="28"/>
                <w:szCs w:val="28"/>
              </w:rPr>
            </w:rPrChange>
          </w:rPr>
          <w:delText>胜申</w:delText>
        </w:r>
      </w:del>
      <w:ins w:id="3099" w:author="Administrator" w:date="2015-04-29T16:38:00Z">
        <w:r>
          <w:rPr>
            <w:rFonts w:hint="eastAsia" w:ascii="楷体_GB2312" w:hAnsi="楷体_GB2312" w:eastAsia="楷体_GB2312" w:cs="楷体_GB2312"/>
            <w:sz w:val="28"/>
            <w:szCs w:val="28"/>
            <w:lang w:eastAsia="zh-CN"/>
          </w:rPr>
          <w:t>殊胜</w:t>
        </w:r>
      </w:ins>
      <w:r>
        <w:rPr>
          <w:rFonts w:hint="eastAsia" w:ascii="楷体_GB2312" w:hAnsi="楷体_GB2312" w:eastAsia="楷体_GB2312" w:cs="楷体_GB2312"/>
          <w:sz w:val="28"/>
          <w:szCs w:val="28"/>
          <w:rPrChange w:id="3100" w:author="Administrator" w:date="2015-04-28T08:43:00Z">
            <w:rPr>
              <w:rFonts w:hint="eastAsia" w:ascii="华文楷体" w:hAnsi="华文楷体" w:eastAsia="华文楷体"/>
              <w:sz w:val="28"/>
              <w:szCs w:val="28"/>
            </w:rPr>
          </w:rPrChange>
        </w:rPr>
        <w:t>的定解</w:t>
      </w:r>
      <w:ins w:id="3101" w:author="Administrator" w:date="2015-04-29T16:38:00Z">
        <w:r>
          <w:rPr>
            <w:rFonts w:hint="eastAsia" w:ascii="楷体_GB2312" w:hAnsi="楷体_GB2312" w:eastAsia="楷体_GB2312" w:cs="楷体_GB2312"/>
            <w:sz w:val="28"/>
            <w:szCs w:val="28"/>
            <w:lang w:eastAsia="zh-CN"/>
          </w:rPr>
          <w:t>，</w:t>
        </w:r>
      </w:ins>
      <w:del w:id="3102" w:author="Administrator" w:date="2015-04-29T16:38:00Z">
        <w:r>
          <w:rPr>
            <w:rFonts w:hint="eastAsia" w:ascii="楷体_GB2312" w:hAnsi="楷体_GB2312" w:eastAsia="楷体_GB2312" w:cs="楷体_GB2312"/>
            <w:sz w:val="28"/>
            <w:szCs w:val="28"/>
            <w:rPrChange w:id="3103" w:author="Administrator" w:date="2015-04-28T08:43:00Z">
              <w:rPr>
                <w:rFonts w:hint="eastAsia" w:ascii="华文楷体" w:hAnsi="华文楷体" w:eastAsia="华文楷体"/>
                <w:sz w:val="28"/>
                <w:szCs w:val="28"/>
              </w:rPr>
            </w:rPrChange>
          </w:rPr>
          <w:delText>就</w:delText>
        </w:r>
      </w:del>
      <w:r>
        <w:rPr>
          <w:rFonts w:hint="eastAsia" w:ascii="楷体_GB2312" w:hAnsi="楷体_GB2312" w:eastAsia="楷体_GB2312" w:cs="楷体_GB2312"/>
          <w:sz w:val="28"/>
          <w:szCs w:val="28"/>
          <w:rPrChange w:id="3104" w:author="Administrator" w:date="2015-04-28T08:43:00Z">
            <w:rPr>
              <w:rFonts w:hint="eastAsia" w:ascii="华文楷体" w:hAnsi="华文楷体" w:eastAsia="华文楷体"/>
              <w:sz w:val="28"/>
              <w:szCs w:val="28"/>
            </w:rPr>
          </w:rPrChange>
        </w:rPr>
        <w:t>根本不会被他掠夺，乃至于</w:t>
      </w:r>
      <w:ins w:id="3105" w:author="Administrator" w:date="2015-04-29T16:38:00Z">
        <w:r>
          <w:rPr>
            <w:rFonts w:hint="eastAsia" w:ascii="楷体_GB2312" w:hAnsi="楷体_GB2312" w:eastAsia="楷体_GB2312" w:cs="楷体_GB2312"/>
            <w:sz w:val="28"/>
            <w:szCs w:val="28"/>
            <w:lang w:eastAsia="zh-CN"/>
          </w:rPr>
          <w:t>就说</w:t>
        </w:r>
      </w:ins>
      <w:ins w:id="3106" w:author="Administrator" w:date="2015-04-29T16:39:00Z">
        <w:r>
          <w:rPr>
            <w:rFonts w:hint="eastAsia" w:ascii="楷体_GB2312" w:hAnsi="楷体_GB2312" w:eastAsia="楷体_GB2312" w:cs="楷体_GB2312"/>
            <w:sz w:val="28"/>
            <w:szCs w:val="28"/>
            <w:lang w:eastAsia="zh-CN"/>
          </w:rPr>
          <w:t>在</w:t>
        </w:r>
      </w:ins>
      <w:ins w:id="3107" w:author="Administrator" w:date="2015-04-29T16:38:00Z">
        <w:r>
          <w:rPr>
            <w:rFonts w:hint="eastAsia" w:ascii="楷体_GB2312" w:hAnsi="楷体_GB2312" w:eastAsia="楷体_GB2312" w:cs="楷体_GB2312"/>
            <w:sz w:val="28"/>
            <w:szCs w:val="28"/>
            <w:lang w:eastAsia="zh-CN"/>
          </w:rPr>
          <w:t>很多大德</w:t>
        </w:r>
      </w:ins>
      <w:ins w:id="3108" w:author="Administrator" w:date="2015-04-29T16:39:00Z">
        <w:r>
          <w:rPr>
            <w:rFonts w:hint="eastAsia" w:ascii="楷体_GB2312" w:hAnsi="楷体_GB2312" w:eastAsia="楷体_GB2312" w:cs="楷体_GB2312"/>
            <w:sz w:val="28"/>
            <w:szCs w:val="28"/>
            <w:lang w:eastAsia="zh-CN"/>
          </w:rPr>
          <w:t>讲经产生定解的时候，</w:t>
        </w:r>
      </w:ins>
      <w:r>
        <w:rPr>
          <w:rFonts w:hint="eastAsia" w:ascii="楷体_GB2312" w:hAnsi="楷体_GB2312" w:eastAsia="楷体_GB2312" w:cs="楷体_GB2312"/>
          <w:sz w:val="28"/>
          <w:szCs w:val="28"/>
          <w:rPrChange w:id="3109" w:author="Administrator" w:date="2015-04-28T08:43:00Z">
            <w:rPr>
              <w:rFonts w:hint="eastAsia" w:ascii="华文楷体" w:hAnsi="华文楷体" w:eastAsia="华文楷体"/>
              <w:sz w:val="28"/>
              <w:szCs w:val="28"/>
            </w:rPr>
          </w:rPrChange>
        </w:rPr>
        <w:t>像</w:t>
      </w:r>
      <w:del w:id="3110" w:author="Administrator" w:date="2015-04-29T16:39:00Z">
        <w:r>
          <w:rPr>
            <w:rFonts w:hint="eastAsia" w:ascii="楷体_GB2312" w:hAnsi="楷体_GB2312" w:eastAsia="楷体_GB2312" w:cs="楷体_GB2312"/>
            <w:sz w:val="28"/>
            <w:szCs w:val="28"/>
            <w:rPrChange w:id="3111" w:author="Administrator" w:date="2015-04-28T08:43:00Z">
              <w:rPr>
                <w:rFonts w:hint="eastAsia" w:ascii="华文楷体" w:hAnsi="华文楷体" w:eastAsia="华文楷体"/>
                <w:sz w:val="28"/>
                <w:szCs w:val="28"/>
              </w:rPr>
            </w:rPrChange>
          </w:rPr>
          <w:delText>诸如</w:delText>
        </w:r>
      </w:del>
      <w:r>
        <w:rPr>
          <w:rFonts w:hint="eastAsia" w:ascii="楷体_GB2312" w:hAnsi="楷体_GB2312" w:eastAsia="楷体_GB2312" w:cs="楷体_GB2312"/>
          <w:sz w:val="28"/>
          <w:szCs w:val="28"/>
          <w:rPrChange w:id="3112" w:author="Administrator" w:date="2015-04-28T08:43:00Z">
            <w:rPr>
              <w:rFonts w:hint="eastAsia" w:ascii="华文楷体" w:hAnsi="华文楷体" w:eastAsia="华文楷体"/>
              <w:sz w:val="28"/>
              <w:szCs w:val="28"/>
            </w:rPr>
          </w:rPrChange>
        </w:rPr>
        <w:t>宗喀巴大师等</w:t>
      </w:r>
      <w:ins w:id="3113" w:author="Administrator" w:date="2015-04-29T16:39:00Z">
        <w:r>
          <w:rPr>
            <w:rFonts w:hint="eastAsia" w:ascii="楷体_GB2312" w:hAnsi="楷体_GB2312" w:eastAsia="楷体_GB2312" w:cs="楷体_GB2312"/>
            <w:sz w:val="28"/>
            <w:szCs w:val="28"/>
            <w:lang w:eastAsia="zh-CN"/>
          </w:rPr>
          <w:t>所</w:t>
        </w:r>
      </w:ins>
      <w:del w:id="3114" w:author="Administrator" w:date="2015-04-29T16:39:00Z">
        <w:r>
          <w:rPr>
            <w:rFonts w:hint="eastAsia" w:ascii="楷体_GB2312" w:hAnsi="楷体_GB2312" w:eastAsia="楷体_GB2312" w:cs="楷体_GB2312"/>
            <w:sz w:val="28"/>
            <w:szCs w:val="28"/>
            <w:rPrChange w:id="3115" w:author="Administrator" w:date="2015-04-28T08:43:00Z">
              <w:rPr>
                <w:rFonts w:hint="eastAsia" w:ascii="华文楷体" w:hAnsi="华文楷体" w:eastAsia="华文楷体"/>
                <w:sz w:val="28"/>
                <w:szCs w:val="28"/>
              </w:rPr>
            </w:rPrChange>
          </w:rPr>
          <w:delText>大</w:delText>
        </w:r>
      </w:del>
      <w:del w:id="3116" w:author="Administrator" w:date="2015-04-29T16:39:00Z">
        <w:r>
          <w:rPr>
            <w:rFonts w:hint="eastAsia" w:ascii="楷体_GB2312" w:hAnsi="楷体_GB2312" w:eastAsia="楷体_GB2312" w:cs="楷体_GB2312"/>
            <w:sz w:val="28"/>
            <w:szCs w:val="28"/>
            <w:rPrChange w:id="3117" w:author="Administrator" w:date="2015-04-28T08:43:00Z">
              <w:rPr>
                <w:rFonts w:hint="eastAsia" w:ascii="华文楷体" w:hAnsi="华文楷体" w:eastAsia="华文楷体"/>
                <w:sz w:val="28"/>
                <w:szCs w:val="28"/>
              </w:rPr>
            </w:rPrChange>
          </w:rPr>
          <w:delText>德</w:delText>
        </w:r>
      </w:del>
      <w:r>
        <w:rPr>
          <w:rFonts w:hint="eastAsia" w:ascii="楷体_GB2312" w:hAnsi="楷体_GB2312" w:eastAsia="楷体_GB2312" w:cs="楷体_GB2312"/>
          <w:sz w:val="28"/>
          <w:szCs w:val="28"/>
          <w:rPrChange w:id="3118" w:author="Administrator" w:date="2015-04-28T08:43:00Z">
            <w:rPr>
              <w:rFonts w:hint="eastAsia" w:ascii="华文楷体" w:hAnsi="华文楷体" w:eastAsia="华文楷体"/>
              <w:sz w:val="28"/>
              <w:szCs w:val="28"/>
            </w:rPr>
          </w:rPrChange>
        </w:rPr>
        <w:t>讲的</w:t>
      </w:r>
      <w:del w:id="3119" w:author="Administrator" w:date="2015-04-29T16:39:00Z">
        <w:r>
          <w:rPr>
            <w:rFonts w:hint="eastAsia" w:ascii="楷体_GB2312" w:hAnsi="楷体_GB2312" w:eastAsia="楷体_GB2312" w:cs="楷体_GB2312"/>
            <w:sz w:val="28"/>
            <w:szCs w:val="28"/>
            <w:rPrChange w:id="3120" w:author="Administrator" w:date="2015-04-28T08:43:00Z">
              <w:rPr>
                <w:rFonts w:hint="eastAsia" w:ascii="华文楷体" w:hAnsi="华文楷体" w:eastAsia="华文楷体"/>
                <w:sz w:val="28"/>
                <w:szCs w:val="28"/>
              </w:rPr>
            </w:rPrChange>
          </w:rPr>
          <w:delText>那样</w:delText>
        </w:r>
      </w:del>
      <w:ins w:id="3121" w:author="Administrator" w:date="2015-04-29T16:39:00Z">
        <w:r>
          <w:rPr>
            <w:rFonts w:hint="eastAsia" w:ascii="楷体_GB2312" w:hAnsi="楷体_GB2312" w:eastAsia="楷体_GB2312" w:cs="楷体_GB2312"/>
            <w:sz w:val="28"/>
            <w:szCs w:val="28"/>
            <w:lang w:eastAsia="zh-CN"/>
          </w:rPr>
          <w:t>一样</w:t>
        </w:r>
      </w:ins>
      <w:r>
        <w:rPr>
          <w:rFonts w:hint="eastAsia" w:ascii="楷体_GB2312" w:hAnsi="楷体_GB2312" w:eastAsia="楷体_GB2312" w:cs="楷体_GB2312"/>
          <w:sz w:val="28"/>
          <w:szCs w:val="28"/>
          <w:rPrChange w:id="3122" w:author="Administrator" w:date="2015-04-28T08:43:00Z">
            <w:rPr>
              <w:rFonts w:hint="eastAsia" w:ascii="华文楷体" w:hAnsi="华文楷体" w:eastAsia="华文楷体"/>
              <w:sz w:val="28"/>
              <w:szCs w:val="28"/>
            </w:rPr>
          </w:rPrChange>
        </w:rPr>
        <w:t>，</w:t>
      </w:r>
      <w:ins w:id="3123" w:author="Administrator" w:date="2015-04-29T16:40:00Z">
        <w:r>
          <w:rPr>
            <w:rFonts w:hint="eastAsia" w:ascii="楷体_GB2312" w:hAnsi="楷体_GB2312" w:eastAsia="楷体_GB2312" w:cs="楷体_GB2312"/>
            <w:sz w:val="28"/>
            <w:szCs w:val="28"/>
            <w:lang w:eastAsia="zh-CN"/>
          </w:rPr>
          <w:t>这个时候他说</w:t>
        </w:r>
      </w:ins>
      <w:ins w:id="3124" w:author="Administrator" w:date="2015-04-29T16:41: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125" w:author="Administrator" w:date="2015-04-28T08:43:00Z">
            <w:rPr>
              <w:rFonts w:hint="eastAsia" w:ascii="华文楷体" w:hAnsi="华文楷体" w:eastAsia="华文楷体"/>
              <w:sz w:val="28"/>
              <w:szCs w:val="28"/>
            </w:rPr>
          </w:rPrChange>
        </w:rPr>
        <w:t>当我</w:t>
      </w:r>
      <w:ins w:id="3126" w:author="Administrator" w:date="2015-04-29T16:40:00Z">
        <w:r>
          <w:rPr>
            <w:rFonts w:hint="eastAsia" w:ascii="楷体_GB2312" w:hAnsi="楷体_GB2312" w:eastAsia="楷体_GB2312" w:cs="楷体_GB2312"/>
            <w:sz w:val="28"/>
            <w:szCs w:val="28"/>
            <w:lang w:eastAsia="zh-CN"/>
          </w:rPr>
          <w:t>一旦产</w:t>
        </w:r>
      </w:ins>
      <w:r>
        <w:rPr>
          <w:rFonts w:hint="eastAsia" w:ascii="楷体_GB2312" w:hAnsi="楷体_GB2312" w:eastAsia="楷体_GB2312" w:cs="楷体_GB2312"/>
          <w:sz w:val="28"/>
          <w:szCs w:val="28"/>
          <w:rPrChange w:id="3127" w:author="Administrator" w:date="2015-04-28T08:43:00Z">
            <w:rPr>
              <w:rFonts w:hint="eastAsia" w:ascii="华文楷体" w:hAnsi="华文楷体" w:eastAsia="华文楷体"/>
              <w:sz w:val="28"/>
              <w:szCs w:val="28"/>
            </w:rPr>
          </w:rPrChange>
        </w:rPr>
        <w:t>生</w:t>
      </w:r>
      <w:ins w:id="3128" w:author="Administrator" w:date="2015-04-29T16:40:00Z">
        <w:r>
          <w:rPr>
            <w:rFonts w:hint="eastAsia" w:ascii="楷体_GB2312" w:hAnsi="楷体_GB2312" w:eastAsia="楷体_GB2312" w:cs="楷体_GB2312"/>
            <w:sz w:val="28"/>
            <w:szCs w:val="28"/>
            <w:lang w:eastAsia="zh-CN"/>
          </w:rPr>
          <w:t>了</w:t>
        </w:r>
      </w:ins>
      <w:del w:id="3129" w:author="Administrator" w:date="2015-04-29T16:40:00Z">
        <w:r>
          <w:rPr>
            <w:rFonts w:hint="eastAsia" w:ascii="楷体_GB2312" w:hAnsi="楷体_GB2312" w:eastAsia="楷体_GB2312" w:cs="楷体_GB2312"/>
            <w:sz w:val="28"/>
            <w:szCs w:val="28"/>
            <w:rPrChange w:id="3130" w:author="Administrator" w:date="2015-04-28T08:43:00Z">
              <w:rPr>
                <w:rFonts w:hint="eastAsia" w:ascii="华文楷体" w:hAnsi="华文楷体" w:eastAsia="华文楷体"/>
                <w:sz w:val="28"/>
                <w:szCs w:val="28"/>
              </w:rPr>
            </w:rPrChange>
          </w:rPr>
          <w:delText>起</w:delText>
        </w:r>
      </w:del>
      <w:r>
        <w:rPr>
          <w:rFonts w:hint="eastAsia" w:ascii="楷体_GB2312" w:hAnsi="楷体_GB2312" w:eastAsia="楷体_GB2312" w:cs="楷体_GB2312"/>
          <w:sz w:val="28"/>
          <w:szCs w:val="28"/>
          <w:rPrChange w:id="3131" w:author="Administrator" w:date="2015-04-28T08:43:00Z">
            <w:rPr>
              <w:rFonts w:hint="eastAsia" w:ascii="华文楷体" w:hAnsi="华文楷体" w:eastAsia="华文楷体"/>
              <w:sz w:val="28"/>
              <w:szCs w:val="28"/>
            </w:rPr>
          </w:rPrChange>
        </w:rPr>
        <w:t>中观正解的时候，</w:t>
      </w:r>
      <w:ins w:id="3132" w:author="Administrator" w:date="2015-04-29T16:41:00Z">
        <w:r>
          <w:rPr>
            <w:rFonts w:hint="eastAsia" w:ascii="楷体_GB2312" w:hAnsi="楷体_GB2312" w:eastAsia="楷体_GB2312" w:cs="楷体_GB2312"/>
            <w:sz w:val="28"/>
            <w:szCs w:val="28"/>
            <w:lang w:eastAsia="zh-CN"/>
          </w:rPr>
          <w:t>他说</w:t>
        </w:r>
      </w:ins>
      <w:r>
        <w:rPr>
          <w:rFonts w:hint="eastAsia" w:ascii="楷体_GB2312" w:hAnsi="楷体_GB2312" w:eastAsia="楷体_GB2312" w:cs="楷体_GB2312"/>
          <w:sz w:val="28"/>
          <w:szCs w:val="28"/>
          <w:rPrChange w:id="3133" w:author="Administrator" w:date="2015-04-28T08:43:00Z">
            <w:rPr>
              <w:rFonts w:hint="eastAsia" w:ascii="华文楷体" w:hAnsi="华文楷体" w:eastAsia="华文楷体"/>
              <w:sz w:val="28"/>
              <w:szCs w:val="28"/>
            </w:rPr>
          </w:rPrChange>
        </w:rPr>
        <w:t>当时即使是三世佛来到我面前说一切万法不是空性的，我都不会动摇。</w:t>
      </w:r>
      <w:ins w:id="3134" w:author="Administrator" w:date="2015-04-29T16:41: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135" w:author="Administrator" w:date="2015-04-28T08:43:00Z">
            <w:rPr>
              <w:rFonts w:hint="eastAsia" w:ascii="华文楷体" w:hAnsi="华文楷体" w:eastAsia="华文楷体"/>
              <w:sz w:val="28"/>
              <w:szCs w:val="28"/>
            </w:rPr>
          </w:rPrChange>
        </w:rPr>
        <w:t>像这样的话，我们</w:t>
      </w:r>
      <w:ins w:id="3136" w:author="Administrator" w:date="2015-04-29T16:41:00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3137" w:author="Administrator" w:date="2015-04-28T08:43:00Z">
            <w:rPr>
              <w:rFonts w:hint="eastAsia" w:ascii="华文楷体" w:hAnsi="华文楷体" w:eastAsia="华文楷体"/>
              <w:sz w:val="28"/>
              <w:szCs w:val="28"/>
            </w:rPr>
          </w:rPrChange>
        </w:rPr>
        <w:t>说</w:t>
      </w:r>
      <w:ins w:id="3138" w:author="Administrator" w:date="2015-04-29T16:41:00Z">
        <w:r>
          <w:rPr>
            <w:rFonts w:hint="eastAsia" w:ascii="楷体_GB2312" w:hAnsi="楷体_GB2312" w:eastAsia="楷体_GB2312" w:cs="楷体_GB2312"/>
            <w:sz w:val="28"/>
            <w:szCs w:val="28"/>
            <w:lang w:eastAsia="zh-CN"/>
          </w:rPr>
          <w:t>不要</w:t>
        </w:r>
      </w:ins>
      <w:del w:id="3139" w:author="Administrator" w:date="2015-04-29T16:42:00Z">
        <w:r>
          <w:rPr>
            <w:rFonts w:hint="eastAsia" w:ascii="楷体_GB2312" w:hAnsi="楷体_GB2312" w:eastAsia="楷体_GB2312" w:cs="楷体_GB2312"/>
            <w:sz w:val="28"/>
            <w:szCs w:val="28"/>
            <w:rPrChange w:id="3140" w:author="Administrator" w:date="2015-04-28T08:43:00Z">
              <w:rPr>
                <w:rFonts w:hint="eastAsia" w:ascii="华文楷体" w:hAnsi="华文楷体" w:eastAsia="华文楷体"/>
                <w:sz w:val="28"/>
                <w:szCs w:val="28"/>
              </w:rPr>
            </w:rPrChange>
          </w:rPr>
          <w:delText>即便</w:delText>
        </w:r>
      </w:del>
      <w:ins w:id="3141" w:author="Administrator" w:date="2015-04-29T16:42:00Z">
        <w:r>
          <w:rPr>
            <w:rFonts w:hint="eastAsia" w:ascii="楷体_GB2312" w:hAnsi="楷体_GB2312" w:eastAsia="楷体_GB2312" w:cs="楷体_GB2312"/>
            <w:sz w:val="28"/>
            <w:szCs w:val="28"/>
            <w:lang w:eastAsia="zh-CN"/>
          </w:rPr>
          <w:t>说</w:t>
        </w:r>
      </w:ins>
      <w:r>
        <w:rPr>
          <w:rFonts w:hint="eastAsia" w:ascii="楷体_GB2312" w:hAnsi="楷体_GB2312" w:eastAsia="楷体_GB2312" w:cs="楷体_GB2312"/>
          <w:sz w:val="28"/>
          <w:szCs w:val="28"/>
          <w:rPrChange w:id="3142" w:author="Administrator" w:date="2015-04-28T08:43:00Z">
            <w:rPr>
              <w:rFonts w:hint="eastAsia" w:ascii="华文楷体" w:hAnsi="华文楷体" w:eastAsia="华文楷体"/>
              <w:sz w:val="28"/>
              <w:szCs w:val="28"/>
            </w:rPr>
          </w:rPrChange>
        </w:rPr>
        <w:t>一般</w:t>
      </w:r>
      <w:ins w:id="3143" w:author="Administrator" w:date="2015-04-29T16:42:00Z">
        <w:r>
          <w:rPr>
            <w:rFonts w:hint="eastAsia" w:ascii="楷体_GB2312" w:hAnsi="楷体_GB2312" w:eastAsia="楷体_GB2312" w:cs="楷体_GB2312"/>
            <w:sz w:val="28"/>
            <w:szCs w:val="28"/>
            <w:lang w:eastAsia="zh-CN"/>
          </w:rPr>
          <w:t>非人，一般的这样一种</w:t>
        </w:r>
      </w:ins>
      <w:del w:id="3144" w:author="Administrator" w:date="2015-04-29T16:42:00Z">
        <w:r>
          <w:rPr>
            <w:rFonts w:hint="eastAsia" w:ascii="楷体_GB2312" w:hAnsi="楷体_GB2312" w:eastAsia="楷体_GB2312" w:cs="楷体_GB2312"/>
            <w:sz w:val="28"/>
            <w:szCs w:val="28"/>
            <w:rPrChange w:id="3145" w:author="Administrator" w:date="2015-04-28T08:43: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3146" w:author="Administrator" w:date="2015-04-28T08:43:00Z">
            <w:rPr>
              <w:rFonts w:hint="eastAsia" w:ascii="华文楷体" w:hAnsi="华文楷体" w:eastAsia="华文楷体"/>
              <w:sz w:val="28"/>
              <w:szCs w:val="28"/>
            </w:rPr>
          </w:rPrChange>
        </w:rPr>
        <w:t>外道</w:t>
      </w:r>
      <w:ins w:id="3147" w:author="Administrator" w:date="2015-04-29T16:42:00Z">
        <w:r>
          <w:rPr>
            <w:rFonts w:hint="eastAsia" w:ascii="楷体_GB2312" w:hAnsi="楷体_GB2312" w:eastAsia="楷体_GB2312" w:cs="楷体_GB2312"/>
            <w:sz w:val="28"/>
            <w:szCs w:val="28"/>
            <w:lang w:eastAsia="zh-CN"/>
          </w:rPr>
          <w:t>，比如说</w:t>
        </w:r>
      </w:ins>
      <w:ins w:id="3148" w:author="Administrator" w:date="2015-04-29T16:43:00Z">
        <w:r>
          <w:rPr>
            <w:rFonts w:hint="eastAsia" w:ascii="楷体_GB2312" w:hAnsi="楷体_GB2312" w:eastAsia="楷体_GB2312" w:cs="楷体_GB2312"/>
            <w:sz w:val="28"/>
            <w:szCs w:val="28"/>
            <w:lang w:eastAsia="zh-CN"/>
          </w:rPr>
          <w:t>来一个人，我知道他是外道，他</w:t>
        </w:r>
      </w:ins>
      <w:r>
        <w:rPr>
          <w:rFonts w:hint="eastAsia" w:ascii="楷体_GB2312" w:hAnsi="楷体_GB2312" w:eastAsia="楷体_GB2312" w:cs="楷体_GB2312"/>
          <w:sz w:val="28"/>
          <w:szCs w:val="28"/>
          <w:rPrChange w:id="3149" w:author="Administrator" w:date="2015-04-28T08:43:00Z">
            <w:rPr>
              <w:rFonts w:hint="eastAsia" w:ascii="华文楷体" w:hAnsi="华文楷体" w:eastAsia="华文楷体"/>
              <w:sz w:val="28"/>
              <w:szCs w:val="28"/>
            </w:rPr>
          </w:rPrChange>
        </w:rPr>
        <w:t>说</w:t>
      </w:r>
      <w:ins w:id="3150" w:author="Administrator" w:date="2015-04-29T16:43:00Z">
        <w:r>
          <w:rPr>
            <w:rFonts w:hint="eastAsia" w:ascii="楷体_GB2312" w:hAnsi="楷体_GB2312" w:eastAsia="楷体_GB2312" w:cs="楷体_GB2312"/>
            <w:sz w:val="28"/>
            <w:szCs w:val="28"/>
            <w:lang w:eastAsia="zh-CN"/>
          </w:rPr>
          <w:t>你</w:t>
        </w:r>
      </w:ins>
      <w:r>
        <w:rPr>
          <w:rFonts w:hint="eastAsia" w:ascii="楷体_GB2312" w:hAnsi="楷体_GB2312" w:eastAsia="楷体_GB2312" w:cs="楷体_GB2312"/>
          <w:sz w:val="28"/>
          <w:szCs w:val="28"/>
          <w:rPrChange w:id="3151" w:author="Administrator" w:date="2015-04-28T08:43:00Z">
            <w:rPr>
              <w:rFonts w:hint="eastAsia" w:ascii="华文楷体" w:hAnsi="华文楷体" w:eastAsia="华文楷体"/>
              <w:sz w:val="28"/>
              <w:szCs w:val="28"/>
            </w:rPr>
          </w:rPrChange>
        </w:rPr>
        <w:t>佛法不正确，说一切万法不是空性的，这</w:t>
      </w:r>
      <w:ins w:id="3152" w:author="Administrator" w:date="2015-04-29T16:43:00Z">
        <w:r>
          <w:rPr>
            <w:rFonts w:hint="eastAsia" w:ascii="楷体_GB2312" w:hAnsi="楷体_GB2312" w:eastAsia="楷体_GB2312" w:cs="楷体_GB2312"/>
            <w:sz w:val="28"/>
            <w:szCs w:val="28"/>
            <w:lang w:eastAsia="zh-CN"/>
          </w:rPr>
          <w:t>个</w:t>
        </w:r>
      </w:ins>
      <w:r>
        <w:rPr>
          <w:rFonts w:hint="eastAsia" w:ascii="楷体_GB2312" w:hAnsi="楷体_GB2312" w:eastAsia="楷体_GB2312" w:cs="楷体_GB2312"/>
          <w:sz w:val="28"/>
          <w:szCs w:val="28"/>
          <w:rPrChange w:id="3153" w:author="Administrator" w:date="2015-04-28T08:43:00Z">
            <w:rPr>
              <w:rFonts w:hint="eastAsia" w:ascii="华文楷体" w:hAnsi="华文楷体" w:eastAsia="华文楷体"/>
              <w:sz w:val="28"/>
              <w:szCs w:val="28"/>
            </w:rPr>
          </w:rPrChange>
        </w:rPr>
        <w:t>时</w:t>
      </w:r>
      <w:ins w:id="3154" w:author="Administrator" w:date="2015-04-29T16:43:00Z">
        <w:r>
          <w:rPr>
            <w:rFonts w:hint="eastAsia" w:ascii="楷体_GB2312" w:hAnsi="楷体_GB2312" w:eastAsia="楷体_GB2312" w:cs="楷体_GB2312"/>
            <w:sz w:val="28"/>
            <w:szCs w:val="28"/>
            <w:lang w:eastAsia="zh-CN"/>
          </w:rPr>
          <w:t>侯，</w:t>
        </w:r>
      </w:ins>
      <w:del w:id="3155" w:author="Administrator" w:date="2015-04-29T16:43:00Z">
        <w:r>
          <w:rPr>
            <w:rFonts w:hint="eastAsia" w:ascii="楷体_GB2312" w:hAnsi="楷体_GB2312" w:eastAsia="楷体_GB2312" w:cs="楷体_GB2312"/>
            <w:sz w:val="28"/>
            <w:szCs w:val="28"/>
            <w:rPrChange w:id="3156" w:author="Administrator" w:date="2015-04-28T08:43:00Z">
              <w:rPr>
                <w:rFonts w:hint="eastAsia" w:ascii="华文楷体" w:hAnsi="华文楷体" w:eastAsia="华文楷体"/>
                <w:sz w:val="28"/>
                <w:szCs w:val="28"/>
              </w:rPr>
            </w:rPrChange>
          </w:rPr>
          <w:delText>你</w:delText>
        </w:r>
      </w:del>
      <w:ins w:id="3157" w:author="Administrator" w:date="2015-04-29T16:43:00Z">
        <w:r>
          <w:rPr>
            <w:rFonts w:hint="eastAsia" w:ascii="楷体_GB2312" w:hAnsi="楷体_GB2312" w:eastAsia="楷体_GB2312" w:cs="楷体_GB2312"/>
            <w:sz w:val="28"/>
            <w:szCs w:val="28"/>
            <w:lang w:eastAsia="zh-CN"/>
          </w:rPr>
          <w:t>我就</w:t>
        </w:r>
      </w:ins>
      <w:r>
        <w:rPr>
          <w:rFonts w:hint="eastAsia" w:ascii="楷体_GB2312" w:hAnsi="楷体_GB2312" w:eastAsia="楷体_GB2312" w:cs="楷体_GB2312"/>
          <w:sz w:val="28"/>
          <w:szCs w:val="28"/>
          <w:rPrChange w:id="3158" w:author="Administrator" w:date="2015-04-28T08:43:00Z">
            <w:rPr>
              <w:rFonts w:hint="eastAsia" w:ascii="华文楷体" w:hAnsi="华文楷体" w:eastAsia="华文楷体"/>
              <w:sz w:val="28"/>
              <w:szCs w:val="28"/>
            </w:rPr>
          </w:rPrChange>
        </w:rPr>
        <w:t>首先就</w:t>
      </w:r>
      <w:del w:id="3159" w:author="Administrator" w:date="2015-04-29T16:44:00Z">
        <w:r>
          <w:rPr>
            <w:rFonts w:hint="eastAsia" w:ascii="楷体_GB2312" w:hAnsi="楷体_GB2312" w:eastAsia="楷体_GB2312" w:cs="楷体_GB2312"/>
            <w:sz w:val="28"/>
            <w:szCs w:val="28"/>
            <w:rPrChange w:id="3160" w:author="Administrator" w:date="2015-04-28T08:43:00Z">
              <w:rPr>
                <w:rFonts w:hint="eastAsia" w:ascii="华文楷体" w:hAnsi="华文楷体" w:eastAsia="华文楷体"/>
                <w:sz w:val="28"/>
                <w:szCs w:val="28"/>
              </w:rPr>
            </w:rPrChange>
          </w:rPr>
          <w:delText>应该在情绪</w:delText>
        </w:r>
      </w:del>
      <w:r>
        <w:rPr>
          <w:rFonts w:hint="eastAsia" w:ascii="楷体_GB2312" w:hAnsi="楷体_GB2312" w:eastAsia="楷体_GB2312" w:cs="楷体_GB2312"/>
          <w:sz w:val="28"/>
          <w:szCs w:val="28"/>
          <w:rPrChange w:id="3161" w:author="Administrator" w:date="2015-04-28T08:43:00Z">
            <w:rPr>
              <w:rFonts w:hint="eastAsia" w:ascii="华文楷体" w:hAnsi="华文楷体" w:eastAsia="华文楷体"/>
              <w:sz w:val="28"/>
              <w:szCs w:val="28"/>
            </w:rPr>
          </w:rPrChange>
        </w:rPr>
        <w:t>对他有抵触：我知道你是一个外道，</w:t>
      </w:r>
      <w:ins w:id="3162" w:author="Administrator" w:date="2015-04-29T16:44:00Z">
        <w:r>
          <w:rPr>
            <w:rFonts w:hint="eastAsia" w:ascii="楷体_GB2312" w:hAnsi="楷体_GB2312" w:eastAsia="楷体_GB2312" w:cs="楷体_GB2312"/>
            <w:sz w:val="28"/>
            <w:szCs w:val="28"/>
            <w:lang w:eastAsia="zh-CN"/>
          </w:rPr>
          <w:t>我首先情绪上就有抵触，我就知道</w:t>
        </w:r>
      </w:ins>
      <w:r>
        <w:rPr>
          <w:rFonts w:hint="eastAsia" w:ascii="楷体_GB2312" w:hAnsi="楷体_GB2312" w:eastAsia="楷体_GB2312" w:cs="楷体_GB2312"/>
          <w:sz w:val="28"/>
          <w:szCs w:val="28"/>
          <w:rPrChange w:id="3163" w:author="Administrator" w:date="2015-04-28T08:43:00Z">
            <w:rPr>
              <w:rFonts w:hint="eastAsia" w:ascii="华文楷体" w:hAnsi="华文楷体" w:eastAsia="华文楷体"/>
              <w:sz w:val="28"/>
              <w:szCs w:val="28"/>
            </w:rPr>
          </w:rPrChange>
        </w:rPr>
        <w:t>你说得不对，我肯定不</w:t>
      </w:r>
      <w:ins w:id="3164" w:author="Administrator" w:date="2015-04-29T16:44:00Z">
        <w:r>
          <w:rPr>
            <w:rFonts w:hint="eastAsia" w:ascii="楷体_GB2312" w:hAnsi="楷体_GB2312" w:eastAsia="楷体_GB2312" w:cs="楷体_GB2312"/>
            <w:sz w:val="28"/>
            <w:szCs w:val="28"/>
            <w:lang w:eastAsia="zh-CN"/>
          </w:rPr>
          <w:t>会</w:t>
        </w:r>
      </w:ins>
      <w:r>
        <w:rPr>
          <w:rFonts w:hint="eastAsia" w:ascii="楷体_GB2312" w:hAnsi="楷体_GB2312" w:eastAsia="楷体_GB2312" w:cs="楷体_GB2312"/>
          <w:sz w:val="28"/>
          <w:szCs w:val="28"/>
          <w:rPrChange w:id="3165" w:author="Administrator" w:date="2015-04-28T08:43:00Z">
            <w:rPr>
              <w:rFonts w:hint="eastAsia" w:ascii="华文楷体" w:hAnsi="华文楷体" w:eastAsia="华文楷体"/>
              <w:sz w:val="28"/>
              <w:szCs w:val="28"/>
            </w:rPr>
          </w:rPrChange>
        </w:rPr>
        <w:t>听你的。</w:t>
      </w:r>
      <w:ins w:id="3166" w:author="Administrator" w:date="2015-04-29T16:44:00Z">
        <w:r>
          <w:rPr>
            <w:rFonts w:hint="eastAsia" w:ascii="楷体_GB2312" w:hAnsi="楷体_GB2312" w:eastAsia="楷体_GB2312" w:cs="楷体_GB2312"/>
            <w:sz w:val="28"/>
            <w:szCs w:val="28"/>
            <w:lang w:eastAsia="zh-CN"/>
          </w:rPr>
          <w:t>像这样的话情绪上就</w:t>
        </w:r>
      </w:ins>
      <w:ins w:id="3167" w:author="Administrator" w:date="2015-04-29T16:45:00Z">
        <w:r>
          <w:rPr>
            <w:rFonts w:hint="eastAsia" w:ascii="楷体_GB2312" w:hAnsi="楷体_GB2312" w:eastAsia="楷体_GB2312" w:cs="楷体_GB2312"/>
            <w:sz w:val="28"/>
            <w:szCs w:val="28"/>
            <w:lang w:eastAsia="zh-CN"/>
          </w:rPr>
          <w:t>有抵触，</w:t>
        </w:r>
      </w:ins>
      <w:r>
        <w:rPr>
          <w:rFonts w:hint="eastAsia" w:ascii="楷体_GB2312" w:hAnsi="楷体_GB2312" w:eastAsia="楷体_GB2312" w:cs="楷体_GB2312"/>
          <w:sz w:val="28"/>
          <w:szCs w:val="28"/>
          <w:rPrChange w:id="3168" w:author="Administrator" w:date="2015-04-28T08:43:00Z">
            <w:rPr>
              <w:rFonts w:hint="eastAsia" w:ascii="华文楷体" w:hAnsi="华文楷体" w:eastAsia="华文楷体"/>
              <w:sz w:val="28"/>
              <w:szCs w:val="28"/>
            </w:rPr>
          </w:rPrChange>
        </w:rPr>
        <w:t>但如果</w:t>
      </w:r>
      <w:ins w:id="3169" w:author="Administrator" w:date="2015-04-29T16:45:00Z">
        <w:r>
          <w:rPr>
            <w:rFonts w:hint="eastAsia" w:ascii="楷体_GB2312" w:hAnsi="楷体_GB2312" w:eastAsia="楷体_GB2312" w:cs="楷体_GB2312"/>
            <w:sz w:val="28"/>
            <w:szCs w:val="28"/>
            <w:lang w:eastAsia="zh-CN"/>
          </w:rPr>
          <w:t>这个</w:t>
        </w:r>
      </w:ins>
      <w:r>
        <w:rPr>
          <w:rFonts w:hint="eastAsia" w:ascii="楷体_GB2312" w:hAnsi="楷体_GB2312" w:eastAsia="楷体_GB2312" w:cs="楷体_GB2312"/>
          <w:sz w:val="28"/>
          <w:szCs w:val="28"/>
          <w:rPrChange w:id="3170" w:author="Administrator" w:date="2015-04-28T08:43:00Z">
            <w:rPr>
              <w:rFonts w:hint="eastAsia" w:ascii="华文楷体" w:hAnsi="华文楷体" w:eastAsia="华文楷体"/>
              <w:sz w:val="28"/>
              <w:szCs w:val="28"/>
            </w:rPr>
          </w:rPrChange>
        </w:rPr>
        <w:t>不是</w:t>
      </w:r>
      <w:ins w:id="3171" w:author="Administrator" w:date="2015-04-29T16:45:00Z">
        <w:r>
          <w:rPr>
            <w:rFonts w:hint="eastAsia" w:ascii="楷体_GB2312" w:hAnsi="楷体_GB2312" w:eastAsia="楷体_GB2312" w:cs="楷体_GB2312"/>
            <w:sz w:val="28"/>
            <w:szCs w:val="28"/>
            <w:lang w:eastAsia="zh-CN"/>
          </w:rPr>
          <w:t>一个</w:t>
        </w:r>
      </w:ins>
      <w:r>
        <w:rPr>
          <w:rFonts w:hint="eastAsia" w:ascii="楷体_GB2312" w:hAnsi="楷体_GB2312" w:eastAsia="楷体_GB2312" w:cs="楷体_GB2312"/>
          <w:sz w:val="28"/>
          <w:szCs w:val="28"/>
          <w:rPrChange w:id="3172" w:author="Administrator" w:date="2015-04-28T08:43:00Z">
            <w:rPr>
              <w:rFonts w:hint="eastAsia" w:ascii="华文楷体" w:hAnsi="华文楷体" w:eastAsia="华文楷体"/>
              <w:sz w:val="28"/>
              <w:szCs w:val="28"/>
            </w:rPr>
          </w:rPrChange>
        </w:rPr>
        <w:t>外道</w:t>
      </w:r>
      <w:ins w:id="3173" w:author="Administrator" w:date="2015-04-29T16:45:00Z">
        <w:r>
          <w:rPr>
            <w:rFonts w:hint="eastAsia" w:ascii="楷体_GB2312" w:hAnsi="楷体_GB2312" w:eastAsia="楷体_GB2312" w:cs="楷体_GB2312"/>
            <w:sz w:val="28"/>
            <w:szCs w:val="28"/>
            <w:lang w:eastAsia="zh-CN"/>
          </w:rPr>
          <w:t>呢，</w:t>
        </w:r>
      </w:ins>
      <w:del w:id="3174" w:author="Administrator" w:date="2015-04-29T16:45:00Z">
        <w:r>
          <w:rPr>
            <w:rFonts w:hint="eastAsia" w:ascii="楷体_GB2312" w:hAnsi="楷体_GB2312" w:eastAsia="楷体_GB2312" w:cs="楷体_GB2312"/>
            <w:sz w:val="28"/>
            <w:szCs w:val="28"/>
            <w:rPrChange w:id="3175" w:author="Administrator" w:date="2015-04-28T08:43:00Z">
              <w:rPr>
                <w:rFonts w:hint="eastAsia" w:ascii="华文楷体" w:hAnsi="华文楷体" w:eastAsia="华文楷体"/>
                <w:sz w:val="28"/>
                <w:szCs w:val="28"/>
              </w:rPr>
            </w:rPrChange>
          </w:rPr>
          <w:delText>而是</w:delText>
        </w:r>
      </w:del>
      <w:ins w:id="3176" w:author="Administrator" w:date="2015-04-29T16:45:00Z">
        <w:r>
          <w:rPr>
            <w:rFonts w:hint="eastAsia" w:ascii="楷体_GB2312" w:hAnsi="楷体_GB2312" w:eastAsia="楷体_GB2312" w:cs="楷体_GB2312"/>
            <w:sz w:val="28"/>
            <w:szCs w:val="28"/>
            <w:lang w:eastAsia="zh-CN"/>
          </w:rPr>
          <w:t>啊</w:t>
        </w:r>
      </w:ins>
      <w:r>
        <w:rPr>
          <w:rFonts w:hint="eastAsia" w:ascii="楷体_GB2312" w:hAnsi="楷体_GB2312" w:eastAsia="楷体_GB2312" w:cs="楷体_GB2312"/>
          <w:sz w:val="28"/>
          <w:szCs w:val="28"/>
          <w:rPrChange w:id="3177" w:author="Administrator" w:date="2015-04-28T08:43:00Z">
            <w:rPr>
              <w:rFonts w:hint="eastAsia" w:ascii="华文楷体" w:hAnsi="华文楷体" w:eastAsia="华文楷体"/>
              <w:sz w:val="28"/>
              <w:szCs w:val="28"/>
            </w:rPr>
          </w:rPrChange>
        </w:rPr>
        <w:t>一尊佛</w:t>
      </w:r>
      <w:del w:id="3178" w:author="Administrator" w:date="2015-04-29T16:45:00Z">
        <w:r>
          <w:rPr>
            <w:rFonts w:hint="eastAsia" w:ascii="楷体_GB2312" w:hAnsi="楷体_GB2312" w:eastAsia="楷体_GB2312" w:cs="楷体_GB2312"/>
            <w:sz w:val="28"/>
            <w:szCs w:val="28"/>
            <w:rPrChange w:id="3179" w:author="Administrator" w:date="2015-04-28T08:43:00Z">
              <w:rPr>
                <w:rFonts w:hint="eastAsia" w:ascii="华文楷体" w:hAnsi="华文楷体" w:eastAsia="华文楷体"/>
                <w:sz w:val="28"/>
                <w:szCs w:val="28"/>
              </w:rPr>
            </w:rPrChange>
          </w:rPr>
          <w:delText>呢？</w:delText>
        </w:r>
      </w:del>
      <w:ins w:id="3180" w:author="Administrator" w:date="2015-04-29T16:45:00Z">
        <w:r>
          <w:rPr>
            <w:rFonts w:hint="eastAsia" w:ascii="楷体_GB2312" w:hAnsi="楷体_GB2312" w:eastAsia="楷体_GB2312" w:cs="楷体_GB2312"/>
            <w:sz w:val="28"/>
            <w:szCs w:val="28"/>
            <w:lang w:eastAsia="zh-CN"/>
          </w:rPr>
          <w:t>，当你早上起来的时候，</w:t>
        </w:r>
      </w:ins>
      <w:r>
        <w:rPr>
          <w:rFonts w:hint="eastAsia" w:ascii="楷体_GB2312" w:hAnsi="楷体_GB2312" w:eastAsia="楷体_GB2312" w:cs="楷体_GB2312"/>
          <w:sz w:val="28"/>
          <w:szCs w:val="28"/>
          <w:rPrChange w:id="3181" w:author="Administrator" w:date="2015-04-28T08:43:00Z">
            <w:rPr>
              <w:rFonts w:hint="eastAsia" w:ascii="华文楷体" w:hAnsi="华文楷体" w:eastAsia="华文楷体"/>
              <w:sz w:val="28"/>
              <w:szCs w:val="28"/>
            </w:rPr>
          </w:rPrChange>
        </w:rPr>
        <w:t>显现在你面前，</w:t>
      </w:r>
      <w:ins w:id="3182" w:author="Administrator" w:date="2015-04-29T16:45:00Z">
        <w:r>
          <w:rPr>
            <w:rFonts w:hint="eastAsia" w:ascii="楷体_GB2312" w:hAnsi="楷体_GB2312" w:eastAsia="楷体_GB2312" w:cs="楷体_GB2312"/>
            <w:sz w:val="28"/>
            <w:szCs w:val="28"/>
            <w:lang w:eastAsia="zh-CN"/>
          </w:rPr>
          <w:t>这个时候</w:t>
        </w:r>
      </w:ins>
      <w:r>
        <w:rPr>
          <w:rFonts w:hint="eastAsia" w:ascii="楷体_GB2312" w:hAnsi="楷体_GB2312" w:eastAsia="楷体_GB2312" w:cs="楷体_GB2312"/>
          <w:sz w:val="28"/>
          <w:szCs w:val="28"/>
          <w:rPrChange w:id="3183" w:author="Administrator" w:date="2015-04-28T08:43:00Z">
            <w:rPr>
              <w:rFonts w:hint="eastAsia" w:ascii="华文楷体" w:hAnsi="华文楷体" w:eastAsia="华文楷体"/>
              <w:sz w:val="28"/>
              <w:szCs w:val="28"/>
            </w:rPr>
          </w:rPrChange>
        </w:rPr>
        <w:t>你</w:t>
      </w:r>
      <w:del w:id="3184" w:author="Administrator" w:date="2015-04-29T16:45:00Z">
        <w:r>
          <w:rPr>
            <w:rFonts w:hint="eastAsia" w:ascii="楷体_GB2312" w:hAnsi="楷体_GB2312" w:eastAsia="楷体_GB2312" w:cs="楷体_GB2312"/>
            <w:sz w:val="28"/>
            <w:szCs w:val="28"/>
            <w:rPrChange w:id="3185" w:author="Administrator" w:date="2015-04-28T08:43:00Z">
              <w:rPr>
                <w:rFonts w:hint="eastAsia" w:ascii="华文楷体" w:hAnsi="华文楷体" w:eastAsia="华文楷体"/>
                <w:sz w:val="28"/>
                <w:szCs w:val="28"/>
              </w:rPr>
            </w:rPrChange>
          </w:rPr>
          <w:delText>生起</w:delText>
        </w:r>
      </w:del>
      <w:ins w:id="3186" w:author="Administrator" w:date="2015-04-29T16:45:00Z">
        <w:r>
          <w:rPr>
            <w:rFonts w:hint="eastAsia" w:ascii="楷体_GB2312" w:hAnsi="楷体_GB2312" w:eastAsia="楷体_GB2312" w:cs="楷体_GB2312"/>
            <w:sz w:val="28"/>
            <w:szCs w:val="28"/>
            <w:lang w:eastAsia="zh-CN"/>
          </w:rPr>
          <w:t>产生</w:t>
        </w:r>
      </w:ins>
      <w:r>
        <w:rPr>
          <w:rFonts w:hint="eastAsia" w:ascii="楷体_GB2312" w:hAnsi="楷体_GB2312" w:eastAsia="楷体_GB2312" w:cs="楷体_GB2312"/>
          <w:sz w:val="28"/>
          <w:szCs w:val="28"/>
          <w:rPrChange w:id="3187" w:author="Administrator" w:date="2015-04-28T08:43:00Z">
            <w:rPr>
              <w:rFonts w:hint="eastAsia" w:ascii="华文楷体" w:hAnsi="华文楷体" w:eastAsia="华文楷体"/>
              <w:sz w:val="28"/>
              <w:szCs w:val="28"/>
            </w:rPr>
          </w:rPrChange>
        </w:rPr>
        <w:t>很大信心，</w:t>
      </w:r>
      <w:ins w:id="3188" w:author="Administrator" w:date="2015-04-29T16:46:00Z">
        <w:r>
          <w:rPr>
            <w:rFonts w:hint="eastAsia" w:ascii="楷体_GB2312" w:hAnsi="楷体_GB2312" w:eastAsia="楷体_GB2312" w:cs="楷体_GB2312"/>
            <w:sz w:val="28"/>
            <w:szCs w:val="28"/>
            <w:lang w:eastAsia="zh-CN"/>
          </w:rPr>
          <w:t>这个</w:t>
        </w:r>
      </w:ins>
      <w:r>
        <w:rPr>
          <w:rFonts w:hint="eastAsia" w:ascii="楷体_GB2312" w:hAnsi="楷体_GB2312" w:eastAsia="楷体_GB2312" w:cs="楷体_GB2312"/>
          <w:sz w:val="28"/>
          <w:szCs w:val="28"/>
          <w:rPrChange w:id="3189" w:author="Administrator" w:date="2015-04-28T08:43:00Z">
            <w:rPr>
              <w:rFonts w:hint="eastAsia" w:ascii="华文楷体" w:hAnsi="华文楷体" w:eastAsia="华文楷体"/>
              <w:sz w:val="28"/>
              <w:szCs w:val="28"/>
            </w:rPr>
          </w:rPrChange>
        </w:rPr>
        <w:t>佛说</w:t>
      </w:r>
      <w:ins w:id="3190" w:author="Administrator" w:date="2015-04-29T16:46: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191" w:author="Administrator" w:date="2015-04-28T08:43:00Z">
            <w:rPr>
              <w:rFonts w:hint="eastAsia" w:ascii="华文楷体" w:hAnsi="华文楷体" w:eastAsia="华文楷体"/>
              <w:sz w:val="28"/>
              <w:szCs w:val="28"/>
            </w:rPr>
          </w:rPrChange>
        </w:rPr>
        <w:t>你学</w:t>
      </w:r>
      <w:del w:id="3192" w:author="Administrator" w:date="2015-04-29T16:46:00Z">
        <w:r>
          <w:rPr>
            <w:rFonts w:hint="eastAsia" w:ascii="楷体_GB2312" w:hAnsi="楷体_GB2312" w:eastAsia="楷体_GB2312" w:cs="楷体_GB2312"/>
            <w:sz w:val="28"/>
            <w:szCs w:val="28"/>
            <w:rPrChange w:id="3193" w:author="Administrator" w:date="2015-04-28T08:43:00Z">
              <w:rPr>
                <w:rFonts w:hint="eastAsia" w:ascii="华文楷体" w:hAnsi="华文楷体" w:eastAsia="华文楷体"/>
                <w:sz w:val="28"/>
                <w:szCs w:val="28"/>
              </w:rPr>
            </w:rPrChange>
          </w:rPr>
          <w:delText>修</w:delText>
        </w:r>
      </w:del>
      <w:ins w:id="3194" w:author="Administrator" w:date="2015-04-29T16:46:00Z">
        <w:r>
          <w:rPr>
            <w:rFonts w:hint="eastAsia" w:ascii="楷体_GB2312" w:hAnsi="楷体_GB2312" w:eastAsia="楷体_GB2312" w:cs="楷体_GB2312"/>
            <w:sz w:val="28"/>
            <w:szCs w:val="28"/>
            <w:lang w:eastAsia="zh-CN"/>
          </w:rPr>
          <w:t>习</w:t>
        </w:r>
      </w:ins>
      <w:r>
        <w:rPr>
          <w:rFonts w:hint="eastAsia" w:ascii="楷体_GB2312" w:hAnsi="楷体_GB2312" w:eastAsia="楷体_GB2312" w:cs="楷体_GB2312"/>
          <w:sz w:val="28"/>
          <w:szCs w:val="28"/>
          <w:rPrChange w:id="3195" w:author="Administrator" w:date="2015-04-28T08:43:00Z">
            <w:rPr>
              <w:rFonts w:hint="eastAsia" w:ascii="华文楷体" w:hAnsi="华文楷体" w:eastAsia="华文楷体"/>
              <w:sz w:val="28"/>
              <w:szCs w:val="28"/>
            </w:rPr>
          </w:rPrChange>
        </w:rPr>
        <w:t>了这么多，</w:t>
      </w:r>
      <w:del w:id="3196" w:author="Administrator" w:date="2015-04-29T16:46:00Z">
        <w:r>
          <w:rPr>
            <w:rFonts w:hint="eastAsia" w:ascii="楷体_GB2312" w:hAnsi="楷体_GB2312" w:eastAsia="楷体_GB2312" w:cs="楷体_GB2312"/>
            <w:sz w:val="28"/>
            <w:szCs w:val="28"/>
            <w:rPrChange w:id="3197" w:author="Administrator" w:date="2015-04-28T08:43:00Z">
              <w:rPr>
                <w:rFonts w:hint="eastAsia" w:ascii="华文楷体" w:hAnsi="华文楷体" w:eastAsia="华文楷体"/>
                <w:sz w:val="28"/>
                <w:szCs w:val="28"/>
              </w:rPr>
            </w:rPrChange>
          </w:rPr>
          <w:delText>但</w:delText>
        </w:r>
      </w:del>
      <w:r>
        <w:rPr>
          <w:rFonts w:hint="eastAsia" w:ascii="楷体_GB2312" w:hAnsi="楷体_GB2312" w:eastAsia="楷体_GB2312" w:cs="楷体_GB2312"/>
          <w:sz w:val="28"/>
          <w:szCs w:val="28"/>
          <w:rPrChange w:id="3198" w:author="Administrator" w:date="2015-04-28T08:43:00Z">
            <w:rPr>
              <w:rFonts w:hint="eastAsia" w:ascii="华文楷体" w:hAnsi="华文楷体" w:eastAsia="华文楷体"/>
              <w:sz w:val="28"/>
              <w:szCs w:val="28"/>
            </w:rPr>
          </w:rPrChange>
        </w:rPr>
        <w:t>实际上一切万法不是空性的，</w:t>
      </w:r>
      <w:ins w:id="3199" w:author="Administrator" w:date="2015-04-29T16:46:00Z">
        <w:r>
          <w:rPr>
            <w:rFonts w:hint="eastAsia" w:ascii="楷体_GB2312" w:hAnsi="楷体_GB2312" w:eastAsia="楷体_GB2312" w:cs="楷体_GB2312"/>
            <w:sz w:val="28"/>
            <w:szCs w:val="28"/>
            <w:lang w:eastAsia="zh-CN"/>
          </w:rPr>
          <w:t>你应该知道一切万法</w:t>
        </w:r>
      </w:ins>
      <w:r>
        <w:rPr>
          <w:rFonts w:hint="eastAsia" w:ascii="楷体_GB2312" w:hAnsi="楷体_GB2312" w:eastAsia="楷体_GB2312" w:cs="楷体_GB2312"/>
          <w:sz w:val="28"/>
          <w:szCs w:val="28"/>
          <w:rPrChange w:id="3200" w:author="Administrator" w:date="2015-04-28T08:43:00Z">
            <w:rPr>
              <w:rFonts w:hint="eastAsia" w:ascii="华文楷体" w:hAnsi="华文楷体" w:eastAsia="华文楷体"/>
              <w:sz w:val="28"/>
              <w:szCs w:val="28"/>
            </w:rPr>
          </w:rPrChange>
        </w:rPr>
        <w:t>是有本体的，有自性的。这时你还能保持</w:t>
      </w:r>
      <w:del w:id="3201" w:author="Administrator" w:date="2015-04-29T21:13:27Z">
        <w:r>
          <w:rPr>
            <w:rFonts w:hint="eastAsia" w:ascii="楷体_GB2312" w:hAnsi="楷体_GB2312" w:eastAsia="楷体_GB2312" w:cs="楷体_GB2312"/>
            <w:sz w:val="28"/>
            <w:szCs w:val="28"/>
            <w:rPrChange w:id="3202" w:author="Administrator" w:date="2015-04-28T08:43:00Z">
              <w:rPr>
                <w:rFonts w:hint="eastAsia" w:ascii="华文楷体" w:hAnsi="华文楷体" w:eastAsia="华文楷体"/>
                <w:sz w:val="28"/>
                <w:szCs w:val="28"/>
              </w:rPr>
            </w:rPrChange>
          </w:rPr>
          <w:delText>一</w:delText>
        </w:r>
      </w:del>
      <w:ins w:id="3203" w:author="Administrator" w:date="2015-04-29T21:13:27Z">
        <w:r>
          <w:rPr>
            <w:rFonts w:hint="eastAsia" w:ascii="楷体_GB2312" w:hAnsi="楷体_GB2312" w:eastAsia="楷体_GB2312" w:cs="楷体_GB2312"/>
            <w:sz w:val="28"/>
            <w:szCs w:val="28"/>
            <w:lang w:eastAsia="zh-CN"/>
          </w:rPr>
          <w:t>这</w:t>
        </w:r>
      </w:ins>
      <w:r>
        <w:rPr>
          <w:rFonts w:hint="eastAsia" w:ascii="楷体_GB2312" w:hAnsi="楷体_GB2312" w:eastAsia="楷体_GB2312" w:cs="楷体_GB2312"/>
          <w:sz w:val="28"/>
          <w:szCs w:val="28"/>
          <w:rPrChange w:id="3204" w:author="Administrator" w:date="2015-04-28T08:43:00Z">
            <w:rPr>
              <w:rFonts w:hint="eastAsia" w:ascii="华文楷体" w:hAnsi="华文楷体" w:eastAsia="华文楷体"/>
              <w:sz w:val="28"/>
              <w:szCs w:val="28"/>
            </w:rPr>
          </w:rPrChange>
        </w:rPr>
        <w:t>种诚信吗？这</w:t>
      </w:r>
      <w:ins w:id="3205" w:author="Administrator" w:date="2015-04-29T21:12:52Z">
        <w:r>
          <w:rPr>
            <w:rFonts w:hint="eastAsia" w:ascii="楷体_GB2312" w:hAnsi="楷体_GB2312" w:eastAsia="楷体_GB2312" w:cs="楷体_GB2312"/>
            <w:sz w:val="28"/>
            <w:szCs w:val="28"/>
            <w:lang w:eastAsia="zh-CN"/>
          </w:rPr>
          <w:t>个</w:t>
        </w:r>
      </w:ins>
      <w:r>
        <w:rPr>
          <w:rFonts w:hint="eastAsia" w:ascii="楷体_GB2312" w:hAnsi="楷体_GB2312" w:eastAsia="楷体_GB2312" w:cs="楷体_GB2312"/>
          <w:sz w:val="28"/>
          <w:szCs w:val="28"/>
          <w:rPrChange w:id="3206" w:author="Administrator" w:date="2015-04-28T08:43:00Z">
            <w:rPr>
              <w:rFonts w:hint="eastAsia" w:ascii="华文楷体" w:hAnsi="华文楷体" w:eastAsia="华文楷体"/>
              <w:sz w:val="28"/>
              <w:szCs w:val="28"/>
            </w:rPr>
          </w:rPrChange>
        </w:rPr>
        <w:t>时</w:t>
      </w:r>
      <w:ins w:id="3207" w:author="Administrator" w:date="2015-04-29T21:13:06Z">
        <w:r>
          <w:rPr>
            <w:rFonts w:hint="eastAsia" w:ascii="楷体_GB2312" w:hAnsi="楷体_GB2312" w:eastAsia="楷体_GB2312" w:cs="楷体_GB2312"/>
            <w:sz w:val="28"/>
            <w:szCs w:val="28"/>
            <w:lang w:eastAsia="zh-CN"/>
          </w:rPr>
          <w:t>侯</w:t>
        </w:r>
      </w:ins>
      <w:r>
        <w:rPr>
          <w:rFonts w:hint="eastAsia" w:ascii="楷体_GB2312" w:hAnsi="楷体_GB2312" w:eastAsia="楷体_GB2312" w:cs="楷体_GB2312"/>
          <w:sz w:val="28"/>
          <w:szCs w:val="28"/>
          <w:rPrChange w:id="3208" w:author="Administrator" w:date="2015-04-28T08:43:00Z">
            <w:rPr>
              <w:rFonts w:hint="eastAsia" w:ascii="华文楷体" w:hAnsi="华文楷体" w:eastAsia="华文楷体"/>
              <w:sz w:val="28"/>
              <w:szCs w:val="28"/>
            </w:rPr>
          </w:rPrChange>
        </w:rPr>
        <w:t>也许你</w:t>
      </w:r>
      <w:ins w:id="3209" w:author="Administrator" w:date="2015-04-29T21:13:13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3210" w:author="Administrator" w:date="2015-04-28T08:43:00Z">
            <w:rPr>
              <w:rFonts w:hint="eastAsia" w:ascii="华文楷体" w:hAnsi="华文楷体" w:eastAsia="华文楷体"/>
              <w:sz w:val="28"/>
              <w:szCs w:val="28"/>
            </w:rPr>
          </w:rPrChange>
        </w:rPr>
        <w:t>不会保持诚信了，</w:t>
      </w:r>
      <w:del w:id="3211" w:author="Administrator" w:date="2015-04-29T21:13:38Z">
        <w:r>
          <w:rPr>
            <w:rFonts w:hint="eastAsia" w:ascii="楷体_GB2312" w:hAnsi="楷体_GB2312" w:eastAsia="楷体_GB2312" w:cs="楷体_GB2312"/>
            <w:sz w:val="28"/>
            <w:szCs w:val="28"/>
            <w:rPrChange w:id="3212" w:author="Administrator" w:date="2015-04-28T08:43:00Z">
              <w:rPr>
                <w:rFonts w:hint="eastAsia" w:ascii="华文楷体" w:hAnsi="华文楷体" w:eastAsia="华文楷体"/>
                <w:sz w:val="28"/>
                <w:szCs w:val="28"/>
              </w:rPr>
            </w:rPrChange>
          </w:rPr>
          <w:delText>因为</w:delText>
        </w:r>
      </w:del>
      <w:r>
        <w:rPr>
          <w:rFonts w:hint="eastAsia" w:ascii="楷体_GB2312" w:hAnsi="楷体_GB2312" w:eastAsia="楷体_GB2312" w:cs="楷体_GB2312"/>
          <w:sz w:val="28"/>
          <w:szCs w:val="28"/>
          <w:rPrChange w:id="3213" w:author="Administrator" w:date="2015-04-28T08:43:00Z">
            <w:rPr>
              <w:rFonts w:hint="eastAsia" w:ascii="华文楷体" w:hAnsi="华文楷体" w:eastAsia="华文楷体"/>
              <w:sz w:val="28"/>
              <w:szCs w:val="28"/>
            </w:rPr>
          </w:rPrChange>
        </w:rPr>
        <w:t>佛说的</w:t>
      </w:r>
      <w:ins w:id="3214" w:author="Administrator" w:date="2015-04-29T21:13:45Z">
        <w:r>
          <w:rPr>
            <w:rFonts w:hint="eastAsia" w:ascii="楷体_GB2312" w:hAnsi="楷体_GB2312" w:eastAsia="楷体_GB2312" w:cs="楷体_GB2312"/>
            <w:sz w:val="28"/>
            <w:szCs w:val="28"/>
            <w:lang w:eastAsia="zh-CN"/>
          </w:rPr>
          <w:t>肯定</w:t>
        </w:r>
      </w:ins>
      <w:r>
        <w:rPr>
          <w:rFonts w:hint="eastAsia" w:ascii="楷体_GB2312" w:hAnsi="楷体_GB2312" w:eastAsia="楷体_GB2312" w:cs="楷体_GB2312"/>
          <w:sz w:val="28"/>
          <w:szCs w:val="28"/>
          <w:rPrChange w:id="3215" w:author="Administrator" w:date="2015-04-28T08:43:00Z">
            <w:rPr>
              <w:rFonts w:hint="eastAsia" w:ascii="华文楷体" w:hAnsi="华文楷体" w:eastAsia="华文楷体"/>
              <w:sz w:val="28"/>
              <w:szCs w:val="28"/>
            </w:rPr>
          </w:rPrChange>
        </w:rPr>
        <w:t>是对的，你就不</w:t>
      </w:r>
      <w:del w:id="3216" w:author="Administrator" w:date="2015-04-29T21:13:52Z">
        <w:r>
          <w:rPr>
            <w:rFonts w:hint="eastAsia" w:ascii="楷体_GB2312" w:hAnsi="楷体_GB2312" w:eastAsia="楷体_GB2312" w:cs="楷体_GB2312"/>
            <w:sz w:val="28"/>
            <w:szCs w:val="28"/>
            <w:rPrChange w:id="3217" w:author="Administrator" w:date="2015-04-28T08:43:00Z">
              <w:rPr>
                <w:rFonts w:hint="eastAsia" w:ascii="华文楷体" w:hAnsi="华文楷体" w:eastAsia="华文楷体"/>
                <w:sz w:val="28"/>
                <w:szCs w:val="28"/>
              </w:rPr>
            </w:rPrChange>
          </w:rPr>
          <w:delText>会</w:delText>
        </w:r>
      </w:del>
      <w:r>
        <w:rPr>
          <w:rFonts w:hint="eastAsia" w:ascii="楷体_GB2312" w:hAnsi="楷体_GB2312" w:eastAsia="楷体_GB2312" w:cs="楷体_GB2312"/>
          <w:sz w:val="28"/>
          <w:szCs w:val="28"/>
          <w:rPrChange w:id="3218" w:author="Administrator" w:date="2015-04-28T08:43:00Z">
            <w:rPr>
              <w:rFonts w:hint="eastAsia" w:ascii="华文楷体" w:hAnsi="华文楷体" w:eastAsia="华文楷体"/>
              <w:sz w:val="28"/>
              <w:szCs w:val="28"/>
            </w:rPr>
          </w:rPrChange>
        </w:rPr>
        <w:t>观察这</w:t>
      </w:r>
      <w:ins w:id="3219" w:author="Administrator" w:date="2015-04-29T21:13:56Z">
        <w:r>
          <w:rPr>
            <w:rFonts w:hint="eastAsia" w:ascii="楷体_GB2312" w:hAnsi="楷体_GB2312" w:eastAsia="楷体_GB2312" w:cs="楷体_GB2312"/>
            <w:sz w:val="28"/>
            <w:szCs w:val="28"/>
            <w:lang w:eastAsia="zh-CN"/>
          </w:rPr>
          <w:t>样</w:t>
        </w:r>
      </w:ins>
      <w:ins w:id="3220" w:author="Administrator" w:date="2015-04-29T21:13:59Z">
        <w:r>
          <w:rPr>
            <w:rFonts w:hint="eastAsia" w:ascii="楷体_GB2312" w:hAnsi="楷体_GB2312" w:eastAsia="楷体_GB2312" w:cs="楷体_GB2312"/>
            <w:sz w:val="28"/>
            <w:szCs w:val="28"/>
            <w:lang w:eastAsia="zh-CN"/>
          </w:rPr>
          <w:t>一</w:t>
        </w:r>
      </w:ins>
      <w:r>
        <w:rPr>
          <w:rFonts w:hint="eastAsia" w:ascii="楷体_GB2312" w:hAnsi="楷体_GB2312" w:eastAsia="楷体_GB2312" w:cs="楷体_GB2312"/>
          <w:sz w:val="28"/>
          <w:szCs w:val="28"/>
          <w:rPrChange w:id="3221" w:author="Administrator" w:date="2015-04-28T08:43:00Z">
            <w:rPr>
              <w:rFonts w:hint="eastAsia" w:ascii="华文楷体" w:hAnsi="华文楷体" w:eastAsia="华文楷体"/>
              <w:sz w:val="28"/>
              <w:szCs w:val="28"/>
            </w:rPr>
          </w:rPrChange>
        </w:rPr>
        <w:t>种道理了。像这样的话，你相续当中</w:t>
      </w:r>
      <w:ins w:id="3222" w:author="Administrator" w:date="2015-04-29T21:14:11Z">
        <w:r>
          <w:rPr>
            <w:rFonts w:hint="eastAsia" w:ascii="楷体_GB2312" w:hAnsi="楷体_GB2312" w:eastAsia="楷体_GB2312" w:cs="楷体_GB2312"/>
            <w:sz w:val="28"/>
            <w:szCs w:val="28"/>
            <w:lang w:eastAsia="zh-CN"/>
          </w:rPr>
          <w:t>的</w:t>
        </w:r>
      </w:ins>
      <w:ins w:id="3223" w:author="Administrator" w:date="2015-04-29T21:14:14Z">
        <w:r>
          <w:rPr>
            <w:rFonts w:hint="eastAsia" w:ascii="楷体_GB2312" w:hAnsi="楷体_GB2312" w:eastAsia="楷体_GB2312" w:cs="楷体_GB2312"/>
            <w:sz w:val="28"/>
            <w:szCs w:val="28"/>
            <w:lang w:eastAsia="zh-CN"/>
          </w:rPr>
          <w:t>所谓的</w:t>
        </w:r>
      </w:ins>
      <w:ins w:id="3224" w:author="Administrator" w:date="2015-04-29T21:14:17Z">
        <w:r>
          <w:rPr>
            <w:rFonts w:hint="eastAsia" w:ascii="楷体_GB2312" w:hAnsi="楷体_GB2312" w:eastAsia="楷体_GB2312" w:cs="楷体_GB2312"/>
            <w:sz w:val="28"/>
            <w:szCs w:val="28"/>
            <w:lang w:eastAsia="zh-CN"/>
          </w:rPr>
          <w:t>定解</w:t>
        </w:r>
      </w:ins>
      <w:r>
        <w:rPr>
          <w:rFonts w:hint="eastAsia" w:ascii="楷体_GB2312" w:hAnsi="楷体_GB2312" w:eastAsia="楷体_GB2312" w:cs="楷体_GB2312"/>
          <w:sz w:val="28"/>
          <w:szCs w:val="28"/>
          <w:rPrChange w:id="3225" w:author="Administrator" w:date="2015-04-28T08:43:00Z">
            <w:rPr>
              <w:rFonts w:hint="eastAsia" w:ascii="华文楷体" w:hAnsi="华文楷体" w:eastAsia="华文楷体"/>
              <w:sz w:val="28"/>
              <w:szCs w:val="28"/>
            </w:rPr>
          </w:rPrChange>
        </w:rPr>
        <w:t>就</w:t>
      </w:r>
      <w:del w:id="3226" w:author="Administrator" w:date="2015-04-29T21:14:28Z">
        <w:r>
          <w:rPr>
            <w:rFonts w:hint="eastAsia" w:ascii="楷体_GB2312" w:hAnsi="楷体_GB2312" w:eastAsia="楷体_GB2312" w:cs="楷体_GB2312"/>
            <w:sz w:val="28"/>
            <w:szCs w:val="28"/>
            <w:rPrChange w:id="3227" w:author="Administrator" w:date="2015-04-28T08:43:00Z">
              <w:rPr>
                <w:rFonts w:hint="eastAsia" w:ascii="华文楷体" w:hAnsi="华文楷体" w:eastAsia="华文楷体"/>
                <w:sz w:val="28"/>
                <w:szCs w:val="28"/>
              </w:rPr>
            </w:rPrChange>
          </w:rPr>
          <w:delText>还</w:delText>
        </w:r>
      </w:del>
      <w:r>
        <w:rPr>
          <w:rFonts w:hint="eastAsia" w:ascii="楷体_GB2312" w:hAnsi="楷体_GB2312" w:eastAsia="楷体_GB2312" w:cs="楷体_GB2312"/>
          <w:sz w:val="28"/>
          <w:szCs w:val="28"/>
          <w:rPrChange w:id="3228" w:author="Administrator" w:date="2015-04-28T08:43:00Z">
            <w:rPr>
              <w:rFonts w:hint="eastAsia" w:ascii="华文楷体" w:hAnsi="华文楷体" w:eastAsia="华文楷体"/>
              <w:sz w:val="28"/>
              <w:szCs w:val="28"/>
            </w:rPr>
          </w:rPrChange>
        </w:rPr>
        <w:t>没有</w:t>
      </w:r>
      <w:del w:id="3229" w:author="Administrator" w:date="2015-04-29T21:14:33Z">
        <w:r>
          <w:rPr>
            <w:rFonts w:hint="eastAsia" w:ascii="楷体_GB2312" w:hAnsi="楷体_GB2312" w:eastAsia="楷体_GB2312" w:cs="楷体_GB2312"/>
            <w:sz w:val="28"/>
            <w:szCs w:val="28"/>
            <w:rPrChange w:id="3230" w:author="Administrator" w:date="2015-04-28T08:43:00Z">
              <w:rPr>
                <w:rFonts w:hint="eastAsia" w:ascii="华文楷体" w:hAnsi="华文楷体" w:eastAsia="华文楷体"/>
                <w:sz w:val="28"/>
                <w:szCs w:val="28"/>
              </w:rPr>
            </w:rPrChange>
          </w:rPr>
          <w:delText>产生定解，</w:delText>
        </w:r>
      </w:del>
      <w:ins w:id="3231" w:author="Administrator" w:date="2015-04-29T21:14:33Z">
        <w:r>
          <w:rPr>
            <w:rFonts w:hint="eastAsia" w:ascii="楷体_GB2312" w:hAnsi="楷体_GB2312" w:eastAsia="楷体_GB2312" w:cs="楷体_GB2312"/>
            <w:sz w:val="28"/>
            <w:szCs w:val="28"/>
            <w:lang w:eastAsia="zh-CN"/>
          </w:rPr>
          <w:t>，</w:t>
        </w:r>
      </w:ins>
      <w:ins w:id="3232" w:author="Administrator" w:date="2015-04-29T21:14:46Z">
        <w:r>
          <w:rPr>
            <w:rFonts w:hint="eastAsia" w:ascii="楷体_GB2312" w:hAnsi="楷体_GB2312" w:eastAsia="楷体_GB2312" w:cs="楷体_GB2312"/>
            <w:sz w:val="28"/>
            <w:szCs w:val="28"/>
            <w:lang w:eastAsia="zh-CN"/>
          </w:rPr>
          <w:t>不会</w:t>
        </w:r>
      </w:ins>
      <w:ins w:id="3233" w:author="Administrator" w:date="2015-04-29T21:14:53Z">
        <w:r>
          <w:rPr>
            <w:rFonts w:hint="eastAsia" w:ascii="楷体_GB2312" w:hAnsi="楷体_GB2312" w:eastAsia="楷体_GB2312" w:cs="楷体_GB2312"/>
            <w:sz w:val="28"/>
            <w:szCs w:val="28"/>
            <w:lang w:eastAsia="zh-CN"/>
          </w:rPr>
          <w:t>产生定</w:t>
        </w:r>
      </w:ins>
      <w:ins w:id="3234" w:author="Administrator" w:date="2015-04-29T21:14:54Z">
        <w:r>
          <w:rPr>
            <w:rFonts w:hint="eastAsia" w:ascii="楷体_GB2312" w:hAnsi="楷体_GB2312" w:eastAsia="楷体_GB2312" w:cs="楷体_GB2312"/>
            <w:sz w:val="28"/>
            <w:szCs w:val="28"/>
            <w:lang w:eastAsia="zh-CN"/>
          </w:rPr>
          <w:t>解</w:t>
        </w:r>
      </w:ins>
      <w:ins w:id="3235" w:author="Administrator" w:date="2015-04-29T21:14:55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236" w:author="Administrator" w:date="2015-04-28T08:43:00Z">
            <w:rPr>
              <w:rFonts w:hint="eastAsia" w:ascii="华文楷体" w:hAnsi="华文楷体" w:eastAsia="华文楷体"/>
              <w:sz w:val="28"/>
              <w:szCs w:val="28"/>
            </w:rPr>
          </w:rPrChange>
        </w:rPr>
        <w:t>所</w:t>
      </w:r>
      <w:ins w:id="3237" w:author="Administrator" w:date="2015-04-29T21:15:12Z">
        <w:r>
          <w:rPr>
            <w:rFonts w:hint="eastAsia" w:ascii="楷体_GB2312" w:hAnsi="楷体_GB2312" w:eastAsia="楷体_GB2312" w:cs="楷体_GB2312"/>
            <w:sz w:val="28"/>
            <w:szCs w:val="28"/>
            <w:lang w:eastAsia="zh-CN"/>
          </w:rPr>
          <w:t>以</w:t>
        </w:r>
      </w:ins>
      <w:ins w:id="3238" w:author="Administrator" w:date="2015-04-29T21:15:13Z">
        <w:r>
          <w:rPr>
            <w:rFonts w:hint="eastAsia" w:ascii="楷体_GB2312" w:hAnsi="楷体_GB2312" w:eastAsia="楷体_GB2312" w:cs="楷体_GB2312"/>
            <w:sz w:val="28"/>
            <w:szCs w:val="28"/>
            <w:lang w:eastAsia="zh-CN"/>
          </w:rPr>
          <w:t>说</w:t>
        </w:r>
      </w:ins>
      <w:del w:id="3239" w:author="Administrator" w:date="2015-04-29T21:15:09Z">
        <w:r>
          <w:rPr>
            <w:rFonts w:hint="eastAsia" w:ascii="楷体_GB2312" w:hAnsi="楷体_GB2312" w:eastAsia="楷体_GB2312" w:cs="楷体_GB2312"/>
            <w:sz w:val="28"/>
            <w:szCs w:val="28"/>
            <w:rPrChange w:id="3240" w:author="Administrator" w:date="2015-04-28T08:43:00Z">
              <w:rPr>
                <w:rFonts w:hint="eastAsia" w:ascii="华文楷体" w:hAnsi="华文楷体" w:eastAsia="华文楷体"/>
                <w:sz w:val="28"/>
                <w:szCs w:val="28"/>
              </w:rPr>
            </w:rPrChange>
          </w:rPr>
          <w:delText>以</w:delText>
        </w:r>
      </w:del>
      <w:r>
        <w:rPr>
          <w:rFonts w:hint="eastAsia" w:ascii="楷体_GB2312" w:hAnsi="楷体_GB2312" w:eastAsia="楷体_GB2312" w:cs="楷体_GB2312"/>
          <w:sz w:val="28"/>
          <w:szCs w:val="28"/>
          <w:rPrChange w:id="3241" w:author="Administrator" w:date="2015-04-28T08:43:00Z">
            <w:rPr>
              <w:rFonts w:hint="eastAsia" w:ascii="华文楷体" w:hAnsi="华文楷体" w:eastAsia="华文楷体"/>
              <w:sz w:val="28"/>
              <w:szCs w:val="28"/>
            </w:rPr>
          </w:rPrChange>
        </w:rPr>
        <w:t>我们</w:t>
      </w:r>
      <w:ins w:id="3242" w:author="Administrator" w:date="2015-04-29T21:15:16Z">
        <w:r>
          <w:rPr>
            <w:rFonts w:hint="eastAsia" w:ascii="楷体_GB2312" w:hAnsi="楷体_GB2312" w:eastAsia="楷体_GB2312" w:cs="楷体_GB2312"/>
            <w:sz w:val="28"/>
            <w:szCs w:val="28"/>
            <w:lang w:eastAsia="zh-CN"/>
          </w:rPr>
          <w:t>所</w:t>
        </w:r>
      </w:ins>
      <w:r>
        <w:rPr>
          <w:rFonts w:hint="eastAsia" w:ascii="楷体_GB2312" w:hAnsi="楷体_GB2312" w:eastAsia="楷体_GB2312" w:cs="楷体_GB2312"/>
          <w:sz w:val="28"/>
          <w:szCs w:val="28"/>
          <w:rPrChange w:id="3243" w:author="Administrator" w:date="2015-04-28T08:43:00Z">
            <w:rPr>
              <w:rFonts w:hint="eastAsia" w:ascii="华文楷体" w:hAnsi="华文楷体" w:eastAsia="华文楷体"/>
              <w:sz w:val="28"/>
              <w:szCs w:val="28"/>
            </w:rPr>
          </w:rPrChange>
        </w:rPr>
        <w:t>产生</w:t>
      </w:r>
      <w:ins w:id="3244" w:author="Administrator" w:date="2015-04-29T21:15:19Z">
        <w:r>
          <w:rPr>
            <w:rFonts w:hint="eastAsia" w:ascii="楷体_GB2312" w:hAnsi="楷体_GB2312" w:eastAsia="楷体_GB2312" w:cs="楷体_GB2312"/>
            <w:sz w:val="28"/>
            <w:szCs w:val="28"/>
            <w:lang w:eastAsia="zh-CN"/>
          </w:rPr>
          <w:t>的</w:t>
        </w:r>
      </w:ins>
      <w:del w:id="3245" w:author="Administrator" w:date="2015-04-29T21:15:26Z">
        <w:r>
          <w:rPr>
            <w:rFonts w:hint="eastAsia" w:ascii="楷体_GB2312" w:hAnsi="楷体_GB2312" w:eastAsia="楷体_GB2312" w:cs="楷体_GB2312"/>
            <w:sz w:val="28"/>
            <w:szCs w:val="28"/>
            <w:rPrChange w:id="3246" w:author="Administrator" w:date="2015-04-28T08:43:00Z">
              <w:rPr>
                <w:rFonts w:hint="eastAsia" w:ascii="华文楷体" w:hAnsi="华文楷体" w:eastAsia="华文楷体"/>
                <w:sz w:val="28"/>
                <w:szCs w:val="28"/>
              </w:rPr>
            </w:rPrChange>
          </w:rPr>
          <w:delText>智慧</w:delText>
        </w:r>
      </w:del>
      <w:ins w:id="3247" w:author="Administrator" w:date="2015-04-29T21:15:26Z">
        <w:r>
          <w:rPr>
            <w:rFonts w:hint="eastAsia" w:ascii="楷体_GB2312" w:hAnsi="楷体_GB2312" w:eastAsia="楷体_GB2312" w:cs="楷体_GB2312"/>
            <w:sz w:val="28"/>
            <w:szCs w:val="28"/>
            <w:lang w:eastAsia="zh-CN"/>
          </w:rPr>
          <w:t>定</w:t>
        </w:r>
      </w:ins>
      <w:ins w:id="3248" w:author="Administrator" w:date="2015-04-29T21:15:27Z">
        <w:r>
          <w:rPr>
            <w:rFonts w:hint="eastAsia" w:ascii="楷体_GB2312" w:hAnsi="楷体_GB2312" w:eastAsia="楷体_GB2312" w:cs="楷体_GB2312"/>
            <w:sz w:val="28"/>
            <w:szCs w:val="28"/>
            <w:lang w:eastAsia="zh-CN"/>
          </w:rPr>
          <w:t>解</w:t>
        </w:r>
      </w:ins>
      <w:r>
        <w:rPr>
          <w:rFonts w:hint="eastAsia" w:ascii="楷体_GB2312" w:hAnsi="楷体_GB2312" w:eastAsia="楷体_GB2312" w:cs="楷体_GB2312"/>
          <w:sz w:val="28"/>
          <w:szCs w:val="28"/>
          <w:rPrChange w:id="3249" w:author="Administrator" w:date="2015-04-28T08:43:00Z">
            <w:rPr>
              <w:rFonts w:hint="eastAsia" w:ascii="华文楷体" w:hAnsi="华文楷体" w:eastAsia="华文楷体"/>
              <w:sz w:val="28"/>
              <w:szCs w:val="28"/>
            </w:rPr>
          </w:rPrChange>
        </w:rPr>
        <w:t>的作用，不管是谁，哪怕</w:t>
      </w:r>
      <w:ins w:id="3250" w:author="Administrator" w:date="2015-04-29T21:15:35Z">
        <w:r>
          <w:rPr>
            <w:rFonts w:hint="eastAsia" w:ascii="楷体_GB2312" w:hAnsi="楷体_GB2312" w:eastAsia="楷体_GB2312" w:cs="楷体_GB2312"/>
            <w:sz w:val="28"/>
            <w:szCs w:val="28"/>
            <w:lang w:eastAsia="zh-CN"/>
          </w:rPr>
          <w:t>就说</w:t>
        </w:r>
      </w:ins>
      <w:r>
        <w:rPr>
          <w:rFonts w:hint="eastAsia" w:ascii="楷体_GB2312" w:hAnsi="楷体_GB2312" w:eastAsia="楷体_GB2312" w:cs="楷体_GB2312"/>
          <w:sz w:val="28"/>
          <w:szCs w:val="28"/>
          <w:rPrChange w:id="3251" w:author="Administrator" w:date="2015-04-28T08:43:00Z">
            <w:rPr>
              <w:rFonts w:hint="eastAsia" w:ascii="华文楷体" w:hAnsi="华文楷体" w:eastAsia="华文楷体"/>
              <w:sz w:val="28"/>
              <w:szCs w:val="28"/>
            </w:rPr>
          </w:rPrChange>
        </w:rPr>
        <w:t>是十万尊佛来到我们面前说一切万法都不是空的，我们都不会产生丝毫的疑惑。什么时候有了这样</w:t>
      </w:r>
      <w:ins w:id="3252" w:author="Administrator" w:date="2015-04-29T21:15:53Z">
        <w:r>
          <w:rPr>
            <w:rFonts w:hint="eastAsia" w:ascii="楷体_GB2312" w:hAnsi="楷体_GB2312" w:eastAsia="楷体_GB2312" w:cs="楷体_GB2312"/>
            <w:sz w:val="28"/>
            <w:szCs w:val="28"/>
            <w:lang w:eastAsia="zh-CN"/>
          </w:rPr>
          <w:t>一种</w:t>
        </w:r>
      </w:ins>
      <w:r>
        <w:rPr>
          <w:rFonts w:hint="eastAsia" w:ascii="楷体_GB2312" w:hAnsi="楷体_GB2312" w:eastAsia="楷体_GB2312" w:cs="楷体_GB2312"/>
          <w:sz w:val="28"/>
          <w:szCs w:val="28"/>
          <w:rPrChange w:id="3253" w:author="Administrator" w:date="2015-04-28T08:43:00Z">
            <w:rPr>
              <w:rFonts w:hint="eastAsia" w:ascii="华文楷体" w:hAnsi="华文楷体" w:eastAsia="华文楷体"/>
              <w:sz w:val="28"/>
              <w:szCs w:val="28"/>
            </w:rPr>
          </w:rPrChange>
        </w:rPr>
        <w:t>的信心，</w:t>
      </w:r>
      <w:ins w:id="3254" w:author="Administrator" w:date="2015-04-29T21:16:02Z">
        <w:r>
          <w:rPr>
            <w:rFonts w:hint="eastAsia" w:ascii="楷体_GB2312" w:hAnsi="楷体_GB2312" w:eastAsia="楷体_GB2312" w:cs="楷体_GB2312"/>
            <w:sz w:val="28"/>
            <w:szCs w:val="28"/>
            <w:lang w:eastAsia="zh-CN"/>
          </w:rPr>
          <w:t>当然</w:t>
        </w:r>
      </w:ins>
      <w:ins w:id="3255" w:author="Administrator" w:date="2015-04-29T21:16:04Z">
        <w:r>
          <w:rPr>
            <w:rFonts w:hint="eastAsia" w:ascii="楷体_GB2312" w:hAnsi="楷体_GB2312" w:eastAsia="楷体_GB2312" w:cs="楷体_GB2312"/>
            <w:sz w:val="28"/>
            <w:szCs w:val="28"/>
            <w:lang w:eastAsia="zh-CN"/>
          </w:rPr>
          <w:t>这个</w:t>
        </w:r>
      </w:ins>
      <w:ins w:id="3256" w:author="Administrator" w:date="2015-04-29T21:16:06Z">
        <w:r>
          <w:rPr>
            <w:rFonts w:hint="eastAsia" w:ascii="楷体_GB2312" w:hAnsi="楷体_GB2312" w:eastAsia="楷体_GB2312" w:cs="楷体_GB2312"/>
            <w:sz w:val="28"/>
            <w:szCs w:val="28"/>
            <w:lang w:eastAsia="zh-CN"/>
          </w:rPr>
          <w:t>不是</w:t>
        </w:r>
      </w:ins>
      <w:ins w:id="3257" w:author="Administrator" w:date="2015-04-29T21:16:08Z">
        <w:r>
          <w:rPr>
            <w:rFonts w:hint="eastAsia" w:ascii="楷体_GB2312" w:hAnsi="楷体_GB2312" w:eastAsia="楷体_GB2312" w:cs="楷体_GB2312"/>
            <w:sz w:val="28"/>
            <w:szCs w:val="28"/>
            <w:lang w:eastAsia="zh-CN"/>
          </w:rPr>
          <w:t>顽固</w:t>
        </w:r>
      </w:ins>
      <w:ins w:id="3258" w:author="Administrator" w:date="2015-04-29T21:16:09Z">
        <w:r>
          <w:rPr>
            <w:rFonts w:hint="eastAsia" w:ascii="楷体_GB2312" w:hAnsi="楷体_GB2312" w:eastAsia="楷体_GB2312" w:cs="楷体_GB2312"/>
            <w:sz w:val="28"/>
            <w:szCs w:val="28"/>
            <w:lang w:eastAsia="zh-CN"/>
          </w:rPr>
          <w:t>啊</w:t>
        </w:r>
      </w:ins>
      <w:ins w:id="3259" w:author="Administrator" w:date="2015-04-29T21:16:10Z">
        <w:r>
          <w:rPr>
            <w:rFonts w:hint="eastAsia" w:ascii="楷体_GB2312" w:hAnsi="楷体_GB2312" w:eastAsia="楷体_GB2312" w:cs="楷体_GB2312"/>
            <w:sz w:val="28"/>
            <w:szCs w:val="28"/>
            <w:lang w:eastAsia="zh-CN"/>
          </w:rPr>
          <w:t>，</w:t>
        </w:r>
      </w:ins>
      <w:ins w:id="3260" w:author="Administrator" w:date="2015-04-29T21:16:28Z">
        <w:r>
          <w:rPr>
            <w:rFonts w:hint="eastAsia" w:ascii="楷体_GB2312" w:hAnsi="楷体_GB2312" w:eastAsia="楷体_GB2312" w:cs="楷体_GB2312"/>
            <w:sz w:val="28"/>
            <w:szCs w:val="28"/>
            <w:lang w:eastAsia="zh-CN"/>
          </w:rPr>
          <w:t>像这样</w:t>
        </w:r>
      </w:ins>
      <w:ins w:id="3261" w:author="Administrator" w:date="2015-04-29T21:16:31Z">
        <w:r>
          <w:rPr>
            <w:rFonts w:hint="eastAsia" w:ascii="楷体_GB2312" w:hAnsi="楷体_GB2312" w:eastAsia="楷体_GB2312" w:cs="楷体_GB2312"/>
            <w:sz w:val="28"/>
            <w:szCs w:val="28"/>
            <w:lang w:eastAsia="zh-CN"/>
          </w:rPr>
          <w:t>的</w:t>
        </w:r>
      </w:ins>
      <w:ins w:id="3262" w:author="Administrator" w:date="2015-04-29T21:16:32Z">
        <w:r>
          <w:rPr>
            <w:rFonts w:hint="eastAsia" w:ascii="楷体_GB2312" w:hAnsi="楷体_GB2312" w:eastAsia="楷体_GB2312" w:cs="楷体_GB2312"/>
            <w:sz w:val="28"/>
            <w:szCs w:val="28"/>
            <w:lang w:eastAsia="zh-CN"/>
          </w:rPr>
          <w:t>话</w:t>
        </w:r>
      </w:ins>
      <w:ins w:id="3263" w:author="Administrator" w:date="2015-04-29T21:16:35Z">
        <w:r>
          <w:rPr>
            <w:rFonts w:hint="eastAsia" w:ascii="楷体_GB2312" w:hAnsi="楷体_GB2312" w:eastAsia="楷体_GB2312" w:cs="楷体_GB2312"/>
            <w:sz w:val="28"/>
            <w:szCs w:val="28"/>
            <w:lang w:eastAsia="zh-CN"/>
          </w:rPr>
          <w:t>产生</w:t>
        </w:r>
      </w:ins>
      <w:ins w:id="3264" w:author="Administrator" w:date="2015-04-29T21:16:39Z">
        <w:r>
          <w:rPr>
            <w:rFonts w:hint="eastAsia" w:ascii="楷体_GB2312" w:hAnsi="楷体_GB2312" w:eastAsia="楷体_GB2312" w:cs="楷体_GB2312"/>
            <w:sz w:val="28"/>
            <w:szCs w:val="28"/>
            <w:lang w:eastAsia="zh-CN"/>
          </w:rPr>
          <w:t>很清静</w:t>
        </w:r>
      </w:ins>
      <w:ins w:id="3265" w:author="Administrator" w:date="2015-04-29T21:16:40Z">
        <w:r>
          <w:rPr>
            <w:rFonts w:hint="eastAsia" w:ascii="楷体_GB2312" w:hAnsi="楷体_GB2312" w:eastAsia="楷体_GB2312" w:cs="楷体_GB2312"/>
            <w:sz w:val="28"/>
            <w:szCs w:val="28"/>
            <w:lang w:eastAsia="zh-CN"/>
          </w:rPr>
          <w:t>的</w:t>
        </w:r>
      </w:ins>
      <w:ins w:id="3266" w:author="Administrator" w:date="2015-04-29T21:16:50Z">
        <w:r>
          <w:rPr>
            <w:rFonts w:hint="eastAsia" w:ascii="楷体_GB2312" w:hAnsi="楷体_GB2312" w:eastAsia="楷体_GB2312" w:cs="楷体_GB2312"/>
            <w:sz w:val="28"/>
            <w:szCs w:val="28"/>
            <w:lang w:eastAsia="zh-CN"/>
          </w:rPr>
          <w:t>信心</w:t>
        </w:r>
      </w:ins>
      <w:ins w:id="3267" w:author="Administrator" w:date="2015-04-29T21:16:51Z">
        <w:r>
          <w:rPr>
            <w:rFonts w:hint="eastAsia" w:ascii="楷体_GB2312" w:hAnsi="楷体_GB2312" w:eastAsia="楷体_GB2312" w:cs="楷体_GB2312"/>
            <w:sz w:val="28"/>
            <w:szCs w:val="28"/>
            <w:lang w:eastAsia="zh-CN"/>
          </w:rPr>
          <w:t>的</w:t>
        </w:r>
      </w:ins>
      <w:ins w:id="3268" w:author="Administrator" w:date="2015-04-29T21:16:53Z">
        <w:r>
          <w:rPr>
            <w:rFonts w:hint="eastAsia" w:ascii="楷体_GB2312" w:hAnsi="楷体_GB2312" w:eastAsia="楷体_GB2312" w:cs="楷体_GB2312"/>
            <w:sz w:val="28"/>
            <w:szCs w:val="28"/>
            <w:lang w:eastAsia="zh-CN"/>
          </w:rPr>
          <w:t>时候</w:t>
        </w:r>
      </w:ins>
      <w:ins w:id="3269" w:author="Administrator" w:date="2015-04-29T21:16:54Z">
        <w:r>
          <w:rPr>
            <w:rFonts w:hint="eastAsia" w:ascii="楷体_GB2312" w:hAnsi="楷体_GB2312" w:eastAsia="楷体_GB2312" w:cs="楷体_GB2312"/>
            <w:sz w:val="28"/>
            <w:szCs w:val="28"/>
            <w:lang w:eastAsia="zh-CN"/>
          </w:rPr>
          <w:t>呢</w:t>
        </w:r>
      </w:ins>
      <w:ins w:id="3270" w:author="Administrator" w:date="2015-04-29T21:16:55Z">
        <w:r>
          <w:rPr>
            <w:rFonts w:hint="eastAsia" w:ascii="楷体_GB2312" w:hAnsi="楷体_GB2312" w:eastAsia="楷体_GB2312" w:cs="楷体_GB2312"/>
            <w:sz w:val="28"/>
            <w:szCs w:val="28"/>
            <w:lang w:eastAsia="zh-CN"/>
          </w:rPr>
          <w:t>，</w:t>
        </w:r>
      </w:ins>
      <w:del w:id="3271" w:author="Administrator" w:date="2015-04-29T21:17:06Z">
        <w:r>
          <w:rPr>
            <w:rFonts w:hint="eastAsia" w:ascii="楷体_GB2312" w:hAnsi="楷体_GB2312" w:eastAsia="楷体_GB2312" w:cs="楷体_GB2312"/>
            <w:sz w:val="28"/>
            <w:szCs w:val="28"/>
            <w:rPrChange w:id="3272" w:author="Administrator" w:date="2015-04-28T08:43:00Z">
              <w:rPr>
                <w:rFonts w:hint="eastAsia" w:ascii="华文楷体" w:hAnsi="华文楷体" w:eastAsia="华文楷体"/>
                <w:sz w:val="28"/>
                <w:szCs w:val="28"/>
              </w:rPr>
            </w:rPrChange>
          </w:rPr>
          <w:delText>就可以说</w:delText>
        </w:r>
      </w:del>
      <w:ins w:id="3273" w:author="Administrator" w:date="2015-04-29T21:17:06Z">
        <w:r>
          <w:rPr>
            <w:rFonts w:hint="eastAsia" w:ascii="楷体_GB2312" w:hAnsi="楷体_GB2312" w:eastAsia="楷体_GB2312" w:cs="楷体_GB2312"/>
            <w:sz w:val="28"/>
            <w:szCs w:val="28"/>
            <w:lang w:eastAsia="zh-CN"/>
          </w:rPr>
          <w:t>像这样</w:t>
        </w:r>
      </w:ins>
      <w:ins w:id="3274" w:author="Administrator" w:date="2015-04-29T21:17:07Z">
        <w:r>
          <w:rPr>
            <w:rFonts w:hint="eastAsia" w:ascii="楷体_GB2312" w:hAnsi="楷体_GB2312" w:eastAsia="楷体_GB2312" w:cs="楷体_GB2312"/>
            <w:sz w:val="28"/>
            <w:szCs w:val="28"/>
            <w:lang w:eastAsia="zh-CN"/>
          </w:rPr>
          <w:t>的话</w:t>
        </w:r>
      </w:ins>
      <w:ins w:id="3275" w:author="Administrator" w:date="2015-04-29T21:17:10Z">
        <w:r>
          <w:rPr>
            <w:rFonts w:hint="eastAsia" w:ascii="楷体_GB2312" w:hAnsi="楷体_GB2312" w:eastAsia="楷体_GB2312" w:cs="楷体_GB2312"/>
            <w:sz w:val="28"/>
            <w:szCs w:val="28"/>
            <w:lang w:eastAsia="zh-CN"/>
          </w:rPr>
          <w:t>就说</w:t>
        </w:r>
      </w:ins>
      <w:ins w:id="3276" w:author="Administrator" w:date="2015-04-29T21:17:14Z">
        <w:r>
          <w:rPr>
            <w:rFonts w:hint="eastAsia" w:ascii="楷体_GB2312" w:hAnsi="楷体_GB2312" w:eastAsia="楷体_GB2312" w:cs="楷体_GB2312"/>
            <w:sz w:val="28"/>
            <w:szCs w:val="28"/>
            <w:lang w:eastAsia="zh-CN"/>
          </w:rPr>
          <w:t>有了</w:t>
        </w:r>
      </w:ins>
      <w:r>
        <w:rPr>
          <w:rFonts w:hint="eastAsia" w:ascii="楷体_GB2312" w:hAnsi="楷体_GB2312" w:eastAsia="楷体_GB2312" w:cs="楷体_GB2312"/>
          <w:sz w:val="28"/>
          <w:szCs w:val="28"/>
          <w:rPrChange w:id="3277" w:author="Administrator" w:date="2015-04-28T08:43:00Z">
            <w:rPr>
              <w:rFonts w:hint="eastAsia" w:ascii="华文楷体" w:hAnsi="华文楷体" w:eastAsia="华文楷体"/>
              <w:sz w:val="28"/>
              <w:szCs w:val="28"/>
            </w:rPr>
          </w:rPrChange>
        </w:rPr>
        <w:t>真正的</w:t>
      </w:r>
      <w:del w:id="3278" w:author="Administrator" w:date="2015-04-29T21:17:17Z">
        <w:r>
          <w:rPr>
            <w:rFonts w:hint="eastAsia" w:ascii="楷体_GB2312" w:hAnsi="楷体_GB2312" w:eastAsia="楷体_GB2312" w:cs="楷体_GB2312"/>
            <w:sz w:val="28"/>
            <w:szCs w:val="28"/>
            <w:rPrChange w:id="3279" w:author="Administrator" w:date="2015-04-28T08:43:00Z">
              <w:rPr>
                <w:rFonts w:hint="eastAsia" w:ascii="华文楷体" w:hAnsi="华文楷体" w:eastAsia="华文楷体"/>
                <w:sz w:val="28"/>
                <w:szCs w:val="28"/>
              </w:rPr>
            </w:rPrChange>
          </w:rPr>
          <w:delText>有了</w:delText>
        </w:r>
      </w:del>
      <w:r>
        <w:rPr>
          <w:rFonts w:hint="eastAsia" w:ascii="楷体_GB2312" w:hAnsi="楷体_GB2312" w:eastAsia="楷体_GB2312" w:cs="楷体_GB2312"/>
          <w:sz w:val="28"/>
          <w:szCs w:val="28"/>
          <w:rPrChange w:id="3280" w:author="Administrator" w:date="2015-04-28T08:43:00Z">
            <w:rPr>
              <w:rFonts w:hint="eastAsia" w:ascii="华文楷体" w:hAnsi="华文楷体" w:eastAsia="华文楷体"/>
              <w:sz w:val="28"/>
              <w:szCs w:val="28"/>
            </w:rPr>
          </w:rPrChange>
        </w:rPr>
        <w:t>诚信了。</w:t>
      </w:r>
      <w:ins w:id="3281" w:author="Administrator" w:date="2015-04-29T21:17:28Z">
        <w:r>
          <w:rPr>
            <w:rFonts w:hint="eastAsia" w:ascii="楷体_GB2312" w:hAnsi="楷体_GB2312" w:eastAsia="楷体_GB2312" w:cs="楷体_GB2312"/>
            <w:sz w:val="28"/>
            <w:szCs w:val="28"/>
            <w:lang w:eastAsia="zh-CN"/>
          </w:rPr>
          <w:t>有的时</w:t>
        </w:r>
      </w:ins>
      <w:ins w:id="3282" w:author="Administrator" w:date="2015-04-29T21:17:29Z">
        <w:r>
          <w:rPr>
            <w:rFonts w:hint="eastAsia" w:ascii="楷体_GB2312" w:hAnsi="楷体_GB2312" w:eastAsia="楷体_GB2312" w:cs="楷体_GB2312"/>
            <w:sz w:val="28"/>
            <w:szCs w:val="28"/>
            <w:lang w:eastAsia="zh-CN"/>
          </w:rPr>
          <w:t>候</w:t>
        </w:r>
      </w:ins>
      <w:ins w:id="3283" w:author="Administrator" w:date="2015-04-29T21:17:35Z">
        <w:r>
          <w:rPr>
            <w:rFonts w:hint="eastAsia" w:ascii="楷体_GB2312" w:hAnsi="楷体_GB2312" w:eastAsia="楷体_GB2312" w:cs="楷体_GB2312"/>
            <w:sz w:val="28"/>
            <w:szCs w:val="28"/>
            <w:lang w:eastAsia="zh-CN"/>
          </w:rPr>
          <w:t>顽固的心态</w:t>
        </w:r>
      </w:ins>
      <w:del w:id="3284" w:author="Administrator" w:date="2015-04-29T21:17:47Z">
        <w:r>
          <w:rPr>
            <w:rFonts w:hint="eastAsia" w:ascii="楷体_GB2312" w:hAnsi="楷体_GB2312" w:eastAsia="楷体_GB2312" w:cs="楷体_GB2312"/>
            <w:sz w:val="28"/>
            <w:szCs w:val="28"/>
            <w:rPrChange w:id="3285" w:author="Administrator" w:date="2015-04-28T08:43:00Z">
              <w:rPr>
                <w:rFonts w:hint="eastAsia" w:ascii="华文楷体" w:hAnsi="华文楷体" w:eastAsia="华文楷体"/>
                <w:sz w:val="28"/>
                <w:szCs w:val="28"/>
              </w:rPr>
            </w:rPrChange>
          </w:rPr>
          <w:delText>这不是一种</w:delText>
        </w:r>
      </w:del>
      <w:r>
        <w:rPr>
          <w:rFonts w:hint="eastAsia" w:ascii="楷体_GB2312" w:hAnsi="楷体_GB2312" w:eastAsia="楷体_GB2312" w:cs="楷体_GB2312"/>
          <w:sz w:val="28"/>
          <w:szCs w:val="28"/>
          <w:rPrChange w:id="3286" w:author="Administrator" w:date="2015-04-28T08:43:00Z">
            <w:rPr>
              <w:rFonts w:hint="eastAsia" w:ascii="华文楷体" w:hAnsi="华文楷体" w:eastAsia="华文楷体"/>
              <w:sz w:val="28"/>
              <w:szCs w:val="28"/>
            </w:rPr>
          </w:rPrChange>
        </w:rPr>
        <w:t>没有</w:t>
      </w:r>
      <w:ins w:id="3287" w:author="Administrator" w:date="2015-04-29T21:17:51Z">
        <w:r>
          <w:rPr>
            <w:rFonts w:hint="eastAsia" w:ascii="楷体_GB2312" w:hAnsi="楷体_GB2312" w:eastAsia="楷体_GB2312" w:cs="楷体_GB2312"/>
            <w:sz w:val="28"/>
            <w:szCs w:val="28"/>
            <w:lang w:eastAsia="zh-CN"/>
          </w:rPr>
          <w:t>这样</w:t>
        </w:r>
      </w:ins>
      <w:ins w:id="3288" w:author="Administrator" w:date="2015-04-29T21:17:54Z">
        <w:r>
          <w:rPr>
            <w:rFonts w:hint="eastAsia" w:ascii="楷体_GB2312" w:hAnsi="楷体_GB2312" w:eastAsia="楷体_GB2312" w:cs="楷体_GB2312"/>
            <w:sz w:val="28"/>
            <w:szCs w:val="28"/>
            <w:lang w:eastAsia="zh-CN"/>
          </w:rPr>
          <w:t>一种</w:t>
        </w:r>
      </w:ins>
      <w:r>
        <w:rPr>
          <w:rFonts w:hint="eastAsia" w:ascii="楷体_GB2312" w:hAnsi="楷体_GB2312" w:eastAsia="楷体_GB2312" w:cs="楷体_GB2312"/>
          <w:sz w:val="28"/>
          <w:szCs w:val="28"/>
          <w:rPrChange w:id="3289" w:author="Administrator" w:date="2015-04-28T08:43:00Z">
            <w:rPr>
              <w:rFonts w:hint="eastAsia" w:ascii="华文楷体" w:hAnsi="华文楷体" w:eastAsia="华文楷体"/>
              <w:sz w:val="28"/>
              <w:szCs w:val="28"/>
            </w:rPr>
          </w:rPrChange>
        </w:rPr>
        <w:t>根据的、反正我认定的东西就咬着不放</w:t>
      </w:r>
      <w:ins w:id="3290" w:author="Administrator" w:date="2015-04-29T21:18:03Z">
        <w:r>
          <w:rPr>
            <w:rFonts w:hint="eastAsia" w:ascii="楷体_GB2312" w:hAnsi="楷体_GB2312" w:eastAsia="楷体_GB2312" w:cs="楷体_GB2312"/>
            <w:sz w:val="28"/>
            <w:szCs w:val="28"/>
            <w:lang w:eastAsia="zh-CN"/>
          </w:rPr>
          <w:t>，</w:t>
        </w:r>
      </w:ins>
      <w:ins w:id="3291" w:author="Administrator" w:date="2015-04-29T21:18:06Z">
        <w:r>
          <w:rPr>
            <w:rFonts w:hint="eastAsia" w:ascii="楷体_GB2312" w:hAnsi="楷体_GB2312" w:eastAsia="楷体_GB2312" w:cs="楷体_GB2312"/>
            <w:sz w:val="28"/>
            <w:szCs w:val="28"/>
            <w:lang w:eastAsia="zh-CN"/>
          </w:rPr>
          <w:t>这个方面</w:t>
        </w:r>
      </w:ins>
      <w:ins w:id="3292" w:author="Administrator" w:date="2015-04-29T21:18:09Z">
        <w:r>
          <w:rPr>
            <w:rFonts w:hint="eastAsia" w:ascii="楷体_GB2312" w:hAnsi="楷体_GB2312" w:eastAsia="楷体_GB2312" w:cs="楷体_GB2312"/>
            <w:sz w:val="28"/>
            <w:szCs w:val="28"/>
            <w:lang w:eastAsia="zh-CN"/>
          </w:rPr>
          <w:t>就是</w:t>
        </w:r>
      </w:ins>
      <w:del w:id="3293" w:author="Administrator" w:date="2015-04-29T21:18:14Z">
        <w:r>
          <w:rPr>
            <w:rFonts w:hint="eastAsia" w:ascii="楷体_GB2312" w:hAnsi="楷体_GB2312" w:eastAsia="楷体_GB2312" w:cs="楷体_GB2312"/>
            <w:sz w:val="28"/>
            <w:szCs w:val="28"/>
            <w:rPrChange w:id="3294" w:author="Administrator" w:date="2015-04-28T08:43: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3295" w:author="Administrator" w:date="2015-04-28T08:43:00Z">
            <w:rPr>
              <w:rFonts w:hint="eastAsia" w:ascii="华文楷体" w:hAnsi="华文楷体" w:eastAsia="华文楷体"/>
              <w:sz w:val="28"/>
              <w:szCs w:val="28"/>
            </w:rPr>
          </w:rPrChange>
        </w:rPr>
        <w:t>顽固</w:t>
      </w:r>
      <w:del w:id="3296" w:author="Administrator" w:date="2015-04-29T21:18:22Z">
        <w:r>
          <w:rPr>
            <w:rFonts w:hint="eastAsia" w:ascii="楷体_GB2312" w:hAnsi="楷体_GB2312" w:eastAsia="楷体_GB2312" w:cs="楷体_GB2312"/>
            <w:sz w:val="28"/>
            <w:szCs w:val="28"/>
            <w:rPrChange w:id="3297" w:author="Administrator" w:date="2015-04-28T08:43:00Z">
              <w:rPr>
                <w:rFonts w:hint="eastAsia" w:ascii="华文楷体" w:hAnsi="华文楷体" w:eastAsia="华文楷体"/>
                <w:sz w:val="28"/>
                <w:szCs w:val="28"/>
              </w:rPr>
            </w:rPrChange>
          </w:rPr>
          <w:delText>心态</w:delText>
        </w:r>
      </w:del>
      <w:r>
        <w:rPr>
          <w:rFonts w:hint="eastAsia" w:ascii="楷体_GB2312" w:hAnsi="楷体_GB2312" w:eastAsia="楷体_GB2312" w:cs="楷体_GB2312"/>
          <w:sz w:val="28"/>
          <w:szCs w:val="28"/>
          <w:rPrChange w:id="3298" w:author="Administrator" w:date="2015-04-28T08:43:00Z">
            <w:rPr>
              <w:rFonts w:hint="eastAsia" w:ascii="华文楷体" w:hAnsi="华文楷体" w:eastAsia="华文楷体"/>
              <w:sz w:val="28"/>
              <w:szCs w:val="28"/>
            </w:rPr>
          </w:rPrChange>
        </w:rPr>
        <w:t>，</w:t>
      </w:r>
      <w:ins w:id="3299" w:author="Administrator" w:date="2015-04-29T21:18:28Z">
        <w:r>
          <w:rPr>
            <w:rFonts w:hint="eastAsia" w:ascii="楷体_GB2312" w:hAnsi="楷体_GB2312" w:eastAsia="楷体_GB2312" w:cs="楷体_GB2312"/>
            <w:sz w:val="28"/>
            <w:szCs w:val="28"/>
            <w:lang w:eastAsia="zh-CN"/>
          </w:rPr>
          <w:t>自</w:t>
        </w:r>
      </w:ins>
      <w:ins w:id="3300" w:author="Administrator" w:date="2015-04-29T21:18:29Z">
        <w:r>
          <w:rPr>
            <w:rFonts w:hint="eastAsia" w:ascii="楷体_GB2312" w:hAnsi="楷体_GB2312" w:eastAsia="楷体_GB2312" w:cs="楷体_GB2312"/>
            <w:sz w:val="28"/>
            <w:szCs w:val="28"/>
            <w:lang w:eastAsia="zh-CN"/>
          </w:rPr>
          <w:t>己也讲不出</w:t>
        </w:r>
      </w:ins>
      <w:ins w:id="3301" w:author="Administrator" w:date="2015-04-29T21:18:32Z">
        <w:r>
          <w:rPr>
            <w:rFonts w:hint="eastAsia" w:ascii="楷体_GB2312" w:hAnsi="楷体_GB2312" w:eastAsia="楷体_GB2312" w:cs="楷体_GB2312"/>
            <w:sz w:val="28"/>
            <w:szCs w:val="28"/>
            <w:lang w:eastAsia="zh-CN"/>
          </w:rPr>
          <w:t>道理来</w:t>
        </w:r>
      </w:ins>
      <w:ins w:id="3302" w:author="Administrator" w:date="2015-04-29T21:18:33Z">
        <w:r>
          <w:rPr>
            <w:rFonts w:hint="eastAsia" w:ascii="楷体_GB2312" w:hAnsi="楷体_GB2312" w:eastAsia="楷体_GB2312" w:cs="楷体_GB2312"/>
            <w:sz w:val="28"/>
            <w:szCs w:val="28"/>
            <w:lang w:eastAsia="zh-CN"/>
          </w:rPr>
          <w:t>，</w:t>
        </w:r>
      </w:ins>
      <w:ins w:id="3303" w:author="Administrator" w:date="2015-04-29T21:18:43Z">
        <w:r>
          <w:rPr>
            <w:rFonts w:hint="eastAsia" w:ascii="楷体_GB2312" w:hAnsi="楷体_GB2312" w:eastAsia="楷体_GB2312" w:cs="楷体_GB2312"/>
            <w:sz w:val="28"/>
            <w:szCs w:val="28"/>
            <w:lang w:eastAsia="zh-CN"/>
          </w:rPr>
          <w:t>像这样的</w:t>
        </w:r>
      </w:ins>
      <w:ins w:id="3304" w:author="Administrator" w:date="2015-04-29T21:18:45Z">
        <w:r>
          <w:rPr>
            <w:rFonts w:hint="eastAsia" w:ascii="楷体_GB2312" w:hAnsi="楷体_GB2312" w:eastAsia="楷体_GB2312" w:cs="楷体_GB2312"/>
            <w:sz w:val="28"/>
            <w:szCs w:val="28"/>
            <w:lang w:eastAsia="zh-CN"/>
          </w:rPr>
          <w:t>话</w:t>
        </w:r>
      </w:ins>
      <w:ins w:id="3305" w:author="Administrator" w:date="2015-04-29T21:18:49Z">
        <w:r>
          <w:rPr>
            <w:rFonts w:hint="eastAsia" w:ascii="楷体_GB2312" w:hAnsi="楷体_GB2312" w:eastAsia="楷体_GB2312" w:cs="楷体_GB2312"/>
            <w:sz w:val="28"/>
            <w:szCs w:val="28"/>
            <w:lang w:eastAsia="zh-CN"/>
          </w:rPr>
          <w:t>死抱着</w:t>
        </w:r>
      </w:ins>
      <w:ins w:id="3306" w:author="Administrator" w:date="2015-04-29T21:18:55Z">
        <w:r>
          <w:rPr>
            <w:rFonts w:hint="eastAsia" w:ascii="楷体_GB2312" w:hAnsi="楷体_GB2312" w:eastAsia="楷体_GB2312" w:cs="楷体_GB2312"/>
            <w:sz w:val="28"/>
            <w:szCs w:val="28"/>
            <w:lang w:eastAsia="zh-CN"/>
          </w:rPr>
          <w:t>观点不放</w:t>
        </w:r>
      </w:ins>
      <w:ins w:id="3307" w:author="Administrator" w:date="2015-04-29T21:19:05Z">
        <w:r>
          <w:rPr>
            <w:rFonts w:hint="eastAsia" w:ascii="楷体_GB2312" w:hAnsi="楷体_GB2312" w:eastAsia="楷体_GB2312" w:cs="楷体_GB2312"/>
            <w:sz w:val="28"/>
            <w:szCs w:val="28"/>
            <w:lang w:eastAsia="zh-CN"/>
          </w:rPr>
          <w:t>那就叫</w:t>
        </w:r>
      </w:ins>
      <w:ins w:id="3308" w:author="Administrator" w:date="2015-04-29T21:19:15Z">
        <w:r>
          <w:rPr>
            <w:rFonts w:hint="eastAsia" w:ascii="楷体_GB2312" w:hAnsi="楷体_GB2312" w:eastAsia="楷体_GB2312" w:cs="楷体_GB2312"/>
            <w:sz w:val="28"/>
            <w:szCs w:val="28"/>
            <w:lang w:eastAsia="zh-CN"/>
          </w:rPr>
          <w:t>作顽</w:t>
        </w:r>
      </w:ins>
      <w:ins w:id="3309" w:author="Administrator" w:date="2015-04-29T21:19:16Z">
        <w:r>
          <w:rPr>
            <w:rFonts w:hint="eastAsia" w:ascii="楷体_GB2312" w:hAnsi="楷体_GB2312" w:eastAsia="楷体_GB2312" w:cs="楷体_GB2312"/>
            <w:sz w:val="28"/>
            <w:szCs w:val="28"/>
            <w:lang w:eastAsia="zh-CN"/>
          </w:rPr>
          <w:t>固</w:t>
        </w:r>
      </w:ins>
      <w:ins w:id="3310" w:author="Administrator" w:date="2015-04-29T21:19:17Z">
        <w:r>
          <w:rPr>
            <w:rFonts w:hint="eastAsia" w:ascii="楷体_GB2312" w:hAnsi="楷体_GB2312" w:eastAsia="楷体_GB2312" w:cs="楷体_GB2312"/>
            <w:sz w:val="28"/>
            <w:szCs w:val="28"/>
            <w:lang w:eastAsia="zh-CN"/>
          </w:rPr>
          <w:t>。</w:t>
        </w:r>
      </w:ins>
      <w:ins w:id="3311" w:author="Administrator" w:date="2015-04-29T21:19:26Z">
        <w:r>
          <w:rPr>
            <w:rFonts w:hint="eastAsia" w:ascii="楷体_GB2312" w:hAnsi="楷体_GB2312" w:eastAsia="楷体_GB2312" w:cs="楷体_GB2312"/>
            <w:sz w:val="28"/>
            <w:szCs w:val="28"/>
            <w:lang w:eastAsia="zh-CN"/>
          </w:rPr>
          <w:t>但是</w:t>
        </w:r>
      </w:ins>
      <w:ins w:id="3312" w:author="Administrator" w:date="2015-04-29T21:19:29Z">
        <w:r>
          <w:rPr>
            <w:rFonts w:hint="eastAsia" w:ascii="楷体_GB2312" w:hAnsi="楷体_GB2312" w:eastAsia="楷体_GB2312" w:cs="楷体_GB2312"/>
            <w:sz w:val="28"/>
            <w:szCs w:val="28"/>
            <w:lang w:eastAsia="zh-CN"/>
          </w:rPr>
          <w:t>这个</w:t>
        </w:r>
      </w:ins>
      <w:ins w:id="3313" w:author="Administrator" w:date="2015-04-29T21:19:31Z">
        <w:r>
          <w:rPr>
            <w:rFonts w:hint="eastAsia" w:ascii="楷体_GB2312" w:hAnsi="楷体_GB2312" w:eastAsia="楷体_GB2312" w:cs="楷体_GB2312"/>
            <w:sz w:val="28"/>
            <w:szCs w:val="28"/>
            <w:lang w:eastAsia="zh-CN"/>
          </w:rPr>
          <w:t>方面</w:t>
        </w:r>
      </w:ins>
      <w:ins w:id="3314" w:author="Administrator" w:date="2015-04-29T21:19:33Z">
        <w:r>
          <w:rPr>
            <w:rFonts w:hint="eastAsia" w:ascii="楷体_GB2312" w:hAnsi="楷体_GB2312" w:eastAsia="楷体_GB2312" w:cs="楷体_GB2312"/>
            <w:sz w:val="28"/>
            <w:szCs w:val="28"/>
            <w:lang w:eastAsia="zh-CN"/>
          </w:rPr>
          <w:t>不是</w:t>
        </w:r>
      </w:ins>
      <w:ins w:id="3315" w:author="Administrator" w:date="2015-04-29T21:19:36Z">
        <w:r>
          <w:rPr>
            <w:rFonts w:hint="eastAsia" w:ascii="楷体_GB2312" w:hAnsi="楷体_GB2312" w:eastAsia="楷体_GB2312" w:cs="楷体_GB2312"/>
            <w:sz w:val="28"/>
            <w:szCs w:val="28"/>
            <w:lang w:eastAsia="zh-CN"/>
          </w:rPr>
          <w:t>顽固的</w:t>
        </w:r>
      </w:ins>
      <w:ins w:id="3316" w:author="Administrator" w:date="2015-04-29T21:19:37Z">
        <w:r>
          <w:rPr>
            <w:rFonts w:hint="eastAsia" w:ascii="楷体_GB2312" w:hAnsi="楷体_GB2312" w:eastAsia="楷体_GB2312" w:cs="楷体_GB2312"/>
            <w:sz w:val="28"/>
            <w:szCs w:val="28"/>
            <w:lang w:eastAsia="zh-CN"/>
          </w:rPr>
          <w:t>，</w:t>
        </w:r>
      </w:ins>
      <w:ins w:id="3317" w:author="Administrator" w:date="2015-04-29T21:20:04Z">
        <w:r>
          <w:rPr>
            <w:rFonts w:hint="eastAsia" w:ascii="楷体_GB2312" w:hAnsi="楷体_GB2312" w:eastAsia="楷体_GB2312" w:cs="楷体_GB2312"/>
            <w:sz w:val="28"/>
            <w:szCs w:val="28"/>
            <w:lang w:eastAsia="zh-CN"/>
          </w:rPr>
          <w:t>这个</w:t>
        </w:r>
      </w:ins>
      <w:ins w:id="3318" w:author="Administrator" w:date="2015-04-29T21:20:05Z">
        <w:r>
          <w:rPr>
            <w:rFonts w:hint="eastAsia" w:ascii="楷体_GB2312" w:hAnsi="楷体_GB2312" w:eastAsia="楷体_GB2312" w:cs="楷体_GB2312"/>
            <w:sz w:val="28"/>
            <w:szCs w:val="28"/>
            <w:lang w:eastAsia="zh-CN"/>
          </w:rPr>
          <w:t>方面</w:t>
        </w:r>
      </w:ins>
      <w:ins w:id="3319" w:author="Administrator" w:date="2015-04-29T21:20:07Z">
        <w:r>
          <w:rPr>
            <w:rFonts w:hint="eastAsia" w:ascii="楷体_GB2312" w:hAnsi="楷体_GB2312" w:eastAsia="楷体_GB2312" w:cs="楷体_GB2312"/>
            <w:sz w:val="28"/>
            <w:szCs w:val="28"/>
            <w:lang w:eastAsia="zh-CN"/>
          </w:rPr>
          <w:t>是</w:t>
        </w:r>
      </w:ins>
      <w:ins w:id="3320" w:author="Administrator" w:date="2015-04-29T21:20:12Z">
        <w:r>
          <w:rPr>
            <w:rFonts w:hint="eastAsia" w:ascii="楷体_GB2312" w:hAnsi="楷体_GB2312" w:eastAsia="楷体_GB2312" w:cs="楷体_GB2312"/>
            <w:sz w:val="28"/>
            <w:szCs w:val="28"/>
            <w:lang w:eastAsia="zh-CN"/>
          </w:rPr>
          <w:t>一种</w:t>
        </w:r>
      </w:ins>
      <w:ins w:id="3321" w:author="Administrator" w:date="2015-04-29T21:20:16Z">
        <w:r>
          <w:rPr>
            <w:rFonts w:hint="eastAsia" w:ascii="楷体_GB2312" w:hAnsi="楷体_GB2312" w:eastAsia="楷体_GB2312" w:cs="楷体_GB2312"/>
            <w:sz w:val="28"/>
            <w:szCs w:val="28"/>
            <w:lang w:eastAsia="zh-CN"/>
          </w:rPr>
          <w:t>真正的</w:t>
        </w:r>
      </w:ins>
      <w:ins w:id="3322" w:author="Administrator" w:date="2015-04-29T21:20:19Z">
        <w:r>
          <w:rPr>
            <w:rFonts w:hint="eastAsia" w:ascii="楷体_GB2312" w:hAnsi="楷体_GB2312" w:eastAsia="楷体_GB2312" w:cs="楷体_GB2312"/>
            <w:sz w:val="28"/>
            <w:szCs w:val="28"/>
            <w:lang w:eastAsia="zh-CN"/>
          </w:rPr>
          <w:t>定解</w:t>
        </w:r>
      </w:ins>
      <w:ins w:id="3323" w:author="Administrator" w:date="2015-04-29T21:20:2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324" w:author="Administrator" w:date="2015-04-28T08:43:00Z">
            <w:rPr>
              <w:rFonts w:hint="eastAsia" w:ascii="华文楷体" w:hAnsi="华文楷体" w:eastAsia="华文楷体"/>
              <w:sz w:val="28"/>
              <w:szCs w:val="28"/>
            </w:rPr>
          </w:rPrChange>
        </w:rPr>
        <w:t>而是</w:t>
      </w:r>
      <w:del w:id="3325" w:author="Administrator" w:date="2015-04-29T21:20:27Z">
        <w:r>
          <w:rPr>
            <w:rFonts w:hint="eastAsia" w:ascii="楷体_GB2312" w:hAnsi="楷体_GB2312" w:eastAsia="楷体_GB2312" w:cs="楷体_GB2312"/>
            <w:sz w:val="28"/>
            <w:szCs w:val="28"/>
            <w:rPrChange w:id="3326" w:author="Administrator" w:date="2015-04-28T08:43:00Z">
              <w:rPr>
                <w:rFonts w:hint="eastAsia" w:ascii="华文楷体" w:hAnsi="华文楷体" w:eastAsia="华文楷体"/>
                <w:sz w:val="28"/>
                <w:szCs w:val="28"/>
              </w:rPr>
            </w:rPrChange>
          </w:rPr>
          <w:delText>一种</w:delText>
        </w:r>
      </w:del>
      <w:r>
        <w:rPr>
          <w:rFonts w:hint="eastAsia" w:ascii="楷体_GB2312" w:hAnsi="楷体_GB2312" w:eastAsia="楷体_GB2312" w:cs="楷体_GB2312"/>
          <w:sz w:val="28"/>
          <w:szCs w:val="28"/>
          <w:rPrChange w:id="3327" w:author="Administrator" w:date="2015-04-28T08:43:00Z">
            <w:rPr>
              <w:rFonts w:hint="eastAsia" w:ascii="华文楷体" w:hAnsi="华文楷体" w:eastAsia="华文楷体"/>
              <w:sz w:val="28"/>
              <w:szCs w:val="28"/>
            </w:rPr>
          </w:rPrChange>
        </w:rPr>
        <w:t>通过正理引发的定解。</w:t>
      </w:r>
      <w:ins w:id="3328" w:author="Administrator" w:date="2015-04-29T21:20:49Z">
        <w:r>
          <w:rPr>
            <w:rFonts w:hint="eastAsia" w:ascii="楷体_GB2312" w:hAnsi="楷体_GB2312" w:eastAsia="楷体_GB2312" w:cs="楷体_GB2312"/>
            <w:sz w:val="28"/>
            <w:szCs w:val="28"/>
            <w:lang w:eastAsia="zh-CN"/>
          </w:rPr>
          <w:t>像</w:t>
        </w:r>
      </w:ins>
      <w:r>
        <w:rPr>
          <w:rFonts w:hint="eastAsia" w:ascii="楷体_GB2312" w:hAnsi="楷体_GB2312" w:eastAsia="楷体_GB2312" w:cs="楷体_GB2312"/>
          <w:sz w:val="28"/>
          <w:szCs w:val="28"/>
          <w:rPrChange w:id="3329" w:author="Administrator" w:date="2015-04-28T08:43:00Z">
            <w:rPr>
              <w:rFonts w:hint="eastAsia" w:ascii="华文楷体" w:hAnsi="华文楷体" w:eastAsia="华文楷体"/>
              <w:sz w:val="28"/>
              <w:szCs w:val="28"/>
            </w:rPr>
          </w:rPrChange>
        </w:rPr>
        <w:t>这</w:t>
      </w:r>
      <w:del w:id="3330" w:author="Administrator" w:date="2015-04-29T21:20:54Z">
        <w:r>
          <w:rPr>
            <w:rFonts w:hint="eastAsia" w:ascii="楷体_GB2312" w:hAnsi="楷体_GB2312" w:eastAsia="楷体_GB2312" w:cs="楷体_GB2312"/>
            <w:sz w:val="28"/>
            <w:szCs w:val="28"/>
            <w:rPrChange w:id="3331" w:author="Administrator" w:date="2015-04-28T08:43:00Z">
              <w:rPr>
                <w:rFonts w:hint="eastAsia" w:ascii="华文楷体" w:hAnsi="华文楷体" w:eastAsia="华文楷体"/>
                <w:sz w:val="28"/>
                <w:szCs w:val="28"/>
              </w:rPr>
            </w:rPrChange>
          </w:rPr>
          <w:delText>个</w:delText>
        </w:r>
      </w:del>
      <w:ins w:id="3332" w:author="Administrator" w:date="2015-04-29T21:20:54Z">
        <w:r>
          <w:rPr>
            <w:rFonts w:hint="eastAsia" w:ascii="楷体_GB2312" w:hAnsi="楷体_GB2312" w:eastAsia="楷体_GB2312" w:cs="楷体_GB2312"/>
            <w:sz w:val="28"/>
            <w:szCs w:val="28"/>
            <w:lang w:eastAsia="zh-CN"/>
          </w:rPr>
          <w:t>样</w:t>
        </w:r>
      </w:ins>
      <w:ins w:id="3333" w:author="Administrator" w:date="2015-04-29T21:20:56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3334" w:author="Administrator" w:date="2015-04-28T08:43:00Z">
            <w:rPr>
              <w:rFonts w:hint="eastAsia" w:ascii="华文楷体" w:hAnsi="华文楷体" w:eastAsia="华文楷体"/>
              <w:sz w:val="28"/>
              <w:szCs w:val="28"/>
            </w:rPr>
          </w:rPrChange>
        </w:rPr>
        <w:t>问题是非常</w:t>
      </w:r>
      <w:ins w:id="3335" w:author="Administrator" w:date="2015-04-29T21:21:00Z">
        <w:r>
          <w:rPr>
            <w:rFonts w:hint="eastAsia" w:ascii="楷体_GB2312" w:hAnsi="楷体_GB2312" w:eastAsia="楷体_GB2312" w:cs="楷体_GB2312"/>
            <w:sz w:val="28"/>
            <w:szCs w:val="28"/>
            <w:lang w:eastAsia="zh-CN"/>
          </w:rPr>
          <w:t>非常</w:t>
        </w:r>
      </w:ins>
      <w:r>
        <w:rPr>
          <w:rFonts w:hint="eastAsia" w:ascii="楷体_GB2312" w:hAnsi="楷体_GB2312" w:eastAsia="楷体_GB2312" w:cs="楷体_GB2312"/>
          <w:sz w:val="28"/>
          <w:szCs w:val="28"/>
          <w:rPrChange w:id="3336" w:author="Administrator" w:date="2015-04-28T08:43:00Z">
            <w:rPr>
              <w:rFonts w:hint="eastAsia" w:ascii="华文楷体" w:hAnsi="华文楷体" w:eastAsia="华文楷体"/>
              <w:sz w:val="28"/>
              <w:szCs w:val="28"/>
            </w:rPr>
          </w:rPrChange>
        </w:rPr>
        <w:t>重要的。此处所</w:t>
      </w:r>
      <w:del w:id="3337" w:author="Administrator" w:date="2015-04-29T21:21:09Z">
        <w:r>
          <w:rPr>
            <w:rFonts w:hint="eastAsia" w:ascii="楷体_GB2312" w:hAnsi="楷体_GB2312" w:eastAsia="楷体_GB2312" w:cs="楷体_GB2312"/>
            <w:sz w:val="28"/>
            <w:szCs w:val="28"/>
            <w:rPrChange w:id="3338" w:author="Administrator" w:date="2015-04-28T08:43:00Z">
              <w:rPr>
                <w:rFonts w:hint="eastAsia" w:ascii="华文楷体" w:hAnsi="华文楷体" w:eastAsia="华文楷体"/>
                <w:sz w:val="28"/>
                <w:szCs w:val="28"/>
              </w:rPr>
            </w:rPrChange>
          </w:rPr>
          <w:delText>说</w:delText>
        </w:r>
      </w:del>
      <w:ins w:id="3339" w:author="Administrator" w:date="2015-04-29T21:21:09Z">
        <w:r>
          <w:rPr>
            <w:rFonts w:hint="eastAsia" w:ascii="楷体_GB2312" w:hAnsi="楷体_GB2312" w:eastAsia="楷体_GB2312" w:cs="楷体_GB2312"/>
            <w:sz w:val="28"/>
            <w:szCs w:val="28"/>
            <w:lang w:eastAsia="zh-CN"/>
          </w:rPr>
          <w:t>讲</w:t>
        </w:r>
      </w:ins>
      <w:r>
        <w:rPr>
          <w:rFonts w:hint="eastAsia" w:ascii="楷体_GB2312" w:hAnsi="楷体_GB2312" w:eastAsia="楷体_GB2312" w:cs="楷体_GB2312"/>
          <w:sz w:val="28"/>
          <w:szCs w:val="28"/>
          <w:rPrChange w:id="3340" w:author="Administrator" w:date="2015-04-28T08:43:00Z">
            <w:rPr>
              <w:rFonts w:hint="eastAsia" w:ascii="华文楷体" w:hAnsi="华文楷体" w:eastAsia="华文楷体"/>
              <w:sz w:val="28"/>
              <w:szCs w:val="28"/>
            </w:rPr>
          </w:rPrChange>
        </w:rPr>
        <w:t>的解信和前面所</w:t>
      </w:r>
      <w:del w:id="3341" w:author="Administrator" w:date="2015-04-29T21:21:17Z">
        <w:r>
          <w:rPr>
            <w:rFonts w:hint="eastAsia" w:ascii="楷体_GB2312" w:hAnsi="楷体_GB2312" w:eastAsia="楷体_GB2312" w:cs="楷体_GB2312"/>
            <w:sz w:val="28"/>
            <w:szCs w:val="28"/>
            <w:rPrChange w:id="3342" w:author="Administrator" w:date="2015-04-28T08:43:00Z">
              <w:rPr>
                <w:rFonts w:hint="eastAsia" w:ascii="华文楷体" w:hAnsi="华文楷体" w:eastAsia="华文楷体"/>
                <w:sz w:val="28"/>
                <w:szCs w:val="28"/>
              </w:rPr>
            </w:rPrChange>
          </w:rPr>
          <w:delText>说</w:delText>
        </w:r>
      </w:del>
      <w:ins w:id="3343" w:author="Administrator" w:date="2015-04-29T21:21:17Z">
        <w:r>
          <w:rPr>
            <w:rFonts w:hint="eastAsia" w:ascii="楷体_GB2312" w:hAnsi="楷体_GB2312" w:eastAsia="楷体_GB2312" w:cs="楷体_GB2312"/>
            <w:sz w:val="28"/>
            <w:szCs w:val="28"/>
            <w:lang w:eastAsia="zh-CN"/>
          </w:rPr>
          <w:t>讲</w:t>
        </w:r>
      </w:ins>
      <w:r>
        <w:rPr>
          <w:rFonts w:hint="eastAsia" w:ascii="楷体_GB2312" w:hAnsi="楷体_GB2312" w:eastAsia="楷体_GB2312" w:cs="楷体_GB2312"/>
          <w:sz w:val="28"/>
          <w:szCs w:val="28"/>
          <w:rPrChange w:id="3344" w:author="Administrator" w:date="2015-04-28T08:43:00Z">
            <w:rPr>
              <w:rFonts w:hint="eastAsia" w:ascii="华文楷体" w:hAnsi="华文楷体" w:eastAsia="华文楷体"/>
              <w:sz w:val="28"/>
              <w:szCs w:val="28"/>
            </w:rPr>
          </w:rPrChange>
        </w:rPr>
        <w:t>的定解，</w:t>
      </w:r>
      <w:ins w:id="3345" w:author="Administrator" w:date="2015-04-29T21:21:27Z">
        <w:r>
          <w:rPr>
            <w:rFonts w:hint="eastAsia" w:ascii="楷体_GB2312" w:hAnsi="楷体_GB2312" w:eastAsia="楷体_GB2312" w:cs="楷体_GB2312"/>
            <w:sz w:val="28"/>
            <w:szCs w:val="28"/>
            <w:lang w:eastAsia="zh-CN"/>
          </w:rPr>
          <w:t>实</w:t>
        </w:r>
      </w:ins>
      <w:ins w:id="3346" w:author="Administrator" w:date="2015-04-29T21:21:28Z">
        <w:r>
          <w:rPr>
            <w:rFonts w:hint="eastAsia" w:ascii="楷体_GB2312" w:hAnsi="楷体_GB2312" w:eastAsia="楷体_GB2312" w:cs="楷体_GB2312"/>
            <w:sz w:val="28"/>
            <w:szCs w:val="28"/>
            <w:lang w:eastAsia="zh-CN"/>
          </w:rPr>
          <w:t>际上</w:t>
        </w:r>
      </w:ins>
      <w:del w:id="3347" w:author="Administrator" w:date="2015-04-29T21:21:33Z">
        <w:r>
          <w:rPr>
            <w:rFonts w:hint="eastAsia" w:ascii="楷体_GB2312" w:hAnsi="楷体_GB2312" w:eastAsia="楷体_GB2312" w:cs="楷体_GB2312"/>
            <w:sz w:val="28"/>
            <w:szCs w:val="28"/>
            <w:rPrChange w:id="3348" w:author="Administrator" w:date="2015-04-28T08:43:00Z">
              <w:rPr>
                <w:rFonts w:hint="eastAsia" w:ascii="华文楷体" w:hAnsi="华文楷体" w:eastAsia="华文楷体"/>
                <w:sz w:val="28"/>
                <w:szCs w:val="28"/>
              </w:rPr>
            </w:rPrChange>
          </w:rPr>
          <w:delText>在</w:delText>
        </w:r>
      </w:del>
      <w:r>
        <w:rPr>
          <w:rFonts w:hint="eastAsia" w:ascii="楷体_GB2312" w:hAnsi="楷体_GB2312" w:eastAsia="楷体_GB2312" w:cs="楷体_GB2312"/>
          <w:sz w:val="28"/>
          <w:szCs w:val="28"/>
          <w:rPrChange w:id="3349" w:author="Administrator" w:date="2015-04-28T08:43:00Z">
            <w:rPr>
              <w:rFonts w:hint="eastAsia" w:ascii="华文楷体" w:hAnsi="华文楷体" w:eastAsia="华文楷体"/>
              <w:sz w:val="28"/>
              <w:szCs w:val="28"/>
            </w:rPr>
          </w:rPrChange>
        </w:rPr>
        <w:t>层次上</w:t>
      </w:r>
      <w:del w:id="3350" w:author="Administrator" w:date="2015-04-29T21:21:40Z">
        <w:r>
          <w:rPr>
            <w:rFonts w:hint="eastAsia" w:ascii="楷体_GB2312" w:hAnsi="楷体_GB2312" w:eastAsia="楷体_GB2312" w:cs="楷体_GB2312"/>
            <w:sz w:val="28"/>
            <w:szCs w:val="28"/>
            <w:rPrChange w:id="3351" w:author="Administrator" w:date="2015-04-28T08:43:00Z">
              <w:rPr>
                <w:rFonts w:hint="eastAsia" w:ascii="华文楷体" w:hAnsi="华文楷体" w:eastAsia="华文楷体"/>
                <w:sz w:val="28"/>
                <w:szCs w:val="28"/>
              </w:rPr>
            </w:rPrChange>
          </w:rPr>
          <w:delText>说</w:delText>
        </w:r>
      </w:del>
      <w:r>
        <w:rPr>
          <w:rFonts w:hint="eastAsia" w:ascii="楷体_GB2312" w:hAnsi="楷体_GB2312" w:eastAsia="楷体_GB2312" w:cs="楷体_GB2312"/>
          <w:sz w:val="28"/>
          <w:szCs w:val="28"/>
          <w:rPrChange w:id="3352" w:author="Administrator" w:date="2015-04-28T08:43:00Z">
            <w:rPr>
              <w:rFonts w:hint="eastAsia" w:ascii="华文楷体" w:hAnsi="华文楷体" w:eastAsia="华文楷体"/>
              <w:sz w:val="28"/>
              <w:szCs w:val="28"/>
            </w:rPr>
          </w:rPrChange>
        </w:rPr>
        <w:t>是有差别的，前面所讲的因</w:t>
      </w:r>
      <w:ins w:id="3353" w:author="Administrator" w:date="2015-04-29T21:21:48Z">
        <w:r>
          <w:rPr>
            <w:rFonts w:hint="eastAsia" w:ascii="楷体_GB2312" w:hAnsi="楷体_GB2312" w:eastAsia="楷体_GB2312" w:cs="楷体_GB2312"/>
            <w:sz w:val="28"/>
            <w:szCs w:val="28"/>
            <w:lang w:eastAsia="zh-CN"/>
          </w:rPr>
          <w:t>的时候</w:t>
        </w:r>
      </w:ins>
      <w:r>
        <w:rPr>
          <w:rFonts w:hint="eastAsia" w:ascii="楷体_GB2312" w:hAnsi="楷体_GB2312" w:eastAsia="楷体_GB2312" w:cs="楷体_GB2312"/>
          <w:sz w:val="28"/>
          <w:szCs w:val="28"/>
          <w:rPrChange w:id="3354" w:author="Administrator" w:date="2015-04-28T08:43:00Z">
            <w:rPr>
              <w:rFonts w:hint="eastAsia" w:ascii="华文楷体" w:hAnsi="华文楷体" w:eastAsia="华文楷体"/>
              <w:sz w:val="28"/>
              <w:szCs w:val="28"/>
            </w:rPr>
          </w:rPrChange>
        </w:rPr>
        <w:t>和这</w:t>
      </w:r>
      <w:del w:id="3355" w:author="Administrator" w:date="2015-04-29T21:21:54Z">
        <w:r>
          <w:rPr>
            <w:rFonts w:hint="eastAsia" w:ascii="楷体_GB2312" w:hAnsi="楷体_GB2312" w:eastAsia="楷体_GB2312" w:cs="楷体_GB2312"/>
            <w:sz w:val="28"/>
            <w:szCs w:val="28"/>
            <w:rPrChange w:id="3356" w:author="Administrator" w:date="2015-04-28T08:43:00Z">
              <w:rPr>
                <w:rFonts w:hint="eastAsia" w:ascii="华文楷体" w:hAnsi="华文楷体" w:eastAsia="华文楷体"/>
                <w:sz w:val="28"/>
                <w:szCs w:val="28"/>
              </w:rPr>
            </w:rPrChange>
          </w:rPr>
          <w:delText>里</w:delText>
        </w:r>
      </w:del>
      <w:ins w:id="3357" w:author="Administrator" w:date="2015-04-29T21:21:54Z">
        <w:r>
          <w:rPr>
            <w:rFonts w:hint="eastAsia" w:ascii="楷体_GB2312" w:hAnsi="楷体_GB2312" w:eastAsia="楷体_GB2312" w:cs="楷体_GB2312"/>
            <w:sz w:val="28"/>
            <w:szCs w:val="28"/>
            <w:lang w:eastAsia="zh-CN"/>
          </w:rPr>
          <w:t>个</w:t>
        </w:r>
      </w:ins>
      <w:ins w:id="3358" w:author="Administrator" w:date="2015-04-29T21:21:58Z">
        <w:r>
          <w:rPr>
            <w:rFonts w:hint="eastAsia" w:ascii="楷体_GB2312" w:hAnsi="楷体_GB2312" w:eastAsia="楷体_GB2312" w:cs="楷体_GB2312"/>
            <w:sz w:val="28"/>
            <w:szCs w:val="28"/>
            <w:lang w:eastAsia="zh-CN"/>
          </w:rPr>
          <w:t>地方</w:t>
        </w:r>
      </w:ins>
      <w:r>
        <w:rPr>
          <w:rFonts w:hint="eastAsia" w:ascii="楷体_GB2312" w:hAnsi="楷体_GB2312" w:eastAsia="楷体_GB2312" w:cs="楷体_GB2312"/>
          <w:sz w:val="28"/>
          <w:szCs w:val="28"/>
          <w:rPrChange w:id="3359" w:author="Administrator" w:date="2015-04-28T08:43:00Z">
            <w:rPr>
              <w:rFonts w:hint="eastAsia" w:ascii="华文楷体" w:hAnsi="华文楷体" w:eastAsia="华文楷体"/>
              <w:sz w:val="28"/>
              <w:szCs w:val="28"/>
            </w:rPr>
          </w:rPrChange>
        </w:rPr>
        <w:t>所讲的对镜</w:t>
      </w:r>
      <w:ins w:id="3360" w:author="Administrator" w:date="2015-04-29T21:22:04Z">
        <w:r>
          <w:rPr>
            <w:rFonts w:hint="eastAsia" w:ascii="楷体_GB2312" w:hAnsi="楷体_GB2312" w:eastAsia="楷体_GB2312" w:cs="楷体_GB2312"/>
            <w:sz w:val="28"/>
            <w:szCs w:val="28"/>
            <w:lang w:eastAsia="zh-CN"/>
          </w:rPr>
          <w:t>，</w:t>
        </w:r>
      </w:ins>
      <w:ins w:id="3361" w:author="Administrator" w:date="2015-04-29T21:22:06Z">
        <w:r>
          <w:rPr>
            <w:rFonts w:hint="eastAsia" w:ascii="楷体_GB2312" w:hAnsi="楷体_GB2312" w:eastAsia="楷体_GB2312" w:cs="楷体_GB2312"/>
            <w:sz w:val="28"/>
            <w:szCs w:val="28"/>
            <w:lang w:eastAsia="zh-CN"/>
          </w:rPr>
          <w:t>对镜</w:t>
        </w:r>
      </w:ins>
      <w:r>
        <w:rPr>
          <w:rFonts w:hint="eastAsia" w:ascii="楷体_GB2312" w:hAnsi="楷体_GB2312" w:eastAsia="楷体_GB2312" w:cs="楷体_GB2312"/>
          <w:sz w:val="28"/>
          <w:szCs w:val="28"/>
          <w:rPrChange w:id="3362" w:author="Administrator" w:date="2015-04-28T08:43:00Z">
            <w:rPr>
              <w:rFonts w:hint="eastAsia" w:ascii="华文楷体" w:hAnsi="华文楷体" w:eastAsia="华文楷体"/>
              <w:sz w:val="28"/>
              <w:szCs w:val="28"/>
            </w:rPr>
          </w:rPrChange>
        </w:rPr>
        <w:t>的侧面是不相同的。前面</w:t>
      </w:r>
      <w:ins w:id="3363" w:author="Administrator" w:date="2015-04-29T21:22:15Z">
        <w:r>
          <w:rPr>
            <w:rFonts w:hint="eastAsia" w:ascii="楷体_GB2312" w:hAnsi="楷体_GB2312" w:eastAsia="楷体_GB2312" w:cs="楷体_GB2312"/>
            <w:sz w:val="28"/>
            <w:szCs w:val="28"/>
            <w:lang w:eastAsia="zh-CN"/>
          </w:rPr>
          <w:t>就是</w:t>
        </w:r>
      </w:ins>
      <w:ins w:id="3364" w:author="Administrator" w:date="2015-04-29T21:22:17Z">
        <w:r>
          <w:rPr>
            <w:rFonts w:hint="eastAsia" w:ascii="楷体_GB2312" w:hAnsi="楷体_GB2312" w:eastAsia="楷体_GB2312" w:cs="楷体_GB2312"/>
            <w:sz w:val="28"/>
            <w:szCs w:val="28"/>
            <w:lang w:eastAsia="zh-CN"/>
          </w:rPr>
          <w:t>通</w:t>
        </w:r>
      </w:ins>
      <w:ins w:id="3365" w:author="Administrator" w:date="2015-04-29T21:22:18Z">
        <w:r>
          <w:rPr>
            <w:rFonts w:hint="eastAsia" w:ascii="楷体_GB2312" w:hAnsi="楷体_GB2312" w:eastAsia="楷体_GB2312" w:cs="楷体_GB2312"/>
            <w:sz w:val="28"/>
            <w:szCs w:val="28"/>
            <w:lang w:eastAsia="zh-CN"/>
          </w:rPr>
          <w:t>过</w:t>
        </w:r>
      </w:ins>
      <w:ins w:id="3366" w:author="Administrator" w:date="2015-04-29T21:22:20Z">
        <w:r>
          <w:rPr>
            <w:rFonts w:hint="eastAsia" w:ascii="楷体_GB2312" w:hAnsi="楷体_GB2312" w:eastAsia="楷体_GB2312" w:cs="楷体_GB2312"/>
            <w:sz w:val="28"/>
            <w:szCs w:val="28"/>
            <w:lang w:eastAsia="zh-CN"/>
          </w:rPr>
          <w:t>定解</w:t>
        </w:r>
      </w:ins>
      <w:del w:id="3367" w:author="Administrator" w:date="2015-04-29T21:22:28Z">
        <w:r>
          <w:rPr>
            <w:rFonts w:hint="eastAsia" w:ascii="楷体_GB2312" w:hAnsi="楷体_GB2312" w:eastAsia="楷体_GB2312" w:cs="楷体_GB2312"/>
            <w:sz w:val="28"/>
            <w:szCs w:val="28"/>
            <w:rPrChange w:id="3368" w:author="Administrator" w:date="2015-04-28T08:43:00Z">
              <w:rPr>
                <w:rFonts w:hint="eastAsia" w:ascii="华文楷体" w:hAnsi="华文楷体" w:eastAsia="华文楷体"/>
                <w:sz w:val="28"/>
                <w:szCs w:val="28"/>
              </w:rPr>
            </w:rPrChange>
          </w:rPr>
          <w:delText>所讲的</w:delText>
        </w:r>
      </w:del>
      <w:r>
        <w:rPr>
          <w:rFonts w:hint="eastAsia" w:ascii="楷体_GB2312" w:hAnsi="楷体_GB2312" w:eastAsia="楷体_GB2312" w:cs="楷体_GB2312"/>
          <w:sz w:val="28"/>
          <w:szCs w:val="28"/>
          <w:rPrChange w:id="3369" w:author="Administrator" w:date="2015-04-28T08:43: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3370" w:author="Administrator" w:date="2015-04-29T21:25:26Z">
            <w:rPr>
              <w:rFonts w:hint="eastAsia" w:ascii="华文楷体" w:hAnsi="华文楷体" w:eastAsia="华文楷体"/>
              <w:sz w:val="28"/>
              <w:szCs w:val="28"/>
            </w:rPr>
          </w:rPrChange>
        </w:rPr>
        <w:t>通过确凿可靠的途径生起这样的定解</w:t>
      </w:r>
      <w:del w:id="3371" w:author="Administrator" w:date="2015-04-29T21:25:38Z">
        <w:r>
          <w:rPr>
            <w:rFonts w:hint="eastAsia" w:ascii="楷体_GB2312" w:hAnsi="楷体_GB2312" w:eastAsia="楷体_GB2312" w:cs="楷体_GB2312"/>
            <w:b/>
            <w:bCs/>
            <w:sz w:val="28"/>
            <w:szCs w:val="28"/>
            <w:rPrChange w:id="3372" w:author="Administrator" w:date="2015-04-29T21:25:26Z">
              <w:rPr>
                <w:rFonts w:hint="eastAsia" w:ascii="华文楷体" w:hAnsi="华文楷体" w:eastAsia="华文楷体"/>
                <w:sz w:val="28"/>
                <w:szCs w:val="28"/>
              </w:rPr>
            </w:rPrChange>
          </w:rPr>
          <w:delText>“</w:delText>
        </w:r>
      </w:del>
      <w:ins w:id="3373" w:author="Administrator" w:date="2015-04-29T21:25:41Z">
        <w:r>
          <w:rPr>
            <w:rFonts w:hint="eastAsia" w:ascii="楷体_GB2312" w:hAnsi="楷体_GB2312" w:eastAsia="楷体_GB2312" w:cs="楷体_GB2312"/>
            <w:b/>
            <w:bCs/>
            <w:sz w:val="28"/>
            <w:szCs w:val="28"/>
            <w:lang w:eastAsia="zh-CN"/>
          </w:rPr>
          <w:t>”</w:t>
        </w:r>
      </w:ins>
      <w:r>
        <w:rPr>
          <w:rFonts w:hint="eastAsia" w:ascii="楷体_GB2312" w:hAnsi="楷体_GB2312" w:eastAsia="楷体_GB2312" w:cs="楷体_GB2312"/>
          <w:sz w:val="28"/>
          <w:szCs w:val="28"/>
          <w:rPrChange w:id="3374" w:author="Administrator" w:date="2015-04-28T08:43:00Z">
            <w:rPr>
              <w:rFonts w:hint="eastAsia" w:ascii="华文楷体" w:hAnsi="华文楷体" w:eastAsia="华文楷体"/>
              <w:sz w:val="28"/>
              <w:szCs w:val="28"/>
            </w:rPr>
          </w:rPrChange>
        </w:rPr>
        <w:t>，此处</w:t>
      </w:r>
      <w:del w:id="3375" w:author="Administrator" w:date="2015-04-29T21:25:59Z">
        <w:r>
          <w:rPr>
            <w:rFonts w:hint="eastAsia" w:ascii="楷体_GB2312" w:hAnsi="楷体_GB2312" w:eastAsia="楷体_GB2312" w:cs="楷体_GB2312"/>
            <w:sz w:val="28"/>
            <w:szCs w:val="28"/>
            <w:rPrChange w:id="3376" w:author="Administrator" w:date="2015-04-28T08:43:00Z">
              <w:rPr>
                <w:rFonts w:hint="eastAsia" w:ascii="华文楷体" w:hAnsi="华文楷体" w:eastAsia="华文楷体"/>
                <w:sz w:val="28"/>
                <w:szCs w:val="28"/>
              </w:rPr>
            </w:rPrChange>
          </w:rPr>
          <w:delText>所</w:delText>
        </w:r>
      </w:del>
      <w:r>
        <w:rPr>
          <w:rFonts w:hint="eastAsia" w:ascii="楷体_GB2312" w:hAnsi="楷体_GB2312" w:eastAsia="楷体_GB2312" w:cs="楷体_GB2312"/>
          <w:sz w:val="28"/>
          <w:szCs w:val="28"/>
          <w:rPrChange w:id="3377" w:author="Administrator" w:date="2015-04-28T08:43:00Z">
            <w:rPr>
              <w:rFonts w:hint="eastAsia" w:ascii="华文楷体" w:hAnsi="华文楷体" w:eastAsia="华文楷体"/>
              <w:sz w:val="28"/>
              <w:szCs w:val="28"/>
            </w:rPr>
          </w:rPrChange>
        </w:rPr>
        <w:t>讲</w:t>
      </w:r>
      <w:del w:id="3378" w:author="Administrator" w:date="2015-04-29T21:26:04Z">
        <w:r>
          <w:rPr>
            <w:rFonts w:hint="eastAsia" w:ascii="楷体_GB2312" w:hAnsi="楷体_GB2312" w:eastAsia="楷体_GB2312" w:cs="楷体_GB2312"/>
            <w:sz w:val="28"/>
            <w:szCs w:val="28"/>
            <w:rPrChange w:id="3379" w:author="Administrator" w:date="2015-04-28T08:43: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3380" w:author="Administrator" w:date="2015-04-28T08:43:00Z">
            <w:rPr>
              <w:rFonts w:hint="eastAsia" w:ascii="华文楷体" w:hAnsi="华文楷体" w:eastAsia="华文楷体"/>
              <w:sz w:val="28"/>
              <w:szCs w:val="28"/>
            </w:rPr>
          </w:rPrChange>
        </w:rPr>
        <w:t>智慧的作用是对自己所学修之处生起一种不被他夺的诚信，前面是一种因，这</w:t>
      </w:r>
      <w:del w:id="3381" w:author="Administrator" w:date="2015-04-29T21:26:24Z">
        <w:r>
          <w:rPr>
            <w:rFonts w:hint="eastAsia" w:ascii="楷体_GB2312" w:hAnsi="楷体_GB2312" w:eastAsia="楷体_GB2312" w:cs="楷体_GB2312"/>
            <w:sz w:val="28"/>
            <w:szCs w:val="28"/>
            <w:rPrChange w:id="3382" w:author="Administrator" w:date="2015-04-28T08:43:00Z">
              <w:rPr>
                <w:rFonts w:hint="eastAsia" w:ascii="华文楷体" w:hAnsi="华文楷体" w:eastAsia="华文楷体"/>
                <w:sz w:val="28"/>
                <w:szCs w:val="28"/>
              </w:rPr>
            </w:rPrChange>
          </w:rPr>
          <w:delText>里</w:delText>
        </w:r>
      </w:del>
      <w:ins w:id="3383" w:author="Administrator" w:date="2015-04-29T21:26:24Z">
        <w:r>
          <w:rPr>
            <w:rFonts w:hint="eastAsia" w:ascii="楷体_GB2312" w:hAnsi="楷体_GB2312" w:eastAsia="楷体_GB2312" w:cs="楷体_GB2312"/>
            <w:sz w:val="28"/>
            <w:szCs w:val="28"/>
            <w:lang w:eastAsia="zh-CN"/>
          </w:rPr>
          <w:t>个</w:t>
        </w:r>
      </w:ins>
      <w:ins w:id="3384" w:author="Administrator" w:date="2015-04-29T21:26:20Z">
        <w:r>
          <w:rPr>
            <w:rFonts w:hint="eastAsia" w:ascii="楷体_GB2312" w:hAnsi="楷体_GB2312" w:eastAsia="楷体_GB2312" w:cs="楷体_GB2312"/>
            <w:sz w:val="28"/>
            <w:szCs w:val="28"/>
            <w:lang w:eastAsia="zh-CN"/>
          </w:rPr>
          <w:t>方面</w:t>
        </w:r>
      </w:ins>
      <w:r>
        <w:rPr>
          <w:rFonts w:hint="eastAsia" w:ascii="楷体_GB2312" w:hAnsi="楷体_GB2312" w:eastAsia="楷体_GB2312" w:cs="楷体_GB2312"/>
          <w:sz w:val="28"/>
          <w:szCs w:val="28"/>
          <w:rPrChange w:id="3385" w:author="Administrator" w:date="2015-04-28T08:43:00Z">
            <w:rPr>
              <w:rFonts w:hint="eastAsia" w:ascii="华文楷体" w:hAnsi="华文楷体" w:eastAsia="华文楷体"/>
              <w:sz w:val="28"/>
              <w:szCs w:val="28"/>
            </w:rPr>
          </w:rPrChange>
        </w:rPr>
        <w:t>是一种智慧的作用。前面的因必须要通过正理观察</w:t>
      </w:r>
      <w:del w:id="3386" w:author="Administrator" w:date="2015-04-29T21:26:34Z">
        <w:r>
          <w:rPr>
            <w:rFonts w:hint="eastAsia" w:ascii="楷体_GB2312" w:hAnsi="楷体_GB2312" w:eastAsia="楷体_GB2312" w:cs="楷体_GB2312"/>
            <w:sz w:val="28"/>
            <w:szCs w:val="28"/>
            <w:rPrChange w:id="3387" w:author="Administrator" w:date="2015-04-28T08:43:00Z">
              <w:rPr>
                <w:rFonts w:hint="eastAsia" w:ascii="华文楷体" w:hAnsi="华文楷体" w:eastAsia="华文楷体"/>
                <w:sz w:val="28"/>
                <w:szCs w:val="28"/>
              </w:rPr>
            </w:rPrChange>
          </w:rPr>
          <w:delText>才</w:delText>
        </w:r>
      </w:del>
      <w:r>
        <w:rPr>
          <w:rFonts w:hint="eastAsia" w:ascii="楷体_GB2312" w:hAnsi="楷体_GB2312" w:eastAsia="楷体_GB2312" w:cs="楷体_GB2312"/>
          <w:sz w:val="28"/>
          <w:szCs w:val="28"/>
          <w:rPrChange w:id="3388" w:author="Administrator" w:date="2015-04-28T08:43:00Z">
            <w:rPr>
              <w:rFonts w:hint="eastAsia" w:ascii="华文楷体" w:hAnsi="华文楷体" w:eastAsia="华文楷体"/>
              <w:sz w:val="28"/>
              <w:szCs w:val="28"/>
            </w:rPr>
          </w:rPrChange>
        </w:rPr>
        <w:t>产生定解，那么这个时候说产生智慧之后，这种智慧</w:t>
      </w:r>
      <w:del w:id="3389" w:author="Administrator" w:date="2015-04-29T21:26:45Z">
        <w:r>
          <w:rPr>
            <w:rFonts w:hint="eastAsia" w:ascii="楷体_GB2312" w:hAnsi="楷体_GB2312" w:eastAsia="楷体_GB2312" w:cs="楷体_GB2312"/>
            <w:sz w:val="28"/>
            <w:szCs w:val="28"/>
            <w:rPrChange w:id="3390" w:author="Administrator" w:date="2015-04-28T08:43:00Z">
              <w:rPr>
                <w:rFonts w:hint="eastAsia" w:ascii="华文楷体" w:hAnsi="华文楷体" w:eastAsia="华文楷体"/>
                <w:sz w:val="28"/>
                <w:szCs w:val="28"/>
              </w:rPr>
            </w:rPrChange>
          </w:rPr>
          <w:delText>能够</w:delText>
        </w:r>
      </w:del>
      <w:r>
        <w:rPr>
          <w:rFonts w:hint="eastAsia" w:ascii="楷体_GB2312" w:hAnsi="楷体_GB2312" w:eastAsia="楷体_GB2312" w:cs="楷体_GB2312"/>
          <w:sz w:val="28"/>
          <w:szCs w:val="28"/>
          <w:rPrChange w:id="3391" w:author="Administrator" w:date="2015-04-28T08:43:00Z">
            <w:rPr>
              <w:rFonts w:hint="eastAsia" w:ascii="华文楷体" w:hAnsi="华文楷体" w:eastAsia="华文楷体"/>
              <w:sz w:val="28"/>
              <w:szCs w:val="28"/>
            </w:rPr>
          </w:rPrChange>
        </w:rPr>
        <w:t>对我的学修之处</w:t>
      </w:r>
      <w:ins w:id="3392" w:author="Administrator" w:date="2015-04-29T21:26:48Z">
        <w:r>
          <w:rPr>
            <w:rFonts w:hint="eastAsia" w:ascii="楷体_GB2312" w:hAnsi="楷体_GB2312" w:eastAsia="楷体_GB2312" w:cs="楷体_GB2312"/>
            <w:sz w:val="28"/>
            <w:szCs w:val="28"/>
          </w:rPr>
          <w:t>能够</w:t>
        </w:r>
      </w:ins>
      <w:r>
        <w:rPr>
          <w:rFonts w:hint="eastAsia" w:ascii="楷体_GB2312" w:hAnsi="楷体_GB2312" w:eastAsia="楷体_GB2312" w:cs="楷体_GB2312"/>
          <w:sz w:val="28"/>
          <w:szCs w:val="28"/>
          <w:rPrChange w:id="3393" w:author="Administrator" w:date="2015-04-28T08:43:00Z">
            <w:rPr>
              <w:rFonts w:hint="eastAsia" w:ascii="华文楷体" w:hAnsi="华文楷体" w:eastAsia="华文楷体"/>
              <w:sz w:val="28"/>
              <w:szCs w:val="28"/>
            </w:rPr>
          </w:rPrChange>
        </w:rPr>
        <w:t>产生一种定解，绝</w:t>
      </w:r>
      <w:del w:id="3394" w:author="Administrator" w:date="2015-04-29T21:26:57Z">
        <w:r>
          <w:rPr>
            <w:rFonts w:hint="eastAsia" w:ascii="楷体_GB2312" w:hAnsi="楷体_GB2312" w:eastAsia="楷体_GB2312" w:cs="楷体_GB2312"/>
            <w:sz w:val="28"/>
            <w:szCs w:val="28"/>
            <w:rPrChange w:id="3395" w:author="Administrator" w:date="2015-04-28T08:43:00Z">
              <w:rPr>
                <w:rFonts w:hint="eastAsia" w:ascii="华文楷体" w:hAnsi="华文楷体" w:eastAsia="华文楷体"/>
                <w:sz w:val="28"/>
                <w:szCs w:val="28"/>
              </w:rPr>
            </w:rPrChange>
          </w:rPr>
          <w:delText>对</w:delText>
        </w:r>
      </w:del>
      <w:r>
        <w:rPr>
          <w:rFonts w:hint="eastAsia" w:ascii="楷体_GB2312" w:hAnsi="楷体_GB2312" w:eastAsia="楷体_GB2312" w:cs="楷体_GB2312"/>
          <w:sz w:val="28"/>
          <w:szCs w:val="28"/>
          <w:rPrChange w:id="3396" w:author="Administrator" w:date="2015-04-28T08:43:00Z">
            <w:rPr>
              <w:rFonts w:hint="eastAsia" w:ascii="华文楷体" w:hAnsi="华文楷体" w:eastAsia="华文楷体"/>
              <w:sz w:val="28"/>
              <w:szCs w:val="28"/>
            </w:rPr>
          </w:rPrChange>
        </w:rPr>
        <w:t>不会转移的。</w:t>
      </w:r>
      <w:del w:id="3397" w:author="Administrator" w:date="2015-04-29T21:27:09Z">
        <w:r>
          <w:rPr>
            <w:rFonts w:hint="eastAsia" w:ascii="楷体_GB2312" w:hAnsi="楷体_GB2312" w:eastAsia="楷体_GB2312" w:cs="楷体_GB2312"/>
            <w:sz w:val="28"/>
            <w:szCs w:val="28"/>
            <w:rPrChange w:id="3398" w:author="Administrator" w:date="2015-04-28T08:43:00Z">
              <w:rPr>
                <w:rFonts w:hint="eastAsia" w:ascii="华文楷体" w:hAnsi="华文楷体" w:eastAsia="华文楷体"/>
                <w:sz w:val="28"/>
                <w:szCs w:val="28"/>
              </w:rPr>
            </w:rPrChange>
          </w:rPr>
          <w:delText>产生</w:delText>
        </w:r>
      </w:del>
      <w:ins w:id="3399" w:author="Administrator" w:date="2015-04-29T21:27:09Z">
        <w:r>
          <w:rPr>
            <w:rFonts w:hint="eastAsia" w:ascii="楷体_GB2312" w:hAnsi="楷体_GB2312" w:eastAsia="楷体_GB2312" w:cs="楷体_GB2312"/>
            <w:sz w:val="28"/>
            <w:szCs w:val="28"/>
            <w:lang w:eastAsia="zh-CN"/>
          </w:rPr>
          <w:t>所以</w:t>
        </w:r>
      </w:ins>
      <w:ins w:id="3400" w:author="Administrator" w:date="2015-04-29T21:27:15Z">
        <w:r>
          <w:rPr>
            <w:rFonts w:hint="eastAsia" w:ascii="楷体_GB2312" w:hAnsi="楷体_GB2312" w:eastAsia="楷体_GB2312" w:cs="楷体_GB2312"/>
            <w:sz w:val="28"/>
            <w:szCs w:val="28"/>
            <w:lang w:eastAsia="zh-CN"/>
          </w:rPr>
          <w:t>有了</w:t>
        </w:r>
      </w:ins>
      <w:r>
        <w:rPr>
          <w:rFonts w:hint="eastAsia" w:ascii="楷体_GB2312" w:hAnsi="楷体_GB2312" w:eastAsia="楷体_GB2312" w:cs="楷体_GB2312"/>
          <w:sz w:val="28"/>
          <w:szCs w:val="28"/>
          <w:rPrChange w:id="3401" w:author="Administrator" w:date="2015-04-28T08:43:00Z">
            <w:rPr>
              <w:rFonts w:hint="eastAsia" w:ascii="华文楷体" w:hAnsi="华文楷体" w:eastAsia="华文楷体"/>
              <w:sz w:val="28"/>
              <w:szCs w:val="28"/>
            </w:rPr>
          </w:rPrChange>
        </w:rPr>
        <w:t>这</w:t>
      </w:r>
      <w:del w:id="3402" w:author="Administrator" w:date="2015-04-29T21:27:19Z">
        <w:r>
          <w:rPr>
            <w:rFonts w:hint="eastAsia" w:ascii="楷体_GB2312" w:hAnsi="楷体_GB2312" w:eastAsia="楷体_GB2312" w:cs="楷体_GB2312"/>
            <w:sz w:val="28"/>
            <w:szCs w:val="28"/>
            <w:rPrChange w:id="3403" w:author="Administrator" w:date="2015-04-28T08:43:00Z">
              <w:rPr>
                <w:rFonts w:hint="eastAsia" w:ascii="华文楷体" w:hAnsi="华文楷体" w:eastAsia="华文楷体"/>
                <w:sz w:val="28"/>
                <w:szCs w:val="28"/>
              </w:rPr>
            </w:rPrChange>
          </w:rPr>
          <w:delText>种</w:delText>
        </w:r>
      </w:del>
      <w:ins w:id="3404" w:author="Administrator" w:date="2015-04-29T21:27:19Z">
        <w:r>
          <w:rPr>
            <w:rFonts w:hint="eastAsia" w:ascii="楷体_GB2312" w:hAnsi="楷体_GB2312" w:eastAsia="楷体_GB2312" w:cs="楷体_GB2312"/>
            <w:sz w:val="28"/>
            <w:szCs w:val="28"/>
            <w:lang w:eastAsia="zh-CN"/>
          </w:rPr>
          <w:t>样</w:t>
        </w:r>
      </w:ins>
      <w:r>
        <w:rPr>
          <w:rFonts w:hint="eastAsia" w:ascii="楷体_GB2312" w:hAnsi="楷体_GB2312" w:eastAsia="楷体_GB2312" w:cs="楷体_GB2312"/>
          <w:sz w:val="28"/>
          <w:szCs w:val="28"/>
          <w:rPrChange w:id="3405" w:author="Administrator" w:date="2015-04-28T08:43:00Z">
            <w:rPr>
              <w:rFonts w:hint="eastAsia" w:ascii="华文楷体" w:hAnsi="华文楷体" w:eastAsia="华文楷体"/>
              <w:sz w:val="28"/>
              <w:szCs w:val="28"/>
            </w:rPr>
          </w:rPrChange>
        </w:rPr>
        <w:t>殊胜定解之后，这个人就会变成一个非常稳重的人，他的见解修行不会动摇，他确定下来的修行的方法不会动摇。不管在什么</w:t>
      </w:r>
      <w:ins w:id="3406" w:author="Administrator" w:date="2015-04-29T21:27:46Z">
        <w:r>
          <w:rPr>
            <w:rFonts w:hint="eastAsia" w:ascii="楷体_GB2312" w:hAnsi="楷体_GB2312" w:eastAsia="楷体_GB2312" w:cs="楷体_GB2312"/>
            <w:sz w:val="28"/>
            <w:szCs w:val="28"/>
            <w:lang w:eastAsia="zh-CN"/>
          </w:rPr>
          <w:t>样</w:t>
        </w:r>
      </w:ins>
      <w:ins w:id="3407" w:author="Administrator" w:date="2015-04-29T21:27:47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3408" w:author="Administrator" w:date="2015-04-28T08:43:00Z">
            <w:rPr>
              <w:rFonts w:hint="eastAsia" w:ascii="华文楷体" w:hAnsi="华文楷体" w:eastAsia="华文楷体"/>
              <w:sz w:val="28"/>
              <w:szCs w:val="28"/>
            </w:rPr>
          </w:rPrChange>
        </w:rPr>
        <w:t>环境</w:t>
      </w:r>
      <w:ins w:id="3409" w:author="Administrator" w:date="2015-04-29T21:27:50Z">
        <w:r>
          <w:rPr>
            <w:rFonts w:hint="eastAsia" w:ascii="楷体_GB2312" w:hAnsi="楷体_GB2312" w:eastAsia="楷体_GB2312" w:cs="楷体_GB2312"/>
            <w:sz w:val="28"/>
            <w:szCs w:val="28"/>
            <w:lang w:eastAsia="zh-CN"/>
          </w:rPr>
          <w:t>当</w:t>
        </w:r>
      </w:ins>
      <w:ins w:id="3410" w:author="Administrator" w:date="2015-04-29T21:27:51Z">
        <w:r>
          <w:rPr>
            <w:rFonts w:hint="eastAsia" w:ascii="楷体_GB2312" w:hAnsi="楷体_GB2312" w:eastAsia="楷体_GB2312" w:cs="楷体_GB2312"/>
            <w:sz w:val="28"/>
            <w:szCs w:val="28"/>
            <w:lang w:eastAsia="zh-CN"/>
          </w:rPr>
          <w:t>中</w:t>
        </w:r>
      </w:ins>
      <w:r>
        <w:rPr>
          <w:rFonts w:hint="eastAsia" w:ascii="楷体_GB2312" w:hAnsi="楷体_GB2312" w:eastAsia="楷体_GB2312" w:cs="楷体_GB2312"/>
          <w:sz w:val="28"/>
          <w:szCs w:val="28"/>
          <w:rPrChange w:id="3411" w:author="Administrator" w:date="2015-04-28T08:43:00Z">
            <w:rPr>
              <w:rFonts w:hint="eastAsia" w:ascii="华文楷体" w:hAnsi="华文楷体" w:eastAsia="华文楷体"/>
              <w:sz w:val="28"/>
              <w:szCs w:val="28"/>
            </w:rPr>
          </w:rPrChange>
        </w:rPr>
        <w:t>和</w:t>
      </w:r>
      <w:ins w:id="3412" w:author="Administrator" w:date="2015-04-29T21:28:00Z">
        <w:r>
          <w:rPr>
            <w:rFonts w:hint="eastAsia" w:ascii="楷体_GB2312" w:hAnsi="楷体_GB2312" w:eastAsia="楷体_GB2312" w:cs="楷体_GB2312"/>
            <w:sz w:val="28"/>
            <w:szCs w:val="28"/>
            <w:lang w:eastAsia="zh-CN"/>
          </w:rPr>
          <w:t>不管</w:t>
        </w:r>
      </w:ins>
      <w:ins w:id="3413" w:author="Administrator" w:date="2015-04-29T21:28:04Z">
        <w:r>
          <w:rPr>
            <w:rFonts w:hint="eastAsia" w:ascii="楷体_GB2312" w:hAnsi="楷体_GB2312" w:eastAsia="楷体_GB2312" w:cs="楷体_GB2312"/>
            <w:sz w:val="28"/>
            <w:szCs w:val="28"/>
            <w:lang w:eastAsia="zh-CN"/>
          </w:rPr>
          <w:t>在一种</w:t>
        </w:r>
      </w:ins>
      <w:ins w:id="3414" w:author="Administrator" w:date="2015-04-29T21:28:14Z">
        <w:r>
          <w:rPr>
            <w:rFonts w:hint="eastAsia" w:ascii="楷体_GB2312" w:hAnsi="楷体_GB2312" w:eastAsia="楷体_GB2312" w:cs="楷体_GB2312"/>
            <w:sz w:val="28"/>
            <w:szCs w:val="28"/>
            <w:lang w:eastAsia="zh-CN"/>
          </w:rPr>
          <w:t>什么样的</w:t>
        </w:r>
      </w:ins>
      <w:r>
        <w:rPr>
          <w:rFonts w:hint="eastAsia" w:ascii="楷体_GB2312" w:hAnsi="楷体_GB2312" w:eastAsia="楷体_GB2312" w:cs="楷体_GB2312"/>
          <w:sz w:val="28"/>
          <w:szCs w:val="28"/>
          <w:rPrChange w:id="3415" w:author="Administrator" w:date="2015-04-28T08:43:00Z">
            <w:rPr>
              <w:rFonts w:hint="eastAsia" w:ascii="华文楷体" w:hAnsi="华文楷体" w:eastAsia="华文楷体"/>
              <w:sz w:val="28"/>
              <w:szCs w:val="28"/>
            </w:rPr>
          </w:rPrChange>
        </w:rPr>
        <w:t>条件</w:t>
      </w:r>
      <w:del w:id="3416" w:author="Administrator" w:date="2015-04-29T21:28:21Z">
        <w:r>
          <w:rPr>
            <w:rFonts w:hint="eastAsia" w:ascii="楷体_GB2312" w:hAnsi="楷体_GB2312" w:eastAsia="楷体_GB2312" w:cs="楷体_GB2312"/>
            <w:sz w:val="28"/>
            <w:szCs w:val="28"/>
            <w:rPrChange w:id="3417" w:author="Administrator" w:date="2015-04-28T08:43:00Z">
              <w:rPr>
                <w:rFonts w:hint="eastAsia" w:ascii="华文楷体" w:hAnsi="华文楷体" w:eastAsia="华文楷体"/>
                <w:sz w:val="28"/>
                <w:szCs w:val="28"/>
              </w:rPr>
            </w:rPrChange>
          </w:rPr>
          <w:delText>中</w:delText>
        </w:r>
      </w:del>
      <w:ins w:id="3418" w:author="Administrator" w:date="2015-04-29T21:28:21Z">
        <w:r>
          <w:rPr>
            <w:rFonts w:hint="eastAsia" w:ascii="楷体_GB2312" w:hAnsi="楷体_GB2312" w:eastAsia="楷体_GB2312" w:cs="楷体_GB2312"/>
            <w:sz w:val="28"/>
            <w:szCs w:val="28"/>
            <w:lang w:eastAsia="zh-CN"/>
          </w:rPr>
          <w:t>之下</w:t>
        </w:r>
      </w:ins>
      <w:r>
        <w:rPr>
          <w:rFonts w:hint="eastAsia" w:ascii="楷体_GB2312" w:hAnsi="楷体_GB2312" w:eastAsia="楷体_GB2312" w:cs="楷体_GB2312"/>
          <w:sz w:val="28"/>
          <w:szCs w:val="28"/>
          <w:rPrChange w:id="3419" w:author="Administrator" w:date="2015-04-28T08:43:00Z">
            <w:rPr>
              <w:rFonts w:hint="eastAsia" w:ascii="华文楷体" w:hAnsi="华文楷体" w:eastAsia="华文楷体"/>
              <w:sz w:val="28"/>
              <w:szCs w:val="28"/>
            </w:rPr>
          </w:rPrChange>
        </w:rPr>
        <w:t>他都会去修行</w:t>
      </w:r>
      <w:ins w:id="3420" w:author="Administrator" w:date="2015-04-29T21:28:29Z">
        <w:r>
          <w:rPr>
            <w:rFonts w:hint="eastAsia" w:ascii="楷体_GB2312" w:hAnsi="楷体_GB2312" w:eastAsia="楷体_GB2312" w:cs="楷体_GB2312"/>
            <w:sz w:val="28"/>
            <w:szCs w:val="28"/>
            <w:lang w:eastAsia="zh-CN"/>
          </w:rPr>
          <w:t>自己</w:t>
        </w:r>
      </w:ins>
      <w:ins w:id="3421" w:author="Administrator" w:date="2015-04-29T21:28:3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3422" w:author="Administrator" w:date="2015-04-28T08:43:00Z">
            <w:rPr>
              <w:rFonts w:hint="eastAsia" w:ascii="华文楷体" w:hAnsi="华文楷体" w:eastAsia="华文楷体"/>
              <w:sz w:val="28"/>
              <w:szCs w:val="28"/>
            </w:rPr>
          </w:rPrChange>
        </w:rPr>
        <w:t>这样一种正见。所以</w:t>
      </w:r>
      <w:ins w:id="3423" w:author="Administrator" w:date="2015-04-29T21:28:43Z">
        <w:r>
          <w:rPr>
            <w:rFonts w:hint="eastAsia" w:ascii="楷体_GB2312" w:hAnsi="楷体_GB2312" w:eastAsia="楷体_GB2312" w:cs="楷体_GB2312"/>
            <w:sz w:val="28"/>
            <w:szCs w:val="28"/>
            <w:lang w:eastAsia="zh-CN"/>
          </w:rPr>
          <w:t>如果</w:t>
        </w:r>
      </w:ins>
      <w:r>
        <w:rPr>
          <w:rFonts w:hint="eastAsia" w:ascii="楷体_GB2312" w:hAnsi="楷体_GB2312" w:eastAsia="楷体_GB2312" w:cs="楷体_GB2312"/>
          <w:sz w:val="28"/>
          <w:szCs w:val="28"/>
          <w:rPrChange w:id="3424" w:author="Administrator" w:date="2015-04-28T08:43:00Z">
            <w:rPr>
              <w:rFonts w:hint="eastAsia" w:ascii="华文楷体" w:hAnsi="华文楷体" w:eastAsia="华文楷体"/>
              <w:sz w:val="28"/>
              <w:szCs w:val="28"/>
            </w:rPr>
          </w:rPrChange>
        </w:rPr>
        <w:t>有了这样</w:t>
      </w:r>
      <w:del w:id="3425" w:author="Administrator" w:date="2015-04-29T21:28:48Z">
        <w:r>
          <w:rPr>
            <w:rFonts w:hint="eastAsia" w:ascii="楷体_GB2312" w:hAnsi="楷体_GB2312" w:eastAsia="楷体_GB2312" w:cs="楷体_GB2312"/>
            <w:sz w:val="28"/>
            <w:szCs w:val="28"/>
            <w:rPrChange w:id="3426" w:author="Administrator" w:date="2015-04-28T08:43:00Z">
              <w:rPr>
                <w:rFonts w:hint="eastAsia" w:ascii="华文楷体" w:hAnsi="华文楷体" w:eastAsia="华文楷体"/>
                <w:sz w:val="28"/>
                <w:szCs w:val="28"/>
              </w:rPr>
            </w:rPrChange>
          </w:rPr>
          <w:delText>一种</w:delText>
        </w:r>
      </w:del>
      <w:r>
        <w:rPr>
          <w:rFonts w:hint="eastAsia" w:ascii="楷体_GB2312" w:hAnsi="楷体_GB2312" w:eastAsia="楷体_GB2312" w:cs="楷体_GB2312"/>
          <w:sz w:val="28"/>
          <w:szCs w:val="28"/>
          <w:rPrChange w:id="3427" w:author="Administrator" w:date="2015-04-28T08:43:00Z">
            <w:rPr>
              <w:rFonts w:hint="eastAsia" w:ascii="华文楷体" w:hAnsi="华文楷体" w:eastAsia="华文楷体"/>
              <w:sz w:val="28"/>
              <w:szCs w:val="28"/>
            </w:rPr>
          </w:rPrChange>
        </w:rPr>
        <w:t>定解</w:t>
      </w:r>
      <w:del w:id="3428" w:author="Administrator" w:date="2015-04-29T21:28:53Z">
        <w:r>
          <w:rPr>
            <w:rFonts w:hint="eastAsia" w:ascii="楷体_GB2312" w:hAnsi="楷体_GB2312" w:eastAsia="楷体_GB2312" w:cs="楷体_GB2312"/>
            <w:sz w:val="28"/>
            <w:szCs w:val="28"/>
            <w:rPrChange w:id="3429" w:author="Administrator" w:date="2015-04-28T08:43:00Z">
              <w:rPr>
                <w:rFonts w:hint="eastAsia" w:ascii="华文楷体" w:hAnsi="华文楷体" w:eastAsia="华文楷体"/>
                <w:sz w:val="28"/>
                <w:szCs w:val="28"/>
              </w:rPr>
            </w:rPrChange>
          </w:rPr>
          <w:delText>之后</w:delText>
        </w:r>
      </w:del>
      <w:ins w:id="3430" w:author="Administrator" w:date="2015-04-29T21:28:53Z">
        <w:r>
          <w:rPr>
            <w:rFonts w:hint="eastAsia" w:ascii="楷体_GB2312" w:hAnsi="楷体_GB2312" w:eastAsia="楷体_GB2312" w:cs="楷体_GB2312"/>
            <w:sz w:val="28"/>
            <w:szCs w:val="28"/>
            <w:lang w:eastAsia="zh-CN"/>
          </w:rPr>
          <w:t>的时候</w:t>
        </w:r>
      </w:ins>
      <w:r>
        <w:rPr>
          <w:rFonts w:hint="eastAsia" w:ascii="楷体_GB2312" w:hAnsi="楷体_GB2312" w:eastAsia="楷体_GB2312" w:cs="楷体_GB2312"/>
          <w:sz w:val="28"/>
          <w:szCs w:val="28"/>
          <w:rPrChange w:id="3431" w:author="Administrator" w:date="2015-04-28T08:43:00Z">
            <w:rPr>
              <w:rFonts w:hint="eastAsia" w:ascii="华文楷体" w:hAnsi="华文楷体" w:eastAsia="华文楷体"/>
              <w:sz w:val="28"/>
              <w:szCs w:val="28"/>
            </w:rPr>
          </w:rPrChange>
        </w:rPr>
        <w:t>，就不</w:t>
      </w:r>
      <w:del w:id="3432" w:author="Administrator" w:date="2015-04-29T21:29:48Z">
        <w:r>
          <w:rPr>
            <w:rFonts w:hint="eastAsia" w:ascii="楷体_GB2312" w:hAnsi="楷体_GB2312" w:eastAsia="楷体_GB2312" w:cs="楷体_GB2312"/>
            <w:sz w:val="28"/>
            <w:szCs w:val="28"/>
            <w:rPrChange w:id="3433" w:author="Administrator" w:date="2015-04-28T08:43:00Z">
              <w:rPr>
                <w:rFonts w:hint="eastAsia" w:ascii="华文楷体" w:hAnsi="华文楷体" w:eastAsia="华文楷体"/>
                <w:sz w:val="28"/>
                <w:szCs w:val="28"/>
              </w:rPr>
            </w:rPrChange>
          </w:rPr>
          <w:delText>再</w:delText>
        </w:r>
      </w:del>
      <w:ins w:id="3434" w:author="Administrator" w:date="2015-04-29T21:29:48Z">
        <w:r>
          <w:rPr>
            <w:rFonts w:hint="eastAsia" w:ascii="楷体_GB2312" w:hAnsi="楷体_GB2312" w:eastAsia="楷体_GB2312" w:cs="楷体_GB2312"/>
            <w:sz w:val="28"/>
            <w:szCs w:val="28"/>
            <w:lang w:eastAsia="zh-CN"/>
          </w:rPr>
          <w:t>在</w:t>
        </w:r>
      </w:ins>
      <w:ins w:id="3435" w:author="Administrator" w:date="2015-04-29T21:30:06Z">
        <w:r>
          <w:rPr>
            <w:rFonts w:hint="eastAsia" w:ascii="楷体_GB2312" w:hAnsi="楷体_GB2312" w:eastAsia="楷体_GB2312" w:cs="楷体_GB2312"/>
            <w:sz w:val="28"/>
            <w:szCs w:val="28"/>
            <w:lang w:eastAsia="zh-CN"/>
          </w:rPr>
          <w:t>使</w:t>
        </w:r>
      </w:ins>
      <w:del w:id="3436" w:author="Administrator" w:date="2015-04-29T21:29:51Z">
        <w:r>
          <w:rPr>
            <w:rFonts w:hint="eastAsia" w:ascii="楷体_GB2312" w:hAnsi="楷体_GB2312" w:eastAsia="楷体_GB2312" w:cs="楷体_GB2312"/>
            <w:sz w:val="28"/>
            <w:szCs w:val="28"/>
            <w:rPrChange w:id="3437" w:author="Administrator" w:date="2015-04-28T08:43:00Z">
              <w:rPr>
                <w:rFonts w:hint="eastAsia" w:ascii="华文楷体" w:hAnsi="华文楷体" w:eastAsia="华文楷体"/>
                <w:sz w:val="28"/>
                <w:szCs w:val="28"/>
              </w:rPr>
            </w:rPrChange>
          </w:rPr>
          <w:delText>以</w:delText>
        </w:r>
      </w:del>
      <w:ins w:id="3438" w:author="Administrator" w:date="2015-04-29T21:29:31Z">
        <w:r>
          <w:rPr>
            <w:rFonts w:hint="eastAsia" w:ascii="楷体_GB2312" w:hAnsi="楷体_GB2312" w:eastAsia="楷体_GB2312" w:cs="楷体_GB2312"/>
            <w:sz w:val="28"/>
            <w:szCs w:val="28"/>
            <w:lang w:eastAsia="zh-CN"/>
          </w:rPr>
          <w:t>方式方便</w:t>
        </w:r>
      </w:ins>
      <w:ins w:id="3439" w:author="Administrator" w:date="2015-04-29T21:30:12Z">
        <w:r>
          <w:rPr>
            <w:rFonts w:hint="eastAsia" w:ascii="楷体_GB2312" w:hAnsi="楷体_GB2312" w:eastAsia="楷体_GB2312" w:cs="楷体_GB2312"/>
            <w:sz w:val="28"/>
            <w:szCs w:val="28"/>
            <w:lang w:eastAsia="zh-CN"/>
          </w:rPr>
          <w:t>了</w:t>
        </w:r>
      </w:ins>
      <w:del w:id="3440" w:author="Administrator" w:date="2015-04-29T21:29:39Z">
        <w:r>
          <w:rPr>
            <w:rFonts w:hint="eastAsia" w:ascii="楷体_GB2312" w:hAnsi="楷体_GB2312" w:eastAsia="楷体_GB2312" w:cs="楷体_GB2312"/>
            <w:sz w:val="28"/>
            <w:szCs w:val="28"/>
            <w:rPrChange w:id="3441" w:author="Administrator" w:date="2015-04-28T08:43:00Z">
              <w:rPr>
                <w:rFonts w:hint="eastAsia" w:ascii="华文楷体" w:hAnsi="华文楷体" w:eastAsia="华文楷体"/>
                <w:sz w:val="28"/>
                <w:szCs w:val="28"/>
              </w:rPr>
            </w:rPrChange>
          </w:rPr>
          <w:delText>室内方式方便了</w:delText>
        </w:r>
      </w:del>
      <w:r>
        <w:rPr>
          <w:rFonts w:hint="eastAsia" w:ascii="楷体_GB2312" w:hAnsi="楷体_GB2312" w:eastAsia="楷体_GB2312" w:cs="楷体_GB2312"/>
          <w:sz w:val="28"/>
          <w:szCs w:val="28"/>
          <w:rPrChange w:id="3442" w:author="Administrator" w:date="2015-04-28T08:43:00Z">
            <w:rPr>
              <w:rFonts w:hint="eastAsia" w:ascii="华文楷体" w:hAnsi="华文楷体" w:eastAsia="华文楷体"/>
              <w:sz w:val="28"/>
              <w:szCs w:val="28"/>
            </w:rPr>
          </w:rPrChange>
        </w:rPr>
        <w:t>，</w:t>
      </w:r>
      <w:ins w:id="3443" w:author="Administrator" w:date="2015-04-29T21:30:16Z">
        <w:r>
          <w:rPr>
            <w:rFonts w:hint="eastAsia" w:ascii="楷体_GB2312" w:hAnsi="楷体_GB2312" w:eastAsia="楷体_GB2312" w:cs="楷体_GB2312"/>
            <w:sz w:val="28"/>
            <w:szCs w:val="28"/>
            <w:lang w:eastAsia="zh-CN"/>
          </w:rPr>
          <w:t>你</w:t>
        </w:r>
      </w:ins>
      <w:r>
        <w:rPr>
          <w:rFonts w:hint="eastAsia" w:ascii="楷体_GB2312" w:hAnsi="楷体_GB2312" w:eastAsia="楷体_GB2312" w:cs="楷体_GB2312"/>
          <w:sz w:val="28"/>
          <w:szCs w:val="28"/>
          <w:rPrChange w:id="3444" w:author="Administrator" w:date="2015-04-28T08:43:00Z">
            <w:rPr>
              <w:rFonts w:hint="eastAsia" w:ascii="华文楷体" w:hAnsi="华文楷体" w:eastAsia="华文楷体"/>
              <w:sz w:val="28"/>
              <w:szCs w:val="28"/>
            </w:rPr>
          </w:rPrChange>
        </w:rPr>
        <w:t>走路</w:t>
      </w:r>
      <w:ins w:id="3445" w:author="Administrator" w:date="2015-04-29T21:30:29Z">
        <w:r>
          <w:rPr>
            <w:rFonts w:hint="eastAsia" w:ascii="楷体_GB2312" w:hAnsi="楷体_GB2312" w:eastAsia="楷体_GB2312" w:cs="楷体_GB2312"/>
            <w:sz w:val="28"/>
            <w:szCs w:val="28"/>
            <w:lang w:eastAsia="zh-CN"/>
          </w:rPr>
          <w:t>也可以串习</w:t>
        </w:r>
      </w:ins>
      <w:del w:id="3446" w:author="Administrator" w:date="2015-04-29T21:30:34Z">
        <w:r>
          <w:rPr>
            <w:rFonts w:hint="eastAsia" w:ascii="楷体_GB2312" w:hAnsi="楷体_GB2312" w:eastAsia="楷体_GB2312" w:cs="楷体_GB2312"/>
            <w:sz w:val="28"/>
            <w:szCs w:val="28"/>
            <w:rPrChange w:id="3447" w:author="Administrator" w:date="2015-04-28T08:43:00Z">
              <w:rPr>
                <w:rFonts w:hint="eastAsia" w:ascii="华文楷体" w:hAnsi="华文楷体" w:eastAsia="华文楷体"/>
                <w:sz w:val="28"/>
                <w:szCs w:val="28"/>
              </w:rPr>
            </w:rPrChange>
          </w:rPr>
          <w:delText>、</w:delText>
        </w:r>
      </w:del>
      <w:ins w:id="3448" w:author="Administrator" w:date="2015-04-29T21:30:34Z">
        <w:r>
          <w:rPr>
            <w:rFonts w:hint="eastAsia" w:ascii="楷体_GB2312" w:hAnsi="楷体_GB2312" w:eastAsia="楷体_GB2312" w:cs="楷体_GB2312"/>
            <w:sz w:val="28"/>
            <w:szCs w:val="28"/>
            <w:lang w:eastAsia="zh-CN"/>
          </w:rPr>
          <w:t>。</w:t>
        </w:r>
      </w:ins>
      <w:del w:id="3449" w:author="Administrator" w:date="2015-04-29T21:31:28Z">
        <w:r>
          <w:rPr>
            <w:rFonts w:hint="eastAsia" w:ascii="楷体_GB2312" w:hAnsi="楷体_GB2312" w:eastAsia="楷体_GB2312" w:cs="楷体_GB2312"/>
            <w:sz w:val="28"/>
            <w:szCs w:val="28"/>
            <w:rPrChange w:id="3450" w:author="Administrator" w:date="2015-04-28T08:43:00Z">
              <w:rPr>
                <w:rFonts w:hint="eastAsia" w:ascii="华文楷体" w:hAnsi="华文楷体" w:eastAsia="华文楷体"/>
                <w:sz w:val="28"/>
                <w:szCs w:val="28"/>
              </w:rPr>
            </w:rPrChange>
          </w:rPr>
          <w:delText>坐车、吃饭等等都可以串习，</w:delText>
        </w:r>
      </w:del>
      <w:ins w:id="3451" w:author="Administrator" w:date="2015-04-29T21:30:42Z">
        <w:r>
          <w:rPr>
            <w:rFonts w:hint="eastAsia" w:ascii="楷体_GB2312" w:hAnsi="楷体_GB2312" w:eastAsia="楷体_GB2312" w:cs="楷体_GB2312"/>
            <w:sz w:val="28"/>
            <w:szCs w:val="28"/>
            <w:lang w:eastAsia="zh-CN"/>
          </w:rPr>
          <w:t>因</w:t>
        </w:r>
      </w:ins>
      <w:ins w:id="3452" w:author="Administrator" w:date="2015-04-29T21:30:43Z">
        <w:r>
          <w:rPr>
            <w:rFonts w:hint="eastAsia" w:ascii="楷体_GB2312" w:hAnsi="楷体_GB2312" w:eastAsia="楷体_GB2312" w:cs="楷体_GB2312"/>
            <w:sz w:val="28"/>
            <w:szCs w:val="28"/>
            <w:lang w:eastAsia="zh-CN"/>
          </w:rPr>
          <w:t>为</w:t>
        </w:r>
      </w:ins>
      <w:r>
        <w:rPr>
          <w:rFonts w:hint="eastAsia" w:ascii="楷体_GB2312" w:hAnsi="楷体_GB2312" w:eastAsia="楷体_GB2312" w:cs="楷体_GB2312"/>
          <w:sz w:val="28"/>
          <w:szCs w:val="28"/>
          <w:rPrChange w:id="3453" w:author="Administrator" w:date="2015-04-28T08:43:00Z">
            <w:rPr>
              <w:rFonts w:hint="eastAsia" w:ascii="华文楷体" w:hAnsi="华文楷体" w:eastAsia="华文楷体"/>
              <w:sz w:val="28"/>
              <w:szCs w:val="28"/>
            </w:rPr>
          </w:rPrChange>
        </w:rPr>
        <w:t>内心当中非常</w:t>
      </w:r>
      <w:ins w:id="3454" w:author="Administrator" w:date="2015-04-29T21:30:46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3455" w:author="Administrator" w:date="2015-04-28T08:43:00Z">
            <w:rPr>
              <w:rFonts w:hint="eastAsia" w:ascii="华文楷体" w:hAnsi="华文楷体" w:eastAsia="华文楷体"/>
              <w:sz w:val="28"/>
              <w:szCs w:val="28"/>
            </w:rPr>
          </w:rPrChange>
        </w:rPr>
        <w:t>清晰，</w:t>
      </w:r>
      <w:ins w:id="3456" w:author="Administrator" w:date="2015-04-29T21:30:54Z">
        <w:r>
          <w:rPr>
            <w:rFonts w:hint="eastAsia" w:ascii="楷体_GB2312" w:hAnsi="楷体_GB2312" w:eastAsia="楷体_GB2312" w:cs="楷体_GB2312"/>
            <w:sz w:val="28"/>
            <w:szCs w:val="28"/>
            <w:lang w:eastAsia="zh-CN"/>
          </w:rPr>
          <w:t>走路也好</w:t>
        </w:r>
      </w:ins>
      <w:ins w:id="3457" w:author="Administrator" w:date="2015-04-29T21:30:57Z">
        <w:r>
          <w:rPr>
            <w:rFonts w:hint="eastAsia" w:ascii="楷体_GB2312" w:hAnsi="楷体_GB2312" w:eastAsia="楷体_GB2312" w:cs="楷体_GB2312"/>
            <w:sz w:val="28"/>
            <w:szCs w:val="28"/>
            <w:lang w:eastAsia="zh-CN"/>
          </w:rPr>
          <w:t>或</w:t>
        </w:r>
      </w:ins>
      <w:ins w:id="3458" w:author="Administrator" w:date="2015-04-29T21:30:58Z">
        <w:r>
          <w:rPr>
            <w:rFonts w:hint="eastAsia" w:ascii="楷体_GB2312" w:hAnsi="楷体_GB2312" w:eastAsia="楷体_GB2312" w:cs="楷体_GB2312"/>
            <w:sz w:val="28"/>
            <w:szCs w:val="28"/>
            <w:lang w:eastAsia="zh-CN"/>
          </w:rPr>
          <w:t>者</w:t>
        </w:r>
      </w:ins>
      <w:ins w:id="3459" w:author="Administrator" w:date="2015-04-29T21:31:02Z">
        <w:r>
          <w:rPr>
            <w:rFonts w:hint="eastAsia" w:ascii="楷体_GB2312" w:hAnsi="楷体_GB2312" w:eastAsia="楷体_GB2312" w:cs="楷体_GB2312"/>
            <w:sz w:val="28"/>
            <w:szCs w:val="28"/>
            <w:lang w:eastAsia="zh-CN"/>
          </w:rPr>
          <w:t>你坐车也好</w:t>
        </w:r>
      </w:ins>
      <w:ins w:id="3460" w:author="Administrator" w:date="2015-04-29T21:31:04Z">
        <w:r>
          <w:rPr>
            <w:rFonts w:hint="eastAsia" w:ascii="楷体_GB2312" w:hAnsi="楷体_GB2312" w:eastAsia="楷体_GB2312" w:cs="楷体_GB2312"/>
            <w:sz w:val="28"/>
            <w:szCs w:val="28"/>
            <w:lang w:eastAsia="zh-CN"/>
          </w:rPr>
          <w:t>，</w:t>
        </w:r>
      </w:ins>
      <w:ins w:id="3461" w:author="Administrator" w:date="2015-04-29T21:31:14Z">
        <w:r>
          <w:rPr>
            <w:rFonts w:hint="eastAsia" w:ascii="楷体_GB2312" w:hAnsi="楷体_GB2312" w:eastAsia="楷体_GB2312" w:cs="楷体_GB2312"/>
            <w:sz w:val="28"/>
            <w:szCs w:val="28"/>
            <w:lang w:eastAsia="zh-CN"/>
          </w:rPr>
          <w:t>还</w:t>
        </w:r>
      </w:ins>
      <w:ins w:id="3462" w:author="Administrator" w:date="2015-04-29T21:31:15Z">
        <w:r>
          <w:rPr>
            <w:rFonts w:hint="eastAsia" w:ascii="楷体_GB2312" w:hAnsi="楷体_GB2312" w:eastAsia="楷体_GB2312" w:cs="楷体_GB2312"/>
            <w:sz w:val="28"/>
            <w:szCs w:val="28"/>
            <w:lang w:eastAsia="zh-CN"/>
          </w:rPr>
          <w:t>是说</w:t>
        </w:r>
      </w:ins>
      <w:ins w:id="3463" w:author="Administrator" w:date="2015-04-29T21:31:21Z">
        <w:r>
          <w:rPr>
            <w:rFonts w:hint="eastAsia" w:ascii="楷体_GB2312" w:hAnsi="楷体_GB2312" w:eastAsia="楷体_GB2312" w:cs="楷体_GB2312"/>
            <w:sz w:val="28"/>
            <w:szCs w:val="28"/>
            <w:lang w:eastAsia="zh-CN"/>
          </w:rPr>
          <w:t>你吃</w:t>
        </w:r>
      </w:ins>
      <w:ins w:id="3464" w:author="Administrator" w:date="2015-04-29T21:31:22Z">
        <w:r>
          <w:rPr>
            <w:rFonts w:hint="eastAsia" w:ascii="楷体_GB2312" w:hAnsi="楷体_GB2312" w:eastAsia="楷体_GB2312" w:cs="楷体_GB2312"/>
            <w:sz w:val="28"/>
            <w:szCs w:val="28"/>
            <w:lang w:eastAsia="zh-CN"/>
          </w:rPr>
          <w:t>饭也好</w:t>
        </w:r>
      </w:ins>
      <w:ins w:id="3465" w:author="Administrator" w:date="2015-04-29T21:31:23Z">
        <w:r>
          <w:rPr>
            <w:rFonts w:hint="eastAsia" w:ascii="楷体_GB2312" w:hAnsi="楷体_GB2312" w:eastAsia="楷体_GB2312" w:cs="楷体_GB2312"/>
            <w:sz w:val="28"/>
            <w:szCs w:val="28"/>
            <w:lang w:eastAsia="zh-CN"/>
          </w:rPr>
          <w:t>，</w:t>
        </w:r>
      </w:ins>
      <w:ins w:id="3466" w:author="Administrator" w:date="2015-04-29T21:31:37Z">
        <w:r>
          <w:rPr>
            <w:rFonts w:hint="eastAsia" w:ascii="楷体_GB2312" w:hAnsi="楷体_GB2312" w:eastAsia="楷体_GB2312" w:cs="楷体_GB2312"/>
            <w:sz w:val="28"/>
            <w:szCs w:val="28"/>
            <w:lang w:eastAsia="zh-CN"/>
          </w:rPr>
          <w:t>都可以去</w:t>
        </w:r>
      </w:ins>
      <w:ins w:id="3467" w:author="Administrator" w:date="2015-04-29T21:31:42Z">
        <w:r>
          <w:rPr>
            <w:rFonts w:hint="eastAsia" w:ascii="楷体_GB2312" w:hAnsi="楷体_GB2312" w:eastAsia="楷体_GB2312" w:cs="楷体_GB2312"/>
            <w:sz w:val="28"/>
            <w:szCs w:val="28"/>
            <w:lang w:eastAsia="zh-CN"/>
          </w:rPr>
          <w:t>串习的</w:t>
        </w:r>
      </w:ins>
      <w:ins w:id="3468" w:author="Administrator" w:date="2015-04-29T21:31:43Z">
        <w:r>
          <w:rPr>
            <w:rFonts w:hint="eastAsia" w:ascii="楷体_GB2312" w:hAnsi="楷体_GB2312" w:eastAsia="楷体_GB2312" w:cs="楷体_GB2312"/>
            <w:sz w:val="28"/>
            <w:szCs w:val="28"/>
            <w:lang w:eastAsia="zh-CN"/>
          </w:rPr>
          <w:t>。</w:t>
        </w:r>
      </w:ins>
      <w:ins w:id="3469" w:author="Administrator" w:date="2015-04-29T21:31:45Z">
        <w:r>
          <w:rPr>
            <w:rFonts w:hint="eastAsia" w:ascii="楷体_GB2312" w:hAnsi="楷体_GB2312" w:eastAsia="楷体_GB2312" w:cs="楷体_GB2312"/>
            <w:sz w:val="28"/>
            <w:szCs w:val="28"/>
            <w:lang w:eastAsia="zh-CN"/>
          </w:rPr>
          <w:t>所以</w:t>
        </w:r>
      </w:ins>
      <w:ins w:id="3470" w:author="Administrator" w:date="2015-04-29T21:31:59Z">
        <w:r>
          <w:rPr>
            <w:rFonts w:hint="eastAsia" w:ascii="楷体_GB2312" w:hAnsi="楷体_GB2312" w:eastAsia="楷体_GB2312" w:cs="楷体_GB2312"/>
            <w:sz w:val="28"/>
            <w:szCs w:val="28"/>
            <w:lang w:eastAsia="zh-CN"/>
          </w:rPr>
          <w:t>像</w:t>
        </w:r>
      </w:ins>
      <w:r>
        <w:rPr>
          <w:rFonts w:hint="eastAsia" w:ascii="楷体_GB2312" w:hAnsi="楷体_GB2312" w:eastAsia="楷体_GB2312" w:cs="楷体_GB2312"/>
          <w:sz w:val="28"/>
          <w:szCs w:val="28"/>
          <w:rPrChange w:id="3471" w:author="Administrator" w:date="2015-04-28T08:43:00Z">
            <w:rPr>
              <w:rFonts w:hint="eastAsia" w:ascii="华文楷体" w:hAnsi="华文楷体" w:eastAsia="华文楷体"/>
              <w:sz w:val="28"/>
              <w:szCs w:val="28"/>
            </w:rPr>
          </w:rPrChange>
        </w:rPr>
        <w:t>这样</w:t>
      </w:r>
      <w:ins w:id="3472" w:author="Administrator" w:date="2015-04-29T21:32:01Z">
        <w:r>
          <w:rPr>
            <w:rFonts w:hint="eastAsia" w:ascii="楷体_GB2312" w:hAnsi="楷体_GB2312" w:eastAsia="楷体_GB2312" w:cs="楷体_GB2312"/>
            <w:sz w:val="28"/>
            <w:szCs w:val="28"/>
            <w:lang w:eastAsia="zh-CN"/>
          </w:rPr>
          <w:t>的</w:t>
        </w:r>
      </w:ins>
      <w:ins w:id="3473" w:author="Administrator" w:date="2015-04-29T21:32:03Z">
        <w:r>
          <w:rPr>
            <w:rFonts w:hint="eastAsia" w:ascii="楷体_GB2312" w:hAnsi="楷体_GB2312" w:eastAsia="楷体_GB2312" w:cs="楷体_GB2312"/>
            <w:sz w:val="28"/>
            <w:szCs w:val="28"/>
            <w:lang w:eastAsia="zh-CN"/>
          </w:rPr>
          <w:t>话</w:t>
        </w:r>
      </w:ins>
      <w:ins w:id="3474" w:author="Administrator" w:date="2015-04-29T21:32:06Z">
        <w:r>
          <w:rPr>
            <w:rFonts w:hint="eastAsia" w:ascii="楷体_GB2312" w:hAnsi="楷体_GB2312" w:eastAsia="楷体_GB2312" w:cs="楷体_GB2312"/>
            <w:sz w:val="28"/>
            <w:szCs w:val="28"/>
            <w:lang w:eastAsia="zh-CN"/>
          </w:rPr>
          <w:t>就可以</w:t>
        </w:r>
      </w:ins>
      <w:r>
        <w:rPr>
          <w:rFonts w:hint="eastAsia" w:ascii="楷体_GB2312" w:hAnsi="楷体_GB2312" w:eastAsia="楷体_GB2312" w:cs="楷体_GB2312"/>
          <w:sz w:val="28"/>
          <w:szCs w:val="28"/>
          <w:rPrChange w:id="3475" w:author="Administrator" w:date="2015-04-28T08:43:00Z">
            <w:rPr>
              <w:rFonts w:hint="eastAsia" w:ascii="华文楷体" w:hAnsi="华文楷体" w:eastAsia="华文楷体"/>
              <w:sz w:val="28"/>
              <w:szCs w:val="28"/>
            </w:rPr>
          </w:rPrChange>
        </w:rPr>
        <w:t>逐渐</w:t>
      </w:r>
      <w:ins w:id="3476" w:author="Administrator" w:date="2015-04-29T21:32:15Z">
        <w:r>
          <w:rPr>
            <w:rFonts w:hint="eastAsia" w:ascii="楷体_GB2312" w:hAnsi="楷体_GB2312" w:eastAsia="楷体_GB2312" w:cs="楷体_GB2312"/>
            <w:sz w:val="28"/>
            <w:szCs w:val="28"/>
            <w:lang w:eastAsia="zh-CN"/>
          </w:rPr>
          <w:t>逐渐</w:t>
        </w:r>
      </w:ins>
      <w:del w:id="3477" w:author="Administrator" w:date="2015-04-29T21:32:22Z">
        <w:r>
          <w:rPr>
            <w:rFonts w:hint="eastAsia" w:ascii="楷体_GB2312" w:hAnsi="楷体_GB2312" w:eastAsia="楷体_GB2312" w:cs="楷体_GB2312"/>
            <w:sz w:val="28"/>
            <w:szCs w:val="28"/>
            <w:rPrChange w:id="3478" w:author="Administrator" w:date="2015-04-28T08:43:00Z">
              <w:rPr>
                <w:rFonts w:hint="eastAsia" w:ascii="华文楷体" w:hAnsi="华文楷体" w:eastAsia="华文楷体"/>
                <w:sz w:val="28"/>
                <w:szCs w:val="28"/>
              </w:rPr>
            </w:rPrChange>
          </w:rPr>
          <w:delText>就会</w:delText>
        </w:r>
      </w:del>
      <w:r>
        <w:rPr>
          <w:rFonts w:hint="eastAsia" w:ascii="楷体_GB2312" w:hAnsi="楷体_GB2312" w:eastAsia="楷体_GB2312" w:cs="楷体_GB2312"/>
          <w:sz w:val="28"/>
          <w:szCs w:val="28"/>
          <w:rPrChange w:id="3479" w:author="Administrator" w:date="2015-04-28T08:43:00Z">
            <w:rPr>
              <w:rFonts w:hint="eastAsia" w:ascii="华文楷体" w:hAnsi="华文楷体" w:eastAsia="华文楷体"/>
              <w:sz w:val="28"/>
              <w:szCs w:val="28"/>
            </w:rPr>
          </w:rPrChange>
        </w:rPr>
        <w:t>达到时时刻刻都在修行的这样一种境界。</w:t>
      </w:r>
    </w:p>
    <w:p>
      <w:pPr>
        <w:ind w:firstLine="570"/>
        <w:rPr>
          <w:rFonts w:hint="eastAsia" w:ascii="黑体" w:hAnsi="黑体" w:eastAsia="黑体" w:cs="黑体"/>
          <w:sz w:val="28"/>
          <w:szCs w:val="28"/>
          <w:rPrChange w:id="3480" w:author="Administrator" w:date="2015-04-29T21:33:35Z">
            <w:rPr>
              <w:rFonts w:ascii="华文楷体" w:hAnsi="华文楷体" w:eastAsia="华文楷体"/>
              <w:sz w:val="28"/>
              <w:szCs w:val="28"/>
            </w:rPr>
          </w:rPrChange>
        </w:rPr>
      </w:pPr>
      <w:r>
        <w:rPr>
          <w:rFonts w:hint="eastAsia" w:ascii="楷体_GB2312" w:hAnsi="楷体_GB2312" w:eastAsia="楷体_GB2312" w:cs="楷体_GB2312"/>
          <w:sz w:val="28"/>
          <w:szCs w:val="28"/>
          <w:rPrChange w:id="3481" w:author="Administrator" w:date="2015-04-28T08:43:00Z">
            <w:rPr>
              <w:rFonts w:hint="eastAsia" w:ascii="华文楷体" w:hAnsi="华文楷体" w:eastAsia="华文楷体"/>
              <w:sz w:val="28"/>
              <w:szCs w:val="28"/>
            </w:rPr>
          </w:rPrChange>
        </w:rPr>
        <w:t>【</w:t>
      </w:r>
      <w:r>
        <w:rPr>
          <w:rFonts w:hint="eastAsia" w:ascii="黑体" w:hAnsi="黑体" w:eastAsia="黑体" w:cs="黑体"/>
          <w:sz w:val="28"/>
          <w:szCs w:val="28"/>
          <w:rPrChange w:id="3482" w:author="Administrator" w:date="2015-04-29T21:33:35Z">
            <w:rPr>
              <w:rFonts w:hint="eastAsia" w:ascii="华文楷体" w:hAnsi="华文楷体" w:eastAsia="华文楷体"/>
              <w:sz w:val="28"/>
              <w:szCs w:val="28"/>
            </w:rPr>
          </w:rPrChange>
        </w:rPr>
        <w:t>而且要明白在入道伊始,具备如明目般的正见智慧是必不可少的。】</w:t>
      </w:r>
    </w:p>
    <w:p>
      <w:pPr>
        <w:ind w:firstLine="570"/>
        <w:rPr>
          <w:rFonts w:hint="eastAsia" w:ascii="楷体_GB2312" w:hAnsi="楷体_GB2312" w:eastAsia="楷体_GB2312" w:cs="楷体_GB2312"/>
          <w:sz w:val="28"/>
          <w:szCs w:val="28"/>
          <w:rPrChange w:id="3483"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3484" w:author="Administrator" w:date="2015-04-28T08:43:00Z">
            <w:rPr>
              <w:rFonts w:hint="eastAsia" w:ascii="华文楷体" w:hAnsi="华文楷体" w:eastAsia="华文楷体"/>
              <w:sz w:val="28"/>
              <w:szCs w:val="28"/>
            </w:rPr>
          </w:rPrChange>
        </w:rPr>
        <w:t>所以</w:t>
      </w:r>
      <w:ins w:id="3485" w:author="Administrator" w:date="2015-04-29T21:33:45Z">
        <w:r>
          <w:rPr>
            <w:rFonts w:hint="eastAsia" w:ascii="楷体_GB2312" w:hAnsi="楷体_GB2312" w:eastAsia="楷体_GB2312" w:cs="楷体_GB2312"/>
            <w:sz w:val="28"/>
            <w:szCs w:val="28"/>
            <w:lang w:eastAsia="zh-CN"/>
          </w:rPr>
          <w:t>说</w:t>
        </w:r>
      </w:ins>
      <w:r>
        <w:rPr>
          <w:rFonts w:hint="eastAsia" w:ascii="楷体_GB2312" w:hAnsi="楷体_GB2312" w:eastAsia="楷体_GB2312" w:cs="楷体_GB2312"/>
          <w:sz w:val="28"/>
          <w:szCs w:val="28"/>
          <w:rPrChange w:id="3486" w:author="Administrator" w:date="2015-04-28T08:43:00Z">
            <w:rPr>
              <w:rFonts w:hint="eastAsia" w:ascii="华文楷体" w:hAnsi="华文楷体" w:eastAsia="华文楷体"/>
              <w:sz w:val="28"/>
              <w:szCs w:val="28"/>
            </w:rPr>
          </w:rPrChange>
        </w:rPr>
        <w:t>我们要知道在刚刚入道的时候</w:t>
      </w:r>
      <w:ins w:id="3487" w:author="Administrator" w:date="2015-04-29T21:33:49Z">
        <w:r>
          <w:rPr>
            <w:rFonts w:hint="eastAsia" w:ascii="楷体_GB2312" w:hAnsi="楷体_GB2312" w:eastAsia="楷体_GB2312" w:cs="楷体_GB2312"/>
            <w:sz w:val="28"/>
            <w:szCs w:val="28"/>
            <w:lang w:eastAsia="zh-CN"/>
          </w:rPr>
          <w:t>，</w:t>
        </w:r>
      </w:ins>
      <w:ins w:id="3488" w:author="Administrator" w:date="2015-04-29T21:33:51Z">
        <w:r>
          <w:rPr>
            <w:rFonts w:hint="eastAsia" w:ascii="楷体_GB2312" w:hAnsi="楷体_GB2312" w:eastAsia="楷体_GB2312" w:cs="楷体_GB2312"/>
            <w:sz w:val="28"/>
            <w:szCs w:val="28"/>
            <w:lang w:eastAsia="zh-CN"/>
          </w:rPr>
          <w:t>首先</w:t>
        </w:r>
      </w:ins>
      <w:r>
        <w:rPr>
          <w:rFonts w:hint="eastAsia" w:ascii="楷体_GB2312" w:hAnsi="楷体_GB2312" w:eastAsia="楷体_GB2312" w:cs="楷体_GB2312"/>
          <w:sz w:val="28"/>
          <w:szCs w:val="28"/>
          <w:rPrChange w:id="3489" w:author="Administrator" w:date="2015-04-28T08:43:00Z">
            <w:rPr>
              <w:rFonts w:hint="eastAsia" w:ascii="华文楷体" w:hAnsi="华文楷体" w:eastAsia="华文楷体"/>
              <w:sz w:val="28"/>
              <w:szCs w:val="28"/>
            </w:rPr>
          </w:rPrChange>
        </w:rPr>
        <w:t>要具备一个犹如明目</w:t>
      </w:r>
      <w:del w:id="3490" w:author="Administrator" w:date="2015-04-29T21:34:01Z">
        <w:r>
          <w:rPr>
            <w:rFonts w:hint="eastAsia" w:ascii="楷体_GB2312" w:hAnsi="楷体_GB2312" w:eastAsia="楷体_GB2312" w:cs="楷体_GB2312"/>
            <w:sz w:val="28"/>
            <w:szCs w:val="28"/>
            <w:rPrChange w:id="3491" w:author="Administrator" w:date="2015-04-28T08:43:00Z">
              <w:rPr>
                <w:rFonts w:hint="eastAsia" w:ascii="华文楷体" w:hAnsi="华文楷体" w:eastAsia="华文楷体"/>
                <w:sz w:val="28"/>
                <w:szCs w:val="28"/>
              </w:rPr>
            </w:rPrChange>
          </w:rPr>
          <w:delText>般</w:delText>
        </w:r>
      </w:del>
      <w:ins w:id="3492" w:author="Administrator" w:date="2015-04-29T21:34:01Z">
        <w:r>
          <w:rPr>
            <w:rFonts w:hint="eastAsia" w:ascii="楷体_GB2312" w:hAnsi="楷体_GB2312" w:eastAsia="楷体_GB2312" w:cs="楷体_GB2312"/>
            <w:sz w:val="28"/>
            <w:szCs w:val="28"/>
            <w:lang w:eastAsia="zh-CN"/>
          </w:rPr>
          <w:t>一样</w:t>
        </w:r>
      </w:ins>
      <w:r>
        <w:rPr>
          <w:rFonts w:hint="eastAsia" w:ascii="楷体_GB2312" w:hAnsi="楷体_GB2312" w:eastAsia="楷体_GB2312" w:cs="楷体_GB2312"/>
          <w:sz w:val="28"/>
          <w:szCs w:val="28"/>
          <w:rPrChange w:id="3493" w:author="Administrator" w:date="2015-04-28T08:43:00Z">
            <w:rPr>
              <w:rFonts w:hint="eastAsia" w:ascii="华文楷体" w:hAnsi="华文楷体" w:eastAsia="华文楷体"/>
              <w:sz w:val="28"/>
              <w:szCs w:val="28"/>
            </w:rPr>
          </w:rPrChange>
        </w:rPr>
        <w:t>的正见，这是对</w:t>
      </w:r>
      <w:ins w:id="3494" w:author="Administrator" w:date="2015-04-29T21:34:10Z">
        <w:r>
          <w:rPr>
            <w:rFonts w:hint="eastAsia" w:ascii="楷体_GB2312" w:hAnsi="楷体_GB2312" w:eastAsia="楷体_GB2312" w:cs="楷体_GB2312"/>
            <w:sz w:val="28"/>
            <w:szCs w:val="28"/>
            <w:lang w:eastAsia="zh-CN"/>
          </w:rPr>
          <w:t>于</w:t>
        </w:r>
      </w:ins>
      <w:r>
        <w:rPr>
          <w:rFonts w:hint="eastAsia" w:ascii="楷体_GB2312" w:hAnsi="楷体_GB2312" w:eastAsia="楷体_GB2312" w:cs="楷体_GB2312"/>
          <w:sz w:val="28"/>
          <w:szCs w:val="28"/>
          <w:rPrChange w:id="3495" w:author="Administrator" w:date="2015-04-28T08:43:00Z">
            <w:rPr>
              <w:rFonts w:hint="eastAsia" w:ascii="华文楷体" w:hAnsi="华文楷体" w:eastAsia="华文楷体"/>
              <w:sz w:val="28"/>
              <w:szCs w:val="28"/>
            </w:rPr>
          </w:rPrChange>
        </w:rPr>
        <w:t>所有修行者来</w:t>
      </w:r>
      <w:del w:id="3496" w:author="Administrator" w:date="2015-04-29T21:34:16Z">
        <w:r>
          <w:rPr>
            <w:rFonts w:hint="eastAsia" w:ascii="楷体_GB2312" w:hAnsi="楷体_GB2312" w:eastAsia="楷体_GB2312" w:cs="楷体_GB2312"/>
            <w:sz w:val="28"/>
            <w:szCs w:val="28"/>
            <w:rPrChange w:id="3497" w:author="Administrator" w:date="2015-04-28T08:43:00Z">
              <w:rPr>
                <w:rFonts w:hint="eastAsia" w:ascii="华文楷体" w:hAnsi="华文楷体" w:eastAsia="华文楷体"/>
                <w:sz w:val="28"/>
                <w:szCs w:val="28"/>
              </w:rPr>
            </w:rPrChange>
          </w:rPr>
          <w:delText>说</w:delText>
        </w:r>
      </w:del>
      <w:ins w:id="3498" w:author="Administrator" w:date="2015-04-29T21:34:16Z">
        <w:r>
          <w:rPr>
            <w:rFonts w:hint="eastAsia" w:ascii="楷体_GB2312" w:hAnsi="楷体_GB2312" w:eastAsia="楷体_GB2312" w:cs="楷体_GB2312"/>
            <w:sz w:val="28"/>
            <w:szCs w:val="28"/>
            <w:lang w:eastAsia="zh-CN"/>
          </w:rPr>
          <w:t>讲</w:t>
        </w:r>
      </w:ins>
      <w:del w:id="3499" w:author="Administrator" w:date="2015-04-29T21:34:19Z">
        <w:r>
          <w:rPr>
            <w:rFonts w:hint="eastAsia" w:ascii="楷体_GB2312" w:hAnsi="楷体_GB2312" w:eastAsia="楷体_GB2312" w:cs="楷体_GB2312"/>
            <w:sz w:val="28"/>
            <w:szCs w:val="28"/>
            <w:rPrChange w:id="3500" w:author="Administrator" w:date="2015-04-28T08:43:00Z">
              <w:rPr>
                <w:rFonts w:hint="eastAsia" w:ascii="华文楷体" w:hAnsi="华文楷体" w:eastAsia="华文楷体"/>
                <w:sz w:val="28"/>
                <w:szCs w:val="28"/>
              </w:rPr>
            </w:rPrChange>
          </w:rPr>
          <w:delText>是</w:delText>
        </w:r>
      </w:del>
      <w:r>
        <w:rPr>
          <w:rFonts w:hint="eastAsia" w:ascii="楷体_GB2312" w:hAnsi="楷体_GB2312" w:eastAsia="楷体_GB2312" w:cs="楷体_GB2312"/>
          <w:sz w:val="28"/>
          <w:szCs w:val="28"/>
          <w:rPrChange w:id="3501" w:author="Administrator" w:date="2015-04-28T08:43:00Z">
            <w:rPr>
              <w:rFonts w:hint="eastAsia" w:ascii="华文楷体" w:hAnsi="华文楷体" w:eastAsia="华文楷体"/>
              <w:sz w:val="28"/>
              <w:szCs w:val="28"/>
            </w:rPr>
          </w:rPrChange>
        </w:rPr>
        <w:t>必不可少的，</w:t>
      </w:r>
      <w:ins w:id="3502" w:author="Administrator" w:date="2015-04-29T21:34:27Z">
        <w:r>
          <w:rPr>
            <w:rFonts w:hint="eastAsia" w:ascii="楷体_GB2312" w:hAnsi="楷体_GB2312" w:eastAsia="楷体_GB2312" w:cs="楷体_GB2312"/>
            <w:sz w:val="28"/>
            <w:szCs w:val="28"/>
            <w:lang w:eastAsia="zh-CN"/>
          </w:rPr>
          <w:t>我们</w:t>
        </w:r>
      </w:ins>
      <w:ins w:id="3503" w:author="Administrator" w:date="2015-04-29T21:34:33Z">
        <w:r>
          <w:rPr>
            <w:rFonts w:hint="eastAsia" w:ascii="楷体_GB2312" w:hAnsi="楷体_GB2312" w:eastAsia="楷体_GB2312" w:cs="楷体_GB2312"/>
            <w:sz w:val="28"/>
            <w:szCs w:val="28"/>
            <w:lang w:eastAsia="zh-CN"/>
          </w:rPr>
          <w:t>在入道</w:t>
        </w:r>
      </w:ins>
      <w:ins w:id="3504" w:author="Administrator" w:date="2015-04-29T21:34:34Z">
        <w:r>
          <w:rPr>
            <w:rFonts w:hint="eastAsia" w:ascii="楷体_GB2312" w:hAnsi="楷体_GB2312" w:eastAsia="楷体_GB2312" w:cs="楷体_GB2312"/>
            <w:sz w:val="28"/>
            <w:szCs w:val="28"/>
            <w:lang w:eastAsia="zh-CN"/>
          </w:rPr>
          <w:t>之前</w:t>
        </w:r>
      </w:ins>
      <w:ins w:id="3505" w:author="Administrator" w:date="2015-04-29T21:34:35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506" w:author="Administrator" w:date="2015-04-28T08:43:00Z">
            <w:rPr>
              <w:rFonts w:hint="eastAsia" w:ascii="华文楷体" w:hAnsi="华文楷体" w:eastAsia="华文楷体"/>
              <w:sz w:val="28"/>
              <w:szCs w:val="28"/>
            </w:rPr>
          </w:rPrChange>
        </w:rPr>
        <w:t>比如说我们要走路去色达，那么在走路之前</w:t>
      </w:r>
      <w:del w:id="3507" w:author="Administrator" w:date="2015-04-29T21:34:58Z">
        <w:r>
          <w:rPr>
            <w:rFonts w:hint="eastAsia" w:ascii="楷体_GB2312" w:hAnsi="楷体_GB2312" w:eastAsia="楷体_GB2312" w:cs="楷体_GB2312"/>
            <w:sz w:val="28"/>
            <w:szCs w:val="28"/>
            <w:rPrChange w:id="3508" w:author="Administrator" w:date="2015-04-28T08:43:00Z">
              <w:rPr>
                <w:rFonts w:hint="eastAsia" w:ascii="华文楷体" w:hAnsi="华文楷体" w:eastAsia="华文楷体"/>
                <w:sz w:val="28"/>
                <w:szCs w:val="28"/>
              </w:rPr>
            </w:rPrChange>
          </w:rPr>
          <w:delText>我们</w:delText>
        </w:r>
      </w:del>
      <w:r>
        <w:rPr>
          <w:rFonts w:hint="eastAsia" w:ascii="楷体_GB2312" w:hAnsi="楷体_GB2312" w:eastAsia="楷体_GB2312" w:cs="楷体_GB2312"/>
          <w:sz w:val="28"/>
          <w:szCs w:val="28"/>
          <w:rPrChange w:id="3509" w:author="Administrator" w:date="2015-04-28T08:43:00Z">
            <w:rPr>
              <w:rFonts w:hint="eastAsia" w:ascii="华文楷体" w:hAnsi="华文楷体" w:eastAsia="华文楷体"/>
              <w:sz w:val="28"/>
              <w:szCs w:val="28"/>
            </w:rPr>
          </w:rPrChange>
        </w:rPr>
        <w:t>要看自己有没有眼睛，</w:t>
      </w:r>
      <w:ins w:id="3510" w:author="Administrator" w:date="2015-04-29T21:35:06Z">
        <w:r>
          <w:rPr>
            <w:rFonts w:hint="eastAsia" w:ascii="楷体_GB2312" w:hAnsi="楷体_GB2312" w:eastAsia="楷体_GB2312" w:cs="楷体_GB2312"/>
            <w:sz w:val="28"/>
            <w:szCs w:val="28"/>
            <w:lang w:eastAsia="zh-CN"/>
          </w:rPr>
          <w:t>如果</w:t>
        </w:r>
      </w:ins>
      <w:ins w:id="3511" w:author="Administrator" w:date="2015-04-29T21:35:08Z">
        <w:r>
          <w:rPr>
            <w:rFonts w:hint="eastAsia" w:ascii="楷体_GB2312" w:hAnsi="楷体_GB2312" w:eastAsia="楷体_GB2312" w:cs="楷体_GB2312"/>
            <w:sz w:val="28"/>
            <w:szCs w:val="28"/>
            <w:lang w:eastAsia="zh-CN"/>
          </w:rPr>
          <w:t>你</w:t>
        </w:r>
      </w:ins>
      <w:r>
        <w:rPr>
          <w:rFonts w:hint="eastAsia" w:ascii="楷体_GB2312" w:hAnsi="楷体_GB2312" w:eastAsia="楷体_GB2312" w:cs="楷体_GB2312"/>
          <w:sz w:val="28"/>
          <w:szCs w:val="28"/>
          <w:rPrChange w:id="3512" w:author="Administrator" w:date="2015-04-28T08:43:00Z">
            <w:rPr>
              <w:rFonts w:hint="eastAsia" w:ascii="华文楷体" w:hAnsi="华文楷体" w:eastAsia="华文楷体"/>
              <w:sz w:val="28"/>
              <w:szCs w:val="28"/>
            </w:rPr>
          </w:rPrChange>
        </w:rPr>
        <w:t>有一双</w:t>
      </w:r>
      <w:ins w:id="3513" w:author="Administrator" w:date="2015-04-29T21:35:12Z">
        <w:r>
          <w:rPr>
            <w:rFonts w:hint="eastAsia" w:ascii="楷体_GB2312" w:hAnsi="楷体_GB2312" w:eastAsia="楷体_GB2312" w:cs="楷体_GB2312"/>
            <w:sz w:val="28"/>
            <w:szCs w:val="28"/>
            <w:lang w:eastAsia="zh-CN"/>
          </w:rPr>
          <w:t>很</w:t>
        </w:r>
      </w:ins>
      <w:r>
        <w:rPr>
          <w:rFonts w:hint="eastAsia" w:ascii="楷体_GB2312" w:hAnsi="楷体_GB2312" w:eastAsia="楷体_GB2312" w:cs="楷体_GB2312"/>
          <w:sz w:val="28"/>
          <w:szCs w:val="28"/>
          <w:rPrChange w:id="3514" w:author="Administrator" w:date="2015-04-28T08:43:00Z">
            <w:rPr>
              <w:rFonts w:hint="eastAsia" w:ascii="华文楷体" w:hAnsi="华文楷体" w:eastAsia="华文楷体"/>
              <w:sz w:val="28"/>
              <w:szCs w:val="28"/>
            </w:rPr>
          </w:rPrChange>
        </w:rPr>
        <w:t>明亮的眼睛</w:t>
      </w:r>
      <w:ins w:id="3515" w:author="Administrator" w:date="2015-04-29T21:35:18Z">
        <w:r>
          <w:rPr>
            <w:rFonts w:hint="eastAsia" w:ascii="楷体_GB2312" w:hAnsi="楷体_GB2312" w:eastAsia="楷体_GB2312" w:cs="楷体_GB2312"/>
            <w:sz w:val="28"/>
            <w:szCs w:val="28"/>
            <w:lang w:eastAsia="zh-CN"/>
          </w:rPr>
          <w:t>，</w:t>
        </w:r>
      </w:ins>
      <w:ins w:id="3516" w:author="Administrator" w:date="2015-04-29T21:35:19Z">
        <w:r>
          <w:rPr>
            <w:rFonts w:hint="eastAsia" w:ascii="楷体_GB2312" w:hAnsi="楷体_GB2312" w:eastAsia="楷体_GB2312" w:cs="楷体_GB2312"/>
            <w:sz w:val="28"/>
            <w:szCs w:val="28"/>
            <w:lang w:eastAsia="zh-CN"/>
          </w:rPr>
          <w:t>这个</w:t>
        </w:r>
      </w:ins>
      <w:r>
        <w:rPr>
          <w:rFonts w:hint="eastAsia" w:ascii="楷体_GB2312" w:hAnsi="楷体_GB2312" w:eastAsia="楷体_GB2312" w:cs="楷体_GB2312"/>
          <w:sz w:val="28"/>
          <w:szCs w:val="28"/>
          <w:rPrChange w:id="3517" w:author="Administrator" w:date="2015-04-28T08:43:00Z">
            <w:rPr>
              <w:rFonts w:hint="eastAsia" w:ascii="华文楷体" w:hAnsi="华文楷体" w:eastAsia="华文楷体"/>
              <w:sz w:val="28"/>
              <w:szCs w:val="28"/>
            </w:rPr>
          </w:rPrChange>
        </w:rPr>
        <w:t>是</w:t>
      </w:r>
      <w:ins w:id="3518" w:author="Administrator" w:date="2015-04-29T21:35:23Z">
        <w:r>
          <w:rPr>
            <w:rFonts w:hint="eastAsia" w:ascii="楷体_GB2312" w:hAnsi="楷体_GB2312" w:eastAsia="楷体_GB2312" w:cs="楷体_GB2312"/>
            <w:sz w:val="28"/>
            <w:szCs w:val="28"/>
            <w:lang w:eastAsia="zh-CN"/>
          </w:rPr>
          <w:t>作为</w:t>
        </w:r>
      </w:ins>
      <w:r>
        <w:rPr>
          <w:rFonts w:hint="eastAsia" w:ascii="楷体_GB2312" w:hAnsi="楷体_GB2312" w:eastAsia="楷体_GB2312" w:cs="楷体_GB2312"/>
          <w:sz w:val="28"/>
          <w:szCs w:val="28"/>
          <w:rPrChange w:id="3519" w:author="Administrator" w:date="2015-04-28T08:43:00Z">
            <w:rPr>
              <w:rFonts w:hint="eastAsia" w:ascii="华文楷体" w:hAnsi="华文楷体" w:eastAsia="华文楷体"/>
              <w:sz w:val="28"/>
              <w:szCs w:val="28"/>
            </w:rPr>
          </w:rPrChange>
        </w:rPr>
        <w:t>前提，有了明亮的眼睛才</w:t>
      </w:r>
      <w:ins w:id="3520" w:author="Administrator" w:date="2015-04-29T21:35:34Z">
        <w:r>
          <w:rPr>
            <w:rFonts w:hint="eastAsia" w:ascii="楷体_GB2312" w:hAnsi="楷体_GB2312" w:eastAsia="楷体_GB2312" w:cs="楷体_GB2312"/>
            <w:sz w:val="28"/>
            <w:szCs w:val="28"/>
            <w:lang w:eastAsia="zh-CN"/>
          </w:rPr>
          <w:t>，</w:t>
        </w:r>
      </w:ins>
      <w:ins w:id="3521" w:author="Administrator" w:date="2015-04-29T21:35:39Z">
        <w:r>
          <w:rPr>
            <w:rFonts w:hint="eastAsia" w:ascii="楷体_GB2312" w:hAnsi="楷体_GB2312" w:eastAsia="楷体_GB2312" w:cs="楷体_GB2312"/>
            <w:sz w:val="28"/>
            <w:szCs w:val="28"/>
            <w:lang w:eastAsia="zh-CN"/>
          </w:rPr>
          <w:t>应该</w:t>
        </w:r>
      </w:ins>
      <w:ins w:id="3522" w:author="Administrator" w:date="2015-04-29T21:35:42Z">
        <w:r>
          <w:rPr>
            <w:rFonts w:hint="eastAsia" w:ascii="楷体_GB2312" w:hAnsi="楷体_GB2312" w:eastAsia="楷体_GB2312" w:cs="楷体_GB2312"/>
            <w:sz w:val="28"/>
            <w:szCs w:val="28"/>
            <w:lang w:eastAsia="zh-CN"/>
          </w:rPr>
          <w:t>可以</w:t>
        </w:r>
      </w:ins>
      <w:del w:id="3523" w:author="Administrator" w:date="2015-04-29T21:35:46Z">
        <w:r>
          <w:rPr>
            <w:rFonts w:hint="eastAsia" w:ascii="楷体_GB2312" w:hAnsi="楷体_GB2312" w:eastAsia="楷体_GB2312" w:cs="楷体_GB2312"/>
            <w:sz w:val="28"/>
            <w:szCs w:val="28"/>
            <w:rPrChange w:id="3524" w:author="Administrator" w:date="2015-04-28T08:43:00Z">
              <w:rPr>
                <w:rFonts w:hint="eastAsia" w:ascii="华文楷体" w:hAnsi="华文楷体" w:eastAsia="华文楷体"/>
                <w:sz w:val="28"/>
                <w:szCs w:val="28"/>
              </w:rPr>
            </w:rPrChange>
          </w:rPr>
          <w:delText>能</w:delText>
        </w:r>
      </w:del>
      <w:r>
        <w:rPr>
          <w:rFonts w:hint="eastAsia" w:ascii="楷体_GB2312" w:hAnsi="楷体_GB2312" w:eastAsia="楷体_GB2312" w:cs="楷体_GB2312"/>
          <w:sz w:val="28"/>
          <w:szCs w:val="28"/>
          <w:rPrChange w:id="3525" w:author="Administrator" w:date="2015-04-28T08:43:00Z">
            <w:rPr>
              <w:rFonts w:hint="eastAsia" w:ascii="华文楷体" w:hAnsi="华文楷体" w:eastAsia="华文楷体"/>
              <w:sz w:val="28"/>
              <w:szCs w:val="28"/>
            </w:rPr>
          </w:rPrChange>
        </w:rPr>
        <w:t>看清所走的道路，这</w:t>
      </w:r>
      <w:del w:id="3526" w:author="Administrator" w:date="2015-04-29T21:35:56Z">
        <w:r>
          <w:rPr>
            <w:rFonts w:hint="eastAsia" w:ascii="楷体_GB2312" w:hAnsi="楷体_GB2312" w:eastAsia="楷体_GB2312" w:cs="楷体_GB2312"/>
            <w:sz w:val="28"/>
            <w:szCs w:val="28"/>
            <w:rPrChange w:id="3527" w:author="Administrator" w:date="2015-04-28T08:43:00Z">
              <w:rPr>
                <w:rFonts w:hint="eastAsia" w:ascii="华文楷体" w:hAnsi="华文楷体" w:eastAsia="华文楷体"/>
                <w:sz w:val="28"/>
                <w:szCs w:val="28"/>
              </w:rPr>
            </w:rPrChange>
          </w:rPr>
          <w:delText>样</w:delText>
        </w:r>
      </w:del>
      <w:ins w:id="3528" w:author="Administrator" w:date="2015-04-29T21:35:56Z">
        <w:r>
          <w:rPr>
            <w:rFonts w:hint="eastAsia" w:ascii="楷体_GB2312" w:hAnsi="楷体_GB2312" w:eastAsia="楷体_GB2312" w:cs="楷体_GB2312"/>
            <w:sz w:val="28"/>
            <w:szCs w:val="28"/>
            <w:lang w:eastAsia="zh-CN"/>
          </w:rPr>
          <w:t>个时候</w:t>
        </w:r>
      </w:ins>
      <w:r>
        <w:rPr>
          <w:rFonts w:hint="eastAsia" w:ascii="楷体_GB2312" w:hAnsi="楷体_GB2312" w:eastAsia="楷体_GB2312" w:cs="楷体_GB2312"/>
          <w:sz w:val="28"/>
          <w:szCs w:val="28"/>
          <w:rPrChange w:id="3529" w:author="Administrator" w:date="2015-04-28T08:43:00Z">
            <w:rPr>
              <w:rFonts w:hint="eastAsia" w:ascii="华文楷体" w:hAnsi="华文楷体" w:eastAsia="华文楷体"/>
              <w:sz w:val="28"/>
              <w:szCs w:val="28"/>
            </w:rPr>
          </w:rPrChange>
        </w:rPr>
        <w:t>就不会</w:t>
      </w:r>
      <w:del w:id="3530" w:author="Administrator" w:date="2015-04-29T21:36:04Z">
        <w:r>
          <w:rPr>
            <w:rFonts w:hint="eastAsia" w:ascii="楷体_GB2312" w:hAnsi="楷体_GB2312" w:eastAsia="楷体_GB2312" w:cs="楷体_GB2312"/>
            <w:sz w:val="28"/>
            <w:szCs w:val="28"/>
            <w:rPrChange w:id="3531" w:author="Administrator" w:date="2015-04-28T08:43:00Z">
              <w:rPr>
                <w:rFonts w:hint="eastAsia" w:ascii="华文楷体" w:hAnsi="华文楷体" w:eastAsia="华文楷体"/>
                <w:sz w:val="28"/>
                <w:szCs w:val="28"/>
              </w:rPr>
            </w:rPrChange>
          </w:rPr>
          <w:delText>出现</w:delText>
        </w:r>
      </w:del>
      <w:ins w:id="3532" w:author="Administrator" w:date="2015-04-29T21:36:04Z">
        <w:r>
          <w:rPr>
            <w:rFonts w:hint="eastAsia" w:ascii="楷体_GB2312" w:hAnsi="楷体_GB2312" w:eastAsia="楷体_GB2312" w:cs="楷体_GB2312"/>
            <w:sz w:val="28"/>
            <w:szCs w:val="28"/>
            <w:lang w:eastAsia="zh-CN"/>
          </w:rPr>
          <w:t>一</w:t>
        </w:r>
      </w:ins>
      <w:ins w:id="3533" w:author="Administrator" w:date="2015-04-29T21:36:05Z">
        <w:r>
          <w:rPr>
            <w:rFonts w:hint="eastAsia" w:ascii="楷体_GB2312" w:hAnsi="楷体_GB2312" w:eastAsia="楷体_GB2312" w:cs="楷体_GB2312"/>
            <w:sz w:val="28"/>
            <w:szCs w:val="28"/>
            <w:lang w:eastAsia="zh-CN"/>
          </w:rPr>
          <w:t>下子</w:t>
        </w:r>
      </w:ins>
      <w:r>
        <w:rPr>
          <w:rFonts w:hint="eastAsia" w:ascii="楷体_GB2312" w:hAnsi="楷体_GB2312" w:eastAsia="楷体_GB2312" w:cs="楷体_GB2312"/>
          <w:sz w:val="28"/>
          <w:szCs w:val="28"/>
          <w:rPrChange w:id="3534" w:author="Administrator" w:date="2015-04-28T08:43:00Z">
            <w:rPr>
              <w:rFonts w:hint="eastAsia" w:ascii="华文楷体" w:hAnsi="华文楷体" w:eastAsia="华文楷体"/>
              <w:sz w:val="28"/>
              <w:szCs w:val="28"/>
            </w:rPr>
          </w:rPrChange>
        </w:rPr>
        <w:t>栽到沟里</w:t>
      </w:r>
      <w:ins w:id="3535" w:author="Administrator" w:date="2015-04-29T21:36:09Z">
        <w:r>
          <w:rPr>
            <w:rFonts w:hint="eastAsia" w:ascii="楷体_GB2312" w:hAnsi="楷体_GB2312" w:eastAsia="楷体_GB2312" w:cs="楷体_GB2312"/>
            <w:sz w:val="28"/>
            <w:szCs w:val="28"/>
            <w:lang w:eastAsia="zh-CN"/>
          </w:rPr>
          <w:t>面</w:t>
        </w:r>
      </w:ins>
      <w:del w:id="3536" w:author="Administrator" w:date="2015-04-29T21:36:16Z">
        <w:r>
          <w:rPr>
            <w:rFonts w:hint="eastAsia" w:ascii="楷体_GB2312" w:hAnsi="楷体_GB2312" w:eastAsia="楷体_GB2312" w:cs="楷体_GB2312"/>
            <w:sz w:val="28"/>
            <w:szCs w:val="28"/>
            <w:rPrChange w:id="3537" w:author="Administrator" w:date="2015-04-28T08:43:00Z">
              <w:rPr>
                <w:rFonts w:hint="eastAsia" w:ascii="华文楷体" w:hAnsi="华文楷体" w:eastAsia="华文楷体"/>
                <w:sz w:val="28"/>
                <w:szCs w:val="28"/>
              </w:rPr>
            </w:rPrChange>
          </w:rPr>
          <w:delText>或</w:delText>
        </w:r>
      </w:del>
      <w:ins w:id="3538" w:author="Administrator" w:date="2015-04-29T21:36:16Z">
        <w:r>
          <w:rPr>
            <w:rFonts w:hint="eastAsia" w:ascii="楷体_GB2312" w:hAnsi="楷体_GB2312" w:eastAsia="楷体_GB2312" w:cs="楷体_GB2312"/>
            <w:sz w:val="28"/>
            <w:szCs w:val="28"/>
            <w:lang w:eastAsia="zh-CN"/>
          </w:rPr>
          <w:t>，</w:t>
        </w:r>
      </w:ins>
      <w:ins w:id="3539" w:author="Administrator" w:date="2015-04-29T21:36:18Z">
        <w:r>
          <w:rPr>
            <w:rFonts w:hint="eastAsia" w:ascii="楷体_GB2312" w:hAnsi="楷体_GB2312" w:eastAsia="楷体_GB2312" w:cs="楷体_GB2312"/>
            <w:sz w:val="28"/>
            <w:szCs w:val="28"/>
            <w:lang w:eastAsia="zh-CN"/>
          </w:rPr>
          <w:t>一下子</w:t>
        </w:r>
      </w:ins>
      <w:ins w:id="3540" w:author="Administrator" w:date="2015-04-29T21:36:21Z">
        <w:r>
          <w:rPr>
            <w:rFonts w:hint="eastAsia" w:ascii="楷体_GB2312" w:hAnsi="楷体_GB2312" w:eastAsia="楷体_GB2312" w:cs="楷体_GB2312"/>
            <w:sz w:val="28"/>
            <w:szCs w:val="28"/>
            <w:lang w:eastAsia="zh-CN"/>
          </w:rPr>
          <w:t>和</w:t>
        </w:r>
      </w:ins>
      <w:del w:id="3541" w:author="Administrator" w:date="2015-04-29T21:36:26Z">
        <w:r>
          <w:rPr>
            <w:rFonts w:hint="eastAsia" w:ascii="楷体_GB2312" w:hAnsi="楷体_GB2312" w:eastAsia="楷体_GB2312" w:cs="楷体_GB2312"/>
            <w:sz w:val="28"/>
            <w:szCs w:val="28"/>
            <w:rPrChange w:id="3542" w:author="Administrator" w:date="2015-04-28T08:43:00Z">
              <w:rPr>
                <w:rFonts w:hint="eastAsia" w:ascii="华文楷体" w:hAnsi="华文楷体" w:eastAsia="华文楷体"/>
                <w:sz w:val="28"/>
                <w:szCs w:val="28"/>
              </w:rPr>
            </w:rPrChange>
          </w:rPr>
          <w:delText>与</w:delText>
        </w:r>
      </w:del>
      <w:r>
        <w:rPr>
          <w:rFonts w:hint="eastAsia" w:ascii="楷体_GB2312" w:hAnsi="楷体_GB2312" w:eastAsia="楷体_GB2312" w:cs="楷体_GB2312"/>
          <w:sz w:val="28"/>
          <w:szCs w:val="28"/>
          <w:rPrChange w:id="3543" w:author="Administrator" w:date="2015-04-28T08:43:00Z">
            <w:rPr>
              <w:rFonts w:hint="eastAsia" w:ascii="华文楷体" w:hAnsi="华文楷体" w:eastAsia="华文楷体"/>
              <w:sz w:val="28"/>
              <w:szCs w:val="28"/>
            </w:rPr>
          </w:rPrChange>
        </w:rPr>
        <w:t>一辆车</w:t>
      </w:r>
      <w:del w:id="3544" w:author="Administrator" w:date="2015-04-29T21:36:34Z">
        <w:r>
          <w:rPr>
            <w:rFonts w:hint="eastAsia" w:ascii="楷体_GB2312" w:hAnsi="楷体_GB2312" w:eastAsia="楷体_GB2312" w:cs="楷体_GB2312"/>
            <w:sz w:val="28"/>
            <w:szCs w:val="28"/>
            <w:rPrChange w:id="3545" w:author="Administrator" w:date="2015-04-28T08:43:00Z">
              <w:rPr>
                <w:rFonts w:hint="eastAsia" w:ascii="华文楷体" w:hAnsi="华文楷体" w:eastAsia="华文楷体"/>
                <w:sz w:val="28"/>
                <w:szCs w:val="28"/>
              </w:rPr>
            </w:rPrChange>
          </w:rPr>
          <w:delText>装载</w:delText>
        </w:r>
      </w:del>
      <w:ins w:id="3546" w:author="Administrator" w:date="2015-04-29T21:36:34Z">
        <w:r>
          <w:rPr>
            <w:rFonts w:hint="eastAsia" w:ascii="楷体_GB2312" w:hAnsi="楷体_GB2312" w:eastAsia="楷体_GB2312" w:cs="楷体_GB2312"/>
            <w:sz w:val="28"/>
            <w:szCs w:val="28"/>
            <w:lang w:eastAsia="zh-CN"/>
          </w:rPr>
          <w:t>撞</w:t>
        </w:r>
      </w:ins>
      <w:ins w:id="3547" w:author="Administrator" w:date="2015-04-29T21:36:35Z">
        <w:r>
          <w:rPr>
            <w:rFonts w:hint="eastAsia" w:ascii="楷体_GB2312" w:hAnsi="楷体_GB2312" w:eastAsia="楷体_GB2312" w:cs="楷体_GB2312"/>
            <w:sz w:val="28"/>
            <w:szCs w:val="28"/>
            <w:lang w:eastAsia="zh-CN"/>
          </w:rPr>
          <w:t>在</w:t>
        </w:r>
      </w:ins>
      <w:r>
        <w:rPr>
          <w:rFonts w:hint="eastAsia" w:ascii="楷体_GB2312" w:hAnsi="楷体_GB2312" w:eastAsia="楷体_GB2312" w:cs="楷体_GB2312"/>
          <w:sz w:val="28"/>
          <w:szCs w:val="28"/>
          <w:rPrChange w:id="3548" w:author="Administrator" w:date="2015-04-28T08:43:00Z">
            <w:rPr>
              <w:rFonts w:hint="eastAsia" w:ascii="华文楷体" w:hAnsi="华文楷体" w:eastAsia="华文楷体"/>
              <w:sz w:val="28"/>
              <w:szCs w:val="28"/>
            </w:rPr>
          </w:rPrChange>
        </w:rPr>
        <w:t>一起</w:t>
      </w:r>
      <w:ins w:id="3549" w:author="Administrator" w:date="2015-04-29T21:36:40Z">
        <w:r>
          <w:rPr>
            <w:rFonts w:hint="eastAsia" w:ascii="楷体_GB2312" w:hAnsi="楷体_GB2312" w:eastAsia="楷体_GB2312" w:cs="楷体_GB2312"/>
            <w:sz w:val="28"/>
            <w:szCs w:val="28"/>
            <w:lang w:eastAsia="zh-CN"/>
          </w:rPr>
          <w:t>，</w:t>
        </w:r>
      </w:ins>
      <w:ins w:id="3550" w:author="Administrator" w:date="2015-04-29T21:36:44Z">
        <w:r>
          <w:rPr>
            <w:rFonts w:hint="eastAsia" w:ascii="楷体_GB2312" w:hAnsi="楷体_GB2312" w:eastAsia="楷体_GB2312" w:cs="楷体_GB2312"/>
            <w:sz w:val="28"/>
            <w:szCs w:val="28"/>
            <w:lang w:eastAsia="zh-CN"/>
          </w:rPr>
          <w:t>这样的事情</w:t>
        </w:r>
      </w:ins>
      <w:ins w:id="3551" w:author="Administrator" w:date="2015-04-29T21:36:54Z">
        <w:r>
          <w:rPr>
            <w:rFonts w:hint="eastAsia" w:ascii="楷体_GB2312" w:hAnsi="楷体_GB2312" w:eastAsia="楷体_GB2312" w:cs="楷体_GB2312"/>
            <w:sz w:val="28"/>
            <w:szCs w:val="28"/>
            <w:lang w:eastAsia="zh-CN"/>
          </w:rPr>
          <w:t>是</w:t>
        </w:r>
      </w:ins>
      <w:ins w:id="3552" w:author="Administrator" w:date="2015-04-29T21:36:55Z">
        <w:r>
          <w:rPr>
            <w:rFonts w:hint="eastAsia" w:ascii="楷体_GB2312" w:hAnsi="楷体_GB2312" w:eastAsia="楷体_GB2312" w:cs="楷体_GB2312"/>
            <w:sz w:val="28"/>
            <w:szCs w:val="28"/>
            <w:lang w:eastAsia="zh-CN"/>
          </w:rPr>
          <w:t>不会</w:t>
        </w:r>
      </w:ins>
      <w:ins w:id="3553" w:author="Administrator" w:date="2015-04-29T21:36:59Z">
        <w:r>
          <w:rPr>
            <w:rFonts w:hint="eastAsia" w:ascii="楷体_GB2312" w:hAnsi="楷体_GB2312" w:eastAsia="楷体_GB2312" w:cs="楷体_GB2312"/>
            <w:sz w:val="28"/>
            <w:szCs w:val="28"/>
            <w:lang w:eastAsia="zh-CN"/>
          </w:rPr>
          <w:t>出现的</w:t>
        </w:r>
      </w:ins>
      <w:ins w:id="3554" w:author="Administrator" w:date="2015-04-29T21:37:01Z">
        <w:r>
          <w:rPr>
            <w:rFonts w:hint="eastAsia" w:ascii="楷体_GB2312" w:hAnsi="楷体_GB2312" w:eastAsia="楷体_GB2312" w:cs="楷体_GB2312"/>
            <w:sz w:val="28"/>
            <w:szCs w:val="28"/>
            <w:lang w:eastAsia="zh-CN"/>
          </w:rPr>
          <w:t>，</w:t>
        </w:r>
      </w:ins>
      <w:ins w:id="3555" w:author="Administrator" w:date="2015-04-29T21:37:17Z">
        <w:r>
          <w:rPr>
            <w:rFonts w:hint="eastAsia" w:ascii="楷体_GB2312" w:hAnsi="楷体_GB2312" w:eastAsia="楷体_GB2312" w:cs="楷体_GB2312"/>
            <w:sz w:val="28"/>
            <w:szCs w:val="28"/>
            <w:lang w:eastAsia="zh-CN"/>
          </w:rPr>
          <w:t>为什么</w:t>
        </w:r>
      </w:ins>
      <w:ins w:id="3556" w:author="Administrator" w:date="2015-04-29T21:37:19Z">
        <w:r>
          <w:rPr>
            <w:rFonts w:hint="eastAsia" w:ascii="楷体_GB2312" w:hAnsi="楷体_GB2312" w:eastAsia="楷体_GB2312" w:cs="楷体_GB2312"/>
            <w:sz w:val="28"/>
            <w:szCs w:val="28"/>
            <w:lang w:eastAsia="zh-CN"/>
          </w:rPr>
          <w:t>呢</w:t>
        </w:r>
      </w:ins>
      <w:ins w:id="3557" w:author="Administrator" w:date="2015-04-29T21:37:20Z">
        <w:r>
          <w:rPr>
            <w:rFonts w:hint="eastAsia" w:ascii="楷体_GB2312" w:hAnsi="楷体_GB2312" w:eastAsia="楷体_GB2312" w:cs="楷体_GB2312"/>
            <w:sz w:val="28"/>
            <w:szCs w:val="28"/>
            <w:lang w:eastAsia="zh-CN"/>
          </w:rPr>
          <w:t>？</w:t>
        </w:r>
      </w:ins>
      <w:del w:id="3558" w:author="Administrator" w:date="2015-04-29T21:37:05Z">
        <w:r>
          <w:rPr>
            <w:rFonts w:hint="eastAsia" w:ascii="楷体_GB2312" w:hAnsi="楷体_GB2312" w:eastAsia="楷体_GB2312" w:cs="楷体_GB2312"/>
            <w:sz w:val="28"/>
            <w:szCs w:val="28"/>
            <w:rPrChange w:id="3559" w:author="Administrator" w:date="2015-04-28T08:43:00Z">
              <w:rPr>
                <w:rFonts w:hint="eastAsia" w:ascii="华文楷体" w:hAnsi="华文楷体" w:eastAsia="华文楷体"/>
                <w:sz w:val="28"/>
                <w:szCs w:val="28"/>
              </w:rPr>
            </w:rPrChange>
          </w:rPr>
          <w:delText>的情况，</w:delText>
        </w:r>
      </w:del>
      <w:r>
        <w:rPr>
          <w:rFonts w:hint="eastAsia" w:ascii="楷体_GB2312" w:hAnsi="楷体_GB2312" w:eastAsia="楷体_GB2312" w:cs="楷体_GB2312"/>
          <w:sz w:val="28"/>
          <w:szCs w:val="28"/>
          <w:rPrChange w:id="3560" w:author="Administrator" w:date="2015-04-28T08:43:00Z">
            <w:rPr>
              <w:rFonts w:hint="eastAsia" w:ascii="华文楷体" w:hAnsi="华文楷体" w:eastAsia="华文楷体"/>
              <w:sz w:val="28"/>
              <w:szCs w:val="28"/>
            </w:rPr>
          </w:rPrChange>
        </w:rPr>
        <w:t>因为有眼睛</w:t>
      </w:r>
      <w:del w:id="3561" w:author="Administrator" w:date="2015-04-29T21:37:28Z">
        <w:r>
          <w:rPr>
            <w:rFonts w:hint="eastAsia" w:ascii="楷体_GB2312" w:hAnsi="楷体_GB2312" w:eastAsia="楷体_GB2312" w:cs="楷体_GB2312"/>
            <w:sz w:val="28"/>
            <w:szCs w:val="28"/>
            <w:rPrChange w:id="3562" w:author="Administrator" w:date="2015-04-28T08:43:00Z">
              <w:rPr>
                <w:rFonts w:hint="eastAsia" w:ascii="华文楷体" w:hAnsi="华文楷体" w:eastAsia="华文楷体"/>
                <w:sz w:val="28"/>
                <w:szCs w:val="28"/>
              </w:rPr>
            </w:rPrChange>
          </w:rPr>
          <w:delText>就能</w:delText>
        </w:r>
      </w:del>
      <w:r>
        <w:rPr>
          <w:rFonts w:hint="eastAsia" w:ascii="楷体_GB2312" w:hAnsi="楷体_GB2312" w:eastAsia="楷体_GB2312" w:cs="楷体_GB2312"/>
          <w:sz w:val="28"/>
          <w:szCs w:val="28"/>
          <w:rPrChange w:id="3563" w:author="Administrator" w:date="2015-04-28T08:43:00Z">
            <w:rPr>
              <w:rFonts w:hint="eastAsia" w:ascii="华文楷体" w:hAnsi="华文楷体" w:eastAsia="华文楷体"/>
              <w:sz w:val="28"/>
              <w:szCs w:val="28"/>
            </w:rPr>
          </w:rPrChange>
        </w:rPr>
        <w:t>看</w:t>
      </w:r>
      <w:ins w:id="3564" w:author="Administrator" w:date="2015-04-29T21:37:31Z">
        <w:r>
          <w:rPr>
            <w:rFonts w:hint="eastAsia" w:ascii="楷体_GB2312" w:hAnsi="楷体_GB2312" w:eastAsia="楷体_GB2312" w:cs="楷体_GB2312"/>
            <w:sz w:val="28"/>
            <w:szCs w:val="28"/>
            <w:lang w:eastAsia="zh-CN"/>
          </w:rPr>
          <w:t>得</w:t>
        </w:r>
      </w:ins>
      <w:r>
        <w:rPr>
          <w:rFonts w:hint="eastAsia" w:ascii="楷体_GB2312" w:hAnsi="楷体_GB2312" w:eastAsia="楷体_GB2312" w:cs="楷体_GB2312"/>
          <w:sz w:val="28"/>
          <w:szCs w:val="28"/>
          <w:rPrChange w:id="3565" w:author="Administrator" w:date="2015-04-28T08:43:00Z">
            <w:rPr>
              <w:rFonts w:hint="eastAsia" w:ascii="华文楷体" w:hAnsi="华文楷体" w:eastAsia="华文楷体"/>
              <w:sz w:val="28"/>
              <w:szCs w:val="28"/>
            </w:rPr>
          </w:rPrChange>
        </w:rPr>
        <w:t>清</w:t>
      </w:r>
      <w:ins w:id="3566" w:author="Administrator" w:date="2015-04-29T21:37:36Z">
        <w:r>
          <w:rPr>
            <w:rFonts w:hint="eastAsia" w:ascii="楷体_GB2312" w:hAnsi="楷体_GB2312" w:eastAsia="楷体_GB2312" w:cs="楷体_GB2312"/>
            <w:sz w:val="28"/>
            <w:szCs w:val="28"/>
            <w:lang w:eastAsia="zh-CN"/>
          </w:rPr>
          <w:t>清</w:t>
        </w:r>
      </w:ins>
      <w:ins w:id="3567" w:author="Administrator" w:date="2015-04-29T21:37:37Z">
        <w:r>
          <w:rPr>
            <w:rFonts w:hint="eastAsia" w:ascii="楷体_GB2312" w:hAnsi="楷体_GB2312" w:eastAsia="楷体_GB2312" w:cs="楷体_GB2312"/>
            <w:sz w:val="28"/>
            <w:szCs w:val="28"/>
            <w:lang w:eastAsia="zh-CN"/>
          </w:rPr>
          <w:t>楚</w:t>
        </w:r>
      </w:ins>
      <w:r>
        <w:rPr>
          <w:rFonts w:hint="eastAsia" w:ascii="楷体_GB2312" w:hAnsi="楷体_GB2312" w:eastAsia="楷体_GB2312" w:cs="楷体_GB2312"/>
          <w:sz w:val="28"/>
          <w:szCs w:val="28"/>
          <w:rPrChange w:id="3568" w:author="Administrator" w:date="2015-04-28T08:43:00Z">
            <w:rPr>
              <w:rFonts w:hint="eastAsia" w:ascii="华文楷体" w:hAnsi="华文楷体" w:eastAsia="华文楷体"/>
              <w:sz w:val="28"/>
              <w:szCs w:val="28"/>
            </w:rPr>
          </w:rPrChange>
        </w:rPr>
        <w:t>楚，很多违缘就</w:t>
      </w:r>
      <w:del w:id="3569" w:author="Administrator" w:date="2015-04-29T21:37:46Z">
        <w:r>
          <w:rPr>
            <w:rFonts w:hint="eastAsia" w:ascii="楷体_GB2312" w:hAnsi="楷体_GB2312" w:eastAsia="楷体_GB2312" w:cs="楷体_GB2312"/>
            <w:sz w:val="28"/>
            <w:szCs w:val="28"/>
            <w:rPrChange w:id="3570" w:author="Administrator" w:date="2015-04-28T08:43:00Z">
              <w:rPr>
                <w:rFonts w:hint="eastAsia" w:ascii="华文楷体" w:hAnsi="华文楷体" w:eastAsia="华文楷体"/>
                <w:sz w:val="28"/>
                <w:szCs w:val="28"/>
              </w:rPr>
            </w:rPrChange>
          </w:rPr>
          <w:delText>能</w:delText>
        </w:r>
      </w:del>
      <w:ins w:id="3571" w:author="Administrator" w:date="2015-04-29T21:37:46Z">
        <w:r>
          <w:rPr>
            <w:rFonts w:hint="eastAsia" w:ascii="楷体_GB2312" w:hAnsi="楷体_GB2312" w:eastAsia="楷体_GB2312" w:cs="楷体_GB2312"/>
            <w:sz w:val="28"/>
            <w:szCs w:val="28"/>
            <w:lang w:eastAsia="zh-CN"/>
          </w:rPr>
          <w:t>会</w:t>
        </w:r>
      </w:ins>
      <w:r>
        <w:rPr>
          <w:rFonts w:hint="eastAsia" w:ascii="楷体_GB2312" w:hAnsi="楷体_GB2312" w:eastAsia="楷体_GB2312" w:cs="楷体_GB2312"/>
          <w:sz w:val="28"/>
          <w:szCs w:val="28"/>
          <w:rPrChange w:id="3572" w:author="Administrator" w:date="2015-04-28T08:43:00Z">
            <w:rPr>
              <w:rFonts w:hint="eastAsia" w:ascii="华文楷体" w:hAnsi="华文楷体" w:eastAsia="华文楷体"/>
              <w:sz w:val="28"/>
              <w:szCs w:val="28"/>
            </w:rPr>
          </w:rPrChange>
        </w:rPr>
        <w:t>避免了，同样的道理，我们</w:t>
      </w:r>
      <w:ins w:id="3573" w:author="Administrator" w:date="2015-04-29T21:38:02Z">
        <w:r>
          <w:rPr>
            <w:rFonts w:hint="eastAsia" w:ascii="楷体_GB2312" w:hAnsi="楷体_GB2312" w:eastAsia="楷体_GB2312" w:cs="楷体_GB2312"/>
            <w:sz w:val="28"/>
            <w:szCs w:val="28"/>
            <w:lang w:eastAsia="zh-CN"/>
          </w:rPr>
          <w:t>要入道</w:t>
        </w:r>
      </w:ins>
      <w:r>
        <w:rPr>
          <w:rFonts w:hint="eastAsia" w:ascii="楷体_GB2312" w:hAnsi="楷体_GB2312" w:eastAsia="楷体_GB2312" w:cs="楷体_GB2312"/>
          <w:sz w:val="28"/>
          <w:szCs w:val="28"/>
          <w:rPrChange w:id="3574" w:author="Administrator" w:date="2015-04-28T08:43:00Z">
            <w:rPr>
              <w:rFonts w:hint="eastAsia" w:ascii="华文楷体" w:hAnsi="华文楷体" w:eastAsia="华文楷体"/>
              <w:sz w:val="28"/>
              <w:szCs w:val="28"/>
            </w:rPr>
          </w:rPrChange>
        </w:rPr>
        <w:t>在</w:t>
      </w:r>
      <w:del w:id="3575" w:author="Administrator" w:date="2015-04-29T21:38:12Z">
        <w:r>
          <w:rPr>
            <w:rFonts w:hint="eastAsia" w:ascii="楷体_GB2312" w:hAnsi="楷体_GB2312" w:eastAsia="楷体_GB2312" w:cs="楷体_GB2312"/>
            <w:sz w:val="28"/>
            <w:szCs w:val="28"/>
            <w:rPrChange w:id="3576" w:author="Administrator" w:date="2015-04-28T08:43:00Z">
              <w:rPr>
                <w:rFonts w:hint="eastAsia" w:ascii="华文楷体" w:hAnsi="华文楷体" w:eastAsia="华文楷体"/>
                <w:sz w:val="28"/>
                <w:szCs w:val="28"/>
              </w:rPr>
            </w:rPrChange>
          </w:rPr>
          <w:delText>刚开始</w:delText>
        </w:r>
      </w:del>
      <w:ins w:id="3577" w:author="Administrator" w:date="2015-04-29T21:38:12Z">
        <w:r>
          <w:rPr>
            <w:rFonts w:hint="eastAsia" w:ascii="楷体_GB2312" w:hAnsi="楷体_GB2312" w:eastAsia="楷体_GB2312" w:cs="楷体_GB2312"/>
            <w:sz w:val="28"/>
            <w:szCs w:val="28"/>
            <w:lang w:eastAsia="zh-CN"/>
          </w:rPr>
          <w:t>最初</w:t>
        </w:r>
      </w:ins>
      <w:r>
        <w:rPr>
          <w:rFonts w:hint="eastAsia" w:ascii="楷体_GB2312" w:hAnsi="楷体_GB2312" w:eastAsia="楷体_GB2312" w:cs="楷体_GB2312"/>
          <w:sz w:val="28"/>
          <w:szCs w:val="28"/>
          <w:rPrChange w:id="3578" w:author="Administrator" w:date="2015-04-28T08:43:00Z">
            <w:rPr>
              <w:rFonts w:hint="eastAsia" w:ascii="华文楷体" w:hAnsi="华文楷体" w:eastAsia="华文楷体"/>
              <w:sz w:val="28"/>
              <w:szCs w:val="28"/>
            </w:rPr>
          </w:rPrChange>
        </w:rPr>
        <w:t>入道</w:t>
      </w:r>
      <w:ins w:id="3579" w:author="Administrator" w:date="2015-04-29T21:38:19Z">
        <w:r>
          <w:rPr>
            <w:rFonts w:hint="eastAsia" w:ascii="楷体_GB2312" w:hAnsi="楷体_GB2312" w:eastAsia="楷体_GB2312" w:cs="楷体_GB2312"/>
            <w:sz w:val="28"/>
            <w:szCs w:val="28"/>
            <w:lang w:eastAsia="zh-CN"/>
          </w:rPr>
          <w:t>刚开</w:t>
        </w:r>
      </w:ins>
      <w:ins w:id="3580" w:author="Administrator" w:date="2015-04-29T21:38:20Z">
        <w:r>
          <w:rPr>
            <w:rFonts w:hint="eastAsia" w:ascii="楷体_GB2312" w:hAnsi="楷体_GB2312" w:eastAsia="楷体_GB2312" w:cs="楷体_GB2312"/>
            <w:sz w:val="28"/>
            <w:szCs w:val="28"/>
            <w:lang w:eastAsia="zh-CN"/>
          </w:rPr>
          <w:t>始</w:t>
        </w:r>
      </w:ins>
      <w:ins w:id="3581" w:author="Administrator" w:date="2015-04-29T21:38:21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3582" w:author="Administrator" w:date="2015-04-28T08:43:00Z">
            <w:rPr>
              <w:rFonts w:hint="eastAsia" w:ascii="华文楷体" w:hAnsi="华文楷体" w:eastAsia="华文楷体"/>
              <w:sz w:val="28"/>
              <w:szCs w:val="28"/>
            </w:rPr>
          </w:rPrChange>
        </w:rPr>
        <w:t>时</w:t>
      </w:r>
      <w:ins w:id="3583" w:author="Administrator" w:date="2015-04-29T21:38:26Z">
        <w:r>
          <w:rPr>
            <w:rFonts w:hint="eastAsia" w:ascii="楷体_GB2312" w:hAnsi="楷体_GB2312" w:eastAsia="楷体_GB2312" w:cs="楷体_GB2312"/>
            <w:sz w:val="28"/>
            <w:szCs w:val="28"/>
            <w:lang w:eastAsia="zh-CN"/>
          </w:rPr>
          <w:t>侯</w:t>
        </w:r>
      </w:ins>
      <w:ins w:id="3584" w:author="Administrator" w:date="2015-04-29T21:38:28Z">
        <w:r>
          <w:rPr>
            <w:rFonts w:hint="eastAsia" w:ascii="楷体_GB2312" w:hAnsi="楷体_GB2312" w:eastAsia="楷体_GB2312" w:cs="楷体_GB2312"/>
            <w:sz w:val="28"/>
            <w:szCs w:val="28"/>
            <w:lang w:eastAsia="zh-CN"/>
          </w:rPr>
          <w:t>呢</w:t>
        </w:r>
      </w:ins>
      <w:ins w:id="3585" w:author="Administrator" w:date="2015-04-29T21:38:29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586" w:author="Administrator" w:date="2015-04-28T08:43:00Z">
            <w:rPr>
              <w:rFonts w:hint="eastAsia" w:ascii="华文楷体" w:hAnsi="华文楷体" w:eastAsia="华文楷体"/>
              <w:sz w:val="28"/>
              <w:szCs w:val="28"/>
            </w:rPr>
          </w:rPrChange>
        </w:rPr>
        <w:t>就</w:t>
      </w:r>
      <w:del w:id="3587" w:author="Administrator" w:date="2015-04-29T21:38:37Z">
        <w:r>
          <w:rPr>
            <w:rFonts w:hint="eastAsia" w:ascii="楷体_GB2312" w:hAnsi="楷体_GB2312" w:eastAsia="楷体_GB2312" w:cs="楷体_GB2312"/>
            <w:sz w:val="28"/>
            <w:szCs w:val="28"/>
            <w:rPrChange w:id="3588" w:author="Administrator" w:date="2015-04-28T08:43:00Z">
              <w:rPr>
                <w:rFonts w:hint="eastAsia" w:ascii="华文楷体" w:hAnsi="华文楷体" w:eastAsia="华文楷体"/>
                <w:sz w:val="28"/>
                <w:szCs w:val="28"/>
              </w:rPr>
            </w:rPrChange>
          </w:rPr>
          <w:delText>应该</w:delText>
        </w:r>
      </w:del>
      <w:ins w:id="3589" w:author="Administrator" w:date="2015-04-29T21:38:37Z">
        <w:r>
          <w:rPr>
            <w:rFonts w:hint="eastAsia" w:ascii="楷体_GB2312" w:hAnsi="楷体_GB2312" w:eastAsia="楷体_GB2312" w:cs="楷体_GB2312"/>
            <w:sz w:val="28"/>
            <w:szCs w:val="28"/>
            <w:lang w:eastAsia="zh-CN"/>
          </w:rPr>
          <w:t>要</w:t>
        </w:r>
      </w:ins>
      <w:ins w:id="3590" w:author="Administrator" w:date="2015-04-29T21:38:40Z">
        <w:r>
          <w:rPr>
            <w:rFonts w:hint="eastAsia" w:ascii="楷体_GB2312" w:hAnsi="楷体_GB2312" w:eastAsia="楷体_GB2312" w:cs="楷体_GB2312"/>
            <w:sz w:val="28"/>
            <w:szCs w:val="28"/>
            <w:lang w:eastAsia="zh-CN"/>
          </w:rPr>
          <w:t>具备</w:t>
        </w:r>
      </w:ins>
      <w:del w:id="3591" w:author="Administrator" w:date="2015-04-29T21:38:43Z">
        <w:r>
          <w:rPr>
            <w:rFonts w:hint="eastAsia" w:ascii="楷体_GB2312" w:hAnsi="楷体_GB2312" w:eastAsia="楷体_GB2312" w:cs="楷体_GB2312"/>
            <w:sz w:val="28"/>
            <w:szCs w:val="28"/>
            <w:rPrChange w:id="3592" w:author="Administrator" w:date="2015-04-28T08:43:00Z">
              <w:rPr>
                <w:rFonts w:hint="eastAsia" w:ascii="华文楷体" w:hAnsi="华文楷体" w:eastAsia="华文楷体"/>
                <w:sz w:val="28"/>
                <w:szCs w:val="28"/>
              </w:rPr>
            </w:rPrChange>
          </w:rPr>
          <w:delText>有</w:delText>
        </w:r>
      </w:del>
      <w:r>
        <w:rPr>
          <w:rFonts w:hint="eastAsia" w:ascii="楷体_GB2312" w:hAnsi="楷体_GB2312" w:eastAsia="楷体_GB2312" w:cs="楷体_GB2312"/>
          <w:sz w:val="28"/>
          <w:szCs w:val="28"/>
          <w:rPrChange w:id="3593" w:author="Administrator" w:date="2015-04-28T08:43:00Z">
            <w:rPr>
              <w:rFonts w:hint="eastAsia" w:ascii="华文楷体" w:hAnsi="华文楷体" w:eastAsia="华文楷体"/>
              <w:sz w:val="28"/>
              <w:szCs w:val="28"/>
            </w:rPr>
          </w:rPrChange>
        </w:rPr>
        <w:t>一双慧眼，</w:t>
      </w:r>
      <w:ins w:id="3594" w:author="Administrator" w:date="2015-04-29T21:38:55Z">
        <w:r>
          <w:rPr>
            <w:rFonts w:hint="eastAsia" w:ascii="楷体_GB2312" w:hAnsi="楷体_GB2312" w:eastAsia="楷体_GB2312" w:cs="楷体_GB2312"/>
            <w:sz w:val="28"/>
            <w:szCs w:val="28"/>
            <w:lang w:eastAsia="zh-CN"/>
          </w:rPr>
          <w:t>如果</w:t>
        </w:r>
      </w:ins>
      <w:ins w:id="3595" w:author="Administrator" w:date="2015-04-29T21:38:58Z">
        <w:r>
          <w:rPr>
            <w:rFonts w:hint="eastAsia" w:ascii="楷体_GB2312" w:hAnsi="楷体_GB2312" w:eastAsia="楷体_GB2312" w:cs="楷体_GB2312"/>
            <w:sz w:val="28"/>
            <w:szCs w:val="28"/>
            <w:lang w:eastAsia="zh-CN"/>
          </w:rPr>
          <w:t>你有了</w:t>
        </w:r>
      </w:ins>
      <w:ins w:id="3596" w:author="Administrator" w:date="2015-04-29T21:39:01Z">
        <w:r>
          <w:rPr>
            <w:rFonts w:hint="eastAsia" w:ascii="楷体_GB2312" w:hAnsi="楷体_GB2312" w:eastAsia="楷体_GB2312" w:cs="楷体_GB2312"/>
            <w:sz w:val="28"/>
            <w:szCs w:val="28"/>
            <w:lang w:eastAsia="zh-CN"/>
          </w:rPr>
          <w:t>慧眼</w:t>
        </w:r>
      </w:ins>
      <w:del w:id="3597" w:author="Administrator" w:date="2015-04-29T21:39:15Z">
        <w:r>
          <w:rPr>
            <w:rFonts w:hint="eastAsia" w:ascii="楷体_GB2312" w:hAnsi="楷体_GB2312" w:eastAsia="楷体_GB2312" w:cs="楷体_GB2312"/>
            <w:sz w:val="28"/>
            <w:szCs w:val="28"/>
            <w:rPrChange w:id="3598" w:author="Administrator" w:date="2015-04-28T08:43:00Z">
              <w:rPr>
                <w:rFonts w:hint="eastAsia" w:ascii="华文楷体" w:hAnsi="华文楷体" w:eastAsia="华文楷体"/>
                <w:sz w:val="28"/>
                <w:szCs w:val="28"/>
              </w:rPr>
            </w:rPrChange>
          </w:rPr>
          <w:delText>这</w:delText>
        </w:r>
      </w:del>
      <w:del w:id="3599" w:author="Administrator" w:date="2015-04-29T21:39:14Z">
        <w:r>
          <w:rPr>
            <w:rFonts w:hint="eastAsia" w:ascii="楷体_GB2312" w:hAnsi="楷体_GB2312" w:eastAsia="楷体_GB2312" w:cs="楷体_GB2312"/>
            <w:sz w:val="28"/>
            <w:szCs w:val="28"/>
            <w:rPrChange w:id="3600" w:author="Administrator" w:date="2015-04-28T08:43:00Z">
              <w:rPr>
                <w:rFonts w:hint="eastAsia" w:ascii="华文楷体" w:hAnsi="华文楷体" w:eastAsia="华文楷体"/>
                <w:sz w:val="28"/>
                <w:szCs w:val="28"/>
              </w:rPr>
            </w:rPrChange>
          </w:rPr>
          <w:delText>样</w:delText>
        </w:r>
      </w:del>
      <w:del w:id="3601" w:author="Administrator" w:date="2015-04-29T21:39:13Z">
        <w:r>
          <w:rPr>
            <w:rFonts w:hint="eastAsia" w:ascii="楷体_GB2312" w:hAnsi="楷体_GB2312" w:eastAsia="楷体_GB2312" w:cs="楷体_GB2312"/>
            <w:sz w:val="28"/>
            <w:szCs w:val="28"/>
            <w:rPrChange w:id="3602" w:author="Administrator" w:date="2015-04-28T08:43:00Z">
              <w:rPr>
                <w:rFonts w:hint="eastAsia" w:ascii="华文楷体" w:hAnsi="华文楷体" w:eastAsia="华文楷体"/>
                <w:sz w:val="28"/>
                <w:szCs w:val="28"/>
              </w:rPr>
            </w:rPrChange>
          </w:rPr>
          <w:delText>才</w:delText>
        </w:r>
      </w:del>
      <w:ins w:id="3603" w:author="Administrator" w:date="2015-04-29T21:39:09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3604" w:author="Administrator" w:date="2015-04-28T08:43:00Z">
            <w:rPr>
              <w:rFonts w:hint="eastAsia" w:ascii="华文楷体" w:hAnsi="华文楷体" w:eastAsia="华文楷体"/>
              <w:sz w:val="28"/>
              <w:szCs w:val="28"/>
            </w:rPr>
          </w:rPrChange>
        </w:rPr>
        <w:t>不会入到歧途当中，你就</w:t>
      </w:r>
      <w:del w:id="3605" w:author="Administrator" w:date="2015-04-29T21:39:22Z">
        <w:r>
          <w:rPr>
            <w:rFonts w:hint="eastAsia" w:ascii="楷体_GB2312" w:hAnsi="楷体_GB2312" w:eastAsia="楷体_GB2312" w:cs="楷体_GB2312"/>
            <w:sz w:val="28"/>
            <w:szCs w:val="28"/>
            <w:rPrChange w:id="3606" w:author="Administrator" w:date="2015-04-28T08:43:00Z">
              <w:rPr>
                <w:rFonts w:hint="eastAsia" w:ascii="华文楷体" w:hAnsi="华文楷体" w:eastAsia="华文楷体"/>
                <w:sz w:val="28"/>
                <w:szCs w:val="28"/>
              </w:rPr>
            </w:rPrChange>
          </w:rPr>
          <w:delText>能</w:delText>
        </w:r>
      </w:del>
      <w:ins w:id="3607" w:author="Administrator" w:date="2015-04-29T21:39:22Z">
        <w:r>
          <w:rPr>
            <w:rFonts w:hint="eastAsia" w:ascii="楷体_GB2312" w:hAnsi="楷体_GB2312" w:eastAsia="楷体_GB2312" w:cs="楷体_GB2312"/>
            <w:sz w:val="28"/>
            <w:szCs w:val="28"/>
            <w:lang w:eastAsia="zh-CN"/>
          </w:rPr>
          <w:t>会</w:t>
        </w:r>
      </w:ins>
      <w:r>
        <w:rPr>
          <w:rFonts w:hint="eastAsia" w:ascii="楷体_GB2312" w:hAnsi="楷体_GB2312" w:eastAsia="楷体_GB2312" w:cs="楷体_GB2312"/>
          <w:sz w:val="28"/>
          <w:szCs w:val="28"/>
          <w:rPrChange w:id="3608" w:author="Administrator" w:date="2015-04-28T08:43:00Z">
            <w:rPr>
              <w:rFonts w:hint="eastAsia" w:ascii="华文楷体" w:hAnsi="华文楷体" w:eastAsia="华文楷体"/>
              <w:sz w:val="28"/>
              <w:szCs w:val="28"/>
            </w:rPr>
          </w:rPrChange>
        </w:rPr>
        <w:t>绕开很多的违缘，</w:t>
      </w:r>
      <w:ins w:id="3609" w:author="Administrator" w:date="2015-04-29T21:39:30Z">
        <w:r>
          <w:rPr>
            <w:rFonts w:hint="eastAsia" w:ascii="楷体_GB2312" w:hAnsi="楷体_GB2312" w:eastAsia="楷体_GB2312" w:cs="楷体_GB2312"/>
            <w:sz w:val="28"/>
            <w:szCs w:val="28"/>
            <w:lang w:eastAsia="zh-CN"/>
          </w:rPr>
          <w:t>你</w:t>
        </w:r>
      </w:ins>
      <w:ins w:id="3610" w:author="Administrator" w:date="2015-04-29T21:39:31Z">
        <w:r>
          <w:rPr>
            <w:rFonts w:hint="eastAsia" w:ascii="楷体_GB2312" w:hAnsi="楷体_GB2312" w:eastAsia="楷体_GB2312" w:cs="楷体_GB2312"/>
            <w:sz w:val="28"/>
            <w:szCs w:val="28"/>
            <w:lang w:eastAsia="zh-CN"/>
          </w:rPr>
          <w:t>就会</w:t>
        </w:r>
      </w:ins>
      <w:r>
        <w:rPr>
          <w:rFonts w:hint="eastAsia" w:ascii="楷体_GB2312" w:hAnsi="楷体_GB2312" w:eastAsia="楷体_GB2312" w:cs="楷体_GB2312"/>
          <w:sz w:val="28"/>
          <w:szCs w:val="28"/>
          <w:rPrChange w:id="3611" w:author="Administrator" w:date="2015-04-28T08:43:00Z">
            <w:rPr>
              <w:rFonts w:hint="eastAsia" w:ascii="华文楷体" w:hAnsi="华文楷体" w:eastAsia="华文楷体"/>
              <w:sz w:val="28"/>
              <w:szCs w:val="28"/>
            </w:rPr>
          </w:rPrChange>
        </w:rPr>
        <w:t>避免很多的怀疑，所以</w:t>
      </w:r>
      <w:ins w:id="3612" w:author="Administrator" w:date="2015-04-29T21:39:39Z">
        <w:r>
          <w:rPr>
            <w:rFonts w:hint="eastAsia" w:ascii="楷体_GB2312" w:hAnsi="楷体_GB2312" w:eastAsia="楷体_GB2312" w:cs="楷体_GB2312"/>
            <w:sz w:val="28"/>
            <w:szCs w:val="28"/>
            <w:lang w:eastAsia="zh-CN"/>
          </w:rPr>
          <w:t>这个</w:t>
        </w:r>
      </w:ins>
      <w:ins w:id="3613" w:author="Administrator" w:date="2015-04-29T21:39:41Z">
        <w:r>
          <w:rPr>
            <w:rFonts w:hint="eastAsia" w:ascii="楷体_GB2312" w:hAnsi="楷体_GB2312" w:eastAsia="楷体_GB2312" w:cs="楷体_GB2312"/>
            <w:sz w:val="28"/>
            <w:szCs w:val="28"/>
            <w:lang w:eastAsia="zh-CN"/>
          </w:rPr>
          <w:t>方面</w:t>
        </w:r>
      </w:ins>
      <w:del w:id="3614" w:author="Administrator" w:date="2015-04-29T21:39:45Z">
        <w:r>
          <w:rPr>
            <w:rFonts w:hint="eastAsia" w:ascii="楷体_GB2312" w:hAnsi="楷体_GB2312" w:eastAsia="楷体_GB2312" w:cs="楷体_GB2312"/>
            <w:sz w:val="28"/>
            <w:szCs w:val="28"/>
            <w:rPrChange w:id="3615" w:author="Administrator" w:date="2015-04-28T08:43:00Z">
              <w:rPr>
                <w:rFonts w:hint="eastAsia" w:ascii="华文楷体" w:hAnsi="华文楷体" w:eastAsia="华文楷体"/>
                <w:sz w:val="28"/>
                <w:szCs w:val="28"/>
              </w:rPr>
            </w:rPrChange>
          </w:rPr>
          <w:delText>这</w:delText>
        </w:r>
      </w:del>
      <w:r>
        <w:rPr>
          <w:rFonts w:hint="eastAsia" w:ascii="楷体_GB2312" w:hAnsi="楷体_GB2312" w:eastAsia="楷体_GB2312" w:cs="楷体_GB2312"/>
          <w:sz w:val="28"/>
          <w:szCs w:val="28"/>
          <w:rPrChange w:id="3616" w:author="Administrator" w:date="2015-04-28T08:43:00Z">
            <w:rPr>
              <w:rFonts w:hint="eastAsia" w:ascii="华文楷体" w:hAnsi="华文楷体" w:eastAsia="华文楷体"/>
              <w:sz w:val="28"/>
              <w:szCs w:val="28"/>
            </w:rPr>
          </w:rPrChange>
        </w:rPr>
        <w:t>对</w:t>
      </w:r>
      <w:ins w:id="3617" w:author="Administrator" w:date="2015-04-29T21:39:47Z">
        <w:r>
          <w:rPr>
            <w:rFonts w:hint="eastAsia" w:ascii="楷体_GB2312" w:hAnsi="楷体_GB2312" w:eastAsia="楷体_GB2312" w:cs="楷体_GB2312"/>
            <w:sz w:val="28"/>
            <w:szCs w:val="28"/>
            <w:lang w:eastAsia="zh-CN"/>
          </w:rPr>
          <w:t>于</w:t>
        </w:r>
      </w:ins>
      <w:r>
        <w:rPr>
          <w:rFonts w:hint="eastAsia" w:ascii="楷体_GB2312" w:hAnsi="楷体_GB2312" w:eastAsia="楷体_GB2312" w:cs="楷体_GB2312"/>
          <w:sz w:val="28"/>
          <w:szCs w:val="28"/>
          <w:rPrChange w:id="3618" w:author="Administrator" w:date="2015-04-28T08:43:00Z">
            <w:rPr>
              <w:rFonts w:hint="eastAsia" w:ascii="华文楷体" w:hAnsi="华文楷体" w:eastAsia="华文楷体"/>
              <w:sz w:val="28"/>
              <w:szCs w:val="28"/>
            </w:rPr>
          </w:rPrChange>
        </w:rPr>
        <w:t>我们修道</w:t>
      </w:r>
      <w:del w:id="3619" w:author="Administrator" w:date="2015-04-29T21:39:55Z">
        <w:r>
          <w:rPr>
            <w:rFonts w:hint="eastAsia" w:ascii="楷体_GB2312" w:hAnsi="楷体_GB2312" w:eastAsia="楷体_GB2312" w:cs="楷体_GB2312"/>
            <w:sz w:val="28"/>
            <w:szCs w:val="28"/>
            <w:rPrChange w:id="3620" w:author="Administrator" w:date="2015-04-28T08:43:00Z">
              <w:rPr>
                <w:rFonts w:hint="eastAsia" w:ascii="华文楷体" w:hAnsi="华文楷体" w:eastAsia="华文楷体"/>
                <w:sz w:val="28"/>
                <w:szCs w:val="28"/>
              </w:rPr>
            </w:rPrChange>
          </w:rPr>
          <w:delText>而言</w:delText>
        </w:r>
      </w:del>
      <w:ins w:id="3621" w:author="Administrator" w:date="2015-04-29T21:39:55Z">
        <w:r>
          <w:rPr>
            <w:rFonts w:hint="eastAsia" w:ascii="楷体_GB2312" w:hAnsi="楷体_GB2312" w:eastAsia="楷体_GB2312" w:cs="楷体_GB2312"/>
            <w:sz w:val="28"/>
            <w:szCs w:val="28"/>
            <w:lang w:eastAsia="zh-CN"/>
          </w:rPr>
          <w:t>来讲</w:t>
        </w:r>
      </w:ins>
      <w:r>
        <w:rPr>
          <w:rFonts w:hint="eastAsia" w:ascii="楷体_GB2312" w:hAnsi="楷体_GB2312" w:eastAsia="楷体_GB2312" w:cs="楷体_GB2312"/>
          <w:sz w:val="28"/>
          <w:szCs w:val="28"/>
          <w:rPrChange w:id="3622" w:author="Administrator" w:date="2015-04-28T08:43:00Z">
            <w:rPr>
              <w:rFonts w:hint="eastAsia" w:ascii="华文楷体" w:hAnsi="华文楷体" w:eastAsia="华文楷体"/>
              <w:sz w:val="28"/>
              <w:szCs w:val="28"/>
            </w:rPr>
          </w:rPrChange>
        </w:rPr>
        <w:t>太重要了。</w:t>
      </w:r>
      <w:del w:id="3623" w:author="Administrator" w:date="2015-04-29T21:40:04Z">
        <w:r>
          <w:rPr>
            <w:rFonts w:hint="eastAsia" w:ascii="楷体_GB2312" w:hAnsi="楷体_GB2312" w:eastAsia="楷体_GB2312" w:cs="楷体_GB2312"/>
            <w:sz w:val="28"/>
            <w:szCs w:val="28"/>
            <w:rPrChange w:id="3624" w:author="Administrator" w:date="2015-04-28T08:43:00Z">
              <w:rPr>
                <w:rFonts w:hint="eastAsia" w:ascii="华文楷体" w:hAnsi="华文楷体" w:eastAsia="华文楷体"/>
                <w:sz w:val="28"/>
                <w:szCs w:val="28"/>
              </w:rPr>
            </w:rPrChange>
          </w:rPr>
          <w:delText>因此</w:delText>
        </w:r>
      </w:del>
      <w:ins w:id="3625" w:author="Administrator" w:date="2015-04-29T21:40:04Z">
        <w:r>
          <w:rPr>
            <w:rFonts w:hint="eastAsia" w:ascii="楷体_GB2312" w:hAnsi="楷体_GB2312" w:eastAsia="楷体_GB2312" w:cs="楷体_GB2312"/>
            <w:sz w:val="28"/>
            <w:szCs w:val="28"/>
            <w:lang w:eastAsia="zh-CN"/>
          </w:rPr>
          <w:t>所</w:t>
        </w:r>
      </w:ins>
      <w:ins w:id="3626" w:author="Administrator" w:date="2015-04-29T21:40:05Z">
        <w:r>
          <w:rPr>
            <w:rFonts w:hint="eastAsia" w:ascii="楷体_GB2312" w:hAnsi="楷体_GB2312" w:eastAsia="楷体_GB2312" w:cs="楷体_GB2312"/>
            <w:sz w:val="28"/>
            <w:szCs w:val="28"/>
            <w:lang w:eastAsia="zh-CN"/>
          </w:rPr>
          <w:t>以说</w:t>
        </w:r>
      </w:ins>
      <w:r>
        <w:rPr>
          <w:rFonts w:hint="eastAsia" w:ascii="楷体_GB2312" w:hAnsi="楷体_GB2312" w:eastAsia="楷体_GB2312" w:cs="楷体_GB2312"/>
          <w:sz w:val="28"/>
          <w:szCs w:val="28"/>
          <w:rPrChange w:id="3627" w:author="Administrator" w:date="2015-04-28T08:43:00Z">
            <w:rPr>
              <w:rFonts w:hint="eastAsia" w:ascii="华文楷体" w:hAnsi="华文楷体" w:eastAsia="华文楷体"/>
              <w:sz w:val="28"/>
              <w:szCs w:val="28"/>
            </w:rPr>
          </w:rPrChange>
        </w:rPr>
        <w:t>法王</w:t>
      </w:r>
      <w:del w:id="3628" w:author="Administrator" w:date="2015-04-29T21:40:14Z">
        <w:r>
          <w:rPr>
            <w:rFonts w:hint="eastAsia" w:ascii="楷体_GB2312" w:hAnsi="楷体_GB2312" w:eastAsia="楷体_GB2312" w:cs="楷体_GB2312"/>
            <w:sz w:val="28"/>
            <w:szCs w:val="28"/>
            <w:rPrChange w:id="3629" w:author="Administrator" w:date="2015-04-28T08:43:00Z">
              <w:rPr>
                <w:rFonts w:hint="eastAsia" w:ascii="华文楷体" w:hAnsi="华文楷体" w:eastAsia="华文楷体"/>
                <w:sz w:val="28"/>
                <w:szCs w:val="28"/>
              </w:rPr>
            </w:rPrChange>
          </w:rPr>
          <w:delText>如意宝</w:delText>
        </w:r>
      </w:del>
      <w:r>
        <w:rPr>
          <w:rFonts w:hint="eastAsia" w:ascii="楷体_GB2312" w:hAnsi="楷体_GB2312" w:eastAsia="楷体_GB2312" w:cs="楷体_GB2312"/>
          <w:sz w:val="28"/>
          <w:szCs w:val="28"/>
          <w:rPrChange w:id="3630" w:author="Administrator" w:date="2015-04-28T08:43:00Z">
            <w:rPr>
              <w:rFonts w:hint="eastAsia" w:ascii="华文楷体" w:hAnsi="华文楷体" w:eastAsia="华文楷体"/>
              <w:sz w:val="28"/>
              <w:szCs w:val="28"/>
            </w:rPr>
          </w:rPrChange>
        </w:rPr>
        <w:t>等大德</w:t>
      </w:r>
      <w:ins w:id="3631" w:author="Administrator" w:date="2015-04-29T21:40:26Z">
        <w:r>
          <w:rPr>
            <w:rFonts w:hint="eastAsia" w:ascii="楷体_GB2312" w:hAnsi="楷体_GB2312" w:eastAsia="楷体_GB2312" w:cs="楷体_GB2312"/>
            <w:sz w:val="28"/>
            <w:szCs w:val="28"/>
            <w:lang w:eastAsia="zh-CN"/>
          </w:rPr>
          <w:t>已</w:t>
        </w:r>
      </w:ins>
      <w:ins w:id="3632" w:author="Administrator" w:date="2015-04-29T21:40:27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3633" w:author="Administrator" w:date="2015-04-28T08:43:00Z">
            <w:rPr>
              <w:rFonts w:hint="eastAsia" w:ascii="华文楷体" w:hAnsi="华文楷体" w:eastAsia="华文楷体"/>
              <w:sz w:val="28"/>
              <w:szCs w:val="28"/>
            </w:rPr>
          </w:rPrChange>
        </w:rPr>
        <w:t>讲过</w:t>
      </w:r>
      <w:ins w:id="3634" w:author="Administrator" w:date="2015-04-29T21:40:30Z">
        <w:r>
          <w:rPr>
            <w:rFonts w:hint="eastAsia" w:ascii="楷体_GB2312" w:hAnsi="楷体_GB2312" w:eastAsia="楷体_GB2312" w:cs="楷体_GB2312"/>
            <w:sz w:val="28"/>
            <w:szCs w:val="28"/>
            <w:lang w:eastAsia="zh-CN"/>
          </w:rPr>
          <w:t>了</w:t>
        </w:r>
      </w:ins>
      <w:ins w:id="3635" w:author="Administrator" w:date="2015-04-29T21:40:32Z">
        <w:r>
          <w:rPr>
            <w:rFonts w:hint="eastAsia" w:ascii="楷体_GB2312" w:hAnsi="楷体_GB2312" w:eastAsia="楷体_GB2312" w:cs="楷体_GB2312"/>
            <w:sz w:val="28"/>
            <w:szCs w:val="28"/>
            <w:lang w:eastAsia="zh-CN"/>
          </w:rPr>
          <w:t>，</w:t>
        </w:r>
      </w:ins>
      <w:del w:id="3636" w:author="Administrator" w:date="2015-04-29T21:40:40Z">
        <w:r>
          <w:rPr>
            <w:rFonts w:hint="eastAsia" w:ascii="楷体_GB2312" w:hAnsi="楷体_GB2312" w:eastAsia="楷体_GB2312" w:cs="楷体_GB2312"/>
            <w:sz w:val="28"/>
            <w:szCs w:val="28"/>
            <w:rPrChange w:id="3637" w:author="Administrator" w:date="2015-04-28T08:43:00Z">
              <w:rPr>
                <w:rFonts w:hint="eastAsia" w:ascii="华文楷体" w:hAnsi="华文楷体" w:eastAsia="华文楷体"/>
                <w:sz w:val="28"/>
                <w:szCs w:val="28"/>
              </w:rPr>
            </w:rPrChange>
          </w:rPr>
          <w:delText>我们</w:delText>
        </w:r>
      </w:del>
      <w:ins w:id="3638" w:author="Administrator" w:date="2015-04-29T21:40:40Z">
        <w:r>
          <w:rPr>
            <w:rFonts w:hint="eastAsia" w:ascii="楷体_GB2312" w:hAnsi="楷体_GB2312" w:eastAsia="楷体_GB2312" w:cs="楷体_GB2312"/>
            <w:sz w:val="28"/>
            <w:szCs w:val="28"/>
            <w:lang w:eastAsia="zh-CN"/>
          </w:rPr>
          <w:t>那么</w:t>
        </w:r>
      </w:ins>
      <w:ins w:id="3639" w:author="Administrator" w:date="2015-04-29T21:40:44Z">
        <w:r>
          <w:rPr>
            <w:rFonts w:hint="eastAsia" w:ascii="楷体_GB2312" w:hAnsi="楷体_GB2312" w:eastAsia="楷体_GB2312" w:cs="楷体_GB2312"/>
            <w:sz w:val="28"/>
            <w:szCs w:val="28"/>
            <w:lang w:eastAsia="zh-CN"/>
          </w:rPr>
          <w:t>就是</w:t>
        </w:r>
      </w:ins>
      <w:r>
        <w:rPr>
          <w:rFonts w:hint="eastAsia" w:ascii="楷体_GB2312" w:hAnsi="楷体_GB2312" w:eastAsia="楷体_GB2312" w:cs="楷体_GB2312"/>
          <w:sz w:val="28"/>
          <w:szCs w:val="28"/>
          <w:rPrChange w:id="3640" w:author="Administrator" w:date="2015-04-28T08:43:00Z">
            <w:rPr>
              <w:rFonts w:hint="eastAsia" w:ascii="华文楷体" w:hAnsi="华文楷体" w:eastAsia="华文楷体"/>
              <w:sz w:val="28"/>
              <w:szCs w:val="28"/>
            </w:rPr>
          </w:rPrChange>
        </w:rPr>
        <w:t>在闻思修的时候，最初的时候，闻</w:t>
      </w:r>
      <w:del w:id="3641" w:author="Administrator" w:date="2015-04-29T21:40:56Z">
        <w:r>
          <w:rPr>
            <w:rFonts w:hint="eastAsia" w:ascii="楷体_GB2312" w:hAnsi="楷体_GB2312" w:eastAsia="楷体_GB2312" w:cs="楷体_GB2312"/>
            <w:sz w:val="28"/>
            <w:szCs w:val="28"/>
            <w:rPrChange w:id="3642" w:author="Administrator" w:date="2015-04-28T08:43:00Z">
              <w:rPr>
                <w:rFonts w:hint="eastAsia" w:ascii="华文楷体" w:hAnsi="华文楷体" w:eastAsia="华文楷体"/>
                <w:sz w:val="28"/>
                <w:szCs w:val="28"/>
              </w:rPr>
            </w:rPrChange>
          </w:rPr>
          <w:delText>师</w:delText>
        </w:r>
      </w:del>
      <w:ins w:id="3643" w:author="Administrator" w:date="2015-04-29T21:40:56Z">
        <w:r>
          <w:rPr>
            <w:rFonts w:hint="eastAsia" w:ascii="楷体_GB2312" w:hAnsi="楷体_GB2312" w:eastAsia="楷体_GB2312" w:cs="楷体_GB2312"/>
            <w:sz w:val="28"/>
            <w:szCs w:val="28"/>
            <w:lang w:eastAsia="zh-CN"/>
          </w:rPr>
          <w:t>思</w:t>
        </w:r>
      </w:ins>
      <w:r>
        <w:rPr>
          <w:rFonts w:hint="eastAsia" w:ascii="楷体_GB2312" w:hAnsi="楷体_GB2312" w:eastAsia="楷体_GB2312" w:cs="楷体_GB2312"/>
          <w:sz w:val="28"/>
          <w:szCs w:val="28"/>
          <w:rPrChange w:id="3644" w:author="Administrator" w:date="2015-04-28T08:43:00Z">
            <w:rPr>
              <w:rFonts w:hint="eastAsia" w:ascii="华文楷体" w:hAnsi="华文楷体" w:eastAsia="华文楷体"/>
              <w:sz w:val="28"/>
              <w:szCs w:val="28"/>
            </w:rPr>
          </w:rPrChange>
        </w:rPr>
        <w:t>比修法</w:t>
      </w:r>
      <w:ins w:id="3645" w:author="Administrator" w:date="2015-04-29T21:41:00Z">
        <w:r>
          <w:rPr>
            <w:rFonts w:hint="eastAsia" w:ascii="楷体_GB2312" w:hAnsi="楷体_GB2312" w:eastAsia="楷体_GB2312" w:cs="楷体_GB2312"/>
            <w:sz w:val="28"/>
            <w:szCs w:val="28"/>
            <w:lang w:eastAsia="zh-CN"/>
          </w:rPr>
          <w:t>要</w:t>
        </w:r>
      </w:ins>
      <w:r>
        <w:rPr>
          <w:rFonts w:hint="eastAsia" w:ascii="楷体_GB2312" w:hAnsi="楷体_GB2312" w:eastAsia="楷体_GB2312" w:cs="楷体_GB2312"/>
          <w:sz w:val="28"/>
          <w:szCs w:val="28"/>
          <w:rPrChange w:id="3646" w:author="Administrator" w:date="2015-04-28T08:43:00Z">
            <w:rPr>
              <w:rFonts w:hint="eastAsia" w:ascii="华文楷体" w:hAnsi="华文楷体" w:eastAsia="华文楷体"/>
              <w:sz w:val="28"/>
              <w:szCs w:val="28"/>
            </w:rPr>
          </w:rPrChange>
        </w:rPr>
        <w:t>重要得多，这</w:t>
      </w:r>
      <w:ins w:id="3647" w:author="Administrator" w:date="2015-04-29T21:41:08Z">
        <w:r>
          <w:rPr>
            <w:rFonts w:hint="eastAsia" w:ascii="楷体_GB2312" w:hAnsi="楷体_GB2312" w:eastAsia="楷体_GB2312" w:cs="楷体_GB2312"/>
            <w:sz w:val="28"/>
            <w:szCs w:val="28"/>
            <w:lang w:eastAsia="zh-CN"/>
          </w:rPr>
          <w:t>个</w:t>
        </w:r>
      </w:ins>
      <w:ins w:id="3648" w:author="Administrator" w:date="2015-04-29T21:41:11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3649" w:author="Administrator" w:date="2015-04-28T08:43:00Z">
            <w:rPr>
              <w:rFonts w:hint="eastAsia" w:ascii="华文楷体" w:hAnsi="华文楷体" w:eastAsia="华文楷体"/>
              <w:sz w:val="28"/>
              <w:szCs w:val="28"/>
            </w:rPr>
          </w:rPrChange>
        </w:rPr>
        <w:t>是最初的前方便，如果你在</w:t>
      </w:r>
      <w:del w:id="3650" w:author="Administrator" w:date="2015-04-29T21:41:19Z">
        <w:r>
          <w:rPr>
            <w:rFonts w:hint="eastAsia" w:ascii="楷体_GB2312" w:hAnsi="楷体_GB2312" w:eastAsia="楷体_GB2312" w:cs="楷体_GB2312"/>
            <w:sz w:val="28"/>
            <w:szCs w:val="28"/>
            <w:rPrChange w:id="3651" w:author="Administrator" w:date="2015-04-28T08:43:00Z">
              <w:rPr>
                <w:rFonts w:hint="eastAsia" w:ascii="华文楷体" w:hAnsi="华文楷体" w:eastAsia="华文楷体"/>
                <w:sz w:val="28"/>
                <w:szCs w:val="28"/>
              </w:rPr>
            </w:rPrChange>
          </w:rPr>
          <w:delText>实修</w:delText>
        </w:r>
      </w:del>
      <w:ins w:id="3652" w:author="Administrator" w:date="2015-04-29T21:41:19Z">
        <w:r>
          <w:rPr>
            <w:rFonts w:hint="eastAsia" w:ascii="楷体_GB2312" w:hAnsi="楷体_GB2312" w:eastAsia="楷体_GB2312" w:cs="楷体_GB2312"/>
            <w:sz w:val="28"/>
            <w:szCs w:val="28"/>
            <w:lang w:eastAsia="zh-CN"/>
          </w:rPr>
          <w:t>修</w:t>
        </w:r>
      </w:ins>
      <w:ins w:id="3653" w:author="Administrator" w:date="2015-04-29T21:41:20Z">
        <w:r>
          <w:rPr>
            <w:rFonts w:hint="eastAsia" w:ascii="楷体_GB2312" w:hAnsi="楷体_GB2312" w:eastAsia="楷体_GB2312" w:cs="楷体_GB2312"/>
            <w:sz w:val="28"/>
            <w:szCs w:val="28"/>
            <w:lang w:eastAsia="zh-CN"/>
          </w:rPr>
          <w:t>道</w:t>
        </w:r>
      </w:ins>
      <w:r>
        <w:rPr>
          <w:rFonts w:hint="eastAsia" w:ascii="楷体_GB2312" w:hAnsi="楷体_GB2312" w:eastAsia="楷体_GB2312" w:cs="楷体_GB2312"/>
          <w:sz w:val="28"/>
          <w:szCs w:val="28"/>
          <w:rPrChange w:id="3654" w:author="Administrator" w:date="2015-04-28T08:43:00Z">
            <w:rPr>
              <w:rFonts w:hint="eastAsia" w:ascii="华文楷体" w:hAnsi="华文楷体" w:eastAsia="华文楷体"/>
              <w:sz w:val="28"/>
              <w:szCs w:val="28"/>
            </w:rPr>
          </w:rPrChange>
        </w:rPr>
        <w:t>之前</w:t>
      </w:r>
      <w:ins w:id="3655" w:author="Administrator" w:date="2015-04-29T21:41:25Z">
        <w:r>
          <w:rPr>
            <w:rFonts w:hint="eastAsia" w:ascii="楷体_GB2312" w:hAnsi="楷体_GB2312" w:eastAsia="楷体_GB2312" w:cs="楷体_GB2312"/>
            <w:sz w:val="28"/>
            <w:szCs w:val="28"/>
            <w:lang w:eastAsia="zh-CN"/>
          </w:rPr>
          <w:t>你在</w:t>
        </w:r>
      </w:ins>
      <w:ins w:id="3656" w:author="Administrator" w:date="2015-04-29T21:41:28Z">
        <w:r>
          <w:rPr>
            <w:rFonts w:hint="eastAsia" w:ascii="楷体_GB2312" w:hAnsi="楷体_GB2312" w:eastAsia="楷体_GB2312" w:cs="楷体_GB2312"/>
            <w:sz w:val="28"/>
            <w:szCs w:val="28"/>
            <w:lang w:eastAsia="zh-CN"/>
          </w:rPr>
          <w:t>实修</w:t>
        </w:r>
      </w:ins>
      <w:ins w:id="3657" w:author="Administrator" w:date="2015-04-29T21:41:31Z">
        <w:r>
          <w:rPr>
            <w:rFonts w:hint="eastAsia" w:ascii="楷体_GB2312" w:hAnsi="楷体_GB2312" w:eastAsia="楷体_GB2312" w:cs="楷体_GB2312"/>
            <w:sz w:val="28"/>
            <w:szCs w:val="28"/>
            <w:lang w:eastAsia="zh-CN"/>
          </w:rPr>
          <w:t>之前</w:t>
        </w:r>
      </w:ins>
      <w:r>
        <w:rPr>
          <w:rFonts w:hint="eastAsia" w:ascii="楷体_GB2312" w:hAnsi="楷体_GB2312" w:eastAsia="楷体_GB2312" w:cs="楷体_GB2312"/>
          <w:sz w:val="28"/>
          <w:szCs w:val="28"/>
          <w:rPrChange w:id="3658" w:author="Administrator" w:date="2015-04-28T08:43:00Z">
            <w:rPr>
              <w:rFonts w:hint="eastAsia" w:ascii="华文楷体" w:hAnsi="华文楷体" w:eastAsia="华文楷体"/>
              <w:sz w:val="28"/>
              <w:szCs w:val="28"/>
            </w:rPr>
          </w:rPrChange>
        </w:rPr>
        <w:t>内心</w:t>
      </w:r>
      <w:ins w:id="3659" w:author="Administrator" w:date="2015-04-29T21:41:36Z">
        <w:r>
          <w:rPr>
            <w:rFonts w:hint="eastAsia" w:ascii="楷体_GB2312" w:hAnsi="楷体_GB2312" w:eastAsia="楷体_GB2312" w:cs="楷体_GB2312"/>
            <w:sz w:val="28"/>
            <w:szCs w:val="28"/>
            <w:lang w:eastAsia="zh-CN"/>
          </w:rPr>
          <w:t>当</w:t>
        </w:r>
      </w:ins>
      <w:ins w:id="3660" w:author="Administrator" w:date="2015-04-29T21:41:37Z">
        <w:r>
          <w:rPr>
            <w:rFonts w:hint="eastAsia" w:ascii="楷体_GB2312" w:hAnsi="楷体_GB2312" w:eastAsia="楷体_GB2312" w:cs="楷体_GB2312"/>
            <w:sz w:val="28"/>
            <w:szCs w:val="28"/>
            <w:lang w:eastAsia="zh-CN"/>
          </w:rPr>
          <w:t>中</w:t>
        </w:r>
      </w:ins>
      <w:ins w:id="3661" w:author="Administrator" w:date="2015-04-29T21:41:40Z">
        <w:r>
          <w:rPr>
            <w:rFonts w:hint="eastAsia" w:ascii="楷体_GB2312" w:hAnsi="楷体_GB2312" w:eastAsia="楷体_GB2312" w:cs="楷体_GB2312"/>
            <w:sz w:val="28"/>
            <w:szCs w:val="28"/>
            <w:lang w:eastAsia="zh-CN"/>
          </w:rPr>
          <w:t>都</w:t>
        </w:r>
      </w:ins>
      <w:r>
        <w:rPr>
          <w:rFonts w:hint="eastAsia" w:ascii="楷体_GB2312" w:hAnsi="楷体_GB2312" w:eastAsia="楷体_GB2312" w:cs="楷体_GB2312"/>
          <w:sz w:val="28"/>
          <w:szCs w:val="28"/>
          <w:rPrChange w:id="3662" w:author="Administrator" w:date="2015-04-28T08:43:00Z">
            <w:rPr>
              <w:rFonts w:hint="eastAsia" w:ascii="华文楷体" w:hAnsi="华文楷体" w:eastAsia="华文楷体"/>
              <w:sz w:val="28"/>
              <w:szCs w:val="28"/>
            </w:rPr>
          </w:rPrChange>
        </w:rPr>
        <w:t>没</w:t>
      </w:r>
      <w:del w:id="3663" w:author="Administrator" w:date="2015-04-29T21:41:47Z">
        <w:r>
          <w:rPr>
            <w:rFonts w:hint="eastAsia" w:ascii="楷体_GB2312" w:hAnsi="楷体_GB2312" w:eastAsia="楷体_GB2312" w:cs="楷体_GB2312"/>
            <w:sz w:val="28"/>
            <w:szCs w:val="28"/>
            <w:rPrChange w:id="3664" w:author="Administrator" w:date="2015-04-28T08:43:00Z">
              <w:rPr>
                <w:rFonts w:hint="eastAsia" w:ascii="华文楷体" w:hAnsi="华文楷体" w:eastAsia="华文楷体"/>
                <w:sz w:val="28"/>
                <w:szCs w:val="28"/>
              </w:rPr>
            </w:rPrChange>
          </w:rPr>
          <w:delText>有</w:delText>
        </w:r>
      </w:del>
      <w:ins w:id="3665" w:author="Administrator" w:date="2015-04-29T21:41:47Z">
        <w:r>
          <w:rPr>
            <w:rFonts w:hint="eastAsia" w:ascii="楷体_GB2312" w:hAnsi="楷体_GB2312" w:eastAsia="楷体_GB2312" w:cs="楷体_GB2312"/>
            <w:sz w:val="28"/>
            <w:szCs w:val="28"/>
            <w:lang w:eastAsia="zh-CN"/>
          </w:rPr>
          <w:t>一个</w:t>
        </w:r>
      </w:ins>
      <w:r>
        <w:rPr>
          <w:rFonts w:hint="eastAsia" w:ascii="楷体_GB2312" w:hAnsi="楷体_GB2312" w:eastAsia="楷体_GB2312" w:cs="楷体_GB2312"/>
          <w:sz w:val="28"/>
          <w:szCs w:val="28"/>
          <w:rPrChange w:id="3666" w:author="Administrator" w:date="2015-04-28T08:43:00Z">
            <w:rPr>
              <w:rFonts w:hint="eastAsia" w:ascii="华文楷体" w:hAnsi="华文楷体" w:eastAsia="华文楷体"/>
              <w:sz w:val="28"/>
              <w:szCs w:val="28"/>
            </w:rPr>
          </w:rPrChange>
        </w:rPr>
        <w:t>智慧，你在修什么？</w:t>
      </w:r>
      <w:ins w:id="3667" w:author="Administrator" w:date="2015-04-29T21:41:57Z">
        <w:r>
          <w:rPr>
            <w:rFonts w:hint="eastAsia" w:ascii="楷体_GB2312" w:hAnsi="楷体_GB2312" w:eastAsia="楷体_GB2312" w:cs="楷体_GB2312"/>
            <w:sz w:val="28"/>
            <w:szCs w:val="28"/>
            <w:lang w:eastAsia="zh-CN"/>
          </w:rPr>
          <w:t>你到底</w:t>
        </w:r>
      </w:ins>
      <w:ins w:id="3668" w:author="Administrator" w:date="2015-04-29T21:42:03Z">
        <w:r>
          <w:rPr>
            <w:rFonts w:hint="eastAsia" w:ascii="楷体_GB2312" w:hAnsi="楷体_GB2312" w:eastAsia="楷体_GB2312" w:cs="楷体_GB2312"/>
            <w:sz w:val="28"/>
            <w:szCs w:val="28"/>
            <w:lang w:eastAsia="zh-CN"/>
          </w:rPr>
          <w:t>在修什</w:t>
        </w:r>
      </w:ins>
      <w:ins w:id="3669" w:author="Administrator" w:date="2015-04-29T21:42:04Z">
        <w:r>
          <w:rPr>
            <w:rFonts w:hint="eastAsia" w:ascii="楷体_GB2312" w:hAnsi="楷体_GB2312" w:eastAsia="楷体_GB2312" w:cs="楷体_GB2312"/>
            <w:sz w:val="28"/>
            <w:szCs w:val="28"/>
            <w:lang w:eastAsia="zh-CN"/>
          </w:rPr>
          <w:t>么</w:t>
        </w:r>
      </w:ins>
      <w:ins w:id="3670" w:author="Administrator" w:date="2015-04-29T21:42:05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671" w:author="Administrator" w:date="2015-04-28T08:43:00Z">
            <w:rPr>
              <w:rFonts w:hint="eastAsia" w:ascii="华文楷体" w:hAnsi="华文楷体" w:eastAsia="华文楷体"/>
              <w:sz w:val="28"/>
              <w:szCs w:val="28"/>
            </w:rPr>
          </w:rPrChange>
        </w:rPr>
        <w:t>所以我们说</w:t>
      </w:r>
      <w:del w:id="3672" w:author="Administrator" w:date="2015-04-29T21:42:13Z">
        <w:r>
          <w:rPr>
            <w:rFonts w:hint="eastAsia" w:ascii="楷体_GB2312" w:hAnsi="楷体_GB2312" w:eastAsia="楷体_GB2312" w:cs="楷体_GB2312"/>
            <w:sz w:val="28"/>
            <w:szCs w:val="28"/>
            <w:rPrChange w:id="3673" w:author="Administrator" w:date="2015-04-28T08:43:00Z">
              <w:rPr>
                <w:rFonts w:hint="eastAsia" w:ascii="华文楷体" w:hAnsi="华文楷体" w:eastAsia="华文楷体"/>
                <w:sz w:val="28"/>
                <w:szCs w:val="28"/>
              </w:rPr>
            </w:rPrChange>
          </w:rPr>
          <w:delText>要</w:delText>
        </w:r>
      </w:del>
      <w:r>
        <w:rPr>
          <w:rFonts w:hint="eastAsia" w:ascii="楷体_GB2312" w:hAnsi="楷体_GB2312" w:eastAsia="楷体_GB2312" w:cs="楷体_GB2312"/>
          <w:sz w:val="28"/>
          <w:szCs w:val="28"/>
          <w:rPrChange w:id="3674" w:author="Administrator" w:date="2015-04-28T08:43:00Z">
            <w:rPr>
              <w:rFonts w:hint="eastAsia" w:ascii="华文楷体" w:hAnsi="华文楷体" w:eastAsia="华文楷体"/>
              <w:sz w:val="28"/>
              <w:szCs w:val="28"/>
            </w:rPr>
          </w:rPrChange>
        </w:rPr>
        <w:t>修</w:t>
      </w:r>
      <w:del w:id="3675" w:author="Administrator" w:date="2015-04-29T21:42:15Z">
        <w:r>
          <w:rPr>
            <w:rFonts w:hint="eastAsia" w:ascii="楷体_GB2312" w:hAnsi="楷体_GB2312" w:eastAsia="楷体_GB2312" w:cs="楷体_GB2312"/>
            <w:sz w:val="28"/>
            <w:szCs w:val="28"/>
            <w:rPrChange w:id="3676" w:author="Administrator" w:date="2015-04-28T08:43:00Z">
              <w:rPr>
                <w:rFonts w:hint="eastAsia" w:ascii="华文楷体" w:hAnsi="华文楷体" w:eastAsia="华文楷体"/>
                <w:sz w:val="28"/>
                <w:szCs w:val="28"/>
              </w:rPr>
            </w:rPrChange>
          </w:rPr>
          <w:delText>道</w:delText>
        </w:r>
      </w:del>
      <w:r>
        <w:rPr>
          <w:rFonts w:hint="eastAsia" w:ascii="楷体_GB2312" w:hAnsi="楷体_GB2312" w:eastAsia="楷体_GB2312" w:cs="楷体_GB2312"/>
          <w:sz w:val="28"/>
          <w:szCs w:val="28"/>
          <w:rPrChange w:id="3677" w:author="Administrator" w:date="2015-04-28T08:43:00Z">
            <w:rPr>
              <w:rFonts w:hint="eastAsia" w:ascii="华文楷体" w:hAnsi="华文楷体" w:eastAsia="华文楷体"/>
              <w:sz w:val="28"/>
              <w:szCs w:val="28"/>
            </w:rPr>
          </w:rPrChange>
        </w:rPr>
        <w:t>的话</w:t>
      </w:r>
      <w:ins w:id="3678" w:author="Administrator" w:date="2015-04-29T21:42:19Z">
        <w:r>
          <w:rPr>
            <w:rFonts w:hint="eastAsia" w:ascii="楷体_GB2312" w:hAnsi="楷体_GB2312" w:eastAsia="楷体_GB2312" w:cs="楷体_GB2312"/>
            <w:sz w:val="28"/>
            <w:szCs w:val="28"/>
            <w:lang w:eastAsia="zh-CN"/>
          </w:rPr>
          <w:t>你</w:t>
        </w:r>
      </w:ins>
      <w:r>
        <w:rPr>
          <w:rFonts w:hint="eastAsia" w:ascii="楷体_GB2312" w:hAnsi="楷体_GB2312" w:eastAsia="楷体_GB2312" w:cs="楷体_GB2312"/>
          <w:sz w:val="28"/>
          <w:szCs w:val="28"/>
          <w:rPrChange w:id="3679" w:author="Administrator" w:date="2015-04-28T08:43:00Z">
            <w:rPr>
              <w:rFonts w:hint="eastAsia" w:ascii="华文楷体" w:hAnsi="华文楷体" w:eastAsia="华文楷体"/>
              <w:sz w:val="28"/>
              <w:szCs w:val="28"/>
            </w:rPr>
          </w:rPrChange>
        </w:rPr>
        <w:t>必须要有一个定解。你</w:t>
      </w:r>
      <w:del w:id="3680" w:author="Administrator" w:date="2015-04-29T21:42:26Z">
        <w:r>
          <w:rPr>
            <w:rFonts w:hint="eastAsia" w:ascii="楷体_GB2312" w:hAnsi="楷体_GB2312" w:eastAsia="楷体_GB2312" w:cs="楷体_GB2312"/>
            <w:sz w:val="28"/>
            <w:szCs w:val="28"/>
            <w:rPrChange w:id="3681" w:author="Administrator" w:date="2015-04-28T08:43:00Z">
              <w:rPr>
                <w:rFonts w:hint="eastAsia" w:ascii="华文楷体" w:hAnsi="华文楷体" w:eastAsia="华文楷体"/>
                <w:sz w:val="28"/>
                <w:szCs w:val="28"/>
              </w:rPr>
            </w:rPrChange>
          </w:rPr>
          <w:delText>所</w:delText>
        </w:r>
      </w:del>
      <w:r>
        <w:rPr>
          <w:rFonts w:hint="eastAsia" w:ascii="楷体_GB2312" w:hAnsi="楷体_GB2312" w:eastAsia="楷体_GB2312" w:cs="楷体_GB2312"/>
          <w:sz w:val="28"/>
          <w:szCs w:val="28"/>
          <w:rPrChange w:id="3682" w:author="Administrator" w:date="2015-04-28T08:43:00Z">
            <w:rPr>
              <w:rFonts w:hint="eastAsia" w:ascii="华文楷体" w:hAnsi="华文楷体" w:eastAsia="华文楷体"/>
              <w:sz w:val="28"/>
              <w:szCs w:val="28"/>
            </w:rPr>
          </w:rPrChange>
        </w:rPr>
        <w:t>修的法</w:t>
      </w:r>
      <w:ins w:id="3683" w:author="Administrator" w:date="2015-04-29T21:42:29Z">
        <w:r>
          <w:rPr>
            <w:rFonts w:hint="eastAsia" w:ascii="楷体_GB2312" w:hAnsi="楷体_GB2312" w:eastAsia="楷体_GB2312" w:cs="楷体_GB2312"/>
            <w:sz w:val="28"/>
            <w:szCs w:val="28"/>
            <w:lang w:eastAsia="zh-CN"/>
          </w:rPr>
          <w:t>，</w:t>
        </w:r>
      </w:ins>
      <w:ins w:id="3684" w:author="Administrator" w:date="2015-04-29T21:42:35Z">
        <w:r>
          <w:rPr>
            <w:rFonts w:hint="eastAsia" w:ascii="楷体_GB2312" w:hAnsi="楷体_GB2312" w:eastAsia="楷体_GB2312" w:cs="楷体_GB2312"/>
            <w:sz w:val="28"/>
            <w:szCs w:val="28"/>
            <w:lang w:eastAsia="zh-CN"/>
          </w:rPr>
          <w:t>那么</w:t>
        </w:r>
      </w:ins>
      <w:ins w:id="3685" w:author="Administrator" w:date="2015-04-29T21:42:38Z">
        <w:r>
          <w:rPr>
            <w:rFonts w:hint="eastAsia" w:ascii="楷体_GB2312" w:hAnsi="楷体_GB2312" w:eastAsia="楷体_GB2312" w:cs="楷体_GB2312"/>
            <w:sz w:val="28"/>
            <w:szCs w:val="28"/>
            <w:lang w:eastAsia="zh-CN"/>
          </w:rPr>
          <w:t>法</w:t>
        </w:r>
      </w:ins>
      <w:r>
        <w:rPr>
          <w:rFonts w:hint="eastAsia" w:ascii="楷体_GB2312" w:hAnsi="楷体_GB2312" w:eastAsia="楷体_GB2312" w:cs="楷体_GB2312"/>
          <w:sz w:val="28"/>
          <w:szCs w:val="28"/>
          <w:rPrChange w:id="3686" w:author="Administrator" w:date="2015-04-28T08:43:00Z">
            <w:rPr>
              <w:rFonts w:hint="eastAsia" w:ascii="华文楷体" w:hAnsi="华文楷体" w:eastAsia="华文楷体"/>
              <w:sz w:val="28"/>
              <w:szCs w:val="28"/>
            </w:rPr>
          </w:rPrChange>
        </w:rPr>
        <w:t>是什么？</w:t>
      </w:r>
      <w:ins w:id="3687" w:author="Administrator" w:date="2015-04-29T21:42:48Z">
        <w:r>
          <w:rPr>
            <w:rFonts w:hint="eastAsia" w:ascii="楷体_GB2312" w:hAnsi="楷体_GB2312" w:eastAsia="楷体_GB2312" w:cs="楷体_GB2312"/>
            <w:sz w:val="28"/>
            <w:szCs w:val="28"/>
            <w:lang w:eastAsia="zh-CN"/>
          </w:rPr>
          <w:t>你所修的法</w:t>
        </w:r>
      </w:ins>
      <w:ins w:id="3688" w:author="Administrator" w:date="2015-04-29T21:42:52Z">
        <w:r>
          <w:rPr>
            <w:rFonts w:hint="eastAsia" w:ascii="楷体_GB2312" w:hAnsi="楷体_GB2312" w:eastAsia="楷体_GB2312" w:cs="楷体_GB2312"/>
            <w:sz w:val="28"/>
            <w:szCs w:val="28"/>
            <w:lang w:eastAsia="zh-CN"/>
          </w:rPr>
          <w:t>是什么</w:t>
        </w:r>
      </w:ins>
      <w:ins w:id="3689" w:author="Administrator" w:date="2015-04-29T21:42:53Z">
        <w:r>
          <w:rPr>
            <w:rFonts w:hint="eastAsia" w:ascii="楷体_GB2312" w:hAnsi="楷体_GB2312" w:eastAsia="楷体_GB2312" w:cs="楷体_GB2312"/>
            <w:sz w:val="28"/>
            <w:szCs w:val="28"/>
            <w:lang w:eastAsia="zh-CN"/>
          </w:rPr>
          <w:t>？</w:t>
        </w:r>
      </w:ins>
      <w:ins w:id="3690" w:author="Administrator" w:date="2015-04-29T21:42:59Z">
        <w:r>
          <w:rPr>
            <w:rFonts w:hint="eastAsia" w:ascii="楷体_GB2312" w:hAnsi="楷体_GB2312" w:eastAsia="楷体_GB2312" w:cs="楷体_GB2312"/>
            <w:sz w:val="28"/>
            <w:szCs w:val="28"/>
            <w:lang w:eastAsia="zh-CN"/>
          </w:rPr>
          <w:t>你</w:t>
        </w:r>
      </w:ins>
      <w:r>
        <w:rPr>
          <w:rFonts w:hint="eastAsia" w:ascii="楷体_GB2312" w:hAnsi="楷体_GB2312" w:eastAsia="楷体_GB2312" w:cs="楷体_GB2312"/>
          <w:sz w:val="28"/>
          <w:szCs w:val="28"/>
          <w:rPrChange w:id="3691" w:author="Administrator" w:date="2015-04-28T08:43:00Z">
            <w:rPr>
              <w:rFonts w:hint="eastAsia" w:ascii="华文楷体" w:hAnsi="华文楷体" w:eastAsia="华文楷体"/>
              <w:sz w:val="28"/>
              <w:szCs w:val="28"/>
            </w:rPr>
          </w:rPrChange>
        </w:rPr>
        <w:t>如果这个不搞清楚的话，完全</w:t>
      </w:r>
      <w:del w:id="3692" w:author="Administrator" w:date="2015-04-29T21:43:14Z">
        <w:r>
          <w:rPr>
            <w:rFonts w:hint="eastAsia" w:ascii="楷体_GB2312" w:hAnsi="楷体_GB2312" w:eastAsia="楷体_GB2312" w:cs="楷体_GB2312"/>
            <w:sz w:val="28"/>
            <w:szCs w:val="28"/>
            <w:rPrChange w:id="3693" w:author="Administrator" w:date="2015-04-28T08:43:00Z">
              <w:rPr>
                <w:rFonts w:hint="eastAsia" w:ascii="华文楷体" w:hAnsi="华文楷体" w:eastAsia="华文楷体"/>
                <w:sz w:val="28"/>
                <w:szCs w:val="28"/>
              </w:rPr>
            </w:rPrChange>
          </w:rPr>
          <w:delText>是在</w:delText>
        </w:r>
      </w:del>
      <w:ins w:id="3694" w:author="Administrator" w:date="2015-04-29T21:43:14Z">
        <w:r>
          <w:rPr>
            <w:rFonts w:hint="eastAsia" w:ascii="楷体_GB2312" w:hAnsi="楷体_GB2312" w:eastAsia="楷体_GB2312" w:cs="楷体_GB2312"/>
            <w:sz w:val="28"/>
            <w:szCs w:val="28"/>
            <w:lang w:eastAsia="zh-CN"/>
          </w:rPr>
          <w:t>有的</w:t>
        </w:r>
      </w:ins>
      <w:ins w:id="3695" w:author="Administrator" w:date="2015-04-29T21:43:15Z">
        <w:r>
          <w:rPr>
            <w:rFonts w:hint="eastAsia" w:ascii="楷体_GB2312" w:hAnsi="楷体_GB2312" w:eastAsia="楷体_GB2312" w:cs="楷体_GB2312"/>
            <w:sz w:val="28"/>
            <w:szCs w:val="28"/>
            <w:lang w:eastAsia="zh-CN"/>
          </w:rPr>
          <w:t>时候</w:t>
        </w:r>
      </w:ins>
      <w:r>
        <w:rPr>
          <w:rFonts w:hint="eastAsia" w:ascii="楷体_GB2312" w:hAnsi="楷体_GB2312" w:eastAsia="楷体_GB2312" w:cs="楷体_GB2312"/>
          <w:sz w:val="28"/>
          <w:szCs w:val="28"/>
          <w:rPrChange w:id="3696" w:author="Administrator" w:date="2015-04-28T08:43:00Z">
            <w:rPr>
              <w:rFonts w:hint="eastAsia" w:ascii="华文楷体" w:hAnsi="华文楷体" w:eastAsia="华文楷体"/>
              <w:sz w:val="28"/>
              <w:szCs w:val="28"/>
            </w:rPr>
          </w:rPrChange>
        </w:rPr>
        <w:t>浪费时间，</w:t>
      </w:r>
      <w:ins w:id="3697" w:author="Administrator" w:date="2015-04-29T21:43:23Z">
        <w:r>
          <w:rPr>
            <w:rFonts w:hint="eastAsia" w:ascii="楷体_GB2312" w:hAnsi="楷体_GB2312" w:eastAsia="楷体_GB2312" w:cs="楷体_GB2312"/>
            <w:sz w:val="28"/>
            <w:szCs w:val="28"/>
            <w:lang w:eastAsia="zh-CN"/>
          </w:rPr>
          <w:t>就是</w:t>
        </w:r>
      </w:ins>
      <w:ins w:id="3698" w:author="Administrator" w:date="2015-04-29T21:43:28Z">
        <w:r>
          <w:rPr>
            <w:rFonts w:hint="eastAsia" w:ascii="楷体_GB2312" w:hAnsi="楷体_GB2312" w:eastAsia="楷体_GB2312" w:cs="楷体_GB2312"/>
            <w:sz w:val="28"/>
            <w:szCs w:val="28"/>
            <w:lang w:eastAsia="zh-CN"/>
          </w:rPr>
          <w:t>浪费时间</w:t>
        </w:r>
      </w:ins>
      <w:ins w:id="3699" w:author="Administrator" w:date="2015-04-29T21:43:29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700" w:author="Administrator" w:date="2015-04-28T08:43:00Z">
            <w:rPr>
              <w:rFonts w:hint="eastAsia" w:ascii="华文楷体" w:hAnsi="华文楷体" w:eastAsia="华文楷体"/>
              <w:sz w:val="28"/>
              <w:szCs w:val="28"/>
            </w:rPr>
          </w:rPrChange>
        </w:rPr>
        <w:t>因为你</w:t>
      </w:r>
      <w:ins w:id="3701" w:author="Administrator" w:date="2015-04-29T21:43:44Z">
        <w:r>
          <w:rPr>
            <w:rFonts w:hint="eastAsia" w:ascii="楷体_GB2312" w:hAnsi="楷体_GB2312" w:eastAsia="楷体_GB2312" w:cs="楷体_GB2312"/>
            <w:sz w:val="28"/>
            <w:szCs w:val="28"/>
            <w:lang w:eastAsia="zh-CN"/>
          </w:rPr>
          <w:t>都</w:t>
        </w:r>
      </w:ins>
      <w:del w:id="3702" w:author="Administrator" w:date="2015-04-29T21:43:41Z">
        <w:r>
          <w:rPr>
            <w:rFonts w:hint="eastAsia" w:ascii="楷体_GB2312" w:hAnsi="楷体_GB2312" w:eastAsia="楷体_GB2312" w:cs="楷体_GB2312"/>
            <w:sz w:val="28"/>
            <w:szCs w:val="28"/>
            <w:rPrChange w:id="3703" w:author="Administrator" w:date="2015-04-28T08:43:00Z">
              <w:rPr>
                <w:rFonts w:hint="eastAsia" w:ascii="华文楷体" w:hAnsi="华文楷体" w:eastAsia="华文楷体"/>
                <w:sz w:val="28"/>
                <w:szCs w:val="28"/>
              </w:rPr>
            </w:rPrChange>
          </w:rPr>
          <w:delText>说你在修法，但却</w:delText>
        </w:r>
      </w:del>
      <w:r>
        <w:rPr>
          <w:rFonts w:hint="eastAsia" w:ascii="楷体_GB2312" w:hAnsi="楷体_GB2312" w:eastAsia="楷体_GB2312" w:cs="楷体_GB2312"/>
          <w:sz w:val="28"/>
          <w:szCs w:val="28"/>
          <w:rPrChange w:id="3704" w:author="Administrator" w:date="2015-04-28T08:43:00Z">
            <w:rPr>
              <w:rFonts w:hint="eastAsia" w:ascii="华文楷体" w:hAnsi="华文楷体" w:eastAsia="华文楷体"/>
              <w:sz w:val="28"/>
              <w:szCs w:val="28"/>
            </w:rPr>
          </w:rPrChange>
        </w:rPr>
        <w:t>不知道</w:t>
      </w:r>
      <w:ins w:id="3705" w:author="Administrator" w:date="2015-04-29T21:43:48Z">
        <w:r>
          <w:rPr>
            <w:rFonts w:hint="eastAsia" w:ascii="楷体_GB2312" w:hAnsi="楷体_GB2312" w:eastAsia="楷体_GB2312" w:cs="楷体_GB2312"/>
            <w:sz w:val="28"/>
            <w:szCs w:val="28"/>
            <w:lang w:eastAsia="zh-CN"/>
          </w:rPr>
          <w:t>你</w:t>
        </w:r>
      </w:ins>
      <w:r>
        <w:rPr>
          <w:rFonts w:hint="eastAsia" w:ascii="楷体_GB2312" w:hAnsi="楷体_GB2312" w:eastAsia="楷体_GB2312" w:cs="楷体_GB2312"/>
          <w:sz w:val="28"/>
          <w:szCs w:val="28"/>
          <w:rPrChange w:id="3706" w:author="Administrator" w:date="2015-04-28T08:43:00Z">
            <w:rPr>
              <w:rFonts w:hint="eastAsia" w:ascii="华文楷体" w:hAnsi="华文楷体" w:eastAsia="华文楷体"/>
              <w:sz w:val="28"/>
              <w:szCs w:val="28"/>
            </w:rPr>
          </w:rPrChange>
        </w:rPr>
        <w:t>在修什么</w:t>
      </w:r>
      <w:del w:id="3707" w:author="Administrator" w:date="2015-04-29T21:43:51Z">
        <w:r>
          <w:rPr>
            <w:rFonts w:hint="eastAsia" w:ascii="楷体_GB2312" w:hAnsi="楷体_GB2312" w:eastAsia="楷体_GB2312" w:cs="楷体_GB2312"/>
            <w:sz w:val="28"/>
            <w:szCs w:val="28"/>
            <w:rPrChange w:id="3708" w:author="Administrator" w:date="2015-04-28T08:43:00Z">
              <w:rPr>
                <w:rFonts w:hint="eastAsia" w:ascii="华文楷体" w:hAnsi="华文楷体" w:eastAsia="华文楷体"/>
                <w:sz w:val="28"/>
                <w:szCs w:val="28"/>
              </w:rPr>
            </w:rPrChange>
          </w:rPr>
          <w:delText>，</w:delText>
        </w:r>
      </w:del>
      <w:ins w:id="3709" w:author="Administrator" w:date="2015-04-29T21:43:51Z">
        <w:r>
          <w:rPr>
            <w:rFonts w:hint="eastAsia" w:ascii="楷体_GB2312" w:hAnsi="楷体_GB2312" w:eastAsia="楷体_GB2312" w:cs="楷体_GB2312"/>
            <w:sz w:val="28"/>
            <w:szCs w:val="28"/>
            <w:lang w:eastAsia="zh-CN"/>
          </w:rPr>
          <w:t>？</w:t>
        </w:r>
      </w:ins>
      <w:ins w:id="3710" w:author="Administrator" w:date="2015-04-29T21:44:00Z">
        <w:r>
          <w:rPr>
            <w:rFonts w:hint="eastAsia" w:ascii="楷体_GB2312" w:hAnsi="楷体_GB2312" w:eastAsia="楷体_GB2312" w:cs="楷体_GB2312"/>
            <w:sz w:val="28"/>
            <w:szCs w:val="28"/>
            <w:lang w:eastAsia="zh-CN"/>
          </w:rPr>
          <w:t>所以</w:t>
        </w:r>
      </w:ins>
      <w:ins w:id="3711" w:author="Administrator" w:date="2015-04-29T21:44:01Z">
        <w:r>
          <w:rPr>
            <w:rFonts w:hint="eastAsia" w:ascii="楷体_GB2312" w:hAnsi="楷体_GB2312" w:eastAsia="楷体_GB2312" w:cs="楷体_GB2312"/>
            <w:sz w:val="28"/>
            <w:szCs w:val="28"/>
            <w:lang w:eastAsia="zh-CN"/>
          </w:rPr>
          <w:t>说</w:t>
        </w:r>
      </w:ins>
      <w:ins w:id="3712" w:author="Administrator" w:date="2015-04-29T21:44:04Z">
        <w:r>
          <w:rPr>
            <w:rFonts w:hint="eastAsia" w:ascii="楷体_GB2312" w:hAnsi="楷体_GB2312" w:eastAsia="楷体_GB2312" w:cs="楷体_GB2312"/>
            <w:sz w:val="28"/>
            <w:szCs w:val="28"/>
            <w:lang w:eastAsia="zh-CN"/>
          </w:rPr>
          <w:t>像这样的</w:t>
        </w:r>
      </w:ins>
      <w:ins w:id="3713" w:author="Administrator" w:date="2015-04-29T21:44:08Z">
        <w:r>
          <w:rPr>
            <w:rFonts w:hint="eastAsia" w:ascii="楷体_GB2312" w:hAnsi="楷体_GB2312" w:eastAsia="楷体_GB2312" w:cs="楷体_GB2312"/>
            <w:sz w:val="28"/>
            <w:szCs w:val="28"/>
            <w:lang w:eastAsia="zh-CN"/>
          </w:rPr>
          <w:t>修法</w:t>
        </w:r>
      </w:ins>
      <w:del w:id="3714" w:author="Administrator" w:date="2015-04-29T21:44:11Z">
        <w:r>
          <w:rPr>
            <w:rFonts w:hint="eastAsia" w:ascii="楷体_GB2312" w:hAnsi="楷体_GB2312" w:eastAsia="楷体_GB2312" w:cs="楷体_GB2312"/>
            <w:sz w:val="28"/>
            <w:szCs w:val="28"/>
            <w:rPrChange w:id="3715" w:author="Administrator" w:date="2015-04-28T08:43:00Z">
              <w:rPr>
                <w:rFonts w:hint="eastAsia" w:ascii="华文楷体" w:hAnsi="华文楷体" w:eastAsia="华文楷体"/>
                <w:sz w:val="28"/>
                <w:szCs w:val="28"/>
              </w:rPr>
            </w:rPrChange>
          </w:rPr>
          <w:delText>这</w:delText>
        </w:r>
      </w:del>
      <w:r>
        <w:rPr>
          <w:rFonts w:hint="eastAsia" w:ascii="楷体_GB2312" w:hAnsi="楷体_GB2312" w:eastAsia="楷体_GB2312" w:cs="楷体_GB2312"/>
          <w:sz w:val="28"/>
          <w:szCs w:val="28"/>
          <w:rPrChange w:id="3716" w:author="Administrator" w:date="2015-04-28T08:43:00Z">
            <w:rPr>
              <w:rFonts w:hint="eastAsia" w:ascii="华文楷体" w:hAnsi="华文楷体" w:eastAsia="华文楷体"/>
              <w:sz w:val="28"/>
              <w:szCs w:val="28"/>
            </w:rPr>
          </w:rPrChange>
        </w:rPr>
        <w:t>是很可笑的。</w:t>
      </w:r>
      <w:del w:id="3717" w:author="Administrator" w:date="2015-04-29T21:44:26Z">
        <w:r>
          <w:rPr>
            <w:rFonts w:hint="eastAsia" w:ascii="楷体_GB2312" w:hAnsi="楷体_GB2312" w:eastAsia="楷体_GB2312" w:cs="楷体_GB2312"/>
            <w:sz w:val="28"/>
            <w:szCs w:val="28"/>
            <w:rPrChange w:id="3718" w:author="Administrator" w:date="2015-04-28T08:43:00Z">
              <w:rPr>
                <w:rFonts w:hint="eastAsia" w:ascii="华文楷体" w:hAnsi="华文楷体" w:eastAsia="华文楷体"/>
                <w:sz w:val="28"/>
                <w:szCs w:val="28"/>
              </w:rPr>
            </w:rPrChange>
          </w:rPr>
          <w:delText>这就是为什么</w:delText>
        </w:r>
      </w:del>
      <w:ins w:id="3719" w:author="Administrator" w:date="2015-04-29T21:44:26Z">
        <w:r>
          <w:rPr>
            <w:rFonts w:hint="eastAsia" w:ascii="楷体_GB2312" w:hAnsi="楷体_GB2312" w:eastAsia="楷体_GB2312" w:cs="楷体_GB2312"/>
            <w:sz w:val="28"/>
            <w:szCs w:val="28"/>
            <w:lang w:eastAsia="zh-CN"/>
          </w:rPr>
          <w:t>所以</w:t>
        </w:r>
      </w:ins>
      <w:ins w:id="3720" w:author="Administrator" w:date="2015-04-29T21:44:27Z">
        <w:r>
          <w:rPr>
            <w:rFonts w:hint="eastAsia" w:ascii="楷体_GB2312" w:hAnsi="楷体_GB2312" w:eastAsia="楷体_GB2312" w:cs="楷体_GB2312"/>
            <w:sz w:val="28"/>
            <w:szCs w:val="28"/>
            <w:lang w:eastAsia="zh-CN"/>
          </w:rPr>
          <w:t>说</w:t>
        </w:r>
      </w:ins>
      <w:r>
        <w:rPr>
          <w:rFonts w:hint="eastAsia" w:ascii="楷体_GB2312" w:hAnsi="楷体_GB2312" w:eastAsia="楷体_GB2312" w:cs="楷体_GB2312"/>
          <w:sz w:val="28"/>
          <w:szCs w:val="28"/>
          <w:rPrChange w:id="3721" w:author="Administrator" w:date="2015-04-28T08:43:00Z">
            <w:rPr>
              <w:rFonts w:hint="eastAsia" w:ascii="华文楷体" w:hAnsi="华文楷体" w:eastAsia="华文楷体"/>
              <w:sz w:val="28"/>
              <w:szCs w:val="28"/>
            </w:rPr>
          </w:rPrChange>
        </w:rPr>
        <w:t>入道之时一定</w:t>
      </w:r>
      <w:ins w:id="3722" w:author="Administrator" w:date="2015-04-29T21:44:31Z">
        <w:r>
          <w:rPr>
            <w:rFonts w:hint="eastAsia" w:ascii="楷体_GB2312" w:hAnsi="楷体_GB2312" w:eastAsia="楷体_GB2312" w:cs="楷体_GB2312"/>
            <w:sz w:val="28"/>
            <w:szCs w:val="28"/>
            <w:lang w:eastAsia="zh-CN"/>
          </w:rPr>
          <w:t>为什么</w:t>
        </w:r>
      </w:ins>
      <w:r>
        <w:rPr>
          <w:rFonts w:hint="eastAsia" w:ascii="楷体_GB2312" w:hAnsi="楷体_GB2312" w:eastAsia="楷体_GB2312" w:cs="楷体_GB2312"/>
          <w:sz w:val="28"/>
          <w:szCs w:val="28"/>
          <w:rPrChange w:id="3723" w:author="Administrator" w:date="2015-04-28T08:43:00Z">
            <w:rPr>
              <w:rFonts w:hint="eastAsia" w:ascii="华文楷体" w:hAnsi="华文楷体" w:eastAsia="华文楷体"/>
              <w:sz w:val="28"/>
              <w:szCs w:val="28"/>
            </w:rPr>
          </w:rPrChange>
        </w:rPr>
        <w:t>要</w:t>
      </w:r>
      <w:ins w:id="3724" w:author="Administrator" w:date="2015-04-29T21:44:40Z">
        <w:r>
          <w:rPr>
            <w:rFonts w:hint="eastAsia" w:ascii="楷体_GB2312" w:hAnsi="楷体_GB2312" w:eastAsia="楷体_GB2312" w:cs="楷体_GB2312"/>
            <w:sz w:val="28"/>
            <w:szCs w:val="28"/>
            <w:lang w:eastAsia="zh-CN"/>
          </w:rPr>
          <w:t>一定</w:t>
        </w:r>
      </w:ins>
      <w:ins w:id="3725" w:author="Administrator" w:date="2015-04-29T21:44:46Z">
        <w:r>
          <w:rPr>
            <w:rFonts w:hint="eastAsia" w:ascii="楷体_GB2312" w:hAnsi="楷体_GB2312" w:eastAsia="楷体_GB2312" w:cs="楷体_GB2312"/>
            <w:sz w:val="28"/>
            <w:szCs w:val="28"/>
            <w:lang w:eastAsia="zh-CN"/>
          </w:rPr>
          <w:t>具备</w:t>
        </w:r>
      </w:ins>
      <w:ins w:id="3726" w:author="Administrator" w:date="2015-04-29T21:44:48Z">
        <w:r>
          <w:rPr>
            <w:rFonts w:hint="eastAsia" w:ascii="楷体_GB2312" w:hAnsi="楷体_GB2312" w:eastAsia="楷体_GB2312" w:cs="楷体_GB2312"/>
            <w:sz w:val="28"/>
            <w:szCs w:val="28"/>
            <w:lang w:eastAsia="zh-CN"/>
          </w:rPr>
          <w:t>一</w:t>
        </w:r>
      </w:ins>
      <w:ins w:id="3727" w:author="Administrator" w:date="2015-04-29T21:44:49Z">
        <w:r>
          <w:rPr>
            <w:rFonts w:hint="eastAsia" w:ascii="楷体_GB2312" w:hAnsi="楷体_GB2312" w:eastAsia="楷体_GB2312" w:cs="楷体_GB2312"/>
            <w:sz w:val="28"/>
            <w:szCs w:val="28"/>
            <w:lang w:eastAsia="zh-CN"/>
          </w:rPr>
          <w:t>个</w:t>
        </w:r>
      </w:ins>
      <w:del w:id="3728" w:author="Administrator" w:date="2015-04-29T21:44:57Z">
        <w:r>
          <w:rPr>
            <w:rFonts w:hint="eastAsia" w:ascii="楷体_GB2312" w:hAnsi="楷体_GB2312" w:eastAsia="楷体_GB2312" w:cs="楷体_GB2312"/>
            <w:sz w:val="28"/>
            <w:szCs w:val="28"/>
            <w:rPrChange w:id="3729" w:author="Administrator" w:date="2015-04-28T08:43:00Z">
              <w:rPr>
                <w:rFonts w:hint="eastAsia" w:ascii="华文楷体" w:hAnsi="华文楷体" w:eastAsia="华文楷体"/>
                <w:sz w:val="28"/>
                <w:szCs w:val="28"/>
              </w:rPr>
            </w:rPrChange>
          </w:rPr>
          <w:delText>有一个</w:delText>
        </w:r>
      </w:del>
      <w:r>
        <w:rPr>
          <w:rFonts w:hint="eastAsia" w:ascii="楷体_GB2312" w:hAnsi="楷体_GB2312" w:eastAsia="楷体_GB2312" w:cs="楷体_GB2312"/>
          <w:sz w:val="28"/>
          <w:szCs w:val="28"/>
          <w:rPrChange w:id="3730" w:author="Administrator" w:date="2015-04-28T08:43:00Z">
            <w:rPr>
              <w:rFonts w:hint="eastAsia" w:ascii="华文楷体" w:hAnsi="华文楷体" w:eastAsia="华文楷体"/>
              <w:sz w:val="28"/>
              <w:szCs w:val="28"/>
            </w:rPr>
          </w:rPrChange>
        </w:rPr>
        <w:t>非常清晰的正见</w:t>
      </w:r>
      <w:del w:id="3731" w:author="Administrator" w:date="2015-04-29T21:45:03Z">
        <w:r>
          <w:rPr>
            <w:rFonts w:hint="eastAsia" w:ascii="楷体_GB2312" w:hAnsi="楷体_GB2312" w:eastAsia="楷体_GB2312" w:cs="楷体_GB2312"/>
            <w:sz w:val="28"/>
            <w:szCs w:val="28"/>
            <w:rPrChange w:id="3732" w:author="Administrator" w:date="2015-04-28T08:43:00Z">
              <w:rPr>
                <w:rFonts w:hint="eastAsia" w:ascii="华文楷体" w:hAnsi="华文楷体" w:eastAsia="华文楷体"/>
                <w:sz w:val="28"/>
                <w:szCs w:val="28"/>
              </w:rPr>
            </w:rPrChange>
          </w:rPr>
          <w:delText>和</w:delText>
        </w:r>
      </w:del>
      <w:ins w:id="3733" w:author="Administrator" w:date="2015-04-29T21:45:03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734" w:author="Administrator" w:date="2015-04-28T08:43:00Z">
            <w:rPr>
              <w:rFonts w:hint="eastAsia" w:ascii="华文楷体" w:hAnsi="华文楷体" w:eastAsia="华文楷体"/>
              <w:sz w:val="28"/>
              <w:szCs w:val="28"/>
            </w:rPr>
          </w:rPrChange>
        </w:rPr>
        <w:t>很坚固的定解。麦彭仁波切在这</w:t>
      </w:r>
      <w:del w:id="3735" w:author="Administrator" w:date="2015-04-29T21:45:15Z">
        <w:r>
          <w:rPr>
            <w:rFonts w:hint="eastAsia" w:ascii="楷体_GB2312" w:hAnsi="楷体_GB2312" w:eastAsia="楷体_GB2312" w:cs="楷体_GB2312"/>
            <w:sz w:val="28"/>
            <w:szCs w:val="28"/>
            <w:rPrChange w:id="3736" w:author="Administrator" w:date="2015-04-28T08:43:00Z">
              <w:rPr>
                <w:rFonts w:hint="eastAsia" w:ascii="华文楷体" w:hAnsi="华文楷体" w:eastAsia="华文楷体"/>
                <w:sz w:val="28"/>
                <w:szCs w:val="28"/>
              </w:rPr>
            </w:rPrChange>
          </w:rPr>
          <w:delText>里</w:delText>
        </w:r>
      </w:del>
      <w:ins w:id="3737" w:author="Administrator" w:date="2015-04-29T21:45:15Z">
        <w:r>
          <w:rPr>
            <w:rFonts w:hint="eastAsia" w:ascii="楷体_GB2312" w:hAnsi="楷体_GB2312" w:eastAsia="楷体_GB2312" w:cs="楷体_GB2312"/>
            <w:sz w:val="28"/>
            <w:szCs w:val="28"/>
            <w:lang w:eastAsia="zh-CN"/>
          </w:rPr>
          <w:t>个</w:t>
        </w:r>
      </w:ins>
      <w:ins w:id="3738" w:author="Administrator" w:date="2015-04-29T21:45:18Z">
        <w:r>
          <w:rPr>
            <w:rFonts w:hint="eastAsia" w:ascii="楷体_GB2312" w:hAnsi="楷体_GB2312" w:eastAsia="楷体_GB2312" w:cs="楷体_GB2312"/>
            <w:sz w:val="28"/>
            <w:szCs w:val="28"/>
            <w:lang w:eastAsia="zh-CN"/>
          </w:rPr>
          <w:t>地</w:t>
        </w:r>
      </w:ins>
      <w:ins w:id="3739" w:author="Administrator" w:date="2015-04-29T21:45:19Z">
        <w:r>
          <w:rPr>
            <w:rFonts w:hint="eastAsia" w:ascii="楷体_GB2312" w:hAnsi="楷体_GB2312" w:eastAsia="楷体_GB2312" w:cs="楷体_GB2312"/>
            <w:sz w:val="28"/>
            <w:szCs w:val="28"/>
            <w:lang w:eastAsia="zh-CN"/>
          </w:rPr>
          <w:t>方</w:t>
        </w:r>
      </w:ins>
      <w:ins w:id="3740" w:author="Administrator" w:date="2015-04-29T21:45:23Z">
        <w:r>
          <w:rPr>
            <w:rFonts w:hint="eastAsia" w:ascii="楷体_GB2312" w:hAnsi="楷体_GB2312" w:eastAsia="楷体_GB2312" w:cs="楷体_GB2312"/>
            <w:sz w:val="28"/>
            <w:szCs w:val="28"/>
            <w:lang w:eastAsia="zh-CN"/>
          </w:rPr>
          <w:t>也是</w:t>
        </w:r>
      </w:ins>
      <w:ins w:id="3741" w:author="Administrator" w:date="2015-04-29T21:45:27Z">
        <w:r>
          <w:rPr>
            <w:rFonts w:hint="eastAsia" w:ascii="楷体_GB2312" w:hAnsi="楷体_GB2312" w:eastAsia="楷体_GB2312" w:cs="楷体_GB2312"/>
            <w:sz w:val="28"/>
            <w:szCs w:val="28"/>
            <w:lang w:eastAsia="zh-CN"/>
          </w:rPr>
          <w:t>再次</w:t>
        </w:r>
      </w:ins>
      <w:r>
        <w:rPr>
          <w:rFonts w:hint="eastAsia" w:ascii="楷体_GB2312" w:hAnsi="楷体_GB2312" w:eastAsia="楷体_GB2312" w:cs="楷体_GB2312"/>
          <w:sz w:val="28"/>
          <w:szCs w:val="28"/>
          <w:rPrChange w:id="3742" w:author="Administrator" w:date="2015-04-28T08:43:00Z">
            <w:rPr>
              <w:rFonts w:hint="eastAsia" w:ascii="华文楷体" w:hAnsi="华文楷体" w:eastAsia="华文楷体"/>
              <w:sz w:val="28"/>
              <w:szCs w:val="28"/>
            </w:rPr>
          </w:rPrChange>
        </w:rPr>
        <w:t>教戒我们说具备犹如明目一样的正见智慧是必不可少的。</w:t>
      </w:r>
    </w:p>
    <w:p>
      <w:pPr>
        <w:ind w:firstLine="570"/>
        <w:rPr>
          <w:rFonts w:hint="eastAsia" w:ascii="黑体" w:hAnsi="黑体" w:eastAsia="黑体" w:cs="黑体"/>
          <w:sz w:val="28"/>
          <w:szCs w:val="28"/>
          <w:rPrChange w:id="3743" w:author="Administrator" w:date="2015-04-29T21:46:26Z">
            <w:rPr>
              <w:rFonts w:ascii="华文楷体" w:hAnsi="华文楷体" w:eastAsia="华文楷体"/>
              <w:sz w:val="28"/>
              <w:szCs w:val="28"/>
            </w:rPr>
          </w:rPrChange>
        </w:rPr>
      </w:pPr>
      <w:r>
        <w:rPr>
          <w:rFonts w:hint="eastAsia" w:ascii="楷体_GB2312" w:hAnsi="楷体_GB2312" w:eastAsia="楷体_GB2312" w:cs="楷体_GB2312"/>
          <w:sz w:val="28"/>
          <w:szCs w:val="28"/>
          <w:rPrChange w:id="3744" w:author="Administrator" w:date="2015-04-28T08:43:00Z">
            <w:rPr>
              <w:rFonts w:hint="eastAsia" w:ascii="华文楷体" w:hAnsi="华文楷体" w:eastAsia="华文楷体"/>
              <w:sz w:val="28"/>
              <w:szCs w:val="28"/>
            </w:rPr>
          </w:rPrChange>
        </w:rPr>
        <w:t>【</w:t>
      </w:r>
      <w:r>
        <w:rPr>
          <w:rFonts w:hint="eastAsia" w:ascii="黑体" w:hAnsi="黑体" w:eastAsia="黑体" w:cs="黑体"/>
          <w:sz w:val="28"/>
          <w:szCs w:val="28"/>
          <w:rPrChange w:id="3745" w:author="Administrator" w:date="2015-04-29T21:46:26Z">
            <w:rPr>
              <w:rFonts w:hint="eastAsia" w:ascii="华文楷体" w:hAnsi="华文楷体" w:eastAsia="华文楷体"/>
              <w:sz w:val="28"/>
              <w:szCs w:val="28"/>
            </w:rPr>
          </w:rPrChange>
        </w:rPr>
        <w:t>本论正是针对(于以上大乘奥义正见智慧)百般寻觅、求之若渴之人而撰著的】</w:t>
      </w:r>
    </w:p>
    <w:p>
      <w:pPr>
        <w:ind w:firstLine="570"/>
        <w:rPr>
          <w:rFonts w:hint="eastAsia" w:ascii="楷体_GB2312" w:hAnsi="楷体_GB2312" w:eastAsia="楷体_GB2312" w:cs="楷体_GB2312"/>
          <w:sz w:val="28"/>
          <w:szCs w:val="28"/>
          <w:rPrChange w:id="3746" w:author="Administrator" w:date="2015-04-28T08:43:00Z">
            <w:rPr>
              <w:rFonts w:ascii="华文楷体" w:hAnsi="华文楷体" w:eastAsia="华文楷体"/>
              <w:sz w:val="28"/>
              <w:szCs w:val="28"/>
            </w:rPr>
          </w:rPrChange>
        </w:rPr>
      </w:pPr>
      <w:r>
        <w:rPr>
          <w:rFonts w:hint="eastAsia" w:ascii="楷体_GB2312" w:hAnsi="楷体_GB2312" w:eastAsia="楷体_GB2312" w:cs="楷体_GB2312"/>
          <w:sz w:val="28"/>
          <w:szCs w:val="28"/>
          <w:rPrChange w:id="3747" w:author="Administrator" w:date="2015-04-28T08:43:00Z">
            <w:rPr>
              <w:rFonts w:hint="eastAsia" w:ascii="华文楷体" w:hAnsi="华文楷体" w:eastAsia="华文楷体"/>
              <w:sz w:val="28"/>
              <w:szCs w:val="28"/>
            </w:rPr>
          </w:rPrChange>
        </w:rPr>
        <w:t>《中观庄严论》所针对的正是以上所述的这些对大乘的奥义、正见智慧非常渴求百般寻觅、求之若渴</w:t>
      </w:r>
      <w:del w:id="3748" w:author="Administrator" w:date="2015-04-29T21:46:45Z">
        <w:r>
          <w:rPr>
            <w:rFonts w:hint="eastAsia" w:ascii="楷体_GB2312" w:hAnsi="楷体_GB2312" w:eastAsia="楷体_GB2312" w:cs="楷体_GB2312"/>
            <w:sz w:val="28"/>
            <w:szCs w:val="28"/>
            <w:rPrChange w:id="3749" w:author="Administrator" w:date="2015-04-28T08:43:00Z">
              <w:rPr>
                <w:rFonts w:hint="eastAsia" w:ascii="华文楷体" w:hAnsi="华文楷体" w:eastAsia="华文楷体"/>
                <w:sz w:val="28"/>
                <w:szCs w:val="28"/>
              </w:rPr>
            </w:rPrChange>
          </w:rPr>
          <w:delText>之</w:delText>
        </w:r>
      </w:del>
      <w:ins w:id="3750" w:author="Administrator" w:date="2015-04-29T21:46:45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3751" w:author="Administrator" w:date="2015-04-28T08:43:00Z">
            <w:rPr>
              <w:rFonts w:hint="eastAsia" w:ascii="华文楷体" w:hAnsi="华文楷体" w:eastAsia="华文楷体"/>
              <w:sz w:val="28"/>
              <w:szCs w:val="28"/>
            </w:rPr>
          </w:rPrChange>
        </w:rPr>
        <w:t>人而撰著的。</w:t>
      </w:r>
      <w:ins w:id="3752" w:author="Administrator" w:date="2015-04-29T21:47:27Z">
        <w:r>
          <w:rPr>
            <w:rFonts w:hint="eastAsia" w:ascii="楷体_GB2312" w:hAnsi="楷体_GB2312" w:eastAsia="楷体_GB2312" w:cs="楷体_GB2312"/>
            <w:sz w:val="28"/>
            <w:szCs w:val="28"/>
            <w:lang w:eastAsia="zh-CN"/>
          </w:rPr>
          <w:t>下面</w:t>
        </w:r>
      </w:ins>
      <w:del w:id="3753" w:author="Administrator" w:date="2015-04-29T21:47:30Z">
        <w:r>
          <w:rPr>
            <w:rFonts w:hint="eastAsia" w:ascii="楷体_GB2312" w:hAnsi="楷体_GB2312" w:eastAsia="楷体_GB2312" w:cs="楷体_GB2312"/>
            <w:sz w:val="28"/>
            <w:szCs w:val="28"/>
            <w:rPrChange w:id="3754" w:author="Administrator" w:date="2015-04-28T08:43:00Z">
              <w:rPr>
                <w:rFonts w:hint="eastAsia" w:ascii="华文楷体" w:hAnsi="华文楷体" w:eastAsia="华文楷体"/>
                <w:sz w:val="28"/>
                <w:szCs w:val="28"/>
              </w:rPr>
            </w:rPrChange>
          </w:rPr>
          <w:delText>这</w:delText>
        </w:r>
      </w:del>
      <w:r>
        <w:rPr>
          <w:rFonts w:hint="eastAsia" w:ascii="楷体_GB2312" w:hAnsi="楷体_GB2312" w:eastAsia="楷体_GB2312" w:cs="楷体_GB2312"/>
          <w:sz w:val="28"/>
          <w:szCs w:val="28"/>
          <w:rPrChange w:id="3755" w:author="Administrator" w:date="2015-04-28T08:43:00Z">
            <w:rPr>
              <w:rFonts w:hint="eastAsia" w:ascii="华文楷体" w:hAnsi="华文楷体" w:eastAsia="华文楷体"/>
              <w:sz w:val="28"/>
              <w:szCs w:val="28"/>
            </w:rPr>
          </w:rPrChange>
        </w:rPr>
        <w:t>就是说如果你有这样的心态，你就是《中观庄严论》的当机者，学习这个论典</w:t>
      </w:r>
      <w:del w:id="3756" w:author="Administrator" w:date="2015-04-29T21:47:49Z">
        <w:r>
          <w:rPr>
            <w:rFonts w:hint="eastAsia" w:ascii="楷体_GB2312" w:hAnsi="楷体_GB2312" w:eastAsia="楷体_GB2312" w:cs="楷体_GB2312"/>
            <w:sz w:val="28"/>
            <w:szCs w:val="28"/>
            <w:rPrChange w:id="3757" w:author="Administrator" w:date="2015-04-28T08:43:00Z">
              <w:rPr>
                <w:rFonts w:hint="eastAsia" w:ascii="华文楷体" w:hAnsi="华文楷体" w:eastAsia="华文楷体"/>
                <w:sz w:val="28"/>
                <w:szCs w:val="28"/>
              </w:rPr>
            </w:rPrChange>
          </w:rPr>
          <w:delText>就</w:delText>
        </w:r>
      </w:del>
      <w:del w:id="3758" w:author="Administrator" w:date="2015-04-29T21:47:48Z">
        <w:r>
          <w:rPr>
            <w:rFonts w:hint="eastAsia" w:ascii="楷体_GB2312" w:hAnsi="楷体_GB2312" w:eastAsia="楷体_GB2312" w:cs="楷体_GB2312"/>
            <w:sz w:val="28"/>
            <w:szCs w:val="28"/>
            <w:rPrChange w:id="3759" w:author="Administrator" w:date="2015-04-28T08:43:00Z">
              <w:rPr>
                <w:rFonts w:hint="eastAsia" w:ascii="华文楷体" w:hAnsi="华文楷体" w:eastAsia="华文楷体"/>
                <w:sz w:val="28"/>
                <w:szCs w:val="28"/>
              </w:rPr>
            </w:rPrChange>
          </w:rPr>
          <w:delText>会</w:delText>
        </w:r>
      </w:del>
      <w:r>
        <w:rPr>
          <w:rFonts w:hint="eastAsia" w:ascii="楷体_GB2312" w:hAnsi="楷体_GB2312" w:eastAsia="楷体_GB2312" w:cs="楷体_GB2312"/>
          <w:sz w:val="28"/>
          <w:szCs w:val="28"/>
          <w:rPrChange w:id="3760" w:author="Administrator" w:date="2015-04-28T08:43:00Z">
            <w:rPr>
              <w:rFonts w:hint="eastAsia" w:ascii="华文楷体" w:hAnsi="华文楷体" w:eastAsia="华文楷体"/>
              <w:sz w:val="28"/>
              <w:szCs w:val="28"/>
            </w:rPr>
          </w:rPrChange>
        </w:rPr>
        <w:t>对</w:t>
      </w:r>
      <w:ins w:id="3761" w:author="Administrator" w:date="2015-04-29T21:47:57Z">
        <w:r>
          <w:rPr>
            <w:rFonts w:hint="eastAsia" w:ascii="楷体_GB2312" w:hAnsi="楷体_GB2312" w:eastAsia="楷体_GB2312" w:cs="楷体_GB2312"/>
            <w:sz w:val="28"/>
            <w:szCs w:val="28"/>
            <w:lang w:eastAsia="zh-CN"/>
          </w:rPr>
          <w:t>我们</w:t>
        </w:r>
      </w:ins>
      <w:ins w:id="3762" w:author="Administrator" w:date="2015-04-29T21:47:58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3763" w:author="Administrator" w:date="2015-04-28T08:43:00Z">
            <w:rPr>
              <w:rFonts w:hint="eastAsia" w:ascii="华文楷体" w:hAnsi="华文楷体" w:eastAsia="华文楷体"/>
              <w:sz w:val="28"/>
              <w:szCs w:val="28"/>
            </w:rPr>
          </w:rPrChange>
        </w:rPr>
        <w:t>相续</w:t>
      </w:r>
      <w:ins w:id="3764" w:author="Administrator" w:date="2015-04-29T21:48:04Z">
        <w:r>
          <w:rPr>
            <w:rFonts w:hint="eastAsia" w:ascii="楷体_GB2312" w:hAnsi="楷体_GB2312" w:eastAsia="楷体_GB2312" w:cs="楷体_GB2312"/>
            <w:sz w:val="28"/>
            <w:szCs w:val="28"/>
            <w:lang w:eastAsia="zh-CN"/>
          </w:rPr>
          <w:t>就会</w:t>
        </w:r>
      </w:ins>
      <w:r>
        <w:rPr>
          <w:rFonts w:hint="eastAsia" w:ascii="楷体_GB2312" w:hAnsi="楷体_GB2312" w:eastAsia="楷体_GB2312" w:cs="楷体_GB2312"/>
          <w:sz w:val="28"/>
          <w:szCs w:val="28"/>
          <w:rPrChange w:id="3765" w:author="Administrator" w:date="2015-04-28T08:43:00Z">
            <w:rPr>
              <w:rFonts w:hint="eastAsia" w:ascii="华文楷体" w:hAnsi="华文楷体" w:eastAsia="华文楷体"/>
              <w:sz w:val="28"/>
              <w:szCs w:val="28"/>
            </w:rPr>
          </w:rPrChange>
        </w:rPr>
        <w:t>有很大的帮助。如果对大乘正见的智慧没有兴趣，</w:t>
      </w:r>
      <w:ins w:id="3766" w:author="Administrator" w:date="2015-04-29T21:48:16Z">
        <w:r>
          <w:rPr>
            <w:rFonts w:hint="eastAsia" w:ascii="楷体_GB2312" w:hAnsi="楷体_GB2312" w:eastAsia="楷体_GB2312" w:cs="楷体_GB2312"/>
            <w:sz w:val="28"/>
            <w:szCs w:val="28"/>
            <w:lang w:eastAsia="zh-CN"/>
          </w:rPr>
          <w:t>没有</w:t>
        </w:r>
      </w:ins>
      <w:ins w:id="3767" w:author="Administrator" w:date="2015-04-29T21:48:20Z">
        <w:r>
          <w:rPr>
            <w:rFonts w:hint="eastAsia" w:ascii="楷体_GB2312" w:hAnsi="楷体_GB2312" w:eastAsia="楷体_GB2312" w:cs="楷体_GB2312"/>
            <w:sz w:val="28"/>
            <w:szCs w:val="28"/>
            <w:lang w:eastAsia="zh-CN"/>
          </w:rPr>
          <w:t>一</w:t>
        </w:r>
      </w:ins>
      <w:ins w:id="3768" w:author="Administrator" w:date="2015-04-29T21:48:21Z">
        <w:r>
          <w:rPr>
            <w:rFonts w:hint="eastAsia" w:ascii="楷体_GB2312" w:hAnsi="楷体_GB2312" w:eastAsia="楷体_GB2312" w:cs="楷体_GB2312"/>
            <w:sz w:val="28"/>
            <w:szCs w:val="28"/>
            <w:lang w:eastAsia="zh-CN"/>
          </w:rPr>
          <w:t>点兴趣</w:t>
        </w:r>
      </w:ins>
      <w:r>
        <w:rPr>
          <w:rFonts w:hint="eastAsia" w:ascii="楷体_GB2312" w:hAnsi="楷体_GB2312" w:eastAsia="楷体_GB2312" w:cs="楷体_GB2312"/>
          <w:sz w:val="28"/>
          <w:szCs w:val="28"/>
          <w:rPrChange w:id="3769" w:author="Administrator" w:date="2015-04-28T08:43:00Z">
            <w:rPr>
              <w:rFonts w:hint="eastAsia" w:ascii="华文楷体" w:hAnsi="华文楷体" w:eastAsia="华文楷体"/>
              <w:sz w:val="28"/>
              <w:szCs w:val="28"/>
            </w:rPr>
          </w:rPrChange>
        </w:rPr>
        <w:t>不想学习，</w:t>
      </w:r>
      <w:ins w:id="3770" w:author="Administrator" w:date="2015-04-29T21:48:28Z">
        <w:r>
          <w:rPr>
            <w:rFonts w:hint="eastAsia" w:ascii="楷体_GB2312" w:hAnsi="楷体_GB2312" w:eastAsia="楷体_GB2312" w:cs="楷体_GB2312"/>
            <w:sz w:val="28"/>
            <w:szCs w:val="28"/>
            <w:lang w:eastAsia="zh-CN"/>
          </w:rPr>
          <w:t>或</w:t>
        </w:r>
      </w:ins>
      <w:ins w:id="3771" w:author="Administrator" w:date="2015-04-29T21:48:29Z">
        <w:r>
          <w:rPr>
            <w:rFonts w:hint="eastAsia" w:ascii="楷体_GB2312" w:hAnsi="楷体_GB2312" w:eastAsia="楷体_GB2312" w:cs="楷体_GB2312"/>
            <w:sz w:val="28"/>
            <w:szCs w:val="28"/>
            <w:lang w:eastAsia="zh-CN"/>
          </w:rPr>
          <w:t>者</w:t>
        </w:r>
      </w:ins>
      <w:r>
        <w:rPr>
          <w:rFonts w:hint="eastAsia" w:ascii="楷体_GB2312" w:hAnsi="楷体_GB2312" w:eastAsia="楷体_GB2312" w:cs="楷体_GB2312"/>
          <w:sz w:val="28"/>
          <w:szCs w:val="28"/>
          <w:rPrChange w:id="3772" w:author="Administrator" w:date="2015-04-28T08:43:00Z">
            <w:rPr>
              <w:rFonts w:hint="eastAsia" w:ascii="华文楷体" w:hAnsi="华文楷体" w:eastAsia="华文楷体"/>
              <w:sz w:val="28"/>
              <w:szCs w:val="28"/>
            </w:rPr>
          </w:rPrChange>
        </w:rPr>
        <w:t>觉得这个</w:t>
      </w:r>
      <w:del w:id="3773" w:author="Administrator" w:date="2015-04-29T21:48:41Z">
        <w:r>
          <w:rPr>
            <w:rFonts w:hint="eastAsia" w:ascii="楷体_GB2312" w:hAnsi="楷体_GB2312" w:eastAsia="楷体_GB2312" w:cs="楷体_GB2312"/>
            <w:sz w:val="28"/>
            <w:szCs w:val="28"/>
            <w:rPrChange w:id="3774" w:author="Administrator" w:date="2015-04-28T08:43:00Z">
              <w:rPr>
                <w:rFonts w:hint="eastAsia" w:ascii="华文楷体" w:hAnsi="华文楷体" w:eastAsia="华文楷体"/>
                <w:sz w:val="28"/>
                <w:szCs w:val="28"/>
              </w:rPr>
            </w:rPrChange>
          </w:rPr>
          <w:delText>智慧</w:delText>
        </w:r>
      </w:del>
      <w:r>
        <w:rPr>
          <w:rFonts w:hint="eastAsia" w:ascii="楷体_GB2312" w:hAnsi="楷体_GB2312" w:eastAsia="楷体_GB2312" w:cs="楷体_GB2312"/>
          <w:sz w:val="28"/>
          <w:szCs w:val="28"/>
          <w:rPrChange w:id="3775" w:author="Administrator" w:date="2015-04-28T08:43:00Z">
            <w:rPr>
              <w:rFonts w:hint="eastAsia" w:ascii="华文楷体" w:hAnsi="华文楷体" w:eastAsia="华文楷体"/>
              <w:sz w:val="28"/>
              <w:szCs w:val="28"/>
            </w:rPr>
          </w:rPrChange>
        </w:rPr>
        <w:t>可有可无，甚至</w:t>
      </w:r>
      <w:ins w:id="3776" w:author="Administrator" w:date="2015-04-29T21:48:47Z">
        <w:r>
          <w:rPr>
            <w:rFonts w:hint="eastAsia" w:ascii="楷体_GB2312" w:hAnsi="楷体_GB2312" w:eastAsia="楷体_GB2312" w:cs="楷体_GB2312"/>
            <w:sz w:val="28"/>
            <w:szCs w:val="28"/>
            <w:lang w:eastAsia="zh-CN"/>
          </w:rPr>
          <w:t>于</w:t>
        </w:r>
      </w:ins>
      <w:r>
        <w:rPr>
          <w:rFonts w:hint="eastAsia" w:ascii="楷体_GB2312" w:hAnsi="楷体_GB2312" w:eastAsia="楷体_GB2312" w:cs="楷体_GB2312"/>
          <w:sz w:val="28"/>
          <w:szCs w:val="28"/>
          <w:rPrChange w:id="3777" w:author="Administrator" w:date="2015-04-28T08:43:00Z">
            <w:rPr>
              <w:rFonts w:hint="eastAsia" w:ascii="华文楷体" w:hAnsi="华文楷体" w:eastAsia="华文楷体"/>
              <w:sz w:val="28"/>
              <w:szCs w:val="28"/>
            </w:rPr>
          </w:rPrChange>
        </w:rPr>
        <w:t>觉得《中观庄严论》</w:t>
      </w:r>
      <w:ins w:id="3778" w:author="Administrator" w:date="2015-04-29T21:48:56Z">
        <w:r>
          <w:rPr>
            <w:rFonts w:hint="eastAsia" w:ascii="楷体_GB2312" w:hAnsi="楷体_GB2312" w:eastAsia="楷体_GB2312" w:cs="楷体_GB2312"/>
            <w:sz w:val="28"/>
            <w:szCs w:val="28"/>
            <w:lang w:eastAsia="zh-CN"/>
          </w:rPr>
          <w:t>可能</w:t>
        </w:r>
      </w:ins>
      <w:r>
        <w:rPr>
          <w:rFonts w:hint="eastAsia" w:ascii="楷体_GB2312" w:hAnsi="楷体_GB2312" w:eastAsia="楷体_GB2312" w:cs="楷体_GB2312"/>
          <w:sz w:val="28"/>
          <w:szCs w:val="28"/>
          <w:rPrChange w:id="3779" w:author="Administrator" w:date="2015-04-28T08:43:00Z">
            <w:rPr>
              <w:rFonts w:hint="eastAsia" w:ascii="华文楷体" w:hAnsi="华文楷体" w:eastAsia="华文楷体"/>
              <w:sz w:val="28"/>
              <w:szCs w:val="28"/>
            </w:rPr>
          </w:rPrChange>
        </w:rPr>
        <w:t>还不如</w:t>
      </w:r>
      <w:del w:id="3780" w:author="Administrator" w:date="2015-04-29T21:49:02Z">
        <w:r>
          <w:rPr>
            <w:rFonts w:hint="eastAsia" w:ascii="楷体_GB2312" w:hAnsi="楷体_GB2312" w:eastAsia="楷体_GB2312" w:cs="楷体_GB2312"/>
            <w:sz w:val="28"/>
            <w:szCs w:val="28"/>
            <w:rPrChange w:id="3781" w:author="Administrator" w:date="2015-04-28T08:43:00Z">
              <w:rPr>
                <w:rFonts w:hint="eastAsia" w:ascii="华文楷体" w:hAnsi="华文楷体" w:eastAsia="华文楷体"/>
                <w:sz w:val="28"/>
                <w:szCs w:val="28"/>
              </w:rPr>
            </w:rPrChange>
          </w:rPr>
          <w:delText>一部</w:delText>
        </w:r>
      </w:del>
      <w:ins w:id="3782" w:author="Administrator" w:date="2015-04-29T21:49:02Z">
        <w:r>
          <w:rPr>
            <w:rFonts w:hint="eastAsia" w:ascii="楷体_GB2312" w:hAnsi="楷体_GB2312" w:eastAsia="楷体_GB2312" w:cs="楷体_GB2312"/>
            <w:sz w:val="28"/>
            <w:szCs w:val="28"/>
            <w:lang w:eastAsia="zh-CN"/>
          </w:rPr>
          <w:t>一</w:t>
        </w:r>
      </w:ins>
      <w:ins w:id="3783" w:author="Administrator" w:date="2015-04-29T21:49:03Z">
        <w:r>
          <w:rPr>
            <w:rFonts w:hint="eastAsia" w:ascii="楷体_GB2312" w:hAnsi="楷体_GB2312" w:eastAsia="楷体_GB2312" w:cs="楷体_GB2312"/>
            <w:sz w:val="28"/>
            <w:szCs w:val="28"/>
            <w:lang w:eastAsia="zh-CN"/>
          </w:rPr>
          <w:t>般</w:t>
        </w:r>
      </w:ins>
      <w:ins w:id="3784" w:author="Administrator" w:date="2015-04-29T21:49:06Z">
        <w:r>
          <w:rPr>
            <w:rFonts w:hint="eastAsia" w:ascii="楷体_GB2312" w:hAnsi="楷体_GB2312" w:eastAsia="楷体_GB2312" w:cs="楷体_GB2312"/>
            <w:sz w:val="28"/>
            <w:szCs w:val="28"/>
            <w:lang w:eastAsia="zh-CN"/>
          </w:rPr>
          <w:t>一本</w:t>
        </w:r>
      </w:ins>
      <w:r>
        <w:rPr>
          <w:rFonts w:hint="eastAsia" w:ascii="楷体_GB2312" w:hAnsi="楷体_GB2312" w:eastAsia="楷体_GB2312" w:cs="楷体_GB2312"/>
          <w:sz w:val="28"/>
          <w:szCs w:val="28"/>
          <w:rPrChange w:id="3785" w:author="Administrator" w:date="2015-04-28T08:43:00Z">
            <w:rPr>
              <w:rFonts w:hint="eastAsia" w:ascii="华文楷体" w:hAnsi="华文楷体" w:eastAsia="华文楷体"/>
              <w:sz w:val="28"/>
              <w:szCs w:val="28"/>
            </w:rPr>
          </w:rPrChange>
        </w:rPr>
        <w:t>小说有趣味，</w:t>
      </w:r>
      <w:ins w:id="3786" w:author="Administrator" w:date="2015-04-29T21:49:16Z">
        <w:r>
          <w:rPr>
            <w:rFonts w:hint="eastAsia" w:ascii="楷体_GB2312" w:hAnsi="楷体_GB2312" w:eastAsia="楷体_GB2312" w:cs="楷体_GB2312"/>
            <w:sz w:val="28"/>
            <w:szCs w:val="28"/>
            <w:lang w:eastAsia="zh-CN"/>
          </w:rPr>
          <w:t>啊</w:t>
        </w:r>
      </w:ins>
      <w:ins w:id="3787" w:author="Administrator" w:date="2015-04-29T21:49:20Z">
        <w:r>
          <w:rPr>
            <w:rFonts w:hint="eastAsia" w:ascii="楷体_GB2312" w:hAnsi="楷体_GB2312" w:eastAsia="楷体_GB2312" w:cs="楷体_GB2312"/>
            <w:sz w:val="28"/>
            <w:szCs w:val="28"/>
            <w:lang w:eastAsia="zh-CN"/>
          </w:rPr>
          <w:t>一个</w:t>
        </w:r>
      </w:ins>
      <w:ins w:id="3788" w:author="Administrator" w:date="2015-04-29T21:49:21Z">
        <w:r>
          <w:rPr>
            <w:rFonts w:hint="eastAsia" w:ascii="楷体_GB2312" w:hAnsi="楷体_GB2312" w:eastAsia="楷体_GB2312" w:cs="楷体_GB2312"/>
            <w:sz w:val="28"/>
            <w:szCs w:val="28"/>
            <w:lang w:eastAsia="zh-CN"/>
          </w:rPr>
          <w:t>小说</w:t>
        </w:r>
      </w:ins>
      <w:ins w:id="3789" w:author="Administrator" w:date="2015-04-29T21:49:24Z">
        <w:r>
          <w:rPr>
            <w:rFonts w:hint="eastAsia" w:ascii="楷体_GB2312" w:hAnsi="楷体_GB2312" w:eastAsia="楷体_GB2312" w:cs="楷体_GB2312"/>
            <w:sz w:val="28"/>
            <w:szCs w:val="28"/>
            <w:lang w:eastAsia="zh-CN"/>
          </w:rPr>
          <w:t>看着</w:t>
        </w:r>
      </w:ins>
      <w:ins w:id="3790" w:author="Administrator" w:date="2015-04-29T21:49:28Z">
        <w:r>
          <w:rPr>
            <w:rFonts w:hint="eastAsia" w:ascii="楷体_GB2312" w:hAnsi="楷体_GB2312" w:eastAsia="楷体_GB2312" w:cs="楷体_GB2312"/>
            <w:sz w:val="28"/>
            <w:szCs w:val="28"/>
            <w:lang w:eastAsia="zh-CN"/>
          </w:rPr>
          <w:t>有趣味</w:t>
        </w:r>
      </w:ins>
      <w:ins w:id="3791" w:author="Administrator" w:date="2015-04-29T21:49:29Z">
        <w:r>
          <w:rPr>
            <w:rFonts w:hint="eastAsia" w:ascii="楷体_GB2312" w:hAnsi="楷体_GB2312" w:eastAsia="楷体_GB2312" w:cs="楷体_GB2312"/>
            <w:sz w:val="28"/>
            <w:szCs w:val="28"/>
            <w:lang w:eastAsia="zh-CN"/>
          </w:rPr>
          <w:t>，</w:t>
        </w:r>
      </w:ins>
      <w:ins w:id="3792" w:author="Administrator" w:date="2015-04-29T21:49:38Z">
        <w:r>
          <w:rPr>
            <w:rFonts w:hint="eastAsia" w:ascii="楷体_GB2312" w:hAnsi="楷体_GB2312" w:eastAsia="楷体_GB2312" w:cs="楷体_GB2312"/>
            <w:sz w:val="28"/>
            <w:szCs w:val="28"/>
            <w:lang w:eastAsia="zh-CN"/>
          </w:rPr>
          <w:t>而且</w:t>
        </w:r>
      </w:ins>
      <w:ins w:id="3793" w:author="Administrator" w:date="2015-04-29T21:49:40Z">
        <w:r>
          <w:rPr>
            <w:rFonts w:hint="eastAsia" w:ascii="楷体_GB2312" w:hAnsi="楷体_GB2312" w:eastAsia="楷体_GB2312" w:cs="楷体_GB2312"/>
            <w:sz w:val="28"/>
            <w:szCs w:val="28"/>
            <w:lang w:eastAsia="zh-CN"/>
          </w:rPr>
          <w:t>我</w:t>
        </w:r>
      </w:ins>
      <w:ins w:id="3794" w:author="Administrator" w:date="2015-04-29T21:49:41Z">
        <w:r>
          <w:rPr>
            <w:rFonts w:hint="eastAsia" w:ascii="楷体_GB2312" w:hAnsi="楷体_GB2312" w:eastAsia="楷体_GB2312" w:cs="楷体_GB2312"/>
            <w:sz w:val="28"/>
            <w:szCs w:val="28"/>
            <w:lang w:eastAsia="zh-CN"/>
          </w:rPr>
          <w:t>觉得</w:t>
        </w:r>
      </w:ins>
      <w:ins w:id="3795" w:author="Administrator" w:date="2015-04-29T21:49:43Z">
        <w:r>
          <w:rPr>
            <w:rFonts w:hint="eastAsia" w:ascii="楷体_GB2312" w:hAnsi="楷体_GB2312" w:eastAsia="楷体_GB2312" w:cs="楷体_GB2312"/>
            <w:sz w:val="28"/>
            <w:szCs w:val="28"/>
            <w:lang w:eastAsia="zh-CN"/>
          </w:rPr>
          <w:t>看了</w:t>
        </w:r>
      </w:ins>
      <w:ins w:id="3796" w:author="Administrator" w:date="2015-04-29T21:49:46Z">
        <w:r>
          <w:rPr>
            <w:rFonts w:hint="eastAsia" w:ascii="楷体_GB2312" w:hAnsi="楷体_GB2312" w:eastAsia="楷体_GB2312" w:cs="楷体_GB2312"/>
            <w:sz w:val="28"/>
            <w:szCs w:val="28"/>
            <w:lang w:eastAsia="zh-CN"/>
          </w:rPr>
          <w:t>这个</w:t>
        </w:r>
      </w:ins>
      <w:ins w:id="3797" w:author="Administrator" w:date="2015-04-29T21:49:47Z">
        <w:r>
          <w:rPr>
            <w:rFonts w:hint="eastAsia" w:ascii="楷体_GB2312" w:hAnsi="楷体_GB2312" w:eastAsia="楷体_GB2312" w:cs="楷体_GB2312"/>
            <w:sz w:val="28"/>
            <w:szCs w:val="28"/>
            <w:lang w:eastAsia="zh-CN"/>
          </w:rPr>
          <w:t>书</w:t>
        </w:r>
      </w:ins>
      <w:ins w:id="3798" w:author="Administrator" w:date="2015-04-29T21:49:49Z">
        <w:r>
          <w:rPr>
            <w:rFonts w:hint="eastAsia" w:ascii="楷体_GB2312" w:hAnsi="楷体_GB2312" w:eastAsia="楷体_GB2312" w:cs="楷体_GB2312"/>
            <w:sz w:val="28"/>
            <w:szCs w:val="28"/>
            <w:lang w:eastAsia="zh-CN"/>
          </w:rPr>
          <w:t>之后</w:t>
        </w:r>
      </w:ins>
      <w:ins w:id="3799" w:author="Administrator" w:date="2015-04-29T21:49:50Z">
        <w:r>
          <w:rPr>
            <w:rFonts w:hint="eastAsia" w:ascii="楷体_GB2312" w:hAnsi="楷体_GB2312" w:eastAsia="楷体_GB2312" w:cs="楷体_GB2312"/>
            <w:sz w:val="28"/>
            <w:szCs w:val="28"/>
            <w:lang w:eastAsia="zh-CN"/>
          </w:rPr>
          <w:t>，</w:t>
        </w:r>
      </w:ins>
      <w:ins w:id="3800" w:author="Administrator" w:date="2015-04-29T21:50:03Z">
        <w:r>
          <w:rPr>
            <w:rFonts w:hint="eastAsia" w:ascii="楷体_GB2312" w:hAnsi="楷体_GB2312" w:eastAsia="楷体_GB2312" w:cs="楷体_GB2312"/>
            <w:sz w:val="28"/>
            <w:szCs w:val="28"/>
            <w:lang w:eastAsia="zh-CN"/>
          </w:rPr>
          <w:t>你看</w:t>
        </w:r>
      </w:ins>
      <w:ins w:id="3801" w:author="Administrator" w:date="2015-04-29T21:50:07Z">
        <w:r>
          <w:rPr>
            <w:rFonts w:hint="eastAsia" w:ascii="楷体_GB2312" w:hAnsi="楷体_GB2312" w:eastAsia="楷体_GB2312" w:cs="楷体_GB2312"/>
            <w:sz w:val="28"/>
            <w:szCs w:val="28"/>
            <w:lang w:eastAsia="zh-CN"/>
          </w:rPr>
          <w:t>我</w:t>
        </w:r>
      </w:ins>
      <w:ins w:id="3802" w:author="Administrator" w:date="2015-04-29T21:50:10Z">
        <w:r>
          <w:rPr>
            <w:rFonts w:hint="eastAsia" w:ascii="楷体_GB2312" w:hAnsi="楷体_GB2312" w:eastAsia="楷体_GB2312" w:cs="楷体_GB2312"/>
            <w:sz w:val="28"/>
            <w:szCs w:val="28"/>
            <w:lang w:eastAsia="zh-CN"/>
          </w:rPr>
          <w:t>这次</w:t>
        </w:r>
      </w:ins>
      <w:ins w:id="3803" w:author="Administrator" w:date="2015-04-29T21:50:13Z">
        <w:r>
          <w:rPr>
            <w:rFonts w:hint="eastAsia" w:ascii="楷体_GB2312" w:hAnsi="楷体_GB2312" w:eastAsia="楷体_GB2312" w:cs="楷体_GB2312"/>
            <w:sz w:val="28"/>
            <w:szCs w:val="28"/>
            <w:lang w:eastAsia="zh-CN"/>
          </w:rPr>
          <w:t>看了</w:t>
        </w:r>
      </w:ins>
      <w:ins w:id="3804" w:author="Administrator" w:date="2015-04-29T21:50:16Z">
        <w:r>
          <w:rPr>
            <w:rFonts w:hint="eastAsia" w:ascii="楷体_GB2312" w:hAnsi="楷体_GB2312" w:eastAsia="楷体_GB2312" w:cs="楷体_GB2312"/>
            <w:sz w:val="28"/>
            <w:szCs w:val="28"/>
            <w:lang w:eastAsia="zh-CN"/>
          </w:rPr>
          <w:t>这本书</w:t>
        </w:r>
      </w:ins>
      <w:ins w:id="3805" w:author="Administrator" w:date="2015-04-29T21:50:24Z">
        <w:r>
          <w:rPr>
            <w:rFonts w:hint="eastAsia" w:ascii="楷体_GB2312" w:hAnsi="楷体_GB2312" w:eastAsia="楷体_GB2312" w:cs="楷体_GB2312"/>
            <w:sz w:val="28"/>
            <w:szCs w:val="28"/>
            <w:lang w:eastAsia="zh-CN"/>
          </w:rPr>
          <w:t>增</w:t>
        </w:r>
      </w:ins>
      <w:ins w:id="3806" w:author="Administrator" w:date="2015-04-29T21:50:25Z">
        <w:r>
          <w:rPr>
            <w:rFonts w:hint="eastAsia" w:ascii="楷体_GB2312" w:hAnsi="楷体_GB2312" w:eastAsia="楷体_GB2312" w:cs="楷体_GB2312"/>
            <w:sz w:val="28"/>
            <w:szCs w:val="28"/>
            <w:lang w:eastAsia="zh-CN"/>
          </w:rPr>
          <w:t>长了</w:t>
        </w:r>
      </w:ins>
      <w:ins w:id="3807" w:author="Administrator" w:date="2015-04-29T21:50:27Z">
        <w:r>
          <w:rPr>
            <w:rFonts w:hint="eastAsia" w:ascii="楷体_GB2312" w:hAnsi="楷体_GB2312" w:eastAsia="楷体_GB2312" w:cs="楷体_GB2312"/>
            <w:sz w:val="28"/>
            <w:szCs w:val="28"/>
            <w:lang w:eastAsia="zh-CN"/>
          </w:rPr>
          <w:t>好多</w:t>
        </w:r>
      </w:ins>
      <w:ins w:id="3808" w:author="Administrator" w:date="2015-04-29T21:50:34Z">
        <w:r>
          <w:rPr>
            <w:rFonts w:hint="eastAsia" w:ascii="楷体_GB2312" w:hAnsi="楷体_GB2312" w:eastAsia="楷体_GB2312" w:cs="楷体_GB2312"/>
            <w:sz w:val="28"/>
            <w:szCs w:val="28"/>
            <w:lang w:eastAsia="zh-CN"/>
          </w:rPr>
          <w:t>智慧噢</w:t>
        </w:r>
      </w:ins>
      <w:ins w:id="3809" w:author="Administrator" w:date="2015-04-29T21:50:35Z">
        <w:r>
          <w:rPr>
            <w:rFonts w:hint="eastAsia" w:ascii="楷体_GB2312" w:hAnsi="楷体_GB2312" w:eastAsia="楷体_GB2312" w:cs="楷体_GB2312"/>
            <w:sz w:val="28"/>
            <w:szCs w:val="28"/>
            <w:lang w:eastAsia="zh-CN"/>
          </w:rPr>
          <w:t>，</w:t>
        </w:r>
      </w:ins>
      <w:ins w:id="3810" w:author="Administrator" w:date="2015-04-29T21:50:50Z">
        <w:r>
          <w:rPr>
            <w:rFonts w:hint="eastAsia" w:ascii="楷体_GB2312" w:hAnsi="楷体_GB2312" w:eastAsia="楷体_GB2312" w:cs="楷体_GB2312"/>
            <w:sz w:val="28"/>
            <w:szCs w:val="28"/>
            <w:lang w:eastAsia="zh-CN"/>
          </w:rPr>
          <w:t>像这样的</w:t>
        </w:r>
      </w:ins>
      <w:ins w:id="3811" w:author="Administrator" w:date="2015-04-29T21:50:52Z">
        <w:r>
          <w:rPr>
            <w:rFonts w:hint="eastAsia" w:ascii="楷体_GB2312" w:hAnsi="楷体_GB2312" w:eastAsia="楷体_GB2312" w:cs="楷体_GB2312"/>
            <w:sz w:val="28"/>
            <w:szCs w:val="28"/>
            <w:lang w:eastAsia="zh-CN"/>
          </w:rPr>
          <w:t>话</w:t>
        </w:r>
      </w:ins>
      <w:ins w:id="3812" w:author="Administrator" w:date="2015-04-29T21:50:54Z">
        <w:r>
          <w:rPr>
            <w:rFonts w:hint="eastAsia" w:ascii="楷体_GB2312" w:hAnsi="楷体_GB2312" w:eastAsia="楷体_GB2312" w:cs="楷体_GB2312"/>
            <w:sz w:val="28"/>
            <w:szCs w:val="28"/>
            <w:lang w:eastAsia="zh-CN"/>
          </w:rPr>
          <w:t>就是</w:t>
        </w:r>
      </w:ins>
      <w:ins w:id="3813" w:author="Administrator" w:date="2015-04-29T21:50:56Z">
        <w:r>
          <w:rPr>
            <w:rFonts w:hint="eastAsia" w:ascii="楷体_GB2312" w:hAnsi="楷体_GB2312" w:eastAsia="楷体_GB2312" w:cs="楷体_GB2312"/>
            <w:sz w:val="28"/>
            <w:szCs w:val="28"/>
            <w:lang w:eastAsia="zh-CN"/>
          </w:rPr>
          <w:t>觉得</w:t>
        </w:r>
      </w:ins>
      <w:ins w:id="3814" w:author="Administrator" w:date="2015-04-29T21:51:05Z">
        <w:r>
          <w:rPr>
            <w:rFonts w:hint="eastAsia" w:ascii="楷体_GB2312" w:hAnsi="楷体_GB2312" w:eastAsia="楷体_GB2312" w:cs="楷体_GB2312"/>
            <w:sz w:val="28"/>
            <w:szCs w:val="28"/>
            <w:lang w:eastAsia="zh-CN"/>
          </w:rPr>
          <w:t>这些</w:t>
        </w:r>
      </w:ins>
      <w:ins w:id="3815" w:author="Administrator" w:date="2015-04-29T21:51:09Z">
        <w:r>
          <w:rPr>
            <w:rFonts w:hint="eastAsia" w:ascii="楷体_GB2312" w:hAnsi="楷体_GB2312" w:eastAsia="楷体_GB2312" w:cs="楷体_GB2312"/>
            <w:sz w:val="28"/>
            <w:szCs w:val="28"/>
            <w:lang w:eastAsia="zh-CN"/>
          </w:rPr>
          <w:t>时间的书</w:t>
        </w:r>
      </w:ins>
      <w:ins w:id="3816" w:author="Administrator" w:date="2015-04-29T21:51:11Z">
        <w:r>
          <w:rPr>
            <w:rFonts w:hint="eastAsia" w:ascii="楷体_GB2312" w:hAnsi="楷体_GB2312" w:eastAsia="楷体_GB2312" w:cs="楷体_GB2312"/>
            <w:sz w:val="28"/>
            <w:szCs w:val="28"/>
            <w:lang w:eastAsia="zh-CN"/>
          </w:rPr>
          <w:t>还有</w:t>
        </w:r>
      </w:ins>
      <w:ins w:id="3817" w:author="Administrator" w:date="2015-04-29T21:51:13Z">
        <w:r>
          <w:rPr>
            <w:rFonts w:hint="eastAsia" w:ascii="楷体_GB2312" w:hAnsi="楷体_GB2312" w:eastAsia="楷体_GB2312" w:cs="楷体_GB2312"/>
            <w:sz w:val="28"/>
            <w:szCs w:val="28"/>
            <w:lang w:eastAsia="zh-CN"/>
          </w:rPr>
          <w:t>很</w:t>
        </w:r>
      </w:ins>
      <w:ins w:id="3818" w:author="Administrator" w:date="2015-04-29T21:51:14Z">
        <w:r>
          <w:rPr>
            <w:rFonts w:hint="eastAsia" w:ascii="楷体_GB2312" w:hAnsi="楷体_GB2312" w:eastAsia="楷体_GB2312" w:cs="楷体_GB2312"/>
            <w:sz w:val="28"/>
            <w:szCs w:val="28"/>
            <w:lang w:eastAsia="zh-CN"/>
          </w:rPr>
          <w:t>多</w:t>
        </w:r>
      </w:ins>
      <w:ins w:id="3819" w:author="Administrator" w:date="2015-04-29T21:51:17Z">
        <w:r>
          <w:rPr>
            <w:rFonts w:hint="eastAsia" w:ascii="楷体_GB2312" w:hAnsi="楷体_GB2312" w:eastAsia="楷体_GB2312" w:cs="楷体_GB2312"/>
            <w:sz w:val="28"/>
            <w:szCs w:val="28"/>
            <w:lang w:eastAsia="zh-CN"/>
          </w:rPr>
          <w:t>必要性</w:t>
        </w:r>
      </w:ins>
      <w:ins w:id="3820" w:author="Administrator" w:date="2015-04-29T21:51:18Z">
        <w:r>
          <w:rPr>
            <w:rFonts w:hint="eastAsia" w:ascii="楷体_GB2312" w:hAnsi="楷体_GB2312" w:eastAsia="楷体_GB2312" w:cs="楷体_GB2312"/>
            <w:sz w:val="28"/>
            <w:szCs w:val="28"/>
            <w:lang w:eastAsia="zh-CN"/>
          </w:rPr>
          <w:t>，</w:t>
        </w:r>
      </w:ins>
      <w:del w:id="3821" w:author="Administrator" w:date="2015-04-29T21:51:28Z">
        <w:r>
          <w:rPr>
            <w:rFonts w:hint="eastAsia" w:ascii="楷体_GB2312" w:hAnsi="楷体_GB2312" w:eastAsia="楷体_GB2312" w:cs="楷体_GB2312"/>
            <w:sz w:val="28"/>
            <w:szCs w:val="28"/>
            <w:rPrChange w:id="3822" w:author="Administrator" w:date="2015-04-28T08:43:00Z">
              <w:rPr>
                <w:rFonts w:hint="eastAsia" w:ascii="华文楷体" w:hAnsi="华文楷体" w:eastAsia="华文楷体"/>
                <w:sz w:val="28"/>
                <w:szCs w:val="28"/>
              </w:rPr>
            </w:rPrChange>
          </w:rPr>
          <w:delText>认为</w:delText>
        </w:r>
      </w:del>
      <w:ins w:id="3823" w:author="Administrator" w:date="2015-04-29T21:51:28Z">
        <w:r>
          <w:rPr>
            <w:rFonts w:hint="eastAsia" w:ascii="楷体_GB2312" w:hAnsi="楷体_GB2312" w:eastAsia="楷体_GB2312" w:cs="楷体_GB2312"/>
            <w:sz w:val="28"/>
            <w:szCs w:val="28"/>
            <w:lang w:eastAsia="zh-CN"/>
          </w:rPr>
          <w:t>但</w:t>
        </w:r>
      </w:ins>
      <w:r>
        <w:rPr>
          <w:rFonts w:hint="eastAsia" w:ascii="楷体_GB2312" w:hAnsi="楷体_GB2312" w:eastAsia="楷体_GB2312" w:cs="楷体_GB2312"/>
          <w:sz w:val="28"/>
          <w:szCs w:val="28"/>
          <w:rPrChange w:id="3824" w:author="Administrator" w:date="2015-04-28T08:43:00Z">
            <w:rPr>
              <w:rFonts w:hint="eastAsia" w:ascii="华文楷体" w:hAnsi="华文楷体" w:eastAsia="华文楷体"/>
              <w:sz w:val="28"/>
              <w:szCs w:val="28"/>
            </w:rPr>
          </w:rPrChange>
        </w:rPr>
        <w:t>《中观庄严论》</w:t>
      </w:r>
      <w:ins w:id="3825" w:author="Administrator" w:date="2015-04-29T21:51:41Z">
        <w:r>
          <w:rPr>
            <w:rFonts w:hint="eastAsia" w:ascii="楷体_GB2312" w:hAnsi="楷体_GB2312" w:eastAsia="楷体_GB2312" w:cs="楷体_GB2312"/>
            <w:sz w:val="28"/>
            <w:szCs w:val="28"/>
            <w:lang w:eastAsia="zh-CN"/>
          </w:rPr>
          <w:t>好像</w:t>
        </w:r>
      </w:ins>
      <w:ins w:id="3826" w:author="Administrator" w:date="2015-04-29T21:51:43Z">
        <w:r>
          <w:rPr>
            <w:rFonts w:hint="eastAsia" w:ascii="楷体_GB2312" w:hAnsi="楷体_GB2312" w:eastAsia="楷体_GB2312" w:cs="楷体_GB2312"/>
            <w:sz w:val="28"/>
            <w:szCs w:val="28"/>
            <w:lang w:eastAsia="zh-CN"/>
          </w:rPr>
          <w:t>觉得</w:t>
        </w:r>
      </w:ins>
      <w:ins w:id="3827" w:author="Administrator" w:date="2015-04-29T21:51:44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3828" w:author="Administrator" w:date="2015-04-28T08:43:00Z">
            <w:rPr>
              <w:rFonts w:hint="eastAsia" w:ascii="华文楷体" w:hAnsi="华文楷体" w:eastAsia="华文楷体"/>
              <w:sz w:val="28"/>
              <w:szCs w:val="28"/>
            </w:rPr>
          </w:rPrChange>
        </w:rPr>
        <w:t>很枯燥，</w:t>
      </w:r>
      <w:ins w:id="3829" w:author="Administrator" w:date="2015-04-29T21:51:52Z">
        <w:r>
          <w:rPr>
            <w:rFonts w:hint="eastAsia" w:ascii="楷体_GB2312" w:hAnsi="楷体_GB2312" w:eastAsia="楷体_GB2312" w:cs="楷体_GB2312"/>
            <w:sz w:val="28"/>
            <w:szCs w:val="28"/>
            <w:lang w:eastAsia="zh-CN"/>
          </w:rPr>
          <w:t>好像是</w:t>
        </w:r>
      </w:ins>
      <w:r>
        <w:rPr>
          <w:rFonts w:hint="eastAsia" w:ascii="楷体_GB2312" w:hAnsi="楷体_GB2312" w:eastAsia="楷体_GB2312" w:cs="楷体_GB2312"/>
          <w:sz w:val="28"/>
          <w:szCs w:val="28"/>
          <w:rPrChange w:id="3830" w:author="Administrator" w:date="2015-04-28T08:43:00Z">
            <w:rPr>
              <w:rFonts w:hint="eastAsia" w:ascii="华文楷体" w:hAnsi="华文楷体" w:eastAsia="华文楷体"/>
              <w:sz w:val="28"/>
              <w:szCs w:val="28"/>
            </w:rPr>
          </w:rPrChange>
        </w:rPr>
        <w:t>看</w:t>
      </w:r>
      <w:ins w:id="3831" w:author="Administrator" w:date="2015-04-29T21:52:00Z">
        <w:r>
          <w:rPr>
            <w:rFonts w:hint="eastAsia" w:ascii="楷体_GB2312" w:hAnsi="楷体_GB2312" w:eastAsia="楷体_GB2312" w:cs="楷体_GB2312"/>
            <w:sz w:val="28"/>
            <w:szCs w:val="28"/>
            <w:lang w:eastAsia="zh-CN"/>
          </w:rPr>
          <w:t>了之后</w:t>
        </w:r>
      </w:ins>
      <w:del w:id="3832" w:author="Administrator" w:date="2015-04-29T21:52:10Z">
        <w:r>
          <w:rPr>
            <w:rFonts w:hint="eastAsia" w:ascii="楷体_GB2312" w:hAnsi="楷体_GB2312" w:eastAsia="楷体_GB2312" w:cs="楷体_GB2312"/>
            <w:sz w:val="28"/>
            <w:szCs w:val="28"/>
            <w:rPrChange w:id="3833" w:author="Administrator" w:date="2015-04-28T08:43:00Z">
              <w:rPr>
                <w:rFonts w:hint="eastAsia" w:ascii="华文楷体" w:hAnsi="华文楷体" w:eastAsia="华文楷体"/>
                <w:sz w:val="28"/>
                <w:szCs w:val="28"/>
              </w:rPr>
            </w:rPrChange>
          </w:rPr>
          <w:delText>完后</w:delText>
        </w:r>
      </w:del>
      <w:del w:id="3834" w:author="Administrator" w:date="2015-04-29T21:52:10Z">
        <w:r>
          <w:rPr>
            <w:rFonts w:hint="eastAsia" w:ascii="楷体_GB2312" w:hAnsi="楷体_GB2312" w:eastAsia="楷体_GB2312" w:cs="楷体_GB2312"/>
            <w:sz w:val="28"/>
            <w:szCs w:val="28"/>
            <w:rPrChange w:id="3835" w:author="Administrator" w:date="2015-04-28T08:43:00Z">
              <w:rPr>
                <w:rFonts w:hint="eastAsia" w:ascii="华文楷体" w:hAnsi="华文楷体" w:eastAsia="华文楷体"/>
                <w:sz w:val="28"/>
                <w:szCs w:val="28"/>
              </w:rPr>
            </w:rPrChange>
          </w:rPr>
          <w:delText>觉得</w:delText>
        </w:r>
      </w:del>
      <w:r>
        <w:rPr>
          <w:rFonts w:hint="eastAsia" w:ascii="楷体_GB2312" w:hAnsi="楷体_GB2312" w:eastAsia="楷体_GB2312" w:cs="楷体_GB2312"/>
          <w:sz w:val="28"/>
          <w:szCs w:val="28"/>
          <w:rPrChange w:id="3836" w:author="Administrator" w:date="2015-04-28T08:43:00Z">
            <w:rPr>
              <w:rFonts w:hint="eastAsia" w:ascii="华文楷体" w:hAnsi="华文楷体" w:eastAsia="华文楷体"/>
              <w:sz w:val="28"/>
              <w:szCs w:val="28"/>
            </w:rPr>
          </w:rPrChange>
        </w:rPr>
        <w:t>也没什么了不起的，</w:t>
      </w:r>
      <w:ins w:id="3837" w:author="Administrator" w:date="2015-04-29T21:52:20Z">
        <w:r>
          <w:rPr>
            <w:rFonts w:hint="eastAsia" w:ascii="楷体_GB2312" w:hAnsi="楷体_GB2312" w:eastAsia="楷体_GB2312" w:cs="楷体_GB2312"/>
            <w:sz w:val="28"/>
            <w:szCs w:val="28"/>
            <w:lang w:eastAsia="zh-CN"/>
          </w:rPr>
          <w:t>没什么</w:t>
        </w:r>
      </w:ins>
      <w:ins w:id="3838" w:author="Administrator" w:date="2015-04-29T21:52:23Z">
        <w:r>
          <w:rPr>
            <w:rFonts w:hint="eastAsia" w:ascii="楷体_GB2312" w:hAnsi="楷体_GB2312" w:eastAsia="楷体_GB2312" w:cs="楷体_GB2312"/>
            <w:sz w:val="28"/>
            <w:szCs w:val="28"/>
            <w:lang w:eastAsia="zh-CN"/>
          </w:rPr>
          <w:t>特点的</w:t>
        </w:r>
      </w:ins>
      <w:ins w:id="3839" w:author="Administrator" w:date="2015-04-29T21:52:24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3840" w:author="Administrator" w:date="2015-04-28T08:43:00Z">
            <w:rPr>
              <w:rFonts w:hint="eastAsia" w:ascii="华文楷体" w:hAnsi="华文楷体" w:eastAsia="华文楷体"/>
              <w:sz w:val="28"/>
              <w:szCs w:val="28"/>
            </w:rPr>
          </w:rPrChange>
        </w:rPr>
        <w:t>如果是这样的</w:t>
      </w:r>
      <w:del w:id="3841" w:author="Administrator" w:date="2015-04-29T21:52:34Z">
        <w:r>
          <w:rPr>
            <w:rFonts w:hint="eastAsia" w:ascii="楷体_GB2312" w:hAnsi="楷体_GB2312" w:eastAsia="楷体_GB2312" w:cs="楷体_GB2312"/>
            <w:sz w:val="28"/>
            <w:szCs w:val="28"/>
            <w:rPrChange w:id="3842" w:author="Administrator" w:date="2015-04-28T08:43:00Z">
              <w:rPr>
                <w:rFonts w:hint="eastAsia" w:ascii="华文楷体" w:hAnsi="华文楷体" w:eastAsia="华文楷体"/>
                <w:sz w:val="28"/>
                <w:szCs w:val="28"/>
              </w:rPr>
            </w:rPrChange>
          </w:rPr>
          <w:delText>心态</w:delText>
        </w:r>
      </w:del>
      <w:ins w:id="3843" w:author="Administrator" w:date="2015-04-29T21:52:34Z">
        <w:r>
          <w:rPr>
            <w:rFonts w:hint="eastAsia" w:ascii="楷体_GB2312" w:hAnsi="楷体_GB2312" w:eastAsia="楷体_GB2312" w:cs="楷体_GB2312"/>
            <w:sz w:val="28"/>
            <w:szCs w:val="28"/>
            <w:lang w:eastAsia="zh-CN"/>
          </w:rPr>
          <w:t>话</w:t>
        </w:r>
      </w:ins>
      <w:r>
        <w:rPr>
          <w:rFonts w:hint="eastAsia" w:ascii="楷体_GB2312" w:hAnsi="楷体_GB2312" w:eastAsia="楷体_GB2312" w:cs="楷体_GB2312"/>
          <w:sz w:val="28"/>
          <w:szCs w:val="28"/>
          <w:rPrChange w:id="3844" w:author="Administrator" w:date="2015-04-28T08:43:00Z">
            <w:rPr>
              <w:rFonts w:hint="eastAsia" w:ascii="华文楷体" w:hAnsi="华文楷体" w:eastAsia="华文楷体"/>
              <w:sz w:val="28"/>
              <w:szCs w:val="28"/>
            </w:rPr>
          </w:rPrChange>
        </w:rPr>
        <w:t>，</w:t>
      </w:r>
      <w:del w:id="3845" w:author="Administrator" w:date="2015-04-29T21:52:37Z">
        <w:r>
          <w:rPr>
            <w:rFonts w:hint="eastAsia" w:ascii="楷体_GB2312" w:hAnsi="楷体_GB2312" w:eastAsia="楷体_GB2312" w:cs="楷体_GB2312"/>
            <w:sz w:val="28"/>
            <w:szCs w:val="28"/>
            <w:rPrChange w:id="3846" w:author="Administrator" w:date="2015-04-28T08:43:00Z">
              <w:rPr>
                <w:rFonts w:hint="eastAsia" w:ascii="华文楷体" w:hAnsi="华文楷体" w:eastAsia="华文楷体"/>
                <w:sz w:val="28"/>
                <w:szCs w:val="28"/>
              </w:rPr>
            </w:rPrChange>
          </w:rPr>
          <w:delText>那</w:delText>
        </w:r>
      </w:del>
      <w:r>
        <w:rPr>
          <w:rFonts w:hint="eastAsia" w:ascii="楷体_GB2312" w:hAnsi="楷体_GB2312" w:eastAsia="楷体_GB2312" w:cs="楷体_GB2312"/>
          <w:sz w:val="28"/>
          <w:szCs w:val="28"/>
          <w:rPrChange w:id="3847" w:author="Administrator" w:date="2015-04-28T08:43:00Z">
            <w:rPr>
              <w:rFonts w:hint="eastAsia" w:ascii="华文楷体" w:hAnsi="华文楷体" w:eastAsia="华文楷体"/>
              <w:sz w:val="28"/>
              <w:szCs w:val="28"/>
            </w:rPr>
          </w:rPrChange>
        </w:rPr>
        <w:t>肯定</w:t>
      </w:r>
      <w:del w:id="3848" w:author="Administrator" w:date="2015-04-29T21:52:51Z">
        <w:r>
          <w:rPr>
            <w:rFonts w:hint="eastAsia" w:ascii="楷体_GB2312" w:hAnsi="楷体_GB2312" w:eastAsia="楷体_GB2312" w:cs="楷体_GB2312"/>
            <w:sz w:val="28"/>
            <w:szCs w:val="28"/>
            <w:rPrChange w:id="3849" w:author="Administrator" w:date="2015-04-28T08:43:00Z">
              <w:rPr>
                <w:rFonts w:hint="eastAsia" w:ascii="华文楷体" w:hAnsi="华文楷体" w:eastAsia="华文楷体"/>
                <w:sz w:val="28"/>
                <w:szCs w:val="28"/>
              </w:rPr>
            </w:rPrChange>
          </w:rPr>
          <w:delText>就</w:delText>
        </w:r>
      </w:del>
      <w:r>
        <w:rPr>
          <w:rFonts w:hint="eastAsia" w:ascii="楷体_GB2312" w:hAnsi="楷体_GB2312" w:eastAsia="楷体_GB2312" w:cs="楷体_GB2312"/>
          <w:sz w:val="28"/>
          <w:szCs w:val="28"/>
          <w:rPrChange w:id="3850" w:author="Administrator" w:date="2015-04-28T08:43:00Z">
            <w:rPr>
              <w:rFonts w:hint="eastAsia" w:ascii="华文楷体" w:hAnsi="华文楷体" w:eastAsia="华文楷体"/>
              <w:sz w:val="28"/>
              <w:szCs w:val="28"/>
            </w:rPr>
          </w:rPrChange>
        </w:rPr>
        <w:t>不是《中观庄严论》的调化者。还</w:t>
      </w:r>
      <w:ins w:id="3851" w:author="Administrator" w:date="2015-04-29T21:52:59Z">
        <w:r>
          <w:rPr>
            <w:rFonts w:hint="eastAsia" w:ascii="楷体_GB2312" w:hAnsi="楷体_GB2312" w:eastAsia="楷体_GB2312" w:cs="楷体_GB2312"/>
            <w:sz w:val="28"/>
            <w:szCs w:val="28"/>
            <w:lang w:eastAsia="zh-CN"/>
          </w:rPr>
          <w:t>要在</w:t>
        </w:r>
      </w:ins>
      <w:ins w:id="3852" w:author="Administrator" w:date="2015-04-29T21:53:03Z">
        <w:r>
          <w:rPr>
            <w:rFonts w:hint="eastAsia" w:ascii="楷体_GB2312" w:hAnsi="楷体_GB2312" w:eastAsia="楷体_GB2312" w:cs="楷体_GB2312"/>
            <w:sz w:val="28"/>
            <w:szCs w:val="28"/>
            <w:lang w:eastAsia="zh-CN"/>
          </w:rPr>
          <w:t>内心当中</w:t>
        </w:r>
      </w:ins>
      <w:ins w:id="3853" w:author="Administrator" w:date="2015-04-29T21:53:19Z">
        <w:r>
          <w:rPr>
            <w:rFonts w:hint="eastAsia" w:ascii="楷体_GB2312" w:hAnsi="楷体_GB2312" w:eastAsia="楷体_GB2312" w:cs="楷体_GB2312"/>
            <w:sz w:val="28"/>
            <w:szCs w:val="28"/>
            <w:lang w:eastAsia="zh-CN"/>
          </w:rPr>
          <w:t>真正</w:t>
        </w:r>
      </w:ins>
      <w:del w:id="3854" w:author="Administrator" w:date="2015-04-29T21:53:22Z">
        <w:r>
          <w:rPr>
            <w:rFonts w:hint="eastAsia" w:ascii="楷体_GB2312" w:hAnsi="楷体_GB2312" w:eastAsia="楷体_GB2312" w:cs="楷体_GB2312"/>
            <w:sz w:val="28"/>
            <w:szCs w:val="28"/>
            <w:rPrChange w:id="3855" w:author="Administrator" w:date="2015-04-28T08:43:00Z">
              <w:rPr>
                <w:rFonts w:hint="eastAsia" w:ascii="华文楷体" w:hAnsi="华文楷体" w:eastAsia="华文楷体"/>
                <w:sz w:val="28"/>
                <w:szCs w:val="28"/>
              </w:rPr>
            </w:rPrChange>
          </w:rPr>
          <w:delText>应该</w:delText>
        </w:r>
      </w:del>
      <w:r>
        <w:rPr>
          <w:rFonts w:hint="eastAsia" w:ascii="楷体_GB2312" w:hAnsi="楷体_GB2312" w:eastAsia="楷体_GB2312" w:cs="楷体_GB2312"/>
          <w:sz w:val="28"/>
          <w:szCs w:val="28"/>
          <w:rPrChange w:id="3856" w:author="Administrator" w:date="2015-04-28T08:43:00Z">
            <w:rPr>
              <w:rFonts w:hint="eastAsia" w:ascii="华文楷体" w:hAnsi="华文楷体" w:eastAsia="华文楷体"/>
              <w:sz w:val="28"/>
              <w:szCs w:val="28"/>
            </w:rPr>
          </w:rPrChange>
        </w:rPr>
        <w:t>再去看传记，再</w:t>
      </w:r>
      <w:ins w:id="3857" w:author="Administrator" w:date="2015-04-29T21:53:30Z">
        <w:r>
          <w:rPr>
            <w:rFonts w:hint="eastAsia" w:ascii="楷体_GB2312" w:hAnsi="楷体_GB2312" w:eastAsia="楷体_GB2312" w:cs="楷体_GB2312"/>
            <w:sz w:val="28"/>
            <w:szCs w:val="28"/>
            <w:lang w:eastAsia="zh-CN"/>
          </w:rPr>
          <w:t>再</w:t>
        </w:r>
      </w:ins>
      <w:ins w:id="3858" w:author="Administrator" w:date="2015-04-29T21:53:32Z">
        <w:r>
          <w:rPr>
            <w:rFonts w:hint="eastAsia" w:ascii="楷体_GB2312" w:hAnsi="楷体_GB2312" w:eastAsia="楷体_GB2312" w:cs="楷体_GB2312"/>
            <w:sz w:val="28"/>
            <w:szCs w:val="28"/>
            <w:lang w:eastAsia="zh-CN"/>
          </w:rPr>
          <w:t>去</w:t>
        </w:r>
      </w:ins>
      <w:del w:id="3859" w:author="Administrator" w:date="2015-04-29T21:53:39Z">
        <w:r>
          <w:rPr>
            <w:rFonts w:hint="eastAsia" w:ascii="楷体_GB2312" w:hAnsi="楷体_GB2312" w:eastAsia="楷体_GB2312" w:cs="楷体_GB2312"/>
            <w:sz w:val="28"/>
            <w:szCs w:val="28"/>
            <w:rPrChange w:id="3860" w:author="Administrator" w:date="2015-04-28T08:43:00Z">
              <w:rPr>
                <w:rFonts w:hint="eastAsia" w:ascii="华文楷体" w:hAnsi="华文楷体" w:eastAsia="华文楷体"/>
                <w:sz w:val="28"/>
                <w:szCs w:val="28"/>
              </w:rPr>
            </w:rPrChange>
          </w:rPr>
          <w:delText>在内心当中</w:delText>
        </w:r>
      </w:del>
      <w:r>
        <w:rPr>
          <w:rFonts w:hint="eastAsia" w:ascii="楷体_GB2312" w:hAnsi="楷体_GB2312" w:eastAsia="楷体_GB2312" w:cs="楷体_GB2312"/>
          <w:sz w:val="28"/>
          <w:szCs w:val="28"/>
          <w:rPrChange w:id="3861" w:author="Administrator" w:date="2015-04-28T08:43:00Z">
            <w:rPr>
              <w:rFonts w:hint="eastAsia" w:ascii="华文楷体" w:hAnsi="华文楷体" w:eastAsia="华文楷体"/>
              <w:sz w:val="28"/>
              <w:szCs w:val="28"/>
            </w:rPr>
          </w:rPrChange>
        </w:rPr>
        <w:t>思考修道之道，最后慢慢把</w:t>
      </w:r>
      <w:ins w:id="3862" w:author="Administrator" w:date="2015-04-29T21:54:09Z">
        <w:r>
          <w:rPr>
            <w:rFonts w:hint="eastAsia" w:ascii="楷体_GB2312" w:hAnsi="楷体_GB2312" w:eastAsia="楷体_GB2312" w:cs="楷体_GB2312"/>
            <w:sz w:val="28"/>
            <w:szCs w:val="28"/>
            <w:lang w:eastAsia="zh-CN"/>
          </w:rPr>
          <w:t>这样一</w:t>
        </w:r>
      </w:ins>
      <w:ins w:id="3863" w:author="Administrator" w:date="2015-04-29T21:54:10Z">
        <w:r>
          <w:rPr>
            <w:rFonts w:hint="eastAsia" w:ascii="楷体_GB2312" w:hAnsi="楷体_GB2312" w:eastAsia="楷体_GB2312" w:cs="楷体_GB2312"/>
            <w:sz w:val="28"/>
            <w:szCs w:val="28"/>
            <w:lang w:eastAsia="zh-CN"/>
          </w:rPr>
          <w:t>种</w:t>
        </w:r>
      </w:ins>
      <w:r>
        <w:rPr>
          <w:rFonts w:hint="eastAsia" w:ascii="楷体_GB2312" w:hAnsi="楷体_GB2312" w:eastAsia="楷体_GB2312" w:cs="楷体_GB2312"/>
          <w:sz w:val="28"/>
          <w:szCs w:val="28"/>
          <w:rPrChange w:id="3864" w:author="Administrator" w:date="2015-04-28T08:43:00Z">
            <w:rPr>
              <w:rFonts w:hint="eastAsia" w:ascii="华文楷体" w:hAnsi="华文楷体" w:eastAsia="华文楷体"/>
              <w:sz w:val="28"/>
              <w:szCs w:val="28"/>
            </w:rPr>
          </w:rPrChange>
        </w:rPr>
        <w:t>世间当中的杂念抛弃之后，</w:t>
      </w:r>
      <w:del w:id="3865" w:author="Administrator" w:date="2015-04-29T21:54:17Z">
        <w:r>
          <w:rPr>
            <w:rFonts w:hint="eastAsia" w:ascii="楷体_GB2312" w:hAnsi="楷体_GB2312" w:eastAsia="楷体_GB2312" w:cs="楷体_GB2312"/>
            <w:sz w:val="28"/>
            <w:szCs w:val="28"/>
            <w:rPrChange w:id="3866" w:author="Administrator" w:date="2015-04-28T08:43:00Z">
              <w:rPr>
                <w:rFonts w:hint="eastAsia" w:ascii="华文楷体" w:hAnsi="华文楷体" w:eastAsia="华文楷体"/>
                <w:sz w:val="28"/>
                <w:szCs w:val="28"/>
              </w:rPr>
            </w:rPrChange>
          </w:rPr>
          <w:delText>心</w:delText>
        </w:r>
      </w:del>
      <w:r>
        <w:rPr>
          <w:rFonts w:hint="eastAsia" w:ascii="楷体_GB2312" w:hAnsi="楷体_GB2312" w:eastAsia="楷体_GB2312" w:cs="楷体_GB2312"/>
          <w:sz w:val="28"/>
          <w:szCs w:val="28"/>
          <w:rPrChange w:id="3867" w:author="Administrator" w:date="2015-04-28T08:43:00Z">
            <w:rPr>
              <w:rFonts w:hint="eastAsia" w:ascii="华文楷体" w:hAnsi="华文楷体" w:eastAsia="华文楷体"/>
              <w:sz w:val="28"/>
              <w:szCs w:val="28"/>
            </w:rPr>
          </w:rPrChange>
        </w:rPr>
        <w:t>清净到一定程度，才可以</w:t>
      </w:r>
      <w:ins w:id="3868" w:author="Administrator" w:date="2015-04-29T21:54:26Z">
        <w:r>
          <w:rPr>
            <w:rFonts w:hint="eastAsia" w:ascii="楷体_GB2312" w:hAnsi="楷体_GB2312" w:eastAsia="楷体_GB2312" w:cs="楷体_GB2312"/>
            <w:sz w:val="28"/>
            <w:szCs w:val="28"/>
            <w:lang w:eastAsia="zh-CN"/>
          </w:rPr>
          <w:t>真正</w:t>
        </w:r>
      </w:ins>
      <w:r>
        <w:rPr>
          <w:rFonts w:hint="eastAsia" w:ascii="楷体_GB2312" w:hAnsi="楷体_GB2312" w:eastAsia="楷体_GB2312" w:cs="楷体_GB2312"/>
          <w:sz w:val="28"/>
          <w:szCs w:val="28"/>
          <w:rPrChange w:id="3869" w:author="Administrator" w:date="2015-04-28T08:43:00Z">
            <w:rPr>
              <w:rFonts w:hint="eastAsia" w:ascii="华文楷体" w:hAnsi="华文楷体" w:eastAsia="华文楷体"/>
              <w:sz w:val="28"/>
              <w:szCs w:val="28"/>
            </w:rPr>
          </w:rPrChange>
        </w:rPr>
        <w:t>说趋入《中观庄严论》的学习，否则</w:t>
      </w:r>
      <w:ins w:id="3870" w:author="Administrator" w:date="2015-04-29T21:54:34Z">
        <w:r>
          <w:rPr>
            <w:rFonts w:hint="eastAsia" w:ascii="楷体_GB2312" w:hAnsi="楷体_GB2312" w:eastAsia="楷体_GB2312" w:cs="楷体_GB2312"/>
            <w:sz w:val="28"/>
            <w:szCs w:val="28"/>
            <w:lang w:eastAsia="zh-CN"/>
          </w:rPr>
          <w:t>的</w:t>
        </w:r>
      </w:ins>
      <w:ins w:id="3871" w:author="Administrator" w:date="2015-04-29T21:54:36Z">
        <w:r>
          <w:rPr>
            <w:rFonts w:hint="eastAsia" w:ascii="楷体_GB2312" w:hAnsi="楷体_GB2312" w:eastAsia="楷体_GB2312" w:cs="楷体_GB2312"/>
            <w:sz w:val="28"/>
            <w:szCs w:val="28"/>
            <w:lang w:eastAsia="zh-CN"/>
          </w:rPr>
          <w:t>话</w:t>
        </w:r>
      </w:ins>
      <w:ins w:id="3872" w:author="Administrator" w:date="2015-04-29T21:54:37Z">
        <w:r>
          <w:rPr>
            <w:rFonts w:hint="eastAsia" w:ascii="楷体_GB2312" w:hAnsi="楷体_GB2312" w:eastAsia="楷体_GB2312" w:cs="楷体_GB2312"/>
            <w:sz w:val="28"/>
            <w:szCs w:val="28"/>
            <w:lang w:eastAsia="zh-CN"/>
          </w:rPr>
          <w:t>还是</w:t>
        </w:r>
      </w:ins>
      <w:r>
        <w:rPr>
          <w:rFonts w:hint="eastAsia" w:ascii="楷体_GB2312" w:hAnsi="楷体_GB2312" w:eastAsia="楷体_GB2312" w:cs="楷体_GB2312"/>
          <w:sz w:val="28"/>
          <w:szCs w:val="28"/>
          <w:rPrChange w:id="3873" w:author="Administrator" w:date="2015-04-28T08:43:00Z">
            <w:rPr>
              <w:rFonts w:hint="eastAsia" w:ascii="华文楷体" w:hAnsi="华文楷体" w:eastAsia="华文楷体"/>
              <w:sz w:val="28"/>
              <w:szCs w:val="28"/>
            </w:rPr>
          </w:rPrChange>
        </w:rPr>
        <w:t>没</w:t>
      </w:r>
      <w:del w:id="3874" w:author="Administrator" w:date="2015-04-29T21:54:40Z">
        <w:r>
          <w:rPr>
            <w:rFonts w:hint="eastAsia" w:ascii="楷体_GB2312" w:hAnsi="楷体_GB2312" w:eastAsia="楷体_GB2312" w:cs="楷体_GB2312"/>
            <w:sz w:val="28"/>
            <w:szCs w:val="28"/>
            <w:rPrChange w:id="3875" w:author="Administrator" w:date="2015-04-28T08:43:00Z">
              <w:rPr>
                <w:rFonts w:hint="eastAsia" w:ascii="华文楷体" w:hAnsi="华文楷体" w:eastAsia="华文楷体"/>
                <w:sz w:val="28"/>
                <w:szCs w:val="28"/>
              </w:rPr>
            </w:rPrChange>
          </w:rPr>
          <w:delText>有</w:delText>
        </w:r>
      </w:del>
      <w:r>
        <w:rPr>
          <w:rFonts w:hint="eastAsia" w:ascii="楷体_GB2312" w:hAnsi="楷体_GB2312" w:eastAsia="楷体_GB2312" w:cs="楷体_GB2312"/>
          <w:sz w:val="28"/>
          <w:szCs w:val="28"/>
          <w:rPrChange w:id="3876" w:author="Administrator" w:date="2015-04-28T08:43:00Z">
            <w:rPr>
              <w:rFonts w:hint="eastAsia" w:ascii="华文楷体" w:hAnsi="华文楷体" w:eastAsia="华文楷体"/>
              <w:sz w:val="28"/>
              <w:szCs w:val="28"/>
            </w:rPr>
          </w:rPrChange>
        </w:rPr>
        <w:t>办法</w:t>
      </w:r>
      <w:del w:id="3877" w:author="Administrator" w:date="2015-04-29T21:55:25Z">
        <w:r>
          <w:rPr>
            <w:rFonts w:hint="eastAsia" w:ascii="楷体_GB2312" w:hAnsi="楷体_GB2312" w:eastAsia="楷体_GB2312" w:cs="楷体_GB2312"/>
            <w:sz w:val="28"/>
            <w:szCs w:val="28"/>
            <w:rPrChange w:id="3878" w:author="Administrator" w:date="2015-04-28T08:43:00Z">
              <w:rPr>
                <w:rFonts w:hint="eastAsia" w:ascii="华文楷体" w:hAnsi="华文楷体" w:eastAsia="华文楷体"/>
                <w:sz w:val="28"/>
                <w:szCs w:val="28"/>
              </w:rPr>
            </w:rPrChange>
          </w:rPr>
          <w:delText>在</w:delText>
        </w:r>
      </w:del>
      <w:ins w:id="3879" w:author="Administrator" w:date="2015-04-29T21:55:25Z">
        <w:r>
          <w:rPr>
            <w:rFonts w:hint="eastAsia" w:ascii="楷体_GB2312" w:hAnsi="楷体_GB2312" w:eastAsia="楷体_GB2312" w:cs="楷体_GB2312"/>
            <w:sz w:val="28"/>
            <w:szCs w:val="28"/>
            <w:lang w:eastAsia="zh-CN"/>
          </w:rPr>
          <w:t>真正</w:t>
        </w:r>
      </w:ins>
      <w:ins w:id="3880" w:author="Administrator" w:date="2015-04-29T21:55:55Z">
        <w:r>
          <w:rPr>
            <w:rFonts w:hint="eastAsia" w:ascii="楷体_GB2312" w:hAnsi="楷体_GB2312" w:eastAsia="楷体_GB2312" w:cs="楷体_GB2312"/>
            <w:sz w:val="28"/>
            <w:szCs w:val="28"/>
            <w:lang w:eastAsia="zh-CN"/>
          </w:rPr>
          <w:t>在</w:t>
        </w:r>
      </w:ins>
      <w:ins w:id="3881" w:author="Administrator" w:date="2015-04-29T21:55:57Z">
        <w:r>
          <w:rPr>
            <w:rFonts w:hint="eastAsia" w:ascii="楷体_GB2312" w:hAnsi="楷体_GB2312" w:eastAsia="楷体_GB2312" w:cs="楷体_GB2312"/>
            <w:sz w:val="28"/>
            <w:szCs w:val="28"/>
            <w:lang w:eastAsia="zh-CN"/>
          </w:rPr>
          <w:t>这个</w:t>
        </w:r>
      </w:ins>
      <w:ins w:id="3882" w:author="Administrator" w:date="2015-04-29T21:56:01Z">
        <w:r>
          <w:rPr>
            <w:rFonts w:hint="eastAsia" w:ascii="楷体_GB2312" w:hAnsi="楷体_GB2312" w:eastAsia="楷体_GB2312" w:cs="楷体_GB2312"/>
            <w:sz w:val="28"/>
            <w:szCs w:val="28"/>
            <w:lang w:eastAsia="zh-CN"/>
          </w:rPr>
          <w:t>当中</w:t>
        </w:r>
      </w:ins>
      <w:del w:id="3883" w:author="Administrator" w:date="2015-04-29T21:56:13Z">
        <w:r>
          <w:rPr>
            <w:rFonts w:hint="eastAsia" w:ascii="楷体_GB2312" w:hAnsi="楷体_GB2312" w:eastAsia="楷体_GB2312" w:cs="楷体_GB2312"/>
            <w:sz w:val="28"/>
            <w:szCs w:val="28"/>
            <w:rPrChange w:id="3884" w:author="Administrator" w:date="2015-04-28T08:43:00Z">
              <w:rPr>
                <w:rFonts w:hint="eastAsia" w:ascii="华文楷体" w:hAnsi="华文楷体" w:eastAsia="华文楷体"/>
                <w:sz w:val="28"/>
                <w:szCs w:val="28"/>
              </w:rPr>
            </w:rPrChange>
          </w:rPr>
          <w:delText>学习</w:delText>
        </w:r>
      </w:del>
      <w:del w:id="3885" w:author="Administrator" w:date="2015-04-29T21:56:10Z">
        <w:r>
          <w:rPr>
            <w:rFonts w:hint="eastAsia" w:ascii="楷体_GB2312" w:hAnsi="楷体_GB2312" w:eastAsia="楷体_GB2312" w:cs="楷体_GB2312"/>
            <w:sz w:val="28"/>
            <w:szCs w:val="28"/>
            <w:rPrChange w:id="3886" w:author="Administrator" w:date="2015-04-28T08:43:00Z">
              <w:rPr>
                <w:rFonts w:hint="eastAsia" w:ascii="华文楷体" w:hAnsi="华文楷体" w:eastAsia="华文楷体"/>
                <w:sz w:val="28"/>
                <w:szCs w:val="28"/>
              </w:rPr>
            </w:rPrChange>
          </w:rPr>
          <w:delText>《中观庄严论》过程中</w:delText>
        </w:r>
      </w:del>
      <w:r>
        <w:rPr>
          <w:rFonts w:hint="eastAsia" w:ascii="楷体_GB2312" w:hAnsi="楷体_GB2312" w:eastAsia="楷体_GB2312" w:cs="楷体_GB2312"/>
          <w:sz w:val="28"/>
          <w:szCs w:val="28"/>
          <w:rPrChange w:id="3887" w:author="Administrator" w:date="2015-04-28T08:43:00Z">
            <w:rPr>
              <w:rFonts w:hint="eastAsia" w:ascii="华文楷体" w:hAnsi="华文楷体" w:eastAsia="华文楷体"/>
              <w:sz w:val="28"/>
              <w:szCs w:val="28"/>
            </w:rPr>
          </w:rPrChange>
        </w:rPr>
        <w:t>获得这样</w:t>
      </w:r>
      <w:ins w:id="3888" w:author="Administrator" w:date="2015-04-29T21:56:18Z">
        <w:r>
          <w:rPr>
            <w:rFonts w:hint="eastAsia" w:ascii="楷体_GB2312" w:hAnsi="楷体_GB2312" w:eastAsia="楷体_GB2312" w:cs="楷体_GB2312"/>
            <w:sz w:val="28"/>
            <w:szCs w:val="28"/>
            <w:lang w:eastAsia="zh-CN"/>
          </w:rPr>
          <w:t>一种</w:t>
        </w:r>
      </w:ins>
      <w:bookmarkStart w:id="0" w:name="_GoBack"/>
      <w:bookmarkEnd w:id="0"/>
      <w:r>
        <w:rPr>
          <w:rFonts w:hint="eastAsia" w:ascii="楷体_GB2312" w:hAnsi="楷体_GB2312" w:eastAsia="楷体_GB2312" w:cs="楷体_GB2312"/>
          <w:sz w:val="28"/>
          <w:szCs w:val="28"/>
          <w:rPrChange w:id="3889" w:author="Administrator" w:date="2015-04-28T08:43:00Z">
            <w:rPr>
              <w:rFonts w:hint="eastAsia" w:ascii="华文楷体" w:hAnsi="华文楷体" w:eastAsia="华文楷体"/>
              <w:sz w:val="28"/>
              <w:szCs w:val="28"/>
            </w:rPr>
          </w:rPrChange>
        </w:rPr>
        <w:t>殊胜智慧的。以上就讲了第二个问题，今天就讲到这里。</w:t>
      </w:r>
    </w:p>
    <w:p>
      <w:pPr>
        <w:ind w:firstLine="570"/>
        <w:rPr>
          <w:rFonts w:hint="eastAsia" w:ascii="楷体_GB2312" w:hAnsi="楷体_GB2312" w:eastAsia="楷体_GB2312" w:cs="楷体_GB2312"/>
          <w:sz w:val="28"/>
          <w:szCs w:val="28"/>
          <w:rPrChange w:id="3890" w:author="Administrator" w:date="2015-04-28T08:43:00Z">
            <w:rPr>
              <w:rFonts w:ascii="华文楷体" w:hAnsi="华文楷体" w:eastAsia="华文楷体"/>
              <w:sz w:val="28"/>
              <w:szCs w:val="28"/>
            </w:rPr>
          </w:rPrChange>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00002FF" w:usb1="4000ACFF"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华文楷体">
    <w:altName w:val="楷体_GB2312"/>
    <w:panose1 w:val="02010600040101010101"/>
    <w:charset w:val="86"/>
    <w:family w:val="auto"/>
    <w:pitch w:val="default"/>
    <w:sig w:usb0="00000287" w:usb1="080F0000" w:usb2="00000010" w:usb3="00000000" w:csb0="0004009F" w:csb1="00000000"/>
  </w:font>
  <w:font w:name="Lucida Sans">
    <w:panose1 w:val="020B06020305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0294007">
    <w:nsid w:val="55408DF7"/>
    <w:multiLevelType w:val="singleLevel"/>
    <w:tmpl w:val="55408DF7"/>
    <w:lvl w:ilvl="0" w:tentative="1">
      <w:start w:val="2"/>
      <w:numFmt w:val="chineseCounting"/>
      <w:suff w:val="nothing"/>
      <w:lvlText w:val="%1、"/>
      <w:lvlJc w:val="left"/>
    </w:lvl>
  </w:abstractNum>
  <w:num w:numId="1">
    <w:abstractNumId w:val="14302940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73CA5"/>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54016"/>
    <w:rsid w:val="00157DDE"/>
    <w:rsid w:val="00173BBC"/>
    <w:rsid w:val="0019371C"/>
    <w:rsid w:val="00197EDC"/>
    <w:rsid w:val="001A0B21"/>
    <w:rsid w:val="001A3FB2"/>
    <w:rsid w:val="001B3FC4"/>
    <w:rsid w:val="001D6F21"/>
    <w:rsid w:val="001E04AF"/>
    <w:rsid w:val="001E4A5F"/>
    <w:rsid w:val="001F3EA3"/>
    <w:rsid w:val="002017D2"/>
    <w:rsid w:val="00254B46"/>
    <w:rsid w:val="00261C92"/>
    <w:rsid w:val="00262DE1"/>
    <w:rsid w:val="0027174C"/>
    <w:rsid w:val="002927E0"/>
    <w:rsid w:val="002C072C"/>
    <w:rsid w:val="002C79DF"/>
    <w:rsid w:val="002D4FAD"/>
    <w:rsid w:val="002D63FE"/>
    <w:rsid w:val="002D719D"/>
    <w:rsid w:val="002D7D25"/>
    <w:rsid w:val="002E6E0C"/>
    <w:rsid w:val="00302655"/>
    <w:rsid w:val="00304FE2"/>
    <w:rsid w:val="00330A59"/>
    <w:rsid w:val="00334997"/>
    <w:rsid w:val="00363832"/>
    <w:rsid w:val="003850E3"/>
    <w:rsid w:val="003A6307"/>
    <w:rsid w:val="003F06AC"/>
    <w:rsid w:val="003F5F4A"/>
    <w:rsid w:val="00402F70"/>
    <w:rsid w:val="00406A54"/>
    <w:rsid w:val="004144A5"/>
    <w:rsid w:val="0042573D"/>
    <w:rsid w:val="00447061"/>
    <w:rsid w:val="00462611"/>
    <w:rsid w:val="00465D8B"/>
    <w:rsid w:val="00471381"/>
    <w:rsid w:val="004913B8"/>
    <w:rsid w:val="004B0CE6"/>
    <w:rsid w:val="004B0F46"/>
    <w:rsid w:val="0051565F"/>
    <w:rsid w:val="00532ABC"/>
    <w:rsid w:val="00540FAF"/>
    <w:rsid w:val="00543896"/>
    <w:rsid w:val="005605F0"/>
    <w:rsid w:val="00592173"/>
    <w:rsid w:val="005A3019"/>
    <w:rsid w:val="005B2BC3"/>
    <w:rsid w:val="005B54B7"/>
    <w:rsid w:val="005C0DDA"/>
    <w:rsid w:val="005C1B72"/>
    <w:rsid w:val="005E19B2"/>
    <w:rsid w:val="005E373A"/>
    <w:rsid w:val="0060632E"/>
    <w:rsid w:val="00611C3E"/>
    <w:rsid w:val="006826E0"/>
    <w:rsid w:val="006A48BA"/>
    <w:rsid w:val="006B3B50"/>
    <w:rsid w:val="006C4DEC"/>
    <w:rsid w:val="006E1393"/>
    <w:rsid w:val="0070560E"/>
    <w:rsid w:val="00721239"/>
    <w:rsid w:val="007315F7"/>
    <w:rsid w:val="0075127C"/>
    <w:rsid w:val="00754BAD"/>
    <w:rsid w:val="00760877"/>
    <w:rsid w:val="00773A02"/>
    <w:rsid w:val="00773C8F"/>
    <w:rsid w:val="00773E12"/>
    <w:rsid w:val="007A075D"/>
    <w:rsid w:val="007A1CE3"/>
    <w:rsid w:val="007F107A"/>
    <w:rsid w:val="00824C5D"/>
    <w:rsid w:val="0085173B"/>
    <w:rsid w:val="00891050"/>
    <w:rsid w:val="008B5155"/>
    <w:rsid w:val="00930991"/>
    <w:rsid w:val="00950634"/>
    <w:rsid w:val="009613A5"/>
    <w:rsid w:val="009658C1"/>
    <w:rsid w:val="009733A8"/>
    <w:rsid w:val="00992E07"/>
    <w:rsid w:val="009C758F"/>
    <w:rsid w:val="009D1902"/>
    <w:rsid w:val="009D7FBE"/>
    <w:rsid w:val="009E70F2"/>
    <w:rsid w:val="009E7281"/>
    <w:rsid w:val="009F30AD"/>
    <w:rsid w:val="00A22775"/>
    <w:rsid w:val="00A522B5"/>
    <w:rsid w:val="00A61D5B"/>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450FE"/>
    <w:rsid w:val="00C568D2"/>
    <w:rsid w:val="00C97F43"/>
    <w:rsid w:val="00CA0154"/>
    <w:rsid w:val="00CA58F5"/>
    <w:rsid w:val="00CE16B5"/>
    <w:rsid w:val="00CE3144"/>
    <w:rsid w:val="00CF2300"/>
    <w:rsid w:val="00D100ED"/>
    <w:rsid w:val="00D20361"/>
    <w:rsid w:val="00D24C7B"/>
    <w:rsid w:val="00D30E08"/>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74CFC"/>
    <w:rsid w:val="00E76223"/>
    <w:rsid w:val="00E86489"/>
    <w:rsid w:val="00EA115A"/>
    <w:rsid w:val="00EB01C1"/>
    <w:rsid w:val="00EB20F3"/>
    <w:rsid w:val="00EB789A"/>
    <w:rsid w:val="00EC2FFB"/>
    <w:rsid w:val="00ED0BB5"/>
    <w:rsid w:val="00ED1843"/>
    <w:rsid w:val="00ED6DE2"/>
    <w:rsid w:val="00EF043E"/>
    <w:rsid w:val="00F2162A"/>
    <w:rsid w:val="00F31BC1"/>
    <w:rsid w:val="00F62371"/>
    <w:rsid w:val="00F761CB"/>
    <w:rsid w:val="00F8170C"/>
    <w:rsid w:val="00F94E86"/>
    <w:rsid w:val="00FA5CD4"/>
    <w:rsid w:val="00FD7662"/>
    <w:rsid w:val="00FE7B2D"/>
    <w:rsid w:val="00FF4629"/>
    <w:rsid w:val="03F81497"/>
    <w:rsid w:val="059E57D6"/>
    <w:rsid w:val="11281FAD"/>
    <w:rsid w:val="24394F0B"/>
    <w:rsid w:val="3C516D7E"/>
    <w:rsid w:val="456E15FA"/>
    <w:rsid w:val="7A4C7EC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1"/>
    <w:unhideWhenUsed/>
    <w:uiPriority w:val="0"/>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7">
    <w:name w:val="Strong"/>
    <w:qFormat/>
    <w:uiPriority w:val="22"/>
    <w:rPr>
      <w:b/>
    </w:rPr>
  </w:style>
  <w:style w:type="character" w:customStyle="1" w:styleId="9">
    <w:name w:val="页眉 Char"/>
    <w:link w:val="4"/>
    <w:uiPriority w:val="99"/>
    <w:rPr>
      <w:sz w:val="18"/>
      <w:szCs w:val="18"/>
    </w:rPr>
  </w:style>
  <w:style w:type="character" w:customStyle="1" w:styleId="10">
    <w:name w:val="页脚 Char"/>
    <w:link w:val="3"/>
    <w:uiPriority w:val="99"/>
    <w:rPr>
      <w:sz w:val="18"/>
      <w:szCs w:val="18"/>
    </w:rPr>
  </w:style>
  <w:style w:type="character" w:customStyle="1" w:styleId="11">
    <w:name w:val="批注框文本 Char"/>
    <w:link w:val="2"/>
    <w:semiHidden/>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soft.netnest.com.cn</Company>
  <Pages>35</Pages>
  <Words>3493</Words>
  <Characters>19915</Characters>
  <Lines>165</Lines>
  <Paragraphs>46</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2015-04-24T14:04:00Z</dcterms:created>
  <dc:creator>Hanjinhui</dc:creator>
  <cp:lastModifiedBy>Administrator</cp:lastModifiedBy>
  <dcterms:modified xsi:type="dcterms:W3CDTF">2015-04-29T13:56:35Z</dcterms:modified>
  <dc:title>《中观庄严论》第05课讲记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