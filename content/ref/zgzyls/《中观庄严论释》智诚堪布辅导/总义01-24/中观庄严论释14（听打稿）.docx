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szCs w:val="32"/>
          <w:rPrChange w:id="0" w:author="Administrator" w:date="2015-07-11T16:58:39Z">
            <w:rPr>
              <w:b/>
              <w:sz w:val="44"/>
              <w:szCs w:val="44"/>
            </w:rPr>
          </w:rPrChange>
        </w:rPr>
      </w:pPr>
      <w:r>
        <w:rPr>
          <w:rFonts w:hint="eastAsia"/>
          <w:b/>
          <w:sz w:val="32"/>
          <w:szCs w:val="32"/>
          <w:lang w:eastAsia="zh-CN"/>
          <w:rPrChange w:id="1" w:author="Administrator" w:date="2015-07-11T16:58:39Z">
            <w:rPr>
              <w:rFonts w:hint="eastAsia"/>
              <w:b/>
              <w:sz w:val="44"/>
              <w:szCs w:val="44"/>
              <w:lang w:eastAsia="zh-CN"/>
            </w:rPr>
          </w:rPrChange>
        </w:rPr>
        <w:t>《中观庄严论释》</w:t>
      </w:r>
      <w:r>
        <w:rPr>
          <w:rFonts w:hint="eastAsia"/>
          <w:b/>
          <w:sz w:val="32"/>
          <w:szCs w:val="32"/>
          <w:rPrChange w:id="2" w:author="Administrator" w:date="2015-07-11T16:58:39Z">
            <w:rPr>
              <w:rFonts w:hint="eastAsia"/>
              <w:b/>
              <w:sz w:val="44"/>
              <w:szCs w:val="44"/>
            </w:rPr>
          </w:rPrChange>
        </w:rPr>
        <w:t>第14课</w:t>
      </w:r>
      <w:r>
        <w:rPr>
          <w:rFonts w:hint="eastAsia"/>
          <w:b/>
          <w:sz w:val="32"/>
          <w:szCs w:val="32"/>
          <w:lang w:eastAsia="zh-CN"/>
          <w:rPrChange w:id="3" w:author="Administrator" w:date="2015-07-11T16:58:39Z">
            <w:rPr>
              <w:rFonts w:hint="eastAsia"/>
              <w:b/>
              <w:sz w:val="44"/>
              <w:szCs w:val="44"/>
              <w:lang w:eastAsia="zh-CN"/>
            </w:rPr>
          </w:rPrChange>
        </w:rPr>
        <w:t>讲记</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bookmarkStart w:id="0" w:name="_GoBack"/>
      <w:bookmarkEnd w:id="0"/>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ab/>
      </w:r>
      <w:r>
        <w:rPr>
          <w:rFonts w:hint="eastAsia" w:ascii="华文楷体" w:hAnsi="华文楷体" w:eastAsia="华文楷体"/>
          <w:sz w:val="28"/>
          <w:szCs w:val="28"/>
        </w:rPr>
        <w:t>发了菩提心之后呢，我们继续宣讲麦彭仁波切 所造的《中观庄严论释》是文殊上师欢喜教言论，那么这部论点</w:t>
      </w:r>
      <w:ins w:id="4" w:author="Administrator" w:date="2015-07-10T19:07: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分了:造论分支和所说的论议。造论分支是通过造论五本进行安立的，也就是说造论五本当中为谁而造、为谁而著、属何发范畴、全论内容有何必要。那么本论呢大家知道是静命论师所造的一部殊胜论典，然后呢他是为了对于大乘教义想要产生殊胜信心的这样的一种当机者造的。那么这部论典总的是包括在大乘当中，分别像《楞伽经》，《三摩地王经》等等，像这样的一种经藏所设的，全论内容也就是通过二理来抉择二谛能够有真如性，那么对于一个二谛必须要通过世俗理和胜义理来进行观察抉择，那么前面内容当中呢麦彭仁波切也对于这个所谓的世间，作为一番这种观察。也就说这个世间分为两种，一个是平凡的世间，一个是瑜伽世间。中观宗 ——就是智空中观它在胜义谛当中的一切都不承认，根本无所缘，那么在名言谛当中根据这样一种世间的承认而承认，所以说世间的他的范围有这般瑜伽世间的缘故，所以说中观应成派他的这样的世俗谛啊进行一般的五官六根前所取意，还有原来这些瑜伽士，这些菩萨他们在</w:t>
      </w:r>
      <w:del w:id="5" w:author="Administrator" w:date="2015-07-10T19:09:00Z">
        <w:r>
          <w:rPr>
            <w:rFonts w:hint="eastAsia" w:ascii="华文楷体" w:hAnsi="华文楷体" w:eastAsia="华文楷体"/>
            <w:sz w:val="28"/>
            <w:szCs w:val="28"/>
          </w:rPr>
          <w:delText>一处</w:delText>
        </w:r>
      </w:del>
      <w:ins w:id="6" w:author="Administrator" w:date="2015-07-10T19:09:00Z">
        <w:r>
          <w:rPr>
            <w:rFonts w:hint="eastAsia" w:ascii="华文楷体" w:hAnsi="华文楷体" w:eastAsia="华文楷体"/>
            <w:sz w:val="28"/>
            <w:szCs w:val="28"/>
            <w:lang w:eastAsia="zh-CN"/>
          </w:rPr>
          <w:t>初定位</w:t>
        </w:r>
      </w:ins>
      <w:r>
        <w:rPr>
          <w:rFonts w:hint="eastAsia" w:ascii="华文楷体" w:hAnsi="华文楷体" w:eastAsia="华文楷体"/>
          <w:sz w:val="28"/>
          <w:szCs w:val="28"/>
        </w:rPr>
        <w:t>所安立的一切名言都可以作为中观宗的世俗，这样一种不</w:t>
      </w:r>
      <w:del w:id="7" w:author="Administrator" w:date="2015-07-10T19:10:00Z">
        <w:r>
          <w:rPr>
            <w:rFonts w:hint="eastAsia" w:ascii="华文楷体" w:hAnsi="华文楷体" w:eastAsia="华文楷体"/>
            <w:sz w:val="28"/>
            <w:szCs w:val="28"/>
          </w:rPr>
          <w:delText>寐</w:delText>
        </w:r>
      </w:del>
      <w:ins w:id="8" w:author="Administrator" w:date="2015-07-10T19:10:00Z">
        <w:r>
          <w:rPr>
            <w:rFonts w:hint="eastAsia" w:ascii="华文楷体" w:hAnsi="华文楷体" w:eastAsia="华文楷体"/>
            <w:sz w:val="28"/>
            <w:szCs w:val="28"/>
            <w:lang w:eastAsia="zh-CN"/>
          </w:rPr>
          <w:t>昧</w:t>
        </w:r>
      </w:ins>
      <w:r>
        <w:rPr>
          <w:rFonts w:hint="eastAsia" w:ascii="华文楷体" w:hAnsi="华文楷体" w:eastAsia="华文楷体"/>
          <w:sz w:val="28"/>
          <w:szCs w:val="28"/>
        </w:rPr>
        <w:t>的缘起，下面</w:t>
      </w:r>
      <w:del w:id="9" w:author="Administrator" w:date="2015-07-10T19:09:00Z">
        <w:r>
          <w:rPr>
            <w:rFonts w:hint="eastAsia" w:ascii="华文楷体" w:hAnsi="华文楷体" w:eastAsia="华文楷体"/>
            <w:sz w:val="28"/>
            <w:szCs w:val="28"/>
          </w:rPr>
          <w:delText>我们</w:delText>
        </w:r>
      </w:del>
      <w:r>
        <w:rPr>
          <w:rFonts w:hint="eastAsia" w:ascii="华文楷体" w:hAnsi="华文楷体" w:eastAsia="华文楷体"/>
          <w:sz w:val="28"/>
          <w:szCs w:val="28"/>
        </w:rPr>
        <w:t>接着讲：</w:t>
      </w:r>
    </w:p>
    <w:p>
      <w:pPr>
        <w:ind w:firstLine="570"/>
        <w:rPr>
          <w:rFonts w:hint="eastAsia" w:ascii="黑体" w:hAnsi="黑体" w:eastAsia="黑体" w:cs="黑体"/>
          <w:sz w:val="28"/>
          <w:szCs w:val="28"/>
          <w:rPrChange w:id="10" w:author="Administrator" w:date="2015-07-10T19:13: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1" w:author="Administrator" w:date="2015-07-10T19:13:00Z">
            <w:rPr>
              <w:rFonts w:hint="eastAsia" w:ascii="华文楷体" w:hAnsi="华文楷体" w:eastAsia="华文楷体"/>
              <w:sz w:val="28"/>
              <w:szCs w:val="28"/>
            </w:rPr>
          </w:rPrChange>
        </w:rPr>
        <w:t>我们应当明确：这只不过是抉择胜义的一种方式，总的来说，诸位祖师入定后得的意趣是一致的。】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那么前面把这个世间分为两种了，也是抉择胜义谛的一种方式，或者说自续派和应成派呢也是抉择胜义的一种方式，总的来说呢作为祖师入定的意趣和后得的意趣完全是一致的，那么</w:t>
      </w:r>
      <w:del w:id="12" w:author="Administrator" w:date="2015-07-10T19:15:00Z">
        <w:r>
          <w:rPr>
            <w:rFonts w:hint="eastAsia" w:ascii="华文楷体" w:hAnsi="华文楷体" w:eastAsia="华文楷体"/>
            <w:sz w:val="28"/>
            <w:szCs w:val="28"/>
          </w:rPr>
          <w:delText>止住</w:delText>
        </w:r>
      </w:del>
      <w:ins w:id="13" w:author="Administrator" w:date="2015-07-10T19:15:00Z">
        <w:r>
          <w:rPr>
            <w:rFonts w:hint="eastAsia" w:ascii="华文楷体" w:hAnsi="华文楷体" w:eastAsia="华文楷体"/>
            <w:sz w:val="28"/>
            <w:szCs w:val="28"/>
            <w:lang w:eastAsia="zh-CN"/>
          </w:rPr>
          <w:t>此处</w:t>
        </w:r>
      </w:ins>
      <w:r>
        <w:rPr>
          <w:rFonts w:hint="eastAsia" w:ascii="华文楷体" w:hAnsi="华文楷体" w:eastAsia="华文楷体"/>
          <w:sz w:val="28"/>
          <w:szCs w:val="28"/>
        </w:rPr>
        <w:t>有一个意趣，意趣我们知道就是以前学意趣和巡秘密的时候呢，也就所谓的意趣就是内心当中的真实的想法，内心当中真实的想法这个方面就称之为意趣。所以说这样的意趣和秘密有着不同的侧面，秘密就是说为了引导一些众生在词句上的一些讲法。像这样的话秘密</w:t>
      </w:r>
      <w:del w:id="14" w:author="Administrator" w:date="2015-07-10T19:14:00Z">
        <w:r>
          <w:rPr>
            <w:rFonts w:hint="eastAsia" w:ascii="华文楷体" w:hAnsi="华文楷体" w:eastAsia="华文楷体"/>
            <w:sz w:val="28"/>
            <w:szCs w:val="28"/>
          </w:rPr>
          <w:delText>是</w:delText>
        </w:r>
      </w:del>
      <w:r>
        <w:rPr>
          <w:rFonts w:hint="eastAsia" w:ascii="华文楷体" w:hAnsi="华文楷体" w:eastAsia="华文楷体"/>
          <w:sz w:val="28"/>
          <w:szCs w:val="28"/>
        </w:rPr>
        <w:t>可以</w:t>
      </w:r>
      <w:del w:id="15" w:author="Administrator" w:date="2015-07-10T19:15:00Z">
        <w:r>
          <w:rPr>
            <w:rFonts w:hint="eastAsia" w:ascii="华文楷体" w:hAnsi="华文楷体" w:eastAsia="华文楷体"/>
            <w:sz w:val="28"/>
            <w:szCs w:val="28"/>
          </w:rPr>
          <w:delText>这样</w:delText>
        </w:r>
      </w:del>
      <w:r>
        <w:rPr>
          <w:rFonts w:hint="eastAsia" w:ascii="华文楷体" w:hAnsi="华文楷体" w:eastAsia="华文楷体"/>
          <w:sz w:val="28"/>
          <w:szCs w:val="28"/>
        </w:rPr>
        <w:t>解释的，那么意趣呢是讲这句话的时候他心中到底</w:t>
      </w:r>
      <w:del w:id="16" w:author="Administrator" w:date="2015-07-10T19:15:00Z">
        <w:r>
          <w:rPr>
            <w:rFonts w:hint="eastAsia" w:ascii="华文楷体" w:hAnsi="华文楷体" w:eastAsia="华文楷体"/>
            <w:sz w:val="28"/>
            <w:szCs w:val="28"/>
          </w:rPr>
          <w:delText>是</w:delText>
        </w:r>
      </w:del>
      <w:r>
        <w:rPr>
          <w:rFonts w:hint="eastAsia" w:ascii="华文楷体" w:hAnsi="华文楷体" w:eastAsia="华文楷体"/>
          <w:sz w:val="28"/>
          <w:szCs w:val="28"/>
        </w:rPr>
        <w:t>怎么想的？我们说佛的意趣如何如何？此处讲了祖师大德入定的意趣和后得的意趣都是一致的。他们从他们自己境界来讲，不管是从入定的角度证悟的法界和后得的一些如梦如幻的境界从意趣的角度完全一样。那么不同的，</w:t>
      </w:r>
      <w:ins w:id="17" w:author="Administrator" w:date="2015-07-10T19:16:0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在讲引导众生的时候，怎么样来安立这样一种抉择的方法？所以应成派的祖师呢就通过这样的一种直接抉择万法实相或者就是说，把一切的缘起显现作为名言谛，那么自续派的祖师呢就着重宣讲抉择分开二谛的这样的一种胜义谛。名言谛当中通过唯识，通过经部的观点进行安立的，所以说这个方面是表面上安立的不同，那么这些表面上的不同是跟随所化友情的根性不得已而安立的，实际上他们一切的意趣完全都是相同的，完全都是一致的。</w:t>
      </w:r>
    </w:p>
    <w:p>
      <w:pPr>
        <w:ind w:firstLine="570"/>
        <w:rPr>
          <w:rFonts w:hint="eastAsia" w:ascii="黑体" w:hAnsi="黑体" w:eastAsia="黑体" w:cs="黑体"/>
          <w:sz w:val="28"/>
          <w:szCs w:val="28"/>
          <w:rPrChange w:id="18" w:author="Administrator" w:date="2015-07-10T19:17: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9" w:author="Administrator" w:date="2015-07-10T19:17:00Z">
            <w:rPr>
              <w:rFonts w:hint="eastAsia" w:ascii="华文楷体" w:hAnsi="华文楷体" w:eastAsia="华文楷体"/>
              <w:sz w:val="28"/>
              <w:szCs w:val="28"/>
            </w:rPr>
          </w:rPrChange>
        </w:rPr>
        <w:t>对于如此甚深之法理，即便是那些俱生智慧与修行智慧圆满、逍遥自在的成就者们也难以大彻大悟， 那么像我这样智慧浅薄的寻思者纵然历经百年冥思苦想也实难穷究其堂奥，又怎么可能凭借自力来讲解呢？】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全知麦彭仁波切非常谦虚，他说对于这么甚深的法理，对于 一切万法自续派，应成派等等，入定后得的很多很多的这样一种甚深的法理，即便是那些于诸大成就者，就是大智慧的人也很难以真正</w:t>
      </w:r>
      <w:ins w:id="20" w:author="Administrator" w:date="2015-07-10T19:18: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去寻找到他的堂奥，也就说这些大德有俱生智慧圆满和修行智慧圆满。俱生智慧圆满就说因为前世熏习了这样一种的法理，熏习非常多的缘故，所以说这辈子生下来之后呢就有一种俱生智慧，那么具有这种智慧就说表现对于这种经论理解啊，像这样的话说非常和别人不一样，这方面就称之为俱生智慧，生下来就具备大智慧。还有一种就说修行智慧，修行智慧就是说在生下来之后通过闻思修行这样的智慧得以圆满的这方面称之为修行智慧。那么第一：智慧圆满的逍遥智慧的成就者也难以大彻大悟呢，那么难以大彻大悟实际上呢从他的意趣来讲也是所真正的成就者的话，肯定是通达的。比如说这样的成就者如果说初地以上成就者的话他当然对于这样入定后得意趣完全可以通达的，但是他在显现上面就不一定了知啊，在讲解的时候或者造论的时候，在论典当中不一定有这么圆满的一种讲解的方式。所以说这个方面也是一种理解的方法，还有一种的成就者呢，虽然就只是有一个成就者的名称，但他不一定是初地以上的证悟者，有些时候是世间成就啊或者说比一般的凡夫众生他的智慧啊，他的这样的一种证悟要圆满一些，所以说从这方面的成就者那么是不是真实意义上的已经有了初地以上智慧的成就者呢？如果真正的是这种的成就者的话，他是肯定能够知道这样一种入定后的意趣的。所以说从这个方面也可以理解，那么他们的话就是说对于这个问题也是难以大彻大悟呢，难以真正的搞得清楚的，那么麦彭仁波切说了：像我这样智慧浅薄的寻思者，一方面也在《定解宝灯论》当中也是说过：俱生智慧也不行，然后修行智慧也不行的。他就非常谦虚的说：像这样的智慧浅薄的寻思者纵然历经百年冥思苦想也非常难以穷究堂奥，怎么可能凭借自力的讲解这么殊胜的观点呢？此处是说凭自力没</w:t>
      </w:r>
      <w:ins w:id="21" w:author="Administrator" w:date="2015-07-10T19:21:00Z">
        <w:r>
          <w:rPr>
            <w:rFonts w:hint="eastAsia" w:ascii="华文楷体" w:hAnsi="华文楷体" w:eastAsia="华文楷体"/>
            <w:sz w:val="28"/>
            <w:szCs w:val="28"/>
            <w:lang w:eastAsia="zh-CN"/>
          </w:rPr>
          <w:t>办</w:t>
        </w:r>
      </w:ins>
      <w:r>
        <w:rPr>
          <w:rFonts w:hint="eastAsia" w:ascii="华文楷体" w:hAnsi="华文楷体" w:eastAsia="华文楷体"/>
          <w:sz w:val="28"/>
          <w:szCs w:val="28"/>
        </w:rPr>
        <w:t>法讲解的，实际上是说文殊师利菩萨的</w:t>
      </w:r>
      <w:ins w:id="22" w:author="Administrator" w:date="2015-07-10T19:2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化现不可能，就说是没办法凭借自力</w:t>
      </w:r>
      <w:ins w:id="23" w:author="Administrator" w:date="2015-07-10T19:21: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讲解的，但是这个方面显现成就者的</w:t>
      </w:r>
      <w:del w:id="24" w:author="Administrator" w:date="2015-07-10T19:21:00Z">
        <w:r>
          <w:rPr>
            <w:rFonts w:hint="eastAsia" w:ascii="华文楷体" w:hAnsi="华文楷体" w:eastAsia="华文楷体"/>
            <w:sz w:val="28"/>
            <w:szCs w:val="28"/>
          </w:rPr>
          <w:delText>这</w:delText>
        </w:r>
      </w:del>
      <w:ins w:id="25" w:author="Administrator" w:date="2015-07-10T19:21: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种谦虚的美德。也就是说告诫后学的弟子稍微了解那么一点点的法</w:t>
      </w:r>
      <w:del w:id="26" w:author="Administrator" w:date="2015-07-10T19:21:00Z">
        <w:r>
          <w:rPr>
            <w:rFonts w:hint="eastAsia" w:ascii="华文楷体" w:hAnsi="华文楷体" w:eastAsia="华文楷体"/>
            <w:sz w:val="28"/>
            <w:szCs w:val="28"/>
          </w:rPr>
          <w:delText>意</w:delText>
        </w:r>
      </w:del>
      <w:ins w:id="27" w:author="Administrator" w:date="2015-07-10T19:21: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千万不要非常自大自满，啊不要自大自满。实际上很多成就者虽然证悟了这样实相之后也是非常谦虚的，所以我们在学习的过程当中有的时候呢对于词句上面的东西稍微有那么一点点的通达，或就说在打坐的时候稍微有一点点的感受，有一点觉受就觉得自己已完全证悟了，自己说话，走路的方式也完全不相同了，像这样的话是完全不对的。所以我们知道像麦彭仁波切这样一种殊胜大德呢，他也说像我这样的寻思者凭借百年冥思苦想难以真正的了知，没办法凭自力讲解。我们要体会就是说至尊上师这样的一种苦衷的意趣。</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28" w:author="Administrator" w:date="2015-07-10T19:24:00Z">
            <w:rPr>
              <w:rFonts w:hint="eastAsia" w:ascii="华文楷体" w:hAnsi="华文楷体" w:eastAsia="华文楷体"/>
              <w:sz w:val="28"/>
              <w:szCs w:val="28"/>
            </w:rPr>
          </w:rPrChange>
        </w:rPr>
        <w:t>然而，依靠具德前辈荣索班智达与全知法王龙钦巴的善说等持明传承的教典而使智慧稍得展现，只不过是依此威力而作论述的。</w:t>
      </w:r>
      <w:r>
        <w:rPr>
          <w:rFonts w:hint="eastAsia" w:ascii="华文楷体" w:hAnsi="华文楷体" w:eastAsia="华文楷体"/>
          <w:sz w:val="28"/>
          <w:szCs w:val="28"/>
        </w:rPr>
        <w:t>】</w:t>
      </w:r>
    </w:p>
    <w:p>
      <w:pPr>
        <w:ind w:firstLine="570"/>
        <w:rPr>
          <w:del w:id="29" w:author="Administrator" w:date="2015-07-10T19:32:00Z"/>
          <w:rFonts w:ascii="华文楷体" w:hAnsi="华文楷体" w:eastAsia="华文楷体"/>
          <w:sz w:val="28"/>
          <w:szCs w:val="28"/>
        </w:rPr>
      </w:pPr>
      <w:r>
        <w:rPr>
          <w:rFonts w:hint="eastAsia" w:ascii="华文楷体" w:hAnsi="华文楷体" w:eastAsia="华文楷体"/>
          <w:sz w:val="28"/>
          <w:szCs w:val="28"/>
        </w:rPr>
        <w:t>那么既然凭自力没办法通达，那么是怎么样造这部论典呢？意思就是说凭他力的加持，凭他力的加持造的这样的论点，那么凭谁的加持力呢？</w:t>
      </w:r>
      <w:del w:id="30" w:author="Administrator" w:date="2015-07-10T19:24:00Z">
        <w:r>
          <w:rPr>
            <w:rFonts w:hint="eastAsia" w:ascii="华文楷体" w:hAnsi="华文楷体" w:eastAsia="华文楷体"/>
            <w:sz w:val="28"/>
            <w:szCs w:val="28"/>
          </w:rPr>
          <w:delText>据</w:delText>
        </w:r>
      </w:del>
      <w:ins w:id="31" w:author="Administrator" w:date="2015-07-10T19:24: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说是宁玛派的前一派当中呢有两个非常著名的班智达，一个是全知荣索班智达，一个是全知法王龙钦巴尊者，那么就是说荣索班智达，他的出生年代他是和阿底峡尊者</w:t>
      </w:r>
      <w:ins w:id="32" w:author="Administrator" w:date="2015-07-10T19:25: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基本</w:t>
      </w:r>
      <w:del w:id="33" w:author="Administrator" w:date="2015-07-10T19:25:00Z">
        <w:r>
          <w:rPr>
            <w:rFonts w:hint="eastAsia" w:ascii="华文楷体" w:hAnsi="华文楷体" w:eastAsia="华文楷体"/>
            <w:sz w:val="28"/>
            <w:szCs w:val="28"/>
          </w:rPr>
          <w:delText>是</w:delText>
        </w:r>
      </w:del>
      <w:ins w:id="34" w:author="Administrator" w:date="2015-07-10T19:25:00Z">
        <w:r>
          <w:rPr>
            <w:rFonts w:hint="eastAsia" w:ascii="华文楷体" w:hAnsi="华文楷体" w:eastAsia="华文楷体"/>
            <w:sz w:val="28"/>
            <w:szCs w:val="28"/>
            <w:lang w:eastAsia="zh-CN"/>
          </w:rPr>
          <w:t>上是</w:t>
        </w:r>
      </w:ins>
      <w:r>
        <w:rPr>
          <w:rFonts w:hint="eastAsia" w:ascii="华文楷体" w:hAnsi="华文楷体" w:eastAsia="华文楷体"/>
          <w:sz w:val="28"/>
          <w:szCs w:val="28"/>
        </w:rPr>
        <w:t>同时，阿底峡尊者进藏的时候，当时他只有几岁吧，啊只有几岁，但是智慧</w:t>
      </w:r>
      <w:ins w:id="35" w:author="Administrator" w:date="2015-07-10T19:26: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讲的话非常超群，很小的时候他智者的美名就说是很多地方都知道了，当时只有几岁吧，阿底峡尊者听到之后就专门去找他嘛，还是</w:t>
      </w:r>
      <w:del w:id="36" w:author="Administrator" w:date="2015-07-10T19:26:00Z">
        <w:r>
          <w:rPr>
            <w:rFonts w:hint="eastAsia" w:ascii="华文楷体" w:hAnsi="华文楷体" w:eastAsia="华文楷体"/>
            <w:sz w:val="28"/>
            <w:szCs w:val="28"/>
          </w:rPr>
          <w:delText>常</w:delText>
        </w:r>
      </w:del>
      <w:ins w:id="37" w:author="Administrator" w:date="2015-07-10T19:26:00Z">
        <w:r>
          <w:rPr>
            <w:rFonts w:hint="eastAsia" w:ascii="华文楷体" w:hAnsi="华文楷体" w:eastAsia="华文楷体"/>
            <w:sz w:val="28"/>
            <w:szCs w:val="28"/>
            <w:lang w:eastAsia="zh-CN"/>
          </w:rPr>
          <w:t>他的</w:t>
        </w:r>
      </w:ins>
      <w:r>
        <w:rPr>
          <w:rFonts w:hint="eastAsia" w:ascii="华文楷体" w:hAnsi="华文楷体" w:eastAsia="华文楷体"/>
          <w:sz w:val="28"/>
          <w:szCs w:val="28"/>
        </w:rPr>
        <w:t>父把他带着拜见阿底峡尊者的，当时阿底峡尊者把他抱在怀里</w:t>
      </w:r>
      <w:ins w:id="38" w:author="Administrator" w:date="2015-07-10T19:27: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和他辩论，后面显现阿迪峡尊者输了，就是这样子的。输了之后呢他就说这个小孩呢是我的印度的两个上师的化身。啊我的两个印度的上师的转世，他的智慧是非常非常敏锐的，所以说像这样的是很难和他辩论，很难以真正就是说辩得赢他的，后面的长大之后</w:t>
      </w:r>
      <w:ins w:id="39" w:author="Administrator" w:date="2015-07-10T19:27:00Z">
        <w:r>
          <w:rPr>
            <w:rFonts w:hint="eastAsia" w:ascii="华文楷体" w:hAnsi="华文楷体" w:eastAsia="华文楷体"/>
            <w:sz w:val="28"/>
            <w:szCs w:val="28"/>
            <w:lang w:eastAsia="zh-CN"/>
          </w:rPr>
          <w:t>荣索</w:t>
        </w:r>
      </w:ins>
      <w:r>
        <w:rPr>
          <w:rFonts w:hint="eastAsia" w:ascii="华文楷体" w:hAnsi="华文楷体" w:eastAsia="华文楷体"/>
          <w:sz w:val="28"/>
          <w:szCs w:val="28"/>
        </w:rPr>
        <w:t>班智达就说他的智慧更加不得了，像他这样写过很多殊胜的论典，像《大幻化网》的注释啊，《大乘论》《黑蛇总纲论》。对于本来清净，对于这样一种光明的自性，完全</w:t>
      </w:r>
      <w:del w:id="40" w:author="Administrator" w:date="2015-07-10T19:28:00Z">
        <w:r>
          <w:rPr>
            <w:rFonts w:hint="eastAsia" w:ascii="华文楷体" w:hAnsi="华文楷体" w:eastAsia="华文楷体"/>
            <w:sz w:val="28"/>
            <w:szCs w:val="28"/>
          </w:rPr>
          <w:delText>与之</w:delText>
        </w:r>
      </w:del>
      <w:ins w:id="41" w:author="Administrator" w:date="2015-07-10T19:28:00Z">
        <w:r>
          <w:rPr>
            <w:rFonts w:hint="eastAsia" w:ascii="华文楷体" w:hAnsi="华文楷体" w:eastAsia="华文楷体"/>
            <w:sz w:val="28"/>
            <w:szCs w:val="28"/>
            <w:lang w:eastAsia="zh-CN"/>
          </w:rPr>
          <w:t>予以</w:t>
        </w:r>
      </w:ins>
      <w:r>
        <w:rPr>
          <w:rFonts w:hint="eastAsia" w:ascii="华文楷体" w:hAnsi="华文楷体" w:eastAsia="华文楷体"/>
          <w:sz w:val="28"/>
          <w:szCs w:val="28"/>
        </w:rPr>
        <w:t>阐述的，所以荣索班智达在宁玛派的传承当中应该说是这个非常著名的一个班智达，还有就说这个全知法王无垢光尊者这个大家都知道了，也是</w:t>
      </w:r>
      <w:del w:id="42" w:author="Administrator" w:date="2015-07-10T19:28:00Z">
        <w:r>
          <w:rPr>
            <w:rFonts w:hint="eastAsia" w:ascii="华文楷体" w:hAnsi="华文楷体" w:eastAsia="华文楷体"/>
            <w:sz w:val="28"/>
            <w:szCs w:val="28"/>
          </w:rPr>
          <w:delText>重</w:delText>
        </w:r>
      </w:del>
      <w:ins w:id="43" w:author="Administrator" w:date="2015-07-10T19:28:00Z">
        <w:r>
          <w:rPr>
            <w:rFonts w:hint="eastAsia" w:ascii="华文楷体" w:hAnsi="华文楷体" w:eastAsia="华文楷体"/>
            <w:sz w:val="28"/>
            <w:szCs w:val="28"/>
            <w:lang w:eastAsia="zh-CN"/>
          </w:rPr>
          <w:t>中</w:t>
        </w:r>
      </w:ins>
      <w:r>
        <w:rPr>
          <w:rFonts w:hint="eastAsia" w:ascii="华文楷体" w:hAnsi="华文楷体" w:eastAsia="华文楷体"/>
          <w:sz w:val="28"/>
          <w:szCs w:val="28"/>
        </w:rPr>
        <w:t>兴宁玛派的一个祖师大德，尤其是对于大圆满心地方面，通过造《七宝藏》还是《四心滴》还有《三休息》，通过这个方面把宁玛派</w:t>
      </w:r>
      <w:del w:id="44" w:author="Administrator" w:date="2015-07-10T19:29:00Z">
        <w:r>
          <w:rPr>
            <w:rFonts w:hint="eastAsia" w:ascii="华文楷体" w:hAnsi="华文楷体" w:eastAsia="华文楷体"/>
            <w:sz w:val="28"/>
            <w:szCs w:val="28"/>
          </w:rPr>
          <w:delText>他</w:delText>
        </w:r>
      </w:del>
      <w:ins w:id="45" w:author="Administrator" w:date="2015-07-10T19:2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的法流系统整理，系统化的整理，然后呢就是说后面的这些很多学者通过他呢威力加持于法本</w:t>
      </w:r>
      <w:del w:id="46" w:author="Administrator" w:date="2015-07-10T19:29:00Z">
        <w:r>
          <w:rPr>
            <w:rFonts w:hint="eastAsia" w:ascii="华文楷体" w:hAnsi="华文楷体" w:eastAsia="华文楷体"/>
            <w:sz w:val="28"/>
            <w:szCs w:val="28"/>
          </w:rPr>
          <w:delText>的</w:delText>
        </w:r>
      </w:del>
      <w:ins w:id="47" w:author="Administrator" w:date="2015-07-10T19:29: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善说力，像这样的话传承也是源源不断的，在荣索班智达这些论典当中《入大乘论》等等，还有《</w:t>
      </w:r>
      <w:del w:id="48" w:author="Administrator" w:date="2015-07-10T19:29:00Z">
        <w:r>
          <w:rPr>
            <w:rFonts w:hint="eastAsia" w:ascii="华文楷体" w:hAnsi="华文楷体" w:eastAsia="华文楷体"/>
            <w:sz w:val="28"/>
            <w:szCs w:val="28"/>
          </w:rPr>
          <w:delText>大</w:delText>
        </w:r>
      </w:del>
      <w:r>
        <w:rPr>
          <w:rFonts w:hint="eastAsia" w:ascii="华文楷体" w:hAnsi="华文楷体" w:eastAsia="华文楷体"/>
          <w:sz w:val="28"/>
          <w:szCs w:val="28"/>
        </w:rPr>
        <w:t>幻化网》的注释。无垢光尊者的这个《七宝藏》，尤其是《如意宝藏论》当中对中观的</w:t>
      </w:r>
      <w:del w:id="49" w:author="Administrator" w:date="2015-07-10T19:30:00Z">
        <w:r>
          <w:rPr>
            <w:rFonts w:hint="eastAsia" w:ascii="华文楷体" w:hAnsi="华文楷体" w:eastAsia="华文楷体"/>
            <w:sz w:val="28"/>
            <w:szCs w:val="28"/>
          </w:rPr>
          <w:delText>一种</w:delText>
        </w:r>
      </w:del>
      <w:r>
        <w:rPr>
          <w:rFonts w:hint="eastAsia" w:ascii="华文楷体" w:hAnsi="华文楷体" w:eastAsia="华文楷体"/>
          <w:sz w:val="28"/>
          <w:szCs w:val="28"/>
        </w:rPr>
        <w:t>正理，有很殊胜的善说，麦彭仁波切说：依靠这些荣索班智达，全知法王无垢光尊者的善说等</w:t>
      </w:r>
      <w:del w:id="50" w:author="Administrator" w:date="2015-07-10T19:31:00Z">
        <w:r>
          <w:rPr>
            <w:rFonts w:hint="eastAsia" w:ascii="华文楷体" w:hAnsi="华文楷体" w:eastAsia="华文楷体"/>
            <w:sz w:val="28"/>
            <w:szCs w:val="28"/>
          </w:rPr>
          <w:delText>驰名</w:delText>
        </w:r>
      </w:del>
      <w:ins w:id="51" w:author="Administrator" w:date="2015-07-10T19:31:00Z">
        <w:r>
          <w:rPr>
            <w:rFonts w:hint="eastAsia" w:ascii="华文楷体" w:hAnsi="华文楷体" w:eastAsia="华文楷体"/>
            <w:sz w:val="28"/>
            <w:szCs w:val="28"/>
            <w:lang w:eastAsia="zh-CN"/>
          </w:rPr>
          <w:t>持明</w:t>
        </w:r>
      </w:ins>
      <w:r>
        <w:rPr>
          <w:rFonts w:hint="eastAsia" w:ascii="华文楷体" w:hAnsi="华文楷体" w:eastAsia="华文楷体"/>
          <w:sz w:val="28"/>
          <w:szCs w:val="28"/>
        </w:rPr>
        <w:t>传承，这</w:t>
      </w:r>
      <w:ins w:id="52" w:author="Administrator" w:date="2015-07-10T19:32:00Z">
        <w:r>
          <w:rPr>
            <w:rFonts w:hint="eastAsia" w:ascii="华文楷体" w:hAnsi="华文楷体" w:eastAsia="华文楷体"/>
            <w:sz w:val="28"/>
            <w:szCs w:val="28"/>
            <w:lang w:eastAsia="zh-CN"/>
          </w:rPr>
          <w:t>个</w:t>
        </w:r>
      </w:ins>
      <w:del w:id="53" w:author="Administrator" w:date="2015-07-10T19:32:00Z">
        <w:r>
          <w:rPr>
            <w:rFonts w:hint="eastAsia" w:ascii="华文楷体" w:hAnsi="华文楷体" w:eastAsia="华文楷体"/>
            <w:sz w:val="28"/>
            <w:szCs w:val="28"/>
          </w:rPr>
          <w:delText>个驰名传承就是宁玛派的一个译名，有的时候就说是宁玛派是驰名传承，就说在一代一代的这样的这种传承都是证悟者，都是驰名者传承下来的，所以说也叫驰名传承。10:06</w:delText>
        </w:r>
      </w:del>
    </w:p>
    <w:p>
      <w:pPr>
        <w:ind w:firstLine="570"/>
        <w:rPr>
          <w:del w:id="54" w:author="Administrator" w:date="2015-07-10T19:32:00Z"/>
          <w:rFonts w:hint="eastAsia" w:ascii="华文楷体" w:hAnsi="华文楷体" w:eastAsia="华文楷体"/>
          <w:sz w:val="28"/>
          <w:szCs w:val="28"/>
        </w:rPr>
      </w:pPr>
      <w:del w:id="55" w:author="Administrator" w:date="2015-07-10T19:32:00Z">
        <w:r>
          <w:rPr>
            <w:rFonts w:hint="eastAsia" w:ascii="华文楷体" w:hAnsi="华文楷体" w:eastAsia="华文楷体"/>
            <w:sz w:val="28"/>
            <w:szCs w:val="28"/>
          </w:rPr>
          <w:delText>开始时间9分55秒</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持明传承就是宁玛派的一个异名，就宁玛派的异名，有的时候就说宁玛派是持明传承，就说是在一代一代的这样传承他都是证悟者都是持明者传承下来的，所以说也叫做持明传承。那么就说</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56" w:author="Administrator" w:date="2015-07-10T19:33:00Z">
            <w:rPr>
              <w:rFonts w:hint="eastAsia" w:ascii="华文楷体" w:hAnsi="华文楷体" w:eastAsia="华文楷体"/>
              <w:sz w:val="28"/>
              <w:szCs w:val="28"/>
            </w:rPr>
          </w:rPrChange>
        </w:rPr>
        <w:t>持明传承的教典而使智慧稍</w:t>
      </w:r>
      <w:del w:id="57" w:author="Administrator" w:date="2015-07-10T19:33:00Z">
        <w:r>
          <w:rPr>
            <w:rFonts w:hint="eastAsia" w:ascii="黑体" w:hAnsi="黑体" w:eastAsia="黑体" w:cs="黑体"/>
            <w:sz w:val="28"/>
            <w:szCs w:val="28"/>
            <w:rPrChange w:id="58" w:author="Administrator" w:date="2015-07-10T19:33:00Z">
              <w:rPr>
                <w:rFonts w:hint="eastAsia" w:ascii="华文楷体" w:hAnsi="华文楷体" w:eastAsia="华文楷体"/>
                <w:sz w:val="28"/>
                <w:szCs w:val="28"/>
              </w:rPr>
            </w:rPrChange>
          </w:rPr>
          <w:delText>等</w:delText>
        </w:r>
      </w:del>
      <w:ins w:id="59" w:author="Administrator" w:date="2015-07-10T19:33:00Z">
        <w:r>
          <w:rPr>
            <w:rFonts w:hint="eastAsia" w:ascii="黑体" w:hAnsi="黑体" w:eastAsia="黑体" w:cs="黑体"/>
            <w:sz w:val="28"/>
            <w:szCs w:val="28"/>
            <w:lang w:eastAsia="zh-CN"/>
            <w:rPrChange w:id="60" w:author="Administrator" w:date="2015-07-10T19:33:00Z">
              <w:rPr>
                <w:rFonts w:hint="eastAsia" w:ascii="华文楷体" w:hAnsi="华文楷体" w:eastAsia="华文楷体"/>
                <w:sz w:val="28"/>
                <w:szCs w:val="28"/>
                <w:lang w:eastAsia="zh-CN"/>
              </w:rPr>
            </w:rPrChange>
          </w:rPr>
          <w:t>得</w:t>
        </w:r>
      </w:ins>
      <w:r>
        <w:rPr>
          <w:rFonts w:hint="eastAsia" w:ascii="黑体" w:hAnsi="黑体" w:eastAsia="黑体" w:cs="黑体"/>
          <w:sz w:val="28"/>
          <w:szCs w:val="28"/>
          <w:rPrChange w:id="61" w:author="Administrator" w:date="2015-07-10T19:33:00Z">
            <w:rPr>
              <w:rFonts w:hint="eastAsia" w:ascii="华文楷体" w:hAnsi="华文楷体" w:eastAsia="华文楷体"/>
              <w:sz w:val="28"/>
              <w:szCs w:val="28"/>
            </w:rPr>
          </w:rPrChange>
        </w:rPr>
        <w:t>展现，</w:t>
      </w:r>
      <w:r>
        <w:rPr>
          <w:rFonts w:hint="eastAsia" w:ascii="华文楷体" w:hAnsi="华文楷体" w:eastAsia="华文楷体"/>
          <w:sz w:val="28"/>
          <w:szCs w:val="28"/>
        </w:rPr>
        <w:t>】</w:t>
      </w:r>
    </w:p>
    <w:p>
      <w:pPr>
        <w:ind w:firstLine="570"/>
        <w:rPr>
          <w:del w:id="62" w:author="Administrator" w:date="2015-07-10T19:34:00Z"/>
          <w:rFonts w:hint="eastAsia" w:ascii="华文楷体" w:hAnsi="华文楷体" w:eastAsia="华文楷体"/>
          <w:sz w:val="28"/>
          <w:szCs w:val="28"/>
        </w:rPr>
      </w:pPr>
      <w:r>
        <w:rPr>
          <w:rFonts w:hint="eastAsia" w:ascii="华文楷体" w:hAnsi="华文楷体" w:eastAsia="华文楷体"/>
          <w:sz w:val="28"/>
          <w:szCs w:val="28"/>
        </w:rPr>
        <w:t>就是很谦虚，稍稍</w:t>
      </w:r>
      <w:del w:id="63" w:author="Administrator" w:date="2015-07-10T19:33:00Z">
        <w:r>
          <w:rPr>
            <w:rFonts w:hint="eastAsia" w:ascii="华文楷体" w:hAnsi="华文楷体" w:eastAsia="华文楷体"/>
            <w:sz w:val="28"/>
            <w:szCs w:val="28"/>
          </w:rPr>
          <w:delText>地</w:delText>
        </w:r>
      </w:del>
      <w:ins w:id="64" w:author="Administrator" w:date="2015-07-10T19:33:00Z">
        <w:r>
          <w:rPr>
            <w:rFonts w:hint="eastAsia" w:ascii="华文楷体" w:hAnsi="华文楷体" w:eastAsia="华文楷体"/>
            <w:sz w:val="28"/>
            <w:szCs w:val="28"/>
            <w:lang w:eastAsia="zh-CN"/>
          </w:rPr>
          <w:t>的也</w:t>
        </w:r>
      </w:ins>
      <w:r>
        <w:rPr>
          <w:rFonts w:hint="eastAsia" w:ascii="华文楷体" w:hAnsi="华文楷体" w:eastAsia="华文楷体"/>
          <w:sz w:val="28"/>
          <w:szCs w:val="28"/>
        </w:rPr>
        <w:t>得到一点智慧。</w:t>
      </w:r>
    </w:p>
    <w:p>
      <w:pPr>
        <w:ind w:firstLine="570"/>
        <w:rPr>
          <w:ins w:id="65" w:author="Administrator" w:date="2015-07-10T19:34:00Z"/>
          <w:rFonts w:hint="eastAsia" w:ascii="华文楷体" w:hAnsi="华文楷体" w:eastAsia="华文楷体"/>
          <w:sz w:val="28"/>
          <w:szCs w:val="28"/>
        </w:rPr>
      </w:pPr>
      <w:del w:id="66" w:author="Administrator" w:date="2015-07-10T19:34:00Z">
        <w:r>
          <w:rPr>
            <w:rFonts w:hint="eastAsia" w:ascii="华文楷体" w:hAnsi="华文楷体" w:eastAsia="华文楷体"/>
            <w:sz w:val="28"/>
            <w:szCs w:val="28"/>
          </w:rPr>
          <w:delText>【</w:delText>
        </w:r>
      </w:del>
      <w:r>
        <w:rPr>
          <w:rFonts w:hint="eastAsia" w:ascii="华文楷体" w:hAnsi="华文楷体" w:eastAsia="华文楷体"/>
          <w:sz w:val="28"/>
          <w:szCs w:val="28"/>
        </w:rPr>
        <w:t>只不过是依此威力而作论述的。</w:t>
      </w:r>
    </w:p>
    <w:p>
      <w:pPr>
        <w:ind w:firstLine="570"/>
        <w:rPr>
          <w:rFonts w:hint="eastAsia" w:ascii="黑体" w:hAnsi="黑体" w:eastAsia="黑体" w:cs="黑体"/>
          <w:sz w:val="28"/>
          <w:szCs w:val="28"/>
          <w:rPrChange w:id="67" w:author="Administrator" w:date="2015-07-10T19:34:00Z">
            <w:rPr>
              <w:rFonts w:hint="eastAsia" w:ascii="华文楷体" w:hAnsi="华文楷体" w:eastAsia="华文楷体"/>
              <w:sz w:val="28"/>
              <w:szCs w:val="28"/>
            </w:rPr>
          </w:rPrChange>
        </w:rPr>
      </w:pPr>
      <w:ins w:id="68" w:author="Administrator" w:date="2015-07-10T19:34:00Z">
        <w:r>
          <w:rPr>
            <w:rFonts w:hint="eastAsia" w:ascii="华文楷体" w:hAnsi="华文楷体" w:eastAsia="华文楷体"/>
            <w:sz w:val="28"/>
            <w:szCs w:val="28"/>
            <w:lang w:eastAsia="zh-CN"/>
          </w:rPr>
          <w:t>【</w:t>
        </w:r>
      </w:ins>
      <w:r>
        <w:rPr>
          <w:rFonts w:hint="eastAsia" w:ascii="黑体" w:hAnsi="黑体" w:eastAsia="黑体" w:cs="黑体"/>
          <w:sz w:val="28"/>
          <w:szCs w:val="28"/>
          <w:rPrChange w:id="69" w:author="Administrator" w:date="2015-07-10T19:34:00Z">
            <w:rPr>
              <w:rFonts w:hint="eastAsia" w:ascii="华文楷体" w:hAnsi="华文楷体" w:eastAsia="华文楷体"/>
              <w:sz w:val="28"/>
              <w:szCs w:val="28"/>
            </w:rPr>
          </w:rPrChange>
        </w:rPr>
        <w:t>对于此等法理，入定于清净离尘之境界的人以及探索深广之处已至究竟者，必定深信不疑。】</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对于这样一种根本慧定的境界，名言谛当中如梦如幻后得是如梦如幻的，那么入根本慧定的时候呢就说一切无所缘远离一切戏论这个就是此处所讲到的此等法理的意思。那么对于这个法理呢两种人可以深信不疑：第一种人是</w:t>
      </w:r>
      <w:del w:id="70" w:author="Administrator" w:date="2015-07-10T19:50:00Z">
        <w:r>
          <w:rPr>
            <w:rFonts w:hint="eastAsia" w:ascii="华文楷体" w:hAnsi="华文楷体" w:eastAsia="华文楷体"/>
            <w:sz w:val="28"/>
            <w:szCs w:val="28"/>
          </w:rPr>
          <w:delText>【</w:delText>
        </w:r>
      </w:del>
      <w:r>
        <w:rPr>
          <w:rFonts w:hint="eastAsia" w:ascii="华文楷体" w:hAnsi="华文楷体" w:eastAsia="华文楷体"/>
          <w:sz w:val="28"/>
          <w:szCs w:val="28"/>
        </w:rPr>
        <w:t>入定于清净离尘之境界的人，</w:t>
      </w:r>
      <w:del w:id="71" w:author="Administrator" w:date="2015-07-10T19:50:00Z">
        <w:r>
          <w:rPr>
            <w:rFonts w:hint="eastAsia" w:ascii="华文楷体" w:hAnsi="华文楷体" w:eastAsia="华文楷体"/>
            <w:sz w:val="28"/>
            <w:szCs w:val="28"/>
          </w:rPr>
          <w:delText>】</w:delText>
        </w:r>
      </w:del>
      <w:r>
        <w:rPr>
          <w:rFonts w:hint="eastAsia" w:ascii="华文楷体" w:hAnsi="华文楷体" w:eastAsia="华文楷体"/>
          <w:sz w:val="28"/>
          <w:szCs w:val="28"/>
        </w:rPr>
        <w:t>他就是说经常就是安住在这样清净离尘的境界，真正已经完全证悟了这样一种殊胜离戏的光明境界，或者这样离戏的这样法界的人他是深信不疑的，因为他是完全安住在这个</w:t>
      </w:r>
      <w:del w:id="72" w:author="Administrator" w:date="2015-07-10T19:51:00Z">
        <w:r>
          <w:rPr>
            <w:rFonts w:hint="eastAsia" w:ascii="华文楷体" w:hAnsi="华文楷体" w:eastAsia="华文楷体"/>
            <w:sz w:val="28"/>
            <w:szCs w:val="28"/>
          </w:rPr>
          <w:delText>无缘（11分04秒）</w:delText>
        </w:r>
      </w:del>
      <w:ins w:id="73" w:author="Administrator" w:date="2015-07-10T19:51:00Z">
        <w:r>
          <w:rPr>
            <w:rFonts w:hint="eastAsia" w:ascii="华文楷体" w:hAnsi="华文楷体" w:eastAsia="华文楷体"/>
            <w:sz w:val="28"/>
            <w:szCs w:val="28"/>
            <w:lang w:eastAsia="zh-CN"/>
          </w:rPr>
          <w:t>地步</w:t>
        </w:r>
      </w:ins>
      <w:r>
        <w:rPr>
          <w:rFonts w:hint="eastAsia" w:ascii="华文楷体" w:hAnsi="华文楷体" w:eastAsia="华文楷体"/>
          <w:sz w:val="28"/>
          <w:szCs w:val="28"/>
        </w:rPr>
        <w:t>当中，所以对这个法理是深信不疑；第二种人虽然没有证悟，但是呢</w:t>
      </w:r>
      <w:del w:id="74" w:author="Administrator" w:date="2015-07-10T19:51:00Z">
        <w:r>
          <w:rPr>
            <w:rFonts w:hint="eastAsia" w:ascii="华文楷体" w:hAnsi="华文楷体" w:eastAsia="华文楷体"/>
            <w:b/>
            <w:bCs/>
            <w:sz w:val="28"/>
            <w:szCs w:val="28"/>
            <w:rPrChange w:id="75" w:author="Administrator" w:date="2015-07-10T19:51:00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76" w:author="Administrator" w:date="2015-07-10T19:51:00Z">
            <w:rPr>
              <w:rFonts w:hint="eastAsia" w:ascii="华文楷体" w:hAnsi="华文楷体" w:eastAsia="华文楷体"/>
              <w:sz w:val="28"/>
              <w:szCs w:val="28"/>
            </w:rPr>
          </w:rPrChange>
        </w:rPr>
        <w:t>探索深广之处已至究竟者</w:t>
      </w:r>
      <w:del w:id="77" w:author="Administrator" w:date="2015-07-10T19:51:00Z">
        <w:r>
          <w:rPr>
            <w:rFonts w:hint="eastAsia" w:ascii="华文楷体" w:hAnsi="华文楷体" w:eastAsia="华文楷体"/>
            <w:sz w:val="28"/>
            <w:szCs w:val="28"/>
          </w:rPr>
          <w:delText>】</w:delText>
        </w:r>
      </w:del>
      <w:r>
        <w:rPr>
          <w:rFonts w:hint="eastAsia" w:ascii="华文楷体" w:hAnsi="华文楷体" w:eastAsia="华文楷体"/>
          <w:sz w:val="28"/>
          <w:szCs w:val="28"/>
        </w:rPr>
        <w:t>，没有证悟没有通过这样入定的方式去体验，但是就说在闻思的时候学习的时候呢对于深广之处的探索已经达到了究竟了，就说应成派他所抉择的这样一种离戏的观点到底怎么怎么样的，就是说对于深广之处已经探至究竟的人对于这个法理也是深信不疑的。那么下面就是一个暂停偈：</w:t>
      </w:r>
    </w:p>
    <w:p>
      <w:pPr>
        <w:ind w:firstLine="570"/>
        <w:rPr>
          <w:rFonts w:hint="eastAsia" w:ascii="黑体" w:hAnsi="黑体" w:eastAsia="黑体" w:cs="黑体"/>
          <w:sz w:val="28"/>
          <w:szCs w:val="28"/>
          <w:rPrChange w:id="78" w:author="Administrator" w:date="2015-07-10T19:54:00Z">
            <w:rPr>
              <w:rFonts w:hint="eastAsia" w:ascii="华文楷体" w:hAnsi="华文楷体" w:eastAsia="华文楷体"/>
              <w:sz w:val="28"/>
              <w:szCs w:val="28"/>
            </w:rPr>
          </w:rPrChange>
        </w:rPr>
      </w:pPr>
      <w:r>
        <w:rPr>
          <w:rFonts w:hint="eastAsia" w:ascii="黑体" w:hAnsi="黑体" w:eastAsia="黑体" w:cs="黑体"/>
          <w:sz w:val="28"/>
          <w:szCs w:val="28"/>
          <w:rPrChange w:id="79" w:author="Administrator" w:date="2015-07-10T19:54:00Z">
            <w:rPr>
              <w:rFonts w:hint="eastAsia" w:ascii="华文楷体" w:hAnsi="华文楷体" w:eastAsia="华文楷体"/>
              <w:sz w:val="28"/>
              <w:szCs w:val="28"/>
            </w:rPr>
          </w:rPrChange>
        </w:rPr>
        <w:t>称广述者虽颇多，明品深义廖无几，</w:t>
      </w:r>
    </w:p>
    <w:p>
      <w:pPr>
        <w:ind w:firstLine="570"/>
        <w:rPr>
          <w:rFonts w:hint="eastAsia" w:ascii="黑体" w:hAnsi="黑体" w:eastAsia="黑体" w:cs="黑体"/>
          <w:sz w:val="28"/>
          <w:szCs w:val="28"/>
          <w:rPrChange w:id="80" w:author="Administrator" w:date="2015-07-10T19:54:00Z">
            <w:rPr>
              <w:rFonts w:hint="eastAsia" w:ascii="华文楷体" w:hAnsi="华文楷体" w:eastAsia="华文楷体"/>
              <w:sz w:val="28"/>
              <w:szCs w:val="28"/>
            </w:rPr>
          </w:rPrChange>
        </w:rPr>
      </w:pPr>
      <w:r>
        <w:rPr>
          <w:rFonts w:hint="eastAsia" w:ascii="黑体" w:hAnsi="黑体" w:eastAsia="黑体" w:cs="黑体"/>
          <w:sz w:val="28"/>
          <w:szCs w:val="28"/>
          <w:rPrChange w:id="81" w:author="Administrator" w:date="2015-07-10T19:54:00Z">
            <w:rPr>
              <w:rFonts w:hint="eastAsia" w:ascii="华文楷体" w:hAnsi="华文楷体" w:eastAsia="华文楷体"/>
              <w:sz w:val="28"/>
              <w:szCs w:val="28"/>
            </w:rPr>
          </w:rPrChange>
        </w:rPr>
        <w:t>若具最深智胜舌，当尝奥义此妙味。</w:t>
      </w:r>
    </w:p>
    <w:p>
      <w:pPr>
        <w:ind w:firstLine="570"/>
        <w:rPr>
          <w:rFonts w:hint="eastAsia" w:ascii="黑体" w:hAnsi="黑体" w:eastAsia="黑体" w:cs="黑体"/>
          <w:sz w:val="28"/>
          <w:szCs w:val="28"/>
          <w:rPrChange w:id="82" w:author="Administrator" w:date="2015-07-10T19:54:00Z">
            <w:rPr>
              <w:rFonts w:hint="eastAsia" w:ascii="华文楷体" w:hAnsi="华文楷体" w:eastAsia="华文楷体"/>
              <w:sz w:val="28"/>
              <w:szCs w:val="28"/>
            </w:rPr>
          </w:rPrChange>
        </w:rPr>
      </w:pPr>
      <w:r>
        <w:rPr>
          <w:rFonts w:hint="eastAsia" w:ascii="黑体" w:hAnsi="黑体" w:eastAsia="黑体" w:cs="黑体"/>
          <w:sz w:val="28"/>
          <w:szCs w:val="28"/>
          <w:rPrChange w:id="83" w:author="Administrator" w:date="2015-07-10T19:54:00Z">
            <w:rPr>
              <w:rFonts w:hint="eastAsia" w:ascii="华文楷体" w:hAnsi="华文楷体" w:eastAsia="华文楷体"/>
              <w:sz w:val="28"/>
              <w:szCs w:val="28"/>
            </w:rPr>
          </w:rPrChange>
        </w:rPr>
        <w:t>此为暂停偈。</w:t>
      </w:r>
    </w:p>
    <w:p>
      <w:pPr>
        <w:ind w:firstLine="570"/>
        <w:rPr>
          <w:rFonts w:hint="eastAsia" w:ascii="华文楷体" w:hAnsi="华文楷体" w:eastAsia="华文楷体"/>
          <w:sz w:val="28"/>
          <w:szCs w:val="28"/>
        </w:rPr>
      </w:pPr>
      <w:r>
        <w:rPr>
          <w:rFonts w:hint="eastAsia" w:ascii="华文楷体" w:hAnsi="华文楷体" w:eastAsia="华文楷体"/>
          <w:sz w:val="28"/>
          <w:szCs w:val="28"/>
        </w:rPr>
        <w:t>暂停偈也是说有些大德在写论典的时候中间休息的时候，有的时候写个颂词作为暂时停止的地方。</w:t>
      </w:r>
    </w:p>
    <w:p>
      <w:pPr>
        <w:ind w:firstLine="570"/>
        <w:rPr>
          <w:rFonts w:hint="eastAsia" w:ascii="华文楷体" w:hAnsi="华文楷体" w:eastAsia="华文楷体"/>
          <w:sz w:val="28"/>
          <w:szCs w:val="28"/>
        </w:rPr>
      </w:pPr>
      <w:del w:id="84" w:author="Administrator" w:date="2015-07-10T19:54:00Z">
        <w:r>
          <w:rPr>
            <w:rFonts w:hint="eastAsia" w:ascii="华文楷体" w:hAnsi="华文楷体" w:eastAsia="华文楷体"/>
            <w:b/>
            <w:bCs/>
            <w:sz w:val="28"/>
            <w:szCs w:val="28"/>
            <w:rPrChange w:id="85" w:author="Administrator" w:date="2015-07-10T19:54:00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86" w:author="Administrator" w:date="2015-07-10T19:54:00Z">
            <w:rPr>
              <w:rFonts w:hint="eastAsia" w:ascii="华文楷体" w:hAnsi="华文楷体" w:eastAsia="华文楷体"/>
              <w:sz w:val="28"/>
              <w:szCs w:val="28"/>
            </w:rPr>
          </w:rPrChange>
        </w:rPr>
        <w:t>称广述者虽颇多</w:t>
      </w:r>
      <w:del w:id="87" w:author="Administrator" w:date="2015-07-10T19:54:00Z">
        <w:r>
          <w:rPr>
            <w:rFonts w:hint="eastAsia" w:ascii="华文楷体" w:hAnsi="华文楷体" w:eastAsia="华文楷体"/>
            <w:sz w:val="28"/>
            <w:szCs w:val="28"/>
          </w:rPr>
          <w:delText>】</w:delText>
        </w:r>
      </w:del>
      <w:r>
        <w:rPr>
          <w:rFonts w:hint="eastAsia" w:ascii="华文楷体" w:hAnsi="华文楷体" w:eastAsia="华文楷体"/>
          <w:sz w:val="28"/>
          <w:szCs w:val="28"/>
        </w:rPr>
        <w:t>，那么在就说佛教的这样传承当中呢，很多人在描绘这样佛经论典的密意，那么就是说自己是能够广述佛经密意的人虽然是非常非常的多，但是呢</w:t>
      </w:r>
      <w:del w:id="88" w:author="Administrator" w:date="2015-07-10T19:55:00Z">
        <w:r>
          <w:rPr>
            <w:rFonts w:hint="eastAsia" w:ascii="华文楷体" w:hAnsi="华文楷体" w:eastAsia="华文楷体"/>
            <w:b/>
            <w:bCs/>
            <w:sz w:val="28"/>
            <w:szCs w:val="28"/>
            <w:rPrChange w:id="89" w:author="Administrator" w:date="2015-07-10T19:55:00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90" w:author="Administrator" w:date="2015-07-10T19:55:00Z">
            <w:rPr>
              <w:rFonts w:hint="eastAsia" w:ascii="华文楷体" w:hAnsi="华文楷体" w:eastAsia="华文楷体"/>
              <w:sz w:val="28"/>
              <w:szCs w:val="28"/>
            </w:rPr>
          </w:rPrChange>
        </w:rPr>
        <w:t>明品深义廖无几</w:t>
      </w:r>
      <w:del w:id="91" w:author="Administrator" w:date="2015-07-10T19:55:00Z">
        <w:r>
          <w:rPr>
            <w:rFonts w:hint="eastAsia" w:ascii="华文楷体" w:hAnsi="华文楷体" w:eastAsia="华文楷体"/>
            <w:sz w:val="28"/>
            <w:szCs w:val="28"/>
          </w:rPr>
          <w:delText>】</w:delText>
        </w:r>
      </w:del>
      <w:r>
        <w:rPr>
          <w:rFonts w:hint="eastAsia" w:ascii="华文楷体" w:hAnsi="华文楷体" w:eastAsia="华文楷体"/>
          <w:sz w:val="28"/>
          <w:szCs w:val="28"/>
        </w:rPr>
        <w:t>，就是说说自己能够广述的人非常多，但是呢就是说能够明显的、能够明了地品尝深义的人是寥寥无几的，你就虽然能够说很多但是在里面的这个甚深的含义真正能够品尝的人还是不多的。</w:t>
      </w:r>
      <w:del w:id="92" w:author="Administrator" w:date="2015-07-10T19:55:00Z">
        <w:r>
          <w:rPr>
            <w:rFonts w:hint="eastAsia" w:ascii="华文楷体" w:hAnsi="华文楷体" w:eastAsia="华文楷体"/>
            <w:b/>
            <w:bCs/>
            <w:sz w:val="28"/>
            <w:szCs w:val="28"/>
            <w:rPrChange w:id="93" w:author="Administrator" w:date="2015-07-10T19:55:00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94" w:author="Administrator" w:date="2015-07-10T19:55:00Z">
            <w:rPr>
              <w:rFonts w:hint="eastAsia" w:ascii="华文楷体" w:hAnsi="华文楷体" w:eastAsia="华文楷体"/>
              <w:sz w:val="28"/>
              <w:szCs w:val="28"/>
            </w:rPr>
          </w:rPrChange>
        </w:rPr>
        <w:t>若具最深智胜舌，当尝奥义此妙味</w:t>
      </w:r>
      <w:del w:id="95" w:author="Administrator" w:date="2015-07-10T19:55:0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后面的这些弟子或者就是说不管是谁呢如果具备最为甚深智慧的这个殊胜舌头，那么就有了品尝奥义这个妙味的机会了。如果有了这个甚深的智慧的舌头应该品尝这个奥义这样一种妙味，就是说在入定位是怎么安立的？在出定位怎么安立的？等等。这些奥义的妙味呢如果你具备了这样最为甚深的智慧殊胜的舌头的话，就应该去品尝。也是劝导后学也应该对于一切诸法的这样一种奥义</w:t>
      </w:r>
      <w:ins w:id="96" w:author="Administrator" w:date="2015-07-10T19:56: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在这个方面你要下功夫，而不是说在词句上面去了达很多很多的问题，主要是这个词句所表达的意义</w:t>
      </w:r>
      <w:ins w:id="97" w:author="Administrator" w:date="2015-07-10T19:56:00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必须还是要有一个甚深的智慧去品尝的。那么我们在学习佛法的过程当中呢，也有这样一种阶段嘛，最初的时候对于这样一种文字啊都没办法去</w:t>
      </w:r>
      <w:del w:id="98" w:author="Administrator" w:date="2015-07-10T19:57:00Z">
        <w:r>
          <w:rPr>
            <w:rFonts w:hint="eastAsia" w:ascii="华文楷体" w:hAnsi="华文楷体" w:eastAsia="华文楷体"/>
            <w:sz w:val="28"/>
            <w:szCs w:val="28"/>
          </w:rPr>
          <w:delText>趣</w:delText>
        </w:r>
      </w:del>
      <w:ins w:id="99" w:author="Administrator" w:date="2015-07-10T19:57:00Z">
        <w:r>
          <w:rPr>
            <w:rFonts w:hint="eastAsia" w:ascii="华文楷体" w:hAnsi="华文楷体" w:eastAsia="华文楷体"/>
            <w:sz w:val="28"/>
            <w:szCs w:val="28"/>
            <w:lang w:eastAsia="zh-CN"/>
          </w:rPr>
          <w:t>趋</w:t>
        </w:r>
      </w:ins>
      <w:r>
        <w:rPr>
          <w:rFonts w:hint="eastAsia" w:ascii="华文楷体" w:hAnsi="华文楷体" w:eastAsia="华文楷体"/>
          <w:sz w:val="28"/>
          <w:szCs w:val="28"/>
        </w:rPr>
        <w:t>入的，那么就说过段时间之后对文字方面虽然可以</w:t>
      </w:r>
      <w:ins w:id="100" w:author="Administrator" w:date="2015-07-10T19:57:00Z">
        <w:r>
          <w:rPr>
            <w:rFonts w:hint="eastAsia" w:ascii="华文楷体" w:hAnsi="华文楷体" w:eastAsia="华文楷体"/>
            <w:sz w:val="28"/>
            <w:szCs w:val="28"/>
            <w:lang w:eastAsia="zh-CN"/>
          </w:rPr>
          <w:t>趋</w:t>
        </w:r>
      </w:ins>
      <w:del w:id="101" w:author="Administrator" w:date="2015-07-10T19:57:00Z">
        <w:r>
          <w:rPr>
            <w:rFonts w:hint="eastAsia" w:ascii="华文楷体" w:hAnsi="华文楷体" w:eastAsia="华文楷体"/>
            <w:sz w:val="28"/>
            <w:szCs w:val="28"/>
          </w:rPr>
          <w:delText>趣</w:delText>
        </w:r>
      </w:del>
      <w:r>
        <w:rPr>
          <w:rFonts w:hint="eastAsia" w:ascii="华文楷体" w:hAnsi="华文楷体" w:eastAsia="华文楷体"/>
          <w:sz w:val="28"/>
          <w:szCs w:val="28"/>
        </w:rPr>
        <w:t>入，但是它的意义方面就说很难以抓住它的重点，这个也是一种智慧循序渐进成熟的过程，这个方面就必须要经常地去祈祷文殊师利菩萨，文殊师利菩萨是可以说是三世诸佛智慧的总集，所以如果经常念文殊师利菩萨的心咒啊，经常念他的祈祷文的话我们相续当中智慧就越来越生起，我们相续当中智慧越来越生起呢对于佛经论典当中所诠的意义，对它意义的发掘他也能够逐渐逐渐地深入，以前话只是在词句上面大家划来划去的，（那么下面就对于）以后就对于它的甚深的意义真正能够品尝了，能够通达佛菩萨造论典的这样一种殊胜的意趣。像这样话是在经常做祈祷，经常做祈祷的话一天两天可能也许看不出来，但是就时间长时间去做祈祷去做观修的话，那么再通过几年十几年的过程当中就会发现自己的智慧的的确确会有一种越来越明显的这样过程，这方面是必须要祈祷文殊菩萨进行加持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下面就是讲另外一个问题，对于阿赖耶识名言当中到底可不可以承许的问题，也是一组辩论。</w:t>
      </w:r>
    </w:p>
    <w:p>
      <w:pPr>
        <w:ind w:firstLine="570"/>
        <w:rPr>
          <w:rFonts w:hint="eastAsia" w:ascii="黑体" w:hAnsi="黑体" w:eastAsia="黑体" w:cs="黑体"/>
          <w:sz w:val="28"/>
          <w:szCs w:val="28"/>
          <w:rPrChange w:id="102" w:author="Administrator" w:date="2015-07-10T19:59: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03" w:author="Administrator" w:date="2015-07-10T19:59:00Z">
            <w:rPr>
              <w:rFonts w:hint="eastAsia" w:ascii="华文楷体" w:hAnsi="华文楷体" w:eastAsia="华文楷体"/>
              <w:sz w:val="28"/>
              <w:szCs w:val="28"/>
            </w:rPr>
          </w:rPrChange>
        </w:rPr>
        <w:t>关于唯识宗所许的观点，后来的法师们说，这位大阿闍黎并不承认与六识异体存在的阿赖耶，本来意识所分出的最细微部分就是阿赖耶，这在个别大中观与密宗相关内容中也曾多次出现过。】</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对于唯识宗所承许的这样阿赖耶识的观点啦，因为阿赖耶识是唯识宗的核心嘛，所以唯识宗所承许的这个观点后来的有些法师们是这样说的：那么这位大阿闍黎就说静命菩萨他并不承认和六识异体存在的阿赖耶。那么就不承认与六识异体存在的阿赖耶意思是什么呢？就说真正来讲就说静命论师他只承许第六识，只承许第六意识，那么就说和第六意识他体的阿赖耶识从来不承认的。那么下面就是讲本来意识所分出的最细微部分就是阿赖耶，他就是说意识平时我们就是讲无分别意识啊或者就是说分别意识</w:t>
      </w:r>
      <w:ins w:id="104" w:author="Administrator" w:date="2015-07-10T20:15: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方面是粗大的意识方面，那么这个意识的最细微部分呢？最细微部分那么就是阿赖耶。实际上就是说这个阿赖耶和第六意识它是一个本体的，和六识他体存在的阿赖耶静命菩萨不承认。那么这样一种观点是在个别大中观的这样一种论典当中也出现过，就是把第六意识最细微部分呢安立成阿赖耶的，还有在密宗相关的内容当中也是把这样一种意识的细微部分安立成阿赖耶的。这个方面后面这一句就相当于举教证啦，就是我这个观点实际上个别大中观的论典当中、密宗的续部当中曾经出现过这样问题，所以静命论师也应该是不承认第八识的，不应该承认第八识只承许就说是第六识的微细部分呢这个方面就是第八识，阿赖耶存在承认呢，但是就是说和六识他体的异体存在的阿赖耶不承认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下面就对这个问题作个分析：</w:t>
      </w:r>
    </w:p>
    <w:p>
      <w:pPr>
        <w:ind w:firstLine="570"/>
        <w:rPr>
          <w:rFonts w:hint="eastAsia" w:ascii="黑体" w:hAnsi="黑体" w:eastAsia="黑体" w:cs="黑体"/>
          <w:sz w:val="28"/>
          <w:szCs w:val="28"/>
          <w:rPrChange w:id="105" w:author="Administrator" w:date="2015-07-10T20:17: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06" w:author="Administrator" w:date="2015-07-10T20:17:00Z">
            <w:rPr>
              <w:rFonts w:hint="eastAsia" w:ascii="华文楷体" w:hAnsi="华文楷体" w:eastAsia="华文楷体"/>
              <w:sz w:val="28"/>
              <w:szCs w:val="28"/>
            </w:rPr>
          </w:rPrChange>
        </w:rPr>
        <w:t>一般说来，这部论中的确没有承认阿赖耶的明显字眼，因而凭着自己的想法暂且如是安立也未尝不可。】</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是个总说，一般来说在《中观庄严论》的这个颂词当中呢的确没有承认阿赖耶的明显字眼，有一个颂词就是他自释嘛，像这样话很明确地直接说承认阿赖耶识这样一种明显字眼是找不到的，所以在这样一种前提之下凭着自己的想法暂且这样安立也未尝不可。因为有些大德他为了弘扬自己的宗派</w:t>
      </w:r>
      <w:ins w:id="107" w:author="Administrator" w:date="2015-07-10T20:17: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要解释这样问题，要解释这个问题所以说呢就是有些宗派他就认为在名言谛当中也不承认阿赖耶识，名言当中也不承认阿赖耶识，那么静命论师也是属于唯识和中观的一种和合的一种大论师嘛，所以说静命论师论典有的时候可以作为一种依据作为一种教证。所以说凭着自己的想法把静命论师的观点就是说安立在自己的宗派当中也是可以的，把静命论师拉入自己的阵营这个也是可以的，未尝不可，为什么？因为静命论师论典当中明显承认阿赖耶的词句、字眼是没有的。但下面就分析他的意义或者见解当中当然必须要承认阿赖耶识的。下面讲：</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【但实际上凡是承许万法唯心者如果坚决否认受持习气的阿赖耶，则是绝不合理的。】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那么如果说一方面承许万法唯心</w:t>
      </w:r>
      <w:ins w:id="108" w:author="Administrator" w:date="2015-07-10T20:2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又坚决否认受持习气的阿赖耶这方面是绝对不合理的。所以说像阿赖耶识是肯定存在的，而且就是说静命论师他在名言谛当中承许万法唯心，如果你承许万法唯心，那肯定必须要承认受持习气的阿赖耶，一方面承许万法唯心一方面坚决否认阿赖耶这个方面是绝对不合理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109" w:author="Administrator" w:date="2015-07-10T20:28:00Z">
            <w:rPr>
              <w:rFonts w:hint="eastAsia" w:ascii="华文楷体" w:hAnsi="华文楷体" w:eastAsia="华文楷体"/>
              <w:sz w:val="28"/>
              <w:szCs w:val="28"/>
            </w:rPr>
          </w:rPrChange>
        </w:rPr>
        <w:t>作为唯识宗的法师，倘若依据《楞伽经》和《解深密经》等教义而承认，那必然要认同阿赖耶，因为阿赖耶相当于是唯识宗的核心。</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唯识宗的法师呢，他依据是主要是《楞伽经》还有《解深密经》这样一种教义来进行承认的，那么如果你依据《楞伽经》和《解深密经》，《楞伽经》和《解深密经》对于阿赖耶是有非常清楚广大的阐述的，所以说肯定是必须要承许认同阿赖耶的，就是因为阿赖耶就是整个唯识宗的核心，那么如果你就说是否定了阿赖耶不承认阿赖耶，就相当于整个从核心上面推翻了唯识宗的观点了，所以说你怎么可能成为唯识宗的法师呢？静命论师他是名言谛当中是唯识宗的法师的身份来进行安立名言的，所以说呢从这个意义上观察的时候也绝对不可能不承认阿赖耶识。</w:t>
      </w:r>
    </w:p>
    <w:p>
      <w:pPr>
        <w:ind w:firstLine="570"/>
        <w:rPr>
          <w:rFonts w:hint="eastAsia" w:ascii="黑体" w:hAnsi="黑体" w:eastAsia="黑体" w:cs="黑体"/>
          <w:sz w:val="28"/>
          <w:szCs w:val="28"/>
          <w:rPrChange w:id="110" w:author="Administrator" w:date="2015-07-10T20:31: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11" w:author="Administrator" w:date="2015-07-10T20:31:00Z">
            <w:rPr>
              <w:rFonts w:hint="eastAsia" w:ascii="华文楷体" w:hAnsi="华文楷体" w:eastAsia="华文楷体"/>
              <w:sz w:val="28"/>
              <w:szCs w:val="28"/>
            </w:rPr>
          </w:rPrChange>
        </w:rPr>
        <w:t>如果它成立，染污意识才能无有抵触而立足。为此必须承许八识聚。】</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还有就说必须要承许阿赖耶识的这个原因，那么如果阿赖耶识成立了</w:t>
      </w:r>
      <w:ins w:id="112" w:author="Administrator" w:date="2015-07-10T20:31:00Z">
        <w:r>
          <w:rPr>
            <w:rFonts w:hint="eastAsia" w:ascii="华文楷体" w:hAnsi="华文楷体" w:eastAsia="华文楷体"/>
            <w:sz w:val="28"/>
            <w:szCs w:val="28"/>
            <w:lang w:eastAsia="zh-CN"/>
          </w:rPr>
          <w:t>，</w:t>
        </w:r>
      </w:ins>
      <w:r>
        <w:rPr>
          <w:rFonts w:hint="eastAsia" w:ascii="华文楷体" w:hAnsi="华文楷体" w:eastAsia="华文楷体"/>
          <w:sz w:val="28"/>
          <w:szCs w:val="28"/>
        </w:rPr>
        <w:t>染污意识才能够无有抵触而立足。那么这个染污意识和第八识之间的关系是怎么样？为什么第八识成立之后那么染污意识才能够无有抵触而立足呢？就是因为染污意识在唯识宗的就是说意义当中，染污意识就是第七识嘛，第七识就是染污意识，那么这第七识末那识，或就叫染污意识，平时</w:t>
      </w:r>
      <w:del w:id="113" w:author="Administrator" w:date="2015-07-10T20:31:00Z">
        <w:r>
          <w:rPr>
            <w:rFonts w:hint="eastAsia" w:ascii="华文楷体" w:hAnsi="华文楷体" w:eastAsia="华文楷体"/>
            <w:sz w:val="28"/>
            <w:szCs w:val="28"/>
          </w:rPr>
          <w:delText>(19分35秒)</w:delText>
        </w:r>
      </w:del>
      <w:ins w:id="114" w:author="Administrator" w:date="2015-07-10T20:31: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有的时候叫第七识，像这样话就说它是我执，它是一种我执，那么它就染污意识主要就是它是一种俱生我执，它所执著的对境呢就是把第八识错认为是我，把第八识错认为是我，所以说如果有了第八识</w:t>
      </w:r>
      <w:ins w:id="115" w:author="Administrator" w:date="2015-07-10T20:32:00Z">
        <w:r>
          <w:rPr>
            <w:rFonts w:hint="eastAsia" w:ascii="华文楷体" w:hAnsi="华文楷体" w:eastAsia="华文楷体"/>
            <w:sz w:val="28"/>
            <w:szCs w:val="28"/>
            <w:lang w:eastAsia="zh-CN"/>
          </w:rPr>
          <w:t>，</w:t>
        </w:r>
      </w:ins>
      <w:r>
        <w:rPr>
          <w:rFonts w:hint="eastAsia" w:ascii="华文楷体" w:hAnsi="华文楷体" w:eastAsia="华文楷体"/>
          <w:sz w:val="28"/>
          <w:szCs w:val="28"/>
        </w:rPr>
        <w:t>染污意识才有立足之处。当然就是说并不是真正来讲第八识就是我，这个方面的意思就是说一般的众生不了知而把这样一种第八识错认为是我。</w:t>
      </w:r>
    </w:p>
    <w:p>
      <w:pPr>
        <w:ind w:firstLine="570"/>
        <w:rPr>
          <w:del w:id="116" w:author="Administrator" w:date="2015-07-10T20:33:00Z"/>
          <w:rFonts w:hint="eastAsia" w:ascii="华文楷体" w:hAnsi="华文楷体" w:eastAsia="华文楷体"/>
          <w:sz w:val="28"/>
          <w:szCs w:val="28"/>
        </w:rPr>
      </w:pPr>
      <w:del w:id="117" w:author="Administrator" w:date="2015-07-10T20:33:00Z">
        <w:r>
          <w:rPr>
            <w:rFonts w:hint="eastAsia" w:ascii="华文楷体" w:hAnsi="华文楷体" w:eastAsia="华文楷体"/>
            <w:sz w:val="28"/>
            <w:szCs w:val="28"/>
          </w:rPr>
          <w:delText>结束时间20分04秒</w:delText>
        </w:r>
      </w:del>
    </w:p>
    <w:p>
      <w:pPr>
        <w:ind w:firstLine="570"/>
        <w:rPr>
          <w:del w:id="118" w:author="Administrator" w:date="2015-07-10T20:33:00Z"/>
          <w:rFonts w:hint="eastAsia" w:ascii="华文楷体" w:hAnsi="华文楷体" w:eastAsia="华文楷体"/>
          <w:sz w:val="28"/>
          <w:szCs w:val="28"/>
        </w:rPr>
      </w:pPr>
      <w:del w:id="119" w:author="Administrator" w:date="2015-07-10T20:33:00Z">
        <w:r>
          <w:rPr>
            <w:rFonts w:hint="eastAsia" w:ascii="华文楷体" w:hAnsi="华文楷体" w:eastAsia="华文楷体"/>
            <w:sz w:val="28"/>
            <w:szCs w:val="28"/>
          </w:rPr>
          <w:delText>中观庄严论释  14课  20-30分钟  燕</w:delText>
        </w:r>
      </w:del>
    </w:p>
    <w:p>
      <w:pPr>
        <w:ind w:firstLine="570"/>
        <w:rPr>
          <w:del w:id="120" w:author="Administrator" w:date="2015-07-10T20:33:00Z"/>
          <w:rFonts w:ascii="华文楷体" w:hAnsi="华文楷体" w:eastAsia="华文楷体"/>
          <w:sz w:val="28"/>
          <w:szCs w:val="28"/>
        </w:rPr>
      </w:pPr>
    </w:p>
    <w:p>
      <w:pPr>
        <w:ind w:firstLine="570"/>
        <w:rPr>
          <w:ins w:id="121" w:author="Administrator" w:date="2015-07-10T20:44:00Z"/>
          <w:rFonts w:hint="eastAsia" w:ascii="华文楷体" w:hAnsi="华文楷体" w:eastAsia="华文楷体"/>
          <w:sz w:val="28"/>
          <w:szCs w:val="28"/>
        </w:rPr>
      </w:pPr>
      <w:del w:id="122" w:author="Administrator" w:date="2015-07-10T20:33:00Z">
        <w:r>
          <w:rPr>
            <w:rFonts w:hint="eastAsia" w:ascii="华文楷体" w:hAnsi="华文楷体" w:eastAsia="华文楷体"/>
            <w:sz w:val="28"/>
            <w:szCs w:val="28"/>
          </w:rPr>
          <w:delText>【19:56】当然真正来讲，第八识就是我，这个方面的意思就是说，一般众生不了之，而把这样一种第八识错认为是我，</w:delText>
        </w:r>
      </w:del>
      <w:r>
        <w:rPr>
          <w:rFonts w:hint="eastAsia" w:ascii="华文楷体" w:hAnsi="华文楷体" w:eastAsia="华文楷体"/>
          <w:sz w:val="28"/>
          <w:szCs w:val="28"/>
        </w:rPr>
        <w:t>那么就第七识它是我执，执着我的一种这个染污意识，这方面叫第七识，所以说如果有了第八识，染污意识才能</w:t>
      </w:r>
      <w:ins w:id="123" w:author="Administrator" w:date="2015-07-10T20:43: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无有</w:t>
      </w:r>
      <w:ins w:id="124" w:author="Administrator" w:date="2015-07-10T20:43:00Z">
        <w:r>
          <w:rPr>
            <w:rFonts w:hint="eastAsia" w:ascii="华文楷体" w:hAnsi="华文楷体" w:eastAsia="华文楷体"/>
            <w:sz w:val="28"/>
            <w:szCs w:val="28"/>
            <w:lang w:eastAsia="zh-CN"/>
          </w:rPr>
          <w:t>抵触而</w:t>
        </w:r>
      </w:ins>
      <w:r>
        <w:rPr>
          <w:rFonts w:hint="eastAsia" w:ascii="华文楷体" w:hAnsi="华文楷体" w:eastAsia="华文楷体"/>
          <w:sz w:val="28"/>
          <w:szCs w:val="28"/>
        </w:rPr>
        <w:t>立足的，所以说</w:t>
      </w:r>
      <w:ins w:id="125" w:author="Administrator" w:date="2015-07-10T20:43:00Z">
        <w:r>
          <w:rPr>
            <w:rFonts w:hint="eastAsia" w:ascii="华文楷体" w:hAnsi="华文楷体" w:eastAsia="华文楷体"/>
            <w:sz w:val="28"/>
            <w:szCs w:val="28"/>
            <w:lang w:eastAsia="zh-CN"/>
          </w:rPr>
          <w:t>从</w:t>
        </w:r>
      </w:ins>
      <w:r>
        <w:rPr>
          <w:rFonts w:hint="eastAsia" w:ascii="华文楷体" w:hAnsi="华文楷体" w:eastAsia="华文楷体"/>
          <w:sz w:val="28"/>
          <w:szCs w:val="28"/>
        </w:rPr>
        <w:t>这个角度来讲，必须承许八识聚，</w:t>
      </w:r>
    </w:p>
    <w:p>
      <w:pPr>
        <w:ind w:firstLine="570"/>
        <w:rPr>
          <w:ins w:id="126" w:author="Administrator" w:date="2015-07-10T20:46:00Z"/>
          <w:rFonts w:hint="eastAsia" w:ascii="黑体" w:hAnsi="黑体" w:eastAsia="黑体" w:cs="黑体"/>
          <w:sz w:val="28"/>
          <w:szCs w:val="28"/>
          <w:lang w:eastAsia="zh-CN"/>
          <w:rPrChange w:id="127" w:author="Administrator" w:date="2015-07-10T20:46:00Z">
            <w:rPr>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ins w:id="128" w:author="Administrator" w:date="2015-07-10T20:44:00Z">
        <w:r>
          <w:rPr>
            <w:rFonts w:hint="eastAsia" w:ascii="华文楷体" w:hAnsi="华文楷体" w:eastAsia="华文楷体"/>
            <w:sz w:val="28"/>
            <w:szCs w:val="28"/>
            <w:lang w:eastAsia="zh-CN"/>
          </w:rPr>
          <w:t>【</w:t>
        </w:r>
      </w:ins>
      <w:ins w:id="129" w:author="Administrator" w:date="2015-07-10T20:45:00Z">
        <w:r>
          <w:rPr>
            <w:rStyle w:val="5"/>
            <w:rFonts w:hint="eastAsia" w:ascii="黑体" w:hAnsi="黑体" w:eastAsia="黑体" w:cs="黑体"/>
            <w:i w:val="0"/>
            <w:caps w:val="0"/>
            <w:color w:val="000000"/>
            <w:spacing w:val="0"/>
            <w:sz w:val="28"/>
            <w:szCs w:val="28"/>
            <w:shd w:val="clear" w:color="auto" w:fill="FBF9F4"/>
            <w:rPrChange w:id="130" w:author="Administrator" w:date="2015-07-10T20:46:00Z">
              <w:rPr>
                <w:rStyle w:val="5"/>
                <w:rFonts w:ascii="华文楷体" w:hAnsi="华文楷体" w:eastAsia="华文楷体" w:cs="华文楷体"/>
                <w:i w:val="0"/>
                <w:caps w:val="0"/>
                <w:color w:val="000000"/>
                <w:spacing w:val="0"/>
                <w:sz w:val="28"/>
                <w:szCs w:val="28"/>
                <w:shd w:val="clear" w:color="auto" w:fill="FBF9F4"/>
              </w:rPr>
            </w:rPrChange>
          </w:rPr>
          <w:t>凭据本论（《自释》）中所说“二理所摄之乘简述即是如此……”</w:t>
        </w:r>
      </w:ins>
      <w:ins w:id="131" w:author="Administrator" w:date="2015-07-10T20:45:00Z">
        <w:r>
          <w:rPr>
            <w:rStyle w:val="5"/>
            <w:rFonts w:hint="eastAsia" w:ascii="黑体" w:hAnsi="黑体" w:eastAsia="黑体" w:cs="黑体"/>
            <w:i w:val="0"/>
            <w:caps w:val="0"/>
            <w:color w:val="000000"/>
            <w:spacing w:val="0"/>
            <w:sz w:val="28"/>
            <w:szCs w:val="28"/>
            <w:shd w:val="clear" w:color="auto" w:fill="FBF9F4"/>
            <w:rPrChange w:id="132" w:author="Administrator" w:date="2015-07-10T20:46:00Z">
              <w:rPr>
                <w:rStyle w:val="5"/>
                <w:rFonts w:ascii="华文楷体" w:hAnsi="华文楷体" w:eastAsia="华文楷体" w:cs="华文楷体"/>
                <w:i w:val="0"/>
                <w:caps w:val="0"/>
                <w:color w:val="000000"/>
                <w:spacing w:val="0"/>
                <w:sz w:val="28"/>
                <w:szCs w:val="28"/>
                <w:shd w:val="clear" w:color="auto" w:fill="FBF9F4"/>
              </w:rPr>
            </w:rPrChange>
          </w:rPr>
          <w:t>以及引用的“五法三自性……”教证，</w:t>
        </w:r>
      </w:ins>
      <w:del w:id="133" w:author="Administrator" w:date="2015-07-10T20:45:00Z">
        <w:r>
          <w:rPr>
            <w:rFonts w:hint="eastAsia" w:ascii="黑体" w:hAnsi="黑体" w:eastAsia="黑体" w:cs="黑体"/>
            <w:sz w:val="28"/>
            <w:szCs w:val="28"/>
            <w:rPrChange w:id="134" w:author="Administrator" w:date="2015-07-10T20:46:00Z">
              <w:rPr>
                <w:rFonts w:hint="eastAsia" w:ascii="华文楷体" w:hAnsi="华文楷体" w:eastAsia="华文楷体"/>
                <w:sz w:val="28"/>
                <w:szCs w:val="28"/>
              </w:rPr>
            </w:rPrChange>
          </w:rPr>
          <w:delText>依据本论中所说“二理所摄之乘简述即是如此" 以及引用的 “五法三自性” 教证，</w:delText>
        </w:r>
      </w:del>
      <w:r>
        <w:rPr>
          <w:rFonts w:hint="eastAsia" w:ascii="黑体" w:hAnsi="黑体" w:eastAsia="黑体" w:cs="黑体"/>
          <w:sz w:val="28"/>
          <w:szCs w:val="28"/>
          <w:rPrChange w:id="135" w:author="Administrator" w:date="2015-07-10T20:46:00Z">
            <w:rPr>
              <w:rFonts w:hint="eastAsia" w:ascii="华文楷体" w:hAnsi="华文楷体" w:eastAsia="华文楷体"/>
              <w:sz w:val="28"/>
              <w:szCs w:val="28"/>
            </w:rPr>
          </w:rPrChange>
        </w:rPr>
        <w:t>我本人觉得:没有任何理由认为作者不承认唯识总轨的阿赖耶。</w:t>
      </w:r>
      <w:ins w:id="136" w:author="Administrator" w:date="2015-07-10T20:46:00Z">
        <w:r>
          <w:rPr>
            <w:rFonts w:hint="eastAsia" w:ascii="黑体" w:hAnsi="黑体" w:eastAsia="黑体" w:cs="黑体"/>
            <w:sz w:val="28"/>
            <w:szCs w:val="28"/>
            <w:lang w:eastAsia="zh-CN"/>
            <w:rPrChange w:id="137" w:author="Administrator" w:date="2015-07-10T20:46:00Z">
              <w:rPr>
                <w:rFonts w:hint="eastAsia" w:ascii="华文楷体" w:hAnsi="华文楷体" w:eastAsia="华文楷体"/>
                <w:sz w:val="28"/>
                <w:szCs w:val="28"/>
                <w:lang w:eastAsia="zh-CN"/>
              </w:rPr>
            </w:rPrChange>
          </w:rPr>
          <w:t>】</w:t>
        </w:r>
      </w:ins>
    </w:p>
    <w:p>
      <w:pPr>
        <w:ind w:firstLine="570"/>
        <w:rPr>
          <w:ins w:id="138" w:author="Administrator" w:date="2015-07-10T21:11:00Z"/>
          <w:rFonts w:hint="eastAsia" w:ascii="华文楷体" w:hAnsi="华文楷体" w:eastAsia="华文楷体"/>
          <w:sz w:val="28"/>
          <w:szCs w:val="28"/>
        </w:rPr>
      </w:pPr>
      <w:r>
        <w:rPr>
          <w:rFonts w:hint="eastAsia" w:ascii="华文楷体" w:hAnsi="华文楷体" w:eastAsia="华文楷体"/>
          <w:sz w:val="28"/>
          <w:szCs w:val="28"/>
        </w:rPr>
        <w:t>那么</w:t>
      </w:r>
      <w:ins w:id="139" w:author="Administrator" w:date="2015-07-10T20:46:00Z">
        <w:r>
          <w:rPr>
            <w:rFonts w:hint="eastAsia" w:ascii="华文楷体" w:hAnsi="华文楷体" w:eastAsia="华文楷体"/>
            <w:sz w:val="28"/>
            <w:szCs w:val="28"/>
            <w:lang w:eastAsia="zh-CN"/>
          </w:rPr>
          <w:t>凭据</w:t>
        </w:r>
      </w:ins>
      <w:r>
        <w:rPr>
          <w:rFonts w:hint="eastAsia" w:ascii="华文楷体" w:hAnsi="华文楷体" w:eastAsia="华文楷体"/>
          <w:sz w:val="28"/>
          <w:szCs w:val="28"/>
        </w:rPr>
        <w:t>本论</w:t>
      </w:r>
      <w:del w:id="140" w:author="Administrator" w:date="2015-07-10T20:47:00Z">
        <w:r>
          <w:rPr>
            <w:rFonts w:hint="eastAsia" w:ascii="华文楷体" w:hAnsi="华文楷体" w:eastAsia="华文楷体"/>
            <w:sz w:val="28"/>
            <w:szCs w:val="28"/>
          </w:rPr>
          <w:delText>(</w:delText>
        </w:r>
      </w:del>
      <w:r>
        <w:rPr>
          <w:rFonts w:hint="eastAsia" w:ascii="华文楷体" w:hAnsi="华文楷体" w:eastAsia="华文楷体"/>
          <w:sz w:val="28"/>
          <w:szCs w:val="28"/>
        </w:rPr>
        <w:t>《自释》</w:t>
      </w:r>
      <w:ins w:id="141" w:author="Administrator" w:date="2015-07-10T20:46:00Z">
        <w:r>
          <w:rPr>
            <w:rFonts w:hint="eastAsia" w:ascii="华文楷体" w:hAnsi="华文楷体" w:eastAsia="华文楷体"/>
            <w:sz w:val="28"/>
            <w:szCs w:val="28"/>
            <w:lang w:eastAsia="zh-CN"/>
          </w:rPr>
          <w:t>当</w:t>
        </w:r>
      </w:ins>
      <w:del w:id="142" w:author="Administrator" w:date="2015-07-10T20:46:00Z">
        <w:r>
          <w:rPr>
            <w:rFonts w:hint="eastAsia" w:ascii="华文楷体" w:hAnsi="华文楷体" w:eastAsia="华文楷体"/>
            <w:sz w:val="28"/>
            <w:szCs w:val="28"/>
          </w:rPr>
          <w:delText>)</w:delText>
        </w:r>
      </w:del>
      <w:r>
        <w:rPr>
          <w:rFonts w:hint="eastAsia" w:ascii="华文楷体" w:hAnsi="华文楷体" w:eastAsia="华文楷体"/>
          <w:sz w:val="28"/>
          <w:szCs w:val="28"/>
        </w:rPr>
        <w:t>中所说“二理所摄之乘简述即是如此”，这一段话呢，讲二理就是讲这个</w:t>
      </w:r>
      <w:ins w:id="143" w:author="Administrator" w:date="2015-07-10T20:47:00Z">
        <w:r>
          <w:rPr>
            <w:rFonts w:hint="eastAsia" w:ascii="华文楷体" w:hAnsi="华文楷体" w:eastAsia="华文楷体"/>
            <w:sz w:val="28"/>
            <w:szCs w:val="28"/>
            <w:lang w:eastAsia="zh-CN"/>
          </w:rPr>
          <w:t>世俗</w:t>
        </w:r>
      </w:ins>
      <w:r>
        <w:rPr>
          <w:rFonts w:hint="eastAsia" w:ascii="华文楷体" w:hAnsi="华文楷体" w:eastAsia="华文楷体"/>
          <w:sz w:val="28"/>
          <w:szCs w:val="28"/>
        </w:rPr>
        <w:t>名言唯识理、胜义空性的</w:t>
      </w:r>
      <w:del w:id="144" w:author="Administrator" w:date="2015-07-10T20:47:00Z">
        <w:r>
          <w:rPr>
            <w:rFonts w:hint="eastAsia" w:ascii="华文楷体" w:hAnsi="华文楷体" w:eastAsia="华文楷体"/>
            <w:sz w:val="28"/>
            <w:szCs w:val="28"/>
          </w:rPr>
          <w:delText>，</w:delText>
        </w:r>
      </w:del>
      <w:r>
        <w:rPr>
          <w:rFonts w:hint="eastAsia" w:ascii="华文楷体" w:hAnsi="华文楷体" w:eastAsia="华文楷体"/>
          <w:sz w:val="28"/>
          <w:szCs w:val="28"/>
        </w:rPr>
        <w:t>胜义理，那么通过这样“二理所摄之乘简述即是如此"，那么这个把“二理所摄</w:t>
      </w:r>
      <w:ins w:id="145" w:author="Administrator" w:date="2015-07-10T20:48:00Z">
        <w:r>
          <w:rPr>
            <w:rFonts w:hint="eastAsia" w:ascii="华文楷体" w:hAnsi="华文楷体" w:eastAsia="华文楷体"/>
            <w:sz w:val="28"/>
            <w:szCs w:val="28"/>
            <w:lang w:eastAsia="zh-CN"/>
          </w:rPr>
          <w:t>之</w:t>
        </w:r>
      </w:ins>
      <w:ins w:id="146" w:author="Administrator" w:date="2015-07-10T20:49:00Z">
        <w:r>
          <w:rPr>
            <w:rFonts w:hint="eastAsia" w:ascii="华文楷体" w:hAnsi="华文楷体" w:eastAsia="华文楷体"/>
            <w:sz w:val="28"/>
            <w:szCs w:val="28"/>
            <w:lang w:eastAsia="zh-CN"/>
          </w:rPr>
          <w:t>乘</w:t>
        </w:r>
      </w:ins>
      <w:r>
        <w:rPr>
          <w:rFonts w:hint="eastAsia" w:ascii="华文楷体" w:hAnsi="华文楷体" w:eastAsia="华文楷体"/>
          <w:sz w:val="28"/>
          <w:szCs w:val="28"/>
        </w:rPr>
        <w:t>”作为</w:t>
      </w:r>
      <w:del w:id="147" w:author="Administrator" w:date="2015-07-10T20:48:00Z">
        <w:r>
          <w:rPr>
            <w:rFonts w:hint="eastAsia" w:ascii="华文楷体" w:hAnsi="华文楷体" w:eastAsia="华文楷体"/>
            <w:sz w:val="28"/>
            <w:szCs w:val="28"/>
          </w:rPr>
          <w:delText>案例</w:delText>
        </w:r>
      </w:del>
      <w:ins w:id="148" w:author="Administrator" w:date="2015-07-10T20:48: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了，</w:t>
      </w:r>
      <w:del w:id="149" w:author="Administrator" w:date="2015-07-10T20:48:00Z">
        <w:r>
          <w:rPr>
            <w:rFonts w:hint="eastAsia" w:ascii="华文楷体" w:hAnsi="华文楷体" w:eastAsia="华文楷体"/>
            <w:sz w:val="28"/>
            <w:szCs w:val="28"/>
          </w:rPr>
          <w:delText xml:space="preserve">【20:57】 </w:delText>
        </w:r>
      </w:del>
      <w:ins w:id="150" w:author="Administrator" w:date="2015-07-10T20:48:00Z">
        <w:r>
          <w:rPr>
            <w:rFonts w:hint="eastAsia" w:ascii="华文楷体" w:hAnsi="华文楷体" w:eastAsia="华文楷体"/>
            <w:sz w:val="28"/>
            <w:szCs w:val="28"/>
            <w:lang w:eastAsia="zh-CN"/>
          </w:rPr>
          <w:t>世俗谛当中</w:t>
        </w:r>
      </w:ins>
      <w:r>
        <w:rPr>
          <w:rFonts w:hint="eastAsia" w:ascii="华文楷体" w:hAnsi="华文楷体" w:eastAsia="华文楷体"/>
          <w:sz w:val="28"/>
          <w:szCs w:val="28"/>
        </w:rPr>
        <w:t xml:space="preserve"> 是通过唯识宗的</w:t>
      </w:r>
      <w:del w:id="151" w:author="Administrator" w:date="2015-07-10T20:49:00Z">
        <w:r>
          <w:rPr>
            <w:rFonts w:hint="eastAsia" w:ascii="华文楷体" w:hAnsi="华文楷体" w:eastAsia="华文楷体"/>
            <w:sz w:val="28"/>
            <w:szCs w:val="28"/>
          </w:rPr>
          <w:delText>案例</w:delText>
        </w:r>
      </w:del>
      <w:ins w:id="152" w:author="Administrator" w:date="2015-07-10T20:49: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肯定要承许第八识，为什么呢，因为第八识，阿赖耶识</w:t>
      </w:r>
      <w:del w:id="153" w:author="Administrator" w:date="2015-07-10T20:49:00Z">
        <w:r>
          <w:rPr>
            <w:rFonts w:hint="eastAsia" w:ascii="华文楷体" w:hAnsi="华文楷体" w:eastAsia="华文楷体"/>
            <w:sz w:val="28"/>
            <w:szCs w:val="28"/>
          </w:rPr>
          <w:delText>只</w:delText>
        </w:r>
      </w:del>
      <w:r>
        <w:rPr>
          <w:rFonts w:hint="eastAsia" w:ascii="华文楷体" w:hAnsi="华文楷体" w:eastAsia="华文楷体"/>
          <w:sz w:val="28"/>
          <w:szCs w:val="28"/>
        </w:rPr>
        <w:t>是唯</w:t>
      </w:r>
      <w:ins w:id="154" w:author="Administrator" w:date="2015-07-10T20:49:00Z">
        <w:r>
          <w:rPr>
            <w:rFonts w:hint="eastAsia" w:ascii="华文楷体" w:hAnsi="华文楷体" w:eastAsia="华文楷体"/>
            <w:sz w:val="28"/>
            <w:szCs w:val="28"/>
            <w:lang w:eastAsia="zh-CN"/>
          </w:rPr>
          <w:t>识</w:t>
        </w:r>
      </w:ins>
      <w:r>
        <w:rPr>
          <w:rFonts w:hint="eastAsia" w:ascii="华文楷体" w:hAnsi="华文楷体" w:eastAsia="华文楷体"/>
          <w:sz w:val="28"/>
          <w:szCs w:val="28"/>
        </w:rPr>
        <w:t>宗的核心，是它的核心，所以一方面就说是这个</w:t>
      </w:r>
      <w:del w:id="155" w:author="Administrator" w:date="2015-07-10T20:50:00Z">
        <w:r>
          <w:rPr>
            <w:rFonts w:hint="eastAsia" w:ascii="华文楷体" w:hAnsi="华文楷体" w:eastAsia="华文楷体"/>
            <w:sz w:val="28"/>
            <w:szCs w:val="28"/>
          </w:rPr>
          <w:delText>案例</w:delText>
        </w:r>
      </w:del>
      <w:ins w:id="156" w:author="Administrator" w:date="2015-07-10T20:50: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的“二理所摄之乘"。一方面</w:t>
      </w:r>
      <w:ins w:id="157" w:author="Administrator" w:date="2015-07-10T20:50:00Z">
        <w:r>
          <w:rPr>
            <w:rFonts w:hint="eastAsia" w:ascii="华文楷体" w:hAnsi="华文楷体" w:eastAsia="华文楷体"/>
            <w:sz w:val="28"/>
            <w:szCs w:val="28"/>
            <w:lang w:eastAsia="zh-CN"/>
          </w:rPr>
          <w:t>又</w:t>
        </w:r>
      </w:ins>
      <w:r>
        <w:rPr>
          <w:rFonts w:hint="eastAsia" w:ascii="华文楷体" w:hAnsi="华文楷体" w:eastAsia="华文楷体"/>
          <w:sz w:val="28"/>
          <w:szCs w:val="28"/>
        </w:rPr>
        <w:t>抛弃阿赖耶，是绝对不合理，和前面所说的一样，以及引用的 “五法三自性”以及八种识，这个教证也是说明，作者肯定是承许</w:t>
      </w:r>
      <w:ins w:id="158" w:author="Administrator" w:date="2015-07-10T21:07:00Z">
        <w:r>
          <w:rPr>
            <w:rFonts w:hint="eastAsia" w:ascii="华文楷体" w:hAnsi="华文楷体" w:eastAsia="华文楷体"/>
            <w:sz w:val="28"/>
            <w:szCs w:val="28"/>
            <w:lang w:eastAsia="zh-CN"/>
          </w:rPr>
          <w:t>中观</w:t>
        </w:r>
      </w:ins>
      <w:r>
        <w:rPr>
          <w:rFonts w:hint="eastAsia" w:ascii="华文楷体" w:hAnsi="华文楷体" w:eastAsia="华文楷体"/>
          <w:sz w:val="28"/>
          <w:szCs w:val="28"/>
        </w:rPr>
        <w:t>阿赖耶的，“五法三自性,以及八识聚”，八识聚当中就是阿赖耶识。从这</w:t>
      </w:r>
      <w:del w:id="159" w:author="Administrator" w:date="2015-07-10T21:07:00Z">
        <w:r>
          <w:rPr>
            <w:rFonts w:hint="eastAsia" w:ascii="华文楷体" w:hAnsi="华文楷体" w:eastAsia="华文楷体"/>
            <w:sz w:val="28"/>
            <w:szCs w:val="28"/>
          </w:rPr>
          <w:delText>个</w:delText>
        </w:r>
      </w:del>
      <w:ins w:id="160" w:author="Administrator" w:date="2015-07-10T21:07:00Z">
        <w:r>
          <w:rPr>
            <w:rFonts w:hint="eastAsia" w:ascii="华文楷体" w:hAnsi="华文楷体" w:eastAsia="华文楷体"/>
            <w:sz w:val="28"/>
            <w:szCs w:val="28"/>
            <w:lang w:eastAsia="zh-CN"/>
          </w:rPr>
          <w:t>些</w:t>
        </w:r>
      </w:ins>
      <w:r>
        <w:rPr>
          <w:rFonts w:hint="eastAsia" w:ascii="华文楷体" w:hAnsi="华文楷体" w:eastAsia="华文楷体"/>
          <w:sz w:val="28"/>
          <w:szCs w:val="28"/>
        </w:rPr>
        <w:t>方面都可以</w:t>
      </w:r>
      <w:del w:id="161" w:author="Administrator" w:date="2015-07-10T21:07:00Z">
        <w:r>
          <w:rPr>
            <w:rFonts w:hint="eastAsia" w:ascii="华文楷体" w:hAnsi="华文楷体" w:eastAsia="华文楷体"/>
            <w:sz w:val="28"/>
            <w:szCs w:val="28"/>
          </w:rPr>
          <w:delText>案例，</w:delText>
        </w:r>
      </w:del>
      <w:ins w:id="162" w:author="Administrator" w:date="2015-07-10T21:07:00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就说是这个作者的确是承许阿赖耶识的，因为这个是唯识宗的总轨缘故，下面就是就说是通过它的这个提出的问题，具体的</w:t>
      </w:r>
      <w:del w:id="163" w:author="Administrator" w:date="2015-07-10T21:08:00Z">
        <w:r>
          <w:rPr>
            <w:rFonts w:hint="eastAsia" w:ascii="华文楷体" w:hAnsi="华文楷体" w:eastAsia="华文楷体"/>
            <w:sz w:val="28"/>
            <w:szCs w:val="28"/>
          </w:rPr>
          <w:delText>一</w:delText>
        </w:r>
      </w:del>
      <w:ins w:id="164" w:author="Administrator" w:date="2015-07-10T21:08:00Z">
        <w:r>
          <w:rPr>
            <w:rFonts w:hint="eastAsia" w:ascii="华文楷体" w:hAnsi="华文楷体" w:eastAsia="华文楷体"/>
            <w:sz w:val="28"/>
            <w:szCs w:val="28"/>
            <w:lang w:eastAsia="zh-CN"/>
          </w:rPr>
          <w:t>予以</w:t>
        </w:r>
      </w:ins>
      <w:r>
        <w:rPr>
          <w:rFonts w:hint="eastAsia" w:ascii="华文楷体" w:hAnsi="华文楷体" w:eastAsia="华文楷体"/>
          <w:sz w:val="28"/>
          <w:szCs w:val="28"/>
        </w:rPr>
        <w:t>分析啊，</w:t>
      </w:r>
      <w:ins w:id="165" w:author="Administrator" w:date="2015-07-10T21:09: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他们前面说呢</w:t>
      </w:r>
      <w:del w:id="166" w:author="Administrator" w:date="2015-07-10T21:08:00Z">
        <w:r>
          <w:rPr>
            <w:rFonts w:hint="eastAsia" w:ascii="华文楷体" w:hAnsi="华文楷体" w:eastAsia="华文楷体"/>
            <w:sz w:val="28"/>
            <w:szCs w:val="28"/>
          </w:rPr>
          <w:delText xml:space="preserve">   ，</w:delText>
        </w:r>
      </w:del>
      <w:ins w:id="167" w:author="Administrator" w:date="2015-07-10T21:08:00Z">
        <w:r>
          <w:rPr>
            <w:rFonts w:hint="eastAsia" w:ascii="华文楷体" w:hAnsi="华文楷体" w:eastAsia="华文楷体"/>
            <w:sz w:val="28"/>
            <w:szCs w:val="28"/>
            <w:lang w:eastAsia="zh-CN"/>
          </w:rPr>
          <w:t>这位大阿阇黎</w:t>
        </w:r>
      </w:ins>
      <w:r>
        <w:rPr>
          <w:rFonts w:hint="eastAsia" w:ascii="华文楷体" w:hAnsi="华文楷体" w:eastAsia="华文楷体"/>
          <w:sz w:val="28"/>
          <w:szCs w:val="28"/>
        </w:rPr>
        <w:t>并不承认</w:t>
      </w:r>
      <w:ins w:id="168" w:author="Administrator" w:date="2015-07-10T21:09:00Z">
        <w:r>
          <w:rPr>
            <w:rFonts w:hint="eastAsia" w:ascii="华文楷体" w:hAnsi="华文楷体" w:eastAsia="华文楷体"/>
            <w:sz w:val="28"/>
            <w:szCs w:val="28"/>
            <w:lang w:eastAsia="zh-CN"/>
          </w:rPr>
          <w:t>与</w:t>
        </w:r>
      </w:ins>
      <w:r>
        <w:rPr>
          <w:rFonts w:hint="eastAsia" w:ascii="华文楷体" w:hAnsi="华文楷体" w:eastAsia="华文楷体"/>
          <w:sz w:val="28"/>
          <w:szCs w:val="28"/>
        </w:rPr>
        <w:t>六识异体</w:t>
      </w:r>
      <w:ins w:id="169" w:author="Administrator" w:date="2015-07-10T21:09:00Z">
        <w:r>
          <w:rPr>
            <w:rFonts w:hint="eastAsia" w:ascii="华文楷体" w:hAnsi="华文楷体" w:eastAsia="华文楷体"/>
            <w:sz w:val="28"/>
            <w:szCs w:val="28"/>
            <w:lang w:eastAsia="zh-CN"/>
          </w:rPr>
          <w:t>存在</w:t>
        </w:r>
      </w:ins>
      <w:r>
        <w:rPr>
          <w:rFonts w:hint="eastAsia" w:ascii="华文楷体" w:hAnsi="华文楷体" w:eastAsia="华文楷体"/>
          <w:sz w:val="28"/>
          <w:szCs w:val="28"/>
        </w:rPr>
        <w:t>的阿赖耶，</w:t>
      </w:r>
      <w:del w:id="170" w:author="Administrator" w:date="2015-07-10T21:09:00Z">
        <w:r>
          <w:rPr>
            <w:rFonts w:hint="eastAsia" w:ascii="华文楷体" w:hAnsi="华文楷体" w:eastAsia="华文楷体"/>
            <w:sz w:val="28"/>
            <w:szCs w:val="28"/>
          </w:rPr>
          <w:delText>有</w:delText>
        </w:r>
      </w:del>
      <w:ins w:id="171" w:author="Administrator" w:date="2015-07-10T21:09:00Z">
        <w:r>
          <w:rPr>
            <w:rFonts w:hint="eastAsia" w:ascii="华文楷体" w:hAnsi="华文楷体" w:eastAsia="华文楷体"/>
            <w:sz w:val="28"/>
            <w:szCs w:val="28"/>
            <w:lang w:eastAsia="zh-CN"/>
          </w:rPr>
          <w:t>由</w:t>
        </w:r>
      </w:ins>
      <w:r>
        <w:rPr>
          <w:rFonts w:hint="eastAsia" w:ascii="华文楷体" w:hAnsi="华文楷体" w:eastAsia="华文楷体"/>
          <w:sz w:val="28"/>
          <w:szCs w:val="28"/>
        </w:rPr>
        <w:t>这句话了解它的</w:t>
      </w:r>
      <w:del w:id="172" w:author="Administrator" w:date="2015-07-10T21:09:00Z">
        <w:r>
          <w:rPr>
            <w:rFonts w:hint="eastAsia" w:ascii="华文楷体" w:hAnsi="华文楷体" w:eastAsia="华文楷体"/>
            <w:sz w:val="28"/>
            <w:szCs w:val="28"/>
          </w:rPr>
          <w:delText>细微</w:delText>
        </w:r>
      </w:del>
      <w:ins w:id="173" w:author="Administrator" w:date="2015-07-10T21:09:00Z">
        <w:r>
          <w:rPr>
            <w:rFonts w:hint="eastAsia" w:ascii="华文楷体" w:hAnsi="华文楷体" w:eastAsia="华文楷体"/>
            <w:sz w:val="28"/>
            <w:szCs w:val="28"/>
            <w:lang w:eastAsia="zh-CN"/>
          </w:rPr>
          <w:t>意思与密宗</w:t>
        </w:r>
      </w:ins>
      <w:ins w:id="174" w:author="Administrator" w:date="2015-07-10T21:10:00Z">
        <w:r>
          <w:rPr>
            <w:rFonts w:hint="eastAsia" w:ascii="华文楷体" w:hAnsi="华文楷体" w:eastAsia="华文楷体"/>
            <w:sz w:val="28"/>
            <w:szCs w:val="28"/>
            <w:lang w:eastAsia="zh-CN"/>
          </w:rPr>
          <w:t>等等</w:t>
        </w:r>
      </w:ins>
      <w:del w:id="175" w:author="Administrator" w:date="2015-07-10T21:10:00Z">
        <w:r>
          <w:rPr>
            <w:rFonts w:hint="eastAsia" w:ascii="华文楷体" w:hAnsi="华文楷体" w:eastAsia="华文楷体"/>
            <w:sz w:val="28"/>
            <w:szCs w:val="28"/>
          </w:rPr>
          <w:delText>意识存在的</w:delText>
        </w:r>
      </w:del>
      <w:ins w:id="176" w:author="Administrator" w:date="2015-07-10T21:10:00Z">
        <w:r>
          <w:rPr>
            <w:rFonts w:hint="eastAsia" w:ascii="华文楷体" w:hAnsi="华文楷体" w:eastAsia="华文楷体"/>
            <w:sz w:val="28"/>
            <w:szCs w:val="28"/>
            <w:lang w:eastAsia="zh-CN"/>
          </w:rPr>
          <w:t>出现的</w:t>
        </w:r>
      </w:ins>
      <w:r>
        <w:rPr>
          <w:rFonts w:hint="eastAsia" w:ascii="华文楷体" w:hAnsi="华文楷体" w:eastAsia="华文楷体"/>
          <w:sz w:val="28"/>
          <w:szCs w:val="28"/>
        </w:rPr>
        <w:t>种种问题</w:t>
      </w:r>
      <w:del w:id="177" w:author="Administrator" w:date="2015-07-10T21:10:00Z">
        <w:r>
          <w:rPr>
            <w:rFonts w:hint="eastAsia" w:ascii="华文楷体" w:hAnsi="华文楷体" w:eastAsia="华文楷体"/>
            <w:sz w:val="28"/>
            <w:szCs w:val="28"/>
          </w:rPr>
          <w:delText>，</w:delText>
        </w:r>
      </w:del>
      <w:ins w:id="178" w:author="Administrator" w:date="2015-07-10T21:10:00Z">
        <w:r>
          <w:rPr>
            <w:rFonts w:hint="eastAsia" w:ascii="华文楷体" w:hAnsi="华文楷体" w:eastAsia="华文楷体"/>
            <w:sz w:val="28"/>
            <w:szCs w:val="28"/>
            <w:lang w:eastAsia="zh-CN"/>
          </w:rPr>
          <w:t>进行安立的</w:t>
        </w:r>
      </w:ins>
      <w:del w:id="179" w:author="Administrator" w:date="2015-07-10T21:10:00Z">
        <w:r>
          <w:rPr>
            <w:rFonts w:hint="eastAsia" w:ascii="华文楷体" w:hAnsi="华文楷体" w:eastAsia="华文楷体"/>
            <w:sz w:val="28"/>
            <w:szCs w:val="28"/>
          </w:rPr>
          <w:delText>案例等</w:delText>
        </w:r>
      </w:del>
      <w:r>
        <w:rPr>
          <w:rFonts w:hint="eastAsia" w:ascii="华文楷体" w:hAnsi="华文楷体" w:eastAsia="华文楷体"/>
          <w:sz w:val="28"/>
          <w:szCs w:val="28"/>
        </w:rPr>
        <w:t>，那么下面就对这个问题作分析，</w:t>
      </w:r>
    </w:p>
    <w:p>
      <w:pPr>
        <w:ind w:firstLine="570"/>
        <w:rPr>
          <w:ins w:id="180" w:author="Administrator" w:date="2015-07-10T21:11:00Z"/>
          <w:rFonts w:hint="eastAsia" w:ascii="黑体" w:hAnsi="黑体" w:eastAsia="黑体" w:cs="黑体"/>
          <w:sz w:val="28"/>
          <w:szCs w:val="28"/>
          <w:lang w:eastAsia="zh-CN"/>
          <w:rPrChange w:id="181" w:author="Administrator" w:date="2015-07-10T21:11:00Z">
            <w:rPr>
              <w:rFonts w:hint="eastAsia" w:ascii="华文楷体" w:hAnsi="华文楷体" w:eastAsia="华文楷体"/>
              <w:sz w:val="28"/>
              <w:szCs w:val="28"/>
              <w:lang w:eastAsia="zh-CN"/>
            </w:rPr>
          </w:rPrChange>
        </w:rPr>
      </w:pPr>
      <w:ins w:id="182" w:author="Administrator" w:date="2015-07-10T21:11:00Z">
        <w:r>
          <w:rPr>
            <w:rFonts w:hint="eastAsia" w:ascii="华文楷体" w:hAnsi="华文楷体" w:eastAsia="华文楷体"/>
            <w:sz w:val="28"/>
            <w:szCs w:val="28"/>
            <w:lang w:eastAsia="zh-CN"/>
          </w:rPr>
          <w:t>【</w:t>
        </w:r>
      </w:ins>
      <w:r>
        <w:rPr>
          <w:rFonts w:hint="eastAsia" w:ascii="黑体" w:hAnsi="黑体" w:eastAsia="黑体" w:cs="黑体"/>
          <w:sz w:val="28"/>
          <w:szCs w:val="28"/>
          <w:rPrChange w:id="183" w:author="Administrator" w:date="2015-07-10T21:11:00Z">
            <w:rPr>
              <w:rFonts w:hint="eastAsia" w:ascii="华文楷体" w:hAnsi="华文楷体" w:eastAsia="华文楷体"/>
              <w:sz w:val="28"/>
              <w:szCs w:val="28"/>
            </w:rPr>
          </w:rPrChange>
        </w:rPr>
        <w:t>请问你们所说的密宗等中将细微意识称为阿赖耶是什么意思?</w:t>
      </w:r>
      <w:ins w:id="184" w:author="Administrator" w:date="2015-07-10T21:11:00Z">
        <w:r>
          <w:rPr>
            <w:rFonts w:hint="eastAsia" w:ascii="黑体" w:hAnsi="黑体" w:eastAsia="黑体" w:cs="黑体"/>
            <w:sz w:val="28"/>
            <w:szCs w:val="28"/>
            <w:lang w:eastAsia="zh-CN"/>
            <w:rPrChange w:id="185" w:author="Administrator" w:date="2015-07-10T21:11:00Z">
              <w:rPr>
                <w:rFonts w:hint="eastAsia" w:ascii="华文楷体" w:hAnsi="华文楷体" w:eastAsia="华文楷体"/>
                <w:sz w:val="28"/>
                <w:szCs w:val="28"/>
                <w:lang w:eastAsia="zh-CN"/>
              </w:rPr>
            </w:rPrChange>
          </w:rPr>
          <w:t>】</w:t>
        </w:r>
      </w:ins>
    </w:p>
    <w:p>
      <w:pPr>
        <w:ind w:firstLine="570"/>
        <w:rPr>
          <w:ins w:id="186" w:author="Administrator" w:date="2015-07-10T21:12:00Z"/>
          <w:rFonts w:hint="eastAsia" w:ascii="华文楷体" w:hAnsi="华文楷体" w:eastAsia="华文楷体"/>
          <w:sz w:val="28"/>
          <w:szCs w:val="28"/>
        </w:rPr>
      </w:pPr>
      <w:r>
        <w:rPr>
          <w:rFonts w:hint="eastAsia" w:ascii="华文楷体" w:hAnsi="华文楷体" w:eastAsia="华文楷体"/>
          <w:sz w:val="28"/>
          <w:szCs w:val="28"/>
        </w:rPr>
        <w:t>这是第一问，第二问是</w:t>
      </w:r>
    </w:p>
    <w:p>
      <w:pPr>
        <w:ind w:firstLine="570"/>
        <w:rPr>
          <w:ins w:id="187" w:author="Administrator" w:date="2015-07-10T21:12:00Z"/>
          <w:rFonts w:hint="eastAsia" w:ascii="华文楷体" w:hAnsi="华文楷体" w:eastAsia="华文楷体"/>
          <w:sz w:val="28"/>
          <w:szCs w:val="28"/>
        </w:rPr>
      </w:pPr>
      <w:ins w:id="188" w:author="Administrator" w:date="2015-07-10T21:12:00Z">
        <w:r>
          <w:rPr>
            <w:rFonts w:hint="eastAsia" w:ascii="华文楷体" w:hAnsi="华文楷体" w:eastAsia="华文楷体"/>
            <w:sz w:val="28"/>
            <w:szCs w:val="28"/>
            <w:lang w:eastAsia="zh-CN"/>
          </w:rPr>
          <w:t>【</w:t>
        </w:r>
      </w:ins>
      <w:r>
        <w:rPr>
          <w:rFonts w:hint="eastAsia" w:ascii="黑体" w:hAnsi="黑体" w:eastAsia="黑体" w:cs="黑体"/>
          <w:sz w:val="28"/>
          <w:szCs w:val="28"/>
          <w:rPrChange w:id="189" w:author="Administrator" w:date="2015-07-10T21:12:00Z">
            <w:rPr>
              <w:rFonts w:hint="eastAsia" w:ascii="华文楷体" w:hAnsi="华文楷体" w:eastAsia="华文楷体"/>
              <w:sz w:val="28"/>
              <w:szCs w:val="28"/>
            </w:rPr>
          </w:rPrChange>
        </w:rPr>
        <w:t>与六识聚异体存在又是什么意思呢?</w:t>
      </w:r>
      <w:ins w:id="190" w:author="Administrator" w:date="2015-07-10T21:12:00Z">
        <w:r>
          <w:rPr>
            <w:rFonts w:hint="eastAsia" w:ascii="华文楷体" w:hAnsi="华文楷体" w:eastAsia="华文楷体"/>
            <w:sz w:val="28"/>
            <w:szCs w:val="28"/>
            <w:lang w:eastAsia="zh-CN"/>
          </w:rPr>
          <w:t>】</w:t>
        </w:r>
      </w:ins>
    </w:p>
    <w:p>
      <w:pPr>
        <w:ind w:firstLine="570"/>
        <w:rPr>
          <w:ins w:id="191" w:author="Administrator" w:date="2015-07-10T21:14:00Z"/>
          <w:rFonts w:hint="eastAsia" w:ascii="华文楷体" w:hAnsi="华文楷体" w:eastAsia="华文楷体"/>
          <w:sz w:val="28"/>
          <w:szCs w:val="28"/>
        </w:rPr>
      </w:pPr>
      <w:r>
        <w:rPr>
          <w:rFonts w:hint="eastAsia" w:ascii="华文楷体" w:hAnsi="华文楷体" w:eastAsia="华文楷体"/>
          <w:sz w:val="28"/>
          <w:szCs w:val="28"/>
        </w:rPr>
        <w:t>这两个问题呢，进行就是观察的，第一个就是说有些密宗或是大</w:t>
      </w:r>
      <w:del w:id="192" w:author="Administrator" w:date="2015-07-10T21:12:00Z">
        <w:r>
          <w:rPr>
            <w:rFonts w:hint="eastAsia" w:ascii="华文楷体" w:hAnsi="华文楷体" w:eastAsia="华文楷体"/>
            <w:sz w:val="28"/>
            <w:szCs w:val="28"/>
          </w:rPr>
          <w:delText>宗</w:delText>
        </w:r>
      </w:del>
      <w:ins w:id="193" w:author="Administrator" w:date="2015-07-10T21:12:00Z">
        <w:r>
          <w:rPr>
            <w:rFonts w:hint="eastAsia" w:ascii="华文楷体" w:hAnsi="华文楷体" w:eastAsia="华文楷体"/>
            <w:sz w:val="28"/>
            <w:szCs w:val="28"/>
            <w:lang w:eastAsia="zh-CN"/>
          </w:rPr>
          <w:t>中观</w:t>
        </w:r>
      </w:ins>
      <w:r>
        <w:rPr>
          <w:rFonts w:hint="eastAsia" w:ascii="华文楷体" w:hAnsi="华文楷体" w:eastAsia="华文楷体"/>
          <w:sz w:val="28"/>
          <w:szCs w:val="28"/>
        </w:rPr>
        <w:t>的论点当中那这个细微意识或者把意识的细微部分称为阿赖耶，那到底是什么意思，这个必须要进行分析的，还有就是说</w:t>
      </w:r>
      <w:ins w:id="194" w:author="Administrator" w:date="2015-07-10T21:12:00Z">
        <w:r>
          <w:rPr>
            <w:rFonts w:hint="eastAsia" w:ascii="华文楷体" w:hAnsi="华文楷体" w:eastAsia="华文楷体"/>
            <w:sz w:val="28"/>
            <w:szCs w:val="28"/>
            <w:lang w:eastAsia="zh-CN"/>
          </w:rPr>
          <w:t>和</w:t>
        </w:r>
      </w:ins>
      <w:r>
        <w:rPr>
          <w:rFonts w:hint="eastAsia" w:ascii="华文楷体" w:hAnsi="华文楷体" w:eastAsia="华文楷体"/>
          <w:sz w:val="28"/>
          <w:szCs w:val="28"/>
        </w:rPr>
        <w:t>六识聚</w:t>
      </w:r>
      <w:ins w:id="195" w:author="Administrator" w:date="2015-07-10T21:13:00Z">
        <w:r>
          <w:rPr>
            <w:rFonts w:hint="eastAsia" w:ascii="华文楷体" w:hAnsi="华文楷体" w:eastAsia="华文楷体"/>
            <w:sz w:val="28"/>
            <w:szCs w:val="28"/>
            <w:lang w:eastAsia="zh-CN"/>
          </w:rPr>
          <w:t>他</w:t>
        </w:r>
      </w:ins>
      <w:del w:id="196" w:author="Administrator" w:date="2015-07-10T21:13:00Z">
        <w:r>
          <w:rPr>
            <w:rFonts w:hint="eastAsia" w:ascii="华文楷体" w:hAnsi="华文楷体" w:eastAsia="华文楷体"/>
            <w:sz w:val="28"/>
            <w:szCs w:val="28"/>
          </w:rPr>
          <w:delText>异</w:delText>
        </w:r>
      </w:del>
      <w:r>
        <w:rPr>
          <w:rFonts w:hint="eastAsia" w:ascii="华文楷体" w:hAnsi="华文楷体" w:eastAsia="华文楷体"/>
          <w:sz w:val="28"/>
          <w:szCs w:val="28"/>
        </w:rPr>
        <w:t>体存在又是什么意思</w:t>
      </w:r>
      <w:del w:id="197" w:author="Administrator" w:date="2015-07-10T21:13:00Z">
        <w:r>
          <w:rPr>
            <w:rFonts w:hint="eastAsia" w:ascii="华文楷体" w:hAnsi="华文楷体" w:eastAsia="华文楷体"/>
            <w:sz w:val="28"/>
            <w:szCs w:val="28"/>
          </w:rPr>
          <w:delText>，</w:delText>
        </w:r>
      </w:del>
      <w:ins w:id="198" w:author="Administrator" w:date="2015-07-10T21:13:00Z">
        <w:r>
          <w:rPr>
            <w:rFonts w:hint="eastAsia" w:ascii="华文楷体" w:hAnsi="华文楷体" w:eastAsia="华文楷体"/>
            <w:sz w:val="28"/>
            <w:szCs w:val="28"/>
            <w:lang w:eastAsia="zh-CN"/>
          </w:rPr>
          <w:t>？</w:t>
        </w:r>
      </w:ins>
      <w:r>
        <w:rPr>
          <w:rFonts w:hint="eastAsia" w:ascii="华文楷体" w:hAnsi="华文楷体" w:eastAsia="华文楷体"/>
          <w:sz w:val="28"/>
          <w:szCs w:val="28"/>
        </w:rPr>
        <w:t>首先呢是对第一个问题作解答，那么后面这一段呢，这一段当中后面部分就是对</w:t>
      </w:r>
      <w:ins w:id="199" w:author="Administrator" w:date="2015-07-10T21:13: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第一部分做解答，就说是将细微意识称为阿拉耶，做个分析。</w:t>
      </w:r>
    </w:p>
    <w:p>
      <w:pPr>
        <w:ind w:firstLine="570"/>
        <w:rPr>
          <w:del w:id="200" w:author="Administrator" w:date="2015-07-10T21:14:00Z"/>
          <w:rFonts w:hint="eastAsia" w:ascii="黑体" w:hAnsi="黑体" w:eastAsia="黑体" w:cs="黑体"/>
          <w:sz w:val="28"/>
          <w:szCs w:val="28"/>
          <w:lang w:eastAsia="zh-CN"/>
          <w:rPrChange w:id="201" w:author="Administrator" w:date="2015-07-10T21:14:00Z">
            <w:rPr>
              <w:rFonts w:hint="eastAsia" w:ascii="华文楷体" w:hAnsi="华文楷体" w:eastAsia="华文楷体"/>
              <w:sz w:val="28"/>
              <w:szCs w:val="28"/>
              <w:lang w:eastAsia="zh-CN"/>
            </w:rPr>
          </w:rPrChange>
        </w:rPr>
      </w:pPr>
      <w:ins w:id="202" w:author="Administrator" w:date="2015-07-10T21:14:00Z">
        <w:r>
          <w:rPr>
            <w:rFonts w:hint="eastAsia" w:ascii="华文楷体" w:hAnsi="华文楷体" w:eastAsia="华文楷体"/>
            <w:sz w:val="28"/>
            <w:szCs w:val="28"/>
            <w:lang w:eastAsia="zh-CN"/>
          </w:rPr>
          <w:t>【</w:t>
        </w:r>
      </w:ins>
    </w:p>
    <w:p>
      <w:pPr>
        <w:ind w:firstLine="570"/>
        <w:rPr>
          <w:del w:id="203" w:author="Administrator" w:date="2015-07-10T21:14:00Z"/>
          <w:rFonts w:hint="eastAsia" w:ascii="黑体" w:hAnsi="黑体" w:eastAsia="黑体" w:cs="黑体"/>
          <w:sz w:val="28"/>
          <w:szCs w:val="28"/>
          <w:rPrChange w:id="204" w:author="Administrator" w:date="2015-07-10T21:14:00Z">
            <w:rPr>
              <w:rFonts w:ascii="华文楷体" w:hAnsi="华文楷体" w:eastAsia="华文楷体"/>
              <w:sz w:val="28"/>
              <w:szCs w:val="28"/>
            </w:rPr>
          </w:rPrChange>
        </w:rPr>
      </w:pPr>
    </w:p>
    <w:p>
      <w:pPr>
        <w:ind w:firstLine="570"/>
        <w:rPr>
          <w:ins w:id="205" w:author="Administrator" w:date="2015-07-10T21:14:00Z"/>
          <w:rFonts w:hint="eastAsia" w:ascii="黑体" w:hAnsi="黑体" w:eastAsia="黑体" w:cs="黑体"/>
          <w:sz w:val="28"/>
          <w:szCs w:val="28"/>
          <w:lang w:eastAsia="zh-CN"/>
        </w:rPr>
      </w:pPr>
      <w:r>
        <w:rPr>
          <w:rFonts w:hint="eastAsia" w:ascii="黑体" w:hAnsi="黑体" w:eastAsia="黑体" w:cs="黑体"/>
          <w:sz w:val="28"/>
          <w:szCs w:val="28"/>
          <w:rPrChange w:id="206" w:author="Administrator" w:date="2015-07-10T21:14:00Z">
            <w:rPr>
              <w:rFonts w:hint="eastAsia" w:ascii="华文楷体" w:hAnsi="华文楷体" w:eastAsia="华文楷体"/>
              <w:sz w:val="28"/>
              <w:szCs w:val="28"/>
            </w:rPr>
          </w:rPrChange>
        </w:rPr>
        <w:t>无论对意识如何加以分析,如果它具备能够以所依与能依的方式受持习气之识——阿赖耶的法相,那么不管怎样,这个细微意识实际意义上都超不出阿赖耶的范畴,只是名称不同而已。</w:t>
      </w:r>
      <w:ins w:id="207" w:author="Administrator" w:date="2015-07-10T21:14:00Z">
        <w:r>
          <w:rPr>
            <w:rFonts w:hint="eastAsia" w:ascii="黑体" w:hAnsi="黑体" w:eastAsia="黑体" w:cs="黑体"/>
            <w:sz w:val="28"/>
            <w:szCs w:val="28"/>
            <w:lang w:eastAsia="zh-CN"/>
            <w:rPrChange w:id="208" w:author="Administrator" w:date="2015-07-10T21:14:00Z">
              <w:rPr>
                <w:rFonts w:hint="eastAsia" w:ascii="华文楷体" w:hAnsi="华文楷体" w:eastAsia="华文楷体"/>
                <w:sz w:val="28"/>
                <w:szCs w:val="28"/>
                <w:lang w:eastAsia="zh-CN"/>
              </w:rPr>
            </w:rPrChange>
          </w:rPr>
          <w:t>】</w:t>
        </w:r>
      </w:ins>
    </w:p>
    <w:p>
      <w:pPr>
        <w:ind w:firstLine="570"/>
        <w:rPr>
          <w:del w:id="209" w:author="Administrator" w:date="2015-07-10T21:14:00Z"/>
          <w:rFonts w:hint="eastAsia" w:ascii="黑体" w:hAnsi="黑体" w:eastAsia="黑体" w:cs="黑体"/>
          <w:sz w:val="28"/>
          <w:szCs w:val="28"/>
          <w:rPrChange w:id="210" w:author="Administrator" w:date="2015-07-10T21:14:00Z">
            <w:rPr>
              <w:rFonts w:hint="eastAsia" w:ascii="华文楷体" w:hAnsi="华文楷体" w:eastAsia="华文楷体"/>
              <w:sz w:val="28"/>
              <w:szCs w:val="28"/>
            </w:rPr>
          </w:rPrChange>
        </w:rPr>
      </w:pPr>
    </w:p>
    <w:p>
      <w:pPr>
        <w:ind w:firstLine="570"/>
        <w:rPr>
          <w:del w:id="211" w:author="Administrator" w:date="2015-07-10T21:14:00Z"/>
          <w:rFonts w:ascii="华文楷体" w:hAnsi="华文楷体" w:eastAsia="华文楷体"/>
          <w:sz w:val="28"/>
          <w:szCs w:val="28"/>
        </w:rPr>
      </w:pPr>
    </w:p>
    <w:p>
      <w:pPr>
        <w:ind w:firstLine="570"/>
        <w:rPr>
          <w:del w:id="212" w:author="Administrator" w:date="2015-07-10T21:15:00Z"/>
          <w:rFonts w:hint="eastAsia" w:ascii="华文楷体" w:hAnsi="华文楷体" w:eastAsia="华文楷体"/>
          <w:b/>
          <w:bCs/>
          <w:sz w:val="28"/>
          <w:szCs w:val="28"/>
          <w:rPrChange w:id="213" w:author="Administrator" w:date="2015-07-10T21:15:00Z">
            <w:rPr>
              <w:rFonts w:hint="eastAsia" w:ascii="华文楷体" w:hAnsi="华文楷体" w:eastAsia="华文楷体"/>
              <w:sz w:val="28"/>
              <w:szCs w:val="28"/>
            </w:rPr>
          </w:rPrChange>
        </w:rPr>
      </w:pPr>
      <w:r>
        <w:rPr>
          <w:rFonts w:hint="eastAsia" w:ascii="华文楷体" w:hAnsi="华文楷体" w:eastAsia="华文楷体"/>
          <w:sz w:val="28"/>
          <w:szCs w:val="28"/>
        </w:rPr>
        <w:t>那么我们就分析对这样一种</w:t>
      </w:r>
      <w:ins w:id="214" w:author="Administrator" w:date="2015-07-10T21:14:00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细微的意识，进行分析，不管怎么样都要分析，如果这个意识上面具足了</w:t>
      </w:r>
      <w:del w:id="215" w:author="Administrator" w:date="2015-07-10T21:15:00Z">
        <w:r>
          <w:rPr>
            <w:rFonts w:hint="eastAsia" w:ascii="华文楷体" w:hAnsi="华文楷体" w:eastAsia="华文楷体"/>
            <w:sz w:val="28"/>
            <w:szCs w:val="28"/>
          </w:rPr>
          <w:delText>阿拉耶</w:delText>
        </w:r>
      </w:del>
      <w:ins w:id="216" w:author="Administrator" w:date="2015-07-10T21:15:00Z">
        <w:r>
          <w:rPr>
            <w:rFonts w:hint="eastAsia" w:ascii="华文楷体" w:hAnsi="华文楷体" w:eastAsia="华文楷体"/>
            <w:sz w:val="28"/>
            <w:szCs w:val="28"/>
            <w:lang w:eastAsia="zh-CN"/>
          </w:rPr>
          <w:t>阿赖耶</w:t>
        </w:r>
      </w:ins>
      <w:r>
        <w:rPr>
          <w:rFonts w:hint="eastAsia" w:ascii="华文楷体" w:hAnsi="华文楷体" w:eastAsia="华文楷体"/>
          <w:sz w:val="28"/>
          <w:szCs w:val="28"/>
        </w:rPr>
        <w:t>的法相，那么这个阿</w:t>
      </w:r>
      <w:del w:id="217" w:author="Administrator" w:date="2015-07-10T21:15:00Z">
        <w:r>
          <w:rPr>
            <w:rFonts w:hint="eastAsia" w:ascii="华文楷体" w:hAnsi="华文楷体" w:eastAsia="华文楷体"/>
            <w:sz w:val="28"/>
            <w:szCs w:val="28"/>
          </w:rPr>
          <w:delText>拉</w:delText>
        </w:r>
      </w:del>
      <w:ins w:id="218" w:author="Administrator" w:date="2015-07-10T21:1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耶的法相是什么样的呢。</w:t>
      </w:r>
    </w:p>
    <w:p>
      <w:pPr>
        <w:ind w:firstLine="570"/>
        <w:rPr>
          <w:del w:id="219" w:author="Administrator" w:date="2015-07-10T21:15:00Z"/>
          <w:rFonts w:ascii="华文楷体" w:hAnsi="华文楷体" w:eastAsia="华文楷体"/>
          <w:b/>
          <w:bCs/>
          <w:sz w:val="28"/>
          <w:szCs w:val="28"/>
          <w:rPrChange w:id="220" w:author="Administrator" w:date="2015-07-10T21:15:00Z">
            <w:rPr>
              <w:rFonts w:ascii="华文楷体" w:hAnsi="华文楷体" w:eastAsia="华文楷体"/>
              <w:sz w:val="28"/>
              <w:szCs w:val="28"/>
            </w:rPr>
          </w:rPrChange>
        </w:rPr>
      </w:pPr>
    </w:p>
    <w:p>
      <w:pPr>
        <w:ind w:firstLine="570"/>
        <w:rPr>
          <w:rFonts w:hint="eastAsia" w:ascii="华文楷体" w:hAnsi="华文楷体" w:eastAsia="华文楷体"/>
          <w:b/>
          <w:bCs/>
          <w:sz w:val="28"/>
          <w:szCs w:val="28"/>
          <w:rPrChange w:id="221" w:author="Administrator" w:date="2015-07-10T21:15:00Z">
            <w:rPr>
              <w:rFonts w:hint="eastAsia" w:ascii="华文楷体" w:hAnsi="华文楷体" w:eastAsia="华文楷体"/>
              <w:sz w:val="28"/>
              <w:szCs w:val="28"/>
            </w:rPr>
          </w:rPrChange>
        </w:rPr>
      </w:pPr>
      <w:r>
        <w:rPr>
          <w:rFonts w:hint="eastAsia" w:ascii="华文楷体" w:hAnsi="华文楷体" w:eastAsia="华文楷体"/>
          <w:b/>
          <w:bCs/>
          <w:sz w:val="28"/>
          <w:szCs w:val="28"/>
          <w:rPrChange w:id="222" w:author="Administrator" w:date="2015-07-10T21:15:00Z">
            <w:rPr>
              <w:rFonts w:hint="eastAsia" w:ascii="华文楷体" w:hAnsi="华文楷体" w:eastAsia="华文楷体"/>
              <w:sz w:val="28"/>
              <w:szCs w:val="28"/>
            </w:rPr>
          </w:rPrChange>
        </w:rPr>
        <w:t>能够以所依与能依的方式受持习气之识。</w:t>
      </w:r>
    </w:p>
    <w:p>
      <w:pPr>
        <w:ind w:firstLine="0"/>
        <w:rPr>
          <w:del w:id="224" w:author="Administrator" w:date="2015-07-10T21:15:00Z"/>
          <w:rFonts w:ascii="华文楷体" w:hAnsi="华文楷体" w:eastAsia="华文楷体"/>
          <w:sz w:val="28"/>
          <w:szCs w:val="28"/>
        </w:rPr>
        <w:pPrChange w:id="223" w:author="Administrator" w:date="2015-07-10T21:15:00Z">
          <w:pPr>
            <w:ind w:firstLine="570"/>
          </w:pPr>
        </w:pPrChange>
      </w:pPr>
    </w:p>
    <w:p>
      <w:pPr>
        <w:ind w:firstLine="0"/>
        <w:rPr>
          <w:ins w:id="226" w:author="Administrator" w:date="2015-07-10T21:23:00Z"/>
          <w:rFonts w:hint="eastAsia" w:ascii="华文楷体" w:hAnsi="华文楷体" w:eastAsia="华文楷体"/>
          <w:sz w:val="28"/>
          <w:szCs w:val="28"/>
        </w:rPr>
        <w:pPrChange w:id="225" w:author="Administrator" w:date="2015-07-10T21:15:00Z">
          <w:pPr>
            <w:ind w:firstLine="570"/>
          </w:pPr>
        </w:pPrChange>
      </w:pPr>
      <w:r>
        <w:rPr>
          <w:rFonts w:hint="eastAsia" w:ascii="华文楷体" w:hAnsi="华文楷体" w:eastAsia="华文楷体"/>
          <w:sz w:val="28"/>
          <w:szCs w:val="28"/>
        </w:rPr>
        <w:t>这个就是阿</w:t>
      </w:r>
      <w:del w:id="227" w:author="Administrator" w:date="2015-07-10T21:15:00Z">
        <w:r>
          <w:rPr>
            <w:rFonts w:hint="eastAsia" w:ascii="华文楷体" w:hAnsi="华文楷体" w:eastAsia="华文楷体"/>
            <w:sz w:val="28"/>
            <w:szCs w:val="28"/>
          </w:rPr>
          <w:delText>拉</w:delText>
        </w:r>
      </w:del>
      <w:ins w:id="228" w:author="Administrator" w:date="2015-07-10T21:1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耶的法相。那么阿</w:t>
      </w:r>
      <w:del w:id="229" w:author="Administrator" w:date="2015-07-10T21:15:00Z">
        <w:r>
          <w:rPr>
            <w:rFonts w:hint="eastAsia" w:ascii="华文楷体" w:hAnsi="华文楷体" w:eastAsia="华文楷体"/>
            <w:sz w:val="28"/>
            <w:szCs w:val="28"/>
          </w:rPr>
          <w:delText>拉</w:delText>
        </w:r>
      </w:del>
      <w:ins w:id="230" w:author="Administrator" w:date="2015-07-10T21:1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耶识，它是作为一种所依，它作为所依处，那么一切的习气，作为</w:t>
      </w:r>
      <w:del w:id="231" w:author="Administrator" w:date="2015-07-10T21:16:00Z">
        <w:r>
          <w:rPr>
            <w:rFonts w:hint="eastAsia" w:ascii="华文楷体" w:hAnsi="华文楷体" w:eastAsia="华文楷体"/>
            <w:sz w:val="28"/>
            <w:szCs w:val="28"/>
          </w:rPr>
          <w:delText>人</w:delText>
        </w:r>
      </w:del>
      <w:ins w:id="232" w:author="Administrator" w:date="2015-07-10T21:16:00Z">
        <w:r>
          <w:rPr>
            <w:rFonts w:hint="eastAsia" w:ascii="华文楷体" w:hAnsi="华文楷体" w:eastAsia="华文楷体"/>
            <w:sz w:val="28"/>
            <w:szCs w:val="28"/>
            <w:lang w:eastAsia="zh-CN"/>
          </w:rPr>
          <w:t>能</w:t>
        </w:r>
      </w:ins>
      <w:r>
        <w:rPr>
          <w:rFonts w:hint="eastAsia" w:ascii="华文楷体" w:hAnsi="华文楷体" w:eastAsia="华文楷体"/>
          <w:sz w:val="28"/>
          <w:szCs w:val="28"/>
        </w:rPr>
        <w:t>依，安住在阿</w:t>
      </w:r>
      <w:del w:id="233" w:author="Administrator" w:date="2015-07-10T21:16:00Z">
        <w:r>
          <w:rPr>
            <w:rFonts w:hint="eastAsia" w:ascii="华文楷体" w:hAnsi="华文楷体" w:eastAsia="华文楷体"/>
            <w:sz w:val="28"/>
            <w:szCs w:val="28"/>
          </w:rPr>
          <w:delText>拉</w:delText>
        </w:r>
      </w:del>
      <w:ins w:id="234" w:author="Administrator" w:date="2015-07-10T21:16: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耶识上面，安住在阿</w:t>
      </w:r>
      <w:del w:id="235" w:author="Administrator" w:date="2015-07-10T21:16:00Z">
        <w:r>
          <w:rPr>
            <w:rFonts w:hint="eastAsia" w:ascii="华文楷体" w:hAnsi="华文楷体" w:eastAsia="华文楷体"/>
            <w:sz w:val="28"/>
            <w:szCs w:val="28"/>
          </w:rPr>
          <w:delText>拉</w:delText>
        </w:r>
      </w:del>
      <w:ins w:id="236" w:author="Administrator" w:date="2015-07-10T21:16: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耶识上面，所以阿拉耶识也叫藏识，它就说是很多这样一种习气，都是具足在它上面，都是安住它上面，阿</w:t>
      </w:r>
      <w:del w:id="237" w:author="Administrator" w:date="2015-07-10T21:16:00Z">
        <w:r>
          <w:rPr>
            <w:rFonts w:hint="eastAsia" w:ascii="华文楷体" w:hAnsi="华文楷体" w:eastAsia="华文楷体"/>
            <w:sz w:val="28"/>
            <w:szCs w:val="28"/>
          </w:rPr>
          <w:delText>拉</w:delText>
        </w:r>
      </w:del>
      <w:ins w:id="238" w:author="Administrator" w:date="2015-07-10T21:16: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耶识作为一个所依，它上面就是安住了很多很多这个很多种种的习气，有些习气是非常稳固的，非常多的，心的力量很强，比如说凡夫众生来讲，</w:t>
      </w:r>
      <w:del w:id="239" w:author="Administrator" w:date="2015-07-10T21:16:00Z">
        <w:r>
          <w:rPr>
            <w:rFonts w:hint="eastAsia" w:ascii="华文楷体" w:hAnsi="华文楷体" w:eastAsia="华文楷体"/>
            <w:sz w:val="28"/>
            <w:szCs w:val="28"/>
          </w:rPr>
          <w:delText xml:space="preserve">【23:36】   </w:delText>
        </w:r>
      </w:del>
      <w:ins w:id="240" w:author="Administrator" w:date="2015-07-10T21:16:00Z">
        <w:r>
          <w:rPr>
            <w:rFonts w:hint="eastAsia" w:ascii="华文楷体" w:hAnsi="华文楷体" w:eastAsia="华文楷体"/>
            <w:sz w:val="28"/>
            <w:szCs w:val="28"/>
            <w:lang w:eastAsia="zh-CN"/>
          </w:rPr>
          <w:t>轮回</w:t>
        </w:r>
      </w:ins>
      <w:r>
        <w:rPr>
          <w:rFonts w:hint="eastAsia" w:ascii="华文楷体" w:hAnsi="华文楷体" w:eastAsia="华文楷体"/>
          <w:sz w:val="28"/>
          <w:szCs w:val="28"/>
        </w:rPr>
        <w:t>的习气就非常多，还有一个问题就说如果今生当中</w:t>
      </w:r>
      <w:del w:id="241" w:author="Administrator" w:date="2015-07-10T21:17:00Z">
        <w:r>
          <w:rPr>
            <w:rFonts w:hint="eastAsia" w:ascii="华文楷体" w:hAnsi="华文楷体" w:eastAsia="华文楷体"/>
            <w:sz w:val="28"/>
            <w:szCs w:val="28"/>
          </w:rPr>
          <w:delText>如果</w:delText>
        </w:r>
      </w:del>
      <w:r>
        <w:rPr>
          <w:rFonts w:hint="eastAsia" w:ascii="华文楷体" w:hAnsi="华文楷体" w:eastAsia="华文楷体"/>
          <w:sz w:val="28"/>
          <w:szCs w:val="28"/>
        </w:rPr>
        <w:t>经常</w:t>
      </w:r>
      <w:ins w:id="242" w:author="Administrator" w:date="2015-07-10T21:17:00Z">
        <w:r>
          <w:rPr>
            <w:rFonts w:hint="eastAsia" w:ascii="华文楷体" w:hAnsi="华文楷体" w:eastAsia="华文楷体"/>
            <w:sz w:val="28"/>
            <w:szCs w:val="28"/>
            <w:lang w:eastAsia="zh-CN"/>
          </w:rPr>
          <w:t>造</w:t>
        </w:r>
      </w:ins>
      <w:del w:id="243" w:author="Administrator" w:date="2015-07-10T21:17:00Z">
        <w:r>
          <w:rPr>
            <w:rFonts w:hint="eastAsia" w:ascii="华文楷体" w:hAnsi="华文楷体" w:eastAsia="华文楷体"/>
            <w:sz w:val="28"/>
            <w:szCs w:val="28"/>
          </w:rPr>
          <w:delText>遭</w:delText>
        </w:r>
      </w:del>
      <w:r>
        <w:rPr>
          <w:rFonts w:hint="eastAsia" w:ascii="华文楷体" w:hAnsi="华文楷体" w:eastAsia="华文楷体"/>
          <w:sz w:val="28"/>
          <w:szCs w:val="28"/>
        </w:rPr>
        <w:t>罪业的人，相续当中</w:t>
      </w:r>
      <w:ins w:id="244" w:author="Administrator" w:date="2015-07-10T21:17:00Z">
        <w:r>
          <w:rPr>
            <w:rFonts w:hint="eastAsia" w:ascii="华文楷体" w:hAnsi="华文楷体" w:eastAsia="华文楷体"/>
            <w:sz w:val="28"/>
            <w:szCs w:val="28"/>
            <w:lang w:eastAsia="zh-CN"/>
          </w:rPr>
          <w:t>三恶趣的</w:t>
        </w:r>
      </w:ins>
      <w:r>
        <w:rPr>
          <w:rFonts w:hint="eastAsia" w:ascii="华文楷体" w:hAnsi="华文楷体" w:eastAsia="华文楷体"/>
          <w:sz w:val="28"/>
          <w:szCs w:val="28"/>
        </w:rPr>
        <w:t>习气就非常非常多了，这个</w:t>
      </w:r>
      <w:ins w:id="245" w:author="Administrator" w:date="2015-07-10T21:17: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如果再不注意的话，就很有可能就说是死了之后这个习气就会大面积的习气就会成熟，成熟之后就会堕恶趣了，有些时候在阿</w:t>
      </w:r>
      <w:del w:id="246" w:author="Administrator" w:date="2015-07-10T21:17:00Z">
        <w:r>
          <w:rPr>
            <w:rFonts w:hint="eastAsia" w:ascii="华文楷体" w:hAnsi="华文楷体" w:eastAsia="华文楷体"/>
            <w:sz w:val="28"/>
            <w:szCs w:val="28"/>
          </w:rPr>
          <w:delText>拉</w:delText>
        </w:r>
      </w:del>
      <w:ins w:id="247" w:author="Administrator" w:date="2015-07-10T21:17: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耶识上面也有一些清净的习气，比如说来自于</w:t>
      </w:r>
      <w:del w:id="248" w:author="Administrator" w:date="2015-07-10T21:18:00Z">
        <w:r>
          <w:rPr>
            <w:rFonts w:hint="eastAsia" w:ascii="华文楷体" w:hAnsi="华文楷体" w:eastAsia="华文楷体"/>
            <w:sz w:val="28"/>
            <w:szCs w:val="28"/>
          </w:rPr>
          <w:delText xml:space="preserve"> 【23:56】 </w:delText>
        </w:r>
      </w:del>
      <w:ins w:id="249" w:author="Administrator" w:date="2015-07-10T21:18:00Z">
        <w:r>
          <w:rPr>
            <w:rFonts w:hint="eastAsia" w:ascii="华文楷体" w:hAnsi="华文楷体" w:eastAsia="华文楷体"/>
            <w:sz w:val="28"/>
            <w:szCs w:val="28"/>
            <w:lang w:eastAsia="zh-CN"/>
          </w:rPr>
          <w:t>听一堂课</w:t>
        </w:r>
      </w:ins>
      <w:r>
        <w:rPr>
          <w:rFonts w:hint="eastAsia" w:ascii="华文楷体" w:hAnsi="华文楷体" w:eastAsia="华文楷体"/>
          <w:sz w:val="28"/>
          <w:szCs w:val="28"/>
        </w:rPr>
        <w:t>，这个习气也会听进去的，还有就是</w:t>
      </w:r>
      <w:del w:id="250" w:author="Administrator" w:date="2015-07-10T21:18:00Z">
        <w:r>
          <w:rPr>
            <w:rFonts w:hint="eastAsia" w:ascii="华文楷体" w:hAnsi="华文楷体" w:eastAsia="华文楷体"/>
            <w:sz w:val="28"/>
            <w:szCs w:val="28"/>
          </w:rPr>
          <w:delText xml:space="preserve"> 【23:59】 </w:delText>
        </w:r>
      </w:del>
      <w:ins w:id="251" w:author="Administrator" w:date="2015-07-10T21:18:00Z">
        <w:r>
          <w:rPr>
            <w:rFonts w:hint="eastAsia" w:ascii="华文楷体" w:hAnsi="华文楷体" w:eastAsia="华文楷体"/>
            <w:sz w:val="28"/>
            <w:szCs w:val="28"/>
            <w:lang w:eastAsia="zh-CN"/>
          </w:rPr>
          <w:t>念一句心咒</w:t>
        </w:r>
      </w:ins>
      <w:r>
        <w:rPr>
          <w:rFonts w:hint="eastAsia" w:ascii="华文楷体" w:hAnsi="华文楷体" w:eastAsia="华文楷体"/>
          <w:sz w:val="28"/>
          <w:szCs w:val="28"/>
        </w:rPr>
        <w:t>，</w:t>
      </w:r>
      <w:ins w:id="252" w:author="Administrator" w:date="2015-07-10T21:19:00Z">
        <w:r>
          <w:rPr>
            <w:rFonts w:hint="eastAsia" w:ascii="华文楷体" w:hAnsi="华文楷体" w:eastAsia="华文楷体"/>
            <w:sz w:val="28"/>
            <w:szCs w:val="28"/>
            <w:lang w:eastAsia="zh-CN"/>
          </w:rPr>
          <w:t>也听进去的。等等，</w:t>
        </w:r>
      </w:ins>
      <w:r>
        <w:rPr>
          <w:rFonts w:hint="eastAsia" w:ascii="华文楷体" w:hAnsi="华文楷体" w:eastAsia="华文楷体"/>
          <w:sz w:val="28"/>
          <w:szCs w:val="28"/>
        </w:rPr>
        <w:t>那么这个方面对于一般的凡夫来讲，相对就少一点了，相对少的时候呢，就说这个人修行不好，或者这个人在一种这个种性还没有完全苏醒，等等。因为它相续当中这样清净的习气</w:t>
      </w:r>
      <w:ins w:id="253" w:author="Administrator" w:date="2015-07-10T21:19:00Z">
        <w:r>
          <w:rPr>
            <w:rFonts w:hint="eastAsia" w:ascii="华文楷体" w:hAnsi="华文楷体" w:eastAsia="华文楷体"/>
            <w:sz w:val="28"/>
            <w:szCs w:val="28"/>
            <w:lang w:eastAsia="zh-CN"/>
          </w:rPr>
          <w:t>的确是</w:t>
        </w:r>
      </w:ins>
      <w:r>
        <w:rPr>
          <w:rFonts w:hint="eastAsia" w:ascii="华文楷体" w:hAnsi="华文楷体" w:eastAsia="华文楷体"/>
          <w:sz w:val="28"/>
          <w:szCs w:val="28"/>
        </w:rPr>
        <w:t>太少了，</w:t>
      </w:r>
      <w:ins w:id="254" w:author="Administrator" w:date="2015-07-10T21:19:00Z">
        <w:r>
          <w:rPr>
            <w:rFonts w:hint="eastAsia" w:ascii="华文楷体" w:hAnsi="华文楷体" w:eastAsia="华文楷体"/>
            <w:sz w:val="28"/>
            <w:szCs w:val="28"/>
            <w:lang w:eastAsia="zh-CN"/>
          </w:rPr>
          <w:t>的确</w:t>
        </w:r>
      </w:ins>
      <w:r>
        <w:rPr>
          <w:rFonts w:hint="eastAsia" w:ascii="华文楷体" w:hAnsi="华文楷体" w:eastAsia="华文楷体"/>
          <w:sz w:val="28"/>
          <w:szCs w:val="28"/>
        </w:rPr>
        <w:t>太少的缘故，所以说显现上面，它这个习气不发生作用，或者发生作用很少的缘故，会在表面上显得懒懒散散的，显得这样一种就是很脱胎啊，或者显现就是说上进啊，像这样的话就是相续当中阿</w:t>
      </w:r>
      <w:del w:id="255" w:author="Administrator" w:date="2015-07-10T21:20:00Z">
        <w:r>
          <w:rPr>
            <w:rFonts w:hint="eastAsia" w:ascii="华文楷体" w:hAnsi="华文楷体" w:eastAsia="华文楷体"/>
            <w:sz w:val="28"/>
            <w:szCs w:val="28"/>
          </w:rPr>
          <w:delText>拉</w:delText>
        </w:r>
      </w:del>
      <w:ins w:id="256" w:author="Administrator" w:date="2015-07-10T21:20: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耶识上面习气太少的缘故，所以说这个方面阿</w:t>
      </w:r>
      <w:del w:id="257" w:author="Administrator" w:date="2015-07-10T21:20:00Z">
        <w:r>
          <w:rPr>
            <w:rFonts w:hint="eastAsia" w:ascii="华文楷体" w:hAnsi="华文楷体" w:eastAsia="华文楷体"/>
            <w:sz w:val="28"/>
            <w:szCs w:val="28"/>
          </w:rPr>
          <w:delText>拉</w:delText>
        </w:r>
      </w:del>
      <w:ins w:id="258" w:author="Administrator" w:date="2015-07-10T21:20: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耶识是作为所依的，它上面很多习气作为</w:t>
      </w:r>
      <w:del w:id="259" w:author="Administrator" w:date="2015-07-10T21:20:00Z">
        <w:r>
          <w:rPr>
            <w:rFonts w:hint="eastAsia" w:ascii="华文楷体" w:hAnsi="华文楷体" w:eastAsia="华文楷体"/>
            <w:sz w:val="28"/>
            <w:szCs w:val="28"/>
          </w:rPr>
          <w:delText>人</w:delText>
        </w:r>
      </w:del>
      <w:ins w:id="260" w:author="Administrator" w:date="2015-07-10T21:20:00Z">
        <w:r>
          <w:rPr>
            <w:rFonts w:hint="eastAsia" w:ascii="华文楷体" w:hAnsi="华文楷体" w:eastAsia="华文楷体"/>
            <w:sz w:val="28"/>
            <w:szCs w:val="28"/>
            <w:lang w:eastAsia="zh-CN"/>
          </w:rPr>
          <w:t>能</w:t>
        </w:r>
      </w:ins>
      <w:r>
        <w:rPr>
          <w:rFonts w:hint="eastAsia" w:ascii="华文楷体" w:hAnsi="华文楷体" w:eastAsia="华文楷体"/>
          <w:sz w:val="28"/>
          <w:szCs w:val="28"/>
        </w:rPr>
        <w:t>依，这个方面的这个识</w:t>
      </w:r>
      <w:ins w:id="261" w:author="Administrator" w:date="2015-07-10T21:20: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叫做阿</w:t>
      </w:r>
      <w:del w:id="262" w:author="Administrator" w:date="2015-07-10T21:20:00Z">
        <w:r>
          <w:rPr>
            <w:rFonts w:hint="eastAsia" w:ascii="华文楷体" w:hAnsi="华文楷体" w:eastAsia="华文楷体"/>
            <w:sz w:val="28"/>
            <w:szCs w:val="28"/>
          </w:rPr>
          <w:delText>拉</w:delText>
        </w:r>
      </w:del>
      <w:ins w:id="263" w:author="Administrator" w:date="2015-07-10T21:20: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耶识，能够以所依与能依的方式受持习气之识——阿赖耶的法相，那么如果就，前面所谓的这个细微的第六意识，它具备这个法相，那么不管怎么样，这个细微意识，实际上就是阿</w:t>
      </w:r>
      <w:ins w:id="264" w:author="Administrator" w:date="2015-07-10T21:21:00Z">
        <w:r>
          <w:rPr>
            <w:rFonts w:hint="eastAsia" w:ascii="华文楷体" w:hAnsi="华文楷体" w:eastAsia="华文楷体"/>
            <w:sz w:val="28"/>
            <w:szCs w:val="28"/>
            <w:lang w:eastAsia="zh-CN"/>
          </w:rPr>
          <w:t>赖</w:t>
        </w:r>
      </w:ins>
      <w:del w:id="265" w:author="Administrator" w:date="2015-07-10T21:21:00Z">
        <w:r>
          <w:rPr>
            <w:rFonts w:hint="eastAsia" w:ascii="华文楷体" w:hAnsi="华文楷体" w:eastAsia="华文楷体"/>
            <w:sz w:val="28"/>
            <w:szCs w:val="28"/>
          </w:rPr>
          <w:delText>拉</w:delText>
        </w:r>
      </w:del>
      <w:r>
        <w:rPr>
          <w:rFonts w:hint="eastAsia" w:ascii="华文楷体" w:hAnsi="华文楷体" w:eastAsia="华文楷体"/>
          <w:sz w:val="28"/>
          <w:szCs w:val="28"/>
        </w:rPr>
        <w:t>耶识了，就已经是阿</w:t>
      </w:r>
      <w:del w:id="266" w:author="Administrator" w:date="2015-07-10T21:21:00Z">
        <w:r>
          <w:rPr>
            <w:rFonts w:hint="eastAsia" w:ascii="华文楷体" w:hAnsi="华文楷体" w:eastAsia="华文楷体"/>
            <w:sz w:val="28"/>
            <w:szCs w:val="28"/>
          </w:rPr>
          <w:delText>拉</w:delText>
        </w:r>
      </w:del>
      <w:ins w:id="267" w:author="Administrator" w:date="2015-07-10T21:21: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耶识了，为什么已经具备</w:t>
      </w:r>
      <w:del w:id="268" w:author="Administrator" w:date="2015-07-10T21:21:00Z">
        <w:r>
          <w:rPr>
            <w:rFonts w:hint="eastAsia" w:ascii="华文楷体" w:hAnsi="华文楷体" w:eastAsia="华文楷体"/>
            <w:sz w:val="28"/>
            <w:szCs w:val="28"/>
          </w:rPr>
          <w:delText>阿拉耶</w:delText>
        </w:r>
      </w:del>
      <w:ins w:id="269" w:author="Administrator" w:date="2015-07-10T21:21:00Z">
        <w:r>
          <w:rPr>
            <w:rFonts w:hint="eastAsia" w:ascii="华文楷体" w:hAnsi="华文楷体" w:eastAsia="华文楷体"/>
            <w:sz w:val="28"/>
            <w:szCs w:val="28"/>
            <w:lang w:eastAsia="zh-CN"/>
          </w:rPr>
          <w:t>他的</w:t>
        </w:r>
      </w:ins>
      <w:r>
        <w:rPr>
          <w:rFonts w:hint="eastAsia" w:ascii="华文楷体" w:hAnsi="华文楷体" w:eastAsia="华文楷体"/>
          <w:sz w:val="28"/>
          <w:szCs w:val="28"/>
        </w:rPr>
        <w:t>法相</w:t>
      </w:r>
      <w:ins w:id="270" w:author="Administrator" w:date="2015-07-10T21:21: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，具备了法相，那就是这个法的本体，只不过名称不同</w:t>
      </w:r>
      <w:del w:id="271" w:author="Administrator" w:date="2015-07-10T21:21:00Z">
        <w:r>
          <w:rPr>
            <w:rFonts w:hint="eastAsia" w:ascii="华文楷体" w:hAnsi="华文楷体" w:eastAsia="华文楷体"/>
            <w:sz w:val="28"/>
            <w:szCs w:val="28"/>
          </w:rPr>
          <w:delText>唯一</w:delText>
        </w:r>
      </w:del>
      <w:ins w:id="272" w:author="Administrator" w:date="2015-07-10T21:21:00Z">
        <w:r>
          <w:rPr>
            <w:rFonts w:hint="eastAsia" w:ascii="华文楷体" w:hAnsi="华文楷体" w:eastAsia="华文楷体"/>
            <w:sz w:val="28"/>
            <w:szCs w:val="28"/>
            <w:lang w:eastAsia="zh-CN"/>
          </w:rPr>
          <w:t>而已</w:t>
        </w:r>
      </w:ins>
      <w:r>
        <w:rPr>
          <w:rFonts w:hint="eastAsia" w:ascii="华文楷体" w:hAnsi="华文楷体" w:eastAsia="华文楷体"/>
          <w:sz w:val="28"/>
          <w:szCs w:val="28"/>
        </w:rPr>
        <w:t>，我们叫做阿</w:t>
      </w:r>
      <w:del w:id="273" w:author="Administrator" w:date="2015-07-10T21:21:00Z">
        <w:r>
          <w:rPr>
            <w:rFonts w:hint="eastAsia" w:ascii="华文楷体" w:hAnsi="华文楷体" w:eastAsia="华文楷体"/>
            <w:sz w:val="28"/>
            <w:szCs w:val="28"/>
          </w:rPr>
          <w:delText>拉</w:delText>
        </w:r>
      </w:del>
      <w:ins w:id="274" w:author="Administrator" w:date="2015-07-10T21:21: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耶识，你呢就叫做意识，也叫做细微意识，我们叫做阿</w:t>
      </w:r>
      <w:del w:id="275" w:author="Administrator" w:date="2015-07-10T21:22:00Z">
        <w:r>
          <w:rPr>
            <w:rFonts w:hint="eastAsia" w:ascii="华文楷体" w:hAnsi="华文楷体" w:eastAsia="华文楷体"/>
            <w:sz w:val="28"/>
            <w:szCs w:val="28"/>
          </w:rPr>
          <w:delText>拉</w:delText>
        </w:r>
      </w:del>
      <w:ins w:id="276" w:author="Administrator" w:date="2015-07-10T21:22: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耶识，实际上名称上面，只是名称上面不同，意义上</w:t>
      </w:r>
      <w:ins w:id="277" w:author="Administrator" w:date="2015-07-10T21:22:00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是一样的，为什么？就是因为这个意识，这个所谓的细微意识，它已经具备了阿</w:t>
      </w:r>
      <w:del w:id="278" w:author="Administrator" w:date="2015-07-10T21:22:00Z">
        <w:r>
          <w:rPr>
            <w:rFonts w:hint="eastAsia" w:ascii="华文楷体" w:hAnsi="华文楷体" w:eastAsia="华文楷体"/>
            <w:sz w:val="28"/>
            <w:szCs w:val="28"/>
          </w:rPr>
          <w:delText>拉</w:delText>
        </w:r>
      </w:del>
      <w:ins w:id="279" w:author="Administrator" w:date="2015-07-10T21:22: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耶的法相，所以说你把它取为意识，也可以，实际</w:t>
      </w:r>
      <w:del w:id="280" w:author="Administrator" w:date="2015-07-10T21:22:00Z">
        <w:r>
          <w:rPr>
            <w:rFonts w:hint="eastAsia" w:ascii="华文楷体" w:hAnsi="华文楷体" w:eastAsia="华文楷体"/>
            <w:sz w:val="28"/>
            <w:szCs w:val="28"/>
          </w:rPr>
          <w:delText>上</w:delText>
        </w:r>
      </w:del>
      <w:ins w:id="281" w:author="Administrator" w:date="2015-07-10T21:22:00Z">
        <w:r>
          <w:rPr>
            <w:rFonts w:hint="eastAsia" w:ascii="华文楷体" w:hAnsi="华文楷体" w:eastAsia="华文楷体"/>
            <w:sz w:val="28"/>
            <w:szCs w:val="28"/>
            <w:lang w:eastAsia="zh-CN"/>
          </w:rPr>
          <w:t>意思</w:t>
        </w:r>
      </w:ins>
      <w:r>
        <w:rPr>
          <w:rFonts w:hint="eastAsia" w:ascii="华文楷体" w:hAnsi="华文楷体" w:eastAsia="华文楷体"/>
          <w:sz w:val="28"/>
          <w:szCs w:val="28"/>
        </w:rPr>
        <w:t>它就是阿</w:t>
      </w:r>
      <w:del w:id="282" w:author="Administrator" w:date="2015-07-10T21:22:00Z">
        <w:r>
          <w:rPr>
            <w:rFonts w:hint="eastAsia" w:ascii="华文楷体" w:hAnsi="华文楷体" w:eastAsia="华文楷体"/>
            <w:sz w:val="28"/>
            <w:szCs w:val="28"/>
          </w:rPr>
          <w:delText>拉</w:delText>
        </w:r>
      </w:del>
      <w:ins w:id="283" w:author="Administrator" w:date="2015-07-10T21:22: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耶识，所以如果是从这个角度来讲，那么所谓的细微意识</w:t>
      </w:r>
      <w:del w:id="284" w:author="Administrator" w:date="2015-07-10T21:23:00Z">
        <w:r>
          <w:rPr>
            <w:rFonts w:hint="eastAsia" w:ascii="华文楷体" w:hAnsi="华文楷体" w:eastAsia="华文楷体"/>
            <w:sz w:val="28"/>
            <w:szCs w:val="28"/>
          </w:rPr>
          <w:delText>，是</w:delText>
        </w:r>
      </w:del>
      <w:r>
        <w:rPr>
          <w:rFonts w:hint="eastAsia" w:ascii="华文楷体" w:hAnsi="华文楷体" w:eastAsia="华文楷体"/>
          <w:sz w:val="28"/>
          <w:szCs w:val="28"/>
        </w:rPr>
        <w:t>这个部分，</w:t>
      </w:r>
      <w:del w:id="285" w:author="Administrator" w:date="2015-07-10T21:23:00Z">
        <w:r>
          <w:rPr>
            <w:rFonts w:hint="eastAsia" w:ascii="华文楷体" w:hAnsi="华文楷体" w:eastAsia="华文楷体"/>
            <w:sz w:val="28"/>
            <w:szCs w:val="28"/>
          </w:rPr>
          <w:delText>不</w:delText>
        </w:r>
      </w:del>
      <w:ins w:id="286" w:author="Administrator" w:date="2015-07-10T21:23: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具备阿</w:t>
      </w:r>
      <w:del w:id="287" w:author="Administrator" w:date="2015-07-10T21:23:00Z">
        <w:r>
          <w:rPr>
            <w:rFonts w:hint="eastAsia" w:ascii="华文楷体" w:hAnsi="华文楷体" w:eastAsia="华文楷体"/>
            <w:sz w:val="28"/>
            <w:szCs w:val="28"/>
          </w:rPr>
          <w:delText>拉</w:delText>
        </w:r>
      </w:del>
      <w:ins w:id="288" w:author="Administrator" w:date="2015-07-10T21:23: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耶法相，就是阿</w:t>
      </w:r>
      <w:del w:id="289" w:author="Administrator" w:date="2015-07-10T21:23:00Z">
        <w:r>
          <w:rPr>
            <w:rFonts w:hint="eastAsia" w:ascii="华文楷体" w:hAnsi="华文楷体" w:eastAsia="华文楷体"/>
            <w:sz w:val="28"/>
            <w:szCs w:val="28"/>
          </w:rPr>
          <w:delText>拉</w:delText>
        </w:r>
      </w:del>
      <w:ins w:id="290" w:author="Administrator" w:date="2015-07-10T21:23: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w:t>
      </w:r>
    </w:p>
    <w:p>
      <w:pPr>
        <w:ind w:firstLine="0"/>
        <w:rPr>
          <w:ins w:id="292" w:author="Administrator" w:date="2015-07-10T21:24:00Z"/>
          <w:rStyle w:val="5"/>
          <w:rFonts w:hint="eastAsia" w:ascii="黑体" w:hAnsi="黑体" w:eastAsia="黑体" w:cs="黑体"/>
          <w:i w:val="0"/>
          <w:caps w:val="0"/>
          <w:color w:val="000000"/>
          <w:spacing w:val="0"/>
          <w:sz w:val="28"/>
          <w:szCs w:val="28"/>
          <w:shd w:val="clear" w:color="auto" w:fill="FBF9F4"/>
          <w:rPrChange w:id="293" w:author="Administrator" w:date="2015-07-10T21:24:00Z">
            <w:rPr>
              <w:rStyle w:val="5"/>
              <w:rFonts w:ascii="华文楷体" w:hAnsi="华文楷体" w:eastAsia="华文楷体" w:cs="华文楷体"/>
              <w:i w:val="0"/>
              <w:caps w:val="0"/>
              <w:color w:val="000000"/>
              <w:spacing w:val="0"/>
              <w:sz w:val="28"/>
              <w:szCs w:val="28"/>
              <w:shd w:val="clear" w:color="auto" w:fill="FBF9F4"/>
            </w:rPr>
          </w:rPrChange>
        </w:rPr>
        <w:pPrChange w:id="291" w:author="Administrator" w:date="2015-07-10T21:15:00Z">
          <w:pPr>
            <w:ind w:firstLine="570"/>
          </w:pPr>
        </w:pPrChange>
      </w:pPr>
      <w:ins w:id="294" w:author="Administrator" w:date="2015-07-10T21:24: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295" w:author="Administrator" w:date="2015-07-10T21:23:00Z">
        <w:r>
          <w:rPr>
            <w:rStyle w:val="5"/>
            <w:rFonts w:hint="eastAsia" w:ascii="黑体" w:hAnsi="黑体" w:eastAsia="黑体" w:cs="黑体"/>
            <w:i w:val="0"/>
            <w:caps w:val="0"/>
            <w:color w:val="000000"/>
            <w:spacing w:val="0"/>
            <w:sz w:val="28"/>
            <w:szCs w:val="28"/>
            <w:shd w:val="clear" w:color="auto" w:fill="FBF9F4"/>
            <w:rPrChange w:id="296" w:author="Administrator" w:date="2015-07-10T21:24:00Z">
              <w:rPr>
                <w:rStyle w:val="5"/>
                <w:rFonts w:ascii="华文楷体" w:hAnsi="华文楷体" w:eastAsia="华文楷体" w:cs="华文楷体"/>
                <w:i w:val="0"/>
                <w:caps w:val="0"/>
                <w:color w:val="000000"/>
                <w:spacing w:val="0"/>
                <w:sz w:val="28"/>
                <w:szCs w:val="28"/>
                <w:shd w:val="clear" w:color="auto" w:fill="FBF9F4"/>
              </w:rPr>
            </w:rPrChange>
          </w:rPr>
          <w:t>（反过来说，）假设说它不具有阿赖耶的法相，则如同为马取名牦牛一样徒有虚名，根本无有任何必要。</w:t>
        </w:r>
      </w:ins>
      <w:ins w:id="297" w:author="Administrator" w:date="2015-07-10T21:24:00Z">
        <w:r>
          <w:rPr>
            <w:rStyle w:val="5"/>
            <w:rFonts w:hint="eastAsia" w:ascii="黑体" w:hAnsi="黑体" w:eastAsia="黑体" w:cs="黑体"/>
            <w:i w:val="0"/>
            <w:caps w:val="0"/>
            <w:color w:val="000000"/>
            <w:spacing w:val="0"/>
            <w:sz w:val="28"/>
            <w:szCs w:val="28"/>
            <w:shd w:val="clear" w:color="auto" w:fill="FBF9F4"/>
            <w:lang w:eastAsia="zh-CN"/>
            <w:rPrChange w:id="298" w:author="Administrator" w:date="2015-07-10T21:24: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0"/>
        <w:rPr>
          <w:del w:id="300" w:author="Administrator" w:date="2015-07-10T21:23:00Z"/>
          <w:rStyle w:val="5"/>
          <w:rFonts w:hint="eastAsia" w:ascii="华文楷体" w:hAnsi="华文楷体" w:eastAsia="华文楷体" w:cs="华文楷体"/>
          <w:i w:val="0"/>
          <w:caps w:val="0"/>
          <w:color w:val="000000"/>
          <w:spacing w:val="0"/>
          <w:sz w:val="28"/>
          <w:szCs w:val="28"/>
          <w:shd w:val="clear" w:color="auto" w:fill="FBF9F4"/>
        </w:rPr>
        <w:pPrChange w:id="299" w:author="Administrator" w:date="2015-07-10T21:15:00Z">
          <w:pPr>
            <w:ind w:firstLine="570"/>
          </w:pPr>
        </w:pPrChange>
      </w:pPr>
    </w:p>
    <w:p>
      <w:pPr>
        <w:ind w:firstLine="570"/>
        <w:rPr>
          <w:del w:id="301" w:author="Administrator" w:date="2015-07-10T21:23:00Z"/>
          <w:rFonts w:ascii="华文楷体" w:hAnsi="华文楷体" w:eastAsia="华文楷体"/>
          <w:sz w:val="28"/>
          <w:szCs w:val="28"/>
        </w:rPr>
      </w:pPr>
    </w:p>
    <w:p>
      <w:pPr>
        <w:ind w:firstLine="570"/>
        <w:rPr>
          <w:del w:id="302" w:author="Administrator" w:date="2015-07-10T21:23:00Z"/>
          <w:rFonts w:hint="eastAsia" w:ascii="华文楷体" w:hAnsi="华文楷体" w:eastAsia="华文楷体"/>
          <w:sz w:val="28"/>
          <w:szCs w:val="28"/>
        </w:rPr>
      </w:pPr>
      <w:del w:id="303" w:author="Administrator" w:date="2015-07-10T21:23:00Z">
        <w:r>
          <w:rPr>
            <w:rFonts w:hint="eastAsia" w:ascii="华文楷体" w:hAnsi="华文楷体" w:eastAsia="华文楷体"/>
            <w:sz w:val="28"/>
            <w:szCs w:val="28"/>
          </w:rPr>
          <w:delText>反过来来说，(反过来说,)假设说它不具有阿赖耶的法相,则如同为马取名牦牛一样徒有虚名,根本无有任何必要。</w:delText>
        </w:r>
      </w:del>
    </w:p>
    <w:p>
      <w:pPr>
        <w:ind w:firstLine="570"/>
        <w:rPr>
          <w:del w:id="304" w:author="Administrator" w:date="2015-07-10T21:23:00Z"/>
          <w:rFonts w:ascii="华文楷体" w:hAnsi="华文楷体" w:eastAsia="华文楷体"/>
          <w:sz w:val="28"/>
          <w:szCs w:val="28"/>
        </w:rPr>
      </w:pPr>
    </w:p>
    <w:p>
      <w:pPr>
        <w:ind w:firstLine="570"/>
        <w:rPr>
          <w:ins w:id="305" w:author="Administrator" w:date="2015-07-10T22:23:00Z"/>
          <w:rFonts w:hint="eastAsia" w:ascii="华文楷体" w:hAnsi="华文楷体" w:eastAsia="华文楷体"/>
          <w:sz w:val="28"/>
          <w:szCs w:val="28"/>
        </w:rPr>
      </w:pPr>
      <w:r>
        <w:rPr>
          <w:rFonts w:hint="eastAsia" w:ascii="华文楷体" w:hAnsi="华文楷体" w:eastAsia="华文楷体"/>
          <w:sz w:val="28"/>
          <w:szCs w:val="28"/>
        </w:rPr>
        <w:t>那么反方面来讲的话，就说是如果这样细微意识上面，根本不具有阿</w:t>
      </w:r>
      <w:del w:id="306" w:author="Administrator" w:date="2015-07-10T21:24:00Z">
        <w:r>
          <w:rPr>
            <w:rFonts w:hint="eastAsia" w:ascii="华文楷体" w:hAnsi="华文楷体" w:eastAsia="华文楷体"/>
            <w:sz w:val="28"/>
            <w:szCs w:val="28"/>
          </w:rPr>
          <w:delText>拉</w:delText>
        </w:r>
      </w:del>
      <w:ins w:id="307" w:author="Administrator" w:date="2015-07-10T21:24: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耶法相，那么你把它取名叫阿</w:t>
      </w:r>
      <w:del w:id="308" w:author="Administrator" w:date="2015-07-10T21:24:00Z">
        <w:r>
          <w:rPr>
            <w:rFonts w:hint="eastAsia" w:ascii="华文楷体" w:hAnsi="华文楷体" w:eastAsia="华文楷体"/>
            <w:sz w:val="28"/>
            <w:szCs w:val="28"/>
          </w:rPr>
          <w:delText>拉</w:delText>
        </w:r>
      </w:del>
      <w:ins w:id="309" w:author="Administrator" w:date="2015-07-10T21:24: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耶，有什么用呢</w:t>
      </w:r>
      <w:del w:id="310" w:author="Administrator" w:date="2015-07-10T21:24:00Z">
        <w:r>
          <w:rPr>
            <w:rFonts w:hint="eastAsia" w:ascii="华文楷体" w:hAnsi="华文楷体" w:eastAsia="华文楷体"/>
            <w:sz w:val="28"/>
            <w:szCs w:val="28"/>
          </w:rPr>
          <w:delText>，</w:delText>
        </w:r>
      </w:del>
      <w:ins w:id="311" w:author="Administrator" w:date="2015-07-10T21:24: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那么前面</w:t>
      </w:r>
      <w:ins w:id="312" w:author="Administrator" w:date="2015-07-10T21:24:00Z">
        <w:r>
          <w:rPr>
            <w:rFonts w:hint="eastAsia" w:ascii="华文楷体" w:hAnsi="华文楷体" w:eastAsia="华文楷体"/>
            <w:sz w:val="28"/>
            <w:szCs w:val="28"/>
            <w:lang w:eastAsia="zh-CN"/>
          </w:rPr>
          <w:t>是因为</w:t>
        </w:r>
      </w:ins>
      <w:r>
        <w:rPr>
          <w:rFonts w:hint="eastAsia" w:ascii="华文楷体" w:hAnsi="华文楷体" w:eastAsia="华文楷体"/>
          <w:sz w:val="28"/>
          <w:szCs w:val="28"/>
        </w:rPr>
        <w:t>对方的观点就说本来意识所分</w:t>
      </w:r>
      <w:ins w:id="313" w:author="Administrator" w:date="2015-07-10T21:24:00Z">
        <w:r>
          <w:rPr>
            <w:rFonts w:hint="eastAsia" w:ascii="华文楷体" w:hAnsi="华文楷体" w:eastAsia="华文楷体"/>
            <w:sz w:val="28"/>
            <w:szCs w:val="28"/>
            <w:lang w:eastAsia="zh-CN"/>
          </w:rPr>
          <w:t>出</w:t>
        </w:r>
      </w:ins>
      <w:r>
        <w:rPr>
          <w:rFonts w:hint="eastAsia" w:ascii="华文楷体" w:hAnsi="华文楷体" w:eastAsia="华文楷体"/>
          <w:sz w:val="28"/>
          <w:szCs w:val="28"/>
        </w:rPr>
        <w:t>的</w:t>
      </w:r>
      <w:del w:id="314" w:author="Administrator" w:date="2015-07-10T21:25:00Z">
        <w:r>
          <w:rPr>
            <w:rFonts w:hint="eastAsia" w:ascii="华文楷体" w:hAnsi="华文楷体" w:eastAsia="华文楷体"/>
            <w:sz w:val="28"/>
            <w:szCs w:val="28"/>
          </w:rPr>
          <w:delText>意识</w:delText>
        </w:r>
      </w:del>
      <w:ins w:id="315" w:author="Administrator" w:date="2015-07-10T21:25:00Z">
        <w:r>
          <w:rPr>
            <w:rFonts w:hint="eastAsia" w:ascii="华文楷体" w:hAnsi="华文楷体" w:eastAsia="华文楷体"/>
            <w:sz w:val="28"/>
            <w:szCs w:val="28"/>
            <w:lang w:eastAsia="zh-CN"/>
          </w:rPr>
          <w:t>最</w:t>
        </w:r>
      </w:ins>
      <w:del w:id="316" w:author="Administrator" w:date="2015-07-10T21:25:00Z">
        <w:r>
          <w:rPr>
            <w:rFonts w:hint="eastAsia" w:ascii="华文楷体" w:hAnsi="华文楷体" w:eastAsia="华文楷体"/>
            <w:sz w:val="28"/>
            <w:szCs w:val="28"/>
          </w:rPr>
          <w:delText>的</w:delText>
        </w:r>
      </w:del>
      <w:r>
        <w:rPr>
          <w:rFonts w:hint="eastAsia" w:ascii="华文楷体" w:hAnsi="华文楷体" w:eastAsia="华文楷体"/>
          <w:sz w:val="28"/>
          <w:szCs w:val="28"/>
        </w:rPr>
        <w:t>细微部分就是阿</w:t>
      </w:r>
      <w:del w:id="317" w:author="Administrator" w:date="2015-07-10T21:25:00Z">
        <w:r>
          <w:rPr>
            <w:rFonts w:hint="eastAsia" w:ascii="华文楷体" w:hAnsi="华文楷体" w:eastAsia="华文楷体"/>
            <w:sz w:val="28"/>
            <w:szCs w:val="28"/>
          </w:rPr>
          <w:delText>拉</w:delText>
        </w:r>
      </w:del>
      <w:ins w:id="318" w:author="Administrator" w:date="2015-07-10T21:2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耶，我们就对这个问题做一个观察，那么就是如果这个细微部分具备阿</w:t>
      </w:r>
      <w:del w:id="319" w:author="Administrator" w:date="2015-07-10T21:25:00Z">
        <w:r>
          <w:rPr>
            <w:rFonts w:hint="eastAsia" w:ascii="华文楷体" w:hAnsi="华文楷体" w:eastAsia="华文楷体"/>
            <w:sz w:val="28"/>
            <w:szCs w:val="28"/>
          </w:rPr>
          <w:delText>拉</w:delText>
        </w:r>
      </w:del>
      <w:ins w:id="320" w:author="Administrator" w:date="2015-07-10T21:2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耶法相，就是阿</w:t>
      </w:r>
      <w:del w:id="321" w:author="Administrator" w:date="2015-07-10T21:25:00Z">
        <w:r>
          <w:rPr>
            <w:rFonts w:hint="eastAsia" w:ascii="华文楷体" w:hAnsi="华文楷体" w:eastAsia="华文楷体"/>
            <w:sz w:val="28"/>
            <w:szCs w:val="28"/>
          </w:rPr>
          <w:delText>拉</w:delText>
        </w:r>
      </w:del>
      <w:ins w:id="322" w:author="Administrator" w:date="2015-07-10T21:2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耶识，如果这个细微部分不具备阿</w:t>
      </w:r>
      <w:del w:id="323" w:author="Administrator" w:date="2015-07-10T21:25:00Z">
        <w:r>
          <w:rPr>
            <w:rFonts w:hint="eastAsia" w:ascii="华文楷体" w:hAnsi="华文楷体" w:eastAsia="华文楷体"/>
            <w:sz w:val="28"/>
            <w:szCs w:val="28"/>
          </w:rPr>
          <w:delText>拉</w:delText>
        </w:r>
      </w:del>
      <w:ins w:id="324" w:author="Administrator" w:date="2015-07-10T21:2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w:t>
      </w:r>
      <w:del w:id="325" w:author="Administrator" w:date="2015-07-10T21:26:00Z">
        <w:r>
          <w:rPr>
            <w:rFonts w:hint="eastAsia" w:ascii="华文楷体" w:hAnsi="华文楷体" w:eastAsia="华文楷体"/>
            <w:sz w:val="28"/>
            <w:szCs w:val="28"/>
          </w:rPr>
          <w:delText>那</w:delText>
        </w:r>
      </w:del>
      <w:ins w:id="326" w:author="Administrator" w:date="2015-07-10T21:26:00Z">
        <w:r>
          <w:rPr>
            <w:rFonts w:hint="eastAsia" w:ascii="华文楷体" w:hAnsi="华文楷体" w:eastAsia="华文楷体"/>
            <w:sz w:val="28"/>
            <w:szCs w:val="28"/>
            <w:lang w:eastAsia="zh-CN"/>
          </w:rPr>
          <w:t>你把</w:t>
        </w:r>
      </w:ins>
      <w:r>
        <w:rPr>
          <w:rFonts w:hint="eastAsia" w:ascii="华文楷体" w:hAnsi="华文楷体" w:eastAsia="华文楷体"/>
          <w:sz w:val="28"/>
          <w:szCs w:val="28"/>
        </w:rPr>
        <w:t>这个细微部分，不具备阿</w:t>
      </w:r>
      <w:del w:id="327" w:author="Administrator" w:date="2015-07-10T21:25:00Z">
        <w:r>
          <w:rPr>
            <w:rFonts w:hint="eastAsia" w:ascii="华文楷体" w:hAnsi="华文楷体" w:eastAsia="华文楷体"/>
            <w:sz w:val="28"/>
            <w:szCs w:val="28"/>
          </w:rPr>
          <w:delText>拉</w:delText>
        </w:r>
      </w:del>
      <w:ins w:id="328" w:author="Administrator" w:date="2015-07-10T21:2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耶识，取名阿</w:t>
      </w:r>
      <w:del w:id="329" w:author="Administrator" w:date="2015-07-10T21:25:00Z">
        <w:r>
          <w:rPr>
            <w:rFonts w:hint="eastAsia" w:ascii="华文楷体" w:hAnsi="华文楷体" w:eastAsia="华文楷体"/>
            <w:sz w:val="28"/>
            <w:szCs w:val="28"/>
          </w:rPr>
          <w:delText>拉</w:delText>
        </w:r>
      </w:del>
      <w:ins w:id="330" w:author="Administrator" w:date="2015-07-10T21:25:00Z">
        <w:r>
          <w:rPr>
            <w:rFonts w:hint="eastAsia" w:ascii="华文楷体" w:hAnsi="华文楷体" w:eastAsia="华文楷体"/>
            <w:sz w:val="28"/>
            <w:szCs w:val="28"/>
            <w:lang w:eastAsia="zh-CN"/>
          </w:rPr>
          <w:t>赖</w:t>
        </w:r>
      </w:ins>
      <w:r>
        <w:rPr>
          <w:rFonts w:hint="eastAsia" w:ascii="华文楷体" w:hAnsi="华文楷体" w:eastAsia="华文楷体"/>
          <w:sz w:val="28"/>
          <w:szCs w:val="28"/>
        </w:rPr>
        <w:t>耶，有什么用呢？没有用，就好像</w:t>
      </w:r>
      <w:ins w:id="331" w:author="Administrator" w:date="2015-07-10T21:26:00Z">
        <w:r>
          <w:rPr>
            <w:rFonts w:hint="eastAsia" w:ascii="华文楷体" w:hAnsi="华文楷体" w:eastAsia="华文楷体"/>
            <w:sz w:val="28"/>
            <w:szCs w:val="28"/>
            <w:lang w:eastAsia="zh-CN"/>
          </w:rPr>
          <w:t>给马取</w:t>
        </w:r>
      </w:ins>
      <w:r>
        <w:rPr>
          <w:rFonts w:hint="eastAsia" w:ascii="华文楷体" w:hAnsi="华文楷体" w:eastAsia="华文楷体"/>
          <w:sz w:val="28"/>
          <w:szCs w:val="28"/>
        </w:rPr>
        <w:t>牦牛的名字一样，只是一个名称而已，根本没有实际的意义，没任何的必要，所以说</w:t>
      </w:r>
      <w:del w:id="332" w:author="Administrator" w:date="2015-07-10T21:29:00Z">
        <w:r>
          <w:rPr>
            <w:rFonts w:hint="eastAsia" w:ascii="华文楷体" w:hAnsi="华文楷体" w:eastAsia="华文楷体"/>
            <w:sz w:val="28"/>
            <w:szCs w:val="28"/>
          </w:rPr>
          <w:delText>【26:15】</w:delText>
        </w:r>
      </w:del>
      <w:ins w:id="333" w:author="Administrator" w:date="2015-07-10T21:29:00Z">
        <w:r>
          <w:rPr>
            <w:rFonts w:hint="eastAsia" w:ascii="华文楷体" w:hAnsi="华文楷体" w:eastAsia="华文楷体"/>
            <w:sz w:val="28"/>
            <w:szCs w:val="28"/>
            <w:lang w:eastAsia="zh-CN"/>
          </w:rPr>
          <w:t>麦彭仁波切他</w:t>
        </w:r>
      </w:ins>
      <w:r>
        <w:rPr>
          <w:rFonts w:hint="eastAsia" w:ascii="华文楷体" w:hAnsi="华文楷体" w:eastAsia="华文楷体"/>
          <w:sz w:val="28"/>
          <w:szCs w:val="28"/>
        </w:rPr>
        <w:t>的智慧很敏锐啊，很深广。就通过这个方式来帮助我们，引导我们做一个观察，实际上这样一种阿拉耶到底怎么样，也把细微意识变成阿拉耶，</w:t>
      </w:r>
      <w:del w:id="334" w:author="Administrator" w:date="2015-07-10T21:30:00Z">
        <w:r>
          <w:rPr>
            <w:rFonts w:hint="eastAsia" w:ascii="华文楷体" w:hAnsi="华文楷体" w:eastAsia="华文楷体"/>
            <w:sz w:val="28"/>
            <w:szCs w:val="28"/>
          </w:rPr>
          <w:delText>没有</w:delText>
        </w:r>
      </w:del>
      <w:ins w:id="335" w:author="Administrator" w:date="2015-07-10T21:30:00Z">
        <w:r>
          <w:rPr>
            <w:rFonts w:hint="eastAsia" w:ascii="华文楷体" w:hAnsi="华文楷体" w:eastAsia="华文楷体"/>
            <w:sz w:val="28"/>
            <w:szCs w:val="28"/>
            <w:lang w:eastAsia="zh-CN"/>
          </w:rPr>
          <w:t>有什么样的</w:t>
        </w:r>
      </w:ins>
      <w:r>
        <w:rPr>
          <w:rFonts w:hint="eastAsia" w:ascii="华文楷体" w:hAnsi="华文楷体" w:eastAsia="华文楷体"/>
          <w:sz w:val="28"/>
          <w:szCs w:val="28"/>
        </w:rPr>
        <w:t>必要性，实际上根本没有必要性，这个方面对</w:t>
      </w:r>
      <w:ins w:id="336" w:author="Administrator" w:date="2015-07-10T21:30:00Z">
        <w:r>
          <w:rPr>
            <w:rFonts w:hint="eastAsia" w:ascii="华文楷体" w:hAnsi="华文楷体" w:eastAsia="华文楷体"/>
            <w:sz w:val="28"/>
            <w:szCs w:val="28"/>
            <w:lang w:eastAsia="zh-CN"/>
          </w:rPr>
          <w:t>他宗</w:t>
        </w:r>
      </w:ins>
      <w:del w:id="337" w:author="Administrator" w:date="2015-07-10T21:30:00Z">
        <w:r>
          <w:rPr>
            <w:rFonts w:hint="eastAsia" w:ascii="华文楷体" w:hAnsi="华文楷体" w:eastAsia="华文楷体"/>
            <w:sz w:val="28"/>
            <w:szCs w:val="28"/>
          </w:rPr>
          <w:delText>它</w:delText>
        </w:r>
      </w:del>
      <w:r>
        <w:rPr>
          <w:rFonts w:hint="eastAsia" w:ascii="华文楷体" w:hAnsi="华文楷体" w:eastAsia="华文楷体"/>
          <w:sz w:val="28"/>
          <w:szCs w:val="28"/>
        </w:rPr>
        <w:t>的观点呢，做一个分析，这是第一个问题。那么下面还有对第二个问题的回答，</w:t>
      </w:r>
      <w:ins w:id="338" w:author="Administrator" w:date="2015-07-10T21:30:00Z">
        <w:r>
          <w:rPr>
            <w:rFonts w:hint="eastAsia" w:ascii="华文楷体" w:hAnsi="华文楷体" w:eastAsia="华文楷体"/>
            <w:sz w:val="28"/>
            <w:szCs w:val="28"/>
            <w:lang w:eastAsia="zh-CN"/>
          </w:rPr>
          <w:t>与</w:t>
        </w:r>
      </w:ins>
      <w:del w:id="339" w:author="Administrator" w:date="2015-07-10T21:30:00Z">
        <w:r>
          <w:rPr>
            <w:rFonts w:hint="eastAsia" w:ascii="华文楷体" w:hAnsi="华文楷体" w:eastAsia="华文楷体"/>
            <w:sz w:val="28"/>
            <w:szCs w:val="28"/>
          </w:rPr>
          <w:delText>以</w:delText>
        </w:r>
      </w:del>
      <w:r>
        <w:rPr>
          <w:rFonts w:hint="eastAsia" w:ascii="华文楷体" w:hAnsi="华文楷体" w:eastAsia="华文楷体"/>
          <w:sz w:val="28"/>
          <w:szCs w:val="28"/>
        </w:rPr>
        <w:t>六识具异体存在，又是什么意思呢？下面就分析</w:t>
      </w:r>
      <w:del w:id="340" w:author="Administrator" w:date="2015-07-10T21:30:00Z">
        <w:r>
          <w:rPr>
            <w:rFonts w:hint="eastAsia" w:ascii="华文楷体" w:hAnsi="华文楷体" w:eastAsia="华文楷体"/>
            <w:sz w:val="28"/>
            <w:szCs w:val="28"/>
          </w:rPr>
          <w:delText>以</w:delText>
        </w:r>
      </w:del>
      <w:ins w:id="341" w:author="Administrator" w:date="2015-07-10T21:30:00Z">
        <w:r>
          <w:rPr>
            <w:rFonts w:hint="eastAsia" w:ascii="华文楷体" w:hAnsi="华文楷体" w:eastAsia="华文楷体"/>
            <w:sz w:val="28"/>
            <w:szCs w:val="28"/>
            <w:lang w:eastAsia="zh-CN"/>
          </w:rPr>
          <w:t>与</w:t>
        </w:r>
      </w:ins>
      <w:r>
        <w:rPr>
          <w:rFonts w:hint="eastAsia" w:ascii="华文楷体" w:hAnsi="华文楷体" w:eastAsia="华文楷体"/>
          <w:sz w:val="28"/>
          <w:szCs w:val="28"/>
        </w:rPr>
        <w:t>六识具异体存在</w:t>
      </w:r>
      <w:del w:id="342" w:author="Administrator" w:date="2015-07-10T21:31:00Z">
        <w:r>
          <w:rPr>
            <w:rFonts w:hint="eastAsia" w:ascii="华文楷体" w:hAnsi="华文楷体" w:eastAsia="华文楷体"/>
            <w:sz w:val="28"/>
            <w:szCs w:val="28"/>
          </w:rPr>
          <w:delText>，</w:delText>
        </w:r>
      </w:del>
      <w:r>
        <w:rPr>
          <w:rFonts w:hint="eastAsia" w:ascii="华文楷体" w:hAnsi="华文楷体" w:eastAsia="华文楷体"/>
          <w:sz w:val="28"/>
          <w:szCs w:val="28"/>
        </w:rPr>
        <w:t>什么意思</w:t>
      </w:r>
      <w:ins w:id="343" w:author="Administrator" w:date="2015-07-10T21:31:00Z">
        <w:r>
          <w:rPr>
            <w:rFonts w:hint="eastAsia" w:ascii="华文楷体" w:hAnsi="华文楷体" w:eastAsia="华文楷体"/>
            <w:sz w:val="28"/>
            <w:szCs w:val="28"/>
            <w:lang w:eastAsia="zh-CN"/>
          </w:rPr>
          <w:t>？</w:t>
        </w:r>
      </w:ins>
      <w:del w:id="344" w:author="Administrator" w:date="2015-07-10T21:31:00Z">
        <w:r>
          <w:rPr>
            <w:rFonts w:hint="eastAsia" w:ascii="华文楷体" w:hAnsi="华文楷体" w:eastAsia="华文楷体"/>
            <w:sz w:val="28"/>
            <w:szCs w:val="28"/>
          </w:rPr>
          <w:delText>。</w:delText>
        </w:r>
      </w:del>
    </w:p>
    <w:p>
      <w:pPr>
        <w:ind w:firstLine="570"/>
        <w:rPr>
          <w:del w:id="345" w:author="Administrator" w:date="2015-07-10T22:23:00Z"/>
          <w:rFonts w:hint="eastAsia" w:ascii="黑体" w:hAnsi="黑体" w:eastAsia="黑体" w:cs="黑体"/>
          <w:sz w:val="28"/>
          <w:szCs w:val="28"/>
          <w:lang w:eastAsia="zh-CN"/>
          <w:rPrChange w:id="346" w:author="Administrator" w:date="2015-07-10T22:24:00Z">
            <w:rPr>
              <w:rFonts w:hint="eastAsia" w:ascii="华文楷体" w:hAnsi="华文楷体" w:eastAsia="华文楷体"/>
              <w:sz w:val="28"/>
              <w:szCs w:val="28"/>
              <w:lang w:eastAsia="zh-CN"/>
            </w:rPr>
          </w:rPrChange>
        </w:rPr>
      </w:pPr>
      <w:ins w:id="347" w:author="Administrator" w:date="2015-07-10T22:23:00Z">
        <w:r>
          <w:rPr>
            <w:rFonts w:hint="eastAsia" w:ascii="华文楷体" w:hAnsi="华文楷体" w:eastAsia="华文楷体"/>
            <w:sz w:val="28"/>
            <w:szCs w:val="28"/>
            <w:lang w:eastAsia="zh-CN"/>
          </w:rPr>
          <w:t>【</w:t>
        </w:r>
      </w:ins>
    </w:p>
    <w:p>
      <w:pPr>
        <w:ind w:firstLine="570"/>
        <w:rPr>
          <w:del w:id="348" w:author="Administrator" w:date="2015-07-10T22:23:00Z"/>
          <w:rFonts w:hint="eastAsia" w:ascii="黑体" w:hAnsi="黑体" w:eastAsia="黑体" w:cs="黑体"/>
          <w:sz w:val="28"/>
          <w:szCs w:val="28"/>
          <w:rPrChange w:id="349" w:author="Administrator" w:date="2015-07-10T22:24:00Z">
            <w:rPr>
              <w:rFonts w:ascii="华文楷体" w:hAnsi="华文楷体" w:eastAsia="华文楷体"/>
              <w:sz w:val="28"/>
              <w:szCs w:val="28"/>
            </w:rPr>
          </w:rPrChange>
        </w:rPr>
      </w:pPr>
    </w:p>
    <w:p>
      <w:pPr>
        <w:ind w:firstLine="570"/>
        <w:rPr>
          <w:ins w:id="350" w:author="Administrator" w:date="2015-07-10T22:24:00Z"/>
          <w:rFonts w:hint="eastAsia" w:ascii="黑体" w:hAnsi="黑体" w:eastAsia="黑体" w:cs="黑体"/>
          <w:sz w:val="28"/>
          <w:szCs w:val="28"/>
          <w:lang w:eastAsia="zh-CN"/>
        </w:rPr>
      </w:pPr>
      <w:r>
        <w:rPr>
          <w:rFonts w:hint="eastAsia" w:ascii="黑体" w:hAnsi="黑体" w:eastAsia="黑体" w:cs="黑体"/>
          <w:sz w:val="28"/>
          <w:szCs w:val="28"/>
          <w:rPrChange w:id="351" w:author="Administrator" w:date="2015-07-10T22:24:00Z">
            <w:rPr>
              <w:rFonts w:hint="eastAsia" w:ascii="华文楷体" w:hAnsi="华文楷体" w:eastAsia="华文楷体"/>
              <w:sz w:val="28"/>
              <w:szCs w:val="28"/>
            </w:rPr>
          </w:rPrChange>
        </w:rPr>
        <w:t>再者，对于所说的与六识异体(阿赖耶不存在)的主张，请问你们究竟指的是本体还是反体？</w:t>
      </w:r>
      <w:ins w:id="352" w:author="Administrator" w:date="2015-07-10T22:24:00Z">
        <w:r>
          <w:rPr>
            <w:rFonts w:hint="eastAsia" w:ascii="黑体" w:hAnsi="黑体" w:eastAsia="黑体" w:cs="黑体"/>
            <w:sz w:val="28"/>
            <w:szCs w:val="28"/>
            <w:lang w:eastAsia="zh-CN"/>
            <w:rPrChange w:id="353" w:author="Administrator" w:date="2015-07-10T22:24:00Z">
              <w:rPr>
                <w:rFonts w:hint="eastAsia" w:ascii="华文楷体" w:hAnsi="华文楷体" w:eastAsia="华文楷体"/>
                <w:sz w:val="28"/>
                <w:szCs w:val="28"/>
                <w:lang w:eastAsia="zh-CN"/>
              </w:rPr>
            </w:rPrChange>
          </w:rPr>
          <w:t>】</w:t>
        </w:r>
      </w:ins>
    </w:p>
    <w:p>
      <w:pPr>
        <w:ind w:firstLine="570"/>
        <w:rPr>
          <w:del w:id="354" w:author="Administrator" w:date="2015-07-10T22:24:00Z"/>
          <w:rFonts w:hint="eastAsia" w:ascii="黑体" w:hAnsi="黑体" w:eastAsia="黑体" w:cs="黑体"/>
          <w:sz w:val="28"/>
          <w:szCs w:val="28"/>
          <w:rPrChange w:id="355" w:author="Administrator" w:date="2015-07-10T22:24:00Z">
            <w:rPr>
              <w:rFonts w:hint="eastAsia" w:ascii="华文楷体" w:hAnsi="华文楷体" w:eastAsia="华文楷体"/>
              <w:sz w:val="28"/>
              <w:szCs w:val="28"/>
            </w:rPr>
          </w:rPrChange>
        </w:rPr>
      </w:pPr>
    </w:p>
    <w:p>
      <w:pPr>
        <w:ind w:firstLine="570"/>
        <w:rPr>
          <w:del w:id="356" w:author="Administrator" w:date="2015-07-10T22:24:00Z"/>
          <w:rFonts w:ascii="华文楷体" w:hAnsi="华文楷体" w:eastAsia="华文楷体"/>
          <w:sz w:val="28"/>
          <w:szCs w:val="28"/>
        </w:rPr>
      </w:pPr>
    </w:p>
    <w:p>
      <w:pPr>
        <w:ind w:firstLine="570"/>
        <w:rPr>
          <w:ins w:id="357" w:author="Administrator" w:date="2015-07-10T22:30:00Z"/>
          <w:rFonts w:hint="eastAsia" w:ascii="华文楷体" w:hAnsi="华文楷体" w:eastAsia="华文楷体"/>
          <w:sz w:val="28"/>
          <w:szCs w:val="28"/>
        </w:rPr>
      </w:pPr>
      <w:r>
        <w:rPr>
          <w:rFonts w:hint="eastAsia" w:ascii="华文楷体" w:hAnsi="华文楷体" w:eastAsia="华文楷体"/>
          <w:sz w:val="28"/>
          <w:szCs w:val="28"/>
        </w:rPr>
        <w:t>那么此处本体还是反体，主要是针对前面所讲的异体，因为对于所说的</w:t>
      </w:r>
      <w:del w:id="358" w:author="Administrator" w:date="2015-07-10T22:24:00Z">
        <w:r>
          <w:rPr>
            <w:rFonts w:hint="eastAsia" w:ascii="华文楷体" w:hAnsi="华文楷体" w:eastAsia="华文楷体"/>
            <w:sz w:val="28"/>
            <w:szCs w:val="28"/>
          </w:rPr>
          <w:delText>以</w:delText>
        </w:r>
      </w:del>
      <w:ins w:id="359" w:author="Administrator" w:date="2015-07-10T22:24:00Z">
        <w:r>
          <w:rPr>
            <w:rFonts w:hint="eastAsia" w:ascii="华文楷体" w:hAnsi="华文楷体" w:eastAsia="华文楷体"/>
            <w:sz w:val="28"/>
            <w:szCs w:val="28"/>
            <w:lang w:eastAsia="zh-CN"/>
          </w:rPr>
          <w:t>与</w:t>
        </w:r>
      </w:ins>
      <w:r>
        <w:rPr>
          <w:rFonts w:hint="eastAsia" w:ascii="华文楷体" w:hAnsi="华文楷体" w:eastAsia="华文楷体"/>
          <w:sz w:val="28"/>
          <w:szCs w:val="28"/>
        </w:rPr>
        <w:t>六识</w:t>
      </w:r>
      <w:del w:id="360" w:author="Administrator" w:date="2015-07-10T22:24:00Z">
        <w:r>
          <w:rPr>
            <w:rFonts w:hint="eastAsia" w:ascii="华文楷体" w:hAnsi="华文楷体" w:eastAsia="华文楷体"/>
            <w:sz w:val="28"/>
            <w:szCs w:val="28"/>
          </w:rPr>
          <w:delText>具</w:delText>
        </w:r>
      </w:del>
      <w:r>
        <w:rPr>
          <w:rFonts w:hint="eastAsia" w:ascii="华文楷体" w:hAnsi="华文楷体" w:eastAsia="华文楷体"/>
          <w:sz w:val="28"/>
          <w:szCs w:val="28"/>
        </w:rPr>
        <w:t>异体</w:t>
      </w:r>
      <w:ins w:id="361" w:author="Administrator" w:date="2015-07-10T22:24:00Z">
        <w:r>
          <w:rPr>
            <w:rFonts w:hint="eastAsia" w:ascii="华文楷体" w:hAnsi="华文楷体" w:eastAsia="华文楷体"/>
            <w:sz w:val="28"/>
            <w:szCs w:val="28"/>
            <w:lang w:eastAsia="zh-CN"/>
          </w:rPr>
          <w:t>不</w:t>
        </w:r>
      </w:ins>
      <w:r>
        <w:rPr>
          <w:rFonts w:hint="eastAsia" w:ascii="华文楷体" w:hAnsi="华文楷体" w:eastAsia="华文楷体"/>
          <w:sz w:val="28"/>
          <w:szCs w:val="28"/>
        </w:rPr>
        <w:t>存在，那么它的所谓的异体是异本体，还是异反体，这个方面是</w:t>
      </w:r>
      <w:del w:id="362" w:author="Administrator" w:date="2015-07-10T22:24:00Z">
        <w:r>
          <w:rPr>
            <w:rFonts w:hint="eastAsia" w:ascii="华文楷体" w:hAnsi="华文楷体" w:eastAsia="华文楷体"/>
            <w:sz w:val="28"/>
            <w:szCs w:val="28"/>
          </w:rPr>
          <w:delText>表观念</w:delText>
        </w:r>
      </w:del>
      <w:ins w:id="363" w:author="Administrator" w:date="2015-07-10T22:24:00Z">
        <w:r>
          <w:rPr>
            <w:rFonts w:hint="eastAsia" w:ascii="华文楷体" w:hAnsi="华文楷体" w:eastAsia="华文楷体"/>
            <w:sz w:val="28"/>
            <w:szCs w:val="28"/>
            <w:lang w:eastAsia="zh-CN"/>
          </w:rPr>
          <w:t>比较关键</w:t>
        </w:r>
      </w:ins>
      <w:r>
        <w:rPr>
          <w:rFonts w:hint="eastAsia" w:ascii="华文楷体" w:hAnsi="华文楷体" w:eastAsia="华文楷体"/>
          <w:sz w:val="28"/>
          <w:szCs w:val="28"/>
        </w:rPr>
        <w:t>的地方，就说你这个</w:t>
      </w:r>
      <w:ins w:id="364" w:author="Administrator" w:date="2015-07-10T22:25:00Z">
        <w:r>
          <w:rPr>
            <w:rFonts w:hint="eastAsia" w:ascii="华文楷体" w:hAnsi="华文楷体" w:eastAsia="华文楷体"/>
            <w:sz w:val="28"/>
            <w:szCs w:val="28"/>
            <w:lang w:eastAsia="zh-CN"/>
          </w:rPr>
          <w:t>不</w:t>
        </w:r>
      </w:ins>
      <w:r>
        <w:rPr>
          <w:rFonts w:hint="eastAsia" w:ascii="华文楷体" w:hAnsi="华文楷体" w:eastAsia="华文楷体"/>
          <w:sz w:val="28"/>
          <w:szCs w:val="28"/>
        </w:rPr>
        <w:t>是本体，还是反体的意思就说，你的是异本体，还是异反体，那么如果是异本体，异本体他这个概念和异反体的概念不相同，所谓的异本体的概念，就说两个本体都不一样的。比如说瓶子和柱子，瓶子有瓶子的本体，柱子有柱子的本体，所以这两个</w:t>
      </w:r>
      <w:del w:id="365" w:author="Administrator" w:date="2015-07-10T22:28:00Z">
        <w:r>
          <w:rPr>
            <w:rFonts w:hint="eastAsia" w:ascii="华文楷体" w:hAnsi="华文楷体" w:eastAsia="华文楷体"/>
            <w:sz w:val="28"/>
            <w:szCs w:val="28"/>
          </w:rPr>
          <w:delText>反</w:delText>
        </w:r>
      </w:del>
      <w:ins w:id="366" w:author="Administrator" w:date="2015-07-10T22:28:00Z">
        <w:r>
          <w:rPr>
            <w:rFonts w:hint="eastAsia" w:ascii="华文楷体" w:hAnsi="华文楷体" w:eastAsia="华文楷体"/>
            <w:sz w:val="28"/>
            <w:szCs w:val="28"/>
            <w:lang w:eastAsia="zh-CN"/>
          </w:rPr>
          <w:t>法</w:t>
        </w:r>
      </w:ins>
      <w:r>
        <w:rPr>
          <w:rFonts w:hint="eastAsia" w:ascii="华文楷体" w:hAnsi="华文楷体" w:eastAsia="华文楷体"/>
          <w:sz w:val="28"/>
          <w:szCs w:val="28"/>
        </w:rPr>
        <w:t>就叫做异本体，它本体是不相同的，异反体就是一个法上面</w:t>
      </w:r>
      <w:del w:id="367" w:author="Administrator" w:date="2015-07-10T22:29:00Z">
        <w:r>
          <w:rPr>
            <w:rFonts w:hint="eastAsia" w:ascii="华文楷体" w:hAnsi="华文楷体" w:eastAsia="华文楷体"/>
            <w:sz w:val="28"/>
            <w:szCs w:val="28"/>
          </w:rPr>
          <w:delText>有</w:delText>
        </w:r>
      </w:del>
      <w:ins w:id="368" w:author="Administrator" w:date="2015-07-10T22:29:00Z">
        <w:r>
          <w:rPr>
            <w:rFonts w:hint="eastAsia" w:ascii="华文楷体" w:hAnsi="华文楷体" w:eastAsia="华文楷体"/>
            <w:sz w:val="28"/>
            <w:szCs w:val="28"/>
            <w:lang w:eastAsia="zh-CN"/>
          </w:rPr>
          <w:t>两个</w:t>
        </w:r>
      </w:ins>
      <w:r>
        <w:rPr>
          <w:rFonts w:hint="eastAsia" w:ascii="华文楷体" w:hAnsi="华文楷体" w:eastAsia="华文楷体"/>
          <w:sz w:val="28"/>
          <w:szCs w:val="28"/>
        </w:rPr>
        <w:t>不同的侧面，比如说柱子它具备无常，柱子具备所作，或者柱子的原型和柱子的红色，这个方面就说一个本体上面的不同</w:t>
      </w:r>
      <w:ins w:id="369" w:author="Administrator" w:date="2015-07-10T22:2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侧面而已，一个本体上面的不同侧面</w:t>
      </w:r>
      <w:del w:id="370" w:author="Administrator" w:date="2015-07-10T22:29:00Z">
        <w:r>
          <w:rPr>
            <w:rFonts w:hint="eastAsia" w:ascii="华文楷体" w:hAnsi="华文楷体" w:eastAsia="华文楷体"/>
            <w:sz w:val="28"/>
            <w:szCs w:val="28"/>
          </w:rPr>
          <w:delText>而已</w:delText>
        </w:r>
      </w:del>
      <w:r>
        <w:rPr>
          <w:rFonts w:hint="eastAsia" w:ascii="华文楷体" w:hAnsi="华文楷体" w:eastAsia="华文楷体"/>
          <w:sz w:val="28"/>
          <w:szCs w:val="28"/>
        </w:rPr>
        <w:t>，所以说你说和六识异体，这个异体到底是指异本体还是异反体，就是这样，再进一步</w:t>
      </w:r>
      <w:ins w:id="371" w:author="Administrator" w:date="2015-07-10T22:29:00Z">
        <w:r>
          <w:rPr>
            <w:rFonts w:hint="eastAsia" w:ascii="华文楷体" w:hAnsi="华文楷体" w:eastAsia="华文楷体"/>
            <w:sz w:val="28"/>
            <w:szCs w:val="28"/>
            <w:lang w:eastAsia="zh-CN"/>
          </w:rPr>
          <w:t>进行</w:t>
        </w:r>
      </w:ins>
      <w:r>
        <w:rPr>
          <w:rFonts w:hint="eastAsia" w:ascii="华文楷体" w:hAnsi="华文楷体" w:eastAsia="华文楷体"/>
          <w:sz w:val="28"/>
          <w:szCs w:val="28"/>
        </w:rPr>
        <w:t>分析了。</w:t>
      </w:r>
    </w:p>
    <w:p>
      <w:pPr>
        <w:ind w:firstLine="570"/>
        <w:rPr>
          <w:del w:id="372" w:author="Administrator" w:date="2015-07-10T22:30:00Z"/>
          <w:rFonts w:hint="eastAsia" w:ascii="黑体" w:hAnsi="黑体" w:eastAsia="黑体" w:cs="黑体"/>
          <w:sz w:val="28"/>
          <w:szCs w:val="28"/>
          <w:lang w:eastAsia="zh-CN"/>
          <w:rPrChange w:id="373" w:author="Administrator" w:date="2015-07-10T22:30:00Z">
            <w:rPr>
              <w:rFonts w:hint="eastAsia" w:ascii="华文楷体" w:hAnsi="华文楷体" w:eastAsia="华文楷体"/>
              <w:sz w:val="28"/>
              <w:szCs w:val="28"/>
              <w:lang w:eastAsia="zh-CN"/>
            </w:rPr>
          </w:rPrChange>
        </w:rPr>
      </w:pPr>
      <w:ins w:id="374" w:author="Administrator" w:date="2015-07-10T22:30:00Z">
        <w:r>
          <w:rPr>
            <w:rFonts w:hint="eastAsia" w:ascii="华文楷体" w:hAnsi="华文楷体" w:eastAsia="华文楷体"/>
            <w:sz w:val="28"/>
            <w:szCs w:val="28"/>
            <w:lang w:eastAsia="zh-CN"/>
          </w:rPr>
          <w:t>【</w:t>
        </w:r>
      </w:ins>
    </w:p>
    <w:p>
      <w:pPr>
        <w:ind w:firstLine="570"/>
        <w:rPr>
          <w:del w:id="375" w:author="Administrator" w:date="2015-07-10T22:30:00Z"/>
          <w:rFonts w:hint="eastAsia" w:ascii="黑体" w:hAnsi="黑体" w:eastAsia="黑体" w:cs="黑体"/>
          <w:sz w:val="28"/>
          <w:szCs w:val="28"/>
          <w:rPrChange w:id="376" w:author="Administrator" w:date="2015-07-10T22:30:00Z">
            <w:rPr>
              <w:rFonts w:ascii="华文楷体" w:hAnsi="华文楷体" w:eastAsia="华文楷体"/>
              <w:sz w:val="28"/>
              <w:szCs w:val="28"/>
            </w:rPr>
          </w:rPrChange>
        </w:rPr>
      </w:pPr>
    </w:p>
    <w:p>
      <w:pPr>
        <w:ind w:firstLine="570"/>
        <w:rPr>
          <w:ins w:id="377" w:author="Administrator" w:date="2015-07-10T22:30:00Z"/>
          <w:rFonts w:hint="eastAsia" w:ascii="黑体" w:hAnsi="黑体" w:eastAsia="黑体" w:cs="黑体"/>
          <w:sz w:val="28"/>
          <w:szCs w:val="28"/>
          <w:lang w:eastAsia="zh-CN"/>
        </w:rPr>
      </w:pPr>
      <w:r>
        <w:rPr>
          <w:rFonts w:hint="eastAsia" w:ascii="黑体" w:hAnsi="黑体" w:eastAsia="黑体" w:cs="黑体"/>
          <w:sz w:val="28"/>
          <w:szCs w:val="28"/>
          <w:rPrChange w:id="378" w:author="Administrator" w:date="2015-07-10T22:30:00Z">
            <w:rPr>
              <w:rFonts w:hint="eastAsia" w:ascii="华文楷体" w:hAnsi="华文楷体" w:eastAsia="华文楷体"/>
              <w:sz w:val="28"/>
              <w:szCs w:val="28"/>
            </w:rPr>
          </w:rPrChange>
        </w:rPr>
        <w:t>如若指的是本体，那么到底是说相续异体的阿赖耶不存在还是作用等异体的阿赖耶不存在？</w:t>
      </w:r>
      <w:ins w:id="379" w:author="Administrator" w:date="2015-07-10T22:30:00Z">
        <w:r>
          <w:rPr>
            <w:rFonts w:hint="eastAsia" w:ascii="黑体" w:hAnsi="黑体" w:eastAsia="黑体" w:cs="黑体"/>
            <w:sz w:val="28"/>
            <w:szCs w:val="28"/>
            <w:lang w:eastAsia="zh-CN"/>
            <w:rPrChange w:id="380" w:author="Administrator" w:date="2015-07-10T22:30:00Z">
              <w:rPr>
                <w:rFonts w:hint="eastAsia" w:ascii="华文楷体" w:hAnsi="华文楷体" w:eastAsia="华文楷体"/>
                <w:sz w:val="28"/>
                <w:szCs w:val="28"/>
                <w:lang w:eastAsia="zh-CN"/>
              </w:rPr>
            </w:rPrChange>
          </w:rPr>
          <w:t>】</w:t>
        </w:r>
      </w:ins>
    </w:p>
    <w:p>
      <w:pPr>
        <w:ind w:firstLine="570"/>
        <w:rPr>
          <w:del w:id="381" w:author="Administrator" w:date="2015-07-10T22:30:00Z"/>
          <w:rFonts w:hint="eastAsia" w:ascii="黑体" w:hAnsi="黑体" w:eastAsia="黑体" w:cs="黑体"/>
          <w:sz w:val="28"/>
          <w:szCs w:val="28"/>
          <w:rPrChange w:id="382" w:author="Administrator" w:date="2015-07-10T22:30:00Z">
            <w:rPr>
              <w:rFonts w:hint="eastAsia" w:ascii="华文楷体" w:hAnsi="华文楷体" w:eastAsia="华文楷体"/>
              <w:sz w:val="28"/>
              <w:szCs w:val="28"/>
            </w:rPr>
          </w:rPrChange>
        </w:rPr>
      </w:pPr>
    </w:p>
    <w:p>
      <w:pPr>
        <w:ind w:firstLine="570"/>
        <w:rPr>
          <w:del w:id="383" w:author="Administrator" w:date="2015-07-10T22:30:00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那么你如果承</w:t>
      </w:r>
      <w:del w:id="384" w:author="Administrator" w:date="2015-07-10T22:30:00Z">
        <w:r>
          <w:rPr>
            <w:rFonts w:hint="eastAsia" w:ascii="华文楷体" w:hAnsi="华文楷体" w:eastAsia="华文楷体"/>
            <w:sz w:val="28"/>
            <w:szCs w:val="28"/>
          </w:rPr>
          <w:delText>续</w:delText>
        </w:r>
      </w:del>
      <w:ins w:id="385" w:author="Administrator" w:date="2015-07-10T22:30:00Z">
        <w:r>
          <w:rPr>
            <w:rFonts w:hint="eastAsia" w:ascii="华文楷体" w:hAnsi="华文楷体" w:eastAsia="华文楷体"/>
            <w:sz w:val="28"/>
            <w:szCs w:val="28"/>
            <w:lang w:eastAsia="zh-CN"/>
          </w:rPr>
          <w:t>许</w:t>
        </w:r>
      </w:ins>
      <w:r>
        <w:rPr>
          <w:rFonts w:hint="eastAsia" w:ascii="华文楷体" w:hAnsi="华文楷体" w:eastAsia="华文楷体"/>
          <w:sz w:val="28"/>
          <w:szCs w:val="28"/>
        </w:rPr>
        <w:t>的是异本体，如果是异本体，那么异本</w:t>
      </w:r>
      <w:del w:id="386" w:author="Administrator" w:date="2015-07-10T22:31:00Z">
        <w:r>
          <w:rPr>
            <w:rFonts w:hint="eastAsia" w:ascii="华文楷体" w:hAnsi="华文楷体" w:eastAsia="华文楷体"/>
            <w:sz w:val="28"/>
            <w:szCs w:val="28"/>
          </w:rPr>
          <w:delText>和反本</w:delText>
        </w:r>
      </w:del>
      <w:r>
        <w:rPr>
          <w:rFonts w:hint="eastAsia" w:ascii="华文楷体" w:hAnsi="华文楷体" w:eastAsia="华文楷体"/>
          <w:sz w:val="28"/>
          <w:szCs w:val="28"/>
        </w:rPr>
        <w:t>又分两个问，那么所谓的异本体呢，到底是</w:t>
      </w:r>
      <w:del w:id="387" w:author="Administrator" w:date="2015-07-10T22:31:00Z">
        <w:r>
          <w:rPr>
            <w:rFonts w:hint="eastAsia" w:ascii="华文楷体" w:hAnsi="华文楷体" w:eastAsia="华文楷体"/>
            <w:sz w:val="28"/>
            <w:szCs w:val="28"/>
          </w:rPr>
          <w:delText>指</w:delText>
        </w:r>
      </w:del>
      <w:ins w:id="388" w:author="Administrator" w:date="2015-07-10T22:31: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相续异体的阿赖耶，就是两个不同的相续，不存在呢</w:t>
      </w:r>
      <w:del w:id="389" w:author="Administrator" w:date="2015-07-10T22:31:00Z">
        <w:r>
          <w:rPr>
            <w:rFonts w:hint="eastAsia" w:ascii="华文楷体" w:hAnsi="华文楷体" w:eastAsia="华文楷体"/>
            <w:sz w:val="28"/>
            <w:szCs w:val="28"/>
          </w:rPr>
          <w:delText>。</w:delText>
        </w:r>
      </w:del>
      <w:ins w:id="390" w:author="Administrator" w:date="2015-07-10T22:31: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还是说是两个不同作用的阿赖耶不存在</w:t>
      </w:r>
      <w:del w:id="391" w:author="Administrator" w:date="2015-07-10T22:31:00Z">
        <w:r>
          <w:rPr>
            <w:rFonts w:hint="eastAsia" w:ascii="华文楷体" w:hAnsi="华文楷体" w:eastAsia="华文楷体"/>
            <w:sz w:val="28"/>
            <w:szCs w:val="28"/>
          </w:rPr>
          <w:delText>。</w:delText>
        </w:r>
      </w:del>
      <w:ins w:id="392" w:author="Administrator" w:date="2015-07-10T22:31: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因为这个问还是从他的这个异本体的角度进行</w:t>
      </w:r>
      <w:del w:id="393" w:author="Administrator" w:date="2015-07-10T22:31:00Z">
        <w:r>
          <w:rPr>
            <w:rFonts w:hint="eastAsia" w:ascii="华文楷体" w:hAnsi="华文楷体" w:eastAsia="华文楷体"/>
            <w:sz w:val="28"/>
            <w:szCs w:val="28"/>
          </w:rPr>
          <w:delText>区分</w:delText>
        </w:r>
      </w:del>
      <w:ins w:id="394" w:author="Administrator" w:date="2015-07-10T22:31:00Z">
        <w:r>
          <w:rPr>
            <w:rFonts w:hint="eastAsia" w:ascii="华文楷体" w:hAnsi="华文楷体" w:eastAsia="华文楷体"/>
            <w:sz w:val="28"/>
            <w:szCs w:val="28"/>
            <w:lang w:eastAsia="zh-CN"/>
          </w:rPr>
          <w:t>提的</w:t>
        </w:r>
      </w:ins>
      <w:r>
        <w:rPr>
          <w:rFonts w:hint="eastAsia" w:ascii="华文楷体" w:hAnsi="华文楷体" w:eastAsia="华文楷体"/>
          <w:sz w:val="28"/>
          <w:szCs w:val="28"/>
        </w:rPr>
        <w:t>，所以说如果是两个本体的话，那么就问这两个本体是不是说两个不同的相续，你不承认两个不同的相续，还是说不承认两个不同的作用，就说我们白话来讲</w:t>
      </w:r>
      <w:ins w:id="395" w:author="Administrator" w:date="2015-07-10T22:32: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del w:id="396" w:author="Administrator" w:date="2015-07-10T22:32:00Z">
        <w:r>
          <w:rPr>
            <w:rFonts w:hint="eastAsia" w:ascii="华文楷体" w:hAnsi="华文楷体" w:eastAsia="华文楷体"/>
            <w:sz w:val="28"/>
            <w:szCs w:val="28"/>
          </w:rPr>
          <w:delText>一</w:delText>
        </w:r>
      </w:del>
      <w:ins w:id="397" w:author="Administrator" w:date="2015-07-10T22:32: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样的。那么到底承认两个不同的相续，还是承认两个不同的作用不存在</w:t>
      </w:r>
      <w:del w:id="398" w:author="Administrator" w:date="2015-07-10T22:32:00Z">
        <w:r>
          <w:rPr>
            <w:rFonts w:hint="eastAsia" w:ascii="华文楷体" w:hAnsi="华文楷体" w:eastAsia="华文楷体"/>
            <w:sz w:val="28"/>
            <w:szCs w:val="28"/>
          </w:rPr>
          <w:delText>。</w:delText>
        </w:r>
      </w:del>
      <w:ins w:id="399" w:author="Administrator" w:date="2015-07-10T22:32:00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p>
    <w:p>
      <w:pPr>
        <w:ind w:firstLine="570"/>
        <w:rPr>
          <w:ins w:id="400" w:author="Administrator" w:date="2015-07-10T22:35:00Z"/>
          <w:rFonts w:hint="eastAsia" w:ascii="华文楷体" w:hAnsi="华文楷体" w:eastAsia="华文楷体"/>
          <w:sz w:val="28"/>
          <w:szCs w:val="28"/>
          <w:lang w:eastAsia="zh-CN"/>
        </w:rPr>
      </w:pPr>
      <w:r>
        <w:rPr>
          <w:rFonts w:hint="eastAsia" w:ascii="华文楷体" w:hAnsi="华文楷体" w:eastAsia="华文楷体"/>
          <w:sz w:val="28"/>
          <w:szCs w:val="28"/>
        </w:rPr>
        <w:t>如果对方说，</w:t>
      </w:r>
      <w:ins w:id="401" w:author="Administrator" w:date="2015-07-10T22:33:00Z">
        <w:r>
          <w:rPr>
            <w:rFonts w:hint="eastAsia" w:ascii="华文楷体" w:hAnsi="华文楷体" w:eastAsia="华文楷体"/>
            <w:sz w:val="28"/>
            <w:szCs w:val="28"/>
            <w:lang w:eastAsia="zh-CN"/>
          </w:rPr>
          <w:t>承许第一个，</w:t>
        </w:r>
      </w:ins>
    </w:p>
    <w:p>
      <w:pPr>
        <w:ind w:firstLine="570"/>
        <w:rPr>
          <w:ins w:id="402" w:author="Administrator" w:date="2015-07-10T22:35:00Z"/>
          <w:rFonts w:hint="eastAsia" w:ascii="华文楷体" w:hAnsi="华文楷体" w:eastAsia="华文楷体"/>
          <w:sz w:val="28"/>
          <w:szCs w:val="28"/>
        </w:rPr>
      </w:pPr>
      <w:ins w:id="403" w:author="Administrator" w:date="2015-07-10T22:35:00Z">
        <w:r>
          <w:rPr>
            <w:rFonts w:hint="eastAsia" w:ascii="华文楷体" w:hAnsi="华文楷体" w:eastAsia="华文楷体"/>
            <w:sz w:val="28"/>
            <w:szCs w:val="28"/>
            <w:lang w:eastAsia="zh-CN"/>
          </w:rPr>
          <w:t>【</w:t>
        </w:r>
      </w:ins>
      <w:ins w:id="404" w:author="Administrator" w:date="2015-07-10T22:33:00Z">
        <w:r>
          <w:rPr>
            <w:rFonts w:hint="eastAsia" w:ascii="黑体" w:hAnsi="黑体" w:eastAsia="黑体" w:cs="黑体"/>
            <w:sz w:val="28"/>
            <w:szCs w:val="28"/>
            <w:lang w:eastAsia="zh-CN"/>
            <w:rPrChange w:id="405" w:author="Administrator" w:date="2015-07-10T22:35:00Z">
              <w:rPr>
                <w:rFonts w:hint="eastAsia" w:ascii="华文楷体" w:hAnsi="华文楷体" w:eastAsia="华文楷体"/>
                <w:sz w:val="28"/>
                <w:szCs w:val="28"/>
                <w:lang w:eastAsia="zh-CN"/>
              </w:rPr>
            </w:rPrChange>
          </w:rPr>
          <w:t>如果对方说</w:t>
        </w:r>
      </w:ins>
      <w:r>
        <w:rPr>
          <w:rFonts w:hint="eastAsia" w:ascii="黑体" w:hAnsi="黑体" w:eastAsia="黑体" w:cs="黑体"/>
          <w:sz w:val="28"/>
          <w:szCs w:val="28"/>
          <w:rPrChange w:id="406" w:author="Administrator" w:date="2015-07-10T22:35:00Z">
            <w:rPr>
              <w:rFonts w:hint="eastAsia" w:ascii="华文楷体" w:hAnsi="华文楷体" w:eastAsia="华文楷体"/>
              <w:sz w:val="28"/>
              <w:szCs w:val="28"/>
            </w:rPr>
          </w:rPrChange>
        </w:rPr>
        <w:t>与六识相续异体的识不存在，</w:t>
      </w:r>
      <w:ins w:id="407" w:author="Administrator" w:date="2015-07-10T22:35:00Z">
        <w:r>
          <w:rPr>
            <w:rFonts w:hint="eastAsia" w:ascii="华文楷体" w:hAnsi="华文楷体" w:eastAsia="华文楷体"/>
            <w:sz w:val="28"/>
            <w:szCs w:val="28"/>
            <w:lang w:eastAsia="zh-CN"/>
          </w:rPr>
          <w:t>】</w:t>
        </w:r>
      </w:ins>
    </w:p>
    <w:p>
      <w:pPr>
        <w:ind w:firstLine="570"/>
        <w:rPr>
          <w:ins w:id="408" w:author="Administrator" w:date="2015-07-10T22:35:00Z"/>
          <w:rFonts w:hint="eastAsia" w:ascii="华文楷体" w:hAnsi="华文楷体" w:eastAsia="华文楷体"/>
          <w:sz w:val="28"/>
          <w:szCs w:val="28"/>
        </w:rPr>
      </w:pPr>
      <w:r>
        <w:rPr>
          <w:rFonts w:hint="eastAsia" w:ascii="华文楷体" w:hAnsi="华文楷体" w:eastAsia="华文楷体"/>
          <w:sz w:val="28"/>
          <w:szCs w:val="28"/>
        </w:rPr>
        <w:t>对方就回答说是自此相续一体。我们所说的这种这个就说是这个不承认与六识异体存在阿赖耶的意思是说，是不承认和六识相续</w:t>
      </w:r>
      <w:del w:id="409" w:author="Administrator" w:date="2015-07-10T22:34:00Z">
        <w:r>
          <w:rPr>
            <w:rFonts w:hint="eastAsia" w:ascii="华文楷体" w:hAnsi="华文楷体" w:eastAsia="华文楷体"/>
            <w:sz w:val="28"/>
            <w:szCs w:val="28"/>
          </w:rPr>
          <w:delText>它</w:delText>
        </w:r>
      </w:del>
      <w:ins w:id="410" w:author="Administrator" w:date="2015-07-10T22:34: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体的</w:t>
      </w:r>
      <w:del w:id="411" w:author="Administrator" w:date="2015-07-10T22:34:00Z">
        <w:r>
          <w:rPr>
            <w:rFonts w:hint="eastAsia" w:ascii="华文楷体" w:hAnsi="华文楷体" w:eastAsia="华文楷体"/>
            <w:sz w:val="28"/>
            <w:szCs w:val="28"/>
          </w:rPr>
          <w:delText>一</w:delText>
        </w:r>
      </w:del>
      <w:ins w:id="412" w:author="Administrator" w:date="2015-07-10T22:34:00Z">
        <w:r>
          <w:rPr>
            <w:rFonts w:hint="eastAsia" w:ascii="华文楷体" w:hAnsi="华文楷体" w:eastAsia="华文楷体"/>
            <w:sz w:val="28"/>
            <w:szCs w:val="28"/>
            <w:lang w:eastAsia="zh-CN"/>
          </w:rPr>
          <w:t>异</w:t>
        </w:r>
      </w:ins>
      <w:r>
        <w:rPr>
          <w:rFonts w:hint="eastAsia" w:ascii="华文楷体" w:hAnsi="华文楷体" w:eastAsia="华文楷体"/>
          <w:sz w:val="28"/>
          <w:szCs w:val="28"/>
        </w:rPr>
        <w:t>体。</w:t>
      </w:r>
      <w:del w:id="413" w:author="Administrator" w:date="2015-07-10T22:34:00Z">
        <w:r>
          <w:rPr>
            <w:rFonts w:hint="eastAsia" w:ascii="华文楷体" w:hAnsi="华文楷体" w:eastAsia="华文楷体"/>
            <w:sz w:val="28"/>
            <w:szCs w:val="28"/>
          </w:rPr>
          <w:delText>就说是这个</w:delText>
        </w:r>
      </w:del>
      <w:r>
        <w:rPr>
          <w:rFonts w:hint="eastAsia" w:ascii="华文楷体" w:hAnsi="华文楷体" w:eastAsia="华文楷体"/>
          <w:sz w:val="28"/>
          <w:szCs w:val="28"/>
        </w:rPr>
        <w:t>六识是一个相续，然后是阿赖耶识的相续，我们不承认两个相续。那么这样一种这个阿赖耶识不存在，那么下面回答说，</w:t>
      </w:r>
    </w:p>
    <w:p>
      <w:pPr>
        <w:ind w:firstLine="570"/>
        <w:rPr>
          <w:ins w:id="414" w:author="Administrator" w:date="2015-07-10T22:35:00Z"/>
          <w:rFonts w:hint="eastAsia" w:ascii="黑体" w:hAnsi="黑体" w:eastAsia="黑体" w:cs="黑体"/>
          <w:sz w:val="28"/>
          <w:szCs w:val="28"/>
          <w:rPrChange w:id="415" w:author="Administrator" w:date="2015-07-10T22:35:00Z">
            <w:rPr>
              <w:rFonts w:hint="eastAsia" w:ascii="华文楷体" w:hAnsi="华文楷体" w:eastAsia="华文楷体"/>
              <w:sz w:val="28"/>
              <w:szCs w:val="28"/>
            </w:rPr>
          </w:rPrChange>
        </w:rPr>
      </w:pPr>
      <w:ins w:id="416" w:author="Administrator" w:date="2015-07-10T22:35:00Z">
        <w:r>
          <w:rPr>
            <w:rFonts w:hint="eastAsia" w:ascii="华文楷体" w:hAnsi="华文楷体" w:eastAsia="华文楷体"/>
            <w:sz w:val="28"/>
            <w:szCs w:val="28"/>
            <w:lang w:eastAsia="zh-CN"/>
          </w:rPr>
          <w:t>【</w:t>
        </w:r>
      </w:ins>
      <w:r>
        <w:rPr>
          <w:rFonts w:hint="eastAsia" w:ascii="黑体" w:hAnsi="黑体" w:eastAsia="黑体" w:cs="黑体"/>
          <w:sz w:val="28"/>
          <w:szCs w:val="28"/>
          <w:rPrChange w:id="417" w:author="Administrator" w:date="2015-07-10T22:35:00Z">
            <w:rPr>
              <w:rFonts w:hint="eastAsia" w:ascii="华文楷体" w:hAnsi="华文楷体" w:eastAsia="华文楷体"/>
              <w:sz w:val="28"/>
              <w:szCs w:val="28"/>
            </w:rPr>
          </w:rPrChange>
        </w:rPr>
        <w:t>那么不仅仅是中观，承认与六识相续异体之阿赖耶的唯识宗何处也无有。</w:t>
      </w:r>
      <w:ins w:id="418" w:author="Administrator" w:date="2015-07-10T22:35:00Z">
        <w:r>
          <w:rPr>
            <w:rFonts w:hint="eastAsia" w:ascii="黑体" w:hAnsi="黑体" w:eastAsia="黑体" w:cs="黑体"/>
            <w:sz w:val="28"/>
            <w:szCs w:val="28"/>
            <w:lang w:eastAsia="zh-CN"/>
            <w:rPrChange w:id="419" w:author="Administrator" w:date="2015-07-10T22:35:00Z">
              <w:rPr>
                <w:rFonts w:hint="eastAsia" w:ascii="华文楷体" w:hAnsi="华文楷体" w:eastAsia="华文楷体"/>
                <w:sz w:val="28"/>
                <w:szCs w:val="28"/>
                <w:lang w:eastAsia="zh-CN"/>
              </w:rPr>
            </w:rPrChange>
          </w:rPr>
          <w:t>】</w:t>
        </w:r>
      </w:ins>
    </w:p>
    <w:p>
      <w:pPr>
        <w:ind w:firstLine="570"/>
        <w:rPr>
          <w:del w:id="420" w:author="Administrator" w:date="2015-07-10T22:37:00Z"/>
          <w:rFonts w:hint="eastAsia" w:ascii="华文楷体" w:hAnsi="华文楷体" w:eastAsia="华文楷体"/>
          <w:sz w:val="28"/>
          <w:szCs w:val="28"/>
        </w:rPr>
      </w:pPr>
      <w:r>
        <w:rPr>
          <w:rFonts w:hint="eastAsia" w:ascii="华文楷体" w:hAnsi="华文楷体" w:eastAsia="华文楷体"/>
          <w:sz w:val="28"/>
          <w:szCs w:val="28"/>
        </w:rPr>
        <w:t>那么就说中观宗啊。</w:t>
      </w:r>
      <w:del w:id="421" w:author="Administrator" w:date="2015-07-11T05:54:00Z">
        <w:r>
          <w:rPr>
            <w:rFonts w:hint="eastAsia" w:ascii="华文楷体" w:hAnsi="华文楷体" w:eastAsia="华文楷体"/>
            <w:sz w:val="28"/>
            <w:szCs w:val="28"/>
            <w:lang w:val="en-US"/>
          </w:rPr>
          <w:delText>承认与</w:delText>
        </w:r>
      </w:del>
      <w:ins w:id="422" w:author="Administrator" w:date="2015-07-11T05:54:00Z">
        <w:r>
          <w:rPr>
            <w:rFonts w:hint="eastAsia" w:ascii="华文楷体" w:hAnsi="华文楷体" w:eastAsia="华文楷体"/>
            <w:sz w:val="28"/>
            <w:szCs w:val="28"/>
            <w:lang w:val="en-US" w:eastAsia="zh-CN"/>
          </w:rPr>
          <w:t>承许</w:t>
        </w:r>
      </w:ins>
      <w:r>
        <w:rPr>
          <w:rFonts w:hint="eastAsia" w:ascii="华文楷体" w:hAnsi="华文楷体" w:eastAsia="华文楷体"/>
          <w:sz w:val="28"/>
          <w:szCs w:val="28"/>
        </w:rPr>
        <w:t>六识相续</w:t>
      </w:r>
      <w:del w:id="423" w:author="Administrator" w:date="2015-07-11T05:55:00Z">
        <w:r>
          <w:rPr>
            <w:rFonts w:hint="eastAsia" w:ascii="华文楷体" w:hAnsi="华文楷体" w:eastAsia="华文楷体"/>
            <w:sz w:val="28"/>
            <w:szCs w:val="28"/>
          </w:rPr>
          <w:delText>异</w:delText>
        </w:r>
      </w:del>
      <w:ins w:id="424" w:author="Administrator" w:date="2015-07-11T05:55: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体</w:t>
      </w:r>
      <w:del w:id="425" w:author="Administrator" w:date="2015-07-11T05:55:00Z">
        <w:r>
          <w:rPr>
            <w:rFonts w:hint="eastAsia" w:ascii="华文楷体" w:hAnsi="华文楷体" w:eastAsia="华文楷体"/>
            <w:sz w:val="28"/>
            <w:szCs w:val="28"/>
          </w:rPr>
          <w:delText>之</w:delText>
        </w:r>
      </w:del>
      <w:ins w:id="426" w:author="Administrator" w:date="2015-07-11T05:5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阿赖耶的唯识宗何处也是不存在的，再说</w:t>
      </w:r>
      <w:del w:id="427" w:author="Administrator" w:date="2015-07-11T05:55:00Z">
        <w:r>
          <w:rPr>
            <w:rFonts w:hint="eastAsia" w:ascii="华文楷体" w:hAnsi="华文楷体" w:eastAsia="华文楷体"/>
            <w:sz w:val="28"/>
            <w:szCs w:val="28"/>
          </w:rPr>
          <w:delText>怎么</w:delText>
        </w:r>
      </w:del>
      <w:ins w:id="428" w:author="Administrator" w:date="2015-07-11T05:55:00Z">
        <w:r>
          <w:rPr>
            <w:rFonts w:hint="eastAsia" w:ascii="华文楷体" w:hAnsi="华文楷体" w:eastAsia="华文楷体"/>
            <w:sz w:val="28"/>
            <w:szCs w:val="28"/>
            <w:lang w:eastAsia="zh-CN"/>
          </w:rPr>
          <w:t>你们</w:t>
        </w:r>
      </w:ins>
      <w:r>
        <w:rPr>
          <w:rFonts w:hint="eastAsia" w:ascii="华文楷体" w:hAnsi="华文楷体" w:eastAsia="华文楷体"/>
          <w:sz w:val="28"/>
          <w:szCs w:val="28"/>
        </w:rPr>
        <w:t>不存在，</w:t>
      </w:r>
      <w:ins w:id="429" w:author="Administrator" w:date="2015-07-11T05:56:00Z">
        <w:r>
          <w:rPr>
            <w:rFonts w:hint="eastAsia" w:ascii="华文楷体" w:hAnsi="华文楷体" w:eastAsia="华文楷体"/>
            <w:sz w:val="28"/>
            <w:szCs w:val="28"/>
            <w:lang w:eastAsia="zh-CN"/>
          </w:rPr>
          <w:t>不承认这个问题啊，</w:t>
        </w:r>
      </w:ins>
      <w:del w:id="430" w:author="Administrator" w:date="2015-07-11T05:56:00Z">
        <w:r>
          <w:rPr>
            <w:rFonts w:hint="eastAsia" w:ascii="华文楷体" w:hAnsi="华文楷体" w:eastAsia="华文楷体"/>
            <w:sz w:val="28"/>
            <w:szCs w:val="28"/>
          </w:rPr>
          <w:delText>就说不存在这个问题，</w:delText>
        </w:r>
      </w:del>
      <w:r>
        <w:rPr>
          <w:rFonts w:hint="eastAsia" w:ascii="华文楷体" w:hAnsi="华文楷体" w:eastAsia="华文楷体"/>
          <w:sz w:val="28"/>
          <w:szCs w:val="28"/>
        </w:rPr>
        <w:t>就说是唯识宗也不承认这个问题，那么此处的意思就是说如果你这个阿赖耶识，它就说我们不承认和六识相续一体的阿赖耶，就六识是一个相续，阿赖耶是一个相续，这种和第六意识的相续，不相同的。另外一种相续的阿赖耶识，我们是不承认的。不承认就是说，</w:t>
      </w:r>
      <w:ins w:id="431" w:author="Administrator" w:date="2015-07-10T22:37:00Z">
        <w:r>
          <w:rPr>
            <w:rFonts w:hint="eastAsia" w:ascii="华文楷体" w:hAnsi="华文楷体" w:eastAsia="华文楷体"/>
            <w:sz w:val="28"/>
            <w:szCs w:val="28"/>
            <w:lang w:eastAsia="zh-CN"/>
          </w:rPr>
          <w:t>麦朋仁波切回答说，</w:t>
        </w:r>
      </w:ins>
      <w:r>
        <w:rPr>
          <w:rFonts w:hint="eastAsia" w:ascii="华文楷体" w:hAnsi="华文楷体" w:eastAsia="华文楷体"/>
          <w:sz w:val="28"/>
          <w:szCs w:val="28"/>
        </w:rPr>
        <w:t>不单单是中观宗不承认，即便是说唯识宗，哪个唯识宗也不承认，就说是和这个第六意识的相续完全不同的阿赖耶，</w:t>
      </w:r>
      <w:del w:id="432" w:author="Administrator" w:date="2015-07-10T22:37:00Z">
        <w:r>
          <w:rPr>
            <w:rFonts w:hint="eastAsia" w:ascii="华文楷体" w:hAnsi="华文楷体" w:eastAsia="华文楷体"/>
            <w:sz w:val="28"/>
            <w:szCs w:val="28"/>
          </w:rPr>
          <w:delText>【30:03】</w:delText>
        </w:r>
      </w:del>
    </w:p>
    <w:p>
      <w:pPr>
        <w:ind w:firstLine="570"/>
        <w:rPr>
          <w:ins w:id="433" w:author="Administrator" w:date="2015-07-11T05:57:00Z"/>
          <w:rFonts w:hint="eastAsia" w:ascii="华文楷体" w:hAnsi="华文楷体" w:eastAsia="华文楷体"/>
          <w:sz w:val="28"/>
          <w:szCs w:val="28"/>
        </w:rPr>
      </w:pPr>
      <w:del w:id="434" w:author="Administrator" w:date="2015-07-10T22:37:00Z">
        <w:r>
          <w:rPr>
            <w:rFonts w:hint="eastAsia" w:ascii="华文楷体" w:hAnsi="华文楷体" w:eastAsia="华文楷体"/>
            <w:sz w:val="28"/>
            <w:szCs w:val="28"/>
          </w:rPr>
          <w:delText>29.57唯识宗那个唯识宗也不承认，就说是和这个第六意识的相续完全不同的阿赖耶，</w:delText>
        </w:r>
      </w:del>
      <w:r>
        <w:rPr>
          <w:rFonts w:hint="eastAsia" w:ascii="华文楷体" w:hAnsi="华文楷体" w:eastAsia="华文楷体"/>
          <w:sz w:val="28"/>
          <w:szCs w:val="28"/>
        </w:rPr>
        <w:t>所以你这提的这个问题也是没有必要的，下面就对这个问题做分析</w:t>
      </w:r>
    </w:p>
    <w:p>
      <w:pPr>
        <w:ind w:firstLine="570"/>
        <w:rPr>
          <w:ins w:id="435" w:author="Administrator" w:date="2015-07-11T05:57:00Z"/>
          <w:rFonts w:hint="eastAsia" w:ascii="黑体" w:hAnsi="黑体" w:eastAsia="黑体" w:cs="黑体"/>
          <w:sz w:val="28"/>
          <w:szCs w:val="28"/>
          <w:rPrChange w:id="436" w:author="Administrator" w:date="2015-07-11T05:57:00Z">
            <w:rPr>
              <w:rFonts w:hint="eastAsia" w:ascii="华文楷体" w:hAnsi="华文楷体" w:eastAsia="华文楷体"/>
              <w:sz w:val="28"/>
              <w:szCs w:val="28"/>
            </w:rPr>
          </w:rPrChange>
        </w:rPr>
      </w:pPr>
      <w:ins w:id="437" w:author="Administrator" w:date="2015-07-11T05:57:00Z">
        <w:r>
          <w:rPr>
            <w:rFonts w:hint="eastAsia" w:ascii="华文楷体" w:hAnsi="华文楷体" w:eastAsia="华文楷体"/>
            <w:sz w:val="28"/>
            <w:szCs w:val="28"/>
            <w:lang w:eastAsia="zh-CN"/>
          </w:rPr>
          <w:t>【</w:t>
        </w:r>
      </w:ins>
      <w:r>
        <w:rPr>
          <w:rFonts w:hint="eastAsia" w:ascii="黑体" w:hAnsi="黑体" w:eastAsia="黑体" w:cs="黑体"/>
          <w:sz w:val="28"/>
          <w:szCs w:val="28"/>
          <w:rPrChange w:id="438" w:author="Administrator" w:date="2015-07-11T05:57:00Z">
            <w:rPr>
              <w:rFonts w:hint="eastAsia" w:ascii="华文楷体" w:hAnsi="华文楷体" w:eastAsia="华文楷体"/>
              <w:sz w:val="28"/>
              <w:szCs w:val="28"/>
            </w:rPr>
          </w:rPrChange>
        </w:rPr>
        <w:t>所有识如果在识之本体中还存在不同相续的话，那就有一个人兼具两个心相续的过失了。</w:t>
      </w:r>
      <w:ins w:id="439" w:author="Administrator" w:date="2015-07-11T05:57:00Z">
        <w:r>
          <w:rPr>
            <w:rFonts w:hint="eastAsia" w:ascii="黑体" w:hAnsi="黑体" w:eastAsia="黑体" w:cs="黑体"/>
            <w:sz w:val="28"/>
            <w:szCs w:val="28"/>
            <w:lang w:eastAsia="zh-CN"/>
            <w:rPrChange w:id="440" w:author="Administrator" w:date="2015-07-11T05:57:00Z">
              <w:rPr>
                <w:rFonts w:hint="eastAsia" w:ascii="华文楷体" w:hAnsi="华文楷体" w:eastAsia="华文楷体"/>
                <w:sz w:val="28"/>
                <w:szCs w:val="28"/>
                <w:lang w:eastAsia="zh-CN"/>
              </w:rPr>
            </w:rPrChange>
          </w:rPr>
          <w:t>】</w:t>
        </w:r>
      </w:ins>
    </w:p>
    <w:p>
      <w:pPr>
        <w:ind w:firstLine="570"/>
        <w:rPr>
          <w:ins w:id="441" w:author="Administrator" w:date="2015-07-11T06:05:00Z"/>
          <w:rFonts w:hint="eastAsia" w:ascii="华文楷体" w:hAnsi="华文楷体" w:eastAsia="华文楷体"/>
          <w:sz w:val="28"/>
          <w:szCs w:val="28"/>
          <w:lang w:eastAsia="zh-CN"/>
        </w:rPr>
      </w:pPr>
      <w:r>
        <w:rPr>
          <w:rFonts w:hint="eastAsia" w:ascii="华文楷体" w:hAnsi="华文楷体" w:eastAsia="华文楷体"/>
          <w:sz w:val="28"/>
          <w:szCs w:val="28"/>
        </w:rPr>
        <w:t>这个是显而易见的一种过失,那么所有的识如果在识的本体当中还存在不同相续的话</w:t>
      </w:r>
      <w:ins w:id="442" w:author="Administrator" w:date="2015-07-11T05:58: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那么至少有两个相续以上，因为从前面所讲的意义来看的时候呢，一个是第六意识的相续</w:t>
      </w:r>
      <w:ins w:id="443" w:author="Administrator" w:date="2015-07-11T05:5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还有一个呢就说是第八识</w:t>
      </w:r>
      <w:ins w:id="444" w:author="Administrator" w:date="2015-07-11T05:5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w:t>
      </w:r>
      <w:ins w:id="445" w:author="Administrator" w:date="2015-07-11T05:58:00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是阿赖耶识的相续，如果你一个人相续当中有两套相续那么就一个人兼具两个心相续了，一个人兼具两个心相续那么一个心相续他可能</w:t>
      </w:r>
      <w:del w:id="446" w:author="Administrator" w:date="2015-07-11T05:58:00Z">
        <w:r>
          <w:rPr>
            <w:rFonts w:hint="eastAsia" w:ascii="华文楷体" w:hAnsi="华文楷体" w:eastAsia="华文楷体"/>
            <w:sz w:val="28"/>
            <w:szCs w:val="28"/>
          </w:rPr>
          <w:delText>事</w:delText>
        </w:r>
      </w:del>
      <w:ins w:id="447" w:author="Administrator" w:date="2015-07-11T05:5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在恶趣一个心相续可能是在善趣，可能有这样一种问题，所以我们说一个人这个方面就无法安立了，</w:t>
      </w:r>
      <w:del w:id="448" w:author="Administrator" w:date="2015-07-11T05:59:00Z">
        <w:r>
          <w:rPr>
            <w:rFonts w:hint="eastAsia" w:ascii="华文楷体" w:hAnsi="华文楷体" w:eastAsia="华文楷体"/>
            <w:sz w:val="28"/>
            <w:szCs w:val="28"/>
          </w:rPr>
          <w:delText>以为</w:delText>
        </w:r>
      </w:del>
      <w:ins w:id="449" w:author="Administrator" w:date="2015-07-11T05:59: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一个人他是就一个相续而讲的，一个人只有一个心相续，两个人有两个心相续，我们说每个人他的心相续都是不相同的，都是不一样的从这个方面进行安立的，至少有两个相续，还有呢在进一步讲的时候呢</w:t>
      </w:r>
      <w:ins w:id="450" w:author="Administrator" w:date="2015-07-11T05:59: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所有的识比如此处所讲的所有识，包括眼识耳识就说鼻识</w:t>
      </w:r>
      <w:ins w:id="451" w:author="Administrator" w:date="2015-07-11T06:00:00Z">
        <w:r>
          <w:rPr>
            <w:rFonts w:hint="eastAsia" w:ascii="华文楷体" w:hAnsi="华文楷体" w:eastAsia="华文楷体"/>
            <w:sz w:val="28"/>
            <w:szCs w:val="28"/>
            <w:lang w:eastAsia="zh-CN"/>
          </w:rPr>
          <w:t>舌识、</w:t>
        </w:r>
      </w:ins>
      <w:r>
        <w:rPr>
          <w:rFonts w:hint="eastAsia" w:ascii="华文楷体" w:hAnsi="华文楷体" w:eastAsia="华文楷体"/>
          <w:sz w:val="28"/>
          <w:szCs w:val="28"/>
        </w:rPr>
        <w:t>身识</w:t>
      </w:r>
      <w:ins w:id="452" w:author="Administrator" w:date="2015-07-11T06:00:00Z">
        <w:r>
          <w:rPr>
            <w:rFonts w:hint="eastAsia" w:ascii="华文楷体" w:hAnsi="华文楷体" w:eastAsia="华文楷体"/>
            <w:sz w:val="28"/>
            <w:szCs w:val="28"/>
            <w:lang w:eastAsia="zh-CN"/>
          </w:rPr>
          <w:t>、</w:t>
        </w:r>
      </w:ins>
      <w:r>
        <w:rPr>
          <w:rFonts w:hint="eastAsia" w:ascii="华文楷体" w:hAnsi="华文楷体" w:eastAsia="华文楷体"/>
          <w:sz w:val="28"/>
          <w:szCs w:val="28"/>
        </w:rPr>
        <w:t>意识或者就说</w:t>
      </w:r>
      <w:del w:id="453" w:author="Administrator" w:date="2015-07-11T06:00:00Z">
        <w:r>
          <w:rPr>
            <w:rFonts w:hint="eastAsia" w:ascii="华文楷体" w:hAnsi="华文楷体" w:eastAsia="华文楷体"/>
            <w:sz w:val="28"/>
            <w:szCs w:val="28"/>
          </w:rPr>
          <w:delText>在</w:delText>
        </w:r>
      </w:del>
      <w:ins w:id="454" w:author="Administrator" w:date="2015-07-11T06:00: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加上阿赖耶识</w:t>
      </w:r>
      <w:del w:id="455" w:author="Administrator" w:date="2015-07-11T06:00:00Z">
        <w:r>
          <w:rPr>
            <w:rFonts w:hint="eastAsia" w:ascii="华文楷体" w:hAnsi="华文楷体" w:eastAsia="华文楷体"/>
            <w:sz w:val="28"/>
            <w:szCs w:val="28"/>
          </w:rPr>
          <w:delText>，</w:delText>
        </w:r>
      </w:del>
      <w:ins w:id="456" w:author="Administrator" w:date="2015-07-11T06:00: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第七识，像这样的话实际上所有的识在本体当中不可能是不能相续的，就所有的识呢就说自相内在都是一相续，比如说我们有耳识有眼识那么实际上我们好像看的时候呢</w:t>
      </w:r>
      <w:ins w:id="457" w:author="Administrator" w:date="2015-07-11T06:01: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一个是眼识一个是耳识都是不一样的，但是在内部啊他的内部所有的相续是一个相续，就是我们里面的这个心识一个相续，那么为什么分了这么多识呢，是通过他的这样一种取镜的方式</w:t>
      </w:r>
      <w:ins w:id="458" w:author="Administrator" w:date="2015-07-11T06:01:00Z">
        <w:r>
          <w:rPr>
            <w:rFonts w:hint="eastAsia" w:ascii="华文楷体" w:hAnsi="华文楷体" w:eastAsia="华文楷体"/>
            <w:sz w:val="28"/>
            <w:szCs w:val="28"/>
            <w:lang w:eastAsia="zh-CN"/>
          </w:rPr>
          <w:t>，</w:t>
        </w:r>
      </w:ins>
      <w:r>
        <w:rPr>
          <w:rFonts w:hint="eastAsia" w:ascii="华文楷体" w:hAnsi="华文楷体" w:eastAsia="华文楷体"/>
          <w:sz w:val="28"/>
          <w:szCs w:val="28"/>
        </w:rPr>
        <w:t>同他的根来进行区别的，比如说呢我们身体上面有一个眼根，那么这个眼根呢他的作用就是取色法的，眼根的作用是取色法，所以说通过眼根取了色法之后呢</w:t>
      </w:r>
      <w:ins w:id="459" w:author="Administrator" w:date="2015-07-11T06:0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这种心识就叫做眼识，那么这个眼识他只能够照见色吧</w:t>
      </w:r>
      <w:ins w:id="460" w:author="Administrator" w:date="2015-07-11T06:02: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同他的根来做这样一种确定的，那么耳识呢就说在我们的身体上面有一个耳根，那么这个耳根呢他能够取声音，他的不共的作用就是听声音，所以说通过这样一种耳根所引发的识叫耳识，他里面的心识也是一样的</w:t>
      </w:r>
      <w:ins w:id="461" w:author="Administrator" w:date="2015-07-11T06:02: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也是一个相续,只不过他取镜的时候就说有五个不同的窗口，我们在一个空房子里面有五个不同的窗口，这五个不同的</w:t>
      </w:r>
      <w:del w:id="462" w:author="Administrator" w:date="2015-07-11T06:02:00Z">
        <w:r>
          <w:rPr>
            <w:rFonts w:hint="eastAsia" w:ascii="华文楷体" w:hAnsi="华文楷体" w:eastAsia="华文楷体"/>
            <w:sz w:val="28"/>
            <w:szCs w:val="28"/>
          </w:rPr>
          <w:delText>舱</w:delText>
        </w:r>
      </w:del>
      <w:ins w:id="463" w:author="Administrator" w:date="2015-07-11T06:02:00Z">
        <w:r>
          <w:rPr>
            <w:rFonts w:hint="eastAsia" w:ascii="华文楷体" w:hAnsi="华文楷体" w:eastAsia="华文楷体"/>
            <w:sz w:val="28"/>
            <w:szCs w:val="28"/>
            <w:lang w:eastAsia="zh-CN"/>
          </w:rPr>
          <w:t>窗</w:t>
        </w:r>
      </w:ins>
      <w:r>
        <w:rPr>
          <w:rFonts w:hint="eastAsia" w:ascii="华文楷体" w:hAnsi="华文楷体" w:eastAsia="华文楷体"/>
          <w:sz w:val="28"/>
          <w:szCs w:val="28"/>
        </w:rPr>
        <w:t>口呢</w:t>
      </w:r>
      <w:ins w:id="464" w:author="Administrator" w:date="2015-07-11T06:02: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你从不同的窗口望出去的时候呢都有不同的景色，但是他里面的东西</w:t>
      </w:r>
      <w:ins w:id="465" w:author="Administrator" w:date="2015-07-11T06:03: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是一个，里面就是一个</w:t>
      </w:r>
      <w:ins w:id="466" w:author="Administrator" w:date="2015-07-11T06:03:00Z">
        <w:r>
          <w:rPr>
            <w:rFonts w:hint="eastAsia" w:ascii="华文楷体" w:hAnsi="华文楷体" w:eastAsia="华文楷体"/>
            <w:sz w:val="28"/>
            <w:szCs w:val="28"/>
            <w:lang w:eastAsia="zh-CN"/>
          </w:rPr>
          <w:t>本体</w:t>
        </w:r>
      </w:ins>
      <w:del w:id="467" w:author="Administrator" w:date="2015-07-11T06:03:00Z">
        <w:r>
          <w:rPr>
            <w:rFonts w:hint="eastAsia" w:ascii="华文楷体" w:hAnsi="华文楷体" w:eastAsia="华文楷体"/>
            <w:sz w:val="28"/>
            <w:szCs w:val="28"/>
          </w:rPr>
          <w:delText>东西</w:delText>
        </w:r>
      </w:del>
      <w:r>
        <w:rPr>
          <w:rFonts w:hint="eastAsia" w:ascii="华文楷体" w:hAnsi="华文楷体" w:eastAsia="华文楷体"/>
          <w:sz w:val="28"/>
          <w:szCs w:val="28"/>
        </w:rPr>
        <w:t>，所以说我们的眼识耳识乃至于身识再往下走意识等等，他的心相续都是一个心相续，只不过通过不同的根来区别不同的识而已，假立的不同的识而已，他的功用呢从这个方面有所不同的，此意义上都是一样的</w:t>
      </w:r>
      <w:ins w:id="468" w:author="Administrator" w:date="2015-07-11T06:04:00Z">
        <w:r>
          <w:rPr>
            <w:rFonts w:hint="eastAsia" w:ascii="华文楷体" w:hAnsi="华文楷体" w:eastAsia="华文楷体"/>
            <w:sz w:val="28"/>
            <w:szCs w:val="28"/>
            <w:lang w:eastAsia="zh-CN"/>
          </w:rPr>
          <w:t>，</w:t>
        </w:r>
      </w:ins>
      <w:r>
        <w:rPr>
          <w:rFonts w:hint="eastAsia" w:ascii="华文楷体" w:hAnsi="华文楷体" w:eastAsia="华文楷体"/>
          <w:sz w:val="28"/>
          <w:szCs w:val="28"/>
        </w:rPr>
        <w:t>里面都是一个本体的</w:t>
      </w:r>
      <w:ins w:id="469" w:author="Administrator" w:date="2015-07-11T06:04: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一个相续的，那么如果说是一个人所有的</w:t>
      </w:r>
      <w:del w:id="470" w:author="Administrator" w:date="2015-07-11T06:04:00Z">
        <w:r>
          <w:rPr>
            <w:rFonts w:hint="eastAsia" w:ascii="华文楷体" w:hAnsi="华文楷体" w:eastAsia="华文楷体"/>
            <w:sz w:val="28"/>
            <w:szCs w:val="28"/>
          </w:rPr>
          <w:delText>经堂</w:delText>
        </w:r>
      </w:del>
      <w:ins w:id="471" w:author="Administrator" w:date="2015-07-11T06:04:00Z">
        <w:r>
          <w:rPr>
            <w:rFonts w:hint="eastAsia" w:ascii="华文楷体" w:hAnsi="华文楷体" w:eastAsia="华文楷体"/>
            <w:sz w:val="28"/>
            <w:szCs w:val="28"/>
            <w:lang w:eastAsia="zh-CN"/>
          </w:rPr>
          <w:t>经常</w:t>
        </w:r>
      </w:ins>
      <w:r>
        <w:rPr>
          <w:rFonts w:hint="eastAsia" w:ascii="华文楷体" w:hAnsi="华文楷体" w:eastAsia="华文楷体"/>
          <w:sz w:val="28"/>
          <w:szCs w:val="28"/>
        </w:rPr>
        <w:t>里讲所有的识在识的本体当中不存在不同的相续的至少有两个相续的过失，这是第一个问题，第一问，第一个小问，第一个小问当中就是指阿赖耶他的异本体呢是和相续不同，相续不同前面分析完了是这样不存在的，还有</w:t>
      </w:r>
      <w:del w:id="472" w:author="Administrator" w:date="2015-07-11T06:04:00Z">
        <w:r>
          <w:rPr>
            <w:rFonts w:hint="eastAsia" w:ascii="华文楷体" w:hAnsi="华文楷体" w:eastAsia="华文楷体"/>
            <w:sz w:val="28"/>
            <w:szCs w:val="28"/>
          </w:rPr>
          <w:delText>意义</w:delText>
        </w:r>
      </w:del>
      <w:ins w:id="473" w:author="Administrator" w:date="2015-07-11T06:04:00Z">
        <w:r>
          <w:rPr>
            <w:rFonts w:hint="eastAsia" w:ascii="华文楷体" w:hAnsi="华文楷体" w:eastAsia="华文楷体"/>
            <w:sz w:val="28"/>
            <w:szCs w:val="28"/>
            <w:lang w:eastAsia="zh-CN"/>
          </w:rPr>
          <w:t>作用</w:t>
        </w:r>
      </w:ins>
      <w:r>
        <w:rPr>
          <w:rFonts w:hint="eastAsia" w:ascii="华文楷体" w:hAnsi="华文楷体" w:eastAsia="华文楷体"/>
          <w:sz w:val="28"/>
          <w:szCs w:val="28"/>
        </w:rPr>
        <w:t>不同</w:t>
      </w:r>
      <w:ins w:id="474" w:author="Administrator" w:date="2015-07-11T06:05:00Z">
        <w:r>
          <w:rPr>
            <w:rFonts w:hint="eastAsia" w:ascii="华文楷体" w:hAnsi="华文楷体" w:eastAsia="华文楷体"/>
            <w:sz w:val="28"/>
            <w:szCs w:val="28"/>
            <w:lang w:eastAsia="zh-CN"/>
          </w:rPr>
          <w:t>，</w:t>
        </w:r>
      </w:ins>
    </w:p>
    <w:p>
      <w:pPr>
        <w:ind w:firstLine="570"/>
        <w:rPr>
          <w:ins w:id="475" w:author="Administrator" w:date="2015-07-11T06:05:00Z"/>
          <w:rFonts w:hint="eastAsia" w:ascii="黑体" w:hAnsi="黑体" w:eastAsia="黑体" w:cs="黑体"/>
          <w:sz w:val="28"/>
          <w:szCs w:val="28"/>
          <w:rPrChange w:id="476" w:author="Administrator" w:date="2015-07-11T06:05:00Z">
            <w:rPr>
              <w:rFonts w:hint="eastAsia" w:ascii="华文楷体" w:hAnsi="华文楷体" w:eastAsia="华文楷体"/>
              <w:sz w:val="28"/>
              <w:szCs w:val="28"/>
            </w:rPr>
          </w:rPrChange>
        </w:rPr>
      </w:pPr>
      <w:ins w:id="477" w:author="Administrator" w:date="2015-07-11T06:05:00Z">
        <w:r>
          <w:rPr>
            <w:rFonts w:hint="eastAsia" w:ascii="华文楷体" w:hAnsi="华文楷体" w:eastAsia="华文楷体"/>
            <w:sz w:val="28"/>
            <w:szCs w:val="28"/>
            <w:lang w:eastAsia="zh-CN"/>
          </w:rPr>
          <w:t>【</w:t>
        </w:r>
      </w:ins>
      <w:r>
        <w:rPr>
          <w:rFonts w:hint="eastAsia" w:ascii="黑体" w:hAnsi="黑体" w:eastAsia="黑体" w:cs="黑体"/>
          <w:sz w:val="28"/>
          <w:szCs w:val="28"/>
          <w:rPrChange w:id="478" w:author="Administrator" w:date="2015-07-11T06:05:00Z">
            <w:rPr>
              <w:rFonts w:hint="eastAsia" w:ascii="华文楷体" w:hAnsi="华文楷体" w:eastAsia="华文楷体"/>
              <w:sz w:val="28"/>
              <w:szCs w:val="28"/>
            </w:rPr>
          </w:rPrChange>
        </w:rPr>
        <w:t>倘若与六识作用等异体（的阿赖耶）不存在，那取阿赖耶的名称又有什么用呢因为毫无用处了，</w:t>
      </w:r>
      <w:ins w:id="479" w:author="Administrator" w:date="2015-07-11T06:05:00Z">
        <w:r>
          <w:rPr>
            <w:rFonts w:hint="eastAsia" w:ascii="黑体" w:hAnsi="黑体" w:eastAsia="黑体" w:cs="黑体"/>
            <w:sz w:val="28"/>
            <w:szCs w:val="28"/>
            <w:lang w:eastAsia="zh-CN"/>
            <w:rPrChange w:id="480" w:author="Administrator" w:date="2015-07-11T06:05:00Z">
              <w:rPr>
                <w:rFonts w:hint="eastAsia" w:ascii="华文楷体" w:hAnsi="华文楷体" w:eastAsia="华文楷体"/>
                <w:sz w:val="28"/>
                <w:szCs w:val="28"/>
                <w:lang w:eastAsia="zh-CN"/>
              </w:rPr>
            </w:rPrChange>
          </w:rPr>
          <w:t>】</w:t>
        </w:r>
      </w:ins>
    </w:p>
    <w:p>
      <w:pPr>
        <w:ind w:firstLine="570"/>
        <w:rPr>
          <w:ins w:id="481" w:author="Administrator" w:date="2015-07-11T06:09:00Z"/>
          <w:rFonts w:hint="eastAsia" w:ascii="华文楷体" w:hAnsi="华文楷体" w:eastAsia="华文楷体"/>
          <w:sz w:val="28"/>
          <w:szCs w:val="28"/>
        </w:rPr>
      </w:pPr>
      <w:r>
        <w:rPr>
          <w:rFonts w:hint="eastAsia" w:ascii="华文楷体" w:hAnsi="华文楷体" w:eastAsia="华文楷体"/>
          <w:sz w:val="28"/>
          <w:szCs w:val="28"/>
        </w:rPr>
        <w:t>那么就说前面是相续，那么相续当然不能成立了，下面又是感觉作用</w:t>
      </w:r>
      <w:ins w:id="482" w:author="Administrator" w:date="2015-07-11T06:06: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那么就说是和六识的作用这样一种本体不相同的阿赖耶不存在，那么就是说和六识作用的这个阿赖耶不存在异体的阿赖耶不存在，那么实际上你取个阿赖耶有什么用呢</w:t>
      </w:r>
      <w:del w:id="483" w:author="Administrator" w:date="2015-07-11T06:06:00Z">
        <w:r>
          <w:rPr>
            <w:rFonts w:hint="eastAsia" w:ascii="华文楷体" w:hAnsi="华文楷体" w:eastAsia="华文楷体"/>
            <w:sz w:val="28"/>
            <w:szCs w:val="28"/>
          </w:rPr>
          <w:delText>，</w:delText>
        </w:r>
      </w:del>
      <w:ins w:id="484" w:author="Administrator" w:date="2015-07-11T06:06: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你取个阿赖耶的名称</w:t>
      </w:r>
      <w:ins w:id="485" w:author="Administrator" w:date="2015-07-11T06:06:00Z">
        <w:r>
          <w:rPr>
            <w:rFonts w:hint="eastAsia" w:ascii="华文楷体" w:hAnsi="华文楷体" w:eastAsia="华文楷体"/>
            <w:sz w:val="28"/>
            <w:szCs w:val="28"/>
            <w:lang w:eastAsia="zh-CN"/>
          </w:rPr>
          <w:t>没</w:t>
        </w:r>
      </w:ins>
      <w:r>
        <w:rPr>
          <w:rFonts w:hint="eastAsia" w:ascii="华文楷体" w:hAnsi="华文楷体" w:eastAsia="华文楷体"/>
          <w:sz w:val="28"/>
          <w:szCs w:val="28"/>
        </w:rPr>
        <w:t>有用么，你说这样一种细微的意识实际上就是指阿赖耶，和六识异体的阿赖耶是不存在的，实际上就说这个方面如果是指作用不相同的话这除了六识的作用之外也就是说除了六识的作用之外没有阿赖耶的作用，那么如果除了六识的作用之外不存在一个阿赖耶的作用</w:t>
      </w:r>
      <w:ins w:id="486" w:author="Administrator" w:date="2015-07-11T06:0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把这个取阿赖耶的名称是没有用的，就像前面所讲的一样你把这个马起牦牛的名字，单单是一个名字而已，根本没有实际的这个意义，因为他根本就没有阿赖耶的作用，所以这个方面就把他的前面的问题结合在一起看了，他就说是不承认与六识异体的阿赖耶，下面我们就问了你这个是异体</w:t>
      </w:r>
      <w:ins w:id="487"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是本体</w:t>
      </w:r>
      <w:ins w:id="488"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还是本体</w:t>
      </w:r>
      <w:ins w:id="489"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还是本体</w:t>
      </w:r>
      <w:del w:id="490" w:author="Administrator" w:date="2015-07-11T06:08:00Z">
        <w:r>
          <w:rPr>
            <w:rFonts w:hint="eastAsia" w:ascii="华文楷体" w:hAnsi="华文楷体" w:eastAsia="华文楷体"/>
            <w:sz w:val="28"/>
            <w:szCs w:val="28"/>
          </w:rPr>
          <w:delText>，</w:delText>
        </w:r>
      </w:del>
      <w:ins w:id="491"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本体当中有相续和作用，相续前面已经破完了</w:t>
      </w:r>
      <w:ins w:id="492"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那么说作用就是说和六识作用异体的阿赖耶是不承认的，不承认</w:t>
      </w:r>
      <w:ins w:id="493"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那么就说和六识的作用不相同</w:t>
      </w:r>
      <w:ins w:id="494" w:author="Administrator" w:date="2015-07-11T06:0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就说除了六识的作用之外没有一个阿赖耶的作用，那么如果除了六识的作用之外没有阿赖耶的作用</w:t>
      </w:r>
      <w:ins w:id="495" w:author="Administrator" w:date="2015-07-11T06:09: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那么你把这个细微部分</w:t>
      </w:r>
      <w:ins w:id="496" w:author="Administrator" w:date="2015-07-11T06:09: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你把这个六识取名为阿赖耶就没有必要了，因为他根本就没有阿赖耶的作用了，所以说因为毫无用途么，这个方面就把这个问题通过观察破斥了，那么下面这一段呢就是另外一个问题就是反体</w:t>
      </w:r>
      <w:ins w:id="497" w:author="Administrator" w:date="2015-07-11T06:09:00Z">
        <w:r>
          <w:rPr>
            <w:rFonts w:hint="eastAsia" w:ascii="华文楷体" w:hAnsi="华文楷体" w:eastAsia="华文楷体"/>
            <w:sz w:val="28"/>
            <w:szCs w:val="28"/>
            <w:lang w:eastAsia="zh-CN"/>
          </w:rPr>
          <w:t>，</w:t>
        </w:r>
      </w:ins>
      <w:r>
        <w:rPr>
          <w:rFonts w:hint="eastAsia" w:ascii="华文楷体" w:hAnsi="华文楷体" w:eastAsia="华文楷体"/>
          <w:sz w:val="28"/>
          <w:szCs w:val="28"/>
        </w:rPr>
        <w:t>前面是本体异本体方面呢已经做了观察，下面是异反体方面做观察，</w:t>
      </w:r>
    </w:p>
    <w:p>
      <w:pPr>
        <w:ind w:firstLine="570"/>
        <w:rPr>
          <w:ins w:id="498" w:author="Administrator" w:date="2015-07-11T06:10:00Z"/>
          <w:rFonts w:hint="eastAsia" w:ascii="黑体" w:hAnsi="黑体" w:eastAsia="黑体" w:cs="黑体"/>
          <w:sz w:val="28"/>
          <w:szCs w:val="28"/>
          <w:rPrChange w:id="499" w:author="Administrator" w:date="2015-07-11T06:10:00Z">
            <w:rPr>
              <w:rFonts w:hint="eastAsia" w:ascii="华文楷体" w:hAnsi="华文楷体" w:eastAsia="华文楷体"/>
              <w:sz w:val="28"/>
              <w:szCs w:val="28"/>
            </w:rPr>
          </w:rPrChange>
        </w:rPr>
      </w:pPr>
      <w:ins w:id="500" w:author="Administrator" w:date="2015-07-11T06:10:00Z">
        <w:r>
          <w:rPr>
            <w:rFonts w:hint="eastAsia" w:ascii="华文楷体" w:hAnsi="华文楷体" w:eastAsia="华文楷体"/>
            <w:sz w:val="28"/>
            <w:szCs w:val="28"/>
            <w:lang w:eastAsia="zh-CN"/>
          </w:rPr>
          <w:t>【</w:t>
        </w:r>
      </w:ins>
      <w:r>
        <w:rPr>
          <w:rFonts w:hint="eastAsia" w:ascii="黑体" w:hAnsi="黑体" w:eastAsia="黑体" w:cs="黑体"/>
          <w:sz w:val="28"/>
          <w:szCs w:val="28"/>
          <w:rPrChange w:id="501" w:author="Administrator" w:date="2015-07-11T06:10:00Z">
            <w:rPr>
              <w:rFonts w:hint="eastAsia" w:ascii="华文楷体" w:hAnsi="华文楷体" w:eastAsia="华文楷体"/>
              <w:sz w:val="28"/>
              <w:szCs w:val="28"/>
            </w:rPr>
          </w:rPrChange>
        </w:rPr>
        <w:t>仅仅在名言中从反体的角度来考虑，只是说无有阿赖耶就可以，</w:t>
      </w:r>
      <w:ins w:id="502" w:author="Administrator" w:date="2015-07-11T06:10:00Z">
        <w:r>
          <w:rPr>
            <w:rFonts w:hint="eastAsia" w:ascii="黑体" w:hAnsi="黑体" w:eastAsia="黑体" w:cs="黑体"/>
            <w:sz w:val="28"/>
            <w:szCs w:val="28"/>
            <w:lang w:eastAsia="zh-CN"/>
            <w:rPrChange w:id="503" w:author="Administrator" w:date="2015-07-11T06:10:00Z">
              <w:rPr>
                <w:rFonts w:hint="eastAsia" w:ascii="华文楷体" w:hAnsi="华文楷体" w:eastAsia="华文楷体"/>
                <w:sz w:val="28"/>
                <w:szCs w:val="28"/>
                <w:lang w:eastAsia="zh-CN"/>
              </w:rPr>
            </w:rPrChange>
          </w:rPr>
          <w:t>】</w:t>
        </w:r>
      </w:ins>
    </w:p>
    <w:p>
      <w:pPr>
        <w:ind w:firstLine="570"/>
        <w:rPr>
          <w:ins w:id="504" w:author="Administrator" w:date="2015-07-11T06:10:00Z"/>
          <w:rFonts w:hint="eastAsia" w:ascii="黑体" w:hAnsi="黑体" w:eastAsia="黑体" w:cs="黑体"/>
          <w:sz w:val="28"/>
          <w:szCs w:val="28"/>
          <w:rPrChange w:id="505" w:author="Administrator" w:date="2015-07-11T06:11:00Z">
            <w:rPr>
              <w:rFonts w:hint="eastAsia" w:ascii="华文楷体" w:hAnsi="华文楷体" w:eastAsia="华文楷体"/>
              <w:sz w:val="28"/>
              <w:szCs w:val="28"/>
            </w:rPr>
          </w:rPrChange>
        </w:rPr>
      </w:pPr>
      <w:ins w:id="506" w:author="Administrator" w:date="2015-07-11T06:10:00Z">
        <w:r>
          <w:rPr>
            <w:rFonts w:hint="eastAsia" w:ascii="华文楷体" w:hAnsi="华文楷体" w:eastAsia="华文楷体"/>
            <w:sz w:val="28"/>
            <w:szCs w:val="28"/>
            <w:lang w:eastAsia="zh-CN"/>
          </w:rPr>
          <w:t>【</w:t>
        </w:r>
      </w:ins>
      <w:r>
        <w:rPr>
          <w:rFonts w:hint="eastAsia" w:ascii="黑体" w:hAnsi="黑体" w:eastAsia="黑体" w:cs="黑体"/>
          <w:sz w:val="28"/>
          <w:szCs w:val="28"/>
          <w:rPrChange w:id="507" w:author="Administrator" w:date="2015-07-11T06:11:00Z">
            <w:rPr>
              <w:rFonts w:hint="eastAsia" w:ascii="华文楷体" w:hAnsi="华文楷体" w:eastAsia="华文楷体"/>
              <w:sz w:val="28"/>
              <w:szCs w:val="28"/>
            </w:rPr>
          </w:rPrChange>
        </w:rPr>
        <w:t>而所谓的“与六识异体”其实并没有否定他法，因而再谈论它显然就成了多此一举的事，</w:t>
      </w:r>
      <w:ins w:id="508" w:author="Administrator" w:date="2015-07-11T06:10:00Z">
        <w:r>
          <w:rPr>
            <w:rFonts w:hint="eastAsia" w:ascii="黑体" w:hAnsi="黑体" w:eastAsia="黑体" w:cs="黑体"/>
            <w:sz w:val="28"/>
            <w:szCs w:val="28"/>
            <w:lang w:eastAsia="zh-CN"/>
            <w:rPrChange w:id="509" w:author="Administrator" w:date="2015-07-11T06:11:00Z">
              <w:rPr>
                <w:rFonts w:hint="eastAsia" w:ascii="华文楷体" w:hAnsi="华文楷体" w:eastAsia="华文楷体"/>
                <w:sz w:val="28"/>
                <w:szCs w:val="28"/>
                <w:lang w:eastAsia="zh-CN"/>
              </w:rPr>
            </w:rPrChange>
          </w:rPr>
          <w:t>】</w:t>
        </w:r>
      </w:ins>
    </w:p>
    <w:p>
      <w:pPr>
        <w:ind w:firstLine="570"/>
        <w:rPr>
          <w:ins w:id="510" w:author="Administrator" w:date="2015-07-11T06:19:00Z"/>
          <w:rFonts w:hint="eastAsia" w:ascii="华文楷体" w:hAnsi="华文楷体" w:eastAsia="华文楷体"/>
          <w:sz w:val="28"/>
          <w:szCs w:val="28"/>
        </w:rPr>
      </w:pPr>
      <w:r>
        <w:rPr>
          <w:rFonts w:hint="eastAsia" w:ascii="华文楷体" w:hAnsi="华文楷体" w:eastAsia="华文楷体"/>
          <w:sz w:val="28"/>
          <w:szCs w:val="28"/>
        </w:rPr>
        <w:t>那么反体和本体不一样，本体就说是在一般的名言</w:t>
      </w:r>
      <w:ins w:id="511" w:author="Administrator" w:date="2015-07-11T06:11:00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当中本体是具有自体的，比如说两个不同的本体，两个不同的本体就说是柱子和瓶子都具备两个不同的这个本体，具有自体的</w:t>
      </w:r>
      <w:ins w:id="512" w:author="Administrator" w:date="2015-07-11T06:11: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那么就说是这个反体呢他就说是假立的，反体是假立的，异本体异反体他就是假立的，就说在一个法上面安立了这样一种本体呢</w:t>
      </w:r>
      <w:ins w:id="513" w:author="Administrator" w:date="2015-07-11T0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他都是</w:t>
      </w:r>
      <w:del w:id="514" w:author="Administrator" w:date="2015-07-11T06:12:00Z">
        <w:r>
          <w:rPr>
            <w:rFonts w:hint="eastAsia" w:ascii="华文楷体" w:hAnsi="华文楷体" w:eastAsia="华文楷体"/>
            <w:sz w:val="28"/>
            <w:szCs w:val="28"/>
          </w:rPr>
          <w:delText>在</w:delText>
        </w:r>
      </w:del>
      <w:r>
        <w:rPr>
          <w:rFonts w:hint="eastAsia" w:ascii="华文楷体" w:hAnsi="华文楷体" w:eastAsia="华文楷体"/>
          <w:sz w:val="28"/>
          <w:szCs w:val="28"/>
        </w:rPr>
        <w:t>假立的侧面安立的，那么如果说仅仅在名言谛当中从反体的角度来讲和六识异体的阿赖耶不存在，那么这时候你只是说无有阿赖耶就可以了，就是因为他单单从反体的角度都不存在的话</w:t>
      </w:r>
      <w:ins w:id="515" w:author="Administrator" w:date="2015-07-11T0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那你直接说没有阿赖耶就可以了，本来就没有阿赖耶</w:t>
      </w:r>
      <w:ins w:id="516" w:author="Administrator" w:date="2015-07-11T0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因为从反体的角度仅仅从反体的角度</w:t>
      </w:r>
      <w:ins w:id="517" w:author="Administrator" w:date="2015-07-11T06:12: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都没有阿赖耶的缘故，所以说你在说话的时候你不需要加很多很多的鉴别，你只是说名言当中没有阿赖耶，因为阿赖耶他是一个反体么，他是他不同的反体不同的反体是假立的，如果从假立的角度都没有的话</w:t>
      </w:r>
      <w:ins w:id="518" w:author="Administrator" w:date="2015-07-11T06:13: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那么就直接说没有阿赖耶了，不要说他其他的本</w:t>
      </w:r>
      <w:del w:id="519" w:author="Administrator" w:date="2015-07-11T06:13:00Z">
        <w:r>
          <w:rPr>
            <w:rFonts w:hint="eastAsia" w:ascii="华文楷体" w:hAnsi="华文楷体" w:eastAsia="华文楷体"/>
            <w:sz w:val="28"/>
            <w:szCs w:val="28"/>
          </w:rPr>
          <w:delText>性</w:delText>
        </w:r>
      </w:del>
      <w:ins w:id="520" w:author="Administrator" w:date="2015-07-11T06:13:00Z">
        <w:r>
          <w:rPr>
            <w:rFonts w:hint="eastAsia" w:ascii="华文楷体" w:hAnsi="华文楷体" w:eastAsia="华文楷体"/>
            <w:sz w:val="28"/>
            <w:szCs w:val="28"/>
            <w:lang w:eastAsia="zh-CN"/>
          </w:rPr>
          <w:t>体</w:t>
        </w:r>
      </w:ins>
      <w:r>
        <w:rPr>
          <w:rFonts w:hint="eastAsia" w:ascii="华文楷体" w:hAnsi="华文楷体" w:eastAsia="华文楷体"/>
          <w:sz w:val="28"/>
          <w:szCs w:val="28"/>
        </w:rPr>
        <w:t>连假立都不存在</w:t>
      </w:r>
      <w:ins w:id="521" w:author="Administrator" w:date="2015-07-11T06:1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连反体都没有</w:t>
      </w:r>
      <w:ins w:id="522" w:author="Administrator" w:date="2015-07-11T06:1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连假立都不存在你直接说没有阿赖耶就可以了，所谓的与六识异体其实并没有否定他法，实际上就是在这个词句当中呢</w:t>
      </w:r>
      <w:ins w:id="523" w:author="Administrator" w:date="2015-07-11T0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与六识异体的阿赖耶不存在</w:t>
      </w:r>
      <w:ins w:id="524" w:author="Administrator" w:date="2015-07-11T0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这句话如果分析的时候呢</w:t>
      </w:r>
      <w:ins w:id="525" w:author="Administrator" w:date="2015-07-11T0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他应该</w:t>
      </w:r>
      <w:del w:id="526" w:author="Administrator" w:date="2015-07-11T06:14:00Z">
        <w:r>
          <w:rPr>
            <w:rFonts w:hint="eastAsia" w:ascii="华文楷体" w:hAnsi="华文楷体" w:eastAsia="华文楷体"/>
            <w:sz w:val="28"/>
            <w:szCs w:val="28"/>
          </w:rPr>
          <w:delText>要</w:delText>
        </w:r>
      </w:del>
      <w:r>
        <w:rPr>
          <w:rFonts w:hint="eastAsia" w:ascii="华文楷体" w:hAnsi="华文楷体" w:eastAsia="华文楷体"/>
          <w:sz w:val="28"/>
          <w:szCs w:val="28"/>
        </w:rPr>
        <w:t>否定他法的</w:t>
      </w:r>
      <w:ins w:id="527" w:author="Administrator" w:date="2015-07-11T0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否定什么法呢</w:t>
      </w:r>
      <w:del w:id="528" w:author="Administrator" w:date="2015-07-11T06:14:00Z">
        <w:r>
          <w:rPr>
            <w:rFonts w:hint="eastAsia" w:ascii="华文楷体" w:hAnsi="华文楷体" w:eastAsia="华文楷体"/>
            <w:sz w:val="28"/>
            <w:szCs w:val="28"/>
          </w:rPr>
          <w:delText>，</w:delText>
        </w:r>
      </w:del>
      <w:ins w:id="529" w:author="Administrator" w:date="2015-07-11T0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和六识他体的阿赖耶是没有的，这句话就说和六识他体的阿赖耶没有，那么就是否定了和六识他体的阿赖耶</w:t>
      </w:r>
      <w:ins w:id="530" w:author="Administrator" w:date="2015-07-11T06:14: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那么肯定要承认与六识一体的阿赖耶，也就是这样</w:t>
      </w:r>
      <w:ins w:id="531" w:author="Administrator" w:date="2015-07-11T06:1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那么对方实际上也就是想承认和六识一体的阿赖耶，但是这个方面也就是说你是从反体的角度否定的，那么你如果从反体的角度来否定</w:t>
      </w:r>
      <w:ins w:id="532" w:author="Administrator" w:date="2015-07-11T06:15: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w:t>
      </w:r>
      <w:ins w:id="533" w:author="Administrator" w:date="2015-07-11T06:15:00Z">
        <w:r>
          <w:rPr>
            <w:rFonts w:hint="eastAsia" w:ascii="华文楷体" w:hAnsi="华文楷体" w:eastAsia="华文楷体"/>
            <w:sz w:val="28"/>
            <w:szCs w:val="28"/>
            <w:lang w:eastAsia="zh-CN"/>
          </w:rPr>
          <w:t>从</w:t>
        </w:r>
      </w:ins>
      <w:r>
        <w:rPr>
          <w:rFonts w:hint="eastAsia" w:ascii="华文楷体" w:hAnsi="华文楷体" w:eastAsia="华文楷体"/>
          <w:sz w:val="28"/>
          <w:szCs w:val="28"/>
        </w:rPr>
        <w:t>反体的角度都已经没有阿赖耶了，那么你与六识异体实际上没有否定其他法么，那你加一个名词异体就没有实际的作用了，没有什么真正的实际作用</w:t>
      </w:r>
      <w:ins w:id="534" w:author="Administrator" w:date="2015-07-11T06:15: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实际上就是说与六识异体他加了个鉴别</w:t>
      </w:r>
      <w:del w:id="535" w:author="Administrator" w:date="2015-07-11T06:15:00Z">
        <w:r>
          <w:rPr>
            <w:rFonts w:hint="eastAsia" w:ascii="华文楷体" w:hAnsi="华文楷体" w:eastAsia="华文楷体"/>
            <w:sz w:val="28"/>
            <w:szCs w:val="28"/>
          </w:rPr>
          <w:delText>字</w:delText>
        </w:r>
      </w:del>
      <w:ins w:id="536" w:author="Administrator" w:date="2015-07-11T06:15:00Z">
        <w:r>
          <w:rPr>
            <w:rFonts w:hint="eastAsia" w:ascii="华文楷体" w:hAnsi="华文楷体" w:eastAsia="华文楷体"/>
            <w:sz w:val="28"/>
            <w:szCs w:val="28"/>
            <w:lang w:eastAsia="zh-CN"/>
          </w:rPr>
          <w:t>之后呢</w:t>
        </w:r>
      </w:ins>
      <w:r>
        <w:rPr>
          <w:rFonts w:hint="eastAsia" w:ascii="华文楷体" w:hAnsi="华文楷体" w:eastAsia="华文楷体"/>
          <w:sz w:val="28"/>
          <w:szCs w:val="28"/>
        </w:rPr>
        <w:t>，他肯定要否认和六识不相同的阿赖耶不存在，但是现在你这阿赖耶的本体都没有了，阿赖耶整个的本体都没有了</w:t>
      </w:r>
      <w:ins w:id="537" w:author="Administrator" w:date="2015-07-11T06:16: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说和六识一体也好</w:t>
      </w:r>
      <w:ins w:id="538" w:author="Administrator" w:date="2015-07-11T06:16:00Z">
        <w:r>
          <w:rPr>
            <w:rFonts w:hint="eastAsia" w:ascii="华文楷体" w:hAnsi="华文楷体" w:eastAsia="华文楷体"/>
            <w:sz w:val="28"/>
            <w:szCs w:val="28"/>
            <w:lang w:eastAsia="zh-CN"/>
          </w:rPr>
          <w:t>，</w:t>
        </w:r>
      </w:ins>
      <w:r>
        <w:rPr>
          <w:rFonts w:hint="eastAsia" w:ascii="华文楷体" w:hAnsi="华文楷体" w:eastAsia="华文楷体"/>
          <w:sz w:val="28"/>
          <w:szCs w:val="28"/>
        </w:rPr>
        <w:t>和六识异体也好那有什么意义呢，也没有意义了，所以说谈论他体是多此一举的事情，这个地方重点就来自于</w:t>
      </w:r>
      <w:ins w:id="539" w:author="Administrator" w:date="2015-07-11T06:16:00Z">
        <w:r>
          <w:rPr>
            <w:rFonts w:hint="eastAsia" w:ascii="华文楷体" w:hAnsi="华文楷体" w:eastAsia="华文楷体"/>
            <w:sz w:val="28"/>
            <w:szCs w:val="28"/>
            <w:lang w:eastAsia="zh-CN"/>
          </w:rPr>
          <w:t>，</w:t>
        </w:r>
      </w:ins>
      <w:r>
        <w:rPr>
          <w:rFonts w:hint="eastAsia" w:ascii="华文楷体" w:hAnsi="华文楷体" w:eastAsia="华文楷体"/>
          <w:sz w:val="28"/>
          <w:szCs w:val="28"/>
        </w:rPr>
        <w:t>主要就是说如果你从反体的角度来考虑说</w:t>
      </w:r>
      <w:ins w:id="540" w:author="Administrator" w:date="2015-07-11T06:16: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就说怎么怎么样，从反体的角度来讲</w:t>
      </w:r>
      <w:ins w:id="541" w:author="Administrator" w:date="2015-07-11T06:16: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实际上是从根本上否定了阿赖耶的存在，如果你说从反体上面来讲呢</w:t>
      </w:r>
      <w:ins w:id="542" w:author="Administrator" w:date="2015-07-11T06:16:00Z">
        <w:r>
          <w:rPr>
            <w:rFonts w:hint="eastAsia" w:ascii="华文楷体" w:hAnsi="华文楷体" w:eastAsia="华文楷体"/>
            <w:sz w:val="28"/>
            <w:szCs w:val="28"/>
            <w:lang w:eastAsia="zh-CN"/>
          </w:rPr>
          <w:t>，</w:t>
        </w:r>
      </w:ins>
      <w:r>
        <w:rPr>
          <w:rFonts w:hint="eastAsia" w:ascii="华文楷体" w:hAnsi="华文楷体" w:eastAsia="华文楷体"/>
          <w:sz w:val="28"/>
          <w:szCs w:val="28"/>
        </w:rPr>
        <w:t>说</w:t>
      </w:r>
      <w:del w:id="543" w:author="Administrator" w:date="2015-07-11T06:17:00Z">
        <w:r>
          <w:rPr>
            <w:rFonts w:hint="eastAsia" w:ascii="华文楷体" w:hAnsi="华文楷体" w:eastAsia="华文楷体"/>
            <w:sz w:val="28"/>
            <w:szCs w:val="28"/>
          </w:rPr>
          <w:delText>与</w:delText>
        </w:r>
      </w:del>
      <w:ins w:id="544" w:author="Administrator" w:date="2015-07-11T06:17:00Z">
        <w:r>
          <w:rPr>
            <w:rFonts w:hint="eastAsia" w:ascii="华文楷体" w:hAnsi="华文楷体" w:eastAsia="华文楷体"/>
            <w:sz w:val="28"/>
            <w:szCs w:val="28"/>
            <w:lang w:eastAsia="zh-CN"/>
          </w:rPr>
          <w:t>和</w:t>
        </w:r>
      </w:ins>
      <w:r>
        <w:rPr>
          <w:rFonts w:hint="eastAsia" w:ascii="华文楷体" w:hAnsi="华文楷体" w:eastAsia="华文楷体"/>
          <w:sz w:val="28"/>
          <w:szCs w:val="28"/>
        </w:rPr>
        <w:t>六识异体的阿赖耶不存在实际上就是把阿赖耶</w:t>
      </w:r>
      <w:del w:id="545" w:author="Administrator" w:date="2015-07-11T06:18:00Z">
        <w:r>
          <w:rPr>
            <w:rFonts w:hint="eastAsia" w:ascii="华文楷体" w:hAnsi="华文楷体" w:eastAsia="华文楷体"/>
            <w:sz w:val="28"/>
            <w:szCs w:val="28"/>
          </w:rPr>
          <w:delText>真</w:delText>
        </w:r>
      </w:del>
      <w:ins w:id="546" w:author="Administrator" w:date="2015-07-11T06:18:00Z">
        <w:r>
          <w:rPr>
            <w:rFonts w:hint="eastAsia" w:ascii="华文楷体" w:hAnsi="华文楷体" w:eastAsia="华文楷体"/>
            <w:sz w:val="28"/>
            <w:szCs w:val="28"/>
            <w:lang w:eastAsia="zh-CN"/>
          </w:rPr>
          <w:t>整</w:t>
        </w:r>
      </w:ins>
      <w:r>
        <w:rPr>
          <w:rFonts w:hint="eastAsia" w:ascii="华文楷体" w:hAnsi="华文楷体" w:eastAsia="华文楷体"/>
          <w:sz w:val="28"/>
          <w:szCs w:val="28"/>
        </w:rPr>
        <w:t>个</w:t>
      </w:r>
      <w:del w:id="547" w:author="Administrator" w:date="2015-07-11T06:18:00Z">
        <w:r>
          <w:rPr>
            <w:rFonts w:hint="eastAsia" w:ascii="华文楷体" w:hAnsi="华文楷体" w:eastAsia="华文楷体"/>
            <w:sz w:val="28"/>
            <w:szCs w:val="28"/>
          </w:rPr>
          <w:delText>的</w:delText>
        </w:r>
      </w:del>
      <w:r>
        <w:rPr>
          <w:rFonts w:hint="eastAsia" w:ascii="华文楷体" w:hAnsi="华文楷体" w:eastAsia="华文楷体"/>
          <w:sz w:val="28"/>
          <w:szCs w:val="28"/>
        </w:rPr>
        <w:t>本体否定了，阿赖耶都不存在了</w:t>
      </w:r>
      <w:ins w:id="548" w:author="Administrator" w:date="2015-07-11T06:18: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你还去分析说和六识一体六识他体那就成了多此一举的事情了，</w:t>
      </w:r>
    </w:p>
    <w:p>
      <w:pPr>
        <w:ind w:firstLine="570"/>
        <w:rPr>
          <w:ins w:id="549" w:author="Administrator" w:date="2015-07-11T06:19:00Z"/>
          <w:rFonts w:hint="eastAsia" w:ascii="黑体" w:hAnsi="黑体" w:eastAsia="黑体" w:cs="黑体"/>
          <w:sz w:val="28"/>
          <w:szCs w:val="28"/>
          <w:rPrChange w:id="550" w:author="Administrator" w:date="2015-07-11T06:19:00Z">
            <w:rPr>
              <w:rFonts w:hint="eastAsia" w:ascii="华文楷体" w:hAnsi="华文楷体" w:eastAsia="华文楷体"/>
              <w:sz w:val="28"/>
              <w:szCs w:val="28"/>
            </w:rPr>
          </w:rPrChange>
        </w:rPr>
      </w:pPr>
      <w:ins w:id="551" w:author="Administrator" w:date="2015-07-11T06:19:00Z">
        <w:r>
          <w:rPr>
            <w:rFonts w:hint="eastAsia" w:ascii="华文楷体" w:hAnsi="华文楷体" w:eastAsia="华文楷体"/>
            <w:sz w:val="28"/>
            <w:szCs w:val="28"/>
            <w:lang w:eastAsia="zh-CN"/>
          </w:rPr>
          <w:t>【</w:t>
        </w:r>
      </w:ins>
      <w:r>
        <w:rPr>
          <w:rFonts w:hint="eastAsia" w:ascii="黑体" w:hAnsi="黑体" w:eastAsia="黑体" w:cs="黑体"/>
          <w:sz w:val="28"/>
          <w:szCs w:val="28"/>
          <w:rPrChange w:id="552" w:author="Administrator" w:date="2015-07-11T06:19:00Z">
            <w:rPr>
              <w:rFonts w:hint="eastAsia" w:ascii="华文楷体" w:hAnsi="华文楷体" w:eastAsia="华文楷体"/>
              <w:sz w:val="28"/>
              <w:szCs w:val="28"/>
            </w:rPr>
          </w:rPrChange>
        </w:rPr>
        <w:t>原因是：假设单单从反体方面也没有安立与六识异体的阿赖耶，那么到底是给谁取名为阿赖耶呢？</w:t>
      </w:r>
      <w:ins w:id="553" w:author="Administrator" w:date="2015-07-11T06:19:00Z">
        <w:r>
          <w:rPr>
            <w:rFonts w:hint="eastAsia" w:ascii="黑体" w:hAnsi="黑体" w:eastAsia="黑体" w:cs="黑体"/>
            <w:sz w:val="28"/>
            <w:szCs w:val="28"/>
            <w:lang w:eastAsia="zh-CN"/>
            <w:rPrChange w:id="554" w:author="Administrator" w:date="2015-07-11T06:19:00Z">
              <w:rPr>
                <w:rFonts w:hint="eastAsia" w:ascii="华文楷体" w:hAnsi="华文楷体" w:eastAsia="华文楷体"/>
                <w:sz w:val="28"/>
                <w:szCs w:val="28"/>
                <w:lang w:eastAsia="zh-CN"/>
              </w:rPr>
            </w:rPrChange>
          </w:rPr>
          <w:t>】</w:t>
        </w:r>
      </w:ins>
    </w:p>
    <w:p>
      <w:pPr>
        <w:ind w:firstLine="570"/>
        <w:rPr>
          <w:ins w:id="555" w:author="Administrator" w:date="2015-07-11T06:21:00Z"/>
          <w:rFonts w:hint="eastAsia" w:ascii="华文楷体" w:hAnsi="华文楷体" w:eastAsia="华文楷体"/>
          <w:sz w:val="28"/>
          <w:szCs w:val="28"/>
        </w:rPr>
      </w:pPr>
      <w:r>
        <w:rPr>
          <w:rFonts w:hint="eastAsia" w:ascii="华文楷体" w:hAnsi="华文楷体" w:eastAsia="华文楷体"/>
          <w:sz w:val="28"/>
          <w:szCs w:val="28"/>
        </w:rPr>
        <w:t>原因就说假设单单就从反体的侧面从反体的角度</w:t>
      </w:r>
      <w:ins w:id="556" w:author="Administrator" w:date="2015-07-11T0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因为反体的方面都是假立的问题，都是假立没有一个真正的实体，那么单单从反体方面也没有安立和六识异体的阿赖耶的话</w:t>
      </w:r>
      <w:ins w:id="557" w:author="Administrator" w:date="2015-07-11T06:19: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那么到底是给谁起名阿赖耶了，</w:t>
      </w:r>
      <w:del w:id="558" w:author="Administrator" w:date="2015-07-11T06:20:00Z">
        <w:r>
          <w:rPr>
            <w:rFonts w:hint="eastAsia" w:ascii="华文楷体" w:hAnsi="华文楷体" w:eastAsia="华文楷体"/>
            <w:sz w:val="28"/>
            <w:szCs w:val="28"/>
          </w:rPr>
          <w:delText>那么</w:delText>
        </w:r>
      </w:del>
      <w:r>
        <w:rPr>
          <w:rFonts w:hint="eastAsia" w:ascii="华文楷体" w:hAnsi="华文楷体" w:eastAsia="华文楷体"/>
          <w:sz w:val="28"/>
          <w:szCs w:val="28"/>
        </w:rPr>
        <w:t>根本没有一个阿赖耶的本体了，应该如果说是如果真正有个阿赖耶的话，那么就说是反体上面肯定可以安立一个和六识异体的阿赖耶，但是从反体方面根本否定这个六识异体的阿赖耶</w:t>
      </w:r>
      <w:ins w:id="559" w:author="Administrator" w:date="2015-07-11T06:20:00Z">
        <w:r>
          <w:rPr>
            <w:rFonts w:hint="eastAsia" w:ascii="华文楷体" w:hAnsi="华文楷体" w:eastAsia="华文楷体"/>
            <w:sz w:val="28"/>
            <w:szCs w:val="28"/>
            <w:lang w:eastAsia="zh-CN"/>
          </w:rPr>
          <w:t>的</w:t>
        </w:r>
      </w:ins>
      <w:del w:id="560" w:author="Administrator" w:date="2015-07-11T06:20:00Z">
        <w:r>
          <w:rPr>
            <w:rFonts w:hint="eastAsia" w:ascii="华文楷体" w:hAnsi="华文楷体" w:eastAsia="华文楷体"/>
            <w:sz w:val="28"/>
            <w:szCs w:val="28"/>
          </w:rPr>
          <w:delText>得</w:delText>
        </w:r>
      </w:del>
      <w:r>
        <w:rPr>
          <w:rFonts w:hint="eastAsia" w:ascii="华文楷体" w:hAnsi="华文楷体" w:eastAsia="华文楷体"/>
          <w:sz w:val="28"/>
          <w:szCs w:val="28"/>
        </w:rPr>
        <w:t>话</w:t>
      </w:r>
      <w:ins w:id="561" w:author="Administrator" w:date="2015-07-11T06:20:00Z">
        <w:r>
          <w:rPr>
            <w:rFonts w:hint="eastAsia" w:ascii="华文楷体" w:hAnsi="华文楷体" w:eastAsia="华文楷体"/>
            <w:sz w:val="28"/>
            <w:szCs w:val="28"/>
            <w:lang w:eastAsia="zh-CN"/>
          </w:rPr>
          <w:t>，</w:t>
        </w:r>
      </w:ins>
      <w:r>
        <w:rPr>
          <w:rFonts w:hint="eastAsia" w:ascii="华文楷体" w:hAnsi="华文楷体" w:eastAsia="华文楷体"/>
          <w:sz w:val="28"/>
          <w:szCs w:val="28"/>
        </w:rPr>
        <w:t>反体上面都不存在，那么肯定阿赖耶就不存在了，反体上面和六识异体的阿赖耶都没有的缘故，所以说就没有办法</w:t>
      </w:r>
      <w:ins w:id="562" w:author="Administrator" w:date="2015-07-11T06:20: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安立阿赖耶，</w:t>
      </w:r>
    </w:p>
    <w:p>
      <w:pPr>
        <w:ind w:firstLine="570"/>
        <w:rPr>
          <w:ins w:id="563" w:author="Administrator" w:date="2015-07-11T06:21:00Z"/>
          <w:rFonts w:hint="eastAsia" w:ascii="黑体" w:hAnsi="黑体" w:eastAsia="黑体" w:cs="黑体"/>
          <w:sz w:val="28"/>
          <w:szCs w:val="28"/>
          <w:rPrChange w:id="564" w:author="Administrator" w:date="2015-07-11T06:21:00Z">
            <w:rPr>
              <w:rFonts w:hint="eastAsia" w:ascii="华文楷体" w:hAnsi="华文楷体" w:eastAsia="华文楷体"/>
              <w:sz w:val="28"/>
              <w:szCs w:val="28"/>
            </w:rPr>
          </w:rPrChange>
        </w:rPr>
      </w:pPr>
      <w:ins w:id="565" w:author="Administrator" w:date="2015-07-11T06:21:00Z">
        <w:r>
          <w:rPr>
            <w:rFonts w:hint="eastAsia" w:ascii="华文楷体" w:hAnsi="华文楷体" w:eastAsia="华文楷体"/>
            <w:sz w:val="28"/>
            <w:szCs w:val="28"/>
            <w:lang w:eastAsia="zh-CN"/>
          </w:rPr>
          <w:t>【</w:t>
        </w:r>
      </w:ins>
      <w:r>
        <w:rPr>
          <w:rFonts w:hint="eastAsia" w:ascii="黑体" w:hAnsi="黑体" w:eastAsia="黑体" w:cs="黑体"/>
          <w:sz w:val="28"/>
          <w:szCs w:val="28"/>
          <w:rPrChange w:id="566" w:author="Administrator" w:date="2015-07-11T06:21:00Z">
            <w:rPr>
              <w:rFonts w:hint="eastAsia" w:ascii="华文楷体" w:hAnsi="华文楷体" w:eastAsia="华文楷体"/>
              <w:sz w:val="28"/>
              <w:szCs w:val="28"/>
            </w:rPr>
          </w:rPrChange>
        </w:rPr>
        <w:t>因为甚至在名言中与六识聚异体的假立阿赖耶也是无有的，</w:t>
      </w:r>
      <w:ins w:id="567" w:author="Administrator" w:date="2015-07-11T06:21:00Z">
        <w:r>
          <w:rPr>
            <w:rFonts w:hint="eastAsia" w:ascii="黑体" w:hAnsi="黑体" w:eastAsia="黑体" w:cs="黑体"/>
            <w:sz w:val="28"/>
            <w:szCs w:val="28"/>
            <w:lang w:eastAsia="zh-CN"/>
            <w:rPrChange w:id="568" w:author="Administrator" w:date="2015-07-11T06:21:00Z">
              <w:rPr>
                <w:rFonts w:hint="eastAsia" w:ascii="华文楷体" w:hAnsi="华文楷体" w:eastAsia="华文楷体"/>
                <w:sz w:val="28"/>
                <w:szCs w:val="28"/>
                <w:lang w:eastAsia="zh-CN"/>
              </w:rPr>
            </w:rPrChange>
          </w:rPr>
          <w:t>】</w:t>
        </w:r>
      </w:ins>
    </w:p>
    <w:p>
      <w:pPr>
        <w:ind w:firstLine="570"/>
        <w:rPr>
          <w:ins w:id="569" w:author="Administrator" w:date="2015-07-11T06:22:00Z"/>
          <w:rFonts w:hint="eastAsia" w:ascii="华文楷体" w:hAnsi="华文楷体" w:eastAsia="华文楷体"/>
          <w:sz w:val="28"/>
          <w:szCs w:val="28"/>
        </w:rPr>
      </w:pPr>
      <w:r>
        <w:rPr>
          <w:rFonts w:hint="eastAsia" w:ascii="华文楷体" w:hAnsi="华文楷体" w:eastAsia="华文楷体"/>
          <w:sz w:val="28"/>
          <w:szCs w:val="28"/>
        </w:rPr>
        <w:t>因为前面我们讲反体他主要是从假立的角度讲的，不是一个真正的本体，反体从假立的角度讲，所以说在名言谛当中和六识聚异体的</w:t>
      </w:r>
      <w:ins w:id="570" w:author="Administrator" w:date="2015-07-11T06:21:00Z">
        <w:r>
          <w:rPr>
            <w:rFonts w:hint="eastAsia" w:ascii="华文楷体" w:hAnsi="华文楷体" w:eastAsia="华文楷体"/>
            <w:sz w:val="28"/>
            <w:szCs w:val="28"/>
            <w:lang w:eastAsia="zh-CN"/>
          </w:rPr>
          <w:t>假立</w:t>
        </w:r>
      </w:ins>
      <w:r>
        <w:rPr>
          <w:rFonts w:hint="eastAsia" w:ascii="华文楷体" w:hAnsi="华文楷体" w:eastAsia="华文楷体"/>
          <w:sz w:val="28"/>
          <w:szCs w:val="28"/>
        </w:rPr>
        <w:t>阿赖耶也没有的缘故，所以说也就没有取名字的所依了，</w:t>
      </w:r>
    </w:p>
    <w:p>
      <w:pPr>
        <w:ind w:firstLine="570"/>
        <w:rPr>
          <w:ins w:id="571" w:author="Administrator" w:date="2015-07-11T06:22:00Z"/>
          <w:rFonts w:hint="eastAsia" w:ascii="黑体" w:hAnsi="黑体" w:eastAsia="黑体" w:cs="黑体"/>
          <w:sz w:val="28"/>
          <w:szCs w:val="28"/>
          <w:rPrChange w:id="572" w:author="Administrator" w:date="2015-07-11T06:22:00Z">
            <w:rPr>
              <w:rFonts w:hint="eastAsia" w:ascii="华文楷体" w:hAnsi="华文楷体" w:eastAsia="华文楷体"/>
              <w:sz w:val="28"/>
              <w:szCs w:val="28"/>
            </w:rPr>
          </w:rPrChange>
        </w:rPr>
      </w:pPr>
      <w:ins w:id="573" w:author="Administrator" w:date="2015-07-11T06:22:00Z">
        <w:r>
          <w:rPr>
            <w:rFonts w:hint="eastAsia" w:ascii="华文楷体" w:hAnsi="华文楷体" w:eastAsia="华文楷体"/>
            <w:sz w:val="28"/>
            <w:szCs w:val="28"/>
            <w:lang w:eastAsia="zh-CN"/>
          </w:rPr>
          <w:t>【</w:t>
        </w:r>
      </w:ins>
      <w:r>
        <w:rPr>
          <w:rFonts w:hint="eastAsia" w:ascii="黑体" w:hAnsi="黑体" w:eastAsia="黑体" w:cs="黑体"/>
          <w:sz w:val="28"/>
          <w:szCs w:val="28"/>
          <w:rPrChange w:id="574" w:author="Administrator" w:date="2015-07-11T06:22:00Z">
            <w:rPr>
              <w:rFonts w:hint="eastAsia" w:ascii="华文楷体" w:hAnsi="华文楷体" w:eastAsia="华文楷体"/>
              <w:sz w:val="28"/>
              <w:szCs w:val="28"/>
            </w:rPr>
          </w:rPrChange>
        </w:rPr>
        <w:t>在此只不过是打开一个思路而已，请诸位公正不阿地进行分析吧。</w:t>
      </w:r>
      <w:ins w:id="575" w:author="Administrator" w:date="2015-07-11T06:22:00Z">
        <w:r>
          <w:rPr>
            <w:rFonts w:hint="eastAsia" w:ascii="黑体" w:hAnsi="黑体" w:eastAsia="黑体" w:cs="黑体"/>
            <w:sz w:val="28"/>
            <w:szCs w:val="28"/>
            <w:lang w:eastAsia="zh-CN"/>
            <w:rPrChange w:id="576" w:author="Administrator" w:date="2015-07-11T06:22:00Z">
              <w:rPr>
                <w:rFonts w:hint="eastAsia" w:ascii="华文楷体" w:hAnsi="华文楷体" w:eastAsia="华文楷体"/>
                <w:sz w:val="28"/>
                <w:szCs w:val="28"/>
                <w:lang w:eastAsia="zh-CN"/>
              </w:rPr>
            </w:rPrChange>
          </w:rPr>
          <w:t>】</w:t>
        </w:r>
      </w:ins>
    </w:p>
    <w:p>
      <w:pPr>
        <w:ind w:firstLine="570"/>
        <w:rPr>
          <w:del w:id="577" w:author="Administrator" w:date="2015-07-11T06:24:00Z"/>
          <w:rFonts w:ascii="华文楷体" w:hAnsi="华文楷体" w:eastAsia="华文楷体"/>
          <w:sz w:val="28"/>
          <w:szCs w:val="28"/>
        </w:rPr>
      </w:pPr>
      <w:r>
        <w:rPr>
          <w:rFonts w:hint="eastAsia" w:ascii="华文楷体" w:hAnsi="华文楷体" w:eastAsia="华文楷体"/>
          <w:sz w:val="28"/>
          <w:szCs w:val="28"/>
        </w:rPr>
        <w:t>麦彭仁波切说呢前面这个分析的方式从本体，从反体从这样一种密宗的角度等等</w:t>
      </w:r>
      <w:ins w:id="578" w:author="Administrator" w:date="2015-07-11T06:22: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在分析的时候呢</w:t>
      </w:r>
      <w:ins w:id="579" w:author="Administrator" w:date="2015-07-11T06:22: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实际上就是打开一个思路而已，如果是公正不</w:t>
      </w:r>
      <w:del w:id="580" w:author="Administrator" w:date="2015-07-11T06:23:00Z">
        <w:r>
          <w:rPr>
            <w:rFonts w:hint="eastAsia" w:ascii="华文楷体" w:hAnsi="华文楷体" w:eastAsia="华文楷体"/>
            <w:sz w:val="28"/>
            <w:szCs w:val="28"/>
          </w:rPr>
          <w:delText>啊</w:delText>
        </w:r>
      </w:del>
      <w:ins w:id="581" w:author="Administrator" w:date="2015-07-11T06:23:00Z">
        <w:r>
          <w:rPr>
            <w:rFonts w:hint="eastAsia" w:ascii="华文楷体" w:hAnsi="华文楷体" w:eastAsia="华文楷体"/>
            <w:sz w:val="28"/>
            <w:szCs w:val="28"/>
            <w:lang w:eastAsia="zh-CN"/>
          </w:rPr>
          <w:t>阿</w:t>
        </w:r>
      </w:ins>
      <w:r>
        <w:rPr>
          <w:rFonts w:hint="eastAsia" w:ascii="华文楷体" w:hAnsi="华文楷体" w:eastAsia="华文楷体"/>
          <w:sz w:val="28"/>
          <w:szCs w:val="28"/>
        </w:rPr>
        <w:t>的具备这样一种理</w:t>
      </w:r>
      <w:del w:id="582" w:author="Administrator" w:date="2015-07-11T06:23:00Z">
        <w:r>
          <w:rPr>
            <w:rFonts w:hint="eastAsia" w:ascii="华文楷体" w:hAnsi="华文楷体" w:eastAsia="华文楷体"/>
            <w:sz w:val="28"/>
            <w:szCs w:val="28"/>
          </w:rPr>
          <w:delText>正</w:delText>
        </w:r>
      </w:del>
      <w:ins w:id="583" w:author="Administrator" w:date="2015-07-11T06:23:00Z">
        <w:r>
          <w:rPr>
            <w:rFonts w:hint="eastAsia" w:ascii="华文楷体" w:hAnsi="华文楷体" w:eastAsia="华文楷体"/>
            <w:sz w:val="28"/>
            <w:szCs w:val="28"/>
            <w:lang w:eastAsia="zh-CN"/>
          </w:rPr>
          <w:t>证</w:t>
        </w:r>
      </w:ins>
      <w:r>
        <w:rPr>
          <w:rFonts w:hint="eastAsia" w:ascii="华文楷体" w:hAnsi="华文楷体" w:eastAsia="华文楷体"/>
          <w:sz w:val="28"/>
          <w:szCs w:val="28"/>
        </w:rPr>
        <w:t>智慧的人</w:t>
      </w:r>
      <w:ins w:id="584" w:author="Administrator" w:date="2015-07-11T0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他就可以公正的进行观察，到底对方的观点是不是真正的合理的</w:t>
      </w:r>
      <w:ins w:id="585" w:author="Administrator" w:date="2015-07-11T0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通过前面的这个分析观察，分析</w:t>
      </w:r>
      <w:del w:id="586" w:author="Administrator" w:date="2015-07-11T06:23:00Z">
        <w:r>
          <w:rPr>
            <w:rFonts w:hint="eastAsia" w:ascii="华文楷体" w:hAnsi="华文楷体" w:eastAsia="华文楷体"/>
            <w:sz w:val="28"/>
            <w:szCs w:val="28"/>
          </w:rPr>
          <w:delText>项</w:delText>
        </w:r>
      </w:del>
      <w:ins w:id="587" w:author="Administrator" w:date="2015-07-11T06:23:00Z">
        <w:r>
          <w:rPr>
            <w:rFonts w:hint="eastAsia" w:ascii="华文楷体" w:hAnsi="华文楷体" w:eastAsia="华文楷体"/>
            <w:sz w:val="28"/>
            <w:szCs w:val="28"/>
            <w:lang w:eastAsia="zh-CN"/>
          </w:rPr>
          <w:t>下来</w:t>
        </w:r>
      </w:ins>
      <w:r>
        <w:rPr>
          <w:rFonts w:hint="eastAsia" w:ascii="华文楷体" w:hAnsi="华文楷体" w:eastAsia="华文楷体"/>
          <w:sz w:val="28"/>
          <w:szCs w:val="28"/>
        </w:rPr>
        <w:t>的时候呢</w:t>
      </w:r>
      <w:ins w:id="588" w:author="Administrator" w:date="2015-07-11T06:23: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实际上不管是从本体也好从反体也好所谓的如果你不承认阿赖耶识，是把第六识安立成阿赖耶，</w:t>
      </w:r>
      <w:del w:id="589" w:author="Administrator" w:date="2015-07-11T06:24:00Z">
        <w:r>
          <w:rPr>
            <w:rFonts w:hint="eastAsia" w:ascii="华文楷体" w:hAnsi="华文楷体" w:eastAsia="华文楷体"/>
            <w:sz w:val="28"/>
            <w:szCs w:val="28"/>
          </w:rPr>
          <w:delText>40.03</w:delText>
        </w:r>
      </w:del>
    </w:p>
    <w:p>
      <w:pPr>
        <w:ind w:firstLine="570"/>
        <w:rPr>
          <w:ins w:id="590" w:author="Administrator" w:date="2015-07-11T16:37:27Z"/>
          <w:rFonts w:hint="eastAsia" w:ascii="华文楷体" w:hAnsi="华文楷体" w:eastAsia="华文楷体"/>
          <w:sz w:val="28"/>
          <w:szCs w:val="28"/>
        </w:rPr>
      </w:pPr>
      <w:del w:id="591" w:author="Administrator" w:date="2015-07-11T06:24:00Z">
        <w:r>
          <w:rPr>
            <w:rFonts w:hint="eastAsia" w:ascii="华文楷体" w:hAnsi="华文楷体" w:eastAsia="华文楷体"/>
            <w:sz w:val="28"/>
            <w:szCs w:val="28"/>
          </w:rPr>
          <w:delText>39:55 实际上不管是从本体也好，还是从反体也好，所谓的就是如果你不承认阿赖耶识，不承认阿赖耶识，只是把第六识安立成阿赖耶 ，</w:delText>
        </w:r>
      </w:del>
      <w:r>
        <w:rPr>
          <w:rFonts w:hint="eastAsia" w:ascii="华文楷体" w:hAnsi="华文楷体" w:eastAsia="华文楷体"/>
          <w:sz w:val="28"/>
          <w:szCs w:val="28"/>
        </w:rPr>
        <w:t>实际上这个问题呢是还可以观察的，不是了义的一种说法。</w:t>
      </w:r>
    </w:p>
    <w:p>
      <w:pPr>
        <w:ind w:firstLine="570"/>
        <w:rPr>
          <w:ins w:id="592" w:author="Administrator" w:date="2015-07-11T16:37:31Z"/>
          <w:rFonts w:hint="eastAsia" w:ascii="黑体" w:hAnsi="黑体" w:eastAsia="黑体" w:cs="黑体"/>
          <w:sz w:val="28"/>
          <w:szCs w:val="28"/>
          <w:rPrChange w:id="593" w:author="Administrator" w:date="2015-07-11T16:37:3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594" w:author="Administrator" w:date="2015-07-11T16:37:37Z">
            <w:rPr>
              <w:rFonts w:hint="eastAsia" w:ascii="华文楷体" w:hAnsi="华文楷体" w:eastAsia="华文楷体"/>
              <w:sz w:val="28"/>
              <w:szCs w:val="28"/>
            </w:rPr>
          </w:rPrChange>
        </w:rPr>
        <w:t>我们自宗认为:这位亲教师也是承认八识聚的,对于这一点,只要没有遭遇棍棒等迎头痛击的灾难,根本不必担心会出现理证的妨害。】</w:t>
      </w:r>
    </w:p>
    <w:p>
      <w:pPr>
        <w:ind w:firstLine="570"/>
        <w:rPr>
          <w:ins w:id="595" w:author="Administrator" w:date="2015-07-11T16:43:00Z"/>
          <w:rFonts w:hint="eastAsia" w:ascii="华文楷体" w:hAnsi="华文楷体" w:eastAsia="华文楷体"/>
          <w:sz w:val="28"/>
          <w:szCs w:val="28"/>
        </w:rPr>
      </w:pPr>
      <w:r>
        <w:rPr>
          <w:rFonts w:hint="eastAsia" w:ascii="华文楷体" w:hAnsi="华文楷体" w:eastAsia="华文楷体"/>
          <w:sz w:val="28"/>
          <w:szCs w:val="28"/>
        </w:rPr>
        <w:t>那么就是说我们自宗麦彭仁波切为主这个宁玛派的这个观点呢，就是说这位亲教师，静命论师也是承认八识聚的，肯定承认八识聚。对于亲教师承认八识聚的观点,只要没有遇到棍棒的迎头痛击，理证方面的妨害是根本不需要担心的。就因为有些，有些时候呢在辩论的时候，辩论到后面的时候也许就辩论不过了，他就棍棒来打。他说是，如果，麦彭仁波切的意思就是说，如果这个情况我们就还可以观察，因为已经遇到了棍棒迎头痛击的灾难了。但如果没有遇到这个棍棒的这个灾难的话，那么理证上面，那不管怎么样，不会担心出现理证的妨害。这个方面也是麦彭仁波切词句上的说法而已。因为在藏地当中呢，麦彭仁波切他的这个，一方面智慧、神通啊，这方面非常超群，一方面就是说他的这个，他这样一种这个身体方面的力量非常大，也非常大的。那么在传记当中也是调伏这个，调伏盗贼，盗贼在路上抢他的时候，他就说是这个，我的名字叫做麦彭仁，麦彭仁是不败的意思，谁都不败。要辩论的话也是不败的，然后要打架的话也是不败的。像这样的话就说是</w:t>
      </w:r>
      <w:del w:id="596" w:author="Administrator" w:date="2015-07-11T16:39:19Z">
        <w:r>
          <w:rPr>
            <w:rFonts w:hint="eastAsia" w:ascii="华文楷体" w:hAnsi="华文楷体" w:eastAsia="华文楷体"/>
            <w:sz w:val="28"/>
            <w:szCs w:val="28"/>
          </w:rPr>
          <w:delText>通</w:delText>
        </w:r>
      </w:del>
      <w:ins w:id="597" w:author="Administrator" w:date="2015-07-11T16:39:19Z">
        <w:r>
          <w:rPr>
            <w:rFonts w:hint="eastAsia" w:ascii="华文楷体" w:hAnsi="华文楷体" w:eastAsia="华文楷体"/>
            <w:sz w:val="28"/>
            <w:szCs w:val="28"/>
            <w:lang w:eastAsia="zh-CN"/>
          </w:rPr>
          <w:t>冲</w:t>
        </w:r>
      </w:ins>
      <w:r>
        <w:rPr>
          <w:rFonts w:hint="eastAsia" w:ascii="华文楷体" w:hAnsi="华文楷体" w:eastAsia="华文楷体"/>
          <w:sz w:val="28"/>
          <w:szCs w:val="28"/>
        </w:rPr>
        <w:t>过去就说是使用神通哪，</w:t>
      </w:r>
      <w:del w:id="598" w:author="Administrator" w:date="2015-07-11T16:39:29Z">
        <w:r>
          <w:rPr>
            <w:rFonts w:hint="eastAsia" w:ascii="华文楷体" w:hAnsi="华文楷体" w:eastAsia="华文楷体"/>
            <w:sz w:val="28"/>
            <w:szCs w:val="28"/>
          </w:rPr>
          <w:delText>通</w:delText>
        </w:r>
      </w:del>
      <w:ins w:id="599" w:author="Administrator" w:date="2015-07-11T16:39:29Z">
        <w:r>
          <w:rPr>
            <w:rFonts w:hint="eastAsia" w:ascii="华文楷体" w:hAnsi="华文楷体" w:eastAsia="华文楷体"/>
            <w:sz w:val="28"/>
            <w:szCs w:val="28"/>
            <w:lang w:eastAsia="zh-CN"/>
          </w:rPr>
          <w:t>冲</w:t>
        </w:r>
      </w:ins>
      <w:r>
        <w:rPr>
          <w:rFonts w:hint="eastAsia" w:ascii="华文楷体" w:hAnsi="华文楷体" w:eastAsia="华文楷体"/>
          <w:sz w:val="28"/>
          <w:szCs w:val="28"/>
        </w:rPr>
        <w:t>过去之后呢，把这些盗贼全部调伏了，  像这样的话也是有一个不败的。还有一，传记当中就是说是这个力量非常大，在这个以前，见他上师的时候，他的上师有很多门卫啊，就是说康巴的这些门卫，高高大大的这些门卫，这些喇嘛。像这样的话就说他见上师的时候不让进。麦彭仁波切左手按几个，右手按几个，然后按到边边上，然后他就进去了，冲进去了。像这样也是那次就显现上是大彻大悟嘛。冲进去之后，他上师正坐在床上面， 用大缸</w:t>
      </w:r>
      <w:del w:id="600" w:author="Administrator" w:date="2015-07-11T16:41:07Z">
        <w:r>
          <w:rPr>
            <w:rFonts w:hint="eastAsia" w:ascii="华文楷体" w:hAnsi="华文楷体" w:eastAsia="华文楷体"/>
            <w:sz w:val="28"/>
            <w:szCs w:val="28"/>
          </w:rPr>
          <w:delText>？（42:01）</w:delText>
        </w:r>
      </w:del>
      <w:r>
        <w:rPr>
          <w:rFonts w:hint="eastAsia" w:ascii="华文楷体" w:hAnsi="华文楷体" w:eastAsia="华文楷体"/>
          <w:sz w:val="28"/>
          <w:szCs w:val="28"/>
        </w:rPr>
        <w:t>把脑袋蒙住。他进去之后呢，就觉得好像是，就是说，不知道怎么办了。他就坐在上师面前，他不知道，正在不知道怎么办的时候上师突然从衣服里面伸出一只手抓住他，抓住他之后呢就喊一下“</w:t>
      </w:r>
      <w:del w:id="601" w:author="Administrator" w:date="2015-07-11T16:40:35Z">
        <w:r>
          <w:rPr>
            <w:rFonts w:hint="eastAsia" w:ascii="华文楷体" w:hAnsi="华文楷体" w:eastAsia="华文楷体"/>
            <w:sz w:val="28"/>
            <w:szCs w:val="28"/>
          </w:rPr>
          <w:delText>阿卫”（42:15）</w:delText>
        </w:r>
      </w:del>
      <w:ins w:id="602" w:author="Administrator" w:date="2015-07-11T16:40:35Z">
        <w:r>
          <w:rPr>
            <w:rFonts w:hint="eastAsia" w:ascii="华文楷体" w:hAnsi="华文楷体" w:eastAsia="华文楷体"/>
            <w:sz w:val="28"/>
            <w:szCs w:val="28"/>
            <w:lang w:eastAsia="zh-CN"/>
          </w:rPr>
          <w:t>啊</w:t>
        </w:r>
      </w:ins>
      <w:ins w:id="603" w:author="Administrator" w:date="2015-07-11T16:40:50Z">
        <w:r>
          <w:rPr>
            <w:rFonts w:hint="eastAsia" w:ascii="华文楷体" w:hAnsi="华文楷体" w:eastAsia="华文楷体"/>
            <w:sz w:val="28"/>
            <w:szCs w:val="28"/>
            <w:lang w:eastAsia="zh-CN"/>
          </w:rPr>
          <w:t>、</w:t>
        </w:r>
      </w:ins>
      <w:ins w:id="604" w:author="Administrator" w:date="2015-07-11T16:40:55Z">
        <w:r>
          <w:rPr>
            <w:rFonts w:hint="eastAsia" w:ascii="华文楷体" w:hAnsi="华文楷体" w:eastAsia="华文楷体"/>
            <w:sz w:val="28"/>
            <w:szCs w:val="28"/>
            <w:lang w:eastAsia="zh-CN"/>
          </w:rPr>
          <w:t>喂</w:t>
        </w:r>
      </w:ins>
      <w:ins w:id="605" w:author="Administrator" w:date="2015-07-11T16:41:00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像这样的话一下子他就大彻大悟，显现的，像这样显现大彻大悟的。 所以像这样的话就可以知道就不管</w:t>
      </w:r>
      <w:ins w:id="606" w:author="Administrator" w:date="2015-07-11T16:41:22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哪个方面讲，从他的智慧啊，从他的这样一种这个身体方面讲都是这个就是不败的。所以说你遇到这个棍棒的迎头痛击，像这样的话遇到棍棒也不一定害怕。从词句上来讲的话这句话的意思要说明什么呢，就是说是如果你要在理证上面讲的话没有一点妨害。根本不用担心出现什么理证的妨害，非常有自信的一种说法，非常有自信的说法。前面这个没有遇到棍棒的迎头痛击只是个修饰而已，他主要说明的就是根本不</w:t>
      </w:r>
      <w:del w:id="607" w:author="Administrator" w:date="2015-07-11T16:42:00Z">
        <w:r>
          <w:rPr>
            <w:rFonts w:hint="eastAsia" w:ascii="华文楷体" w:hAnsi="华文楷体" w:eastAsia="华文楷体"/>
            <w:sz w:val="28"/>
            <w:szCs w:val="28"/>
          </w:rPr>
          <w:delText>用</w:delText>
        </w:r>
      </w:del>
      <w:ins w:id="608" w:author="Administrator" w:date="2015-07-11T16:42:00Z">
        <w:r>
          <w:rPr>
            <w:rFonts w:hint="eastAsia" w:ascii="华文楷体" w:hAnsi="华文楷体" w:eastAsia="华文楷体"/>
            <w:sz w:val="28"/>
            <w:szCs w:val="28"/>
            <w:lang w:eastAsia="zh-CN"/>
          </w:rPr>
          <w:t>必</w:t>
        </w:r>
      </w:ins>
      <w:r>
        <w:rPr>
          <w:rFonts w:hint="eastAsia" w:ascii="华文楷体" w:hAnsi="华文楷体" w:eastAsia="华文楷体"/>
          <w:sz w:val="28"/>
          <w:szCs w:val="28"/>
        </w:rPr>
        <w:t>担心出现理证的妨害，非常非常有这个自信的方式安立了。静命论师肯定是，绝对是承许阿赖耶识的。所以说宁玛派的这个观点很明确，名言谛当中可以承许阿赖耶识。名言谛当中可以承许阿赖耶识这个原因呢，那后面还要讲到，后面还是要讲到的。因为就是说你在名言当中说它没有，你必定要有名言的妨害。那么就是说如果在名言量面前没有妨害它是肯定可以</w:t>
      </w:r>
      <w:del w:id="609" w:author="Administrator" w:date="2015-07-11T16:42:40Z">
        <w:r>
          <w:rPr>
            <w:rFonts w:hint="eastAsia" w:ascii="华文楷体" w:hAnsi="华文楷体" w:eastAsia="华文楷体"/>
            <w:sz w:val="28"/>
            <w:szCs w:val="28"/>
          </w:rPr>
          <w:delText>承许</w:delText>
        </w:r>
      </w:del>
      <w:ins w:id="610" w:author="Administrator" w:date="2015-07-11T16:42:40Z">
        <w:r>
          <w:rPr>
            <w:rFonts w:hint="eastAsia" w:ascii="华文楷体" w:hAnsi="华文楷体" w:eastAsia="华文楷体"/>
            <w:sz w:val="28"/>
            <w:szCs w:val="28"/>
            <w:lang w:eastAsia="zh-CN"/>
          </w:rPr>
          <w:t>成立</w:t>
        </w:r>
      </w:ins>
      <w:r>
        <w:rPr>
          <w:rFonts w:hint="eastAsia" w:ascii="华文楷体" w:hAnsi="华文楷体" w:eastAsia="华文楷体"/>
          <w:sz w:val="28"/>
          <w:szCs w:val="28"/>
        </w:rPr>
        <w:t>的。尤其是阿赖耶识当中，像阿赖耶识这个问题，在名言当中安立是绝对没有丝毫妨害的，就这个意思。</w:t>
      </w:r>
    </w:p>
    <w:p>
      <w:pPr>
        <w:ind w:firstLine="570"/>
        <w:rPr>
          <w:ins w:id="611" w:author="Administrator" w:date="2015-07-11T16:43:04Z"/>
          <w:rFonts w:hint="eastAsia" w:ascii="黑体" w:hAnsi="黑体" w:eastAsia="黑体" w:cs="黑体"/>
          <w:sz w:val="28"/>
          <w:szCs w:val="28"/>
          <w:rPrChange w:id="612" w:author="Administrator" w:date="2015-07-11T16:43:08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613" w:author="Administrator" w:date="2015-07-11T16:43:08Z">
            <w:rPr>
              <w:rFonts w:hint="eastAsia" w:ascii="华文楷体" w:hAnsi="华文楷体" w:eastAsia="华文楷体"/>
              <w:sz w:val="28"/>
              <w:szCs w:val="28"/>
            </w:rPr>
          </w:rPrChange>
        </w:rPr>
        <w:t>正因为必然承许八识聚转依的五智等,此论才成了大乘总轨的最妙庄严。】</w:t>
      </w:r>
    </w:p>
    <w:p>
      <w:pPr>
        <w:ind w:firstLine="570"/>
        <w:rPr>
          <w:ins w:id="614" w:author="Administrator" w:date="2015-07-11T16:44:33Z"/>
          <w:rFonts w:hint="eastAsia" w:ascii="华文楷体" w:hAnsi="华文楷体" w:eastAsia="华文楷体"/>
          <w:sz w:val="28"/>
          <w:szCs w:val="28"/>
        </w:rPr>
      </w:pPr>
      <w:r>
        <w:rPr>
          <w:rFonts w:hint="eastAsia" w:ascii="华文楷体" w:hAnsi="华文楷体" w:eastAsia="华文楷体"/>
          <w:sz w:val="28"/>
          <w:szCs w:val="28"/>
        </w:rPr>
        <w:t>那么就是因为呢必须承许八识聚转依为五智，所以说呢这个论典才成了大乘总轨的最妙庄严。那么如果你不承许八识聚的话</w:t>
      </w:r>
      <w:ins w:id="615" w:author="Administrator" w:date="2015-07-11T16:43:35Z">
        <w:r>
          <w:rPr>
            <w:rFonts w:hint="eastAsia" w:ascii="华文楷体" w:hAnsi="华文楷体" w:eastAsia="华文楷体"/>
            <w:sz w:val="28"/>
            <w:szCs w:val="28"/>
            <w:lang w:eastAsia="zh-CN"/>
          </w:rPr>
          <w:t>，</w:t>
        </w:r>
      </w:ins>
      <w:r>
        <w:rPr>
          <w:rFonts w:hint="eastAsia" w:ascii="华文楷体" w:hAnsi="华文楷体" w:eastAsia="华文楷体"/>
          <w:sz w:val="28"/>
          <w:szCs w:val="28"/>
        </w:rPr>
        <w:t>也没办法承许八识聚转依的五智了。那么如果你前面说阿赖耶不存在，阿赖耶不存在。那么阿赖耶不存在的话，那么就是说和他这个相对等，相对等的染污意识第七识，末那识也不存在了。那么如果是这样的话那么八识聚转五智这个就不圆满，就不圆满了，就不能不可能成为大乘总轨的最妙庄严。那么因为承许了这个第八识的，那么就前面说的，染污意识没有抵触可以立足。那么这样安立的时候呢，那么就是说这个八识转五智这个观点才可以承许，所以说此论才成了大乘总轨的最妙庄严。</w:t>
      </w:r>
    </w:p>
    <w:p>
      <w:pPr>
        <w:ind w:firstLine="570"/>
        <w:rPr>
          <w:ins w:id="616" w:author="Administrator" w:date="2015-07-11T16:44:36Z"/>
          <w:rFonts w:hint="eastAsia" w:ascii="黑体" w:hAnsi="黑体" w:eastAsia="黑体" w:cs="黑体"/>
          <w:sz w:val="28"/>
          <w:szCs w:val="28"/>
          <w:rPrChange w:id="617" w:author="Administrator" w:date="2015-07-11T16:44:44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618" w:author="Administrator" w:date="2015-07-11T16:44:44Z">
            <w:rPr>
              <w:rFonts w:hint="eastAsia" w:ascii="华文楷体" w:hAnsi="华文楷体" w:eastAsia="华文楷体"/>
              <w:sz w:val="28"/>
              <w:szCs w:val="28"/>
            </w:rPr>
          </w:rPrChange>
        </w:rPr>
        <w:t>名言中,不偏堕于染污意识及各自之识的明觉识本体、受持无始以来习气的一个识〖阿赖耶〗存在非但毫不相违,而且必须存在,这一点以理成立。】</w:t>
      </w:r>
    </w:p>
    <w:p>
      <w:pPr>
        <w:ind w:firstLine="570"/>
        <w:rPr>
          <w:ins w:id="619" w:author="Administrator" w:date="2015-07-11T16:46:10Z"/>
          <w:rFonts w:hint="eastAsia" w:ascii="华文楷体" w:hAnsi="华文楷体" w:eastAsia="华文楷体"/>
          <w:sz w:val="28"/>
          <w:szCs w:val="28"/>
        </w:rPr>
      </w:pPr>
      <w:r>
        <w:rPr>
          <w:rFonts w:hint="eastAsia" w:ascii="华文楷体" w:hAnsi="华文楷体" w:eastAsia="华文楷体"/>
          <w:sz w:val="28"/>
          <w:szCs w:val="28"/>
        </w:rPr>
        <w:t>那么这一段当中呢，实际上是，就是</w:t>
      </w:r>
      <w:del w:id="620" w:author="Administrator" w:date="2015-07-11T16:45:00Z">
        <w:r>
          <w:rPr>
            <w:rFonts w:hint="eastAsia" w:ascii="华文楷体" w:hAnsi="华文楷体" w:eastAsia="华文楷体"/>
            <w:sz w:val="28"/>
            <w:szCs w:val="28"/>
          </w:rPr>
          <w:delText>说</w:delText>
        </w:r>
      </w:del>
      <w:r>
        <w:rPr>
          <w:rFonts w:hint="eastAsia" w:ascii="华文楷体" w:hAnsi="华文楷体" w:eastAsia="华文楷体"/>
          <w:sz w:val="28"/>
          <w:szCs w:val="28"/>
        </w:rPr>
        <w:t>给我们说明一个阿赖耶识它的这样一种状态，到底是如何存在的。因为有的时候我们觉得阿赖耶识，他觉得非常非常一种深妙，很奥妙的一个东西，本来实际上阿赖耶识它也是比较奥妙的，也是比较奥妙的。所以说佛陀在就是说《解深密经》当中也是这样子讲过嘛，“阿陀那识甚深细”，啊就是说是这个“一切种子如瀑流，我于众生不开演，恐彼分别执为我”像这样的话就是说这样一种阿赖耶识它是很</w:t>
      </w:r>
      <w:del w:id="621" w:author="Administrator" w:date="2015-07-11T16:45:35Z">
        <w:r>
          <w:rPr>
            <w:rFonts w:hint="eastAsia" w:ascii="华文楷体" w:hAnsi="华文楷体" w:eastAsia="华文楷体"/>
            <w:sz w:val="28"/>
            <w:szCs w:val="28"/>
          </w:rPr>
          <w:delText>神</w:delText>
        </w:r>
      </w:del>
      <w:ins w:id="622" w:author="Administrator" w:date="2015-07-11T16:45:35Z">
        <w:r>
          <w:rPr>
            <w:rFonts w:hint="eastAsia" w:ascii="华文楷体" w:hAnsi="华文楷体" w:eastAsia="华文楷体"/>
            <w:sz w:val="28"/>
            <w:szCs w:val="28"/>
            <w:lang w:eastAsia="zh-CN"/>
          </w:rPr>
          <w:t>深</w:t>
        </w:r>
      </w:ins>
      <w:r>
        <w:rPr>
          <w:rFonts w:hint="eastAsia" w:ascii="华文楷体" w:hAnsi="华文楷体" w:eastAsia="华文楷体"/>
          <w:sz w:val="28"/>
          <w:szCs w:val="28"/>
        </w:rPr>
        <w:t>奇的。一方面就是我们觉得很</w:t>
      </w:r>
      <w:del w:id="623" w:author="Administrator" w:date="2015-07-11T16:45:42Z">
        <w:r>
          <w:rPr>
            <w:rFonts w:hint="eastAsia" w:ascii="华文楷体" w:hAnsi="华文楷体" w:eastAsia="华文楷体"/>
            <w:sz w:val="28"/>
            <w:szCs w:val="28"/>
          </w:rPr>
          <w:delText>神</w:delText>
        </w:r>
      </w:del>
      <w:ins w:id="624" w:author="Administrator" w:date="2015-07-11T16:45:42Z">
        <w:r>
          <w:rPr>
            <w:rFonts w:hint="eastAsia" w:ascii="华文楷体" w:hAnsi="华文楷体" w:eastAsia="华文楷体"/>
            <w:sz w:val="28"/>
            <w:szCs w:val="28"/>
            <w:lang w:eastAsia="zh-CN"/>
          </w:rPr>
          <w:t>深</w:t>
        </w:r>
      </w:ins>
      <w:r>
        <w:rPr>
          <w:rFonts w:hint="eastAsia" w:ascii="华文楷体" w:hAnsi="华文楷体" w:eastAsia="华文楷体"/>
          <w:sz w:val="28"/>
          <w:szCs w:val="28"/>
        </w:rPr>
        <w:t>奇，抓不住，到底阿赖耶识到底是什么呢，抓不住。那么像这样的话就虽然有很多安立的方式。但是在这个地方呢，就是说无垢光尊者的观点，还有此处的观点告诉我们，所谓的阿赖耶识到底是怎么样存在的。</w:t>
      </w:r>
    </w:p>
    <w:p>
      <w:pPr>
        <w:ind w:firstLine="570"/>
        <w:rPr>
          <w:ins w:id="625" w:author="Administrator" w:date="2015-07-11T16:46:12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626" w:author="Administrator" w:date="2015-07-11T16:46:18Z">
            <w:rPr>
              <w:rFonts w:hint="eastAsia" w:ascii="华文楷体" w:hAnsi="华文楷体" w:eastAsia="华文楷体"/>
              <w:sz w:val="28"/>
              <w:szCs w:val="28"/>
            </w:rPr>
          </w:rPrChange>
        </w:rPr>
        <w:t>名言中,不偏堕于染污意识及各自之识的明觉识本体</w:t>
      </w:r>
      <w:r>
        <w:rPr>
          <w:rFonts w:hint="eastAsia" w:ascii="华文楷体" w:hAnsi="华文楷体" w:eastAsia="华文楷体"/>
          <w:sz w:val="28"/>
          <w:szCs w:val="28"/>
        </w:rPr>
        <w:t>】</w:t>
      </w:r>
    </w:p>
    <w:p>
      <w:pPr>
        <w:ind w:firstLine="570"/>
        <w:rPr>
          <w:ins w:id="627" w:author="Administrator" w:date="2015-07-11T16:56:18Z"/>
          <w:rFonts w:hint="eastAsia" w:ascii="华文楷体" w:hAnsi="华文楷体" w:eastAsia="华文楷体"/>
          <w:sz w:val="28"/>
          <w:szCs w:val="28"/>
        </w:rPr>
      </w:pPr>
      <w:r>
        <w:rPr>
          <w:rFonts w:hint="eastAsia" w:ascii="华文楷体" w:hAnsi="华文楷体" w:eastAsia="华文楷体"/>
          <w:sz w:val="28"/>
          <w:szCs w:val="28"/>
        </w:rPr>
        <w:t>就是这个。那么不偏堕于染污意识，就是说不单单是偏堕在染污意识当中，也不偏堕在各自识当中的这个明觉识本体，就是说这样一种这个阿赖耶识他是一种明觉的一种自性，明清的一个本体，明清的本体。那么这种明清的本体呢，它不偏堕在单独的各个识当中，不偏堕在各个识当中。那么就是说在每一，也就是说在每一个识当中都具备这个明清的本体。每个识当中都具备明清的本体。染污意识当中也有这样一种明清的本体。然后呢就是说在眼识当中有明清的本体，耳识当中有明清的本体。那么这个明清的本体这部分就是阿赖耶识，就是阿赖耶识。比如说我们现在打比喻就这个眼识啊，这个眼识现在我们能够看到，我们能够很清楚的看到这个书，我们很清楚的能够看到外面的景色。实际上这个，在这个眼识当中有一个取境</w:t>
      </w:r>
      <w:del w:id="628" w:author="Administrator" w:date="2015-07-11T16:47:38Z">
        <w:r>
          <w:rPr>
            <w:rFonts w:hint="eastAsia" w:ascii="华文楷体" w:hAnsi="华文楷体" w:eastAsia="华文楷体"/>
            <w:sz w:val="28"/>
            <w:szCs w:val="28"/>
          </w:rPr>
          <w:delText>（</w:delText>
        </w:r>
      </w:del>
      <w:del w:id="629" w:author="Administrator" w:date="2015-07-11T16:47:37Z">
        <w:r>
          <w:rPr>
            <w:rFonts w:hint="eastAsia" w:ascii="华文楷体" w:hAnsi="华文楷体" w:eastAsia="华文楷体"/>
            <w:sz w:val="28"/>
            <w:szCs w:val="28"/>
          </w:rPr>
          <w:delText>是这么写</w:delText>
        </w:r>
      </w:del>
      <w:del w:id="630" w:author="Administrator" w:date="2015-07-11T16:47:36Z">
        <w:r>
          <w:rPr>
            <w:rFonts w:hint="eastAsia" w:ascii="华文楷体" w:hAnsi="华文楷体" w:eastAsia="华文楷体"/>
            <w:sz w:val="28"/>
            <w:szCs w:val="28"/>
          </w:rPr>
          <w:delText>吗？</w:delText>
        </w:r>
      </w:del>
      <w:del w:id="631" w:author="Administrator" w:date="2015-07-11T16:47:35Z">
        <w:r>
          <w:rPr>
            <w:rFonts w:hint="eastAsia" w:ascii="华文楷体" w:hAnsi="华文楷体" w:eastAsia="华文楷体"/>
            <w:sz w:val="28"/>
            <w:szCs w:val="28"/>
          </w:rPr>
          <w:delText>46:</w:delText>
        </w:r>
      </w:del>
      <w:del w:id="632" w:author="Administrator" w:date="2015-07-11T16:47:34Z">
        <w:r>
          <w:rPr>
            <w:rFonts w:hint="eastAsia" w:ascii="华文楷体" w:hAnsi="华文楷体" w:eastAsia="华文楷体"/>
            <w:sz w:val="28"/>
            <w:szCs w:val="28"/>
          </w:rPr>
          <w:delText>18）</w:delText>
        </w:r>
      </w:del>
      <w:r>
        <w:rPr>
          <w:rFonts w:hint="eastAsia" w:ascii="华文楷体" w:hAnsi="华文楷体" w:eastAsia="华文楷体"/>
          <w:sz w:val="28"/>
          <w:szCs w:val="28"/>
        </w:rPr>
        <w:t>这部分，取境这部分倒不是阿赖耶识的本体。就在这个里面有一个很明清的部分，很明清，每个人都能够感觉得到的，这个明清的部分就是阿赖耶识。还有就是说是听声音，就是取境这部分，这个不是阿赖耶识，这是耳识。然后就这个明清这部分你听得很清楚，这个明清这部分就是阿赖耶识。鼻识、色识、身识，都是这样的。每个识他都有一个明清这部分。那每个识的明清部分这个本体呢实际上就是阿赖耶识这个自性。它是在一个，它是在一切识当中的，它是在一切识当中。就是因为这样，这样一种本体的缘故呢，就是因为阿赖耶识它是在每个识当中都存在，明清这部分。所以说我们再看，我们就是说学习过《入中论》的道友，学习过《入中论》的道友我们就回忆一下，在《入中论》当中，它在破阿赖耶识的时候，它在破这样一种所谓自证的时候，它是怎么破的。它是哪一识，哪个意识在破的。 那我们就想着，你把意识破完了，你阿赖耶识没破掉呢。它就是因为这个阿赖耶识，它就是在意识，它和意识这些本体当中，和实的本体，没办法单独的区别开来。所以说</w:t>
      </w:r>
      <w:del w:id="633" w:author="Administrator" w:date="2015-07-11T16:49:03Z">
        <w:r>
          <w:rPr>
            <w:rFonts w:hint="eastAsia" w:ascii="华文楷体" w:hAnsi="华文楷体" w:eastAsia="华文楷体"/>
            <w:sz w:val="28"/>
            <w:szCs w:val="28"/>
          </w:rPr>
          <w:delText>单</w:delText>
        </w:r>
      </w:del>
      <w:ins w:id="634" w:author="Administrator" w:date="2015-07-11T16:49:03Z">
        <w:r>
          <w:rPr>
            <w:rFonts w:hint="eastAsia" w:ascii="华文楷体" w:hAnsi="华文楷体" w:eastAsia="华文楷体"/>
            <w:sz w:val="28"/>
            <w:szCs w:val="28"/>
            <w:lang w:eastAsia="zh-CN"/>
          </w:rPr>
          <w:t>当</w:t>
        </w:r>
      </w:ins>
      <w:r>
        <w:rPr>
          <w:rFonts w:hint="eastAsia" w:ascii="华文楷体" w:hAnsi="华文楷体" w:eastAsia="华文楷体"/>
          <w:sz w:val="28"/>
          <w:szCs w:val="28"/>
        </w:rPr>
        <w:t>把这个意识的自证部分破完之后，阿赖耶识的这样本体，自证的本体，和阿赖耶的本体，实际就上已经破完了。所以说就单独来讲的话你是，破识的时候破眼识、破耳识、破身识乃至于破意识。把这个意识破完之后，因为阿赖耶它这个意识当中它没有偏袒而存在的。 它都具备这个明清的状态，所以说当你的这个眼识破完之后，当然你的眼识取境部分也破完了，眼识的明清这部分也破完了。所以说在破完的时候，相当于眼识、阿赖耶识就同时就破完了。就是说像这样的话，讲的时候呢我们就知道无垢光尊者的大车疏当中也这样安立的，那么在此处呢，就是说不偏堕于染污意识，不偏堕的各个识的明觉识，就是明清的这个识的本体。这个方面是可以存在的，这个方面是一个角度啊，就是它存在在哪个地方呢，实际上每天我们在受用，每天都在有一个明清部分，只不过你不讲的时候呢，很多时候，很多时候不了知而已，讲了之后我们就，实际上这样一种这个明清这部分呢，就是讲阿赖耶识。这个是从明清部分，还有呢就是它的功效呢，能够受持无始以来习气的一个识。它是能够受持无始以来的习气。那么这个习气呢，它不能够存在在，它没办法存在在这个眼识等上面，眼识等上面不能持种。一种观点来讲眼识上面不能持种的。那么真正能够持种就是阿赖耶。阿赖耶识可以持种，阿赖耶识它是比较稳固的，而眼识一方面呢是不稳固的，它有变化，它变化它不稳固，而阿赖耶识相对于这些识来讲，它就是具有一种稳固的一种状态。有些地方打比喻就像这个下雪的时候。下雪的时候，冬天下雪的时候你在这个雪上面倒一点墨水，显现上面呢好像是这个墨水倒在了雪地上面了。但实际上随着雪一化的时候，雪会化的，雪一化最后你会发现这个墨水还是倒地上。所以真正这个雪啊，无法持种。这个雪相当于是这个第六识，阿赖耶识相当于这个地，相当于地一样。所以最初的时候似乎是眼识在持种，但真正来讲的话是阿赖耶识在持种的，只有阿赖耶识才能持种。因为这个其他的识它的变化很厉害的，无常变化很快，那很厉害。那么就阿赖耶识来讲，虽然它的本体是刹那生灭的，但是它的这样一种这个相续很稳固，从无始以来乃至于，唯识宗的观点，乃至于在成佛，这个阿赖耶识的本体都不灭。只有一个这样一种坚住的，那么就是说相续坚住，并不是说它的这个像恒常的法一样不变，就它的相续有这个坚住的本体，才能够真正的持种。如果你的这个相，你的这个持种的东西不稳固了，不稳固之后你这个，后面因果就会错乱。为什么因果会错乱呢。你这个种子</w:t>
      </w:r>
      <w:del w:id="635" w:author="Administrator" w:date="2015-07-11T16:54:37Z">
        <w:r>
          <w:rPr>
            <w:rFonts w:hint="eastAsia" w:ascii="华文楷体" w:hAnsi="华文楷体" w:eastAsia="华文楷体"/>
            <w:sz w:val="28"/>
            <w:szCs w:val="28"/>
          </w:rPr>
          <w:delText>XX50:10</w:delText>
        </w:r>
      </w:del>
      <w:ins w:id="636" w:author="Administrator" w:date="2015-07-11T16:54:37Z">
        <w:r>
          <w:rPr>
            <w:rFonts w:hint="eastAsia" w:ascii="华文楷体" w:hAnsi="华文楷体" w:eastAsia="华文楷体"/>
            <w:sz w:val="28"/>
            <w:szCs w:val="28"/>
            <w:lang w:eastAsia="zh-CN"/>
          </w:rPr>
          <w:t>熏进</w:t>
        </w:r>
      </w:ins>
      <w:r>
        <w:rPr>
          <w:rFonts w:hint="eastAsia" w:ascii="华文楷体" w:hAnsi="华文楷体" w:eastAsia="华文楷体"/>
          <w:sz w:val="28"/>
          <w:szCs w:val="28"/>
        </w:rPr>
        <w:t xml:space="preserve"> 之后，它应该后面要这个生果的，但是因为你的所依不稳固，毁坏掉了，毁坏掉之后它种子就跟随毁坏了。毁坏掉之后呢那么就有些业报就不需要受了。但是呢这个阿赖耶识呢它是</w:t>
      </w:r>
      <w:ins w:id="637" w:author="Administrator" w:date="2015-07-11T16:55:01Z">
        <w:r>
          <w:rPr>
            <w:rFonts w:hint="eastAsia" w:ascii="华文楷体" w:hAnsi="华文楷体" w:eastAsia="华文楷体"/>
            <w:sz w:val="28"/>
            <w:szCs w:val="28"/>
            <w:lang w:eastAsia="zh-CN"/>
          </w:rPr>
          <w:t>个</w:t>
        </w:r>
      </w:ins>
      <w:r>
        <w:rPr>
          <w:rFonts w:hint="eastAsia" w:ascii="华文楷体" w:hAnsi="华文楷体" w:eastAsia="华文楷体"/>
          <w:sz w:val="28"/>
          <w:szCs w:val="28"/>
        </w:rPr>
        <w:t>坚固的，它是坚固的。坚固的缘故所以你</w:t>
      </w:r>
      <w:del w:id="638" w:author="Administrator" w:date="2015-07-11T16:55:11Z">
        <w:r>
          <w:rPr>
            <w:rFonts w:hint="eastAsia" w:ascii="华文楷体" w:hAnsi="华文楷体" w:eastAsia="华文楷体"/>
            <w:sz w:val="28"/>
            <w:szCs w:val="28"/>
          </w:rPr>
          <w:delText>X50:27</w:delText>
        </w:r>
      </w:del>
      <w:ins w:id="639" w:author="Administrator" w:date="2015-07-11T16:55:11Z">
        <w:r>
          <w:rPr>
            <w:rFonts w:hint="eastAsia" w:ascii="华文楷体" w:hAnsi="华文楷体" w:eastAsia="华文楷体"/>
            <w:sz w:val="28"/>
            <w:szCs w:val="28"/>
            <w:lang w:eastAsia="zh-CN"/>
          </w:rPr>
          <w:t>熏</w:t>
        </w:r>
      </w:ins>
      <w:r>
        <w:rPr>
          <w:rFonts w:hint="eastAsia" w:ascii="华文楷体" w:hAnsi="华文楷体" w:eastAsia="华文楷体"/>
          <w:sz w:val="28"/>
          <w:szCs w:val="28"/>
        </w:rPr>
        <w:t>进去的东西，反正</w:t>
      </w:r>
      <w:del w:id="640" w:author="Administrator" w:date="2015-07-11T16:55:19Z">
        <w:r>
          <w:rPr>
            <w:rFonts w:hint="eastAsia" w:ascii="华文楷体" w:hAnsi="华文楷体" w:eastAsia="华文楷体"/>
            <w:sz w:val="28"/>
            <w:szCs w:val="28"/>
          </w:rPr>
          <w:delText>X50:28</w:delText>
        </w:r>
      </w:del>
      <w:ins w:id="641" w:author="Administrator" w:date="2015-07-11T16:55:19Z">
        <w:r>
          <w:rPr>
            <w:rFonts w:hint="eastAsia" w:ascii="华文楷体" w:hAnsi="华文楷体" w:eastAsia="华文楷体"/>
            <w:sz w:val="28"/>
            <w:szCs w:val="28"/>
            <w:lang w:eastAsia="zh-CN"/>
          </w:rPr>
          <w:t>熏</w:t>
        </w:r>
      </w:ins>
      <w:r>
        <w:rPr>
          <w:rFonts w:hint="eastAsia" w:ascii="华文楷体" w:hAnsi="华文楷体" w:eastAsia="华文楷体"/>
          <w:sz w:val="28"/>
          <w:szCs w:val="28"/>
        </w:rPr>
        <w:t>进去的东西，没有遇到违缘之前，没有遇到其他的这个，就是说是这个违缘，它一定会长住，一定会坚住，所以不管再过多长时间，它都会就是说显现它的这样一种报，都会显现报。所以这方面讲的时候，阿赖耶识它才是真正持种的，受持习气的一个识。那么这种识存在非但毫不相违，而且必须存在。没有这样一种持种的阿赖耶识存在的话，很多问题就无法安立，所以这一点呢也是</w:t>
      </w:r>
      <w:del w:id="642" w:author="Administrator" w:date="2015-07-11T16:55:54Z">
        <w:r>
          <w:rPr>
            <w:rFonts w:hint="eastAsia" w:ascii="华文楷体" w:hAnsi="华文楷体" w:eastAsia="华文楷体"/>
            <w:sz w:val="28"/>
            <w:szCs w:val="28"/>
          </w:rPr>
          <w:delText>独立</w:delText>
        </w:r>
      </w:del>
      <w:ins w:id="643" w:author="Administrator" w:date="2015-07-11T16:55:54Z">
        <w:r>
          <w:rPr>
            <w:rFonts w:hint="eastAsia" w:ascii="华文楷体" w:hAnsi="华文楷体" w:eastAsia="华文楷体"/>
            <w:sz w:val="28"/>
            <w:szCs w:val="28"/>
            <w:lang w:eastAsia="zh-CN"/>
          </w:rPr>
          <w:t>一定</w:t>
        </w:r>
      </w:ins>
      <w:r>
        <w:rPr>
          <w:rFonts w:hint="eastAsia" w:ascii="华文楷体" w:hAnsi="华文楷体" w:eastAsia="华文楷体"/>
          <w:sz w:val="28"/>
          <w:szCs w:val="28"/>
        </w:rPr>
        <w:t>成立的。</w:t>
      </w:r>
    </w:p>
    <w:p>
      <w:pPr>
        <w:ind w:firstLine="570"/>
        <w:rPr>
          <w:ins w:id="644" w:author="Administrator" w:date="2015-07-11T16:56:20Z"/>
          <w:rFonts w:hint="eastAsia" w:ascii="黑体" w:hAnsi="黑体" w:eastAsia="黑体" w:cs="黑体"/>
          <w:sz w:val="28"/>
          <w:szCs w:val="28"/>
          <w:rPrChange w:id="645" w:author="Administrator" w:date="2015-07-11T16:56:26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646" w:author="Administrator" w:date="2015-07-11T16:56:26Z">
            <w:rPr>
              <w:rFonts w:hint="eastAsia" w:ascii="华文楷体" w:hAnsi="华文楷体" w:eastAsia="华文楷体"/>
              <w:sz w:val="28"/>
              <w:szCs w:val="28"/>
            </w:rPr>
          </w:rPrChange>
        </w:rPr>
        <w:t>但我们要清楚,由于作为遍计所执之根本的依他起本体不成立实有,因此月称论师等破遮的原因也在于此。】</w:t>
      </w:r>
    </w:p>
    <w:p>
      <w:pPr>
        <w:ind w:firstLine="570"/>
        <w:rPr>
          <w:rFonts w:ascii="华文楷体" w:hAnsi="华文楷体" w:eastAsia="华文楷体"/>
          <w:sz w:val="28"/>
          <w:szCs w:val="28"/>
        </w:rPr>
      </w:pPr>
      <w:r>
        <w:rPr>
          <w:rFonts w:hint="eastAsia" w:ascii="华文楷体" w:hAnsi="华文楷体" w:eastAsia="华文楷体"/>
          <w:sz w:val="28"/>
          <w:szCs w:val="28"/>
        </w:rPr>
        <w:t>一方面呢我们就是说我们安立了这个依他起，必须要有，必须要存在，如果不存在的话有很多名言的问题就失坏了，有很多这样一种这个过失，我们讲了很多。那么就是麦彭仁波切怕我们执为实有了，就提醒我们，我们要清楚啊，由于作为遍计所执的根本，遍计所执法的这样根本就依他起嘛，这依他起或者阿赖耶识的这个本体是不成立实有的，不成立实有。所以如果你把依他起，把这个，你把依他起的这个自性，或者把阿赖耶识的自性，你执为实有了，就不符合于依他起的本相。依他起的本相，阿赖耶识的本相本来不实有，但如果你执为实有了，就和依他起的本性不符合。所以说呢不符合缘故呢，月称菩萨在《入中论》当中破，就破依他起，破自证破阿赖耶识的原因也在这里。因为在抉择胜义当中法呢，胜义当中实际上依他起它本来是本空的，那么现在你认为它是实有的，乃至于在胜义当中是存在的，这方面不符合依他起的本来状态。所以说必须要通过破斥让它知道它的本体是空性。显现上面名言谛当中有作用，但是它的本性是空性的。它的原因呢也在这个地方。所以说一方面我们在名言谛当中是可以承认阿赖耶的，但是呢就月称菩萨为什么要破呢，月称菩萨破是在胜义破，不是在名言破。还有呢就是讲这个寂天菩萨在智慧品当中破阿赖耶识，破阿赖耶识也是在这个胜义破，不是在名言破。名言当中破不了的，它没有理证妨害，只是在胜义当中才有理证妨害。所以说从这个方面两个本体都讲到了。一方面在胜义当中是本空，一方面在名言谛当中，它是可以安立它的自性的。今天讲到这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Lucida Sans">
    <w:panose1 w:val="020B0602030504020204"/>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16D4"/>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54016"/>
    <w:rsid w:val="00157DDE"/>
    <w:rsid w:val="0019371C"/>
    <w:rsid w:val="00197EDC"/>
    <w:rsid w:val="001A0B21"/>
    <w:rsid w:val="001A3FB2"/>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2F7FF1"/>
    <w:rsid w:val="00302655"/>
    <w:rsid w:val="00304FE2"/>
    <w:rsid w:val="00330A59"/>
    <w:rsid w:val="00334997"/>
    <w:rsid w:val="00363832"/>
    <w:rsid w:val="003850E3"/>
    <w:rsid w:val="003A6307"/>
    <w:rsid w:val="003F06AC"/>
    <w:rsid w:val="003F5F4A"/>
    <w:rsid w:val="004008C4"/>
    <w:rsid w:val="00402F70"/>
    <w:rsid w:val="00406A54"/>
    <w:rsid w:val="004144A5"/>
    <w:rsid w:val="0042573D"/>
    <w:rsid w:val="00447061"/>
    <w:rsid w:val="00462611"/>
    <w:rsid w:val="00465D8B"/>
    <w:rsid w:val="00471381"/>
    <w:rsid w:val="004913B8"/>
    <w:rsid w:val="004B0F46"/>
    <w:rsid w:val="0051565F"/>
    <w:rsid w:val="00532ABC"/>
    <w:rsid w:val="00540FAF"/>
    <w:rsid w:val="00543896"/>
    <w:rsid w:val="005605F0"/>
    <w:rsid w:val="005622E4"/>
    <w:rsid w:val="00592173"/>
    <w:rsid w:val="005A3019"/>
    <w:rsid w:val="005B2BC3"/>
    <w:rsid w:val="005B54B7"/>
    <w:rsid w:val="005C0DDA"/>
    <w:rsid w:val="005C1B72"/>
    <w:rsid w:val="005E19B2"/>
    <w:rsid w:val="005E373A"/>
    <w:rsid w:val="0060632E"/>
    <w:rsid w:val="00611C3E"/>
    <w:rsid w:val="006A48BA"/>
    <w:rsid w:val="006B3B50"/>
    <w:rsid w:val="006C4DEC"/>
    <w:rsid w:val="006E1393"/>
    <w:rsid w:val="0070560E"/>
    <w:rsid w:val="00721239"/>
    <w:rsid w:val="007315F7"/>
    <w:rsid w:val="0075127C"/>
    <w:rsid w:val="007512BF"/>
    <w:rsid w:val="00754BAD"/>
    <w:rsid w:val="00760877"/>
    <w:rsid w:val="00773A02"/>
    <w:rsid w:val="00773E12"/>
    <w:rsid w:val="0079751F"/>
    <w:rsid w:val="007A075D"/>
    <w:rsid w:val="007A1CE3"/>
    <w:rsid w:val="007F107A"/>
    <w:rsid w:val="007F57E7"/>
    <w:rsid w:val="00891050"/>
    <w:rsid w:val="008B5155"/>
    <w:rsid w:val="00930991"/>
    <w:rsid w:val="00950634"/>
    <w:rsid w:val="009613A5"/>
    <w:rsid w:val="009658C1"/>
    <w:rsid w:val="009733A8"/>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32585"/>
    <w:rsid w:val="00C450FE"/>
    <w:rsid w:val="00C568D2"/>
    <w:rsid w:val="00C97F43"/>
    <w:rsid w:val="00CA0154"/>
    <w:rsid w:val="00CA58F5"/>
    <w:rsid w:val="00CE16B5"/>
    <w:rsid w:val="00CF2300"/>
    <w:rsid w:val="00D100ED"/>
    <w:rsid w:val="00D20361"/>
    <w:rsid w:val="00D24C7B"/>
    <w:rsid w:val="00D30E08"/>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A115A"/>
    <w:rsid w:val="00EB01C1"/>
    <w:rsid w:val="00EB20F3"/>
    <w:rsid w:val="00ED0BB5"/>
    <w:rsid w:val="00ED1843"/>
    <w:rsid w:val="00ED6DE2"/>
    <w:rsid w:val="00EF043E"/>
    <w:rsid w:val="00F2162A"/>
    <w:rsid w:val="00F31BC1"/>
    <w:rsid w:val="00F62371"/>
    <w:rsid w:val="00F761CB"/>
    <w:rsid w:val="00F8170C"/>
    <w:rsid w:val="00F94E86"/>
    <w:rsid w:val="00FA5CD4"/>
    <w:rsid w:val="00FE7B2D"/>
    <w:rsid w:val="00FF4629"/>
    <w:rsid w:val="091B3F08"/>
    <w:rsid w:val="3F4864EE"/>
    <w:rsid w:val="43C836C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29</Pages>
  <Words>2698</Words>
  <Characters>15384</Characters>
  <Lines>128</Lines>
  <Paragraphs>36</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2015-05-11T07:30:00Z</dcterms:created>
  <dc:creator>Hanjinhui</dc:creator>
  <cp:lastModifiedBy>Administrator</cp:lastModifiedBy>
  <dcterms:modified xsi:type="dcterms:W3CDTF">2015-07-11T08:58:48Z</dcterms:modified>
  <dc:title>《中观庄严论释》第14课讲记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