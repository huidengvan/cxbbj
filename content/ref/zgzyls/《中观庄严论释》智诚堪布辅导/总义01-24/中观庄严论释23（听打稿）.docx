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07" w:rsidRPr="00723306" w:rsidRDefault="00723306" w:rsidP="00723306">
      <w:pPr>
        <w:spacing w:line="360" w:lineRule="auto"/>
        <w:jc w:val="center"/>
        <w:rPr>
          <w:rFonts w:ascii="楷体" w:eastAsia="楷体" w:hAnsi="楷体"/>
          <w:b/>
          <w:sz w:val="44"/>
          <w:szCs w:val="44"/>
        </w:rPr>
      </w:pPr>
      <w:r w:rsidRPr="00723306">
        <w:rPr>
          <w:rFonts w:ascii="楷体" w:eastAsia="楷体" w:hAnsi="楷体" w:hint="eastAsia"/>
          <w:b/>
          <w:sz w:val="44"/>
          <w:szCs w:val="44"/>
        </w:rPr>
        <w:t xml:space="preserve">《中观庄严论》 </w:t>
      </w:r>
      <w:r w:rsidR="00992E07" w:rsidRPr="00723306">
        <w:rPr>
          <w:rFonts w:ascii="楷体" w:eastAsia="楷体" w:hAnsi="楷体" w:hint="eastAsia"/>
          <w:b/>
          <w:sz w:val="44"/>
          <w:szCs w:val="44"/>
        </w:rPr>
        <w:t>第</w:t>
      </w:r>
      <w:r w:rsidR="0015126E" w:rsidRPr="00723306">
        <w:rPr>
          <w:rFonts w:ascii="楷体" w:eastAsia="楷体" w:hAnsi="楷体" w:hint="eastAsia"/>
          <w:b/>
          <w:sz w:val="44"/>
          <w:szCs w:val="44"/>
        </w:rPr>
        <w:t>2</w:t>
      </w:r>
      <w:r w:rsidR="00D122E8" w:rsidRPr="00723306">
        <w:rPr>
          <w:rFonts w:ascii="楷体" w:eastAsia="楷体" w:hAnsi="楷体" w:hint="eastAsia"/>
          <w:b/>
          <w:sz w:val="44"/>
          <w:szCs w:val="44"/>
        </w:rPr>
        <w:t>3</w:t>
      </w:r>
      <w:r w:rsidR="00992E07" w:rsidRPr="00723306">
        <w:rPr>
          <w:rFonts w:ascii="楷体" w:eastAsia="楷体" w:hAnsi="楷体" w:hint="eastAsia"/>
          <w:b/>
          <w:sz w:val="44"/>
          <w:szCs w:val="44"/>
        </w:rPr>
        <w:t>课</w:t>
      </w:r>
      <w:r w:rsidRPr="00723306">
        <w:rPr>
          <w:rFonts w:ascii="楷体" w:eastAsia="楷体" w:hAnsi="楷体" w:hint="eastAsia"/>
          <w:b/>
          <w:sz w:val="44"/>
          <w:szCs w:val="44"/>
        </w:rPr>
        <w:t xml:space="preserve"> 讲义 校对稿</w:t>
      </w:r>
    </w:p>
    <w:p w:rsidR="00992E07" w:rsidRPr="00723306" w:rsidRDefault="00992E07" w:rsidP="00723306">
      <w:pPr>
        <w:spacing w:line="360" w:lineRule="auto"/>
        <w:jc w:val="center"/>
        <w:rPr>
          <w:rFonts w:ascii="黑体" w:eastAsia="黑体" w:hAnsi="黑体"/>
          <w:b/>
          <w:sz w:val="28"/>
          <w:szCs w:val="28"/>
        </w:rPr>
      </w:pPr>
      <w:r w:rsidRPr="00723306">
        <w:rPr>
          <w:rFonts w:ascii="黑体" w:eastAsia="黑体" w:hAnsi="黑体" w:hint="eastAsia"/>
          <w:b/>
          <w:sz w:val="28"/>
          <w:szCs w:val="28"/>
        </w:rPr>
        <w:t>诸法等性本基法界中，自现圆满三身游舞力，</w:t>
      </w:r>
    </w:p>
    <w:p w:rsidR="00992E07" w:rsidRPr="00723306" w:rsidRDefault="00992E07" w:rsidP="00723306">
      <w:pPr>
        <w:spacing w:line="360" w:lineRule="auto"/>
        <w:jc w:val="center"/>
        <w:rPr>
          <w:rFonts w:ascii="黑体" w:eastAsia="黑体" w:hAnsi="黑体"/>
          <w:b/>
          <w:sz w:val="28"/>
          <w:szCs w:val="28"/>
        </w:rPr>
      </w:pPr>
      <w:r w:rsidRPr="00723306">
        <w:rPr>
          <w:rFonts w:ascii="黑体" w:eastAsia="黑体" w:hAnsi="黑体" w:hint="eastAsia"/>
          <w:b/>
          <w:sz w:val="28"/>
          <w:szCs w:val="28"/>
        </w:rPr>
        <w:t>离障本来怙主龙钦巴，祈请无垢光尊常护我。</w:t>
      </w:r>
    </w:p>
    <w:p w:rsidR="00992E07" w:rsidRPr="00723306" w:rsidRDefault="00992E07" w:rsidP="00723306">
      <w:pPr>
        <w:spacing w:line="360" w:lineRule="auto"/>
        <w:ind w:firstLine="570"/>
        <w:rPr>
          <w:rFonts w:ascii="黑体" w:eastAsia="黑体" w:hAnsi="黑体"/>
          <w:b/>
          <w:sz w:val="28"/>
          <w:szCs w:val="28"/>
        </w:rPr>
      </w:pPr>
      <w:r w:rsidRPr="00723306">
        <w:rPr>
          <w:rFonts w:ascii="黑体" w:eastAsia="黑体" w:hAnsi="黑体" w:hint="eastAsia"/>
          <w:b/>
          <w:sz w:val="28"/>
          <w:szCs w:val="28"/>
        </w:rPr>
        <w:t>为度化一切众生，请大家发无上的菩提心！</w:t>
      </w:r>
    </w:p>
    <w:p w:rsidR="009C46AE" w:rsidRPr="00723306" w:rsidDel="00AF3290" w:rsidRDefault="009C46AE" w:rsidP="00723306">
      <w:pPr>
        <w:spacing w:line="360" w:lineRule="auto"/>
        <w:ind w:firstLine="570"/>
        <w:rPr>
          <w:del w:id="0" w:author="apple" w:date="2015-08-23T19:53:00Z"/>
          <w:rFonts w:ascii="楷体" w:eastAsia="楷体" w:hAnsi="楷体"/>
          <w:sz w:val="28"/>
          <w:szCs w:val="28"/>
        </w:rPr>
      </w:pPr>
      <w:r w:rsidRPr="00723306">
        <w:rPr>
          <w:rFonts w:ascii="楷体" w:eastAsia="楷体" w:hAnsi="楷体" w:hint="eastAsia"/>
          <w:sz w:val="28"/>
          <w:szCs w:val="28"/>
        </w:rPr>
        <w:t>发了菩提心之后，今天继续宣讲全知麦彭仁波切所造的《中观庄严论释 ——文殊上师欢喜之教言》。这个论典又分了造论分支和所说的论义。造论分支听过造论五本进行宣说，造论五本当中也分了由谁所著、为谁而造、</w:t>
      </w:r>
      <w:ins w:id="1" w:author="apple" w:date="2015-08-23T19:53:00Z">
        <w:r w:rsidR="00AF3290">
          <w:rPr>
            <w:rFonts w:ascii="楷体" w:eastAsia="楷体" w:hAnsi="楷体" w:hint="eastAsia"/>
            <w:sz w:val="28"/>
            <w:szCs w:val="28"/>
          </w:rPr>
          <w:t>属何</w:t>
        </w:r>
      </w:ins>
      <w:del w:id="2" w:author="apple" w:date="2015-08-23T19:53:00Z">
        <w:r w:rsidRPr="00723306" w:rsidDel="00AF3290">
          <w:rPr>
            <w:rFonts w:ascii="楷体" w:eastAsia="楷体" w:hAnsi="楷体" w:hint="eastAsia"/>
            <w:sz w:val="28"/>
            <w:szCs w:val="28"/>
          </w:rPr>
          <w:delText>所造</w:delText>
        </w:r>
      </w:del>
      <w:r w:rsidRPr="00723306">
        <w:rPr>
          <w:rFonts w:ascii="楷体" w:eastAsia="楷体" w:hAnsi="楷体" w:hint="eastAsia"/>
          <w:sz w:val="28"/>
          <w:szCs w:val="28"/>
        </w:rPr>
        <w:t>范畴、全论内容、有何必要。现在在宣讲的是第五个问题，对于</w:t>
      </w:r>
      <w:ins w:id="3" w:author="apple" w:date="2015-08-23T19:53:00Z">
        <w:r w:rsidR="00AF3290">
          <w:rPr>
            <w:rFonts w:ascii="楷体" w:eastAsia="楷体" w:hAnsi="楷体" w:hint="eastAsia"/>
            <w:sz w:val="28"/>
            <w:szCs w:val="28"/>
          </w:rPr>
          <w:t>这个</w:t>
        </w:r>
      </w:ins>
      <w:r w:rsidRPr="00723306">
        <w:rPr>
          <w:rFonts w:ascii="楷体" w:eastAsia="楷体" w:hAnsi="楷体" w:hint="eastAsia"/>
          <w:sz w:val="28"/>
          <w:szCs w:val="28"/>
        </w:rPr>
        <w:t>有何必要麦彭仁波切在论典当中讲的非常清楚。实际上就是为了后学的弟子对于整个大乘的教义轻而易举的产生定解，并且由此获得大菩提的果位。</w:t>
      </w:r>
    </w:p>
    <w:p w:rsidR="00AF3290" w:rsidRDefault="009C46AE" w:rsidP="00AF3290">
      <w:pPr>
        <w:spacing w:line="360" w:lineRule="auto"/>
        <w:ind w:firstLine="570"/>
        <w:rPr>
          <w:ins w:id="4" w:author="apple" w:date="2015-08-23T19:53:00Z"/>
          <w:rFonts w:ascii="楷体" w:eastAsia="楷体" w:hAnsi="楷体"/>
          <w:sz w:val="28"/>
          <w:szCs w:val="28"/>
        </w:rPr>
      </w:pPr>
      <w:del w:id="5" w:author="apple" w:date="2015-08-23T19:53:00Z">
        <w:r w:rsidRPr="00723306" w:rsidDel="00AF3290">
          <w:rPr>
            <w:rFonts w:ascii="楷体" w:eastAsia="楷体" w:hAnsi="楷体" w:hint="eastAsia"/>
            <w:sz w:val="28"/>
            <w:szCs w:val="28"/>
          </w:rPr>
          <w:delText xml:space="preserve">    </w:delText>
        </w:r>
      </w:del>
      <w:r w:rsidRPr="00723306">
        <w:rPr>
          <w:rFonts w:ascii="楷体" w:eastAsia="楷体" w:hAnsi="楷体" w:hint="eastAsia"/>
          <w:sz w:val="28"/>
          <w:szCs w:val="28"/>
        </w:rPr>
        <w:t>对于这</w:t>
      </w:r>
      <w:ins w:id="6" w:author="apple" w:date="2015-08-23T19:53:00Z">
        <w:r w:rsidR="00AF3290">
          <w:rPr>
            <w:rFonts w:ascii="楷体" w:eastAsia="楷体" w:hAnsi="楷体" w:hint="eastAsia"/>
            <w:sz w:val="28"/>
            <w:szCs w:val="28"/>
          </w:rPr>
          <w:t>样的</w:t>
        </w:r>
      </w:ins>
      <w:del w:id="7" w:author="apple" w:date="2015-08-23T19:53:00Z">
        <w:r w:rsidRPr="00723306" w:rsidDel="00AF3290">
          <w:rPr>
            <w:rFonts w:ascii="楷体" w:eastAsia="楷体" w:hAnsi="楷体" w:hint="eastAsia"/>
            <w:sz w:val="28"/>
            <w:szCs w:val="28"/>
          </w:rPr>
          <w:delText>个</w:delText>
        </w:r>
      </w:del>
      <w:r w:rsidRPr="00723306">
        <w:rPr>
          <w:rFonts w:ascii="楷体" w:eastAsia="楷体" w:hAnsi="楷体" w:hint="eastAsia"/>
          <w:sz w:val="28"/>
          <w:szCs w:val="28"/>
        </w:rPr>
        <w:t>问题是分了三大块进行安立的，首先是怎么样对整个大乘产生定解，第二是解释什么是轻而易举，第三个是怎么样由此而获得殊胜菩提。那么现在在讲第一块的内容</w:t>
      </w:r>
      <w:ins w:id="8" w:author="apple" w:date="2015-08-23T19:53:00Z">
        <w:r w:rsidR="00AF3290">
          <w:rPr>
            <w:rFonts w:ascii="楷体" w:eastAsia="楷体" w:hAnsi="楷体" w:hint="eastAsia"/>
            <w:sz w:val="28"/>
            <w:szCs w:val="28"/>
          </w:rPr>
          <w:t>。</w:t>
        </w:r>
      </w:ins>
    </w:p>
    <w:p w:rsidR="00B01244" w:rsidRDefault="009C46AE">
      <w:pPr>
        <w:spacing w:line="360" w:lineRule="auto"/>
        <w:ind w:firstLine="570"/>
        <w:rPr>
          <w:rFonts w:ascii="楷体" w:eastAsia="楷体" w:hAnsi="楷体"/>
          <w:sz w:val="28"/>
          <w:szCs w:val="28"/>
        </w:rPr>
      </w:pPr>
      <w:del w:id="9" w:author="apple" w:date="2015-08-23T19:53:00Z">
        <w:r w:rsidRPr="00723306" w:rsidDel="00AF3290">
          <w:rPr>
            <w:rFonts w:ascii="楷体" w:eastAsia="楷体" w:hAnsi="楷体" w:hint="eastAsia"/>
            <w:sz w:val="28"/>
            <w:szCs w:val="28"/>
          </w:rPr>
          <w:delText>，</w:delText>
        </w:r>
      </w:del>
      <w:r w:rsidRPr="00723306">
        <w:rPr>
          <w:rFonts w:ascii="楷体" w:eastAsia="楷体" w:hAnsi="楷体" w:hint="eastAsia"/>
          <w:sz w:val="28"/>
          <w:szCs w:val="28"/>
        </w:rPr>
        <w:t>第一块内容也有对整个大乘产生定解通过听闻、思维和修行，逐渐可以对整个大乘产生殊胜定解。怎么样对本</w:t>
      </w:r>
      <w:ins w:id="10" w:author="apple" w:date="2015-08-23T19:54:00Z">
        <w:r w:rsidR="00AF3290">
          <w:rPr>
            <w:rFonts w:ascii="楷体" w:eastAsia="楷体" w:hAnsi="楷体" w:hint="eastAsia"/>
            <w:sz w:val="28"/>
            <w:szCs w:val="28"/>
          </w:rPr>
          <w:t>论</w:t>
        </w:r>
      </w:ins>
      <w:del w:id="11" w:author="apple" w:date="2015-08-23T19:54:00Z">
        <w:r w:rsidRPr="00723306" w:rsidDel="00AF3290">
          <w:rPr>
            <w:rFonts w:ascii="楷体" w:eastAsia="楷体" w:hAnsi="楷体" w:hint="eastAsia"/>
            <w:sz w:val="28"/>
            <w:szCs w:val="28"/>
          </w:rPr>
          <w:delText>轮</w:delText>
        </w:r>
      </w:del>
      <w:r w:rsidRPr="00723306">
        <w:rPr>
          <w:rFonts w:ascii="楷体" w:eastAsia="楷体" w:hAnsi="楷体" w:hint="eastAsia"/>
          <w:sz w:val="28"/>
          <w:szCs w:val="28"/>
        </w:rPr>
        <w:t>产生一个定解呢？也是分了五个方面进行安立，首先第一个就知道本论真正安立的所量应该是名言当中能够起功用的法。第二个方面就是名言当中承许</w:t>
      </w:r>
      <w:del w:id="12" w:author="apple" w:date="2015-08-23T19:54:00Z">
        <w:r w:rsidRPr="00723306" w:rsidDel="00AF3290">
          <w:rPr>
            <w:rFonts w:ascii="楷体" w:eastAsia="楷体" w:hAnsi="楷体" w:hint="eastAsia"/>
            <w:sz w:val="28"/>
            <w:szCs w:val="28"/>
          </w:rPr>
          <w:delText>承许</w:delText>
        </w:r>
      </w:del>
      <w:r w:rsidRPr="00723306">
        <w:rPr>
          <w:rFonts w:ascii="楷体" w:eastAsia="楷体" w:hAnsi="楷体" w:hint="eastAsia"/>
          <w:sz w:val="28"/>
          <w:szCs w:val="28"/>
        </w:rPr>
        <w:t>自证。第三个是本论当中安立一切是唯心所造的。第四个把胜义谛分为相似胜义和真实</w:t>
      </w:r>
      <w:ins w:id="13" w:author="apple" w:date="2015-08-23T19:54:00Z">
        <w:r w:rsidR="00AF3290">
          <w:rPr>
            <w:rFonts w:ascii="楷体" w:eastAsia="楷体" w:hAnsi="楷体" w:hint="eastAsia"/>
            <w:sz w:val="28"/>
            <w:szCs w:val="28"/>
          </w:rPr>
          <w:t>胜义</w:t>
        </w:r>
      </w:ins>
      <w:del w:id="14" w:author="apple" w:date="2015-08-23T19:54:00Z">
        <w:r w:rsidRPr="00723306" w:rsidDel="00AF3290">
          <w:rPr>
            <w:rFonts w:ascii="楷体" w:eastAsia="楷体" w:hAnsi="楷体" w:hint="eastAsia"/>
            <w:sz w:val="28"/>
            <w:szCs w:val="28"/>
          </w:rPr>
          <w:delText>胜意</w:delText>
        </w:r>
      </w:del>
      <w:r w:rsidRPr="00723306">
        <w:rPr>
          <w:rFonts w:ascii="楷体" w:eastAsia="楷体" w:hAnsi="楷体" w:hint="eastAsia"/>
          <w:sz w:val="28"/>
          <w:szCs w:val="28"/>
        </w:rPr>
        <w:t>是属于绝妙的立宗。第五个问题就是讲到了分开辨别二谛</w:t>
      </w:r>
      <w:ins w:id="15" w:author="apple" w:date="2015-08-23T19:54:00Z">
        <w:r w:rsidR="00AF3290">
          <w:rPr>
            <w:rFonts w:ascii="楷体" w:eastAsia="楷体" w:hAnsi="楷体" w:hint="eastAsia"/>
            <w:sz w:val="28"/>
            <w:szCs w:val="28"/>
          </w:rPr>
          <w:t>，他有这个</w:t>
        </w:r>
      </w:ins>
      <w:del w:id="16" w:author="apple" w:date="2015-08-23T19:54:00Z">
        <w:r w:rsidRPr="00723306" w:rsidDel="00AF3290">
          <w:rPr>
            <w:rFonts w:ascii="楷体" w:eastAsia="楷体" w:hAnsi="楷体" w:hint="eastAsia"/>
            <w:sz w:val="28"/>
            <w:szCs w:val="28"/>
          </w:rPr>
          <w:delText>有</w:delText>
        </w:r>
      </w:del>
      <w:r w:rsidRPr="00723306">
        <w:rPr>
          <w:rFonts w:ascii="楷体" w:eastAsia="楷体" w:hAnsi="楷体" w:hint="eastAsia"/>
          <w:sz w:val="28"/>
          <w:szCs w:val="28"/>
        </w:rPr>
        <w:t>殊胜的不错乱的必要性。世俗量来衡量世俗谛，胜义量来衡量胜义谛，通过这两个方面进行无有错谬的安立。前面安立了自宗</w:t>
      </w:r>
      <w:ins w:id="17" w:author="apple" w:date="2015-08-23T19:56:00Z">
        <w:r w:rsidR="00850A1D">
          <w:rPr>
            <w:rFonts w:ascii="楷体" w:eastAsia="楷体" w:hAnsi="楷体" w:hint="eastAsia"/>
            <w:sz w:val="28"/>
            <w:szCs w:val="28"/>
          </w:rPr>
          <w:t>啊，他在安立这个</w:t>
        </w:r>
      </w:ins>
      <w:r w:rsidRPr="00723306">
        <w:rPr>
          <w:rFonts w:ascii="楷体" w:eastAsia="楷体" w:hAnsi="楷体" w:hint="eastAsia"/>
          <w:sz w:val="28"/>
          <w:szCs w:val="28"/>
        </w:rPr>
        <w:t>中观见一切不住</w:t>
      </w:r>
      <w:del w:id="18" w:author="apple" w:date="2015-08-23T19:54:00Z">
        <w:r w:rsidRPr="00723306" w:rsidDel="00AF3290">
          <w:rPr>
            <w:rFonts w:ascii="楷体" w:eastAsia="楷体" w:hAnsi="楷体" w:hint="eastAsia"/>
            <w:sz w:val="28"/>
            <w:szCs w:val="28"/>
          </w:rPr>
          <w:delText>（</w:delText>
        </w:r>
      </w:del>
      <w:ins w:id="19" w:author="apple" w:date="2015-08-23T19:54:00Z">
        <w:r w:rsidR="00850A1D">
          <w:rPr>
            <w:rFonts w:ascii="楷体" w:eastAsia="楷体" w:hAnsi="楷体" w:hint="eastAsia"/>
            <w:sz w:val="28"/>
            <w:szCs w:val="28"/>
          </w:rPr>
          <w:t>，</w:t>
        </w:r>
      </w:ins>
      <w:ins w:id="20" w:author="apple" w:date="2015-08-23T19:57:00Z">
        <w:r w:rsidR="00850A1D">
          <w:rPr>
            <w:rFonts w:ascii="楷体" w:eastAsia="楷体" w:hAnsi="楷体" w:hint="eastAsia"/>
            <w:sz w:val="28"/>
            <w:szCs w:val="28"/>
          </w:rPr>
          <w:t>皆</w:t>
        </w:r>
      </w:ins>
      <w:ins w:id="21" w:author="apple" w:date="2015-08-23T19:54:00Z">
        <w:r w:rsidR="00AF3290">
          <w:rPr>
            <w:rFonts w:ascii="楷体" w:eastAsia="楷体" w:hAnsi="楷体" w:hint="eastAsia"/>
            <w:sz w:val="28"/>
            <w:szCs w:val="28"/>
          </w:rPr>
          <w:t>为双运</w:t>
        </w:r>
      </w:ins>
      <w:del w:id="22" w:author="apple" w:date="2015-08-23T19:55:00Z">
        <w:r w:rsidRPr="00723306" w:rsidDel="00AF3290">
          <w:rPr>
            <w:rFonts w:ascii="楷体" w:eastAsia="楷体" w:hAnsi="楷体" w:hint="eastAsia"/>
            <w:sz w:val="28"/>
            <w:szCs w:val="28"/>
          </w:rPr>
          <w:delText>2：12）</w:delText>
        </w:r>
      </w:del>
      <w:r w:rsidRPr="00723306">
        <w:rPr>
          <w:rFonts w:ascii="楷体" w:eastAsia="楷体" w:hAnsi="楷体" w:hint="eastAsia"/>
          <w:sz w:val="28"/>
          <w:szCs w:val="28"/>
        </w:rPr>
        <w:t>的基础上，通过四</w:t>
      </w:r>
      <w:ins w:id="23" w:author="apple" w:date="2015-08-23T19:55:00Z">
        <w:r w:rsidR="00AF3290">
          <w:rPr>
            <w:rFonts w:ascii="楷体" w:eastAsia="楷体" w:hAnsi="楷体" w:hint="eastAsia"/>
            <w:sz w:val="28"/>
            <w:szCs w:val="28"/>
          </w:rPr>
          <w:t>证</w:t>
        </w:r>
      </w:ins>
      <w:del w:id="24" w:author="apple" w:date="2015-08-23T19:55:00Z">
        <w:r w:rsidRPr="00723306" w:rsidDel="00AF3290">
          <w:rPr>
            <w:rFonts w:ascii="楷体" w:eastAsia="楷体" w:hAnsi="楷体" w:hint="eastAsia"/>
            <w:sz w:val="28"/>
            <w:szCs w:val="28"/>
          </w:rPr>
          <w:delText>正</w:delText>
        </w:r>
      </w:del>
      <w:r w:rsidRPr="00723306">
        <w:rPr>
          <w:rFonts w:ascii="楷体" w:eastAsia="楷体" w:hAnsi="楷体" w:hint="eastAsia"/>
          <w:sz w:val="28"/>
          <w:szCs w:val="28"/>
        </w:rPr>
        <w:t>理安立密宗的观点，进一步就可以对于</w:t>
      </w:r>
      <w:r w:rsidRPr="00723306">
        <w:rPr>
          <w:rFonts w:ascii="楷体" w:eastAsia="楷体" w:hAnsi="楷体" w:hint="eastAsia"/>
          <w:sz w:val="28"/>
          <w:szCs w:val="28"/>
        </w:rPr>
        <w:lastRenderedPageBreak/>
        <w:t>本来清净和任运自成</w:t>
      </w:r>
      <w:ins w:id="25" w:author="apple" w:date="2015-08-23T19:57:00Z">
        <w:r w:rsidR="00850A1D">
          <w:rPr>
            <w:rFonts w:ascii="楷体" w:eastAsia="楷体" w:hAnsi="楷体" w:hint="eastAsia"/>
            <w:sz w:val="28"/>
            <w:szCs w:val="28"/>
          </w:rPr>
          <w:t>，</w:t>
        </w:r>
      </w:ins>
      <w:r w:rsidRPr="00723306">
        <w:rPr>
          <w:rFonts w:ascii="楷体" w:eastAsia="楷体" w:hAnsi="楷体" w:hint="eastAsia"/>
          <w:sz w:val="28"/>
          <w:szCs w:val="28"/>
        </w:rPr>
        <w:t>这样最为殊胜圆满的法界修行产生定解，最终可以获得最为殊胜的佛果，像这样就讲到了自宗的一些安立方式。</w:t>
      </w:r>
    </w:p>
    <w:p w:rsidR="00B01244" w:rsidRDefault="009C46AE">
      <w:pPr>
        <w:spacing w:line="360" w:lineRule="auto"/>
        <w:ind w:firstLineChars="150" w:firstLine="420"/>
        <w:rPr>
          <w:ins w:id="26" w:author="apple" w:date="2015-08-23T19:57:00Z"/>
          <w:rFonts w:ascii="楷体" w:eastAsia="楷体" w:hAnsi="楷体"/>
          <w:sz w:val="28"/>
          <w:szCs w:val="28"/>
        </w:rPr>
        <w:pPrChange w:id="27" w:author="apple" w:date="2015-08-23T19:57:00Z">
          <w:pPr>
            <w:spacing w:line="360" w:lineRule="auto"/>
            <w:ind w:firstLine="570"/>
          </w:pPr>
        </w:pPrChange>
      </w:pPr>
      <w:del w:id="28" w:author="apple" w:date="2015-08-23T19:57:00Z">
        <w:r w:rsidRPr="00723306" w:rsidDel="00850A1D">
          <w:rPr>
            <w:rFonts w:ascii="楷体" w:eastAsia="楷体" w:hAnsi="楷体" w:hint="eastAsia"/>
            <w:sz w:val="28"/>
            <w:szCs w:val="28"/>
          </w:rPr>
          <w:delText xml:space="preserve">    </w:delText>
        </w:r>
      </w:del>
      <w:r w:rsidRPr="00723306">
        <w:rPr>
          <w:rFonts w:ascii="楷体" w:eastAsia="楷体" w:hAnsi="楷体" w:hint="eastAsia"/>
          <w:sz w:val="28"/>
          <w:szCs w:val="28"/>
        </w:rPr>
        <w:t>有些人就说</w:t>
      </w:r>
      <w:ins w:id="29" w:author="apple" w:date="2015-08-23T19:57:00Z">
        <w:r w:rsidR="00850A1D">
          <w:rPr>
            <w:rFonts w:ascii="楷体" w:eastAsia="楷体" w:hAnsi="楷体" w:hint="eastAsia"/>
            <w:sz w:val="28"/>
            <w:szCs w:val="28"/>
          </w:rPr>
          <w:t>那么</w:t>
        </w:r>
      </w:ins>
      <w:r w:rsidRPr="00723306">
        <w:rPr>
          <w:rFonts w:ascii="楷体" w:eastAsia="楷体" w:hAnsi="楷体" w:hint="eastAsia"/>
          <w:sz w:val="28"/>
          <w:szCs w:val="28"/>
        </w:rPr>
        <w:t>这个是不是宁玛派独树一帜的观点呢？是不是只有宁玛派有呢？麦彭仁波切为了让大家知道实际上究竟的经续论典的密意完全是一致的。所以说引用了各大派这些祖师的究竟教言来进行安立</w:t>
      </w:r>
      <w:ins w:id="30" w:author="apple" w:date="2015-08-23T19:57:00Z">
        <w:r w:rsidR="00850A1D">
          <w:rPr>
            <w:rFonts w:ascii="楷体" w:eastAsia="楷体" w:hAnsi="楷体" w:hint="eastAsia"/>
            <w:sz w:val="28"/>
            <w:szCs w:val="28"/>
          </w:rPr>
          <w:t>。</w:t>
        </w:r>
      </w:ins>
      <w:del w:id="31" w:author="apple" w:date="2015-08-23T19:57:00Z">
        <w:r w:rsidRPr="00723306" w:rsidDel="00850A1D">
          <w:rPr>
            <w:rFonts w:ascii="楷体" w:eastAsia="楷体" w:hAnsi="楷体" w:hint="eastAsia"/>
            <w:sz w:val="28"/>
            <w:szCs w:val="28"/>
          </w:rPr>
          <w:delText>，</w:delText>
        </w:r>
      </w:del>
      <w:r w:rsidRPr="00723306">
        <w:rPr>
          <w:rFonts w:ascii="楷体" w:eastAsia="楷体" w:hAnsi="楷体" w:hint="eastAsia"/>
          <w:sz w:val="28"/>
          <w:szCs w:val="28"/>
        </w:rPr>
        <w:t>所有的宗派都安立这样一种现空双运的观点。说明了两个问题</w:t>
      </w:r>
      <w:ins w:id="32" w:author="apple" w:date="2015-08-23T19:57:00Z">
        <w:r w:rsidR="00850A1D">
          <w:rPr>
            <w:rFonts w:ascii="楷体" w:eastAsia="楷体" w:hAnsi="楷体" w:hint="eastAsia"/>
            <w:sz w:val="28"/>
            <w:szCs w:val="28"/>
          </w:rPr>
          <w:t>。</w:t>
        </w:r>
      </w:ins>
    </w:p>
    <w:p w:rsidR="00B01244" w:rsidRDefault="009C46AE">
      <w:pPr>
        <w:spacing w:line="360" w:lineRule="auto"/>
        <w:ind w:firstLineChars="150" w:firstLine="420"/>
        <w:rPr>
          <w:del w:id="33" w:author="apple" w:date="2015-08-23T19:59:00Z"/>
          <w:rFonts w:ascii="楷体" w:eastAsia="楷体" w:hAnsi="楷体"/>
          <w:sz w:val="28"/>
          <w:szCs w:val="28"/>
        </w:rPr>
        <w:pPrChange w:id="34" w:author="apple" w:date="2015-08-23T19:57:00Z">
          <w:pPr>
            <w:spacing w:line="360" w:lineRule="auto"/>
            <w:ind w:firstLine="570"/>
          </w:pPr>
        </w:pPrChange>
      </w:pPr>
      <w:del w:id="35" w:author="apple" w:date="2015-08-23T19:57:00Z">
        <w:r w:rsidRPr="00723306" w:rsidDel="00850A1D">
          <w:rPr>
            <w:rFonts w:ascii="楷体" w:eastAsia="楷体" w:hAnsi="楷体" w:hint="eastAsia"/>
            <w:sz w:val="28"/>
            <w:szCs w:val="28"/>
          </w:rPr>
          <w:delText>，</w:delText>
        </w:r>
      </w:del>
      <w:r w:rsidRPr="00723306">
        <w:rPr>
          <w:rFonts w:ascii="楷体" w:eastAsia="楷体" w:hAnsi="楷体" w:hint="eastAsia"/>
          <w:sz w:val="28"/>
          <w:szCs w:val="28"/>
        </w:rPr>
        <w:t>第一个问题就讲到一切宗派互不相违，一切大德的教言互不相违。</w:t>
      </w:r>
      <w:ins w:id="36" w:author="apple" w:date="2015-08-23T19:58:00Z">
        <w:r w:rsidR="00850A1D">
          <w:rPr>
            <w:rFonts w:ascii="楷体" w:eastAsia="楷体" w:hAnsi="楷体" w:hint="eastAsia"/>
            <w:sz w:val="28"/>
            <w:szCs w:val="28"/>
          </w:rPr>
          <w:t>这是第一个。</w:t>
        </w:r>
      </w:ins>
      <w:r w:rsidRPr="00723306">
        <w:rPr>
          <w:rFonts w:ascii="楷体" w:eastAsia="楷体" w:hAnsi="楷体" w:hint="eastAsia"/>
          <w:sz w:val="28"/>
          <w:szCs w:val="28"/>
        </w:rPr>
        <w:t>第二个问题必须要知道，一切教派为什么要终极安立一切万法都是现空不住的本体呢？</w:t>
      </w:r>
      <w:ins w:id="37" w:author="apple" w:date="2015-08-23T19:58:00Z">
        <w:r w:rsidR="00850A1D">
          <w:rPr>
            <w:rFonts w:ascii="楷体" w:eastAsia="楷体" w:hAnsi="楷体" w:hint="eastAsia"/>
            <w:sz w:val="28"/>
            <w:szCs w:val="28"/>
          </w:rPr>
          <w:t>也就是说，</w:t>
        </w:r>
      </w:ins>
      <w:r w:rsidRPr="00723306">
        <w:rPr>
          <w:rFonts w:ascii="楷体" w:eastAsia="楷体" w:hAnsi="楷体" w:hint="eastAsia"/>
          <w:sz w:val="28"/>
          <w:szCs w:val="28"/>
        </w:rPr>
        <w:t>这样修行下去才会真正现见最为殊胜的解脱果位。如果没有真正的去修行现见这样</w:t>
      </w:r>
      <w:ins w:id="38" w:author="apple" w:date="2015-08-23T19:58:00Z">
        <w:r w:rsidR="00850A1D">
          <w:rPr>
            <w:rFonts w:ascii="楷体" w:eastAsia="楷体" w:hAnsi="楷体" w:hint="eastAsia"/>
            <w:sz w:val="28"/>
            <w:szCs w:val="28"/>
          </w:rPr>
          <w:t>一种</w:t>
        </w:r>
      </w:ins>
      <w:del w:id="39" w:author="apple" w:date="2015-08-23T19:58:00Z">
        <w:r w:rsidRPr="00723306" w:rsidDel="00850A1D">
          <w:rPr>
            <w:rFonts w:ascii="楷体" w:eastAsia="楷体" w:hAnsi="楷体" w:hint="eastAsia"/>
            <w:sz w:val="28"/>
            <w:szCs w:val="28"/>
          </w:rPr>
          <w:delText>的</w:delText>
        </w:r>
      </w:del>
      <w:r w:rsidRPr="00723306">
        <w:rPr>
          <w:rFonts w:ascii="楷体" w:eastAsia="楷体" w:hAnsi="楷体" w:hint="eastAsia"/>
          <w:sz w:val="28"/>
          <w:szCs w:val="28"/>
        </w:rPr>
        <w:t>现空无二的本性的话，实际上是没有最终的解脱道的。逐渐逐渐的都要靠近这样一种最为殊胜的现空无二的自性。前面就对于噶举派的像马尔巴尊者、米拉日巴尊者，还有萨迦派的贡嘎宁波、萨迦班智达，格鲁派的宗喀巴大师，然后还有第三世噶玛巴的教言等等都进行安立了。</w:t>
      </w:r>
    </w:p>
    <w:p w:rsidR="00B01244" w:rsidRDefault="009C46AE">
      <w:pPr>
        <w:spacing w:line="360" w:lineRule="auto"/>
        <w:ind w:firstLineChars="150" w:firstLine="420"/>
        <w:rPr>
          <w:ins w:id="40" w:author="apple" w:date="2015-08-23T19:59:00Z"/>
          <w:rFonts w:ascii="楷体" w:eastAsia="楷体" w:hAnsi="楷体"/>
          <w:sz w:val="28"/>
          <w:szCs w:val="28"/>
        </w:rPr>
        <w:pPrChange w:id="41" w:author="apple" w:date="2015-08-23T19:59:00Z">
          <w:pPr>
            <w:spacing w:line="360" w:lineRule="auto"/>
            <w:ind w:firstLine="570"/>
          </w:pPr>
        </w:pPrChange>
      </w:pPr>
      <w:del w:id="42" w:author="apple" w:date="2015-08-23T19:59:00Z">
        <w:r w:rsidRPr="00723306" w:rsidDel="00850A1D">
          <w:rPr>
            <w:rFonts w:ascii="楷体" w:eastAsia="楷体" w:hAnsi="楷体" w:hint="eastAsia"/>
            <w:sz w:val="28"/>
            <w:szCs w:val="28"/>
          </w:rPr>
          <w:delText xml:space="preserve">    </w:delText>
        </w:r>
      </w:del>
      <w:r w:rsidRPr="00723306">
        <w:rPr>
          <w:rFonts w:ascii="楷体" w:eastAsia="楷体" w:hAnsi="楷体" w:hint="eastAsia"/>
          <w:sz w:val="28"/>
          <w:szCs w:val="28"/>
        </w:rPr>
        <w:t>今天要讲的是对于觉囊派的祖师他们安立的现空双运的观点。</w:t>
      </w:r>
    </w:p>
    <w:p w:rsidR="00B01244" w:rsidRPr="00736D7B" w:rsidRDefault="00850A1D" w:rsidP="00736D7B">
      <w:pPr>
        <w:spacing w:line="360" w:lineRule="auto"/>
        <w:ind w:firstLineChars="150" w:firstLine="422"/>
        <w:rPr>
          <w:ins w:id="43" w:author="apple" w:date="2015-08-23T19:59:00Z"/>
          <w:rFonts w:ascii="黑体" w:eastAsia="黑体" w:hAnsi="黑体"/>
          <w:b/>
          <w:sz w:val="28"/>
          <w:szCs w:val="28"/>
          <w:rPrChange w:id="44" w:author="apple" w:date="2015-09-03T22:59:00Z">
            <w:rPr>
              <w:ins w:id="45" w:author="apple" w:date="2015-08-23T19:59:00Z"/>
              <w:rFonts w:ascii="楷体" w:eastAsia="楷体" w:hAnsi="楷体"/>
              <w:sz w:val="28"/>
              <w:szCs w:val="28"/>
            </w:rPr>
          </w:rPrChange>
        </w:rPr>
        <w:pPrChange w:id="46" w:author="apple" w:date="2015-09-03T22:59:00Z">
          <w:pPr>
            <w:spacing w:line="360" w:lineRule="auto"/>
            <w:ind w:firstLine="570"/>
          </w:pPr>
        </w:pPrChange>
      </w:pPr>
      <w:ins w:id="47" w:author="apple" w:date="2015-08-23T19:59:00Z">
        <w:r w:rsidRPr="00736D7B">
          <w:rPr>
            <w:rFonts w:ascii="黑体" w:eastAsia="黑体" w:hAnsi="黑体" w:hint="eastAsia"/>
            <w:b/>
            <w:sz w:val="28"/>
            <w:szCs w:val="28"/>
            <w:rPrChange w:id="48" w:author="apple" w:date="2015-09-03T22:59:00Z">
              <w:rPr>
                <w:rFonts w:ascii="楷体" w:eastAsia="楷体" w:hAnsi="楷体" w:hint="eastAsia"/>
                <w:sz w:val="28"/>
                <w:szCs w:val="28"/>
              </w:rPr>
            </w:rPrChange>
          </w:rPr>
          <w:t>【</w:t>
        </w:r>
        <w:r w:rsidRPr="00736D7B">
          <w:rPr>
            <w:rFonts w:ascii="黑体" w:eastAsia="黑体" w:hAnsi="黑体" w:hint="eastAsia"/>
            <w:b/>
            <w:color w:val="000000"/>
            <w:sz w:val="28"/>
            <w:szCs w:val="28"/>
            <w:rPrChange w:id="49" w:author="apple" w:date="2015-09-03T22:59:00Z">
              <w:rPr>
                <w:rFonts w:ascii="华文楷体" w:eastAsia="华文楷体" w:hAnsi="华文楷体" w:hint="eastAsia"/>
                <w:color w:val="000000"/>
                <w:sz w:val="28"/>
                <w:szCs w:val="28"/>
              </w:rPr>
            </w:rPrChange>
          </w:rPr>
          <w:t>证悟自在者多罗瓦大师也曾这样说过:以辨别后得的妙慧观察时,最终果位身智自性如来藏常有、 稳固、 寂灭、 永恒的本性,即是无欺胜义谛。 在决定入定时,修持远离一切戏论。</w:t>
        </w:r>
        <w:r w:rsidRPr="00736D7B">
          <w:rPr>
            <w:rFonts w:ascii="黑体" w:eastAsia="黑体" w:hAnsi="黑体" w:hint="eastAsia"/>
            <w:b/>
            <w:sz w:val="28"/>
            <w:szCs w:val="28"/>
            <w:rPrChange w:id="50" w:author="apple" w:date="2015-09-03T22:59:00Z">
              <w:rPr>
                <w:rFonts w:ascii="楷体" w:eastAsia="楷体" w:hAnsi="楷体" w:hint="eastAsia"/>
                <w:sz w:val="28"/>
                <w:szCs w:val="28"/>
              </w:rPr>
            </w:rPrChange>
          </w:rPr>
          <w:t>】</w:t>
        </w:r>
      </w:ins>
    </w:p>
    <w:p w:rsidR="00B01244" w:rsidRDefault="009C46AE">
      <w:pPr>
        <w:spacing w:line="360" w:lineRule="auto"/>
        <w:ind w:firstLineChars="150" w:firstLine="420"/>
        <w:rPr>
          <w:ins w:id="51" w:author="apple" w:date="2015-08-23T20:07:00Z"/>
          <w:rFonts w:ascii="楷体" w:eastAsia="楷体" w:hAnsi="楷体"/>
          <w:sz w:val="28"/>
          <w:szCs w:val="28"/>
        </w:rPr>
        <w:pPrChange w:id="52" w:author="apple" w:date="2015-08-23T19:59:00Z">
          <w:pPr>
            <w:spacing w:line="360" w:lineRule="auto"/>
            <w:ind w:firstLine="570"/>
          </w:pPr>
        </w:pPrChange>
      </w:pPr>
      <w:del w:id="53" w:author="apple" w:date="2015-08-23T19:59:00Z">
        <w:r w:rsidRPr="00723306" w:rsidDel="00850A1D">
          <w:rPr>
            <w:rFonts w:ascii="楷体" w:eastAsia="楷体" w:hAnsi="楷体" w:hint="eastAsia"/>
            <w:sz w:val="28"/>
            <w:szCs w:val="28"/>
          </w:rPr>
          <w:delText>“证悟自在者多罗瓦大师也曾这样说过：以辨别后得的妙慧观察时，最终果位身智自性如来藏常有、稳固、寂灭、永恒的本性，即是无欺胜义谛。在决定入定时，修持远离一切戏论。”</w:delText>
        </w:r>
      </w:del>
      <w:r w:rsidRPr="00723306">
        <w:rPr>
          <w:rFonts w:ascii="楷体" w:eastAsia="楷体" w:hAnsi="楷体" w:hint="eastAsia"/>
          <w:sz w:val="28"/>
          <w:szCs w:val="28"/>
        </w:rPr>
        <w:t>这个也是觉囊派当中的一个殊胜的祖师，多罗瓦大师法名叫西</w:t>
      </w:r>
      <w:ins w:id="54" w:author="apple" w:date="2015-08-23T20:06:00Z">
        <w:r w:rsidR="003D3688">
          <w:rPr>
            <w:rFonts w:ascii="楷体" w:eastAsia="楷体" w:hAnsi="楷体" w:hint="eastAsia"/>
            <w:sz w:val="28"/>
            <w:szCs w:val="28"/>
          </w:rPr>
          <w:t>勒</w:t>
        </w:r>
      </w:ins>
      <w:del w:id="55" w:author="apple" w:date="2015-08-23T20:06:00Z">
        <w:r w:rsidRPr="00723306" w:rsidDel="003D3688">
          <w:rPr>
            <w:rFonts w:ascii="楷体" w:eastAsia="楷体" w:hAnsi="楷体" w:hint="eastAsia"/>
            <w:sz w:val="28"/>
            <w:szCs w:val="28"/>
          </w:rPr>
          <w:delText>朗</w:delText>
        </w:r>
      </w:del>
      <w:r w:rsidRPr="00723306">
        <w:rPr>
          <w:rFonts w:ascii="楷体" w:eastAsia="楷体" w:hAnsi="楷体" w:hint="eastAsia"/>
          <w:sz w:val="28"/>
          <w:szCs w:val="28"/>
        </w:rPr>
        <w:t>江森</w:t>
      </w:r>
      <w:ins w:id="56" w:author="apple" w:date="2015-08-23T20:00:00Z">
        <w:r w:rsidR="00850A1D">
          <w:rPr>
            <w:rFonts w:ascii="楷体" w:eastAsia="楷体" w:hAnsi="楷体" w:hint="eastAsia"/>
            <w:sz w:val="28"/>
            <w:szCs w:val="28"/>
          </w:rPr>
          <w:t>（4:07）</w:t>
        </w:r>
      </w:ins>
      <w:r w:rsidRPr="00723306">
        <w:rPr>
          <w:rFonts w:ascii="楷体" w:eastAsia="楷体" w:hAnsi="楷体" w:hint="eastAsia"/>
          <w:sz w:val="28"/>
          <w:szCs w:val="28"/>
        </w:rPr>
        <w:t>。他也是非常著名的一个大师，在觉囊派当中有两个祖师非常著名，一个是多罗瓦大师，第二个就是后面这个</w:t>
      </w:r>
      <w:ins w:id="57" w:author="apple" w:date="2015-08-23T20:05:00Z">
        <w:r w:rsidR="003D3688">
          <w:rPr>
            <w:rFonts w:ascii="simsun" w:hAnsi="simsun"/>
            <w:color w:val="000033"/>
            <w:sz w:val="29"/>
            <w:szCs w:val="29"/>
            <w:shd w:val="clear" w:color="auto" w:fill="FEF277"/>
          </w:rPr>
          <w:t>贡噶宁布</w:t>
        </w:r>
      </w:ins>
      <w:del w:id="58" w:author="apple" w:date="2015-08-23T20:03:00Z">
        <w:r w:rsidRPr="00723306" w:rsidDel="003D3688">
          <w:rPr>
            <w:rFonts w:ascii="楷体" w:eastAsia="楷体" w:hAnsi="楷体" w:hint="eastAsia"/>
            <w:sz w:val="28"/>
            <w:szCs w:val="28"/>
          </w:rPr>
          <w:delText>多罗那他</w:delText>
        </w:r>
      </w:del>
      <w:r w:rsidRPr="00723306">
        <w:rPr>
          <w:rFonts w:ascii="楷体" w:eastAsia="楷体" w:hAnsi="楷体" w:hint="eastAsia"/>
          <w:sz w:val="28"/>
          <w:szCs w:val="28"/>
        </w:rPr>
        <w:t>。他虽然不是创立了觉囊派，但是他在觉囊派当中可以说是一个非常著名的祖师，通过他的</w:t>
      </w:r>
      <w:ins w:id="59" w:author="apple" w:date="2015-08-23T20:06:00Z">
        <w:r w:rsidR="003D3688" w:rsidRPr="00723306">
          <w:rPr>
            <w:rFonts w:ascii="楷体" w:eastAsia="楷体" w:hAnsi="楷体" w:hint="eastAsia"/>
            <w:sz w:val="28"/>
            <w:szCs w:val="28"/>
          </w:rPr>
          <w:lastRenderedPageBreak/>
          <w:t>觉囊派</w:t>
        </w:r>
        <w:r w:rsidR="003D3688">
          <w:rPr>
            <w:rFonts w:ascii="楷体" w:eastAsia="楷体" w:hAnsi="楷体" w:hint="eastAsia"/>
            <w:sz w:val="28"/>
            <w:szCs w:val="28"/>
          </w:rPr>
          <w:t>的</w:t>
        </w:r>
      </w:ins>
      <w:del w:id="60" w:author="apple" w:date="2015-08-23T20:06:00Z">
        <w:r w:rsidRPr="00723306" w:rsidDel="003D3688">
          <w:rPr>
            <w:rFonts w:ascii="楷体" w:eastAsia="楷体" w:hAnsi="楷体" w:hint="eastAsia"/>
            <w:sz w:val="28"/>
            <w:szCs w:val="28"/>
          </w:rPr>
          <w:delText>（4:41）</w:delText>
        </w:r>
      </w:del>
      <w:r w:rsidRPr="00723306">
        <w:rPr>
          <w:rFonts w:ascii="楷体" w:eastAsia="楷体" w:hAnsi="楷体" w:hint="eastAsia"/>
          <w:sz w:val="28"/>
          <w:szCs w:val="28"/>
        </w:rPr>
        <w:t>教义非常</w:t>
      </w:r>
      <w:ins w:id="61" w:author="apple" w:date="2015-09-03T21:10:00Z">
        <w:r w:rsidR="00776E34">
          <w:rPr>
            <w:rFonts w:ascii="楷体" w:eastAsia="楷体" w:hAnsi="楷体" w:hint="eastAsia"/>
            <w:sz w:val="28"/>
            <w:szCs w:val="28"/>
          </w:rPr>
          <w:t>非常</w:t>
        </w:r>
      </w:ins>
      <w:r w:rsidRPr="00723306">
        <w:rPr>
          <w:rFonts w:ascii="楷体" w:eastAsia="楷体" w:hAnsi="楷体" w:hint="eastAsia"/>
          <w:sz w:val="28"/>
          <w:szCs w:val="28"/>
        </w:rPr>
        <w:t>兴盛，</w:t>
      </w:r>
      <w:del w:id="62" w:author="apple" w:date="2015-09-03T21:10:00Z">
        <w:r w:rsidRPr="00723306" w:rsidDel="00776E34">
          <w:rPr>
            <w:rFonts w:ascii="楷体" w:eastAsia="楷体" w:hAnsi="楷体" w:hint="eastAsia"/>
            <w:sz w:val="28"/>
            <w:szCs w:val="28"/>
          </w:rPr>
          <w:delText>被</w:delText>
        </w:r>
      </w:del>
      <w:r w:rsidRPr="00723306">
        <w:rPr>
          <w:rFonts w:ascii="楷体" w:eastAsia="楷体" w:hAnsi="楷体" w:hint="eastAsia"/>
          <w:sz w:val="28"/>
          <w:szCs w:val="28"/>
        </w:rPr>
        <w:t>弘扬的非常广大</w:t>
      </w:r>
      <w:ins w:id="63" w:author="apple" w:date="2015-09-03T21:10:00Z">
        <w:r w:rsidR="00776E34">
          <w:rPr>
            <w:rFonts w:ascii="楷体" w:eastAsia="楷体" w:hAnsi="楷体" w:hint="eastAsia"/>
            <w:sz w:val="28"/>
            <w:szCs w:val="28"/>
          </w:rPr>
          <w:t>的</w:t>
        </w:r>
      </w:ins>
      <w:r w:rsidRPr="00723306">
        <w:rPr>
          <w:rFonts w:ascii="楷体" w:eastAsia="楷体" w:hAnsi="楷体" w:hint="eastAsia"/>
          <w:sz w:val="28"/>
          <w:szCs w:val="28"/>
        </w:rPr>
        <w:t>。他也写了很多</w:t>
      </w:r>
      <w:ins w:id="64" w:author="apple" w:date="2015-08-23T20:07:00Z">
        <w:r w:rsidR="003D3688">
          <w:rPr>
            <w:rFonts w:ascii="楷体" w:eastAsia="楷体" w:hAnsi="楷体" w:hint="eastAsia"/>
            <w:sz w:val="28"/>
            <w:szCs w:val="28"/>
          </w:rPr>
          <w:t>这些</w:t>
        </w:r>
      </w:ins>
      <w:r w:rsidRPr="00723306">
        <w:rPr>
          <w:rFonts w:ascii="楷体" w:eastAsia="楷体" w:hAnsi="楷体" w:hint="eastAsia"/>
          <w:sz w:val="28"/>
          <w:szCs w:val="28"/>
        </w:rPr>
        <w:t>关于觉囊派他空的观点，我们知道觉囊派他主要是弘扬的他空。密宗方面主要是以时轮金刚为主的，那么在显宗方面是以宝性论为主的。弘扬的是他空如来藏的观点</w:t>
      </w:r>
      <w:ins w:id="65" w:author="apple" w:date="2015-08-23T20:07:00Z">
        <w:r w:rsidR="003D3688">
          <w:rPr>
            <w:rFonts w:ascii="楷体" w:eastAsia="楷体" w:hAnsi="楷体" w:hint="eastAsia"/>
            <w:sz w:val="28"/>
            <w:szCs w:val="28"/>
          </w:rPr>
          <w:t>。</w:t>
        </w:r>
      </w:ins>
      <w:del w:id="66" w:author="apple" w:date="2015-08-23T20:07:00Z">
        <w:r w:rsidRPr="00723306" w:rsidDel="003D3688">
          <w:rPr>
            <w:rFonts w:ascii="楷体" w:eastAsia="楷体" w:hAnsi="楷体" w:hint="eastAsia"/>
            <w:sz w:val="28"/>
            <w:szCs w:val="28"/>
          </w:rPr>
          <w:delText>，</w:delText>
        </w:r>
      </w:del>
      <w:r w:rsidRPr="00723306">
        <w:rPr>
          <w:rFonts w:ascii="楷体" w:eastAsia="楷体" w:hAnsi="楷体" w:hint="eastAsia"/>
          <w:sz w:val="28"/>
          <w:szCs w:val="28"/>
        </w:rPr>
        <w:t>所以说在这些觉囊派祖师的论典当中讲了很多他空，有必要的时候也曾经对于月称论师的</w:t>
      </w:r>
      <w:ins w:id="67" w:author="apple" w:date="2015-08-23T20:07:00Z">
        <w:r w:rsidR="003D3688">
          <w:rPr>
            <w:rFonts w:ascii="楷体" w:eastAsia="楷体" w:hAnsi="楷体" w:hint="eastAsia"/>
            <w:sz w:val="28"/>
            <w:szCs w:val="28"/>
          </w:rPr>
          <w:t>自空的</w:t>
        </w:r>
      </w:ins>
      <w:r w:rsidRPr="00723306">
        <w:rPr>
          <w:rFonts w:ascii="楷体" w:eastAsia="楷体" w:hAnsi="楷体" w:hint="eastAsia"/>
          <w:sz w:val="28"/>
          <w:szCs w:val="28"/>
        </w:rPr>
        <w:t>观点</w:t>
      </w:r>
      <w:ins w:id="68" w:author="apple" w:date="2015-09-03T21:10:00Z">
        <w:r w:rsidR="00776E34">
          <w:rPr>
            <w:rFonts w:ascii="楷体" w:eastAsia="楷体" w:hAnsi="楷体" w:hint="eastAsia"/>
            <w:sz w:val="28"/>
            <w:szCs w:val="28"/>
          </w:rPr>
          <w:t>曾经</w:t>
        </w:r>
      </w:ins>
      <w:ins w:id="69" w:author="apple" w:date="2015-08-23T20:07:00Z">
        <w:r w:rsidR="003D3688">
          <w:rPr>
            <w:rFonts w:ascii="楷体" w:eastAsia="楷体" w:hAnsi="楷体" w:hint="eastAsia"/>
            <w:sz w:val="28"/>
            <w:szCs w:val="28"/>
          </w:rPr>
          <w:t>也</w:t>
        </w:r>
      </w:ins>
      <w:r w:rsidRPr="00723306">
        <w:rPr>
          <w:rFonts w:ascii="楷体" w:eastAsia="楷体" w:hAnsi="楷体" w:hint="eastAsia"/>
          <w:sz w:val="28"/>
          <w:szCs w:val="28"/>
        </w:rPr>
        <w:t>做过一些观察。</w:t>
      </w:r>
    </w:p>
    <w:p w:rsidR="00B01244" w:rsidRDefault="009C46AE">
      <w:pPr>
        <w:spacing w:line="360" w:lineRule="auto"/>
        <w:ind w:firstLineChars="150" w:firstLine="420"/>
        <w:rPr>
          <w:ins w:id="70" w:author="apple" w:date="2015-08-23T20:11:00Z"/>
          <w:rFonts w:ascii="楷体" w:eastAsia="楷体" w:hAnsi="楷体"/>
          <w:sz w:val="28"/>
          <w:szCs w:val="28"/>
        </w:rPr>
        <w:pPrChange w:id="71" w:author="apple" w:date="2015-08-23T19:59:00Z">
          <w:pPr>
            <w:spacing w:line="360" w:lineRule="auto"/>
            <w:ind w:firstLine="570"/>
          </w:pPr>
        </w:pPrChange>
      </w:pPr>
      <w:r w:rsidRPr="00723306">
        <w:rPr>
          <w:rFonts w:ascii="楷体" w:eastAsia="楷体" w:hAnsi="楷体" w:hint="eastAsia"/>
          <w:sz w:val="28"/>
          <w:szCs w:val="28"/>
        </w:rPr>
        <w:t>但是不管怎么样，他空主要是从名言</w:t>
      </w:r>
      <w:ins w:id="72" w:author="apple" w:date="2015-08-23T20:10:00Z">
        <w:r w:rsidR="003D3688">
          <w:rPr>
            <w:rFonts w:ascii="楷体" w:eastAsia="楷体" w:hAnsi="楷体" w:hint="eastAsia"/>
            <w:sz w:val="28"/>
            <w:szCs w:val="28"/>
          </w:rPr>
          <w:t>器境</w:t>
        </w:r>
      </w:ins>
      <w:ins w:id="73" w:author="apple" w:date="2015-08-23T20:07:00Z">
        <w:r w:rsidR="003D3688">
          <w:rPr>
            <w:rFonts w:ascii="楷体" w:eastAsia="楷体" w:hAnsi="楷体" w:hint="eastAsia"/>
            <w:sz w:val="28"/>
            <w:szCs w:val="28"/>
          </w:rPr>
          <w:t>（</w:t>
        </w:r>
      </w:ins>
      <w:ins w:id="74" w:author="apple" w:date="2015-08-23T20:08:00Z">
        <w:r w:rsidR="003D3688">
          <w:rPr>
            <w:rFonts w:ascii="楷体" w:eastAsia="楷体" w:hAnsi="楷体" w:hint="eastAsia"/>
            <w:sz w:val="28"/>
            <w:szCs w:val="28"/>
          </w:rPr>
          <w:t>5:06）</w:t>
        </w:r>
      </w:ins>
      <w:del w:id="75" w:author="apple" w:date="2015-08-23T20:08:00Z">
        <w:r w:rsidRPr="00723306" w:rsidDel="003D3688">
          <w:rPr>
            <w:rFonts w:ascii="楷体" w:eastAsia="楷体" w:hAnsi="楷体" w:hint="eastAsia"/>
            <w:sz w:val="28"/>
            <w:szCs w:val="28"/>
          </w:rPr>
          <w:delText>境见</w:delText>
        </w:r>
      </w:del>
      <w:r w:rsidRPr="00723306">
        <w:rPr>
          <w:rFonts w:ascii="楷体" w:eastAsia="楷体" w:hAnsi="楷体" w:hint="eastAsia"/>
          <w:sz w:val="28"/>
          <w:szCs w:val="28"/>
        </w:rPr>
        <w:t>量的角度来安立这样一种光明如来藏的自性，</w:t>
      </w:r>
      <w:ins w:id="76" w:author="apple" w:date="2015-09-03T21:11:00Z">
        <w:r w:rsidR="00776E34">
          <w:rPr>
            <w:rFonts w:ascii="楷体" w:eastAsia="楷体" w:hAnsi="楷体" w:hint="eastAsia"/>
            <w:sz w:val="28"/>
            <w:szCs w:val="28"/>
          </w:rPr>
          <w:t>那么就是说</w:t>
        </w:r>
      </w:ins>
      <w:r w:rsidRPr="00723306">
        <w:rPr>
          <w:rFonts w:ascii="楷体" w:eastAsia="楷体" w:hAnsi="楷体" w:hint="eastAsia"/>
          <w:sz w:val="28"/>
          <w:szCs w:val="28"/>
        </w:rPr>
        <w:t>主要是这样安立的。在安立的如来藏的自性的时候，这里面出现了很多恒常、实有、稳固等等这样的名词。但是要真正从究竟他空的</w:t>
      </w:r>
      <w:ins w:id="77" w:author="apple" w:date="2015-09-03T21:11:00Z">
        <w:r w:rsidR="00776E34">
          <w:rPr>
            <w:rFonts w:ascii="楷体" w:eastAsia="楷体" w:hAnsi="楷体" w:hint="eastAsia"/>
            <w:sz w:val="28"/>
            <w:szCs w:val="28"/>
          </w:rPr>
          <w:t>、</w:t>
        </w:r>
      </w:ins>
      <w:r w:rsidRPr="00723306">
        <w:rPr>
          <w:rFonts w:ascii="楷体" w:eastAsia="楷体" w:hAnsi="楷体" w:hint="eastAsia"/>
          <w:sz w:val="28"/>
          <w:szCs w:val="28"/>
        </w:rPr>
        <w:t>究竟意趣来观察的时候，所谓的如来藏常有、稳固这些都是佛面前的境界。佛是没有戏论的，不是凡夫分别念的常有，不是</w:t>
      </w:r>
      <w:ins w:id="78" w:author="apple" w:date="2015-09-03T21:11:00Z">
        <w:r w:rsidR="00776E34">
          <w:rPr>
            <w:rFonts w:ascii="楷体" w:eastAsia="楷体" w:hAnsi="楷体" w:hint="eastAsia"/>
            <w:sz w:val="28"/>
            <w:szCs w:val="28"/>
          </w:rPr>
          <w:t>他</w:t>
        </w:r>
      </w:ins>
      <w:r w:rsidRPr="00723306">
        <w:rPr>
          <w:rFonts w:ascii="楷体" w:eastAsia="楷体" w:hAnsi="楷体" w:hint="eastAsia"/>
          <w:sz w:val="28"/>
          <w:szCs w:val="28"/>
        </w:rPr>
        <w:t>凡夫分别念的实有、稳固等等。实际上，在佛面前这个如来藏的自性它是一个大无为法的缘故，</w:t>
      </w:r>
      <w:ins w:id="79" w:author="apple" w:date="2015-08-23T20:10:00Z">
        <w:r w:rsidR="003D3688">
          <w:rPr>
            <w:rFonts w:ascii="楷体" w:eastAsia="楷体" w:hAnsi="楷体" w:hint="eastAsia"/>
            <w:sz w:val="28"/>
            <w:szCs w:val="28"/>
          </w:rPr>
          <w:t>所以</w:t>
        </w:r>
      </w:ins>
      <w:r w:rsidRPr="00723306">
        <w:rPr>
          <w:rFonts w:ascii="楷体" w:eastAsia="楷体" w:hAnsi="楷体" w:hint="eastAsia"/>
          <w:sz w:val="28"/>
          <w:szCs w:val="28"/>
        </w:rPr>
        <w:t>肯定是不会变化的，肯定是一种如是如是安住的本来永恒不变的自性。所以这样一种稳固不变，它超越了凡夫的分别念，不是现在我们所安立的凡夫分别念</w:t>
      </w:r>
      <w:ins w:id="80" w:author="apple" w:date="2015-09-03T21:11:00Z">
        <w:r w:rsidR="00776E34">
          <w:rPr>
            <w:rFonts w:ascii="楷体" w:eastAsia="楷体" w:hAnsi="楷体" w:hint="eastAsia"/>
            <w:sz w:val="28"/>
            <w:szCs w:val="28"/>
          </w:rPr>
          <w:t>面</w:t>
        </w:r>
      </w:ins>
      <w:r w:rsidRPr="00723306">
        <w:rPr>
          <w:rFonts w:ascii="楷体" w:eastAsia="楷体" w:hAnsi="楷体" w:hint="eastAsia"/>
          <w:sz w:val="28"/>
          <w:szCs w:val="28"/>
        </w:rPr>
        <w:t>前是恒常的。如果是恒常的</w:t>
      </w:r>
      <w:del w:id="81" w:author="apple" w:date="2015-08-23T20:10:00Z">
        <w:r w:rsidRPr="00723306" w:rsidDel="003D3688">
          <w:rPr>
            <w:rFonts w:ascii="楷体" w:eastAsia="楷体" w:hAnsi="楷体" w:hint="eastAsia"/>
            <w:sz w:val="28"/>
            <w:szCs w:val="28"/>
          </w:rPr>
          <w:delText>有</w:delText>
        </w:r>
      </w:del>
      <w:r w:rsidRPr="00723306">
        <w:rPr>
          <w:rFonts w:ascii="楷体" w:eastAsia="楷体" w:hAnsi="楷体" w:hint="eastAsia"/>
          <w:sz w:val="28"/>
          <w:szCs w:val="28"/>
        </w:rPr>
        <w:t>什么</w:t>
      </w:r>
      <w:ins w:id="82" w:author="apple" w:date="2015-08-23T20:11:00Z">
        <w:r w:rsidR="003D3688">
          <w:rPr>
            <w:rFonts w:ascii="楷体" w:eastAsia="楷体" w:hAnsi="楷体" w:hint="eastAsia"/>
            <w:sz w:val="28"/>
            <w:szCs w:val="28"/>
          </w:rPr>
          <w:t>什么</w:t>
        </w:r>
      </w:ins>
      <w:r w:rsidRPr="00723306">
        <w:rPr>
          <w:rFonts w:ascii="楷体" w:eastAsia="楷体" w:hAnsi="楷体" w:hint="eastAsia"/>
          <w:sz w:val="28"/>
          <w:szCs w:val="28"/>
        </w:rPr>
        <w:t>过失，如果是不灭的有什么过失，这些过失实际上在如来藏的自宗当中都不存在。只不过是觉囊派祖师他安立的</w:t>
      </w:r>
      <w:ins w:id="83" w:author="apple" w:date="2015-08-23T20:11:00Z">
        <w:r w:rsidR="003D3688">
          <w:rPr>
            <w:rFonts w:ascii="楷体" w:eastAsia="楷体" w:hAnsi="楷体" w:hint="eastAsia"/>
            <w:sz w:val="28"/>
            <w:szCs w:val="28"/>
          </w:rPr>
          <w:t>“</w:t>
        </w:r>
      </w:ins>
      <w:r w:rsidRPr="00723306">
        <w:rPr>
          <w:rFonts w:ascii="楷体" w:eastAsia="楷体" w:hAnsi="楷体" w:hint="eastAsia"/>
          <w:sz w:val="28"/>
          <w:szCs w:val="28"/>
        </w:rPr>
        <w:t>常有稳固</w:t>
      </w:r>
      <w:ins w:id="84" w:author="apple" w:date="2015-08-23T20:11:00Z">
        <w:r w:rsidR="003D3688">
          <w:rPr>
            <w:rFonts w:ascii="楷体" w:eastAsia="楷体" w:hAnsi="楷体" w:hint="eastAsia"/>
            <w:sz w:val="28"/>
            <w:szCs w:val="28"/>
          </w:rPr>
          <w:t>”</w:t>
        </w:r>
      </w:ins>
      <w:r w:rsidRPr="00723306">
        <w:rPr>
          <w:rFonts w:ascii="楷体" w:eastAsia="楷体" w:hAnsi="楷体" w:hint="eastAsia"/>
          <w:sz w:val="28"/>
          <w:szCs w:val="28"/>
        </w:rPr>
        <w:t>实际上是和大空性一味一体的，它是一种远离戏论的恒常、远离戏论的这样一种寂灭稳固等等</w:t>
      </w:r>
      <w:ins w:id="85" w:author="apple" w:date="2015-08-23T20:11:00Z">
        <w:r w:rsidR="003D3688">
          <w:rPr>
            <w:rFonts w:ascii="楷体" w:eastAsia="楷体" w:hAnsi="楷体" w:hint="eastAsia"/>
            <w:sz w:val="28"/>
            <w:szCs w:val="28"/>
          </w:rPr>
          <w:t>。</w:t>
        </w:r>
      </w:ins>
      <w:del w:id="86" w:author="apple" w:date="2015-08-23T20:11:00Z">
        <w:r w:rsidRPr="00723306" w:rsidDel="003D3688">
          <w:rPr>
            <w:rFonts w:ascii="楷体" w:eastAsia="楷体" w:hAnsi="楷体" w:hint="eastAsia"/>
            <w:sz w:val="28"/>
            <w:szCs w:val="28"/>
          </w:rPr>
          <w:delText>，</w:delText>
        </w:r>
      </w:del>
      <w:r w:rsidRPr="00723306">
        <w:rPr>
          <w:rFonts w:ascii="楷体" w:eastAsia="楷体" w:hAnsi="楷体" w:hint="eastAsia"/>
          <w:sz w:val="28"/>
          <w:szCs w:val="28"/>
        </w:rPr>
        <w:t>那么这个是它的究竟意趣。</w:t>
      </w:r>
    </w:p>
    <w:p w:rsidR="00B01244" w:rsidRPr="00776E34" w:rsidRDefault="009C46AE" w:rsidP="00776E34">
      <w:pPr>
        <w:spacing w:line="360" w:lineRule="auto"/>
        <w:ind w:firstLineChars="150" w:firstLine="420"/>
        <w:rPr>
          <w:ins w:id="87" w:author="apple" w:date="2015-08-23T20:11:00Z"/>
          <w:rFonts w:ascii="楷体" w:eastAsia="楷体" w:hAnsi="楷体"/>
          <w:sz w:val="28"/>
          <w:szCs w:val="28"/>
        </w:rPr>
        <w:pPrChange w:id="88" w:author="apple" w:date="2015-09-03T21:13:00Z">
          <w:pPr>
            <w:spacing w:line="360" w:lineRule="auto"/>
            <w:ind w:firstLine="570"/>
          </w:pPr>
        </w:pPrChange>
      </w:pPr>
      <w:r w:rsidRPr="00723306">
        <w:rPr>
          <w:rFonts w:ascii="楷体" w:eastAsia="楷体" w:hAnsi="楷体" w:hint="eastAsia"/>
          <w:sz w:val="28"/>
          <w:szCs w:val="28"/>
        </w:rPr>
        <w:t>但是因为有些后代的觉囊派的修学者，</w:t>
      </w:r>
      <w:ins w:id="89" w:author="apple" w:date="2015-09-03T21:12:00Z">
        <w:r w:rsidR="00776E34">
          <w:rPr>
            <w:rFonts w:ascii="楷体" w:eastAsia="楷体" w:hAnsi="楷体" w:hint="eastAsia"/>
            <w:sz w:val="28"/>
            <w:szCs w:val="28"/>
          </w:rPr>
          <w:t>这些学习者，</w:t>
        </w:r>
      </w:ins>
      <w:r w:rsidRPr="00723306">
        <w:rPr>
          <w:rFonts w:ascii="楷体" w:eastAsia="楷体" w:hAnsi="楷体" w:hint="eastAsia"/>
          <w:sz w:val="28"/>
          <w:szCs w:val="28"/>
        </w:rPr>
        <w:t>没有真正的了解如来藏是怎么样状态下的常有、稳固、恒常，</w:t>
      </w:r>
      <w:ins w:id="90" w:author="apple" w:date="2015-09-03T21:12:00Z">
        <w:r w:rsidR="00776E34">
          <w:rPr>
            <w:rFonts w:ascii="楷体" w:eastAsia="楷体" w:hAnsi="楷体" w:hint="eastAsia"/>
            <w:sz w:val="28"/>
            <w:szCs w:val="28"/>
          </w:rPr>
          <w:t>像这样是</w:t>
        </w:r>
      </w:ins>
      <w:r w:rsidRPr="00723306">
        <w:rPr>
          <w:rFonts w:ascii="楷体" w:eastAsia="楷体" w:hAnsi="楷体" w:hint="eastAsia"/>
          <w:sz w:val="28"/>
          <w:szCs w:val="28"/>
        </w:rPr>
        <w:t>就理解成分别念面前的稳固、恒常。根本不需要是空性的常有、稳固、恒常，所以说像这样就成了很多</w:t>
      </w:r>
      <w:ins w:id="91" w:author="apple" w:date="2015-09-03T21:13:00Z">
        <w:r w:rsidR="00776E34">
          <w:rPr>
            <w:rFonts w:ascii="楷体" w:eastAsia="楷体" w:hAnsi="楷体" w:hint="eastAsia"/>
            <w:sz w:val="28"/>
            <w:szCs w:val="28"/>
          </w:rPr>
          <w:t>这些</w:t>
        </w:r>
      </w:ins>
      <w:r w:rsidRPr="00723306">
        <w:rPr>
          <w:rFonts w:ascii="楷体" w:eastAsia="楷体" w:hAnsi="楷体" w:hint="eastAsia"/>
          <w:sz w:val="28"/>
          <w:szCs w:val="28"/>
        </w:rPr>
        <w:t>其他祖师的所破之处。</w:t>
      </w:r>
    </w:p>
    <w:p w:rsidR="00776E34" w:rsidRDefault="009C46AE">
      <w:pPr>
        <w:spacing w:line="360" w:lineRule="auto"/>
        <w:ind w:firstLineChars="150" w:firstLine="420"/>
        <w:rPr>
          <w:ins w:id="92" w:author="apple" w:date="2015-09-03T21:14:00Z"/>
          <w:rFonts w:ascii="楷体" w:eastAsia="楷体" w:hAnsi="楷体" w:hint="eastAsia"/>
          <w:sz w:val="28"/>
          <w:szCs w:val="28"/>
        </w:rPr>
        <w:pPrChange w:id="93" w:author="apple" w:date="2015-08-23T19:59:00Z">
          <w:pPr>
            <w:spacing w:line="360" w:lineRule="auto"/>
            <w:ind w:firstLine="570"/>
          </w:pPr>
        </w:pPrChange>
      </w:pPr>
      <w:r w:rsidRPr="00723306">
        <w:rPr>
          <w:rFonts w:ascii="楷体" w:eastAsia="楷体" w:hAnsi="楷体" w:hint="eastAsia"/>
          <w:sz w:val="28"/>
          <w:szCs w:val="28"/>
        </w:rPr>
        <w:lastRenderedPageBreak/>
        <w:t>为了让大家知道，实际上这个如来藏的本性也是离戏的缘故，其他很多自空的论师也是有必要对于这样一种他空说了很多辩驳的语言。实际上从两个角度来看的时候，</w:t>
      </w:r>
      <w:del w:id="94" w:author="apple" w:date="2015-09-03T21:13:00Z">
        <w:r w:rsidRPr="00723306" w:rsidDel="00776E34">
          <w:rPr>
            <w:rFonts w:ascii="楷体" w:eastAsia="楷体" w:hAnsi="楷体" w:hint="eastAsia"/>
            <w:sz w:val="28"/>
            <w:szCs w:val="28"/>
          </w:rPr>
          <w:delText>这些</w:delText>
        </w:r>
        <w:r w:rsidRPr="00776E34" w:rsidDel="00776E34">
          <w:rPr>
            <w:rFonts w:ascii="楷体" w:eastAsia="楷体" w:hAnsi="楷体" w:hint="eastAsia"/>
            <w:color w:val="FF0000"/>
            <w:sz w:val="28"/>
            <w:szCs w:val="28"/>
            <w:rPrChange w:id="95" w:author="apple" w:date="2015-09-03T21:13:00Z">
              <w:rPr>
                <w:rFonts w:ascii="楷体" w:eastAsia="楷体" w:hAnsi="楷体" w:hint="eastAsia"/>
                <w:sz w:val="28"/>
                <w:szCs w:val="28"/>
              </w:rPr>
            </w:rPrChange>
          </w:rPr>
          <w:delText>多罗瓦大师</w:delText>
        </w:r>
      </w:del>
      <w:ins w:id="96" w:author="apple" w:date="2015-09-03T21:13:00Z">
        <w:r w:rsidR="00776E34" w:rsidRPr="00723306">
          <w:rPr>
            <w:rFonts w:ascii="楷体" w:eastAsia="楷体" w:hAnsi="楷体" w:hint="eastAsia"/>
            <w:sz w:val="28"/>
            <w:szCs w:val="28"/>
          </w:rPr>
          <w:t>这些</w:t>
        </w:r>
        <w:r w:rsidR="00776E34" w:rsidRPr="00776E34">
          <w:rPr>
            <w:rFonts w:ascii="楷体" w:eastAsia="楷体" w:hAnsi="楷体" w:hint="eastAsia"/>
            <w:color w:val="FF0000"/>
            <w:sz w:val="28"/>
            <w:szCs w:val="28"/>
            <w:rPrChange w:id="97" w:author="apple" w:date="2015-09-03T21:13:00Z">
              <w:rPr>
                <w:rFonts w:ascii="楷体" w:eastAsia="楷体" w:hAnsi="楷体" w:hint="eastAsia"/>
                <w:sz w:val="28"/>
                <w:szCs w:val="28"/>
              </w:rPr>
            </w:rPrChange>
          </w:rPr>
          <w:t>多罗瓦</w:t>
        </w:r>
        <w:r w:rsidR="00776E34">
          <w:rPr>
            <w:rFonts w:ascii="楷体" w:eastAsia="楷体" w:hAnsi="楷体" w:hint="eastAsia"/>
            <w:color w:val="FF0000"/>
            <w:sz w:val="28"/>
            <w:szCs w:val="28"/>
          </w:rPr>
          <w:t>大</w:t>
        </w:r>
        <w:r w:rsidR="00776E34" w:rsidRPr="00776E34">
          <w:rPr>
            <w:rFonts w:ascii="楷体" w:eastAsia="楷体" w:hAnsi="楷体" w:hint="eastAsia"/>
            <w:color w:val="FF0000"/>
            <w:sz w:val="28"/>
            <w:szCs w:val="28"/>
            <w:rPrChange w:id="98" w:author="apple" w:date="2015-09-03T21:13:00Z">
              <w:rPr>
                <w:rFonts w:ascii="楷体" w:eastAsia="楷体" w:hAnsi="楷体" w:hint="eastAsia"/>
                <w:sz w:val="28"/>
                <w:szCs w:val="28"/>
              </w:rPr>
            </w:rPrChange>
          </w:rPr>
          <w:t>师</w:t>
        </w:r>
      </w:ins>
      <w:r w:rsidRPr="00723306">
        <w:rPr>
          <w:rFonts w:ascii="楷体" w:eastAsia="楷体" w:hAnsi="楷体" w:hint="eastAsia"/>
          <w:sz w:val="28"/>
          <w:szCs w:val="28"/>
        </w:rPr>
        <w:t>等等觉囊派的祖师他们安立这样一种如来藏，实际上也是离戏的如来藏。那么其他的自空</w:t>
      </w:r>
      <w:ins w:id="99" w:author="apple" w:date="2015-09-03T21:14:00Z">
        <w:r w:rsidR="00776E34">
          <w:rPr>
            <w:rFonts w:ascii="楷体" w:eastAsia="楷体" w:hAnsi="楷体" w:hint="eastAsia"/>
            <w:sz w:val="28"/>
            <w:szCs w:val="28"/>
          </w:rPr>
          <w:t>派</w:t>
        </w:r>
      </w:ins>
      <w:r w:rsidRPr="00723306">
        <w:rPr>
          <w:rFonts w:ascii="楷体" w:eastAsia="楷体" w:hAnsi="楷体" w:hint="eastAsia"/>
          <w:sz w:val="28"/>
          <w:szCs w:val="28"/>
        </w:rPr>
        <w:t>的大德在破的时候也是针对</w:t>
      </w:r>
      <w:ins w:id="100" w:author="apple" w:date="2015-09-03T21:14:00Z">
        <w:r w:rsidR="00776E34">
          <w:rPr>
            <w:rFonts w:ascii="楷体" w:eastAsia="楷体" w:hAnsi="楷体" w:hint="eastAsia"/>
            <w:sz w:val="28"/>
            <w:szCs w:val="28"/>
          </w:rPr>
          <w:t>，</w:t>
        </w:r>
      </w:ins>
      <w:r w:rsidRPr="00723306">
        <w:rPr>
          <w:rFonts w:ascii="楷体" w:eastAsia="楷体" w:hAnsi="楷体" w:hint="eastAsia"/>
          <w:sz w:val="28"/>
          <w:szCs w:val="28"/>
        </w:rPr>
        <w:t>如果你在分别念面前还认为这个如来藏不是空性的，如来藏还是常有的，像这样那就有很多很多过失。</w:t>
      </w:r>
    </w:p>
    <w:p w:rsidR="00776E34" w:rsidRDefault="009C46AE">
      <w:pPr>
        <w:spacing w:line="360" w:lineRule="auto"/>
        <w:ind w:firstLineChars="150" w:firstLine="420"/>
        <w:rPr>
          <w:ins w:id="101" w:author="apple" w:date="2015-09-03T21:15:00Z"/>
          <w:rFonts w:ascii="楷体" w:eastAsia="楷体" w:hAnsi="楷体" w:hint="eastAsia"/>
          <w:sz w:val="28"/>
          <w:szCs w:val="28"/>
        </w:rPr>
        <w:pPrChange w:id="102" w:author="apple" w:date="2015-08-23T19:59:00Z">
          <w:pPr>
            <w:spacing w:line="360" w:lineRule="auto"/>
            <w:ind w:firstLine="570"/>
          </w:pPr>
        </w:pPrChange>
      </w:pPr>
      <w:r w:rsidRPr="00723306">
        <w:rPr>
          <w:rFonts w:ascii="楷体" w:eastAsia="楷体" w:hAnsi="楷体" w:hint="eastAsia"/>
          <w:sz w:val="28"/>
          <w:szCs w:val="28"/>
        </w:rPr>
        <w:t>所以为了让我们知道如来藏的本性也是离戏的缘故，很多自空论师做驳斥。但是真正来讲，必须要比较正确的认知他空派</w:t>
      </w:r>
      <w:del w:id="103" w:author="apple" w:date="2015-09-03T21:14:00Z">
        <w:r w:rsidRPr="00723306" w:rsidDel="00776E34">
          <w:rPr>
            <w:rFonts w:ascii="楷体" w:eastAsia="楷体" w:hAnsi="楷体" w:hint="eastAsia"/>
            <w:sz w:val="28"/>
            <w:szCs w:val="28"/>
          </w:rPr>
          <w:delText>（</w:delText>
        </w:r>
      </w:del>
      <w:ins w:id="104" w:author="apple" w:date="2015-09-03T21:14:00Z">
        <w:r w:rsidR="00776E34">
          <w:rPr>
            <w:rFonts w:ascii="楷体" w:eastAsia="楷体" w:hAnsi="楷体" w:hint="eastAsia"/>
            <w:sz w:val="28"/>
            <w:szCs w:val="28"/>
          </w:rPr>
          <w:t>、</w:t>
        </w:r>
      </w:ins>
      <w:r w:rsidRPr="00723306">
        <w:rPr>
          <w:rFonts w:ascii="楷体" w:eastAsia="楷体" w:hAnsi="楷体" w:hint="eastAsia"/>
          <w:sz w:val="28"/>
          <w:szCs w:val="28"/>
        </w:rPr>
        <w:t>觉囊派</w:t>
      </w:r>
      <w:del w:id="105" w:author="apple" w:date="2015-09-03T21:14:00Z">
        <w:r w:rsidRPr="00723306" w:rsidDel="00776E34">
          <w:rPr>
            <w:rFonts w:ascii="楷体" w:eastAsia="楷体" w:hAnsi="楷体" w:hint="eastAsia"/>
            <w:sz w:val="28"/>
            <w:szCs w:val="28"/>
          </w:rPr>
          <w:delText>）</w:delText>
        </w:r>
      </w:del>
      <w:r w:rsidRPr="00723306">
        <w:rPr>
          <w:rFonts w:ascii="楷体" w:eastAsia="楷体" w:hAnsi="楷体" w:hint="eastAsia"/>
          <w:sz w:val="28"/>
          <w:szCs w:val="28"/>
        </w:rPr>
        <w:t>的观点，如果真正了之之后</w:t>
      </w:r>
      <w:ins w:id="106" w:author="apple" w:date="2015-09-03T21:14:00Z">
        <w:r w:rsidR="00776E34">
          <w:rPr>
            <w:rFonts w:ascii="楷体" w:eastAsia="楷体" w:hAnsi="楷体" w:hint="eastAsia"/>
            <w:sz w:val="28"/>
            <w:szCs w:val="28"/>
          </w:rPr>
          <w:t>，</w:t>
        </w:r>
      </w:ins>
      <w:r w:rsidRPr="00723306">
        <w:rPr>
          <w:rFonts w:ascii="楷体" w:eastAsia="楷体" w:hAnsi="楷体" w:hint="eastAsia"/>
          <w:sz w:val="28"/>
          <w:szCs w:val="28"/>
        </w:rPr>
        <w:t>就会对这样一种时轮金刚的教义，对于</w:t>
      </w:r>
      <w:ins w:id="107" w:author="apple" w:date="2015-09-03T21:14:00Z">
        <w:r w:rsidR="00776E34">
          <w:rPr>
            <w:rFonts w:ascii="楷体" w:eastAsia="楷体" w:hAnsi="楷体" w:hint="eastAsia"/>
            <w:sz w:val="28"/>
            <w:szCs w:val="28"/>
          </w:rPr>
          <w:t>《</w:t>
        </w:r>
      </w:ins>
      <w:r w:rsidRPr="00723306">
        <w:rPr>
          <w:rFonts w:ascii="楷体" w:eastAsia="楷体" w:hAnsi="楷体" w:hint="eastAsia"/>
          <w:sz w:val="28"/>
          <w:szCs w:val="28"/>
        </w:rPr>
        <w:t>宝性论</w:t>
      </w:r>
      <w:ins w:id="108" w:author="apple" w:date="2015-09-03T21:14:00Z">
        <w:r w:rsidR="00776E34">
          <w:rPr>
            <w:rFonts w:ascii="楷体" w:eastAsia="楷体" w:hAnsi="楷体" w:hint="eastAsia"/>
            <w:sz w:val="28"/>
            <w:szCs w:val="28"/>
          </w:rPr>
          <w:t>》</w:t>
        </w:r>
      </w:ins>
      <w:r w:rsidRPr="00723306">
        <w:rPr>
          <w:rFonts w:ascii="楷体" w:eastAsia="楷体" w:hAnsi="楷体" w:hint="eastAsia"/>
          <w:sz w:val="28"/>
          <w:szCs w:val="28"/>
        </w:rPr>
        <w:t>三转法轮意趣就可以产生一个坚固的定解。</w:t>
      </w:r>
    </w:p>
    <w:p w:rsidR="00B01244" w:rsidRDefault="009C46AE" w:rsidP="00776E34">
      <w:pPr>
        <w:spacing w:line="360" w:lineRule="auto"/>
        <w:ind w:firstLineChars="150" w:firstLine="420"/>
        <w:rPr>
          <w:rFonts w:ascii="楷体" w:eastAsia="楷体" w:hAnsi="楷体"/>
          <w:sz w:val="28"/>
          <w:szCs w:val="28"/>
        </w:rPr>
        <w:pPrChange w:id="109" w:author="apple" w:date="2015-09-03T21:19:00Z">
          <w:pPr>
            <w:spacing w:line="360" w:lineRule="auto"/>
            <w:ind w:firstLine="570"/>
          </w:pPr>
        </w:pPrChange>
      </w:pPr>
      <w:r w:rsidRPr="00723306">
        <w:rPr>
          <w:rFonts w:ascii="楷体" w:eastAsia="楷体" w:hAnsi="楷体" w:hint="eastAsia"/>
          <w:sz w:val="28"/>
          <w:szCs w:val="28"/>
        </w:rPr>
        <w:t>实际上全知麦彭仁波切和一个大德在辩论书当中也是曾经提到过，他就说这些觉囊派的大德像多罗瓦大师</w:t>
      </w:r>
      <w:ins w:id="110" w:author="apple" w:date="2015-09-03T23:00:00Z">
        <w:r w:rsidR="00AD7593">
          <w:rPr>
            <w:rFonts w:ascii="楷体" w:eastAsia="楷体" w:hAnsi="楷体" w:hint="eastAsia"/>
            <w:sz w:val="28"/>
            <w:szCs w:val="28"/>
          </w:rPr>
          <w:t>，</w:t>
        </w:r>
      </w:ins>
      <w:r w:rsidRPr="00723306">
        <w:rPr>
          <w:rFonts w:ascii="楷体" w:eastAsia="楷体" w:hAnsi="楷体" w:hint="eastAsia"/>
          <w:sz w:val="28"/>
          <w:szCs w:val="28"/>
        </w:rPr>
        <w:t>还是</w:t>
      </w:r>
      <w:r w:rsidRPr="00776E34">
        <w:rPr>
          <w:rFonts w:ascii="楷体" w:eastAsia="楷体" w:hAnsi="楷体" w:hint="eastAsia"/>
          <w:color w:val="FF0000"/>
          <w:sz w:val="28"/>
          <w:szCs w:val="28"/>
          <w:rPrChange w:id="111" w:author="apple" w:date="2015-09-03T21:18:00Z">
            <w:rPr>
              <w:rFonts w:ascii="楷体" w:eastAsia="楷体" w:hAnsi="楷体" w:hint="eastAsia"/>
              <w:sz w:val="28"/>
              <w:szCs w:val="28"/>
            </w:rPr>
          </w:rPrChange>
        </w:rPr>
        <w:t>多罗</w:t>
      </w:r>
      <w:ins w:id="112" w:author="apple" w:date="2015-09-03T23:00:00Z">
        <w:r w:rsidR="00AD7593">
          <w:rPr>
            <w:rFonts w:ascii="楷体" w:eastAsia="楷体" w:hAnsi="楷体" w:hint="eastAsia"/>
            <w:color w:val="FF0000"/>
            <w:sz w:val="28"/>
            <w:szCs w:val="28"/>
          </w:rPr>
          <w:t>那</w:t>
        </w:r>
      </w:ins>
      <w:del w:id="113" w:author="apple" w:date="2015-09-03T23:00:00Z">
        <w:r w:rsidRPr="00776E34" w:rsidDel="00736D7B">
          <w:rPr>
            <w:rFonts w:ascii="楷体" w:eastAsia="楷体" w:hAnsi="楷体" w:hint="eastAsia"/>
            <w:color w:val="FF0000"/>
            <w:sz w:val="28"/>
            <w:szCs w:val="28"/>
            <w:rPrChange w:id="114" w:author="apple" w:date="2015-09-03T21:18:00Z">
              <w:rPr>
                <w:rFonts w:ascii="楷体" w:eastAsia="楷体" w:hAnsi="楷体" w:hint="eastAsia"/>
                <w:sz w:val="28"/>
                <w:szCs w:val="28"/>
              </w:rPr>
            </w:rPrChange>
          </w:rPr>
          <w:delText>那</w:delText>
        </w:r>
      </w:del>
      <w:r w:rsidRPr="00776E34">
        <w:rPr>
          <w:rFonts w:ascii="楷体" w:eastAsia="楷体" w:hAnsi="楷体" w:hint="eastAsia"/>
          <w:color w:val="FF0000"/>
          <w:sz w:val="28"/>
          <w:szCs w:val="28"/>
          <w:rPrChange w:id="115" w:author="apple" w:date="2015-09-03T21:18:00Z">
            <w:rPr>
              <w:rFonts w:ascii="楷体" w:eastAsia="楷体" w:hAnsi="楷体" w:hint="eastAsia"/>
              <w:sz w:val="28"/>
              <w:szCs w:val="28"/>
            </w:rPr>
          </w:rPrChange>
        </w:rPr>
        <w:t>他</w:t>
      </w:r>
      <w:r w:rsidRPr="00723306">
        <w:rPr>
          <w:rFonts w:ascii="楷体" w:eastAsia="楷体" w:hAnsi="楷体" w:hint="eastAsia"/>
          <w:sz w:val="28"/>
          <w:szCs w:val="28"/>
        </w:rPr>
        <w:t>尊者也好。实际上这些大德是非常了不起的大德，佛陀在经典当中也授记真正能够圆满的讲解他空的、真正能够圆满讲解如来藏的这些人是佛的化身。菩萨都没办法真正的去讲解这样一种圆满如来藏、圆满他空的观点，所以说也是有这样一种教授的。很多大德在承许观点的时候，都有很多很多对于如来藏方面的安立、赞叹等等。佛陀在《涅槃经》等等这些观点当中也是提到过，如果你认为一切万法是无常、苦、空、无我的</w:t>
      </w:r>
      <w:ins w:id="116" w:author="apple" w:date="2015-09-03T21:19:00Z">
        <w:r w:rsidR="00776E34">
          <w:rPr>
            <w:rFonts w:ascii="楷体" w:eastAsia="楷体" w:hAnsi="楷体" w:hint="eastAsia"/>
            <w:sz w:val="28"/>
            <w:szCs w:val="28"/>
          </w:rPr>
          <w:t>。</w:t>
        </w:r>
      </w:ins>
      <w:del w:id="117" w:author="apple" w:date="2015-09-03T21:19:00Z">
        <w:r w:rsidRPr="00723306" w:rsidDel="00776E34">
          <w:rPr>
            <w:rFonts w:ascii="楷体" w:eastAsia="楷体" w:hAnsi="楷体" w:hint="eastAsia"/>
            <w:sz w:val="28"/>
            <w:szCs w:val="28"/>
          </w:rPr>
          <w:delText>，</w:delText>
        </w:r>
      </w:del>
      <w:r w:rsidRPr="00723306">
        <w:rPr>
          <w:rFonts w:ascii="楷体" w:eastAsia="楷体" w:hAnsi="楷体" w:hint="eastAsia"/>
          <w:sz w:val="28"/>
          <w:szCs w:val="28"/>
        </w:rPr>
        <w:t>像这样的话就不是狮子吼</w:t>
      </w:r>
      <w:ins w:id="118" w:author="apple" w:date="2015-09-03T21:19:00Z">
        <w:r w:rsidR="00776E34">
          <w:rPr>
            <w:rFonts w:ascii="楷体" w:eastAsia="楷体" w:hAnsi="楷体" w:hint="eastAsia"/>
            <w:sz w:val="28"/>
            <w:szCs w:val="28"/>
          </w:rPr>
          <w:t>、</w:t>
        </w:r>
      </w:ins>
      <w:r w:rsidRPr="00723306">
        <w:rPr>
          <w:rFonts w:ascii="楷体" w:eastAsia="楷体" w:hAnsi="楷体" w:hint="eastAsia"/>
          <w:sz w:val="28"/>
          <w:szCs w:val="28"/>
        </w:rPr>
        <w:t>是狐狸鸣。如果安立如来藏的恒常、如来藏不变的自性</w:t>
      </w:r>
      <w:ins w:id="119" w:author="apple" w:date="2015-09-03T21:19:00Z">
        <w:r w:rsidR="00776E34">
          <w:rPr>
            <w:rFonts w:ascii="楷体" w:eastAsia="楷体" w:hAnsi="楷体" w:hint="eastAsia"/>
            <w:sz w:val="28"/>
            <w:szCs w:val="28"/>
          </w:rPr>
          <w:t>，</w:t>
        </w:r>
      </w:ins>
      <w:r w:rsidRPr="00723306">
        <w:rPr>
          <w:rFonts w:ascii="楷体" w:eastAsia="楷体" w:hAnsi="楷体" w:hint="eastAsia"/>
          <w:sz w:val="28"/>
          <w:szCs w:val="28"/>
        </w:rPr>
        <w:t>这个是狮子吼，</w:t>
      </w:r>
      <w:ins w:id="120" w:author="apple" w:date="2015-09-03T21:19:00Z">
        <w:r w:rsidR="00776E34">
          <w:rPr>
            <w:rFonts w:ascii="楷体" w:eastAsia="楷体" w:hAnsi="楷体" w:hint="eastAsia"/>
            <w:sz w:val="28"/>
            <w:szCs w:val="28"/>
          </w:rPr>
          <w:t>像这样</w:t>
        </w:r>
      </w:ins>
      <w:r w:rsidRPr="00723306">
        <w:rPr>
          <w:rFonts w:ascii="楷体" w:eastAsia="楷体" w:hAnsi="楷体" w:hint="eastAsia"/>
          <w:sz w:val="28"/>
          <w:szCs w:val="28"/>
        </w:rPr>
        <w:t>也是直接有这样赞叹的。像这样我们应该知道，佛陀究竟意趣他是承许如来藏的究竟圆满的现空双运，如果真正要圆满的现空双运这个</w:t>
      </w:r>
      <w:ins w:id="121" w:author="apple" w:date="2015-09-03T21:19:00Z">
        <w:r w:rsidR="006E7D33">
          <w:rPr>
            <w:rFonts w:ascii="楷体" w:eastAsia="楷体" w:hAnsi="楷体" w:hint="eastAsia"/>
            <w:sz w:val="28"/>
            <w:szCs w:val="28"/>
          </w:rPr>
          <w:t>显</w:t>
        </w:r>
      </w:ins>
      <w:del w:id="122" w:author="apple" w:date="2015-09-03T21:19:00Z">
        <w:r w:rsidRPr="00723306" w:rsidDel="006E7D33">
          <w:rPr>
            <w:rFonts w:ascii="楷体" w:eastAsia="楷体" w:hAnsi="楷体" w:hint="eastAsia"/>
            <w:sz w:val="28"/>
            <w:szCs w:val="28"/>
          </w:rPr>
          <w:delText>现</w:delText>
        </w:r>
      </w:del>
      <w:r w:rsidRPr="00723306">
        <w:rPr>
          <w:rFonts w:ascii="楷体" w:eastAsia="楷体" w:hAnsi="楷体" w:hint="eastAsia"/>
          <w:sz w:val="28"/>
          <w:szCs w:val="28"/>
        </w:rPr>
        <w:t>的这一部分，肯定就是除了如来藏之外其他的任何一个法没办法真正的、究竟</w:t>
      </w:r>
      <w:r w:rsidRPr="00723306">
        <w:rPr>
          <w:rFonts w:ascii="楷体" w:eastAsia="楷体" w:hAnsi="楷体" w:hint="eastAsia"/>
          <w:sz w:val="28"/>
          <w:szCs w:val="28"/>
        </w:rPr>
        <w:lastRenderedPageBreak/>
        <w:t>的和空性双运。因为前面我们凡夫人面前的这些山河大地，这些都是众生的业所现前的，这些都是众生不清净的依他起所现前的。所以说它绝对是变化的、绝对是无常的，它是一种客尘的自性，所以说它不能够和空性究竟双运。那么谁才能和空性究竟双运呢？只有离开了一切变化的客尘法之外的，这个如来藏的自性、如来藏的光明</w:t>
      </w:r>
      <w:ins w:id="123" w:author="apple" w:date="2015-09-03T21:20:00Z">
        <w:r w:rsidR="006E7D33">
          <w:rPr>
            <w:rFonts w:ascii="楷体" w:eastAsia="楷体" w:hAnsi="楷体" w:hint="eastAsia"/>
            <w:sz w:val="28"/>
            <w:szCs w:val="28"/>
          </w:rPr>
          <w:t>，才</w:t>
        </w:r>
      </w:ins>
      <w:r w:rsidRPr="00723306">
        <w:rPr>
          <w:rFonts w:ascii="楷体" w:eastAsia="楷体" w:hAnsi="楷体" w:hint="eastAsia"/>
          <w:sz w:val="28"/>
          <w:szCs w:val="28"/>
        </w:rPr>
        <w:t>能够和真正的空性双运。所以全知无垢光尊者他老人家在《心性休息大车疏》当中也曾经提到过，二转法轮也是暂时了意，三转法轮如来藏观点究竟了意，也有这样一种说法。他主要是从抉择的</w:t>
      </w:r>
      <w:ins w:id="124" w:author="apple" w:date="2015-09-03T21:20:00Z">
        <w:r w:rsidR="005879C8">
          <w:rPr>
            <w:rFonts w:ascii="楷体" w:eastAsia="楷体" w:hAnsi="楷体" w:hint="eastAsia"/>
            <w:sz w:val="28"/>
            <w:szCs w:val="28"/>
          </w:rPr>
          <w:t>这个</w:t>
        </w:r>
      </w:ins>
      <w:r w:rsidRPr="00723306">
        <w:rPr>
          <w:rFonts w:ascii="楷体" w:eastAsia="楷体" w:hAnsi="楷体" w:hint="eastAsia"/>
          <w:sz w:val="28"/>
          <w:szCs w:val="28"/>
        </w:rPr>
        <w:t>方式观察的，抉择的方式二转法轮只是抉择圆满法界的一部分，圆满的法界是现空无别的这样一种自性。而</w:t>
      </w:r>
      <w:ins w:id="125" w:author="apple" w:date="2015-09-03T21:20:00Z">
        <w:r w:rsidR="005879C8">
          <w:rPr>
            <w:rFonts w:ascii="楷体" w:eastAsia="楷体" w:hAnsi="楷体" w:hint="eastAsia"/>
            <w:sz w:val="28"/>
            <w:szCs w:val="28"/>
          </w:rPr>
          <w:t>就说是</w:t>
        </w:r>
      </w:ins>
      <w:r w:rsidRPr="00723306">
        <w:rPr>
          <w:rFonts w:ascii="楷体" w:eastAsia="楷体" w:hAnsi="楷体" w:hint="eastAsia"/>
          <w:sz w:val="28"/>
          <w:szCs w:val="28"/>
        </w:rPr>
        <w:t>自空的观点是抉择了空性这部分，对于光明如来藏这部分没有抉择，所以从这个角度来讲是抉择了法界的一半</w:t>
      </w:r>
      <w:ins w:id="126" w:author="apple" w:date="2015-09-03T21:21:00Z">
        <w:r w:rsidR="005879C8">
          <w:rPr>
            <w:rFonts w:ascii="楷体" w:eastAsia="楷体" w:hAnsi="楷体" w:hint="eastAsia"/>
            <w:sz w:val="28"/>
            <w:szCs w:val="28"/>
          </w:rPr>
          <w:t>的缘故。</w:t>
        </w:r>
      </w:ins>
      <w:del w:id="127" w:author="apple" w:date="2015-09-03T21:21:00Z">
        <w:r w:rsidRPr="00723306" w:rsidDel="005879C8">
          <w:rPr>
            <w:rFonts w:ascii="楷体" w:eastAsia="楷体" w:hAnsi="楷体" w:hint="eastAsia"/>
            <w:sz w:val="28"/>
            <w:szCs w:val="28"/>
          </w:rPr>
          <w:delText>。</w:delText>
        </w:r>
      </w:del>
    </w:p>
    <w:p w:rsidR="00144A39" w:rsidRPr="00723306" w:rsidDel="005879C8" w:rsidRDefault="00144A39" w:rsidP="00723306">
      <w:pPr>
        <w:spacing w:line="360" w:lineRule="auto"/>
        <w:ind w:firstLine="570"/>
        <w:rPr>
          <w:del w:id="128" w:author="apple" w:date="2015-09-03T21:25:00Z"/>
          <w:rFonts w:ascii="楷体" w:eastAsia="楷体" w:hAnsi="楷体"/>
          <w:sz w:val="28"/>
          <w:szCs w:val="28"/>
        </w:rPr>
      </w:pPr>
      <w:r w:rsidRPr="00723306">
        <w:rPr>
          <w:rFonts w:ascii="楷体" w:eastAsia="楷体" w:hAnsi="楷体" w:hint="eastAsia"/>
          <w:sz w:val="28"/>
          <w:szCs w:val="28"/>
        </w:rPr>
        <w:t>在空性的基础上抉择如来藏的光明，所以说这个方面才是圆满法界。抉择他的方式就叫做究竟了义，有这样一种安立的方式，所以说我们就知道这样一种觉囊派的这些大德，</w:t>
      </w:r>
      <w:ins w:id="129" w:author="apple" w:date="2015-09-03T21:21:00Z">
        <w:r w:rsidR="005879C8">
          <w:rPr>
            <w:rFonts w:ascii="楷体" w:eastAsia="楷体" w:hAnsi="楷体" w:hint="eastAsia"/>
            <w:sz w:val="28"/>
            <w:szCs w:val="28"/>
          </w:rPr>
          <w:t>他们</w:t>
        </w:r>
      </w:ins>
      <w:r w:rsidRPr="00723306">
        <w:rPr>
          <w:rFonts w:ascii="楷体" w:eastAsia="楷体" w:hAnsi="楷体" w:hint="eastAsia"/>
          <w:sz w:val="28"/>
          <w:szCs w:val="28"/>
        </w:rPr>
        <w:t>安立的这样一种观点啊，如来藏恒常不变啊等等这个观点，如果真正</w:t>
      </w:r>
      <w:ins w:id="130" w:author="apple" w:date="2015-09-03T21:22:00Z">
        <w:r w:rsidR="005879C8">
          <w:rPr>
            <w:rFonts w:ascii="楷体" w:eastAsia="楷体" w:hAnsi="楷体" w:hint="eastAsia"/>
            <w:sz w:val="28"/>
            <w:szCs w:val="28"/>
          </w:rPr>
          <w:t>能够</w:t>
        </w:r>
      </w:ins>
      <w:r w:rsidRPr="00723306">
        <w:rPr>
          <w:rFonts w:ascii="楷体" w:eastAsia="楷体" w:hAnsi="楷体" w:hint="eastAsia"/>
          <w:sz w:val="28"/>
          <w:szCs w:val="28"/>
        </w:rPr>
        <w:t>了知他意趣的话，我们就知道她这个观点是非常殊胜的，有了这样一种这个观点做基础的话，修持这些生起次第啊，圆满次第啊，要修持这样一种这个大圆满的本性啊等等，实际上就是一个圆满的基</w:t>
      </w:r>
      <w:ins w:id="131" w:author="apple" w:date="2015-09-03T21:22:00Z">
        <w:r w:rsidR="005879C8">
          <w:rPr>
            <w:rFonts w:ascii="楷体" w:eastAsia="楷体" w:hAnsi="楷体" w:hint="eastAsia"/>
            <w:sz w:val="28"/>
            <w:szCs w:val="28"/>
          </w:rPr>
          <w:t>。</w:t>
        </w:r>
      </w:ins>
      <w:del w:id="132" w:author="apple" w:date="2015-09-03T21:22:00Z">
        <w:r w:rsidRPr="00723306" w:rsidDel="005879C8">
          <w:rPr>
            <w:rFonts w:ascii="楷体" w:eastAsia="楷体" w:hAnsi="楷体" w:hint="eastAsia"/>
            <w:sz w:val="28"/>
            <w:szCs w:val="28"/>
          </w:rPr>
          <w:delText>，</w:delText>
        </w:r>
      </w:del>
      <w:r w:rsidRPr="00723306">
        <w:rPr>
          <w:rFonts w:ascii="楷体" w:eastAsia="楷体" w:hAnsi="楷体" w:hint="eastAsia"/>
          <w:sz w:val="28"/>
          <w:szCs w:val="28"/>
        </w:rPr>
        <w:t>如果没有这样一种如来藏光明作为他本基的话，有些修法还不是最为圆满殊胜的修法的，所以我们首先要知道他空派的这些大德祖师安立的观点非常了义，非常的究竟，有些呢很多地方呢，在破斥这样一种如来藏，破斥</w:t>
      </w:r>
      <w:ins w:id="133" w:author="apple" w:date="2015-09-03T21:22:00Z">
        <w:r w:rsidR="005879C8">
          <w:rPr>
            <w:rFonts w:ascii="楷体" w:eastAsia="楷体" w:hAnsi="楷体" w:hint="eastAsia"/>
            <w:sz w:val="28"/>
            <w:szCs w:val="28"/>
          </w:rPr>
          <w:t>这样一种</w:t>
        </w:r>
      </w:ins>
      <w:r w:rsidRPr="00723306">
        <w:rPr>
          <w:rFonts w:ascii="楷体" w:eastAsia="楷体" w:hAnsi="楷体" w:hint="eastAsia"/>
          <w:sz w:val="28"/>
          <w:szCs w:val="28"/>
        </w:rPr>
        <w:t>如来藏常有啊，破斥觉囊派这些大德的观点呢，要么就是有利益，要么就是根本不知道这个就是说如来藏恒常或者他空派</w:t>
      </w:r>
      <w:r w:rsidRPr="00723306">
        <w:rPr>
          <w:rFonts w:ascii="楷体" w:eastAsia="楷体" w:hAnsi="楷体" w:hint="eastAsia"/>
          <w:sz w:val="28"/>
          <w:szCs w:val="28"/>
        </w:rPr>
        <w:lastRenderedPageBreak/>
        <w:t>这个</w:t>
      </w:r>
      <w:ins w:id="134" w:author="apple" w:date="2015-09-03T21:22:00Z">
        <w:r w:rsidR="005879C8">
          <w:rPr>
            <w:rFonts w:ascii="楷体" w:eastAsia="楷体" w:hAnsi="楷体" w:hint="eastAsia"/>
            <w:sz w:val="28"/>
            <w:szCs w:val="28"/>
          </w:rPr>
          <w:t>究竟</w:t>
        </w:r>
      </w:ins>
      <w:r w:rsidRPr="00723306">
        <w:rPr>
          <w:rFonts w:ascii="楷体" w:eastAsia="楷体" w:hAnsi="楷体" w:hint="eastAsia"/>
          <w:sz w:val="28"/>
          <w:szCs w:val="28"/>
        </w:rPr>
        <w:t>意趣观点的</w:t>
      </w:r>
      <w:ins w:id="135" w:author="apple" w:date="2015-09-03T21:25:00Z">
        <w:r w:rsidR="005879C8">
          <w:rPr>
            <w:rFonts w:ascii="楷体" w:eastAsia="楷体" w:hAnsi="楷体" w:hint="eastAsia"/>
            <w:sz w:val="28"/>
            <w:szCs w:val="28"/>
          </w:rPr>
          <w:t>。</w:t>
        </w:r>
      </w:ins>
      <w:del w:id="136" w:author="apple" w:date="2015-09-03T21:25:00Z">
        <w:r w:rsidRPr="00723306" w:rsidDel="005879C8">
          <w:rPr>
            <w:rFonts w:ascii="楷体" w:eastAsia="楷体" w:hAnsi="楷体" w:hint="eastAsia"/>
            <w:sz w:val="28"/>
            <w:szCs w:val="28"/>
          </w:rPr>
          <w:delText>，</w:delText>
        </w:r>
      </w:del>
      <w:r w:rsidRPr="00723306">
        <w:rPr>
          <w:rFonts w:ascii="楷体" w:eastAsia="楷体" w:hAnsi="楷体" w:hint="eastAsia"/>
          <w:sz w:val="28"/>
          <w:szCs w:val="28"/>
        </w:rPr>
        <w:t>那么在论典当中，多罗瓦大师他是这样讲的：</w:t>
      </w:r>
    </w:p>
    <w:p w:rsidR="00144A39" w:rsidRPr="005879C8" w:rsidRDefault="005879C8" w:rsidP="005879C8">
      <w:pPr>
        <w:spacing w:line="360" w:lineRule="auto"/>
        <w:ind w:firstLine="570"/>
        <w:rPr>
          <w:rFonts w:ascii="楷体" w:eastAsia="楷体" w:hAnsi="楷体"/>
          <w:sz w:val="28"/>
          <w:szCs w:val="28"/>
        </w:rPr>
        <w:pPrChange w:id="137" w:author="apple" w:date="2015-09-03T21:25:00Z">
          <w:pPr>
            <w:spacing w:line="360" w:lineRule="auto"/>
            <w:ind w:firstLine="570"/>
          </w:pPr>
        </w:pPrChange>
      </w:pPr>
      <w:ins w:id="138" w:author="apple" w:date="2015-09-03T21:24:00Z">
        <w:r>
          <w:rPr>
            <w:rFonts w:ascii="楷体" w:eastAsia="楷体" w:hAnsi="楷体" w:hint="eastAsia"/>
            <w:sz w:val="28"/>
            <w:szCs w:val="28"/>
          </w:rPr>
          <w:t>“</w:t>
        </w:r>
        <w:r>
          <w:rPr>
            <w:rFonts w:ascii="华文楷体" w:eastAsia="华文楷体" w:hAnsi="华文楷体" w:hint="eastAsia"/>
            <w:color w:val="000000"/>
            <w:sz w:val="28"/>
            <w:szCs w:val="28"/>
          </w:rPr>
          <w:t>最终果位身智自性如来藏常有、 稳固、 寂灭、 永恒的本性</w:t>
        </w:r>
        <w:r>
          <w:rPr>
            <w:rFonts w:hint="eastAsia"/>
            <w:color w:val="000000"/>
            <w:sz w:val="28"/>
            <w:szCs w:val="28"/>
          </w:rPr>
          <w:t>,</w:t>
        </w:r>
        <w:r>
          <w:rPr>
            <w:rFonts w:ascii="华文楷体" w:eastAsia="华文楷体" w:hAnsi="华文楷体" w:hint="eastAsia"/>
            <w:color w:val="000000"/>
            <w:sz w:val="28"/>
            <w:szCs w:val="28"/>
          </w:rPr>
          <w:t>即是无欺胜义谛。</w:t>
        </w:r>
      </w:ins>
      <w:ins w:id="139" w:author="apple" w:date="2015-09-03T21:25:00Z">
        <w:r>
          <w:rPr>
            <w:rFonts w:ascii="楷体" w:eastAsia="楷体" w:hAnsi="楷体" w:hint="eastAsia"/>
            <w:sz w:val="28"/>
            <w:szCs w:val="28"/>
          </w:rPr>
          <w:t>”</w:t>
        </w:r>
      </w:ins>
    </w:p>
    <w:p w:rsidR="00144A39" w:rsidRPr="00723306" w:rsidDel="005879C8" w:rsidRDefault="00144A39" w:rsidP="00723306">
      <w:pPr>
        <w:spacing w:line="360" w:lineRule="auto"/>
        <w:ind w:firstLine="570"/>
        <w:rPr>
          <w:del w:id="140" w:author="apple" w:date="2015-09-03T21:25:00Z"/>
          <w:rFonts w:ascii="楷体" w:eastAsia="楷体" w:hAnsi="楷体"/>
          <w:sz w:val="28"/>
          <w:szCs w:val="28"/>
        </w:rPr>
      </w:pPr>
      <w:del w:id="141" w:author="apple" w:date="2015-09-03T21:25:00Z">
        <w:r w:rsidRPr="00723306" w:rsidDel="005879C8">
          <w:rPr>
            <w:rFonts w:ascii="楷体" w:eastAsia="楷体" w:hAnsi="楷体" w:hint="eastAsia"/>
            <w:sz w:val="28"/>
            <w:szCs w:val="28"/>
          </w:rPr>
          <w:delText>以辨别后得的妙慧观察时，最终果位身智自性如来藏常有、稳固、寂灭、永恒的本性，即是无欺胜义谛。</w:delText>
        </w:r>
      </w:del>
      <w:ins w:id="142" w:author="apple" w:date="2015-09-03T21:25:00Z">
        <w:r w:rsidR="005879C8">
          <w:rPr>
            <w:rFonts w:ascii="楷体" w:eastAsia="楷体" w:hAnsi="楷体" w:hint="eastAsia"/>
            <w:sz w:val="28"/>
            <w:szCs w:val="28"/>
          </w:rPr>
          <w:t xml:space="preserve">   </w:t>
        </w:r>
      </w:ins>
    </w:p>
    <w:p w:rsidR="00144A39" w:rsidRPr="00723306" w:rsidDel="005879C8" w:rsidRDefault="00144A39" w:rsidP="00723306">
      <w:pPr>
        <w:spacing w:line="360" w:lineRule="auto"/>
        <w:ind w:firstLine="570"/>
        <w:rPr>
          <w:del w:id="143" w:author="apple" w:date="2015-09-03T21:25:00Z"/>
          <w:rFonts w:ascii="楷体" w:eastAsia="楷体" w:hAnsi="楷体"/>
          <w:sz w:val="28"/>
          <w:szCs w:val="28"/>
        </w:rPr>
      </w:pPr>
    </w:p>
    <w:p w:rsidR="00945318" w:rsidRDefault="00144A39" w:rsidP="005879C8">
      <w:pPr>
        <w:spacing w:line="360" w:lineRule="auto"/>
        <w:rPr>
          <w:ins w:id="144" w:author="apple" w:date="2015-09-03T21:26:00Z"/>
          <w:rFonts w:ascii="楷体" w:eastAsia="楷体" w:hAnsi="楷体" w:hint="eastAsia"/>
          <w:sz w:val="28"/>
          <w:szCs w:val="28"/>
        </w:rPr>
        <w:pPrChange w:id="145" w:author="apple" w:date="2015-09-03T21:25:00Z">
          <w:pPr>
            <w:spacing w:line="360" w:lineRule="auto"/>
            <w:ind w:firstLine="570"/>
          </w:pPr>
        </w:pPrChange>
      </w:pPr>
      <w:r w:rsidRPr="00723306">
        <w:rPr>
          <w:rFonts w:ascii="楷体" w:eastAsia="楷体" w:hAnsi="楷体" w:hint="eastAsia"/>
          <w:sz w:val="28"/>
          <w:szCs w:val="28"/>
        </w:rPr>
        <w:t>那么这个地方讲的很清楚，他是以辨别后得的妙慧观察，辨别后得的妙慧观察就是说</w:t>
      </w:r>
      <w:ins w:id="146" w:author="apple" w:date="2015-09-03T21:25:00Z">
        <w:r w:rsidR="005879C8">
          <w:rPr>
            <w:rFonts w:ascii="楷体" w:eastAsia="楷体" w:hAnsi="楷体" w:hint="eastAsia"/>
            <w:sz w:val="28"/>
            <w:szCs w:val="28"/>
          </w:rPr>
          <w:t>：</w:t>
        </w:r>
      </w:ins>
      <w:r w:rsidRPr="00723306">
        <w:rPr>
          <w:rFonts w:ascii="楷体" w:eastAsia="楷体" w:hAnsi="楷体" w:hint="eastAsia"/>
          <w:sz w:val="28"/>
          <w:szCs w:val="28"/>
        </w:rPr>
        <w:t>不是站在入定的角度进行观察的，而是站在辨别后得的</w:t>
      </w:r>
      <w:ins w:id="147" w:author="apple" w:date="2015-09-03T21:25:00Z">
        <w:r w:rsidR="005879C8">
          <w:rPr>
            <w:rFonts w:ascii="楷体" w:eastAsia="楷体" w:hAnsi="楷体" w:hint="eastAsia"/>
            <w:sz w:val="28"/>
            <w:szCs w:val="28"/>
          </w:rPr>
          <w:t>、</w:t>
        </w:r>
      </w:ins>
      <w:r w:rsidRPr="00723306">
        <w:rPr>
          <w:rFonts w:ascii="楷体" w:eastAsia="楷体" w:hAnsi="楷体" w:hint="eastAsia"/>
          <w:sz w:val="28"/>
          <w:szCs w:val="28"/>
        </w:rPr>
        <w:t>妙慧境观察的时候</w:t>
      </w:r>
      <w:ins w:id="148" w:author="apple" w:date="2015-09-03T21:25:00Z">
        <w:r w:rsidR="005879C8">
          <w:rPr>
            <w:rFonts w:ascii="楷体" w:eastAsia="楷体" w:hAnsi="楷体" w:hint="eastAsia"/>
            <w:sz w:val="28"/>
            <w:szCs w:val="28"/>
          </w:rPr>
          <w:t>。</w:t>
        </w:r>
      </w:ins>
      <w:del w:id="149" w:author="apple" w:date="2015-09-03T21:25:00Z">
        <w:r w:rsidRPr="00723306" w:rsidDel="005879C8">
          <w:rPr>
            <w:rFonts w:ascii="楷体" w:eastAsia="楷体" w:hAnsi="楷体" w:hint="eastAsia"/>
            <w:sz w:val="28"/>
            <w:szCs w:val="28"/>
          </w:rPr>
          <w:delText>，</w:delText>
        </w:r>
      </w:del>
      <w:r w:rsidRPr="00723306">
        <w:rPr>
          <w:rFonts w:ascii="楷体" w:eastAsia="楷体" w:hAnsi="楷体" w:hint="eastAsia"/>
          <w:sz w:val="28"/>
          <w:szCs w:val="28"/>
        </w:rPr>
        <w:t>也就是说通过名言量，通过清净的名言量来对于如来藏本性进行观察的时候呢</w:t>
      </w:r>
      <w:ins w:id="150" w:author="apple" w:date="2015-09-03T21:25:00Z">
        <w:r w:rsidR="005879C8">
          <w:rPr>
            <w:rFonts w:ascii="楷体" w:eastAsia="楷体" w:hAnsi="楷体" w:hint="eastAsia"/>
            <w:sz w:val="28"/>
            <w:szCs w:val="28"/>
          </w:rPr>
          <w:t>。</w:t>
        </w:r>
      </w:ins>
      <w:del w:id="151" w:author="apple" w:date="2015-09-03T21:25:00Z">
        <w:r w:rsidRPr="00723306" w:rsidDel="005879C8">
          <w:rPr>
            <w:rFonts w:ascii="楷体" w:eastAsia="楷体" w:hAnsi="楷体" w:hint="eastAsia"/>
            <w:sz w:val="28"/>
            <w:szCs w:val="28"/>
          </w:rPr>
          <w:delText>，</w:delText>
        </w:r>
      </w:del>
      <w:r w:rsidRPr="00723306">
        <w:rPr>
          <w:rFonts w:ascii="楷体" w:eastAsia="楷体" w:hAnsi="楷体" w:hint="eastAsia"/>
          <w:sz w:val="28"/>
          <w:szCs w:val="28"/>
        </w:rPr>
        <w:t>最终这个果位身智的自性，那么就是说这个所谓最终果位身智的自性就是一种究竟的起现，究竟的显现，因为这个最终果位的自性呢，</w:t>
      </w:r>
      <w:ins w:id="152" w:author="apple" w:date="2015-09-03T21:25:00Z">
        <w:r w:rsidR="005879C8">
          <w:rPr>
            <w:rFonts w:ascii="楷体" w:eastAsia="楷体" w:hAnsi="楷体" w:hint="eastAsia"/>
            <w:sz w:val="28"/>
            <w:szCs w:val="28"/>
          </w:rPr>
          <w:t>他</w:t>
        </w:r>
      </w:ins>
      <w:del w:id="153" w:author="apple" w:date="2015-09-03T21:25:00Z">
        <w:r w:rsidRPr="00723306" w:rsidDel="005879C8">
          <w:rPr>
            <w:rFonts w:ascii="楷体" w:eastAsia="楷体" w:hAnsi="楷体" w:hint="eastAsia"/>
            <w:sz w:val="28"/>
            <w:szCs w:val="28"/>
          </w:rPr>
          <w:delText>他</w:delText>
        </w:r>
      </w:del>
      <w:r w:rsidRPr="00723306">
        <w:rPr>
          <w:rFonts w:ascii="楷体" w:eastAsia="楷体" w:hAnsi="楷体" w:hint="eastAsia"/>
          <w:sz w:val="28"/>
          <w:szCs w:val="28"/>
        </w:rPr>
        <w:t>是一种大无为法的自性，佛陀的这样一种身，法身啊，或者说等等佛陀这样身，佛陀这样一种智慧都是远离了一切的客尘之后，如是如是显现的，就是在如来藏的本性当中，如何如何具足，然后在遣除客尘之后呢，就如是如是的显现</w:t>
      </w:r>
      <w:ins w:id="154" w:author="apple" w:date="2015-09-03T21:26:00Z">
        <w:r w:rsidR="00945318">
          <w:rPr>
            <w:rFonts w:ascii="楷体" w:eastAsia="楷体" w:hAnsi="楷体" w:hint="eastAsia"/>
            <w:sz w:val="28"/>
            <w:szCs w:val="28"/>
          </w:rPr>
          <w:t>。</w:t>
        </w:r>
      </w:ins>
      <w:del w:id="155" w:author="apple" w:date="2015-09-03T21:26: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所以这样一种身智自性是最终的果位身智自性，那么这样一种如来藏的本体呢，他是一种恒常、稳固、寂灭、永恒、就是无欺的这样一种胜义谛，无</w:t>
      </w:r>
      <w:ins w:id="156" w:author="apple" w:date="2015-09-03T21:26:00Z">
        <w:r w:rsidR="00945318">
          <w:rPr>
            <w:rFonts w:ascii="楷体" w:eastAsia="楷体" w:hAnsi="楷体" w:hint="eastAsia"/>
            <w:sz w:val="28"/>
            <w:szCs w:val="28"/>
          </w:rPr>
          <w:t>欺惑</w:t>
        </w:r>
      </w:ins>
      <w:del w:id="157" w:author="apple" w:date="2015-09-03T21:26:00Z">
        <w:r w:rsidRPr="00723306" w:rsidDel="00945318">
          <w:rPr>
            <w:rFonts w:ascii="楷体" w:eastAsia="楷体" w:hAnsi="楷体" w:hint="eastAsia"/>
            <w:sz w:val="28"/>
            <w:szCs w:val="28"/>
          </w:rPr>
          <w:delText>欺</w:delText>
        </w:r>
      </w:del>
      <w:r w:rsidRPr="00723306">
        <w:rPr>
          <w:rFonts w:ascii="楷体" w:eastAsia="楷体" w:hAnsi="楷体" w:hint="eastAsia"/>
          <w:sz w:val="28"/>
          <w:szCs w:val="28"/>
        </w:rPr>
        <w:t>的一种胜义谛，然后上师也在笔记中讲，所谓的这个常有呢，他是没有自生</w:t>
      </w:r>
      <w:ins w:id="158" w:author="apple" w:date="2015-09-03T21:26:00Z">
        <w:r w:rsidR="00945318">
          <w:rPr>
            <w:rFonts w:ascii="楷体" w:eastAsia="楷体" w:hAnsi="楷体" w:hint="eastAsia"/>
            <w:sz w:val="28"/>
            <w:szCs w:val="28"/>
          </w:rPr>
          <w:t>、</w:t>
        </w:r>
      </w:ins>
      <w:r w:rsidRPr="00723306">
        <w:rPr>
          <w:rFonts w:ascii="楷体" w:eastAsia="楷体" w:hAnsi="楷体" w:hint="eastAsia"/>
          <w:sz w:val="28"/>
          <w:szCs w:val="28"/>
        </w:rPr>
        <w:t>他生等等，也就是有了自生他生有了这样一种生的话，他本性可能就不是恒常的，所以说远离了自生他生，安立成常有，然后说从不是有为法的角度安立成稳固，从离开了一切戏论的角度，安立成寂灭，从他</w:t>
      </w:r>
      <w:ins w:id="159" w:author="apple" w:date="2015-09-03T21:26:00Z">
        <w:r w:rsidR="00945318">
          <w:rPr>
            <w:rFonts w:ascii="楷体" w:eastAsia="楷体" w:hAnsi="楷体" w:hint="eastAsia"/>
            <w:sz w:val="28"/>
            <w:szCs w:val="28"/>
          </w:rPr>
          <w:t>永</w:t>
        </w:r>
      </w:ins>
      <w:del w:id="160" w:author="apple" w:date="2015-09-03T21:26:00Z">
        <w:r w:rsidRPr="00723306" w:rsidDel="00945318">
          <w:rPr>
            <w:rFonts w:ascii="楷体" w:eastAsia="楷体" w:hAnsi="楷体" w:hint="eastAsia"/>
            <w:sz w:val="28"/>
            <w:szCs w:val="28"/>
          </w:rPr>
          <w:delText>用</w:delText>
        </w:r>
      </w:del>
      <w:r w:rsidRPr="00723306">
        <w:rPr>
          <w:rFonts w:ascii="楷体" w:eastAsia="楷体" w:hAnsi="楷体" w:hint="eastAsia"/>
          <w:sz w:val="28"/>
          <w:szCs w:val="28"/>
        </w:rPr>
        <w:t>不变化的角度，安立成永恒，就是这样</w:t>
      </w:r>
      <w:ins w:id="161" w:author="apple" w:date="2015-09-03T21:26:00Z">
        <w:r w:rsidR="00945318">
          <w:rPr>
            <w:rFonts w:ascii="楷体" w:eastAsia="楷体" w:hAnsi="楷体" w:hint="eastAsia"/>
            <w:sz w:val="28"/>
            <w:szCs w:val="28"/>
          </w:rPr>
          <w:t>。</w:t>
        </w:r>
      </w:ins>
    </w:p>
    <w:p w:rsidR="00945318" w:rsidRDefault="00144A39" w:rsidP="005879C8">
      <w:pPr>
        <w:spacing w:line="360" w:lineRule="auto"/>
        <w:rPr>
          <w:ins w:id="162" w:author="apple" w:date="2015-09-03T21:27:00Z"/>
          <w:rFonts w:ascii="楷体" w:eastAsia="楷体" w:hAnsi="楷体" w:hint="eastAsia"/>
          <w:sz w:val="28"/>
          <w:szCs w:val="28"/>
        </w:rPr>
        <w:pPrChange w:id="163" w:author="apple" w:date="2015-09-03T21:25:00Z">
          <w:pPr>
            <w:spacing w:line="360" w:lineRule="auto"/>
            <w:ind w:firstLine="570"/>
          </w:pPr>
        </w:pPrChange>
      </w:pPr>
      <w:del w:id="164" w:author="apple" w:date="2015-09-03T21:26: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我们就知道无为法的本性，大无为法的本性，如来藏的本性，绝对不是这样一种无常啊，非稳固啊，就是说还有就是说这样一种其他戏论等等，不是这样自性，他确实是常有不变的一种法</w:t>
      </w:r>
      <w:ins w:id="165" w:author="apple" w:date="2015-09-03T21:27:00Z">
        <w:r w:rsidR="00945318">
          <w:rPr>
            <w:rFonts w:ascii="楷体" w:eastAsia="楷体" w:hAnsi="楷体" w:hint="eastAsia"/>
            <w:sz w:val="28"/>
            <w:szCs w:val="28"/>
          </w:rPr>
          <w:t>。</w:t>
        </w:r>
      </w:ins>
      <w:del w:id="166" w:author="apple" w:date="2015-09-03T21:27: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因为这个是大无为法的本性的</w:t>
      </w:r>
      <w:r w:rsidRPr="00723306">
        <w:rPr>
          <w:rFonts w:ascii="楷体" w:eastAsia="楷体" w:hAnsi="楷体" w:hint="eastAsia"/>
          <w:sz w:val="28"/>
          <w:szCs w:val="28"/>
        </w:rPr>
        <w:lastRenderedPageBreak/>
        <w:t>缘故，全知麦彭仁波切在他造的殊胜论典《如来藏大纲狮吼论》,在《如来藏大纲狮吼论》当中呢，也是使用了很多理证来推论，如果你安立这个如来藏，安立这个佛陀的身智是这样一种这个无常的话，</w:t>
      </w:r>
      <w:ins w:id="167" w:author="apple" w:date="2015-09-03T21:27:00Z">
        <w:r w:rsidR="00945318">
          <w:rPr>
            <w:rFonts w:ascii="楷体" w:eastAsia="楷体" w:hAnsi="楷体" w:hint="eastAsia"/>
            <w:sz w:val="28"/>
            <w:szCs w:val="28"/>
          </w:rPr>
          <w:t>有</w:t>
        </w:r>
      </w:ins>
      <w:del w:id="168" w:author="apple" w:date="2015-09-03T21:27:00Z">
        <w:r w:rsidRPr="00723306" w:rsidDel="00945318">
          <w:rPr>
            <w:rFonts w:ascii="楷体" w:eastAsia="楷体" w:hAnsi="楷体" w:hint="eastAsia"/>
            <w:sz w:val="28"/>
            <w:szCs w:val="28"/>
          </w:rPr>
          <w:delText>就</w:delText>
        </w:r>
      </w:del>
      <w:r w:rsidRPr="00723306">
        <w:rPr>
          <w:rFonts w:ascii="楷体" w:eastAsia="楷体" w:hAnsi="楷体" w:hint="eastAsia"/>
          <w:sz w:val="28"/>
          <w:szCs w:val="28"/>
        </w:rPr>
        <w:t>很多过失，过失是非常大的，没有离开这些行苦啊，还有就是变化等等</w:t>
      </w:r>
      <w:ins w:id="169" w:author="apple" w:date="2015-09-03T21:27:00Z">
        <w:r w:rsidR="00945318">
          <w:rPr>
            <w:rFonts w:ascii="楷体" w:eastAsia="楷体" w:hAnsi="楷体" w:hint="eastAsia"/>
            <w:sz w:val="28"/>
            <w:szCs w:val="28"/>
          </w:rPr>
          <w:t>。</w:t>
        </w:r>
      </w:ins>
      <w:del w:id="170" w:author="apple" w:date="2015-09-03T21:27: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会有很多很多过失</w:t>
      </w:r>
      <w:ins w:id="171" w:author="apple" w:date="2015-09-03T21:27:00Z">
        <w:r w:rsidR="00945318">
          <w:rPr>
            <w:rFonts w:ascii="楷体" w:eastAsia="楷体" w:hAnsi="楷体" w:hint="eastAsia"/>
            <w:sz w:val="28"/>
            <w:szCs w:val="28"/>
          </w:rPr>
          <w:t>。</w:t>
        </w:r>
      </w:ins>
      <w:del w:id="172" w:author="apple" w:date="2015-09-03T21:27: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所以从他这个清净名言量来讲，必须要把如来藏安立成恒常不变的法</w:t>
      </w:r>
      <w:ins w:id="173" w:author="apple" w:date="2015-09-03T21:27:00Z">
        <w:r w:rsidR="00945318">
          <w:rPr>
            <w:rFonts w:ascii="楷体" w:eastAsia="楷体" w:hAnsi="楷体" w:hint="eastAsia"/>
            <w:sz w:val="28"/>
            <w:szCs w:val="28"/>
          </w:rPr>
          <w:t>。</w:t>
        </w:r>
      </w:ins>
      <w:del w:id="174" w:author="apple" w:date="2015-09-03T21:27: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这个实际是无有欺惑的，那么什么是欺惑呢？</w:t>
      </w:r>
    </w:p>
    <w:p w:rsidR="00144A39" w:rsidRPr="00723306" w:rsidRDefault="00144A39" w:rsidP="00945318">
      <w:pPr>
        <w:spacing w:line="360" w:lineRule="auto"/>
        <w:ind w:firstLineChars="150" w:firstLine="420"/>
        <w:rPr>
          <w:rFonts w:ascii="楷体" w:eastAsia="楷体" w:hAnsi="楷体"/>
          <w:sz w:val="28"/>
          <w:szCs w:val="28"/>
        </w:rPr>
        <w:pPrChange w:id="175" w:author="apple" w:date="2015-09-03T21:27:00Z">
          <w:pPr>
            <w:spacing w:line="360" w:lineRule="auto"/>
            <w:ind w:firstLine="570"/>
          </w:pPr>
        </w:pPrChange>
      </w:pPr>
      <w:r w:rsidRPr="00723306">
        <w:rPr>
          <w:rFonts w:ascii="楷体" w:eastAsia="楷体" w:hAnsi="楷体" w:hint="eastAsia"/>
          <w:sz w:val="28"/>
          <w:szCs w:val="28"/>
        </w:rPr>
        <w:t>变化的法就具有欺惑性，前面一刹那还存在，后面一刹那就不存在了，所以说像这样一种变化的法，这些有为法都是欺惑性的，那么就是说真正无欺的自性，唯一就是这样一种不变的如来藏，所以说他也是这样一种无欺的这个胜义谛的本性，这是从辨别后得的妙慧，从清净名言量的角度观察的时候呢，他的胜义谛就是这样一种如来藏常有。</w:t>
      </w:r>
    </w:p>
    <w:p w:rsidR="00144A39" w:rsidRPr="00723306" w:rsidDel="00945318" w:rsidRDefault="00945318" w:rsidP="00723306">
      <w:pPr>
        <w:spacing w:line="360" w:lineRule="auto"/>
        <w:ind w:firstLine="570"/>
        <w:rPr>
          <w:del w:id="176" w:author="apple" w:date="2015-09-03T21:28:00Z"/>
          <w:rFonts w:ascii="楷体" w:eastAsia="楷体" w:hAnsi="楷体"/>
          <w:sz w:val="28"/>
          <w:szCs w:val="28"/>
        </w:rPr>
      </w:pPr>
      <w:ins w:id="177" w:author="apple" w:date="2015-09-03T21:28:00Z">
        <w:r>
          <w:rPr>
            <w:rFonts w:ascii="楷体" w:eastAsia="楷体" w:hAnsi="楷体" w:hint="eastAsia"/>
            <w:sz w:val="28"/>
            <w:szCs w:val="28"/>
          </w:rPr>
          <w:t>“</w:t>
        </w:r>
      </w:ins>
      <w:r w:rsidR="00144A39" w:rsidRPr="00723306">
        <w:rPr>
          <w:rFonts w:ascii="楷体" w:eastAsia="楷体" w:hAnsi="楷体" w:hint="eastAsia"/>
          <w:sz w:val="28"/>
          <w:szCs w:val="28"/>
        </w:rPr>
        <w:t>在决定入定时，修持远离一切戏论。</w:t>
      </w:r>
      <w:ins w:id="178" w:author="apple" w:date="2015-09-03T21:28:00Z">
        <w:r>
          <w:rPr>
            <w:rFonts w:ascii="楷体" w:eastAsia="楷体" w:hAnsi="楷体" w:hint="eastAsia"/>
            <w:sz w:val="28"/>
            <w:szCs w:val="28"/>
          </w:rPr>
          <w:t>”</w:t>
        </w:r>
      </w:ins>
    </w:p>
    <w:p w:rsidR="00144A39" w:rsidRPr="00945318" w:rsidDel="00945318" w:rsidRDefault="00144A39" w:rsidP="00723306">
      <w:pPr>
        <w:spacing w:line="360" w:lineRule="auto"/>
        <w:ind w:firstLine="570"/>
        <w:rPr>
          <w:del w:id="179" w:author="apple" w:date="2015-09-03T21:28:00Z"/>
          <w:rFonts w:ascii="楷体" w:eastAsia="楷体" w:hAnsi="楷体"/>
          <w:sz w:val="28"/>
          <w:szCs w:val="28"/>
        </w:rPr>
      </w:pPr>
    </w:p>
    <w:p w:rsidR="00144A39" w:rsidRPr="00723306" w:rsidRDefault="00144A39" w:rsidP="00945318">
      <w:pPr>
        <w:spacing w:line="360" w:lineRule="auto"/>
        <w:ind w:firstLine="570"/>
        <w:rPr>
          <w:rFonts w:ascii="楷体" w:eastAsia="楷体" w:hAnsi="楷体"/>
          <w:sz w:val="28"/>
          <w:szCs w:val="28"/>
        </w:rPr>
      </w:pPr>
      <w:r w:rsidRPr="00723306">
        <w:rPr>
          <w:rFonts w:ascii="楷体" w:eastAsia="楷体" w:hAnsi="楷体" w:hint="eastAsia"/>
          <w:sz w:val="28"/>
          <w:szCs w:val="28"/>
        </w:rPr>
        <w:t>那么如果在决定入定这样一种胜义的理论观察的时候呢，那么就是说一切万法的戏论都是远离的</w:t>
      </w:r>
      <w:ins w:id="180" w:author="apple" w:date="2015-09-03T21:28:00Z">
        <w:r w:rsidR="00945318">
          <w:rPr>
            <w:rFonts w:ascii="楷体" w:eastAsia="楷体" w:hAnsi="楷体" w:hint="eastAsia"/>
            <w:sz w:val="28"/>
            <w:szCs w:val="28"/>
          </w:rPr>
          <w:t>。</w:t>
        </w:r>
      </w:ins>
      <w:del w:id="181" w:author="apple" w:date="2015-09-03T21:28: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修持远离一切戏论，所以说也是承许如来藏的这样一种本性呢，他也是一种远离戏论的</w:t>
      </w:r>
      <w:ins w:id="182" w:author="apple" w:date="2015-09-03T21:28:00Z">
        <w:r w:rsidR="00945318">
          <w:rPr>
            <w:rFonts w:ascii="楷体" w:eastAsia="楷体" w:hAnsi="楷体" w:hint="eastAsia"/>
            <w:sz w:val="28"/>
            <w:szCs w:val="28"/>
          </w:rPr>
          <w:t>。</w:t>
        </w:r>
      </w:ins>
      <w:del w:id="183" w:author="apple" w:date="2015-09-03T21:28: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如来藏的常有是远离一切戏论的常有，所以说像这样的话这个方面一切戏论是谁具备的呢</w:t>
      </w:r>
      <w:ins w:id="184" w:author="apple" w:date="2015-09-03T21:28:00Z">
        <w:r w:rsidR="00945318">
          <w:rPr>
            <w:rFonts w:ascii="楷体" w:eastAsia="楷体" w:hAnsi="楷体" w:hint="eastAsia"/>
            <w:sz w:val="28"/>
            <w:szCs w:val="28"/>
          </w:rPr>
          <w:t>。</w:t>
        </w:r>
      </w:ins>
      <w:del w:id="185" w:author="apple" w:date="2015-09-03T21:28: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像真正来讲的时候呢，所谓的这个戏论，就是如来藏还没有完全显现之前的这</w:t>
      </w:r>
      <w:ins w:id="186" w:author="apple" w:date="2015-09-03T21:28:00Z">
        <w:r w:rsidR="00945318">
          <w:rPr>
            <w:rFonts w:ascii="楷体" w:eastAsia="楷体" w:hAnsi="楷体" w:hint="eastAsia"/>
            <w:sz w:val="28"/>
            <w:szCs w:val="28"/>
          </w:rPr>
          <w:t>些所有</w:t>
        </w:r>
      </w:ins>
      <w:del w:id="187" w:author="apple" w:date="2015-09-03T21:28:00Z">
        <w:r w:rsidRPr="00723306" w:rsidDel="00945318">
          <w:rPr>
            <w:rFonts w:ascii="楷体" w:eastAsia="楷体" w:hAnsi="楷体" w:hint="eastAsia"/>
            <w:sz w:val="28"/>
            <w:szCs w:val="28"/>
          </w:rPr>
          <w:delText>个</w:delText>
        </w:r>
      </w:del>
      <w:r w:rsidRPr="00723306">
        <w:rPr>
          <w:rFonts w:ascii="楷体" w:eastAsia="楷体" w:hAnsi="楷体" w:hint="eastAsia"/>
          <w:sz w:val="28"/>
          <w:szCs w:val="28"/>
        </w:rPr>
        <w:t>有为法的状态</w:t>
      </w:r>
      <w:ins w:id="188" w:author="apple" w:date="2015-09-03T21:28:00Z">
        <w:r w:rsidR="00945318">
          <w:rPr>
            <w:rFonts w:ascii="楷体" w:eastAsia="楷体" w:hAnsi="楷体" w:hint="eastAsia"/>
            <w:sz w:val="28"/>
            <w:szCs w:val="28"/>
          </w:rPr>
          <w:t>。</w:t>
        </w:r>
      </w:ins>
      <w:del w:id="189" w:author="apple" w:date="2015-09-03T21:28: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这个有为法的状态乃至于在十地菩萨得时候，都会还要具备比较微细的戏论法，因为不管怎么样呢，十地菩萨如果你还没有真正的全体显</w:t>
      </w:r>
      <w:ins w:id="190" w:author="apple" w:date="2015-09-03T21:28:00Z">
        <w:r w:rsidR="00945318">
          <w:rPr>
            <w:rFonts w:ascii="楷体" w:eastAsia="楷体" w:hAnsi="楷体" w:hint="eastAsia"/>
            <w:sz w:val="28"/>
            <w:szCs w:val="28"/>
          </w:rPr>
          <w:t>露</w:t>
        </w:r>
      </w:ins>
      <w:del w:id="191" w:author="apple" w:date="2015-09-03T21:28:00Z">
        <w:r w:rsidRPr="00723306" w:rsidDel="00945318">
          <w:rPr>
            <w:rFonts w:ascii="楷体" w:eastAsia="楷体" w:hAnsi="楷体" w:hint="eastAsia"/>
            <w:sz w:val="28"/>
            <w:szCs w:val="28"/>
          </w:rPr>
          <w:delText>现</w:delText>
        </w:r>
      </w:del>
      <w:r w:rsidRPr="00723306">
        <w:rPr>
          <w:rFonts w:ascii="楷体" w:eastAsia="楷体" w:hAnsi="楷体" w:hint="eastAsia"/>
          <w:sz w:val="28"/>
          <w:szCs w:val="28"/>
        </w:rPr>
        <w:t>如来藏的原因是什么呢？原因就是相续当中还有这样一种客尘，没有完全离开</w:t>
      </w:r>
      <w:ins w:id="192" w:author="apple" w:date="2015-09-03T21:28:00Z">
        <w:r w:rsidR="00945318">
          <w:rPr>
            <w:rFonts w:ascii="楷体" w:eastAsia="楷体" w:hAnsi="楷体" w:hint="eastAsia"/>
            <w:sz w:val="28"/>
            <w:szCs w:val="28"/>
          </w:rPr>
          <w:t>、</w:t>
        </w:r>
      </w:ins>
      <w:r w:rsidRPr="00723306">
        <w:rPr>
          <w:rFonts w:ascii="楷体" w:eastAsia="楷体" w:hAnsi="楷体" w:hint="eastAsia"/>
          <w:sz w:val="28"/>
          <w:szCs w:val="28"/>
        </w:rPr>
        <w:t>二取啊，还有就是讲这个二藏的微细这个习气，还没有离开，那么这些微细的习气以下的都称之为这样一种这个客尘，都是称之为这个客尘的，所以乃至没有这</w:t>
      </w:r>
      <w:r w:rsidRPr="00723306">
        <w:rPr>
          <w:rFonts w:ascii="楷体" w:eastAsia="楷体" w:hAnsi="楷体" w:hint="eastAsia"/>
          <w:sz w:val="28"/>
          <w:szCs w:val="28"/>
        </w:rPr>
        <w:lastRenderedPageBreak/>
        <w:t>个客尘之前呢，究竟如来藏全体的这个本性就完全无法显现</w:t>
      </w:r>
      <w:ins w:id="193" w:author="apple" w:date="2015-09-03T21:29:00Z">
        <w:r w:rsidR="00945318">
          <w:rPr>
            <w:rFonts w:ascii="楷体" w:eastAsia="楷体" w:hAnsi="楷体" w:hint="eastAsia"/>
            <w:sz w:val="28"/>
            <w:szCs w:val="28"/>
          </w:rPr>
          <w:t>。</w:t>
        </w:r>
      </w:ins>
      <w:del w:id="194" w:author="apple" w:date="2015-09-03T21:29: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那么如果就是说再讲的粗点，相对于我们来讲的话，就是我们面前的这些所有法，八识</w:t>
      </w:r>
      <w:ins w:id="195" w:author="apple" w:date="2015-09-03T21:29:00Z">
        <w:r w:rsidR="00945318">
          <w:rPr>
            <w:rFonts w:ascii="楷体" w:eastAsia="楷体" w:hAnsi="楷体" w:hint="eastAsia"/>
            <w:sz w:val="28"/>
            <w:szCs w:val="28"/>
          </w:rPr>
          <w:t>啊、</w:t>
        </w:r>
      </w:ins>
      <w:del w:id="196" w:author="apple" w:date="2015-09-03T21:29:00Z">
        <w:r w:rsidRPr="00723306" w:rsidDel="00945318">
          <w:rPr>
            <w:rFonts w:ascii="楷体" w:eastAsia="楷体" w:hAnsi="楷体" w:hint="eastAsia"/>
            <w:sz w:val="28"/>
            <w:szCs w:val="28"/>
          </w:rPr>
          <w:delText>以及</w:delText>
        </w:r>
      </w:del>
      <w:r w:rsidRPr="00723306">
        <w:rPr>
          <w:rFonts w:ascii="楷体" w:eastAsia="楷体" w:hAnsi="楷体" w:hint="eastAsia"/>
          <w:sz w:val="28"/>
          <w:szCs w:val="28"/>
        </w:rPr>
        <w:t>八识面前一切的法，都称之为戏论，都是戏论的法，都是这样一种这个客尘的法，所以说他在凡夫面前，如来藏是不显现的，如果真正显现如来藏的时候呢，这个客尘法是不显现的</w:t>
      </w:r>
      <w:ins w:id="197" w:author="apple" w:date="2015-09-03T21:29:00Z">
        <w:r w:rsidR="00945318">
          <w:rPr>
            <w:rFonts w:ascii="楷体" w:eastAsia="楷体" w:hAnsi="楷体" w:hint="eastAsia"/>
            <w:sz w:val="28"/>
            <w:szCs w:val="28"/>
          </w:rPr>
          <w:t>。</w:t>
        </w:r>
      </w:ins>
      <w:del w:id="198" w:author="apple" w:date="2015-09-03T21:29: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二者之间是绝对无法同时存在的，无法同时存在</w:t>
      </w:r>
      <w:ins w:id="199" w:author="apple" w:date="2015-09-03T21:29:00Z">
        <w:r w:rsidR="00945318">
          <w:rPr>
            <w:rFonts w:ascii="楷体" w:eastAsia="楷体" w:hAnsi="楷体" w:hint="eastAsia"/>
            <w:sz w:val="28"/>
            <w:szCs w:val="28"/>
          </w:rPr>
          <w:t>。</w:t>
        </w:r>
      </w:ins>
      <w:del w:id="200" w:author="apple" w:date="2015-09-03T21:29:00Z">
        <w:r w:rsidRPr="00723306" w:rsidDel="00945318">
          <w:rPr>
            <w:rFonts w:ascii="楷体" w:eastAsia="楷体" w:hAnsi="楷体" w:hint="eastAsia"/>
            <w:sz w:val="28"/>
            <w:szCs w:val="28"/>
          </w:rPr>
          <w:delText>，</w:delText>
        </w:r>
      </w:del>
      <w:r w:rsidRPr="00723306">
        <w:rPr>
          <w:rFonts w:ascii="楷体" w:eastAsia="楷体" w:hAnsi="楷体" w:hint="eastAsia"/>
          <w:sz w:val="28"/>
          <w:szCs w:val="28"/>
        </w:rPr>
        <w:t>所以说要显现有</w:t>
      </w:r>
      <w:del w:id="201" w:author="apple" w:date="2015-09-03T21:29:00Z">
        <w:r w:rsidRPr="00723306" w:rsidDel="00945318">
          <w:rPr>
            <w:rFonts w:ascii="楷体" w:eastAsia="楷体" w:hAnsi="楷体" w:hint="eastAsia"/>
            <w:sz w:val="28"/>
            <w:szCs w:val="28"/>
          </w:rPr>
          <w:delText>为</w:delText>
        </w:r>
      </w:del>
      <w:r w:rsidRPr="00723306">
        <w:rPr>
          <w:rFonts w:ascii="楷体" w:eastAsia="楷体" w:hAnsi="楷体" w:hint="eastAsia"/>
          <w:sz w:val="28"/>
          <w:szCs w:val="28"/>
        </w:rPr>
        <w:t>法，就不可能显现如来藏，如来藏显现的时候就不可能显现有</w:t>
      </w:r>
      <w:del w:id="202" w:author="apple" w:date="2015-09-03T21:29:00Z">
        <w:r w:rsidRPr="00723306" w:rsidDel="00945318">
          <w:rPr>
            <w:rFonts w:ascii="楷体" w:eastAsia="楷体" w:hAnsi="楷体" w:hint="eastAsia"/>
            <w:sz w:val="28"/>
            <w:szCs w:val="28"/>
          </w:rPr>
          <w:delText>为</w:delText>
        </w:r>
      </w:del>
      <w:r w:rsidRPr="00723306">
        <w:rPr>
          <w:rFonts w:ascii="楷体" w:eastAsia="楷体" w:hAnsi="楷体" w:hint="eastAsia"/>
          <w:sz w:val="28"/>
          <w:szCs w:val="28"/>
        </w:rPr>
        <w:t>法</w:t>
      </w:r>
      <w:ins w:id="203" w:author="apple" w:date="2015-09-03T21:29:00Z">
        <w:r w:rsidR="00945318">
          <w:rPr>
            <w:rFonts w:ascii="楷体" w:eastAsia="楷体" w:hAnsi="楷体" w:hint="eastAsia"/>
            <w:sz w:val="28"/>
            <w:szCs w:val="28"/>
          </w:rPr>
          <w:t>的</w:t>
        </w:r>
      </w:ins>
      <w:r w:rsidRPr="00723306">
        <w:rPr>
          <w:rFonts w:ascii="楷体" w:eastAsia="楷体" w:hAnsi="楷体" w:hint="eastAsia"/>
          <w:sz w:val="28"/>
          <w:szCs w:val="28"/>
        </w:rPr>
        <w:t>。</w:t>
      </w:r>
      <w:del w:id="204" w:author="apple" w:date="2015-09-03T21:29:00Z">
        <w:r w:rsidRPr="00723306" w:rsidDel="00945318">
          <w:rPr>
            <w:rFonts w:ascii="楷体" w:eastAsia="楷体" w:hAnsi="楷体" w:hint="eastAsia"/>
            <w:sz w:val="28"/>
            <w:szCs w:val="28"/>
          </w:rPr>
          <w:tab/>
        </w:r>
      </w:del>
      <w:r w:rsidRPr="00723306">
        <w:rPr>
          <w:rFonts w:ascii="楷体" w:eastAsia="楷体" w:hAnsi="楷体" w:hint="eastAsia"/>
          <w:sz w:val="28"/>
          <w:szCs w:val="28"/>
        </w:rPr>
        <w:t>像这样的话，就是讲，</w:t>
      </w:r>
      <w:ins w:id="205" w:author="apple" w:date="2015-09-03T21:30:00Z">
        <w:r w:rsidR="00945318">
          <w:rPr>
            <w:rFonts w:ascii="楷体" w:eastAsia="楷体" w:hAnsi="楷体" w:hint="eastAsia"/>
            <w:sz w:val="28"/>
            <w:szCs w:val="28"/>
          </w:rPr>
          <w:t>那</w:t>
        </w:r>
      </w:ins>
      <w:r w:rsidRPr="00723306">
        <w:rPr>
          <w:rFonts w:ascii="楷体" w:eastAsia="楷体" w:hAnsi="楷体" w:hint="eastAsia"/>
          <w:sz w:val="28"/>
          <w:szCs w:val="28"/>
        </w:rPr>
        <w:t>在决定入定的时候，修持远离一切戏论，不可能有丝毫的戏论存在，这个方面就是讲到了，不管</w:t>
      </w:r>
      <w:ins w:id="206" w:author="apple" w:date="2015-09-03T21:30:00Z">
        <w:r w:rsidR="00945318">
          <w:rPr>
            <w:rFonts w:ascii="楷体" w:eastAsia="楷体" w:hAnsi="楷体" w:hint="eastAsia"/>
            <w:sz w:val="28"/>
            <w:szCs w:val="28"/>
          </w:rPr>
          <w:t>你的</w:t>
        </w:r>
      </w:ins>
      <w:r w:rsidRPr="00723306">
        <w:rPr>
          <w:rFonts w:ascii="楷体" w:eastAsia="楷体" w:hAnsi="楷体" w:hint="eastAsia"/>
          <w:sz w:val="28"/>
          <w:szCs w:val="28"/>
        </w:rPr>
        <w:t>有无是非，在你面前所有属于这个分别念的戏论法，客尘法都是不存在的，所以从这个角度安立离戏，从这个角度安立一切本空。</w:t>
      </w:r>
    </w:p>
    <w:p w:rsidR="00144A39" w:rsidRPr="00723306" w:rsidDel="00945318" w:rsidRDefault="005E524A" w:rsidP="00723306">
      <w:pPr>
        <w:spacing w:line="360" w:lineRule="auto"/>
        <w:ind w:firstLine="570"/>
        <w:rPr>
          <w:del w:id="207" w:author="apple" w:date="2015-09-03T21:30:00Z"/>
          <w:rFonts w:ascii="楷体" w:eastAsia="楷体" w:hAnsi="楷体"/>
          <w:sz w:val="28"/>
          <w:szCs w:val="28"/>
        </w:rPr>
      </w:pPr>
      <w:ins w:id="208" w:author="apple" w:date="2015-09-03T21:30:00Z">
        <w:r>
          <w:rPr>
            <w:rFonts w:ascii="楷体" w:eastAsia="楷体" w:hAnsi="楷体" w:hint="eastAsia"/>
            <w:sz w:val="28"/>
            <w:szCs w:val="28"/>
          </w:rPr>
          <w:t>“</w:t>
        </w:r>
      </w:ins>
    </w:p>
    <w:p w:rsidR="00144A39" w:rsidRPr="00723306" w:rsidDel="005E524A" w:rsidRDefault="00144A39" w:rsidP="00723306">
      <w:pPr>
        <w:spacing w:line="360" w:lineRule="auto"/>
        <w:ind w:firstLine="570"/>
        <w:rPr>
          <w:del w:id="209" w:author="apple" w:date="2015-09-03T21:31:00Z"/>
          <w:rFonts w:ascii="楷体" w:eastAsia="楷体" w:hAnsi="楷体"/>
          <w:sz w:val="28"/>
          <w:szCs w:val="28"/>
        </w:rPr>
      </w:pPr>
      <w:r w:rsidRPr="00723306">
        <w:rPr>
          <w:rFonts w:ascii="楷体" w:eastAsia="楷体" w:hAnsi="楷体" w:hint="eastAsia"/>
          <w:sz w:val="28"/>
          <w:szCs w:val="28"/>
        </w:rPr>
        <w:t>这也是极其深奥的要诀。</w:t>
      </w:r>
      <w:ins w:id="210" w:author="apple" w:date="2015-09-03T21:31:00Z">
        <w:r w:rsidR="005E524A">
          <w:rPr>
            <w:rFonts w:ascii="楷体" w:eastAsia="楷体" w:hAnsi="楷体" w:hint="eastAsia"/>
            <w:sz w:val="28"/>
            <w:szCs w:val="28"/>
          </w:rPr>
          <w:t>”</w:t>
        </w:r>
      </w:ins>
    </w:p>
    <w:p w:rsidR="00144A39" w:rsidRPr="005E524A" w:rsidDel="005E524A" w:rsidRDefault="00144A39" w:rsidP="00723306">
      <w:pPr>
        <w:spacing w:line="360" w:lineRule="auto"/>
        <w:ind w:firstLine="570"/>
        <w:rPr>
          <w:del w:id="211" w:author="apple" w:date="2015-09-03T21:31:00Z"/>
          <w:rFonts w:ascii="楷体" w:eastAsia="楷体" w:hAnsi="楷体"/>
          <w:sz w:val="28"/>
          <w:szCs w:val="28"/>
        </w:rPr>
      </w:pPr>
    </w:p>
    <w:p w:rsidR="00A61738" w:rsidRDefault="00144A39" w:rsidP="00A61738">
      <w:pPr>
        <w:spacing w:line="360" w:lineRule="auto"/>
        <w:ind w:firstLine="570"/>
        <w:rPr>
          <w:ins w:id="212" w:author="apple" w:date="2015-09-03T21:52:00Z"/>
          <w:rFonts w:ascii="楷体" w:eastAsia="楷体" w:hAnsi="楷体" w:hint="eastAsia"/>
          <w:sz w:val="28"/>
          <w:szCs w:val="28"/>
        </w:rPr>
      </w:pPr>
      <w:r w:rsidRPr="00723306">
        <w:rPr>
          <w:rFonts w:ascii="楷体" w:eastAsia="楷体" w:hAnsi="楷体" w:hint="eastAsia"/>
          <w:sz w:val="28"/>
          <w:szCs w:val="28"/>
        </w:rPr>
        <w:t>所以这个方面也是非常深奥的这个要诀的自性</w:t>
      </w:r>
      <w:del w:id="213" w:author="apple" w:date="2015-09-03T21:31:00Z">
        <w:r w:rsidRPr="00723306" w:rsidDel="005E524A">
          <w:rPr>
            <w:rFonts w:ascii="楷体" w:eastAsia="楷体" w:hAnsi="楷体" w:hint="eastAsia"/>
            <w:sz w:val="28"/>
            <w:szCs w:val="28"/>
          </w:rPr>
          <w:delText>，</w:delText>
        </w:r>
      </w:del>
      <w:ins w:id="214" w:author="apple" w:date="2015-09-03T21:31:00Z">
        <w:r w:rsidR="005E524A">
          <w:rPr>
            <w:rFonts w:ascii="楷体" w:eastAsia="楷体" w:hAnsi="楷体" w:hint="eastAsia"/>
            <w:sz w:val="28"/>
            <w:szCs w:val="28"/>
          </w:rPr>
          <w:t>。</w:t>
        </w:r>
      </w:ins>
      <w:r w:rsidRPr="00723306">
        <w:rPr>
          <w:rFonts w:ascii="楷体" w:eastAsia="楷体" w:hAnsi="楷体" w:hint="eastAsia"/>
          <w:sz w:val="28"/>
          <w:szCs w:val="28"/>
        </w:rPr>
        <w:t>所以一方面安立</w:t>
      </w:r>
      <w:ins w:id="215" w:author="apple" w:date="2015-09-03T21:50:00Z">
        <w:r w:rsidR="00A61738">
          <w:rPr>
            <w:rFonts w:ascii="楷体" w:eastAsia="楷体" w:hAnsi="楷体" w:hint="eastAsia"/>
            <w:sz w:val="28"/>
            <w:szCs w:val="28"/>
          </w:rPr>
          <w:t>了</w:t>
        </w:r>
      </w:ins>
      <w:del w:id="216" w:author="apple" w:date="2015-09-03T21:50:00Z">
        <w:r w:rsidRPr="00723306" w:rsidDel="00A61738">
          <w:rPr>
            <w:rFonts w:ascii="楷体" w:eastAsia="楷体" w:hAnsi="楷体" w:hint="eastAsia"/>
            <w:sz w:val="28"/>
            <w:szCs w:val="28"/>
          </w:rPr>
          <w:delText>的</w:delText>
        </w:r>
      </w:del>
      <w:r w:rsidRPr="00723306">
        <w:rPr>
          <w:rFonts w:ascii="楷体" w:eastAsia="楷体" w:hAnsi="楷体" w:hint="eastAsia"/>
          <w:sz w:val="28"/>
          <w:szCs w:val="28"/>
        </w:rPr>
        <w:t>如来藏的显现，一方面安立了它</w:t>
      </w:r>
      <w:ins w:id="217" w:author="apple" w:date="2015-09-03T21:30:00Z">
        <w:r w:rsidR="005E524A">
          <w:rPr>
            <w:rFonts w:ascii="楷体" w:eastAsia="楷体" w:hAnsi="楷体" w:hint="eastAsia"/>
            <w:sz w:val="28"/>
            <w:szCs w:val="28"/>
          </w:rPr>
          <w:t>的这个</w:t>
        </w:r>
      </w:ins>
      <w:r w:rsidRPr="00723306">
        <w:rPr>
          <w:rFonts w:ascii="楷体" w:eastAsia="楷体" w:hAnsi="楷体" w:hint="eastAsia"/>
          <w:sz w:val="28"/>
          <w:szCs w:val="28"/>
        </w:rPr>
        <w:t>离戏的这个角度，从入定的角度安立离戏，从这个后得的角度，从清净名言量来安立如来藏的显现</w:t>
      </w:r>
      <w:ins w:id="218" w:author="apple" w:date="2015-09-03T21:30:00Z">
        <w:r w:rsidR="005E524A">
          <w:rPr>
            <w:rFonts w:ascii="楷体" w:eastAsia="楷体" w:hAnsi="楷体" w:hint="eastAsia"/>
            <w:sz w:val="28"/>
            <w:szCs w:val="28"/>
          </w:rPr>
          <w:t>。</w:t>
        </w:r>
      </w:ins>
      <w:del w:id="219" w:author="apple" w:date="2015-09-03T21:30:00Z">
        <w:r w:rsidRPr="00723306" w:rsidDel="005E524A">
          <w:rPr>
            <w:rFonts w:ascii="楷体" w:eastAsia="楷体" w:hAnsi="楷体" w:hint="eastAsia"/>
            <w:sz w:val="28"/>
            <w:szCs w:val="28"/>
          </w:rPr>
          <w:delText>，</w:delText>
        </w:r>
      </w:del>
      <w:r w:rsidRPr="00723306">
        <w:rPr>
          <w:rFonts w:ascii="楷体" w:eastAsia="楷体" w:hAnsi="楷体" w:hint="eastAsia"/>
          <w:sz w:val="28"/>
          <w:szCs w:val="28"/>
        </w:rPr>
        <w:t>所以二者实际上是这个，就是说是这个完全是没有差别的，完全是一位一体的，只不过呢，就是说他衡量的方式，一个是站在入定的角度衡量一个是站在后得的角度衡量，</w:t>
      </w:r>
      <w:ins w:id="220" w:author="apple" w:date="2015-09-03T21:31:00Z">
        <w:r w:rsidR="005E524A">
          <w:rPr>
            <w:rFonts w:ascii="楷体" w:eastAsia="楷体" w:hAnsi="楷体" w:hint="eastAsia"/>
            <w:sz w:val="28"/>
            <w:szCs w:val="28"/>
          </w:rPr>
          <w:t>但是</w:t>
        </w:r>
      </w:ins>
      <w:del w:id="221" w:author="apple" w:date="2015-09-03T21:31:00Z">
        <w:r w:rsidRPr="00723306" w:rsidDel="005E524A">
          <w:rPr>
            <w:rFonts w:ascii="楷体" w:eastAsia="楷体" w:hAnsi="楷体" w:hint="eastAsia"/>
            <w:sz w:val="28"/>
            <w:szCs w:val="28"/>
          </w:rPr>
          <w:delText>他</w:delText>
        </w:r>
      </w:del>
      <w:r w:rsidRPr="00723306">
        <w:rPr>
          <w:rFonts w:ascii="楷体" w:eastAsia="楷体" w:hAnsi="楷体" w:hint="eastAsia"/>
          <w:sz w:val="28"/>
          <w:szCs w:val="28"/>
        </w:rPr>
        <w:t>衡量的本体呢，就是一个法</w:t>
      </w:r>
      <w:ins w:id="222" w:author="apple" w:date="2015-09-03T21:31:00Z">
        <w:r w:rsidR="005E524A">
          <w:rPr>
            <w:rFonts w:ascii="楷体" w:eastAsia="楷体" w:hAnsi="楷体" w:hint="eastAsia"/>
            <w:sz w:val="28"/>
            <w:szCs w:val="28"/>
          </w:rPr>
          <w:t>。</w:t>
        </w:r>
      </w:ins>
      <w:del w:id="223" w:author="apple" w:date="2015-09-03T21:31:00Z">
        <w:r w:rsidRPr="00723306" w:rsidDel="005E524A">
          <w:rPr>
            <w:rFonts w:ascii="楷体" w:eastAsia="楷体" w:hAnsi="楷体" w:hint="eastAsia"/>
            <w:sz w:val="28"/>
            <w:szCs w:val="28"/>
          </w:rPr>
          <w:delText>，</w:delText>
        </w:r>
      </w:del>
      <w:r w:rsidRPr="00723306">
        <w:rPr>
          <w:rFonts w:ascii="楷体" w:eastAsia="楷体" w:hAnsi="楷体" w:hint="eastAsia"/>
          <w:sz w:val="28"/>
          <w:szCs w:val="28"/>
        </w:rPr>
        <w:t>那么这个如来藏一方面来说他是离戏的，远离一切戏论</w:t>
      </w:r>
      <w:ins w:id="224" w:author="apple" w:date="2015-09-03T21:31:00Z">
        <w:r w:rsidR="005E524A">
          <w:rPr>
            <w:rFonts w:ascii="楷体" w:eastAsia="楷体" w:hAnsi="楷体" w:hint="eastAsia"/>
            <w:sz w:val="28"/>
            <w:szCs w:val="28"/>
          </w:rPr>
          <w:t>的缘故</w:t>
        </w:r>
      </w:ins>
      <w:r w:rsidRPr="00723306">
        <w:rPr>
          <w:rFonts w:ascii="楷体" w:eastAsia="楷体" w:hAnsi="楷体" w:hint="eastAsia"/>
          <w:sz w:val="28"/>
          <w:szCs w:val="28"/>
        </w:rPr>
        <w:t>，他是本空的，一方面就是他的这样一种这个本空的时候，他也是恒常自性，恒常不变的自性，这个方面我们要好好地去思考，好好的去思考</w:t>
      </w:r>
      <w:ins w:id="225" w:author="apple" w:date="2015-09-03T21:31:00Z">
        <w:r w:rsidR="005E524A">
          <w:rPr>
            <w:rFonts w:ascii="楷体" w:eastAsia="楷体" w:hAnsi="楷体" w:hint="eastAsia"/>
            <w:sz w:val="28"/>
            <w:szCs w:val="28"/>
          </w:rPr>
          <w:t>。所以</w:t>
        </w:r>
      </w:ins>
      <w:del w:id="226" w:author="apple" w:date="2015-09-03T21:31:00Z">
        <w:r w:rsidRPr="00723306" w:rsidDel="005E524A">
          <w:rPr>
            <w:rFonts w:ascii="楷体" w:eastAsia="楷体" w:hAnsi="楷体" w:hint="eastAsia"/>
            <w:sz w:val="28"/>
            <w:szCs w:val="28"/>
          </w:rPr>
          <w:delText>，</w:delText>
        </w:r>
      </w:del>
      <w:r w:rsidRPr="00723306">
        <w:rPr>
          <w:rFonts w:ascii="楷体" w:eastAsia="楷体" w:hAnsi="楷体" w:hint="eastAsia"/>
          <w:sz w:val="28"/>
          <w:szCs w:val="28"/>
        </w:rPr>
        <w:t>就是说这两个方面</w:t>
      </w:r>
      <w:ins w:id="227" w:author="apple" w:date="2015-09-03T21:51:00Z">
        <w:r w:rsidR="00A61738">
          <w:rPr>
            <w:rFonts w:ascii="楷体" w:eastAsia="楷体" w:hAnsi="楷体" w:hint="eastAsia"/>
            <w:sz w:val="28"/>
            <w:szCs w:val="28"/>
          </w:rPr>
          <w:t>就说是</w:t>
        </w:r>
      </w:ins>
      <w:del w:id="228" w:author="apple" w:date="2015-09-03T21:51:00Z">
        <w:r w:rsidRPr="00723306" w:rsidDel="00A61738">
          <w:rPr>
            <w:rFonts w:ascii="楷体" w:eastAsia="楷体" w:hAnsi="楷体" w:hint="eastAsia"/>
            <w:sz w:val="28"/>
            <w:szCs w:val="28"/>
          </w:rPr>
          <w:delText>所</w:delText>
        </w:r>
      </w:del>
      <w:r w:rsidRPr="00723306">
        <w:rPr>
          <w:rFonts w:ascii="楷体" w:eastAsia="楷体" w:hAnsi="楷体" w:hint="eastAsia"/>
          <w:sz w:val="28"/>
          <w:szCs w:val="28"/>
        </w:rPr>
        <w:t>离开了戏论到底是什么，如来藏的恒常又是代表什么，如来藏的这个本体他是一种显现，他是一种显现，他是一种法界的自性，一切众生本具的这样一种这个显现，那么这样一种显现本来就是本空，</w:t>
      </w:r>
      <w:r w:rsidRPr="00723306">
        <w:rPr>
          <w:rFonts w:ascii="楷体" w:eastAsia="楷体" w:hAnsi="楷体" w:hint="eastAsia"/>
          <w:sz w:val="28"/>
          <w:szCs w:val="28"/>
        </w:rPr>
        <w:lastRenderedPageBreak/>
        <w:t>因为他离戏的缘故，一切的戏论在如来藏范围都不存在，所以说像这样的话他就是如来藏的本性，实际上他就是一种这个离戏的本性空的一种如来藏，这个方面是可以安立现空无二，现空双运的这个观点，这个方面还可以下去还可以好好地思考。</w:t>
      </w:r>
    </w:p>
    <w:p w:rsidR="00A61738" w:rsidRPr="00736D7B" w:rsidRDefault="00A61738" w:rsidP="00A61738">
      <w:pPr>
        <w:spacing w:line="360" w:lineRule="auto"/>
        <w:ind w:firstLine="570"/>
        <w:rPr>
          <w:ins w:id="229" w:author="apple" w:date="2015-09-03T21:52:00Z"/>
          <w:rFonts w:ascii="黑体" w:eastAsia="黑体" w:hAnsi="黑体" w:hint="eastAsia"/>
          <w:b/>
          <w:sz w:val="28"/>
          <w:szCs w:val="28"/>
          <w:rPrChange w:id="230" w:author="apple" w:date="2015-09-03T23:00:00Z">
            <w:rPr>
              <w:ins w:id="231" w:author="apple" w:date="2015-09-03T21:52:00Z"/>
              <w:rFonts w:ascii="楷体" w:eastAsia="楷体" w:hAnsi="楷体" w:hint="eastAsia"/>
              <w:sz w:val="28"/>
              <w:szCs w:val="28"/>
            </w:rPr>
          </w:rPrChange>
        </w:rPr>
      </w:pPr>
      <w:ins w:id="232" w:author="apple" w:date="2015-09-03T21:52:00Z">
        <w:r w:rsidRPr="00736D7B">
          <w:rPr>
            <w:rFonts w:ascii="黑体" w:eastAsia="黑体" w:hAnsi="黑体" w:hint="eastAsia"/>
            <w:b/>
            <w:sz w:val="28"/>
            <w:szCs w:val="28"/>
            <w:rPrChange w:id="233" w:author="apple" w:date="2015-09-03T23:00:00Z">
              <w:rPr>
                <w:rFonts w:ascii="楷体" w:eastAsia="楷体" w:hAnsi="楷体" w:hint="eastAsia"/>
                <w:sz w:val="28"/>
                <w:szCs w:val="28"/>
              </w:rPr>
            </w:rPrChange>
          </w:rPr>
          <w:t>【</w:t>
        </w:r>
      </w:ins>
      <w:r w:rsidR="00144A39" w:rsidRPr="00736D7B">
        <w:rPr>
          <w:rFonts w:ascii="黑体" w:eastAsia="黑体" w:hAnsi="黑体" w:hint="eastAsia"/>
          <w:b/>
          <w:sz w:val="28"/>
          <w:szCs w:val="28"/>
          <w:rPrChange w:id="234" w:author="apple" w:date="2015-09-03T23:00:00Z">
            <w:rPr>
              <w:rFonts w:ascii="楷体" w:eastAsia="楷体" w:hAnsi="楷体" w:hint="eastAsia"/>
              <w:sz w:val="28"/>
              <w:szCs w:val="28"/>
            </w:rPr>
          </w:rPrChange>
        </w:rPr>
        <w:t>所以这也是及其深奥的要诀，</w:t>
      </w:r>
      <w:ins w:id="235" w:author="apple" w:date="2015-09-03T21:52:00Z">
        <w:r w:rsidRPr="00736D7B">
          <w:rPr>
            <w:rFonts w:ascii="黑体" w:eastAsia="黑体" w:hAnsi="黑体" w:hint="eastAsia"/>
            <w:b/>
            <w:sz w:val="28"/>
            <w:szCs w:val="28"/>
            <w:rPrChange w:id="236" w:author="apple" w:date="2015-09-03T23:00:00Z">
              <w:rPr>
                <w:rFonts w:ascii="楷体" w:eastAsia="楷体" w:hAnsi="楷体" w:hint="eastAsia"/>
                <w:sz w:val="28"/>
                <w:szCs w:val="28"/>
              </w:rPr>
            </w:rPrChange>
          </w:rPr>
          <w:t>】</w:t>
        </w:r>
      </w:ins>
    </w:p>
    <w:p w:rsidR="00144A39" w:rsidRPr="00723306" w:rsidRDefault="00144A39" w:rsidP="00A61738">
      <w:pPr>
        <w:spacing w:line="360" w:lineRule="auto"/>
        <w:ind w:firstLine="570"/>
        <w:rPr>
          <w:rFonts w:ascii="楷体" w:eastAsia="楷体" w:hAnsi="楷体"/>
          <w:sz w:val="28"/>
          <w:szCs w:val="28"/>
        </w:rPr>
      </w:pPr>
      <w:r w:rsidRPr="00723306">
        <w:rPr>
          <w:rFonts w:ascii="楷体" w:eastAsia="楷体" w:hAnsi="楷体" w:hint="eastAsia"/>
          <w:sz w:val="28"/>
          <w:szCs w:val="28"/>
        </w:rPr>
        <w:t>麦彭仁波切也是对这个评价也是非常深奥的要诀啊，也是抉择了真正的现空无二，远离一切戏论的观点，下面是引用第二个大的祖师观点来进行安立。</w:t>
      </w:r>
    </w:p>
    <w:p w:rsidR="00144A39" w:rsidRPr="00736D7B" w:rsidRDefault="00A61738" w:rsidP="00723306">
      <w:pPr>
        <w:spacing w:line="360" w:lineRule="auto"/>
        <w:ind w:firstLine="570"/>
        <w:rPr>
          <w:rFonts w:ascii="黑体" w:eastAsia="黑体" w:hAnsi="黑体"/>
          <w:b/>
          <w:sz w:val="28"/>
          <w:szCs w:val="28"/>
          <w:rPrChange w:id="237" w:author="apple" w:date="2015-09-03T23:00:00Z">
            <w:rPr>
              <w:rFonts w:ascii="楷体" w:eastAsia="楷体" w:hAnsi="楷体"/>
              <w:sz w:val="28"/>
              <w:szCs w:val="28"/>
            </w:rPr>
          </w:rPrChange>
        </w:rPr>
      </w:pPr>
      <w:ins w:id="238" w:author="apple" w:date="2015-09-03T21:53:00Z">
        <w:r w:rsidRPr="00736D7B">
          <w:rPr>
            <w:rFonts w:ascii="黑体" w:eastAsia="黑体" w:hAnsi="黑体" w:hint="eastAsia"/>
            <w:b/>
            <w:sz w:val="28"/>
            <w:szCs w:val="28"/>
            <w:rPrChange w:id="239" w:author="apple" w:date="2015-09-03T23:00:00Z">
              <w:rPr>
                <w:rFonts w:ascii="楷体" w:eastAsia="楷体" w:hAnsi="楷体" w:hint="eastAsia"/>
                <w:sz w:val="28"/>
                <w:szCs w:val="28"/>
              </w:rPr>
            </w:rPrChange>
          </w:rPr>
          <w:t>【</w:t>
        </w:r>
        <w:r w:rsidRPr="00736D7B">
          <w:rPr>
            <w:rFonts w:ascii="黑体" w:eastAsia="黑体" w:hAnsi="黑体" w:hint="eastAsia"/>
            <w:b/>
            <w:color w:val="000000"/>
            <w:sz w:val="28"/>
            <w:szCs w:val="28"/>
            <w:rPrChange w:id="240" w:author="apple" w:date="2015-09-03T23:00:00Z">
              <w:rPr>
                <w:rFonts w:ascii="华文楷体" w:eastAsia="华文楷体" w:hAnsi="华文楷体" w:hint="eastAsia"/>
                <w:color w:val="000000"/>
                <w:sz w:val="28"/>
                <w:szCs w:val="28"/>
              </w:rPr>
            </w:rPrChange>
          </w:rPr>
          <w:t>此外,密主珠瓦滚波怙主亲言:“如是世间愚昧众,于如兔角无所有,抑或谛实作假立,堕入常边与断边。 缘起离断空离常,缘起而生故空性,空性之故现一切,空性缘起无有二。”</w:t>
        </w:r>
        <w:r w:rsidRPr="00736D7B">
          <w:rPr>
            <w:rFonts w:ascii="黑体" w:eastAsia="黑体" w:hAnsi="黑体" w:hint="eastAsia"/>
            <w:b/>
            <w:sz w:val="28"/>
            <w:szCs w:val="28"/>
            <w:rPrChange w:id="241" w:author="apple" w:date="2015-09-03T23:00:00Z">
              <w:rPr>
                <w:rFonts w:ascii="楷体" w:eastAsia="楷体" w:hAnsi="楷体" w:hint="eastAsia"/>
                <w:sz w:val="28"/>
                <w:szCs w:val="28"/>
              </w:rPr>
            </w:rPrChange>
          </w:rPr>
          <w:t>】</w:t>
        </w:r>
      </w:ins>
    </w:p>
    <w:p w:rsidR="00144A39" w:rsidRPr="00723306" w:rsidDel="00A61738" w:rsidRDefault="00144A39" w:rsidP="00723306">
      <w:pPr>
        <w:spacing w:line="360" w:lineRule="auto"/>
        <w:ind w:firstLine="570"/>
        <w:rPr>
          <w:del w:id="242" w:author="apple" w:date="2015-09-03T21:53:00Z"/>
          <w:rFonts w:ascii="楷体" w:eastAsia="楷体" w:hAnsi="楷体"/>
          <w:sz w:val="28"/>
          <w:szCs w:val="28"/>
        </w:rPr>
      </w:pPr>
      <w:del w:id="243" w:author="apple" w:date="2015-09-03T21:53:00Z">
        <w:r w:rsidRPr="00723306" w:rsidDel="00A61738">
          <w:rPr>
            <w:rFonts w:ascii="楷体" w:eastAsia="楷体" w:hAnsi="楷体" w:hint="eastAsia"/>
            <w:sz w:val="28"/>
            <w:szCs w:val="28"/>
          </w:rPr>
          <w:delText>此外，密主珠瓦滚波怙主亲言：“如是世间愚昧众，于如兔角无所有，抑或谛实作假立，堕入常边与断边。缘起离断空离常，缘起而生故空性，空性之故现一切，空性缘起无有二。”</w:delText>
        </w:r>
      </w:del>
    </w:p>
    <w:p w:rsidR="00144A39" w:rsidRPr="00723306" w:rsidDel="00A61738" w:rsidRDefault="00A61738" w:rsidP="00723306">
      <w:pPr>
        <w:spacing w:line="360" w:lineRule="auto"/>
        <w:ind w:firstLine="570"/>
        <w:rPr>
          <w:del w:id="244" w:author="apple" w:date="2015-09-03T21:53:00Z"/>
          <w:rFonts w:ascii="楷体" w:eastAsia="楷体" w:hAnsi="楷体"/>
          <w:sz w:val="28"/>
          <w:szCs w:val="28"/>
        </w:rPr>
      </w:pPr>
      <w:ins w:id="245" w:author="apple" w:date="2015-09-03T21:53:00Z">
        <w:r>
          <w:rPr>
            <w:rFonts w:ascii="楷体" w:eastAsia="楷体" w:hAnsi="楷体" w:hint="eastAsia"/>
            <w:sz w:val="28"/>
            <w:szCs w:val="28"/>
          </w:rPr>
          <w:t xml:space="preserve">    </w:t>
        </w:r>
      </w:ins>
    </w:p>
    <w:p w:rsidR="00A61738" w:rsidRDefault="00144A39" w:rsidP="00A61738">
      <w:pPr>
        <w:spacing w:line="360" w:lineRule="auto"/>
        <w:rPr>
          <w:ins w:id="246" w:author="apple" w:date="2015-09-03T21:56:00Z"/>
          <w:rFonts w:ascii="楷体" w:eastAsia="楷体" w:hAnsi="楷体" w:hint="eastAsia"/>
          <w:sz w:val="28"/>
          <w:szCs w:val="28"/>
        </w:rPr>
        <w:pPrChange w:id="247" w:author="apple" w:date="2015-09-03T21:53:00Z">
          <w:pPr>
            <w:spacing w:line="360" w:lineRule="auto"/>
            <w:ind w:firstLine="570"/>
          </w:pPr>
        </w:pPrChange>
      </w:pPr>
      <w:r w:rsidRPr="00723306">
        <w:rPr>
          <w:rFonts w:ascii="楷体" w:eastAsia="楷体" w:hAnsi="楷体" w:hint="eastAsia"/>
          <w:sz w:val="28"/>
          <w:szCs w:val="28"/>
        </w:rPr>
        <w:t>那么这个密主珠瓦滚波尊者呢，实际上</w:t>
      </w:r>
      <w:ins w:id="248" w:author="apple" w:date="2015-09-03T21:55:00Z">
        <w:r w:rsidR="00A61738">
          <w:rPr>
            <w:rFonts w:ascii="楷体" w:eastAsia="楷体" w:hAnsi="楷体" w:hint="eastAsia"/>
            <w:sz w:val="28"/>
            <w:szCs w:val="28"/>
          </w:rPr>
          <w:t>也</w:t>
        </w:r>
      </w:ins>
      <w:r w:rsidRPr="00723306">
        <w:rPr>
          <w:rFonts w:ascii="楷体" w:eastAsia="楷体" w:hAnsi="楷体" w:hint="eastAsia"/>
          <w:sz w:val="28"/>
          <w:szCs w:val="28"/>
        </w:rPr>
        <w:t>是</w:t>
      </w:r>
      <w:ins w:id="249" w:author="apple" w:date="2015-09-03T21:55:00Z">
        <w:r w:rsidR="00A61738">
          <w:rPr>
            <w:rFonts w:ascii="楷体" w:eastAsia="楷体" w:hAnsi="楷体" w:hint="eastAsia"/>
            <w:sz w:val="28"/>
            <w:szCs w:val="28"/>
          </w:rPr>
          <w:t>平时讲，</w:t>
        </w:r>
      </w:ins>
      <w:ins w:id="250" w:author="apple" w:date="2015-09-03T21:53:00Z">
        <w:r w:rsidR="00A61738">
          <w:rPr>
            <w:rFonts w:ascii="楷体" w:eastAsia="楷体" w:hAnsi="楷体" w:hint="eastAsia"/>
            <w:sz w:val="28"/>
            <w:szCs w:val="28"/>
          </w:rPr>
          <w:t>多罗</w:t>
        </w:r>
      </w:ins>
      <w:ins w:id="251" w:author="apple" w:date="2015-09-03T21:55:00Z">
        <w:r w:rsidR="00A61738">
          <w:rPr>
            <w:rFonts w:ascii="楷体" w:eastAsia="楷体" w:hAnsi="楷体" w:hint="eastAsia"/>
            <w:sz w:val="28"/>
            <w:szCs w:val="28"/>
          </w:rPr>
          <w:t>他</w:t>
        </w:r>
      </w:ins>
      <w:ins w:id="252" w:author="apple" w:date="2015-09-03T21:54:00Z">
        <w:r w:rsidR="00AD7593">
          <w:rPr>
            <w:rFonts w:ascii="楷体" w:eastAsia="楷体" w:hAnsi="楷体" w:hint="eastAsia"/>
            <w:sz w:val="28"/>
            <w:szCs w:val="28"/>
          </w:rPr>
          <w:t>尊者</w:t>
        </w:r>
      </w:ins>
      <w:del w:id="253" w:author="apple" w:date="2015-09-03T21:54:00Z">
        <w:r w:rsidRPr="00723306" w:rsidDel="00A61738">
          <w:rPr>
            <w:rFonts w:ascii="楷体" w:eastAsia="楷体" w:hAnsi="楷体" w:hint="eastAsia"/>
            <w:sz w:val="28"/>
            <w:szCs w:val="28"/>
          </w:rPr>
          <w:delText>珠瓦滚波尊者(这个名字不清楚)</w:delText>
        </w:r>
      </w:del>
      <w:r w:rsidRPr="00723306">
        <w:rPr>
          <w:rFonts w:ascii="楷体" w:eastAsia="楷体" w:hAnsi="楷体" w:hint="eastAsia"/>
          <w:sz w:val="28"/>
          <w:szCs w:val="28"/>
        </w:rPr>
        <w:t>，</w:t>
      </w:r>
      <w:ins w:id="254" w:author="apple" w:date="2015-09-03T21:55:00Z">
        <w:r w:rsidR="00A61738">
          <w:rPr>
            <w:rFonts w:ascii="楷体" w:eastAsia="楷体" w:hAnsi="楷体" w:hint="eastAsia"/>
            <w:sz w:val="28"/>
            <w:szCs w:val="28"/>
          </w:rPr>
          <w:t>多罗他</w:t>
        </w:r>
      </w:ins>
      <w:del w:id="255" w:author="apple" w:date="2015-09-03T21:55:00Z">
        <w:r w:rsidRPr="00723306" w:rsidDel="00A61738">
          <w:rPr>
            <w:rFonts w:ascii="楷体" w:eastAsia="楷体" w:hAnsi="楷体" w:hint="eastAsia"/>
            <w:sz w:val="28"/>
            <w:szCs w:val="28"/>
          </w:rPr>
          <w:delText>珠瓦滚波</w:delText>
        </w:r>
      </w:del>
      <w:r w:rsidRPr="00723306">
        <w:rPr>
          <w:rFonts w:ascii="楷体" w:eastAsia="楷体" w:hAnsi="楷体" w:hint="eastAsia"/>
          <w:sz w:val="28"/>
          <w:szCs w:val="28"/>
        </w:rPr>
        <w:t>尊者呢也是觉囊派一个宗性（17:56）的祖师，他也是在大概五世达赖喇嘛</w:t>
      </w:r>
      <w:ins w:id="256" w:author="apple" w:date="2015-09-03T21:55:00Z">
        <w:r w:rsidR="00A61738">
          <w:rPr>
            <w:rFonts w:ascii="楷体" w:eastAsia="楷体" w:hAnsi="楷体" w:hint="eastAsia"/>
            <w:sz w:val="28"/>
            <w:szCs w:val="28"/>
          </w:rPr>
          <w:t>那个</w:t>
        </w:r>
      </w:ins>
      <w:del w:id="257" w:author="apple" w:date="2015-09-03T21:55:00Z">
        <w:r w:rsidRPr="00723306" w:rsidDel="00A61738">
          <w:rPr>
            <w:rFonts w:ascii="楷体" w:eastAsia="楷体" w:hAnsi="楷体" w:hint="eastAsia"/>
            <w:sz w:val="28"/>
            <w:szCs w:val="28"/>
          </w:rPr>
          <w:delText>的</w:delText>
        </w:r>
      </w:del>
      <w:r w:rsidRPr="00723306">
        <w:rPr>
          <w:rFonts w:ascii="楷体" w:eastAsia="楷体" w:hAnsi="楷体" w:hint="eastAsia"/>
          <w:sz w:val="28"/>
          <w:szCs w:val="28"/>
        </w:rPr>
        <w:t>时代</w:t>
      </w:r>
      <w:ins w:id="258" w:author="apple" w:date="2015-09-03T21:56:00Z">
        <w:r w:rsidR="00A61738">
          <w:rPr>
            <w:rFonts w:ascii="楷体" w:eastAsia="楷体" w:hAnsi="楷体" w:hint="eastAsia"/>
            <w:sz w:val="28"/>
            <w:szCs w:val="28"/>
          </w:rPr>
          <w:t>吧</w:t>
        </w:r>
      </w:ins>
      <w:del w:id="259" w:author="apple" w:date="2015-09-03T21:56:00Z">
        <w:r w:rsidRPr="00723306" w:rsidDel="00A61738">
          <w:rPr>
            <w:rFonts w:ascii="楷体" w:eastAsia="楷体" w:hAnsi="楷体" w:hint="eastAsia"/>
            <w:sz w:val="28"/>
            <w:szCs w:val="28"/>
          </w:rPr>
          <w:delText>么</w:delText>
        </w:r>
      </w:del>
      <w:r w:rsidRPr="00723306">
        <w:rPr>
          <w:rFonts w:ascii="楷体" w:eastAsia="楷体" w:hAnsi="楷体" w:hint="eastAsia"/>
          <w:sz w:val="28"/>
          <w:szCs w:val="28"/>
        </w:rPr>
        <w:t>，像这样的话，比稍微前一点点，可能第五世达赖喇嘛是他</w:t>
      </w:r>
      <w:ins w:id="260" w:author="apple" w:date="2015-09-03T21:56:00Z">
        <w:r w:rsidR="00A61738">
          <w:rPr>
            <w:rFonts w:ascii="楷体" w:eastAsia="楷体" w:hAnsi="楷体" w:hint="eastAsia"/>
            <w:sz w:val="28"/>
            <w:szCs w:val="28"/>
          </w:rPr>
          <w:t>一个</w:t>
        </w:r>
      </w:ins>
      <w:r w:rsidRPr="00723306">
        <w:rPr>
          <w:rFonts w:ascii="楷体" w:eastAsia="楷体" w:hAnsi="楷体" w:hint="eastAsia"/>
          <w:sz w:val="28"/>
          <w:szCs w:val="28"/>
        </w:rPr>
        <w:t>亲戚，是他侄儿怎么样，好想有这样一种安立，当时很小，</w:t>
      </w:r>
      <w:ins w:id="261" w:author="apple" w:date="2015-09-03T21:56:00Z">
        <w:r w:rsidR="00A61738">
          <w:rPr>
            <w:rFonts w:ascii="楷体" w:eastAsia="楷体" w:hAnsi="楷体" w:hint="eastAsia"/>
            <w:sz w:val="28"/>
            <w:szCs w:val="28"/>
          </w:rPr>
          <w:t>五世</w:t>
        </w:r>
      </w:ins>
      <w:r w:rsidRPr="00723306">
        <w:rPr>
          <w:rFonts w:ascii="楷体" w:eastAsia="楷体" w:hAnsi="楷体" w:hint="eastAsia"/>
          <w:sz w:val="28"/>
          <w:szCs w:val="28"/>
        </w:rPr>
        <w:t>达赖喇嘛很小的时候，珠瓦滚波尊者已经是一个大德了，他是这个小孩的时候就显现上不高兴，用鞋子好像打他的头，这个小孩以后要坏我的宗教，要坏我的这样一种教法</w:t>
      </w:r>
      <w:ins w:id="262" w:author="apple" w:date="2015-09-03T21:56:00Z">
        <w:r w:rsidR="00A61738">
          <w:rPr>
            <w:rFonts w:ascii="楷体" w:eastAsia="楷体" w:hAnsi="楷体" w:hint="eastAsia"/>
            <w:sz w:val="28"/>
            <w:szCs w:val="28"/>
          </w:rPr>
          <w:t>。</w:t>
        </w:r>
      </w:ins>
      <w:del w:id="263" w:author="apple" w:date="2015-09-03T21:56: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像这样，是这样授记的</w:t>
      </w:r>
      <w:ins w:id="264" w:author="apple" w:date="2015-09-03T21:56:00Z">
        <w:r w:rsidR="00A61738">
          <w:rPr>
            <w:rFonts w:ascii="楷体" w:eastAsia="楷体" w:hAnsi="楷体" w:hint="eastAsia"/>
            <w:sz w:val="28"/>
            <w:szCs w:val="28"/>
          </w:rPr>
          <w:t>。</w:t>
        </w:r>
      </w:ins>
    </w:p>
    <w:p w:rsidR="00A61738" w:rsidRDefault="00144A39" w:rsidP="00A61738">
      <w:pPr>
        <w:spacing w:line="360" w:lineRule="auto"/>
        <w:ind w:firstLineChars="150" w:firstLine="420"/>
        <w:rPr>
          <w:ins w:id="265" w:author="apple" w:date="2015-09-03T21:57:00Z"/>
          <w:rFonts w:ascii="楷体" w:eastAsia="楷体" w:hAnsi="楷体" w:hint="eastAsia"/>
          <w:sz w:val="28"/>
          <w:szCs w:val="28"/>
        </w:rPr>
        <w:pPrChange w:id="266" w:author="apple" w:date="2015-09-03T21:56:00Z">
          <w:pPr>
            <w:spacing w:line="360" w:lineRule="auto"/>
            <w:ind w:firstLine="570"/>
          </w:pPr>
        </w:pPrChange>
      </w:pPr>
      <w:del w:id="267" w:author="apple" w:date="2015-09-03T21:56: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五世达赖喇嘛当时是通过观想得灌顶的方式而领受了他这个加持，后面就是说有必要性的缘故呢，好像也是这个对觉囊派方面就是做一些这个限制，在中国方面做一些限制也有的，也有这样一种安立的，所以像这样的话，</w:t>
      </w:r>
      <w:ins w:id="268" w:author="apple" w:date="2015-09-03T21:57:00Z">
        <w:r w:rsidR="00A61738">
          <w:rPr>
            <w:rFonts w:ascii="楷体" w:eastAsia="楷体" w:hAnsi="楷体" w:hint="eastAsia"/>
            <w:sz w:val="28"/>
            <w:szCs w:val="28"/>
          </w:rPr>
          <w:t>多罗他尊者呢</w:t>
        </w:r>
      </w:ins>
      <w:del w:id="269" w:author="apple" w:date="2015-09-03T21:57:00Z">
        <w:r w:rsidRPr="00723306" w:rsidDel="00A61738">
          <w:rPr>
            <w:rFonts w:ascii="楷体" w:eastAsia="楷体" w:hAnsi="楷体" w:hint="eastAsia"/>
            <w:sz w:val="28"/>
            <w:szCs w:val="28"/>
          </w:rPr>
          <w:delText>珠瓦滚波</w:delText>
        </w:r>
      </w:del>
      <w:r w:rsidRPr="00723306">
        <w:rPr>
          <w:rFonts w:ascii="楷体" w:eastAsia="楷体" w:hAnsi="楷体" w:hint="eastAsia"/>
          <w:sz w:val="28"/>
          <w:szCs w:val="28"/>
        </w:rPr>
        <w:t>他也是说过的，如是世间愚昧众呢，就是世间当中愚</w:t>
      </w:r>
      <w:r w:rsidRPr="00723306">
        <w:rPr>
          <w:rFonts w:ascii="楷体" w:eastAsia="楷体" w:hAnsi="楷体" w:hint="eastAsia"/>
          <w:sz w:val="28"/>
          <w:szCs w:val="28"/>
        </w:rPr>
        <w:lastRenderedPageBreak/>
        <w:t>昧的众生呢，不了知现空无二的究竟观点。于如兔角无所有</w:t>
      </w:r>
      <w:ins w:id="270" w:author="apple" w:date="2015-09-03T21:57:00Z">
        <w:r w:rsidR="00A61738">
          <w:rPr>
            <w:rFonts w:ascii="楷体" w:eastAsia="楷体" w:hAnsi="楷体" w:hint="eastAsia"/>
            <w:sz w:val="28"/>
            <w:szCs w:val="28"/>
          </w:rPr>
          <w:t>。</w:t>
        </w:r>
      </w:ins>
    </w:p>
    <w:p w:rsidR="00A61738" w:rsidRDefault="00144A39" w:rsidP="00A61738">
      <w:pPr>
        <w:spacing w:line="360" w:lineRule="auto"/>
        <w:ind w:firstLineChars="150" w:firstLine="420"/>
        <w:rPr>
          <w:ins w:id="271" w:author="apple" w:date="2015-09-03T21:57:00Z"/>
          <w:rFonts w:ascii="楷体" w:eastAsia="楷体" w:hAnsi="楷体" w:hint="eastAsia"/>
          <w:sz w:val="28"/>
          <w:szCs w:val="28"/>
        </w:rPr>
        <w:pPrChange w:id="272" w:author="apple" w:date="2015-09-03T21:56:00Z">
          <w:pPr>
            <w:spacing w:line="360" w:lineRule="auto"/>
            <w:ind w:firstLine="570"/>
          </w:pPr>
        </w:pPrChange>
      </w:pPr>
      <w:del w:id="273" w:author="apple" w:date="2015-09-03T21:57: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那么</w:t>
      </w:r>
      <w:ins w:id="274" w:author="apple" w:date="2015-09-03T21:57:00Z">
        <w:r w:rsidR="00A61738">
          <w:rPr>
            <w:rFonts w:ascii="楷体" w:eastAsia="楷体" w:hAnsi="楷体" w:hint="eastAsia"/>
            <w:sz w:val="28"/>
            <w:szCs w:val="28"/>
          </w:rPr>
          <w:t>“</w:t>
        </w:r>
      </w:ins>
      <w:r w:rsidRPr="00723306">
        <w:rPr>
          <w:rFonts w:ascii="楷体" w:eastAsia="楷体" w:hAnsi="楷体" w:hint="eastAsia"/>
          <w:sz w:val="28"/>
          <w:szCs w:val="28"/>
        </w:rPr>
        <w:t>于如兔角无所有</w:t>
      </w:r>
      <w:ins w:id="275" w:author="apple" w:date="2015-09-03T21:57:00Z">
        <w:r w:rsidR="00A61738">
          <w:rPr>
            <w:rFonts w:ascii="楷体" w:eastAsia="楷体" w:hAnsi="楷体" w:hint="eastAsia"/>
            <w:sz w:val="28"/>
            <w:szCs w:val="28"/>
          </w:rPr>
          <w:t>”</w:t>
        </w:r>
      </w:ins>
      <w:r w:rsidRPr="00723306">
        <w:rPr>
          <w:rFonts w:ascii="楷体" w:eastAsia="楷体" w:hAnsi="楷体" w:hint="eastAsia"/>
          <w:sz w:val="28"/>
          <w:szCs w:val="28"/>
        </w:rPr>
        <w:t>这句话呢，是对于空性的一种见道认知，错误的分别空性，那么如果给他讲空性的话，如果说一切皆空呢，那他就理解犹如兔角一样什么都不存在，犹如兔角一样，他就觉得这个所谓的空性，就像兔角一样什么都不存在，落入一个断灭，落入断灭当中。</w:t>
      </w:r>
    </w:p>
    <w:p w:rsidR="009D7FBE" w:rsidRPr="00723306" w:rsidDel="00A61738" w:rsidRDefault="00144A39" w:rsidP="00A61738">
      <w:pPr>
        <w:spacing w:line="360" w:lineRule="auto"/>
        <w:ind w:firstLineChars="150" w:firstLine="420"/>
        <w:rPr>
          <w:del w:id="276" w:author="apple" w:date="2015-09-03T21:58:00Z"/>
          <w:rFonts w:ascii="楷体" w:eastAsia="楷体" w:hAnsi="楷体"/>
          <w:sz w:val="28"/>
          <w:szCs w:val="28"/>
        </w:rPr>
        <w:pPrChange w:id="277" w:author="apple" w:date="2015-09-03T21:56:00Z">
          <w:pPr>
            <w:spacing w:line="360" w:lineRule="auto"/>
            <w:ind w:firstLine="570"/>
          </w:pPr>
        </w:pPrChange>
      </w:pPr>
      <w:r w:rsidRPr="00723306">
        <w:rPr>
          <w:rFonts w:ascii="楷体" w:eastAsia="楷体" w:hAnsi="楷体" w:hint="eastAsia"/>
          <w:sz w:val="28"/>
          <w:szCs w:val="28"/>
        </w:rPr>
        <w:t>抑或谛实作假立，如果跟他说有，前面说就是如果跟他说无呢，空性呢，他就理解成兔角一样什么都不存在了，那么如果给众生说有呢，抑或谛实作假立，他又分别成了一种既然是有了的话呢，那么就是谛实的，实实在在存在的，他就把空和把这个有啊，完全分成两段</w:t>
      </w:r>
      <w:ins w:id="278" w:author="apple" w:date="2015-09-03T21:58:00Z">
        <w:r w:rsidR="00A61738">
          <w:rPr>
            <w:rFonts w:ascii="楷体" w:eastAsia="楷体" w:hAnsi="楷体" w:hint="eastAsia"/>
            <w:sz w:val="28"/>
            <w:szCs w:val="28"/>
          </w:rPr>
          <w:t>。</w:t>
        </w:r>
      </w:ins>
      <w:del w:id="279" w:author="apple" w:date="2015-09-03T21:58: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如果是没有，如果是空呢，他就觉得不可能有显现了</w:t>
      </w:r>
      <w:ins w:id="280" w:author="apple" w:date="2015-09-03T21:58:00Z">
        <w:r w:rsidR="00A61738">
          <w:rPr>
            <w:rFonts w:ascii="楷体" w:eastAsia="楷体" w:hAnsi="楷体" w:hint="eastAsia"/>
            <w:sz w:val="28"/>
            <w:szCs w:val="28"/>
          </w:rPr>
          <w:t>。</w:t>
        </w:r>
      </w:ins>
      <w:del w:id="281" w:author="apple" w:date="2015-09-03T21:58: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那么如果是有呢，绝对不是空性的，像这样进行安立，做假立</w:t>
      </w:r>
      <w:ins w:id="282" w:author="apple" w:date="2015-09-03T21:58:00Z">
        <w:r w:rsidR="00A61738">
          <w:rPr>
            <w:rFonts w:ascii="楷体" w:eastAsia="楷体" w:hAnsi="楷体" w:hint="eastAsia"/>
            <w:sz w:val="28"/>
            <w:szCs w:val="28"/>
          </w:rPr>
          <w:t>。</w:t>
        </w:r>
      </w:ins>
      <w:del w:id="283" w:author="apple" w:date="2015-09-03T21:58: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这个假立呢，有分别的意思，是分别的意思，</w:t>
      </w:r>
      <w:ins w:id="284" w:author="apple" w:date="2015-09-03T21:58:00Z">
        <w:r w:rsidR="00A61738">
          <w:rPr>
            <w:rFonts w:ascii="楷体" w:eastAsia="楷体" w:hAnsi="楷体" w:hint="eastAsia"/>
            <w:sz w:val="28"/>
            <w:szCs w:val="28"/>
          </w:rPr>
          <w:t>。</w:t>
        </w:r>
      </w:ins>
      <w:r w:rsidRPr="00723306">
        <w:rPr>
          <w:rFonts w:ascii="楷体" w:eastAsia="楷体" w:hAnsi="楷体" w:hint="eastAsia"/>
          <w:sz w:val="28"/>
          <w:szCs w:val="28"/>
        </w:rPr>
        <w:t>那么就是说分别把这个空，分成兔角一样，</w:t>
      </w:r>
      <w:ins w:id="285" w:author="apple" w:date="2015-09-03T21:58:00Z">
        <w:r w:rsidR="00A61738">
          <w:rPr>
            <w:rFonts w:ascii="楷体" w:eastAsia="楷体" w:hAnsi="楷体" w:hint="eastAsia"/>
            <w:sz w:val="28"/>
            <w:szCs w:val="28"/>
          </w:rPr>
          <w:t>无所有。</w:t>
        </w:r>
      </w:ins>
      <w:r w:rsidRPr="00723306">
        <w:rPr>
          <w:rFonts w:ascii="楷体" w:eastAsia="楷体" w:hAnsi="楷体" w:hint="eastAsia"/>
          <w:sz w:val="28"/>
          <w:szCs w:val="28"/>
        </w:rPr>
        <w:t>把这个有呢，分别成谛实，以谛实做假立，所以他就分别这个所谓的有呢就是一种谛实</w:t>
      </w:r>
      <w:ins w:id="286" w:author="apple" w:date="2015-09-03T21:58:00Z">
        <w:r w:rsidR="00A61738">
          <w:rPr>
            <w:rFonts w:ascii="楷体" w:eastAsia="楷体" w:hAnsi="楷体" w:hint="eastAsia"/>
            <w:sz w:val="28"/>
            <w:szCs w:val="28"/>
          </w:rPr>
          <w:t>，就</w:t>
        </w:r>
      </w:ins>
      <w:del w:id="287" w:author="apple" w:date="2015-09-03T21:58:00Z">
        <w:r w:rsidRPr="00723306" w:rsidDel="00A61738">
          <w:rPr>
            <w:rFonts w:ascii="楷体" w:eastAsia="楷体" w:hAnsi="楷体" w:hint="eastAsia"/>
            <w:sz w:val="28"/>
            <w:szCs w:val="28"/>
          </w:rPr>
          <w:delText>……</w:delText>
        </w:r>
      </w:del>
    </w:p>
    <w:p w:rsidR="004F7FC2" w:rsidRPr="00723306" w:rsidDel="00A61738" w:rsidRDefault="004F7FC2" w:rsidP="00A61738">
      <w:pPr>
        <w:spacing w:line="360" w:lineRule="auto"/>
        <w:rPr>
          <w:del w:id="288" w:author="apple" w:date="2015-09-03T21:58:00Z"/>
          <w:rFonts w:ascii="楷体" w:eastAsia="楷体" w:hAnsi="楷体"/>
          <w:sz w:val="28"/>
          <w:szCs w:val="28"/>
        </w:rPr>
        <w:pPrChange w:id="289" w:author="apple" w:date="2015-09-03T21:58:00Z">
          <w:pPr>
            <w:spacing w:line="360" w:lineRule="auto"/>
            <w:ind w:firstLine="570"/>
          </w:pPr>
        </w:pPrChange>
      </w:pPr>
      <w:del w:id="290" w:author="apple" w:date="2015-09-03T21:58:00Z">
        <w:r w:rsidRPr="00723306" w:rsidDel="00A61738">
          <w:rPr>
            <w:rFonts w:ascii="楷体" w:eastAsia="楷体" w:hAnsi="楷体" w:hint="eastAsia"/>
            <w:sz w:val="28"/>
            <w:szCs w:val="28"/>
          </w:rPr>
          <w:delText>中观庄严论释 第23课20-30分钟 郝慧颖</w:delText>
        </w:r>
      </w:del>
    </w:p>
    <w:p w:rsidR="00A61738" w:rsidRDefault="004F7FC2" w:rsidP="00A61738">
      <w:pPr>
        <w:spacing w:line="360" w:lineRule="auto"/>
        <w:ind w:firstLineChars="150" w:firstLine="420"/>
        <w:rPr>
          <w:ins w:id="291" w:author="apple" w:date="2015-09-03T21:59:00Z"/>
          <w:rFonts w:ascii="楷体" w:eastAsia="楷体" w:hAnsi="楷体" w:hint="eastAsia"/>
          <w:sz w:val="28"/>
          <w:szCs w:val="28"/>
        </w:rPr>
        <w:pPrChange w:id="292" w:author="apple" w:date="2015-09-03T21:58:00Z">
          <w:pPr>
            <w:spacing w:line="360" w:lineRule="auto"/>
            <w:ind w:firstLine="570"/>
          </w:pPr>
        </w:pPrChange>
      </w:pPr>
      <w:del w:id="293" w:author="apple" w:date="2015-09-03T21:58:00Z">
        <w:r w:rsidRPr="00723306" w:rsidDel="00A61738">
          <w:rPr>
            <w:rFonts w:ascii="楷体" w:eastAsia="楷体" w:hAnsi="楷体" w:hint="eastAsia"/>
            <w:sz w:val="28"/>
            <w:szCs w:val="28"/>
          </w:rPr>
          <w:delText>（19:50）那么如果是有的绝对不是空性的，像这样进行安立，做假立这个假立呢，有分别的意思，是分别的意思，那么就是说分别把这个空分别成兔角一样的无所有，把这样一种有呢分别成谛实以后谛实做假立，所以他就分别成了所谓的有呢，就是一种谛实，</w:delText>
        </w:r>
      </w:del>
      <w:r w:rsidRPr="00723306">
        <w:rPr>
          <w:rFonts w:ascii="楷体" w:eastAsia="楷体" w:hAnsi="楷体" w:hint="eastAsia"/>
          <w:sz w:val="28"/>
          <w:szCs w:val="28"/>
        </w:rPr>
        <w:t>是一种实实在在存在的法</w:t>
      </w:r>
      <w:ins w:id="294" w:author="apple" w:date="2015-09-03T21:59:00Z">
        <w:r w:rsidR="00A61738">
          <w:rPr>
            <w:rFonts w:ascii="楷体" w:eastAsia="楷体" w:hAnsi="楷体" w:hint="eastAsia"/>
            <w:sz w:val="28"/>
            <w:szCs w:val="28"/>
          </w:rPr>
          <w:t>。</w:t>
        </w:r>
      </w:ins>
      <w:del w:id="295" w:author="apple" w:date="2015-09-03T21:59: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所以这个方面就是世间的愚昧众呢，对无对空也没办法正确认知他的</w:t>
      </w:r>
      <w:ins w:id="296" w:author="apple" w:date="2015-09-03T21:59:00Z">
        <w:r w:rsidR="00A61738">
          <w:rPr>
            <w:rFonts w:ascii="楷体" w:eastAsia="楷体" w:hAnsi="楷体" w:hint="eastAsia"/>
            <w:sz w:val="28"/>
            <w:szCs w:val="28"/>
          </w:rPr>
          <w:t>相</w:t>
        </w:r>
      </w:ins>
      <w:del w:id="297" w:author="apple" w:date="2015-09-03T21:59:00Z">
        <w:r w:rsidRPr="00723306" w:rsidDel="00A61738">
          <w:rPr>
            <w:rFonts w:ascii="楷体" w:eastAsia="楷体" w:hAnsi="楷体" w:hint="eastAsia"/>
            <w:sz w:val="28"/>
            <w:szCs w:val="28"/>
          </w:rPr>
          <w:delText>像</w:delText>
        </w:r>
      </w:del>
      <w:r w:rsidRPr="00723306">
        <w:rPr>
          <w:rFonts w:ascii="楷体" w:eastAsia="楷体" w:hAnsi="楷体" w:hint="eastAsia"/>
          <w:sz w:val="28"/>
          <w:szCs w:val="28"/>
        </w:rPr>
        <w:t>，对有呢也没办法认知他的</w:t>
      </w:r>
      <w:ins w:id="298" w:author="apple" w:date="2015-09-03T21:59:00Z">
        <w:r w:rsidR="00A61738">
          <w:rPr>
            <w:rFonts w:ascii="楷体" w:eastAsia="楷体" w:hAnsi="楷体" w:hint="eastAsia"/>
            <w:sz w:val="28"/>
            <w:szCs w:val="28"/>
          </w:rPr>
          <w:t>相</w:t>
        </w:r>
      </w:ins>
      <w:del w:id="299" w:author="apple" w:date="2015-09-03T21:59:00Z">
        <w:r w:rsidRPr="00723306" w:rsidDel="00A61738">
          <w:rPr>
            <w:rFonts w:ascii="楷体" w:eastAsia="楷体" w:hAnsi="楷体" w:hint="eastAsia"/>
            <w:sz w:val="28"/>
            <w:szCs w:val="28"/>
          </w:rPr>
          <w:delText>像</w:delText>
        </w:r>
      </w:del>
      <w:ins w:id="300" w:author="apple" w:date="2015-09-03T21:59:00Z">
        <w:r w:rsidR="00A61738">
          <w:rPr>
            <w:rFonts w:ascii="楷体" w:eastAsia="楷体" w:hAnsi="楷体" w:hint="eastAsia"/>
            <w:sz w:val="28"/>
            <w:szCs w:val="28"/>
          </w:rPr>
          <w:t>。</w:t>
        </w:r>
      </w:ins>
    </w:p>
    <w:p w:rsidR="004F7FC2" w:rsidRPr="00723306" w:rsidRDefault="004F7FC2" w:rsidP="00A61738">
      <w:pPr>
        <w:spacing w:line="360" w:lineRule="auto"/>
        <w:ind w:firstLineChars="150" w:firstLine="420"/>
        <w:rPr>
          <w:rFonts w:ascii="楷体" w:eastAsia="楷体" w:hAnsi="楷体"/>
          <w:sz w:val="28"/>
          <w:szCs w:val="28"/>
        </w:rPr>
        <w:pPrChange w:id="301" w:author="apple" w:date="2015-09-03T21:58:00Z">
          <w:pPr>
            <w:spacing w:line="360" w:lineRule="auto"/>
            <w:ind w:firstLine="570"/>
          </w:pPr>
        </w:pPrChange>
      </w:pPr>
      <w:del w:id="302" w:author="apple" w:date="2015-09-03T21:59: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实际上所谓的这个空呢，他就是说这个无自性，空无自性的意思，所谓的这个有</w:t>
      </w:r>
      <w:ins w:id="303" w:author="apple" w:date="2015-09-03T21:59:00Z">
        <w:r w:rsidR="00A61738">
          <w:rPr>
            <w:rFonts w:ascii="楷体" w:eastAsia="楷体" w:hAnsi="楷体" w:hint="eastAsia"/>
            <w:sz w:val="28"/>
            <w:szCs w:val="28"/>
          </w:rPr>
          <w:t>呢，</w:t>
        </w:r>
      </w:ins>
      <w:del w:id="304" w:author="apple" w:date="2015-09-03T21:59:00Z">
        <w:r w:rsidRPr="00723306" w:rsidDel="00A61738">
          <w:rPr>
            <w:rFonts w:ascii="楷体" w:eastAsia="楷体" w:hAnsi="楷体" w:hint="eastAsia"/>
            <w:sz w:val="28"/>
            <w:szCs w:val="28"/>
          </w:rPr>
          <w:delText>他</w:delText>
        </w:r>
      </w:del>
      <w:r w:rsidRPr="00723306">
        <w:rPr>
          <w:rFonts w:ascii="楷体" w:eastAsia="楷体" w:hAnsi="楷体" w:hint="eastAsia"/>
          <w:sz w:val="28"/>
          <w:szCs w:val="28"/>
        </w:rPr>
        <w:t>就没有谛实</w:t>
      </w:r>
      <w:ins w:id="305" w:author="apple" w:date="2015-09-03T21:59:00Z">
        <w:r w:rsidR="00A61738">
          <w:rPr>
            <w:rFonts w:ascii="楷体" w:eastAsia="楷体" w:hAnsi="楷体" w:hint="eastAsia"/>
            <w:sz w:val="28"/>
            <w:szCs w:val="28"/>
          </w:rPr>
          <w:t>。</w:t>
        </w:r>
      </w:ins>
      <w:del w:id="306" w:author="apple" w:date="2015-09-03T21:59:00Z">
        <w:r w:rsidRPr="00723306" w:rsidDel="00A61738">
          <w:rPr>
            <w:rFonts w:ascii="楷体" w:eastAsia="楷体" w:hAnsi="楷体" w:hint="eastAsia"/>
            <w:sz w:val="28"/>
            <w:szCs w:val="28"/>
          </w:rPr>
          <w:delText>，</w:delText>
        </w:r>
      </w:del>
      <w:r w:rsidRPr="00723306">
        <w:rPr>
          <w:rFonts w:ascii="楷体" w:eastAsia="楷体" w:hAnsi="楷体" w:hint="eastAsia"/>
          <w:sz w:val="28"/>
          <w:szCs w:val="28"/>
        </w:rPr>
        <w:t>说以一种显现有的意思，所以像这样的话就说是对于现和空都能够正确认知，那么如果把空认定成不存在，什么都没有</w:t>
      </w:r>
      <w:ins w:id="307" w:author="apple" w:date="2015-09-03T21:59:00Z">
        <w:r w:rsidR="00A61738">
          <w:rPr>
            <w:rFonts w:ascii="楷体" w:eastAsia="楷体" w:hAnsi="楷体" w:hint="eastAsia"/>
            <w:sz w:val="28"/>
            <w:szCs w:val="28"/>
          </w:rPr>
          <w:t>，</w:t>
        </w:r>
      </w:ins>
      <w:r w:rsidRPr="00723306">
        <w:rPr>
          <w:rFonts w:ascii="楷体" w:eastAsia="楷体" w:hAnsi="楷体" w:hint="eastAsia"/>
          <w:sz w:val="28"/>
          <w:szCs w:val="28"/>
        </w:rPr>
        <w:t>把这个有呢安立成一个实实在在存在的法</w:t>
      </w:r>
      <w:ins w:id="308" w:author="apple" w:date="2015-09-03T21:59:00Z">
        <w:r w:rsidR="00A61738">
          <w:rPr>
            <w:rFonts w:ascii="楷体" w:eastAsia="楷体" w:hAnsi="楷体" w:hint="eastAsia"/>
            <w:sz w:val="28"/>
            <w:szCs w:val="28"/>
          </w:rPr>
          <w:t>。</w:t>
        </w:r>
      </w:ins>
      <w:r w:rsidRPr="00723306">
        <w:rPr>
          <w:rFonts w:ascii="楷体" w:eastAsia="楷体" w:hAnsi="楷体" w:hint="eastAsia"/>
          <w:sz w:val="28"/>
          <w:szCs w:val="28"/>
        </w:rPr>
        <w:t>这个完全是已经错误的分别了，堕入常边与断边，如果这样分别的话</w:t>
      </w:r>
      <w:ins w:id="309" w:author="apple" w:date="2015-09-03T22:00:00Z">
        <w:r w:rsidR="00A61738">
          <w:rPr>
            <w:rFonts w:ascii="楷体" w:eastAsia="楷体" w:hAnsi="楷体" w:hint="eastAsia"/>
            <w:sz w:val="28"/>
            <w:szCs w:val="28"/>
          </w:rPr>
          <w:t>，</w:t>
        </w:r>
      </w:ins>
      <w:r w:rsidRPr="00723306">
        <w:rPr>
          <w:rFonts w:ascii="楷体" w:eastAsia="楷体" w:hAnsi="楷体" w:hint="eastAsia"/>
          <w:sz w:val="28"/>
          <w:szCs w:val="28"/>
        </w:rPr>
        <w:t>堕入常边，也就是说如果你把有</w:t>
      </w:r>
      <w:ins w:id="310" w:author="apple" w:date="2015-09-03T22:00:00Z">
        <w:r w:rsidR="00A61738">
          <w:rPr>
            <w:rFonts w:ascii="楷体" w:eastAsia="楷体" w:hAnsi="楷体" w:hint="eastAsia"/>
            <w:sz w:val="28"/>
            <w:szCs w:val="28"/>
          </w:rPr>
          <w:t>，</w:t>
        </w:r>
      </w:ins>
      <w:r w:rsidRPr="00723306">
        <w:rPr>
          <w:rFonts w:ascii="楷体" w:eastAsia="楷体" w:hAnsi="楷体" w:hint="eastAsia"/>
          <w:sz w:val="28"/>
          <w:szCs w:val="28"/>
        </w:rPr>
        <w:t>分别是谛实的话，就堕入常边</w:t>
      </w:r>
      <w:ins w:id="311" w:author="apple" w:date="2015-09-03T22:01:00Z">
        <w:r w:rsidR="00A61738">
          <w:rPr>
            <w:rFonts w:ascii="楷体" w:eastAsia="楷体" w:hAnsi="楷体" w:hint="eastAsia"/>
            <w:sz w:val="28"/>
            <w:szCs w:val="28"/>
          </w:rPr>
          <w:t>。</w:t>
        </w:r>
      </w:ins>
      <w:del w:id="312" w:author="apple" w:date="2015-09-03T22:01:00Z">
        <w:r w:rsidRPr="00723306" w:rsidDel="00A61738">
          <w:rPr>
            <w:rFonts w:ascii="楷体" w:eastAsia="楷体" w:hAnsi="楷体" w:hint="eastAsia"/>
            <w:sz w:val="28"/>
            <w:szCs w:val="28"/>
          </w:rPr>
          <w:delText>了</w:delText>
        </w:r>
      </w:del>
      <w:r w:rsidRPr="00723306">
        <w:rPr>
          <w:rFonts w:ascii="楷体" w:eastAsia="楷体" w:hAnsi="楷体" w:hint="eastAsia"/>
          <w:sz w:val="28"/>
          <w:szCs w:val="28"/>
        </w:rPr>
        <w:t>，那么如果你把无</w:t>
      </w:r>
      <w:ins w:id="313" w:author="apple" w:date="2015-09-03T22:01:00Z">
        <w:r w:rsidR="00A61738">
          <w:rPr>
            <w:rFonts w:ascii="楷体" w:eastAsia="楷体" w:hAnsi="楷体" w:hint="eastAsia"/>
            <w:sz w:val="28"/>
            <w:szCs w:val="28"/>
          </w:rPr>
          <w:t>、</w:t>
        </w:r>
      </w:ins>
      <w:r w:rsidRPr="00723306">
        <w:rPr>
          <w:rFonts w:ascii="楷体" w:eastAsia="楷体" w:hAnsi="楷体" w:hint="eastAsia"/>
          <w:sz w:val="28"/>
          <w:szCs w:val="28"/>
        </w:rPr>
        <w:t>把空性啊，</w:t>
      </w:r>
      <w:del w:id="314" w:author="apple" w:date="2015-09-03T22:01:00Z">
        <w:r w:rsidRPr="00723306" w:rsidDel="00A61738">
          <w:rPr>
            <w:rFonts w:ascii="楷体" w:eastAsia="楷体" w:hAnsi="楷体" w:hint="eastAsia"/>
            <w:sz w:val="28"/>
            <w:szCs w:val="28"/>
          </w:rPr>
          <w:delText>也就是说</w:delText>
        </w:r>
      </w:del>
      <w:r w:rsidRPr="00723306">
        <w:rPr>
          <w:rFonts w:ascii="楷体" w:eastAsia="楷体" w:hAnsi="楷体" w:hint="eastAsia"/>
          <w:sz w:val="28"/>
          <w:szCs w:val="28"/>
        </w:rPr>
        <w:t>分别成兔角一样无所有就堕入了断边了，这个方面就是指出了一切众生的错</w:t>
      </w:r>
      <w:r w:rsidRPr="00723306">
        <w:rPr>
          <w:rFonts w:ascii="楷体" w:eastAsia="楷体" w:hAnsi="楷体" w:hint="eastAsia"/>
          <w:sz w:val="28"/>
          <w:szCs w:val="28"/>
        </w:rPr>
        <w:lastRenderedPageBreak/>
        <w:t>误之处，那么下面这个颂词，是安立他的正确观点。</w:t>
      </w:r>
    </w:p>
    <w:p w:rsidR="00A61738" w:rsidRDefault="00A61738" w:rsidP="00723306">
      <w:pPr>
        <w:spacing w:line="360" w:lineRule="auto"/>
        <w:ind w:firstLine="570"/>
        <w:rPr>
          <w:ins w:id="315" w:author="apple" w:date="2015-09-03T22:02:00Z"/>
          <w:rFonts w:ascii="楷体" w:eastAsia="楷体" w:hAnsi="楷体" w:hint="eastAsia"/>
          <w:sz w:val="28"/>
          <w:szCs w:val="28"/>
        </w:rPr>
      </w:pPr>
      <w:ins w:id="316" w:author="apple" w:date="2015-09-03T22:01:00Z">
        <w:r>
          <w:rPr>
            <w:rFonts w:ascii="楷体" w:eastAsia="楷体" w:hAnsi="楷体" w:hint="eastAsia"/>
            <w:sz w:val="28"/>
            <w:szCs w:val="28"/>
          </w:rPr>
          <w:t>“</w:t>
        </w:r>
        <w:r>
          <w:rPr>
            <w:rFonts w:ascii="华文楷体" w:eastAsia="华文楷体" w:hAnsi="华文楷体" w:hint="eastAsia"/>
            <w:color w:val="000000"/>
            <w:sz w:val="28"/>
            <w:szCs w:val="28"/>
          </w:rPr>
          <w:t>缘起离断空离常</w:t>
        </w:r>
        <w:r>
          <w:rPr>
            <w:rFonts w:hint="eastAsia"/>
            <w:color w:val="000000"/>
            <w:sz w:val="28"/>
            <w:szCs w:val="28"/>
          </w:rPr>
          <w:t>,</w:t>
        </w:r>
        <w:r>
          <w:rPr>
            <w:rFonts w:ascii="华文楷体" w:eastAsia="华文楷体" w:hAnsi="华文楷体" w:hint="eastAsia"/>
            <w:color w:val="000000"/>
            <w:sz w:val="28"/>
            <w:szCs w:val="28"/>
          </w:rPr>
          <w:t>缘起而生故空性</w:t>
        </w:r>
        <w:r>
          <w:rPr>
            <w:rFonts w:hint="eastAsia"/>
            <w:color w:val="000000"/>
            <w:sz w:val="28"/>
            <w:szCs w:val="28"/>
          </w:rPr>
          <w:t>,</w:t>
        </w:r>
        <w:r>
          <w:rPr>
            <w:rFonts w:ascii="华文楷体" w:eastAsia="华文楷体" w:hAnsi="华文楷体" w:hint="eastAsia"/>
            <w:color w:val="000000"/>
            <w:sz w:val="28"/>
            <w:szCs w:val="28"/>
          </w:rPr>
          <w:t>空性之故现一切</w:t>
        </w:r>
        <w:r>
          <w:rPr>
            <w:rFonts w:hint="eastAsia"/>
            <w:color w:val="000000"/>
            <w:sz w:val="28"/>
            <w:szCs w:val="28"/>
          </w:rPr>
          <w:t>,</w:t>
        </w:r>
        <w:r>
          <w:rPr>
            <w:rFonts w:ascii="华文楷体" w:eastAsia="华文楷体" w:hAnsi="华文楷体" w:hint="eastAsia"/>
            <w:color w:val="000000"/>
            <w:sz w:val="28"/>
            <w:szCs w:val="28"/>
          </w:rPr>
          <w:t>空性缘起无有二。”</w:t>
        </w:r>
        <w:r>
          <w:rPr>
            <w:rFonts w:ascii="楷体" w:eastAsia="楷体" w:hAnsi="楷体" w:hint="eastAsia"/>
            <w:sz w:val="28"/>
            <w:szCs w:val="28"/>
          </w:rPr>
          <w:t>”</w:t>
        </w:r>
      </w:ins>
      <w:del w:id="317" w:author="apple" w:date="2015-09-03T22:02:00Z">
        <w:r w:rsidR="004F7FC2" w:rsidRPr="00723306" w:rsidDel="00A61738">
          <w:rPr>
            <w:rFonts w:ascii="楷体" w:eastAsia="楷体" w:hAnsi="楷体" w:hint="eastAsia"/>
            <w:sz w:val="28"/>
            <w:szCs w:val="28"/>
          </w:rPr>
          <w:delText>缘起离断空离常，缘起而生故空性，空性之故现一切，空性缘起无有二。</w:delText>
        </w:r>
      </w:del>
      <w:r w:rsidR="004F7FC2" w:rsidRPr="00723306">
        <w:rPr>
          <w:rFonts w:ascii="楷体" w:eastAsia="楷体" w:hAnsi="楷体" w:hint="eastAsia"/>
          <w:sz w:val="28"/>
          <w:szCs w:val="28"/>
        </w:rPr>
        <w:t>那么就是说是实际上一切万法在名言谛当中是依缘而起，有缘起的缘故呢，离开了这样一种断</w:t>
      </w:r>
      <w:ins w:id="318" w:author="apple" w:date="2015-09-03T22:02:00Z">
        <w:r>
          <w:rPr>
            <w:rFonts w:ascii="楷体" w:eastAsia="楷体" w:hAnsi="楷体" w:hint="eastAsia"/>
            <w:sz w:val="28"/>
            <w:szCs w:val="28"/>
          </w:rPr>
          <w:t>灭</w:t>
        </w:r>
      </w:ins>
      <w:del w:id="319" w:author="apple" w:date="2015-09-03T22:02:00Z">
        <w:r w:rsidR="004F7FC2" w:rsidRPr="00723306" w:rsidDel="00A61738">
          <w:rPr>
            <w:rFonts w:ascii="楷体" w:eastAsia="楷体" w:hAnsi="楷体" w:hint="eastAsia"/>
            <w:sz w:val="28"/>
            <w:szCs w:val="28"/>
          </w:rPr>
          <w:delText>面</w:delText>
        </w:r>
      </w:del>
      <w:r w:rsidR="004F7FC2" w:rsidRPr="00723306">
        <w:rPr>
          <w:rFonts w:ascii="楷体" w:eastAsia="楷体" w:hAnsi="楷体" w:hint="eastAsia"/>
          <w:sz w:val="28"/>
          <w:szCs w:val="28"/>
        </w:rPr>
        <w:t>，因为在我们众生面前</w:t>
      </w:r>
      <w:ins w:id="320" w:author="apple" w:date="2015-09-03T22:02:00Z">
        <w:r>
          <w:rPr>
            <w:rFonts w:ascii="楷体" w:eastAsia="楷体" w:hAnsi="楷体" w:hint="eastAsia"/>
            <w:sz w:val="28"/>
            <w:szCs w:val="28"/>
          </w:rPr>
          <w:t>，</w:t>
        </w:r>
      </w:ins>
      <w:r w:rsidR="004F7FC2" w:rsidRPr="00723306">
        <w:rPr>
          <w:rFonts w:ascii="楷体" w:eastAsia="楷体" w:hAnsi="楷体" w:hint="eastAsia"/>
          <w:sz w:val="28"/>
          <w:szCs w:val="28"/>
        </w:rPr>
        <w:t>必定有这样缘起的显现，所以说绝对不是断</w:t>
      </w:r>
      <w:ins w:id="321" w:author="apple" w:date="2015-09-03T22:02:00Z">
        <w:r>
          <w:rPr>
            <w:rFonts w:ascii="楷体" w:eastAsia="楷体" w:hAnsi="楷体" w:hint="eastAsia"/>
            <w:sz w:val="28"/>
            <w:szCs w:val="28"/>
          </w:rPr>
          <w:t>灭</w:t>
        </w:r>
      </w:ins>
      <w:del w:id="322" w:author="apple" w:date="2015-09-03T22:02:00Z">
        <w:r w:rsidR="004F7FC2" w:rsidRPr="00723306" w:rsidDel="00A61738">
          <w:rPr>
            <w:rFonts w:ascii="楷体" w:eastAsia="楷体" w:hAnsi="楷体" w:hint="eastAsia"/>
            <w:sz w:val="28"/>
            <w:szCs w:val="28"/>
          </w:rPr>
          <w:delText>面</w:delText>
        </w:r>
      </w:del>
      <w:r w:rsidR="004F7FC2" w:rsidRPr="00723306">
        <w:rPr>
          <w:rFonts w:ascii="楷体" w:eastAsia="楷体" w:hAnsi="楷体" w:hint="eastAsia"/>
          <w:sz w:val="28"/>
          <w:szCs w:val="28"/>
        </w:rPr>
        <w:t>的，</w:t>
      </w:r>
      <w:del w:id="323" w:author="apple" w:date="2015-09-03T22:02:00Z">
        <w:r w:rsidR="004F7FC2" w:rsidRPr="00723306" w:rsidDel="00A61738">
          <w:rPr>
            <w:rFonts w:ascii="楷体" w:eastAsia="楷体" w:hAnsi="楷体" w:hint="eastAsia"/>
            <w:sz w:val="28"/>
            <w:szCs w:val="28"/>
          </w:rPr>
          <w:delText>是缘起的一段</w:delText>
        </w:r>
      </w:del>
      <w:ins w:id="324" w:author="apple" w:date="2015-09-03T22:02:00Z">
        <w:r w:rsidRPr="00723306">
          <w:rPr>
            <w:rFonts w:ascii="楷体" w:eastAsia="楷体" w:hAnsi="楷体" w:hint="eastAsia"/>
            <w:sz w:val="28"/>
            <w:szCs w:val="28"/>
          </w:rPr>
          <w:t>是缘起</w:t>
        </w:r>
        <w:r>
          <w:rPr>
            <w:rFonts w:ascii="楷体" w:eastAsia="楷体" w:hAnsi="楷体" w:hint="eastAsia"/>
            <w:sz w:val="28"/>
            <w:szCs w:val="28"/>
          </w:rPr>
          <w:t>离断</w:t>
        </w:r>
      </w:ins>
      <w:r w:rsidR="004F7FC2" w:rsidRPr="00723306">
        <w:rPr>
          <w:rFonts w:ascii="楷体" w:eastAsia="楷体" w:hAnsi="楷体" w:hint="eastAsia"/>
          <w:sz w:val="28"/>
          <w:szCs w:val="28"/>
        </w:rPr>
        <w:t>，空离常呢正在显现的时候呢，他是无自性的空性，所以说离开了恒常。</w:t>
      </w:r>
    </w:p>
    <w:p w:rsidR="00B71159" w:rsidRDefault="004F7FC2" w:rsidP="00723306">
      <w:pPr>
        <w:spacing w:line="360" w:lineRule="auto"/>
        <w:ind w:firstLine="570"/>
        <w:rPr>
          <w:ins w:id="325" w:author="apple" w:date="2015-09-03T22:04:00Z"/>
          <w:rFonts w:ascii="楷体" w:eastAsia="楷体" w:hAnsi="楷体" w:hint="eastAsia"/>
          <w:sz w:val="28"/>
          <w:szCs w:val="28"/>
        </w:rPr>
      </w:pPr>
      <w:r w:rsidRPr="00723306">
        <w:rPr>
          <w:rFonts w:ascii="楷体" w:eastAsia="楷体" w:hAnsi="楷体" w:hint="eastAsia"/>
          <w:sz w:val="28"/>
          <w:szCs w:val="28"/>
        </w:rPr>
        <w:t>缘起而生故空性，那么一切万法因为依缘而生的缘故呢，这个所产生的法本身就是空性</w:t>
      </w:r>
      <w:ins w:id="326" w:author="apple" w:date="2015-09-03T22:03:00Z">
        <w:r w:rsidR="00B71159">
          <w:rPr>
            <w:rFonts w:ascii="楷体" w:eastAsia="楷体" w:hAnsi="楷体" w:hint="eastAsia"/>
            <w:sz w:val="28"/>
            <w:szCs w:val="28"/>
          </w:rPr>
          <w:t>、</w:t>
        </w:r>
      </w:ins>
      <w:r w:rsidRPr="00723306">
        <w:rPr>
          <w:rFonts w:ascii="楷体" w:eastAsia="楷体" w:hAnsi="楷体" w:hint="eastAsia"/>
          <w:sz w:val="28"/>
          <w:szCs w:val="28"/>
        </w:rPr>
        <w:t>空无自性的，那么如果是有自性的法，那他就不能够缘起，那么如果是依缘而起的话，就说明这个法的本性，他没有自性，他没有自性</w:t>
      </w:r>
      <w:ins w:id="327" w:author="apple" w:date="2015-09-03T22:03:00Z">
        <w:r w:rsidR="00B71159">
          <w:rPr>
            <w:rFonts w:ascii="楷体" w:eastAsia="楷体" w:hAnsi="楷体" w:hint="eastAsia"/>
            <w:sz w:val="28"/>
            <w:szCs w:val="28"/>
          </w:rPr>
          <w:t>，</w:t>
        </w:r>
      </w:ins>
      <w:del w:id="328" w:author="apple" w:date="2015-09-03T22:03:00Z">
        <w:r w:rsidRPr="00723306" w:rsidDel="00B71159">
          <w:rPr>
            <w:rFonts w:ascii="楷体" w:eastAsia="楷体" w:hAnsi="楷体" w:hint="eastAsia"/>
            <w:sz w:val="28"/>
            <w:szCs w:val="28"/>
          </w:rPr>
          <w:delText>所以</w:delText>
        </w:r>
      </w:del>
      <w:r w:rsidRPr="00723306">
        <w:rPr>
          <w:rFonts w:ascii="楷体" w:eastAsia="楷体" w:hAnsi="楷体" w:hint="eastAsia"/>
          <w:sz w:val="28"/>
          <w:szCs w:val="28"/>
        </w:rPr>
        <w:t>才要观待缘起，而观待他缘，如果这个法他本身有自性</w:t>
      </w:r>
      <w:del w:id="329" w:author="apple" w:date="2015-09-03T22:03:00Z">
        <w:r w:rsidRPr="00723306" w:rsidDel="00B71159">
          <w:rPr>
            <w:rFonts w:ascii="楷体" w:eastAsia="楷体" w:hAnsi="楷体" w:hint="eastAsia"/>
            <w:sz w:val="28"/>
            <w:szCs w:val="28"/>
          </w:rPr>
          <w:delText>的</w:delText>
        </w:r>
      </w:del>
      <w:r w:rsidRPr="00723306">
        <w:rPr>
          <w:rFonts w:ascii="楷体" w:eastAsia="楷体" w:hAnsi="楷体" w:hint="eastAsia"/>
          <w:sz w:val="28"/>
          <w:szCs w:val="28"/>
        </w:rPr>
        <w:t>，如果他本身有自性的话，其他的因缘你有也可以，没有也可以，就是有没有对他来讲都没有关系</w:t>
      </w:r>
      <w:ins w:id="330" w:author="apple" w:date="2015-09-03T22:03:00Z">
        <w:r w:rsidR="00B71159">
          <w:rPr>
            <w:rFonts w:ascii="楷体" w:eastAsia="楷体" w:hAnsi="楷体" w:hint="eastAsia"/>
            <w:sz w:val="28"/>
            <w:szCs w:val="28"/>
          </w:rPr>
          <w:t>。</w:t>
        </w:r>
      </w:ins>
      <w:del w:id="331" w:author="apple" w:date="2015-09-03T22:03: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所以说他就成了一个恒常</w:t>
      </w:r>
      <w:ins w:id="332" w:author="apple" w:date="2015-09-03T22:03:00Z">
        <w:r w:rsidR="00B71159">
          <w:rPr>
            <w:rFonts w:ascii="楷体" w:eastAsia="楷体" w:hAnsi="楷体" w:hint="eastAsia"/>
            <w:sz w:val="28"/>
            <w:szCs w:val="28"/>
          </w:rPr>
          <w:t>不</w:t>
        </w:r>
      </w:ins>
      <w:del w:id="333" w:author="apple" w:date="2015-09-03T22:03:00Z">
        <w:r w:rsidRPr="00723306" w:rsidDel="00B71159">
          <w:rPr>
            <w:rFonts w:ascii="楷体" w:eastAsia="楷体" w:hAnsi="楷体" w:hint="eastAsia"/>
            <w:sz w:val="28"/>
            <w:szCs w:val="28"/>
          </w:rPr>
          <w:delText>未</w:delText>
        </w:r>
      </w:del>
      <w:r w:rsidRPr="00723306">
        <w:rPr>
          <w:rFonts w:ascii="楷体" w:eastAsia="楷体" w:hAnsi="楷体" w:hint="eastAsia"/>
          <w:sz w:val="28"/>
          <w:szCs w:val="28"/>
        </w:rPr>
        <w:t>变的法了，但是呢就是说这个法，你必须要依靠这个缘，你才能生起</w:t>
      </w:r>
      <w:ins w:id="334" w:author="apple" w:date="2015-09-03T22:03:00Z">
        <w:r w:rsidR="00B71159">
          <w:rPr>
            <w:rFonts w:ascii="楷体" w:eastAsia="楷体" w:hAnsi="楷体" w:hint="eastAsia"/>
            <w:sz w:val="28"/>
            <w:szCs w:val="28"/>
          </w:rPr>
          <w:t>。</w:t>
        </w:r>
      </w:ins>
      <w:r w:rsidRPr="00723306">
        <w:rPr>
          <w:rFonts w:ascii="楷体" w:eastAsia="楷体" w:hAnsi="楷体" w:hint="eastAsia"/>
          <w:sz w:val="28"/>
          <w:szCs w:val="28"/>
        </w:rPr>
        <w:t>你没有依靠这个缘你不能生起，说明这个法就没有自性了，也没有自在，没有自性。所以说他这个本性</w:t>
      </w:r>
      <w:ins w:id="335" w:author="apple" w:date="2015-09-03T22:03:00Z">
        <w:r w:rsidR="00B71159">
          <w:rPr>
            <w:rFonts w:ascii="楷体" w:eastAsia="楷体" w:hAnsi="楷体" w:hint="eastAsia"/>
            <w:sz w:val="28"/>
            <w:szCs w:val="28"/>
          </w:rPr>
          <w:t>，</w:t>
        </w:r>
      </w:ins>
      <w:del w:id="336" w:author="apple" w:date="2015-09-03T22:05:00Z">
        <w:r w:rsidRPr="00723306" w:rsidDel="00B71159">
          <w:rPr>
            <w:rFonts w:ascii="楷体" w:eastAsia="楷体" w:hAnsi="楷体" w:hint="eastAsia"/>
            <w:sz w:val="28"/>
            <w:szCs w:val="28"/>
          </w:rPr>
          <w:delText>他</w:delText>
        </w:r>
      </w:del>
      <w:r w:rsidRPr="00723306">
        <w:rPr>
          <w:rFonts w:ascii="楷体" w:eastAsia="楷体" w:hAnsi="楷体" w:hint="eastAsia"/>
          <w:sz w:val="28"/>
          <w:szCs w:val="28"/>
        </w:rPr>
        <w:t>就是空性的，这个方面呢就缘起而生的法，可以指一切法，比如说我们的身体啊，我们的心啊，像这样的一切的这样一种轮回的显现呢，所有的法都是依缘而起的，所以说没有一个法是实有的，一切万法依缘而起的缘故呢都是空性的</w:t>
      </w:r>
      <w:ins w:id="337" w:author="apple" w:date="2015-09-03T22:04:00Z">
        <w:r w:rsidR="00B71159">
          <w:rPr>
            <w:rFonts w:ascii="楷体" w:eastAsia="楷体" w:hAnsi="楷体" w:hint="eastAsia"/>
            <w:sz w:val="28"/>
            <w:szCs w:val="28"/>
          </w:rPr>
          <w:t>。</w:t>
        </w:r>
      </w:ins>
    </w:p>
    <w:p w:rsidR="004F7FC2" w:rsidRPr="00723306" w:rsidRDefault="004F7FC2" w:rsidP="00723306">
      <w:pPr>
        <w:spacing w:line="360" w:lineRule="auto"/>
        <w:ind w:firstLine="570"/>
        <w:rPr>
          <w:rFonts w:ascii="楷体" w:eastAsia="楷体" w:hAnsi="楷体"/>
          <w:sz w:val="28"/>
          <w:szCs w:val="28"/>
        </w:rPr>
      </w:pPr>
      <w:del w:id="338" w:author="apple" w:date="2015-09-03T22:04: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空性之故现一切，那么就是因为一切万法是无自性的缘故，才能够现一切</w:t>
      </w:r>
      <w:ins w:id="339" w:author="apple" w:date="2015-09-03T22:05:00Z">
        <w:r w:rsidR="00B71159">
          <w:rPr>
            <w:rFonts w:ascii="楷体" w:eastAsia="楷体" w:hAnsi="楷体" w:hint="eastAsia"/>
            <w:sz w:val="28"/>
            <w:szCs w:val="28"/>
          </w:rPr>
          <w:t>。</w:t>
        </w:r>
      </w:ins>
      <w:del w:id="340" w:author="apple" w:date="2015-09-03T22:05: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为什么是这样安立的呢</w:t>
      </w:r>
      <w:ins w:id="341" w:author="apple" w:date="2015-09-03T22:04:00Z">
        <w:r w:rsidR="00B71159">
          <w:rPr>
            <w:rFonts w:ascii="楷体" w:eastAsia="楷体" w:hAnsi="楷体" w:hint="eastAsia"/>
            <w:sz w:val="28"/>
            <w:szCs w:val="28"/>
          </w:rPr>
          <w:t>。</w:t>
        </w:r>
      </w:ins>
      <w:del w:id="342" w:author="apple" w:date="2015-09-03T22:04: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因为一切万法如果有自性的话，就不能够缘起了</w:t>
      </w:r>
      <w:ins w:id="343" w:author="apple" w:date="2015-09-03T22:05:00Z">
        <w:r w:rsidR="00B71159">
          <w:rPr>
            <w:rFonts w:ascii="楷体" w:eastAsia="楷体" w:hAnsi="楷体" w:hint="eastAsia"/>
            <w:sz w:val="28"/>
            <w:szCs w:val="28"/>
          </w:rPr>
          <w:t>。</w:t>
        </w:r>
      </w:ins>
      <w:del w:id="344" w:author="apple" w:date="2015-09-03T22:05: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每个法都有自性</w:t>
      </w:r>
      <w:ins w:id="345" w:author="apple" w:date="2015-09-03T22:05:00Z">
        <w:r w:rsidR="00B71159">
          <w:rPr>
            <w:rFonts w:ascii="楷体" w:eastAsia="楷体" w:hAnsi="楷体" w:hint="eastAsia"/>
            <w:sz w:val="28"/>
            <w:szCs w:val="28"/>
          </w:rPr>
          <w:t>，</w:t>
        </w:r>
      </w:ins>
      <w:r w:rsidRPr="00723306">
        <w:rPr>
          <w:rFonts w:ascii="楷体" w:eastAsia="楷体" w:hAnsi="楷体" w:hint="eastAsia"/>
          <w:sz w:val="28"/>
          <w:szCs w:val="28"/>
        </w:rPr>
        <w:t>那么他当然不能缘起，不能够显现一切万法，就是因为一切万法的本性空的缘故，本性空当中才能够缘起，无自性的缘</w:t>
      </w:r>
      <w:r w:rsidRPr="00723306">
        <w:rPr>
          <w:rFonts w:ascii="楷体" w:eastAsia="楷体" w:hAnsi="楷体" w:hint="eastAsia"/>
          <w:sz w:val="28"/>
          <w:szCs w:val="28"/>
        </w:rPr>
        <w:lastRenderedPageBreak/>
        <w:t>故才能依缘而起</w:t>
      </w:r>
      <w:ins w:id="346" w:author="apple" w:date="2015-09-03T22:06:00Z">
        <w:r w:rsidR="00B71159">
          <w:rPr>
            <w:rFonts w:ascii="楷体" w:eastAsia="楷体" w:hAnsi="楷体" w:hint="eastAsia"/>
            <w:sz w:val="28"/>
            <w:szCs w:val="28"/>
          </w:rPr>
          <w:t>。</w:t>
        </w:r>
      </w:ins>
      <w:del w:id="347" w:author="apple" w:date="2015-09-03T22:06: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如果就是说有自性的，比如说种子生苗芽的时候，种子也是有自性的</w:t>
      </w:r>
      <w:ins w:id="348" w:author="apple" w:date="2015-09-03T22:06:00Z">
        <w:r w:rsidR="00B71159">
          <w:rPr>
            <w:rFonts w:ascii="楷体" w:eastAsia="楷体" w:hAnsi="楷体" w:hint="eastAsia"/>
            <w:sz w:val="28"/>
            <w:szCs w:val="28"/>
          </w:rPr>
          <w:t>，</w:t>
        </w:r>
      </w:ins>
      <w:r w:rsidRPr="00723306">
        <w:rPr>
          <w:rFonts w:ascii="楷体" w:eastAsia="楷体" w:hAnsi="楷体" w:hint="eastAsia"/>
          <w:sz w:val="28"/>
          <w:szCs w:val="28"/>
        </w:rPr>
        <w:t>他就永远不会变化的，永远不会变化就永远不会依缘而起了，你其他的这些水土就对他起不了作用，就不能改变他</w:t>
      </w:r>
      <w:ins w:id="349" w:author="apple" w:date="2015-09-03T22:06:00Z">
        <w:r w:rsidR="00B71159">
          <w:rPr>
            <w:rFonts w:ascii="楷体" w:eastAsia="楷体" w:hAnsi="楷体" w:hint="eastAsia"/>
            <w:sz w:val="28"/>
            <w:szCs w:val="28"/>
          </w:rPr>
          <w:t>。</w:t>
        </w:r>
      </w:ins>
      <w:del w:id="350" w:author="apple" w:date="2015-09-03T22:06: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因为他是有自性的缘故，他是实有的缘故，所以其他的法对他没有没办法起作用</w:t>
      </w:r>
      <w:ins w:id="351" w:author="apple" w:date="2015-09-03T22:06:00Z">
        <w:r w:rsidR="00B71159">
          <w:rPr>
            <w:rFonts w:ascii="楷体" w:eastAsia="楷体" w:hAnsi="楷体" w:hint="eastAsia"/>
            <w:sz w:val="28"/>
            <w:szCs w:val="28"/>
          </w:rPr>
          <w:t>。</w:t>
        </w:r>
      </w:ins>
      <w:del w:id="352" w:author="apple" w:date="2015-09-03T22:06: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这个种子生芽就没办法依缘而起</w:t>
      </w:r>
      <w:ins w:id="353" w:author="apple" w:date="2015-09-03T22:06:00Z">
        <w:r w:rsidR="00B71159">
          <w:rPr>
            <w:rFonts w:ascii="楷体" w:eastAsia="楷体" w:hAnsi="楷体" w:hint="eastAsia"/>
            <w:sz w:val="28"/>
            <w:szCs w:val="28"/>
          </w:rPr>
          <w:t>。</w:t>
        </w:r>
      </w:ins>
      <w:del w:id="354" w:author="apple" w:date="2015-09-03T22:06: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所以说像</w:t>
      </w:r>
      <w:ins w:id="355" w:author="apple" w:date="2015-09-03T22:06:00Z">
        <w:r w:rsidR="00B71159">
          <w:rPr>
            <w:rFonts w:ascii="楷体" w:eastAsia="楷体" w:hAnsi="楷体" w:hint="eastAsia"/>
            <w:sz w:val="28"/>
            <w:szCs w:val="28"/>
          </w:rPr>
          <w:t>，就是因为他</w:t>
        </w:r>
      </w:ins>
      <w:r w:rsidRPr="00723306">
        <w:rPr>
          <w:rFonts w:ascii="楷体" w:eastAsia="楷体" w:hAnsi="楷体" w:hint="eastAsia"/>
          <w:sz w:val="28"/>
          <w:szCs w:val="28"/>
        </w:rPr>
        <w:t>这样无自性的缘故，依靠缘就可以改变</w:t>
      </w:r>
      <w:ins w:id="356" w:author="apple" w:date="2015-09-03T22:06:00Z">
        <w:r w:rsidR="00B71159">
          <w:rPr>
            <w:rFonts w:ascii="楷体" w:eastAsia="楷体" w:hAnsi="楷体" w:hint="eastAsia"/>
            <w:sz w:val="28"/>
            <w:szCs w:val="28"/>
          </w:rPr>
          <w:t>。</w:t>
        </w:r>
      </w:ins>
      <w:del w:id="357" w:author="apple" w:date="2015-09-03T22:06: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依靠缘改变之后就可依缘而现一切，所以说像这样讲了空性之故现一切，空性缘起无有二。实际上讲的时候呢空性和缘起没有两个法，空性就是缘起，缘起就是空性，讲的时候呢，哦空性缘起，缘起性空，这样讲了实际意义上，空性和缘起他就是一个意思。空性就是缘起，缘起就是空性这个方面讲了，现空无二的观点。</w:t>
      </w:r>
    </w:p>
    <w:p w:rsidR="00B71159" w:rsidRPr="00AD7593" w:rsidRDefault="00B71159" w:rsidP="00723306">
      <w:pPr>
        <w:spacing w:line="360" w:lineRule="auto"/>
        <w:ind w:firstLine="570"/>
        <w:rPr>
          <w:ins w:id="358" w:author="apple" w:date="2015-09-03T22:07:00Z"/>
          <w:rFonts w:ascii="黑体" w:eastAsia="黑体" w:hAnsi="黑体" w:hint="eastAsia"/>
          <w:b/>
          <w:sz w:val="28"/>
          <w:szCs w:val="28"/>
          <w:rPrChange w:id="359" w:author="apple" w:date="2015-09-03T23:01:00Z">
            <w:rPr>
              <w:ins w:id="360" w:author="apple" w:date="2015-09-03T22:07:00Z"/>
              <w:rFonts w:ascii="楷体" w:eastAsia="楷体" w:hAnsi="楷体" w:hint="eastAsia"/>
              <w:sz w:val="28"/>
              <w:szCs w:val="28"/>
            </w:rPr>
          </w:rPrChange>
        </w:rPr>
      </w:pPr>
      <w:ins w:id="361" w:author="apple" w:date="2015-09-03T22:07:00Z">
        <w:r w:rsidRPr="00AD7593">
          <w:rPr>
            <w:rFonts w:ascii="黑体" w:eastAsia="黑体" w:hAnsi="黑体" w:hint="eastAsia"/>
            <w:b/>
            <w:sz w:val="28"/>
            <w:szCs w:val="28"/>
            <w:rPrChange w:id="362" w:author="apple" w:date="2015-09-03T23:01:00Z">
              <w:rPr>
                <w:rFonts w:ascii="楷体" w:eastAsia="楷体" w:hAnsi="楷体" w:hint="eastAsia"/>
                <w:sz w:val="28"/>
                <w:szCs w:val="28"/>
              </w:rPr>
            </w:rPrChange>
          </w:rPr>
          <w:t>【</w:t>
        </w:r>
        <w:r w:rsidRPr="00AD7593">
          <w:rPr>
            <w:rFonts w:ascii="黑体" w:eastAsia="黑体" w:hAnsi="黑体" w:hint="eastAsia"/>
            <w:b/>
            <w:color w:val="000000"/>
            <w:sz w:val="28"/>
            <w:szCs w:val="28"/>
            <w:rPrChange w:id="363" w:author="apple" w:date="2015-09-03T23:01:00Z">
              <w:rPr>
                <w:rFonts w:ascii="华文楷体" w:eastAsia="华文楷体" w:hAnsi="华文楷体" w:hint="eastAsia"/>
                <w:color w:val="000000"/>
                <w:sz w:val="28"/>
                <w:szCs w:val="28"/>
              </w:rPr>
            </w:rPrChange>
          </w:rPr>
          <w:t>以上述教言为例便可知晓,诸位大德所说与佛陀、 成就者的意趣完全一致。</w:t>
        </w:r>
        <w:r w:rsidRPr="00AD7593">
          <w:rPr>
            <w:rFonts w:ascii="黑体" w:eastAsia="黑体" w:hAnsi="黑体" w:hint="eastAsia"/>
            <w:b/>
            <w:sz w:val="28"/>
            <w:szCs w:val="28"/>
            <w:rPrChange w:id="364" w:author="apple" w:date="2015-09-03T23:01:00Z">
              <w:rPr>
                <w:rFonts w:ascii="楷体" w:eastAsia="楷体" w:hAnsi="楷体" w:hint="eastAsia"/>
                <w:sz w:val="28"/>
                <w:szCs w:val="28"/>
              </w:rPr>
            </w:rPrChange>
          </w:rPr>
          <w:t>】</w:t>
        </w:r>
      </w:ins>
    </w:p>
    <w:p w:rsidR="00B71159" w:rsidRDefault="004F7FC2" w:rsidP="00723306">
      <w:pPr>
        <w:spacing w:line="360" w:lineRule="auto"/>
        <w:ind w:firstLine="570"/>
        <w:rPr>
          <w:ins w:id="365" w:author="apple" w:date="2015-09-03T22:08:00Z"/>
          <w:rFonts w:ascii="楷体" w:eastAsia="楷体" w:hAnsi="楷体" w:hint="eastAsia"/>
          <w:sz w:val="28"/>
          <w:szCs w:val="28"/>
        </w:rPr>
      </w:pPr>
      <w:del w:id="366" w:author="apple" w:date="2015-09-03T22:07:00Z">
        <w:r w:rsidRPr="00723306" w:rsidDel="00B71159">
          <w:rPr>
            <w:rFonts w:ascii="楷体" w:eastAsia="楷体" w:hAnsi="楷体" w:hint="eastAsia"/>
            <w:sz w:val="28"/>
            <w:szCs w:val="28"/>
          </w:rPr>
          <w:delText>以上诸教言为例便可知晓，诸位大德所说与佛陀、成就者的意趣完全一致。</w:delText>
        </w:r>
      </w:del>
      <w:r w:rsidRPr="00723306">
        <w:rPr>
          <w:rFonts w:ascii="楷体" w:eastAsia="楷体" w:hAnsi="楷体" w:hint="eastAsia"/>
          <w:sz w:val="28"/>
          <w:szCs w:val="28"/>
        </w:rPr>
        <w:t>通过前面这些大德亲口所说的这个教言呢，就可以完全知道，一切这些大德各宗派的大德，所讲的和佛陀的经续当中所讲的意趣，一切成就者的意趣完全是一致的，没有什么差别的。</w:t>
      </w:r>
    </w:p>
    <w:p w:rsidR="00B71159" w:rsidRPr="00AD7593" w:rsidRDefault="00B71159" w:rsidP="00723306">
      <w:pPr>
        <w:spacing w:line="360" w:lineRule="auto"/>
        <w:ind w:firstLine="570"/>
        <w:rPr>
          <w:ins w:id="367" w:author="apple" w:date="2015-09-03T22:08:00Z"/>
          <w:rFonts w:ascii="黑体" w:eastAsia="黑体" w:hAnsi="黑体" w:hint="eastAsia"/>
          <w:b/>
          <w:sz w:val="28"/>
          <w:szCs w:val="28"/>
          <w:rPrChange w:id="368" w:author="apple" w:date="2015-09-03T23:01:00Z">
            <w:rPr>
              <w:ins w:id="369" w:author="apple" w:date="2015-09-03T22:08:00Z"/>
              <w:rFonts w:ascii="楷体" w:eastAsia="楷体" w:hAnsi="楷体" w:hint="eastAsia"/>
              <w:sz w:val="28"/>
              <w:szCs w:val="28"/>
            </w:rPr>
          </w:rPrChange>
        </w:rPr>
      </w:pPr>
      <w:ins w:id="370" w:author="apple" w:date="2015-09-03T22:08:00Z">
        <w:r w:rsidRPr="00AD7593">
          <w:rPr>
            <w:rFonts w:ascii="黑体" w:eastAsia="黑体" w:hAnsi="黑体" w:hint="eastAsia"/>
            <w:b/>
            <w:sz w:val="28"/>
            <w:szCs w:val="28"/>
            <w:rPrChange w:id="371" w:author="apple" w:date="2015-09-03T23:01:00Z">
              <w:rPr>
                <w:rFonts w:ascii="楷体" w:eastAsia="楷体" w:hAnsi="楷体" w:hint="eastAsia"/>
                <w:sz w:val="28"/>
                <w:szCs w:val="28"/>
              </w:rPr>
            </w:rPrChange>
          </w:rPr>
          <w:t>【</w:t>
        </w:r>
        <w:r w:rsidRPr="00AD7593">
          <w:rPr>
            <w:rFonts w:ascii="黑体" w:eastAsia="黑体" w:hAnsi="黑体" w:hint="eastAsia"/>
            <w:b/>
            <w:color w:val="000000"/>
            <w:sz w:val="28"/>
            <w:szCs w:val="28"/>
            <w:rPrChange w:id="372" w:author="apple" w:date="2015-09-03T23:01:00Z">
              <w:rPr>
                <w:rFonts w:ascii="华文楷体" w:eastAsia="华文楷体" w:hAnsi="华文楷体" w:hint="eastAsia"/>
                <w:color w:val="000000"/>
                <w:sz w:val="28"/>
                <w:szCs w:val="28"/>
              </w:rPr>
            </w:rPrChange>
          </w:rPr>
          <w:t>然而,侧重有无之一方的所有论著实是摧毁染污法与建立清净法的殊胜善巧方便,就究竟实相而言,并非如是成立。</w:t>
        </w:r>
        <w:r w:rsidRPr="00AD7593">
          <w:rPr>
            <w:rFonts w:ascii="黑体" w:eastAsia="黑体" w:hAnsi="黑体" w:hint="eastAsia"/>
            <w:b/>
            <w:sz w:val="28"/>
            <w:szCs w:val="28"/>
            <w:rPrChange w:id="373" w:author="apple" w:date="2015-09-03T23:01:00Z">
              <w:rPr>
                <w:rFonts w:ascii="楷体" w:eastAsia="楷体" w:hAnsi="楷体" w:hint="eastAsia"/>
                <w:sz w:val="28"/>
                <w:szCs w:val="28"/>
              </w:rPr>
            </w:rPrChange>
          </w:rPr>
          <w:t>】</w:t>
        </w:r>
      </w:ins>
    </w:p>
    <w:p w:rsidR="004F7FC2" w:rsidRPr="00723306" w:rsidDel="00B71159" w:rsidRDefault="004F7FC2" w:rsidP="00723306">
      <w:pPr>
        <w:spacing w:line="360" w:lineRule="auto"/>
        <w:ind w:firstLine="570"/>
        <w:rPr>
          <w:del w:id="374" w:author="apple" w:date="2015-09-03T22:08:00Z"/>
          <w:rFonts w:ascii="楷体" w:eastAsia="楷体" w:hAnsi="楷体"/>
          <w:sz w:val="28"/>
          <w:szCs w:val="28"/>
        </w:rPr>
      </w:pPr>
      <w:del w:id="375" w:author="apple" w:date="2015-09-03T22:08:00Z">
        <w:r w:rsidRPr="00723306" w:rsidDel="00B71159">
          <w:rPr>
            <w:rFonts w:ascii="楷体" w:eastAsia="楷体" w:hAnsi="楷体" w:hint="eastAsia"/>
            <w:sz w:val="28"/>
            <w:szCs w:val="28"/>
          </w:rPr>
          <w:delText>然而，侧重有无之一方的所有论著实是摧毁染污法与建立清净法的殊胜善巧方便,就究竟实相而言，并非如</w:delText>
        </w:r>
      </w:del>
    </w:p>
    <w:p w:rsidR="00B71159" w:rsidRDefault="004F7FC2" w:rsidP="00723306">
      <w:pPr>
        <w:spacing w:line="360" w:lineRule="auto"/>
        <w:ind w:firstLine="570"/>
        <w:rPr>
          <w:ins w:id="376" w:author="apple" w:date="2015-09-03T22:10:00Z"/>
          <w:rFonts w:ascii="楷体" w:eastAsia="楷体" w:hAnsi="楷体" w:hint="eastAsia"/>
          <w:sz w:val="28"/>
          <w:szCs w:val="28"/>
        </w:rPr>
      </w:pPr>
      <w:del w:id="377" w:author="apple" w:date="2015-09-03T22:08:00Z">
        <w:r w:rsidRPr="00723306" w:rsidDel="00B71159">
          <w:rPr>
            <w:rFonts w:ascii="楷体" w:eastAsia="楷体" w:hAnsi="楷体" w:hint="eastAsia"/>
            <w:sz w:val="28"/>
            <w:szCs w:val="28"/>
          </w:rPr>
          <w:delText>是成立。</w:delText>
        </w:r>
      </w:del>
      <w:r w:rsidRPr="00723306">
        <w:rPr>
          <w:rFonts w:ascii="楷体" w:eastAsia="楷体" w:hAnsi="楷体" w:hint="eastAsia"/>
          <w:sz w:val="28"/>
          <w:szCs w:val="28"/>
        </w:rPr>
        <w:t>那么就是说这些意趣啊，每一个大德相续当中的证悟的意趣</w:t>
      </w:r>
      <w:ins w:id="378" w:author="apple" w:date="2015-09-03T22:08:00Z">
        <w:r w:rsidR="00B71159">
          <w:rPr>
            <w:rFonts w:ascii="楷体" w:eastAsia="楷体" w:hAnsi="楷体" w:hint="eastAsia"/>
            <w:sz w:val="28"/>
            <w:szCs w:val="28"/>
          </w:rPr>
          <w:t>，</w:t>
        </w:r>
      </w:ins>
      <w:r w:rsidRPr="00723306">
        <w:rPr>
          <w:rFonts w:ascii="楷体" w:eastAsia="楷体" w:hAnsi="楷体" w:hint="eastAsia"/>
          <w:sz w:val="28"/>
          <w:szCs w:val="28"/>
        </w:rPr>
        <w:t>虽然是完全一致的，但是呢为了摧毁染污法，建立清净法，他在安立的时候呢，有侧重，有一些呢是侧重于有，有些呢是侧重无，像这样的话就说这些论著呢，都是为了摧毁染污法</w:t>
      </w:r>
      <w:ins w:id="379" w:author="apple" w:date="2015-09-03T22:09:00Z">
        <w:r w:rsidR="00B71159">
          <w:rPr>
            <w:rFonts w:ascii="楷体" w:eastAsia="楷体" w:hAnsi="楷体" w:hint="eastAsia"/>
            <w:sz w:val="28"/>
            <w:szCs w:val="28"/>
          </w:rPr>
          <w:t>。</w:t>
        </w:r>
      </w:ins>
      <w:del w:id="380"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那么就是说摧毁染污法是侧重什么呢，侧重无的话，就可以摧毁染污法</w:t>
      </w:r>
      <w:ins w:id="381" w:author="apple" w:date="2015-09-03T22:09:00Z">
        <w:r w:rsidR="00B71159">
          <w:rPr>
            <w:rFonts w:ascii="楷体" w:eastAsia="楷体" w:hAnsi="楷体" w:hint="eastAsia"/>
            <w:sz w:val="28"/>
            <w:szCs w:val="28"/>
          </w:rPr>
          <w:t>。</w:t>
        </w:r>
      </w:ins>
      <w:del w:id="382"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比如说有些大德，侧重自空，月称论师啊，</w:t>
      </w:r>
      <w:r w:rsidRPr="00723306">
        <w:rPr>
          <w:rFonts w:ascii="楷体" w:eastAsia="楷体" w:hAnsi="楷体" w:hint="eastAsia"/>
          <w:sz w:val="28"/>
          <w:szCs w:val="28"/>
        </w:rPr>
        <w:lastRenderedPageBreak/>
        <w:t>或者其他的一些论师呢，就是侧重自空</w:t>
      </w:r>
      <w:ins w:id="383" w:author="apple" w:date="2015-09-03T22:09:00Z">
        <w:r w:rsidR="00B71159">
          <w:rPr>
            <w:rFonts w:ascii="楷体" w:eastAsia="楷体" w:hAnsi="楷体" w:hint="eastAsia"/>
            <w:sz w:val="28"/>
            <w:szCs w:val="28"/>
          </w:rPr>
          <w:t>。</w:t>
        </w:r>
      </w:ins>
      <w:del w:id="384"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侧重自空的时候，他是完全为了摧毁染污法</w:t>
      </w:r>
      <w:ins w:id="385" w:author="apple" w:date="2015-09-03T22:09:00Z">
        <w:r w:rsidR="00B71159">
          <w:rPr>
            <w:rFonts w:ascii="楷体" w:eastAsia="楷体" w:hAnsi="楷体" w:hint="eastAsia"/>
            <w:sz w:val="28"/>
            <w:szCs w:val="28"/>
          </w:rPr>
          <w:t>。</w:t>
        </w:r>
      </w:ins>
      <w:del w:id="386"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为什么呢，就说是因为我们面前，凡夫面前他的所有的境界都是落在有无当中</w:t>
      </w:r>
      <w:ins w:id="387" w:author="apple" w:date="2015-09-03T22:09:00Z">
        <w:r w:rsidR="00B71159">
          <w:rPr>
            <w:rFonts w:ascii="楷体" w:eastAsia="楷体" w:hAnsi="楷体" w:hint="eastAsia"/>
            <w:sz w:val="28"/>
            <w:szCs w:val="28"/>
          </w:rPr>
          <w:t>。</w:t>
        </w:r>
      </w:ins>
      <w:del w:id="388"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凡夫的所有分别都是落在了是非当中</w:t>
      </w:r>
      <w:ins w:id="389" w:author="apple" w:date="2015-09-03T22:09:00Z">
        <w:r w:rsidR="00B71159">
          <w:rPr>
            <w:rFonts w:ascii="楷体" w:eastAsia="楷体" w:hAnsi="楷体" w:hint="eastAsia"/>
            <w:sz w:val="28"/>
            <w:szCs w:val="28"/>
          </w:rPr>
          <w:t>。</w:t>
        </w:r>
      </w:ins>
      <w:del w:id="390"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不是这个就是那个，不是有就是无，所以说这一切的染污，这一切的分别，都是属于</w:t>
      </w:r>
      <w:ins w:id="391" w:author="apple" w:date="2015-09-03T22:09:00Z">
        <w:r w:rsidR="00B71159">
          <w:rPr>
            <w:rFonts w:ascii="楷体" w:eastAsia="楷体" w:hAnsi="楷体" w:hint="eastAsia"/>
            <w:sz w:val="28"/>
            <w:szCs w:val="28"/>
          </w:rPr>
          <w:t>一种</w:t>
        </w:r>
      </w:ins>
      <w:r w:rsidRPr="00723306">
        <w:rPr>
          <w:rFonts w:ascii="楷体" w:eastAsia="楷体" w:hAnsi="楷体" w:hint="eastAsia"/>
          <w:sz w:val="28"/>
          <w:szCs w:val="28"/>
        </w:rPr>
        <w:t>染污，都不是这个法界的本性，如果让我们这样非别下去只能够在有</w:t>
      </w:r>
      <w:ins w:id="392" w:author="apple" w:date="2015-09-03T22:09:00Z">
        <w:r w:rsidR="00B71159">
          <w:rPr>
            <w:rFonts w:ascii="楷体" w:eastAsia="楷体" w:hAnsi="楷体" w:hint="eastAsia"/>
            <w:sz w:val="28"/>
            <w:szCs w:val="28"/>
          </w:rPr>
          <w:t>、</w:t>
        </w:r>
      </w:ins>
      <w:r w:rsidRPr="00723306">
        <w:rPr>
          <w:rFonts w:ascii="楷体" w:eastAsia="楷体" w:hAnsi="楷体" w:hint="eastAsia"/>
          <w:sz w:val="28"/>
          <w:szCs w:val="28"/>
        </w:rPr>
        <w:t>在无</w:t>
      </w:r>
      <w:ins w:id="393" w:author="apple" w:date="2015-09-03T22:09:00Z">
        <w:r w:rsidR="00B71159">
          <w:rPr>
            <w:rFonts w:ascii="楷体" w:eastAsia="楷体" w:hAnsi="楷体" w:hint="eastAsia"/>
            <w:sz w:val="28"/>
            <w:szCs w:val="28"/>
          </w:rPr>
          <w:t>、</w:t>
        </w:r>
      </w:ins>
      <w:r w:rsidRPr="00723306">
        <w:rPr>
          <w:rFonts w:ascii="楷体" w:eastAsia="楷体" w:hAnsi="楷体" w:hint="eastAsia"/>
          <w:sz w:val="28"/>
          <w:szCs w:val="28"/>
        </w:rPr>
        <w:t>在是</w:t>
      </w:r>
      <w:ins w:id="394" w:author="apple" w:date="2015-09-03T22:09:00Z">
        <w:r w:rsidR="00B71159">
          <w:rPr>
            <w:rFonts w:ascii="楷体" w:eastAsia="楷体" w:hAnsi="楷体" w:hint="eastAsia"/>
            <w:sz w:val="28"/>
            <w:szCs w:val="28"/>
          </w:rPr>
          <w:t>、</w:t>
        </w:r>
      </w:ins>
      <w:r w:rsidRPr="00723306">
        <w:rPr>
          <w:rFonts w:ascii="楷体" w:eastAsia="楷体" w:hAnsi="楷体" w:hint="eastAsia"/>
          <w:sz w:val="28"/>
          <w:szCs w:val="28"/>
        </w:rPr>
        <w:t>在非当中</w:t>
      </w:r>
      <w:ins w:id="395" w:author="apple" w:date="2015-09-03T22:09:00Z">
        <w:r w:rsidR="00B71159">
          <w:rPr>
            <w:rFonts w:ascii="楷体" w:eastAsia="楷体" w:hAnsi="楷体" w:hint="eastAsia"/>
            <w:sz w:val="28"/>
            <w:szCs w:val="28"/>
          </w:rPr>
          <w:t>，</w:t>
        </w:r>
      </w:ins>
      <w:r w:rsidRPr="00723306">
        <w:rPr>
          <w:rFonts w:ascii="楷体" w:eastAsia="楷体" w:hAnsi="楷体" w:hint="eastAsia"/>
          <w:sz w:val="28"/>
          <w:szCs w:val="28"/>
        </w:rPr>
        <w:t>只能够在这个两边当中跳来跳去，永远跳不出这样一种束缚的，所以说呢就讲自空</w:t>
      </w:r>
      <w:ins w:id="396" w:author="apple" w:date="2015-09-03T22:09:00Z">
        <w:r w:rsidR="00B71159">
          <w:rPr>
            <w:rFonts w:ascii="楷体" w:eastAsia="楷体" w:hAnsi="楷体" w:hint="eastAsia"/>
            <w:sz w:val="28"/>
            <w:szCs w:val="28"/>
          </w:rPr>
          <w:t>。</w:t>
        </w:r>
      </w:ins>
      <w:del w:id="397" w:author="apple" w:date="2015-09-03T22:09: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一切法的显现的时候他的自性本空</w:t>
      </w:r>
      <w:ins w:id="398" w:author="apple" w:date="2015-09-03T22:10:00Z">
        <w:r w:rsidR="00B71159">
          <w:rPr>
            <w:rFonts w:ascii="楷体" w:eastAsia="楷体" w:hAnsi="楷体" w:hint="eastAsia"/>
            <w:sz w:val="28"/>
            <w:szCs w:val="28"/>
          </w:rPr>
          <w:t>。</w:t>
        </w:r>
      </w:ins>
      <w:del w:id="399" w:author="apple" w:date="2015-09-03T22:10: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不是依靠其他法来空，而是在显现的时候他自性就是本空的，这样建立的时候呢，我们就可以摧毁有无</w:t>
      </w:r>
      <w:ins w:id="400" w:author="apple" w:date="2015-09-03T22:10:00Z">
        <w:r w:rsidR="00B71159">
          <w:rPr>
            <w:rFonts w:ascii="楷体" w:eastAsia="楷体" w:hAnsi="楷体" w:hint="eastAsia"/>
            <w:sz w:val="28"/>
            <w:szCs w:val="28"/>
          </w:rPr>
          <w:t>的</w:t>
        </w:r>
      </w:ins>
      <w:del w:id="401" w:author="apple" w:date="2015-09-03T22:10:00Z">
        <w:r w:rsidRPr="00723306" w:rsidDel="00B71159">
          <w:rPr>
            <w:rFonts w:ascii="楷体" w:eastAsia="楷体" w:hAnsi="楷体" w:hint="eastAsia"/>
            <w:sz w:val="28"/>
            <w:szCs w:val="28"/>
          </w:rPr>
          <w:delText>得</w:delText>
        </w:r>
      </w:del>
      <w:r w:rsidRPr="00723306">
        <w:rPr>
          <w:rFonts w:ascii="楷体" w:eastAsia="楷体" w:hAnsi="楷体" w:hint="eastAsia"/>
          <w:sz w:val="28"/>
          <w:szCs w:val="28"/>
        </w:rPr>
        <w:t>这样一种执着，实际上就是说所有的染污法他都包括在有无当中，一切的染污法都是有无的自性</w:t>
      </w:r>
      <w:ins w:id="402" w:author="apple" w:date="2015-09-03T22:10:00Z">
        <w:r w:rsidR="00B71159">
          <w:rPr>
            <w:rFonts w:ascii="楷体" w:eastAsia="楷体" w:hAnsi="楷体" w:hint="eastAsia"/>
            <w:sz w:val="28"/>
            <w:szCs w:val="28"/>
          </w:rPr>
          <w:t>。</w:t>
        </w:r>
      </w:ins>
      <w:del w:id="403" w:author="apple" w:date="2015-09-03T22:10: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一切染污法都是通过有无实质而生的，所以说能够真正的了知啊</w:t>
      </w:r>
      <w:ins w:id="404" w:author="apple" w:date="2015-09-03T22:10:00Z">
        <w:r w:rsidR="00B71159">
          <w:rPr>
            <w:rFonts w:ascii="楷体" w:eastAsia="楷体" w:hAnsi="楷体" w:hint="eastAsia"/>
            <w:sz w:val="28"/>
            <w:szCs w:val="28"/>
          </w:rPr>
          <w:t>。</w:t>
        </w:r>
      </w:ins>
      <w:del w:id="405" w:author="apple" w:date="2015-09-03T22:10: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正确的了知空无的空性</w:t>
      </w:r>
      <w:ins w:id="406" w:author="apple" w:date="2015-09-03T22:10:00Z">
        <w:r w:rsidR="00B71159">
          <w:rPr>
            <w:rFonts w:ascii="楷体" w:eastAsia="楷体" w:hAnsi="楷体" w:hint="eastAsia"/>
            <w:sz w:val="28"/>
            <w:szCs w:val="28"/>
          </w:rPr>
          <w:t>。</w:t>
        </w:r>
      </w:ins>
      <w:r w:rsidRPr="00723306">
        <w:rPr>
          <w:rFonts w:ascii="楷体" w:eastAsia="楷体" w:hAnsi="楷体" w:hint="eastAsia"/>
          <w:sz w:val="28"/>
          <w:szCs w:val="28"/>
        </w:rPr>
        <w:t>这个时候就可以摧毁一切的染污，因为一切的分别</w:t>
      </w:r>
      <w:ins w:id="407" w:author="apple" w:date="2015-09-03T22:10:00Z">
        <w:r w:rsidR="00B71159">
          <w:rPr>
            <w:rFonts w:ascii="楷体" w:eastAsia="楷体" w:hAnsi="楷体" w:hint="eastAsia"/>
            <w:sz w:val="28"/>
            <w:szCs w:val="28"/>
          </w:rPr>
          <w:t>，</w:t>
        </w:r>
      </w:ins>
      <w:r w:rsidRPr="00723306">
        <w:rPr>
          <w:rFonts w:ascii="楷体" w:eastAsia="楷体" w:hAnsi="楷体" w:hint="eastAsia"/>
          <w:sz w:val="28"/>
          <w:szCs w:val="28"/>
        </w:rPr>
        <w:t>他就是一切的染污吗。能够就是说通过空性的这个自空的观点把我们的所有有无的执着能够摧毁的话，就相当于摧毁了一切染污法</w:t>
      </w:r>
      <w:ins w:id="408" w:author="apple" w:date="2015-09-03T22:10:00Z">
        <w:r w:rsidR="00B71159">
          <w:rPr>
            <w:rFonts w:ascii="楷体" w:eastAsia="楷体" w:hAnsi="楷体" w:hint="eastAsia"/>
            <w:sz w:val="28"/>
            <w:szCs w:val="28"/>
          </w:rPr>
          <w:t>。</w:t>
        </w:r>
      </w:ins>
      <w:del w:id="409" w:author="apple" w:date="2015-09-03T22:10: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实际上这一切也是三转法论当中的客尘这一部分</w:t>
      </w:r>
      <w:ins w:id="410" w:author="apple" w:date="2015-09-03T22:10:00Z">
        <w:r w:rsidR="00B71159">
          <w:rPr>
            <w:rFonts w:ascii="楷体" w:eastAsia="楷体" w:hAnsi="楷体" w:hint="eastAsia"/>
            <w:sz w:val="28"/>
            <w:szCs w:val="28"/>
          </w:rPr>
          <w:t>。</w:t>
        </w:r>
      </w:ins>
      <w:del w:id="411" w:author="apple" w:date="2015-09-03T22:10:00Z">
        <w:r w:rsidRPr="00723306" w:rsidDel="00B71159">
          <w:rPr>
            <w:rFonts w:ascii="楷体" w:eastAsia="楷体" w:hAnsi="楷体" w:hint="eastAsia"/>
            <w:sz w:val="28"/>
            <w:szCs w:val="28"/>
          </w:rPr>
          <w:delText>，</w:delText>
        </w:r>
      </w:del>
      <w:r w:rsidRPr="00723306">
        <w:rPr>
          <w:rFonts w:ascii="楷体" w:eastAsia="楷体" w:hAnsi="楷体" w:hint="eastAsia"/>
          <w:sz w:val="28"/>
          <w:szCs w:val="28"/>
        </w:rPr>
        <w:t>就是客尘的部分</w:t>
      </w:r>
      <w:ins w:id="412" w:author="apple" w:date="2015-09-03T22:10:00Z">
        <w:r w:rsidR="00B71159">
          <w:rPr>
            <w:rFonts w:ascii="楷体" w:eastAsia="楷体" w:hAnsi="楷体" w:hint="eastAsia"/>
            <w:sz w:val="28"/>
            <w:szCs w:val="28"/>
          </w:rPr>
          <w:t>。</w:t>
        </w:r>
      </w:ins>
    </w:p>
    <w:p w:rsidR="00A72F2A" w:rsidRDefault="004F7FC2" w:rsidP="00723306">
      <w:pPr>
        <w:spacing w:line="360" w:lineRule="auto"/>
        <w:ind w:firstLine="570"/>
        <w:rPr>
          <w:ins w:id="413" w:author="apple" w:date="2015-09-03T22:12:00Z"/>
          <w:rFonts w:ascii="楷体" w:eastAsia="楷体" w:hAnsi="楷体" w:hint="eastAsia"/>
          <w:sz w:val="28"/>
          <w:szCs w:val="28"/>
        </w:rPr>
      </w:pPr>
      <w:r w:rsidRPr="00723306">
        <w:rPr>
          <w:rFonts w:ascii="楷体" w:eastAsia="楷体" w:hAnsi="楷体" w:hint="eastAsia"/>
          <w:sz w:val="28"/>
          <w:szCs w:val="28"/>
        </w:rPr>
        <w:t>所以说它是通过空性来进行摧毁的。般若的自性啊，汉地的大德就是</w:t>
      </w:r>
      <w:ins w:id="414" w:author="apple" w:date="2015-09-03T22:10:00Z">
        <w:r w:rsidR="00B71159">
          <w:rPr>
            <w:rFonts w:ascii="楷体" w:eastAsia="楷体" w:hAnsi="楷体" w:hint="eastAsia"/>
            <w:sz w:val="28"/>
            <w:szCs w:val="28"/>
          </w:rPr>
          <w:t>再再</w:t>
        </w:r>
      </w:ins>
      <w:del w:id="415" w:author="apple" w:date="2015-09-03T22:10:00Z">
        <w:r w:rsidRPr="00723306" w:rsidDel="00B71159">
          <w:rPr>
            <w:rFonts w:ascii="楷体" w:eastAsia="楷体" w:hAnsi="楷体" w:hint="eastAsia"/>
            <w:sz w:val="28"/>
            <w:szCs w:val="28"/>
          </w:rPr>
          <w:delText>在在</w:delText>
        </w:r>
      </w:del>
      <w:r w:rsidRPr="00723306">
        <w:rPr>
          <w:rFonts w:ascii="楷体" w:eastAsia="楷体" w:hAnsi="楷体" w:hint="eastAsia"/>
          <w:sz w:val="28"/>
          <w:szCs w:val="28"/>
        </w:rPr>
        <w:t>讲，般若他就是破执的，破执所谓的执就是客尘，就是客尘的自性，所以如果你把客尘远离之后呢，他这个清净的如来藏就能够显现出来，清净的法相就会显现出来，所以像这样的话主要是通过空性来摧毁染污，那么建立清净是通过建立有，那么有方面就是如来藏方面的教义，如来藏方面的教义</w:t>
      </w:r>
      <w:ins w:id="416" w:author="apple" w:date="2015-09-03T22:11:00Z">
        <w:r w:rsidR="00B71159">
          <w:rPr>
            <w:rFonts w:ascii="楷体" w:eastAsia="楷体" w:hAnsi="楷体" w:hint="eastAsia"/>
            <w:sz w:val="28"/>
            <w:szCs w:val="28"/>
          </w:rPr>
          <w:t>，他是</w:t>
        </w:r>
      </w:ins>
      <w:r w:rsidRPr="00723306">
        <w:rPr>
          <w:rFonts w:ascii="楷体" w:eastAsia="楷体" w:hAnsi="楷体" w:hint="eastAsia"/>
          <w:sz w:val="28"/>
          <w:szCs w:val="28"/>
        </w:rPr>
        <w:t>建立清净法，他主要是从正面给你建立，他就讲他空吗，他空的话就是说如来藏的自性是不空的，什么空呢，如来藏方面的他法空，</w:t>
      </w:r>
      <w:r w:rsidRPr="00723306">
        <w:rPr>
          <w:rFonts w:ascii="楷体" w:eastAsia="楷体" w:hAnsi="楷体" w:hint="eastAsia"/>
          <w:sz w:val="28"/>
          <w:szCs w:val="28"/>
        </w:rPr>
        <w:lastRenderedPageBreak/>
        <w:t>这个如来藏上面的他法空呢，这个他字就是客尘，就是客尘，就是一切的戏论，所有的客尘，所有的戏论在如来藏上面都没有，都不存在所以说他就把这个染污法，把这个所有的染污法去掉之后，如来藏是建立起来了，他就是主要是在如来藏教育当中啊，在这个他空当中，它主要是使用了一个能净因，这个能净因，因为他一切万法的佛的本性呢，他是天然具足的，所有的众生都具备最为圆满的这样一种三身五智的自性，每个众生都具备，那么就是说不显现这样一种圆满的佛性呢，就是因为有这个客尘</w:t>
      </w:r>
      <w:ins w:id="417" w:author="apple" w:date="2015-09-03T22:12:00Z">
        <w:r w:rsidR="00A72F2A">
          <w:rPr>
            <w:rFonts w:ascii="楷体" w:eastAsia="楷体" w:hAnsi="楷体" w:hint="eastAsia"/>
            <w:sz w:val="28"/>
            <w:szCs w:val="28"/>
          </w:rPr>
          <w:t>。</w:t>
        </w:r>
      </w:ins>
      <w:del w:id="418" w:author="apple" w:date="2015-09-03T22:12:00Z">
        <w:r w:rsidRPr="00723306" w:rsidDel="00A72F2A">
          <w:rPr>
            <w:rFonts w:ascii="楷体" w:eastAsia="楷体" w:hAnsi="楷体" w:hint="eastAsia"/>
            <w:sz w:val="28"/>
            <w:szCs w:val="28"/>
          </w:rPr>
          <w:delText>，</w:delText>
        </w:r>
      </w:del>
      <w:r w:rsidRPr="00723306">
        <w:rPr>
          <w:rFonts w:ascii="楷体" w:eastAsia="楷体" w:hAnsi="楷体" w:hint="eastAsia"/>
          <w:sz w:val="28"/>
          <w:szCs w:val="28"/>
        </w:rPr>
        <w:t>他就是把这样一种客尘全部扫除之后呢，如来藏的光明就能够显现出来</w:t>
      </w:r>
      <w:ins w:id="419" w:author="apple" w:date="2015-09-03T22:12:00Z">
        <w:r w:rsidR="00A72F2A">
          <w:rPr>
            <w:rFonts w:ascii="楷体" w:eastAsia="楷体" w:hAnsi="楷体" w:hint="eastAsia"/>
            <w:sz w:val="28"/>
            <w:szCs w:val="28"/>
          </w:rPr>
          <w:t>。</w:t>
        </w:r>
      </w:ins>
      <w:del w:id="420" w:author="apple" w:date="2015-09-03T22:12:00Z">
        <w:r w:rsidRPr="00723306" w:rsidDel="00A72F2A">
          <w:rPr>
            <w:rFonts w:ascii="楷体" w:eastAsia="楷体" w:hAnsi="楷体" w:hint="eastAsia"/>
            <w:sz w:val="28"/>
            <w:szCs w:val="28"/>
          </w:rPr>
          <w:delText>，</w:delText>
        </w:r>
      </w:del>
      <w:r w:rsidRPr="00723306">
        <w:rPr>
          <w:rFonts w:ascii="楷体" w:eastAsia="楷体" w:hAnsi="楷体" w:hint="eastAsia"/>
          <w:sz w:val="28"/>
          <w:szCs w:val="28"/>
        </w:rPr>
        <w:t>他就是通过能净因</w:t>
      </w:r>
      <w:del w:id="421" w:author="apple" w:date="2015-09-03T22:12:00Z">
        <w:r w:rsidRPr="00723306" w:rsidDel="00A72F2A">
          <w:rPr>
            <w:rFonts w:ascii="楷体" w:eastAsia="楷体" w:hAnsi="楷体" w:hint="eastAsia"/>
            <w:sz w:val="28"/>
            <w:szCs w:val="28"/>
          </w:rPr>
          <w:delText>，</w:delText>
        </w:r>
      </w:del>
      <w:ins w:id="422" w:author="apple" w:date="2015-09-03T22:12:00Z">
        <w:r w:rsidR="00A72F2A">
          <w:rPr>
            <w:rFonts w:ascii="楷体" w:eastAsia="楷体" w:hAnsi="楷体" w:hint="eastAsia"/>
            <w:sz w:val="28"/>
            <w:szCs w:val="28"/>
          </w:rPr>
          <w:t>。</w:t>
        </w:r>
      </w:ins>
    </w:p>
    <w:p w:rsidR="00BF2CB4" w:rsidRDefault="004F7FC2" w:rsidP="00723306">
      <w:pPr>
        <w:spacing w:line="360" w:lineRule="auto"/>
        <w:ind w:firstLine="570"/>
        <w:rPr>
          <w:ins w:id="423" w:author="apple" w:date="2015-09-03T22:14:00Z"/>
          <w:rFonts w:ascii="楷体" w:eastAsia="楷体" w:hAnsi="楷体" w:hint="eastAsia"/>
          <w:sz w:val="28"/>
          <w:szCs w:val="28"/>
        </w:rPr>
      </w:pPr>
      <w:r w:rsidRPr="00723306">
        <w:rPr>
          <w:rFonts w:ascii="楷体" w:eastAsia="楷体" w:hAnsi="楷体" w:hint="eastAsia"/>
          <w:sz w:val="28"/>
          <w:szCs w:val="28"/>
        </w:rPr>
        <w:t>那么怎么是能净因呢，就是把他的客尘怎么样把他远离掉就可以了</w:t>
      </w:r>
      <w:del w:id="424" w:author="apple" w:date="2015-09-03T22:12:00Z">
        <w:r w:rsidRPr="00723306" w:rsidDel="00A72F2A">
          <w:rPr>
            <w:rFonts w:ascii="楷体" w:eastAsia="楷体" w:hAnsi="楷体" w:hint="eastAsia"/>
            <w:sz w:val="28"/>
            <w:szCs w:val="28"/>
          </w:rPr>
          <w:delText>，</w:delText>
        </w:r>
      </w:del>
      <w:ins w:id="425" w:author="apple" w:date="2015-09-03T22:12:00Z">
        <w:r w:rsidR="00A72F2A">
          <w:rPr>
            <w:rFonts w:ascii="楷体" w:eastAsia="楷体" w:hAnsi="楷体" w:hint="eastAsia"/>
            <w:sz w:val="28"/>
            <w:szCs w:val="28"/>
          </w:rPr>
          <w:t>。</w:t>
        </w:r>
      </w:ins>
      <w:r w:rsidRPr="00723306">
        <w:rPr>
          <w:rFonts w:ascii="楷体" w:eastAsia="楷体" w:hAnsi="楷体" w:hint="eastAsia"/>
          <w:sz w:val="28"/>
          <w:szCs w:val="28"/>
        </w:rPr>
        <w:t>而不是说从新修一个资粮从新去修成这样一种佛，如果这样的话就非常麻烦，因为每个众生的本来具备这样一种佛性。现在要做的事情呢，只是把他的客尘扫掉就可以了。那么真正能够扫掉他客尘的最究竟的方法是什么呢？就是修空性</w:t>
      </w:r>
      <w:ins w:id="426" w:author="apple" w:date="2015-09-03T22:13:00Z">
        <w:r w:rsidR="00BF2CB4">
          <w:rPr>
            <w:rFonts w:ascii="楷体" w:eastAsia="楷体" w:hAnsi="楷体" w:hint="eastAsia"/>
            <w:sz w:val="28"/>
            <w:szCs w:val="28"/>
          </w:rPr>
          <w:t>。</w:t>
        </w:r>
      </w:ins>
      <w:del w:id="427"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修空性就是远离一切客尘的最为殊胜的方便</w:t>
      </w:r>
      <w:ins w:id="428" w:author="apple" w:date="2015-09-03T22:13:00Z">
        <w:r w:rsidR="00BF2CB4">
          <w:rPr>
            <w:rFonts w:ascii="楷体" w:eastAsia="楷体" w:hAnsi="楷体" w:hint="eastAsia"/>
            <w:sz w:val="28"/>
            <w:szCs w:val="28"/>
          </w:rPr>
          <w:t>。</w:t>
        </w:r>
      </w:ins>
      <w:del w:id="429"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所以这个是二转和三转法轮这个意思，从这个地方就可以有一个结合了</w:t>
      </w:r>
      <w:ins w:id="430" w:author="apple" w:date="2015-09-03T22:13:00Z">
        <w:r w:rsidR="00BF2CB4">
          <w:rPr>
            <w:rFonts w:ascii="楷体" w:eastAsia="楷体" w:hAnsi="楷体" w:hint="eastAsia"/>
            <w:sz w:val="28"/>
            <w:szCs w:val="28"/>
          </w:rPr>
          <w:t>。</w:t>
        </w:r>
      </w:ins>
      <w:del w:id="431"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实际上我们就是说不管你是二转法轮修空性，三转法轮修如来藏也好，实际意义上只有一个法界</w:t>
      </w:r>
      <w:ins w:id="432" w:author="apple" w:date="2015-09-03T22:13:00Z">
        <w:r w:rsidR="00BF2CB4">
          <w:rPr>
            <w:rFonts w:ascii="楷体" w:eastAsia="楷体" w:hAnsi="楷体" w:hint="eastAsia"/>
            <w:sz w:val="28"/>
            <w:szCs w:val="28"/>
          </w:rPr>
          <w:t>。</w:t>
        </w:r>
      </w:ins>
      <w:del w:id="433"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只不过二转当中他不讲你这个本来具备如来藏光明怎么怎么样</w:t>
      </w:r>
      <w:ins w:id="434" w:author="apple" w:date="2015-09-03T22:13:00Z">
        <w:r w:rsidR="00BF2CB4">
          <w:rPr>
            <w:rFonts w:ascii="楷体" w:eastAsia="楷体" w:hAnsi="楷体" w:hint="eastAsia"/>
            <w:sz w:val="28"/>
            <w:szCs w:val="28"/>
          </w:rPr>
          <w:t>。</w:t>
        </w:r>
      </w:ins>
      <w:del w:id="435"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他不跟你讲而已，他就是说如果你修空性，如果你修这样一种福德资粮，你会现前果位</w:t>
      </w:r>
      <w:ins w:id="436" w:author="apple" w:date="2015-09-03T22:13:00Z">
        <w:r w:rsidR="00BF2CB4">
          <w:rPr>
            <w:rFonts w:ascii="楷体" w:eastAsia="楷体" w:hAnsi="楷体" w:hint="eastAsia"/>
            <w:sz w:val="28"/>
            <w:szCs w:val="28"/>
          </w:rPr>
          <w:t>。</w:t>
        </w:r>
      </w:ins>
      <w:del w:id="437"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啊你会现前果位，好像给我们一个感觉了，是因缘而产生的这个果</w:t>
      </w:r>
      <w:ins w:id="438" w:author="apple" w:date="2015-09-03T22:13:00Z">
        <w:r w:rsidR="00BF2CB4">
          <w:rPr>
            <w:rFonts w:ascii="楷体" w:eastAsia="楷体" w:hAnsi="楷体" w:hint="eastAsia"/>
            <w:sz w:val="28"/>
            <w:szCs w:val="28"/>
          </w:rPr>
          <w:t>。</w:t>
        </w:r>
      </w:ins>
      <w:del w:id="439"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但是真正来讲的话，他不可能说二转法轮当中的这个佛果，他是因缘和合而产生的</w:t>
      </w:r>
      <w:ins w:id="440" w:author="apple" w:date="2015-09-03T22:13:00Z">
        <w:r w:rsidR="00BF2CB4">
          <w:rPr>
            <w:rFonts w:ascii="楷体" w:eastAsia="楷体" w:hAnsi="楷体" w:hint="eastAsia"/>
            <w:sz w:val="28"/>
            <w:szCs w:val="28"/>
          </w:rPr>
          <w:t>。</w:t>
        </w:r>
      </w:ins>
      <w:r w:rsidRPr="00723306">
        <w:rPr>
          <w:rFonts w:ascii="楷体" w:eastAsia="楷体" w:hAnsi="楷体" w:hint="eastAsia"/>
          <w:sz w:val="28"/>
          <w:szCs w:val="28"/>
        </w:rPr>
        <w:t>三转法轮的佛果呢哦，他是一个无为法的自性，不可能有两套法界的，只有一种法界</w:t>
      </w:r>
      <w:ins w:id="441" w:author="apple" w:date="2015-09-03T22:13:00Z">
        <w:r w:rsidR="00BF2CB4">
          <w:rPr>
            <w:rFonts w:ascii="楷体" w:eastAsia="楷体" w:hAnsi="楷体" w:hint="eastAsia"/>
            <w:sz w:val="28"/>
            <w:szCs w:val="28"/>
          </w:rPr>
          <w:t>。</w:t>
        </w:r>
      </w:ins>
      <w:del w:id="442" w:author="apple" w:date="2015-09-03T22:13: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最究竟了意来讲，那么就是相</w:t>
      </w:r>
      <w:r w:rsidRPr="00723306">
        <w:rPr>
          <w:rFonts w:ascii="楷体" w:eastAsia="楷体" w:hAnsi="楷体" w:hint="eastAsia"/>
          <w:sz w:val="28"/>
          <w:szCs w:val="28"/>
        </w:rPr>
        <w:lastRenderedPageBreak/>
        <w:t>续当中都具备无为法的如来藏，只不过二转的时候呢，他有必要他不给你讲的这么深</w:t>
      </w:r>
      <w:ins w:id="443" w:author="apple" w:date="2015-09-03T22:14:00Z">
        <w:r w:rsidR="00BF2CB4">
          <w:rPr>
            <w:rFonts w:ascii="楷体" w:eastAsia="楷体" w:hAnsi="楷体" w:hint="eastAsia"/>
            <w:sz w:val="28"/>
            <w:szCs w:val="28"/>
          </w:rPr>
          <w:t>。</w:t>
        </w:r>
      </w:ins>
      <w:del w:id="444" w:author="apple" w:date="2015-09-03T22:14: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他就是说如果你去积累资粮</w:t>
      </w:r>
      <w:ins w:id="445" w:author="apple" w:date="2015-09-03T22:14:00Z">
        <w:r w:rsidR="00BF2CB4">
          <w:rPr>
            <w:rFonts w:ascii="楷体" w:eastAsia="楷体" w:hAnsi="楷体" w:hint="eastAsia"/>
            <w:sz w:val="28"/>
            <w:szCs w:val="28"/>
          </w:rPr>
          <w:t>，</w:t>
        </w:r>
      </w:ins>
      <w:r w:rsidRPr="00723306">
        <w:rPr>
          <w:rFonts w:ascii="楷体" w:eastAsia="楷体" w:hAnsi="楷体" w:hint="eastAsia"/>
          <w:sz w:val="28"/>
          <w:szCs w:val="28"/>
        </w:rPr>
        <w:t>你就可以成就，那么这个放在三转法轮来讲的时候呢，就把他划在能净因当中，划在能净因当中，对的</w:t>
      </w:r>
      <w:ins w:id="446" w:author="apple" w:date="2015-09-03T22:14:00Z">
        <w:r w:rsidR="00BF2CB4">
          <w:rPr>
            <w:rFonts w:ascii="楷体" w:eastAsia="楷体" w:hAnsi="楷体" w:hint="eastAsia"/>
            <w:sz w:val="28"/>
            <w:szCs w:val="28"/>
          </w:rPr>
          <w:t>，</w:t>
        </w:r>
      </w:ins>
      <w:r w:rsidRPr="00723306">
        <w:rPr>
          <w:rFonts w:ascii="楷体" w:eastAsia="楷体" w:hAnsi="楷体" w:hint="eastAsia"/>
          <w:sz w:val="28"/>
          <w:szCs w:val="28"/>
        </w:rPr>
        <w:t>你就需要修资粮，你需要去修空性，你需要去积累资粮，那么这个是什么呢，是能净因</w:t>
      </w:r>
      <w:ins w:id="447" w:author="apple" w:date="2015-09-03T22:14:00Z">
        <w:r w:rsidR="00BF2CB4">
          <w:rPr>
            <w:rFonts w:ascii="楷体" w:eastAsia="楷体" w:hAnsi="楷体" w:hint="eastAsia"/>
            <w:sz w:val="28"/>
            <w:szCs w:val="28"/>
          </w:rPr>
          <w:t>。</w:t>
        </w:r>
      </w:ins>
      <w:del w:id="448" w:author="apple" w:date="2015-09-03T22:14: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这个是亲近客尘的方便，他给你解释就把这个完全解释的清净客尘的方便，为什么他只是亲近客尘的方便呢？</w:t>
      </w:r>
    </w:p>
    <w:p w:rsidR="00144A39" w:rsidRPr="00723306" w:rsidDel="00BF2CB4" w:rsidRDefault="004F7FC2" w:rsidP="00723306">
      <w:pPr>
        <w:spacing w:line="360" w:lineRule="auto"/>
        <w:ind w:firstLine="570"/>
        <w:rPr>
          <w:del w:id="449" w:author="apple" w:date="2015-09-03T22:15:00Z"/>
          <w:rFonts w:ascii="楷体" w:eastAsia="楷体" w:hAnsi="楷体"/>
          <w:sz w:val="28"/>
          <w:szCs w:val="28"/>
        </w:rPr>
      </w:pPr>
      <w:r w:rsidRPr="00723306">
        <w:rPr>
          <w:rFonts w:ascii="楷体" w:eastAsia="楷体" w:hAnsi="楷体" w:hint="eastAsia"/>
          <w:sz w:val="28"/>
          <w:szCs w:val="28"/>
        </w:rPr>
        <w:t>因为佛性本来就已经圆满了</w:t>
      </w:r>
      <w:ins w:id="450" w:author="apple" w:date="2015-09-03T22:14:00Z">
        <w:r w:rsidR="00BF2CB4">
          <w:rPr>
            <w:rFonts w:ascii="楷体" w:eastAsia="楷体" w:hAnsi="楷体" w:hint="eastAsia"/>
            <w:sz w:val="28"/>
            <w:szCs w:val="28"/>
          </w:rPr>
          <w:t>。</w:t>
        </w:r>
      </w:ins>
      <w:del w:id="451" w:author="apple" w:date="2015-09-03T22:14: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你</w:t>
      </w:r>
      <w:ins w:id="452" w:author="apple" w:date="2015-09-03T22:14:00Z">
        <w:r w:rsidR="00BF2CB4">
          <w:rPr>
            <w:rFonts w:ascii="楷体" w:eastAsia="楷体" w:hAnsi="楷体" w:hint="eastAsia"/>
            <w:sz w:val="28"/>
            <w:szCs w:val="28"/>
          </w:rPr>
          <w:t>再</w:t>
        </w:r>
      </w:ins>
      <w:del w:id="453" w:author="apple" w:date="2015-09-03T22:14:00Z">
        <w:r w:rsidRPr="00723306" w:rsidDel="00BF2CB4">
          <w:rPr>
            <w:rFonts w:ascii="楷体" w:eastAsia="楷体" w:hAnsi="楷体" w:hint="eastAsia"/>
            <w:sz w:val="28"/>
            <w:szCs w:val="28"/>
          </w:rPr>
          <w:delText>在</w:delText>
        </w:r>
      </w:del>
      <w:r w:rsidRPr="00723306">
        <w:rPr>
          <w:rFonts w:ascii="楷体" w:eastAsia="楷体" w:hAnsi="楷体" w:hint="eastAsia"/>
          <w:sz w:val="28"/>
          <w:szCs w:val="28"/>
        </w:rPr>
        <w:t>去修持什么资粮，不可能让佛性更加圆满的，不可能让他更加圆满，所以现在只是清净客尘，只是清净客尘，所以说很多人他学习到这个教法的时候，他就知道，实际上如果真正了知了这样一种法界的话，我就是去修持金刚萨埵，把相续当中的所有这些染污，所有的分别都能清净掉的话，那么就是说显现了本来清净的空性呢，本来清净的光明就显现出来了吗</w:t>
      </w:r>
      <w:ins w:id="454" w:author="apple" w:date="2015-09-03T22:14:00Z">
        <w:r w:rsidR="00BF2CB4">
          <w:rPr>
            <w:rFonts w:ascii="楷体" w:eastAsia="楷体" w:hAnsi="楷体" w:hint="eastAsia"/>
            <w:sz w:val="28"/>
            <w:szCs w:val="28"/>
          </w:rPr>
          <w:t>。</w:t>
        </w:r>
      </w:ins>
      <w:del w:id="455" w:author="apple" w:date="2015-09-03T22:14: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的确就是这样的</w:t>
      </w:r>
      <w:ins w:id="456" w:author="apple" w:date="2015-09-03T22:15:00Z">
        <w:r w:rsidR="00BF2CB4">
          <w:rPr>
            <w:rFonts w:ascii="楷体" w:eastAsia="楷体" w:hAnsi="楷体" w:hint="eastAsia"/>
            <w:sz w:val="28"/>
            <w:szCs w:val="28"/>
          </w:rPr>
          <w:t>。</w:t>
        </w:r>
      </w:ins>
      <w:del w:id="457" w:author="apple" w:date="2015-09-03T22:14: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实际上就是我们所做的一切的事情，不管是我们显现上的念金刚萨埵</w:t>
      </w:r>
      <w:ins w:id="458" w:author="apple" w:date="2015-09-03T22:15:00Z">
        <w:r w:rsidR="00BF2CB4">
          <w:rPr>
            <w:rFonts w:ascii="楷体" w:eastAsia="楷体" w:hAnsi="楷体" w:hint="eastAsia"/>
            <w:sz w:val="28"/>
            <w:szCs w:val="28"/>
          </w:rPr>
          <w:t>、</w:t>
        </w:r>
      </w:ins>
      <w:r w:rsidRPr="00723306">
        <w:rPr>
          <w:rFonts w:ascii="楷体" w:eastAsia="楷体" w:hAnsi="楷体" w:hint="eastAsia"/>
          <w:sz w:val="28"/>
          <w:szCs w:val="28"/>
        </w:rPr>
        <w:t>忏罪也好，还是显现上面的我们去修曼扎圆满资粮也好，都是能净因</w:t>
      </w:r>
      <w:ins w:id="459" w:author="apple" w:date="2015-09-03T22:15:00Z">
        <w:r w:rsidR="00BF2CB4">
          <w:rPr>
            <w:rFonts w:ascii="楷体" w:eastAsia="楷体" w:hAnsi="楷体" w:hint="eastAsia"/>
            <w:sz w:val="28"/>
            <w:szCs w:val="28"/>
          </w:rPr>
          <w:t>。</w:t>
        </w:r>
      </w:ins>
      <w:del w:id="460"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全都是清净客尘的方便</w:t>
      </w:r>
      <w:ins w:id="461" w:author="apple" w:date="2015-09-03T22:15:00Z">
        <w:r w:rsidR="00BF2CB4">
          <w:rPr>
            <w:rFonts w:ascii="楷体" w:eastAsia="楷体" w:hAnsi="楷体" w:hint="eastAsia"/>
            <w:sz w:val="28"/>
            <w:szCs w:val="28"/>
          </w:rPr>
          <w:t>。</w:t>
        </w:r>
      </w:ins>
      <w:del w:id="462"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因为究竟的法意来讲没有怎么在圆满的了</w:t>
      </w:r>
      <w:ins w:id="463" w:author="apple" w:date="2015-09-03T22:15:00Z">
        <w:r w:rsidR="00BF2CB4">
          <w:rPr>
            <w:rFonts w:ascii="楷体" w:eastAsia="楷体" w:hAnsi="楷体" w:hint="eastAsia"/>
            <w:sz w:val="28"/>
            <w:szCs w:val="28"/>
          </w:rPr>
          <w:t>。</w:t>
        </w:r>
      </w:ins>
      <w:del w:id="464"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你去修曼扎，你去修曼扎你对你本来圆满的佛性也没有什么增上的</w:t>
      </w:r>
      <w:ins w:id="465" w:author="apple" w:date="2015-09-03T22:15:00Z">
        <w:r w:rsidR="00BF2CB4">
          <w:rPr>
            <w:rFonts w:ascii="楷体" w:eastAsia="楷体" w:hAnsi="楷体" w:hint="eastAsia"/>
            <w:sz w:val="28"/>
            <w:szCs w:val="28"/>
          </w:rPr>
          <w:t>。</w:t>
        </w:r>
      </w:ins>
      <w:del w:id="466"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你不修也没有什么损害的</w:t>
      </w:r>
      <w:ins w:id="467" w:author="apple" w:date="2015-09-03T22:15:00Z">
        <w:r w:rsidR="00BF2CB4">
          <w:rPr>
            <w:rFonts w:ascii="楷体" w:eastAsia="楷体" w:hAnsi="楷体" w:hint="eastAsia"/>
            <w:sz w:val="28"/>
            <w:szCs w:val="28"/>
          </w:rPr>
          <w:t>。</w:t>
        </w:r>
      </w:ins>
      <w:del w:id="468"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也没有</w:t>
      </w:r>
      <w:ins w:id="469" w:author="apple" w:date="2015-09-03T22:15:00Z">
        <w:r w:rsidR="00BF2CB4">
          <w:rPr>
            <w:rFonts w:ascii="楷体" w:eastAsia="楷体" w:hAnsi="楷体" w:hint="eastAsia"/>
            <w:sz w:val="28"/>
            <w:szCs w:val="28"/>
          </w:rPr>
          <w:t>减</w:t>
        </w:r>
      </w:ins>
      <w:del w:id="470" w:author="apple" w:date="2015-09-03T22:15:00Z">
        <w:r w:rsidRPr="00723306" w:rsidDel="00BF2CB4">
          <w:rPr>
            <w:rFonts w:ascii="楷体" w:eastAsia="楷体" w:hAnsi="楷体" w:hint="eastAsia"/>
            <w:sz w:val="28"/>
            <w:szCs w:val="28"/>
          </w:rPr>
          <w:delText>剪</w:delText>
        </w:r>
      </w:del>
      <w:r w:rsidRPr="00723306">
        <w:rPr>
          <w:rFonts w:ascii="楷体" w:eastAsia="楷体" w:hAnsi="楷体" w:hint="eastAsia"/>
          <w:sz w:val="28"/>
          <w:szCs w:val="28"/>
        </w:rPr>
        <w:t>过，就说低于众生的如来藏也从来没有减少过</w:t>
      </w:r>
      <w:ins w:id="471" w:author="apple" w:date="2015-09-03T22:15:00Z">
        <w:r w:rsidR="00BF2CB4">
          <w:rPr>
            <w:rFonts w:ascii="楷体" w:eastAsia="楷体" w:hAnsi="楷体" w:hint="eastAsia"/>
            <w:sz w:val="28"/>
            <w:szCs w:val="28"/>
          </w:rPr>
          <w:t>。</w:t>
        </w:r>
      </w:ins>
      <w:del w:id="472" w:author="apple" w:date="2015-09-03T22:15:00Z">
        <w:r w:rsidRPr="00723306" w:rsidDel="00BF2CB4">
          <w:rPr>
            <w:rFonts w:ascii="楷体" w:eastAsia="楷体" w:hAnsi="楷体" w:hint="eastAsia"/>
            <w:sz w:val="28"/>
            <w:szCs w:val="28"/>
          </w:rPr>
          <w:delText>，</w:delText>
        </w:r>
      </w:del>
      <w:r w:rsidRPr="00723306">
        <w:rPr>
          <w:rFonts w:ascii="楷体" w:eastAsia="楷体" w:hAnsi="楷体" w:hint="eastAsia"/>
          <w:sz w:val="28"/>
          <w:szCs w:val="28"/>
        </w:rPr>
        <w:t>那么就是说成佛之后如来藏也从来没有增加过，他就是这样的。只不过呢，就是说增加的减少的只是这些有法。</w:t>
      </w:r>
      <w:del w:id="473" w:author="apple" w:date="2015-09-03T22:15:00Z">
        <w:r w:rsidRPr="00723306" w:rsidDel="00BF2CB4">
          <w:rPr>
            <w:rFonts w:ascii="楷体" w:eastAsia="楷体" w:hAnsi="楷体" w:hint="eastAsia"/>
            <w:sz w:val="28"/>
            <w:szCs w:val="28"/>
          </w:rPr>
          <w:delText>（30:10）</w:delText>
        </w:r>
      </w:del>
    </w:p>
    <w:p w:rsidR="007329B9" w:rsidRPr="00723306" w:rsidDel="00BF2CB4" w:rsidRDefault="007329B9" w:rsidP="00BF2CB4">
      <w:pPr>
        <w:spacing w:line="360" w:lineRule="auto"/>
        <w:rPr>
          <w:del w:id="474" w:author="apple" w:date="2015-09-03T22:15:00Z"/>
          <w:rFonts w:ascii="楷体" w:eastAsia="楷体" w:hAnsi="楷体"/>
          <w:sz w:val="28"/>
          <w:szCs w:val="28"/>
        </w:rPr>
        <w:pPrChange w:id="475" w:author="apple" w:date="2015-09-03T22:15:00Z">
          <w:pPr>
            <w:spacing w:line="360" w:lineRule="auto"/>
            <w:ind w:firstLine="570"/>
          </w:pPr>
        </w:pPrChange>
      </w:pPr>
      <w:del w:id="476" w:author="apple" w:date="2015-09-03T22:15:00Z">
        <w:r w:rsidRPr="00723306" w:rsidDel="00BF2CB4">
          <w:rPr>
            <w:rFonts w:ascii="楷体" w:eastAsia="楷体" w:hAnsi="楷体" w:hint="eastAsia"/>
            <w:sz w:val="28"/>
            <w:szCs w:val="28"/>
          </w:rPr>
          <w:delText>开始时间：29分56秒</w:delText>
        </w:r>
      </w:del>
    </w:p>
    <w:p w:rsidR="007329B9" w:rsidRPr="00723306" w:rsidRDefault="007329B9" w:rsidP="00BF2CB4">
      <w:pPr>
        <w:spacing w:line="360" w:lineRule="auto"/>
        <w:ind w:firstLine="570"/>
        <w:rPr>
          <w:rFonts w:ascii="楷体" w:eastAsia="楷体" w:hAnsi="楷体"/>
          <w:sz w:val="28"/>
          <w:szCs w:val="28"/>
        </w:rPr>
      </w:pPr>
      <w:del w:id="477" w:author="apple" w:date="2015-09-03T22:15:00Z">
        <w:r w:rsidRPr="00723306" w:rsidDel="00BF2CB4">
          <w:rPr>
            <w:rFonts w:ascii="楷体" w:eastAsia="楷体" w:hAnsi="楷体" w:hint="eastAsia"/>
            <w:sz w:val="28"/>
            <w:szCs w:val="28"/>
          </w:rPr>
          <w:delText>你不修也没有什么损害的，也没有减过，就是说地狱众生的如来藏也从来没有减少过，那么就是说成佛之后如来藏也从来没有增加过。它就是这样的，只不过就是说增加的、减少的只是这些有法，</w:delText>
        </w:r>
      </w:del>
      <w:r w:rsidRPr="00723306">
        <w:rPr>
          <w:rFonts w:ascii="楷体" w:eastAsia="楷体" w:hAnsi="楷体" w:hint="eastAsia"/>
          <w:sz w:val="28"/>
          <w:szCs w:val="28"/>
        </w:rPr>
        <w:t>有法这个客尘越来越重</w:t>
      </w:r>
      <w:ins w:id="478" w:author="apple" w:date="2015-09-03T22:15:00Z">
        <w:r w:rsidR="00BF2CB4">
          <w:rPr>
            <w:rFonts w:ascii="楷体" w:eastAsia="楷体" w:hAnsi="楷体" w:hint="eastAsia"/>
            <w:sz w:val="28"/>
            <w:szCs w:val="28"/>
          </w:rPr>
          <w:t>，</w:t>
        </w:r>
      </w:ins>
      <w:r w:rsidRPr="00723306">
        <w:rPr>
          <w:rFonts w:ascii="楷体" w:eastAsia="楷体" w:hAnsi="楷体" w:hint="eastAsia"/>
          <w:sz w:val="28"/>
          <w:szCs w:val="28"/>
        </w:rPr>
        <w:t>你就好像显现这个很苦难的众生了，你相续当中的这样一种就是说客尘越来越少</w:t>
      </w:r>
      <w:ins w:id="479" w:author="apple" w:date="2015-09-03T22:16:00Z">
        <w:r w:rsidR="00BF2CB4">
          <w:rPr>
            <w:rFonts w:ascii="楷体" w:eastAsia="楷体" w:hAnsi="楷体" w:hint="eastAsia"/>
            <w:sz w:val="28"/>
            <w:szCs w:val="28"/>
          </w:rPr>
          <w:t>，</w:t>
        </w:r>
      </w:ins>
      <w:r w:rsidRPr="00723306">
        <w:rPr>
          <w:rFonts w:ascii="楷体" w:eastAsia="楷体" w:hAnsi="楷体" w:hint="eastAsia"/>
          <w:sz w:val="28"/>
          <w:szCs w:val="28"/>
        </w:rPr>
        <w:t>好像就说你变成修行者了，你登地了、你现在是八地了、你现在是十地了。实际上就是说从你登一地</w:t>
      </w:r>
      <w:del w:id="480" w:author="apple" w:date="2015-09-03T22:16:00Z">
        <w:r w:rsidRPr="00723306" w:rsidDel="00BF2CB4">
          <w:rPr>
            <w:rFonts w:ascii="楷体" w:eastAsia="楷体" w:hAnsi="楷体" w:hint="eastAsia"/>
            <w:sz w:val="28"/>
            <w:szCs w:val="28"/>
          </w:rPr>
          <w:delText>或者</w:delText>
        </w:r>
      </w:del>
      <w:r w:rsidRPr="00723306">
        <w:rPr>
          <w:rFonts w:ascii="楷体" w:eastAsia="楷体" w:hAnsi="楷体" w:hint="eastAsia"/>
          <w:sz w:val="28"/>
          <w:szCs w:val="28"/>
        </w:rPr>
        <w:t>乃至</w:t>
      </w:r>
      <w:del w:id="481" w:author="apple" w:date="2015-09-03T22:16:00Z">
        <w:r w:rsidRPr="00723306" w:rsidDel="00BF2CB4">
          <w:rPr>
            <w:rFonts w:ascii="楷体" w:eastAsia="楷体" w:hAnsi="楷体" w:hint="eastAsia"/>
            <w:sz w:val="28"/>
            <w:szCs w:val="28"/>
          </w:rPr>
          <w:delText>（30分27秒）</w:delText>
        </w:r>
      </w:del>
      <w:r w:rsidRPr="00723306">
        <w:rPr>
          <w:rFonts w:ascii="楷体" w:eastAsia="楷体" w:hAnsi="楷体" w:hint="eastAsia"/>
          <w:sz w:val="28"/>
          <w:szCs w:val="28"/>
        </w:rPr>
        <w:t>十地到成佛，它只是你相续当中的客尘越来越少，相续当中客尘</w:t>
      </w:r>
      <w:r w:rsidRPr="00723306">
        <w:rPr>
          <w:rFonts w:ascii="楷体" w:eastAsia="楷体" w:hAnsi="楷体" w:hint="eastAsia"/>
          <w:sz w:val="28"/>
          <w:szCs w:val="28"/>
        </w:rPr>
        <w:lastRenderedPageBreak/>
        <w:t>越来越少像这样你的这个光明就显现得越来越多，从这个角度假立说：哦，你现在是一地、二地、三地、四地，就是只有这样的问题而已了。所以说就是说有些是从有的方面侧重建立清净法，它都是从不同的侧面有这样一种建立，都是一种殊胜的善巧方便。那么对于具有分别心实执的众生来讲的话，要不然就是摧毁染污法方面讲，要不然就是建立清净法方面讲。</w:t>
      </w:r>
    </w:p>
    <w:p w:rsidR="007329B9" w:rsidRPr="00723306" w:rsidDel="00B45B50" w:rsidRDefault="007329B9" w:rsidP="00723306">
      <w:pPr>
        <w:spacing w:line="360" w:lineRule="auto"/>
        <w:ind w:firstLine="570"/>
        <w:rPr>
          <w:del w:id="482" w:author="apple" w:date="2015-09-03T22:17:00Z"/>
          <w:rFonts w:ascii="楷体" w:eastAsia="楷体" w:hAnsi="楷体"/>
          <w:sz w:val="28"/>
          <w:szCs w:val="28"/>
        </w:rPr>
      </w:pPr>
      <w:r w:rsidRPr="00723306">
        <w:rPr>
          <w:rFonts w:ascii="楷体" w:eastAsia="楷体" w:hAnsi="楷体" w:hint="eastAsia"/>
          <w:sz w:val="28"/>
          <w:szCs w:val="28"/>
        </w:rPr>
        <w:t>但是呢</w:t>
      </w:r>
      <w:del w:id="483" w:author="apple" w:date="2015-09-03T22:17:00Z">
        <w:r w:rsidRPr="00723306" w:rsidDel="00B45B50">
          <w:rPr>
            <w:rFonts w:ascii="楷体" w:eastAsia="楷体" w:hAnsi="楷体" w:hint="eastAsia"/>
            <w:sz w:val="28"/>
            <w:szCs w:val="28"/>
          </w:rPr>
          <w:delText>【</w:delText>
        </w:r>
      </w:del>
      <w:ins w:id="484" w:author="apple" w:date="2015-09-03T22:17:00Z">
        <w:r w:rsidR="00B45B50">
          <w:rPr>
            <w:rFonts w:ascii="楷体" w:eastAsia="楷体" w:hAnsi="楷体" w:hint="eastAsia"/>
            <w:sz w:val="28"/>
            <w:szCs w:val="28"/>
          </w:rPr>
          <w:t>“</w:t>
        </w:r>
      </w:ins>
      <w:r w:rsidRPr="00723306">
        <w:rPr>
          <w:rFonts w:ascii="楷体" w:eastAsia="楷体" w:hAnsi="楷体" w:hint="eastAsia"/>
          <w:sz w:val="28"/>
          <w:szCs w:val="28"/>
        </w:rPr>
        <w:t>就究竟实相而言，并非如是成立</w:t>
      </w:r>
      <w:del w:id="485" w:author="apple" w:date="2015-09-03T22:17:00Z">
        <w:r w:rsidRPr="00723306" w:rsidDel="00B45B50">
          <w:rPr>
            <w:rFonts w:ascii="楷体" w:eastAsia="楷体" w:hAnsi="楷体" w:hint="eastAsia"/>
            <w:sz w:val="28"/>
            <w:szCs w:val="28"/>
          </w:rPr>
          <w:delText>。】</w:delText>
        </w:r>
      </w:del>
      <w:ins w:id="486" w:author="apple" w:date="2015-09-03T22:17:00Z">
        <w:r w:rsidR="00B45B50" w:rsidRPr="00723306">
          <w:rPr>
            <w:rFonts w:ascii="楷体" w:eastAsia="楷体" w:hAnsi="楷体" w:hint="eastAsia"/>
            <w:sz w:val="28"/>
            <w:szCs w:val="28"/>
          </w:rPr>
          <w:t>。</w:t>
        </w:r>
        <w:r w:rsidR="00B45B50">
          <w:rPr>
            <w:rFonts w:ascii="楷体" w:eastAsia="楷体" w:hAnsi="楷体" w:hint="eastAsia"/>
            <w:sz w:val="28"/>
            <w:szCs w:val="28"/>
          </w:rPr>
          <w:t>”</w:t>
        </w:r>
      </w:ins>
    </w:p>
    <w:p w:rsidR="00B45B50" w:rsidRDefault="007329B9" w:rsidP="00B45B50">
      <w:pPr>
        <w:spacing w:line="360" w:lineRule="auto"/>
        <w:ind w:firstLine="570"/>
        <w:rPr>
          <w:ins w:id="487" w:author="apple" w:date="2015-09-03T22:18:00Z"/>
          <w:rFonts w:ascii="楷体" w:eastAsia="楷体" w:hAnsi="楷体" w:hint="eastAsia"/>
          <w:sz w:val="28"/>
          <w:szCs w:val="28"/>
        </w:rPr>
      </w:pPr>
      <w:r w:rsidRPr="00723306">
        <w:rPr>
          <w:rFonts w:ascii="楷体" w:eastAsia="楷体" w:hAnsi="楷体" w:hint="eastAsia"/>
          <w:sz w:val="28"/>
          <w:szCs w:val="28"/>
        </w:rPr>
        <w:t>这什么意思呢？那么这个意思就究竟实相当中没有一个真正的有的建立和无的建立，有和无的建立都是一种方便，都是一种善巧的一个过程，那么就究竟实相当中并没有真正通过分别心安立的无遮啊、通过分别心安立的非遮，这方面实际上都是不存在的。究竟的实相来讲这些都是分别念的状态都是不存在。就是如果你一旦现前了这个实相的时候呢，哦，你们就会回头一看的时候呢，前面通过文字啊、通过侧重的方式建立的所谓的</w:t>
      </w:r>
      <w:ins w:id="488"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无的摧毁染污法方面的无啊、建立清净法方面的有</w:t>
      </w:r>
      <w:ins w:id="489"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都只是一种过程都是只是一种方便而已，都是过河的桥都是过河的船，所以如果你过了河之后呢这个桥</w:t>
      </w:r>
      <w:ins w:id="490"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这个船对你来讲那就没有必要了，再不需要了。</w:t>
      </w:r>
    </w:p>
    <w:p w:rsidR="00BE1A6C" w:rsidRDefault="007329B9" w:rsidP="00B45B50">
      <w:pPr>
        <w:spacing w:line="360" w:lineRule="auto"/>
        <w:ind w:firstLine="570"/>
        <w:rPr>
          <w:ins w:id="491" w:author="apple" w:date="2015-09-03T22:20:00Z"/>
          <w:rFonts w:ascii="楷体" w:eastAsia="楷体" w:hAnsi="楷体" w:hint="eastAsia"/>
          <w:sz w:val="28"/>
          <w:szCs w:val="28"/>
        </w:rPr>
      </w:pPr>
      <w:r w:rsidRPr="00723306">
        <w:rPr>
          <w:rFonts w:ascii="楷体" w:eastAsia="楷体" w:hAnsi="楷体" w:hint="eastAsia"/>
          <w:sz w:val="28"/>
          <w:szCs w:val="28"/>
        </w:rPr>
        <w:t>所以说就是说最初的时候我们就是说知道：哦，这个月称论师这些《入中论》当中它主要是从摧毁你的染污法</w:t>
      </w:r>
      <w:ins w:id="492"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来给你建立一个自空，像觉囊派的他空方面呢就是说《宝性论》他空方面呢</w:t>
      </w:r>
      <w:ins w:id="493"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它可以建立如来藏的有方面就作一个方便的</w:t>
      </w:r>
      <w:del w:id="494" w:author="apple" w:date="2015-09-03T22:18:00Z">
        <w:r w:rsidRPr="00723306" w:rsidDel="00B45B50">
          <w:rPr>
            <w:rFonts w:ascii="楷体" w:eastAsia="楷体" w:hAnsi="楷体" w:hint="eastAsia"/>
            <w:sz w:val="28"/>
            <w:szCs w:val="28"/>
          </w:rPr>
          <w:delText>，</w:delText>
        </w:r>
      </w:del>
      <w:ins w:id="495" w:author="apple" w:date="2015-09-03T22:18:00Z">
        <w:r w:rsidR="00B45B50">
          <w:rPr>
            <w:rFonts w:ascii="楷体" w:eastAsia="楷体" w:hAnsi="楷体" w:hint="eastAsia"/>
            <w:sz w:val="28"/>
            <w:szCs w:val="28"/>
          </w:rPr>
          <w:t>。</w:t>
        </w:r>
      </w:ins>
      <w:r w:rsidRPr="00723306">
        <w:rPr>
          <w:rFonts w:ascii="楷体" w:eastAsia="楷体" w:hAnsi="楷体" w:hint="eastAsia"/>
          <w:sz w:val="28"/>
          <w:szCs w:val="28"/>
        </w:rPr>
        <w:t>像这样让你趣入这样一种究竟实相的方便。一旦已经到了究竟实相的时候呢：哦，所谓的有啊、所谓的无啊，像这样话就说是都不需要了。所以从这个方面</w:t>
      </w:r>
      <w:ins w:id="496"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从另外角度讲</w:t>
      </w:r>
      <w:ins w:id="497"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也是可以反映一个问题啊，因为有的时候呢，就是说作为修行者来讲，作为学宗派者来讲</w:t>
      </w:r>
      <w:ins w:id="498"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他往往喜</w:t>
      </w:r>
      <w:r w:rsidRPr="00723306">
        <w:rPr>
          <w:rFonts w:ascii="楷体" w:eastAsia="楷体" w:hAnsi="楷体" w:hint="eastAsia"/>
          <w:sz w:val="28"/>
          <w:szCs w:val="28"/>
        </w:rPr>
        <w:lastRenderedPageBreak/>
        <w:t>欢在自宗、</w:t>
      </w:r>
      <w:del w:id="499" w:author="apple" w:date="2015-09-03T22:19:00Z">
        <w:r w:rsidRPr="00723306" w:rsidDel="00B45B50">
          <w:rPr>
            <w:rFonts w:ascii="楷体" w:eastAsia="楷体" w:hAnsi="楷体" w:hint="eastAsia"/>
            <w:sz w:val="28"/>
            <w:szCs w:val="28"/>
          </w:rPr>
          <w:delText>他宗的方面真正不行</w:delText>
        </w:r>
      </w:del>
      <w:ins w:id="500" w:author="apple" w:date="2015-09-03T22:19:00Z">
        <w:r w:rsidR="00B45B50" w:rsidRPr="00723306">
          <w:rPr>
            <w:rFonts w:ascii="楷体" w:eastAsia="楷体" w:hAnsi="楷体" w:hint="eastAsia"/>
            <w:sz w:val="28"/>
            <w:szCs w:val="28"/>
          </w:rPr>
          <w:t>他宗的方面</w:t>
        </w:r>
        <w:r w:rsidR="00B45B50">
          <w:rPr>
            <w:rFonts w:ascii="楷体" w:eastAsia="楷体" w:hAnsi="楷体" w:hint="eastAsia"/>
            <w:sz w:val="28"/>
            <w:szCs w:val="28"/>
          </w:rPr>
          <w:t>争论不惜</w:t>
        </w:r>
      </w:ins>
      <w:del w:id="501" w:author="apple" w:date="2015-09-03T22:19:00Z">
        <w:r w:rsidRPr="00723306" w:rsidDel="00B45B50">
          <w:rPr>
            <w:rFonts w:ascii="楷体" w:eastAsia="楷体" w:hAnsi="楷体" w:hint="eastAsia"/>
            <w:sz w:val="28"/>
            <w:szCs w:val="28"/>
          </w:rPr>
          <w:delText>（32分30秒）</w:delText>
        </w:r>
      </w:del>
      <w:r w:rsidRPr="00723306">
        <w:rPr>
          <w:rFonts w:ascii="楷体" w:eastAsia="楷体" w:hAnsi="楷体" w:hint="eastAsia"/>
          <w:sz w:val="28"/>
          <w:szCs w:val="28"/>
        </w:rPr>
        <w:t>，那么如果是守持自宗自空派的观点呢，他就说他就想方设法的建立我的自空的观点，对于他空方面就是想方设法的就是说有这些破斥的；那么如果是建立他空方面的观点呢，哦，如来藏是有的，然后就开始不惜一切代价想要对于自空方面的观点作一些破斥。那实际上</w:t>
      </w:r>
      <w:ins w:id="502"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我们如果站在这个角度</w:t>
      </w:r>
      <w:ins w:id="503"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站在这个高度来看的时候呢，它都是这些自空也好</w:t>
      </w:r>
      <w:ins w:id="504" w:author="apple" w:date="2015-09-03T22:19:00Z">
        <w:r w:rsidR="00B45B50">
          <w:rPr>
            <w:rFonts w:ascii="楷体" w:eastAsia="楷体" w:hAnsi="楷体" w:hint="eastAsia"/>
            <w:sz w:val="28"/>
            <w:szCs w:val="28"/>
          </w:rPr>
          <w:t>、</w:t>
        </w:r>
      </w:ins>
      <w:r w:rsidRPr="00723306">
        <w:rPr>
          <w:rFonts w:ascii="楷体" w:eastAsia="楷体" w:hAnsi="楷体" w:hint="eastAsia"/>
          <w:sz w:val="28"/>
          <w:szCs w:val="28"/>
        </w:rPr>
        <w:t>他空也好，都只是一种殊胜方便善巧而已，都只是一种作为船、桥的一种方便而已</w:t>
      </w:r>
      <w:ins w:id="505" w:author="apple" w:date="2015-09-03T22:20:00Z">
        <w:r w:rsidR="00B45B50">
          <w:rPr>
            <w:rFonts w:ascii="楷体" w:eastAsia="楷体" w:hAnsi="楷体" w:hint="eastAsia"/>
            <w:sz w:val="28"/>
            <w:szCs w:val="28"/>
          </w:rPr>
          <w:t>。</w:t>
        </w:r>
      </w:ins>
      <w:del w:id="506" w:author="apple" w:date="2015-09-03T22:20:00Z">
        <w:r w:rsidRPr="00723306" w:rsidDel="00B45B50">
          <w:rPr>
            <w:rFonts w:ascii="楷体" w:eastAsia="楷体" w:hAnsi="楷体" w:hint="eastAsia"/>
            <w:sz w:val="28"/>
            <w:szCs w:val="28"/>
          </w:rPr>
          <w:delText>，</w:delText>
        </w:r>
      </w:del>
      <w:r w:rsidRPr="00723306">
        <w:rPr>
          <w:rFonts w:ascii="楷体" w:eastAsia="楷体" w:hAnsi="楷体" w:hint="eastAsia"/>
          <w:sz w:val="28"/>
          <w:szCs w:val="28"/>
        </w:rPr>
        <w:t>就作为修行者来讲</w:t>
      </w:r>
      <w:ins w:id="507" w:author="apple" w:date="2015-09-03T22:20:00Z">
        <w:r w:rsidR="00B45B50">
          <w:rPr>
            <w:rFonts w:ascii="楷体" w:eastAsia="楷体" w:hAnsi="楷体" w:hint="eastAsia"/>
            <w:sz w:val="28"/>
            <w:szCs w:val="28"/>
          </w:rPr>
          <w:t>，</w:t>
        </w:r>
      </w:ins>
      <w:r w:rsidRPr="00723306">
        <w:rPr>
          <w:rFonts w:ascii="楷体" w:eastAsia="楷体" w:hAnsi="楷体" w:hint="eastAsia"/>
          <w:sz w:val="28"/>
          <w:szCs w:val="28"/>
        </w:rPr>
        <w:t>我们不能够把所有的精力放在船、桥上面，应该放在它究竟的实相方面，</w:t>
      </w:r>
      <w:del w:id="508" w:author="apple" w:date="2015-09-03T22:20:00Z">
        <w:r w:rsidRPr="00723306" w:rsidDel="00B45B50">
          <w:rPr>
            <w:rFonts w:ascii="楷体" w:eastAsia="楷体" w:hAnsi="楷体" w:hint="eastAsia"/>
            <w:sz w:val="28"/>
            <w:szCs w:val="28"/>
          </w:rPr>
          <w:delText>？？（33分11秒）</w:delText>
        </w:r>
      </w:del>
      <w:ins w:id="509" w:author="apple" w:date="2015-09-03T22:20:00Z">
        <w:r w:rsidR="00B45B50">
          <w:rPr>
            <w:rFonts w:ascii="楷体" w:eastAsia="楷体" w:hAnsi="楷体" w:hint="eastAsia"/>
            <w:sz w:val="28"/>
            <w:szCs w:val="28"/>
          </w:rPr>
          <w:t>你就</w:t>
        </w:r>
      </w:ins>
      <w:r w:rsidRPr="00723306">
        <w:rPr>
          <w:rFonts w:ascii="楷体" w:eastAsia="楷体" w:hAnsi="楷体" w:hint="eastAsia"/>
          <w:sz w:val="28"/>
          <w:szCs w:val="28"/>
        </w:rPr>
        <w:t>到彼岸，它只是这样一种方便而已，</w:t>
      </w:r>
      <w:del w:id="510" w:author="apple" w:date="2015-09-03T22:20:00Z">
        <w:r w:rsidRPr="00723306" w:rsidDel="00BE1A6C">
          <w:rPr>
            <w:rFonts w:ascii="楷体" w:eastAsia="楷体" w:hAnsi="楷体" w:hint="eastAsia"/>
            <w:sz w:val="28"/>
            <w:szCs w:val="28"/>
          </w:rPr>
          <w:delText>那么你把所有的精力放在诤论就是说我的是自空</w:delText>
        </w:r>
      </w:del>
      <w:ins w:id="511" w:author="apple" w:date="2015-09-03T22:20:00Z">
        <w:r w:rsidR="00BE1A6C" w:rsidRPr="00723306">
          <w:rPr>
            <w:rFonts w:ascii="楷体" w:eastAsia="楷体" w:hAnsi="楷体" w:hint="eastAsia"/>
            <w:sz w:val="28"/>
            <w:szCs w:val="28"/>
          </w:rPr>
          <w:t>那么你把所有的精力放在</w:t>
        </w:r>
        <w:r w:rsidR="00BE1A6C">
          <w:rPr>
            <w:rFonts w:ascii="楷体" w:eastAsia="楷体" w:hAnsi="楷体" w:hint="eastAsia"/>
            <w:sz w:val="28"/>
            <w:szCs w:val="28"/>
          </w:rPr>
          <w:t>争论，</w:t>
        </w:r>
        <w:r w:rsidR="00BE1A6C" w:rsidRPr="00723306">
          <w:rPr>
            <w:rFonts w:ascii="楷体" w:eastAsia="楷体" w:hAnsi="楷体" w:hint="eastAsia"/>
            <w:sz w:val="28"/>
            <w:szCs w:val="28"/>
          </w:rPr>
          <w:t>就是说我的是自空</w:t>
        </w:r>
      </w:ins>
      <w:r w:rsidRPr="00723306">
        <w:rPr>
          <w:rFonts w:ascii="楷体" w:eastAsia="楷体" w:hAnsi="楷体" w:hint="eastAsia"/>
          <w:sz w:val="28"/>
          <w:szCs w:val="28"/>
        </w:rPr>
        <w:t>、你的他空，什么怎么样。。。实际上这个不是主要，当然就是说你要辨别这个宗派的观点</w:t>
      </w:r>
      <w:ins w:id="512" w:author="apple" w:date="2015-09-03T22:20:00Z">
        <w:r w:rsidR="00BE1A6C">
          <w:rPr>
            <w:rFonts w:ascii="楷体" w:eastAsia="楷体" w:hAnsi="楷体" w:hint="eastAsia"/>
            <w:sz w:val="28"/>
            <w:szCs w:val="28"/>
          </w:rPr>
          <w:t>，</w:t>
        </w:r>
      </w:ins>
      <w:r w:rsidRPr="00723306">
        <w:rPr>
          <w:rFonts w:ascii="楷体" w:eastAsia="楷体" w:hAnsi="楷体" w:hint="eastAsia"/>
          <w:sz w:val="28"/>
          <w:szCs w:val="28"/>
        </w:rPr>
        <w:t>你要建立清净的定解</w:t>
      </w:r>
      <w:ins w:id="513" w:author="apple" w:date="2015-09-03T22:20:00Z">
        <w:r w:rsidR="00BE1A6C">
          <w:rPr>
            <w:rFonts w:ascii="楷体" w:eastAsia="楷体" w:hAnsi="楷体" w:hint="eastAsia"/>
            <w:sz w:val="28"/>
            <w:szCs w:val="28"/>
          </w:rPr>
          <w:t>，</w:t>
        </w:r>
      </w:ins>
      <w:r w:rsidRPr="00723306">
        <w:rPr>
          <w:rFonts w:ascii="楷体" w:eastAsia="楷体" w:hAnsi="楷体" w:hint="eastAsia"/>
          <w:sz w:val="28"/>
          <w:szCs w:val="28"/>
        </w:rPr>
        <w:t>你不辨别你不</w:t>
      </w:r>
      <w:ins w:id="514" w:author="apple" w:date="2015-09-03T22:20:00Z">
        <w:r w:rsidR="00BE1A6C">
          <w:rPr>
            <w:rFonts w:ascii="楷体" w:eastAsia="楷体" w:hAnsi="楷体" w:hint="eastAsia"/>
            <w:sz w:val="28"/>
            <w:szCs w:val="28"/>
          </w:rPr>
          <w:t>争</w:t>
        </w:r>
      </w:ins>
      <w:del w:id="515" w:author="apple" w:date="2015-09-03T22:20:00Z">
        <w:r w:rsidRPr="00723306" w:rsidDel="00BE1A6C">
          <w:rPr>
            <w:rFonts w:ascii="楷体" w:eastAsia="楷体" w:hAnsi="楷体" w:hint="eastAsia"/>
            <w:sz w:val="28"/>
            <w:szCs w:val="28"/>
          </w:rPr>
          <w:delText>诤</w:delText>
        </w:r>
      </w:del>
      <w:r w:rsidRPr="00723306">
        <w:rPr>
          <w:rFonts w:ascii="楷体" w:eastAsia="楷体" w:hAnsi="楷体" w:hint="eastAsia"/>
          <w:sz w:val="28"/>
          <w:szCs w:val="28"/>
        </w:rPr>
        <w:t>论也是不行的，但是如果你把所有主要的精力放在上面就不对了，就不对的</w:t>
      </w:r>
      <w:ins w:id="516" w:author="apple" w:date="2015-09-03T22:20:00Z">
        <w:r w:rsidR="00BE1A6C">
          <w:rPr>
            <w:rFonts w:ascii="楷体" w:eastAsia="楷体" w:hAnsi="楷体" w:hint="eastAsia"/>
            <w:sz w:val="28"/>
            <w:szCs w:val="28"/>
          </w:rPr>
          <w:t>。</w:t>
        </w:r>
      </w:ins>
    </w:p>
    <w:p w:rsidR="007329B9" w:rsidRPr="00723306" w:rsidRDefault="007329B9" w:rsidP="00B45B50">
      <w:pPr>
        <w:spacing w:line="360" w:lineRule="auto"/>
        <w:ind w:firstLine="570"/>
        <w:rPr>
          <w:rFonts w:ascii="楷体" w:eastAsia="楷体" w:hAnsi="楷体"/>
          <w:sz w:val="28"/>
          <w:szCs w:val="28"/>
        </w:rPr>
      </w:pPr>
      <w:del w:id="517" w:author="apple" w:date="2015-09-03T22:20:00Z">
        <w:r w:rsidRPr="00723306" w:rsidDel="00BE1A6C">
          <w:rPr>
            <w:rFonts w:ascii="楷体" w:eastAsia="楷体" w:hAnsi="楷体" w:hint="eastAsia"/>
            <w:sz w:val="28"/>
            <w:szCs w:val="28"/>
          </w:rPr>
          <w:delText>，</w:delText>
        </w:r>
      </w:del>
      <w:r w:rsidRPr="00723306">
        <w:rPr>
          <w:rFonts w:ascii="楷体" w:eastAsia="楷体" w:hAnsi="楷体" w:hint="eastAsia"/>
          <w:sz w:val="28"/>
          <w:szCs w:val="28"/>
        </w:rPr>
        <w:t>所以像从这个角度讲的时候呢，这个方面麦彭仁波切实际上从另外一个角度给我们指出来</w:t>
      </w:r>
      <w:ins w:id="518" w:author="apple" w:date="2015-09-03T22:20:00Z">
        <w:r w:rsidR="00BE1A6C">
          <w:rPr>
            <w:rFonts w:ascii="楷体" w:eastAsia="楷体" w:hAnsi="楷体" w:hint="eastAsia"/>
            <w:sz w:val="28"/>
            <w:szCs w:val="28"/>
          </w:rPr>
          <w:t>，</w:t>
        </w:r>
      </w:ins>
      <w:r w:rsidRPr="00723306">
        <w:rPr>
          <w:rFonts w:ascii="楷体" w:eastAsia="楷体" w:hAnsi="楷体" w:hint="eastAsia"/>
          <w:sz w:val="28"/>
          <w:szCs w:val="28"/>
        </w:rPr>
        <w:t>究竟实相而言并非如是成立，并非如是成立这个角度，第一个角度它就是说究竟实相这个不需要了；第二方面就是说从究竟实相而言，这些都只是方便而已，所以说我们就不需要太过于执著。本来我们学自空，学他空都是为了打破执著的，但现在呢在自空</w:t>
      </w:r>
      <w:ins w:id="519" w:author="apple" w:date="2015-09-03T22:21:00Z">
        <w:r w:rsidR="00BE1A6C">
          <w:rPr>
            <w:rFonts w:ascii="楷体" w:eastAsia="楷体" w:hAnsi="楷体" w:hint="eastAsia"/>
            <w:sz w:val="28"/>
            <w:szCs w:val="28"/>
          </w:rPr>
          <w:t>和</w:t>
        </w:r>
      </w:ins>
      <w:r w:rsidRPr="00723306">
        <w:rPr>
          <w:rFonts w:ascii="楷体" w:eastAsia="楷体" w:hAnsi="楷体" w:hint="eastAsia"/>
          <w:sz w:val="28"/>
          <w:szCs w:val="28"/>
        </w:rPr>
        <w:t>他空方面开始产生执著了，这个方面就不是佛菩萨宣讲这个意义的本怀了，已经错误的领会了佛菩萨的意思</w:t>
      </w:r>
      <w:del w:id="520" w:author="apple" w:date="2015-09-03T22:21:00Z">
        <w:r w:rsidRPr="00723306" w:rsidDel="00BE1A6C">
          <w:rPr>
            <w:rFonts w:ascii="楷体" w:eastAsia="楷体" w:hAnsi="楷体" w:hint="eastAsia"/>
            <w:sz w:val="28"/>
            <w:szCs w:val="28"/>
          </w:rPr>
          <w:delText>，</w:delText>
        </w:r>
      </w:del>
      <w:ins w:id="521" w:author="apple" w:date="2015-09-03T22:21:00Z">
        <w:r w:rsidR="00BE1A6C">
          <w:rPr>
            <w:rFonts w:ascii="楷体" w:eastAsia="楷体" w:hAnsi="楷体" w:hint="eastAsia"/>
            <w:sz w:val="28"/>
            <w:szCs w:val="28"/>
          </w:rPr>
          <w:t>。</w:t>
        </w:r>
      </w:ins>
      <w:r w:rsidRPr="00723306">
        <w:rPr>
          <w:rFonts w:ascii="楷体" w:eastAsia="楷体" w:hAnsi="楷体" w:hint="eastAsia"/>
          <w:sz w:val="28"/>
          <w:szCs w:val="28"/>
        </w:rPr>
        <w:t>所以说我们现在要懂得你怎么去使用它，怎么去善巧使用它，而不是在上面去安立一个我这个宗派殊胜</w:t>
      </w:r>
      <w:ins w:id="522" w:author="apple" w:date="2015-09-03T22:21:00Z">
        <w:r w:rsidR="00BE1A6C">
          <w:rPr>
            <w:rFonts w:ascii="楷体" w:eastAsia="楷体" w:hAnsi="楷体" w:hint="eastAsia"/>
            <w:sz w:val="28"/>
            <w:szCs w:val="28"/>
          </w:rPr>
          <w:t>、</w:t>
        </w:r>
      </w:ins>
      <w:r w:rsidRPr="00723306">
        <w:rPr>
          <w:rFonts w:ascii="楷体" w:eastAsia="楷体" w:hAnsi="楷体" w:hint="eastAsia"/>
          <w:sz w:val="28"/>
          <w:szCs w:val="28"/>
        </w:rPr>
        <w:t>你的宗派不殊胜，这方面不是这个究竟含义了。</w:t>
      </w:r>
    </w:p>
    <w:p w:rsidR="007329B9" w:rsidRPr="00BE1A6C" w:rsidRDefault="007329B9" w:rsidP="00723306">
      <w:pPr>
        <w:spacing w:line="360" w:lineRule="auto"/>
        <w:ind w:firstLine="570"/>
        <w:rPr>
          <w:rFonts w:ascii="黑体" w:eastAsia="黑体" w:hAnsi="黑体"/>
          <w:sz w:val="28"/>
          <w:szCs w:val="28"/>
          <w:rPrChange w:id="523" w:author="apple" w:date="2015-09-03T22:21:00Z">
            <w:rPr>
              <w:rFonts w:ascii="楷体" w:eastAsia="楷体" w:hAnsi="楷体"/>
              <w:sz w:val="28"/>
              <w:szCs w:val="28"/>
            </w:rPr>
          </w:rPrChange>
        </w:rPr>
      </w:pPr>
      <w:r w:rsidRPr="00BE1A6C">
        <w:rPr>
          <w:rFonts w:ascii="黑体" w:eastAsia="黑体" w:hAnsi="黑体" w:hint="eastAsia"/>
          <w:sz w:val="28"/>
          <w:szCs w:val="28"/>
          <w:rPrChange w:id="524" w:author="apple" w:date="2015-09-03T22:21:00Z">
            <w:rPr>
              <w:rFonts w:ascii="楷体" w:eastAsia="楷体" w:hAnsi="楷体" w:hint="eastAsia"/>
              <w:sz w:val="28"/>
              <w:szCs w:val="28"/>
            </w:rPr>
          </w:rPrChange>
        </w:rPr>
        <w:t>【比如说，畏惧三有痛苦、喜乐寂灭的这两种心对初学者来说需要生</w:t>
      </w:r>
      <w:r w:rsidRPr="00BE1A6C">
        <w:rPr>
          <w:rFonts w:ascii="黑体" w:eastAsia="黑体" w:hAnsi="黑体" w:hint="eastAsia"/>
          <w:sz w:val="28"/>
          <w:szCs w:val="28"/>
          <w:rPrChange w:id="525" w:author="apple" w:date="2015-09-03T22:21:00Z">
            <w:rPr>
              <w:rFonts w:ascii="楷体" w:eastAsia="楷体" w:hAnsi="楷体" w:hint="eastAsia"/>
              <w:sz w:val="28"/>
              <w:szCs w:val="28"/>
            </w:rPr>
          </w:rPrChange>
        </w:rPr>
        <w:lastRenderedPageBreak/>
        <w:t>起，可是作为诸大菩萨，彻见有寂等性时，惧怕轮回、喜爱涅槃的心念也务必断除。】</w:t>
      </w:r>
    </w:p>
    <w:p w:rsidR="007329B9" w:rsidRPr="00723306" w:rsidRDefault="007329B9"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打比喻讲呢，比如说呢就是说畏惧三有、喜欢涅槃这两种心对初学者来讲需要生起来的，因为凡夫人他对于这样一种三有呢</w:t>
      </w:r>
      <w:ins w:id="526" w:author="apple" w:date="2015-09-03T22:21:00Z">
        <w:r w:rsidR="00BE1A6C">
          <w:rPr>
            <w:rFonts w:ascii="楷体" w:eastAsia="楷体" w:hAnsi="楷体" w:hint="eastAsia"/>
            <w:sz w:val="28"/>
            <w:szCs w:val="28"/>
          </w:rPr>
          <w:t>，</w:t>
        </w:r>
      </w:ins>
      <w:r w:rsidRPr="00723306">
        <w:rPr>
          <w:rFonts w:ascii="楷体" w:eastAsia="楷体" w:hAnsi="楷体" w:hint="eastAsia"/>
          <w:sz w:val="28"/>
          <w:szCs w:val="28"/>
        </w:rPr>
        <w:t>他还没有真正产生一个想要出离的心嘛，所以这个时候呢佛菩萨就告诉我们要修四加行、要修持四厌世心，你要观察轮回的痛苦，你要观察业因果，像这样话你观察完之后呢：哦，你对于三有痛苦啊产生一个畏惧心，对于这样一种喜乐寂灭呢产生</w:t>
      </w:r>
      <w:ins w:id="527" w:author="apple" w:date="2015-09-03T22:22:00Z">
        <w:r w:rsidR="00BE1A6C">
          <w:rPr>
            <w:rFonts w:ascii="楷体" w:eastAsia="楷体" w:hAnsi="楷体" w:hint="eastAsia"/>
            <w:sz w:val="28"/>
            <w:szCs w:val="28"/>
          </w:rPr>
          <w:t>欣喜</w:t>
        </w:r>
      </w:ins>
      <w:del w:id="528" w:author="apple" w:date="2015-09-03T22:22:00Z">
        <w:r w:rsidRPr="00723306" w:rsidDel="00BE1A6C">
          <w:rPr>
            <w:rFonts w:ascii="楷体" w:eastAsia="楷体" w:hAnsi="楷体" w:hint="eastAsia"/>
            <w:sz w:val="28"/>
            <w:szCs w:val="28"/>
          </w:rPr>
          <w:delText>喜庆信</w:delText>
        </w:r>
      </w:del>
      <w:r w:rsidRPr="00723306">
        <w:rPr>
          <w:rFonts w:ascii="楷体" w:eastAsia="楷体" w:hAnsi="楷体" w:hint="eastAsia"/>
          <w:sz w:val="28"/>
          <w:szCs w:val="28"/>
        </w:rPr>
        <w:t>心。所以佛菩萨在讲的时候呢</w:t>
      </w:r>
      <w:ins w:id="529" w:author="apple" w:date="2015-09-03T22:22:00Z">
        <w:r w:rsidR="00BE1A6C">
          <w:rPr>
            <w:rFonts w:ascii="楷体" w:eastAsia="楷体" w:hAnsi="楷体" w:hint="eastAsia"/>
            <w:sz w:val="28"/>
            <w:szCs w:val="28"/>
          </w:rPr>
          <w:t>，</w:t>
        </w:r>
      </w:ins>
      <w:r w:rsidRPr="00723306">
        <w:rPr>
          <w:rFonts w:ascii="楷体" w:eastAsia="楷体" w:hAnsi="楷体" w:hint="eastAsia"/>
          <w:sz w:val="28"/>
          <w:szCs w:val="28"/>
        </w:rPr>
        <w:t>往往是首先给你着重的强调轮回的痛苦，然后再给你强调离开轮回痛苦之后的这个寂灭安乐，让我们有这样一种对比，如果只是给你讲三有痛苦</w:t>
      </w:r>
      <w:ins w:id="530" w:author="apple" w:date="2015-09-03T22:22:00Z">
        <w:r w:rsidR="00BE1A6C">
          <w:rPr>
            <w:rFonts w:ascii="楷体" w:eastAsia="楷体" w:hAnsi="楷体" w:hint="eastAsia"/>
            <w:sz w:val="28"/>
            <w:szCs w:val="28"/>
          </w:rPr>
          <w:t>，</w:t>
        </w:r>
      </w:ins>
      <w:r w:rsidRPr="00723306">
        <w:rPr>
          <w:rFonts w:ascii="楷体" w:eastAsia="楷体" w:hAnsi="楷体" w:hint="eastAsia"/>
          <w:sz w:val="28"/>
          <w:szCs w:val="28"/>
        </w:rPr>
        <w:t>不给你讲一个涅槃道，那我们就一直陷在轮回当中无法自拔了，越观想越痛苦但是你根本没有一条路，但是现在佛菩萨给你说：这个三有是痛苦的，那么离开三有轮回之后有一个安乐</w:t>
      </w:r>
      <w:ins w:id="531" w:author="apple" w:date="2015-09-03T22:23:00Z">
        <w:r w:rsidR="00BE1A6C">
          <w:rPr>
            <w:rFonts w:ascii="楷体" w:eastAsia="楷体" w:hAnsi="楷体" w:hint="eastAsia"/>
            <w:sz w:val="28"/>
            <w:szCs w:val="28"/>
          </w:rPr>
          <w:t>、</w:t>
        </w:r>
      </w:ins>
      <w:r w:rsidRPr="00723306">
        <w:rPr>
          <w:rFonts w:ascii="楷体" w:eastAsia="楷体" w:hAnsi="楷体" w:hint="eastAsia"/>
          <w:sz w:val="28"/>
          <w:szCs w:val="28"/>
        </w:rPr>
        <w:t>有一个寂灭的涅槃，这个时候我们就是一方面就是要畏惧三有轮回，想要出离方面有一个目标，</w:t>
      </w:r>
      <w:ins w:id="532" w:author="apple" w:date="2015-09-03T22:23:00Z">
        <w:r w:rsidR="00871DB7">
          <w:rPr>
            <w:rFonts w:ascii="楷体" w:eastAsia="楷体" w:hAnsi="楷体" w:hint="eastAsia"/>
            <w:sz w:val="28"/>
            <w:szCs w:val="28"/>
          </w:rPr>
          <w:t>所以</w:t>
        </w:r>
      </w:ins>
      <w:r w:rsidRPr="00723306">
        <w:rPr>
          <w:rFonts w:ascii="楷体" w:eastAsia="楷体" w:hAnsi="楷体" w:hint="eastAsia"/>
          <w:sz w:val="28"/>
          <w:szCs w:val="28"/>
        </w:rPr>
        <w:t>这两种心态呢对初学者来讲必须要生起的。但是呢</w:t>
      </w:r>
      <w:ins w:id="533" w:author="apple" w:date="2015-09-03T22:23:00Z">
        <w:r w:rsidR="00871DB7">
          <w:rPr>
            <w:rFonts w:ascii="楷体" w:eastAsia="楷体" w:hAnsi="楷体" w:hint="eastAsia"/>
            <w:sz w:val="28"/>
            <w:szCs w:val="28"/>
          </w:rPr>
          <w:t>，</w:t>
        </w:r>
      </w:ins>
      <w:r w:rsidRPr="00723306">
        <w:rPr>
          <w:rFonts w:ascii="楷体" w:eastAsia="楷体" w:hAnsi="楷体" w:hint="eastAsia"/>
          <w:sz w:val="28"/>
          <w:szCs w:val="28"/>
        </w:rPr>
        <w:t>就是说作为大菩萨</w:t>
      </w:r>
      <w:ins w:id="534" w:author="apple" w:date="2015-09-03T22:23:00Z">
        <w:r w:rsidR="00871DB7">
          <w:rPr>
            <w:rFonts w:ascii="楷体" w:eastAsia="楷体" w:hAnsi="楷体" w:hint="eastAsia"/>
            <w:sz w:val="28"/>
            <w:szCs w:val="28"/>
          </w:rPr>
          <w:t>，</w:t>
        </w:r>
      </w:ins>
      <w:r w:rsidRPr="00723306">
        <w:rPr>
          <w:rFonts w:ascii="楷体" w:eastAsia="楷体" w:hAnsi="楷体" w:hint="eastAsia"/>
          <w:sz w:val="28"/>
          <w:szCs w:val="28"/>
        </w:rPr>
        <w:t>当你修道已经到大菩萨的阶段的时候呢你就彻见了有寂等性，有寂等性，这个有就是三有的意思，寂就是寂灭的意思，就是说已经彻见了轮回和涅槃完全是等性的</w:t>
      </w:r>
      <w:ins w:id="535" w:author="apple" w:date="2015-09-03T22:23:00Z">
        <w:r w:rsidR="00871DB7">
          <w:rPr>
            <w:rFonts w:ascii="楷体" w:eastAsia="楷体" w:hAnsi="楷体" w:hint="eastAsia"/>
            <w:sz w:val="28"/>
            <w:szCs w:val="28"/>
          </w:rPr>
          <w:t>。</w:t>
        </w:r>
      </w:ins>
      <w:del w:id="536" w:author="apple" w:date="2015-09-03T22:23: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这个时候所谓惧怕轮回啊</w:t>
      </w:r>
      <w:ins w:id="537" w:author="apple" w:date="2015-09-03T22:23:00Z">
        <w:r w:rsidR="00871DB7">
          <w:rPr>
            <w:rFonts w:ascii="楷体" w:eastAsia="楷体" w:hAnsi="楷体" w:hint="eastAsia"/>
            <w:sz w:val="28"/>
            <w:szCs w:val="28"/>
          </w:rPr>
          <w:t>，</w:t>
        </w:r>
      </w:ins>
      <w:r w:rsidRPr="00723306">
        <w:rPr>
          <w:rFonts w:ascii="楷体" w:eastAsia="楷体" w:hAnsi="楷体" w:hint="eastAsia"/>
          <w:sz w:val="28"/>
          <w:szCs w:val="28"/>
        </w:rPr>
        <w:t>喜爱涅槃的心念也必须要断除，肯定必能断除的。因为前面就是说畏惧一个喜乐它是把三有和把这个寂灭做成两个地方，一个是可厌离之处</w:t>
      </w:r>
      <w:ins w:id="538" w:author="apple" w:date="2015-09-03T22:23:00Z">
        <w:r w:rsidR="00871DB7">
          <w:rPr>
            <w:rFonts w:ascii="楷体" w:eastAsia="楷体" w:hAnsi="楷体" w:hint="eastAsia"/>
            <w:sz w:val="28"/>
            <w:szCs w:val="28"/>
          </w:rPr>
          <w:t>、</w:t>
        </w:r>
      </w:ins>
      <w:r w:rsidRPr="00723306">
        <w:rPr>
          <w:rFonts w:ascii="楷体" w:eastAsia="楷体" w:hAnsi="楷体" w:hint="eastAsia"/>
          <w:sz w:val="28"/>
          <w:szCs w:val="28"/>
        </w:rPr>
        <w:t>一个是可欣喜之处，那么后面在有寂等性当中的时候呢</w:t>
      </w:r>
      <w:ins w:id="539" w:author="apple" w:date="2015-09-03T22:23:00Z">
        <w:r w:rsidR="00871DB7">
          <w:rPr>
            <w:rFonts w:ascii="楷体" w:eastAsia="楷体" w:hAnsi="楷体" w:hint="eastAsia"/>
            <w:sz w:val="28"/>
            <w:szCs w:val="28"/>
          </w:rPr>
          <w:t>，</w:t>
        </w:r>
      </w:ins>
      <w:r w:rsidRPr="00723306">
        <w:rPr>
          <w:rFonts w:ascii="楷体" w:eastAsia="楷体" w:hAnsi="楷体" w:hint="eastAsia"/>
          <w:sz w:val="28"/>
          <w:szCs w:val="28"/>
        </w:rPr>
        <w:t>三有和涅槃都是平等的，既然是平等的，那么哪里有一个所谓的惧怕、有个喜爱的心念呢？是没有的。所以说最初这个心念它作一个方便，一旦到了某种</w:t>
      </w:r>
      <w:r w:rsidRPr="00723306">
        <w:rPr>
          <w:rFonts w:ascii="楷体" w:eastAsia="楷体" w:hAnsi="楷体" w:hint="eastAsia"/>
          <w:sz w:val="28"/>
          <w:szCs w:val="28"/>
        </w:rPr>
        <w:lastRenderedPageBreak/>
        <w:t>境界的时候这个也需要断除的，这个是作比喻</w:t>
      </w:r>
      <w:ins w:id="540" w:author="apple" w:date="2015-09-03T22:23:00Z">
        <w:r w:rsidR="00871DB7">
          <w:rPr>
            <w:rFonts w:ascii="楷体" w:eastAsia="楷体" w:hAnsi="楷体" w:hint="eastAsia"/>
            <w:sz w:val="28"/>
            <w:szCs w:val="28"/>
          </w:rPr>
          <w:t>。</w:t>
        </w:r>
      </w:ins>
      <w:del w:id="541" w:author="apple" w:date="2015-09-03T22:23: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主要是对前面这个问题作比喻的，就是说不管是侧重有的他空也好、侧重无的自空也好，这个都是一种善巧方便，那么就究竟实相来讲，这个地方所谓的两种自空、他空的安立的方式都是要远离的，不能够牢牢地执著这样一种自空他空不放。</w:t>
      </w:r>
    </w:p>
    <w:p w:rsidR="007329B9" w:rsidRPr="00871DB7" w:rsidRDefault="007329B9" w:rsidP="00723306">
      <w:pPr>
        <w:spacing w:line="360" w:lineRule="auto"/>
        <w:ind w:firstLine="570"/>
        <w:rPr>
          <w:rFonts w:ascii="黑体" w:eastAsia="黑体" w:hAnsi="黑体"/>
          <w:b/>
          <w:sz w:val="28"/>
          <w:szCs w:val="28"/>
          <w:rPrChange w:id="542" w:author="apple" w:date="2015-09-03T22:27:00Z">
            <w:rPr>
              <w:rFonts w:ascii="楷体" w:eastAsia="楷体" w:hAnsi="楷体"/>
              <w:sz w:val="28"/>
              <w:szCs w:val="28"/>
            </w:rPr>
          </w:rPrChange>
        </w:rPr>
      </w:pPr>
      <w:r w:rsidRPr="00871DB7">
        <w:rPr>
          <w:rFonts w:ascii="黑体" w:eastAsia="黑体" w:hAnsi="黑体" w:hint="eastAsia"/>
          <w:b/>
          <w:sz w:val="28"/>
          <w:szCs w:val="28"/>
          <w:rPrChange w:id="543" w:author="apple" w:date="2015-09-03T22:27:00Z">
            <w:rPr>
              <w:rFonts w:ascii="楷体" w:eastAsia="楷体" w:hAnsi="楷体" w:hint="eastAsia"/>
              <w:sz w:val="28"/>
              <w:szCs w:val="28"/>
            </w:rPr>
          </w:rPrChange>
        </w:rPr>
        <w:t>【因此，当分析究竟实相时，具有四法依的行人，修成远离四边戏论本性后，能打破与之相违的一切。】</w:t>
      </w:r>
    </w:p>
    <w:p w:rsidR="007329B9" w:rsidRPr="00723306" w:rsidRDefault="007329B9"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所以说分析究竟实相的时候呢</w:t>
      </w:r>
      <w:ins w:id="544" w:author="apple" w:date="2015-09-03T22:24:00Z">
        <w:r w:rsidR="00871DB7">
          <w:rPr>
            <w:rFonts w:ascii="楷体" w:eastAsia="楷体" w:hAnsi="楷体" w:hint="eastAsia"/>
            <w:sz w:val="28"/>
            <w:szCs w:val="28"/>
          </w:rPr>
          <w:t>，</w:t>
        </w:r>
      </w:ins>
      <w:r w:rsidRPr="00723306">
        <w:rPr>
          <w:rFonts w:ascii="楷体" w:eastAsia="楷体" w:hAnsi="楷体" w:hint="eastAsia"/>
          <w:sz w:val="28"/>
          <w:szCs w:val="28"/>
        </w:rPr>
        <w:t>必须要依靠四法依，那么具有四法依的行人</w:t>
      </w:r>
      <w:ins w:id="545" w:author="apple" w:date="2015-09-03T22:24:00Z">
        <w:r w:rsidR="00871DB7">
          <w:rPr>
            <w:rFonts w:ascii="楷体" w:eastAsia="楷体" w:hAnsi="楷体" w:hint="eastAsia"/>
            <w:sz w:val="28"/>
            <w:szCs w:val="28"/>
          </w:rPr>
          <w:t>，</w:t>
        </w:r>
      </w:ins>
      <w:r w:rsidRPr="00723306">
        <w:rPr>
          <w:rFonts w:ascii="楷体" w:eastAsia="楷体" w:hAnsi="楷体" w:hint="eastAsia"/>
          <w:sz w:val="28"/>
          <w:szCs w:val="28"/>
        </w:rPr>
        <w:t>他最后依靠四法依就能够修成远离四边戏论的本性，那么如果一旦修成了远离四边的等性就能够打破和这样一种离四边本性相违的一切四边戏论，都能打破。所以说四法依它是作为大乘的一种标准来衡量了不了义的标准，的确就是这样的。那么就是说通过四法依呢</w:t>
      </w:r>
      <w:ins w:id="546" w:author="apple" w:date="2015-09-03T22:24:00Z">
        <w:r w:rsidR="00871DB7">
          <w:rPr>
            <w:rFonts w:ascii="楷体" w:eastAsia="楷体" w:hAnsi="楷体" w:hint="eastAsia"/>
            <w:sz w:val="28"/>
            <w:szCs w:val="28"/>
          </w:rPr>
          <w:t>，</w:t>
        </w:r>
      </w:ins>
      <w:r w:rsidRPr="00723306">
        <w:rPr>
          <w:rFonts w:ascii="楷体" w:eastAsia="楷体" w:hAnsi="楷体" w:hint="eastAsia"/>
          <w:sz w:val="28"/>
          <w:szCs w:val="28"/>
        </w:rPr>
        <w:t>它逐渐逐渐地就能够把我们的心引向在究竟的实相当中，所以这个四法依我们在学习《解义慧剑》的时候呢把它的次第已经学习过的，实际上我们再回头来看四法依的时候呢</w:t>
      </w:r>
      <w:ins w:id="547" w:author="apple" w:date="2015-09-03T22:25:00Z">
        <w:r w:rsidR="00871DB7">
          <w:rPr>
            <w:rFonts w:ascii="楷体" w:eastAsia="楷体" w:hAnsi="楷体" w:hint="eastAsia"/>
            <w:sz w:val="28"/>
            <w:szCs w:val="28"/>
          </w:rPr>
          <w:t>，</w:t>
        </w:r>
      </w:ins>
      <w:r w:rsidRPr="00723306">
        <w:rPr>
          <w:rFonts w:ascii="楷体" w:eastAsia="楷体" w:hAnsi="楷体" w:hint="eastAsia"/>
          <w:sz w:val="28"/>
          <w:szCs w:val="28"/>
        </w:rPr>
        <w:t>它纯粹就是一个把一个修行人</w:t>
      </w:r>
      <w:ins w:id="548" w:author="apple" w:date="2015-09-03T22:26:00Z">
        <w:r w:rsidR="00871DB7">
          <w:rPr>
            <w:rFonts w:ascii="楷体" w:eastAsia="楷体" w:hAnsi="楷体" w:hint="eastAsia"/>
            <w:sz w:val="28"/>
            <w:szCs w:val="28"/>
          </w:rPr>
          <w:t>、</w:t>
        </w:r>
      </w:ins>
      <w:r w:rsidRPr="00723306">
        <w:rPr>
          <w:rFonts w:ascii="楷体" w:eastAsia="楷体" w:hAnsi="楷体" w:hint="eastAsia"/>
          <w:sz w:val="28"/>
          <w:szCs w:val="28"/>
        </w:rPr>
        <w:t>把一个大乘修行人从最初的一个凡夫人引导向一个圣者的过程。</w:t>
      </w:r>
    </w:p>
    <w:p w:rsidR="007329B9" w:rsidRPr="00723306" w:rsidRDefault="007329B9"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我们就可以看一下，首先第一个就是依法不依人，依法不依人这个条件如果做到了，我们的心就说是只是依靠法</w:t>
      </w:r>
      <w:ins w:id="549" w:author="apple" w:date="2015-09-03T22:25:00Z">
        <w:r w:rsidR="00871DB7">
          <w:rPr>
            <w:rFonts w:ascii="楷体" w:eastAsia="楷体" w:hAnsi="楷体" w:hint="eastAsia"/>
            <w:sz w:val="28"/>
            <w:szCs w:val="28"/>
          </w:rPr>
          <w:t>、</w:t>
        </w:r>
      </w:ins>
      <w:r w:rsidRPr="00723306">
        <w:rPr>
          <w:rFonts w:ascii="楷体" w:eastAsia="楷体" w:hAnsi="楷体" w:hint="eastAsia"/>
          <w:sz w:val="28"/>
          <w:szCs w:val="28"/>
        </w:rPr>
        <w:t>不依靠人，你的所有的这样精力啊你就放在法上面了，就是说依靠法上面，对于人方面呢</w:t>
      </w:r>
      <w:ins w:id="550" w:author="apple" w:date="2015-09-03T22:25:00Z">
        <w:r w:rsidR="00871DB7">
          <w:rPr>
            <w:rFonts w:ascii="楷体" w:eastAsia="楷体" w:hAnsi="楷体" w:hint="eastAsia"/>
            <w:sz w:val="28"/>
            <w:szCs w:val="28"/>
          </w:rPr>
          <w:t>，</w:t>
        </w:r>
      </w:ins>
      <w:r w:rsidRPr="00723306">
        <w:rPr>
          <w:rFonts w:ascii="楷体" w:eastAsia="楷体" w:hAnsi="楷体" w:hint="eastAsia"/>
          <w:sz w:val="28"/>
          <w:szCs w:val="28"/>
        </w:rPr>
        <w:t>可以是长的好看的、长的不好看的，或者人本身呢他有可能是显现上清净不清净都可以，但是呢就主要是要依靠法，依靠法的话就让我们的心就说是在法上面去依止了。</w:t>
      </w:r>
    </w:p>
    <w:p w:rsidR="00871DB7" w:rsidRDefault="007329B9" w:rsidP="00723306">
      <w:pPr>
        <w:spacing w:line="360" w:lineRule="auto"/>
        <w:ind w:firstLine="570"/>
        <w:rPr>
          <w:ins w:id="551" w:author="apple" w:date="2015-09-03T22:28:00Z"/>
          <w:rFonts w:ascii="楷体" w:eastAsia="楷体" w:hAnsi="楷体" w:hint="eastAsia"/>
          <w:sz w:val="28"/>
          <w:szCs w:val="28"/>
        </w:rPr>
      </w:pPr>
      <w:r w:rsidRPr="00723306">
        <w:rPr>
          <w:rFonts w:ascii="楷体" w:eastAsia="楷体" w:hAnsi="楷体" w:hint="eastAsia"/>
          <w:sz w:val="28"/>
          <w:szCs w:val="28"/>
        </w:rPr>
        <w:t>那么法方面有两种，有义的法和</w:t>
      </w:r>
      <w:ins w:id="552" w:author="apple" w:date="2015-09-03T22:28:00Z">
        <w:r w:rsidR="00871DB7">
          <w:rPr>
            <w:rFonts w:ascii="楷体" w:eastAsia="楷体" w:hAnsi="楷体" w:hint="eastAsia"/>
            <w:sz w:val="28"/>
            <w:szCs w:val="28"/>
          </w:rPr>
          <w:t>句</w:t>
        </w:r>
      </w:ins>
      <w:del w:id="553" w:author="apple" w:date="2015-09-03T22:26:00Z">
        <w:r w:rsidRPr="00723306" w:rsidDel="00871DB7">
          <w:rPr>
            <w:rFonts w:ascii="楷体" w:eastAsia="楷体" w:hAnsi="楷体" w:hint="eastAsia"/>
            <w:sz w:val="28"/>
            <w:szCs w:val="28"/>
          </w:rPr>
          <w:delText>句</w:delText>
        </w:r>
      </w:del>
      <w:r w:rsidRPr="00723306">
        <w:rPr>
          <w:rFonts w:ascii="楷体" w:eastAsia="楷体" w:hAnsi="楷体" w:hint="eastAsia"/>
          <w:sz w:val="28"/>
          <w:szCs w:val="28"/>
        </w:rPr>
        <w:t>的法，那么就说依靠法了，现在我</w:t>
      </w:r>
      <w:r w:rsidRPr="00723306">
        <w:rPr>
          <w:rFonts w:ascii="楷体" w:eastAsia="楷体" w:hAnsi="楷体" w:hint="eastAsia"/>
          <w:sz w:val="28"/>
          <w:szCs w:val="28"/>
        </w:rPr>
        <w:lastRenderedPageBreak/>
        <w:t>们依靠法了，依靠法之后呢你还不行，还要就说标准还要进一步的放高放宽，这个时候就依义不依句，那么这个法有义的法和句的法，那么就是说这个时候呢依靠意义上的法，因为这个句呢毕竟只是点出意义的一种方便，我们依靠词句呢要了解意义，所以第二个就要把重点放在意义上面，依义不依句</w:t>
      </w:r>
      <w:ins w:id="554" w:author="apple" w:date="2015-09-03T22:28:00Z">
        <w:r w:rsidR="00871DB7">
          <w:rPr>
            <w:rFonts w:ascii="楷体" w:eastAsia="楷体" w:hAnsi="楷体" w:hint="eastAsia"/>
            <w:sz w:val="28"/>
            <w:szCs w:val="28"/>
          </w:rPr>
          <w:t>。</w:t>
        </w:r>
      </w:ins>
      <w:del w:id="555" w:author="apple" w:date="2015-09-03T22:28: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这个时候现在我们这样一种智慧就更深了</w:t>
      </w:r>
      <w:ins w:id="556" w:author="apple" w:date="2015-09-03T22:28:00Z">
        <w:r w:rsidR="00871DB7">
          <w:rPr>
            <w:rFonts w:ascii="楷体" w:eastAsia="楷体" w:hAnsi="楷体" w:hint="eastAsia"/>
            <w:sz w:val="28"/>
            <w:szCs w:val="28"/>
          </w:rPr>
          <w:t>。</w:t>
        </w:r>
      </w:ins>
    </w:p>
    <w:p w:rsidR="007329B9" w:rsidRPr="00723306" w:rsidDel="00871DB7" w:rsidRDefault="007329B9" w:rsidP="00723306">
      <w:pPr>
        <w:spacing w:line="360" w:lineRule="auto"/>
        <w:ind w:firstLine="570"/>
        <w:rPr>
          <w:del w:id="557" w:author="apple" w:date="2015-09-03T22:29:00Z"/>
          <w:rFonts w:ascii="楷体" w:eastAsia="楷体" w:hAnsi="楷体"/>
          <w:sz w:val="28"/>
          <w:szCs w:val="28"/>
        </w:rPr>
      </w:pPr>
      <w:del w:id="558" w:author="apple" w:date="2015-09-03T22:28: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第一步就说我们离开了这个依人我们依靠法了，虽然我们</w:t>
      </w:r>
      <w:ins w:id="559" w:author="apple" w:date="2015-09-03T22:28:00Z">
        <w:r w:rsidR="00871DB7">
          <w:rPr>
            <w:rFonts w:ascii="楷体" w:eastAsia="楷体" w:hAnsi="楷体" w:hint="eastAsia"/>
            <w:sz w:val="28"/>
            <w:szCs w:val="28"/>
          </w:rPr>
          <w:t>就</w:t>
        </w:r>
      </w:ins>
      <w:del w:id="560" w:author="apple" w:date="2015-09-03T22:28:00Z">
        <w:r w:rsidRPr="00723306" w:rsidDel="00871DB7">
          <w:rPr>
            <w:rFonts w:ascii="楷体" w:eastAsia="楷体" w:hAnsi="楷体" w:hint="eastAsia"/>
            <w:sz w:val="28"/>
            <w:szCs w:val="28"/>
          </w:rPr>
          <w:delText>已经</w:delText>
        </w:r>
      </w:del>
      <w:r w:rsidRPr="00723306">
        <w:rPr>
          <w:rFonts w:ascii="楷体" w:eastAsia="楷体" w:hAnsi="楷体" w:hint="eastAsia"/>
          <w:sz w:val="28"/>
          <w:szCs w:val="28"/>
        </w:rPr>
        <w:t>开始入道了，我们心开始在法上面去就去着重去修行，第二个呢就法上面呢一个是句一个是义，首先我们要依靠句，但是呢这不是主要的，后面还是要依靠句来了解意义。那么意义呢这个时候我们的心就放在意义上面，心就更细了。</w:t>
      </w:r>
    </w:p>
    <w:p w:rsidR="007329B9" w:rsidRPr="00723306" w:rsidRDefault="007329B9" w:rsidP="00871DB7">
      <w:pPr>
        <w:spacing w:line="360" w:lineRule="auto"/>
        <w:ind w:firstLine="570"/>
        <w:rPr>
          <w:rFonts w:ascii="楷体" w:eastAsia="楷体" w:hAnsi="楷体"/>
          <w:sz w:val="28"/>
          <w:szCs w:val="28"/>
        </w:rPr>
      </w:pPr>
      <w:r w:rsidRPr="00723306">
        <w:rPr>
          <w:rFonts w:ascii="楷体" w:eastAsia="楷体" w:hAnsi="楷体" w:hint="eastAsia"/>
          <w:sz w:val="28"/>
          <w:szCs w:val="28"/>
        </w:rPr>
        <w:t>像这样的话意义它有两种，了义的和不了义的，我们这个时候要依了义不依不了义</w:t>
      </w:r>
      <w:ins w:id="561" w:author="apple" w:date="2015-09-03T22:29:00Z">
        <w:r w:rsidR="00871DB7">
          <w:rPr>
            <w:rFonts w:ascii="楷体" w:eastAsia="楷体" w:hAnsi="楷体" w:hint="eastAsia"/>
            <w:sz w:val="28"/>
            <w:szCs w:val="28"/>
          </w:rPr>
          <w:t>。</w:t>
        </w:r>
      </w:ins>
      <w:del w:id="562" w:author="apple" w:date="2015-09-03T22:29: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不了义的法它只是一种方便，一种方便让我们趣向于了义一种方便</w:t>
      </w:r>
      <w:del w:id="563" w:author="apple" w:date="2015-09-03T22:29:00Z">
        <w:r w:rsidRPr="00723306" w:rsidDel="00871DB7">
          <w:rPr>
            <w:rFonts w:ascii="楷体" w:eastAsia="楷体" w:hAnsi="楷体" w:hint="eastAsia"/>
            <w:sz w:val="28"/>
            <w:szCs w:val="28"/>
          </w:rPr>
          <w:delText>，</w:delText>
        </w:r>
      </w:del>
      <w:ins w:id="564" w:author="apple" w:date="2015-09-03T22:29:00Z">
        <w:r w:rsidR="00871DB7">
          <w:rPr>
            <w:rFonts w:ascii="楷体" w:eastAsia="楷体" w:hAnsi="楷体" w:hint="eastAsia"/>
            <w:sz w:val="28"/>
            <w:szCs w:val="28"/>
          </w:rPr>
          <w:t>。</w:t>
        </w:r>
      </w:ins>
      <w:del w:id="565" w:author="apple" w:date="2015-09-03T22:29:00Z">
        <w:r w:rsidRPr="00723306" w:rsidDel="00871DB7">
          <w:rPr>
            <w:rFonts w:ascii="楷体" w:eastAsia="楷体" w:hAnsi="楷体" w:hint="eastAsia"/>
            <w:sz w:val="28"/>
            <w:szCs w:val="28"/>
          </w:rPr>
          <w:delText>这</w:delText>
        </w:r>
      </w:del>
      <w:r w:rsidRPr="00723306">
        <w:rPr>
          <w:rFonts w:ascii="楷体" w:eastAsia="楷体" w:hAnsi="楷体" w:hint="eastAsia"/>
          <w:sz w:val="28"/>
          <w:szCs w:val="28"/>
        </w:rPr>
        <w:t>个时候如果我们老是在不了义的法上面去打转的话，这个时候对我们的心就说趣向于究竟实相它是种障碍</w:t>
      </w:r>
      <w:ins w:id="566" w:author="apple" w:date="2015-09-03T22:29:00Z">
        <w:r w:rsidR="00871DB7">
          <w:rPr>
            <w:rFonts w:ascii="楷体" w:eastAsia="楷体" w:hAnsi="楷体" w:hint="eastAsia"/>
            <w:sz w:val="28"/>
            <w:szCs w:val="28"/>
          </w:rPr>
          <w:t>。</w:t>
        </w:r>
      </w:ins>
      <w:del w:id="567" w:author="apple" w:date="2015-09-03T22:29: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那么如果在有能力的时候你依靠了义的教法</w:t>
      </w:r>
      <w:ins w:id="568" w:author="apple" w:date="2015-09-03T22:29:00Z">
        <w:r w:rsidR="00871DB7">
          <w:rPr>
            <w:rFonts w:ascii="楷体" w:eastAsia="楷体" w:hAnsi="楷体" w:hint="eastAsia"/>
            <w:sz w:val="28"/>
            <w:szCs w:val="28"/>
          </w:rPr>
          <w:t>。</w:t>
        </w:r>
      </w:ins>
      <w:del w:id="569" w:author="apple" w:date="2015-09-03T22:29: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了义的教法是最直接的给你指出一切万法的本性的</w:t>
      </w:r>
      <w:ins w:id="570" w:author="apple" w:date="2015-09-03T22:29:00Z">
        <w:r w:rsidR="00871DB7">
          <w:rPr>
            <w:rFonts w:ascii="楷体" w:eastAsia="楷体" w:hAnsi="楷体" w:hint="eastAsia"/>
            <w:sz w:val="28"/>
            <w:szCs w:val="28"/>
          </w:rPr>
          <w:t>。</w:t>
        </w:r>
      </w:ins>
      <w:del w:id="571" w:author="apple" w:date="2015-09-03T22:29: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比如说万法空性啊、如来藏啊等等</w:t>
      </w:r>
      <w:ins w:id="572" w:author="apple" w:date="2015-09-03T22:29:00Z">
        <w:r w:rsidR="00871DB7">
          <w:rPr>
            <w:rFonts w:ascii="楷体" w:eastAsia="楷体" w:hAnsi="楷体" w:hint="eastAsia"/>
            <w:sz w:val="28"/>
            <w:szCs w:val="28"/>
          </w:rPr>
          <w:t>。</w:t>
        </w:r>
      </w:ins>
      <w:del w:id="573" w:author="apple" w:date="2015-09-03T22:29: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像这样话就是说你如果了知到万法空性的实相，般若究竟的实相，实际上一步你就跨入这个了义的</w:t>
      </w:r>
      <w:del w:id="574" w:author="apple" w:date="2015-09-03T22:30:00Z">
        <w:r w:rsidRPr="00723306" w:rsidDel="00871DB7">
          <w:rPr>
            <w:rFonts w:ascii="楷体" w:eastAsia="楷体" w:hAnsi="楷体" w:hint="eastAsia"/>
            <w:sz w:val="28"/>
            <w:szCs w:val="28"/>
          </w:rPr>
          <w:delText>这一行</w:delText>
        </w:r>
      </w:del>
      <w:ins w:id="575" w:author="apple" w:date="2015-09-03T22:30:00Z">
        <w:r w:rsidR="00871DB7">
          <w:rPr>
            <w:rFonts w:ascii="楷体" w:eastAsia="楷体" w:hAnsi="楷体" w:hint="eastAsia"/>
            <w:sz w:val="28"/>
            <w:szCs w:val="28"/>
          </w:rPr>
          <w:t>涅槃（39:50）</w:t>
        </w:r>
      </w:ins>
      <w:del w:id="576" w:author="apple" w:date="2015-09-03T22:29:00Z">
        <w:r w:rsidRPr="00723306" w:rsidDel="00871DB7">
          <w:rPr>
            <w:rFonts w:ascii="楷体" w:eastAsia="楷体" w:hAnsi="楷体" w:hint="eastAsia"/>
            <w:sz w:val="28"/>
            <w:szCs w:val="28"/>
          </w:rPr>
          <w:delText>（39分49秒）</w:delText>
        </w:r>
      </w:del>
      <w:r w:rsidRPr="00723306">
        <w:rPr>
          <w:rFonts w:ascii="楷体" w:eastAsia="楷体" w:hAnsi="楷体" w:hint="eastAsia"/>
          <w:sz w:val="28"/>
          <w:szCs w:val="28"/>
        </w:rPr>
        <w:t>当中去了，所以这个要依了义不依不了义。</w:t>
      </w:r>
    </w:p>
    <w:p w:rsidR="007329B9" w:rsidRPr="00723306" w:rsidDel="00871DB7" w:rsidRDefault="007329B9" w:rsidP="00723306">
      <w:pPr>
        <w:spacing w:line="360" w:lineRule="auto"/>
        <w:ind w:firstLine="570"/>
        <w:rPr>
          <w:del w:id="577" w:author="apple" w:date="2015-09-03T22:31:00Z"/>
          <w:rFonts w:ascii="楷体" w:eastAsia="楷体" w:hAnsi="楷体"/>
          <w:sz w:val="28"/>
          <w:szCs w:val="28"/>
        </w:rPr>
      </w:pPr>
      <w:r w:rsidRPr="00723306">
        <w:rPr>
          <w:rFonts w:ascii="楷体" w:eastAsia="楷体" w:hAnsi="楷体" w:hint="eastAsia"/>
          <w:sz w:val="28"/>
          <w:szCs w:val="28"/>
        </w:rPr>
        <w:t>那么第四步呢，我们对于了义已经了知了</w:t>
      </w:r>
      <w:ins w:id="578" w:author="apple" w:date="2015-09-03T22:30:00Z">
        <w:r w:rsidR="00871DB7">
          <w:rPr>
            <w:rFonts w:ascii="楷体" w:eastAsia="楷体" w:hAnsi="楷体" w:hint="eastAsia"/>
            <w:sz w:val="28"/>
            <w:szCs w:val="28"/>
          </w:rPr>
          <w:t>.</w:t>
        </w:r>
      </w:ins>
      <w:del w:id="579" w:author="apple" w:date="2015-09-03T22:30: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对于了义的法已经了知之后怎么办呢？依智不依识，也就是说你对于了义的了知，一种是通过心识来了知的，一个是通过智慧来现证的。</w:t>
      </w:r>
    </w:p>
    <w:p w:rsidR="004F7FC2" w:rsidRPr="00723306" w:rsidDel="00871DB7" w:rsidRDefault="007329B9" w:rsidP="00871DB7">
      <w:pPr>
        <w:spacing w:line="360" w:lineRule="auto"/>
        <w:rPr>
          <w:del w:id="580" w:author="apple" w:date="2015-09-03T22:31:00Z"/>
          <w:rFonts w:ascii="楷体" w:eastAsia="楷体" w:hAnsi="楷体"/>
          <w:sz w:val="28"/>
          <w:szCs w:val="28"/>
        </w:rPr>
        <w:pPrChange w:id="581" w:author="apple" w:date="2015-09-03T22:31:00Z">
          <w:pPr>
            <w:spacing w:line="360" w:lineRule="auto"/>
            <w:ind w:firstLine="570"/>
          </w:pPr>
        </w:pPrChange>
      </w:pPr>
      <w:del w:id="582" w:author="apple" w:date="2015-09-03T22:31:00Z">
        <w:r w:rsidRPr="00723306" w:rsidDel="00871DB7">
          <w:rPr>
            <w:rFonts w:ascii="楷体" w:eastAsia="楷体" w:hAnsi="楷体" w:hint="eastAsia"/>
            <w:sz w:val="28"/>
            <w:szCs w:val="28"/>
          </w:rPr>
          <w:delText>结束时间：40分06秒</w:delText>
        </w:r>
      </w:del>
    </w:p>
    <w:p w:rsidR="00871DB7" w:rsidRDefault="00A37FEA" w:rsidP="00871DB7">
      <w:pPr>
        <w:spacing w:line="360" w:lineRule="auto"/>
        <w:ind w:firstLine="570"/>
        <w:rPr>
          <w:ins w:id="583" w:author="apple" w:date="2015-09-03T22:32:00Z"/>
          <w:rFonts w:ascii="楷体" w:eastAsia="楷体" w:hAnsi="楷体" w:hint="eastAsia"/>
          <w:sz w:val="28"/>
          <w:szCs w:val="28"/>
        </w:rPr>
      </w:pPr>
      <w:del w:id="584" w:author="apple" w:date="2015-09-03T22:31:00Z">
        <w:r w:rsidRPr="00723306" w:rsidDel="00871DB7">
          <w:rPr>
            <w:rFonts w:ascii="楷体" w:eastAsia="楷体" w:hAnsi="楷体" w:hint="eastAsia"/>
            <w:sz w:val="28"/>
            <w:szCs w:val="28"/>
          </w:rPr>
          <w:delText>那么第四步呢，如果我们对于了义已经了知了，对于了义的法已经了知了之后怎么办呢？依智不依识。也就是说你对于了义的了知，一种是通过心识的了知的，一个是通过智慧的现证的，</w:delText>
        </w:r>
      </w:del>
      <w:r w:rsidRPr="00723306">
        <w:rPr>
          <w:rFonts w:ascii="楷体" w:eastAsia="楷体" w:hAnsi="楷体" w:hint="eastAsia"/>
          <w:sz w:val="28"/>
          <w:szCs w:val="28"/>
        </w:rPr>
        <w:t>这个时候怎么办？啊这个时候就给你开出一个条件，最细的一个条件依智不依识</w:t>
      </w:r>
      <w:ins w:id="585" w:author="apple" w:date="2015-09-03T22:31:00Z">
        <w:r w:rsidR="00871DB7">
          <w:rPr>
            <w:rFonts w:ascii="楷体" w:eastAsia="楷体" w:hAnsi="楷体" w:hint="eastAsia"/>
            <w:sz w:val="28"/>
            <w:szCs w:val="28"/>
          </w:rPr>
          <w:t>.</w:t>
        </w:r>
      </w:ins>
      <w:del w:id="586" w:author="apple" w:date="2015-09-03T22:31: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对于这样一种了义的法，不要停留在</w:t>
      </w:r>
      <w:ins w:id="587" w:author="apple" w:date="2015-09-03T22:31:00Z">
        <w:r w:rsidR="00871DB7">
          <w:rPr>
            <w:rFonts w:ascii="楷体" w:eastAsia="楷体" w:hAnsi="楷体" w:hint="eastAsia"/>
            <w:sz w:val="28"/>
            <w:szCs w:val="28"/>
          </w:rPr>
          <w:t>、</w:t>
        </w:r>
      </w:ins>
      <w:r w:rsidRPr="00723306">
        <w:rPr>
          <w:rFonts w:ascii="楷体" w:eastAsia="楷体" w:hAnsi="楷体" w:hint="eastAsia"/>
          <w:sz w:val="28"/>
          <w:szCs w:val="28"/>
        </w:rPr>
        <w:t>老是通过分别识去了知，现在呢就是说我们很多对于这个了</w:t>
      </w:r>
      <w:r w:rsidRPr="00723306">
        <w:rPr>
          <w:rFonts w:ascii="楷体" w:eastAsia="楷体" w:hAnsi="楷体" w:hint="eastAsia"/>
          <w:sz w:val="28"/>
          <w:szCs w:val="28"/>
        </w:rPr>
        <w:lastRenderedPageBreak/>
        <w:t>义的法呢他有一种领会</w:t>
      </w:r>
      <w:ins w:id="588" w:author="apple" w:date="2015-09-03T22:32:00Z">
        <w:r w:rsidR="00871DB7">
          <w:rPr>
            <w:rFonts w:ascii="楷体" w:eastAsia="楷体" w:hAnsi="楷体" w:hint="eastAsia"/>
            <w:sz w:val="28"/>
            <w:szCs w:val="28"/>
          </w:rPr>
          <w:t>。</w:t>
        </w:r>
      </w:ins>
      <w:del w:id="589"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有</w:t>
      </w:r>
      <w:ins w:id="590" w:author="apple" w:date="2015-09-03T22:32:00Z">
        <w:r w:rsidR="00871DB7">
          <w:rPr>
            <w:rFonts w:ascii="楷体" w:eastAsia="楷体" w:hAnsi="楷体" w:hint="eastAsia"/>
            <w:sz w:val="28"/>
            <w:szCs w:val="28"/>
          </w:rPr>
          <w:t>所</w:t>
        </w:r>
      </w:ins>
      <w:del w:id="591" w:author="apple" w:date="2015-09-03T22:32:00Z">
        <w:r w:rsidRPr="00723306" w:rsidDel="00871DB7">
          <w:rPr>
            <w:rFonts w:ascii="楷体" w:eastAsia="楷体" w:hAnsi="楷体" w:hint="eastAsia"/>
            <w:sz w:val="28"/>
            <w:szCs w:val="28"/>
          </w:rPr>
          <w:delText>一种</w:delText>
        </w:r>
      </w:del>
      <w:r w:rsidRPr="00723306">
        <w:rPr>
          <w:rFonts w:ascii="楷体" w:eastAsia="楷体" w:hAnsi="楷体" w:hint="eastAsia"/>
          <w:sz w:val="28"/>
          <w:szCs w:val="28"/>
        </w:rPr>
        <w:t>了知，那么在这个基础上怎么办？啊不是说我现在我的分别念，我第六意识已经了知了了义了，已经足够了，不行，佛陀说不行</w:t>
      </w:r>
      <w:ins w:id="592" w:author="apple" w:date="2015-09-03T22:32:00Z">
        <w:r w:rsidR="00871DB7">
          <w:rPr>
            <w:rFonts w:ascii="楷体" w:eastAsia="楷体" w:hAnsi="楷体" w:hint="eastAsia"/>
            <w:sz w:val="28"/>
            <w:szCs w:val="28"/>
          </w:rPr>
          <w:t>，</w:t>
        </w:r>
      </w:ins>
      <w:r w:rsidRPr="00723306">
        <w:rPr>
          <w:rFonts w:ascii="楷体" w:eastAsia="楷体" w:hAnsi="楷体" w:hint="eastAsia"/>
          <w:sz w:val="28"/>
          <w:szCs w:val="28"/>
        </w:rPr>
        <w:t>要依智不依识，就是说你现在的这个了义</w:t>
      </w:r>
      <w:ins w:id="593" w:author="apple" w:date="2015-09-03T22:32:00Z">
        <w:r w:rsidR="00871DB7">
          <w:rPr>
            <w:rFonts w:ascii="楷体" w:eastAsia="楷体" w:hAnsi="楷体" w:hint="eastAsia"/>
            <w:sz w:val="28"/>
            <w:szCs w:val="28"/>
          </w:rPr>
          <w:t>。</w:t>
        </w:r>
      </w:ins>
      <w:del w:id="594"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你是通过心识去了知的，你心识了知的了义法，总是有偏差的</w:t>
      </w:r>
      <w:ins w:id="595" w:author="apple" w:date="2015-09-03T22:32:00Z">
        <w:r w:rsidR="00871DB7">
          <w:rPr>
            <w:rFonts w:ascii="楷体" w:eastAsia="楷体" w:hAnsi="楷体" w:hint="eastAsia"/>
            <w:sz w:val="28"/>
            <w:szCs w:val="28"/>
          </w:rPr>
          <w:t>。</w:t>
        </w:r>
      </w:ins>
      <w:del w:id="596"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你还是放在世俗当中</w:t>
      </w:r>
      <w:ins w:id="597" w:author="apple" w:date="2015-09-03T22:32:00Z">
        <w:r w:rsidR="00871DB7">
          <w:rPr>
            <w:rFonts w:ascii="楷体" w:eastAsia="楷体" w:hAnsi="楷体" w:hint="eastAsia"/>
            <w:sz w:val="28"/>
            <w:szCs w:val="28"/>
          </w:rPr>
          <w:t>。</w:t>
        </w:r>
      </w:ins>
      <w:del w:id="598"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这个时候就是你要通过智慧来现证</w:t>
      </w:r>
      <w:ins w:id="599" w:author="apple" w:date="2015-09-03T22:32:00Z">
        <w:r w:rsidR="00871DB7">
          <w:rPr>
            <w:rFonts w:ascii="楷体" w:eastAsia="楷体" w:hAnsi="楷体" w:hint="eastAsia"/>
            <w:sz w:val="28"/>
            <w:szCs w:val="28"/>
          </w:rPr>
          <w:t>。</w:t>
        </w:r>
      </w:ins>
      <w:del w:id="600"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啊通过智慧来现证这个了义，通过智慧的现证了义是什么</w:t>
      </w:r>
      <w:ins w:id="601" w:author="apple" w:date="2015-09-03T22:32:00Z">
        <w:r w:rsidR="00871DB7">
          <w:rPr>
            <w:rFonts w:ascii="楷体" w:eastAsia="楷体" w:hAnsi="楷体" w:hint="eastAsia"/>
            <w:sz w:val="28"/>
            <w:szCs w:val="28"/>
          </w:rPr>
          <w:t>。</w:t>
        </w:r>
      </w:ins>
      <w:del w:id="602"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打比喻讲，初地菩萨的境界，初地菩萨的境界他对这个了义的法界，他是通过智慧的现证的，所以说依智不依识</w:t>
      </w:r>
      <w:del w:id="603" w:author="apple" w:date="2015-09-03T22:32:00Z">
        <w:r w:rsidRPr="00723306" w:rsidDel="00871DB7">
          <w:rPr>
            <w:rFonts w:ascii="楷体" w:eastAsia="楷体" w:hAnsi="楷体" w:hint="eastAsia"/>
            <w:sz w:val="28"/>
            <w:szCs w:val="28"/>
          </w:rPr>
          <w:delText>，</w:delText>
        </w:r>
      </w:del>
      <w:ins w:id="604" w:author="apple" w:date="2015-09-03T22:32:00Z">
        <w:r w:rsidR="00871DB7">
          <w:rPr>
            <w:rFonts w:ascii="楷体" w:eastAsia="楷体" w:hAnsi="楷体" w:hint="eastAsia"/>
            <w:sz w:val="28"/>
            <w:szCs w:val="28"/>
          </w:rPr>
          <w:t>。</w:t>
        </w:r>
      </w:ins>
    </w:p>
    <w:p w:rsidR="00A37FEA" w:rsidRPr="00723306" w:rsidDel="00B01244" w:rsidRDefault="00A37FEA" w:rsidP="00871DB7">
      <w:pPr>
        <w:spacing w:line="360" w:lineRule="auto"/>
        <w:ind w:firstLine="570"/>
        <w:rPr>
          <w:del w:id="605" w:author="apple" w:date="2015-09-03T22:34:00Z"/>
          <w:rFonts w:ascii="楷体" w:eastAsia="楷体" w:hAnsi="楷体"/>
          <w:sz w:val="28"/>
          <w:szCs w:val="28"/>
        </w:rPr>
      </w:pPr>
      <w:r w:rsidRPr="00723306">
        <w:rPr>
          <w:rFonts w:ascii="楷体" w:eastAsia="楷体" w:hAnsi="楷体" w:hint="eastAsia"/>
          <w:sz w:val="28"/>
          <w:szCs w:val="28"/>
        </w:rPr>
        <w:t>如果能够到达第四步的时候呢，这个时候已经成圣者了，啊基本上已经成圣者了</w:t>
      </w:r>
      <w:del w:id="606" w:author="apple" w:date="2015-09-03T22:32:00Z">
        <w:r w:rsidRPr="00723306" w:rsidDel="00871DB7">
          <w:rPr>
            <w:rFonts w:ascii="楷体" w:eastAsia="楷体" w:hAnsi="楷体" w:hint="eastAsia"/>
            <w:sz w:val="28"/>
            <w:szCs w:val="28"/>
          </w:rPr>
          <w:delText>，</w:delText>
        </w:r>
      </w:del>
      <w:ins w:id="607" w:author="apple" w:date="2015-09-03T22:32:00Z">
        <w:r w:rsidR="00871DB7">
          <w:rPr>
            <w:rFonts w:ascii="楷体" w:eastAsia="楷体" w:hAnsi="楷体" w:hint="eastAsia"/>
            <w:sz w:val="28"/>
            <w:szCs w:val="28"/>
          </w:rPr>
          <w:t>。</w:t>
        </w:r>
      </w:ins>
      <w:r w:rsidRPr="00723306">
        <w:rPr>
          <w:rFonts w:ascii="楷体" w:eastAsia="楷体" w:hAnsi="楷体" w:hint="eastAsia"/>
          <w:sz w:val="28"/>
          <w:szCs w:val="28"/>
        </w:rPr>
        <w:t>他是依靠智慧就是说显现的了义，而不是通过心识去辨别了义</w:t>
      </w:r>
      <w:ins w:id="608" w:author="apple" w:date="2015-09-03T22:32:00Z">
        <w:r w:rsidR="00871DB7">
          <w:rPr>
            <w:rFonts w:ascii="楷体" w:eastAsia="楷体" w:hAnsi="楷体" w:hint="eastAsia"/>
            <w:sz w:val="28"/>
            <w:szCs w:val="28"/>
          </w:rPr>
          <w:t>。</w:t>
        </w:r>
      </w:ins>
      <w:del w:id="609"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最初的时候是依法不依人、然后是依义不依句、依了义不依不了义、依智不依识，所以说从这个观察的时候呢</w:t>
      </w:r>
      <w:ins w:id="610" w:author="apple" w:date="2015-09-03T22:32:00Z">
        <w:r w:rsidR="00871DB7">
          <w:rPr>
            <w:rFonts w:ascii="楷体" w:eastAsia="楷体" w:hAnsi="楷体" w:hint="eastAsia"/>
            <w:sz w:val="28"/>
            <w:szCs w:val="28"/>
          </w:rPr>
          <w:t>。</w:t>
        </w:r>
      </w:ins>
      <w:del w:id="611" w:author="apple" w:date="2015-09-03T22:32:00Z">
        <w:r w:rsidRPr="00723306" w:rsidDel="00871DB7">
          <w:rPr>
            <w:rFonts w:ascii="楷体" w:eastAsia="楷体" w:hAnsi="楷体" w:hint="eastAsia"/>
            <w:sz w:val="28"/>
            <w:szCs w:val="28"/>
          </w:rPr>
          <w:delText>，</w:delText>
        </w:r>
      </w:del>
      <w:r w:rsidRPr="00723306">
        <w:rPr>
          <w:rFonts w:ascii="楷体" w:eastAsia="楷体" w:hAnsi="楷体" w:hint="eastAsia"/>
          <w:sz w:val="28"/>
          <w:szCs w:val="28"/>
        </w:rPr>
        <w:t>所以麦彭仁波切说：具有四法依的行人，修成远离四边戏论本性，就能打破与之相违的一切。所以说像这样的修法的时候</w:t>
      </w:r>
      <w:ins w:id="612" w:author="apple" w:date="2015-09-03T22:33:00Z">
        <w:r w:rsidR="00B01244">
          <w:rPr>
            <w:rFonts w:ascii="楷体" w:eastAsia="楷体" w:hAnsi="楷体" w:hint="eastAsia"/>
            <w:sz w:val="28"/>
            <w:szCs w:val="28"/>
          </w:rPr>
          <w:t>，</w:t>
        </w:r>
      </w:ins>
      <w:r w:rsidRPr="00723306">
        <w:rPr>
          <w:rFonts w:ascii="楷体" w:eastAsia="楷体" w:hAnsi="楷体" w:hint="eastAsia"/>
          <w:sz w:val="28"/>
          <w:szCs w:val="28"/>
        </w:rPr>
        <w:t>必须要对四法依呢他有一种准确的认知，认知之后呢我们就慢慢慢慢的做，按照四依四不依的标准去做，我们的心就逐渐靠近了义</w:t>
      </w:r>
      <w:ins w:id="613" w:author="apple" w:date="2015-09-03T22:33:00Z">
        <w:r w:rsidR="00B01244">
          <w:rPr>
            <w:rFonts w:ascii="楷体" w:eastAsia="楷体" w:hAnsi="楷体" w:hint="eastAsia"/>
            <w:sz w:val="28"/>
            <w:szCs w:val="28"/>
          </w:rPr>
          <w:t>。</w:t>
        </w:r>
      </w:ins>
      <w:del w:id="614"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然后我们的心打破，就是甩开分别心， 真正的安住在智慧当中，尤其是在第三步到第四步过度的时候呢</w:t>
      </w:r>
      <w:ins w:id="615" w:author="apple" w:date="2015-09-03T22:33:00Z">
        <w:r w:rsidR="00B01244">
          <w:rPr>
            <w:rFonts w:ascii="楷体" w:eastAsia="楷体" w:hAnsi="楷体" w:hint="eastAsia"/>
            <w:sz w:val="28"/>
            <w:szCs w:val="28"/>
          </w:rPr>
          <w:t>。</w:t>
        </w:r>
      </w:ins>
      <w:del w:id="616"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这个时候呢，是一个比较困难的时候，啊比较困难的时候，因为前面他都是属于一种在世俗当中，都是分别念的一种境界</w:t>
      </w:r>
      <w:ins w:id="617" w:author="apple" w:date="2015-09-03T22:33:00Z">
        <w:r w:rsidR="00B01244">
          <w:rPr>
            <w:rFonts w:ascii="楷体" w:eastAsia="楷体" w:hAnsi="楷体" w:hint="eastAsia"/>
            <w:sz w:val="28"/>
            <w:szCs w:val="28"/>
          </w:rPr>
          <w:t>。</w:t>
        </w:r>
      </w:ins>
      <w:del w:id="618"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啊基本上是这样的，那么到第三步到第四步的时候呢，必须要依智不依识了</w:t>
      </w:r>
      <w:ins w:id="619" w:author="apple" w:date="2015-09-03T22:33:00Z">
        <w:r w:rsidR="00B01244">
          <w:rPr>
            <w:rFonts w:ascii="楷体" w:eastAsia="楷体" w:hAnsi="楷体" w:hint="eastAsia"/>
            <w:sz w:val="28"/>
            <w:szCs w:val="28"/>
          </w:rPr>
          <w:t>。</w:t>
        </w:r>
      </w:ins>
      <w:del w:id="620"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啊依智不依识，依智不依识呢</w:t>
      </w:r>
      <w:ins w:id="621" w:author="apple" w:date="2015-09-03T22:33:00Z">
        <w:r w:rsidR="00B01244">
          <w:rPr>
            <w:rFonts w:ascii="楷体" w:eastAsia="楷体" w:hAnsi="楷体" w:hint="eastAsia"/>
            <w:sz w:val="28"/>
            <w:szCs w:val="28"/>
          </w:rPr>
          <w:t>，</w:t>
        </w:r>
      </w:ins>
      <w:r w:rsidRPr="00723306">
        <w:rPr>
          <w:rFonts w:ascii="楷体" w:eastAsia="楷体" w:hAnsi="楷体" w:hint="eastAsia"/>
          <w:sz w:val="28"/>
          <w:szCs w:val="28"/>
        </w:rPr>
        <w:t>你必须要对这样一种相续当中产生这个了义的观点啊，了义的见</w:t>
      </w:r>
      <w:ins w:id="622" w:author="apple" w:date="2015-09-03T22:33:00Z">
        <w:r w:rsidR="00B01244">
          <w:rPr>
            <w:rFonts w:ascii="楷体" w:eastAsia="楷体" w:hAnsi="楷体" w:hint="eastAsia"/>
            <w:sz w:val="28"/>
            <w:szCs w:val="28"/>
          </w:rPr>
          <w:t>。</w:t>
        </w:r>
      </w:ins>
      <w:del w:id="623"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你必须要去实修，现证，这个方面就是需要比较长时间去现证的</w:t>
      </w:r>
      <w:ins w:id="624" w:author="apple" w:date="2015-09-03T22:33:00Z">
        <w:r w:rsidR="00B01244">
          <w:rPr>
            <w:rFonts w:ascii="楷体" w:eastAsia="楷体" w:hAnsi="楷体" w:hint="eastAsia"/>
            <w:sz w:val="28"/>
            <w:szCs w:val="28"/>
          </w:rPr>
          <w:t>。</w:t>
        </w:r>
      </w:ins>
      <w:del w:id="625"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但如果一旦真正的产生了这个第四依的时候呢</w:t>
      </w:r>
      <w:ins w:id="626" w:author="apple" w:date="2015-09-03T22:33:00Z">
        <w:r w:rsidR="00B01244">
          <w:rPr>
            <w:rFonts w:ascii="楷体" w:eastAsia="楷体" w:hAnsi="楷体" w:hint="eastAsia"/>
            <w:sz w:val="28"/>
            <w:szCs w:val="28"/>
          </w:rPr>
          <w:t>。</w:t>
        </w:r>
      </w:ins>
      <w:del w:id="627" w:author="apple" w:date="2015-09-03T22:33: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这个时候呢，智慧当中的了义境界就会显现，啊就是对这</w:t>
      </w:r>
      <w:r w:rsidRPr="00723306">
        <w:rPr>
          <w:rFonts w:ascii="楷体" w:eastAsia="楷体" w:hAnsi="楷体" w:hint="eastAsia"/>
          <w:sz w:val="28"/>
          <w:szCs w:val="28"/>
        </w:rPr>
        <w:lastRenderedPageBreak/>
        <w:t xml:space="preserve">个问题讲的。  </w:t>
      </w:r>
    </w:p>
    <w:p w:rsidR="00B01244" w:rsidRDefault="00A37FEA" w:rsidP="00B01244">
      <w:pPr>
        <w:spacing w:line="360" w:lineRule="auto"/>
        <w:ind w:firstLine="570"/>
        <w:rPr>
          <w:ins w:id="628" w:author="apple" w:date="2015-09-03T22:34:00Z"/>
          <w:rFonts w:ascii="楷体" w:eastAsia="楷体" w:hAnsi="楷体" w:hint="eastAsia"/>
          <w:sz w:val="28"/>
          <w:szCs w:val="28"/>
        </w:rPr>
        <w:pPrChange w:id="629" w:author="apple" w:date="2015-09-03T22:34:00Z">
          <w:pPr>
            <w:spacing w:line="360" w:lineRule="auto"/>
            <w:ind w:firstLine="570"/>
          </w:pPr>
        </w:pPrChange>
      </w:pPr>
      <w:r w:rsidRPr="00723306">
        <w:rPr>
          <w:rFonts w:ascii="楷体" w:eastAsia="楷体" w:hAnsi="楷体" w:hint="eastAsia"/>
          <w:sz w:val="28"/>
          <w:szCs w:val="28"/>
        </w:rPr>
        <w:t>那么，下面对于这样一种问题再进一步作分析，</w:t>
      </w:r>
    </w:p>
    <w:p w:rsidR="00B01244" w:rsidRPr="00AD7593" w:rsidRDefault="00B01244" w:rsidP="00723306">
      <w:pPr>
        <w:spacing w:line="360" w:lineRule="auto"/>
        <w:ind w:firstLine="570"/>
        <w:rPr>
          <w:ins w:id="630" w:author="apple" w:date="2015-09-03T22:34:00Z"/>
          <w:rFonts w:ascii="黑体" w:eastAsia="黑体" w:hAnsi="黑体" w:hint="eastAsia"/>
          <w:b/>
          <w:sz w:val="28"/>
          <w:szCs w:val="28"/>
          <w:rPrChange w:id="631" w:author="apple" w:date="2015-09-03T23:01:00Z">
            <w:rPr>
              <w:ins w:id="632" w:author="apple" w:date="2015-09-03T22:34:00Z"/>
              <w:rFonts w:ascii="楷体" w:eastAsia="楷体" w:hAnsi="楷体" w:hint="eastAsia"/>
              <w:sz w:val="28"/>
              <w:szCs w:val="28"/>
            </w:rPr>
          </w:rPrChange>
        </w:rPr>
      </w:pPr>
      <w:ins w:id="633" w:author="apple" w:date="2015-09-03T22:34:00Z">
        <w:r w:rsidRPr="00AD7593">
          <w:rPr>
            <w:rFonts w:ascii="黑体" w:eastAsia="黑体" w:hAnsi="黑体" w:hint="eastAsia"/>
            <w:b/>
            <w:sz w:val="28"/>
            <w:szCs w:val="28"/>
            <w:rPrChange w:id="634" w:author="apple" w:date="2015-09-03T23:01:00Z">
              <w:rPr>
                <w:rFonts w:ascii="楷体" w:eastAsia="楷体" w:hAnsi="楷体" w:hint="eastAsia"/>
                <w:sz w:val="28"/>
                <w:szCs w:val="28"/>
              </w:rPr>
            </w:rPrChange>
          </w:rPr>
          <w:t>【</w:t>
        </w:r>
        <w:r w:rsidRPr="00AD7593">
          <w:rPr>
            <w:rFonts w:ascii="黑体" w:eastAsia="黑体" w:hAnsi="黑体" w:hint="eastAsia"/>
            <w:b/>
            <w:color w:val="000000"/>
            <w:sz w:val="28"/>
            <w:szCs w:val="28"/>
            <w:rPrChange w:id="635" w:author="apple" w:date="2015-09-03T23:01:00Z">
              <w:rPr>
                <w:rFonts w:ascii="华文楷体" w:eastAsia="华文楷体" w:hAnsi="华文楷体" w:hint="eastAsia"/>
                <w:color w:val="000000"/>
                <w:sz w:val="28"/>
                <w:szCs w:val="28"/>
              </w:rPr>
            </w:rPrChange>
          </w:rPr>
          <w:t>也有个别大德内心已达到究竟远离四边戏论的境界,但鉴于某种必要显现上却着重于有无的单方。</w:t>
        </w:r>
        <w:r w:rsidRPr="00AD7593">
          <w:rPr>
            <w:rFonts w:ascii="黑体" w:eastAsia="黑体" w:hAnsi="黑体" w:hint="eastAsia"/>
            <w:b/>
            <w:sz w:val="28"/>
            <w:szCs w:val="28"/>
            <w:rPrChange w:id="636" w:author="apple" w:date="2015-09-03T23:01:00Z">
              <w:rPr>
                <w:rFonts w:ascii="楷体" w:eastAsia="楷体" w:hAnsi="楷体" w:hint="eastAsia"/>
                <w:sz w:val="28"/>
                <w:szCs w:val="28"/>
              </w:rPr>
            </w:rPrChange>
          </w:rPr>
          <w:t>】</w:t>
        </w:r>
      </w:ins>
    </w:p>
    <w:p w:rsidR="00A37FEA" w:rsidRPr="00723306" w:rsidRDefault="00A37FEA" w:rsidP="00B01244">
      <w:pPr>
        <w:spacing w:line="360" w:lineRule="auto"/>
        <w:ind w:firstLineChars="200" w:firstLine="560"/>
        <w:rPr>
          <w:rFonts w:ascii="楷体" w:eastAsia="楷体" w:hAnsi="楷体"/>
          <w:sz w:val="28"/>
          <w:szCs w:val="28"/>
        </w:rPr>
        <w:pPrChange w:id="637" w:author="apple" w:date="2015-09-03T22:34:00Z">
          <w:pPr>
            <w:spacing w:line="360" w:lineRule="auto"/>
            <w:ind w:firstLine="570"/>
          </w:pPr>
        </w:pPrChange>
      </w:pPr>
      <w:del w:id="638" w:author="apple" w:date="2015-09-03T22:34:00Z">
        <w:r w:rsidRPr="00723306" w:rsidDel="00B01244">
          <w:rPr>
            <w:rFonts w:ascii="楷体" w:eastAsia="楷体" w:hAnsi="楷体" w:hint="eastAsia"/>
            <w:sz w:val="28"/>
            <w:szCs w:val="28"/>
          </w:rPr>
          <w:delText>也有个别大德内心已达到究竟远离四边戏论的境界，但鉴于某种必要显现上却着重于有无的单方。</w:delText>
        </w:r>
      </w:del>
      <w:r w:rsidRPr="00723306">
        <w:rPr>
          <w:rFonts w:ascii="楷体" w:eastAsia="楷体" w:hAnsi="楷体" w:hint="eastAsia"/>
          <w:sz w:val="28"/>
          <w:szCs w:val="28"/>
        </w:rPr>
        <w:t>这是一种情况，有些大德 内心当中已经</w:t>
      </w:r>
      <w:ins w:id="639" w:author="apple" w:date="2015-09-03T22:35:00Z">
        <w:r w:rsidR="00B01244">
          <w:rPr>
            <w:rFonts w:ascii="楷体" w:eastAsia="楷体" w:hAnsi="楷体" w:hint="eastAsia"/>
            <w:sz w:val="28"/>
            <w:szCs w:val="28"/>
          </w:rPr>
          <w:t>彻</w:t>
        </w:r>
      </w:ins>
      <w:del w:id="640" w:author="apple" w:date="2015-09-03T22:35:00Z">
        <w:r w:rsidRPr="00723306" w:rsidDel="00B01244">
          <w:rPr>
            <w:rFonts w:ascii="楷体" w:eastAsia="楷体" w:hAnsi="楷体" w:hint="eastAsia"/>
            <w:sz w:val="28"/>
            <w:szCs w:val="28"/>
          </w:rPr>
          <w:delText>测</w:delText>
        </w:r>
      </w:del>
      <w:r w:rsidRPr="00723306">
        <w:rPr>
          <w:rFonts w:ascii="楷体" w:eastAsia="楷体" w:hAnsi="楷体" w:hint="eastAsia"/>
          <w:sz w:val="28"/>
          <w:szCs w:val="28"/>
        </w:rPr>
        <w:t>证了远离四边戏论的境界了，但是鉴于这个所化等等有某种必要，显现上面就着重于有无的单方，他的显现上面有些侧重于有，有些呢是侧重于无，侧重于有的</w:t>
      </w:r>
      <w:ins w:id="641" w:author="apple" w:date="2015-09-03T22:35:00Z">
        <w:r w:rsidR="00B01244">
          <w:rPr>
            <w:rFonts w:ascii="楷体" w:eastAsia="楷体" w:hAnsi="楷体" w:hint="eastAsia"/>
            <w:sz w:val="28"/>
            <w:szCs w:val="28"/>
          </w:rPr>
          <w:t>，</w:t>
        </w:r>
      </w:ins>
      <w:r w:rsidRPr="00723306">
        <w:rPr>
          <w:rFonts w:ascii="楷体" w:eastAsia="楷体" w:hAnsi="楷体" w:hint="eastAsia"/>
          <w:sz w:val="28"/>
          <w:szCs w:val="28"/>
        </w:rPr>
        <w:t>就像觉囊派的一些他空的论师，他就侧重于讲如来藏的恒常啊等等，讲多了一般众生如果不知道讲多了之后呢，就会产生一种错觉，就觉得哦就是说一切如来藏是恒常的，就慢慢慢慢就和分别心的恒常就开始相应了，这是不对的，那么有的时候呢大德是侧重于啊就是说侧重于单</w:t>
      </w:r>
      <w:ins w:id="642" w:author="apple" w:date="2015-09-03T22:35:00Z">
        <w:r w:rsidR="00B01244">
          <w:rPr>
            <w:rFonts w:ascii="楷体" w:eastAsia="楷体" w:hAnsi="楷体" w:hint="eastAsia"/>
            <w:sz w:val="28"/>
            <w:szCs w:val="28"/>
          </w:rPr>
          <w:t>。</w:t>
        </w:r>
      </w:ins>
      <w:del w:id="643" w:author="apple" w:date="2015-09-03T22:35: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无的单方，侧重于讲单空，侧重于讲自空</w:t>
      </w:r>
      <w:ins w:id="644" w:author="apple" w:date="2015-09-03T22:35:00Z">
        <w:r w:rsidR="00B01244">
          <w:rPr>
            <w:rFonts w:ascii="楷体" w:eastAsia="楷体" w:hAnsi="楷体" w:hint="eastAsia"/>
            <w:sz w:val="28"/>
            <w:szCs w:val="28"/>
          </w:rPr>
          <w:t>。</w:t>
        </w:r>
      </w:ins>
      <w:del w:id="645" w:author="apple" w:date="2015-09-03T22:35:00Z">
        <w:r w:rsidRPr="00723306" w:rsidDel="00B01244">
          <w:rPr>
            <w:rFonts w:ascii="楷体" w:eastAsia="楷体" w:hAnsi="楷体" w:hint="eastAsia"/>
            <w:sz w:val="28"/>
            <w:szCs w:val="28"/>
          </w:rPr>
          <w:delText>，</w:delText>
        </w:r>
      </w:del>
      <w:ins w:id="646" w:author="apple" w:date="2015-09-03T22:36:00Z">
        <w:r w:rsidR="00B01244">
          <w:rPr>
            <w:rFonts w:ascii="楷体" w:eastAsia="楷体" w:hAnsi="楷体" w:hint="eastAsia"/>
            <w:sz w:val="28"/>
            <w:szCs w:val="28"/>
          </w:rPr>
          <w:t>好像</w:t>
        </w:r>
      </w:ins>
      <w:del w:id="647" w:author="apple" w:date="2015-09-03T22:36:00Z">
        <w:r w:rsidRPr="00723306" w:rsidDel="00B01244">
          <w:rPr>
            <w:rFonts w:ascii="楷体" w:eastAsia="楷体" w:hAnsi="楷体" w:hint="eastAsia"/>
            <w:sz w:val="28"/>
            <w:szCs w:val="28"/>
          </w:rPr>
          <w:delText>啊也</w:delText>
        </w:r>
      </w:del>
      <w:r w:rsidRPr="00723306">
        <w:rPr>
          <w:rFonts w:ascii="楷体" w:eastAsia="楷体" w:hAnsi="楷体" w:hint="eastAsia"/>
          <w:sz w:val="28"/>
          <w:szCs w:val="28"/>
        </w:rPr>
        <w:t>就不提这些显现，不提这些如来藏，像这样的话就是讲，讲多了之后呢，一般的人如果不理解他的意趣 ，就觉得这个法界，究竟的法界就是一个空</w:t>
      </w:r>
      <w:ins w:id="648" w:author="apple" w:date="2015-09-03T22:36:00Z">
        <w:r w:rsidR="00B01244">
          <w:rPr>
            <w:rFonts w:ascii="楷体" w:eastAsia="楷体" w:hAnsi="楷体" w:hint="eastAsia"/>
            <w:sz w:val="28"/>
            <w:szCs w:val="28"/>
          </w:rPr>
          <w:t>。</w:t>
        </w:r>
      </w:ins>
      <w:del w:id="649" w:author="apple" w:date="2015-09-03T22:36: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不可能有，不可能有如来藏光明哦等等</w:t>
      </w:r>
      <w:ins w:id="650" w:author="apple" w:date="2015-09-03T22:36:00Z">
        <w:r w:rsidR="00B01244">
          <w:rPr>
            <w:rFonts w:ascii="楷体" w:eastAsia="楷体" w:hAnsi="楷体" w:hint="eastAsia"/>
            <w:sz w:val="28"/>
            <w:szCs w:val="28"/>
          </w:rPr>
          <w:t>。</w:t>
        </w:r>
      </w:ins>
      <w:del w:id="651" w:author="apple" w:date="2015-09-03T22:36: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像这样话就是说是鉴于某种必要，他有的时候这个必要是阶段性的必要</w:t>
      </w:r>
      <w:ins w:id="652" w:author="apple" w:date="2015-09-03T22:36:00Z">
        <w:r w:rsidR="00B01244">
          <w:rPr>
            <w:rFonts w:ascii="楷体" w:eastAsia="楷体" w:hAnsi="楷体" w:hint="eastAsia"/>
            <w:sz w:val="28"/>
            <w:szCs w:val="28"/>
          </w:rPr>
          <w:t>。</w:t>
        </w:r>
      </w:ins>
      <w:del w:id="653" w:author="apple" w:date="2015-09-03T22:36: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他在这个阶段必须这样讲，啊如果这个阶段他不这样讲的话，啊就是说其他的众生无法了知，啊无法了知</w:t>
      </w:r>
      <w:ins w:id="654" w:author="apple" w:date="2015-09-03T22:36:00Z">
        <w:r w:rsidR="00B01244">
          <w:rPr>
            <w:rFonts w:ascii="楷体" w:eastAsia="楷体" w:hAnsi="楷体" w:hint="eastAsia"/>
            <w:sz w:val="28"/>
            <w:szCs w:val="28"/>
          </w:rPr>
          <w:t>。</w:t>
        </w:r>
      </w:ins>
      <w:del w:id="655" w:author="apple" w:date="2015-09-03T22:36: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或者有的时候是从整个环境来讲，啊这个环境呢，这个环境当中这个很多人呢，没办法理解，没办法理解他只有去讲就行了，所以说就是说侧重于有无</w:t>
      </w:r>
      <w:ins w:id="656" w:author="apple" w:date="2015-09-03T22:36:00Z">
        <w:r w:rsidR="00B01244">
          <w:rPr>
            <w:rFonts w:ascii="楷体" w:eastAsia="楷体" w:hAnsi="楷体" w:hint="eastAsia"/>
            <w:sz w:val="28"/>
            <w:szCs w:val="28"/>
          </w:rPr>
          <w:t>的</w:t>
        </w:r>
      </w:ins>
      <w:r w:rsidRPr="00723306">
        <w:rPr>
          <w:rFonts w:ascii="楷体" w:eastAsia="楷体" w:hAnsi="楷体" w:hint="eastAsia"/>
          <w:sz w:val="28"/>
          <w:szCs w:val="28"/>
        </w:rPr>
        <w:t>单方</w:t>
      </w:r>
      <w:ins w:id="657" w:author="apple" w:date="2015-09-03T22:36:00Z">
        <w:r w:rsidR="00B01244">
          <w:rPr>
            <w:rFonts w:ascii="楷体" w:eastAsia="楷体" w:hAnsi="楷体" w:hint="eastAsia"/>
            <w:sz w:val="28"/>
            <w:szCs w:val="28"/>
          </w:rPr>
          <w:t>。</w:t>
        </w:r>
      </w:ins>
      <w:del w:id="658" w:author="apple" w:date="2015-09-03T22:36: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这个方面是内心当中证悟，但是讲的时候必须这样讲的，</w:t>
      </w:r>
    </w:p>
    <w:p w:rsidR="00B01244" w:rsidRPr="00AD7593" w:rsidRDefault="00B01244" w:rsidP="00723306">
      <w:pPr>
        <w:spacing w:line="360" w:lineRule="auto"/>
        <w:ind w:firstLine="570"/>
        <w:rPr>
          <w:ins w:id="659" w:author="apple" w:date="2015-09-03T22:36:00Z"/>
          <w:rFonts w:ascii="黑体" w:eastAsia="黑体" w:hAnsi="黑体" w:hint="eastAsia"/>
          <w:b/>
          <w:sz w:val="28"/>
          <w:szCs w:val="28"/>
          <w:rPrChange w:id="660" w:author="apple" w:date="2015-09-03T23:01:00Z">
            <w:rPr>
              <w:ins w:id="661" w:author="apple" w:date="2015-09-03T22:36:00Z"/>
              <w:rFonts w:ascii="楷体" w:eastAsia="楷体" w:hAnsi="楷体" w:hint="eastAsia"/>
              <w:sz w:val="28"/>
              <w:szCs w:val="28"/>
            </w:rPr>
          </w:rPrChange>
        </w:rPr>
      </w:pPr>
      <w:ins w:id="662" w:author="apple" w:date="2015-09-03T22:37:00Z">
        <w:r w:rsidRPr="00AD7593">
          <w:rPr>
            <w:rFonts w:ascii="黑体" w:eastAsia="黑体" w:hAnsi="黑体" w:hint="eastAsia"/>
            <w:b/>
            <w:sz w:val="28"/>
            <w:szCs w:val="28"/>
            <w:rPrChange w:id="663" w:author="apple" w:date="2015-09-03T23:01:00Z">
              <w:rPr>
                <w:rFonts w:ascii="楷体" w:eastAsia="楷体" w:hAnsi="楷体" w:hint="eastAsia"/>
                <w:sz w:val="28"/>
                <w:szCs w:val="28"/>
              </w:rPr>
            </w:rPrChange>
          </w:rPr>
          <w:t>【</w:t>
        </w:r>
        <w:r w:rsidRPr="00AD7593">
          <w:rPr>
            <w:rFonts w:ascii="黑体" w:eastAsia="黑体" w:hAnsi="黑体" w:hint="eastAsia"/>
            <w:b/>
            <w:color w:val="000000"/>
            <w:sz w:val="28"/>
            <w:szCs w:val="28"/>
            <w:rPrChange w:id="664" w:author="apple" w:date="2015-09-03T23:01:00Z">
              <w:rPr>
                <w:rFonts w:ascii="华文楷体" w:eastAsia="华文楷体" w:hAnsi="华文楷体" w:hint="eastAsia"/>
                <w:color w:val="000000"/>
                <w:sz w:val="28"/>
                <w:szCs w:val="28"/>
              </w:rPr>
            </w:rPrChange>
          </w:rPr>
          <w:t>另有一些远离四依之人,将偏执一方之道误认为是究竟实相,无有丝毫入定境界,只是耽著词句的破立戏论,如此定会招来经中所说的喜欢言谈的诸多过患,甚至舍弃正法,诽谤自方他方所敬仰的大德,造下弥天大</w:t>
        </w:r>
        <w:r w:rsidRPr="00AD7593">
          <w:rPr>
            <w:rFonts w:ascii="黑体" w:eastAsia="黑体" w:hAnsi="黑体" w:hint="eastAsia"/>
            <w:b/>
            <w:color w:val="000000"/>
            <w:sz w:val="28"/>
            <w:szCs w:val="28"/>
            <w:rPrChange w:id="665" w:author="apple" w:date="2015-09-03T23:01:00Z">
              <w:rPr>
                <w:rFonts w:ascii="华文楷体" w:eastAsia="华文楷体" w:hAnsi="华文楷体" w:hint="eastAsia"/>
                <w:color w:val="000000"/>
                <w:sz w:val="28"/>
                <w:szCs w:val="28"/>
              </w:rPr>
            </w:rPrChange>
          </w:rPr>
          <w:lastRenderedPageBreak/>
          <w:t>罪。</w:t>
        </w:r>
        <w:r w:rsidRPr="00AD7593">
          <w:rPr>
            <w:rFonts w:ascii="黑体" w:eastAsia="黑体" w:hAnsi="黑体" w:hint="eastAsia"/>
            <w:b/>
            <w:sz w:val="28"/>
            <w:szCs w:val="28"/>
            <w:rPrChange w:id="666" w:author="apple" w:date="2015-09-03T23:01:00Z">
              <w:rPr>
                <w:rFonts w:ascii="楷体" w:eastAsia="楷体" w:hAnsi="楷体" w:hint="eastAsia"/>
                <w:sz w:val="28"/>
                <w:szCs w:val="28"/>
              </w:rPr>
            </w:rPrChange>
          </w:rPr>
          <w:t>】</w:t>
        </w:r>
      </w:ins>
    </w:p>
    <w:p w:rsidR="00B01244" w:rsidRDefault="00A37FEA" w:rsidP="00B01244">
      <w:pPr>
        <w:spacing w:line="360" w:lineRule="auto"/>
        <w:ind w:firstLine="570"/>
        <w:rPr>
          <w:ins w:id="667" w:author="apple" w:date="2015-09-03T22:41:00Z"/>
          <w:rFonts w:ascii="楷体" w:eastAsia="楷体" w:hAnsi="楷体" w:hint="eastAsia"/>
          <w:sz w:val="28"/>
          <w:szCs w:val="28"/>
        </w:rPr>
      </w:pPr>
      <w:del w:id="668" w:author="apple" w:date="2015-09-03T22:37:00Z">
        <w:r w:rsidRPr="00723306" w:rsidDel="00B01244">
          <w:rPr>
            <w:rFonts w:ascii="楷体" w:eastAsia="楷体" w:hAnsi="楷体" w:hint="eastAsia"/>
            <w:sz w:val="28"/>
            <w:szCs w:val="28"/>
          </w:rPr>
          <w:delText>另有一些远离四依之人，将偏执一方之道误认为是究竟实相，无有丝毫入定境界，只是耽著词句的破立戏论，如此定会招来经中所说的喜欢言谈的诸多过患，甚至舍弃正法，诽谤自方他方所敬仰的大德，造下弥天大罪。</w:delText>
        </w:r>
      </w:del>
      <w:r w:rsidRPr="00723306">
        <w:rPr>
          <w:rFonts w:ascii="楷体" w:eastAsia="楷体" w:hAnsi="楷体" w:hint="eastAsia"/>
          <w:sz w:val="28"/>
          <w:szCs w:val="28"/>
        </w:rPr>
        <w:t>另外一些人呢是远离四依，远离四依前面我们讲到了，依法不依人，他颠倒过来了，依人不依法、依句不依义、依不了义不依了义、然后是依识不依智，那么如果是这样的话，我们远离了四依了，远离四依呢</w:t>
      </w:r>
      <w:ins w:id="669" w:author="apple" w:date="2015-09-03T22:37:00Z">
        <w:r w:rsidR="00B01244">
          <w:rPr>
            <w:rFonts w:ascii="楷体" w:eastAsia="楷体" w:hAnsi="楷体" w:hint="eastAsia"/>
            <w:sz w:val="28"/>
            <w:szCs w:val="28"/>
          </w:rPr>
          <w:t>，</w:t>
        </w:r>
      </w:ins>
      <w:r w:rsidRPr="00723306">
        <w:rPr>
          <w:rFonts w:ascii="楷体" w:eastAsia="楷体" w:hAnsi="楷体" w:hint="eastAsia"/>
          <w:sz w:val="28"/>
          <w:szCs w:val="28"/>
        </w:rPr>
        <w:t>就偏执一方之道，把偏执一方就误认为是究竟实相</w:t>
      </w:r>
      <w:del w:id="670" w:author="apple" w:date="2015-09-03T22:37:00Z">
        <w:r w:rsidRPr="00723306" w:rsidDel="00B01244">
          <w:rPr>
            <w:rFonts w:ascii="楷体" w:eastAsia="楷体" w:hAnsi="楷体" w:hint="eastAsia"/>
            <w:sz w:val="28"/>
            <w:szCs w:val="28"/>
          </w:rPr>
          <w:delText xml:space="preserve">， </w:delText>
        </w:r>
      </w:del>
      <w:ins w:id="671" w:author="apple" w:date="2015-09-03T22:37:00Z">
        <w:r w:rsidR="00B01244">
          <w:rPr>
            <w:rFonts w:ascii="楷体" w:eastAsia="楷体" w:hAnsi="楷体" w:hint="eastAsia"/>
            <w:sz w:val="28"/>
            <w:szCs w:val="28"/>
          </w:rPr>
          <w:t>。</w:t>
        </w:r>
      </w:ins>
      <w:r w:rsidRPr="00723306">
        <w:rPr>
          <w:rFonts w:ascii="楷体" w:eastAsia="楷体" w:hAnsi="楷体" w:hint="eastAsia"/>
          <w:sz w:val="28"/>
          <w:szCs w:val="28"/>
        </w:rPr>
        <w:t>比如说，就是说远离了四依，他就是说哦我的自空的观点，我是他空观点，像这样的话，就偏执了一方方面了</w:t>
      </w:r>
      <w:del w:id="672" w:author="apple" w:date="2015-09-03T22:37:00Z">
        <w:r w:rsidRPr="00723306" w:rsidDel="00B01244">
          <w:rPr>
            <w:rFonts w:ascii="楷体" w:eastAsia="楷体" w:hAnsi="楷体" w:hint="eastAsia"/>
            <w:sz w:val="28"/>
            <w:szCs w:val="28"/>
          </w:rPr>
          <w:delText>，</w:delText>
        </w:r>
      </w:del>
      <w:ins w:id="673" w:author="apple" w:date="2015-09-03T22:37:00Z">
        <w:r w:rsidR="00B01244">
          <w:rPr>
            <w:rFonts w:ascii="楷体" w:eastAsia="楷体" w:hAnsi="楷体" w:hint="eastAsia"/>
            <w:sz w:val="28"/>
            <w:szCs w:val="28"/>
          </w:rPr>
          <w:t>。</w:t>
        </w:r>
      </w:ins>
      <w:r w:rsidRPr="00723306">
        <w:rPr>
          <w:rFonts w:ascii="楷体" w:eastAsia="楷体" w:hAnsi="楷体" w:hint="eastAsia"/>
          <w:sz w:val="28"/>
          <w:szCs w:val="28"/>
        </w:rPr>
        <w:t>偏执了有和无，他就把这个有和无就是说误认是究竟实相，他自己也没有丝毫入定境界</w:t>
      </w:r>
      <w:ins w:id="674" w:author="apple" w:date="2015-09-03T22:37:00Z">
        <w:r w:rsidR="00B01244">
          <w:rPr>
            <w:rFonts w:ascii="楷体" w:eastAsia="楷体" w:hAnsi="楷体" w:hint="eastAsia"/>
            <w:sz w:val="28"/>
            <w:szCs w:val="28"/>
          </w:rPr>
          <w:t>。</w:t>
        </w:r>
      </w:ins>
      <w:del w:id="675" w:author="apple" w:date="2015-09-03T22:37: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为什么就说是一定要强调一个没有丝毫入定境界呢</w:t>
      </w:r>
      <w:del w:id="676" w:author="apple" w:date="2015-09-03T22:38:00Z">
        <w:r w:rsidRPr="00723306" w:rsidDel="00B01244">
          <w:rPr>
            <w:rFonts w:ascii="楷体" w:eastAsia="楷体" w:hAnsi="楷体" w:hint="eastAsia"/>
            <w:sz w:val="28"/>
            <w:szCs w:val="28"/>
          </w:rPr>
          <w:delText>，</w:delText>
        </w:r>
      </w:del>
      <w:ins w:id="677" w:author="apple" w:date="2015-09-03T22:38:00Z">
        <w:r w:rsidR="00B01244">
          <w:rPr>
            <w:rFonts w:ascii="楷体" w:eastAsia="楷体" w:hAnsi="楷体" w:hint="eastAsia"/>
            <w:sz w:val="28"/>
            <w:szCs w:val="28"/>
          </w:rPr>
          <w:t>。</w:t>
        </w:r>
      </w:ins>
      <w:r w:rsidRPr="00723306">
        <w:rPr>
          <w:rFonts w:ascii="楷体" w:eastAsia="楷体" w:hAnsi="楷体" w:hint="eastAsia"/>
          <w:sz w:val="28"/>
          <w:szCs w:val="28"/>
        </w:rPr>
        <w:t>如果真正已现前了入定境界，他能够完全能够现证一切的有无，一切的这样一种自空他空的完全是相同的，没有丝毫的这个取舍地方，但是他也没有这样一种通过究竟的见趣分析清净的理论去分析观察过，也没有丝毫入定的境界</w:t>
      </w:r>
      <w:ins w:id="678" w:author="apple" w:date="2015-09-03T22:38:00Z">
        <w:r w:rsidR="00B01244">
          <w:rPr>
            <w:rFonts w:ascii="楷体" w:eastAsia="楷体" w:hAnsi="楷体" w:hint="eastAsia"/>
            <w:sz w:val="28"/>
            <w:szCs w:val="28"/>
          </w:rPr>
          <w:t>。</w:t>
        </w:r>
      </w:ins>
      <w:del w:id="679" w:author="apple" w:date="2015-09-03T22:38: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他只是耽著词句的破立戏论，啊只是耽著词句的破立戏论</w:t>
      </w:r>
      <w:ins w:id="680" w:author="apple" w:date="2015-09-03T22:38:00Z">
        <w:r w:rsidR="00B01244">
          <w:rPr>
            <w:rFonts w:ascii="楷体" w:eastAsia="楷体" w:hAnsi="楷体" w:hint="eastAsia"/>
            <w:sz w:val="28"/>
            <w:szCs w:val="28"/>
          </w:rPr>
          <w:t>。</w:t>
        </w:r>
      </w:ins>
      <w:del w:id="681" w:author="apple" w:date="2015-09-03T22:38: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他内心当中把偏执一方之道误认为是实相了</w:t>
      </w:r>
      <w:ins w:id="682" w:author="apple" w:date="2015-09-03T22:38:00Z">
        <w:r w:rsidR="00B01244">
          <w:rPr>
            <w:rFonts w:ascii="楷体" w:eastAsia="楷体" w:hAnsi="楷体" w:hint="eastAsia"/>
            <w:sz w:val="28"/>
            <w:szCs w:val="28"/>
          </w:rPr>
          <w:t>。</w:t>
        </w:r>
      </w:ins>
      <w:del w:id="683" w:author="apple" w:date="2015-09-03T22:38: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所以说他就开始在耽著词句方面就破立啊戏论</w:t>
      </w:r>
      <w:ins w:id="684" w:author="apple" w:date="2015-09-03T22:38:00Z">
        <w:r w:rsidR="00B01244">
          <w:rPr>
            <w:rFonts w:ascii="楷体" w:eastAsia="楷体" w:hAnsi="楷体" w:hint="eastAsia"/>
            <w:sz w:val="28"/>
            <w:szCs w:val="28"/>
          </w:rPr>
          <w:t>。</w:t>
        </w:r>
      </w:ins>
      <w:del w:id="685" w:author="apple" w:date="2015-09-03T22:38: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对意义方面根本就没有了知过，所以说他如果是建立有的时候呢，他建立如来藏是实有的时候呢，他就根本不承认空性，怎么是空性的呢，他就觉得如果如来藏是空性的，</w:t>
      </w:r>
      <w:ins w:id="686" w:author="apple" w:date="2015-09-03T22:38:00Z">
        <w:r w:rsidR="00B01244">
          <w:rPr>
            <w:rFonts w:ascii="楷体" w:eastAsia="楷体" w:hAnsi="楷体" w:hint="eastAsia"/>
            <w:sz w:val="28"/>
            <w:szCs w:val="28"/>
          </w:rPr>
          <w:t>这个</w:t>
        </w:r>
      </w:ins>
      <w:del w:id="687" w:author="apple" w:date="2015-09-03T22:38:00Z">
        <w:r w:rsidRPr="00723306" w:rsidDel="00B01244">
          <w:rPr>
            <w:rFonts w:ascii="楷体" w:eastAsia="楷体" w:hAnsi="楷体" w:hint="eastAsia"/>
            <w:sz w:val="28"/>
            <w:szCs w:val="28"/>
          </w:rPr>
          <w:delText>那</w:delText>
        </w:r>
      </w:del>
      <w:r w:rsidRPr="00723306">
        <w:rPr>
          <w:rFonts w:ascii="楷体" w:eastAsia="楷体" w:hAnsi="楷体" w:hint="eastAsia"/>
          <w:sz w:val="28"/>
          <w:szCs w:val="28"/>
        </w:rPr>
        <w:t>如来藏就根本就不存在了吗，如来藏根本不存在那肯定和《如来藏经》啊，从《涅槃经》当中这些，讲如来藏恒常的这个教义就矛盾了</w:t>
      </w:r>
      <w:ins w:id="688" w:author="apple" w:date="2015-09-03T22:38:00Z">
        <w:r w:rsidR="00B01244">
          <w:rPr>
            <w:rFonts w:ascii="楷体" w:eastAsia="楷体" w:hAnsi="楷体" w:hint="eastAsia"/>
            <w:sz w:val="28"/>
            <w:szCs w:val="28"/>
          </w:rPr>
          <w:t>。</w:t>
        </w:r>
      </w:ins>
      <w:del w:id="689" w:author="apple" w:date="2015-09-03T22:38: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所以说他单个词句方面呢就是说，狠狠的破这些空性的观点，狠狠的破《般若经》啊，破这样一种这个其他的这样一种 《入中论》里的观点</w:t>
      </w:r>
      <w:ins w:id="690" w:author="apple" w:date="2015-09-03T22:39:00Z">
        <w:r w:rsidR="00B01244">
          <w:rPr>
            <w:rFonts w:ascii="楷体" w:eastAsia="楷体" w:hAnsi="楷体" w:hint="eastAsia"/>
            <w:sz w:val="28"/>
            <w:szCs w:val="28"/>
          </w:rPr>
          <w:t>。</w:t>
        </w:r>
      </w:ins>
      <w:del w:id="691"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他就是落在了文</w:t>
      </w:r>
      <w:ins w:id="692" w:author="apple" w:date="2015-09-03T22:39:00Z">
        <w:r w:rsidR="00B01244">
          <w:rPr>
            <w:rFonts w:ascii="楷体" w:eastAsia="楷体" w:hAnsi="楷体" w:hint="eastAsia"/>
            <w:sz w:val="28"/>
            <w:szCs w:val="28"/>
          </w:rPr>
          <w:t>句</w:t>
        </w:r>
      </w:ins>
      <w:del w:id="693" w:author="apple" w:date="2015-09-03T22:39:00Z">
        <w:r w:rsidRPr="00723306" w:rsidDel="00B01244">
          <w:rPr>
            <w:rFonts w:ascii="楷体" w:eastAsia="楷体" w:hAnsi="楷体" w:hint="eastAsia"/>
            <w:sz w:val="28"/>
            <w:szCs w:val="28"/>
          </w:rPr>
          <w:delText>字</w:delText>
        </w:r>
      </w:del>
      <w:r w:rsidRPr="00723306">
        <w:rPr>
          <w:rFonts w:ascii="楷体" w:eastAsia="楷体" w:hAnsi="楷体" w:hint="eastAsia"/>
          <w:sz w:val="28"/>
          <w:szCs w:val="28"/>
        </w:rPr>
        <w:t>上面了，那么有些呢，就是落在了空方面了，落在空方面，像这样只是词句上的一种了知而已</w:t>
      </w:r>
      <w:ins w:id="694" w:author="apple" w:date="2015-09-03T22:39:00Z">
        <w:r w:rsidR="00B01244">
          <w:rPr>
            <w:rFonts w:ascii="楷体" w:eastAsia="楷体" w:hAnsi="楷体" w:hint="eastAsia"/>
            <w:sz w:val="28"/>
            <w:szCs w:val="28"/>
          </w:rPr>
          <w:t>。</w:t>
        </w:r>
      </w:ins>
      <w:del w:id="695"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他就说如果你要建立有，而且这个如来藏的这个有是恒常的有，</w:t>
      </w:r>
      <w:r w:rsidRPr="00723306">
        <w:rPr>
          <w:rFonts w:ascii="楷体" w:eastAsia="楷体" w:hAnsi="楷体" w:hint="eastAsia"/>
          <w:sz w:val="28"/>
          <w:szCs w:val="28"/>
        </w:rPr>
        <w:lastRenderedPageBreak/>
        <w:t>是实有是恒常的有，这个怎么和《般若经》的教义怎么去圆融，根本没有丝毫圆融机会</w:t>
      </w:r>
      <w:ins w:id="696" w:author="apple" w:date="2015-09-03T22:39:00Z">
        <w:r w:rsidR="00B01244">
          <w:rPr>
            <w:rFonts w:ascii="楷体" w:eastAsia="楷体" w:hAnsi="楷体" w:hint="eastAsia"/>
            <w:sz w:val="28"/>
            <w:szCs w:val="28"/>
          </w:rPr>
          <w:t>。</w:t>
        </w:r>
      </w:ins>
      <w:del w:id="697"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因为就是在《般若经》这样中论当中讲一切都是空的，你现在又讲一个恒常的法</w:t>
      </w:r>
      <w:ins w:id="698" w:author="apple" w:date="2015-09-03T22:39:00Z">
        <w:r w:rsidR="00B01244">
          <w:rPr>
            <w:rFonts w:ascii="楷体" w:eastAsia="楷体" w:hAnsi="楷体" w:hint="eastAsia"/>
            <w:sz w:val="28"/>
            <w:szCs w:val="28"/>
          </w:rPr>
          <w:t>。</w:t>
        </w:r>
      </w:ins>
      <w:del w:id="699"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中观当中所破的就是一个恒常，中观破的就是这些实有，所以说你还是说有一个实有的如来藏，绝对不可能是真正的佛教</w:t>
      </w:r>
      <w:del w:id="700" w:author="apple" w:date="2015-09-03T22:39:00Z">
        <w:r w:rsidRPr="00723306" w:rsidDel="00B01244">
          <w:rPr>
            <w:rFonts w:ascii="楷体" w:eastAsia="楷体" w:hAnsi="楷体" w:hint="eastAsia"/>
            <w:sz w:val="28"/>
            <w:szCs w:val="28"/>
          </w:rPr>
          <w:delText>，</w:delText>
        </w:r>
      </w:del>
      <w:ins w:id="701" w:author="apple" w:date="2015-09-03T22:39:00Z">
        <w:r w:rsidR="00B01244">
          <w:rPr>
            <w:rFonts w:ascii="楷体" w:eastAsia="楷体" w:hAnsi="楷体" w:hint="eastAsia"/>
            <w:sz w:val="28"/>
            <w:szCs w:val="28"/>
          </w:rPr>
          <w:t>。</w:t>
        </w:r>
      </w:ins>
      <w:r w:rsidRPr="00723306">
        <w:rPr>
          <w:rFonts w:ascii="楷体" w:eastAsia="楷体" w:hAnsi="楷体" w:hint="eastAsia"/>
          <w:sz w:val="28"/>
          <w:szCs w:val="28"/>
        </w:rPr>
        <w:t>像这样的话，就是说单独词句方面呢他就喜欢这样去辩论</w:t>
      </w:r>
      <w:del w:id="702" w:author="apple" w:date="2015-09-03T22:39:00Z">
        <w:r w:rsidRPr="00723306" w:rsidDel="00B01244">
          <w:rPr>
            <w:rFonts w:ascii="楷体" w:eastAsia="楷体" w:hAnsi="楷体" w:hint="eastAsia"/>
            <w:sz w:val="28"/>
            <w:szCs w:val="28"/>
          </w:rPr>
          <w:delText>，</w:delText>
        </w:r>
      </w:del>
      <w:ins w:id="703" w:author="apple" w:date="2015-09-03T22:39:00Z">
        <w:r w:rsidR="00B01244">
          <w:rPr>
            <w:rFonts w:ascii="楷体" w:eastAsia="楷体" w:hAnsi="楷体" w:hint="eastAsia"/>
            <w:sz w:val="28"/>
            <w:szCs w:val="28"/>
          </w:rPr>
          <w:t>。</w:t>
        </w:r>
      </w:ins>
      <w:r w:rsidRPr="00723306">
        <w:rPr>
          <w:rFonts w:ascii="楷体" w:eastAsia="楷体" w:hAnsi="楷体" w:hint="eastAsia"/>
          <w:sz w:val="28"/>
          <w:szCs w:val="28"/>
        </w:rPr>
        <w:t>耽著词句的破立辩论，这个时候就会招来很多过患，招来很多过患</w:t>
      </w:r>
      <w:ins w:id="704" w:author="apple" w:date="2015-09-03T22:39:00Z">
        <w:r w:rsidR="00B01244">
          <w:rPr>
            <w:rFonts w:ascii="楷体" w:eastAsia="楷体" w:hAnsi="楷体" w:hint="eastAsia"/>
            <w:sz w:val="28"/>
            <w:szCs w:val="28"/>
          </w:rPr>
          <w:t>。</w:t>
        </w:r>
      </w:ins>
      <w:del w:id="705"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所以像这样如此定会招来经中所说喜欢言谈的诸多过患，甚至舍弃正法，就是说是造下了谤法的罪了，这个方面非常危险</w:t>
      </w:r>
      <w:ins w:id="706" w:author="apple" w:date="2015-09-03T22:39:00Z">
        <w:r w:rsidR="00B01244">
          <w:rPr>
            <w:rFonts w:ascii="楷体" w:eastAsia="楷体" w:hAnsi="楷体" w:hint="eastAsia"/>
            <w:sz w:val="28"/>
            <w:szCs w:val="28"/>
          </w:rPr>
          <w:t>。</w:t>
        </w:r>
      </w:ins>
      <w:del w:id="707" w:author="apple" w:date="2015-09-03T22:39: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诽谤自方他方所敬仰的大德，造下弥天大罪。</w:t>
      </w:r>
    </w:p>
    <w:p w:rsidR="00B01244" w:rsidRPr="00AD7593" w:rsidRDefault="00B01244" w:rsidP="00723306">
      <w:pPr>
        <w:spacing w:line="360" w:lineRule="auto"/>
        <w:ind w:firstLine="570"/>
        <w:rPr>
          <w:ins w:id="708" w:author="apple" w:date="2015-09-03T22:41:00Z"/>
          <w:rFonts w:ascii="黑体" w:eastAsia="黑体" w:hAnsi="黑体" w:hint="eastAsia"/>
          <w:b/>
          <w:sz w:val="28"/>
          <w:szCs w:val="28"/>
          <w:rPrChange w:id="709" w:author="apple" w:date="2015-09-03T23:02:00Z">
            <w:rPr>
              <w:ins w:id="710" w:author="apple" w:date="2015-09-03T22:41:00Z"/>
              <w:rFonts w:ascii="楷体" w:eastAsia="楷体" w:hAnsi="楷体" w:hint="eastAsia"/>
              <w:sz w:val="28"/>
              <w:szCs w:val="28"/>
            </w:rPr>
          </w:rPrChange>
        </w:rPr>
      </w:pPr>
      <w:ins w:id="711" w:author="apple" w:date="2015-09-03T22:41:00Z">
        <w:r w:rsidRPr="00AD7593">
          <w:rPr>
            <w:rFonts w:ascii="黑体" w:eastAsia="黑体" w:hAnsi="黑体" w:hint="eastAsia"/>
            <w:b/>
            <w:sz w:val="28"/>
            <w:szCs w:val="28"/>
            <w:rPrChange w:id="712"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713" w:author="apple" w:date="2015-09-03T23:02:00Z">
              <w:rPr>
                <w:rFonts w:ascii="华文楷体" w:eastAsia="华文楷体" w:hAnsi="华文楷体" w:hint="eastAsia"/>
                <w:color w:val="000000"/>
                <w:sz w:val="28"/>
                <w:szCs w:val="28"/>
              </w:rPr>
            </w:rPrChange>
          </w:rPr>
          <w:t>如果有人想:诽谤他人倒也是在所难免的事,又怎么会诽谤自方的诸位大德呢?</w:t>
        </w:r>
        <w:r w:rsidRPr="00AD7593">
          <w:rPr>
            <w:rFonts w:ascii="黑体" w:eastAsia="黑体" w:hAnsi="黑体" w:hint="eastAsia"/>
            <w:b/>
            <w:sz w:val="28"/>
            <w:szCs w:val="28"/>
            <w:rPrChange w:id="714" w:author="apple" w:date="2015-09-03T23:02:00Z">
              <w:rPr>
                <w:rFonts w:ascii="楷体" w:eastAsia="楷体" w:hAnsi="楷体" w:hint="eastAsia"/>
                <w:sz w:val="28"/>
                <w:szCs w:val="28"/>
              </w:rPr>
            </w:rPrChange>
          </w:rPr>
          <w:t>】</w:t>
        </w:r>
      </w:ins>
    </w:p>
    <w:p w:rsidR="00A37FEA" w:rsidRPr="00723306" w:rsidRDefault="00A37FEA" w:rsidP="00723306">
      <w:pPr>
        <w:spacing w:line="360" w:lineRule="auto"/>
        <w:ind w:firstLine="570"/>
        <w:rPr>
          <w:rFonts w:ascii="楷体" w:eastAsia="楷体" w:hAnsi="楷体"/>
          <w:sz w:val="28"/>
          <w:szCs w:val="28"/>
        </w:rPr>
      </w:pPr>
      <w:del w:id="715" w:author="apple" w:date="2015-09-03T22:41:00Z">
        <w:r w:rsidRPr="00723306" w:rsidDel="00B01244">
          <w:rPr>
            <w:rFonts w:ascii="楷体" w:eastAsia="楷体" w:hAnsi="楷体" w:hint="eastAsia"/>
            <w:sz w:val="28"/>
            <w:szCs w:val="28"/>
          </w:rPr>
          <w:delText>如果有人想：诽谤他人倒也是在所难免的事</w:delText>
        </w:r>
      </w:del>
      <w:del w:id="716" w:author="apple" w:date="2015-09-03T22:39:00Z">
        <w:r w:rsidRPr="00723306" w:rsidDel="00B01244">
          <w:rPr>
            <w:rFonts w:ascii="楷体" w:eastAsia="楷体" w:hAnsi="楷体" w:hint="eastAsia"/>
            <w:sz w:val="28"/>
            <w:szCs w:val="28"/>
          </w:rPr>
          <w:delText>，</w:delText>
        </w:r>
      </w:del>
      <w:del w:id="717" w:author="apple" w:date="2015-09-03T22:41:00Z">
        <w:r w:rsidRPr="00723306" w:rsidDel="00B01244">
          <w:rPr>
            <w:rFonts w:ascii="楷体" w:eastAsia="楷体" w:hAnsi="楷体" w:hint="eastAsia"/>
            <w:sz w:val="28"/>
            <w:szCs w:val="28"/>
          </w:rPr>
          <w:delText xml:space="preserve">又怎么会诽谤自方的诸位大德呢？ </w:delText>
        </w:r>
      </w:del>
      <w:r w:rsidRPr="00723306">
        <w:rPr>
          <w:rFonts w:ascii="楷体" w:eastAsia="楷体" w:hAnsi="楷体" w:hint="eastAsia"/>
          <w:sz w:val="28"/>
          <w:szCs w:val="28"/>
        </w:rPr>
        <w:t>那么，</w:t>
      </w:r>
      <w:ins w:id="718" w:author="apple" w:date="2015-09-03T22:40:00Z">
        <w:r w:rsidR="00B01244">
          <w:rPr>
            <w:rFonts w:ascii="楷体" w:eastAsia="楷体" w:hAnsi="楷体" w:hint="eastAsia"/>
            <w:sz w:val="28"/>
            <w:szCs w:val="28"/>
          </w:rPr>
          <w:t>因为</w:t>
        </w:r>
      </w:ins>
      <w:r w:rsidRPr="00723306">
        <w:rPr>
          <w:rFonts w:ascii="楷体" w:eastAsia="楷体" w:hAnsi="楷体" w:hint="eastAsia"/>
          <w:sz w:val="28"/>
          <w:szCs w:val="28"/>
        </w:rPr>
        <w:t>前面这句话是说，诽谤自方他方所敬仰的大德，有人想如果是诽谤他人的是可以理解的，但怎么样就变成了诽谤自方的大德呢？下面这段话就是解释这个问题的</w:t>
      </w:r>
      <w:ins w:id="719" w:author="apple" w:date="2015-09-03T22:40:00Z">
        <w:r w:rsidR="00B01244">
          <w:rPr>
            <w:rFonts w:ascii="楷体" w:eastAsia="楷体" w:hAnsi="楷体" w:hint="eastAsia"/>
            <w:sz w:val="28"/>
            <w:szCs w:val="28"/>
          </w:rPr>
          <w:t>。</w:t>
        </w:r>
      </w:ins>
      <w:del w:id="720" w:author="apple" w:date="2015-09-03T22:40:00Z">
        <w:r w:rsidRPr="00723306" w:rsidDel="00B01244">
          <w:rPr>
            <w:rFonts w:ascii="楷体" w:eastAsia="楷体" w:hAnsi="楷体" w:hint="eastAsia"/>
            <w:sz w:val="28"/>
            <w:szCs w:val="28"/>
          </w:rPr>
          <w:delText>，</w:delText>
        </w:r>
      </w:del>
      <w:r w:rsidRPr="00723306">
        <w:rPr>
          <w:rFonts w:ascii="楷体" w:eastAsia="楷体" w:hAnsi="楷体" w:hint="eastAsia"/>
          <w:sz w:val="28"/>
          <w:szCs w:val="28"/>
        </w:rPr>
        <w:t>有的时候有些人，表面上是在赞叹自方，但是呢就是说是别人有</w:t>
      </w:r>
      <w:ins w:id="721" w:author="apple" w:date="2015-09-03T22:40:00Z">
        <w:r w:rsidR="00B01244">
          <w:rPr>
            <w:rFonts w:ascii="楷体" w:eastAsia="楷体" w:hAnsi="楷体" w:hint="eastAsia"/>
            <w:sz w:val="28"/>
            <w:szCs w:val="28"/>
          </w:rPr>
          <w:t>智慧的</w:t>
        </w:r>
      </w:ins>
      <w:r w:rsidRPr="00723306">
        <w:rPr>
          <w:rFonts w:ascii="楷体" w:eastAsia="楷体" w:hAnsi="楷体" w:hint="eastAsia"/>
          <w:sz w:val="28"/>
          <w:szCs w:val="28"/>
        </w:rPr>
        <w:t>时候呢，在听的时候呢就是在诋毁自方，啊就是在诋毁自方，下面这一段就是讲这个，就是没有智慧的人，没有智慧的人他的一种赞叹往往就变成了一种诋毁了。</w:t>
      </w:r>
    </w:p>
    <w:p w:rsidR="00B01244" w:rsidRPr="00AD7593" w:rsidRDefault="00B01244" w:rsidP="00723306">
      <w:pPr>
        <w:spacing w:line="360" w:lineRule="auto"/>
        <w:ind w:firstLine="570"/>
        <w:rPr>
          <w:ins w:id="722" w:author="apple" w:date="2015-09-03T22:40:00Z"/>
          <w:rFonts w:ascii="黑体" w:eastAsia="黑体" w:hAnsi="黑体" w:hint="eastAsia"/>
          <w:b/>
          <w:sz w:val="28"/>
          <w:szCs w:val="28"/>
          <w:rPrChange w:id="723" w:author="apple" w:date="2015-09-03T23:02:00Z">
            <w:rPr>
              <w:ins w:id="724" w:author="apple" w:date="2015-09-03T22:40:00Z"/>
              <w:rFonts w:ascii="楷体" w:eastAsia="楷体" w:hAnsi="楷体" w:hint="eastAsia"/>
              <w:sz w:val="28"/>
              <w:szCs w:val="28"/>
            </w:rPr>
          </w:rPrChange>
        </w:rPr>
      </w:pPr>
      <w:ins w:id="725" w:author="apple" w:date="2015-09-03T22:41:00Z">
        <w:r w:rsidRPr="00AD7593">
          <w:rPr>
            <w:rFonts w:ascii="黑体" w:eastAsia="黑体" w:hAnsi="黑体" w:hint="eastAsia"/>
            <w:b/>
            <w:sz w:val="28"/>
            <w:szCs w:val="28"/>
            <w:rPrChange w:id="726"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727" w:author="apple" w:date="2015-09-03T23:02:00Z">
              <w:rPr>
                <w:rFonts w:ascii="华文楷体" w:eastAsia="华文楷体" w:hAnsi="华文楷体" w:hint="eastAsia"/>
                <w:color w:val="000000"/>
                <w:sz w:val="28"/>
                <w:szCs w:val="28"/>
              </w:rPr>
            </w:rPrChange>
          </w:rPr>
          <w:t>带有片面性眼光的那些人,表面上吹嘘自方的补特伽罗至高无上,实际上却是莫大的诋毁。</w:t>
        </w:r>
        <w:r w:rsidRPr="00AD7593">
          <w:rPr>
            <w:rFonts w:ascii="黑体" w:eastAsia="黑体" w:hAnsi="黑体" w:hint="eastAsia"/>
            <w:b/>
            <w:sz w:val="28"/>
            <w:szCs w:val="28"/>
            <w:rPrChange w:id="728" w:author="apple" w:date="2015-09-03T23:02:00Z">
              <w:rPr>
                <w:rFonts w:ascii="楷体" w:eastAsia="楷体" w:hAnsi="楷体" w:hint="eastAsia"/>
                <w:sz w:val="28"/>
                <w:szCs w:val="28"/>
              </w:rPr>
            </w:rPrChange>
          </w:rPr>
          <w:t>】</w:t>
        </w:r>
      </w:ins>
    </w:p>
    <w:p w:rsidR="00B01244" w:rsidRDefault="00A37FEA" w:rsidP="00723306">
      <w:pPr>
        <w:spacing w:line="360" w:lineRule="auto"/>
        <w:ind w:firstLine="570"/>
        <w:rPr>
          <w:ins w:id="729" w:author="apple" w:date="2015-09-03T22:43:00Z"/>
          <w:rFonts w:ascii="楷体" w:eastAsia="楷体" w:hAnsi="楷体" w:hint="eastAsia"/>
          <w:sz w:val="28"/>
          <w:szCs w:val="28"/>
        </w:rPr>
      </w:pPr>
      <w:del w:id="730" w:author="apple" w:date="2015-09-03T22:42:00Z">
        <w:r w:rsidRPr="00723306" w:rsidDel="00B01244">
          <w:rPr>
            <w:rFonts w:ascii="楷体" w:eastAsia="楷体" w:hAnsi="楷体" w:hint="eastAsia"/>
            <w:sz w:val="28"/>
            <w:szCs w:val="28"/>
          </w:rPr>
          <w:delText>带有片面性眼光的那些人，表面上吹嘘自方的补特伽罗至高无上，实际上却是莫大的诋毁。</w:delText>
        </w:r>
      </w:del>
      <w:r w:rsidRPr="00723306">
        <w:rPr>
          <w:rFonts w:ascii="楷体" w:eastAsia="楷体" w:hAnsi="楷体" w:hint="eastAsia"/>
          <w:sz w:val="28"/>
          <w:szCs w:val="28"/>
        </w:rPr>
        <w:t>那么有些人用片面性眼光，片面性的眼光，表面上吹嘘自方的这个补特伽罗</w:t>
      </w:r>
      <w:ins w:id="731" w:author="apple" w:date="2015-09-03T22:42:00Z">
        <w:r w:rsidR="00B01244">
          <w:rPr>
            <w:rFonts w:ascii="楷体" w:eastAsia="楷体" w:hAnsi="楷体" w:hint="eastAsia"/>
            <w:sz w:val="28"/>
            <w:szCs w:val="28"/>
          </w:rPr>
          <w:t>、是</w:t>
        </w:r>
      </w:ins>
      <w:del w:id="732" w:author="apple" w:date="2015-09-03T22:42:00Z">
        <w:r w:rsidRPr="00723306" w:rsidDel="00B01244">
          <w:rPr>
            <w:rFonts w:ascii="楷体" w:eastAsia="楷体" w:hAnsi="楷体" w:hint="eastAsia"/>
            <w:sz w:val="28"/>
            <w:szCs w:val="28"/>
          </w:rPr>
          <w:delText>？？47.16</w:delText>
        </w:r>
      </w:del>
      <w:ins w:id="733" w:author="apple" w:date="2015-09-03T22:42:00Z">
        <w:r w:rsidR="00B01244">
          <w:rPr>
            <w:rFonts w:ascii="楷体" w:eastAsia="楷体" w:hAnsi="楷体" w:hint="eastAsia"/>
            <w:sz w:val="28"/>
            <w:szCs w:val="28"/>
          </w:rPr>
          <w:t>自方的修行者</w:t>
        </w:r>
      </w:ins>
      <w:del w:id="734" w:author="apple" w:date="2015-09-03T22:42:00Z">
        <w:r w:rsidRPr="00723306" w:rsidDel="00B01244">
          <w:rPr>
            <w:rFonts w:ascii="楷体" w:eastAsia="楷体" w:hAnsi="楷体" w:hint="eastAsia"/>
            <w:sz w:val="28"/>
            <w:szCs w:val="28"/>
          </w:rPr>
          <w:delText xml:space="preserve">  </w:delText>
        </w:r>
      </w:del>
      <w:r w:rsidRPr="00723306">
        <w:rPr>
          <w:rFonts w:ascii="楷体" w:eastAsia="楷体" w:hAnsi="楷体" w:hint="eastAsia"/>
          <w:sz w:val="28"/>
          <w:szCs w:val="28"/>
        </w:rPr>
        <w:t>是至高无上，但实际上真正</w:t>
      </w:r>
      <w:ins w:id="735" w:author="apple" w:date="2015-09-03T22:43:00Z">
        <w:r w:rsidR="00B01244">
          <w:rPr>
            <w:rFonts w:ascii="楷体" w:eastAsia="楷体" w:hAnsi="楷体" w:hint="eastAsia"/>
            <w:sz w:val="28"/>
            <w:szCs w:val="28"/>
          </w:rPr>
          <w:t>从</w:t>
        </w:r>
      </w:ins>
      <w:del w:id="736" w:author="apple" w:date="2015-09-03T22:43:00Z">
        <w:r w:rsidRPr="00723306" w:rsidDel="00B01244">
          <w:rPr>
            <w:rFonts w:ascii="楷体" w:eastAsia="楷体" w:hAnsi="楷体" w:hint="eastAsia"/>
            <w:sz w:val="28"/>
            <w:szCs w:val="28"/>
          </w:rPr>
          <w:delText>成了</w:delText>
        </w:r>
      </w:del>
      <w:r w:rsidRPr="00723306">
        <w:rPr>
          <w:rFonts w:ascii="楷体" w:eastAsia="楷体" w:hAnsi="楷体" w:hint="eastAsia"/>
          <w:sz w:val="28"/>
          <w:szCs w:val="28"/>
        </w:rPr>
        <w:t>有智慧的人看起来的时候呢，他就成了莫大的诋毁了</w:t>
      </w:r>
      <w:ins w:id="737" w:author="apple" w:date="2015-09-03T22:43:00Z">
        <w:r w:rsidR="00B01244">
          <w:rPr>
            <w:rFonts w:ascii="楷体" w:eastAsia="楷体" w:hAnsi="楷体" w:hint="eastAsia"/>
            <w:sz w:val="28"/>
            <w:szCs w:val="28"/>
          </w:rPr>
          <w:t>。</w:t>
        </w:r>
      </w:ins>
    </w:p>
    <w:p w:rsidR="00B01244" w:rsidRPr="00AD7593" w:rsidRDefault="00B01244" w:rsidP="00723306">
      <w:pPr>
        <w:spacing w:line="360" w:lineRule="auto"/>
        <w:ind w:firstLine="570"/>
        <w:rPr>
          <w:ins w:id="738" w:author="apple" w:date="2015-09-03T22:43:00Z"/>
          <w:rFonts w:ascii="黑体" w:eastAsia="黑体" w:hAnsi="黑体" w:hint="eastAsia"/>
          <w:b/>
          <w:sz w:val="28"/>
          <w:szCs w:val="28"/>
          <w:rPrChange w:id="739" w:author="apple" w:date="2015-09-03T23:02:00Z">
            <w:rPr>
              <w:ins w:id="740" w:author="apple" w:date="2015-09-03T22:43:00Z"/>
              <w:rFonts w:ascii="楷体" w:eastAsia="楷体" w:hAnsi="楷体" w:hint="eastAsia"/>
              <w:sz w:val="28"/>
              <w:szCs w:val="28"/>
            </w:rPr>
          </w:rPrChange>
        </w:rPr>
      </w:pPr>
      <w:ins w:id="741" w:author="apple" w:date="2015-09-03T22:43:00Z">
        <w:r w:rsidRPr="00AD7593">
          <w:rPr>
            <w:rFonts w:ascii="黑体" w:eastAsia="黑体" w:hAnsi="黑体" w:hint="eastAsia"/>
            <w:b/>
            <w:sz w:val="28"/>
            <w:szCs w:val="28"/>
            <w:rPrChange w:id="742" w:author="apple" w:date="2015-09-03T23:02:00Z">
              <w:rPr>
                <w:rFonts w:ascii="楷体" w:eastAsia="楷体" w:hAnsi="楷体" w:hint="eastAsia"/>
                <w:sz w:val="28"/>
                <w:szCs w:val="28"/>
              </w:rPr>
            </w:rPrChange>
          </w:rPr>
          <w:lastRenderedPageBreak/>
          <w:t>【</w:t>
        </w:r>
        <w:r w:rsidRPr="00AD7593">
          <w:rPr>
            <w:rFonts w:ascii="黑体" w:eastAsia="黑体" w:hAnsi="黑体" w:hint="eastAsia"/>
            <w:b/>
            <w:color w:val="000000"/>
            <w:sz w:val="28"/>
            <w:szCs w:val="28"/>
            <w:rPrChange w:id="743" w:author="apple" w:date="2015-09-03T23:02:00Z">
              <w:rPr>
                <w:rFonts w:ascii="华文楷体" w:eastAsia="华文楷体" w:hAnsi="华文楷体" w:hint="eastAsia"/>
                <w:color w:val="000000"/>
                <w:sz w:val="28"/>
                <w:szCs w:val="28"/>
              </w:rPr>
            </w:rPrChange>
          </w:rPr>
          <w:t>为什么呢?譬如,诸外道徒对于各自所推崇的本师自在天、 遍入天等大肆赞叹他们享受美女、 摧毁他众的嗔怒猛烈无比、 狡诈手段如何高明,这在智者看来,完全是出于烦恼污垢的驱使而评论的,因此纯粹是诋毁之举。</w:t>
        </w:r>
        <w:r w:rsidRPr="00AD7593">
          <w:rPr>
            <w:rFonts w:ascii="黑体" w:eastAsia="黑体" w:hAnsi="黑体" w:hint="eastAsia"/>
            <w:b/>
            <w:sz w:val="28"/>
            <w:szCs w:val="28"/>
            <w:rPrChange w:id="744" w:author="apple" w:date="2015-09-03T23:02:00Z">
              <w:rPr>
                <w:rFonts w:ascii="楷体" w:eastAsia="楷体" w:hAnsi="楷体" w:hint="eastAsia"/>
                <w:sz w:val="28"/>
                <w:szCs w:val="28"/>
              </w:rPr>
            </w:rPrChange>
          </w:rPr>
          <w:t>】</w:t>
        </w:r>
      </w:ins>
    </w:p>
    <w:p w:rsidR="00A37FEA" w:rsidRPr="00723306" w:rsidDel="00E95A7F" w:rsidRDefault="00A37FEA" w:rsidP="00723306">
      <w:pPr>
        <w:spacing w:line="360" w:lineRule="auto"/>
        <w:ind w:firstLine="570"/>
        <w:rPr>
          <w:del w:id="745" w:author="apple" w:date="2015-09-03T22:47:00Z"/>
          <w:rFonts w:ascii="楷体" w:eastAsia="楷体" w:hAnsi="楷体"/>
          <w:sz w:val="28"/>
          <w:szCs w:val="28"/>
        </w:rPr>
      </w:pPr>
      <w:del w:id="746" w:author="apple" w:date="2015-09-03T22:43:00Z">
        <w:r w:rsidRPr="00723306" w:rsidDel="00B01244">
          <w:rPr>
            <w:rFonts w:ascii="楷体" w:eastAsia="楷体" w:hAnsi="楷体" w:hint="eastAsia"/>
            <w:sz w:val="28"/>
            <w:szCs w:val="28"/>
          </w:rPr>
          <w:delText>，</w:delText>
        </w:r>
      </w:del>
      <w:del w:id="747" w:author="apple" w:date="2015-09-03T22:44:00Z">
        <w:r w:rsidRPr="00723306" w:rsidDel="00B01244">
          <w:rPr>
            <w:rFonts w:ascii="楷体" w:eastAsia="楷体" w:hAnsi="楷体" w:hint="eastAsia"/>
            <w:sz w:val="28"/>
            <w:szCs w:val="28"/>
          </w:rPr>
          <w:delText>为什么呢？譬如，诸外道徒对于各自所推崇的本师自在天、遍入天等，大肆赞叹他们享受美女、摧毁他众的嗔怒猛烈无比、狡诈手段如何高明，这在智者看来，完全是出于烦恼污垢的驱使而评论的，因此纯粹是诋毁之举。</w:delText>
        </w:r>
      </w:del>
      <w:r w:rsidRPr="00723306">
        <w:rPr>
          <w:rFonts w:ascii="楷体" w:eastAsia="楷体" w:hAnsi="楷体" w:hint="eastAsia"/>
          <w:sz w:val="28"/>
          <w:szCs w:val="28"/>
        </w:rPr>
        <w:t>打比喻讲呢，比如说外道徒，大肆赞叹自己所推崇的这些本师、自在天、遍入天，赞叹他们怎么样享受美女，美女就是说，这些我们的本师啊怎么样就说享受美女。他享受的美女有多少多少，然后呢怎么样享受，比如说是前段时间上师讲了《胜出天神赞》，《胜出天神赞》这个在前行笔记第一册当中也有，像这样讲的时候呢，就是说是自在天他为了就是说引诱这些天人的妻子啊，经常赤身裸体的在他们面前走来走去的，像这样话就说是这个，后面就是说很多仙人的妻子对他的这个男根</w:t>
      </w:r>
      <w:ins w:id="748" w:author="apple" w:date="2015-09-03T22:44:00Z">
        <w:r w:rsidR="00E95A7F">
          <w:rPr>
            <w:rFonts w:ascii="楷体" w:eastAsia="楷体" w:hAnsi="楷体" w:hint="eastAsia"/>
            <w:sz w:val="28"/>
            <w:szCs w:val="28"/>
          </w:rPr>
          <w:t>，</w:t>
        </w:r>
      </w:ins>
      <w:r w:rsidRPr="00723306">
        <w:rPr>
          <w:rFonts w:ascii="楷体" w:eastAsia="楷体" w:hAnsi="楷体" w:hint="eastAsia"/>
          <w:sz w:val="28"/>
          <w:szCs w:val="28"/>
        </w:rPr>
        <w:t>产生了这个贪欲了，就是说仙人就愤怒了之后呢，念咒语，念咒语之后，他所诅咒的时候，他们男根就像大象鼻子一样垂到地上来了，就像这样一种讲法</w:t>
      </w:r>
      <w:ins w:id="749" w:author="apple" w:date="2015-09-03T22:45:00Z">
        <w:r w:rsidR="00E95A7F">
          <w:rPr>
            <w:rFonts w:ascii="楷体" w:eastAsia="楷体" w:hAnsi="楷体" w:hint="eastAsia"/>
            <w:sz w:val="28"/>
            <w:szCs w:val="28"/>
          </w:rPr>
          <w:t>。</w:t>
        </w:r>
      </w:ins>
      <w:del w:id="750" w:author="apple" w:date="2015-09-03T22:45: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所以说这个方面就是说外道徒呢，就赞叹自己的本师，赞叹自在天他怎么怎么样，就是说是去引诱美女的，怎么样享受很多美女的，这方面就是说是赞叹他的贪心很强</w:t>
      </w:r>
      <w:ins w:id="751" w:author="apple" w:date="2015-09-03T22:45:00Z">
        <w:r w:rsidR="00E95A7F">
          <w:rPr>
            <w:rFonts w:ascii="楷体" w:eastAsia="楷体" w:hAnsi="楷体" w:hint="eastAsia"/>
            <w:sz w:val="28"/>
            <w:szCs w:val="28"/>
          </w:rPr>
          <w:t>。</w:t>
        </w:r>
      </w:ins>
      <w:del w:id="752" w:author="apple" w:date="2015-09-03T22:45: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实际上就是说你这样赞叹的时候，别人看到时，哪是赞叹啊，纯粹就成了诋毁了嘛，纯粹就成了诋毁了，就是这样一个问题了</w:t>
      </w:r>
      <w:ins w:id="753" w:author="apple" w:date="2015-09-03T22:45:00Z">
        <w:r w:rsidR="00E95A7F">
          <w:rPr>
            <w:rFonts w:ascii="楷体" w:eastAsia="楷体" w:hAnsi="楷体" w:hint="eastAsia"/>
            <w:sz w:val="28"/>
            <w:szCs w:val="28"/>
          </w:rPr>
          <w:t>。</w:t>
        </w:r>
      </w:ins>
      <w:del w:id="754" w:author="apple" w:date="2015-09-03T22:45: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还有一些人就赞叹遍入天他的嗔恨心怎么怎么大，遍入天怎么又把谁杀了，然后就是说大自在天他通过他的三尖剑怎么样摧毁了飞天的三层城市，像这样话就说是，他们好像是对这方面赞叹，赞叹他们非常的嗔怒很强</w:t>
      </w:r>
      <w:ins w:id="755" w:author="apple" w:date="2015-09-03T22:45:00Z">
        <w:r w:rsidR="00E95A7F">
          <w:rPr>
            <w:rFonts w:ascii="楷体" w:eastAsia="楷体" w:hAnsi="楷体" w:hint="eastAsia"/>
            <w:sz w:val="28"/>
            <w:szCs w:val="28"/>
          </w:rPr>
          <w:t>。</w:t>
        </w:r>
      </w:ins>
      <w:del w:id="756" w:author="apple" w:date="2015-09-03T22:45: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这方面也成了诋毁了</w:t>
      </w:r>
      <w:ins w:id="757" w:author="apple" w:date="2015-09-03T22:45:00Z">
        <w:r w:rsidR="00E95A7F">
          <w:rPr>
            <w:rFonts w:ascii="楷体" w:eastAsia="楷体" w:hAnsi="楷体" w:hint="eastAsia"/>
            <w:sz w:val="28"/>
            <w:szCs w:val="28"/>
          </w:rPr>
          <w:t>。</w:t>
        </w:r>
      </w:ins>
      <w:del w:id="758" w:author="apple" w:date="2015-09-03T22:45: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然后呢就是说赞叹呢，狡诈的手段多高明，这个在传记当中也有，在《胜出天神赞》当中也有，就是讲遍入天呢，他呢通过狡诈的</w:t>
      </w:r>
      <w:r w:rsidRPr="00723306">
        <w:rPr>
          <w:rFonts w:ascii="楷体" w:eastAsia="楷体" w:hAnsi="楷体" w:hint="eastAsia"/>
          <w:sz w:val="28"/>
          <w:szCs w:val="28"/>
        </w:rPr>
        <w:lastRenderedPageBreak/>
        <w:t>手段骗取</w:t>
      </w:r>
      <w:ins w:id="759" w:author="apple" w:date="2015-09-03T22:45:00Z">
        <w:r w:rsidR="00E95A7F">
          <w:rPr>
            <w:rFonts w:ascii="楷体" w:eastAsia="楷体" w:hAnsi="楷体" w:hint="eastAsia"/>
            <w:sz w:val="28"/>
            <w:szCs w:val="28"/>
          </w:rPr>
          <w:t>了</w:t>
        </w:r>
      </w:ins>
      <w:del w:id="760" w:author="apple" w:date="2015-09-03T22:45:00Z">
        <w:r w:rsidRPr="00723306" w:rsidDel="00E95A7F">
          <w:rPr>
            <w:rFonts w:ascii="楷体" w:eastAsia="楷体" w:hAnsi="楷体" w:hint="eastAsia"/>
            <w:sz w:val="28"/>
            <w:szCs w:val="28"/>
          </w:rPr>
          <w:delText>得</w:delText>
        </w:r>
      </w:del>
      <w:r w:rsidRPr="00723306">
        <w:rPr>
          <w:rFonts w:ascii="楷体" w:eastAsia="楷体" w:hAnsi="楷体" w:hint="eastAsia"/>
          <w:sz w:val="28"/>
          <w:szCs w:val="28"/>
        </w:rPr>
        <w:t>飞天呢大块大块的土地，就是这样的，那么当时就遍入天显现一个很矮小的人，他到了飞天的飞天王面前去，想要求得一席之地，那飞天王一看你长这么矮小，你能要多少东西吗</w:t>
      </w:r>
      <w:ins w:id="761" w:author="apple" w:date="2015-09-03T22:46:00Z">
        <w:r w:rsidR="00E95A7F">
          <w:rPr>
            <w:rFonts w:ascii="楷体" w:eastAsia="楷体" w:hAnsi="楷体" w:hint="eastAsia"/>
            <w:sz w:val="28"/>
            <w:szCs w:val="28"/>
          </w:rPr>
          <w:t>。</w:t>
        </w:r>
      </w:ins>
      <w:del w:id="762"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他说我要我身体这么大的一块地就够了，他说那可以呢，没问题呢，给你呢，给你呢之后，他马上显示神变，把整个大地覆盖着，像这样话就是说飞天没办法</w:t>
      </w:r>
      <w:ins w:id="763" w:author="apple" w:date="2015-09-03T22:46:00Z">
        <w:r w:rsidR="00E95A7F">
          <w:rPr>
            <w:rFonts w:ascii="楷体" w:eastAsia="楷体" w:hAnsi="楷体" w:hint="eastAsia"/>
            <w:sz w:val="28"/>
            <w:szCs w:val="28"/>
          </w:rPr>
          <w:t>。</w:t>
        </w:r>
      </w:ins>
      <w:del w:id="764"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只有把这个地让他，像这样的话讲的时候呢</w:t>
      </w:r>
      <w:ins w:id="765" w:author="apple" w:date="2015-09-03T22:46:00Z">
        <w:r w:rsidR="00E95A7F">
          <w:rPr>
            <w:rFonts w:ascii="楷体" w:eastAsia="楷体" w:hAnsi="楷体" w:hint="eastAsia"/>
            <w:sz w:val="28"/>
            <w:szCs w:val="28"/>
          </w:rPr>
          <w:t>。</w:t>
        </w:r>
      </w:ins>
      <w:del w:id="766"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就是狡诈的手段怎么样高明的开始大肆的渲染这个问题</w:t>
      </w:r>
      <w:ins w:id="767" w:author="apple" w:date="2015-09-03T22:46:00Z">
        <w:r w:rsidR="00E95A7F">
          <w:rPr>
            <w:rFonts w:ascii="楷体" w:eastAsia="楷体" w:hAnsi="楷体" w:hint="eastAsia"/>
            <w:sz w:val="28"/>
            <w:szCs w:val="28"/>
          </w:rPr>
          <w:t>。</w:t>
        </w:r>
      </w:ins>
      <w:del w:id="768"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大肆的渲染这个问题时候呢，实际上这在智者看来，就完全是出于这个烦恼污垢的驱使而评论的</w:t>
      </w:r>
      <w:ins w:id="769" w:author="apple" w:date="2015-09-03T22:46:00Z">
        <w:r w:rsidR="00E95A7F">
          <w:rPr>
            <w:rFonts w:ascii="楷体" w:eastAsia="楷体" w:hAnsi="楷体" w:hint="eastAsia"/>
            <w:sz w:val="28"/>
            <w:szCs w:val="28"/>
          </w:rPr>
          <w:t>。</w:t>
        </w:r>
      </w:ins>
      <w:del w:id="770"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他们内心当中就是一种无明烦恼吗</w:t>
      </w:r>
      <w:ins w:id="771" w:author="apple" w:date="2015-09-03T22:46:00Z">
        <w:r w:rsidR="00E95A7F">
          <w:rPr>
            <w:rFonts w:ascii="楷体" w:eastAsia="楷体" w:hAnsi="楷体" w:hint="eastAsia"/>
            <w:sz w:val="28"/>
            <w:szCs w:val="28"/>
          </w:rPr>
          <w:t>。</w:t>
        </w:r>
      </w:ins>
      <w:del w:id="772"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他把就是说该诋毁的地方当成一种，就是说功德的炫耀，当成功德的炫耀，所以他是出于烦恼污垢驱使而评论的</w:t>
      </w:r>
      <w:ins w:id="773" w:author="apple" w:date="2015-09-03T22:46:00Z">
        <w:r w:rsidR="00E95A7F">
          <w:rPr>
            <w:rFonts w:ascii="楷体" w:eastAsia="楷体" w:hAnsi="楷体" w:hint="eastAsia"/>
            <w:sz w:val="28"/>
            <w:szCs w:val="28"/>
          </w:rPr>
          <w:t>。</w:t>
        </w:r>
      </w:ins>
      <w:del w:id="774"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所以说就只能对他的本身只能是一种诋毁了，根本就没有调服烦恼</w:t>
      </w:r>
      <w:ins w:id="775" w:author="apple" w:date="2015-09-03T22:46:00Z">
        <w:r w:rsidR="00E95A7F">
          <w:rPr>
            <w:rFonts w:ascii="楷体" w:eastAsia="楷体" w:hAnsi="楷体" w:hint="eastAsia"/>
            <w:sz w:val="28"/>
            <w:szCs w:val="28"/>
          </w:rPr>
          <w:t>。</w:t>
        </w:r>
      </w:ins>
      <w:del w:id="776"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贪心这么大，嗔心这么大，相续当中有这么多的狡诈的手段，这个不是别人应该信仰之处</w:t>
      </w:r>
      <w:ins w:id="777" w:author="apple" w:date="2015-09-03T22:46:00Z">
        <w:r w:rsidR="00E95A7F">
          <w:rPr>
            <w:rFonts w:ascii="楷体" w:eastAsia="楷体" w:hAnsi="楷体" w:hint="eastAsia"/>
            <w:sz w:val="28"/>
            <w:szCs w:val="28"/>
          </w:rPr>
          <w:t>。</w:t>
        </w:r>
      </w:ins>
      <w:del w:id="778" w:author="apple" w:date="2015-09-03T22:46: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但是</w:t>
      </w:r>
      <w:ins w:id="779" w:author="apple" w:date="2015-09-03T22:46:00Z">
        <w:r w:rsidR="00E95A7F">
          <w:rPr>
            <w:rFonts w:ascii="楷体" w:eastAsia="楷体" w:hAnsi="楷体" w:hint="eastAsia"/>
            <w:sz w:val="28"/>
            <w:szCs w:val="28"/>
          </w:rPr>
          <w:t>呢</w:t>
        </w:r>
      </w:ins>
      <w:del w:id="780" w:author="apple" w:date="2015-09-03T22:46:00Z">
        <w:r w:rsidRPr="00723306" w:rsidDel="00E95A7F">
          <w:rPr>
            <w:rFonts w:ascii="楷体" w:eastAsia="楷体" w:hAnsi="楷体" w:hint="eastAsia"/>
            <w:sz w:val="28"/>
            <w:szCs w:val="28"/>
          </w:rPr>
          <w:delText>他</w:delText>
        </w:r>
      </w:del>
      <w:r w:rsidRPr="00723306">
        <w:rPr>
          <w:rFonts w:ascii="楷体" w:eastAsia="楷体" w:hAnsi="楷体" w:hint="eastAsia"/>
          <w:sz w:val="28"/>
          <w:szCs w:val="28"/>
        </w:rPr>
        <w:t>没有智慧的人，往往把这些作为他炫耀的资本了，有些人凡夫也是这样，凡夫他就像也就是说在谈论时候呢，就是说自己怎么怎么厉害，没有什么说的，就把以前自己杀生的手段啊，偷东西怎么厉害啊，跑的快啊，像这样话作为一种炫耀资本。</w:t>
      </w:r>
    </w:p>
    <w:p w:rsidR="007B34C3" w:rsidRPr="00723306" w:rsidDel="00E95A7F" w:rsidRDefault="007B34C3" w:rsidP="00E95A7F">
      <w:pPr>
        <w:spacing w:line="360" w:lineRule="auto"/>
        <w:rPr>
          <w:del w:id="781" w:author="apple" w:date="2015-09-03T22:47:00Z"/>
          <w:rFonts w:ascii="楷体" w:eastAsia="楷体" w:hAnsi="楷体"/>
          <w:sz w:val="28"/>
          <w:szCs w:val="28"/>
        </w:rPr>
        <w:pPrChange w:id="782" w:author="apple" w:date="2015-09-03T22:47:00Z">
          <w:pPr>
            <w:spacing w:line="360" w:lineRule="auto"/>
            <w:ind w:firstLine="570"/>
          </w:pPr>
        </w:pPrChange>
      </w:pPr>
      <w:del w:id="783" w:author="apple" w:date="2015-09-03T22:47:00Z">
        <w:r w:rsidRPr="00723306" w:rsidDel="00E95A7F">
          <w:rPr>
            <w:rFonts w:ascii="楷体" w:eastAsia="楷体" w:hAnsi="楷体" w:hint="eastAsia"/>
            <w:sz w:val="28"/>
            <w:szCs w:val="28"/>
          </w:rPr>
          <w:delText>中观庄严论023 李亚兰50分-58分</w:delText>
        </w:r>
      </w:del>
    </w:p>
    <w:p w:rsidR="007B34C3" w:rsidRPr="00723306" w:rsidDel="00E95A7F" w:rsidRDefault="007B34C3" w:rsidP="00E95A7F">
      <w:pPr>
        <w:spacing w:line="360" w:lineRule="auto"/>
        <w:rPr>
          <w:del w:id="784" w:author="apple" w:date="2015-09-03T22:47:00Z"/>
          <w:rFonts w:ascii="楷体" w:eastAsia="楷体" w:hAnsi="楷体"/>
          <w:sz w:val="28"/>
          <w:szCs w:val="28"/>
        </w:rPr>
        <w:pPrChange w:id="785" w:author="apple" w:date="2015-09-03T22:47:00Z">
          <w:pPr>
            <w:spacing w:line="360" w:lineRule="auto"/>
            <w:ind w:firstLine="570"/>
          </w:pPr>
        </w:pPrChange>
      </w:pPr>
    </w:p>
    <w:p w:rsidR="007B34C3" w:rsidRPr="00723306" w:rsidRDefault="007B34C3" w:rsidP="00E95A7F">
      <w:pPr>
        <w:spacing w:line="360" w:lineRule="auto"/>
        <w:ind w:firstLine="570"/>
        <w:rPr>
          <w:rFonts w:ascii="楷体" w:eastAsia="楷体" w:hAnsi="楷体"/>
          <w:sz w:val="28"/>
          <w:szCs w:val="28"/>
        </w:rPr>
      </w:pPr>
      <w:del w:id="786" w:author="apple" w:date="2015-09-03T22:47:00Z">
        <w:r w:rsidRPr="00723306" w:rsidDel="00E95A7F">
          <w:rPr>
            <w:rFonts w:ascii="楷体" w:eastAsia="楷体" w:hAnsi="楷体" w:hint="eastAsia"/>
            <w:sz w:val="28"/>
            <w:szCs w:val="28"/>
          </w:rPr>
          <w:delText>当成功德的炫耀，所以他是出于烦恼污垢的驱使而评论的，所以说就成了对他本身的一种诋毁了，根本就没有调伏烦恼，贪心这么大，瞋心这么大，就是说相续当中有这么多的这个狡诈的手段，这个不是别人应该信仰之处。但是呢没有智慧的人就往往把这个当做炫耀的资本了。有些人凡夫人也是这样的，凡夫人他就想就是说，在谈论的时候就说自己怎么怎么厉害，没有什么说的就把以前自己杀生的手段那，偷东西怎么厉害啊，跑的快呀，像这样的话就作为一种炫耀资本，别人一看你这个什么炫耀资本吗？</w:delText>
        </w:r>
      </w:del>
      <w:r w:rsidRPr="00723306">
        <w:rPr>
          <w:rFonts w:ascii="楷体" w:eastAsia="楷体" w:hAnsi="楷体" w:hint="eastAsia"/>
          <w:sz w:val="28"/>
          <w:szCs w:val="28"/>
        </w:rPr>
        <w:t>像这样的话就是说自己烦恼很粗重而已，没有什么其它的可以炫耀的。相同于这样的问题</w:t>
      </w:r>
      <w:ins w:id="787" w:author="apple" w:date="2015-09-03T22:47:00Z">
        <w:r w:rsidR="00E95A7F">
          <w:rPr>
            <w:rFonts w:ascii="楷体" w:eastAsia="楷体" w:hAnsi="楷体" w:hint="eastAsia"/>
            <w:sz w:val="28"/>
            <w:szCs w:val="28"/>
          </w:rPr>
          <w:t>。</w:t>
        </w:r>
      </w:ins>
      <w:del w:id="788" w:author="apple" w:date="2015-09-03T22:47: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如果不注意的话在赞叹自方的时候，实际上在别人眼光看的时候，哦，你在诋毁你的这个大德</w:t>
      </w:r>
      <w:ins w:id="789" w:author="apple" w:date="2015-09-03T22:47:00Z">
        <w:r w:rsidR="00E95A7F">
          <w:rPr>
            <w:rFonts w:ascii="楷体" w:eastAsia="楷体" w:hAnsi="楷体" w:hint="eastAsia"/>
            <w:sz w:val="28"/>
            <w:szCs w:val="28"/>
          </w:rPr>
          <w:t>。</w:t>
        </w:r>
      </w:ins>
      <w:del w:id="790" w:author="apple" w:date="2015-09-03T22:47: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你在诋毁你所信仰的大德，所以说像这样讲的时候，麦彭仁波切的意思就是这样的。</w:t>
      </w:r>
    </w:p>
    <w:p w:rsidR="00E95A7F" w:rsidRPr="00AD7593" w:rsidRDefault="00E95A7F" w:rsidP="00E95A7F">
      <w:pPr>
        <w:spacing w:line="360" w:lineRule="auto"/>
        <w:ind w:firstLine="570"/>
        <w:rPr>
          <w:ins w:id="791" w:author="apple" w:date="2015-09-03T22:47:00Z"/>
          <w:rFonts w:ascii="黑体" w:eastAsia="黑体" w:hAnsi="黑体" w:hint="eastAsia"/>
          <w:b/>
          <w:color w:val="000000"/>
          <w:sz w:val="28"/>
          <w:szCs w:val="28"/>
          <w:rPrChange w:id="792" w:author="apple" w:date="2015-09-03T23:02:00Z">
            <w:rPr>
              <w:ins w:id="793" w:author="apple" w:date="2015-09-03T22:47:00Z"/>
              <w:rFonts w:ascii="楷体" w:eastAsia="楷体" w:hAnsi="楷体" w:hint="eastAsia"/>
              <w:sz w:val="28"/>
              <w:szCs w:val="28"/>
            </w:rPr>
          </w:rPrChange>
        </w:rPr>
      </w:pPr>
      <w:ins w:id="794" w:author="apple" w:date="2015-09-03T22:48:00Z">
        <w:r w:rsidRPr="00AD7593">
          <w:rPr>
            <w:rFonts w:ascii="黑体" w:eastAsia="黑体" w:hAnsi="黑体" w:hint="eastAsia"/>
            <w:b/>
            <w:sz w:val="28"/>
            <w:szCs w:val="28"/>
            <w:rPrChange w:id="795"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796" w:author="apple" w:date="2015-09-03T23:02:00Z">
              <w:rPr>
                <w:rFonts w:ascii="华文楷体" w:eastAsia="华文楷体" w:hAnsi="华文楷体" w:hint="eastAsia"/>
                <w:color w:val="000000"/>
                <w:sz w:val="28"/>
                <w:szCs w:val="28"/>
              </w:rPr>
            </w:rPrChange>
          </w:rPr>
          <w:t>同样,此处所说的这些人,其实已承认了自方的那些修行人并没有通达佛陀在所有最深经续中再三说的“以观察究竟实相的理智无有欺惑、 不可否认而成立的离四边戏论之本性”。</w:t>
        </w:r>
        <w:r w:rsidRPr="00AD7593">
          <w:rPr>
            <w:rFonts w:ascii="黑体" w:eastAsia="黑体" w:hAnsi="黑体" w:hint="eastAsia"/>
            <w:b/>
            <w:sz w:val="28"/>
            <w:szCs w:val="28"/>
            <w:rPrChange w:id="797" w:author="apple" w:date="2015-09-03T23:02:00Z">
              <w:rPr>
                <w:rFonts w:ascii="楷体" w:eastAsia="楷体" w:hAnsi="楷体" w:hint="eastAsia"/>
                <w:sz w:val="28"/>
                <w:szCs w:val="28"/>
              </w:rPr>
            </w:rPrChange>
          </w:rPr>
          <w:t>】</w:t>
        </w:r>
      </w:ins>
    </w:p>
    <w:p w:rsidR="007B34C3" w:rsidRPr="00723306" w:rsidDel="00E95A7F" w:rsidRDefault="007B34C3" w:rsidP="00E95A7F">
      <w:pPr>
        <w:spacing w:line="360" w:lineRule="auto"/>
        <w:ind w:firstLineChars="200" w:firstLine="560"/>
        <w:rPr>
          <w:del w:id="798" w:author="apple" w:date="2015-09-03T22:48:00Z"/>
          <w:rFonts w:ascii="楷体" w:eastAsia="楷体" w:hAnsi="楷体"/>
          <w:sz w:val="28"/>
          <w:szCs w:val="28"/>
        </w:rPr>
        <w:pPrChange w:id="799" w:author="apple" w:date="2015-09-03T22:49:00Z">
          <w:pPr>
            <w:spacing w:line="360" w:lineRule="auto"/>
            <w:ind w:firstLine="570"/>
          </w:pPr>
        </w:pPrChange>
      </w:pPr>
      <w:del w:id="800" w:author="apple" w:date="2015-09-03T22:48:00Z">
        <w:r w:rsidRPr="00723306" w:rsidDel="00E95A7F">
          <w:rPr>
            <w:rFonts w:ascii="楷体" w:eastAsia="楷体" w:hAnsi="楷体" w:hint="eastAsia"/>
            <w:sz w:val="28"/>
            <w:szCs w:val="28"/>
          </w:rPr>
          <w:lastRenderedPageBreak/>
          <w:delText>同样，此处所说的这些人，其实已承认了自方的那些修行人并没有通达佛陀在所有最深经续中再三说的“以观察究竟实相的理智无有欺惑、不可否认而成立的离四边戏论的本性”。</w:delText>
        </w:r>
      </w:del>
    </w:p>
    <w:p w:rsidR="00E95A7F" w:rsidRDefault="007B34C3" w:rsidP="00E95A7F">
      <w:pPr>
        <w:spacing w:line="360" w:lineRule="auto"/>
        <w:ind w:firstLineChars="200" w:firstLine="560"/>
        <w:rPr>
          <w:ins w:id="801" w:author="apple" w:date="2015-09-03T22:49:00Z"/>
          <w:rFonts w:ascii="楷体" w:eastAsia="楷体" w:hAnsi="楷体" w:hint="eastAsia"/>
          <w:sz w:val="28"/>
          <w:szCs w:val="28"/>
        </w:rPr>
        <w:pPrChange w:id="802" w:author="apple" w:date="2015-09-03T22:49:00Z">
          <w:pPr>
            <w:spacing w:line="360" w:lineRule="auto"/>
            <w:ind w:firstLine="570"/>
          </w:pPr>
        </w:pPrChange>
      </w:pPr>
      <w:r w:rsidRPr="00723306">
        <w:rPr>
          <w:rFonts w:ascii="楷体" w:eastAsia="楷体" w:hAnsi="楷体" w:hint="eastAsia"/>
          <w:sz w:val="28"/>
          <w:szCs w:val="28"/>
        </w:rPr>
        <w:t>那么同样的道理呢，就通过这个比喻，通过外道他赞叹自己的本事成了诋毁一样。同样的道理，此处所说的这些人，有些是赞叹自方的这个如来藏怎样怎么样实有的</w:t>
      </w:r>
      <w:del w:id="803" w:author="apple" w:date="2015-09-03T22:49:00Z">
        <w:r w:rsidRPr="00723306" w:rsidDel="00E95A7F">
          <w:rPr>
            <w:rFonts w:ascii="楷体" w:eastAsia="楷体" w:hAnsi="楷体" w:hint="eastAsia"/>
            <w:sz w:val="28"/>
            <w:szCs w:val="28"/>
          </w:rPr>
          <w:delText>，</w:delText>
        </w:r>
      </w:del>
      <w:ins w:id="804" w:author="apple" w:date="2015-09-03T22:49:00Z">
        <w:r w:rsidR="00E95A7F">
          <w:rPr>
            <w:rFonts w:ascii="楷体" w:eastAsia="楷体" w:hAnsi="楷体" w:hint="eastAsia"/>
            <w:sz w:val="28"/>
            <w:szCs w:val="28"/>
          </w:rPr>
          <w:t>。</w:t>
        </w:r>
      </w:ins>
      <w:r w:rsidRPr="00723306">
        <w:rPr>
          <w:rFonts w:ascii="楷体" w:eastAsia="楷体" w:hAnsi="楷体" w:hint="eastAsia"/>
          <w:sz w:val="28"/>
          <w:szCs w:val="28"/>
        </w:rPr>
        <w:t>我们的祖师怎么样说这个如来藏是根本不空的，绝对是堪忍的，绝对是恒常的。我们的祖师是这样说如来藏的，所以说了不起啊！</w:t>
      </w:r>
    </w:p>
    <w:p w:rsidR="007B34C3" w:rsidRPr="00723306" w:rsidRDefault="007B34C3" w:rsidP="00E95A7F">
      <w:pPr>
        <w:spacing w:line="360" w:lineRule="auto"/>
        <w:ind w:firstLineChars="200" w:firstLine="560"/>
        <w:rPr>
          <w:rFonts w:ascii="楷体" w:eastAsia="楷体" w:hAnsi="楷体"/>
          <w:sz w:val="28"/>
          <w:szCs w:val="28"/>
        </w:rPr>
        <w:pPrChange w:id="805" w:author="apple" w:date="2015-09-03T22:49:00Z">
          <w:pPr>
            <w:spacing w:line="360" w:lineRule="auto"/>
            <w:ind w:firstLine="570"/>
          </w:pPr>
        </w:pPrChange>
      </w:pPr>
      <w:r w:rsidRPr="00723306">
        <w:rPr>
          <w:rFonts w:ascii="楷体" w:eastAsia="楷体" w:hAnsi="楷体" w:hint="eastAsia"/>
          <w:sz w:val="28"/>
          <w:szCs w:val="28"/>
        </w:rPr>
        <w:t>还有一些说我们的祖师怎么样讲单空的，单空是怎么怎么样殊胜的，根本不可能有这些如来藏，如来藏不了义。像这样讲的时候讲很多很多。实际上就是说他们这样讲的时候已经承认了自己所赞叹的这些修行者并没有通达佛陀在最深窍决所讲的这些本性</w:t>
      </w:r>
      <w:ins w:id="806" w:author="apple" w:date="2015-09-03T22:49:00Z">
        <w:r w:rsidR="00E95A7F">
          <w:rPr>
            <w:rFonts w:ascii="楷体" w:eastAsia="楷体" w:hAnsi="楷体" w:hint="eastAsia"/>
            <w:sz w:val="28"/>
            <w:szCs w:val="28"/>
          </w:rPr>
          <w:t>。</w:t>
        </w:r>
      </w:ins>
      <w:del w:id="807" w:author="apple" w:date="2015-09-03T22:49: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佛陀在最深的境界当中再三就讲了：以观察究竟实相的理智没有欺惑、不可否认而成立的离四边戏论之本性。这个方面是必须要去建立的，离四边的本性必须要建立的。</w:t>
      </w:r>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所以说你讲他空的人，你看你所赞叹的大德他是不是有这个标准。如果你说你这个如来藏不是离四边戏论的，如来藏是恒常的，或者都在戏论当中，那么你是在诋毁你的大德根本没有通达佛陀经典中所讲的意趣。那么就是说从自空的角度来讲的话，你说就是说根本没有所谓的如来藏</w:t>
      </w:r>
      <w:ins w:id="808" w:author="apple" w:date="2015-09-03T22:50:00Z">
        <w:r w:rsidR="00E95A7F">
          <w:rPr>
            <w:rFonts w:ascii="楷体" w:eastAsia="楷体" w:hAnsi="楷体" w:hint="eastAsia"/>
            <w:sz w:val="28"/>
            <w:szCs w:val="28"/>
          </w:rPr>
          <w:t>啊</w:t>
        </w:r>
      </w:ins>
      <w:del w:id="809" w:author="apple" w:date="2015-09-03T22:50:00Z">
        <w:r w:rsidRPr="00723306" w:rsidDel="00E95A7F">
          <w:rPr>
            <w:rFonts w:ascii="楷体" w:eastAsia="楷体" w:hAnsi="楷体" w:hint="eastAsia"/>
            <w:sz w:val="28"/>
            <w:szCs w:val="28"/>
          </w:rPr>
          <w:delText>阿</w:delText>
        </w:r>
      </w:del>
      <w:r w:rsidRPr="00723306">
        <w:rPr>
          <w:rFonts w:ascii="楷体" w:eastAsia="楷体" w:hAnsi="楷体" w:hint="eastAsia"/>
          <w:sz w:val="28"/>
          <w:szCs w:val="28"/>
        </w:rPr>
        <w:t>等等，如来藏不了义啊等等，像这样的也是佛陀在经续当中所讲到的离自边的如来藏自性</w:t>
      </w:r>
      <w:ins w:id="810" w:author="apple" w:date="2015-09-03T22:50:00Z">
        <w:r w:rsidR="00E95A7F">
          <w:rPr>
            <w:rFonts w:ascii="楷体" w:eastAsia="楷体" w:hAnsi="楷体" w:hint="eastAsia"/>
            <w:sz w:val="28"/>
            <w:szCs w:val="28"/>
          </w:rPr>
          <w:t>，</w:t>
        </w:r>
      </w:ins>
      <w:r w:rsidRPr="00723306">
        <w:rPr>
          <w:rFonts w:ascii="楷体" w:eastAsia="楷体" w:hAnsi="楷体" w:hint="eastAsia"/>
          <w:sz w:val="28"/>
          <w:szCs w:val="28"/>
        </w:rPr>
        <w:t>也是做了诋毁了，就是说他根本没通达的意思，所以说实际上就成了一种诋毁。</w:t>
      </w:r>
    </w:p>
    <w:p w:rsidR="00E95A7F" w:rsidRPr="00AD7593" w:rsidRDefault="00E95A7F" w:rsidP="00723306">
      <w:pPr>
        <w:spacing w:line="360" w:lineRule="auto"/>
        <w:ind w:firstLine="570"/>
        <w:rPr>
          <w:ins w:id="811" w:author="apple" w:date="2015-09-03T22:50:00Z"/>
          <w:rFonts w:ascii="黑体" w:eastAsia="黑体" w:hAnsi="黑体" w:hint="eastAsia"/>
          <w:b/>
          <w:sz w:val="28"/>
          <w:szCs w:val="28"/>
          <w:rPrChange w:id="812" w:author="apple" w:date="2015-09-03T23:02:00Z">
            <w:rPr>
              <w:ins w:id="813" w:author="apple" w:date="2015-09-03T22:50:00Z"/>
              <w:rFonts w:ascii="楷体" w:eastAsia="楷体" w:hAnsi="楷体" w:hint="eastAsia"/>
              <w:sz w:val="28"/>
              <w:szCs w:val="28"/>
            </w:rPr>
          </w:rPrChange>
        </w:rPr>
      </w:pPr>
      <w:ins w:id="814" w:author="apple" w:date="2015-09-03T22:50:00Z">
        <w:r w:rsidRPr="00AD7593">
          <w:rPr>
            <w:rFonts w:ascii="黑体" w:eastAsia="黑体" w:hAnsi="黑体" w:hint="eastAsia"/>
            <w:b/>
            <w:sz w:val="28"/>
            <w:szCs w:val="28"/>
            <w:rPrChange w:id="815"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816" w:author="apple" w:date="2015-09-03T23:02:00Z">
              <w:rPr>
                <w:rFonts w:ascii="华文楷体" w:eastAsia="华文楷体" w:hAnsi="华文楷体" w:hint="eastAsia"/>
                <w:color w:val="000000"/>
                <w:sz w:val="28"/>
                <w:szCs w:val="28"/>
              </w:rPr>
            </w:rPrChange>
          </w:rPr>
          <w:t>正是为了遣除曾出现、 将出现的如此劣道,(全知法王无垢光尊者于)《如意宝藏论》中云:“论说修胜无念智,深寂离戏之实相,违其劣道今猖狂,欲解脱者当弃之。”</w:t>
        </w:r>
        <w:r w:rsidRPr="00AD7593">
          <w:rPr>
            <w:rFonts w:ascii="黑体" w:eastAsia="黑体" w:hAnsi="黑体" w:hint="eastAsia"/>
            <w:b/>
            <w:sz w:val="28"/>
            <w:szCs w:val="28"/>
            <w:rPrChange w:id="817" w:author="apple" w:date="2015-09-03T23:02:00Z">
              <w:rPr>
                <w:rFonts w:ascii="楷体" w:eastAsia="楷体" w:hAnsi="楷体" w:hint="eastAsia"/>
                <w:sz w:val="28"/>
                <w:szCs w:val="28"/>
              </w:rPr>
            </w:rPrChange>
          </w:rPr>
          <w:t>】</w:t>
        </w:r>
      </w:ins>
    </w:p>
    <w:p w:rsidR="007B34C3" w:rsidRPr="00723306" w:rsidDel="00E95A7F" w:rsidRDefault="007B34C3" w:rsidP="00723306">
      <w:pPr>
        <w:spacing w:line="360" w:lineRule="auto"/>
        <w:ind w:firstLine="570"/>
        <w:rPr>
          <w:del w:id="818" w:author="apple" w:date="2015-09-03T22:51:00Z"/>
          <w:rFonts w:ascii="楷体" w:eastAsia="楷体" w:hAnsi="楷体"/>
          <w:sz w:val="28"/>
          <w:szCs w:val="28"/>
        </w:rPr>
      </w:pPr>
      <w:del w:id="819" w:author="apple" w:date="2015-09-03T22:51:00Z">
        <w:r w:rsidRPr="00723306" w:rsidDel="00E95A7F">
          <w:rPr>
            <w:rFonts w:ascii="楷体" w:eastAsia="楷体" w:hAnsi="楷体" w:hint="eastAsia"/>
            <w:sz w:val="28"/>
            <w:szCs w:val="28"/>
          </w:rPr>
          <w:delText>正是为了遣除曾出现、将出现的如此劣道，全知法王无垢光尊者于《如意宝藏论》中云：“论说修胜无念智，深寂离戏之实相，违其劣道今猖狂，欲解脱者当弃之。”</w:delText>
        </w:r>
      </w:del>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无垢光尊者在这个当中讲的很清楚了，论说呢，就是殊胜论典当中讲</w:t>
      </w:r>
      <w:r w:rsidRPr="00723306">
        <w:rPr>
          <w:rFonts w:ascii="楷体" w:eastAsia="楷体" w:hAnsi="楷体" w:hint="eastAsia"/>
          <w:sz w:val="28"/>
          <w:szCs w:val="28"/>
        </w:rPr>
        <w:lastRenderedPageBreak/>
        <w:t>到了修行必须要修持这个殊胜无念智，要修持深寂离戏的实相。“违其劣道今猖狂”但是呢就是说和这样的一种论说，</w:t>
      </w:r>
      <w:ins w:id="820" w:author="apple" w:date="2015-09-03T22:51:00Z">
        <w:r w:rsidR="00E95A7F">
          <w:rPr>
            <w:rFonts w:ascii="楷体" w:eastAsia="楷体" w:hAnsi="楷体" w:hint="eastAsia"/>
            <w:sz w:val="28"/>
            <w:szCs w:val="28"/>
          </w:rPr>
          <w:t>在</w:t>
        </w:r>
      </w:ins>
      <w:r w:rsidRPr="00723306">
        <w:rPr>
          <w:rFonts w:ascii="楷体" w:eastAsia="楷体" w:hAnsi="楷体" w:hint="eastAsia"/>
          <w:sz w:val="28"/>
          <w:szCs w:val="28"/>
        </w:rPr>
        <w:t>论典当中讲的有的时候是大论，讲经典，有的时候就是讲这样一种论典。实际上在经论当中都说的是要修持殊胜的无念智</w:t>
      </w:r>
      <w:ins w:id="821" w:author="apple" w:date="2015-09-03T22:51:00Z">
        <w:r w:rsidR="00E95A7F">
          <w:rPr>
            <w:rFonts w:ascii="楷体" w:eastAsia="楷体" w:hAnsi="楷体" w:hint="eastAsia"/>
            <w:sz w:val="28"/>
            <w:szCs w:val="28"/>
          </w:rPr>
          <w:t>。</w:t>
        </w:r>
      </w:ins>
      <w:del w:id="822" w:author="apple" w:date="2015-09-03T22:51: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要修持深寂离戏的实相，但是违背经论的劣道现在非常猖狂，想要解脱的人必须要抛弃。这个方面就是说考虑到会出现很多这样劣道的缘故</w:t>
      </w:r>
      <w:ins w:id="823" w:author="apple" w:date="2015-09-03T22:51:00Z">
        <w:r w:rsidR="00E95A7F">
          <w:rPr>
            <w:rFonts w:ascii="楷体" w:eastAsia="楷体" w:hAnsi="楷体" w:hint="eastAsia"/>
            <w:sz w:val="28"/>
            <w:szCs w:val="28"/>
          </w:rPr>
          <w:t>。</w:t>
        </w:r>
      </w:ins>
      <w:del w:id="824" w:author="apple" w:date="2015-09-03T22:51:00Z">
        <w:r w:rsidRPr="00723306" w:rsidDel="00E95A7F">
          <w:rPr>
            <w:rFonts w:ascii="楷体" w:eastAsia="楷体" w:hAnsi="楷体" w:hint="eastAsia"/>
            <w:sz w:val="28"/>
            <w:szCs w:val="28"/>
          </w:rPr>
          <w:delText>，</w:delText>
        </w:r>
      </w:del>
      <w:r w:rsidRPr="00723306">
        <w:rPr>
          <w:rFonts w:ascii="楷体" w:eastAsia="楷体" w:hAnsi="楷体" w:hint="eastAsia"/>
          <w:sz w:val="28"/>
          <w:szCs w:val="28"/>
        </w:rPr>
        <w:t>无垢光尊者早就已经劝诫修行者要抛弃这样的劣道，必须要对深寂离戏的实相，对于无念智的这样一种本性产生一个定解。</w:t>
      </w:r>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这些也是最后附带讲了一切的高僧大德究竟意趣实际上是无二无别的。我们在了知，尤其是在遇到不同宗派的时候也必须要产生，通过一个就是说是公正的观点，不要对自方，对他方的大德做个诽谤。其中最后这段也是告诫我们</w:t>
      </w:r>
      <w:ins w:id="825" w:author="apple" w:date="2015-09-03T22:52:00Z">
        <w:r w:rsidR="00E95A7F">
          <w:rPr>
            <w:rFonts w:ascii="楷体" w:eastAsia="楷体" w:hAnsi="楷体" w:hint="eastAsia"/>
            <w:sz w:val="28"/>
            <w:szCs w:val="28"/>
          </w:rPr>
          <w:t>，</w:t>
        </w:r>
      </w:ins>
      <w:r w:rsidRPr="00723306">
        <w:rPr>
          <w:rFonts w:ascii="楷体" w:eastAsia="楷体" w:hAnsi="楷体" w:hint="eastAsia"/>
          <w:sz w:val="28"/>
          <w:szCs w:val="28"/>
        </w:rPr>
        <w:t>必须要对佛经论典当中最了义的观点</w:t>
      </w:r>
      <w:ins w:id="826" w:author="apple" w:date="2015-09-03T22:52:00Z">
        <w:r w:rsidR="00E95A7F">
          <w:rPr>
            <w:rFonts w:ascii="楷体" w:eastAsia="楷体" w:hAnsi="楷体" w:hint="eastAsia"/>
            <w:sz w:val="28"/>
            <w:szCs w:val="28"/>
          </w:rPr>
          <w:t>做一番</w:t>
        </w:r>
      </w:ins>
      <w:del w:id="827" w:author="apple" w:date="2015-09-03T22:52:00Z">
        <w:r w:rsidRPr="00723306" w:rsidDel="00E95A7F">
          <w:rPr>
            <w:rFonts w:ascii="楷体" w:eastAsia="楷体" w:hAnsi="楷体" w:hint="eastAsia"/>
            <w:sz w:val="28"/>
            <w:szCs w:val="28"/>
          </w:rPr>
          <w:delText>就是说</w:delText>
        </w:r>
      </w:del>
      <w:r w:rsidRPr="00723306">
        <w:rPr>
          <w:rFonts w:ascii="楷体" w:eastAsia="楷体" w:hAnsi="楷体" w:hint="eastAsia"/>
          <w:sz w:val="28"/>
          <w:szCs w:val="28"/>
        </w:rPr>
        <w:t>了知，否则的话在赞叹自方大德的时候有可能就成了诋毁了，有可能就成了诋毁了，这个方面非常非常注意。以上讲第一个大问题，下面讲第二个大问题。</w:t>
      </w:r>
    </w:p>
    <w:p w:rsidR="007B34C3" w:rsidRPr="00E95A7F" w:rsidRDefault="00E95A7F" w:rsidP="00723306">
      <w:pPr>
        <w:spacing w:line="360" w:lineRule="auto"/>
        <w:ind w:firstLine="570"/>
        <w:rPr>
          <w:rFonts w:ascii="黑体" w:eastAsia="黑体" w:hAnsi="黑体"/>
          <w:b/>
          <w:sz w:val="28"/>
          <w:szCs w:val="28"/>
          <w:rPrChange w:id="828" w:author="apple" w:date="2015-09-03T22:53:00Z">
            <w:rPr>
              <w:rFonts w:ascii="楷体" w:eastAsia="楷体" w:hAnsi="楷体"/>
              <w:sz w:val="28"/>
              <w:szCs w:val="28"/>
            </w:rPr>
          </w:rPrChange>
        </w:rPr>
      </w:pPr>
      <w:ins w:id="829" w:author="apple" w:date="2015-09-03T22:52:00Z">
        <w:r w:rsidRPr="00E95A7F">
          <w:rPr>
            <w:rFonts w:ascii="黑体" w:eastAsia="黑体" w:hAnsi="黑体" w:hint="eastAsia"/>
            <w:b/>
            <w:sz w:val="28"/>
            <w:szCs w:val="28"/>
            <w:rPrChange w:id="830" w:author="apple" w:date="2015-09-03T22:53:00Z">
              <w:rPr>
                <w:rFonts w:ascii="楷体" w:eastAsia="楷体" w:hAnsi="楷体" w:hint="eastAsia"/>
                <w:sz w:val="28"/>
                <w:szCs w:val="28"/>
              </w:rPr>
            </w:rPrChange>
          </w:rPr>
          <w:t>【</w:t>
        </w:r>
      </w:ins>
      <w:r w:rsidR="007B34C3" w:rsidRPr="00E95A7F">
        <w:rPr>
          <w:rFonts w:ascii="黑体" w:eastAsia="黑体" w:hAnsi="黑体" w:hint="eastAsia"/>
          <w:b/>
          <w:sz w:val="28"/>
          <w:szCs w:val="28"/>
          <w:rPrChange w:id="831" w:author="apple" w:date="2015-09-03T22:53:00Z">
            <w:rPr>
              <w:rFonts w:ascii="楷体" w:eastAsia="楷体" w:hAnsi="楷体" w:hint="eastAsia"/>
              <w:sz w:val="28"/>
              <w:szCs w:val="28"/>
            </w:rPr>
          </w:rPrChange>
        </w:rPr>
        <w:t>所谓的“轻而易举”到底是什么意思呢？</w:t>
      </w:r>
      <w:ins w:id="832" w:author="apple" w:date="2015-09-03T22:53:00Z">
        <w:r w:rsidRPr="00E95A7F">
          <w:rPr>
            <w:rFonts w:ascii="黑体" w:eastAsia="黑体" w:hAnsi="黑体" w:hint="eastAsia"/>
            <w:b/>
            <w:sz w:val="28"/>
            <w:szCs w:val="28"/>
            <w:rPrChange w:id="833" w:author="apple" w:date="2015-09-03T22:53:00Z">
              <w:rPr>
                <w:rFonts w:ascii="楷体" w:eastAsia="楷体" w:hAnsi="楷体" w:hint="eastAsia"/>
                <w:sz w:val="28"/>
                <w:szCs w:val="28"/>
              </w:rPr>
            </w:rPrChange>
          </w:rPr>
          <w:t>】</w:t>
        </w:r>
      </w:ins>
    </w:p>
    <w:p w:rsidR="00E95A7F" w:rsidRDefault="007B34C3" w:rsidP="00723306">
      <w:pPr>
        <w:spacing w:line="360" w:lineRule="auto"/>
        <w:ind w:firstLine="570"/>
        <w:rPr>
          <w:ins w:id="834" w:author="apple" w:date="2015-09-03T22:54:00Z"/>
          <w:rFonts w:ascii="楷体" w:eastAsia="楷体" w:hAnsi="楷体" w:hint="eastAsia"/>
          <w:sz w:val="28"/>
          <w:szCs w:val="28"/>
        </w:rPr>
      </w:pPr>
      <w:r w:rsidRPr="00723306">
        <w:rPr>
          <w:rFonts w:ascii="楷体" w:eastAsia="楷体" w:hAnsi="楷体" w:hint="eastAsia"/>
          <w:sz w:val="28"/>
          <w:szCs w:val="28"/>
        </w:rPr>
        <w:t>因为是轻而易举对整个大乘产生定解，那么所谓的轻而易举到底是什么意思？</w:t>
      </w:r>
    </w:p>
    <w:p w:rsidR="00E95A7F" w:rsidRPr="00AD7593" w:rsidRDefault="00E95A7F" w:rsidP="00723306">
      <w:pPr>
        <w:spacing w:line="360" w:lineRule="auto"/>
        <w:ind w:firstLine="570"/>
        <w:rPr>
          <w:ins w:id="835" w:author="apple" w:date="2015-09-03T22:54:00Z"/>
          <w:rFonts w:ascii="黑体" w:eastAsia="黑体" w:hAnsi="黑体" w:hint="eastAsia"/>
          <w:b/>
          <w:color w:val="000000"/>
          <w:sz w:val="28"/>
          <w:szCs w:val="28"/>
          <w:rPrChange w:id="836" w:author="apple" w:date="2015-09-03T23:02:00Z">
            <w:rPr>
              <w:ins w:id="837" w:author="apple" w:date="2015-09-03T22:54:00Z"/>
              <w:rFonts w:ascii="华文楷体" w:eastAsia="华文楷体" w:hAnsi="华文楷体" w:hint="eastAsia"/>
              <w:color w:val="000000"/>
              <w:sz w:val="28"/>
              <w:szCs w:val="28"/>
            </w:rPr>
          </w:rPrChange>
        </w:rPr>
      </w:pPr>
      <w:ins w:id="838" w:author="apple" w:date="2015-09-03T22:54:00Z">
        <w:r w:rsidRPr="00AD7593">
          <w:rPr>
            <w:rFonts w:ascii="黑体" w:eastAsia="黑体" w:hAnsi="黑体" w:hint="eastAsia"/>
            <w:b/>
            <w:sz w:val="28"/>
            <w:szCs w:val="28"/>
            <w:rPrChange w:id="839"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840" w:author="apple" w:date="2015-09-03T23:02:00Z">
              <w:rPr>
                <w:rFonts w:ascii="华文楷体" w:eastAsia="华文楷体" w:hAnsi="华文楷体" w:hint="eastAsia"/>
                <w:color w:val="000000"/>
                <w:sz w:val="28"/>
                <w:szCs w:val="28"/>
              </w:rPr>
            </w:rPrChange>
          </w:rPr>
          <w:t>是指能够迅速引生定解。】</w:t>
        </w:r>
      </w:ins>
    </w:p>
    <w:p w:rsidR="00E95A7F" w:rsidRDefault="007B34C3" w:rsidP="00723306">
      <w:pPr>
        <w:spacing w:line="360" w:lineRule="auto"/>
        <w:ind w:firstLine="570"/>
        <w:rPr>
          <w:ins w:id="841" w:author="apple" w:date="2015-09-03T22:54:00Z"/>
          <w:rFonts w:ascii="楷体" w:eastAsia="楷体" w:hAnsi="楷体" w:hint="eastAsia"/>
          <w:sz w:val="28"/>
          <w:szCs w:val="28"/>
        </w:rPr>
      </w:pPr>
      <w:del w:id="842" w:author="apple" w:date="2015-09-03T22:54:00Z">
        <w:r w:rsidRPr="00723306" w:rsidDel="00E95A7F">
          <w:rPr>
            <w:rFonts w:ascii="楷体" w:eastAsia="楷体" w:hAnsi="楷体" w:hint="eastAsia"/>
            <w:sz w:val="28"/>
            <w:szCs w:val="28"/>
          </w:rPr>
          <w:delText>是指能够迅速引生定解。</w:delText>
        </w:r>
      </w:del>
      <w:r w:rsidRPr="00723306">
        <w:rPr>
          <w:rFonts w:ascii="楷体" w:eastAsia="楷体" w:hAnsi="楷体" w:hint="eastAsia"/>
          <w:sz w:val="28"/>
          <w:szCs w:val="28"/>
        </w:rPr>
        <w:t>那么就是讲能够很迅速地引生定解就叫做轻而易举地引生定解。</w:t>
      </w:r>
    </w:p>
    <w:p w:rsidR="007B34C3" w:rsidRPr="00AD7593" w:rsidRDefault="00E95A7F" w:rsidP="00723306">
      <w:pPr>
        <w:spacing w:line="360" w:lineRule="auto"/>
        <w:ind w:firstLine="570"/>
        <w:rPr>
          <w:rFonts w:ascii="黑体" w:eastAsia="黑体" w:hAnsi="黑体"/>
          <w:b/>
          <w:sz w:val="28"/>
          <w:szCs w:val="28"/>
          <w:rPrChange w:id="843" w:author="apple" w:date="2015-09-03T23:02:00Z">
            <w:rPr>
              <w:rFonts w:ascii="楷体" w:eastAsia="楷体" w:hAnsi="楷体"/>
              <w:sz w:val="28"/>
              <w:szCs w:val="28"/>
            </w:rPr>
          </w:rPrChange>
        </w:rPr>
      </w:pPr>
      <w:ins w:id="844" w:author="apple" w:date="2015-09-03T22:54:00Z">
        <w:r w:rsidRPr="00AD7593">
          <w:rPr>
            <w:rFonts w:ascii="黑体" w:eastAsia="黑体" w:hAnsi="黑体" w:hint="eastAsia"/>
            <w:b/>
            <w:color w:val="000000"/>
            <w:sz w:val="28"/>
            <w:szCs w:val="28"/>
            <w:rPrChange w:id="845" w:author="apple" w:date="2015-09-03T23:02:00Z">
              <w:rPr>
                <w:rFonts w:ascii="华文楷体" w:eastAsia="华文楷体" w:hAnsi="华文楷体" w:hint="eastAsia"/>
                <w:color w:val="000000"/>
                <w:sz w:val="28"/>
                <w:szCs w:val="28"/>
              </w:rPr>
            </w:rPrChange>
          </w:rPr>
          <w:t>【</w:t>
        </w:r>
        <w:r w:rsidRPr="00AD7593">
          <w:rPr>
            <w:rFonts w:ascii="黑体" w:eastAsia="黑体" w:hAnsi="黑体" w:hint="eastAsia"/>
            <w:b/>
            <w:color w:val="000000"/>
            <w:sz w:val="28"/>
            <w:szCs w:val="28"/>
            <w:rPrChange w:id="846" w:author="apple" w:date="2015-09-03T23:02:00Z">
              <w:rPr>
                <w:rFonts w:ascii="华文楷体" w:eastAsia="华文楷体" w:hAnsi="华文楷体" w:hint="eastAsia"/>
                <w:color w:val="000000"/>
                <w:sz w:val="28"/>
                <w:szCs w:val="28"/>
              </w:rPr>
            </w:rPrChange>
          </w:rPr>
          <w:t>换句话说,不费吹灰之力对大乘教义获得定解,即称为轻而易举。</w:t>
        </w:r>
        <w:r w:rsidRPr="00AD7593">
          <w:rPr>
            <w:rFonts w:ascii="黑体" w:eastAsia="黑体" w:hAnsi="黑体" w:hint="eastAsia"/>
            <w:b/>
            <w:sz w:val="28"/>
            <w:szCs w:val="28"/>
            <w:rPrChange w:id="847" w:author="apple" w:date="2015-09-03T23:02:00Z">
              <w:rPr>
                <w:rFonts w:ascii="楷体" w:eastAsia="楷体" w:hAnsi="楷体" w:hint="eastAsia"/>
                <w:sz w:val="28"/>
                <w:szCs w:val="28"/>
              </w:rPr>
            </w:rPrChange>
          </w:rPr>
          <w:t>】</w:t>
        </w:r>
      </w:ins>
    </w:p>
    <w:p w:rsidR="007B34C3" w:rsidRPr="00723306" w:rsidRDefault="007B34C3" w:rsidP="00723306">
      <w:pPr>
        <w:spacing w:line="360" w:lineRule="auto"/>
        <w:ind w:firstLine="570"/>
        <w:rPr>
          <w:rFonts w:ascii="楷体" w:eastAsia="楷体" w:hAnsi="楷体"/>
          <w:sz w:val="28"/>
          <w:szCs w:val="28"/>
        </w:rPr>
      </w:pPr>
      <w:del w:id="848" w:author="apple" w:date="2015-09-03T22:54:00Z">
        <w:r w:rsidRPr="00723306" w:rsidDel="00E95A7F">
          <w:rPr>
            <w:rFonts w:ascii="楷体" w:eastAsia="楷体" w:hAnsi="楷体" w:hint="eastAsia"/>
            <w:sz w:val="28"/>
            <w:szCs w:val="28"/>
          </w:rPr>
          <w:delText>换句话说，不费吹灰之力对大乘教义获得定解，即称为轻而易举。</w:delText>
        </w:r>
      </w:del>
      <w:r w:rsidRPr="00723306">
        <w:rPr>
          <w:rFonts w:ascii="楷体" w:eastAsia="楷体" w:hAnsi="楷体" w:hint="eastAsia"/>
          <w:sz w:val="28"/>
          <w:szCs w:val="28"/>
        </w:rPr>
        <w:t>那么换句话讲的话，不费吹灰之力对于整个大乘的教义能够获得定解，像这样就称之为轻而易举的意思。下面再进一步展开讲。</w:t>
      </w:r>
    </w:p>
    <w:p w:rsidR="00E95A7F" w:rsidRPr="00AD7593" w:rsidRDefault="00E95A7F" w:rsidP="00723306">
      <w:pPr>
        <w:spacing w:line="360" w:lineRule="auto"/>
        <w:ind w:firstLine="570"/>
        <w:rPr>
          <w:ins w:id="849" w:author="apple" w:date="2015-09-03T22:53:00Z"/>
          <w:rFonts w:ascii="黑体" w:eastAsia="黑体" w:hAnsi="黑体" w:hint="eastAsia"/>
          <w:b/>
          <w:sz w:val="28"/>
          <w:szCs w:val="28"/>
          <w:rPrChange w:id="850" w:author="apple" w:date="2015-09-03T23:02:00Z">
            <w:rPr>
              <w:ins w:id="851" w:author="apple" w:date="2015-09-03T22:53:00Z"/>
              <w:rFonts w:ascii="楷体" w:eastAsia="楷体" w:hAnsi="楷体" w:hint="eastAsia"/>
              <w:sz w:val="28"/>
              <w:szCs w:val="28"/>
            </w:rPr>
          </w:rPrChange>
        </w:rPr>
      </w:pPr>
      <w:ins w:id="852" w:author="apple" w:date="2015-09-03T22:54:00Z">
        <w:r w:rsidRPr="00AD7593">
          <w:rPr>
            <w:rFonts w:ascii="黑体" w:eastAsia="黑体" w:hAnsi="黑体" w:hint="eastAsia"/>
            <w:b/>
            <w:sz w:val="28"/>
            <w:szCs w:val="28"/>
            <w:rPrChange w:id="853" w:author="apple" w:date="2015-09-03T23:02:00Z">
              <w:rPr>
                <w:rFonts w:ascii="楷体" w:eastAsia="楷体" w:hAnsi="楷体" w:hint="eastAsia"/>
                <w:sz w:val="28"/>
                <w:szCs w:val="28"/>
              </w:rPr>
            </w:rPrChange>
          </w:rPr>
          <w:t>【</w:t>
        </w:r>
      </w:ins>
      <w:ins w:id="854" w:author="apple" w:date="2015-09-03T22:55:00Z">
        <w:r w:rsidRPr="00AD7593">
          <w:rPr>
            <w:rFonts w:ascii="黑体" w:eastAsia="黑体" w:hAnsi="黑体" w:hint="eastAsia"/>
            <w:b/>
            <w:color w:val="000000"/>
            <w:sz w:val="28"/>
            <w:szCs w:val="28"/>
            <w:rPrChange w:id="855" w:author="apple" w:date="2015-09-03T23:02:00Z">
              <w:rPr>
                <w:rFonts w:ascii="华文楷体" w:eastAsia="华文楷体" w:hAnsi="华文楷体" w:hint="eastAsia"/>
                <w:color w:val="000000"/>
                <w:sz w:val="28"/>
                <w:szCs w:val="28"/>
              </w:rPr>
            </w:rPrChange>
          </w:rPr>
          <w:t>这部论典词句简明扼要,意义博大精深,也就是说,观待极其丰富的</w:t>
        </w:r>
        <w:r w:rsidRPr="00AD7593">
          <w:rPr>
            <w:rFonts w:ascii="黑体" w:eastAsia="黑体" w:hAnsi="黑体" w:hint="eastAsia"/>
            <w:b/>
            <w:color w:val="000000"/>
            <w:sz w:val="28"/>
            <w:szCs w:val="28"/>
            <w:rPrChange w:id="856" w:author="apple" w:date="2015-09-03T23:02:00Z">
              <w:rPr>
                <w:rFonts w:ascii="华文楷体" w:eastAsia="华文楷体" w:hAnsi="华文楷体" w:hint="eastAsia"/>
                <w:color w:val="000000"/>
                <w:sz w:val="28"/>
                <w:szCs w:val="28"/>
              </w:rPr>
            </w:rPrChange>
          </w:rPr>
          <w:lastRenderedPageBreak/>
          <w:t>内容,此论实在是短小精悍,却如同火上加薪般能无余扫除包括唯识宗在内的内外道假立宗派的所有过失,以极其尖锐、 势不可挡之理证、 观察二谛之正量,对诸如《中论》与《释量论》所包括的细致入微、 最为甚深的一切法义精髓无不予以阐明。</w:t>
        </w:r>
      </w:ins>
      <w:ins w:id="857" w:author="apple" w:date="2015-09-03T22:54:00Z">
        <w:r w:rsidRPr="00AD7593">
          <w:rPr>
            <w:rFonts w:ascii="黑体" w:eastAsia="黑体" w:hAnsi="黑体" w:hint="eastAsia"/>
            <w:b/>
            <w:sz w:val="28"/>
            <w:szCs w:val="28"/>
            <w:rPrChange w:id="858" w:author="apple" w:date="2015-09-03T23:02:00Z">
              <w:rPr>
                <w:rFonts w:ascii="楷体" w:eastAsia="楷体" w:hAnsi="楷体" w:hint="eastAsia"/>
                <w:sz w:val="28"/>
                <w:szCs w:val="28"/>
              </w:rPr>
            </w:rPrChange>
          </w:rPr>
          <w:t>】</w:t>
        </w:r>
      </w:ins>
    </w:p>
    <w:p w:rsidR="007B34C3" w:rsidRPr="00723306" w:rsidDel="00E95A7F" w:rsidRDefault="007B34C3" w:rsidP="00723306">
      <w:pPr>
        <w:spacing w:line="360" w:lineRule="auto"/>
        <w:ind w:firstLine="570"/>
        <w:rPr>
          <w:del w:id="859" w:author="apple" w:date="2015-09-03T22:55:00Z"/>
          <w:rFonts w:ascii="楷体" w:eastAsia="楷体" w:hAnsi="楷体"/>
          <w:sz w:val="28"/>
          <w:szCs w:val="28"/>
        </w:rPr>
      </w:pPr>
      <w:del w:id="860" w:author="apple" w:date="2015-09-03T22:55:00Z">
        <w:r w:rsidRPr="00723306" w:rsidDel="00E95A7F">
          <w:rPr>
            <w:rFonts w:ascii="楷体" w:eastAsia="楷体" w:hAnsi="楷体" w:hint="eastAsia"/>
            <w:sz w:val="28"/>
            <w:szCs w:val="28"/>
          </w:rPr>
          <w:delText>这部论典词句简明扼要，意义博大精深，也就是说，观待极其丰富的内容，此论实在是短小精悍，却如同火上加薪般能无余扫除包括唯识宗在内的内外道假立宗派的所有过失，以极其尖锐、势不可挡的理证、观察二谛之正量，对诸如《中论》与《释量论》所包括的细致入微、最为甚深的一切法义精髓无不予以阐明。</w:delText>
        </w:r>
      </w:del>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那么也就是说这样一种论典呢，就是说只有</w:t>
      </w:r>
      <w:ins w:id="861" w:author="apple" w:date="2015-09-03T22:56:00Z">
        <w:r w:rsidR="00DB7337">
          <w:rPr>
            <w:rFonts w:ascii="楷体" w:eastAsia="楷体" w:hAnsi="楷体" w:hint="eastAsia"/>
            <w:sz w:val="28"/>
            <w:szCs w:val="28"/>
          </w:rPr>
          <w:t>九十</w:t>
        </w:r>
      </w:ins>
      <w:r w:rsidRPr="00723306">
        <w:rPr>
          <w:rFonts w:ascii="楷体" w:eastAsia="楷体" w:hAnsi="楷体" w:hint="eastAsia"/>
          <w:sz w:val="28"/>
          <w:szCs w:val="28"/>
        </w:rPr>
        <w:t>七个颂词。这七个颂词的话词句是简明扼要的，意义呢就是包括了所有的大乘的精华，意义是博大精深。观待及其丰富的内容来讲，你这个论典是非常短小精悍的一个内容，如果你通达了这</w:t>
      </w:r>
      <w:ins w:id="862" w:author="apple" w:date="2015-09-03T22:56:00Z">
        <w:r w:rsidR="00DB7337">
          <w:rPr>
            <w:rFonts w:ascii="楷体" w:eastAsia="楷体" w:hAnsi="楷体" w:hint="eastAsia"/>
            <w:sz w:val="28"/>
            <w:szCs w:val="28"/>
          </w:rPr>
          <w:t>九十</w:t>
        </w:r>
      </w:ins>
      <w:r w:rsidRPr="00723306">
        <w:rPr>
          <w:rFonts w:ascii="楷体" w:eastAsia="楷体" w:hAnsi="楷体" w:hint="eastAsia"/>
          <w:sz w:val="28"/>
          <w:szCs w:val="28"/>
        </w:rPr>
        <w:t>七个颂词，相当于轻而易举地整个大乘的内容全通达了。那么这个论典词句很短小，但是呢就是说他的这个意义呢就犹如火上加薪一样，能无余地扫除包括唯识宗在内的内外道假立宗派的所有过失。这里面破斥了外道观点，还有小乘的一些承许微尘啊，承许刹那啊，还有唯识宗当中承许自证啊等等</w:t>
      </w:r>
      <w:ins w:id="863" w:author="apple" w:date="2015-09-03T22:57:00Z">
        <w:r w:rsidR="00DB7337">
          <w:rPr>
            <w:rFonts w:ascii="楷体" w:eastAsia="楷体" w:hAnsi="楷体" w:hint="eastAsia"/>
            <w:sz w:val="28"/>
            <w:szCs w:val="28"/>
          </w:rPr>
          <w:t>，</w:t>
        </w:r>
      </w:ins>
      <w:r w:rsidRPr="00723306">
        <w:rPr>
          <w:rFonts w:ascii="楷体" w:eastAsia="楷体" w:hAnsi="楷体" w:hint="eastAsia"/>
          <w:sz w:val="28"/>
          <w:szCs w:val="28"/>
        </w:rPr>
        <w:t>这些所有内外道假立的宗派</w:t>
      </w:r>
      <w:ins w:id="864" w:author="apple" w:date="2015-09-03T22:57:00Z">
        <w:r w:rsidR="00DB7337">
          <w:rPr>
            <w:rFonts w:ascii="楷体" w:eastAsia="楷体" w:hAnsi="楷体" w:hint="eastAsia"/>
            <w:sz w:val="28"/>
            <w:szCs w:val="28"/>
          </w:rPr>
          <w:t>的所有过失</w:t>
        </w:r>
      </w:ins>
      <w:r w:rsidRPr="00723306">
        <w:rPr>
          <w:rFonts w:ascii="楷体" w:eastAsia="楷体" w:hAnsi="楷体" w:hint="eastAsia"/>
          <w:sz w:val="28"/>
          <w:szCs w:val="28"/>
        </w:rPr>
        <w:t>全部都扫除。通过最为尖锐、势不可挡的理证、观察二谛的正量，对《中论》当中的这个精华，对</w:t>
      </w:r>
      <w:ins w:id="865" w:author="apple" w:date="2015-09-03T22:57:00Z">
        <w:r w:rsidR="00DB7337">
          <w:rPr>
            <w:rFonts w:ascii="楷体" w:eastAsia="楷体" w:hAnsi="楷体" w:hint="eastAsia"/>
            <w:sz w:val="28"/>
            <w:szCs w:val="28"/>
          </w:rPr>
          <w:t>《</w:t>
        </w:r>
      </w:ins>
      <w:r w:rsidRPr="00723306">
        <w:rPr>
          <w:rFonts w:ascii="楷体" w:eastAsia="楷体" w:hAnsi="楷体" w:hint="eastAsia"/>
          <w:sz w:val="28"/>
          <w:szCs w:val="28"/>
        </w:rPr>
        <w:t>释量论》当中的这个精华，最为甚深的一切法精髓全部予以阐明了。</w:t>
      </w:r>
    </w:p>
    <w:p w:rsidR="007B34C3" w:rsidRPr="00DB7337" w:rsidRDefault="00DB7337" w:rsidP="00723306">
      <w:pPr>
        <w:spacing w:line="360" w:lineRule="auto"/>
        <w:ind w:firstLine="570"/>
        <w:rPr>
          <w:rFonts w:ascii="黑体" w:eastAsia="黑体" w:hAnsi="黑体"/>
          <w:b/>
          <w:sz w:val="28"/>
          <w:szCs w:val="28"/>
          <w:rPrChange w:id="866" w:author="apple" w:date="2015-09-03T22:58:00Z">
            <w:rPr>
              <w:rFonts w:ascii="楷体" w:eastAsia="楷体" w:hAnsi="楷体"/>
              <w:sz w:val="28"/>
              <w:szCs w:val="28"/>
            </w:rPr>
          </w:rPrChange>
        </w:rPr>
      </w:pPr>
      <w:ins w:id="867" w:author="apple" w:date="2015-09-03T22:58:00Z">
        <w:r w:rsidRPr="00DB7337">
          <w:rPr>
            <w:rFonts w:ascii="黑体" w:eastAsia="黑体" w:hAnsi="黑体" w:hint="eastAsia"/>
            <w:b/>
            <w:sz w:val="28"/>
            <w:szCs w:val="28"/>
            <w:rPrChange w:id="868" w:author="apple" w:date="2015-09-03T22:58:00Z">
              <w:rPr>
                <w:rFonts w:ascii="楷体" w:eastAsia="楷体" w:hAnsi="楷体" w:hint="eastAsia"/>
                <w:sz w:val="28"/>
                <w:szCs w:val="28"/>
              </w:rPr>
            </w:rPrChange>
          </w:rPr>
          <w:t>【</w:t>
        </w:r>
      </w:ins>
      <w:r w:rsidR="007B34C3" w:rsidRPr="00DB7337">
        <w:rPr>
          <w:rFonts w:ascii="黑体" w:eastAsia="黑体" w:hAnsi="黑体" w:hint="eastAsia"/>
          <w:b/>
          <w:sz w:val="28"/>
          <w:szCs w:val="28"/>
          <w:rPrChange w:id="869" w:author="apple" w:date="2015-09-03T22:58:00Z">
            <w:rPr>
              <w:rFonts w:ascii="楷体" w:eastAsia="楷体" w:hAnsi="楷体" w:hint="eastAsia"/>
              <w:sz w:val="28"/>
              <w:szCs w:val="28"/>
            </w:rPr>
          </w:rPrChange>
        </w:rPr>
        <w:t>其中的推理与词语极其分明，因此说轻而易举便可通达。</w:t>
      </w:r>
      <w:ins w:id="870" w:author="apple" w:date="2015-09-03T22:58:00Z">
        <w:r w:rsidRPr="00DB7337">
          <w:rPr>
            <w:rFonts w:ascii="黑体" w:eastAsia="黑体" w:hAnsi="黑体" w:hint="eastAsia"/>
            <w:b/>
            <w:sz w:val="28"/>
            <w:szCs w:val="28"/>
            <w:rPrChange w:id="871" w:author="apple" w:date="2015-09-03T22:58:00Z">
              <w:rPr>
                <w:rFonts w:ascii="楷体" w:eastAsia="楷体" w:hAnsi="楷体" w:hint="eastAsia"/>
                <w:sz w:val="28"/>
                <w:szCs w:val="28"/>
              </w:rPr>
            </w:rPrChange>
          </w:rPr>
          <w:t>】</w:t>
        </w:r>
      </w:ins>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那么这个里面推理是非常分明的，词句也是很分明的。所以说如果我们能够掌握这个词句，轻而易举就可以通达这个意义了。</w:t>
      </w:r>
    </w:p>
    <w:p w:rsidR="00DB7337" w:rsidRPr="00AD7593" w:rsidRDefault="00DB7337" w:rsidP="00723306">
      <w:pPr>
        <w:spacing w:line="360" w:lineRule="auto"/>
        <w:ind w:firstLine="570"/>
        <w:rPr>
          <w:ins w:id="872" w:author="apple" w:date="2015-09-03T22:58:00Z"/>
          <w:rFonts w:ascii="黑体" w:eastAsia="黑体" w:hAnsi="黑体" w:hint="eastAsia"/>
          <w:b/>
          <w:sz w:val="28"/>
          <w:szCs w:val="28"/>
          <w:rPrChange w:id="873" w:author="apple" w:date="2015-09-03T23:02:00Z">
            <w:rPr>
              <w:ins w:id="874" w:author="apple" w:date="2015-09-03T22:58:00Z"/>
              <w:rFonts w:ascii="楷体" w:eastAsia="楷体" w:hAnsi="楷体" w:hint="eastAsia"/>
              <w:sz w:val="28"/>
              <w:szCs w:val="28"/>
            </w:rPr>
          </w:rPrChange>
        </w:rPr>
      </w:pPr>
      <w:ins w:id="875" w:author="apple" w:date="2015-09-03T22:58:00Z">
        <w:r w:rsidRPr="00AD7593">
          <w:rPr>
            <w:rFonts w:ascii="黑体" w:eastAsia="黑体" w:hAnsi="黑体" w:hint="eastAsia"/>
            <w:b/>
            <w:sz w:val="28"/>
            <w:szCs w:val="28"/>
            <w:rPrChange w:id="876" w:author="apple" w:date="2015-09-03T23:02:00Z">
              <w:rPr>
                <w:rFonts w:ascii="楷体" w:eastAsia="楷体" w:hAnsi="楷体" w:hint="eastAsia"/>
                <w:sz w:val="28"/>
                <w:szCs w:val="28"/>
              </w:rPr>
            </w:rPrChange>
          </w:rPr>
          <w:t>【</w:t>
        </w:r>
        <w:r w:rsidRPr="00AD7593">
          <w:rPr>
            <w:rFonts w:ascii="黑体" w:eastAsia="黑体" w:hAnsi="黑体" w:hint="eastAsia"/>
            <w:b/>
            <w:color w:val="000000"/>
            <w:sz w:val="28"/>
            <w:szCs w:val="28"/>
            <w:rPrChange w:id="877" w:author="apple" w:date="2015-09-03T23:02:00Z">
              <w:rPr>
                <w:rFonts w:ascii="华文楷体" w:eastAsia="华文楷体" w:hAnsi="华文楷体" w:hint="eastAsia"/>
                <w:color w:val="000000"/>
                <w:sz w:val="28"/>
                <w:szCs w:val="28"/>
              </w:rPr>
            </w:rPrChange>
          </w:rPr>
          <w:t>诚如《中观庄严论自释》也说:“以明确的教理在 此 宣 说 , 能 点 亮 如 牛 王 般 佛 陀 之 妙 语 明灯……”</w:t>
        </w:r>
        <w:r w:rsidRPr="00AD7593">
          <w:rPr>
            <w:rFonts w:ascii="黑体" w:eastAsia="黑体" w:hAnsi="黑体" w:hint="eastAsia"/>
            <w:b/>
            <w:sz w:val="28"/>
            <w:szCs w:val="28"/>
            <w:rPrChange w:id="878" w:author="apple" w:date="2015-09-03T23:02:00Z">
              <w:rPr>
                <w:rFonts w:ascii="楷体" w:eastAsia="楷体" w:hAnsi="楷体" w:hint="eastAsia"/>
                <w:sz w:val="28"/>
                <w:szCs w:val="28"/>
              </w:rPr>
            </w:rPrChange>
          </w:rPr>
          <w:t>】</w:t>
        </w:r>
      </w:ins>
    </w:p>
    <w:p w:rsidR="007B34C3" w:rsidRPr="00723306" w:rsidDel="00DB7337" w:rsidRDefault="007B34C3" w:rsidP="00723306">
      <w:pPr>
        <w:spacing w:line="360" w:lineRule="auto"/>
        <w:ind w:firstLine="570"/>
        <w:rPr>
          <w:del w:id="879" w:author="apple" w:date="2015-09-03T22:58:00Z"/>
          <w:rFonts w:ascii="楷体" w:eastAsia="楷体" w:hAnsi="楷体"/>
          <w:sz w:val="28"/>
          <w:szCs w:val="28"/>
        </w:rPr>
      </w:pPr>
      <w:del w:id="880" w:author="apple" w:date="2015-09-03T22:58:00Z">
        <w:r w:rsidRPr="00723306" w:rsidDel="00DB7337">
          <w:rPr>
            <w:rFonts w:ascii="楷体" w:eastAsia="楷体" w:hAnsi="楷体" w:hint="eastAsia"/>
            <w:sz w:val="28"/>
            <w:szCs w:val="28"/>
          </w:rPr>
          <w:delText>诚如《中观庄严论自释》也说：“以明确的教理在此宣说，能点亮如牛王般佛陀之妙语明灯，……”</w:delText>
        </w:r>
      </w:del>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《中观庄严论自释》静命论师也讲过，通过明确的教理在这个地方宣说，就能够点亮犹如牛王一般</w:t>
      </w:r>
      <w:ins w:id="881" w:author="apple" w:date="2015-09-03T22:59:00Z">
        <w:r w:rsidR="00DB7337">
          <w:rPr>
            <w:rFonts w:ascii="楷体" w:eastAsia="楷体" w:hAnsi="楷体" w:hint="eastAsia"/>
            <w:sz w:val="28"/>
            <w:szCs w:val="28"/>
          </w:rPr>
          <w:t>，</w:t>
        </w:r>
      </w:ins>
      <w:r w:rsidRPr="00723306">
        <w:rPr>
          <w:rFonts w:ascii="楷体" w:eastAsia="楷体" w:hAnsi="楷体" w:hint="eastAsia"/>
          <w:sz w:val="28"/>
          <w:szCs w:val="28"/>
        </w:rPr>
        <w:t>佛陀的这个妙语明灯。很多赞叹呢都把佛</w:t>
      </w:r>
      <w:r w:rsidRPr="00723306">
        <w:rPr>
          <w:rFonts w:ascii="楷体" w:eastAsia="楷体" w:hAnsi="楷体" w:hint="eastAsia"/>
          <w:sz w:val="28"/>
          <w:szCs w:val="28"/>
        </w:rPr>
        <w:lastRenderedPageBreak/>
        <w:t>陀赞叹成牛王。像这样的话，就是说能点亮如牛王一样佛陀的妙语明灯。所以说这个方面也是讲到了轻而易举的意思。</w:t>
      </w:r>
    </w:p>
    <w:p w:rsidR="007B34C3" w:rsidRPr="00723306" w:rsidRDefault="007B34C3" w:rsidP="00723306">
      <w:pPr>
        <w:spacing w:line="360" w:lineRule="auto"/>
        <w:ind w:firstLine="570"/>
        <w:rPr>
          <w:rFonts w:ascii="楷体" w:eastAsia="楷体" w:hAnsi="楷体"/>
          <w:sz w:val="28"/>
          <w:szCs w:val="28"/>
        </w:rPr>
      </w:pPr>
      <w:r w:rsidRPr="00723306">
        <w:rPr>
          <w:rFonts w:ascii="楷体" w:eastAsia="楷体" w:hAnsi="楷体" w:hint="eastAsia"/>
          <w:sz w:val="28"/>
          <w:szCs w:val="28"/>
        </w:rPr>
        <w:t>今天就讲到这</w:t>
      </w:r>
      <w:del w:id="882" w:author="apple" w:date="2015-09-03T22:59:00Z">
        <w:r w:rsidRPr="00723306" w:rsidDel="00DB7337">
          <w:rPr>
            <w:rFonts w:ascii="楷体" w:eastAsia="楷体" w:hAnsi="楷体" w:hint="eastAsia"/>
            <w:sz w:val="28"/>
            <w:szCs w:val="28"/>
          </w:rPr>
          <w:delText>里。</w:delText>
        </w:r>
      </w:del>
      <w:ins w:id="883" w:author="apple" w:date="2015-09-03T22:59:00Z">
        <w:r w:rsidR="00DB7337">
          <w:rPr>
            <w:rFonts w:ascii="楷体" w:eastAsia="楷体" w:hAnsi="楷体" w:hint="eastAsia"/>
            <w:sz w:val="28"/>
            <w:szCs w:val="28"/>
          </w:rPr>
          <w:t>个地方</w:t>
        </w:r>
      </w:ins>
    </w:p>
    <w:p w:rsidR="00A37FEA" w:rsidRPr="00723306" w:rsidRDefault="00A37FEA" w:rsidP="00723306">
      <w:pPr>
        <w:spacing w:line="360" w:lineRule="auto"/>
        <w:ind w:firstLine="570"/>
        <w:rPr>
          <w:rFonts w:ascii="楷体" w:eastAsia="楷体" w:hAnsi="楷体"/>
          <w:sz w:val="28"/>
          <w:szCs w:val="28"/>
        </w:rPr>
      </w:pPr>
      <w:bookmarkStart w:id="884" w:name="_GoBack"/>
      <w:bookmarkEnd w:id="884"/>
    </w:p>
    <w:p w:rsidR="007329B9" w:rsidRPr="00723306" w:rsidRDefault="007329B9" w:rsidP="00723306">
      <w:pPr>
        <w:spacing w:line="360" w:lineRule="auto"/>
        <w:ind w:firstLine="570"/>
        <w:rPr>
          <w:rFonts w:ascii="楷体" w:eastAsia="楷体" w:hAnsi="楷体"/>
          <w:sz w:val="28"/>
          <w:szCs w:val="28"/>
        </w:rPr>
      </w:pPr>
    </w:p>
    <w:sectPr w:rsidR="007329B9" w:rsidRPr="00723306" w:rsidSect="00723306">
      <w:pgSz w:w="11906" w:h="16838"/>
      <w:pgMar w:top="1361" w:right="1531" w:bottom="136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BAF" w:rsidRDefault="00B41BAF" w:rsidP="005C0DDA">
      <w:r>
        <w:separator/>
      </w:r>
    </w:p>
  </w:endnote>
  <w:endnote w:type="continuationSeparator" w:id="0">
    <w:p w:rsidR="00B41BAF" w:rsidRDefault="00B41BAF" w:rsidP="005C0D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仿宋"/>
    <w:charset w:val="86"/>
    <w:family w:val="auto"/>
    <w:pitch w:val="variable"/>
    <w:sig w:usb0="00000000" w:usb1="080F0000" w:usb2="00000010" w:usb3="00000000" w:csb0="0004009F" w:csb1="00000000"/>
  </w:font>
  <w:font w:name="simsu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BAF" w:rsidRDefault="00B41BAF" w:rsidP="005C0DDA">
      <w:r>
        <w:separator/>
      </w:r>
    </w:p>
  </w:footnote>
  <w:footnote w:type="continuationSeparator" w:id="0">
    <w:p w:rsidR="00B41BAF" w:rsidRDefault="00B41BAF" w:rsidP="005C0D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3E12"/>
    <w:rsid w:val="00002D7F"/>
    <w:rsid w:val="00012743"/>
    <w:rsid w:val="000222CC"/>
    <w:rsid w:val="00030D15"/>
    <w:rsid w:val="00052AA4"/>
    <w:rsid w:val="000558D3"/>
    <w:rsid w:val="000925F5"/>
    <w:rsid w:val="000A2F8A"/>
    <w:rsid w:val="000A3B85"/>
    <w:rsid w:val="000A74F0"/>
    <w:rsid w:val="000C0553"/>
    <w:rsid w:val="000C0F9C"/>
    <w:rsid w:val="000C4A0D"/>
    <w:rsid w:val="000C55D1"/>
    <w:rsid w:val="000D2C13"/>
    <w:rsid w:val="000D3287"/>
    <w:rsid w:val="000D68CD"/>
    <w:rsid w:val="000E4BE6"/>
    <w:rsid w:val="000F535D"/>
    <w:rsid w:val="000F5ABF"/>
    <w:rsid w:val="00102A5F"/>
    <w:rsid w:val="00106A10"/>
    <w:rsid w:val="00126C4A"/>
    <w:rsid w:val="00132136"/>
    <w:rsid w:val="0013587D"/>
    <w:rsid w:val="00142D29"/>
    <w:rsid w:val="00144A39"/>
    <w:rsid w:val="0015126E"/>
    <w:rsid w:val="00154016"/>
    <w:rsid w:val="00157DDE"/>
    <w:rsid w:val="0019371C"/>
    <w:rsid w:val="00197EDC"/>
    <w:rsid w:val="001A0B21"/>
    <w:rsid w:val="001A3FB2"/>
    <w:rsid w:val="001B3FC4"/>
    <w:rsid w:val="001D6F21"/>
    <w:rsid w:val="001E04AF"/>
    <w:rsid w:val="001E4A5F"/>
    <w:rsid w:val="001F3EA3"/>
    <w:rsid w:val="002017D2"/>
    <w:rsid w:val="00251429"/>
    <w:rsid w:val="00254B46"/>
    <w:rsid w:val="00262DE1"/>
    <w:rsid w:val="0027174C"/>
    <w:rsid w:val="002927E0"/>
    <w:rsid w:val="002C072C"/>
    <w:rsid w:val="002C4D51"/>
    <w:rsid w:val="002C79DF"/>
    <w:rsid w:val="002D4FAD"/>
    <w:rsid w:val="002D719D"/>
    <w:rsid w:val="002D7D25"/>
    <w:rsid w:val="002E6E0C"/>
    <w:rsid w:val="00302655"/>
    <w:rsid w:val="00304FE2"/>
    <w:rsid w:val="00330A59"/>
    <w:rsid w:val="00334997"/>
    <w:rsid w:val="00363832"/>
    <w:rsid w:val="003850E3"/>
    <w:rsid w:val="003A6307"/>
    <w:rsid w:val="003D3688"/>
    <w:rsid w:val="003F06AC"/>
    <w:rsid w:val="003F5F4A"/>
    <w:rsid w:val="004008C4"/>
    <w:rsid w:val="00402F70"/>
    <w:rsid w:val="00406A54"/>
    <w:rsid w:val="004144A5"/>
    <w:rsid w:val="0042573D"/>
    <w:rsid w:val="00447061"/>
    <w:rsid w:val="004528A7"/>
    <w:rsid w:val="00462611"/>
    <w:rsid w:val="00465D8B"/>
    <w:rsid w:val="00471381"/>
    <w:rsid w:val="0047188A"/>
    <w:rsid w:val="004913B8"/>
    <w:rsid w:val="004B0F46"/>
    <w:rsid w:val="004F3941"/>
    <w:rsid w:val="004F7FC2"/>
    <w:rsid w:val="005148D0"/>
    <w:rsid w:val="0051565F"/>
    <w:rsid w:val="00532ABC"/>
    <w:rsid w:val="00540FAF"/>
    <w:rsid w:val="00543896"/>
    <w:rsid w:val="00556332"/>
    <w:rsid w:val="005605F0"/>
    <w:rsid w:val="005879C8"/>
    <w:rsid w:val="00592173"/>
    <w:rsid w:val="005A3019"/>
    <w:rsid w:val="005B2BC3"/>
    <w:rsid w:val="005B54B7"/>
    <w:rsid w:val="005C0DDA"/>
    <w:rsid w:val="005C1B72"/>
    <w:rsid w:val="005E19B2"/>
    <w:rsid w:val="005E373A"/>
    <w:rsid w:val="005E524A"/>
    <w:rsid w:val="005F7533"/>
    <w:rsid w:val="0060632E"/>
    <w:rsid w:val="00611C3E"/>
    <w:rsid w:val="00624542"/>
    <w:rsid w:val="006A48BA"/>
    <w:rsid w:val="006B3B50"/>
    <w:rsid w:val="006C4DEC"/>
    <w:rsid w:val="006E1393"/>
    <w:rsid w:val="006E7D33"/>
    <w:rsid w:val="0070560E"/>
    <w:rsid w:val="00721239"/>
    <w:rsid w:val="00723306"/>
    <w:rsid w:val="007315F7"/>
    <w:rsid w:val="007329B9"/>
    <w:rsid w:val="00736D7B"/>
    <w:rsid w:val="0075127C"/>
    <w:rsid w:val="00754BAD"/>
    <w:rsid w:val="00760877"/>
    <w:rsid w:val="00773A02"/>
    <w:rsid w:val="00773E12"/>
    <w:rsid w:val="00776E34"/>
    <w:rsid w:val="007A075D"/>
    <w:rsid w:val="007A1CE3"/>
    <w:rsid w:val="007B34C3"/>
    <w:rsid w:val="007F107A"/>
    <w:rsid w:val="00850A1D"/>
    <w:rsid w:val="00871DB7"/>
    <w:rsid w:val="00891050"/>
    <w:rsid w:val="008B5155"/>
    <w:rsid w:val="00930991"/>
    <w:rsid w:val="00945318"/>
    <w:rsid w:val="00950634"/>
    <w:rsid w:val="009613A5"/>
    <w:rsid w:val="009658C1"/>
    <w:rsid w:val="00965C10"/>
    <w:rsid w:val="009733A8"/>
    <w:rsid w:val="00975B37"/>
    <w:rsid w:val="00992E07"/>
    <w:rsid w:val="009C46AE"/>
    <w:rsid w:val="009C758F"/>
    <w:rsid w:val="009D1902"/>
    <w:rsid w:val="009D7FBE"/>
    <w:rsid w:val="009E70F2"/>
    <w:rsid w:val="009E7281"/>
    <w:rsid w:val="009F30AD"/>
    <w:rsid w:val="00A22775"/>
    <w:rsid w:val="00A37FEA"/>
    <w:rsid w:val="00A522B5"/>
    <w:rsid w:val="00A61738"/>
    <w:rsid w:val="00A61D5B"/>
    <w:rsid w:val="00A72F2A"/>
    <w:rsid w:val="00A74E83"/>
    <w:rsid w:val="00A75DAD"/>
    <w:rsid w:val="00A91E0D"/>
    <w:rsid w:val="00A92FE0"/>
    <w:rsid w:val="00AB6657"/>
    <w:rsid w:val="00AC7E91"/>
    <w:rsid w:val="00AD7593"/>
    <w:rsid w:val="00AE1B28"/>
    <w:rsid w:val="00AF3290"/>
    <w:rsid w:val="00B01244"/>
    <w:rsid w:val="00B32622"/>
    <w:rsid w:val="00B41BAF"/>
    <w:rsid w:val="00B45B50"/>
    <w:rsid w:val="00B64F43"/>
    <w:rsid w:val="00B71159"/>
    <w:rsid w:val="00B71AAC"/>
    <w:rsid w:val="00BC7119"/>
    <w:rsid w:val="00BE0F08"/>
    <w:rsid w:val="00BE1A6C"/>
    <w:rsid w:val="00BF2CB4"/>
    <w:rsid w:val="00C02882"/>
    <w:rsid w:val="00C061F4"/>
    <w:rsid w:val="00C20A1D"/>
    <w:rsid w:val="00C31797"/>
    <w:rsid w:val="00C450FE"/>
    <w:rsid w:val="00C568D2"/>
    <w:rsid w:val="00C97F43"/>
    <w:rsid w:val="00CA0154"/>
    <w:rsid w:val="00CA58F5"/>
    <w:rsid w:val="00CE16B5"/>
    <w:rsid w:val="00CF2300"/>
    <w:rsid w:val="00D100ED"/>
    <w:rsid w:val="00D122E8"/>
    <w:rsid w:val="00D20361"/>
    <w:rsid w:val="00D24C7B"/>
    <w:rsid w:val="00D30E08"/>
    <w:rsid w:val="00D47544"/>
    <w:rsid w:val="00D62BC2"/>
    <w:rsid w:val="00D650DB"/>
    <w:rsid w:val="00DA62A8"/>
    <w:rsid w:val="00DB3667"/>
    <w:rsid w:val="00DB7337"/>
    <w:rsid w:val="00DC3BB8"/>
    <w:rsid w:val="00DC507B"/>
    <w:rsid w:val="00DD1C92"/>
    <w:rsid w:val="00DD719B"/>
    <w:rsid w:val="00DF7ED1"/>
    <w:rsid w:val="00E210DC"/>
    <w:rsid w:val="00E21606"/>
    <w:rsid w:val="00E21A33"/>
    <w:rsid w:val="00E31D68"/>
    <w:rsid w:val="00E379DD"/>
    <w:rsid w:val="00E74CFC"/>
    <w:rsid w:val="00E76223"/>
    <w:rsid w:val="00E86489"/>
    <w:rsid w:val="00E95A7F"/>
    <w:rsid w:val="00EA115A"/>
    <w:rsid w:val="00EB01C1"/>
    <w:rsid w:val="00EB20F3"/>
    <w:rsid w:val="00ED0BB5"/>
    <w:rsid w:val="00ED1843"/>
    <w:rsid w:val="00ED6DE2"/>
    <w:rsid w:val="00EF043E"/>
    <w:rsid w:val="00F2162A"/>
    <w:rsid w:val="00F31BC1"/>
    <w:rsid w:val="00F62371"/>
    <w:rsid w:val="00F761CB"/>
    <w:rsid w:val="00F8170C"/>
    <w:rsid w:val="00F94E86"/>
    <w:rsid w:val="00FA5CD4"/>
    <w:rsid w:val="00FD6BB2"/>
    <w:rsid w:val="00FE7B2D"/>
    <w:rsid w:val="00FF46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18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AF3290"/>
    <w:rPr>
      <w:sz w:val="18"/>
      <w:szCs w:val="18"/>
    </w:rPr>
  </w:style>
  <w:style w:type="character" w:customStyle="1" w:styleId="Char1">
    <w:name w:val="批注框文本 Char"/>
    <w:basedOn w:val="a0"/>
    <w:link w:val="a5"/>
    <w:uiPriority w:val="99"/>
    <w:semiHidden/>
    <w:rsid w:val="00AF32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E248D3-7AC6-4388-AFE6-4ECD1098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30</Pages>
  <Words>3194</Words>
  <Characters>18206</Characters>
  <Application>Microsoft Office Word</Application>
  <DocSecurity>0</DocSecurity>
  <Lines>151</Lines>
  <Paragraphs>42</Paragraphs>
  <ScaleCrop>false</ScaleCrop>
  <Company>soft.netnest.com.cn</Company>
  <LinksUpToDate>false</LinksUpToDate>
  <CharactersWithSpaces>21358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29</cp:revision>
  <dcterms:created xsi:type="dcterms:W3CDTF">2015-07-08T06:16:00Z</dcterms:created>
  <dcterms:modified xsi:type="dcterms:W3CDTF">2015-09-03T15:04:00Z</dcterms:modified>
</cp:coreProperties>
</file>